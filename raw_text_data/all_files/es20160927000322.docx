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3D713A" w14:textId="77777777" w:rsidR="00AC15E4" w:rsidRPr="00AC15E4" w:rsidRDefault="00AC15E4" w:rsidP="00AC15E4">
      <w:pPr>
        <w:spacing w:after="200" w:line="360" w:lineRule="auto"/>
        <w:rPr>
          <w:ins w:id="0" w:author="Φλούδα Χριστίνα" w:date="2016-10-03T14:02:00Z"/>
          <w:rFonts w:eastAsia="Times New Roman"/>
          <w:szCs w:val="24"/>
          <w:lang w:eastAsia="en-US"/>
        </w:rPr>
      </w:pPr>
      <w:ins w:id="1" w:author="Φλούδα Χριστίνα" w:date="2016-10-03T14:02:00Z">
        <w:r w:rsidRPr="00AC15E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62DB1E9" w14:textId="77777777" w:rsidR="00AC15E4" w:rsidRPr="00AC15E4" w:rsidRDefault="00AC15E4" w:rsidP="00AC15E4">
      <w:pPr>
        <w:spacing w:after="200" w:line="360" w:lineRule="auto"/>
        <w:rPr>
          <w:ins w:id="2" w:author="Φλούδα Χριστίνα" w:date="2016-10-03T14:02:00Z"/>
          <w:rFonts w:eastAsia="Times New Roman"/>
          <w:szCs w:val="24"/>
          <w:lang w:eastAsia="en-US"/>
        </w:rPr>
      </w:pPr>
    </w:p>
    <w:p w14:paraId="620F0A97" w14:textId="77777777" w:rsidR="00AC15E4" w:rsidRPr="00AC15E4" w:rsidRDefault="00AC15E4" w:rsidP="00AC15E4">
      <w:pPr>
        <w:spacing w:after="200" w:line="360" w:lineRule="auto"/>
        <w:rPr>
          <w:ins w:id="3" w:author="Φλούδα Χριστίνα" w:date="2016-10-03T14:02:00Z"/>
          <w:rFonts w:eastAsia="Times New Roman"/>
          <w:szCs w:val="24"/>
          <w:lang w:eastAsia="en-US"/>
        </w:rPr>
      </w:pPr>
      <w:ins w:id="4" w:author="Φλούδα Χριστίνα" w:date="2016-10-03T14:02:00Z">
        <w:r w:rsidRPr="00AC15E4">
          <w:rPr>
            <w:rFonts w:eastAsia="Times New Roman"/>
            <w:szCs w:val="24"/>
            <w:lang w:eastAsia="en-US"/>
          </w:rPr>
          <w:t>ΠΙΝΑΚΑΣ ΠΕΡΙΕΧΟΜΕΝΩΝ</w:t>
        </w:r>
      </w:ins>
    </w:p>
    <w:p w14:paraId="76161F9D" w14:textId="77777777" w:rsidR="00AC15E4" w:rsidRPr="00AC15E4" w:rsidRDefault="00AC15E4" w:rsidP="00AC15E4">
      <w:pPr>
        <w:spacing w:after="200" w:line="360" w:lineRule="auto"/>
        <w:rPr>
          <w:ins w:id="5" w:author="Φλούδα Χριστίνα" w:date="2016-10-03T14:02:00Z"/>
          <w:rFonts w:eastAsia="Times New Roman"/>
          <w:szCs w:val="24"/>
          <w:lang w:eastAsia="en-US"/>
        </w:rPr>
      </w:pPr>
      <w:ins w:id="6" w:author="Φλούδα Χριστίνα" w:date="2016-10-03T14:02:00Z">
        <w:r w:rsidRPr="00AC15E4">
          <w:rPr>
            <w:rFonts w:eastAsia="Times New Roman"/>
            <w:szCs w:val="24"/>
            <w:lang w:eastAsia="en-US"/>
          </w:rPr>
          <w:t xml:space="preserve">ΙΖ’ ΠΕΡΙΟΔΟΣ </w:t>
        </w:r>
      </w:ins>
    </w:p>
    <w:p w14:paraId="49C7C54B" w14:textId="77777777" w:rsidR="00AC15E4" w:rsidRPr="00AC15E4" w:rsidRDefault="00AC15E4" w:rsidP="00AC15E4">
      <w:pPr>
        <w:spacing w:after="200" w:line="360" w:lineRule="auto"/>
        <w:rPr>
          <w:ins w:id="7" w:author="Φλούδα Χριστίνα" w:date="2016-10-03T14:02:00Z"/>
          <w:rFonts w:eastAsia="Times New Roman"/>
          <w:szCs w:val="24"/>
          <w:lang w:eastAsia="en-US"/>
        </w:rPr>
      </w:pPr>
      <w:ins w:id="8" w:author="Φλούδα Χριστίνα" w:date="2016-10-03T14:02:00Z">
        <w:r w:rsidRPr="00AC15E4">
          <w:rPr>
            <w:rFonts w:eastAsia="Times New Roman"/>
            <w:szCs w:val="24"/>
            <w:lang w:eastAsia="en-US"/>
          </w:rPr>
          <w:t>ΠΡΟΕΔΡΕΥΟΜΕΝΗΣ ΚΟΙΝΟΒΟΥΛΕΥΤΙΚΗΣ ΔΗΜΟΚΡΑΤΙΑΣ</w:t>
        </w:r>
      </w:ins>
    </w:p>
    <w:p w14:paraId="0FE8A072" w14:textId="77777777" w:rsidR="00AC15E4" w:rsidRPr="00AC15E4" w:rsidRDefault="00AC15E4" w:rsidP="00AC15E4">
      <w:pPr>
        <w:spacing w:after="200" w:line="360" w:lineRule="auto"/>
        <w:rPr>
          <w:ins w:id="9" w:author="Φλούδα Χριστίνα" w:date="2016-10-03T14:02:00Z"/>
          <w:rFonts w:eastAsia="Times New Roman"/>
          <w:szCs w:val="24"/>
          <w:lang w:eastAsia="en-US"/>
        </w:rPr>
      </w:pPr>
      <w:ins w:id="10" w:author="Φλούδα Χριστίνα" w:date="2016-10-03T14:02:00Z">
        <w:r w:rsidRPr="00AC15E4">
          <w:rPr>
            <w:rFonts w:eastAsia="Times New Roman"/>
            <w:szCs w:val="24"/>
            <w:lang w:eastAsia="en-US"/>
          </w:rPr>
          <w:t>ΣΥΝΟΔΟΣ Α΄</w:t>
        </w:r>
      </w:ins>
    </w:p>
    <w:p w14:paraId="6A5FF2DA" w14:textId="77777777" w:rsidR="00AC15E4" w:rsidRPr="00AC15E4" w:rsidRDefault="00AC15E4" w:rsidP="00AC15E4">
      <w:pPr>
        <w:spacing w:after="200" w:line="360" w:lineRule="auto"/>
        <w:rPr>
          <w:ins w:id="11" w:author="Φλούδα Χριστίνα" w:date="2016-10-03T14:02:00Z"/>
          <w:rFonts w:eastAsia="Times New Roman"/>
          <w:szCs w:val="24"/>
          <w:lang w:eastAsia="en-US"/>
        </w:rPr>
      </w:pPr>
    </w:p>
    <w:p w14:paraId="75332929" w14:textId="77777777" w:rsidR="00AC15E4" w:rsidRDefault="00AC15E4" w:rsidP="00AC15E4">
      <w:pPr>
        <w:spacing w:line="600" w:lineRule="auto"/>
        <w:jc w:val="both"/>
        <w:rPr>
          <w:ins w:id="12" w:author="Φλούδα Χριστίνα" w:date="2016-10-03T14:02:00Z"/>
          <w:rFonts w:eastAsia="Times New Roman"/>
          <w:szCs w:val="24"/>
        </w:rPr>
        <w:pPrChange w:id="13" w:author="Φλούδα Χριστίνα" w:date="2016-10-03T14:02:00Z">
          <w:pPr>
            <w:spacing w:line="600" w:lineRule="auto"/>
            <w:ind w:firstLine="720"/>
            <w:jc w:val="center"/>
          </w:pPr>
        </w:pPrChange>
      </w:pPr>
      <w:bookmarkStart w:id="14" w:name="_GoBack"/>
      <w:bookmarkEnd w:id="14"/>
      <w:ins w:id="15" w:author="Φλούδα Χριστίνα" w:date="2016-10-03T14:02:00Z">
        <w:r w:rsidRPr="00AC15E4">
          <w:rPr>
            <w:rFonts w:eastAsia="Times New Roman"/>
            <w:szCs w:val="24"/>
            <w:lang w:eastAsia="en-US"/>
          </w:rPr>
          <w:t xml:space="preserve">ΣΥΝΕΔΡΙΑΣΗ </w:t>
        </w:r>
        <w:r>
          <w:rPr>
            <w:rFonts w:eastAsia="Times New Roman"/>
            <w:szCs w:val="24"/>
          </w:rPr>
          <w:t>ΡϞΖ΄</w:t>
        </w:r>
      </w:ins>
    </w:p>
    <w:p w14:paraId="7DF4934C" w14:textId="67BDBE1C" w:rsidR="00AC15E4" w:rsidRPr="00AC15E4" w:rsidRDefault="00AC15E4" w:rsidP="00AC15E4">
      <w:pPr>
        <w:spacing w:after="200" w:line="360" w:lineRule="auto"/>
        <w:rPr>
          <w:ins w:id="16" w:author="Φλούδα Χριστίνα" w:date="2016-10-03T14:02:00Z"/>
          <w:rFonts w:eastAsia="Times New Roman"/>
          <w:szCs w:val="24"/>
          <w:lang w:eastAsia="en-US"/>
        </w:rPr>
      </w:pPr>
    </w:p>
    <w:p w14:paraId="2AC3BF59" w14:textId="77777777" w:rsidR="00AC15E4" w:rsidRPr="00AC15E4" w:rsidRDefault="00AC15E4" w:rsidP="00AC15E4">
      <w:pPr>
        <w:spacing w:after="200" w:line="360" w:lineRule="auto"/>
        <w:rPr>
          <w:ins w:id="17" w:author="Φλούδα Χριστίνα" w:date="2016-10-03T14:02:00Z"/>
          <w:rFonts w:eastAsia="Times New Roman"/>
          <w:szCs w:val="24"/>
          <w:lang w:eastAsia="en-US"/>
        </w:rPr>
      </w:pPr>
      <w:ins w:id="18" w:author="Φλούδα Χριστίνα" w:date="2016-10-03T14:02:00Z">
        <w:r w:rsidRPr="00AC15E4">
          <w:rPr>
            <w:rFonts w:eastAsia="Times New Roman"/>
            <w:szCs w:val="24"/>
            <w:lang w:eastAsia="en-US"/>
          </w:rPr>
          <w:t>Τρίτη  27 Σεπτεμβρίου 2016</w:t>
        </w:r>
      </w:ins>
    </w:p>
    <w:p w14:paraId="3290932C" w14:textId="77777777" w:rsidR="00AC15E4" w:rsidRPr="00AC15E4" w:rsidRDefault="00AC15E4" w:rsidP="00AC15E4">
      <w:pPr>
        <w:spacing w:after="200" w:line="360" w:lineRule="auto"/>
        <w:rPr>
          <w:ins w:id="19" w:author="Φλούδα Χριστίνα" w:date="2016-10-03T14:02:00Z"/>
          <w:rFonts w:eastAsia="Times New Roman"/>
          <w:szCs w:val="24"/>
          <w:lang w:eastAsia="en-US"/>
        </w:rPr>
      </w:pPr>
    </w:p>
    <w:p w14:paraId="6F6AD0A7" w14:textId="77777777" w:rsidR="00AC15E4" w:rsidRPr="00AC15E4" w:rsidRDefault="00AC15E4" w:rsidP="00AC15E4">
      <w:pPr>
        <w:spacing w:after="200" w:line="360" w:lineRule="auto"/>
        <w:rPr>
          <w:ins w:id="20" w:author="Φλούδα Χριστίνα" w:date="2016-10-03T14:02:00Z"/>
          <w:rFonts w:eastAsia="Times New Roman"/>
          <w:szCs w:val="24"/>
          <w:lang w:eastAsia="en-US"/>
        </w:rPr>
      </w:pPr>
      <w:ins w:id="21" w:author="Φλούδα Χριστίνα" w:date="2016-10-03T14:02:00Z">
        <w:r w:rsidRPr="00AC15E4">
          <w:rPr>
            <w:rFonts w:eastAsia="Times New Roman"/>
            <w:szCs w:val="24"/>
            <w:lang w:eastAsia="en-US"/>
          </w:rPr>
          <w:t>ΘΕΜΑΤΑ</w:t>
        </w:r>
      </w:ins>
    </w:p>
    <w:p w14:paraId="6FD3966B" w14:textId="77777777" w:rsidR="00AC15E4" w:rsidRPr="00AC15E4" w:rsidRDefault="00AC15E4" w:rsidP="00AC15E4">
      <w:pPr>
        <w:spacing w:after="200" w:line="360" w:lineRule="auto"/>
        <w:rPr>
          <w:ins w:id="22" w:author="Φλούδα Χριστίνα" w:date="2016-10-03T14:02:00Z"/>
          <w:rFonts w:eastAsia="Times New Roman"/>
          <w:szCs w:val="24"/>
          <w:lang w:eastAsia="en-US"/>
        </w:rPr>
      </w:pPr>
      <w:ins w:id="23" w:author="Φλούδα Χριστίνα" w:date="2016-10-03T14:02:00Z">
        <w:r w:rsidRPr="00AC15E4">
          <w:rPr>
            <w:rFonts w:eastAsia="Times New Roman"/>
            <w:szCs w:val="24"/>
            <w:lang w:eastAsia="en-US"/>
          </w:rPr>
          <w:t xml:space="preserve"> </w:t>
        </w:r>
        <w:r w:rsidRPr="00AC15E4">
          <w:rPr>
            <w:rFonts w:eastAsia="Times New Roman"/>
            <w:szCs w:val="24"/>
            <w:lang w:eastAsia="en-US"/>
          </w:rPr>
          <w:br/>
          <w:t xml:space="preserve">Α. ΕΙΔΙΚΑ ΘΕΜΑΤΑ </w:t>
        </w:r>
        <w:r w:rsidRPr="00AC15E4">
          <w:rPr>
            <w:rFonts w:eastAsia="Times New Roman"/>
            <w:szCs w:val="24"/>
            <w:lang w:eastAsia="en-US"/>
          </w:rPr>
          <w:br/>
          <w:t xml:space="preserve">1. Επικύρωση Πρακτικών, σελ. </w:t>
        </w:r>
        <w:r w:rsidRPr="00AC15E4">
          <w:rPr>
            <w:rFonts w:eastAsia="Times New Roman"/>
            <w:szCs w:val="24"/>
            <w:lang w:eastAsia="en-US"/>
          </w:rPr>
          <w:br/>
          <w:t xml:space="preserve">2. Επί διαδικαστικού θέματος:, σελ. </w:t>
        </w:r>
        <w:r w:rsidRPr="00AC15E4">
          <w:rPr>
            <w:rFonts w:eastAsia="Times New Roman"/>
            <w:szCs w:val="24"/>
            <w:lang w:eastAsia="en-US"/>
          </w:rPr>
          <w:br/>
          <w:t xml:space="preserve">3. Επί προσωπικού θέματος:, σελ. </w:t>
        </w:r>
        <w:r w:rsidRPr="00AC15E4">
          <w:rPr>
            <w:rFonts w:eastAsia="Times New Roman"/>
            <w:szCs w:val="24"/>
            <w:lang w:eastAsia="en-US"/>
          </w:rPr>
          <w:br/>
          <w:t xml:space="preserve"> </w:t>
        </w:r>
        <w:r w:rsidRPr="00AC15E4">
          <w:rPr>
            <w:rFonts w:eastAsia="Times New Roman"/>
            <w:szCs w:val="24"/>
            <w:lang w:eastAsia="en-US"/>
          </w:rPr>
          <w:br/>
          <w:t xml:space="preserve">Β. ΝΟΜΟΘΕΤΙΚΗ ΕΡΓΑΣΙΑ </w:t>
        </w:r>
        <w:r w:rsidRPr="00AC15E4">
          <w:rPr>
            <w:rFonts w:eastAsia="Times New Roman"/>
            <w:szCs w:val="24"/>
            <w:lang w:eastAsia="en-US"/>
          </w:rPr>
          <w:br/>
          <w:t xml:space="preserve">1. Συζήτηση και ψήφιση επί της αρχής, των άρθρων και της τροπολογίας και ψήφιση στο σύνολο του σχεδίου νόμου του Υπ. Οικονομικών: «Επείγουσες ρυθμίσεις των Υπουργείων Οικονομικών, Περιβάλλοντος και Ενέργειας, Υποδομών, Μεταφορών και Δικτύων και Εργασίας, Κοινωνικής Ασφάλισης και Κοινωνικής Αλληλεγγύης για την εφαρμογή της Συμφωνίας δημοσιονομικών στόχων και διαρθρωτικών μεταρρυθμίσεων», σελ. </w:t>
        </w:r>
        <w:r w:rsidRPr="00AC15E4">
          <w:rPr>
            <w:rFonts w:eastAsia="Times New Roman"/>
            <w:szCs w:val="24"/>
            <w:lang w:eastAsia="en-US"/>
          </w:rPr>
          <w:br/>
          <w:t>2. Κατάθεση Εκθέσεων Διαρκών Επιτροπών:</w:t>
        </w:r>
        <w:r w:rsidRPr="00AC15E4">
          <w:rPr>
            <w:rFonts w:eastAsia="Times New Roman"/>
            <w:szCs w:val="24"/>
            <w:lang w:eastAsia="en-US"/>
          </w:rPr>
          <w:br/>
          <w:t xml:space="preserve"> α) Η Διαρκής Επιτροπή Οικονομικών Υποθέσεων, η Διαρκής Επιτροπή Παραγωγής και Εμπορίου και η Διαρκής Επιτροπή Κοινωνικών Υποθέσεων καταθέτουν την  Έκθεσή τους στο σχέδιο νόμου του Υπουργείου Οικονομικών «Επείγουσες ρυθμίσεις των Υπουργείων Οικονομικών, Περιβάλλοντος και Ενέργειας, Υποδομών, Μεταφορών και Δικτύων και Εργασίας, Κοινωνικής Ασφάλισης και Κοινωνικής Αλληλεγγύης για την εφαρμογή της Συμφωνίας δημοσιονομικών στόχων και διαρθρωτικών μεταρρυθμίσεων»., σελ. </w:t>
        </w:r>
        <w:r w:rsidRPr="00AC15E4">
          <w:rPr>
            <w:rFonts w:eastAsia="Times New Roman"/>
            <w:szCs w:val="24"/>
            <w:lang w:eastAsia="en-US"/>
          </w:rPr>
          <w:br/>
          <w:t xml:space="preserve"> β)Η Διαρκής Επιτροπή Παραγωγής και Εμπορίου καταθέτει την έκθεσή της στο σχέδιο νόμου του Υπουργείου Περιβάλλοντος και Ενέργειας: «Κύρωση της Συμφωνίας των </w:t>
        </w:r>
        <w:proofErr w:type="spellStart"/>
        <w:r w:rsidRPr="00AC15E4">
          <w:rPr>
            <w:rFonts w:eastAsia="Times New Roman"/>
            <w:szCs w:val="24"/>
            <w:lang w:eastAsia="en-US"/>
          </w:rPr>
          <w:t>Παρισίων</w:t>
        </w:r>
        <w:proofErr w:type="spellEnd"/>
        <w:r w:rsidRPr="00AC15E4">
          <w:rPr>
            <w:rFonts w:eastAsia="Times New Roman"/>
            <w:szCs w:val="24"/>
            <w:lang w:eastAsia="en-US"/>
          </w:rPr>
          <w:t xml:space="preserve"> στη Σύμβαση - Πλαίσιο των Ηνωμένων Εθνών για την κλιματική αλλαγή», σελ. </w:t>
        </w:r>
        <w:r w:rsidRPr="00AC15E4">
          <w:rPr>
            <w:rFonts w:eastAsia="Times New Roman"/>
            <w:szCs w:val="24"/>
            <w:lang w:eastAsia="en-US"/>
          </w:rPr>
          <w:br/>
          <w:t xml:space="preserve">3. Αιτήσεις ονομαστικής ψηφοφορίας επί της αρχής και επί των άρθρων 1 και 2 του σχεδίου νόμου του Υπουργείου Οικονομικών:                                       α)Βουλευτών της Νέας Δημοκρατίας, σελ.                                                             β) Βουλευτών του Λαϊκού Συνδέσμου - Χρυσή Αυγή, σελ.                                   γ) Βουλευτών της Δημοκρατικής Συμπαράταξης ΠΑΣΟΚ - ΔΗΜΑΡ, σελ.                            δ) Βουλευτών του Κομμουνιστικού Κόμματος Ελλάδος,, σελ. </w:t>
        </w:r>
        <w:r w:rsidRPr="00AC15E4">
          <w:rPr>
            <w:rFonts w:eastAsia="Times New Roman"/>
            <w:szCs w:val="24"/>
            <w:lang w:eastAsia="en-US"/>
          </w:rPr>
          <w:br/>
          <w:t xml:space="preserve">4. Ονομαστική ψηφοφορία επί της αρχής και επί των άρθρων 1 και 2 του σχεδίου νόμου του Υπουργείου Οικονομικών, σελ. </w:t>
        </w:r>
        <w:r w:rsidRPr="00AC15E4">
          <w:rPr>
            <w:rFonts w:eastAsia="Times New Roman"/>
            <w:szCs w:val="24"/>
            <w:lang w:eastAsia="en-US"/>
          </w:rPr>
          <w:br/>
          <w:t xml:space="preserve">5. Επιστολικές ψήφοι επί της ονομαστικής ψηφοφορίας, σελ. </w:t>
        </w:r>
        <w:r w:rsidRPr="00AC15E4">
          <w:rPr>
            <w:rFonts w:eastAsia="Times New Roman"/>
            <w:szCs w:val="24"/>
            <w:lang w:eastAsia="en-US"/>
          </w:rPr>
          <w:br/>
          <w:t xml:space="preserve"> </w:t>
        </w:r>
        <w:r w:rsidRPr="00AC15E4">
          <w:rPr>
            <w:rFonts w:eastAsia="Times New Roman"/>
            <w:szCs w:val="24"/>
            <w:lang w:eastAsia="en-US"/>
          </w:rPr>
          <w:br/>
          <w:t>ΠΡΟΕΔΡΕΥΟΝΤΕΣ                                                                                   ΒΑΡΕΜΕΝΟΣ Γ. , σελ.</w:t>
        </w:r>
        <w:r w:rsidRPr="00AC15E4">
          <w:rPr>
            <w:rFonts w:eastAsia="Times New Roman"/>
            <w:szCs w:val="24"/>
            <w:lang w:eastAsia="en-US"/>
          </w:rPr>
          <w:br/>
          <w:t>ΚΑΚΛΑΜΑΝΗΣ Ν. , σελ.</w:t>
        </w:r>
        <w:r w:rsidRPr="00AC15E4">
          <w:rPr>
            <w:rFonts w:eastAsia="Times New Roman"/>
            <w:szCs w:val="24"/>
            <w:lang w:eastAsia="en-US"/>
          </w:rPr>
          <w:br/>
          <w:t>ΚΡΕΜΑΣΤΙΝΟΣ Δ. , σελ.</w:t>
        </w:r>
        <w:r w:rsidRPr="00AC15E4">
          <w:rPr>
            <w:rFonts w:eastAsia="Times New Roman"/>
            <w:szCs w:val="24"/>
            <w:lang w:eastAsia="en-US"/>
          </w:rPr>
          <w:br/>
          <w:t>ΛΥΚΟΥΔΗΣ Σ. , σελ.</w:t>
        </w:r>
        <w:r w:rsidRPr="00AC15E4">
          <w:rPr>
            <w:rFonts w:eastAsia="Times New Roman"/>
            <w:szCs w:val="24"/>
            <w:lang w:eastAsia="en-US"/>
          </w:rPr>
          <w:br/>
          <w:t>ΧΡΙΣΤΟΔΟΥΛΟΠΟΥΛΟΥ Α. , σελ.</w:t>
        </w:r>
        <w:r w:rsidRPr="00AC15E4">
          <w:rPr>
            <w:rFonts w:eastAsia="Times New Roman"/>
            <w:szCs w:val="24"/>
            <w:lang w:eastAsia="en-US"/>
          </w:rPr>
          <w:br/>
        </w:r>
      </w:ins>
    </w:p>
    <w:p w14:paraId="233E7B89" w14:textId="77777777" w:rsidR="00AC15E4" w:rsidRPr="00AC15E4" w:rsidRDefault="00AC15E4" w:rsidP="00AC15E4">
      <w:pPr>
        <w:spacing w:after="200" w:line="360" w:lineRule="auto"/>
        <w:rPr>
          <w:ins w:id="24" w:author="Φλούδα Χριστίνα" w:date="2016-10-03T14:02:00Z"/>
          <w:rFonts w:eastAsia="Times New Roman"/>
          <w:szCs w:val="24"/>
          <w:lang w:eastAsia="en-US"/>
        </w:rPr>
      </w:pPr>
      <w:ins w:id="25" w:author="Φλούδα Χριστίνα" w:date="2016-10-03T14:02:00Z">
        <w:r w:rsidRPr="00AC15E4">
          <w:rPr>
            <w:rFonts w:eastAsia="Times New Roman"/>
            <w:szCs w:val="24"/>
            <w:lang w:eastAsia="en-US"/>
          </w:rPr>
          <w:t>ΟΜΙΛΗΤΕΣ</w:t>
        </w:r>
      </w:ins>
    </w:p>
    <w:p w14:paraId="47890F57" w14:textId="2F160991" w:rsidR="00AC15E4" w:rsidRDefault="00AC15E4" w:rsidP="00AC15E4">
      <w:pPr>
        <w:spacing w:line="600" w:lineRule="auto"/>
        <w:ind w:firstLine="720"/>
        <w:jc w:val="both"/>
        <w:rPr>
          <w:ins w:id="26" w:author="Φλούδα Χριστίνα" w:date="2016-10-03T14:02:00Z"/>
          <w:rFonts w:eastAsia="Times New Roman"/>
          <w:szCs w:val="24"/>
        </w:rPr>
        <w:pPrChange w:id="27" w:author="Φλούδα Χριστίνα" w:date="2016-10-03T14:02:00Z">
          <w:pPr>
            <w:spacing w:line="600" w:lineRule="auto"/>
            <w:ind w:firstLine="720"/>
            <w:jc w:val="center"/>
          </w:pPr>
        </w:pPrChange>
      </w:pPr>
      <w:ins w:id="28" w:author="Φλούδα Χριστίνα" w:date="2016-10-03T14:02:00Z">
        <w:r w:rsidRPr="00AC15E4">
          <w:rPr>
            <w:rFonts w:eastAsia="Times New Roman"/>
            <w:szCs w:val="24"/>
            <w:lang w:eastAsia="en-US"/>
          </w:rPr>
          <w:br/>
          <w:t>Α. Επί διαδικαστικού θέματος:</w:t>
        </w:r>
        <w:r w:rsidRPr="00AC15E4">
          <w:rPr>
            <w:rFonts w:eastAsia="Times New Roman"/>
            <w:szCs w:val="24"/>
            <w:lang w:eastAsia="en-US"/>
          </w:rPr>
          <w:br/>
          <w:t>ΒΑΡΒΙΤΣΙΩΤΗΣ Μ. , σελ.</w:t>
        </w:r>
        <w:r w:rsidRPr="00AC15E4">
          <w:rPr>
            <w:rFonts w:eastAsia="Times New Roman"/>
            <w:szCs w:val="24"/>
            <w:lang w:eastAsia="en-US"/>
          </w:rPr>
          <w:br/>
          <w:t>ΒΑΡΕΜΕΝΟΣ Γ. , σελ.</w:t>
        </w:r>
        <w:r w:rsidRPr="00AC15E4">
          <w:rPr>
            <w:rFonts w:eastAsia="Times New Roman"/>
            <w:szCs w:val="24"/>
            <w:lang w:eastAsia="en-US"/>
          </w:rPr>
          <w:br/>
          <w:t>ΒΡΟΥΤΣΗΣ Ι. , σελ.</w:t>
        </w:r>
        <w:r w:rsidRPr="00AC15E4">
          <w:rPr>
            <w:rFonts w:eastAsia="Times New Roman"/>
            <w:szCs w:val="24"/>
            <w:lang w:eastAsia="en-US"/>
          </w:rPr>
          <w:br/>
          <w:t>ΓΕΩΡΓΙΑΔΗΣ Σ. , σελ.</w:t>
        </w:r>
        <w:r w:rsidRPr="00AC15E4">
          <w:rPr>
            <w:rFonts w:eastAsia="Times New Roman"/>
            <w:szCs w:val="24"/>
            <w:lang w:eastAsia="en-US"/>
          </w:rPr>
          <w:br/>
          <w:t>ΓΙΑΚΟΥΜΑΤΟΣ Γ. , σελ.</w:t>
        </w:r>
        <w:r w:rsidRPr="00AC15E4">
          <w:rPr>
            <w:rFonts w:eastAsia="Times New Roman"/>
            <w:szCs w:val="24"/>
            <w:lang w:eastAsia="en-US"/>
          </w:rPr>
          <w:br/>
          <w:t>ΔΕΝΔΙΑΣ Ν. , σελ.</w:t>
        </w:r>
        <w:r w:rsidRPr="00AC15E4">
          <w:rPr>
            <w:rFonts w:eastAsia="Times New Roman"/>
            <w:szCs w:val="24"/>
            <w:lang w:eastAsia="en-US"/>
          </w:rPr>
          <w:br/>
          <w:t>ΚΑΚΛΑΜΑΝΗΣ Ν. , σελ.</w:t>
        </w:r>
        <w:r w:rsidRPr="00AC15E4">
          <w:rPr>
            <w:rFonts w:eastAsia="Times New Roman"/>
            <w:szCs w:val="24"/>
            <w:lang w:eastAsia="en-US"/>
          </w:rPr>
          <w:br/>
          <w:t>ΚΑΝΕΛΛΗ Γ. , σελ.</w:t>
        </w:r>
        <w:r w:rsidRPr="00AC15E4">
          <w:rPr>
            <w:rFonts w:eastAsia="Times New Roman"/>
            <w:szCs w:val="24"/>
            <w:lang w:eastAsia="en-US"/>
          </w:rPr>
          <w:br/>
          <w:t>ΚΑΡΡΑΣ Γ. , σελ.</w:t>
        </w:r>
        <w:r w:rsidRPr="00AC15E4">
          <w:rPr>
            <w:rFonts w:eastAsia="Times New Roman"/>
            <w:szCs w:val="24"/>
            <w:lang w:eastAsia="en-US"/>
          </w:rPr>
          <w:br/>
          <w:t>ΚΑΤΡΟΥΓΚΑΛΟΣ Γ. , σελ.</w:t>
        </w:r>
        <w:r w:rsidRPr="00AC15E4">
          <w:rPr>
            <w:rFonts w:eastAsia="Times New Roman"/>
            <w:szCs w:val="24"/>
            <w:lang w:eastAsia="en-US"/>
          </w:rPr>
          <w:br/>
          <w:t>ΚΑΤΣΩΤΗΣ Χ. , σελ.</w:t>
        </w:r>
        <w:r w:rsidRPr="00AC15E4">
          <w:rPr>
            <w:rFonts w:eastAsia="Times New Roman"/>
            <w:szCs w:val="24"/>
            <w:lang w:eastAsia="en-US"/>
          </w:rPr>
          <w:br/>
          <w:t>ΚΕΓΚΕΡΟΓΛΟΥ Β. , σελ.</w:t>
        </w:r>
        <w:r w:rsidRPr="00AC15E4">
          <w:rPr>
            <w:rFonts w:eastAsia="Times New Roman"/>
            <w:szCs w:val="24"/>
            <w:lang w:eastAsia="en-US"/>
          </w:rPr>
          <w:br/>
          <w:t>ΚΟΥΜΟΥΤΣΑΚΟΣ Γ. , σελ.</w:t>
        </w:r>
        <w:r w:rsidRPr="00AC15E4">
          <w:rPr>
            <w:rFonts w:eastAsia="Times New Roman"/>
            <w:szCs w:val="24"/>
            <w:lang w:eastAsia="en-US"/>
          </w:rPr>
          <w:br/>
          <w:t>ΚΡΕΜΑΣΤΙΝΟΣ Δ. , σελ.</w:t>
        </w:r>
        <w:r w:rsidRPr="00AC15E4">
          <w:rPr>
            <w:rFonts w:eastAsia="Times New Roman"/>
            <w:szCs w:val="24"/>
            <w:lang w:eastAsia="en-US"/>
          </w:rPr>
          <w:br/>
          <w:t>ΚΥΡΙΑΖΙΔΗΣ Δ. , σελ.</w:t>
        </w:r>
        <w:r w:rsidRPr="00AC15E4">
          <w:rPr>
            <w:rFonts w:eastAsia="Times New Roman"/>
            <w:szCs w:val="24"/>
            <w:lang w:eastAsia="en-US"/>
          </w:rPr>
          <w:br/>
          <w:t>ΛΟΒΕΡΔΟΣ Α. , σελ.</w:t>
        </w:r>
        <w:r w:rsidRPr="00AC15E4">
          <w:rPr>
            <w:rFonts w:eastAsia="Times New Roman"/>
            <w:szCs w:val="24"/>
            <w:lang w:eastAsia="en-US"/>
          </w:rPr>
          <w:br/>
          <w:t>ΛΥΚΟΥΔΗΣ Σ. , σελ.</w:t>
        </w:r>
        <w:r w:rsidRPr="00AC15E4">
          <w:rPr>
            <w:rFonts w:eastAsia="Times New Roman"/>
            <w:szCs w:val="24"/>
            <w:lang w:eastAsia="en-US"/>
          </w:rPr>
          <w:br/>
          <w:t>ΟΥΡΣΟΥΖΙΔΗΣ Γ. , σελ.</w:t>
        </w:r>
        <w:r w:rsidRPr="00AC15E4">
          <w:rPr>
            <w:rFonts w:eastAsia="Times New Roman"/>
            <w:szCs w:val="24"/>
            <w:lang w:eastAsia="en-US"/>
          </w:rPr>
          <w:br/>
          <w:t>ΡΙΖΟΥΛΗΣ Α. , σελ.</w:t>
        </w:r>
        <w:r w:rsidRPr="00AC15E4">
          <w:rPr>
            <w:rFonts w:eastAsia="Times New Roman"/>
            <w:szCs w:val="24"/>
            <w:lang w:eastAsia="en-US"/>
          </w:rPr>
          <w:br/>
          <w:t>ΣΚΟΥΡΛΕΤΗΣ Π. , σελ.</w:t>
        </w:r>
        <w:r w:rsidRPr="00AC15E4">
          <w:rPr>
            <w:rFonts w:eastAsia="Times New Roman"/>
            <w:szCs w:val="24"/>
            <w:lang w:eastAsia="en-US"/>
          </w:rPr>
          <w:br/>
          <w:t>ΤΖΟΥΦΗ Μ. , σελ.</w:t>
        </w:r>
        <w:r w:rsidRPr="00AC15E4">
          <w:rPr>
            <w:rFonts w:eastAsia="Times New Roman"/>
            <w:szCs w:val="24"/>
            <w:lang w:eastAsia="en-US"/>
          </w:rPr>
          <w:br/>
          <w:t>ΤΣΑΚΑΛΩΤΟΣ Ε. , σελ.</w:t>
        </w:r>
        <w:r w:rsidRPr="00AC15E4">
          <w:rPr>
            <w:rFonts w:eastAsia="Times New Roman"/>
            <w:szCs w:val="24"/>
            <w:lang w:eastAsia="en-US"/>
          </w:rPr>
          <w:br/>
          <w:t>ΧΑΤΖΗΔΑΚΗΣ Κ. , σελ.</w:t>
        </w:r>
        <w:r w:rsidRPr="00AC15E4">
          <w:rPr>
            <w:rFonts w:eastAsia="Times New Roman"/>
            <w:szCs w:val="24"/>
            <w:lang w:eastAsia="en-US"/>
          </w:rPr>
          <w:br/>
          <w:t>ΧΡΙΣΤΟΔΟΥΛΟΠΟΥΛΟΥ Α. , σελ.</w:t>
        </w:r>
        <w:r w:rsidRPr="00AC15E4">
          <w:rPr>
            <w:rFonts w:eastAsia="Times New Roman"/>
            <w:szCs w:val="24"/>
            <w:lang w:eastAsia="en-US"/>
          </w:rPr>
          <w:br/>
        </w:r>
        <w:r w:rsidRPr="00AC15E4">
          <w:rPr>
            <w:rFonts w:eastAsia="Times New Roman"/>
            <w:szCs w:val="24"/>
            <w:lang w:eastAsia="en-US"/>
          </w:rPr>
          <w:br/>
          <w:t>Β. Επί προσωπικού θέματος:</w:t>
        </w:r>
        <w:r w:rsidRPr="00AC15E4">
          <w:rPr>
            <w:rFonts w:eastAsia="Times New Roman"/>
            <w:szCs w:val="24"/>
            <w:lang w:eastAsia="en-US"/>
          </w:rPr>
          <w:br/>
          <w:t>ΒΡΟΥΤΣΗΣ Ι. , σελ.</w:t>
        </w:r>
        <w:r w:rsidRPr="00AC15E4">
          <w:rPr>
            <w:rFonts w:eastAsia="Times New Roman"/>
            <w:szCs w:val="24"/>
            <w:lang w:eastAsia="en-US"/>
          </w:rPr>
          <w:br/>
          <w:t>ΓΕΩΡΓΙΑΔΗΣ Σ. , σελ.</w:t>
        </w:r>
        <w:r w:rsidRPr="00AC15E4">
          <w:rPr>
            <w:rFonts w:eastAsia="Times New Roman"/>
            <w:szCs w:val="24"/>
            <w:lang w:eastAsia="en-US"/>
          </w:rPr>
          <w:br/>
          <w:t>ΚΑΤΡΟΥΓΚΑΛΟΣ Γ. , σελ.</w:t>
        </w:r>
        <w:r w:rsidRPr="00AC15E4">
          <w:rPr>
            <w:rFonts w:eastAsia="Times New Roman"/>
            <w:szCs w:val="24"/>
            <w:lang w:eastAsia="en-US"/>
          </w:rPr>
          <w:br/>
          <w:t>ΛΟΒΕΡΔΟΣ Α. , σελ.</w:t>
        </w:r>
        <w:r w:rsidRPr="00AC15E4">
          <w:rPr>
            <w:rFonts w:eastAsia="Times New Roman"/>
            <w:szCs w:val="24"/>
            <w:lang w:eastAsia="en-US"/>
          </w:rPr>
          <w:br/>
          <w:t>ΜΑΝΙΑΤΗΣ Ι. , σελ.</w:t>
        </w:r>
        <w:r w:rsidRPr="00AC15E4">
          <w:rPr>
            <w:rFonts w:eastAsia="Times New Roman"/>
            <w:szCs w:val="24"/>
            <w:lang w:eastAsia="en-US"/>
          </w:rPr>
          <w:br/>
          <w:t>ΣΠΙΡΤΖΗΣ Χ. , σελ.</w:t>
        </w:r>
        <w:r w:rsidRPr="00AC15E4">
          <w:rPr>
            <w:rFonts w:eastAsia="Times New Roman"/>
            <w:szCs w:val="24"/>
            <w:lang w:eastAsia="en-US"/>
          </w:rPr>
          <w:br/>
          <w:t>ΤΖΕΛΕΠΗΣ Μ. , σελ.</w:t>
        </w:r>
        <w:r w:rsidRPr="00AC15E4">
          <w:rPr>
            <w:rFonts w:eastAsia="Times New Roman"/>
            <w:szCs w:val="24"/>
            <w:lang w:eastAsia="en-US"/>
          </w:rPr>
          <w:br/>
        </w:r>
        <w:r w:rsidRPr="00AC15E4">
          <w:rPr>
            <w:rFonts w:eastAsia="Times New Roman"/>
            <w:szCs w:val="24"/>
            <w:lang w:eastAsia="en-US"/>
          </w:rPr>
          <w:br/>
          <w:t>Γ. Επί του σχεδίου νόμου του Υπ. Οικονομικών:</w:t>
        </w:r>
        <w:r w:rsidRPr="00AC15E4">
          <w:rPr>
            <w:rFonts w:eastAsia="Times New Roman"/>
            <w:szCs w:val="24"/>
            <w:lang w:eastAsia="en-US"/>
          </w:rPr>
          <w:br/>
          <w:t>ΑΝΑΣΤΑΣΙΑΔΗΣ Σ. , σελ.</w:t>
        </w:r>
        <w:r w:rsidRPr="00AC15E4">
          <w:rPr>
            <w:rFonts w:eastAsia="Times New Roman"/>
            <w:szCs w:val="24"/>
            <w:lang w:eastAsia="en-US"/>
          </w:rPr>
          <w:br/>
          <w:t>ΑΡΑΜΠΑΤΖΗ Φ. , σελ.</w:t>
        </w:r>
        <w:r w:rsidRPr="00AC15E4">
          <w:rPr>
            <w:rFonts w:eastAsia="Times New Roman"/>
            <w:szCs w:val="24"/>
            <w:lang w:eastAsia="en-US"/>
          </w:rPr>
          <w:br/>
          <w:t>ΑΡΑΧΩΒΙΤΗΣ Σ. , σελ.</w:t>
        </w:r>
        <w:r w:rsidRPr="00AC15E4">
          <w:rPr>
            <w:rFonts w:eastAsia="Times New Roman"/>
            <w:szCs w:val="24"/>
            <w:lang w:eastAsia="en-US"/>
          </w:rPr>
          <w:br/>
          <w:t>ΑΡΒΑΝΙΤΙΔΗΣ Γ. , σελ.</w:t>
        </w:r>
        <w:r w:rsidRPr="00AC15E4">
          <w:rPr>
            <w:rFonts w:eastAsia="Times New Roman"/>
            <w:szCs w:val="24"/>
            <w:lang w:eastAsia="en-US"/>
          </w:rPr>
          <w:br/>
          <w:t>ΑΣΗΜΑΚΟΠΟΥΛΟΥ  Ά. , σελ.</w:t>
        </w:r>
        <w:r w:rsidRPr="00AC15E4">
          <w:rPr>
            <w:rFonts w:eastAsia="Times New Roman"/>
            <w:szCs w:val="24"/>
            <w:lang w:eastAsia="en-US"/>
          </w:rPr>
          <w:br/>
          <w:t>ΒΑΓΙΩΝΑΣ Γ. , σελ.</w:t>
        </w:r>
        <w:r w:rsidRPr="00AC15E4">
          <w:rPr>
            <w:rFonts w:eastAsia="Times New Roman"/>
            <w:szCs w:val="24"/>
            <w:lang w:eastAsia="en-US"/>
          </w:rPr>
          <w:br/>
          <w:t>ΒΑΡΒΙΤΣΙΩΤΗΣ Μ. , σελ.</w:t>
        </w:r>
        <w:r w:rsidRPr="00AC15E4">
          <w:rPr>
            <w:rFonts w:eastAsia="Times New Roman"/>
            <w:szCs w:val="24"/>
            <w:lang w:eastAsia="en-US"/>
          </w:rPr>
          <w:br/>
          <w:t>ΒΑΡΔΑΛΗΣ Α. , σελ.</w:t>
        </w:r>
        <w:r w:rsidRPr="00AC15E4">
          <w:rPr>
            <w:rFonts w:eastAsia="Times New Roman"/>
            <w:szCs w:val="24"/>
            <w:lang w:eastAsia="en-US"/>
          </w:rPr>
          <w:br/>
          <w:t>ΒΕΝΙΖΕΛΟΣ Ε. , σελ.</w:t>
        </w:r>
        <w:r w:rsidRPr="00AC15E4">
          <w:rPr>
            <w:rFonts w:eastAsia="Times New Roman"/>
            <w:szCs w:val="24"/>
            <w:lang w:eastAsia="en-US"/>
          </w:rPr>
          <w:br/>
          <w:t>ΒΟΥΛΤΕΨΗ Σ. , σελ.</w:t>
        </w:r>
        <w:r w:rsidRPr="00AC15E4">
          <w:rPr>
            <w:rFonts w:eastAsia="Times New Roman"/>
            <w:szCs w:val="24"/>
            <w:lang w:eastAsia="en-US"/>
          </w:rPr>
          <w:br/>
          <w:t>ΒΡΟΥΤΣΗΣ Ι. , σελ.</w:t>
        </w:r>
        <w:r w:rsidRPr="00AC15E4">
          <w:rPr>
            <w:rFonts w:eastAsia="Times New Roman"/>
            <w:szCs w:val="24"/>
            <w:lang w:eastAsia="en-US"/>
          </w:rPr>
          <w:br/>
          <w:t>ΓΕΝΝΗΜΑΤΑ Φ. , σελ.</w:t>
        </w:r>
        <w:r w:rsidRPr="00AC15E4">
          <w:rPr>
            <w:rFonts w:eastAsia="Times New Roman"/>
            <w:szCs w:val="24"/>
            <w:lang w:eastAsia="en-US"/>
          </w:rPr>
          <w:br/>
          <w:t>ΓΕΩΡΓΙΑΔΗΣ Μ. , σελ.</w:t>
        </w:r>
        <w:r w:rsidRPr="00AC15E4">
          <w:rPr>
            <w:rFonts w:eastAsia="Times New Roman"/>
            <w:szCs w:val="24"/>
            <w:lang w:eastAsia="en-US"/>
          </w:rPr>
          <w:br/>
          <w:t>ΓΕΩΡΓΙΑΔΗΣ Σ. , σελ.</w:t>
        </w:r>
        <w:r w:rsidRPr="00AC15E4">
          <w:rPr>
            <w:rFonts w:eastAsia="Times New Roman"/>
            <w:szCs w:val="24"/>
            <w:lang w:eastAsia="en-US"/>
          </w:rPr>
          <w:br/>
          <w:t>ΓΡΕΓΟΣ Α. , σελ.</w:t>
        </w:r>
        <w:r w:rsidRPr="00AC15E4">
          <w:rPr>
            <w:rFonts w:eastAsia="Times New Roman"/>
            <w:szCs w:val="24"/>
            <w:lang w:eastAsia="en-US"/>
          </w:rPr>
          <w:br/>
          <w:t>ΔΑΝΕΛΛΗΣ Σ. , σελ.</w:t>
        </w:r>
        <w:r w:rsidRPr="00AC15E4">
          <w:rPr>
            <w:rFonts w:eastAsia="Times New Roman"/>
            <w:szCs w:val="24"/>
            <w:lang w:eastAsia="en-US"/>
          </w:rPr>
          <w:br/>
          <w:t>ΔΕΝΔΙΑΣ Ν. , σελ.</w:t>
        </w:r>
        <w:r w:rsidRPr="00AC15E4">
          <w:rPr>
            <w:rFonts w:eastAsia="Times New Roman"/>
            <w:szCs w:val="24"/>
            <w:lang w:eastAsia="en-US"/>
          </w:rPr>
          <w:br/>
          <w:t>ΔΗΜΑΣ Χ. , σελ.</w:t>
        </w:r>
        <w:r w:rsidRPr="00AC15E4">
          <w:rPr>
            <w:rFonts w:eastAsia="Times New Roman"/>
            <w:szCs w:val="24"/>
            <w:lang w:eastAsia="en-US"/>
          </w:rPr>
          <w:br/>
          <w:t>ΘΕΟΔΩΡΑΚΗΣ Σ. , σελ.</w:t>
        </w:r>
        <w:r w:rsidRPr="00AC15E4">
          <w:rPr>
            <w:rFonts w:eastAsia="Times New Roman"/>
            <w:szCs w:val="24"/>
            <w:lang w:eastAsia="en-US"/>
          </w:rPr>
          <w:br/>
          <w:t>ΚΑΒΑΔΕΛΛΑΣ Δ. , σελ.</w:t>
        </w:r>
        <w:r w:rsidRPr="00AC15E4">
          <w:rPr>
            <w:rFonts w:eastAsia="Times New Roman"/>
            <w:szCs w:val="24"/>
            <w:lang w:eastAsia="en-US"/>
          </w:rPr>
          <w:br/>
          <w:t>ΚΑΝΕΛΛΗ Γ. , σελ.</w:t>
        </w:r>
        <w:r w:rsidRPr="00AC15E4">
          <w:rPr>
            <w:rFonts w:eastAsia="Times New Roman"/>
            <w:szCs w:val="24"/>
            <w:lang w:eastAsia="en-US"/>
          </w:rPr>
          <w:br/>
          <w:t>ΚΑΡΑΓΙΑΝΝΙΔΗΣ Χ. , σελ.</w:t>
        </w:r>
        <w:r w:rsidRPr="00AC15E4">
          <w:rPr>
            <w:rFonts w:eastAsia="Times New Roman"/>
            <w:szCs w:val="24"/>
            <w:lang w:eastAsia="en-US"/>
          </w:rPr>
          <w:br/>
          <w:t>ΚΑΡΑΘΑΝΑΣΟΠΟΥΛΟΣ Ν. , σελ.</w:t>
        </w:r>
        <w:r w:rsidRPr="00AC15E4">
          <w:rPr>
            <w:rFonts w:eastAsia="Times New Roman"/>
            <w:szCs w:val="24"/>
            <w:lang w:eastAsia="en-US"/>
          </w:rPr>
          <w:br/>
          <w:t>ΚΑΡΑΚΩΣΤΑΣ Ε. , σελ.</w:t>
        </w:r>
        <w:r w:rsidRPr="00AC15E4">
          <w:rPr>
            <w:rFonts w:eastAsia="Times New Roman"/>
            <w:szCs w:val="24"/>
            <w:lang w:eastAsia="en-US"/>
          </w:rPr>
          <w:br/>
          <w:t>ΚΑΡΑΜΑΝΛΗ  Ά. , σελ.</w:t>
        </w:r>
        <w:r w:rsidRPr="00AC15E4">
          <w:rPr>
            <w:rFonts w:eastAsia="Times New Roman"/>
            <w:szCs w:val="24"/>
            <w:lang w:eastAsia="en-US"/>
          </w:rPr>
          <w:br/>
          <w:t>ΚΑΡΡΑΣ Γ. , σελ.</w:t>
        </w:r>
        <w:r w:rsidRPr="00AC15E4">
          <w:rPr>
            <w:rFonts w:eastAsia="Times New Roman"/>
            <w:szCs w:val="24"/>
            <w:lang w:eastAsia="en-US"/>
          </w:rPr>
          <w:br/>
          <w:t>ΚΑΤΡΟΥΓΚΑΛΟΣ Γ. , σελ.</w:t>
        </w:r>
        <w:r w:rsidRPr="00AC15E4">
          <w:rPr>
            <w:rFonts w:eastAsia="Times New Roman"/>
            <w:szCs w:val="24"/>
            <w:lang w:eastAsia="en-US"/>
          </w:rPr>
          <w:br/>
          <w:t>ΚΑΤΣΩΤΗΣ Χ. , σελ.</w:t>
        </w:r>
        <w:r w:rsidRPr="00AC15E4">
          <w:rPr>
            <w:rFonts w:eastAsia="Times New Roman"/>
            <w:szCs w:val="24"/>
            <w:lang w:eastAsia="en-US"/>
          </w:rPr>
          <w:br/>
          <w:t>ΚΕΓΚΕΡΟΓΛΟΥ Β. , σελ.</w:t>
        </w:r>
        <w:r w:rsidRPr="00AC15E4">
          <w:rPr>
            <w:rFonts w:eastAsia="Times New Roman"/>
            <w:szCs w:val="24"/>
            <w:lang w:eastAsia="en-US"/>
          </w:rPr>
          <w:br/>
          <w:t>ΚΟΥΤΣΟΥΜΠΑΣ Δ. , σελ.</w:t>
        </w:r>
        <w:r w:rsidRPr="00AC15E4">
          <w:rPr>
            <w:rFonts w:eastAsia="Times New Roman"/>
            <w:szCs w:val="24"/>
            <w:lang w:eastAsia="en-US"/>
          </w:rPr>
          <w:br/>
          <w:t>ΚΥΡΙΑΖΙΔΗΣ Δ. , σελ.</w:t>
        </w:r>
        <w:r w:rsidRPr="00AC15E4">
          <w:rPr>
            <w:rFonts w:eastAsia="Times New Roman"/>
            <w:szCs w:val="24"/>
            <w:lang w:eastAsia="en-US"/>
          </w:rPr>
          <w:br/>
          <w:t>ΚΩΝΣΤΑΝΤΟΠΟΥΛΟΣ Δ. , σελ.</w:t>
        </w:r>
        <w:r w:rsidRPr="00AC15E4">
          <w:rPr>
            <w:rFonts w:eastAsia="Times New Roman"/>
            <w:szCs w:val="24"/>
            <w:lang w:eastAsia="en-US"/>
          </w:rPr>
          <w:br/>
          <w:t>ΛΑΖΑΡΙΔΗΣ Γ. , σελ.</w:t>
        </w:r>
        <w:r w:rsidRPr="00AC15E4">
          <w:rPr>
            <w:rFonts w:eastAsia="Times New Roman"/>
            <w:szCs w:val="24"/>
            <w:lang w:eastAsia="en-US"/>
          </w:rPr>
          <w:br/>
          <w:t>ΛΕΒΕΝΤΗΣ Β. , σελ.</w:t>
        </w:r>
        <w:r w:rsidRPr="00AC15E4">
          <w:rPr>
            <w:rFonts w:eastAsia="Times New Roman"/>
            <w:szCs w:val="24"/>
            <w:lang w:eastAsia="en-US"/>
          </w:rPr>
          <w:br/>
          <w:t>ΛΟΒΕΡΔΟΣ Α. , σελ.</w:t>
        </w:r>
        <w:r w:rsidRPr="00AC15E4">
          <w:rPr>
            <w:rFonts w:eastAsia="Times New Roman"/>
            <w:szCs w:val="24"/>
            <w:lang w:eastAsia="en-US"/>
          </w:rPr>
          <w:br/>
          <w:t>ΜΑΝΙΑΤΗΣ Ι. , σελ.</w:t>
        </w:r>
        <w:r w:rsidRPr="00AC15E4">
          <w:rPr>
            <w:rFonts w:eastAsia="Times New Roman"/>
            <w:szCs w:val="24"/>
            <w:lang w:eastAsia="en-US"/>
          </w:rPr>
          <w:br/>
          <w:t>ΜΑΝΤΑΣ Χ. , σελ.</w:t>
        </w:r>
        <w:r w:rsidRPr="00AC15E4">
          <w:rPr>
            <w:rFonts w:eastAsia="Times New Roman"/>
            <w:szCs w:val="24"/>
            <w:lang w:eastAsia="en-US"/>
          </w:rPr>
          <w:br/>
          <w:t>ΜΑΝΩΛΑΚΟΥ Δ. , σελ.</w:t>
        </w:r>
        <w:r w:rsidRPr="00AC15E4">
          <w:rPr>
            <w:rFonts w:eastAsia="Times New Roman"/>
            <w:szCs w:val="24"/>
            <w:lang w:eastAsia="en-US"/>
          </w:rPr>
          <w:br/>
          <w:t>ΜΑΡΚΟΥ Α. , σελ.</w:t>
        </w:r>
        <w:r w:rsidRPr="00AC15E4">
          <w:rPr>
            <w:rFonts w:eastAsia="Times New Roman"/>
            <w:szCs w:val="24"/>
            <w:lang w:eastAsia="en-US"/>
          </w:rPr>
          <w:br/>
          <w:t>ΜΙΧΑΛΟΛΙΑΚΟΣ Ν. , σελ.</w:t>
        </w:r>
        <w:r w:rsidRPr="00AC15E4">
          <w:rPr>
            <w:rFonts w:eastAsia="Times New Roman"/>
            <w:szCs w:val="24"/>
            <w:lang w:eastAsia="en-US"/>
          </w:rPr>
          <w:br/>
          <w:t>ΜΠΑΡΓΙΩΤΑΣ Κ. , σελ.</w:t>
        </w:r>
        <w:r w:rsidRPr="00AC15E4">
          <w:rPr>
            <w:rFonts w:eastAsia="Times New Roman"/>
            <w:szCs w:val="24"/>
            <w:lang w:eastAsia="en-US"/>
          </w:rPr>
          <w:br/>
          <w:t>ΜΩΡΑΪΤΗΣ Ν. , σελ.</w:t>
        </w:r>
        <w:r w:rsidRPr="00AC15E4">
          <w:rPr>
            <w:rFonts w:eastAsia="Times New Roman"/>
            <w:szCs w:val="24"/>
            <w:lang w:eastAsia="en-US"/>
          </w:rPr>
          <w:br/>
          <w:t>ΟΥΡΣΟΥΖΙΔΗΣ Γ. , σελ.</w:t>
        </w:r>
        <w:r w:rsidRPr="00AC15E4">
          <w:rPr>
            <w:rFonts w:eastAsia="Times New Roman"/>
            <w:szCs w:val="24"/>
            <w:lang w:eastAsia="en-US"/>
          </w:rPr>
          <w:br/>
          <w:t>ΠΑΠΑΓΓΕΛΟΠΟΥΛΟΣ Δ. , σελ.</w:t>
        </w:r>
        <w:r w:rsidRPr="00AC15E4">
          <w:rPr>
            <w:rFonts w:eastAsia="Times New Roman"/>
            <w:szCs w:val="24"/>
            <w:lang w:eastAsia="en-US"/>
          </w:rPr>
          <w:br/>
          <w:t>ΠΑΠΑΗΛΙΟΥ Γ. , σελ.</w:t>
        </w:r>
        <w:r w:rsidRPr="00AC15E4">
          <w:rPr>
            <w:rFonts w:eastAsia="Times New Roman"/>
            <w:szCs w:val="24"/>
            <w:lang w:eastAsia="en-US"/>
          </w:rPr>
          <w:br/>
          <w:t>ΠΑΠΑΘΕΟΔΩΡΟΥ Θ. , σελ.</w:t>
        </w:r>
        <w:r w:rsidRPr="00AC15E4">
          <w:rPr>
            <w:rFonts w:eastAsia="Times New Roman"/>
            <w:szCs w:val="24"/>
            <w:lang w:eastAsia="en-US"/>
          </w:rPr>
          <w:br/>
          <w:t>ΠΑΠΑΧΡΙΣΤΟΠΟΥΛΟΣ Α. , σελ.</w:t>
        </w:r>
        <w:r w:rsidRPr="00AC15E4">
          <w:rPr>
            <w:rFonts w:eastAsia="Times New Roman"/>
            <w:szCs w:val="24"/>
            <w:lang w:eastAsia="en-US"/>
          </w:rPr>
          <w:br/>
          <w:t>ΠΑΠΠΑΣ Χ. , σελ.</w:t>
        </w:r>
        <w:r w:rsidRPr="00AC15E4">
          <w:rPr>
            <w:rFonts w:eastAsia="Times New Roman"/>
            <w:szCs w:val="24"/>
            <w:lang w:eastAsia="en-US"/>
          </w:rPr>
          <w:br/>
          <w:t>ΠΑΦΙΛΗΣ Α. , σελ.</w:t>
        </w:r>
        <w:r w:rsidRPr="00AC15E4">
          <w:rPr>
            <w:rFonts w:eastAsia="Times New Roman"/>
            <w:szCs w:val="24"/>
            <w:lang w:eastAsia="en-US"/>
          </w:rPr>
          <w:br/>
          <w:t>ΡΙΖΟΥΛΗΣ Α. , σελ.</w:t>
        </w:r>
        <w:r w:rsidRPr="00AC15E4">
          <w:rPr>
            <w:rFonts w:eastAsia="Times New Roman"/>
            <w:szCs w:val="24"/>
            <w:lang w:eastAsia="en-US"/>
          </w:rPr>
          <w:br/>
          <w:t>ΣΑΡΙΔΗΣ Ι. , σελ.</w:t>
        </w:r>
        <w:r w:rsidRPr="00AC15E4">
          <w:rPr>
            <w:rFonts w:eastAsia="Times New Roman"/>
            <w:szCs w:val="24"/>
            <w:lang w:eastAsia="en-US"/>
          </w:rPr>
          <w:br/>
          <w:t>ΣΚΟΥΡΛΕΤΗΣ Π. , σελ.</w:t>
        </w:r>
        <w:r w:rsidRPr="00AC15E4">
          <w:rPr>
            <w:rFonts w:eastAsia="Times New Roman"/>
            <w:szCs w:val="24"/>
            <w:lang w:eastAsia="en-US"/>
          </w:rPr>
          <w:br/>
          <w:t>ΣΠΙΡΤΖΗΣ Χ. , σελ.</w:t>
        </w:r>
        <w:r w:rsidRPr="00AC15E4">
          <w:rPr>
            <w:rFonts w:eastAsia="Times New Roman"/>
            <w:szCs w:val="24"/>
            <w:lang w:eastAsia="en-US"/>
          </w:rPr>
          <w:br/>
          <w:t>ΣΤΑΪΚΟΥΡΑΣ Χ. , σελ.</w:t>
        </w:r>
        <w:r w:rsidRPr="00AC15E4">
          <w:rPr>
            <w:rFonts w:eastAsia="Times New Roman"/>
            <w:szCs w:val="24"/>
            <w:lang w:eastAsia="en-US"/>
          </w:rPr>
          <w:br/>
          <w:t>ΤΖΕΛΕΠΗΣ Μ. , σελ.</w:t>
        </w:r>
        <w:r w:rsidRPr="00AC15E4">
          <w:rPr>
            <w:rFonts w:eastAsia="Times New Roman"/>
            <w:szCs w:val="24"/>
            <w:lang w:eastAsia="en-US"/>
          </w:rPr>
          <w:br/>
          <w:t>ΤΣΑΚΑΛΩΤΟΣ Ε. , σελ.</w:t>
        </w:r>
        <w:r w:rsidRPr="00AC15E4">
          <w:rPr>
            <w:rFonts w:eastAsia="Times New Roman"/>
            <w:szCs w:val="24"/>
            <w:lang w:eastAsia="en-US"/>
          </w:rPr>
          <w:br/>
          <w:t>ΤΣΙΡΩΝΗΣ Ι. , σελ.</w:t>
        </w:r>
        <w:r w:rsidRPr="00AC15E4">
          <w:rPr>
            <w:rFonts w:eastAsia="Times New Roman"/>
            <w:szCs w:val="24"/>
            <w:lang w:eastAsia="en-US"/>
          </w:rPr>
          <w:br/>
          <w:t>ΧΑΤΖΗΔΑΚΗΣ Κ. , σελ.</w:t>
        </w:r>
        <w:r w:rsidRPr="00AC15E4">
          <w:rPr>
            <w:rFonts w:eastAsia="Times New Roman"/>
            <w:szCs w:val="24"/>
            <w:lang w:eastAsia="en-US"/>
          </w:rPr>
          <w:br/>
          <w:t>ΧΡΙΣΤΟΦΙΛΟΠΟΥΛΟΥ Π. , σελ.</w:t>
        </w:r>
        <w:r w:rsidRPr="00AC15E4">
          <w:rPr>
            <w:rFonts w:eastAsia="Times New Roman"/>
            <w:szCs w:val="24"/>
            <w:lang w:eastAsia="en-US"/>
          </w:rPr>
          <w:br/>
        </w:r>
        <w:r w:rsidRPr="00AC15E4">
          <w:rPr>
            <w:rFonts w:eastAsia="Times New Roman"/>
            <w:szCs w:val="24"/>
            <w:lang w:eastAsia="en-US"/>
          </w:rPr>
          <w:br/>
          <w:t>Δ. ΠΑΡΕΜΒΑΣΕΙΣ:</w:t>
        </w:r>
        <w:r w:rsidRPr="00AC15E4">
          <w:rPr>
            <w:rFonts w:eastAsia="Times New Roman"/>
            <w:szCs w:val="24"/>
            <w:lang w:eastAsia="en-US"/>
          </w:rPr>
          <w:br/>
          <w:t>ΒΟΡΙΔΗΣ Μ. , σελ.</w:t>
        </w:r>
        <w:r w:rsidRPr="00AC15E4">
          <w:rPr>
            <w:rFonts w:eastAsia="Times New Roman"/>
            <w:szCs w:val="24"/>
            <w:lang w:eastAsia="en-US"/>
          </w:rPr>
          <w:br/>
          <w:t>ΚΑΚΛΑΜΑΝΗΣ Ν. , σελ.</w:t>
        </w:r>
        <w:r w:rsidRPr="00AC15E4">
          <w:rPr>
            <w:rFonts w:eastAsia="Times New Roman"/>
            <w:szCs w:val="24"/>
            <w:lang w:eastAsia="en-US"/>
          </w:rPr>
          <w:br/>
          <w:t>ΚΡΕΜΑΣΤΙΝΟΣ Δ. , σελ.</w:t>
        </w:r>
        <w:r w:rsidRPr="00AC15E4">
          <w:rPr>
            <w:rFonts w:eastAsia="Times New Roman"/>
            <w:szCs w:val="24"/>
            <w:lang w:eastAsia="en-US"/>
          </w:rPr>
          <w:br/>
          <w:t>ΜΠΟΥΡΑΣ Α. , σελ.</w:t>
        </w:r>
        <w:r w:rsidRPr="00AC15E4">
          <w:rPr>
            <w:rFonts w:eastAsia="Times New Roman"/>
            <w:szCs w:val="24"/>
            <w:lang w:eastAsia="en-US"/>
          </w:rPr>
          <w:br/>
          <w:t>ΠΑΠΑΔΟΠΟΥΛΟΣ Α. , σελ.</w:t>
        </w:r>
        <w:r w:rsidRPr="00AC15E4">
          <w:rPr>
            <w:rFonts w:eastAsia="Times New Roman"/>
            <w:szCs w:val="24"/>
            <w:lang w:eastAsia="en-US"/>
          </w:rPr>
          <w:br/>
          <w:t>ΦΑΜΕΛΛΟΣ Σ. , σελ.</w:t>
        </w:r>
        <w:r w:rsidRPr="00AC15E4">
          <w:rPr>
            <w:rFonts w:eastAsia="Times New Roman"/>
            <w:szCs w:val="24"/>
            <w:lang w:eastAsia="en-US"/>
          </w:rPr>
          <w:br/>
        </w:r>
      </w:ins>
    </w:p>
    <w:p w14:paraId="539F9EE0" w14:textId="77777777" w:rsidR="009E4222" w:rsidRDefault="00AC15E4">
      <w:pPr>
        <w:spacing w:line="600" w:lineRule="auto"/>
        <w:ind w:firstLine="720"/>
        <w:jc w:val="center"/>
        <w:rPr>
          <w:rFonts w:eastAsia="Times New Roman"/>
          <w:szCs w:val="24"/>
        </w:rPr>
      </w:pPr>
      <w:r>
        <w:rPr>
          <w:rFonts w:eastAsia="Times New Roman"/>
          <w:szCs w:val="24"/>
        </w:rPr>
        <w:t>ΠΡΑΚΤΙΚΑ ΒΟΥΛΗΣ</w:t>
      </w:r>
    </w:p>
    <w:p w14:paraId="539F9EE1" w14:textId="77777777" w:rsidR="009E4222" w:rsidRDefault="00AC15E4">
      <w:pPr>
        <w:spacing w:line="600" w:lineRule="auto"/>
        <w:ind w:firstLine="720"/>
        <w:jc w:val="center"/>
        <w:rPr>
          <w:rFonts w:eastAsia="Times New Roman"/>
          <w:szCs w:val="24"/>
        </w:rPr>
      </w:pPr>
      <w:r>
        <w:rPr>
          <w:rFonts w:eastAsia="Times New Roman"/>
          <w:szCs w:val="24"/>
        </w:rPr>
        <w:t xml:space="preserve">ΙΖ΄ ΠΕΡΙΟΔΟΣ </w:t>
      </w:r>
    </w:p>
    <w:p w14:paraId="539F9EE2" w14:textId="77777777" w:rsidR="009E4222" w:rsidRDefault="00AC15E4">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39F9EE3" w14:textId="77777777" w:rsidR="009E4222" w:rsidRDefault="00AC15E4">
      <w:pPr>
        <w:spacing w:line="600" w:lineRule="auto"/>
        <w:ind w:firstLine="720"/>
        <w:jc w:val="center"/>
        <w:rPr>
          <w:rFonts w:eastAsia="Times New Roman"/>
          <w:szCs w:val="24"/>
        </w:rPr>
      </w:pPr>
      <w:r>
        <w:rPr>
          <w:rFonts w:eastAsia="Times New Roman"/>
          <w:szCs w:val="24"/>
        </w:rPr>
        <w:t>ΣΥΝΟΔΟΣ Α΄</w:t>
      </w:r>
    </w:p>
    <w:p w14:paraId="539F9EE4" w14:textId="77777777" w:rsidR="009E4222" w:rsidRDefault="00AC15E4">
      <w:pPr>
        <w:spacing w:line="600" w:lineRule="auto"/>
        <w:ind w:firstLine="720"/>
        <w:jc w:val="center"/>
        <w:rPr>
          <w:rFonts w:eastAsia="Times New Roman"/>
          <w:szCs w:val="24"/>
        </w:rPr>
      </w:pPr>
      <w:r>
        <w:rPr>
          <w:rFonts w:eastAsia="Times New Roman"/>
          <w:szCs w:val="24"/>
        </w:rPr>
        <w:t>ΣΥΝΕΔΡΙΑΣΗ ΡϞΖ΄</w:t>
      </w:r>
    </w:p>
    <w:p w14:paraId="539F9EE5" w14:textId="77777777" w:rsidR="009E4222" w:rsidRDefault="00AC15E4">
      <w:pPr>
        <w:spacing w:line="600" w:lineRule="auto"/>
        <w:ind w:firstLine="720"/>
        <w:jc w:val="center"/>
        <w:rPr>
          <w:rFonts w:eastAsia="Times New Roman"/>
          <w:szCs w:val="24"/>
        </w:rPr>
      </w:pPr>
      <w:r>
        <w:rPr>
          <w:rFonts w:eastAsia="Times New Roman"/>
          <w:szCs w:val="24"/>
        </w:rPr>
        <w:t>Τρίτη 27 Σεπτεμβρίου 2016</w:t>
      </w:r>
    </w:p>
    <w:p w14:paraId="539F9EE6" w14:textId="77777777" w:rsidR="009E4222" w:rsidRDefault="00AC15E4">
      <w:pPr>
        <w:spacing w:line="600" w:lineRule="auto"/>
        <w:ind w:firstLine="720"/>
        <w:jc w:val="both"/>
        <w:rPr>
          <w:rFonts w:eastAsia="Times New Roman"/>
          <w:szCs w:val="24"/>
        </w:rPr>
      </w:pPr>
      <w:r>
        <w:rPr>
          <w:rFonts w:eastAsia="Times New Roman"/>
          <w:szCs w:val="24"/>
        </w:rPr>
        <w:t>Αθήνα, σήμερα στις 27 Σεπτεμβρίου 2016, ημέρα Τρίτη και ώρα 10</w:t>
      </w:r>
      <w:r>
        <w:rPr>
          <w:rFonts w:eastAsia="Times New Roman"/>
          <w:szCs w:val="24"/>
        </w:rPr>
        <w:t>.</w:t>
      </w:r>
      <w:r>
        <w:rPr>
          <w:rFonts w:eastAsia="Times New Roman"/>
          <w:szCs w:val="24"/>
        </w:rPr>
        <w:t xml:space="preserve">07΄ συνήλθε στην Αίθουσα των συνεδριάσεων του Βουλευτηρίου η </w:t>
      </w:r>
      <w:r>
        <w:rPr>
          <w:rFonts w:eastAsia="Times New Roman"/>
          <w:szCs w:val="24"/>
        </w:rPr>
        <w:t xml:space="preserve">Βουλή σε ολομέλεια για να συνεδριάσει υπό την προεδρία της Γ΄ Αντιπροέδρου αυτής κ. </w:t>
      </w:r>
      <w:r w:rsidRPr="00332DB7">
        <w:rPr>
          <w:rFonts w:eastAsia="Times New Roman"/>
          <w:b/>
          <w:szCs w:val="24"/>
        </w:rPr>
        <w:t>ΑΝΑΣΤΑΣΙΑΣ ΧΡΙΣΤΟΔΟΥΛΟΠΟΥΛΟΥ</w:t>
      </w:r>
      <w:r>
        <w:rPr>
          <w:rFonts w:eastAsia="Times New Roman"/>
          <w:szCs w:val="24"/>
        </w:rPr>
        <w:t>.</w:t>
      </w:r>
    </w:p>
    <w:p w14:paraId="539F9EE7" w14:textId="77777777" w:rsidR="009E4222" w:rsidRDefault="00AC15E4">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Κυρίες και κύριοι συνάδελφοι, αρχίζει η συνεδρίαση.</w:t>
      </w:r>
    </w:p>
    <w:p w14:paraId="539F9EE8" w14:textId="77777777" w:rsidR="009E4222" w:rsidRDefault="00AC15E4">
      <w:pPr>
        <w:spacing w:line="600" w:lineRule="auto"/>
        <w:ind w:firstLine="720"/>
        <w:jc w:val="both"/>
        <w:rPr>
          <w:rFonts w:eastAsia="Times New Roman"/>
          <w:szCs w:val="24"/>
        </w:rPr>
      </w:pPr>
      <w:r>
        <w:rPr>
          <w:rFonts w:eastAsia="Times New Roman"/>
          <w:szCs w:val="24"/>
        </w:rPr>
        <w:t>Εισερχόμαστε στην ημερήσια διάταξη της</w:t>
      </w:r>
    </w:p>
    <w:p w14:paraId="539F9EE9" w14:textId="77777777" w:rsidR="009E4222" w:rsidRDefault="00AC15E4">
      <w:pPr>
        <w:spacing w:line="600" w:lineRule="auto"/>
        <w:ind w:firstLine="720"/>
        <w:jc w:val="center"/>
        <w:rPr>
          <w:rFonts w:eastAsia="Times New Roman"/>
          <w:b/>
          <w:szCs w:val="24"/>
        </w:rPr>
      </w:pPr>
      <w:r>
        <w:rPr>
          <w:rFonts w:eastAsia="Times New Roman"/>
          <w:b/>
          <w:szCs w:val="24"/>
        </w:rPr>
        <w:t>ΝΟΜΟΘΕΤ</w:t>
      </w:r>
      <w:r>
        <w:rPr>
          <w:rFonts w:eastAsia="Times New Roman"/>
          <w:b/>
          <w:szCs w:val="24"/>
        </w:rPr>
        <w:t>ΙΚΗΣ ΕΡΓΑΣΙΑΣ</w:t>
      </w:r>
    </w:p>
    <w:p w14:paraId="539F9EEA" w14:textId="77777777" w:rsidR="009E4222" w:rsidRDefault="00AC15E4">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 της τροπολογίας και του συνόλου του σχεδίου νόμου: «Επείγουσες ρυθμίσεις των Υπουργείων Οικονομικών, Περιβάλλοντος και Ενέργειας, Υποδομών, Μεταφορών και Δικτύων και Εργασίας, Κοινωνικής Ασφ</w:t>
      </w:r>
      <w:r>
        <w:rPr>
          <w:rFonts w:eastAsia="Times New Roman"/>
          <w:szCs w:val="24"/>
        </w:rPr>
        <w:t>άλισης και Κοινωνικής Αλληλεγγύης για την εφαρμογή της Συμφωνίας δημοσιονομικών στόχων και διαρθρωτικών μεταρρυθμίσεων».</w:t>
      </w:r>
    </w:p>
    <w:p w14:paraId="539F9EEB" w14:textId="77777777" w:rsidR="009E4222" w:rsidRDefault="00AC15E4">
      <w:pPr>
        <w:spacing w:line="600" w:lineRule="auto"/>
        <w:ind w:firstLine="720"/>
        <w:jc w:val="both"/>
        <w:rPr>
          <w:rFonts w:eastAsia="Times New Roman"/>
          <w:szCs w:val="24"/>
        </w:rPr>
      </w:pPr>
      <w:r>
        <w:rPr>
          <w:rFonts w:eastAsia="Times New Roman"/>
          <w:szCs w:val="24"/>
        </w:rPr>
        <w:t>Έχω την τιμή να ανακοινώσω στο Σώμα ότι η Διαρκής Επιτροπή Οικονομικών Υποθέσεων, η Διαρκής Επιτροπή Παραγωγής και Εμπορίου και η Διαρκ</w:t>
      </w:r>
      <w:r>
        <w:rPr>
          <w:rFonts w:eastAsia="Times New Roman"/>
          <w:szCs w:val="24"/>
        </w:rPr>
        <w:t xml:space="preserve">ής Επιτροπή Κοινωνικών Υποθέσεων καταθέτουν </w:t>
      </w:r>
      <w:r>
        <w:rPr>
          <w:rFonts w:eastAsia="Times New Roman"/>
          <w:szCs w:val="24"/>
        </w:rPr>
        <w:lastRenderedPageBreak/>
        <w:t>την Έκθεσή τους στο σχέδιο νόμου του Υπουργείου Οικονομικών «Επείγουσες ρυθμίσεις των Υπουργείων Οικονομικών, Περιβάλλοντος και Ενέργειας, Υποδομών, Μεταφορών και Δικτύων και Εργασίας, Κοινωνικής Ασφάλισης και Κο</w:t>
      </w:r>
      <w:r>
        <w:rPr>
          <w:rFonts w:eastAsia="Times New Roman"/>
          <w:szCs w:val="24"/>
        </w:rPr>
        <w:t>ινωνικής Αλληλεγγύης για την εφαρμογή της Συμφωνίας δημοσιονομικών στόχων και διαρθρωτικών μεταρρυθμίσεων».</w:t>
      </w:r>
    </w:p>
    <w:p w14:paraId="539F9EEC" w14:textId="77777777" w:rsidR="009E4222" w:rsidRDefault="00AC15E4">
      <w:pPr>
        <w:spacing w:line="600" w:lineRule="auto"/>
        <w:ind w:firstLine="720"/>
        <w:jc w:val="both"/>
        <w:rPr>
          <w:rFonts w:eastAsia="Times New Roman"/>
          <w:szCs w:val="24"/>
        </w:rPr>
      </w:pPr>
      <w:r>
        <w:rPr>
          <w:rFonts w:eastAsia="Times New Roman"/>
          <w:szCs w:val="24"/>
        </w:rPr>
        <w:t xml:space="preserve">Το ανωτέρω σχέδιο νόμου χαρακτηρίστηκε από την Κυβέρνηση ως επείγον και οι </w:t>
      </w:r>
      <w:r>
        <w:rPr>
          <w:rFonts w:eastAsia="Times New Roman"/>
          <w:szCs w:val="24"/>
        </w:rPr>
        <w:t>ε</w:t>
      </w:r>
      <w:r>
        <w:rPr>
          <w:rFonts w:eastAsia="Times New Roman"/>
          <w:szCs w:val="24"/>
        </w:rPr>
        <w:t>πιτροπές αποδέχθηκαν κατά πλειοψηφία τον χαρακτηρισμό του ως επείγοντος,</w:t>
      </w:r>
      <w:r>
        <w:rPr>
          <w:rFonts w:eastAsia="Times New Roman"/>
          <w:szCs w:val="24"/>
        </w:rPr>
        <w:t xml:space="preserve"> σύμφωνα με το άρθρο 110 του Κανονισμού της Βουλής.</w:t>
      </w:r>
    </w:p>
    <w:p w14:paraId="539F9EED" w14:textId="77777777" w:rsidR="009E4222" w:rsidRDefault="00AC15E4">
      <w:pPr>
        <w:spacing w:line="600" w:lineRule="auto"/>
        <w:ind w:firstLine="720"/>
        <w:jc w:val="both"/>
        <w:rPr>
          <w:rFonts w:eastAsia="Times New Roman"/>
          <w:szCs w:val="24"/>
        </w:rPr>
      </w:pPr>
      <w:r>
        <w:rPr>
          <w:rFonts w:eastAsia="Times New Roman"/>
          <w:szCs w:val="24"/>
        </w:rPr>
        <w:t>Η Διάσκεψη των Προέδρων αποφάσισε στη συνεδρίαση της 22Σεπτεμβρίου 2016 τη συζήτηση του νομοσχεδίου σε μία συνεδρίαση ενιαία επί της αρχής, επί των άρθρων και επί της τροπολογίας.</w:t>
      </w:r>
    </w:p>
    <w:p w14:paraId="539F9EEE" w14:textId="77777777" w:rsidR="009E4222" w:rsidRDefault="00AC15E4">
      <w:pPr>
        <w:spacing w:line="600" w:lineRule="auto"/>
        <w:ind w:firstLine="720"/>
        <w:jc w:val="both"/>
        <w:rPr>
          <w:rFonts w:eastAsia="Times New Roman"/>
          <w:szCs w:val="24"/>
        </w:rPr>
      </w:pPr>
      <w:r>
        <w:rPr>
          <w:rFonts w:eastAsia="Times New Roman"/>
          <w:szCs w:val="24"/>
        </w:rPr>
        <w:lastRenderedPageBreak/>
        <w:t>Σε αυτό το σημείο θέλω ν</w:t>
      </w:r>
      <w:r>
        <w:rPr>
          <w:rFonts w:eastAsia="Times New Roman"/>
          <w:szCs w:val="24"/>
        </w:rPr>
        <w:t>α προτείνω ότι εφόσον πρόκειται να κατατεθεί κάποια αίτηση ονομαστικής ψηφοφορίας, όπως ακούσαμε χθες ότι είχε δηλώσει το ΚΚΕ, καλό είναι να κατατεθεί όσο το δυνατόν γρηγορότερα, ώστε η ψηφοφορία να αρχίσει στις 21</w:t>
      </w:r>
      <w:r>
        <w:rPr>
          <w:rFonts w:eastAsia="Times New Roman"/>
          <w:szCs w:val="24"/>
        </w:rPr>
        <w:t>.</w:t>
      </w:r>
      <w:r>
        <w:rPr>
          <w:rFonts w:eastAsia="Times New Roman"/>
          <w:szCs w:val="24"/>
        </w:rPr>
        <w:t>00΄.</w:t>
      </w:r>
    </w:p>
    <w:p w14:paraId="539F9EEF" w14:textId="77777777" w:rsidR="009E4222" w:rsidRDefault="00AC15E4">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ισηγητής του ΣΥΡΙΖΑ</w:t>
      </w:r>
      <w:r>
        <w:rPr>
          <w:rFonts w:eastAsia="Times New Roman"/>
          <w:szCs w:val="24"/>
        </w:rPr>
        <w:t>…</w:t>
      </w:r>
    </w:p>
    <w:p w14:paraId="539F9EF0" w14:textId="77777777" w:rsidR="009E4222" w:rsidRDefault="00AC15E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w:t>
      </w:r>
    </w:p>
    <w:p w14:paraId="539F9EF1" w14:textId="77777777" w:rsidR="009E4222" w:rsidRDefault="00AC15E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Θέλετε κάτι, κύριε Λοβέρδο;</w:t>
      </w:r>
    </w:p>
    <w:p w14:paraId="539F9EF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Κυρία Πρόεδρε, ξέρουμε πάρα πολύ καλά ότι η Πλειοψηφία αποφάσισε τη διαδικασία και αυτή θα είναι η διαδικασία. Άλλωστε και στη Διά</w:t>
      </w:r>
      <w:r>
        <w:rPr>
          <w:rFonts w:eastAsia="Times New Roman" w:cs="Times New Roman"/>
          <w:szCs w:val="24"/>
        </w:rPr>
        <w:t xml:space="preserve">σκεψη των Προέδρων η Πλειοψηφία διευκρίνισε ποιες είναι οι διαθέσεις της για το παρόν σχέδιο νόμου. </w:t>
      </w:r>
    </w:p>
    <w:p w14:paraId="539F9EF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Ωστόσο, επειδή εκφράσαμε και εκεί αλλά και στις </w:t>
      </w:r>
      <w:r>
        <w:rPr>
          <w:rFonts w:eastAsia="Times New Roman" w:cs="Times New Roman"/>
          <w:szCs w:val="24"/>
        </w:rPr>
        <w:t>ε</w:t>
      </w:r>
      <w:r>
        <w:rPr>
          <w:rFonts w:eastAsia="Times New Roman" w:cs="Times New Roman"/>
          <w:szCs w:val="24"/>
        </w:rPr>
        <w:t>πιτροπές τη σχετική μας διαφωνία, η Δημοκρατική Συμπαράταξη θα ήθελε να την επαναλάβει πριν μπείτε στη δια</w:t>
      </w:r>
      <w:r>
        <w:rPr>
          <w:rFonts w:eastAsia="Times New Roman" w:cs="Times New Roman"/>
          <w:szCs w:val="24"/>
        </w:rPr>
        <w:t xml:space="preserve">δικασία. </w:t>
      </w:r>
    </w:p>
    <w:p w14:paraId="539F9EF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Μα, δεν υπάρχει διαδικασία για αυτό το επείγον. </w:t>
      </w:r>
    </w:p>
    <w:p w14:paraId="539F9EF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Υπάρχει η δυνατότητα από τον Κανονισμό,…</w:t>
      </w:r>
    </w:p>
    <w:p w14:paraId="539F9EF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Όχι, δεν υπάρχει καμμία…</w:t>
      </w:r>
    </w:p>
    <w:p w14:paraId="539F9EF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…όταν </w:t>
      </w:r>
      <w:r>
        <w:rPr>
          <w:rFonts w:eastAsia="Times New Roman" w:cs="Times New Roman"/>
          <w:szCs w:val="24"/>
        </w:rPr>
        <w:t>εκτίθεται από το Προεδρείο η διαδικασία, κάθε Κοινοβουλευτική Ομάδα να λέει τη θέση της.</w:t>
      </w:r>
    </w:p>
    <w:p w14:paraId="539F9EF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Δεν μπορούμε, κύριε Λοβέρδο, πάλι να συζητήσουμε πράγματα που έχουν αποφασιστεί. Σας παρακαλώ, μην καταναλώνετε τον χρόνο..</w:t>
      </w:r>
      <w:r>
        <w:rPr>
          <w:rFonts w:eastAsia="Times New Roman" w:cs="Times New Roman"/>
          <w:szCs w:val="24"/>
        </w:rPr>
        <w:t xml:space="preserve">. </w:t>
      </w:r>
    </w:p>
    <w:p w14:paraId="539F9EF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Κοιτάξτε, κυρία Πρόεδρε, με έχετε διακόψει. Θα είχα τελειώσει. Δύο φράσεις θέλω να πω. </w:t>
      </w:r>
    </w:p>
    <w:p w14:paraId="539F9EF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Η Δημοκρατική Συμπαράταξη υποστήριξε ότι δεν υπάρχει επί της ουσίας λόγος επείγοντος, τουλάχιστον για το πρώτο άρθρο. Κυρίες και κύριοι Βουλευτές, εσείς της Πλειοψηφίας που δεχθήκατε αυτή τη διαδικασία και τη δέχεστε, όπως φαίνεται, και εδώ, το άρθρο 1 δεν</w:t>
      </w:r>
      <w:r>
        <w:rPr>
          <w:rFonts w:eastAsia="Times New Roman" w:cs="Times New Roman"/>
          <w:szCs w:val="24"/>
        </w:rPr>
        <w:t xml:space="preserve"> εμπεριέχει </w:t>
      </w:r>
      <w:proofErr w:type="spellStart"/>
      <w:r>
        <w:rPr>
          <w:rFonts w:eastAsia="Times New Roman" w:cs="Times New Roman"/>
          <w:szCs w:val="24"/>
        </w:rPr>
        <w:t>προαπαιτούμενα</w:t>
      </w:r>
      <w:proofErr w:type="spellEnd"/>
      <w:r>
        <w:rPr>
          <w:rFonts w:eastAsia="Times New Roman" w:cs="Times New Roman"/>
          <w:szCs w:val="24"/>
        </w:rPr>
        <w:t xml:space="preserve"> για τα οποία υπάρχει επείγον. Το άρθρο 1 εμπεριέχει την κοροϊδία του Υπουργείου Εργασίας και Κοινωνικής Ασφάλισης, όταν ψηφίζονται </w:t>
      </w:r>
      <w:proofErr w:type="spellStart"/>
      <w:r>
        <w:rPr>
          <w:rFonts w:eastAsia="Times New Roman" w:cs="Times New Roman"/>
          <w:szCs w:val="24"/>
        </w:rPr>
        <w:t>βαρέα</w:t>
      </w:r>
      <w:proofErr w:type="spellEnd"/>
      <w:r>
        <w:rPr>
          <w:rFonts w:eastAsia="Times New Roman" w:cs="Times New Roman"/>
          <w:szCs w:val="24"/>
        </w:rPr>
        <w:t xml:space="preserve"> νομοθετήματα όπως το Ασφαλιστικό, να κάνει δήθεν ευνοϊκές πολιτικές για ομάδες που το δικαιο</w:t>
      </w:r>
      <w:r>
        <w:rPr>
          <w:rFonts w:eastAsia="Times New Roman" w:cs="Times New Roman"/>
          <w:szCs w:val="24"/>
        </w:rPr>
        <w:t xml:space="preserve">ύνται, όπως για παράδειγμα, ξενοδόχοι με δωμάτια μέχρι δέκα κλίνες ή νέοι γιατροί, δικηγόροι, μηχανικοί, νέοι αυτοαπασχολούμενοι, και μετά να τα </w:t>
      </w:r>
      <w:proofErr w:type="spellStart"/>
      <w:r>
        <w:rPr>
          <w:rFonts w:eastAsia="Times New Roman" w:cs="Times New Roman"/>
          <w:szCs w:val="24"/>
        </w:rPr>
        <w:t>ξεψηφίζει</w:t>
      </w:r>
      <w:proofErr w:type="spellEnd"/>
      <w:r>
        <w:rPr>
          <w:rFonts w:eastAsia="Times New Roman" w:cs="Times New Roman"/>
          <w:szCs w:val="24"/>
        </w:rPr>
        <w:t xml:space="preserve">. </w:t>
      </w:r>
    </w:p>
    <w:p w14:paraId="539F9EF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Δεν είναι </w:t>
      </w:r>
      <w:proofErr w:type="spellStart"/>
      <w:r>
        <w:rPr>
          <w:rFonts w:eastAsia="Times New Roman" w:cs="Times New Roman"/>
          <w:szCs w:val="24"/>
        </w:rPr>
        <w:t>προαπαιτούμενο</w:t>
      </w:r>
      <w:proofErr w:type="spellEnd"/>
      <w:r>
        <w:rPr>
          <w:rFonts w:eastAsia="Times New Roman" w:cs="Times New Roman"/>
          <w:szCs w:val="24"/>
        </w:rPr>
        <w:t>, κυρία Πρόεδρε, αυτό. Είναι οργανωμένο σχέδιο. Θα έπρεπε τουλάχιστον το άρ</w:t>
      </w:r>
      <w:r>
        <w:rPr>
          <w:rFonts w:eastAsia="Times New Roman" w:cs="Times New Roman"/>
          <w:szCs w:val="24"/>
        </w:rPr>
        <w:t>θρο 1 να μπει σε κανονική νομοθετική διαδικασία. Αυτή είναι η άποψη της Δημοκρατικής Συμπαράταξης. Διαφωνούμε με τη διαδικασία που έχει προκρίνει η Πλειοψηφία.</w:t>
      </w:r>
    </w:p>
    <w:p w14:paraId="539F9EF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Κυρία Πρόεδρε, θα ήθελα τον λόγο για μισό λεπτό. </w:t>
      </w:r>
    </w:p>
    <w:p w14:paraId="539F9EF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w:t>
      </w:r>
      <w:r>
        <w:rPr>
          <w:rFonts w:eastAsia="Times New Roman" w:cs="Times New Roman"/>
          <w:b/>
          <w:szCs w:val="24"/>
        </w:rPr>
        <w:t xml:space="preserve">τοδουλοπούλου): </w:t>
      </w:r>
      <w:r>
        <w:rPr>
          <w:rFonts w:eastAsia="Times New Roman" w:cs="Times New Roman"/>
          <w:szCs w:val="24"/>
        </w:rPr>
        <w:t xml:space="preserve">Έχετε τον λόγο,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539F9EF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Επειδή θέλουμε να εξελιχθεί ομαλά η διαδικασία, παρά τις διαφωνίες μας για το επείγον, για τα άρθρα και το περιεχόμενο του νομοσχεδίου, παρούσης της Κυβέρνησης θα θέλαμε να ξέρουμε εάν κατά </w:t>
      </w:r>
      <w:r>
        <w:rPr>
          <w:rFonts w:eastAsia="Times New Roman" w:cs="Times New Roman"/>
          <w:szCs w:val="24"/>
        </w:rPr>
        <w:t>τη διαδικασία ολοκλήρωσης του νομοσχεδίου υπάρχει πρόθεση από την Κυβέρνηση να φέρει τροπολογίες που αφορούν άλλα θέματα ή το παρόν νομοσχέδιο. Θέλουμε να το ξέρουμε από τώρα, για να οργανώσουμε καλύτερα τη συζήτηση και να προετοιμαστούμε.</w:t>
      </w:r>
    </w:p>
    <w:p w14:paraId="539F9EF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9F9F0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Θέλει κάποιος εκ των κυρίων Υπουργών να λάβει τον λόγο για να απαντήσει; </w:t>
      </w:r>
    </w:p>
    <w:p w14:paraId="539F9F0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έχει τον λόγο.</w:t>
      </w:r>
    </w:p>
    <w:p w14:paraId="539F9F0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Δεν έχω κάτι να προσθέσω σε όσα είπα στην </w:t>
      </w:r>
      <w:r>
        <w:rPr>
          <w:rFonts w:eastAsia="Times New Roman" w:cs="Times New Roman"/>
          <w:szCs w:val="24"/>
        </w:rPr>
        <w:t>ε</w:t>
      </w:r>
      <w:r>
        <w:rPr>
          <w:rFonts w:eastAsia="Times New Roman" w:cs="Times New Roman"/>
          <w:szCs w:val="24"/>
        </w:rPr>
        <w:t xml:space="preserve">πιτροπή. Για άλλο </w:t>
      </w:r>
      <w:r>
        <w:rPr>
          <w:rFonts w:eastAsia="Times New Roman" w:cs="Times New Roman"/>
          <w:szCs w:val="24"/>
        </w:rPr>
        <w:t xml:space="preserve">θέμα όχι, δεν θα έρθουν τροπολογίες. Αυτό όσον αφορά το πρώτο σκέλος της ερώτησης. </w:t>
      </w:r>
    </w:p>
    <w:p w14:paraId="539F9F0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Υπάρχει αυτό το θέμα με το ΕΤΜΕΑΡ, που μπορεί ή να το καταθέσουμε σήμερα –ένα μικρό- ή στο νομοσχέδιο που σας είπα, που θα είναι το τελευταίο, για την ΥΠΑ, που θα πάει την </w:t>
      </w:r>
      <w:r>
        <w:rPr>
          <w:rFonts w:eastAsia="Times New Roman" w:cs="Times New Roman"/>
          <w:szCs w:val="24"/>
        </w:rPr>
        <w:t xml:space="preserve">Τρίτη ή την Πέμπτη. Ισχύει δηλαδή ό,τι σας απάντησα και στην </w:t>
      </w:r>
      <w:r>
        <w:rPr>
          <w:rFonts w:eastAsia="Times New Roman" w:cs="Times New Roman"/>
          <w:szCs w:val="24"/>
        </w:rPr>
        <w:t>ε</w:t>
      </w:r>
      <w:r>
        <w:rPr>
          <w:rFonts w:eastAsia="Times New Roman" w:cs="Times New Roman"/>
          <w:szCs w:val="24"/>
        </w:rPr>
        <w:t>πιτροπή.</w:t>
      </w:r>
    </w:p>
    <w:p w14:paraId="539F9F0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Κυρία Πρόεδρε, θα ήθελα τον λόγο για τριάντα δευτερόλεπτα, για ένα θέμα που προέκυψε.</w:t>
      </w:r>
    </w:p>
    <w:p w14:paraId="539F9F0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έχετε τον λόγο.</w:t>
      </w:r>
    </w:p>
    <w:p w14:paraId="539F9F0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ΓΙΟΣ-ΔΗΜΗΤΡΙΟΣ ΚΑΡΡΑΣ:</w:t>
      </w:r>
      <w:r>
        <w:rPr>
          <w:rFonts w:eastAsia="Times New Roman" w:cs="Times New Roman"/>
          <w:szCs w:val="24"/>
        </w:rPr>
        <w:t xml:space="preserve"> Εφόσον ετέθη ζήτημα επείγοντος ή κατεπείγοντος νομίζω ότι…</w:t>
      </w:r>
    </w:p>
    <w:p w14:paraId="539F9F0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Επείγοντος είπαμε. </w:t>
      </w:r>
    </w:p>
    <w:p w14:paraId="539F9F0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ΓΕΩΡΓΙΟΣ-ΔΗΜΗΤΡΙΟΣ ΚΑΡΡΑΣ: </w:t>
      </w:r>
      <w:r>
        <w:rPr>
          <w:rFonts w:eastAsia="Times New Roman" w:cs="Times New Roman"/>
          <w:szCs w:val="24"/>
        </w:rPr>
        <w:t xml:space="preserve">Επείγοντος, έστω. </w:t>
      </w:r>
    </w:p>
    <w:p w14:paraId="539F9F0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Νομίζω, λοιπόν, ότι τα δύο τελευταία άρθρα που αφορούν ρυθμίσεις</w:t>
      </w:r>
      <w:r>
        <w:rPr>
          <w:rFonts w:eastAsia="Times New Roman" w:cs="Times New Roman"/>
          <w:szCs w:val="24"/>
        </w:rPr>
        <w:t xml:space="preserve"> ΟΣΕ,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θα πρέπει να αποσυρθούν και να έρθουν μαζί με τη σύμβαση που θα κυρώνει την αγοραπωλησία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και να τα δούμε </w:t>
      </w:r>
      <w:proofErr w:type="spellStart"/>
      <w:r>
        <w:rPr>
          <w:rFonts w:eastAsia="Times New Roman" w:cs="Times New Roman"/>
          <w:szCs w:val="24"/>
        </w:rPr>
        <w:t>ενιαίως</w:t>
      </w:r>
      <w:proofErr w:type="spellEnd"/>
      <w:r>
        <w:rPr>
          <w:rFonts w:eastAsia="Times New Roman" w:cs="Times New Roman"/>
          <w:szCs w:val="24"/>
        </w:rPr>
        <w:t xml:space="preserve">.  </w:t>
      </w:r>
    </w:p>
    <w:p w14:paraId="539F9F0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Ριζούλης</w:t>
      </w:r>
      <w:proofErr w:type="spellEnd"/>
      <w:r>
        <w:rPr>
          <w:rFonts w:eastAsia="Times New Roman" w:cs="Times New Roman"/>
          <w:szCs w:val="24"/>
        </w:rPr>
        <w:t xml:space="preserve">. </w:t>
      </w:r>
    </w:p>
    <w:p w14:paraId="539F9F0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 xml:space="preserve">Θεωρούμε ότι η </w:t>
      </w:r>
      <w:r>
        <w:rPr>
          <w:rFonts w:eastAsia="Times New Roman" w:cs="Times New Roman"/>
          <w:szCs w:val="24"/>
        </w:rPr>
        <w:t xml:space="preserve">συζήτηση για τη διαδικασία του επείγοντος έχει εξαντληθεί στις </w:t>
      </w:r>
      <w:r>
        <w:rPr>
          <w:rFonts w:eastAsia="Times New Roman" w:cs="Times New Roman"/>
          <w:szCs w:val="24"/>
        </w:rPr>
        <w:t>ε</w:t>
      </w:r>
      <w:r>
        <w:rPr>
          <w:rFonts w:eastAsia="Times New Roman" w:cs="Times New Roman"/>
          <w:szCs w:val="24"/>
        </w:rPr>
        <w:t>πιτροπές και έχει λυθεί και στη Διάσκεψη των Προέδρων. Έχουν δοθεί οι απαραίτητες διευκρινίσεις από τους Υπουργούς, οπότε νομίζουμε ότι πρέπει να συνεχιστεί η διαδικασία όπως έχει αποφασιστεί.</w:t>
      </w:r>
      <w:r>
        <w:rPr>
          <w:rFonts w:eastAsia="Times New Roman" w:cs="Times New Roman"/>
          <w:szCs w:val="24"/>
        </w:rPr>
        <w:t xml:space="preserve"> </w:t>
      </w:r>
    </w:p>
    <w:p w14:paraId="539F9F0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39F9F0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Επομένως, κυρίες και κύριοι συνάδελφοι, συμφωνείτε με τη διαδικασία διεξαγωγής της συζήτησης, όπως αυτή έχει αποφασιστεί; </w:t>
      </w:r>
    </w:p>
    <w:p w14:paraId="539F9F0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Μάλιστα, μάλιστα. </w:t>
      </w:r>
    </w:p>
    <w:p w14:paraId="539F9F0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Επομένως, το Σώμα </w:t>
      </w:r>
      <w:proofErr w:type="spellStart"/>
      <w:r>
        <w:rPr>
          <w:rFonts w:eastAsia="Times New Roman" w:cs="Times New Roman"/>
          <w:szCs w:val="24"/>
        </w:rPr>
        <w:t>συνεφώνησε</w:t>
      </w:r>
      <w:proofErr w:type="spellEnd"/>
      <w:r>
        <w:rPr>
          <w:rFonts w:eastAsia="Times New Roman" w:cs="Times New Roman"/>
          <w:szCs w:val="24"/>
        </w:rPr>
        <w:t xml:space="preserve"> κατά πλειοψηφία.</w:t>
      </w:r>
    </w:p>
    <w:p w14:paraId="539F9F1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εισηγητής του ΣΥΡΙΖΑ κ. </w:t>
      </w:r>
      <w:proofErr w:type="spellStart"/>
      <w:r>
        <w:rPr>
          <w:rFonts w:eastAsia="Times New Roman" w:cs="Times New Roman"/>
          <w:szCs w:val="24"/>
        </w:rPr>
        <w:t>Ριζούλης</w:t>
      </w:r>
      <w:proofErr w:type="spellEnd"/>
      <w:r>
        <w:rPr>
          <w:rFonts w:eastAsia="Times New Roman" w:cs="Times New Roman"/>
          <w:szCs w:val="24"/>
        </w:rPr>
        <w:t xml:space="preserve"> έχει τον λόγο. </w:t>
      </w:r>
    </w:p>
    <w:p w14:paraId="539F9F1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 xml:space="preserve">Ευχαριστώ, κυρία Πρόεδρε. </w:t>
      </w:r>
    </w:p>
    <w:p w14:paraId="539F9F1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Έρχεται στην Ολομέλεια προς ψήφιση το σχέδιο νόμου</w:t>
      </w:r>
      <w:r>
        <w:rPr>
          <w:rFonts w:eastAsia="Times New Roman" w:cs="Times New Roman"/>
          <w:szCs w:val="24"/>
        </w:rPr>
        <w:t>:</w:t>
      </w:r>
      <w:r>
        <w:rPr>
          <w:rFonts w:eastAsia="Times New Roman" w:cs="Times New Roman"/>
          <w:szCs w:val="24"/>
        </w:rPr>
        <w:t xml:space="preserve"> «Επείγουσες ρυθμίσ</w:t>
      </w:r>
      <w:r>
        <w:rPr>
          <w:rFonts w:eastAsia="Times New Roman" w:cs="Times New Roman"/>
          <w:szCs w:val="24"/>
        </w:rPr>
        <w:t xml:space="preserve">εις του Υπουργείου Οικονομικών, Περιβάλλοντος και Ενέργειας, Υποδομών, Μεταφορών και Δικτύων και Εργασίας, Κοινωνικής Ασφάλισης και Κοινωνικής Αλληλεγγύης για την εφαρμογή της Συμφωνίας δημοσιονομικών στόχων και διαρθρωτικών μεταρρυθμίσεων.  </w:t>
      </w:r>
    </w:p>
    <w:p w14:paraId="539F9F1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Κατά τη διάρκ</w:t>
      </w:r>
      <w:r>
        <w:rPr>
          <w:rFonts w:eastAsia="Times New Roman" w:cs="Times New Roman"/>
          <w:szCs w:val="24"/>
        </w:rPr>
        <w:t xml:space="preserve">εια της συζήτησης στις </w:t>
      </w:r>
      <w:r>
        <w:rPr>
          <w:rFonts w:eastAsia="Times New Roman" w:cs="Times New Roman"/>
          <w:szCs w:val="24"/>
        </w:rPr>
        <w:t>ε</w:t>
      </w:r>
      <w:r>
        <w:rPr>
          <w:rFonts w:eastAsia="Times New Roman" w:cs="Times New Roman"/>
          <w:szCs w:val="24"/>
        </w:rPr>
        <w:t xml:space="preserve">πιτροπές, δυστυχώς από τις περισσότερες πλευρές της Αντιπολίτευσης και κυρίως από το ΠΑΣΟΚ και τη Νέα Δημοκρατία, έγινε προσπάθεια παραπληροφόρησης </w:t>
      </w:r>
      <w:r>
        <w:rPr>
          <w:rFonts w:eastAsia="Times New Roman" w:cs="Times New Roman"/>
          <w:szCs w:val="24"/>
        </w:rPr>
        <w:lastRenderedPageBreak/>
        <w:t>όσων παρακολουθούν τη συζήτηση για την ουσία δύο διαρθρωτικών ρυθμίσεων: Πρώτον, της</w:t>
      </w:r>
      <w:r>
        <w:rPr>
          <w:rFonts w:eastAsia="Times New Roman" w:cs="Times New Roman"/>
          <w:szCs w:val="24"/>
        </w:rPr>
        <w:t xml:space="preserve"> υπαγωγής στην </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δ</w:t>
      </w:r>
      <w:r>
        <w:rPr>
          <w:rFonts w:eastAsia="Times New Roman" w:cs="Times New Roman"/>
          <w:szCs w:val="24"/>
        </w:rPr>
        <w:t xml:space="preserve">ημόσιων </w:t>
      </w:r>
      <w:r>
        <w:rPr>
          <w:rFonts w:eastAsia="Times New Roman" w:cs="Times New Roman"/>
          <w:szCs w:val="24"/>
        </w:rPr>
        <w:t>σ</w:t>
      </w:r>
      <w:r>
        <w:rPr>
          <w:rFonts w:eastAsia="Times New Roman" w:cs="Times New Roman"/>
          <w:szCs w:val="24"/>
        </w:rPr>
        <w:t xml:space="preserve">υμμετοχών της δεύτερης ομάδας δημοσίων επιχειρήσεων, αναφέροντας πως η Κυβέρνηση ιδιωτικοποιεί τις εν λόγω επιχειρήσεις, αφού περνάνε με αυτόν τον τρόπο στη δικαιοδοσία των δανειστών. </w:t>
      </w:r>
    </w:p>
    <w:p w14:paraId="539F9F1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Ασχέτως με τα όσα έχουν δηλωθεί και π</w:t>
      </w:r>
      <w:r>
        <w:rPr>
          <w:rFonts w:eastAsia="Times New Roman" w:cs="Times New Roman"/>
          <w:szCs w:val="24"/>
        </w:rPr>
        <w:t xml:space="preserve">ρο μηνών από τον κύριο Υπουργό Οικονομικών για το πώς διαρθρώνεται το νέο </w:t>
      </w:r>
      <w:r>
        <w:rPr>
          <w:rFonts w:eastAsia="Times New Roman" w:cs="Times New Roman"/>
          <w:szCs w:val="24"/>
        </w:rPr>
        <w:t>τ</w:t>
      </w:r>
      <w:r>
        <w:rPr>
          <w:rFonts w:eastAsia="Times New Roman" w:cs="Times New Roman"/>
          <w:szCs w:val="24"/>
        </w:rPr>
        <w:t>αμείο, το οποίο θα έπρεπε να είχε γίνει κατανοητό από όλους, το μήνυμα που θέλουν να περάσουν κυρίως στον κόσμο είναι πως ο ΣΥΡΙΖΑ είναι ίδιος μ’ αυτούς και έχει προσχωρήσει στη νεο</w:t>
      </w:r>
      <w:r>
        <w:rPr>
          <w:rFonts w:eastAsia="Times New Roman" w:cs="Times New Roman"/>
          <w:szCs w:val="24"/>
        </w:rPr>
        <w:t xml:space="preserve">φιλελεύθερη λογική των ιδιωτικοποιήσεων. </w:t>
      </w:r>
    </w:p>
    <w:p w14:paraId="539F9F1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Δεύτερον, της ρύθμισης για την εισαγωγή ενιαίου συντελεστή 6,95% για την υγειονομική περίθαλψη για όλους. </w:t>
      </w:r>
    </w:p>
    <w:p w14:paraId="539F9F1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Θα έχω την ευκαιρία να κάνω κάποια σχόλια μετά το τέλος της παρουσίασης του σχεδίου νόμου γι’ αυτή την κριτική που δεχθήκαμε. </w:t>
      </w:r>
    </w:p>
    <w:p w14:paraId="539F9F1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νόμος είναι το τελευταίο στάδιο υιοθέτησης των </w:t>
      </w:r>
      <w:proofErr w:type="spellStart"/>
      <w:r>
        <w:rPr>
          <w:rFonts w:eastAsia="Times New Roman" w:cs="Times New Roman"/>
          <w:szCs w:val="24"/>
        </w:rPr>
        <w:t>προαπαιτούμενων</w:t>
      </w:r>
      <w:proofErr w:type="spellEnd"/>
      <w:r>
        <w:rPr>
          <w:rFonts w:eastAsia="Times New Roman" w:cs="Times New Roman"/>
          <w:szCs w:val="24"/>
        </w:rPr>
        <w:t xml:space="preserve"> μέτρων για την εκταμίευση της δόσης των 2,8 δισεκατομμυρίων ευρώ</w:t>
      </w:r>
      <w:r>
        <w:rPr>
          <w:rFonts w:eastAsia="Times New Roman" w:cs="Times New Roman"/>
          <w:szCs w:val="24"/>
        </w:rPr>
        <w:t xml:space="preserve">. Με το κλείσιμο των </w:t>
      </w:r>
      <w:proofErr w:type="spellStart"/>
      <w:r>
        <w:rPr>
          <w:rFonts w:eastAsia="Times New Roman" w:cs="Times New Roman"/>
          <w:szCs w:val="24"/>
        </w:rPr>
        <w:t>προαπαιτούμενων</w:t>
      </w:r>
      <w:proofErr w:type="spellEnd"/>
      <w:r>
        <w:rPr>
          <w:rFonts w:eastAsia="Times New Roman" w:cs="Times New Roman"/>
          <w:szCs w:val="24"/>
        </w:rPr>
        <w:t xml:space="preserve"> και την εκταμίευση των 2,8 δισεκατομμυρίων 1,7 </w:t>
      </w:r>
      <w:proofErr w:type="spellStart"/>
      <w:r>
        <w:rPr>
          <w:rFonts w:eastAsia="Times New Roman" w:cs="Times New Roman"/>
          <w:szCs w:val="24"/>
        </w:rPr>
        <w:t>δισ</w:t>
      </w:r>
      <w:r>
        <w:rPr>
          <w:rFonts w:eastAsia="Times New Roman" w:cs="Times New Roman"/>
          <w:szCs w:val="24"/>
        </w:rPr>
        <w:t>εκατομύριο</w:t>
      </w:r>
      <w:proofErr w:type="spellEnd"/>
      <w:r>
        <w:rPr>
          <w:rFonts w:eastAsia="Times New Roman" w:cs="Times New Roman"/>
          <w:szCs w:val="24"/>
        </w:rPr>
        <w:t xml:space="preserve"> θα πάνε σε ληξιπρόθεσμες υποχρεώσεις του </w:t>
      </w:r>
      <w:r>
        <w:rPr>
          <w:rFonts w:eastAsia="Times New Roman" w:cs="Times New Roman"/>
          <w:szCs w:val="24"/>
        </w:rPr>
        <w:t>δ</w:t>
      </w:r>
      <w:r>
        <w:rPr>
          <w:rFonts w:eastAsia="Times New Roman" w:cs="Times New Roman"/>
          <w:szCs w:val="24"/>
        </w:rPr>
        <w:t>ημοσίου προς τρίτους. Το συγκεκριμένο ποσό είναι καθοριστικής σημασίας σε μ</w:t>
      </w:r>
      <w:r>
        <w:rPr>
          <w:rFonts w:eastAsia="Times New Roman" w:cs="Times New Roman"/>
          <w:szCs w:val="24"/>
        </w:rPr>
        <w:t>ί</w:t>
      </w:r>
      <w:r>
        <w:rPr>
          <w:rFonts w:eastAsia="Times New Roman" w:cs="Times New Roman"/>
          <w:szCs w:val="24"/>
        </w:rPr>
        <w:t>α αγορά με μεγάλα προβλήματα ρευστότητας</w:t>
      </w:r>
      <w:r>
        <w:rPr>
          <w:rFonts w:eastAsia="Times New Roman" w:cs="Times New Roman"/>
          <w:szCs w:val="24"/>
        </w:rPr>
        <w:t xml:space="preserve">. Θα δοθεί ανάσα σε χιλιάδες επιχειρήσεις, προμηθευτές, αλλά και εργαζόμενους που συνταξιοδοτήθηκαν και αναμένουν το εφάπαξ και πολλούς άλλους. </w:t>
      </w:r>
    </w:p>
    <w:p w14:paraId="539F9F1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Στις διατάξεις που αφορούν στο Υπουργείο Εργασίας και Κοινωνικής Ασφάλισης υπάρχουν </w:t>
      </w:r>
      <w:r>
        <w:rPr>
          <w:rFonts w:eastAsia="Times New Roman" w:cs="Times New Roman"/>
          <w:szCs w:val="24"/>
        </w:rPr>
        <w:t>νομοτεχνικές</w:t>
      </w:r>
      <w:r>
        <w:rPr>
          <w:rFonts w:eastAsia="Times New Roman" w:cs="Times New Roman"/>
          <w:szCs w:val="24"/>
        </w:rPr>
        <w:t xml:space="preserve"> βελτιώσεις με </w:t>
      </w:r>
      <w:r>
        <w:rPr>
          <w:rFonts w:eastAsia="Times New Roman" w:cs="Times New Roman"/>
          <w:szCs w:val="24"/>
        </w:rPr>
        <w:t xml:space="preserve">τις οποίες αναπροσαρμόζεται το ύψος της έκπτωσης που παρέχεται σε περίπτωση εξαγοράς ετών ασφάλισης. Αντί της έκπτωσης ύψους 15% επί του συνολικού ποσού, όπως προβλεπόταν </w:t>
      </w:r>
      <w:r>
        <w:rPr>
          <w:rFonts w:eastAsia="Times New Roman" w:cs="Times New Roman"/>
          <w:szCs w:val="24"/>
        </w:rPr>
        <w:lastRenderedPageBreak/>
        <w:t>αρχικά, προβλέπεται πλέον έκπτωση 2% για κάθε έτος εξαγοράς. Προβλέπεται ότι οι ιδιοκ</w:t>
      </w:r>
      <w:r>
        <w:rPr>
          <w:rFonts w:eastAsia="Times New Roman" w:cs="Times New Roman"/>
          <w:szCs w:val="24"/>
        </w:rPr>
        <w:t xml:space="preserve">τήτες τουριστικών καταλυμάτων </w:t>
      </w:r>
      <w:r>
        <w:rPr>
          <w:rFonts w:eastAsia="Times New Roman" w:cs="Times New Roman"/>
          <w:szCs w:val="24"/>
        </w:rPr>
        <w:t>έξι έως δέκα</w:t>
      </w:r>
      <w:r>
        <w:rPr>
          <w:rFonts w:eastAsia="Times New Roman" w:cs="Times New Roman"/>
          <w:szCs w:val="24"/>
        </w:rPr>
        <w:t xml:space="preserve"> κλινών θα υπάγονται ως προς το ασφαλιστικό  τους καθεστώς στην κατηγορία των ασφαλισμένων του άρθρου 39 και όχι του άρθρου 40 του ν.4387/2016. </w:t>
      </w:r>
    </w:p>
    <w:p w14:paraId="539F9F1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Με τις παραγράφους 4 έως 7 εισάγεται άλλωστε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ενιαίος συν</w:t>
      </w:r>
      <w:r>
        <w:rPr>
          <w:rFonts w:eastAsia="Times New Roman" w:cs="Times New Roman"/>
          <w:szCs w:val="24"/>
        </w:rPr>
        <w:t xml:space="preserve">τελεστής ασφαλιστικών εισφορών υπέρ υγειονομικής περίθαλψης με σκοπό την </w:t>
      </w:r>
      <w:proofErr w:type="spellStart"/>
      <w:r>
        <w:rPr>
          <w:rFonts w:eastAsia="Times New Roman" w:cs="Times New Roman"/>
          <w:szCs w:val="24"/>
        </w:rPr>
        <w:t>ομογενοποίηση</w:t>
      </w:r>
      <w:proofErr w:type="spellEnd"/>
      <w:r>
        <w:rPr>
          <w:rFonts w:eastAsia="Times New Roman" w:cs="Times New Roman"/>
          <w:szCs w:val="24"/>
        </w:rPr>
        <w:t xml:space="preserve"> του ύψους των ως άνω ασφαλιστικών εισφορών για όλους τους ασφαλισμένους ανεξαρτήτως του είδους της επαγγελματικής τους δραστηριότητας. </w:t>
      </w:r>
    </w:p>
    <w:p w14:paraId="539F9F1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Στις διατάξεις που αφορούν στο Υπ</w:t>
      </w:r>
      <w:r>
        <w:rPr>
          <w:rFonts w:eastAsia="Times New Roman" w:cs="Times New Roman"/>
          <w:szCs w:val="24"/>
        </w:rPr>
        <w:t>ουργείο Οικονομικών, στο άρθρο 2, μ</w:t>
      </w:r>
      <w:r>
        <w:rPr>
          <w:rFonts w:eastAsia="Times New Roman" w:cs="Times New Roman"/>
          <w:szCs w:val="24"/>
        </w:rPr>
        <w:t>ί</w:t>
      </w:r>
      <w:r>
        <w:rPr>
          <w:rFonts w:eastAsia="Times New Roman" w:cs="Times New Roman"/>
          <w:szCs w:val="24"/>
        </w:rPr>
        <w:t xml:space="preserve">α δεύτερη ομάδα δημοσίων επιχειρήσεων θα μεταβιβαστεί στην ΕΔΗΣ, </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σ</w:t>
      </w:r>
      <w:r>
        <w:rPr>
          <w:rFonts w:eastAsia="Times New Roman" w:cs="Times New Roman"/>
          <w:szCs w:val="24"/>
        </w:rPr>
        <w:t>υμμετοχών, και αυτές απαριθμούνται στο Παράρτημα Ε΄ του ιδίου νόμου. Με την υπαγωγή των δημοσίων επιχειρήσεων στην ΕΔΗΣ και το χρονικό ε</w:t>
      </w:r>
      <w:r>
        <w:rPr>
          <w:rFonts w:eastAsia="Times New Roman" w:cs="Times New Roman"/>
          <w:szCs w:val="24"/>
        </w:rPr>
        <w:t xml:space="preserve">ύρος της ένταξης διασφαλίζεται ο δημόσιος χαρακτήρας των οργανισμών μέσω της αξιοποίησής </w:t>
      </w:r>
      <w:r>
        <w:rPr>
          <w:rFonts w:eastAsia="Times New Roman" w:cs="Times New Roman"/>
          <w:szCs w:val="24"/>
        </w:rPr>
        <w:lastRenderedPageBreak/>
        <w:t>τους. Αποφεύγεται η πίεση εκποίησης με την ένταξή τους στο ΤΑΙΠΕΔ, πρακτική των προηγούμενων κυβερνήσεων, οι οποίες συναίνεσαν σε μ</w:t>
      </w:r>
      <w:r>
        <w:rPr>
          <w:rFonts w:eastAsia="Times New Roman" w:cs="Times New Roman"/>
          <w:szCs w:val="24"/>
        </w:rPr>
        <w:t>ί</w:t>
      </w:r>
      <w:r>
        <w:rPr>
          <w:rFonts w:eastAsia="Times New Roman" w:cs="Times New Roman"/>
          <w:szCs w:val="24"/>
        </w:rPr>
        <w:t xml:space="preserve">α διαδικασία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εκποίησης τ</w:t>
      </w:r>
      <w:r>
        <w:rPr>
          <w:rFonts w:eastAsia="Times New Roman" w:cs="Times New Roman"/>
          <w:szCs w:val="24"/>
        </w:rPr>
        <w:t>ης δημόσιας περιουσίας, χωρίς να διασφαλίζουν το δημόσιο συμφέρον και τις ανάγκες της κοινωνίας.</w:t>
      </w:r>
    </w:p>
    <w:p w14:paraId="539F9F1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Έρχομαι στις διατάξεις αρμοδιότητας του Υπουργείου Περιβάλλοντος και Ενέργειας. Όσον αφορά στην αναδιοργάνωση της αγοράς ηλεκτρικής ενέργειας η εναρμόνιση της </w:t>
      </w:r>
      <w:r>
        <w:rPr>
          <w:rFonts w:eastAsia="Times New Roman" w:cs="Times New Roman"/>
          <w:szCs w:val="24"/>
        </w:rPr>
        <w:t>ελληνικής με την ευρωπαϊκή πραγματικότητα και η αποδοτικότερη λειτουργία της αγοράς ηλεκτρικής ενέργειας στη χώρα διασφαλίζεται. Το παρόν νομοσχέδιο εξισορροπεί με τον βέλτιστο τρόπο στο επίπεδο κόστους-οφέλους για την κοινωνία, επιτυγχάνοντας τη μείωση το</w:t>
      </w:r>
      <w:r>
        <w:rPr>
          <w:rFonts w:eastAsia="Times New Roman" w:cs="Times New Roman"/>
          <w:szCs w:val="24"/>
        </w:rPr>
        <w:t>υ κόστους ενέργειας για τους Έλληνες καταναλωτές, δίνοντας κίνητρα και ώθηση στην ελληνική βιομηχανία, ενώ επιτυγχάνει και την ενοποίηση της αγοράς ηλεκτρικής ενέργειας στην Ελλάδα με τις αγορές της Ευρωπαϊκής Ένωσης. Η τεχνολογική και νομική ενοποίηση της</w:t>
      </w:r>
      <w:r>
        <w:rPr>
          <w:rFonts w:eastAsia="Times New Roman" w:cs="Times New Roman"/>
          <w:szCs w:val="24"/>
        </w:rPr>
        <w:t xml:space="preserve"> ευρωπαϊκής αγοράς ηλεκτρικής ενέργειας με την ελληνική θα εξασφαλίσει φτηνότερη ενέργεια προς όφελος της </w:t>
      </w:r>
      <w:r>
        <w:rPr>
          <w:rFonts w:eastAsia="Times New Roman" w:cs="Times New Roman"/>
          <w:szCs w:val="24"/>
        </w:rPr>
        <w:lastRenderedPageBreak/>
        <w:t>χώρας, καθιστώντας πιο εύκολη την εισαγωγή και εξαγωγή ηλεκτρικής ενέργειας. Όλα γίνονται σε ένα καθεστώς διαφάνειας και με γνώμονα την αποτελεσματικό</w:t>
      </w:r>
      <w:r>
        <w:rPr>
          <w:rFonts w:eastAsia="Times New Roman" w:cs="Times New Roman"/>
          <w:szCs w:val="24"/>
        </w:rPr>
        <w:t xml:space="preserve">τητα. </w:t>
      </w:r>
    </w:p>
    <w:p w14:paraId="539F9F1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την εκπλήρωση των ανωτέρω στόχων διαμορφώνονται μηχανισμοί ολοκληρωμένης διαπραγμάτευσης που θα επιτρέψουν στους </w:t>
      </w:r>
      <w:proofErr w:type="spellStart"/>
      <w:r>
        <w:rPr>
          <w:rFonts w:eastAsia="Times New Roman" w:cs="Times New Roman"/>
          <w:szCs w:val="24"/>
        </w:rPr>
        <w:t>παρόχους</w:t>
      </w:r>
      <w:proofErr w:type="spellEnd"/>
      <w:r>
        <w:rPr>
          <w:rFonts w:eastAsia="Times New Roman" w:cs="Times New Roman"/>
          <w:szCs w:val="24"/>
        </w:rPr>
        <w:t xml:space="preserve"> και στους χονδρεμπόρους ηλεκτρικής ενέργειας να διαπραγματεύονται ενεργειακά προϊόντα χονδρικής με φυσική παράδοση του αγαθο</w:t>
      </w:r>
      <w:r>
        <w:rPr>
          <w:rFonts w:eastAsia="Times New Roman" w:cs="Times New Roman"/>
          <w:szCs w:val="24"/>
        </w:rPr>
        <w:t xml:space="preserve">ύ, δηλαδή της ενέργειας. </w:t>
      </w:r>
    </w:p>
    <w:p w14:paraId="539F9F1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τον νέο νόμο συναντώνται οι εξής γενικές κατηγορίες αγορών στην εγχώρια αγορά ηλεκτρικής ενέργειας: χονδρική αγορά προθεσμιακών προϊόντων και η αγορά διμερών συμβάσεων, η αγορά επόμενης μέρας, η </w:t>
      </w:r>
      <w:proofErr w:type="spellStart"/>
      <w:r>
        <w:rPr>
          <w:rFonts w:eastAsia="Times New Roman" w:cs="Times New Roman"/>
          <w:szCs w:val="24"/>
        </w:rPr>
        <w:t>ενδοημερήσια</w:t>
      </w:r>
      <w:proofErr w:type="spellEnd"/>
      <w:r>
        <w:rPr>
          <w:rFonts w:eastAsia="Times New Roman" w:cs="Times New Roman"/>
          <w:szCs w:val="24"/>
        </w:rPr>
        <w:t xml:space="preserve"> αγορά και η αγορά ε</w:t>
      </w:r>
      <w:r>
        <w:rPr>
          <w:rFonts w:eastAsia="Times New Roman" w:cs="Times New Roman"/>
          <w:szCs w:val="24"/>
        </w:rPr>
        <w:t xml:space="preserve">ξισορρόπησης. Κατά τις συναλλαγές ή τις συμφωνίες των συναλλασσόμενων επιβάλλεται και η φυσική παράδοση του αγαθού, γεγονός που διασφαλίζει ότι οι σχετικές ανταλλαγές δεν παίρνουν τον χαρακτήρα της άυλης διαπραγμάτευσης, αλλά συναλλαγών κατά τις οποίες το </w:t>
      </w:r>
      <w:r>
        <w:rPr>
          <w:rFonts w:eastAsia="Times New Roman" w:cs="Times New Roman"/>
          <w:szCs w:val="24"/>
        </w:rPr>
        <w:t xml:space="preserve">φυσικό αντικείμενο ενέργεια παραδίδεται στον χρόνο που έχει καθοριστεί από τη συναλλαγή. </w:t>
      </w:r>
    </w:p>
    <w:p w14:paraId="539F9F1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Με τη μετάβαση στον νέο τρόπο λειτουργίας της αγοράς η ΛΑΓΗΕ ορίζεται ως διαχειριστής της χονδρικής αγοράς προθεσμιακών προϊόντων. Παράλληλα αναλαμβάνει και τον σημαν</w:t>
      </w:r>
      <w:r>
        <w:rPr>
          <w:rFonts w:eastAsia="Times New Roman" w:cs="Times New Roman"/>
          <w:szCs w:val="24"/>
        </w:rPr>
        <w:t xml:space="preserve">τικό ρόλο του διαχειριστή της αγοράς επόμενης ημέρας και της </w:t>
      </w:r>
      <w:proofErr w:type="spellStart"/>
      <w:r>
        <w:rPr>
          <w:rFonts w:eastAsia="Times New Roman" w:cs="Times New Roman"/>
          <w:szCs w:val="24"/>
        </w:rPr>
        <w:t>ενδοημερήσιας</w:t>
      </w:r>
      <w:proofErr w:type="spellEnd"/>
      <w:r>
        <w:rPr>
          <w:rFonts w:eastAsia="Times New Roman" w:cs="Times New Roman"/>
          <w:szCs w:val="24"/>
        </w:rPr>
        <w:t xml:space="preserve"> αγοράς ηλεκτρικής ενέργειας. </w:t>
      </w:r>
    </w:p>
    <w:p w14:paraId="539F9F1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Οι αρμοδιότητες της Ρυθμιστικής Αρχής Ενέργειας εμπλουτίζονται, ώστε να διασφαλιστεί ο ρόλος της, τόσο κατά την οργάνωση της εγχώριας αγοράς ηλεκτρικής</w:t>
      </w:r>
      <w:r>
        <w:rPr>
          <w:rFonts w:eastAsia="Times New Roman" w:cs="Times New Roman"/>
          <w:szCs w:val="24"/>
        </w:rPr>
        <w:t xml:space="preserve"> ενέργειας όσο και μετά την έναρξή της. </w:t>
      </w:r>
    </w:p>
    <w:p w14:paraId="539F9F2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ΡΑΕ θα διατηρεί γνωμοδοτικές και αποφασιστικές αρμοδιότητες. </w:t>
      </w:r>
    </w:p>
    <w:p w14:paraId="539F9F2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ΑΔΜΗΕ θα αναλάβει τον ρόλο του διαχειριστή αγοράς εξισορρόπησης, παρόμοιο ρόλο δηλαδή μ’ αυτόν που έχει σήμερα, με τον υφιστάμενο τρόπο λειτουργίας της αγοράς. </w:t>
      </w:r>
    </w:p>
    <w:p w14:paraId="539F9F2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ΟΔΑΗΕ εξάλλου καθίσταται στο νέο πλαίσιο αρμόδιος με εθνικό μονοπώλιο για την κάλυψη, την ε</w:t>
      </w:r>
      <w:r>
        <w:rPr>
          <w:rFonts w:eastAsia="Times New Roman" w:cs="Times New Roman"/>
          <w:szCs w:val="24"/>
        </w:rPr>
        <w:t xml:space="preserve">κκαθάριση και τον διακανονισμό των συναλλαγών  των συμμετεχόντων στην αγορά επόμενης μέρας και την </w:t>
      </w:r>
      <w:proofErr w:type="spellStart"/>
      <w:r>
        <w:rPr>
          <w:rFonts w:eastAsia="Times New Roman" w:cs="Times New Roman"/>
          <w:szCs w:val="24"/>
        </w:rPr>
        <w:t>ενδοημερήσια</w:t>
      </w:r>
      <w:proofErr w:type="spellEnd"/>
      <w:r>
        <w:rPr>
          <w:rFonts w:eastAsia="Times New Roman" w:cs="Times New Roman"/>
          <w:szCs w:val="24"/>
        </w:rPr>
        <w:t xml:space="preserve"> αγορά.</w:t>
      </w:r>
    </w:p>
    <w:p w14:paraId="539F9F2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Τα καθήκοντα του διαχειριστή του ελληνικού συστήματος μεταφοράς ηλεκτρικής ενέργειας είναι να εκμεταλλεύεται, να συντηρεί και να αναπτύσσ</w:t>
      </w:r>
      <w:r>
        <w:rPr>
          <w:rFonts w:eastAsia="Times New Roman" w:cs="Times New Roman"/>
          <w:szCs w:val="24"/>
        </w:rPr>
        <w:t xml:space="preserve">ει το σύστημα μεταφοράς, ώστε να διασφαλίζεται ο εφοδιασμός της χώρας με ηλεκτρική ενέργεια με τρόπο επαρκή, ασφαλή, αποδοτικό και αξιόπιστο. </w:t>
      </w:r>
    </w:p>
    <w:p w14:paraId="539F9F2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ουσία για το νέο πλαίσιο αναδιοργάνωσης της αγοράς της ηλεκτρικής ενέργειας είναι ότι επιτυγχάνει την αποτελεσμ</w:t>
      </w:r>
      <w:r>
        <w:rPr>
          <w:rFonts w:eastAsia="Times New Roman" w:cs="Times New Roman"/>
          <w:szCs w:val="24"/>
        </w:rPr>
        <w:t>ατικότερη λειτουργία στην αγορά χονδρικής της ηλεκτρικής ενέργειας, ενώ θα βελτιώσει το κόστος του Έλληνα καταναλωτή μέσω της αύξησης του ανταγωνισμού των συμμετεχόντων. Η ανταγωνιστικότητα των ελληνικών επιχειρήσεων αναμένεται να βελτιωθεί, αφού μακροπρόθ</w:t>
      </w:r>
      <w:r>
        <w:rPr>
          <w:rFonts w:eastAsia="Times New Roman" w:cs="Times New Roman"/>
          <w:szCs w:val="24"/>
        </w:rPr>
        <w:t xml:space="preserve">εσμα θα ελαφρύνει το κόστος παραγωγής τους μέσω της μετάβασης σε φθηνότερη ηλεκτρική ενέργεια. </w:t>
      </w:r>
    </w:p>
    <w:p w14:paraId="539F9F2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όφελος για τον απλό καταναλωτή και το πολιτικό επίδικο είναι οι χαμηλότερες τιμές ενέργειας και η εξασφάλιση εφοδιασμού της χώρας σε ένα σταθερό και διαφανές</w:t>
      </w:r>
      <w:r>
        <w:rPr>
          <w:rFonts w:eastAsia="Times New Roman" w:cs="Times New Roman"/>
          <w:szCs w:val="24"/>
        </w:rPr>
        <w:t xml:space="preserve"> καθεστώς. Η αγορά ρυθμίζεται με </w:t>
      </w:r>
      <w:r>
        <w:rPr>
          <w:rFonts w:eastAsia="Times New Roman" w:cs="Times New Roman"/>
          <w:szCs w:val="24"/>
        </w:rPr>
        <w:lastRenderedPageBreak/>
        <w:t xml:space="preserve">κανόνες, ενώ συγκεκριμενοποιείται το πλαίσιο λειτουργίας κάθε δημόσιας </w:t>
      </w:r>
      <w:r>
        <w:rPr>
          <w:rFonts w:eastAsia="Times New Roman" w:cs="Times New Roman"/>
          <w:szCs w:val="24"/>
        </w:rPr>
        <w:t>α</w:t>
      </w:r>
      <w:r>
        <w:rPr>
          <w:rFonts w:eastAsia="Times New Roman" w:cs="Times New Roman"/>
          <w:szCs w:val="24"/>
        </w:rPr>
        <w:t xml:space="preserve">ρχής που θα εποπτεύει τη λειτουργία των </w:t>
      </w:r>
      <w:proofErr w:type="spellStart"/>
      <w:r>
        <w:rPr>
          <w:rFonts w:eastAsia="Times New Roman" w:cs="Times New Roman"/>
          <w:szCs w:val="24"/>
        </w:rPr>
        <w:t>συναλλασσομένων</w:t>
      </w:r>
      <w:proofErr w:type="spellEnd"/>
      <w:r>
        <w:rPr>
          <w:rFonts w:eastAsia="Times New Roman" w:cs="Times New Roman"/>
          <w:szCs w:val="24"/>
        </w:rPr>
        <w:t xml:space="preserve"> για το καλύτερο αποτέλεσμα. </w:t>
      </w:r>
    </w:p>
    <w:p w14:paraId="539F9F2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Οι τελευταίες διατάξεις του νομοσχεδίου στα άρθρα 18 και 20 αφορού</w:t>
      </w:r>
      <w:r>
        <w:rPr>
          <w:rFonts w:eastAsia="Times New Roman" w:cs="Times New Roman"/>
          <w:szCs w:val="24"/>
        </w:rPr>
        <w:t>ν τις διατάξεις του Υπουργείου Μεταφορών και Δικτύων, σχετίζονται με το πλαίσιο της αναδιάρθρωσης του σιδηροδρομικού συστήματος και ρυθμίζουν ζητήματα σχετικά με τη διαχείριση των μισθωμάτων τροχαίου υλικού από τη σύμβαση μίσθωσης τροχαίου υλικού μεταξύ ΟΣ</w:t>
      </w:r>
      <w:r>
        <w:rPr>
          <w:rFonts w:eastAsia="Times New Roman" w:cs="Times New Roman"/>
          <w:szCs w:val="24"/>
        </w:rPr>
        <w:t xml:space="preserve">Ε και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στην οποία έχει υπεισέλθει το ελληνικό </w:t>
      </w:r>
      <w:r>
        <w:rPr>
          <w:rFonts w:eastAsia="Times New Roman" w:cs="Times New Roman"/>
          <w:szCs w:val="24"/>
        </w:rPr>
        <w:t>δ</w:t>
      </w:r>
      <w:r>
        <w:rPr>
          <w:rFonts w:eastAsia="Times New Roman" w:cs="Times New Roman"/>
          <w:szCs w:val="24"/>
        </w:rPr>
        <w:t xml:space="preserve">ημόσιο από την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με σκοπό την υλοποίηση του προγράμματος διαχείρισης. </w:t>
      </w:r>
    </w:p>
    <w:p w14:paraId="539F9F2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συνάπτει με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σύμβαση εκμίσθωσης διάρκειας έως δέκα ετών για το τροχαίο υ</w:t>
      </w:r>
      <w:r>
        <w:rPr>
          <w:rFonts w:eastAsia="Times New Roman" w:cs="Times New Roman"/>
          <w:szCs w:val="24"/>
        </w:rPr>
        <w:t xml:space="preserve">λικό που είναι απαραίτητο για την εκπλήρωση των λειτουργικών αναγκών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Η </w:t>
      </w:r>
      <w:r>
        <w:rPr>
          <w:rFonts w:eastAsia="Times New Roman" w:cs="Times New Roman"/>
          <w:szCs w:val="24"/>
        </w:rPr>
        <w:t>σ</w:t>
      </w:r>
      <w:r>
        <w:rPr>
          <w:rFonts w:eastAsia="Times New Roman" w:cs="Times New Roman"/>
          <w:szCs w:val="24"/>
        </w:rPr>
        <w:t xml:space="preserve">ύμβαση προβλέπει ότι η ΤΡΑΙΝΟΣΕ θα αναλάβει την πραγματοποίηση των εργασιών εκτεταμένης συντήρησης τροχαίου υλικού που μισθώνει κατά την έναρξη της ισχύος της για την </w:t>
      </w:r>
      <w:r>
        <w:rPr>
          <w:rFonts w:eastAsia="Times New Roman" w:cs="Times New Roman"/>
          <w:szCs w:val="24"/>
        </w:rPr>
        <w:lastRenderedPageBreak/>
        <w:t>ε</w:t>
      </w:r>
      <w:r>
        <w:rPr>
          <w:rFonts w:eastAsia="Times New Roman" w:cs="Times New Roman"/>
          <w:szCs w:val="24"/>
        </w:rPr>
        <w:t xml:space="preserve">παναφορά του στη δέουσα λειτουργική κατάσταση και οι δαπάνες αυτές συμψηφίζονται με οφειλόμενα μισθώματα. 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εισπράττει για λογαριασμό του ελληνικού </w:t>
      </w:r>
      <w:r>
        <w:rPr>
          <w:rFonts w:eastAsia="Times New Roman" w:cs="Times New Roman"/>
          <w:szCs w:val="24"/>
        </w:rPr>
        <w:t>δ</w:t>
      </w:r>
      <w:r>
        <w:rPr>
          <w:rFonts w:eastAsia="Times New Roman" w:cs="Times New Roman"/>
          <w:szCs w:val="24"/>
        </w:rPr>
        <w:t xml:space="preserve">ημοσίου το μίσθωμα για τη χρήση του τροχαίου υλικού, που προβλέπεται στη </w:t>
      </w:r>
      <w:r>
        <w:rPr>
          <w:rFonts w:eastAsia="Times New Roman" w:cs="Times New Roman"/>
          <w:szCs w:val="24"/>
        </w:rPr>
        <w:t>σ</w:t>
      </w:r>
      <w:r>
        <w:rPr>
          <w:rFonts w:eastAsia="Times New Roman" w:cs="Times New Roman"/>
          <w:szCs w:val="24"/>
        </w:rPr>
        <w:t>ύμβαση μίσθωσης τροχαίο</w:t>
      </w:r>
      <w:r>
        <w:rPr>
          <w:rFonts w:eastAsia="Times New Roman" w:cs="Times New Roman"/>
          <w:szCs w:val="24"/>
        </w:rPr>
        <w:t xml:space="preserve">υ υλικού μεταξύ ΟΣΕ και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στην οποία έχει υπεισέλθει το ελληνικό </w:t>
      </w:r>
      <w:r>
        <w:rPr>
          <w:rFonts w:eastAsia="Times New Roman" w:cs="Times New Roman"/>
          <w:szCs w:val="24"/>
        </w:rPr>
        <w:t>δ</w:t>
      </w:r>
      <w:r>
        <w:rPr>
          <w:rFonts w:eastAsia="Times New Roman" w:cs="Times New Roman"/>
          <w:szCs w:val="24"/>
        </w:rPr>
        <w:t xml:space="preserve">ημόσιο. Έτσι, υπάρχει οικονομική ωφέλεια για το ελληνικό </w:t>
      </w:r>
      <w:r>
        <w:rPr>
          <w:rFonts w:eastAsia="Times New Roman" w:cs="Times New Roman"/>
          <w:szCs w:val="24"/>
        </w:rPr>
        <w:t>δ</w:t>
      </w:r>
      <w:r>
        <w:rPr>
          <w:rFonts w:eastAsia="Times New Roman" w:cs="Times New Roman"/>
          <w:szCs w:val="24"/>
        </w:rPr>
        <w:t>ημόσιο και ολοκληρώνεται το πλαίσιο της αναδιάρθρωσης της διαχείρισης του σιδηροδρομικού δικτύου της χώρας, διασφαλίζοντας</w:t>
      </w:r>
      <w:r>
        <w:rPr>
          <w:rFonts w:eastAsia="Times New Roman" w:cs="Times New Roman"/>
          <w:szCs w:val="24"/>
        </w:rPr>
        <w:t xml:space="preserve"> το δημόσιο συμφέρον. </w:t>
      </w:r>
    </w:p>
    <w:p w14:paraId="539F9F2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την ψήφιση του παρόντος νομοσχεδίου, ολοκληρώνεται η εκταμίευση περίπου 11 δισεκατομμυρίων με την εκπλήρωση δεκαεπτά </w:t>
      </w:r>
      <w:proofErr w:type="spellStart"/>
      <w:r>
        <w:rPr>
          <w:rFonts w:eastAsia="Times New Roman" w:cs="Times New Roman"/>
          <w:szCs w:val="24"/>
        </w:rPr>
        <w:t>προαπαιτούμενων</w:t>
      </w:r>
      <w:proofErr w:type="spellEnd"/>
      <w:r>
        <w:rPr>
          <w:rFonts w:eastAsia="Times New Roman" w:cs="Times New Roman"/>
          <w:szCs w:val="24"/>
        </w:rPr>
        <w:t>, που έγινε συναινετικά με τους εταίρους, αλλά και μετά από σοβαρή διαπραγμάτευση. Η εκταμίευση τω</w:t>
      </w:r>
      <w:r>
        <w:rPr>
          <w:rFonts w:eastAsia="Times New Roman" w:cs="Times New Roman"/>
          <w:szCs w:val="24"/>
        </w:rPr>
        <w:t>ν 2,8 δισεκατομμυρίων θα εισφέρει στη σταθεροποίηση της ελληνικής οικονομίας και στις αναπτυξιακές προοπτικές της, ώστε να βγούμε από την κρίση.</w:t>
      </w:r>
    </w:p>
    <w:p w14:paraId="539F9F2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Η Κυβέρνηση ΣΥΡΙΖΑ-ΑΝΕΛ-Οικολόγων σε όλη τη διάρκεια της διαπραγμάτευσης πορεύτηκε με γνώμονα το δημόσιο συμφέρ</w:t>
      </w:r>
      <w:r>
        <w:rPr>
          <w:rFonts w:eastAsia="Times New Roman" w:cs="Times New Roman"/>
          <w:szCs w:val="24"/>
        </w:rPr>
        <w:t xml:space="preserve">ον και τα δίκαια του ελληνικού λαού. </w:t>
      </w:r>
    </w:p>
    <w:p w14:paraId="539F9F2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Επειδή εδώ ουσιαστικά είναι και η κριτική που δέχεται η Κυβέρνηση, θα ήθελα να αναφέρω ορισμένα πράγματα απέναντι σε αυτήν την κριτική, καθώς κάποιες στιγμές στην </w:t>
      </w:r>
      <w:r>
        <w:rPr>
          <w:rFonts w:eastAsia="Times New Roman" w:cs="Times New Roman"/>
          <w:szCs w:val="24"/>
        </w:rPr>
        <w:t>ε</w:t>
      </w:r>
      <w:r>
        <w:rPr>
          <w:rFonts w:eastAsia="Times New Roman" w:cs="Times New Roman"/>
          <w:szCs w:val="24"/>
        </w:rPr>
        <w:t>πιτροπή ξεπεράστηκαν από κάποιους και τα όρια της πολι</w:t>
      </w:r>
      <w:r>
        <w:rPr>
          <w:rFonts w:eastAsia="Times New Roman" w:cs="Times New Roman"/>
          <w:szCs w:val="24"/>
        </w:rPr>
        <w:t>τικής αντιπαράθεσης.</w:t>
      </w:r>
    </w:p>
    <w:p w14:paraId="539F9F2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Κατ’ αρχάς, ξεκινάω με τον κ. Μανιάτη ο οποίος αναφέρθηκε για μία ακόμη φορά –και δεν ξέρω γιατί το επαναφέρουν αυτό συνεχώς είτε το ΠΑΣΟΚ είτε η Νέα Δημοκρατία- στο τι ψήφισαν τον Ιούνιο του </w:t>
      </w:r>
      <w:r>
        <w:rPr>
          <w:rFonts w:eastAsia="Times New Roman"/>
          <w:szCs w:val="24"/>
        </w:rPr>
        <w:t>ʼ</w:t>
      </w:r>
      <w:r>
        <w:rPr>
          <w:rFonts w:eastAsia="Times New Roman" w:cs="Times New Roman"/>
          <w:szCs w:val="24"/>
        </w:rPr>
        <w:t xml:space="preserve">15. Η Νέα Δημοκρατία, ξέρουμε, ψήφισε για </w:t>
      </w:r>
      <w:r>
        <w:rPr>
          <w:rFonts w:eastAsia="Times New Roman" w:cs="Times New Roman"/>
          <w:szCs w:val="24"/>
        </w:rPr>
        <w:t>την παραμονή στην Ευρωπαϊκή Ένωση, το έχουμε ξεκαθαρίσει αυτό. Η Δημοκρατική Συμπαράταξη ΠΑΣΟΚ-ΔΗΜΑΡ ψήφισε τη δανειακή σύμβαση, μόνο τη δανειακή σύμβαση, για να έρθουν τα χρήματα για τις ανάγκες του ελληνικού κράτους. Βεβαίως, η δανειακή σύμ</w:t>
      </w:r>
      <w:r>
        <w:rPr>
          <w:rFonts w:eastAsia="Times New Roman" w:cs="Times New Roman"/>
          <w:szCs w:val="24"/>
        </w:rPr>
        <w:lastRenderedPageBreak/>
        <w:t xml:space="preserve">βαση έχει και </w:t>
      </w:r>
      <w:r>
        <w:rPr>
          <w:rFonts w:eastAsia="Times New Roman" w:cs="Times New Roman"/>
          <w:szCs w:val="24"/>
        </w:rPr>
        <w:t>μ</w:t>
      </w:r>
      <w:r>
        <w:rPr>
          <w:rFonts w:eastAsia="Times New Roman" w:cs="Times New Roman"/>
          <w:szCs w:val="24"/>
        </w:rPr>
        <w:t>ί</w:t>
      </w:r>
      <w:r>
        <w:rPr>
          <w:rFonts w:eastAsia="Times New Roman" w:cs="Times New Roman"/>
          <w:szCs w:val="24"/>
        </w:rPr>
        <w:t xml:space="preserve">α συμφωνία από πίσω, κάποια ζητήματα τα οποία έπρεπε να υλοποιηθούν από την ελληνική πλευρά, να τα ψηφίσουμε. Δανειακή σύμβαση με παροχή μόνο χρήματος, χωρίς υποχρεώσεις, δεν υπάρχει. </w:t>
      </w:r>
    </w:p>
    <w:p w14:paraId="539F9F2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Τώρα, θα κάνω μ</w:t>
      </w:r>
      <w:r>
        <w:rPr>
          <w:rFonts w:eastAsia="Times New Roman" w:cs="Times New Roman"/>
          <w:szCs w:val="24"/>
        </w:rPr>
        <w:t>ί</w:t>
      </w:r>
      <w:r>
        <w:rPr>
          <w:rFonts w:eastAsia="Times New Roman" w:cs="Times New Roman"/>
          <w:szCs w:val="24"/>
        </w:rPr>
        <w:t>α «κακή» κριτική: Αυτό τώρα έρχεται από τα παλιά, είν</w:t>
      </w:r>
      <w:r>
        <w:rPr>
          <w:rFonts w:eastAsia="Times New Roman" w:cs="Times New Roman"/>
          <w:szCs w:val="24"/>
        </w:rPr>
        <w:t>αι μ</w:t>
      </w:r>
      <w:r>
        <w:rPr>
          <w:rFonts w:eastAsia="Times New Roman" w:cs="Times New Roman"/>
          <w:szCs w:val="24"/>
        </w:rPr>
        <w:t>ί</w:t>
      </w:r>
      <w:r>
        <w:rPr>
          <w:rFonts w:eastAsia="Times New Roman" w:cs="Times New Roman"/>
          <w:szCs w:val="24"/>
        </w:rPr>
        <w:t>α παλιά συνήθεια που δεν ξεχνιέται, να παίρνουμε δανεικά χωρίς καμμία υποχρέωση και να τα καταναλώνουμε στον δημόσιο βίο όπως θέλουμε, δημιουργώντας ελλείμματα, χρέη δισεκατομμυρίων. «Αυτό υπογράψαμε», λέει, «τη δανειακή σύμβαση μόνο, για να πάρουμε λ</w:t>
      </w:r>
      <w:r>
        <w:rPr>
          <w:rFonts w:eastAsia="Times New Roman" w:cs="Times New Roman"/>
          <w:szCs w:val="24"/>
        </w:rPr>
        <w:t xml:space="preserve">εφτά». </w:t>
      </w:r>
    </w:p>
    <w:p w14:paraId="539F9F2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Επίσης, ανέφερε ότι το νέο </w:t>
      </w:r>
      <w:r>
        <w:rPr>
          <w:rFonts w:eastAsia="Times New Roman" w:cs="Times New Roman"/>
          <w:szCs w:val="24"/>
        </w:rPr>
        <w:t>τ</w:t>
      </w:r>
      <w:r>
        <w:rPr>
          <w:rFonts w:eastAsia="Times New Roman" w:cs="Times New Roman"/>
          <w:szCs w:val="24"/>
        </w:rPr>
        <w:t xml:space="preserve">αμείο ελέγχεται από τους δανειστές και  ότι θα εκποιήσει τη δημόσια περιουσία. Από πού προκύπτει αυτό; Το είπα και στην εισαγωγή της ομιλίας μου, κύριε Μανιάτη. Να έρθετε εδώ, μετά που θα μιλήσετε, να μας πείτε τη σύνθεση του νέου </w:t>
      </w:r>
      <w:r>
        <w:rPr>
          <w:rFonts w:eastAsia="Times New Roman" w:cs="Times New Roman"/>
          <w:szCs w:val="24"/>
        </w:rPr>
        <w:t>τ</w:t>
      </w:r>
      <w:r>
        <w:rPr>
          <w:rFonts w:eastAsia="Times New Roman" w:cs="Times New Roman"/>
          <w:szCs w:val="24"/>
        </w:rPr>
        <w:t xml:space="preserve">αμείου, τι ρόλο έχει το </w:t>
      </w:r>
      <w:r>
        <w:rPr>
          <w:rFonts w:eastAsia="Times New Roman" w:cs="Times New Roman"/>
          <w:szCs w:val="24"/>
        </w:rPr>
        <w:t xml:space="preserve">κράτος, τι </w:t>
      </w:r>
      <w:r>
        <w:rPr>
          <w:rFonts w:eastAsia="Times New Roman" w:cs="Times New Roman"/>
          <w:szCs w:val="24"/>
        </w:rPr>
        <w:lastRenderedPageBreak/>
        <w:t xml:space="preserve">ρόλο έχει το Υπουργείο Οικονομικών σε αυτήν τη διαδικασία, πώς ορίζονται τα μέλη και να μας πείτε από πού προκύπτει ότι οι δανειστές ελέγχουν τα πάντα εκεί. </w:t>
      </w:r>
    </w:p>
    <w:p w14:paraId="539F9F2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άλλο που είπε ο κ. Μανιάτης -και εδώ είναι το ωραίο- για τις αλλαγές που κάναμε στο </w:t>
      </w:r>
      <w:r>
        <w:rPr>
          <w:rFonts w:eastAsia="Times New Roman" w:cs="Times New Roman"/>
          <w:szCs w:val="24"/>
        </w:rPr>
        <w:t>6,95% -αυτό που πήραμε πίσω που λέτε-  στις εισφορές, είναι το εξής: «Με αυτά και με αυτά που κάνει η Κυβέρνηση, φεύγουν οι νέοι στο εξωτερικό».</w:t>
      </w:r>
    </w:p>
    <w:p w14:paraId="539F9F2F" w14:textId="77777777" w:rsidR="009E4222" w:rsidRDefault="00AC15E4">
      <w:pPr>
        <w:spacing w:line="600" w:lineRule="auto"/>
        <w:ind w:firstLine="720"/>
        <w:jc w:val="both"/>
        <w:rPr>
          <w:rFonts w:eastAsia="Times New Roman"/>
          <w:szCs w:val="24"/>
        </w:rPr>
      </w:pPr>
      <w:r>
        <w:rPr>
          <w:rFonts w:eastAsia="Times New Roman"/>
          <w:szCs w:val="24"/>
        </w:rPr>
        <w:t>Δηλαδή, οι αγρότες και οι ελεύθεροι επαγγελματίες τώρα θα φύγουν στο εξωτερικό; Για αυτό φεύγουν οι νέοι στο εξ</w:t>
      </w:r>
      <w:r>
        <w:rPr>
          <w:rFonts w:eastAsia="Times New Roman"/>
          <w:szCs w:val="24"/>
        </w:rPr>
        <w:t xml:space="preserve">ωτερικό; Όχι, κύριε Μανιάτη, θα πρέπει να μας πείτε: για αυτό έφυγαν ή εξαιτίας των πολιτικών -ξαναερχόμαστε πάλι στα ίδια- που εφαρμόστηκαν, δηλαδή της διόγκωσης του δημόσιου χρέους, της αποβιομηχάνισης και του παραγωγικού μοντέλου που δεν είχατε; </w:t>
      </w:r>
    </w:p>
    <w:p w14:paraId="539F9F30" w14:textId="77777777" w:rsidR="009E4222" w:rsidRDefault="00AC15E4">
      <w:pPr>
        <w:spacing w:line="600" w:lineRule="auto"/>
        <w:ind w:firstLine="720"/>
        <w:jc w:val="both"/>
        <w:rPr>
          <w:rFonts w:eastAsia="Times New Roman"/>
          <w:szCs w:val="24"/>
        </w:rPr>
      </w:pPr>
      <w:r>
        <w:rPr>
          <w:rFonts w:eastAsia="Times New Roman"/>
          <w:szCs w:val="24"/>
        </w:rPr>
        <w:t xml:space="preserve">Γιατί </w:t>
      </w:r>
      <w:r>
        <w:rPr>
          <w:rFonts w:eastAsia="Times New Roman"/>
          <w:szCs w:val="24"/>
        </w:rPr>
        <w:t xml:space="preserve">συνάδελφός σας χθες μας ρώτησε εδώ: «Ποιο είναι το παραγωγικό μοντέλο που έχετε»; Το δικό σας ποιο ήταν; Το χρηματιστήριο; Ο τζόγος; Τα εκατοντάδες δισεκατομμύρια χρέους; </w:t>
      </w:r>
    </w:p>
    <w:p w14:paraId="539F9F31" w14:textId="77777777" w:rsidR="009E4222" w:rsidRDefault="00AC15E4">
      <w:pPr>
        <w:spacing w:line="600" w:lineRule="auto"/>
        <w:ind w:firstLine="720"/>
        <w:jc w:val="both"/>
        <w:rPr>
          <w:rFonts w:eastAsia="Times New Roman"/>
          <w:szCs w:val="24"/>
        </w:rPr>
      </w:pPr>
      <w:r>
        <w:rPr>
          <w:rFonts w:eastAsia="Times New Roman"/>
          <w:szCs w:val="24"/>
        </w:rPr>
        <w:lastRenderedPageBreak/>
        <w:t>Δ</w:t>
      </w:r>
      <w:r>
        <w:rPr>
          <w:rFonts w:eastAsia="Times New Roman"/>
          <w:szCs w:val="24"/>
        </w:rPr>
        <w:t>εν λέω για τη διαπλοκή, η οποία αναπτύχθηκε μέσα από αυτήν την διαδικασία, που προφ</w:t>
      </w:r>
      <w:r>
        <w:rPr>
          <w:rFonts w:eastAsia="Times New Roman"/>
          <w:szCs w:val="24"/>
        </w:rPr>
        <w:t>ανώς δεν ευθύνεται ο καθένας ξεχωριστά, αλλά συνολικά ευθύνονται οι πολιτικές που εφαρμόστηκαν.</w:t>
      </w:r>
    </w:p>
    <w:p w14:paraId="539F9F32" w14:textId="77777777" w:rsidR="009E4222" w:rsidRDefault="00AC15E4">
      <w:pPr>
        <w:spacing w:line="600" w:lineRule="auto"/>
        <w:ind w:firstLine="720"/>
        <w:jc w:val="both"/>
        <w:rPr>
          <w:rFonts w:eastAsia="Times New Roman"/>
          <w:szCs w:val="24"/>
        </w:rPr>
      </w:pPr>
      <w:r>
        <w:rPr>
          <w:rFonts w:eastAsia="Times New Roman"/>
          <w:szCs w:val="24"/>
        </w:rPr>
        <w:t>Ο κ. Βαρβιτσιώτης, σε μ</w:t>
      </w:r>
      <w:r>
        <w:rPr>
          <w:rFonts w:eastAsia="Times New Roman"/>
          <w:szCs w:val="24"/>
        </w:rPr>
        <w:t>ί</w:t>
      </w:r>
      <w:r>
        <w:rPr>
          <w:rFonts w:eastAsia="Times New Roman"/>
          <w:szCs w:val="24"/>
        </w:rPr>
        <w:t xml:space="preserve">α προσπάθεια που ξεκίνησε ο Άδωνις Γεωργιάδης, ο Αντιπρόεδρος της Νέας Δημοκρατίας, το προηγούμενο διάστημα σε προηγούμενη ομιλία του, </w:t>
      </w:r>
      <w:r>
        <w:rPr>
          <w:rFonts w:eastAsia="Times New Roman"/>
          <w:szCs w:val="24"/>
        </w:rPr>
        <w:t>προσπάθησε να ταυτίσει την Κυβέρνηση με την Νέα Δημοκρατία, ότι αυτοί το κάνουν πιο καλά, ότι εμείς πλέον έχουμε εισέλθει σε μ</w:t>
      </w:r>
      <w:r>
        <w:rPr>
          <w:rFonts w:eastAsia="Times New Roman"/>
          <w:szCs w:val="24"/>
        </w:rPr>
        <w:t>ί</w:t>
      </w:r>
      <w:r>
        <w:rPr>
          <w:rFonts w:eastAsia="Times New Roman"/>
          <w:szCs w:val="24"/>
        </w:rPr>
        <w:t>α διαδικασία φιλελευθερισμού ή νεοφιλελευθερισμού, ιδιωτικοποιούμε τα πάντα και δεν υπάρχει λόγος να είναι ο ΣΥΡΙΖΑ εδώ, αυτοί ξέ</w:t>
      </w:r>
      <w:r>
        <w:rPr>
          <w:rFonts w:eastAsia="Times New Roman"/>
          <w:szCs w:val="24"/>
        </w:rPr>
        <w:t>ρουν να τα κάνουν αυτά, άρα είναι καιρός να φεύγουμε εμείς, να έρθουν εκείνοι να τα κάνουν αυτά.</w:t>
      </w:r>
    </w:p>
    <w:p w14:paraId="539F9F33" w14:textId="77777777" w:rsidR="009E4222" w:rsidRDefault="00AC15E4">
      <w:pPr>
        <w:spacing w:line="600" w:lineRule="auto"/>
        <w:ind w:firstLine="720"/>
        <w:jc w:val="both"/>
        <w:rPr>
          <w:rFonts w:eastAsia="Times New Roman"/>
          <w:szCs w:val="24"/>
        </w:rPr>
      </w:pPr>
      <w:r>
        <w:rPr>
          <w:rFonts w:eastAsia="Times New Roman"/>
          <w:szCs w:val="24"/>
        </w:rPr>
        <w:t>Επίσης, είπε μ</w:t>
      </w:r>
      <w:r>
        <w:rPr>
          <w:rFonts w:eastAsia="Times New Roman"/>
          <w:szCs w:val="24"/>
        </w:rPr>
        <w:t>ί</w:t>
      </w:r>
      <w:r>
        <w:rPr>
          <w:rFonts w:eastAsia="Times New Roman"/>
          <w:szCs w:val="24"/>
        </w:rPr>
        <w:t>α βαριά κουβέντα ισχυριζόμενος ότι την αναφέραμε εμείς. Είπε: Μας λέτε και μας θεωρούσατε «πουλημένους» όταν εμείς κάναμε παρόμοια πράγματα. Η δ</w:t>
      </w:r>
      <w:r>
        <w:rPr>
          <w:rFonts w:eastAsia="Times New Roman"/>
          <w:szCs w:val="24"/>
        </w:rPr>
        <w:t xml:space="preserve">ιαφορά μας με τη Νέα Δημοκρατία, κύριε Βαρβιτσιώτη, δεν είναι ότι σας θεωρούμε πουλημένους, είναι ότι εσείς συντάσσεστε με ό,τι </w:t>
      </w:r>
      <w:r>
        <w:rPr>
          <w:rFonts w:eastAsia="Times New Roman"/>
          <w:szCs w:val="24"/>
        </w:rPr>
        <w:lastRenderedPageBreak/>
        <w:t>πιο ακραία επιθετικό υπάρχει για το δημόσιο συμφέρον, όχι γιατί είστε υπέρ των ιδιωτικοποιήσεων, όπως λέτε, αλλά γιατί είστε εχθ</w:t>
      </w:r>
      <w:r>
        <w:rPr>
          <w:rFonts w:eastAsia="Times New Roman"/>
          <w:szCs w:val="24"/>
        </w:rPr>
        <w:t>ροί του κοινωνικού κράτους, της δημόσιας υγείας και της δημόσιας παιδείας. Αυτές είναι οι διαφορές μας και ευτυχώς υπάρχει εδώ η Κυβέρνηση ΣΥΡΙΖΑ, η οποία αναδιοργανώνει και τη δημόσια παιδεία και τη δημόσια υγεία, την οποία την είχατε έτοιμη να την παραδώ</w:t>
      </w:r>
      <w:r>
        <w:rPr>
          <w:rFonts w:eastAsia="Times New Roman"/>
          <w:szCs w:val="24"/>
        </w:rPr>
        <w:t>σετε.</w:t>
      </w:r>
    </w:p>
    <w:p w14:paraId="539F9F34" w14:textId="77777777" w:rsidR="009E4222" w:rsidRDefault="00AC15E4">
      <w:pPr>
        <w:spacing w:line="600" w:lineRule="auto"/>
        <w:ind w:firstLine="720"/>
        <w:jc w:val="both"/>
        <w:rPr>
          <w:rFonts w:eastAsia="Times New Roman"/>
          <w:szCs w:val="24"/>
        </w:rPr>
      </w:pPr>
      <w:r>
        <w:rPr>
          <w:rFonts w:eastAsia="Times New Roman"/>
          <w:szCs w:val="24"/>
        </w:rPr>
        <w:t>Επίσης, οι πιέσεις που ασκούνται -και το ξέρετε πολύ καλά- είναι πολύ μεγαλύτερης έκτασης και από τις συμφωνίες και πολλές φορές τις υπερβαίνουν. Αυτό που εμείς, βέβαια, λέμε «πιέσεις για αλλαγή συμφωνηθέντων» από εσάς είναι ταύτιση απόψεων, για αυτό</w:t>
      </w:r>
      <w:r>
        <w:rPr>
          <w:rFonts w:eastAsia="Times New Roman"/>
          <w:szCs w:val="24"/>
        </w:rPr>
        <w:t xml:space="preserve"> κατηγορούμαστε ότι αργούμε στη διαπραγμάτευση. Προφανώς με τις ακραίες φωνές των δανειστών, του Διεθνούς Νομισματικού Ταμείου, εμείς δεν ταυτιζόμαστε, γι’ αυτό καθυστερούμε στις διαπραγματεύσεις. Εσείς θα τα είχατε λύσει αυτά, θα τα είχατε ξεμπερδέψει.</w:t>
      </w:r>
    </w:p>
    <w:p w14:paraId="539F9F35" w14:textId="77777777" w:rsidR="009E4222" w:rsidRDefault="00AC15E4">
      <w:pPr>
        <w:spacing w:line="600" w:lineRule="auto"/>
        <w:ind w:firstLine="720"/>
        <w:jc w:val="both"/>
        <w:rPr>
          <w:rFonts w:eastAsia="Times New Roman"/>
          <w:szCs w:val="24"/>
        </w:rPr>
      </w:pPr>
      <w:r>
        <w:rPr>
          <w:rFonts w:eastAsia="Times New Roman"/>
          <w:szCs w:val="24"/>
        </w:rPr>
        <w:lastRenderedPageBreak/>
        <w:t>Κα</w:t>
      </w:r>
      <w:r>
        <w:rPr>
          <w:rFonts w:eastAsia="Times New Roman"/>
          <w:szCs w:val="24"/>
        </w:rPr>
        <w:t>τ’ αρχάς, να πω κάτι για τον κ. Άδωνι Γεωργιάδη και θα τελειώσω με αυτό. Πρέπει να ξέρει ο κ. Άδωνις Γεωργιάδης -δεν είναι εδώ, δεν έχει σημασία- ότι όσον αφορά τις υβριστικές τοποθετήσεις που κάνει και μάλιστα εκτός μικροφώνου -χθες έβριζε πραγματικά δηλα</w:t>
      </w:r>
      <w:r>
        <w:rPr>
          <w:rFonts w:eastAsia="Times New Roman"/>
          <w:szCs w:val="24"/>
        </w:rPr>
        <w:t xml:space="preserve">δή, και αναφέρομαι όχι μόνο σε αυτά που ακούστηκαν- μπορεί να εκνευριζόμαστε καμμία φορά, αλλά δεν τις λαμβάνουμε υπ’ </w:t>
      </w:r>
      <w:proofErr w:type="spellStart"/>
      <w:r>
        <w:rPr>
          <w:rFonts w:eastAsia="Times New Roman"/>
          <w:szCs w:val="24"/>
        </w:rPr>
        <w:t>όψιν</w:t>
      </w:r>
      <w:proofErr w:type="spellEnd"/>
      <w:r>
        <w:rPr>
          <w:rFonts w:eastAsia="Times New Roman"/>
          <w:szCs w:val="24"/>
        </w:rPr>
        <w:t xml:space="preserve"> σοβαρά. Τις ίδιες υβριστικές τοποθετήσεις τις έχει εξαπολύσει από αυτό το Βήμα πριν μερικά χρόνια ενάντια στη Νέα Δημοκρατία, στην οπ</w:t>
      </w:r>
      <w:r>
        <w:rPr>
          <w:rFonts w:eastAsia="Times New Roman"/>
          <w:szCs w:val="24"/>
        </w:rPr>
        <w:t xml:space="preserve">οία είναι Αντιπρόεδρος σήμερα. Τα </w:t>
      </w:r>
      <w:proofErr w:type="spellStart"/>
      <w:r>
        <w:rPr>
          <w:rFonts w:eastAsia="Times New Roman"/>
          <w:szCs w:val="24"/>
        </w:rPr>
        <w:t>βιντεάκια</w:t>
      </w:r>
      <w:proofErr w:type="spellEnd"/>
      <w:r>
        <w:rPr>
          <w:rFonts w:eastAsia="Times New Roman"/>
          <w:szCs w:val="24"/>
        </w:rPr>
        <w:t xml:space="preserve"> του </w:t>
      </w:r>
      <w:proofErr w:type="spellStart"/>
      <w:r>
        <w:rPr>
          <w:rFonts w:eastAsia="Times New Roman"/>
          <w:szCs w:val="24"/>
          <w:lang w:val="en-US"/>
        </w:rPr>
        <w:t>youtube</w:t>
      </w:r>
      <w:proofErr w:type="spellEnd"/>
      <w:r>
        <w:rPr>
          <w:rFonts w:eastAsia="Times New Roman"/>
          <w:szCs w:val="24"/>
        </w:rPr>
        <w:t xml:space="preserve"> ήδη έχουν σηκωθεί και τον δείχνουν να σας κατηγορεί ότι εσείς και το ΠΑΣΟΚ έχετε καταστρέψει την χώρα. Σήμερα βέβαια από άλλη θέση κατηγορεί τον ΣΥΡΙΖΑ.</w:t>
      </w:r>
    </w:p>
    <w:p w14:paraId="539F9F36"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9F9F37" w14:textId="77777777" w:rsidR="009E4222" w:rsidRDefault="00AC15E4">
      <w:pPr>
        <w:spacing w:line="600" w:lineRule="auto"/>
        <w:ind w:firstLine="720"/>
        <w:jc w:val="both"/>
        <w:rPr>
          <w:rFonts w:eastAsia="Times New Roman"/>
          <w:szCs w:val="24"/>
        </w:rPr>
      </w:pPr>
      <w:r>
        <w:rPr>
          <w:rFonts w:eastAsia="Times New Roman"/>
          <w:szCs w:val="24"/>
        </w:rPr>
        <w:t>Δεν</w:t>
      </w:r>
      <w:r>
        <w:rPr>
          <w:rFonts w:eastAsia="Times New Roman"/>
          <w:szCs w:val="24"/>
        </w:rPr>
        <w:t xml:space="preserve"> ξέρω τι θα κάνει εάν πάει αλλού, ποιον θα κατηγορεί. Πάντως εσάς σας κατηγορούσε με τα ίδια λόγια. Δείτε τα </w:t>
      </w:r>
      <w:proofErr w:type="spellStart"/>
      <w:r>
        <w:rPr>
          <w:rFonts w:eastAsia="Times New Roman"/>
          <w:szCs w:val="24"/>
        </w:rPr>
        <w:t>βιντεάκια</w:t>
      </w:r>
      <w:proofErr w:type="spellEnd"/>
      <w:r>
        <w:rPr>
          <w:rFonts w:eastAsia="Times New Roman"/>
          <w:szCs w:val="24"/>
        </w:rPr>
        <w:t xml:space="preserve">. </w:t>
      </w:r>
    </w:p>
    <w:p w14:paraId="539F9F38" w14:textId="77777777" w:rsidR="009E4222" w:rsidRDefault="00AC15E4">
      <w:pPr>
        <w:spacing w:line="600" w:lineRule="auto"/>
        <w:ind w:firstLine="720"/>
        <w:jc w:val="both"/>
        <w:rPr>
          <w:rFonts w:eastAsia="Times New Roman"/>
          <w:szCs w:val="24"/>
        </w:rPr>
      </w:pPr>
      <w:r>
        <w:rPr>
          <w:rFonts w:eastAsia="Times New Roman"/>
          <w:szCs w:val="24"/>
        </w:rPr>
        <w:lastRenderedPageBreak/>
        <w:t>Κατηγορήσατε τον ΣΥΡΙΖΑ για διαπλοκή όταν σε όλο το φάσμα της πολιτικής ζωής του τόπου στελέχη σας εμφανίζονται διαπλεκόμενα, από την Α</w:t>
      </w:r>
      <w:r>
        <w:rPr>
          <w:rFonts w:eastAsia="Times New Roman"/>
          <w:szCs w:val="24"/>
        </w:rPr>
        <w:t xml:space="preserve">υτοδιοίκηση μέχρι σύμβουλοι του κόμματος, των αρχηγών σας, ή και συγγενείς. Δεν θα ξεκινήσω τώρα να απαριθμώ. Να ξεκινήσω από τα </w:t>
      </w:r>
      <w:proofErr w:type="spellStart"/>
      <w:r>
        <w:rPr>
          <w:rFonts w:eastAsia="Times New Roman"/>
          <w:szCs w:val="24"/>
        </w:rPr>
        <w:t>αυτοδιοικητικά</w:t>
      </w:r>
      <w:proofErr w:type="spellEnd"/>
      <w:r>
        <w:rPr>
          <w:rFonts w:eastAsia="Times New Roman"/>
          <w:szCs w:val="24"/>
        </w:rPr>
        <w:t xml:space="preserve"> που λέω;</w:t>
      </w:r>
    </w:p>
    <w:p w14:paraId="539F9F39" w14:textId="77777777" w:rsidR="009E4222" w:rsidRDefault="00AC15E4">
      <w:pPr>
        <w:spacing w:line="600" w:lineRule="auto"/>
        <w:ind w:firstLine="720"/>
        <w:jc w:val="both"/>
        <w:rPr>
          <w:rFonts w:eastAsia="Times New Roman"/>
          <w:b/>
          <w:szCs w:val="24"/>
        </w:rPr>
      </w:pPr>
      <w:r>
        <w:rPr>
          <w:rFonts w:eastAsia="Times New Roman"/>
          <w:b/>
          <w:szCs w:val="24"/>
        </w:rPr>
        <w:t xml:space="preserve">ΜΑΥΡΟΥΔΗΣ ΒΟΡΙΔΗΣ: </w:t>
      </w:r>
      <w:r>
        <w:rPr>
          <w:rFonts w:eastAsia="Times New Roman"/>
          <w:szCs w:val="24"/>
        </w:rPr>
        <w:t>Ξεκίνα.</w:t>
      </w:r>
    </w:p>
    <w:p w14:paraId="539F9F3A" w14:textId="77777777" w:rsidR="009E4222" w:rsidRDefault="00AC15E4">
      <w:pPr>
        <w:spacing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Να ξεκινήσω;</w:t>
      </w:r>
    </w:p>
    <w:p w14:paraId="539F9F3B" w14:textId="77777777" w:rsidR="009E4222" w:rsidRDefault="00AC15E4">
      <w:pPr>
        <w:spacing w:line="600" w:lineRule="auto"/>
        <w:ind w:firstLine="720"/>
        <w:jc w:val="both"/>
        <w:rPr>
          <w:rFonts w:eastAsia="Times New Roman"/>
          <w:szCs w:val="24"/>
        </w:rPr>
      </w:pPr>
      <w:r>
        <w:rPr>
          <w:rFonts w:eastAsia="Times New Roman"/>
          <w:szCs w:val="24"/>
        </w:rPr>
        <w:t>Να ξεκινήσω από τη Δυτική Μακεδονία και το πρ</w:t>
      </w:r>
      <w:r>
        <w:rPr>
          <w:rFonts w:eastAsia="Times New Roman"/>
          <w:szCs w:val="24"/>
        </w:rPr>
        <w:t xml:space="preserve">όσφατο σκάνδαλο -γιατί είπα για Αυτοδιοίκηση- ή για τον άλλο που μπήκε φυλακή για τα δεκάδες εκατομμύρια στη Θεσσαλονίκη; Ο πρώην </w:t>
      </w:r>
      <w:r>
        <w:rPr>
          <w:rFonts w:eastAsia="Times New Roman"/>
          <w:szCs w:val="24"/>
        </w:rPr>
        <w:t>δ</w:t>
      </w:r>
      <w:r>
        <w:rPr>
          <w:rFonts w:eastAsia="Times New Roman"/>
          <w:szCs w:val="24"/>
        </w:rPr>
        <w:t>ήμαρχος Θεσσαλονίκης δεν ήταν;</w:t>
      </w:r>
    </w:p>
    <w:p w14:paraId="539F9F3C" w14:textId="77777777" w:rsidR="009E4222" w:rsidRDefault="00AC15E4">
      <w:pPr>
        <w:spacing w:line="600" w:lineRule="auto"/>
        <w:ind w:firstLine="720"/>
        <w:jc w:val="both"/>
        <w:rPr>
          <w:rFonts w:eastAsia="Times New Roman"/>
          <w:szCs w:val="24"/>
        </w:rPr>
      </w:pPr>
      <w:r>
        <w:rPr>
          <w:rFonts w:eastAsia="Times New Roman"/>
          <w:szCs w:val="24"/>
        </w:rPr>
        <w:t xml:space="preserve">Όποια πέτρα διαπλοκής σηκώθηκε κάνα - δύο χρόνια τώρα είναι από κάτω ένα στέλεχός σας. Πώς το </w:t>
      </w:r>
      <w:r>
        <w:rPr>
          <w:rFonts w:eastAsia="Times New Roman"/>
          <w:szCs w:val="24"/>
        </w:rPr>
        <w:t>κάνετε;</w:t>
      </w:r>
    </w:p>
    <w:p w14:paraId="539F9F3D"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539F9F3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9F9F3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14:paraId="539F9F4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Δεν πετυχαίνουμε πάντα τους στόχους μας, όμως είμαστε εδώ για να υπερασπίσουμε αξίες απέναντι σε ένα σύστημα διαπλοκ</w:t>
      </w:r>
      <w:r>
        <w:rPr>
          <w:rFonts w:eastAsia="Times New Roman" w:cs="Times New Roman"/>
          <w:szCs w:val="24"/>
        </w:rPr>
        <w:t>ής που ταλάνισε την χώρα για δεκαετίες και προσπαθεί με νύχια και με δόντια να διατηρήσει το καθεστώς ανομίας που επέβαλε στη δημόσια ζωή για χρόνια.</w:t>
      </w:r>
    </w:p>
    <w:p w14:paraId="539F9F4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Μέσα από αυτές τις δυσκολίες θα καταφέρουμε να βγάλουμε την κοινωνία όρθια, να φέρουμε τη δίκαιη ανάπτυξη,</w:t>
      </w:r>
      <w:r>
        <w:rPr>
          <w:rFonts w:eastAsia="Times New Roman" w:cs="Times New Roman"/>
          <w:szCs w:val="24"/>
        </w:rPr>
        <w:t xml:space="preserve"> πάντα με το βλέμμα μας στους αδύναμους και τα θύματα της ανθρωπιστικής κρίσης που δημιούργησαν οι πολιτικές λιτότητας.</w:t>
      </w:r>
    </w:p>
    <w:p w14:paraId="539F9F4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w:t>
      </w:r>
    </w:p>
    <w:p w14:paraId="539F9F43"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9F9F44" w14:textId="77777777" w:rsidR="009E4222" w:rsidRDefault="00AC15E4">
      <w:pPr>
        <w:spacing w:line="600" w:lineRule="auto"/>
        <w:ind w:firstLine="720"/>
        <w:jc w:val="both"/>
        <w:rPr>
          <w:rFonts w:eastAsia="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Τον λόγο έχει ο κ. Βαρβιτσιώτης, για </w:t>
      </w:r>
      <w:r>
        <w:rPr>
          <w:rFonts w:eastAsia="Times New Roman" w:cs="Times New Roman"/>
          <w:szCs w:val="24"/>
        </w:rPr>
        <w:t>δεκαπέντε λεπτά.</w:t>
      </w:r>
    </w:p>
    <w:p w14:paraId="539F9F45"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Κυρίες και κύριοι συνάδελφοι, δεν μπορώ παρά να ξεκινήσω από τις τελευταίες ατάκες του εισηγητή της Πλειοψηφίας. Δυστυχώς, προκαλεί. </w:t>
      </w:r>
    </w:p>
    <w:p w14:paraId="539F9F46" w14:textId="77777777" w:rsidR="009E4222" w:rsidRDefault="00AC15E4">
      <w:pPr>
        <w:spacing w:line="600" w:lineRule="auto"/>
        <w:ind w:firstLine="720"/>
        <w:jc w:val="both"/>
        <w:rPr>
          <w:rFonts w:eastAsia="Times New Roman"/>
          <w:szCs w:val="24"/>
        </w:rPr>
      </w:pPr>
      <w:r>
        <w:rPr>
          <w:rFonts w:eastAsia="Times New Roman"/>
          <w:szCs w:val="24"/>
        </w:rPr>
        <w:t>Ξέρετε, στον ΣΥΡΙΖΑ δεν είστε χωρίς σκάνδαλα. Το τελευταίο διάστημα, μέσα σε λίγο διάστημα που λέτε ότι είστε στην εξουσία, έχουμε ανακαλύψει Υπουργούς ξεχασιάρηδες εκατομμυρίων, που ξεχνάνε να τα βάζουν στο «πόθεν έσχες» τους, Υπουργούς που μεταβιβάζουν ε</w:t>
      </w:r>
      <w:r>
        <w:rPr>
          <w:rFonts w:eastAsia="Times New Roman"/>
          <w:szCs w:val="24"/>
        </w:rPr>
        <w:t xml:space="preserve">ταιρείες εκ των υστέρων, ως μη όφειλαν. </w:t>
      </w:r>
    </w:p>
    <w:p w14:paraId="539F9F47" w14:textId="77777777" w:rsidR="009E4222" w:rsidRDefault="00AC15E4">
      <w:pPr>
        <w:spacing w:line="600" w:lineRule="auto"/>
        <w:ind w:firstLine="720"/>
        <w:jc w:val="both"/>
        <w:rPr>
          <w:rFonts w:eastAsia="Times New Roman"/>
          <w:szCs w:val="24"/>
        </w:rPr>
      </w:pPr>
      <w:r>
        <w:rPr>
          <w:rFonts w:eastAsia="Times New Roman"/>
          <w:szCs w:val="24"/>
        </w:rPr>
        <w:t xml:space="preserve">Είχαμε μέχρι προχθές υποψήφιο </w:t>
      </w:r>
      <w:proofErr w:type="spellStart"/>
      <w:r>
        <w:rPr>
          <w:rFonts w:eastAsia="Times New Roman"/>
          <w:szCs w:val="24"/>
        </w:rPr>
        <w:t>καναλάρχη</w:t>
      </w:r>
      <w:proofErr w:type="spellEnd"/>
      <w:r>
        <w:rPr>
          <w:rFonts w:eastAsia="Times New Roman"/>
          <w:szCs w:val="24"/>
        </w:rPr>
        <w:t>, που είχε αγοράσει την κατασκευαστική εταιρεία του πατέρα του Πρωθυπουργού και ο οποίος είναι και κουμπάρος πολλών Υπουργών.</w:t>
      </w:r>
    </w:p>
    <w:p w14:paraId="539F9F48"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Είχαμε τις καταγγελίες του κ. Βουδούρη, δικού σας </w:t>
      </w:r>
      <w:r>
        <w:rPr>
          <w:rFonts w:eastAsia="Times New Roman"/>
          <w:szCs w:val="24"/>
        </w:rPr>
        <w:t xml:space="preserve">στελέχους -εσείς τον επιλέξατε- για την αδιαφανή διαχείριση στα κονδύλια που αφορούν το μεταναστευτικό. </w:t>
      </w:r>
    </w:p>
    <w:p w14:paraId="539F9F49" w14:textId="77777777" w:rsidR="009E4222" w:rsidRDefault="00AC15E4">
      <w:pPr>
        <w:spacing w:line="600" w:lineRule="auto"/>
        <w:ind w:firstLine="720"/>
        <w:jc w:val="both"/>
        <w:rPr>
          <w:rFonts w:eastAsia="Times New Roman"/>
          <w:szCs w:val="24"/>
        </w:rPr>
      </w:pPr>
      <w:r>
        <w:rPr>
          <w:rFonts w:eastAsia="Times New Roman"/>
          <w:szCs w:val="24"/>
        </w:rPr>
        <w:t>Β</w:t>
      </w:r>
      <w:r>
        <w:rPr>
          <w:rFonts w:eastAsia="Times New Roman"/>
          <w:szCs w:val="24"/>
        </w:rPr>
        <w:t>εβαίως, υπάρχει υπό εξέταση το στήσιμο του νέου «εθνικού εργολάβου», του κ. Καλογρίτσα, με τη γενναία χρηματοδότηση από την Τράπεζα Αττικής όλο το τελ</w:t>
      </w:r>
      <w:r>
        <w:rPr>
          <w:rFonts w:eastAsia="Times New Roman"/>
          <w:szCs w:val="24"/>
        </w:rPr>
        <w:t xml:space="preserve">ευταίο διάστημα. Κι αυτό είναι η αρχή. </w:t>
      </w:r>
    </w:p>
    <w:p w14:paraId="539F9F4A" w14:textId="77777777" w:rsidR="009E4222" w:rsidRDefault="00AC15E4">
      <w:pPr>
        <w:spacing w:line="600" w:lineRule="auto"/>
        <w:ind w:firstLine="720"/>
        <w:jc w:val="both"/>
        <w:rPr>
          <w:rFonts w:eastAsia="Times New Roman"/>
          <w:szCs w:val="24"/>
        </w:rPr>
      </w:pPr>
      <w:r>
        <w:rPr>
          <w:rFonts w:eastAsia="Times New Roman"/>
          <w:szCs w:val="24"/>
        </w:rPr>
        <w:t xml:space="preserve">Ακούστε να σας πω. Εγώ δεν πιστεύω στις συλλογικές ευθύνες και δεν κατατάσσω πολιτικούς χώρους με την ευκολία με την οποία εσείς το κάνετε, αλλά αποδίδω ατομικές ευθύνες. </w:t>
      </w:r>
    </w:p>
    <w:p w14:paraId="539F9F4B" w14:textId="77777777" w:rsidR="009E4222" w:rsidRDefault="00AC15E4">
      <w:pPr>
        <w:spacing w:line="600" w:lineRule="auto"/>
        <w:ind w:firstLine="720"/>
        <w:jc w:val="both"/>
        <w:rPr>
          <w:rFonts w:eastAsia="Times New Roman"/>
          <w:szCs w:val="24"/>
        </w:rPr>
      </w:pPr>
      <w:r>
        <w:rPr>
          <w:rFonts w:eastAsia="Times New Roman"/>
          <w:szCs w:val="24"/>
        </w:rPr>
        <w:t>Να είστε, λοιπόν, πολύ πιο προσεκτικοί, όταν</w:t>
      </w:r>
      <w:r>
        <w:rPr>
          <w:rFonts w:eastAsia="Times New Roman"/>
          <w:szCs w:val="24"/>
        </w:rPr>
        <w:t xml:space="preserve"> αναφέρεστε σε έναν πολιτικό χώρο ο οποίος στη διάρκεια όλων αυτών των ετών και μάχες για τη διαφάνεια έχει δώσει και αυτοκαθάρσεις έχει κάνει και έχει προχωρήσει μπροστά και σήμερα αποτελεί την πρώτη πολιτική δύναμη στη χώρα. </w:t>
      </w:r>
    </w:p>
    <w:p w14:paraId="539F9F4C" w14:textId="77777777" w:rsidR="009E4222" w:rsidRDefault="00AC15E4">
      <w:pPr>
        <w:spacing w:line="600" w:lineRule="auto"/>
        <w:ind w:firstLine="720"/>
        <w:jc w:val="both"/>
        <w:rPr>
          <w:rFonts w:eastAsia="Times New Roman"/>
          <w:szCs w:val="24"/>
        </w:rPr>
      </w:pPr>
      <w:r>
        <w:rPr>
          <w:rFonts w:eastAsia="Times New Roman"/>
          <w:szCs w:val="24"/>
        </w:rPr>
        <w:t xml:space="preserve">Κυρίες και κύριοι, με αυτόν τον λαϊκισμό, να ξέρετε ότι θα έχετε το τέλος άλλων που λαΐκισαν και υποσχέθηκαν σαν κι εσάς. </w:t>
      </w:r>
      <w:r>
        <w:rPr>
          <w:rFonts w:eastAsia="Times New Roman"/>
          <w:szCs w:val="24"/>
        </w:rPr>
        <w:t>Γι’</w:t>
      </w:r>
      <w:r>
        <w:rPr>
          <w:rFonts w:eastAsia="Times New Roman"/>
          <w:szCs w:val="24"/>
        </w:rPr>
        <w:t xml:space="preserve"> αυτόν τον λαϊκισμό δεν σας κατηγορούμε πλέον εμείς. Σας κατηγορεί όλη </w:t>
      </w:r>
      <w:r>
        <w:rPr>
          <w:rFonts w:eastAsia="Times New Roman"/>
          <w:szCs w:val="24"/>
        </w:rPr>
        <w:lastRenderedPageBreak/>
        <w:t xml:space="preserve">η Ευρώπη. Θα πάει μεθαύριο στο </w:t>
      </w:r>
      <w:proofErr w:type="spellStart"/>
      <w:r>
        <w:rPr>
          <w:rFonts w:eastAsia="Times New Roman"/>
          <w:szCs w:val="24"/>
          <w:lang w:val="en-US"/>
        </w:rPr>
        <w:t>Eurogroup</w:t>
      </w:r>
      <w:proofErr w:type="spellEnd"/>
      <w:r>
        <w:rPr>
          <w:rFonts w:eastAsia="Times New Roman"/>
          <w:szCs w:val="24"/>
        </w:rPr>
        <w:t xml:space="preserve"> ο κύριος Υπουργός ν</w:t>
      </w:r>
      <w:r>
        <w:rPr>
          <w:rFonts w:eastAsia="Times New Roman"/>
          <w:szCs w:val="24"/>
        </w:rPr>
        <w:t xml:space="preserve">α ζητήσει τα λεφτά και θα βρεθεί αντιμέτωπος με τον Αντιπρόεδρο της Ευρωπαϊκής Επιτροπής, τον κ. </w:t>
      </w:r>
      <w:proofErr w:type="spellStart"/>
      <w:r>
        <w:rPr>
          <w:rFonts w:eastAsia="Times New Roman"/>
          <w:szCs w:val="24"/>
        </w:rPr>
        <w:t>Ντομπρόβσκις</w:t>
      </w:r>
      <w:proofErr w:type="spellEnd"/>
      <w:r>
        <w:rPr>
          <w:rFonts w:eastAsia="Times New Roman"/>
          <w:szCs w:val="24"/>
        </w:rPr>
        <w:t>, ο οποίος είπε ότι ο λαϊκισμός του ΣΥΡΙΖΑ είναι αυτός που οδηγεί στην παράταση της βαθιάς λιτότητας και η Ελλάδα παίρνει μέτρα που δεν θα χρειαζότ</w:t>
      </w:r>
      <w:r>
        <w:rPr>
          <w:rFonts w:eastAsia="Times New Roman"/>
          <w:szCs w:val="24"/>
        </w:rPr>
        <w:t>αν να πάρει, αν δεν είχε ανακόψει το μεταρρυθμιστικό πρόγραμμα της προηγούμενη κυβέρνησης. Αυτή την πραγματικότητα, ό,τι και να κάνετε, δεν μπορείτε να την αλλάξετε.</w:t>
      </w:r>
    </w:p>
    <w:p w14:paraId="539F9F4D" w14:textId="77777777" w:rsidR="009E4222" w:rsidRDefault="00AC15E4">
      <w:pPr>
        <w:spacing w:line="600" w:lineRule="auto"/>
        <w:ind w:firstLine="720"/>
        <w:jc w:val="both"/>
        <w:rPr>
          <w:rFonts w:eastAsia="Times New Roman"/>
          <w:szCs w:val="24"/>
        </w:rPr>
      </w:pPr>
      <w:r>
        <w:rPr>
          <w:rFonts w:eastAsia="Times New Roman"/>
          <w:szCs w:val="24"/>
        </w:rPr>
        <w:t xml:space="preserve">Θα αντιμετωπίσει τον κ. </w:t>
      </w:r>
      <w:proofErr w:type="spellStart"/>
      <w:r>
        <w:rPr>
          <w:rFonts w:eastAsia="Times New Roman"/>
          <w:szCs w:val="24"/>
        </w:rPr>
        <w:t>Μοσκοβισί</w:t>
      </w:r>
      <w:proofErr w:type="spellEnd"/>
      <w:r>
        <w:rPr>
          <w:rFonts w:eastAsia="Times New Roman"/>
          <w:szCs w:val="24"/>
        </w:rPr>
        <w:t xml:space="preserve"> και τον κ. </w:t>
      </w:r>
      <w:proofErr w:type="spellStart"/>
      <w:r>
        <w:rPr>
          <w:rFonts w:eastAsia="Times New Roman"/>
          <w:szCs w:val="24"/>
        </w:rPr>
        <w:t>Ντάισελμπλουμ</w:t>
      </w:r>
      <w:proofErr w:type="spellEnd"/>
      <w:r>
        <w:rPr>
          <w:rFonts w:eastAsia="Times New Roman"/>
          <w:szCs w:val="24"/>
        </w:rPr>
        <w:t>, οι οποίοι μέχρι τώρα ήταν πολύ</w:t>
      </w:r>
      <w:r>
        <w:rPr>
          <w:rFonts w:eastAsia="Times New Roman"/>
          <w:szCs w:val="24"/>
        </w:rPr>
        <w:t xml:space="preserve"> καλοί φίλοι και υποστηρικτές της προσπάθειας της Κυβέρνησης, αλλά κάθε μέρα κρούουν καμπανάκια για την καθυστέρηση που υπάρχει. </w:t>
      </w:r>
    </w:p>
    <w:p w14:paraId="539F9F4E" w14:textId="77777777" w:rsidR="009E4222" w:rsidRDefault="00AC15E4">
      <w:pPr>
        <w:spacing w:line="600" w:lineRule="auto"/>
        <w:ind w:firstLine="720"/>
        <w:jc w:val="both"/>
        <w:rPr>
          <w:rFonts w:eastAsia="Times New Roman"/>
          <w:szCs w:val="24"/>
        </w:rPr>
      </w:pPr>
      <w:r>
        <w:rPr>
          <w:rFonts w:eastAsia="Times New Roman"/>
          <w:szCs w:val="24"/>
        </w:rPr>
        <w:t>Δ</w:t>
      </w:r>
      <w:r>
        <w:rPr>
          <w:rFonts w:eastAsia="Times New Roman"/>
          <w:szCs w:val="24"/>
        </w:rPr>
        <w:t>εν καταλαβαίνετε ότι η καθυστέρηση στην υλοποίηση των υπεσχημένων δημιουργεί πρόβλημα, όταν σας αποδείξαμε χθες ότι η διαπραγ</w:t>
      </w:r>
      <w:r>
        <w:rPr>
          <w:rFonts w:eastAsia="Times New Roman"/>
          <w:szCs w:val="24"/>
        </w:rPr>
        <w:t xml:space="preserve">μάτευσή σας δεν έφερε τίποτα καλό. Διαπραγματεύεστε τόσο καιρό για το </w:t>
      </w:r>
      <w:r>
        <w:rPr>
          <w:rFonts w:eastAsia="Times New Roman"/>
          <w:szCs w:val="24"/>
        </w:rPr>
        <w:t>δ</w:t>
      </w:r>
      <w:r>
        <w:rPr>
          <w:rFonts w:eastAsia="Times New Roman"/>
          <w:szCs w:val="24"/>
        </w:rPr>
        <w:t xml:space="preserve">ημόσιο </w:t>
      </w:r>
      <w:r>
        <w:rPr>
          <w:rFonts w:eastAsia="Times New Roman"/>
          <w:szCs w:val="24"/>
        </w:rPr>
        <w:t>τ</w:t>
      </w:r>
      <w:r>
        <w:rPr>
          <w:rFonts w:eastAsia="Times New Roman"/>
          <w:szCs w:val="24"/>
        </w:rPr>
        <w:t xml:space="preserve">αμείο, για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για το ποιες εταιρείες θα υπαχθούν ή δεν θα υπαχθούν. </w:t>
      </w:r>
      <w:r>
        <w:rPr>
          <w:rFonts w:eastAsia="Times New Roman"/>
          <w:szCs w:val="24"/>
        </w:rPr>
        <w:lastRenderedPageBreak/>
        <w:t xml:space="preserve">Υπήχθησαν όλες,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έχει υπερεξουσίες, </w:t>
      </w:r>
      <w:proofErr w:type="spellStart"/>
      <w:r>
        <w:rPr>
          <w:rFonts w:eastAsia="Times New Roman"/>
          <w:szCs w:val="24"/>
        </w:rPr>
        <w:t>υπεραρμοδιότητες</w:t>
      </w:r>
      <w:proofErr w:type="spellEnd"/>
      <w:r>
        <w:rPr>
          <w:rFonts w:eastAsia="Times New Roman"/>
          <w:szCs w:val="24"/>
        </w:rPr>
        <w:t>. Δεν γλιτώσατε τίποτα από τη δη</w:t>
      </w:r>
      <w:r>
        <w:rPr>
          <w:rFonts w:eastAsia="Times New Roman"/>
          <w:szCs w:val="24"/>
        </w:rPr>
        <w:t xml:space="preserve">μόσια περιουσία και δεν αντιλαμβανόμαστε γιατί χάσατε τόσο χρόνο τότε. Άμα το </w:t>
      </w:r>
      <w:r>
        <w:rPr>
          <w:rFonts w:eastAsia="Times New Roman"/>
          <w:szCs w:val="24"/>
        </w:rPr>
        <w:t>τ</w:t>
      </w:r>
      <w:r>
        <w:rPr>
          <w:rFonts w:eastAsia="Times New Roman"/>
          <w:szCs w:val="24"/>
        </w:rPr>
        <w:t>αμείο είναι τόσο καλό όσο λέτε και θα αξιοποιήσει τη δημόσια περιουσία, τότε έπρεπε να είχατε βάλει, ευθύς εξαρχής, όλες τις εταιρείες μέσα κι όχι να καθυστερείτε.</w:t>
      </w:r>
    </w:p>
    <w:p w14:paraId="539F9F4F" w14:textId="77777777" w:rsidR="009E4222" w:rsidRDefault="00AC15E4">
      <w:pPr>
        <w:spacing w:line="600" w:lineRule="auto"/>
        <w:ind w:firstLine="720"/>
        <w:jc w:val="both"/>
        <w:rPr>
          <w:rFonts w:eastAsia="Times New Roman" w:cs="Times New Roman"/>
          <w:szCs w:val="24"/>
        </w:rPr>
      </w:pPr>
      <w:r>
        <w:rPr>
          <w:rFonts w:eastAsia="Times New Roman"/>
          <w:szCs w:val="24"/>
        </w:rPr>
        <w:t>Ακούσαμε, όμω</w:t>
      </w:r>
      <w:r>
        <w:rPr>
          <w:rFonts w:eastAsia="Times New Roman"/>
          <w:szCs w:val="24"/>
        </w:rPr>
        <w:t xml:space="preserve">ς, μία διαβεβαίωση χθες από τον κ. </w:t>
      </w:r>
      <w:proofErr w:type="spellStart"/>
      <w:r>
        <w:rPr>
          <w:rFonts w:eastAsia="Times New Roman"/>
          <w:szCs w:val="24"/>
        </w:rPr>
        <w:t>Τσακαλώτο</w:t>
      </w:r>
      <w:proofErr w:type="spellEnd"/>
      <w:r>
        <w:rPr>
          <w:rFonts w:eastAsia="Times New Roman"/>
          <w:szCs w:val="24"/>
        </w:rPr>
        <w:t xml:space="preserve">, προκλητική και αδιάβαστη. Είπε ότι «όσο εγώ είμαι Υπουργός, δεν θα αποκρατικοποιηθεί το νερό». Τι έχετε ψηφίσει για το </w:t>
      </w:r>
      <w:r>
        <w:rPr>
          <w:rFonts w:eastAsia="Times New Roman"/>
          <w:szCs w:val="24"/>
        </w:rPr>
        <w:t>τ</w:t>
      </w:r>
      <w:r>
        <w:rPr>
          <w:rFonts w:eastAsia="Times New Roman"/>
          <w:szCs w:val="24"/>
        </w:rPr>
        <w:t xml:space="preserve">αμείο; Τι έχετε ψηφίσει, ξέρετε; Δεν ξέρετε τι έχετε ψηφίσει; Καθήστε να διαβάσετε λιγάκι </w:t>
      </w:r>
      <w:r>
        <w:rPr>
          <w:rFonts w:eastAsia="Times New Roman"/>
          <w:szCs w:val="24"/>
        </w:rPr>
        <w:t xml:space="preserve">τι έχετε ψηφίσει. Ποια είναι η μέθοδος αξιοποίησης της περιουσίας του </w:t>
      </w:r>
      <w:r>
        <w:rPr>
          <w:rFonts w:eastAsia="Times New Roman"/>
          <w:szCs w:val="24"/>
        </w:rPr>
        <w:t>τ</w:t>
      </w:r>
      <w:r>
        <w:rPr>
          <w:rFonts w:eastAsia="Times New Roman"/>
          <w:szCs w:val="24"/>
        </w:rPr>
        <w:t>αμείου; Είναι ο ν.4389 του Μαΐου.</w:t>
      </w:r>
    </w:p>
    <w:p w14:paraId="539F9F5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«Προκειμένου να προβούν σε αξιοποίηση -η αξιοποίηση κρίνεται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τ</w:t>
      </w:r>
      <w:r>
        <w:rPr>
          <w:rFonts w:eastAsia="Times New Roman" w:cs="Times New Roman"/>
          <w:szCs w:val="24"/>
        </w:rPr>
        <w:t xml:space="preserve">αμείου και το </w:t>
      </w:r>
      <w:r>
        <w:rPr>
          <w:rFonts w:eastAsia="Times New Roman" w:cs="Times New Roman"/>
          <w:szCs w:val="24"/>
        </w:rPr>
        <w:t>ε</w:t>
      </w:r>
      <w:r>
        <w:rPr>
          <w:rFonts w:eastAsia="Times New Roman" w:cs="Times New Roman"/>
          <w:szCs w:val="24"/>
        </w:rPr>
        <w:t xml:space="preserve">ποπτικό του </w:t>
      </w:r>
      <w:r>
        <w:rPr>
          <w:rFonts w:eastAsia="Times New Roman" w:cs="Times New Roman"/>
          <w:szCs w:val="24"/>
        </w:rPr>
        <w:t>σ</w:t>
      </w:r>
      <w:r>
        <w:rPr>
          <w:rFonts w:eastAsia="Times New Roman" w:cs="Times New Roman"/>
          <w:szCs w:val="24"/>
        </w:rPr>
        <w:t>υμβούλιο κι αυτός είναι ο πρό</w:t>
      </w:r>
      <w:r>
        <w:rPr>
          <w:rFonts w:eastAsia="Times New Roman" w:cs="Times New Roman"/>
          <w:szCs w:val="24"/>
        </w:rPr>
        <w:t>σφορος τρόπος, όχι από τον Υπουργό Οικο</w:t>
      </w:r>
      <w:r>
        <w:rPr>
          <w:rFonts w:eastAsia="Times New Roman" w:cs="Times New Roman"/>
          <w:szCs w:val="24"/>
        </w:rPr>
        <w:lastRenderedPageBreak/>
        <w:t xml:space="preserve">νομικών- προκειμένου το </w:t>
      </w:r>
      <w:r>
        <w:rPr>
          <w:rFonts w:eastAsia="Times New Roman" w:cs="Times New Roman"/>
          <w:szCs w:val="24"/>
        </w:rPr>
        <w:t>τ</w:t>
      </w:r>
      <w:r>
        <w:rPr>
          <w:rFonts w:eastAsia="Times New Roman" w:cs="Times New Roman"/>
          <w:szCs w:val="24"/>
        </w:rPr>
        <w:t>αμείο να προβεί σε ιδιωτικοποίηση περιουσιακών στοιχείων, μπορούν να προβαίνουν ενδεικτικά στην πώληση, μεταβίβαση οποιωνδήποτε εμπραγμάτων, ενοχικών δικαιωμάτων με εισφορά των τελευταίων σε α</w:t>
      </w:r>
      <w:r>
        <w:rPr>
          <w:rFonts w:eastAsia="Times New Roman" w:cs="Times New Roman"/>
          <w:szCs w:val="24"/>
        </w:rPr>
        <w:t xml:space="preserve">νώνυμες εταιρείες. Μπορούν να μισθώνουν τα περιουσιακά τους στοιχεία και ούτω καθ’ εξής». </w:t>
      </w:r>
    </w:p>
    <w:p w14:paraId="539F9F51"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539F9F5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Ψυχραιμία, κύριοι συνάδελφοι!</w:t>
      </w:r>
    </w:p>
    <w:p w14:paraId="539F9F5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Πού αποκλείει την πώληση; Πού αποκλείει</w:t>
      </w:r>
      <w:r>
        <w:rPr>
          <w:rFonts w:eastAsia="Times New Roman" w:cs="Times New Roman"/>
          <w:szCs w:val="24"/>
        </w:rPr>
        <w:t xml:space="preserve"> την πώληση σε αυτά;</w:t>
      </w:r>
    </w:p>
    <w:p w14:paraId="539F9F5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Λέει ότι ο Υπουργός πρέπει να το συμφωνήσει ή δεν το λέει; Ρωτάτε και θέλω να σας απαντήσω.</w:t>
      </w:r>
    </w:p>
    <w:p w14:paraId="539F9F5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 xml:space="preserve">Θα απαντήσετε, όταν έρθει ο χρόνος σας, κύριε </w:t>
      </w:r>
      <w:proofErr w:type="spellStart"/>
      <w:r>
        <w:rPr>
          <w:rFonts w:eastAsia="Times New Roman" w:cs="Times New Roman"/>
          <w:szCs w:val="24"/>
        </w:rPr>
        <w:t>Τσακαλώτο</w:t>
      </w:r>
      <w:proofErr w:type="spellEnd"/>
      <w:r>
        <w:rPr>
          <w:rFonts w:eastAsia="Times New Roman" w:cs="Times New Roman"/>
          <w:szCs w:val="24"/>
        </w:rPr>
        <w:t>. Θα απαντήσετε, ότ</w:t>
      </w:r>
      <w:r>
        <w:rPr>
          <w:rFonts w:eastAsia="Times New Roman" w:cs="Times New Roman"/>
          <w:szCs w:val="24"/>
        </w:rPr>
        <w:t>αν έρθει ο χρόνος σας!</w:t>
      </w:r>
    </w:p>
    <w:p w14:paraId="539F9F5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 xml:space="preserve">α σας πω το εξής: Γιατί δεν έχει έλεγχο ο Υπουργός; </w:t>
      </w:r>
    </w:p>
    <w:p w14:paraId="539F9F5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Έχει!</w:t>
      </w:r>
    </w:p>
    <w:p w14:paraId="539F9F5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Μας είπε ότι έχει έλεγχο, γιατί εγκρίνει –λέει- το επενδυτικό πλάνο της εταιρείας. Όμως, το επενδυτικό πλάνο της εταιρείας το οποίο εγκρίνει ο κύριος Υπουργός, στο άρθρο 190 παράγραφος 2α του νόμου που σας ανέφερα, εγκρίνει το στρατηγικό σχέδιο και επενδυτ</w:t>
      </w:r>
      <w:r>
        <w:rPr>
          <w:rFonts w:eastAsia="Times New Roman" w:cs="Times New Roman"/>
          <w:szCs w:val="24"/>
        </w:rPr>
        <w:t xml:space="preserve">ικό πλάνο της εταιρείας με εξαίρεση του ΤΑΙΠΕΔ. </w:t>
      </w:r>
    </w:p>
    <w:p w14:paraId="539F9F5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Σήμερα ποιες εταιρείες έχει στη διάθεσή του το ΤΑΙΠΕΔ ανάμεσα στα άλλα περιουσιακά στοιχεία που έχει; </w:t>
      </w:r>
      <w:r>
        <w:rPr>
          <w:rFonts w:eastAsia="Times New Roman" w:cs="Times New Roman"/>
          <w:szCs w:val="24"/>
        </w:rPr>
        <w:t>Τ</w:t>
      </w:r>
      <w:r>
        <w:rPr>
          <w:rFonts w:eastAsia="Times New Roman" w:cs="Times New Roman"/>
          <w:szCs w:val="24"/>
        </w:rPr>
        <w:t>ις έχει ήδη προκηρύξει. Σας το είπε και ο κ. Χατζηδάκης που σας ανέφερε το πλάνο του Μαΐου και σήμερα τι</w:t>
      </w:r>
      <w:r>
        <w:rPr>
          <w:rFonts w:eastAsia="Times New Roman" w:cs="Times New Roman"/>
          <w:szCs w:val="24"/>
        </w:rPr>
        <w:t>ς έχει η ιστοσελίδα του ΤΑΙΠΕΔ. Μπείτε στην ιστοσελίδα του ΤΑΙΠΕΔ να δείτε ποιες εταιρείες έχει προς αξιοποίηση. Έχει και την ΕΥΔΑΠ και την ΕΥΑΘ!</w:t>
      </w:r>
    </w:p>
    <w:p w14:paraId="539F9F5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Ταΐζετε σανό τους ιθαγενείς, νομίζετε; Νομίζετε ότι θα συνεχίσετε με τα ψέματα και με τις ωραίες ατάκες, τις ο</w:t>
      </w:r>
      <w:r>
        <w:rPr>
          <w:rFonts w:eastAsia="Times New Roman" w:cs="Times New Roman"/>
          <w:szCs w:val="24"/>
        </w:rPr>
        <w:t xml:space="preserve">ποίες κανείς δεν πιστεύει πλέον, να δίνετε διαβεβαιώσεις; Διότι εχθές ακούσαμε τρελά πράγματα. Ακούσαμε τον κ. </w:t>
      </w:r>
      <w:proofErr w:type="spellStart"/>
      <w:r>
        <w:rPr>
          <w:rFonts w:eastAsia="Times New Roman" w:cs="Times New Roman"/>
          <w:szCs w:val="24"/>
        </w:rPr>
        <w:t>Σπίρτζη</w:t>
      </w:r>
      <w:proofErr w:type="spellEnd"/>
      <w:r>
        <w:rPr>
          <w:rFonts w:eastAsia="Times New Roman" w:cs="Times New Roman"/>
          <w:szCs w:val="24"/>
        </w:rPr>
        <w:t xml:space="preserve"> να λέει ότι μόνο ο Ιησούς Χριστός θα έπαιρνε τις υπερχρεωμένες εταιρείες. </w:t>
      </w:r>
      <w:r>
        <w:rPr>
          <w:rFonts w:eastAsia="Times New Roman" w:cs="Times New Roman"/>
          <w:szCs w:val="24"/>
        </w:rPr>
        <w:t>Μ</w:t>
      </w:r>
      <w:r>
        <w:rPr>
          <w:rFonts w:eastAsia="Times New Roman" w:cs="Times New Roman"/>
          <w:szCs w:val="24"/>
        </w:rPr>
        <w:t xml:space="preserve">ας παρουσίασε τις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ΡΙΑΚΕΣ ΥΠΟΔΟΜΕΣ Α.Ε.</w:t>
      </w:r>
      <w:r>
        <w:rPr>
          <w:rFonts w:eastAsia="Times New Roman" w:cs="Times New Roman"/>
          <w:szCs w:val="24"/>
        </w:rPr>
        <w:t>»</w:t>
      </w:r>
      <w:r>
        <w:rPr>
          <w:rFonts w:eastAsia="Times New Roman" w:cs="Times New Roman"/>
          <w:szCs w:val="24"/>
        </w:rPr>
        <w:t>, που είναι τα σχολ</w:t>
      </w:r>
      <w:r>
        <w:rPr>
          <w:rFonts w:eastAsia="Times New Roman" w:cs="Times New Roman"/>
          <w:szCs w:val="24"/>
        </w:rPr>
        <w:t xml:space="preserve">εία, η κατασκευαστική των νοσοκομείων, η κατασκευαστική των δικαστηρίων και των φυλακών της χώρας, ως μια υπερχρεωμένη εταιρεία. </w:t>
      </w:r>
    </w:p>
    <w:p w14:paraId="539F9F5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Ισχύει το ίδιο για την ΕΥΔΑΠ, που έχει 280 εκατομμύρια στο ταμείο της και είναι κερδοφόρα; </w:t>
      </w:r>
      <w:r>
        <w:rPr>
          <w:rFonts w:eastAsia="Times New Roman" w:cs="Times New Roman"/>
          <w:szCs w:val="24"/>
        </w:rPr>
        <w:t>Α</w:t>
      </w:r>
      <w:r>
        <w:rPr>
          <w:rFonts w:eastAsia="Times New Roman" w:cs="Times New Roman"/>
          <w:szCs w:val="24"/>
        </w:rPr>
        <w:t>ν θυμάμαι καλά μ</w:t>
      </w:r>
      <w:r>
        <w:rPr>
          <w:rFonts w:eastAsia="Times New Roman" w:cs="Times New Roman"/>
          <w:szCs w:val="24"/>
        </w:rPr>
        <w:t>ί</w:t>
      </w:r>
      <w:r>
        <w:rPr>
          <w:rFonts w:eastAsia="Times New Roman" w:cs="Times New Roman"/>
          <w:szCs w:val="24"/>
        </w:rPr>
        <w:t>α διαρκής πολιτικ</w:t>
      </w:r>
      <w:r>
        <w:rPr>
          <w:rFonts w:eastAsia="Times New Roman" w:cs="Times New Roman"/>
          <w:szCs w:val="24"/>
        </w:rPr>
        <w:t xml:space="preserve">ή πίεση υπήρχε από τον φίλο του κ. </w:t>
      </w:r>
      <w:proofErr w:type="spellStart"/>
      <w:r>
        <w:rPr>
          <w:rFonts w:eastAsia="Times New Roman" w:cs="Times New Roman"/>
          <w:szCs w:val="24"/>
        </w:rPr>
        <w:t>Τσιπρα</w:t>
      </w:r>
      <w:proofErr w:type="spellEnd"/>
      <w:r>
        <w:rPr>
          <w:rFonts w:eastAsia="Times New Roman" w:cs="Times New Roman"/>
          <w:szCs w:val="24"/>
        </w:rPr>
        <w:t>, τον όψιμο συνοδοιπόρο του, τον κ. Ολάντ για την απόκτηση ή συμμετοχή εταιρειών γαλλικών συμφερόντων σε αυτό το οποίο εσείς λέγατε «το νερό είναι αγαθό και δεν πωλείται». «Το νερό είναι αγαθό και δεν πωλείται»!</w:t>
      </w:r>
    </w:p>
    <w:p w14:paraId="539F9F5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Τέσ</w:t>
      </w:r>
      <w:r>
        <w:rPr>
          <w:rFonts w:eastAsia="Times New Roman" w:cs="Times New Roman"/>
          <w:szCs w:val="24"/>
        </w:rPr>
        <w:t xml:space="preserve">σερις φορές πήρε ο κ. Τσίπρας της ΕΥΔΑΠ να δώσει διαβεβαιώσεις ότι δεν θα την ακουμπήσει. </w:t>
      </w:r>
      <w:r>
        <w:rPr>
          <w:rFonts w:eastAsia="Times New Roman" w:cs="Times New Roman"/>
          <w:szCs w:val="24"/>
        </w:rPr>
        <w:t>Σ</w:t>
      </w:r>
      <w:r>
        <w:rPr>
          <w:rFonts w:eastAsia="Times New Roman" w:cs="Times New Roman"/>
          <w:szCs w:val="24"/>
        </w:rPr>
        <w:t xml:space="preserve">ήμερα ερχόσαστε εσείς και αυτήν την εταιρεία για την οποία έχετε δώσει όλες αυτές τις διαβεβαιώσεις τη μεταφέρετε στο </w:t>
      </w:r>
      <w:r>
        <w:rPr>
          <w:rFonts w:eastAsia="Times New Roman" w:cs="Times New Roman"/>
          <w:szCs w:val="24"/>
        </w:rPr>
        <w:t>τ</w:t>
      </w:r>
      <w:r>
        <w:rPr>
          <w:rFonts w:eastAsia="Times New Roman" w:cs="Times New Roman"/>
          <w:szCs w:val="24"/>
        </w:rPr>
        <w:t xml:space="preserve">αμείο. Σε ποιο ταμείο; Στο </w:t>
      </w:r>
      <w:r>
        <w:rPr>
          <w:rFonts w:eastAsia="Times New Roman" w:cs="Times New Roman"/>
          <w:szCs w:val="24"/>
        </w:rPr>
        <w:t>τ</w:t>
      </w:r>
      <w:r>
        <w:rPr>
          <w:rFonts w:eastAsia="Times New Roman" w:cs="Times New Roman"/>
          <w:szCs w:val="24"/>
        </w:rPr>
        <w:t>αμείο το οποίο δεν</w:t>
      </w:r>
      <w:r>
        <w:rPr>
          <w:rFonts w:eastAsia="Times New Roman" w:cs="Times New Roman"/>
          <w:szCs w:val="24"/>
        </w:rPr>
        <w:t xml:space="preserve"> βρίσκεται στον έλεγχο της Βουλής. Διότι το ΤΑΙΠΕΔ βρισκόταν στον απόλυτο έλεγχο και του Υπουργείο Οικονομικών και της Βουλής. </w:t>
      </w:r>
    </w:p>
    <w:p w14:paraId="539F9F5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σας θυμίσω δε γιατί λέω ότι βρίσκεται εκτός του ελέγχου της Βουλής. Δεν περνάει το επενδυτικό σχέδιο από τη Βουλή. Ο εκάστοτε</w:t>
      </w:r>
      <w:r>
        <w:rPr>
          <w:rFonts w:eastAsia="Times New Roman" w:cs="Times New Roman"/>
          <w:szCs w:val="24"/>
        </w:rPr>
        <w:t xml:space="preserve"> Υπουργός Οικονομικών θα το εγκρίνει. Είπαμε ότι εξαιρείται το ΤΧΣ και το ΤΑΙΠΕΔ. Δεν τα εγκρίνει αυτά. Αυτά λειτουργούν αυτοτελώς, αυτόνομα. Δεν έχει καμμία δυνατότητα ο Υπουργός Οικονομικών να ελέγξει, με αυτό που έχει ψηφίσει ο κ. </w:t>
      </w:r>
      <w:proofErr w:type="spellStart"/>
      <w:r>
        <w:rPr>
          <w:rFonts w:eastAsia="Times New Roman" w:cs="Times New Roman"/>
          <w:szCs w:val="24"/>
        </w:rPr>
        <w:t>Τσακαλώτος</w:t>
      </w:r>
      <w:proofErr w:type="spellEnd"/>
      <w:r>
        <w:rPr>
          <w:rFonts w:eastAsia="Times New Roman" w:cs="Times New Roman"/>
          <w:szCs w:val="24"/>
        </w:rPr>
        <w:t>, το επενδυτ</w:t>
      </w:r>
      <w:r>
        <w:rPr>
          <w:rFonts w:eastAsia="Times New Roman" w:cs="Times New Roman"/>
          <w:szCs w:val="24"/>
        </w:rPr>
        <w:t xml:space="preserve">ικό σχέδιο, το ΤΑΙΠΕΔ και το ΤΧΣ. </w:t>
      </w:r>
    </w:p>
    <w:p w14:paraId="539F9F5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Όμως, δεν περνάει από τη Βουλή, ενώ για την κάθε ΔΕΚΟ ελέγχουμε ποιος θα την αναλάβει. Περνάει από την </w:t>
      </w:r>
      <w:r>
        <w:rPr>
          <w:rFonts w:eastAsia="Times New Roman" w:cs="Times New Roman"/>
          <w:szCs w:val="24"/>
        </w:rPr>
        <w:t>ε</w:t>
      </w:r>
      <w:r>
        <w:rPr>
          <w:rFonts w:eastAsia="Times New Roman" w:cs="Times New Roman"/>
          <w:szCs w:val="24"/>
        </w:rPr>
        <w:t xml:space="preserve">πιτροπή των ΔΕΚΟ. Έρχεται το βιογραφικό, γίνεται μια ακρόαση, αναζητούν οι Βουλευτές να </w:t>
      </w:r>
      <w:r>
        <w:rPr>
          <w:rFonts w:eastAsia="Times New Roman" w:cs="Times New Roman"/>
          <w:szCs w:val="24"/>
        </w:rPr>
        <w:lastRenderedPageBreak/>
        <w:t>βρουν ενδεχομένως αν υπάρχουν</w:t>
      </w:r>
      <w:r>
        <w:rPr>
          <w:rFonts w:eastAsia="Times New Roman" w:cs="Times New Roman"/>
          <w:szCs w:val="24"/>
        </w:rPr>
        <w:t xml:space="preserve"> σκιές σε οποιαδήποτε προσωπικότητα ή οτιδήποτε άλλο, όσοι διοικούν μ</w:t>
      </w:r>
      <w:r>
        <w:rPr>
          <w:rFonts w:eastAsia="Times New Roman" w:cs="Times New Roman"/>
          <w:szCs w:val="24"/>
        </w:rPr>
        <w:t>ί</w:t>
      </w:r>
      <w:r>
        <w:rPr>
          <w:rFonts w:eastAsia="Times New Roman" w:cs="Times New Roman"/>
          <w:szCs w:val="24"/>
        </w:rPr>
        <w:t xml:space="preserve">α ΔΕΚΟ. Αυτοί που διοικούν το </w:t>
      </w:r>
      <w:r>
        <w:rPr>
          <w:rFonts w:eastAsia="Times New Roman" w:cs="Times New Roman"/>
          <w:szCs w:val="24"/>
        </w:rPr>
        <w:t>τ</w:t>
      </w:r>
      <w:r>
        <w:rPr>
          <w:rFonts w:eastAsia="Times New Roman" w:cs="Times New Roman"/>
          <w:szCs w:val="24"/>
        </w:rPr>
        <w:t xml:space="preserve">αμείο η εποπτική επιτροπή περνάει από τη Βουλή; Όχι. Δεν περνάει από τον έλεγχο της Βουλής. </w:t>
      </w:r>
    </w:p>
    <w:p w14:paraId="539F9F5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Κι επειδή ρωτήθηκα αν έχω διαβάσει το βιογραφικό της κ. Χαρίτο</w:t>
      </w:r>
      <w:r>
        <w:rPr>
          <w:rFonts w:eastAsia="Times New Roman" w:cs="Times New Roman"/>
          <w:szCs w:val="24"/>
        </w:rPr>
        <w:t xml:space="preserve">υ, θα έλεγα κύριε Υπουργέ, να της κάνετε μια ερώτηση για λογαριασμό μου. Δεν το έχω διαβάσει, γιατί δεν το έχετε ανακοινώσει, δεν το έχετε καταθέσει στη Βουλή. </w:t>
      </w:r>
    </w:p>
    <w:p w14:paraId="539F9F6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σας εμπόδισε να το σχολιάσετε αυτό. </w:t>
      </w:r>
    </w:p>
    <w:p w14:paraId="539F9F6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ΜΙΛΤΙΑΔΗΣ</w:t>
      </w:r>
      <w:r>
        <w:rPr>
          <w:rFonts w:eastAsia="Times New Roman" w:cs="Times New Roman"/>
          <w:b/>
          <w:szCs w:val="24"/>
        </w:rPr>
        <w:t xml:space="preserve"> ΒΑΡΒΙΤΣΙΩΤΗΣ: </w:t>
      </w:r>
      <w:r>
        <w:rPr>
          <w:rFonts w:eastAsia="Times New Roman" w:cs="Times New Roman"/>
          <w:szCs w:val="24"/>
        </w:rPr>
        <w:t>Δεν το έχω δει στη Βουλή.</w:t>
      </w:r>
    </w:p>
    <w:p w14:paraId="539F9F6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Άρα σχολιάζετε χωρίς γνώση. </w:t>
      </w:r>
    </w:p>
    <w:p w14:paraId="539F9F63" w14:textId="77777777" w:rsidR="009E4222" w:rsidRDefault="00AC15E4">
      <w:pPr>
        <w:tabs>
          <w:tab w:val="left" w:pos="3695"/>
        </w:tabs>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Ναι, ναι! Περιμένετε, κύριε Υπουργέ.</w:t>
      </w:r>
    </w:p>
    <w:p w14:paraId="539F9F64"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Γιατί ο συνάδελφός σας, κ. Σταθάκης, όταν ήθελε να πλήξει την κ. </w:t>
      </w:r>
      <w:proofErr w:type="spellStart"/>
      <w:r>
        <w:rPr>
          <w:rFonts w:eastAsia="Times New Roman"/>
          <w:szCs w:val="24"/>
        </w:rPr>
        <w:t>Κεραμέως</w:t>
      </w:r>
      <w:proofErr w:type="spellEnd"/>
      <w:r>
        <w:rPr>
          <w:rFonts w:eastAsia="Times New Roman"/>
          <w:szCs w:val="24"/>
        </w:rPr>
        <w:t xml:space="preserve"> έφερε </w:t>
      </w:r>
      <w:r>
        <w:rPr>
          <w:rFonts w:eastAsia="Times New Roman"/>
          <w:szCs w:val="24"/>
        </w:rPr>
        <w:t xml:space="preserve">διάταξη με την οποία απαγορευόταν να είναι στην Επιτροπή Ανταγωνισμού οι σύζυγοι Βουλευτών -φωτογραφική ήταν- παρ’ ότι ο σύζυγός της είχε επιλεγεί ως μέλος της Επιτροπής Ανταγωνισμού, πριν η ίδια εκλεγεί Βουλευτής. </w:t>
      </w:r>
      <w:r>
        <w:rPr>
          <w:rFonts w:eastAsia="Times New Roman"/>
          <w:szCs w:val="24"/>
        </w:rPr>
        <w:t>Χ</w:t>
      </w:r>
      <w:r>
        <w:rPr>
          <w:rFonts w:eastAsia="Times New Roman"/>
          <w:szCs w:val="24"/>
        </w:rPr>
        <w:t xml:space="preserve">θες ήρθατε και μας είπατε φεμινισμό και </w:t>
      </w:r>
      <w:r>
        <w:rPr>
          <w:rFonts w:eastAsia="Times New Roman"/>
          <w:szCs w:val="24"/>
        </w:rPr>
        <w:t xml:space="preserve">ότι </w:t>
      </w:r>
      <w:proofErr w:type="spellStart"/>
      <w:r>
        <w:rPr>
          <w:rFonts w:eastAsia="Times New Roman"/>
          <w:szCs w:val="24"/>
        </w:rPr>
        <w:t>ποινικοποιούμε</w:t>
      </w:r>
      <w:proofErr w:type="spellEnd"/>
      <w:r>
        <w:rPr>
          <w:rFonts w:eastAsia="Times New Roman"/>
          <w:szCs w:val="24"/>
        </w:rPr>
        <w:t xml:space="preserve"> τις οικογενειακές σχέσεις. </w:t>
      </w:r>
    </w:p>
    <w:p w14:paraId="539F9F65"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Εγώ μ</w:t>
      </w:r>
      <w:r>
        <w:rPr>
          <w:rFonts w:eastAsia="Times New Roman"/>
          <w:szCs w:val="24"/>
        </w:rPr>
        <w:t>ί</w:t>
      </w:r>
      <w:r>
        <w:rPr>
          <w:rFonts w:eastAsia="Times New Roman"/>
          <w:szCs w:val="24"/>
        </w:rPr>
        <w:t xml:space="preserve">α ερώτηση θα ήθελα να της κάνω: Θα πήγαινε να καταθέσει ως μάρτυρας υπεράσπισης του Ηρακλή </w:t>
      </w:r>
      <w:proofErr w:type="spellStart"/>
      <w:r>
        <w:rPr>
          <w:rFonts w:eastAsia="Times New Roman"/>
          <w:szCs w:val="24"/>
        </w:rPr>
        <w:t>Κωστάρη</w:t>
      </w:r>
      <w:proofErr w:type="spellEnd"/>
      <w:r>
        <w:rPr>
          <w:rFonts w:eastAsia="Times New Roman"/>
          <w:szCs w:val="24"/>
        </w:rPr>
        <w:t xml:space="preserve">, του δολοφόνου του Παύλου Μπακογιάννη, όπως πήγε ο σύζυγός της; Αυτή είναι η ερώτηση που θα ήθελα να της θέσω. </w:t>
      </w:r>
      <w:r>
        <w:rPr>
          <w:rFonts w:eastAsia="Times New Roman"/>
          <w:szCs w:val="24"/>
        </w:rPr>
        <w:t>Σ</w:t>
      </w:r>
      <w:r>
        <w:rPr>
          <w:rFonts w:eastAsia="Times New Roman"/>
          <w:szCs w:val="24"/>
        </w:rPr>
        <w:t xml:space="preserve">ε αυτή την ερώτηση μόνο η ίδια μπορεί να </w:t>
      </w:r>
      <w:r>
        <w:rPr>
          <w:rFonts w:eastAsia="Times New Roman"/>
          <w:szCs w:val="24"/>
        </w:rPr>
        <w:t>απαντήσει, όχι εσείς.</w:t>
      </w:r>
    </w:p>
    <w:p w14:paraId="539F9F66"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Κυρίες και κύριοι συνάδελφοι, δεν υπάρχει αμφιβολία ότι η αποτυχία σας σε όλα τα επίπεδα φαίνεται στο ότι φέτος δεν έχετε καταφέρει να πιάσετε τον στόχο τον οποίο εσείς οι ίδιοι θέσατε για τις αποκρατικοποιήσεις. Έχει τεθεί ένας στόχο</w:t>
      </w:r>
      <w:r>
        <w:rPr>
          <w:rFonts w:eastAsia="Times New Roman"/>
          <w:szCs w:val="24"/>
        </w:rPr>
        <w:t xml:space="preserve">ς για 2,5 δισεκατομμύρια φέτος. </w:t>
      </w:r>
      <w:r>
        <w:rPr>
          <w:rFonts w:eastAsia="Times New Roman"/>
          <w:szCs w:val="24"/>
        </w:rPr>
        <w:t>Δ</w:t>
      </w:r>
      <w:r>
        <w:rPr>
          <w:rFonts w:eastAsia="Times New Roman"/>
          <w:szCs w:val="24"/>
        </w:rPr>
        <w:t xml:space="preserve">εν αφορά τα δύσκολα και προβληματικά, όπως την ΕΥΔΑΠ και την ΕΥΑΘ, τα πολιτικά ευαίσθητα όπως το Ελληνικό που ψηφίσατε. </w:t>
      </w:r>
    </w:p>
    <w:p w14:paraId="539F9F67"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Αφορά, όμως, τις μαρίνες –για τις οποίες δεν έχετε κάνει τίποτα- αφορά τη ΔΕΠΑ, αφορά τα ακίνητα που κ</w:t>
      </w:r>
      <w:r>
        <w:rPr>
          <w:rFonts w:eastAsia="Times New Roman"/>
          <w:szCs w:val="24"/>
        </w:rPr>
        <w:t xml:space="preserve">ατέχει το ΤΑΙΠΕΔ για τα οποία έχουν σταματήσει όλοι οι διαγωνισμοί πώλησης, των αστικών ακινήτων, της αστικής περιουσίας του κράτους –που δεν έχει καμμία σημασία!- όπως επίσης, το 30% του </w:t>
      </w:r>
      <w:r>
        <w:rPr>
          <w:rFonts w:eastAsia="Times New Roman"/>
          <w:szCs w:val="24"/>
        </w:rPr>
        <w:t>«</w:t>
      </w:r>
      <w:r>
        <w:rPr>
          <w:rFonts w:eastAsia="Times New Roman"/>
          <w:szCs w:val="24"/>
        </w:rPr>
        <w:t>Ε</w:t>
      </w:r>
      <w:r>
        <w:rPr>
          <w:rFonts w:eastAsia="Times New Roman"/>
          <w:szCs w:val="24"/>
        </w:rPr>
        <w:t>λευθέριος</w:t>
      </w:r>
      <w:r>
        <w:rPr>
          <w:rFonts w:eastAsia="Times New Roman"/>
          <w:szCs w:val="24"/>
        </w:rPr>
        <w:t xml:space="preserve"> Β</w:t>
      </w:r>
      <w:r>
        <w:rPr>
          <w:rFonts w:eastAsia="Times New Roman"/>
          <w:szCs w:val="24"/>
        </w:rPr>
        <w:t>ενιζέλος»</w:t>
      </w:r>
      <w:r>
        <w:rPr>
          <w:rFonts w:eastAsia="Times New Roman"/>
          <w:szCs w:val="24"/>
        </w:rPr>
        <w:t xml:space="preserve"> και βέβαια τη διαδικασία του ΟΛΘ, η οποία τελ</w:t>
      </w:r>
      <w:r>
        <w:rPr>
          <w:rFonts w:eastAsia="Times New Roman"/>
          <w:szCs w:val="24"/>
        </w:rPr>
        <w:t>ικά πάει για το 2017, ενώ θα έπρεπε να έχει ολοκληρωθεί από το 2015. Αυτό δείχνει την ανικανότητά σας στη διαχείριση του στοιχήματος της μεγάλης πολιτικής που λέγεται αποκρατικοποιήσεις και προσέλκυση επενδύσεων στη χώρα.</w:t>
      </w:r>
    </w:p>
    <w:p w14:paraId="539F9F68"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Μία τεράστια επένδυση είχε σκοπό ν</w:t>
      </w:r>
      <w:r>
        <w:rPr>
          <w:rFonts w:eastAsia="Times New Roman"/>
          <w:szCs w:val="24"/>
        </w:rPr>
        <w:t xml:space="preserve">α κάνει ο Εμίρης του Κατάρ στην Ελλάδα και τα δημοσιεύματα των εφημερίδων τον φέρνουν κατηγορούμενο από πάσα αρχή. </w:t>
      </w:r>
      <w:r>
        <w:rPr>
          <w:rFonts w:eastAsia="Times New Roman"/>
          <w:szCs w:val="24"/>
        </w:rPr>
        <w:t>Τ</w:t>
      </w:r>
      <w:r>
        <w:rPr>
          <w:rFonts w:eastAsia="Times New Roman"/>
          <w:szCs w:val="24"/>
        </w:rPr>
        <w:t>α 2 δισεκατομμύρια επένδυση που θα ήθελε να κάνει στο Ιόνιο όχι μόνο έχουν κολλήσει, αλλά φαίνεται ότι ο ίδιος μετά τις γραφειοκρατικές δυσκ</w:t>
      </w:r>
      <w:r>
        <w:rPr>
          <w:rFonts w:eastAsia="Times New Roman"/>
          <w:szCs w:val="24"/>
        </w:rPr>
        <w:t xml:space="preserve">ολίες έχει ανακρούσει </w:t>
      </w:r>
      <w:proofErr w:type="spellStart"/>
      <w:r>
        <w:rPr>
          <w:rFonts w:eastAsia="Times New Roman"/>
          <w:szCs w:val="24"/>
        </w:rPr>
        <w:t>πρύμνα</w:t>
      </w:r>
      <w:proofErr w:type="spellEnd"/>
      <w:r>
        <w:rPr>
          <w:rFonts w:eastAsia="Times New Roman"/>
          <w:szCs w:val="24"/>
        </w:rPr>
        <w:t xml:space="preserve"> και έχει επιλέξει άλλους επενδυτικούς προορισμούς.</w:t>
      </w:r>
    </w:p>
    <w:p w14:paraId="539F9F69"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Έ</w:t>
      </w:r>
      <w:r>
        <w:rPr>
          <w:rFonts w:eastAsia="Times New Roman"/>
          <w:szCs w:val="24"/>
        </w:rPr>
        <w:t xml:space="preserve">ρχομαι στο τελευταίο, γιατί άκουσα καταπληκτικά πράγματα χθες στην </w:t>
      </w:r>
      <w:r>
        <w:rPr>
          <w:rFonts w:eastAsia="Times New Roman"/>
          <w:szCs w:val="24"/>
        </w:rPr>
        <w:t>ε</w:t>
      </w:r>
      <w:r>
        <w:rPr>
          <w:rFonts w:eastAsia="Times New Roman"/>
          <w:szCs w:val="24"/>
        </w:rPr>
        <w:t>πιτροπή και σε ό,τι αφορά τις ρυθμίσεις του ασφαλιστικού. Να μας πείτε ένα «συγγνώμη λάθος, δεν το καταφέρα</w:t>
      </w:r>
      <w:r>
        <w:rPr>
          <w:rFonts w:eastAsia="Times New Roman"/>
          <w:szCs w:val="24"/>
        </w:rPr>
        <w:t>με», αυτό το ελάχιστο που υποσχέθηκε ο κ. Τσίπρας, όταν συνάντησε τους νέους επιστήμονες, τους νέους αγρότες πέρυσι τον Φεβρουάριο. Είχε πει ότι θα φτιάξουμε ένα ασφαλιστικό κομμένο και ραμμένο στα δικά σας μέτρα, ότι θα κοιτάξουμε τους νέους ανθρώπους. Φω</w:t>
      </w:r>
      <w:r>
        <w:rPr>
          <w:rFonts w:eastAsia="Times New Roman"/>
          <w:szCs w:val="24"/>
        </w:rPr>
        <w:t xml:space="preserve">τογραφιζόταν μαζί τους, τους έδειξε την πατρική αγκαλιά. </w:t>
      </w:r>
    </w:p>
    <w:p w14:paraId="539F9F6A"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Αυτή η μόνη διάταξη την οποία φέρατε για τους νέους ανθρώπους αφορά τη μειωμένη ασφαλιστική εισφορά στα πρώτα πέντε έτη του επαγγελματικού τους βίου. </w:t>
      </w:r>
      <w:r>
        <w:rPr>
          <w:rFonts w:eastAsia="Times New Roman"/>
          <w:szCs w:val="24"/>
        </w:rPr>
        <w:t>Ε</w:t>
      </w:r>
      <w:r>
        <w:rPr>
          <w:rFonts w:eastAsia="Times New Roman"/>
          <w:szCs w:val="24"/>
        </w:rPr>
        <w:t xml:space="preserve">γώ έχω ακούσει τον κ. </w:t>
      </w:r>
      <w:proofErr w:type="spellStart"/>
      <w:r>
        <w:rPr>
          <w:rFonts w:eastAsia="Times New Roman"/>
          <w:szCs w:val="24"/>
        </w:rPr>
        <w:t>Κατρούγκαλο</w:t>
      </w:r>
      <w:proofErr w:type="spellEnd"/>
      <w:r>
        <w:rPr>
          <w:rFonts w:eastAsia="Times New Roman"/>
          <w:szCs w:val="24"/>
        </w:rPr>
        <w:t xml:space="preserve"> πάρα πολλές φ</w:t>
      </w:r>
      <w:r>
        <w:rPr>
          <w:rFonts w:eastAsia="Times New Roman"/>
          <w:szCs w:val="24"/>
        </w:rPr>
        <w:t xml:space="preserve">ορές να τη διαφημίζει σε όλα τα κανάλια και δεν είχε το θάρρος να έρθει στην </w:t>
      </w:r>
      <w:r>
        <w:rPr>
          <w:rFonts w:eastAsia="Times New Roman"/>
          <w:szCs w:val="24"/>
        </w:rPr>
        <w:t>ε</w:t>
      </w:r>
      <w:r>
        <w:rPr>
          <w:rFonts w:eastAsia="Times New Roman"/>
          <w:szCs w:val="24"/>
        </w:rPr>
        <w:t>πιτροπή. Ελπίζω να έχει το θάρρος να μας τα πει σήμερα και να μην αφήσει τον κ. Πετρόπουλο, ο οποίος είχε διακριθεί στο παρελθόν ως δικηγόρος –διακεκριμένος δικηγόρος ο ίδιος- στ</w:t>
      </w:r>
      <w:r>
        <w:rPr>
          <w:rFonts w:eastAsia="Times New Roman"/>
          <w:szCs w:val="24"/>
        </w:rPr>
        <w:t xml:space="preserve">ο να πολεμάει την οποιαδήποτε ασφαλιστική μεταρρύθμιση με χιλιάδες ένδικα μέσα υιοθετώντας όλα τα ακραία αιτήματα όλων των κοινωνικών </w:t>
      </w:r>
      <w:r>
        <w:rPr>
          <w:rFonts w:eastAsia="Times New Roman"/>
          <w:szCs w:val="24"/>
        </w:rPr>
        <w:lastRenderedPageBreak/>
        <w:t>τάξεων και φορέων, αυτά τα οποία μας κατηγορεί. Να έρθει, λοιπόν, να μας πει γιατί αυτή η αλλαγή. Είναι τόσο σημαντικό αυτ</w:t>
      </w:r>
      <w:r>
        <w:rPr>
          <w:rFonts w:eastAsia="Times New Roman"/>
          <w:szCs w:val="24"/>
        </w:rPr>
        <w:t xml:space="preserve">ό το κενό των 75 εκατομμυρίων το οποίο θέλει να καλύψει; </w:t>
      </w:r>
    </w:p>
    <w:p w14:paraId="539F9F6B"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Θεωρούμε ότι υποχωρείτε σε όλα τα μέτωπα και, δυστυχώς, το τελευταίο διάστημα έχετε χάσει την μπάλα. Δυστυχώς δεν έχετε χάσει τη μπάλα για τη χώρα. Έχετε χάσει τη μπάλα σε ό,τι αφορά τη διαχείριση τ</w:t>
      </w:r>
      <w:r>
        <w:rPr>
          <w:rFonts w:eastAsia="Times New Roman"/>
          <w:szCs w:val="24"/>
        </w:rPr>
        <w:t>ης εξουσίας. Έχετε ανοίξει όλα τα πιθανά μέτωπα. Έχετε δημιουργήσει εχθρούς σε όλη την κοινωνία και έχετε μια πολύ μεγάλη δυσκολία διακυβέρνησης.</w:t>
      </w:r>
    </w:p>
    <w:p w14:paraId="539F9F6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Αυτήν τη δυσκολία διακυβέρνησης, η οποία θα αποτελεί για το επόμενο διάστημα μόνιμο σημάδι της πολιτικής σας, </w:t>
      </w:r>
      <w:r>
        <w:rPr>
          <w:rFonts w:eastAsia="Times New Roman" w:cs="Times New Roman"/>
          <w:szCs w:val="24"/>
        </w:rPr>
        <w:t>φαίνεται ότι δεν θα την πληρώσει μόνο ο ΣΥΡΙΖΑ, θα την πληρώσει και ο ελληνικός λαός. Γιατί όσο αδυνατείτε να συγκροτήσετε ένα συγκεκριμένο σχέδιο, να το υπηρετήσετε, για να βγάλετε τη χώρα από την κρίση και χανόσαστε στην πολιτική διαχείριση επιμέρους θεμ</w:t>
      </w:r>
      <w:r>
        <w:rPr>
          <w:rFonts w:eastAsia="Times New Roman" w:cs="Times New Roman"/>
          <w:szCs w:val="24"/>
        </w:rPr>
        <w:t xml:space="preserve">άτων, από τα θρησκευτικά μέχρι τα κανάλια, και αναλώνετε όλες τις προσπάθειές σας σε ένα παιχνίδι εντυπώσεων, δυστυχώς, η </w:t>
      </w:r>
      <w:r>
        <w:rPr>
          <w:rFonts w:eastAsia="Times New Roman" w:cs="Times New Roman"/>
          <w:szCs w:val="24"/>
        </w:rPr>
        <w:lastRenderedPageBreak/>
        <w:t xml:space="preserve">οικονομία θα πηγαίνει πίσω, αποφάσεις που πρέπει να ληφθούν δεν θα λαμβάνονται. </w:t>
      </w:r>
      <w:r>
        <w:rPr>
          <w:rFonts w:eastAsia="Times New Roman" w:cs="Times New Roman"/>
          <w:szCs w:val="24"/>
        </w:rPr>
        <w:t>Τ</w:t>
      </w:r>
      <w:r>
        <w:rPr>
          <w:rFonts w:eastAsia="Times New Roman" w:cs="Times New Roman"/>
          <w:szCs w:val="24"/>
        </w:rPr>
        <w:t xml:space="preserve">ο σύρσιμο το οποίο αισθάνεται η χώρα και η οικονομία </w:t>
      </w:r>
      <w:r>
        <w:rPr>
          <w:rFonts w:eastAsia="Times New Roman" w:cs="Times New Roman"/>
          <w:szCs w:val="24"/>
        </w:rPr>
        <w:t xml:space="preserve">θα συνεχίζει και αυτό είναι ακόμα πιο επιβλαβές. </w:t>
      </w:r>
    </w:p>
    <w:p w14:paraId="539F9F6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 αυτό εμείς όχι μόνο θα καταψηφίσουμε το συγκεκριμένο νομοσχέδιο, αλλά θα βρεθούμε απέναντί σας όλο το επόμενο διάστημα κοινοβουλευτικά όχι με τους </w:t>
      </w:r>
      <w:proofErr w:type="spellStart"/>
      <w:r>
        <w:rPr>
          <w:rFonts w:eastAsia="Times New Roman" w:cs="Times New Roman"/>
          <w:szCs w:val="24"/>
        </w:rPr>
        <w:t>ακτιβίστικους</w:t>
      </w:r>
      <w:proofErr w:type="spellEnd"/>
      <w:r>
        <w:rPr>
          <w:rFonts w:eastAsia="Times New Roman" w:cs="Times New Roman"/>
          <w:szCs w:val="24"/>
        </w:rPr>
        <w:t xml:space="preserve"> τρόπους που κάνατε εσείς. Γιατί μας είπατ</w:t>
      </w:r>
      <w:r>
        <w:rPr>
          <w:rFonts w:eastAsia="Times New Roman" w:cs="Times New Roman"/>
          <w:szCs w:val="24"/>
        </w:rPr>
        <w:t>ε ότι δεν συμφωνεί η Αντιπολίτευση, αλλά εμάς δεν μας είδατε να βρισκόμαστε μπροστά στα λουκέτα των απεργών, δεν μας είδατε να βρισκόμαστε πρώτοι στις προσφυγές, δεν μας είδατε να κρατάμε τις μαύρες σημαίες, δεν κατεβάζαμε πανό μέσα στην Αίθουσα του Κοινοβ</w:t>
      </w:r>
      <w:r>
        <w:rPr>
          <w:rFonts w:eastAsia="Times New Roman" w:cs="Times New Roman"/>
          <w:szCs w:val="24"/>
        </w:rPr>
        <w:t xml:space="preserve">ουλίου, όπως κατεβάζατε εσείς. </w:t>
      </w:r>
    </w:p>
    <w:p w14:paraId="539F9F6E"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539F9F6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με τον ευπρεπή κοινοβουλευτικό έλεγχο και ισχυρό μας λόγο θα σας </w:t>
      </w:r>
      <w:proofErr w:type="spellStart"/>
      <w:r>
        <w:rPr>
          <w:rFonts w:eastAsia="Times New Roman" w:cs="Times New Roman"/>
          <w:szCs w:val="24"/>
        </w:rPr>
        <w:t>αποδομούμε</w:t>
      </w:r>
      <w:proofErr w:type="spellEnd"/>
      <w:r>
        <w:rPr>
          <w:rFonts w:eastAsia="Times New Roman" w:cs="Times New Roman"/>
          <w:szCs w:val="24"/>
        </w:rPr>
        <w:t xml:space="preserve">. Θα σας </w:t>
      </w:r>
      <w:proofErr w:type="spellStart"/>
      <w:r>
        <w:rPr>
          <w:rFonts w:eastAsia="Times New Roman" w:cs="Times New Roman"/>
          <w:szCs w:val="24"/>
        </w:rPr>
        <w:t>αποδομούμε</w:t>
      </w:r>
      <w:proofErr w:type="spellEnd"/>
      <w:r>
        <w:rPr>
          <w:rFonts w:eastAsia="Times New Roman" w:cs="Times New Roman"/>
          <w:szCs w:val="24"/>
        </w:rPr>
        <w:t xml:space="preserve"> στη συνείδηση του Έλληνα, θα αναδεικνύουμε τα ψέματά σας και, βέβαια, θ</w:t>
      </w:r>
      <w:r>
        <w:rPr>
          <w:rFonts w:eastAsia="Times New Roman" w:cs="Times New Roman"/>
          <w:szCs w:val="24"/>
        </w:rPr>
        <w:t>α καταψηφίζουμε την Κυβέρνησή σας με κάθε ευκαιρία που μας δίνεται. Έτσι θα καταψηφίσουμε και το συγκεκριμένο νομοσχέδιο.</w:t>
      </w:r>
    </w:p>
    <w:p w14:paraId="539F9F70"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9F7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Καρακώστας, επίση</w:t>
      </w:r>
      <w:r>
        <w:rPr>
          <w:rFonts w:eastAsia="Times New Roman" w:cs="Times New Roman"/>
          <w:szCs w:val="24"/>
        </w:rPr>
        <w:t>ς για δεκαπέντε λεπτά.</w:t>
      </w:r>
    </w:p>
    <w:p w14:paraId="539F9F7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Ακόμα ένα επείγον σχέδιο νόμου, το οποίο φέρνετε χωρίς ουσιαστικό σχεδιασμό και διάλογο, αφού έρχεται σύμφωνα με τις εντολές των δανειστών, εκείνους τους οποίους κάποτε τόσο ο ΣΥΡΙΖΑ όσο και οι ΑΝΕΛ χαρακτήριζαν</w:t>
      </w:r>
      <w:r>
        <w:rPr>
          <w:rFonts w:eastAsia="Times New Roman" w:cs="Times New Roman"/>
          <w:szCs w:val="24"/>
        </w:rPr>
        <w:t xml:space="preserve"> ως τοκογλύφους. </w:t>
      </w:r>
    </w:p>
    <w:p w14:paraId="539F9F7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ουσία, πρόκειται για μία συνέχιση των όσων έχουν ήδη ψηφιστεί με παλαιότερα μνημόνια και με παλαιότερα σχέδια νόμου με πιο πρόσφατο εκείνο του Μαΐου του 2016, το πολυνομοσχέδιο με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το κλείσιμο της πρώτης αξιολόγη</w:t>
      </w:r>
      <w:r>
        <w:rPr>
          <w:rFonts w:eastAsia="Times New Roman" w:cs="Times New Roman"/>
          <w:szCs w:val="24"/>
        </w:rPr>
        <w:t xml:space="preserve">σης. Όλα αυτά τα οποία συνήθως ερχόντουσαν με τον χαρακτήρα του κατεπείγοντος και του επείγοντος. </w:t>
      </w:r>
    </w:p>
    <w:p w14:paraId="539F9F7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στην ουσία επισημοποιεί το ξεπούλημα των ΔΕΚΟ, την παραχώρησή τους, δηλαδή, στον ξένο παράγοντα. Οι έξι ΔΕΚΟ, οι οποίες μεταβιβάζονται </w:t>
      </w:r>
      <w:r>
        <w:rPr>
          <w:rFonts w:eastAsia="Times New Roman" w:cs="Times New Roman"/>
          <w:szCs w:val="24"/>
        </w:rPr>
        <w:t xml:space="preserve">αυτοδικαίως και χωρίς αντάλλαγμα στο κατοχικό ταμείο αποκρατικοποιήσεων με αυτό το πολυνομοσχέδιο, είναι η ΕΥΔΑΠ, η ΕΥΑΘ, οι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ΡΙΑΚΕΣ ΥΠΟΔΟΜΕΣ Α.Ε.</w:t>
      </w:r>
      <w:r>
        <w:rPr>
          <w:rFonts w:eastAsia="Times New Roman" w:cs="Times New Roman"/>
          <w:szCs w:val="24"/>
        </w:rPr>
        <w:t>»</w:t>
      </w:r>
      <w:r>
        <w:rPr>
          <w:rFonts w:eastAsia="Times New Roman" w:cs="Times New Roman"/>
          <w:szCs w:val="24"/>
        </w:rPr>
        <w:t xml:space="preserve">, η ΕΛΒΟ, η </w:t>
      </w:r>
      <w:r>
        <w:rPr>
          <w:rFonts w:eastAsia="Times New Roman" w:cs="Times New Roman"/>
          <w:szCs w:val="24"/>
        </w:rPr>
        <w:t>«</w:t>
      </w:r>
      <w:r>
        <w:rPr>
          <w:rFonts w:eastAsia="Times New Roman" w:cs="Times New Roman"/>
          <w:szCs w:val="24"/>
        </w:rPr>
        <w:t xml:space="preserve">ΑΤΤΙΚΟ ΜΕΤΡΟ </w:t>
      </w:r>
      <w:r>
        <w:rPr>
          <w:rFonts w:eastAsia="Times New Roman" w:cs="Times New Roman"/>
          <w:szCs w:val="24"/>
        </w:rPr>
        <w:t>Α.Ε.»</w:t>
      </w:r>
      <w:r>
        <w:rPr>
          <w:rFonts w:eastAsia="Times New Roman" w:cs="Times New Roman"/>
          <w:szCs w:val="24"/>
        </w:rPr>
        <w:t xml:space="preserve"> και η ΔΕΗ, δηλαδή, το 34% της ΔΕΗ, καθώς το υπόλοιπο 17% ελέγχεται από το </w:t>
      </w:r>
      <w:r>
        <w:rPr>
          <w:rFonts w:eastAsia="Times New Roman" w:cs="Times New Roman"/>
          <w:szCs w:val="24"/>
        </w:rPr>
        <w:t xml:space="preserve">ΤΑΙΠΕΔ. </w:t>
      </w:r>
    </w:p>
    <w:p w14:paraId="539F9F7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Είχε προηγηθεί τον περασμένο Μάιο η πρώτη φάση της προικοδότησης του νέου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με τη μεταβίβαση των πρώτων έξι ΔΕΚΟ, μεταξύ των οποίων περιλαμβανόταν και το ΟΑΚΑ. Παρά τις κορώνες της Κυβέρνησης ότι το Ολυμπιακό Στάδιο δεν μπορεί να πωληθεί</w:t>
      </w:r>
      <w:r>
        <w:rPr>
          <w:rFonts w:eastAsia="Times New Roman" w:cs="Times New Roman"/>
          <w:szCs w:val="24"/>
        </w:rPr>
        <w:t xml:space="preserve"> η σχετική διάταξη πέρασε εν </w:t>
      </w:r>
      <w:proofErr w:type="spellStart"/>
      <w:r>
        <w:rPr>
          <w:rFonts w:eastAsia="Times New Roman" w:cs="Times New Roman"/>
          <w:szCs w:val="24"/>
        </w:rPr>
        <w:t>κρυπτώ</w:t>
      </w:r>
      <w:proofErr w:type="spellEnd"/>
      <w:r>
        <w:rPr>
          <w:rFonts w:eastAsia="Times New Roman" w:cs="Times New Roman"/>
          <w:szCs w:val="24"/>
        </w:rPr>
        <w:t>. Οι υπόλοιπες πέντε συμμετοχές του δημοσίου οι οποίες πέρασαν στο κατοχικό ταμείο τον Μάιο, προκειμένου να κλείσει και η πρώτη αξιολόγηση του τρίτου μνημονίου, ήταν αυτές στους συγκοινωνιακούς φορείς της Αθήνας, στον ΟΣΕ</w:t>
      </w:r>
      <w:r>
        <w:rPr>
          <w:rFonts w:eastAsia="Times New Roman" w:cs="Times New Roman"/>
          <w:szCs w:val="24"/>
        </w:rPr>
        <w:t xml:space="preserve"> και στα ΕΛΤΑ. </w:t>
      </w:r>
    </w:p>
    <w:p w14:paraId="539F9F7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καταργούνται όλοι οι μειωμένοι συντελεστές, οι εκπτώσεις οι οποίες ίσχυαν για τους νέους επιστήμονες είτε πρόκειται για γιατρούς, για μηχανικούς, για δικηγόρους, οι οποίοι είχαν το πλεονέκτημα της πρώτης πενταετίας </w:t>
      </w:r>
      <w:r>
        <w:rPr>
          <w:rFonts w:eastAsia="Times New Roman" w:cs="Times New Roman"/>
          <w:szCs w:val="24"/>
        </w:rPr>
        <w:t>όσον αφορά τις εισφορές προς τον ΕΟΠΥΥ. Χάρη σε αυτό μετέβαιναν σταδιακά στον συντελεστή 6,9% της εισφοράς το 2019. Τώρα θα πηγαίνουν απευθείας στο 6,9%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w:t>
      </w:r>
    </w:p>
    <w:p w14:paraId="539F9F7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Να υπενθυμίσουμε ότι εις ό,τι αφορά δικηγόρους και μηχανικούς, οι οποίοι για τα συγκεκριμένα ζητήματα είχαν προχωρήσει σε πολύμηνες απεργίες και κινητοποιήσεις, κάτι τέτοιο θα σημάνει στην κυριολεξία τον επαγγελματικό τους μαρασμό. </w:t>
      </w:r>
    </w:p>
    <w:p w14:paraId="539F9F7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μικροξενοδόχοι</w:t>
      </w:r>
      <w:proofErr w:type="spellEnd"/>
      <w:r>
        <w:rPr>
          <w:rFonts w:eastAsia="Times New Roman" w:cs="Times New Roman"/>
          <w:szCs w:val="24"/>
        </w:rPr>
        <w:t>, οι τ</w:t>
      </w:r>
      <w:r>
        <w:rPr>
          <w:rFonts w:eastAsia="Times New Roman" w:cs="Times New Roman"/>
          <w:szCs w:val="24"/>
        </w:rPr>
        <w:t xml:space="preserve">ουριστικοί επαγγελματίες με μικρές τουριστικές εκμεταλλεύσεις, οι οποίοι δεν είναι ταυτόχρονα αγρότες και δραστηριοποιούνται σε περιοχές κάτω των δύο χιλιάδων κατοίκων, εντάσσονται στον ΟΑΕΕ και θα πρέπει να καταβάλουν από την 1-1-2017 το 20% του δηλωτέου </w:t>
      </w:r>
      <w:r>
        <w:rPr>
          <w:rFonts w:eastAsia="Times New Roman" w:cs="Times New Roman"/>
          <w:szCs w:val="24"/>
        </w:rPr>
        <w:t xml:space="preserve">εισοδήματός τους και όχι το 14% όπως ισχύει για όσους είναι στον ΟΓΑ. </w:t>
      </w:r>
    </w:p>
    <w:p w14:paraId="539F9F7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Τι καταφέρνει η Κυβέρνηση με αυτόν τον τρόπο; Κατορθώνει να πλήξει τον τουρισμό και την ελληνική ύπαιθρο. Με ποιο, άραγε, σκεπτικό η παρούσα Κυβέρνηση εκχωρεί το ρεύμα και το νερό στους</w:t>
      </w:r>
      <w:r>
        <w:rPr>
          <w:rFonts w:eastAsia="Times New Roman" w:cs="Times New Roman"/>
          <w:szCs w:val="24"/>
        </w:rPr>
        <w:t xml:space="preserve"> διεθνείς τοκογλύφους; Ποιος θα ελέγχει τι γίνεται με το νερό και το ρεύμα; Πάντως, όχι το </w:t>
      </w:r>
      <w:r>
        <w:rPr>
          <w:rFonts w:eastAsia="Times New Roman" w:cs="Times New Roman"/>
          <w:szCs w:val="24"/>
        </w:rPr>
        <w:t>δ</w:t>
      </w:r>
      <w:r>
        <w:rPr>
          <w:rFonts w:eastAsia="Times New Roman" w:cs="Times New Roman"/>
          <w:szCs w:val="24"/>
        </w:rPr>
        <w:t>ημόσιο από τη στιγμή που αυτοί οι οργανισμοί περνούν σε μ</w:t>
      </w:r>
      <w:r>
        <w:rPr>
          <w:rFonts w:eastAsia="Times New Roman" w:cs="Times New Roman"/>
          <w:szCs w:val="24"/>
        </w:rPr>
        <w:t>ί</w:t>
      </w:r>
      <w:r>
        <w:rPr>
          <w:rFonts w:eastAsia="Times New Roman" w:cs="Times New Roman"/>
          <w:szCs w:val="24"/>
        </w:rPr>
        <w:t xml:space="preserve">α εταιρεία, η οποία δεν ανήκει στο </w:t>
      </w:r>
      <w:r>
        <w:rPr>
          <w:rFonts w:eastAsia="Times New Roman" w:cs="Times New Roman"/>
          <w:szCs w:val="24"/>
        </w:rPr>
        <w:t>δ</w:t>
      </w:r>
      <w:r>
        <w:rPr>
          <w:rFonts w:eastAsia="Times New Roman" w:cs="Times New Roman"/>
          <w:szCs w:val="24"/>
        </w:rPr>
        <w:t xml:space="preserve">ημόσιο. </w:t>
      </w:r>
    </w:p>
    <w:p w14:paraId="539F9F7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Ειδικά εις ό,τι αφορά το νερό έχουμε να κάνουμε τις εξής παρα</w:t>
      </w:r>
      <w:r>
        <w:rPr>
          <w:rFonts w:eastAsia="Times New Roman" w:cs="Times New Roman"/>
          <w:szCs w:val="24"/>
        </w:rPr>
        <w:t xml:space="preserve">τηρήσεις: Τον Μάιο του 2014 το Συμβούλιο της Επικρατείας δικαίωσε κατοίκους της Αθήνας οι οποίοι είχαν προσφύγει σ’ αυτό και ακύρωσε την ιδιωτικοποίηση του 51% της ΕΥΔΑΠ -κατ’ επέκταση και της αντίστοιχης υπηρεσίας Θεσσαλονίκης, της ΕΥΑΘ- υποχρεώνοντας το </w:t>
      </w:r>
      <w:r>
        <w:rPr>
          <w:rFonts w:eastAsia="Times New Roman" w:cs="Times New Roman"/>
          <w:szCs w:val="24"/>
        </w:rPr>
        <w:t xml:space="preserve">ΤΑΙΠΕΔ να επιστρέψει μέρος των μετοχών που κατείχε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Στο σκεπτικό της απόφασης αναφερόταν, μεταξύ άλλων, ότι η κατ’ ουσία μετατροπή της δημόσιας επιχείρησης σε ιδιωτική που λειτουργεί με γνώμονα το κέρδος καθιστά αβέβαιη τη συνέχεια, εκ</w:t>
      </w:r>
      <w:r>
        <w:rPr>
          <w:rFonts w:eastAsia="Times New Roman" w:cs="Times New Roman"/>
          <w:szCs w:val="24"/>
        </w:rPr>
        <w:t xml:space="preserve"> μέρους της, της παροχής προσιτών υπηρεσιών κοινής ωφέλειας και δη υψηλής ποιότητας, η οποία δεν εξασφαλίζεται πλήρως με την κρατική εποπτεία. </w:t>
      </w:r>
    </w:p>
    <w:p w14:paraId="539F9F7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Επίσης, είχε τονιστεί το εξής: Ο χαρακτήρας της δημόσιας επιχείρησης αναιρείται στην περίπτωση της αποξενώσεως τ</w:t>
      </w:r>
      <w:r>
        <w:rPr>
          <w:rFonts w:eastAsia="Times New Roman" w:cs="Times New Roman"/>
          <w:szCs w:val="24"/>
        </w:rPr>
        <w:t xml:space="preserve">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από τον  έλεγχο της ανωνύμου εταιρείας δι</w:t>
      </w:r>
      <w:r>
        <w:rPr>
          <w:rFonts w:eastAsia="Times New Roman" w:cs="Times New Roman"/>
          <w:szCs w:val="24"/>
        </w:rPr>
        <w:t>ά</w:t>
      </w:r>
      <w:r>
        <w:rPr>
          <w:rFonts w:eastAsia="Times New Roman" w:cs="Times New Roman"/>
          <w:szCs w:val="24"/>
        </w:rPr>
        <w:t xml:space="preserve"> του μετοχικού κεφαλαίου, ήτοι της αποξενώσεώς του από εκείνο το ποσοστό των μετοχών που εξασφαλίζει τα ιδιοκτησιακά δικαιώματα. </w:t>
      </w:r>
    </w:p>
    <w:p w14:paraId="539F9F7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Ανάμεσα στις δημόσιες επιχειρήσεις οι οποίες εκχωρούνται είναι</w:t>
      </w:r>
      <w:r>
        <w:rPr>
          <w:rFonts w:eastAsia="Times New Roman" w:cs="Times New Roman"/>
          <w:szCs w:val="24"/>
        </w:rPr>
        <w:t xml:space="preserve"> και η ΕΛΒΟ. Να υπενθυμίσουμε εδώ ότι η ΕΛΒΟ βρίσκεται σε καθεστώς εκκαθαρίσεως από το 2014 και υποτίθεται ότι στόχος είναι η διάσωσή της. Παρ’ όλα αυτά και ενώ βρίσκεται σ’ αυτό το καθεστώς, την ξεπουλάτε και αυτήν και χωρίς να έχετε σχέδιο όσον αφορά τα </w:t>
      </w:r>
      <w:r>
        <w:rPr>
          <w:rFonts w:eastAsia="Times New Roman" w:cs="Times New Roman"/>
          <w:szCs w:val="24"/>
        </w:rPr>
        <w:t xml:space="preserve">ζητήματα της ΕΛΒΟ, τα οποία έχουν να κάνουν με τις Ένοπλες Δυνάμεις. Εκχωρώντας την ΕΛΒΟ, εκχωρείτε και ζητήματα τα οποία, φυσικά, και σχετίζονται με την άμυνα της χώρας. </w:t>
      </w:r>
    </w:p>
    <w:p w14:paraId="539F9F7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Έχει κατά καιρούς ακουστεί ότι όλα αυτά γίνονται, προκειμένου να έχουν οι ΔΕΚΟ επαγγ</w:t>
      </w:r>
      <w:r>
        <w:rPr>
          <w:rFonts w:eastAsia="Times New Roman" w:cs="Times New Roman"/>
          <w:szCs w:val="24"/>
        </w:rPr>
        <w:t>ελματική διοίκηση και να αποφεύγονται τα ελλείμματα. Φυσικά, κανείς δεν διαφωνεί ούτε πρόκειται να διαφωνήσει σ’ αυτό. Αυτό, όμως, δεν επιτυγχάνεται με το παίρνετε τις ΔΕΚΟ και να τις ξεπουλάτε στους ξένους. Αυτό επιτυγχάνεται με τη σωστή διαχείριση, με τη</w:t>
      </w:r>
      <w:r>
        <w:rPr>
          <w:rFonts w:eastAsia="Times New Roman" w:cs="Times New Roman"/>
          <w:szCs w:val="24"/>
        </w:rPr>
        <w:t xml:space="preserve">ν εξοικονόμηση δαπανών και με εθνικό προγραμματισμό, </w:t>
      </w:r>
      <w:r>
        <w:rPr>
          <w:rFonts w:eastAsia="Times New Roman" w:cs="Times New Roman"/>
          <w:szCs w:val="24"/>
        </w:rPr>
        <w:lastRenderedPageBreak/>
        <w:t xml:space="preserve">κάτι το οποίο δεν το έχετε, όπως φυσικά δεν το είχαν και όλες οι μεταπολιτευτικές κυβερνήσεις. Με διορισμούς «ημετέρων», με μίζες και όλα τα συναφή δεν φτιάχνονται όλα τούτα και έτσι και οι ΔΕΚΟ έφτασαν </w:t>
      </w:r>
      <w:r>
        <w:rPr>
          <w:rFonts w:eastAsia="Times New Roman" w:cs="Times New Roman"/>
          <w:szCs w:val="24"/>
        </w:rPr>
        <w:t xml:space="preserve">στο σημείο που βρίσκονται σήμερα. </w:t>
      </w:r>
    </w:p>
    <w:p w14:paraId="539F9F7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Υποτίθεται ότι επιχειρείτε την αναδιοργάνωση της ελληνικής αγοράς ηλεκτρικής ενέργειας. Με ποιον τρόπο; Με ένα πλαίσιο διατάξεων το οποίο είναι καθ’ όλα έωλο, με ορισμό νέων εταιρειών και φορέων; </w:t>
      </w:r>
    </w:p>
    <w:p w14:paraId="539F9F7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Διαβάζουμε διάφορους </w:t>
      </w:r>
      <w:r>
        <w:rPr>
          <w:rFonts w:eastAsia="Times New Roman" w:cs="Times New Roman"/>
          <w:szCs w:val="24"/>
        </w:rPr>
        <w:t xml:space="preserve">όρους και διάφορες ερμηνείες. Λειτουργός αγοράς ηλεκτρικής ενέργειας, ελληνικό σύστημα μεταφοράς ηλεκτρικής ενέργειας, </w:t>
      </w:r>
      <w:proofErr w:type="spellStart"/>
      <w:r>
        <w:rPr>
          <w:rFonts w:eastAsia="Times New Roman" w:cs="Times New Roman"/>
          <w:szCs w:val="24"/>
        </w:rPr>
        <w:t>ενδοημερήσια</w:t>
      </w:r>
      <w:proofErr w:type="spellEnd"/>
      <w:r>
        <w:rPr>
          <w:rFonts w:eastAsia="Times New Roman" w:cs="Times New Roman"/>
          <w:szCs w:val="24"/>
        </w:rPr>
        <w:t xml:space="preserve"> αγορά, αγορά εξυπηρέτησης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Τι είναι όλα αυτά στην πράξη; Στην πράξη δεν είναι παρά το ξεπούλημα της ενέργειας, η εκχώ</w:t>
      </w:r>
      <w:r>
        <w:rPr>
          <w:rFonts w:eastAsia="Times New Roman" w:cs="Times New Roman"/>
          <w:szCs w:val="24"/>
        </w:rPr>
        <w:t xml:space="preserve">ρησή της στους δανειστές. Αποδείξατε εν τοις </w:t>
      </w:r>
      <w:proofErr w:type="spellStart"/>
      <w:r>
        <w:rPr>
          <w:rFonts w:eastAsia="Times New Roman" w:cs="Times New Roman"/>
          <w:szCs w:val="24"/>
        </w:rPr>
        <w:t>πράγμασι</w:t>
      </w:r>
      <w:proofErr w:type="spellEnd"/>
      <w:r>
        <w:rPr>
          <w:rFonts w:eastAsia="Times New Roman" w:cs="Times New Roman"/>
          <w:szCs w:val="24"/>
        </w:rPr>
        <w:t xml:space="preserve"> πως είστε οι πιο υπάκουοι υπηρέτες των διεθνών τοκογλύφων και της </w:t>
      </w:r>
      <w:proofErr w:type="spellStart"/>
      <w:r>
        <w:rPr>
          <w:rFonts w:eastAsia="Times New Roman" w:cs="Times New Roman"/>
          <w:szCs w:val="24"/>
        </w:rPr>
        <w:t>μνημονιακής</w:t>
      </w:r>
      <w:proofErr w:type="spellEnd"/>
      <w:r>
        <w:rPr>
          <w:rFonts w:eastAsia="Times New Roman" w:cs="Times New Roman"/>
          <w:szCs w:val="24"/>
        </w:rPr>
        <w:t xml:space="preserve"> κατοχής, η οποία έχει επιβληθεί στην πατρίδα μας. </w:t>
      </w:r>
    </w:p>
    <w:p w14:paraId="539F9F8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Σε αυτό το σημείο θα ήθελα να επισημάνω το κωμικοτραγικό της όλης διαδικα</w:t>
      </w:r>
      <w:r>
        <w:rPr>
          <w:rFonts w:eastAsia="Times New Roman" w:cs="Times New Roman"/>
          <w:szCs w:val="24"/>
        </w:rPr>
        <w:t xml:space="preserve">σίας της συζήτησης του σχεδίου νόμου, με αποκορύφωμα τη χθεσινή ακρόαση των εξωκοινοβουλευτικών φορέων στις αρμόδιες </w:t>
      </w:r>
      <w:r>
        <w:rPr>
          <w:rFonts w:eastAsia="Times New Roman" w:cs="Times New Roman"/>
          <w:szCs w:val="24"/>
        </w:rPr>
        <w:t>ε</w:t>
      </w:r>
      <w:r>
        <w:rPr>
          <w:rFonts w:eastAsia="Times New Roman" w:cs="Times New Roman"/>
          <w:szCs w:val="24"/>
        </w:rPr>
        <w:t>πιτροπές. Κανένας ουσιαστικός διάλογος δεν υπήρξε.</w:t>
      </w:r>
    </w:p>
    <w:p w14:paraId="539F9F8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Οι φορείς οι οποίοι θίγονται από το εν λόγω νομοσχέδιο, κλήθηκαν περί ώρα 11.00</w:t>
      </w:r>
      <w:r>
        <w:rPr>
          <w:rFonts w:eastAsia="Times New Roman" w:cs="Times New Roman"/>
          <w:szCs w:val="24"/>
        </w:rPr>
        <w:t>΄</w:t>
      </w:r>
      <w:r>
        <w:rPr>
          <w:rFonts w:eastAsia="Times New Roman" w:cs="Times New Roman"/>
          <w:szCs w:val="24"/>
        </w:rPr>
        <w:t xml:space="preserve"> με 12.</w:t>
      </w:r>
      <w:r>
        <w:rPr>
          <w:rFonts w:eastAsia="Times New Roman" w:cs="Times New Roman"/>
          <w:szCs w:val="24"/>
        </w:rPr>
        <w:t>00</w:t>
      </w:r>
      <w:r>
        <w:rPr>
          <w:rFonts w:eastAsia="Times New Roman" w:cs="Times New Roman"/>
          <w:szCs w:val="24"/>
        </w:rPr>
        <w:t>΄</w:t>
      </w:r>
      <w:r>
        <w:rPr>
          <w:rFonts w:eastAsia="Times New Roman" w:cs="Times New Roman"/>
          <w:szCs w:val="24"/>
        </w:rPr>
        <w:t xml:space="preserve">, προκειμένου να καταθέσουν τις θέσεις τους στις </w:t>
      </w:r>
      <w:r>
        <w:rPr>
          <w:rFonts w:eastAsia="Times New Roman" w:cs="Times New Roman"/>
          <w:szCs w:val="24"/>
        </w:rPr>
        <w:t>ε</w:t>
      </w:r>
      <w:r>
        <w:rPr>
          <w:rFonts w:eastAsia="Times New Roman" w:cs="Times New Roman"/>
          <w:szCs w:val="24"/>
        </w:rPr>
        <w:t>πιτροπές ώρα 14.00</w:t>
      </w:r>
      <w:r>
        <w:rPr>
          <w:rFonts w:eastAsia="Times New Roman" w:cs="Times New Roman"/>
          <w:szCs w:val="24"/>
        </w:rPr>
        <w:t>΄</w:t>
      </w:r>
      <w:r>
        <w:rPr>
          <w:rFonts w:eastAsia="Times New Roman" w:cs="Times New Roman"/>
          <w:szCs w:val="24"/>
        </w:rPr>
        <w:t xml:space="preserve">. Παρά τις διαβεβαιώσεις των Υπουργών και την απεγνωσμένη τους προσπάθεια να πείσουν για το ευεργετικό τάχα και το δίκαιο των διατάξεων, η συντριπτική πλειοψηφία των φορέων τάχθηκε με </w:t>
      </w:r>
      <w:r>
        <w:rPr>
          <w:rFonts w:eastAsia="Times New Roman" w:cs="Times New Roman"/>
          <w:szCs w:val="24"/>
        </w:rPr>
        <w:t xml:space="preserve">ατράνταχτα επιχειρήματα κατά των κυβερνητικών </w:t>
      </w:r>
      <w:proofErr w:type="spellStart"/>
      <w:r>
        <w:rPr>
          <w:rFonts w:eastAsia="Times New Roman" w:cs="Times New Roman"/>
          <w:szCs w:val="24"/>
        </w:rPr>
        <w:t>μνημονιακών</w:t>
      </w:r>
      <w:proofErr w:type="spellEnd"/>
      <w:r>
        <w:rPr>
          <w:rFonts w:eastAsia="Times New Roman" w:cs="Times New Roman"/>
          <w:szCs w:val="24"/>
        </w:rPr>
        <w:t xml:space="preserve"> μεθοδεύσεων. Το πλέον τραγικό και εξοργιστικό συνάμα της υπόθεσης είναι ότι ξεπουλάτε τη δημόσια περιουσία και οδηγείτε στην εξαθλίωση ακόμη περισσότερους Έλληνες, με μοναδικό στόχο να εισπράξετε 2,</w:t>
      </w:r>
      <w:r>
        <w:rPr>
          <w:rFonts w:eastAsia="Times New Roman" w:cs="Times New Roman"/>
          <w:szCs w:val="24"/>
        </w:rPr>
        <w:t>8 δισεκατομμύρια ευρώ. Ήσασταν δηλαδή, κατά το παρελθόν έμποροι της ελπίδας και γίνατε διαχειριστές του ξεπουλήματος και της εξαθλίωσης των Ελλήνων.</w:t>
      </w:r>
    </w:p>
    <w:p w14:paraId="539F9F8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 ευκαιρία, θα ήθελα να τονίσω τούτο: Από το 1974 και μέχρι σήμερα γενεές κρατικοδίαιτων αριστεριστών </w:t>
      </w:r>
      <w:r>
        <w:rPr>
          <w:rFonts w:eastAsia="Times New Roman" w:cs="Times New Roman"/>
          <w:szCs w:val="24"/>
        </w:rPr>
        <w:t xml:space="preserve">γαλουχήθηκαν με ένα σύνθημα: «ένα, δύο, τρία, πολλά Πολυτεχνεία». Απαιτείται πλέον και η </w:t>
      </w:r>
      <w:proofErr w:type="spellStart"/>
      <w:r>
        <w:rPr>
          <w:rFonts w:eastAsia="Times New Roman" w:cs="Times New Roman"/>
          <w:szCs w:val="24"/>
        </w:rPr>
        <w:t>επικαιροποίηση</w:t>
      </w:r>
      <w:proofErr w:type="spellEnd"/>
      <w:r>
        <w:rPr>
          <w:rFonts w:eastAsia="Times New Roman" w:cs="Times New Roman"/>
          <w:szCs w:val="24"/>
        </w:rPr>
        <w:t xml:space="preserve"> του συνθήματος. Οι επόμενες, λοιπόν, γενεές αριστερών από τούδε και στο εξής θα γαλουχούνται με το εξής σύνθημα: «ένα, δύο, τρία, πολλά </w:t>
      </w:r>
      <w:proofErr w:type="spellStart"/>
      <w:r>
        <w:rPr>
          <w:rFonts w:eastAsia="Times New Roman" w:cs="Times New Roman"/>
          <w:szCs w:val="24"/>
        </w:rPr>
        <w:t>υπερταμεία</w:t>
      </w:r>
      <w:proofErr w:type="spellEnd"/>
      <w:r>
        <w:rPr>
          <w:rFonts w:eastAsia="Times New Roman" w:cs="Times New Roman"/>
          <w:szCs w:val="24"/>
        </w:rPr>
        <w:t>».</w:t>
      </w:r>
    </w:p>
    <w:p w14:paraId="539F9F8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Χ</w:t>
      </w:r>
      <w:r>
        <w:rPr>
          <w:rFonts w:eastAsia="Times New Roman" w:cs="Times New Roman"/>
          <w:szCs w:val="24"/>
        </w:rPr>
        <w:t xml:space="preserve">ρυσή Αυγή η μοναδική δύναμη εθνικής αντίστασης στα μνημόνια και στην υποταγή καταψηφίζει το παρόν σχέδιο νόμου επί της αρχής και επί των άρθρων. Παραδίδει δε τη </w:t>
      </w:r>
      <w:proofErr w:type="spellStart"/>
      <w:r>
        <w:rPr>
          <w:rFonts w:eastAsia="Times New Roman" w:cs="Times New Roman"/>
          <w:szCs w:val="24"/>
        </w:rPr>
        <w:t>μνημονιακή</w:t>
      </w:r>
      <w:proofErr w:type="spellEnd"/>
      <w:r>
        <w:rPr>
          <w:rFonts w:eastAsia="Times New Roman" w:cs="Times New Roman"/>
          <w:szCs w:val="24"/>
        </w:rPr>
        <w:t xml:space="preserve"> σας Κυβέρνηση στη χλεύη του ελληνικού λαού, η οποία και αναμφιβόλως θα εκφραστεί όπο</w:t>
      </w:r>
      <w:r>
        <w:rPr>
          <w:rFonts w:eastAsia="Times New Roman" w:cs="Times New Roman"/>
          <w:szCs w:val="24"/>
        </w:rPr>
        <w:t>τε και εάν διεξαχθούν οι επόμενες εκλογές.</w:t>
      </w:r>
    </w:p>
    <w:p w14:paraId="539F9F8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w:t>
      </w:r>
    </w:p>
    <w:p w14:paraId="539F9F85"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39F9F8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 τον κ. Καρακώστα και για την τήρηση του χρόνου, γιατί έχουμε «προβλήματα», κυρίες και κύριοι συ</w:t>
      </w:r>
      <w:r>
        <w:rPr>
          <w:rFonts w:eastAsia="Times New Roman" w:cs="Times New Roman"/>
          <w:szCs w:val="24"/>
        </w:rPr>
        <w:t xml:space="preserve">νάδελφοι. Έχουν γραφτεί 66 συνάδελφοι να μιλήσουν. </w:t>
      </w:r>
    </w:p>
    <w:p w14:paraId="539F9F8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Θα πρότεινα, λοιπόν, να μειωθεί ο χρόνος ομιλίας κατά το σύνηθες, πάντα εις βάρος των Βουλευτών, στα πέντε λεπτά και να τηρούν όλοι τον χρόνο απολύτως, ώστε γύρω στις 20.00΄ να ξεκινήσουμε την ψηφοφορία. </w:t>
      </w:r>
    </w:p>
    <w:p w14:paraId="539F9F8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Μανιάτης, έχει τώρα τον λόγο.</w:t>
      </w:r>
    </w:p>
    <w:p w14:paraId="539F9F8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Αγαπητοί συνάδελφοι, χθες ήταν η ημέρα της μεγάλης ομολογίας. Η μεγάλη ομολογία της Κυβέρνησης, δια στόματος </w:t>
      </w:r>
      <w:proofErr w:type="spellStart"/>
      <w:r>
        <w:rPr>
          <w:rFonts w:eastAsia="Times New Roman" w:cs="Times New Roman"/>
          <w:szCs w:val="24"/>
        </w:rPr>
        <w:t>Τσακαλώτου</w:t>
      </w:r>
      <w:proofErr w:type="spellEnd"/>
      <w:r>
        <w:rPr>
          <w:rFonts w:eastAsia="Times New Roman" w:cs="Times New Roman"/>
          <w:szCs w:val="24"/>
        </w:rPr>
        <w:t xml:space="preserve">, ότι ναι, τα εντάξαμε όλα στο ταμείο Σόιμπλε και ότι ναι, θα τα ιδιωτικοποιήσουμε </w:t>
      </w:r>
      <w:r>
        <w:rPr>
          <w:rFonts w:eastAsia="Times New Roman" w:cs="Times New Roman"/>
          <w:szCs w:val="24"/>
        </w:rPr>
        <w:t xml:space="preserve">όλα. </w:t>
      </w:r>
    </w:p>
    <w:p w14:paraId="539F9F8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Κάνατε πραγματικότητα το όνειρο του Σόιμπλε από το 2011. Από το 2011 ο Σόιμπλε ζητούσε από όλες τις ελληνικές κυβερνήσεις να υπάρχει ένα </w:t>
      </w:r>
      <w:proofErr w:type="spellStart"/>
      <w:r>
        <w:rPr>
          <w:rFonts w:eastAsia="Times New Roman" w:cs="Times New Roman"/>
          <w:szCs w:val="24"/>
        </w:rPr>
        <w:t>υπερταμείο</w:t>
      </w:r>
      <w:proofErr w:type="spellEnd"/>
      <w:r>
        <w:rPr>
          <w:rFonts w:eastAsia="Times New Roman" w:cs="Times New Roman"/>
          <w:szCs w:val="24"/>
        </w:rPr>
        <w:t xml:space="preserve">, όπου θα ενταχθεί όλη η δημόσια περιουσία και το </w:t>
      </w:r>
      <w:proofErr w:type="spellStart"/>
      <w:r>
        <w:rPr>
          <w:rFonts w:eastAsia="Times New Roman" w:cs="Times New Roman"/>
          <w:szCs w:val="24"/>
        </w:rPr>
        <w:t>υπερταμείο</w:t>
      </w:r>
      <w:proofErr w:type="spellEnd"/>
      <w:r>
        <w:rPr>
          <w:rFonts w:eastAsia="Times New Roman" w:cs="Times New Roman"/>
          <w:szCs w:val="24"/>
        </w:rPr>
        <w:t xml:space="preserve"> αυτό να το διοικούν οι δικοί του άνθρωποι,</w:t>
      </w:r>
      <w:r>
        <w:rPr>
          <w:rFonts w:eastAsia="Times New Roman" w:cs="Times New Roman"/>
          <w:szCs w:val="24"/>
        </w:rPr>
        <w:t xml:space="preserve"> οι άνθρωποι του </w:t>
      </w:r>
      <w:proofErr w:type="spellStart"/>
      <w:r>
        <w:rPr>
          <w:rFonts w:eastAsia="Times New Roman" w:cs="Times New Roman"/>
          <w:szCs w:val="24"/>
          <w:lang w:val="en-US"/>
        </w:rPr>
        <w:t>Eurogroup</w:t>
      </w:r>
      <w:proofErr w:type="spellEnd"/>
      <w:r>
        <w:rPr>
          <w:rFonts w:eastAsia="Times New Roman" w:cs="Times New Roman"/>
          <w:szCs w:val="24"/>
        </w:rPr>
        <w:t xml:space="preserve"> και το καταφέρατε. Γιατί τώρα πια με το άρθρο 2 εντάσσετε ακόμη και το νερό που ο κ. Τσίπρας έλεγε πηγαίνοντας στην ΕΥΔΑΠ «ψηφίστε με, γιατί αν με βγάλετε Πρωθυπουργό, αυτό θα είναι δημοψήφισμα για το νερό». </w:t>
      </w:r>
      <w:r>
        <w:rPr>
          <w:rFonts w:eastAsia="Times New Roman" w:cs="Times New Roman"/>
          <w:szCs w:val="24"/>
        </w:rPr>
        <w:t>Ε</w:t>
      </w:r>
      <w:r>
        <w:rPr>
          <w:rFonts w:eastAsia="Times New Roman" w:cs="Times New Roman"/>
          <w:szCs w:val="24"/>
        </w:rPr>
        <w:t xml:space="preserve">ίδαμε τι έγινε. Δεν </w:t>
      </w:r>
      <w:r>
        <w:rPr>
          <w:rFonts w:eastAsia="Times New Roman" w:cs="Times New Roman"/>
          <w:szCs w:val="24"/>
        </w:rPr>
        <w:t>φτάνει, όμως, μόνο αυτό. Δεν φτάνει ότι στο ταμείο Σόιμπλε εντάσσετε όλη την περιουσία του ελληνικού λαού, της Ελλάδας. Χθες ομολογήσατε ότι θα τα ιδιωτικοποιήσετε όλα.</w:t>
      </w:r>
    </w:p>
    <w:p w14:paraId="539F9F8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Πότε το είπα αυτό;</w:t>
      </w:r>
    </w:p>
    <w:p w14:paraId="539F9F8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Χθες.</w:t>
      </w:r>
      <w:r>
        <w:rPr>
          <w:rFonts w:eastAsia="Times New Roman" w:cs="Times New Roman"/>
          <w:szCs w:val="24"/>
        </w:rPr>
        <w:t xml:space="preserve"> Και είπατε ακριβώς τα εξής. </w:t>
      </w:r>
    </w:p>
    <w:p w14:paraId="539F9F8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Ελάτε, κύριε Μανιάτη, να κάνουμε έναν καλό διάλογο. Μη λέτε ότι τα είπα αυτά.</w:t>
      </w:r>
    </w:p>
    <w:p w14:paraId="539F9F8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Ακούστε, κύριε Υπουργέ, και θα απαντήσετε. Ακούστε τι είπατε χθες. </w:t>
      </w:r>
    </w:p>
    <w:p w14:paraId="539F9F8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w:t>
      </w:r>
      <w:r>
        <w:rPr>
          <w:rFonts w:eastAsia="Times New Roman" w:cs="Times New Roman"/>
          <w:b/>
          <w:szCs w:val="24"/>
        </w:rPr>
        <w:t xml:space="preserve">ΤΟΣ (Υπουργός Οικονομικών): </w:t>
      </w:r>
      <w:r>
        <w:rPr>
          <w:rFonts w:eastAsia="Times New Roman" w:cs="Times New Roman"/>
          <w:szCs w:val="24"/>
        </w:rPr>
        <w:t>Είστε καλύτερος από αυτό.</w:t>
      </w:r>
    </w:p>
    <w:p w14:paraId="539F9F9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Ακούστε τι είπατε χθες και χαίρομαι που είστε παρών να με διαψεύσετε εάν δεν είπατε αυτά που λέω τώρα.</w:t>
      </w:r>
    </w:p>
    <w:p w14:paraId="539F9F91" w14:textId="77777777" w:rsidR="009E4222" w:rsidRDefault="00AC15E4">
      <w:pPr>
        <w:spacing w:line="600" w:lineRule="auto"/>
        <w:ind w:firstLine="720"/>
        <w:jc w:val="both"/>
        <w:rPr>
          <w:rFonts w:eastAsia="Times New Roman" w:cs="Times New Roman"/>
          <w:b/>
          <w:szCs w:val="24"/>
        </w:rPr>
      </w:pPr>
      <w:r>
        <w:rPr>
          <w:rFonts w:eastAsia="Times New Roman" w:cs="Times New Roman"/>
          <w:szCs w:val="24"/>
        </w:rPr>
        <w:t xml:space="preserve">Είπε, λοιπόν, ο κ. </w:t>
      </w:r>
      <w:proofErr w:type="spellStart"/>
      <w:r>
        <w:rPr>
          <w:rFonts w:eastAsia="Times New Roman" w:cs="Times New Roman"/>
          <w:szCs w:val="24"/>
        </w:rPr>
        <w:t>Τσακαλώτος</w:t>
      </w:r>
      <w:proofErr w:type="spellEnd"/>
      <w:r>
        <w:rPr>
          <w:rFonts w:eastAsia="Times New Roman" w:cs="Times New Roman"/>
          <w:szCs w:val="24"/>
        </w:rPr>
        <w:t>, είτε γιατί του ξέφυγε είτε με την αλαζονεία της εξ</w:t>
      </w:r>
      <w:r>
        <w:rPr>
          <w:rFonts w:eastAsia="Times New Roman" w:cs="Times New Roman"/>
          <w:szCs w:val="24"/>
        </w:rPr>
        <w:t xml:space="preserve">ουσίας «Μη σας νοιάζει» -παρότι μπαίνει μέσα και η ΕΥΔΑΠ και η ΕΥΑΘ στο </w:t>
      </w:r>
      <w:proofErr w:type="spellStart"/>
      <w:r>
        <w:rPr>
          <w:rFonts w:eastAsia="Times New Roman" w:cs="Times New Roman"/>
          <w:szCs w:val="24"/>
        </w:rPr>
        <w:t>υπερταμείο</w:t>
      </w:r>
      <w:proofErr w:type="spellEnd"/>
      <w:r>
        <w:rPr>
          <w:rFonts w:eastAsia="Times New Roman" w:cs="Times New Roman"/>
          <w:szCs w:val="24"/>
        </w:rPr>
        <w:t>- «Το νερό δεν θα ιδιωτικοποιηθεί, όσο είμαι εγώ Υπουργός».</w:t>
      </w:r>
    </w:p>
    <w:p w14:paraId="539F9F9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Ποιος σας είπε, κύριε Υπουργέ, ότι μας ενδιαφέρει η προσωπική σας πολιτική δέσμευση για το αν θα ιδιωτικοποιηθεί τ</w:t>
      </w:r>
      <w:r>
        <w:rPr>
          <w:rFonts w:eastAsia="Times New Roman" w:cs="Times New Roman"/>
          <w:szCs w:val="24"/>
        </w:rPr>
        <w:t xml:space="preserve">ο νερό; </w:t>
      </w:r>
      <w:r>
        <w:rPr>
          <w:rFonts w:eastAsia="Times New Roman" w:cs="Times New Roman"/>
          <w:szCs w:val="24"/>
        </w:rPr>
        <w:t>Α</w:t>
      </w:r>
      <w:r>
        <w:rPr>
          <w:rFonts w:eastAsia="Times New Roman" w:cs="Times New Roman"/>
          <w:szCs w:val="24"/>
        </w:rPr>
        <w:t xml:space="preserve">ν αύριο σας αναδομήσει ο κ. Τσίπρας, δεν υπάρχει δέσμευση, τουλάχιστον </w:t>
      </w:r>
      <w:r>
        <w:rPr>
          <w:rFonts w:eastAsia="Times New Roman" w:cs="Times New Roman"/>
          <w:szCs w:val="24"/>
        </w:rPr>
        <w:lastRenderedPageBreak/>
        <w:t xml:space="preserve">της Κυβέρνησης Τσίπρα, ότι δεν θα ιδιωτικοποιήσει το νερό; Αυτό ακριβώς είπε ο κ. </w:t>
      </w:r>
      <w:proofErr w:type="spellStart"/>
      <w:r>
        <w:rPr>
          <w:rFonts w:eastAsia="Times New Roman" w:cs="Times New Roman"/>
          <w:szCs w:val="24"/>
        </w:rPr>
        <w:t>Τσακαλώτος</w:t>
      </w:r>
      <w:proofErr w:type="spellEnd"/>
      <w:r>
        <w:rPr>
          <w:rFonts w:eastAsia="Times New Roman" w:cs="Times New Roman"/>
          <w:szCs w:val="24"/>
        </w:rPr>
        <w:t xml:space="preserve">. Ομολογεί στην πραγματικότητα ότι, όταν ο ίδιος φύγει από την καρέκλα του Υπουργού </w:t>
      </w:r>
      <w:r>
        <w:rPr>
          <w:rFonts w:eastAsia="Times New Roman" w:cs="Times New Roman"/>
          <w:szCs w:val="24"/>
        </w:rPr>
        <w:t>Οικονομικών, τότε όλα είναι ανοικτά να ιδιωτικοποιηθούν.</w:t>
      </w:r>
    </w:p>
    <w:p w14:paraId="539F9F9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Όμως, η προηγούμενη εβδομάδα, αγαπητές και αγαπητοί συνάδελφοι, ήταν και το πολιτικό Βατερλό της Κυβέρνησης. Πολιτικό Βατερλό: Καλογρίτσας </w:t>
      </w:r>
      <w:r>
        <w:rPr>
          <w:rFonts w:eastAsia="Times New Roman" w:cs="Times New Roman"/>
          <w:szCs w:val="24"/>
          <w:lang w:val="en-US"/>
        </w:rPr>
        <w:t>gate</w:t>
      </w:r>
      <w:r>
        <w:rPr>
          <w:rFonts w:eastAsia="Times New Roman" w:cs="Times New Roman"/>
          <w:szCs w:val="24"/>
        </w:rPr>
        <w:t>, η αριστερή διαπλοκή, ο εργολάβος της Κυβέρνησης με του</w:t>
      </w:r>
      <w:r>
        <w:rPr>
          <w:rFonts w:eastAsia="Times New Roman" w:cs="Times New Roman"/>
          <w:szCs w:val="24"/>
        </w:rPr>
        <w:t xml:space="preserve">ς κουμπάρους στην Κυβέρνηση, που με διακυβέρνηση ΣΥΡΙΖΑ το πιστωτικό του όριο από την Τράπεζα Αττικής έγινε από 10 εκατομμύρια 100 εκατομμύρια. </w:t>
      </w:r>
    </w:p>
    <w:p w14:paraId="539F9F9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μείς είπαμε: Δεν θα παρέμβει ο Εισαγγελέας για όλη τη λειτουργία της Τράπεζας Αττικής, για τον τρόπο, με τον ο</w:t>
      </w:r>
      <w:r>
        <w:rPr>
          <w:rFonts w:eastAsia="Times New Roman" w:cs="Times New Roman"/>
          <w:szCs w:val="24"/>
        </w:rPr>
        <w:t xml:space="preserve">ποίο ελέγχθηκαν και μπήκαν σφραγίδες και βούλες στο Πόθεν Έσχες των τεσσάρων υπερθεματιστών; </w:t>
      </w:r>
      <w:r>
        <w:rPr>
          <w:rFonts w:eastAsia="Times New Roman" w:cs="Times New Roman"/>
          <w:szCs w:val="24"/>
        </w:rPr>
        <w:t>Χ</w:t>
      </w:r>
      <w:r>
        <w:rPr>
          <w:rFonts w:eastAsia="Times New Roman" w:cs="Times New Roman"/>
          <w:szCs w:val="24"/>
        </w:rPr>
        <w:t xml:space="preserve">θες, βέβαια, έσκασε και αυτό το σκάνδαλο της Κυβέρνησης. </w:t>
      </w:r>
    </w:p>
    <w:p w14:paraId="539F9F9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Από τις τριάντα τέσσερις χώρες που έλεγξε την προηγούμενη εβδομάδα ο ΟΟΣΑ, η μοναδική χώρα στην οποία αυ</w:t>
      </w:r>
      <w:r>
        <w:rPr>
          <w:rFonts w:eastAsia="Times New Roman" w:cs="Times New Roman"/>
          <w:szCs w:val="24"/>
        </w:rPr>
        <w:t>ξήθηκαν οι φορολογικοί συντελεστές, είναι η χώρα που κυβερνά η Κυβέρνηση Τσίπρα. Στις υπόλοιπες τριάντα τρείς χώρες οι φορολογικοί συντελεστές μειώθηκαν και άρα, γίνονται πιο ελκυστικές σε επενδύσεις.</w:t>
      </w:r>
    </w:p>
    <w:p w14:paraId="539F9F9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Την προηγούμενη εβδομάδα ο Υπουργός Οικονομικών της Κύπ</w:t>
      </w:r>
      <w:r>
        <w:rPr>
          <w:rFonts w:eastAsia="Times New Roman" w:cs="Times New Roman"/>
          <w:szCs w:val="24"/>
        </w:rPr>
        <w:t xml:space="preserve">ρου ανακοίνωσε στην Επιτροπή Οικονομικών της Κυπριακής Βουλής ότι η Κύπρος θα εισπράττει κάθε χρόνο από το φυσικό αέριο, το κοίτασμα Αφροδίτη, 500 με 600 εκατομμύρια ευρώ. Κάθε χρόνο η Κύπρος, από ένα μόνο κοίτασμα! </w:t>
      </w:r>
    </w:p>
    <w:p w14:paraId="539F9F9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Εσείς έχετε τρεις υπογεγραμμένες συμβάσ</w:t>
      </w:r>
      <w:r>
        <w:rPr>
          <w:rFonts w:eastAsia="Times New Roman" w:cs="Times New Roman"/>
          <w:szCs w:val="24"/>
        </w:rPr>
        <w:t>εις, που σας παραδώσαμε, τρεις συμβάσεις υπό εξέταση εδώ και δ</w:t>
      </w:r>
      <w:r>
        <w:rPr>
          <w:rFonts w:eastAsia="Times New Roman" w:cs="Times New Roman"/>
          <w:szCs w:val="24"/>
        </w:rPr>
        <w:t>ύ</w:t>
      </w:r>
      <w:r>
        <w:rPr>
          <w:rFonts w:eastAsia="Times New Roman" w:cs="Times New Roman"/>
          <w:szCs w:val="24"/>
        </w:rPr>
        <w:t xml:space="preserve">ο χρόνια και τρεις ακόμη συμβάσεις, που περιμένουν να τις αξιολογήσετε. Δεκαοκτώ μήνες δεν έχετε ρίξει μια πενιά για τον ορυκτό πλούτο της χώρας! </w:t>
      </w:r>
      <w:r>
        <w:rPr>
          <w:rFonts w:eastAsia="Times New Roman" w:cs="Times New Roman"/>
          <w:szCs w:val="24"/>
        </w:rPr>
        <w:t>Η</w:t>
      </w:r>
      <w:r>
        <w:rPr>
          <w:rFonts w:eastAsia="Times New Roman" w:cs="Times New Roman"/>
          <w:szCs w:val="24"/>
        </w:rPr>
        <w:t xml:space="preserve"> Κύπρος εισπράττει 500 εκατομμύρια ευρώ! </w:t>
      </w:r>
      <w:r>
        <w:rPr>
          <w:rFonts w:eastAsia="Times New Roman" w:cs="Times New Roman"/>
          <w:szCs w:val="24"/>
        </w:rPr>
        <w:t>Τ</w:t>
      </w:r>
      <w:r>
        <w:rPr>
          <w:rFonts w:eastAsia="Times New Roman" w:cs="Times New Roman"/>
          <w:szCs w:val="24"/>
        </w:rPr>
        <w:t>α ΕΛ</w:t>
      </w:r>
      <w:r>
        <w:rPr>
          <w:rFonts w:eastAsia="Times New Roman" w:cs="Times New Roman"/>
          <w:szCs w:val="24"/>
        </w:rPr>
        <w:t xml:space="preserve">ΠΕ ανακοίνωσαν προχθές ότι το οικόπεδο του Πατραϊκού έχει άλλα εκατό εκατομμύρια βαρέλια </w:t>
      </w:r>
      <w:r>
        <w:rPr>
          <w:rFonts w:eastAsia="Times New Roman" w:cs="Times New Roman"/>
          <w:szCs w:val="24"/>
        </w:rPr>
        <w:lastRenderedPageBreak/>
        <w:t xml:space="preserve">από αυτά που είχαν προϋπολογίσει. </w:t>
      </w:r>
      <w:r>
        <w:rPr>
          <w:rFonts w:eastAsia="Times New Roman" w:cs="Times New Roman"/>
          <w:szCs w:val="24"/>
        </w:rPr>
        <w:t>Ε</w:t>
      </w:r>
      <w:r>
        <w:rPr>
          <w:rFonts w:eastAsia="Times New Roman" w:cs="Times New Roman"/>
          <w:szCs w:val="24"/>
        </w:rPr>
        <w:t>σείς περί άλλων τυρβάζετε. Όμως, είναι πιο βολικό για εσάς να εξαφανίζετε τις εκπτώσεις, που είχατε δώσει στους νέους επαγγελματίες,</w:t>
      </w:r>
      <w:r>
        <w:rPr>
          <w:rFonts w:eastAsia="Times New Roman" w:cs="Times New Roman"/>
          <w:szCs w:val="24"/>
        </w:rPr>
        <w:t xml:space="preserve"> μηχανικούς, γιατρούς, δικηγόρους, να εξαφανίζετε τις μικρές εκπτώσεις στις ασφαλιστικές εισφορές, που είχατε δώσει στους </w:t>
      </w:r>
      <w:proofErr w:type="spellStart"/>
      <w:r>
        <w:rPr>
          <w:rFonts w:eastAsia="Times New Roman" w:cs="Times New Roman"/>
          <w:szCs w:val="24"/>
        </w:rPr>
        <w:t>μικροξενοδοχειακούς</w:t>
      </w:r>
      <w:proofErr w:type="spellEnd"/>
      <w:r>
        <w:rPr>
          <w:rFonts w:eastAsia="Times New Roman" w:cs="Times New Roman"/>
          <w:szCs w:val="24"/>
        </w:rPr>
        <w:t xml:space="preserve"> και τους ιδιοκτήτες ενοικιαζόμενων δωματίων. </w:t>
      </w:r>
    </w:p>
    <w:p w14:paraId="539F9F9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Την προηγούμενη εβδομάδα. Το Βατερλό συνεχίζεται. Ο </w:t>
      </w:r>
      <w:proofErr w:type="spellStart"/>
      <w:r>
        <w:rPr>
          <w:rFonts w:eastAsia="Times New Roman" w:cs="Times New Roman"/>
          <w:szCs w:val="24"/>
        </w:rPr>
        <w:t>Γιούνκερ</w:t>
      </w:r>
      <w:proofErr w:type="spellEnd"/>
      <w:r>
        <w:rPr>
          <w:rFonts w:eastAsia="Times New Roman" w:cs="Times New Roman"/>
          <w:szCs w:val="24"/>
        </w:rPr>
        <w:t xml:space="preserve"> </w:t>
      </w:r>
      <w:r>
        <w:rPr>
          <w:rFonts w:eastAsia="Times New Roman" w:cs="Times New Roman"/>
          <w:szCs w:val="24"/>
        </w:rPr>
        <w:t>ανακοινώνει επενδύσεις 116 δισεκατομμυρίων σε όλα τα κράτη-μέλη πλην Ελλάδας, όπου από τα 116 δισεκατομμύρια δεν έχει επενδυθεί στην Ελλάδα ούτε ένα. Επενδύσεις 116 δισεκατομμυρίων και εκατό χιλιάδες θέσεις εργασίας οπουδήποτε αλλού, πλην Ελλάδας.</w:t>
      </w:r>
    </w:p>
    <w:p w14:paraId="539F9F9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Την προη</w:t>
      </w:r>
      <w:r>
        <w:rPr>
          <w:rFonts w:eastAsia="Times New Roman" w:cs="Times New Roman"/>
          <w:szCs w:val="24"/>
        </w:rPr>
        <w:t xml:space="preserve">γούμενη εβδομάδα, η Εκκλησία, το άλλο Βατερλό του Υπουργού του κ. Φίλη. Προσπάθεια να αλλάξουμε το γήπεδο. Δεν μας βολεύει η πολιτική συγκυρία, ας πάμε, για παράδειγμα, στο ζήτημα, που απασχολεί κάθε βράδυ κάθε ελληνική οικογένεια, ποιος ήταν ο ρόλος της </w:t>
      </w:r>
      <w:r>
        <w:rPr>
          <w:rFonts w:eastAsia="Times New Roman" w:cs="Times New Roman"/>
          <w:szCs w:val="24"/>
        </w:rPr>
        <w:t>ε</w:t>
      </w:r>
      <w:r>
        <w:rPr>
          <w:rFonts w:eastAsia="Times New Roman" w:cs="Times New Roman"/>
          <w:szCs w:val="24"/>
        </w:rPr>
        <w:t xml:space="preserve">κκλησίας στην κατοχή. </w:t>
      </w:r>
      <w:r>
        <w:rPr>
          <w:rFonts w:eastAsia="Times New Roman" w:cs="Times New Roman"/>
          <w:szCs w:val="24"/>
        </w:rPr>
        <w:lastRenderedPageBreak/>
        <w:t xml:space="preserve">Αυτό ήταν το μεγάλο θέμα που απασχολεί την ελληνική Κυβέρνηση. </w:t>
      </w:r>
      <w:r>
        <w:rPr>
          <w:rFonts w:eastAsia="Times New Roman" w:cs="Times New Roman"/>
          <w:szCs w:val="24"/>
        </w:rPr>
        <w:t>Β</w:t>
      </w:r>
      <w:r>
        <w:rPr>
          <w:rFonts w:eastAsia="Times New Roman" w:cs="Times New Roman"/>
          <w:szCs w:val="24"/>
        </w:rPr>
        <w:t xml:space="preserve">εβαίως, ορθότατα ο Αρχιεπίσκοπος του έδωσε την δέουσα απάντηση και το Μαξίμου, ο κ. Τσίπρας τον ζεμάτισε. </w:t>
      </w:r>
    </w:p>
    <w:p w14:paraId="539F9F9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χθεσινή κορύφωση: Ο </w:t>
      </w:r>
      <w:proofErr w:type="spellStart"/>
      <w:r>
        <w:rPr>
          <w:rFonts w:eastAsia="Times New Roman" w:cs="Times New Roman"/>
          <w:szCs w:val="24"/>
        </w:rPr>
        <w:t>Ντομπρόφσκις</w:t>
      </w:r>
      <w:proofErr w:type="spellEnd"/>
      <w:r>
        <w:rPr>
          <w:rFonts w:eastAsia="Times New Roman" w:cs="Times New Roman"/>
          <w:szCs w:val="24"/>
        </w:rPr>
        <w:t>, ο καλός των εταίρων, ο καλό</w:t>
      </w:r>
      <w:r>
        <w:rPr>
          <w:rFonts w:eastAsia="Times New Roman" w:cs="Times New Roman"/>
          <w:szCs w:val="24"/>
        </w:rPr>
        <w:t xml:space="preserve">ς των δανειστών -δεν είναι το κακό ΔΝΤ, είναι η Ευρωπαϊκή Επιτροπή, είναι ο Αντιπρόεδρος της Ευρωπαϊκής Επιτροπής- τι είπε στο </w:t>
      </w:r>
      <w:r>
        <w:rPr>
          <w:rFonts w:eastAsia="Times New Roman" w:cs="Times New Roman"/>
          <w:szCs w:val="24"/>
          <w:lang w:val="en-US"/>
        </w:rPr>
        <w:t>Reuters</w:t>
      </w:r>
      <w:r>
        <w:rPr>
          <w:rFonts w:eastAsia="Times New Roman" w:cs="Times New Roman"/>
          <w:szCs w:val="24"/>
        </w:rPr>
        <w:t xml:space="preserve"> από την Ρήγα; Ότι η δημαγωγική και λαϊκίστικη πολιτική Τσίπρα εξαφάνισε το ρυθμό ανάπτυξης 2,5%, που είχαμε εμείς προβλέψ</w:t>
      </w:r>
      <w:r>
        <w:rPr>
          <w:rFonts w:eastAsia="Times New Roman" w:cs="Times New Roman"/>
          <w:szCs w:val="24"/>
        </w:rPr>
        <w:t xml:space="preserve">ει, οι </w:t>
      </w:r>
      <w:proofErr w:type="spellStart"/>
      <w:r>
        <w:rPr>
          <w:rFonts w:eastAsia="Times New Roman" w:cs="Times New Roman"/>
          <w:szCs w:val="24"/>
        </w:rPr>
        <w:t>Eυρωπαίοι</w:t>
      </w:r>
      <w:proofErr w:type="spellEnd"/>
      <w:r>
        <w:rPr>
          <w:rFonts w:eastAsia="Times New Roman" w:cs="Times New Roman"/>
          <w:szCs w:val="24"/>
        </w:rPr>
        <w:t xml:space="preserve"> είχαν προβλέψει, και η Ελλάδα μπήκε σε ύφεση. Και τώρα η Κυβέρνηση Τσίπρα υποχρεώνεται να πάρει πιο οδυνηρά μέτρα, επειδή επέλεξε να μην ακολουθήσει τις μεταρρυθμίσεις, που είχαν δρομολογηθεί από την προηγούμενη κυβέρνηση. Για πολλοστή φορ</w:t>
      </w:r>
      <w:r>
        <w:rPr>
          <w:rFonts w:eastAsia="Times New Roman" w:cs="Times New Roman"/>
          <w:szCs w:val="24"/>
        </w:rPr>
        <w:t>ά, μ</w:t>
      </w:r>
      <w:r>
        <w:rPr>
          <w:rFonts w:eastAsia="Times New Roman" w:cs="Times New Roman"/>
          <w:szCs w:val="24"/>
        </w:rPr>
        <w:t>ί</w:t>
      </w:r>
      <w:r>
        <w:rPr>
          <w:rFonts w:eastAsia="Times New Roman" w:cs="Times New Roman"/>
          <w:szCs w:val="24"/>
        </w:rPr>
        <w:t>α συγγνώμη δεν θα πείτε; Έστω μ</w:t>
      </w:r>
      <w:r>
        <w:rPr>
          <w:rFonts w:eastAsia="Times New Roman" w:cs="Times New Roman"/>
          <w:szCs w:val="24"/>
        </w:rPr>
        <w:t>ί</w:t>
      </w:r>
      <w:r>
        <w:rPr>
          <w:rFonts w:eastAsia="Times New Roman" w:cs="Times New Roman"/>
          <w:szCs w:val="24"/>
        </w:rPr>
        <w:t>α συγγνώμη!</w:t>
      </w:r>
    </w:p>
    <w:p w14:paraId="539F9F9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Μας ρωτήσατε εάν είστε απατεώνες. Η απάντηση είναι: Ναι, είστε πολιτικοί απατεώνες!</w:t>
      </w:r>
    </w:p>
    <w:p w14:paraId="539F9F9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Είστε πολιτικοί απατεώνες κι έχετε εγκληματήσει σε βάρος των εθνικών συμφερόντων και σε βάρος της εθνικής ανεξαρτησίας. </w:t>
      </w:r>
    </w:p>
    <w:p w14:paraId="539F9F9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Κυρία Πρόεδρε, μπορεί να κάνει τέτοιους χαρακτηρισμούς; </w:t>
      </w:r>
    </w:p>
    <w:p w14:paraId="539F9F9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Τον Φλεβάρη του 2015 χαρίσατε τα 11 δισεκατομμύρια του Ταμείου Χρηματοπιστωτικής Σταθερότητας, επειδή ο κ. </w:t>
      </w:r>
      <w:proofErr w:type="spellStart"/>
      <w:r>
        <w:rPr>
          <w:rFonts w:eastAsia="Times New Roman" w:cs="Times New Roman"/>
          <w:szCs w:val="24"/>
        </w:rPr>
        <w:t>Βαρουφάκης</w:t>
      </w:r>
      <w:proofErr w:type="spellEnd"/>
      <w:r>
        <w:rPr>
          <w:rFonts w:eastAsia="Times New Roman" w:cs="Times New Roman"/>
          <w:szCs w:val="24"/>
        </w:rPr>
        <w:t xml:space="preserve"> δεν τα ήθελε. Δεν ήθελε λεφτά. Ήθελε αξ</w:t>
      </w:r>
      <w:r>
        <w:rPr>
          <w:rFonts w:eastAsia="Times New Roman" w:cs="Times New Roman"/>
          <w:szCs w:val="24"/>
        </w:rPr>
        <w:t>ιοπρέπεια. Η προληπτική πιστωτική γραμμή δεν σας έκανε. Χρεοκοπήσατε τις ελληνικές τράπεζες κι έχασε ο ελληνικός λαός 20 δισεκατομμύρια από την αξία των ελληνικών τραπεζών. Χάσατε τα 6 δισεκατομμύρια από τα κέρδη των κρατικών ελληνικών ομολόγων, που θα εισ</w:t>
      </w:r>
      <w:r>
        <w:rPr>
          <w:rFonts w:eastAsia="Times New Roman" w:cs="Times New Roman"/>
          <w:szCs w:val="24"/>
        </w:rPr>
        <w:t>πράξει η Ευρωπαϊκή Κεντρική Τράπεζα και οι άλλες κεντρικές τράπεζες των κρατών-μελών και μας φορτώσατε άλλα 80 δισεκατομμύρια χρέος. Αυτά όλα δεν σας επιβάλλουν στοιχειωδώς να πείτε: «</w:t>
      </w:r>
      <w:proofErr w:type="spellStart"/>
      <w:r>
        <w:rPr>
          <w:rFonts w:eastAsia="Times New Roman" w:cs="Times New Roman"/>
          <w:szCs w:val="24"/>
          <w:lang w:val="en-US"/>
        </w:rPr>
        <w:t>Basta</w:t>
      </w:r>
      <w:proofErr w:type="spellEnd"/>
      <w:r>
        <w:rPr>
          <w:rFonts w:eastAsia="Times New Roman" w:cs="Times New Roman"/>
          <w:szCs w:val="24"/>
        </w:rPr>
        <w:t>, κάπου κάναμε λάθος. Ας ζητήσουμε μ</w:t>
      </w:r>
      <w:r>
        <w:rPr>
          <w:rFonts w:eastAsia="Times New Roman" w:cs="Times New Roman"/>
          <w:szCs w:val="24"/>
        </w:rPr>
        <w:t>ί</w:t>
      </w:r>
      <w:r>
        <w:rPr>
          <w:rFonts w:eastAsia="Times New Roman" w:cs="Times New Roman"/>
          <w:szCs w:val="24"/>
        </w:rPr>
        <w:t xml:space="preserve">α συγγνώμη». </w:t>
      </w:r>
    </w:p>
    <w:p w14:paraId="539F9F9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Προφανώς, δεν υπ</w:t>
      </w:r>
      <w:r>
        <w:rPr>
          <w:rFonts w:eastAsia="Times New Roman" w:cs="Times New Roman"/>
          <w:szCs w:val="24"/>
        </w:rPr>
        <w:t xml:space="preserve">άρχει τέτοια ευαισθησία. </w:t>
      </w:r>
      <w:r>
        <w:rPr>
          <w:rFonts w:eastAsia="Times New Roman" w:cs="Times New Roman"/>
          <w:szCs w:val="24"/>
        </w:rPr>
        <w:t>Α</w:t>
      </w:r>
      <w:r>
        <w:rPr>
          <w:rFonts w:eastAsia="Times New Roman" w:cs="Times New Roman"/>
          <w:szCs w:val="24"/>
        </w:rPr>
        <w:t>σφαλώς, δεν θα υπάρχει μ</w:t>
      </w:r>
      <w:r>
        <w:rPr>
          <w:rFonts w:eastAsia="Times New Roman" w:cs="Times New Roman"/>
          <w:szCs w:val="24"/>
        </w:rPr>
        <w:t>ί</w:t>
      </w:r>
      <w:r>
        <w:rPr>
          <w:rFonts w:eastAsia="Times New Roman" w:cs="Times New Roman"/>
          <w:szCs w:val="24"/>
        </w:rPr>
        <w:t>α ευαισθησία σε μ</w:t>
      </w:r>
      <w:r>
        <w:rPr>
          <w:rFonts w:eastAsia="Times New Roman" w:cs="Times New Roman"/>
          <w:szCs w:val="24"/>
        </w:rPr>
        <w:t>ί</w:t>
      </w:r>
      <w:r>
        <w:rPr>
          <w:rFonts w:eastAsia="Times New Roman" w:cs="Times New Roman"/>
          <w:szCs w:val="24"/>
        </w:rPr>
        <w:t xml:space="preserve">α Κυβέρνηση που κάνει ό,τι δεν είχε τολμήσει να κάνει ούτε η μεγάλη αποικιοκρατική δύναμη, η Μεγάλη Βρετανία στις αποικίες της. Τέτοιου είδους συμβάσεις, όπως το </w:t>
      </w:r>
      <w:r>
        <w:rPr>
          <w:rFonts w:eastAsia="Times New Roman" w:cs="Times New Roman"/>
          <w:szCs w:val="24"/>
        </w:rPr>
        <w:t>τ</w:t>
      </w:r>
      <w:r>
        <w:rPr>
          <w:rFonts w:eastAsia="Times New Roman" w:cs="Times New Roman"/>
          <w:szCs w:val="24"/>
        </w:rPr>
        <w:t xml:space="preserve">αμείο Σόιμπλε, το </w:t>
      </w:r>
      <w:proofErr w:type="spellStart"/>
      <w:r>
        <w:rPr>
          <w:rFonts w:eastAsia="Times New Roman" w:cs="Times New Roman"/>
          <w:szCs w:val="24"/>
        </w:rPr>
        <w:t>υπερτα</w:t>
      </w:r>
      <w:r>
        <w:rPr>
          <w:rFonts w:eastAsia="Times New Roman" w:cs="Times New Roman"/>
          <w:szCs w:val="24"/>
        </w:rPr>
        <w:t>μείο</w:t>
      </w:r>
      <w:proofErr w:type="spellEnd"/>
      <w:r>
        <w:rPr>
          <w:rFonts w:eastAsia="Times New Roman" w:cs="Times New Roman"/>
          <w:szCs w:val="24"/>
        </w:rPr>
        <w:t xml:space="preserve"> της αποικιοκρατίας, ούτε η Μεγάλη Βρετανία δεν υπέγραφε. </w:t>
      </w:r>
      <w:r>
        <w:rPr>
          <w:rFonts w:eastAsia="Times New Roman" w:cs="Times New Roman"/>
          <w:szCs w:val="24"/>
        </w:rPr>
        <w:t>Δ</w:t>
      </w:r>
      <w:r>
        <w:rPr>
          <w:rFonts w:eastAsia="Times New Roman" w:cs="Times New Roman"/>
          <w:szCs w:val="24"/>
        </w:rPr>
        <w:t xml:space="preserve">εν είχε υπογράψει τέτοιου είδους </w:t>
      </w:r>
      <w:proofErr w:type="spellStart"/>
      <w:r>
        <w:rPr>
          <w:rFonts w:eastAsia="Times New Roman" w:cs="Times New Roman"/>
          <w:szCs w:val="24"/>
        </w:rPr>
        <w:t>σύμβασ</w:t>
      </w:r>
      <w:proofErr w:type="spellEnd"/>
      <w:r>
        <w:rPr>
          <w:rFonts w:eastAsia="Times New Roman" w:cs="Times New Roman"/>
          <w:szCs w:val="24"/>
        </w:rPr>
        <w:t xml:space="preserve">  η Ελλάδα ούτε το 1898, όταν εκχώρησε στην τότε χρεοκοπία της μόνο τα σπίρτα και το αλάτι. Τώρα, εσείς εκχωρείτε το νερό και το ρεύμα. Κι εκχωρείτε τα πά</w:t>
      </w:r>
      <w:r>
        <w:rPr>
          <w:rFonts w:eastAsia="Times New Roman" w:cs="Times New Roman"/>
          <w:szCs w:val="24"/>
        </w:rPr>
        <w:t>ντα όλα, όχι μόνο τα έσοδα, όχι μόνο τους φόρους, αλλά εκχωρείτε και τη διοίκηση και την άσκηση επενδυτικής πολιτικής και οτιδήποτε συνιστά την παρέμβαση του κράτους σε βασικά δημόσια αγαθά. Το κράτος με Κυβέρνηση Τσίπρα, με Κυβέρνηση ΣΥΡΙΖΑ αποσύρεται από</w:t>
      </w:r>
      <w:r>
        <w:rPr>
          <w:rFonts w:eastAsia="Times New Roman" w:cs="Times New Roman"/>
          <w:szCs w:val="24"/>
        </w:rPr>
        <w:t xml:space="preserve"> όλες τις δράσεις που σχετίζονται με την υπεράσπιση των δημοσίων αγαθών. </w:t>
      </w:r>
    </w:p>
    <w:p w14:paraId="539F9FA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Ενενήντα εννέα χρόνια. Ναι, ενενήντα εννέα χρόνια. Κι έρχεστε και </w:t>
      </w:r>
      <w:proofErr w:type="spellStart"/>
      <w:r>
        <w:rPr>
          <w:rFonts w:eastAsia="Times New Roman" w:cs="Times New Roman"/>
          <w:szCs w:val="24"/>
        </w:rPr>
        <w:t>ξεψηφίζετε</w:t>
      </w:r>
      <w:proofErr w:type="spellEnd"/>
      <w:r>
        <w:rPr>
          <w:rFonts w:eastAsia="Times New Roman" w:cs="Times New Roman"/>
          <w:szCs w:val="24"/>
        </w:rPr>
        <w:t xml:space="preserve"> αυτά που ψηφίζετε. Γιατί; Γιατί είστε διαχειριστικά ανίκανοι. Κι επειδή δεν σας εμπιστεύονται οι συνομιλη</w:t>
      </w:r>
      <w:r>
        <w:rPr>
          <w:rFonts w:eastAsia="Times New Roman" w:cs="Times New Roman"/>
          <w:szCs w:val="24"/>
        </w:rPr>
        <w:t xml:space="preserve">τές σας, σας επέβαλαν και το αποδεχθήκατε, γιατί δεν είχατε άλλο όπλο, αυτό το περίφημο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539F9FA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Γιατί σας το ζητούσαν με τόση ένταση; Γιατί δεν εμπιστεύονται την υπογραφή του κ. Τσίπρα και θέλουν ένα εχέγγυο. Δεν είστε φερέγγυοι συνομιλητές. Επειδή λο</w:t>
      </w:r>
      <w:r>
        <w:rPr>
          <w:rFonts w:eastAsia="Times New Roman" w:cs="Times New Roman"/>
          <w:szCs w:val="24"/>
        </w:rPr>
        <w:t xml:space="preserve">ιπόν, δεν σας εμπιστεύονται, απαίτησαν από εσάς να υποθηκεύσετε όλη την περιουσία ολόκληρης της Ελλάδας, όλη τη δημόσια περιουσία. Διότι βλέπουν ότι από τη μία ο κ. Τσίπρας συμμετέχει ασμένως σε συναντήσεις σοσιαλδημοκρατών, φωτογραφίζεται και χαμογελάει, </w:t>
      </w:r>
      <w:r>
        <w:rPr>
          <w:rFonts w:eastAsia="Times New Roman" w:cs="Times New Roman"/>
          <w:szCs w:val="24"/>
        </w:rPr>
        <w:t xml:space="preserve">φοράει το κοστούμι του δήθεν σοσιαλδημοκράτη και από την άλλη πλευρά, κλείνει πονηρά το μάτι στο κομματικό ακροατήριο και σε Υπουργούς τους πρόθυμους να παίξουν τον ρόλο του δήθεν Αριστερού και λέει: «Εγώ βάζω υπογραφές. Βάλτε κι εσείς υπογραφές. Αλλά δεν </w:t>
      </w:r>
      <w:r>
        <w:rPr>
          <w:rFonts w:eastAsia="Times New Roman" w:cs="Times New Roman"/>
          <w:szCs w:val="24"/>
        </w:rPr>
        <w:t>πειράζει. Μ</w:t>
      </w:r>
      <w:r>
        <w:rPr>
          <w:rFonts w:eastAsia="Times New Roman" w:cs="Times New Roman"/>
          <w:szCs w:val="24"/>
        </w:rPr>
        <w:t>υ</w:t>
      </w:r>
      <w:r>
        <w:rPr>
          <w:rFonts w:eastAsia="Times New Roman" w:cs="Times New Roman"/>
          <w:szCs w:val="24"/>
        </w:rPr>
        <w:t xml:space="preserve">ξοκλάψτε και λίγο. Πείτε πόσο πονάτε. Πείτε πόσο ευαίσθητοι είστε. Βάλτε, όμως, την υπογραφή». </w:t>
      </w:r>
    </w:p>
    <w:p w14:paraId="539F9FA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Όταν, όμως, έρχεται η ώρα να υπερασπιστούν οι Υπουργοί την υπογραφή τους, όπως την υπογραφή του κ. </w:t>
      </w:r>
      <w:proofErr w:type="spellStart"/>
      <w:r>
        <w:rPr>
          <w:rFonts w:eastAsia="Times New Roman" w:cs="Times New Roman"/>
          <w:szCs w:val="24"/>
        </w:rPr>
        <w:t>Σπίρτζη</w:t>
      </w:r>
      <w:proofErr w:type="spellEnd"/>
      <w:r>
        <w:rPr>
          <w:rFonts w:eastAsia="Times New Roman" w:cs="Times New Roman"/>
          <w:szCs w:val="24"/>
        </w:rPr>
        <w:t xml:space="preserve"> και του κ. Σκουρλέτη στο Ε</w:t>
      </w:r>
      <w:r>
        <w:rPr>
          <w:rFonts w:eastAsia="Times New Roman" w:cs="Times New Roman"/>
          <w:szCs w:val="24"/>
        </w:rPr>
        <w:t>λληνικό</w:t>
      </w:r>
      <w:r>
        <w:rPr>
          <w:rFonts w:eastAsia="Times New Roman" w:cs="Times New Roman"/>
          <w:szCs w:val="24"/>
        </w:rPr>
        <w:t>, απουσι</w:t>
      </w:r>
      <w:r>
        <w:rPr>
          <w:rFonts w:eastAsia="Times New Roman" w:cs="Times New Roman"/>
          <w:szCs w:val="24"/>
        </w:rPr>
        <w:t xml:space="preserve">άζουν και δεν έρχονται να υπερασπιστούν τις υπογραφές τους και αφήνουν τον ηλικιωμένο Υπουργό Πολιτισμού να μας μιλάει για το δικό του προφανώς νεανικό όραμα του δημοκρατικού δρόμου προς τον σοσιαλισμό. </w:t>
      </w:r>
      <w:r>
        <w:rPr>
          <w:rFonts w:eastAsia="Times New Roman" w:cs="Times New Roman"/>
          <w:szCs w:val="24"/>
        </w:rPr>
        <w:t>Α</w:t>
      </w:r>
      <w:r>
        <w:rPr>
          <w:rFonts w:eastAsia="Times New Roman" w:cs="Times New Roman"/>
          <w:szCs w:val="24"/>
        </w:rPr>
        <w:t xml:space="preserve">υτός ο δημοκρατικός δρόμος προς </w:t>
      </w:r>
      <w:r>
        <w:rPr>
          <w:rFonts w:eastAsia="Times New Roman" w:cs="Times New Roman"/>
          <w:szCs w:val="24"/>
        </w:rPr>
        <w:lastRenderedPageBreak/>
        <w:t>τον σοσιαλισμό περνά</w:t>
      </w:r>
      <w:r>
        <w:rPr>
          <w:rFonts w:eastAsia="Times New Roman" w:cs="Times New Roman"/>
          <w:szCs w:val="24"/>
        </w:rPr>
        <w:t>ει μέσα από την κήρυξη ολόκληρης της περιοχής του Ε</w:t>
      </w:r>
      <w:r>
        <w:rPr>
          <w:rFonts w:eastAsia="Times New Roman" w:cs="Times New Roman"/>
          <w:szCs w:val="24"/>
        </w:rPr>
        <w:t>λληνικού</w:t>
      </w:r>
      <w:r>
        <w:rPr>
          <w:rFonts w:eastAsia="Times New Roman" w:cs="Times New Roman"/>
          <w:szCs w:val="24"/>
        </w:rPr>
        <w:t xml:space="preserve"> ως αρχαιολογικής περιοχής. </w:t>
      </w:r>
    </w:p>
    <w:p w14:paraId="539F9FA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υπερταμείο</w:t>
      </w:r>
      <w:proofErr w:type="spellEnd"/>
      <w:r>
        <w:rPr>
          <w:rFonts w:eastAsia="Times New Roman" w:cs="Times New Roman"/>
          <w:szCs w:val="24"/>
        </w:rPr>
        <w:t xml:space="preserve">: Ο κ. </w:t>
      </w:r>
      <w:proofErr w:type="spellStart"/>
      <w:r>
        <w:rPr>
          <w:rFonts w:eastAsia="Times New Roman" w:cs="Times New Roman"/>
          <w:szCs w:val="24"/>
        </w:rPr>
        <w:t>Τσακαλώτος</w:t>
      </w:r>
      <w:proofErr w:type="spellEnd"/>
      <w:r>
        <w:rPr>
          <w:rFonts w:eastAsia="Times New Roman" w:cs="Times New Roman"/>
          <w:szCs w:val="24"/>
        </w:rPr>
        <w:t xml:space="preserve"> εχθές, ορθά νομίζω, έδωσε ιδιαίτερη έμφαση στο πώς λειτουργεί το Ταμείο Σόιμπλε. </w:t>
      </w:r>
    </w:p>
    <w:p w14:paraId="539F9FA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ή δεν είναι αλήθεια ότι στον νόμο </w:t>
      </w:r>
      <w:r>
        <w:rPr>
          <w:rFonts w:eastAsia="Times New Roman" w:cs="Times New Roman"/>
          <w:szCs w:val="24"/>
        </w:rPr>
        <w:t xml:space="preserve">που ψηφίσατε, από τους πέντε -εκ των οποίων οι δύο είναι ξένοι- ο ένας είναι ο κολλητός του Σαρκοζί και δεξί χέρι της </w:t>
      </w:r>
      <w:proofErr w:type="spellStart"/>
      <w:r>
        <w:rPr>
          <w:rFonts w:eastAsia="Times New Roman" w:cs="Times New Roman"/>
          <w:szCs w:val="24"/>
        </w:rPr>
        <w:t>Λαγκάρντ</w:t>
      </w:r>
      <w:proofErr w:type="spellEnd"/>
      <w:r>
        <w:rPr>
          <w:rFonts w:eastAsia="Times New Roman" w:cs="Times New Roman"/>
          <w:szCs w:val="24"/>
        </w:rPr>
        <w:t xml:space="preserve">, συντηρητικός άνθρωπος και τον ανταλλάξατε με το στέλεχος του ΣΥΡΙΖΑ, που τυχαίνει να είναι και σύζυγος; Ο ή η σύζυγος, δεν έχει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σημασία. Έχει όμως συγγενική σχέση με στέλεχος του ΣΥΡΙΖΑ. Αυτοί λοιπόν, </w:t>
      </w:r>
      <w:proofErr w:type="spellStart"/>
      <w:r>
        <w:rPr>
          <w:rFonts w:eastAsia="Times New Roman" w:cs="Times New Roman"/>
          <w:szCs w:val="24"/>
        </w:rPr>
        <w:t>αντηλλάγησαν</w:t>
      </w:r>
      <w:proofErr w:type="spellEnd"/>
      <w:r>
        <w:rPr>
          <w:rFonts w:eastAsia="Times New Roman" w:cs="Times New Roman"/>
          <w:szCs w:val="24"/>
        </w:rPr>
        <w:t xml:space="preserve"> μεταξύ τους πολιτικά. </w:t>
      </w:r>
    </w:p>
    <w:p w14:paraId="539F9FA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Τι έχετε υπογράψει από την περιουσία του ελληνικού δημοσίου; Ότι το 50% θα πάει στο χρέος -ας πούμε ότι το αποδεχθήκατε- και ότι το 50% θα π</w:t>
      </w:r>
      <w:r>
        <w:rPr>
          <w:rFonts w:eastAsia="Times New Roman" w:cs="Times New Roman"/>
          <w:szCs w:val="24"/>
        </w:rPr>
        <w:t xml:space="preserve">άει για την ανάπτυξη. </w:t>
      </w:r>
    </w:p>
    <w:p w14:paraId="539F9FA6"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Πώς θα πάει; Με βάση τον εσωτερικό κανονισμό που θα προσδιορίσει το Εποπτικό Συμβούλιο του </w:t>
      </w:r>
      <w:r>
        <w:rPr>
          <w:rFonts w:eastAsia="Times New Roman"/>
          <w:szCs w:val="24"/>
        </w:rPr>
        <w:t>τ</w:t>
      </w:r>
      <w:r>
        <w:rPr>
          <w:rFonts w:eastAsia="Times New Roman"/>
          <w:szCs w:val="24"/>
        </w:rPr>
        <w:t>αμείου Σόιμπλε. Ποιος θα είναι αυτός ο εσωτερικός κανονισμός; Μ</w:t>
      </w:r>
      <w:r>
        <w:rPr>
          <w:rFonts w:eastAsia="Times New Roman"/>
          <w:szCs w:val="24"/>
        </w:rPr>
        <w:t>ί</w:t>
      </w:r>
      <w:r>
        <w:rPr>
          <w:rFonts w:eastAsia="Times New Roman"/>
          <w:szCs w:val="24"/>
        </w:rPr>
        <w:t>α υπουργική απόφαση δική σας, προσωπική σας. Τα λέω σωστά; Η απόφαση, λοιπόν,</w:t>
      </w:r>
      <w:r>
        <w:rPr>
          <w:rFonts w:eastAsia="Times New Roman"/>
          <w:szCs w:val="24"/>
        </w:rPr>
        <w:t xml:space="preserve"> για τον τρόπο αξιοποίησης της δημόσιας περιουσίας θα είναι μία υπουργική απόφαση του κ. </w:t>
      </w:r>
      <w:proofErr w:type="spellStart"/>
      <w:r>
        <w:rPr>
          <w:rFonts w:eastAsia="Times New Roman"/>
          <w:szCs w:val="24"/>
        </w:rPr>
        <w:t>Τσακαλώτου</w:t>
      </w:r>
      <w:proofErr w:type="spellEnd"/>
      <w:r>
        <w:rPr>
          <w:rFonts w:eastAsia="Times New Roman"/>
          <w:szCs w:val="24"/>
        </w:rPr>
        <w:t>.</w:t>
      </w:r>
    </w:p>
    <w:p w14:paraId="539F9FA7"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Αγαπητές και αγαπητοί συνάδελφοι του ΣΥΡΙΖΑ, εσείς για τον τρόπο αξιοποίησης της δημόσιας περιουσίας δεν θα ερωτηθείτε. Θα το αποφασίσει 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υνέλευση</w:t>
      </w:r>
      <w:r>
        <w:rPr>
          <w:rFonts w:eastAsia="Times New Roman"/>
          <w:szCs w:val="24"/>
        </w:rPr>
        <w:t xml:space="preserve"> που είναι ο Υπουργός Οικονομικών και αν το μετανιώσει, διότι έχει κάνει ένα λάθος ο άνθρωπος, μετά από έξι μήνες και ζητήσει μ</w:t>
      </w:r>
      <w:r>
        <w:rPr>
          <w:rFonts w:eastAsia="Times New Roman"/>
          <w:szCs w:val="24"/>
        </w:rPr>
        <w:t>ί</w:t>
      </w:r>
      <w:r>
        <w:rPr>
          <w:rFonts w:eastAsia="Times New Roman"/>
          <w:szCs w:val="24"/>
        </w:rPr>
        <w:t>α μικρή τροποποίηση της δικής του υπουργικής απόφασης, τότε πρέπει να πάρει τη σύμφωνη γνώμη των δανειστών, του Εποπτικού Συμβου</w:t>
      </w:r>
      <w:r>
        <w:rPr>
          <w:rFonts w:eastAsia="Times New Roman"/>
          <w:szCs w:val="24"/>
        </w:rPr>
        <w:t xml:space="preserve">λίου. </w:t>
      </w:r>
    </w:p>
    <w:p w14:paraId="539F9FA8"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Είναι ή δεν είναι έτσι; Έχετε ή δεν έχετε εκχωρήσει εκτός από την ιδιοκτησία, εκτός από τη διαχείριση, και τον τρόπο αξιοποίησης της δημόσιας περιουσίας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χωρίς καν εσείς ο ίδιος, ως εκπρόσωπος της εκτελεστικής εξουσίας, να έχετε την δυνατότητα να τροποποιήσετε κάποιες παραμέτρους; </w:t>
      </w:r>
      <w:r>
        <w:rPr>
          <w:rFonts w:eastAsia="Times New Roman"/>
          <w:szCs w:val="24"/>
        </w:rPr>
        <w:t>Π</w:t>
      </w:r>
      <w:r>
        <w:rPr>
          <w:rFonts w:eastAsia="Times New Roman"/>
          <w:szCs w:val="24"/>
        </w:rPr>
        <w:t>ολύ περισσότερο αυτό εδώ το Σώμα, που το έχει εκλέξει ο ελληνικός λαός, δεν θα έχει άποψη για το πώς θα αξιοποιηθεί η</w:t>
      </w:r>
      <w:r>
        <w:rPr>
          <w:rFonts w:eastAsia="Times New Roman"/>
          <w:szCs w:val="24"/>
        </w:rPr>
        <w:t xml:space="preserve"> δημόσια περιουσία. Αυτό συνιστά ή δεν συνιστά εκχώρηση της εθνικής κυριαρχίας; </w:t>
      </w:r>
    </w:p>
    <w:p w14:paraId="539F9FA9"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Άκουσα χθες συναδέλφους του ΣΥΡΙΖΑ με παράπονο, μερικές φορές και με λίγο θυμό να λένε: «Δεν μας κάνετε καλή κριτική. Δεν μας κάνετε εποικοδομητική κριτική». Οι εκπρόσωποι του</w:t>
      </w:r>
      <w:r>
        <w:rPr>
          <w:rFonts w:eastAsia="Times New Roman"/>
          <w:szCs w:val="24"/>
        </w:rPr>
        <w:t xml:space="preserve"> ΣΥΡΙΖΑ που μας προπηλάκιζαν, μας ύβριζαν, μας έλεγαν «γερμανοτσολιάδες», χτυπούσαν και έκαναν ό,τι περνούσε από το χέρι τους για να μην προχωρήσει τίποτα, με πολιτικό θράσος λένε: «Δεν μας κάνετε εποικοδομητική κριτική».</w:t>
      </w:r>
    </w:p>
    <w:p w14:paraId="539F9FAA"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Αγαπητές και αγαπητοί συνάδελφοι, </w:t>
      </w:r>
      <w:r>
        <w:rPr>
          <w:rFonts w:eastAsia="Times New Roman"/>
          <w:szCs w:val="24"/>
        </w:rPr>
        <w:t>όταν διαπραγματευτήκατε και υπογράψατε το μνημόνιο Τσίπρα το καλοκαίρι του 2015, εμείς σταθήκαμε με αίσθημα ευθύνης, με πατριωτισμό και για άλλη μ</w:t>
      </w:r>
      <w:r>
        <w:rPr>
          <w:rFonts w:eastAsia="Times New Roman"/>
          <w:szCs w:val="24"/>
        </w:rPr>
        <w:t>ί</w:t>
      </w:r>
      <w:r>
        <w:rPr>
          <w:rFonts w:eastAsia="Times New Roman"/>
          <w:szCs w:val="24"/>
        </w:rPr>
        <w:t xml:space="preserve">α φορά δεν βάλαμε το κομματικό μας συμφέρον πάνω από το εθνικό συμφέρον. </w:t>
      </w:r>
      <w:r>
        <w:rPr>
          <w:rFonts w:eastAsia="Times New Roman"/>
          <w:szCs w:val="24"/>
        </w:rPr>
        <w:t>Ε</w:t>
      </w:r>
      <w:r>
        <w:rPr>
          <w:rFonts w:eastAsia="Times New Roman"/>
          <w:szCs w:val="24"/>
        </w:rPr>
        <w:t>ίπαμε ότι θα στηρίξουμε, γιατί οι Ε</w:t>
      </w:r>
      <w:r>
        <w:rPr>
          <w:rFonts w:eastAsia="Times New Roman"/>
          <w:szCs w:val="24"/>
        </w:rPr>
        <w:t>υρωπαίοι σοσιαλιστές από εμάς είχαν ζητήσει την πολιτική στήριξη τότε, γιατί δεν εμπιστεύονταν την υπογραφή Τσίπρα και είπαμε ναι, για άλλη μια φορά το εθνικό πατριωτικό καθήκον πάνω από το κομματικό. Κι εμείς βάλαμε πλάτη και οι Ευρωπαίοι σοσιαλδημοκράτες</w:t>
      </w:r>
      <w:r>
        <w:rPr>
          <w:rFonts w:eastAsia="Times New Roman"/>
          <w:szCs w:val="24"/>
        </w:rPr>
        <w:t xml:space="preserve"> βάλανε πλάτη, για να σωθεί η χώρα και να μην την πετάξουν έξω από το ευρώ. </w:t>
      </w:r>
    </w:p>
    <w:p w14:paraId="539F9FA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9F9FAC"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Τελειώνω, κυρία Πρόεδρε.</w:t>
      </w:r>
    </w:p>
    <w:p w14:paraId="539F9FAD"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Ακόμη και αυτό το εκμεταλλεύεστε προκειμένου να μας πείτε «Ναι, αλλά τ</w:t>
      </w:r>
      <w:r>
        <w:rPr>
          <w:rFonts w:eastAsia="Times New Roman"/>
          <w:szCs w:val="24"/>
        </w:rPr>
        <w:t>α υπογράψετε». Έως εδώ! Εμείς δεν υπογράψαμε κανένα μνημόνιο Τσίπρα. Εμείς υπογράψαμε να σωθεί η χώρα και να μην την πετάξουν έξω από το ευρώ.</w:t>
      </w:r>
    </w:p>
    <w:p w14:paraId="539F9FAE"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Τ</w:t>
      </w:r>
      <w:r>
        <w:rPr>
          <w:rFonts w:eastAsia="Times New Roman"/>
          <w:szCs w:val="24"/>
        </w:rPr>
        <w:t>ώρα πια τα ξεπουλάτε όλα. Για τα Πρακτικά θα αφήσω ένα τυχαίο δημοσίευμα. Ο κ. Τσίπρας σε μία από τις πολλές επι</w:t>
      </w:r>
      <w:r>
        <w:rPr>
          <w:rFonts w:eastAsia="Times New Roman"/>
          <w:szCs w:val="24"/>
        </w:rPr>
        <w:t xml:space="preserve">σκέψεις του στην ΕΥΔΑΠ λέει: «Δημοψήφισμα για το νερό οι εκλογές». </w:t>
      </w:r>
    </w:p>
    <w:p w14:paraId="539F9FAF" w14:textId="77777777" w:rsidR="009E4222" w:rsidRDefault="00AC15E4">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w:t>
      </w:r>
      <w:r>
        <w:rPr>
          <w:rFonts w:eastAsia="Times New Roman" w:cs="Times New Roman"/>
          <w:szCs w:val="24"/>
        </w:rPr>
        <w:t>ρακτικών της Βουλής)</w:t>
      </w:r>
    </w:p>
    <w:p w14:paraId="539F9FB0"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Έγιναν οι εκλογές και σε αυτό το δημοψήφισμα-εκλογές ο λαός τον έκανε τον κ. Τσίπρα Πρωθυπουργό. Του είπε «</w:t>
      </w:r>
      <w:r>
        <w:rPr>
          <w:rFonts w:eastAsia="Times New Roman"/>
          <w:szCs w:val="24"/>
        </w:rPr>
        <w:t>ν</w:t>
      </w:r>
      <w:r>
        <w:rPr>
          <w:rFonts w:eastAsia="Times New Roman"/>
          <w:szCs w:val="24"/>
        </w:rPr>
        <w:t xml:space="preserve">αι». </w:t>
      </w:r>
      <w:r>
        <w:rPr>
          <w:rFonts w:eastAsia="Times New Roman"/>
          <w:szCs w:val="24"/>
        </w:rPr>
        <w:t>Δ</w:t>
      </w:r>
      <w:r>
        <w:rPr>
          <w:rFonts w:eastAsia="Times New Roman"/>
          <w:szCs w:val="24"/>
        </w:rPr>
        <w:t xml:space="preserve">είτε τώρα τι φέρνει, το ξεπούλημα της ΕΥΔΑΠ. Αλλά προφανώς έχει συνηθίσει. </w:t>
      </w:r>
      <w:r>
        <w:rPr>
          <w:rFonts w:eastAsia="Times New Roman"/>
          <w:szCs w:val="24"/>
        </w:rPr>
        <w:lastRenderedPageBreak/>
        <w:t>Αφού εδώ άλλο δημοψήφισμα με 60% που του έλεγε</w:t>
      </w:r>
      <w:r>
        <w:rPr>
          <w:rFonts w:eastAsia="Times New Roman"/>
          <w:szCs w:val="24"/>
        </w:rPr>
        <w:t xml:space="preserve"> «</w:t>
      </w:r>
      <w:r>
        <w:rPr>
          <w:rFonts w:eastAsia="Times New Roman"/>
          <w:szCs w:val="24"/>
        </w:rPr>
        <w:t>ό</w:t>
      </w:r>
      <w:r>
        <w:rPr>
          <w:rFonts w:eastAsia="Times New Roman"/>
          <w:szCs w:val="24"/>
        </w:rPr>
        <w:t>χι», το μετέτρεψε μέσα σε μ</w:t>
      </w:r>
      <w:r>
        <w:rPr>
          <w:rFonts w:eastAsia="Times New Roman"/>
          <w:szCs w:val="24"/>
        </w:rPr>
        <w:t>ί</w:t>
      </w:r>
      <w:r>
        <w:rPr>
          <w:rFonts w:eastAsia="Times New Roman"/>
          <w:szCs w:val="24"/>
        </w:rPr>
        <w:t>α νύχτα σε «</w:t>
      </w:r>
      <w:r>
        <w:rPr>
          <w:rFonts w:eastAsia="Times New Roman"/>
          <w:szCs w:val="24"/>
        </w:rPr>
        <w:t>ν</w:t>
      </w:r>
      <w:r>
        <w:rPr>
          <w:rFonts w:eastAsia="Times New Roman"/>
          <w:szCs w:val="24"/>
        </w:rPr>
        <w:t>αι», θα διστάσει μπροστά σε αυτό για το νερό;</w:t>
      </w:r>
    </w:p>
    <w:p w14:paraId="539F9FB1"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Τέλος, για τη ΔΕΗ -γιατί αυτό αποτελεί μια άλλη σημαία ιδεολογική της Κυβέρνησης Τσίπρα- το 17% του ΤΑΙΠΕΔ, από το 51%, ήδη προχωρά σε ιδιωτικοποίηση με την πρόσληψη </w:t>
      </w:r>
      <w:r>
        <w:rPr>
          <w:rFonts w:eastAsia="Times New Roman"/>
          <w:szCs w:val="24"/>
        </w:rPr>
        <w:t xml:space="preserve">ξένου συμβούλου. Πώληση του 17% της ΔΕΗ σε ξένο ιδιώτη επενδυτή. </w:t>
      </w:r>
      <w:r>
        <w:rPr>
          <w:rFonts w:eastAsia="Times New Roman"/>
          <w:szCs w:val="24"/>
        </w:rPr>
        <w:t>Τ</w:t>
      </w:r>
      <w:r>
        <w:rPr>
          <w:rFonts w:eastAsia="Times New Roman"/>
          <w:szCs w:val="24"/>
        </w:rPr>
        <w:t xml:space="preserve">ώρα αυτό που έρχεται είναι το εναπομένον 34%, η καταστατική μειοψηφία, τα πάντα όλα. Στο ρεύμα, σε αυτό το δημόσιο αγαθό, ακόμη και το 34%, το </w:t>
      </w:r>
      <w:r>
        <w:rPr>
          <w:rFonts w:eastAsia="Times New Roman"/>
          <w:szCs w:val="24"/>
          <w:lang w:val="en-US"/>
        </w:rPr>
        <w:t>blocking</w:t>
      </w:r>
      <w:r>
        <w:rPr>
          <w:rFonts w:eastAsia="Times New Roman"/>
          <w:szCs w:val="24"/>
        </w:rPr>
        <w:t xml:space="preserve"> </w:t>
      </w:r>
      <w:r>
        <w:rPr>
          <w:rFonts w:eastAsia="Times New Roman"/>
          <w:szCs w:val="24"/>
          <w:lang w:val="en-US"/>
        </w:rPr>
        <w:t>minority</w:t>
      </w:r>
      <w:r>
        <w:rPr>
          <w:rFonts w:eastAsia="Times New Roman"/>
          <w:szCs w:val="24"/>
        </w:rPr>
        <w:t xml:space="preserve">, ακόμη και αυτό περνάει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υπό την αίρεση των αποφάσεων των πέντε διορισμένων, χωρίς να έχει λόγο η Ελληνική Βουλή. Αυτό είναι ή δεν είναι ξεπούλημα;</w:t>
      </w:r>
    </w:p>
    <w:p w14:paraId="539F9FB2"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Ε</w:t>
      </w:r>
      <w:r>
        <w:rPr>
          <w:rFonts w:eastAsia="Times New Roman"/>
          <w:szCs w:val="24"/>
        </w:rPr>
        <w:t>μείς, αγαπητές και αγαπητοί συνάδελφοι -ενημερώνω, κυρία Πρόεδρε, γιατί μας το ζητήσατε- θα καταθέσουμε αίτημα για διεξαγω</w:t>
      </w:r>
      <w:r>
        <w:rPr>
          <w:rFonts w:eastAsia="Times New Roman"/>
          <w:szCs w:val="24"/>
        </w:rPr>
        <w:t>γή ονομαστικής ψηφοφορίας.</w:t>
      </w:r>
    </w:p>
    <w:p w14:paraId="539F9FB3"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Κυρίες και κύριοι της Κυβέρνησης, πρέπει να σας πούμε ότι θα μας βρείτε απέναντί σας παντού. </w:t>
      </w:r>
      <w:r>
        <w:rPr>
          <w:rFonts w:eastAsia="Times New Roman"/>
          <w:szCs w:val="24"/>
        </w:rPr>
        <w:t>Σ</w:t>
      </w:r>
      <w:r>
        <w:rPr>
          <w:rFonts w:eastAsia="Times New Roman"/>
          <w:szCs w:val="24"/>
        </w:rPr>
        <w:t>την κοινωνία και στο Κοινοβούλιο. Προφανώς, τα καταψηφίζουμε όλα.</w:t>
      </w:r>
    </w:p>
    <w:p w14:paraId="539F9FB4" w14:textId="77777777" w:rsidR="009E4222" w:rsidRDefault="00AC15E4">
      <w:pPr>
        <w:spacing w:line="600" w:lineRule="auto"/>
        <w:ind w:firstLine="720"/>
        <w:jc w:val="both"/>
        <w:rPr>
          <w:rFonts w:eastAsia="Times New Roman"/>
          <w:szCs w:val="24"/>
        </w:rPr>
      </w:pPr>
      <w:r>
        <w:rPr>
          <w:rFonts w:eastAsia="Times New Roman"/>
          <w:szCs w:val="24"/>
        </w:rPr>
        <w:t>Ευχαριστώ.</w:t>
      </w:r>
    </w:p>
    <w:p w14:paraId="539F9FB5" w14:textId="77777777" w:rsidR="009E4222" w:rsidRDefault="00AC15E4">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w:t>
      </w:r>
      <w:r>
        <w:rPr>
          <w:rFonts w:eastAsia="Times New Roman"/>
          <w:szCs w:val="24"/>
        </w:rPr>
        <w:t>ξης ΠΑΣΟΚ-ΔΗΜΑΡ)</w:t>
      </w:r>
    </w:p>
    <w:p w14:paraId="539F9FB6" w14:textId="77777777" w:rsidR="009E4222" w:rsidRDefault="00AC15E4">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w:t>
      </w:r>
      <w:proofErr w:type="spellStart"/>
      <w:r>
        <w:rPr>
          <w:rFonts w:eastAsia="Times New Roman"/>
          <w:szCs w:val="24"/>
        </w:rPr>
        <w:t>Καραθανασόπουλος</w:t>
      </w:r>
      <w:proofErr w:type="spellEnd"/>
      <w:r>
        <w:rPr>
          <w:rFonts w:eastAsia="Times New Roman"/>
          <w:szCs w:val="24"/>
        </w:rPr>
        <w:t xml:space="preserve"> από το Κομμουνιστικό Κόμμα Ελλάδ</w:t>
      </w:r>
      <w:r>
        <w:rPr>
          <w:rFonts w:eastAsia="Times New Roman"/>
          <w:szCs w:val="24"/>
        </w:rPr>
        <w:t>α</w:t>
      </w:r>
      <w:r>
        <w:rPr>
          <w:rFonts w:eastAsia="Times New Roman"/>
          <w:szCs w:val="24"/>
        </w:rPr>
        <w:t>ς, για δεκαπέντε λεπτά.</w:t>
      </w:r>
    </w:p>
    <w:p w14:paraId="539F9FB7" w14:textId="77777777" w:rsidR="009E4222" w:rsidRDefault="00AC15E4">
      <w:pPr>
        <w:spacing w:line="600" w:lineRule="auto"/>
        <w:ind w:firstLine="720"/>
        <w:jc w:val="both"/>
        <w:rPr>
          <w:rFonts w:eastAsia="Times New Roman"/>
          <w:szCs w:val="24"/>
        </w:rPr>
      </w:pPr>
      <w:r>
        <w:rPr>
          <w:rFonts w:eastAsia="Times New Roman"/>
          <w:szCs w:val="24"/>
        </w:rPr>
        <w:t>Παρακαλώ να διαχειριστείτε τον χρόνο.</w:t>
      </w:r>
    </w:p>
    <w:p w14:paraId="539F9FB8" w14:textId="77777777" w:rsidR="009E4222" w:rsidRDefault="00AC15E4">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πολύ, κυρία Πρόεδρε.</w:t>
      </w:r>
    </w:p>
    <w:p w14:paraId="539F9FB9" w14:textId="77777777" w:rsidR="009E4222" w:rsidRDefault="00AC15E4">
      <w:pPr>
        <w:spacing w:line="600" w:lineRule="auto"/>
        <w:ind w:firstLine="720"/>
        <w:jc w:val="both"/>
        <w:rPr>
          <w:rFonts w:eastAsia="Times New Roman"/>
          <w:szCs w:val="24"/>
        </w:rPr>
      </w:pPr>
      <w:r>
        <w:rPr>
          <w:rFonts w:eastAsia="Times New Roman"/>
          <w:szCs w:val="24"/>
        </w:rPr>
        <w:t>Το νομ</w:t>
      </w:r>
      <w:r>
        <w:rPr>
          <w:rFonts w:eastAsia="Times New Roman"/>
          <w:szCs w:val="24"/>
        </w:rPr>
        <w:t xml:space="preserve">οσχέδιο που συζητάμε αποτελεί συνέχεια και υλοποίηση των </w:t>
      </w:r>
      <w:proofErr w:type="spellStart"/>
      <w:r>
        <w:rPr>
          <w:rFonts w:eastAsia="Times New Roman"/>
          <w:szCs w:val="24"/>
        </w:rPr>
        <w:t>μνημονιακών</w:t>
      </w:r>
      <w:proofErr w:type="spellEnd"/>
      <w:r>
        <w:rPr>
          <w:rFonts w:eastAsia="Times New Roman"/>
          <w:szCs w:val="24"/>
        </w:rPr>
        <w:t xml:space="preserve"> δεσμεύσεων, για να μπορέσει να εκταμιευτεί η δεύτερη </w:t>
      </w:r>
      <w:proofErr w:type="spellStart"/>
      <w:r>
        <w:rPr>
          <w:rFonts w:eastAsia="Times New Roman"/>
          <w:szCs w:val="24"/>
        </w:rPr>
        <w:t>υποδόση</w:t>
      </w:r>
      <w:proofErr w:type="spellEnd"/>
      <w:r>
        <w:rPr>
          <w:rFonts w:eastAsia="Times New Roman"/>
          <w:szCs w:val="24"/>
        </w:rPr>
        <w:t xml:space="preserve"> της πρώτης δόσης. Άρα είναι μέτρα στο σύνολό τους. Όλο το νομοσχέδιο περιλαμβάνει μέτρα, τα οποία λειτουργούν προς όφελος και </w:t>
      </w:r>
      <w:r>
        <w:rPr>
          <w:rFonts w:eastAsia="Times New Roman"/>
          <w:szCs w:val="24"/>
        </w:rPr>
        <w:t xml:space="preserve">για την ικανοποίηση των </w:t>
      </w:r>
      <w:r>
        <w:rPr>
          <w:rFonts w:eastAsia="Times New Roman"/>
          <w:szCs w:val="24"/>
        </w:rPr>
        <w:lastRenderedPageBreak/>
        <w:t xml:space="preserve">αναγκών των μονοπωλιακών ομίλων, είναι σε βάρος της εργατικής τάξης και των εργαζόμενων και θα οδηγήσουν στην περαιτέρω επιδείνωση των συνθηκών διαβίωσης της λαϊκής οικογένειας. Αυτό είναι το ένα δεδομένο το οποίο έχουμε. </w:t>
      </w:r>
    </w:p>
    <w:p w14:paraId="539F9FBA" w14:textId="77777777" w:rsidR="009E4222" w:rsidRDefault="00AC15E4">
      <w:pPr>
        <w:spacing w:line="600" w:lineRule="auto"/>
        <w:ind w:firstLine="720"/>
        <w:jc w:val="both"/>
        <w:rPr>
          <w:rFonts w:eastAsia="Times New Roman"/>
          <w:szCs w:val="24"/>
        </w:rPr>
      </w:pPr>
      <w:r>
        <w:rPr>
          <w:rFonts w:eastAsia="Times New Roman"/>
          <w:szCs w:val="24"/>
        </w:rPr>
        <w:t>Το δεύτερ</w:t>
      </w:r>
      <w:r>
        <w:rPr>
          <w:rFonts w:eastAsia="Times New Roman"/>
          <w:szCs w:val="24"/>
        </w:rPr>
        <w:t xml:space="preserve">ο δεδομένο είναι η πολιτική εξαπάτηση, η οποία διεξάγεται αυτές τις δύο μέρες, πολιτική εξαπάτηση, στην οποία συμμετέχει η Κυβέρνηση, η Νέα Δημοκρατία και το ΠΑΣΟΚ. Κοροϊδεύουν τον κόσμο, τον δουλεύουν ψιλό γαζί. Είναι το τρίτο μνημόνιο, το οποίο ψηφίσατε </w:t>
      </w:r>
      <w:r>
        <w:rPr>
          <w:rFonts w:eastAsia="Times New Roman"/>
          <w:szCs w:val="24"/>
        </w:rPr>
        <w:t xml:space="preserve">από κοινού. </w:t>
      </w:r>
    </w:p>
    <w:p w14:paraId="539F9FBB" w14:textId="77777777" w:rsidR="009E4222" w:rsidRDefault="00AC15E4">
      <w:pPr>
        <w:spacing w:line="600" w:lineRule="auto"/>
        <w:ind w:firstLine="720"/>
        <w:jc w:val="both"/>
        <w:rPr>
          <w:rFonts w:eastAsia="Times New Roman"/>
          <w:szCs w:val="24"/>
        </w:rPr>
      </w:pPr>
      <w:r>
        <w:rPr>
          <w:rFonts w:eastAsia="Times New Roman"/>
          <w:szCs w:val="24"/>
        </w:rPr>
        <w:t xml:space="preserve">Δεν ξέρατε για το ταμείο, κύριοι της Νέας Δημοκρατίας και του ΠΑΣΟΚ; Αφού το ΦΕΚ και το μνημόνιο λέει καθαρά τι είναι αυτό το νέο ταμείο. Τι σημαίνει; Για </w:t>
      </w:r>
      <w:r>
        <w:rPr>
          <w:rFonts w:eastAsia="Times New Roman"/>
          <w:szCs w:val="24"/>
        </w:rPr>
        <w:t>ενενήντα εννέα</w:t>
      </w:r>
      <w:r>
        <w:rPr>
          <w:rFonts w:eastAsia="Times New Roman"/>
          <w:szCs w:val="24"/>
        </w:rPr>
        <w:t xml:space="preserve"> χρόνια τα περιουσιακά στοιχεία υψηλής, σημαντικής αξίας, θα πάνε για να δημιουργηθεί και εντέλει να μεγιστοποιηθεί η αξία τους η οποία θα ρευστοποιηθεί με ιδιωτικοποίηση και άλλα μέτρα. Τι δεν ξέρατε, όταν τα ψηφίζατε αυτά τα πράγματα; </w:t>
      </w:r>
    </w:p>
    <w:p w14:paraId="539F9FBC" w14:textId="77777777" w:rsidR="009E4222" w:rsidRDefault="00AC15E4">
      <w:pPr>
        <w:spacing w:line="600" w:lineRule="auto"/>
        <w:ind w:firstLine="720"/>
        <w:jc w:val="both"/>
        <w:rPr>
          <w:rFonts w:eastAsia="Times New Roman"/>
          <w:szCs w:val="24"/>
        </w:rPr>
      </w:pPr>
      <w:r>
        <w:rPr>
          <w:rFonts w:eastAsia="Times New Roman"/>
          <w:szCs w:val="24"/>
        </w:rPr>
        <w:lastRenderedPageBreak/>
        <w:t>Έρχεστε και μιλάτε</w:t>
      </w:r>
      <w:r>
        <w:rPr>
          <w:rFonts w:eastAsia="Times New Roman"/>
          <w:szCs w:val="24"/>
        </w:rPr>
        <w:t xml:space="preserve"> τώρα και σας έπιασε ο πόνος στη Νέα Δημοκρατία και το ΠΑΣΟΚ για το νερό; Μα, εσείς δεν είχατε τάξει την ΕΥΔΑΠ και την ΕΥΑΘ στο ΤΑΥΠΕΔ, με σκοπό την ιδιωτικοποίησή τους; </w:t>
      </w:r>
      <w:r>
        <w:rPr>
          <w:rFonts w:eastAsia="Times New Roman"/>
          <w:szCs w:val="24"/>
        </w:rPr>
        <w:t>Η</w:t>
      </w:r>
      <w:r>
        <w:rPr>
          <w:rFonts w:eastAsia="Times New Roman"/>
          <w:szCs w:val="24"/>
        </w:rPr>
        <w:t xml:space="preserve"> σημερινή Κυβέρνηση το συνεχίζει αυτό το πράγμα. Στο ΦΕΚ στις 26 Μαΐου του 2016, όπου</w:t>
      </w:r>
      <w:r>
        <w:rPr>
          <w:rFonts w:eastAsia="Times New Roman"/>
          <w:szCs w:val="24"/>
        </w:rPr>
        <w:t xml:space="preserve"> έχει το πλάνο του ΤΑΥΠΕΔ, όσον αφορά τα σχέδια ιδιωτικοποίησης στη σελίδα 16 λέει: «Εταιρεία Ύδρευσης και Αποχέτευσης Θεσσαλονίκης, πώληση του 23% του μετοχικού κεφαλαίου της». Στη σελίδα 17: «Εταιρεία Ύδρευσης και Αποχέτευσης Πρωτεύουσας (ΕΥΔΑΠ), πώληση </w:t>
      </w:r>
      <w:r>
        <w:rPr>
          <w:rFonts w:eastAsia="Times New Roman"/>
          <w:szCs w:val="24"/>
        </w:rPr>
        <w:t xml:space="preserve">11%», που κατέχει η ΕΥΔΑΠ. Στις εταιρείες, οι οποίες εντάσσονται πλέον στη νέα θυγατρική του </w:t>
      </w:r>
      <w:proofErr w:type="spellStart"/>
      <w:r>
        <w:rPr>
          <w:rFonts w:eastAsia="Times New Roman"/>
          <w:szCs w:val="24"/>
        </w:rPr>
        <w:t>υπερταμείου</w:t>
      </w:r>
      <w:proofErr w:type="spellEnd"/>
      <w:r>
        <w:rPr>
          <w:rFonts w:eastAsia="Times New Roman"/>
          <w:szCs w:val="24"/>
        </w:rPr>
        <w:t xml:space="preserve">, όλα αυτά θα γίνονται με τη λογική της βελτιστοποίησης της λειτουργίας. </w:t>
      </w:r>
    </w:p>
    <w:p w14:paraId="539F9FBD" w14:textId="77777777" w:rsidR="009E4222" w:rsidRDefault="00AC15E4">
      <w:pPr>
        <w:spacing w:line="600" w:lineRule="auto"/>
        <w:ind w:firstLine="720"/>
        <w:jc w:val="both"/>
        <w:rPr>
          <w:rFonts w:eastAsia="Times New Roman"/>
          <w:szCs w:val="24"/>
        </w:rPr>
      </w:pPr>
      <w:r>
        <w:rPr>
          <w:rFonts w:eastAsia="Times New Roman"/>
          <w:szCs w:val="24"/>
        </w:rPr>
        <w:t>Τι σημαίνει βελτιστοποίηση της λειτουργίας σε μ</w:t>
      </w:r>
      <w:r>
        <w:rPr>
          <w:rFonts w:eastAsia="Times New Roman"/>
          <w:szCs w:val="24"/>
        </w:rPr>
        <w:t>ί</w:t>
      </w:r>
      <w:r>
        <w:rPr>
          <w:rFonts w:eastAsia="Times New Roman"/>
          <w:szCs w:val="24"/>
        </w:rPr>
        <w:t>α ανώνυμη εταιρεία, είτε είναι</w:t>
      </w:r>
      <w:r>
        <w:rPr>
          <w:rFonts w:eastAsia="Times New Roman"/>
          <w:szCs w:val="24"/>
        </w:rPr>
        <w:t xml:space="preserve"> υπό δημόσιο είτε υπό ιδιωτικό έλεγχο; Σημαίνει ότι πρέπει να είναι ανταγωνιστική, άρα κερδοφόρα. Πώς προκύπτει αυτή η κερδοφορία; Μέσα από την εντατικοποίηση των εργαζόμενων. Είτε λοιπόν το 50% της ΕΥΔΑΠ παραμένει στο δημόσιο είτε δοθεί και αυτό, η εντατι</w:t>
      </w:r>
      <w:r>
        <w:rPr>
          <w:rFonts w:eastAsia="Times New Roman"/>
          <w:szCs w:val="24"/>
        </w:rPr>
        <w:t xml:space="preserve">κοποίηση των εργαζόμενων είναι δεδομένη. Η ανατροπή στις </w:t>
      </w:r>
      <w:r>
        <w:rPr>
          <w:rFonts w:eastAsia="Times New Roman"/>
          <w:szCs w:val="24"/>
        </w:rPr>
        <w:lastRenderedPageBreak/>
        <w:t>εργασιακές σχέσεις είναι δεδομένη. Η μείωση στους μισθούς είναι δεδομένη. Όπως δεδομένη, επίσης, είναι η αύξηση των τιμολογίων.</w:t>
      </w:r>
    </w:p>
    <w:p w14:paraId="539F9FBE" w14:textId="77777777" w:rsidR="009E4222" w:rsidRDefault="00AC15E4">
      <w:pPr>
        <w:spacing w:line="600" w:lineRule="auto"/>
        <w:ind w:firstLine="720"/>
        <w:jc w:val="both"/>
        <w:rPr>
          <w:rFonts w:eastAsia="Times New Roman"/>
          <w:szCs w:val="24"/>
        </w:rPr>
      </w:pPr>
      <w:r>
        <w:rPr>
          <w:rFonts w:eastAsia="Times New Roman"/>
          <w:szCs w:val="24"/>
        </w:rPr>
        <w:t>Σ</w:t>
      </w:r>
      <w:r>
        <w:rPr>
          <w:rFonts w:eastAsia="Times New Roman"/>
          <w:szCs w:val="24"/>
        </w:rPr>
        <w:t>ε ποιον λέτε τα παραμύθια περί δημόσιου αγαθού για το νερό; Πότε είναι</w:t>
      </w:r>
      <w:r>
        <w:rPr>
          <w:rFonts w:eastAsia="Times New Roman"/>
          <w:szCs w:val="24"/>
        </w:rPr>
        <w:t xml:space="preserve"> στον καπιταλισμό δημόσιο αγαθό; Δεν το πληρώνει ο κόσμος; Όταν η ΕΥΔΑΠ ήταν κρατική δεν το πλήρωνε; Δεν υπήρχαν οικογένειες που δεν μπορούσαν να πληρώσουν το νερό; Τι είναι αυτό; Δημόσιο αγαθό είναι που παρέχεται σε όλους δωρεάν; Αυτό σημαίνει δημόσιο αγα</w:t>
      </w:r>
      <w:r>
        <w:rPr>
          <w:rFonts w:eastAsia="Times New Roman"/>
          <w:szCs w:val="24"/>
        </w:rPr>
        <w:t xml:space="preserve">θό. Τι κοροϊδεύετε, λοιπόν, τον κόσμο ένθεν κακείθεν; </w:t>
      </w:r>
    </w:p>
    <w:p w14:paraId="539F9FBF" w14:textId="77777777" w:rsidR="009E4222" w:rsidRDefault="00AC15E4">
      <w:pPr>
        <w:spacing w:line="600" w:lineRule="auto"/>
        <w:ind w:firstLine="720"/>
        <w:jc w:val="both"/>
        <w:rPr>
          <w:rFonts w:eastAsia="Times New Roman"/>
          <w:szCs w:val="24"/>
        </w:rPr>
      </w:pPr>
      <w:r>
        <w:rPr>
          <w:rFonts w:eastAsia="Times New Roman"/>
          <w:szCs w:val="24"/>
        </w:rPr>
        <w:t>Απλώς, η διαπάλη την οποία έχετε είναι ποιος κάνει τις καλύτερες ιδιωτικοποιήσεις ή ποια τμήματα του κεφαλαίου, ποιους επιχειρηματικούς ομίλους θέλει να εξυπηρετήσει ο μεν και ο δε, αν θα την πάρουν Γε</w:t>
      </w:r>
      <w:r>
        <w:rPr>
          <w:rFonts w:eastAsia="Times New Roman"/>
          <w:szCs w:val="24"/>
        </w:rPr>
        <w:t xml:space="preserve">ρμανοί, Γάλλοι, Αυστριακοί, Αμερικάνοι ή Κινέζοι. Γι’ αυτό τσακώνεστε επί της ουσίας, όταν το αποτέλεσμα θα είναι το ίδιο και για τους εργαζόμενους και για τη λαϊκή οικογένεια. </w:t>
      </w:r>
    </w:p>
    <w:p w14:paraId="539F9FC0" w14:textId="77777777" w:rsidR="009E4222" w:rsidRDefault="00AC15E4">
      <w:pPr>
        <w:spacing w:line="600" w:lineRule="auto"/>
        <w:ind w:firstLine="720"/>
        <w:jc w:val="both"/>
        <w:rPr>
          <w:rFonts w:eastAsia="Times New Roman"/>
          <w:szCs w:val="24"/>
        </w:rPr>
      </w:pPr>
      <w:r>
        <w:rPr>
          <w:rFonts w:eastAsia="Times New Roman"/>
          <w:szCs w:val="24"/>
        </w:rPr>
        <w:lastRenderedPageBreak/>
        <w:t>Κάνετε ότι δεν ξέρατε; Ότι σας εξαπάτησαν κύριοι του ΠΑΣΟΚ και της Νέας Δημοκρ</w:t>
      </w:r>
      <w:r>
        <w:rPr>
          <w:rFonts w:eastAsia="Times New Roman"/>
          <w:szCs w:val="24"/>
        </w:rPr>
        <w:t xml:space="preserve">ατίας με το </w:t>
      </w:r>
      <w:proofErr w:type="spellStart"/>
      <w:r>
        <w:rPr>
          <w:rFonts w:eastAsia="Times New Roman"/>
          <w:szCs w:val="24"/>
        </w:rPr>
        <w:t>υπερταμείο</w:t>
      </w:r>
      <w:proofErr w:type="spellEnd"/>
      <w:r>
        <w:rPr>
          <w:rFonts w:eastAsia="Times New Roman"/>
          <w:szCs w:val="24"/>
        </w:rPr>
        <w:t xml:space="preserve">; Αφού ήταν δεδομένο ποιο θα είναι το </w:t>
      </w:r>
      <w:proofErr w:type="spellStart"/>
      <w:r>
        <w:rPr>
          <w:rFonts w:eastAsia="Times New Roman"/>
          <w:szCs w:val="24"/>
        </w:rPr>
        <w:t>υπερταμείο</w:t>
      </w:r>
      <w:proofErr w:type="spellEnd"/>
      <w:r>
        <w:rPr>
          <w:rFonts w:eastAsia="Times New Roman"/>
          <w:szCs w:val="24"/>
        </w:rPr>
        <w:t xml:space="preserve">. Το ξέρατε και το ψηφίσατε στο τρίτο μνημόνιο. Δέσμευση της περιουσίας για ενενήντα εννέα χρόνια. Υποθήκευση των περιουσιακών στοιχείων για ενενήντα εννέα χρόνια. </w:t>
      </w:r>
      <w:proofErr w:type="spellStart"/>
      <w:r>
        <w:rPr>
          <w:rFonts w:eastAsia="Times New Roman"/>
          <w:szCs w:val="24"/>
        </w:rPr>
        <w:t>Συνδιαχείριση</w:t>
      </w:r>
      <w:proofErr w:type="spellEnd"/>
      <w:r>
        <w:rPr>
          <w:rFonts w:eastAsia="Times New Roman"/>
          <w:szCs w:val="24"/>
        </w:rPr>
        <w:t xml:space="preserve"> από το ε</w:t>
      </w:r>
      <w:r>
        <w:rPr>
          <w:rFonts w:eastAsia="Times New Roman"/>
          <w:szCs w:val="24"/>
        </w:rPr>
        <w:t>λληνικό δημόσιο και τους δανειστές για ενενήντα εννέα χρόνια αυτών των περιουσιακών στοιχείων και αξιοποίησή τους μέχρι και ρευστοποίηση με κάθε μορφή και με ιδιωτικοποιήσεις, για να μπορέσει το σύνολο που θα εισπραχθούν -το λέει καθαρά το ΦΕΚ εδώ, το μνημ</w:t>
      </w:r>
      <w:r>
        <w:rPr>
          <w:rFonts w:eastAsia="Times New Roman"/>
          <w:szCs w:val="24"/>
        </w:rPr>
        <w:t>όνιο-, το 50% να πάει στην εξυπηρέτηση του δημόσιου χρέους και το υπόλοιπο 50% να χρησιμοποιηθεί για επενδύσεις.</w:t>
      </w:r>
    </w:p>
    <w:p w14:paraId="539F9FC1"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Πού, λοιπόν, θα πάει κάτι προς όφελος, προς ανακούφιση των λαϊκών στρωμάτων; Πουθενά και τίποτα. Πολύ δε περισσότερο, όταν δούμε συνολικά τη με</w:t>
      </w:r>
      <w:r>
        <w:rPr>
          <w:rFonts w:eastAsia="Times New Roman"/>
          <w:szCs w:val="24"/>
        </w:rPr>
        <w:t xml:space="preserve">γάλη εικόνα. Και τι λέει; Ότι για να μπορέσει να γίνει η αξιολόγηση, πρέπει να υλοποιούνται οι όποιες αξιολογήσεις, στη συνέχεια να υλοποιούνται τα αντιλαϊκά μέτρα κι ότι το ταμείο έχει συγκεκριμένο ρόλο. Και ποιο είναι το ζήτημα; Ότι για να </w:t>
      </w:r>
      <w:proofErr w:type="spellStart"/>
      <w:r>
        <w:rPr>
          <w:rFonts w:eastAsia="Times New Roman"/>
          <w:szCs w:val="24"/>
        </w:rPr>
        <w:t>απομειωθεί</w:t>
      </w:r>
      <w:proofErr w:type="spellEnd"/>
      <w:r>
        <w:rPr>
          <w:rFonts w:eastAsia="Times New Roman"/>
          <w:szCs w:val="24"/>
        </w:rPr>
        <w:t xml:space="preserve"> </w:t>
      </w:r>
      <w:r>
        <w:rPr>
          <w:rFonts w:eastAsia="Times New Roman"/>
          <w:szCs w:val="24"/>
        </w:rPr>
        <w:lastRenderedPageBreak/>
        <w:t xml:space="preserve">το </w:t>
      </w:r>
      <w:r>
        <w:rPr>
          <w:rFonts w:eastAsia="Times New Roman"/>
          <w:szCs w:val="24"/>
        </w:rPr>
        <w:t xml:space="preserve">χρέος -αν </w:t>
      </w:r>
      <w:proofErr w:type="spellStart"/>
      <w:r>
        <w:rPr>
          <w:rFonts w:eastAsia="Times New Roman"/>
          <w:szCs w:val="24"/>
        </w:rPr>
        <w:t>απομειωθεί</w:t>
      </w:r>
      <w:proofErr w:type="spellEnd"/>
      <w:r>
        <w:rPr>
          <w:rFonts w:eastAsia="Times New Roman"/>
          <w:szCs w:val="24"/>
        </w:rPr>
        <w:t xml:space="preserve"> και με όποιον τρόπο </w:t>
      </w:r>
      <w:proofErr w:type="spellStart"/>
      <w:r>
        <w:rPr>
          <w:rFonts w:eastAsia="Times New Roman"/>
          <w:szCs w:val="24"/>
        </w:rPr>
        <w:t>απομειωθεί</w:t>
      </w:r>
      <w:proofErr w:type="spellEnd"/>
      <w:r>
        <w:rPr>
          <w:rFonts w:eastAsia="Times New Roman"/>
          <w:szCs w:val="24"/>
        </w:rPr>
        <w:t xml:space="preserve"> το κρατικό χρέος- σημαίνει ότι ο λαός πρέπει να σφίξει ακόμη περισσότερο το ζωνάρι του. Και στο κάτω-κάτω της γραφής αυτές οι θυσίες που κάνει ο λαός, είναι χωρίς ημερομηνία λήξης.</w:t>
      </w:r>
    </w:p>
    <w:p w14:paraId="539F9FC2"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Και ποια είναι η νέα εξ</w:t>
      </w:r>
      <w:r>
        <w:rPr>
          <w:rFonts w:eastAsia="Times New Roman"/>
          <w:szCs w:val="24"/>
        </w:rPr>
        <w:t>απάτηση την οποία προσπαθεί να κάνει η Κυβέρνηση του ΣΥΡΙΖΑ προς τον λαό; Ο μύθος της καπιταλιστικής ανάπτυξης. Ο μύθος της συμμαχίας του Νότου. Ο μύθος ότι αλλάζουμε την πολιτική στην Ευρωπαϊκή Ένωση. Τι σημαίνει καπιταλιστική ανάπτυξη; Σημαίνει ότι πρέπε</w:t>
      </w:r>
      <w:r>
        <w:rPr>
          <w:rFonts w:eastAsia="Times New Roman"/>
          <w:szCs w:val="24"/>
        </w:rPr>
        <w:t>ι να στηριχτούν οι επιχειρηματικοί όμιλοι, να θωρακιστεί η ανταγωνιστικότητα και η κερδοφορία. Πού οδηγεί αυτό; Οδηγεί στο ότι οι εργαζόμενοι, η εργατική τάξη πρέπει να θυσιάζει καθημερινά τα δικαιώματά της στο βωμό της κερδοφορίας του κεφαλαίου. Οδηγεί στ</w:t>
      </w:r>
      <w:r>
        <w:rPr>
          <w:rFonts w:eastAsia="Times New Roman"/>
          <w:szCs w:val="24"/>
        </w:rPr>
        <w:t>ο συμπέρασμα ότι η λαϊκή οικογένεια πρέπει να θυσιάζει καθημερινά την ικανοποίηση των λαϊκών αναγκών στο βωμό της θωράκισης της ανταγωνιστικότητας και της εξωστρέφειας του μεγάλου κεφαλαίου.</w:t>
      </w:r>
    </w:p>
    <w:p w14:paraId="539F9FC3"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Κι όταν θα έρθει, εάν θα έρθει αυτή η ανάκαμψη, που είναι αβέβαιο</w:t>
      </w:r>
      <w:r>
        <w:rPr>
          <w:rFonts w:eastAsia="Times New Roman"/>
          <w:szCs w:val="24"/>
        </w:rPr>
        <w:t xml:space="preserve"> ότι θα έρθει ή ότι θα διαρκέσει, τι θα λέτε τότε στην εργατική τάξη; «Συνεχίστε να κάνετε θυσίες, για να διατηρείται η ανάπτυξη». Για αυτό δημιουργείτε όλους αυτούς τους μηχανισμούς. Και ποια συμμαχία του Νότου είναι αυτή; Οι σύμμαχοί σας, ο </w:t>
      </w:r>
      <w:proofErr w:type="spellStart"/>
      <w:r>
        <w:rPr>
          <w:rFonts w:eastAsia="Times New Roman"/>
          <w:szCs w:val="24"/>
        </w:rPr>
        <w:t>Ρέντσι</w:t>
      </w:r>
      <w:proofErr w:type="spellEnd"/>
      <w:r>
        <w:rPr>
          <w:rFonts w:eastAsia="Times New Roman"/>
          <w:szCs w:val="24"/>
        </w:rPr>
        <w:t xml:space="preserve"> και ο </w:t>
      </w:r>
      <w:r>
        <w:rPr>
          <w:rFonts w:eastAsia="Times New Roman"/>
          <w:szCs w:val="24"/>
        </w:rPr>
        <w:t>Ολάντ; Δεν βλέπετε τι κάνουν στη Γαλλία και στην Ιταλία; Είναι αυτά που θα έρθουν μετά τη δεύτερη αξιολόγηση στην αγορά εργασίας.</w:t>
      </w:r>
    </w:p>
    <w:p w14:paraId="539F9FC4"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Τι λέει ο νόμος του Ολάντ, του σύμμαχού σας στη μεγάλη συμμαχία του Νότου, που έφερε με το</w:t>
      </w:r>
      <w:r>
        <w:rPr>
          <w:rFonts w:eastAsia="Times New Roman"/>
          <w:szCs w:val="24"/>
        </w:rPr>
        <w:t>ν</w:t>
      </w:r>
      <w:r>
        <w:rPr>
          <w:rFonts w:eastAsia="Times New Roman"/>
          <w:szCs w:val="24"/>
        </w:rPr>
        <w:t xml:space="preserve"> νόμο Ελ </w:t>
      </w:r>
      <w:proofErr w:type="spellStart"/>
      <w:r>
        <w:rPr>
          <w:rFonts w:eastAsia="Times New Roman"/>
          <w:szCs w:val="24"/>
        </w:rPr>
        <w:t>Κομρί</w:t>
      </w:r>
      <w:proofErr w:type="spellEnd"/>
      <w:r>
        <w:rPr>
          <w:rFonts w:eastAsia="Times New Roman"/>
          <w:szCs w:val="24"/>
        </w:rPr>
        <w:t>; Ότι προωθείται η πλ</w:t>
      </w:r>
      <w:r>
        <w:rPr>
          <w:rFonts w:eastAsia="Times New Roman"/>
          <w:szCs w:val="24"/>
        </w:rPr>
        <w:t xml:space="preserve">ήρης </w:t>
      </w:r>
      <w:proofErr w:type="spellStart"/>
      <w:r>
        <w:rPr>
          <w:rFonts w:eastAsia="Times New Roman"/>
          <w:szCs w:val="24"/>
        </w:rPr>
        <w:t>ελαστικοποίηση</w:t>
      </w:r>
      <w:proofErr w:type="spellEnd"/>
      <w:r>
        <w:rPr>
          <w:rFonts w:eastAsia="Times New Roman"/>
          <w:szCs w:val="24"/>
        </w:rPr>
        <w:t xml:space="preserve"> του χρόνου εργασίας, καταργείται το σταθερό ημερήσιο εβδομαδιαίο ωράριο, καταργούνται οι υπερωρίες και οι </w:t>
      </w:r>
      <w:proofErr w:type="spellStart"/>
      <w:r>
        <w:rPr>
          <w:rFonts w:eastAsia="Times New Roman"/>
          <w:szCs w:val="24"/>
        </w:rPr>
        <w:t>υπερεργασίες</w:t>
      </w:r>
      <w:proofErr w:type="spellEnd"/>
      <w:r>
        <w:rPr>
          <w:rFonts w:eastAsia="Times New Roman"/>
          <w:szCs w:val="24"/>
        </w:rPr>
        <w:t xml:space="preserve"> και είναι όλα απλήρωτα. Αυτό δεν συζητάτε σήμερα, όπως διέρρευσε; Αυτή δεν είναι μία από τις κατευθύνσεις απελευθέρωσ</w:t>
      </w:r>
      <w:r>
        <w:rPr>
          <w:rFonts w:eastAsia="Times New Roman"/>
          <w:szCs w:val="24"/>
        </w:rPr>
        <w:t>ης της αγοράς εργασίας; Να μην καθορίζεται, δηλαδή, ημερήσια ο χρόνος εργασίας και κάποια μέρα να δουλεύει οκτώ, δέκα, δεκαπέντε ώρες και την άλλη να δουλεύει δύο ώρες. Ποιον εξυπηρετεί αυτό; Τις ανάγκες της εργατικής τάξης ή τις ανάγκες των επιχειρηματικώ</w:t>
      </w:r>
      <w:r>
        <w:rPr>
          <w:rFonts w:eastAsia="Times New Roman"/>
          <w:szCs w:val="24"/>
        </w:rPr>
        <w:t>ν ομίλων και του κεφαλαίου;</w:t>
      </w:r>
    </w:p>
    <w:p w14:paraId="539F9FC5"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 xml:space="preserve">Τι έφερε ο άλλος σύμμαχός σας, ο </w:t>
      </w:r>
      <w:proofErr w:type="spellStart"/>
      <w:r>
        <w:rPr>
          <w:rFonts w:eastAsia="Times New Roman"/>
          <w:szCs w:val="24"/>
        </w:rPr>
        <w:t>Ρέντσι</w:t>
      </w:r>
      <w:proofErr w:type="spellEnd"/>
      <w:r>
        <w:rPr>
          <w:rFonts w:eastAsia="Times New Roman"/>
          <w:szCs w:val="24"/>
        </w:rPr>
        <w:t>, στην Ιταλία, με το νόμο «</w:t>
      </w:r>
      <w:r>
        <w:rPr>
          <w:rFonts w:eastAsia="Times New Roman"/>
          <w:szCs w:val="24"/>
          <w:lang w:val="en-US"/>
        </w:rPr>
        <w:t>Jobs</w:t>
      </w:r>
      <w:r>
        <w:rPr>
          <w:rFonts w:eastAsia="Times New Roman"/>
          <w:szCs w:val="24"/>
        </w:rPr>
        <w:t xml:space="preserve"> </w:t>
      </w:r>
      <w:r>
        <w:rPr>
          <w:rFonts w:eastAsia="Times New Roman"/>
          <w:szCs w:val="24"/>
          <w:lang w:val="en-US"/>
        </w:rPr>
        <w:t>Act</w:t>
      </w:r>
      <w:r>
        <w:rPr>
          <w:rFonts w:eastAsia="Times New Roman"/>
          <w:szCs w:val="24"/>
        </w:rPr>
        <w:t xml:space="preserve">»; Απελευθερώνονται οι απολύσεις και επιβάλλονται συμβάσεις με μηδενικά δικαιώματα. Αυτό δεν συζητάτε για την απελευθέρωση των ομαδικών απολύσεων και για </w:t>
      </w:r>
      <w:r>
        <w:rPr>
          <w:rFonts w:eastAsia="Times New Roman"/>
          <w:szCs w:val="24"/>
        </w:rPr>
        <w:t>τις συμβάσεις -αυτές που λέτε δήθεν συλλογικές συμβάσεις- με μηδενικά δικαιώματα;</w:t>
      </w:r>
    </w:p>
    <w:p w14:paraId="539F9FC6"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Υπάρχει μια τεράστια διαπάλη μέσα στην ίδια την Ευρωπαϊκή Ένωση. Και η διαπάλη δεν είναι για το πώς θα λυθούν τα προβλήματα των εργαζόμενων και πώς θα βελτιωθεί η θέση τους. </w:t>
      </w:r>
      <w:r>
        <w:rPr>
          <w:rFonts w:eastAsia="Times New Roman"/>
          <w:szCs w:val="24"/>
        </w:rPr>
        <w:t xml:space="preserve">Η διαπάλη είναι ποιοι επιχειρηματικοί όμιλοι, από ποιες χώρες θα βγουν κερδισμένοι μέσα από αυτήν την κρίση κι αν η Γερμανία -εκεί είναι η ουσιαστική αντιπαράθεση- θα αναλάβει να ξεχρεώσει τα υπερχρεωμένα κράτη, τον υπερχρεωμένο χρηματοπιστωτικό τομέα και </w:t>
      </w:r>
      <w:r>
        <w:rPr>
          <w:rFonts w:eastAsia="Times New Roman"/>
          <w:szCs w:val="24"/>
        </w:rPr>
        <w:t>θα σηκώσει το βάρος αυτό. Αυτή είναι η όλη κουβέντα που γίνεται.</w:t>
      </w:r>
    </w:p>
    <w:p w14:paraId="539F9FC7"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Σε όλα τα υπόλοιπα ζητήματα, στην επίθεση στην εργατική τάξη, ομονοούν, συμφωνούν και την υλοποιούν από κοινού είτε είναι χώρες του Βορρά είτε είναι χώρες του Νότου, είτε συμμετέχουν στην ευρ</w:t>
      </w:r>
      <w:r>
        <w:rPr>
          <w:rFonts w:eastAsia="Times New Roman"/>
          <w:szCs w:val="24"/>
        </w:rPr>
        <w:t xml:space="preserve">ωζώνη είτε στην Ευρωπαϊκή Ένωση, είτε βγαίνουν από αυτή, όπως η Μεγάλη Βρετανία, που εκεί δεν υπάρχει λίθος στο λίθο όσον αφορά τα εργατικά δικαιώματα, δεν έχει μείνει τίποτα. Θα έχετε ακούσει για τις μηδενικές συμβάσεις στη Μεγάλη Βρετανία. </w:t>
      </w:r>
    </w:p>
    <w:p w14:paraId="539F9FC8"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Αυτή είναι, </w:t>
      </w:r>
      <w:r>
        <w:rPr>
          <w:rFonts w:eastAsia="Times New Roman"/>
          <w:szCs w:val="24"/>
        </w:rPr>
        <w:t>λοιπόν, η εξέλιξη των πραγμάτων.</w:t>
      </w:r>
    </w:p>
    <w:p w14:paraId="539F9FC9"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Και εκεί η Κυβέρνηση, ως πολύ καλός συνεχιστής των προηγούμενων πολιτικών, ακολουθεί το νήμα που άφησαν οι άλλοι, ξεθεμελιώνει το σύνολο που δεν πρόλαβαν να κάνουν οι προηγούμενες κυβερνήσεις και μάλιστα τους αντιγράφει και</w:t>
      </w:r>
      <w:r>
        <w:rPr>
          <w:rFonts w:eastAsia="Times New Roman"/>
          <w:szCs w:val="24"/>
        </w:rPr>
        <w:t xml:space="preserve"> στην πρακτική του τρόπου νομοθέτησης με διαδικασίες κατεπείγοντος, </w:t>
      </w:r>
      <w:proofErr w:type="spellStart"/>
      <w:r>
        <w:rPr>
          <w:rFonts w:eastAsia="Times New Roman"/>
          <w:szCs w:val="24"/>
        </w:rPr>
        <w:t>υπερεπείγοντος</w:t>
      </w:r>
      <w:proofErr w:type="spellEnd"/>
      <w:r>
        <w:rPr>
          <w:rFonts w:eastAsia="Times New Roman"/>
          <w:szCs w:val="24"/>
        </w:rPr>
        <w:t>, με τρεις επιτροπές μέσα σε μια μέρα.</w:t>
      </w:r>
    </w:p>
    <w:p w14:paraId="539F9FCA"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 xml:space="preserve">Και βεβαίως, η πολιτική εξαπάτηση συνεχίζεται και από μεριάς της Κυβέρνησης για να «χρυσώσει το χάπι». Τι κάνατε όταν κατεδαφιζόταν το </w:t>
      </w:r>
      <w:r>
        <w:rPr>
          <w:rFonts w:eastAsia="Times New Roman"/>
          <w:szCs w:val="24"/>
        </w:rPr>
        <w:t xml:space="preserve">ασφαλιστικό, όταν κατεδαφίζατε τον κοινωνικό χαρακτήρα της ασφάλισης και την ιδιωτικοποιούσατε πλήρως, μετατρέποντας τη σύνταξη σε ένα </w:t>
      </w:r>
      <w:proofErr w:type="spellStart"/>
      <w:r>
        <w:rPr>
          <w:rFonts w:eastAsia="Times New Roman"/>
          <w:szCs w:val="24"/>
        </w:rPr>
        <w:t>προνοιακό</w:t>
      </w:r>
      <w:proofErr w:type="spellEnd"/>
      <w:r>
        <w:rPr>
          <w:rFonts w:eastAsia="Times New Roman"/>
          <w:szCs w:val="24"/>
        </w:rPr>
        <w:t xml:space="preserve"> επίδομα; </w:t>
      </w:r>
    </w:p>
    <w:p w14:paraId="539F9FC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Βάλατε κάποιες εξαιρέσεις περιορισμένου χρονικού διαστήματος για κάποιες κατηγορίες -για τους αγρότες</w:t>
      </w:r>
      <w:r>
        <w:rPr>
          <w:rFonts w:eastAsia="Times New Roman" w:cs="Times New Roman"/>
          <w:szCs w:val="24"/>
        </w:rPr>
        <w:t>, για τους νέους επαγγελματίες, για τους νέους επιστήμονες- τις οποίες καταργήσατε μέσα σε μια μέρα -σήμερα- μετά από τρεις μήνες, μόνο και μόνο για να «χρυσώσετε το χάπι». Και έτσι, αντί για όλα αυτά τα οποία λέγατε, ότι δήθεν θα βελτιωθεί η κατάσταση, βλ</w:t>
      </w:r>
      <w:r>
        <w:rPr>
          <w:rFonts w:eastAsia="Times New Roman" w:cs="Times New Roman"/>
          <w:szCs w:val="24"/>
        </w:rPr>
        <w:t xml:space="preserve">έπουμε την κατάσταση να επιδεινώνεται καθημερινά. </w:t>
      </w:r>
    </w:p>
    <w:p w14:paraId="539F9FC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Με το συγκεκριμένο νομοσχέδιο αφ</w:t>
      </w:r>
      <w:r>
        <w:rPr>
          <w:rFonts w:eastAsia="Times New Roman" w:cs="Times New Roman"/>
          <w:szCs w:val="24"/>
        </w:rPr>
        <w:t xml:space="preserve">’ </w:t>
      </w:r>
      <w:r>
        <w:rPr>
          <w:rFonts w:eastAsia="Times New Roman" w:cs="Times New Roman"/>
          <w:szCs w:val="24"/>
        </w:rPr>
        <w:t xml:space="preserve">ενός μεν αφαιρέσατε αυτές τις </w:t>
      </w:r>
      <w:proofErr w:type="spellStart"/>
      <w:r>
        <w:rPr>
          <w:rFonts w:eastAsia="Times New Roman" w:cs="Times New Roman"/>
          <w:szCs w:val="24"/>
        </w:rPr>
        <w:t>μικροεξαιρέσεις</w:t>
      </w:r>
      <w:proofErr w:type="spellEnd"/>
      <w:r>
        <w:rPr>
          <w:rFonts w:eastAsia="Times New Roman" w:cs="Times New Roman"/>
          <w:szCs w:val="24"/>
        </w:rPr>
        <w:t xml:space="preserve"> στο ασφαλιστικό, που αφορούν τους νέους επιστήμονες, αφορούν τους αγρότες, αφορούν την εξαγορά των πλασματικών χρόνων ή ακόμη</w:t>
      </w:r>
      <w:r>
        <w:rPr>
          <w:rFonts w:eastAsia="Times New Roman" w:cs="Times New Roman"/>
          <w:szCs w:val="24"/>
        </w:rPr>
        <w:t xml:space="preserve"> και τους ιδιοκτήτες μικρών τουριστικών καταλυμάτων μέχρι δέκα δωμάτια, αφ</w:t>
      </w:r>
      <w:r>
        <w:rPr>
          <w:rFonts w:eastAsia="Times New Roman" w:cs="Times New Roman"/>
          <w:szCs w:val="24"/>
        </w:rPr>
        <w:t xml:space="preserve">’ </w:t>
      </w:r>
      <w:r>
        <w:rPr>
          <w:rFonts w:eastAsia="Times New Roman" w:cs="Times New Roman"/>
          <w:szCs w:val="24"/>
        </w:rPr>
        <w:t xml:space="preserve">ετέρου </w:t>
      </w:r>
      <w:r>
        <w:rPr>
          <w:rFonts w:eastAsia="Times New Roman" w:cs="Times New Roman"/>
          <w:szCs w:val="24"/>
        </w:rPr>
        <w:lastRenderedPageBreak/>
        <w:t xml:space="preserve">προχωρήσατε στο να εντάξετε τη δεύτερη φάση επιχειρήσεων στο νέο </w:t>
      </w:r>
      <w:r>
        <w:rPr>
          <w:rFonts w:eastAsia="Times New Roman" w:cs="Times New Roman"/>
          <w:szCs w:val="24"/>
        </w:rPr>
        <w:t>τ</w:t>
      </w:r>
      <w:r>
        <w:rPr>
          <w:rFonts w:eastAsia="Times New Roman" w:cs="Times New Roman"/>
          <w:szCs w:val="24"/>
        </w:rPr>
        <w:t>αμείο που δημιουργήσατε και στη νέα θυγατρική του, την ΕΔΗΣ. Και μέσα βάλατε το νερό, το ΑΤΤΙΚΟ ΜΕΤΡΟ, τη Δ</w:t>
      </w:r>
      <w:r>
        <w:rPr>
          <w:rFonts w:eastAsia="Times New Roman" w:cs="Times New Roman"/>
          <w:szCs w:val="24"/>
        </w:rPr>
        <w:t xml:space="preserve">ΕΗ, τα δημόσια κτήρια, στην κατεύθυνση του να ιδιωτικοποιηθούν ή να λειτουργήσουν με βάση τις βέλτιστες πρακτικές, άρα να μεγαλώσει η εμπορευματοποίηση των όποιων εμπορευμάτων ή υπηρεσιών παρέχουν οι συγκεκριμένες υπηρεσίες. </w:t>
      </w:r>
    </w:p>
    <w:p w14:paraId="539F9FC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Με τα άρθρα 4 έως 17 -τα υπόλο</w:t>
      </w:r>
      <w:r>
        <w:rPr>
          <w:rFonts w:eastAsia="Times New Roman" w:cs="Times New Roman"/>
          <w:szCs w:val="24"/>
        </w:rPr>
        <w:t>ιπα άρθρα ουσιαστικά είναι ο κορμός του νομοσχεδίου- επιταχύνεται η απελευθέρωση της αγοράς ηλεκτρικής ενέργειας. Είναι μια απελευθέρωση που ξεκίνησε στα μέσα της δεκαετίας του ’90 επί κυβερνήσεων ΠΑΣΟΚ, τη συνέχισαν οι κυβερνήσεις της Νέας Δημοκρατίας και</w:t>
      </w:r>
      <w:r>
        <w:rPr>
          <w:rFonts w:eastAsia="Times New Roman" w:cs="Times New Roman"/>
          <w:szCs w:val="24"/>
        </w:rPr>
        <w:t xml:space="preserve"> τώρα την προχωράτε εσείς. Βεβαίως, μπορεί να διαφέρετε στις μορφές. Αντί, δηλαδή, για τη μικρή ΔΕΗ, τώρα να δημοπρατείται η ηλεκτρική ενέργεια. Αντί να προχωρήσει σε επενδύσεις και ιδιωτική επιχειρηματικότητα, την μετατρέπετε σε μεταπράτες, γιατί δεν έχου</w:t>
      </w:r>
      <w:r>
        <w:rPr>
          <w:rFonts w:eastAsia="Times New Roman" w:cs="Times New Roman"/>
          <w:szCs w:val="24"/>
        </w:rPr>
        <w:t>ν σήμερα τα κεφάλαια, δεν θέλουν να επενδύ</w:t>
      </w:r>
      <w:r>
        <w:rPr>
          <w:rFonts w:eastAsia="Times New Roman" w:cs="Times New Roman"/>
          <w:szCs w:val="24"/>
        </w:rPr>
        <w:lastRenderedPageBreak/>
        <w:t>σουν και δεν θέλουν να πάρουν το ρίσκο της επένδυσης φτιάχνοντας νέες παραγωγικές μονάδες ηλεκτρικής ενέργειας. Και τους λέτε, μην ανησυχείτε, θα γίνετε μεταπράτες, θα αγοράζετε φθηνό ρεύμα από τη ΔΕΗ, μέσα από τις</w:t>
      </w:r>
      <w:r>
        <w:rPr>
          <w:rFonts w:eastAsia="Times New Roman" w:cs="Times New Roman"/>
          <w:szCs w:val="24"/>
        </w:rPr>
        <w:t xml:space="preserve"> δημοπρασίες, και θα το μεταπουλάτε πολύ ακριβότερα στα λαϊκά νοικοκυριά, στους «καταναλωτές» όπως τους ονομάζετε, για να βγάζετε κέρδος. Αέρα, δηλαδή, θα πουλάνε. Μεταπράτες! Και λέτε «νέα επιχειρηματικότητα», «υγιής επιχειρηματικότητα». </w:t>
      </w:r>
    </w:p>
    <w:p w14:paraId="539F9FC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Αυτά είναι καμώμ</w:t>
      </w:r>
      <w:r>
        <w:rPr>
          <w:rFonts w:eastAsia="Times New Roman" w:cs="Times New Roman"/>
          <w:szCs w:val="24"/>
        </w:rPr>
        <w:t xml:space="preserve">ατα του παρελθόντος, που έκαναν και οι προηγούμενες κυβερνήσεις και τα συνεχίζετε και εσείς, ενδεχομένως εξυπηρετώντας άλλου είδους επιχειρηματικούς ομίλους. </w:t>
      </w:r>
    </w:p>
    <w:p w14:paraId="539F9FC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Μέσα από αυτήν τη διαδικασία, την οποία προωθείτε και επιταχύνετε, η ουσία είναι η εξής: Η συρρίκ</w:t>
      </w:r>
      <w:r>
        <w:rPr>
          <w:rFonts w:eastAsia="Times New Roman" w:cs="Times New Roman"/>
          <w:szCs w:val="24"/>
        </w:rPr>
        <w:t xml:space="preserve">νωση της ΔΕΗ, η επιδείνωση της οικονομικής θέσης της ΔΕΗ, η επιδείνωση της θέσης των εργαζόμενων και πάνω από όλα, η αύξηση των τιμολογίων της ηλεκτρικής ενέργειας η οποία θα επέλθει μέσα από </w:t>
      </w:r>
      <w:r>
        <w:rPr>
          <w:rFonts w:eastAsia="Times New Roman" w:cs="Times New Roman"/>
          <w:szCs w:val="24"/>
        </w:rPr>
        <w:lastRenderedPageBreak/>
        <w:t>αυτήν τη διαδικασία. Δηλαδή, ο κόσμος θα πληρώνει πανάκριβα το η</w:t>
      </w:r>
      <w:r>
        <w:rPr>
          <w:rFonts w:eastAsia="Times New Roman" w:cs="Times New Roman"/>
          <w:szCs w:val="24"/>
        </w:rPr>
        <w:t xml:space="preserve">λεκτρικό ρεύμα μέσα από τις δημοπρασίες τις οποίες θα κάνει. </w:t>
      </w:r>
    </w:p>
    <w:p w14:paraId="539F9FD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Ταυτόχρονα, δίνετε τη δυνατότητα όχι μόνο οι επιχειρηματικοί όμιλοι που δραστηριοποιούνται στον τομέα ηλεκτρικής ενέργειας παραγωγής ή εμπορίου, αλλά και άλλοι, μεγάλοι καταναλωτές -δηλαδή, μεγά</w:t>
      </w:r>
      <w:r>
        <w:rPr>
          <w:rFonts w:eastAsia="Times New Roman" w:cs="Times New Roman"/>
          <w:szCs w:val="24"/>
        </w:rPr>
        <w:t>λες επιχειρήσεις- να συμμετέχουν σε αυτήν τη δημοπρασία και να παίρνουν φθηνό ηλεκτρικό ρεύμα, κάτω του κόστους. Ξέρετε τι θυμίζει; Τη σύμβαση του ελληνικού δημόσιου με το γαλλικό δημόσιο ΠΕΣΙΝΕ. Αυτό θυμίζει η δική σας σύμβαση πάλι. Αυτό θυμίζουν τα νομοθ</w:t>
      </w:r>
      <w:r>
        <w:rPr>
          <w:rFonts w:eastAsia="Times New Roman" w:cs="Times New Roman"/>
          <w:szCs w:val="24"/>
        </w:rPr>
        <w:t xml:space="preserve">ετήματα τα οποία φέρνετε. </w:t>
      </w:r>
    </w:p>
    <w:p w14:paraId="539F9FD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Γιατί δεν έκανε τίποτα άλλο το αστικό κράτος διαχρονικά από το να στηρίζει το κεφάλαιο με κάθε τρόπο, φορτώνοντας τα βάρη στις πλάτες του λαού. Και οι υπερχρεωμένες δημόσιες υπηρεσίες έτσι έγιναν. Και σήμερα οι ιδιωτικοποιημένες </w:t>
      </w:r>
      <w:r>
        <w:rPr>
          <w:rFonts w:eastAsia="Times New Roman" w:cs="Times New Roman"/>
          <w:szCs w:val="24"/>
        </w:rPr>
        <w:t xml:space="preserve">δημόσιες επιχειρήσεις με αυτήν τη λογική θα λειτουργούν, της </w:t>
      </w:r>
      <w:r>
        <w:rPr>
          <w:rFonts w:eastAsia="Times New Roman" w:cs="Times New Roman"/>
          <w:szCs w:val="24"/>
        </w:rPr>
        <w:lastRenderedPageBreak/>
        <w:t xml:space="preserve">θωράκισης, του καπιταλιστικού κέρδους ή του δικού τους είτε συνολικά του κεφαλαίου και των επιχειρηματικών ομίλων. </w:t>
      </w:r>
    </w:p>
    <w:p w14:paraId="539F9FD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Από αυτήν την άποψη δεν φαίνεται τίποτα απολύτως το καινούργιο. Για αυτό ακριβώ</w:t>
      </w:r>
      <w:r>
        <w:rPr>
          <w:rFonts w:eastAsia="Times New Roman" w:cs="Times New Roman"/>
          <w:szCs w:val="24"/>
        </w:rPr>
        <w:t>ς λέμε εμείς ως ΚΚΕ ότι ο λαός δεν πρέπει να εξαπατηθεί μέσα από αυτήν την όξυνση της αντιπαράθεσης ανάμεσα στον νέο διπολισμό, που διαμορφώνεται σήμερα. Προσπαθούν να τον εξαπατήσουν, να κλείσουν τη λαϊκή δυσαρέσκεια εντός των τειχών, δηλαδή στις συμπληγά</w:t>
      </w:r>
      <w:r>
        <w:rPr>
          <w:rFonts w:eastAsia="Times New Roman" w:cs="Times New Roman"/>
          <w:szCs w:val="24"/>
        </w:rPr>
        <w:t>δες ανάμεσα στη Νέα Δημοκρατία και το ΠΑΣΟΚ από τη μια μεριά και από την άλλη πλευρά στο ΣΥΡΙΖΑ και τους ΑΝΕΛ. Ουσιαστικά επιδιώκουν να ευνουχίσουν τη λαϊκή δυσαρέσκεια, να ευνουχίσουν τη ριζοσπαστικοποίηση του κόσμου και την ανάγκη να οργανώσει την πάλη τ</w:t>
      </w:r>
      <w:r>
        <w:rPr>
          <w:rFonts w:eastAsia="Times New Roman" w:cs="Times New Roman"/>
          <w:szCs w:val="24"/>
        </w:rPr>
        <w:t>ου με τέτοιο τρόπο και με τέτοιες μορφές που να ανταποκρίνεται στο σύνολο της επίθεσης που δέχεται, να ανταποκρίνεται στους μελλοντικούς σχεδιασμούς που έχει η Ευρωπαϊκή Ένωση, το ΝΑΤΟ, το Διεθνές Νομισματικό Ταμείο και οι κυβερνήσεις -συνολικά το κεφάλαιο</w:t>
      </w:r>
      <w:r>
        <w:rPr>
          <w:rFonts w:eastAsia="Times New Roman" w:cs="Times New Roman"/>
          <w:szCs w:val="24"/>
        </w:rPr>
        <w:t xml:space="preserve"> και η αστική </w:t>
      </w:r>
      <w:r>
        <w:rPr>
          <w:rFonts w:eastAsia="Times New Roman" w:cs="Times New Roman"/>
          <w:szCs w:val="24"/>
        </w:rPr>
        <w:lastRenderedPageBreak/>
        <w:t>τάξη- βάζοντας στο στόχαστρο τους πραγματικά υπεύθυνους.</w:t>
      </w:r>
      <w:r>
        <w:rPr>
          <w:rFonts w:eastAsia="Times New Roman" w:cs="Times New Roman"/>
          <w:szCs w:val="24"/>
        </w:rPr>
        <w:t xml:space="preserve"> </w:t>
      </w:r>
      <w:r>
        <w:rPr>
          <w:rFonts w:eastAsia="Times New Roman" w:cs="Times New Roman"/>
          <w:szCs w:val="24"/>
        </w:rPr>
        <w:t xml:space="preserve">Και πραγματικός υπεύθυνος είναι το καπιταλιστικό σύστημα, είναι το καπιταλιστικό κέρδος, είναι οι μονοπωλιακοί όμιλοι. Και απέναντι σ’ αυτούς και τα συμφέροντά τους πρέπει να αντιπαρατεθεί. </w:t>
      </w:r>
    </w:p>
    <w:p w14:paraId="539F9FD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Μόνο με αυτόν τον τρόπο θα απεγκλωβιστεί από τις δαγκάνες του συσ</w:t>
      </w:r>
      <w:r>
        <w:rPr>
          <w:rFonts w:eastAsia="Times New Roman" w:cs="Times New Roman"/>
          <w:szCs w:val="24"/>
        </w:rPr>
        <w:t xml:space="preserve">τήματος, μόνο με αυτόν τον τρόπο θα χειραφετηθεί, μόνο με αυτόν τον τρόπο θα έχουν αποτέλεσμα οι αγώνες της λαϊκής τάξης και των υπόλοιπων λαϊκών στρωμάτων. Γιατί μπορούν να ανακόψουν την επίθεση, μπορούν να αποκαταστήσουν τις τεράστιες απώλειες που είχαν </w:t>
      </w:r>
      <w:r>
        <w:rPr>
          <w:rFonts w:eastAsia="Times New Roman" w:cs="Times New Roman"/>
          <w:szCs w:val="24"/>
        </w:rPr>
        <w:t>όλα τα προηγούμενα χρόνια. Κα</w:t>
      </w:r>
      <w:r>
        <w:rPr>
          <w:rFonts w:eastAsia="Times New Roman" w:cs="Times New Roman"/>
          <w:szCs w:val="24"/>
        </w:rPr>
        <w:t>μ</w:t>
      </w:r>
      <w:r>
        <w:rPr>
          <w:rFonts w:eastAsia="Times New Roman" w:cs="Times New Roman"/>
          <w:szCs w:val="24"/>
        </w:rPr>
        <w:t xml:space="preserve">μία κυβέρνηση δεν πρόκειται να τους δώσει πίσω τίποτα. Αντίθετα, θα τους παίρνει. </w:t>
      </w:r>
    </w:p>
    <w:p w14:paraId="539F9FD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Μόνο με αυτόν τον τρόπο, λοιπόν, μπορούν να ανοίξουν τον δρόμο για την ελπιδοφόρα προοπτική. </w:t>
      </w:r>
    </w:p>
    <w:p w14:paraId="539F9FD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Μια είναι η ελπιδοφόρα προοπτική για τον λαό και </w:t>
      </w:r>
      <w:r>
        <w:rPr>
          <w:rFonts w:eastAsia="Times New Roman" w:cs="Times New Roman"/>
          <w:szCs w:val="24"/>
        </w:rPr>
        <w:t xml:space="preserve">την εργατική τάξη: Η ανατροπή αυτού του σάπιου συστήματος, η αποδέσμευση από την Ευρωπαϊκή Ένωση και τον ΝΑΤΟ, η οικοδόμηση του σοσιαλισμού. </w:t>
      </w:r>
      <w:r>
        <w:rPr>
          <w:rFonts w:eastAsia="Times New Roman" w:cs="Times New Roman"/>
          <w:szCs w:val="24"/>
        </w:rPr>
        <w:lastRenderedPageBreak/>
        <w:t>Αυτή είναι η ελπιδοφόρα προοπτική. Όλα τα υπόλοιπα δεν αποτελούν τίποτα άλλο παρά δικαιολογίες γι’ αυτούς που είναι</w:t>
      </w:r>
      <w:r>
        <w:rPr>
          <w:rFonts w:eastAsia="Times New Roman" w:cs="Times New Roman"/>
          <w:szCs w:val="24"/>
        </w:rPr>
        <w:t xml:space="preserve"> </w:t>
      </w:r>
      <w:proofErr w:type="spellStart"/>
      <w:r>
        <w:rPr>
          <w:rFonts w:eastAsia="Times New Roman" w:cs="Times New Roman"/>
          <w:szCs w:val="24"/>
        </w:rPr>
        <w:t>θεραπαίνιδες</w:t>
      </w:r>
      <w:proofErr w:type="spellEnd"/>
      <w:r>
        <w:rPr>
          <w:rFonts w:eastAsia="Times New Roman" w:cs="Times New Roman"/>
          <w:szCs w:val="24"/>
        </w:rPr>
        <w:t xml:space="preserve"> ενός εκμεταλλευτικού συστήματος, ενός συστήματος που σαπίζει, που κάνει πολέμους, που δημιουργεί προσφυγιά και μετανάστευση, που δημιουργεί φτώχεια και εξαθλίωση. </w:t>
      </w:r>
    </w:p>
    <w:p w14:paraId="539F9FD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Αυτός είναι ο ρόλος που σας έχει ανατεθεί από την ιστορία. Να είστε </w:t>
      </w:r>
      <w:proofErr w:type="spellStart"/>
      <w:r>
        <w:rPr>
          <w:rFonts w:eastAsia="Times New Roman" w:cs="Times New Roman"/>
          <w:szCs w:val="24"/>
        </w:rPr>
        <w:t>θεραπαίνιδ</w:t>
      </w:r>
      <w:r>
        <w:rPr>
          <w:rFonts w:eastAsia="Times New Roman" w:cs="Times New Roman"/>
          <w:szCs w:val="24"/>
        </w:rPr>
        <w:t>ες</w:t>
      </w:r>
      <w:proofErr w:type="spellEnd"/>
      <w:r>
        <w:rPr>
          <w:rFonts w:eastAsia="Times New Roman" w:cs="Times New Roman"/>
          <w:szCs w:val="24"/>
        </w:rPr>
        <w:t xml:space="preserve"> ενός τέτοιου συστήματος.</w:t>
      </w:r>
    </w:p>
    <w:p w14:paraId="539F9FD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 </w:t>
      </w:r>
      <w:proofErr w:type="spellStart"/>
      <w:r>
        <w:rPr>
          <w:rFonts w:eastAsia="Times New Roman" w:cs="Times New Roman"/>
          <w:szCs w:val="24"/>
        </w:rPr>
        <w:t>Μπαργιώτας</w:t>
      </w:r>
      <w:proofErr w:type="spellEnd"/>
      <w:r>
        <w:rPr>
          <w:rFonts w:eastAsia="Times New Roman" w:cs="Times New Roman"/>
          <w:szCs w:val="24"/>
        </w:rPr>
        <w:t xml:space="preserve"> από το Ποτάμι.</w:t>
      </w:r>
    </w:p>
    <w:p w14:paraId="539F9FD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κυρία Πρόεδρε.</w:t>
      </w:r>
    </w:p>
    <w:p w14:paraId="539F9FD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Είμαστε πάλι, για πολλοστή φορά, σε μια διαδικασία εξπρές. Έχουμε μπερδευτεί κιόλας, γι</w:t>
      </w:r>
      <w:r>
        <w:rPr>
          <w:rFonts w:eastAsia="Times New Roman" w:cs="Times New Roman"/>
          <w:szCs w:val="24"/>
        </w:rPr>
        <w:t xml:space="preserve">ατί είναι κάτι μεταξύ επείγοντος και κατεπείγοντος, μια και αποφασίσαμε να είναι επείγον αλλά τα χρονικά της περιθώρια είναι στα όρια του κατεπείγοντος. Έχουμε ένα υβρίδιο και μια διαδικασία η οποία έτσι κι αλλιώς </w:t>
      </w:r>
      <w:r>
        <w:rPr>
          <w:rFonts w:eastAsia="Times New Roman" w:cs="Times New Roman"/>
          <w:szCs w:val="24"/>
        </w:rPr>
        <w:lastRenderedPageBreak/>
        <w:t>είναι προσχηματική. Και ο εκφυλισμός του κ</w:t>
      </w:r>
      <w:r>
        <w:rPr>
          <w:rFonts w:eastAsia="Times New Roman" w:cs="Times New Roman"/>
          <w:szCs w:val="24"/>
        </w:rPr>
        <w:t xml:space="preserve">οινοβουλευτικού έργου νομίζω ότι απεικονίζεται στην Αίθουσα αυτή τη στιγμή όπου είμαστε ελάχιστοι. Και είμαστε ελάχιστοι γιατί όλοι </w:t>
      </w:r>
      <w:proofErr w:type="spellStart"/>
      <w:r>
        <w:rPr>
          <w:rFonts w:eastAsia="Times New Roman" w:cs="Times New Roman"/>
          <w:szCs w:val="24"/>
        </w:rPr>
        <w:t>ψιλοκαταλαβαίνουμε</w:t>
      </w:r>
      <w:proofErr w:type="spellEnd"/>
      <w:r>
        <w:rPr>
          <w:rFonts w:eastAsia="Times New Roman" w:cs="Times New Roman"/>
          <w:szCs w:val="24"/>
        </w:rPr>
        <w:t xml:space="preserve"> ότι το τι θα ειπωθεί και το τι επιχειρήματα θα διατυπωθούν σ’ αυτή την Αίθουσα, ελάχιστη σημασία έχει για</w:t>
      </w:r>
      <w:r>
        <w:rPr>
          <w:rFonts w:eastAsia="Times New Roman" w:cs="Times New Roman"/>
          <w:szCs w:val="24"/>
        </w:rPr>
        <w:t xml:space="preserve"> το αποτέλεσμα, το οποίο έτσι κι αλλιώς είναι δεδομένο. Γίνεται προσπάθεια, λοιπόν, για να γίνει όσο το δυνατόν πιο επείγουσα η διαδικασία. </w:t>
      </w:r>
    </w:p>
    <w:p w14:paraId="539F9FD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Έχει, όμως, νομίζω ιδιαίτερο ενδιαφέρον το ότι η κυβερνητική Πλειοψηφία αρχίζει σιγά-σιγά να αποκτά χαρακτηριστικά </w:t>
      </w:r>
      <w:r>
        <w:rPr>
          <w:rFonts w:eastAsia="Times New Roman" w:cs="Times New Roman"/>
          <w:szCs w:val="24"/>
        </w:rPr>
        <w:t xml:space="preserve">τα οποία μετά το καλοκαίρι, τον Σεπτέμβριο, γίνονται όλο και πιο συγκεκριμένα. Τόσο στη συζήτηση για το Ελληνικό, όσο και κατά τη διάρκεια της </w:t>
      </w:r>
      <w:r>
        <w:rPr>
          <w:rFonts w:eastAsia="Times New Roman" w:cs="Times New Roman"/>
          <w:szCs w:val="24"/>
        </w:rPr>
        <w:t>ε</w:t>
      </w:r>
      <w:r>
        <w:rPr>
          <w:rFonts w:eastAsia="Times New Roman" w:cs="Times New Roman"/>
          <w:szCs w:val="24"/>
        </w:rPr>
        <w:t>πιτροπής χθες, ακούσαμε πράγματι απίθανα πράγματα. Ήττα στη διαδικασία της μετάβασης  στον δημοκρατικό σοσιαλισμ</w:t>
      </w:r>
      <w:r>
        <w:rPr>
          <w:rFonts w:eastAsia="Times New Roman" w:cs="Times New Roman"/>
          <w:szCs w:val="24"/>
        </w:rPr>
        <w:t xml:space="preserve">ό είδε στην κύρωση για το Ελληνικό ο κ. Μπαλτάς. Θρίαμβο είδε ο κ. </w:t>
      </w:r>
      <w:proofErr w:type="spellStart"/>
      <w:r>
        <w:rPr>
          <w:rFonts w:eastAsia="Times New Roman" w:cs="Times New Roman"/>
          <w:szCs w:val="24"/>
        </w:rPr>
        <w:t>Φλαμπουράρης</w:t>
      </w:r>
      <w:proofErr w:type="spellEnd"/>
      <w:r>
        <w:rPr>
          <w:rFonts w:eastAsia="Times New Roman" w:cs="Times New Roman"/>
          <w:szCs w:val="24"/>
        </w:rPr>
        <w:t xml:space="preserve">. Την ίδια μέρα από το ίδιο Βήμα. Ήττα βλέπει ο κ. Δημαράς για τα νερά, όπως είπε χθες, «εκσυγχρονιστική μεταρρύθμιση» την περιέγραψε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539F9FD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Κλαίει ο ένας, χαίρεται ο</w:t>
      </w:r>
      <w:r>
        <w:rPr>
          <w:rFonts w:eastAsia="Times New Roman" w:cs="Times New Roman"/>
          <w:szCs w:val="24"/>
        </w:rPr>
        <w:t xml:space="preserve"> άλλος. Στην πραγματικότητα, όμως, η δουλειά γίνεται. Όλοι μαζί ψηφίζουν τα πάντα. Αυτό είναι το χαρακτηριστικό που σιγά-σιγά αρχίζει να αποτυπώνεται και να αποκρυσταλλώνεται. Σε μεγάλο βαθμό αυτό είναι μέρος μιας συγκεκριμένης τακτικής, που, επίσης, αρχίζ</w:t>
      </w:r>
      <w:r>
        <w:rPr>
          <w:rFonts w:eastAsia="Times New Roman" w:cs="Times New Roman"/>
          <w:szCs w:val="24"/>
        </w:rPr>
        <w:t xml:space="preserve">ει να γίνεται εμφανής. Είναι μια Κυβέρνηση σούπερ </w:t>
      </w:r>
      <w:proofErr w:type="spellStart"/>
      <w:r>
        <w:rPr>
          <w:rFonts w:eastAsia="Times New Roman" w:cs="Times New Roman"/>
          <w:szCs w:val="24"/>
        </w:rPr>
        <w:t>μάρκετ</w:t>
      </w:r>
      <w:proofErr w:type="spellEnd"/>
      <w:r>
        <w:rPr>
          <w:rFonts w:eastAsia="Times New Roman" w:cs="Times New Roman"/>
          <w:szCs w:val="24"/>
        </w:rPr>
        <w:t xml:space="preserve"> που πουλά σε όλους, ανάλογα με τις ανάγκες τους, ό,τι θέλουν να ακούσουν, όπως θέλουν να το ακούσουν. Και τελικά κάνει αυτό που θεωρεί ότι πρέπει να κάνει, ψηφίζει τα πάντα συντεταγμένα. </w:t>
      </w:r>
    </w:p>
    <w:p w14:paraId="539F9FD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Έτσι, έχουμ</w:t>
      </w:r>
      <w:r>
        <w:rPr>
          <w:rFonts w:eastAsia="Times New Roman" w:cs="Times New Roman"/>
          <w:szCs w:val="24"/>
        </w:rPr>
        <w:t xml:space="preserve">ε πλέον στη χώρα μια κυβερνητική Πλειοψηφία η οποία είναι συμπαγής. Ταυτόχρονα, όμως, είναι και άμορφη, δεν έχει πολιτικά χαρακτηριστικά, δεν έχει ιδεολογικό και πολιτικό πρόσημο εκ των πραγμάτων, ούτε συνισταμένη κυβερνητική. Μην γελιόμαστε. Η κακοφωνία, </w:t>
      </w:r>
      <w:r>
        <w:rPr>
          <w:rFonts w:eastAsia="Times New Roman" w:cs="Times New Roman"/>
          <w:szCs w:val="24"/>
        </w:rPr>
        <w:t xml:space="preserve">όπως είπα, αξιοποιείται. Και στα πλαίσια της κακοφωνίας πρέπει κανείς να εντάξει τη διαφοροποίηση που διαβάζουμε σήμερα στον Τύπο από την πλευρά των Οικολόγων, παρ’ όλο που είναι πρωτοφανές Υπουργός της Κυβέρνησης </w:t>
      </w:r>
      <w:r>
        <w:rPr>
          <w:rFonts w:eastAsia="Times New Roman" w:cs="Times New Roman"/>
          <w:szCs w:val="24"/>
        </w:rPr>
        <w:lastRenderedPageBreak/>
        <w:t>να μην ψηφίζει διάταξη νομοσχεδίου της Κυβ</w:t>
      </w:r>
      <w:r>
        <w:rPr>
          <w:rFonts w:eastAsia="Times New Roman" w:cs="Times New Roman"/>
          <w:szCs w:val="24"/>
        </w:rPr>
        <w:t xml:space="preserve">έρνησης. Όμως, εκ του ασφαλούς κακοφωνία είναι στην πραγματικότητα και δεν συνιστά κανενός είδους πολιτική διαφωνία. </w:t>
      </w:r>
    </w:p>
    <w:p w14:paraId="539F9FD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Έτσι, έχουμε μια Πλειοψηφία η οποία ψηφίζει, </w:t>
      </w:r>
      <w:proofErr w:type="spellStart"/>
      <w:r>
        <w:rPr>
          <w:rFonts w:eastAsia="Times New Roman" w:cs="Times New Roman"/>
          <w:szCs w:val="24"/>
        </w:rPr>
        <w:t>ξεψηφίζει</w:t>
      </w:r>
      <w:proofErr w:type="spellEnd"/>
      <w:r>
        <w:rPr>
          <w:rFonts w:eastAsia="Times New Roman" w:cs="Times New Roman"/>
          <w:szCs w:val="24"/>
        </w:rPr>
        <w:t>, ξεφτιλίζεται και τα παίρνει πίσω σε τρεις μέρες, σε δυο μήνες. Αναγορεύει σε εθνικ</w:t>
      </w:r>
      <w:r>
        <w:rPr>
          <w:rFonts w:eastAsia="Times New Roman" w:cs="Times New Roman"/>
          <w:szCs w:val="24"/>
        </w:rPr>
        <w:t>ή αναγκαιότητα την πώληση της ΕΥΔΑΠ, για παράδειγμα, που τη θεωρούσε κατοχή και εθνική προδοσία πριν από λίγο καιρό, χωρίς κανέναν ενδοιασμό. Αλλά δεν μας λέει γιατί δεν ξέρει και η ίδια τι κάνει. Μετάβαση στον σοσιαλισμό, όπως λέει ο κ. Μπαλτάς; Εκσυγχρον</w:t>
      </w:r>
      <w:r>
        <w:rPr>
          <w:rFonts w:eastAsia="Times New Roman" w:cs="Times New Roman"/>
          <w:szCs w:val="24"/>
        </w:rPr>
        <w:t xml:space="preserve">ισμό; Διαχείριση από μέρα σε μέρα μιας κατάστασης, η οποία ξεπερνάει εκ των πραγμάτων και τις στρατηγικές και τις τακτικές της δυνατότητες; </w:t>
      </w:r>
    </w:p>
    <w:p w14:paraId="539F9FDE" w14:textId="77777777" w:rsidR="009E4222" w:rsidRDefault="00AC15E4">
      <w:pPr>
        <w:tabs>
          <w:tab w:val="left" w:pos="7230"/>
        </w:tabs>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έχοντας απέναντί μας τέτοιου είδους Πλειοψηφία, η οποία ψηφίζει ό,τι να </w:t>
      </w:r>
      <w:r>
        <w:rPr>
          <w:rFonts w:eastAsia="Times New Roman"/>
          <w:szCs w:val="24"/>
        </w:rPr>
        <w:t>҆</w:t>
      </w:r>
      <w:r>
        <w:rPr>
          <w:rFonts w:eastAsia="Times New Roman" w:cs="Times New Roman"/>
          <w:szCs w:val="24"/>
        </w:rPr>
        <w:t xml:space="preserve">ναι όπως να </w:t>
      </w:r>
      <w:r>
        <w:rPr>
          <w:rFonts w:eastAsia="Times New Roman"/>
          <w:szCs w:val="24"/>
        </w:rPr>
        <w:t>҆</w:t>
      </w:r>
      <w:r>
        <w:rPr>
          <w:rFonts w:eastAsia="Times New Roman" w:cs="Times New Roman"/>
          <w:szCs w:val="24"/>
        </w:rPr>
        <w:t>ναι, επ</w:t>
      </w:r>
      <w:r>
        <w:rPr>
          <w:rFonts w:eastAsia="Times New Roman" w:cs="Times New Roman"/>
          <w:szCs w:val="24"/>
        </w:rPr>
        <w:t xml:space="preserve">αναλαμβάνω, η κοινοβουλευτική διαδικασία, όντως, δεν έχει νόημα εξ ορισμού. Γίνεται </w:t>
      </w:r>
      <w:r>
        <w:rPr>
          <w:rFonts w:eastAsia="Times New Roman" w:cs="Times New Roman"/>
          <w:szCs w:val="24"/>
        </w:rPr>
        <w:lastRenderedPageBreak/>
        <w:t xml:space="preserve">εξ ορισμού εις </w:t>
      </w:r>
      <w:proofErr w:type="spellStart"/>
      <w:r>
        <w:rPr>
          <w:rFonts w:eastAsia="Times New Roman" w:cs="Times New Roman"/>
          <w:szCs w:val="24"/>
        </w:rPr>
        <w:t>ώτα</w:t>
      </w:r>
      <w:proofErr w:type="spellEnd"/>
      <w:r>
        <w:rPr>
          <w:rFonts w:eastAsia="Times New Roman" w:cs="Times New Roman"/>
          <w:szCs w:val="24"/>
        </w:rPr>
        <w:t xml:space="preserve"> μη ακουόντων, καθώς ο καθένας λέει το δικό του, κάνει αυτό που πρέπει να κάνει και σηκώνεται και φεύγει. </w:t>
      </w:r>
    </w:p>
    <w:p w14:paraId="539F9FD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πρόβλημα σε αυτό είναι ότι αυτή η διαρκής απ</w:t>
      </w:r>
      <w:r>
        <w:rPr>
          <w:rFonts w:eastAsia="Times New Roman" w:cs="Times New Roman"/>
          <w:szCs w:val="24"/>
        </w:rPr>
        <w:t xml:space="preserve">αξίωση της κοινοβουλευτικής διαδικασίας, υπονομεύει την ίδια τη </w:t>
      </w:r>
      <w:r>
        <w:rPr>
          <w:rFonts w:eastAsia="Times New Roman" w:cs="Times New Roman"/>
          <w:szCs w:val="24"/>
        </w:rPr>
        <w:t>δ</w:t>
      </w:r>
      <w:r>
        <w:rPr>
          <w:rFonts w:eastAsia="Times New Roman" w:cs="Times New Roman"/>
          <w:szCs w:val="24"/>
        </w:rPr>
        <w:t xml:space="preserve">ημοκρατία. Και ήσασταν εσείς, κύριοι συνάδελφοι, που τα καταγγέλλατε αυτά κάποτε και τα κάνετε τώρα. </w:t>
      </w:r>
    </w:p>
    <w:p w14:paraId="539F9FE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πλήρης αποπολιτικοποίηση, η αντικατάσταση της ιδεολογίας από πολιτικό κυνισμό, ουσιαστικά υπονομεύει την ίδια τη </w:t>
      </w:r>
      <w:r>
        <w:rPr>
          <w:rFonts w:eastAsia="Times New Roman" w:cs="Times New Roman"/>
          <w:szCs w:val="24"/>
        </w:rPr>
        <w:t>δ</w:t>
      </w:r>
      <w:r>
        <w:rPr>
          <w:rFonts w:eastAsia="Times New Roman" w:cs="Times New Roman"/>
          <w:szCs w:val="24"/>
        </w:rPr>
        <w:t>ημοκρατία. Και αισθάνομαι την ανάγκη να το πω -έχω την αίσθηση ότι δεν ενδιαφέρει κανέναν, αλλά πρέπει να διατυπωθεί- γιατί στο βαλκανικό πρ</w:t>
      </w:r>
      <w:r>
        <w:rPr>
          <w:rFonts w:eastAsia="Times New Roman" w:cs="Times New Roman"/>
          <w:szCs w:val="24"/>
        </w:rPr>
        <w:t>ότυπο αποτυχίας κράτους που έχουμε δει στα προηγούμενα χρόνια σε πολλά παραδείγματα, αυτή η θεσμική αποτυχία οδηγεί στην αγκαλιά του υποκόσμου. Και επειδή έχει αρχίσει να μας χαιρετά από τις γωνίες, νομίζω ότι πρέπει να ειπωθεί και να καταγραφεί και ας μην</w:t>
      </w:r>
      <w:r>
        <w:rPr>
          <w:rFonts w:eastAsia="Times New Roman" w:cs="Times New Roman"/>
          <w:szCs w:val="24"/>
        </w:rPr>
        <w:t xml:space="preserve"> ενδιαφέρει κανέναν. </w:t>
      </w:r>
    </w:p>
    <w:p w14:paraId="539F9FE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Ας πάμε, λοιπόν, στο νομοσχέδιο και στο πρώτο κεφάλαιο, όπου είναι η καταγραφή αυτού που λέγαμε προηγουμένως, απόλυτος πολιτικός κυνισμός. Είμαι σίγουρος ότι κάποιοι -όχι όλοι, αλλά κάποιοι- από την κυβερνητική Πλειοψηφία αισθάνονται </w:t>
      </w:r>
      <w:r>
        <w:rPr>
          <w:rFonts w:eastAsia="Times New Roman" w:cs="Times New Roman"/>
          <w:szCs w:val="24"/>
        </w:rPr>
        <w:t xml:space="preserve">και έξυπνοι, ότι έχουν κάνει μεγάλη εξυπνάδα εξαπατώντας αγρότες, μικρούς ξενοδόχους και νέους επιστήμονες του περίφημου κινήματος της γραβάτας μέσα σε τρεις μήνες, αφού παίρνουν πίσω, ουσιαστικά, αυτά που υποτίθεται ότι έδωσαν πριν από λίγους μήνες. </w:t>
      </w:r>
    </w:p>
    <w:p w14:paraId="539F9FE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Κανέ</w:t>
      </w:r>
      <w:r>
        <w:rPr>
          <w:rFonts w:eastAsia="Times New Roman" w:cs="Times New Roman"/>
          <w:szCs w:val="24"/>
        </w:rPr>
        <w:t>νας σας δεν φαίνεται να προβληματίζεται από το τι είδους μήνυμα είναι αυτό για τον νέο αγρότη, τι εκλαμβάνει για την Κυβέρνηση, αλλά κυρίως για την πολιτική και τους πολιτικούς εν γένει απέναντι σε αυτό το «</w:t>
      </w:r>
      <w:proofErr w:type="spellStart"/>
      <w:r>
        <w:rPr>
          <w:rFonts w:eastAsia="Times New Roman" w:cs="Times New Roman"/>
          <w:szCs w:val="24"/>
        </w:rPr>
        <w:t>μπαταχτσιλίκι</w:t>
      </w:r>
      <w:proofErr w:type="spellEnd"/>
      <w:r>
        <w:rPr>
          <w:rFonts w:eastAsia="Times New Roman" w:cs="Times New Roman"/>
          <w:szCs w:val="24"/>
        </w:rPr>
        <w:t>» ο νέος αγρότης, οι νέος ξενοδόχος,</w:t>
      </w:r>
      <w:r>
        <w:rPr>
          <w:rFonts w:eastAsia="Times New Roman" w:cs="Times New Roman"/>
          <w:szCs w:val="24"/>
        </w:rPr>
        <w:t xml:space="preserve"> ο νέος Έλληνας που απομακρύνεται από την πολιτική. Και είπα προηγουμένως που οδεύει. </w:t>
      </w:r>
    </w:p>
    <w:p w14:paraId="539F9FE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ότι ο ασφαλιστικός, βέβαια, νόμος είναι τρύπιος, ότι ψηφίστηκε μόνο και μόνο ως </w:t>
      </w:r>
      <w:proofErr w:type="spellStart"/>
      <w:r>
        <w:rPr>
          <w:rFonts w:eastAsia="Times New Roman" w:cs="Times New Roman"/>
          <w:szCs w:val="24"/>
        </w:rPr>
        <w:t>μνημονιακή</w:t>
      </w:r>
      <w:proofErr w:type="spellEnd"/>
      <w:r>
        <w:rPr>
          <w:rFonts w:eastAsia="Times New Roman" w:cs="Times New Roman"/>
          <w:szCs w:val="24"/>
        </w:rPr>
        <w:t xml:space="preserve"> επιταγή, εντελώς αποσυνδεδεμένος από την πραγματική ανάγκη για βιώσιμο ασφα</w:t>
      </w:r>
      <w:r>
        <w:rPr>
          <w:rFonts w:eastAsia="Times New Roman" w:cs="Times New Roman"/>
          <w:szCs w:val="24"/>
        </w:rPr>
        <w:t xml:space="preserve">λιστικό σύστημα στη </w:t>
      </w:r>
      <w:r>
        <w:rPr>
          <w:rFonts w:eastAsia="Times New Roman" w:cs="Times New Roman"/>
          <w:szCs w:val="24"/>
        </w:rPr>
        <w:lastRenderedPageBreak/>
        <w:t>χώρα, κάτι το οποίο έχει αρχίσει ήδη να φαίνεται με την αδυναμία του ΙΚΑ να δώσει συντάξεις και με τις τρύπες να μεγαλώνουν από παντού, δεν ενδιαφέρει κανέναν. Είπαμε, η Πλειοψηφία ψηφίζει οτιδήποτε θεωρείται κομματικά σκόπιμο μέχρι την</w:t>
      </w:r>
      <w:r>
        <w:rPr>
          <w:rFonts w:eastAsia="Times New Roman" w:cs="Times New Roman"/>
          <w:szCs w:val="24"/>
        </w:rPr>
        <w:t xml:space="preserve"> άλλη μέρα το πρωί. Τα παραπάνω πηγαίνουν παραπίσω. Καμμία σημασία. </w:t>
      </w:r>
    </w:p>
    <w:p w14:paraId="539F9FE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δεύτερο κεφάλαιο έχουμε, δυστυχώς, ακόμα μία έκφραση πολιτικού αμοραλισμού. Σας αρέσει</w:t>
      </w:r>
      <w:r>
        <w:rPr>
          <w:rFonts w:eastAsia="Times New Roman" w:cs="Times New Roman"/>
          <w:szCs w:val="24"/>
        </w:rPr>
        <w:t>,</w:t>
      </w:r>
      <w:r>
        <w:rPr>
          <w:rFonts w:eastAsia="Times New Roman" w:cs="Times New Roman"/>
          <w:szCs w:val="24"/>
        </w:rPr>
        <w:t xml:space="preserve"> δεν σας αρέσει, κύριοι συνάδελφοι, ό,τι και να λέτε η μεταφορά όλης της κρατικής περιουσίας σε </w:t>
      </w:r>
      <w:r>
        <w:rPr>
          <w:rFonts w:eastAsia="Times New Roman" w:cs="Times New Roman"/>
          <w:szCs w:val="24"/>
        </w:rPr>
        <w:t xml:space="preserve">μια ανώνυμη εταιρεία της οποίας επικεφαλής τα επόμενα ενενήντα εννιά χρόνια θα είναι </w:t>
      </w:r>
      <w:proofErr w:type="spellStart"/>
      <w:r>
        <w:rPr>
          <w:rFonts w:eastAsia="Times New Roman" w:cs="Times New Roman"/>
          <w:szCs w:val="24"/>
        </w:rPr>
        <w:t>ρωσοαγγλογάλλος</w:t>
      </w:r>
      <w:proofErr w:type="spellEnd"/>
      <w:r>
        <w:rPr>
          <w:rFonts w:eastAsia="Times New Roman" w:cs="Times New Roman"/>
          <w:szCs w:val="24"/>
        </w:rPr>
        <w:t>, είναι καταγεγραμμένη στην ελληνική πολιτική ιστορία με τον τίτλο «Εποπτεία και εκχώρηση». Αυτό είναι στην πραγματικότητα. Έτσι είναι. Θέλετε να συζητήσουμ</w:t>
      </w:r>
      <w:r>
        <w:rPr>
          <w:rFonts w:eastAsia="Times New Roman" w:cs="Times New Roman"/>
          <w:szCs w:val="24"/>
        </w:rPr>
        <w:t xml:space="preserve">ε αν είναι λιγότερο ή περισσότερο, αν είναι λίγο καλύτερα ή λίγο χειρότερα; Στην πραγματικότητα όλη η περιουσία του ελληνικού δημοσίου παραχωρείται σε έναν </w:t>
      </w:r>
      <w:r>
        <w:rPr>
          <w:rFonts w:eastAsia="Times New Roman" w:cs="Times New Roman"/>
          <w:szCs w:val="24"/>
        </w:rPr>
        <w:t>ο</w:t>
      </w:r>
      <w:r>
        <w:rPr>
          <w:rFonts w:eastAsia="Times New Roman" w:cs="Times New Roman"/>
          <w:szCs w:val="24"/>
        </w:rPr>
        <w:t>ργανισμό που διοικείται από έναν ευρωπαίο για τα επόμενα ενενήντα εννιά χρόνια. Και αυτό είναι κατό</w:t>
      </w:r>
      <w:r>
        <w:rPr>
          <w:rFonts w:eastAsia="Times New Roman" w:cs="Times New Roman"/>
          <w:szCs w:val="24"/>
        </w:rPr>
        <w:t xml:space="preserve">ρθωμα. Τα είπαμε για το 1897. Ούτε τότε έγινε αυτό. Να μην τα ξαναλέμε. Πρόκειται περί ενός </w:t>
      </w:r>
      <w:r>
        <w:rPr>
          <w:rFonts w:eastAsia="Times New Roman" w:cs="Times New Roman"/>
          <w:szCs w:val="24"/>
        </w:rPr>
        <w:lastRenderedPageBreak/>
        <w:t xml:space="preserve">άθλου αυτής της «Κυβέρνησης εθνικής σωτηρίας» η οποία μίλαγε για κατοχές, η οποία μίλαγε για προδοσίες και η οποία εκχωρεί τη δημόσια περιουσία σε έναν ανεξάρτητο </w:t>
      </w:r>
      <w:r>
        <w:rPr>
          <w:rFonts w:eastAsia="Times New Roman" w:cs="Times New Roman"/>
          <w:szCs w:val="24"/>
        </w:rPr>
        <w:t>ο</w:t>
      </w:r>
      <w:r>
        <w:rPr>
          <w:rFonts w:eastAsia="Times New Roman" w:cs="Times New Roman"/>
          <w:szCs w:val="24"/>
        </w:rPr>
        <w:t xml:space="preserve">ργανισμό που διοικείται από τρίτους. Αυτή είναι η πραγματικότητα. </w:t>
      </w:r>
    </w:p>
    <w:p w14:paraId="539F9FE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Αυτό που θέλω να σχολιάσω, είναι αυτό που είπε ο κ. </w:t>
      </w:r>
      <w:proofErr w:type="spellStart"/>
      <w:r>
        <w:rPr>
          <w:rFonts w:eastAsia="Times New Roman" w:cs="Times New Roman"/>
          <w:szCs w:val="24"/>
        </w:rPr>
        <w:t>Τσακαλώτος</w:t>
      </w:r>
      <w:proofErr w:type="spellEnd"/>
      <w:r>
        <w:rPr>
          <w:rFonts w:eastAsia="Times New Roman" w:cs="Times New Roman"/>
          <w:szCs w:val="24"/>
        </w:rPr>
        <w:t xml:space="preserve"> χθες –δυστυχώς δεν είναι τώρα εδώ- και μου έκανε πολύ μεγάλη εντύπωση. Είπε μεταξύ άλλων ο κ. </w:t>
      </w:r>
      <w:proofErr w:type="spellStart"/>
      <w:r>
        <w:rPr>
          <w:rFonts w:eastAsia="Times New Roman" w:cs="Times New Roman"/>
          <w:szCs w:val="24"/>
        </w:rPr>
        <w:t>Τσακαλώτος</w:t>
      </w:r>
      <w:proofErr w:type="spellEnd"/>
      <w:r>
        <w:rPr>
          <w:rFonts w:eastAsia="Times New Roman" w:cs="Times New Roman"/>
          <w:szCs w:val="24"/>
        </w:rPr>
        <w:t xml:space="preserve">, χθες,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ότι η παραχώρηση όλων των ΔΕΚΟ στην περίφημη </w:t>
      </w:r>
      <w:r>
        <w:rPr>
          <w:rFonts w:eastAsia="Times New Roman" w:cs="Times New Roman"/>
          <w:szCs w:val="24"/>
        </w:rPr>
        <w:t>«</w:t>
      </w:r>
      <w:r>
        <w:rPr>
          <w:rFonts w:eastAsia="Times New Roman" w:cs="Times New Roman"/>
          <w:szCs w:val="24"/>
        </w:rPr>
        <w:t>ΕΔΗΣ Α.Ε</w:t>
      </w:r>
      <w:r>
        <w:rPr>
          <w:rFonts w:eastAsia="Times New Roman" w:cs="Times New Roman"/>
          <w:szCs w:val="24"/>
        </w:rPr>
        <w:t>»</w:t>
      </w:r>
      <w:r>
        <w:rPr>
          <w:rFonts w:eastAsia="Times New Roman" w:cs="Times New Roman"/>
          <w:szCs w:val="24"/>
        </w:rPr>
        <w:t>. γίνεται για να τις προστατεύσει από την κακιά συνήθεια των παλαιών κομμάτων να τις διορίζουν και να έχουν αναξιοκρατικές διοικήσεις. Η εκχώρηση της περιουσίας ως φάρμακο για τον παλαιοκομματισμό. Έμ</w:t>
      </w:r>
      <w:r>
        <w:rPr>
          <w:rFonts w:eastAsia="Times New Roman" w:cs="Times New Roman"/>
          <w:szCs w:val="24"/>
        </w:rPr>
        <w:t xml:space="preserve">εινα πραγματικά άφωνος, «παγωτό» που λένε και τα πιτσιρίκια. </w:t>
      </w:r>
    </w:p>
    <w:p w14:paraId="539F9FE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Αν έχουμε βρει το φάρμακο για τον παλαιοκομματισμό και είναι τόσο εύκολο, έχουμε κάτι νοσοκομεία που είναι εξόχως προβληματικά, με μάνατζμεντ του ’50, διαφθορά, ευνοιοκρατία. Καρδιολόγος χρειάζε</w:t>
      </w:r>
      <w:r>
        <w:rPr>
          <w:rFonts w:eastAsia="Times New Roman" w:cs="Times New Roman"/>
          <w:szCs w:val="24"/>
        </w:rPr>
        <w:t xml:space="preserve">ται </w:t>
      </w:r>
      <w:r>
        <w:rPr>
          <w:rFonts w:eastAsia="Times New Roman" w:cs="Times New Roman"/>
          <w:szCs w:val="24"/>
        </w:rPr>
        <w:lastRenderedPageBreak/>
        <w:t xml:space="preserve">στα Τρίκαλα, καθαρίστριες να στέλνει ο κ. </w:t>
      </w:r>
      <w:proofErr w:type="spellStart"/>
      <w:r>
        <w:rPr>
          <w:rFonts w:eastAsia="Times New Roman" w:cs="Times New Roman"/>
          <w:szCs w:val="24"/>
        </w:rPr>
        <w:t>Πολάκης</w:t>
      </w:r>
      <w:proofErr w:type="spellEnd"/>
      <w:r>
        <w:rPr>
          <w:rFonts w:eastAsia="Times New Roman" w:cs="Times New Roman"/>
          <w:szCs w:val="24"/>
        </w:rPr>
        <w:t xml:space="preserve"> γιατί έτσι τον βολεύει. Να κάνουμε, λοιπόν, και μια «Νοσοκομεία Α.Ε.», να βάλουμε έναν Σουηδό επικεφαλής για τα επόμενα ενενήντα εννιά χρόνια και καθαρίσαμε. Ωραιότατα. Το λύσαμε κι αυτό. Και μετά να πά</w:t>
      </w:r>
      <w:r>
        <w:rPr>
          <w:rFonts w:eastAsia="Times New Roman" w:cs="Times New Roman"/>
          <w:szCs w:val="24"/>
        </w:rPr>
        <w:t>με στα Υπουργεία, όπου έχουν διοριστεί είκοσι επτά χιλιάδες επτακόσιοι τον τελευταίο ενάμισ</w:t>
      </w:r>
      <w:r>
        <w:rPr>
          <w:rFonts w:eastAsia="Times New Roman" w:cs="Times New Roman"/>
          <w:szCs w:val="24"/>
        </w:rPr>
        <w:t>η</w:t>
      </w:r>
      <w:r>
        <w:rPr>
          <w:rFonts w:eastAsia="Times New Roman" w:cs="Times New Roman"/>
          <w:szCs w:val="24"/>
        </w:rPr>
        <w:t xml:space="preserve"> χρόνο και μόνο, να κάνουμε και μια «Διακυβέρνηση Α.Ε.», να βάλουμε κι εκεί έναν αρχηγό. Να βρούμε -προτείνω εγώ- κανέναν μικρανεψιό του </w:t>
      </w:r>
      <w:proofErr w:type="spellStart"/>
      <w:r>
        <w:rPr>
          <w:rFonts w:eastAsia="Times New Roman" w:cs="Times New Roman"/>
          <w:szCs w:val="24"/>
        </w:rPr>
        <w:t>Όθωνα</w:t>
      </w:r>
      <w:proofErr w:type="spellEnd"/>
      <w:r>
        <w:rPr>
          <w:rFonts w:eastAsia="Times New Roman" w:cs="Times New Roman"/>
          <w:szCs w:val="24"/>
        </w:rPr>
        <w:t xml:space="preserve">, να του δώσουμε τα κλειδιά, να μην κουράζεστε ως </w:t>
      </w:r>
      <w:r>
        <w:rPr>
          <w:rFonts w:eastAsia="Times New Roman" w:cs="Times New Roman"/>
          <w:szCs w:val="24"/>
        </w:rPr>
        <w:t>α</w:t>
      </w:r>
      <w:r>
        <w:rPr>
          <w:rFonts w:eastAsia="Times New Roman" w:cs="Times New Roman"/>
          <w:szCs w:val="24"/>
        </w:rPr>
        <w:t xml:space="preserve">ριστερή </w:t>
      </w:r>
      <w:r>
        <w:rPr>
          <w:rFonts w:eastAsia="Times New Roman" w:cs="Times New Roman"/>
          <w:szCs w:val="24"/>
        </w:rPr>
        <w:t>δ</w:t>
      </w:r>
      <w:r>
        <w:rPr>
          <w:rFonts w:eastAsia="Times New Roman" w:cs="Times New Roman"/>
          <w:szCs w:val="24"/>
        </w:rPr>
        <w:t xml:space="preserve">ιακυβέρνηση. Θα μας λύσουν το πρόβλημα του </w:t>
      </w:r>
      <w:r>
        <w:rPr>
          <w:rFonts w:eastAsia="Times New Roman" w:cs="Times New Roman"/>
          <w:szCs w:val="24"/>
        </w:rPr>
        <w:t>δ</w:t>
      </w:r>
      <w:r>
        <w:rPr>
          <w:rFonts w:eastAsia="Times New Roman" w:cs="Times New Roman"/>
          <w:szCs w:val="24"/>
        </w:rPr>
        <w:t>ημοσίου κα</w:t>
      </w:r>
      <w:r>
        <w:rPr>
          <w:rFonts w:eastAsia="Times New Roman" w:cs="Times New Roman"/>
          <w:szCs w:val="24"/>
        </w:rPr>
        <w:t xml:space="preserve">ι του εκσυγχρονισμού του οι ξένοι για τα επόμενα ενενήντα εννιά χρόνια. </w:t>
      </w:r>
    </w:p>
    <w:p w14:paraId="539F9FE7" w14:textId="77777777" w:rsidR="009E4222" w:rsidRDefault="00AC15E4">
      <w:pPr>
        <w:spacing w:line="600" w:lineRule="auto"/>
        <w:ind w:firstLine="720"/>
        <w:jc w:val="both"/>
        <w:rPr>
          <w:rFonts w:eastAsia="Times New Roman"/>
          <w:szCs w:val="24"/>
        </w:rPr>
      </w:pPr>
      <w:r>
        <w:rPr>
          <w:rFonts w:eastAsia="Times New Roman"/>
          <w:szCs w:val="24"/>
        </w:rPr>
        <w:t>Θα μπορούσε να είναι αστείο, αλλά δεν είναι. Δεν είναι καθόλου αστείο. Και δεν είναι αστείο, γιατί ο Υπουργός λέει αυτά τα «κουλά» σε πλήρη επίγνωση του τι λέει, κυρίως για να καλύψει</w:t>
      </w:r>
      <w:r>
        <w:rPr>
          <w:rFonts w:eastAsia="Times New Roman"/>
          <w:szCs w:val="24"/>
        </w:rPr>
        <w:t xml:space="preserve"> αυτά που είπε πριν, χθες το βράδυ. Παραδέχτηκε ο κύριος Υπουργός -ό,τι και να λέει- ότι οι ιδιωτικοποιήσεις και του νερού και της ΔΕΗ και οτιδήποτε άλλο έχει πάει στη συγκεκριμένη υπηρεσία, είναι εφικτό όσο θα είναι αυτός Υπουργός. Τα ίδια έλεγε για το αφ</w:t>
      </w:r>
      <w:r>
        <w:rPr>
          <w:rFonts w:eastAsia="Times New Roman"/>
          <w:szCs w:val="24"/>
        </w:rPr>
        <w:t xml:space="preserve">ορολόγητο την άνοιξη. Βλέπετε, οι Υπουργοί είναι λίγο εύπλαστοι </w:t>
      </w:r>
      <w:r>
        <w:rPr>
          <w:rFonts w:eastAsia="Times New Roman"/>
          <w:szCs w:val="24"/>
        </w:rPr>
        <w:lastRenderedPageBreak/>
        <w:t>τα τελευταία χρόνια και οι δηλώσεις -ειδικά αυτές οι κάθετες δηλώσεις- απολήγουν στον καλύτερο προγνωστικό παράγοντα για το τι θα γίνει αμέσως μετά.</w:t>
      </w:r>
    </w:p>
    <w:p w14:paraId="539F9FE8" w14:textId="77777777" w:rsidR="009E4222" w:rsidRDefault="00AC15E4">
      <w:pPr>
        <w:spacing w:line="600" w:lineRule="auto"/>
        <w:ind w:firstLine="720"/>
        <w:jc w:val="both"/>
        <w:rPr>
          <w:rFonts w:eastAsia="Times New Roman"/>
          <w:szCs w:val="24"/>
        </w:rPr>
      </w:pPr>
      <w:r>
        <w:rPr>
          <w:rFonts w:eastAsia="Times New Roman"/>
          <w:szCs w:val="24"/>
        </w:rPr>
        <w:t>Για να κλείσω με την ενέργεια, που είναι ου</w:t>
      </w:r>
      <w:r>
        <w:rPr>
          <w:rFonts w:eastAsia="Times New Roman"/>
          <w:szCs w:val="24"/>
        </w:rPr>
        <w:t>σιαστικά το πιο σημαντικό και το πιο καίριο θέμα που περιέχει αυτό το νομοσχέδιο και το οποίο θα έπρεπε να συζητηθεί με διαφορετικού τρόπου συζήτηση και διαφορετική σοβαρότητα, είναι -όπως είπα και χθες- μια πολύ μεγάλη μεταρρύθμιση -μια πολύ μεγάλη ευκαιρ</w:t>
      </w:r>
      <w:r>
        <w:rPr>
          <w:rFonts w:eastAsia="Times New Roman"/>
          <w:szCs w:val="24"/>
        </w:rPr>
        <w:t>ία επίσης- η οποία, δυστυχώς, είναι και κουτσουρεμένη και εισάγεται με τη διαδικασία αυτή που εισάγεται. Δεν ξέρω γιατί. Έτσι κι αλλιώς, μια ήττα παραπάνω, μια ήττα παρακάτω είμαι σίγουρος ότι όπως και να ήταν διατυπωμένη, θα την ψηφίζατε, δεν υπάρχει περί</w:t>
      </w:r>
      <w:r>
        <w:rPr>
          <w:rFonts w:eastAsia="Times New Roman"/>
          <w:szCs w:val="24"/>
        </w:rPr>
        <w:t>πτωση. Δεν μπορώ να καταλάβω γιατί σπρώχνεται με συνοπτικές διαδικασίες. Θα μπορούσε να είναι οτιδήποτε. Η μετάβαση στο δημοκρατικό σοσιαλισμό μπορεί να περιμένει, έχει υπομονή.</w:t>
      </w:r>
    </w:p>
    <w:p w14:paraId="539F9FE9" w14:textId="77777777" w:rsidR="009E4222" w:rsidRDefault="00AC15E4">
      <w:pPr>
        <w:spacing w:line="600" w:lineRule="auto"/>
        <w:ind w:firstLine="720"/>
        <w:jc w:val="both"/>
        <w:rPr>
          <w:rFonts w:eastAsia="Times New Roman"/>
          <w:szCs w:val="24"/>
        </w:rPr>
      </w:pPr>
      <w:r>
        <w:rPr>
          <w:rFonts w:eastAsia="Times New Roman"/>
          <w:szCs w:val="24"/>
        </w:rPr>
        <w:lastRenderedPageBreak/>
        <w:t>Η απελευθέρωση της αγοράς ενέργειας είναι μια πολύ μεγάλη ευκαιρία για τη χώρα</w:t>
      </w:r>
      <w:r>
        <w:rPr>
          <w:rFonts w:eastAsia="Times New Roman"/>
          <w:szCs w:val="24"/>
        </w:rPr>
        <w:t>. Θα μπορούσε, υπό τις κατάλληλες συνθήκες, να ανοίξει την ενέργεια σε πολύ μεγάλες επενδύσεις, ακόμα και τώρα, με αυτό το δυσμενές κλίμα και τη δυσμενή εικόνα που έχει δημιουργήσει η χώρα στο εξωτερικό, γιατί υπάρχει ενδιαφέρον, υπάρχουν συγκεντρωμένα κεφ</w:t>
      </w:r>
      <w:r>
        <w:rPr>
          <w:rFonts w:eastAsia="Times New Roman"/>
          <w:szCs w:val="24"/>
        </w:rPr>
        <w:t>άλαια και υπάρχει πραγματικά δυνατότητα να αναπτυχθούν επιχειρήσεις, να δημιουργηθούν θέσεις εργασίας, καινοτομία και να έρθουν κεφάλαια στη χώρα.</w:t>
      </w:r>
    </w:p>
    <w:p w14:paraId="539F9FEA" w14:textId="77777777" w:rsidR="009E4222" w:rsidRDefault="00AC15E4">
      <w:pPr>
        <w:spacing w:line="600" w:lineRule="auto"/>
        <w:ind w:firstLine="720"/>
        <w:jc w:val="both"/>
        <w:rPr>
          <w:rFonts w:eastAsia="Times New Roman"/>
          <w:szCs w:val="24"/>
        </w:rPr>
      </w:pPr>
      <w:r>
        <w:rPr>
          <w:rFonts w:eastAsia="Times New Roman"/>
          <w:szCs w:val="24"/>
        </w:rPr>
        <w:t>Είναι μια εξαιρετικά δύσκολη και περίπλοκη διαδικασία. Είπα και χθες -το λέω και σήμερα- ότι υπάρχουν ακόμα κ</w:t>
      </w:r>
      <w:r>
        <w:rPr>
          <w:rFonts w:eastAsia="Times New Roman"/>
          <w:szCs w:val="24"/>
        </w:rPr>
        <w:t>αι ενδοιασμοί -εγώ, τουλάχιστον, έχω από τα λίγα που μπορώ να αντιληφθώ για τον τομέα- για το αν υπάρχει η τεχνογνωσία και το ανθρώπινο δυναμικό για να εφαρμόσει μια τέτοιου είδους μεταρρύθμιση στο χώρο της ενέργειας, στους χρόνους που απαιτούνται, οι οποί</w:t>
      </w:r>
      <w:r>
        <w:rPr>
          <w:rFonts w:eastAsia="Times New Roman"/>
          <w:szCs w:val="24"/>
        </w:rPr>
        <w:t>οι είναι σύντομοι και θα τους δούμε στην πορεία, γιατί, παρεμπιπτόντως, χρονοδιαγράμματα εδώ δεν έχει. Το νομοσχέδιο κατεβαίνει πραγματικά χωρίς χρονοδιαγράμματα. Θα επιβληθούν από την τρόικα, φαντάζομαι, από αξιολόγηση σε αξιολόγηση με το στανιό. Όμως, αυ</w:t>
      </w:r>
      <w:r>
        <w:rPr>
          <w:rFonts w:eastAsia="Times New Roman"/>
          <w:szCs w:val="24"/>
        </w:rPr>
        <w:t xml:space="preserve">τήν τη στιγμή δεν έχει. </w:t>
      </w:r>
    </w:p>
    <w:p w14:paraId="539F9FEB" w14:textId="77777777" w:rsidR="009E4222" w:rsidRDefault="00AC15E4">
      <w:pPr>
        <w:spacing w:line="600" w:lineRule="auto"/>
        <w:ind w:firstLine="720"/>
        <w:jc w:val="both"/>
        <w:rPr>
          <w:rFonts w:eastAsia="Times New Roman"/>
          <w:szCs w:val="24"/>
        </w:rPr>
      </w:pPr>
      <w:r>
        <w:rPr>
          <w:rFonts w:eastAsia="Times New Roman"/>
          <w:szCs w:val="24"/>
        </w:rPr>
        <w:lastRenderedPageBreak/>
        <w:t>Αντ’ αυτού, λοιπόν, προτιμήθηκε η γνωστή οδός, στα γρήγορα κάνουμε ένα νομοσχέδιο, αποσυνδεδεμένο από την πραγματική ανάγκη, αποσυνδεδεμένο της πραγματικότητας, μόνο και μόνο για να ψηφιστεί στη Βουλή, να πάρουμε την επιχορήγηση κα</w:t>
      </w:r>
      <w:r>
        <w:rPr>
          <w:rFonts w:eastAsia="Times New Roman"/>
          <w:szCs w:val="24"/>
        </w:rPr>
        <w:t>ι μετά να ξεχαστεί μέχρι να μας το ξαναφέρουν οι ξένοι, όπως μας φέρνουν διάφορα θέματα που έχουν ψηφιστεί από όλες τις κυβερνήσεις διαχρονικά και στα οποία δεν έχει γίνει τίποτα.</w:t>
      </w:r>
    </w:p>
    <w:p w14:paraId="539F9FEC" w14:textId="77777777" w:rsidR="009E4222" w:rsidRDefault="00AC15E4">
      <w:pPr>
        <w:spacing w:line="600" w:lineRule="auto"/>
        <w:ind w:firstLine="720"/>
        <w:jc w:val="both"/>
        <w:rPr>
          <w:rFonts w:eastAsia="Times New Roman"/>
          <w:szCs w:val="24"/>
        </w:rPr>
      </w:pPr>
      <w:r>
        <w:rPr>
          <w:rFonts w:eastAsia="Times New Roman"/>
          <w:szCs w:val="24"/>
        </w:rPr>
        <w:t>Το μυστικό εδώ είναι ότι ξέρουμε όλοι ότι κανείς δεν πρόκειται να προσπαθήσε</w:t>
      </w:r>
      <w:r>
        <w:rPr>
          <w:rFonts w:eastAsia="Times New Roman"/>
          <w:szCs w:val="24"/>
        </w:rPr>
        <w:t>ι να το εφαρμόσει. Κυριαρχούν ιδεοληψίες, αλλά νομίζω ότι υπάρχει και αντικειμενική αδυναμία ακόμα και σε ανθρώπινους πόρους και μέσα στην Κυβέρνηση. Δεν νομίζω ότι αυτή η Κυβέρνηση είναι ικανή να συλλάβει και να εφαρμόσει αποτελεσματικά τέτοιου είδους και</w:t>
      </w:r>
      <w:r>
        <w:rPr>
          <w:rFonts w:eastAsia="Times New Roman"/>
          <w:szCs w:val="24"/>
        </w:rPr>
        <w:t xml:space="preserve"> τέτοιας κλίμακας αλλαγές. Δεν μας έχει δώσει κανένα τέτοιο παράδειγμα μέχρι τώρα. Η βασική αντίληψη, βέβαια, είναι ότι είναι ότι είναι κόλπα σε βάρος των κουτόφραγκων, θα πάρουν τα χρήματα και θα τελειώσουν.</w:t>
      </w:r>
    </w:p>
    <w:p w14:paraId="539F9FED" w14:textId="77777777" w:rsidR="009E4222" w:rsidRDefault="00AC15E4">
      <w:pPr>
        <w:spacing w:line="600" w:lineRule="auto"/>
        <w:ind w:firstLine="720"/>
        <w:jc w:val="both"/>
        <w:rPr>
          <w:rFonts w:eastAsia="Times New Roman"/>
          <w:szCs w:val="24"/>
        </w:rPr>
      </w:pPr>
      <w:r>
        <w:rPr>
          <w:rFonts w:eastAsia="Times New Roman"/>
          <w:szCs w:val="24"/>
        </w:rPr>
        <w:lastRenderedPageBreak/>
        <w:t>Όπως έλεγα, η κυβερνητική Πλειοψηφία έχει αποκρ</w:t>
      </w:r>
      <w:r>
        <w:rPr>
          <w:rFonts w:eastAsia="Times New Roman"/>
          <w:szCs w:val="24"/>
        </w:rPr>
        <w:t>υσταλλωθεί πλέον, παρ</w:t>
      </w:r>
      <w:r>
        <w:rPr>
          <w:rFonts w:eastAsia="Times New Roman"/>
          <w:szCs w:val="24"/>
        </w:rPr>
        <w:t xml:space="preserve">’ </w:t>
      </w:r>
      <w:r>
        <w:rPr>
          <w:rFonts w:eastAsia="Times New Roman"/>
          <w:szCs w:val="24"/>
        </w:rPr>
        <w:t>όλες τις κακοφωνίες, τις οριακές παλικαριές του τύπου «δεν ψηφίζω το νερό» εκ του ασφαλούς κλπ., στην πραγματικότητα ψηφίζει τα πάντα. Οτιδήποτε χρειαστεί να ψηφιστεί, ψηφίζεται χωρίς να υπάρχει καμμία κουβέντα. Δεν χρειάζεται καν δι</w:t>
      </w:r>
      <w:r>
        <w:rPr>
          <w:rFonts w:eastAsia="Times New Roman"/>
          <w:szCs w:val="24"/>
        </w:rPr>
        <w:t xml:space="preserve">αβούλευση και διάλογος. Οι δόσεις να παίρνονται. Το ερώτημα, όμως, κύριοι συνάδελφοι, είναι για πού, για τι; </w:t>
      </w:r>
    </w:p>
    <w:p w14:paraId="539F9FEE" w14:textId="77777777" w:rsidR="009E4222" w:rsidRDefault="00AC15E4">
      <w:pPr>
        <w:spacing w:line="600" w:lineRule="auto"/>
        <w:ind w:firstLine="720"/>
        <w:jc w:val="both"/>
        <w:rPr>
          <w:rFonts w:eastAsia="Times New Roman"/>
          <w:szCs w:val="24"/>
        </w:rPr>
      </w:pPr>
      <w:r>
        <w:rPr>
          <w:rFonts w:eastAsia="Times New Roman"/>
          <w:szCs w:val="24"/>
        </w:rPr>
        <w:t xml:space="preserve">Έχει πραγματικό ενδιαφέρον, έχω πραγματική απορία για το εξής: Θα ήθελα να ακούσω από την Κυβέρνηση όλη αυτή η διαδικασία, όπως αποτυπώνεται τους </w:t>
      </w:r>
      <w:r>
        <w:rPr>
          <w:rFonts w:eastAsia="Times New Roman"/>
          <w:szCs w:val="24"/>
        </w:rPr>
        <w:t>τελευταίους μήνες εδώ μέσα και έξω στην κοινωνία, που οδεύει; Τι ακριβώς θέλετε να κάνετε; Τι θέλετε να αφήσετε για τις μελλοντικές γενιές; Ποιος είναι ο στρατηγικός στόχος σας; Είναι η μετάβαση στον σοσιαλισμό; Είναι ο εκσυγχρονισμός; Έχετε ιστορική προοπ</w:t>
      </w:r>
      <w:r>
        <w:rPr>
          <w:rFonts w:eastAsia="Times New Roman"/>
          <w:szCs w:val="24"/>
        </w:rPr>
        <w:t xml:space="preserve">τική ή τελειώνει την άλλη εβδομάδα; Ενδιαφέρεστε για το τι θα γράψει η ιστορία ή σας ενδιαφέρει μόνο τι θα γράψει αύριο η </w:t>
      </w:r>
      <w:r>
        <w:rPr>
          <w:rFonts w:eastAsia="Times New Roman"/>
          <w:szCs w:val="24"/>
        </w:rPr>
        <w:t>«</w:t>
      </w:r>
      <w:r>
        <w:rPr>
          <w:rFonts w:eastAsia="Times New Roman"/>
          <w:szCs w:val="24"/>
        </w:rPr>
        <w:t>ΑΥΓΗ</w:t>
      </w:r>
      <w:r>
        <w:rPr>
          <w:rFonts w:eastAsia="Times New Roman"/>
          <w:szCs w:val="24"/>
        </w:rPr>
        <w:t>»</w:t>
      </w:r>
      <w:r>
        <w:rPr>
          <w:rFonts w:eastAsia="Times New Roman"/>
          <w:szCs w:val="24"/>
        </w:rPr>
        <w:t xml:space="preserve">; </w:t>
      </w:r>
    </w:p>
    <w:p w14:paraId="539F9FEF" w14:textId="77777777" w:rsidR="009E4222" w:rsidRDefault="00AC15E4">
      <w:pPr>
        <w:spacing w:line="600" w:lineRule="auto"/>
        <w:ind w:firstLine="720"/>
        <w:jc w:val="both"/>
        <w:rPr>
          <w:rFonts w:eastAsia="Times New Roman"/>
          <w:szCs w:val="24"/>
        </w:rPr>
      </w:pPr>
      <w:r>
        <w:rPr>
          <w:rFonts w:eastAsia="Times New Roman"/>
          <w:szCs w:val="24"/>
        </w:rPr>
        <w:lastRenderedPageBreak/>
        <w:t>Για το δεύτερο δεν χρειάζεται να ανησυχείτε καθόλου. Είμαι σίγουρος. Για το πρώτο, όμως, καλό θα ήταν τουλάχιστον να καταγραφ</w:t>
      </w:r>
      <w:r>
        <w:rPr>
          <w:rFonts w:eastAsia="Times New Roman"/>
          <w:szCs w:val="24"/>
        </w:rPr>
        <w:t>εί η άποψή σας, η επιδίωξή σας και το τι θέλετε, γιατί εδώ και πολύ καιρό κανείς από εμάς, αλλά πολύ φοβάμαι και από εσάς, δεν ξέρει τι θέλετε και πού θέλετε να πάτε αυτήν τη χώρα.</w:t>
      </w:r>
    </w:p>
    <w:p w14:paraId="539F9FF0" w14:textId="77777777" w:rsidR="009E4222" w:rsidRDefault="00AC15E4">
      <w:pPr>
        <w:spacing w:line="600" w:lineRule="auto"/>
        <w:ind w:firstLine="720"/>
        <w:jc w:val="both"/>
        <w:rPr>
          <w:rFonts w:eastAsia="Times New Roman"/>
          <w:szCs w:val="24"/>
        </w:rPr>
      </w:pPr>
      <w:r>
        <w:rPr>
          <w:rFonts w:eastAsia="Times New Roman"/>
          <w:szCs w:val="24"/>
        </w:rPr>
        <w:t>Σας ευχαριστώ.</w:t>
      </w:r>
    </w:p>
    <w:p w14:paraId="539F9FF1" w14:textId="77777777" w:rsidR="009E4222" w:rsidRDefault="00AC15E4">
      <w:pPr>
        <w:spacing w:line="600" w:lineRule="auto"/>
        <w:ind w:firstLine="720"/>
        <w:rPr>
          <w:rFonts w:eastAsia="Times New Roman" w:cs="Times New Roman"/>
          <w:szCs w:val="24"/>
        </w:rPr>
      </w:pPr>
      <w:r>
        <w:rPr>
          <w:rFonts w:eastAsia="Times New Roman" w:cs="Times New Roman"/>
          <w:szCs w:val="24"/>
        </w:rPr>
        <w:t>(Χειροκροτήματα από τις πτέρυγες του Ποταμιού και της Δημοκρ</w:t>
      </w:r>
      <w:r>
        <w:rPr>
          <w:rFonts w:eastAsia="Times New Roman" w:cs="Times New Roman"/>
          <w:szCs w:val="24"/>
        </w:rPr>
        <w:t>ατικής Συμπαράταξης ΠΑΣΟΚ-ΔΗΜΑΡ)</w:t>
      </w:r>
    </w:p>
    <w:p w14:paraId="539F9FF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 και για την τήρηση του χρόνου.</w:t>
      </w:r>
    </w:p>
    <w:p w14:paraId="539F9FF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Παπαχριστόπουλος</w:t>
      </w:r>
      <w:proofErr w:type="spellEnd"/>
      <w:r>
        <w:rPr>
          <w:rFonts w:eastAsia="Times New Roman" w:cs="Times New Roman"/>
          <w:szCs w:val="24"/>
        </w:rPr>
        <w:t>.</w:t>
      </w:r>
    </w:p>
    <w:p w14:paraId="539F9FF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Μετά τον λόγο θα λάβει ο κ. Γεωργιάδης και θα ολοκληρώσουμε τον κύκλο των εισηγητών</w:t>
      </w:r>
      <w:r>
        <w:rPr>
          <w:rFonts w:eastAsia="Times New Roman" w:cs="Times New Roman"/>
          <w:szCs w:val="24"/>
        </w:rPr>
        <w:t xml:space="preserve"> - αγορητών. </w:t>
      </w:r>
    </w:p>
    <w:p w14:paraId="539F9FF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Παπαχριστόπουλε</w:t>
      </w:r>
      <w:proofErr w:type="spellEnd"/>
      <w:r>
        <w:rPr>
          <w:rFonts w:eastAsia="Times New Roman" w:cs="Times New Roman"/>
          <w:szCs w:val="24"/>
        </w:rPr>
        <w:t>, έχετε τον λόγο.</w:t>
      </w:r>
    </w:p>
    <w:p w14:paraId="539F9FF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κυρία Πρόεδρε.</w:t>
      </w:r>
    </w:p>
    <w:p w14:paraId="539F9FF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Θέλω να διαβάσω κατά λέξη -κι έχει σχέση με τη σημερινή κουβέντα- τι ακριβώς έλεγε ο τότε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Διαφάνειας και Ανθρωπίνων Δικαιω</w:t>
      </w:r>
      <w:r>
        <w:rPr>
          <w:rFonts w:eastAsia="Times New Roman" w:cs="Times New Roman"/>
          <w:szCs w:val="24"/>
        </w:rPr>
        <w:t xml:space="preserve">μάτων, ο Γιώργος </w:t>
      </w:r>
      <w:proofErr w:type="spellStart"/>
      <w:r>
        <w:rPr>
          <w:rFonts w:eastAsia="Times New Roman" w:cs="Times New Roman"/>
          <w:szCs w:val="24"/>
        </w:rPr>
        <w:t>Σούρλας</w:t>
      </w:r>
      <w:proofErr w:type="spellEnd"/>
      <w:r>
        <w:rPr>
          <w:rFonts w:eastAsia="Times New Roman" w:cs="Times New Roman"/>
          <w:szCs w:val="24"/>
        </w:rPr>
        <w:t xml:space="preserve">. </w:t>
      </w:r>
    </w:p>
    <w:p w14:paraId="539F9FF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Σούρλας</w:t>
      </w:r>
      <w:proofErr w:type="spellEnd"/>
      <w:r>
        <w:rPr>
          <w:rFonts w:eastAsia="Times New Roman" w:cs="Times New Roman"/>
          <w:szCs w:val="24"/>
        </w:rPr>
        <w:t xml:space="preserve"> –για όποιον δεν ξέρει την ιστορία του- θέλω να σας θυμίσω ότι ήταν ο μοναδικός Βουλευτής που –κόντρα τότε μάλιστα στο κόμμα του- έκανε την πρώτη ερώτηση για τον Γιώργο </w:t>
      </w:r>
      <w:proofErr w:type="spellStart"/>
      <w:r>
        <w:rPr>
          <w:rFonts w:eastAsia="Times New Roman" w:cs="Times New Roman"/>
          <w:szCs w:val="24"/>
        </w:rPr>
        <w:t>Κοσκωτά</w:t>
      </w:r>
      <w:proofErr w:type="spellEnd"/>
      <w:r>
        <w:rPr>
          <w:rFonts w:eastAsia="Times New Roman" w:cs="Times New Roman"/>
          <w:szCs w:val="24"/>
        </w:rPr>
        <w:t>. Παλιές ιστορίες. Ένας άνθρωπος καθαρός, τί</w:t>
      </w:r>
      <w:r>
        <w:rPr>
          <w:rFonts w:eastAsia="Times New Roman" w:cs="Times New Roman"/>
          <w:szCs w:val="24"/>
        </w:rPr>
        <w:t xml:space="preserve">μιος και αδέκαστος. Γύρω στο 2013, λοιπόν, ο Γιώργος </w:t>
      </w:r>
      <w:proofErr w:type="spellStart"/>
      <w:r>
        <w:rPr>
          <w:rFonts w:eastAsia="Times New Roman" w:cs="Times New Roman"/>
          <w:szCs w:val="24"/>
        </w:rPr>
        <w:t>Σούρλας</w:t>
      </w:r>
      <w:proofErr w:type="spellEnd"/>
      <w:r>
        <w:rPr>
          <w:rFonts w:eastAsia="Times New Roman" w:cs="Times New Roman"/>
          <w:szCs w:val="24"/>
        </w:rPr>
        <w:t xml:space="preserve"> επικαλέστηκε την απόφαση 3578/2010 του Συμβουλίου της Επικρατείας, με την οποία αυτό έκρινε ότι η ίδρυση και λειτουργία παρανόμως τηλεοπτικών σταθμών αντίκειται στο Σύνταγμα από το </w:t>
      </w:r>
      <w:r>
        <w:rPr>
          <w:rFonts w:eastAsia="Times New Roman" w:cs="Times New Roman"/>
          <w:szCs w:val="24"/>
        </w:rPr>
        <w:lastRenderedPageBreak/>
        <w:t>οποίο απορρέει</w:t>
      </w:r>
      <w:r>
        <w:rPr>
          <w:rFonts w:eastAsia="Times New Roman" w:cs="Times New Roman"/>
          <w:szCs w:val="24"/>
        </w:rPr>
        <w:t xml:space="preserve"> η υποχρέωση του κράτους για την πιστή εφαρμογή των νόμων και της αρχής της ισότητας. Και βέβαια προφανέστατα και αυτή η απόφαση του Συμβουλίου της Επικρατείας συνιστά νομολογία. Έλεγε κι άλλα πολλά τότε ο Γιώργος ο </w:t>
      </w:r>
      <w:proofErr w:type="spellStart"/>
      <w:r>
        <w:rPr>
          <w:rFonts w:eastAsia="Times New Roman" w:cs="Times New Roman"/>
          <w:szCs w:val="24"/>
        </w:rPr>
        <w:t>Σούρλας</w:t>
      </w:r>
      <w:proofErr w:type="spellEnd"/>
      <w:r>
        <w:rPr>
          <w:rFonts w:eastAsia="Times New Roman" w:cs="Times New Roman"/>
          <w:szCs w:val="24"/>
        </w:rPr>
        <w:t>. Έλεγε για τον παράνομο τρόπο πο</w:t>
      </w:r>
      <w:r>
        <w:rPr>
          <w:rFonts w:eastAsia="Times New Roman" w:cs="Times New Roman"/>
          <w:szCs w:val="24"/>
        </w:rPr>
        <w:t xml:space="preserve">υ λειτουργούσαν τα κανάλια, για την ασυδοσία, για το πόσο επηρέαζαν τότε το πολιτικό σκηνικό. </w:t>
      </w:r>
    </w:p>
    <w:p w14:paraId="539F9FF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Θέλω, επίσης, να επικαλεστώ –κι έχει κι αυτό μεγάλη σημασία στη σημερινή μας κουβέντα- ένα βιβλίο που έγραψε ο Τόμας Μαν λίγο πριν ανέβει ο Χίτλερ στην εξουσία. </w:t>
      </w:r>
      <w:r>
        <w:rPr>
          <w:rFonts w:eastAsia="Times New Roman" w:cs="Times New Roman"/>
          <w:szCs w:val="24"/>
        </w:rPr>
        <w:t>Ο τίτλος του βιβλίου είναι: «ο Μάριο και ο Μάγος». Αναφερόταν ο Τόμας Μαν τότε στο πόσο πραγματικά κρεουργούσαν τον ορθό λογισμό οι δεισιδαιμονίες, η μεταφυσική, οι υπερβολές, τα ψέματα, ο λαϊκισμός, που είχαν σαν αποτέλεσμα αυτό που σας είπα. Ζούμε –πιστε</w:t>
      </w:r>
      <w:r>
        <w:rPr>
          <w:rFonts w:eastAsia="Times New Roman" w:cs="Times New Roman"/>
          <w:szCs w:val="24"/>
        </w:rPr>
        <w:t xml:space="preserve">ύω- μια </w:t>
      </w:r>
      <w:r>
        <w:rPr>
          <w:rFonts w:eastAsia="Times New Roman" w:cs="Times New Roman"/>
          <w:szCs w:val="24"/>
          <w:lang w:val="en-US"/>
        </w:rPr>
        <w:t>version</w:t>
      </w:r>
      <w:r>
        <w:rPr>
          <w:rFonts w:eastAsia="Times New Roman" w:cs="Times New Roman"/>
          <w:szCs w:val="24"/>
        </w:rPr>
        <w:t xml:space="preserve"> αυτής της ιστορίας σήμερα, όπου ο ορθός λογισμός έχει δώσει τη θέση του σε άλλα πράγματα. Δεν θέλω να τα χαρακτηρίσω. </w:t>
      </w:r>
    </w:p>
    <w:p w14:paraId="539F9FF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Χθες, για παράδειγμα, είδαμε ότι ένας απ’ αυτούς που διεκδικούσαν μια άδεια και είχε φτάσει κοντά στο να την πάρει, για λ</w:t>
      </w:r>
      <w:r>
        <w:rPr>
          <w:rFonts w:eastAsia="Times New Roman" w:cs="Times New Roman"/>
          <w:szCs w:val="24"/>
        </w:rPr>
        <w:t>όγους νομιμότητας και τίποτε άλλο, έφυγε από τη μέση. Θα περίμενε κανείς κάπως να μαζευτούν οι επικριτές του, αυτοί που σχεδόν είχαν βασίσει όλη τους την επιχειρηματολογία επάνω στη «διαπλοκή» που στήνει αυτή η Κυβέρνηση και που είχαν σαν προμετωπίδα τον σ</w:t>
      </w:r>
      <w:r>
        <w:rPr>
          <w:rFonts w:eastAsia="Times New Roman" w:cs="Times New Roman"/>
          <w:szCs w:val="24"/>
        </w:rPr>
        <w:t>υγκεκριμένο επιχειρηματία. Όχι μόνο δεν το κάνουν, αλλά κατά περίεργο τρόπο ακούμε πάλι επιχειρήματα που αγγίζουν τα όρια του παραλογισμού. Και σκέφτεται κανείς: Γιατί; Θα μου πεις, είναι όλοι έτσι; Όχι. Εγώ πιστεύω ότι και στην Αντιπολίτευση υπάρχουν καθα</w:t>
      </w:r>
      <w:r>
        <w:rPr>
          <w:rFonts w:eastAsia="Times New Roman" w:cs="Times New Roman"/>
          <w:szCs w:val="24"/>
        </w:rPr>
        <w:t>ρά μυαλά που αυτήν τη στιγμή δεν μιλάνε.</w:t>
      </w:r>
    </w:p>
    <w:p w14:paraId="539F9FF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Τα λέω όλα αυτά, αγαπητοί συνάδελφοι, γιατί αρκεί να διαβάσει κανείς με προσοχή αυτές τις δύο σελίδες. Δεν χρειάζεται να διαθέσει πολύ χρόνο, δύο σελίδες είναι όλες κι όλες. Κανείς και κατ’ αρχάς ούτε ο Υπουργός, ο κ. </w:t>
      </w:r>
      <w:proofErr w:type="spellStart"/>
      <w:r>
        <w:rPr>
          <w:rFonts w:eastAsia="Times New Roman" w:cs="Times New Roman"/>
          <w:szCs w:val="24"/>
        </w:rPr>
        <w:t>Τσακαλώτος</w:t>
      </w:r>
      <w:proofErr w:type="spellEnd"/>
      <w:r>
        <w:rPr>
          <w:rFonts w:eastAsia="Times New Roman" w:cs="Times New Roman"/>
          <w:szCs w:val="24"/>
        </w:rPr>
        <w:t>, δεν είπε ότι δεν θα μπορού</w:t>
      </w:r>
      <w:r>
        <w:rPr>
          <w:rFonts w:eastAsia="Times New Roman" w:cs="Times New Roman"/>
          <w:szCs w:val="24"/>
        </w:rPr>
        <w:t xml:space="preserve">σαν να έχουν γίνει και καλύτερα τα πράγματα. Το έχει παραδεχθεί ο ίδιος και μπράβο του και συμφωνώ κι εγώ μαζί του. </w:t>
      </w:r>
    </w:p>
    <w:p w14:paraId="539F9FF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Τι λέει όμως εδώ αυτό το κείμενο για την ΕΔΗΣ; Ένας είναι ο μέτοχος -το ξέρουμε πάρα πολύ καλά- και αυτός αποφασίζει. Πώς να γίνει δηλαδή ιδιωτικοποίηση; Αυτή τη δουλειά την έκανε το ΤΑΙΠΕΔ. Μια ελληνική κυβέρνηση θα αποφασίσει. Αυτή είναι ο μοναδικός μέτο</w:t>
      </w:r>
      <w:r>
        <w:rPr>
          <w:rFonts w:eastAsia="Times New Roman" w:cs="Times New Roman"/>
          <w:szCs w:val="24"/>
        </w:rPr>
        <w:t xml:space="preserve">χος. </w:t>
      </w:r>
    </w:p>
    <w:p w14:paraId="539F9FF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Θέλω να πω το εξής, ότι η υπερβολή έχει περισσέψει σ’ αυτήν την Αίθουσα μέσα. Νομίζω ότι αργά ή γρήγορα θα φανεί η υπερβολή, η παραποίηση της αλήθειας, η ανακρίβεια, διότι έχει κοντά ποδάρια. Το πιστεύω αυτό και το πιστεύω ακράδαντα. </w:t>
      </w:r>
    </w:p>
    <w:p w14:paraId="539F9FFE" w14:textId="77777777" w:rsidR="009E4222" w:rsidRDefault="00AC15E4">
      <w:pPr>
        <w:spacing w:line="600" w:lineRule="auto"/>
        <w:ind w:firstLine="720"/>
        <w:jc w:val="both"/>
        <w:rPr>
          <w:rFonts w:eastAsia="Times New Roman"/>
          <w:szCs w:val="24"/>
        </w:rPr>
      </w:pPr>
      <w:r>
        <w:rPr>
          <w:rFonts w:eastAsia="Times New Roman"/>
          <w:szCs w:val="24"/>
        </w:rPr>
        <w:t>Πάντα ο ορθός λ</w:t>
      </w:r>
      <w:r>
        <w:rPr>
          <w:rFonts w:eastAsia="Times New Roman"/>
          <w:szCs w:val="24"/>
        </w:rPr>
        <w:t xml:space="preserve">ογισμός επικρατούσε. Τον πλήρωσαν πολλοί ακριβά μεγάλοι επιστήμονες, μεγάλοι καλλιτέχνες, μεγάλοι πολιτικοί, αλλά πάντα επικρατούσε. Πιστεύω ότι θα επικρατήσει και τώρα. </w:t>
      </w:r>
    </w:p>
    <w:p w14:paraId="539F9FFF" w14:textId="77777777" w:rsidR="009E4222" w:rsidRDefault="00AC15E4">
      <w:pPr>
        <w:spacing w:line="600" w:lineRule="auto"/>
        <w:ind w:firstLine="720"/>
        <w:jc w:val="both"/>
        <w:rPr>
          <w:rFonts w:eastAsia="Times New Roman"/>
          <w:szCs w:val="24"/>
        </w:rPr>
      </w:pPr>
      <w:r>
        <w:rPr>
          <w:rFonts w:eastAsia="Times New Roman"/>
          <w:szCs w:val="24"/>
        </w:rPr>
        <w:t xml:space="preserve">Άκουσα τον </w:t>
      </w:r>
      <w:r>
        <w:rPr>
          <w:rFonts w:eastAsia="Times New Roman"/>
          <w:szCs w:val="24"/>
        </w:rPr>
        <w:t>ε</w:t>
      </w:r>
      <w:r>
        <w:rPr>
          <w:rFonts w:eastAsia="Times New Roman"/>
          <w:szCs w:val="24"/>
        </w:rPr>
        <w:t>κπρόσωπο του ΠΑΣΟΚ, τον κ. Μανιάτη, να λέει πάλι ότι κάποιοι πρέπει να ζη</w:t>
      </w:r>
      <w:r>
        <w:rPr>
          <w:rFonts w:eastAsia="Times New Roman"/>
          <w:szCs w:val="24"/>
        </w:rPr>
        <w:t xml:space="preserve">τήσουν συγνώμη, να μιλάει πάλι, με έμφαση, για πολιτικούς απατεώνες και διάφορα τέτοια. Θέλω να θυμίσω στον κ. Μανιάτη, γιατί κι αυτός εμπλέκεται, ίσως άθελά του, μερικά ονόματα. Γιατί τον τελευταίο καιρό, με </w:t>
      </w:r>
      <w:r>
        <w:rPr>
          <w:rFonts w:eastAsia="Times New Roman"/>
          <w:szCs w:val="24"/>
        </w:rPr>
        <w:lastRenderedPageBreak/>
        <w:t>απίστευτη ελαφρότητα, είδαμε κάποιους να απαξιώ</w:t>
      </w:r>
      <w:r>
        <w:rPr>
          <w:rFonts w:eastAsia="Times New Roman"/>
          <w:szCs w:val="24"/>
        </w:rPr>
        <w:t xml:space="preserve">νουν μία τράπεζα. Εγώ πιστεύω ακράδαντα ότι η τράπεζα θα βρει τον δρόμο της και θα τον βρει ίσως καλύτερα απ’ όσο φαντάζονται κάποιοι. Σε ώρες ευθύνης πρέπει να είμαστε πολύ προσεκτικοί, όταν μιλάμε για το τραπεζικό σύστημα. </w:t>
      </w:r>
    </w:p>
    <w:p w14:paraId="539FA000" w14:textId="77777777" w:rsidR="009E4222" w:rsidRDefault="00AC15E4">
      <w:pPr>
        <w:spacing w:line="600" w:lineRule="auto"/>
        <w:ind w:firstLine="720"/>
        <w:jc w:val="both"/>
        <w:rPr>
          <w:rFonts w:eastAsia="Times New Roman"/>
          <w:szCs w:val="24"/>
        </w:rPr>
      </w:pPr>
      <w:r>
        <w:rPr>
          <w:rFonts w:eastAsia="Times New Roman"/>
          <w:szCs w:val="24"/>
        </w:rPr>
        <w:t>Θέλω να θυμίσω ότι ο κ. Γαβρίλ</w:t>
      </w:r>
      <w:r>
        <w:rPr>
          <w:rFonts w:eastAsia="Times New Roman"/>
          <w:szCs w:val="24"/>
        </w:rPr>
        <w:t xml:space="preserve">ης ήταν </w:t>
      </w:r>
      <w:r>
        <w:rPr>
          <w:rFonts w:eastAsia="Times New Roman"/>
          <w:szCs w:val="24"/>
        </w:rPr>
        <w:t>π</w:t>
      </w:r>
      <w:r>
        <w:rPr>
          <w:rFonts w:eastAsia="Times New Roman"/>
          <w:szCs w:val="24"/>
        </w:rPr>
        <w:t xml:space="preserve">ρόεδρος της Τράπεζας Αττικής από το 2010 έως τον Ιούνιο του 2016, δηλαδή μέχρι πριν μερικούς μήνες. Ο </w:t>
      </w:r>
      <w:r>
        <w:rPr>
          <w:rFonts w:eastAsia="Times New Roman"/>
          <w:szCs w:val="24"/>
        </w:rPr>
        <w:t>δ</w:t>
      </w:r>
      <w:r>
        <w:rPr>
          <w:rFonts w:eastAsia="Times New Roman"/>
          <w:szCs w:val="24"/>
        </w:rPr>
        <w:t xml:space="preserve">ιευθύνων </w:t>
      </w:r>
      <w:r>
        <w:rPr>
          <w:rFonts w:eastAsia="Times New Roman"/>
          <w:szCs w:val="24"/>
        </w:rPr>
        <w:t>σ</w:t>
      </w:r>
      <w:r>
        <w:rPr>
          <w:rFonts w:eastAsia="Times New Roman"/>
          <w:szCs w:val="24"/>
        </w:rPr>
        <w:t xml:space="preserve">ύμβουλος ο Αλέξανδρος Αντωνόπουλος, που κατέθεσε και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παλιά ήταν </w:t>
      </w:r>
      <w:r>
        <w:rPr>
          <w:rFonts w:eastAsia="Times New Roman"/>
          <w:szCs w:val="24"/>
        </w:rPr>
        <w:t>π</w:t>
      </w:r>
      <w:r>
        <w:rPr>
          <w:rFonts w:eastAsia="Times New Roman"/>
          <w:szCs w:val="24"/>
        </w:rPr>
        <w:t>ρόεδρος στο Παρακαταθηκών και Δανείων. Όλοι</w:t>
      </w:r>
      <w:r>
        <w:rPr>
          <w:rFonts w:eastAsia="Times New Roman"/>
          <w:szCs w:val="24"/>
        </w:rPr>
        <w:t xml:space="preserve"> αυτοί ήταν κρατικοί λειτουργοί που δεν τους διόρισε ο ΣΥΡΙΖΑ.</w:t>
      </w:r>
    </w:p>
    <w:p w14:paraId="539FA001" w14:textId="77777777" w:rsidR="009E4222" w:rsidRDefault="00AC15E4">
      <w:pPr>
        <w:spacing w:line="600" w:lineRule="auto"/>
        <w:ind w:firstLine="720"/>
        <w:jc w:val="both"/>
        <w:rPr>
          <w:rFonts w:eastAsia="Times New Roman"/>
          <w:szCs w:val="24"/>
        </w:rPr>
      </w:pPr>
      <w:r>
        <w:rPr>
          <w:rFonts w:eastAsia="Times New Roman"/>
          <w:szCs w:val="24"/>
        </w:rPr>
        <w:t xml:space="preserve">Ονόματα όπως η κ. </w:t>
      </w:r>
      <w:proofErr w:type="spellStart"/>
      <w:r>
        <w:rPr>
          <w:rFonts w:eastAsia="Times New Roman"/>
          <w:szCs w:val="24"/>
        </w:rPr>
        <w:t>Ζευγώλη</w:t>
      </w:r>
      <w:proofErr w:type="spellEnd"/>
      <w:r>
        <w:rPr>
          <w:rFonts w:eastAsia="Times New Roman"/>
          <w:szCs w:val="24"/>
        </w:rPr>
        <w:t xml:space="preserve">, ο κ. </w:t>
      </w:r>
      <w:proofErr w:type="spellStart"/>
      <w:r>
        <w:rPr>
          <w:rFonts w:eastAsia="Times New Roman"/>
          <w:szCs w:val="24"/>
        </w:rPr>
        <w:t>Μπακατσέλος</w:t>
      </w:r>
      <w:proofErr w:type="spellEnd"/>
      <w:r>
        <w:rPr>
          <w:rFonts w:eastAsia="Times New Roman"/>
          <w:szCs w:val="24"/>
        </w:rPr>
        <w:t xml:space="preserve">, ο κ. </w:t>
      </w:r>
      <w:proofErr w:type="spellStart"/>
      <w:r>
        <w:rPr>
          <w:rFonts w:eastAsia="Times New Roman"/>
          <w:szCs w:val="24"/>
        </w:rPr>
        <w:t>Μάναλης</w:t>
      </w:r>
      <w:proofErr w:type="spellEnd"/>
      <w:r>
        <w:rPr>
          <w:rFonts w:eastAsia="Times New Roman"/>
          <w:szCs w:val="24"/>
        </w:rPr>
        <w:t xml:space="preserve">, ο οποίος προσέλαβε μάλιστα και τον </w:t>
      </w:r>
      <w:proofErr w:type="spellStart"/>
      <w:r>
        <w:rPr>
          <w:rFonts w:eastAsia="Times New Roman"/>
          <w:szCs w:val="24"/>
        </w:rPr>
        <w:t>Μουσά</w:t>
      </w:r>
      <w:proofErr w:type="spellEnd"/>
      <w:r>
        <w:rPr>
          <w:rFonts w:eastAsia="Times New Roman"/>
          <w:szCs w:val="24"/>
        </w:rPr>
        <w:t xml:space="preserve"> για δύο χρόνια, ο κ. </w:t>
      </w:r>
      <w:proofErr w:type="spellStart"/>
      <w:r>
        <w:rPr>
          <w:rFonts w:eastAsia="Times New Roman"/>
          <w:szCs w:val="24"/>
        </w:rPr>
        <w:t>Σελλιανάκης</w:t>
      </w:r>
      <w:proofErr w:type="spellEnd"/>
      <w:r>
        <w:rPr>
          <w:rFonts w:eastAsia="Times New Roman"/>
          <w:szCs w:val="24"/>
        </w:rPr>
        <w:t xml:space="preserve">, ο κ. </w:t>
      </w:r>
      <w:proofErr w:type="spellStart"/>
      <w:r>
        <w:rPr>
          <w:rFonts w:eastAsia="Times New Roman"/>
          <w:szCs w:val="24"/>
        </w:rPr>
        <w:t>Βογανάτσης</w:t>
      </w:r>
      <w:proofErr w:type="spellEnd"/>
      <w:r>
        <w:rPr>
          <w:rFonts w:eastAsia="Times New Roman"/>
          <w:szCs w:val="24"/>
        </w:rPr>
        <w:t>, ήταν σκληρά μέλη των κομματικών μηχανισμών</w:t>
      </w:r>
      <w:r>
        <w:rPr>
          <w:rFonts w:eastAsia="Times New Roman"/>
          <w:szCs w:val="24"/>
        </w:rPr>
        <w:t xml:space="preserve"> των δύο μεγάλων κομμάτων. Και προστάτες τους -ω του θαύματος!- είναι όλοι οι Υπουργοί της Νέας Δημοκρατίας και του ΠΑΣΟΚ.</w:t>
      </w:r>
    </w:p>
    <w:p w14:paraId="539FA002"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Δεν ξέρω τι άλλα επιχειρήματα μπορεί να έχει κανείς και πώς αποφασίστηκε να παίρνει δάνεια ή όχι ο συγκεκριμένος υπερθεματιστής, που </w:t>
      </w:r>
      <w:r>
        <w:rPr>
          <w:rFonts w:eastAsia="Times New Roman"/>
          <w:szCs w:val="24"/>
        </w:rPr>
        <w:t>έχασε τελικά την άδεια και που τον πόνο του εγώ τον καταλαβαίνω. Έγινε απίστευτος θόρυβος. Κι εδώ θέλω να είμαι ρεαλιστής. Έχω πει πολλές φορές ότι είναι μια πραγματικότητα για σκληροτράχηλους παίκτες. Κάθε μέρα, πέντε κανάλια, πέντε μεγάλες εφημερίδες και</w:t>
      </w:r>
      <w:r>
        <w:rPr>
          <w:rFonts w:eastAsia="Times New Roman"/>
          <w:szCs w:val="24"/>
        </w:rPr>
        <w:t xml:space="preserve"> πέντε ραδιόφωνα λυσσομανάνε και λένε ανακρίβειες, παραποιούνε την αλήθεια. Δεν χαρακτηρίζω και είμαι πολύ προσεκτικός, γιατί ακούω εκφράσεις που φεύγουν για ψύλλου πήδημα εδώ μέσα. </w:t>
      </w:r>
    </w:p>
    <w:p w14:paraId="539FA003" w14:textId="77777777" w:rsidR="009E4222" w:rsidRDefault="00AC15E4">
      <w:pPr>
        <w:spacing w:line="600" w:lineRule="auto"/>
        <w:ind w:firstLine="720"/>
        <w:jc w:val="both"/>
        <w:rPr>
          <w:rFonts w:eastAsia="Times New Roman"/>
          <w:szCs w:val="24"/>
        </w:rPr>
      </w:pPr>
      <w:r w:rsidRPr="00112189">
        <w:rPr>
          <w:rFonts w:eastAsia="Times New Roman"/>
          <w:szCs w:val="24"/>
          <w:lang w:val="de-DE"/>
        </w:rPr>
        <w:t xml:space="preserve">«L’ </w:t>
      </w:r>
      <w:proofErr w:type="spellStart"/>
      <w:r w:rsidRPr="00112189">
        <w:rPr>
          <w:rFonts w:eastAsia="Times New Roman"/>
          <w:szCs w:val="24"/>
          <w:lang w:val="de-DE"/>
        </w:rPr>
        <w:t>etat</w:t>
      </w:r>
      <w:proofErr w:type="spellEnd"/>
      <w:r w:rsidRPr="00112189">
        <w:rPr>
          <w:rFonts w:eastAsia="Times New Roman"/>
          <w:szCs w:val="24"/>
          <w:lang w:val="de-DE"/>
        </w:rPr>
        <w:t xml:space="preserve"> c’ </w:t>
      </w:r>
      <w:proofErr w:type="spellStart"/>
      <w:r w:rsidRPr="00112189">
        <w:rPr>
          <w:rFonts w:eastAsia="Times New Roman"/>
          <w:szCs w:val="24"/>
          <w:lang w:val="de-DE"/>
        </w:rPr>
        <w:t>est</w:t>
      </w:r>
      <w:proofErr w:type="spellEnd"/>
      <w:r w:rsidRPr="00112189">
        <w:rPr>
          <w:rFonts w:eastAsia="Times New Roman"/>
          <w:szCs w:val="24"/>
          <w:lang w:val="de-DE"/>
        </w:rPr>
        <w:t xml:space="preserve"> </w:t>
      </w:r>
      <w:proofErr w:type="spellStart"/>
      <w:r w:rsidRPr="00112189">
        <w:rPr>
          <w:rFonts w:eastAsia="Times New Roman"/>
          <w:szCs w:val="24"/>
          <w:lang w:val="de-DE"/>
        </w:rPr>
        <w:t>moi</w:t>
      </w:r>
      <w:proofErr w:type="spellEnd"/>
      <w:r w:rsidRPr="00112189">
        <w:rPr>
          <w:rFonts w:eastAsia="Times New Roman"/>
          <w:szCs w:val="24"/>
          <w:lang w:val="de-DE"/>
        </w:rPr>
        <w:t xml:space="preserve">». </w:t>
      </w:r>
      <w:r>
        <w:rPr>
          <w:rFonts w:eastAsia="Times New Roman"/>
          <w:szCs w:val="24"/>
        </w:rPr>
        <w:t>«Η εξουσία είμαι εγώ». Κάποιοι έχουν ιδιοκτησία και</w:t>
      </w:r>
      <w:r>
        <w:rPr>
          <w:rFonts w:eastAsia="Times New Roman"/>
          <w:szCs w:val="24"/>
        </w:rPr>
        <w:t xml:space="preserve"> αντίληψη στο κράτος και σήμερα, δεν ξέρω, αντιδρούν σαν να έχουν σύνδρομο στέρησης, σε μια Κυβέρνηση που δεν κάνει τίποτα περισσότερο και τίποτα λιγότερο από το να προσπαθεί να βάλει τάξη σε μια πραγματικότητα που ήταν ζοφερή. </w:t>
      </w:r>
    </w:p>
    <w:p w14:paraId="539FA004"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Κι αν γίνομαι κουραστικός, </w:t>
      </w:r>
      <w:r>
        <w:rPr>
          <w:rFonts w:eastAsia="Times New Roman"/>
          <w:szCs w:val="24"/>
        </w:rPr>
        <w:t xml:space="preserve">θα το ξανακάνω. Κανένας από αυτή την Κυβέρνηση δεν παραπέμπεται στη </w:t>
      </w:r>
      <w:r>
        <w:rPr>
          <w:rFonts w:eastAsia="Times New Roman"/>
          <w:szCs w:val="24"/>
        </w:rPr>
        <w:t>δ</w:t>
      </w:r>
      <w:r>
        <w:rPr>
          <w:rFonts w:eastAsia="Times New Roman"/>
          <w:szCs w:val="24"/>
        </w:rPr>
        <w:t xml:space="preserve">ικαιοσύνη. Ο κ. </w:t>
      </w:r>
      <w:proofErr w:type="spellStart"/>
      <w:r>
        <w:rPr>
          <w:rFonts w:eastAsia="Times New Roman"/>
          <w:szCs w:val="24"/>
        </w:rPr>
        <w:t>Χαρδούβελης</w:t>
      </w:r>
      <w:proofErr w:type="spellEnd"/>
      <w:r>
        <w:rPr>
          <w:rFonts w:eastAsia="Times New Roman"/>
          <w:szCs w:val="24"/>
        </w:rPr>
        <w:t xml:space="preserve"> παραπέμπεται. Η κ. Στουρνάρα ελέγχεται. Ο κ. </w:t>
      </w:r>
      <w:proofErr w:type="spellStart"/>
      <w:r>
        <w:rPr>
          <w:rFonts w:eastAsia="Times New Roman"/>
          <w:szCs w:val="24"/>
        </w:rPr>
        <w:t>Μαντέλης</w:t>
      </w:r>
      <w:proofErr w:type="spellEnd"/>
      <w:r>
        <w:rPr>
          <w:rFonts w:eastAsia="Times New Roman"/>
          <w:szCs w:val="24"/>
        </w:rPr>
        <w:t xml:space="preserve"> παραπέμπεται. Ο κ. Λαυρεντιάδης παραπέμπεται. Ο κ. Κοντομηνάς παραπέμπεται. Η οικογένεια Γριβέα παραπέμπε</w:t>
      </w:r>
      <w:r>
        <w:rPr>
          <w:rFonts w:eastAsia="Times New Roman"/>
          <w:szCs w:val="24"/>
        </w:rPr>
        <w:t xml:space="preserve">ται. </w:t>
      </w:r>
    </w:p>
    <w:p w14:paraId="539FA005" w14:textId="77777777" w:rsidR="009E4222" w:rsidRDefault="00AC15E4">
      <w:pPr>
        <w:spacing w:line="600" w:lineRule="auto"/>
        <w:ind w:firstLine="720"/>
        <w:jc w:val="both"/>
        <w:rPr>
          <w:rFonts w:eastAsia="Times New Roman"/>
          <w:szCs w:val="24"/>
        </w:rPr>
      </w:pPr>
      <w:r>
        <w:rPr>
          <w:rFonts w:eastAsia="Times New Roman"/>
          <w:szCs w:val="24"/>
        </w:rPr>
        <w:t xml:space="preserve">Θέλω να θυμίσω ότι η μετάφραση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έγινε και η δίκη θα προχωρήσει. Να θυμίσω ότι η υπόθεση της </w:t>
      </w:r>
      <w:r>
        <w:rPr>
          <w:rFonts w:eastAsia="Times New Roman"/>
          <w:szCs w:val="24"/>
        </w:rPr>
        <w:t>«</w:t>
      </w:r>
      <w:r>
        <w:rPr>
          <w:rFonts w:eastAsia="Times New Roman"/>
          <w:szCs w:val="24"/>
          <w:lang w:val="en-US"/>
        </w:rPr>
        <w:t>ENERGA</w:t>
      </w:r>
      <w:r>
        <w:rPr>
          <w:rFonts w:eastAsia="Times New Roman"/>
          <w:szCs w:val="24"/>
        </w:rPr>
        <w:t>»</w:t>
      </w:r>
      <w:r>
        <w:rPr>
          <w:rFonts w:eastAsia="Times New Roman"/>
          <w:szCs w:val="24"/>
        </w:rPr>
        <w:t xml:space="preserve">, η μεγαλύτερη απάτη, κι αυτή παραπέμπεται. Και ων ουκ έστιν αριθμός δίκες προχωράνε. Γιατί κάποιοι μας </w:t>
      </w:r>
      <w:proofErr w:type="spellStart"/>
      <w:r>
        <w:rPr>
          <w:rFonts w:eastAsia="Times New Roman"/>
          <w:szCs w:val="24"/>
        </w:rPr>
        <w:t>λένε</w:t>
      </w:r>
      <w:r>
        <w:rPr>
          <w:rFonts w:eastAsia="Times New Roman"/>
          <w:szCs w:val="24"/>
        </w:rPr>
        <w:t>:</w:t>
      </w:r>
      <w:r>
        <w:rPr>
          <w:rFonts w:eastAsia="Times New Roman"/>
          <w:szCs w:val="24"/>
        </w:rPr>
        <w:t>«</w:t>
      </w:r>
      <w:r>
        <w:rPr>
          <w:rFonts w:eastAsia="Times New Roman"/>
          <w:szCs w:val="24"/>
        </w:rPr>
        <w:t>Τ</w:t>
      </w:r>
      <w:r>
        <w:rPr>
          <w:rFonts w:eastAsia="Times New Roman"/>
          <w:szCs w:val="24"/>
        </w:rPr>
        <w:t>ι</w:t>
      </w:r>
      <w:proofErr w:type="spellEnd"/>
      <w:r>
        <w:rPr>
          <w:rFonts w:eastAsia="Times New Roman"/>
          <w:szCs w:val="24"/>
        </w:rPr>
        <w:t xml:space="preserve"> ακριβώς κάνετε;». </w:t>
      </w:r>
    </w:p>
    <w:p w14:paraId="539FA006" w14:textId="77777777" w:rsidR="009E4222" w:rsidRDefault="00AC15E4">
      <w:pPr>
        <w:spacing w:line="600" w:lineRule="auto"/>
        <w:ind w:firstLine="720"/>
        <w:jc w:val="both"/>
        <w:rPr>
          <w:rFonts w:eastAsia="Times New Roman"/>
          <w:szCs w:val="24"/>
        </w:rPr>
      </w:pPr>
      <w:r>
        <w:rPr>
          <w:rFonts w:eastAsia="Times New Roman"/>
          <w:szCs w:val="24"/>
        </w:rPr>
        <w:t>Δεν ξ</w:t>
      </w:r>
      <w:r>
        <w:rPr>
          <w:rFonts w:eastAsia="Times New Roman"/>
          <w:szCs w:val="24"/>
        </w:rPr>
        <w:t xml:space="preserve">έρω, να ζητήσω συγνώμη; Εγώ να το κάνω. Γιατί άκουσα τον κ. Μανιάτη να λέει </w:t>
      </w:r>
      <w:r>
        <w:rPr>
          <w:rFonts w:eastAsia="Times New Roman"/>
          <w:szCs w:val="24"/>
        </w:rPr>
        <w:t>:</w:t>
      </w:r>
      <w:r>
        <w:rPr>
          <w:rFonts w:eastAsia="Times New Roman"/>
          <w:szCs w:val="24"/>
        </w:rPr>
        <w:t>«</w:t>
      </w:r>
      <w:r>
        <w:rPr>
          <w:rFonts w:eastAsia="Times New Roman"/>
          <w:szCs w:val="24"/>
        </w:rPr>
        <w:t>Ζ</w:t>
      </w:r>
      <w:r>
        <w:rPr>
          <w:rFonts w:eastAsia="Times New Roman"/>
          <w:szCs w:val="24"/>
        </w:rPr>
        <w:t>ητήστε συγνώμη». Να το κάνω πραγματικά. Για ποιο πράγμα όμως κι όταν εσύ, που στην κυριολεξία λεηλάτησες αυτή τη χώρα τα τελευταία σαράντα χρόνια, δεν έχεις κάνεις την αυτοκριτι</w:t>
      </w:r>
      <w:r>
        <w:rPr>
          <w:rFonts w:eastAsia="Times New Roman"/>
          <w:szCs w:val="24"/>
        </w:rPr>
        <w:t xml:space="preserve">κή σου; Εγώ δεν λέω για τα τελευταία πέντε χρόνια, αλλά για τα τελευταία σαράντα χρόνια. Είναι σχήμα οξύμωρο, ξέρετε, να λες </w:t>
      </w:r>
      <w:r>
        <w:rPr>
          <w:rFonts w:eastAsia="Times New Roman"/>
          <w:szCs w:val="24"/>
        </w:rPr>
        <w:lastRenderedPageBreak/>
        <w:t>ζητήστε συγνώμη και να μιλάς για πολιτικούς απατεώνες. Εγώ πιστεύω ότι σας κάνει κακό αυτή η επιλογή αντιπολίτευσης και δεν θα πάει</w:t>
      </w:r>
      <w:r>
        <w:rPr>
          <w:rFonts w:eastAsia="Times New Roman"/>
          <w:szCs w:val="24"/>
        </w:rPr>
        <w:t xml:space="preserve"> πολύ μακριά. </w:t>
      </w:r>
    </w:p>
    <w:p w14:paraId="539FA007" w14:textId="77777777" w:rsidR="009E4222" w:rsidRDefault="00AC15E4">
      <w:pPr>
        <w:spacing w:line="600" w:lineRule="auto"/>
        <w:ind w:firstLine="720"/>
        <w:jc w:val="both"/>
        <w:rPr>
          <w:rFonts w:eastAsia="Times New Roman"/>
          <w:szCs w:val="24"/>
        </w:rPr>
      </w:pPr>
      <w:r>
        <w:rPr>
          <w:rFonts w:eastAsia="Times New Roman"/>
          <w:szCs w:val="24"/>
        </w:rPr>
        <w:t xml:space="preserve">Θέλω να πιστεύω ότι αργά ή γρήγορα αυτή η Κυβέρνηση θα βάλει σε τάξη τη χώρα. Κάνει αγώνα τώρα για τα 2,8 δισεκατομμύρια. Προϋπόθεση είναι αυτά τα δεκαπέντε </w:t>
      </w:r>
      <w:proofErr w:type="spellStart"/>
      <w:r>
        <w:rPr>
          <w:rFonts w:eastAsia="Times New Roman"/>
          <w:szCs w:val="24"/>
        </w:rPr>
        <w:t>προαπαιτούμενα</w:t>
      </w:r>
      <w:proofErr w:type="spellEnd"/>
      <w:r>
        <w:rPr>
          <w:rFonts w:eastAsia="Times New Roman"/>
          <w:szCs w:val="24"/>
        </w:rPr>
        <w:t>. Το δεύτερο βήμα της είναι το χρέος, το οποίο –λυπάμαι που το λέω- το</w:t>
      </w:r>
      <w:r>
        <w:rPr>
          <w:rFonts w:eastAsia="Times New Roman"/>
          <w:szCs w:val="24"/>
        </w:rPr>
        <w:t xml:space="preserve"> θεωρούσατε βιώσιμο και μάλιστα, ήσασταν άνετοι με τα φοβερά πλεονάσματα του 3,5% και 4,5%. Ποτέ δεν είναι αργά -γιατί άκουσα τον Αρχηγό της Αξιωματικής Αντιπολίτευσης- να παλέψουμε για χαμηλά πλεονάσματα 2% μετά το 2018.</w:t>
      </w:r>
    </w:p>
    <w:p w14:paraId="539FA008"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Χείρα φιλίας εγώ του τείνω να πάμε</w:t>
      </w:r>
      <w:r>
        <w:rPr>
          <w:rFonts w:eastAsia="Times New Roman"/>
          <w:szCs w:val="24"/>
        </w:rPr>
        <w:t xml:space="preserve"> μαζί. </w:t>
      </w:r>
    </w:p>
    <w:p w14:paraId="539FA009"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Το επόμενο βήμα είναι η ποσοτική χαλάρωση του </w:t>
      </w:r>
      <w:proofErr w:type="spellStart"/>
      <w:r>
        <w:rPr>
          <w:rFonts w:eastAsia="Times New Roman"/>
          <w:szCs w:val="24"/>
        </w:rPr>
        <w:t>Ντράγκι</w:t>
      </w:r>
      <w:proofErr w:type="spellEnd"/>
      <w:r>
        <w:rPr>
          <w:rFonts w:eastAsia="Times New Roman"/>
          <w:szCs w:val="24"/>
        </w:rPr>
        <w:t xml:space="preserve">. Για όσους δεν το έχουν καταλάβει είναι μηνύματα πολύ δυνατά στις αγορές. Ήδη αυτή τη στιγμή που μιλάμε –και δεν το λέει μόνο ο Σταθάκης- </w:t>
      </w:r>
      <w:r>
        <w:rPr>
          <w:rFonts w:eastAsia="Times New Roman"/>
          <w:szCs w:val="24"/>
        </w:rPr>
        <w:lastRenderedPageBreak/>
        <w:t xml:space="preserve">το πρόσημο στο τέλος του χρόνου θα είναι θετικό για την </w:t>
      </w:r>
      <w:r>
        <w:rPr>
          <w:rFonts w:eastAsia="Times New Roman"/>
          <w:szCs w:val="24"/>
        </w:rPr>
        <w:t>οικονομία. Δεν θα είναι ύφεση. Θα είναι μικρό μεν αλλά θετικό. Και όλοι μιλάνε για πάνω από 2,5% και 2,7% τον επόμενο χρόνο.</w:t>
      </w:r>
    </w:p>
    <w:p w14:paraId="539FA00A"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Με πολλή σεμνότητα ο Πρωθυπουργός μίλησε για δύο χρόνια, ενώ ο ίδιος ο Κλάους </w:t>
      </w:r>
      <w:proofErr w:type="spellStart"/>
      <w:r>
        <w:rPr>
          <w:rFonts w:eastAsia="Times New Roman"/>
          <w:szCs w:val="24"/>
        </w:rPr>
        <w:t>Ρέγκλινγκ</w:t>
      </w:r>
      <w:proofErr w:type="spellEnd"/>
      <w:r>
        <w:rPr>
          <w:rFonts w:eastAsia="Times New Roman"/>
          <w:szCs w:val="24"/>
        </w:rPr>
        <w:t xml:space="preserve"> έλεγε ότι μπορούμε να βγούμε στις αγορές  κ</w:t>
      </w:r>
      <w:r>
        <w:rPr>
          <w:rFonts w:eastAsia="Times New Roman"/>
          <w:szCs w:val="24"/>
        </w:rPr>
        <w:t>αι το 2017. Ο Πρωθυπουργός δεν είπε για το 2017. Είπε να βγούμε στις αγορές το 2018. Δεν βλέπω, δηλαδή, τον λόγο που γίνεται αυτή τη στιγμή αυτός ο απίστευτος πόλεμος. Γιατί εγώ πιστεύω ότι ναι, λάθη κάναμε –λάθη δεν κάνουν μόνο όσοι είναι στα μνήματα- και</w:t>
      </w:r>
      <w:r>
        <w:rPr>
          <w:rFonts w:eastAsia="Times New Roman"/>
          <w:szCs w:val="24"/>
        </w:rPr>
        <w:t xml:space="preserve"> θα κάνουμε και άλλα. Όσοι δεν κάνουν τίποτα, τότε ναι, δεν κάνουν λάθη. </w:t>
      </w:r>
    </w:p>
    <w:p w14:paraId="539FA00B"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Θέλω να πω –και τελειώνω- ότι ξέρουμε πολύ καλά ότι ο κόσμος υποφέρει. Αυτό εκμεταλλεύεστε. Μόνο που δεν υποφέρει από εμάς. Δεν λεηλατήσαμε εμείς τη χώρα. Κάποιοι άλλοι τη λεηλάτησαν</w:t>
      </w:r>
      <w:r>
        <w:rPr>
          <w:rFonts w:eastAsia="Times New Roman"/>
          <w:szCs w:val="24"/>
        </w:rPr>
        <w:t xml:space="preserve"> και το έκαναν με πολύ άσχημο τρόπο.</w:t>
      </w:r>
    </w:p>
    <w:p w14:paraId="539FA00C"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Είμαστε εδώ κα</w:t>
      </w:r>
      <w:r>
        <w:rPr>
          <w:rFonts w:eastAsia="Times New Roman"/>
          <w:szCs w:val="24"/>
        </w:rPr>
        <w:t>μ</w:t>
      </w:r>
      <w:r>
        <w:rPr>
          <w:rFonts w:eastAsia="Times New Roman"/>
          <w:szCs w:val="24"/>
        </w:rPr>
        <w:t xml:space="preserve">μιά εκατοστή Βουλευτές που δεν ήρθαμε να πλουτίσουμε. Δεν ήρθαμε να κάνουμε χρήματα μέσα στη Βουλή. Μπορούσαμε να το κάνουμε εκτός, στις δουλειές μας. Είναι χρέος και θα βάλουμε θέμα στην Κυβέρνηση για </w:t>
      </w:r>
      <w:r>
        <w:rPr>
          <w:rFonts w:eastAsia="Times New Roman"/>
          <w:szCs w:val="24"/>
        </w:rPr>
        <w:t>την υψηλή φορολογία που πρέπει πέσει και για τον υψηλό ΦΠΑ που πρέπει να κατέβει και για τις μεγάλες εισφορές και για τη φορολογία στα ακίνητα. Ήδη το έχει κάνει η Κυβέρνηση και πιστεύω ότι θα είναι οι πρώτες διορθωτικές κινήσεις. Είναι μια Κυβέρνηση που τ</w:t>
      </w:r>
      <w:r>
        <w:rPr>
          <w:rFonts w:eastAsia="Times New Roman"/>
          <w:szCs w:val="24"/>
        </w:rPr>
        <w:t>ης εύχομαι ειλικρινά –και το πιστεύω- να μην αλλάξει ρότα.</w:t>
      </w:r>
    </w:p>
    <w:p w14:paraId="539FA00D"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Εάν αυτή η χώρα έφτασε εδώ που έφτασε είναι γιατί κάποιοι από το πολιτικό προσωπικό, όχι όλοι, έβαζαν βαθιά «το χέρι στο μέλι» και το έκαναν συστηματικά. Και είναι κρίμα, γιατί στην κορυφή του παγό</w:t>
      </w:r>
      <w:r>
        <w:rPr>
          <w:rFonts w:eastAsia="Times New Roman"/>
          <w:szCs w:val="24"/>
        </w:rPr>
        <w:t>βουνου φαίνεται μόνο ο Άκης Τσοχατζόπουλος. Όχι, δεν ήταν μόνο ο Άκης. Ήταν πολλοί. Πιστεύω, λοιπόν, ότι αυτές οι κινήσεις θα γίνουν. Αυτό κοιτάνε να εκμεταλλευτούν γρήγορα, γιατί ξέρουν ότι δεν θα έχουν λόγο ύπαρξης.</w:t>
      </w:r>
    </w:p>
    <w:p w14:paraId="539FA00E"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Αυτή η Κυβέρνηση –σας το λέω ρητά- θα </w:t>
      </w:r>
      <w:r>
        <w:rPr>
          <w:rFonts w:eastAsia="Times New Roman"/>
          <w:szCs w:val="24"/>
        </w:rPr>
        <w:t>βγάλει τη χώρα απ’ αυτή την επιτήρηση. Θα γράψει ιστορία, είτε κάποιοι κάνουν αυτά που κάνουν σήμερα είτε όχι.</w:t>
      </w:r>
    </w:p>
    <w:p w14:paraId="539FA00F"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Ευχαριστώ.</w:t>
      </w:r>
    </w:p>
    <w:p w14:paraId="539FA010" w14:textId="77777777" w:rsidR="009E4222" w:rsidRDefault="00AC15E4">
      <w:pPr>
        <w:tabs>
          <w:tab w:val="left" w:pos="3695"/>
        </w:tabs>
        <w:spacing w:line="600" w:lineRule="auto"/>
        <w:ind w:firstLine="720"/>
        <w:jc w:val="center"/>
        <w:rPr>
          <w:rFonts w:eastAsia="Times New Roman"/>
          <w:szCs w:val="24"/>
        </w:rPr>
      </w:pPr>
      <w:r>
        <w:rPr>
          <w:rFonts w:eastAsia="Times New Roman"/>
          <w:szCs w:val="24"/>
        </w:rPr>
        <w:t>(Χειροκροτήματα από τις πτέρυγες των ΑΝΕΛ και του ΣΥΡΙΖΑ)</w:t>
      </w:r>
    </w:p>
    <w:p w14:paraId="539FA011"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w:t>
      </w:r>
      <w:proofErr w:type="spellStart"/>
      <w:r>
        <w:rPr>
          <w:rFonts w:eastAsia="Times New Roman" w:cs="Times New Roman"/>
          <w:szCs w:val="24"/>
        </w:rPr>
        <w:t>Παπαχριστόπο</w:t>
      </w:r>
      <w:r>
        <w:rPr>
          <w:rFonts w:eastAsia="Times New Roman" w:cs="Times New Roman"/>
          <w:szCs w:val="24"/>
        </w:rPr>
        <w:t>υλε</w:t>
      </w:r>
      <w:proofErr w:type="spellEnd"/>
      <w:r>
        <w:rPr>
          <w:rFonts w:eastAsia="Times New Roman" w:cs="Times New Roman"/>
          <w:szCs w:val="24"/>
        </w:rPr>
        <w:t>.</w:t>
      </w:r>
    </w:p>
    <w:p w14:paraId="539FA012"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szCs w:val="24"/>
        </w:rPr>
        <w:t>Τον λόγο έχει τώρα ο κ. Γεωργιάδης και μετά θα δώσω τον λόγο στον Υπουργό κ. Σκουρλέτη.</w:t>
      </w:r>
    </w:p>
    <w:p w14:paraId="539FA013"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539FA014"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Ευχαριστώ πολύ, κυρία Πρόεδρε.</w:t>
      </w:r>
    </w:p>
    <w:p w14:paraId="539FA015"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Βουλευτές, για άλλη μία φορά η ιστορία επαναλαμβάνεται για να δικαιώσει όσους πιστεύουν ότι εξελίσσεται κυκλικά και όχι γραμμικά. Άλλο ένα μνημόνιο, λοιπόν, άλλη μία αξιολόγηση δανειστών, άλλο ένα σχέδιο νόμου με τα λεγόμενα </w:t>
      </w:r>
      <w:proofErr w:type="spellStart"/>
      <w:r>
        <w:rPr>
          <w:rFonts w:eastAsia="Times New Roman" w:cs="Times New Roman"/>
          <w:szCs w:val="24"/>
        </w:rPr>
        <w:t>προαπαιτούμ</w:t>
      </w:r>
      <w:r>
        <w:rPr>
          <w:rFonts w:eastAsia="Times New Roman" w:cs="Times New Roman"/>
          <w:szCs w:val="24"/>
        </w:rPr>
        <w:t>ενα</w:t>
      </w:r>
      <w:proofErr w:type="spellEnd"/>
      <w:r>
        <w:rPr>
          <w:rFonts w:eastAsia="Times New Roman" w:cs="Times New Roman"/>
          <w:szCs w:val="24"/>
        </w:rPr>
        <w:t xml:space="preserve"> και όλα τα πολλά ευρηματικά που ανακαλύπτετε κάθε φορά. </w:t>
      </w:r>
    </w:p>
    <w:p w14:paraId="539FA016"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szCs w:val="24"/>
        </w:rPr>
        <w:t>Μπορεί βέβαια συνήθως να χρησιμοποιούμε αυτή την έκφραση, που θα πω, για να υπονοήσουμε μία πολύ σοβαρή αβλεψία ή παράβλεψη κάποιας προσωπικότητας στην ιστορία της ανθρωπότητας που εξαιτίας της ο</w:t>
      </w:r>
      <w:r>
        <w:rPr>
          <w:rFonts w:eastAsia="Times New Roman" w:cs="Times New Roman"/>
          <w:szCs w:val="24"/>
        </w:rPr>
        <w:t>δηγηθήκαμε και σε πόλεμο ή χάθηκε η ειρήνη, αλλά εδώ πρόκειται για την καταστροφή ενός λαού.</w:t>
      </w:r>
    </w:p>
    <w:p w14:paraId="539FA017"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szCs w:val="24"/>
        </w:rPr>
        <w:t>Πιστεύω, λοιπόν, ότι μικρή αξία έχει αυτή τη στιγμή να συζητήσουμε άρθρο προς άρθρο ή μνημόνιο προς μνημόνιο για το ποια παραχώρηση κυριαρχίας είναι καλύτερη ή χει</w:t>
      </w:r>
      <w:r>
        <w:rPr>
          <w:rFonts w:eastAsia="Times New Roman" w:cs="Times New Roman"/>
          <w:szCs w:val="24"/>
        </w:rPr>
        <w:t>ρότερη. Όλα πάνω κάτω την ίδια συνταγή εφαρμόζουν και την ίδια δυστυχία φέρνουν στην πατρίδα μας.</w:t>
      </w:r>
    </w:p>
    <w:p w14:paraId="539FA018"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Παρ’ όλα αυτά οφείλω να ευχαριστήσω την Κυβέρνηση διότι αυτή τη φορά νοιάστηκε πραγματικά για εμάς και δεν μας έφερε πεντακόσιες σελίδες ή κάποιες χιλιάδες σε</w:t>
      </w:r>
      <w:r>
        <w:rPr>
          <w:rFonts w:eastAsia="Times New Roman" w:cs="Times New Roman"/>
          <w:szCs w:val="24"/>
        </w:rPr>
        <w:t>λίδες να διαβάσουμε μέσα σε ένα Σαββατοκύριακο, αλλά μόλις τριάντα τρεις, για να προλάβουμε να μελετήσουμε.</w:t>
      </w:r>
      <w:r>
        <w:rPr>
          <w:rFonts w:eastAsia="Times New Roman" w:cs="Times New Roman"/>
          <w:szCs w:val="24"/>
        </w:rPr>
        <w:t xml:space="preserve"> </w:t>
      </w:r>
      <w:r>
        <w:rPr>
          <w:rFonts w:eastAsia="Times New Roman" w:cs="Times New Roman"/>
          <w:szCs w:val="24"/>
        </w:rPr>
        <w:t>Και εάν προβληματίζεστε μήπως αυτές οι τριάντα τρεις αυτές σελίδες αυτού του πονήματος δεν αρκούν για να περιγράψουν τα θαυμαστά επιτεύγματα της Κυβ</w:t>
      </w:r>
      <w:r>
        <w:rPr>
          <w:rFonts w:eastAsia="Times New Roman" w:cs="Times New Roman"/>
          <w:szCs w:val="24"/>
        </w:rPr>
        <w:t xml:space="preserve">έρνησης ΣΥΡΙΖΑ-ΑΝΕΛ, να σας καθησυχάσω και να σας υπενθυμίσω «ουκ εν τω </w:t>
      </w:r>
      <w:proofErr w:type="spellStart"/>
      <w:r>
        <w:rPr>
          <w:rFonts w:eastAsia="Times New Roman" w:cs="Times New Roman"/>
          <w:szCs w:val="24"/>
        </w:rPr>
        <w:t>πολλώ</w:t>
      </w:r>
      <w:proofErr w:type="spellEnd"/>
      <w:r>
        <w:rPr>
          <w:rFonts w:eastAsia="Times New Roman" w:cs="Times New Roman"/>
          <w:szCs w:val="24"/>
        </w:rPr>
        <w:t xml:space="preserve"> το ευ». Είμαι σίγουρος ότι αυτή η Κυβέρνηση ακόμα και σε κείμενο μισής σελίδας είναι ικανή να πουλήσει ή -πιο σωστά- να ξεπουλήσει τη μισή Ελλάδα. Το έχετε αποδείξει, και με το π</w:t>
      </w:r>
      <w:r>
        <w:rPr>
          <w:rFonts w:eastAsia="Times New Roman" w:cs="Times New Roman"/>
          <w:szCs w:val="24"/>
        </w:rPr>
        <w:t xml:space="preserve">αραπάνω, ότι όλα τα «σφάζετε» και όλα τα «μαχαιρώνετε» και μάλιστα όσο </w:t>
      </w:r>
      <w:proofErr w:type="spellStart"/>
      <w:r>
        <w:rPr>
          <w:rFonts w:eastAsia="Times New Roman" w:cs="Times New Roman"/>
          <w:szCs w:val="24"/>
        </w:rPr>
        <w:t>όσο</w:t>
      </w:r>
      <w:proofErr w:type="spellEnd"/>
      <w:r>
        <w:rPr>
          <w:rFonts w:eastAsia="Times New Roman" w:cs="Times New Roman"/>
          <w:szCs w:val="24"/>
        </w:rPr>
        <w:t>: Αεροδρόμια, λιμάνια, τράπεζες, εκτάσεις-«φιλέτα» όπως το Ελληνικό, ακτές, νερά, φυσικό αέριο, αυτοκινητόδρομους, σιδηρόδρομους. Κι όλα αυτά τα δίνετε για ένα κομμάτι ψωμί</w:t>
      </w:r>
      <w:r>
        <w:rPr>
          <w:rFonts w:eastAsia="Times New Roman"/>
          <w:szCs w:val="24"/>
        </w:rPr>
        <w:t>.</w:t>
      </w:r>
      <w:r>
        <w:rPr>
          <w:rFonts w:eastAsia="Times New Roman"/>
          <w:szCs w:val="24"/>
        </w:rPr>
        <w:t xml:space="preserve"> </w:t>
      </w:r>
      <w:r>
        <w:rPr>
          <w:rFonts w:eastAsia="Times New Roman" w:cs="Times New Roman"/>
          <w:szCs w:val="24"/>
        </w:rPr>
        <w:t xml:space="preserve">Και όλα </w:t>
      </w:r>
      <w:r>
        <w:rPr>
          <w:rFonts w:eastAsia="Times New Roman" w:cs="Times New Roman"/>
          <w:szCs w:val="24"/>
        </w:rPr>
        <w:t xml:space="preserve">αυτά για να προσπαθήσετε να παραμείνετε στην Κυβέρνηση για ένα ακόμα μικρό χρονικό διάστημα -γιατί σύντομα δεν θα είσαστε Κυβέρνηση- και να έχετε προλάβει να κάνετε και κάποιες δουλίτσες ακόμη. </w:t>
      </w:r>
    </w:p>
    <w:p w14:paraId="539FA01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Προσωπικά βρίσκομαι στην άχαρη θέση να ζητήσω και μία χάρη δι</w:t>
      </w:r>
      <w:r>
        <w:rPr>
          <w:rFonts w:eastAsia="Times New Roman" w:cs="Times New Roman"/>
          <w:szCs w:val="24"/>
        </w:rPr>
        <w:t xml:space="preserve">ότι μέσα στη χαρά μας με τη </w:t>
      </w:r>
      <w:r>
        <w:rPr>
          <w:rFonts w:eastAsia="Times New Roman" w:cs="Times New Roman"/>
          <w:szCs w:val="24"/>
        </w:rPr>
        <w:t>σ</w:t>
      </w:r>
      <w:r>
        <w:rPr>
          <w:rFonts w:eastAsia="Times New Roman" w:cs="Times New Roman"/>
          <w:szCs w:val="24"/>
        </w:rPr>
        <w:t xml:space="preserve">υμφωνία που κάναμε για το Ελληνικό ξεχάσαμε να τη ζητήσουμε από την </w:t>
      </w:r>
      <w:r>
        <w:rPr>
          <w:rFonts w:eastAsia="Times New Roman" w:cs="Times New Roman"/>
          <w:szCs w:val="24"/>
        </w:rPr>
        <w:t>Ο</w:t>
      </w:r>
      <w:r>
        <w:rPr>
          <w:rFonts w:eastAsia="Times New Roman" w:cs="Times New Roman"/>
          <w:szCs w:val="24"/>
        </w:rPr>
        <w:t>λομέλεια. Παρακαλούμε πολύ, αγαπητοί συνάδελφοι της Κυβερνήσεως ΣΥΡΙΖΑ-ΑΝΕΛ, κρατήστε γερά, βάλτε κόκκινες γραμμές, όπως μόνο εσείς ξέρετε βέβαια, σκίστε τα μ</w:t>
      </w:r>
      <w:r>
        <w:rPr>
          <w:rFonts w:eastAsia="Times New Roman" w:cs="Times New Roman"/>
          <w:szCs w:val="24"/>
        </w:rPr>
        <w:t xml:space="preserve">νημόνια, όπως μόνο εσείς ξέρετε βέβαια, κάντε ακόμα ένα αντάρτικο, αλλά τουλάχιστον την ονομασία του Ελληνικού κρατήστε την Ελληνικό, για να θυμόμαστε ότι κάποτε η Ελλάδα ανήκε στους Έλληνες. </w:t>
      </w:r>
    </w:p>
    <w:p w14:paraId="539FA01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Σε αυτό το σημείο θα ήθελα να ζητήσω και μία δεύτερη χάρη: Να μ</w:t>
      </w:r>
      <w:r>
        <w:rPr>
          <w:rFonts w:eastAsia="Times New Roman" w:cs="Times New Roman"/>
          <w:szCs w:val="24"/>
        </w:rPr>
        <w:t>ας ενημερώσουν οι αγαπητοί Υπουργοί για το εάν υπάρχουν ακόμη κάποια περιουσιακά στοιχεία στο ελληνικό κράτος και να μας τα απαριθμήσετε. Δεν θα σας πάρει πολλή ώρα. Εάν υπάρχουν όντως, θα είναι ένα-δυο μόνο. Τουλάχιστον να γνωρίζει ο ελληνικός λαός σε ποι</w:t>
      </w:r>
      <w:r>
        <w:rPr>
          <w:rFonts w:eastAsia="Times New Roman" w:cs="Times New Roman"/>
          <w:szCs w:val="24"/>
        </w:rPr>
        <w:t xml:space="preserve">ους δρόμους να περπατάει και σε ποιους πεζόδρομους να κάνει βόλτα τα παιδιά του. Απλά έχετε ξεπουλήσει τα πάντα. Σε αυτά τα ζητήματα αναλίσκεται η Πλειοψηφία αντί να σκύψετε το κεφάλι και βρείτε ουσιαστικές λύσεις για τα προβλήματα. </w:t>
      </w:r>
    </w:p>
    <w:p w14:paraId="539FA01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Ένα κλασικό παράδειγμα</w:t>
      </w:r>
      <w:r>
        <w:rPr>
          <w:rFonts w:eastAsia="Times New Roman" w:cs="Times New Roman"/>
          <w:szCs w:val="24"/>
        </w:rPr>
        <w:t xml:space="preserve"> είναι η φορολογία. Σε μία τόσο ζοφερή κατάσταση τι θα έκανε μία σοβαρή κυβέρνηση σε αυτό το ζήτημα; Ακριβώς το αντίθετο απ’ αυτό που κάνετε εσείς. Θα μείωνε τους φόρους, θα μείωνε τις ασφαλιστικές εισφορές και θα έδινε κίνητρα στους νέους, όπως ακριβώς πρ</w:t>
      </w:r>
      <w:r>
        <w:rPr>
          <w:rFonts w:eastAsia="Times New Roman" w:cs="Times New Roman"/>
          <w:szCs w:val="24"/>
        </w:rPr>
        <w:t xml:space="preserve">ιν από τέσσερις μήνες με τον νόμο του κ. </w:t>
      </w:r>
      <w:proofErr w:type="spellStart"/>
      <w:r>
        <w:rPr>
          <w:rFonts w:eastAsia="Times New Roman" w:cs="Times New Roman"/>
          <w:szCs w:val="24"/>
        </w:rPr>
        <w:t>Κατρούγκαλου</w:t>
      </w:r>
      <w:proofErr w:type="spellEnd"/>
      <w:r>
        <w:rPr>
          <w:rFonts w:eastAsia="Times New Roman" w:cs="Times New Roman"/>
          <w:szCs w:val="24"/>
        </w:rPr>
        <w:t xml:space="preserve">, που προέβλεπε μικρές ασφαλιστικές ελαφρύνσεις για τους νέους επαγγελματίες, που τότε ψηφίζατε και τώρα, με το εν λόγω σχέδιο νόμου, </w:t>
      </w:r>
      <w:proofErr w:type="spellStart"/>
      <w:r>
        <w:rPr>
          <w:rFonts w:eastAsia="Times New Roman" w:cs="Times New Roman"/>
          <w:szCs w:val="24"/>
        </w:rPr>
        <w:t>ξεψηφίζετε</w:t>
      </w:r>
      <w:proofErr w:type="spellEnd"/>
      <w:r>
        <w:rPr>
          <w:rFonts w:eastAsia="Times New Roman" w:cs="Times New Roman"/>
          <w:szCs w:val="24"/>
        </w:rPr>
        <w:t xml:space="preserve">. </w:t>
      </w:r>
    </w:p>
    <w:p w14:paraId="539FA01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Ποιο δεύτερο απλό μέτρο θα εφάρμοζε μια λογική κυβέρνηση</w:t>
      </w:r>
      <w:r>
        <w:rPr>
          <w:rFonts w:eastAsia="Times New Roman" w:cs="Times New Roman"/>
          <w:szCs w:val="24"/>
        </w:rPr>
        <w:t xml:space="preserve">; Την περικοπή της σπατάλης σε όλο το </w:t>
      </w:r>
      <w:r>
        <w:rPr>
          <w:rFonts w:eastAsia="Times New Roman" w:cs="Times New Roman"/>
          <w:szCs w:val="24"/>
        </w:rPr>
        <w:t>δ</w:t>
      </w:r>
      <w:r>
        <w:rPr>
          <w:rFonts w:eastAsia="Times New Roman" w:cs="Times New Roman"/>
          <w:szCs w:val="24"/>
        </w:rPr>
        <w:t xml:space="preserve">ημόσιο. Ακόμα και σήμερα υπάρχουν δεκάδες ή, πιο σωστά, εκατοντάδες περιττοί φορείς, συχνά με κάποιον γραφικό τίτλο, που τους πληρώνει ο Έλληνας φορολογούμενος. </w:t>
      </w:r>
    </w:p>
    <w:p w14:paraId="539FA01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Καταθέτω σχετική λίστα –το έχουμε αναλύσει πάρα πολύ στ</w:t>
      </w:r>
      <w:r>
        <w:rPr>
          <w:rFonts w:eastAsia="Times New Roman" w:cs="Times New Roman"/>
          <w:szCs w:val="24"/>
        </w:rPr>
        <w:t>ο παρελθόν- απλά για υπενθύμισή σας.</w:t>
      </w:r>
    </w:p>
    <w:p w14:paraId="539FA01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9FA01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για ό</w:t>
      </w:r>
      <w:r>
        <w:rPr>
          <w:rFonts w:eastAsia="Times New Roman" w:cs="Times New Roman"/>
          <w:szCs w:val="24"/>
        </w:rPr>
        <w:t xml:space="preserve">λα αυτά που δεν πράττετε ποιο είναι το πρόσχημά σας, γι’ αυτήν την αμέλειά σας; Όπως πάντα φταίνε οι κακοί δανειστές, που σας αναγκάζουν, δήθεν, να κάνετε με βαριά καρδιά πραγματικά πράγματα που δεν θέλετε. </w:t>
      </w:r>
    </w:p>
    <w:p w14:paraId="539FA02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Προφανώς συμφωνούμε ότι οι δανειστές δεν είναι ο</w:t>
      </w:r>
      <w:r>
        <w:rPr>
          <w:rFonts w:eastAsia="Times New Roman" w:cs="Times New Roman"/>
          <w:szCs w:val="24"/>
        </w:rPr>
        <w:t>ι καλύτεροι άνθρωποι. Είμαστε οι τελευταίοι που θα τους υπερασπιστούμε. Αυτοί, όμως, οι κακοί άνθρωποι, διά στόματος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Βελκουλέσκου</w:t>
      </w:r>
      <w:proofErr w:type="spellEnd"/>
      <w:r>
        <w:rPr>
          <w:rFonts w:eastAsia="Times New Roman" w:cs="Times New Roman"/>
          <w:szCs w:val="24"/>
        </w:rPr>
        <w:t>, σας είπαν με έντονο ύφος μάλιστα ότι οι πολύ υψηλοί φορολογικοί συντελεστές πιέζουν το ΑΕΠ και ζήτησαν να γίνει λιγότε</w:t>
      </w:r>
      <w:r>
        <w:rPr>
          <w:rFonts w:eastAsia="Times New Roman" w:cs="Times New Roman"/>
          <w:szCs w:val="24"/>
        </w:rPr>
        <w:t xml:space="preserve">ρο </w:t>
      </w:r>
      <w:proofErr w:type="spellStart"/>
      <w:r>
        <w:rPr>
          <w:rFonts w:eastAsia="Times New Roman" w:cs="Times New Roman"/>
          <w:szCs w:val="24"/>
        </w:rPr>
        <w:t>υφεσιακό</w:t>
      </w:r>
      <w:proofErr w:type="spellEnd"/>
      <w:r>
        <w:rPr>
          <w:rFonts w:eastAsia="Times New Roman" w:cs="Times New Roman"/>
          <w:szCs w:val="24"/>
        </w:rPr>
        <w:t xml:space="preserve"> το πακέτο. Και πώς θα γίνει αυτό; Με αλλαγές δημοσιονομικά ουδέτερες, με μείωση της φορολογίας και με περικοπή των υπέρογκων δαπανών στο </w:t>
      </w:r>
      <w:r>
        <w:rPr>
          <w:rFonts w:eastAsia="Times New Roman" w:cs="Times New Roman"/>
          <w:szCs w:val="24"/>
        </w:rPr>
        <w:t>δ</w:t>
      </w:r>
      <w:r>
        <w:rPr>
          <w:rFonts w:eastAsia="Times New Roman" w:cs="Times New Roman"/>
          <w:szCs w:val="24"/>
        </w:rPr>
        <w:t>ημόσιο.</w:t>
      </w:r>
    </w:p>
    <w:p w14:paraId="539FA02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Καταθέτω το σχετικό άρθρο προς επιβεβαίωση.</w:t>
      </w:r>
    </w:p>
    <w:p w14:paraId="539FA02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w:t>
      </w:r>
      <w:r>
        <w:rPr>
          <w:rFonts w:eastAsia="Times New Roman" w:cs="Times New Roman"/>
          <w:szCs w:val="24"/>
        </w:rPr>
        <w:t xml:space="preserve">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9FA02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κοινωνία, λοιπόν, πρέπει να μάθει ότι οι φόροι έχουν ονοματεπώνυμο, λέγονται Κυβέρνηση ΣΥΡΙΖΑ-ΑΝΕΛ</w:t>
      </w:r>
      <w:r>
        <w:rPr>
          <w:rFonts w:eastAsia="Times New Roman" w:cs="Times New Roman"/>
          <w:szCs w:val="24"/>
        </w:rPr>
        <w:t xml:space="preserve"> και με απόλυτα δικές της πρωτοβουλίες συνειδητά και σταθερά οδηγούν τους φόρους στα ύψη και τους πολίτες στην απόγνωση. Με αυτήν τη μέθοδο, για παράδειγμα, η Κυβέρνηση ανάγκασε τους ασφαλισμένους του ΟΑΕΕ να έχουν 11,5 δισεκατομμύρια ευρώ ληξιπρόθεσμες οφ</w:t>
      </w:r>
      <w:r>
        <w:rPr>
          <w:rFonts w:eastAsia="Times New Roman" w:cs="Times New Roman"/>
          <w:szCs w:val="24"/>
        </w:rPr>
        <w:t xml:space="preserve">ειλές. </w:t>
      </w:r>
    </w:p>
    <w:p w14:paraId="539FA02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w:t>
      </w:r>
      <w:r>
        <w:rPr>
          <w:rFonts w:eastAsia="Times New Roman" w:cs="Times New Roman"/>
          <w:szCs w:val="24"/>
        </w:rPr>
        <w:t xml:space="preserve">το </w:t>
      </w:r>
      <w:r>
        <w:rPr>
          <w:rFonts w:eastAsia="Times New Roman" w:cs="Times New Roman"/>
          <w:szCs w:val="24"/>
        </w:rPr>
        <w:t>σχετικό άρθρο.</w:t>
      </w:r>
    </w:p>
    <w:p w14:paraId="539FA02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της </w:t>
      </w:r>
      <w:r>
        <w:rPr>
          <w:rFonts w:eastAsia="Times New Roman" w:cs="Times New Roman"/>
          <w:szCs w:val="24"/>
        </w:rPr>
        <w:t>Βουλής)</w:t>
      </w:r>
    </w:p>
    <w:p w14:paraId="539FA02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Μέσα σε αυτό το πλαίσιο το </w:t>
      </w:r>
      <w:r>
        <w:rPr>
          <w:rFonts w:eastAsia="Times New Roman" w:cs="Times New Roman"/>
          <w:szCs w:val="24"/>
        </w:rPr>
        <w:t>τ</w:t>
      </w:r>
      <w:r>
        <w:rPr>
          <w:rFonts w:eastAsia="Times New Roman" w:cs="Times New Roman"/>
          <w:szCs w:val="24"/>
        </w:rPr>
        <w:t>αμείο δυσκολεύεται να πληρώσει τις συντάξεις του τελευταίου διμήνου του 2016 και το διοικητικό συμβούλιο ενέκρινε την περασμένη Τετάρτη αίτημα για χορήγηση 150 εκατομμυρίων ευρώ από τον κουμπαρά των ταμείων, συγκεκριμένα</w:t>
      </w:r>
      <w:r>
        <w:rPr>
          <w:rFonts w:eastAsia="Times New Roman" w:cs="Times New Roman"/>
          <w:szCs w:val="24"/>
        </w:rPr>
        <w:t xml:space="preserve"> το Ασφαλιστικό Κεφάλαιο Αλληλεγγύης Γενεών. Δηλαδή η Κυβέρνηση υφαρπάζει τις οικονομίες των παιδιών μας, για να κλείσει οικονομικές τρύπες.</w:t>
      </w:r>
    </w:p>
    <w:p w14:paraId="539FA02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Καταθέτω, επίσης, σχετικό άρθρο για του λόγου το αληθές.</w:t>
      </w:r>
    </w:p>
    <w:p w14:paraId="539FA02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Μάριος Γεωργιάδης καταθέτε</w:t>
      </w:r>
      <w:r>
        <w:rPr>
          <w:rFonts w:eastAsia="Times New Roman" w:cs="Times New Roman"/>
          <w:szCs w:val="24"/>
        </w:rPr>
        <w:t xml:space="preserve">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9FA02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574863">
        <w:rPr>
          <w:rFonts w:eastAsia="Times New Roman" w:cs="Times New Roman"/>
          <w:b/>
          <w:szCs w:val="24"/>
        </w:rPr>
        <w:t>ΝΙΚΗΤΑΣ ΚΑΚΛΑΜΑΝΗΣ</w:t>
      </w:r>
      <w:r>
        <w:rPr>
          <w:rFonts w:eastAsia="Times New Roman" w:cs="Times New Roman"/>
          <w:szCs w:val="24"/>
        </w:rPr>
        <w:t>)</w:t>
      </w:r>
    </w:p>
    <w:p w14:paraId="539FA02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Βουλευτές, έχετε χάσει πλέον την αξιοπιστία σας. Η ασυνέπεια των λόγων και των </w:t>
      </w:r>
      <w:proofErr w:type="spellStart"/>
      <w:r>
        <w:rPr>
          <w:rFonts w:eastAsia="Times New Roman" w:cs="Times New Roman"/>
          <w:szCs w:val="24"/>
        </w:rPr>
        <w:t>πράξεών</w:t>
      </w:r>
      <w:proofErr w:type="spellEnd"/>
      <w:r>
        <w:rPr>
          <w:rFonts w:eastAsia="Times New Roman" w:cs="Times New Roman"/>
          <w:szCs w:val="24"/>
        </w:rPr>
        <w:t xml:space="preserve"> σας δεν έχει προηγούμενο. Άλλα λέτε και υπογράφετε τη μία στιγμή και άλλα κάνετε την άλλη. </w:t>
      </w:r>
    </w:p>
    <w:p w14:paraId="539FA02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ήθελα να σταθώ ιδιαίτερα σε χθεσινές δηλώσεις Υπ</w:t>
      </w:r>
      <w:r>
        <w:rPr>
          <w:rFonts w:eastAsia="Times New Roman" w:cs="Times New Roman"/>
          <w:szCs w:val="24"/>
        </w:rPr>
        <w:t xml:space="preserve">ουργών και Βουλευτών της Πλειοψηφίας. Πολλοί προσπάθησαν να μας πείσουν ότι η υπαγωγή των ΔΕΚΟ στο νέο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δεν σημαίνει ντε </w:t>
      </w:r>
      <w:r>
        <w:rPr>
          <w:rFonts w:eastAsia="Times New Roman" w:cs="Times New Roman"/>
          <w:szCs w:val="24"/>
        </w:rPr>
        <w:lastRenderedPageBreak/>
        <w:t>και καλά ιδιωτικοποίηση. Όμως, πόση βάση έχει αυτό στα αλήθεια; Όση βάση είχαν και οι πρόσφατες διαβεβαιώσεις των Υπουργών ότ</w:t>
      </w:r>
      <w:r>
        <w:rPr>
          <w:rFonts w:eastAsia="Times New Roman" w:cs="Times New Roman"/>
          <w:szCs w:val="24"/>
        </w:rPr>
        <w:t>ι δεν θα επιτρέψουν την πώληση του 17% της ΔΕΗ στο ΤΑΙΠΕΔ.</w:t>
      </w:r>
    </w:p>
    <w:p w14:paraId="539FA02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Ω, του θαύματος, όμως, στο </w:t>
      </w:r>
      <w:r>
        <w:rPr>
          <w:rFonts w:eastAsia="Times New Roman" w:cs="Times New Roman"/>
          <w:szCs w:val="24"/>
          <w:lang w:val="en-US"/>
        </w:rPr>
        <w:t>masterplan</w:t>
      </w:r>
      <w:r>
        <w:rPr>
          <w:rFonts w:eastAsia="Times New Roman" w:cs="Times New Roman"/>
          <w:szCs w:val="24"/>
        </w:rPr>
        <w:t xml:space="preserve"> του ΤΑΙΠΕΔ, το οποίο προβλέπει τη μεταβίβαση των μετοχών με στόχο την πώληση βλέπουμε την έγκριση του Κυβερνητικού Συμβουλίου Οικονομικής Πολιτικής με ημερομην</w:t>
      </w:r>
      <w:r>
        <w:rPr>
          <w:rFonts w:eastAsia="Times New Roman" w:cs="Times New Roman"/>
          <w:szCs w:val="24"/>
        </w:rPr>
        <w:t xml:space="preserve">ία 25 Μαΐου 2016. </w:t>
      </w:r>
      <w:r>
        <w:rPr>
          <w:rFonts w:eastAsia="Times New Roman" w:cs="Times New Roman"/>
          <w:szCs w:val="24"/>
        </w:rPr>
        <w:t>Επίσης,</w:t>
      </w:r>
      <w:r>
        <w:rPr>
          <w:rFonts w:eastAsia="Times New Roman" w:cs="Times New Roman"/>
          <w:szCs w:val="24"/>
        </w:rPr>
        <w:t xml:space="preserve"> κύριοι Υπουργοί, βλέπουμε φαρδιά πλατιά την υπογραφή σας σ’ αυτό. Άλλα λέγατε στον κόσμο δηλαδή και άλλα υπογράφετε. Είναι γνώριμη αυτή η τακτική σας. Παραδίδω το σχετικό ΦΕΚ στα Πρακτικά. </w:t>
      </w:r>
    </w:p>
    <w:p w14:paraId="539FA02D" w14:textId="77777777" w:rsidR="009E4222" w:rsidRDefault="00AC15E4">
      <w:pPr>
        <w:spacing w:line="600" w:lineRule="auto"/>
        <w:ind w:firstLine="720"/>
        <w:jc w:val="both"/>
        <w:rPr>
          <w:rFonts w:eastAsia="Times New Roman" w:cs="Times New Roman"/>
          <w:szCs w:val="24"/>
        </w:rPr>
      </w:pPr>
      <w:r>
        <w:rPr>
          <w:rFonts w:eastAsia="Times New Roman" w:cs="Times New Roman"/>
        </w:rPr>
        <w:t xml:space="preserve">(Στο σημείο αυτό ο Βουλευτής κ. Μάριος </w:t>
      </w:r>
      <w:r>
        <w:rPr>
          <w:rFonts w:eastAsia="Times New Roman" w:cs="Times New Roman"/>
        </w:rPr>
        <w:t>Γεωργιάδης καταθέτει για τα Πρακτικά το προαναφερθέν ΦΕΚ, το οποίο βρίσκεται στο αρχείο του Τμήματος Γραμματείας της Διεύθυνσης Στενογραφίας και  Πρακτικών της Βουλής)</w:t>
      </w:r>
    </w:p>
    <w:p w14:paraId="539FA02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Μιας και πιάσαμε τη ΔΕΗ, ας δούμε την αξιοπιστία του ΣΥΡΙΖΑ σχετικά με μια άλλη ΔΕΚΟ, τη</w:t>
      </w:r>
      <w:r>
        <w:rPr>
          <w:rFonts w:eastAsia="Times New Roman" w:cs="Times New Roman"/>
          <w:szCs w:val="24"/>
        </w:rPr>
        <w:t xml:space="preserve">ν ΕΥΔΑΠ, που, όπως είναι γνωστό, επίσης μεταβιβάζεται μαζί με την ΕΥΑΘ στο νέο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Και απευθύνομαι σε εσάς, κύριοι συνάδελφοι του ΣΥΡΙΖΑ, οι οποίοι προτίθεστε να ψηφίσετε το εν λόγω σχέδιο νόμου και με τα δύο χέρια, γιατί ξεχνάτε πολύ γρήγορα ή δεν</w:t>
      </w:r>
      <w:r>
        <w:rPr>
          <w:rFonts w:eastAsia="Times New Roman" w:cs="Times New Roman"/>
          <w:szCs w:val="24"/>
        </w:rPr>
        <w:t xml:space="preserve"> ξέρετε πού βάζετε την υπογραφή σας. </w:t>
      </w:r>
    </w:p>
    <w:p w14:paraId="539FA02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Να γίνω πιο συγκεκριμένος. Ξεχάσατε πολύ γρήγορα την  υπ’ αριθμόν 2214 ερώτηση, την οποία είχαν καταθέσει τριάντα ένας Βουλευτές του ΣΥΡΙΖΑ στις 4 Μαΐου του 2015, με αίτημα την επαναφορά των μετοχών της ΕΥΔΑΠ και της Ε</w:t>
      </w:r>
      <w:r>
        <w:rPr>
          <w:rFonts w:eastAsia="Times New Roman" w:cs="Times New Roman"/>
          <w:szCs w:val="24"/>
        </w:rPr>
        <w:t xml:space="preserve">ΥΑΘ, επειδή δήθεν αγωνιούσατε για την αποκατάσταση της συνταγματικής νομιμότητας, γιατί, ως γνωστόν, το νερό δεν πωλείται. Όμως, ξέχασα: Οι ΔΕΚΟ πηγαίνουν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δεν είναι προς ιδιωτικοποίηση αλλά προς αξιοποίηση. Γνωρίζετε βέβαια και οι ίδιοι </w:t>
      </w:r>
      <w:r>
        <w:rPr>
          <w:rFonts w:eastAsia="Times New Roman" w:cs="Times New Roman"/>
          <w:szCs w:val="24"/>
        </w:rPr>
        <w:t>ότι αυτό το επιχείρημα είναι σαθρό και δεν έχει καμ</w:t>
      </w:r>
      <w:r>
        <w:rPr>
          <w:rFonts w:eastAsia="Times New Roman" w:cs="Times New Roman"/>
          <w:szCs w:val="24"/>
        </w:rPr>
        <w:t>μ</w:t>
      </w:r>
      <w:r>
        <w:rPr>
          <w:rFonts w:eastAsia="Times New Roman" w:cs="Times New Roman"/>
          <w:szCs w:val="24"/>
        </w:rPr>
        <w:t xml:space="preserve">ία βάση. Καταθέτω τη συγκεκριμένη ερώτηση στα Πρακτικά, για να φρεσκάρω τη μνήμη σας. </w:t>
      </w:r>
    </w:p>
    <w:p w14:paraId="539FA030" w14:textId="77777777" w:rsidR="009E4222" w:rsidRDefault="00AC15E4">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Μάριος Γεωργιάδης καταθέτει για τα Πρακτικά το προαναφερθέν έγγραφο, το οποίο βρίσκετ</w:t>
      </w:r>
      <w:r>
        <w:rPr>
          <w:rFonts w:eastAsia="Times New Roman" w:cs="Times New Roman"/>
        </w:rPr>
        <w:t>αι στο αρχείο του Τμήματος Γραμματείας της Διεύθυνσης Στενογραφίας και  Πρακτικών της Βουλής)</w:t>
      </w:r>
    </w:p>
    <w:p w14:paraId="539FA03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επειδή η αυτοαναίρεση και η </w:t>
      </w:r>
      <w:proofErr w:type="spellStart"/>
      <w:r>
        <w:rPr>
          <w:rFonts w:eastAsia="Times New Roman" w:cs="Times New Roman"/>
          <w:szCs w:val="24"/>
        </w:rPr>
        <w:t>αυτοακύρωσή</w:t>
      </w:r>
      <w:proofErr w:type="spellEnd"/>
      <w:r>
        <w:rPr>
          <w:rFonts w:eastAsia="Times New Roman" w:cs="Times New Roman"/>
          <w:szCs w:val="24"/>
        </w:rPr>
        <w:t xml:space="preserve"> σας δεν έχουν τέλος και το χάσμα μεταξύ των λόγων και των πεπραγμένων σας είναι τεράστιο, θα καταθέσω ακόμη μια ερώτησ</w:t>
      </w:r>
      <w:r>
        <w:rPr>
          <w:rFonts w:eastAsia="Times New Roman" w:cs="Times New Roman"/>
          <w:szCs w:val="24"/>
        </w:rPr>
        <w:t xml:space="preserve">η την οποία κατέθεσαν έξι Βουλευτές του ΣΥΡΙΖΑ στις 14 Αυγούστου 2014, η οποία ανέφερε στον στομφώδη τίτλο της τα εξής: «Σε απόγνωση οι ιδιοκτήτες ενοικιαζόμενων διαμερισμάτων και δωματίων λόγω της υποχρεωτικής και αυτεπάγγελτης αναδρομικής τους ασφάλισης </w:t>
      </w:r>
      <w:r>
        <w:rPr>
          <w:rFonts w:eastAsia="Times New Roman" w:cs="Times New Roman"/>
          <w:szCs w:val="24"/>
        </w:rPr>
        <w:t xml:space="preserve">στον ΟΑΕΕ». </w:t>
      </w:r>
    </w:p>
    <w:p w14:paraId="539FA03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Τον παλιό καλό καιρό, λοιπόν, όταν ήσασταν </w:t>
      </w:r>
      <w:r>
        <w:rPr>
          <w:rFonts w:eastAsia="Times New Roman" w:cs="Times New Roman"/>
          <w:szCs w:val="24"/>
        </w:rPr>
        <w:t>α</w:t>
      </w:r>
      <w:r>
        <w:rPr>
          <w:rFonts w:eastAsia="Times New Roman" w:cs="Times New Roman"/>
          <w:szCs w:val="24"/>
        </w:rPr>
        <w:t xml:space="preserve">ντιπολίτευση, ζητούσατε επιτακτικά να προστατευθεί ο κλάδος των μικρών τουριστικών επιχειρήσεων και σήμερα ψηφίζετε την καταστροφή του. </w:t>
      </w:r>
    </w:p>
    <w:p w14:paraId="539FA03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στα αλήθεια θα ψηφίσετε αυτό το σχέδιο νό</w:t>
      </w:r>
      <w:r>
        <w:rPr>
          <w:rFonts w:eastAsia="Times New Roman" w:cs="Times New Roman"/>
          <w:szCs w:val="24"/>
        </w:rPr>
        <w:t xml:space="preserve">μου; Θα ψηφίσετε, δηλαδή, αυτά που μέχρι χθες εσείς καταγγέλλατε; Καταθέτω, λοιπόν, στα Πρακτικά την ερώτηση που έχετε κάνει εσείς οι ίδιοι, γιατί πιθανότατα σε λίγο καιρό που θα είστε </w:t>
      </w:r>
      <w:r>
        <w:rPr>
          <w:rFonts w:eastAsia="Times New Roman" w:cs="Times New Roman"/>
          <w:szCs w:val="24"/>
        </w:rPr>
        <w:t>α</w:t>
      </w:r>
      <w:r>
        <w:rPr>
          <w:rFonts w:eastAsia="Times New Roman" w:cs="Times New Roman"/>
          <w:szCs w:val="24"/>
        </w:rPr>
        <w:t xml:space="preserve">ντιπολίτευση να χρειαστεί να την </w:t>
      </w:r>
      <w:proofErr w:type="spellStart"/>
      <w:r>
        <w:rPr>
          <w:rFonts w:eastAsia="Times New Roman" w:cs="Times New Roman"/>
          <w:szCs w:val="24"/>
        </w:rPr>
        <w:t>ξανακαταθέσετε</w:t>
      </w:r>
      <w:proofErr w:type="spellEnd"/>
      <w:r>
        <w:rPr>
          <w:rFonts w:eastAsia="Times New Roman" w:cs="Times New Roman"/>
          <w:szCs w:val="24"/>
        </w:rPr>
        <w:t xml:space="preserve">. </w:t>
      </w:r>
    </w:p>
    <w:p w14:paraId="539FA034" w14:textId="77777777" w:rsidR="009E4222" w:rsidRDefault="00AC15E4">
      <w:pPr>
        <w:spacing w:line="600" w:lineRule="auto"/>
        <w:ind w:firstLine="720"/>
        <w:jc w:val="both"/>
        <w:rPr>
          <w:rFonts w:eastAsia="Times New Roman" w:cs="Times New Roman"/>
        </w:rPr>
      </w:pPr>
      <w:r>
        <w:rPr>
          <w:rFonts w:eastAsia="Times New Roman" w:cs="Times New Roman"/>
        </w:rPr>
        <w:t>(Στο σημείο αυτό ο Β</w:t>
      </w:r>
      <w:r>
        <w:rPr>
          <w:rFonts w:eastAsia="Times New Roman" w:cs="Times New Roman"/>
        </w:rPr>
        <w:t>ουλευτής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9FA03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Τα τέσσερα φανατικά </w:t>
      </w:r>
      <w:proofErr w:type="spellStart"/>
      <w:r>
        <w:rPr>
          <w:rFonts w:eastAsia="Times New Roman" w:cs="Times New Roman"/>
          <w:szCs w:val="24"/>
        </w:rPr>
        <w:t>μνημονιακά</w:t>
      </w:r>
      <w:proofErr w:type="spellEnd"/>
      <w:r>
        <w:rPr>
          <w:rFonts w:eastAsia="Times New Roman" w:cs="Times New Roman"/>
          <w:szCs w:val="24"/>
        </w:rPr>
        <w:t xml:space="preserve"> κόμματα ή οι δύο κυβερνητικοί συνα</w:t>
      </w:r>
      <w:r>
        <w:rPr>
          <w:rFonts w:eastAsia="Times New Roman" w:cs="Times New Roman"/>
          <w:szCs w:val="24"/>
        </w:rPr>
        <w:t xml:space="preserve">σπισμοί, για να είμαι πιο σωστός, δηλαδή το δίπολο ΣΥΡΙΖΑ-ΑΝΕΛ και η Νέα Δημοκρατία με δορυφόρο το ΠΑΣΟΚ διαγωνίζονται και διαγκωνίζονται όχι για το ποιος δημιουργεί μεγαλύτερο καλό, αλλά για το ποιος προξενεί το μικρότερο κακό στη χώρα. Είναι ένας μεταξύ </w:t>
      </w:r>
      <w:r>
        <w:rPr>
          <w:rFonts w:eastAsia="Times New Roman" w:cs="Times New Roman"/>
          <w:szCs w:val="24"/>
        </w:rPr>
        <w:t xml:space="preserve">τους διάλογος κωφών τη στιγμή που έχουν παραδώσει τα κλειδιά στον ξένο παράγοντα και η πατρίδα πραγματικά έχει χρεοκοπήσει και η συντριπτική πλειοψηφία του λαού </w:t>
      </w:r>
      <w:r>
        <w:rPr>
          <w:rFonts w:eastAsia="Times New Roman" w:cs="Times New Roman"/>
          <w:szCs w:val="24"/>
        </w:rPr>
        <w:lastRenderedPageBreak/>
        <w:t>υποφέρει. Δεν κάνετε καμ</w:t>
      </w:r>
      <w:r>
        <w:rPr>
          <w:rFonts w:eastAsia="Times New Roman" w:cs="Times New Roman"/>
          <w:szCs w:val="24"/>
        </w:rPr>
        <w:t>μ</w:t>
      </w:r>
      <w:r>
        <w:rPr>
          <w:rFonts w:eastAsia="Times New Roman" w:cs="Times New Roman"/>
          <w:szCs w:val="24"/>
        </w:rPr>
        <w:t>ία υποχώρηση και δεν επιδιώκετε κανενός είδους συνεννόηση, ώστε να προ</w:t>
      </w:r>
      <w:r>
        <w:rPr>
          <w:rFonts w:eastAsia="Times New Roman" w:cs="Times New Roman"/>
          <w:szCs w:val="24"/>
        </w:rPr>
        <w:t xml:space="preserve">σπαθήσουμε όλοι μαζί να πάμε αυτόν τον τόπο μπροστά. </w:t>
      </w:r>
    </w:p>
    <w:p w14:paraId="539FA03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Βέβαια, στη συνείδηση του λαού όλοι οι κύριοι, Παπανδρέου, Σαμαράς, Βενιζέλος, Τσίπρας και Καμμένος, είναι το ίδιο ένοχοι. Για να είμαστε όμως δίκαιοι, πρέπει να αναφέρουμε ότι από όλους τους παραπάνω ο Γεώργιος Παπανδρέου ο νεότερος είναι αυτός που συνέλα</w:t>
      </w:r>
      <w:r>
        <w:rPr>
          <w:rFonts w:eastAsia="Times New Roman" w:cs="Times New Roman"/>
          <w:szCs w:val="24"/>
        </w:rPr>
        <w:t xml:space="preserve">βε την ιδέα των μνημονίων, ίσως μάλιστα να έγραψε και το εγχειρίδιο με τις οδηγίες χρήσεως και αυτός που άνοιξε την </w:t>
      </w:r>
      <w:proofErr w:type="spellStart"/>
      <w:r>
        <w:rPr>
          <w:rFonts w:eastAsia="Times New Roman" w:cs="Times New Roman"/>
          <w:szCs w:val="24"/>
        </w:rPr>
        <w:t>κερκόπορτα</w:t>
      </w:r>
      <w:proofErr w:type="spellEnd"/>
      <w:r>
        <w:rPr>
          <w:rFonts w:eastAsia="Times New Roman" w:cs="Times New Roman"/>
          <w:szCs w:val="24"/>
        </w:rPr>
        <w:t xml:space="preserve"> και προσκάλεσε τα «κοράκια» του ΔΝΤ, τους τοκογλύφους και όλους αυτούς τους επιτήδειους να έρθουν στην Ελλάδα. Οι υπόλοιποι, βέβα</w:t>
      </w:r>
      <w:r>
        <w:rPr>
          <w:rFonts w:eastAsia="Times New Roman" w:cs="Times New Roman"/>
          <w:szCs w:val="24"/>
        </w:rPr>
        <w:t xml:space="preserve">ια, απλώς ανέλαβαν, ασμένως πάντα και με σειρά και τάξη, να ανοίξουν την κεντρική πόρτα, το παράθυρο, το φεγγίτη, ακόμα και το υπόγειο. </w:t>
      </w:r>
    </w:p>
    <w:p w14:paraId="539FA03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Εμείς, οι Βουλευτές της Ένωσης Κεντρώων, αντιλαμβανόμαστε φυσικά τι σημαίνει για τη χώρα μας να είναι μέλος της Ευρωζών</w:t>
      </w:r>
      <w:r>
        <w:rPr>
          <w:rFonts w:eastAsia="Times New Roman" w:cs="Times New Roman"/>
          <w:szCs w:val="24"/>
        </w:rPr>
        <w:t xml:space="preserve">ης και της Ευρωπαϊκής Ένωσης. Σίγουρα υπάρχουν κανόνες που πρέπει να </w:t>
      </w:r>
      <w:r>
        <w:rPr>
          <w:rFonts w:eastAsia="Times New Roman" w:cs="Times New Roman"/>
          <w:szCs w:val="24"/>
        </w:rPr>
        <w:lastRenderedPageBreak/>
        <w:t xml:space="preserve">τηρούνται. Σίγουρα τα λάθη πρέπει να πληρώνονται και σίγουρα τα χρέη πρέπει να αποπληρώνονται. Σίγουρα, επίσης, σηκώνει πολλή συζήτηση το εάν τα τραγικά λάθη των </w:t>
      </w:r>
      <w:proofErr w:type="spellStart"/>
      <w:r>
        <w:rPr>
          <w:rFonts w:eastAsia="Times New Roman" w:cs="Times New Roman"/>
          <w:szCs w:val="24"/>
        </w:rPr>
        <w:t>κυβερνήσεών</w:t>
      </w:r>
      <w:proofErr w:type="spellEnd"/>
      <w:r>
        <w:rPr>
          <w:rFonts w:eastAsia="Times New Roman" w:cs="Times New Roman"/>
          <w:szCs w:val="24"/>
        </w:rPr>
        <w:t xml:space="preserve"> μας και των </w:t>
      </w:r>
      <w:proofErr w:type="spellStart"/>
      <w:r>
        <w:rPr>
          <w:rFonts w:eastAsia="Times New Roman" w:cs="Times New Roman"/>
          <w:szCs w:val="24"/>
        </w:rPr>
        <w:t>α</w:t>
      </w:r>
      <w:r>
        <w:rPr>
          <w:rFonts w:eastAsia="Times New Roman" w:cs="Times New Roman"/>
          <w:szCs w:val="24"/>
        </w:rPr>
        <w:t>νευθυνοϋπεύθυνων</w:t>
      </w:r>
      <w:proofErr w:type="spellEnd"/>
      <w:r>
        <w:rPr>
          <w:rFonts w:eastAsia="Times New Roman" w:cs="Times New Roman"/>
          <w:szCs w:val="24"/>
        </w:rPr>
        <w:t xml:space="preserve"> πολιτικών των προηγούμενων σαράντα ετών ήταν καθοδηγούμενα από το εξωτερικό και το εάν πρέπει να τα φορτώνεται ο λαός για τις επόμενες δέκα γενεές.</w:t>
      </w:r>
    </w:p>
    <w:p w14:paraId="539FA03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τίποτα, όμως, δεν μπορούμε να αποδεχθούμε ότι στην </w:t>
      </w:r>
      <w:r>
        <w:rPr>
          <w:rFonts w:eastAsia="Times New Roman" w:cs="Times New Roman"/>
          <w:szCs w:val="24"/>
        </w:rPr>
        <w:t>ε</w:t>
      </w:r>
      <w:r>
        <w:rPr>
          <w:rFonts w:eastAsia="Times New Roman" w:cs="Times New Roman"/>
          <w:szCs w:val="24"/>
        </w:rPr>
        <w:t>νωμένη Ευρώπη του 2016, χωρίς πολέμο</w:t>
      </w:r>
      <w:r>
        <w:rPr>
          <w:rFonts w:eastAsia="Times New Roman" w:cs="Times New Roman"/>
          <w:szCs w:val="24"/>
        </w:rPr>
        <w:t xml:space="preserve">υς και με πολλές δυνατότητες ευημερίας για όλους τους Ευρωπαίους, οι λύσεις που μας σερβίρουν και εσείς αναπαράγετε, είναι οι εξής: </w:t>
      </w:r>
    </w:p>
    <w:p w14:paraId="539FA03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Ενάμισ</w:t>
      </w:r>
      <w:r>
        <w:rPr>
          <w:rFonts w:eastAsia="Times New Roman" w:cs="Times New Roman"/>
          <w:szCs w:val="24"/>
        </w:rPr>
        <w:t>η</w:t>
      </w:r>
      <w:r>
        <w:rPr>
          <w:rFonts w:eastAsia="Times New Roman" w:cs="Times New Roman"/>
          <w:szCs w:val="24"/>
        </w:rPr>
        <w:t xml:space="preserve"> εκατομμύριο ανέργων, οι κλειστές εκατοντάδες χιλιάδες μικροεπιχειρήσεις, οι εργασιακές συνθήκες γαλέρας, τα μισά πα</w:t>
      </w:r>
      <w:r>
        <w:rPr>
          <w:rFonts w:eastAsia="Times New Roman" w:cs="Times New Roman"/>
          <w:szCs w:val="24"/>
        </w:rPr>
        <w:t xml:space="preserve">ιδιά να πηγαίνουν νηστικά στο σχολείο, οι τραγικοί μισθοί πείνας και οι συντάξεις των 400 ευρώ, η αδυναμία νοσοκομειακής περίθαλψης, λόγω έλλειψης ακόμη και βασικών φαρμάκων και υλικών, οι τιμές καταναλωτικών προϊόντων στα ύψη και οι συνεχείς ανατιμήσεις. </w:t>
      </w:r>
      <w:r>
        <w:rPr>
          <w:rFonts w:eastAsia="Times New Roman" w:cs="Times New Roman"/>
          <w:szCs w:val="24"/>
          <w:lang w:val="en-US"/>
        </w:rPr>
        <w:t>T</w:t>
      </w:r>
      <w:r>
        <w:rPr>
          <w:rFonts w:eastAsia="Times New Roman" w:cs="Times New Roman"/>
          <w:szCs w:val="24"/>
        </w:rPr>
        <w:t xml:space="preserve">α ξένα </w:t>
      </w:r>
      <w:r>
        <w:rPr>
          <w:rFonts w:eastAsia="Times New Roman" w:cs="Times New Roman"/>
          <w:szCs w:val="24"/>
          <w:lang w:val="en-US"/>
        </w:rPr>
        <w:lastRenderedPageBreak/>
        <w:t>funds</w:t>
      </w:r>
      <w:r>
        <w:rPr>
          <w:rFonts w:eastAsia="Times New Roman" w:cs="Times New Roman"/>
          <w:szCs w:val="24"/>
        </w:rPr>
        <w:t xml:space="preserve"> να περιμένουν το πράσινο φως της Κυβέρνησης ΣΥΡΙΖΑ-ΑΝΕΛ, για να πάρουν το σπίτι του κάθε νοικοκύρη. Διαρκώς νέοι και μεγαλύτεροι φόροι σε περιουσία και ανύπαρκτα εισοδήματα. Οι ανύπαρκτες δομές κοινωνικής αλληλεγγύης, η συρρίκνωση των αναπτυξ</w:t>
      </w:r>
      <w:r>
        <w:rPr>
          <w:rFonts w:eastAsia="Times New Roman" w:cs="Times New Roman"/>
          <w:szCs w:val="24"/>
        </w:rPr>
        <w:t>ιακών παραγωγικών δυνατοτήτων, ο έντονος προβληματισμός στα νέα ζευγάρια ή και άρνηση να δημιουργήσουν οικογένεια και να αποκτήσουν παιδιά σε αυτές τις συνθήκες. Δηλαδή, ούτε την ευλογία του Θεού δεν μας αφήνουν οι αθεόφοβοι να δεχθούμε!</w:t>
      </w:r>
    </w:p>
    <w:p w14:paraId="539FA03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Ποια χώρα σας θυμί</w:t>
      </w:r>
      <w:r>
        <w:rPr>
          <w:rFonts w:eastAsia="Times New Roman" w:cs="Times New Roman"/>
          <w:szCs w:val="24"/>
        </w:rPr>
        <w:t xml:space="preserve">ζουν όλα τα παραπάνω; Μα, φυσικά, τη Βενεζουέλα. Χώρα πρότυπο και επίγειος παράδεισος του ΣΥΡΙΖΑ και των στελεχών του, όπου όλοι κολυμπούν στο πετρέλαιο, όπου ο ένας Υπουργός του </w:t>
      </w:r>
      <w:proofErr w:type="spellStart"/>
      <w:r>
        <w:rPr>
          <w:rFonts w:eastAsia="Times New Roman" w:cs="Times New Roman"/>
          <w:szCs w:val="24"/>
        </w:rPr>
        <w:t>Μαδούρο</w:t>
      </w:r>
      <w:proofErr w:type="spellEnd"/>
      <w:r>
        <w:rPr>
          <w:rFonts w:eastAsia="Times New Roman" w:cs="Times New Roman"/>
          <w:szCs w:val="24"/>
        </w:rPr>
        <w:t xml:space="preserve"> θέλει να γίνει καθηγητής, λυκειάρχης, σχολάρχης, ακόμη και αρχιεπίσκο</w:t>
      </w:r>
      <w:r>
        <w:rPr>
          <w:rFonts w:eastAsia="Times New Roman" w:cs="Times New Roman"/>
          <w:szCs w:val="24"/>
        </w:rPr>
        <w:t xml:space="preserve">πος, ο άλλος θέλει να γίνει </w:t>
      </w:r>
      <w:proofErr w:type="spellStart"/>
      <w:r>
        <w:rPr>
          <w:rFonts w:eastAsia="Times New Roman" w:cs="Times New Roman"/>
          <w:szCs w:val="24"/>
        </w:rPr>
        <w:t>καναλάρχης</w:t>
      </w:r>
      <w:proofErr w:type="spellEnd"/>
      <w:r>
        <w:rPr>
          <w:rFonts w:eastAsia="Times New Roman" w:cs="Times New Roman"/>
          <w:szCs w:val="24"/>
        </w:rPr>
        <w:t>, ο τρίτος να γίνει τραπεζίτης, ο τέταρτος διατάζει την ανάπτυξη να έρθει και τις τιμές να πέσουν. Σας θυμίζουν κάτι όλα αυτά;</w:t>
      </w:r>
    </w:p>
    <w:p w14:paraId="539FA03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Όλοι θυμούνται ότι πέρυσι, υπό την πίεση της εξόδου της χώρας από την Ευρωπαϊκή Ένωση και τ</w:t>
      </w:r>
      <w:r>
        <w:rPr>
          <w:rFonts w:eastAsia="Times New Roman" w:cs="Times New Roman"/>
          <w:szCs w:val="24"/>
        </w:rPr>
        <w:t xml:space="preserve">ην ευρωζώνη,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μας ταλαιπωρούν και σχεδόν σύσσωμη η Βουλή σάς έδωσε ένα πράσινο φως. Όμως, ήταν ένα απλό πράσινο φως, δεν ήταν μια λευκή επιταγή, για να πράξετε το κατά το δοκούν του οποιουδήποτε. Ό,τι και να σας έδωσαν, βέβαια, πέρυσι, φ</w:t>
      </w:r>
      <w:r>
        <w:rPr>
          <w:rFonts w:eastAsia="Times New Roman" w:cs="Times New Roman"/>
          <w:szCs w:val="24"/>
        </w:rPr>
        <w:t xml:space="preserve">έτος το παίρνουμε πίσω καταψηφίζοντας το εν λόγω σχέδιο νόμου, γιατί θεωρούμε ότι είναι προϊόν ανικανότητας, άδειων χειρισμών και δήθεν διαπραγματεύσεων. </w:t>
      </w:r>
    </w:p>
    <w:p w14:paraId="539FA03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εσείς στην Κυβέρνηση σας ΣΥΡΙΖΑ-ΑΝΕΛ μπορεί να φοβάστε να τολμήσετε να ορθώσετε α</w:t>
      </w:r>
      <w:r>
        <w:rPr>
          <w:rFonts w:eastAsia="Times New Roman" w:cs="Times New Roman"/>
          <w:szCs w:val="24"/>
        </w:rPr>
        <w:t>νάστημα, επειδή, όμως, δεν είναι ποτέ αργά να μετανοήσετε, σκεφτείτε ότι όλοι μαζί ή τουλάχιστον οι περισσότεροι, είναι πιο εύκολο να το κάνουμε και να σταθούμε ως αδιάσπαστος τοίχος και ανυποχώρητος πολιτικός κόσμος, προστατεύοντας στοιχειωδώς αυτόν τον λ</w:t>
      </w:r>
      <w:r>
        <w:rPr>
          <w:rFonts w:eastAsia="Times New Roman" w:cs="Times New Roman"/>
          <w:szCs w:val="24"/>
        </w:rPr>
        <w:t>αό.</w:t>
      </w:r>
    </w:p>
    <w:p w14:paraId="539FA03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39FA03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Ένα λεπτό, κύριε Πρόεδρε και τελειώνω. Ευχαριστώ πολύ.</w:t>
      </w:r>
    </w:p>
    <w:p w14:paraId="539FA03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Έχουμε προτείνει πολλές φορές να συμφωνήσουμε σε πέντε, δέκα βασικά πράγματα όλοι μαζί και να τα εφαρμόσουμε σε ένα χρονι</w:t>
      </w:r>
      <w:r>
        <w:rPr>
          <w:rFonts w:eastAsia="Times New Roman" w:cs="Times New Roman"/>
          <w:szCs w:val="24"/>
        </w:rPr>
        <w:t>κό διάστημα λίγων ετών. Αν υπάρχει έστω και η παραμικρή ελπίδα να ανακάμψουμε, να δούμε θετικούς ρυθμούς ανάπτυξης και μείωση της ανεργίας, αυτό θα γίνει από την πραγματική οικονομία και τον ιδιωτικό τομέα, από την καινοτομία των πρωτοβουλιών των νέων επαγ</w:t>
      </w:r>
      <w:r>
        <w:rPr>
          <w:rFonts w:eastAsia="Times New Roman" w:cs="Times New Roman"/>
          <w:szCs w:val="24"/>
        </w:rPr>
        <w:t xml:space="preserve">γελματιών. Αυτή είναι η πρότασή μας. </w:t>
      </w:r>
    </w:p>
    <w:p w14:paraId="539FA04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Κλείνοντας, θέλω να πω ότι δεν θέλουμε να ξεγελάσουμε κανέναν. Θέλουμε μόνο να εργαστούμε όλοι μαζί, με τρόπο που να αφήνει χαραμάδα προοπτικής. Γιατί ακόμη και στην κατοχή οι Έλληνες είχαν ελπίδα: Να χάσουν οι Γερμανο</w:t>
      </w:r>
      <w:r>
        <w:rPr>
          <w:rFonts w:eastAsia="Times New Roman" w:cs="Times New Roman"/>
          <w:szCs w:val="24"/>
        </w:rPr>
        <w:t>ί τον πόλεμο και να έρθει η απελευθέρωση. Προσδοκία που ακόμη και τα μαύρα εκείνα χρόνια φαινόταν λογική. Γιατί στο τέλος, αγαπητοί συνάδελφοι, δεν κερδίζουν πάντα οι Γερμανοί.</w:t>
      </w:r>
    </w:p>
    <w:p w14:paraId="539FA04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Μπορείτε σήμερα, κύριοι της Κυβέρνησης, να δώσετε μια αντίστοιχη ελπίδα στον ελ</w:t>
      </w:r>
      <w:r>
        <w:rPr>
          <w:rFonts w:eastAsia="Times New Roman" w:cs="Times New Roman"/>
          <w:szCs w:val="24"/>
        </w:rPr>
        <w:t xml:space="preserve">ληνικό λαό; Πολύ αμφιβάλλω. Το μόνο που δίνετε είναι ψηφοθηρικές υποσχέσεις. </w:t>
      </w:r>
    </w:p>
    <w:p w14:paraId="539FA04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Έχουμε καταψηφίσει επί της αρχής και θα τοποθετηθούμε επί των άρθρων στη σχετική ψηφοφορία.</w:t>
      </w:r>
    </w:p>
    <w:p w14:paraId="539FA04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ευχαριστώ πολύ για την ανοχή σας.</w:t>
      </w:r>
    </w:p>
    <w:p w14:paraId="539FA044"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w:t>
      </w:r>
      <w:r>
        <w:rPr>
          <w:rFonts w:eastAsia="Times New Roman" w:cs="Times New Roman"/>
          <w:szCs w:val="24"/>
        </w:rPr>
        <w:t>ώων)</w:t>
      </w:r>
    </w:p>
    <w:p w14:paraId="539FA04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14:paraId="539FA04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Πριν προχωρήσουμε, κυρίες και κύριοι συνάδελφοι, επειδή πιστεύω ότι η Βουλή σε κάποια πράγματα δεν πρέπει να μένει βουβή και επειδή είμαι σίγουρος ότι εκπροσωπώ με αυτά που θα πω, αν όχι το σύνολο, τη συντριπτικ</w:t>
      </w:r>
      <w:r>
        <w:rPr>
          <w:rFonts w:eastAsia="Times New Roman" w:cs="Times New Roman"/>
          <w:szCs w:val="24"/>
        </w:rPr>
        <w:t xml:space="preserve">ή πλειοψηφία των συναδέλφων, νομίζω ότι πρέπει να καταδικάσουμε τον βανδαλισμό της προτομής της </w:t>
      </w:r>
      <w:proofErr w:type="spellStart"/>
      <w:r>
        <w:rPr>
          <w:rFonts w:eastAsia="Times New Roman" w:cs="Times New Roman"/>
          <w:szCs w:val="24"/>
        </w:rPr>
        <w:t>ηρωίδας</w:t>
      </w:r>
      <w:proofErr w:type="spellEnd"/>
      <w:r>
        <w:rPr>
          <w:rFonts w:eastAsia="Times New Roman" w:cs="Times New Roman"/>
          <w:szCs w:val="24"/>
        </w:rPr>
        <w:t xml:space="preserve"> </w:t>
      </w:r>
      <w:proofErr w:type="spellStart"/>
      <w:r>
        <w:rPr>
          <w:rFonts w:eastAsia="Times New Roman" w:cs="Times New Roman"/>
          <w:szCs w:val="24"/>
        </w:rPr>
        <w:t>Λέλας</w:t>
      </w:r>
      <w:proofErr w:type="spellEnd"/>
      <w:r>
        <w:rPr>
          <w:rFonts w:eastAsia="Times New Roman" w:cs="Times New Roman"/>
          <w:szCs w:val="24"/>
        </w:rPr>
        <w:t xml:space="preserve"> Καραγιάννη.</w:t>
      </w:r>
    </w:p>
    <w:p w14:paraId="539FA04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Λέλα</w:t>
      </w:r>
      <w:proofErr w:type="spellEnd"/>
      <w:r>
        <w:rPr>
          <w:rFonts w:eastAsia="Times New Roman" w:cs="Times New Roman"/>
          <w:szCs w:val="24"/>
        </w:rPr>
        <w:t xml:space="preserve"> Καραγιάννη εκτελέστηκε για πρώτη φορά από τους Γερμανούς στην κατοχή και για δεύτερη φορά χθες από τους «γνωστούς αγνώστους».</w:t>
      </w:r>
    </w:p>
    <w:p w14:paraId="539FA04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ευχαριστώ.</w:t>
      </w:r>
    </w:p>
    <w:p w14:paraId="539FA04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Προχωρούμε τώρα ως εξής: Θα λάβει τον λόγο ο κ. Σκουρλέτης.</w:t>
      </w:r>
    </w:p>
    <w:p w14:paraId="539FA04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Κύριοι Υπουργοί, σας ενημερώνω και εσάς ότι θα υποστείτε και εσείς μια μικράν μείωση του χρόνου σας, όπως οι συνάδελφοι</w:t>
      </w:r>
      <w:r>
        <w:rPr>
          <w:rFonts w:eastAsia="Times New Roman" w:cs="Times New Roman"/>
          <w:szCs w:val="24"/>
        </w:rPr>
        <w:t>.</w:t>
      </w:r>
    </w:p>
    <w:p w14:paraId="539FA04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Αμέσως μετά έχει παρακαλέσει τους υπόλοιπους Κοινοβουλευτικο</w:t>
      </w:r>
      <w:r>
        <w:rPr>
          <w:rFonts w:eastAsia="Times New Roman" w:cs="Times New Roman"/>
          <w:szCs w:val="24"/>
        </w:rPr>
        <w:t xml:space="preserve">ύς Εκπροσώπους ο κ. Λοβέρδος να μιλήσει, επειδή είναι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Ο κ. Μαντάς μου έχει πει ότι θα μιλήσει τελευταίος. </w:t>
      </w:r>
    </w:p>
    <w:p w14:paraId="539FA04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 xml:space="preserve">, αν θέλετε μετά εσείς να πάρετε τον λόγο. Θα πάμε με τη διαδικασία, τρεις συνάδελφοι και ένας </w:t>
      </w:r>
      <w:r>
        <w:rPr>
          <w:rFonts w:eastAsia="Times New Roman" w:cs="Times New Roman"/>
          <w:szCs w:val="24"/>
        </w:rPr>
        <w:t>κ</w:t>
      </w:r>
      <w:r>
        <w:rPr>
          <w:rFonts w:eastAsia="Times New Roman" w:cs="Times New Roman"/>
          <w:szCs w:val="24"/>
        </w:rPr>
        <w:t>οινοβουλευτικός</w:t>
      </w:r>
      <w:r>
        <w:rPr>
          <w:rFonts w:eastAsia="Times New Roman" w:cs="Times New Roman"/>
          <w:szCs w:val="24"/>
        </w:rPr>
        <w:t>.</w:t>
      </w:r>
    </w:p>
    <w:p w14:paraId="539FA04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δεν θα μιλήσει άλλος Υπουργός;</w:t>
      </w:r>
    </w:p>
    <w:p w14:paraId="539FA04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Μέχρι στιγμής έχει ζητήσει τον λόγο ο κ. Σκουρλέτης. Ο κ. </w:t>
      </w:r>
      <w:proofErr w:type="spellStart"/>
      <w:r>
        <w:rPr>
          <w:rFonts w:eastAsia="Times New Roman" w:cs="Times New Roman"/>
          <w:szCs w:val="24"/>
        </w:rPr>
        <w:t>Τσακαλώτος</w:t>
      </w:r>
      <w:proofErr w:type="spellEnd"/>
      <w:r>
        <w:rPr>
          <w:rFonts w:eastAsia="Times New Roman" w:cs="Times New Roman"/>
          <w:szCs w:val="24"/>
        </w:rPr>
        <w:t xml:space="preserve"> δεν είναι εδώ αυτή τη στιγμή και ο κ. </w:t>
      </w:r>
      <w:proofErr w:type="spellStart"/>
      <w:r>
        <w:rPr>
          <w:rFonts w:eastAsia="Times New Roman" w:cs="Times New Roman"/>
          <w:szCs w:val="24"/>
        </w:rPr>
        <w:t>Κατρούγκαλος</w:t>
      </w:r>
      <w:proofErr w:type="spellEnd"/>
      <w:r>
        <w:rPr>
          <w:rFonts w:eastAsia="Times New Roman" w:cs="Times New Roman"/>
          <w:szCs w:val="24"/>
        </w:rPr>
        <w:t xml:space="preserve"> είναι, επειδή έχει να παρουσιάσει κάπ</w:t>
      </w:r>
      <w:r>
        <w:rPr>
          <w:rFonts w:eastAsia="Times New Roman" w:cs="Times New Roman"/>
          <w:szCs w:val="24"/>
        </w:rPr>
        <w:t xml:space="preserve">οια άρθρα. Εγώ μιλώ για τους τρεις αρμόδιους, που είναι ο κ. </w:t>
      </w:r>
      <w:proofErr w:type="spellStart"/>
      <w:r>
        <w:rPr>
          <w:rFonts w:eastAsia="Times New Roman" w:cs="Times New Roman"/>
          <w:szCs w:val="24"/>
        </w:rPr>
        <w:t>Τσακαλώτος</w:t>
      </w:r>
      <w:proofErr w:type="spellEnd"/>
      <w:r>
        <w:rPr>
          <w:rFonts w:eastAsia="Times New Roman" w:cs="Times New Roman"/>
          <w:szCs w:val="24"/>
        </w:rPr>
        <w:t>…</w:t>
      </w:r>
    </w:p>
    <w:p w14:paraId="539FA04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θα μου επιτρέψετε να περιμένω λίγο τους Υπουργούς. Θα μιλήσω αργότερα.</w:t>
      </w:r>
    </w:p>
    <w:p w14:paraId="539FA05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Εντάξει. Εγώ είμαι υποχρεωμένος να ρωτή</w:t>
      </w:r>
      <w:r>
        <w:rPr>
          <w:rFonts w:eastAsia="Times New Roman" w:cs="Times New Roman"/>
          <w:szCs w:val="24"/>
        </w:rPr>
        <w:t>σω με τη σειρά. Εσείς, εάν δεν θέλετε, πάτε παραπίσω.</w:t>
      </w:r>
    </w:p>
    <w:p w14:paraId="539FA05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Σκουρλέτη, αντί για δεκαοκτώ λεπτά η κ. Χριστοδουλοπούλου μου παρέδωσε για δέκα λεπτά. Όμως, επειδή έμαθα ότι δεν μιλήσατε στην </w:t>
      </w:r>
      <w:r>
        <w:rPr>
          <w:rFonts w:eastAsia="Times New Roman" w:cs="Times New Roman"/>
          <w:szCs w:val="24"/>
        </w:rPr>
        <w:t>ε</w:t>
      </w:r>
      <w:r>
        <w:rPr>
          <w:rFonts w:eastAsia="Times New Roman" w:cs="Times New Roman"/>
          <w:szCs w:val="24"/>
        </w:rPr>
        <w:t xml:space="preserve">πιτροπή, θα σας ανεβάσω λίγο τον χρόνο στα δεκαπέντε λεπτά, αλλά </w:t>
      </w:r>
      <w:r>
        <w:rPr>
          <w:rFonts w:eastAsia="Times New Roman" w:cs="Times New Roman"/>
          <w:szCs w:val="24"/>
        </w:rPr>
        <w:t>στα δεκαπέντε και ένα θα έχετε κατέβει του Βήματος.</w:t>
      </w:r>
    </w:p>
    <w:p w14:paraId="539FA05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39FA05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Περιβάλλοντος και Ενέργειας): </w:t>
      </w:r>
      <w:r>
        <w:rPr>
          <w:rFonts w:eastAsia="Times New Roman" w:cs="Times New Roman"/>
          <w:szCs w:val="24"/>
        </w:rPr>
        <w:t>Ευχαριστώ, κύριε Πρόεδρε. Να υποστώ και εγώ το κούρεμα. Άλλωστε είναι το ζητούμενο.</w:t>
      </w:r>
    </w:p>
    <w:p w14:paraId="539FA05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σ</w:t>
      </w:r>
      <w:r>
        <w:rPr>
          <w:rFonts w:eastAsia="Times New Roman" w:cs="Times New Roman"/>
          <w:szCs w:val="24"/>
        </w:rPr>
        <w:t>υνάδελφοι, παρακολουθώντας τη συζήτηση έτσι όπως εξελίσσεται, νομίζω πως τελικά οι έννοιες, οι φράσεις έχουν χάσει το νόημά τους, διότι δεν ανταλλάσσονται πια επιχειρήματα, παρ</w:t>
      </w:r>
      <w:r>
        <w:rPr>
          <w:rFonts w:eastAsia="Times New Roman" w:cs="Times New Roman"/>
          <w:szCs w:val="24"/>
        </w:rPr>
        <w:t xml:space="preserve">’ </w:t>
      </w:r>
      <w:r>
        <w:rPr>
          <w:rFonts w:eastAsia="Times New Roman" w:cs="Times New Roman"/>
          <w:szCs w:val="24"/>
        </w:rPr>
        <w:t>ότι δίνονται απαντήσεις. Δεν υπάρχουν ανταπαντήσεις στη βάση ενός αντεπιχειρήμ</w:t>
      </w:r>
      <w:r>
        <w:rPr>
          <w:rFonts w:eastAsia="Times New Roman" w:cs="Times New Roman"/>
          <w:szCs w:val="24"/>
        </w:rPr>
        <w:t>ατος, αλλά διατυπώνονται απόλυτα ψεύδη, σαν και αυτά τα ψεύδη, που έχουν κατακλείσει τη δημόσια συζήτηση, τον δημόσιο διάλογο, τα παρακολουθούμε από τα Μέσα Μαζικής Ενημέρωσης και έχουν ενταθεί τους τελευταίους μήνες για ευνόητους λόγους, που γνωρίζετε και</w:t>
      </w:r>
      <w:r>
        <w:rPr>
          <w:rFonts w:eastAsia="Times New Roman" w:cs="Times New Roman"/>
          <w:szCs w:val="24"/>
        </w:rPr>
        <w:t xml:space="preserve"> σχετίζονται με τις αλλαγές στον χώρο των Μέσων Μαζικής Ενημέρωσης. </w:t>
      </w:r>
    </w:p>
    <w:p w14:paraId="539FA05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τουλάχιστον, εδώ πέρα μιλάμε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Έχουμε όλοι τον ίδιο χρόνο και είναι κάτι που δεν συμβαίνει, ξέρετε, κύριοι της Αντιπολίτευσης στα Μέσα Μαζικής Ενημέρωσης, όχι γιατ</w:t>
      </w:r>
      <w:r>
        <w:rPr>
          <w:rFonts w:eastAsia="Times New Roman" w:cs="Times New Roman"/>
          <w:szCs w:val="24"/>
        </w:rPr>
        <w:t xml:space="preserve">ί δεν καλούνται οι άνθρωποί μας, οι εκπρόσωποι της Κυβέρνησης και του </w:t>
      </w:r>
      <w:r>
        <w:rPr>
          <w:rFonts w:eastAsia="Times New Roman" w:cs="Times New Roman"/>
          <w:szCs w:val="24"/>
        </w:rPr>
        <w:t>κ</w:t>
      </w:r>
      <w:r>
        <w:rPr>
          <w:rFonts w:eastAsia="Times New Roman" w:cs="Times New Roman"/>
          <w:szCs w:val="24"/>
        </w:rPr>
        <w:t>όμματος και δεν έχουν χρόνο, αλλά γιατί από το πρωί εκτελεστές συμβολαίων κάνουν μια επίθεση, που δεν έχει γίνει προηγούμενα ποτέ τις τελευταίες δεκαετίες σε αυτόν τον τόπο. Και είναι η</w:t>
      </w:r>
      <w:r>
        <w:rPr>
          <w:rFonts w:eastAsia="Times New Roman" w:cs="Times New Roman"/>
          <w:szCs w:val="24"/>
        </w:rPr>
        <w:t xml:space="preserve"> επίθεση της διαπλοκής, η οποία υπονομεύει την ίδια την δημοκρατία.</w:t>
      </w:r>
    </w:p>
    <w:p w14:paraId="539FA05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είμαι αναγκασμένος να ξεκινήσω κάνοντας τρεις αναγκαίες αποσαφηνίσεις σε σχέση με το περιεχόμενο του νομοσχεδίου.</w:t>
      </w:r>
    </w:p>
    <w:p w14:paraId="539FA05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Πρώτα απ’ όλα, ότι η μεταφορά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δεν σημαίνει ότι το δημόσιο χάνει την περιουσία του. Στο δημόσιο παραμένει η περιουσία, αλλά εκεί πηγαίνει για να αξιοποιηθεί. Και αυτή είναι μια βασική διαφορά σε σχέση με τις λύσεις, που είχαν επιλεγεί στο παρελθόν.</w:t>
      </w:r>
    </w:p>
    <w:p w14:paraId="539FA05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Δεύτερον, ότι η μεταφορά δεν σημαίνει</w:t>
      </w:r>
      <w:r>
        <w:rPr>
          <w:rFonts w:eastAsia="Times New Roman" w:cs="Times New Roman"/>
          <w:szCs w:val="24"/>
        </w:rPr>
        <w:t xml:space="preserve"> ιδιωτικοποίηση. Ακούστηκε κατά κόρον και εννοείτε να μην το καταλαβαίνετε. </w:t>
      </w:r>
    </w:p>
    <w:p w14:paraId="539FA05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Τρίτον, ότι τα περιουσιακά αυτά στοιχεία δεν είναι σε εγγύηση των δανείων της χώρας. </w:t>
      </w:r>
    </w:p>
    <w:p w14:paraId="539FA05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Αυτά, βεβαίως, εννοείτε να τα αγνοείτε συνεχώς στη συζήτηση, όπως δεν αντιλαμβάνεσθε ότι το </w:t>
      </w:r>
      <w:r>
        <w:rPr>
          <w:rFonts w:eastAsia="Times New Roman" w:cs="Times New Roman"/>
          <w:szCs w:val="24"/>
        </w:rPr>
        <w:t>τ</w:t>
      </w:r>
      <w:r>
        <w:rPr>
          <w:rFonts w:eastAsia="Times New Roman" w:cs="Times New Roman"/>
          <w:szCs w:val="24"/>
        </w:rPr>
        <w:t xml:space="preserve">αμείο αυτό προέκυψε μέσα από την περυσινή διαπραγμάτευση και ήταν το ανάχωμα απέναντι στην πολιτική των ιδιωτικοποιήσεων, απέναντι στην πολιτική, η οποία ήταν δική σας μόνο πρόταση, και αναφέρομαι στην προηγούμενη </w:t>
      </w:r>
      <w:r>
        <w:rPr>
          <w:rFonts w:eastAsia="Times New Roman" w:cs="Times New Roman"/>
          <w:szCs w:val="24"/>
        </w:rPr>
        <w:t>κ</w:t>
      </w:r>
      <w:r>
        <w:rPr>
          <w:rFonts w:eastAsia="Times New Roman" w:cs="Times New Roman"/>
          <w:szCs w:val="24"/>
        </w:rPr>
        <w:t>υβέρνηση Σαμαρά-Βενιζέλου.</w:t>
      </w:r>
    </w:p>
    <w:p w14:paraId="539FA05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Ξέρετε, κληρον</w:t>
      </w:r>
      <w:r>
        <w:rPr>
          <w:rFonts w:eastAsia="Times New Roman" w:cs="Times New Roman"/>
          <w:szCs w:val="24"/>
        </w:rPr>
        <w:t>ομήσαμε την χρε</w:t>
      </w:r>
      <w:r>
        <w:rPr>
          <w:rFonts w:eastAsia="Times New Roman" w:cs="Times New Roman"/>
          <w:szCs w:val="24"/>
        </w:rPr>
        <w:t>ο</w:t>
      </w:r>
      <w:r>
        <w:rPr>
          <w:rFonts w:eastAsia="Times New Roman" w:cs="Times New Roman"/>
          <w:szCs w:val="24"/>
        </w:rPr>
        <w:t>κοπία, που είχατε φέρει στη χώρα. Κληρονομήσαμε την κοινωνική καταστροφή. Δυστυχώς, ξέρετε, στα κράτη δεν μπορείς να κάνεις αποποίηση κληρονομιάς και είμαστε αναγκασμένοι σήμερα να διαχειριζόμαστε αυτά, για τα οποία εσείς ευθύνεστε και οδηγ</w:t>
      </w:r>
      <w:r>
        <w:rPr>
          <w:rFonts w:eastAsia="Times New Roman" w:cs="Times New Roman"/>
          <w:szCs w:val="24"/>
        </w:rPr>
        <w:t>ήσατε σε αυτό το σημείο τη μεγάλη πλειοψηφία του κόσμου.</w:t>
      </w:r>
    </w:p>
    <w:p w14:paraId="539FA05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Αυτό, που δεν καταλάβατε, είναι το εξής: Ότι αυτή η συμφωνία, σε αντίθεση με τις δύο προηγούμενες, πέρυσι το καλοκαίρι είχε ορισμένα ανοικτά πεδία για διαπραγμάτευση. Δεν ήταν μια κλειστή συμφωνία σε</w:t>
      </w:r>
      <w:r>
        <w:rPr>
          <w:rFonts w:eastAsia="Times New Roman" w:cs="Times New Roman"/>
          <w:szCs w:val="24"/>
        </w:rPr>
        <w:t xml:space="preserve"> όλα της τα σημεία. Και αυτά έδωσαν τη δυνατότητα να κερδίσουμε κάποια πράγματα, όπως έχουμε και κάποια μπροστά μας. </w:t>
      </w:r>
    </w:p>
    <w:p w14:paraId="539FA05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Είδα, λοιπόν, αυτές τις ημέρες και άκουσα χθες και τον λαλίστατο κ. Γεωργιάδη εν τη ρύμη του λόγου του σε μια κρίση ειλικρίνειας να λέει π</w:t>
      </w:r>
      <w:r>
        <w:rPr>
          <w:rFonts w:eastAsia="Times New Roman" w:cs="Times New Roman"/>
          <w:szCs w:val="24"/>
        </w:rPr>
        <w:t>ρος τον Υπουργό Οικονομικών: «Καλά, Υπουργέ, όσο είσαι εσύ, λες ότι δεν θα ιδιωτικοποιηθούν επιχειρήσεις. Και αν φύγεις;». Ειλικρινά το αντιλαμβάνομαι. Εάν σε μια κυβέρνηση Μητσοτάκη είναι ο Γεωργιάδης Υπουργός Οικονομικών, όχι απλώς θα ιδιωτικοποιηθούν τα</w:t>
      </w:r>
      <w:r>
        <w:rPr>
          <w:rFonts w:eastAsia="Times New Roman" w:cs="Times New Roman"/>
          <w:szCs w:val="24"/>
        </w:rPr>
        <w:t xml:space="preserve"> πάντα, αλλά θα μπουν και άλλα τόσα!</w:t>
      </w:r>
    </w:p>
    <w:p w14:paraId="539FA05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Αυτό ειλικρινά το παραδέχομαι. Ήταν το μόνο ειλικρινές που ακούστηκε μέσα σε αυτήν την Αίθουσα μέχρι τώρα. </w:t>
      </w:r>
    </w:p>
    <w:p w14:paraId="539FA05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 το νομοσχέδιο που συζητάμε σήμερα, ιδιαίτερα για τα θέματα της ενέργειας, ουσι</w:t>
      </w:r>
      <w:r>
        <w:rPr>
          <w:rFonts w:eastAsia="Times New Roman" w:cs="Times New Roman"/>
          <w:szCs w:val="24"/>
        </w:rPr>
        <w:t xml:space="preserve">αστικά αναδιοργανώνεται η ελληνική αγορά ενέργειας και ολοκληρώνεται ένας μεγάλος κύκλος αλλαγών που έχουν συμβεί από πέρσι τον Σεπτέμβριο στο συγκεκριμένο χώρο. Ουσιαστικά, χτίζουμε αυτό που ονομάζουμε «ενιαία ευρωπαϊκή ενεργειακή αγορά». Εναρμονιζόμαστε </w:t>
      </w:r>
      <w:r>
        <w:rPr>
          <w:rFonts w:eastAsia="Times New Roman" w:cs="Times New Roman"/>
          <w:szCs w:val="24"/>
        </w:rPr>
        <w:t xml:space="preserve">με τους ευρωπαϊκούς κανόνες στην κατεύθυνση του ανοίγματος της αγοράς. </w:t>
      </w:r>
    </w:p>
    <w:p w14:paraId="539FA06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Ποτέ άλλοτε δεν είχαν συμβεί σε θεσμικό επίπεδο τόσα πολλά στον τομέα της ενέργειας όσα έχουν συμβεί τον τελευταίο χρόνο. Θα σας τα θυμίσω. </w:t>
      </w:r>
    </w:p>
    <w:p w14:paraId="539FA06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Πρώτα απ’ όλα, το νομοσχέδιο που ψηφίσαμε λ</w:t>
      </w:r>
      <w:r>
        <w:rPr>
          <w:rFonts w:eastAsia="Times New Roman" w:cs="Times New Roman"/>
          <w:szCs w:val="24"/>
        </w:rPr>
        <w:t>ίγο πριν από το κλείσιμο της Βουλής για το νέο πλαίσιο των ανανεώσιμων πηγών ενέργειας, μια προσπάθεια να μπορέσουμε να περιορίσουμε τις στρεβλώσεις σε σχέση με τη διήθηση των ανανεώσιμων πηγών ενέργειας στην Ελλάδα, που οδήγησε πράγ</w:t>
      </w:r>
      <w:r>
        <w:rPr>
          <w:rFonts w:eastAsia="Times New Roman" w:cs="Times New Roman"/>
          <w:szCs w:val="24"/>
        </w:rPr>
        <w:lastRenderedPageBreak/>
        <w:t xml:space="preserve">ματι σε μεγάλου είδους </w:t>
      </w:r>
      <w:r>
        <w:rPr>
          <w:rFonts w:eastAsia="Times New Roman" w:cs="Times New Roman"/>
          <w:szCs w:val="24"/>
        </w:rPr>
        <w:t xml:space="preserve">ανωμαλίες. Μία από αυτές, είναι το έλλειμμα του ειδικού λογαριασμού των ανανεώσιμων πηγών ενέργειας, του ΛΑΓΗΕ, που προσπαθούμε να το αντιμετωπίσουμε, έτσι ώστε κάποια στιγμή να ισορροπήσουν τα πράγματα. </w:t>
      </w:r>
    </w:p>
    <w:p w14:paraId="539FA06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Δεύτερον, ο ιδιοκτησιακός διαχωρισμός ΔΕΗ ΑΔΜΗΕ, ο </w:t>
      </w:r>
      <w:r>
        <w:rPr>
          <w:rFonts w:eastAsia="Times New Roman" w:cs="Times New Roman"/>
          <w:szCs w:val="24"/>
        </w:rPr>
        <w:t xml:space="preserve">οποίος αποτελεί σήμερα ένα διαφορετικό δείγμα γραφής σχέση με τα δίκτυα και κατοχυρώνει το δημόσιο έλεγχο των δικτύων. Σας πληροφορώ ότι αυτό το εγχείρημα, το οποίο αυτή τη στιγμή δρομολογείται και προχωράει ικανοποιητικά –βρισκόμαστε στη δεύτερη φάση του </w:t>
      </w:r>
      <w:r>
        <w:rPr>
          <w:rFonts w:eastAsia="Times New Roman" w:cs="Times New Roman"/>
          <w:szCs w:val="24"/>
        </w:rPr>
        <w:t xml:space="preserve">διαγωνισμού- είναι κάτι που το παρακολουθούν με ξεχωριστό ενδιαφέρον πάρα πολλές πολιτικές δυνάμεις σήμερα στην Ευρώπη. </w:t>
      </w:r>
    </w:p>
    <w:p w14:paraId="539FA06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Θεσμοθετήσαμε τις δημοπρασίες των ΝΟΜΕ έναντι της «μικρής ΔΕΗ», έναν μεταβατικό μηχανισμό, ο οποίος θα υποβοηθήσει στο άνοιγμα της αγοράς. Εφαρμόσαμε τη </w:t>
      </w:r>
      <w:proofErr w:type="spellStart"/>
      <w:r>
        <w:rPr>
          <w:rFonts w:eastAsia="Times New Roman" w:cs="Times New Roman"/>
          <w:szCs w:val="24"/>
        </w:rPr>
        <w:t>διακοψιμότητα</w:t>
      </w:r>
      <w:proofErr w:type="spellEnd"/>
      <w:r>
        <w:rPr>
          <w:rFonts w:eastAsia="Times New Roman" w:cs="Times New Roman"/>
          <w:szCs w:val="24"/>
        </w:rPr>
        <w:t>, η οποία είναι μια πολιτική για την ενίσχυση της εγχώριας βιομηχανίας. Καταργήσαμε τον ει</w:t>
      </w:r>
      <w:r>
        <w:rPr>
          <w:rFonts w:eastAsia="Times New Roman" w:cs="Times New Roman"/>
          <w:szCs w:val="24"/>
        </w:rPr>
        <w:t xml:space="preserve">δικό φόρο κατανάλωσης στο </w:t>
      </w:r>
      <w:r>
        <w:rPr>
          <w:rFonts w:eastAsia="Times New Roman" w:cs="Times New Roman"/>
          <w:szCs w:val="24"/>
        </w:rPr>
        <w:lastRenderedPageBreak/>
        <w:t xml:space="preserve">φυσικό αέριο. Ψηφίσαμε το νομοσχέδιο για την ενεργειακή εξοικονόμηση. Αυτό ήταν το πρώτο νομοσχέδιο τον περασμένο Νοέμβριο, μετά τις εκλογές του Σεπτεμβρίου. Ενσωματώσαμε τις διεθνείς συμβάσεις για τις </w:t>
      </w:r>
      <w:proofErr w:type="spellStart"/>
      <w:r>
        <w:rPr>
          <w:rFonts w:eastAsia="Times New Roman" w:cs="Times New Roman"/>
          <w:szCs w:val="24"/>
        </w:rPr>
        <w:t>εξωχώριες</w:t>
      </w:r>
      <w:proofErr w:type="spellEnd"/>
      <w:r>
        <w:rPr>
          <w:rFonts w:eastAsia="Times New Roman" w:cs="Times New Roman"/>
          <w:szCs w:val="24"/>
        </w:rPr>
        <w:t xml:space="preserve"> έρευνες υδρογονανθ</w:t>
      </w:r>
      <w:r>
        <w:rPr>
          <w:rFonts w:eastAsia="Times New Roman" w:cs="Times New Roman"/>
          <w:szCs w:val="24"/>
        </w:rPr>
        <w:t xml:space="preserve">ράκων. </w:t>
      </w:r>
    </w:p>
    <w:p w14:paraId="539FA06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Την ίδια στιγμή υλοποιούμε το μεγάλο και στρατηγικής σημασίας έργο του </w:t>
      </w:r>
      <w:r>
        <w:rPr>
          <w:rFonts w:eastAsia="Times New Roman" w:cs="Times New Roman"/>
          <w:szCs w:val="24"/>
          <w:lang w:val="en-US"/>
        </w:rPr>
        <w:t>TAP</w:t>
      </w:r>
      <w:r>
        <w:rPr>
          <w:rFonts w:eastAsia="Times New Roman" w:cs="Times New Roman"/>
          <w:szCs w:val="24"/>
        </w:rPr>
        <w:t xml:space="preserve">, το οποίο υλοποιείται στη χώρα μας με πρωτοφανείς ρυθμούς και θα είναι το πρώτο κομμάτι που θα παραδοθεί σε σχέση με άλλες υπόλοιπες χώρες, είτε ευρωπαϊκές είτε εξ ανατολών </w:t>
      </w:r>
      <w:r>
        <w:rPr>
          <w:rFonts w:eastAsia="Times New Roman" w:cs="Times New Roman"/>
          <w:szCs w:val="24"/>
        </w:rPr>
        <w:t xml:space="preserve">μας. </w:t>
      </w:r>
    </w:p>
    <w:p w14:paraId="539FA06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Ασκούμε μια πολυδιάστατη ενεργειακή πολιτική που έχει αποτελέσματα και εγγυάται με βεβαιότητα ότι η χώρα γίνεται πράγματι ένας ρυθμιστής στην ευρύτερη περιοχή και μετατρέπεται σε έναν περιφερειακό ενεργειακό κόμβο. </w:t>
      </w:r>
    </w:p>
    <w:p w14:paraId="539FA06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Ταυτόχρονα, η Δημόσια Επιχείρηση Η</w:t>
      </w:r>
      <w:r>
        <w:rPr>
          <w:rFonts w:eastAsia="Times New Roman" w:cs="Times New Roman"/>
          <w:szCs w:val="24"/>
        </w:rPr>
        <w:t xml:space="preserve">λεκτρισμού μέσα σε αυτήν την εποχή της μεταβατικότητας σχεδιάζει και προχωράει σε μία στρατηγική συμπράξεων που δεν θα την οδηγήσουν στη συρρίκνωση, αλλά στην ενδυνάμωσή της μέσα στο νέο πλέον τοπίο. </w:t>
      </w:r>
    </w:p>
    <w:p w14:paraId="539FA06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Σήμερα, η ενέργεια όπως και η οικονομία, ιδιαίτερα στον</w:t>
      </w:r>
      <w:r>
        <w:rPr>
          <w:rFonts w:eastAsia="Times New Roman" w:cs="Times New Roman"/>
          <w:szCs w:val="24"/>
        </w:rPr>
        <w:t xml:space="preserve"> χώρο της Ευρώπης δεν γνωρίζει σύνορα. Αυτό πρέπει να το καταλάβουμε όλοι. Μας ενδιαφέρει, λοιπόν, οι επιχειρήσεις, οι δημόσιες –γιατί γι’ αυτές ενδιαφερόμαστε- να μην μπαίνουν μέσα και να είναι και ανταγωνιστικές. Και δεν καταλαβαίνω –και απευθύνομαι στου</w:t>
      </w:r>
      <w:r>
        <w:rPr>
          <w:rFonts w:eastAsia="Times New Roman" w:cs="Times New Roman"/>
          <w:szCs w:val="24"/>
        </w:rPr>
        <w:t>ς συναδέλφους του ΚΚΕ- όταν σας άκουσα πριν που το προσπεράσατε έτσι. Δηλαδή τι θέλετε; Θέλετε το δημόσιο να ασκεί, όπου ασκεί, σε εκείνα τα πεδία που πρέπει να παρεμβαίνει επιχειρηματική δράση και να μπαίνει μέσα; Δεν θα πρέπει να αποτελεί ένα διαφορετικό</w:t>
      </w:r>
      <w:r>
        <w:rPr>
          <w:rFonts w:eastAsia="Times New Roman" w:cs="Times New Roman"/>
          <w:szCs w:val="24"/>
        </w:rPr>
        <w:t xml:space="preserve"> δείγμα γραφής, με προστασία των δικαιωμάτων και των όρων εργασίας, αλλά ταυτόχρονα, παρεμβαίνοντας σε κρίσιμους </w:t>
      </w:r>
      <w:r>
        <w:rPr>
          <w:rFonts w:eastAsia="Times New Roman" w:cs="Times New Roman"/>
          <w:szCs w:val="24"/>
        </w:rPr>
        <w:lastRenderedPageBreak/>
        <w:t>τομείς της οικονομίας και της κοινωνίας, διασφαλίζοντας τον δημόσιο χαρακτήρα αυτών των επιχειρήσεων; Γιατί τα προσπερνάμε αυτά; Δεν έχουμε βγά</w:t>
      </w:r>
      <w:r>
        <w:rPr>
          <w:rFonts w:eastAsia="Times New Roman" w:cs="Times New Roman"/>
          <w:szCs w:val="24"/>
        </w:rPr>
        <w:t xml:space="preserve">λει τίποτα πια ως συμπέρασμα από τη μεγάλη ιστορική εμπειρία που έχουμε στην Αριστερά; </w:t>
      </w:r>
    </w:p>
    <w:p w14:paraId="539FA06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ερώτημα που θα ήθελα να απευθύνω προς τους συναδέλφους της Αντιπολίτευσης είναι το εξής: Αλήθεια, εσείς τι σχεδιάζατε στον τομέα της ενέργειας κι έρχεστε εδώ και βάζ</w:t>
      </w:r>
      <w:r>
        <w:rPr>
          <w:rFonts w:eastAsia="Times New Roman" w:cs="Times New Roman"/>
          <w:szCs w:val="24"/>
        </w:rPr>
        <w:t xml:space="preserve">ετε ερωτήματα και μας κουνάτε το δάχτυλο; Θα σας πω εγώ τι σχεδιάζατε. Σχεδιάζατε την ιδιωτικοποίηση του 66% του ΑΔΜΗΕ. Το ακυρώσαμε. Πάρτε μια κόκκινη γραμμή λοιπόν, κύριε Βαρβιτσιώτη, επειδή ρωτήσατε για κόκκινες γραμμές. </w:t>
      </w:r>
    </w:p>
    <w:p w14:paraId="539FA06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Σχεδιάζατε τη «μικρή ΔΕΗ». Το α</w:t>
      </w:r>
      <w:r>
        <w:rPr>
          <w:rFonts w:eastAsia="Times New Roman" w:cs="Times New Roman"/>
          <w:szCs w:val="24"/>
        </w:rPr>
        <w:t xml:space="preserve">κυρώσαμε. Πάρτε μια δεύτερη κόκκινη γραμμή, λοιπόν. </w:t>
      </w:r>
    </w:p>
    <w:p w14:paraId="539FA06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Υπάρχει το 17%. Επιλογή σας. Το πήγατε στο ΤΑΙΠΕΔ.</w:t>
      </w:r>
    </w:p>
    <w:p w14:paraId="539FA06B"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Σας ερωτώ, λοιπόν, όλους και θα ήθελα έναν προς ένας τους εκπροσώπους των κομμάτων, πλην του ΚΚΕ, γιατί ξέρω τη θέση του, να μας πουν εδώ πέρα: Θέλετε να πουλήσει το ΤΑΙΠΕΔ το 17%; Η ηγεσία του Υπουργείου Ενέργειας και Περιβάλλοντος έχει τοποθετηθεί. Θέλετ</w:t>
      </w:r>
      <w:r>
        <w:rPr>
          <w:rFonts w:eastAsia="Times New Roman"/>
          <w:szCs w:val="24"/>
        </w:rPr>
        <w:t xml:space="preserve">ε; Πάρτε, λοιπόν. </w:t>
      </w:r>
    </w:p>
    <w:p w14:paraId="539FA06C"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Και ο κ. </w:t>
      </w:r>
      <w:proofErr w:type="spellStart"/>
      <w:r>
        <w:rPr>
          <w:rFonts w:eastAsia="Times New Roman"/>
          <w:szCs w:val="24"/>
        </w:rPr>
        <w:t>Τσακαλώτος</w:t>
      </w:r>
      <w:proofErr w:type="spellEnd"/>
      <w:r>
        <w:rPr>
          <w:rFonts w:eastAsia="Times New Roman"/>
          <w:szCs w:val="24"/>
        </w:rPr>
        <w:t xml:space="preserve"> και η Κυβέρνηση και όλοι γνωρίζουμε ποια είναι η στόχευσή μας. Το γνωρίζει ο ελληνικός λαός, διότι ήταν η εντολή που λάβαμε το</w:t>
      </w:r>
      <w:r>
        <w:rPr>
          <w:rFonts w:eastAsia="Times New Roman"/>
          <w:szCs w:val="24"/>
        </w:rPr>
        <w:t>ν</w:t>
      </w:r>
      <w:r>
        <w:rPr>
          <w:rFonts w:eastAsia="Times New Roman"/>
          <w:szCs w:val="24"/>
        </w:rPr>
        <w:t xml:space="preserve"> Σεπτέμβριο. Και βάσει αυτής της εντολής θα κριθούμε. Πείτε, λοιπόν, και μην κρυβόσαστε…</w:t>
      </w:r>
    </w:p>
    <w:p w14:paraId="539FA06D"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Μ</w:t>
      </w:r>
      <w:r>
        <w:rPr>
          <w:rFonts w:eastAsia="Times New Roman"/>
          <w:b/>
          <w:szCs w:val="24"/>
        </w:rPr>
        <w:t xml:space="preserve">ΙΛΤΙΑΔΗΣ ΒΑΡΒΙΤΣΙΩΤΗΣ: </w:t>
      </w:r>
      <w:r>
        <w:rPr>
          <w:rFonts w:eastAsia="Times New Roman"/>
          <w:szCs w:val="24"/>
        </w:rPr>
        <w:t xml:space="preserve">Στον </w:t>
      </w:r>
      <w:proofErr w:type="spellStart"/>
      <w:r>
        <w:rPr>
          <w:rFonts w:eastAsia="Times New Roman"/>
          <w:szCs w:val="24"/>
        </w:rPr>
        <w:t>Τσακαλώτο</w:t>
      </w:r>
      <w:proofErr w:type="spellEnd"/>
      <w:r>
        <w:rPr>
          <w:rFonts w:eastAsia="Times New Roman"/>
          <w:szCs w:val="24"/>
        </w:rPr>
        <w:t xml:space="preserve"> να τα πείτε, όχι στην Αντιπολίτευση. Αυτός υπογράφει, όχι η Αντιπολίτευση.</w:t>
      </w:r>
    </w:p>
    <w:p w14:paraId="539FA06E"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Πείτε, λοιπόν, και μην κρυβόσαστε, διότι όλο αυτό το διάστημα και στον ΑΔ</w:t>
      </w:r>
      <w:r>
        <w:rPr>
          <w:rFonts w:eastAsia="Times New Roman"/>
          <w:szCs w:val="24"/>
        </w:rPr>
        <w:t xml:space="preserve">ΜΗΕ και στη «μικρή ΔΕΗ» με τους δανειστές ήσασταν. Δεν ενισχύσατε αυτό το μέτωπο υπεράσπισης του δημόσιου χαρακτήρα των δικτύων. Πάλι </w:t>
      </w:r>
      <w:r>
        <w:rPr>
          <w:rFonts w:eastAsia="Times New Roman"/>
          <w:szCs w:val="24"/>
        </w:rPr>
        <w:lastRenderedPageBreak/>
        <w:t>απέναντι ήσασταν. Διότι έχετε αυτή τη στιγμή χάσει τη δυνατότητα να διατυπώνετε την παραμικρή εναλλακτική συγκεκριμένη πρό</w:t>
      </w:r>
      <w:r>
        <w:rPr>
          <w:rFonts w:eastAsia="Times New Roman"/>
          <w:szCs w:val="24"/>
        </w:rPr>
        <w:t xml:space="preserve">ταση. </w:t>
      </w:r>
    </w:p>
    <w:p w14:paraId="539FA06F"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Σε ένα πράγμα είστε σαφείς, στην υπεράσπιση της διαπλοκής. Το βλέπουμε το τελευταίο διάστημα και δεν έχετε αντιληφθεί ότι όταν η σημερινή Κυβέρνηση λέει ότι θα υπάρχουνε νόμοι, θα ισχύουν για όλους. </w:t>
      </w:r>
    </w:p>
    <w:p w14:paraId="539FA070"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Τον Καλογρίτσα εννοείτε, </w:t>
      </w:r>
      <w:r>
        <w:rPr>
          <w:rFonts w:eastAsia="Times New Roman"/>
          <w:szCs w:val="24"/>
        </w:rPr>
        <w:t>τον υπουργικό κουμπάρο;</w:t>
      </w:r>
    </w:p>
    <w:p w14:paraId="539FA071"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Κι αυτό έγινε χθες. Νόμος για όλους, όχι στην ανομία, όχι στο καθεστώς, που εσείς εκθρέψατε, της διαπλοκής και της αδιαφάνειας.</w:t>
      </w:r>
    </w:p>
    <w:p w14:paraId="539FA072" w14:textId="77777777" w:rsidR="009E4222" w:rsidRDefault="00AC15E4">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w:t>
      </w:r>
      <w:r>
        <w:rPr>
          <w:rFonts w:eastAsia="Times New Roman"/>
          <w:szCs w:val="24"/>
        </w:rPr>
        <w:t>υ ΣΥΡΙΖΑ)</w:t>
      </w:r>
    </w:p>
    <w:p w14:paraId="539FA073"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υπάρχουν κι άλλα θέματα ενδιαφέροντα που θα ήθελα να ακούσω την άποψή σας για την ενέργεια. Τι λέτε για τη ΔΕΠΑ, την εταιρεία που συμμετέχει στον </w:t>
      </w:r>
      <w:proofErr w:type="spellStart"/>
      <w:r>
        <w:rPr>
          <w:rFonts w:eastAsia="Times New Roman"/>
          <w:szCs w:val="24"/>
        </w:rPr>
        <w:t>ελληνοβουλγαρικό</w:t>
      </w:r>
      <w:proofErr w:type="spellEnd"/>
      <w:r>
        <w:rPr>
          <w:rFonts w:eastAsia="Times New Roman"/>
          <w:szCs w:val="24"/>
        </w:rPr>
        <w:t xml:space="preserve"> αγωγό και θέλει να συμμετάσχει και στηρίζει τα </w:t>
      </w:r>
      <w:proofErr w:type="spellStart"/>
      <w:r>
        <w:rPr>
          <w:rFonts w:eastAsia="Times New Roman"/>
          <w:szCs w:val="24"/>
        </w:rPr>
        <w:t>πρότζε</w:t>
      </w:r>
      <w:r>
        <w:rPr>
          <w:rFonts w:eastAsia="Times New Roman"/>
          <w:szCs w:val="24"/>
        </w:rPr>
        <w:t>κτ</w:t>
      </w:r>
      <w:proofErr w:type="spellEnd"/>
      <w:r>
        <w:rPr>
          <w:rFonts w:eastAsia="Times New Roman"/>
          <w:szCs w:val="24"/>
        </w:rPr>
        <w:t xml:space="preserve"> αντίστοιχα στον πλωτό σταθμό φυσικού αερίου στην Αλεξανδρούπολη; Να υλοποιήσουμε την πρότασή σας, που ήταν το συνολικό ποσό του δημοσίου το 65%, που το είχατε περάσει στο ΤΑΙΠΕΔ, να ιδιωτικοποιηθεί και να έχει μηδέν; Πανευρωπαϊκή πρωτοτυπία: μηδέν το ελ</w:t>
      </w:r>
      <w:r>
        <w:rPr>
          <w:rFonts w:eastAsia="Times New Roman"/>
          <w:szCs w:val="24"/>
        </w:rPr>
        <w:t xml:space="preserve">ληνικό δημόσιο στον χώρο του φυσικού αερίου! </w:t>
      </w:r>
    </w:p>
    <w:p w14:paraId="539FA074"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Αυτά υπέγραψες.</w:t>
      </w:r>
    </w:p>
    <w:p w14:paraId="539FA075"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Γι’ αυτά, λοιπόν, πρέπει να μιλήσετε. Σε αυτά, λοιπόν, τουλάχιστον ή υπερασπιστείτε τις προηγούμενες επιλογέ</w:t>
      </w:r>
      <w:r>
        <w:rPr>
          <w:rFonts w:eastAsia="Times New Roman"/>
          <w:szCs w:val="24"/>
        </w:rPr>
        <w:t xml:space="preserve">ς με ειλικρίνεια ή κάντε την αυτοκριτική σας. Εν πάση </w:t>
      </w:r>
      <w:proofErr w:type="spellStart"/>
      <w:r>
        <w:rPr>
          <w:rFonts w:eastAsia="Times New Roman"/>
          <w:szCs w:val="24"/>
        </w:rPr>
        <w:t>περιπτώσει</w:t>
      </w:r>
      <w:proofErr w:type="spellEnd"/>
      <w:r>
        <w:rPr>
          <w:rFonts w:eastAsia="Times New Roman"/>
          <w:szCs w:val="24"/>
        </w:rPr>
        <w:t>, πείτε κάτι.</w:t>
      </w:r>
    </w:p>
    <w:p w14:paraId="539FA076"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Αυτή, λοιπόν, ήταν η αντίληψη των ιδιωτικοποιήσεων που είχατε, αδιαφορώντας για την παραγωγή στην Ελλάδα, αδιαφορώντας να φέρετε κριτήρια για το τι τελικά χρειάζεται, για το τι τ</w:t>
      </w:r>
      <w:r>
        <w:rPr>
          <w:rFonts w:eastAsia="Times New Roman"/>
          <w:szCs w:val="24"/>
        </w:rPr>
        <w:t xml:space="preserve">ελικά έχει ανάγκη ο τόπος. </w:t>
      </w:r>
    </w:p>
    <w:p w14:paraId="539FA077"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Το μόνο που κάνετε όλους αυτούς τους μήνες είτε στην πρώτη φάση της διακυβέρνησης είτε στη δεύτερη, είναι αυτό που ονομάζουμε υπονόμευση με κάθε τρόπο, με κάθε μέσο, ψέματα, ανειλικρίνεια, στρατηγική αμηχανία. Είναι όλα αυτά που</w:t>
      </w:r>
      <w:r>
        <w:rPr>
          <w:rFonts w:eastAsia="Times New Roman"/>
          <w:szCs w:val="24"/>
        </w:rPr>
        <w:t xml:space="preserve"> αντιλαμβάνεται πάρα πολύ καλά ο κόσμος. </w:t>
      </w:r>
    </w:p>
    <w:p w14:paraId="539FA078"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Τα αντιλαμβάνεται πάρα πολύ καλά και παρ</w:t>
      </w:r>
      <w:r>
        <w:rPr>
          <w:rFonts w:eastAsia="Times New Roman"/>
          <w:szCs w:val="24"/>
        </w:rPr>
        <w:t xml:space="preserve">’ </w:t>
      </w:r>
      <w:r>
        <w:rPr>
          <w:rFonts w:eastAsia="Times New Roman"/>
          <w:szCs w:val="24"/>
        </w:rPr>
        <w:t xml:space="preserve">όλη αυτή τη μαζική υστερία, αυτή την πλύση που σας παρέχουνε ως βοήθεια οι φίλοι σας οι </w:t>
      </w:r>
      <w:proofErr w:type="spellStart"/>
      <w:r>
        <w:rPr>
          <w:rFonts w:eastAsia="Times New Roman"/>
          <w:szCs w:val="24"/>
        </w:rPr>
        <w:t>καναλάρχες</w:t>
      </w:r>
      <w:proofErr w:type="spellEnd"/>
      <w:r>
        <w:rPr>
          <w:rFonts w:eastAsia="Times New Roman"/>
          <w:szCs w:val="24"/>
        </w:rPr>
        <w:t>, που βλέπουν να βυθίζετε το έδαφος κάτω από τα πόδια τους, παρ</w:t>
      </w:r>
      <w:r>
        <w:rPr>
          <w:rFonts w:eastAsia="Times New Roman"/>
          <w:szCs w:val="24"/>
        </w:rPr>
        <w:t xml:space="preserve">’ </w:t>
      </w:r>
      <w:r>
        <w:rPr>
          <w:rFonts w:eastAsia="Times New Roman"/>
          <w:szCs w:val="24"/>
        </w:rPr>
        <w:t xml:space="preserve">όλα αυτά </w:t>
      </w:r>
      <w:r>
        <w:rPr>
          <w:rFonts w:eastAsia="Times New Roman"/>
          <w:szCs w:val="24"/>
        </w:rPr>
        <w:t xml:space="preserve">ο κόσμος εμφανίζεται ώριμος και αναγνωρίζει την ειλικρινή προσπάθεια αυτής </w:t>
      </w:r>
      <w:r>
        <w:rPr>
          <w:rFonts w:eastAsia="Times New Roman"/>
          <w:szCs w:val="24"/>
        </w:rPr>
        <w:lastRenderedPageBreak/>
        <w:t>της Κυβέρνησης που με ανιδιοτέλεια, με ηθικό πλεονέκτημα, με ηθικό φορτίο, αξίες σε δύσκολες καταστάσεις προσπαθεί να χαράξει έναν διαφορετικό δρόμο και αυτή η αναγνώριση είναι εμάς</w:t>
      </w:r>
      <w:r>
        <w:rPr>
          <w:rFonts w:eastAsia="Times New Roman"/>
          <w:szCs w:val="24"/>
        </w:rPr>
        <w:t xml:space="preserve"> που μας γεμίζει δύναμη να προχωρήσουμε.</w:t>
      </w:r>
    </w:p>
    <w:p w14:paraId="539FA079"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θα ήθελα να αναφερθώ και σε μια άλλη πρόταση σε σχέση με τις ενεργειακές επιχειρήσεις που αποτελεί κι αυτή μια κληρονομιά που βρήκαμε από εσάς. Και μιας και δεν μπορούμε, όπως είπαμε, ν</w:t>
      </w:r>
      <w:r>
        <w:rPr>
          <w:rFonts w:eastAsia="Times New Roman"/>
          <w:szCs w:val="24"/>
        </w:rPr>
        <w:t xml:space="preserve">α κάνουμε αποποίηση της κληρονομιάς, είμαστε αναγκασμένοι και σε αυτό το μέτωπο να δώσουμε την αντίστοιχη μάχη υπεράσπισης των συμφερόντων. </w:t>
      </w:r>
    </w:p>
    <w:p w14:paraId="539FA07A"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Αλήθεια, ποια είναι η πρότασή σας για τα ΕΛΠΕ; Συμμετέχει το ελληνικό δημόσιο μέσα εκεί με ένα ποσοστό 35% και 42% </w:t>
      </w:r>
      <w:r>
        <w:rPr>
          <w:rFonts w:eastAsia="Times New Roman"/>
          <w:szCs w:val="24"/>
        </w:rPr>
        <w:t xml:space="preserve">έχει ο ιδιώτης μέτοχος. Το είχατε περάσει στο </w:t>
      </w:r>
      <w:r>
        <w:rPr>
          <w:rFonts w:eastAsia="Times New Roman"/>
          <w:szCs w:val="24"/>
        </w:rPr>
        <w:t>τ</w:t>
      </w:r>
      <w:r>
        <w:rPr>
          <w:rFonts w:eastAsia="Times New Roman"/>
          <w:szCs w:val="24"/>
        </w:rPr>
        <w:t xml:space="preserve">αμείο. Έχουμε δύο χρονιές που η διοίκηση των ημετέρων, των κολλητών του ΣΥΡΙΖΑ, έχει πετύχει ρεκόρ κερδών. Να το ιδιωτικοποιήσουμε </w:t>
      </w:r>
      <w:r>
        <w:rPr>
          <w:rFonts w:eastAsia="Times New Roman"/>
          <w:szCs w:val="24"/>
        </w:rPr>
        <w:lastRenderedPageBreak/>
        <w:t>κι αυτό; Να φύγει το δημόσιο από αυτόν τον κρίσιμο τομέα; Τι λέτε; Σε αυτά όλα</w:t>
      </w:r>
      <w:r>
        <w:rPr>
          <w:rFonts w:eastAsia="Times New Roman"/>
          <w:szCs w:val="24"/>
        </w:rPr>
        <w:t xml:space="preserve"> πρέπει να πείτε. Δεν μπορείτε πλέον να κρύβεστε.</w:t>
      </w:r>
    </w:p>
    <w:p w14:paraId="539FA07B"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Στον κ. </w:t>
      </w:r>
      <w:proofErr w:type="spellStart"/>
      <w:r>
        <w:rPr>
          <w:rFonts w:eastAsia="Times New Roman"/>
          <w:szCs w:val="24"/>
        </w:rPr>
        <w:t>Πιρτσιόλα</w:t>
      </w:r>
      <w:proofErr w:type="spellEnd"/>
      <w:r>
        <w:rPr>
          <w:rFonts w:eastAsia="Times New Roman"/>
          <w:szCs w:val="24"/>
        </w:rPr>
        <w:t xml:space="preserve"> να τα πείτε. Εσείς τα έχετε υπογράψει.</w:t>
      </w:r>
    </w:p>
    <w:p w14:paraId="539FA07C" w14:textId="77777777" w:rsidR="009E4222" w:rsidRDefault="00AC15E4">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Περιβάλλοντος και Ενέργειας):</w:t>
      </w:r>
      <w:r>
        <w:rPr>
          <w:rFonts w:eastAsia="Times New Roman"/>
          <w:szCs w:val="24"/>
        </w:rPr>
        <w:t xml:space="preserve"> Κυρίες και κύριοι συνάδελφοι, ο ΣΥΡΙΖΑ δεν ήρθε απλώς και μόνο για να διαχειριστεί την εφαρμογή της συμφωνίας του προηγούμενου καλοκαιριού, παρ</w:t>
      </w:r>
      <w:r>
        <w:rPr>
          <w:rFonts w:eastAsia="Times New Roman"/>
          <w:szCs w:val="24"/>
        </w:rPr>
        <w:t xml:space="preserve">’ </w:t>
      </w:r>
      <w:r>
        <w:rPr>
          <w:rFonts w:eastAsia="Times New Roman"/>
          <w:szCs w:val="24"/>
        </w:rPr>
        <w:t>ότι σας είπα ότι αυτή έχει ανοικτά πεδία σύγκρουσης, διαπραγμάτευσης σε κάποια από τα οποία κερδίσαμε κάποια π</w:t>
      </w:r>
      <w:r>
        <w:rPr>
          <w:rFonts w:eastAsia="Times New Roman"/>
          <w:szCs w:val="24"/>
        </w:rPr>
        <w:t>ράγματα, σε κάποια άλλα ίσως όχι. Μην αποζητάτε από εμάς βεβαιότητες στις δύσκολες συνθήκες που βρισκόμαστε, γιατί έχουμε απόλυτη συνείδηση ότι η επιτυχία των προσπαθειών μας εξαρτάται και συναρτάται από το ευρωπαϊκό, πρώτα απ’ όλα, πλαίσιο. Γι’ αυτό βλέπε</w:t>
      </w:r>
      <w:r>
        <w:rPr>
          <w:rFonts w:eastAsia="Times New Roman"/>
          <w:szCs w:val="24"/>
        </w:rPr>
        <w:t xml:space="preserve">τε, κάτι το οποίο δεν μπορείτε να κατανοήσετε εσείς, πρωτοβουλίες όπως αυτή της Συνόδου </w:t>
      </w:r>
      <w:r>
        <w:rPr>
          <w:rFonts w:eastAsia="Times New Roman"/>
          <w:szCs w:val="24"/>
        </w:rPr>
        <w:lastRenderedPageBreak/>
        <w:t>των χωρών του Νότου, που αποσκοπούν στο να αλλάξουν τους συσχετισμούς μέσα στην Ευρώπη, για να μπορέσουμε να γίνει κατορθωτό, να έχουμε μια διαφορετική πορεία στην ίδια</w:t>
      </w:r>
      <w:r>
        <w:rPr>
          <w:rFonts w:eastAsia="Times New Roman"/>
          <w:szCs w:val="24"/>
        </w:rPr>
        <w:t xml:space="preserve"> τη χώρα μας.</w:t>
      </w:r>
    </w:p>
    <w:p w14:paraId="539FA07D" w14:textId="77777777" w:rsidR="009E4222" w:rsidRDefault="00AC15E4">
      <w:pPr>
        <w:spacing w:line="600" w:lineRule="auto"/>
        <w:ind w:firstLine="720"/>
        <w:jc w:val="both"/>
        <w:rPr>
          <w:rFonts w:eastAsia="Times New Roman"/>
          <w:szCs w:val="24"/>
        </w:rPr>
      </w:pPr>
      <w:r>
        <w:rPr>
          <w:rFonts w:eastAsia="Times New Roman"/>
          <w:szCs w:val="24"/>
        </w:rPr>
        <w:t>Εμείς, λοιπόν, δεν ήλθαμε απλώς και μόνο για να εφαρμόσουμε αυτή</w:t>
      </w:r>
      <w:r>
        <w:rPr>
          <w:rFonts w:eastAsia="Times New Roman"/>
          <w:szCs w:val="24"/>
        </w:rPr>
        <w:t xml:space="preserve"> </w:t>
      </w:r>
      <w:r>
        <w:rPr>
          <w:rFonts w:eastAsia="Times New Roman"/>
          <w:szCs w:val="24"/>
        </w:rPr>
        <w:t>τη συμφωνία, έστω με μια διαχείριση η οποία διακατέχεται, χαρακτηρίζεται από μια χρηστή αντίληψη των πραγμάτων, κάτι το οποίο δεν το είχατε εσείς. Θέλουμε να κάνουμε πολύ περισσ</w:t>
      </w:r>
      <w:r>
        <w:rPr>
          <w:rFonts w:eastAsia="Times New Roman"/>
          <w:szCs w:val="24"/>
        </w:rPr>
        <w:t>ότερα. Αυτή είναι η εντολή που έχουμε από τον ελληνικό λαό και να είστε βέβαιοι ότι θα το επιχειρήσουμε μέχρι τέλους.</w:t>
      </w:r>
    </w:p>
    <w:p w14:paraId="539FA07E" w14:textId="77777777" w:rsidR="009E4222" w:rsidRDefault="00AC15E4">
      <w:pPr>
        <w:spacing w:line="600" w:lineRule="auto"/>
        <w:ind w:firstLine="720"/>
        <w:jc w:val="both"/>
        <w:rPr>
          <w:rFonts w:eastAsia="Times New Roman"/>
          <w:szCs w:val="24"/>
        </w:rPr>
      </w:pPr>
      <w:r>
        <w:rPr>
          <w:rFonts w:eastAsia="Times New Roman"/>
          <w:szCs w:val="24"/>
        </w:rPr>
        <w:t>Ευχαριστώ.</w:t>
      </w:r>
    </w:p>
    <w:p w14:paraId="539FA07F" w14:textId="77777777" w:rsidR="009E4222" w:rsidRDefault="00AC15E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39FA080"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Κύριε Πρόεδρε, μπορώ να έχω τον λόγο;</w:t>
      </w:r>
    </w:p>
    <w:p w14:paraId="539FA081" w14:textId="77777777" w:rsidR="009E4222" w:rsidRDefault="00AC15E4">
      <w:pPr>
        <w:spacing w:line="600" w:lineRule="auto"/>
        <w:ind w:firstLine="720"/>
        <w:jc w:val="both"/>
        <w:rPr>
          <w:rFonts w:eastAsia="Times New Roman"/>
          <w:szCs w:val="24"/>
        </w:rPr>
      </w:pPr>
      <w:r>
        <w:rPr>
          <w:rFonts w:eastAsia="Times New Roman"/>
          <w:b/>
          <w:szCs w:val="24"/>
        </w:rPr>
        <w:t>ΠΡΟΕΔΡΕΥΩΝ (Νικήτας Κ</w:t>
      </w:r>
      <w:r>
        <w:rPr>
          <w:rFonts w:eastAsia="Times New Roman"/>
          <w:b/>
          <w:szCs w:val="24"/>
        </w:rPr>
        <w:t xml:space="preserve">ακλαμάνης): </w:t>
      </w:r>
      <w:r>
        <w:rPr>
          <w:rFonts w:eastAsia="Times New Roman"/>
          <w:szCs w:val="24"/>
        </w:rPr>
        <w:t>Κύριε Βαρβιτσιώτη, για ποιο πράγμα ζητάτε τον λόγο;</w:t>
      </w:r>
    </w:p>
    <w:p w14:paraId="539FA082"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Κύριε Πρόεδρε, ονομαστικά ο κύριος Υπουργός…</w:t>
      </w:r>
    </w:p>
    <w:p w14:paraId="539FA083"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Δεν είπε ονομαστικά.</w:t>
      </w:r>
    </w:p>
    <w:p w14:paraId="539FA084"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Ονομαστικά, ζήτησε από τον κ. Βαρβιτσιώτη </w:t>
      </w:r>
      <w:r>
        <w:rPr>
          <w:rFonts w:eastAsia="Times New Roman"/>
          <w:szCs w:val="24"/>
        </w:rPr>
        <w:t>απαντήσεις.</w:t>
      </w:r>
    </w:p>
    <w:p w14:paraId="539FA085"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Βαρβιτσιώτη ακούστε, μην με διακόπτετε. Θα σας δώσω τον λόγο για ένα λεπτό και δεν θα ξαναδώσω ποτέ τον λόγο, διότι αν οι Υπουργοί ερωτούν και ο κάθε Βουλευτής σηκώνεται και λέει «προσωπικό», οι συνάδελφοι</w:t>
      </w:r>
      <w:r>
        <w:rPr>
          <w:rFonts w:eastAsia="Times New Roman"/>
          <w:szCs w:val="24"/>
        </w:rPr>
        <w:t xml:space="preserve"> που έχουν γραφτεί δεν θα μιλήσουν ποτέ.</w:t>
      </w:r>
    </w:p>
    <w:p w14:paraId="539FA086" w14:textId="77777777" w:rsidR="009E4222" w:rsidRDefault="00AC15E4">
      <w:pPr>
        <w:spacing w:line="600" w:lineRule="auto"/>
        <w:ind w:firstLine="720"/>
        <w:jc w:val="both"/>
        <w:rPr>
          <w:rFonts w:eastAsia="Times New Roman"/>
          <w:szCs w:val="24"/>
        </w:rPr>
      </w:pPr>
      <w:r>
        <w:rPr>
          <w:rFonts w:eastAsia="Times New Roman"/>
          <w:szCs w:val="24"/>
        </w:rPr>
        <w:t>Λοιπόν, επειδή έκανε το ερώτημα τρεις φορές και είστε εισηγητής, έχετε τον λόγο για ένα λεπτό να απαντήσετε.</w:t>
      </w:r>
    </w:p>
    <w:p w14:paraId="539FA087"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 xml:space="preserve">Δύο πράγματα θέλω να πω στον κύριο Υπουργό. Ας πει στον κ. </w:t>
      </w:r>
      <w:proofErr w:type="spellStart"/>
      <w:r>
        <w:rPr>
          <w:rFonts w:eastAsia="Times New Roman"/>
          <w:szCs w:val="24"/>
        </w:rPr>
        <w:t>Πιτσιόρλα</w:t>
      </w:r>
      <w:proofErr w:type="spellEnd"/>
      <w:r>
        <w:rPr>
          <w:rFonts w:eastAsia="Times New Roman"/>
          <w:szCs w:val="24"/>
        </w:rPr>
        <w:t xml:space="preserve"> του ΤΑΙΠΕΔ να</w:t>
      </w:r>
      <w:r>
        <w:rPr>
          <w:rFonts w:eastAsia="Times New Roman"/>
          <w:szCs w:val="24"/>
        </w:rPr>
        <w:t xml:space="preserve"> εξαιρέσει τις εταιρείες που είπε από τη λίστα με τις επικείμενες αποκρατικοποιήσεις. Τι διοίκηση έχουμε; Την έχετε δύο χρόνια. Τη διαπραγμάτευση κάνετε. Γιατί δεν εξαιρείτε; Στη λίστα, </w:t>
      </w:r>
      <w:r>
        <w:rPr>
          <w:rFonts w:eastAsia="Times New Roman"/>
          <w:szCs w:val="24"/>
        </w:rPr>
        <w:lastRenderedPageBreak/>
        <w:t>όμως, του ΤΑΙΠΕΔ είναι προς αποκρατικοποίηση και η ΕΥΔΑΠ και η ΕΥΑΘ κα</w:t>
      </w:r>
      <w:r>
        <w:rPr>
          <w:rFonts w:eastAsia="Times New Roman"/>
          <w:szCs w:val="24"/>
        </w:rPr>
        <w:t>ι το 30% των ελληνικών πετρελαίων. Θέλετε να ξέρετε κάτι για τη ΔΕΗ; Έτσι όπως συμφωνήσατε στο μνημόνιο, να μειώσει το 50% των πελατών της, να φθάσει ως το 50% του ελληνικού πληθυσμού και στο 50% της παραγωγής, χωρίς να πάρετε ούτε ένα ευρώ, δείχνει πόσο λ</w:t>
      </w:r>
      <w:r>
        <w:rPr>
          <w:rFonts w:eastAsia="Times New Roman"/>
          <w:szCs w:val="24"/>
        </w:rPr>
        <w:t>άθος επιλογή ήταν. Γιατί αν είχατε συνεχίσει την επιλογή της «μικρής</w:t>
      </w:r>
      <w:r>
        <w:rPr>
          <w:rFonts w:eastAsia="Times New Roman"/>
          <w:szCs w:val="24"/>
        </w:rPr>
        <w:t>»</w:t>
      </w:r>
      <w:r>
        <w:rPr>
          <w:rFonts w:eastAsia="Times New Roman"/>
          <w:szCs w:val="24"/>
        </w:rPr>
        <w:t xml:space="preserve"> ΔΕΗ, θα είχαν ήδη εισρεύσει κοντά στα 4 δισεκατομμύρια στο ταμείο της ΔΕΗ. Δεν θα ήταν μια εταιρεία με τόσο σοβαρά οικονομικά προβλήματα, που στη δική σας διοίκηση έχει αποκτήσει, 2 δισε</w:t>
      </w:r>
      <w:r>
        <w:rPr>
          <w:rFonts w:eastAsia="Times New Roman"/>
          <w:szCs w:val="24"/>
        </w:rPr>
        <w:t>κατομμύρια περίπου ανεξόφλητους λογαριασμούς και σήμερα η ΔΕΗ κινδυνεύει.</w:t>
      </w:r>
    </w:p>
    <w:p w14:paraId="539FA088" w14:textId="77777777" w:rsidR="009E4222" w:rsidRDefault="00AC15E4">
      <w:pPr>
        <w:spacing w:line="600" w:lineRule="auto"/>
        <w:ind w:firstLine="720"/>
        <w:jc w:val="both"/>
        <w:rPr>
          <w:rFonts w:eastAsia="Times New Roman"/>
          <w:szCs w:val="24"/>
        </w:rPr>
      </w:pPr>
      <w:r>
        <w:rPr>
          <w:rFonts w:eastAsia="Times New Roman"/>
          <w:szCs w:val="24"/>
        </w:rPr>
        <w:t>Κύριε Υπουργέ, εμείς έχουμε σαφή θέση. Το θέμα είναι ότι εσείς προσπαθείτε συστηματικά να διαστρεβλώσετε την πραγματικότητα. Ξέρουμε τα εσωκομματικά σας προβλήματα, απευθυνθείτε στου</w:t>
      </w:r>
      <w:r>
        <w:rPr>
          <w:rFonts w:eastAsia="Times New Roman"/>
          <w:szCs w:val="24"/>
        </w:rPr>
        <w:t>ς συναδέλφους σας Υπουργούς να μην υπογράψουν τις αποκρατικοποιήσεις που υπογράφουν. Ξέρουμε τις αντιδράσεις που είχατε για το Ελληνικό και όμως πέρασε. Τώρα να δούμε πότε θα αντιδράσετε και με ποιον τρόπο θα αντιδράσετε, στις επικείμενες αποκρατικοποιήσει</w:t>
      </w:r>
      <w:r>
        <w:rPr>
          <w:rFonts w:eastAsia="Times New Roman"/>
          <w:szCs w:val="24"/>
        </w:rPr>
        <w:t>ς των νερών.</w:t>
      </w:r>
    </w:p>
    <w:p w14:paraId="539FA089" w14:textId="77777777" w:rsidR="009E4222" w:rsidRDefault="00AC15E4">
      <w:pPr>
        <w:spacing w:line="600" w:lineRule="auto"/>
        <w:ind w:firstLine="720"/>
        <w:jc w:val="both"/>
        <w:rPr>
          <w:rFonts w:eastAsia="Times New Roman"/>
          <w:szCs w:val="24"/>
        </w:rPr>
      </w:pPr>
      <w:r>
        <w:rPr>
          <w:rFonts w:eastAsia="Times New Roman"/>
          <w:szCs w:val="24"/>
        </w:rPr>
        <w:lastRenderedPageBreak/>
        <w:t>Ευχαριστώ.</w:t>
      </w:r>
    </w:p>
    <w:p w14:paraId="539FA08A"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Κύριε Λοβέρδο ελάτε.</w:t>
      </w:r>
    </w:p>
    <w:p w14:paraId="539FA08B" w14:textId="77777777" w:rsidR="009E4222" w:rsidRDefault="00AC15E4">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Κύριε Πρόεδρε…</w:t>
      </w:r>
    </w:p>
    <w:p w14:paraId="539FA08C"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ακούστε. Ρωτήσατε και συνεχώς κατά την</w:t>
      </w:r>
      <w:r>
        <w:rPr>
          <w:rFonts w:eastAsia="Times New Roman"/>
          <w:szCs w:val="24"/>
        </w:rPr>
        <w:t xml:space="preserve"> άποψη…</w:t>
      </w:r>
    </w:p>
    <w:p w14:paraId="539FA08D" w14:textId="77777777" w:rsidR="009E4222" w:rsidRDefault="00AC15E4">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Όχι, όχι, κύριε Πρόεδρε.</w:t>
      </w:r>
    </w:p>
    <w:p w14:paraId="539FA08E" w14:textId="77777777" w:rsidR="009E4222" w:rsidRDefault="00AC15E4">
      <w:pPr>
        <w:spacing w:line="600" w:lineRule="auto"/>
        <w:ind w:firstLine="720"/>
        <w:jc w:val="both"/>
        <w:rPr>
          <w:rFonts w:eastAsia="Times New Roman"/>
          <w:szCs w:val="24"/>
        </w:rPr>
      </w:pPr>
      <w:r>
        <w:rPr>
          <w:rFonts w:eastAsia="Times New Roman"/>
          <w:szCs w:val="24"/>
        </w:rPr>
        <w:t>Ενός κακού μύρια έπονται.</w:t>
      </w:r>
    </w:p>
    <w:p w14:paraId="539FA08F"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Κατ’ αρχάς, δεν σας έδωσα τον λόγο και καθίστε κάτω.</w:t>
      </w:r>
    </w:p>
    <w:p w14:paraId="539FA090" w14:textId="77777777" w:rsidR="009E4222" w:rsidRDefault="00AC15E4">
      <w:pPr>
        <w:spacing w:line="600" w:lineRule="auto"/>
        <w:ind w:firstLine="720"/>
        <w:jc w:val="both"/>
        <w:rPr>
          <w:rFonts w:eastAsia="Times New Roman"/>
          <w:szCs w:val="24"/>
        </w:rPr>
      </w:pPr>
      <w:r>
        <w:rPr>
          <w:rFonts w:eastAsia="Times New Roman"/>
          <w:b/>
          <w:szCs w:val="24"/>
        </w:rPr>
        <w:lastRenderedPageBreak/>
        <w:t>ΠΑΝΑΓΙΩΤΗΣ (ΠΑΝΟΣ) ΣΚΟΥΡΛΕΤΗΣ (Υπουργός Π</w:t>
      </w:r>
      <w:r>
        <w:rPr>
          <w:rFonts w:eastAsia="Times New Roman"/>
          <w:b/>
          <w:szCs w:val="24"/>
        </w:rPr>
        <w:t>εριβάλλοντος και Ενέργειας):</w:t>
      </w:r>
      <w:r>
        <w:rPr>
          <w:rFonts w:eastAsia="Times New Roman"/>
          <w:szCs w:val="24"/>
        </w:rPr>
        <w:t xml:space="preserve"> Σας ζητώ με ευγένεια.</w:t>
      </w:r>
    </w:p>
    <w:p w14:paraId="539FA091"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Ωραία. Παρακαλώ κι εγώ με ευγένεια να καθίσετε κάτω και, αν σας δώσω τον λόγο, σηκώνεστε. Και μην διανοηθείτε να με διακόψετε ξανά.</w:t>
      </w:r>
    </w:p>
    <w:p w14:paraId="539FA092" w14:textId="77777777" w:rsidR="009E4222" w:rsidRDefault="00AC15E4">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w:t>
      </w:r>
      <w:r>
        <w:rPr>
          <w:rFonts w:eastAsia="Times New Roman"/>
          <w:b/>
          <w:szCs w:val="24"/>
        </w:rPr>
        <w:t>Περιβάλλοντος και Ενέργειας):</w:t>
      </w:r>
      <w:r>
        <w:rPr>
          <w:rFonts w:eastAsia="Times New Roman"/>
          <w:szCs w:val="24"/>
        </w:rPr>
        <w:t xml:space="preserve"> Δεν σας διέκοψα.</w:t>
      </w:r>
    </w:p>
    <w:p w14:paraId="539FA093"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Μην το διανοηθείτε.</w:t>
      </w:r>
    </w:p>
    <w:p w14:paraId="539FA094" w14:textId="77777777" w:rsidR="009E4222" w:rsidRDefault="00AC15E4">
      <w:pPr>
        <w:spacing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Περιβάλλοντος και Ενέργειας):</w:t>
      </w:r>
      <w:r>
        <w:rPr>
          <w:rFonts w:eastAsia="Times New Roman"/>
          <w:szCs w:val="24"/>
        </w:rPr>
        <w:t xml:space="preserve"> Να μου δώσετε, όμως, τον λόγο.</w:t>
      </w:r>
    </w:p>
    <w:p w14:paraId="539FA095"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Όταν ερωτάτε…</w:t>
      </w:r>
    </w:p>
    <w:p w14:paraId="539FA096" w14:textId="77777777" w:rsidR="009E4222" w:rsidRDefault="00AC15E4">
      <w:pPr>
        <w:spacing w:line="600" w:lineRule="auto"/>
        <w:ind w:firstLine="720"/>
        <w:jc w:val="both"/>
        <w:rPr>
          <w:rFonts w:eastAsia="Times New Roman"/>
          <w:szCs w:val="24"/>
        </w:rPr>
      </w:pPr>
      <w:r>
        <w:rPr>
          <w:rFonts w:eastAsia="Times New Roman"/>
          <w:b/>
          <w:szCs w:val="24"/>
        </w:rPr>
        <w:lastRenderedPageBreak/>
        <w:t>ΠΑΝΑΓΙΩΤΗΣ (ΠΑΝΟΣ) ΣΚΟΥΡΛΕΤΗΣ (Υπουργός Περιβάλλοντος και Ενέργειας):</w:t>
      </w:r>
      <w:r>
        <w:rPr>
          <w:rFonts w:eastAsia="Times New Roman"/>
          <w:szCs w:val="24"/>
        </w:rPr>
        <w:t xml:space="preserve"> Δεν σας διακόπτω. Σας απευθύνω τον λόγο. Αιτούμαι.</w:t>
      </w:r>
    </w:p>
    <w:p w14:paraId="539FA097"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Μιλάω, κύριε Σκουρλέτη. Όταν μιλάει ο </w:t>
      </w:r>
      <w:proofErr w:type="spellStart"/>
      <w:r>
        <w:rPr>
          <w:rFonts w:eastAsia="Times New Roman"/>
          <w:szCs w:val="24"/>
        </w:rPr>
        <w:t>Π</w:t>
      </w:r>
      <w:r>
        <w:rPr>
          <w:rFonts w:eastAsia="Times New Roman"/>
          <w:szCs w:val="24"/>
        </w:rPr>
        <w:t>ροεδρεύων</w:t>
      </w:r>
      <w:proofErr w:type="spellEnd"/>
      <w:r>
        <w:rPr>
          <w:rFonts w:eastAsia="Times New Roman"/>
          <w:szCs w:val="24"/>
        </w:rPr>
        <w:t>, ο ερωτών να ακούει.</w:t>
      </w:r>
    </w:p>
    <w:p w14:paraId="539FA098" w14:textId="77777777" w:rsidR="009E4222" w:rsidRDefault="00AC15E4">
      <w:pPr>
        <w:spacing w:line="600" w:lineRule="auto"/>
        <w:ind w:firstLine="720"/>
        <w:jc w:val="both"/>
        <w:rPr>
          <w:rFonts w:eastAsia="Times New Roman"/>
          <w:szCs w:val="24"/>
        </w:rPr>
      </w:pPr>
      <w:r>
        <w:rPr>
          <w:rFonts w:eastAsia="Times New Roman"/>
          <w:b/>
          <w:szCs w:val="24"/>
        </w:rPr>
        <w:t>ΠΑΝΑΓΙΩΤΗΣ (ΠΑΝΟΣ) ΣΚΟΥΡΛΕΤΗΣ (Υ</w:t>
      </w:r>
      <w:r>
        <w:rPr>
          <w:rFonts w:eastAsia="Times New Roman"/>
          <w:b/>
          <w:szCs w:val="24"/>
        </w:rPr>
        <w:t>πουργός Περιβάλλοντος και Ενέργειας):</w:t>
      </w:r>
      <w:r>
        <w:rPr>
          <w:rFonts w:eastAsia="Times New Roman"/>
          <w:szCs w:val="24"/>
        </w:rPr>
        <w:t xml:space="preserve"> Σας ακούω.</w:t>
      </w:r>
    </w:p>
    <w:p w14:paraId="539FA099"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Απευθυνθήκατε δέκα φορές και λέγατε «σας ερωτώ», «σας ερωτώ», «σας ερωτώ». Γι’ αυτό είπα και στον κ. Βαρβιτσιώτη, ως εισηγητής «άπαξ σας δίνω τον λόγο». Αυτό τι σημαίνει; Ότι</w:t>
      </w:r>
      <w:r>
        <w:rPr>
          <w:rFonts w:eastAsia="Times New Roman"/>
          <w:szCs w:val="24"/>
        </w:rPr>
        <w:t xml:space="preserve"> αν σηκωθούν άλλοι πέντε και απαντήσουν, θα απαντήσετε και στους πέντε; Και οι συνάδελφοι θα μιλήσουν αύριο; Μετά την ονομαστική ψηφοφορία;</w:t>
      </w:r>
    </w:p>
    <w:p w14:paraId="539FA09A" w14:textId="77777777" w:rsidR="009E4222" w:rsidRDefault="00AC15E4">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Για ένα λεπτό, κύριε Πρόεδρε.</w:t>
      </w:r>
    </w:p>
    <w:p w14:paraId="539FA09B" w14:textId="77777777" w:rsidR="009E4222" w:rsidRDefault="00AC15E4">
      <w:pPr>
        <w:spacing w:line="600" w:lineRule="auto"/>
        <w:ind w:firstLine="720"/>
        <w:jc w:val="both"/>
        <w:rPr>
          <w:rFonts w:eastAsia="Times New Roman"/>
          <w:szCs w:val="24"/>
        </w:rPr>
      </w:pPr>
      <w:r>
        <w:rPr>
          <w:rFonts w:eastAsia="Times New Roman"/>
          <w:b/>
          <w:szCs w:val="24"/>
        </w:rPr>
        <w:lastRenderedPageBreak/>
        <w:t>ΠΡΟΕΔΡΕΥΩΝ (Νική</w:t>
      </w:r>
      <w:r>
        <w:rPr>
          <w:rFonts w:eastAsia="Times New Roman"/>
          <w:b/>
          <w:szCs w:val="24"/>
        </w:rPr>
        <w:t xml:space="preserve">τας Κακλαμάνης): </w:t>
      </w:r>
      <w:r>
        <w:rPr>
          <w:rFonts w:eastAsia="Times New Roman"/>
          <w:szCs w:val="24"/>
        </w:rPr>
        <w:t>Λοιπόν, για ένα λεπτό, για ισονομία και να μην ερωτάτε άλλη φορά. Η Κυβέρνηση δεν ερωτά την Αντιπολίτευση.</w:t>
      </w:r>
    </w:p>
    <w:p w14:paraId="539FA09C" w14:textId="77777777" w:rsidR="009E4222" w:rsidRDefault="00AC15E4">
      <w:pPr>
        <w:spacing w:line="600" w:lineRule="auto"/>
        <w:ind w:firstLine="720"/>
        <w:jc w:val="both"/>
        <w:rPr>
          <w:rFonts w:eastAsia="Times New Roman"/>
          <w:szCs w:val="24"/>
        </w:rPr>
      </w:pPr>
      <w:r>
        <w:rPr>
          <w:rFonts w:eastAsia="Times New Roman"/>
          <w:szCs w:val="24"/>
        </w:rPr>
        <w:t>Ορίστε, έχετε τον λόγο. Σας βάζω δύο λεπτά, επειδή τόσο έδωσα και στον κ. Βαρβιτσιώτη.</w:t>
      </w:r>
    </w:p>
    <w:p w14:paraId="539FA09D" w14:textId="77777777" w:rsidR="009E4222" w:rsidRDefault="00AC15E4">
      <w:pPr>
        <w:spacing w:line="600" w:lineRule="auto"/>
        <w:ind w:firstLine="720"/>
        <w:jc w:val="both"/>
        <w:rPr>
          <w:rFonts w:eastAsia="Times New Roman"/>
          <w:szCs w:val="24"/>
        </w:rPr>
      </w:pPr>
      <w:r>
        <w:rPr>
          <w:rFonts w:eastAsia="Times New Roman"/>
          <w:b/>
          <w:szCs w:val="24"/>
        </w:rPr>
        <w:t>ΠΑΝΑΓΙΩΤΗΣ (ΠΑΝΟΣ) ΣΚΟΥΡΛΕΤΗΣ (Υπουργός Περιβ</w:t>
      </w:r>
      <w:r>
        <w:rPr>
          <w:rFonts w:eastAsia="Times New Roman"/>
          <w:b/>
          <w:szCs w:val="24"/>
        </w:rPr>
        <w:t>άλλοντος και Ενέργειας):</w:t>
      </w:r>
      <w:r>
        <w:rPr>
          <w:rFonts w:eastAsia="Times New Roman"/>
          <w:szCs w:val="24"/>
        </w:rPr>
        <w:t xml:space="preserve"> Θα μπορούσα να χρησιμοποιήσω άλλους τρόπους και να έλεγα «επί προσωπικού».</w:t>
      </w:r>
    </w:p>
    <w:p w14:paraId="539FA09E"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Εντάξει. Οι «άλλοι τρόποι» με παλαιά καραβάνα στο Προεδρείο αντιμετωπίζονται.</w:t>
      </w:r>
    </w:p>
    <w:p w14:paraId="539FA09F" w14:textId="77777777" w:rsidR="009E4222" w:rsidRDefault="00AC15E4">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w:t>
      </w:r>
      <w:r>
        <w:rPr>
          <w:rFonts w:eastAsia="Times New Roman"/>
          <w:b/>
          <w:szCs w:val="24"/>
        </w:rPr>
        <w:t>Περιβάλλοντος και Ενέργειας):</w:t>
      </w:r>
      <w:r>
        <w:rPr>
          <w:rFonts w:eastAsia="Times New Roman"/>
          <w:szCs w:val="24"/>
        </w:rPr>
        <w:t xml:space="preserve"> Κύριε Βαρβιτσιώτη, είχατε μια ευκαιρία να μας πείτε τι λέτε για την πώληση του 17%. Μας είπατε διάφορα άλλα πράγματα, γι’ αυτό και πάλι κρυφτήκατε.</w:t>
      </w:r>
    </w:p>
    <w:p w14:paraId="539FA0A0"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Όσον αφορά τη ΔΕΗ, προσέξτε, εμείς παρ</w:t>
      </w:r>
      <w:r>
        <w:rPr>
          <w:rFonts w:eastAsia="Times New Roman"/>
          <w:szCs w:val="24"/>
        </w:rPr>
        <w:t xml:space="preserve">’ </w:t>
      </w:r>
      <w:r>
        <w:rPr>
          <w:rFonts w:eastAsia="Times New Roman"/>
          <w:szCs w:val="24"/>
        </w:rPr>
        <w:t>όλο που παραλάβαμε το αποτύπωμα των πο</w:t>
      </w:r>
      <w:r>
        <w:rPr>
          <w:rFonts w:eastAsia="Times New Roman"/>
          <w:szCs w:val="24"/>
        </w:rPr>
        <w:t xml:space="preserve">λιτικών λιτότητας που εφαρμόσατε τα τελευταία χρόνια και οδήγησαν σε αυτά τα ληξιπρόθεσμα, για πρώτη φορά με τις κινήσεις που κάναμε και τις ρυθμίσεις των τριάντα έξι δόσεων, καταφέραμε πάνω από ένα δισεκατομμύριο σήμερα να βρίσκεται σε ρύθμιση και </w:t>
      </w:r>
      <w:r>
        <w:rPr>
          <w:rFonts w:eastAsia="Times New Roman"/>
          <w:szCs w:val="24"/>
        </w:rPr>
        <w:t xml:space="preserve">να </w:t>
      </w:r>
      <w:r>
        <w:rPr>
          <w:rFonts w:eastAsia="Times New Roman"/>
          <w:szCs w:val="24"/>
        </w:rPr>
        <w:t>εξυπ</w:t>
      </w:r>
      <w:r>
        <w:rPr>
          <w:rFonts w:eastAsia="Times New Roman"/>
          <w:szCs w:val="24"/>
        </w:rPr>
        <w:t>ηρετείται</w:t>
      </w:r>
      <w:r>
        <w:rPr>
          <w:rFonts w:eastAsia="Times New Roman"/>
          <w:szCs w:val="24"/>
        </w:rPr>
        <w:t>,</w:t>
      </w:r>
      <w:r>
        <w:rPr>
          <w:rFonts w:eastAsia="Times New Roman"/>
          <w:szCs w:val="24"/>
        </w:rPr>
        <w:t xml:space="preserve"> και για πρώτη φορά μετά από πέντε χρόνια το απόλυτο νούμερο των χρεών προς τη ΔΕΗ μειώνεται.</w:t>
      </w:r>
    </w:p>
    <w:p w14:paraId="539FA0A1"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Ταυτόχρονα συνέβη και κάτι άλλο, το οποίο δεν το λένε οι φίλοι σας οι </w:t>
      </w:r>
      <w:proofErr w:type="spellStart"/>
      <w:r>
        <w:rPr>
          <w:rFonts w:eastAsia="Times New Roman"/>
          <w:szCs w:val="24"/>
        </w:rPr>
        <w:t>καναλάρχες</w:t>
      </w:r>
      <w:proofErr w:type="spellEnd"/>
      <w:r>
        <w:rPr>
          <w:rFonts w:eastAsia="Times New Roman"/>
          <w:szCs w:val="24"/>
        </w:rPr>
        <w:t>. Για πρώτη φορά έχουμε την έκπτωση του 15% συνέπειας και αυτός εδώ ο κό</w:t>
      </w:r>
      <w:r>
        <w:rPr>
          <w:rFonts w:eastAsia="Times New Roman"/>
          <w:szCs w:val="24"/>
        </w:rPr>
        <w:t>σμος, ο μεροκαματιάρης, ο οικογενειάρχης, οι επιχειρήσεις βλέπουν να πληρώνουν λιγότερους λογαριασμούς. Αυτό είναι το αποτέλεσμα των δικών μας παρεμβάσεων.</w:t>
      </w:r>
    </w:p>
    <w:p w14:paraId="539FA0A2"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Και θα δείτε ότι τα πράγματα θα πάνε καλά, διότι εμείς και στόχευση έχουμε και κυρίως κάνουμε τη δου</w:t>
      </w:r>
      <w:r>
        <w:rPr>
          <w:rFonts w:eastAsia="Times New Roman"/>
          <w:szCs w:val="24"/>
        </w:rPr>
        <w:t>λειά μας με καθαρούς όρους.</w:t>
      </w:r>
    </w:p>
    <w:p w14:paraId="539FA0A3"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Ευχαριστώ.</w:t>
      </w:r>
    </w:p>
    <w:p w14:paraId="539FA0A4"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Λοβέρδο, έχετε τον λόγο.</w:t>
      </w:r>
    </w:p>
    <w:p w14:paraId="539FA0A5"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Μετά να ετοιμάζονται οι τρεις πρώτοι συνάδελφοι, ο κ. Χρήστος Καραγιαννίδης, ο κ. Δημήτριος Κυριαζίδης, ο κ. Αντώνιος Γρέγος. Εάν δεν υπάρχει </w:t>
      </w:r>
      <w:r>
        <w:rPr>
          <w:rFonts w:eastAsia="Times New Roman"/>
          <w:szCs w:val="24"/>
        </w:rPr>
        <w:t>Κ</w:t>
      </w:r>
      <w:r>
        <w:rPr>
          <w:rFonts w:eastAsia="Times New Roman"/>
          <w:szCs w:val="24"/>
        </w:rPr>
        <w:t>οινοβουλευ</w:t>
      </w:r>
      <w:r>
        <w:rPr>
          <w:rFonts w:eastAsia="Times New Roman"/>
          <w:szCs w:val="24"/>
        </w:rPr>
        <w:t xml:space="preserve">τικός </w:t>
      </w:r>
      <w:r>
        <w:rPr>
          <w:rFonts w:eastAsia="Times New Roman"/>
          <w:szCs w:val="24"/>
        </w:rPr>
        <w:t>Εκπρόσωπος</w:t>
      </w:r>
      <w:r>
        <w:rPr>
          <w:rFonts w:eastAsia="Times New Roman"/>
          <w:szCs w:val="24"/>
        </w:rPr>
        <w:t xml:space="preserve"> που να θέλει να πάρει τον λόγο –ο κ. </w:t>
      </w:r>
      <w:proofErr w:type="spellStart"/>
      <w:r>
        <w:rPr>
          <w:rFonts w:eastAsia="Times New Roman"/>
          <w:szCs w:val="24"/>
        </w:rPr>
        <w:t>Δένδιας</w:t>
      </w:r>
      <w:proofErr w:type="spellEnd"/>
      <w:r>
        <w:rPr>
          <w:rFonts w:eastAsia="Times New Roman"/>
          <w:szCs w:val="24"/>
        </w:rPr>
        <w:t xml:space="preserve">, παραδείγματος χάριν, είπε ότι θα περιμένει να μιλήσει αργότερα και ο άλλος Υπουργός-, θα προχωρήσουμε στην κ. </w:t>
      </w:r>
      <w:proofErr w:type="spellStart"/>
      <w:r>
        <w:rPr>
          <w:rFonts w:eastAsia="Times New Roman"/>
          <w:szCs w:val="24"/>
        </w:rPr>
        <w:t>Χριστοφιλοπούλου</w:t>
      </w:r>
      <w:proofErr w:type="spellEnd"/>
      <w:r>
        <w:rPr>
          <w:rFonts w:eastAsia="Times New Roman"/>
          <w:szCs w:val="24"/>
        </w:rPr>
        <w:t xml:space="preserve"> και στον κ. </w:t>
      </w:r>
      <w:proofErr w:type="spellStart"/>
      <w:r>
        <w:rPr>
          <w:rFonts w:eastAsia="Times New Roman"/>
          <w:szCs w:val="24"/>
        </w:rPr>
        <w:t>Κατσώτη</w:t>
      </w:r>
      <w:proofErr w:type="spellEnd"/>
      <w:r>
        <w:rPr>
          <w:rFonts w:eastAsia="Times New Roman"/>
          <w:szCs w:val="24"/>
        </w:rPr>
        <w:t>.</w:t>
      </w:r>
    </w:p>
    <w:p w14:paraId="539FA0A6"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Ορίστε, κύριε Λοβέρδο.</w:t>
      </w:r>
    </w:p>
    <w:p w14:paraId="539FA0A7"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w:t>
      </w:r>
      <w:r>
        <w:rPr>
          <w:rFonts w:eastAsia="Times New Roman"/>
          <w:szCs w:val="24"/>
        </w:rPr>
        <w:t xml:space="preserve">ε Υπουργέ, έχετε το θάρρος σήμερα εδώ στην Εθνική Αντιπροσωπεία, μετά από όσα έχουν γίνει, να κάνετε αναφορά στο ραδιοτηλεοπτικό τοπίο; Αυτό είναι θράσος! Δεν υπάρχει όργανο, θεσμικό όργανο - όχι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διορισμένο ημετέρων που έχουν μεγάλο ζήτημα ευθύνης κ</w:t>
      </w:r>
      <w:r>
        <w:rPr>
          <w:rFonts w:eastAsia="Times New Roman"/>
          <w:szCs w:val="24"/>
        </w:rPr>
        <w:t xml:space="preserve">ακουργηματικής-, διοικητικό ή δικαστικό στην Ευρωπαϊκή Ένωση και στα κράτη-μέλη της και στην Ελλάδα που </w:t>
      </w:r>
      <w:r>
        <w:rPr>
          <w:rFonts w:eastAsia="Times New Roman"/>
          <w:szCs w:val="24"/>
        </w:rPr>
        <w:lastRenderedPageBreak/>
        <w:t xml:space="preserve">να καλύψει τις αθλιότητες που έχουν δει το φως της ημέρας με τη συμπεριφορά σας στα </w:t>
      </w:r>
      <w:r>
        <w:rPr>
          <w:rFonts w:eastAsia="Times New Roman"/>
          <w:szCs w:val="24"/>
        </w:rPr>
        <w:t>μ</w:t>
      </w:r>
      <w:r>
        <w:rPr>
          <w:rFonts w:eastAsia="Times New Roman"/>
          <w:szCs w:val="24"/>
        </w:rPr>
        <w:t xml:space="preserve">έσα </w:t>
      </w:r>
      <w:r>
        <w:rPr>
          <w:rFonts w:eastAsia="Times New Roman"/>
          <w:szCs w:val="24"/>
        </w:rPr>
        <w:t>ε</w:t>
      </w:r>
      <w:r>
        <w:rPr>
          <w:rFonts w:eastAsia="Times New Roman"/>
          <w:szCs w:val="24"/>
        </w:rPr>
        <w:t>νημέρωσης. Αυτό γιατί αναφερθήκατε.</w:t>
      </w:r>
    </w:p>
    <w:p w14:paraId="539FA0A8"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Εμένα ο σκοπός μου είναι ν</w:t>
      </w:r>
      <w:r>
        <w:rPr>
          <w:rFonts w:eastAsia="Times New Roman"/>
          <w:szCs w:val="24"/>
        </w:rPr>
        <w:t xml:space="preserve">α μιλήσω για το σχέδιο νόμου, κάνοντας και τις γενικότερες πολιτικές μου αναφορές. Ο κ. Γιάννης Μανιάτης, ειδικός και επί των θεμάτων-αναληθειών που ανέπτυξε ο </w:t>
      </w:r>
      <w:proofErr w:type="spellStart"/>
      <w:r>
        <w:rPr>
          <w:rFonts w:eastAsia="Times New Roman"/>
          <w:szCs w:val="24"/>
        </w:rPr>
        <w:t>προλαλήσας</w:t>
      </w:r>
      <w:proofErr w:type="spellEnd"/>
      <w:r>
        <w:rPr>
          <w:rFonts w:eastAsia="Times New Roman"/>
          <w:szCs w:val="24"/>
        </w:rPr>
        <w:t xml:space="preserve"> Υπουργός, κάλυψε τα θέματα, κυρίως των άρθρων 1 και 2 του σχεδίου νόμου, που είναι η </w:t>
      </w:r>
      <w:r>
        <w:rPr>
          <w:rFonts w:eastAsia="Times New Roman"/>
          <w:szCs w:val="24"/>
        </w:rPr>
        <w:t>πεμπτουσία του.</w:t>
      </w:r>
    </w:p>
    <w:p w14:paraId="539FA0A9"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Επιτρέψτε μου, κυρίες και κύριοι Βουλευτές, μια γενικότερη τοποθέτηση, έναν προβληματισμό που απευθύνεται σε εσάς με τη μορφή ερωτήσεων καθόλου ρητορικών.</w:t>
      </w:r>
    </w:p>
    <w:p w14:paraId="539FA0AA"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Συνάδελφοι της πλειοψηφίας κι όχι της Κυβέρνησης, έχετε αντιληφθεί ότι έρχεστε αντιμέ</w:t>
      </w:r>
      <w:r>
        <w:rPr>
          <w:rFonts w:eastAsia="Times New Roman"/>
          <w:szCs w:val="24"/>
        </w:rPr>
        <w:t xml:space="preserve">τωποι με τη βασική αλήθεια της ζωής σας, με τον προηγούμενο εαυτό σας; Το ερώτημά μου αυτό, που δεν είναι καθόλου ρητορικό, δεν αφορά τις απαντήσεις που θα δώσετε σε εμένα, αλλά στους εαυτούς σας, όπως </w:t>
      </w:r>
      <w:r>
        <w:rPr>
          <w:rFonts w:eastAsia="Times New Roman"/>
          <w:szCs w:val="24"/>
        </w:rPr>
        <w:lastRenderedPageBreak/>
        <w:t>το έχω πει εδώ πάρα πολλές φορές, και στους ψηφοφόρους</w:t>
      </w:r>
      <w:r>
        <w:rPr>
          <w:rFonts w:eastAsia="Times New Roman"/>
          <w:szCs w:val="24"/>
        </w:rPr>
        <w:t xml:space="preserve"> σας. Τι είστε; Σε τι έχετε μετατρέψει τον εαυτό σας; Σε άβουλους διεκπεραιωτές όσων η Κυβέρνηση σας εισηγείται με σκοπό τη διατήρηση της ηγετικής της ομάδας στην εξουσία;</w:t>
      </w:r>
    </w:p>
    <w:p w14:paraId="539FA0AB"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Έχετε επίγνωση των τεραστίων προβλημάτων που σας προκύπτουν, εσάς ως πολιτικών υποκε</w:t>
      </w:r>
      <w:r>
        <w:rPr>
          <w:rFonts w:eastAsia="Times New Roman"/>
          <w:szCs w:val="24"/>
        </w:rPr>
        <w:t>ιμένων, για όλα αυτά που έλεγε ο Πρωθυπουργός σας και εσείς οι ίδιοι, οι περισσότεροι, οι συντριπτικά περισσότεροι, στα έτη της Αντιπολίτευσής σας, τότε που ο ίδιος ο σημερινός Πρωθυπουργός χαρακτήριζε με τους χειρότερους όρους, τους πιο απαράδεκτους όρους</w:t>
      </w:r>
      <w:r>
        <w:rPr>
          <w:rFonts w:eastAsia="Times New Roman"/>
          <w:szCs w:val="24"/>
        </w:rPr>
        <w:t>, που έθεταν τους αντιπάλους του εκτός πολιτικής</w:t>
      </w:r>
      <w:r>
        <w:rPr>
          <w:rFonts w:eastAsia="Times New Roman"/>
          <w:szCs w:val="24"/>
        </w:rPr>
        <w:t>,</w:t>
      </w:r>
      <w:r>
        <w:rPr>
          <w:rFonts w:eastAsia="Times New Roman"/>
          <w:szCs w:val="24"/>
        </w:rPr>
        <w:t xml:space="preserve"> όρους όπως «γερμανοτσολιάδες», «Τσολάκογλου», «</w:t>
      </w:r>
      <w:proofErr w:type="spellStart"/>
      <w:r>
        <w:rPr>
          <w:rFonts w:eastAsia="Times New Roman"/>
          <w:szCs w:val="24"/>
        </w:rPr>
        <w:t>Πινοσέτ</w:t>
      </w:r>
      <w:proofErr w:type="spellEnd"/>
      <w:r>
        <w:rPr>
          <w:rFonts w:eastAsia="Times New Roman"/>
          <w:szCs w:val="24"/>
        </w:rPr>
        <w:t>» στην Αίθουσα αυτή; Ο Πρωθυπουργός σας, όχι κανένας άλλος. Ο Πρωθυπουργός σας ο ίδιος.</w:t>
      </w:r>
    </w:p>
    <w:p w14:paraId="539FA0AC"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Εσείς που με λυσσαλέο μίσος προκαλέσατε τους διαχωρισμούς που πρ</w:t>
      </w:r>
      <w:r>
        <w:rPr>
          <w:rFonts w:eastAsia="Times New Roman"/>
          <w:szCs w:val="24"/>
        </w:rPr>
        <w:t xml:space="preserve">οκαλέσατε με πάθος, με πάθος επαγγελματιών της πολιτικής που διέβαλαν τον αντίπαλο για να τον θέσουν εκτός πολιτικής, εσείς </w:t>
      </w:r>
      <w:r>
        <w:rPr>
          <w:rFonts w:eastAsia="Times New Roman"/>
          <w:szCs w:val="24"/>
        </w:rPr>
        <w:lastRenderedPageBreak/>
        <w:t>οι ίδιοι άνθρωποι δεν έρχεστε αντιμέτωποι με τις αλήθειες της ζωής σας, όταν σήμερα εδώ λέτε αυτά που λέτε, όχι μόνο όταν μιλάτε, αλ</w:t>
      </w:r>
      <w:r>
        <w:rPr>
          <w:rFonts w:eastAsia="Times New Roman"/>
          <w:szCs w:val="24"/>
        </w:rPr>
        <w:t xml:space="preserve">λά κι όταν αντιδράτε από κάτω σε ομιλίες συναδέλφων σας που σας θυμίζουν το παρελθόν σας; </w:t>
      </w:r>
    </w:p>
    <w:p w14:paraId="539FA0AD"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Δολιοφθορές και ατιμίες ήταν η πρακτική σας στην Αντιπολίτευση. Και ξεχάσατε ότι υποσχεθήκατε στους πολίτες πως θα κυβερνήσετε αλλιώς;</w:t>
      </w:r>
    </w:p>
    <w:p w14:paraId="539FA0A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Δεν υποσχεθήκατε πως θα </w:t>
      </w:r>
      <w:r>
        <w:rPr>
          <w:rFonts w:eastAsia="Times New Roman" w:cs="Times New Roman"/>
          <w:szCs w:val="24"/>
        </w:rPr>
        <w:t>κυβερνήσετε καλύτερα, αλλά θα κυβερνήσετε αλλιώς. Και εγώ αφήνω απ’ έξω το ότι είστε οι σύγχρον</w:t>
      </w:r>
      <w:r>
        <w:rPr>
          <w:rFonts w:eastAsia="Times New Roman" w:cs="Times New Roman"/>
          <w:szCs w:val="24"/>
        </w:rPr>
        <w:t>οι</w:t>
      </w:r>
      <w:r>
        <w:rPr>
          <w:rFonts w:eastAsia="Times New Roman" w:cs="Times New Roman"/>
          <w:szCs w:val="24"/>
        </w:rPr>
        <w:t xml:space="preserve"> </w:t>
      </w:r>
      <w:proofErr w:type="spellStart"/>
      <w:r>
        <w:rPr>
          <w:rFonts w:eastAsia="Times New Roman" w:cs="Times New Roman"/>
          <w:szCs w:val="24"/>
        </w:rPr>
        <w:t>Μίδες</w:t>
      </w:r>
      <w:proofErr w:type="spellEnd"/>
      <w:r>
        <w:rPr>
          <w:rFonts w:eastAsia="Times New Roman" w:cs="Times New Roman"/>
          <w:szCs w:val="24"/>
        </w:rPr>
        <w:t>, από την ανάποδη, που ό,τι πιάνετε το κάνετε κάρβουνο και όχι χρυσό. Το αφήνω αυτό που παραπέμπει στις δεξιότητες κυβερνητικών χειρισμών. Ας πάμε στις μ</w:t>
      </w:r>
      <w:r>
        <w:rPr>
          <w:rFonts w:eastAsia="Times New Roman" w:cs="Times New Roman"/>
          <w:szCs w:val="24"/>
        </w:rPr>
        <w:t xml:space="preserve">εγάλες σας αντιπολιτευτικές ενέργειες, στα λόγια σας για τα θέματα που σήμερα είναι από την Κυβέρνηση </w:t>
      </w:r>
      <w:proofErr w:type="spellStart"/>
      <w:r>
        <w:rPr>
          <w:rFonts w:eastAsia="Times New Roman" w:cs="Times New Roman"/>
          <w:szCs w:val="24"/>
        </w:rPr>
        <w:t>ενώπιόν</w:t>
      </w:r>
      <w:proofErr w:type="spellEnd"/>
      <w:r>
        <w:rPr>
          <w:rFonts w:eastAsia="Times New Roman" w:cs="Times New Roman"/>
          <w:szCs w:val="24"/>
        </w:rPr>
        <w:t xml:space="preserve"> σας για να τα ψηφίσετε. </w:t>
      </w:r>
    </w:p>
    <w:p w14:paraId="539FA0A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Πάμε να δούμε τι λέγατε τον Αύγουστο του 2014 για το ΤΑΙΠΕΔ: «Εκτροφείο διαφθοράς και διαπλοκής, εργαλείο της τρόικας» κα</w:t>
      </w:r>
      <w:r>
        <w:rPr>
          <w:rFonts w:eastAsia="Times New Roman" w:cs="Times New Roman"/>
          <w:szCs w:val="24"/>
        </w:rPr>
        <w:t xml:space="preserve">ι προσέξτε «ένα από τα μεγαλύτερα σκάνδαλα στην ευρωπαϊκή ιστορία το ΤΑΙΠΕΔ». Τώρα συνάδελφοι της </w:t>
      </w:r>
      <w:r>
        <w:rPr>
          <w:rFonts w:eastAsia="Times New Roman" w:cs="Times New Roman"/>
          <w:szCs w:val="24"/>
        </w:rPr>
        <w:t>Π</w:t>
      </w:r>
      <w:r>
        <w:rPr>
          <w:rFonts w:eastAsia="Times New Roman" w:cs="Times New Roman"/>
          <w:szCs w:val="24"/>
        </w:rPr>
        <w:t xml:space="preserve">λειοψηφίας, θεσπίσατε δημόσιο όργανο και διοικούμενο από ξένους, που του αναθέσατε για εκατό χρόνια όλη τη δημόσια περιουσία. Και έρχεστε εδώ να κάνετε εξυπνάδες στις αντιδικίες σας με τη Νέα Δημοκρατία; Του τα αναθέσατε για έναν αιώνα και θα καταγραφείτε </w:t>
      </w:r>
      <w:r>
        <w:rPr>
          <w:rFonts w:eastAsia="Times New Roman" w:cs="Times New Roman"/>
          <w:szCs w:val="24"/>
        </w:rPr>
        <w:t xml:space="preserve">στην ελληνική πολιτική ιστορία πάρα πολύ αρνητικά. Θα λέγεται για δεκαετίες και θα γράφεται στα βιβλία των επόμενων γενεών ότι υπήρξε ελληνική κυβέρνηση που εκχώρησε όλη τη δημόσια περιουσία, για έναν αιώνα, σε ένα ταμείο υπό τη διοίκηση αλλοδαπών. </w:t>
      </w:r>
    </w:p>
    <w:p w14:paraId="539FA0B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«Να ξη</w:t>
      </w:r>
      <w:r>
        <w:rPr>
          <w:rFonts w:eastAsia="Times New Roman" w:cs="Times New Roman"/>
          <w:szCs w:val="24"/>
        </w:rPr>
        <w:t>λωθεί το αμαρτωλό ΤΑΙΠΕΔ». Προσέξτε τι έλεγε ο Τσίπρας: «Αυτό θα κάνουμε». Το είδατε πώς το έκανε. Επίσης, σε επίκαιρη ερώτηση του σημερινού Πρωθυπουργού: «Έκνομη η λειτουργία του ΤΑΙΠΕΔ, παραβιάζει το Σύνταγμα και τους νόμους». Με αυτά τα λόγια πορευθήκατ</w:t>
      </w:r>
      <w:r>
        <w:rPr>
          <w:rFonts w:eastAsia="Times New Roman" w:cs="Times New Roman"/>
          <w:szCs w:val="24"/>
        </w:rPr>
        <w:t>ε προς την Κυβέρνηση.</w:t>
      </w:r>
    </w:p>
    <w:p w14:paraId="539FA0B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Και σήμερα, με αυτό το νομοσχέδιο εκχωρείτε και ό,τι δεν εκχωρήσατε τον Ιούνιο. Με τις </w:t>
      </w:r>
      <w:proofErr w:type="spellStart"/>
      <w:r>
        <w:rPr>
          <w:rFonts w:eastAsia="Times New Roman" w:cs="Times New Roman"/>
          <w:szCs w:val="24"/>
        </w:rPr>
        <w:t>σελιδούλες</w:t>
      </w:r>
      <w:proofErr w:type="spellEnd"/>
      <w:r>
        <w:rPr>
          <w:rFonts w:eastAsia="Times New Roman" w:cs="Times New Roman"/>
          <w:szCs w:val="24"/>
        </w:rPr>
        <w:t xml:space="preserve"> που μοιράζατε, λέγατε: όχι η ΔΕΗ, όχι η ΕΥΔΑΠ, όχι τα νερά. Αυτά εξαιρούνται από το </w:t>
      </w:r>
      <w:proofErr w:type="spellStart"/>
      <w:r>
        <w:rPr>
          <w:rFonts w:eastAsia="Times New Roman" w:cs="Times New Roman"/>
          <w:szCs w:val="24"/>
        </w:rPr>
        <w:t>υπερταμείο</w:t>
      </w:r>
      <w:proofErr w:type="spellEnd"/>
      <w:r>
        <w:rPr>
          <w:rFonts w:eastAsia="Times New Roman" w:cs="Times New Roman"/>
          <w:szCs w:val="24"/>
        </w:rPr>
        <w:t xml:space="preserve"> του αιώνα που ψηφίσατε τον Ιούνιο. Ό,τι α</w:t>
      </w:r>
      <w:r>
        <w:rPr>
          <w:rFonts w:eastAsia="Times New Roman" w:cs="Times New Roman"/>
          <w:szCs w:val="24"/>
        </w:rPr>
        <w:t xml:space="preserve">φήσατε απ’ έξω τότε, για να κοροϊδέψετε τους Βουλευτές σας και να υπερπηδήσετε τα αντιπολιτευτικά επιχειρήματα, τα φέρνετε σήμερα. </w:t>
      </w:r>
    </w:p>
    <w:p w14:paraId="539FA0B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κραυγάζουν, συνάδελφοι της Αντιπολίτευσης, όταν ομιλούν οι συνάδελφοι της </w:t>
      </w:r>
      <w:r>
        <w:rPr>
          <w:rFonts w:eastAsia="Times New Roman" w:cs="Times New Roman"/>
          <w:szCs w:val="24"/>
        </w:rPr>
        <w:t>Σ</w:t>
      </w:r>
      <w:r>
        <w:rPr>
          <w:rFonts w:eastAsia="Times New Roman" w:cs="Times New Roman"/>
          <w:szCs w:val="24"/>
        </w:rPr>
        <w:t xml:space="preserve">υμπολίτευσης; Τι είναι, σύγχρονοι λωτοφάγοι; </w:t>
      </w:r>
      <w:r>
        <w:rPr>
          <w:rFonts w:eastAsia="Times New Roman" w:cs="Times New Roman"/>
          <w:szCs w:val="24"/>
        </w:rPr>
        <w:t>Δεν θυμούνται τι έλεγαν τον Ιούνιο για τις περισσότερες από τις ΔΕΚΟ</w:t>
      </w:r>
      <w:r>
        <w:rPr>
          <w:rFonts w:eastAsia="Times New Roman" w:cs="Times New Roman"/>
          <w:szCs w:val="24"/>
        </w:rPr>
        <w:t>,</w:t>
      </w:r>
      <w:r>
        <w:rPr>
          <w:rFonts w:eastAsia="Times New Roman" w:cs="Times New Roman"/>
          <w:szCs w:val="24"/>
        </w:rPr>
        <w:t xml:space="preserve"> που είναι σήμερα σε αυτό το σχέδιο νόμου και που μεταφέρονται στο </w:t>
      </w:r>
      <w:proofErr w:type="spellStart"/>
      <w:r>
        <w:rPr>
          <w:rFonts w:eastAsia="Times New Roman" w:cs="Times New Roman"/>
          <w:szCs w:val="24"/>
        </w:rPr>
        <w:t>υπερταμείο</w:t>
      </w:r>
      <w:proofErr w:type="spellEnd"/>
      <w:r>
        <w:rPr>
          <w:rFonts w:eastAsia="Times New Roman" w:cs="Times New Roman"/>
          <w:szCs w:val="24"/>
        </w:rPr>
        <w:t xml:space="preserve"> του ενός αιώνα; Η επιτομή του πολιτικού αμοραλισμού! Επαναλαμβάνω, η επιτομή του πολιτικού αμοραλισμού! </w:t>
      </w:r>
    </w:p>
    <w:p w14:paraId="539FA0B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Γιατ</w:t>
      </w:r>
      <w:r>
        <w:rPr>
          <w:rFonts w:eastAsia="Times New Roman" w:cs="Times New Roman"/>
          <w:szCs w:val="24"/>
        </w:rPr>
        <w:t>ί τι άλλαξε, κυρίες και κύριοι Βουλευτές και το αμαρτωλό ΤΑΙΠΕΔ έγινε μια χαρά αναγκαίο εργαλείο οικονομικής ανάπτυξης; Μήπως οι «</w:t>
      </w:r>
      <w:proofErr w:type="spellStart"/>
      <w:r>
        <w:rPr>
          <w:rFonts w:eastAsia="Times New Roman" w:cs="Times New Roman"/>
          <w:szCs w:val="24"/>
        </w:rPr>
        <w:t>σιλωαμικές</w:t>
      </w:r>
      <w:proofErr w:type="spellEnd"/>
      <w:r>
        <w:rPr>
          <w:rFonts w:eastAsia="Times New Roman" w:cs="Times New Roman"/>
          <w:szCs w:val="24"/>
        </w:rPr>
        <w:t xml:space="preserve">» κολυμπήθρες που βαπτίζεστε, είναι των καρεκλών σας; Έτσι λέει ο κόσμος. Θα έχει δίκιο μάλλον. Σκεφτείτε το. </w:t>
      </w:r>
    </w:p>
    <w:p w14:paraId="539FA0B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Κυρίε</w:t>
      </w:r>
      <w:r>
        <w:rPr>
          <w:rFonts w:eastAsia="Times New Roman" w:cs="Times New Roman"/>
          <w:szCs w:val="24"/>
        </w:rPr>
        <w:t xml:space="preserve">ς και κύριοι της </w:t>
      </w:r>
      <w:r>
        <w:rPr>
          <w:rFonts w:eastAsia="Times New Roman" w:cs="Times New Roman"/>
          <w:szCs w:val="24"/>
        </w:rPr>
        <w:t>Π</w:t>
      </w:r>
      <w:r>
        <w:rPr>
          <w:rFonts w:eastAsia="Times New Roman" w:cs="Times New Roman"/>
          <w:szCs w:val="24"/>
        </w:rPr>
        <w:t>λειοψηφίας, είναι όμως καλό, αξίζει τον κόπο, από το άλφα να μεταβαίνεις στο ωμέγα και να είσαι τόσο πολιτικά ανακόλουθος, για μια βουλευτική θητεία ή για μια υπουργική θητεία ή –να τις αφαιρέσω αυτές, μην προσβληθεί κάποιος- για να κρατή</w:t>
      </w:r>
      <w:r>
        <w:rPr>
          <w:rFonts w:eastAsia="Times New Roman" w:cs="Times New Roman"/>
          <w:szCs w:val="24"/>
        </w:rPr>
        <w:t xml:space="preserve">σεις στην εξουσία μια κυβέρνηση που κάνει άλλα από αυτά που λέει; </w:t>
      </w:r>
    </w:p>
    <w:p w14:paraId="539FA0B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ίδιος ο Πρωθυπουργός τον Οκτώβρη του 2013 έλεγε για τη ΔΕΗ, για την ΕΥΔΑΠ: «Προσέξτε, ο ΣΥΡΙΖΑ δεν αναγνωρίζει την εκποίηση δημόσιων κοινωνικών αγαθών, όπως το νερό και μια αριστερή κυβέρ</w:t>
      </w:r>
      <w:r>
        <w:rPr>
          <w:rFonts w:eastAsia="Times New Roman" w:cs="Times New Roman"/>
          <w:szCs w:val="24"/>
        </w:rPr>
        <w:t>νηση θα το ανατρέψει». Και ακούστε και την άλλη φράση: «Όσοι εμπλακούν στο ξεπούλημα του δημοσίου πλούτου θα λογοδοτήσουν, όχι μόνο στον λαό αλλά και στη δικαιοσύνη». Τι είναι αυτό, το πρελούδιο του ειδικού σας δικαστηρίου; Τι σκεφτόσασταν εκείνον τον καιρ</w:t>
      </w:r>
      <w:r>
        <w:rPr>
          <w:rFonts w:eastAsia="Times New Roman" w:cs="Times New Roman"/>
          <w:szCs w:val="24"/>
        </w:rPr>
        <w:t xml:space="preserve">ό και με τι απειλούσατε; Και τι κάνετε σήμερα; Τα λόγια σας, τα δικά σας λόγια, -όχι τα δικά μας- σάς παραπέμπουν στη δικαιοσύνη. Και θέλατε να κάνετε δημοψήφισμα για τα νερά. Γιατί δεν το κάνατε το δημοψήφισμα για τα νερά; Στο </w:t>
      </w:r>
      <w:proofErr w:type="spellStart"/>
      <w:r>
        <w:rPr>
          <w:rFonts w:eastAsia="Times New Roman" w:cs="Times New Roman"/>
          <w:szCs w:val="24"/>
        </w:rPr>
        <w:t>υπερταμείο</w:t>
      </w:r>
      <w:proofErr w:type="spellEnd"/>
      <w:r>
        <w:rPr>
          <w:rFonts w:eastAsia="Times New Roman" w:cs="Times New Roman"/>
          <w:szCs w:val="24"/>
        </w:rPr>
        <w:t xml:space="preserve"> του ενός αιώνα πε</w:t>
      </w:r>
      <w:r>
        <w:rPr>
          <w:rFonts w:eastAsia="Times New Roman" w:cs="Times New Roman"/>
          <w:szCs w:val="24"/>
        </w:rPr>
        <w:t xml:space="preserve">ρνάνε όλα αυτά. </w:t>
      </w:r>
    </w:p>
    <w:p w14:paraId="539FA0B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που είστε πολύ ρητορικός σε σχέση με τη ΔΕΗ, μιλάγατε για τη ματαίωση κάθε σχεδίου ιδιωτικοποίησης της ΔΕΗ. Ο ελληνικός λαός, οι ψηφοφόροι σας είδαν το ακριβώς αντίθετο. Εξουσία, εξουσία και μόνο εξουσία! </w:t>
      </w:r>
    </w:p>
    <w:p w14:paraId="539FA0B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 Εσείς ήσασταν πολ</w:t>
      </w:r>
      <w:r>
        <w:rPr>
          <w:rFonts w:eastAsia="Times New Roman" w:cs="Times New Roman"/>
          <w:szCs w:val="24"/>
        </w:rPr>
        <w:t xml:space="preserve">ύ επιθετικός. Να θυμηθώ έναν ήπιο συνάδελφο. Τον συνάδελφο Αμανατίδη, νυν Υφυπουργό Εξωτερικών. Απευθυνόταν στο ΤΕΕ που μιλούσε στην </w:t>
      </w:r>
      <w:proofErr w:type="spellStart"/>
      <w:r>
        <w:rPr>
          <w:rFonts w:eastAsia="Times New Roman" w:cs="Times New Roman"/>
          <w:szCs w:val="24"/>
        </w:rPr>
        <w:t>εντρική</w:t>
      </w:r>
      <w:proofErr w:type="spellEnd"/>
      <w:r>
        <w:rPr>
          <w:rFonts w:eastAsia="Times New Roman" w:cs="Times New Roman"/>
          <w:szCs w:val="24"/>
        </w:rPr>
        <w:t xml:space="preserve"> Μακεδονία σε ψηφοφόρους του ή σε ανθρώπους που άκουγαν και αυτόν και τους έλεγε για την Εγνατία Οδό: «Μια τέτοια πα</w:t>
      </w:r>
      <w:r>
        <w:rPr>
          <w:rFonts w:eastAsia="Times New Roman" w:cs="Times New Roman"/>
          <w:szCs w:val="24"/>
        </w:rPr>
        <w:t xml:space="preserve">ραχώρηση είναι επιβλαβής για το δημόσιο συμφέρον. Κι αν γίνει το ελληνικό δημόσιο θα στερηθεί δημόσια σημαντικά έσοδα». Σήμερα τι λέει ο Υφυπουργός; Ότι είναι επωφελής η παραχώρηση της Εγνατίας Οδού; </w:t>
      </w:r>
    </w:p>
    <w:p w14:paraId="539FA0B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Κοιτάξτε, κυρίες και κύριοι Βουλευτές. Ο μέντορας του ψ</w:t>
      </w:r>
      <w:r>
        <w:rPr>
          <w:rFonts w:eastAsia="Times New Roman" w:cs="Times New Roman"/>
          <w:szCs w:val="24"/>
        </w:rPr>
        <w:t>έματος είναι ο Πρωθυπουργός. Είναι ο μέντοράς σας. Στην Ελλάδα πια δεν ζητείται ψεύτης. Έχουμε ψεύτη. Τον κύριο Πρωθυπουργό, τον καλύτερο μαθητή του Θεόδωρου Δηλιγιάννη του 19</w:t>
      </w:r>
      <w:r>
        <w:rPr>
          <w:rFonts w:eastAsia="Times New Roman" w:cs="Times New Roman"/>
          <w:szCs w:val="24"/>
          <w:vertAlign w:val="superscript"/>
        </w:rPr>
        <w:t>ου</w:t>
      </w:r>
      <w:r>
        <w:rPr>
          <w:rFonts w:eastAsia="Times New Roman" w:cs="Times New Roman"/>
          <w:szCs w:val="24"/>
        </w:rPr>
        <w:t xml:space="preserve"> αιώνα, που ακόμα και στα εγκαίνια της Ολυμπίας Οδού, </w:t>
      </w:r>
      <w:r>
        <w:rPr>
          <w:rFonts w:eastAsia="Times New Roman" w:cs="Times New Roman"/>
          <w:szCs w:val="24"/>
        </w:rPr>
        <w:lastRenderedPageBreak/>
        <w:t>μιας θετικής ενέργειας, δ</w:t>
      </w:r>
      <w:r>
        <w:rPr>
          <w:rFonts w:eastAsia="Times New Roman" w:cs="Times New Roman"/>
          <w:szCs w:val="24"/>
        </w:rPr>
        <w:t>εν βρήκε μια λέξη να πει για τους προηγούμενους. Ούτε μια λέξη, λες και το έργο το έκανε η Κυβέρνηση του ΣΥΡΙΖΑ στους δεκαεφτά μήνες που ήταν τότε στην εξουσία. Μια λέξη! Στερείται και στοιχειώδους πολιτικής ευγένειας. Και τι δεν στερείται; Λαϊκισμό, δημαγ</w:t>
      </w:r>
      <w:r>
        <w:rPr>
          <w:rFonts w:eastAsia="Times New Roman" w:cs="Times New Roman"/>
          <w:szCs w:val="24"/>
        </w:rPr>
        <w:t xml:space="preserve">ωγία, πολιτικό τυχοδιωκτισμό, ανευθυνότητα, τα οποία προήγαγε σε ανώτατο πεδίο ανάπτυξης. </w:t>
      </w:r>
    </w:p>
    <w:p w14:paraId="539FA0B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Ποιες είναι οι επιτυχίες του; Οι τρεις αλλεπάλληλες εκλογικές νίκες σε έξι μήνες. Τι δείχνει αυτό; Παντελή έλλειψη σεμνότητας στην κατανάλωση της πολιτικής. Τον πρώτ</w:t>
      </w:r>
      <w:r>
        <w:rPr>
          <w:rFonts w:eastAsia="Times New Roman" w:cs="Times New Roman"/>
          <w:szCs w:val="24"/>
        </w:rPr>
        <w:t>ο καιρό που είσαι πάνω στο κύμα, κάνεις ό,τι μπορείς για να επιβεβαιώνεις τις νίκες σου και να περάσεις το μήνυμα του νικητή. Όταν είσαι πάνω. Όχι όταν είσαι κάτω. Γιατί όταν είσαι κάτω με τόσα ψέματα που έχεις πει, ένα είναι το μέλλον σου: Να πας ακόμα πα</w:t>
      </w:r>
      <w:r>
        <w:rPr>
          <w:rFonts w:eastAsia="Times New Roman" w:cs="Times New Roman"/>
          <w:szCs w:val="24"/>
        </w:rPr>
        <w:t>ρακάτω. Παράδειγμα πολιτικού νεοπλουτισμού σε βάρος της χώρας. Κλασικό παράδειγμα έλλειψης φιλοσοφίας σεμνής πολιτικής κατανάλωσης.</w:t>
      </w:r>
    </w:p>
    <w:p w14:paraId="539FA0B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Για τον κ. Καμμένο, τον έτερο εταίρο δεν θέλω να πω πολλά. Επειδή υπήρξε όμως ο πιο βάρβαρος και φιλοκατήγορος ηγέτης της αν</w:t>
      </w:r>
      <w:r>
        <w:rPr>
          <w:rFonts w:eastAsia="Times New Roman" w:cs="Times New Roman"/>
          <w:szCs w:val="24"/>
        </w:rPr>
        <w:t xml:space="preserve">τιπολίτευσης όλων των εποχών, της δικής μου πολιτικής πορείας τουλάχιστον, θέλω να του πω πως σήμερα το βράδυ θα έρθει εδώ να </w:t>
      </w:r>
      <w:proofErr w:type="spellStart"/>
      <w:r>
        <w:rPr>
          <w:rFonts w:eastAsia="Times New Roman" w:cs="Times New Roman"/>
          <w:szCs w:val="24"/>
        </w:rPr>
        <w:t>ξεψηφίσει</w:t>
      </w:r>
      <w:proofErr w:type="spellEnd"/>
      <w:r>
        <w:rPr>
          <w:rFonts w:eastAsia="Times New Roman" w:cs="Times New Roman"/>
          <w:szCs w:val="24"/>
        </w:rPr>
        <w:t xml:space="preserve"> τα ψηφισμένα τον Ιούνιο θετικά μέτρα για νέους επαγγελματίες. Να </w:t>
      </w:r>
      <w:proofErr w:type="spellStart"/>
      <w:r>
        <w:rPr>
          <w:rFonts w:eastAsia="Times New Roman" w:cs="Times New Roman"/>
          <w:szCs w:val="24"/>
        </w:rPr>
        <w:t>ξεψηφίσει</w:t>
      </w:r>
      <w:proofErr w:type="spellEnd"/>
      <w:r>
        <w:rPr>
          <w:rFonts w:eastAsia="Times New Roman" w:cs="Times New Roman"/>
          <w:szCs w:val="24"/>
        </w:rPr>
        <w:t xml:space="preserve"> ό,τι υπήρχε, το άλλοθι αυτής της Κυβέρνησης γ</w:t>
      </w:r>
      <w:r>
        <w:rPr>
          <w:rFonts w:eastAsia="Times New Roman" w:cs="Times New Roman"/>
          <w:szCs w:val="24"/>
        </w:rPr>
        <w:t>ια τα βάρβαρα μέτρα που εισήγαγε στη Βουλή με αρχηγό της στο ειδικό αυτό θέμα τον αρμόδιο Υπουργό Εργασίας.</w:t>
      </w:r>
    </w:p>
    <w:p w14:paraId="539FA0B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πλειοψηφίας, θα ψηφίσετε το άρθρο 1; Το άρθρο 1, το είπα και το πρωί, </w:t>
      </w:r>
      <w:proofErr w:type="spellStart"/>
      <w:r>
        <w:rPr>
          <w:rFonts w:eastAsia="Times New Roman" w:cs="Times New Roman"/>
          <w:szCs w:val="24"/>
        </w:rPr>
        <w:t>ξεψηφίζει</w:t>
      </w:r>
      <w:proofErr w:type="spellEnd"/>
      <w:r>
        <w:rPr>
          <w:rFonts w:eastAsia="Times New Roman" w:cs="Times New Roman"/>
          <w:szCs w:val="24"/>
        </w:rPr>
        <w:t xml:space="preserve"> ό,τι εσείς βρίσκατε ως καταφύγιο στον εντός κι</w:t>
      </w:r>
      <w:r>
        <w:rPr>
          <w:rFonts w:eastAsia="Times New Roman" w:cs="Times New Roman"/>
          <w:szCs w:val="24"/>
        </w:rPr>
        <w:t xml:space="preserve"> εκτός Βουλής δημόσιο λόγο σας. Τι λέγατε; «Ναι, το ασφαλιστικό. Είναι όμως επιταγή των καιρών, αλλά για τους νέους γιατρούς, μηχανικούς, δικηγόρους, μια περίοδος προσαρμογής». Την </w:t>
      </w:r>
      <w:proofErr w:type="spellStart"/>
      <w:r>
        <w:rPr>
          <w:rFonts w:eastAsia="Times New Roman" w:cs="Times New Roman"/>
          <w:szCs w:val="24"/>
        </w:rPr>
        <w:t>ξεψηφίζετε</w:t>
      </w:r>
      <w:proofErr w:type="spellEnd"/>
      <w:r>
        <w:rPr>
          <w:rFonts w:eastAsia="Times New Roman" w:cs="Times New Roman"/>
          <w:szCs w:val="24"/>
        </w:rPr>
        <w:t>. Τι λέγατε για τους μικρούς ιδιοκτήτες, όχι πάνω από δέκα δωματί</w:t>
      </w:r>
      <w:r>
        <w:rPr>
          <w:rFonts w:eastAsia="Times New Roman" w:cs="Times New Roman"/>
          <w:szCs w:val="24"/>
        </w:rPr>
        <w:t xml:space="preserve">ων, στον χώρο του τουρισμού; Μεταβατικές περιόδους για τα βάρη τους. Όλα αυτά τα παίρνετε πίσω. </w:t>
      </w:r>
    </w:p>
    <w:p w14:paraId="539FA0B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Το δικό μου μέτρο, κύριε Υπουργέ της Εργασίας, για τα πλασματικά χρόνια το αλλάζετε. Την έκπτωση 15%, την κάνετε 2% ανά έτος. Αυτός που αγοράζει ένα πλασματικό</w:t>
      </w:r>
      <w:r>
        <w:rPr>
          <w:rFonts w:eastAsia="Times New Roman" w:cs="Times New Roman"/>
          <w:szCs w:val="24"/>
        </w:rPr>
        <w:t xml:space="preserve"> έτος προφανώς δεν είναι ιδιαιτέρως ευκατάστατος άνθρωπος, προφανώς έχει ανάγκες. Θα ψηφίσετε το βράδυ ότι από 15%, αναγνωρίζει ένα έτος στο 2%. Συγχαρητήρια</w:t>
      </w:r>
      <w:r>
        <w:rPr>
          <w:rFonts w:eastAsia="Times New Roman" w:cs="Times New Roman"/>
          <w:szCs w:val="24"/>
        </w:rPr>
        <w:t>!</w:t>
      </w:r>
      <w:r>
        <w:rPr>
          <w:rFonts w:eastAsia="Times New Roman" w:cs="Times New Roman"/>
          <w:szCs w:val="24"/>
        </w:rPr>
        <w:t xml:space="preserve"> Το άρθρο 1, για το οποίο φωνάζατε προηγουμένως όταν μιλούσαν Βουλευτές της Αντιπολίτευσης, </w:t>
      </w:r>
      <w:proofErr w:type="spellStart"/>
      <w:r>
        <w:rPr>
          <w:rFonts w:eastAsia="Times New Roman" w:cs="Times New Roman"/>
          <w:szCs w:val="24"/>
        </w:rPr>
        <w:t>ξεψηφί</w:t>
      </w:r>
      <w:r>
        <w:rPr>
          <w:rFonts w:eastAsia="Times New Roman" w:cs="Times New Roman"/>
          <w:szCs w:val="24"/>
        </w:rPr>
        <w:t>ζει</w:t>
      </w:r>
      <w:proofErr w:type="spellEnd"/>
      <w:r>
        <w:rPr>
          <w:rFonts w:eastAsia="Times New Roman" w:cs="Times New Roman"/>
          <w:szCs w:val="24"/>
        </w:rPr>
        <w:t xml:space="preserve"> ό,τι ακριβώς ψηφίζατε.</w:t>
      </w:r>
    </w:p>
    <w:p w14:paraId="539FA0B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Λοβέρδο.</w:t>
      </w:r>
    </w:p>
    <w:p w14:paraId="539FA0B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Ολοκληρώνω, κύριε Πρόεδρε, με το τελευταίο μου επιχείρημα.</w:t>
      </w:r>
    </w:p>
    <w:p w14:paraId="539FA0B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Μέσα στις συζητήσεις του Κοινοβουλίου για τα μεγάλα θέματα πλανάται το φάσμα της </w:t>
      </w:r>
      <w:proofErr w:type="spellStart"/>
      <w:r>
        <w:rPr>
          <w:rFonts w:eastAsia="Times New Roman" w:cs="Times New Roman"/>
          <w:szCs w:val="24"/>
        </w:rPr>
        <w:t>πρωτοδεύτε</w:t>
      </w:r>
      <w:r>
        <w:rPr>
          <w:rFonts w:eastAsia="Times New Roman" w:cs="Times New Roman"/>
          <w:szCs w:val="24"/>
        </w:rPr>
        <w:t>ρης</w:t>
      </w:r>
      <w:proofErr w:type="spellEnd"/>
      <w:r>
        <w:rPr>
          <w:rFonts w:eastAsia="Times New Roman" w:cs="Times New Roman"/>
          <w:szCs w:val="24"/>
        </w:rPr>
        <w:t xml:space="preserve"> φοράς Αριστερά </w:t>
      </w:r>
      <w:proofErr w:type="spellStart"/>
      <w:r>
        <w:rPr>
          <w:rFonts w:eastAsia="Times New Roman" w:cs="Times New Roman"/>
          <w:szCs w:val="24"/>
        </w:rPr>
        <w:t>Μαδούρο</w:t>
      </w:r>
      <w:proofErr w:type="spellEnd"/>
      <w:r>
        <w:rPr>
          <w:rFonts w:eastAsia="Times New Roman" w:cs="Times New Roman"/>
          <w:szCs w:val="24"/>
        </w:rPr>
        <w:t xml:space="preserve">. Κάθε εβδομάδα όμως που περνάει συντρίβεται στην καθημερινότητα της πολιτικής σας το σκέλος Αριστερά και υπερτονίζεται το σκέλος </w:t>
      </w:r>
      <w:proofErr w:type="spellStart"/>
      <w:r>
        <w:rPr>
          <w:rFonts w:eastAsia="Times New Roman" w:cs="Times New Roman"/>
          <w:szCs w:val="24"/>
        </w:rPr>
        <w:t>Μαδούρο</w:t>
      </w:r>
      <w:proofErr w:type="spellEnd"/>
      <w:r>
        <w:rPr>
          <w:rFonts w:eastAsia="Times New Roman" w:cs="Times New Roman"/>
          <w:szCs w:val="24"/>
        </w:rPr>
        <w:t xml:space="preserve">. </w:t>
      </w:r>
    </w:p>
    <w:p w14:paraId="539FA0C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πλειοψηφίας του ΣΥΡΙΖΑ, είστε άξιοι της κοινής τύχης που θα έχετε με</w:t>
      </w:r>
      <w:r>
        <w:rPr>
          <w:rFonts w:eastAsia="Times New Roman" w:cs="Times New Roman"/>
          <w:szCs w:val="24"/>
        </w:rPr>
        <w:t xml:space="preserve"> τον Πρωθυπουργό της χώρας του οποίου, επίσης, είστε άξιοι συμπαραστάτες. </w:t>
      </w:r>
    </w:p>
    <w:p w14:paraId="539FA0C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539FA0C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Επειδή δεν έχει ζητήσει τον λόγο κάποιος Κοινοβουλευτικός </w:t>
      </w:r>
      <w:r>
        <w:rPr>
          <w:rFonts w:eastAsia="Times New Roman" w:cs="Times New Roman"/>
          <w:szCs w:val="24"/>
        </w:rPr>
        <w:t>Ε</w:t>
      </w:r>
      <w:r>
        <w:rPr>
          <w:rFonts w:eastAsia="Times New Roman" w:cs="Times New Roman"/>
          <w:szCs w:val="24"/>
        </w:rPr>
        <w:t>κπρόσωπος θα πάμε στην πρώτη πεντάδα. Ο κ. Καραγιαννίδης, ο κ. Κυριαζίδης</w:t>
      </w:r>
      <w:r>
        <w:rPr>
          <w:rFonts w:eastAsia="Times New Roman" w:cs="Times New Roman"/>
          <w:szCs w:val="24"/>
        </w:rPr>
        <w:t xml:space="preserve">, ο κ. Γρέγος, η κ. </w:t>
      </w:r>
      <w:proofErr w:type="spellStart"/>
      <w:r>
        <w:rPr>
          <w:rFonts w:eastAsia="Times New Roman" w:cs="Times New Roman"/>
          <w:szCs w:val="24"/>
        </w:rPr>
        <w:t>Χριστοφιλοπούλου</w:t>
      </w:r>
      <w:proofErr w:type="spellEnd"/>
      <w:r>
        <w:rPr>
          <w:rFonts w:eastAsia="Times New Roman" w:cs="Times New Roman"/>
          <w:szCs w:val="24"/>
        </w:rPr>
        <w:t xml:space="preserve"> και ο κ. Χρήστος </w:t>
      </w:r>
      <w:proofErr w:type="spellStart"/>
      <w:r>
        <w:rPr>
          <w:rFonts w:eastAsia="Times New Roman" w:cs="Times New Roman"/>
          <w:szCs w:val="24"/>
        </w:rPr>
        <w:t>Κατσώτης</w:t>
      </w:r>
      <w:proofErr w:type="spellEnd"/>
      <w:r>
        <w:rPr>
          <w:rFonts w:eastAsia="Times New Roman" w:cs="Times New Roman"/>
          <w:szCs w:val="24"/>
        </w:rPr>
        <w:t xml:space="preserve">. </w:t>
      </w:r>
    </w:p>
    <w:p w14:paraId="539FA0C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Εάν δεν υπάρξει τότε Κοινοβουλευτικός</w:t>
      </w:r>
      <w:r>
        <w:rPr>
          <w:rFonts w:eastAsia="Times New Roman" w:cs="Times New Roman"/>
          <w:szCs w:val="24"/>
        </w:rPr>
        <w:t xml:space="preserve"> Εκπρόσωπος</w:t>
      </w:r>
      <w:r>
        <w:rPr>
          <w:rFonts w:eastAsia="Times New Roman" w:cs="Times New Roman"/>
          <w:szCs w:val="24"/>
        </w:rPr>
        <w:t xml:space="preserve">, θα δώσω τον λόγο στον κ. </w:t>
      </w:r>
      <w:proofErr w:type="spellStart"/>
      <w:r>
        <w:rPr>
          <w:rFonts w:eastAsia="Times New Roman" w:cs="Times New Roman"/>
          <w:szCs w:val="24"/>
        </w:rPr>
        <w:t>Κατρούγκαλο</w:t>
      </w:r>
      <w:proofErr w:type="spellEnd"/>
      <w:r>
        <w:rPr>
          <w:rFonts w:eastAsia="Times New Roman" w:cs="Times New Roman"/>
          <w:szCs w:val="24"/>
        </w:rPr>
        <w:t xml:space="preserve">, εφόσον το επιθυμεί, για να μην περιμένει περισσότερο. Βεβαίως, όχι με </w:t>
      </w:r>
      <w:r>
        <w:rPr>
          <w:rFonts w:eastAsia="Times New Roman" w:cs="Times New Roman"/>
          <w:szCs w:val="24"/>
        </w:rPr>
        <w:t xml:space="preserve">τον ίδιο </w:t>
      </w:r>
      <w:r>
        <w:rPr>
          <w:rFonts w:eastAsia="Times New Roman" w:cs="Times New Roman"/>
          <w:szCs w:val="24"/>
        </w:rPr>
        <w:t>χρόνο που πήραν οι τρεις</w:t>
      </w:r>
      <w:r>
        <w:rPr>
          <w:rFonts w:eastAsia="Times New Roman" w:cs="Times New Roman"/>
          <w:szCs w:val="24"/>
        </w:rPr>
        <w:t xml:space="preserve"> αρμόδιοι Υπουργοί. </w:t>
      </w:r>
    </w:p>
    <w:p w14:paraId="539FA0C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Ξεκινάμε, λοιπόν, με τον κ. Καραγιαννίδη.</w:t>
      </w:r>
    </w:p>
    <w:p w14:paraId="539FA0C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39FA0C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ΧΡΗΣΤΟΣ ΚΑΡΑΓΙΑΝΝΙΔΗΣ:</w:t>
      </w:r>
      <w:r>
        <w:rPr>
          <w:rFonts w:eastAsia="Times New Roman" w:cs="Times New Roman"/>
          <w:szCs w:val="24"/>
        </w:rPr>
        <w:t xml:space="preserve"> Ευχαριστώ, κύριε Πρόεδρε.</w:t>
      </w:r>
    </w:p>
    <w:p w14:paraId="539FA0C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Υπάρχουν δύο τρόποι να γίνονται κουβέντες μέσα στο Κοινοβούλιο. </w:t>
      </w:r>
    </w:p>
    <w:p w14:paraId="539FA0C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ένας είναι η λογική των επιχειρημάτων και των αντεπιχ</w:t>
      </w:r>
      <w:r>
        <w:rPr>
          <w:rFonts w:eastAsia="Times New Roman" w:cs="Times New Roman"/>
          <w:szCs w:val="24"/>
        </w:rPr>
        <w:t>ειρημάτων, δηλαδή της πολεμικής των θέσεων, και ο δεύτερος τρόπος είναι η λογική του παραλόγου. Ακολουθείτε από χθες μια λογική του παραλόγου. Και εξηγούμαι:</w:t>
      </w:r>
    </w:p>
    <w:p w14:paraId="539FA0C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«Ιδιωτικοποιούμε τα πάντα». Κυριαρχεί αυτό στην κουβέντα σήμερα στην Ελλάδα και κυρίως από τα ΜΜΕ που είναι απολύτως δικά σας. Οι ιδιωτικοποιήσεις είναι ζητήματα πολιτική βούλησης και πολιτικού σχεδιασμού. Η Θάτσερ, παραδείγματος χάριν, τη δεκαετία του ’80</w:t>
      </w:r>
      <w:r>
        <w:rPr>
          <w:rFonts w:eastAsia="Times New Roman" w:cs="Times New Roman"/>
          <w:szCs w:val="24"/>
        </w:rPr>
        <w:t xml:space="preserve"> στη Βρετανία δεν χρειάστηκε κανένα </w:t>
      </w:r>
      <w:proofErr w:type="spellStart"/>
      <w:r>
        <w:rPr>
          <w:rFonts w:eastAsia="Times New Roman" w:cs="Times New Roman"/>
          <w:szCs w:val="24"/>
        </w:rPr>
        <w:t>υπερταμείο</w:t>
      </w:r>
      <w:proofErr w:type="spellEnd"/>
      <w:r>
        <w:rPr>
          <w:rFonts w:eastAsia="Times New Roman" w:cs="Times New Roman"/>
          <w:szCs w:val="24"/>
        </w:rPr>
        <w:t xml:space="preserve"> για να ιδιωτικοποιήσει το σύμπαν ολόκληρο. Το ίδιο έγινε και με χώρες της Δυτικής Ευρώπης και της Ανατολικής Ευρώπης μετά το ’90, όπου δεν χρειάστηκε κάποιο ειδικό ταμείο για να ξεπουλήσουν </w:t>
      </w:r>
      <w:r>
        <w:rPr>
          <w:rFonts w:eastAsia="Times New Roman" w:cs="Times New Roman"/>
          <w:szCs w:val="24"/>
        </w:rPr>
        <w:lastRenderedPageBreak/>
        <w:t>τα πάντα. Εσείς εδώ</w:t>
      </w:r>
      <w:r>
        <w:rPr>
          <w:rFonts w:eastAsia="Times New Roman" w:cs="Times New Roman"/>
          <w:szCs w:val="24"/>
        </w:rPr>
        <w:t xml:space="preserve"> δεν χρειαστήκατε κάποιο ειδικό ταμείο για να ξεπουλήσετε τις δημόσιες τράπεζες, τον ΟΤΕ και τον ΟΠΑΠ. Ή μήπως τα ξεχάσαμε αυτά; </w:t>
      </w:r>
    </w:p>
    <w:p w14:paraId="539FA0C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Λέω, λοιπόν, ότι αν θέλεις να ιδιωτικοποιήσεις, δεν σε σταματάει ένα </w:t>
      </w:r>
      <w:proofErr w:type="spellStart"/>
      <w:r>
        <w:rPr>
          <w:rFonts w:eastAsia="Times New Roman" w:cs="Times New Roman"/>
          <w:szCs w:val="24"/>
        </w:rPr>
        <w:t>υπερταμείο</w:t>
      </w:r>
      <w:proofErr w:type="spellEnd"/>
      <w:r>
        <w:rPr>
          <w:rFonts w:eastAsia="Times New Roman" w:cs="Times New Roman"/>
          <w:szCs w:val="24"/>
        </w:rPr>
        <w:t xml:space="preserve"> ή κάτι άλλο. Είναι ζήτημα πώς συνδυάζεις πολιτικά τα πράγματα. Και χθες, αλλά και όλες τι προηγούμενες μέρες, έχει διατυπωθεί με τον πιο επίσημο τρόπο ότι, οι ΔΕΚΟ που μπαίνουν</w:t>
      </w:r>
      <w:r>
        <w:rPr>
          <w:rFonts w:eastAsia="Times New Roman" w:cs="Times New Roman"/>
          <w:szCs w:val="24"/>
        </w:rPr>
        <w:t xml:space="preserve"> στο </w:t>
      </w:r>
      <w:proofErr w:type="spellStart"/>
      <w:r>
        <w:rPr>
          <w:rFonts w:eastAsia="Times New Roman" w:cs="Times New Roman"/>
          <w:szCs w:val="24"/>
        </w:rPr>
        <w:t>υποταμείο</w:t>
      </w:r>
      <w:proofErr w:type="spellEnd"/>
      <w:r>
        <w:rPr>
          <w:rFonts w:eastAsia="Times New Roman" w:cs="Times New Roman"/>
          <w:szCs w:val="24"/>
        </w:rPr>
        <w:t xml:space="preserve"> του </w:t>
      </w:r>
      <w:proofErr w:type="spellStart"/>
      <w:r>
        <w:rPr>
          <w:rFonts w:eastAsia="Times New Roman" w:cs="Times New Roman"/>
          <w:szCs w:val="24"/>
        </w:rPr>
        <w:t>υπερταμείου</w:t>
      </w:r>
      <w:proofErr w:type="spellEnd"/>
      <w:r>
        <w:rPr>
          <w:rFonts w:eastAsia="Times New Roman" w:cs="Times New Roman"/>
          <w:szCs w:val="24"/>
        </w:rPr>
        <w:t xml:space="preserve"> δεν πάνε προς ιδιωτικοποίηση. Δεν περιγράφεται μάλιστα και μέσα στον νόμο που συγκρότησε αυτό το </w:t>
      </w:r>
      <w:proofErr w:type="spellStart"/>
      <w:r>
        <w:rPr>
          <w:rFonts w:eastAsia="Times New Roman" w:cs="Times New Roman"/>
          <w:szCs w:val="24"/>
        </w:rPr>
        <w:t>υπερταμείο</w:t>
      </w:r>
      <w:proofErr w:type="spellEnd"/>
      <w:r>
        <w:rPr>
          <w:rFonts w:eastAsia="Times New Roman" w:cs="Times New Roman"/>
          <w:szCs w:val="24"/>
        </w:rPr>
        <w:t xml:space="preserve">. Παρ’ όλα αυτά, όμως, στη λογική του παραλόγου, λέγεται και ξαναλέγεται. </w:t>
      </w:r>
    </w:p>
    <w:p w14:paraId="539FA0C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ταμείο αυτό, επίσης, έχει ειπωθεί κι έχε</w:t>
      </w:r>
      <w:r>
        <w:rPr>
          <w:rFonts w:eastAsia="Times New Roman" w:cs="Times New Roman"/>
          <w:szCs w:val="24"/>
        </w:rPr>
        <w:t xml:space="preserve">ι γραφτεί στον νόμο ότι, είναι δημόσιο ταμείο. Άρα, οι ΔΕΚΟ και οτιδήποτε άλλο περνάνε υπό τη διοίκηση του </w:t>
      </w:r>
      <w:r>
        <w:rPr>
          <w:rFonts w:eastAsia="Times New Roman" w:cs="Times New Roman"/>
          <w:szCs w:val="24"/>
        </w:rPr>
        <w:t>δ</w:t>
      </w:r>
      <w:r>
        <w:rPr>
          <w:rFonts w:eastAsia="Times New Roman" w:cs="Times New Roman"/>
          <w:szCs w:val="24"/>
        </w:rPr>
        <w:t xml:space="preserve">ημοσίου. </w:t>
      </w:r>
    </w:p>
    <w:p w14:paraId="539FA0C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δεύτερο επιχείρημα του παραλόγου: Υποθηκεύετε τα πάντα για εκατό χρόνια. Δεν υπάρχει πουθενά μέσα –αν τον έχετε διαβάσει τον νόμο, γιατ</w:t>
      </w:r>
      <w:r>
        <w:rPr>
          <w:rFonts w:eastAsia="Times New Roman" w:cs="Times New Roman"/>
          <w:szCs w:val="24"/>
        </w:rPr>
        <w:t xml:space="preserve">ί αν δεν τον έχετε διαβάσει, εντάξει- κάτι τέτοιο. Λέει ο </w:t>
      </w:r>
      <w:r>
        <w:rPr>
          <w:rFonts w:eastAsia="Times New Roman" w:cs="Times New Roman"/>
          <w:szCs w:val="24"/>
        </w:rPr>
        <w:lastRenderedPageBreak/>
        <w:t>νόμος μέσα: «Η εταιρεία εξυπηρετεί ειδικό δημόσιο σκοπό και δεν μπορεί να αποτελέσει αντικείμενο υποθήκευσης ούτε αυτή ούτε τα περιουσιακά της στοιχεία». Θα το λέμε και θα το ξαναλέμε αυτό. Εντάξει,</w:t>
      </w:r>
      <w:r>
        <w:rPr>
          <w:rFonts w:eastAsia="Times New Roman" w:cs="Times New Roman"/>
          <w:szCs w:val="24"/>
        </w:rPr>
        <w:t xml:space="preserve"> καταλαβαίνουμε ότι για λόγους αντιπολιτευτικής κριτικής εσείς θα λέτε τα δικά σας, αλλά η πραγματικότητα είναι αυτή. Δεν μπορούμε να την αμφισβητήσουμε. Μπορούμε επί τη βάση αυτού του άρθρου να συζητήσουμε ότι δεν πρόκειται περί υποθήκευσης; </w:t>
      </w:r>
    </w:p>
    <w:p w14:paraId="539FA0C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Τρίτο παράλο</w:t>
      </w:r>
      <w:r>
        <w:rPr>
          <w:rFonts w:eastAsia="Times New Roman" w:cs="Times New Roman"/>
          <w:szCs w:val="24"/>
        </w:rPr>
        <w:t>γο: Θα εκποιηθούν τ</w:t>
      </w:r>
      <w:r>
        <w:rPr>
          <w:rFonts w:eastAsia="Times New Roman" w:cs="Times New Roman"/>
          <w:szCs w:val="24"/>
        </w:rPr>
        <w:t>ο</w:t>
      </w:r>
      <w:r>
        <w:rPr>
          <w:rFonts w:eastAsia="Times New Roman" w:cs="Times New Roman"/>
          <w:szCs w:val="24"/>
        </w:rPr>
        <w:t xml:space="preserve"> νερ</w:t>
      </w:r>
      <w:r>
        <w:rPr>
          <w:rFonts w:eastAsia="Times New Roman" w:cs="Times New Roman"/>
          <w:szCs w:val="24"/>
        </w:rPr>
        <w:t>ό</w:t>
      </w:r>
      <w:r>
        <w:rPr>
          <w:rFonts w:eastAsia="Times New Roman" w:cs="Times New Roman"/>
          <w:szCs w:val="24"/>
        </w:rPr>
        <w:t xml:space="preserve"> και το ρεύμα μέσα από αυτό το </w:t>
      </w:r>
      <w:proofErr w:type="spellStart"/>
      <w:r>
        <w:rPr>
          <w:rFonts w:eastAsia="Times New Roman" w:cs="Times New Roman"/>
          <w:szCs w:val="24"/>
        </w:rPr>
        <w:t>υπερταμείο</w:t>
      </w:r>
      <w:proofErr w:type="spellEnd"/>
      <w:r>
        <w:rPr>
          <w:rFonts w:eastAsia="Times New Roman" w:cs="Times New Roman"/>
          <w:szCs w:val="24"/>
        </w:rPr>
        <w:t>. Ξαναλέω, αν ήταν βούληση δικιά μας θα είχε γίνει και χωρίς αυτή την ιστορία. Τ</w:t>
      </w:r>
      <w:r>
        <w:rPr>
          <w:rFonts w:eastAsia="Times New Roman" w:cs="Times New Roman"/>
          <w:szCs w:val="24"/>
        </w:rPr>
        <w:t>ο</w:t>
      </w:r>
      <w:r>
        <w:rPr>
          <w:rFonts w:eastAsia="Times New Roman" w:cs="Times New Roman"/>
          <w:szCs w:val="24"/>
        </w:rPr>
        <w:t xml:space="preserve"> δε νερ</w:t>
      </w:r>
      <w:r>
        <w:rPr>
          <w:rFonts w:eastAsia="Times New Roman" w:cs="Times New Roman"/>
          <w:szCs w:val="24"/>
        </w:rPr>
        <w:t>ό</w:t>
      </w:r>
      <w:r>
        <w:rPr>
          <w:rFonts w:eastAsia="Times New Roman" w:cs="Times New Roman"/>
          <w:szCs w:val="24"/>
        </w:rPr>
        <w:t xml:space="preserve"> πρέπει να υπερπηδήσ</w:t>
      </w:r>
      <w:r>
        <w:rPr>
          <w:rFonts w:eastAsia="Times New Roman" w:cs="Times New Roman"/>
          <w:szCs w:val="24"/>
        </w:rPr>
        <w:t>ει</w:t>
      </w:r>
      <w:r>
        <w:rPr>
          <w:rFonts w:eastAsia="Times New Roman" w:cs="Times New Roman"/>
          <w:szCs w:val="24"/>
        </w:rPr>
        <w:t xml:space="preserve"> και την απόφαση του </w:t>
      </w:r>
      <w:proofErr w:type="spellStart"/>
      <w:r>
        <w:rPr>
          <w:rFonts w:eastAsia="Times New Roman" w:cs="Times New Roman"/>
          <w:szCs w:val="24"/>
        </w:rPr>
        <w:t>ΣτΕ</w:t>
      </w:r>
      <w:proofErr w:type="spellEnd"/>
      <w:r>
        <w:rPr>
          <w:rFonts w:eastAsia="Times New Roman" w:cs="Times New Roman"/>
          <w:szCs w:val="24"/>
        </w:rPr>
        <w:t>. Ακόμα κι εσείς αν θελήσετε κάποια στιγμή όταν θα γίνε</w:t>
      </w:r>
      <w:r>
        <w:rPr>
          <w:rFonts w:eastAsia="Times New Roman" w:cs="Times New Roman"/>
          <w:szCs w:val="24"/>
        </w:rPr>
        <w:t xml:space="preserve">τε κυβέρνηση –αν θα γίνετε ποτέ κυβέρνηση- να τα πουλήσετε, θα κολλήσετε δικαστικά σε αυτή την ιστορία. </w:t>
      </w:r>
    </w:p>
    <w:p w14:paraId="539FA0C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Άρα, γιατί κάνουμε μια κουβέντα η οποία δεν έχει βάση; Γιατί δεν λέτε κάποια επιχειρήματα τα οποία να έχουν μία λογική; Γιατί δεν προσπαθείτε να </w:t>
      </w:r>
      <w:r>
        <w:rPr>
          <w:rFonts w:eastAsia="Times New Roman" w:cs="Times New Roman"/>
          <w:szCs w:val="24"/>
        </w:rPr>
        <w:t>κ</w:t>
      </w:r>
      <w:r>
        <w:rPr>
          <w:rFonts w:eastAsia="Times New Roman" w:cs="Times New Roman"/>
          <w:szCs w:val="24"/>
        </w:rPr>
        <w:t>τυπήσ</w:t>
      </w:r>
      <w:r>
        <w:rPr>
          <w:rFonts w:eastAsia="Times New Roman" w:cs="Times New Roman"/>
          <w:szCs w:val="24"/>
        </w:rPr>
        <w:t xml:space="preserve">ετε ή να κάνετε κριτική στην Κυβέρνηση για πράγματα που κάνει λάθος ή δεν τα έχει κάνει σωστά ή είναι ελλειμματική και μιλάμε συνέχεια για το ίδιο και το ίδιο πράγμα;  </w:t>
      </w:r>
    </w:p>
    <w:p w14:paraId="539FA0C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Ήρθαν εδώ οι φορείς χθες και θα πάρω το παράδειγμα για τις κτιριακές υποδομές. Ακούστηκ</w:t>
      </w:r>
      <w:r>
        <w:rPr>
          <w:rFonts w:eastAsia="Times New Roman" w:cs="Times New Roman"/>
          <w:szCs w:val="24"/>
        </w:rPr>
        <w:t xml:space="preserve">ε, μάλιστα, ότι θα δώσουμε τα σχολεία, τα νοσοκομεία, τα δικαστήρια, τις φυλακές. Έχετε –ξαναλέω- διαβάσει τι περιγράφεται μέσα στον νόμο που συγκροτήθηκε το </w:t>
      </w:r>
      <w:proofErr w:type="spellStart"/>
      <w:r>
        <w:rPr>
          <w:rFonts w:eastAsia="Times New Roman" w:cs="Times New Roman"/>
          <w:szCs w:val="24"/>
        </w:rPr>
        <w:t>υπερταμείο</w:t>
      </w:r>
      <w:proofErr w:type="spellEnd"/>
      <w:r>
        <w:rPr>
          <w:rFonts w:eastAsia="Times New Roman" w:cs="Times New Roman"/>
          <w:szCs w:val="24"/>
        </w:rPr>
        <w:t>; Γιατί οι κτιριακές υποδομές είναι μια ΔΕΚΟ, η οποία διαχειρίζεται την οικοδόμηση αυτών</w:t>
      </w:r>
      <w:r>
        <w:rPr>
          <w:rFonts w:eastAsia="Times New Roman" w:cs="Times New Roman"/>
          <w:szCs w:val="24"/>
        </w:rPr>
        <w:t xml:space="preserve"> των κτιρίων. Από πού συνάγεται ότι θα πουληθούν σχολεία, νοσοκομεία και φυλακές; Από πού το βγάζετε αυτό το συμπέρασμα; Θα πείτε ένα λογικό επιχείρημα; </w:t>
      </w:r>
    </w:p>
    <w:p w14:paraId="539FA0D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είπε δε, ο </w:t>
      </w:r>
      <w:r>
        <w:rPr>
          <w:rFonts w:eastAsia="Times New Roman" w:cs="Times New Roman"/>
          <w:szCs w:val="24"/>
        </w:rPr>
        <w:t>π</w:t>
      </w:r>
      <w:r>
        <w:rPr>
          <w:rFonts w:eastAsia="Times New Roman" w:cs="Times New Roman"/>
          <w:szCs w:val="24"/>
        </w:rPr>
        <w:t xml:space="preserve">ρόεδρος των εργαζομένων των </w:t>
      </w:r>
      <w:r>
        <w:rPr>
          <w:rFonts w:eastAsia="Times New Roman" w:cs="Times New Roman"/>
          <w:szCs w:val="24"/>
        </w:rPr>
        <w:t>«Κ</w:t>
      </w:r>
      <w:r>
        <w:rPr>
          <w:rFonts w:eastAsia="Times New Roman" w:cs="Times New Roman"/>
          <w:szCs w:val="24"/>
        </w:rPr>
        <w:t xml:space="preserve">τιριακών </w:t>
      </w:r>
      <w:r>
        <w:rPr>
          <w:rFonts w:eastAsia="Times New Roman" w:cs="Times New Roman"/>
          <w:szCs w:val="24"/>
        </w:rPr>
        <w:t>Υ</w:t>
      </w:r>
      <w:r>
        <w:rPr>
          <w:rFonts w:eastAsia="Times New Roman" w:cs="Times New Roman"/>
          <w:szCs w:val="24"/>
        </w:rPr>
        <w:t>ποδομών</w:t>
      </w:r>
      <w:r>
        <w:rPr>
          <w:rFonts w:eastAsia="Times New Roman" w:cs="Times New Roman"/>
          <w:szCs w:val="24"/>
        </w:rPr>
        <w:t>»</w:t>
      </w:r>
      <w:r>
        <w:rPr>
          <w:rFonts w:eastAsia="Times New Roman" w:cs="Times New Roman"/>
          <w:szCs w:val="24"/>
        </w:rPr>
        <w:t xml:space="preserve">, ότι αυτές οι </w:t>
      </w:r>
      <w:r>
        <w:rPr>
          <w:rFonts w:eastAsia="Times New Roman" w:cs="Times New Roman"/>
          <w:szCs w:val="24"/>
        </w:rPr>
        <w:t>«Κ</w:t>
      </w:r>
      <w:r>
        <w:rPr>
          <w:rFonts w:eastAsia="Times New Roman" w:cs="Times New Roman"/>
          <w:szCs w:val="24"/>
        </w:rPr>
        <w:t xml:space="preserve">τιριακές </w:t>
      </w:r>
      <w:r>
        <w:rPr>
          <w:rFonts w:eastAsia="Times New Roman" w:cs="Times New Roman"/>
          <w:szCs w:val="24"/>
        </w:rPr>
        <w:t>Υ</w:t>
      </w:r>
      <w:r>
        <w:rPr>
          <w:rFonts w:eastAsia="Times New Roman" w:cs="Times New Roman"/>
          <w:szCs w:val="24"/>
        </w:rPr>
        <w:t>ποδομές</w:t>
      </w:r>
      <w:r>
        <w:rPr>
          <w:rFonts w:eastAsia="Times New Roman" w:cs="Times New Roman"/>
          <w:szCs w:val="24"/>
        </w:rPr>
        <w:t>»</w:t>
      </w:r>
      <w:r>
        <w:rPr>
          <w:rFonts w:eastAsia="Times New Roman" w:cs="Times New Roman"/>
          <w:szCs w:val="24"/>
        </w:rPr>
        <w:t xml:space="preserve"> έχ</w:t>
      </w:r>
      <w:r>
        <w:rPr>
          <w:rFonts w:eastAsia="Times New Roman" w:cs="Times New Roman"/>
          <w:szCs w:val="24"/>
        </w:rPr>
        <w:t xml:space="preserve">ουν ένα δάνειο 800 εκατομμυρίων και απαιτήσεις 30 εκατομμυρίων από τους εργολάβους. Γι’ αυτό θα βρείτε κάτι να πείτε, να απαντήσετε στην κριτική αυτή; Ποιος βύθισε ή ποιος χρέωσε τις </w:t>
      </w:r>
      <w:r>
        <w:rPr>
          <w:rFonts w:eastAsia="Times New Roman" w:cs="Times New Roman"/>
          <w:szCs w:val="24"/>
        </w:rPr>
        <w:t>«Κ</w:t>
      </w:r>
      <w:r>
        <w:rPr>
          <w:rFonts w:eastAsia="Times New Roman" w:cs="Times New Roman"/>
          <w:szCs w:val="24"/>
        </w:rPr>
        <w:t xml:space="preserve">τιριακές </w:t>
      </w:r>
      <w:r>
        <w:rPr>
          <w:rFonts w:eastAsia="Times New Roman" w:cs="Times New Roman"/>
          <w:szCs w:val="24"/>
        </w:rPr>
        <w:t>Υ</w:t>
      </w:r>
      <w:r>
        <w:rPr>
          <w:rFonts w:eastAsia="Times New Roman" w:cs="Times New Roman"/>
          <w:szCs w:val="24"/>
        </w:rPr>
        <w:t>ποδομές</w:t>
      </w:r>
      <w:r>
        <w:rPr>
          <w:rFonts w:eastAsia="Times New Roman" w:cs="Times New Roman"/>
          <w:szCs w:val="24"/>
        </w:rPr>
        <w:t>»</w:t>
      </w:r>
      <w:r>
        <w:rPr>
          <w:rFonts w:eastAsia="Times New Roman" w:cs="Times New Roman"/>
          <w:szCs w:val="24"/>
        </w:rPr>
        <w:t xml:space="preserve"> πρώην ΟΣΚ, ΔΕΠΑΝΟΜ και πάει λέγοντας, με αυτόν τον τ</w:t>
      </w:r>
      <w:r>
        <w:rPr>
          <w:rFonts w:eastAsia="Times New Roman" w:cs="Times New Roman"/>
          <w:szCs w:val="24"/>
        </w:rPr>
        <w:t>ρόπο; Για να μην πάω στον ΟΣΕ, στη ΔΕΗ, στην ΕΥΔΑΠ. Τι ακριβώς έχουν γίνει όλα αυτά τα χρόνια με τις διοικήσεις που εσείς διορίζατε; Είστε ευχαριστημένοι από τα τελευταία σαράντα χρόνια λειτουργίας αυτών των ΔΕΚΟ; Είστε ευχαριστημένοι, όπως είπε και ο Υπου</w:t>
      </w:r>
      <w:r>
        <w:rPr>
          <w:rFonts w:eastAsia="Times New Roman" w:cs="Times New Roman"/>
          <w:szCs w:val="24"/>
        </w:rPr>
        <w:t xml:space="preserve">ργός Οικονομικών, χθες, με το ότι ο κάθε Υπουργός που ερχόταν τη δεκαετία του ’80 και του ’90 διόριζε όλο του το χωριό και όλον του τον νομό μέσα σε αυτή την υπηρεσία; </w:t>
      </w:r>
    </w:p>
    <w:p w14:paraId="539FA0D1" w14:textId="77777777" w:rsidR="009E4222" w:rsidRDefault="00AC15E4">
      <w:pPr>
        <w:spacing w:line="600" w:lineRule="auto"/>
        <w:ind w:firstLine="720"/>
        <w:jc w:val="both"/>
        <w:rPr>
          <w:rFonts w:eastAsia="Times New Roman"/>
          <w:szCs w:val="24"/>
        </w:rPr>
      </w:pPr>
      <w:r>
        <w:rPr>
          <w:rFonts w:eastAsia="Times New Roman"/>
          <w:szCs w:val="24"/>
        </w:rPr>
        <w:t>Αυτού του τύπου την διοίκηση θέλετε; Γιατί μέχρι στιγμής με αυτά που λέτε αυτό αποδεικν</w:t>
      </w:r>
      <w:r>
        <w:rPr>
          <w:rFonts w:eastAsia="Times New Roman"/>
          <w:szCs w:val="24"/>
        </w:rPr>
        <w:t>ύετε. Δεν θέλετε να υπάρξουν διοικήσεις που θα αναδιαρθρώσουν τις ΔΕΚΟ αυτές, που θα ορίσουν ένα στρατηγικό σχεδιασμό τι θέλουμε από αυτές τις ΔΕΚΟ και που θα προστατεύσουν το δημόσιο συμφέρον, ώστε να μπορούν αυτά τα κοινωνικά αγαθά να διανέμονται ποιοτικ</w:t>
      </w:r>
      <w:r>
        <w:rPr>
          <w:rFonts w:eastAsia="Times New Roman"/>
          <w:szCs w:val="24"/>
        </w:rPr>
        <w:t xml:space="preserve">ώς και με χαμηλότερες τιμές. </w:t>
      </w:r>
    </w:p>
    <w:p w14:paraId="539FA0D2" w14:textId="77777777" w:rsidR="009E4222" w:rsidRDefault="00AC15E4">
      <w:pPr>
        <w:spacing w:line="600" w:lineRule="auto"/>
        <w:ind w:firstLine="720"/>
        <w:jc w:val="both"/>
        <w:rPr>
          <w:rFonts w:eastAsia="Times New Roman"/>
          <w:szCs w:val="24"/>
        </w:rPr>
      </w:pPr>
      <w:r>
        <w:rPr>
          <w:rFonts w:eastAsia="Times New Roman"/>
          <w:szCs w:val="24"/>
        </w:rPr>
        <w:lastRenderedPageBreak/>
        <w:t>Να κάνουμε, λοιπόν, κουβέντα επ’ αυτού και όχι με τους μύθους που προσπαθείτε όλο αυτό το διάστημα να οικοδομήσετε;</w:t>
      </w:r>
    </w:p>
    <w:p w14:paraId="539FA0D3"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9FA0D4" w14:textId="77777777" w:rsidR="009E4222" w:rsidRDefault="00AC15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 και για την συνέπεια το</w:t>
      </w:r>
      <w:r>
        <w:rPr>
          <w:rFonts w:eastAsia="Times New Roman"/>
          <w:szCs w:val="24"/>
        </w:rPr>
        <w:t>υ χρόνου κύριε Καραγιαννίδη.</w:t>
      </w:r>
    </w:p>
    <w:p w14:paraId="539FA0D5" w14:textId="77777777" w:rsidR="009E4222" w:rsidRDefault="00AC15E4">
      <w:pPr>
        <w:spacing w:line="600" w:lineRule="auto"/>
        <w:ind w:firstLine="720"/>
        <w:jc w:val="both"/>
        <w:rPr>
          <w:rFonts w:eastAsia="Times New Roman"/>
          <w:b/>
          <w:szCs w:val="24"/>
        </w:rPr>
      </w:pPr>
      <w:r>
        <w:rPr>
          <w:rFonts w:eastAsia="Times New Roman"/>
          <w:szCs w:val="24"/>
        </w:rPr>
        <w:t>Τον λόγο έχει ο κ. Κυριαζίδης.</w:t>
      </w:r>
    </w:p>
    <w:p w14:paraId="539FA0D6"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Ευχαριστώ, κύριε Πρόεδρε.</w:t>
      </w:r>
    </w:p>
    <w:p w14:paraId="539FA0D7" w14:textId="77777777" w:rsidR="009E4222" w:rsidRDefault="00AC15E4">
      <w:pPr>
        <w:spacing w:line="600" w:lineRule="auto"/>
        <w:ind w:firstLine="720"/>
        <w:jc w:val="both"/>
        <w:rPr>
          <w:rFonts w:eastAsia="Times New Roman"/>
          <w:szCs w:val="24"/>
        </w:rPr>
      </w:pPr>
      <w:r>
        <w:rPr>
          <w:rFonts w:eastAsia="Times New Roman"/>
          <w:szCs w:val="24"/>
        </w:rPr>
        <w:t xml:space="preserve">Ο </w:t>
      </w:r>
      <w:proofErr w:type="spellStart"/>
      <w:r>
        <w:rPr>
          <w:rFonts w:eastAsia="Times New Roman"/>
          <w:szCs w:val="24"/>
        </w:rPr>
        <w:t>προλαλήσας</w:t>
      </w:r>
      <w:proofErr w:type="spellEnd"/>
      <w:r>
        <w:rPr>
          <w:rFonts w:eastAsia="Times New Roman"/>
          <w:szCs w:val="24"/>
        </w:rPr>
        <w:t xml:space="preserve"> συνάδελφος, εκ Δράμας ορμώμενος, έκανε αναφορές. Επειδή θα διαψευστεί στη συνέχεια με τα όσα η Κυβέρνηση θα νομοθετήσει και έχει νομοθε</w:t>
      </w:r>
      <w:r>
        <w:rPr>
          <w:rFonts w:eastAsia="Times New Roman"/>
          <w:szCs w:val="24"/>
        </w:rPr>
        <w:t xml:space="preserve">τήσει οφείλουμε να έχουμε και μια αυτοπροστασία. </w:t>
      </w:r>
    </w:p>
    <w:p w14:paraId="539FA0D8" w14:textId="77777777" w:rsidR="009E4222" w:rsidRDefault="00AC15E4">
      <w:pPr>
        <w:spacing w:line="600" w:lineRule="auto"/>
        <w:ind w:firstLine="720"/>
        <w:jc w:val="both"/>
        <w:rPr>
          <w:rFonts w:eastAsia="Times New Roman"/>
          <w:szCs w:val="24"/>
        </w:rPr>
      </w:pPr>
      <w:r>
        <w:rPr>
          <w:rFonts w:eastAsia="Times New Roman"/>
          <w:szCs w:val="24"/>
        </w:rPr>
        <w:lastRenderedPageBreak/>
        <w:t>Κυρίες και κύριοι συνάδελφοι, με το υπό συζήτηση νομοσχέδιο τα προσωπεία της υποκρισίας και της εξαπάτησης του εκλογικού σώματος πέφτουν, πέφτουν ηχηρά κάνοντας κρότο και συμπαρασύροντας μαζί τους και τις α</w:t>
      </w:r>
      <w:r>
        <w:rPr>
          <w:rFonts w:eastAsia="Times New Roman"/>
          <w:szCs w:val="24"/>
        </w:rPr>
        <w:t>υταπάτες που ορισμένοι τρέφατε. Η κοροϊδία τελείωσε δι</w:t>
      </w:r>
      <w:r>
        <w:rPr>
          <w:rFonts w:eastAsia="Times New Roman"/>
          <w:szCs w:val="24"/>
        </w:rPr>
        <w:t>ά</w:t>
      </w:r>
      <w:r>
        <w:rPr>
          <w:rFonts w:eastAsia="Times New Roman"/>
          <w:szCs w:val="24"/>
        </w:rPr>
        <w:t xml:space="preserve"> της υπογραφής των Υπουργών σας και σε λίγο με την θετική σας ψήφο στο νομοσχέδιο όλα αυτά τελειώνουν.</w:t>
      </w:r>
    </w:p>
    <w:p w14:paraId="539FA0D9" w14:textId="77777777" w:rsidR="009E4222" w:rsidRDefault="00AC15E4">
      <w:pPr>
        <w:spacing w:line="600" w:lineRule="auto"/>
        <w:ind w:firstLine="720"/>
        <w:jc w:val="both"/>
        <w:rPr>
          <w:rFonts w:eastAsia="Times New Roman"/>
          <w:szCs w:val="24"/>
        </w:rPr>
      </w:pPr>
      <w:r>
        <w:rPr>
          <w:rFonts w:eastAsia="Times New Roman"/>
          <w:szCs w:val="24"/>
        </w:rPr>
        <w:t xml:space="preserve">Μπαίνετε, κυρίες και κύριοι συνάδελφοι του ΣΥΡΙΖΑ και των ΑΝΕΛ, όλο και πιο βαθιά στην </w:t>
      </w:r>
      <w:proofErr w:type="spellStart"/>
      <w:r>
        <w:rPr>
          <w:rFonts w:eastAsia="Times New Roman"/>
          <w:szCs w:val="24"/>
        </w:rPr>
        <w:t>μνημονιακή</w:t>
      </w:r>
      <w:proofErr w:type="spellEnd"/>
      <w:r>
        <w:rPr>
          <w:rFonts w:eastAsia="Times New Roman"/>
          <w:szCs w:val="24"/>
        </w:rPr>
        <w:t xml:space="preserve"> </w:t>
      </w:r>
      <w:r>
        <w:rPr>
          <w:rFonts w:eastAsia="Times New Roman"/>
          <w:szCs w:val="24"/>
        </w:rPr>
        <w:t>πολιτική που νυχθημερόν καταγγέλλατε εντός και εκτός του Κοινοβουλίου τα προηγούμενα χρόνια. Και όχι μόνο τούτο, αλλά πλειοδοτείτε με τις ρυθμίσεις που φέρνετε προς ψήφιση σε σχέση με τα μέτρα των προηγούμενων κυβερνήσεων, που εσείς αποκαλούσατε προδοτικές</w:t>
      </w:r>
      <w:r>
        <w:rPr>
          <w:rFonts w:eastAsia="Times New Roman"/>
          <w:szCs w:val="24"/>
        </w:rPr>
        <w:t xml:space="preserve"> και εγκαλούσατε με κάθε ευκαιρία.</w:t>
      </w:r>
    </w:p>
    <w:p w14:paraId="539FA0DA" w14:textId="77777777" w:rsidR="009E4222" w:rsidRDefault="00AC15E4">
      <w:pPr>
        <w:spacing w:line="600" w:lineRule="auto"/>
        <w:ind w:firstLine="720"/>
        <w:jc w:val="both"/>
        <w:rPr>
          <w:rFonts w:eastAsia="Times New Roman"/>
          <w:szCs w:val="24"/>
        </w:rPr>
      </w:pPr>
      <w:r>
        <w:rPr>
          <w:rFonts w:eastAsia="Times New Roman"/>
          <w:szCs w:val="24"/>
        </w:rPr>
        <w:t xml:space="preserve">Αλήθεια, πού πήγε το κάλεσμα του Πρωθυπουργού και Προέδρου σας στους Θεσσαλονικείς να ψηφίσουν «όχι» στην ιδιωτικοποίηση της ΕΥΑΘ κατά το άτυπο δημοψήφισμα που διενεργήθηκε στις 18 </w:t>
      </w:r>
      <w:r>
        <w:rPr>
          <w:rFonts w:eastAsia="Times New Roman"/>
          <w:szCs w:val="24"/>
        </w:rPr>
        <w:lastRenderedPageBreak/>
        <w:t xml:space="preserve">Μαΐου του 2014 μαζί με τις </w:t>
      </w:r>
      <w:proofErr w:type="spellStart"/>
      <w:r>
        <w:rPr>
          <w:rFonts w:eastAsia="Times New Roman"/>
          <w:szCs w:val="24"/>
        </w:rPr>
        <w:t>αυτοδιοικητικ</w:t>
      </w:r>
      <w:r>
        <w:rPr>
          <w:rFonts w:eastAsia="Times New Roman"/>
          <w:szCs w:val="24"/>
        </w:rPr>
        <w:t>ές</w:t>
      </w:r>
      <w:proofErr w:type="spellEnd"/>
      <w:r>
        <w:rPr>
          <w:rFonts w:eastAsia="Times New Roman"/>
          <w:szCs w:val="24"/>
        </w:rPr>
        <w:t xml:space="preserve"> εκλογές; Τι έχετε να πείτε τώρα στο </w:t>
      </w:r>
      <w:r>
        <w:rPr>
          <w:rFonts w:eastAsia="Times New Roman"/>
          <w:szCs w:val="24"/>
        </w:rPr>
        <w:t>σ</w:t>
      </w:r>
      <w:r>
        <w:rPr>
          <w:rFonts w:eastAsia="Times New Roman"/>
          <w:szCs w:val="24"/>
        </w:rPr>
        <w:t xml:space="preserve">υντονιστικό </w:t>
      </w:r>
      <w:r>
        <w:rPr>
          <w:rFonts w:eastAsia="Times New Roman"/>
          <w:szCs w:val="24"/>
        </w:rPr>
        <w:t>ό</w:t>
      </w:r>
      <w:r>
        <w:rPr>
          <w:rFonts w:eastAsia="Times New Roman"/>
          <w:szCs w:val="24"/>
        </w:rPr>
        <w:t>ργανο των πολιτών και φορέων «</w:t>
      </w:r>
      <w:r>
        <w:rPr>
          <w:rFonts w:eastAsia="Times New Roman"/>
          <w:szCs w:val="24"/>
          <w:lang w:val="en-US"/>
        </w:rPr>
        <w:t>SOS</w:t>
      </w:r>
      <w:r>
        <w:rPr>
          <w:rFonts w:eastAsia="Times New Roman"/>
          <w:szCs w:val="24"/>
        </w:rPr>
        <w:t>τε το νερό»; Πού πήγε η πρώτη νίκη ως την χαρακτήρισε ο κ. Τσίπρας με την διοργάνωση του ανωτέρω δημοψηφίσματος; Ή μήπως πρέπει να σας θυμίσω την δήλωσή του ότι στη Βολιβ</w:t>
      </w:r>
      <w:r>
        <w:rPr>
          <w:rFonts w:eastAsia="Times New Roman"/>
          <w:szCs w:val="24"/>
        </w:rPr>
        <w:t xml:space="preserve">ία τότε η κυβέρνηση </w:t>
      </w:r>
      <w:proofErr w:type="spellStart"/>
      <w:r>
        <w:rPr>
          <w:rFonts w:eastAsia="Times New Roman"/>
          <w:szCs w:val="24"/>
        </w:rPr>
        <w:t>Μοράλες</w:t>
      </w:r>
      <w:proofErr w:type="spellEnd"/>
      <w:r>
        <w:rPr>
          <w:rFonts w:eastAsia="Times New Roman"/>
          <w:szCs w:val="24"/>
        </w:rPr>
        <w:t xml:space="preserve"> αναδείχθηκε μέσα από ένα κίνημα διαμαρτυρίας ενάντια στην ιδιωτικοποίηση του νερού; Τώρα τι έχετε να πείτε; Μάλλον ο </w:t>
      </w:r>
      <w:proofErr w:type="spellStart"/>
      <w:r>
        <w:rPr>
          <w:rFonts w:eastAsia="Times New Roman"/>
          <w:szCs w:val="24"/>
        </w:rPr>
        <w:t>Μοράλες</w:t>
      </w:r>
      <w:proofErr w:type="spellEnd"/>
      <w:r>
        <w:rPr>
          <w:rFonts w:eastAsia="Times New Roman"/>
          <w:szCs w:val="24"/>
        </w:rPr>
        <w:t xml:space="preserve"> και τα επιχειρήματά του πάνε κατ’ ευχή, να μην πω κατά διάολο.</w:t>
      </w:r>
    </w:p>
    <w:p w14:paraId="539FA0DB" w14:textId="77777777" w:rsidR="009E4222" w:rsidRDefault="00AC15E4">
      <w:pPr>
        <w:spacing w:line="600" w:lineRule="auto"/>
        <w:ind w:firstLine="720"/>
        <w:jc w:val="both"/>
        <w:rPr>
          <w:rFonts w:eastAsia="Times New Roman"/>
          <w:szCs w:val="24"/>
        </w:rPr>
      </w:pPr>
      <w:r>
        <w:rPr>
          <w:rFonts w:eastAsia="Times New Roman"/>
          <w:szCs w:val="24"/>
        </w:rPr>
        <w:t>Αλήθεια, σε ό,τι αφορά τη ΔΕΗ πού πήγε ο</w:t>
      </w:r>
      <w:r>
        <w:rPr>
          <w:rFonts w:eastAsia="Times New Roman"/>
          <w:szCs w:val="24"/>
        </w:rPr>
        <w:t xml:space="preserve"> οίστρος σας; Τότε λέγατε ότι την ΔΕΗ την πουλάει η </w:t>
      </w:r>
      <w:r>
        <w:rPr>
          <w:rFonts w:eastAsia="Times New Roman"/>
          <w:szCs w:val="24"/>
        </w:rPr>
        <w:t>κ</w:t>
      </w:r>
      <w:r>
        <w:rPr>
          <w:rFonts w:eastAsia="Times New Roman"/>
          <w:szCs w:val="24"/>
        </w:rPr>
        <w:t>υβέρνηση όχι το μνημόνιο, ούτε η Ευρωπαϊκή Ένωση. Σήμερα τι λέτε; Την πουλάει ο ΣΥΡΙΖΑ; Ή μήπως να ξεχάσουμε ότι δήθεν εκ παραδρομής είχαν μπει στον ν.4389/2016; Τώρα πάλι εκ παραδρομής μπαίνουν οι εταιρ</w:t>
      </w:r>
      <w:r>
        <w:rPr>
          <w:rFonts w:eastAsia="Times New Roman"/>
          <w:szCs w:val="24"/>
        </w:rPr>
        <w:t xml:space="preserve">είες </w:t>
      </w:r>
      <w:r>
        <w:rPr>
          <w:rFonts w:eastAsia="Times New Roman"/>
          <w:szCs w:val="24"/>
        </w:rPr>
        <w:t xml:space="preserve">ύδρευσης </w:t>
      </w:r>
      <w:r>
        <w:rPr>
          <w:rFonts w:eastAsia="Times New Roman"/>
          <w:szCs w:val="24"/>
        </w:rPr>
        <w:t>και ΔΕΗ στο παράρτημα;</w:t>
      </w:r>
    </w:p>
    <w:p w14:paraId="539FA0DC" w14:textId="77777777" w:rsidR="009E4222" w:rsidRDefault="00AC15E4">
      <w:pPr>
        <w:spacing w:line="600" w:lineRule="auto"/>
        <w:ind w:firstLine="720"/>
        <w:jc w:val="both"/>
        <w:rPr>
          <w:rFonts w:eastAsia="Times New Roman"/>
          <w:szCs w:val="24"/>
        </w:rPr>
      </w:pPr>
      <w:r>
        <w:rPr>
          <w:rFonts w:eastAsia="Times New Roman"/>
          <w:szCs w:val="24"/>
        </w:rPr>
        <w:lastRenderedPageBreak/>
        <w:t>Μα, θα πείτε ορισμένοι από εσάς ότι δεν τίθεται ευθέως θέμα άμεσης ιδιωτικοποίησης. Και επειδή θα το πείτε πρέπει να σας θυμίσω προκαταβολικά, κυρίες και κύριοι συνάδελφοι, το άρθρο 201, παράγραφος 2, του ν.4389/2016 πο</w:t>
      </w:r>
      <w:r>
        <w:rPr>
          <w:rFonts w:eastAsia="Times New Roman"/>
          <w:szCs w:val="24"/>
        </w:rPr>
        <w:t>υ μιλά περί της δυνατότητας ιδιωτικοποίησης περιουσιακών στοιχείων και πώλησης αυτών ή των σχετικών μετοχών σε τρίτους ή μήπως το λησμονούμε και αυτό;</w:t>
      </w:r>
    </w:p>
    <w:p w14:paraId="539FA0DD" w14:textId="77777777" w:rsidR="009E4222" w:rsidRDefault="00AC15E4">
      <w:pPr>
        <w:spacing w:line="600" w:lineRule="auto"/>
        <w:ind w:firstLine="720"/>
        <w:jc w:val="both"/>
        <w:rPr>
          <w:rFonts w:eastAsia="Times New Roman"/>
          <w:szCs w:val="24"/>
        </w:rPr>
      </w:pPr>
      <w:r>
        <w:rPr>
          <w:rFonts w:eastAsia="Times New Roman"/>
          <w:szCs w:val="24"/>
        </w:rPr>
        <w:t>Μάλλον το λησμονείτε, όπως λησμονούμε και δεν πρέπει να λησμονούμε νομίζω ότι σε λίγες μέρες λήγει η υπαχ</w:t>
      </w:r>
      <w:r>
        <w:rPr>
          <w:rFonts w:eastAsia="Times New Roman"/>
          <w:szCs w:val="24"/>
        </w:rPr>
        <w:t>θείσα προθεσμία των ισοδύναμων μέτρων, προκειμένου να αποφευχθεί το πάγωμα των μισθολογικών ωριμάσεων των υπηρετούντων στα Σώματα Ασφαλείας και στις Ένοπλες Δυνάμεις. Στις 22</w:t>
      </w:r>
      <w:r>
        <w:rPr>
          <w:rFonts w:eastAsia="Times New Roman"/>
          <w:szCs w:val="24"/>
        </w:rPr>
        <w:t xml:space="preserve"> Μαΐου</w:t>
      </w:r>
      <w:r>
        <w:rPr>
          <w:rFonts w:eastAsia="Times New Roman"/>
          <w:szCs w:val="24"/>
        </w:rPr>
        <w:t xml:space="preserve">, κύριοι Υπουργοί και παρόντες φέρατε την σχετική τροπολογία. Ο δε Υπουργός </w:t>
      </w:r>
      <w:r>
        <w:rPr>
          <w:rFonts w:eastAsia="Times New Roman"/>
          <w:szCs w:val="24"/>
        </w:rPr>
        <w:t>Άμυνας στις 28 Ιουνίου του 2016 απαντά σε ερώτηση ότι τα ισοδύναμα θα έρθουν στην Βουλή των Ελλήνων προς ψήφιση έως 30 Σεπτεμβρίου του 2016. Σήμερα, έχουμε 27 Σεπτεμβρίου. Περιμένουμε σε τρεις μέρες να έρθουν τα ισοδύναμα σε ό,τι αφορά το πάγωμα των μισθολ</w:t>
      </w:r>
      <w:r>
        <w:rPr>
          <w:rFonts w:eastAsia="Times New Roman"/>
          <w:szCs w:val="24"/>
        </w:rPr>
        <w:t>ογικών διαβαθμίσεων, των ωριμάνσεων των Ενόπλων Δυνάμεων και των Σωμάτων Ασφαλείας.</w:t>
      </w:r>
    </w:p>
    <w:p w14:paraId="539FA0DE"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Αλήθεια, εν τέλει εστάλησαν στο Υπουργείο Οικονομικών από το Υπουργείο Άμυνας τα μέτρα ή μήπως χάθηκαν και αυτά στο δρόμο, γιατί ο κ. </w:t>
      </w:r>
      <w:proofErr w:type="spellStart"/>
      <w:r>
        <w:rPr>
          <w:rFonts w:eastAsia="Times New Roman"/>
          <w:szCs w:val="24"/>
        </w:rPr>
        <w:t>Χουλιαράκης</w:t>
      </w:r>
      <w:proofErr w:type="spellEnd"/>
      <w:r>
        <w:rPr>
          <w:rFonts w:eastAsia="Times New Roman"/>
          <w:szCs w:val="24"/>
        </w:rPr>
        <w:t xml:space="preserve"> </w:t>
      </w:r>
      <w:proofErr w:type="spellStart"/>
      <w:r>
        <w:rPr>
          <w:rFonts w:eastAsia="Times New Roman"/>
          <w:szCs w:val="24"/>
        </w:rPr>
        <w:t>απήντησε</w:t>
      </w:r>
      <w:proofErr w:type="spellEnd"/>
      <w:r>
        <w:rPr>
          <w:rFonts w:eastAsia="Times New Roman"/>
          <w:szCs w:val="24"/>
        </w:rPr>
        <w:t xml:space="preserve"> ότι ακόμη ο ίδιος</w:t>
      </w:r>
      <w:r>
        <w:rPr>
          <w:rFonts w:eastAsia="Times New Roman"/>
          <w:szCs w:val="24"/>
        </w:rPr>
        <w:t xml:space="preserve"> δεν τα έχει λάβει. </w:t>
      </w:r>
    </w:p>
    <w:p w14:paraId="539FA0DF" w14:textId="77777777" w:rsidR="009E4222" w:rsidRDefault="00AC15E4">
      <w:pPr>
        <w:spacing w:line="600" w:lineRule="auto"/>
        <w:ind w:firstLine="720"/>
        <w:jc w:val="both"/>
        <w:rPr>
          <w:rFonts w:eastAsia="Times New Roman"/>
          <w:szCs w:val="24"/>
        </w:rPr>
      </w:pPr>
      <w:r>
        <w:rPr>
          <w:rFonts w:eastAsia="Times New Roman"/>
          <w:szCs w:val="24"/>
        </w:rPr>
        <w:t>Αλήθεια, τι γίνεται με το Υπουργείο Δημόσιας Τάξης που τηρεί σιγή ιχθύος; Θα έχουμε εν τέλει δύο κατηγορίες μισθολογίων των Στρατιωτικών και των Σωμάτων Ασφαλείας; Διαμαρτύρονται σήμερα έξω από το Υπουργείο Άμυνας, γιατί εκεί το πάτε τ</w:t>
      </w:r>
      <w:r>
        <w:rPr>
          <w:rFonts w:eastAsia="Times New Roman"/>
          <w:szCs w:val="24"/>
        </w:rPr>
        <w:t>ελικά ως φαίνεται.</w:t>
      </w:r>
    </w:p>
    <w:p w14:paraId="539FA0E0" w14:textId="77777777" w:rsidR="009E4222" w:rsidRDefault="00AC15E4">
      <w:pPr>
        <w:spacing w:line="600" w:lineRule="auto"/>
        <w:ind w:firstLine="720"/>
        <w:jc w:val="both"/>
        <w:rPr>
          <w:rFonts w:eastAsia="Times New Roman"/>
          <w:b/>
          <w:szCs w:val="24"/>
        </w:rPr>
      </w:pPr>
      <w:r>
        <w:rPr>
          <w:rFonts w:eastAsia="Times New Roman"/>
          <w:szCs w:val="24"/>
        </w:rPr>
        <w:t xml:space="preserve">Βεβαίως, εδώ δημιουργείτε μια ιδιαίτερη διάσταση. Τι θα γίνει με το μισθολόγιο; Θα το αναμορφώσει τελικά με τις περαιτέρω περικοπές; </w:t>
      </w:r>
    </w:p>
    <w:p w14:paraId="539FA0E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Επίσης, τι γίνεται με τα αναδρομικά του Συμβουλίου της Επικρατείας και τις αποφάσεις του; Πάνε στις καλ</w:t>
      </w:r>
      <w:r>
        <w:rPr>
          <w:rFonts w:eastAsia="Times New Roman" w:cs="Times New Roman"/>
          <w:szCs w:val="24"/>
        </w:rPr>
        <w:t xml:space="preserve">ένδες; Θα παραιτείτο ο Υπουργός Άμυνας και δεν θα συμμετείχε στην Κυβέρνηση. Θα συνεχίσει να παραμένει; </w:t>
      </w:r>
    </w:p>
    <w:p w14:paraId="539FA0E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εδώ είναι η ένστασή μας. Η Νέα Δημοκρατία ενίσχυσε και </w:t>
      </w:r>
      <w:proofErr w:type="spellStart"/>
      <w:r>
        <w:rPr>
          <w:rFonts w:eastAsia="Times New Roman" w:cs="Times New Roman"/>
          <w:szCs w:val="24"/>
        </w:rPr>
        <w:t>εφήρμοσε</w:t>
      </w:r>
      <w:proofErr w:type="spellEnd"/>
      <w:r>
        <w:rPr>
          <w:rFonts w:eastAsia="Times New Roman" w:cs="Times New Roman"/>
          <w:szCs w:val="24"/>
        </w:rPr>
        <w:t xml:space="preserve"> την απόφαση του Συμβουλίου της Επικρατείας κατά το 50%. Κι εσείς διαμαρτυ</w:t>
      </w:r>
      <w:r>
        <w:rPr>
          <w:rFonts w:eastAsia="Times New Roman" w:cs="Times New Roman"/>
          <w:szCs w:val="24"/>
        </w:rPr>
        <w:t xml:space="preserve">ρόσασταν ότι δεν θα δώσει το σύνολο. </w:t>
      </w:r>
    </w:p>
    <w:p w14:paraId="539FA0E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Οι Ένοπλες Δυνάμεις και τα Σώματα Ασφαλείας περιμένουν αυτή τη δέσμευσή σας. Πιστεύουμε ότι δεν θα τους διαψεύσετε για μια ακόμα φορά. </w:t>
      </w:r>
    </w:p>
    <w:p w14:paraId="539FA0E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9FA0E5"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539FA0E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Κυριαζίδη, ήσασταν άψογος στον χρόνο. </w:t>
      </w:r>
    </w:p>
    <w:p w14:paraId="539FA0E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Τον λόγο έχει από το Βήμα ή από τη θέση του -όπου θέλει- ο συνάδελφος από τη Χρυσή Αυγή κ. Αντώνιος Γρέγος. </w:t>
      </w:r>
    </w:p>
    <w:p w14:paraId="539FA0E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Ευχαριστώ, κύριε Πρόεδρε.</w:t>
      </w:r>
    </w:p>
    <w:p w14:paraId="539FA0E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Βεβαίως, έχει</w:t>
      </w:r>
      <w:r>
        <w:rPr>
          <w:rFonts w:eastAsia="Times New Roman" w:cs="Times New Roman"/>
          <w:szCs w:val="24"/>
        </w:rPr>
        <w:t xml:space="preserve"> αποδείξει η Κυβέρνηση ότι κάθε τι που λέει είναι ένα τεράστιο ψέμα. Εμείς το λέγαμε στον ελληνικό λαό και πριν τις εκλογές. Εσείς το αποδεικνύετε κάθε μέρα. Ήταν πραγματικά κυνική η ομολογία του Υπουργού </w:t>
      </w:r>
      <w:proofErr w:type="spellStart"/>
      <w:r>
        <w:rPr>
          <w:rFonts w:eastAsia="Times New Roman" w:cs="Times New Roman"/>
          <w:szCs w:val="24"/>
        </w:rPr>
        <w:t>Τσακαλώτου</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Και φυσικά και ο ΣΥΡΙΖΑ, </w:t>
      </w:r>
      <w:r>
        <w:rPr>
          <w:rFonts w:eastAsia="Times New Roman" w:cs="Times New Roman"/>
          <w:szCs w:val="24"/>
        </w:rPr>
        <w:t xml:space="preserve">όπως και η Νέα Δημοκρατία και το ΠΑΣΟΚ, είναι ακραία νεοφιλελεύθερα κόμματα. </w:t>
      </w:r>
    </w:p>
    <w:p w14:paraId="539FA0E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Ακούσαμε και κάτι γραφικά, που θυμίζουν ανέκδοτο, από τον </w:t>
      </w:r>
      <w:r>
        <w:rPr>
          <w:rFonts w:eastAsia="Times New Roman" w:cs="Times New Roman"/>
          <w:szCs w:val="24"/>
        </w:rPr>
        <w:t>ε</w:t>
      </w:r>
      <w:r>
        <w:rPr>
          <w:rFonts w:eastAsia="Times New Roman" w:cs="Times New Roman"/>
          <w:szCs w:val="24"/>
        </w:rPr>
        <w:t xml:space="preserve">ισηγητή του ΣΥΡΙΖΑ. Ακούσαμε για διαφάνεια, για σταθερό καθεστώς, για σοβαρή διαπραγμάτευση, για κόκκινες γραμμές. Μας </w:t>
      </w:r>
      <w:r>
        <w:rPr>
          <w:rFonts w:eastAsia="Times New Roman" w:cs="Times New Roman"/>
          <w:szCs w:val="24"/>
        </w:rPr>
        <w:t>είπε ο κ. Σταθάκης πριν λίγο</w:t>
      </w:r>
      <w:r>
        <w:rPr>
          <w:rFonts w:eastAsia="Times New Roman" w:cs="Times New Roman"/>
          <w:szCs w:val="24"/>
        </w:rPr>
        <w:t>:</w:t>
      </w:r>
      <w:r>
        <w:rPr>
          <w:rFonts w:eastAsia="Times New Roman" w:cs="Times New Roman"/>
          <w:szCs w:val="24"/>
        </w:rPr>
        <w:t xml:space="preserve"> «Ευτυχώς που υπάρχει ο ΣΥΡΙΖΑ για να οργανώσει την </w:t>
      </w:r>
      <w:r>
        <w:rPr>
          <w:rFonts w:eastAsia="Times New Roman" w:cs="Times New Roman"/>
          <w:szCs w:val="24"/>
        </w:rPr>
        <w:t>υ</w:t>
      </w:r>
      <w:r>
        <w:rPr>
          <w:rFonts w:eastAsia="Times New Roman" w:cs="Times New Roman"/>
          <w:szCs w:val="24"/>
        </w:rPr>
        <w:t xml:space="preserve">γεία, την </w:t>
      </w:r>
      <w:r>
        <w:rPr>
          <w:rFonts w:eastAsia="Times New Roman" w:cs="Times New Roman"/>
          <w:szCs w:val="24"/>
        </w:rPr>
        <w:t>π</w:t>
      </w:r>
      <w:r>
        <w:rPr>
          <w:rFonts w:eastAsia="Times New Roman" w:cs="Times New Roman"/>
          <w:szCs w:val="24"/>
        </w:rPr>
        <w:t xml:space="preserve">αιδεία». Αυτά είναι ανέκδοτα που δεν προκαλούν γέλιο, αλλά θυμό και οργή στον ελληνικό λαό. </w:t>
      </w:r>
    </w:p>
    <w:p w14:paraId="539FA0E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Ανέκδοτα είπε, βέβαια, και ο </w:t>
      </w:r>
      <w:r>
        <w:rPr>
          <w:rFonts w:eastAsia="Times New Roman" w:cs="Times New Roman"/>
          <w:szCs w:val="24"/>
        </w:rPr>
        <w:t>ε</w:t>
      </w:r>
      <w:r>
        <w:rPr>
          <w:rFonts w:eastAsia="Times New Roman" w:cs="Times New Roman"/>
          <w:szCs w:val="24"/>
        </w:rPr>
        <w:t xml:space="preserve">ισηγητής της Νέας Δημοκρατίας περί συλλογικής ευθύνης. Αυτά, όχι εδώ μέσα. Άκουσα και για πατριωτικές θέσεις του ΠΑΣΟΚ, του ΠΑΣΟΚ του Σημίτη και των υπολοίπων. </w:t>
      </w:r>
    </w:p>
    <w:p w14:paraId="539FA0E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Θα πρέπει, επιτέλους, να καταλάβει ο ελληνικός λαός, ότι ΣΥΡΙΖΑ, Νέα Δημοκρατία και ΠΑΣΟΚ είναι</w:t>
      </w:r>
      <w:r>
        <w:rPr>
          <w:rFonts w:eastAsia="Times New Roman" w:cs="Times New Roman"/>
          <w:szCs w:val="24"/>
        </w:rPr>
        <w:t xml:space="preserve"> ακριβώς το ίδιο πράγμα: Ίδιες θέσεις, ίδιες πολιτικές, ίδια ψέματα. </w:t>
      </w:r>
    </w:p>
    <w:p w14:paraId="539FA0E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Με το πολυνομοσχέδιο που κατατέθηκε και αποτελεί τη συνέχεια του προηγουμένου που ψηφίστηκε από την ίδια και τους πρόθυμους συνοδοιπόρους της, η Κυβέρνηση ολοκληρώνει το ξεπούλημα όσων Δ</w:t>
      </w:r>
      <w:r>
        <w:rPr>
          <w:rFonts w:eastAsia="Times New Roman" w:cs="Times New Roman"/>
          <w:szCs w:val="24"/>
        </w:rPr>
        <w:t xml:space="preserve">ΕΚΟ ή επιχειρήσεων δεν είχαν ενταχθεί σε εκείνο τον προηγούμενο Μάιο. Αυτό γίνεται προκειμένου να ληφθεί η δόση των 2,8 δισεκατομμυρίων ευρώ. </w:t>
      </w:r>
    </w:p>
    <w:p w14:paraId="539FA0E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Ακόμα και αυτή, όμως, δεν είναι σίγουρο ότι έχει εξασφαλιστεί παρά την κυριολεκτική εκχώρηση σε γη και ύδωρ, αφού</w:t>
      </w:r>
      <w:r>
        <w:rPr>
          <w:rFonts w:eastAsia="Times New Roman" w:cs="Times New Roman"/>
          <w:szCs w:val="24"/>
        </w:rPr>
        <w:t xml:space="preserve"> οι εταίροι δεν συμφωνούν ούτε με τη σύνθεση του </w:t>
      </w:r>
      <w:r>
        <w:rPr>
          <w:rFonts w:eastAsia="Times New Roman" w:cs="Times New Roman"/>
          <w:szCs w:val="24"/>
        </w:rPr>
        <w:t>ε</w:t>
      </w:r>
      <w:r>
        <w:rPr>
          <w:rFonts w:eastAsia="Times New Roman" w:cs="Times New Roman"/>
          <w:szCs w:val="24"/>
        </w:rPr>
        <w:t xml:space="preserve">ποπτικού </w:t>
      </w:r>
      <w:r>
        <w:rPr>
          <w:rFonts w:eastAsia="Times New Roman" w:cs="Times New Roman"/>
          <w:szCs w:val="24"/>
        </w:rPr>
        <w:t>σ</w:t>
      </w:r>
      <w:r>
        <w:rPr>
          <w:rFonts w:eastAsia="Times New Roman" w:cs="Times New Roman"/>
          <w:szCs w:val="24"/>
        </w:rPr>
        <w:t>υμβουλίου του Ταμείου Αποκρατικοποιήσεων ούτε με τις νέες διοικήσεις των τραπεζών που πλέον δεν είναι ελληνικές. Επομένως είναι πολύ πιθανό πως παρά τις νέες εκχωρήσεις πλούτου, θα ζητηθεί να ψηφι</w:t>
      </w:r>
      <w:r>
        <w:rPr>
          <w:rFonts w:eastAsia="Times New Roman" w:cs="Times New Roman"/>
          <w:szCs w:val="24"/>
        </w:rPr>
        <w:t xml:space="preserve">στούν νέα μέτρα για να χορηγηθεί η δόση που πρέπει να αποδεσμευτεί μέχρι τις 31 Οκτωβρίου. </w:t>
      </w:r>
    </w:p>
    <w:p w14:paraId="539FA0E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Χρήσιμο, επίσης, είναι να ακουστεί στους υποτελείς που αναγκάζονται να υποστούν αυτά τα νέα μέτρα, ότι από τα 2,8 δισεκατομμύρια τα 1,7 δισεκατομμύρια θα καλύψουν λ</w:t>
      </w:r>
      <w:r>
        <w:rPr>
          <w:rFonts w:eastAsia="Times New Roman" w:cs="Times New Roman"/>
          <w:szCs w:val="24"/>
        </w:rPr>
        <w:t>ηξιπρόθεσμες οφειλές του δημοσίου και μόνο το 1,1 δισεκατομμύριο θα δοθεί για τον κρατικό προϋπολογισμό. Αυτό σημαίνει πως για μια ακόμα φορά τα μέτρα αυτά δεν λαμβάνονται προκειμένου να τονωθεί η οικονομία και να πέσουν χρήματα στην αγορά -όπως ψευδώς ισχ</w:t>
      </w:r>
      <w:r>
        <w:rPr>
          <w:rFonts w:eastAsia="Times New Roman" w:cs="Times New Roman"/>
          <w:szCs w:val="24"/>
        </w:rPr>
        <w:t xml:space="preserve">υρίζεται εδώ και πέντε χρόνια μονίμως τόσο η Νέα Δημοκρατία που τα ψηφίζει όλα, αλλά και η σημερινή Κυβέρνηση- αλλά για να κλείσουν τρύπες από οφειλές που έχει στο μεταξύ δημιουργήσει το δημόσιο. </w:t>
      </w:r>
    </w:p>
    <w:p w14:paraId="539FA0F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αναπτυξιακό όνειρο της Κυβέρνησης δεν είναι αναπτυξιακό </w:t>
      </w:r>
      <w:r>
        <w:rPr>
          <w:rFonts w:eastAsia="Times New Roman" w:cs="Times New Roman"/>
          <w:szCs w:val="24"/>
        </w:rPr>
        <w:t xml:space="preserve">και ασφαλώς θα παραμείνει όνειρο για όσους περίμεναν από τα νέα σκληρά μέτρα ότι θα προκύψει κάποια τόνωση της αγοράς. </w:t>
      </w:r>
    </w:p>
    <w:p w14:paraId="539FA0F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Οι δανειστές έχοντας πλήρως εξοικειωθεί με τα ελληνικά δεδομένα, όχι μόνο δεν εκταμιεύουν πλέον μεγάλες δόσεις, αλλά όσα υπογράφουν και </w:t>
      </w:r>
      <w:r>
        <w:rPr>
          <w:rFonts w:eastAsia="Times New Roman" w:cs="Times New Roman"/>
          <w:szCs w:val="24"/>
        </w:rPr>
        <w:t xml:space="preserve">αυτοί και η Κυβέρνηση ελέγχονται σε κάθε τους βήμα. </w:t>
      </w:r>
    </w:p>
    <w:p w14:paraId="539FA0F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η Κυβέρνηση της «υπερήφανης διαπραγμάτευσης» των Τσίπρα και Καμμένου αντιμετωπίζεται χειρότερα ακόμα κι από εκείνες τις χώρες στις οποίες οι δανειστές είχαν συστήσει αποικίες πριν δυο και τρεις </w:t>
      </w:r>
      <w:r>
        <w:rPr>
          <w:rFonts w:eastAsia="Times New Roman" w:cs="Times New Roman"/>
          <w:szCs w:val="24"/>
        </w:rPr>
        <w:t xml:space="preserve">αιώνες, με τη διαφορά, βέβαια, ότι εκείνες είχαν διατηρήσει μια ελάχιστη εθνική κυριαρχία και μια υποτυπώδη εθνική αξιοπρέπεια. </w:t>
      </w:r>
    </w:p>
    <w:p w14:paraId="539FA0F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Αντίθετα, η Κυβέρνηση της Αριστεράς εκχώρησε για ενενήντα εννέα χρόνια κάθε ίχνος εθνικής κυριαρχίας, αφού δεν μπορεί όχι μόνο </w:t>
      </w:r>
      <w:r>
        <w:rPr>
          <w:rFonts w:eastAsia="Times New Roman" w:cs="Times New Roman"/>
          <w:szCs w:val="24"/>
        </w:rPr>
        <w:t xml:space="preserve">να νομοθετήσει για λεπτομέρειες, αλλά υποχρεώνεται να πάρει πίσω τα όσα νομοθετικά είχε πράξει πριν από μόλις τέσσερις μήνες. </w:t>
      </w:r>
    </w:p>
    <w:p w14:paraId="539FA0F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Χαρακτηριστικό είναι ότι ξηλώνονται όλες οι ευνοϊκές ρυθμίσεις του νόμου </w:t>
      </w:r>
      <w:proofErr w:type="spellStart"/>
      <w:r>
        <w:rPr>
          <w:rFonts w:eastAsia="Times New Roman" w:cs="Times New Roman"/>
          <w:szCs w:val="24"/>
        </w:rPr>
        <w:t>Κατρούγκαλου</w:t>
      </w:r>
      <w:proofErr w:type="spellEnd"/>
      <w:r>
        <w:rPr>
          <w:rFonts w:eastAsia="Times New Roman" w:cs="Times New Roman"/>
          <w:szCs w:val="24"/>
        </w:rPr>
        <w:t>, αυξάνονται οι εισφορές εκατοντάδων χιλιάδω</w:t>
      </w:r>
      <w:r>
        <w:rPr>
          <w:rFonts w:eastAsia="Times New Roman" w:cs="Times New Roman"/>
          <w:szCs w:val="24"/>
        </w:rPr>
        <w:t>ν ασφαλισμένων από την αρχή του 2017, μηδενίζοντας, έτσι, το όφελος από την εφάπαξ εξαγορά πλασματικών ετών, στην οποία η Κυβέρνηση είχε επενδύσει το κοινωνικό προφίλ.</w:t>
      </w:r>
    </w:p>
    <w:p w14:paraId="539FA0F5" w14:textId="77777777" w:rsidR="009E4222" w:rsidRDefault="00AC15E4">
      <w:pPr>
        <w:spacing w:line="600" w:lineRule="auto"/>
        <w:ind w:firstLine="720"/>
        <w:jc w:val="both"/>
        <w:rPr>
          <w:rFonts w:eastAsia="Times New Roman"/>
          <w:szCs w:val="24"/>
        </w:rPr>
      </w:pPr>
      <w:r>
        <w:rPr>
          <w:rFonts w:eastAsia="Times New Roman"/>
          <w:szCs w:val="24"/>
        </w:rPr>
        <w:lastRenderedPageBreak/>
        <w:t>Ειδικότερα, με το πολυνομοσχέδιο ικανοποιούνται πλήρως οι αξιώσεις των δανειστών για κατ</w:t>
      </w:r>
      <w:r>
        <w:rPr>
          <w:rFonts w:eastAsia="Times New Roman"/>
          <w:szCs w:val="24"/>
        </w:rPr>
        <w:t xml:space="preserve">άργηση όλων των εξαιρέσεων που επιτρέπουν χαμηλότερες εισφορές για την </w:t>
      </w:r>
      <w:r>
        <w:rPr>
          <w:rFonts w:eastAsia="Times New Roman"/>
          <w:szCs w:val="24"/>
        </w:rPr>
        <w:t>υ</w:t>
      </w:r>
      <w:r>
        <w:rPr>
          <w:rFonts w:eastAsia="Times New Roman"/>
          <w:szCs w:val="24"/>
        </w:rPr>
        <w:t>γεία και περικόπτεται η έκπτωση για τη καταβολή πλασματικών ετών ασφάλισης. Αυτό, στην πράξη, σημαίνει ότι, κατά πλήρη ασυμφωνία με τα όσα δήλωνε κατά καιρούς ο Υπουργός, αγρότες, νέοι</w:t>
      </w:r>
      <w:r>
        <w:rPr>
          <w:rFonts w:eastAsia="Times New Roman"/>
          <w:szCs w:val="24"/>
        </w:rPr>
        <w:t xml:space="preserve"> επιστήμονες -μέχρι πενταετία- γιατροί, δικηγόροι, φαρμακοποιοί, μηχανικοί χάνουν τις εκπτώσεις στην τριετή μεταβατική περίοδο που είχε νομοθετηθεί με τον περίφημο νόμο </w:t>
      </w:r>
      <w:proofErr w:type="spellStart"/>
      <w:r>
        <w:rPr>
          <w:rFonts w:eastAsia="Times New Roman"/>
          <w:szCs w:val="24"/>
        </w:rPr>
        <w:t>Κατρούγκαλου</w:t>
      </w:r>
      <w:proofErr w:type="spellEnd"/>
      <w:r>
        <w:rPr>
          <w:rFonts w:eastAsia="Times New Roman"/>
          <w:szCs w:val="24"/>
        </w:rPr>
        <w:t xml:space="preserve"> για τις εισφορές στην </w:t>
      </w:r>
      <w:r>
        <w:rPr>
          <w:rFonts w:eastAsia="Times New Roman"/>
          <w:szCs w:val="24"/>
        </w:rPr>
        <w:t>υ</w:t>
      </w:r>
      <w:r>
        <w:rPr>
          <w:rFonts w:eastAsia="Times New Roman"/>
          <w:szCs w:val="24"/>
        </w:rPr>
        <w:t>γεία.</w:t>
      </w:r>
    </w:p>
    <w:p w14:paraId="539FA0F6" w14:textId="77777777" w:rsidR="009E4222" w:rsidRDefault="00AC15E4">
      <w:pPr>
        <w:spacing w:line="600" w:lineRule="auto"/>
        <w:ind w:firstLine="720"/>
        <w:jc w:val="both"/>
        <w:rPr>
          <w:rFonts w:eastAsia="Times New Roman"/>
          <w:szCs w:val="24"/>
        </w:rPr>
      </w:pPr>
      <w:r>
        <w:rPr>
          <w:rFonts w:eastAsia="Times New Roman"/>
          <w:szCs w:val="24"/>
        </w:rPr>
        <w:t>Όλες αυτές οι ανατροπές, εκτός των άλλων, απο</w:t>
      </w:r>
      <w:r>
        <w:rPr>
          <w:rFonts w:eastAsia="Times New Roman"/>
          <w:szCs w:val="24"/>
        </w:rPr>
        <w:t xml:space="preserve">τελούν και την καλύτερη απόδειξη για το ότι η νομοθετική πρωτοβουλία δεν ανήκει σε κανέναν </w:t>
      </w:r>
      <w:proofErr w:type="spellStart"/>
      <w:r>
        <w:rPr>
          <w:rFonts w:eastAsia="Times New Roman"/>
          <w:szCs w:val="24"/>
        </w:rPr>
        <w:t>Κατρούγκαλο</w:t>
      </w:r>
      <w:proofErr w:type="spellEnd"/>
      <w:r>
        <w:rPr>
          <w:rFonts w:eastAsia="Times New Roman"/>
          <w:szCs w:val="24"/>
        </w:rPr>
        <w:t>, παρά μόνο στους δανειστές και πιστοποιεί την απόλυτη αδυναμία των ταμείων να ανταποκριθούν σε οποιαδήποτε παροχή προς τους ασφαλισμένους ή στους μελλοντ</w:t>
      </w:r>
      <w:r>
        <w:rPr>
          <w:rFonts w:eastAsia="Times New Roman"/>
          <w:szCs w:val="24"/>
        </w:rPr>
        <w:t>ικούς συνταξιούχους.</w:t>
      </w:r>
    </w:p>
    <w:p w14:paraId="539FA0F7"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Αλώβητος δεν θα παραμείνει, φυσικά, και ο τουριστικός τομέας, όπως σας είπε ο </w:t>
      </w:r>
      <w:r>
        <w:rPr>
          <w:rFonts w:eastAsia="Times New Roman"/>
          <w:szCs w:val="24"/>
        </w:rPr>
        <w:t>ε</w:t>
      </w:r>
      <w:r>
        <w:rPr>
          <w:rFonts w:eastAsia="Times New Roman"/>
          <w:szCs w:val="24"/>
        </w:rPr>
        <w:t xml:space="preserve">ισηγητής </w:t>
      </w:r>
      <w:r>
        <w:rPr>
          <w:rFonts w:eastAsia="Times New Roman"/>
          <w:szCs w:val="24"/>
        </w:rPr>
        <w:t>κ.</w:t>
      </w:r>
      <w:r>
        <w:rPr>
          <w:rFonts w:eastAsia="Times New Roman"/>
          <w:szCs w:val="24"/>
        </w:rPr>
        <w:t xml:space="preserve"> Καρακώστας. </w:t>
      </w:r>
    </w:p>
    <w:p w14:paraId="539FA0F8" w14:textId="77777777" w:rsidR="009E4222" w:rsidRDefault="00AC15E4">
      <w:pPr>
        <w:spacing w:line="600" w:lineRule="auto"/>
        <w:ind w:firstLine="720"/>
        <w:jc w:val="both"/>
        <w:rPr>
          <w:rFonts w:eastAsia="Times New Roman"/>
          <w:szCs w:val="24"/>
        </w:rPr>
      </w:pPr>
      <w:r>
        <w:rPr>
          <w:rFonts w:eastAsia="Times New Roman"/>
          <w:szCs w:val="24"/>
        </w:rPr>
        <w:t>Παράλληλα, το πολυνομοσχέδιο μεταφέρει στο Κεντρικό Ταμείο Αποκρατικοποιήσεων και άλλες ΔΕΚΟ, όσες είχε υποσχεθεί η Κυβέρνησή σας ν</w:t>
      </w:r>
      <w:r>
        <w:rPr>
          <w:rFonts w:eastAsia="Times New Roman"/>
          <w:szCs w:val="24"/>
        </w:rPr>
        <w:t>α παραμείνουν εκτός, όπως η ΕΥΔΑΠ, η ΕΥΑΘ και η ΔΕΗ. Σε σχέση, μάλιστα, με τη ΔΕΗ, εκχωρείται το 34% αυτής, αφού το 17% ήδη βρίσκεται στα χέρια του ΤΑΙΠΕΔ.</w:t>
      </w:r>
    </w:p>
    <w:p w14:paraId="539FA0F9" w14:textId="77777777" w:rsidR="009E4222" w:rsidRDefault="00AC15E4">
      <w:pPr>
        <w:spacing w:line="600" w:lineRule="auto"/>
        <w:ind w:firstLine="720"/>
        <w:jc w:val="both"/>
        <w:rPr>
          <w:rFonts w:eastAsia="Times New Roman"/>
          <w:szCs w:val="24"/>
        </w:rPr>
      </w:pPr>
      <w:r>
        <w:rPr>
          <w:rFonts w:eastAsia="Times New Roman"/>
          <w:szCs w:val="24"/>
        </w:rPr>
        <w:t>Χαρακτηριστικό είναι, επίσης, ότι η Ελληνική Βιομηχανία Όπλων όχι μόνο δεν εξαιρέθηκε από την υπαγωγ</w:t>
      </w:r>
      <w:r>
        <w:rPr>
          <w:rFonts w:eastAsia="Times New Roman"/>
          <w:szCs w:val="24"/>
        </w:rPr>
        <w:t xml:space="preserve">ή της στο </w:t>
      </w:r>
      <w:r>
        <w:rPr>
          <w:rFonts w:eastAsia="Times New Roman"/>
          <w:szCs w:val="24"/>
        </w:rPr>
        <w:t>τ</w:t>
      </w:r>
      <w:r>
        <w:rPr>
          <w:rFonts w:eastAsia="Times New Roman"/>
          <w:szCs w:val="24"/>
        </w:rPr>
        <w:t xml:space="preserve">αμείο -όπως υπερήφανα έχει δηλώσει ο αρμόδιος Υπουργός Άμυνας- ως στρατηγικής σημασίας επιχείρηση για την </w:t>
      </w:r>
      <w:r>
        <w:rPr>
          <w:rFonts w:eastAsia="Times New Roman"/>
          <w:szCs w:val="24"/>
        </w:rPr>
        <w:t>ε</w:t>
      </w:r>
      <w:r>
        <w:rPr>
          <w:rFonts w:eastAsia="Times New Roman"/>
          <w:szCs w:val="24"/>
        </w:rPr>
        <w:t xml:space="preserve">λληνική </w:t>
      </w:r>
      <w:r>
        <w:rPr>
          <w:rFonts w:eastAsia="Times New Roman"/>
          <w:szCs w:val="24"/>
        </w:rPr>
        <w:t>α</w:t>
      </w:r>
      <w:r>
        <w:rPr>
          <w:rFonts w:eastAsia="Times New Roman"/>
          <w:szCs w:val="24"/>
        </w:rPr>
        <w:t xml:space="preserve">μυντική </w:t>
      </w:r>
      <w:r>
        <w:rPr>
          <w:rFonts w:eastAsia="Times New Roman"/>
          <w:szCs w:val="24"/>
        </w:rPr>
        <w:t>β</w:t>
      </w:r>
      <w:r>
        <w:rPr>
          <w:rFonts w:eastAsia="Times New Roman"/>
          <w:szCs w:val="24"/>
        </w:rPr>
        <w:t>ιομηχανία, αλλά –αντίθετα- εισφέρεται σε αυτό χωρίς καμμία εξαίρεση σαν να επρόκειτο για μια ακόμη ΔΕΚΟ. Κι αυτό είναι π</w:t>
      </w:r>
      <w:r>
        <w:rPr>
          <w:rFonts w:eastAsia="Times New Roman"/>
          <w:szCs w:val="24"/>
        </w:rPr>
        <w:t xml:space="preserve">άρα πολύ επικίνδυνο. </w:t>
      </w:r>
    </w:p>
    <w:p w14:paraId="539FA0FA" w14:textId="77777777" w:rsidR="009E4222" w:rsidRDefault="00AC15E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39FA0FB"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Είμαστε απόλυτα πεπεισμένοι ότι αυτά τα </w:t>
      </w:r>
      <w:proofErr w:type="spellStart"/>
      <w:r>
        <w:rPr>
          <w:rFonts w:eastAsia="Times New Roman"/>
          <w:szCs w:val="24"/>
        </w:rPr>
        <w:t>προαπαιτούμενα</w:t>
      </w:r>
      <w:proofErr w:type="spellEnd"/>
      <w:r>
        <w:rPr>
          <w:rFonts w:eastAsia="Times New Roman"/>
          <w:szCs w:val="24"/>
        </w:rPr>
        <w:t xml:space="preserve"> δεν πρόκειται να είναι τα τελευταία, δε</w:t>
      </w:r>
      <w:r>
        <w:rPr>
          <w:rFonts w:eastAsia="Times New Roman"/>
          <w:szCs w:val="24"/>
        </w:rPr>
        <w:t>δ</w:t>
      </w:r>
      <w:r>
        <w:rPr>
          <w:rFonts w:eastAsia="Times New Roman"/>
          <w:szCs w:val="24"/>
        </w:rPr>
        <w:t>ομένου ότι και οι δανειστές σε αυτό που εσείς αποκαλείτ</w:t>
      </w:r>
      <w:r>
        <w:rPr>
          <w:rFonts w:eastAsia="Times New Roman"/>
          <w:szCs w:val="24"/>
        </w:rPr>
        <w:t xml:space="preserve">ε «διαπραγμάτευση», έχουν βρει τον καλύτερο σύμμαχό τους. </w:t>
      </w:r>
    </w:p>
    <w:p w14:paraId="539FA0FC" w14:textId="77777777" w:rsidR="009E4222" w:rsidRDefault="00AC15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κύριε συνάδελφε. </w:t>
      </w:r>
    </w:p>
    <w:p w14:paraId="539FA0FD" w14:textId="77777777" w:rsidR="009E4222" w:rsidRDefault="00AC15E4">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Ολοκληρώνω, κύριε Πρόεδρε. </w:t>
      </w:r>
    </w:p>
    <w:p w14:paraId="539FA0FE" w14:textId="77777777" w:rsidR="009E4222" w:rsidRDefault="00AC15E4">
      <w:pPr>
        <w:spacing w:line="600" w:lineRule="auto"/>
        <w:ind w:firstLine="720"/>
        <w:jc w:val="both"/>
        <w:rPr>
          <w:rFonts w:eastAsia="Times New Roman"/>
          <w:szCs w:val="24"/>
        </w:rPr>
      </w:pPr>
      <w:r>
        <w:rPr>
          <w:rFonts w:eastAsia="Times New Roman"/>
          <w:szCs w:val="24"/>
        </w:rPr>
        <w:t xml:space="preserve">Ωστόσο, όλοι γνωρίζουν ότι σε αυτούς τους χαλεπούς καιρούς μια μοναδική υπενθύμιση για όλους εσάς είναι ότι σε εμάς τους Έλληνες και στην πατρίδα μας αξίζει μια καλύτερη αντιμετώπιση, μια καλύτερη προοπτική, μια άλλη πορεία στο μέλλον, ένα μέλλον που μόνο </w:t>
      </w:r>
      <w:r>
        <w:rPr>
          <w:rFonts w:eastAsia="Times New Roman"/>
          <w:szCs w:val="24"/>
        </w:rPr>
        <w:t xml:space="preserve">εμείς μπορούμε να εγγυηθούμε. </w:t>
      </w:r>
    </w:p>
    <w:p w14:paraId="539FA0FF" w14:textId="77777777" w:rsidR="009E4222" w:rsidRDefault="00AC15E4">
      <w:pPr>
        <w:spacing w:line="600" w:lineRule="auto"/>
        <w:ind w:firstLine="720"/>
        <w:jc w:val="both"/>
        <w:rPr>
          <w:rFonts w:eastAsia="Times New Roman"/>
          <w:szCs w:val="24"/>
        </w:rPr>
      </w:pPr>
      <w:r>
        <w:rPr>
          <w:rFonts w:eastAsia="Times New Roman"/>
          <w:szCs w:val="24"/>
        </w:rPr>
        <w:t>Ευχαριστώ.</w:t>
      </w:r>
    </w:p>
    <w:p w14:paraId="539FA100" w14:textId="77777777" w:rsidR="009E4222" w:rsidRDefault="00AC15E4">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39FA101"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Τον λόγο έχει η συνάδελφος κ. Εύη </w:t>
      </w:r>
      <w:proofErr w:type="spellStart"/>
      <w:r>
        <w:rPr>
          <w:rFonts w:eastAsia="Times New Roman"/>
          <w:szCs w:val="24"/>
        </w:rPr>
        <w:t>Χριστοφιλοπούλου</w:t>
      </w:r>
      <w:proofErr w:type="spellEnd"/>
      <w:r>
        <w:rPr>
          <w:rFonts w:eastAsia="Times New Roman"/>
          <w:szCs w:val="24"/>
        </w:rPr>
        <w:t xml:space="preserve">. </w:t>
      </w:r>
    </w:p>
    <w:p w14:paraId="539FA102"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ΠΑΡΑΣΚΕΥΗ ΧΡΙΣΤΟΦΙΛΟΠΟΥΛΟΥ: </w:t>
      </w:r>
      <w:r>
        <w:rPr>
          <w:rFonts w:eastAsia="Times New Roman"/>
          <w:szCs w:val="24"/>
        </w:rPr>
        <w:t>Ευχαριστώ, κύριε Πρόεδρε.</w:t>
      </w:r>
    </w:p>
    <w:p w14:paraId="539FA103" w14:textId="77777777" w:rsidR="009E4222" w:rsidRDefault="00AC15E4">
      <w:pPr>
        <w:spacing w:line="600" w:lineRule="auto"/>
        <w:ind w:firstLine="720"/>
        <w:jc w:val="both"/>
        <w:rPr>
          <w:rFonts w:eastAsia="Times New Roman"/>
          <w:szCs w:val="24"/>
        </w:rPr>
      </w:pPr>
      <w:r>
        <w:rPr>
          <w:rFonts w:eastAsia="Times New Roman"/>
          <w:szCs w:val="24"/>
        </w:rPr>
        <w:t>Κυρίες και κύριοι συνάδε</w:t>
      </w:r>
      <w:r>
        <w:rPr>
          <w:rFonts w:eastAsia="Times New Roman"/>
          <w:szCs w:val="24"/>
        </w:rPr>
        <w:t>λφοι, εδώ και ενάμισ</w:t>
      </w:r>
      <w:r>
        <w:rPr>
          <w:rFonts w:eastAsia="Times New Roman"/>
          <w:szCs w:val="24"/>
        </w:rPr>
        <w:t>η</w:t>
      </w:r>
      <w:r>
        <w:rPr>
          <w:rFonts w:eastAsia="Times New Roman"/>
          <w:szCs w:val="24"/>
        </w:rPr>
        <w:t xml:space="preserve"> χρόνο έχει συντελεστεί η απόλυτη μετάλλαξη του ΣΥΡΙΖΑ. «Πού ήσουν νιότη που έλεγες πως θα γινόμουν άλλος». Αυτό αφιερώνεται ειδικά στην Κοινοβουλευτική Ομάδα του ΣΥΡΙΖΑ.</w:t>
      </w:r>
    </w:p>
    <w:p w14:paraId="539FA104" w14:textId="77777777" w:rsidR="009E4222" w:rsidRDefault="00AC15E4">
      <w:pPr>
        <w:spacing w:line="600" w:lineRule="auto"/>
        <w:ind w:firstLine="720"/>
        <w:jc w:val="both"/>
        <w:rPr>
          <w:rFonts w:eastAsia="Times New Roman"/>
          <w:szCs w:val="24"/>
        </w:rPr>
      </w:pPr>
      <w:r>
        <w:rPr>
          <w:rFonts w:eastAsia="Times New Roman"/>
          <w:szCs w:val="24"/>
        </w:rPr>
        <w:t>Ζούμε στη χώρα ΣΥΡΙΖΑ-ΑΝΕΛ, κύριε Υπουργέ, όπου τα ΜΑΤ αντί να α</w:t>
      </w:r>
      <w:r>
        <w:rPr>
          <w:rFonts w:eastAsia="Times New Roman"/>
          <w:szCs w:val="24"/>
        </w:rPr>
        <w:t>σχοληθούν με τους «</w:t>
      </w:r>
      <w:proofErr w:type="spellStart"/>
      <w:r>
        <w:rPr>
          <w:rFonts w:eastAsia="Times New Roman"/>
          <w:szCs w:val="24"/>
        </w:rPr>
        <w:t>μπαχαλάκηδες</w:t>
      </w:r>
      <w:proofErr w:type="spellEnd"/>
      <w:r>
        <w:rPr>
          <w:rFonts w:eastAsia="Times New Roman"/>
          <w:szCs w:val="24"/>
        </w:rPr>
        <w:t>» χτυπούν εργαζομένους, ξενοδοχοϋπαλλήλους έξω από το Υπουργείο σας. Χτυπούν αλύπητα. Έπρεπε να γίνει αυτό που έγινε στη Θεσσαλονίκη και αλλού; Έπρεπε να μπουν οι «</w:t>
      </w:r>
      <w:proofErr w:type="spellStart"/>
      <w:r>
        <w:rPr>
          <w:rFonts w:eastAsia="Times New Roman"/>
          <w:szCs w:val="24"/>
        </w:rPr>
        <w:t>μπαχαλάκηδες</w:t>
      </w:r>
      <w:proofErr w:type="spellEnd"/>
      <w:r>
        <w:rPr>
          <w:rFonts w:eastAsia="Times New Roman"/>
          <w:szCs w:val="24"/>
        </w:rPr>
        <w:t>» σε εκκλησία και να μην γίνεται τίποτα και σήμερ</w:t>
      </w:r>
      <w:r>
        <w:rPr>
          <w:rFonts w:eastAsia="Times New Roman"/>
          <w:szCs w:val="24"/>
        </w:rPr>
        <w:t xml:space="preserve">α, με την πρώτη διαμαρτία εργαζομένων, να τους τσακίσετε στο ξύλο, κύριε Υπουργέ;  </w:t>
      </w:r>
    </w:p>
    <w:p w14:paraId="539FA105" w14:textId="77777777" w:rsidR="009E4222" w:rsidRDefault="00AC15E4">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Πού έγινε αυτό; </w:t>
      </w:r>
    </w:p>
    <w:p w14:paraId="539FA106" w14:textId="77777777" w:rsidR="009E4222" w:rsidRDefault="00AC15E4">
      <w:pPr>
        <w:spacing w:line="600" w:lineRule="auto"/>
        <w:ind w:firstLine="720"/>
        <w:jc w:val="both"/>
        <w:rPr>
          <w:rFonts w:eastAsia="Times New Roman"/>
          <w:szCs w:val="24"/>
        </w:rPr>
      </w:pPr>
      <w:r>
        <w:rPr>
          <w:rFonts w:eastAsia="Times New Roman"/>
          <w:b/>
          <w:szCs w:val="24"/>
        </w:rPr>
        <w:t xml:space="preserve">ΠΑΡΑΣΚΕΥΗ ΧΡΙΣΤΟΦΙΛΟΠΟΥΛΟΥ: </w:t>
      </w:r>
      <w:r>
        <w:rPr>
          <w:rFonts w:eastAsia="Times New Roman"/>
          <w:szCs w:val="24"/>
        </w:rPr>
        <w:t xml:space="preserve">Μπροστά από το Υπουργείο Εργασίας. </w:t>
      </w:r>
    </w:p>
    <w:p w14:paraId="539FA107"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Εσείς, προσωπικά κύριε </w:t>
      </w:r>
      <w:proofErr w:type="spellStart"/>
      <w:r>
        <w:rPr>
          <w:rFonts w:eastAsia="Times New Roman"/>
          <w:szCs w:val="24"/>
        </w:rPr>
        <w:t>Κατρούγκαλε</w:t>
      </w:r>
      <w:proofErr w:type="spellEnd"/>
      <w:r>
        <w:rPr>
          <w:rFonts w:eastAsia="Times New Roman"/>
          <w:szCs w:val="24"/>
        </w:rPr>
        <w:t xml:space="preserve">, φτιάξατε πολιτική καριέρα αγρεύοντας </w:t>
      </w:r>
      <w:r>
        <w:rPr>
          <w:rFonts w:eastAsia="Times New Roman"/>
          <w:szCs w:val="24"/>
        </w:rPr>
        <w:t xml:space="preserve">στο Σύνταγμα, στην πλατεία των αγανακτισμένων, σε εργαζομένους και συνταξιούχους. Και σας καλώ -αν έχετε τα κότσια- να πάτε σήμερα στην Πλατεία Συντάγματος, να μιλήσετε σε συνταξιούχους και εργαζομένους και να τους πείτε ότι το μεγάλο </w:t>
      </w:r>
      <w:r>
        <w:rPr>
          <w:rFonts w:eastAsia="Times New Roman"/>
          <w:szCs w:val="24"/>
        </w:rPr>
        <w:t>τ</w:t>
      </w:r>
      <w:r>
        <w:rPr>
          <w:rFonts w:eastAsia="Times New Roman"/>
          <w:szCs w:val="24"/>
        </w:rPr>
        <w:t>αμείο που τους φτιάξ</w:t>
      </w:r>
      <w:r>
        <w:rPr>
          <w:rFonts w:eastAsia="Times New Roman"/>
          <w:szCs w:val="24"/>
        </w:rPr>
        <w:t xml:space="preserve">ατε, το ΕΦΚΑ, σήμερα είναι θνησιγενές, πεθαίνει πριν ακόμα γεννηθεί γιατί έχει έλλειμμα ύψους 2,9 δισεκατομμυρίων ευρώ και θα το </w:t>
      </w:r>
      <w:proofErr w:type="spellStart"/>
      <w:r>
        <w:rPr>
          <w:rFonts w:eastAsia="Times New Roman"/>
          <w:szCs w:val="24"/>
        </w:rPr>
        <w:t>αιμοδοτήσετε</w:t>
      </w:r>
      <w:proofErr w:type="spellEnd"/>
      <w:r>
        <w:rPr>
          <w:rFonts w:eastAsia="Times New Roman"/>
          <w:szCs w:val="24"/>
        </w:rPr>
        <w:t xml:space="preserve"> από το ΑΚΑΓΕ, από το </w:t>
      </w:r>
      <w:r>
        <w:rPr>
          <w:rFonts w:eastAsia="Times New Roman"/>
          <w:szCs w:val="24"/>
        </w:rPr>
        <w:t>τ</w:t>
      </w:r>
      <w:r>
        <w:rPr>
          <w:rFonts w:eastAsia="Times New Roman"/>
          <w:szCs w:val="24"/>
        </w:rPr>
        <w:t xml:space="preserve">αμείο των νέων -θα πάρετε από τους νέους ανθρώπους!- για να μην καταρρεύσει. </w:t>
      </w:r>
    </w:p>
    <w:p w14:paraId="539FA108" w14:textId="77777777" w:rsidR="009E4222" w:rsidRDefault="00AC15E4">
      <w:pPr>
        <w:spacing w:line="600" w:lineRule="auto"/>
        <w:ind w:firstLine="720"/>
        <w:jc w:val="both"/>
        <w:rPr>
          <w:rFonts w:eastAsia="Times New Roman"/>
          <w:szCs w:val="24"/>
        </w:rPr>
      </w:pPr>
      <w:r>
        <w:rPr>
          <w:rFonts w:eastAsia="Times New Roman"/>
          <w:szCs w:val="24"/>
        </w:rPr>
        <w:t>Και να τους πε</w:t>
      </w:r>
      <w:r>
        <w:rPr>
          <w:rFonts w:eastAsia="Times New Roman"/>
          <w:szCs w:val="24"/>
        </w:rPr>
        <w:t>ίτε, κύριε Υπουργέ, για την κατάργηση του ΕΚΑΣ, που η Κυβέρνησή σας υπερήφανα, δήθεν, διαπραγματεύθηκε. Να τους πείτε για τις περικοπές των επικουρικών πάνω από 40%, όταν εσείς ομολογήσατε και μετά βάλατε τον Πρωθυπουργό σας, τον κ. Τσίπρα, να πάει στη ΔΕΘ</w:t>
      </w:r>
      <w:r>
        <w:rPr>
          <w:rFonts w:eastAsia="Times New Roman"/>
          <w:szCs w:val="24"/>
        </w:rPr>
        <w:t xml:space="preserve"> και να πει στον κόσμο ότι αυτά αφορούν μόνο το 10% των συνταξιούχων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xml:space="preserve">!- όταν όλοι οι συνταξιούχοι πλήττονται σήμερα. </w:t>
      </w:r>
    </w:p>
    <w:p w14:paraId="539FA109"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Και πλήττονται σήμερα όλοι οι συνταξιούχοι όχι μόνο γιατί μειώσατε το αφορολόγητο ή τους έχετε βάλει την αυξημένη εισφορά </w:t>
      </w:r>
      <w:r>
        <w:rPr>
          <w:rFonts w:eastAsia="Times New Roman"/>
          <w:szCs w:val="24"/>
        </w:rPr>
        <w:t>υ</w:t>
      </w:r>
      <w:r>
        <w:rPr>
          <w:rFonts w:eastAsia="Times New Roman"/>
          <w:szCs w:val="24"/>
        </w:rPr>
        <w:t xml:space="preserve">γείας. Από τα δύο εκατομμύρια εξακόσιες χιλιάδες περίπου συνταξιούχους της χώρας που πλήττονται, το ένα εκατομμύριο εκατό χιλιάδες έχουν υποστεί τις μειώσεις που προανέφερα. Και έπεται συνέχεια, κύριε Υπουργέ, και στα εφάπαξ και σε όλα.       </w:t>
      </w:r>
    </w:p>
    <w:p w14:paraId="539FA10A" w14:textId="77777777" w:rsidR="009E4222" w:rsidRDefault="00AC15E4">
      <w:pPr>
        <w:spacing w:line="600" w:lineRule="auto"/>
        <w:ind w:firstLine="720"/>
        <w:jc w:val="both"/>
        <w:rPr>
          <w:rFonts w:eastAsia="Times New Roman"/>
          <w:szCs w:val="24"/>
        </w:rPr>
      </w:pPr>
      <w:r>
        <w:rPr>
          <w:rFonts w:eastAsia="Times New Roman"/>
          <w:szCs w:val="24"/>
        </w:rPr>
        <w:t>Να τους πεί</w:t>
      </w:r>
      <w:r>
        <w:rPr>
          <w:rFonts w:eastAsia="Times New Roman"/>
          <w:szCs w:val="24"/>
        </w:rPr>
        <w:t>τε, λοιπόν, ότι με αυτό το νομοσχέδιο ό</w:t>
      </w:r>
      <w:r>
        <w:rPr>
          <w:rFonts w:eastAsia="Times New Roman"/>
          <w:szCs w:val="24"/>
        </w:rPr>
        <w:t>,</w:t>
      </w:r>
      <w:r>
        <w:rPr>
          <w:rFonts w:eastAsia="Times New Roman"/>
          <w:szCs w:val="24"/>
        </w:rPr>
        <w:t xml:space="preserve">τι μικρή, πενιχρή έκπτωση είχε καταφέρει ο «μεγάλος διαπραγματευτής μας», ο Πρωθυπουργός κ. Τσίπρας να κάνει, την </w:t>
      </w:r>
      <w:proofErr w:type="spellStart"/>
      <w:r>
        <w:rPr>
          <w:rFonts w:eastAsia="Times New Roman"/>
          <w:szCs w:val="24"/>
        </w:rPr>
        <w:t>ξεψηφίζετε</w:t>
      </w:r>
      <w:proofErr w:type="spellEnd"/>
      <w:r>
        <w:rPr>
          <w:rFonts w:eastAsia="Times New Roman"/>
          <w:szCs w:val="24"/>
        </w:rPr>
        <w:t>. Και βάζετε την Κοινοβουλευτική σας Ομάδα να σηκώσει τα χεράκια σαν καλά παιδάκια και να εξ</w:t>
      </w:r>
      <w:r>
        <w:rPr>
          <w:rFonts w:eastAsia="Times New Roman"/>
          <w:szCs w:val="24"/>
        </w:rPr>
        <w:t xml:space="preserve">ευτελιστεί, κύριε Υπουργέ. Εξευτελίζετε το </w:t>
      </w:r>
      <w:r>
        <w:rPr>
          <w:rFonts w:eastAsia="Times New Roman"/>
          <w:szCs w:val="24"/>
        </w:rPr>
        <w:t>κ</w:t>
      </w:r>
      <w:r>
        <w:rPr>
          <w:rFonts w:eastAsia="Times New Roman"/>
          <w:szCs w:val="24"/>
        </w:rPr>
        <w:t>όμμα σας και την Κοινοβουλευτική σας Ομάδα. Γιατί εξευτελισμός του Κοινοβουλίου είναι και το γνωρίζετε ως νομομαθής.</w:t>
      </w:r>
    </w:p>
    <w:p w14:paraId="539FA10B"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Χθες αναφέρθηκα στον </w:t>
      </w:r>
      <w:proofErr w:type="spellStart"/>
      <w:r>
        <w:rPr>
          <w:rFonts w:eastAsia="Times New Roman"/>
          <w:szCs w:val="24"/>
          <w:lang w:val="en-US"/>
        </w:rPr>
        <w:t>Kirchman</w:t>
      </w:r>
      <w:proofErr w:type="spellEnd"/>
      <w:r>
        <w:rPr>
          <w:rFonts w:eastAsia="Times New Roman"/>
          <w:szCs w:val="24"/>
        </w:rPr>
        <w:t>, κύριε Υπουργέ, που είπε, «Τρεις διορθώσεις του νομοθέτη και ολόκ</w:t>
      </w:r>
      <w:r>
        <w:rPr>
          <w:rFonts w:eastAsia="Times New Roman"/>
          <w:szCs w:val="24"/>
        </w:rPr>
        <w:t xml:space="preserve">ληρες νομικές βιβλιοθήκες καταρρακώνονται.». Εσείς δεν έχετε καταρρακώσει μία βιβλιοθήκη. Έχετε καταρρακώσει τις βιβλιοθήκες όλης της χώρας με τα </w:t>
      </w:r>
      <w:proofErr w:type="spellStart"/>
      <w:r>
        <w:rPr>
          <w:rFonts w:eastAsia="Times New Roman"/>
          <w:szCs w:val="24"/>
        </w:rPr>
        <w:t>ξεψηφίσματα</w:t>
      </w:r>
      <w:proofErr w:type="spellEnd"/>
      <w:r>
        <w:rPr>
          <w:rFonts w:eastAsia="Times New Roman"/>
          <w:szCs w:val="24"/>
        </w:rPr>
        <w:t xml:space="preserve">. Ψηφίζω, </w:t>
      </w:r>
      <w:proofErr w:type="spellStart"/>
      <w:r>
        <w:rPr>
          <w:rFonts w:eastAsia="Times New Roman"/>
          <w:szCs w:val="24"/>
        </w:rPr>
        <w:t>ξεψηφίζω</w:t>
      </w:r>
      <w:proofErr w:type="spellEnd"/>
      <w:r>
        <w:rPr>
          <w:rFonts w:eastAsia="Times New Roman"/>
          <w:szCs w:val="24"/>
        </w:rPr>
        <w:t>!</w:t>
      </w:r>
    </w:p>
    <w:p w14:paraId="539FA10C"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Αυτό, λοιπόν, το νομοσχέδιο περιέχει την άρση όλων των μικρών εκπτώσεων σε ό,τι</w:t>
      </w:r>
      <w:r>
        <w:rPr>
          <w:rFonts w:eastAsia="Times New Roman"/>
          <w:szCs w:val="24"/>
        </w:rPr>
        <w:t xml:space="preserve"> αφορά την εξαγορά πλασματικών χρόνων στους δημοσίους υπαλλήλους, στους ιδιωτικούς υπαλλήλους, στους εμπόρους, στους ελεύθερους επαγγελματίες. Από το 15% έκπτωση που είχατε διαπραγματευτεί, το πάμε στο 2%.</w:t>
      </w:r>
    </w:p>
    <w:p w14:paraId="539FA10D"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Σας μάλωσε η τρόικα, κύριε Υπουργέ; Και εσείς τώρα</w:t>
      </w:r>
      <w:r>
        <w:rPr>
          <w:rFonts w:eastAsia="Times New Roman"/>
          <w:szCs w:val="24"/>
        </w:rPr>
        <w:t xml:space="preserve"> μαλώνετε την Κοινοβουλευτική Ομάδα και τους λέτε, «ψηφίστε!». Και όχι μόνο αυτό, αλλά και τις εκπτώσεις στην πρώτη πενταετία των επιστημόνων και των ελεύθερων επαγγελματιών και αυτές τις παίρνετε πίσω. </w:t>
      </w:r>
    </w:p>
    <w:p w14:paraId="539FA10E"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Και βεβαίως, </w:t>
      </w:r>
      <w:proofErr w:type="spellStart"/>
      <w:r>
        <w:rPr>
          <w:rFonts w:eastAsia="Times New Roman"/>
          <w:szCs w:val="24"/>
        </w:rPr>
        <w:t>στοχοποιείτε</w:t>
      </w:r>
      <w:proofErr w:type="spellEnd"/>
      <w:r>
        <w:rPr>
          <w:rFonts w:eastAsia="Times New Roman"/>
          <w:szCs w:val="24"/>
        </w:rPr>
        <w:t xml:space="preserve"> ένα δυναμικό κλάδο που είν</w:t>
      </w:r>
      <w:r>
        <w:rPr>
          <w:rFonts w:eastAsia="Times New Roman"/>
          <w:szCs w:val="24"/>
        </w:rPr>
        <w:t>αι τα μικρά τουριστικά καταλύματα και τους υπάγετε στο καθεστώς ΟΑΕΕ αντί στο καθεστώς ΟΓΑ. Μας αναφέρθηκαν παραδείγματα όπως η Μύκονος και η Σαντορίνη. Δεν μου λέτε, είναι όλη η Ελλάδα Μύκονος και Σαντορίνη; Τα μικρά τουριστικά καταλύματα που υπάρχουν και</w:t>
      </w:r>
      <w:r>
        <w:rPr>
          <w:rFonts w:eastAsia="Times New Roman"/>
          <w:szCs w:val="24"/>
        </w:rPr>
        <w:t xml:space="preserve"> στην ενδοχώρα, αλλά και σε πολλά μικρά νησάκια, σε νησάκια της άγονης γραμμής, γιατί να υπαχθούν; Για να πεθάνουν; </w:t>
      </w:r>
    </w:p>
    <w:p w14:paraId="539FA10F"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Έχετε βάλει στο στόχαστρο όλη τη δημιουργική Ελλάδα, την Ελλάδα που παράγει, την Ελλάδα που προσπαθεί να σταθεί όρθια, τους νέους ανθρώπους</w:t>
      </w:r>
      <w:r>
        <w:rPr>
          <w:rFonts w:eastAsia="Times New Roman"/>
          <w:szCs w:val="24"/>
        </w:rPr>
        <w:t xml:space="preserve"> που είτε στα ορεινά μέρη της χώρας είτε στα παράλια έχουν στήσει τέτοια μικρά τουριστικά καταλύματα και προσπαθούν να επιβιώσουν; Όπως ακριβώς πλήττετε τους οινοποιούς και τους μικρούς ζυθοποιούς, έχετε βάλει στο στόχαστρο την Ελλάδα της δημιουργίας. </w:t>
      </w:r>
    </w:p>
    <w:p w14:paraId="539FA110"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Δεν</w:t>
      </w:r>
      <w:r>
        <w:rPr>
          <w:rFonts w:eastAsia="Times New Roman"/>
          <w:szCs w:val="24"/>
        </w:rPr>
        <w:t xml:space="preserve"> σας ενδιαφέρει τίποτα άλλο παρά η κοινωνική ισοπέδωση, η «</w:t>
      </w:r>
      <w:proofErr w:type="spellStart"/>
      <w:r>
        <w:rPr>
          <w:rFonts w:eastAsia="Times New Roman"/>
          <w:szCs w:val="24"/>
        </w:rPr>
        <w:t>Μαδουροποίηση</w:t>
      </w:r>
      <w:proofErr w:type="spellEnd"/>
      <w:r>
        <w:rPr>
          <w:rFonts w:eastAsia="Times New Roman"/>
          <w:szCs w:val="24"/>
        </w:rPr>
        <w:t xml:space="preserve">» της χώρας και η εξυπηρέτηση των ημετέρων, αλλά βέβαια και των ημετέρων </w:t>
      </w:r>
      <w:proofErr w:type="spellStart"/>
      <w:r>
        <w:rPr>
          <w:rFonts w:eastAsia="Times New Roman"/>
          <w:szCs w:val="24"/>
        </w:rPr>
        <w:t>καναλαρχών</w:t>
      </w:r>
      <w:proofErr w:type="spellEnd"/>
      <w:r>
        <w:rPr>
          <w:rFonts w:eastAsia="Times New Roman"/>
          <w:szCs w:val="24"/>
        </w:rPr>
        <w:t>! Αντί του ενός, έρχεται ο άλλος. Αντί του Καλογρίτσα, Σαββίδης. Δεν βγαίνει, κύριε Υπουργέ. Δεν βγαί</w:t>
      </w:r>
      <w:r>
        <w:rPr>
          <w:rFonts w:eastAsia="Times New Roman"/>
          <w:szCs w:val="24"/>
        </w:rPr>
        <w:t xml:space="preserve">νει, κυρίες και κύριοι της Κυβέρνησης. </w:t>
      </w:r>
    </w:p>
    <w:p w14:paraId="539FA111"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Και σε ό,τι αφορά τους Βουλευτές, ξαναλέω: Συνάδελφοι, σκεφθείτε. Πόσες φορές θα </w:t>
      </w:r>
      <w:proofErr w:type="spellStart"/>
      <w:r>
        <w:rPr>
          <w:rFonts w:eastAsia="Times New Roman"/>
          <w:szCs w:val="24"/>
        </w:rPr>
        <w:t>ξεψηφίσετε</w:t>
      </w:r>
      <w:proofErr w:type="spellEnd"/>
      <w:r>
        <w:rPr>
          <w:rFonts w:eastAsia="Times New Roman"/>
          <w:szCs w:val="24"/>
        </w:rPr>
        <w:t>; Η συνείδησή σας τι σας λέει; Έτσι λέει το κόμμα; Θα πάμε με τη γραμμή ή θα πάμε με τη συνείδησή μας; Σκεφθείτε το καλά.</w:t>
      </w:r>
    </w:p>
    <w:p w14:paraId="539FA112"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Σας</w:t>
      </w:r>
      <w:r>
        <w:rPr>
          <w:rFonts w:eastAsia="Times New Roman"/>
          <w:szCs w:val="24"/>
        </w:rPr>
        <w:t xml:space="preserve"> ευχαριστώ.</w:t>
      </w:r>
    </w:p>
    <w:p w14:paraId="539FA11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(Χειροκροτήματα από τις πτέρυγες της Δημοκρατικής Συμπαράταξης ΠΑΣΟΚ-ΔΗΜΑΡ και του Ποταμιού)</w:t>
      </w:r>
    </w:p>
    <w:p w14:paraId="539FA114" w14:textId="77777777" w:rsidR="009E4222" w:rsidRDefault="00AC15E4">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Επειδή ο κ. Χρήστος </w:t>
      </w:r>
      <w:proofErr w:type="spellStart"/>
      <w:r>
        <w:rPr>
          <w:rFonts w:eastAsia="Times New Roman"/>
          <w:bCs/>
          <w:szCs w:val="24"/>
        </w:rPr>
        <w:t>Κατσώτης</w:t>
      </w:r>
      <w:proofErr w:type="spellEnd"/>
      <w:r>
        <w:rPr>
          <w:rFonts w:eastAsia="Times New Roman"/>
          <w:bCs/>
          <w:szCs w:val="24"/>
        </w:rPr>
        <w:t xml:space="preserve"> δεν είναι στην Αίθουσα και δεν θέλω να τον διαγράψω, καλώ στο Βήμα την κ. Μάρκου. </w:t>
      </w:r>
    </w:p>
    <w:p w14:paraId="539FA115" w14:textId="77777777" w:rsidR="009E4222" w:rsidRDefault="00AC15E4">
      <w:pPr>
        <w:spacing w:line="600" w:lineRule="auto"/>
        <w:ind w:firstLine="720"/>
        <w:jc w:val="both"/>
        <w:rPr>
          <w:rFonts w:eastAsia="Times New Roman"/>
          <w:bCs/>
          <w:szCs w:val="24"/>
        </w:rPr>
      </w:pPr>
      <w:r>
        <w:rPr>
          <w:rFonts w:eastAsia="Times New Roman"/>
          <w:bCs/>
          <w:szCs w:val="24"/>
        </w:rPr>
        <w:t xml:space="preserve">Μετά </w:t>
      </w:r>
      <w:r>
        <w:rPr>
          <w:rFonts w:eastAsia="Times New Roman"/>
          <w:bCs/>
          <w:szCs w:val="24"/>
        </w:rPr>
        <w:t xml:space="preserve">θα πάρει τον λόγο -όπως είπαμε- ο κ. Καρράς, διότι συμπληρώνεται η πρώτη πεντάδα. Κατόπιν τον λόγο θα λάβει ο κύριος Υπουργός, εάν το θέλει, αλλιώς θα πάμε στον κ. </w:t>
      </w:r>
      <w:proofErr w:type="spellStart"/>
      <w:r>
        <w:rPr>
          <w:rFonts w:eastAsia="Times New Roman"/>
          <w:bCs/>
          <w:szCs w:val="24"/>
        </w:rPr>
        <w:t>Κατσώτη</w:t>
      </w:r>
      <w:proofErr w:type="spellEnd"/>
      <w:r>
        <w:rPr>
          <w:rFonts w:eastAsia="Times New Roman"/>
          <w:bCs/>
          <w:szCs w:val="24"/>
        </w:rPr>
        <w:t xml:space="preserve"> -παρακαλώ τους συναδέλφους του να τον ειδοποιήσουν- και τον κ. </w:t>
      </w:r>
      <w:proofErr w:type="spellStart"/>
      <w:r>
        <w:rPr>
          <w:rFonts w:eastAsia="Times New Roman"/>
          <w:bCs/>
          <w:szCs w:val="24"/>
        </w:rPr>
        <w:t>Σαρίδη</w:t>
      </w:r>
      <w:proofErr w:type="spellEnd"/>
      <w:r>
        <w:rPr>
          <w:rFonts w:eastAsia="Times New Roman"/>
          <w:bCs/>
          <w:szCs w:val="24"/>
        </w:rPr>
        <w:t xml:space="preserve"> για να κλείσει</w:t>
      </w:r>
      <w:r>
        <w:rPr>
          <w:rFonts w:eastAsia="Times New Roman"/>
          <w:bCs/>
          <w:szCs w:val="24"/>
        </w:rPr>
        <w:t xml:space="preserve"> το εναλλάξ της πρώτης οκτάδας και τον κ. </w:t>
      </w:r>
      <w:proofErr w:type="spellStart"/>
      <w:r>
        <w:rPr>
          <w:rFonts w:eastAsia="Times New Roman"/>
          <w:bCs/>
          <w:szCs w:val="24"/>
        </w:rPr>
        <w:t>Δανέλλη</w:t>
      </w:r>
      <w:proofErr w:type="spellEnd"/>
      <w:r>
        <w:rPr>
          <w:rFonts w:eastAsia="Times New Roman"/>
          <w:bCs/>
          <w:szCs w:val="24"/>
        </w:rPr>
        <w:t>. Μετά θα πάμε κανονικά στους συναδέλφους ανά πεντάδες.</w:t>
      </w:r>
    </w:p>
    <w:p w14:paraId="539FA116" w14:textId="77777777" w:rsidR="009E4222" w:rsidRDefault="00AC15E4">
      <w:pPr>
        <w:spacing w:line="600" w:lineRule="auto"/>
        <w:ind w:firstLine="720"/>
        <w:jc w:val="both"/>
        <w:rPr>
          <w:rFonts w:eastAsia="Times New Roman"/>
          <w:bCs/>
          <w:szCs w:val="24"/>
        </w:rPr>
      </w:pPr>
      <w:r>
        <w:rPr>
          <w:rFonts w:eastAsia="Times New Roman"/>
          <w:bCs/>
          <w:szCs w:val="24"/>
        </w:rPr>
        <w:t>Ορίστε, κυρία Μάρκου, έχετε τον λόγο.</w:t>
      </w:r>
    </w:p>
    <w:p w14:paraId="539FA117" w14:textId="77777777" w:rsidR="009E4222" w:rsidRDefault="00AC15E4">
      <w:pPr>
        <w:spacing w:line="600" w:lineRule="auto"/>
        <w:ind w:firstLine="720"/>
        <w:jc w:val="both"/>
        <w:rPr>
          <w:rFonts w:eastAsia="Times New Roman"/>
          <w:bCs/>
          <w:szCs w:val="24"/>
        </w:rPr>
      </w:pPr>
      <w:r>
        <w:rPr>
          <w:rFonts w:eastAsia="Times New Roman"/>
          <w:b/>
          <w:bCs/>
          <w:szCs w:val="24"/>
        </w:rPr>
        <w:t>ΑΙΚΑΤΕΡΙΝΗ ΜΑΡΚΟΥ:</w:t>
      </w:r>
      <w:r>
        <w:rPr>
          <w:rFonts w:eastAsia="Times New Roman"/>
          <w:bCs/>
          <w:szCs w:val="24"/>
        </w:rPr>
        <w:t xml:space="preserve"> Ευχαριστώ πολύ, κύριε Πρόεδρε.</w:t>
      </w:r>
    </w:p>
    <w:p w14:paraId="539FA118" w14:textId="77777777" w:rsidR="009E4222" w:rsidRDefault="00AC15E4">
      <w:pPr>
        <w:spacing w:line="600" w:lineRule="auto"/>
        <w:ind w:firstLine="720"/>
        <w:jc w:val="both"/>
        <w:rPr>
          <w:rFonts w:eastAsia="Times New Roman"/>
          <w:bCs/>
          <w:szCs w:val="24"/>
        </w:rPr>
      </w:pPr>
      <w:r>
        <w:rPr>
          <w:rFonts w:eastAsia="Times New Roman"/>
          <w:bCs/>
          <w:szCs w:val="24"/>
        </w:rPr>
        <w:t>Κυρίες και κύριοι Βουλευτές, σήμερα η Κυβέρνηση επιστρέφει στον</w:t>
      </w:r>
      <w:r>
        <w:rPr>
          <w:rFonts w:eastAsia="Times New Roman"/>
          <w:bCs/>
          <w:szCs w:val="24"/>
        </w:rPr>
        <w:t xml:space="preserve"> τόπο του εγκλήματος. Φέρνει εσπευσμένα στη Βουλή προς ψήφιση το πολυνομοσχέδιο αυτό, κάνοντας περίπου τον Κινέζο, σαν να μη συμβαίνει τίποτα, ενώ ο τόπος σέρνεται, τα εισοδήματα καταρρέουν, ενώ επενδύσεις δεν γίνονται και οι </w:t>
      </w:r>
      <w:r>
        <w:rPr>
          <w:rFonts w:eastAsia="Times New Roman"/>
          <w:bCs/>
          <w:szCs w:val="24"/>
        </w:rPr>
        <w:lastRenderedPageBreak/>
        <w:t>εξαγωγές υποχωρούν. Και όλα αυ</w:t>
      </w:r>
      <w:r>
        <w:rPr>
          <w:rFonts w:eastAsia="Times New Roman"/>
          <w:bCs/>
          <w:szCs w:val="24"/>
        </w:rPr>
        <w:t xml:space="preserve">τά υπό τη μέγγενη της τρομερής </w:t>
      </w:r>
      <w:proofErr w:type="spellStart"/>
      <w:r>
        <w:rPr>
          <w:rFonts w:eastAsia="Times New Roman"/>
          <w:bCs/>
          <w:szCs w:val="24"/>
        </w:rPr>
        <w:t>υπερφορολόγησης</w:t>
      </w:r>
      <w:proofErr w:type="spellEnd"/>
      <w:r>
        <w:rPr>
          <w:rFonts w:eastAsia="Times New Roman"/>
          <w:bCs/>
          <w:szCs w:val="24"/>
        </w:rPr>
        <w:t>. Η Κυβέρνηση της αμνηστίας και της αμεριμνησίας κάνει σαν να μη συμβαίνει τίποτα!</w:t>
      </w:r>
    </w:p>
    <w:p w14:paraId="539FA119" w14:textId="77777777" w:rsidR="009E4222" w:rsidRDefault="00AC15E4">
      <w:pPr>
        <w:spacing w:line="600" w:lineRule="auto"/>
        <w:ind w:firstLine="720"/>
        <w:jc w:val="both"/>
        <w:rPr>
          <w:rFonts w:eastAsia="Times New Roman"/>
          <w:bCs/>
          <w:szCs w:val="24"/>
        </w:rPr>
      </w:pPr>
      <w:r>
        <w:rPr>
          <w:rFonts w:eastAsia="Times New Roman"/>
          <w:bCs/>
          <w:szCs w:val="24"/>
        </w:rPr>
        <w:t xml:space="preserve">Εν προκειμένω τώρα, στις 18 Μάϊου του 2014 ο κ. </w:t>
      </w:r>
      <w:proofErr w:type="spellStart"/>
      <w:r>
        <w:rPr>
          <w:rFonts w:eastAsia="Times New Roman"/>
          <w:bCs/>
          <w:szCs w:val="24"/>
        </w:rPr>
        <w:t>Φάμελλος</w:t>
      </w:r>
      <w:proofErr w:type="spellEnd"/>
      <w:r>
        <w:rPr>
          <w:rFonts w:eastAsia="Times New Roman"/>
          <w:bCs/>
          <w:szCs w:val="24"/>
        </w:rPr>
        <w:t xml:space="preserve">, νυν </w:t>
      </w:r>
      <w:r>
        <w:rPr>
          <w:rFonts w:eastAsia="Times New Roman"/>
          <w:bCs/>
          <w:szCs w:val="24"/>
        </w:rPr>
        <w:t>Κ</w:t>
      </w:r>
      <w:r>
        <w:rPr>
          <w:rFonts w:eastAsia="Times New Roman"/>
          <w:bCs/>
          <w:szCs w:val="24"/>
        </w:rPr>
        <w:t xml:space="preserve">οινοβουλευτικός </w:t>
      </w:r>
      <w:r>
        <w:rPr>
          <w:rFonts w:eastAsia="Times New Roman"/>
          <w:bCs/>
          <w:szCs w:val="24"/>
        </w:rPr>
        <w:t>Ε</w:t>
      </w:r>
      <w:r>
        <w:rPr>
          <w:rFonts w:eastAsia="Times New Roman"/>
          <w:bCs/>
          <w:szCs w:val="24"/>
        </w:rPr>
        <w:t>κπρόσωπος του ΣΥΡΙΖΑ, δημοσιεύει φωτογραφία στη</w:t>
      </w:r>
      <w:r>
        <w:rPr>
          <w:rFonts w:eastAsia="Times New Roman"/>
          <w:bCs/>
          <w:szCs w:val="24"/>
        </w:rPr>
        <w:t>ν κάλπη του δημοψηφίσματος για την ΕΥΑΘ με λεζάντα: «Ψηφίζουμε ΟΧΙ στην ιδιωτικοποίηση της ΕΥΑΘ. Το νερό είναι κοινωνικό αγαθό!».</w:t>
      </w:r>
    </w:p>
    <w:p w14:paraId="539FA11A" w14:textId="77777777" w:rsidR="009E4222" w:rsidRDefault="00AC15E4">
      <w:pPr>
        <w:spacing w:line="600" w:lineRule="auto"/>
        <w:ind w:firstLine="720"/>
        <w:jc w:val="both"/>
        <w:rPr>
          <w:rFonts w:eastAsia="Times New Roman" w:cs="Times New Roman"/>
          <w:szCs w:val="24"/>
        </w:rPr>
      </w:pPr>
      <w:r>
        <w:rPr>
          <w:rFonts w:eastAsia="Times New Roman"/>
          <w:bCs/>
          <w:szCs w:val="24"/>
        </w:rPr>
        <w:t>Ένα χρόνο αργότερο φωτογραφίζεται με το μπλουζάκι των εθελοντών του «Σώστε το νερό», ως υποστηρικτής και εθελοντής από την πρώ</w:t>
      </w:r>
      <w:r>
        <w:rPr>
          <w:rFonts w:eastAsia="Times New Roman"/>
          <w:bCs/>
          <w:szCs w:val="24"/>
        </w:rPr>
        <w:t xml:space="preserve">τη μέρα του κινήματος κατά της ιδιωτικοποίησης. </w:t>
      </w:r>
    </w:p>
    <w:p w14:paraId="539FA11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Μάλιστα, το ρεπορτάζ αναφέρει ότι οι παρευρισκόμενοι θυμήθηκαν, πειρακτικά, τον Γιώργο Παπανδρέου και τη φωτογραφία του με μπλουζάκι «Δεν πωλείται» το 2008 στην πρώτη προσπάθεια πώλησης της ΕΥΑΘ. Ω, </w:t>
      </w:r>
      <w:proofErr w:type="spellStart"/>
      <w:r>
        <w:rPr>
          <w:rFonts w:eastAsia="Times New Roman" w:cs="Times New Roman"/>
          <w:szCs w:val="24"/>
        </w:rPr>
        <w:t>ποία</w:t>
      </w:r>
      <w:proofErr w:type="spellEnd"/>
      <w:r>
        <w:rPr>
          <w:rFonts w:eastAsia="Times New Roman" w:cs="Times New Roman"/>
          <w:szCs w:val="24"/>
        </w:rPr>
        <w:t xml:space="preserve"> ειρ</w:t>
      </w:r>
      <w:r>
        <w:rPr>
          <w:rFonts w:eastAsia="Times New Roman" w:cs="Times New Roman"/>
          <w:szCs w:val="24"/>
        </w:rPr>
        <w:t xml:space="preserve">ωνεία! </w:t>
      </w:r>
    </w:p>
    <w:p w14:paraId="539FA11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Καταθέτω τις φωτογραφίες </w:t>
      </w:r>
      <w:r>
        <w:rPr>
          <w:rFonts w:eastAsia="Times New Roman" w:cs="Times New Roman"/>
          <w:szCs w:val="24"/>
        </w:rPr>
        <w:t>για τα</w:t>
      </w:r>
      <w:r>
        <w:rPr>
          <w:rFonts w:eastAsia="Times New Roman" w:cs="Times New Roman"/>
          <w:szCs w:val="24"/>
        </w:rPr>
        <w:t xml:space="preserve"> Πρακτικά.</w:t>
      </w:r>
    </w:p>
    <w:p w14:paraId="539FA11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w:t>
      </w:r>
      <w:r>
        <w:rPr>
          <w:rFonts w:eastAsia="Times New Roman" w:cs="Times New Roman"/>
          <w:szCs w:val="24"/>
        </w:rPr>
        <w:t>.</w:t>
      </w:r>
      <w:r>
        <w:rPr>
          <w:rFonts w:eastAsia="Times New Roman" w:cs="Times New Roman"/>
          <w:szCs w:val="24"/>
        </w:rPr>
        <w:t xml:space="preserve"> Αικατερίνη Μάρκου καταθέτει για τα Πρακτικά τ</w:t>
      </w:r>
      <w:r>
        <w:rPr>
          <w:rFonts w:eastAsia="Times New Roman" w:cs="Times New Roman"/>
          <w:szCs w:val="24"/>
        </w:rPr>
        <w:t>ις</w:t>
      </w:r>
      <w:r>
        <w:rPr>
          <w:rFonts w:eastAsia="Times New Roman" w:cs="Times New Roman"/>
          <w:szCs w:val="24"/>
        </w:rPr>
        <w:t xml:space="preserve"> προαναφερθ</w:t>
      </w:r>
      <w:r>
        <w:rPr>
          <w:rFonts w:eastAsia="Times New Roman" w:cs="Times New Roman"/>
          <w:szCs w:val="24"/>
        </w:rPr>
        <w:t>είσες</w:t>
      </w:r>
      <w:r>
        <w:rPr>
          <w:rFonts w:eastAsia="Times New Roman" w:cs="Times New Roman"/>
          <w:szCs w:val="24"/>
        </w:rPr>
        <w:t xml:space="preserve"> </w:t>
      </w:r>
      <w:r>
        <w:rPr>
          <w:rFonts w:eastAsia="Times New Roman" w:cs="Times New Roman"/>
          <w:szCs w:val="24"/>
        </w:rPr>
        <w:t>φωτογραφίες</w:t>
      </w:r>
      <w:r>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οποί</w:t>
      </w:r>
      <w:r>
        <w:rPr>
          <w:rFonts w:eastAsia="Times New Roman" w:cs="Times New Roman"/>
          <w:szCs w:val="24"/>
        </w:rPr>
        <w:t>ες</w:t>
      </w:r>
      <w:r>
        <w:rPr>
          <w:rFonts w:eastAsia="Times New Roman" w:cs="Times New Roman"/>
          <w:szCs w:val="24"/>
        </w:rPr>
        <w:t xml:space="preserve">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w:t>
      </w:r>
      <w:r>
        <w:rPr>
          <w:rFonts w:eastAsia="Times New Roman" w:cs="Times New Roman"/>
          <w:szCs w:val="24"/>
        </w:rPr>
        <w:t>ν της Βουλής)</w:t>
      </w:r>
    </w:p>
    <w:p w14:paraId="539FA11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Την ίδια ημέρα, στις 18 Μαΐου 2014, ο κ. </w:t>
      </w:r>
      <w:proofErr w:type="spellStart"/>
      <w:r>
        <w:rPr>
          <w:rFonts w:eastAsia="Times New Roman" w:cs="Times New Roman"/>
          <w:szCs w:val="24"/>
        </w:rPr>
        <w:t>Μηταφίδης</w:t>
      </w:r>
      <w:proofErr w:type="spellEnd"/>
      <w:r>
        <w:rPr>
          <w:rFonts w:eastAsia="Times New Roman" w:cs="Times New Roman"/>
          <w:szCs w:val="24"/>
        </w:rPr>
        <w:t xml:space="preserve">, Βουλευτής σήμερα του ΣΥΡΙΖΑ και τότε υποψήφιος </w:t>
      </w:r>
      <w:r>
        <w:rPr>
          <w:rFonts w:eastAsia="Times New Roman" w:cs="Times New Roman"/>
          <w:szCs w:val="24"/>
        </w:rPr>
        <w:t>δ</w:t>
      </w:r>
      <w:r>
        <w:rPr>
          <w:rFonts w:eastAsia="Times New Roman" w:cs="Times New Roman"/>
          <w:szCs w:val="24"/>
        </w:rPr>
        <w:t>ήμαρχος με τον ΣΥΡΙΖΑ στη Θεσσαλονίκη, υπενθύμιζε με δήλωσή του ότι υπήρξαμε οι εισηγητές και οι πρωτεργάτες του δημοψηφίσματος για την αποτρο</w:t>
      </w:r>
      <w:r>
        <w:rPr>
          <w:rFonts w:eastAsia="Times New Roman" w:cs="Times New Roman"/>
          <w:szCs w:val="24"/>
        </w:rPr>
        <w:t xml:space="preserve">πή της ιδιωτικοποίησης της ΕΥΑΘ. </w:t>
      </w:r>
    </w:p>
    <w:p w14:paraId="539FA11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τις δηλώσεις του κ. </w:t>
      </w:r>
      <w:proofErr w:type="spellStart"/>
      <w:r>
        <w:rPr>
          <w:rFonts w:eastAsia="Times New Roman" w:cs="Times New Roman"/>
          <w:szCs w:val="24"/>
        </w:rPr>
        <w:t>Μηταφίδη</w:t>
      </w:r>
      <w:proofErr w:type="spellEnd"/>
      <w:r>
        <w:rPr>
          <w:rFonts w:eastAsia="Times New Roman" w:cs="Times New Roman"/>
          <w:szCs w:val="24"/>
        </w:rPr>
        <w:t>.</w:t>
      </w:r>
    </w:p>
    <w:p w14:paraId="539FA12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Αικατερίνη Μάρκου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w:t>
      </w:r>
      <w:r>
        <w:rPr>
          <w:rFonts w:eastAsia="Times New Roman" w:cs="Times New Roman"/>
          <w:szCs w:val="24"/>
        </w:rPr>
        <w:t>σης Στενογραφίας και Πρακτικών της Βουλής)</w:t>
      </w:r>
    </w:p>
    <w:p w14:paraId="539FA12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Τον Μάιο του 2015 τριάντα ένας Βουλευτές του ΣΥΡΙΖΑ -μεταξύ αυτών ο κ. Τριανταφυλλίδης και ο κ. </w:t>
      </w:r>
      <w:proofErr w:type="spellStart"/>
      <w:r>
        <w:rPr>
          <w:rFonts w:eastAsia="Times New Roman" w:cs="Times New Roman"/>
          <w:szCs w:val="24"/>
        </w:rPr>
        <w:t>Φάμελλος</w:t>
      </w:r>
      <w:proofErr w:type="spellEnd"/>
      <w:r>
        <w:rPr>
          <w:rFonts w:eastAsia="Times New Roman" w:cs="Times New Roman"/>
          <w:szCs w:val="24"/>
        </w:rPr>
        <w:t>- καταθέτουν ερώτηση για την αποκατάσταση της συνταγματικής νομιμότητας, σχετικά με την επαναφορά μετοχών της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ΕΥΔΑΠ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ΕΥΑΘ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από το ΤΑΙΠΕΔ. </w:t>
      </w:r>
    </w:p>
    <w:p w14:paraId="539FA12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Καταθέτω τη δήλωση για τα Πρακτικά.</w:t>
      </w:r>
    </w:p>
    <w:p w14:paraId="539FA12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Αικατερίνη Μάρκου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w:t>
      </w:r>
      <w:r>
        <w:rPr>
          <w:rFonts w:eastAsia="Times New Roman" w:cs="Times New Roman"/>
          <w:szCs w:val="24"/>
        </w:rPr>
        <w:t>Στενογραφίας και Πρακτικών της Βουλής)</w:t>
      </w:r>
    </w:p>
    <w:p w14:paraId="539FA12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ίδιος ο Πρωθυπουργός είχε δηλώσει τις ημέρες του δημοψηφίσματος για την ΕΥΑΘ, ότι η ιδιωτικοποίηση της ΕΥΑΘ δεν μπορεί να σταθεί με κανένα τρόπο. «Αυτή η χώρα έχει νόμους, έχει Σύνταγμα», είπε ο κύριος Πρωθυπουργός.</w:t>
      </w:r>
      <w:r>
        <w:rPr>
          <w:rFonts w:eastAsia="Times New Roman" w:cs="Times New Roman"/>
          <w:szCs w:val="24"/>
        </w:rPr>
        <w:t xml:space="preserve"> «Κανείς δεν μπορεί να παραβιάζει τους νόμους και το Σύνταγμα», συνεχίζει ο κ Τσίπρας. «Εγώ θα το πήγαινα και ένα βήμα παραπέρα και θα σας έλεγα ότι κανείς δεν μπορεί </w:t>
      </w:r>
      <w:r>
        <w:rPr>
          <w:rFonts w:eastAsia="Times New Roman" w:cs="Times New Roman"/>
          <w:szCs w:val="24"/>
        </w:rPr>
        <w:lastRenderedPageBreak/>
        <w:t>να παραβιάσει και τη βούληση της πλειοψηφίας των πολιτών…» -είχε δηλώσει τότε ο κ. Τσίπρα</w:t>
      </w:r>
      <w:r>
        <w:rPr>
          <w:rFonts w:eastAsia="Times New Roman" w:cs="Times New Roman"/>
          <w:szCs w:val="24"/>
        </w:rPr>
        <w:t xml:space="preserve">ς- «…κανείς εκτός από έναν». Εμάς εννοούσε, προφανώς, ο κύριος Πρωθυπουργός. </w:t>
      </w:r>
    </w:p>
    <w:p w14:paraId="539FA12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Ακόμα ένα δημοψήφισμα πετιέται στον κάλαθο των </w:t>
      </w:r>
      <w:proofErr w:type="spellStart"/>
      <w:r>
        <w:rPr>
          <w:rFonts w:eastAsia="Times New Roman" w:cs="Times New Roman"/>
          <w:szCs w:val="24"/>
        </w:rPr>
        <w:t>αχρήστων</w:t>
      </w:r>
      <w:proofErr w:type="spellEnd"/>
      <w:r>
        <w:rPr>
          <w:rFonts w:eastAsia="Times New Roman" w:cs="Times New Roman"/>
          <w:szCs w:val="24"/>
        </w:rPr>
        <w:t xml:space="preserve">. Η λαϊκή ετυμηγορία, που καπηλεύτηκε με τον πιο κυνικό τρόπο για να αναδειχθείτε στην εξουσία, ο ίδιος ο λαός, είναι απλά </w:t>
      </w:r>
      <w:r>
        <w:rPr>
          <w:rFonts w:eastAsia="Times New Roman" w:cs="Times New Roman"/>
          <w:szCs w:val="24"/>
        </w:rPr>
        <w:t>ένα εργαλείο για εσάς, όπως αναδεικνύεται πια.</w:t>
      </w:r>
    </w:p>
    <w:p w14:paraId="539FA12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Μέσα σε δύο μόλις χρόνια περάσαμε από το «Το νερό είναι δημόσιο αγαθό» στο ότι «Το νερό είναι περίπου δημόσιο αγαθό, ναι μεν, αλλά πρέπει να λειτουργήσει και στην αγορά». Στο ενδιάμεσο, βέβαια, αλλάξατε τον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όεδρο της ΕΥΑΘ, διορίζοντας έναν από τους πρωτεργάτες του κινήματος «Σώστε το Νερό», διότι η ψευδαίσθηση για τις προθέσεις σας έπρεπε να είναι πλήρης. Πού είναι σήμερα ο κύριος αυτός; Γιατί δεν εμφανίστηκε χθες στην ακρόαση των φορέων; </w:t>
      </w:r>
    </w:p>
    <w:p w14:paraId="539FA12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Τον Σεπτέμβρη του 2</w:t>
      </w:r>
      <w:r>
        <w:rPr>
          <w:rFonts w:eastAsia="Times New Roman" w:cs="Times New Roman"/>
          <w:szCs w:val="24"/>
        </w:rPr>
        <w:t xml:space="preserve">015, πριν τις εκλογές, σε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του ΣΥΡΙΖΑ πανηγυρίζατε για τη μείωση των ιδιωτικοποιήσεων από είκοσι τρεις σε εννέα με το τρίτο -το δικό σας- μνημόνιο, εξαιρώντας από τον κατάλογο την ΕΥΑΘ. Αλλά, το ψέμα έχει κοντά ποδάρια. Τελικά κανείς δεν μας εξήγη</w:t>
      </w:r>
      <w:r>
        <w:rPr>
          <w:rFonts w:eastAsia="Times New Roman" w:cs="Times New Roman"/>
          <w:szCs w:val="24"/>
        </w:rPr>
        <w:t xml:space="preserve">σε γιατί το 74% της ΕΥΑΘ πρέπει να περάσει από το ΤΑΙΠΕΔ, όπου ανήκει σήμερα, στο νέο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των ενενήντα εννέα ετών, που τελεί υπό τον ουσιαστικό έλεγχο των δανειστών. Αφού η πρόθεσή σας είναι να πουλήσετε ή να αξιοποιήσετε -αφού το προτιμάτε- μόνο έν</w:t>
      </w:r>
      <w:r>
        <w:rPr>
          <w:rFonts w:eastAsia="Times New Roman" w:cs="Times New Roman"/>
          <w:szCs w:val="24"/>
        </w:rPr>
        <w:t xml:space="preserve">α μειοψηφικό πακέτο, γιατί δεν μεταβιβάζετε αυτό το ποσοστό; Είναι αυτή η κίνηση σύμφωνη με την απόφαση του </w:t>
      </w:r>
      <w:proofErr w:type="spellStart"/>
      <w:r>
        <w:rPr>
          <w:rFonts w:eastAsia="Times New Roman" w:cs="Times New Roman"/>
          <w:szCs w:val="24"/>
        </w:rPr>
        <w:t>ΣτΕ</w:t>
      </w:r>
      <w:proofErr w:type="spellEnd"/>
      <w:r>
        <w:rPr>
          <w:rFonts w:eastAsia="Times New Roman" w:cs="Times New Roman"/>
          <w:szCs w:val="24"/>
        </w:rPr>
        <w:t xml:space="preserve">; Σε ποιο σημείο μέσα σε αυτό το νομοσχέδιο διασφαλίζεται ότι το νερό θα παραμείνει δημόσιο και κοινωνικό αγαθό; </w:t>
      </w:r>
    </w:p>
    <w:p w14:paraId="539FA12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Απευθύνομαι κυρίως στους Βουλευ</w:t>
      </w:r>
      <w:r>
        <w:rPr>
          <w:rFonts w:eastAsia="Times New Roman" w:cs="Times New Roman"/>
          <w:szCs w:val="24"/>
        </w:rPr>
        <w:t>τές του ΣΥΡΙΖΑ: Μήπως έχει έρθει η ώρα πια της αυτοκριτικής και της απολογίας; Θα τολμήσει ένας Βουλευτής της Θεσσαλονίκης να ανέβει στο Βήμα και να μας απαντήσει ή να επιστρέψει στην καθημερινότητά του; Έχει το θάρρος να πει, «Έκανα λάθος, παρασύρθηκα»; Έ</w:t>
      </w:r>
      <w:r>
        <w:rPr>
          <w:rFonts w:eastAsia="Times New Roman" w:cs="Times New Roman"/>
          <w:szCs w:val="24"/>
        </w:rPr>
        <w:t xml:space="preserve">χει απομείνει ένα ψήγμα έστω ευθιξίας και αξιοπρέπειας; </w:t>
      </w:r>
    </w:p>
    <w:p w14:paraId="539FA12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Όλα αυτά τα χρόνια αντιταχθήκατε σε κάθε προσπάθεια, σε κάθε μεταρρύθμιση παριστάνοντας τους τιμητές των πάντων, δείχνοντας με το δά</w:t>
      </w:r>
      <w:r>
        <w:rPr>
          <w:rFonts w:eastAsia="Times New Roman" w:cs="Times New Roman"/>
          <w:szCs w:val="24"/>
        </w:rPr>
        <w:t>κ</w:t>
      </w:r>
      <w:r>
        <w:rPr>
          <w:rFonts w:eastAsia="Times New Roman" w:cs="Times New Roman"/>
          <w:szCs w:val="24"/>
        </w:rPr>
        <w:t>τυλο τους υπόλοιπους. Εσείς, οι φορείς του δήθεν ηθικού πλεονεκτήμ</w:t>
      </w:r>
      <w:r>
        <w:rPr>
          <w:rFonts w:eastAsia="Times New Roman" w:cs="Times New Roman"/>
          <w:szCs w:val="24"/>
        </w:rPr>
        <w:t xml:space="preserve">ατος, εξαπολύσατε χωρίς αιδώ την </w:t>
      </w:r>
      <w:proofErr w:type="spellStart"/>
      <w:r>
        <w:rPr>
          <w:rFonts w:eastAsia="Times New Roman" w:cs="Times New Roman"/>
          <w:szCs w:val="24"/>
        </w:rPr>
        <w:t>αντιμνημονιακή</w:t>
      </w:r>
      <w:proofErr w:type="spellEnd"/>
      <w:r>
        <w:rPr>
          <w:rFonts w:eastAsia="Times New Roman" w:cs="Times New Roman"/>
          <w:szCs w:val="24"/>
        </w:rPr>
        <w:t xml:space="preserve"> σας δημαγωγία, μέσα στην οποία καλλιεργήθηκε ο φανατισμός του «</w:t>
      </w:r>
      <w:r>
        <w:rPr>
          <w:rFonts w:eastAsia="Times New Roman" w:cs="Times New Roman"/>
          <w:szCs w:val="24"/>
        </w:rPr>
        <w:t>ό</w:t>
      </w:r>
      <w:r>
        <w:rPr>
          <w:rFonts w:eastAsia="Times New Roman" w:cs="Times New Roman"/>
          <w:szCs w:val="24"/>
        </w:rPr>
        <w:t>χι», δηλητηριάζοντας την πολιτική ζωή του τόπου. Και ύστερα, πραγματοποιήσατε στροφή με έναν αφύσικο τρόπο και με έναν και μόνο στόχο: Η αδίστακ</w:t>
      </w:r>
      <w:r>
        <w:rPr>
          <w:rFonts w:eastAsia="Times New Roman" w:cs="Times New Roman"/>
          <w:szCs w:val="24"/>
        </w:rPr>
        <w:t xml:space="preserve">τη συμμορία να παραμείνει στην εξουσία. </w:t>
      </w:r>
    </w:p>
    <w:p w14:paraId="539FA12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Δεν θα ήθελα να είμαι Βουλευτής του ΣΥΡΙΖΑ, που σήμερα υποτίθεται αναγκάζεται να ψηφίζει αυτά στα οποία αντιδρούσε χθες. Αλλά πια σας έχει γίνει δεύτερη φύση. Ούτε καν εντύπωση κάνει πια στον κόσμο. Αλλά είπαμε, τίπ</w:t>
      </w:r>
      <w:r>
        <w:rPr>
          <w:rFonts w:eastAsia="Times New Roman" w:cs="Times New Roman"/>
          <w:szCs w:val="24"/>
        </w:rPr>
        <w:t>οτα πια δεν έχει αξία, ούτε ο λόγος ούτε οι δεσμεύσεις. Υπέρτατη αξία για εσάς είναι μόνο η εξουσία. Και στον βωμό της έχετε θυσιάσει κάθε ιδεολογία, κάθε αξιοπιστία, κάθε αξιοπρέπεια!</w:t>
      </w:r>
    </w:p>
    <w:p w14:paraId="539FA12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Παρακαλώ, ολοκληρώστε, κυρία Μάρκου.</w:t>
      </w:r>
    </w:p>
    <w:p w14:paraId="539FA12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Α</w:t>
      </w:r>
      <w:r>
        <w:rPr>
          <w:rFonts w:eastAsia="Times New Roman" w:cs="Times New Roman"/>
          <w:b/>
          <w:szCs w:val="24"/>
        </w:rPr>
        <w:t>ΙΚΑΤΕΡΙΝΗ ΜΑΡΚΟΥ:</w:t>
      </w:r>
      <w:r>
        <w:rPr>
          <w:rFonts w:eastAsia="Times New Roman" w:cs="Times New Roman"/>
          <w:szCs w:val="24"/>
        </w:rPr>
        <w:t xml:space="preserve"> Θα ήθελα τριάντα δευτερόλεπτα ακόμα, κύριε Πρόεδρε.</w:t>
      </w:r>
    </w:p>
    <w:p w14:paraId="539FA12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Έχετε συνειδητοποιήσει ότι κάποτε θα θέλετε να πάτε σπίτια σας και δεν θα μπορείτε; Γιατί, αγαπητοί, δεν είναι μόνο ή δεν είναι τόσο τα μέτρα αυτά καθαυτά, που, βέβαια -να μην το ξεχνάμε</w:t>
      </w:r>
      <w:r>
        <w:rPr>
          <w:rFonts w:eastAsia="Times New Roman" w:cs="Times New Roman"/>
          <w:szCs w:val="24"/>
        </w:rPr>
        <w:t xml:space="preserve"> αυτό- έχουν τη δική σας σφραγίδα. Είναι περισσότερο η οργή του κόσμου, την οποία με αδίστακτο τρόπο χρησιμοποιήσατε κάποτε, δηλητηριάζοντάς τον με </w:t>
      </w:r>
      <w:proofErr w:type="spellStart"/>
      <w:r>
        <w:rPr>
          <w:rFonts w:eastAsia="Times New Roman" w:cs="Times New Roman"/>
          <w:szCs w:val="24"/>
        </w:rPr>
        <w:t>αντιμνημονιακά</w:t>
      </w:r>
      <w:proofErr w:type="spellEnd"/>
      <w:r>
        <w:rPr>
          <w:rFonts w:eastAsia="Times New Roman" w:cs="Times New Roman"/>
          <w:szCs w:val="24"/>
        </w:rPr>
        <w:t>, δημαγωγικά ψέματα, τα οποία τώρα θα λουστείτε με τον πιο επώδυνο τρόπο. Θα το πιείτε το ποτή</w:t>
      </w:r>
      <w:r>
        <w:rPr>
          <w:rFonts w:eastAsia="Times New Roman" w:cs="Times New Roman"/>
          <w:szCs w:val="24"/>
        </w:rPr>
        <w:t>ρι μέχρι την τελευταία σταγόνα.</w:t>
      </w:r>
    </w:p>
    <w:p w14:paraId="539FA12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Καταψηφίζω το νομοσχέδιο.</w:t>
      </w:r>
    </w:p>
    <w:p w14:paraId="539FA12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39FA130" w14:textId="77777777" w:rsidR="009E4222" w:rsidRDefault="00AC15E4">
      <w:pPr>
        <w:spacing w:line="600" w:lineRule="auto"/>
        <w:ind w:firstLine="720"/>
        <w:rPr>
          <w:rFonts w:eastAsia="Times New Roman"/>
          <w:bCs/>
        </w:rPr>
      </w:pPr>
      <w:r>
        <w:rPr>
          <w:rFonts w:eastAsia="Times New Roman"/>
          <w:bCs/>
        </w:rPr>
        <w:t>(Χειροκροτήματα από τις πτέρυγες του Ποταμιού και της Δημοκρατικής Συμπαράταξης ΠΑΣΟΚ-ΔΗΜΑΡ)</w:t>
      </w:r>
    </w:p>
    <w:p w14:paraId="539FA131" w14:textId="77777777" w:rsidR="009E4222" w:rsidRDefault="00AC15E4">
      <w:pPr>
        <w:spacing w:line="600" w:lineRule="auto"/>
        <w:ind w:firstLine="720"/>
        <w:jc w:val="both"/>
        <w:rPr>
          <w:rFonts w:eastAsia="Times New Roman"/>
          <w:bCs/>
        </w:rPr>
      </w:pPr>
      <w:r>
        <w:rPr>
          <w:rFonts w:eastAsia="Times New Roman"/>
          <w:b/>
          <w:bCs/>
        </w:rPr>
        <w:lastRenderedPageBreak/>
        <w:t>ΠΡΟΕΔΡΕΥΩΝ (Νικήτας Κακλαμάνης):</w:t>
      </w:r>
      <w:r>
        <w:rPr>
          <w:rFonts w:eastAsia="Times New Roman"/>
          <w:bCs/>
        </w:rPr>
        <w:t xml:space="preserve"> Τον λόγο έχει ο Κοινοβουλευτικός Εκπρόσωπος της Ένωσης Κ</w:t>
      </w:r>
      <w:r>
        <w:rPr>
          <w:rFonts w:eastAsia="Times New Roman"/>
          <w:bCs/>
        </w:rPr>
        <w:t xml:space="preserve">εντρώων κ. Γεώργιος-Δημήτριος Καρράς για δώδεκα λεπτά. </w:t>
      </w:r>
    </w:p>
    <w:p w14:paraId="539FA132" w14:textId="77777777" w:rsidR="009E4222" w:rsidRDefault="00AC15E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Σας ευχαριστώ, κύριε Πρόεδρε.</w:t>
      </w:r>
    </w:p>
    <w:p w14:paraId="539FA133" w14:textId="77777777" w:rsidR="009E4222" w:rsidRDefault="00AC15E4">
      <w:pPr>
        <w:spacing w:line="600" w:lineRule="auto"/>
        <w:ind w:firstLine="720"/>
        <w:jc w:val="both"/>
        <w:rPr>
          <w:rFonts w:eastAsia="Times New Roman"/>
          <w:bCs/>
        </w:rPr>
      </w:pPr>
      <w:r>
        <w:rPr>
          <w:rFonts w:eastAsia="Times New Roman"/>
          <w:bCs/>
        </w:rPr>
        <w:t xml:space="preserve">Τρία κομμάτια είναι αυτό το νομοσχέδιο. Ένα κομμάτι είναι για τα συνταξιοδοτικά-ασφαλιστικά θέματα, ένα κομμάτι είναι για την ενέργεια και ένα κομματάκι, στο τέλος, είναι για την </w:t>
      </w:r>
      <w:r>
        <w:rPr>
          <w:rFonts w:eastAsia="Times New Roman"/>
          <w:bCs/>
        </w:rPr>
        <w:t>«</w:t>
      </w:r>
      <w:r>
        <w:rPr>
          <w:rFonts w:eastAsia="Times New Roman"/>
          <w:bCs/>
        </w:rPr>
        <w:t>ΤΡΑΙΝΟΣΕ</w:t>
      </w:r>
      <w:r>
        <w:rPr>
          <w:rFonts w:eastAsia="Times New Roman"/>
          <w:bCs/>
        </w:rPr>
        <w:t>»</w:t>
      </w:r>
      <w:r>
        <w:rPr>
          <w:rFonts w:eastAsia="Times New Roman"/>
          <w:bCs/>
        </w:rPr>
        <w:t>.</w:t>
      </w:r>
    </w:p>
    <w:p w14:paraId="539FA134" w14:textId="77777777" w:rsidR="009E4222" w:rsidRDefault="00AC15E4">
      <w:pPr>
        <w:spacing w:line="600" w:lineRule="auto"/>
        <w:ind w:firstLine="720"/>
        <w:jc w:val="both"/>
        <w:rPr>
          <w:rFonts w:eastAsia="Times New Roman"/>
          <w:bCs/>
        </w:rPr>
      </w:pPr>
      <w:r>
        <w:rPr>
          <w:rFonts w:eastAsia="Times New Roman"/>
          <w:bCs/>
        </w:rPr>
        <w:t>Ας τα πάρουμε, λοιπόν, με τη σειρά. Το πρώτο κομμάτι, το άρθρο 1,</w:t>
      </w:r>
      <w:r>
        <w:rPr>
          <w:rFonts w:eastAsia="Times New Roman"/>
          <w:bCs/>
        </w:rPr>
        <w:t xml:space="preserve"> περικόπτει, περικόπτει και περιορίζει. Μήπως είναι εδώ ο μικρός «κόφτης», εκείνος ο «κόφτης» που είχε ψηφιστεί για να αρχίσει από την 1</w:t>
      </w:r>
      <w:r w:rsidRPr="00EE073C">
        <w:rPr>
          <w:rFonts w:eastAsia="Times New Roman"/>
          <w:bCs/>
          <w:vertAlign w:val="superscript"/>
        </w:rPr>
        <w:t>η</w:t>
      </w:r>
      <w:r>
        <w:rPr>
          <w:rFonts w:eastAsia="Times New Roman"/>
          <w:bCs/>
        </w:rPr>
        <w:t xml:space="preserve"> </w:t>
      </w:r>
      <w:r>
        <w:rPr>
          <w:rFonts w:eastAsia="Times New Roman"/>
          <w:bCs/>
        </w:rPr>
        <w:t>Οκτωβρίου 2016, εάν και εφόσον δεν εκπληρώνονταν οι δημοσιονομικοί στόχοι και σήμερα έχουμε και έναν μικρότερο «κόφτη»</w:t>
      </w:r>
      <w:r>
        <w:rPr>
          <w:rFonts w:eastAsia="Times New Roman"/>
          <w:bCs/>
        </w:rPr>
        <w:t xml:space="preserve"> στους πιο φτωχούς; Γιατί το λέω αυτό; Γιατί περιορίζει, περικόπτει, την έκπτωση που μπορούσε να δοθεί για την αναγνώριση πλασματικών ετών για τη λήψη σύνταξης από ανθρώπους που διαφορετικά δεν θα μπορούσαν να θεμελιώσουν δικαίωμα. Το δεκαπέντε </w:t>
      </w:r>
      <w:r>
        <w:rPr>
          <w:rFonts w:eastAsia="Times New Roman"/>
          <w:bCs/>
        </w:rPr>
        <w:t xml:space="preserve">τοις εκατό </w:t>
      </w:r>
      <w:r>
        <w:rPr>
          <w:rFonts w:eastAsia="Times New Roman"/>
          <w:bCs/>
        </w:rPr>
        <w:t xml:space="preserve">γίνεται </w:t>
      </w:r>
      <w:r>
        <w:rPr>
          <w:rFonts w:eastAsia="Times New Roman"/>
          <w:bCs/>
        </w:rPr>
        <w:lastRenderedPageBreak/>
        <w:t xml:space="preserve">δύο. Δεν κατανοούμε, δεν έχουμε μελέτη, δεν έχουμε υπολογισμούς, για να δούμε ποια αδήριτη ανάγκη το επέβαλε. Το επέβαλε, μήπως, η ανάγκη ότι δεν βγαίνουν τα νούμερα του νέου, μεγάλου ενιαίου ασφαλιστικού ταμείου και πρέπει να αναζητήσουμε χρήματα </w:t>
      </w:r>
      <w:r>
        <w:rPr>
          <w:rFonts w:eastAsia="Times New Roman"/>
          <w:bCs/>
        </w:rPr>
        <w:t xml:space="preserve">από άλλες πλευρές; Πιθανόν. </w:t>
      </w:r>
    </w:p>
    <w:p w14:paraId="539FA135" w14:textId="77777777" w:rsidR="009E4222" w:rsidRDefault="00AC15E4">
      <w:pPr>
        <w:spacing w:line="600" w:lineRule="auto"/>
        <w:ind w:firstLine="720"/>
        <w:jc w:val="both"/>
        <w:rPr>
          <w:rFonts w:eastAsia="Times New Roman"/>
          <w:bCs/>
        </w:rPr>
      </w:pPr>
      <w:r>
        <w:rPr>
          <w:rFonts w:eastAsia="Times New Roman"/>
          <w:bCs/>
        </w:rPr>
        <w:t xml:space="preserve">Ένα δεύτερο ζήτημα στο οποίο θέλω να σταθώ, είναι τα γνωστά καταλύματα των μικρών νησιών, των μικρών χωριών. Είχαν ένα προνομιακό, θα το έλεγα, ή λογικό, εάν θέλετε, ασφαλιστικό καθεστώς με την πληρωμή των χαμηλών εισφορών του </w:t>
      </w:r>
      <w:r>
        <w:rPr>
          <w:rFonts w:eastAsia="Times New Roman"/>
          <w:bCs/>
        </w:rPr>
        <w:t xml:space="preserve">ΟΓΑ. Σήμερα βλέπουμε ότι στην ομάδα των καταλυμάτων από πέντε έως δέκα δωμάτια έχουμε εξίσωση με τον γενικό κανόνα του νέου ασφαλιστικού και έτσι, λοιπόν, έχουμε επιβάρυνση των ασφαλιστικών τους εισφορών. </w:t>
      </w:r>
    </w:p>
    <w:p w14:paraId="539FA136" w14:textId="77777777" w:rsidR="009E4222" w:rsidRDefault="00AC15E4">
      <w:pPr>
        <w:spacing w:line="600" w:lineRule="auto"/>
        <w:ind w:firstLine="720"/>
        <w:jc w:val="both"/>
        <w:rPr>
          <w:rFonts w:eastAsia="Times New Roman"/>
          <w:bCs/>
        </w:rPr>
      </w:pPr>
      <w:r>
        <w:rPr>
          <w:rFonts w:eastAsia="Times New Roman"/>
          <w:bCs/>
        </w:rPr>
        <w:t>Είχε γίνει μεγάλη κουβέντα όταν συζητούσαμε το περ</w:t>
      </w:r>
      <w:r>
        <w:rPr>
          <w:rFonts w:eastAsia="Times New Roman"/>
          <w:bCs/>
        </w:rPr>
        <w:t xml:space="preserve">ίφημο ΕΦΚΑ, εάν θα πρέπει να διατηρηθεί για τα μικρά χωριά, με πληθυσμό κάτω των δύο χιλιάδων κατοίκων, το δικαίωμα εκείνο που παρείχε η νομοθεσία με πληθυσμιακά αλλά και εισοδηματικά κριτήρια, και να εξακολουθήσουν να υπάγονται στον ΟΓΑ, </w:t>
      </w:r>
      <w:r>
        <w:rPr>
          <w:rFonts w:eastAsia="Times New Roman"/>
          <w:bCs/>
        </w:rPr>
        <w:lastRenderedPageBreak/>
        <w:t>ούτως ώστε να είν</w:t>
      </w:r>
      <w:r>
        <w:rPr>
          <w:rFonts w:eastAsia="Times New Roman"/>
          <w:bCs/>
        </w:rPr>
        <w:t xml:space="preserve">αι μειωμένες οι εισφορές τις οποίες καταβάλλουν ή εάν θα εντάσσονταν και αυτοί στις εισφορές των ελευθέρων επαγγελματιών. </w:t>
      </w:r>
    </w:p>
    <w:p w14:paraId="539FA137" w14:textId="77777777" w:rsidR="009E4222" w:rsidRDefault="00AC15E4">
      <w:pPr>
        <w:spacing w:line="600" w:lineRule="auto"/>
        <w:ind w:firstLine="720"/>
        <w:jc w:val="both"/>
        <w:rPr>
          <w:rFonts w:eastAsia="Times New Roman"/>
          <w:bCs/>
        </w:rPr>
      </w:pPr>
      <w:r>
        <w:rPr>
          <w:rFonts w:eastAsia="Times New Roman"/>
          <w:bCs/>
        </w:rPr>
        <w:t xml:space="preserve">Εντάχθηκαν στις εισφορές των ελευθέρων επαγγελματιών. Σήμερα, όμως, αναζωογονείται το ζήτημα και καθίσταται εκ νέου επίκαιρο. Γιατί; </w:t>
      </w:r>
      <w:r>
        <w:rPr>
          <w:rFonts w:eastAsia="Times New Roman"/>
          <w:bCs/>
        </w:rPr>
        <w:t>Διότι μετά τους τέσσερις αυτούς μήνες που πέρασαν από την ψήφιση του νέου ασφαλιστικού -μεταρρύθμιση δεν θα ήθελα να την ονομάσω, δεν με έπεισε ότι ήταν η μεταρρύθμιση εκείνη που θα έδινε την πνοή στη χώρα και δη στον τομέα της κοινωνικής ασφάλισης, για να</w:t>
      </w:r>
      <w:r>
        <w:rPr>
          <w:rFonts w:eastAsia="Times New Roman"/>
          <w:bCs/>
        </w:rPr>
        <w:t xml:space="preserve"> μπορούμε να πούμε με βεβαιότητα ότι το ασφαλιστικό σύστημα θα καταστεί υγιές- ερχόμαστε σήμερα και λέμε ότι έχουμε τα καταλύματα και θα πληρώνουν και αυτά. </w:t>
      </w:r>
    </w:p>
    <w:p w14:paraId="539FA138" w14:textId="77777777" w:rsidR="009E4222" w:rsidRDefault="00AC15E4">
      <w:pPr>
        <w:spacing w:line="600" w:lineRule="auto"/>
        <w:ind w:firstLine="720"/>
        <w:jc w:val="both"/>
        <w:rPr>
          <w:rFonts w:eastAsia="Times New Roman"/>
          <w:bCs/>
        </w:rPr>
      </w:pPr>
      <w:r>
        <w:rPr>
          <w:rFonts w:eastAsia="Times New Roman"/>
          <w:bCs/>
        </w:rPr>
        <w:t xml:space="preserve">Θα κάνω μια πρόταση, κύριε </w:t>
      </w:r>
      <w:proofErr w:type="spellStart"/>
      <w:r>
        <w:rPr>
          <w:rFonts w:eastAsia="Times New Roman"/>
          <w:bCs/>
        </w:rPr>
        <w:t>Κατρούγκαλε</w:t>
      </w:r>
      <w:proofErr w:type="spellEnd"/>
      <w:r>
        <w:rPr>
          <w:rFonts w:eastAsia="Times New Roman"/>
          <w:bCs/>
        </w:rPr>
        <w:t>. Μήπως πρέπει να ξαναδούμε πληθυσμιακά κριτήρια σε μικρές π</w:t>
      </w:r>
      <w:r>
        <w:rPr>
          <w:rFonts w:eastAsia="Times New Roman"/>
          <w:bCs/>
        </w:rPr>
        <w:t>εριοχές και για τους ελεύθερους επαγγελματίες και για τα μικρά καταλύματα; Καταργήθηκε το κριτήριο των δύο χιλιάδων κατοίκων.</w:t>
      </w:r>
    </w:p>
    <w:p w14:paraId="539FA139" w14:textId="77777777" w:rsidR="009E4222" w:rsidRDefault="00AC15E4">
      <w:pPr>
        <w:spacing w:line="600" w:lineRule="auto"/>
        <w:ind w:firstLine="720"/>
        <w:jc w:val="both"/>
        <w:rPr>
          <w:rFonts w:eastAsia="Times New Roman"/>
          <w:bCs/>
        </w:rPr>
      </w:pPr>
      <w:r>
        <w:rPr>
          <w:rFonts w:eastAsia="Times New Roman"/>
          <w:b/>
          <w:bCs/>
        </w:rPr>
        <w:lastRenderedPageBreak/>
        <w:t>ΓΕΩΡΓΙΟΣ ΚΑΤΡΟΥΓΚΑΛΟΣ (Υπουργός Εργασίας, Κοινωνικής Ασφάλισης και Κοινωνικής Αλληλεγγύης):</w:t>
      </w:r>
      <w:r>
        <w:rPr>
          <w:rFonts w:eastAsia="Times New Roman"/>
          <w:bCs/>
        </w:rPr>
        <w:t xml:space="preserve"> Δεν καταργήθηκε. Το λέγαμε από τότε. </w:t>
      </w:r>
    </w:p>
    <w:p w14:paraId="539FA13A" w14:textId="77777777" w:rsidR="009E4222" w:rsidRDefault="00AC15E4">
      <w:pPr>
        <w:spacing w:line="600" w:lineRule="auto"/>
        <w:ind w:firstLine="720"/>
        <w:jc w:val="both"/>
        <w:rPr>
          <w:rFonts w:eastAsia="Times New Roman"/>
          <w:bCs/>
        </w:rPr>
      </w:pPr>
      <w:r>
        <w:rPr>
          <w:rFonts w:eastAsia="Times New Roman"/>
          <w:b/>
          <w:bCs/>
        </w:rPr>
        <w:t>ΓΕΩΡΓΙΟΣ-ΔΗΜΗΤΡΙΟΣ ΚΑΡΡΑΣ:</w:t>
      </w:r>
      <w:r>
        <w:rPr>
          <w:rFonts w:eastAsia="Times New Roman"/>
          <w:bCs/>
        </w:rPr>
        <w:t xml:space="preserve"> Αφήστε να ολοκληρώσω τη σκέψη μου και μετά έχετε τον χρόνο να απαντήσετε</w:t>
      </w:r>
      <w:r>
        <w:rPr>
          <w:rFonts w:eastAsia="Times New Roman"/>
          <w:bCs/>
        </w:rPr>
        <w:t>.</w:t>
      </w:r>
    </w:p>
    <w:p w14:paraId="539FA13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Εντάχθηκαν, όμως, στο καθεστώς του ΕΦΚΑ. Μήπως, σήμερα, λοιπόν, πρέπει να δούμε ένα πληθυσμιακό κριτήριο μικρότερο; Δεν ξέρω αν καταργήθηκε ή όχι. Για όλου</w:t>
      </w:r>
      <w:r>
        <w:rPr>
          <w:rFonts w:eastAsia="Times New Roman" w:cs="Times New Roman"/>
          <w:szCs w:val="24"/>
        </w:rPr>
        <w:t>ς τους ελεύθερους επαγγελματίες που δραστηριοποιούνται στα μικρά χωριά των εκατό, των διακοσίων, των τριακοσίων κατοίκων, μήπως να διατηρήσουμε τις χαμηλές εισφορές του ΟΓΑ; Είναι ένα ζήτημα το οποίο έχει σχέση και με το δημογραφικό. Και γιατί το λέω αυτό;</w:t>
      </w:r>
      <w:r>
        <w:rPr>
          <w:rFonts w:eastAsia="Times New Roman" w:cs="Times New Roman"/>
          <w:szCs w:val="24"/>
        </w:rPr>
        <w:t xml:space="preserve"> Θα μου πείτε, μόνοι οι ηλικιωμένοι έχουν μείνει στα χωριά. Μόνο οι ηλικιωμένοι, ο παππούς και η γιαγιά. Αν, όμως, είναι και κανένα παιδάκι, κανένας νεαρός που θέλει να </w:t>
      </w:r>
      <w:r>
        <w:rPr>
          <w:rFonts w:eastAsia="Times New Roman" w:cs="Times New Roman"/>
          <w:szCs w:val="24"/>
        </w:rPr>
        <w:lastRenderedPageBreak/>
        <w:t>γυρίσει στα πάτρια εδάφη και θέλει να ανοίξει ένα μικρό κατάστημα, γιατί να μην δώσουμε</w:t>
      </w:r>
      <w:r>
        <w:rPr>
          <w:rFonts w:eastAsia="Times New Roman" w:cs="Times New Roman"/>
          <w:szCs w:val="24"/>
        </w:rPr>
        <w:t xml:space="preserve"> και σε αυτόν ένα κίνητρο επιβίωσης;</w:t>
      </w:r>
    </w:p>
    <w:p w14:paraId="539FA13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Θέλω, λοιπόν, να δει όλα αυτά τα ζητήματα η Κυβέρνηση, γιατί καθίστανται κρίσιμα και δεν προέρχονται από αντιπολιτευτική διάθεση αυτή τη στιγμή. Προέρχονται από αναγνώριση αναγκών που υπάρχουν διάσπαρτες σε όλη την ελλη</w:t>
      </w:r>
      <w:r>
        <w:rPr>
          <w:rFonts w:eastAsia="Times New Roman" w:cs="Times New Roman"/>
          <w:szCs w:val="24"/>
        </w:rPr>
        <w:t xml:space="preserve">νική περιφέρεια και θα πρέπει να ενισχυθούν. Δόθηκαν στοιχεία προβλέψεων ότι ο ελληνικός πληθυσμός ύστερα από </w:t>
      </w:r>
      <w:r>
        <w:rPr>
          <w:rFonts w:eastAsia="Times New Roman" w:cs="Times New Roman"/>
          <w:szCs w:val="24"/>
        </w:rPr>
        <w:t xml:space="preserve">σαράντα πενήντα </w:t>
      </w:r>
      <w:r>
        <w:rPr>
          <w:rFonts w:eastAsia="Times New Roman" w:cs="Times New Roman"/>
          <w:szCs w:val="24"/>
        </w:rPr>
        <w:t>χρόνια θα είναι μειωμένος τουλάχιστον κατά</w:t>
      </w:r>
      <w:r>
        <w:rPr>
          <w:rFonts w:eastAsia="Times New Roman" w:cs="Times New Roman"/>
          <w:szCs w:val="24"/>
        </w:rPr>
        <w:t xml:space="preserve"> δύο εκατομμύρια</w:t>
      </w:r>
      <w:r>
        <w:rPr>
          <w:rFonts w:eastAsia="Times New Roman" w:cs="Times New Roman"/>
          <w:szCs w:val="24"/>
        </w:rPr>
        <w:t xml:space="preserve">. Δώστε ένα μικρό κίνητρο να είναι τουλάχιστον μειωμένος κατά </w:t>
      </w:r>
      <w:r>
        <w:rPr>
          <w:rFonts w:eastAsia="Times New Roman" w:cs="Times New Roman"/>
          <w:szCs w:val="24"/>
        </w:rPr>
        <w:t>ένα εκατομ</w:t>
      </w:r>
      <w:r>
        <w:rPr>
          <w:rFonts w:eastAsia="Times New Roman" w:cs="Times New Roman"/>
          <w:szCs w:val="24"/>
        </w:rPr>
        <w:t xml:space="preserve">μύριο εννιακόσιες χιλιάδες. </w:t>
      </w:r>
      <w:r>
        <w:rPr>
          <w:rFonts w:eastAsia="Times New Roman" w:cs="Times New Roman"/>
          <w:szCs w:val="24"/>
        </w:rPr>
        <w:t>Αυτό περιμένω να το ακούσω.</w:t>
      </w:r>
    </w:p>
    <w:p w14:paraId="539FA13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Προχωρώ στο δεύτερο κομμάτι, Κεφάλαιο του γνωστού αυτού σήμερα νομοθετήματος, που αφορά την ενέργεια. Είναι βέβαια τεχνοκρατικό το κείμενο, αν θέλετε. Είναι δύσκολο στη Βουλή να το προσεγγίσεις στην π</w:t>
      </w:r>
      <w:r>
        <w:rPr>
          <w:rFonts w:eastAsia="Times New Roman" w:cs="Times New Roman"/>
          <w:szCs w:val="24"/>
        </w:rPr>
        <w:t xml:space="preserve">λήρη ακρίβεια τού τι επιδιώκεται και σε τι θα καταλήξει,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έχει και </w:t>
      </w:r>
      <w:r>
        <w:rPr>
          <w:rFonts w:eastAsia="Times New Roman" w:cs="Times New Roman"/>
          <w:szCs w:val="24"/>
        </w:rPr>
        <w:lastRenderedPageBreak/>
        <w:t>κάποια ζητήματα για τα οποία θα πρέπει να κάνουμε τουλάχιστον μία ευκαιριακή, έστω στιγμιαία αναφορά. Θα πετύχει; Έχουμε ένα προηγούμενο άσχημο. Δεν είναι ο κ. Σκουρ</w:t>
      </w:r>
      <w:r>
        <w:rPr>
          <w:rFonts w:eastAsia="Times New Roman" w:cs="Times New Roman"/>
          <w:szCs w:val="24"/>
        </w:rPr>
        <w:t xml:space="preserve">λέτης εδώ. Είδαμε μία επέμβαση στη </w:t>
      </w:r>
      <w:r>
        <w:rPr>
          <w:rFonts w:eastAsia="Times New Roman" w:cs="Times New Roman"/>
          <w:szCs w:val="24"/>
        </w:rPr>
        <w:t>σ</w:t>
      </w:r>
      <w:r>
        <w:rPr>
          <w:rFonts w:eastAsia="Times New Roman" w:cs="Times New Roman"/>
          <w:szCs w:val="24"/>
        </w:rPr>
        <w:t xml:space="preserve">ύμβαση </w:t>
      </w:r>
      <w:proofErr w:type="spellStart"/>
      <w:r>
        <w:rPr>
          <w:rFonts w:eastAsia="Times New Roman" w:cs="Times New Roman"/>
          <w:szCs w:val="24"/>
          <w:lang w:val="en-US"/>
        </w:rPr>
        <w:t>Socar</w:t>
      </w:r>
      <w:proofErr w:type="spellEnd"/>
      <w:r>
        <w:rPr>
          <w:rFonts w:eastAsia="Times New Roman" w:cs="Times New Roman"/>
          <w:szCs w:val="24"/>
        </w:rPr>
        <w:t xml:space="preserve">, </w:t>
      </w:r>
      <w:proofErr w:type="spellStart"/>
      <w:r>
        <w:rPr>
          <w:rFonts w:eastAsia="Times New Roman" w:cs="Times New Roman"/>
          <w:szCs w:val="24"/>
        </w:rPr>
        <w:t>Αζέρων</w:t>
      </w:r>
      <w:proofErr w:type="spellEnd"/>
      <w:r>
        <w:rPr>
          <w:rFonts w:eastAsia="Times New Roman" w:cs="Times New Roman"/>
          <w:szCs w:val="24"/>
        </w:rPr>
        <w:t xml:space="preserve">, είδαμε στη ΔΕΣΦΑ να υπάρχει μία μεταβολή ως προς τις επιστροφές, είδαμε μία επιμήκυνση χρόνου, ακούμε και διαβάζουμε σήμερα ότι έρχεται ο πρόεδρος της </w:t>
      </w:r>
      <w:proofErr w:type="spellStart"/>
      <w:r>
        <w:rPr>
          <w:rFonts w:eastAsia="Times New Roman" w:cs="Times New Roman"/>
          <w:szCs w:val="24"/>
        </w:rPr>
        <w:t>αζέρικης</w:t>
      </w:r>
      <w:proofErr w:type="spellEnd"/>
      <w:r>
        <w:rPr>
          <w:rFonts w:eastAsia="Times New Roman" w:cs="Times New Roman"/>
          <w:szCs w:val="24"/>
        </w:rPr>
        <w:t xml:space="preserve"> εταιρείας να επαναδιαπραγματευτεί, αν </w:t>
      </w:r>
      <w:r>
        <w:rPr>
          <w:rFonts w:eastAsia="Times New Roman" w:cs="Times New Roman"/>
          <w:szCs w:val="24"/>
        </w:rPr>
        <w:t>και εφόσον ανανεωθεί και η εγγυητική επιστολή που έχει δώσει ή θα καταρρεύσει αυτή η συμφωνία.</w:t>
      </w:r>
    </w:p>
    <w:p w14:paraId="539FA13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Εγώ δεν τάσσομαι υπέρ ή κατά της ιδιωτικοποίησης του φυσικού αερίου. Λέγω μόνο τούτο, ότι εφόσον η χώρα έχει ανάγκη επενδύσεων και δη σοβαρών επενδύσεων, θα πρέπ</w:t>
      </w:r>
      <w:r>
        <w:rPr>
          <w:rFonts w:eastAsia="Times New Roman" w:cs="Times New Roman"/>
          <w:szCs w:val="24"/>
        </w:rPr>
        <w:t xml:space="preserve">ει να υποστηρίζεται η κάθε συμφωνία η οποία έχει υπάρξει μέχρι σήμερα, για να αναδειχθεί η αξιοπιστία, γιατί στο τέλος θα </w:t>
      </w:r>
      <w:proofErr w:type="spellStart"/>
      <w:r>
        <w:rPr>
          <w:rFonts w:eastAsia="Times New Roman" w:cs="Times New Roman"/>
          <w:szCs w:val="24"/>
        </w:rPr>
        <w:t>παρακαλάμε</w:t>
      </w:r>
      <w:proofErr w:type="spellEnd"/>
      <w:r>
        <w:rPr>
          <w:rFonts w:eastAsia="Times New Roman" w:cs="Times New Roman"/>
          <w:szCs w:val="24"/>
        </w:rPr>
        <w:t xml:space="preserve"> πάλι για δανεικά το 2018, εάν μείνουμε με αυτόν τον ρυθμό μηδενικών ουσιαστικά επενδύσεων. </w:t>
      </w:r>
      <w:r>
        <w:rPr>
          <w:rFonts w:eastAsia="Times New Roman" w:cs="Times New Roman"/>
          <w:szCs w:val="24"/>
        </w:rPr>
        <w:lastRenderedPageBreak/>
        <w:t>Ιδιωτικές δεν υπάρχουν. Περιορίζ</w:t>
      </w:r>
      <w:r>
        <w:rPr>
          <w:rFonts w:eastAsia="Times New Roman" w:cs="Times New Roman"/>
          <w:szCs w:val="24"/>
        </w:rPr>
        <w:t xml:space="preserve">ονται μόνο στις λεγόμενες ιδιωτικοποιήσεις, αποκρατικοποιήσεις, παραχωρήσεις -δεν έχει σημασία πια η αξία της λέξης. Η προσπάθεια ενδυνάμωσης της οικονομίας περιορίζεται μόνο σε αυτά τα σημεία. Θα πρέπει να υποστηριχθούν, έστω και αν υπάρχουν θέματα θολά. </w:t>
      </w:r>
    </w:p>
    <w:p w14:paraId="539FA13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Είπαμε, λοιπόν, για την ενέργεια ότι είναι η κινητήρια δύναμη του μέλλοντος. Άκουσα για το περίφημο ΕΤΜΕΑΡ, για το ειδικό τέλος περιορισμού των εκπομπών αερίων ρύπων, ότι τίθεται θέμα τροποποιήσεως της νομοθεσίας. Δεν ήρθε η τροπολογία αυτή να τη συζητήσο</w:t>
      </w:r>
      <w:r>
        <w:rPr>
          <w:rFonts w:eastAsia="Times New Roman" w:cs="Times New Roman"/>
          <w:szCs w:val="24"/>
        </w:rPr>
        <w:t>υμε σήμερα σε αυτό το νομοσχέδιο. Αν έρθει αργότερα, φαντάζομαι ότι δεν θα πρέπει να γίνει δεκτή για τον λόγο ότι θα είναι στο παρά πέντε, ακριβώς στο και πέντε, εφόσον εξελίσσεται ήδη η συζήτηση στην Ολομέλεια για το νομοσχέδιο.</w:t>
      </w:r>
    </w:p>
    <w:p w14:paraId="539FA14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Θέλω να σταθώ και στο τρίτ</w:t>
      </w:r>
      <w:r>
        <w:rPr>
          <w:rFonts w:eastAsia="Times New Roman" w:cs="Times New Roman"/>
          <w:szCs w:val="24"/>
        </w:rPr>
        <w:t xml:space="preserve">ο σημείο, στο τρίτο κομμάτι του νομοσχεδίου, το οποίο οφείλω να πω ότι με έχει εκπλήξει. Προέρχεται από το Υπουργείο Υποδομών. Ευχής έργο θα ήταν να έρθει εδώ ο κ. </w:t>
      </w:r>
      <w:proofErr w:type="spellStart"/>
      <w:r>
        <w:rPr>
          <w:rFonts w:eastAsia="Times New Roman" w:cs="Times New Roman"/>
          <w:szCs w:val="24"/>
        </w:rPr>
        <w:lastRenderedPageBreak/>
        <w:t>Σπίρτζης</w:t>
      </w:r>
      <w:proofErr w:type="spellEnd"/>
      <w:r>
        <w:rPr>
          <w:rFonts w:eastAsia="Times New Roman" w:cs="Times New Roman"/>
          <w:szCs w:val="24"/>
        </w:rPr>
        <w:t xml:space="preserve"> για να δώσει κάποιες απαντήσεις. Βρίσκεται σε εξέλιξη -και το ξέρουμε όλοι- η σύμβα</w:t>
      </w:r>
      <w:r>
        <w:rPr>
          <w:rFonts w:eastAsia="Times New Roman" w:cs="Times New Roman"/>
          <w:szCs w:val="24"/>
        </w:rPr>
        <w:t xml:space="preserve">ση μεταβίβασης των μετοχών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σε ιταλική εταιρεία. Μας είπαν ότι μέχρι τις 30 του μηνός θα έχει αποφανθεί το Ελεγκτικό Συνέδριο για τη νομιμότητα ή μη της μεταβίβασης. Περιμένουμε να δούμε τη σύμβαση ή τουλάχιστον σε εμένα είναι επτασφράγιστο μ</w:t>
      </w:r>
      <w:r>
        <w:rPr>
          <w:rFonts w:eastAsia="Times New Roman" w:cs="Times New Roman"/>
          <w:szCs w:val="24"/>
        </w:rPr>
        <w:t xml:space="preserve">υστικό. Δεν την είδα πουθενά τη σύμβαση να κυκλοφορεί, ώστε να διαβάσω, να ακούσω, να δω τι λέει. Και, ω του θαύματος, σήμερα στο νομοσχέδιο αυτό έρχονται δύο άρθρα που αναφέρονται ουσιαστικά εμμέσως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υποτιθέμενα ότι υποστηρίζουν τα συμφέροντα του ελληνικού </w:t>
      </w:r>
      <w:r>
        <w:rPr>
          <w:rFonts w:eastAsia="Times New Roman" w:cs="Times New Roman"/>
          <w:szCs w:val="24"/>
        </w:rPr>
        <w:t>δ</w:t>
      </w:r>
      <w:r>
        <w:rPr>
          <w:rFonts w:eastAsia="Times New Roman" w:cs="Times New Roman"/>
          <w:szCs w:val="24"/>
        </w:rPr>
        <w:t>ημοσίου. Θα είμαι σαφής, λοιπόν.</w:t>
      </w:r>
    </w:p>
    <w:p w14:paraId="539FA14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άρθρο 18  αναφέρεται –σωστά-</w:t>
      </w:r>
      <w:r>
        <w:rPr>
          <w:rFonts w:eastAsia="Times New Roman" w:cs="Times New Roman"/>
          <w:b/>
          <w:szCs w:val="24"/>
        </w:rPr>
        <w:t xml:space="preserve"> </w:t>
      </w:r>
      <w:r>
        <w:rPr>
          <w:rFonts w:eastAsia="Times New Roman" w:cs="Times New Roman"/>
          <w:szCs w:val="24"/>
        </w:rPr>
        <w:t xml:space="preserve">ότι 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που έχει την εκχώρηση από το ελληνικό κράτος, θα μπορεί να μισθώνει το τροχαίο υλικό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Διερωτώμαι </w:t>
      </w:r>
      <w:r>
        <w:rPr>
          <w:rFonts w:eastAsia="Times New Roman" w:cs="Times New Roman"/>
          <w:szCs w:val="24"/>
        </w:rPr>
        <w:t xml:space="preserve">το εξής: Η καινούργια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η ιταλική, που έρχεται, δεν θα φέρει δικό της σύγχρονο τροχαίο υλικό; Δεν θα μας φέρει, για να αναπτύξει τις σιδηροδρομικές μεταφορές -εμπορευματικές, επιβατικές- της Ελλάδος; Φαίνεται ότι δεν θα μας φέρει. Δεν γνωρίζω τη </w:t>
      </w:r>
      <w:r>
        <w:rPr>
          <w:rFonts w:eastAsia="Times New Roman" w:cs="Times New Roman"/>
          <w:szCs w:val="24"/>
        </w:rPr>
        <w:t xml:space="preserve">σύμβαση, απλώς βγάζω συμπεράσματα από όσα διαβάζω. </w:t>
      </w:r>
    </w:p>
    <w:p w14:paraId="539FA14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φέρει, διότι τι λέει το άρθρο 18; Λέει ότι 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θα κάνει τη σύμβαση εκμίσθωσης διάρκειας έως δέκα ετών κι ότι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θα αναλάβει τη πραγματοποίηση των εργασιών εκτεταμένης συντήρησης τ</w:t>
      </w:r>
      <w:r>
        <w:rPr>
          <w:rFonts w:eastAsia="Times New Roman" w:cs="Times New Roman"/>
          <w:szCs w:val="24"/>
        </w:rPr>
        <w:t xml:space="preserve">ου τροχαίου υλικού που μισθώνει, για την επαναφορά του στη δέουσα λειτουργική κατάσταση και οι δαπάνες αυτές συμψηφίζονται με τα οφειλόμενα μισθώματα. </w:t>
      </w:r>
    </w:p>
    <w:p w14:paraId="539FA14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Τι μου λέει; Τι κατάλαβα; Ότι μίσθωμα ουσιαστικά δεν θα υπάρχει, διότι θα επισκευάζει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με δι</w:t>
      </w:r>
      <w:r>
        <w:rPr>
          <w:rFonts w:eastAsia="Times New Roman" w:cs="Times New Roman"/>
          <w:szCs w:val="24"/>
        </w:rPr>
        <w:t xml:space="preserve">κά της μέσα το τροχαίο υλικό της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που ουσιαστικά είναι κρατική περιουσία, αλλά τις δαπάνες επισκευής θα τις συμψηφίζει με το οφειλόμενο μίσθωμα </w:t>
      </w:r>
      <w:r>
        <w:rPr>
          <w:rFonts w:eastAsia="Times New Roman" w:cs="Times New Roman"/>
          <w:szCs w:val="24"/>
        </w:rPr>
        <w:t xml:space="preserve">προς την «ΤΡΑΙΝΟΣΕ» </w:t>
      </w:r>
      <w:r>
        <w:rPr>
          <w:rFonts w:eastAsia="Times New Roman" w:cs="Times New Roman"/>
          <w:szCs w:val="24"/>
        </w:rPr>
        <w:t xml:space="preserve">για την χρήση του τροχαίου υλικού. </w:t>
      </w:r>
    </w:p>
    <w:p w14:paraId="539FA14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Εδώ θα μιλήσω νομικά πλέον. Τι είναι αυτή η σύ</w:t>
      </w:r>
      <w:r>
        <w:rPr>
          <w:rFonts w:eastAsia="Times New Roman" w:cs="Times New Roman"/>
          <w:szCs w:val="24"/>
        </w:rPr>
        <w:t xml:space="preserve">μβαση; Μίσθωση προσοδοφόρου πράγματος είναι. Παραχωρεί το κράτος το τροχαίο υλικό, τις άμαξες, τα βαγόνια, να τα χρησιμοποιεί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Συνεπώς το εισιτήριο, το κόμιστρο το εισπράττει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Όμως, δεν αναλαμβάνει τη συντήρηση του τροχαίου υλικού</w:t>
      </w:r>
      <w:r>
        <w:rPr>
          <w:rFonts w:eastAsia="Times New Roman" w:cs="Times New Roman"/>
          <w:szCs w:val="24"/>
        </w:rPr>
        <w:t xml:space="preserve">. </w:t>
      </w:r>
    </w:p>
    <w:p w14:paraId="539FA14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μια και μιλάμε για μικρά καταλύματα των οκτώ, των δέκα, των έξι δωματίων, αν τ</w:t>
      </w:r>
      <w:r>
        <w:rPr>
          <w:rFonts w:eastAsia="Times New Roman" w:cs="Times New Roman"/>
          <w:szCs w:val="24"/>
        </w:rPr>
        <w:t>α</w:t>
      </w:r>
      <w:r>
        <w:rPr>
          <w:rFonts w:eastAsia="Times New Roman" w:cs="Times New Roman"/>
          <w:szCs w:val="24"/>
        </w:rPr>
        <w:t xml:space="preserve"> μισθώσω εγώ, για να το εκμεταλλευτώ, θα μου επιβάλει ο ιδιοκτήτης και να το βάψω και να το σκουπίζω και να κάνω τη συντήρηση και να το έχω σε κατάλληλη κατάσταση, ούτως </w:t>
      </w:r>
      <w:r>
        <w:rPr>
          <w:rFonts w:eastAsia="Times New Roman" w:cs="Times New Roman"/>
          <w:szCs w:val="24"/>
        </w:rPr>
        <w:t>ώστε να μπορούν να κατοικούν μέσα ενοικιαστές, φιλοξενούμενοι, τουρίστες</w:t>
      </w:r>
      <w:r>
        <w:rPr>
          <w:rFonts w:eastAsia="Times New Roman" w:cs="Times New Roman"/>
          <w:szCs w:val="24"/>
        </w:rPr>
        <w:t>; Όχι βέβαια γιατί ο μισθωτής</w:t>
      </w:r>
      <w:r>
        <w:rPr>
          <w:rFonts w:eastAsia="Times New Roman" w:cs="Times New Roman"/>
          <w:szCs w:val="24"/>
        </w:rPr>
        <w:t>-εκμεταλλευτής φέρει το στατικό βάρος ως έξοδα λειτουργίας.</w:t>
      </w:r>
    </w:p>
    <w:p w14:paraId="539FA14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Εδώ τι μας λέει; Μας λέει ότι το τροχαίο υλικό, που είναι ελληνικό, θα το χρησιμοποιεί η </w:t>
      </w:r>
      <w:r>
        <w:rPr>
          <w:rFonts w:eastAsia="Times New Roman" w:cs="Times New Roman"/>
          <w:szCs w:val="24"/>
        </w:rPr>
        <w:t>«</w:t>
      </w:r>
      <w:r>
        <w:rPr>
          <w:rFonts w:eastAsia="Times New Roman" w:cs="Times New Roman"/>
          <w:szCs w:val="24"/>
        </w:rPr>
        <w:t>ΤΡΑΙΝ</w:t>
      </w:r>
      <w:r>
        <w:rPr>
          <w:rFonts w:eastAsia="Times New Roman" w:cs="Times New Roman"/>
          <w:szCs w:val="24"/>
        </w:rPr>
        <w:t>ΟΣΕ</w:t>
      </w:r>
      <w:r>
        <w:rPr>
          <w:rFonts w:eastAsia="Times New Roman" w:cs="Times New Roman"/>
          <w:szCs w:val="24"/>
        </w:rPr>
        <w:t>»</w:t>
      </w:r>
      <w:r>
        <w:rPr>
          <w:rFonts w:eastAsia="Times New Roman" w:cs="Times New Roman"/>
          <w:szCs w:val="24"/>
        </w:rPr>
        <w:t xml:space="preserve">, αλλά τα έξοδα συντήρησης και αναβάθμισής του τα αναλαμβάνει το κράτος. Δηλαδή, μας λέει ότι τα </w:t>
      </w:r>
      <w:r>
        <w:rPr>
          <w:rFonts w:eastAsia="Times New Roman" w:cs="Times New Roman"/>
          <w:szCs w:val="24"/>
        </w:rPr>
        <w:t xml:space="preserve">λίγα </w:t>
      </w:r>
      <w:r>
        <w:rPr>
          <w:rFonts w:eastAsia="Times New Roman" w:cs="Times New Roman"/>
          <w:szCs w:val="24"/>
        </w:rPr>
        <w:t xml:space="preserve">45 εκατομμύρια του τιμήματος που δόθηκαν για την εξαγορά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πρέπει να επιδοτηθούν και να </w:t>
      </w:r>
      <w:r>
        <w:rPr>
          <w:rFonts w:eastAsia="Times New Roman" w:cs="Times New Roman"/>
          <w:szCs w:val="24"/>
        </w:rPr>
        <w:t xml:space="preserve">του δώσουμε και ένα πανωπροίκι, θα το έλεγα πια, διότι έτσι του δίνουμε τις δυνατότητες να μπορεί </w:t>
      </w:r>
      <w:r>
        <w:rPr>
          <w:rFonts w:eastAsia="Times New Roman" w:cs="Times New Roman"/>
          <w:szCs w:val="24"/>
        </w:rPr>
        <w:lastRenderedPageBreak/>
        <w:t>να λειτουργεί ανεξόδως με κρατική περιουσία. Δεν θα μείνω άλλο σε αυτό. Θα πω μόνο ότι, όπως λέει το άρθρο, «κατά την παρούσα παράγραφο τα μισθώματα απαλλάσσο</w:t>
      </w:r>
      <w:r>
        <w:rPr>
          <w:rFonts w:eastAsia="Times New Roman" w:cs="Times New Roman"/>
          <w:szCs w:val="24"/>
        </w:rPr>
        <w:t xml:space="preserve">νται παντός φόρου και τέλους». Άλλη ζημιά του </w:t>
      </w:r>
      <w:r>
        <w:rPr>
          <w:rFonts w:eastAsia="Times New Roman" w:cs="Times New Roman"/>
          <w:szCs w:val="24"/>
        </w:rPr>
        <w:t>δ</w:t>
      </w:r>
      <w:r>
        <w:rPr>
          <w:rFonts w:eastAsia="Times New Roman" w:cs="Times New Roman"/>
          <w:szCs w:val="24"/>
        </w:rPr>
        <w:t>ημοσίου. Και γιατί το λέω αυτό; Αφού θα συμψηφίζονται τα μισθώματα με τις δαπάνες συντήρησης του τροχαίου υλικού, δεν θα εισπράττονται μισθώματα. Ουσιαστικά αυτά τα έξοδα, οι δαπάνες συντήρησης, θα φουσκώνοντα</w:t>
      </w:r>
      <w:r>
        <w:rPr>
          <w:rFonts w:eastAsia="Times New Roman" w:cs="Times New Roman"/>
          <w:szCs w:val="24"/>
        </w:rPr>
        <w:t>ι, θα ανεβαίνουν, θα κατεβαίνουν. Τελικά το κράτος ούτε φόρο δεν θα εισπράξει από αυτά; Τίποτα δεν θα εισπράξει;</w:t>
      </w:r>
    </w:p>
    <w:p w14:paraId="539FA14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Πρέπει να τα δούμε αυτά και γι’ αυτό εγώ ζήτησα στην αρχή της συζήτησης να αποσυρθούν αυτά τα δύο άρθρα και να πάνε μαζί με τη σύμβαση κύρωσης </w:t>
      </w:r>
      <w:r>
        <w:rPr>
          <w:rFonts w:eastAsia="Times New Roman" w:cs="Times New Roman"/>
          <w:szCs w:val="24"/>
        </w:rPr>
        <w:t xml:space="preserve">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να τα δούμε εν </w:t>
      </w:r>
      <w:proofErr w:type="spellStart"/>
      <w:r>
        <w:rPr>
          <w:rFonts w:eastAsia="Times New Roman" w:cs="Times New Roman"/>
          <w:szCs w:val="24"/>
        </w:rPr>
        <w:t>εκτάσει</w:t>
      </w:r>
      <w:proofErr w:type="spellEnd"/>
      <w:r>
        <w:rPr>
          <w:rFonts w:eastAsia="Times New Roman" w:cs="Times New Roman"/>
          <w:szCs w:val="24"/>
        </w:rPr>
        <w:t>.</w:t>
      </w:r>
    </w:p>
    <w:p w14:paraId="539FA14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9FA14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539FA14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Το τελευταίο που θα πω και θα τελειώσω είναι το εξής: Ξέρετε τι λέει το άρθρο 19; Λέει ότι εκείνα τα περ</w:t>
      </w:r>
      <w:r>
        <w:rPr>
          <w:rFonts w:eastAsia="Times New Roman" w:cs="Times New Roman"/>
          <w:szCs w:val="24"/>
        </w:rPr>
        <w:t xml:space="preserve">ίφημα 50 εκατομμύρια, που παίρνει μπόνους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να λειτουργεί τις γραμμές </w:t>
      </w:r>
      <w:r>
        <w:rPr>
          <w:rFonts w:eastAsia="Times New Roman" w:cs="Times New Roman"/>
          <w:szCs w:val="24"/>
        </w:rPr>
        <w:t xml:space="preserve">θα τα πάρει και η ιταλική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γιατί όλες οι σιδηροδρομικές γραμμές φέρονται ελλειμματικές. Βέβαια, την Πελοπόννησο την έχουμε εξαιρέσει, για να μη λειτουργεί στην</w:t>
      </w:r>
      <w:r>
        <w:rPr>
          <w:rFonts w:eastAsia="Times New Roman" w:cs="Times New Roman"/>
          <w:szCs w:val="24"/>
        </w:rPr>
        <w:t xml:space="preserve"> Πελοπόννησο τρένο. Δεν έχω καταλάβει την αιτία. Το έχω ζητήσει με επίκαιρη ερώτησή μου. </w:t>
      </w:r>
    </w:p>
    <w:p w14:paraId="539FA14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Καρρά, ολοκληρώστε, σας παρακαλώ. </w:t>
      </w:r>
    </w:p>
    <w:p w14:paraId="539FA14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Ολοκληρώνω αμέσως, κύριε Πρόεδρε. </w:t>
      </w:r>
    </w:p>
    <w:p w14:paraId="539FA14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Όμως, εκεί τι θα κάνουμε, λέει</w:t>
      </w:r>
      <w:r>
        <w:rPr>
          <w:rFonts w:eastAsia="Times New Roman" w:cs="Times New Roman"/>
          <w:szCs w:val="24"/>
        </w:rPr>
        <w:t xml:space="preserve">; Την επιδότηση που παίρνει η νέα εταιρεία -θα την πάρει για πέντε χρόνια, 250 εκατομμύρια- θα τη συμψηφίζουμε με τις οφειλές που έχει προς τη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ή άλλη παραχώρηση των ΟΣΕ για τη χρήση των γραμμών. Δηλαδή και πάλι ο συμψηφισμός αυτός θα οδηγεί το κρ</w:t>
      </w:r>
      <w:r>
        <w:rPr>
          <w:rFonts w:eastAsia="Times New Roman" w:cs="Times New Roman"/>
          <w:szCs w:val="24"/>
        </w:rPr>
        <w:t xml:space="preserve">άτος να πληρώνει για τα πάντα. Για ποιον λόγο; Αφού θα γίνεται ο συμψηφισμός της επιδότησης της </w:t>
      </w:r>
      <w:r>
        <w:rPr>
          <w:rFonts w:eastAsia="Times New Roman" w:cs="Times New Roman"/>
          <w:szCs w:val="24"/>
        </w:rPr>
        <w:lastRenderedPageBreak/>
        <w:t>γραμμής πώς θα λειτουργεί η γραμμή; Η επιδότηση έχει δοθεί με ειδική άδεια της Ευρωπαϊκής Ένωσης, ούτως ώστε να λειτουργούν οι γραμμές. Μπορούν να λειτουργούν π</w:t>
      </w:r>
      <w:r>
        <w:rPr>
          <w:rFonts w:eastAsia="Times New Roman" w:cs="Times New Roman"/>
          <w:szCs w:val="24"/>
        </w:rPr>
        <w:t xml:space="preserve">λέον όταν αφαιρούνται πόροι; Μπορούν να λειτουργούν ή θα υπάρχει αύξηση της εισφοράς αυτής; </w:t>
      </w:r>
    </w:p>
    <w:p w14:paraId="539FA14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για την ανοχή σας και ζητώ συγνώμη. </w:t>
      </w:r>
    </w:p>
    <w:p w14:paraId="539FA14F"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39FA15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εμείς ευχαριστούμε. </w:t>
      </w:r>
    </w:p>
    <w:p w14:paraId="539FA15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 αρχάς, πρέπει να σας πω ότι θα σας διανεμηθεί μια τροπολογία του Υπουργείου Δικαιοσύνης -και για να μην αρχίσουν σχόλια, σας ενημερώνω ότι είναι απόρροια της χθεσινής σύσκεψης που κάναμε όλο το Προεδρείο στο Γραφείο του Προέδρ</w:t>
      </w:r>
      <w:r>
        <w:rPr>
          <w:rFonts w:eastAsia="Times New Roman" w:cs="Times New Roman"/>
          <w:szCs w:val="24"/>
        </w:rPr>
        <w:t xml:space="preserve">ου με τον Γραμματέα Διαφθοράς, τον κ. Βασιλειάδη- όπου για την ηλεκτρονική υποβολή των «πόθεν έσχες» εξαιτίας τεχνικών προβλημάτων που προέκυψαν δίνεται μια προθεσμία δεκαπέντε ημερών. </w:t>
      </w:r>
    </w:p>
    <w:p w14:paraId="539FA152" w14:textId="77777777" w:rsidR="009E4222" w:rsidRDefault="00AC15E4">
      <w:pPr>
        <w:spacing w:line="600" w:lineRule="auto"/>
        <w:ind w:firstLine="720"/>
        <w:jc w:val="both"/>
        <w:rPr>
          <w:rFonts w:eastAsia="Times New Roman" w:cs="Times New Roman"/>
          <w:color w:val="000000" w:themeColor="text1"/>
          <w:szCs w:val="24"/>
        </w:rPr>
      </w:pPr>
      <w:r w:rsidRPr="002537FA">
        <w:rPr>
          <w:rFonts w:eastAsia="Times New Roman" w:cs="Times New Roman"/>
          <w:color w:val="000000" w:themeColor="text1"/>
          <w:szCs w:val="24"/>
        </w:rPr>
        <w:lastRenderedPageBreak/>
        <w:t>Αυτό λέει η τροπολογία. Είναι τυπικό, αλλά το ζητήσαμε ομόφωνα όλοι γι</w:t>
      </w:r>
      <w:r w:rsidRPr="002537FA">
        <w:rPr>
          <w:rFonts w:eastAsia="Times New Roman" w:cs="Times New Roman"/>
          <w:color w:val="000000" w:themeColor="text1"/>
          <w:szCs w:val="24"/>
        </w:rPr>
        <w:t xml:space="preserve">α να μη δημιουργηθεί πρόβλημα. Θα έρθει ο κ. Παπαγγελόπουλος να την υπερασπιστεί. Σας λέω, όμως, πώς προέκυψε η τροπολογία. </w:t>
      </w:r>
    </w:p>
    <w:p w14:paraId="539FA15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Κατρούγκαλος</w:t>
      </w:r>
      <w:proofErr w:type="spellEnd"/>
      <w:r>
        <w:rPr>
          <w:rFonts w:eastAsia="Times New Roman" w:cs="Times New Roman"/>
          <w:szCs w:val="24"/>
        </w:rPr>
        <w:t xml:space="preserve"> για τον ήμισυ χρόνο του κ. Σκουρλέτη, για επτά λεπτά δηλαδή. </w:t>
      </w:r>
    </w:p>
    <w:p w14:paraId="539FA15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Κύριε Πρόεδρε, είνα</w:t>
      </w:r>
      <w:r>
        <w:rPr>
          <w:rFonts w:eastAsia="Times New Roman" w:cs="Times New Roman"/>
          <w:szCs w:val="24"/>
        </w:rPr>
        <w:t xml:space="preserve">ι σειρά μου να μιλήσω. </w:t>
      </w:r>
    </w:p>
    <w:p w14:paraId="539FA15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Το είχα προαναγγείλει, κύριε </w:t>
      </w:r>
      <w:proofErr w:type="spellStart"/>
      <w:r>
        <w:rPr>
          <w:rFonts w:eastAsia="Times New Roman" w:cs="Times New Roman"/>
          <w:szCs w:val="24"/>
        </w:rPr>
        <w:t>Κατσώτη</w:t>
      </w:r>
      <w:proofErr w:type="spellEnd"/>
      <w:r>
        <w:rPr>
          <w:rFonts w:eastAsia="Times New Roman" w:cs="Times New Roman"/>
          <w:szCs w:val="24"/>
        </w:rPr>
        <w:t xml:space="preserve">, πριν έρθετε. </w:t>
      </w:r>
    </w:p>
    <w:p w14:paraId="539FA15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Μα, θέλω να τον ρωτήσω και να μου απαντήσει. </w:t>
      </w:r>
    </w:p>
    <w:p w14:paraId="539FA15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Δεν με πειράζει. Ας προηγηθεί. </w:t>
      </w:r>
    </w:p>
    <w:p w14:paraId="539FA15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Ακούστε. Δεν θα κάνουμε, όμως, έτσι τη διαδικασία. Τώρα, λόγω ιδιαίτερης φιλίας -δεν θα έπρεπε να τ</w:t>
      </w:r>
      <w:r>
        <w:rPr>
          <w:rFonts w:eastAsia="Times New Roman" w:cs="Times New Roman"/>
          <w:szCs w:val="24"/>
        </w:rPr>
        <w:t xml:space="preserve">ο πω αυτό από μικροφώνου- θα δώσω τον λόγο στον κ. </w:t>
      </w:r>
      <w:proofErr w:type="spellStart"/>
      <w:r>
        <w:rPr>
          <w:rFonts w:eastAsia="Times New Roman" w:cs="Times New Roman"/>
          <w:szCs w:val="24"/>
        </w:rPr>
        <w:t>Κατσώτη</w:t>
      </w:r>
      <w:proofErr w:type="spellEnd"/>
      <w:r>
        <w:rPr>
          <w:rFonts w:eastAsia="Times New Roman" w:cs="Times New Roman"/>
          <w:szCs w:val="24"/>
        </w:rPr>
        <w:t xml:space="preserve">. </w:t>
      </w:r>
    </w:p>
    <w:p w14:paraId="539FA15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Ακούστε, όμως, για να ξεκαθαρίσω τη διαδικασία. Θα μιλήσει ο κ. </w:t>
      </w:r>
      <w:proofErr w:type="spellStart"/>
      <w:r>
        <w:rPr>
          <w:rFonts w:eastAsia="Times New Roman" w:cs="Times New Roman"/>
          <w:szCs w:val="24"/>
        </w:rPr>
        <w:t>Κατσώτης</w:t>
      </w:r>
      <w:proofErr w:type="spellEnd"/>
      <w:r>
        <w:rPr>
          <w:rFonts w:eastAsia="Times New Roman" w:cs="Times New Roman"/>
          <w:szCs w:val="24"/>
        </w:rPr>
        <w:t xml:space="preserve">. Αμέσως μετά θα μιλήσει ο κ. </w:t>
      </w:r>
      <w:proofErr w:type="spellStart"/>
      <w:r>
        <w:rPr>
          <w:rFonts w:eastAsia="Times New Roman" w:cs="Times New Roman"/>
          <w:szCs w:val="24"/>
        </w:rPr>
        <w:t>Σαρίδης</w:t>
      </w:r>
      <w:proofErr w:type="spellEnd"/>
      <w:r>
        <w:rPr>
          <w:rFonts w:eastAsia="Times New Roman" w:cs="Times New Roman"/>
          <w:szCs w:val="24"/>
        </w:rPr>
        <w:t>, επειδή είχα εκφωνήσει</w:t>
      </w:r>
      <w:r>
        <w:rPr>
          <w:rFonts w:eastAsia="Times New Roman" w:cs="Times New Roman"/>
          <w:szCs w:val="24"/>
        </w:rPr>
        <w:t xml:space="preserve"> το όνομά του</w:t>
      </w:r>
      <w:r>
        <w:rPr>
          <w:rFonts w:eastAsia="Times New Roman" w:cs="Times New Roman"/>
          <w:szCs w:val="24"/>
        </w:rPr>
        <w:t xml:space="preserve">. Στη συνέχεια θα πάρει τον λόγο ο κ. </w:t>
      </w:r>
      <w:proofErr w:type="spellStart"/>
      <w:r>
        <w:rPr>
          <w:rFonts w:eastAsia="Times New Roman" w:cs="Times New Roman"/>
          <w:szCs w:val="24"/>
        </w:rPr>
        <w:t>Κατρούγκαλος</w:t>
      </w:r>
      <w:proofErr w:type="spellEnd"/>
      <w:r>
        <w:rPr>
          <w:rFonts w:eastAsia="Times New Roman" w:cs="Times New Roman"/>
          <w:szCs w:val="24"/>
        </w:rPr>
        <w:t xml:space="preserve"> και μετά ο κ. Βενιζέλος, που ούτως ή άλλως είναι εγγεγραμμένος και ήταν να μιλήσει μετά από δύο συναδέλφους. Θα τους παρακαλέσω να προηγηθεί ο κ. Βενιζέλος. Στη συνέχεια θα μιλήσει ο κ. Παπαηλιού και ο κ. </w:t>
      </w:r>
      <w:proofErr w:type="spellStart"/>
      <w:r>
        <w:rPr>
          <w:rFonts w:eastAsia="Times New Roman" w:cs="Times New Roman"/>
          <w:szCs w:val="24"/>
        </w:rPr>
        <w:t>Σταϊκούρας</w:t>
      </w:r>
      <w:proofErr w:type="spellEnd"/>
      <w:r>
        <w:rPr>
          <w:rFonts w:eastAsia="Times New Roman" w:cs="Times New Roman"/>
          <w:szCs w:val="24"/>
        </w:rPr>
        <w:t>. Μετά πάμε πάλι στον επόμενο Κοινοβουλε</w:t>
      </w:r>
      <w:r>
        <w:rPr>
          <w:rFonts w:eastAsia="Times New Roman" w:cs="Times New Roman"/>
          <w:szCs w:val="24"/>
        </w:rPr>
        <w:t xml:space="preserve">υτικό Εκπρόσωπο, που είναι ο κ. </w:t>
      </w:r>
      <w:proofErr w:type="spellStart"/>
      <w:r>
        <w:rPr>
          <w:rFonts w:eastAsia="Times New Roman" w:cs="Times New Roman"/>
          <w:szCs w:val="24"/>
        </w:rPr>
        <w:t>Δανέλλης</w:t>
      </w:r>
      <w:proofErr w:type="spellEnd"/>
      <w:r>
        <w:rPr>
          <w:rFonts w:eastAsia="Times New Roman" w:cs="Times New Roman"/>
          <w:szCs w:val="24"/>
        </w:rPr>
        <w:t xml:space="preserve">. </w:t>
      </w:r>
    </w:p>
    <w:p w14:paraId="539FA15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Να είμαστε τυπικά στον χρόνο μας, για να μιλήσουν όσο το δυνατό περισσότεροι συνάδελφοι. </w:t>
      </w:r>
    </w:p>
    <w:p w14:paraId="539FA15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 xml:space="preserve">Ευχαριστώ, κύριε Πρόεδρε. </w:t>
      </w:r>
    </w:p>
    <w:p w14:paraId="539FA15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Ζήτησα να μιλήσω πριν από τον κ. </w:t>
      </w:r>
      <w:proofErr w:type="spellStart"/>
      <w:r>
        <w:rPr>
          <w:rFonts w:eastAsia="Times New Roman" w:cs="Times New Roman"/>
          <w:szCs w:val="24"/>
        </w:rPr>
        <w:t>Κατρούγκαλο</w:t>
      </w:r>
      <w:proofErr w:type="spellEnd"/>
      <w:r>
        <w:rPr>
          <w:rFonts w:eastAsia="Times New Roman" w:cs="Times New Roman"/>
          <w:szCs w:val="24"/>
        </w:rPr>
        <w:t>, γ</w:t>
      </w:r>
      <w:r>
        <w:rPr>
          <w:rFonts w:eastAsia="Times New Roman" w:cs="Times New Roman"/>
          <w:szCs w:val="24"/>
        </w:rPr>
        <w:t>ιατί θα ήθελα να καταγγείλω τη στάση του Υπουργείου Εργασίας απέναντι στους εργαζόμενους ξενοδοχοϋπάλληλους, που πήγαν σήμερα στο Υπουργείο να διαμαρτυρηθούν, γιατί το Υπουργείο κατάργησε το δικαίωμα που είχαν μέχρι τώρα, εκατό χρόνια σχεδόν, να παίρνουν τ</w:t>
      </w:r>
      <w:r>
        <w:rPr>
          <w:rFonts w:eastAsia="Times New Roman" w:cs="Times New Roman"/>
          <w:szCs w:val="24"/>
        </w:rPr>
        <w:t>ο εφάπαξ στην εικοσαετία λόγω της φύσης του επαγγέλματος. Επειδή οι εργαζόμενοι στα ξενοδοχεία, όταν περάσουν κάποια χρόνια απολύονται, δεν γίνονται αποδεκτοί σε αυτόν τον κλάδο της οικονομίας, μπορούσαν να περάσουν κάποια χρόνια στη ζωή τους, τα επόμενα χ</w:t>
      </w:r>
      <w:r>
        <w:rPr>
          <w:rFonts w:eastAsia="Times New Roman" w:cs="Times New Roman"/>
          <w:szCs w:val="24"/>
        </w:rPr>
        <w:t>ρόνια που θα είναι στα αζήτητα, παίρνοντας αυτό το εφάπαξ με είκοσι χρόνια δουλειάς. Το Υπουργείο</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κατήργησε. Πήγαν να διαμαρτυρηθούν σήμερα και βρήκαν μπροστά τα ΜΑΤ κι έφαγαν το «αριστερό» ξύλο, όπως βέβαια και άλλες φορές και όχι μόνο τώρα. </w:t>
      </w:r>
    </w:p>
    <w:p w14:paraId="539FA15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Ο κ. Πετρόπουλος εχθές έλεγε: «Δεν ήξερα τι υπέγραφα. Δεν τα βλέπω όλα». Σήμερα, βέβαια, επιβεβαιώθηκε από τη στάση του κ. </w:t>
      </w:r>
      <w:proofErr w:type="spellStart"/>
      <w:r>
        <w:rPr>
          <w:rFonts w:eastAsia="Times New Roman" w:cs="Times New Roman"/>
          <w:szCs w:val="24"/>
        </w:rPr>
        <w:t>Κατρούγκαλου</w:t>
      </w:r>
      <w:proofErr w:type="spellEnd"/>
      <w:r>
        <w:rPr>
          <w:rFonts w:eastAsia="Times New Roman" w:cs="Times New Roman"/>
          <w:szCs w:val="24"/>
        </w:rPr>
        <w:t xml:space="preserve"> ότι και το ήξερε και ήταν σε γνώση του κ. </w:t>
      </w:r>
      <w:proofErr w:type="spellStart"/>
      <w:r>
        <w:rPr>
          <w:rFonts w:eastAsia="Times New Roman" w:cs="Times New Roman"/>
          <w:szCs w:val="24"/>
        </w:rPr>
        <w:t>Κατρούγκαλου</w:t>
      </w:r>
      <w:proofErr w:type="spellEnd"/>
      <w:r>
        <w:rPr>
          <w:rFonts w:eastAsia="Times New Roman" w:cs="Times New Roman"/>
          <w:szCs w:val="24"/>
        </w:rPr>
        <w:t xml:space="preserve"> και είναι, όπως φαίνεται, θέση της Κυβέρνησης να καταργήσει αυτό </w:t>
      </w:r>
      <w:r>
        <w:rPr>
          <w:rFonts w:eastAsia="Times New Roman" w:cs="Times New Roman"/>
          <w:szCs w:val="24"/>
        </w:rPr>
        <w:t>το δικαίωμα, το τελευταίο που είχε απομείνει σε αυτούς τους εργαζόμενους, σε αυτόν τον κλάδο της οικονομίας όπου η εργασιακή ζούγκλα κυριαρχεί και όπου η αδήλωτη εργασία είναι αυτή που κυριαρχεί σε κάθε πόλη, σε κάθε νομό, όπου οι συμβάσεις δεν εφαρμόζοντα</w:t>
      </w:r>
      <w:r>
        <w:rPr>
          <w:rFonts w:eastAsia="Times New Roman" w:cs="Times New Roman"/>
          <w:szCs w:val="24"/>
        </w:rPr>
        <w:t>ι, όπου οι μισθοί είναι στα τάρταρα, όπου</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οι εργαζόμενοι δουλεύουν ατέλειωτες ώρες δουλειάς για να κερδίσουν οι ξενοδόχοι. Και αυτή η απόφαση είναι μια απόφαση</w:t>
      </w:r>
      <w:r>
        <w:rPr>
          <w:rFonts w:eastAsia="Times New Roman" w:cs="Times New Roman"/>
          <w:szCs w:val="24"/>
        </w:rPr>
        <w:t>,</w:t>
      </w:r>
      <w:r>
        <w:rPr>
          <w:rFonts w:eastAsia="Times New Roman" w:cs="Times New Roman"/>
          <w:szCs w:val="24"/>
        </w:rPr>
        <w:t xml:space="preserve"> η οποία είναι υπέρ των ξενοδόχων, γιατί θέλει να μένει χρήμα για να μπορού</w:t>
      </w:r>
      <w:r>
        <w:rPr>
          <w:rFonts w:eastAsia="Times New Roman" w:cs="Times New Roman"/>
          <w:szCs w:val="24"/>
        </w:rPr>
        <w:t xml:space="preserve">ν να ενισχύονται. </w:t>
      </w:r>
    </w:p>
    <w:p w14:paraId="539FA15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προσμονή δεν μπορεί να έχουν οι εργαζόμενοι από αυτή την πολιτική και πρέπει να κάνουν τα αδύνατα δυνατά να οργανωθούν, να αντισταθούν, να ανατρέψουν αυτή την πολιτική. </w:t>
      </w:r>
    </w:p>
    <w:p w14:paraId="539FA15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Αρνείται, λοιπόν, ο κ. </w:t>
      </w:r>
      <w:proofErr w:type="spellStart"/>
      <w:r>
        <w:rPr>
          <w:rFonts w:eastAsia="Times New Roman" w:cs="Times New Roman"/>
          <w:szCs w:val="24"/>
        </w:rPr>
        <w:t>Κατρούγκαλος</w:t>
      </w:r>
      <w:proofErr w:type="spellEnd"/>
      <w:r>
        <w:rPr>
          <w:rFonts w:eastAsia="Times New Roman" w:cs="Times New Roman"/>
          <w:szCs w:val="24"/>
        </w:rPr>
        <w:t xml:space="preserve"> να δει τους εργ</w:t>
      </w:r>
      <w:r>
        <w:rPr>
          <w:rFonts w:eastAsia="Times New Roman" w:cs="Times New Roman"/>
          <w:szCs w:val="24"/>
        </w:rPr>
        <w:t xml:space="preserve">αζόμενους. Ξέρετε τι σύνθημα φωνάζουν έξω, κύριε </w:t>
      </w:r>
      <w:proofErr w:type="spellStart"/>
      <w:r>
        <w:rPr>
          <w:rFonts w:eastAsia="Times New Roman" w:cs="Times New Roman"/>
          <w:szCs w:val="24"/>
        </w:rPr>
        <w:t>Κατρούγκαλε</w:t>
      </w:r>
      <w:proofErr w:type="spellEnd"/>
      <w:r>
        <w:rPr>
          <w:rFonts w:eastAsia="Times New Roman" w:cs="Times New Roman"/>
          <w:szCs w:val="24"/>
        </w:rPr>
        <w:t xml:space="preserve">; </w:t>
      </w:r>
    </w:p>
    <w:p w14:paraId="539FA16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Αυτό είναι ψέμα, όμως, που λέτε. </w:t>
      </w:r>
    </w:p>
    <w:p w14:paraId="539FA16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θα απαντήσετε όταν </w:t>
      </w:r>
      <w:r>
        <w:rPr>
          <w:rFonts w:eastAsia="Times New Roman" w:cs="Times New Roman"/>
          <w:szCs w:val="24"/>
        </w:rPr>
        <w:t xml:space="preserve">πάρετε τον λόγο. </w:t>
      </w:r>
    </w:p>
    <w:p w14:paraId="539FA16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Εδώ, τους έδειραν. Ψέμα είναι αυτό; </w:t>
      </w:r>
    </w:p>
    <w:p w14:paraId="539FA16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(Υπουργός Εργασίας, Κοινωνικής Ασφάλισης και Κοινωνικής Αλληλεγγύης): </w:t>
      </w:r>
      <w:r>
        <w:rPr>
          <w:rFonts w:eastAsia="Times New Roman" w:cs="Times New Roman"/>
          <w:szCs w:val="24"/>
        </w:rPr>
        <w:t xml:space="preserve">Φυσικά και είναι ψέμα. </w:t>
      </w:r>
    </w:p>
    <w:p w14:paraId="539FA16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κάνετε διάλογο με τον Υπουργό.</w:t>
      </w:r>
      <w:r>
        <w:rPr>
          <w:rFonts w:eastAsia="Times New Roman" w:cs="Times New Roman"/>
          <w:szCs w:val="24"/>
        </w:rPr>
        <w:t xml:space="preserve"> </w:t>
      </w:r>
    </w:p>
    <w:p w14:paraId="539FA16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Ξέρετε τι σύνθημα φωνάζουν έξω; «</w:t>
      </w:r>
      <w:proofErr w:type="spellStart"/>
      <w:r>
        <w:rPr>
          <w:rFonts w:eastAsia="Times New Roman" w:cs="Times New Roman"/>
          <w:szCs w:val="24"/>
        </w:rPr>
        <w:t>Κατρούγκαλε</w:t>
      </w:r>
      <w:proofErr w:type="spellEnd"/>
      <w:r>
        <w:rPr>
          <w:rFonts w:eastAsia="Times New Roman" w:cs="Times New Roman"/>
          <w:szCs w:val="24"/>
        </w:rPr>
        <w:t xml:space="preserve">, </w:t>
      </w:r>
      <w:proofErr w:type="spellStart"/>
      <w:r>
        <w:rPr>
          <w:rFonts w:eastAsia="Times New Roman" w:cs="Times New Roman"/>
          <w:szCs w:val="24"/>
        </w:rPr>
        <w:t>Κατρούγκαλε</w:t>
      </w:r>
      <w:proofErr w:type="spellEnd"/>
      <w:r>
        <w:rPr>
          <w:rFonts w:eastAsia="Times New Roman" w:cs="Times New Roman"/>
          <w:szCs w:val="24"/>
        </w:rPr>
        <w:t xml:space="preserve">, με όλα αυτά που κάνεις τον </w:t>
      </w:r>
      <w:proofErr w:type="spellStart"/>
      <w:r>
        <w:rPr>
          <w:rFonts w:eastAsia="Times New Roman" w:cs="Times New Roman"/>
          <w:szCs w:val="24"/>
        </w:rPr>
        <w:t>Βρούτση</w:t>
      </w:r>
      <w:proofErr w:type="spellEnd"/>
      <w:r>
        <w:rPr>
          <w:rFonts w:eastAsia="Times New Roman" w:cs="Times New Roman"/>
          <w:szCs w:val="24"/>
        </w:rPr>
        <w:t xml:space="preserve"> τον ξεπέρασες, τον Λάσκαρη τον φτάνεις», γνωρίζοντας ότι και στον νέο νόμο για το συνδικαλιστικό</w:t>
      </w:r>
      <w:r>
        <w:rPr>
          <w:rFonts w:eastAsia="Times New Roman" w:cs="Times New Roman"/>
          <w:szCs w:val="24"/>
        </w:rPr>
        <w:t>,</w:t>
      </w:r>
      <w:r>
        <w:rPr>
          <w:rFonts w:eastAsia="Times New Roman" w:cs="Times New Roman"/>
          <w:szCs w:val="24"/>
        </w:rPr>
        <w:t xml:space="preserve"> που ετοιμάζετε</w:t>
      </w:r>
      <w:r>
        <w:rPr>
          <w:rFonts w:eastAsia="Times New Roman" w:cs="Times New Roman"/>
          <w:szCs w:val="24"/>
        </w:rPr>
        <w:t>,</w:t>
      </w:r>
      <w:r>
        <w:rPr>
          <w:rFonts w:eastAsia="Times New Roman" w:cs="Times New Roman"/>
          <w:szCs w:val="24"/>
        </w:rPr>
        <w:t xml:space="preserve"> υψώνετε νέα τείχη σε βάρος τ</w:t>
      </w:r>
      <w:r>
        <w:rPr>
          <w:rFonts w:eastAsia="Times New Roman" w:cs="Times New Roman"/>
          <w:szCs w:val="24"/>
        </w:rPr>
        <w:t xml:space="preserve">ης οργάνωσης των εργαζομένων και της ταξικής πάλης, που έτσι κι αλλιώς θα ενισχυθεί και δεν μπορεί να τη σταματήσει τίποτα, όσα μέτρα κι αν πάρετε για να εμποδίσετε και να δυσκολέψετε την οργάνωση των εργαζομένων. </w:t>
      </w:r>
    </w:p>
    <w:p w14:paraId="539FA16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σήμερα η Κυβέρνηση τι κάνει με αυτό τ</w:t>
      </w:r>
      <w:r>
        <w:rPr>
          <w:rFonts w:eastAsia="Times New Roman" w:cs="Times New Roman"/>
          <w:szCs w:val="24"/>
        </w:rPr>
        <w:t xml:space="preserve">ο σχέδιο νόμου; Έρχεται να καθησυχάσει τους εργαζόμενους και τον λαό και τους λέει ότι δεν σημαίνει τίποτα το αν θα πάνε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αυτές οι επιχειρήσεις και ότι αυτό δεν σημαίνει και ιδιωτικοποίηση των επιχειρήσεων αυτών. Τι σημαίνει δηλαδή; Αφού δεν </w:t>
      </w:r>
      <w:r>
        <w:rPr>
          <w:rFonts w:eastAsia="Times New Roman" w:cs="Times New Roman"/>
          <w:szCs w:val="24"/>
        </w:rPr>
        <w:t xml:space="preserve">σημαίνει αυτό, γιατί τις πάτε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τι θα κάνει δηλαδή; Θα τις λειτουργήσει καλύτερα, ώστε να έχουν πιο ποιοτικές και φθηνές υπηρεσίες οι εργαζόμενοι και ο λαός; Όχι βέβαια. Θέλετε να τις εκχωρήσετε στο μεγάλο κεφάλαιο. </w:t>
      </w:r>
    </w:p>
    <w:p w14:paraId="539FA16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Ο εισηγητής μας αποκάλυψε τον ρόλο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και την αποδοχή αυτού του ρόλου από όλους σας, αφού το έχετε ψηφίσει στο τρίτο μνημόνιο. </w:t>
      </w:r>
    </w:p>
    <w:p w14:paraId="539FA168"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Αυτό είναι και το κυβερνητικό σας πρόγραμμα: η υλοποίηση των </w:t>
      </w:r>
      <w:proofErr w:type="spellStart"/>
      <w:r>
        <w:rPr>
          <w:rFonts w:eastAsia="Times New Roman"/>
          <w:szCs w:val="24"/>
        </w:rPr>
        <w:t>μνημονιακών</w:t>
      </w:r>
      <w:proofErr w:type="spellEnd"/>
      <w:r>
        <w:rPr>
          <w:rFonts w:eastAsia="Times New Roman"/>
          <w:szCs w:val="24"/>
        </w:rPr>
        <w:t xml:space="preserve"> δεσμεύσεων, η υλοποίηση των αποφάσεων της </w:t>
      </w:r>
      <w:r>
        <w:rPr>
          <w:rFonts w:eastAsia="Times New Roman"/>
          <w:szCs w:val="24"/>
        </w:rPr>
        <w:t>Ευρωπαϊκής Ένωσης και του ΝΑΤΟ, μέτρα, δεσμεύσεις, αποφάσεις</w:t>
      </w:r>
      <w:r>
        <w:rPr>
          <w:rFonts w:eastAsia="Times New Roman"/>
          <w:szCs w:val="24"/>
        </w:rPr>
        <w:t>,</w:t>
      </w:r>
      <w:r>
        <w:rPr>
          <w:rFonts w:eastAsia="Times New Roman"/>
          <w:szCs w:val="24"/>
        </w:rPr>
        <w:t xml:space="preserve"> που υπηρετούν ακριβώς τις ανάγκες του κεφαλαίου και που ισοπεδώνουν τα όποια δικαιώματα έχουν κατακτήσει οι εργαζόμενοι. Ληστεύετε τον λαό με τους αβάσταχτους φόρους. </w:t>
      </w:r>
    </w:p>
    <w:p w14:paraId="539FA169"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Οι εργολαβικοί στην ΕΥΔΑΠ </w:t>
      </w:r>
      <w:r>
        <w:rPr>
          <w:rFonts w:eastAsia="Times New Roman"/>
          <w:szCs w:val="24"/>
        </w:rPr>
        <w:t xml:space="preserve">ξέρετε πόσοι είναι, οι εργολαβικοί στη ΔΕΗ τώρα ξέρετε πόσοι είναι; Αυτό θα είναι το μέλλον των εργασιακών σχέσεων των εργαζομένων στην ΕΥΔΑΠ, στις </w:t>
      </w:r>
      <w:r>
        <w:rPr>
          <w:rFonts w:eastAsia="Times New Roman"/>
          <w:szCs w:val="24"/>
        </w:rPr>
        <w:t>«</w:t>
      </w:r>
      <w:r>
        <w:rPr>
          <w:rFonts w:eastAsia="Times New Roman"/>
          <w:szCs w:val="24"/>
        </w:rPr>
        <w:t>Κτιριακές Υποδομές</w:t>
      </w:r>
      <w:r>
        <w:rPr>
          <w:rFonts w:eastAsia="Times New Roman"/>
          <w:szCs w:val="24"/>
        </w:rPr>
        <w:t>»</w:t>
      </w:r>
      <w:r>
        <w:rPr>
          <w:rFonts w:eastAsia="Times New Roman"/>
          <w:szCs w:val="24"/>
        </w:rPr>
        <w:t xml:space="preserve">, στη ΔΕΗ, </w:t>
      </w:r>
      <w:proofErr w:type="spellStart"/>
      <w:r>
        <w:rPr>
          <w:rFonts w:eastAsia="Times New Roman"/>
          <w:szCs w:val="24"/>
        </w:rPr>
        <w:t>μεταφέροντάς</w:t>
      </w:r>
      <w:proofErr w:type="spellEnd"/>
      <w:r>
        <w:rPr>
          <w:rFonts w:eastAsia="Times New Roman"/>
          <w:szCs w:val="24"/>
        </w:rPr>
        <w:t xml:space="preserve"> τους στη νέα επιχείρηση, η οποία θα τους αξιοποιήσει με τον καλύ</w:t>
      </w:r>
      <w:r>
        <w:rPr>
          <w:rFonts w:eastAsia="Times New Roman"/>
          <w:szCs w:val="24"/>
        </w:rPr>
        <w:t>τερο τρόπο, όπως το λέτε. Για τη λαϊκή οικογένεια, βέβαια, η ποιότητα του νερού θα συνοδεύεται με αυξήσεις στα τιμολόγια ή δεν θα υπάρχει ποιότητα, γιατί θα είναι αντίθετη προς την κερδοφορία των επιχειρήσεων.</w:t>
      </w:r>
    </w:p>
    <w:p w14:paraId="539FA16A"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Τι άλλο κάνει ο νόμος που φέρνετε; Φέρνετε, λο</w:t>
      </w:r>
      <w:r>
        <w:rPr>
          <w:rFonts w:eastAsia="Times New Roman"/>
          <w:szCs w:val="24"/>
        </w:rPr>
        <w:t>ιπόν, και παίρνετε πίσω όλα αυτά που υποχρεωθήκατε να περάσετε λόγω των κινητοποιήσεων των εργαζομένων το προηγούμενο διάστημα με το ασφαλιστικό νομοσχέδιο. Κάνατε ελιγμό, δηλαδή, και σήμερα τα παίρνετε πίσω, όσον αφορά τους νέους επαγγελματίες, τους νέους</w:t>
      </w:r>
      <w:r>
        <w:rPr>
          <w:rFonts w:eastAsia="Times New Roman"/>
          <w:szCs w:val="24"/>
        </w:rPr>
        <w:t xml:space="preserve"> επιστήμονες, τους αγρότες, των οποίων οι μεγάλες κινητοποιήσεις είχαν αυτό το αποτέλεσμα. Αφού</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περάσατε συνολικά το νομοσχέδιο-έκτρωμα</w:t>
      </w:r>
      <w:r>
        <w:rPr>
          <w:rFonts w:eastAsia="Times New Roman"/>
          <w:szCs w:val="24"/>
        </w:rPr>
        <w:t>,</w:t>
      </w:r>
      <w:r>
        <w:rPr>
          <w:rFonts w:eastAsia="Times New Roman"/>
          <w:szCs w:val="24"/>
        </w:rPr>
        <w:t xml:space="preserve"> όπου μειώνετε τις συντάξεις σε όλους τους συνταξιούχους, όπου οι νέοι συνταξιούχοι θα πάρουν αντί για σύνταξη </w:t>
      </w:r>
      <w:r>
        <w:rPr>
          <w:rFonts w:eastAsia="Times New Roman"/>
          <w:szCs w:val="24"/>
        </w:rPr>
        <w:t xml:space="preserve">επιδόματα -και δεν έχει να κάνει τίποτα με όλο αυτό το ασφαλιστικό που κατάκτησε το εργατικό κίνημα μέσα από πολύ σκληρούς αγώνες- έρχεστε σήμερα και καταργείτε αυτές τις διαφοροποιήσεις που είχατε κάνει στο τελευταίο σχέδιο νόμου. </w:t>
      </w:r>
    </w:p>
    <w:p w14:paraId="539FA16B"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Εχθές είπαμε</w:t>
      </w:r>
      <w:r>
        <w:rPr>
          <w:rFonts w:eastAsia="Times New Roman"/>
          <w:szCs w:val="24"/>
        </w:rPr>
        <w:t>,</w:t>
      </w:r>
      <w:r>
        <w:rPr>
          <w:rFonts w:eastAsia="Times New Roman"/>
          <w:szCs w:val="24"/>
        </w:rPr>
        <w:t xml:space="preserve"> βέβαια, τ</w:t>
      </w:r>
      <w:r>
        <w:rPr>
          <w:rFonts w:eastAsia="Times New Roman"/>
          <w:szCs w:val="24"/>
        </w:rPr>
        <w:t xml:space="preserve">ο τι κάνετε ακριβώς. Όσον αφορά τα πλασματικά χρόνια, για την εξαγορά πλασματικών χρόνων, ήταν κι αυτό ένα «τυράκι» στη φάκα η έκπτωση 15%. Έρχεστε τώρα και τι λέτε σε </w:t>
      </w:r>
      <w:r>
        <w:rPr>
          <w:rFonts w:eastAsia="Times New Roman"/>
          <w:szCs w:val="24"/>
        </w:rPr>
        <w:lastRenderedPageBreak/>
        <w:t>αυτόν που εξαγοράζει τα δύο χρόνια του Στρατού; Όχι 15% έκπτωση, αλλά 2% για κάθε χρόνο,</w:t>
      </w:r>
      <w:r>
        <w:rPr>
          <w:rFonts w:eastAsia="Times New Roman"/>
          <w:szCs w:val="24"/>
        </w:rPr>
        <w:t xml:space="preserve"> δηλαδή 4%. Άρα, αυτός θα πληρώσει παραπάνω 11% για τα πλασματικά χρόνια.</w:t>
      </w:r>
    </w:p>
    <w:p w14:paraId="539FA16C"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Έτσι, λοιπόν, έρχεστε να πείτε ότι είστε αξιόπιστοι και πως ό,τι λέτε το κάνετε. Και ρωτάτε: «Μα, είμαστε απατεώνες;». Τα έργα σας τι δείχνουν; Τη μία λέτε έτσι, την άλλη αλλιώς. Κι </w:t>
      </w:r>
      <w:r>
        <w:rPr>
          <w:rFonts w:eastAsia="Times New Roman"/>
          <w:szCs w:val="24"/>
        </w:rPr>
        <w:t>εδώ όσα υποχρεωθήκατε να πάρετε πίσω, σήμερα τα φέρνετε ξανά, τα νομοθετείτε και αυξάνετε τις εισφορές σε βάρος των εργαζομένων, μειώνοντας το εισόδημά τους συνολικά.</w:t>
      </w:r>
    </w:p>
    <w:p w14:paraId="539FA16D"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Ο χρόνος δεν μας παίρνει να πούμε άλλα.</w:t>
      </w:r>
    </w:p>
    <w:p w14:paraId="539FA16E"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Ευχαριστούμε πολ</w:t>
      </w:r>
      <w:r>
        <w:rPr>
          <w:rFonts w:eastAsia="Times New Roman"/>
          <w:szCs w:val="24"/>
        </w:rPr>
        <w:t>ύ.</w:t>
      </w:r>
    </w:p>
    <w:p w14:paraId="539FA16F"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Τον λόγο έχει ο Υπουργός κ. </w:t>
      </w:r>
      <w:proofErr w:type="spellStart"/>
      <w:r>
        <w:rPr>
          <w:rFonts w:eastAsia="Times New Roman"/>
          <w:szCs w:val="24"/>
        </w:rPr>
        <w:t>Κατρούγκαλος</w:t>
      </w:r>
      <w:proofErr w:type="spellEnd"/>
      <w:r>
        <w:rPr>
          <w:rFonts w:eastAsia="Times New Roman"/>
          <w:szCs w:val="24"/>
        </w:rPr>
        <w:t>.</w:t>
      </w:r>
    </w:p>
    <w:p w14:paraId="539FA170" w14:textId="77777777" w:rsidR="009E4222" w:rsidRDefault="00AC15E4">
      <w:pPr>
        <w:tabs>
          <w:tab w:val="left" w:pos="2820"/>
        </w:tabs>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Ευχαριστώ, κύριε Πρόεδρε.</w:t>
      </w:r>
    </w:p>
    <w:p w14:paraId="539FA171" w14:textId="77777777" w:rsidR="009E4222" w:rsidRDefault="00AC15E4">
      <w:pPr>
        <w:tabs>
          <w:tab w:val="left" w:pos="2820"/>
        </w:tabs>
        <w:spacing w:line="600" w:lineRule="auto"/>
        <w:ind w:firstLine="720"/>
        <w:jc w:val="both"/>
        <w:rPr>
          <w:rFonts w:eastAsia="Times New Roman"/>
          <w:szCs w:val="24"/>
        </w:rPr>
      </w:pPr>
      <w:r>
        <w:rPr>
          <w:rFonts w:eastAsia="Times New Roman"/>
          <w:szCs w:val="24"/>
        </w:rPr>
        <w:lastRenderedPageBreak/>
        <w:t>Τα πενήντα χρώματα του γκρι, που ούτως ή άλλως έφταναν στο βαθύ μαύρο στην ενημέρωση και στην</w:t>
      </w:r>
      <w:r>
        <w:rPr>
          <w:rFonts w:eastAsia="Times New Roman"/>
          <w:szCs w:val="24"/>
        </w:rPr>
        <w:t xml:space="preserve"> παραπληροφόρηση, γνωρίζουν νέες δόξες όσο η Κυβέρνηση προσπαθεί να διαλύσει το σύστημα της διαπλοκής στο ραδιοτηλεοπτικό τοπίο.</w:t>
      </w:r>
    </w:p>
    <w:p w14:paraId="539FA172" w14:textId="77777777" w:rsidR="009E4222" w:rsidRDefault="00AC15E4">
      <w:pPr>
        <w:tabs>
          <w:tab w:val="left" w:pos="2820"/>
        </w:tabs>
        <w:spacing w:line="600" w:lineRule="auto"/>
        <w:ind w:firstLine="720"/>
        <w:jc w:val="both"/>
        <w:rPr>
          <w:rFonts w:eastAsia="Times New Roman"/>
          <w:szCs w:val="24"/>
        </w:rPr>
      </w:pPr>
      <w:r>
        <w:rPr>
          <w:rFonts w:eastAsia="Times New Roman"/>
          <w:szCs w:val="24"/>
        </w:rPr>
        <w:t>Δυστυχώς και κοινοβουλευτικά κόμματα ταυτίζονται με το σύστημα αυτό των αμαρτωλών συμφερόντων. Το χειρότερο, όμως, από αυτό είν</w:t>
      </w:r>
      <w:r>
        <w:rPr>
          <w:rFonts w:eastAsia="Times New Roman"/>
          <w:szCs w:val="24"/>
        </w:rPr>
        <w:t xml:space="preserve">αι ότι </w:t>
      </w:r>
      <w:r>
        <w:rPr>
          <w:rFonts w:eastAsia="Times New Roman"/>
          <w:szCs w:val="24"/>
        </w:rPr>
        <w:t xml:space="preserve">προωθείται </w:t>
      </w:r>
      <w:r>
        <w:rPr>
          <w:rFonts w:eastAsia="Times New Roman"/>
          <w:szCs w:val="24"/>
        </w:rPr>
        <w:t>συ</w:t>
      </w:r>
      <w:r>
        <w:rPr>
          <w:rFonts w:eastAsia="Times New Roman"/>
          <w:szCs w:val="24"/>
        </w:rPr>
        <w:t>στηματικά</w:t>
      </w:r>
      <w:r>
        <w:rPr>
          <w:rFonts w:eastAsia="Times New Roman"/>
          <w:szCs w:val="24"/>
        </w:rPr>
        <w:t xml:space="preserve"> στην πολιτική ατμόσφαιρα ένα νέφος ψεύδους. Δεν μιλάμε επί των γεγονότων, μιλάμε επί της διαστροφής τους. </w:t>
      </w:r>
    </w:p>
    <w:p w14:paraId="539FA173" w14:textId="77777777" w:rsidR="009E4222" w:rsidRDefault="00AC15E4">
      <w:pPr>
        <w:tabs>
          <w:tab w:val="left" w:pos="2820"/>
        </w:tabs>
        <w:spacing w:line="600" w:lineRule="auto"/>
        <w:ind w:firstLine="720"/>
        <w:jc w:val="both"/>
        <w:rPr>
          <w:rFonts w:eastAsia="Times New Roman"/>
          <w:szCs w:val="24"/>
        </w:rPr>
      </w:pPr>
      <w:r>
        <w:rPr>
          <w:rFonts w:eastAsia="Times New Roman"/>
          <w:szCs w:val="24"/>
        </w:rPr>
        <w:t>Οι ολετήρες της χώρας κατηγορούν εμάς για την καταστροφή που αυτοί έφεραν. Οι υποκριτές μάς κατηγορούν για υποκρισία, ο</w:t>
      </w:r>
      <w:r>
        <w:rPr>
          <w:rFonts w:eastAsia="Times New Roman"/>
          <w:szCs w:val="24"/>
        </w:rPr>
        <w:t xml:space="preserve">ι ψεύτες για ψέματα. Επειδή δεν θέλω να </w:t>
      </w:r>
      <w:r>
        <w:rPr>
          <w:rFonts w:eastAsia="Times New Roman"/>
          <w:szCs w:val="24"/>
        </w:rPr>
        <w:t>γενικεύσω</w:t>
      </w:r>
      <w:r>
        <w:rPr>
          <w:rFonts w:eastAsia="Times New Roman"/>
          <w:szCs w:val="24"/>
        </w:rPr>
        <w:t xml:space="preserve"> και επειδή δεν μπορείς να αντικρούσεις τον ωκεανό των ψεμάτων, θα πάρω ένα αντιπροσωπευτικό παράδειγμα γι’ αυτά που </w:t>
      </w:r>
      <w:r>
        <w:rPr>
          <w:rFonts w:eastAsia="Times New Roman"/>
          <w:szCs w:val="24"/>
        </w:rPr>
        <w:t>συζητού</w:t>
      </w:r>
      <w:r>
        <w:rPr>
          <w:rFonts w:eastAsia="Times New Roman"/>
          <w:szCs w:val="24"/>
        </w:rPr>
        <w:t>με, σχετικό με το άρθρο 1. Εξ όνυχος τον λέοντα, για να καταλάβουν αυτοί που μας ακ</w:t>
      </w:r>
      <w:r>
        <w:rPr>
          <w:rFonts w:eastAsia="Times New Roman"/>
          <w:szCs w:val="24"/>
        </w:rPr>
        <w:t xml:space="preserve">ούν, γιατί αυτοί που δεν μπορούν να αντιπαρατεθούν με βάση την αλήθεια χρησιμοποιούν σαν όπλο το ψέμα. </w:t>
      </w:r>
    </w:p>
    <w:p w14:paraId="539FA174" w14:textId="77777777" w:rsidR="009E4222" w:rsidRDefault="00AC15E4">
      <w:pPr>
        <w:tabs>
          <w:tab w:val="left" w:pos="2820"/>
        </w:tabs>
        <w:spacing w:line="600" w:lineRule="auto"/>
        <w:ind w:firstLine="720"/>
        <w:jc w:val="both"/>
        <w:rPr>
          <w:rFonts w:eastAsia="Times New Roman"/>
          <w:szCs w:val="24"/>
        </w:rPr>
      </w:pPr>
      <w:r>
        <w:rPr>
          <w:rFonts w:eastAsia="Times New Roman"/>
          <w:szCs w:val="24"/>
        </w:rPr>
        <w:lastRenderedPageBreak/>
        <w:t>Είχαμε φροντίσει στο ασφαλιστικό νομοσχέδιο, τα μικρά μαγαζιά, οι μικροί επαγγελματίες στις πόλεις κάτω των δύο χιλιάδων κατοίκων και στα χωριά, να έχου</w:t>
      </w:r>
      <w:r>
        <w:rPr>
          <w:rFonts w:eastAsia="Times New Roman"/>
          <w:szCs w:val="24"/>
        </w:rPr>
        <w:t>ν ειδική ασφαλιστική μεταρρύθμιση. Ήταν το άρθρο 40 του νομοσχεδίου. Θα σας πω τα ονόματα των συναδέλφων Βουλευτών που στη συνεδρίαση ΡΚ΄ της 7</w:t>
      </w:r>
      <w:r>
        <w:rPr>
          <w:rFonts w:eastAsia="Times New Roman"/>
          <w:szCs w:val="24"/>
          <w:vertAlign w:val="superscript"/>
        </w:rPr>
        <w:t>ης</w:t>
      </w:r>
      <w:r>
        <w:rPr>
          <w:rFonts w:eastAsia="Times New Roman"/>
          <w:szCs w:val="24"/>
        </w:rPr>
        <w:t xml:space="preserve"> Μαΐου και στη συνεδρίαση ΡΚΑ΄ της 8</w:t>
      </w:r>
      <w:r>
        <w:rPr>
          <w:rFonts w:eastAsia="Times New Roman"/>
          <w:szCs w:val="24"/>
          <w:vertAlign w:val="superscript"/>
        </w:rPr>
        <w:t>ης</w:t>
      </w:r>
      <w:r>
        <w:rPr>
          <w:rFonts w:eastAsia="Times New Roman"/>
          <w:szCs w:val="24"/>
        </w:rPr>
        <w:t xml:space="preserve"> Μαΐου ψευδώς ισχυρίζονταν -γιατί ήταν γραμμένο, εδώ πρόκειται για ψέμα, </w:t>
      </w:r>
      <w:r>
        <w:rPr>
          <w:rFonts w:eastAsia="Times New Roman"/>
          <w:szCs w:val="24"/>
        </w:rPr>
        <w:t>δεν πρόκειται για ερμηνεία- ότι τάχα είχαμε καταργήσει αυτή την προστασία.</w:t>
      </w:r>
    </w:p>
    <w:p w14:paraId="539FA175" w14:textId="77777777" w:rsidR="009E4222" w:rsidRDefault="00AC15E4">
      <w:pPr>
        <w:spacing w:line="600" w:lineRule="auto"/>
        <w:ind w:firstLine="720"/>
        <w:jc w:val="both"/>
        <w:rPr>
          <w:rFonts w:eastAsia="Times New Roman"/>
          <w:szCs w:val="24"/>
        </w:rPr>
      </w:pPr>
      <w:r>
        <w:rPr>
          <w:rFonts w:eastAsia="Times New Roman"/>
          <w:szCs w:val="24"/>
        </w:rPr>
        <w:t>Είναι, λοιπόν, ο κ. Μανιάτης, φαίνεται η ομιλία του στη σελίδα 258, η κ</w:t>
      </w:r>
      <w:r>
        <w:rPr>
          <w:rFonts w:eastAsia="Times New Roman"/>
          <w:szCs w:val="24"/>
        </w:rPr>
        <w:t>.</w:t>
      </w:r>
      <w:r>
        <w:rPr>
          <w:rFonts w:eastAsia="Times New Roman"/>
          <w:szCs w:val="24"/>
        </w:rPr>
        <w:t xml:space="preserve"> </w:t>
      </w:r>
      <w:proofErr w:type="spellStart"/>
      <w:r>
        <w:rPr>
          <w:rFonts w:eastAsia="Times New Roman"/>
          <w:szCs w:val="24"/>
        </w:rPr>
        <w:t>Χριστοφιλοπούλου</w:t>
      </w:r>
      <w:proofErr w:type="spellEnd"/>
      <w:r>
        <w:rPr>
          <w:rFonts w:eastAsia="Times New Roman"/>
          <w:szCs w:val="24"/>
        </w:rPr>
        <w:t xml:space="preserve"> και ο κ. Γεωργιάδης, η ομιλία του είναι στη σελίδα 627. Αυτά αναφέρονται στη</w:t>
      </w:r>
      <w:r>
        <w:rPr>
          <w:rFonts w:eastAsia="Times New Roman"/>
          <w:szCs w:val="24"/>
        </w:rPr>
        <w:t xml:space="preserve"> ΡΚ΄ συνεδρίαση. Στην ΡΚΑ΄ συνεδρίαση ο κ. Κωνσταντινόπουλος, στη σελίδα 6, ο κ. </w:t>
      </w:r>
      <w:proofErr w:type="spellStart"/>
      <w:r>
        <w:rPr>
          <w:rFonts w:eastAsia="Times New Roman"/>
          <w:szCs w:val="24"/>
        </w:rPr>
        <w:t>Στύλιος</w:t>
      </w:r>
      <w:proofErr w:type="spellEnd"/>
      <w:r>
        <w:rPr>
          <w:rFonts w:eastAsia="Times New Roman"/>
          <w:szCs w:val="24"/>
        </w:rPr>
        <w:t xml:space="preserve"> στη σελίδα 231, ο κ. </w:t>
      </w:r>
      <w:proofErr w:type="spellStart"/>
      <w:r>
        <w:rPr>
          <w:rFonts w:eastAsia="Times New Roman"/>
          <w:szCs w:val="24"/>
        </w:rPr>
        <w:t>Βρούτσης</w:t>
      </w:r>
      <w:proofErr w:type="spellEnd"/>
      <w:r>
        <w:rPr>
          <w:rFonts w:eastAsia="Times New Roman"/>
          <w:szCs w:val="24"/>
        </w:rPr>
        <w:t xml:space="preserve"> στη σελίδα 347. </w:t>
      </w:r>
    </w:p>
    <w:p w14:paraId="539FA176" w14:textId="77777777" w:rsidR="009E4222" w:rsidRDefault="00AC15E4">
      <w:pPr>
        <w:spacing w:line="600" w:lineRule="auto"/>
        <w:ind w:firstLine="720"/>
        <w:jc w:val="both"/>
        <w:rPr>
          <w:rFonts w:eastAsia="Times New Roman"/>
          <w:szCs w:val="24"/>
        </w:rPr>
      </w:pPr>
      <w:r>
        <w:rPr>
          <w:rFonts w:eastAsia="Times New Roman"/>
          <w:szCs w:val="24"/>
        </w:rPr>
        <w:t xml:space="preserve">Τι φώναζαν αυτοί; «Καταστρέφετε το μικρό μπακάλικο, το μικρό μανάβικο, διαλύετε τον κοινωνικό ιστό», ενώ κάναμε ακριβώς </w:t>
      </w:r>
      <w:r>
        <w:rPr>
          <w:rFonts w:eastAsia="Times New Roman"/>
          <w:szCs w:val="24"/>
        </w:rPr>
        <w:t xml:space="preserve">το αντίθετο και το ήξεραν. Και λειτούργησε αυτό το «ηχείο» του ψεύδους, </w:t>
      </w:r>
      <w:r>
        <w:rPr>
          <w:rFonts w:eastAsia="Times New Roman"/>
          <w:szCs w:val="24"/>
        </w:rPr>
        <w:lastRenderedPageBreak/>
        <w:t>τράβηξε</w:t>
      </w:r>
      <w:r>
        <w:rPr>
          <w:rFonts w:eastAsia="Times New Roman"/>
          <w:szCs w:val="24"/>
        </w:rPr>
        <w:t xml:space="preserve"> την προσοχή του σκληρού παίχτη, που ξέρετε ποιος είναι. Δεν κατηγορώ για σκοπιμότητα. Θα πάρω την ευμενέστερη εκδοχή της επιπολαιότητας και της ανευθυνότητας, μολονότι τουλάχισ</w:t>
      </w:r>
      <w:r>
        <w:rPr>
          <w:rFonts w:eastAsia="Times New Roman"/>
          <w:szCs w:val="24"/>
        </w:rPr>
        <w:t xml:space="preserve">τον ένας από αυτούς που κατονόμασα σεμνύνεται ότι είναι τρόικα του εσωτερικού. </w:t>
      </w:r>
    </w:p>
    <w:p w14:paraId="539FA177" w14:textId="77777777" w:rsidR="009E4222" w:rsidRDefault="00AC15E4">
      <w:pPr>
        <w:spacing w:line="600" w:lineRule="auto"/>
        <w:ind w:firstLine="720"/>
        <w:jc w:val="both"/>
        <w:rPr>
          <w:rFonts w:eastAsia="Times New Roman"/>
          <w:szCs w:val="24"/>
        </w:rPr>
      </w:pPr>
      <w:r>
        <w:rPr>
          <w:rFonts w:eastAsia="Times New Roman"/>
          <w:szCs w:val="24"/>
        </w:rPr>
        <w:t xml:space="preserve">Μας ζήτησαν, λοιπόν, </w:t>
      </w:r>
      <w:r>
        <w:rPr>
          <w:rFonts w:eastAsia="Times New Roman"/>
          <w:szCs w:val="24"/>
        </w:rPr>
        <w:t>οι δανειστές</w:t>
      </w:r>
      <w:r>
        <w:rPr>
          <w:rFonts w:eastAsia="Times New Roman"/>
          <w:szCs w:val="24"/>
        </w:rPr>
        <w:t xml:space="preserve"> μετά την ψήφιση του νομοσχεδίου, μετά τον θόρυβο ο οποίος έγινε, να τα πάρουμε όλα πίσω, να μην έχουν ειδική προστασία οι άνθρωποι στα μικρά χ</w:t>
      </w:r>
      <w:r>
        <w:rPr>
          <w:rFonts w:eastAsia="Times New Roman"/>
          <w:szCs w:val="24"/>
        </w:rPr>
        <w:t xml:space="preserve">ωριά και στις κωμοπόλεις. Και φυσικά αυτό το αποκρούσαμε. Δεχθήκαμε μόνο μια περίπτωση, αυτών που δεν είναι αγρότες και νοικιάζουν δωμάτια. Γιατί, όσοι είναι ενταγμένοι σε πρόγραμμα </w:t>
      </w:r>
      <w:proofErr w:type="spellStart"/>
      <w:r>
        <w:rPr>
          <w:rFonts w:eastAsia="Times New Roman"/>
          <w:szCs w:val="24"/>
        </w:rPr>
        <w:t>αγροτουρισμού</w:t>
      </w:r>
      <w:proofErr w:type="spellEnd"/>
      <w:r>
        <w:rPr>
          <w:rFonts w:eastAsia="Times New Roman"/>
          <w:szCs w:val="24"/>
        </w:rPr>
        <w:t>, ως αγρότες εξακολουθούν να ανήκουν στη γενική κατηγορία της</w:t>
      </w:r>
      <w:r>
        <w:rPr>
          <w:rFonts w:eastAsia="Times New Roman"/>
          <w:szCs w:val="24"/>
        </w:rPr>
        <w:t xml:space="preserve"> ρύθμισης αυτής, που έχουν ειδικές διευκολύνσεις. Όσοι, όμως, νοικιάζουν δέκα δωμάτια και είναι σε περιοχές τέτοιες, εντάσσονται στο γενικό ασφαλιστικό καθεστώς. Αυτό τι σημαίνει; Ότι η ελάχιστη ασφαλιστική τους υποχρέωση υπολογίζεται </w:t>
      </w:r>
      <w:r>
        <w:rPr>
          <w:rFonts w:eastAsia="Times New Roman"/>
          <w:szCs w:val="24"/>
        </w:rPr>
        <w:t>στη βάση του μισθού τ</w:t>
      </w:r>
      <w:r>
        <w:rPr>
          <w:rFonts w:eastAsia="Times New Roman"/>
          <w:szCs w:val="24"/>
        </w:rPr>
        <w:t>ου ανειδίκευτου εργάτη, δηλαδή</w:t>
      </w:r>
      <w:r>
        <w:rPr>
          <w:rFonts w:eastAsia="Times New Roman"/>
          <w:szCs w:val="24"/>
        </w:rPr>
        <w:t xml:space="preserve"> </w:t>
      </w:r>
      <w:r>
        <w:rPr>
          <w:rFonts w:eastAsia="Times New Roman"/>
          <w:szCs w:val="24"/>
        </w:rPr>
        <w:t>είναι 7</w:t>
      </w:r>
      <w:r>
        <w:rPr>
          <w:rFonts w:eastAsia="Times New Roman"/>
          <w:szCs w:val="24"/>
        </w:rPr>
        <w:t>.000</w:t>
      </w:r>
      <w:r>
        <w:rPr>
          <w:rFonts w:eastAsia="Times New Roman"/>
          <w:szCs w:val="24"/>
        </w:rPr>
        <w:t xml:space="preserve"> ευρώ τον χρόνο. Αν κάνετε τη διαίρεση, τεκμαίρεται ότι νοικιάζουν τα δωμάτιά τους με 7 ευρώ τη νύχτα, αν δεχθούμε ότι μια σεζόν είναι ενενήντα ημερών. Κι </w:t>
      </w:r>
      <w:r>
        <w:rPr>
          <w:rFonts w:eastAsia="Times New Roman"/>
          <w:szCs w:val="24"/>
        </w:rPr>
        <w:lastRenderedPageBreak/>
        <w:t>αυτό δεν θα γινόταν αν δεν υπήρχε αυτός ο «θόρυβος», όχι βα</w:t>
      </w:r>
      <w:r>
        <w:rPr>
          <w:rFonts w:eastAsia="Times New Roman"/>
          <w:szCs w:val="24"/>
        </w:rPr>
        <w:t xml:space="preserve">σισμένος στην κριτική που προάγει τον κοινοβουλευτισμό, αλλά βασισμένος στο ψέμα που σκοτώνει τον κοινοβουλευτισμό, γιατί ακριβώς διαστρεβλώνει την πολιτική συζήτηση. </w:t>
      </w:r>
    </w:p>
    <w:p w14:paraId="539FA178" w14:textId="77777777" w:rsidR="009E4222" w:rsidRDefault="00AC15E4">
      <w:pPr>
        <w:spacing w:line="600" w:lineRule="auto"/>
        <w:ind w:firstLine="720"/>
        <w:jc w:val="both"/>
        <w:rPr>
          <w:rFonts w:eastAsia="Times New Roman"/>
          <w:szCs w:val="24"/>
        </w:rPr>
      </w:pPr>
      <w:r>
        <w:rPr>
          <w:rFonts w:eastAsia="Times New Roman"/>
          <w:szCs w:val="24"/>
        </w:rPr>
        <w:t>Όλα</w:t>
      </w:r>
      <w:r>
        <w:rPr>
          <w:rFonts w:eastAsia="Times New Roman"/>
          <w:szCs w:val="24"/>
        </w:rPr>
        <w:t>,</w:t>
      </w:r>
      <w:r>
        <w:rPr>
          <w:rFonts w:eastAsia="Times New Roman"/>
          <w:szCs w:val="24"/>
        </w:rPr>
        <w:t xml:space="preserve"> όσα ακούστηκαν σήμερα</w:t>
      </w:r>
      <w:r>
        <w:rPr>
          <w:rFonts w:eastAsia="Times New Roman"/>
          <w:szCs w:val="24"/>
        </w:rPr>
        <w:t>,</w:t>
      </w:r>
      <w:r>
        <w:rPr>
          <w:rFonts w:eastAsia="Times New Roman"/>
          <w:szCs w:val="24"/>
        </w:rPr>
        <w:t xml:space="preserve"> είναι ψέματα, ότι τάχα χάνουν όλες τις εκπτώσεις που δώσαμε </w:t>
      </w:r>
      <w:r>
        <w:rPr>
          <w:rFonts w:eastAsia="Times New Roman"/>
          <w:szCs w:val="24"/>
        </w:rPr>
        <w:t>οι νέοι επαγγελματίες ή οι αγρότες. Παραμένει η ειδική μεταχείριση, η μοναδική εξαίρεση στον κανόνα της ασφαλιστικής μεταρρύθμισης, ότι αυτοί οι νέοι επαγγελματίες, οι αγρότες αποδίδουν εισφορές όχι με το ελάχιστο του μισθού του ανειδίκευτου εργάτη, αλλά σ</w:t>
      </w:r>
      <w:r>
        <w:rPr>
          <w:rFonts w:eastAsia="Times New Roman"/>
          <w:szCs w:val="24"/>
        </w:rPr>
        <w:t xml:space="preserve">το 70% του ποσού αυτού. Το μόνο που ήρθε </w:t>
      </w:r>
      <w:r>
        <w:rPr>
          <w:rFonts w:eastAsia="Times New Roman"/>
          <w:szCs w:val="24"/>
        </w:rPr>
        <w:t>συντομότερα</w:t>
      </w:r>
      <w:r>
        <w:rPr>
          <w:rFonts w:eastAsia="Times New Roman"/>
          <w:szCs w:val="24"/>
        </w:rPr>
        <w:t xml:space="preserve"> είναι μια προθεσμία που</w:t>
      </w:r>
      <w:r>
        <w:rPr>
          <w:rFonts w:eastAsia="Times New Roman"/>
          <w:szCs w:val="24"/>
        </w:rPr>
        <w:t>,</w:t>
      </w:r>
      <w:r>
        <w:rPr>
          <w:rFonts w:eastAsia="Times New Roman"/>
          <w:szCs w:val="24"/>
        </w:rPr>
        <w:t xml:space="preserve"> σύμφωνα με την αρχική διατύπωση του νόμου</w:t>
      </w:r>
      <w:r>
        <w:rPr>
          <w:rFonts w:eastAsia="Times New Roman"/>
          <w:szCs w:val="24"/>
        </w:rPr>
        <w:t>,</w:t>
      </w:r>
      <w:r>
        <w:rPr>
          <w:rFonts w:eastAsia="Times New Roman"/>
          <w:szCs w:val="24"/>
        </w:rPr>
        <w:t xml:space="preserve"> ήταν το 2019 και έγινε «το 2017». Γιατί έγινε αυτό; Γιατί η ασφαλιστική μεταρρύθμιση, όπως έχουμε πει πολλές φορές, δεν ήταν εφαρμογή μ</w:t>
      </w:r>
      <w:r>
        <w:rPr>
          <w:rFonts w:eastAsia="Times New Roman"/>
          <w:szCs w:val="24"/>
        </w:rPr>
        <w:t xml:space="preserve">νημονίου. Έγινε ακριβώς για να εξουδετερωθούν οι νεοφιλελεύθερες αιχμές του μνημονίου. Ακριβώς γι’ αυτό τον λόγο, λοιπόν, ήταν δική μας μεταρρύθμιση. Γι’ αυτό το λόγο ο ακραίος παίχτης ακόμα και σήμερα θέλει να ανοίξει ξανά. Δεν τη δέχεται. Λέει ότι </w:t>
      </w:r>
      <w:r>
        <w:rPr>
          <w:rFonts w:eastAsia="Times New Roman"/>
          <w:szCs w:val="24"/>
        </w:rPr>
        <w:t>αυτός</w:t>
      </w:r>
      <w:r>
        <w:rPr>
          <w:rFonts w:eastAsia="Times New Roman"/>
          <w:szCs w:val="24"/>
        </w:rPr>
        <w:t xml:space="preserve"> </w:t>
      </w:r>
      <w:r>
        <w:rPr>
          <w:rFonts w:eastAsia="Times New Roman"/>
          <w:szCs w:val="24"/>
        </w:rPr>
        <w:t xml:space="preserve">θέλει -τις ρυθμίσεις του </w:t>
      </w:r>
      <w:proofErr w:type="spellStart"/>
      <w:r>
        <w:rPr>
          <w:rFonts w:eastAsia="Times New Roman"/>
          <w:szCs w:val="24"/>
        </w:rPr>
        <w:t>Π</w:t>
      </w:r>
      <w:r>
        <w:rPr>
          <w:rFonts w:eastAsia="Times New Roman"/>
          <w:szCs w:val="24"/>
        </w:rPr>
        <w:t>ινοσέτ</w:t>
      </w:r>
      <w:proofErr w:type="spellEnd"/>
      <w:r>
        <w:rPr>
          <w:rFonts w:eastAsia="Times New Roman"/>
          <w:szCs w:val="24"/>
        </w:rPr>
        <w:t xml:space="preserve"> στα </w:t>
      </w:r>
      <w:r>
        <w:rPr>
          <w:rFonts w:eastAsia="Times New Roman"/>
          <w:szCs w:val="24"/>
        </w:rPr>
        <w:lastRenderedPageBreak/>
        <w:t xml:space="preserve">ιδιωτικά ταμεία- την ιδιωτική ασφάλιση, που εν μέρει κι αυτή η πλευρά </w:t>
      </w:r>
      <w:r>
        <w:rPr>
          <w:rFonts w:eastAsia="Times New Roman"/>
          <w:szCs w:val="24"/>
        </w:rPr>
        <w:t>της Βουλής, η Νέα Δημοκρατία</w:t>
      </w:r>
      <w:r>
        <w:rPr>
          <w:rFonts w:eastAsia="Times New Roman"/>
          <w:szCs w:val="24"/>
        </w:rPr>
        <w:t xml:space="preserve">-και δεν αναφέρομαι στον </w:t>
      </w:r>
      <w:proofErr w:type="spellStart"/>
      <w:r>
        <w:rPr>
          <w:rFonts w:eastAsia="Times New Roman"/>
          <w:szCs w:val="24"/>
        </w:rPr>
        <w:t>Π</w:t>
      </w:r>
      <w:r>
        <w:rPr>
          <w:rFonts w:eastAsia="Times New Roman"/>
          <w:szCs w:val="24"/>
        </w:rPr>
        <w:t>ινοσέτ</w:t>
      </w:r>
      <w:proofErr w:type="spellEnd"/>
      <w:r>
        <w:rPr>
          <w:rFonts w:eastAsia="Times New Roman"/>
          <w:szCs w:val="24"/>
        </w:rPr>
        <w:t>, στην ιδιωτική ασφάλιση αναφέρομαι- τη θέλει.</w:t>
      </w:r>
    </w:p>
    <w:p w14:paraId="539FA179" w14:textId="77777777" w:rsidR="009E4222" w:rsidRDefault="00AC15E4">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Τα έλεγε ο Τσί</w:t>
      </w:r>
      <w:r>
        <w:rPr>
          <w:rFonts w:eastAsia="Times New Roman"/>
          <w:szCs w:val="24"/>
        </w:rPr>
        <w:t xml:space="preserve">πρας για τον </w:t>
      </w:r>
      <w:proofErr w:type="spellStart"/>
      <w:r>
        <w:rPr>
          <w:rFonts w:eastAsia="Times New Roman"/>
          <w:szCs w:val="24"/>
        </w:rPr>
        <w:t>Π</w:t>
      </w:r>
      <w:r>
        <w:rPr>
          <w:rFonts w:eastAsia="Times New Roman"/>
          <w:szCs w:val="24"/>
        </w:rPr>
        <w:t>ινοσέτ</w:t>
      </w:r>
      <w:proofErr w:type="spellEnd"/>
      <w:r>
        <w:rPr>
          <w:rFonts w:eastAsia="Times New Roman"/>
          <w:szCs w:val="24"/>
        </w:rPr>
        <w:t>. Για τα νερά...</w:t>
      </w:r>
    </w:p>
    <w:p w14:paraId="539FA17A" w14:textId="77777777" w:rsidR="009E4222" w:rsidRDefault="00AC15E4">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Κύριε Κωνσταντινόπουλε, για δείτε την ομιλία σας στην ΡΚΑ΄ συνεδρίαση.</w:t>
      </w:r>
    </w:p>
    <w:p w14:paraId="539FA17B" w14:textId="77777777" w:rsidR="009E4222" w:rsidRDefault="00AC15E4">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Αυτό που κάνετε είναι αθλιότητα. Κατηγ</w:t>
      </w:r>
      <w:r>
        <w:rPr>
          <w:rFonts w:eastAsia="Times New Roman"/>
          <w:szCs w:val="24"/>
        </w:rPr>
        <w:t>ορείτε την Αντιπολίτευση…</w:t>
      </w:r>
    </w:p>
    <w:p w14:paraId="539FA17C" w14:textId="77777777" w:rsidR="009E4222" w:rsidRDefault="00AC15E4">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Εντάξει, με </w:t>
      </w:r>
      <w:proofErr w:type="spellStart"/>
      <w:r>
        <w:rPr>
          <w:rFonts w:eastAsia="Times New Roman"/>
          <w:szCs w:val="24"/>
        </w:rPr>
        <w:t>συγχωρείτε</w:t>
      </w:r>
      <w:proofErr w:type="spellEnd"/>
      <w:r>
        <w:rPr>
          <w:rFonts w:eastAsia="Times New Roman"/>
          <w:szCs w:val="24"/>
        </w:rPr>
        <w:t>, δεν θα κάνω συζήτηση.</w:t>
      </w:r>
    </w:p>
    <w:p w14:paraId="539FA17D" w14:textId="77777777" w:rsidR="009E4222" w:rsidRDefault="00AC15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 διακόπτετε. Μη διακόπτετε!</w:t>
      </w:r>
    </w:p>
    <w:p w14:paraId="539FA17E" w14:textId="77777777" w:rsidR="009E4222" w:rsidRDefault="00AC15E4">
      <w:pPr>
        <w:spacing w:line="600" w:lineRule="auto"/>
        <w:ind w:firstLine="709"/>
        <w:jc w:val="both"/>
        <w:rPr>
          <w:rFonts w:eastAsia="Times New Roman"/>
          <w:szCs w:val="24"/>
        </w:rPr>
      </w:pPr>
      <w:r>
        <w:rPr>
          <w:rFonts w:eastAsia="Times New Roman"/>
          <w:szCs w:val="24"/>
        </w:rPr>
        <w:t xml:space="preserve">Κύριε Μανιάτη, εσείς είστε </w:t>
      </w:r>
      <w:proofErr w:type="spellStart"/>
      <w:r>
        <w:rPr>
          <w:rFonts w:eastAsia="Times New Roman"/>
          <w:szCs w:val="24"/>
        </w:rPr>
        <w:t>αυ</w:t>
      </w:r>
      <w:r>
        <w:rPr>
          <w:rFonts w:eastAsia="Times New Roman"/>
          <w:szCs w:val="24"/>
        </w:rPr>
        <w:t>τοπειθαρχημένος</w:t>
      </w:r>
      <w:proofErr w:type="spellEnd"/>
      <w:r>
        <w:rPr>
          <w:rFonts w:eastAsia="Times New Roman"/>
          <w:szCs w:val="24"/>
        </w:rPr>
        <w:t xml:space="preserve"> συνάδελφος.</w:t>
      </w:r>
    </w:p>
    <w:p w14:paraId="539FA17F" w14:textId="77777777" w:rsidR="009E4222" w:rsidRDefault="00AC15E4">
      <w:pPr>
        <w:spacing w:line="600" w:lineRule="auto"/>
        <w:ind w:firstLine="720"/>
        <w:jc w:val="both"/>
        <w:rPr>
          <w:rFonts w:eastAsia="Times New Roman"/>
          <w:szCs w:val="24"/>
        </w:rPr>
      </w:pPr>
      <w:r>
        <w:rPr>
          <w:rFonts w:eastAsia="Times New Roman"/>
          <w:b/>
          <w:szCs w:val="24"/>
        </w:rPr>
        <w:lastRenderedPageBreak/>
        <w:t>ΙΩΑΝΝΗΣ ΜΑΝΙΑΤΗΣ:</w:t>
      </w:r>
      <w:r>
        <w:rPr>
          <w:rFonts w:eastAsia="Times New Roman"/>
          <w:szCs w:val="24"/>
        </w:rPr>
        <w:t xml:space="preserve"> Θα πάρω τον λόγο επί προσωπικού. </w:t>
      </w:r>
    </w:p>
    <w:p w14:paraId="539FA180" w14:textId="77777777" w:rsidR="009E4222" w:rsidRDefault="00AC15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αφήστε τ</w:t>
      </w:r>
      <w:r>
        <w:rPr>
          <w:rFonts w:eastAsia="Times New Roman"/>
          <w:szCs w:val="24"/>
        </w:rPr>
        <w:t>ο,</w:t>
      </w:r>
      <w:r>
        <w:rPr>
          <w:rFonts w:eastAsia="Times New Roman"/>
          <w:szCs w:val="24"/>
        </w:rPr>
        <w:t xml:space="preserve"> μετά. Αφήστε να ολοκληρώσει ο Υπουργός.</w:t>
      </w:r>
    </w:p>
    <w:p w14:paraId="539FA181" w14:textId="77777777" w:rsidR="009E4222" w:rsidRDefault="00AC15E4">
      <w:pPr>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Είναι άδικο αυτό που κάνει ο Υπουργός. Να κατηγορεί την Αντιπολίτευση...</w:t>
      </w:r>
    </w:p>
    <w:p w14:paraId="539FA182" w14:textId="77777777" w:rsidR="009E4222" w:rsidRDefault="00AC15E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Μανιάτη, δεν γράφεται τίποτα στα Πρακτικά. Αφήστε. </w:t>
      </w:r>
    </w:p>
    <w:p w14:paraId="539FA183" w14:textId="77777777" w:rsidR="009E4222" w:rsidRDefault="00AC15E4">
      <w:pPr>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Αλληλεγγύης):</w:t>
      </w:r>
      <w:r>
        <w:rPr>
          <w:rFonts w:eastAsia="Times New Roman"/>
          <w:szCs w:val="24"/>
        </w:rPr>
        <w:t xml:space="preserve"> Κύριε συνάδελφε, προσωπικά σας σέβομαι. Όμως δεν πρόκειται για κριτική όταν γράφει ο νόμος ότι ισχύει η προστασία και κατά κύματα Βουλευτές της Νέας Δημοκρατίας και του ΠΑΣΟΚ δηλώνουν τα αντίθετα.</w:t>
      </w:r>
    </w:p>
    <w:p w14:paraId="539FA184" w14:textId="77777777" w:rsidR="009E4222" w:rsidRDefault="00AC15E4">
      <w:pPr>
        <w:spacing w:line="600" w:lineRule="auto"/>
        <w:ind w:firstLine="720"/>
        <w:jc w:val="both"/>
        <w:rPr>
          <w:rFonts w:eastAsia="Times New Roman"/>
          <w:szCs w:val="24"/>
        </w:rPr>
      </w:pPr>
      <w:r>
        <w:rPr>
          <w:rFonts w:eastAsia="Times New Roman"/>
          <w:szCs w:val="24"/>
        </w:rPr>
        <w:lastRenderedPageBreak/>
        <w:t>Για να ολοκληρώ</w:t>
      </w:r>
      <w:r>
        <w:rPr>
          <w:rFonts w:eastAsia="Times New Roman"/>
          <w:szCs w:val="24"/>
        </w:rPr>
        <w:t>σ</w:t>
      </w:r>
      <w:r>
        <w:rPr>
          <w:rFonts w:eastAsia="Times New Roman"/>
          <w:szCs w:val="24"/>
        </w:rPr>
        <w:t>ω, κύριε Πρόεδρε, στην Ευρώπη αυτή τη στιγ</w:t>
      </w:r>
      <w:r>
        <w:rPr>
          <w:rFonts w:eastAsia="Times New Roman"/>
          <w:szCs w:val="24"/>
        </w:rPr>
        <w:t xml:space="preserve">μή </w:t>
      </w:r>
      <w:r>
        <w:rPr>
          <w:rFonts w:eastAsia="Times New Roman"/>
          <w:szCs w:val="24"/>
        </w:rPr>
        <w:t xml:space="preserve">μαίνεται </w:t>
      </w:r>
      <w:r>
        <w:rPr>
          <w:rFonts w:eastAsia="Times New Roman"/>
          <w:szCs w:val="24"/>
        </w:rPr>
        <w:t xml:space="preserve">μια σύγκρουση των δυνάμεων του νεοφιλελευθερισμού με τις δυνάμεις της κοινωνικής Ευρώπης. Εμείς σε αυτή τη σύγκρουση είμαστε με τον κόσμο της εργασίας. Και ακριβώς γι’ αυτό τον λόγο προσπαθούμε στην Ευρώπη να διαμορφώσουμε αυτό το μέτωπο με τη </w:t>
      </w:r>
      <w:r>
        <w:rPr>
          <w:rFonts w:eastAsia="Times New Roman"/>
          <w:szCs w:val="24"/>
        </w:rPr>
        <w:t xml:space="preserve">σοσιαλδημοκρατία, που θα ανατρέψει τη μέχρι τώρα στρατηγική πρόσδεσή της στο άρμα του νεοφιλελευθερισμού. </w:t>
      </w:r>
    </w:p>
    <w:p w14:paraId="539FA185"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Το ίδιο κάναμε στο ασφαλιστικό, το ίδιο θα κάνουμε και στα εργασιακά. Κι όπως έχω κάνει επανειλημμένα και πολλές φορές, καλώ ειδικά αυτή την πτέρυγα </w:t>
      </w:r>
      <w:r>
        <w:rPr>
          <w:rFonts w:eastAsia="Times New Roman"/>
          <w:szCs w:val="24"/>
        </w:rPr>
        <w:t xml:space="preserve">της Νέας Δημοκρατίας να μας δηλώσει αν θεωρεί εθνική θέση την κοινή δήλωση των κοινωνικών εταίρων ως βάση της διαπραγμάτευσης για το εργασιακό ή αν θεωρεί ότι οι απόψεις του Διεθνούς Νομισματικού Ταμείου για τις διαρθρωτικές αλλαγές είναι αυτές που πρέπει </w:t>
      </w:r>
      <w:r>
        <w:rPr>
          <w:rFonts w:eastAsia="Times New Roman"/>
          <w:szCs w:val="24"/>
        </w:rPr>
        <w:t>να υποστηριχθούν.</w:t>
      </w:r>
    </w:p>
    <w:p w14:paraId="539FA186"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Είμαστε περήφανοι, κύριοι συνάδελφοι. Είμαστε περήφανοι για αυτή τη μάχη. Είμαστε πρωτοπόροι στην Ευρώπη σε αυτή τη μάχη. Είχαμε τον αναγκαστικό συμβιβασμό του Ιουλίου, αλλά τον κάναμε, για να μείνουμε όρθιοι για την επόμενη μάχη ενός πολ</w:t>
      </w:r>
      <w:r>
        <w:rPr>
          <w:rFonts w:eastAsia="Times New Roman"/>
          <w:szCs w:val="24"/>
        </w:rPr>
        <w:t>έμου που δεν τελειώνει σε έναν μήνα και που έχει γεωπολιτικό χαρακτήρα</w:t>
      </w:r>
      <w:r>
        <w:rPr>
          <w:rFonts w:eastAsia="Times New Roman"/>
          <w:szCs w:val="24"/>
        </w:rPr>
        <w:t>,</w:t>
      </w:r>
      <w:r>
        <w:rPr>
          <w:rFonts w:eastAsia="Times New Roman"/>
          <w:szCs w:val="24"/>
        </w:rPr>
        <w:t xml:space="preserve"> που ξεπερνά πάρα πολύ τα όρια της χώρας μας. Γι</w:t>
      </w:r>
      <w:r>
        <w:rPr>
          <w:rFonts w:eastAsia="Times New Roman"/>
          <w:szCs w:val="24"/>
        </w:rPr>
        <w:t>’</w:t>
      </w:r>
      <w:r>
        <w:rPr>
          <w:rFonts w:eastAsia="Times New Roman"/>
          <w:szCs w:val="24"/>
        </w:rPr>
        <w:t xml:space="preserve"> αυτόν τον λόγο, μην προσπαθείτε να επενδύσετε τάχα στα ενοχικά σύνδρομα των Βουλευτών του ΣΥΡΙΖΑ, γιατί όλοι είμαστε περήφανοι για τον </w:t>
      </w:r>
      <w:r>
        <w:rPr>
          <w:rFonts w:eastAsia="Times New Roman"/>
          <w:szCs w:val="24"/>
        </w:rPr>
        <w:t>ρόλο που παίξαμε και για τον ρόλο που θα διαδραματίσουμε και στο μέλλον. Γιατί η κατάρρευση του πολιτικού συστήματος στη χώρα έδειξε ακριβώς την ανάγκη να υπάρχει μια άλλη πολιτική.</w:t>
      </w:r>
    </w:p>
    <w:p w14:paraId="539FA187"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Ολοκληρώστε, παρακαλώ, κύριε Υπουργέ.</w:t>
      </w:r>
    </w:p>
    <w:p w14:paraId="539FA188"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ΓΕΩ</w:t>
      </w:r>
      <w:r>
        <w:rPr>
          <w:rFonts w:eastAsia="Times New Roman"/>
          <w:b/>
          <w:szCs w:val="24"/>
        </w:rPr>
        <w:t>ΡΓΙΟΣ ΚΑΤΡΟΥΓΚΑΛΟΣ (Υπουργός Εργασίας, Κοινωνικής Ασφάλισης και Κοινωνικής Αλληλεγγύης):</w:t>
      </w:r>
      <w:r>
        <w:rPr>
          <w:rFonts w:eastAsia="Times New Roman"/>
          <w:szCs w:val="24"/>
        </w:rPr>
        <w:t xml:space="preserve"> Μισό λεπτό μόνο, να αναφερθώ στο Κομμουνιστικό Κόμμα της Ελλάδας.</w:t>
      </w:r>
    </w:p>
    <w:p w14:paraId="539FA189"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Με αυτό κλείνετε.</w:t>
      </w:r>
    </w:p>
    <w:p w14:paraId="539FA18A"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w:t>
      </w:r>
      <w:r>
        <w:rPr>
          <w:rFonts w:eastAsia="Times New Roman"/>
          <w:b/>
          <w:szCs w:val="24"/>
        </w:rPr>
        <w:t>ής Ασφάλισης και Κοινωνικής Αλληλεγγύης):</w:t>
      </w:r>
      <w:r>
        <w:rPr>
          <w:rFonts w:eastAsia="Times New Roman"/>
          <w:szCs w:val="24"/>
        </w:rPr>
        <w:t xml:space="preserve"> Δεν είναι αντίπαλός μου το Κομμουνιστικό Κόμμα της Ελλάδας και δεν θέλω να αντιπαρατίθεμαι με αυτό. Πάντα, όμως, το Κομμουνιστικό Κόμμα της Ελλάδας βασιζόταν στην αλήθεια.</w:t>
      </w:r>
    </w:p>
    <w:p w14:paraId="539FA18B"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Δεν είναι αλήθεια ότι μου ζητήθηκε να δω τ</w:t>
      </w:r>
      <w:r>
        <w:rPr>
          <w:rFonts w:eastAsia="Times New Roman"/>
          <w:szCs w:val="24"/>
        </w:rPr>
        <w:t xml:space="preserve">ους ξενοδοχοϋπαλλήλους και αρνήθηκα. Χωρίς καμμία συνεννόηση μαζί μου, ενώ ήμουν στη Βουλή, ήρθαν στο Υπουργείο Εργασίας. Συνεννοήθηκα με τους εκπροσώπους τους -μάλιστα το ανέφερα αυτό </w:t>
      </w:r>
      <w:r>
        <w:rPr>
          <w:rFonts w:eastAsia="Times New Roman"/>
          <w:szCs w:val="24"/>
        </w:rPr>
        <w:t>–</w:t>
      </w:r>
      <w:r>
        <w:rPr>
          <w:rFonts w:eastAsia="Times New Roman"/>
          <w:szCs w:val="24"/>
        </w:rPr>
        <w:t>πληροφοριακά</w:t>
      </w:r>
      <w:r>
        <w:rPr>
          <w:rFonts w:eastAsia="Times New Roman"/>
          <w:szCs w:val="24"/>
        </w:rPr>
        <w:t>-</w:t>
      </w:r>
      <w:r>
        <w:rPr>
          <w:rFonts w:eastAsia="Times New Roman"/>
          <w:szCs w:val="24"/>
        </w:rPr>
        <w:t xml:space="preserve"> στον κύριο Πρόεδρο, για να διευκολύνει την παρουσία μου </w:t>
      </w:r>
      <w:r>
        <w:rPr>
          <w:rFonts w:eastAsia="Times New Roman"/>
          <w:szCs w:val="24"/>
        </w:rPr>
        <w:t xml:space="preserve">στο Βήμα- ότι επειδή έπρεπε να είμαι παρών στη Βουλή, θα τους δω εδώ. Έστειλα σχετικό </w:t>
      </w:r>
      <w:proofErr w:type="spellStart"/>
      <w:r>
        <w:rPr>
          <w:rFonts w:eastAsia="Times New Roman"/>
          <w:szCs w:val="24"/>
          <w:lang w:val="en-US"/>
        </w:rPr>
        <w:t>sms</w:t>
      </w:r>
      <w:proofErr w:type="spellEnd"/>
      <w:r>
        <w:rPr>
          <w:rFonts w:eastAsia="Times New Roman"/>
          <w:szCs w:val="24"/>
        </w:rPr>
        <w:t xml:space="preserve"> στον κ. </w:t>
      </w:r>
      <w:proofErr w:type="spellStart"/>
      <w:r>
        <w:rPr>
          <w:rFonts w:eastAsia="Times New Roman"/>
          <w:szCs w:val="24"/>
        </w:rPr>
        <w:t>Κατσώτη</w:t>
      </w:r>
      <w:proofErr w:type="spellEnd"/>
      <w:r>
        <w:rPr>
          <w:rFonts w:eastAsia="Times New Roman"/>
          <w:szCs w:val="24"/>
        </w:rPr>
        <w:t>. Δεν είναι δυνατόν το Κομμουνιστικό Κόμμα της Ελλάδας να βασίζεται στο ψέμα. Ένα κόμμα αγώνων, θυσιών και κυρίως συνέπειας δεν μπορεί να λέει ψέματα.</w:t>
      </w:r>
    </w:p>
    <w:p w14:paraId="539FA18C"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Ήσασταν στο Υπουργείο, κύριε Υπουργέ.</w:t>
      </w:r>
    </w:p>
    <w:p w14:paraId="539FA18D"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και Κοινωνικής Αλληλεγγύης):</w:t>
      </w:r>
      <w:r>
        <w:rPr>
          <w:rFonts w:eastAsia="Times New Roman"/>
          <w:szCs w:val="24"/>
        </w:rPr>
        <w:t xml:space="preserve"> Δεν μπορεί να λέει ψέματα.</w:t>
      </w:r>
    </w:p>
    <w:p w14:paraId="539FA18E"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Λάθος ήταν, δεν είπε ψέματα. </w:t>
      </w:r>
      <w:r>
        <w:rPr>
          <w:rFonts w:eastAsia="Times New Roman"/>
          <w:szCs w:val="24"/>
          <w:lang w:val="en-US"/>
        </w:rPr>
        <w:t>E</w:t>
      </w:r>
      <w:r>
        <w:rPr>
          <w:rFonts w:eastAsia="Times New Roman"/>
          <w:szCs w:val="24"/>
        </w:rPr>
        <w:t>κ λάθους συνεννόησ</w:t>
      </w:r>
      <w:r>
        <w:rPr>
          <w:rFonts w:eastAsia="Times New Roman"/>
          <w:szCs w:val="24"/>
        </w:rPr>
        <w:t>ης.</w:t>
      </w:r>
    </w:p>
    <w:p w14:paraId="539FA18F"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Εδώ πάνω είναι η αντιπροσωπεία, σας περιμένει.</w:t>
      </w:r>
    </w:p>
    <w:p w14:paraId="539FA190"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Κατσώτη</w:t>
      </w:r>
      <w:proofErr w:type="spellEnd"/>
      <w:r>
        <w:rPr>
          <w:rFonts w:eastAsia="Times New Roman"/>
          <w:szCs w:val="24"/>
        </w:rPr>
        <w:t xml:space="preserve">, τώρα δεν θα λύσω το πρόβλημα του ραντεβού του κ. </w:t>
      </w:r>
      <w:proofErr w:type="spellStart"/>
      <w:r>
        <w:rPr>
          <w:rFonts w:eastAsia="Times New Roman"/>
          <w:szCs w:val="24"/>
        </w:rPr>
        <w:t>Κατρούγκαλου</w:t>
      </w:r>
      <w:proofErr w:type="spellEnd"/>
      <w:r>
        <w:rPr>
          <w:rFonts w:eastAsia="Times New Roman"/>
          <w:szCs w:val="24"/>
        </w:rPr>
        <w:t xml:space="preserve"> με την αντιπροσωπεία. Άλλος είναι ο ρόλος μου.</w:t>
      </w:r>
    </w:p>
    <w:p w14:paraId="539FA191"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ΓΕΩΡΓΙΟΣ ΚΑΤΡΟΥΓΚΑΛΟΣ (Υπουργό</w:t>
      </w:r>
      <w:r>
        <w:rPr>
          <w:rFonts w:eastAsia="Times New Roman"/>
          <w:b/>
          <w:szCs w:val="24"/>
        </w:rPr>
        <w:t>ς Εργασίας, Κοινωνικής Ασφάλισης και Κοινωνικής Αλληλεγγύης):</w:t>
      </w:r>
      <w:r>
        <w:rPr>
          <w:rFonts w:eastAsia="Times New Roman"/>
          <w:szCs w:val="24"/>
        </w:rPr>
        <w:t xml:space="preserve"> Ολοκληρώνω, λοιπόν.</w:t>
      </w:r>
    </w:p>
    <w:p w14:paraId="539FA192"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Ως προς το θέμα δε, γιατί δεν θέλω ούτε αυτό να…</w:t>
      </w:r>
    </w:p>
    <w:p w14:paraId="539FA193"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σας παρακαλώ, κύριε Υπουργέ.</w:t>
      </w:r>
    </w:p>
    <w:p w14:paraId="539FA194"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w:t>
      </w:r>
      <w:r>
        <w:rPr>
          <w:rFonts w:eastAsia="Times New Roman"/>
          <w:b/>
          <w:szCs w:val="24"/>
        </w:rPr>
        <w:t>φάλισης και Κοινωνικής Αλληλεγγύης):</w:t>
      </w:r>
      <w:r>
        <w:rPr>
          <w:rFonts w:eastAsia="Times New Roman"/>
          <w:szCs w:val="24"/>
        </w:rPr>
        <w:t xml:space="preserve"> Στο θέμα του εφάπαξ των ξενοδοχοϋπαλλήλων, δεν υπάρχει ειδική ρύθμιση στον νόμο. Υπάρχει ο γενικός κανόνας ισονομίας, σύμφωνα με τον οποίο το εφάπαξ δίνεται ως συνταξιοδοτική παροχή μετά το τέλος του εργάσιμου βίου. Υπή</w:t>
      </w:r>
      <w:r>
        <w:rPr>
          <w:rFonts w:eastAsia="Times New Roman"/>
          <w:szCs w:val="24"/>
        </w:rPr>
        <w:t>ρχε διαφορετική ρύθμιση για τους ξενοδοχοϋπαλλήλους, λόγω της εποχικότητας. Μπορούμε να δούμε ενδεχομένως τη μεταβατικότητα αυτής της ρύθμισης. Δεν είναι δυνατόν, όμως, να έχουμε επιμέρους ρυθμίσεις για επιμέρους κλάδους, όταν αυτό δεν δικαιολογείται από π</w:t>
      </w:r>
      <w:r>
        <w:rPr>
          <w:rFonts w:eastAsia="Times New Roman"/>
          <w:szCs w:val="24"/>
        </w:rPr>
        <w:t>ολύ συγκεκριμένα χαρακτηριστικά.</w:t>
      </w:r>
    </w:p>
    <w:p w14:paraId="539FA195"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Είπα και προηγουμένως ότι η ασφαλιστική μεταρρύθμιση έχει δύο χαρακτηριστικά: της ισονομίας και της κοινωνικής δικαιοσύνης. </w:t>
      </w:r>
    </w:p>
    <w:p w14:paraId="539FA196"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Της ισοπέδωσης!</w:t>
      </w:r>
    </w:p>
    <w:p w14:paraId="539FA197"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 Κοινωνικής Ασφάλισης κ</w:t>
      </w:r>
      <w:r>
        <w:rPr>
          <w:rFonts w:eastAsia="Times New Roman"/>
          <w:b/>
          <w:szCs w:val="24"/>
        </w:rPr>
        <w:t>αι Κοινωνικής Αλληλεγγύης):</w:t>
      </w:r>
      <w:r>
        <w:rPr>
          <w:rFonts w:eastAsia="Times New Roman"/>
          <w:szCs w:val="24"/>
        </w:rPr>
        <w:t xml:space="preserve"> Και είμαστε περήφανοι γι’ αυτή.</w:t>
      </w:r>
    </w:p>
    <w:p w14:paraId="539FA198" w14:textId="77777777" w:rsidR="009E4222" w:rsidRDefault="00AC15E4">
      <w:pPr>
        <w:tabs>
          <w:tab w:val="left" w:pos="1812"/>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39FA199"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w:t>
      </w:r>
    </w:p>
    <w:p w14:paraId="539FA19A"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Μανιάτη, παρακαλώ καθίστε κάτω.</w:t>
      </w:r>
    </w:p>
    <w:p w14:paraId="539FA19B"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Κύριε Πρόεδρε, θέλω τον λόγο επί προσωπικού.</w:t>
      </w:r>
    </w:p>
    <w:p w14:paraId="539FA19C"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είδα, κύριε Μανιάτη. Δεν πρόκειται να σας δώσω τώρα τον λόγο. Καθίστε κάτω, σας παρακαλώ. Μιλάει ο </w:t>
      </w:r>
      <w:proofErr w:type="spellStart"/>
      <w:r>
        <w:rPr>
          <w:rFonts w:eastAsia="Times New Roman"/>
          <w:szCs w:val="24"/>
        </w:rPr>
        <w:t>Προεδρεύων</w:t>
      </w:r>
      <w:proofErr w:type="spellEnd"/>
      <w:r>
        <w:rPr>
          <w:rFonts w:eastAsia="Times New Roman"/>
          <w:szCs w:val="24"/>
        </w:rPr>
        <w:t xml:space="preserve"> και σηκώνεστε και με διακόπτετε και είστε και παλιός συνάδελφος</w:t>
      </w:r>
      <w:r>
        <w:rPr>
          <w:rFonts w:eastAsia="Times New Roman"/>
          <w:szCs w:val="24"/>
        </w:rPr>
        <w:t>.</w:t>
      </w:r>
    </w:p>
    <w:p w14:paraId="539FA19D"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 xml:space="preserve">Κατ’ αρχάς, διά του λόγου το αληθές –έφυγε ο κ. </w:t>
      </w:r>
      <w:proofErr w:type="spellStart"/>
      <w:r>
        <w:rPr>
          <w:rFonts w:eastAsia="Times New Roman"/>
          <w:szCs w:val="24"/>
        </w:rPr>
        <w:t>Κατσώτης</w:t>
      </w:r>
      <w:proofErr w:type="spellEnd"/>
      <w:r>
        <w:rPr>
          <w:rFonts w:eastAsia="Times New Roman"/>
          <w:szCs w:val="24"/>
        </w:rPr>
        <w:t xml:space="preserve">- πράγματι ο Υπουργός ήρθε και μου είπε ότι θέλει να μιλήσει συγκεκριμένη ώρα, διότι θέλει να συναντήσει την αντιπροσωπεία των ξενοδοχοϋπαλλήλων. Από εκεί και πέρα, τι </w:t>
      </w:r>
      <w:proofErr w:type="spellStart"/>
      <w:r>
        <w:rPr>
          <w:rFonts w:eastAsia="Times New Roman"/>
          <w:szCs w:val="24"/>
          <w:lang w:val="en-US"/>
        </w:rPr>
        <w:t>sms</w:t>
      </w:r>
      <w:proofErr w:type="spellEnd"/>
      <w:r>
        <w:rPr>
          <w:rFonts w:eastAsia="Times New Roman"/>
          <w:szCs w:val="24"/>
        </w:rPr>
        <w:t xml:space="preserve"> αντάλλαξαν με το κόμμα που</w:t>
      </w:r>
      <w:r>
        <w:rPr>
          <w:rFonts w:eastAsia="Times New Roman"/>
          <w:szCs w:val="24"/>
        </w:rPr>
        <w:t xml:space="preserve"> λέει την αλήθεια πάντα –οι υπόλοιποι λένε τα ψέματα- είναι δικό σας θέμα. Λοιπόν, το κλείσαμε το θέμα αυτό.</w:t>
      </w:r>
    </w:p>
    <w:p w14:paraId="539FA19E"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Τώρα, κύριε Μανιάτη, έχω πει ότι θα μιλήσει ο κ. Βενιζέλος. Εδώ θα είναι οι Υπουργοί, το έχω πει, μην τον διακόψω. Πέραν του προσωπικού</w:t>
      </w:r>
      <w:r>
        <w:rPr>
          <w:rFonts w:eastAsia="Times New Roman"/>
          <w:szCs w:val="24"/>
        </w:rPr>
        <w:t>,</w:t>
      </w:r>
      <w:r>
        <w:rPr>
          <w:rFonts w:eastAsia="Times New Roman"/>
          <w:szCs w:val="24"/>
        </w:rPr>
        <w:t xml:space="preserve"> που θέλετε</w:t>
      </w:r>
      <w:r>
        <w:rPr>
          <w:rFonts w:eastAsia="Times New Roman"/>
          <w:szCs w:val="24"/>
        </w:rPr>
        <w:t xml:space="preserve"> να βάλετε, θα μιλήσουν μετά οι συνάδελφοι </w:t>
      </w:r>
      <w:proofErr w:type="spellStart"/>
      <w:r>
        <w:rPr>
          <w:rFonts w:eastAsia="Times New Roman"/>
          <w:szCs w:val="24"/>
        </w:rPr>
        <w:t>Σαρίδης</w:t>
      </w:r>
      <w:proofErr w:type="spellEnd"/>
      <w:r>
        <w:rPr>
          <w:rFonts w:eastAsia="Times New Roman"/>
          <w:szCs w:val="24"/>
        </w:rPr>
        <w:t xml:space="preserve">, Παπαηλιού, </w:t>
      </w:r>
      <w:proofErr w:type="spellStart"/>
      <w:r>
        <w:rPr>
          <w:rFonts w:eastAsia="Times New Roman"/>
          <w:szCs w:val="24"/>
        </w:rPr>
        <w:t>Σταϊκούρας</w:t>
      </w:r>
      <w:proofErr w:type="spellEnd"/>
      <w:r>
        <w:rPr>
          <w:rFonts w:eastAsia="Times New Roman"/>
          <w:szCs w:val="24"/>
        </w:rPr>
        <w:t xml:space="preserve">, </w:t>
      </w:r>
      <w:proofErr w:type="spellStart"/>
      <w:r>
        <w:rPr>
          <w:rFonts w:eastAsia="Times New Roman"/>
          <w:szCs w:val="24"/>
        </w:rPr>
        <w:t>Βούλτεψη</w:t>
      </w:r>
      <w:proofErr w:type="spellEnd"/>
      <w:r>
        <w:rPr>
          <w:rFonts w:eastAsia="Times New Roman"/>
          <w:szCs w:val="24"/>
        </w:rPr>
        <w:t xml:space="preserve"> και μετά θα πάμε σε Κοινοβουλευτικό Εκπρόσωπο.</w:t>
      </w:r>
    </w:p>
    <w:p w14:paraId="539FA19F"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Κύριε Πρόεδρε, ελάτε. Όπως ξέρουν οι συνάδελφοι, </w:t>
      </w:r>
      <w:proofErr w:type="spellStart"/>
      <w:r>
        <w:rPr>
          <w:rFonts w:eastAsia="Times New Roman"/>
          <w:szCs w:val="24"/>
        </w:rPr>
        <w:t>εθιμικώ</w:t>
      </w:r>
      <w:proofErr w:type="spellEnd"/>
      <w:r>
        <w:rPr>
          <w:rFonts w:eastAsia="Times New Roman"/>
          <w:szCs w:val="24"/>
        </w:rPr>
        <w:t xml:space="preserve"> δ</w:t>
      </w:r>
      <w:r>
        <w:rPr>
          <w:rFonts w:eastAsia="Times New Roman"/>
          <w:szCs w:val="24"/>
        </w:rPr>
        <w:t>ι</w:t>
      </w:r>
      <w:r>
        <w:rPr>
          <w:rFonts w:eastAsia="Times New Roman"/>
          <w:szCs w:val="24"/>
        </w:rPr>
        <w:t>καίω -δεν προβλέπεται από τον Κανονισμό- οι πρώην Πρόεδροι Κοινοβο</w:t>
      </w:r>
      <w:r>
        <w:rPr>
          <w:rFonts w:eastAsia="Times New Roman"/>
          <w:szCs w:val="24"/>
        </w:rPr>
        <w:t>υλευτικών Ομάδων έχουν δέκα λεπτά.</w:t>
      </w:r>
    </w:p>
    <w:p w14:paraId="539FA1A0"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Ορίστε έχετε τον λόγο.</w:t>
      </w:r>
    </w:p>
    <w:p w14:paraId="539FA1A1"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ΕΥΑΓΓΕΛΟΣ ΒΕΝΙΖΕΛΟΣ:</w:t>
      </w:r>
      <w:r>
        <w:rPr>
          <w:rFonts w:eastAsia="Times New Roman"/>
          <w:szCs w:val="24"/>
        </w:rPr>
        <w:t xml:space="preserve"> Ευχαριστώ, κύριε Πρόεδρε.</w:t>
      </w:r>
    </w:p>
    <w:p w14:paraId="539FA1A2"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 xml:space="preserve">Κυρίες και κύριοι Βουλευτές, συζητούμε το νομοσχέδιο για τα </w:t>
      </w:r>
      <w:proofErr w:type="spellStart"/>
      <w:r>
        <w:rPr>
          <w:rFonts w:eastAsia="Times New Roman"/>
          <w:szCs w:val="24"/>
        </w:rPr>
        <w:t>προαπαιτούμενα</w:t>
      </w:r>
      <w:proofErr w:type="spellEnd"/>
      <w:r>
        <w:rPr>
          <w:rFonts w:eastAsia="Times New Roman"/>
          <w:szCs w:val="24"/>
        </w:rPr>
        <w:t xml:space="preserve"> της αξιολόγησης στο πλαίσιο, φαντάζομαι, των όσων είπε ο κ. Τσίπρας πριν από</w:t>
      </w:r>
      <w:r>
        <w:rPr>
          <w:rFonts w:eastAsia="Times New Roman"/>
          <w:szCs w:val="24"/>
        </w:rPr>
        <w:t xml:space="preserve"> λίγες μέρες στη Διεθνή Έκθεση Θεσσαλονίκης, σε σχέση με το σχέδιο της Κυβέρνησής του.</w:t>
      </w:r>
    </w:p>
    <w:p w14:paraId="539FA1A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Δυστυχώς η Κυβέρνηση ΣΥΡΙΖΑ – ΑΝΕΛ δεν έχει κανένα σχέδιο. Το δόγμα της είναι «πάμε καλά, θα πάμε καλύτερα», πιστεύοντας ότι θα έρθει η αυτόματη ανάκαμψη, ότι θα λειτουρ</w:t>
      </w:r>
      <w:r>
        <w:rPr>
          <w:rFonts w:eastAsia="Times New Roman" w:cs="Times New Roman"/>
          <w:szCs w:val="24"/>
        </w:rPr>
        <w:t xml:space="preserve">γήσει η θεωρία του συμπιεσμένου ελατηρίου της ελληνικής οικονομίας που θα εκτιναχθεί αυτομάτως. </w:t>
      </w:r>
    </w:p>
    <w:p w14:paraId="539FA1A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Έχω πει αρκετές φορές ως τώρα ότι αυτό θα είχε μια λογική, αν το ελατήριο δεν είχε καταστραφεί, κυρίως το πρώτο εξάμηνο του 2015 αλλά και με όσα ακολούθησαν το</w:t>
      </w:r>
      <w:r>
        <w:rPr>
          <w:rFonts w:eastAsia="Times New Roman" w:cs="Times New Roman"/>
          <w:szCs w:val="24"/>
        </w:rPr>
        <w:t xml:space="preserve">υς υπόλοιπους σχεδόν δεκαπέντε μήνες, από τη συμφωνία του Ιουλίου του 2015 έως σήμερα. </w:t>
      </w:r>
    </w:p>
    <w:p w14:paraId="539FA1A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Όλα όσα φαντάζεται ο κ. Τσίπρας ότι θα κλείσει η αξιολόγηση, θα δοθούν οι βελτιώσεις στο χρέος, σύμφωνα με όσα είχαμε αποσπάσει από το 2012, ότι θα ενταχθεί η Ελλάδα στ</w:t>
      </w:r>
      <w:r>
        <w:rPr>
          <w:rFonts w:eastAsia="Times New Roman" w:cs="Times New Roman"/>
          <w:szCs w:val="24"/>
        </w:rPr>
        <w:t>ην ποσοτική χαλάρωση –</w:t>
      </w:r>
      <w:r>
        <w:rPr>
          <w:rFonts w:eastAsia="Times New Roman" w:cs="Times New Roman"/>
          <w:szCs w:val="24"/>
        </w:rPr>
        <w:lastRenderedPageBreak/>
        <w:t xml:space="preserve">αλλά για να συμβεί αυτό πρέπει να εκδώσει ομόλογα- ότι θα έρθει η εντυπωσιακή ανάπτυξη του 2,5% του ΑΕΠ το 2017 και μετά η διαρκής και δίκαιη ανάπτυξη από το 2017 και μετά </w:t>
      </w:r>
      <w:r>
        <w:rPr>
          <w:rFonts w:eastAsia="Times New Roman" w:cs="Times New Roman"/>
          <w:szCs w:val="24"/>
        </w:rPr>
        <w:t>-</w:t>
      </w:r>
      <w:r>
        <w:rPr>
          <w:rFonts w:eastAsia="Times New Roman" w:cs="Times New Roman"/>
          <w:szCs w:val="24"/>
        </w:rPr>
        <w:t>δυστυχώς λέω</w:t>
      </w:r>
      <w:r>
        <w:rPr>
          <w:rFonts w:eastAsia="Times New Roman" w:cs="Times New Roman"/>
          <w:szCs w:val="24"/>
        </w:rPr>
        <w:t xml:space="preserve">, </w:t>
      </w:r>
      <w:r>
        <w:rPr>
          <w:rFonts w:eastAsia="Times New Roman" w:cs="Times New Roman"/>
          <w:szCs w:val="24"/>
        </w:rPr>
        <w:t>για τη χώρα</w:t>
      </w:r>
      <w:r>
        <w:rPr>
          <w:rFonts w:eastAsia="Times New Roman" w:cs="Times New Roman"/>
          <w:szCs w:val="24"/>
        </w:rPr>
        <w:t>-</w:t>
      </w:r>
      <w:r>
        <w:rPr>
          <w:rFonts w:eastAsia="Times New Roman" w:cs="Times New Roman"/>
          <w:szCs w:val="24"/>
        </w:rPr>
        <w:t xml:space="preserve"> δεν πρόκειται να συμβούν. Γιατί, δ</w:t>
      </w:r>
      <w:r>
        <w:rPr>
          <w:rFonts w:eastAsia="Times New Roman" w:cs="Times New Roman"/>
          <w:szCs w:val="24"/>
        </w:rPr>
        <w:t xml:space="preserve">εν </w:t>
      </w:r>
      <w:proofErr w:type="spellStart"/>
      <w:r>
        <w:rPr>
          <w:rFonts w:eastAsia="Times New Roman" w:cs="Times New Roman"/>
          <w:szCs w:val="24"/>
        </w:rPr>
        <w:t>εκπληρούται</w:t>
      </w:r>
      <w:proofErr w:type="spellEnd"/>
      <w:r>
        <w:rPr>
          <w:rFonts w:eastAsia="Times New Roman" w:cs="Times New Roman"/>
          <w:szCs w:val="24"/>
        </w:rPr>
        <w:t xml:space="preserve"> καμμία προϋπόθεση προκειμένου να πετύχουμε αυτόν τον εθνικό στόχο της οριστικής εξόδου από την κρίση, από την περιδίνηση και της </w:t>
      </w:r>
      <w:proofErr w:type="spellStart"/>
      <w:r>
        <w:rPr>
          <w:rFonts w:eastAsia="Times New Roman" w:cs="Times New Roman"/>
          <w:szCs w:val="24"/>
        </w:rPr>
        <w:t>επανακατάκτησης</w:t>
      </w:r>
      <w:proofErr w:type="spellEnd"/>
      <w:r>
        <w:rPr>
          <w:rFonts w:eastAsia="Times New Roman" w:cs="Times New Roman"/>
          <w:szCs w:val="24"/>
        </w:rPr>
        <w:t xml:space="preserve"> της θέσης μας μέσα στην Ευρώπη. </w:t>
      </w:r>
    </w:p>
    <w:p w14:paraId="539FA1A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ελληνικό ζήτημα δεν είναι συμβα</w:t>
      </w:r>
      <w:r>
        <w:rPr>
          <w:rFonts w:eastAsia="Times New Roman" w:cs="Times New Roman"/>
          <w:szCs w:val="24"/>
        </w:rPr>
        <w:t>τικό. Δεν πρόκειται για μια αντιπαράθεση, όπως αυτή που ξέραμε μέχρι το 2009, μεταξύ δύο κομμάτων εξουσίας. Δεν πρόκειται για μια λίγο καλύτερη ή για μια λίγο χειρότερη πολιτική στο πλαίσιο του τρίτου μνημονίου. Ξαναλέω ότι το πρόβλημα της χώρας είναι υπαρ</w:t>
      </w:r>
      <w:r>
        <w:rPr>
          <w:rFonts w:eastAsia="Times New Roman" w:cs="Times New Roman"/>
          <w:szCs w:val="24"/>
        </w:rPr>
        <w:t xml:space="preserve">ξιακό, είναι ο κίνδυνος της οικονομικής, κοινωνικής και θεσμικής κατάρρευσης. Γιατί καλλιεργείτε εσείς πρωτίστως, ως Κυβέρνηση και ως κυβερνητική Πλειοψηφία, μια αντίληψη </w:t>
      </w:r>
      <w:r>
        <w:rPr>
          <w:rFonts w:eastAsia="Times New Roman" w:cs="Times New Roman"/>
          <w:szCs w:val="24"/>
        </w:rPr>
        <w:lastRenderedPageBreak/>
        <w:t>μέσα στην κοινωνία που την κάνει όχι απλώς ολιγαρκή και ηττοπαθή, αλλά μισαλλόδοξη κα</w:t>
      </w:r>
      <w:r>
        <w:rPr>
          <w:rFonts w:eastAsia="Times New Roman" w:cs="Times New Roman"/>
          <w:szCs w:val="24"/>
        </w:rPr>
        <w:t xml:space="preserve">ι αντιαναπτυξιακή. Και τέτοια είναι μια κοινωνία που δεν αφήνεται να αντιληφθεί το παρελθόν, να το αξιολογήσει σωστά, για να μπορέσει να σχεδιάσει το μέλλον. </w:t>
      </w:r>
    </w:p>
    <w:p w14:paraId="539FA1A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Ακόμα και η τρέχουσα θεωρία της Κυβέρνησης, ότι το μεγάλο πρόβλημα, το πρωτεύον πρόβλημα είναι το</w:t>
      </w:r>
      <w:r>
        <w:rPr>
          <w:rFonts w:eastAsia="Times New Roman" w:cs="Times New Roman"/>
          <w:szCs w:val="24"/>
        </w:rPr>
        <w:t xml:space="preserve"> χρέος, σημαίνει κατά βάθος ότι έχουμε ένα πρόβλημα που θα μας το λύσουν οι άλλοι και δεν χρειάζεται να κάνουμε κάτι, ενώ όλοι ξέρουμε ότι το πρωτεύον πρόβλημα της χώρας είναι διαρθρωτικό, είναι η έλλειψη ανταγωνιστικότητας, είναι η έλλειψη επενδυτικής διά</w:t>
      </w:r>
      <w:r>
        <w:rPr>
          <w:rFonts w:eastAsia="Times New Roman" w:cs="Times New Roman"/>
          <w:szCs w:val="24"/>
        </w:rPr>
        <w:t xml:space="preserve">θεσης και επενδυτικών προϋποθέσεων, η έλλειψη ρευστότητας, η απουσία ενός τραπεζικού συστήματος που να λειτουργεί ως μοχλός ανάπτυξης μέσα στην πραγματική οικονομία. </w:t>
      </w:r>
    </w:p>
    <w:p w14:paraId="539FA1A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χώρα κινδυνεύει από ανακύκλωση της κρίσης, όχι επειδή δεν θα εξυπηρετεί το χρέος της. Α</w:t>
      </w:r>
      <w:r>
        <w:rPr>
          <w:rFonts w:eastAsia="Times New Roman" w:cs="Times New Roman"/>
          <w:szCs w:val="24"/>
        </w:rPr>
        <w:t>υτό είναι εύκολο και θα διευθετηθεί όπου υπάρχει πρόβλημα με πολύ μεγάλη ευκολία. Η χώρα κινδυνεύει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κυρίως στον κορμό του χρηματοπιστωτικού συστήματος, επειδή δεν επιστρέφουν οι καταθέσεις, επειδή δεν υπάρχει πραγματική εθνική αποταμίευση, επειδή δεν κινη</w:t>
      </w:r>
      <w:r>
        <w:rPr>
          <w:rFonts w:eastAsia="Times New Roman" w:cs="Times New Roman"/>
          <w:szCs w:val="24"/>
        </w:rPr>
        <w:t xml:space="preserve">τοποιούνται χρηματοδοτήσεις μη τραπεζικές, επειδή δεν συνεγείρεται η κοινωνία, επειδή δεν υπάρχουν οι πολιτικές προϋποθέσεις, για να πιστέψει ο λαός ότι υπάρχει προοπτική. </w:t>
      </w:r>
    </w:p>
    <w:p w14:paraId="539FA1A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Βλέπετε, οι διαψευσμένες ελπίδες τώρα αρχίζουν και εκδικούνται αυτούς που την εμπορ</w:t>
      </w:r>
      <w:r>
        <w:rPr>
          <w:rFonts w:eastAsia="Times New Roman" w:cs="Times New Roman"/>
          <w:szCs w:val="24"/>
        </w:rPr>
        <w:t>εύτηκαν. Αλλά</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αυτό συμπαρασύρει όλο τον τόπο. Υπάρχει ένας </w:t>
      </w:r>
      <w:proofErr w:type="spellStart"/>
      <w:r>
        <w:rPr>
          <w:rFonts w:eastAsia="Times New Roman" w:cs="Times New Roman"/>
          <w:szCs w:val="24"/>
        </w:rPr>
        <w:t>μιζεραμπιλισμός</w:t>
      </w:r>
      <w:proofErr w:type="spellEnd"/>
      <w:r>
        <w:rPr>
          <w:rFonts w:eastAsia="Times New Roman" w:cs="Times New Roman"/>
          <w:szCs w:val="24"/>
        </w:rPr>
        <w:t xml:space="preserve"> στην ελληνική κοινωνία. Υπάρχει μια αποθέωση της μιζέριας και της ηττοπάθειας. Με τα ψέματα δεν μπορεί να γίνει δουλειά, ιδίως όταν παραλλήλως υπάρχει πολύ σοβαρό πρόβλημ</w:t>
      </w:r>
      <w:r>
        <w:rPr>
          <w:rFonts w:eastAsia="Times New Roman" w:cs="Times New Roman"/>
          <w:szCs w:val="24"/>
        </w:rPr>
        <w:t xml:space="preserve">α δημοκρατίας, κράτους δικαίου, δικαιοσύνης, διαφάνειας, αξιοπιστίας. </w:t>
      </w:r>
    </w:p>
    <w:p w14:paraId="539FA1A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πραγματικά, δεν μπορώ τα κλάματα ότι </w:t>
      </w:r>
      <w:proofErr w:type="spellStart"/>
      <w:r>
        <w:rPr>
          <w:rFonts w:eastAsia="Times New Roman" w:cs="Times New Roman"/>
          <w:szCs w:val="24"/>
        </w:rPr>
        <w:t>συκοφαντείτ</w:t>
      </w:r>
      <w:r>
        <w:rPr>
          <w:rFonts w:eastAsia="Times New Roman" w:cs="Times New Roman"/>
          <w:szCs w:val="24"/>
        </w:rPr>
        <w:t>αι</w:t>
      </w:r>
      <w:proofErr w:type="spellEnd"/>
      <w:r>
        <w:rPr>
          <w:rFonts w:eastAsia="Times New Roman" w:cs="Times New Roman"/>
          <w:szCs w:val="24"/>
        </w:rPr>
        <w:t xml:space="preserve"> η Κυβέρνηση, ότι της επιτίθενται ηθικά, ότι γίνεται οργανωμένη δολοφονία χαρακτήρων. Τα λένε αυτά άνθρωποι που οικοδόμησαν τη στα</w:t>
      </w:r>
      <w:r>
        <w:rPr>
          <w:rFonts w:eastAsia="Times New Roman" w:cs="Times New Roman"/>
          <w:szCs w:val="24"/>
        </w:rPr>
        <w:t xml:space="preserve">διοδρομία τους και τον τυχοδιωκτισμό τους στο ψέμα, την εξαπάτηση, τη συκοφαντία και την ηθική δολοφονία των αντιπάλων τους. </w:t>
      </w:r>
    </w:p>
    <w:p w14:paraId="539FA1A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39FA1A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Όλα αυτά μένουν, δυστυχώς, μέσα στο απόθεμα της ιστορικ</w:t>
      </w:r>
      <w:r>
        <w:rPr>
          <w:rFonts w:eastAsia="Times New Roman" w:cs="Times New Roman"/>
          <w:szCs w:val="24"/>
        </w:rPr>
        <w:t xml:space="preserve">ής μνήμης του έθνους, έχουν δηλητηριάσει την αντίληψη και τη νοοτροπία της κοινωνίας και τώρα λειτουργούν καθηλωτικά, αντιαναπτυξιακά. </w:t>
      </w:r>
    </w:p>
    <w:p w14:paraId="539FA1AD" w14:textId="77777777" w:rsidR="009E4222" w:rsidRDefault="00AC15E4">
      <w:pPr>
        <w:spacing w:line="600" w:lineRule="auto"/>
        <w:ind w:firstLine="720"/>
        <w:jc w:val="both"/>
        <w:rPr>
          <w:rFonts w:eastAsia="Times New Roman" w:cs="Times New Roman"/>
          <w:szCs w:val="24"/>
        </w:rPr>
      </w:pPr>
      <w:proofErr w:type="spellStart"/>
      <w:r>
        <w:rPr>
          <w:rFonts w:eastAsia="Times New Roman" w:cs="Times New Roman"/>
          <w:szCs w:val="24"/>
        </w:rPr>
        <w:t>Προαπαιτούμενα</w:t>
      </w:r>
      <w:proofErr w:type="spellEnd"/>
      <w:r>
        <w:rPr>
          <w:rFonts w:eastAsia="Times New Roman" w:cs="Times New Roman"/>
          <w:szCs w:val="24"/>
        </w:rPr>
        <w:t xml:space="preserve"> πρώτης αξιολόγησης με ένα</w:t>
      </w:r>
      <w:r>
        <w:rPr>
          <w:rFonts w:eastAsia="Times New Roman" w:cs="Times New Roman"/>
          <w:szCs w:val="24"/>
        </w:rPr>
        <w:t>ν</w:t>
      </w:r>
      <w:r>
        <w:rPr>
          <w:rFonts w:eastAsia="Times New Roman" w:cs="Times New Roman"/>
          <w:szCs w:val="24"/>
        </w:rPr>
        <w:t xml:space="preserve"> χρόνο καθυστέρηση. Και συνεχίζονται τα ψέματα. Αναγκάστηκε να πει χθες ο κ. </w:t>
      </w:r>
      <w:proofErr w:type="spellStart"/>
      <w:r>
        <w:rPr>
          <w:rFonts w:eastAsia="Times New Roman" w:cs="Times New Roman"/>
          <w:szCs w:val="24"/>
        </w:rPr>
        <w:t>Τσακαλώτος</w:t>
      </w:r>
      <w:proofErr w:type="spellEnd"/>
      <w:r>
        <w:rPr>
          <w:rFonts w:eastAsia="Times New Roman" w:cs="Times New Roman"/>
          <w:szCs w:val="24"/>
        </w:rPr>
        <w:t xml:space="preserve"> με την χαρακτηριστική άνεση που τον διακρίνει ότι μπορεί όλες οι δημόσιες επιχειρήσεις που μεταφέρονται στο </w:t>
      </w:r>
      <w:proofErr w:type="spellStart"/>
      <w:r>
        <w:rPr>
          <w:rFonts w:eastAsia="Times New Roman" w:cs="Times New Roman"/>
          <w:szCs w:val="24"/>
        </w:rPr>
        <w:t>υπερταμείο</w:t>
      </w:r>
      <w:proofErr w:type="spellEnd"/>
      <w:r>
        <w:rPr>
          <w:rFonts w:eastAsia="Times New Roman" w:cs="Times New Roman"/>
          <w:szCs w:val="24"/>
        </w:rPr>
        <w:t xml:space="preserve"> κάποια στιγμή να ιδιωτικοποιηθούν, όχι με την υπο</w:t>
      </w:r>
      <w:r>
        <w:rPr>
          <w:rFonts w:eastAsia="Times New Roman" w:cs="Times New Roman"/>
          <w:szCs w:val="24"/>
        </w:rPr>
        <w:t>γραφή του.</w:t>
      </w:r>
    </w:p>
    <w:p w14:paraId="539FA1A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«Όλες» δεν είπα. </w:t>
      </w:r>
    </w:p>
    <w:p w14:paraId="539FA1A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Όχι με την υπογραφή του, γιατί προσέχει πο</w:t>
      </w:r>
      <w:r>
        <w:rPr>
          <w:rFonts w:eastAsia="Times New Roman" w:cs="Times New Roman"/>
          <w:szCs w:val="24"/>
        </w:rPr>
        <w:t>ύ</w:t>
      </w:r>
      <w:r>
        <w:rPr>
          <w:rFonts w:eastAsia="Times New Roman" w:cs="Times New Roman"/>
          <w:szCs w:val="24"/>
        </w:rPr>
        <w:t xml:space="preserve"> τη βάζει.</w:t>
      </w:r>
    </w:p>
    <w:p w14:paraId="539FA1B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Η λέξη «όλες» είναι δική σας. Να μη</w:t>
      </w:r>
      <w:r>
        <w:rPr>
          <w:rFonts w:eastAsia="Times New Roman" w:cs="Times New Roman"/>
          <w:szCs w:val="24"/>
        </w:rPr>
        <w:t xml:space="preserve"> βάζετε λόγια στο στόμα άλλων. Είπα «μερικές μπορούν». </w:t>
      </w:r>
    </w:p>
    <w:p w14:paraId="539FA1B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Μη διακόπτετε. </w:t>
      </w:r>
    </w:p>
    <w:p w14:paraId="539FA1B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Μην εκνευρίζεστε. </w:t>
      </w:r>
    </w:p>
    <w:p w14:paraId="539FA1B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δεν καταγράφεται τίποτα. Όταν θα έρθει η ώρα να πάρετε τον λόγο</w:t>
      </w:r>
      <w:r>
        <w:rPr>
          <w:rFonts w:eastAsia="Times New Roman" w:cs="Times New Roman"/>
          <w:szCs w:val="24"/>
        </w:rPr>
        <w:t xml:space="preserve">, θα απαντήσετε. </w:t>
      </w:r>
    </w:p>
    <w:p w14:paraId="539FA1B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Επειδή είναι βαρύνουσα η υπογραφή του κ. </w:t>
      </w:r>
      <w:proofErr w:type="spellStart"/>
      <w:r>
        <w:rPr>
          <w:rFonts w:eastAsia="Times New Roman" w:cs="Times New Roman"/>
          <w:szCs w:val="24"/>
        </w:rPr>
        <w:t>Τσακαλώτου</w:t>
      </w:r>
      <w:proofErr w:type="spellEnd"/>
      <w:r>
        <w:rPr>
          <w:rFonts w:eastAsia="Times New Roman" w:cs="Times New Roman"/>
          <w:szCs w:val="24"/>
        </w:rPr>
        <w:t>, θα καταθέσω στα Πρακτικά προς υπενθύμιση τη δήλωση του Ευρωπαϊκού Συμβουλίου της 12</w:t>
      </w:r>
      <w:r>
        <w:rPr>
          <w:rFonts w:eastAsia="Times New Roman" w:cs="Times New Roman"/>
          <w:szCs w:val="24"/>
          <w:vertAlign w:val="superscript"/>
        </w:rPr>
        <w:t>ης</w:t>
      </w:r>
      <w:r>
        <w:rPr>
          <w:rFonts w:eastAsia="Times New Roman" w:cs="Times New Roman"/>
          <w:szCs w:val="24"/>
        </w:rPr>
        <w:t xml:space="preserve"> Ιουλίου 2015 με την </w:t>
      </w:r>
      <w:r>
        <w:rPr>
          <w:rFonts w:eastAsia="Times New Roman" w:cs="Times New Roman"/>
          <w:szCs w:val="24"/>
        </w:rPr>
        <w:lastRenderedPageBreak/>
        <w:t>υπογραφή του κ. Τσίπρα, που είναι λιγότερο βαρύνουσα και ε</w:t>
      </w:r>
      <w:r>
        <w:rPr>
          <w:rFonts w:eastAsia="Times New Roman" w:cs="Times New Roman"/>
          <w:szCs w:val="24"/>
        </w:rPr>
        <w:t xml:space="preserve">υαίσθητη από την υπογραφή του κ. </w:t>
      </w:r>
      <w:proofErr w:type="spellStart"/>
      <w:r>
        <w:rPr>
          <w:rFonts w:eastAsia="Times New Roman" w:cs="Times New Roman"/>
          <w:szCs w:val="24"/>
        </w:rPr>
        <w:t>Τσακαλώτου</w:t>
      </w:r>
      <w:proofErr w:type="spellEnd"/>
      <w:r>
        <w:rPr>
          <w:rFonts w:eastAsia="Times New Roman" w:cs="Times New Roman"/>
          <w:szCs w:val="24"/>
        </w:rPr>
        <w:t>!</w:t>
      </w:r>
      <w:r>
        <w:rPr>
          <w:rFonts w:eastAsia="Times New Roman" w:cs="Times New Roman"/>
          <w:szCs w:val="24"/>
        </w:rPr>
        <w:t xml:space="preserve"> </w:t>
      </w:r>
    </w:p>
    <w:p w14:paraId="539FA1B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«Οι ελληνικές αρχές οφείλουν» –και άρα δεσμεύονται- «να αναπτύξουν ένα σημαντικά ενισχυμένο πρόγραμμα ιδιωτικοποιήσεων με βελτιωμένη διακυβέρνηση. Ελληνικά περιουσιακά στοιχεία μεγάλης αξίας θα μεταφερθούν σε α</w:t>
      </w:r>
      <w:r>
        <w:rPr>
          <w:rFonts w:eastAsia="Times New Roman" w:cs="Times New Roman"/>
          <w:szCs w:val="24"/>
        </w:rPr>
        <w:t xml:space="preserve">νεξάρτητο ταμείο, το οποίο θα τα ρευστοποιήσει με ιδιωτικοποιήσεις και άλλους τρόπους, με στόχο 50 δισεκατομμύρια ευρώ». </w:t>
      </w:r>
    </w:p>
    <w:p w14:paraId="539FA1B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39FA1B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Αυτά έχει υπογράψει ο κ. Τσίπρας στις 12 Ιουλίου 2015. Προσ</w:t>
      </w:r>
      <w:r>
        <w:rPr>
          <w:rFonts w:eastAsia="Times New Roman" w:cs="Times New Roman"/>
          <w:szCs w:val="24"/>
        </w:rPr>
        <w:t xml:space="preserve">παθεί τώρα να τα επανορθώσει, να τα μετριάσει, ο κ. </w:t>
      </w:r>
      <w:proofErr w:type="spellStart"/>
      <w:r>
        <w:rPr>
          <w:rFonts w:eastAsia="Times New Roman" w:cs="Times New Roman"/>
          <w:szCs w:val="24"/>
        </w:rPr>
        <w:t>Τσακαλώτος</w:t>
      </w:r>
      <w:proofErr w:type="spellEnd"/>
      <w:r>
        <w:rPr>
          <w:rFonts w:eastAsia="Times New Roman" w:cs="Times New Roman"/>
          <w:szCs w:val="24"/>
        </w:rPr>
        <w:t xml:space="preserve">. </w:t>
      </w:r>
    </w:p>
    <w:p w14:paraId="539FA1B8" w14:textId="77777777" w:rsidR="009E4222" w:rsidRDefault="00AC15E4">
      <w:pPr>
        <w:spacing w:line="600" w:lineRule="auto"/>
        <w:ind w:firstLine="540"/>
        <w:jc w:val="both"/>
        <w:rPr>
          <w:rFonts w:eastAsia="Times New Roman" w:cs="Times New Roman"/>
          <w:szCs w:val="24"/>
        </w:rPr>
      </w:pPr>
      <w:r>
        <w:rPr>
          <w:rFonts w:eastAsia="Times New Roman" w:cs="Times New Roman"/>
          <w:szCs w:val="24"/>
        </w:rPr>
        <w:lastRenderedPageBreak/>
        <w:t xml:space="preserve">(Στο σημείο αυτό ο Βουλευτής </w:t>
      </w:r>
      <w:r>
        <w:rPr>
          <w:rFonts w:eastAsia="Times New Roman" w:cs="Times New Roman"/>
          <w:szCs w:val="24"/>
        </w:rPr>
        <w:t xml:space="preserve">κ. </w:t>
      </w:r>
      <w:r>
        <w:rPr>
          <w:rFonts w:eastAsia="Times New Roman" w:cs="Times New Roman"/>
          <w:szCs w:val="24"/>
        </w:rPr>
        <w:t>Ευάγγελος Βενιζέλος καταθέτει για τα Πρακτικά το προαναφερθέν έγγραφο, το οποίο βρίσκεται στην</w:t>
      </w:r>
      <w:r>
        <w:rPr>
          <w:rFonts w:eastAsia="Times New Roman"/>
          <w:szCs w:val="24"/>
        </w:rPr>
        <w:t xml:space="preserve"> στο αρχείο του Τμήματος Γραμματείας της Διεύθυνσης Στενογραφίας </w:t>
      </w:r>
      <w:r>
        <w:rPr>
          <w:rFonts w:eastAsia="Times New Roman"/>
          <w:szCs w:val="24"/>
        </w:rPr>
        <w:t>και Πρακτικών της Βουλής)</w:t>
      </w:r>
    </w:p>
    <w:p w14:paraId="539FA1B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τη διευθέτηση του χρέους, η οποία θα έπρεπε να έχει δοθεί από τότε που η χώρα εμφάνισε πρωτογενές πλεόνασμα, αλλά δυστυχώς το έχασε επί ημερών ΣΥΡΙΖΑ-ΑΝΕΛ, θέλω απλά να θυμίσω ότι επί των ημερών του κ. </w:t>
      </w:r>
      <w:proofErr w:type="spellStart"/>
      <w:r>
        <w:rPr>
          <w:rFonts w:eastAsia="Times New Roman" w:cs="Times New Roman"/>
          <w:szCs w:val="24"/>
        </w:rPr>
        <w:t>Τσακαλώτου</w:t>
      </w:r>
      <w:proofErr w:type="spellEnd"/>
      <w:r>
        <w:rPr>
          <w:rFonts w:eastAsia="Times New Roman" w:cs="Times New Roman"/>
          <w:szCs w:val="24"/>
        </w:rPr>
        <w:t xml:space="preserve"> στο </w:t>
      </w:r>
      <w:proofErr w:type="spellStart"/>
      <w:r>
        <w:rPr>
          <w:rFonts w:eastAsia="Times New Roman" w:cs="Times New Roman"/>
          <w:szCs w:val="24"/>
          <w:lang w:val="en-US"/>
        </w:rPr>
        <w:t>Eurogroup</w:t>
      </w:r>
      <w:proofErr w:type="spellEnd"/>
      <w:r>
        <w:rPr>
          <w:rFonts w:eastAsia="Times New Roman" w:cs="Times New Roman"/>
          <w:szCs w:val="24"/>
        </w:rPr>
        <w:t>, στην τελευταία μελέτη βιωσιμότητας του χρέους που έδωσε στη δημοσιότητα το Διεθνές Νομισματικό Ταμείο για την Ελλάδα, τον Μάιο 2016, πριν λίγους μήνες, στη σελίδα 6, στο σχήμα 1</w:t>
      </w:r>
      <w:r>
        <w:rPr>
          <w:rFonts w:eastAsia="Times New Roman" w:cs="Times New Roman"/>
          <w:szCs w:val="24"/>
        </w:rPr>
        <w:t>,</w:t>
      </w:r>
      <w:r>
        <w:rPr>
          <w:rFonts w:eastAsia="Times New Roman" w:cs="Times New Roman"/>
          <w:szCs w:val="24"/>
        </w:rPr>
        <w:t xml:space="preserve"> υπάρχει η πλήρης αποτύπωση της βλάβης που έχει προκαλέσει η σημερινή Κυβέρν</w:t>
      </w:r>
      <w:r>
        <w:rPr>
          <w:rFonts w:eastAsia="Times New Roman" w:cs="Times New Roman"/>
          <w:szCs w:val="24"/>
        </w:rPr>
        <w:t>ηση στο σώμα της ελληνικής οικονομίας και στην προβολή του χρέους στο μέλλον.</w:t>
      </w:r>
    </w:p>
    <w:p w14:paraId="539FA1B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τελευταία έκθεση βιωσιμότητας λέει ότι «η προοπτική που υπήρχε μέχρι τον Ιούνιο 2015, πριν από το δημοψήφισμα,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το τρίτο μνημόνιο, ήταν το 2060, όταν τελ</w:t>
      </w:r>
      <w:r>
        <w:rPr>
          <w:rFonts w:eastAsia="Times New Roman" w:cs="Times New Roman"/>
          <w:szCs w:val="24"/>
        </w:rPr>
        <w:t xml:space="preserve">είωνε το πρόγραμμα, το </w:t>
      </w:r>
      <w:r>
        <w:rPr>
          <w:rFonts w:eastAsia="Times New Roman" w:cs="Times New Roman"/>
          <w:szCs w:val="24"/>
        </w:rPr>
        <w:lastRenderedPageBreak/>
        <w:t xml:space="preserve">δεύτερο μνημόνιο, το ελληνικό χρέος να είναι 70% του ΑΕΠ και οι ετήσιες χρηματοδοτικές ανάγκες κάτω από το διεθνώς αποδεκτό όριο του 15%». </w:t>
      </w:r>
    </w:p>
    <w:p w14:paraId="539FA1B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Τον Μάιο του 2016 ξέρετε ποια είναι η προβολή; Να είναι το 2060 το χρέος 250 % του ΑΕΠ και οι</w:t>
      </w:r>
      <w:r>
        <w:rPr>
          <w:rFonts w:eastAsia="Times New Roman" w:cs="Times New Roman"/>
          <w:szCs w:val="24"/>
        </w:rPr>
        <w:t xml:space="preserve"> ετήσιες χρηματοδοτικές ανάγκες 60% του ΑΕΠ. Πάρτε και την έκθεση ολόκληρη, στο σύνολό της. Εστιάστε, όμως, στο σχήμα της σελίδας 6.</w:t>
      </w:r>
    </w:p>
    <w:p w14:paraId="539FA1BC" w14:textId="77777777" w:rsidR="009E4222" w:rsidRDefault="00AC15E4">
      <w:pPr>
        <w:spacing w:line="600" w:lineRule="auto"/>
        <w:ind w:firstLine="540"/>
        <w:jc w:val="both"/>
        <w:rPr>
          <w:rFonts w:eastAsia="Times New Roman"/>
          <w:szCs w:val="24"/>
        </w:rPr>
      </w:pPr>
      <w:r>
        <w:rPr>
          <w:rFonts w:eastAsia="Times New Roman" w:cs="Times New Roman"/>
          <w:szCs w:val="24"/>
        </w:rPr>
        <w:t xml:space="preserve">(Στο σημείο αυτό ο Βουλευτής </w:t>
      </w:r>
      <w:r>
        <w:rPr>
          <w:rFonts w:eastAsia="Times New Roman" w:cs="Times New Roman"/>
          <w:szCs w:val="24"/>
        </w:rPr>
        <w:t xml:space="preserve">κ. </w:t>
      </w:r>
      <w:r>
        <w:rPr>
          <w:rFonts w:eastAsia="Times New Roman" w:cs="Times New Roman"/>
          <w:szCs w:val="24"/>
        </w:rPr>
        <w:t>Ευάγγελος Βενιζέλος καταθέτει για τα Πρακτικά το προαναφερθέν έγγραφο</w:t>
      </w:r>
      <w:r>
        <w:rPr>
          <w:rFonts w:eastAsia="Times New Roman" w:cs="Times New Roman"/>
          <w:szCs w:val="24"/>
        </w:rPr>
        <w:t>,</w:t>
      </w:r>
      <w:r>
        <w:rPr>
          <w:rFonts w:eastAsia="Times New Roman" w:cs="Times New Roman"/>
          <w:szCs w:val="24"/>
        </w:rPr>
        <w:t xml:space="preserve"> το οποίο βρίσκεται σ</w:t>
      </w:r>
      <w:r>
        <w:rPr>
          <w:rFonts w:eastAsia="Times New Roman" w:cs="Times New Roman"/>
          <w:szCs w:val="24"/>
        </w:rPr>
        <w:t>την</w:t>
      </w:r>
      <w:r>
        <w:rPr>
          <w:rFonts w:eastAsia="Times New Roman"/>
          <w:szCs w:val="24"/>
        </w:rPr>
        <w:t xml:space="preserve"> στο αρχείο του Τμήματος Γραμματείας της Διεύθυνσης Στενογραφίας και Πρακτικών της Βουλής)</w:t>
      </w:r>
    </w:p>
    <w:p w14:paraId="539FA1B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Μακάρι να μην επαληθευτεί αυτό που λέει η γερμανική κυβέρνηση ότι η συζήτηση για το χρέος θα γίνει στο τέλος του τρέχοντος μνημονίου, μετά το 2018. Μακάρι να γίνε</w:t>
      </w:r>
      <w:r>
        <w:rPr>
          <w:rFonts w:eastAsia="Times New Roman" w:cs="Times New Roman"/>
          <w:szCs w:val="24"/>
        </w:rPr>
        <w:t xml:space="preserve">ι τώρα, άμεσα, όπως εμείς καταφέραμε τον Φεβρουάριο του 2012 να πάρουμε τη γιγαντιαία παρέμβαση στο χρέος και το κούρεμα προκαταβολικά χωρίς όρους με μια δόση 75 δισεκατομμυρίων ευρώ. </w:t>
      </w:r>
    </w:p>
    <w:p w14:paraId="539FA1B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συνυπέγραψε στο τελευταίο </w:t>
      </w:r>
      <w:proofErr w:type="spellStart"/>
      <w:r>
        <w:rPr>
          <w:rFonts w:eastAsia="Times New Roman" w:cs="Times New Roman"/>
          <w:szCs w:val="24"/>
          <w:lang w:val="en-US"/>
        </w:rPr>
        <w:t>Eurogroup</w:t>
      </w:r>
      <w:proofErr w:type="spellEnd"/>
      <w:r>
        <w:rPr>
          <w:rFonts w:eastAsia="Times New Roman" w:cs="Times New Roman"/>
          <w:szCs w:val="24"/>
        </w:rPr>
        <w:t xml:space="preserve"> της 9</w:t>
      </w:r>
      <w:r>
        <w:rPr>
          <w:rFonts w:eastAsia="Times New Roman" w:cs="Times New Roman"/>
          <w:szCs w:val="24"/>
          <w:vertAlign w:val="superscript"/>
        </w:rPr>
        <w:t>ης</w:t>
      </w:r>
      <w:r>
        <w:rPr>
          <w:rFonts w:eastAsia="Times New Roman" w:cs="Times New Roman"/>
          <w:szCs w:val="24"/>
        </w:rPr>
        <w:t xml:space="preserve"> Μαΐου 2015, που ασχολήθηκε με το χρέος, την κοινή δήλωση των </w:t>
      </w:r>
      <w:r>
        <w:rPr>
          <w:rFonts w:eastAsia="Times New Roman" w:cs="Times New Roman"/>
          <w:szCs w:val="24"/>
        </w:rPr>
        <w:t>Υ</w:t>
      </w:r>
      <w:r>
        <w:rPr>
          <w:rFonts w:eastAsia="Times New Roman" w:cs="Times New Roman"/>
          <w:szCs w:val="24"/>
        </w:rPr>
        <w:t xml:space="preserve">πουργών μελών του </w:t>
      </w:r>
      <w:proofErr w:type="spellStart"/>
      <w:r>
        <w:rPr>
          <w:rFonts w:eastAsia="Times New Roman" w:cs="Times New Roman"/>
          <w:szCs w:val="24"/>
          <w:lang w:val="en-US"/>
        </w:rPr>
        <w:t>Eurogroup</w:t>
      </w:r>
      <w:proofErr w:type="spellEnd"/>
      <w:r>
        <w:rPr>
          <w:rFonts w:eastAsia="Times New Roman" w:cs="Times New Roman"/>
          <w:szCs w:val="24"/>
        </w:rPr>
        <w:t>,</w:t>
      </w:r>
      <w:r>
        <w:rPr>
          <w:rFonts w:eastAsia="Times New Roman" w:cs="Times New Roman"/>
          <w:szCs w:val="24"/>
        </w:rPr>
        <w:t xml:space="preserve"> που τοποθετεί την παρέμβαση στο χρέος μετά το τέλος του τρέχοντος τρίτου μνημονίου. Γιατί, δυστυχώς, η παρέμβαση που εμείς είχαμε πάρει χωρίς πρόσθετους όρους, τώρα</w:t>
      </w:r>
      <w:r>
        <w:rPr>
          <w:rFonts w:eastAsia="Times New Roman" w:cs="Times New Roman"/>
          <w:szCs w:val="24"/>
        </w:rPr>
        <w:t xml:space="preserve"> θα δοθεί με τέταρτο μνημόνιο, που θα είναι μνημόνιο διαρκές και με σκληρούς όρους. Αυτή είναι η βλάβη στην οικονομία, την ανάπτυξη, την απασχόληση. </w:t>
      </w:r>
    </w:p>
    <w:p w14:paraId="539FA1B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Οι προειδοποιήσεις πυκνώνουν. Ο κ. </w:t>
      </w:r>
      <w:proofErr w:type="spellStart"/>
      <w:r>
        <w:rPr>
          <w:rFonts w:eastAsia="Times New Roman" w:cs="Times New Roman"/>
          <w:szCs w:val="24"/>
        </w:rPr>
        <w:t>Χουντής</w:t>
      </w:r>
      <w:proofErr w:type="spellEnd"/>
      <w:r>
        <w:rPr>
          <w:rFonts w:eastAsia="Times New Roman" w:cs="Times New Roman"/>
          <w:szCs w:val="24"/>
        </w:rPr>
        <w:t>, η σαρξ εκ της σαρκός σας, λέει ότι χάσαμε τουλάχιστον έξι δισε</w:t>
      </w:r>
      <w:r>
        <w:rPr>
          <w:rFonts w:eastAsia="Times New Roman" w:cs="Times New Roman"/>
          <w:szCs w:val="24"/>
        </w:rPr>
        <w:t xml:space="preserve">κατομμύρια, επειδή μας αφαίρεσαν τα κέρδη από τα χαρτοφυλάκια των ευρωπαϊκών κεντρικών τραπεζών του </w:t>
      </w:r>
      <w:proofErr w:type="spellStart"/>
      <w:r>
        <w:rPr>
          <w:rFonts w:eastAsia="Times New Roman" w:cs="Times New Roman"/>
          <w:szCs w:val="24"/>
        </w:rPr>
        <w:t>ευρωσυστήματος</w:t>
      </w:r>
      <w:proofErr w:type="spellEnd"/>
      <w:r>
        <w:rPr>
          <w:rFonts w:eastAsia="Times New Roman" w:cs="Times New Roman"/>
          <w:szCs w:val="24"/>
        </w:rPr>
        <w:t xml:space="preserve"> που είχαμε αποκτήσει το 2012. Και δεν είναι έξι τα δισεκατομμύρια. Μπορεί να ξεπεράσουν τα εννιά. </w:t>
      </w:r>
    </w:p>
    <w:p w14:paraId="539FA1C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Την τελευταία έκθεση του Διεθνούς Νομισματ</w:t>
      </w:r>
      <w:r>
        <w:rPr>
          <w:rFonts w:eastAsia="Times New Roman" w:cs="Times New Roman"/>
          <w:szCs w:val="24"/>
        </w:rPr>
        <w:t>ικού Ταμείου δεν μπορεί κανείς να την αγνοήσει, όπως αγνοήθηκαν οι εκθέσεις του 2008 ή του 2009. Ο ίδιος ο Πρόεδρος της Κομισιόν</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Γιούνκερ</w:t>
      </w:r>
      <w:proofErr w:type="spellEnd"/>
      <w:r>
        <w:rPr>
          <w:rFonts w:eastAsia="Times New Roman" w:cs="Times New Roman"/>
          <w:szCs w:val="24"/>
        </w:rPr>
        <w:t xml:space="preserve"> λέει ότι το γεγονός ότι αποκλείστηκαν οι δανειολήπτες από την προτίμησή τους, πριν πάρουν τα κόκκινα δάνεια στα </w:t>
      </w:r>
      <w:r>
        <w:rPr>
          <w:rFonts w:eastAsia="Times New Roman" w:cs="Times New Roman"/>
          <w:szCs w:val="24"/>
          <w:lang w:val="en-US"/>
        </w:rPr>
        <w:t>fun</w:t>
      </w:r>
      <w:r>
        <w:rPr>
          <w:rFonts w:eastAsia="Times New Roman" w:cs="Times New Roman"/>
          <w:szCs w:val="24"/>
          <w:lang w:val="en-US"/>
        </w:rPr>
        <w:t>ds</w:t>
      </w:r>
      <w:r>
        <w:rPr>
          <w:rFonts w:eastAsia="Times New Roman" w:cs="Times New Roman"/>
          <w:szCs w:val="24"/>
        </w:rPr>
        <w:t xml:space="preserve">, ήταν επιλογή της Κυβέρνησης, παρά τις εξηγήσεις που επιχειρεί </w:t>
      </w:r>
      <w:proofErr w:type="spellStart"/>
      <w:r>
        <w:rPr>
          <w:rFonts w:eastAsia="Times New Roman" w:cs="Times New Roman"/>
          <w:szCs w:val="24"/>
        </w:rPr>
        <w:t>ατέχνως</w:t>
      </w:r>
      <w:proofErr w:type="spellEnd"/>
      <w:r>
        <w:rPr>
          <w:rFonts w:eastAsia="Times New Roman" w:cs="Times New Roman"/>
          <w:szCs w:val="24"/>
        </w:rPr>
        <w:t xml:space="preserve"> να δώσει ο κ. Σταθάκης. Πρόκειται για επίσημη επιστολή του Προέδρου της Ευρωπαϊκής Επιτροπής. Ο Αντιπρόεδρος της Επιτροπής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Ντομπρόβσκις</w:t>
      </w:r>
      <w:proofErr w:type="spellEnd"/>
      <w:r>
        <w:rPr>
          <w:rFonts w:eastAsia="Times New Roman" w:cs="Times New Roman"/>
          <w:szCs w:val="24"/>
        </w:rPr>
        <w:t xml:space="preserve"> είπε χθες ότι η πολιτική του ΣΥΡΙΖΑ προκάλε</w:t>
      </w:r>
      <w:r>
        <w:rPr>
          <w:rFonts w:eastAsia="Times New Roman" w:cs="Times New Roman"/>
          <w:szCs w:val="24"/>
        </w:rPr>
        <w:t xml:space="preserve">σε ύφεση και σκληρά μέτρα λιτότητας. </w:t>
      </w:r>
    </w:p>
    <w:p w14:paraId="539FA1C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 λοιπόν, όταν τα έχεις όλα αυτά, δεν μπορείς να έρχεσαι και να λες «πάμε καλά», «θα πάμε καλύτερα». Δεν μπορείς να λες ότι δικαιούμαι να κυβερνώ τον τόπο και να εμπορεύομαι και πάλι μύθους και αφηγήματα. Αν ο κ. Τσίπ</w:t>
      </w:r>
      <w:r>
        <w:rPr>
          <w:rFonts w:eastAsia="Times New Roman" w:cs="Times New Roman"/>
          <w:szCs w:val="24"/>
        </w:rPr>
        <w:t xml:space="preserve">ρας πιστέψει στο δικό του αφήγημα, της αυτόματης ανάκαμψης, που θα κεφαλαιοποιηθεί πολιτικά, η χώρα θα καταστραφεί και ο ΣΥΡΙΖΑ θα πάει στις εκλογές καροτσάκι. Αλλά αυτό ποσώς μας ενδιαφέρει. </w:t>
      </w:r>
    </w:p>
    <w:p w14:paraId="539FA1C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Μας ενδιαφέρει πατριωτικά να αποφύγουμε την καταστροφή. Γι’ αυτ</w:t>
      </w:r>
      <w:r>
        <w:rPr>
          <w:rFonts w:eastAsia="Times New Roman" w:cs="Times New Roman"/>
          <w:szCs w:val="24"/>
        </w:rPr>
        <w:t>ό έχει πάρα πολύ μεγάλη σημασία να αλλάξει ο τρόπος που σκεφτόμαστε, για να μπορέσουμε να κάνουμε επαναδιαπραγμάτευση με τους εταίρους και να πάρουμε δημοσιονομικό χώρο, χαμηλότερο πρωτογενές πλεόνασμα -που το ζητώ από το 2013- έναντι διαρθρωτικών αλλαγών,</w:t>
      </w:r>
      <w:r>
        <w:rPr>
          <w:rFonts w:eastAsia="Times New Roman" w:cs="Times New Roman"/>
          <w:szCs w:val="24"/>
        </w:rPr>
        <w:t xml:space="preserve"> έναντι μεταρρυθμίσεων, πρέπει να το πει αξιόπιστα μια άλλη κυβέρνηση που το πιστεύει και μπορεί να το κάνει.</w:t>
      </w:r>
    </w:p>
    <w:p w14:paraId="539FA1C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Πρόεδρε, σας παρακαλώ, ολοκληρώνετε. </w:t>
      </w:r>
    </w:p>
    <w:p w14:paraId="539FA1C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ΕΥΑΓΓΕΛΟΣ ΒΕΝΙΖΕΛΟΣ:</w:t>
      </w:r>
      <w:r>
        <w:rPr>
          <w:rFonts w:eastAsia="Times New Roman" w:cs="Times New Roman"/>
          <w:szCs w:val="24"/>
        </w:rPr>
        <w:t xml:space="preserve"> Λέω δύο μόνο στοιχεία, κύριε Πρόεδρε.</w:t>
      </w:r>
    </w:p>
    <w:p w14:paraId="539FA1C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Εάν δεν κα</w:t>
      </w:r>
      <w:r>
        <w:rPr>
          <w:rFonts w:eastAsia="Times New Roman" w:cs="Times New Roman"/>
          <w:szCs w:val="24"/>
        </w:rPr>
        <w:t xml:space="preserve">ταφέρουμε να πάρουμε κάποιο είδος ευρωπαϊκής εγγύησης, ειδικά των καταθέσεων στις ελληνικές τράπεζες, δεν θα ξεπεράσουμε το μείζον πρόβλημα της ελληνικής οικονομίας και αν δεν καταφέρουμε να διαμορφώσουμε έναν επενδυτικό φορέα,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μια ει</w:t>
      </w:r>
      <w:r>
        <w:rPr>
          <w:rFonts w:eastAsia="Times New Roman" w:cs="Times New Roman"/>
          <w:szCs w:val="24"/>
        </w:rPr>
        <w:t xml:space="preserve">δική θυγατρική της Ευρωπαϊκής Τράπεζας Επενδύσεων στην Ελλάδα, δεν θα μπορέσουμε ποτέ να υποστηρίξουμε την εκτίναξη της ελληνικής πραγματικής οικονομίας. </w:t>
      </w:r>
    </w:p>
    <w:p w14:paraId="539FA1C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Όμως, για να τα κάνουμε αυτά, πρέπει να λύσουμε πρώτα απ’ όλα –και τελειώνω- το θεσμικό ζήτημα, το ζή</w:t>
      </w:r>
      <w:r>
        <w:rPr>
          <w:rFonts w:eastAsia="Times New Roman" w:cs="Times New Roman"/>
          <w:szCs w:val="24"/>
        </w:rPr>
        <w:t xml:space="preserve">τημα της </w:t>
      </w:r>
      <w:r>
        <w:rPr>
          <w:rFonts w:eastAsia="Times New Roman" w:cs="Times New Roman"/>
          <w:szCs w:val="24"/>
        </w:rPr>
        <w:t>δ</w:t>
      </w:r>
      <w:r>
        <w:rPr>
          <w:rFonts w:eastAsia="Times New Roman" w:cs="Times New Roman"/>
          <w:szCs w:val="24"/>
        </w:rPr>
        <w:t xml:space="preserve">ημοκρατίας, του κράτους δικαίου, της δικαιοσύνης, της πολυφωνίας. </w:t>
      </w:r>
    </w:p>
    <w:p w14:paraId="539FA1C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Μια κυβέρνηση που έχει φέρει στο επίκεντρο των επιλογών της σκοτεινά ζητήματα, περίεργες σχέσεις, προτιμήσεις, οι οποίες προκαλούν τεράστια ερωτηματικά, μια κυβέρνηση που πάσχει α</w:t>
      </w:r>
      <w:r>
        <w:rPr>
          <w:rFonts w:eastAsia="Times New Roman" w:cs="Times New Roman"/>
          <w:szCs w:val="24"/>
        </w:rPr>
        <w:t xml:space="preserve">πό προφανή </w:t>
      </w:r>
      <w:r>
        <w:rPr>
          <w:rFonts w:eastAsia="Times New Roman" w:cs="Times New Roman"/>
          <w:szCs w:val="24"/>
        </w:rPr>
        <w:lastRenderedPageBreak/>
        <w:t>κρίση αντιπροσωπευτικότητας και νομιμοποίησης</w:t>
      </w:r>
      <w:r>
        <w:rPr>
          <w:rFonts w:eastAsia="Times New Roman" w:cs="Times New Roman"/>
          <w:szCs w:val="24"/>
        </w:rPr>
        <w:t>,</w:t>
      </w:r>
      <w:r>
        <w:rPr>
          <w:rFonts w:eastAsia="Times New Roman" w:cs="Times New Roman"/>
          <w:szCs w:val="24"/>
        </w:rPr>
        <w:t xml:space="preserve"> δεν μπορεί ούτε να σχεδιάσει ούτε να προωθήσει το μέλλον του τόπου.</w:t>
      </w:r>
    </w:p>
    <w:p w14:paraId="539FA1C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ευχαριστώ.</w:t>
      </w:r>
    </w:p>
    <w:p w14:paraId="539FA1C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Ευάγγελος Βενιζέλος καταθέτει για τα Πρακτικά το προαναφερθέν έγγραφο, το οποίο βρί</w:t>
      </w:r>
      <w:r>
        <w:rPr>
          <w:rFonts w:eastAsia="Times New Roman" w:cs="Times New Roman"/>
          <w:szCs w:val="24"/>
        </w:rPr>
        <w:t>σκεται στο αρχείο του Τμήματος Γραμματείας της Διεύθυνσης Στενογραφίας και Πρακτικών της Βουλής)</w:t>
      </w:r>
    </w:p>
    <w:p w14:paraId="539FA1CA"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39FA1C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μπορώ να έχω τον λόγο;</w:t>
      </w:r>
    </w:p>
    <w:p w14:paraId="539FA1C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μπορώ να έχω τον λόγο; </w:t>
      </w:r>
    </w:p>
    <w:p w14:paraId="539FA1C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Λοιπόν, κατεβάστε τα χέρια για ένα μόνο λεπτό και σκεφθείτε τους άλλους πενήντα πέντε συναδέλφους που περιμένουν. Τα προσωπικά, παρακαλώ, να μαζεύονται και όχι να κάνουμε το οτιδήποτε προσωπικό. </w:t>
      </w:r>
    </w:p>
    <w:p w14:paraId="539FA1C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θα πάρο</w:t>
      </w:r>
      <w:r>
        <w:rPr>
          <w:rFonts w:eastAsia="Times New Roman" w:cs="Times New Roman"/>
          <w:szCs w:val="24"/>
        </w:rPr>
        <w:t xml:space="preserve">υν τον λόγο ο κ. Μανιάτης για ένα λεπτό, ο κ. </w:t>
      </w:r>
      <w:proofErr w:type="spellStart"/>
      <w:r>
        <w:rPr>
          <w:rFonts w:eastAsia="Times New Roman" w:cs="Times New Roman"/>
          <w:szCs w:val="24"/>
        </w:rPr>
        <w:t>Βρούτσης</w:t>
      </w:r>
      <w:proofErr w:type="spellEnd"/>
      <w:r>
        <w:rPr>
          <w:rFonts w:eastAsia="Times New Roman" w:cs="Times New Roman"/>
          <w:szCs w:val="24"/>
        </w:rPr>
        <w:t xml:space="preserve"> για ένα λεπτό και μετά ο κ. Παπαγγελόπουλος για τρία λεπτά, ο κύριος Υπουργός μετά για την τροπολογία –παρ’ ότι σας εξήγησα χοντρικά τι είναι, για να έχετε υπ’ </w:t>
      </w:r>
      <w:proofErr w:type="spellStart"/>
      <w:r>
        <w:rPr>
          <w:rFonts w:eastAsia="Times New Roman" w:cs="Times New Roman"/>
          <w:szCs w:val="24"/>
        </w:rPr>
        <w:t>όψιν</w:t>
      </w:r>
      <w:proofErr w:type="spellEnd"/>
      <w:r>
        <w:rPr>
          <w:rFonts w:eastAsia="Times New Roman" w:cs="Times New Roman"/>
          <w:szCs w:val="24"/>
        </w:rPr>
        <w:t xml:space="preserve"> σας και όποιος θέλει να τοποθετηθεί-</w:t>
      </w:r>
      <w:r>
        <w:rPr>
          <w:rFonts w:eastAsia="Times New Roman" w:cs="Times New Roman"/>
          <w:szCs w:val="24"/>
        </w:rPr>
        <w:t xml:space="preserve"> και μετά μπαίνουμε στην πεντάδα με τον κ. </w:t>
      </w:r>
      <w:proofErr w:type="spellStart"/>
      <w:r>
        <w:rPr>
          <w:rFonts w:eastAsia="Times New Roman" w:cs="Times New Roman"/>
          <w:szCs w:val="24"/>
        </w:rPr>
        <w:t>Σαρίδη</w:t>
      </w:r>
      <w:proofErr w:type="spellEnd"/>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τον οποίο ζητώ συγγνώμη για την αναμονή.</w:t>
      </w:r>
    </w:p>
    <w:p w14:paraId="539FA1C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Ορίστε, κύριε Μανιάτη, για ένα λεπτό, αυστηρά. </w:t>
      </w:r>
    </w:p>
    <w:p w14:paraId="539FA1D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ο κ. </w:t>
      </w:r>
      <w:proofErr w:type="spellStart"/>
      <w:r>
        <w:rPr>
          <w:rFonts w:eastAsia="Times New Roman" w:cs="Times New Roman"/>
          <w:szCs w:val="24"/>
        </w:rPr>
        <w:t>Κατρούγκαλος</w:t>
      </w:r>
      <w:proofErr w:type="spellEnd"/>
      <w:r>
        <w:rPr>
          <w:rFonts w:eastAsia="Times New Roman" w:cs="Times New Roman"/>
          <w:szCs w:val="24"/>
        </w:rPr>
        <w:t xml:space="preserve"> διέπραξε μια θεσμική ανηθικότητα, μια δημοκρατική απρέπεια. Στην τοποθέτησή του κατηγόρησε Βουλευτές της </w:t>
      </w:r>
      <w:r>
        <w:rPr>
          <w:rFonts w:eastAsia="Times New Roman" w:cs="Times New Roman"/>
          <w:szCs w:val="24"/>
        </w:rPr>
        <w:t>Α</w:t>
      </w:r>
      <w:r>
        <w:rPr>
          <w:rFonts w:eastAsia="Times New Roman" w:cs="Times New Roman"/>
          <w:szCs w:val="24"/>
        </w:rPr>
        <w:t>ντιπολίτευσης, μεταξύ αυτών και εμένα προσωπικά, ότι επειδή του κάναμε κριτική κατά τη διάρκεια της ψήφισης του προη</w:t>
      </w:r>
      <w:r>
        <w:rPr>
          <w:rFonts w:eastAsia="Times New Roman" w:cs="Times New Roman"/>
          <w:szCs w:val="24"/>
        </w:rPr>
        <w:t xml:space="preserve">γούμενου </w:t>
      </w:r>
      <w:r>
        <w:rPr>
          <w:rFonts w:eastAsia="Times New Roman" w:cs="Times New Roman"/>
          <w:szCs w:val="24"/>
        </w:rPr>
        <w:lastRenderedPageBreak/>
        <w:t>νομοσχεδίου</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περιέκοπτε</w:t>
      </w:r>
      <w:proofErr w:type="spellEnd"/>
      <w:r>
        <w:rPr>
          <w:rFonts w:eastAsia="Times New Roman" w:cs="Times New Roman"/>
          <w:szCs w:val="24"/>
        </w:rPr>
        <w:t xml:space="preserve"> συντάξεις και αύξανε εισφορές, ο θόρυβος αυτός, υποτίθεται, κατά τον κ. </w:t>
      </w:r>
      <w:proofErr w:type="spellStart"/>
      <w:r>
        <w:rPr>
          <w:rFonts w:eastAsia="Times New Roman" w:cs="Times New Roman"/>
          <w:szCs w:val="24"/>
        </w:rPr>
        <w:t>Κατρούγκαλο</w:t>
      </w:r>
      <w:proofErr w:type="spellEnd"/>
      <w:r>
        <w:rPr>
          <w:rFonts w:eastAsia="Times New Roman" w:cs="Times New Roman"/>
          <w:szCs w:val="24"/>
        </w:rPr>
        <w:t xml:space="preserve">, εξήγειρε την τρόικα και τώρα πια η </w:t>
      </w:r>
      <w:r>
        <w:rPr>
          <w:rFonts w:eastAsia="Times New Roman" w:cs="Times New Roman"/>
          <w:szCs w:val="24"/>
        </w:rPr>
        <w:t>«</w:t>
      </w:r>
      <w:r>
        <w:rPr>
          <w:rFonts w:eastAsia="Times New Roman" w:cs="Times New Roman"/>
          <w:szCs w:val="24"/>
        </w:rPr>
        <w:t>κακιά τρόικα</w:t>
      </w:r>
      <w:r>
        <w:rPr>
          <w:rFonts w:eastAsia="Times New Roman" w:cs="Times New Roman"/>
          <w:szCs w:val="24"/>
        </w:rPr>
        <w:t>»</w:t>
      </w:r>
      <w:r>
        <w:rPr>
          <w:rFonts w:eastAsia="Times New Roman" w:cs="Times New Roman"/>
          <w:szCs w:val="24"/>
        </w:rPr>
        <w:t xml:space="preserve"> έρχεται και του επιβάλλει αυτό που κάνει τώρα, δηλαδή, να περικόψει τις φοροαπαλλαγέ</w:t>
      </w:r>
      <w:r>
        <w:rPr>
          <w:rFonts w:eastAsia="Times New Roman" w:cs="Times New Roman"/>
          <w:szCs w:val="24"/>
        </w:rPr>
        <w:t xml:space="preserve">ς, αυτές τις μικρές απαλλαγές, </w:t>
      </w:r>
      <w:proofErr w:type="spellStart"/>
      <w:r>
        <w:rPr>
          <w:rFonts w:eastAsia="Times New Roman" w:cs="Times New Roman"/>
          <w:szCs w:val="24"/>
        </w:rPr>
        <w:t>εισφοροαπαλλαγές</w:t>
      </w:r>
      <w:proofErr w:type="spellEnd"/>
      <w:r>
        <w:rPr>
          <w:rFonts w:eastAsia="Times New Roman" w:cs="Times New Roman"/>
          <w:szCs w:val="24"/>
        </w:rPr>
        <w:t xml:space="preserve">, από τους νέους επαγγελματίες, τους νέους επιστήμονες και τους νέους αγρότες. </w:t>
      </w:r>
    </w:p>
    <w:p w14:paraId="539FA1D1" w14:textId="77777777" w:rsidR="009E4222" w:rsidRDefault="00AC15E4">
      <w:pPr>
        <w:spacing w:line="600" w:lineRule="auto"/>
        <w:ind w:firstLine="720"/>
        <w:jc w:val="both"/>
        <w:rPr>
          <w:rFonts w:eastAsia="Times New Roman"/>
          <w:szCs w:val="24"/>
        </w:rPr>
      </w:pPr>
      <w:r>
        <w:rPr>
          <w:rFonts w:eastAsia="Times New Roman"/>
          <w:szCs w:val="24"/>
        </w:rPr>
        <w:t>Κύριε Υπουργέ</w:t>
      </w:r>
      <w:r>
        <w:rPr>
          <w:rFonts w:eastAsia="Times New Roman"/>
          <w:szCs w:val="24"/>
        </w:rPr>
        <w:t>,</w:t>
      </w:r>
      <w:r>
        <w:rPr>
          <w:rFonts w:eastAsia="Times New Roman"/>
          <w:szCs w:val="24"/>
        </w:rPr>
        <w:t xml:space="preserve"> ή θα το αναθεωρήσετε και θα ζητήσετε να διαγραφούν τα λόγια σας από τα Πρακτικά ή διαφορετικά</w:t>
      </w:r>
      <w:r>
        <w:rPr>
          <w:rFonts w:eastAsia="Times New Roman"/>
          <w:szCs w:val="24"/>
        </w:rPr>
        <w:t>,</w:t>
      </w:r>
      <w:r>
        <w:rPr>
          <w:rFonts w:eastAsia="Times New Roman"/>
          <w:szCs w:val="24"/>
        </w:rPr>
        <w:t xml:space="preserve"> τόσο εσείς ο ίδιος </w:t>
      </w:r>
      <w:r>
        <w:rPr>
          <w:rFonts w:eastAsia="Times New Roman"/>
          <w:szCs w:val="24"/>
        </w:rPr>
        <w:t>όσο και ο Πρωθυπουργός, ο κ. Τσίπρας, όλα τα προηγούμενα πέντε χρόνια, όταν ήσασταν Αντιπολίτευση και όχι απλώς είχατε θόρυβο, αλλά προκαλούσατε από το Σύνταγμα μέχρι τις ίδιες τις Βρυξέλ</w:t>
      </w:r>
      <w:r>
        <w:rPr>
          <w:rFonts w:eastAsia="Times New Roman"/>
          <w:szCs w:val="24"/>
        </w:rPr>
        <w:t>λ</w:t>
      </w:r>
      <w:r>
        <w:rPr>
          <w:rFonts w:eastAsia="Times New Roman"/>
          <w:szCs w:val="24"/>
        </w:rPr>
        <w:t>ες μπαίνετε οι ίδιοι στο κάδρο και είστε πολύ χειρότεροι από αυτά πο</w:t>
      </w:r>
      <w:r>
        <w:rPr>
          <w:rFonts w:eastAsia="Times New Roman"/>
          <w:szCs w:val="24"/>
        </w:rPr>
        <w:t>υ κατηγορείτε εμάς.</w:t>
      </w:r>
    </w:p>
    <w:p w14:paraId="539FA1D2" w14:textId="77777777" w:rsidR="009E4222" w:rsidRDefault="00AC15E4">
      <w:pPr>
        <w:spacing w:line="600" w:lineRule="auto"/>
        <w:ind w:firstLine="720"/>
        <w:jc w:val="both"/>
        <w:rPr>
          <w:rFonts w:eastAsia="Times New Roman"/>
          <w:szCs w:val="24"/>
        </w:rPr>
      </w:pPr>
      <w:r>
        <w:rPr>
          <w:rFonts w:eastAsia="Times New Roman"/>
          <w:szCs w:val="24"/>
        </w:rPr>
        <w:t>Κατά συνέπεια, επειδή δεν θα μας αφαιρέσετε το δικαίωμα ως Αντιπολίτευση να σας κάνουμε κριτική</w:t>
      </w:r>
      <w:r>
        <w:rPr>
          <w:rFonts w:eastAsia="Times New Roman"/>
          <w:szCs w:val="24"/>
        </w:rPr>
        <w:t>,</w:t>
      </w:r>
      <w:r>
        <w:rPr>
          <w:rFonts w:eastAsia="Times New Roman"/>
          <w:szCs w:val="24"/>
        </w:rPr>
        <w:t xml:space="preserve"> ή θα τα πάρετε πίσω ή σας τα επιστρέφουμε όλα.</w:t>
      </w:r>
    </w:p>
    <w:p w14:paraId="539FA1D3" w14:textId="77777777" w:rsidR="009E4222" w:rsidRDefault="00AC15E4">
      <w:pPr>
        <w:spacing w:line="600" w:lineRule="auto"/>
        <w:ind w:firstLine="720"/>
        <w:jc w:val="both"/>
        <w:rPr>
          <w:rFonts w:eastAsia="Times New Roman"/>
          <w:szCs w:val="24"/>
        </w:rPr>
      </w:pPr>
      <w:r>
        <w:rPr>
          <w:rFonts w:eastAsia="Times New Roman"/>
          <w:szCs w:val="24"/>
        </w:rPr>
        <w:lastRenderedPageBreak/>
        <w:t>Τελειώνω, κύριε Πρόεδρε, μόνο με μια φράση, επειδή είπε, επίσης, και κάτι άλλο. Αναφορικά με</w:t>
      </w:r>
      <w:r>
        <w:rPr>
          <w:rFonts w:eastAsia="Times New Roman"/>
          <w:szCs w:val="24"/>
        </w:rPr>
        <w:t xml:space="preserve"> το προσκλητήριο που, όμως, του έπεσε από τα χέρια του κ. Τσίπρα για τη σοσιαλδημοκρατία, το βρήκε ο κ. Κουβέλης. Τους τον χαρίζουμε τον κ. Κουβέλη στο προσκλητήριο που, όμως, του έπεσε του κ. Τσίπρα. </w:t>
      </w:r>
    </w:p>
    <w:p w14:paraId="539FA1D4" w14:textId="77777777" w:rsidR="009E4222" w:rsidRDefault="00AC15E4">
      <w:pPr>
        <w:spacing w:line="600" w:lineRule="auto"/>
        <w:ind w:firstLine="720"/>
        <w:jc w:val="both"/>
        <w:rPr>
          <w:rFonts w:eastAsia="Times New Roman"/>
          <w:szCs w:val="24"/>
        </w:rPr>
      </w:pPr>
      <w:r>
        <w:rPr>
          <w:rFonts w:eastAsia="Times New Roman"/>
          <w:szCs w:val="24"/>
        </w:rPr>
        <w:t>Ευχαριστώ.</w:t>
      </w:r>
    </w:p>
    <w:p w14:paraId="539FA1D5" w14:textId="77777777" w:rsidR="009E4222" w:rsidRDefault="00AC15E4">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 xml:space="preserve">Ο κ. </w:t>
      </w:r>
      <w:proofErr w:type="spellStart"/>
      <w:r>
        <w:rPr>
          <w:rFonts w:eastAsia="Times New Roman"/>
          <w:szCs w:val="24"/>
        </w:rPr>
        <w:t>Βρούτ</w:t>
      </w:r>
      <w:r>
        <w:rPr>
          <w:rFonts w:eastAsia="Times New Roman"/>
          <w:szCs w:val="24"/>
        </w:rPr>
        <w:t>σης</w:t>
      </w:r>
      <w:proofErr w:type="spellEnd"/>
      <w:r>
        <w:rPr>
          <w:rFonts w:eastAsia="Times New Roman"/>
          <w:szCs w:val="24"/>
        </w:rPr>
        <w:t xml:space="preserve"> θα απαντήσει, αν θέλει ο Υπουργός, και για τους δύο. Θεωρούμε δεδομένο το προσωπικό θέμα, απαντήστε χωρίς να το αιτιολογείτε. Πείτε ό,τι θέλετε να πείτε, για να κερδίσουμε χρόνο.</w:t>
      </w:r>
    </w:p>
    <w:p w14:paraId="539FA1D6"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Κύριε Πρόεδρε, κυρίες και κύριοι συνάδελφοι, πριν από λ</w:t>
      </w:r>
      <w:r>
        <w:rPr>
          <w:rFonts w:eastAsia="Times New Roman"/>
          <w:szCs w:val="24"/>
        </w:rPr>
        <w:t xml:space="preserve">ίγο ο Υπουργός κ. </w:t>
      </w:r>
      <w:proofErr w:type="spellStart"/>
      <w:r>
        <w:rPr>
          <w:rFonts w:eastAsia="Times New Roman"/>
          <w:szCs w:val="24"/>
        </w:rPr>
        <w:t>Κατρούγκαλος</w:t>
      </w:r>
      <w:proofErr w:type="spellEnd"/>
      <w:r>
        <w:rPr>
          <w:rFonts w:eastAsia="Times New Roman"/>
          <w:szCs w:val="24"/>
        </w:rPr>
        <w:t xml:space="preserve"> υπέπεσε σε ένα βαρύτατο ολίσθημα. Τον κοιτώ στα μάτια. Δεν θα σας πω ψεύτη. Ρωτήστε την κοινωνία. Ρωτήστε τους εργαζόμενους και τους συνταξιούχους. Θα σας προτρέψω να πάτε στο Σύ</w:t>
      </w:r>
      <w:r>
        <w:rPr>
          <w:rFonts w:eastAsia="Times New Roman"/>
          <w:szCs w:val="24"/>
        </w:rPr>
        <w:lastRenderedPageBreak/>
        <w:t>νταγμα, στον προσφιλή σας τόπο, εκεί που βγάζατ</w:t>
      </w:r>
      <w:r>
        <w:rPr>
          <w:rFonts w:eastAsia="Times New Roman"/>
          <w:szCs w:val="24"/>
        </w:rPr>
        <w:t>ε τους λόγους</w:t>
      </w:r>
      <w:r>
        <w:rPr>
          <w:rFonts w:eastAsia="Times New Roman"/>
          <w:szCs w:val="24"/>
        </w:rPr>
        <w:t>,</w:t>
      </w:r>
      <w:r>
        <w:rPr>
          <w:rFonts w:eastAsia="Times New Roman"/>
          <w:szCs w:val="24"/>
        </w:rPr>
        <w:t xml:space="preserve"> τους πύρινους</w:t>
      </w:r>
      <w:r>
        <w:rPr>
          <w:rFonts w:eastAsia="Times New Roman"/>
          <w:szCs w:val="24"/>
        </w:rPr>
        <w:t>,</w:t>
      </w:r>
      <w:r>
        <w:rPr>
          <w:rFonts w:eastAsia="Times New Roman"/>
          <w:szCs w:val="24"/>
        </w:rPr>
        <w:t xml:space="preserve"> εναντίον του ασφαλιστικού. </w:t>
      </w:r>
      <w:r>
        <w:rPr>
          <w:rFonts w:eastAsia="Times New Roman"/>
          <w:szCs w:val="24"/>
          <w:lang w:val="en-US"/>
        </w:rPr>
        <w:t>K</w:t>
      </w:r>
      <w:r>
        <w:rPr>
          <w:rFonts w:eastAsia="Times New Roman"/>
          <w:szCs w:val="24"/>
        </w:rPr>
        <w:t>αλέστε τους εργαζόμενους και τους συνταξιούχους και ρωτήστε ποιος στη συνείδηση του κόσμου είναι ψεύτης.</w:t>
      </w:r>
    </w:p>
    <w:p w14:paraId="539FA1D7" w14:textId="77777777" w:rsidR="009E4222" w:rsidRDefault="00AC15E4">
      <w:pPr>
        <w:spacing w:line="600" w:lineRule="auto"/>
        <w:ind w:firstLine="720"/>
        <w:jc w:val="both"/>
        <w:rPr>
          <w:rFonts w:eastAsia="Times New Roman"/>
          <w:szCs w:val="24"/>
        </w:rPr>
      </w:pPr>
      <w:r>
        <w:rPr>
          <w:rFonts w:eastAsia="Times New Roman"/>
          <w:szCs w:val="24"/>
        </w:rPr>
        <w:t>Είστε ο πρώτος Υπουργός, δεν υπάρχει άλλος και ο μοναδικός</w:t>
      </w:r>
      <w:r>
        <w:rPr>
          <w:rFonts w:eastAsia="Times New Roman"/>
          <w:szCs w:val="24"/>
        </w:rPr>
        <w:t>,</w:t>
      </w:r>
      <w:r>
        <w:rPr>
          <w:rFonts w:eastAsia="Times New Roman"/>
          <w:szCs w:val="24"/>
        </w:rPr>
        <w:t xml:space="preserve"> που για πολλοστή φορά </w:t>
      </w:r>
      <w:proofErr w:type="spellStart"/>
      <w:r>
        <w:rPr>
          <w:rFonts w:eastAsia="Times New Roman"/>
          <w:szCs w:val="24"/>
        </w:rPr>
        <w:t>ξεψηφίζει</w:t>
      </w:r>
      <w:proofErr w:type="spellEnd"/>
      <w:r>
        <w:rPr>
          <w:rFonts w:eastAsia="Times New Roman"/>
          <w:szCs w:val="24"/>
        </w:rPr>
        <w:t xml:space="preserve"> τ</w:t>
      </w:r>
      <w:r>
        <w:rPr>
          <w:rFonts w:eastAsia="Times New Roman"/>
          <w:szCs w:val="24"/>
        </w:rPr>
        <w:t xml:space="preserve">ον νόμο του. Είναι ευθύνη του ΣΥΡΙΖΑ. Διασύρατε το Κοινοβούλιο, διασύρατε τον ίδιο τον Πρωθυπουργό. Ξηλώνετε τον νόμο που ψηφίσατε </w:t>
      </w:r>
      <w:proofErr w:type="spellStart"/>
      <w:r>
        <w:rPr>
          <w:rFonts w:eastAsia="Times New Roman"/>
          <w:szCs w:val="24"/>
        </w:rPr>
        <w:t>περιτρανώς</w:t>
      </w:r>
      <w:proofErr w:type="spellEnd"/>
      <w:r>
        <w:rPr>
          <w:rFonts w:eastAsia="Times New Roman"/>
          <w:szCs w:val="24"/>
        </w:rPr>
        <w:t xml:space="preserve"> πριν από τέσσερις μήνες. </w:t>
      </w:r>
    </w:p>
    <w:p w14:paraId="539FA1D8" w14:textId="77777777" w:rsidR="009E4222" w:rsidRDefault="00AC15E4">
      <w:pPr>
        <w:spacing w:line="600" w:lineRule="auto"/>
        <w:ind w:firstLine="720"/>
        <w:jc w:val="both"/>
        <w:rPr>
          <w:rFonts w:eastAsia="Times New Roman"/>
          <w:b/>
          <w:szCs w:val="24"/>
        </w:rPr>
      </w:pPr>
      <w:r>
        <w:rPr>
          <w:rFonts w:eastAsia="Times New Roman"/>
          <w:szCs w:val="24"/>
        </w:rPr>
        <w:t xml:space="preserve">Θυμίζω την εικόνα, κυρίες και κύριοι συνάδελφοι του ΣΥΡΙΖΑ: ο Πρωθυπουργός με δίπλα τον </w:t>
      </w:r>
      <w:r>
        <w:rPr>
          <w:rFonts w:eastAsia="Times New Roman"/>
          <w:szCs w:val="24"/>
        </w:rPr>
        <w:t xml:space="preserve">κ. </w:t>
      </w:r>
      <w:proofErr w:type="spellStart"/>
      <w:r>
        <w:rPr>
          <w:rFonts w:eastAsia="Times New Roman"/>
          <w:szCs w:val="24"/>
        </w:rPr>
        <w:t>Κατρούγκαλο</w:t>
      </w:r>
      <w:proofErr w:type="spellEnd"/>
      <w:r>
        <w:rPr>
          <w:rFonts w:eastAsia="Times New Roman"/>
          <w:szCs w:val="24"/>
        </w:rPr>
        <w:t xml:space="preserve"> να δίνει το χέρι, λόγω τιμής, σε μηχανικούς, γιατρούς, οδοντιάτρους, δικηγόρους και να λέει ότι «μέσα στη δυσκολία τουλάχιστον για τους νέους επιστήμονες της πατρίδας μας και τους γεωργούς θα κάνω αυτή τη μεταβατική ρύθμιση» και σήμερα το πα</w:t>
      </w:r>
      <w:r>
        <w:rPr>
          <w:rFonts w:eastAsia="Times New Roman"/>
          <w:szCs w:val="24"/>
        </w:rPr>
        <w:t>ίρνετε πίσω.</w:t>
      </w:r>
    </w:p>
    <w:p w14:paraId="539FA1D9" w14:textId="77777777" w:rsidR="009E4222" w:rsidRDefault="00AC15E4">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w:t>
      </w:r>
      <w:r>
        <w:rPr>
          <w:rFonts w:eastAsia="Times New Roman"/>
          <w:szCs w:val="24"/>
        </w:rPr>
        <w:t>τα υπόλοιπα</w:t>
      </w:r>
      <w:r>
        <w:rPr>
          <w:rFonts w:eastAsia="Times New Roman"/>
          <w:szCs w:val="24"/>
        </w:rPr>
        <w:t xml:space="preserve"> στην ομιλία σας</w:t>
      </w:r>
      <w:r>
        <w:rPr>
          <w:rFonts w:eastAsia="Times New Roman"/>
          <w:szCs w:val="24"/>
        </w:rPr>
        <w:t>…</w:t>
      </w:r>
    </w:p>
    <w:p w14:paraId="539FA1DA"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Κλείνω, κύριε Πρόεδρε.</w:t>
      </w:r>
    </w:p>
    <w:p w14:paraId="539FA1DB" w14:textId="77777777" w:rsidR="009E4222" w:rsidRDefault="00AC15E4">
      <w:pPr>
        <w:spacing w:line="600" w:lineRule="auto"/>
        <w:ind w:firstLine="720"/>
        <w:jc w:val="both"/>
        <w:rPr>
          <w:rFonts w:eastAsia="Times New Roman"/>
          <w:szCs w:val="24"/>
        </w:rPr>
      </w:pPr>
      <w:r>
        <w:rPr>
          <w:rFonts w:eastAsia="Times New Roman"/>
          <w:szCs w:val="24"/>
        </w:rPr>
        <w:t xml:space="preserve">Πριν από δύο μήνες, κάτω από την πίεση της έκθεσης του ΚΕΑΟ για τα ληξιπρόθεσμα, δεσμευτήκατε στον ραδιοφωνικό σταθμό </w:t>
      </w:r>
      <w:r>
        <w:rPr>
          <w:rFonts w:eastAsia="Times New Roman"/>
          <w:szCs w:val="24"/>
        </w:rPr>
        <w:t>«</w:t>
      </w:r>
      <w:r>
        <w:rPr>
          <w:rFonts w:eastAsia="Times New Roman"/>
          <w:szCs w:val="24"/>
          <w:lang w:val="en-US"/>
        </w:rPr>
        <w:t>REAL</w:t>
      </w:r>
      <w:r>
        <w:rPr>
          <w:rFonts w:eastAsia="Times New Roman"/>
          <w:szCs w:val="24"/>
        </w:rPr>
        <w:t>»</w:t>
      </w:r>
      <w:r>
        <w:rPr>
          <w:rFonts w:eastAsia="Times New Roman"/>
          <w:szCs w:val="24"/>
        </w:rPr>
        <w:t xml:space="preserve"> ότι θα φέρετε εκατό δόσεις. Μόλις προχθές σας διέψευσε και σας έβγαλε ψεύτη ο κ. Αλεξιάδης.</w:t>
      </w:r>
    </w:p>
    <w:p w14:paraId="539FA1DC"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μη με φέρετε σε δύσκολη θέση. Είπατε για προσωπικό. Σας έδωσα τον λόγο. </w:t>
      </w:r>
    </w:p>
    <w:p w14:paraId="539FA1DD"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Προσωπικό είναι. Αυτό εί</w:t>
      </w:r>
      <w:r>
        <w:rPr>
          <w:rFonts w:eastAsia="Times New Roman"/>
          <w:szCs w:val="24"/>
        </w:rPr>
        <w:t>ναι το προσωπικό.</w:t>
      </w:r>
    </w:p>
    <w:p w14:paraId="539FA1DE" w14:textId="77777777" w:rsidR="009E4222" w:rsidRDefault="00AC15E4">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Είστε γραμμένος να μιλήσετε πάρα κάτω.</w:t>
      </w:r>
    </w:p>
    <w:p w14:paraId="539FA1DF" w14:textId="77777777" w:rsidR="009E4222" w:rsidRDefault="00AC15E4">
      <w:pPr>
        <w:spacing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Κλείνω.</w:t>
      </w:r>
    </w:p>
    <w:p w14:paraId="539FA1E0" w14:textId="77777777" w:rsidR="009E4222" w:rsidRDefault="00AC15E4">
      <w:pPr>
        <w:spacing w:line="600" w:lineRule="auto"/>
        <w:ind w:firstLine="720"/>
        <w:jc w:val="both"/>
        <w:rPr>
          <w:rFonts w:eastAsia="Times New Roman"/>
          <w:szCs w:val="24"/>
        </w:rPr>
      </w:pPr>
      <w:r>
        <w:rPr>
          <w:rFonts w:eastAsia="Times New Roman"/>
          <w:szCs w:val="24"/>
        </w:rPr>
        <w:t>Χωριά κάτω από δύο χιλιάδες, που ήταν και το επίμαχο...</w:t>
      </w:r>
    </w:p>
    <w:p w14:paraId="539FA1E1" w14:textId="77777777" w:rsidR="009E4222" w:rsidRDefault="00AC15E4">
      <w:pPr>
        <w:spacing w:line="600" w:lineRule="auto"/>
        <w:ind w:firstLine="720"/>
        <w:jc w:val="both"/>
        <w:rPr>
          <w:rFonts w:eastAsia="Times New Roman"/>
          <w:b/>
          <w:szCs w:val="24"/>
        </w:rPr>
      </w:pPr>
      <w:r>
        <w:rPr>
          <w:rFonts w:eastAsia="Times New Roman"/>
          <w:b/>
          <w:szCs w:val="24"/>
        </w:rPr>
        <w:lastRenderedPageBreak/>
        <w:t xml:space="preserve">ΠΡΟΕΔΡΕΥΩΝ (Νικήτας Κακλαμάνης): </w:t>
      </w:r>
      <w:r>
        <w:rPr>
          <w:rFonts w:eastAsia="Times New Roman"/>
          <w:szCs w:val="24"/>
        </w:rPr>
        <w:t>Κλείστε, σας παρακαλώ.</w:t>
      </w:r>
    </w:p>
    <w:p w14:paraId="539FA1E2"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Θέλω να δι</w:t>
      </w:r>
      <w:r>
        <w:rPr>
          <w:rFonts w:eastAsia="Times New Roman"/>
          <w:szCs w:val="24"/>
        </w:rPr>
        <w:t xml:space="preserve">αβεβαιώσω τη Βουλή ότι η προηγούμενη νομοθεσία διασφάλιζε, θωράκιζε και περιφρουρούσε καφενεία, μικρές επιχειρήσεις στα μικρά χωριά της πατρίδας μας, γιατί είχαν την ασφαλιστική επίπτωση του ΟΓΑ και σήμερα με τον νέο νόμο </w:t>
      </w:r>
      <w:proofErr w:type="spellStart"/>
      <w:r>
        <w:rPr>
          <w:rFonts w:eastAsia="Times New Roman"/>
          <w:szCs w:val="24"/>
        </w:rPr>
        <w:t>Κατρούγκαλου</w:t>
      </w:r>
      <w:proofErr w:type="spellEnd"/>
      <w:r>
        <w:rPr>
          <w:rFonts w:eastAsia="Times New Roman"/>
          <w:szCs w:val="24"/>
        </w:rPr>
        <w:t xml:space="preserve"> -μείωση συντάξεων, αύ</w:t>
      </w:r>
      <w:r>
        <w:rPr>
          <w:rFonts w:eastAsia="Times New Roman"/>
          <w:szCs w:val="24"/>
        </w:rPr>
        <w:t>ξηση εισφορών-</w:t>
      </w:r>
      <w:r>
        <w:rPr>
          <w:rFonts w:eastAsia="Times New Roman"/>
          <w:szCs w:val="24"/>
        </w:rPr>
        <w:t xml:space="preserve"> </w:t>
      </w:r>
      <w:r>
        <w:rPr>
          <w:rFonts w:eastAsia="Times New Roman"/>
          <w:szCs w:val="24"/>
        </w:rPr>
        <w:t>όλα διπλασιάζονται.</w:t>
      </w:r>
    </w:p>
    <w:p w14:paraId="539FA1E3" w14:textId="77777777" w:rsidR="009E4222" w:rsidRDefault="00AC15E4">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Αυτά πείτε τα στην ομιλία σας.</w:t>
      </w:r>
    </w:p>
    <w:p w14:paraId="539FA1E4" w14:textId="77777777" w:rsidR="009E4222" w:rsidRDefault="00AC15E4">
      <w:pPr>
        <w:spacing w:line="600" w:lineRule="auto"/>
        <w:ind w:firstLine="720"/>
        <w:jc w:val="both"/>
        <w:rPr>
          <w:rFonts w:eastAsia="Times New Roman"/>
          <w:b/>
          <w:szCs w:val="24"/>
        </w:rPr>
      </w:pPr>
      <w:r>
        <w:rPr>
          <w:rFonts w:eastAsia="Times New Roman"/>
          <w:b/>
          <w:szCs w:val="24"/>
        </w:rPr>
        <w:t xml:space="preserve">ΙΩΑΝΝΗΣ ΒΡΟΥΤΣΗΣ: </w:t>
      </w:r>
      <w:r>
        <w:rPr>
          <w:rFonts w:eastAsia="Times New Roman"/>
          <w:szCs w:val="24"/>
        </w:rPr>
        <w:t>Κύριε Πρόεδρε,</w:t>
      </w:r>
      <w:r>
        <w:rPr>
          <w:rFonts w:eastAsia="Times New Roman"/>
          <w:b/>
          <w:szCs w:val="24"/>
        </w:rPr>
        <w:t xml:space="preserve"> </w:t>
      </w:r>
      <w:r>
        <w:rPr>
          <w:rFonts w:eastAsia="Times New Roman"/>
          <w:szCs w:val="24"/>
        </w:rPr>
        <w:t>είναι η ουσία....</w:t>
      </w:r>
    </w:p>
    <w:p w14:paraId="539FA1E5" w14:textId="77777777" w:rsidR="009E4222" w:rsidRDefault="00AC15E4">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Δεν είναι το προσωπικό, όμως.</w:t>
      </w:r>
    </w:p>
    <w:p w14:paraId="539FA1E6"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Αυτό είναι το προσωπικό, </w:t>
      </w:r>
      <w:r>
        <w:rPr>
          <w:rFonts w:eastAsia="Times New Roman"/>
          <w:szCs w:val="24"/>
        </w:rPr>
        <w:t>κύριε Πρόεδρε.</w:t>
      </w:r>
    </w:p>
    <w:p w14:paraId="539FA1E7"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Για προσωπικό σας έδωσα τον λόγο.</w:t>
      </w:r>
    </w:p>
    <w:p w14:paraId="539FA1E8"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ΙΩΑΝΝΗΣ ΒΡΟΥΤΣΗΣ: </w:t>
      </w:r>
      <w:r>
        <w:rPr>
          <w:rFonts w:eastAsia="Times New Roman"/>
          <w:szCs w:val="24"/>
        </w:rPr>
        <w:t>Είναι προσωπικό,</w:t>
      </w:r>
      <w:r>
        <w:rPr>
          <w:rFonts w:eastAsia="Times New Roman"/>
          <w:b/>
          <w:szCs w:val="24"/>
        </w:rPr>
        <w:t xml:space="preserve"> </w:t>
      </w:r>
      <w:r>
        <w:rPr>
          <w:rFonts w:eastAsia="Times New Roman"/>
          <w:szCs w:val="24"/>
        </w:rPr>
        <w:t>γιατί εδώ πρόκειται για...</w:t>
      </w:r>
    </w:p>
    <w:p w14:paraId="539FA1E9" w14:textId="77777777" w:rsidR="009E4222" w:rsidRDefault="00AC15E4">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Κλείστε, σας παρακαλώ!</w:t>
      </w:r>
    </w:p>
    <w:p w14:paraId="539FA1EA"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Έκλεισα. </w:t>
      </w:r>
    </w:p>
    <w:p w14:paraId="539FA1EB" w14:textId="77777777" w:rsidR="009E4222" w:rsidRDefault="00AC15E4">
      <w:pPr>
        <w:spacing w:line="600" w:lineRule="auto"/>
        <w:ind w:firstLine="720"/>
        <w:jc w:val="both"/>
        <w:rPr>
          <w:rFonts w:eastAsia="Times New Roman"/>
          <w:szCs w:val="24"/>
        </w:rPr>
      </w:pPr>
      <w:r>
        <w:rPr>
          <w:rFonts w:eastAsia="Times New Roman"/>
          <w:szCs w:val="24"/>
        </w:rPr>
        <w:t>Ευχαριστώ.</w:t>
      </w:r>
    </w:p>
    <w:p w14:paraId="539FA1EC" w14:textId="77777777" w:rsidR="009E4222" w:rsidRDefault="00AC15E4">
      <w:pPr>
        <w:spacing w:line="600" w:lineRule="auto"/>
        <w:ind w:firstLine="720"/>
        <w:jc w:val="both"/>
        <w:rPr>
          <w:rFonts w:eastAsia="Times New Roman"/>
          <w:szCs w:val="24"/>
        </w:rPr>
      </w:pPr>
      <w:r>
        <w:rPr>
          <w:rFonts w:eastAsia="Times New Roman"/>
          <w:b/>
          <w:szCs w:val="24"/>
        </w:rPr>
        <w:t>ΠΡΟΕΔΡΕΥΩΝ (Νικήτ</w:t>
      </w:r>
      <w:r>
        <w:rPr>
          <w:rFonts w:eastAsia="Times New Roman"/>
          <w:b/>
          <w:szCs w:val="24"/>
        </w:rPr>
        <w:t>ας Κακλαμάνης):</w:t>
      </w:r>
      <w:r>
        <w:rPr>
          <w:rFonts w:eastAsia="Times New Roman"/>
          <w:szCs w:val="24"/>
        </w:rPr>
        <w:t xml:space="preserve"> Κύριε Υπουργέ, έχετε τον λόγο για δύο λεπτά αυστηρά. Απαντάτε συνολικά. Δεν είμαι διατεθειμένος να μείνουν είκοσι συνάδελφοι χωρίς να μιλήσουν.</w:t>
      </w:r>
    </w:p>
    <w:p w14:paraId="539FA1ED" w14:textId="77777777" w:rsidR="009E4222" w:rsidRDefault="00AC15E4">
      <w:pPr>
        <w:spacing w:line="600" w:lineRule="auto"/>
        <w:ind w:firstLine="720"/>
        <w:jc w:val="both"/>
        <w:rPr>
          <w:rFonts w:eastAsia="Times New Roman"/>
          <w:szCs w:val="24"/>
        </w:rPr>
      </w:pPr>
      <w:r>
        <w:rPr>
          <w:rFonts w:eastAsia="Times New Roman"/>
          <w:b/>
          <w:szCs w:val="24"/>
        </w:rPr>
        <w:t xml:space="preserve">ΓΕΩΡΓΙΟΣ ΚΑΤΡΟΥΓΚΑΛΟΣ (Υπουργός Εργασίας, Κοινωνικής Ασφάλισης και Κοινωνικής Αλληλεγγύης): </w:t>
      </w:r>
      <w:r>
        <w:rPr>
          <w:rFonts w:eastAsia="Times New Roman"/>
          <w:szCs w:val="24"/>
        </w:rPr>
        <w:t>Έχετ</w:t>
      </w:r>
      <w:r>
        <w:rPr>
          <w:rFonts w:eastAsia="Times New Roman"/>
          <w:szCs w:val="24"/>
        </w:rPr>
        <w:t xml:space="preserve">ε δίκιο, γι’ αυτό το μόνο που θα κάνω είναι να διαβάσω από τα Πρακτικά τις σελίδες 258 έως 259 την τότε τοποθέτηση του κ. Μανιάτη. </w:t>
      </w:r>
    </w:p>
    <w:p w14:paraId="539FA1EE"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«Βεβαίως, οι καφετζήδες, οι </w:t>
      </w:r>
      <w:proofErr w:type="spellStart"/>
      <w:r>
        <w:rPr>
          <w:rFonts w:eastAsia="Times New Roman"/>
          <w:szCs w:val="24"/>
        </w:rPr>
        <w:t>μπακάληδες</w:t>
      </w:r>
      <w:proofErr w:type="spellEnd"/>
      <w:r>
        <w:rPr>
          <w:rFonts w:eastAsia="Times New Roman"/>
          <w:szCs w:val="24"/>
        </w:rPr>
        <w:t xml:space="preserve"> και οι μανάβηδες στα χωριά κάτω των δύο χιλιάδων κατοίκων θα κλείσουν, γιατί προφανώς</w:t>
      </w:r>
      <w:r>
        <w:rPr>
          <w:rFonts w:eastAsia="Times New Roman"/>
          <w:szCs w:val="24"/>
        </w:rPr>
        <w:t xml:space="preserve"> πια δεν βολεύει την κυβέρνηση στα χωριά να μαζεύονται οι άνθρωποι και να συζητούν τα προβλήματά τους». </w:t>
      </w:r>
    </w:p>
    <w:p w14:paraId="539FA1EF" w14:textId="77777777" w:rsidR="009E4222" w:rsidRDefault="00AC15E4">
      <w:pPr>
        <w:spacing w:line="600" w:lineRule="auto"/>
        <w:ind w:firstLine="720"/>
        <w:jc w:val="both"/>
        <w:rPr>
          <w:rFonts w:eastAsia="Times New Roman"/>
          <w:szCs w:val="24"/>
        </w:rPr>
      </w:pPr>
      <w:r>
        <w:rPr>
          <w:rFonts w:eastAsia="Times New Roman"/>
          <w:szCs w:val="24"/>
        </w:rPr>
        <w:t xml:space="preserve">Δεν μίλησα για κριτική. Ο κοινοβουλευτισμός βασίζεται στην κριτική ανταλλαγή επιχειρημάτων, σκοτώνεται από το ψέμα. Ο κ. </w:t>
      </w:r>
      <w:proofErr w:type="spellStart"/>
      <w:r>
        <w:rPr>
          <w:rFonts w:eastAsia="Times New Roman"/>
          <w:szCs w:val="24"/>
        </w:rPr>
        <w:t>Βρούτσης</w:t>
      </w:r>
      <w:proofErr w:type="spellEnd"/>
      <w:r>
        <w:rPr>
          <w:rFonts w:eastAsia="Times New Roman"/>
          <w:szCs w:val="24"/>
        </w:rPr>
        <w:t>, ο κ. Μανιάτης και οι</w:t>
      </w:r>
      <w:r>
        <w:rPr>
          <w:rFonts w:eastAsia="Times New Roman"/>
          <w:szCs w:val="24"/>
        </w:rPr>
        <w:t xml:space="preserve"> άλλοι που είπα προηγουμένως στην αγόρευσ</w:t>
      </w:r>
      <w:r>
        <w:rPr>
          <w:rFonts w:eastAsia="Times New Roman"/>
          <w:szCs w:val="24"/>
        </w:rPr>
        <w:t>ή</w:t>
      </w:r>
      <w:r>
        <w:rPr>
          <w:rFonts w:eastAsia="Times New Roman"/>
          <w:szCs w:val="24"/>
        </w:rPr>
        <w:t xml:space="preserve"> μου και έχω εδώ τα αποσπάσματα και οποιοσδήποτε από αυτούς θέλει θα τα διαβάσω δυνατά τι έκαναν στη συζήτηση επί του νομοσχεδίου; </w:t>
      </w:r>
    </w:p>
    <w:p w14:paraId="539FA1F0" w14:textId="77777777" w:rsidR="009E4222" w:rsidRDefault="00AC15E4">
      <w:pPr>
        <w:spacing w:line="600" w:lineRule="auto"/>
        <w:ind w:firstLine="720"/>
        <w:jc w:val="both"/>
        <w:rPr>
          <w:rFonts w:eastAsia="Times New Roman"/>
          <w:szCs w:val="24"/>
        </w:rPr>
      </w:pPr>
      <w:r>
        <w:rPr>
          <w:rFonts w:eastAsia="Times New Roman"/>
          <w:szCs w:val="24"/>
        </w:rPr>
        <w:t>Μια ρύθμιση που υπήρχε και που προστάτευε τους επαγγελματίες στις πόλεις και στους</w:t>
      </w:r>
      <w:r>
        <w:rPr>
          <w:rFonts w:eastAsia="Times New Roman"/>
          <w:szCs w:val="24"/>
        </w:rPr>
        <w:t xml:space="preserve"> οικισμούς κάτω των δύο χιλιάδων κατοίκων ισχυρίζονταν ότι δεν υπήρχε. Αυτό δεν είναι άποψη, η ρύθμιση ήταν εκεί. </w:t>
      </w:r>
    </w:p>
    <w:p w14:paraId="539FA1F1" w14:textId="77777777" w:rsidR="009E4222" w:rsidRDefault="00AC15E4">
      <w:pPr>
        <w:spacing w:line="600" w:lineRule="auto"/>
        <w:ind w:firstLine="720"/>
        <w:jc w:val="both"/>
        <w:rPr>
          <w:rFonts w:eastAsia="Times New Roman" w:cs="Times New Roman"/>
          <w:szCs w:val="24"/>
        </w:rPr>
      </w:pPr>
      <w:r>
        <w:rPr>
          <w:rFonts w:eastAsia="Times New Roman"/>
          <w:szCs w:val="24"/>
        </w:rPr>
        <w:lastRenderedPageBreak/>
        <w:t xml:space="preserve">Σας είπα, λοιπόν, και προηγουμένως ότι ακριβώς επειδή δεν μπορείτε να αντιπαρατεθείτε με την αλήθεια, χρησιμοποιείτε το ψέμα. Το ψέμα, όμως, </w:t>
      </w:r>
      <w:r>
        <w:rPr>
          <w:rFonts w:eastAsia="Times New Roman"/>
          <w:szCs w:val="24"/>
        </w:rPr>
        <w:t>ξέρετε</w:t>
      </w:r>
      <w:r>
        <w:rPr>
          <w:rFonts w:eastAsia="Times New Roman"/>
          <w:szCs w:val="24"/>
        </w:rPr>
        <w:t>,</w:t>
      </w:r>
      <w:r>
        <w:rPr>
          <w:rFonts w:eastAsia="Times New Roman"/>
          <w:szCs w:val="24"/>
        </w:rPr>
        <w:t xml:space="preserve"> δεν πηγαίνει μακριά, κοντά ποδάρια έχει.</w:t>
      </w:r>
    </w:p>
    <w:p w14:paraId="539FA1F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τελείωσε καν ο χρόνος. </w:t>
      </w:r>
    </w:p>
    <w:p w14:paraId="539FA1F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Δικαιοσύνης, Διαφάνειας και Ανθρωπίνων Δικαιωμάτων</w:t>
      </w:r>
      <w:r>
        <w:rPr>
          <w:rFonts w:eastAsia="Times New Roman" w:cs="Times New Roman"/>
          <w:szCs w:val="24"/>
        </w:rPr>
        <w:t xml:space="preserve"> κ. Δημήτριος Παπαγγελόπουλος για τρία λεπτά για την τροπολογία. </w:t>
      </w:r>
    </w:p>
    <w:p w14:paraId="539FA1F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Με την προτεινόμενη τροπολογία στην παράγραφο 6 του άρθρου 66 του ν.4409/2016 η φράση «1</w:t>
      </w:r>
      <w:r>
        <w:rPr>
          <w:rFonts w:eastAsia="Times New Roman" w:cs="Times New Roman"/>
          <w:szCs w:val="24"/>
          <w:vertAlign w:val="superscript"/>
        </w:rPr>
        <w:t>η</w:t>
      </w:r>
      <w:r>
        <w:rPr>
          <w:rFonts w:eastAsia="Times New Roman" w:cs="Times New Roman"/>
          <w:szCs w:val="24"/>
        </w:rPr>
        <w:t xml:space="preserve"> Οκτωβρίου 2016 και λήγει την 31</w:t>
      </w:r>
      <w:r>
        <w:rPr>
          <w:rFonts w:eastAsia="Times New Roman" w:cs="Times New Roman"/>
          <w:szCs w:val="24"/>
          <w:vertAlign w:val="superscript"/>
        </w:rPr>
        <w:t>η</w:t>
      </w:r>
      <w:r>
        <w:rPr>
          <w:rFonts w:eastAsia="Times New Roman" w:cs="Times New Roman"/>
          <w:szCs w:val="24"/>
        </w:rPr>
        <w:t xml:space="preserve"> Δεκεμβρίου 2016» αντικαθίσταται με τη φράση «15</w:t>
      </w:r>
      <w:r>
        <w:rPr>
          <w:rFonts w:eastAsia="Times New Roman" w:cs="Times New Roman"/>
          <w:szCs w:val="24"/>
          <w:vertAlign w:val="superscript"/>
        </w:rPr>
        <w:t>η</w:t>
      </w:r>
      <w:r>
        <w:rPr>
          <w:rFonts w:eastAsia="Times New Roman" w:cs="Times New Roman"/>
          <w:szCs w:val="24"/>
        </w:rPr>
        <w:t xml:space="preserve"> Οκτωβρίου 2016 και λήγει την 15</w:t>
      </w:r>
      <w:r>
        <w:rPr>
          <w:rFonts w:eastAsia="Times New Roman" w:cs="Times New Roman"/>
          <w:szCs w:val="24"/>
          <w:vertAlign w:val="superscript"/>
        </w:rPr>
        <w:t>η</w:t>
      </w:r>
      <w:r>
        <w:rPr>
          <w:rFonts w:eastAsia="Times New Roman" w:cs="Times New Roman"/>
          <w:szCs w:val="24"/>
        </w:rPr>
        <w:t xml:space="preserve"> Ιανουαρίου 2017».</w:t>
      </w:r>
    </w:p>
    <w:p w14:paraId="539FA1F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Με την προτεινόμενη διάταξη παρατείνεται –όπως προκύπτει από το κείμενο που σας διάβασα πριν- για δεκαπέντε ημέρες η προθε</w:t>
      </w:r>
      <w:r>
        <w:rPr>
          <w:rFonts w:eastAsia="Times New Roman" w:cs="Times New Roman"/>
          <w:szCs w:val="24"/>
        </w:rPr>
        <w:t xml:space="preserve">σμία υποβολής δηλώσεων περιουσιακής κατάστασης κατ’ εξαίρεση και </w:t>
      </w:r>
      <w:r>
        <w:rPr>
          <w:rFonts w:eastAsia="Times New Roman" w:cs="Times New Roman"/>
          <w:szCs w:val="24"/>
        </w:rPr>
        <w:lastRenderedPageBreak/>
        <w:t>μόνο για την υποβολή του έτους 2016 -δηλαδή τη χρήση του έτους 2015- έτσι ώστε να ολοκληρωθεί η αναβάθμιση της διαδικτυακής ηλεκτρονικής εφαρμογής και να συμπεριληφθούν τα επιπλέον στοιχεία π</w:t>
      </w:r>
      <w:r>
        <w:rPr>
          <w:rFonts w:eastAsia="Times New Roman" w:cs="Times New Roman"/>
          <w:szCs w:val="24"/>
        </w:rPr>
        <w:t xml:space="preserve">ου προβλέπει ο ν.4389/2016 και να τεθεί η εν λόγω εφαρμογή σε παραγωγική λειτουργία για το σύνολο των υπόχρεων. </w:t>
      </w:r>
    </w:p>
    <w:p w14:paraId="539FA1F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Αυτή η ολιγοήμερη παράταση για την ηλεκτρονική υποβολή των δηλώσεων περιουσιακής κατάστασης του έτους 2016 και η πλήρης αναβάθμιση του σχετικού</w:t>
      </w:r>
      <w:r>
        <w:rPr>
          <w:rFonts w:eastAsia="Times New Roman" w:cs="Times New Roman"/>
          <w:szCs w:val="24"/>
        </w:rPr>
        <w:t xml:space="preserve"> </w:t>
      </w:r>
      <w:proofErr w:type="spellStart"/>
      <w:r>
        <w:rPr>
          <w:rFonts w:eastAsia="Times New Roman" w:cs="Times New Roman"/>
          <w:szCs w:val="24"/>
        </w:rPr>
        <w:t>ιστοτόπου</w:t>
      </w:r>
      <w:proofErr w:type="spellEnd"/>
      <w:r>
        <w:rPr>
          <w:rFonts w:eastAsia="Times New Roman" w:cs="Times New Roman"/>
          <w:szCs w:val="24"/>
        </w:rPr>
        <w:t xml:space="preserve"> στοχεύει στην απρόσκοπτη και χωρίς κα</w:t>
      </w:r>
      <w:r>
        <w:rPr>
          <w:rFonts w:eastAsia="Times New Roman" w:cs="Times New Roman"/>
          <w:szCs w:val="24"/>
        </w:rPr>
        <w:t>μ</w:t>
      </w:r>
      <w:r>
        <w:rPr>
          <w:rFonts w:eastAsia="Times New Roman" w:cs="Times New Roman"/>
          <w:szCs w:val="24"/>
        </w:rPr>
        <w:t xml:space="preserve">μιά πλέον ασάφεια, ηλεκτρονική υποβολή των παραπάνω δηλώσεων από όλους τους υπόχρεους, προκειμένου να καλυφθεί το πνεύμα και το γράμμα του νόμου. Είναι ένα τυπικό θέμα. Νομίζω δεν θα υπάρχει αντίρρηση. </w:t>
      </w:r>
    </w:p>
    <w:p w14:paraId="539FA1F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w:t>
      </w:r>
      <w:r>
        <w:rPr>
          <w:rFonts w:eastAsia="Times New Roman" w:cs="Times New Roman"/>
          <w:szCs w:val="24"/>
        </w:rPr>
        <w:t xml:space="preserve">ριστώ πολύ. </w:t>
      </w:r>
    </w:p>
    <w:p w14:paraId="539FA1F8"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ΜΙΛΤΙΑΔΗΣ ΒΑΡΒΙΤΣΙΩΤΗΣ: </w:t>
      </w:r>
      <w:r>
        <w:rPr>
          <w:rFonts w:eastAsia="Times New Roman" w:cs="Times New Roman"/>
          <w:szCs w:val="24"/>
        </w:rPr>
        <w:t>Κύριε Πρόεδρε, παρακαλώ τον λόγο.</w:t>
      </w:r>
      <w:r>
        <w:rPr>
          <w:rFonts w:eastAsia="Times New Roman" w:cs="Times New Roman"/>
          <w:b/>
          <w:szCs w:val="24"/>
        </w:rPr>
        <w:t xml:space="preserve"> </w:t>
      </w:r>
    </w:p>
    <w:p w14:paraId="539FA1F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Θέλετε να ρωτήσετε κάτι; </w:t>
      </w:r>
    </w:p>
    <w:p w14:paraId="539FA1F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Μια διευκρίνιση θέλουμε από τον Υπουργό. Αντιλαμβάνομαι ότι δεν είστε έτοιμοι για την 1</w:t>
      </w:r>
      <w:r>
        <w:rPr>
          <w:rFonts w:eastAsia="Times New Roman" w:cs="Times New Roman"/>
          <w:szCs w:val="24"/>
          <w:vertAlign w:val="superscript"/>
        </w:rPr>
        <w:t>η</w:t>
      </w:r>
      <w:r>
        <w:rPr>
          <w:rFonts w:eastAsia="Times New Roman" w:cs="Times New Roman"/>
          <w:szCs w:val="24"/>
        </w:rPr>
        <w:t xml:space="preserve"> Οκτωβρίου κα</w:t>
      </w:r>
      <w:r>
        <w:rPr>
          <w:rFonts w:eastAsia="Times New Roman" w:cs="Times New Roman"/>
          <w:szCs w:val="24"/>
        </w:rPr>
        <w:t>ι θέλετε να πάτε στις 15 Οκτωβρίου. Η παράταση των δεκαπέντε ημερών στη λήξη, δεν καταλαβαίνω τι προσθέτει. Αυτό, αν θέλει, να μου το απαντήσει. Γιατί δεν λήγει πάλι στην ίδια ημερομηνία; Να δώσουμε τις δεκαπέντε ημέρες, γιατί δεν είναι έτοιμο το σύστημα γ</w:t>
      </w:r>
      <w:r>
        <w:rPr>
          <w:rFonts w:eastAsia="Times New Roman" w:cs="Times New Roman"/>
          <w:szCs w:val="24"/>
        </w:rPr>
        <w:t xml:space="preserve">ια την ηλεκτρονική υποβολή των δηλώσεων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w:t>
      </w:r>
    </w:p>
    <w:p w14:paraId="539FA1F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Για να διευκολυνθούν οι υπόχρεοι, αφού θα έχει περιοριστεί το διάστημα, και να υπάρχει μεγαλύτερη…</w:t>
      </w:r>
    </w:p>
    <w:p w14:paraId="539FA1F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ΜΙΛΤΙΑΔΗΣ ΒΑΡΒΙΤΣΙΩΤΗΣ:</w:t>
      </w:r>
      <w:r w:rsidRPr="000D1DAD">
        <w:rPr>
          <w:rFonts w:eastAsia="Times New Roman" w:cs="Times New Roman"/>
          <w:b/>
          <w:szCs w:val="24"/>
        </w:rPr>
        <w:t xml:space="preserve"> </w:t>
      </w:r>
      <w:r>
        <w:rPr>
          <w:rFonts w:eastAsia="Times New Roman" w:cs="Times New Roman"/>
          <w:szCs w:val="24"/>
        </w:rPr>
        <w:t>Κύριε Υπουργέ…</w:t>
      </w:r>
    </w:p>
    <w:p w14:paraId="539FA1F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Δεν νομίζω ότι υπάρχει θέμα για δεκαπέντε ημέρες. </w:t>
      </w:r>
    </w:p>
    <w:p w14:paraId="539FA1F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w:t>
      </w:r>
      <w:r>
        <w:rPr>
          <w:rFonts w:eastAsia="Times New Roman" w:cs="Times New Roman"/>
          <w:szCs w:val="24"/>
        </w:rPr>
        <w:t>Δεν ξέρω αν υπάρχει κάποιο φορολογικό. Γι</w:t>
      </w:r>
      <w:r>
        <w:rPr>
          <w:rFonts w:eastAsia="Times New Roman" w:cs="Times New Roman"/>
          <w:szCs w:val="24"/>
        </w:rPr>
        <w:t xml:space="preserve">’ αυτό το λέω. </w:t>
      </w:r>
    </w:p>
    <w:p w14:paraId="539FA1F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Όχι.</w:t>
      </w:r>
    </w:p>
    <w:p w14:paraId="539FA20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κύριε Βαρβιτσιώτη. Να το επαναλάβω. Δεν ήσασταν στην Αίθουσα εκείνη την ώρα. Εχθές υπήρχε ολομέλεια του Προεδρείου υπό τον κ. </w:t>
      </w:r>
      <w:proofErr w:type="spellStart"/>
      <w:r>
        <w:rPr>
          <w:rFonts w:eastAsia="Times New Roman" w:cs="Times New Roman"/>
          <w:szCs w:val="24"/>
        </w:rPr>
        <w:t>Βούτση</w:t>
      </w:r>
      <w:proofErr w:type="spellEnd"/>
      <w:r>
        <w:rPr>
          <w:rFonts w:eastAsia="Times New Roman" w:cs="Times New Roman"/>
          <w:szCs w:val="24"/>
        </w:rPr>
        <w:t xml:space="preserve"> και τον Γραμματέα Διαφθοράς, τον κ. Βασιλειάδη και προέκυψαν, στην εφαρμογή της ενημέρωσης που μας έκανε, με παρατηρήσ</w:t>
      </w:r>
      <w:r>
        <w:rPr>
          <w:rFonts w:eastAsia="Times New Roman" w:cs="Times New Roman"/>
          <w:szCs w:val="24"/>
        </w:rPr>
        <w:t xml:space="preserve">εις που έκανε η κ. Χριστοδουλοπούλου ως Πρόεδρος της Επιτροπής </w:t>
      </w:r>
      <w:r>
        <w:rPr>
          <w:rFonts w:eastAsia="Times New Roman" w:cs="Times New Roman"/>
          <w:szCs w:val="24"/>
        </w:rPr>
        <w:t>«πόθεν έ</w:t>
      </w:r>
      <w:r>
        <w:rPr>
          <w:rFonts w:eastAsia="Times New Roman" w:cs="Times New Roman"/>
          <w:szCs w:val="24"/>
        </w:rPr>
        <w:t>σχες</w:t>
      </w:r>
      <w:r>
        <w:rPr>
          <w:rFonts w:eastAsia="Times New Roman" w:cs="Times New Roman"/>
          <w:szCs w:val="24"/>
        </w:rPr>
        <w:t>»</w:t>
      </w:r>
      <w:r>
        <w:rPr>
          <w:rFonts w:eastAsia="Times New Roman" w:cs="Times New Roman"/>
          <w:szCs w:val="24"/>
        </w:rPr>
        <w:t xml:space="preserve">, προβλήματα από την εφαρμογή της ΚΥΑ που είχαν βγάλει. Και ζητήσαμε εμείς, περισσότερο σαν Βουλευτές </w:t>
      </w:r>
      <w:r>
        <w:rPr>
          <w:rFonts w:eastAsia="Times New Roman" w:cs="Times New Roman"/>
          <w:szCs w:val="24"/>
        </w:rPr>
        <w:lastRenderedPageBreak/>
        <w:t xml:space="preserve">και λιγότερο σαν Αντιπρόεδροι, ομόφωνα να γίνει αυτή η παράταση, προκειμένου να διορθωθούν οι ελλείψεις που υπήρχαν. </w:t>
      </w:r>
    </w:p>
    <w:p w14:paraId="539FA201" w14:textId="77777777" w:rsidR="009E4222" w:rsidRDefault="00AC15E4">
      <w:pPr>
        <w:spacing w:line="600" w:lineRule="auto"/>
        <w:ind w:firstLine="720"/>
        <w:jc w:val="both"/>
        <w:rPr>
          <w:rFonts w:eastAsia="Times New Roman" w:cs="Times New Roman"/>
          <w:color w:val="000000" w:themeColor="text1"/>
          <w:szCs w:val="24"/>
        </w:rPr>
      </w:pPr>
      <w:r w:rsidRPr="00917115">
        <w:rPr>
          <w:rFonts w:eastAsia="Times New Roman" w:cs="Times New Roman"/>
          <w:color w:val="000000" w:themeColor="text1"/>
          <w:szCs w:val="24"/>
        </w:rPr>
        <w:t>Σειρά έχουν οι συνάδελφοι κ.</w:t>
      </w:r>
      <w:r w:rsidRPr="00917115">
        <w:rPr>
          <w:rFonts w:eastAsia="Times New Roman" w:cs="Times New Roman"/>
          <w:color w:val="000000" w:themeColor="text1"/>
          <w:szCs w:val="24"/>
        </w:rPr>
        <w:t>κ.</w:t>
      </w:r>
      <w:r w:rsidRPr="00917115">
        <w:rPr>
          <w:rFonts w:eastAsia="Times New Roman" w:cs="Times New Roman"/>
          <w:color w:val="000000" w:themeColor="text1"/>
          <w:szCs w:val="24"/>
        </w:rPr>
        <w:t xml:space="preserve"> </w:t>
      </w:r>
      <w:proofErr w:type="spellStart"/>
      <w:r w:rsidRPr="00917115">
        <w:rPr>
          <w:rFonts w:eastAsia="Times New Roman" w:cs="Times New Roman"/>
          <w:color w:val="000000" w:themeColor="text1"/>
          <w:szCs w:val="24"/>
        </w:rPr>
        <w:t>Σαρίδ</w:t>
      </w:r>
      <w:r w:rsidRPr="00917115">
        <w:rPr>
          <w:rFonts w:eastAsia="Times New Roman" w:cs="Times New Roman"/>
          <w:color w:val="000000" w:themeColor="text1"/>
          <w:szCs w:val="24"/>
        </w:rPr>
        <w:t>ης</w:t>
      </w:r>
      <w:proofErr w:type="spellEnd"/>
      <w:r w:rsidRPr="00917115">
        <w:rPr>
          <w:rFonts w:eastAsia="Times New Roman" w:cs="Times New Roman"/>
          <w:color w:val="000000" w:themeColor="text1"/>
          <w:szCs w:val="24"/>
        </w:rPr>
        <w:t xml:space="preserve">, Παπαηλιού, </w:t>
      </w:r>
      <w:proofErr w:type="spellStart"/>
      <w:r w:rsidRPr="00917115">
        <w:rPr>
          <w:rFonts w:eastAsia="Times New Roman" w:cs="Times New Roman"/>
          <w:color w:val="000000" w:themeColor="text1"/>
          <w:szCs w:val="24"/>
        </w:rPr>
        <w:t>Σταϊκούρας</w:t>
      </w:r>
      <w:proofErr w:type="spellEnd"/>
      <w:r w:rsidRPr="00917115">
        <w:rPr>
          <w:rFonts w:eastAsia="Times New Roman" w:cs="Times New Roman"/>
          <w:color w:val="000000" w:themeColor="text1"/>
          <w:szCs w:val="24"/>
        </w:rPr>
        <w:t xml:space="preserve">, </w:t>
      </w:r>
      <w:proofErr w:type="spellStart"/>
      <w:r w:rsidRPr="00917115">
        <w:rPr>
          <w:rFonts w:eastAsia="Times New Roman" w:cs="Times New Roman"/>
          <w:color w:val="000000" w:themeColor="text1"/>
          <w:szCs w:val="24"/>
        </w:rPr>
        <w:t>Βούλτεψη</w:t>
      </w:r>
      <w:proofErr w:type="spellEnd"/>
      <w:r w:rsidRPr="00917115">
        <w:rPr>
          <w:rFonts w:eastAsia="Times New Roman" w:cs="Times New Roman"/>
          <w:color w:val="000000" w:themeColor="text1"/>
          <w:szCs w:val="24"/>
        </w:rPr>
        <w:t xml:space="preserve">, </w:t>
      </w:r>
      <w:r w:rsidRPr="00917115">
        <w:rPr>
          <w:rFonts w:eastAsia="Times New Roman" w:cs="Times New Roman"/>
          <w:color w:val="000000" w:themeColor="text1"/>
          <w:szCs w:val="24"/>
        </w:rPr>
        <w:t xml:space="preserve">ο </w:t>
      </w:r>
      <w:r w:rsidRPr="00917115">
        <w:rPr>
          <w:rFonts w:eastAsia="Times New Roman" w:cs="Times New Roman"/>
          <w:color w:val="000000" w:themeColor="text1"/>
          <w:szCs w:val="24"/>
        </w:rPr>
        <w:t xml:space="preserve">Κοινοβουλευτικός Εκπρόσωπος κ. </w:t>
      </w:r>
      <w:proofErr w:type="spellStart"/>
      <w:r w:rsidRPr="00917115">
        <w:rPr>
          <w:rFonts w:eastAsia="Times New Roman" w:cs="Times New Roman"/>
          <w:color w:val="000000" w:themeColor="text1"/>
          <w:szCs w:val="24"/>
        </w:rPr>
        <w:t>Δανέλλης</w:t>
      </w:r>
      <w:proofErr w:type="spellEnd"/>
      <w:r w:rsidRPr="00917115">
        <w:rPr>
          <w:rFonts w:eastAsia="Times New Roman" w:cs="Times New Roman"/>
          <w:color w:val="000000" w:themeColor="text1"/>
          <w:szCs w:val="24"/>
        </w:rPr>
        <w:t xml:space="preserve">, </w:t>
      </w:r>
      <w:r w:rsidRPr="00917115">
        <w:rPr>
          <w:rFonts w:eastAsia="Times New Roman" w:cs="Times New Roman"/>
          <w:color w:val="000000" w:themeColor="text1"/>
          <w:szCs w:val="24"/>
        </w:rPr>
        <w:t xml:space="preserve">ο </w:t>
      </w:r>
      <w:r w:rsidRPr="00917115">
        <w:rPr>
          <w:rFonts w:eastAsia="Times New Roman" w:cs="Times New Roman"/>
          <w:color w:val="000000" w:themeColor="text1"/>
          <w:szCs w:val="24"/>
        </w:rPr>
        <w:t xml:space="preserve">κ. Γεωργιάδης, </w:t>
      </w:r>
      <w:r w:rsidRPr="00917115">
        <w:rPr>
          <w:rFonts w:eastAsia="Times New Roman" w:cs="Times New Roman"/>
          <w:color w:val="000000" w:themeColor="text1"/>
          <w:szCs w:val="24"/>
        </w:rPr>
        <w:t xml:space="preserve">η </w:t>
      </w:r>
      <w:r w:rsidRPr="00917115">
        <w:rPr>
          <w:rFonts w:eastAsia="Times New Roman" w:cs="Times New Roman"/>
          <w:color w:val="000000" w:themeColor="text1"/>
          <w:szCs w:val="24"/>
        </w:rPr>
        <w:t xml:space="preserve">κ. Αραμπατζή, </w:t>
      </w:r>
      <w:r w:rsidRPr="00917115">
        <w:rPr>
          <w:rFonts w:eastAsia="Times New Roman" w:cs="Times New Roman"/>
          <w:color w:val="000000" w:themeColor="text1"/>
          <w:szCs w:val="24"/>
        </w:rPr>
        <w:t xml:space="preserve">ο </w:t>
      </w:r>
      <w:r w:rsidRPr="00917115">
        <w:rPr>
          <w:rFonts w:eastAsia="Times New Roman" w:cs="Times New Roman"/>
          <w:color w:val="000000" w:themeColor="text1"/>
          <w:szCs w:val="24"/>
        </w:rPr>
        <w:t>κ. Μωραΐτης</w:t>
      </w:r>
      <w:r>
        <w:rPr>
          <w:rFonts w:eastAsia="Times New Roman" w:cs="Times New Roman"/>
          <w:color w:val="000000" w:themeColor="text1"/>
          <w:szCs w:val="24"/>
        </w:rPr>
        <w:t xml:space="preserve"> και ο</w:t>
      </w:r>
      <w:r w:rsidRPr="00917115">
        <w:rPr>
          <w:rFonts w:eastAsia="Times New Roman" w:cs="Times New Roman"/>
          <w:color w:val="000000" w:themeColor="text1"/>
          <w:szCs w:val="24"/>
        </w:rPr>
        <w:t xml:space="preserve"> Κοινοβουλευτικός Εκπρόσωπος κ. Παππάς. </w:t>
      </w:r>
    </w:p>
    <w:p w14:paraId="539FA20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w:t>
      </w:r>
    </w:p>
    <w:p w14:paraId="539FA20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 </w:t>
      </w:r>
    </w:p>
    <w:p w14:paraId="539FA20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Κύριοι Υ</w:t>
      </w:r>
      <w:r>
        <w:rPr>
          <w:rFonts w:eastAsia="Times New Roman" w:cs="Times New Roman"/>
          <w:szCs w:val="24"/>
        </w:rPr>
        <w:t>πουργοί, κυρίες και κύριοι συνάδελφοι, η μισή Ελλάδα πεθαίνει και ο πολιτικός κόσμος τις τελευταίες δύο εβδομάδες ασχολείται με τον Καλογρίτσα. Η μισή Ελλάδα πεθαίνει και τα κανάλια παίζουν πρώτο θέμα τις άδειές τους. Η μισή Ελλάδα πεθαίνει, κλείνουν επιχε</w:t>
      </w:r>
      <w:r>
        <w:rPr>
          <w:rFonts w:eastAsia="Times New Roman" w:cs="Times New Roman"/>
          <w:szCs w:val="24"/>
        </w:rPr>
        <w:t xml:space="preserve">ιρήσεις, φεύγουν επιχειρήσεις, μειώνονται συντάξεις, αυξάνουμε τους φόρους και σε αυτή την εικόνα, σ’ αυτή την πραγματικότητα, η σημαία </w:t>
      </w:r>
      <w:r>
        <w:rPr>
          <w:rFonts w:eastAsia="Times New Roman" w:cs="Times New Roman"/>
          <w:szCs w:val="24"/>
        </w:rPr>
        <w:lastRenderedPageBreak/>
        <w:t>της Κυβέρνησης και η σημαία της Αντιπολίτευσης είναι για το αν είναι νόμιμη η διαδικασία των αδειών ή όχι. Το αφήνω στην</w:t>
      </w:r>
      <w:r>
        <w:rPr>
          <w:rFonts w:eastAsia="Times New Roman" w:cs="Times New Roman"/>
          <w:szCs w:val="24"/>
        </w:rPr>
        <w:t xml:space="preserve"> ελληνική δικαιοσύνη αυτό. Σε σύντομο χρονικό διάστημα θα λάμψει. Δεν θα παραπληροφορήσω τους πολίτες. Το αφήνω σε άλλους. </w:t>
      </w:r>
    </w:p>
    <w:p w14:paraId="539FA20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συμπληρώνεται σχεδόν ένας χρόνος από τότε που οι πολιτικές ιδέες τις κεντρώας παράταξης εκπροσωπούνται </w:t>
      </w:r>
      <w:r>
        <w:rPr>
          <w:rFonts w:eastAsia="Times New Roman" w:cs="Times New Roman"/>
          <w:szCs w:val="24"/>
        </w:rPr>
        <w:t xml:space="preserve">εκ νέου στο </w:t>
      </w:r>
      <w:r>
        <w:rPr>
          <w:rFonts w:eastAsia="Times New Roman" w:cs="Times New Roman"/>
          <w:szCs w:val="24"/>
        </w:rPr>
        <w:t>ε</w:t>
      </w:r>
      <w:r>
        <w:rPr>
          <w:rFonts w:eastAsia="Times New Roman" w:cs="Times New Roman"/>
          <w:szCs w:val="24"/>
        </w:rPr>
        <w:t xml:space="preserve">λληνικό Κοινοβούλιο. Σε αυτό το χρονικό διάστημα και απ’ αυτό το Βήμα, η Ένωση Κεντρώων, συνεπής στη δημοκρατική της παράδοση, σε αρμονία με τις προγραμματικές της θέσεις και σε καθημερινή συνεργασία με Έλληνες τους πολίτες, με μοναδικό σκοπό </w:t>
      </w:r>
      <w:r>
        <w:rPr>
          <w:rFonts w:eastAsia="Times New Roman" w:cs="Times New Roman"/>
          <w:szCs w:val="24"/>
        </w:rPr>
        <w:t xml:space="preserve">την προστασία του δημοσίου συμφέροντος και τη διασφάλιση του ελληνικού έθνους κάνει τον δικό της τον αγώνα. </w:t>
      </w:r>
    </w:p>
    <w:p w14:paraId="539FA20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Ένωση Κεντρώων επιμένει να προσπαθεί, στηρίζοντας τα δίκαια και τα σωστά, αντιμαχόμενη στα άδικα και στα κακόβουλα. Σε αυτό το πλαίσιο, πολλές φο</w:t>
      </w:r>
      <w:r>
        <w:rPr>
          <w:rFonts w:eastAsia="Times New Roman" w:cs="Times New Roman"/>
          <w:szCs w:val="24"/>
        </w:rPr>
        <w:t xml:space="preserve">ρές τον τελευταίο χρόνο, απευθυνόμενος στο </w:t>
      </w:r>
      <w:r>
        <w:rPr>
          <w:rFonts w:eastAsia="Times New Roman" w:cs="Times New Roman"/>
          <w:szCs w:val="24"/>
        </w:rPr>
        <w:lastRenderedPageBreak/>
        <w:t xml:space="preserve">Σώμα έκανα λόγο για την ανάγκη να εξηγήσουμε στους Έλληνες τι ακριβώς είναι αυτά, τα οποία ψηφίζουμε μέσα σ’ αυτή την Αίθουσα. </w:t>
      </w:r>
    </w:p>
    <w:p w14:paraId="539FA207" w14:textId="77777777" w:rsidR="009E4222" w:rsidRDefault="00AC15E4">
      <w:pPr>
        <w:spacing w:line="600" w:lineRule="auto"/>
        <w:ind w:firstLine="720"/>
        <w:jc w:val="both"/>
        <w:rPr>
          <w:rFonts w:eastAsia="Times New Roman"/>
          <w:szCs w:val="24"/>
        </w:rPr>
      </w:pPr>
      <w:r>
        <w:rPr>
          <w:rFonts w:eastAsia="Times New Roman"/>
          <w:szCs w:val="24"/>
        </w:rPr>
        <w:t>Άκουγα συναδέλφους να λένε πως ό,τι και να πούμε εμείς στον ελληνικό λαό μικρή αξία έ</w:t>
      </w:r>
      <w:r>
        <w:rPr>
          <w:rFonts w:eastAsia="Times New Roman"/>
          <w:szCs w:val="24"/>
        </w:rPr>
        <w:t xml:space="preserve">χει, καθώς ούτως ή άλλως θα μάθουν την αλήθεια όταν θα πάνε μπροστά σε ένα ΑΤΜ. </w:t>
      </w:r>
    </w:p>
    <w:p w14:paraId="539FA208" w14:textId="77777777" w:rsidR="009E4222" w:rsidRDefault="00AC15E4">
      <w:pPr>
        <w:spacing w:line="600" w:lineRule="auto"/>
        <w:ind w:firstLine="720"/>
        <w:jc w:val="both"/>
        <w:rPr>
          <w:rFonts w:eastAsia="Times New Roman"/>
          <w:szCs w:val="24"/>
        </w:rPr>
      </w:pPr>
      <w:r>
        <w:rPr>
          <w:rFonts w:eastAsia="Times New Roman"/>
          <w:szCs w:val="24"/>
        </w:rPr>
        <w:t xml:space="preserve">Κυρίες και κύριοι συνάδελφοι, μερικές αλήθειες δεν κρύβονται. Όπως και να περιγράψουμε τις </w:t>
      </w:r>
      <w:proofErr w:type="spellStart"/>
      <w:r>
        <w:rPr>
          <w:rFonts w:eastAsia="Times New Roman"/>
          <w:szCs w:val="24"/>
        </w:rPr>
        <w:t>μνημονιακές</w:t>
      </w:r>
      <w:proofErr w:type="spellEnd"/>
      <w:r>
        <w:rPr>
          <w:rFonts w:eastAsia="Times New Roman"/>
          <w:szCs w:val="24"/>
        </w:rPr>
        <w:t xml:space="preserve"> δεσμεύσεις της χώρας, με όσο όμορφα λόγια κι αν </w:t>
      </w:r>
      <w:r>
        <w:rPr>
          <w:rFonts w:eastAsia="Times New Roman"/>
          <w:szCs w:val="24"/>
        </w:rPr>
        <w:t>«</w:t>
      </w:r>
      <w:r>
        <w:rPr>
          <w:rFonts w:eastAsia="Times New Roman"/>
          <w:szCs w:val="24"/>
        </w:rPr>
        <w:t>ντύσουμε</w:t>
      </w:r>
      <w:r>
        <w:rPr>
          <w:rFonts w:eastAsia="Times New Roman"/>
          <w:szCs w:val="24"/>
        </w:rPr>
        <w:t>»</w:t>
      </w:r>
      <w:r>
        <w:rPr>
          <w:rFonts w:eastAsia="Times New Roman"/>
          <w:szCs w:val="24"/>
        </w:rPr>
        <w:t xml:space="preserve"> την παρουσίασ</w:t>
      </w:r>
      <w:r>
        <w:rPr>
          <w:rFonts w:eastAsia="Times New Roman"/>
          <w:szCs w:val="24"/>
        </w:rPr>
        <w:t xml:space="preserve">η των όρων που συνυπέγραψαν ο ΣΥΡΙΖΑ, η Νέα Δημοκρατία, η Δημοκρατική Συμπαράταξη, το Ποτάμι και οι Ανεξάρτητοι Έλληνες τον </w:t>
      </w:r>
      <w:r>
        <w:rPr>
          <w:rFonts w:eastAsia="Times New Roman"/>
          <w:szCs w:val="24"/>
        </w:rPr>
        <w:t>Δ</w:t>
      </w:r>
      <w:r>
        <w:rPr>
          <w:rFonts w:eastAsia="Times New Roman"/>
          <w:szCs w:val="24"/>
        </w:rPr>
        <w:t>εκαπενταύγουστο του 2015, δεν μπορούμε να μειώσουμε τις συνέπειες που όλα αυτά έχουν πάνω στον ελληνικό λαό.</w:t>
      </w:r>
    </w:p>
    <w:p w14:paraId="539FA209" w14:textId="77777777" w:rsidR="009E4222" w:rsidRDefault="00AC15E4">
      <w:pPr>
        <w:spacing w:line="600" w:lineRule="auto"/>
        <w:ind w:firstLine="720"/>
        <w:jc w:val="both"/>
        <w:rPr>
          <w:rFonts w:eastAsia="Times New Roman"/>
          <w:szCs w:val="24"/>
        </w:rPr>
      </w:pPr>
      <w:r>
        <w:rPr>
          <w:rFonts w:eastAsia="Times New Roman"/>
          <w:szCs w:val="24"/>
        </w:rPr>
        <w:t xml:space="preserve">Δεν θα επιμείνω, </w:t>
      </w:r>
      <w:r>
        <w:rPr>
          <w:rFonts w:eastAsia="Times New Roman"/>
          <w:szCs w:val="24"/>
        </w:rPr>
        <w:t xml:space="preserve">λοιπόν, σήμερα να εξηγήσω τι περιέχεται στο σημερινό πακέτο </w:t>
      </w:r>
      <w:proofErr w:type="spellStart"/>
      <w:r>
        <w:rPr>
          <w:rFonts w:eastAsia="Times New Roman"/>
          <w:szCs w:val="24"/>
        </w:rPr>
        <w:t>προαπαιτούμενων</w:t>
      </w:r>
      <w:proofErr w:type="spellEnd"/>
      <w:r>
        <w:rPr>
          <w:rFonts w:eastAsia="Times New Roman"/>
          <w:szCs w:val="24"/>
        </w:rPr>
        <w:t xml:space="preserve">. Θα μάθουν τι ψηφίζουμε σήμερα κάθε φορά που θα πηγαίνουν να πάρουν τη σύνταξή τους, κάθε φορά </w:t>
      </w:r>
      <w:r>
        <w:rPr>
          <w:rFonts w:eastAsia="Times New Roman"/>
          <w:szCs w:val="24"/>
        </w:rPr>
        <w:lastRenderedPageBreak/>
        <w:t xml:space="preserve">που θα πηγαίνουν να πληρώσουν τις υποχρεώσεις τους, κάθε φορά που θα αναγκάζονται να </w:t>
      </w:r>
      <w:r>
        <w:rPr>
          <w:rFonts w:eastAsia="Times New Roman"/>
          <w:szCs w:val="24"/>
        </w:rPr>
        <w:t>διαλέξουν ανάμεσα σε δ</w:t>
      </w:r>
      <w:r>
        <w:rPr>
          <w:rFonts w:eastAsia="Times New Roman"/>
          <w:szCs w:val="24"/>
        </w:rPr>
        <w:t>ύ</w:t>
      </w:r>
      <w:r>
        <w:rPr>
          <w:rFonts w:eastAsia="Times New Roman"/>
          <w:szCs w:val="24"/>
        </w:rPr>
        <w:t xml:space="preserve">ο ανάγκες τους. </w:t>
      </w:r>
    </w:p>
    <w:p w14:paraId="539FA20A" w14:textId="77777777" w:rsidR="009E4222" w:rsidRDefault="00AC15E4">
      <w:pPr>
        <w:spacing w:line="600" w:lineRule="auto"/>
        <w:ind w:firstLine="720"/>
        <w:jc w:val="both"/>
        <w:rPr>
          <w:rFonts w:eastAsia="Times New Roman"/>
          <w:szCs w:val="24"/>
        </w:rPr>
      </w:pPr>
      <w:r>
        <w:rPr>
          <w:rFonts w:eastAsia="Times New Roman"/>
          <w:szCs w:val="24"/>
        </w:rPr>
        <w:t>Όπως η ελληνική οικογένεια αντιμετωπίζει καθημερινά σκληρά διλήμματα και υποχρεώνεται να βρίσκει και να διαλέγει την λιγότερο επώδυνη περικοπή, κοιτάζοντας να προστατεύσει πάνω απ’ όλα τα παιδιά της, έτσι έπρεπε να κ</w:t>
      </w:r>
      <w:r>
        <w:rPr>
          <w:rFonts w:eastAsia="Times New Roman"/>
          <w:szCs w:val="24"/>
        </w:rPr>
        <w:t xml:space="preserve">άνουμε κι εμείς εδώ στο ελληνικό Κοινοβούλιο. </w:t>
      </w:r>
    </w:p>
    <w:p w14:paraId="539FA20B" w14:textId="77777777" w:rsidR="009E4222" w:rsidRDefault="00AC15E4">
      <w:pPr>
        <w:spacing w:line="600" w:lineRule="auto"/>
        <w:ind w:firstLine="720"/>
        <w:jc w:val="both"/>
        <w:rPr>
          <w:rFonts w:eastAsia="Times New Roman"/>
          <w:szCs w:val="24"/>
        </w:rPr>
      </w:pPr>
      <w:r>
        <w:rPr>
          <w:rFonts w:eastAsia="Times New Roman"/>
          <w:szCs w:val="24"/>
        </w:rPr>
        <w:t>Ένας χρόνος πάει από τότε που πήρε στα χέρια του ο Πρωθυπουργός κ. Τσίπρας την επιστολή του Προέδρου, του Βασίλη Λεβέντη, με τα περίφημα εννέα σημεία, εννέα θυσίες, που δεν βρήκαμε την πολιτική βούληση να κάνο</w:t>
      </w:r>
      <w:r>
        <w:rPr>
          <w:rFonts w:eastAsia="Times New Roman"/>
          <w:szCs w:val="24"/>
        </w:rPr>
        <w:t>υμε πράξη. Σας ζητήσαμε και σας ζητάμε να κόψετε πρώτα από εμάς τους ίδιους. Σας ζητήσαμε και σας ζητάμε να κόψετε από αυτούς που έχουν. Σας ζητήσαμε και σας ζητάμε να προχωρήσουμε, ως πολιτικός κόσμος, στις ίδιες θυσίες που αναγκάζεται ο ελληνικός λαός να</w:t>
      </w:r>
      <w:r>
        <w:rPr>
          <w:rFonts w:eastAsia="Times New Roman"/>
          <w:szCs w:val="24"/>
        </w:rPr>
        <w:t xml:space="preserve"> ζήσει καθημερινά.</w:t>
      </w:r>
    </w:p>
    <w:p w14:paraId="539FA20C"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Ποτέ στα χρόνια της </w:t>
      </w:r>
      <w:r>
        <w:rPr>
          <w:rFonts w:eastAsia="Times New Roman"/>
          <w:szCs w:val="24"/>
        </w:rPr>
        <w:t>Μ</w:t>
      </w:r>
      <w:r>
        <w:rPr>
          <w:rFonts w:eastAsia="Times New Roman"/>
          <w:szCs w:val="24"/>
        </w:rPr>
        <w:t>εταπολίτευσής δεν βρέθηκε η Ελλάδα σε τόση ανάγκη για συναίνεση και συνεργασία. Είναι ευθύνη μας, ως δημοκρατικά εκλεγμένοι αντιπρόσωποι των Ελλήνων πολιτών, να σταθούμε στο ύψος των περιστάσεων. Κάτι πολύ λάθος συμβ</w:t>
      </w:r>
      <w:r>
        <w:rPr>
          <w:rFonts w:eastAsia="Times New Roman"/>
          <w:szCs w:val="24"/>
        </w:rPr>
        <w:t xml:space="preserve">αίνει σε αυτή τη χώρα. Οι Βουλευτές φοβούνται να πούνε την αλήθεια στους πολίτες. </w:t>
      </w:r>
    </w:p>
    <w:p w14:paraId="539FA20D" w14:textId="77777777" w:rsidR="009E4222" w:rsidRDefault="00AC15E4">
      <w:pPr>
        <w:spacing w:line="600" w:lineRule="auto"/>
        <w:ind w:firstLine="720"/>
        <w:jc w:val="both"/>
        <w:rPr>
          <w:rFonts w:eastAsia="Times New Roman"/>
          <w:szCs w:val="24"/>
        </w:rPr>
      </w:pPr>
      <w:r>
        <w:rPr>
          <w:rFonts w:eastAsia="Times New Roman"/>
          <w:szCs w:val="24"/>
        </w:rPr>
        <w:t>Οι δημοσιογράφοι</w:t>
      </w:r>
      <w:r>
        <w:rPr>
          <w:rFonts w:eastAsia="Times New Roman"/>
          <w:szCs w:val="24"/>
        </w:rPr>
        <w:t>,</w:t>
      </w:r>
      <w:r>
        <w:rPr>
          <w:rFonts w:eastAsia="Times New Roman"/>
          <w:szCs w:val="24"/>
        </w:rPr>
        <w:t xml:space="preserve"> αντί να ενημερώνουν για τα περιεχόμενα των νόμων που ψηφίζονται εδώ μέσα σε είκοσι τέσσερις ώρες, ασχολούνται με το πώς θα σώσουν τις δουλειές τους. </w:t>
      </w:r>
    </w:p>
    <w:p w14:paraId="539FA20E" w14:textId="77777777" w:rsidR="009E4222" w:rsidRDefault="00AC15E4">
      <w:pPr>
        <w:spacing w:line="600" w:lineRule="auto"/>
        <w:ind w:firstLine="720"/>
        <w:jc w:val="both"/>
        <w:rPr>
          <w:rFonts w:eastAsia="Times New Roman"/>
          <w:szCs w:val="24"/>
        </w:rPr>
      </w:pPr>
      <w:r>
        <w:rPr>
          <w:rFonts w:eastAsia="Times New Roman"/>
          <w:szCs w:val="24"/>
        </w:rPr>
        <w:t>Έχουμ</w:t>
      </w:r>
      <w:r>
        <w:rPr>
          <w:rFonts w:eastAsia="Times New Roman"/>
          <w:szCs w:val="24"/>
        </w:rPr>
        <w:t xml:space="preserve">ε κρίσιμα εθνικά θέματα μπροστά μας. Έχουμε το Κυπριακό, έχουμε το Σκοπιανό, έχουμε το προσφυγικό, εθνικό θέμα είναι κι αυτό έχει όπως έχει διαμορφωθεί το τελευταίο χρονικό διάστημα.  </w:t>
      </w:r>
    </w:p>
    <w:p w14:paraId="539FA20F" w14:textId="77777777" w:rsidR="009E4222" w:rsidRDefault="00AC15E4">
      <w:pPr>
        <w:spacing w:line="600" w:lineRule="auto"/>
        <w:ind w:firstLine="720"/>
        <w:jc w:val="both"/>
        <w:rPr>
          <w:rFonts w:eastAsia="Times New Roman"/>
          <w:szCs w:val="24"/>
        </w:rPr>
      </w:pPr>
      <w:r>
        <w:rPr>
          <w:rFonts w:eastAsia="Times New Roman"/>
          <w:szCs w:val="24"/>
        </w:rPr>
        <w:lastRenderedPageBreak/>
        <w:t>Κλείνοντας θα ήθελα να πω και δυο λόγια για την πόλη μου τη Θεσσαλονίκη</w:t>
      </w:r>
      <w:r>
        <w:rPr>
          <w:rFonts w:eastAsia="Times New Roman"/>
          <w:szCs w:val="24"/>
        </w:rPr>
        <w:t>, η οποία δοκιμάζεται σκληρά αυτές τις μέρες. Και καθώς μιλάμε για ένα πράγμα, κυρίως, το πού βρίσκεται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η διαχωριστική γραμμή ανάμεσα στις λέξεις αξιοποίηση και ξεπούλημα, το παράδειγμα της Θεσσαλονίκης έχει πολλά να μας μάθει. </w:t>
      </w:r>
    </w:p>
    <w:p w14:paraId="539FA210" w14:textId="77777777" w:rsidR="009E4222" w:rsidRDefault="00AC15E4">
      <w:pPr>
        <w:spacing w:line="600" w:lineRule="auto"/>
        <w:ind w:firstLine="720"/>
        <w:jc w:val="both"/>
        <w:rPr>
          <w:rFonts w:eastAsia="Times New Roman"/>
          <w:szCs w:val="24"/>
        </w:rPr>
      </w:pPr>
      <w:r>
        <w:rPr>
          <w:rFonts w:eastAsia="Times New Roman"/>
          <w:szCs w:val="24"/>
        </w:rPr>
        <w:t xml:space="preserve">Από τη μία πλευρά </w:t>
      </w:r>
      <w:r>
        <w:rPr>
          <w:rFonts w:eastAsia="Times New Roman"/>
          <w:szCs w:val="24"/>
        </w:rPr>
        <w:t xml:space="preserve">μάθαμε πως όταν ιδιωτικοποιείς πρέπει να κόβεις κάθε σχέση με τον ομφάλιο λώρο, με τον κρατικό προϋπολογισμό, αλλιώς δημιουργούνται μορφώματα, όπως έχουν δημιουργηθεί μορφώματα στην πόλη μας. </w:t>
      </w:r>
    </w:p>
    <w:p w14:paraId="539FA211" w14:textId="77777777" w:rsidR="009E4222" w:rsidRDefault="00AC15E4">
      <w:pPr>
        <w:spacing w:line="600" w:lineRule="auto"/>
        <w:ind w:firstLine="720"/>
        <w:jc w:val="both"/>
        <w:rPr>
          <w:rFonts w:eastAsia="Times New Roman"/>
          <w:szCs w:val="24"/>
        </w:rPr>
      </w:pPr>
      <w:r>
        <w:rPr>
          <w:rFonts w:eastAsia="Times New Roman"/>
          <w:szCs w:val="24"/>
        </w:rPr>
        <w:t>Από την άλλη, έχουμε έναν δημόσιο οργανισμό, τον ΟΛΘ, που αποτε</w:t>
      </w:r>
      <w:r>
        <w:rPr>
          <w:rFonts w:eastAsia="Times New Roman"/>
          <w:szCs w:val="24"/>
        </w:rPr>
        <w:t>λεί διαμάντι για την πόλη, που στα τελευταία τριάντα χρόνια έχει δώσει υπεραξία δισεκατομμυρίων στην αγορά της Θεσσαλονίκης.</w:t>
      </w:r>
    </w:p>
    <w:p w14:paraId="539FA212" w14:textId="77777777" w:rsidR="009E4222" w:rsidRDefault="00AC15E4">
      <w:pPr>
        <w:spacing w:line="600" w:lineRule="auto"/>
        <w:ind w:firstLine="720"/>
        <w:jc w:val="both"/>
        <w:rPr>
          <w:rFonts w:eastAsia="Times New Roman"/>
          <w:szCs w:val="24"/>
        </w:rPr>
      </w:pPr>
      <w:r>
        <w:rPr>
          <w:rFonts w:eastAsia="Times New Roman"/>
          <w:szCs w:val="24"/>
        </w:rPr>
        <w:lastRenderedPageBreak/>
        <w:t>Πρόκειται για έναν οργανισμό που</w:t>
      </w:r>
      <w:r>
        <w:rPr>
          <w:rFonts w:eastAsia="Times New Roman"/>
          <w:szCs w:val="24"/>
        </w:rPr>
        <w:t>,</w:t>
      </w:r>
      <w:r>
        <w:rPr>
          <w:rFonts w:eastAsia="Times New Roman"/>
          <w:szCs w:val="24"/>
        </w:rPr>
        <w:t xml:space="preserve"> αν απλά ξεμπλοκάρουμε τις προσλήψεις που έχουν ήδη εγκριθεί και στελεχωθούν σωστά οι υπηρεσίες το</w:t>
      </w:r>
      <w:r>
        <w:rPr>
          <w:rFonts w:eastAsia="Times New Roman"/>
          <w:szCs w:val="24"/>
        </w:rPr>
        <w:t xml:space="preserve">υ, θα μπορέσει να προχωρήσει στην υλοποίηση του επιχειρησιακού πλάνου που έχει δημοσιοποιηθεί και σε βάθος πενταετίας να φέρει </w:t>
      </w:r>
      <w:proofErr w:type="spellStart"/>
      <w:r>
        <w:rPr>
          <w:rFonts w:eastAsia="Times New Roman"/>
          <w:szCs w:val="24"/>
        </w:rPr>
        <w:t>υπερπολλαπλάσια</w:t>
      </w:r>
      <w:proofErr w:type="spellEnd"/>
      <w:r>
        <w:rPr>
          <w:rFonts w:eastAsia="Times New Roman"/>
          <w:szCs w:val="24"/>
        </w:rPr>
        <w:t xml:space="preserve"> έσοδα στα κρατικά ταμεία, απ’ ότι αν το πουλήσουμε. </w:t>
      </w:r>
    </w:p>
    <w:p w14:paraId="539FA213" w14:textId="77777777" w:rsidR="009E4222" w:rsidRDefault="00AC15E4">
      <w:pPr>
        <w:spacing w:line="600" w:lineRule="auto"/>
        <w:ind w:firstLine="720"/>
        <w:jc w:val="both"/>
        <w:rPr>
          <w:rFonts w:eastAsia="Times New Roman"/>
          <w:szCs w:val="24"/>
        </w:rPr>
      </w:pPr>
      <w:r>
        <w:rPr>
          <w:rFonts w:eastAsia="Times New Roman"/>
          <w:szCs w:val="24"/>
        </w:rPr>
        <w:t>Ίσης αξίας με την ΕΥΔΑΠ, με τη ΔΕΗ, είναι και η ΕΛΒΟ. Ίσης α</w:t>
      </w:r>
      <w:r>
        <w:rPr>
          <w:rFonts w:eastAsia="Times New Roman"/>
          <w:szCs w:val="24"/>
        </w:rPr>
        <w:t xml:space="preserve">ξίας, ίσης σημασίας και με το νερό και με το ρεύμα έχει η </w:t>
      </w:r>
      <w:r>
        <w:rPr>
          <w:rFonts w:eastAsia="Times New Roman"/>
          <w:szCs w:val="24"/>
        </w:rPr>
        <w:t xml:space="preserve">αμυντική βιομηχανία </w:t>
      </w:r>
      <w:r>
        <w:rPr>
          <w:rFonts w:eastAsia="Times New Roman"/>
          <w:szCs w:val="24"/>
        </w:rPr>
        <w:t xml:space="preserve">της χώρας. Σας καλώ να αποδείξετε σε όλους τους Έλληνες πως η άμυνα της χώρας δεν βρίσκεται στο τραπέζι των διαπραγματεύσεων. Δεν υπάρχει ιδιώτης που να μπορεί να εμπνεύσει στον </w:t>
      </w:r>
      <w:r>
        <w:rPr>
          <w:rFonts w:eastAsia="Times New Roman"/>
          <w:szCs w:val="24"/>
        </w:rPr>
        <w:t xml:space="preserve">Έλληνα την εμπιστοσύνη που διαχρονικά έχουν κερδίσει στη συνείδηση του ελληνικού λαού οι εργαζόμενοι στην ΕΛΒΟ.  </w:t>
      </w:r>
    </w:p>
    <w:p w14:paraId="539FA214" w14:textId="77777777" w:rsidR="009E4222" w:rsidRDefault="00AC15E4">
      <w:pPr>
        <w:spacing w:line="600" w:lineRule="auto"/>
        <w:ind w:firstLine="720"/>
        <w:jc w:val="both"/>
        <w:rPr>
          <w:rFonts w:eastAsia="Times New Roman"/>
          <w:szCs w:val="24"/>
        </w:rPr>
      </w:pPr>
      <w:r>
        <w:rPr>
          <w:rFonts w:eastAsia="Times New Roman"/>
          <w:szCs w:val="24"/>
        </w:rPr>
        <w:lastRenderedPageBreak/>
        <w:t>Η ΕΛΒΟ είναι ικανή να επιβιώσει και να στηρίξει την εθνική προσπάθεια με τρόπο μοναδικό. Ποιος ο λόγος να κάνετε συμφωνίες με την Αίγυπτο, ότα</w:t>
      </w:r>
      <w:r>
        <w:rPr>
          <w:rFonts w:eastAsia="Times New Roman"/>
          <w:szCs w:val="24"/>
        </w:rPr>
        <w:t xml:space="preserve">ν την έχετε βάλει στο </w:t>
      </w:r>
      <w:proofErr w:type="spellStart"/>
      <w:r>
        <w:rPr>
          <w:rFonts w:eastAsia="Times New Roman"/>
          <w:szCs w:val="24"/>
        </w:rPr>
        <w:t>υπερταμείο</w:t>
      </w:r>
      <w:proofErr w:type="spellEnd"/>
      <w:r>
        <w:rPr>
          <w:rFonts w:eastAsia="Times New Roman"/>
          <w:szCs w:val="24"/>
        </w:rPr>
        <w:t xml:space="preserve">; Δώρο στον επενδυτή θα την κάνετε; </w:t>
      </w:r>
    </w:p>
    <w:p w14:paraId="539FA215" w14:textId="77777777" w:rsidR="009E4222" w:rsidRDefault="00AC15E4">
      <w:pPr>
        <w:spacing w:line="600" w:lineRule="auto"/>
        <w:ind w:firstLine="720"/>
        <w:jc w:val="both"/>
        <w:rPr>
          <w:rFonts w:eastAsia="Times New Roman"/>
          <w:szCs w:val="24"/>
        </w:rPr>
      </w:pPr>
      <w:r>
        <w:rPr>
          <w:rFonts w:eastAsia="Times New Roman"/>
          <w:szCs w:val="24"/>
        </w:rPr>
        <w:t xml:space="preserve">Μαζί με την ΕΛΒΟ και τον ΟΛΘ έχουμε την ΕΥΑΘ στο </w:t>
      </w:r>
      <w:proofErr w:type="spellStart"/>
      <w:r>
        <w:rPr>
          <w:rFonts w:eastAsia="Times New Roman"/>
          <w:szCs w:val="24"/>
        </w:rPr>
        <w:t>υπερταμείο</w:t>
      </w:r>
      <w:proofErr w:type="spellEnd"/>
      <w:r>
        <w:rPr>
          <w:rFonts w:eastAsia="Times New Roman"/>
          <w:szCs w:val="24"/>
        </w:rPr>
        <w:t>. Διαπραγματεύεστε το νερό, το δημόσιο αυτό αγαθό; Ποιο είναι το πλάνο; Ποιος είναι ο σχεδιασμός; Έχουμε υποχρέωση σε κάποιους γ</w:t>
      </w:r>
      <w:r>
        <w:rPr>
          <w:rFonts w:eastAsia="Times New Roman"/>
          <w:szCs w:val="24"/>
        </w:rPr>
        <w:t xml:space="preserve">ι’ αυτό το πράγμα, στο πώς θα διαχειριστείτε τον ΟΛΘ, στο πώς θα συμπεριφερθείτε στην ΕΛΒΟ, το πώς θα αντιμετωπίσετε την ΕΥΑΘ; </w:t>
      </w:r>
    </w:p>
    <w:p w14:paraId="539FA216" w14:textId="77777777" w:rsidR="009E4222" w:rsidRDefault="00AC15E4">
      <w:pPr>
        <w:spacing w:line="600" w:lineRule="auto"/>
        <w:ind w:firstLine="720"/>
        <w:jc w:val="both"/>
        <w:rPr>
          <w:rFonts w:eastAsia="Times New Roman"/>
          <w:szCs w:val="24"/>
        </w:rPr>
      </w:pPr>
      <w:r>
        <w:rPr>
          <w:rFonts w:eastAsia="Times New Roman"/>
          <w:szCs w:val="24"/>
        </w:rPr>
        <w:t>Θα φανεί το τι ψηφίζουμε εμείς εδώ σήμερα. Αυτό που ψηφίζουμε σήμερα εδώ το κοιτά όλη η Ελλάδα. Το μέλλον χτίζεται. Το μέλλον κε</w:t>
      </w:r>
      <w:r>
        <w:rPr>
          <w:rFonts w:eastAsia="Times New Roman"/>
          <w:szCs w:val="24"/>
        </w:rPr>
        <w:t>ρδίζεται. Έχ</w:t>
      </w:r>
      <w:r>
        <w:rPr>
          <w:rFonts w:eastAsia="Times New Roman"/>
          <w:szCs w:val="24"/>
        </w:rPr>
        <w:t>ουμε</w:t>
      </w:r>
      <w:r>
        <w:rPr>
          <w:rFonts w:eastAsia="Times New Roman"/>
          <w:szCs w:val="24"/>
        </w:rPr>
        <w:t xml:space="preserve"> όλοι μας υποχρέωση εδώ μέσα, έχουμε ευθύνη για το μέλλον αυτής της χώρας. </w:t>
      </w:r>
    </w:p>
    <w:p w14:paraId="539FA217" w14:textId="77777777" w:rsidR="009E4222" w:rsidRDefault="00AC15E4">
      <w:pPr>
        <w:spacing w:line="600" w:lineRule="auto"/>
        <w:ind w:firstLine="720"/>
        <w:jc w:val="both"/>
        <w:rPr>
          <w:rFonts w:eastAsia="Times New Roman"/>
          <w:szCs w:val="24"/>
        </w:rPr>
      </w:pPr>
      <w:r>
        <w:rPr>
          <w:rFonts w:eastAsia="Times New Roman"/>
          <w:szCs w:val="24"/>
        </w:rPr>
        <w:t xml:space="preserve">Ευχαριστώ πολύ.  </w:t>
      </w:r>
    </w:p>
    <w:p w14:paraId="539FA218" w14:textId="77777777" w:rsidR="009E4222" w:rsidRDefault="00AC15E4">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Ένωσης Κεντρώων)</w:t>
      </w:r>
    </w:p>
    <w:p w14:paraId="539FA219"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Κι επειδή όταν εγώ προεδρεύω και ακούω να λέγονται πράγματα </w:t>
      </w:r>
      <w:r>
        <w:rPr>
          <w:rFonts w:eastAsia="Times New Roman"/>
          <w:szCs w:val="24"/>
        </w:rPr>
        <w:t xml:space="preserve">για Βουλευτές, τουλάχιστον για Βουλευτές της ποιότητας που όλοι θέλουμε, δεν θα μένω σιωπηλός χωρίς να απαντώ. </w:t>
      </w:r>
    </w:p>
    <w:p w14:paraId="539FA21A"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Θέλω να πω ότι</w:t>
      </w:r>
      <w:r>
        <w:rPr>
          <w:rFonts w:eastAsia="Times New Roman"/>
          <w:szCs w:val="24"/>
        </w:rPr>
        <w:t>,</w:t>
      </w:r>
      <w:r>
        <w:rPr>
          <w:rFonts w:eastAsia="Times New Roman"/>
          <w:szCs w:val="24"/>
        </w:rPr>
        <w:t xml:space="preserve"> πρώτον, οι συντάξεις των παλαιών συναδέλφων έχουν μειωθεί κατά 70% και ενδεχομένως με το πλαφόν που μπήκε την τελευταία φορά, και περισσότερο. Οι νέοι συνάδελφοι, δεν παίρνουν σύνταξη. Και οι αμοιβές των Βουλευτών, τουλάχιστον από την ημέρα της κρίσης μέχ</w:t>
      </w:r>
      <w:r>
        <w:rPr>
          <w:rFonts w:eastAsia="Times New Roman"/>
          <w:szCs w:val="24"/>
        </w:rPr>
        <w:t xml:space="preserve">ρι σήμερα, έχουν μειωθεί κατά 35% τουλάχιστον. Διότι είναι ωραία να τα λέμε αυτά και να τα ακούν οι πολίτες, αλλά πρέπει να λέμε αυτά που ισχύουν. Έτσι δεν είναι; </w:t>
      </w:r>
    </w:p>
    <w:p w14:paraId="539FA21B" w14:textId="77777777" w:rsidR="009E4222" w:rsidRDefault="00AC15E4">
      <w:pPr>
        <w:tabs>
          <w:tab w:val="left" w:pos="3695"/>
        </w:tabs>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Άμα δεν θέλει το</w:t>
      </w:r>
      <w:r>
        <w:rPr>
          <w:rFonts w:eastAsia="Times New Roman"/>
          <w:szCs w:val="24"/>
        </w:rPr>
        <w:t>ν</w:t>
      </w:r>
      <w:r>
        <w:rPr>
          <w:rFonts w:eastAsia="Times New Roman"/>
          <w:szCs w:val="24"/>
        </w:rPr>
        <w:t xml:space="preserve"> μισθό του, να μας το πει.</w:t>
      </w:r>
    </w:p>
    <w:p w14:paraId="539FA21C" w14:textId="77777777" w:rsidR="009E4222" w:rsidRDefault="00AC15E4">
      <w:pPr>
        <w:tabs>
          <w:tab w:val="left" w:pos="3695"/>
        </w:tabs>
        <w:spacing w:line="600" w:lineRule="auto"/>
        <w:ind w:firstLine="720"/>
        <w:jc w:val="both"/>
        <w:rPr>
          <w:rFonts w:eastAsia="Times New Roman"/>
          <w:szCs w:val="24"/>
        </w:rPr>
      </w:pPr>
      <w:r>
        <w:rPr>
          <w:rFonts w:eastAsia="Times New Roman"/>
          <w:b/>
          <w:bCs/>
          <w:szCs w:val="24"/>
        </w:rPr>
        <w:t>ΠΡΟΕΔΡΕΥΩΝ (Νικήτας Κακλα</w:t>
      </w:r>
      <w:r>
        <w:rPr>
          <w:rFonts w:eastAsia="Times New Roman"/>
          <w:b/>
          <w:bCs/>
          <w:szCs w:val="24"/>
        </w:rPr>
        <w:t xml:space="preserve">μάνης): </w:t>
      </w:r>
      <w:r>
        <w:rPr>
          <w:rFonts w:eastAsia="Times New Roman"/>
          <w:bCs/>
          <w:szCs w:val="24"/>
        </w:rPr>
        <w:t xml:space="preserve">Αφήστε, </w:t>
      </w:r>
      <w:r>
        <w:rPr>
          <w:rFonts w:eastAsia="Times New Roman"/>
          <w:szCs w:val="24"/>
        </w:rPr>
        <w:t>τελειώσαμε.</w:t>
      </w:r>
    </w:p>
    <w:p w14:paraId="539FA21D"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Τον λόγο έχει ο κ. Γεώργιος Παπαηλιού.</w:t>
      </w:r>
    </w:p>
    <w:p w14:paraId="539FA21E" w14:textId="77777777" w:rsidR="009E4222" w:rsidRDefault="00AC15E4">
      <w:pPr>
        <w:tabs>
          <w:tab w:val="left" w:pos="3695"/>
        </w:tabs>
        <w:spacing w:line="600" w:lineRule="auto"/>
        <w:ind w:firstLine="720"/>
        <w:jc w:val="both"/>
        <w:rPr>
          <w:rFonts w:eastAsia="Times New Roman"/>
          <w:szCs w:val="24"/>
        </w:rPr>
      </w:pPr>
      <w:r>
        <w:rPr>
          <w:rFonts w:eastAsia="Times New Roman"/>
          <w:b/>
          <w:szCs w:val="24"/>
        </w:rPr>
        <w:t>ΓΕΩΡΓΙΟΣ ΠΑΠΑΗΛΙΟΥ:</w:t>
      </w:r>
      <w:r>
        <w:rPr>
          <w:rFonts w:eastAsia="Times New Roman"/>
          <w:szCs w:val="24"/>
        </w:rPr>
        <w:t xml:space="preserve"> Κύριε Πρόεδρε, κυρίες και κύριοι συνάδελφοι, κάθε φορά που εισάγεται ένα νομοσχέδιο στη Βουλή για διαρθρωτικές αλλαγές, διατυπώνονται απόψεις που συνδέουν τις διαρθρωτικ</w:t>
      </w:r>
      <w:r>
        <w:rPr>
          <w:rFonts w:eastAsia="Times New Roman"/>
          <w:szCs w:val="24"/>
        </w:rPr>
        <w:t xml:space="preserve">ές αλλαγές με </w:t>
      </w:r>
      <w:proofErr w:type="spellStart"/>
      <w:r>
        <w:rPr>
          <w:rFonts w:eastAsia="Times New Roman"/>
          <w:szCs w:val="24"/>
        </w:rPr>
        <w:t>μνημονιακές</w:t>
      </w:r>
      <w:proofErr w:type="spellEnd"/>
      <w:r>
        <w:rPr>
          <w:rFonts w:eastAsia="Times New Roman"/>
          <w:szCs w:val="24"/>
        </w:rPr>
        <w:t xml:space="preserve"> υποχρεώσεις. Όχι ότι αυτό δεν ισχύει, στην προκειμένη περίπτωση όμως, τουλάχιστον στο πεδίο των ενεργειακών, κάτι τέτοιο δεν ισχύει.</w:t>
      </w:r>
    </w:p>
    <w:p w14:paraId="539FA21F"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Οι σχετικές ρυθμίσεις αποτελούν υποχρέωση της χώρας, όχι ως χώρας που έχει υπαχθεί σ</w:t>
      </w:r>
      <w:r>
        <w:rPr>
          <w:rFonts w:eastAsia="Times New Roman"/>
          <w:szCs w:val="24"/>
        </w:rPr>
        <w:t>ε</w:t>
      </w:r>
      <w:r>
        <w:rPr>
          <w:rFonts w:eastAsia="Times New Roman"/>
          <w:szCs w:val="24"/>
        </w:rPr>
        <w:t xml:space="preserve"> μνημόνιο αλλά ως χώρας μέλους της Ευρωπαϊκής Ένωσης. Ανεξαρτήτως της άποψης που μπορεί να έχει κάποιος για την απελευθέρωση της αγοράς ενέργειας και του τρόπου διαπραγμάτευσης του θέματος από τις προηγούμενες ελληνικές κυβερνήσεις, η συμμετοχή της πατρίδα</w:t>
      </w:r>
      <w:r>
        <w:rPr>
          <w:rFonts w:eastAsia="Times New Roman"/>
          <w:szCs w:val="24"/>
        </w:rPr>
        <w:t>ς μας στην Ευρωπαϊκή Ένωση επιβάλλει υποχρεώσεις</w:t>
      </w:r>
      <w:r>
        <w:rPr>
          <w:rFonts w:eastAsia="Times New Roman"/>
          <w:szCs w:val="24"/>
        </w:rPr>
        <w:t>,</w:t>
      </w:r>
      <w:r>
        <w:rPr>
          <w:rFonts w:eastAsia="Times New Roman"/>
          <w:szCs w:val="24"/>
        </w:rPr>
        <w:t xml:space="preserve"> μεταξύ των οποίων και η υιοθέτηση κανονισμών και η ενσωμάτωσή τους στην ελληνική έννομη τάξη.</w:t>
      </w:r>
    </w:p>
    <w:p w14:paraId="539FA220"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Επομένως το νομοσχέδιο έρχεται να εφαρμόσει μια </w:t>
      </w:r>
      <w:proofErr w:type="spellStart"/>
      <w:r>
        <w:rPr>
          <w:rFonts w:eastAsia="Times New Roman"/>
          <w:szCs w:val="24"/>
        </w:rPr>
        <w:t>ενωσιακή</w:t>
      </w:r>
      <w:proofErr w:type="spellEnd"/>
      <w:r>
        <w:rPr>
          <w:rFonts w:eastAsia="Times New Roman"/>
          <w:szCs w:val="24"/>
        </w:rPr>
        <w:t xml:space="preserve"> υποχρέωση που συνίσταται στην προσαρμογή του </w:t>
      </w:r>
      <w:r>
        <w:rPr>
          <w:rFonts w:eastAsia="Times New Roman"/>
          <w:szCs w:val="24"/>
        </w:rPr>
        <w:t>Ε</w:t>
      </w:r>
      <w:r>
        <w:rPr>
          <w:rFonts w:eastAsia="Times New Roman"/>
          <w:szCs w:val="24"/>
        </w:rPr>
        <w:t xml:space="preserve">θνικού </w:t>
      </w:r>
      <w:r>
        <w:rPr>
          <w:rFonts w:eastAsia="Times New Roman"/>
          <w:szCs w:val="24"/>
        </w:rPr>
        <w:t>Δ</w:t>
      </w:r>
      <w:r>
        <w:rPr>
          <w:rFonts w:eastAsia="Times New Roman"/>
          <w:szCs w:val="24"/>
        </w:rPr>
        <w:t>ι</w:t>
      </w:r>
      <w:r>
        <w:rPr>
          <w:rFonts w:eastAsia="Times New Roman"/>
          <w:szCs w:val="24"/>
        </w:rPr>
        <w:t>καίου στην ευρωπαϊκή πρακτική λειτουργίας των αγορών ηλεκτρισμού. Με το νέο πλαίσιο ελπίζεται βάσιμα ότι η αγοραπωλησία ενέργειας θα γίνεται με όρους διαφάνειας, αντικειμενικότητας και φιλικούς προς τον καταναλωτή, αφού ελπίζεται βάσιμα ότι οι τιμές, θα εξ</w:t>
      </w:r>
      <w:r>
        <w:rPr>
          <w:rFonts w:eastAsia="Times New Roman"/>
          <w:szCs w:val="24"/>
        </w:rPr>
        <w:t>ισορροπήσουν σε χαμηλότερα επίπεδα λόγω ανταγωνισμού.</w:t>
      </w:r>
    </w:p>
    <w:p w14:paraId="539FA221"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Ως προς το ασφαλιστικό πρέπει να αποσαφηνιστούν ορισμένες πτυχές του προκειμένου να μη δημιουργούνται εσφαλμένες εντυπώσεις. Να υπενθυμίσουμε ότι τόσο για τους αυτοαπασχολούμενους</w:t>
      </w:r>
      <w:r>
        <w:rPr>
          <w:rFonts w:eastAsia="Times New Roman"/>
          <w:szCs w:val="24"/>
        </w:rPr>
        <w:t>-</w:t>
      </w:r>
      <w:r>
        <w:rPr>
          <w:rFonts w:eastAsia="Times New Roman"/>
          <w:szCs w:val="24"/>
        </w:rPr>
        <w:t>ελεύθερους επαγγελματί</w:t>
      </w:r>
      <w:r>
        <w:rPr>
          <w:rFonts w:eastAsia="Times New Roman"/>
          <w:szCs w:val="24"/>
        </w:rPr>
        <w:t>ες, όσο και για τους αγρότες ασφαλισμένους στον ΟΓΑ διατηρείται η μειωμένη ενιαία ελάχιστη βάση υπολογισμού και για τις εισφορές υγειονομικής περίθαλψης, δηλαδή, το 70% του εκάστοτε προβλεπόμενου βασικού μισθού. Αυτό από μόνο του αποτελεί επιτυχία.</w:t>
      </w:r>
    </w:p>
    <w:p w14:paraId="539FA222"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Το νομο</w:t>
      </w:r>
      <w:r>
        <w:rPr>
          <w:rFonts w:eastAsia="Times New Roman"/>
          <w:szCs w:val="24"/>
        </w:rPr>
        <w:t>σχέδιο περιλαμβάνει και ρυθμίσεις που αφορούν ασφαλιστικές εισφορές για τον κλάδο της υγειονομικής περίθαλψης. Είναι δύο παρεμβάσεις που αφορούν τους νέους ασφαλισμένους, του ΕΤΑΑ και τους οικονομολόγους του ΟΑΕΕ κάτω της πενταετίας, για τους οποίους καταρ</w:t>
      </w:r>
      <w:r>
        <w:rPr>
          <w:rFonts w:eastAsia="Times New Roman"/>
          <w:szCs w:val="24"/>
        </w:rPr>
        <w:t>γείται ο μειωμένος συντελεστής για τα πρώτα έτη ασφάλισης και εφαρμόζεται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το γενικό ποσοστό 6,95% που προβλέπεται στον ν.4387/2016. Επιπλέον, καταργείται η μεταβατικότητα των εισφορών υπέρ υγειονομικής περίθαλψης</w:t>
      </w:r>
      <w:r>
        <w:rPr>
          <w:rFonts w:eastAsia="Times New Roman"/>
          <w:szCs w:val="24"/>
        </w:rPr>
        <w:t>,</w:t>
      </w:r>
      <w:r>
        <w:rPr>
          <w:rFonts w:eastAsia="Times New Roman"/>
          <w:szCs w:val="24"/>
        </w:rPr>
        <w:t xml:space="preserve"> που προέβλεπε μειωμένες εισφο</w:t>
      </w:r>
      <w:r>
        <w:rPr>
          <w:rFonts w:eastAsia="Times New Roman"/>
          <w:szCs w:val="24"/>
        </w:rPr>
        <w:t>ρές για τα έτη 2017,</w:t>
      </w:r>
      <w:r>
        <w:rPr>
          <w:rFonts w:eastAsia="Times New Roman"/>
          <w:szCs w:val="24"/>
        </w:rPr>
        <w:t xml:space="preserve"> </w:t>
      </w:r>
      <w:r>
        <w:rPr>
          <w:rFonts w:eastAsia="Times New Roman"/>
          <w:szCs w:val="24"/>
        </w:rPr>
        <w:t>2018.</w:t>
      </w:r>
    </w:p>
    <w:p w14:paraId="539FA223"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Χωρίς αμφιβολία</w:t>
      </w:r>
      <w:r>
        <w:rPr>
          <w:rFonts w:eastAsia="Times New Roman"/>
          <w:szCs w:val="24"/>
        </w:rPr>
        <w:t>,</w:t>
      </w:r>
      <w:r>
        <w:rPr>
          <w:rFonts w:eastAsia="Times New Roman"/>
          <w:szCs w:val="24"/>
        </w:rPr>
        <w:t xml:space="preserve"> δεν πρόκειται για θετική εξέλιξη. Είναι γνωστές, όμως, οι πιέσεις των δανειστών στο πλαίσιο της διαπραγμάτευσης. Η επιβάρυνση αυτή</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θα είναι μικρότερη του εμφανιζόμενου, διότι τουλάχιστον οι π</w:t>
      </w:r>
      <w:r>
        <w:rPr>
          <w:rFonts w:eastAsia="Times New Roman"/>
          <w:szCs w:val="24"/>
        </w:rPr>
        <w:t>ερισσότεροι αγρότες θα έχουν μειωμένες ασφαλιστικές εισφορές το 2017, αφού όπως είναι γνωστό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οι εισφορές των αγροτών</w:t>
      </w:r>
      <w:r>
        <w:rPr>
          <w:rFonts w:eastAsia="Times New Roman"/>
          <w:szCs w:val="24"/>
        </w:rPr>
        <w:t>,</w:t>
      </w:r>
      <w:r>
        <w:rPr>
          <w:rFonts w:eastAsia="Times New Roman"/>
          <w:szCs w:val="24"/>
        </w:rPr>
        <w:t xml:space="preserve"> όπως και των υπολοίπων αυτοαπασχολουμένων</w:t>
      </w:r>
      <w:r>
        <w:rPr>
          <w:rFonts w:eastAsia="Times New Roman"/>
          <w:szCs w:val="24"/>
        </w:rPr>
        <w:t>,</w:t>
      </w:r>
      <w:r>
        <w:rPr>
          <w:rFonts w:eastAsia="Times New Roman"/>
          <w:szCs w:val="24"/>
        </w:rPr>
        <w:t xml:space="preserve"> θα υπολογίζονται βάσει του καθαρού φορολογητέου εισοδήματος του προηγούμενου οικον</w:t>
      </w:r>
      <w:r>
        <w:rPr>
          <w:rFonts w:eastAsia="Times New Roman"/>
          <w:szCs w:val="24"/>
        </w:rPr>
        <w:t>ομικού έτους, δηλαδή του πραγματικού εισοδήματος και όχι βάσει τεκμαρτών εισοδημάτων.</w:t>
      </w:r>
    </w:p>
    <w:p w14:paraId="539FA224"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Σε αυτό το πλαίσιο διατηρούνται -οι λογικές είπε ένας συνάδελφος προηγουμένως- οι ευνοϊκές ρυθμίσεις των αγροτών για όσους αυτοαπασχολούμενους δραστηριοποιούνται σε πολύ </w:t>
      </w:r>
      <w:r>
        <w:rPr>
          <w:rFonts w:eastAsia="Times New Roman"/>
          <w:szCs w:val="24"/>
        </w:rPr>
        <w:t xml:space="preserve">μικρούς οικισμούς κάτω των δύο χιλιάδων κατοίκων. Όλοι θυμούνται ότι σύσσωμη η </w:t>
      </w:r>
      <w:r>
        <w:rPr>
          <w:rFonts w:eastAsia="Times New Roman"/>
          <w:szCs w:val="24"/>
        </w:rPr>
        <w:t>Α</w:t>
      </w:r>
      <w:r>
        <w:rPr>
          <w:rFonts w:eastAsia="Times New Roman"/>
          <w:szCs w:val="24"/>
        </w:rPr>
        <w:t>ντιπολίτευση προδίκαζε την αλλαγή του πλαισίου αυτού και μάλιστα μας κατηγορούσε στη Βουλή ότι το είχαμε ήδη αλλάξει. Η ελληνική Κυβέρνηση διαπραγματεύτηκε και πέτυχε οι αυτοαπ</w:t>
      </w:r>
      <w:r>
        <w:rPr>
          <w:rFonts w:eastAsia="Times New Roman"/>
          <w:szCs w:val="24"/>
        </w:rPr>
        <w:t>ασχολούμενοι περιοχών κάτω των δύο χιλιάδων κατοίκων να μείνουν προστατευμένοι</w:t>
      </w:r>
      <w:r>
        <w:rPr>
          <w:rFonts w:eastAsia="Times New Roman"/>
          <w:szCs w:val="24"/>
        </w:rPr>
        <w:t>,</w:t>
      </w:r>
      <w:r>
        <w:rPr>
          <w:rFonts w:eastAsia="Times New Roman"/>
          <w:szCs w:val="24"/>
        </w:rPr>
        <w:t xml:space="preserve"> </w:t>
      </w:r>
      <w:r>
        <w:rPr>
          <w:rFonts w:eastAsia="Times New Roman"/>
          <w:szCs w:val="24"/>
        </w:rPr>
        <w:t>βάσει</w:t>
      </w:r>
      <w:r>
        <w:rPr>
          <w:rFonts w:eastAsia="Times New Roman"/>
          <w:szCs w:val="24"/>
        </w:rPr>
        <w:t xml:space="preserve"> το</w:t>
      </w:r>
      <w:r>
        <w:rPr>
          <w:rFonts w:eastAsia="Times New Roman"/>
          <w:szCs w:val="24"/>
        </w:rPr>
        <w:t>υ</w:t>
      </w:r>
      <w:r>
        <w:rPr>
          <w:rFonts w:eastAsia="Times New Roman"/>
          <w:szCs w:val="24"/>
        </w:rPr>
        <w:t xml:space="preserve"> διαφορετικ</w:t>
      </w:r>
      <w:r>
        <w:rPr>
          <w:rFonts w:eastAsia="Times New Roman"/>
          <w:szCs w:val="24"/>
        </w:rPr>
        <w:t>ού</w:t>
      </w:r>
      <w:r>
        <w:rPr>
          <w:rFonts w:eastAsia="Times New Roman"/>
          <w:szCs w:val="24"/>
        </w:rPr>
        <w:t xml:space="preserve"> καθεστώ</w:t>
      </w:r>
      <w:r>
        <w:rPr>
          <w:rFonts w:eastAsia="Times New Roman"/>
          <w:szCs w:val="24"/>
        </w:rPr>
        <w:t>τος</w:t>
      </w:r>
      <w:r>
        <w:rPr>
          <w:rFonts w:eastAsia="Times New Roman"/>
          <w:szCs w:val="24"/>
        </w:rPr>
        <w:t xml:space="preserve"> των αγροτών.</w:t>
      </w:r>
    </w:p>
    <w:p w14:paraId="539FA225" w14:textId="77777777" w:rsidR="009E4222" w:rsidRDefault="00AC15E4">
      <w:pPr>
        <w:tabs>
          <w:tab w:val="left" w:pos="3695"/>
        </w:tabs>
        <w:spacing w:line="600" w:lineRule="auto"/>
        <w:ind w:firstLine="720"/>
        <w:jc w:val="both"/>
        <w:rPr>
          <w:rFonts w:eastAsia="Times New Roman"/>
          <w:sz w:val="28"/>
          <w:szCs w:val="24"/>
        </w:rPr>
      </w:pPr>
      <w:r>
        <w:rPr>
          <w:rFonts w:eastAsia="Times New Roman"/>
          <w:szCs w:val="24"/>
        </w:rPr>
        <w:t xml:space="preserve">Έτσι </w:t>
      </w:r>
      <w:r>
        <w:rPr>
          <w:rFonts w:eastAsia="Times New Roman"/>
          <w:szCs w:val="24"/>
        </w:rPr>
        <w:t>οι ιδιοκτήτες ενός</w:t>
      </w:r>
      <w:r>
        <w:rPr>
          <w:rFonts w:eastAsia="Times New Roman"/>
          <w:szCs w:val="24"/>
        </w:rPr>
        <w:t xml:space="preserve"> μπακάλ</w:t>
      </w:r>
      <w:r>
        <w:rPr>
          <w:rFonts w:eastAsia="Times New Roman"/>
          <w:szCs w:val="24"/>
        </w:rPr>
        <w:t>ικου ή ενός καφενείου</w:t>
      </w:r>
      <w:r>
        <w:rPr>
          <w:rFonts w:eastAsia="Times New Roman"/>
          <w:szCs w:val="24"/>
        </w:rPr>
        <w:t xml:space="preserve"> στην ορεινή Ελλάδα, που εκ των πραγμάτων έχ</w:t>
      </w:r>
      <w:r>
        <w:rPr>
          <w:rFonts w:eastAsia="Times New Roman"/>
          <w:szCs w:val="24"/>
        </w:rPr>
        <w:t>ουν</w:t>
      </w:r>
      <w:r>
        <w:rPr>
          <w:rFonts w:eastAsia="Times New Roman"/>
          <w:szCs w:val="24"/>
        </w:rPr>
        <w:t xml:space="preserve"> εξαιρετικά χαμηλά εισοδήματα και συγχρόνως στηρίζ</w:t>
      </w:r>
      <w:r>
        <w:rPr>
          <w:rFonts w:eastAsia="Times New Roman"/>
          <w:szCs w:val="24"/>
        </w:rPr>
        <w:t>ουν</w:t>
      </w:r>
      <w:r>
        <w:rPr>
          <w:rFonts w:eastAsia="Times New Roman"/>
          <w:szCs w:val="24"/>
        </w:rPr>
        <w:t xml:space="preserve"> την τοπική </w:t>
      </w:r>
      <w:r>
        <w:rPr>
          <w:rFonts w:eastAsia="Times New Roman"/>
          <w:szCs w:val="24"/>
        </w:rPr>
        <w:t xml:space="preserve">οικονομία </w:t>
      </w:r>
      <w:r>
        <w:rPr>
          <w:rFonts w:eastAsia="Times New Roman"/>
          <w:szCs w:val="24"/>
        </w:rPr>
        <w:t>και την κοινωνική ζωή, θα συμβάλ</w:t>
      </w:r>
      <w:r>
        <w:rPr>
          <w:rFonts w:eastAsia="Times New Roman"/>
          <w:szCs w:val="24"/>
        </w:rPr>
        <w:t>ουν</w:t>
      </w:r>
      <w:r>
        <w:rPr>
          <w:rFonts w:eastAsia="Times New Roman"/>
          <w:szCs w:val="24"/>
        </w:rPr>
        <w:t xml:space="preserve"> στη</w:t>
      </w:r>
      <w:r>
        <w:rPr>
          <w:rFonts w:eastAsia="Times New Roman"/>
          <w:szCs w:val="24"/>
        </w:rPr>
        <w:t xml:space="preserve">ν επιβίωση </w:t>
      </w:r>
      <w:r>
        <w:rPr>
          <w:rFonts w:eastAsia="Times New Roman"/>
          <w:szCs w:val="24"/>
        </w:rPr>
        <w:t xml:space="preserve">αυτών των </w:t>
      </w:r>
      <w:r>
        <w:rPr>
          <w:rFonts w:eastAsia="Times New Roman"/>
          <w:szCs w:val="24"/>
        </w:rPr>
        <w:t>περιοχών</w:t>
      </w:r>
      <w:r>
        <w:rPr>
          <w:rFonts w:eastAsia="Times New Roman"/>
          <w:szCs w:val="24"/>
        </w:rPr>
        <w:t>.</w:t>
      </w:r>
    </w:p>
    <w:p w14:paraId="539FA22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των τουριστικών </w:t>
      </w:r>
      <w:r>
        <w:rPr>
          <w:rFonts w:eastAsia="Times New Roman" w:cs="Times New Roman"/>
          <w:szCs w:val="24"/>
        </w:rPr>
        <w:t xml:space="preserve">καταλυμάτων </w:t>
      </w:r>
      <w:r>
        <w:rPr>
          <w:rFonts w:eastAsia="Times New Roman" w:cs="Times New Roman"/>
          <w:szCs w:val="24"/>
        </w:rPr>
        <w:t>αντιμετωπίζεται διαφορετικά. Ίσως, κύριε Υπουργέ, θα πρέπει να το ξαναδούμε</w:t>
      </w:r>
      <w:r>
        <w:rPr>
          <w:rFonts w:eastAsia="Times New Roman" w:cs="Times New Roman"/>
          <w:szCs w:val="24"/>
        </w:rPr>
        <w:t xml:space="preserve"> εισάγοντας κάποια κριτήρια που να διαφοροποιούν τις διάφορες περιοχές της χώρας</w:t>
      </w:r>
      <w:r>
        <w:rPr>
          <w:rFonts w:eastAsia="Times New Roman" w:cs="Times New Roman"/>
          <w:szCs w:val="24"/>
        </w:rPr>
        <w:t>,</w:t>
      </w:r>
      <w:r>
        <w:rPr>
          <w:rFonts w:eastAsia="Times New Roman" w:cs="Times New Roman"/>
          <w:szCs w:val="24"/>
        </w:rPr>
        <w:t xml:space="preserve"> όπου υπάρχουν τουριστικά καταλύματα. Γιατί άλλο περιοχές, όπως τουριστικά νησιά, και άλλο μικρές κοινότητες, μικροί οικισμοί στην ορεινή Ελλάδα. </w:t>
      </w:r>
    </w:p>
    <w:p w14:paraId="539FA22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Αυτά για το νομοσχέδιο.</w:t>
      </w:r>
    </w:p>
    <w:p w14:paraId="539FA22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ή</w:t>
      </w:r>
      <w:r>
        <w:rPr>
          <w:rFonts w:eastAsia="Times New Roman" w:cs="Times New Roman"/>
          <w:szCs w:val="24"/>
        </w:rPr>
        <w:t xml:space="preserve">θελα να πω και λίγα πράγματα για τη συμπεριφορά των κομμάτων της </w:t>
      </w:r>
      <w:r>
        <w:rPr>
          <w:rFonts w:eastAsia="Times New Roman" w:cs="Times New Roman"/>
          <w:szCs w:val="24"/>
        </w:rPr>
        <w:t>Α</w:t>
      </w:r>
      <w:r>
        <w:rPr>
          <w:rFonts w:eastAsia="Times New Roman" w:cs="Times New Roman"/>
          <w:szCs w:val="24"/>
        </w:rPr>
        <w:t>ντιπολίτευσης, που θα την χαρακτήριζα υποκριτική</w:t>
      </w:r>
      <w:r>
        <w:rPr>
          <w:rFonts w:eastAsia="Times New Roman" w:cs="Times New Roman"/>
          <w:szCs w:val="24"/>
        </w:rPr>
        <w:t>,</w:t>
      </w:r>
      <w:r>
        <w:rPr>
          <w:rFonts w:eastAsia="Times New Roman" w:cs="Times New Roman"/>
          <w:szCs w:val="24"/>
        </w:rPr>
        <w:t xml:space="preserve"> διότι όλοι αυτοί εμφανίζονται σαν να προέρχονται από παρθενογένεση. Ομιλούν για ανάπτυξη, για απασχόληση, για διαφάνεια και άλλα ηχηρά παρόμ</w:t>
      </w:r>
      <w:r>
        <w:rPr>
          <w:rFonts w:eastAsia="Times New Roman" w:cs="Times New Roman"/>
          <w:szCs w:val="24"/>
        </w:rPr>
        <w:t xml:space="preserve">οια αυτοί που οδήγησαν τον τόπο στη χρεοκοπία. </w:t>
      </w:r>
    </w:p>
    <w:p w14:paraId="539FA22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Θα αναφερθώ σε ένα παράδειγμα, στο θέμα των θαλασσοδανείων. Η Κυβέρνηση είχε το σθένος να εναντιωθεί σε συμφέροντα της επιχειρηματικής ελίτ και της ολιγαρχίας του χρήματος. Αυτό δεν αρέσει </w:t>
      </w:r>
      <w:r>
        <w:rPr>
          <w:rFonts w:eastAsia="Times New Roman" w:cs="Times New Roman"/>
          <w:szCs w:val="24"/>
        </w:rPr>
        <w:lastRenderedPageBreak/>
        <w:t>σίγουρα στα κόμματα</w:t>
      </w:r>
      <w:r>
        <w:rPr>
          <w:rFonts w:eastAsia="Times New Roman" w:cs="Times New Roman"/>
          <w:szCs w:val="24"/>
        </w:rPr>
        <w:t xml:space="preserve"> του παλαιού πολιτικού συστήματος</w:t>
      </w:r>
      <w:r>
        <w:rPr>
          <w:rFonts w:eastAsia="Times New Roman" w:cs="Times New Roman"/>
          <w:szCs w:val="24"/>
        </w:rPr>
        <w:t xml:space="preserve"> αλλά και σε όσους εξ αυτών ξεβολεύτηκαν από μία τέτοια πολιτική. Στα κόμματα της </w:t>
      </w:r>
      <w:r>
        <w:rPr>
          <w:rFonts w:eastAsia="Times New Roman" w:cs="Times New Roman"/>
          <w:szCs w:val="24"/>
        </w:rPr>
        <w:t>Μ</w:t>
      </w:r>
      <w:r>
        <w:rPr>
          <w:rFonts w:eastAsia="Times New Roman" w:cs="Times New Roman"/>
          <w:szCs w:val="24"/>
        </w:rPr>
        <w:t xml:space="preserve">είζονος </w:t>
      </w:r>
      <w:r>
        <w:rPr>
          <w:rFonts w:eastAsia="Times New Roman" w:cs="Times New Roman"/>
          <w:szCs w:val="24"/>
        </w:rPr>
        <w:t>Α</w:t>
      </w:r>
      <w:r>
        <w:rPr>
          <w:rFonts w:eastAsia="Times New Roman" w:cs="Times New Roman"/>
          <w:szCs w:val="24"/>
        </w:rPr>
        <w:t xml:space="preserve">ντιπολίτευσης, αλλά και της </w:t>
      </w:r>
      <w:r>
        <w:rPr>
          <w:rFonts w:eastAsia="Times New Roman" w:cs="Times New Roman"/>
          <w:szCs w:val="24"/>
        </w:rPr>
        <w:t>Ε</w:t>
      </w:r>
      <w:r>
        <w:rPr>
          <w:rFonts w:eastAsia="Times New Roman" w:cs="Times New Roman"/>
          <w:szCs w:val="24"/>
        </w:rPr>
        <w:t xml:space="preserve">λάσσονος, που συνασπίστηκαν με τους </w:t>
      </w:r>
      <w:proofErr w:type="spellStart"/>
      <w:r>
        <w:rPr>
          <w:rFonts w:eastAsia="Times New Roman" w:cs="Times New Roman"/>
          <w:szCs w:val="24"/>
        </w:rPr>
        <w:t>καναλάρχες</w:t>
      </w:r>
      <w:proofErr w:type="spellEnd"/>
      <w:r>
        <w:rPr>
          <w:rFonts w:eastAsia="Times New Roman" w:cs="Times New Roman"/>
          <w:szCs w:val="24"/>
        </w:rPr>
        <w:t xml:space="preserve"> και το τραπεζικό σύστημα, για να ακυρώσουν την πολιτική</w:t>
      </w:r>
      <w:r>
        <w:rPr>
          <w:rFonts w:eastAsia="Times New Roman" w:cs="Times New Roman"/>
          <w:szCs w:val="24"/>
        </w:rPr>
        <w:t xml:space="preserve"> της Κυβέρνησης.</w:t>
      </w:r>
    </w:p>
    <w:p w14:paraId="539FA22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Ξέρετε, επειδή είμαι και μέλος της Εξεταστικής Επιτροπής της Βουλής για τη διερεύνηση των δανείων κομμάτων και ΜΜΕ, ακούστηκαν εκεί πολλά. Θα υπάρξει πόρισμα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μείς δεν προδικάζουμε τα συμπεράσματά του, όπως κάποιοι άλλοι κάνουν στην </w:t>
      </w:r>
      <w:r>
        <w:rPr>
          <w:rFonts w:eastAsia="Times New Roman" w:cs="Times New Roman"/>
          <w:szCs w:val="24"/>
        </w:rPr>
        <w:t>ε</w:t>
      </w:r>
      <w:r>
        <w:rPr>
          <w:rFonts w:eastAsia="Times New Roman" w:cs="Times New Roman"/>
          <w:szCs w:val="24"/>
        </w:rPr>
        <w:t>πιτρ</w:t>
      </w:r>
      <w:r>
        <w:rPr>
          <w:rFonts w:eastAsia="Times New Roman" w:cs="Times New Roman"/>
          <w:szCs w:val="24"/>
        </w:rPr>
        <w:t xml:space="preserve">οπή και αλλού. </w:t>
      </w:r>
    </w:p>
    <w:p w14:paraId="539FA22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συνάδελφε.</w:t>
      </w:r>
    </w:p>
    <w:p w14:paraId="539FA22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Τελειώνω, κύριε Πρόεδρε.</w:t>
      </w:r>
    </w:p>
    <w:p w14:paraId="539FA22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Όμως, τίποτα απ’ </w:t>
      </w:r>
      <w:r>
        <w:rPr>
          <w:rFonts w:eastAsia="Times New Roman" w:cs="Times New Roman"/>
          <w:szCs w:val="24"/>
        </w:rPr>
        <w:t xml:space="preserve">όλα </w:t>
      </w:r>
      <w:r>
        <w:rPr>
          <w:rFonts w:eastAsia="Times New Roman" w:cs="Times New Roman"/>
          <w:szCs w:val="24"/>
        </w:rPr>
        <w:t xml:space="preserve">αυτά δεν είναι τόσο σημαντικό όσο όσα έχουν περάσει ως τροπολογίες, που αθωώνουν εν μία </w:t>
      </w:r>
      <w:proofErr w:type="spellStart"/>
      <w:r>
        <w:rPr>
          <w:rFonts w:eastAsia="Times New Roman" w:cs="Times New Roman"/>
          <w:szCs w:val="24"/>
        </w:rPr>
        <w:t>νυκτί</w:t>
      </w:r>
      <w:proofErr w:type="spellEnd"/>
      <w:r>
        <w:rPr>
          <w:rFonts w:eastAsia="Times New Roman" w:cs="Times New Roman"/>
          <w:szCs w:val="24"/>
        </w:rPr>
        <w:t xml:space="preserve"> τους αόρατους εκφ</w:t>
      </w:r>
      <w:r>
        <w:rPr>
          <w:rFonts w:eastAsia="Times New Roman" w:cs="Times New Roman"/>
          <w:szCs w:val="24"/>
        </w:rPr>
        <w:t>ραστές των συμφερόντων που προανέφερα.</w:t>
      </w:r>
    </w:p>
    <w:p w14:paraId="539FA22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Ένα μικρό δείγμα</w:t>
      </w:r>
      <w:r>
        <w:rPr>
          <w:rFonts w:eastAsia="Times New Roman" w:cs="Times New Roman"/>
          <w:szCs w:val="24"/>
        </w:rPr>
        <w:t xml:space="preserve"> πρόδηλης παρέμβασης στη δικαιοσύνη</w:t>
      </w:r>
      <w:r>
        <w:rPr>
          <w:rFonts w:eastAsia="Times New Roman" w:cs="Times New Roman"/>
          <w:szCs w:val="24"/>
        </w:rPr>
        <w:t>: Μιλάω για την τροπολογία που πέρασε στον ν.4146/2013</w:t>
      </w:r>
      <w:r>
        <w:rPr>
          <w:rFonts w:eastAsia="Times New Roman" w:cs="Times New Roman"/>
          <w:szCs w:val="24"/>
        </w:rPr>
        <w:t>,</w:t>
      </w:r>
      <w:r>
        <w:rPr>
          <w:rFonts w:eastAsia="Times New Roman" w:cs="Times New Roman"/>
          <w:szCs w:val="24"/>
        </w:rPr>
        <w:t xml:space="preserve"> στο άρθρο 78, το οποίο όριζε ότι απαλλάσσονται από κάθε ευθύνη για το αδίκημα της απιστίας οι </w:t>
      </w:r>
      <w:r>
        <w:rPr>
          <w:rFonts w:eastAsia="Times New Roman" w:cs="Times New Roman"/>
          <w:szCs w:val="24"/>
        </w:rPr>
        <w:t>π</w:t>
      </w:r>
      <w:r>
        <w:rPr>
          <w:rFonts w:eastAsia="Times New Roman" w:cs="Times New Roman"/>
          <w:szCs w:val="24"/>
        </w:rPr>
        <w:t xml:space="preserve">ρόεδροι, τα μέλη διοικητικών συμβουλίων και στελέχη τραπεζών για σύναψη δανείων πάσης φύσεως με νομικά πρόσωπα δημοσίου δικαίου ή νομικά πρόσωπα ιδιωτικού δικαίου μη κερδοσκοπικού χαρακτήρα του ευρύτερου δημόσιου τομέα. </w:t>
      </w:r>
    </w:p>
    <w:p w14:paraId="539FA22F" w14:textId="77777777" w:rsidR="009E4222" w:rsidRDefault="00AC15E4">
      <w:pPr>
        <w:spacing w:after="0" w:line="600" w:lineRule="auto"/>
        <w:ind w:firstLine="720"/>
        <w:jc w:val="both"/>
        <w:rPr>
          <w:rFonts w:eastAsia="Times New Roman" w:cs="Times New Roman"/>
          <w:szCs w:val="24"/>
        </w:rPr>
      </w:pPr>
      <w:r>
        <w:rPr>
          <w:rFonts w:eastAsia="Times New Roman" w:cs="Times New Roman"/>
          <w:szCs w:val="24"/>
        </w:rPr>
        <w:t>Δηλαδή, για να το θέσω πιο κατανοητ</w:t>
      </w:r>
      <w:r>
        <w:rPr>
          <w:rFonts w:eastAsia="Times New Roman" w:cs="Times New Roman"/>
          <w:szCs w:val="24"/>
        </w:rPr>
        <w:t>ά και για να το καταλάβουν όλοι, υπήρξαν στελέχη στα διοικητικά συμβούλια τραπεζών που προέβησαν σε χορήγηση θαλασσοδανείων στα κόμματα και</w:t>
      </w:r>
      <w:r>
        <w:rPr>
          <w:rFonts w:eastAsia="Times New Roman" w:cs="Times New Roman"/>
          <w:szCs w:val="24"/>
        </w:rPr>
        <w:t xml:space="preserve"> </w:t>
      </w:r>
      <w:r>
        <w:rPr>
          <w:rFonts w:eastAsia="Times New Roman" w:cs="Times New Roman"/>
          <w:szCs w:val="24"/>
        </w:rPr>
        <w:t>στα ΜΜΕ</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οποία</w:t>
      </w:r>
      <w:r>
        <w:rPr>
          <w:rFonts w:eastAsia="Times New Roman" w:cs="Times New Roman"/>
          <w:szCs w:val="24"/>
        </w:rPr>
        <w:t xml:space="preserve"> είναι</w:t>
      </w:r>
      <w:r>
        <w:rPr>
          <w:rFonts w:eastAsia="Times New Roman" w:cs="Times New Roman"/>
          <w:szCs w:val="24"/>
        </w:rPr>
        <w:t xml:space="preserve"> </w:t>
      </w:r>
      <w:r>
        <w:rPr>
          <w:rFonts w:eastAsia="Times New Roman" w:cs="Times New Roman"/>
          <w:szCs w:val="24"/>
        </w:rPr>
        <w:t>μη εξυπηρετούμενα</w:t>
      </w:r>
      <w:r>
        <w:rPr>
          <w:rFonts w:eastAsia="Times New Roman" w:cs="Times New Roman"/>
          <w:szCs w:val="24"/>
        </w:rPr>
        <w:t xml:space="preserve"> και απλήρωτα</w:t>
      </w:r>
      <w:r>
        <w:rPr>
          <w:rFonts w:eastAsia="Times New Roman" w:cs="Times New Roman"/>
          <w:szCs w:val="24"/>
        </w:rPr>
        <w:t>. Και δεν μιλάμε για μικροποσά. Μιλάμε για ποσά που αγγίζουν τ</w:t>
      </w:r>
      <w:r>
        <w:rPr>
          <w:rFonts w:eastAsia="Times New Roman" w:cs="Times New Roman"/>
          <w:szCs w:val="24"/>
        </w:rPr>
        <w:t>ο ένα δισεκατομμύριο.</w:t>
      </w:r>
    </w:p>
    <w:p w14:paraId="539FA230" w14:textId="77777777" w:rsidR="009E4222" w:rsidRDefault="00AC15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Παπαηλιού, σας παρακαλώ. Σας έδωσα δύο επιπλέον λεπτά.</w:t>
      </w:r>
    </w:p>
    <w:p w14:paraId="539FA231" w14:textId="77777777" w:rsidR="009E4222" w:rsidRDefault="00AC15E4">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ΠΑΠΑΗΛΙΟΥ:</w:t>
      </w:r>
      <w:r>
        <w:rPr>
          <w:rFonts w:eastAsia="Times New Roman" w:cs="Times New Roman"/>
          <w:szCs w:val="24"/>
        </w:rPr>
        <w:t xml:space="preserve"> Κύριε Πρόεδρε, τελειώνω με δύο φράσεις.</w:t>
      </w:r>
    </w:p>
    <w:p w14:paraId="539FA232" w14:textId="77777777" w:rsidR="009E4222" w:rsidRDefault="00AC15E4">
      <w:pPr>
        <w:spacing w:after="0" w:line="600" w:lineRule="auto"/>
        <w:ind w:firstLine="720"/>
        <w:jc w:val="both"/>
        <w:rPr>
          <w:rFonts w:eastAsia="Times New Roman" w:cs="Times New Roman"/>
          <w:szCs w:val="24"/>
        </w:rPr>
      </w:pPr>
      <w:r>
        <w:rPr>
          <w:rFonts w:eastAsia="Times New Roman" w:cs="Times New Roman"/>
          <w:szCs w:val="24"/>
        </w:rPr>
        <w:t xml:space="preserve">Αυτοί, λοιπόν, </w:t>
      </w:r>
      <w:r>
        <w:rPr>
          <w:rFonts w:eastAsia="Times New Roman" w:cs="Times New Roman"/>
          <w:szCs w:val="24"/>
        </w:rPr>
        <w:t xml:space="preserve">η Νέα Δημοκρατία </w:t>
      </w:r>
      <w:r>
        <w:rPr>
          <w:rFonts w:eastAsia="Times New Roman" w:cs="Times New Roman"/>
          <w:szCs w:val="24"/>
        </w:rPr>
        <w:t xml:space="preserve">και το ΠΑΣΟΚ, </w:t>
      </w:r>
      <w:r>
        <w:rPr>
          <w:rFonts w:eastAsia="Times New Roman" w:cs="Times New Roman"/>
          <w:szCs w:val="24"/>
        </w:rPr>
        <w:t xml:space="preserve">κατασπατάλησαν και φόρτωσαν στις </w:t>
      </w:r>
      <w:r>
        <w:rPr>
          <w:rFonts w:eastAsia="Times New Roman" w:cs="Times New Roman"/>
          <w:szCs w:val="24"/>
        </w:rPr>
        <w:t>πλάτες του ελληνικού λαού τα δανεικά και αγύριστα</w:t>
      </w:r>
      <w:r>
        <w:rPr>
          <w:rFonts w:eastAsia="Times New Roman" w:cs="Times New Roman"/>
          <w:szCs w:val="24"/>
        </w:rPr>
        <w:t xml:space="preserve"> μέσω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w:t>
      </w:r>
      <w:r>
        <w:rPr>
          <w:rFonts w:eastAsia="Times New Roman" w:cs="Times New Roman"/>
          <w:szCs w:val="24"/>
        </w:rPr>
        <w:t xml:space="preserve">. </w:t>
      </w:r>
      <w:r>
        <w:rPr>
          <w:rFonts w:eastAsia="Times New Roman" w:cs="Times New Roman"/>
          <w:szCs w:val="24"/>
        </w:rPr>
        <w:t>Επιπλέον έχουμε και τα περίπου 402 εκατομμύρια οφειλές των δανείων των κομμάτων της Νέας Δημοκρατίας και του ΠΑΣΟΚ.</w:t>
      </w:r>
    </w:p>
    <w:p w14:paraId="539FA233" w14:textId="77777777" w:rsidR="009E4222" w:rsidRDefault="00AC15E4">
      <w:pPr>
        <w:spacing w:after="0" w:line="600" w:lineRule="auto"/>
        <w:ind w:firstLine="720"/>
        <w:jc w:val="both"/>
        <w:rPr>
          <w:rFonts w:eastAsia="Times New Roman" w:cs="Times New Roman"/>
          <w:szCs w:val="24"/>
        </w:rPr>
      </w:pPr>
      <w:r>
        <w:rPr>
          <w:rFonts w:eastAsia="Times New Roman" w:cs="Times New Roman"/>
          <w:szCs w:val="24"/>
        </w:rPr>
        <w:t>Η Αντιπολίτευση επιδίδεται επί μακρόν στην τροφο</w:t>
      </w:r>
      <w:r>
        <w:rPr>
          <w:rFonts w:eastAsia="Times New Roman" w:cs="Times New Roman"/>
          <w:szCs w:val="24"/>
        </w:rPr>
        <w:t xml:space="preserve">δοσία </w:t>
      </w:r>
      <w:r>
        <w:rPr>
          <w:rFonts w:eastAsia="Times New Roman" w:cs="Times New Roman"/>
          <w:szCs w:val="24"/>
        </w:rPr>
        <w:t>του</w:t>
      </w:r>
      <w:r>
        <w:rPr>
          <w:rFonts w:eastAsia="Times New Roman" w:cs="Times New Roman"/>
          <w:szCs w:val="24"/>
        </w:rPr>
        <w:t xml:space="preserve"> συστήματος </w:t>
      </w:r>
      <w:r>
        <w:rPr>
          <w:rFonts w:eastAsia="Times New Roman" w:cs="Times New Roman"/>
          <w:szCs w:val="24"/>
        </w:rPr>
        <w:t xml:space="preserve">του </w:t>
      </w:r>
      <w:r>
        <w:rPr>
          <w:rFonts w:eastAsia="Times New Roman" w:cs="Times New Roman"/>
          <w:szCs w:val="24"/>
        </w:rPr>
        <w:t>τριγώνου της αμαρτίας με υποκρισία και θράσος</w:t>
      </w:r>
      <w:r>
        <w:rPr>
          <w:rFonts w:eastAsia="Times New Roman" w:cs="Times New Roman"/>
          <w:szCs w:val="24"/>
        </w:rPr>
        <w:t>. Α</w:t>
      </w:r>
      <w:r>
        <w:rPr>
          <w:rFonts w:eastAsia="Times New Roman" w:cs="Times New Roman"/>
          <w:szCs w:val="24"/>
        </w:rPr>
        <w:t xml:space="preserve">υτή είναι η πραγματικότητα. </w:t>
      </w:r>
    </w:p>
    <w:p w14:paraId="539FA234" w14:textId="77777777" w:rsidR="009E4222" w:rsidRDefault="00AC15E4">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δεν μπορώ να σας αφήσω άλλον χρόνο.</w:t>
      </w:r>
    </w:p>
    <w:p w14:paraId="539FA23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Εμείς, πάντως, κύριε Πρόεδρε, -θέλω να το τονίσω</w:t>
      </w:r>
      <w:r>
        <w:rPr>
          <w:rFonts w:eastAsia="Times New Roman" w:cs="Times New Roman"/>
          <w:szCs w:val="24"/>
        </w:rPr>
        <w:t>- θα συνεχίσουμε να παλεύουμε για το δίκαιο</w:t>
      </w:r>
      <w:r>
        <w:rPr>
          <w:rFonts w:eastAsia="Times New Roman" w:cs="Times New Roman"/>
          <w:szCs w:val="24"/>
        </w:rPr>
        <w:t>,</w:t>
      </w:r>
      <w:r>
        <w:rPr>
          <w:rFonts w:eastAsia="Times New Roman" w:cs="Times New Roman"/>
          <w:szCs w:val="24"/>
        </w:rPr>
        <w:t xml:space="preserve"> γιατί πρωτίστως εκπροσωπούμε μία άλλη λογική. Θα συνεχίσουμε να παλεύουμε ενάντια στα συμφέροντα της διαπλοκής, τις πολιτικές παρεμβάσεις.</w:t>
      </w:r>
    </w:p>
    <w:p w14:paraId="539FA23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39FA23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αλλά αν ο καθένας σ</w:t>
      </w:r>
      <w:r>
        <w:rPr>
          <w:rFonts w:eastAsia="Times New Roman" w:cs="Times New Roman"/>
          <w:szCs w:val="24"/>
        </w:rPr>
        <w:t>ας μιλάει συν τρία λεπτά με ένα ευχαριστώ στον Πρόεδρο</w:t>
      </w:r>
      <w:r>
        <w:rPr>
          <w:rFonts w:eastAsia="Times New Roman" w:cs="Times New Roman"/>
          <w:szCs w:val="24"/>
        </w:rPr>
        <w:t>,</w:t>
      </w:r>
      <w:r>
        <w:rPr>
          <w:rFonts w:eastAsia="Times New Roman" w:cs="Times New Roman"/>
          <w:szCs w:val="24"/>
        </w:rPr>
        <w:t xml:space="preserve"> η μισή σειρά δεν θα μιλήσει. Αντί, λοιπόν, για ευχαριστώ να είμαστε συνεπείς στον χρόνο μας.</w:t>
      </w:r>
    </w:p>
    <w:p w14:paraId="539FA23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Χρήστος </w:t>
      </w:r>
      <w:proofErr w:type="spellStart"/>
      <w:r>
        <w:rPr>
          <w:rFonts w:eastAsia="Times New Roman" w:cs="Times New Roman"/>
          <w:szCs w:val="24"/>
        </w:rPr>
        <w:t>Σταϊκούρας</w:t>
      </w:r>
      <w:proofErr w:type="spellEnd"/>
      <w:r>
        <w:rPr>
          <w:rFonts w:eastAsia="Times New Roman" w:cs="Times New Roman"/>
          <w:szCs w:val="24"/>
        </w:rPr>
        <w:t>.</w:t>
      </w:r>
    </w:p>
    <w:p w14:paraId="539FA23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ΣΤΑΪΚΟΥΡΑΣ:</w:t>
      </w:r>
      <w:r>
        <w:rPr>
          <w:rFonts w:eastAsia="Times New Roman" w:cs="Times New Roman"/>
          <w:szCs w:val="24"/>
        </w:rPr>
        <w:t xml:space="preserve"> Ευχαριστώ πολύ, κύριε Πρόεδρε.</w:t>
      </w:r>
    </w:p>
    <w:p w14:paraId="539FA23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σήμερα είμαστε και πάλι στην ίδια θεατρική παράσταση θεατές. Συζητούμε για πολλοστή φορά μέσα σε ασφυκτικές προθεσμίες και μεγάλη χρονική καθυστέρηση κάποια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για την ολοκλήρωση της πρώτης αξιολόγησης</w:t>
      </w:r>
      <w:r>
        <w:rPr>
          <w:rFonts w:eastAsia="Times New Roman" w:cs="Times New Roman"/>
          <w:szCs w:val="24"/>
        </w:rPr>
        <w:t>,</w:t>
      </w:r>
      <w:r>
        <w:rPr>
          <w:rFonts w:eastAsia="Times New Roman" w:cs="Times New Roman"/>
          <w:szCs w:val="24"/>
        </w:rPr>
        <w:t xml:space="preserve"> τα περισσότερα από τα</w:t>
      </w:r>
      <w:r>
        <w:rPr>
          <w:rFonts w:eastAsia="Times New Roman" w:cs="Times New Roman"/>
          <w:szCs w:val="24"/>
        </w:rPr>
        <w:t xml:space="preserve"> οποία, με βάση τις κυβερνητικές δεσμεύσεις, θα έπρεπε να είχαν ολοκληρωθεί από τον Ιούνιο και τον Ιούλιο. </w:t>
      </w:r>
    </w:p>
    <w:p w14:paraId="539FA23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το κείμενο από το συμπληρωματικό μνημόνιο που δεν έχει κατατεθεί στη Βουλή από την </w:t>
      </w:r>
      <w:r>
        <w:rPr>
          <w:rFonts w:eastAsia="Times New Roman" w:cs="Times New Roman"/>
          <w:szCs w:val="24"/>
        </w:rPr>
        <w:t>ε</w:t>
      </w:r>
      <w:r>
        <w:rPr>
          <w:rFonts w:eastAsia="Times New Roman" w:cs="Times New Roman"/>
          <w:szCs w:val="24"/>
        </w:rPr>
        <w:t xml:space="preserve">λληνική Κυβέρνηση και βρίσκεται στο </w:t>
      </w:r>
      <w:r>
        <w:rPr>
          <w:rFonts w:eastAsia="Times New Roman" w:cs="Times New Roman"/>
          <w:szCs w:val="24"/>
          <w:lang w:val="en-US"/>
        </w:rPr>
        <w:t>site</w:t>
      </w:r>
      <w:r>
        <w:rPr>
          <w:rFonts w:eastAsia="Times New Roman" w:cs="Times New Roman"/>
          <w:szCs w:val="24"/>
        </w:rPr>
        <w:t xml:space="preserve"> τ</w:t>
      </w:r>
      <w:r>
        <w:rPr>
          <w:rFonts w:eastAsia="Times New Roman" w:cs="Times New Roman"/>
          <w:szCs w:val="24"/>
        </w:rPr>
        <w:t xml:space="preserve">ης Ευρωπαϊκής Επιτροπής. </w:t>
      </w:r>
    </w:p>
    <w:p w14:paraId="539FA23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9FA23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φθάσαμε τέλος Σ</w:t>
      </w:r>
      <w:r>
        <w:rPr>
          <w:rFonts w:eastAsia="Times New Roman" w:cs="Times New Roman"/>
          <w:szCs w:val="24"/>
        </w:rPr>
        <w:t xml:space="preserve">επτεμβρίου προκειμένου να τα συζητήσουμε, με αποκλειστική ευθύνη της Κυβέρνησης για την κωλυσιεργία και με το πιστόλι στον κρόταφο, ενώ ακόμη υπολείπονται </w:t>
      </w:r>
      <w:proofErr w:type="spellStart"/>
      <w:r>
        <w:rPr>
          <w:rFonts w:eastAsia="Times New Roman" w:cs="Times New Roman"/>
          <w:szCs w:val="24"/>
        </w:rPr>
        <w:t>προαπαιτούμενα</w:t>
      </w:r>
      <w:proofErr w:type="spellEnd"/>
      <w:r>
        <w:rPr>
          <w:rFonts w:eastAsia="Times New Roman" w:cs="Times New Roman"/>
          <w:szCs w:val="24"/>
        </w:rPr>
        <w:t>, καθυστερώντας την ολοκλήρωση της αξιολόγησης. Εύχομαι αυτή να μην καθυστερήσει περισσ</w:t>
      </w:r>
      <w:r>
        <w:rPr>
          <w:rFonts w:eastAsia="Times New Roman" w:cs="Times New Roman"/>
          <w:szCs w:val="24"/>
        </w:rPr>
        <w:t xml:space="preserve">ότερο και να κλείσει με τον βέλτιστο για τα ελληνικά συμφέροντα τρόπο, γιατί τη δεύτερη </w:t>
      </w:r>
      <w:proofErr w:type="spellStart"/>
      <w:r>
        <w:rPr>
          <w:rFonts w:eastAsia="Times New Roman" w:cs="Times New Roman"/>
          <w:szCs w:val="24"/>
        </w:rPr>
        <w:t>υποδόση</w:t>
      </w:r>
      <w:proofErr w:type="spellEnd"/>
      <w:r>
        <w:rPr>
          <w:rFonts w:eastAsia="Times New Roman" w:cs="Times New Roman"/>
          <w:szCs w:val="24"/>
        </w:rPr>
        <w:t xml:space="preserve"> της πρώτης αξιολόγησης την έχει ανάγκη πρωτίστως η πραγματική οικονομία. Και αυτό, γιατί ένα σημαντικό τμήμα </w:t>
      </w:r>
      <w:r>
        <w:rPr>
          <w:rFonts w:eastAsia="Times New Roman" w:cs="Times New Roman"/>
          <w:szCs w:val="24"/>
        </w:rPr>
        <w:lastRenderedPageBreak/>
        <w:t>της προβλέπεται να κατευθυνθεί για την αποπληρωμή κ</w:t>
      </w:r>
      <w:r>
        <w:rPr>
          <w:rFonts w:eastAsia="Times New Roman" w:cs="Times New Roman"/>
          <w:szCs w:val="24"/>
        </w:rPr>
        <w:t xml:space="preserve">άποιων λίγων ληξιπρόθεσμων οφειλών του </w:t>
      </w:r>
      <w:r>
        <w:rPr>
          <w:rFonts w:eastAsia="Times New Roman" w:cs="Times New Roman"/>
          <w:szCs w:val="24"/>
        </w:rPr>
        <w:t>δ</w:t>
      </w:r>
      <w:r>
        <w:rPr>
          <w:rFonts w:eastAsia="Times New Roman" w:cs="Times New Roman"/>
          <w:szCs w:val="24"/>
        </w:rPr>
        <w:t>ημοσίου, οι οποίες επί ημερών διακυβέρνησης ΣΥΡΙΖΑ και ΑΝΕΛ αυξήθηκαν κατά 80%.</w:t>
      </w:r>
    </w:p>
    <w:p w14:paraId="539FA23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κόστος της κυβερνητικής καθυστέρησης το βιώνει η οικονομία, το υφίσταται η κοινωνία. Ήδη, η επτάμηνη κα</w:t>
      </w:r>
      <w:r>
        <w:rPr>
          <w:rFonts w:eastAsia="Times New Roman" w:cs="Times New Roman"/>
          <w:szCs w:val="24"/>
        </w:rPr>
        <w:t xml:space="preserve">θυστέρηση της ολοκλήρωσης της πρώτης φάσης της πρώτης αξιολόγησης προσέθεσε δημοσιονομικά μέτρα και οδήγησε σε ταπεινωτικές δεσμεύσεις. Δεσμεύσεις, όπως είναι ο κόφτης, το </w:t>
      </w:r>
      <w:proofErr w:type="spellStart"/>
      <w:r>
        <w:rPr>
          <w:rFonts w:eastAsia="Times New Roman" w:cs="Times New Roman"/>
          <w:szCs w:val="24"/>
        </w:rPr>
        <w:t>υπερταμείο</w:t>
      </w:r>
      <w:proofErr w:type="spellEnd"/>
      <w:r>
        <w:rPr>
          <w:rFonts w:eastAsia="Times New Roman" w:cs="Times New Roman"/>
          <w:szCs w:val="24"/>
        </w:rPr>
        <w:t xml:space="preserve"> αποκρατικοποιήσεων, </w:t>
      </w:r>
      <w:proofErr w:type="spellStart"/>
      <w:r>
        <w:rPr>
          <w:rFonts w:eastAsia="Times New Roman" w:cs="Times New Roman"/>
          <w:szCs w:val="24"/>
        </w:rPr>
        <w:t>υπερταμείο</w:t>
      </w:r>
      <w:proofErr w:type="spellEnd"/>
      <w:r>
        <w:rPr>
          <w:rFonts w:eastAsia="Times New Roman" w:cs="Times New Roman"/>
          <w:szCs w:val="24"/>
        </w:rPr>
        <w:t xml:space="preserve"> το οποίο συνιστά πρωτοφανή εκχώρηση του συ</w:t>
      </w:r>
      <w:r>
        <w:rPr>
          <w:rFonts w:eastAsia="Times New Roman" w:cs="Times New Roman"/>
          <w:szCs w:val="24"/>
        </w:rPr>
        <w:t>νόλου της περιουσίας της χώρας για διάστημα ενός αιώνα, χωρίς ουσιαστικό εθνικό έλεγχο και λογοδοσία.</w:t>
      </w:r>
    </w:p>
    <w:p w14:paraId="539FA23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Σήμερα, διάταξη του υπό συζήτηση σχεδίου νόμου έρχεται να ενισχύσει το </w:t>
      </w:r>
      <w:proofErr w:type="spellStart"/>
      <w:r>
        <w:rPr>
          <w:rFonts w:eastAsia="Times New Roman" w:cs="Times New Roman"/>
          <w:szCs w:val="24"/>
        </w:rPr>
        <w:t>υπερταμείο</w:t>
      </w:r>
      <w:proofErr w:type="spellEnd"/>
      <w:r>
        <w:rPr>
          <w:rFonts w:eastAsia="Times New Roman" w:cs="Times New Roman"/>
          <w:szCs w:val="24"/>
        </w:rPr>
        <w:t xml:space="preserve">. Μια μικρή πρόσφατη ιστορική αναδρομή έχει την αξία της. Τον Μάιο, όταν </w:t>
      </w:r>
      <w:r>
        <w:rPr>
          <w:rFonts w:eastAsia="Times New Roman" w:cs="Times New Roman"/>
          <w:szCs w:val="24"/>
        </w:rPr>
        <w:t xml:space="preserve">και δημιουργήθηκε το </w:t>
      </w:r>
      <w:proofErr w:type="spellStart"/>
      <w:r>
        <w:rPr>
          <w:rFonts w:eastAsia="Times New Roman" w:cs="Times New Roman"/>
          <w:szCs w:val="24"/>
        </w:rPr>
        <w:t>υπερταμείο</w:t>
      </w:r>
      <w:proofErr w:type="spellEnd"/>
      <w:r>
        <w:rPr>
          <w:rFonts w:eastAsia="Times New Roman" w:cs="Times New Roman"/>
          <w:szCs w:val="24"/>
        </w:rPr>
        <w:t xml:space="preserve">, η </w:t>
      </w:r>
      <w:r>
        <w:rPr>
          <w:rFonts w:eastAsia="Times New Roman" w:cs="Times New Roman"/>
          <w:szCs w:val="24"/>
        </w:rPr>
        <w:lastRenderedPageBreak/>
        <w:t xml:space="preserve">Κυβέρνηση δεσμεύθηκε να μεταφέρει περιουσιακά στοιχεία στην νεοσύστατη </w:t>
      </w:r>
      <w:r>
        <w:rPr>
          <w:rFonts w:eastAsia="Times New Roman" w:cs="Times New Roman"/>
          <w:szCs w:val="24"/>
        </w:rPr>
        <w:t>«</w:t>
      </w:r>
      <w:r>
        <w:rPr>
          <w:rFonts w:eastAsia="Times New Roman" w:cs="Times New Roman"/>
          <w:szCs w:val="24"/>
        </w:rPr>
        <w:t>Εταιρεία Δημοσίων Συμμετοχών</w:t>
      </w:r>
      <w:r>
        <w:rPr>
          <w:rFonts w:eastAsia="Times New Roman" w:cs="Times New Roman"/>
          <w:szCs w:val="24"/>
        </w:rPr>
        <w:t>»</w:t>
      </w:r>
      <w:r>
        <w:rPr>
          <w:rFonts w:eastAsia="Times New Roman" w:cs="Times New Roman"/>
          <w:szCs w:val="24"/>
        </w:rPr>
        <w:t>. Αρχικά απέκρυψε αυτά τα περιουσιακά στοιχεία. Μετά από συνεχείς παρεμβάσεις σχεδόν σύσσωμης της Αντιπολίτευσης, η Κυβέ</w:t>
      </w:r>
      <w:r>
        <w:rPr>
          <w:rFonts w:eastAsia="Times New Roman" w:cs="Times New Roman"/>
          <w:szCs w:val="24"/>
        </w:rPr>
        <w:t xml:space="preserve">ρνηση κατέθεσε νομοτεχνική βελτίωση, την οποία και θα καταθέσω στα Πρακτικά, σύμφωνα με την οποία πλήθος εταιρειών μεταβιβάζονταν στο </w:t>
      </w:r>
      <w:proofErr w:type="spellStart"/>
      <w:r>
        <w:rPr>
          <w:rFonts w:eastAsia="Times New Roman" w:cs="Times New Roman"/>
          <w:szCs w:val="24"/>
        </w:rPr>
        <w:t>υπερταμείο</w:t>
      </w:r>
      <w:proofErr w:type="spellEnd"/>
      <w:r>
        <w:rPr>
          <w:rFonts w:eastAsia="Times New Roman" w:cs="Times New Roman"/>
          <w:szCs w:val="24"/>
        </w:rPr>
        <w:t xml:space="preserve">, μεταξύ των οποίων, και οι εταιρείες ΕΥΑΘ, ΕΥΔΑΠ, ΕΛΒΟ, </w:t>
      </w:r>
      <w:r>
        <w:rPr>
          <w:rFonts w:eastAsia="Times New Roman" w:cs="Times New Roman"/>
          <w:szCs w:val="24"/>
        </w:rPr>
        <w:t>«</w:t>
      </w:r>
      <w:r>
        <w:rPr>
          <w:rFonts w:eastAsia="Times New Roman" w:cs="Times New Roman"/>
          <w:szCs w:val="24"/>
        </w:rPr>
        <w:t>Αττικό Μετρό</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Κτιριακές Υποδομές</w:t>
      </w:r>
      <w:r>
        <w:rPr>
          <w:rFonts w:eastAsia="Times New Roman" w:cs="Times New Roman"/>
          <w:szCs w:val="24"/>
        </w:rPr>
        <w:t>»</w:t>
      </w:r>
      <w:r>
        <w:rPr>
          <w:rFonts w:eastAsia="Times New Roman" w:cs="Times New Roman"/>
          <w:szCs w:val="24"/>
        </w:rPr>
        <w:t xml:space="preserve"> και ΔΕΗ, με την υπ</w:t>
      </w:r>
      <w:r>
        <w:rPr>
          <w:rFonts w:eastAsia="Times New Roman" w:cs="Times New Roman"/>
          <w:szCs w:val="24"/>
        </w:rPr>
        <w:t xml:space="preserve">ογραφή του Υπουργού Οικονομικών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539FA24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Την καταθέτω </w:t>
      </w:r>
      <w:r>
        <w:rPr>
          <w:rFonts w:eastAsia="Times New Roman" w:cs="Times New Roman"/>
          <w:szCs w:val="24"/>
        </w:rPr>
        <w:t xml:space="preserve">για </w:t>
      </w:r>
      <w:r>
        <w:rPr>
          <w:rFonts w:eastAsia="Times New Roman" w:cs="Times New Roman"/>
          <w:szCs w:val="24"/>
        </w:rPr>
        <w:t>τα Πρακτικά.</w:t>
      </w:r>
    </w:p>
    <w:p w14:paraId="539FA241" w14:textId="77777777" w:rsidR="009E4222" w:rsidRDefault="00AC15E4">
      <w:pPr>
        <w:spacing w:line="600" w:lineRule="auto"/>
        <w:ind w:firstLine="720"/>
        <w:jc w:val="both"/>
        <w:rPr>
          <w:rFonts w:eastAsia="Times New Roman" w:cs="Times New Roman"/>
        </w:rPr>
      </w:pPr>
      <w:r>
        <w:rPr>
          <w:rFonts w:eastAsia="Times New Roman" w:cs="Times New Roman"/>
        </w:rPr>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για τα Πρακτικά την προαναφερθείσα νομοτεχνική βελτίωση, η οποία βρίσκεται στο αρχείο του Τμήματος Γραμματείας της Δι</w:t>
      </w:r>
      <w:r>
        <w:rPr>
          <w:rFonts w:eastAsia="Times New Roman" w:cs="Times New Roman"/>
        </w:rPr>
        <w:t>εύθυνσης Στενογραφίας και  Πρακτικών της Βουλής)</w:t>
      </w:r>
    </w:p>
    <w:p w14:paraId="539FA24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Λίγα λεπτά αργότερα, ο Υπουργός Οικονομικών κατέθεσε νέα νομοτεχνική βελτίωση, η οποία καταργούσε την προηγούμενη νομοτεχνική βελτίωση, εξαιρώντας αυτές τις εταιρείες από τη μεταβίβαση –την καταθέτω στα Πρακ</w:t>
      </w:r>
      <w:r>
        <w:rPr>
          <w:rFonts w:eastAsia="Times New Roman" w:cs="Times New Roman"/>
          <w:szCs w:val="24"/>
        </w:rPr>
        <w:t>τικά- επικαλούμενος λάθος και ότι αυτές οι εταιρείες είναι προς συζήτηση για τον δεύτερο γύρο.</w:t>
      </w:r>
    </w:p>
    <w:p w14:paraId="539FA243" w14:textId="77777777" w:rsidR="009E4222" w:rsidRDefault="00AC15E4">
      <w:pPr>
        <w:spacing w:line="600" w:lineRule="auto"/>
        <w:ind w:firstLine="720"/>
        <w:jc w:val="both"/>
        <w:rPr>
          <w:rFonts w:eastAsia="Times New Roman" w:cs="Times New Roman"/>
        </w:rPr>
      </w:pPr>
      <w:r>
        <w:rPr>
          <w:rFonts w:eastAsia="Times New Roman" w:cs="Times New Roman"/>
        </w:rPr>
        <w:t xml:space="preserve">(Στο σημείο αυτό ο Βουλευτής κ. Χρήστος </w:t>
      </w:r>
      <w:proofErr w:type="spellStart"/>
      <w:r>
        <w:rPr>
          <w:rFonts w:eastAsia="Times New Roman" w:cs="Times New Roman"/>
        </w:rPr>
        <w:t>Σταϊκούρας</w:t>
      </w:r>
      <w:proofErr w:type="spellEnd"/>
      <w:r>
        <w:rPr>
          <w:rFonts w:eastAsia="Times New Roman" w:cs="Times New Roman"/>
        </w:rPr>
        <w:t xml:space="preserve"> καταθέτει για τα Πρακτικά την προαναφερθείσα νομοτεχνική βελτίωση, η οποία βρίσκεται στο αρχείο του Τμήματος Γ</w:t>
      </w:r>
      <w:r>
        <w:rPr>
          <w:rFonts w:eastAsia="Times New Roman" w:cs="Times New Roman"/>
        </w:rPr>
        <w:t>ραμματείας της Διεύθυνσης Στενογραφίας και  Πρακτικών της Βουλής)</w:t>
      </w:r>
    </w:p>
    <w:p w14:paraId="539FA24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Σήμερα, τέσσερις μήνες αργότερα, αυτές οι εταιρείες τελικά μεταβιβάζονται στο </w:t>
      </w:r>
      <w:proofErr w:type="spellStart"/>
      <w:r>
        <w:rPr>
          <w:rFonts w:eastAsia="Times New Roman" w:cs="Times New Roman"/>
          <w:szCs w:val="24"/>
        </w:rPr>
        <w:t>υπερταμείο</w:t>
      </w:r>
      <w:proofErr w:type="spellEnd"/>
      <w:r>
        <w:rPr>
          <w:rFonts w:eastAsia="Times New Roman" w:cs="Times New Roman"/>
          <w:szCs w:val="24"/>
        </w:rPr>
        <w:t>. Όλες! Το συμπέρασμα είναι απλό: Είτε για ακόμη μία φορά, πρόσκαιρα, απέκρυψε η Κυβέρνηση την αλήθεια</w:t>
      </w:r>
      <w:r>
        <w:rPr>
          <w:rFonts w:eastAsia="Times New Roman" w:cs="Times New Roman"/>
          <w:szCs w:val="24"/>
        </w:rPr>
        <w:t xml:space="preserve"> από τους Έλληνες πολίτες είτε για ακόμη μία φορά απέτυχε στη δήθεν σκληρή διαπραγμάτευση. Άλλη ερμηνεία δεν υπάρχει, ένα από τα δύο ισχύει.</w:t>
      </w:r>
    </w:p>
    <w:p w14:paraId="539FA24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Ας μη σπεύσει η Κυβέρνηση να δικαιολογηθεί, υποστηρίζοντας ότι το </w:t>
      </w:r>
      <w:proofErr w:type="spellStart"/>
      <w:r>
        <w:rPr>
          <w:rFonts w:eastAsia="Times New Roman" w:cs="Times New Roman"/>
          <w:szCs w:val="24"/>
        </w:rPr>
        <w:t>υπερταμείο</w:t>
      </w:r>
      <w:proofErr w:type="spellEnd"/>
      <w:r>
        <w:rPr>
          <w:rFonts w:eastAsia="Times New Roman" w:cs="Times New Roman"/>
          <w:szCs w:val="24"/>
        </w:rPr>
        <w:t xml:space="preserve"> είναι ένα αναπτυξιακό όχημα και όχι φο</w:t>
      </w:r>
      <w:r>
        <w:rPr>
          <w:rFonts w:eastAsia="Times New Roman" w:cs="Times New Roman"/>
          <w:szCs w:val="24"/>
        </w:rPr>
        <w:t xml:space="preserve">ρέας αποκρατικοποιήσεων, οπότε έτσι θα ήταν το συμφέρον των εταιρειών να μεταβιβαστούν. Γιατί, εάν ήταν έτσι, θα έπρεπε να το κάνατε από τον Μάιο και όχι να το καθυστερήσετε τέσσερις μήνες. Εάν ήταν μία τόσο θετική εξέλιξη, γιατί δεν το κάνατε τον Μάιο; </w:t>
      </w:r>
    </w:p>
    <w:p w14:paraId="539FA24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ψέματα, όμως, όπως είπε και ο κύριος Υπουργός, έχουν κοντά ποδάρια. Αρκεί δε να διαβάσει κανείς την έκθεση της Επιστημονικής Επιτροπής της Βουλής, η οποία σημειώνει ότι αυτές οι δημόσιες επιχειρήσεις «ιδιωτικοποιούνται» πλέον όχι μόνον </w:t>
      </w:r>
      <w:proofErr w:type="spellStart"/>
      <w:r>
        <w:rPr>
          <w:rFonts w:eastAsia="Times New Roman" w:cs="Times New Roman"/>
          <w:szCs w:val="24"/>
        </w:rPr>
        <w:t>τύποις</w:t>
      </w:r>
      <w:proofErr w:type="spellEnd"/>
      <w:r>
        <w:rPr>
          <w:rFonts w:eastAsia="Times New Roman" w:cs="Times New Roman"/>
          <w:szCs w:val="24"/>
        </w:rPr>
        <w:t>, αλλά και κ</w:t>
      </w:r>
      <w:r>
        <w:rPr>
          <w:rFonts w:eastAsia="Times New Roman" w:cs="Times New Roman"/>
          <w:szCs w:val="24"/>
        </w:rPr>
        <w:t xml:space="preserve">ατ’ </w:t>
      </w:r>
      <w:proofErr w:type="spellStart"/>
      <w:r>
        <w:rPr>
          <w:rFonts w:eastAsia="Times New Roman" w:cs="Times New Roman"/>
          <w:szCs w:val="24"/>
        </w:rPr>
        <w:t>ουσίαν</w:t>
      </w:r>
      <w:proofErr w:type="spellEnd"/>
      <w:r>
        <w:rPr>
          <w:rFonts w:eastAsia="Times New Roman" w:cs="Times New Roman"/>
          <w:szCs w:val="24"/>
        </w:rPr>
        <w:t>, καθιστώντας αβέβαιη τη συνέχιση εκ μέρους τους παροχής προσιτών υπηρεσιών κοινής ωφέλειας και δη υψηλής ποιότητας. Αυτά λέει η έκθεση. Η αλήθεια, συνεπώς, για ακόμη μία φορά αποκαλύπτεται.</w:t>
      </w:r>
    </w:p>
    <w:p w14:paraId="539FA24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έναν χρόνο μετά τ</w:t>
      </w:r>
      <w:r>
        <w:rPr>
          <w:rFonts w:eastAsia="Times New Roman" w:cs="Times New Roman"/>
          <w:szCs w:val="24"/>
        </w:rPr>
        <w:t>ις τελευταίες εκλογές, το υπό συζήτηση σχέδιο νόμου συνιστά έναν άτυπο απολογισμό της διακυβέρνησης ΣΥΡΙΖΑ και ΑΝΕΛ. Διαπραγματευτικές ήττες, αυταπάτες και ψέματα, αποτελούν το τρίπτυχο της κυβερνητικής αποτυχίας. Κα</w:t>
      </w:r>
      <w:r>
        <w:rPr>
          <w:rFonts w:eastAsia="Times New Roman" w:cs="Times New Roman"/>
          <w:szCs w:val="24"/>
        </w:rPr>
        <w:t>μ</w:t>
      </w:r>
      <w:r>
        <w:rPr>
          <w:rFonts w:eastAsia="Times New Roman" w:cs="Times New Roman"/>
          <w:szCs w:val="24"/>
        </w:rPr>
        <w:t>μία κόκκινη γραμμή, υποχωρήσεις συνεχώς</w:t>
      </w:r>
      <w:r>
        <w:rPr>
          <w:rFonts w:eastAsia="Times New Roman" w:cs="Times New Roman"/>
          <w:szCs w:val="24"/>
        </w:rPr>
        <w:t xml:space="preserve"> και παντού. Δεν έχει νόημα να σας θυμίσω τι λέγατε και τι πράττετε. Και αυτό, γιατί δεν ιδρώνει το αυτί σας, αφού πρόθυμα κάνετε τα πάντα, χωρίς ηθικές αναστολές, χωρίς ιδεολογικές συντεταγμένες, προκειμένου να παραμείνετε για λίγο ακόμη στην εξουσία. </w:t>
      </w:r>
    </w:p>
    <w:p w14:paraId="539FA248" w14:textId="77777777" w:rsidR="009E4222" w:rsidRDefault="00AC15E4">
      <w:pPr>
        <w:spacing w:line="600" w:lineRule="auto"/>
        <w:ind w:firstLine="720"/>
        <w:jc w:val="both"/>
        <w:rPr>
          <w:rFonts w:eastAsia="Times New Roman" w:cs="Times New Roman"/>
          <w:color w:val="000000" w:themeColor="text1"/>
          <w:szCs w:val="24"/>
        </w:rPr>
      </w:pPr>
      <w:r>
        <w:rPr>
          <w:rFonts w:eastAsia="Times New Roman" w:cs="Times New Roman"/>
          <w:szCs w:val="24"/>
        </w:rPr>
        <w:t>Εί</w:t>
      </w:r>
      <w:r>
        <w:rPr>
          <w:rFonts w:eastAsia="Times New Roman" w:cs="Times New Roman"/>
          <w:szCs w:val="24"/>
        </w:rPr>
        <w:t>ναι προφανές ότι η χώρα χρειάζεται μία άλλη κυβέρνηση, αποτελεσματική, ειλικρινή και αξιόπιστη. Μια κυβέρνηση</w:t>
      </w:r>
      <w:r>
        <w:rPr>
          <w:rFonts w:eastAsia="Times New Roman" w:cs="Times New Roman"/>
          <w:szCs w:val="24"/>
        </w:rPr>
        <w:t>,</w:t>
      </w:r>
      <w:r>
        <w:rPr>
          <w:rFonts w:eastAsia="Times New Roman" w:cs="Times New Roman"/>
          <w:szCs w:val="24"/>
        </w:rPr>
        <w:t xml:space="preserve"> η οποία θα υλοποιήσει </w:t>
      </w:r>
      <w:proofErr w:type="spellStart"/>
      <w:r>
        <w:rPr>
          <w:rFonts w:eastAsia="Times New Roman" w:cs="Times New Roman"/>
          <w:szCs w:val="24"/>
        </w:rPr>
        <w:t>εμπροσθοβαρώς</w:t>
      </w:r>
      <w:proofErr w:type="spellEnd"/>
      <w:r>
        <w:rPr>
          <w:rFonts w:eastAsia="Times New Roman" w:cs="Times New Roman"/>
          <w:szCs w:val="24"/>
        </w:rPr>
        <w:t xml:space="preserve"> διαρθρωτικές αλλαγές και αποκρατικοποιήσεις και θα προωθήσει την αλλαγή του μείγματος δημοσιονομικής πολιτικής στην κατεύθυνση της σταδιακής μείωσης των φορολογικών συντελεστών, ισορροπώντας μεταξύ οικονομικής αποτελεσμ</w:t>
      </w:r>
      <w:r>
        <w:rPr>
          <w:rFonts w:eastAsia="Times New Roman" w:cs="Times New Roman"/>
          <w:szCs w:val="24"/>
        </w:rPr>
        <w:t xml:space="preserve">ατικότητας και κοινωνικής δικαιοσύνης, κυβέρνηση της Νέας Δημοκρατίας με τον διαχρονικά δικαιωμένο ιδεολογικό και </w:t>
      </w:r>
      <w:r>
        <w:rPr>
          <w:rFonts w:eastAsia="Times New Roman" w:cs="Times New Roman"/>
          <w:szCs w:val="24"/>
        </w:rPr>
        <w:lastRenderedPageBreak/>
        <w:t xml:space="preserve">πολιτικό πυρήνα της, αυτόν της κοινωνικής οικονομίας της αγοράς, που μπορεί να παράγει πλούτο για όλους, να προσελκύει κυρίως </w:t>
      </w:r>
      <w:r w:rsidRPr="00E95396">
        <w:rPr>
          <w:rFonts w:eastAsia="Times New Roman" w:cs="Times New Roman"/>
          <w:color w:val="000000" w:themeColor="text1"/>
          <w:szCs w:val="24"/>
        </w:rPr>
        <w:t>ιδιωτικές επενδύ</w:t>
      </w:r>
      <w:r w:rsidRPr="00E95396">
        <w:rPr>
          <w:rFonts w:eastAsia="Times New Roman" w:cs="Times New Roman"/>
          <w:color w:val="000000" w:themeColor="text1"/>
          <w:szCs w:val="24"/>
        </w:rPr>
        <w:t>σεις και να δημιουργήσει νέες θέσεις απασχόλησης.</w:t>
      </w:r>
    </w:p>
    <w:p w14:paraId="539FA249" w14:textId="77777777" w:rsidR="009E4222" w:rsidRDefault="00AC15E4">
      <w:pPr>
        <w:spacing w:line="600" w:lineRule="auto"/>
        <w:ind w:firstLine="720"/>
        <w:jc w:val="both"/>
        <w:rPr>
          <w:rFonts w:eastAsia="Times New Roman" w:cs="Times New Roman"/>
          <w:color w:val="000000" w:themeColor="text1"/>
          <w:szCs w:val="24"/>
        </w:rPr>
      </w:pPr>
      <w:r w:rsidRPr="00E95396">
        <w:rPr>
          <w:rFonts w:eastAsia="Times New Roman" w:cs="Times New Roman"/>
          <w:color w:val="000000" w:themeColor="text1"/>
          <w:szCs w:val="24"/>
        </w:rPr>
        <w:t>Ευχαριστώ πολύ.</w:t>
      </w:r>
    </w:p>
    <w:p w14:paraId="539FA24A" w14:textId="77777777" w:rsidR="009E4222" w:rsidRDefault="00AC15E4">
      <w:pPr>
        <w:spacing w:line="600" w:lineRule="auto"/>
        <w:ind w:firstLine="720"/>
        <w:jc w:val="center"/>
        <w:rPr>
          <w:rFonts w:eastAsia="Times New Roman" w:cs="Times New Roman"/>
          <w:color w:val="000000" w:themeColor="text1"/>
          <w:szCs w:val="24"/>
        </w:rPr>
      </w:pPr>
      <w:r w:rsidRPr="00E95396">
        <w:rPr>
          <w:rFonts w:eastAsia="Times New Roman" w:cs="Times New Roman"/>
          <w:color w:val="000000" w:themeColor="text1"/>
          <w:szCs w:val="24"/>
        </w:rPr>
        <w:t>(Χειροκροτήματα από την πτέρυγα της Νέας Δημοκρατίας)</w:t>
      </w:r>
    </w:p>
    <w:p w14:paraId="539FA24B" w14:textId="77777777" w:rsidR="009E4222" w:rsidRDefault="00AC15E4">
      <w:pPr>
        <w:spacing w:line="600" w:lineRule="auto"/>
        <w:ind w:firstLine="720"/>
        <w:jc w:val="both"/>
        <w:rPr>
          <w:rFonts w:eastAsia="Times New Roman" w:cs="Times New Roman"/>
          <w:szCs w:val="24"/>
        </w:rPr>
      </w:pPr>
      <w:r w:rsidRPr="00371DD7">
        <w:rPr>
          <w:rFonts w:eastAsia="Times New Roman" w:cs="Times New Roman"/>
          <w:b/>
          <w:szCs w:val="24"/>
        </w:rPr>
        <w:t xml:space="preserve">ΠΡΟΕΔΡΕΥΩΝ (Νικήτας Κακλαμάνης): </w:t>
      </w:r>
      <w:r w:rsidRPr="003B5420">
        <w:rPr>
          <w:rFonts w:eastAsia="Times New Roman" w:cs="Times New Roman"/>
          <w:szCs w:val="24"/>
        </w:rPr>
        <w:t>Σας ευχαριστώ, κ</w:t>
      </w:r>
      <w:r w:rsidRPr="00371DD7">
        <w:rPr>
          <w:rFonts w:eastAsia="Times New Roman" w:cs="Times New Roman"/>
          <w:szCs w:val="24"/>
        </w:rPr>
        <w:t xml:space="preserve">ύριε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539FA24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Φτάνουμε, λοιπόν, στην κ. Σοφία </w:t>
      </w:r>
      <w:proofErr w:type="spellStart"/>
      <w:r>
        <w:rPr>
          <w:rFonts w:eastAsia="Times New Roman" w:cs="Times New Roman"/>
          <w:szCs w:val="24"/>
        </w:rPr>
        <w:t>Βούλτεψη</w:t>
      </w:r>
      <w:proofErr w:type="spellEnd"/>
      <w:r>
        <w:rPr>
          <w:rFonts w:eastAsia="Times New Roman" w:cs="Times New Roman"/>
          <w:szCs w:val="24"/>
        </w:rPr>
        <w:t xml:space="preserve">. Αμέσως μετά τον λόγο θα </w:t>
      </w:r>
      <w:r>
        <w:rPr>
          <w:rFonts w:eastAsia="Times New Roman" w:cs="Times New Roman"/>
          <w:szCs w:val="24"/>
        </w:rPr>
        <w:t xml:space="preserve">πάρει ο κ. </w:t>
      </w:r>
      <w:proofErr w:type="spellStart"/>
      <w:r>
        <w:rPr>
          <w:rFonts w:eastAsia="Times New Roman" w:cs="Times New Roman"/>
          <w:szCs w:val="24"/>
        </w:rPr>
        <w:t>Δανέλλης</w:t>
      </w:r>
      <w:proofErr w:type="spellEnd"/>
      <w:r>
        <w:rPr>
          <w:rFonts w:eastAsia="Times New Roman" w:cs="Times New Roman"/>
          <w:szCs w:val="24"/>
        </w:rPr>
        <w:t xml:space="preserve">, ο Κοινοβουλευτικός Εκπρόσωπος του Ποταμιού. Στη συνέχεια η τριάδα των συναδέλφων θα είναι οι κ.κ. Γεωργιάδης, Αραμπατζή, Μωραΐτης και μετά ο κ. Παππάς, ο Κοινοβουλευτικός Εκπρόσωπος της Χρυσής Αυγής. Μετά θα συνεχίσει ο κατάλογος. </w:t>
      </w:r>
    </w:p>
    <w:p w14:paraId="539FA24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ία </w:t>
      </w:r>
      <w:proofErr w:type="spellStart"/>
      <w:r>
        <w:rPr>
          <w:rFonts w:eastAsia="Times New Roman" w:cs="Times New Roman"/>
          <w:szCs w:val="24"/>
        </w:rPr>
        <w:t>Βούλτεψη</w:t>
      </w:r>
      <w:proofErr w:type="spellEnd"/>
      <w:r>
        <w:rPr>
          <w:rFonts w:eastAsia="Times New Roman" w:cs="Times New Roman"/>
          <w:szCs w:val="24"/>
        </w:rPr>
        <w:t xml:space="preserve">, έχετε τον λόγο. </w:t>
      </w:r>
    </w:p>
    <w:p w14:paraId="539FA24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Ευχαριστώ πολύ, κύριε Πρόεδρε. </w:t>
      </w:r>
    </w:p>
    <w:p w14:paraId="539FA24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τις μέρες ακούμε και πάλι φοβερά πράγματα. Η Κυβέρνηση και οι Βουλευτές της </w:t>
      </w:r>
      <w:r>
        <w:rPr>
          <w:rFonts w:eastAsia="Times New Roman" w:cs="Times New Roman"/>
          <w:szCs w:val="24"/>
        </w:rPr>
        <w:t>σ</w:t>
      </w:r>
      <w:r>
        <w:rPr>
          <w:rFonts w:eastAsia="Times New Roman" w:cs="Times New Roman"/>
          <w:szCs w:val="24"/>
        </w:rPr>
        <w:t xml:space="preserve">υγκυβέρνησης υποστηρίζουν ότι ψήφισαν το τρίτο μνημόνιο, για να εξουδετερώσουν το δεύτερο -και </w:t>
      </w:r>
      <w:r>
        <w:rPr>
          <w:rFonts w:eastAsia="Times New Roman" w:cs="Times New Roman"/>
          <w:szCs w:val="24"/>
        </w:rPr>
        <w:t xml:space="preserve">επειδή δεν έφτασε αυτό, ψήφισαν και ένα τέταρτο, συμπληρωματικό- και ψηφίζουν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για να εξουδετερώσουν το ΤΑΙΠΕΔ. </w:t>
      </w:r>
    </w:p>
    <w:p w14:paraId="539FA25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Όπως και στην περίπτωση της λεγόμενης ρύθμισης του τηλεοπτικού τοπίου, έτσι και τώρα, που για ένα δάνειο διάρκειας τριάντα ετών π</w:t>
      </w:r>
      <w:r>
        <w:rPr>
          <w:rFonts w:eastAsia="Times New Roman" w:cs="Times New Roman"/>
          <w:szCs w:val="24"/>
        </w:rPr>
        <w:t>αραδίδεται ολόκληρη η χώρα για έναν αιώνα, στον στίβο της προπαγάνδας κατεβαίνουν με διαφορετικές γραμμές και λένε ό,τι τους βολεύει κάθε φορά. Δηλαδή την Παρασκευή ο κ. Καλογρίτσας είχε βάλει για εγγύηση το «φιλέτο», το διαμάντι της Ιθάκης, αλλά τη Δευτέρ</w:t>
      </w:r>
      <w:r>
        <w:rPr>
          <w:rFonts w:eastAsia="Times New Roman" w:cs="Times New Roman"/>
          <w:szCs w:val="24"/>
        </w:rPr>
        <w:t xml:space="preserve">α είχαμε θριαμβολογίες, επειδή την κοπάνησε. </w:t>
      </w:r>
    </w:p>
    <w:p w14:paraId="539FA25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Σήμερα είχαμε και τον κ. </w:t>
      </w:r>
      <w:proofErr w:type="spellStart"/>
      <w:r>
        <w:rPr>
          <w:rFonts w:eastAsia="Times New Roman" w:cs="Times New Roman"/>
          <w:szCs w:val="24"/>
        </w:rPr>
        <w:t>Κούλογλου</w:t>
      </w:r>
      <w:proofErr w:type="spellEnd"/>
      <w:r>
        <w:rPr>
          <w:rFonts w:eastAsia="Times New Roman" w:cs="Times New Roman"/>
          <w:szCs w:val="24"/>
        </w:rPr>
        <w:t xml:space="preserve"> που έδωσε μια άλλη εκδοχή, ίσως αυτή που είναι πιο κοντά στην πραγματικότητα, υποστηρίζοντας ότι προφανώς ο κ. Καλογρίτσας συνήψε μια συμφωνία και με </w:t>
      </w:r>
      <w:r>
        <w:rPr>
          <w:rFonts w:eastAsia="Times New Roman" w:cs="Times New Roman"/>
          <w:szCs w:val="24"/>
        </w:rPr>
        <w:lastRenderedPageBreak/>
        <w:t>μέλη της τωρινής Κυβέρνησ</w:t>
      </w:r>
      <w:r>
        <w:rPr>
          <w:rFonts w:eastAsia="Times New Roman" w:cs="Times New Roman"/>
          <w:szCs w:val="24"/>
        </w:rPr>
        <w:t xml:space="preserve">ης, διότι φυσικά, όπως είπε, είναι δουλειά της Κυβέρνησης να έχει κάποια φιλικά μέσα ενημέρωσης. Αυτή είναι η κατάσταση. </w:t>
      </w:r>
    </w:p>
    <w:p w14:paraId="539FA25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Από χθες δίνετε ρεσιτάλ, κύριοι συνάδελφοι. Άλλοι λέτε ότι αναγκαστήκατε. Ο ένας εγγυάται ότι όσο είναι ο ίδιος Υπουργός</w:t>
      </w:r>
      <w:r>
        <w:rPr>
          <w:rFonts w:eastAsia="Times New Roman" w:cs="Times New Roman"/>
          <w:szCs w:val="24"/>
        </w:rPr>
        <w:t>,</w:t>
      </w:r>
      <w:r>
        <w:rPr>
          <w:rFonts w:eastAsia="Times New Roman" w:cs="Times New Roman"/>
          <w:szCs w:val="24"/>
        </w:rPr>
        <w:t xml:space="preserve"> δεν θα εφαρμ</w:t>
      </w:r>
      <w:r>
        <w:rPr>
          <w:rFonts w:eastAsia="Times New Roman" w:cs="Times New Roman"/>
          <w:szCs w:val="24"/>
        </w:rPr>
        <w:t xml:space="preserve">όσει τον νόμο που ετοιμάζεται να ψηφίσει. Ο τρίτος και ο τέταρτος υποστηρίζουν ότι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δεν θα κάνει ιδιωτικοποιήσεις. Ο πέμπτος κλαίει και θέλει τον Ιησού Χριστό για να γίνουν οι αποκρατικοποιήσεις. Τελικά, όμως, δεν μας λέτε τι ισχύει. Αναγκαστή</w:t>
      </w:r>
      <w:r>
        <w:rPr>
          <w:rFonts w:eastAsia="Times New Roman" w:cs="Times New Roman"/>
          <w:szCs w:val="24"/>
        </w:rPr>
        <w:t xml:space="preserve">κατε να δεχθείτε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ή το ζητήσατε; </w:t>
      </w:r>
    </w:p>
    <w:p w14:paraId="539FA25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Χθες ο κ. </w:t>
      </w:r>
      <w:proofErr w:type="spellStart"/>
      <w:r>
        <w:rPr>
          <w:rFonts w:eastAsia="Times New Roman" w:cs="Times New Roman"/>
          <w:szCs w:val="24"/>
        </w:rPr>
        <w:t>Τσακαλώτος</w:t>
      </w:r>
      <w:proofErr w:type="spellEnd"/>
      <w:r>
        <w:rPr>
          <w:rFonts w:eastAsia="Times New Roman" w:cs="Times New Roman"/>
          <w:szCs w:val="24"/>
        </w:rPr>
        <w:t xml:space="preserve"> είπε ότι το </w:t>
      </w:r>
      <w:r>
        <w:rPr>
          <w:rFonts w:eastAsia="Times New Roman" w:cs="Times New Roman"/>
          <w:szCs w:val="24"/>
        </w:rPr>
        <w:t>τ</w:t>
      </w:r>
      <w:r>
        <w:rPr>
          <w:rFonts w:eastAsia="Times New Roman" w:cs="Times New Roman"/>
          <w:szCs w:val="24"/>
        </w:rPr>
        <w:t xml:space="preserve">αμείο ήταν ένας συμβιβασμός. Μας δημιουργεί προβλήματα, είπε. Σήμερα ο κ. Σταθάκης στην τηλεόραση είπε ότι επιδίωξη δική σας ήταν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Ο κ. Σκουρλέτης το αποκάλεσε «</w:t>
      </w:r>
      <w:r>
        <w:rPr>
          <w:rFonts w:eastAsia="Times New Roman" w:cs="Times New Roman"/>
          <w:szCs w:val="24"/>
        </w:rPr>
        <w:t>ανάχωμα». Μπορείτε να μας πείτε τι ισχύει, για να ξέρουμε και εμείς τον βαθμό της ευθύνης, όταν θα ζητηθούν οι ευθύνες για αυτή την κατάσταση;</w:t>
      </w:r>
    </w:p>
    <w:p w14:paraId="539FA25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ότι απλώς λέτε ψέματα ξανά. </w:t>
      </w:r>
      <w:r>
        <w:rPr>
          <w:rFonts w:eastAsia="Times New Roman" w:cs="Times New Roman"/>
          <w:szCs w:val="24"/>
        </w:rPr>
        <w:t>Η</w:t>
      </w:r>
      <w:r>
        <w:rPr>
          <w:rFonts w:eastAsia="Times New Roman" w:cs="Times New Roman"/>
          <w:szCs w:val="24"/>
        </w:rPr>
        <w:t xml:space="preserve"> αλήθεια είναι πως είχατε στήσει πολύ καλά το κόλπο γκρόσο. Αρπαγή κ</w:t>
      </w:r>
      <w:r>
        <w:rPr>
          <w:rFonts w:eastAsia="Times New Roman" w:cs="Times New Roman"/>
          <w:szCs w:val="24"/>
        </w:rPr>
        <w:t xml:space="preserve">αι παράδοση της χώρας και παράλληλα έλεγχος της ενημέρωσης, για να μη μαθαίνει κανείς τι συμβαίνει. </w:t>
      </w:r>
    </w:p>
    <w:p w14:paraId="539FA25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αλήθεια είναι πως γνωρίζετε πολύ καλά ότι τα έχετε υπογράψει όλα από πέρυσι το καλοκαίρι με τη </w:t>
      </w:r>
      <w:r>
        <w:rPr>
          <w:rFonts w:eastAsia="Times New Roman" w:cs="Times New Roman"/>
          <w:szCs w:val="24"/>
        </w:rPr>
        <w:t>σ</w:t>
      </w:r>
      <w:r>
        <w:rPr>
          <w:rFonts w:eastAsia="Times New Roman" w:cs="Times New Roman"/>
          <w:szCs w:val="24"/>
        </w:rPr>
        <w:t>υμφωνία, με το συμπληρωματικό μνημόνιο στις 16 Ιουνίου το</w:t>
      </w:r>
      <w:r>
        <w:rPr>
          <w:rFonts w:eastAsia="Times New Roman" w:cs="Times New Roman"/>
          <w:szCs w:val="24"/>
        </w:rPr>
        <w:t xml:space="preserve">υ 2016, με το ΦΕΚ της 25ης Μαΐου του 2016. Γνωρίζετε καλά την έκθεση της Κομισιόν για την πρώτη αξιολόγηση και γνωρίζετε πολύ καλά, βέβαια, και το </w:t>
      </w:r>
      <w:proofErr w:type="spellStart"/>
      <w:r>
        <w:rPr>
          <w:rFonts w:eastAsia="Times New Roman" w:cs="Times New Roman"/>
          <w:szCs w:val="24"/>
        </w:rPr>
        <w:t>επικαιροποιημένο</w:t>
      </w:r>
      <w:proofErr w:type="spellEnd"/>
      <w:r>
        <w:rPr>
          <w:rFonts w:eastAsia="Times New Roman" w:cs="Times New Roman"/>
          <w:szCs w:val="24"/>
        </w:rPr>
        <w:t xml:space="preserve"> σχέδιο αξιοποίησης δημόσιας περιουσίας του ΤΑΙΠΕΔ. Γνωρίζετε και τι είναι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ότι κάτω από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θα πάνε όλα τα υπόλοιπα , και το ΤΑΙΠΕΔ και η </w:t>
      </w:r>
      <w:r>
        <w:rPr>
          <w:rFonts w:eastAsia="Times New Roman" w:cs="Times New Roman"/>
          <w:szCs w:val="24"/>
        </w:rPr>
        <w:t>ε</w:t>
      </w:r>
      <w:r>
        <w:rPr>
          <w:rFonts w:eastAsia="Times New Roman" w:cs="Times New Roman"/>
          <w:szCs w:val="24"/>
        </w:rPr>
        <w:t xml:space="preserve">ταιρεία </w:t>
      </w:r>
      <w:r>
        <w:rPr>
          <w:rFonts w:eastAsia="Times New Roman" w:cs="Times New Roman"/>
          <w:szCs w:val="24"/>
        </w:rPr>
        <w:t>σ</w:t>
      </w:r>
      <w:r>
        <w:rPr>
          <w:rFonts w:eastAsia="Times New Roman" w:cs="Times New Roman"/>
          <w:szCs w:val="24"/>
        </w:rPr>
        <w:t xml:space="preserve">υμμετοχών και η ΕΤΑΔ και το ΤΧΣ και τα πάντα. </w:t>
      </w:r>
    </w:p>
    <w:p w14:paraId="539FA25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ό,τι κι αν λέει ο κ. Σκουρλέτης, είναι όλα συμφωνημένα από το καλοκαίρι του 2015. Ό,τι κι αν </w:t>
      </w:r>
      <w:r>
        <w:rPr>
          <w:rFonts w:eastAsia="Times New Roman" w:cs="Times New Roman"/>
          <w:szCs w:val="24"/>
        </w:rPr>
        <w:t xml:space="preserve">λέει ο κ. Σκουρλέτης, οι ενεργειακές εταιρείες των αποχαιρετούν. Ο βασιλιάς είναι γυμνός. Ο κ. </w:t>
      </w:r>
      <w:r>
        <w:rPr>
          <w:rFonts w:eastAsia="Times New Roman" w:cs="Times New Roman"/>
          <w:szCs w:val="24"/>
        </w:rPr>
        <w:lastRenderedPageBreak/>
        <w:t xml:space="preserve">Σκουρλέτης αυτή τη στιγμή είναι Υπουργός του τίποτα. </w:t>
      </w:r>
      <w:r>
        <w:rPr>
          <w:rFonts w:eastAsia="Times New Roman" w:cs="Times New Roman"/>
          <w:szCs w:val="24"/>
        </w:rPr>
        <w:t>Τ</w:t>
      </w:r>
      <w:r>
        <w:rPr>
          <w:rFonts w:eastAsia="Times New Roman" w:cs="Times New Roman"/>
          <w:szCs w:val="24"/>
        </w:rPr>
        <w:t>ο γελοίο είναι πως αναφερόμενος στο ΦΕΚ της 25ης Μαΐου, με το οποίο εγκρίθηκε ο κατάλογος που είχε εγκρίνει</w:t>
      </w:r>
      <w:r>
        <w:rPr>
          <w:rFonts w:eastAsia="Times New Roman" w:cs="Times New Roman"/>
          <w:szCs w:val="24"/>
        </w:rPr>
        <w:t xml:space="preserve"> το ΤΑΙΠΕΔ και μέσα εκεί είναι όλες οι εταιρείες του κ. Σκουρλέτη, υποστηρίζει ότι αυτός είναι ένας παλιός κατάλογος του Σαμαρά και του Βενιζέλου. </w:t>
      </w:r>
    </w:p>
    <w:p w14:paraId="539FA25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Συγγνώμη, κύριε Σκουρλέτη, εγκρίνατε τον Μάιο του 2016 σχέδιο των </w:t>
      </w:r>
      <w:proofErr w:type="spellStart"/>
      <w:r>
        <w:rPr>
          <w:rFonts w:eastAsia="Times New Roman" w:cs="Times New Roman"/>
          <w:szCs w:val="24"/>
        </w:rPr>
        <w:t>Σαμαροβενιζέλων</w:t>
      </w:r>
      <w:proofErr w:type="spellEnd"/>
      <w:r>
        <w:rPr>
          <w:rFonts w:eastAsia="Times New Roman" w:cs="Times New Roman"/>
          <w:szCs w:val="24"/>
        </w:rPr>
        <w:t>; Δεν είστε Κυβέρνηση; Αυτό</w:t>
      </w:r>
      <w:r>
        <w:rPr>
          <w:rFonts w:eastAsia="Times New Roman" w:cs="Times New Roman"/>
          <w:szCs w:val="24"/>
        </w:rPr>
        <w:t xml:space="preserve"> μας λέτε. Το ΦΕΚ είναι σαφές και αν δεν το θυμάστε, θα το </w:t>
      </w:r>
      <w:proofErr w:type="spellStart"/>
      <w:r>
        <w:rPr>
          <w:rFonts w:eastAsia="Times New Roman" w:cs="Times New Roman"/>
          <w:szCs w:val="24"/>
        </w:rPr>
        <w:t>ξανακαταθέσω</w:t>
      </w:r>
      <w:proofErr w:type="spellEnd"/>
      <w:r>
        <w:rPr>
          <w:rFonts w:eastAsia="Times New Roman" w:cs="Times New Roman"/>
          <w:szCs w:val="24"/>
        </w:rPr>
        <w:t xml:space="preserve"> όσον αφορά τις εταιρείες σας. Έχετε εγκρίνει όλα αυτά τα οποία λέτε ότι δεν θα κάνετε. </w:t>
      </w:r>
    </w:p>
    <w:p w14:paraId="539FA25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Επίσης έχετε κάνει πάρα πολλές δηλώσεις, αλλά δεν έχω χρόνο να αναφερθώ ξανά σε αυτές. Θα τις </w:t>
      </w:r>
      <w:proofErr w:type="spellStart"/>
      <w:r>
        <w:rPr>
          <w:rFonts w:eastAsia="Times New Roman" w:cs="Times New Roman"/>
          <w:szCs w:val="24"/>
        </w:rPr>
        <w:t>ξα</w:t>
      </w:r>
      <w:r>
        <w:rPr>
          <w:rFonts w:eastAsia="Times New Roman" w:cs="Times New Roman"/>
          <w:szCs w:val="24"/>
        </w:rPr>
        <w:t>νακαταθέσω</w:t>
      </w:r>
      <w:proofErr w:type="spellEnd"/>
      <w:r>
        <w:rPr>
          <w:rFonts w:eastAsia="Times New Roman" w:cs="Times New Roman"/>
          <w:szCs w:val="24"/>
        </w:rPr>
        <w:t xml:space="preserve">, εμπλουτισμένες, για τα Πρακτικά. </w:t>
      </w:r>
    </w:p>
    <w:p w14:paraId="539FA25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 xml:space="preserve">έβαια δεν έχω χρόνο να αναφερθώ και σε όσα δυσφημιστικά και συκοφαντικά κατά του επικεφαλής του ΤΑΙΠΕΔ λέτε εσείς και ο κ. </w:t>
      </w:r>
      <w:proofErr w:type="spellStart"/>
      <w:r>
        <w:rPr>
          <w:rFonts w:eastAsia="Times New Roman" w:cs="Times New Roman"/>
          <w:szCs w:val="24"/>
        </w:rPr>
        <w:t>Σπίρτζης</w:t>
      </w:r>
      <w:proofErr w:type="spellEnd"/>
      <w:r>
        <w:rPr>
          <w:rFonts w:eastAsia="Times New Roman" w:cs="Times New Roman"/>
          <w:szCs w:val="24"/>
        </w:rPr>
        <w:t xml:space="preserve"> κυρίως. Συγγνώμη αλλά εγώ δεν έχω καταλάβει πώς τα ανέχεται όλα αυτά ο κ. </w:t>
      </w:r>
      <w:proofErr w:type="spellStart"/>
      <w:r>
        <w:rPr>
          <w:rFonts w:eastAsia="Times New Roman" w:cs="Times New Roman"/>
          <w:szCs w:val="24"/>
        </w:rPr>
        <w:t>Πιτ</w:t>
      </w:r>
      <w:r>
        <w:rPr>
          <w:rFonts w:eastAsia="Times New Roman" w:cs="Times New Roman"/>
          <w:szCs w:val="24"/>
        </w:rPr>
        <w:t>σιόρλας</w:t>
      </w:r>
      <w:proofErr w:type="spellEnd"/>
      <w:r>
        <w:rPr>
          <w:rFonts w:eastAsia="Times New Roman" w:cs="Times New Roman"/>
          <w:szCs w:val="24"/>
        </w:rPr>
        <w:t xml:space="preserve">. </w:t>
      </w:r>
    </w:p>
    <w:p w14:paraId="539FA25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F66814">
        <w:rPr>
          <w:rFonts w:eastAsia="Times New Roman" w:cs="Times New Roman"/>
          <w:b/>
          <w:szCs w:val="24"/>
        </w:rPr>
        <w:t>ΣΠΥΡΙΔΩΝ ΛΥΚΟΥΔΗΣ</w:t>
      </w:r>
      <w:r>
        <w:rPr>
          <w:rFonts w:eastAsia="Times New Roman" w:cs="Times New Roman"/>
          <w:szCs w:val="24"/>
        </w:rPr>
        <w:t xml:space="preserve">) </w:t>
      </w:r>
    </w:p>
    <w:p w14:paraId="539FA25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Μέχρι και για διασπορά ψευδών πληροφοριών, ειδήσεων τον έχετε κατηγορήσει. </w:t>
      </w:r>
    </w:p>
    <w:p w14:paraId="539FA25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Θα καταθέσω και τις δηλώσεις σας για τον κ. </w:t>
      </w:r>
      <w:proofErr w:type="spellStart"/>
      <w:r>
        <w:rPr>
          <w:rFonts w:eastAsia="Times New Roman" w:cs="Times New Roman"/>
          <w:szCs w:val="24"/>
        </w:rPr>
        <w:t>Πιτσιόρλα</w:t>
      </w:r>
      <w:proofErr w:type="spellEnd"/>
      <w:r>
        <w:rPr>
          <w:rFonts w:eastAsia="Times New Roman" w:cs="Times New Roman"/>
          <w:szCs w:val="24"/>
        </w:rPr>
        <w:t>, μπας και τις δ</w:t>
      </w:r>
      <w:r>
        <w:rPr>
          <w:rFonts w:eastAsia="Times New Roman" w:cs="Times New Roman"/>
          <w:szCs w:val="24"/>
        </w:rPr>
        <w:t xml:space="preserve">ιαβάσει ο κ. </w:t>
      </w:r>
      <w:proofErr w:type="spellStart"/>
      <w:r>
        <w:rPr>
          <w:rFonts w:eastAsia="Times New Roman" w:cs="Times New Roman"/>
          <w:szCs w:val="24"/>
        </w:rPr>
        <w:t>Πιτσιόρλας</w:t>
      </w:r>
      <w:proofErr w:type="spellEnd"/>
      <w:r>
        <w:rPr>
          <w:rFonts w:eastAsia="Times New Roman" w:cs="Times New Roman"/>
          <w:szCs w:val="24"/>
        </w:rPr>
        <w:t xml:space="preserve"> και δει ότι κάπου πρέπει να ενοχληθεί, νομίζω, με αυτά, τα οποία λέτε, και να μην τα ξεπερνάει στο στιλ, «Εφαρμόζουμε το σχέδιο της Κυβέρνησης». </w:t>
      </w:r>
    </w:p>
    <w:p w14:paraId="539FA25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 (Στο σημείο αυτό η Βουλευτής κ. Σοφία </w:t>
      </w:r>
      <w:proofErr w:type="spellStart"/>
      <w:r>
        <w:rPr>
          <w:rFonts w:eastAsia="Times New Roman" w:cs="Times New Roman"/>
          <w:szCs w:val="24"/>
        </w:rPr>
        <w:t>Βούλτεψη</w:t>
      </w:r>
      <w:proofErr w:type="spellEnd"/>
      <w:r>
        <w:rPr>
          <w:rFonts w:eastAsia="Times New Roman" w:cs="Times New Roman"/>
          <w:szCs w:val="24"/>
        </w:rPr>
        <w:t xml:space="preserve"> καταθέτει για τα Πρακτικά τα προαναφερ</w:t>
      </w:r>
      <w:r>
        <w:rPr>
          <w:rFonts w:eastAsia="Times New Roman" w:cs="Times New Roman"/>
          <w:szCs w:val="24"/>
        </w:rPr>
        <w:t xml:space="preserve">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39FA25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Έχετε υπογράψει, λοιπόν, το ΦΕΚ. Έχει μέσα την ΔΕΣΦΑ, έχει τα ΕΛΠΕ, έχει την ΔΕΗ, τα έχει όλα. Εσείς δεν έχετε τίποτα. Είναι στο Υπ</w:t>
      </w:r>
      <w:r>
        <w:rPr>
          <w:rFonts w:eastAsia="Times New Roman" w:cs="Times New Roman"/>
          <w:szCs w:val="24"/>
        </w:rPr>
        <w:t xml:space="preserve">ουργείο των Οικονομικών. </w:t>
      </w:r>
    </w:p>
    <w:p w14:paraId="539FA25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Βουλευτού)</w:t>
      </w:r>
    </w:p>
    <w:p w14:paraId="539FA26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Ολοκληρώνω με μια κουβέντα, κύριε Πρόεδρε.</w:t>
      </w:r>
    </w:p>
    <w:p w14:paraId="539FA26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Τσακαλώτος</w:t>
      </w:r>
      <w:proofErr w:type="spellEnd"/>
      <w:r>
        <w:rPr>
          <w:rFonts w:eastAsia="Times New Roman" w:cs="Times New Roman"/>
          <w:szCs w:val="24"/>
        </w:rPr>
        <w:t xml:space="preserve"> -δεν τον βλέπω εδώ, αλλά θα το πληροφορηθεί- γνωρίζει πολύ καλά ότι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λειτουργεί ε</w:t>
      </w:r>
      <w:r>
        <w:rPr>
          <w:rFonts w:eastAsia="Times New Roman" w:cs="Times New Roman"/>
          <w:szCs w:val="24"/>
        </w:rPr>
        <w:t xml:space="preserve">ντελώς ανεξάρτητα και δεν πρόκειται να κάνετε κιχ. Η ομοφωνία, που απαιτείται, σας δένει τα χέρια. Τα βάλατε όλα εκεί και τα έχετε αποχαιρετίσει. </w:t>
      </w:r>
      <w:r>
        <w:rPr>
          <w:rFonts w:eastAsia="Times New Roman" w:cs="Times New Roman"/>
          <w:szCs w:val="24"/>
        </w:rPr>
        <w:t>Ε</w:t>
      </w:r>
      <w:r>
        <w:rPr>
          <w:rFonts w:eastAsia="Times New Roman" w:cs="Times New Roman"/>
          <w:szCs w:val="24"/>
        </w:rPr>
        <w:t xml:space="preserve">πειδή είναι αγγλομαθής ο κ. </w:t>
      </w:r>
      <w:proofErr w:type="spellStart"/>
      <w:r>
        <w:rPr>
          <w:rFonts w:eastAsia="Times New Roman" w:cs="Times New Roman"/>
          <w:szCs w:val="24"/>
        </w:rPr>
        <w:t>Τσακαλώτος</w:t>
      </w:r>
      <w:proofErr w:type="spellEnd"/>
      <w:r>
        <w:rPr>
          <w:rFonts w:eastAsia="Times New Roman" w:cs="Times New Roman"/>
          <w:szCs w:val="24"/>
        </w:rPr>
        <w:t xml:space="preserve">, να μας εξηγήσει τι σημαίνει αυτό που υπάρχει στη συμφωνία για το </w:t>
      </w:r>
      <w:proofErr w:type="spellStart"/>
      <w:r>
        <w:rPr>
          <w:rFonts w:eastAsia="Times New Roman" w:cs="Times New Roman"/>
          <w:szCs w:val="24"/>
        </w:rPr>
        <w:t>υ</w:t>
      </w:r>
      <w:r>
        <w:rPr>
          <w:rFonts w:eastAsia="Times New Roman" w:cs="Times New Roman"/>
          <w:szCs w:val="24"/>
        </w:rPr>
        <w:t>περ</w:t>
      </w:r>
      <w:r>
        <w:rPr>
          <w:rFonts w:eastAsia="Times New Roman" w:cs="Times New Roman"/>
          <w:szCs w:val="24"/>
        </w:rPr>
        <w:t>ταμείο</w:t>
      </w:r>
      <w:proofErr w:type="spellEnd"/>
      <w:r>
        <w:rPr>
          <w:rFonts w:eastAsia="Times New Roman" w:cs="Times New Roman"/>
          <w:szCs w:val="24"/>
        </w:rPr>
        <w:t>, «</w:t>
      </w:r>
      <w:r>
        <w:rPr>
          <w:rFonts w:eastAsia="Times New Roman" w:cs="Times New Roman"/>
          <w:szCs w:val="24"/>
          <w:lang w:val="en-US"/>
        </w:rPr>
        <w:t>at</w:t>
      </w:r>
      <w:r>
        <w:rPr>
          <w:rFonts w:eastAsia="Times New Roman" w:cs="Times New Roman"/>
          <w:szCs w:val="24"/>
        </w:rPr>
        <w:t xml:space="preserve"> </w:t>
      </w:r>
      <w:r>
        <w:rPr>
          <w:rFonts w:eastAsia="Times New Roman" w:cs="Times New Roman"/>
          <w:szCs w:val="24"/>
          <w:lang w:val="en-US"/>
        </w:rPr>
        <w:t>arm</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length</w:t>
      </w:r>
      <w:r>
        <w:rPr>
          <w:rFonts w:eastAsia="Times New Roman" w:cs="Times New Roman"/>
          <w:szCs w:val="24"/>
        </w:rPr>
        <w:t xml:space="preserve">» από </w:t>
      </w:r>
      <w:r>
        <w:rPr>
          <w:rFonts w:eastAsia="Times New Roman" w:cs="Times New Roman"/>
          <w:szCs w:val="24"/>
        </w:rPr>
        <w:lastRenderedPageBreak/>
        <w:t>την Κυβέρνηση, απόσταση από την Κυβέρνηση. «Α</w:t>
      </w:r>
      <w:r>
        <w:rPr>
          <w:rFonts w:eastAsia="Times New Roman" w:cs="Times New Roman"/>
          <w:szCs w:val="24"/>
          <w:lang w:val="en-US"/>
        </w:rPr>
        <w:t>t</w:t>
      </w:r>
      <w:r>
        <w:rPr>
          <w:rFonts w:eastAsia="Times New Roman" w:cs="Times New Roman"/>
          <w:szCs w:val="24"/>
        </w:rPr>
        <w:t xml:space="preserve"> </w:t>
      </w:r>
      <w:r>
        <w:rPr>
          <w:rFonts w:eastAsia="Times New Roman" w:cs="Times New Roman"/>
          <w:szCs w:val="24"/>
          <w:lang w:val="en-US"/>
        </w:rPr>
        <w:t>arm</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length</w:t>
      </w:r>
      <w:r>
        <w:rPr>
          <w:rFonts w:eastAsia="Times New Roman" w:cs="Times New Roman"/>
          <w:szCs w:val="24"/>
        </w:rPr>
        <w:t xml:space="preserve">». Αυτό σημαίνει απόλυτη απόσταση από την Κυβέρνηση. Δεν πρόκειται να έχει κανένα λόγο η Κυβέρνηση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 δεν ξέρετε τι σημαίνει αυτή η έκφραση, ο κ. </w:t>
      </w:r>
      <w:proofErr w:type="spellStart"/>
      <w:r>
        <w:rPr>
          <w:rFonts w:eastAsia="Times New Roman" w:cs="Times New Roman"/>
          <w:szCs w:val="24"/>
        </w:rPr>
        <w:t>Τσακα</w:t>
      </w:r>
      <w:r>
        <w:rPr>
          <w:rFonts w:eastAsia="Times New Roman" w:cs="Times New Roman"/>
          <w:szCs w:val="24"/>
        </w:rPr>
        <w:t>λώτος</w:t>
      </w:r>
      <w:proofErr w:type="spellEnd"/>
      <w:r>
        <w:rPr>
          <w:rFonts w:eastAsia="Times New Roman" w:cs="Times New Roman"/>
          <w:szCs w:val="24"/>
        </w:rPr>
        <w:t>, που μιλάει πολύ καλά τα αγγλικά, θα σας το εξηγήσει.</w:t>
      </w:r>
    </w:p>
    <w:p w14:paraId="539FA26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w:t>
      </w:r>
    </w:p>
    <w:p w14:paraId="539FA263"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A26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w:t>
      </w:r>
    </w:p>
    <w:p w14:paraId="539FA26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Ποταμιού, ο συνάδελφος κ. </w:t>
      </w:r>
      <w:proofErr w:type="spellStart"/>
      <w:r>
        <w:rPr>
          <w:rFonts w:eastAsia="Times New Roman" w:cs="Times New Roman"/>
          <w:szCs w:val="24"/>
        </w:rPr>
        <w:t>Δανέλλης</w:t>
      </w:r>
      <w:proofErr w:type="spellEnd"/>
      <w:r>
        <w:rPr>
          <w:rFonts w:eastAsia="Times New Roman" w:cs="Times New Roman"/>
          <w:szCs w:val="24"/>
        </w:rPr>
        <w:t>, έχει τον λόγο.</w:t>
      </w:r>
    </w:p>
    <w:p w14:paraId="539FA26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δώδεκα λεπτά.</w:t>
      </w:r>
    </w:p>
    <w:p w14:paraId="539FA26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539FA26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βιώνουμε άλλη μια άχαρη διαδικασία νομοθέτησης </w:t>
      </w:r>
      <w:proofErr w:type="spellStart"/>
      <w:r>
        <w:rPr>
          <w:rFonts w:eastAsia="Times New Roman" w:cs="Times New Roman"/>
          <w:szCs w:val="24"/>
        </w:rPr>
        <w:t>προαπαιτουμένων</w:t>
      </w:r>
      <w:proofErr w:type="spellEnd"/>
      <w:r>
        <w:rPr>
          <w:rFonts w:eastAsia="Times New Roman" w:cs="Times New Roman"/>
          <w:szCs w:val="24"/>
        </w:rPr>
        <w:t>. Είναι μια άχαρη διαδικασία, γιατί αποκαλύπ</w:t>
      </w:r>
      <w:r>
        <w:rPr>
          <w:rFonts w:eastAsia="Times New Roman" w:cs="Times New Roman"/>
          <w:szCs w:val="24"/>
        </w:rPr>
        <w:t xml:space="preserve">τει για πολλοστή φορά υποκρισία και την άρνηση μας να αντιληφθούμε την αναξιοπιστία, στην οποία έχουμε περιέλθει ως χώρα. </w:t>
      </w:r>
    </w:p>
    <w:p w14:paraId="539FA26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Αυτό συζητούμε σήμερα, το ότι, δηλαδή, η χώρα είναι αναξιόπιστη, μια ειδική περίπτωση ανάμεσα στις κανονικές ευρωπαϊκές χώρες. Αυτό, </w:t>
      </w:r>
      <w:r>
        <w:rPr>
          <w:rFonts w:eastAsia="Times New Roman" w:cs="Times New Roman"/>
          <w:szCs w:val="24"/>
        </w:rPr>
        <w:t>βεβαίως, δεν συνέβη χθες. Η αναξιοπιστία δεν δημιουργείται σε ενάμιση χρόνο, ωστόσο κορυφώνεται. Η αναξιοπιστία μας ως χώρα ξεκίνησε πολύ πριν, τότε που οι κυβερνήσεις διαδοχικά, η μια μετά την άλλη, διευρύνοντας την καταστροφή, αρνούντο κάθε ουσιαστική με</w:t>
      </w:r>
      <w:r>
        <w:rPr>
          <w:rFonts w:eastAsia="Times New Roman" w:cs="Times New Roman"/>
          <w:szCs w:val="24"/>
        </w:rPr>
        <w:t>ταρρύθμιση, κάθε συνεννόηση και κάθε κοινό εθνικό σχέδιο εξόδου από την κρίση, τότε που ανακάλυπταν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stories</w:t>
      </w:r>
      <w:r>
        <w:rPr>
          <w:rFonts w:eastAsia="Times New Roman" w:cs="Times New Roman"/>
          <w:szCs w:val="24"/>
        </w:rPr>
        <w:t>» αόρατα από την πλειονότητα του λαού.</w:t>
      </w:r>
    </w:p>
    <w:p w14:paraId="539FA26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αναξιοπιστία ήρθε τότε</w:t>
      </w:r>
      <w:r>
        <w:rPr>
          <w:rFonts w:eastAsia="Times New Roman" w:cs="Times New Roman"/>
          <w:szCs w:val="24"/>
        </w:rPr>
        <w:t>,</w:t>
      </w:r>
      <w:r>
        <w:rPr>
          <w:rFonts w:eastAsia="Times New Roman" w:cs="Times New Roman"/>
          <w:szCs w:val="24"/>
        </w:rPr>
        <w:t xml:space="preserve"> που κάποιοι υπόσχονταν ότι θα έσκιζαν μνημόνια είτε στο Ζάππειο ή θα τα κατ</w:t>
      </w:r>
      <w:r>
        <w:rPr>
          <w:rFonts w:eastAsia="Times New Roman" w:cs="Times New Roman"/>
          <w:szCs w:val="24"/>
        </w:rPr>
        <w:t xml:space="preserve">αργούσαν με ένα άρθρο, με έναν νόμο στο Σύνταγμα και όταν υποτίθεται ότι συμφωνούσαν με </w:t>
      </w:r>
      <w:r>
        <w:rPr>
          <w:rFonts w:eastAsia="Times New Roman" w:cs="Times New Roman"/>
          <w:szCs w:val="24"/>
        </w:rPr>
        <w:lastRenderedPageBreak/>
        <w:t xml:space="preserve">τους εταίρους, αλλά αμέσως μετά από κάθε συμφωνία τους αντιμετώπιζαν ως κουτόφραγκους, αρνούμενοι να θίξουν τον </w:t>
      </w:r>
      <w:proofErr w:type="spellStart"/>
      <w:r>
        <w:rPr>
          <w:rFonts w:eastAsia="Times New Roman" w:cs="Times New Roman"/>
          <w:szCs w:val="24"/>
        </w:rPr>
        <w:t>πελατειασμό</w:t>
      </w:r>
      <w:proofErr w:type="spellEnd"/>
      <w:r>
        <w:rPr>
          <w:rFonts w:eastAsia="Times New Roman" w:cs="Times New Roman"/>
          <w:szCs w:val="24"/>
        </w:rPr>
        <w:t xml:space="preserve"> και τις συντεχνίες. Γιατί αυτό ήταν πάντα το</w:t>
      </w:r>
      <w:r>
        <w:rPr>
          <w:rFonts w:eastAsia="Times New Roman" w:cs="Times New Roman"/>
          <w:szCs w:val="24"/>
        </w:rPr>
        <w:t xml:space="preserve"> κλειδί. </w:t>
      </w:r>
    </w:p>
    <w:p w14:paraId="539FA26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Μετά ακολούθησε η διαπραγμάτευση-παρωδία με τα πουκάμισα έξω. </w:t>
      </w:r>
      <w:r>
        <w:rPr>
          <w:rFonts w:eastAsia="Times New Roman" w:cs="Times New Roman"/>
          <w:szCs w:val="24"/>
        </w:rPr>
        <w:t>Κ</w:t>
      </w:r>
      <w:r>
        <w:rPr>
          <w:rFonts w:eastAsia="Times New Roman" w:cs="Times New Roman"/>
          <w:szCs w:val="24"/>
        </w:rPr>
        <w:t>άπως έτσι οι θεσμοί το πήραν απόφαση</w:t>
      </w:r>
      <w:r>
        <w:rPr>
          <w:rFonts w:eastAsia="Times New Roman" w:cs="Times New Roman"/>
          <w:szCs w:val="24"/>
        </w:rPr>
        <w:t>,</w:t>
      </w:r>
      <w:r>
        <w:rPr>
          <w:rFonts w:eastAsia="Times New Roman" w:cs="Times New Roman"/>
          <w:szCs w:val="24"/>
        </w:rPr>
        <w:t xml:space="preserve"> πως είμαστε μια ειδική περίπτωση μέσα στην </w:t>
      </w:r>
      <w:r>
        <w:rPr>
          <w:rFonts w:eastAsia="Times New Roman" w:cs="Times New Roman"/>
          <w:szCs w:val="24"/>
        </w:rPr>
        <w:t>Ε</w:t>
      </w:r>
      <w:r>
        <w:rPr>
          <w:rFonts w:eastAsia="Times New Roman" w:cs="Times New Roman"/>
          <w:szCs w:val="24"/>
        </w:rPr>
        <w:t xml:space="preserve">υρωζώνη, μια περίπτωση που απαιτεί ειδική και ενδελεχή, διαρκή επιτήρηση. </w:t>
      </w:r>
    </w:p>
    <w:p w14:paraId="539FA26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Πώς θα μπορούσε να γίνει δ</w:t>
      </w:r>
      <w:r>
        <w:rPr>
          <w:rFonts w:eastAsia="Times New Roman" w:cs="Times New Roman"/>
          <w:szCs w:val="24"/>
        </w:rPr>
        <w:t>ιαφορετικά; Το πρόγραμμα που υπογράψατε και του οποίου εξακολουθείτε να μην αναλαμβάνετε την κηδεμονία, εφαρμόζεται αποσπασματικά και πρέπει πάντα να φτάνουμε στο παρά πέντε των προθεσμιών</w:t>
      </w:r>
      <w:r>
        <w:rPr>
          <w:rFonts w:eastAsia="Times New Roman" w:cs="Times New Roman"/>
          <w:szCs w:val="24"/>
        </w:rPr>
        <w:t>,</w:t>
      </w:r>
      <w:r>
        <w:rPr>
          <w:rFonts w:eastAsia="Times New Roman" w:cs="Times New Roman"/>
          <w:szCs w:val="24"/>
        </w:rPr>
        <w:t xml:space="preserve"> για να νομοθετούμε νύχτα και με επείγουσες ή κατεπείγουσες διαδικα</w:t>
      </w:r>
      <w:r>
        <w:rPr>
          <w:rFonts w:eastAsia="Times New Roman" w:cs="Times New Roman"/>
          <w:szCs w:val="24"/>
        </w:rPr>
        <w:t xml:space="preserve">σίες τα συμπεφωνημένα. Στην πραγματικότητα αρνείστε ακόμη να αποχωριστείτε το πεπαλαιωμένο, το μη βιώσιμο μοντέλο της κρατικοδίαιτης οικονομίας και του σφικτού εναγκαλισμού με τις κατά περίπτωση συντεχνίες. </w:t>
      </w:r>
    </w:p>
    <w:p w14:paraId="539FA26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Οι ΔΕΚΟ είναι το τρανό παράδειγμα. Διαχρονικό πλ</w:t>
      </w:r>
      <w:r>
        <w:rPr>
          <w:rFonts w:eastAsia="Times New Roman" w:cs="Times New Roman"/>
          <w:szCs w:val="24"/>
        </w:rPr>
        <w:t>υντήριο προσλήψεων ημετέρων με χρυσούς μισθούς, υπέρογκες μισθολογικές αυξήσεις και πλασματικά επιδόματα. Μόνο για το 2009</w:t>
      </w:r>
      <w:r>
        <w:rPr>
          <w:rFonts w:eastAsia="Times New Roman" w:cs="Times New Roman"/>
          <w:szCs w:val="24"/>
        </w:rPr>
        <w:t>,</w:t>
      </w:r>
      <w:r>
        <w:rPr>
          <w:rFonts w:eastAsia="Times New Roman" w:cs="Times New Roman"/>
          <w:szCs w:val="24"/>
        </w:rPr>
        <w:t xml:space="preserve"> το Υπουργείο Οικονομικών υπολόγισε πως το κόστος μισθοδοσίας τους ξεπερνούσε το 1.168.000.000 ευρώ. </w:t>
      </w:r>
    </w:p>
    <w:p w14:paraId="539FA26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Άκουσα χθες τον κ. </w:t>
      </w:r>
      <w:proofErr w:type="spellStart"/>
      <w:r>
        <w:rPr>
          <w:rFonts w:eastAsia="Times New Roman" w:cs="Times New Roman"/>
          <w:szCs w:val="24"/>
        </w:rPr>
        <w:t>Τσακαλώτο</w:t>
      </w:r>
      <w:proofErr w:type="spellEnd"/>
      <w:r>
        <w:rPr>
          <w:rFonts w:eastAsia="Times New Roman" w:cs="Times New Roman"/>
          <w:szCs w:val="24"/>
        </w:rPr>
        <w:t xml:space="preserve"> στ</w:t>
      </w:r>
      <w:r>
        <w:rPr>
          <w:rFonts w:eastAsia="Times New Roman" w:cs="Times New Roman"/>
          <w:szCs w:val="24"/>
        </w:rPr>
        <w:t xml:space="preserve">ην </w:t>
      </w:r>
      <w:r>
        <w:rPr>
          <w:rFonts w:eastAsia="Times New Roman" w:cs="Times New Roman"/>
          <w:szCs w:val="24"/>
        </w:rPr>
        <w:t>ε</w:t>
      </w:r>
      <w:r>
        <w:rPr>
          <w:rFonts w:eastAsia="Times New Roman" w:cs="Times New Roman"/>
          <w:szCs w:val="24"/>
        </w:rPr>
        <w:t xml:space="preserve">πιτροπή -και δεν πίστευα στα αυτιά μου!- να εξωραΐζει τη βαθιά </w:t>
      </w:r>
      <w:proofErr w:type="spellStart"/>
      <w:r>
        <w:rPr>
          <w:rFonts w:eastAsia="Times New Roman" w:cs="Times New Roman"/>
          <w:szCs w:val="24"/>
        </w:rPr>
        <w:t>απαξιωτική</w:t>
      </w:r>
      <w:proofErr w:type="spellEnd"/>
      <w:r>
        <w:rPr>
          <w:rFonts w:eastAsia="Times New Roman" w:cs="Times New Roman"/>
          <w:szCs w:val="24"/>
        </w:rPr>
        <w:t xml:space="preserve">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λέγοντας ότι στις ΔΕΚΟ που υπάγονται σε αυτό, θα πάψει το φαινόμενο των πελατειακών διορισμών των δικών μας παιδιών, που ήταν διαχρονικό, άρ</w:t>
      </w:r>
      <w:r>
        <w:rPr>
          <w:rFonts w:eastAsia="Times New Roman" w:cs="Times New Roman"/>
          <w:szCs w:val="24"/>
        </w:rPr>
        <w:t xml:space="preserve">α συνεχίζει και σήμερα. </w:t>
      </w:r>
      <w:r>
        <w:rPr>
          <w:rFonts w:eastAsia="Times New Roman" w:cs="Times New Roman"/>
          <w:szCs w:val="24"/>
        </w:rPr>
        <w:t>Τ</w:t>
      </w:r>
      <w:r>
        <w:rPr>
          <w:rFonts w:eastAsia="Times New Roman" w:cs="Times New Roman"/>
          <w:szCs w:val="24"/>
        </w:rPr>
        <w:t>α άλλα παιδιά, κυρίες και κύριοι συνάδελφοι; Τα παιδιά των υπολοίπων Ελλήνων, νέοι επιστήμονες, των οποίων οι εισφορές εκτοξεύονται με το παρόν νομοσχέδιο, κάτι που θεωρήσαμε ότι λίγους μήνες πριν καταφέραμε να πετύχουμε; Αυτό είνα</w:t>
      </w:r>
      <w:r>
        <w:rPr>
          <w:rFonts w:eastAsia="Times New Roman" w:cs="Times New Roman"/>
          <w:szCs w:val="24"/>
        </w:rPr>
        <w:t xml:space="preserve">ι κίνητρο για να μείνουν στη χώρα ή για να επιστρέψουν σε αυτήν; </w:t>
      </w:r>
    </w:p>
    <w:p w14:paraId="539FA26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γυρνώντας τώρα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ότι είναι κάτι το εξευτελιστικό. Έτσι, όμως, είναι κι έτσι μας προέκυψε. Αν εμείς δεν είμαστε άξιοι να τακτοποιήσουμε τα του οίκου μας, έρχεται </w:t>
      </w:r>
      <w:r>
        <w:rPr>
          <w:rFonts w:eastAsia="Times New Roman" w:cs="Times New Roman"/>
          <w:szCs w:val="24"/>
        </w:rPr>
        <w:t>η στιγμή που κάποιος τρίτος αναλαμβάνει να το κάνει</w:t>
      </w:r>
      <w:r>
        <w:rPr>
          <w:rFonts w:eastAsia="Times New Roman" w:cs="Times New Roman"/>
          <w:szCs w:val="24"/>
        </w:rPr>
        <w:t>,</w:t>
      </w:r>
      <w:r>
        <w:rPr>
          <w:rFonts w:eastAsia="Times New Roman" w:cs="Times New Roman"/>
          <w:szCs w:val="24"/>
        </w:rPr>
        <w:t xml:space="preserve"> και βεβαίως, όχι με τον καλύτερο για εμάς τρόπο. Αυτός είναι κανόνας απαράβατος. </w:t>
      </w:r>
    </w:p>
    <w:p w14:paraId="539FA27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Παρακολουθήσαμε χθες στην </w:t>
      </w:r>
      <w:r>
        <w:rPr>
          <w:rFonts w:eastAsia="Times New Roman" w:cs="Times New Roman"/>
          <w:szCs w:val="24"/>
        </w:rPr>
        <w:t>ε</w:t>
      </w:r>
      <w:r>
        <w:rPr>
          <w:rFonts w:eastAsia="Times New Roman" w:cs="Times New Roman"/>
          <w:szCs w:val="24"/>
        </w:rPr>
        <w:t>πιτροπή τις ακροάσεις εκπροσώπων διαφόρων φορέων, μεταξύ των οποίων και συνδικαλιστών των ΔΕΚΟ</w:t>
      </w:r>
      <w:r>
        <w:rPr>
          <w:rFonts w:eastAsia="Times New Roman" w:cs="Times New Roman"/>
          <w:szCs w:val="24"/>
        </w:rPr>
        <w:t xml:space="preserve">, που δεν πρέπει να ξεχνάμε ότι συνέβαλαν τα </w:t>
      </w:r>
      <w:proofErr w:type="spellStart"/>
      <w:r>
        <w:rPr>
          <w:rFonts w:eastAsia="Times New Roman" w:cs="Times New Roman"/>
          <w:szCs w:val="24"/>
        </w:rPr>
        <w:t>μάλα</w:t>
      </w:r>
      <w:proofErr w:type="spellEnd"/>
      <w:r>
        <w:rPr>
          <w:rFonts w:eastAsia="Times New Roman" w:cs="Times New Roman"/>
          <w:szCs w:val="24"/>
        </w:rPr>
        <w:t xml:space="preserve"> -όχι οι ίδιοι ως πρόσωπα, αλλά ως αντίληψη- στη χρεοκοπία τόσο των χώρων τους, όσο και της χώρας. Διότι για παράδειγμα, μια ΔΕΚΟ, όπως η ΕΥΔΑΠ, για την οποία πολλή κουβέντα γίνεται, μια εταιρεία μονοπωλιακή</w:t>
      </w:r>
      <w:r>
        <w:rPr>
          <w:rFonts w:eastAsia="Times New Roman" w:cs="Times New Roman"/>
          <w:szCs w:val="24"/>
        </w:rPr>
        <w:t xml:space="preserve">, βρίσκει ακόμα και σήμερα να της περισσεύουν τεράστια ποσά για διαφήμιση και μάλιστα πολλές φορές σε περιθωριακά -ή κυρίως σε περιθωριακά- έντυπα, όπως γινόταν, με διαδικασίες που είδαν το φως της δημοσιότητας, που θύμιζαν φθηνό αστυνομικό μυθιστόρημα. </w:t>
      </w:r>
    </w:p>
    <w:p w14:paraId="539FA27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Ά</w:t>
      </w:r>
      <w:r>
        <w:rPr>
          <w:rFonts w:eastAsia="Times New Roman" w:cs="Times New Roman"/>
          <w:szCs w:val="24"/>
        </w:rPr>
        <w:t>λλο παράδειγμα είναι οι συνεχιζόμενες απεργίες στον ΟΑΣΘ, άλλη μια μονοπωλιακή, επιδοτούμενη εταιρεία, που ταλαιπωρούν και αναγκάζουν τους Θεσσαλονικείς να χρησιμοποιήσουν ταξί ή τα δικά τους ιδιωτικά μέσα μετακίνησης, παρ</w:t>
      </w:r>
      <w:r>
        <w:rPr>
          <w:rFonts w:eastAsia="Times New Roman" w:cs="Times New Roman"/>
          <w:szCs w:val="24"/>
        </w:rPr>
        <w:t xml:space="preserve">’ </w:t>
      </w:r>
      <w:r>
        <w:rPr>
          <w:rFonts w:eastAsia="Times New Roman" w:cs="Times New Roman"/>
          <w:szCs w:val="24"/>
        </w:rPr>
        <w:t>ότι υπό κανονικές συνθήκες το 72</w:t>
      </w:r>
      <w:r>
        <w:rPr>
          <w:rFonts w:eastAsia="Times New Roman" w:cs="Times New Roman"/>
          <w:szCs w:val="24"/>
        </w:rPr>
        <w:t xml:space="preserve">% των πολιτών της χρησιμοποιεί το λεωφορείο στις καθημερινές μετακινήσεις. Ο ΟΑΣΘ είναι ένας Οργανισμός </w:t>
      </w:r>
      <w:r>
        <w:rPr>
          <w:rFonts w:eastAsia="Times New Roman" w:cs="Times New Roman"/>
          <w:szCs w:val="24"/>
        </w:rPr>
        <w:t>«</w:t>
      </w:r>
      <w:r>
        <w:rPr>
          <w:rFonts w:eastAsia="Times New Roman" w:cs="Times New Roman"/>
          <w:szCs w:val="24"/>
        </w:rPr>
        <w:t>Ιανός</w:t>
      </w:r>
      <w:r>
        <w:rPr>
          <w:rFonts w:eastAsia="Times New Roman" w:cs="Times New Roman"/>
          <w:szCs w:val="24"/>
        </w:rPr>
        <w:t>»</w:t>
      </w:r>
      <w:r>
        <w:rPr>
          <w:rFonts w:eastAsia="Times New Roman" w:cs="Times New Roman"/>
          <w:szCs w:val="24"/>
        </w:rPr>
        <w:t xml:space="preserve"> ως συνήθως. Είναι ιδιωτικός όποτε τον συμφέρει -κέρδη, κλειστό επάγγελμα- και κρατικός επίσης, όποτε τον συμφέρει -ζημίες, κρατικές επιδοτήσεις,</w:t>
      </w:r>
      <w:r>
        <w:rPr>
          <w:rFonts w:eastAsia="Times New Roman" w:cs="Times New Roman"/>
          <w:szCs w:val="24"/>
        </w:rPr>
        <w:t xml:space="preserve"> πολιτικός εναγκαλισμός με τα κυβερνώντα κόμματα. </w:t>
      </w:r>
    </w:p>
    <w:p w14:paraId="539FA27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πρέπει, βέβαια, να σημειωθεί ότι σε αυτές τις κρατικές επιδοτήσεις συνεισφέρουν -και αυτό ισχύει και για τις αστικές συγκοινωνίες της Αττικής, βεβαίως- φορολογούμενοι πολίτες όλης της επικράτειας, κάτοι</w:t>
      </w:r>
      <w:r>
        <w:rPr>
          <w:rFonts w:eastAsia="Times New Roman" w:cs="Times New Roman"/>
          <w:szCs w:val="24"/>
        </w:rPr>
        <w:t xml:space="preserve">κοι ορεινών, νησιωτικών, απομακρυσμένων και μειονεκτικών περιοχών, που στις περισσότερες περιπτώσεις δεν απολαμβάνουν οι ίδιοι καν τα στοιχειώδη μέσα μαζικής μεταφοράς. </w:t>
      </w:r>
    </w:p>
    <w:p w14:paraId="539FA27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Αναγνωρίζουμε, λοιπόν, σήμερα πως απαιτείται μια άλλη διαχείριση της δημόσιας περιουσί</w:t>
      </w:r>
      <w:r>
        <w:rPr>
          <w:rFonts w:eastAsia="Times New Roman" w:cs="Times New Roman"/>
          <w:szCs w:val="24"/>
        </w:rPr>
        <w:t xml:space="preserve">ας. Θα τις διορθώσει, άραγε,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Πολύ αμφιβάλλω. Έμπειροι παρατηρητές υποστηρίζουν ότι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είναι άλλη μια δυσκίνητη γραφειοκρατική δομή</w:t>
      </w:r>
      <w:r>
        <w:rPr>
          <w:rFonts w:eastAsia="Times New Roman" w:cs="Times New Roman"/>
          <w:szCs w:val="24"/>
        </w:rPr>
        <w:t>,</w:t>
      </w:r>
      <w:r>
        <w:rPr>
          <w:rFonts w:eastAsia="Times New Roman" w:cs="Times New Roman"/>
          <w:szCs w:val="24"/>
        </w:rPr>
        <w:t xml:space="preserve"> που θα έρθει να προστεθεί στο ήδη ανεξέλεγκτο γραφειοκρατικό χάος του ελληνικού δημοσίου.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διαθέτει περισσότερα επίπεδα λήψης αποφάσεων απ’ ό,τι το ΤΑΙΠΕΔ. Πάνω απ’ όλα διαθέτει πολλαπλά και συγκρουόμενα συμφέροντα με τα όργανα τα οποία αποτελούν αυτά τα διαφορετικά συμφέροντα, τα οποία, </w:t>
      </w:r>
      <w:proofErr w:type="spellStart"/>
      <w:r>
        <w:rPr>
          <w:rFonts w:eastAsia="Times New Roman" w:cs="Times New Roman"/>
          <w:szCs w:val="24"/>
        </w:rPr>
        <w:t>σημειωτέον</w:t>
      </w:r>
      <w:proofErr w:type="spellEnd"/>
      <w:r>
        <w:rPr>
          <w:rFonts w:eastAsia="Times New Roman" w:cs="Times New Roman"/>
          <w:szCs w:val="24"/>
        </w:rPr>
        <w:t>, διατηρούν το δικαίωμα της αρνησικυρί</w:t>
      </w:r>
      <w:r>
        <w:rPr>
          <w:rFonts w:eastAsia="Times New Roman" w:cs="Times New Roman"/>
          <w:szCs w:val="24"/>
        </w:rPr>
        <w:t xml:space="preserve">ας. </w:t>
      </w:r>
      <w:r>
        <w:rPr>
          <w:rFonts w:eastAsia="Times New Roman" w:cs="Times New Roman"/>
          <w:szCs w:val="24"/>
        </w:rPr>
        <w:t>Δ</w:t>
      </w:r>
      <w:r>
        <w:rPr>
          <w:rFonts w:eastAsia="Times New Roman" w:cs="Times New Roman"/>
          <w:szCs w:val="24"/>
        </w:rPr>
        <w:t xml:space="preserve">εν υπάρχει καλύτερη συνταγή για να περιέλθει ένα πολύπλοκο </w:t>
      </w:r>
      <w:proofErr w:type="spellStart"/>
      <w:r>
        <w:rPr>
          <w:rFonts w:eastAsia="Times New Roman" w:cs="Times New Roman"/>
          <w:szCs w:val="24"/>
        </w:rPr>
        <w:t>πρότζεκτ</w:t>
      </w:r>
      <w:proofErr w:type="spellEnd"/>
      <w:r>
        <w:rPr>
          <w:rFonts w:eastAsia="Times New Roman" w:cs="Times New Roman"/>
          <w:szCs w:val="24"/>
        </w:rPr>
        <w:t xml:space="preserve">, όπως αυτό, σε τέλμα. </w:t>
      </w:r>
    </w:p>
    <w:p w14:paraId="539FA27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Οφείλουμε, βέβαια, να αναγνωρίσουμε πως όλα αυτά δίνουν ιδέες. Συγκεκριμένα η στενή εποπτεία των θεσμών σας εμπνέει στρεβλές ιδέες. Τις τελευταίες μέρες ξαφνικά</w:t>
      </w:r>
      <w:r>
        <w:rPr>
          <w:rFonts w:eastAsia="Times New Roman" w:cs="Times New Roman"/>
          <w:szCs w:val="24"/>
        </w:rPr>
        <w:t xml:space="preserve"> προέκυψε θέμα τοποθέτησης κυβερνητικών επιτρόπων με τη μορφή διοικητικών γραμματέων στους δήμους. Το μακρύ χέρι της Κυβέρ</w:t>
      </w:r>
      <w:r>
        <w:rPr>
          <w:rFonts w:eastAsia="Times New Roman" w:cs="Times New Roman"/>
          <w:szCs w:val="24"/>
        </w:rPr>
        <w:lastRenderedPageBreak/>
        <w:t xml:space="preserve">νησης, δηλαδή, επιχειρεί να απλωθεί και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Αν όντως -επειδή υπάρχουν διαψεύσεις από πλευράς του Υπουργείου Εσωτ</w:t>
      </w:r>
      <w:r>
        <w:rPr>
          <w:rFonts w:eastAsia="Times New Roman" w:cs="Times New Roman"/>
          <w:szCs w:val="24"/>
        </w:rPr>
        <w:t xml:space="preserve">ερικών- σας ενδιαφέρει μια σοβαρή μεταρρύθμιση στην </w:t>
      </w:r>
      <w:r>
        <w:rPr>
          <w:rFonts w:eastAsia="Times New Roman" w:cs="Times New Roman"/>
          <w:szCs w:val="24"/>
        </w:rPr>
        <w:t>α</w:t>
      </w:r>
      <w:r>
        <w:rPr>
          <w:rFonts w:eastAsia="Times New Roman" w:cs="Times New Roman"/>
          <w:szCs w:val="24"/>
        </w:rPr>
        <w:t>υτοδιοίκηση, που έχει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δυσεπίλυτα προβλήματα να αντιμετωπίσει, προχωρήστε σε ένα ολοκληρωμένο και ανοιχτό δημόσιο θεσμικό διάλογο. Δηλώστε, όμως, τώρα κατηγορηματικά ότι αυτή η φαεινή ιδέα τω</w:t>
      </w:r>
      <w:r>
        <w:rPr>
          <w:rFonts w:eastAsia="Times New Roman" w:cs="Times New Roman"/>
          <w:szCs w:val="24"/>
        </w:rPr>
        <w:t xml:space="preserve">ν επιτρόπων δεν ισχύει. </w:t>
      </w:r>
    </w:p>
    <w:p w14:paraId="539FA27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ην νομίζετε πως είμαστε αρνητές των πάντων. Δεν κάνουμε αντανακλαστική αντιπολίτευση. Στο θέμα της απελευθέρωσης της αγοράς ενέργειας είμαστε θετικοί </w:t>
      </w:r>
      <w:r>
        <w:rPr>
          <w:rFonts w:eastAsia="Times New Roman" w:cs="Times New Roman"/>
          <w:szCs w:val="24"/>
        </w:rPr>
        <w:t>κ</w:t>
      </w:r>
      <w:r>
        <w:rPr>
          <w:rFonts w:eastAsia="Times New Roman" w:cs="Times New Roman"/>
          <w:szCs w:val="24"/>
        </w:rPr>
        <w:t>αι ας είμαστε επιφυλακτικοί, καθώς γνωρίζουμε τη μόνιμη αμφιθυμία της Κυβέρνηση</w:t>
      </w:r>
      <w:r>
        <w:rPr>
          <w:rFonts w:eastAsia="Times New Roman" w:cs="Times New Roman"/>
          <w:szCs w:val="24"/>
        </w:rPr>
        <w:t xml:space="preserve">ς σε ό,τι αφορά τις ιδιωτικοποιήσεις, τις επενδύσεις και γενικότερα την έννοια του </w:t>
      </w:r>
      <w:proofErr w:type="spellStart"/>
      <w:r>
        <w:rPr>
          <w:rFonts w:eastAsia="Times New Roman" w:cs="Times New Roman"/>
          <w:szCs w:val="24"/>
        </w:rPr>
        <w:t>επιχειρείν</w:t>
      </w:r>
      <w:proofErr w:type="spellEnd"/>
      <w:r>
        <w:rPr>
          <w:rFonts w:eastAsia="Times New Roman" w:cs="Times New Roman"/>
          <w:szCs w:val="24"/>
        </w:rPr>
        <w:t xml:space="preserve">. </w:t>
      </w:r>
    </w:p>
    <w:p w14:paraId="539FA27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βαρίδι Καλογρίτσας έφυγε χθες. Το αποτύπωμά του, όμως, στις επιλογές της Κυβέρνησης, δυστυχώς, παραμένει. Διαδικασίες </w:t>
      </w:r>
      <w:r>
        <w:rPr>
          <w:rFonts w:eastAsia="Times New Roman" w:cs="Times New Roman"/>
          <w:szCs w:val="24"/>
          <w:lang w:val="en-US"/>
        </w:rPr>
        <w:t>Big</w:t>
      </w:r>
      <w:r>
        <w:rPr>
          <w:rFonts w:eastAsia="Times New Roman" w:cs="Times New Roman"/>
          <w:szCs w:val="24"/>
        </w:rPr>
        <w:t xml:space="preserve"> </w:t>
      </w:r>
      <w:r>
        <w:rPr>
          <w:rFonts w:eastAsia="Times New Roman" w:cs="Times New Roman"/>
          <w:szCs w:val="24"/>
          <w:lang w:val="en-US"/>
        </w:rPr>
        <w:t>Broth</w:t>
      </w:r>
      <w:r>
        <w:rPr>
          <w:rFonts w:eastAsia="Times New Roman" w:cs="Times New Roman"/>
          <w:szCs w:val="24"/>
          <w:lang w:val="en-US"/>
        </w:rPr>
        <w:t>er</w:t>
      </w:r>
      <w:r>
        <w:rPr>
          <w:rFonts w:eastAsia="Times New Roman" w:cs="Times New Roman"/>
          <w:szCs w:val="24"/>
        </w:rPr>
        <w:t xml:space="preserve">, έλεγχοι παρωδία, δανεικά βοσκοτόπια, σκανδαλώδης χειραγώγηση της </w:t>
      </w:r>
      <w:r>
        <w:rPr>
          <w:rFonts w:eastAsia="Times New Roman" w:cs="Times New Roman"/>
          <w:szCs w:val="24"/>
        </w:rPr>
        <w:t>Τ</w:t>
      </w:r>
      <w:r>
        <w:rPr>
          <w:rFonts w:eastAsia="Times New Roman" w:cs="Times New Roman"/>
          <w:szCs w:val="24"/>
        </w:rPr>
        <w:t>ράπεζας Α</w:t>
      </w:r>
      <w:r>
        <w:rPr>
          <w:rFonts w:eastAsia="Times New Roman" w:cs="Times New Roman"/>
          <w:szCs w:val="24"/>
        </w:rPr>
        <w:t>ττικής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ώρα, στο παιχνίδι μπαίνουν και λαγοί, λαγοί με πετραχήλια. Αλήθεια τα χρειαζόσασταν τόσο πολύ όλα αυτά; Πώς θα μιλάτε τώρα για τη διαπλοκή των άλλων και για τα όντως αμ</w:t>
      </w:r>
      <w:r>
        <w:rPr>
          <w:rFonts w:eastAsia="Times New Roman" w:cs="Times New Roman"/>
          <w:szCs w:val="24"/>
        </w:rPr>
        <w:t xml:space="preserve">αρτωλά και υπαρκτά τρίγωνα; Κακό πράγμα η αλαζονεία της υπεροχής. Διότι είπαμε, το ηθικό πλεονέκτημα δεν αποτελεί σφραγίδα δωρεάς και πρέπει να αποδεικνύεται συνεχώς. </w:t>
      </w:r>
    </w:p>
    <w:p w14:paraId="539FA27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Με τον Υπουργό Παιδείας, τον κ. Φίλη, που συνεχίζει το έργο του προκατόχου του, του κ. Μ</w:t>
      </w:r>
      <w:r>
        <w:rPr>
          <w:rFonts w:eastAsia="Times New Roman" w:cs="Times New Roman"/>
          <w:szCs w:val="24"/>
        </w:rPr>
        <w:t xml:space="preserve">παλτά, </w:t>
      </w:r>
      <w:proofErr w:type="spellStart"/>
      <w:r>
        <w:rPr>
          <w:rFonts w:eastAsia="Times New Roman" w:cs="Times New Roman"/>
          <w:szCs w:val="24"/>
        </w:rPr>
        <w:t>αντιμεταρρυθμίζοντας</w:t>
      </w:r>
      <w:proofErr w:type="spellEnd"/>
      <w:r>
        <w:rPr>
          <w:rFonts w:eastAsia="Times New Roman" w:cs="Times New Roman"/>
          <w:szCs w:val="24"/>
        </w:rPr>
        <w:t xml:space="preserve"> με γοργούς ρυθμούς ό,τι επιχειρήθηκε με τον νόμο Διαμαντοπούλου -και για να είμαστε και πιο ακριβείς και δίκαιοι, με ό,τι προέβλεπε ο νόμος αυτός μετά τις απονευρωτικού χαρακτήρα επεμβάσεις του κ. Αρβανιτόπουλου- διαφωνούμε απολ</w:t>
      </w:r>
      <w:r>
        <w:rPr>
          <w:rFonts w:eastAsia="Times New Roman" w:cs="Times New Roman"/>
          <w:szCs w:val="24"/>
        </w:rPr>
        <w:t xml:space="preserve">ύτως. </w:t>
      </w:r>
    </w:p>
    <w:p w14:paraId="539FA278" w14:textId="77777777" w:rsidR="009E4222" w:rsidRDefault="00AC15E4">
      <w:pPr>
        <w:spacing w:line="600" w:lineRule="auto"/>
        <w:ind w:firstLine="720"/>
        <w:jc w:val="both"/>
        <w:rPr>
          <w:rFonts w:eastAsia="Times New Roman"/>
          <w:szCs w:val="24"/>
        </w:rPr>
      </w:pPr>
      <w:r>
        <w:rPr>
          <w:rFonts w:eastAsia="Times New Roman"/>
          <w:szCs w:val="24"/>
        </w:rPr>
        <w:lastRenderedPageBreak/>
        <w:t>Η αριστεία απαξιώνεται, οι αιώνιοι φοιτητές επανέρχονται, η αξιολόγηση λοιδορείται και εξοστρακίζεται από παντού, τα συμβούλια ιδρυμάτων διαλύονται. Για να τακτοποιηθούν οι κλώνοι μας -πολλών ειδών κλώνοι- επιστρέφουμε στην εποχή που οι βοηθοί εν μί</w:t>
      </w:r>
      <w:r>
        <w:rPr>
          <w:rFonts w:eastAsia="Times New Roman"/>
          <w:szCs w:val="24"/>
        </w:rPr>
        <w:t xml:space="preserve">α </w:t>
      </w:r>
      <w:proofErr w:type="spellStart"/>
      <w:r>
        <w:rPr>
          <w:rFonts w:eastAsia="Times New Roman"/>
          <w:szCs w:val="24"/>
        </w:rPr>
        <w:t>νυκτί</w:t>
      </w:r>
      <w:proofErr w:type="spellEnd"/>
      <w:r>
        <w:rPr>
          <w:rFonts w:eastAsia="Times New Roman"/>
          <w:szCs w:val="24"/>
        </w:rPr>
        <w:t xml:space="preserve"> βαφτίστηκαν «καθηγητές». Ο τρόπος διοίκησης και οργάνωσης των ΑΕΙ επανασχεδιάζεται με γνώμονα την επιστροφή στην </w:t>
      </w:r>
      <w:proofErr w:type="spellStart"/>
      <w:r>
        <w:rPr>
          <w:rFonts w:eastAsia="Times New Roman"/>
          <w:szCs w:val="24"/>
        </w:rPr>
        <w:t>κομματοκρατία</w:t>
      </w:r>
      <w:proofErr w:type="spellEnd"/>
      <w:r>
        <w:rPr>
          <w:rFonts w:eastAsia="Times New Roman"/>
          <w:szCs w:val="24"/>
        </w:rPr>
        <w:t xml:space="preserve"> και τη </w:t>
      </w:r>
      <w:proofErr w:type="spellStart"/>
      <w:r>
        <w:rPr>
          <w:rFonts w:eastAsia="Times New Roman"/>
          <w:szCs w:val="24"/>
        </w:rPr>
        <w:t>συνδιοίκηση</w:t>
      </w:r>
      <w:proofErr w:type="spellEnd"/>
      <w:r>
        <w:rPr>
          <w:rFonts w:eastAsia="Times New Roman"/>
          <w:szCs w:val="24"/>
        </w:rPr>
        <w:t xml:space="preserve"> με τους φοιτητές-πελάτες. Η εξίσωση προς τα κάτω, που επιχειρείται, δεν συνιστά εργαλείο ισότητας και </w:t>
      </w:r>
      <w:r>
        <w:rPr>
          <w:rFonts w:eastAsia="Times New Roman"/>
          <w:szCs w:val="24"/>
        </w:rPr>
        <w:t xml:space="preserve">ταξικής αναβάθμισης των οικονομικά </w:t>
      </w:r>
      <w:proofErr w:type="spellStart"/>
      <w:r>
        <w:rPr>
          <w:rFonts w:eastAsia="Times New Roman"/>
          <w:szCs w:val="24"/>
        </w:rPr>
        <w:t>ασθενεστέρων</w:t>
      </w:r>
      <w:proofErr w:type="spellEnd"/>
      <w:r>
        <w:rPr>
          <w:rFonts w:eastAsia="Times New Roman"/>
          <w:szCs w:val="24"/>
        </w:rPr>
        <w:t>. Ακριβώς το αντίθετο επιφέρει.</w:t>
      </w:r>
    </w:p>
    <w:p w14:paraId="539FA279"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Για όλα αυτά –επαναλαμβάνω- διαφωνούμε ριζικά με τον κ. Φίλη. Στο θέμα, όμως, των Θρησκευτικών που έχει προκύψει, πρέπει να είμαστε καθαροί και ας ανέκρουσε </w:t>
      </w:r>
      <w:proofErr w:type="spellStart"/>
      <w:r>
        <w:rPr>
          <w:rFonts w:eastAsia="Times New Roman"/>
          <w:szCs w:val="24"/>
        </w:rPr>
        <w:t>πρύμνα</w:t>
      </w:r>
      <w:proofErr w:type="spellEnd"/>
      <w:r>
        <w:rPr>
          <w:rFonts w:eastAsia="Times New Roman"/>
          <w:szCs w:val="24"/>
        </w:rPr>
        <w:t xml:space="preserve"> το Μαξίμου. </w:t>
      </w:r>
      <w:r>
        <w:rPr>
          <w:rFonts w:eastAsia="Times New Roman"/>
          <w:szCs w:val="24"/>
        </w:rPr>
        <w:t>Μ</w:t>
      </w:r>
      <w:r>
        <w:rPr>
          <w:rFonts w:eastAsia="Times New Roman"/>
          <w:szCs w:val="24"/>
        </w:rPr>
        <w:t>πορεί κατά το Σύνταγμα η Ορθοδοξία να έχει ξεχωριστή θέση, όπως ξεχωριστή θέση έχει και στην παράδοση και στην καθημερινότητα του λαού μας, όμως η αρμοδιότητα της εκπαιδευτικής πολιτικής ασκείται αποκλειστικά από την Κυβέρνηση.</w:t>
      </w:r>
    </w:p>
    <w:p w14:paraId="539FA27A"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Το περιεχόμενο των σχολικών </w:t>
      </w:r>
      <w:r>
        <w:rPr>
          <w:rFonts w:eastAsia="Times New Roman"/>
          <w:szCs w:val="24"/>
        </w:rPr>
        <w:t xml:space="preserve">βιβλίων αποτελεί μέρος αυτής της αρμοδιότητας. </w:t>
      </w:r>
      <w:r>
        <w:rPr>
          <w:rFonts w:eastAsia="Times New Roman"/>
          <w:szCs w:val="24"/>
        </w:rPr>
        <w:t>Τ</w:t>
      </w:r>
      <w:r>
        <w:rPr>
          <w:rFonts w:eastAsia="Times New Roman"/>
          <w:szCs w:val="24"/>
        </w:rPr>
        <w:t>ο Ινστιτούτο Εκπαιδευτικής Πολιτικής, με τη συμμετοχή έγκριτων θεολόγων, έχει επίπονα εργαστεί, τα αρκετά τελευταία χρόνια, για την αναδιαμόρφωση ενός μαθήματος που, όπως σήμερα διδάσκεται, δεν χρησιμεύει πια</w:t>
      </w:r>
      <w:r>
        <w:rPr>
          <w:rFonts w:eastAsia="Times New Roman"/>
          <w:szCs w:val="24"/>
        </w:rPr>
        <w:t xml:space="preserve"> σε κανέναν και για τίποτα. </w:t>
      </w:r>
    </w:p>
    <w:p w14:paraId="539FA27B"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Η Εκκλησία δεν έχει κανέναν θεσμικό ρόλο στο μάθημα. Ως εκ τούτου δεν μπορεί να αποτελεί το θεσμικό συνομιλητή του Υπουργού. Οι φορείς που εμπλέκονται είναι το Υπουργείο, το ΙΕΠ και οι θεολόγοι. Δεν είναι δουλειά του σχολείου ν</w:t>
      </w:r>
      <w:r>
        <w:rPr>
          <w:rFonts w:eastAsia="Times New Roman"/>
          <w:szCs w:val="24"/>
        </w:rPr>
        <w:t xml:space="preserve">α κάνει κατήχηση. </w:t>
      </w:r>
    </w:p>
    <w:p w14:paraId="539FA27C"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Οι προοδευτικοί θεολόγοι, εκφραστές της ζώσας Εκκλησίας, που δεν αρνούνται τον κόσμο μέσα στον οποίο ζουν, αντιλαμβάνονται πόσο αδιέξοδα υποκριτικό είναι να δίνεται μία ψευδεπίγραφη μάχη για ένα πουκάμισο αδειανό. Οι στόχοι είναι προφανώ</w:t>
      </w:r>
      <w:r>
        <w:rPr>
          <w:rFonts w:eastAsia="Times New Roman"/>
          <w:szCs w:val="24"/>
        </w:rPr>
        <w:t xml:space="preserve">ς άλλοι, ανομολόγητοι. </w:t>
      </w:r>
    </w:p>
    <w:p w14:paraId="539FA27D"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Ο</w:t>
      </w:r>
      <w:r>
        <w:rPr>
          <w:rFonts w:eastAsia="Times New Roman"/>
          <w:szCs w:val="24"/>
        </w:rPr>
        <w:t xml:space="preserve"> Αρχιεπίσκοπος Ιερώνυμος, ενθυμούμενος την μετριοπάθεια και την ορθοφροσύνη που κατά το παρελθόν έχει επιδείξει, θα πρέπει την άλλη Τρίτη, κατά τη συζήτηση του θέματος στην Ιερά Σύνοδο, να αποστασιοποιηθεί πλήρως από την εμπάθεια κ</w:t>
      </w:r>
      <w:r>
        <w:rPr>
          <w:rFonts w:eastAsia="Times New Roman"/>
          <w:szCs w:val="24"/>
        </w:rPr>
        <w:t>αι τον σκοταδισμό του Αμβρόσιου και των ακραίων που τον ακολουθούν. Ας αναλογιστεί το κόστος της Εκκλησίας αλλά και της κοινωνίας, της στάσης Χριστόδουλου στη μάχη των ταυτοτήτων. Ο ρόλος του μισαλλόδοξου ζηλωτή ώθησε σε μια βαθιά συντηρητική στροφή μεγάλο</w:t>
      </w:r>
      <w:r>
        <w:rPr>
          <w:rFonts w:eastAsia="Times New Roman"/>
          <w:szCs w:val="24"/>
        </w:rPr>
        <w:t xml:space="preserve"> τμήμα της κοινωνίας, καθιστώντας το ευεπίφορο στην επέλαση του </w:t>
      </w:r>
      <w:proofErr w:type="spellStart"/>
      <w:r>
        <w:rPr>
          <w:rFonts w:eastAsia="Times New Roman"/>
          <w:szCs w:val="24"/>
        </w:rPr>
        <w:t>εθνολαϊκισμού</w:t>
      </w:r>
      <w:proofErr w:type="spellEnd"/>
      <w:r>
        <w:rPr>
          <w:rFonts w:eastAsia="Times New Roman"/>
          <w:szCs w:val="24"/>
        </w:rPr>
        <w:t xml:space="preserve"> που ακολούθησε. </w:t>
      </w:r>
    </w:p>
    <w:p w14:paraId="539FA27E"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Οι ανοιχτοί ορίζοντες και η πνευματικότητα της Ορθοδοξίας κάθε άλλο παρά την καθιστούν αντίθετη με τις αξίες και τα δικαιώματα του ανθρώπου. Είναι ανάγκη πλέον η συνεχής μάχη χαρακωμάτων μεταξύ </w:t>
      </w:r>
      <w:r>
        <w:rPr>
          <w:rFonts w:eastAsia="Times New Roman"/>
          <w:szCs w:val="24"/>
        </w:rPr>
        <w:t>Π</w:t>
      </w:r>
      <w:r>
        <w:rPr>
          <w:rFonts w:eastAsia="Times New Roman"/>
          <w:szCs w:val="24"/>
        </w:rPr>
        <w:t>ολιτείας και Εκκλησίας να δώσει τη θέση της σε ένα</w:t>
      </w:r>
      <w:r>
        <w:rPr>
          <w:rFonts w:eastAsia="Times New Roman"/>
          <w:szCs w:val="24"/>
        </w:rPr>
        <w:t>ν</w:t>
      </w:r>
      <w:r>
        <w:rPr>
          <w:rFonts w:eastAsia="Times New Roman"/>
          <w:szCs w:val="24"/>
        </w:rPr>
        <w:t xml:space="preserve"> νηφάλιο, </w:t>
      </w:r>
      <w:r>
        <w:rPr>
          <w:rFonts w:eastAsia="Times New Roman"/>
          <w:szCs w:val="24"/>
        </w:rPr>
        <w:t xml:space="preserve">ειλικρινή και ουσιαστικό διάλογο. Γιατί, κυρίες και κύριοι συνάδελφοι, η οριοθέτηση των ρόλων της Εκκλησίας και του κράτους αναμφίβολα θα είναι επ’ </w:t>
      </w:r>
      <w:proofErr w:type="spellStart"/>
      <w:r>
        <w:rPr>
          <w:rFonts w:eastAsia="Times New Roman"/>
          <w:szCs w:val="24"/>
        </w:rPr>
        <w:t>ωφελεία</w:t>
      </w:r>
      <w:proofErr w:type="spellEnd"/>
      <w:r>
        <w:rPr>
          <w:rFonts w:eastAsia="Times New Roman"/>
          <w:szCs w:val="24"/>
        </w:rPr>
        <w:t xml:space="preserve"> και των δύο. </w:t>
      </w:r>
      <w:r>
        <w:rPr>
          <w:rFonts w:eastAsia="Times New Roman"/>
          <w:szCs w:val="24"/>
        </w:rPr>
        <w:t>Ε</w:t>
      </w:r>
      <w:r>
        <w:rPr>
          <w:rFonts w:eastAsia="Times New Roman"/>
          <w:szCs w:val="24"/>
        </w:rPr>
        <w:t>ίναι καιρός με νηφάλιο, με ολοκληρωμένο τρόπο κάποια στιγμή να γίνουν.</w:t>
      </w:r>
    </w:p>
    <w:p w14:paraId="539FA27F"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Σας ευχαριστώ </w:t>
      </w:r>
      <w:r>
        <w:rPr>
          <w:rFonts w:eastAsia="Times New Roman"/>
          <w:szCs w:val="24"/>
        </w:rPr>
        <w:t>πολύ.</w:t>
      </w:r>
    </w:p>
    <w:p w14:paraId="539FA280"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539FA281"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Κύριε Γεωργιάδη, είσαστε ο επόμενος στη σειρά, αλλά έχει ζητήσει να παρέμβει για μερικά λεπτά ο Υπουργός ο κ. Τσιρώνης. Νομίζω ότι με την άδειά σας μπορεί να προηγηθεί.</w:t>
      </w:r>
    </w:p>
    <w:p w14:paraId="539FA282"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ΣΠΥΡΙΔΩΝ-ΑΔΩΝΙΣ ΓΕΩΡΓ</w:t>
      </w:r>
      <w:r>
        <w:rPr>
          <w:rFonts w:eastAsia="Times New Roman"/>
          <w:b/>
          <w:szCs w:val="24"/>
        </w:rPr>
        <w:t>ΙΑΔΗΣ:</w:t>
      </w:r>
      <w:r>
        <w:rPr>
          <w:rFonts w:eastAsia="Times New Roman"/>
          <w:szCs w:val="24"/>
        </w:rPr>
        <w:t xml:space="preserve"> Με τεράστια χαρά. Να μάθουμε και τι θα ψηφίσει.</w:t>
      </w:r>
    </w:p>
    <w:p w14:paraId="539FA283"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ΝΙΚΟΛΑΟΣ ΒΟΥΤΣΗΣ (Πρόεδρος της Βουλής): </w:t>
      </w:r>
      <w:r>
        <w:rPr>
          <w:rFonts w:eastAsia="Times New Roman"/>
          <w:szCs w:val="24"/>
        </w:rPr>
        <w:t>Έχεις αγωνία;</w:t>
      </w:r>
    </w:p>
    <w:p w14:paraId="539FA284"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Όχι, δεν έχω κα</w:t>
      </w:r>
      <w:r>
        <w:rPr>
          <w:rFonts w:eastAsia="Times New Roman"/>
          <w:szCs w:val="24"/>
        </w:rPr>
        <w:t>μ</w:t>
      </w:r>
      <w:r>
        <w:rPr>
          <w:rFonts w:eastAsia="Times New Roman"/>
          <w:szCs w:val="24"/>
        </w:rPr>
        <w:t xml:space="preserve">μία αγωνία. Ξέρω πολύ καλά ότι την καρέκλα δεν την αφήνει με τίποτα. </w:t>
      </w:r>
    </w:p>
    <w:p w14:paraId="539FA285"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w:t>
      </w:r>
      <w:r>
        <w:rPr>
          <w:rFonts w:eastAsia="Times New Roman"/>
          <w:szCs w:val="24"/>
        </w:rPr>
        <w:t>ύριε Υπουργέ, νομίζω ότι πέντε λεπτά είναι αρκετά.</w:t>
      </w:r>
    </w:p>
    <w:p w14:paraId="539FA286"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lastRenderedPageBreak/>
        <w:t>ΙΩΑΝΝΗΣ ΤΣΙΡΩΝΗΣ (Αναπληρωτής Υπουργός Περιβάλλοντος και Ενέργειας):</w:t>
      </w:r>
      <w:r>
        <w:rPr>
          <w:rFonts w:eastAsia="Times New Roman"/>
          <w:szCs w:val="24"/>
        </w:rPr>
        <w:t xml:space="preserve"> Ναι, ευχαριστώ.</w:t>
      </w:r>
    </w:p>
    <w:p w14:paraId="539FA287"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Κυρίες και κύριοι συνάδελφοι, θα συμφωνήσω με τον </w:t>
      </w:r>
      <w:proofErr w:type="spellStart"/>
      <w:r>
        <w:rPr>
          <w:rFonts w:eastAsia="Times New Roman"/>
          <w:szCs w:val="24"/>
        </w:rPr>
        <w:t>προλαλήσαντα</w:t>
      </w:r>
      <w:proofErr w:type="spellEnd"/>
      <w:r>
        <w:rPr>
          <w:rFonts w:eastAsia="Times New Roman"/>
          <w:szCs w:val="24"/>
        </w:rPr>
        <w:t>, ότι κάθε φορά που ερχόμαστε στην Αίθουσα να συζητάμε για</w:t>
      </w:r>
      <w:r>
        <w:rPr>
          <w:rFonts w:eastAsia="Times New Roman"/>
          <w:szCs w:val="24"/>
        </w:rPr>
        <w:t xml:space="preserve"> μια </w:t>
      </w:r>
      <w:proofErr w:type="spellStart"/>
      <w:r>
        <w:rPr>
          <w:rFonts w:eastAsia="Times New Roman"/>
          <w:szCs w:val="24"/>
        </w:rPr>
        <w:t>μνημονιακή</w:t>
      </w:r>
      <w:proofErr w:type="spellEnd"/>
      <w:r>
        <w:rPr>
          <w:rFonts w:eastAsia="Times New Roman"/>
          <w:szCs w:val="24"/>
        </w:rPr>
        <w:t xml:space="preserve"> υποχρέωση είναι μια άχαρη συζήτηση. Είναι άχαρη συζήτηση</w:t>
      </w:r>
      <w:r>
        <w:rPr>
          <w:rFonts w:eastAsia="Times New Roman"/>
          <w:szCs w:val="24"/>
        </w:rPr>
        <w:t>,</w:t>
      </w:r>
      <w:r>
        <w:rPr>
          <w:rFonts w:eastAsia="Times New Roman"/>
          <w:szCs w:val="24"/>
        </w:rPr>
        <w:t xml:space="preserve"> γιατί μας θυμίζει κατ</w:t>
      </w:r>
      <w:r>
        <w:rPr>
          <w:rFonts w:eastAsia="Times New Roman"/>
          <w:szCs w:val="24"/>
        </w:rPr>
        <w:t xml:space="preserve">’ </w:t>
      </w:r>
      <w:r>
        <w:rPr>
          <w:rFonts w:eastAsia="Times New Roman"/>
          <w:szCs w:val="24"/>
        </w:rPr>
        <w:t xml:space="preserve">αρχάς, πέρα από υποχρεώσεις που εκόντες-άκοντες αναλάβαμε, ότι δεν είμαστε μια χώρα η οποία λειτουργούσε και έλυνε τα προβλήματά της με δημοκρατικό τρόπο πριν </w:t>
      </w:r>
      <w:r>
        <w:rPr>
          <w:rFonts w:eastAsia="Times New Roman"/>
          <w:szCs w:val="24"/>
        </w:rPr>
        <w:t>από την Κυβέρνηση ΣΥΡΙΖΑ-ΑΝΕΛ. Ήμασταν μια χώρα υπό κατάρρευση, με κυβερνήσεις πελατειακές, οι οποίες οδήγησαν πραγματικά σε απόλυτη απαξίωση και τον δημόσιο τομέα, που λειτουργεί σωστά σε κάθε ανεπτυγμένη χώρα και είναι πυλώνας για να υπάρχει ιδιωτική πρω</w:t>
      </w:r>
      <w:r>
        <w:rPr>
          <w:rFonts w:eastAsia="Times New Roman"/>
          <w:szCs w:val="24"/>
        </w:rPr>
        <w:t xml:space="preserve">τοβουλία αλλά και την ιδιωτική πρωτοβουλία, η οποία μέσα σε μια πενταετία, μέχρι να αναλάβουμε κυβέρνηση, έχασε το ¼ του Ακαθάριστου Εθνικού Προϊόντος. </w:t>
      </w:r>
    </w:p>
    <w:p w14:paraId="539FA288"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Ε</w:t>
      </w:r>
      <w:r>
        <w:rPr>
          <w:rFonts w:eastAsia="Times New Roman"/>
          <w:szCs w:val="24"/>
        </w:rPr>
        <w:t xml:space="preserve">ρχόμαστε εδώ πέρα, πραγματικά, να συζητήσουμε ένα κρίσιμο ζήτημα, πώς μπορεί να αξιοποιηθεί η δημόσια </w:t>
      </w:r>
      <w:r>
        <w:rPr>
          <w:rFonts w:eastAsia="Times New Roman"/>
          <w:szCs w:val="24"/>
        </w:rPr>
        <w:t>περιουσία. Διότι νομίζω ότι κανένας δεν έχει αντίρρηση ότι η δημόσια περιουσία πρέπει να αξιοποιείται και όχι φυσικά να ξεπουλιέται.</w:t>
      </w:r>
    </w:p>
    <w:p w14:paraId="539FA289" w14:textId="77777777" w:rsidR="009E4222" w:rsidRDefault="00AC15E4">
      <w:pPr>
        <w:spacing w:line="600" w:lineRule="auto"/>
        <w:ind w:firstLine="720"/>
        <w:jc w:val="both"/>
        <w:rPr>
          <w:rFonts w:eastAsia="Times New Roman"/>
          <w:szCs w:val="24"/>
        </w:rPr>
      </w:pPr>
      <w:r>
        <w:rPr>
          <w:rFonts w:eastAsia="Times New Roman"/>
          <w:szCs w:val="24"/>
        </w:rPr>
        <w:t>Ακούμε τιμητές να λένε ότι θα πουλήσουμε και την Ακρόπολη. Το άκουσα και αυτό σε εκπομπή. Μάλιστα το λένε άνθρωποι, οι οποί</w:t>
      </w:r>
      <w:r>
        <w:rPr>
          <w:rFonts w:eastAsia="Times New Roman"/>
          <w:szCs w:val="24"/>
        </w:rPr>
        <w:t>οι ήταν Υπουργοί της προηγούμενης κυβέρνησης, που όχι θα πουλούσαν την Ακρόπολη, αλλά στον «Αστέρα» πούλησαν αρχαιολογικό χώρο. Μέσα στον «Αστέρα» υπάρχει αρχαίος ναός, ο οποίος πουλήθηκε μαζί, έτσι όπως το σχεδίασαν. Ευτυχώς αυτό σταμάτησε στο Συμβούλιο τ</w:t>
      </w:r>
      <w:r>
        <w:rPr>
          <w:rFonts w:eastAsia="Times New Roman"/>
          <w:szCs w:val="24"/>
        </w:rPr>
        <w:t xml:space="preserve">ης Επικρατείας και στον «Αστέρα» εξαιρέθηκαν τα αρχαία. Άρα κάποιοι δεν θα πουλούσαν την Ακρόπολη. Ήδη πουλούσαν αρχαία. </w:t>
      </w:r>
    </w:p>
    <w:p w14:paraId="539FA28A"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Να σας πω τι άλλο πουλούσαν; Μέσα στις συμβάσεις του ΤΑΙΠΕΔ υπάρχουν δασικές εκτάσεις, υπάρχουν αιγιαλοί, υπάρχουν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πάρα πολλ</w:t>
      </w:r>
      <w:r>
        <w:rPr>
          <w:rFonts w:eastAsia="Times New Roman"/>
          <w:szCs w:val="24"/>
        </w:rPr>
        <w:t xml:space="preserve">ές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 xml:space="preserve"> αυτή τη στιγμή. Τουλάχιστον, λοιπόν, εμείς όχι δεν πουλάμε αιγιαλούς, δεν πουλάμε δάση, δεν πουλάμε </w:t>
      </w:r>
      <w:r>
        <w:rPr>
          <w:rFonts w:eastAsia="Times New Roman"/>
          <w:szCs w:val="24"/>
        </w:rPr>
        <w:t>«</w:t>
      </w:r>
      <w:r>
        <w:rPr>
          <w:rFonts w:eastAsia="Times New Roman"/>
          <w:szCs w:val="24"/>
          <w:lang w:val="en-US"/>
        </w:rPr>
        <w:t>NATURA</w:t>
      </w:r>
      <w:r>
        <w:rPr>
          <w:rFonts w:eastAsia="Times New Roman"/>
          <w:szCs w:val="24"/>
        </w:rPr>
        <w:t>»</w:t>
      </w:r>
      <w:r>
        <w:rPr>
          <w:rFonts w:eastAsia="Times New Roman"/>
          <w:szCs w:val="24"/>
        </w:rPr>
        <w:t>.</w:t>
      </w:r>
    </w:p>
    <w:p w14:paraId="539FA28B" w14:textId="77777777" w:rsidR="009E4222" w:rsidRDefault="00AC15E4">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Δεν πωλούνται οι αιγιαλοί, κύριε Υπουργέ.</w:t>
      </w:r>
    </w:p>
    <w:p w14:paraId="539FA28C" w14:textId="77777777" w:rsidR="009E4222" w:rsidRDefault="00AC15E4">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Δεν πειράζει. Πονάει. Το ξέρω.</w:t>
      </w:r>
    </w:p>
    <w:p w14:paraId="539FA28D" w14:textId="77777777" w:rsidR="009E4222" w:rsidRDefault="00AC15E4">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539FA28E" w14:textId="77777777" w:rsidR="009E4222" w:rsidRDefault="00AC15E4">
      <w:pPr>
        <w:spacing w:line="600" w:lineRule="auto"/>
        <w:ind w:firstLine="720"/>
        <w:jc w:val="both"/>
        <w:rPr>
          <w:rFonts w:eastAsia="Times New Roman"/>
          <w:szCs w:val="24"/>
        </w:rPr>
      </w:pPr>
      <w:r>
        <w:rPr>
          <w:rFonts w:eastAsia="Times New Roman"/>
          <w:b/>
          <w:szCs w:val="24"/>
        </w:rPr>
        <w:t>ΜΙΛΤΙΑΔΗΣ ΒΑΡΒΙΤΣΙΩΤΗΣ:</w:t>
      </w:r>
      <w:r>
        <w:rPr>
          <w:rFonts w:eastAsia="Times New Roman"/>
          <w:szCs w:val="24"/>
        </w:rPr>
        <w:t xml:space="preserve"> Εκτός διαπραγμάτευσης είναι. Βασικά πράγματα. Σύνταγμα να ξέρετε.</w:t>
      </w:r>
    </w:p>
    <w:p w14:paraId="539FA28F" w14:textId="77777777" w:rsidR="009E4222" w:rsidRDefault="00AC15E4">
      <w:pPr>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Πονάει. Το ξέρω.</w:t>
      </w:r>
    </w:p>
    <w:p w14:paraId="539FA290" w14:textId="77777777" w:rsidR="009E4222" w:rsidRDefault="00AC15E4">
      <w:pPr>
        <w:spacing w:line="600" w:lineRule="auto"/>
        <w:ind w:firstLine="720"/>
        <w:jc w:val="both"/>
        <w:rPr>
          <w:rFonts w:eastAsia="Times New Roman"/>
          <w:szCs w:val="24"/>
        </w:rPr>
      </w:pPr>
      <w:r>
        <w:rPr>
          <w:rFonts w:eastAsia="Times New Roman"/>
          <w:szCs w:val="24"/>
        </w:rPr>
        <w:lastRenderedPageBreak/>
        <w:t>Γ</w:t>
      </w:r>
      <w:r>
        <w:rPr>
          <w:rFonts w:eastAsia="Times New Roman"/>
          <w:szCs w:val="24"/>
        </w:rPr>
        <w:t>ια να γυρίσω στο νερό, που έχει αγωνία, φαίνεται, η Αξιωματική Αντιπολίτευση, να ξεκαθαρίσω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ότι το νερό είναι κοινό αγαθό. </w:t>
      </w:r>
      <w:r>
        <w:rPr>
          <w:rFonts w:eastAsia="Times New Roman"/>
          <w:szCs w:val="24"/>
        </w:rPr>
        <w:t>Δ</w:t>
      </w:r>
      <w:r>
        <w:rPr>
          <w:rFonts w:eastAsia="Times New Roman"/>
          <w:szCs w:val="24"/>
        </w:rPr>
        <w:t>εν είναι κοινό αγαθό επειδή το λένε οι Οικολόγοι Πράσινοι. Το νερό είναι κοινό αγαθό, γιατί είναι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αδύνατον η</w:t>
      </w:r>
      <w:r>
        <w:rPr>
          <w:rFonts w:eastAsia="Times New Roman"/>
          <w:szCs w:val="24"/>
        </w:rPr>
        <w:t xml:space="preserve"> συλλογή του πόρου και η διανομή του να γίνει με όρους ελεύθερης οικονομίας. Όταν καταφέρουν -και το έχω ξαναπεί από αυτό το Βήμα- ιδιωτικές εταιρείες να φέρουν τέσσερις, πέντε, έξι διαφορετικές σωλήνες νερού σπίτι μου για να διαλέξω την φθηνότερη και καλύ</w:t>
      </w:r>
      <w:r>
        <w:rPr>
          <w:rFonts w:eastAsia="Times New Roman"/>
          <w:szCs w:val="24"/>
        </w:rPr>
        <w:t xml:space="preserve">τερη, ίσως θα μπορούσαμε να συζητάμε τότε ότι το νερό θα μπορούσε και αυτό -τουλάχιστον η διανομή του- να γίνει με όρους ελεύθερης αγοράς. </w:t>
      </w:r>
    </w:p>
    <w:p w14:paraId="539FA291" w14:textId="77777777" w:rsidR="009E4222" w:rsidRDefault="00AC15E4">
      <w:pPr>
        <w:spacing w:line="600" w:lineRule="auto"/>
        <w:ind w:firstLine="720"/>
        <w:jc w:val="both"/>
        <w:rPr>
          <w:rFonts w:eastAsia="Times New Roman"/>
          <w:szCs w:val="24"/>
        </w:rPr>
      </w:pPr>
      <w:r>
        <w:rPr>
          <w:rFonts w:eastAsia="Times New Roman"/>
          <w:szCs w:val="24"/>
        </w:rPr>
        <w:t xml:space="preserve">Αυτό δεν γίνεται και γι’ αυτό ιστορικά όπου έγινε προσπάθεια για να ιδιωτικοποιηθεί το νερό, κατέληξε σε φιάσκο και </w:t>
      </w:r>
      <w:r>
        <w:rPr>
          <w:rFonts w:eastAsia="Times New Roman"/>
          <w:szCs w:val="24"/>
        </w:rPr>
        <w:t xml:space="preserve">από πλευράς τιμολόγησης αλλά κυρίως από πλευράς ποιότητας. Γιατί είναι φανερό ότι ο ιδιώτης δεν μπορεί και δεν θέλει να συντηρεί τα συστήματα του νερού. </w:t>
      </w:r>
      <w:r>
        <w:rPr>
          <w:rFonts w:eastAsia="Times New Roman"/>
          <w:szCs w:val="24"/>
        </w:rPr>
        <w:t>Α</w:t>
      </w:r>
      <w:r>
        <w:rPr>
          <w:rFonts w:eastAsia="Times New Roman"/>
          <w:szCs w:val="24"/>
        </w:rPr>
        <w:t>ν δείτε όλες τις συμβάσεις στο νερό που έχουν γίνει ιστορικά, αυτές που επιχειρήθηκαν από τους προκατό</w:t>
      </w:r>
      <w:r>
        <w:rPr>
          <w:rFonts w:eastAsia="Times New Roman"/>
          <w:szCs w:val="24"/>
        </w:rPr>
        <w:t xml:space="preserve">χους μας, είναι συμβάσεις </w:t>
      </w:r>
      <w:r>
        <w:rPr>
          <w:rFonts w:eastAsia="Times New Roman"/>
          <w:szCs w:val="24"/>
        </w:rPr>
        <w:lastRenderedPageBreak/>
        <w:t xml:space="preserve">λεόντειες. Θα πλήρωνε το ελληνικό δημόσιο τις υποδομές, για να κερδίζει ο ιδιώτης. Αυτό, λοιπόν, δεν μπορούσε να γίνει. </w:t>
      </w:r>
    </w:p>
    <w:p w14:paraId="539FA292" w14:textId="77777777" w:rsidR="009E4222" w:rsidRDefault="00AC15E4">
      <w:pPr>
        <w:spacing w:line="600" w:lineRule="auto"/>
        <w:ind w:firstLine="720"/>
        <w:jc w:val="both"/>
        <w:rPr>
          <w:rFonts w:eastAsia="Times New Roman"/>
          <w:szCs w:val="24"/>
        </w:rPr>
      </w:pPr>
      <w:r>
        <w:rPr>
          <w:rFonts w:eastAsia="Times New Roman"/>
          <w:szCs w:val="24"/>
        </w:rPr>
        <w:t xml:space="preserve">Εδώ, λοιπόν, θα ήθελα να δηλώσω ξεκάθαρα ότι σύσσωμα τα κόμματα που στηρίζουν τη σημερινή Κυβέρνηση, είμαστε </w:t>
      </w:r>
      <w:r>
        <w:rPr>
          <w:rFonts w:eastAsia="Times New Roman"/>
          <w:szCs w:val="24"/>
        </w:rPr>
        <w:t xml:space="preserve">κάθετα αντίθετοι στην ιδιωτικοποίηση του νερού. </w:t>
      </w:r>
      <w:r>
        <w:rPr>
          <w:rFonts w:eastAsia="Times New Roman"/>
          <w:szCs w:val="24"/>
        </w:rPr>
        <w:t>Π</w:t>
      </w:r>
      <w:r>
        <w:rPr>
          <w:rFonts w:eastAsia="Times New Roman"/>
          <w:szCs w:val="24"/>
        </w:rPr>
        <w:t xml:space="preserve">ραγματικά νομίζω πως αρκεί η δήλωση του κ. </w:t>
      </w:r>
      <w:proofErr w:type="spellStart"/>
      <w:r>
        <w:rPr>
          <w:rFonts w:eastAsia="Times New Roman"/>
          <w:szCs w:val="24"/>
        </w:rPr>
        <w:t>Τσακαλώτου</w:t>
      </w:r>
      <w:proofErr w:type="spellEnd"/>
      <w:r>
        <w:rPr>
          <w:rFonts w:eastAsia="Times New Roman"/>
          <w:szCs w:val="24"/>
        </w:rPr>
        <w:t xml:space="preserve"> χθες, ότι όσο τουλάχιστον είμαστε εμείς Κυβέρνηση</w:t>
      </w:r>
      <w:r>
        <w:rPr>
          <w:rFonts w:eastAsia="Times New Roman"/>
          <w:szCs w:val="24"/>
        </w:rPr>
        <w:t>,</w:t>
      </w:r>
      <w:r>
        <w:rPr>
          <w:rFonts w:eastAsia="Times New Roman"/>
          <w:szCs w:val="24"/>
        </w:rPr>
        <w:t xml:space="preserve"> το νερό δεν θα μείνει στο ΤΑΙΠΕΔ. Γι’ αυτό, άλλωστε, τον λόγο φεύγουν μετοχές από το ΤΑΙΠΕΔ και πηγαίν</w:t>
      </w:r>
      <w:r>
        <w:rPr>
          <w:rFonts w:eastAsia="Times New Roman"/>
          <w:szCs w:val="24"/>
        </w:rPr>
        <w:t>ουν στο καινούρ</w:t>
      </w:r>
      <w:r>
        <w:rPr>
          <w:rFonts w:eastAsia="Times New Roman"/>
          <w:szCs w:val="24"/>
        </w:rPr>
        <w:t>γ</w:t>
      </w:r>
      <w:r>
        <w:rPr>
          <w:rFonts w:eastAsia="Times New Roman"/>
          <w:szCs w:val="24"/>
        </w:rPr>
        <w:t xml:space="preserve">ιο </w:t>
      </w:r>
      <w:r>
        <w:rPr>
          <w:rFonts w:eastAsia="Times New Roman"/>
          <w:szCs w:val="24"/>
        </w:rPr>
        <w:t>τ</w:t>
      </w:r>
      <w:r>
        <w:rPr>
          <w:rFonts w:eastAsia="Times New Roman"/>
          <w:szCs w:val="24"/>
        </w:rPr>
        <w:t xml:space="preserve">αμείο, το οποίο δεν έχει τον χαρακτήρα της πώλησης. </w:t>
      </w:r>
    </w:p>
    <w:p w14:paraId="539FA293" w14:textId="77777777" w:rsidR="009E4222" w:rsidRDefault="00AC15E4">
      <w:pPr>
        <w:spacing w:line="600" w:lineRule="auto"/>
        <w:ind w:firstLine="720"/>
        <w:jc w:val="both"/>
        <w:rPr>
          <w:rFonts w:eastAsia="Times New Roman"/>
          <w:szCs w:val="24"/>
        </w:rPr>
      </w:pPr>
      <w:r>
        <w:rPr>
          <w:rFonts w:eastAsia="Times New Roman"/>
          <w:szCs w:val="24"/>
        </w:rPr>
        <w:t xml:space="preserve">Εδώ, βέβαια, για να αναφερθώ και σε αυτό το οποίο ίσως λέχθηκε σήμερα, οι Οικολόγοι Πράσινοι δεν θεωρούσαν αυτή τη δέσμευση αρκετή </w:t>
      </w:r>
      <w:r>
        <w:rPr>
          <w:rFonts w:eastAsia="Times New Roman"/>
          <w:szCs w:val="24"/>
        </w:rPr>
        <w:t>κ</w:t>
      </w:r>
      <w:r>
        <w:rPr>
          <w:rFonts w:eastAsia="Times New Roman"/>
          <w:szCs w:val="24"/>
        </w:rPr>
        <w:t>αι καλά έκαναν, γιατί μπορεί αυτή τη στιγμή η Κυβέρ</w:t>
      </w:r>
      <w:r>
        <w:rPr>
          <w:rFonts w:eastAsia="Times New Roman"/>
          <w:szCs w:val="24"/>
        </w:rPr>
        <w:t xml:space="preserve">νηση να έχει αυτή την αντίληψη, αλλά αύριο μπορεί να έλθει μια άλλη κυβέρνηση, με μια άλλη αντίληψη και έπρεπε να υπάρχουν περαιτέρω κατοχυρώσεις στον νόμο. </w:t>
      </w:r>
    </w:p>
    <w:p w14:paraId="539FA294" w14:textId="77777777" w:rsidR="009E4222" w:rsidRDefault="00AC15E4">
      <w:pPr>
        <w:spacing w:line="600" w:lineRule="auto"/>
        <w:ind w:firstLine="720"/>
        <w:jc w:val="both"/>
        <w:rPr>
          <w:rFonts w:eastAsia="Times New Roman"/>
          <w:szCs w:val="24"/>
        </w:rPr>
      </w:pPr>
      <w:r>
        <w:rPr>
          <w:rFonts w:eastAsia="Times New Roman"/>
          <w:szCs w:val="24"/>
        </w:rPr>
        <w:lastRenderedPageBreak/>
        <w:t>Σήμερα -για να κλείσω με αυτό- σε μια εποικοδομητική συζήτηση μεταξύ των Οικολόγων Πράσινων και τη</w:t>
      </w:r>
      <w:r>
        <w:rPr>
          <w:rFonts w:eastAsia="Times New Roman"/>
          <w:szCs w:val="24"/>
        </w:rPr>
        <w:t>ς Κυβέρνησης, επετεύχθη μια νομοτεχνική βελτίωση, η οποία κατοχυρώνει και αυτό το σημείο, ώστε να μην είναι μια απλή δήλωση του Υπουργού, να μην είναι μια απλή βούληση δεδηλωμένη, αλλά να μπαίνει και στον νόμο. Ποιο πράγμα, δηλαδή, πολύ απλά; Ο συνταγματικ</w:t>
      </w:r>
      <w:r>
        <w:rPr>
          <w:rFonts w:eastAsia="Times New Roman"/>
          <w:szCs w:val="24"/>
        </w:rPr>
        <w:t>ά κατοχυρωμένος ρόλος του νερού ως κοινού αγαθού και η νομολογία του Συμβουλίου της Επικρατείας, η οποία, βέβαια, ισχύει μόνο για την ΕΥΔΑΠ, αλλά χάρη σε αυτή την τροπολογία διευρύνεται και για όλες τις αντίστοιχες επιχειρήσεις, για να μην υπάρχει καμμία α</w:t>
      </w:r>
      <w:r>
        <w:rPr>
          <w:rFonts w:eastAsia="Times New Roman"/>
          <w:szCs w:val="24"/>
        </w:rPr>
        <w:t>μφιβολία.</w:t>
      </w:r>
    </w:p>
    <w:p w14:paraId="539FA295" w14:textId="77777777" w:rsidR="009E4222" w:rsidRDefault="00AC15E4">
      <w:pPr>
        <w:spacing w:line="600" w:lineRule="auto"/>
        <w:ind w:firstLine="720"/>
        <w:jc w:val="both"/>
        <w:rPr>
          <w:rFonts w:eastAsia="Times New Roman"/>
          <w:szCs w:val="24"/>
        </w:rPr>
      </w:pPr>
      <w:r>
        <w:rPr>
          <w:rFonts w:eastAsia="Times New Roman"/>
          <w:szCs w:val="24"/>
        </w:rPr>
        <w:t>Έτσι και εμείς με αυτή την νομοτεχνική βελτίωση είμαστε πλήρως καλυμμένοι -να είναι καλυμμένοι και οι πολίτες της Θεσσαλονίκης- ότι το νερό δεν πωλείται.</w:t>
      </w:r>
    </w:p>
    <w:p w14:paraId="539FA296" w14:textId="77777777" w:rsidR="009E4222" w:rsidRDefault="00AC15E4">
      <w:pPr>
        <w:spacing w:line="600" w:lineRule="auto"/>
        <w:ind w:firstLine="720"/>
        <w:jc w:val="both"/>
        <w:rPr>
          <w:rFonts w:eastAsia="Times New Roman"/>
          <w:szCs w:val="24"/>
        </w:rPr>
      </w:pPr>
      <w:r>
        <w:rPr>
          <w:rFonts w:eastAsia="Times New Roman"/>
          <w:szCs w:val="24"/>
        </w:rPr>
        <w:t>Ευχαριστώ.</w:t>
      </w:r>
    </w:p>
    <w:p w14:paraId="539FA297" w14:textId="77777777" w:rsidR="009E4222" w:rsidRDefault="00AC15E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39FA298" w14:textId="77777777" w:rsidR="009E4222" w:rsidRDefault="00AC15E4">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Ευχαριστούμε, κύριε Υπουργέ.</w:t>
      </w:r>
    </w:p>
    <w:p w14:paraId="539FA299" w14:textId="77777777" w:rsidR="009E4222" w:rsidRDefault="00AC15E4">
      <w:pPr>
        <w:spacing w:line="600" w:lineRule="auto"/>
        <w:ind w:firstLine="720"/>
        <w:jc w:val="both"/>
        <w:rPr>
          <w:rFonts w:eastAsia="Times New Roman"/>
          <w:szCs w:val="24"/>
        </w:rPr>
      </w:pPr>
      <w:r>
        <w:rPr>
          <w:rFonts w:eastAsia="Times New Roman"/>
          <w:szCs w:val="24"/>
        </w:rPr>
        <w:t>Κύριε Γεωργιάδη, έχετε τον λόγο.</w:t>
      </w:r>
    </w:p>
    <w:p w14:paraId="539FA29A" w14:textId="77777777" w:rsidR="009E4222" w:rsidRDefault="00AC15E4">
      <w:pPr>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Ευχαριστώ πολύ κύριε Πρόεδρε.</w:t>
      </w:r>
    </w:p>
    <w:p w14:paraId="539FA29B" w14:textId="77777777" w:rsidR="009E4222" w:rsidRDefault="00AC15E4">
      <w:pPr>
        <w:spacing w:line="600" w:lineRule="auto"/>
        <w:ind w:firstLine="720"/>
        <w:jc w:val="both"/>
        <w:rPr>
          <w:rFonts w:eastAsia="Times New Roman"/>
          <w:szCs w:val="24"/>
        </w:rPr>
      </w:pPr>
      <w:r>
        <w:rPr>
          <w:rFonts w:eastAsia="Times New Roman"/>
          <w:szCs w:val="24"/>
        </w:rPr>
        <w:t>Κύριε Υπουργέ Περιβάλλοντος, πρέπει να έχετε τεράστιο θράσος για να έλθετε σε αυτή τη Βουλή, σε ένα τέτοιο νομοσχέδιο και να λέτε στη Ν</w:t>
      </w:r>
      <w:r>
        <w:rPr>
          <w:rFonts w:eastAsia="Times New Roman"/>
          <w:szCs w:val="24"/>
        </w:rPr>
        <w:t xml:space="preserve">έα Δημοκρατία, «Σας πονάει;». Ακούστε για να ξεκαθαρίζουμε. Προηγουμένως έβλεπα στο τηλεοπτικό πλάνο -ας το πούμε έτσι- τον κ. </w:t>
      </w:r>
      <w:proofErr w:type="spellStart"/>
      <w:r>
        <w:rPr>
          <w:rFonts w:eastAsia="Times New Roman"/>
          <w:szCs w:val="24"/>
        </w:rPr>
        <w:t>Τσακαλώτο</w:t>
      </w:r>
      <w:proofErr w:type="spellEnd"/>
      <w:r>
        <w:rPr>
          <w:rFonts w:eastAsia="Times New Roman"/>
          <w:szCs w:val="24"/>
        </w:rPr>
        <w:t xml:space="preserve">, τον κ. </w:t>
      </w:r>
      <w:proofErr w:type="spellStart"/>
      <w:r>
        <w:rPr>
          <w:rFonts w:eastAsia="Times New Roman"/>
          <w:szCs w:val="24"/>
        </w:rPr>
        <w:t>Κατρούγκαλο</w:t>
      </w:r>
      <w:proofErr w:type="spellEnd"/>
      <w:r>
        <w:rPr>
          <w:rFonts w:eastAsia="Times New Roman"/>
          <w:szCs w:val="24"/>
        </w:rPr>
        <w:t xml:space="preserve"> και τον κ. Σκουρλέτη. Αν ήταν, κύριε Πρόεδρε, και ο κ. </w:t>
      </w:r>
      <w:proofErr w:type="spellStart"/>
      <w:r>
        <w:rPr>
          <w:rFonts w:eastAsia="Times New Roman"/>
          <w:szCs w:val="24"/>
        </w:rPr>
        <w:t>Βαρουφάκης</w:t>
      </w:r>
      <w:proofErr w:type="spellEnd"/>
      <w:r>
        <w:rPr>
          <w:rFonts w:eastAsia="Times New Roman"/>
          <w:szCs w:val="24"/>
        </w:rPr>
        <w:t>, θα είχαμε επανάληψη του ωραίου ε</w:t>
      </w:r>
      <w:r>
        <w:rPr>
          <w:rFonts w:eastAsia="Times New Roman"/>
          <w:szCs w:val="24"/>
        </w:rPr>
        <w:t xml:space="preserve">κείνου τραπεζιού από την πλατεία των αγανακτισμένων. </w:t>
      </w:r>
      <w:r>
        <w:rPr>
          <w:rFonts w:eastAsia="Times New Roman"/>
          <w:szCs w:val="24"/>
        </w:rPr>
        <w:t>Θ</w:t>
      </w:r>
      <w:r>
        <w:rPr>
          <w:rFonts w:eastAsia="Times New Roman"/>
          <w:szCs w:val="24"/>
        </w:rPr>
        <w:t>α το κάναμε σε δύο πλάνα</w:t>
      </w:r>
      <w:r>
        <w:rPr>
          <w:rFonts w:eastAsia="Times New Roman"/>
          <w:szCs w:val="24"/>
        </w:rPr>
        <w:t>.</w:t>
      </w:r>
      <w:r>
        <w:rPr>
          <w:rFonts w:eastAsia="Times New Roman"/>
          <w:szCs w:val="24"/>
        </w:rPr>
        <w:t xml:space="preserve"> Οι αγανακτισμένοι απ’ έξω το τι θα έκαναν και οι αγανακτισμένοι από μέσα το τι κάνουν.</w:t>
      </w:r>
    </w:p>
    <w:p w14:paraId="539FA29C"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Ο κ. Σκουρλέτης μπορεί να μην ήταν, αλλά δεν αποκηρύσσετε τους άλλους, φαντάζομαι. Ο κ. </w:t>
      </w:r>
      <w:proofErr w:type="spellStart"/>
      <w:r>
        <w:rPr>
          <w:rFonts w:eastAsia="Times New Roman"/>
          <w:szCs w:val="24"/>
        </w:rPr>
        <w:t>Τ</w:t>
      </w:r>
      <w:r>
        <w:rPr>
          <w:rFonts w:eastAsia="Times New Roman"/>
          <w:szCs w:val="24"/>
        </w:rPr>
        <w:t>σακαλώτος</w:t>
      </w:r>
      <w:proofErr w:type="spellEnd"/>
      <w:r>
        <w:rPr>
          <w:rFonts w:eastAsia="Times New Roman"/>
          <w:szCs w:val="24"/>
        </w:rPr>
        <w:t xml:space="preserve">, ο κ. </w:t>
      </w:r>
      <w:proofErr w:type="spellStart"/>
      <w:r>
        <w:rPr>
          <w:rFonts w:eastAsia="Times New Roman"/>
          <w:szCs w:val="24"/>
        </w:rPr>
        <w:t>Κατρούγκαλος</w:t>
      </w:r>
      <w:proofErr w:type="spellEnd"/>
      <w:r>
        <w:rPr>
          <w:rFonts w:eastAsia="Times New Roman"/>
          <w:szCs w:val="24"/>
        </w:rPr>
        <w:t xml:space="preserve"> και ο κ. </w:t>
      </w:r>
      <w:proofErr w:type="spellStart"/>
      <w:r>
        <w:rPr>
          <w:rFonts w:eastAsia="Times New Roman"/>
          <w:szCs w:val="24"/>
        </w:rPr>
        <w:t>Βαρουφάκης</w:t>
      </w:r>
      <w:proofErr w:type="spellEnd"/>
      <w:r>
        <w:rPr>
          <w:rFonts w:eastAsia="Times New Roman"/>
          <w:szCs w:val="24"/>
        </w:rPr>
        <w:t xml:space="preserve"> ήταν εκεί.</w:t>
      </w:r>
    </w:p>
    <w:p w14:paraId="539FA29D"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Άρα τι διδάσκει αυτό, κύριε Υπουργέ; Διδάσκει ότι δηλητηριάσατε τα μυαλά των ανθρώπων με τον δήθεν εύκολο δρόμο. Υψώσατε τα τείχη του λαϊκισμού στη χώρα και πήγατε τη χώρα μας πάρα πολύ πίσω, γιατ</w:t>
      </w:r>
      <w:r>
        <w:rPr>
          <w:rFonts w:eastAsia="Times New Roman"/>
          <w:szCs w:val="24"/>
        </w:rPr>
        <w:t>ί ερχόμενοι εδώ</w:t>
      </w:r>
      <w:r>
        <w:rPr>
          <w:rFonts w:eastAsia="Times New Roman"/>
          <w:szCs w:val="24"/>
        </w:rPr>
        <w:t>,</w:t>
      </w:r>
      <w:r>
        <w:rPr>
          <w:rFonts w:eastAsia="Times New Roman"/>
          <w:szCs w:val="24"/>
        </w:rPr>
        <w:t xml:space="preserve"> κάνετε αυτά τα οποία ορκιζόσασταν ότι ποτέ δεν θα κάνατε.</w:t>
      </w:r>
    </w:p>
    <w:p w14:paraId="539FA29E"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Οφείλω, όμως, να σας θυμίσω με έναν τρόπο, γιατί χθες ήσασταν ειλικρινής. Βέβαια με την ειλικρίνειά σας καταστρέψατε όλο το αφήγημα των Βουλευτών του ΣΥΡΙΖΑ. Τι μας έλεγαν οι Βουλευ</w:t>
      </w:r>
      <w:r>
        <w:rPr>
          <w:rFonts w:eastAsia="Times New Roman"/>
          <w:szCs w:val="24"/>
        </w:rPr>
        <w:t>τές του ΣΥΡΙΖΑ όλη την ημέρα χθες; «Δεν πρόκειται περί ιδιωτικοποιήσεων. Πρόκειται περί αξιοποίησης». Ρωτούσε ο Χατζηδάκης</w:t>
      </w:r>
      <w:r>
        <w:rPr>
          <w:rFonts w:eastAsia="Times New Roman"/>
          <w:szCs w:val="24"/>
        </w:rPr>
        <w:t>.</w:t>
      </w:r>
      <w:r>
        <w:rPr>
          <w:rFonts w:eastAsia="Times New Roman"/>
          <w:szCs w:val="24"/>
        </w:rPr>
        <w:t xml:space="preserve"> Τι είδους αξιοποίηση; Δεν απαντούσε κανένας. </w:t>
      </w:r>
      <w:r>
        <w:rPr>
          <w:rFonts w:eastAsia="Times New Roman"/>
          <w:szCs w:val="24"/>
        </w:rPr>
        <w:t>Ή</w:t>
      </w:r>
      <w:r>
        <w:rPr>
          <w:rFonts w:eastAsia="Times New Roman"/>
          <w:szCs w:val="24"/>
        </w:rPr>
        <w:t>ρθατε εσείς, προς τιμήν σας, και είπατε την αλήθεια. Ποια είναι η αλήθεια; Αυτή που θέ</w:t>
      </w:r>
      <w:r>
        <w:rPr>
          <w:rFonts w:eastAsia="Times New Roman"/>
          <w:szCs w:val="24"/>
        </w:rPr>
        <w:t>λει να κρύψει ο κ. Τσιρώνης.</w:t>
      </w:r>
    </w:p>
    <w:p w14:paraId="539FA29F"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Η αλήθεια είναι ότι αυτό που ψηφίζετε σήμερα, κύριοι συνάδελφοι του ΣΥΡΙΖΑ, αυτό που είπε ο κ. </w:t>
      </w:r>
      <w:proofErr w:type="spellStart"/>
      <w:r>
        <w:rPr>
          <w:rFonts w:eastAsia="Times New Roman"/>
          <w:szCs w:val="24"/>
        </w:rPr>
        <w:t>Τσακαλώτος</w:t>
      </w:r>
      <w:proofErr w:type="spellEnd"/>
      <w:r>
        <w:rPr>
          <w:rFonts w:eastAsia="Times New Roman"/>
          <w:szCs w:val="24"/>
        </w:rPr>
        <w:t xml:space="preserve"> χθες, είναι ότι ψηφίζοντας σήμερα αυτή τη μεταφορά εν δυνάμει δίνεται η δυνατότητα στο </w:t>
      </w:r>
      <w:r>
        <w:rPr>
          <w:rFonts w:eastAsia="Times New Roman"/>
          <w:szCs w:val="24"/>
        </w:rPr>
        <w:lastRenderedPageBreak/>
        <w:t>τ</w:t>
      </w:r>
      <w:r>
        <w:rPr>
          <w:rFonts w:eastAsia="Times New Roman"/>
          <w:szCs w:val="24"/>
        </w:rPr>
        <w:t xml:space="preserve">αμείο αυτό,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να </w:t>
      </w:r>
      <w:r>
        <w:rPr>
          <w:rFonts w:eastAsia="Times New Roman"/>
          <w:szCs w:val="24"/>
        </w:rPr>
        <w:t>κάνει διάφορες επενδυτικές επιλογές κι αν θέλει και να ιδιωτικοποιήσει. Εσείς, ως Κοινοβουλευτική Ομάδα, δεν θα ερωτηθείτε ξανά.</w:t>
      </w:r>
    </w:p>
    <w:p w14:paraId="539FA2A0"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Το είπα…</w:t>
      </w:r>
    </w:p>
    <w:p w14:paraId="539FA2A1"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Το ξέρω ότι το είπατε. Εσείς δεν θα ερωτηθείτ</w:t>
      </w:r>
      <w:r>
        <w:rPr>
          <w:rFonts w:eastAsia="Times New Roman"/>
          <w:szCs w:val="24"/>
        </w:rPr>
        <w:t xml:space="preserve">ε ξανά, γιατί η Βουλή δεν θα ερωτηθεί ξανά. Από εδώ και μπρος μετά από τη σημερινή σας ψήφο, αυτό θα πάει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και άρα στο μέλλον οποιοσδήποτε επόμενος Υπουργός Οικονομικών, χωρίς να ρωτήσει ξανά τη Βουλή, θα μπορεί να κάνει αυτό το πράγμα.</w:t>
      </w:r>
    </w:p>
    <w:p w14:paraId="539FA2A2" w14:textId="77777777" w:rsidR="009E4222" w:rsidRDefault="00AC15E4">
      <w:pPr>
        <w:tabs>
          <w:tab w:val="left" w:pos="1960"/>
        </w:tabs>
        <w:spacing w:line="600" w:lineRule="auto"/>
        <w:ind w:firstLine="720"/>
        <w:jc w:val="both"/>
        <w:rPr>
          <w:rFonts w:eastAsia="Times New Roman"/>
          <w:szCs w:val="24"/>
        </w:rPr>
      </w:pPr>
      <w:r>
        <w:rPr>
          <w:rFonts w:eastAsia="Times New Roman"/>
          <w:szCs w:val="24"/>
        </w:rPr>
        <w:t>Επειδ</w:t>
      </w:r>
      <w:r>
        <w:rPr>
          <w:rFonts w:eastAsia="Times New Roman"/>
          <w:szCs w:val="24"/>
        </w:rPr>
        <w:t>ή με κοιτάτε, κύριοι συνάδελφοι, εγώ είμαι υπέρ των ιδιωτικοποιήσεων. Εγώ δεν είμαι, σαν κι εσάς, πολιτικός απατεώνας. Εγώ δεν κατέβηκα μια ζωή στους δρόμους</w:t>
      </w:r>
      <w:r>
        <w:rPr>
          <w:rFonts w:eastAsia="Times New Roman"/>
          <w:szCs w:val="24"/>
        </w:rPr>
        <w:t>,</w:t>
      </w:r>
      <w:r>
        <w:rPr>
          <w:rFonts w:eastAsia="Times New Roman"/>
          <w:szCs w:val="24"/>
        </w:rPr>
        <w:t xml:space="preserve"> για να λέω «είμαι ενάντια των ιδιωτικοποιήσεων» και να κρατάω την καρέκλα του Βουλευτού, ψηφίζοντ</w:t>
      </w:r>
      <w:r>
        <w:rPr>
          <w:rFonts w:eastAsia="Times New Roman"/>
          <w:szCs w:val="24"/>
        </w:rPr>
        <w:t xml:space="preserve">ας νέες ιδιωτικοποιήσεις, όπως εσείς. Για αυτό όταν με κοιτάτε, να κοιτάτε χαμηλά. Εγώ παραιτήθηκα όταν διαφωνούσα με το κόμμα μου, </w:t>
      </w:r>
      <w:r>
        <w:rPr>
          <w:rFonts w:eastAsia="Times New Roman"/>
          <w:szCs w:val="24"/>
        </w:rPr>
        <w:lastRenderedPageBreak/>
        <w:t>όχι σαν κι εσάς τους δύο εκεί πέρα πίσω που γελάτε, παγκοσμίως άγνωστοι. Σας αρέσει η καρέκλα του Βουλευτού. Καλά κάνετε, αλ</w:t>
      </w:r>
      <w:r>
        <w:rPr>
          <w:rFonts w:eastAsia="Times New Roman"/>
          <w:szCs w:val="24"/>
        </w:rPr>
        <w:t>λά γι’ αυτό ψηφίζετε. Μη μας κοροϊδεύετε εδώ πέρα μέσα.</w:t>
      </w:r>
    </w:p>
    <w:p w14:paraId="539FA2A3" w14:textId="77777777" w:rsidR="009E4222" w:rsidRDefault="00AC15E4">
      <w:pPr>
        <w:tabs>
          <w:tab w:val="left" w:pos="1960"/>
        </w:tabs>
        <w:spacing w:line="600" w:lineRule="auto"/>
        <w:ind w:firstLine="720"/>
        <w:jc w:val="both"/>
        <w:rPr>
          <w:rFonts w:eastAsia="Times New Roman"/>
          <w:szCs w:val="24"/>
        </w:rPr>
      </w:pPr>
      <w:r>
        <w:rPr>
          <w:rFonts w:eastAsia="Times New Roman"/>
          <w:szCs w:val="24"/>
        </w:rPr>
        <w:t xml:space="preserve">Λοιπόν, για να ανακεφαλαιώσουμε. Σήμερα, κύριε Υπουργέ, θα γίνει αυτό που είπατε χθες. Αυτοί θα τα περάσουν όλα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Όσο είστε εσείς Υπουργός –εγώ πείθομαι για τις καλές σας προθέσεις-, ιδι</w:t>
      </w:r>
      <w:r>
        <w:rPr>
          <w:rFonts w:eastAsia="Times New Roman"/>
          <w:szCs w:val="24"/>
        </w:rPr>
        <w:t>ωτικοποιήσεις δεν θα γίνουν. Φαντάζομαι, δεν πιστεύω να θέλετε να μείνετε ενενήντα εννιά χρόνια Υπουργός…</w:t>
      </w:r>
    </w:p>
    <w:p w14:paraId="539FA2A4"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Αν είστε εσείς τι θα κάνετε;</w:t>
      </w:r>
    </w:p>
    <w:p w14:paraId="539FA2A5"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Εγώ είμαι πάντα υπέρ τω</w:t>
      </w:r>
      <w:r>
        <w:rPr>
          <w:rFonts w:eastAsia="Times New Roman"/>
          <w:szCs w:val="24"/>
        </w:rPr>
        <w:t>ν ιδιωτικοποιήσεων. Κάνετε λάθος. Εγώ δεν είμαι πολιτικός απατεώνας, σας το είπα, σαν κι εσάς προσωπικά. Θα έρθω σε εσάς τώρα.</w:t>
      </w:r>
    </w:p>
    <w:p w14:paraId="539FA2A6"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Συμφωνούμε.</w:t>
      </w:r>
    </w:p>
    <w:p w14:paraId="539FA2A7"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Αν σας βάλουν να πάρετε πίσω τον νόμο </w:t>
      </w:r>
      <w:r>
        <w:rPr>
          <w:rFonts w:eastAsia="Times New Roman"/>
          <w:szCs w:val="24"/>
        </w:rPr>
        <w:t>του Αυ</w:t>
      </w:r>
      <w:r>
        <w:rPr>
          <w:rFonts w:eastAsia="Times New Roman"/>
          <w:szCs w:val="24"/>
        </w:rPr>
        <w:t xml:space="preserve">γούστου, </w:t>
      </w:r>
      <w:r>
        <w:rPr>
          <w:rFonts w:eastAsia="Times New Roman"/>
          <w:szCs w:val="24"/>
        </w:rPr>
        <w:t>για τη ΔΕΣΦΑ θα παραιτηθείτε, κύριε Σκουρλέτη; Γελάτε. Καλά κάνετε και γελάτε. Κι εγώ…</w:t>
      </w:r>
    </w:p>
    <w:p w14:paraId="539FA2A8"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Προς το παρόν δεν έχει συμβεί.</w:t>
      </w:r>
    </w:p>
    <w:p w14:paraId="539FA2A9"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Κι εγώ για γέλιο ρώτησα. Δεν πί</w:t>
      </w:r>
      <w:r>
        <w:rPr>
          <w:rFonts w:eastAsia="Times New Roman"/>
          <w:szCs w:val="24"/>
        </w:rPr>
        <w:t>στεψα ότι θα παραιτηθείτε στα αλήθεια. Δεν είχα τέτοιον φόβο.</w:t>
      </w:r>
    </w:p>
    <w:p w14:paraId="539FA2AA" w14:textId="77777777" w:rsidR="009E4222" w:rsidRDefault="00AC15E4">
      <w:pPr>
        <w:tabs>
          <w:tab w:val="left" w:pos="1960"/>
        </w:tabs>
        <w:spacing w:line="600" w:lineRule="auto"/>
        <w:ind w:firstLine="720"/>
        <w:jc w:val="both"/>
        <w:rPr>
          <w:rFonts w:eastAsia="Times New Roman"/>
          <w:szCs w:val="24"/>
        </w:rPr>
      </w:pPr>
      <w:r>
        <w:rPr>
          <w:rFonts w:eastAsia="Times New Roman"/>
          <w:szCs w:val="24"/>
        </w:rPr>
        <w:t xml:space="preserve">Και πάμε στον κ. Τσιρώνη, για να κλείσω με τον κ. </w:t>
      </w:r>
      <w:proofErr w:type="spellStart"/>
      <w:r>
        <w:rPr>
          <w:rFonts w:eastAsia="Times New Roman"/>
          <w:szCs w:val="24"/>
        </w:rPr>
        <w:t>Σπίρτζη</w:t>
      </w:r>
      <w:proofErr w:type="spellEnd"/>
      <w:r>
        <w:rPr>
          <w:rFonts w:eastAsia="Times New Roman"/>
          <w:szCs w:val="24"/>
        </w:rPr>
        <w:t>.</w:t>
      </w:r>
    </w:p>
    <w:p w14:paraId="539FA2AB" w14:textId="77777777" w:rsidR="009E4222" w:rsidRDefault="00AC15E4">
      <w:pPr>
        <w:tabs>
          <w:tab w:val="left" w:pos="1960"/>
        </w:tabs>
        <w:spacing w:line="600" w:lineRule="auto"/>
        <w:ind w:firstLine="720"/>
        <w:jc w:val="both"/>
        <w:rPr>
          <w:rFonts w:eastAsia="Times New Roman"/>
          <w:szCs w:val="24"/>
        </w:rPr>
      </w:pPr>
      <w:r>
        <w:rPr>
          <w:rFonts w:eastAsia="Times New Roman"/>
          <w:szCs w:val="24"/>
        </w:rPr>
        <w:t xml:space="preserve">Ακούστε, κύριε Τσιρώνη, όταν ανακοινώθηκε ότι οι Οικολόγοι Πράσινοι δήθεν θα καταψηφίσουν, ήμουν «στον αέρα», στον κ. </w:t>
      </w:r>
      <w:proofErr w:type="spellStart"/>
      <w:r>
        <w:rPr>
          <w:rFonts w:eastAsia="Times New Roman"/>
          <w:szCs w:val="24"/>
        </w:rPr>
        <w:t>Χαριτάτο</w:t>
      </w:r>
      <w:proofErr w:type="spellEnd"/>
      <w:r>
        <w:rPr>
          <w:rFonts w:eastAsia="Times New Roman"/>
          <w:szCs w:val="24"/>
        </w:rPr>
        <w:t>. Μπορείτ</w:t>
      </w:r>
      <w:r>
        <w:rPr>
          <w:rFonts w:eastAsia="Times New Roman"/>
          <w:szCs w:val="24"/>
        </w:rPr>
        <w:t xml:space="preserve">ε να πάρετε και την κασέτα. </w:t>
      </w:r>
      <w:r>
        <w:rPr>
          <w:rFonts w:eastAsia="Times New Roman"/>
          <w:szCs w:val="24"/>
        </w:rPr>
        <w:t>Μ</w:t>
      </w:r>
      <w:r>
        <w:rPr>
          <w:rFonts w:eastAsia="Times New Roman"/>
          <w:szCs w:val="24"/>
        </w:rPr>
        <w:t xml:space="preserve">ου λέει ο κ. </w:t>
      </w:r>
      <w:proofErr w:type="spellStart"/>
      <w:r>
        <w:rPr>
          <w:rFonts w:eastAsia="Times New Roman"/>
          <w:szCs w:val="24"/>
        </w:rPr>
        <w:t>Χαριτάτος</w:t>
      </w:r>
      <w:proofErr w:type="spellEnd"/>
      <w:r>
        <w:rPr>
          <w:rFonts w:eastAsia="Times New Roman"/>
          <w:szCs w:val="24"/>
        </w:rPr>
        <w:t xml:space="preserve">: Οι Οικολόγοι, λέει, θα καταψηφίσουν. Λέω: Κύριε </w:t>
      </w:r>
      <w:proofErr w:type="spellStart"/>
      <w:r>
        <w:rPr>
          <w:rFonts w:eastAsia="Times New Roman"/>
          <w:szCs w:val="24"/>
        </w:rPr>
        <w:t>Χαριτάτο</w:t>
      </w:r>
      <w:proofErr w:type="spellEnd"/>
      <w:r>
        <w:rPr>
          <w:rFonts w:eastAsia="Times New Roman"/>
          <w:szCs w:val="24"/>
        </w:rPr>
        <w:t xml:space="preserve">, σας βάζω «στον αέρα» στοίχημα ότι ούτε μία στο δισεκατομμύριο. Ο Τσιρώνης να αφήσει την καρέκλα; Θα βρουν μια δικαιολογία για να ψηφίσουν. </w:t>
      </w:r>
      <w:r>
        <w:rPr>
          <w:rFonts w:eastAsia="Times New Roman"/>
          <w:szCs w:val="24"/>
        </w:rPr>
        <w:lastRenderedPageBreak/>
        <w:t>Αυτό π</w:t>
      </w:r>
      <w:r>
        <w:rPr>
          <w:rFonts w:eastAsia="Times New Roman"/>
          <w:szCs w:val="24"/>
        </w:rPr>
        <w:t>ου είπατε είναι, καταλαβαίνετε, πόσο ουρανομήκης  ανοησία. Προφανώς όλοι οι νόμοι του κράτους συνυπολογίζουν τις αποφάσεις του Συμβουλίου της Επικρατείας και τις νομολογίες των δικαστηρίων. Δεν χρειάζεται να το γράψετε σε κανέναν νόμο.</w:t>
      </w:r>
    </w:p>
    <w:p w14:paraId="539FA2AC" w14:textId="77777777" w:rsidR="009E4222" w:rsidRDefault="00AC15E4">
      <w:pPr>
        <w:tabs>
          <w:tab w:val="left" w:pos="1960"/>
        </w:tabs>
        <w:spacing w:line="600" w:lineRule="auto"/>
        <w:ind w:firstLine="720"/>
        <w:jc w:val="both"/>
        <w:rPr>
          <w:rFonts w:eastAsia="Times New Roman"/>
          <w:szCs w:val="24"/>
        </w:rPr>
      </w:pPr>
      <w:r>
        <w:rPr>
          <w:rFonts w:eastAsia="Times New Roman"/>
          <w:szCs w:val="24"/>
        </w:rPr>
        <w:t>Όλα</w:t>
      </w:r>
      <w:r>
        <w:rPr>
          <w:rFonts w:eastAsia="Times New Roman"/>
          <w:szCs w:val="24"/>
        </w:rPr>
        <w:t xml:space="preserve"> αυτά που είπατε </w:t>
      </w:r>
      <w:r>
        <w:rPr>
          <w:rFonts w:eastAsia="Times New Roman"/>
          <w:szCs w:val="24"/>
        </w:rPr>
        <w:t>για τα αρχαία –δεν θέλω να πω τη λέξη την πραγματική που θα έπρεπε να σας πω, γιατί ξέρετε πολύ καλά ή εάν δεν το ξέρετε, φύγετε αμέσως από την Κυβέρνηση, είστε επικίνδυνος- ότι και να θέλει κάποιος να πουλήσει αρχαία, δεν μπορεί, γιατί τα αρχαία είναι εκτ</w:t>
      </w:r>
      <w:r>
        <w:rPr>
          <w:rFonts w:eastAsia="Times New Roman"/>
          <w:szCs w:val="24"/>
        </w:rPr>
        <w:t xml:space="preserve">ός συναλλαγής. Ανήκουν στην αρχαιολογική νομοθεσία που προστατεύεται από το Σύνταγμα. </w:t>
      </w:r>
    </w:p>
    <w:p w14:paraId="539FA2AD" w14:textId="77777777" w:rsidR="009E4222" w:rsidRDefault="00AC15E4">
      <w:pPr>
        <w:tabs>
          <w:tab w:val="left" w:pos="1960"/>
        </w:tabs>
        <w:spacing w:line="600" w:lineRule="auto"/>
        <w:ind w:firstLine="720"/>
        <w:jc w:val="both"/>
        <w:rPr>
          <w:rFonts w:eastAsia="Times New Roman"/>
          <w:szCs w:val="24"/>
        </w:rPr>
      </w:pPr>
      <w:r>
        <w:rPr>
          <w:rFonts w:eastAsia="Times New Roman"/>
          <w:szCs w:val="24"/>
        </w:rPr>
        <w:t>Άρα, όσα είπατε ήταν μια ανοησία. Την είπατε, για να κρύψετε την πραγματικότητα. Ποια πραγματικότητα; Ότι μια ζωή κάνατε δήθεν αγώνες για την οικολογία, τα νερά, τα δάση</w:t>
      </w:r>
      <w:r>
        <w:rPr>
          <w:rFonts w:eastAsia="Times New Roman"/>
          <w:szCs w:val="24"/>
        </w:rPr>
        <w:t xml:space="preserve">, τη φύση, αλλά αν σας πει αύριο ο Τσίπρας «Για να μείνεις Υπουργός, Τσιρώνη, θα φτιάξουμε ελικόπτερο με μπετονιέρες και </w:t>
      </w:r>
      <w:r>
        <w:rPr>
          <w:rFonts w:eastAsia="Times New Roman"/>
          <w:szCs w:val="24"/>
        </w:rPr>
        <w:lastRenderedPageBreak/>
        <w:t>θα ψεκάζουμε τα δάση με μπετόν», θα το ψηφίσεις και θα έρθεις να μας πεις «Τι ωραία ιδέα ήταν αυτή που είχε ο Μέγας Τσίπρας»! Άρα αφήστ</w:t>
      </w:r>
      <w:r>
        <w:rPr>
          <w:rFonts w:eastAsia="Times New Roman"/>
          <w:szCs w:val="24"/>
        </w:rPr>
        <w:t>ε τις πλάκες. Για την καρέκλα σας είστε, ανθρωπάκια.</w:t>
      </w:r>
    </w:p>
    <w:p w14:paraId="539FA2AE" w14:textId="77777777" w:rsidR="009E4222" w:rsidRDefault="00AC15E4">
      <w:pPr>
        <w:tabs>
          <w:tab w:val="left" w:pos="1960"/>
        </w:tabs>
        <w:spacing w:line="600" w:lineRule="auto"/>
        <w:ind w:firstLine="720"/>
        <w:jc w:val="both"/>
        <w:rPr>
          <w:rFonts w:eastAsia="Times New Roman"/>
          <w:szCs w:val="24"/>
        </w:rPr>
      </w:pPr>
      <w:r>
        <w:rPr>
          <w:rFonts w:eastAsia="Times New Roman"/>
          <w:szCs w:val="24"/>
        </w:rPr>
        <w:t xml:space="preserve">Θέλω να κλείσω, όμως με τον κ. </w:t>
      </w:r>
      <w:proofErr w:type="spellStart"/>
      <w:r>
        <w:rPr>
          <w:rFonts w:eastAsia="Times New Roman"/>
          <w:szCs w:val="24"/>
        </w:rPr>
        <w:t>Σπίρτζη</w:t>
      </w:r>
      <w:proofErr w:type="spellEnd"/>
      <w:r>
        <w:rPr>
          <w:rFonts w:eastAsia="Times New Roman"/>
          <w:szCs w:val="24"/>
        </w:rPr>
        <w:t>…</w:t>
      </w:r>
    </w:p>
    <w:p w14:paraId="539FA2AF"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Ενώ γελάμε, το χαλάς!</w:t>
      </w:r>
    </w:p>
    <w:p w14:paraId="539FA2B0"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Ανθρωπάκια πολιτικά! Άνθρωποι…</w:t>
      </w:r>
    </w:p>
    <w:p w14:paraId="539FA2B1"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Να το πάρεις πίσω!</w:t>
      </w:r>
    </w:p>
    <w:p w14:paraId="539FA2B2"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Ανθρωπάκια. Ξέρεις γιατί;</w:t>
      </w:r>
    </w:p>
    <w:p w14:paraId="539FA2B3"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ΠΑΝΑΓΙΩΤΗΣ (ΠΑΝΟΣ) ΣΚΟΥΡΛΕΤΗΣ (Υπουργός Περιβάλλοντος και Ενέργειας):</w:t>
      </w:r>
      <w:r>
        <w:rPr>
          <w:rFonts w:eastAsia="Times New Roman"/>
          <w:szCs w:val="24"/>
        </w:rPr>
        <w:t xml:space="preserve"> Είσαι προσβλητικός! Να το πάρεις πίσω.</w:t>
      </w:r>
    </w:p>
    <w:p w14:paraId="539FA2B4"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w:t>
      </w:r>
      <w:r>
        <w:rPr>
          <w:rFonts w:eastAsia="Times New Roman"/>
          <w:b/>
          <w:szCs w:val="24"/>
        </w:rPr>
        <w:t>ΙΔΩΝ-ΑΔΩΝΙΣ ΓΕΩΡΓΙΑΔΗΣ:</w:t>
      </w:r>
      <w:r>
        <w:rPr>
          <w:rFonts w:eastAsia="Times New Roman"/>
          <w:szCs w:val="24"/>
        </w:rPr>
        <w:t xml:space="preserve"> Δεν το παίρνω πίσω. Ξέρεις γιατί; Γιατί μια ζωή…</w:t>
      </w:r>
    </w:p>
    <w:p w14:paraId="539FA2B5"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Γελάμε μεν με αυτά που λες, αλλά σοβαρέψου.</w:t>
      </w:r>
    </w:p>
    <w:p w14:paraId="539FA2B6"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Να μη γελάς καθόλου! Μια ζωή έκανες αγώνα</w:t>
      </w:r>
      <w:r>
        <w:rPr>
          <w:rFonts w:eastAsia="Times New Roman"/>
          <w:szCs w:val="24"/>
        </w:rPr>
        <w:t xml:space="preserve"> κατά των ιδιωτικοποιήσεων. Και έρχεσαι και τα δίνεις όλα!</w:t>
      </w:r>
    </w:p>
    <w:p w14:paraId="539FA2B7"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Σοβαρέψου!</w:t>
      </w:r>
    </w:p>
    <w:p w14:paraId="539FA2B8"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Σοβαρέψου!</w:t>
      </w:r>
    </w:p>
    <w:p w14:paraId="539FA2B9" w14:textId="77777777" w:rsidR="009E4222" w:rsidRDefault="00AC15E4">
      <w:pPr>
        <w:tabs>
          <w:tab w:val="left" w:pos="1960"/>
        </w:tabs>
        <w:spacing w:line="600" w:lineRule="auto"/>
        <w:ind w:firstLine="720"/>
        <w:jc w:val="center"/>
        <w:rPr>
          <w:rFonts w:eastAsia="Times New Roman"/>
          <w:szCs w:val="24"/>
        </w:rPr>
      </w:pPr>
      <w:r>
        <w:rPr>
          <w:rFonts w:eastAsia="Times New Roman"/>
          <w:szCs w:val="24"/>
        </w:rPr>
        <w:t xml:space="preserve"> (Θόρυβος στην Αίθουσα)</w:t>
      </w:r>
    </w:p>
    <w:p w14:paraId="539FA2BA"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Φτάνει τώρα, όμως. Κύριε Υπουργέ, να σταματήσουν αυτά.</w:t>
      </w:r>
    </w:p>
    <w:p w14:paraId="539FA2BB"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Όχι και «ανθρωπάκια».</w:t>
      </w:r>
    </w:p>
    <w:p w14:paraId="539FA2BC"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Ναι, αντιλαμβάνομαι. Είναι λίγο οξυμμένη η συζήτηση, αλλά μην κάνουμε τώρα…</w:t>
      </w:r>
    </w:p>
    <w:p w14:paraId="539FA2BD"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ΣΠΥΡΙΔΩΝ-ΑΔΩΝΙΣ ΓΕΩΡΓΙΑΔΗ</w:t>
      </w:r>
      <w:r>
        <w:rPr>
          <w:rFonts w:eastAsia="Times New Roman"/>
          <w:b/>
          <w:szCs w:val="24"/>
        </w:rPr>
        <w:t>Σ:</w:t>
      </w:r>
      <w:r>
        <w:rPr>
          <w:rFonts w:eastAsia="Times New Roman"/>
          <w:szCs w:val="24"/>
        </w:rPr>
        <w:t xml:space="preserve"> Επειδή άκουσα…</w:t>
      </w:r>
    </w:p>
    <w:p w14:paraId="539FA2BE"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Ενέργειας):</w:t>
      </w:r>
      <w:r>
        <w:rPr>
          <w:rFonts w:eastAsia="Times New Roman"/>
          <w:szCs w:val="24"/>
        </w:rPr>
        <w:t xml:space="preserve"> Ο «γίγαντας» ο Γεωργιάδης τώρα να μας λέει…</w:t>
      </w:r>
    </w:p>
    <w:p w14:paraId="539FA2BF"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Υπουργέ, απαντήστε, να σας απαντήσουν, να απαντήσετε ξανά…</w:t>
      </w:r>
    </w:p>
    <w:p w14:paraId="539FA2C0" w14:textId="77777777" w:rsidR="009E4222" w:rsidRDefault="00AC15E4">
      <w:pPr>
        <w:tabs>
          <w:tab w:val="left" w:pos="1960"/>
        </w:tabs>
        <w:spacing w:line="600" w:lineRule="auto"/>
        <w:ind w:firstLine="720"/>
        <w:jc w:val="both"/>
        <w:rPr>
          <w:rFonts w:eastAsia="Times New Roman"/>
          <w:b/>
          <w:szCs w:val="24"/>
        </w:rPr>
      </w:pPr>
      <w:r>
        <w:rPr>
          <w:rFonts w:eastAsia="Times New Roman"/>
          <w:b/>
          <w:szCs w:val="24"/>
        </w:rPr>
        <w:lastRenderedPageBreak/>
        <w:t>ΠΑΝΑΓΙΩΤΗΣ (ΠΑΝΟΣ) ΣΚΟΥΡΛΕΤ</w:t>
      </w:r>
      <w:r>
        <w:rPr>
          <w:rFonts w:eastAsia="Times New Roman"/>
          <w:b/>
          <w:szCs w:val="24"/>
        </w:rPr>
        <w:t>ΗΣ (Υπουργός Περιβάλλοντος και Ενέργειας):</w:t>
      </w:r>
      <w:r>
        <w:rPr>
          <w:rFonts w:eastAsia="Times New Roman"/>
          <w:szCs w:val="24"/>
        </w:rPr>
        <w:t xml:space="preserve"> Πείτε όμως κι εσείς κάτι, κύριε Πρόεδρε.</w:t>
      </w:r>
    </w:p>
    <w:p w14:paraId="539FA2C1" w14:textId="77777777" w:rsidR="009E4222" w:rsidRDefault="00AC15E4">
      <w:pPr>
        <w:tabs>
          <w:tab w:val="left" w:pos="1960"/>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Εγώ παραιτήθηκα από τη θέση μου. Παραιτήσου κι εσύ! Μας διαχωρίζει μια καρέκλα που αφήσαμε.</w:t>
      </w:r>
    </w:p>
    <w:p w14:paraId="539FA2C2"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w:t>
      </w:r>
      <w:r>
        <w:rPr>
          <w:rFonts w:eastAsia="Times New Roman"/>
          <w:b/>
          <w:szCs w:val="24"/>
        </w:rPr>
        <w:t>ς και Ενέργειας):</w:t>
      </w:r>
      <w:r>
        <w:rPr>
          <w:rFonts w:eastAsia="Times New Roman"/>
          <w:szCs w:val="24"/>
        </w:rPr>
        <w:t xml:space="preserve"> Καλά! Πάρα πολλά μ</w:t>
      </w:r>
      <w:r>
        <w:rPr>
          <w:rFonts w:eastAsia="Times New Roman"/>
          <w:szCs w:val="24"/>
        </w:rPr>
        <w:t>α</w:t>
      </w:r>
      <w:r>
        <w:rPr>
          <w:rFonts w:eastAsia="Times New Roman"/>
          <w:szCs w:val="24"/>
        </w:rPr>
        <w:t>ς διαχωρίζουν!</w:t>
      </w:r>
    </w:p>
    <w:p w14:paraId="539FA2C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Από εσάς, ο Λαφαζάνης</w:t>
      </w:r>
      <w:r>
        <w:rPr>
          <w:rFonts w:eastAsia="Times New Roman" w:cs="Times New Roman"/>
          <w:szCs w:val="24"/>
        </w:rPr>
        <w:t>,</w:t>
      </w:r>
      <w:r>
        <w:rPr>
          <w:rFonts w:eastAsia="Times New Roman" w:cs="Times New Roman"/>
          <w:szCs w:val="24"/>
        </w:rPr>
        <w:t xml:space="preserve"> μάλιστα, ήταν ιδεολόγος. Η Ζωή, μάλιστα, ήταν ιδεολόγος. Εσύ δεν είσαι. Είσαι για την καρέκλα. </w:t>
      </w:r>
    </w:p>
    <w:p w14:paraId="539FA2C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Γεωργιάδη,...</w:t>
      </w:r>
    </w:p>
    <w:p w14:paraId="539FA2C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ΣΠΥΡΙ</w:t>
      </w:r>
      <w:r>
        <w:rPr>
          <w:rFonts w:eastAsia="Times New Roman" w:cs="Times New Roman"/>
          <w:b/>
          <w:szCs w:val="24"/>
        </w:rPr>
        <w:t xml:space="preserve">ΔΩΝ-ΑΔΩΝΙΣ ΓΕΩΡΓΙΑΔΗΣ: </w:t>
      </w:r>
      <w:r>
        <w:rPr>
          <w:rFonts w:eastAsia="Times New Roman" w:cs="Times New Roman"/>
          <w:szCs w:val="24"/>
        </w:rPr>
        <w:t xml:space="preserve">Ακούστε με, κύριε </w:t>
      </w:r>
      <w:proofErr w:type="spellStart"/>
      <w:r>
        <w:rPr>
          <w:rFonts w:eastAsia="Times New Roman" w:cs="Times New Roman"/>
          <w:szCs w:val="24"/>
        </w:rPr>
        <w:t>Σπίρτζη</w:t>
      </w:r>
      <w:proofErr w:type="spellEnd"/>
      <w:r>
        <w:rPr>
          <w:rFonts w:eastAsia="Times New Roman" w:cs="Times New Roman"/>
          <w:szCs w:val="24"/>
        </w:rPr>
        <w:t xml:space="preserve">. Είχατε την απρέπεια και είπατε στο ραδιόφωνο του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ότι εγώ περίμενα να φύγετε για να μιλήσω χθες, ενώ γνωρίζετε ότι ως </w:t>
      </w:r>
      <w:r>
        <w:rPr>
          <w:rFonts w:eastAsia="Times New Roman" w:cs="Times New Roman"/>
          <w:szCs w:val="24"/>
        </w:rPr>
        <w:lastRenderedPageBreak/>
        <w:t>Βουλευτής χθες μιλούσα σε ορισμένο χρόνο. Εγώ δεν μπορώ να μιλήσω όποτε θέλω. Μίλ</w:t>
      </w:r>
      <w:r>
        <w:rPr>
          <w:rFonts w:eastAsia="Times New Roman" w:cs="Times New Roman"/>
          <w:szCs w:val="24"/>
        </w:rPr>
        <w:t>ησα όταν το Προεδρείο της Βουλής είχε ορίσει να μιλήσω. Έτυχε εσείς να έχετε φύγει. Κακώς θα έπρεπε να ήσασταν εκεί. Εγώ δεν είμαι υποχρεωμένος να περιμένω</w:t>
      </w:r>
      <w:r>
        <w:rPr>
          <w:rFonts w:eastAsia="Times New Roman" w:cs="Times New Roman"/>
          <w:szCs w:val="24"/>
        </w:rPr>
        <w:t>,</w:t>
      </w:r>
      <w:r>
        <w:rPr>
          <w:rFonts w:eastAsia="Times New Roman" w:cs="Times New Roman"/>
          <w:szCs w:val="24"/>
        </w:rPr>
        <w:t xml:space="preserve"> πότε θα φύγετε και πότε θα μείνετε. </w:t>
      </w:r>
    </w:p>
    <w:p w14:paraId="539FA2C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Για να το τελειώσουμε, γιατί σας κατηγορώ ευθέως για την ηθική</w:t>
      </w:r>
      <w:r>
        <w:rPr>
          <w:rFonts w:eastAsia="Times New Roman" w:cs="Times New Roman"/>
          <w:szCs w:val="24"/>
        </w:rPr>
        <w:t xml:space="preserve"> σας συγκρότηση; Ο κ. </w:t>
      </w:r>
      <w:proofErr w:type="spellStart"/>
      <w:r>
        <w:rPr>
          <w:rFonts w:eastAsia="Times New Roman" w:cs="Times New Roman"/>
          <w:szCs w:val="24"/>
        </w:rPr>
        <w:t>Κούλογλου</w:t>
      </w:r>
      <w:proofErr w:type="spellEnd"/>
      <w:r>
        <w:rPr>
          <w:rFonts w:eastAsia="Times New Roman" w:cs="Times New Roman"/>
          <w:szCs w:val="24"/>
        </w:rPr>
        <w:t>,</w:t>
      </w:r>
      <w:r>
        <w:rPr>
          <w:rFonts w:eastAsia="Times New Roman" w:cs="Times New Roman"/>
          <w:szCs w:val="24"/>
        </w:rPr>
        <w:t xml:space="preserve"> είπε σήμερα το πρωί ότι ο κ. Καλογρίτσας είχε προφανή συνεννόηση πριν τον διαγωνισμό με στελέχη της Κυβερνήσεως, η οποία συμμαχία δεν μπόρεσε να είναι τόσο ισχυρή όσο των άλλων. Αναφέρομαι στις τηλεοπτικές άδειες.</w:t>
      </w:r>
    </w:p>
    <w:p w14:paraId="539FA2C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Κούλ</w:t>
      </w:r>
      <w:r>
        <w:rPr>
          <w:rFonts w:eastAsia="Times New Roman" w:cs="Times New Roman"/>
          <w:szCs w:val="24"/>
        </w:rPr>
        <w:t>ογλου</w:t>
      </w:r>
      <w:proofErr w:type="spellEnd"/>
      <w:r>
        <w:rPr>
          <w:rFonts w:eastAsia="Times New Roman" w:cs="Times New Roman"/>
          <w:szCs w:val="24"/>
        </w:rPr>
        <w:t>,</w:t>
      </w:r>
      <w:r>
        <w:rPr>
          <w:rFonts w:eastAsia="Times New Roman" w:cs="Times New Roman"/>
          <w:szCs w:val="24"/>
        </w:rPr>
        <w:t xml:space="preserve"> δεν είναι ο ακροδεξιός που είπατε. Είναι </w:t>
      </w:r>
      <w:r>
        <w:rPr>
          <w:rFonts w:eastAsia="Times New Roman" w:cs="Times New Roman"/>
          <w:szCs w:val="24"/>
        </w:rPr>
        <w:t>Ε</w:t>
      </w:r>
      <w:r>
        <w:rPr>
          <w:rFonts w:eastAsia="Times New Roman" w:cs="Times New Roman"/>
          <w:szCs w:val="24"/>
        </w:rPr>
        <w:t xml:space="preserve">υρωβουλευτής δικός σας και τυγχάνει σε αυτή την Κυβέρνηση ο κ. Καλογρίτσας να είναι κουμπάρος δικός σας. </w:t>
      </w:r>
      <w:r>
        <w:rPr>
          <w:rFonts w:eastAsia="Times New Roman" w:cs="Times New Roman"/>
          <w:szCs w:val="24"/>
        </w:rPr>
        <w:t>Τ</w:t>
      </w:r>
      <w:r>
        <w:rPr>
          <w:rFonts w:eastAsia="Times New Roman" w:cs="Times New Roman"/>
          <w:szCs w:val="24"/>
        </w:rPr>
        <w:t xml:space="preserve">υγχάνει από αυτή την Κυβέρνηση εσείς να του έχετε δώσει τα έργα. </w:t>
      </w:r>
      <w:r>
        <w:rPr>
          <w:rFonts w:eastAsia="Times New Roman" w:cs="Times New Roman"/>
          <w:szCs w:val="24"/>
        </w:rPr>
        <w:t>Τ</w:t>
      </w:r>
      <w:r>
        <w:rPr>
          <w:rFonts w:eastAsia="Times New Roman" w:cs="Times New Roman"/>
          <w:szCs w:val="24"/>
        </w:rPr>
        <w:t>υγχάνει σε αυτή</w:t>
      </w:r>
      <w:r>
        <w:rPr>
          <w:rFonts w:eastAsia="Times New Roman" w:cs="Times New Roman"/>
          <w:szCs w:val="24"/>
        </w:rPr>
        <w:t xml:space="preserve"> την Κυβέρνηση, κύριε </w:t>
      </w:r>
      <w:proofErr w:type="spellStart"/>
      <w:r>
        <w:rPr>
          <w:rFonts w:eastAsia="Times New Roman" w:cs="Times New Roman"/>
          <w:szCs w:val="24"/>
        </w:rPr>
        <w:t>Σπίρτζη</w:t>
      </w:r>
      <w:proofErr w:type="spellEnd"/>
      <w:r>
        <w:rPr>
          <w:rFonts w:eastAsia="Times New Roman" w:cs="Times New Roman"/>
          <w:szCs w:val="24"/>
        </w:rPr>
        <w:t xml:space="preserve">, εσείς ως Πρόεδρος του ΤΕΕ να έχετε βάλει τα λεφτά των μηχανικών στην </w:t>
      </w:r>
      <w:r>
        <w:rPr>
          <w:rFonts w:eastAsia="Times New Roman" w:cs="Times New Roman"/>
          <w:szCs w:val="24"/>
        </w:rPr>
        <w:t xml:space="preserve">Τράπεζα </w:t>
      </w:r>
      <w:r>
        <w:rPr>
          <w:rFonts w:eastAsia="Times New Roman" w:cs="Times New Roman"/>
          <w:szCs w:val="24"/>
        </w:rPr>
        <w:t>Α</w:t>
      </w:r>
      <w:r>
        <w:rPr>
          <w:rFonts w:eastAsia="Times New Roman" w:cs="Times New Roman"/>
          <w:szCs w:val="24"/>
        </w:rPr>
        <w:t>ττικής</w:t>
      </w:r>
      <w:r>
        <w:rPr>
          <w:rFonts w:eastAsia="Times New Roman" w:cs="Times New Roman"/>
          <w:szCs w:val="24"/>
        </w:rPr>
        <w:t xml:space="preserve">, τα οποία όλα έχουν γίνει καπνός. </w:t>
      </w:r>
    </w:p>
    <w:p w14:paraId="539FA2C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Σας ερωτώ, λοιπόν</w:t>
      </w:r>
      <w:r>
        <w:rPr>
          <w:rFonts w:eastAsia="Times New Roman" w:cs="Times New Roman"/>
          <w:szCs w:val="24"/>
        </w:rPr>
        <w:t>,</w:t>
      </w:r>
      <w:r>
        <w:rPr>
          <w:rFonts w:eastAsia="Times New Roman" w:cs="Times New Roman"/>
          <w:szCs w:val="24"/>
        </w:rPr>
        <w:t xml:space="preserve"> εάν τα αθροίσουμε όλα το ένα μετά το άλλο με τη σειρά, πόσο πιθανό είναι να υποθέσει κ</w:t>
      </w:r>
      <w:r>
        <w:rPr>
          <w:rFonts w:eastAsia="Times New Roman" w:cs="Times New Roman"/>
          <w:szCs w:val="24"/>
        </w:rPr>
        <w:t xml:space="preserve">άποιος κακοπροαίρετος ότι εκ τύχης η Κυβέρνηση ΣΥΡΙΖΑ, όπως λέει ο </w:t>
      </w:r>
      <w:r>
        <w:rPr>
          <w:rFonts w:eastAsia="Times New Roman" w:cs="Times New Roman"/>
          <w:szCs w:val="24"/>
        </w:rPr>
        <w:t>Ε</w:t>
      </w:r>
      <w:r>
        <w:rPr>
          <w:rFonts w:eastAsia="Times New Roman" w:cs="Times New Roman"/>
          <w:szCs w:val="24"/>
        </w:rPr>
        <w:t xml:space="preserve">υρωβουλευτής </w:t>
      </w:r>
      <w:proofErr w:type="spellStart"/>
      <w:r>
        <w:rPr>
          <w:rFonts w:eastAsia="Times New Roman" w:cs="Times New Roman"/>
          <w:szCs w:val="24"/>
        </w:rPr>
        <w:t>Κούλογλου</w:t>
      </w:r>
      <w:proofErr w:type="spellEnd"/>
      <w:r>
        <w:rPr>
          <w:rFonts w:eastAsia="Times New Roman" w:cs="Times New Roman"/>
          <w:szCs w:val="24"/>
        </w:rPr>
        <w:t>, έκανε συμμαχία με έναν εργολάβο</w:t>
      </w:r>
      <w:r>
        <w:rPr>
          <w:rFonts w:eastAsia="Times New Roman" w:cs="Times New Roman"/>
          <w:szCs w:val="24"/>
        </w:rPr>
        <w:t>,</w:t>
      </w:r>
      <w:r>
        <w:rPr>
          <w:rFonts w:eastAsia="Times New Roman" w:cs="Times New Roman"/>
          <w:szCs w:val="24"/>
        </w:rPr>
        <w:t xml:space="preserve"> που εκ τύχης έτυχε να είναι κουμπάρος με τον Υπουργό Υποδομών αυτής της Κυβερνήσεως, που εκ τύχης πήρε τα περισσότερα έργα που έχει</w:t>
      </w:r>
      <w:r>
        <w:rPr>
          <w:rFonts w:eastAsia="Times New Roman" w:cs="Times New Roman"/>
          <w:szCs w:val="24"/>
        </w:rPr>
        <w:t xml:space="preserve"> πάρει ποτέ εταιρεία τα τελευταία είκοσι χρόνια με Υπουργό Υποδομών τον εργολάβο του, που εκ τύχης ο Υπουργός Υποδομών άλλαξε τον νόμο για να μπορεί να σπάει τα έργα σε κομμάτια και που εκ τύχης έπαιρνε τα δάνεια από την </w:t>
      </w:r>
      <w:r>
        <w:rPr>
          <w:rFonts w:eastAsia="Times New Roman" w:cs="Times New Roman"/>
          <w:szCs w:val="24"/>
        </w:rPr>
        <w:t>τ</w:t>
      </w:r>
      <w:r>
        <w:rPr>
          <w:rFonts w:eastAsia="Times New Roman" w:cs="Times New Roman"/>
          <w:szCs w:val="24"/>
        </w:rPr>
        <w:t>ράπεζα στην οποία ο Υπουργός Υποδο</w:t>
      </w:r>
      <w:r>
        <w:rPr>
          <w:rFonts w:eastAsia="Times New Roman" w:cs="Times New Roman"/>
          <w:szCs w:val="24"/>
        </w:rPr>
        <w:t xml:space="preserve">μών είχε μεταφέρει όλα τα λεφτά; </w:t>
      </w:r>
    </w:p>
    <w:p w14:paraId="539FA2C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Γεωργιάδη, τελειώσατε. Στα </w:t>
      </w:r>
      <w:proofErr w:type="spellStart"/>
      <w:r>
        <w:rPr>
          <w:rFonts w:eastAsia="Times New Roman" w:cs="Times New Roman"/>
          <w:szCs w:val="24"/>
        </w:rPr>
        <w:t>επτάμισι</w:t>
      </w:r>
      <w:proofErr w:type="spellEnd"/>
      <w:r>
        <w:rPr>
          <w:rFonts w:eastAsia="Times New Roman" w:cs="Times New Roman"/>
          <w:szCs w:val="24"/>
        </w:rPr>
        <w:t xml:space="preserve"> λεπτά τελειώνουμε. Παρακαλώ για αυτοσυγκράτηση.</w:t>
      </w:r>
    </w:p>
    <w:p w14:paraId="539FA2C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Επειδή πολλές τύχες μαζεύτηκαν, κύριε </w:t>
      </w:r>
      <w:proofErr w:type="spellStart"/>
      <w:r>
        <w:rPr>
          <w:rFonts w:eastAsia="Times New Roman" w:cs="Times New Roman"/>
          <w:szCs w:val="24"/>
        </w:rPr>
        <w:t>Σπίρτζη</w:t>
      </w:r>
      <w:proofErr w:type="spellEnd"/>
      <w:r>
        <w:rPr>
          <w:rFonts w:eastAsia="Times New Roman" w:cs="Times New Roman"/>
          <w:szCs w:val="24"/>
        </w:rPr>
        <w:t>, δεν μας λέτε τι έχετε κάν</w:t>
      </w:r>
      <w:r>
        <w:rPr>
          <w:rFonts w:eastAsia="Times New Roman" w:cs="Times New Roman"/>
          <w:szCs w:val="24"/>
        </w:rPr>
        <w:t xml:space="preserve">ει ακριβώς; Γιατί πια δεν σας πιστεύει κανείς. </w:t>
      </w:r>
    </w:p>
    <w:p w14:paraId="539FA2C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λείνω με το εξής. Μη σας ακούσω ξανά σε συνέντευξη</w:t>
      </w:r>
      <w:r>
        <w:rPr>
          <w:rFonts w:eastAsia="Times New Roman" w:cs="Times New Roman"/>
          <w:szCs w:val="24"/>
        </w:rPr>
        <w:t>,</w:t>
      </w:r>
      <w:r>
        <w:rPr>
          <w:rFonts w:eastAsia="Times New Roman" w:cs="Times New Roman"/>
          <w:szCs w:val="24"/>
        </w:rPr>
        <w:t xml:space="preserve"> εσάς προσωπικά, αφήστε τους άλλους τώρα- να κατηγορείτε το ΠΑΣΟΚ. Εσείς ο </w:t>
      </w:r>
      <w:proofErr w:type="spellStart"/>
      <w:r>
        <w:rPr>
          <w:rFonts w:eastAsia="Times New Roman" w:cs="Times New Roman"/>
          <w:szCs w:val="24"/>
        </w:rPr>
        <w:t>Σπίρτζης</w:t>
      </w:r>
      <w:proofErr w:type="spellEnd"/>
      <w:r>
        <w:rPr>
          <w:rFonts w:eastAsia="Times New Roman" w:cs="Times New Roman"/>
          <w:szCs w:val="24"/>
        </w:rPr>
        <w:t xml:space="preserve"> «</w:t>
      </w:r>
      <w:proofErr w:type="spellStart"/>
      <w:r>
        <w:rPr>
          <w:rFonts w:eastAsia="Times New Roman" w:cs="Times New Roman"/>
          <w:szCs w:val="24"/>
        </w:rPr>
        <w:t>πασόκος</w:t>
      </w:r>
      <w:proofErr w:type="spellEnd"/>
      <w:r>
        <w:rPr>
          <w:rFonts w:eastAsia="Times New Roman" w:cs="Times New Roman"/>
          <w:szCs w:val="24"/>
        </w:rPr>
        <w:t xml:space="preserve">» όσο πιο παλιός γίνεται, στο βαθύ ΠΑΣΟΚ όλου του παλιού ΠΑΣΟΚ, </w:t>
      </w:r>
      <w:r>
        <w:rPr>
          <w:rFonts w:eastAsia="Times New Roman" w:cs="Times New Roman"/>
          <w:szCs w:val="24"/>
        </w:rPr>
        <w:t xml:space="preserve">να βγαίνει και να κατηγορεί το ΠΑΣΟΚ! Γελάνε και τα παρδαλά κατσίκια. </w:t>
      </w:r>
    </w:p>
    <w:p w14:paraId="539FA2C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9FA2CD" w14:textId="77777777" w:rsidR="009E4222" w:rsidRDefault="00AC15E4">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A2C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 xml:space="preserve">Κύριε Γεωργιάδη, ευχαριστούμε. Κλείσατε. </w:t>
      </w:r>
    </w:p>
    <w:p w14:paraId="539FA2C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προφανώς</w:t>
      </w:r>
      <w:r>
        <w:rPr>
          <w:rFonts w:eastAsia="Times New Roman" w:cs="Times New Roman"/>
          <w:szCs w:val="24"/>
        </w:rPr>
        <w:t xml:space="preserve"> για λόγους προσωπικούς. </w:t>
      </w:r>
    </w:p>
    <w:p w14:paraId="539FA2D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Παρακαλώ, όμως, πάρα πολύ γρήγορα. </w:t>
      </w:r>
    </w:p>
    <w:p w14:paraId="539FA2D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Κύριε Πρόεδρε, σας ευχαριστώ πάρα πολύ. Στο Κοινοβούλιο και στη δημοσιότητα πρέπει να λέγονται αλήθειες. </w:t>
      </w:r>
    </w:p>
    <w:p w14:paraId="539FA2D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Χθες στην αρχή της συνεδρία</w:t>
      </w:r>
      <w:r>
        <w:rPr>
          <w:rFonts w:eastAsia="Times New Roman" w:cs="Times New Roman"/>
          <w:szCs w:val="24"/>
        </w:rPr>
        <w:t xml:space="preserve">σης κρατήσαμε όλοι ενός λεπτού σιγή στη μνήμη του μακαρίτη Μπακογιάννη. </w:t>
      </w:r>
    </w:p>
    <w:p w14:paraId="539FA2D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Του αείμνηστου. </w:t>
      </w:r>
    </w:p>
    <w:p w14:paraId="539FA2D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Του αείμνηστου, όπως λέει ο κ. Βορίδης. </w:t>
      </w:r>
    </w:p>
    <w:p w14:paraId="539FA2D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Δυστυχώς, στο τέλος της συνεδρίασης αυτός ο π</w:t>
      </w:r>
      <w:r>
        <w:rPr>
          <w:rFonts w:eastAsia="Times New Roman" w:cs="Times New Roman"/>
          <w:szCs w:val="24"/>
        </w:rPr>
        <w:t xml:space="preserve">ολιτικός πολιτισμός ανετράπη από τον κ. Γεωργιάδη κατηγορώντας μας, ρίχνοντας λάσπη. Είναι αυτό που κάνει η Νέα Δημοκρατία και το ΠΑΣΟΚ όλο το τελευταίο διάστημα, σε συνεργασία με συγκεκριμένα κανάλια και συγκεκριμένους επιχειρηματίες, και στο πρόσωπό μου </w:t>
      </w:r>
      <w:r>
        <w:rPr>
          <w:rFonts w:eastAsia="Times New Roman" w:cs="Times New Roman"/>
          <w:szCs w:val="24"/>
        </w:rPr>
        <w:t xml:space="preserve">και στην Κυβέρνηση και σε άλλα πρόσωπα του Υπουργικού Συμβουλίου. </w:t>
      </w:r>
    </w:p>
    <w:p w14:paraId="539FA2D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την ακρίβεια ο κ. Παπαθεοδώρου, που είναι και στην Αίθουσα, σήμερα το πρωί μάς κατηγόρησε ως απατεώνες, εμένα και τον Νίκο Παππά. </w:t>
      </w:r>
    </w:p>
    <w:p w14:paraId="539FA2D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ΣΠΥΡΙΔΩΝ-ΑΔΩΝΙΣ ΓΕΩΡΓΙΑΔΗΣ: </w:t>
      </w:r>
      <w:r>
        <w:rPr>
          <w:rFonts w:eastAsia="Times New Roman" w:cs="Times New Roman"/>
          <w:szCs w:val="24"/>
        </w:rPr>
        <w:t>Ε, όχι. Υπερβολή! Το καταδ</w:t>
      </w:r>
      <w:r>
        <w:rPr>
          <w:rFonts w:eastAsia="Times New Roman" w:cs="Times New Roman"/>
          <w:szCs w:val="24"/>
        </w:rPr>
        <w:t xml:space="preserve">ικάζουμε. </w:t>
      </w:r>
    </w:p>
    <w:p w14:paraId="539FA2D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Εντάξει, εντάξει. Να είστε καλά. </w:t>
      </w:r>
    </w:p>
    <w:p w14:paraId="539FA2D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είπαμε να το συντομεύσουμε. </w:t>
      </w:r>
    </w:p>
    <w:p w14:paraId="539FA2D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Όχι, δεν θα τ</w:t>
      </w:r>
      <w:r>
        <w:rPr>
          <w:rFonts w:eastAsia="Times New Roman" w:cs="Times New Roman"/>
          <w:szCs w:val="24"/>
        </w:rPr>
        <w:t xml:space="preserve">ο συντομεύσουμε γιατί αυτές οι κατηγορίες είναι επί προσωπικού και είναι πολύ σημαντικές, κύριε Πρόεδρε. </w:t>
      </w:r>
    </w:p>
    <w:p w14:paraId="539FA2D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Τι να κάνουμε; Έχει ζωντάνια η συζήτηση, αλλά…</w:t>
      </w:r>
    </w:p>
    <w:p w14:paraId="539FA2D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Λέω αυτά που λένε. Να τους χαίρεται η Νέα Δημοκρατία. Αυτή είναι η Νέα Δημοκρατία και το ΠΑΣΟΚ, η Δημοκρατική Συμπαράταξη όπως λέγεται πλέον. </w:t>
      </w:r>
    </w:p>
    <w:p w14:paraId="539FA2D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Κύριε Γεωργιάδη, για να μαθαίνετε, το ΠΑΣΟΚ του σήμερα με το ΠΑΣΟΚ του χθες, το ΠΑΣΟΚ της σοσιαλιστικής κατεύθυνσ</w:t>
      </w:r>
      <w:r>
        <w:rPr>
          <w:rFonts w:eastAsia="Times New Roman" w:cs="Times New Roman"/>
          <w:szCs w:val="24"/>
        </w:rPr>
        <w:t xml:space="preserve">ης με το ΠΑΣΟΚ της Δεξιάς και του νεοφιλελευθερισμού δεν έχει καμμία σχέση. </w:t>
      </w:r>
    </w:p>
    <w:p w14:paraId="539FA2D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ΣΠΥΡΙΔΩΝ –ΑΔΩΝΙΣ ΓΕΩΡΓΙΑΔΗΣ: </w:t>
      </w:r>
      <w:r>
        <w:rPr>
          <w:rFonts w:eastAsia="Times New Roman" w:cs="Times New Roman"/>
          <w:szCs w:val="24"/>
        </w:rPr>
        <w:t>Μα εσείς κατηγορείτε το ΠΑΣΟΚ, το παλιό κατηγορείτε.</w:t>
      </w:r>
    </w:p>
    <w:p w14:paraId="539FA2D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Πάμε, λοιπόν, παρακάτω για αυτά που </w:t>
      </w:r>
      <w:r>
        <w:rPr>
          <w:rFonts w:eastAsia="Times New Roman" w:cs="Times New Roman"/>
          <w:szCs w:val="24"/>
        </w:rPr>
        <w:t xml:space="preserve">κατηγορείτε. Αυτή είναι η Νέα Δημοκρατία του χθες, αυτή είναι η Νέα Δημοκρατία του σήμερα και μπορεί όλος ο κόσμος να βγάλει τα συμπεράσματά του. </w:t>
      </w:r>
    </w:p>
    <w:p w14:paraId="539FA2E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Στην Τράπεζα Αττικής, κύριε Πρόεδρε, όταν εγώ ήμουν Πρόεδρος του ΤΕΕ</w:t>
      </w:r>
      <w:r>
        <w:rPr>
          <w:rFonts w:eastAsia="Times New Roman" w:cs="Times New Roman"/>
          <w:szCs w:val="24"/>
        </w:rPr>
        <w:t>,</w:t>
      </w:r>
      <w:r>
        <w:rPr>
          <w:rFonts w:eastAsia="Times New Roman" w:cs="Times New Roman"/>
          <w:szCs w:val="24"/>
        </w:rPr>
        <w:t xml:space="preserve"> πήραμε συγκεκριμένες πολιτικές αποφάσεις για την αύξηση του μετοχικού κεφαλαίου. Ο κ. Στουρνάρας, που ήταν Υπουργός τότε και στη συνέχεια έγινε Διοικητής της Τράπεζας της Ελλάδος, πίεζε τότε το </w:t>
      </w:r>
      <w:r>
        <w:rPr>
          <w:rFonts w:eastAsia="Times New Roman" w:cs="Times New Roman"/>
          <w:szCs w:val="24"/>
        </w:rPr>
        <w:t>τ</w:t>
      </w:r>
      <w:r>
        <w:rPr>
          <w:rFonts w:eastAsia="Times New Roman" w:cs="Times New Roman"/>
          <w:szCs w:val="24"/>
        </w:rPr>
        <w:t>αμείο να μην μπει στην αύξηση του μετοχικού κεφαλαίου, να δο</w:t>
      </w:r>
      <w:r>
        <w:rPr>
          <w:rFonts w:eastAsia="Times New Roman" w:cs="Times New Roman"/>
          <w:szCs w:val="24"/>
        </w:rPr>
        <w:t xml:space="preserve">θεί η </w:t>
      </w:r>
      <w:r>
        <w:rPr>
          <w:rFonts w:eastAsia="Times New Roman" w:cs="Times New Roman"/>
          <w:szCs w:val="24"/>
        </w:rPr>
        <w:t>τ</w:t>
      </w:r>
      <w:r>
        <w:rPr>
          <w:rFonts w:eastAsia="Times New Roman" w:cs="Times New Roman"/>
          <w:szCs w:val="24"/>
        </w:rPr>
        <w:t xml:space="preserve">ράπεζα σε ιδιώτες για ένα κομμάτι ψωμί. </w:t>
      </w:r>
    </w:p>
    <w:p w14:paraId="539FA2E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 αυτό αντισταθήκαμε</w:t>
      </w:r>
      <w:r>
        <w:rPr>
          <w:rFonts w:eastAsia="Times New Roman" w:cs="Times New Roman"/>
          <w:szCs w:val="24"/>
        </w:rPr>
        <w:t>,</w:t>
      </w:r>
      <w:r>
        <w:rPr>
          <w:rFonts w:eastAsia="Times New Roman" w:cs="Times New Roman"/>
          <w:szCs w:val="24"/>
        </w:rPr>
        <w:t xml:space="preserve"> γιατί θα είχε όφελος άλλος και όχι το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Β</w:t>
      </w:r>
      <w:r>
        <w:rPr>
          <w:rFonts w:eastAsia="Times New Roman" w:cs="Times New Roman"/>
          <w:szCs w:val="24"/>
        </w:rPr>
        <w:t>έβαια επειδή έχουν βγάλει στο μεϊντάνι και στελέχη της Νέας Δημοκρατίας, αυτός που είχε την ευθύνη γι’ αυτή την ενέργεια, γιατί έχει πολλά</w:t>
      </w:r>
      <w:r>
        <w:rPr>
          <w:rFonts w:eastAsia="Times New Roman" w:cs="Times New Roman"/>
          <w:szCs w:val="24"/>
        </w:rPr>
        <w:t xml:space="preserve"> επίπεδα, δεν είναι το ΤΕΕ. Το ΤΕΕ παίρνει πολιτική απόφαση. Είναι το </w:t>
      </w:r>
      <w:r>
        <w:rPr>
          <w:rFonts w:eastAsia="Times New Roman" w:cs="Times New Roman"/>
          <w:szCs w:val="24"/>
        </w:rPr>
        <w:t>τ</w:t>
      </w:r>
      <w:r>
        <w:rPr>
          <w:rFonts w:eastAsia="Times New Roman" w:cs="Times New Roman"/>
          <w:szCs w:val="24"/>
        </w:rPr>
        <w:t>αμείο. Για να δούμε</w:t>
      </w:r>
      <w:r>
        <w:rPr>
          <w:rFonts w:eastAsia="Times New Roman" w:cs="Times New Roman"/>
          <w:szCs w:val="24"/>
        </w:rPr>
        <w:t>,</w:t>
      </w:r>
      <w:r>
        <w:rPr>
          <w:rFonts w:eastAsia="Times New Roman" w:cs="Times New Roman"/>
          <w:szCs w:val="24"/>
        </w:rPr>
        <w:t xml:space="preserve"> λοιπόν, ποιοι ήταν εκπρόσωποι στο </w:t>
      </w:r>
      <w:r>
        <w:rPr>
          <w:rFonts w:eastAsia="Times New Roman" w:cs="Times New Roman"/>
          <w:szCs w:val="24"/>
        </w:rPr>
        <w:t>τ</w:t>
      </w:r>
      <w:r>
        <w:rPr>
          <w:rFonts w:eastAsia="Times New Roman" w:cs="Times New Roman"/>
          <w:szCs w:val="24"/>
        </w:rPr>
        <w:t>αμείο.</w:t>
      </w:r>
    </w:p>
    <w:p w14:paraId="539FA2E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2012</w:t>
      </w:r>
      <w:r>
        <w:rPr>
          <w:rFonts w:eastAsia="Times New Roman" w:cs="Times New Roman"/>
          <w:szCs w:val="24"/>
        </w:rPr>
        <w:t>,</w:t>
      </w:r>
      <w:r>
        <w:rPr>
          <w:rFonts w:eastAsia="Times New Roman" w:cs="Times New Roman"/>
          <w:szCs w:val="24"/>
        </w:rPr>
        <w:t xml:space="preserve"> εκπρόσωποι του ταμείου ήταν ο σημερινός πρόεδρος του ΤΕΕ ο κ. </w:t>
      </w:r>
      <w:proofErr w:type="spellStart"/>
      <w:r>
        <w:rPr>
          <w:rFonts w:eastAsia="Times New Roman" w:cs="Times New Roman"/>
          <w:szCs w:val="24"/>
        </w:rPr>
        <w:t>Στασινός</w:t>
      </w:r>
      <w:proofErr w:type="spellEnd"/>
      <w:r>
        <w:rPr>
          <w:rFonts w:eastAsia="Times New Roman" w:cs="Times New Roman"/>
          <w:szCs w:val="24"/>
        </w:rPr>
        <w:t>. Εκεί που ήταν ο ρόλος του –θα καταθέσω κα</w:t>
      </w:r>
      <w:r>
        <w:rPr>
          <w:rFonts w:eastAsia="Times New Roman" w:cs="Times New Roman"/>
          <w:szCs w:val="24"/>
        </w:rPr>
        <w:t xml:space="preserve">ι στα Πρακτικά- ψήφισε για 400 εκατομμύρια το 2012 την αύξηση μετοχικού κεφαλαίου. Ο κ. </w:t>
      </w:r>
      <w:proofErr w:type="spellStart"/>
      <w:r>
        <w:rPr>
          <w:rFonts w:eastAsia="Times New Roman" w:cs="Times New Roman"/>
          <w:szCs w:val="24"/>
        </w:rPr>
        <w:t>Βρούτσης</w:t>
      </w:r>
      <w:proofErr w:type="spellEnd"/>
      <w:r>
        <w:rPr>
          <w:rFonts w:eastAsia="Times New Roman" w:cs="Times New Roman"/>
          <w:szCs w:val="24"/>
        </w:rPr>
        <w:t xml:space="preserve"> ήταν Υπουργός, όταν πήρε το ΤΕΕ την απόφαση, μετά την απόφαση του </w:t>
      </w:r>
      <w:r>
        <w:rPr>
          <w:rFonts w:eastAsia="Times New Roman" w:cs="Times New Roman"/>
          <w:szCs w:val="24"/>
        </w:rPr>
        <w:t>τ</w:t>
      </w:r>
      <w:r>
        <w:rPr>
          <w:rFonts w:eastAsia="Times New Roman" w:cs="Times New Roman"/>
          <w:szCs w:val="24"/>
        </w:rPr>
        <w:t xml:space="preserve">αμείου που είχε πρόεδρο τον τοποθετημένο από την </w:t>
      </w:r>
      <w:r>
        <w:rPr>
          <w:rFonts w:eastAsia="Times New Roman" w:cs="Times New Roman"/>
          <w:szCs w:val="24"/>
        </w:rPr>
        <w:t>κ</w:t>
      </w:r>
      <w:r>
        <w:rPr>
          <w:rFonts w:eastAsia="Times New Roman" w:cs="Times New Roman"/>
          <w:szCs w:val="24"/>
        </w:rPr>
        <w:t xml:space="preserve">υβέρνηση Σαμαρά  -εδώ είναι ο κ. </w:t>
      </w:r>
      <w:proofErr w:type="spellStart"/>
      <w:r>
        <w:rPr>
          <w:rFonts w:eastAsia="Times New Roman" w:cs="Times New Roman"/>
          <w:szCs w:val="24"/>
        </w:rPr>
        <w:t>Βρούτσης</w:t>
      </w:r>
      <w:proofErr w:type="spellEnd"/>
      <w:r>
        <w:rPr>
          <w:rFonts w:eastAsia="Times New Roman" w:cs="Times New Roman"/>
          <w:szCs w:val="24"/>
        </w:rPr>
        <w:t>-</w:t>
      </w:r>
      <w:r>
        <w:rPr>
          <w:rFonts w:eastAsia="Times New Roman" w:cs="Times New Roman"/>
          <w:szCs w:val="24"/>
        </w:rPr>
        <w:t xml:space="preserve"> κ. </w:t>
      </w:r>
      <w:proofErr w:type="spellStart"/>
      <w:r>
        <w:rPr>
          <w:rFonts w:eastAsia="Times New Roman" w:cs="Times New Roman"/>
          <w:szCs w:val="24"/>
        </w:rPr>
        <w:t>Σελλιανάκη</w:t>
      </w:r>
      <w:proofErr w:type="spellEnd"/>
      <w:r>
        <w:rPr>
          <w:rFonts w:eastAsia="Times New Roman" w:cs="Times New Roman"/>
          <w:szCs w:val="24"/>
        </w:rPr>
        <w:t xml:space="preserve"> -έχουμε </w:t>
      </w:r>
      <w:proofErr w:type="spellStart"/>
      <w:r>
        <w:rPr>
          <w:rFonts w:eastAsia="Times New Roman" w:cs="Times New Roman"/>
          <w:szCs w:val="24"/>
        </w:rPr>
        <w:t>αλληλομηνυθεί</w:t>
      </w:r>
      <w:proofErr w:type="spellEnd"/>
      <w:r>
        <w:rPr>
          <w:rFonts w:eastAsia="Times New Roman" w:cs="Times New Roman"/>
          <w:szCs w:val="24"/>
        </w:rPr>
        <w:t xml:space="preserve"> τρεις-τέσσερις φορές- και εκπροσώπους του ΤΕΕ, του </w:t>
      </w:r>
      <w:r>
        <w:rPr>
          <w:rFonts w:eastAsia="Times New Roman" w:cs="Times New Roman"/>
          <w:szCs w:val="24"/>
        </w:rPr>
        <w:t>δ</w:t>
      </w:r>
      <w:r>
        <w:rPr>
          <w:rFonts w:eastAsia="Times New Roman" w:cs="Times New Roman"/>
          <w:szCs w:val="24"/>
        </w:rPr>
        <w:t xml:space="preserve">ικηγορικού </w:t>
      </w:r>
      <w:r>
        <w:rPr>
          <w:rFonts w:eastAsia="Times New Roman" w:cs="Times New Roman"/>
          <w:szCs w:val="24"/>
        </w:rPr>
        <w:t>σ</w:t>
      </w:r>
      <w:r>
        <w:rPr>
          <w:rFonts w:eastAsia="Times New Roman" w:cs="Times New Roman"/>
          <w:szCs w:val="24"/>
        </w:rPr>
        <w:t xml:space="preserve">υλλόγου και του </w:t>
      </w:r>
      <w:r>
        <w:rPr>
          <w:rFonts w:eastAsia="Times New Roman" w:cs="Times New Roman"/>
          <w:szCs w:val="24"/>
        </w:rPr>
        <w:t>ι</w:t>
      </w:r>
      <w:r>
        <w:rPr>
          <w:rFonts w:eastAsia="Times New Roman" w:cs="Times New Roman"/>
          <w:szCs w:val="24"/>
        </w:rPr>
        <w:t xml:space="preserve">ατρικού </w:t>
      </w:r>
      <w:r>
        <w:rPr>
          <w:rFonts w:eastAsia="Times New Roman" w:cs="Times New Roman"/>
          <w:szCs w:val="24"/>
        </w:rPr>
        <w:t>σ</w:t>
      </w:r>
      <w:r>
        <w:rPr>
          <w:rFonts w:eastAsia="Times New Roman" w:cs="Times New Roman"/>
          <w:szCs w:val="24"/>
        </w:rPr>
        <w:t xml:space="preserve">υλλόγου από όλες τις παρατάξεις και όλο το πολιτικό φάσμα. Βεβαίως συναίνεσαν. </w:t>
      </w:r>
      <w:r>
        <w:rPr>
          <w:rFonts w:eastAsia="Times New Roman" w:cs="Times New Roman"/>
          <w:szCs w:val="24"/>
        </w:rPr>
        <w:t>Ο</w:t>
      </w:r>
      <w:r>
        <w:rPr>
          <w:rFonts w:eastAsia="Times New Roman" w:cs="Times New Roman"/>
          <w:szCs w:val="24"/>
        </w:rPr>
        <w:t xml:space="preserve"> κ. </w:t>
      </w:r>
      <w:proofErr w:type="spellStart"/>
      <w:r>
        <w:rPr>
          <w:rFonts w:eastAsia="Times New Roman" w:cs="Times New Roman"/>
          <w:szCs w:val="24"/>
        </w:rPr>
        <w:t>Βρούτσης</w:t>
      </w:r>
      <w:proofErr w:type="spellEnd"/>
      <w:r>
        <w:rPr>
          <w:rFonts w:eastAsia="Times New Roman" w:cs="Times New Roman"/>
          <w:szCs w:val="24"/>
        </w:rPr>
        <w:t xml:space="preserve"> υπέγραψε. Πότε έγινε η </w:t>
      </w:r>
      <w:proofErr w:type="spellStart"/>
      <w:r>
        <w:rPr>
          <w:rFonts w:eastAsia="Times New Roman" w:cs="Times New Roman"/>
          <w:szCs w:val="24"/>
        </w:rPr>
        <w:t>ανακεφαλαιοπο</w:t>
      </w:r>
      <w:r>
        <w:rPr>
          <w:rFonts w:eastAsia="Times New Roman" w:cs="Times New Roman"/>
          <w:szCs w:val="24"/>
        </w:rPr>
        <w:t>ίηση</w:t>
      </w:r>
      <w:proofErr w:type="spellEnd"/>
      <w:r>
        <w:rPr>
          <w:rFonts w:eastAsia="Times New Roman" w:cs="Times New Roman"/>
          <w:szCs w:val="24"/>
        </w:rPr>
        <w:t xml:space="preserve"> της </w:t>
      </w:r>
      <w:r>
        <w:rPr>
          <w:rFonts w:eastAsia="Times New Roman" w:cs="Times New Roman"/>
          <w:szCs w:val="24"/>
        </w:rPr>
        <w:t>τ</w:t>
      </w:r>
      <w:r>
        <w:rPr>
          <w:rFonts w:eastAsia="Times New Roman" w:cs="Times New Roman"/>
          <w:szCs w:val="24"/>
        </w:rPr>
        <w:t xml:space="preserve">ράπεζας; Έναν χρόνο μετά </w:t>
      </w:r>
      <w:r>
        <w:rPr>
          <w:rFonts w:eastAsia="Times New Roman" w:cs="Times New Roman"/>
          <w:szCs w:val="24"/>
        </w:rPr>
        <w:lastRenderedPageBreak/>
        <w:t xml:space="preserve">περίπου το 2015. Είχε βγει ο κ. </w:t>
      </w:r>
      <w:proofErr w:type="spellStart"/>
      <w:r>
        <w:rPr>
          <w:rFonts w:eastAsia="Times New Roman" w:cs="Times New Roman"/>
          <w:szCs w:val="24"/>
        </w:rPr>
        <w:t>Στασινός</w:t>
      </w:r>
      <w:proofErr w:type="spellEnd"/>
      <w:r>
        <w:rPr>
          <w:rFonts w:eastAsia="Times New Roman" w:cs="Times New Roman"/>
          <w:szCs w:val="24"/>
        </w:rPr>
        <w:t xml:space="preserve"> πρόεδρος. Δεν ήξερε τίποτα; Δεν μπορούσε να ανατρέψει την απόφαση; Τίποτα; </w:t>
      </w:r>
    </w:p>
    <w:p w14:paraId="539FA2E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Πάμε στην Τράπεζα Αττικής. Μέλη της Τράπεζας Αττικής από την </w:t>
      </w:r>
      <w:r>
        <w:rPr>
          <w:rFonts w:eastAsia="Times New Roman" w:cs="Times New Roman"/>
          <w:szCs w:val="24"/>
        </w:rPr>
        <w:t>κ</w:t>
      </w:r>
      <w:r>
        <w:rPr>
          <w:rFonts w:eastAsia="Times New Roman" w:cs="Times New Roman"/>
          <w:szCs w:val="24"/>
        </w:rPr>
        <w:t>υβέρνηση της Νέας Δημοκρατίας και τις προη</w:t>
      </w:r>
      <w:r>
        <w:rPr>
          <w:rFonts w:eastAsia="Times New Roman" w:cs="Times New Roman"/>
          <w:szCs w:val="24"/>
        </w:rPr>
        <w:t xml:space="preserve">γούμενες κυβερνήσεις στο διοικητικό συμβούλιο ήταν ο κ. </w:t>
      </w:r>
      <w:proofErr w:type="spellStart"/>
      <w:r>
        <w:rPr>
          <w:rFonts w:eastAsia="Times New Roman" w:cs="Times New Roman"/>
          <w:szCs w:val="24"/>
        </w:rPr>
        <w:t>Σελλιανάκης</w:t>
      </w:r>
      <w:proofErr w:type="spellEnd"/>
      <w:r>
        <w:rPr>
          <w:rFonts w:eastAsia="Times New Roman" w:cs="Times New Roman"/>
          <w:szCs w:val="24"/>
        </w:rPr>
        <w:t xml:space="preserve"> και ο πριν τον κ. </w:t>
      </w:r>
      <w:proofErr w:type="spellStart"/>
      <w:r>
        <w:rPr>
          <w:rFonts w:eastAsia="Times New Roman" w:cs="Times New Roman"/>
          <w:szCs w:val="24"/>
        </w:rPr>
        <w:t>Σελλιανάκη</w:t>
      </w:r>
      <w:proofErr w:type="spellEnd"/>
      <w:r>
        <w:rPr>
          <w:rFonts w:eastAsia="Times New Roman" w:cs="Times New Roman"/>
          <w:szCs w:val="24"/>
        </w:rPr>
        <w:t>, ήταν ο διευθυντής του κ. Βενιζέλου</w:t>
      </w:r>
      <w:r>
        <w:rPr>
          <w:rFonts w:eastAsia="Times New Roman" w:cs="Times New Roman"/>
          <w:szCs w:val="24"/>
        </w:rPr>
        <w:t>,</w:t>
      </w:r>
      <w:r>
        <w:rPr>
          <w:rFonts w:eastAsia="Times New Roman" w:cs="Times New Roman"/>
          <w:szCs w:val="24"/>
        </w:rPr>
        <w:t xml:space="preserve"> που ακόμα και σήμερα είναι σε θυγατρική της Τράπεζας Αττικής, ο κ. Βουβάλας, ήταν η διευθύντρια του κ. </w:t>
      </w:r>
      <w:proofErr w:type="spellStart"/>
      <w:r>
        <w:rPr>
          <w:rFonts w:eastAsia="Times New Roman" w:cs="Times New Roman"/>
          <w:szCs w:val="24"/>
        </w:rPr>
        <w:t>Σταϊκούρα</w:t>
      </w:r>
      <w:proofErr w:type="spellEnd"/>
      <w:r>
        <w:rPr>
          <w:rFonts w:eastAsia="Times New Roman" w:cs="Times New Roman"/>
          <w:szCs w:val="24"/>
        </w:rPr>
        <w:t>. Την είχε</w:t>
      </w:r>
      <w:r>
        <w:rPr>
          <w:rFonts w:eastAsia="Times New Roman" w:cs="Times New Roman"/>
          <w:szCs w:val="24"/>
        </w:rPr>
        <w:t xml:space="preserve"> στείλει…</w:t>
      </w:r>
    </w:p>
    <w:p w14:paraId="539FA2E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Έχετε τη δυνατότητα να παρέμβετε μετά στην κανονική σας ομιλία. Έχετε πάρει τον λόγο επί προσωπικού. Είναι ανάγκη να τα πείτε όλα αυτά αφού μπορείτε να τα πείτε αργότερα; </w:t>
      </w:r>
    </w:p>
    <w:p w14:paraId="539FA2E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w:t>
      </w:r>
      <w:r>
        <w:rPr>
          <w:rFonts w:eastAsia="Times New Roman" w:cs="Times New Roman"/>
          <w:b/>
          <w:szCs w:val="24"/>
        </w:rPr>
        <w:t>ΗΣΤΟΣ ΣΠΙΡΤΖΗΣ (Υπουργός Υποδομών, Μεταφορών και Δικτύων):</w:t>
      </w:r>
      <w:r>
        <w:rPr>
          <w:rFonts w:eastAsia="Times New Roman" w:cs="Times New Roman"/>
          <w:szCs w:val="24"/>
        </w:rPr>
        <w:t xml:space="preserve"> Βεβαίως είναι ανάγκη. Γιατί τρώμε λάσπη εδώ και έναν μήνα περίπου. </w:t>
      </w:r>
    </w:p>
    <w:p w14:paraId="539FA2E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Μα έχετε τη δυνατότητα να τα πείτε αργότερα. Θα μιλήσετε. </w:t>
      </w:r>
    </w:p>
    <w:p w14:paraId="539FA2E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w:t>
      </w:r>
      <w:r>
        <w:rPr>
          <w:rFonts w:eastAsia="Times New Roman" w:cs="Times New Roman"/>
          <w:b/>
          <w:szCs w:val="24"/>
        </w:rPr>
        <w:t xml:space="preserve">εταφορών και Δικτύων): </w:t>
      </w:r>
      <w:r>
        <w:rPr>
          <w:rFonts w:eastAsia="Times New Roman" w:cs="Times New Roman"/>
          <w:szCs w:val="24"/>
        </w:rPr>
        <w:t>Μια στιγμή. Μα ανέφερε συγκεκριμένα πράγματα για την Τράπεζα Αττικής, για εργολάβους, για έργα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39FA2E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Πάμε παρακάτω. </w:t>
      </w:r>
    </w:p>
    <w:p w14:paraId="539FA2E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Ήταν ο διευθυντής, λοιπόν, του κ. Βενιζέλου και στη συνέχεια συγγενικό του πρόσωπο. Η κ. </w:t>
      </w:r>
      <w:proofErr w:type="spellStart"/>
      <w:r>
        <w:rPr>
          <w:rFonts w:eastAsia="Times New Roman" w:cs="Times New Roman"/>
          <w:szCs w:val="24"/>
        </w:rPr>
        <w:t>Ζευγώλη</w:t>
      </w:r>
      <w:proofErr w:type="spellEnd"/>
      <w:r>
        <w:rPr>
          <w:rFonts w:eastAsia="Times New Roman" w:cs="Times New Roman"/>
          <w:szCs w:val="24"/>
        </w:rPr>
        <w:t xml:space="preserve">, διευθύντρια του κ. </w:t>
      </w:r>
      <w:proofErr w:type="spellStart"/>
      <w:r>
        <w:rPr>
          <w:rFonts w:eastAsia="Times New Roman" w:cs="Times New Roman"/>
          <w:szCs w:val="24"/>
        </w:rPr>
        <w:t>Σταϊκούρα</w:t>
      </w:r>
      <w:proofErr w:type="spellEnd"/>
      <w:r>
        <w:rPr>
          <w:rFonts w:eastAsia="Times New Roman" w:cs="Times New Roman"/>
          <w:szCs w:val="24"/>
        </w:rPr>
        <w:t xml:space="preserve">, ήταν στο διοικητικό συμβούλιο υπεύθυνη για τον εσωτερικό έλεγχο. Στη συνέχεια παραιτήθηκε και προσλήφθηκε από την </w:t>
      </w:r>
      <w:r>
        <w:rPr>
          <w:rFonts w:eastAsia="Times New Roman" w:cs="Times New Roman"/>
          <w:szCs w:val="24"/>
        </w:rPr>
        <w:t>τ</w:t>
      </w:r>
      <w:r>
        <w:rPr>
          <w:rFonts w:eastAsia="Times New Roman" w:cs="Times New Roman"/>
          <w:szCs w:val="24"/>
        </w:rPr>
        <w:t>ράπεζα ως ανα</w:t>
      </w:r>
      <w:r>
        <w:rPr>
          <w:rFonts w:eastAsia="Times New Roman" w:cs="Times New Roman"/>
          <w:szCs w:val="24"/>
        </w:rPr>
        <w:t xml:space="preserve">πληρώτρια διευθύντρια εσωτερικού ελέγχου. Τι έκανε όλον αυτόν τον καιρό; </w:t>
      </w:r>
      <w:r>
        <w:rPr>
          <w:rFonts w:eastAsia="Times New Roman" w:cs="Times New Roman"/>
          <w:szCs w:val="24"/>
        </w:rPr>
        <w:t>Β</w:t>
      </w:r>
      <w:r>
        <w:rPr>
          <w:rFonts w:eastAsia="Times New Roman" w:cs="Times New Roman"/>
          <w:szCs w:val="24"/>
        </w:rPr>
        <w:t>έβαια το θεσμικό όργανο που έκανε ελέγχους όλον αυτόν τον καιρό ήταν η Τράπεζα της Ελλάδας. Να έρθουν τα πορίσματα της Τράπεζας της Ελλάδας στη Βουλή. Να δοθούν στη δημοσιότητα για τ</w:t>
      </w:r>
      <w:r>
        <w:rPr>
          <w:rFonts w:eastAsia="Times New Roman" w:cs="Times New Roman"/>
          <w:szCs w:val="24"/>
        </w:rPr>
        <w:t xml:space="preserve">ην Τράπεζα Αττικής και για όλες τις τράπεζες, για να τελειώνει η ιστορία. </w:t>
      </w:r>
    </w:p>
    <w:p w14:paraId="539FA2E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Μπήκε νέα διοίκηση στη Τράπεζα Αττικής. Ο διευθύνων σύμβουλος αν μη τι άλλο εγκρίθηκε, για να μην πω προτάθηκε, από την Τράπεζα της Ελλάδος. Ο κ. </w:t>
      </w:r>
      <w:proofErr w:type="spellStart"/>
      <w:r>
        <w:rPr>
          <w:rFonts w:eastAsia="Times New Roman" w:cs="Times New Roman"/>
          <w:szCs w:val="24"/>
        </w:rPr>
        <w:t>Πανταλάκης</w:t>
      </w:r>
      <w:proofErr w:type="spellEnd"/>
      <w:r>
        <w:rPr>
          <w:rFonts w:eastAsia="Times New Roman" w:cs="Times New Roman"/>
          <w:szCs w:val="24"/>
        </w:rPr>
        <w:t>.</w:t>
      </w:r>
    </w:p>
    <w:p w14:paraId="539FA2E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Για </w:t>
      </w:r>
      <w:r>
        <w:rPr>
          <w:rFonts w:eastAsia="Times New Roman" w:cs="Times New Roman"/>
          <w:szCs w:val="24"/>
        </w:rPr>
        <w:t xml:space="preserve">πότε λέτε; </w:t>
      </w:r>
    </w:p>
    <w:p w14:paraId="539FA2E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Τώρα. Έβγαλε μια ανακοίνωση.</w:t>
      </w:r>
    </w:p>
    <w:p w14:paraId="539FA2E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Αυτός στον Καλογρίτσα πότε πήγε; </w:t>
      </w:r>
    </w:p>
    <w:p w14:paraId="539FA2E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Τώρα θα σας πω. </w:t>
      </w:r>
    </w:p>
    <w:p w14:paraId="539FA2E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Έβγαλε, λοιπόν, μια ανα</w:t>
      </w:r>
      <w:r>
        <w:rPr>
          <w:rFonts w:eastAsia="Times New Roman" w:cs="Times New Roman"/>
          <w:szCs w:val="24"/>
        </w:rPr>
        <w:t>κοίνωση.</w:t>
      </w:r>
    </w:p>
    <w:p w14:paraId="539FA2F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με </w:t>
      </w:r>
      <w:proofErr w:type="spellStart"/>
      <w:r>
        <w:rPr>
          <w:rFonts w:eastAsia="Times New Roman" w:cs="Times New Roman"/>
          <w:szCs w:val="24"/>
        </w:rPr>
        <w:t>συγχωρείτε</w:t>
      </w:r>
      <w:proofErr w:type="spellEnd"/>
      <w:r>
        <w:rPr>
          <w:rFonts w:eastAsia="Times New Roman" w:cs="Times New Roman"/>
          <w:szCs w:val="24"/>
        </w:rPr>
        <w:t xml:space="preserve">. Επαναλαμβάνω. Κάνω έκκληση. Έχετε κανονική ομιλία σε λίγο. Δεν μπορείτε στη συνέχεια να τα πείτε αυτά; </w:t>
      </w:r>
    </w:p>
    <w:p w14:paraId="539FA2F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Να μετρήσει στην καν</w:t>
      </w:r>
      <w:r>
        <w:rPr>
          <w:rFonts w:eastAsia="Times New Roman" w:cs="Times New Roman"/>
          <w:szCs w:val="24"/>
        </w:rPr>
        <w:t>ονική μου ομιλία, κύριε Πρόεδρε.</w:t>
      </w:r>
    </w:p>
    <w:p w14:paraId="539FA2F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Να αφαιρέσω αυτά που λέτε τώρα; Να παρακολουθώ τι λέτε; </w:t>
      </w:r>
    </w:p>
    <w:p w14:paraId="539FA2F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Δεν γίνεται όλα αυτά να μην απαντώνται ποτέ. </w:t>
      </w:r>
    </w:p>
    <w:p w14:paraId="539FA2F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Χθες έκανε και διαβάθμιση ο</w:t>
      </w:r>
      <w:r>
        <w:rPr>
          <w:rFonts w:eastAsia="Times New Roman" w:cs="Times New Roman"/>
          <w:szCs w:val="24"/>
        </w:rPr>
        <w:t xml:space="preserve"> κ. Γεωργιάδης. Είπε «</w:t>
      </w:r>
      <w:proofErr w:type="spellStart"/>
      <w:r>
        <w:rPr>
          <w:rFonts w:eastAsia="Times New Roman" w:cs="Times New Roman"/>
          <w:szCs w:val="24"/>
        </w:rPr>
        <w:t>λαμόγιο</w:t>
      </w:r>
      <w:proofErr w:type="spellEnd"/>
      <w:r>
        <w:rPr>
          <w:rFonts w:eastAsia="Times New Roman" w:cs="Times New Roman"/>
          <w:szCs w:val="24"/>
        </w:rPr>
        <w:t xml:space="preserve"> και </w:t>
      </w:r>
      <w:proofErr w:type="spellStart"/>
      <w:r>
        <w:rPr>
          <w:rFonts w:eastAsia="Times New Roman" w:cs="Times New Roman"/>
          <w:szCs w:val="24"/>
        </w:rPr>
        <w:t>αρχιλαμόγιο</w:t>
      </w:r>
      <w:proofErr w:type="spellEnd"/>
      <w:r>
        <w:rPr>
          <w:rFonts w:eastAsia="Times New Roman" w:cs="Times New Roman"/>
          <w:szCs w:val="24"/>
        </w:rPr>
        <w:t xml:space="preserve">». Εμείς δεν ξέρουμε για τη διαβάθμιση των </w:t>
      </w:r>
      <w:proofErr w:type="spellStart"/>
      <w:r>
        <w:rPr>
          <w:rFonts w:eastAsia="Times New Roman" w:cs="Times New Roman"/>
          <w:szCs w:val="24"/>
        </w:rPr>
        <w:t>λαμογιών</w:t>
      </w:r>
      <w:proofErr w:type="spellEnd"/>
      <w:r>
        <w:rPr>
          <w:rFonts w:eastAsia="Times New Roman" w:cs="Times New Roman"/>
          <w:szCs w:val="24"/>
        </w:rPr>
        <w:t xml:space="preserve">. Όποιος έχει ασχοληθεί μπορεί να λέει. Αλλά θα απαντήσουμε αν μη τι άλλο. Μη μας το στερήσετε αυτό. Για όνομα του </w:t>
      </w:r>
      <w:r>
        <w:rPr>
          <w:rFonts w:eastAsia="Times New Roman" w:cs="Times New Roman"/>
          <w:szCs w:val="24"/>
        </w:rPr>
        <w:t>θ</w:t>
      </w:r>
      <w:r>
        <w:rPr>
          <w:rFonts w:eastAsia="Times New Roman" w:cs="Times New Roman"/>
          <w:szCs w:val="24"/>
        </w:rPr>
        <w:t xml:space="preserve">εού. </w:t>
      </w:r>
    </w:p>
    <w:p w14:paraId="539FA2F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Πάμε παρακάτω, στην Τράπεζα της Ελλάδο</w:t>
      </w:r>
      <w:r>
        <w:rPr>
          <w:rFonts w:eastAsia="Times New Roman" w:cs="Times New Roman"/>
          <w:szCs w:val="24"/>
        </w:rPr>
        <w:t xml:space="preserve">ς. Η Τράπεζα της Ελλάδος έκανε ελέγχους; Πού είναι τα πορίσματα; Για ποιους λένε; Γιατί δεν τα δίνει στη δημοσιότητα; Τι έκανε τόσον καιρό; Τι έκανε η κ. </w:t>
      </w:r>
      <w:proofErr w:type="spellStart"/>
      <w:r>
        <w:rPr>
          <w:rFonts w:eastAsia="Times New Roman" w:cs="Times New Roman"/>
          <w:szCs w:val="24"/>
        </w:rPr>
        <w:lastRenderedPageBreak/>
        <w:t>Ζευγώλη</w:t>
      </w:r>
      <w:proofErr w:type="spellEnd"/>
      <w:r>
        <w:rPr>
          <w:rFonts w:eastAsia="Times New Roman" w:cs="Times New Roman"/>
          <w:szCs w:val="24"/>
        </w:rPr>
        <w:t xml:space="preserve"> που ήταν στον εσωτερικό έλεγχο και είχε αν μη τι άλλο την πρόταση, την τοποθέτηση και την ανοχ</w:t>
      </w:r>
      <w:r>
        <w:rPr>
          <w:rFonts w:eastAsia="Times New Roman" w:cs="Times New Roman"/>
          <w:szCs w:val="24"/>
        </w:rPr>
        <w:t xml:space="preserve">ή από τον νυν διοικητή της Τράπεζας της Ελλάδος και ήταν και διευθύντρια του κ.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539FA2F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Πότε;</w:t>
      </w:r>
    </w:p>
    <w:p w14:paraId="539FA2F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Μέχρι τώρα είναι. </w:t>
      </w:r>
    </w:p>
    <w:p w14:paraId="539FA2F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Ποιος; </w:t>
      </w:r>
    </w:p>
    <w:p w14:paraId="539FA2F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w:t>
      </w:r>
      <w:r>
        <w:rPr>
          <w:rFonts w:eastAsia="Times New Roman" w:cs="Times New Roman"/>
          <w:b/>
          <w:szCs w:val="24"/>
        </w:rPr>
        <w:t xml:space="preserve">μών, Μεταφορών και Δικτύων): </w:t>
      </w:r>
      <w:r>
        <w:rPr>
          <w:rFonts w:eastAsia="Times New Roman" w:cs="Times New Roman"/>
          <w:szCs w:val="24"/>
        </w:rPr>
        <w:t xml:space="preserve">Η κ. </w:t>
      </w:r>
      <w:proofErr w:type="spellStart"/>
      <w:r>
        <w:rPr>
          <w:rFonts w:eastAsia="Times New Roman" w:cs="Times New Roman"/>
          <w:szCs w:val="24"/>
        </w:rPr>
        <w:t>Ζευγώλη</w:t>
      </w:r>
      <w:proofErr w:type="spellEnd"/>
      <w:r>
        <w:rPr>
          <w:rFonts w:eastAsia="Times New Roman" w:cs="Times New Roman"/>
          <w:szCs w:val="24"/>
        </w:rPr>
        <w:t xml:space="preserve">. </w:t>
      </w:r>
    </w:p>
    <w:p w14:paraId="539FA2F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βέβαια. </w:t>
      </w:r>
    </w:p>
    <w:p w14:paraId="539FA2F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Δεν τα ξέρω καλά. Τα ξέρετε εσείς καλά. </w:t>
      </w:r>
    </w:p>
    <w:p w14:paraId="539FA2F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Τον δεύτερο μήνα του 2014</w:t>
      </w:r>
      <w:r>
        <w:rPr>
          <w:rFonts w:eastAsia="Times New Roman" w:cs="Times New Roman"/>
          <w:szCs w:val="24"/>
        </w:rPr>
        <w:t>,</w:t>
      </w:r>
      <w:r>
        <w:rPr>
          <w:rFonts w:eastAsia="Times New Roman" w:cs="Times New Roman"/>
          <w:szCs w:val="24"/>
        </w:rPr>
        <w:t xml:space="preserve"> σταμάτησε να είναι στον κ. </w:t>
      </w:r>
      <w:proofErr w:type="spellStart"/>
      <w:r>
        <w:rPr>
          <w:rFonts w:eastAsia="Times New Roman" w:cs="Times New Roman"/>
          <w:szCs w:val="24"/>
        </w:rPr>
        <w:t>Σταϊκούρα</w:t>
      </w:r>
      <w:proofErr w:type="spellEnd"/>
      <w:r>
        <w:rPr>
          <w:rFonts w:eastAsia="Times New Roman" w:cs="Times New Roman"/>
          <w:szCs w:val="24"/>
        </w:rPr>
        <w:t xml:space="preserve">. </w:t>
      </w:r>
    </w:p>
    <w:p w14:paraId="539FA2F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 xml:space="preserve">Παραιτήθηκε από διευθύντρια του </w:t>
      </w:r>
      <w:proofErr w:type="spellStart"/>
      <w:r>
        <w:rPr>
          <w:rFonts w:eastAsia="Times New Roman" w:cs="Times New Roman"/>
          <w:szCs w:val="24"/>
        </w:rPr>
        <w:t>Σταϊκούρα</w:t>
      </w:r>
      <w:proofErr w:type="spellEnd"/>
      <w:r>
        <w:rPr>
          <w:rFonts w:eastAsia="Times New Roman" w:cs="Times New Roman"/>
          <w:szCs w:val="24"/>
        </w:rPr>
        <w:t xml:space="preserve"> και πήγε στην </w:t>
      </w:r>
      <w:r>
        <w:rPr>
          <w:rFonts w:eastAsia="Times New Roman" w:cs="Times New Roman"/>
          <w:szCs w:val="24"/>
        </w:rPr>
        <w:t>τ</w:t>
      </w:r>
      <w:r>
        <w:rPr>
          <w:rFonts w:eastAsia="Times New Roman" w:cs="Times New Roman"/>
          <w:szCs w:val="24"/>
        </w:rPr>
        <w:t xml:space="preserve">ράπεζα. Αυτό λέω. </w:t>
      </w:r>
      <w:r>
        <w:rPr>
          <w:rFonts w:eastAsia="Times New Roman" w:cs="Times New Roman"/>
          <w:szCs w:val="24"/>
        </w:rPr>
        <w:t>Μ</w:t>
      </w:r>
      <w:r>
        <w:rPr>
          <w:rFonts w:eastAsia="Times New Roman" w:cs="Times New Roman"/>
          <w:szCs w:val="24"/>
        </w:rPr>
        <w:t xml:space="preserve">ετά παραιτήθηκε και από το </w:t>
      </w:r>
      <w:r>
        <w:rPr>
          <w:rFonts w:eastAsia="Times New Roman" w:cs="Times New Roman"/>
          <w:szCs w:val="24"/>
        </w:rPr>
        <w:t>δ σ</w:t>
      </w:r>
      <w:r>
        <w:rPr>
          <w:rFonts w:eastAsia="Times New Roman" w:cs="Times New Roman"/>
          <w:szCs w:val="24"/>
        </w:rPr>
        <w:t xml:space="preserve"> της τράπεζας που ήταν υπεύθυνη εσωτερικού ελέγχου και πήγε αναπληρώτρια γενική διευθύντρια στην Τράπεζα Αττικής για τον εσωτερικό έλεγχο. Εκεί δεν λέτε τίποτα. </w:t>
      </w:r>
    </w:p>
    <w:p w14:paraId="539FA2F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ΜΑΥΡΟΥΔΗΣ ΒΟΡΙΔΗΣ:</w:t>
      </w:r>
      <w:r>
        <w:rPr>
          <w:rFonts w:eastAsia="Times New Roman" w:cs="Times New Roman"/>
          <w:szCs w:val="24"/>
        </w:rPr>
        <w:t xml:space="preserve"> Ποιος την έβαλε;</w:t>
      </w:r>
    </w:p>
    <w:p w14:paraId="539FA2F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w:t>
      </w:r>
      <w:r>
        <w:rPr>
          <w:rFonts w:eastAsia="Times New Roman" w:cs="Times New Roman"/>
          <w:b/>
          <w:szCs w:val="24"/>
        </w:rPr>
        <w:t>ν):</w:t>
      </w:r>
      <w:r>
        <w:rPr>
          <w:rFonts w:eastAsia="Times New Roman" w:cs="Times New Roman"/>
          <w:szCs w:val="24"/>
        </w:rPr>
        <w:t xml:space="preserve"> Εσείς. Ο κ. </w:t>
      </w:r>
      <w:proofErr w:type="spellStart"/>
      <w:r>
        <w:rPr>
          <w:rFonts w:eastAsia="Times New Roman" w:cs="Times New Roman"/>
          <w:szCs w:val="24"/>
        </w:rPr>
        <w:t>Σταϊκούρας</w:t>
      </w:r>
      <w:proofErr w:type="spellEnd"/>
      <w:r>
        <w:rPr>
          <w:rFonts w:eastAsia="Times New Roman" w:cs="Times New Roman"/>
          <w:szCs w:val="24"/>
        </w:rPr>
        <w:t xml:space="preserve"> την έβαλε.</w:t>
      </w:r>
    </w:p>
    <w:p w14:paraId="539FA30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Εσείς την έχετε κρατήσει δυόμισι χρόνια στην Τράπεζα Αττικής.</w:t>
      </w:r>
    </w:p>
    <w:p w14:paraId="539FA30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Ο κ. </w:t>
      </w:r>
      <w:proofErr w:type="spellStart"/>
      <w:r>
        <w:rPr>
          <w:rFonts w:eastAsia="Times New Roman" w:cs="Times New Roman"/>
          <w:szCs w:val="24"/>
        </w:rPr>
        <w:t>Σταϊκούρας</w:t>
      </w:r>
      <w:proofErr w:type="spellEnd"/>
      <w:r>
        <w:rPr>
          <w:rFonts w:eastAsia="Times New Roman" w:cs="Times New Roman"/>
          <w:szCs w:val="24"/>
        </w:rPr>
        <w:t xml:space="preserve"> την έβαλε και να σας εξηγήσω γιατί: Οι τοποθετήσεις τότε γιν</w:t>
      </w:r>
      <w:r>
        <w:rPr>
          <w:rFonts w:eastAsia="Times New Roman" w:cs="Times New Roman"/>
          <w:szCs w:val="24"/>
        </w:rPr>
        <w:t>όντουσαν από το Υπουργείο Οικονομικών</w:t>
      </w:r>
      <w:r>
        <w:rPr>
          <w:rFonts w:eastAsia="Times New Roman" w:cs="Times New Roman"/>
          <w:szCs w:val="24"/>
        </w:rPr>
        <w:t>,</w:t>
      </w:r>
      <w:r>
        <w:rPr>
          <w:rFonts w:eastAsia="Times New Roman" w:cs="Times New Roman"/>
          <w:szCs w:val="24"/>
        </w:rPr>
        <w:t xml:space="preserve"> γιατί υπήρχε ποσοστό του Ταχυδρομικού Ταμιευτηρίου και του Παρακαταθηκών και Δανείων. </w:t>
      </w:r>
    </w:p>
    <w:p w14:paraId="539FA30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Όμως πάμε στα παρακάτω για τα έργα Καλογρίτσα και τα δάνεια Καλογρίτσα.</w:t>
      </w:r>
    </w:p>
    <w:p w14:paraId="539FA30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Πώς πάμε παρακάτω; Έχετε π</w:t>
      </w:r>
      <w:r>
        <w:rPr>
          <w:rFonts w:eastAsia="Times New Roman" w:cs="Times New Roman"/>
          <w:szCs w:val="24"/>
        </w:rPr>
        <w:t>άρει τον λόγο επί προσωπικού. Σας παρακαλώ πάρα πολύ!</w:t>
      </w:r>
    </w:p>
    <w:p w14:paraId="539FA304"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39FA30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Πρόεδρε, σας ευχαριστώ που δεν με αφήνετε να απαντήσω στη λάσπη</w:t>
      </w:r>
      <w:r>
        <w:rPr>
          <w:rFonts w:eastAsia="Times New Roman" w:cs="Times New Roman"/>
          <w:szCs w:val="24"/>
        </w:rPr>
        <w:t>,</w:t>
      </w:r>
      <w:r>
        <w:rPr>
          <w:rFonts w:eastAsia="Times New Roman" w:cs="Times New Roman"/>
          <w:szCs w:val="24"/>
        </w:rPr>
        <w:t xml:space="preserve"> που ρίχνουν και σε μένα προσωπικά και στην Κυβέ</w:t>
      </w:r>
      <w:r>
        <w:rPr>
          <w:rFonts w:eastAsia="Times New Roman" w:cs="Times New Roman"/>
          <w:szCs w:val="24"/>
        </w:rPr>
        <w:t xml:space="preserve">ρνηση. </w:t>
      </w:r>
    </w:p>
    <w:p w14:paraId="539FA30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539FA30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ίπα να μετράει ο χρόνος από την ομιλία μου. Τι άλλο να σας πω; Ένα άρθρο έχω στο σχέδιο νόμου. Δεν θα απασχολήσω πολύ.</w:t>
      </w:r>
    </w:p>
    <w:p w14:paraId="539FA308"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w:t>
      </w:r>
      <w:r>
        <w:rPr>
          <w:rFonts w:eastAsia="Times New Roman" w:cs="Times New Roman"/>
          <w:szCs w:val="24"/>
        </w:rPr>
        <w:t>ίθουσα)</w:t>
      </w:r>
    </w:p>
    <w:p w14:paraId="539FA30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Λοιπόν, έργα Καλογρίτσα</w:t>
      </w:r>
      <w:r>
        <w:rPr>
          <w:rFonts w:eastAsia="Times New Roman" w:cs="Times New Roman"/>
          <w:szCs w:val="24"/>
        </w:rPr>
        <w:t>.</w:t>
      </w:r>
      <w:r>
        <w:rPr>
          <w:rFonts w:eastAsia="Times New Roman" w:cs="Times New Roman"/>
          <w:szCs w:val="24"/>
        </w:rPr>
        <w:t xml:space="preserve"> Από το Υπουργείο Υποδομών μέχρι στιγμής η εταιρεία του κ. Καλογρίτσα δεν έχει πάρει ένα έργο, όσο είναι ο ΣΥΡΙΖΑ.</w:t>
      </w:r>
    </w:p>
    <w:p w14:paraId="539FA30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Έχει γίνει διαγωνισμός για το Πάτρα-Πύργος, ήταν προεκλογική εξαγγελία όχι γι’ αυτό το έργο, για όλα τα έργα,</w:t>
      </w:r>
      <w:r>
        <w:rPr>
          <w:rFonts w:eastAsia="Times New Roman" w:cs="Times New Roman"/>
          <w:szCs w:val="24"/>
        </w:rPr>
        <w:t xml:space="preserve"> ότι δεν θα βγαίνουν έργα μεγάλα</w:t>
      </w:r>
      <w:r>
        <w:rPr>
          <w:rFonts w:eastAsia="Times New Roman" w:cs="Times New Roman"/>
          <w:szCs w:val="24"/>
        </w:rPr>
        <w:t>,</w:t>
      </w:r>
      <w:r>
        <w:rPr>
          <w:rFonts w:eastAsia="Times New Roman" w:cs="Times New Roman"/>
          <w:szCs w:val="24"/>
        </w:rPr>
        <w:t xml:space="preserve"> για να απευθυνόσαστε σε αυτούς που σας στήριζαν τόσα χρόνια, στις έξι μεγάλες εργοληπτικές εταιρείες. Είναι ένας διάφανος, </w:t>
      </w:r>
      <w:proofErr w:type="spellStart"/>
      <w:r>
        <w:rPr>
          <w:rFonts w:eastAsia="Times New Roman" w:cs="Times New Roman"/>
          <w:szCs w:val="24"/>
        </w:rPr>
        <w:t>διαφανέστατος</w:t>
      </w:r>
      <w:proofErr w:type="spellEnd"/>
      <w:r>
        <w:rPr>
          <w:rFonts w:eastAsia="Times New Roman" w:cs="Times New Roman"/>
          <w:szCs w:val="24"/>
        </w:rPr>
        <w:t xml:space="preserve"> διαγωνισμός. Όταν ολοκληρωθεί και πάει στο Ελεγκτικό Συνέδριο και καταλήξει, θα δούμε</w:t>
      </w:r>
      <w:r>
        <w:rPr>
          <w:rFonts w:eastAsia="Times New Roman" w:cs="Times New Roman"/>
          <w:szCs w:val="24"/>
        </w:rPr>
        <w:t xml:space="preserve"> αν τα αρμόδια όργανα του Υπουργείου και του Ελεγκτικού Συνεδρίου θα κατακυρώσουν το έργο στον μειοδότη ή όχι.</w:t>
      </w:r>
    </w:p>
    <w:p w14:paraId="539FA30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Ποιος είναι αυτός ο μειοδότης;</w:t>
      </w:r>
    </w:p>
    <w:p w14:paraId="539FA30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Ο «</w:t>
      </w:r>
      <w:r>
        <w:rPr>
          <w:rFonts w:eastAsia="Times New Roman" w:cs="Times New Roman"/>
          <w:szCs w:val="24"/>
        </w:rPr>
        <w:t>ΤΟΞΟΤΗΣ</w:t>
      </w:r>
      <w:r>
        <w:rPr>
          <w:rFonts w:eastAsia="Times New Roman" w:cs="Times New Roman"/>
          <w:szCs w:val="24"/>
        </w:rPr>
        <w:t>». Έδωσε μεγαλύτερη έκπτ</w:t>
      </w:r>
      <w:r>
        <w:rPr>
          <w:rFonts w:eastAsia="Times New Roman" w:cs="Times New Roman"/>
          <w:szCs w:val="24"/>
        </w:rPr>
        <w:t xml:space="preserve">ωση. </w:t>
      </w:r>
    </w:p>
    <w:p w14:paraId="539FA30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Άρα πώς δεν είχε πάρει έργο; </w:t>
      </w:r>
    </w:p>
    <w:p w14:paraId="539FA30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Το κανονίζει ο Υπουργός; Περάσατε και από αυτό το Υπουργείο. Εσείς όταν ήσασταν Υπουργός, εσείς και στη συνέχεια ο επόμενος της </w:t>
      </w:r>
      <w:r>
        <w:rPr>
          <w:rFonts w:eastAsia="Times New Roman" w:cs="Times New Roman"/>
          <w:szCs w:val="24"/>
        </w:rPr>
        <w:t>κ</w:t>
      </w:r>
      <w:r>
        <w:rPr>
          <w:rFonts w:eastAsia="Times New Roman" w:cs="Times New Roman"/>
          <w:szCs w:val="24"/>
        </w:rPr>
        <w:t>υβέρνησης Σ</w:t>
      </w:r>
      <w:r>
        <w:rPr>
          <w:rFonts w:eastAsia="Times New Roman" w:cs="Times New Roman"/>
          <w:szCs w:val="24"/>
        </w:rPr>
        <w:t xml:space="preserve">αμαρά, ο κ. </w:t>
      </w:r>
      <w:proofErr w:type="spellStart"/>
      <w:r>
        <w:rPr>
          <w:rFonts w:eastAsia="Times New Roman" w:cs="Times New Roman"/>
          <w:szCs w:val="24"/>
        </w:rPr>
        <w:t>Χρυσοχοϊδης</w:t>
      </w:r>
      <w:proofErr w:type="spellEnd"/>
      <w:r>
        <w:rPr>
          <w:rFonts w:eastAsia="Times New Roman" w:cs="Times New Roman"/>
          <w:szCs w:val="24"/>
        </w:rPr>
        <w:t>, αναθέσατε στην ίδια εταιρεία, σε κοινοπραξία, που μας κατηγορείτε κιόλας, το έργο «</w:t>
      </w:r>
      <w:proofErr w:type="spellStart"/>
      <w:r>
        <w:rPr>
          <w:rFonts w:eastAsia="Times New Roman" w:cs="Times New Roman"/>
          <w:szCs w:val="24"/>
        </w:rPr>
        <w:t>Σίγρι</w:t>
      </w:r>
      <w:proofErr w:type="spellEnd"/>
      <w:r>
        <w:rPr>
          <w:rFonts w:eastAsia="Times New Roman" w:cs="Times New Roman"/>
          <w:szCs w:val="24"/>
        </w:rPr>
        <w:t>» στη Μυτιλήνη, με 4% έκπτωση. Τη</w:t>
      </w:r>
      <w:r>
        <w:rPr>
          <w:rFonts w:eastAsia="Times New Roman" w:cs="Times New Roman"/>
          <w:szCs w:val="24"/>
        </w:rPr>
        <w:t>ν</w:t>
      </w:r>
      <w:r>
        <w:rPr>
          <w:rFonts w:eastAsia="Times New Roman" w:cs="Times New Roman"/>
          <w:szCs w:val="24"/>
        </w:rPr>
        <w:t xml:space="preserve"> δε «Ολυμπία» η παράταξή σας να δούμε με τι έκπτωση την είχε δώσει. Με μηδέν τοις εκατό.</w:t>
      </w:r>
    </w:p>
    <w:p w14:paraId="539FA30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Αυτό γιατί ήταν δικός μου πολιτικός φίλος ο Καλογρίτσας; Ερχόταν στις πολιτικές ομιλίες μου ο Καλογρίτσας και του έδωσα το έργο;</w:t>
      </w:r>
    </w:p>
    <w:p w14:paraId="539FA31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Στην </w:t>
      </w:r>
      <w:r>
        <w:rPr>
          <w:rFonts w:eastAsia="Times New Roman" w:cs="Times New Roman"/>
          <w:szCs w:val="24"/>
        </w:rPr>
        <w:t>κ</w:t>
      </w:r>
      <w:r>
        <w:rPr>
          <w:rFonts w:eastAsia="Times New Roman" w:cs="Times New Roman"/>
          <w:szCs w:val="24"/>
        </w:rPr>
        <w:t>οινοπραξία που ήταν ο κ. Καλογρίτσας</w:t>
      </w:r>
      <w:r>
        <w:rPr>
          <w:rFonts w:eastAsia="Times New Roman" w:cs="Times New Roman"/>
          <w:szCs w:val="24"/>
        </w:rPr>
        <w:t>,</w:t>
      </w:r>
      <w:r>
        <w:rPr>
          <w:rFonts w:eastAsia="Times New Roman" w:cs="Times New Roman"/>
          <w:szCs w:val="24"/>
        </w:rPr>
        <w:t xml:space="preserve"> υπήρχαν κι άλλοι εργο</w:t>
      </w:r>
      <w:r>
        <w:rPr>
          <w:rFonts w:eastAsia="Times New Roman" w:cs="Times New Roman"/>
          <w:szCs w:val="24"/>
        </w:rPr>
        <w:t>λάβοι και μπορεί να είναι φίλοι σας.</w:t>
      </w:r>
    </w:p>
    <w:p w14:paraId="539FA31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Ποιοι;</w:t>
      </w:r>
    </w:p>
    <w:p w14:paraId="539FA31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Οι σύζυγοί τους ήταν στελέχη της Νέας Δημοκρατίας στον Πειραιά, ήταν νομάρχες, στην ίδια </w:t>
      </w:r>
      <w:r>
        <w:rPr>
          <w:rFonts w:eastAsia="Times New Roman" w:cs="Times New Roman"/>
          <w:szCs w:val="24"/>
        </w:rPr>
        <w:t>κ</w:t>
      </w:r>
      <w:r>
        <w:rPr>
          <w:rFonts w:eastAsia="Times New Roman" w:cs="Times New Roman"/>
          <w:szCs w:val="24"/>
        </w:rPr>
        <w:t xml:space="preserve">οινοπραξία. </w:t>
      </w:r>
    </w:p>
    <w:p w14:paraId="539FA31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Ακούστε. Ο κ Καλογρίτσας έχει</w:t>
      </w:r>
      <w:r>
        <w:rPr>
          <w:rFonts w:eastAsia="Times New Roman" w:cs="Times New Roman"/>
          <w:szCs w:val="24"/>
        </w:rPr>
        <w:t xml:space="preserve"> και με σας επαφές, κύριε Βορίδη. Ο συνέταιρός του είναι το δεξί χέρι του Προέδρου σας και κουμπάρος του. </w:t>
      </w:r>
    </w:p>
    <w:p w14:paraId="539FA31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Πότε; Ήταν ο κ. </w:t>
      </w:r>
      <w:proofErr w:type="spellStart"/>
      <w:r>
        <w:rPr>
          <w:rFonts w:eastAsia="Times New Roman" w:cs="Times New Roman"/>
          <w:szCs w:val="24"/>
        </w:rPr>
        <w:t>Θεοδωρικάκος</w:t>
      </w:r>
      <w:proofErr w:type="spellEnd"/>
      <w:r>
        <w:rPr>
          <w:rFonts w:eastAsia="Times New Roman" w:cs="Times New Roman"/>
          <w:szCs w:val="24"/>
        </w:rPr>
        <w:t xml:space="preserve"> μέλος της Νέας Δημοκρατίας το ’10; </w:t>
      </w:r>
    </w:p>
    <w:p w14:paraId="539FA31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Και </w:t>
      </w:r>
      <w:r>
        <w:rPr>
          <w:rFonts w:eastAsia="Times New Roman" w:cs="Times New Roman"/>
          <w:szCs w:val="24"/>
        </w:rPr>
        <w:t xml:space="preserve">είναι. Τώρα. Ο κ. </w:t>
      </w:r>
      <w:proofErr w:type="spellStart"/>
      <w:r>
        <w:rPr>
          <w:rFonts w:eastAsia="Times New Roman" w:cs="Times New Roman"/>
          <w:szCs w:val="24"/>
        </w:rPr>
        <w:t>Θεοδωρικάκος</w:t>
      </w:r>
      <w:proofErr w:type="spellEnd"/>
      <w:r>
        <w:rPr>
          <w:rFonts w:eastAsia="Times New Roman" w:cs="Times New Roman"/>
          <w:szCs w:val="24"/>
        </w:rPr>
        <w:t xml:space="preserve"> της </w:t>
      </w:r>
      <w:r>
        <w:rPr>
          <w:rFonts w:eastAsia="Times New Roman" w:cs="Times New Roman"/>
          <w:szCs w:val="24"/>
          <w:lang w:val="en-US"/>
        </w:rPr>
        <w:t>GPO</w:t>
      </w:r>
      <w:r>
        <w:rPr>
          <w:rFonts w:eastAsia="Times New Roman" w:cs="Times New Roman"/>
          <w:szCs w:val="24"/>
        </w:rPr>
        <w:t xml:space="preserve">. Είναι τώρα. </w:t>
      </w:r>
      <w:r>
        <w:rPr>
          <w:rFonts w:eastAsia="Times New Roman" w:cs="Times New Roman"/>
          <w:szCs w:val="24"/>
        </w:rPr>
        <w:t>Ε</w:t>
      </w:r>
      <w:r>
        <w:rPr>
          <w:rFonts w:eastAsia="Times New Roman" w:cs="Times New Roman"/>
          <w:szCs w:val="24"/>
        </w:rPr>
        <w:t>ίχατε και στενή συνεργασία.</w:t>
      </w:r>
    </w:p>
    <w:p w14:paraId="539FA31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(Σπυρίδων Λυκούδης): </w:t>
      </w:r>
      <w:r>
        <w:rPr>
          <w:rFonts w:eastAsia="Times New Roman" w:cs="Times New Roman"/>
          <w:szCs w:val="24"/>
        </w:rPr>
        <w:t xml:space="preserve">Συνεργασία όλων των συναδέλφων στην παραβίαση της διαδικασίας, απολύτως. Το Προεδρείο δεν μπορεί να κάνει τίποτε άλλο! </w:t>
      </w:r>
    </w:p>
    <w:p w14:paraId="539FA317"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39FA31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Για το έργο «</w:t>
      </w:r>
      <w:proofErr w:type="spellStart"/>
      <w:r>
        <w:rPr>
          <w:rFonts w:eastAsia="Times New Roman" w:cs="Times New Roman"/>
          <w:szCs w:val="24"/>
        </w:rPr>
        <w:t>Σίγρι</w:t>
      </w:r>
      <w:proofErr w:type="spellEnd"/>
      <w:r>
        <w:rPr>
          <w:rFonts w:eastAsia="Times New Roman" w:cs="Times New Roman"/>
          <w:szCs w:val="24"/>
        </w:rPr>
        <w:t>» στη Μυτιλήνη αν υπάρχει υπεύθυνος, κύριε Βορίδη, είστε εσείς και ο κ. Χρυσοχοΐδης. Δεν είστε υπεύθυνοι ούτε για τις εντολές που έδωσαν τότε οι υπηρεσίες για πρόσθετες εργασίε</w:t>
      </w:r>
      <w:r>
        <w:rPr>
          <w:rFonts w:eastAsia="Times New Roman" w:cs="Times New Roman"/>
          <w:szCs w:val="24"/>
        </w:rPr>
        <w:t>ς –το έχω ψάξει πάρα πολύ. Ούτε αυτό, όμως, έχει έρθει στο γραφείο μου. Για να καταλάβετε πώς λειτουργεί το σύστημα Νέας Δημοκρατίας και ΔΗΣΥ, δεν έχει έρθει ούτε αυτό στο γραφείο μου για υπογραφή.</w:t>
      </w:r>
    </w:p>
    <w:p w14:paraId="539FA31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ντέλει, πρέπει να ξεκαθαρίσετε μερικά πράγματα στην επικο</w:t>
      </w:r>
      <w:r>
        <w:rPr>
          <w:rFonts w:eastAsia="Times New Roman" w:cs="Times New Roman"/>
          <w:szCs w:val="24"/>
        </w:rPr>
        <w:t xml:space="preserve">ινωνιακή πολιτική σας. Ή ο κ. Καλογρίτσας έχει πάρει όλα αυτά τα έργα, τα δάνεια, τα λεφτά και έχει λεφτά και θα έπαιρνε κανάλι και οτιδήποτε άλλο –και μάλιστα εμείς κάνουμε τα πάντα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υβέρνηση για να τον εξυπηρετήσουμε- ή έρχεται και συμμετέχει ισότιμα </w:t>
      </w:r>
      <w:r>
        <w:rPr>
          <w:rFonts w:eastAsia="Times New Roman" w:cs="Times New Roman"/>
          <w:szCs w:val="24"/>
        </w:rPr>
        <w:t xml:space="preserve">στον διαγωνισμό –και αυτό γίνεται είτε κάποιον τον λένε Καλογρίτσα είτε όπως και να τον λένε, τα έχουμε πει χίλιες φορές- και βγαίνει εκτός αν δεν πληροί τους όρους και τις συνθήκες του διαγωνισμού. </w:t>
      </w:r>
      <w:r>
        <w:rPr>
          <w:rFonts w:eastAsia="Times New Roman" w:cs="Times New Roman"/>
          <w:szCs w:val="24"/>
        </w:rPr>
        <w:t>Α</w:t>
      </w:r>
      <w:r>
        <w:rPr>
          <w:rFonts w:eastAsia="Times New Roman" w:cs="Times New Roman"/>
          <w:szCs w:val="24"/>
        </w:rPr>
        <w:t xml:space="preserve">υτό ισχύει για όλους. </w:t>
      </w:r>
    </w:p>
    <w:p w14:paraId="539FA31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Τώρα για τις υπόλοιπες φρασεολογί</w:t>
      </w:r>
      <w:r>
        <w:rPr>
          <w:rFonts w:eastAsia="Times New Roman" w:cs="Times New Roman"/>
          <w:szCs w:val="24"/>
        </w:rPr>
        <w:t>ες του κ. Γεωργιάδη και οποιουδήποτε άλλου, δεν τις επιστρέφουμε, δεν έχουμε ειλικρινά αυτό το επίπεδο και το πολιτικό και μέσα στην Αίθουσα του Κοινοβουλίου.</w:t>
      </w:r>
    </w:p>
    <w:p w14:paraId="539FA31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9FA31C"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9FA31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Προφ</w:t>
      </w:r>
      <w:r>
        <w:rPr>
          <w:rFonts w:eastAsia="Times New Roman" w:cs="Times New Roman"/>
          <w:szCs w:val="24"/>
        </w:rPr>
        <w:t xml:space="preserve">ανώς, κύριε Υπουργέ, ξέρετε ότι περίπου ολοκληρώσατε την ομιλία σας, έτσι; </w:t>
      </w:r>
    </w:p>
    <w:p w14:paraId="539FA31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μπορώ να έχω τον λόγο επί προσωπικού; Με ανέφερε τρεις φορές.</w:t>
      </w:r>
    </w:p>
    <w:p w14:paraId="539FA31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Γεωργιάδη, μισό λεπτό. Σας ανέφερε τρ</w:t>
      </w:r>
      <w:r>
        <w:rPr>
          <w:rFonts w:eastAsia="Times New Roman" w:cs="Times New Roman"/>
          <w:szCs w:val="24"/>
        </w:rPr>
        <w:t xml:space="preserve">εις φορές, εντάξει. </w:t>
      </w:r>
    </w:p>
    <w:p w14:paraId="539FA32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Πρόεδρε, δύο λεπτά θα χρειαστώ. </w:t>
      </w:r>
    </w:p>
    <w:p w14:paraId="539FA32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(Σπυρίδων Λυκούδης): </w:t>
      </w:r>
      <w:r>
        <w:rPr>
          <w:rFonts w:eastAsia="Times New Roman" w:cs="Times New Roman"/>
          <w:szCs w:val="24"/>
        </w:rPr>
        <w:t>Θα σας δώσω τον λόγο μόνο για δυο λεπτά, κύριε Γεωργιάδη. Βοηθήστε με, σας παρακαλώ πάρα πολύ!</w:t>
      </w:r>
    </w:p>
    <w:p w14:paraId="539FA32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Κύριε Υπουργ</w:t>
      </w:r>
      <w:r>
        <w:rPr>
          <w:rFonts w:eastAsia="Times New Roman" w:cs="Times New Roman"/>
          <w:szCs w:val="24"/>
        </w:rPr>
        <w:t>έ, περίμενα να έρθετε και να απαντήσετε με τιμιότητα. Η εικόνα σας –στον λόγο της τιμής μου- ήταν για κλάματα. Τρέματε σαν το ψάρι. Σας πιάσαμε «με τη γίδα στην πλάτη».</w:t>
      </w:r>
    </w:p>
    <w:p w14:paraId="539FA323" w14:textId="77777777" w:rsidR="009E4222" w:rsidRDefault="00AC15E4">
      <w:pPr>
        <w:spacing w:line="600" w:lineRule="auto"/>
        <w:ind w:firstLine="720"/>
        <w:jc w:val="both"/>
        <w:rPr>
          <w:rFonts w:eastAsia="Times New Roman"/>
          <w:szCs w:val="24"/>
        </w:rPr>
      </w:pPr>
      <w:r>
        <w:rPr>
          <w:rFonts w:eastAsia="Times New Roman"/>
          <w:szCs w:val="24"/>
        </w:rPr>
        <w:t xml:space="preserve">Πρώτον και </w:t>
      </w:r>
      <w:proofErr w:type="spellStart"/>
      <w:r>
        <w:rPr>
          <w:rFonts w:eastAsia="Times New Roman"/>
          <w:szCs w:val="24"/>
        </w:rPr>
        <w:t>κυριότερον</w:t>
      </w:r>
      <w:proofErr w:type="spellEnd"/>
      <w:r>
        <w:rPr>
          <w:rFonts w:eastAsia="Times New Roman"/>
          <w:szCs w:val="24"/>
        </w:rPr>
        <w:t xml:space="preserve">, ο κ. </w:t>
      </w:r>
      <w:proofErr w:type="spellStart"/>
      <w:r>
        <w:rPr>
          <w:rFonts w:eastAsia="Times New Roman"/>
          <w:szCs w:val="24"/>
        </w:rPr>
        <w:t>Στασινός</w:t>
      </w:r>
      <w:proofErr w:type="spellEnd"/>
      <w:r>
        <w:rPr>
          <w:rFonts w:eastAsia="Times New Roman"/>
          <w:szCs w:val="24"/>
        </w:rPr>
        <w:t xml:space="preserve"> αποκρύψατε ότι καταψήφισε την αύξηση της </w:t>
      </w:r>
      <w:r>
        <w:rPr>
          <w:rFonts w:eastAsia="Times New Roman"/>
          <w:szCs w:val="24"/>
          <w:lang w:val="en-US"/>
        </w:rPr>
        <w:t>A</w:t>
      </w:r>
      <w:r>
        <w:rPr>
          <w:rFonts w:eastAsia="Times New Roman"/>
          <w:szCs w:val="24"/>
          <w:lang w:val="en-US"/>
        </w:rPr>
        <w:t>ttica</w:t>
      </w:r>
      <w:r>
        <w:rPr>
          <w:rFonts w:eastAsia="Times New Roman"/>
          <w:szCs w:val="24"/>
        </w:rPr>
        <w:t xml:space="preserve"> </w:t>
      </w:r>
      <w:r>
        <w:rPr>
          <w:rFonts w:eastAsia="Times New Roman"/>
          <w:szCs w:val="24"/>
          <w:lang w:val="en-US"/>
        </w:rPr>
        <w:t>B</w:t>
      </w:r>
      <w:r>
        <w:rPr>
          <w:rFonts w:eastAsia="Times New Roman"/>
          <w:szCs w:val="24"/>
          <w:lang w:val="en-US"/>
        </w:rPr>
        <w:t>ank</w:t>
      </w:r>
      <w:r>
        <w:rPr>
          <w:rFonts w:eastAsia="Times New Roman"/>
          <w:szCs w:val="24"/>
        </w:rPr>
        <w:t xml:space="preserve"> στο ΤΕΕ.</w:t>
      </w:r>
    </w:p>
    <w:p w14:paraId="539FA324" w14:textId="77777777" w:rsidR="009E4222" w:rsidRDefault="00AC15E4">
      <w:pPr>
        <w:spacing w:line="600" w:lineRule="auto"/>
        <w:ind w:firstLine="720"/>
        <w:jc w:val="both"/>
        <w:rPr>
          <w:rFonts w:eastAsia="Times New Roman"/>
          <w:b/>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Στο ΤΕΕ όχι.</w:t>
      </w:r>
    </w:p>
    <w:p w14:paraId="539FA325" w14:textId="77777777" w:rsidR="009E4222" w:rsidRDefault="00AC15E4">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Την καταψήφισε στο ΤΕΕ, κύριε </w:t>
      </w:r>
      <w:proofErr w:type="spellStart"/>
      <w:r>
        <w:rPr>
          <w:rFonts w:eastAsia="Times New Roman"/>
          <w:szCs w:val="24"/>
        </w:rPr>
        <w:t>Σπίρτζη</w:t>
      </w:r>
      <w:proofErr w:type="spellEnd"/>
      <w:r>
        <w:rPr>
          <w:rFonts w:eastAsia="Times New Roman"/>
          <w:szCs w:val="24"/>
        </w:rPr>
        <w:t>.</w:t>
      </w:r>
    </w:p>
    <w:p w14:paraId="539FA326" w14:textId="77777777" w:rsidR="009E4222" w:rsidRDefault="00AC15E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Σελλιανάκης</w:t>
      </w:r>
      <w:proofErr w:type="spellEnd"/>
      <w:r>
        <w:rPr>
          <w:rFonts w:eastAsia="Times New Roman"/>
          <w:szCs w:val="24"/>
        </w:rPr>
        <w:t xml:space="preserve">, που αναφέρατε, επίσης καταψήφισε, γι’ αυτό είστε και μεταξύ σας στα δικαστήρια. </w:t>
      </w:r>
    </w:p>
    <w:p w14:paraId="539FA327" w14:textId="77777777" w:rsidR="009E4222" w:rsidRDefault="00AC15E4">
      <w:pPr>
        <w:spacing w:line="600" w:lineRule="auto"/>
        <w:ind w:firstLine="720"/>
        <w:jc w:val="both"/>
        <w:rPr>
          <w:rFonts w:eastAsia="Times New Roman"/>
          <w:szCs w:val="24"/>
        </w:rPr>
      </w:pPr>
      <w:r>
        <w:rPr>
          <w:rFonts w:eastAsia="Times New Roman"/>
          <w:szCs w:val="24"/>
        </w:rPr>
        <w:lastRenderedPageBreak/>
        <w:t>Μπλ</w:t>
      </w:r>
      <w:r>
        <w:rPr>
          <w:rFonts w:eastAsia="Times New Roman"/>
          <w:szCs w:val="24"/>
        </w:rPr>
        <w:t xml:space="preserve">έξατε μια σειρά ονόματα, αλλά ξεχάσατε να πείτε το όνομα του κ. </w:t>
      </w:r>
      <w:proofErr w:type="spellStart"/>
      <w:r>
        <w:rPr>
          <w:rFonts w:eastAsia="Times New Roman"/>
          <w:szCs w:val="24"/>
        </w:rPr>
        <w:t>Γαμβρίλη</w:t>
      </w:r>
      <w:proofErr w:type="spellEnd"/>
      <w:r>
        <w:rPr>
          <w:rFonts w:eastAsia="Times New Roman"/>
          <w:szCs w:val="24"/>
        </w:rPr>
        <w:t xml:space="preserve">. Τον ξέρετε τον κ. </w:t>
      </w:r>
      <w:proofErr w:type="spellStart"/>
      <w:r>
        <w:rPr>
          <w:rFonts w:eastAsia="Times New Roman"/>
          <w:szCs w:val="24"/>
        </w:rPr>
        <w:t>Γαμβρίλη</w:t>
      </w:r>
      <w:proofErr w:type="spellEnd"/>
      <w:r>
        <w:rPr>
          <w:rFonts w:eastAsia="Times New Roman"/>
          <w:szCs w:val="24"/>
        </w:rPr>
        <w:t xml:space="preserve">, τον Πρόεδρο της </w:t>
      </w:r>
      <w:r>
        <w:rPr>
          <w:rFonts w:eastAsia="Times New Roman"/>
          <w:szCs w:val="24"/>
          <w:lang w:val="en-US"/>
        </w:rPr>
        <w:t>A</w:t>
      </w:r>
      <w:r>
        <w:rPr>
          <w:rFonts w:eastAsia="Times New Roman"/>
          <w:szCs w:val="24"/>
          <w:lang w:val="en-US"/>
        </w:rPr>
        <w:t>ttica</w:t>
      </w:r>
      <w:r>
        <w:rPr>
          <w:rFonts w:eastAsia="Times New Roman"/>
          <w:szCs w:val="24"/>
        </w:rPr>
        <w:t xml:space="preserve"> </w:t>
      </w:r>
      <w:r>
        <w:rPr>
          <w:rFonts w:eastAsia="Times New Roman"/>
          <w:szCs w:val="24"/>
          <w:lang w:val="en-US"/>
        </w:rPr>
        <w:t>B</w:t>
      </w:r>
      <w:r>
        <w:rPr>
          <w:rFonts w:eastAsia="Times New Roman"/>
          <w:szCs w:val="24"/>
          <w:lang w:val="en-US"/>
        </w:rPr>
        <w:t>ank</w:t>
      </w:r>
      <w:r>
        <w:rPr>
          <w:rFonts w:eastAsia="Times New Roman"/>
          <w:szCs w:val="24"/>
        </w:rPr>
        <w:t>; ΄</w:t>
      </w:r>
      <w:proofErr w:type="spellStart"/>
      <w:r>
        <w:rPr>
          <w:rFonts w:eastAsia="Times New Roman"/>
          <w:szCs w:val="24"/>
        </w:rPr>
        <w:t>Ηταν</w:t>
      </w:r>
      <w:proofErr w:type="spellEnd"/>
      <w:r>
        <w:rPr>
          <w:rFonts w:eastAsia="Times New Roman"/>
          <w:szCs w:val="24"/>
        </w:rPr>
        <w:t xml:space="preserve"> μήπως στον συνδυασμό σας, κύριε </w:t>
      </w:r>
      <w:proofErr w:type="spellStart"/>
      <w:r>
        <w:rPr>
          <w:rFonts w:eastAsia="Times New Roman"/>
          <w:szCs w:val="24"/>
        </w:rPr>
        <w:t>Σπίρτζη</w:t>
      </w:r>
      <w:proofErr w:type="spellEnd"/>
      <w:r>
        <w:rPr>
          <w:rFonts w:eastAsia="Times New Roman"/>
          <w:szCs w:val="24"/>
        </w:rPr>
        <w:t>;</w:t>
      </w:r>
    </w:p>
    <w:p w14:paraId="539FA328" w14:textId="77777777" w:rsidR="009E4222" w:rsidRDefault="00AC15E4">
      <w:pPr>
        <w:spacing w:line="600" w:lineRule="auto"/>
        <w:ind w:firstLine="720"/>
        <w:jc w:val="both"/>
        <w:rPr>
          <w:rFonts w:eastAsia="Times New Roman"/>
          <w:b/>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Βεβαίως.</w:t>
      </w:r>
      <w:r>
        <w:rPr>
          <w:rFonts w:eastAsia="Times New Roman"/>
          <w:b/>
          <w:szCs w:val="24"/>
        </w:rPr>
        <w:t xml:space="preserve"> </w:t>
      </w:r>
    </w:p>
    <w:p w14:paraId="539FA329" w14:textId="77777777" w:rsidR="009E4222" w:rsidRDefault="00AC15E4">
      <w:pPr>
        <w:spacing w:line="600" w:lineRule="auto"/>
        <w:ind w:firstLine="720"/>
        <w:jc w:val="both"/>
        <w:rPr>
          <w:rFonts w:eastAsia="Times New Roman"/>
          <w:szCs w:val="24"/>
        </w:rPr>
      </w:pPr>
      <w:r>
        <w:rPr>
          <w:rFonts w:eastAsia="Times New Roman"/>
          <w:b/>
          <w:szCs w:val="24"/>
        </w:rPr>
        <w:t>ΣΠΥΡΙΔΩ</w:t>
      </w:r>
      <w:r>
        <w:rPr>
          <w:rFonts w:eastAsia="Times New Roman"/>
          <w:b/>
          <w:szCs w:val="24"/>
        </w:rPr>
        <w:t xml:space="preserve">Ν-ΑΔΩΝΙΣ ΓΕΩΡΓΙΑΔΗΣ: </w:t>
      </w:r>
      <w:r>
        <w:rPr>
          <w:rFonts w:eastAsia="Times New Roman"/>
          <w:szCs w:val="24"/>
        </w:rPr>
        <w:t>Ήταν στον συνδυασμό σας.</w:t>
      </w:r>
      <w:r>
        <w:rPr>
          <w:rFonts w:eastAsia="Times New Roman"/>
          <w:b/>
          <w:szCs w:val="24"/>
        </w:rPr>
        <w:t xml:space="preserve"> </w:t>
      </w:r>
      <w:r>
        <w:rPr>
          <w:rFonts w:eastAsia="Times New Roman"/>
          <w:szCs w:val="24"/>
        </w:rPr>
        <w:t xml:space="preserve">Άρα τι μας λέτε; Μας λέτε ότι έφταιγαν όλοι οι άλλοι για ό,τι έγινε εκτός από τον Πρόεδρο του ΤΕΕ, εσάς δηλαδή, και εκτός από τον πρώην </w:t>
      </w:r>
      <w:r>
        <w:rPr>
          <w:rFonts w:eastAsia="Times New Roman"/>
          <w:szCs w:val="24"/>
        </w:rPr>
        <w:t>π</w:t>
      </w:r>
      <w:r>
        <w:rPr>
          <w:rFonts w:eastAsia="Times New Roman"/>
          <w:szCs w:val="24"/>
        </w:rPr>
        <w:t xml:space="preserve">ρόεδρο της </w:t>
      </w:r>
      <w:r>
        <w:rPr>
          <w:rFonts w:eastAsia="Times New Roman"/>
          <w:szCs w:val="24"/>
        </w:rPr>
        <w:t>τ</w:t>
      </w:r>
      <w:r>
        <w:rPr>
          <w:rFonts w:eastAsia="Times New Roman"/>
          <w:szCs w:val="24"/>
        </w:rPr>
        <w:t>ράπεζας. Όλοι οι άλλοι έφταιγαν.</w:t>
      </w:r>
    </w:p>
    <w:p w14:paraId="539FA32A" w14:textId="77777777" w:rsidR="009E4222" w:rsidRDefault="00AC15E4">
      <w:pPr>
        <w:spacing w:line="600" w:lineRule="auto"/>
        <w:ind w:firstLine="720"/>
        <w:jc w:val="both"/>
        <w:rPr>
          <w:rFonts w:eastAsia="Times New Roman"/>
          <w:szCs w:val="24"/>
        </w:rPr>
      </w:pPr>
      <w:r>
        <w:rPr>
          <w:rFonts w:eastAsia="Times New Roman"/>
          <w:szCs w:val="24"/>
        </w:rPr>
        <w:t>Ακούστε τώρα πόσο αξιοθρήνητ</w:t>
      </w:r>
      <w:r>
        <w:rPr>
          <w:rFonts w:eastAsia="Times New Roman"/>
          <w:szCs w:val="24"/>
        </w:rPr>
        <w:t>ος είστε. Είπατε προηγουμένως στον κ. Βορίδη: «Δεν δίνατε εσείς τα έργα, κύριε Βορίδη, οι υπηρεσίες το έκαναν διαφανώς».</w:t>
      </w:r>
    </w:p>
    <w:p w14:paraId="539FA32B" w14:textId="77777777" w:rsidR="009E4222" w:rsidRDefault="00AC15E4">
      <w:pPr>
        <w:spacing w:line="600" w:lineRule="auto"/>
        <w:ind w:firstLine="720"/>
        <w:jc w:val="both"/>
        <w:rPr>
          <w:rFonts w:eastAsia="Times New Roman"/>
          <w:szCs w:val="24"/>
        </w:rPr>
      </w:pPr>
      <w:r>
        <w:rPr>
          <w:rFonts w:eastAsia="Times New Roman"/>
          <w:szCs w:val="24"/>
        </w:rPr>
        <w:t>Μα ο ΣΥΡΙΖΑ μάς κατηγορούσε όλα τα προηγούμενα χρόνια -εδώ είναι οι Βουλευτές του ΣΥΡΙΖΑ- ότι δήθεν η κυβέρνηση της διαπλοκής, εμείς, δ</w:t>
      </w:r>
      <w:r>
        <w:rPr>
          <w:rFonts w:eastAsia="Times New Roman"/>
          <w:szCs w:val="24"/>
        </w:rPr>
        <w:t xml:space="preserve">ίναμε τα έργα στους κολλητούς μας. Και </w:t>
      </w:r>
    </w:p>
    <w:p w14:paraId="539FA32C" w14:textId="77777777" w:rsidR="009E4222" w:rsidRDefault="00AC15E4">
      <w:pPr>
        <w:spacing w:line="600" w:lineRule="auto"/>
        <w:ind w:firstLine="720"/>
        <w:jc w:val="both"/>
        <w:rPr>
          <w:rFonts w:eastAsia="Times New Roman"/>
          <w:szCs w:val="24"/>
        </w:rPr>
      </w:pPr>
      <w:r>
        <w:rPr>
          <w:rFonts w:eastAsia="Times New Roman"/>
          <w:szCs w:val="24"/>
        </w:rPr>
        <w:lastRenderedPageBreak/>
        <w:t>Έ</w:t>
      </w:r>
      <w:r>
        <w:rPr>
          <w:rFonts w:eastAsia="Times New Roman"/>
          <w:szCs w:val="24"/>
        </w:rPr>
        <w:t>ρχεται τώρα Υπουργός του ΣΥΡΙΖΑ και λέει στη Βουλή: «Δεν φταίει κανένας Υπουργός της Νέας Δημοκρατίας και του ΠΑΣΟΚ, όλα γινόντουσαν διαφανώς από τις υπηρεσίες». Γιατί; Για να πει ότι δεν φταίει ο ίδιος για τον Καλο</w:t>
      </w:r>
      <w:r>
        <w:rPr>
          <w:rFonts w:eastAsia="Times New Roman"/>
          <w:szCs w:val="24"/>
        </w:rPr>
        <w:t>γρίτσα. Για να σώσει τον εαυτό του, κύριοι, αν δεν το καταλάβατε, κατέστρεψε όλο σας το αφήγημα των τελευταίων πέντε ετών. Τόσο αξιοθρήνητος είστε!</w:t>
      </w:r>
    </w:p>
    <w:p w14:paraId="539FA32D" w14:textId="77777777" w:rsidR="009E4222" w:rsidRDefault="00AC15E4">
      <w:pPr>
        <w:spacing w:line="600" w:lineRule="auto"/>
        <w:ind w:firstLine="720"/>
        <w:jc w:val="both"/>
        <w:rPr>
          <w:rFonts w:eastAsia="Times New Roman"/>
          <w:b/>
          <w:szCs w:val="24"/>
        </w:rPr>
      </w:pPr>
      <w:r>
        <w:rPr>
          <w:rFonts w:eastAsia="Times New Roman"/>
          <w:szCs w:val="24"/>
        </w:rPr>
        <w:t>Είπατε και το χειρότερο. Είπατε για το ΠΑΣΟΚ «άλλο το παλιό ΠΑΣΟΚ, άλλο το τωρινό». Βεβαίως άλλο συμφωνώ. Μό</w:t>
      </w:r>
      <w:r>
        <w:rPr>
          <w:rFonts w:eastAsia="Times New Roman"/>
          <w:szCs w:val="24"/>
        </w:rPr>
        <w:t xml:space="preserve">νο που όταν λέτε εσείς στις συνεντεύξεις σας «το ΠΑΣΟΚ και η Νέα Δημοκρατία κατέστρεψαν την Ελλάδα σαράντα χρόνια» σε ποιο ΠΑΣΟΚ αναφέρεστε, κύριε </w:t>
      </w:r>
      <w:proofErr w:type="spellStart"/>
      <w:r>
        <w:rPr>
          <w:rFonts w:eastAsia="Times New Roman"/>
          <w:szCs w:val="24"/>
        </w:rPr>
        <w:t>Σπίρτζη</w:t>
      </w:r>
      <w:proofErr w:type="spellEnd"/>
      <w:r>
        <w:rPr>
          <w:rFonts w:eastAsia="Times New Roman"/>
          <w:szCs w:val="24"/>
        </w:rPr>
        <w:t>, στο τωρινό ή στο παλιό το καλό, το σοσιαλιστικό, εις το οποίο ήσασταν πρωταγωνιστής σε όλα; Σε όλα κ</w:t>
      </w:r>
      <w:r>
        <w:rPr>
          <w:rFonts w:eastAsia="Times New Roman"/>
          <w:szCs w:val="24"/>
        </w:rPr>
        <w:t>αι συνεννοούμαστε για ποια όλα μιλάμε.</w:t>
      </w:r>
    </w:p>
    <w:p w14:paraId="539FA32E" w14:textId="77777777" w:rsidR="009E4222" w:rsidRDefault="00AC15E4">
      <w:pPr>
        <w:spacing w:line="600" w:lineRule="auto"/>
        <w:ind w:firstLine="720"/>
        <w:jc w:val="both"/>
        <w:rPr>
          <w:rFonts w:eastAsia="Times New Roman"/>
          <w:b/>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Δεν συνεννοούμαστε.</w:t>
      </w:r>
      <w:r>
        <w:rPr>
          <w:rFonts w:eastAsia="Times New Roman"/>
          <w:b/>
          <w:szCs w:val="24"/>
        </w:rPr>
        <w:t xml:space="preserve"> </w:t>
      </w:r>
    </w:p>
    <w:p w14:paraId="539FA32F" w14:textId="77777777" w:rsidR="009E4222" w:rsidRDefault="00AC15E4">
      <w:pPr>
        <w:spacing w:line="600" w:lineRule="auto"/>
        <w:ind w:firstLine="720"/>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Άρα ξέρουμε καλά. Η ελληνική κοινωνία ξέρει, δεν χρειάζεται. Εσείς είστε το νέο στην Ελλάδα, ο </w:t>
      </w:r>
      <w:proofErr w:type="spellStart"/>
      <w:r>
        <w:rPr>
          <w:rFonts w:eastAsia="Times New Roman"/>
          <w:szCs w:val="24"/>
        </w:rPr>
        <w:t>αρχιπασόκος</w:t>
      </w:r>
      <w:proofErr w:type="spellEnd"/>
      <w:r>
        <w:rPr>
          <w:rFonts w:eastAsia="Times New Roman"/>
          <w:szCs w:val="24"/>
        </w:rPr>
        <w:t>;</w:t>
      </w:r>
    </w:p>
    <w:p w14:paraId="539FA330" w14:textId="77777777" w:rsidR="009E4222" w:rsidRDefault="00AC15E4">
      <w:pPr>
        <w:spacing w:line="600" w:lineRule="auto"/>
        <w:ind w:firstLine="720"/>
        <w:jc w:val="both"/>
        <w:rPr>
          <w:rFonts w:eastAsia="Times New Roman"/>
          <w:szCs w:val="24"/>
        </w:rPr>
      </w:pPr>
      <w:r>
        <w:rPr>
          <w:rFonts w:eastAsia="Times New Roman"/>
          <w:szCs w:val="24"/>
        </w:rPr>
        <w:t xml:space="preserve">Ακούστε τώρα για να συνεννοούμαστε. Το όνομα Καλογρίτσας θα σας κυνηγάει για πάρα πολύ καιρό. </w:t>
      </w:r>
      <w:r>
        <w:rPr>
          <w:rFonts w:eastAsia="Times New Roman"/>
          <w:szCs w:val="24"/>
        </w:rPr>
        <w:t>Ξ</w:t>
      </w:r>
      <w:r>
        <w:rPr>
          <w:rFonts w:eastAsia="Times New Roman"/>
          <w:szCs w:val="24"/>
        </w:rPr>
        <w:t xml:space="preserve">έρετε γιατί θα σας κυνηγάει; Γιατί η τράπεζα των ανθρώπων που σας εμπιστεύτηκαν τα λεφτά τους και τα πήγατε εσείς ως Πρόεδρος στο ΤΕΕ και πάντα ο καπετάνιος </w:t>
      </w:r>
      <w:r>
        <w:rPr>
          <w:rFonts w:eastAsia="Times New Roman"/>
          <w:szCs w:val="24"/>
        </w:rPr>
        <w:t>έχει την ευθύνη και δεν γυρνάει γύρω γύρω στο πλήρωμα για να τη</w:t>
      </w:r>
      <w:r>
        <w:rPr>
          <w:rFonts w:eastAsia="Times New Roman"/>
          <w:szCs w:val="24"/>
        </w:rPr>
        <w:t>ν</w:t>
      </w:r>
      <w:r>
        <w:rPr>
          <w:rFonts w:eastAsia="Times New Roman"/>
          <w:szCs w:val="24"/>
        </w:rPr>
        <w:t xml:space="preserve"> ρίξει, εσείς τα πήγατε και έχουν χάσει σήμερα, κύριε Υπουργέ, το 92% της αξίας τους. Εσείς λέτε ότι το κάνατε</w:t>
      </w:r>
      <w:r>
        <w:rPr>
          <w:rFonts w:eastAsia="Times New Roman"/>
          <w:szCs w:val="24"/>
        </w:rPr>
        <w:t>,</w:t>
      </w:r>
      <w:r>
        <w:rPr>
          <w:rFonts w:eastAsia="Times New Roman"/>
          <w:szCs w:val="24"/>
        </w:rPr>
        <w:t xml:space="preserve"> για να μην πάρουν κάποιοι ξένοι το όφελος. Μεγάλο όφελος! Έχασαν οι μηχανικοί πο</w:t>
      </w:r>
      <w:r>
        <w:rPr>
          <w:rFonts w:eastAsia="Times New Roman"/>
          <w:szCs w:val="24"/>
        </w:rPr>
        <w:t>υ σας εμπιστεύτηκαν και σας ψήφιζαν το 92% των χρημάτων τους.</w:t>
      </w:r>
    </w:p>
    <w:p w14:paraId="539FA331" w14:textId="77777777" w:rsidR="009E4222" w:rsidRDefault="00AC15E4">
      <w:pPr>
        <w:spacing w:line="600" w:lineRule="auto"/>
        <w:ind w:firstLine="720"/>
        <w:jc w:val="both"/>
        <w:rPr>
          <w:rFonts w:eastAsia="Times New Roman"/>
          <w:szCs w:val="24"/>
        </w:rPr>
      </w:pPr>
      <w:r>
        <w:rPr>
          <w:rFonts w:eastAsia="Times New Roman"/>
          <w:szCs w:val="24"/>
        </w:rPr>
        <w:t>Ξ</w:t>
      </w:r>
      <w:r>
        <w:rPr>
          <w:rFonts w:eastAsia="Times New Roman"/>
          <w:szCs w:val="24"/>
        </w:rPr>
        <w:t xml:space="preserve">έρετε τι άλλο δεν είπατε, κύριε </w:t>
      </w:r>
      <w:proofErr w:type="spellStart"/>
      <w:r>
        <w:rPr>
          <w:rFonts w:eastAsia="Times New Roman"/>
          <w:szCs w:val="24"/>
        </w:rPr>
        <w:t>Σπίρτζη</w:t>
      </w:r>
      <w:proofErr w:type="spellEnd"/>
      <w:r>
        <w:rPr>
          <w:rFonts w:eastAsia="Times New Roman"/>
          <w:szCs w:val="24"/>
        </w:rPr>
        <w:t xml:space="preserve">; Γιατί πήρε το δάνειο ο κ. Καλογρίτσας επί Κυβερνήσεως ΣΥΡΙΖΑ, κύριε </w:t>
      </w:r>
      <w:proofErr w:type="spellStart"/>
      <w:r>
        <w:rPr>
          <w:rFonts w:eastAsia="Times New Roman"/>
          <w:szCs w:val="24"/>
        </w:rPr>
        <w:t>Σπίρτζη</w:t>
      </w:r>
      <w:proofErr w:type="spellEnd"/>
      <w:r>
        <w:rPr>
          <w:rFonts w:eastAsia="Times New Roman"/>
          <w:szCs w:val="24"/>
        </w:rPr>
        <w:t xml:space="preserve">; Έχει καμμία σημασία ότι ερχόταν στις προεκλογικές ομιλίες του κ. Παππά; </w:t>
      </w:r>
    </w:p>
    <w:p w14:paraId="539FA332" w14:textId="77777777" w:rsidR="009E4222" w:rsidRDefault="00AC15E4">
      <w:pPr>
        <w:spacing w:line="600" w:lineRule="auto"/>
        <w:ind w:firstLine="720"/>
        <w:jc w:val="both"/>
        <w:rPr>
          <w:rFonts w:eastAsia="Times New Roman"/>
          <w:szCs w:val="24"/>
        </w:rPr>
      </w:pPr>
      <w:r>
        <w:rPr>
          <w:rFonts w:eastAsia="Times New Roman"/>
          <w:szCs w:val="24"/>
        </w:rPr>
        <w:lastRenderedPageBreak/>
        <w:t>Επ</w:t>
      </w:r>
      <w:r>
        <w:rPr>
          <w:rFonts w:eastAsia="Times New Roman"/>
          <w:szCs w:val="24"/>
        </w:rPr>
        <w:t xml:space="preserve">ίσης δεν απαντήσατε για τον κ. </w:t>
      </w:r>
      <w:proofErr w:type="spellStart"/>
      <w:r>
        <w:rPr>
          <w:rFonts w:eastAsia="Times New Roman"/>
          <w:szCs w:val="24"/>
        </w:rPr>
        <w:t>Κούλογλου</w:t>
      </w:r>
      <w:proofErr w:type="spellEnd"/>
      <w:r>
        <w:rPr>
          <w:rFonts w:eastAsia="Times New Roman"/>
          <w:szCs w:val="24"/>
        </w:rPr>
        <w:t xml:space="preserve">. Ποιους κυβερνητικούς παράγοντες εννοούσε σήμερα ο </w:t>
      </w:r>
      <w:r>
        <w:rPr>
          <w:rFonts w:eastAsia="Times New Roman"/>
          <w:szCs w:val="24"/>
        </w:rPr>
        <w:t>Ε</w:t>
      </w:r>
      <w:r>
        <w:rPr>
          <w:rFonts w:eastAsia="Times New Roman"/>
          <w:szCs w:val="24"/>
        </w:rPr>
        <w:t xml:space="preserve">υρωβουλευτής του ΣΥΡΙΖΑ ότι είχαν συμμαχίες με κυβερνητικά στελέχη, κύριε </w:t>
      </w:r>
      <w:proofErr w:type="spellStart"/>
      <w:r>
        <w:rPr>
          <w:rFonts w:eastAsia="Times New Roman"/>
          <w:szCs w:val="24"/>
        </w:rPr>
        <w:t>Σπίρτζη</w:t>
      </w:r>
      <w:proofErr w:type="spellEnd"/>
      <w:r>
        <w:rPr>
          <w:rFonts w:eastAsia="Times New Roman"/>
          <w:szCs w:val="24"/>
        </w:rPr>
        <w:t xml:space="preserve"> ή </w:t>
      </w:r>
      <w:proofErr w:type="spellStart"/>
      <w:r>
        <w:rPr>
          <w:rFonts w:eastAsia="Times New Roman"/>
          <w:szCs w:val="24"/>
        </w:rPr>
        <w:t>Σπρίτζη</w:t>
      </w:r>
      <w:proofErr w:type="spellEnd"/>
      <w:r>
        <w:rPr>
          <w:rFonts w:eastAsia="Times New Roman"/>
          <w:szCs w:val="24"/>
        </w:rPr>
        <w:t xml:space="preserve">, που σας είπα χθες και στεναχωρήθηκε ο </w:t>
      </w:r>
      <w:proofErr w:type="spellStart"/>
      <w:r>
        <w:rPr>
          <w:rFonts w:eastAsia="Times New Roman"/>
          <w:szCs w:val="24"/>
        </w:rPr>
        <w:t>Προεδρεύων</w:t>
      </w:r>
      <w:proofErr w:type="spellEnd"/>
      <w:r>
        <w:rPr>
          <w:rFonts w:eastAsia="Times New Roman"/>
          <w:szCs w:val="24"/>
        </w:rPr>
        <w:t xml:space="preserve"> του ΣΥΡΙΖΑ;</w:t>
      </w:r>
    </w:p>
    <w:p w14:paraId="539FA333" w14:textId="77777777" w:rsidR="009E4222" w:rsidRDefault="00AC15E4">
      <w:pPr>
        <w:spacing w:line="600" w:lineRule="auto"/>
        <w:ind w:firstLine="720"/>
        <w:jc w:val="both"/>
        <w:rPr>
          <w:rFonts w:eastAsia="Times New Roman"/>
          <w:szCs w:val="24"/>
        </w:rPr>
      </w:pPr>
      <w:r>
        <w:rPr>
          <w:rFonts w:eastAsia="Times New Roman"/>
          <w:szCs w:val="24"/>
        </w:rPr>
        <w:t xml:space="preserve">Λοιπόν, </w:t>
      </w:r>
      <w:r>
        <w:rPr>
          <w:rFonts w:eastAsia="Times New Roman"/>
          <w:szCs w:val="24"/>
        </w:rPr>
        <w:t>ακούστε.</w:t>
      </w:r>
    </w:p>
    <w:p w14:paraId="539FA334" w14:textId="77777777" w:rsidR="009E4222" w:rsidRDefault="00AC15E4">
      <w:pPr>
        <w:spacing w:line="600" w:lineRule="auto"/>
        <w:ind w:firstLine="720"/>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Κύριε Γεωργιάδη, σας παρακαλώ!</w:t>
      </w:r>
      <w:r>
        <w:rPr>
          <w:rFonts w:eastAsia="Times New Roman"/>
          <w:b/>
          <w:szCs w:val="24"/>
        </w:rPr>
        <w:t xml:space="preserve"> </w:t>
      </w:r>
    </w:p>
    <w:p w14:paraId="539FA335" w14:textId="77777777" w:rsidR="009E4222" w:rsidRDefault="00AC15E4">
      <w:pPr>
        <w:spacing w:line="600" w:lineRule="auto"/>
        <w:ind w:firstLine="720"/>
        <w:jc w:val="both"/>
        <w:rPr>
          <w:rFonts w:eastAsia="Times New Roman"/>
          <w:b/>
          <w:szCs w:val="24"/>
        </w:rPr>
      </w:pPr>
      <w:r>
        <w:rPr>
          <w:rFonts w:eastAsia="Times New Roman"/>
          <w:b/>
          <w:szCs w:val="24"/>
        </w:rPr>
        <w:t xml:space="preserve">ΣΠΥΡΙΔΩΝ-ΑΔΩΝΙΣ ΓΕΩΡΓΙΑΔΗΣ: </w:t>
      </w:r>
      <w:r>
        <w:rPr>
          <w:rFonts w:eastAsia="Times New Roman"/>
          <w:szCs w:val="24"/>
        </w:rPr>
        <w:t>Δεν απαντήσατε σε τίποτα. Σας πιάσαμε «με την γίδα στην πλάτη». Τρέματε σαν το ψάρι. Είστε αξιοθρήνητος. Θα πρέπει να απολογηθείτε στους μηχανικούς που εξα</w:t>
      </w:r>
      <w:r>
        <w:rPr>
          <w:rFonts w:eastAsia="Times New Roman"/>
          <w:szCs w:val="24"/>
        </w:rPr>
        <w:t>ιτίας σας έχασαν όλα τους τα λεφτά.</w:t>
      </w:r>
    </w:p>
    <w:p w14:paraId="539FA336" w14:textId="77777777" w:rsidR="009E4222" w:rsidRDefault="00AC15E4">
      <w:pPr>
        <w:spacing w:line="600" w:lineRule="auto"/>
        <w:ind w:firstLine="720"/>
        <w:jc w:val="center"/>
        <w:rPr>
          <w:rFonts w:eastAsia="Times New Roman"/>
          <w:b/>
          <w:szCs w:val="24"/>
        </w:rPr>
      </w:pPr>
      <w:r>
        <w:rPr>
          <w:rFonts w:eastAsia="Times New Roman" w:cs="Times New Roman"/>
          <w:szCs w:val="24"/>
        </w:rPr>
        <w:t>(Χειροκροτήματα από την πτέρυγα της Νέας Δημοκρατίας)</w:t>
      </w:r>
    </w:p>
    <w:p w14:paraId="539FA337"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σας ευχαριστούμε πολύ.</w:t>
      </w:r>
    </w:p>
    <w:p w14:paraId="539FA338" w14:textId="77777777" w:rsidR="009E4222" w:rsidRDefault="00AC15E4">
      <w:pPr>
        <w:spacing w:line="600" w:lineRule="auto"/>
        <w:ind w:firstLine="720"/>
        <w:jc w:val="both"/>
        <w:rPr>
          <w:rFonts w:eastAsia="Times New Roman"/>
          <w:b/>
          <w:szCs w:val="24"/>
        </w:rPr>
      </w:pPr>
      <w:r>
        <w:rPr>
          <w:rFonts w:eastAsia="Times New Roman"/>
          <w:b/>
          <w:szCs w:val="24"/>
        </w:rPr>
        <w:lastRenderedPageBreak/>
        <w:t xml:space="preserve">ΧΡΗΣΤΟΣ ΣΠΙΡΤΖΗΣ (Υπουργός Υποδομών, Μεταφορών και Δικτύων): </w:t>
      </w:r>
      <w:r>
        <w:rPr>
          <w:rFonts w:eastAsia="Times New Roman"/>
          <w:szCs w:val="24"/>
        </w:rPr>
        <w:t>Κύριε Πρόεδρε, θα ήθελα τον λόγο.</w:t>
      </w:r>
    </w:p>
    <w:p w14:paraId="539FA339"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Υπουργέ, προφανώς υπάρχει προσωπικό θέμα. Σας παρακαλώ πάρα πολύ, το προσωπικό μπορεί να απαντηθεί σε ένα λεπτό. Παρακαλώ πάρα πολύ!</w:t>
      </w:r>
    </w:p>
    <w:p w14:paraId="539FA33A"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Θα είμαι πάρα πολύ σύντ</w:t>
      </w:r>
      <w:r>
        <w:rPr>
          <w:rFonts w:eastAsia="Times New Roman"/>
          <w:szCs w:val="24"/>
        </w:rPr>
        <w:t>ομος, κύριε Πρόεδρε.</w:t>
      </w:r>
    </w:p>
    <w:p w14:paraId="539FA33B" w14:textId="77777777" w:rsidR="009E4222" w:rsidRDefault="00AC15E4">
      <w:pPr>
        <w:spacing w:line="600" w:lineRule="auto"/>
        <w:ind w:firstLine="720"/>
        <w:jc w:val="both"/>
        <w:rPr>
          <w:rFonts w:eastAsia="Times New Roman"/>
          <w:szCs w:val="24"/>
        </w:rPr>
      </w:pPr>
      <w:r>
        <w:rPr>
          <w:rFonts w:eastAsia="Times New Roman"/>
          <w:szCs w:val="24"/>
        </w:rPr>
        <w:t xml:space="preserve">Εδώ έχω τα Πρακτικά του ΕΤΑΑ του 2012, που ο κ. </w:t>
      </w:r>
      <w:proofErr w:type="spellStart"/>
      <w:r>
        <w:rPr>
          <w:rFonts w:eastAsia="Times New Roman"/>
          <w:szCs w:val="24"/>
        </w:rPr>
        <w:t>Στασινός</w:t>
      </w:r>
      <w:proofErr w:type="spellEnd"/>
      <w:r>
        <w:rPr>
          <w:rFonts w:eastAsia="Times New Roman"/>
          <w:szCs w:val="24"/>
        </w:rPr>
        <w:t xml:space="preserve"> ψηφίζει τα 400 εκατομμύρια ευρώ, που το Ταμείο το ΕΤΑΑ, είναι υπεύθυνο.</w:t>
      </w:r>
    </w:p>
    <w:p w14:paraId="539FA33C" w14:textId="77777777" w:rsidR="009E4222" w:rsidRDefault="00AC15E4">
      <w:pPr>
        <w:spacing w:line="600" w:lineRule="auto"/>
        <w:ind w:firstLine="720"/>
        <w:jc w:val="both"/>
        <w:rPr>
          <w:rFonts w:eastAsia="Times New Roman"/>
          <w:b/>
          <w:szCs w:val="24"/>
        </w:rPr>
      </w:pPr>
      <w:r>
        <w:rPr>
          <w:rFonts w:eastAsia="Times New Roman"/>
          <w:b/>
          <w:szCs w:val="24"/>
        </w:rPr>
        <w:t xml:space="preserve">ΜΑΥΡΟΥΔΗΣ ΒΟΡΙΔΗΣ: </w:t>
      </w:r>
      <w:r>
        <w:rPr>
          <w:rFonts w:eastAsia="Times New Roman"/>
          <w:szCs w:val="24"/>
        </w:rPr>
        <w:t>Ποιόν εκπροσωπεί;</w:t>
      </w:r>
    </w:p>
    <w:p w14:paraId="539FA33D"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Το Τεχνι</w:t>
      </w:r>
      <w:r>
        <w:rPr>
          <w:rFonts w:eastAsia="Times New Roman"/>
          <w:szCs w:val="24"/>
        </w:rPr>
        <w:t xml:space="preserve">κό Επιμελητήριο. </w:t>
      </w:r>
    </w:p>
    <w:p w14:paraId="539FA33E" w14:textId="77777777" w:rsidR="009E4222" w:rsidRDefault="00AC15E4">
      <w:pPr>
        <w:spacing w:line="600" w:lineRule="auto"/>
        <w:ind w:firstLine="720"/>
        <w:jc w:val="both"/>
        <w:rPr>
          <w:rFonts w:eastAsia="Times New Roman"/>
          <w:szCs w:val="24"/>
        </w:rPr>
      </w:pPr>
      <w:r>
        <w:rPr>
          <w:rFonts w:eastAsia="Times New Roman"/>
          <w:szCs w:val="24"/>
        </w:rPr>
        <w:lastRenderedPageBreak/>
        <w:t>Αλλά αν μη τι άλλο...</w:t>
      </w:r>
    </w:p>
    <w:p w14:paraId="539FA33F" w14:textId="77777777" w:rsidR="009E4222" w:rsidRDefault="00AC15E4">
      <w:pPr>
        <w:spacing w:line="600" w:lineRule="auto"/>
        <w:ind w:firstLine="720"/>
        <w:jc w:val="center"/>
        <w:rPr>
          <w:rFonts w:eastAsia="Times New Roman"/>
          <w:szCs w:val="24"/>
        </w:rPr>
      </w:pPr>
      <w:r>
        <w:rPr>
          <w:rFonts w:eastAsia="Times New Roman" w:cs="Times New Roman"/>
          <w:szCs w:val="24"/>
        </w:rPr>
        <w:t>(Θόρυβος στην Αίθουσα)</w:t>
      </w:r>
    </w:p>
    <w:p w14:paraId="539FA340" w14:textId="77777777" w:rsidR="009E4222" w:rsidRDefault="00AC15E4">
      <w:pPr>
        <w:spacing w:line="600" w:lineRule="auto"/>
        <w:ind w:firstLine="720"/>
        <w:jc w:val="both"/>
        <w:rPr>
          <w:rFonts w:eastAsia="Times New Roman"/>
          <w:szCs w:val="24"/>
        </w:rPr>
      </w:pPr>
      <w:r>
        <w:rPr>
          <w:rFonts w:eastAsia="Times New Roman"/>
          <w:szCs w:val="24"/>
        </w:rPr>
        <w:t xml:space="preserve">Ακούστε. Το 2014 είχε πάρει απόφαση. Για να μην </w:t>
      </w:r>
      <w:proofErr w:type="spellStart"/>
      <w:r>
        <w:rPr>
          <w:rFonts w:eastAsia="Times New Roman"/>
          <w:szCs w:val="24"/>
        </w:rPr>
        <w:t>κοροϊδευόμαστε</w:t>
      </w:r>
      <w:proofErr w:type="spellEnd"/>
      <w:r>
        <w:rPr>
          <w:rFonts w:eastAsia="Times New Roman"/>
          <w:szCs w:val="24"/>
        </w:rPr>
        <w:t xml:space="preserve">. </w:t>
      </w:r>
    </w:p>
    <w:p w14:paraId="539FA341" w14:textId="77777777" w:rsidR="009E4222" w:rsidRDefault="00AC15E4">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Έχει ψηφίσει το ΤΕΕ «ναι», αυτός έχει ψηφίσει «όχι» κι εσείς ζητάτε...</w:t>
      </w:r>
    </w:p>
    <w:p w14:paraId="539FA342" w14:textId="77777777" w:rsidR="009E4222" w:rsidRDefault="00AC15E4">
      <w:pPr>
        <w:spacing w:line="600" w:lineRule="auto"/>
        <w:ind w:firstLine="720"/>
        <w:jc w:val="both"/>
        <w:rPr>
          <w:rFonts w:eastAsia="Times New Roman"/>
          <w:szCs w:val="24"/>
        </w:rPr>
      </w:pPr>
      <w:r>
        <w:rPr>
          <w:rFonts w:eastAsia="Times New Roman"/>
          <w:b/>
          <w:szCs w:val="24"/>
        </w:rPr>
        <w:t>ΧΡΗΣΤΟΣ ΣΠΙΡΤΖΗΣ (Υπουργός Υπ</w:t>
      </w:r>
      <w:r>
        <w:rPr>
          <w:rFonts w:eastAsia="Times New Roman"/>
          <w:b/>
          <w:szCs w:val="24"/>
        </w:rPr>
        <w:t xml:space="preserve">οδομών, Μεταφορών και Δικτύων): </w:t>
      </w:r>
      <w:r>
        <w:rPr>
          <w:rFonts w:eastAsia="Times New Roman"/>
          <w:szCs w:val="24"/>
        </w:rPr>
        <w:t>Επίσης, αν θέλετε, με ακούτε. Σας άκουσα σαν Παναγία. Με είπατε αξιοθρήνητο, ότι έτρεμα.</w:t>
      </w:r>
    </w:p>
    <w:p w14:paraId="539FA343" w14:textId="77777777" w:rsidR="009E4222" w:rsidRDefault="00AC15E4">
      <w:pPr>
        <w:spacing w:line="600" w:lineRule="auto"/>
        <w:ind w:firstLine="720"/>
        <w:jc w:val="both"/>
        <w:rPr>
          <w:rFonts w:eastAsia="Times New Roman"/>
          <w:b/>
          <w:szCs w:val="24"/>
        </w:rPr>
      </w:pPr>
      <w:r>
        <w:rPr>
          <w:rFonts w:eastAsia="Times New Roman"/>
          <w:b/>
          <w:szCs w:val="24"/>
        </w:rPr>
        <w:t xml:space="preserve">ΣΠΥΡΙΔΩΝ–ΑΔΩΝΙΣ ΓΕΩΡΓΙΑΔΗΣ: </w:t>
      </w:r>
      <w:r>
        <w:rPr>
          <w:rFonts w:eastAsia="Times New Roman"/>
          <w:szCs w:val="24"/>
        </w:rPr>
        <w:t>Θα σας κυνηγάει για πολλά χρόνια αυτό.</w:t>
      </w:r>
    </w:p>
    <w:p w14:paraId="539FA344"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Σιγά μη</w:t>
      </w:r>
      <w:r>
        <w:rPr>
          <w:rFonts w:eastAsia="Times New Roman"/>
          <w:szCs w:val="24"/>
        </w:rPr>
        <w:t xml:space="preserve"> μας κυνηγάει. Δεν μας κυνηγάνε εμάς έτσι, κύριε Γεωργιάδη.</w:t>
      </w:r>
    </w:p>
    <w:p w14:paraId="539FA345" w14:textId="77777777" w:rsidR="009E4222" w:rsidRDefault="00AC15E4">
      <w:pPr>
        <w:spacing w:line="600" w:lineRule="auto"/>
        <w:ind w:firstLine="720"/>
        <w:jc w:val="both"/>
        <w:rPr>
          <w:rFonts w:eastAsia="Times New Roman"/>
          <w:szCs w:val="24"/>
        </w:rPr>
      </w:pPr>
      <w:r>
        <w:rPr>
          <w:rFonts w:eastAsia="Times New Roman"/>
          <w:szCs w:val="24"/>
        </w:rPr>
        <w:lastRenderedPageBreak/>
        <w:t>Σας προκαλούμε να φέρετε εδώ και πάρα πολύ καιρό κάτι που να μας κατηγορείτε, συγκεκριμένο, όχι λάσπη στον ανεμιστήρα. Συνεχίζετε.</w:t>
      </w:r>
    </w:p>
    <w:p w14:paraId="539FA346" w14:textId="77777777" w:rsidR="009E4222" w:rsidRDefault="00AC15E4">
      <w:pPr>
        <w:spacing w:line="600" w:lineRule="auto"/>
        <w:ind w:firstLine="720"/>
        <w:jc w:val="both"/>
        <w:rPr>
          <w:rFonts w:eastAsia="Times New Roman"/>
          <w:szCs w:val="24"/>
        </w:rPr>
      </w:pPr>
      <w:r>
        <w:rPr>
          <w:rFonts w:eastAsia="Times New Roman"/>
          <w:szCs w:val="24"/>
        </w:rPr>
        <w:t>Να σας ρωτήσουμε εμείς, λοιπόν. Τα δάνεια της Νέας Δημοκρατίας κα</w:t>
      </w:r>
      <w:r>
        <w:rPr>
          <w:rFonts w:eastAsia="Times New Roman"/>
          <w:szCs w:val="24"/>
        </w:rPr>
        <w:t xml:space="preserve">ι του ΠΑΣΟΚ στην Τράπεζα Αττικής εξυπηρετούνται; Είναι διασφαλισμένα; Γίνεται όλη αυτή η λάσπη για να μην καταγγελθούν τα δάνεια των κομμάτων σας στην </w:t>
      </w:r>
      <w:r>
        <w:rPr>
          <w:rFonts w:eastAsia="Times New Roman"/>
          <w:szCs w:val="24"/>
        </w:rPr>
        <w:t>τ</w:t>
      </w:r>
      <w:r>
        <w:rPr>
          <w:rFonts w:eastAsia="Times New Roman"/>
          <w:szCs w:val="24"/>
        </w:rPr>
        <w:t xml:space="preserve">ράπεζα που κατηγορείται ως </w:t>
      </w:r>
      <w:r>
        <w:rPr>
          <w:rFonts w:eastAsia="Times New Roman"/>
          <w:szCs w:val="24"/>
        </w:rPr>
        <w:t>«</w:t>
      </w:r>
      <w:r>
        <w:rPr>
          <w:rFonts w:eastAsia="Times New Roman"/>
          <w:szCs w:val="24"/>
        </w:rPr>
        <w:t xml:space="preserve">ΣΥΡΙΖΑ </w:t>
      </w:r>
      <w:r>
        <w:rPr>
          <w:rFonts w:eastAsia="Times New Roman"/>
          <w:szCs w:val="24"/>
          <w:lang w:val="en-US"/>
        </w:rPr>
        <w:t>bank</w:t>
      </w:r>
      <w:r>
        <w:rPr>
          <w:rFonts w:eastAsia="Times New Roman"/>
          <w:szCs w:val="24"/>
        </w:rPr>
        <w:t>»</w:t>
      </w:r>
      <w:r>
        <w:rPr>
          <w:rFonts w:eastAsia="Times New Roman"/>
          <w:szCs w:val="24"/>
        </w:rPr>
        <w:t>; Ναι ή όχι; Να μας τα πείτε.</w:t>
      </w:r>
    </w:p>
    <w:p w14:paraId="539FA347"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39FA34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Πληρώνετε τ</w:t>
      </w:r>
      <w:r>
        <w:rPr>
          <w:rFonts w:eastAsia="Times New Roman" w:cs="Times New Roman"/>
          <w:szCs w:val="24"/>
        </w:rPr>
        <w:t>ις δόσεις; Ή ρίχνετε λάσπη στον ανεμιστήρα;</w:t>
      </w:r>
    </w:p>
    <w:p w14:paraId="539FA349" w14:textId="77777777" w:rsidR="009E4222" w:rsidRDefault="00AC15E4">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Θα τα δώσετε από την τσέπη σας τα λεφτά στους μηχανικούς, αυτά που χάθηκαν;</w:t>
      </w:r>
    </w:p>
    <w:p w14:paraId="539FA34A" w14:textId="77777777" w:rsidR="009E4222" w:rsidRDefault="00AC15E4">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Τα είπαμε αυτά.</w:t>
      </w:r>
    </w:p>
    <w:p w14:paraId="539FA34B" w14:textId="77777777" w:rsidR="009E4222" w:rsidRDefault="00AC15E4">
      <w:pPr>
        <w:spacing w:line="600" w:lineRule="auto"/>
        <w:ind w:firstLine="720"/>
        <w:jc w:val="both"/>
        <w:rPr>
          <w:rFonts w:eastAsia="Times New Roman" w:cs="Times New Roman"/>
          <w:szCs w:val="24"/>
        </w:rPr>
      </w:pPr>
      <w:r>
        <w:rPr>
          <w:rFonts w:eastAsia="Times New Roman"/>
          <w:b/>
          <w:szCs w:val="24"/>
        </w:rPr>
        <w:lastRenderedPageBreak/>
        <w:t>ΧΡΗΣΤΟΣ ΣΠΙΡΤΖΗΣ (Υπουργός Υποδομών, Μεταφορών και Δικτύων):</w:t>
      </w:r>
      <w:r>
        <w:rPr>
          <w:rFonts w:eastAsia="Times New Roman" w:cs="Times New Roman"/>
          <w:szCs w:val="24"/>
        </w:rPr>
        <w:t xml:space="preserve"> </w:t>
      </w:r>
      <w:r>
        <w:rPr>
          <w:rFonts w:eastAsia="Times New Roman" w:cs="Times New Roman"/>
          <w:szCs w:val="24"/>
        </w:rPr>
        <w:t xml:space="preserve">Τα είπατε, αλλά να πληρώσετε και κάνα φράγκο στην </w:t>
      </w:r>
      <w:r>
        <w:rPr>
          <w:rFonts w:eastAsia="Times New Roman" w:cs="Times New Roman"/>
          <w:szCs w:val="24"/>
        </w:rPr>
        <w:t>τ</w:t>
      </w:r>
      <w:r>
        <w:rPr>
          <w:rFonts w:eastAsia="Times New Roman" w:cs="Times New Roman"/>
          <w:szCs w:val="24"/>
        </w:rPr>
        <w:t>ράπεζα των μηχανικών.</w:t>
      </w:r>
    </w:p>
    <w:p w14:paraId="539FA34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w:t>
      </w:r>
      <w:r>
        <w:rPr>
          <w:rFonts w:eastAsia="Times New Roman"/>
          <w:szCs w:val="24"/>
        </w:rPr>
        <w:t>Υποδομών, Μεταφορών και Δικτύων</w:t>
      </w:r>
      <w:r>
        <w:rPr>
          <w:rFonts w:eastAsia="Times New Roman" w:cs="Times New Roman"/>
          <w:szCs w:val="24"/>
        </w:rPr>
        <w:t xml:space="preserve">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w:t>
      </w:r>
      <w:r>
        <w:rPr>
          <w:rFonts w:eastAsia="Times New Roman" w:cs="Times New Roman"/>
          <w:szCs w:val="24"/>
        </w:rPr>
        <w:t>τείας της Διεύθυνσης Στενογραφίας και Πρακτικών της Βουλής)</w:t>
      </w:r>
    </w:p>
    <w:p w14:paraId="539FA34D" w14:textId="77777777" w:rsidR="009E4222" w:rsidRDefault="00AC15E4">
      <w:pPr>
        <w:spacing w:line="600" w:lineRule="auto"/>
        <w:ind w:firstLine="720"/>
        <w:jc w:val="both"/>
        <w:rPr>
          <w:rFonts w:eastAsia="Times New Roman" w:cs="Times New Roman"/>
          <w:szCs w:val="24"/>
        </w:rPr>
      </w:pPr>
      <w:r>
        <w:rPr>
          <w:rFonts w:eastAsia="Times New Roman"/>
          <w:b/>
          <w:szCs w:val="24"/>
        </w:rPr>
        <w:t xml:space="preserve">ΠΡΟΕΔΡΕΥΩΝ (Σπυρίδων Λυκούδης): </w:t>
      </w:r>
      <w:r>
        <w:rPr>
          <w:rFonts w:eastAsia="Times New Roman" w:cs="Times New Roman"/>
          <w:szCs w:val="24"/>
        </w:rPr>
        <w:t xml:space="preserve">Κύριοι συνάδελφοι, νομίζω ότι εξηγήθηκε ο κύριος Υπουργός. </w:t>
      </w:r>
    </w:p>
    <w:p w14:paraId="539FA34E" w14:textId="77777777" w:rsidR="009E4222" w:rsidRDefault="00AC15E4">
      <w:pPr>
        <w:spacing w:line="600" w:lineRule="auto"/>
        <w:ind w:firstLine="720"/>
        <w:jc w:val="both"/>
        <w:rPr>
          <w:rFonts w:eastAsia="Times New Roman"/>
          <w:b/>
          <w:szCs w:val="24"/>
        </w:rPr>
      </w:pPr>
      <w:r>
        <w:rPr>
          <w:rFonts w:eastAsia="Times New Roman" w:cs="Times New Roman"/>
          <w:szCs w:val="24"/>
        </w:rPr>
        <w:t>Ευχαριστώ πολύ.</w:t>
      </w:r>
    </w:p>
    <w:p w14:paraId="539FA34F" w14:textId="77777777" w:rsidR="009E4222" w:rsidRDefault="00AC15E4">
      <w:pPr>
        <w:spacing w:line="600" w:lineRule="auto"/>
        <w:ind w:firstLine="720"/>
        <w:jc w:val="both"/>
        <w:rPr>
          <w:rFonts w:eastAsia="Times New Roman"/>
          <w:szCs w:val="24"/>
        </w:rPr>
      </w:pPr>
      <w:r>
        <w:rPr>
          <w:rFonts w:eastAsia="Times New Roman" w:cs="Times New Roman"/>
          <w:szCs w:val="24"/>
        </w:rPr>
        <w:t xml:space="preserve">Ο Υπουργός κ. </w:t>
      </w:r>
      <w:proofErr w:type="spellStart"/>
      <w:r>
        <w:rPr>
          <w:rFonts w:eastAsia="Times New Roman" w:cs="Times New Roman"/>
          <w:szCs w:val="24"/>
        </w:rPr>
        <w:t>Τσακαλώτος</w:t>
      </w:r>
      <w:proofErr w:type="spellEnd"/>
      <w:r>
        <w:rPr>
          <w:rFonts w:eastAsia="Times New Roman" w:cs="Times New Roman"/>
          <w:szCs w:val="24"/>
        </w:rPr>
        <w:t>, θέλει τον λόγο για να καταθέσει νομοτεχνική βελτίωση.</w:t>
      </w:r>
    </w:p>
    <w:p w14:paraId="539FA35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w:t>
      </w:r>
      <w:r>
        <w:rPr>
          <w:rFonts w:eastAsia="Times New Roman" w:cs="Times New Roman"/>
          <w:b/>
          <w:szCs w:val="24"/>
        </w:rPr>
        <w:t>Σ ΤΣΑΚΑΛΩΤΟΣ (Υπουργός Οικονομικών):</w:t>
      </w:r>
      <w:r>
        <w:rPr>
          <w:rFonts w:eastAsia="Times New Roman" w:cs="Times New Roman"/>
          <w:szCs w:val="24"/>
        </w:rPr>
        <w:t xml:space="preserve"> Μετά απ’ αυτή την ευθεία και ειλικρινή ανταλλαγή απόψεων, να σας καταθέσω κάποιες νομοτεχνικές βελτιώσεις. </w:t>
      </w:r>
    </w:p>
    <w:p w14:paraId="539FA35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Στο τέλος του τίτλου του σχεδίου νόμου προστίθεται η φράση «και άλλες διατάξεις», γιατί έγινε αυτό που εισηγήθη</w:t>
      </w:r>
      <w:r>
        <w:rPr>
          <w:rFonts w:eastAsia="Times New Roman" w:cs="Times New Roman"/>
          <w:szCs w:val="24"/>
        </w:rPr>
        <w:t xml:space="preserve">κε και ο κ. Παπαγγελόπουλος. </w:t>
      </w:r>
    </w:p>
    <w:p w14:paraId="539FA35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Στην αρχή της παραγράφου 3 άρθρου 2 προστίθεται η φράση «Με την επιφύλαξη των περιορισμών που προκύπτουν από το Σύνταγμα και της υποχρέωσης συμμόρφωσης στις δικαστικές αποφάσεις». Όπως καταλαβαίνετε αυτό έχει να κάνει με την Ε</w:t>
      </w:r>
      <w:r>
        <w:rPr>
          <w:rFonts w:eastAsia="Times New Roman" w:cs="Times New Roman"/>
          <w:szCs w:val="24"/>
        </w:rPr>
        <w:t xml:space="preserve">ΥΑΘ και την ΕΥΔΑΠ. </w:t>
      </w:r>
    </w:p>
    <w:p w14:paraId="539FA35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Έχει και μια μικρή προσθήκη, που είναι στην αιτιολογική έκθεση. Δεν σας λέω το πρώτο, γιατί δεν έχει καμμιά σημασία, απλώς για να γίνει η εισαγωγή. Διευκρινίζεται ότι η αξιοποίηση των επιχειρήσεων του Παραρτήματος Ε΄ σε καμμία περίπτωση</w:t>
      </w:r>
      <w:r>
        <w:rPr>
          <w:rFonts w:eastAsia="Times New Roman" w:cs="Times New Roman"/>
          <w:szCs w:val="24"/>
        </w:rPr>
        <w:t xml:space="preserve"> δεν περιλαμβάνει την αποξένωση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ως μοναδικού μετόχου της </w:t>
      </w:r>
      <w:r>
        <w:rPr>
          <w:rFonts w:eastAsia="Times New Roman" w:cs="Times New Roman"/>
          <w:szCs w:val="24"/>
        </w:rPr>
        <w:t>ε</w:t>
      </w:r>
      <w:r>
        <w:rPr>
          <w:rFonts w:eastAsia="Times New Roman" w:cs="Times New Roman"/>
          <w:szCs w:val="24"/>
        </w:rPr>
        <w:t xml:space="preserve">ταιρείας, από την πλειοψηφία του μετοχικού κεφαλαίου της </w:t>
      </w:r>
      <w:r>
        <w:rPr>
          <w:rFonts w:eastAsia="Times New Roman" w:cs="Times New Roman"/>
          <w:szCs w:val="24"/>
        </w:rPr>
        <w:t>«</w:t>
      </w:r>
      <w:r>
        <w:rPr>
          <w:rFonts w:eastAsia="Times New Roman" w:cs="Times New Roman"/>
          <w:szCs w:val="24"/>
        </w:rPr>
        <w:t>ΕΥΔΑΠ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για την ταυτότητα του νομικού λόγου, της </w:t>
      </w:r>
      <w:r>
        <w:rPr>
          <w:rFonts w:eastAsia="Times New Roman" w:cs="Times New Roman"/>
          <w:szCs w:val="24"/>
        </w:rPr>
        <w:t>«</w:t>
      </w:r>
      <w:r>
        <w:rPr>
          <w:rFonts w:eastAsia="Times New Roman" w:cs="Times New Roman"/>
          <w:szCs w:val="24"/>
        </w:rPr>
        <w:t>ΕΥΑΘ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σύμφωνα με τη νομολογία του Συμβουλίου της Επι</w:t>
      </w:r>
      <w:r>
        <w:rPr>
          <w:rFonts w:eastAsia="Times New Roman" w:cs="Times New Roman"/>
          <w:szCs w:val="24"/>
        </w:rPr>
        <w:t xml:space="preserve">κρατείας </w:t>
      </w:r>
      <w:r>
        <w:rPr>
          <w:rFonts w:eastAsia="Times New Roman" w:cs="Times New Roman"/>
          <w:szCs w:val="24"/>
        </w:rPr>
        <w:t>κ</w:t>
      </w:r>
      <w:r>
        <w:rPr>
          <w:rFonts w:eastAsia="Times New Roman" w:cs="Times New Roman"/>
          <w:szCs w:val="24"/>
        </w:rPr>
        <w:t>αι λέει τον αριθμό της ολομέλειας</w:t>
      </w:r>
      <w:r>
        <w:rPr>
          <w:rFonts w:eastAsia="Times New Roman" w:cs="Times New Roman"/>
          <w:szCs w:val="24"/>
        </w:rPr>
        <w:t>,</w:t>
      </w:r>
      <w:r>
        <w:rPr>
          <w:rFonts w:eastAsia="Times New Roman" w:cs="Times New Roman"/>
          <w:szCs w:val="24"/>
        </w:rPr>
        <w:t xml:space="preserve"> που ήταν αυτή η απόφαση. </w:t>
      </w:r>
    </w:p>
    <w:p w14:paraId="539FA35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539FA35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Ευκλείδης </w:t>
      </w:r>
      <w:proofErr w:type="spellStart"/>
      <w:r>
        <w:rPr>
          <w:rFonts w:eastAsia="Times New Roman" w:cs="Times New Roman"/>
          <w:szCs w:val="24"/>
        </w:rPr>
        <w:t>Τσακαλώτος</w:t>
      </w:r>
      <w:proofErr w:type="spellEnd"/>
      <w:r>
        <w:rPr>
          <w:rFonts w:eastAsia="Times New Roman" w:cs="Times New Roman"/>
          <w:b/>
          <w:szCs w:val="24"/>
        </w:rPr>
        <w:t xml:space="preserve"> </w:t>
      </w:r>
      <w:r>
        <w:rPr>
          <w:rFonts w:eastAsia="Times New Roman" w:cs="Times New Roman"/>
          <w:szCs w:val="24"/>
        </w:rPr>
        <w:t>καταθέτει για τα Πρακτικά τις προαναφερθείσες νομοτεχνικές βελτιώσεις</w:t>
      </w:r>
      <w:r>
        <w:rPr>
          <w:rFonts w:eastAsia="Times New Roman" w:cs="Times New Roman"/>
          <w:szCs w:val="24"/>
        </w:rPr>
        <w:t>,</w:t>
      </w:r>
      <w:r>
        <w:rPr>
          <w:rFonts w:eastAsia="Times New Roman" w:cs="Times New Roman"/>
          <w:szCs w:val="24"/>
        </w:rPr>
        <w:t xml:space="preserve"> οι οποίες έχουν ως εξής: </w:t>
      </w:r>
    </w:p>
    <w:p w14:paraId="539FA356"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w:t>
      </w:r>
      <w:r>
        <w:rPr>
          <w:rFonts w:eastAsia="Times New Roman" w:cs="Times New Roman"/>
          <w:szCs w:val="24"/>
        </w:rPr>
        <w:t>ΔΑΣ)</w:t>
      </w:r>
    </w:p>
    <w:p w14:paraId="539FA357"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(Να μπουν οι σελίδες 263-264)</w:t>
      </w:r>
    </w:p>
    <w:p w14:paraId="539FA358"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39FA35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539FA35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συνάδελφος κ. Φωτεινή Αραμπατζή από τη Νέα Δημοκρατία έχει τον λόγο. </w:t>
      </w:r>
    </w:p>
    <w:p w14:paraId="539FA35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 </w:t>
      </w:r>
    </w:p>
    <w:p w14:paraId="539FA35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Βουλή για μια ακόμα φορά με διαδικασίες εξπρές, βεβαίως, καλείται να επικυρώσει ένα κομμάτι από τη σκληρή διαπραγμάτευση του Αλέξη Τσίπρα. </w:t>
      </w:r>
    </w:p>
    <w:p w14:paraId="539FA35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Ποια είναι, όμως, αυτή η σκληρή διαπραγμάτευση και τα αποτελέσματά της; Αποκαλυφθήκα</w:t>
      </w:r>
      <w:r>
        <w:rPr>
          <w:rFonts w:eastAsia="Times New Roman" w:cs="Times New Roman"/>
          <w:szCs w:val="24"/>
        </w:rPr>
        <w:t>τε κύριοι του ΣΥΡΙΖΑ και αποκαλυφθήκατε σκληρά και επίσημα από τον ίδιο τον Αντιπρόεδρο της Κομισιόν. «Η Ελλάδα εφαρμόζει τώρα αυστηρότερα μέτρα λιτότητας απ’ ό,τι θα ήταν απαραίτητο</w:t>
      </w:r>
      <w:r>
        <w:rPr>
          <w:rFonts w:eastAsia="Times New Roman" w:cs="Times New Roman"/>
          <w:szCs w:val="24"/>
        </w:rPr>
        <w:t>,</w:t>
      </w:r>
      <w:r>
        <w:rPr>
          <w:rFonts w:eastAsia="Times New Roman" w:cs="Times New Roman"/>
          <w:szCs w:val="24"/>
        </w:rPr>
        <w:t xml:space="preserve"> αν οι μεταρρυθμίσεις της προηγούμενης κυβέρνησης συνεχίζονταν», είπε ο κ</w:t>
      </w:r>
      <w:r>
        <w:rPr>
          <w:rFonts w:eastAsia="Times New Roman" w:cs="Times New Roman"/>
          <w:szCs w:val="24"/>
        </w:rPr>
        <w:t xml:space="preserve">. </w:t>
      </w:r>
      <w:proofErr w:type="spellStart"/>
      <w:r>
        <w:rPr>
          <w:rFonts w:eastAsia="Times New Roman" w:cs="Times New Roman"/>
          <w:szCs w:val="24"/>
        </w:rPr>
        <w:t>Ντομπρό</w:t>
      </w:r>
      <w:r>
        <w:rPr>
          <w:rFonts w:eastAsia="Times New Roman" w:cs="Times New Roman"/>
          <w:szCs w:val="24"/>
        </w:rPr>
        <w:t>β</w:t>
      </w:r>
      <w:r>
        <w:rPr>
          <w:rFonts w:eastAsia="Times New Roman" w:cs="Times New Roman"/>
          <w:szCs w:val="24"/>
        </w:rPr>
        <w:t>σκι</w:t>
      </w:r>
      <w:r>
        <w:rPr>
          <w:rFonts w:eastAsia="Times New Roman" w:cs="Times New Roman"/>
          <w:szCs w:val="24"/>
        </w:rPr>
        <w:t>ς</w:t>
      </w:r>
      <w:proofErr w:type="spellEnd"/>
      <w:r>
        <w:rPr>
          <w:rFonts w:eastAsia="Times New Roman" w:cs="Times New Roman"/>
          <w:szCs w:val="24"/>
        </w:rPr>
        <w:t xml:space="preserve">, προσθέτοντας, βεβαίως, πως «έχει γίνει κατανοητό πια σε όλους ότι ο λαϊκισμός δεν λύνει τα προβλήματα». </w:t>
      </w:r>
    </w:p>
    <w:p w14:paraId="539FA35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Φυσικά αυτό εσάς σας πήρε μερικά χρόνια για να το καταλάβετε και κόστισε, δυστυχώς, στην ελληνική οικονομία πάνω από 80 δισεκατομμύρια </w:t>
      </w:r>
      <w:r>
        <w:rPr>
          <w:rFonts w:eastAsia="Times New Roman" w:cs="Times New Roman"/>
          <w:szCs w:val="24"/>
        </w:rPr>
        <w:t xml:space="preserve">ευρώ. Γι’ αυτό, προφανώς, στείλατε το πρόγραμμα της Θεσσαλονίκης, το παράλληλο πρόγραμμα και όλες τις άλλες βαρύγδουπες προεκλογικές σας εξαγγελίες </w:t>
      </w:r>
      <w:r>
        <w:rPr>
          <w:rFonts w:eastAsia="Times New Roman" w:cs="Times New Roman"/>
          <w:szCs w:val="24"/>
        </w:rPr>
        <w:lastRenderedPageBreak/>
        <w:t xml:space="preserve">στο καλάθι των </w:t>
      </w:r>
      <w:proofErr w:type="spellStart"/>
      <w:r>
        <w:rPr>
          <w:rFonts w:eastAsia="Times New Roman" w:cs="Times New Roman"/>
          <w:szCs w:val="24"/>
        </w:rPr>
        <w:t>αχρήστων</w:t>
      </w:r>
      <w:proofErr w:type="spellEnd"/>
      <w:r>
        <w:rPr>
          <w:rFonts w:eastAsia="Times New Roman" w:cs="Times New Roman"/>
          <w:szCs w:val="24"/>
        </w:rPr>
        <w:t xml:space="preserve"> του Μεγάρου Μαξίμου, αφού, βεβαίως, προηγουμένως εξαπατήσατε τους πολίτες για να πάρ</w:t>
      </w:r>
      <w:r>
        <w:rPr>
          <w:rFonts w:eastAsia="Times New Roman" w:cs="Times New Roman"/>
          <w:szCs w:val="24"/>
        </w:rPr>
        <w:t xml:space="preserve">ετε την εξουσία και τις καρέκλες, καρέκλες οι οποίες σας ενδιαφέρουν πάνω απ’ όλους και πάνω απ’ όλα. </w:t>
      </w:r>
    </w:p>
    <w:p w14:paraId="539FA35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διατηρήσετε αυτή την εξουσία, δεν διστάζετε να λειτουργήσετε ακόμα και </w:t>
      </w:r>
      <w:proofErr w:type="spellStart"/>
      <w:r>
        <w:rPr>
          <w:rFonts w:eastAsia="Times New Roman" w:cs="Times New Roman"/>
          <w:szCs w:val="24"/>
        </w:rPr>
        <w:t>αντιθεσμικά</w:t>
      </w:r>
      <w:proofErr w:type="spellEnd"/>
      <w:r>
        <w:rPr>
          <w:rFonts w:eastAsia="Times New Roman" w:cs="Times New Roman"/>
          <w:szCs w:val="24"/>
        </w:rPr>
        <w:t xml:space="preserve">, ακόμα και αντισυνταγματικά. </w:t>
      </w:r>
      <w:r>
        <w:rPr>
          <w:rFonts w:eastAsia="Times New Roman" w:cs="Times New Roman"/>
          <w:szCs w:val="24"/>
        </w:rPr>
        <w:t>Ό</w:t>
      </w:r>
      <w:r>
        <w:rPr>
          <w:rFonts w:eastAsia="Times New Roman" w:cs="Times New Roman"/>
          <w:szCs w:val="24"/>
        </w:rPr>
        <w:t>λη αυτή την αντισυνταγματική δράσ</w:t>
      </w:r>
      <w:r>
        <w:rPr>
          <w:rFonts w:eastAsia="Times New Roman" w:cs="Times New Roman"/>
          <w:szCs w:val="24"/>
        </w:rPr>
        <w:t xml:space="preserve">η τη βαφτίζετε δήθεν ως μάχη κατά της διαπλοκής. Μόνο που, προφανώς, δεν έχετε πάρει χαμπάρι ότι η διαπλοκή έχει το χρώμα του ΣΥΡΙΖΑ. </w:t>
      </w:r>
      <w:r>
        <w:rPr>
          <w:rFonts w:eastAsia="Times New Roman" w:cs="Times New Roman"/>
          <w:szCs w:val="24"/>
        </w:rPr>
        <w:t>Ό</w:t>
      </w:r>
      <w:r>
        <w:rPr>
          <w:rFonts w:eastAsia="Times New Roman" w:cs="Times New Roman"/>
          <w:szCs w:val="24"/>
        </w:rPr>
        <w:t xml:space="preserve">ταν η μάχη, βεβαίως, κατά της διαπλοκής δεν σας </w:t>
      </w:r>
      <w:proofErr w:type="spellStart"/>
      <w:r>
        <w:rPr>
          <w:rFonts w:eastAsia="Times New Roman" w:cs="Times New Roman"/>
          <w:szCs w:val="24"/>
        </w:rPr>
        <w:t>πολυβγαίνει</w:t>
      </w:r>
      <w:proofErr w:type="spellEnd"/>
      <w:r>
        <w:rPr>
          <w:rFonts w:eastAsia="Times New Roman" w:cs="Times New Roman"/>
          <w:szCs w:val="24"/>
        </w:rPr>
        <w:t xml:space="preserve">, ρίχνετε κι έναν Φίλη στην αρένα, για να θολώσει τα νερά και </w:t>
      </w:r>
      <w:r>
        <w:rPr>
          <w:rFonts w:eastAsia="Times New Roman" w:cs="Times New Roman"/>
          <w:szCs w:val="24"/>
        </w:rPr>
        <w:t xml:space="preserve">να τονώσει το αίσθημα των ιδεοληπτικών οπαδών σας με την αντιθρησκευτική σας ρητορεία. </w:t>
      </w:r>
      <w:r>
        <w:rPr>
          <w:rFonts w:eastAsia="Times New Roman" w:cs="Times New Roman"/>
          <w:szCs w:val="24"/>
        </w:rPr>
        <w:t>¨</w:t>
      </w:r>
      <w:proofErr w:type="spellStart"/>
      <w:r>
        <w:rPr>
          <w:rFonts w:eastAsia="Times New Roman" w:cs="Times New Roman"/>
          <w:szCs w:val="24"/>
        </w:rPr>
        <w:t>Ο</w:t>
      </w:r>
      <w:r>
        <w:rPr>
          <w:rFonts w:eastAsia="Times New Roman" w:cs="Times New Roman"/>
          <w:szCs w:val="24"/>
        </w:rPr>
        <w:t>ταν</w:t>
      </w:r>
      <w:proofErr w:type="spellEnd"/>
      <w:r>
        <w:rPr>
          <w:rFonts w:eastAsia="Times New Roman" w:cs="Times New Roman"/>
          <w:szCs w:val="24"/>
        </w:rPr>
        <w:t xml:space="preserve"> η ιεραρχία σάς αδειάζει, αδειάζετε κι εσείς με τη σειρά σας τον κ. Φίλη κι όλα μέλι γάλα. </w:t>
      </w:r>
    </w:p>
    <w:p w14:paraId="539FA36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Τι να </w:t>
      </w:r>
      <w:proofErr w:type="spellStart"/>
      <w:r>
        <w:rPr>
          <w:rFonts w:eastAsia="Times New Roman" w:cs="Times New Roman"/>
          <w:szCs w:val="24"/>
        </w:rPr>
        <w:t>πρωτοθυμηθεί</w:t>
      </w:r>
      <w:proofErr w:type="spellEnd"/>
      <w:r>
        <w:rPr>
          <w:rFonts w:eastAsia="Times New Roman" w:cs="Times New Roman"/>
          <w:szCs w:val="24"/>
        </w:rPr>
        <w:t xml:space="preserve"> κανείς, κυρίες και κύριοι του ΣΥΡΙΖΑ; Τα λαϊκά δημοψη</w:t>
      </w:r>
      <w:r>
        <w:rPr>
          <w:rFonts w:eastAsia="Times New Roman" w:cs="Times New Roman"/>
          <w:szCs w:val="24"/>
        </w:rPr>
        <w:t>φίσματα για τον δημόσιο χαρακτήρα του νερού; Τις απειλές σας προς εμάς για ειδικά δικαστήρια και κρεμάλες, επειδή θέλαμε –</w:t>
      </w:r>
      <w:r>
        <w:rPr>
          <w:rFonts w:eastAsia="Times New Roman" w:cs="Times New Roman"/>
          <w:szCs w:val="24"/>
        </w:rPr>
        <w:lastRenderedPageBreak/>
        <w:t xml:space="preserve">λέει- να ιδιωτικοποιήσουμε τη ΔΕΗ; Τις δεκάδες διαδηλώσεις και τις απεργίες, επειδή πουλούσαμε, υποτίθεται, κοψοχρονιά την ΤΡΑΙΝΟΣΕ; </w:t>
      </w:r>
    </w:p>
    <w:p w14:paraId="539FA36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τώρα; Τώρα, βεβαίως, χωρίς ίχνος ντροπής χειροκροτείτε τον εισηγητή σας και τον Υπουργό σας, γιατί μεταφέρει τα νερά, τη ΔΕΗ, την ΤΡΑΙΝΟΣΕ, το </w:t>
      </w:r>
      <w:proofErr w:type="spellStart"/>
      <w:r>
        <w:rPr>
          <w:rFonts w:eastAsia="Times New Roman" w:cs="Times New Roman"/>
          <w:szCs w:val="24"/>
        </w:rPr>
        <w:t>μετρο</w:t>
      </w:r>
      <w:proofErr w:type="spellEnd"/>
      <w:r>
        <w:rPr>
          <w:rFonts w:eastAsia="Times New Roman" w:cs="Times New Roman"/>
          <w:szCs w:val="24"/>
        </w:rPr>
        <w:t xml:space="preserve"> στο περίφημο Ταμείο Ιδιωτικοποιήσεων και έχει και το θράσος να λέει ότι, όσο ο ίδιος είναι Υπουργός, δε</w:t>
      </w:r>
      <w:r>
        <w:rPr>
          <w:rFonts w:eastAsia="Times New Roman" w:cs="Times New Roman"/>
          <w:szCs w:val="24"/>
        </w:rPr>
        <w:t xml:space="preserve">ν θα ιδιωτικοποιηθούν. Μετά ας αναλάβουν οι άλλοι την ευθύνη. </w:t>
      </w:r>
    </w:p>
    <w:p w14:paraId="539FA36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Αλήθεια αναρωτιέμαι σε αυτά τα </w:t>
      </w:r>
      <w:proofErr w:type="spellStart"/>
      <w:r>
        <w:rPr>
          <w:rFonts w:eastAsia="Times New Roman" w:cs="Times New Roman"/>
          <w:szCs w:val="24"/>
        </w:rPr>
        <w:t>προαπαιτούμενα</w:t>
      </w:r>
      <w:proofErr w:type="spellEnd"/>
      <w:r>
        <w:rPr>
          <w:rFonts w:eastAsia="Times New Roman" w:cs="Times New Roman"/>
          <w:szCs w:val="24"/>
        </w:rPr>
        <w:t>,</w:t>
      </w:r>
      <w:r>
        <w:rPr>
          <w:rFonts w:eastAsia="Times New Roman" w:cs="Times New Roman"/>
          <w:szCs w:val="24"/>
        </w:rPr>
        <w:t xml:space="preserve"> ο παριστάμενος κ. </w:t>
      </w:r>
      <w:proofErr w:type="spellStart"/>
      <w:r>
        <w:rPr>
          <w:rFonts w:eastAsia="Times New Roman" w:cs="Times New Roman"/>
          <w:szCs w:val="24"/>
        </w:rPr>
        <w:t>Σπίρτζης</w:t>
      </w:r>
      <w:proofErr w:type="spellEnd"/>
      <w:r>
        <w:rPr>
          <w:rFonts w:eastAsia="Times New Roman" w:cs="Times New Roman"/>
          <w:szCs w:val="24"/>
        </w:rPr>
        <w:t xml:space="preserve"> δεν θα κλάψει; Δεν θα ψηφίσει με πόνο ψυχής; Τι έγινε; Χάσατε την ευαισθησία σας ή δεν προλαβαίνετε να ασχοληθείτε με τ</w:t>
      </w:r>
      <w:r>
        <w:rPr>
          <w:rFonts w:eastAsia="Times New Roman" w:cs="Times New Roman"/>
          <w:szCs w:val="24"/>
        </w:rPr>
        <w:t xml:space="preserve">ον κ. Καλογρίτσα και τα βοσκοτόπια του; </w:t>
      </w:r>
    </w:p>
    <w:p w14:paraId="539FA36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μόνο θετικό, βεβαίως, της σημερινής ημέρας, κυρίες και κύριοι του ΣΥΡΙΖΑ, είναι ότι βάζετε μόνοι σας ταφόπλακα σε όλους τους μύθους και τα παραμύθια που λέγατε για χρόνια, με τα οποία παραμύθια </w:t>
      </w:r>
      <w:r>
        <w:rPr>
          <w:rFonts w:eastAsia="Times New Roman" w:cs="Times New Roman"/>
          <w:szCs w:val="24"/>
        </w:rPr>
        <w:lastRenderedPageBreak/>
        <w:t>φλομώσατε τον ελλη</w:t>
      </w:r>
      <w:r>
        <w:rPr>
          <w:rFonts w:eastAsia="Times New Roman" w:cs="Times New Roman"/>
          <w:szCs w:val="24"/>
        </w:rPr>
        <w:t xml:space="preserve">νικό λαό και πήρατε την εξουσία. Όλοι αυτοί, λοιπόν, οι μύθοι θυσιάζονται σήμερα στον βωμό της </w:t>
      </w:r>
      <w:proofErr w:type="spellStart"/>
      <w:r>
        <w:rPr>
          <w:rFonts w:eastAsia="Times New Roman" w:cs="Times New Roman"/>
          <w:szCs w:val="24"/>
        </w:rPr>
        <w:t>υποδόσης</w:t>
      </w:r>
      <w:proofErr w:type="spellEnd"/>
      <w:r>
        <w:rPr>
          <w:rFonts w:eastAsia="Times New Roman" w:cs="Times New Roman"/>
          <w:szCs w:val="24"/>
        </w:rPr>
        <w:t xml:space="preserve"> των 2,8 δισεκατομμυρίων ευρώ. </w:t>
      </w:r>
    </w:p>
    <w:p w14:paraId="539FA36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τέσσερις μήνες μετά το διαβόητο ασφαλιστικό νομοσχέδιο </w:t>
      </w:r>
      <w:proofErr w:type="spellStart"/>
      <w:r>
        <w:rPr>
          <w:rFonts w:eastAsia="Times New Roman" w:cs="Times New Roman"/>
          <w:szCs w:val="24"/>
        </w:rPr>
        <w:t>Κατρούγκαλου</w:t>
      </w:r>
      <w:proofErr w:type="spellEnd"/>
      <w:r>
        <w:rPr>
          <w:rFonts w:eastAsia="Times New Roman" w:cs="Times New Roman"/>
          <w:szCs w:val="24"/>
        </w:rPr>
        <w:t>, αυτή</w:t>
      </w:r>
      <w:r>
        <w:rPr>
          <w:rFonts w:eastAsia="Times New Roman" w:cs="Times New Roman"/>
          <w:szCs w:val="24"/>
        </w:rPr>
        <w:t xml:space="preserve"> τη </w:t>
      </w:r>
      <w:proofErr w:type="spellStart"/>
      <w:r>
        <w:rPr>
          <w:rFonts w:eastAsia="Times New Roman" w:cs="Times New Roman"/>
          <w:szCs w:val="24"/>
        </w:rPr>
        <w:t>φορολαίλαπα</w:t>
      </w:r>
      <w:proofErr w:type="spellEnd"/>
      <w:r>
        <w:rPr>
          <w:rFonts w:eastAsia="Times New Roman" w:cs="Times New Roman"/>
          <w:szCs w:val="24"/>
        </w:rPr>
        <w:t xml:space="preserve"> ,τη δεύτερη εφορία ουσιαστικά που στοίχησε 2 δισεκατομμύρια περικοπές συντάξεων και 12 δισεκατομμύρια </w:t>
      </w:r>
      <w:proofErr w:type="spellStart"/>
      <w:r>
        <w:rPr>
          <w:rFonts w:eastAsia="Times New Roman" w:cs="Times New Roman"/>
          <w:szCs w:val="24"/>
        </w:rPr>
        <w:t>φοροεπιδρομή</w:t>
      </w:r>
      <w:proofErr w:type="spellEnd"/>
      <w:r>
        <w:rPr>
          <w:rFonts w:eastAsia="Times New Roman" w:cs="Times New Roman"/>
          <w:szCs w:val="24"/>
        </w:rPr>
        <w:t>, έρχεστε σήμερα -χωρίς καμμιά ντροπή, βεβαίως- με συμπληρωματικές -εννοείται δυσμενέστερες- διατάξεις, για να εξασφαλίσετε αυ</w:t>
      </w:r>
      <w:r>
        <w:rPr>
          <w:rFonts w:eastAsia="Times New Roman" w:cs="Times New Roman"/>
          <w:szCs w:val="24"/>
        </w:rPr>
        <w:t xml:space="preserve">τή την </w:t>
      </w:r>
      <w:proofErr w:type="spellStart"/>
      <w:r>
        <w:rPr>
          <w:rFonts w:eastAsia="Times New Roman" w:cs="Times New Roman"/>
          <w:szCs w:val="24"/>
        </w:rPr>
        <w:t>υποδόση</w:t>
      </w:r>
      <w:proofErr w:type="spellEnd"/>
      <w:r>
        <w:rPr>
          <w:rFonts w:eastAsia="Times New Roman" w:cs="Times New Roman"/>
          <w:szCs w:val="24"/>
        </w:rPr>
        <w:t xml:space="preserve">. </w:t>
      </w:r>
    </w:p>
    <w:p w14:paraId="539FA365" w14:textId="77777777" w:rsidR="009E4222" w:rsidRDefault="00AC15E4">
      <w:pPr>
        <w:spacing w:line="600" w:lineRule="auto"/>
        <w:ind w:firstLine="720"/>
        <w:jc w:val="both"/>
        <w:rPr>
          <w:rFonts w:eastAsia="Times New Roman"/>
          <w:szCs w:val="24"/>
        </w:rPr>
      </w:pPr>
      <w:r>
        <w:rPr>
          <w:rFonts w:eastAsia="Times New Roman"/>
          <w:szCs w:val="24"/>
        </w:rPr>
        <w:t xml:space="preserve">Κι επειδή δεν υπάρχει όριο στο θράσος και στην πολιτική αγυρτεία, έρχεστε και </w:t>
      </w:r>
      <w:proofErr w:type="spellStart"/>
      <w:r>
        <w:rPr>
          <w:rFonts w:eastAsia="Times New Roman"/>
          <w:szCs w:val="24"/>
        </w:rPr>
        <w:t>ξεψηφίζετε</w:t>
      </w:r>
      <w:proofErr w:type="spellEnd"/>
      <w:r>
        <w:rPr>
          <w:rFonts w:eastAsia="Times New Roman"/>
          <w:szCs w:val="24"/>
        </w:rPr>
        <w:t xml:space="preserve"> ό,τι γλύτωσε από τα νύχια σας για αγρότες, νέους επαγγελματίες, νέους επιστήμονες. Εκεί, λοιπόν, που τέσσερις μήνες πριν μιλούσατε για σταδιακή προσαρ</w:t>
      </w:r>
      <w:r>
        <w:rPr>
          <w:rFonts w:eastAsia="Times New Roman"/>
          <w:szCs w:val="24"/>
        </w:rPr>
        <w:t xml:space="preserve">μογή των ασφαλιστικών εισφορών των αγροτών για την υγεία μέχρι το 2019, έρχεστε σήμερα μονοκοντυλιά και βάζετε αυτές τις ασφαλιστικές εισφορές του 6,95% από </w:t>
      </w:r>
      <w:r>
        <w:rPr>
          <w:rFonts w:eastAsia="Times New Roman"/>
          <w:szCs w:val="24"/>
        </w:rPr>
        <w:lastRenderedPageBreak/>
        <w:t>1-1-2017, αφού, βεβαίως, προηγουμένως εκτινάξατε τις ασφαλιστικές τους εισφορές, όσον αφορά τη σύντ</w:t>
      </w:r>
      <w:r>
        <w:rPr>
          <w:rFonts w:eastAsia="Times New Roman"/>
          <w:szCs w:val="24"/>
        </w:rPr>
        <w:t xml:space="preserve">αξή τους. </w:t>
      </w:r>
    </w:p>
    <w:p w14:paraId="539FA366" w14:textId="77777777" w:rsidR="009E4222" w:rsidRDefault="00AC15E4">
      <w:pPr>
        <w:spacing w:line="600" w:lineRule="auto"/>
        <w:ind w:firstLine="720"/>
        <w:jc w:val="both"/>
        <w:rPr>
          <w:rFonts w:eastAsia="Times New Roman"/>
          <w:szCs w:val="24"/>
        </w:rPr>
      </w:pPr>
      <w:r>
        <w:rPr>
          <w:rFonts w:eastAsia="Times New Roman"/>
          <w:szCs w:val="24"/>
        </w:rPr>
        <w:t>Γιατί, κύριε Υπουργέ, –δεν ξέρω αν είναι δική σας η δήλωση ή του κ. Πετρόπουλου, έχουμε λίγο μπερδευτεί- οι αγρότες δεν καλούνται να πληρώσουν μόνο 13 ευρώ περισσότερα σε ασφαλιστικές εισφορές, όπως πομπωδώς έχετε αναφέρει. Οι αγρότες της πιο δη</w:t>
      </w:r>
      <w:r>
        <w:rPr>
          <w:rFonts w:eastAsia="Times New Roman"/>
          <w:szCs w:val="24"/>
        </w:rPr>
        <w:t>μοφιλούς ασφαλιστικής κατηγορίας, της τρίτης ασφαλιστικής κατηγορίας, σύμφωνα με τα ραβασάκια που λαμβάνουν, πληρώνουν 129 ευρώ παραπάνω. Ε, 129 ευρώ παραπάνω για τη σύνταξή τους, 9 ευρώ, που υποτίμησε χθες ο κ. Πετρόπουλος, για τις εισφορές υγείας, βγαίνε</w:t>
      </w:r>
      <w:r>
        <w:rPr>
          <w:rFonts w:eastAsia="Times New Roman"/>
          <w:szCs w:val="24"/>
        </w:rPr>
        <w:t xml:space="preserve">ι ο λογαριασμός. </w:t>
      </w:r>
    </w:p>
    <w:p w14:paraId="539FA367" w14:textId="77777777" w:rsidR="009E4222" w:rsidRDefault="00AC15E4">
      <w:pPr>
        <w:spacing w:line="600" w:lineRule="auto"/>
        <w:ind w:firstLine="720"/>
        <w:jc w:val="both"/>
        <w:rPr>
          <w:rFonts w:eastAsia="Times New Roman"/>
          <w:szCs w:val="24"/>
        </w:rPr>
      </w:pPr>
      <w:r>
        <w:rPr>
          <w:rFonts w:eastAsia="Times New Roman"/>
          <w:szCs w:val="24"/>
        </w:rPr>
        <w:t>Ομοίως, το κοινωνικό, φιλόστοργο και ευαίσθητο πρόσωπο της Αριστεράς δεν εξαντλείται, βέβαια, στους αγρότες. Προχωράει και στους νέους επαγγελματίες, από τους οποίους καταργείται το προνόμιο να πληρώνουν μειωμένες ασφαλιστικές εισφορές υγ</w:t>
      </w:r>
      <w:r>
        <w:rPr>
          <w:rFonts w:eastAsia="Times New Roman"/>
          <w:szCs w:val="24"/>
        </w:rPr>
        <w:t xml:space="preserve">είας για τα πέντε πρώτα χρόνια του επαγγελματικού </w:t>
      </w:r>
      <w:r>
        <w:rPr>
          <w:rFonts w:eastAsia="Times New Roman"/>
          <w:szCs w:val="24"/>
        </w:rPr>
        <w:lastRenderedPageBreak/>
        <w:t>τους βίου. Προφανώς, αγνοείτε ότι ένας στους δύο ελεύθερους επαγγελματίες αδυνατεί να πληρώσει τις τρέχουσες ασφαλιστικές του εισφορές.</w:t>
      </w:r>
    </w:p>
    <w:p w14:paraId="539FA368" w14:textId="77777777" w:rsidR="009E4222" w:rsidRDefault="00AC15E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w:t>
      </w:r>
      <w:r>
        <w:rPr>
          <w:rFonts w:eastAsia="Times New Roman"/>
          <w:szCs w:val="24"/>
        </w:rPr>
        <w:t xml:space="preserve">ίας </w:t>
      </w:r>
      <w:r>
        <w:rPr>
          <w:rFonts w:eastAsia="Times New Roman"/>
          <w:szCs w:val="24"/>
        </w:rPr>
        <w:t>Βουλευτού</w:t>
      </w:r>
      <w:r>
        <w:rPr>
          <w:rFonts w:eastAsia="Times New Roman"/>
          <w:szCs w:val="24"/>
        </w:rPr>
        <w:t>)</w:t>
      </w:r>
    </w:p>
    <w:p w14:paraId="539FA369" w14:textId="77777777" w:rsidR="009E4222" w:rsidRDefault="00AC15E4">
      <w:pPr>
        <w:spacing w:line="600" w:lineRule="auto"/>
        <w:ind w:firstLine="720"/>
        <w:jc w:val="both"/>
        <w:rPr>
          <w:rFonts w:eastAsia="Times New Roman"/>
          <w:szCs w:val="24"/>
        </w:rPr>
      </w:pPr>
      <w:r>
        <w:rPr>
          <w:rFonts w:eastAsia="Times New Roman"/>
          <w:szCs w:val="24"/>
        </w:rPr>
        <w:t>Ένα λεπτό θα χρειαστώ, με την ανοχή σας, κύριε Πρόεδρε.</w:t>
      </w:r>
    </w:p>
    <w:p w14:paraId="539FA36A" w14:textId="77777777" w:rsidR="009E4222" w:rsidRDefault="00AC15E4">
      <w:pPr>
        <w:spacing w:line="600" w:lineRule="auto"/>
        <w:ind w:firstLine="720"/>
        <w:jc w:val="both"/>
        <w:rPr>
          <w:rFonts w:eastAsia="Times New Roman"/>
          <w:szCs w:val="24"/>
        </w:rPr>
      </w:pPr>
      <w:r>
        <w:rPr>
          <w:rFonts w:eastAsia="Times New Roman"/>
          <w:szCs w:val="24"/>
        </w:rPr>
        <w:t xml:space="preserve">Το ίδιο, βεβαίως, κοινωνικά ευαίσθητοι αποδεικνύεστε και στους ιδιοκτήτες τουριστικών καταλυμάτων, αυτούς τους μικρομεσαίους επαγγελματίες, οι οποίοι δραστηριοποιούνται, και απασχολούν </w:t>
      </w:r>
      <w:r>
        <w:rPr>
          <w:rFonts w:eastAsia="Times New Roman"/>
          <w:szCs w:val="24"/>
        </w:rPr>
        <w:t xml:space="preserve">και </w:t>
      </w:r>
      <w:r>
        <w:rPr>
          <w:rFonts w:eastAsia="Times New Roman"/>
          <w:szCs w:val="24"/>
        </w:rPr>
        <w:t xml:space="preserve">κάποιον </w:t>
      </w:r>
      <w:r>
        <w:rPr>
          <w:rFonts w:eastAsia="Times New Roman"/>
          <w:szCs w:val="24"/>
        </w:rPr>
        <w:t>εργαζόμενο, σε περιοχές με κάτω από δύο χιλιάδες κατοίκους. Τι έρχεστε, λοιπόν, τους λέτε; Τους λέτε «εγκαταλείψτε το μέχρι πρότινος ευνοϊκό καθεστώς του ΟΓΑ και πηγαίνετε στον ΟΑΕΕ και πληρώστε το 27% των εισοδημάτων σας σε ασφαλιστικές εισφορ</w:t>
      </w:r>
      <w:r>
        <w:rPr>
          <w:rFonts w:eastAsia="Times New Roman"/>
          <w:szCs w:val="24"/>
        </w:rPr>
        <w:t xml:space="preserve">ές». </w:t>
      </w:r>
    </w:p>
    <w:p w14:paraId="539FA36B"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Τι τους λέτε με άλλα λόγια; Τους λέτε «ή βάλτε λουκέτο στις μικροεπιχειρήσεις σας -οι οποίες, προφανώς, σας διαφεύγει ότι ενισχύουν τις τοπικές οικονομίες και τις κοινωνίες- ή νοικιάστε τα μαύρα». Βεβαίως, η ροπή σας προς τη «μαύρη» οικονομία δεν </w:t>
      </w:r>
      <w:r>
        <w:rPr>
          <w:rFonts w:eastAsia="Times New Roman"/>
          <w:szCs w:val="24"/>
        </w:rPr>
        <w:t xml:space="preserve">είναι καινούργια, δυστυχώς, αν σκεφτεί κανείς, κύριοι Υπουργοί, το όργιο φοροδιαφυγής που εσείς επιτρέπετε με τις γκρίζες μισθώσεις τουριστικών καταλυμάτων. Και χαίρομαι που είναι εδώ ο κ. </w:t>
      </w:r>
      <w:proofErr w:type="spellStart"/>
      <w:r>
        <w:rPr>
          <w:rFonts w:eastAsia="Times New Roman"/>
          <w:szCs w:val="24"/>
        </w:rPr>
        <w:t>Τσακαλώτος</w:t>
      </w:r>
      <w:proofErr w:type="spellEnd"/>
      <w:r>
        <w:rPr>
          <w:rFonts w:eastAsia="Times New Roman"/>
          <w:szCs w:val="24"/>
        </w:rPr>
        <w:t xml:space="preserve">, γιατί είναι ο καθ’ ύλην αρμόδιος. </w:t>
      </w:r>
    </w:p>
    <w:p w14:paraId="539FA36C" w14:textId="77777777" w:rsidR="009E4222" w:rsidRDefault="00AC15E4">
      <w:pPr>
        <w:spacing w:line="600" w:lineRule="auto"/>
        <w:ind w:firstLine="720"/>
        <w:jc w:val="both"/>
        <w:rPr>
          <w:rFonts w:eastAsia="Times New Roman"/>
          <w:szCs w:val="24"/>
        </w:rPr>
      </w:pPr>
      <w:r>
        <w:rPr>
          <w:rFonts w:eastAsia="Times New Roman"/>
          <w:szCs w:val="24"/>
        </w:rPr>
        <w:t>Αφήσατε να λειτουργο</w:t>
      </w:r>
      <w:r>
        <w:rPr>
          <w:rFonts w:eastAsia="Times New Roman"/>
          <w:szCs w:val="24"/>
        </w:rPr>
        <w:t xml:space="preserve">ύν, κύριε Υπουργέ, αυτές οι γκρίζες μισθώσεις των τουριστικών καταλυμάτων, μέσω της ανεξέλεγκτης παραοικονομίας της οικονομίας του διαμοιρασμού που εσείς, βεβαίως, με μια πράξη, </w:t>
      </w:r>
      <w:proofErr w:type="spellStart"/>
      <w:r>
        <w:rPr>
          <w:rFonts w:eastAsia="Times New Roman"/>
          <w:szCs w:val="24"/>
          <w:lang w:val="en-US"/>
        </w:rPr>
        <w:t>uno</w:t>
      </w:r>
      <w:proofErr w:type="spellEnd"/>
      <w:r>
        <w:rPr>
          <w:rFonts w:eastAsia="Times New Roman"/>
          <w:szCs w:val="24"/>
        </w:rPr>
        <w:t xml:space="preserve"> </w:t>
      </w:r>
      <w:r>
        <w:rPr>
          <w:rFonts w:eastAsia="Times New Roman"/>
          <w:szCs w:val="24"/>
          <w:lang w:val="en-US"/>
        </w:rPr>
        <w:t>facto</w:t>
      </w:r>
      <w:r>
        <w:rPr>
          <w:rFonts w:eastAsia="Times New Roman"/>
          <w:szCs w:val="24"/>
        </w:rPr>
        <w:t xml:space="preserve">, τις απελευθερώσατε πλήρως, μόλις αναλάβατε την εξουσία. </w:t>
      </w:r>
    </w:p>
    <w:p w14:paraId="539FA36D" w14:textId="77777777" w:rsidR="009E4222" w:rsidRDefault="00AC15E4">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(Σπυρίδων Λυκούδης): </w:t>
      </w:r>
      <w:r>
        <w:rPr>
          <w:rFonts w:eastAsia="Times New Roman"/>
          <w:szCs w:val="24"/>
        </w:rPr>
        <w:t xml:space="preserve">Κυρία συνάδελφε, παρακαλώ ολοκληρώστε. </w:t>
      </w:r>
    </w:p>
    <w:p w14:paraId="539FA36E" w14:textId="77777777" w:rsidR="009E4222" w:rsidRDefault="00AC15E4">
      <w:pPr>
        <w:spacing w:line="600" w:lineRule="auto"/>
        <w:ind w:firstLine="720"/>
        <w:jc w:val="both"/>
        <w:rPr>
          <w:rFonts w:eastAsia="Times New Roman"/>
          <w:szCs w:val="24"/>
        </w:rPr>
      </w:pPr>
      <w:r>
        <w:rPr>
          <w:rFonts w:eastAsia="Times New Roman"/>
          <w:b/>
          <w:szCs w:val="24"/>
        </w:rPr>
        <w:t xml:space="preserve">ΦΩΤΕΙΝΗ ΑΡΑΜΠΑΤΖΗ: </w:t>
      </w:r>
      <w:r>
        <w:rPr>
          <w:rFonts w:eastAsia="Times New Roman"/>
          <w:szCs w:val="24"/>
        </w:rPr>
        <w:t xml:space="preserve">Ολοκληρώνω, κύριε Πρόεδρε. </w:t>
      </w:r>
    </w:p>
    <w:p w14:paraId="539FA36F" w14:textId="77777777" w:rsidR="009E4222" w:rsidRDefault="00AC15E4">
      <w:pPr>
        <w:spacing w:line="600" w:lineRule="auto"/>
        <w:ind w:firstLine="720"/>
        <w:jc w:val="both"/>
        <w:rPr>
          <w:rFonts w:eastAsia="Times New Roman"/>
          <w:szCs w:val="24"/>
        </w:rPr>
      </w:pPr>
      <w:r>
        <w:rPr>
          <w:rFonts w:eastAsia="Times New Roman"/>
          <w:szCs w:val="24"/>
        </w:rPr>
        <w:lastRenderedPageBreak/>
        <w:t>Είχατε την εντύπωση ότι μπορείτε να εξαπατάτε τους πάντες, για πάντα. Το σημερινό νομοσχέδιο, δυστυχώς, σας αποκαλύπτει και σας αποκαλύπτει στα μάτ</w:t>
      </w:r>
      <w:r>
        <w:rPr>
          <w:rFonts w:eastAsia="Times New Roman"/>
          <w:szCs w:val="24"/>
        </w:rPr>
        <w:t xml:space="preserve">ια αυτών που σας στήριξαν τις δύο εκλογικές αναμετρήσεις. Η αντίστροφη μέτρηση για εσάς ξεκίνησε και το κακό για εσάς είναι ότι δεν θα έχετε το κανάλι του ΣΥΡΙΖΑ για να σας βοηθήσει. </w:t>
      </w:r>
    </w:p>
    <w:p w14:paraId="539FA370" w14:textId="77777777" w:rsidR="009E4222" w:rsidRDefault="00AC15E4">
      <w:pPr>
        <w:spacing w:line="600" w:lineRule="auto"/>
        <w:ind w:firstLine="720"/>
        <w:jc w:val="both"/>
        <w:rPr>
          <w:rFonts w:eastAsia="Times New Roman"/>
          <w:szCs w:val="24"/>
        </w:rPr>
      </w:pPr>
      <w:r>
        <w:rPr>
          <w:rFonts w:eastAsia="Times New Roman"/>
          <w:szCs w:val="24"/>
        </w:rPr>
        <w:t>Τόση φασαρία για να αποκτήσετε ένα κανάλι και τελικά σας έμειναν τα βοσκ</w:t>
      </w:r>
      <w:r>
        <w:rPr>
          <w:rFonts w:eastAsia="Times New Roman"/>
          <w:szCs w:val="24"/>
        </w:rPr>
        <w:t xml:space="preserve">οτόπια, τα ψέματα και τα διάτρητα «πόθεν έσχες», για να λερώσουν και να μαυρίσουν ανεπανόρθωτα το, δήθεν, ηθικό πλεονέκτημα της Αριστεράς. </w:t>
      </w:r>
    </w:p>
    <w:p w14:paraId="539FA371" w14:textId="77777777" w:rsidR="009E4222" w:rsidRDefault="00AC15E4">
      <w:pPr>
        <w:spacing w:line="600" w:lineRule="auto"/>
        <w:ind w:firstLine="720"/>
        <w:jc w:val="both"/>
        <w:rPr>
          <w:rFonts w:eastAsia="Times New Roman"/>
          <w:szCs w:val="24"/>
        </w:rPr>
      </w:pPr>
      <w:r>
        <w:rPr>
          <w:rFonts w:eastAsia="Times New Roman"/>
          <w:szCs w:val="24"/>
        </w:rPr>
        <w:t xml:space="preserve">Ο λαός και η δημοκρατία θα νικήσουν και η χώρα θα απαλλαγεί από τη χειρότερη κυβέρνηση των τελευταίων δεκαετιών. </w:t>
      </w:r>
    </w:p>
    <w:p w14:paraId="539FA372" w14:textId="77777777" w:rsidR="009E4222" w:rsidRDefault="00AC15E4">
      <w:pPr>
        <w:spacing w:line="600" w:lineRule="auto"/>
        <w:ind w:firstLine="720"/>
        <w:jc w:val="both"/>
        <w:rPr>
          <w:rFonts w:eastAsia="Times New Roman"/>
          <w:szCs w:val="24"/>
        </w:rPr>
      </w:pPr>
      <w:r>
        <w:rPr>
          <w:rFonts w:eastAsia="Times New Roman"/>
          <w:szCs w:val="24"/>
        </w:rPr>
        <w:t>Ευ</w:t>
      </w:r>
      <w:r>
        <w:rPr>
          <w:rFonts w:eastAsia="Times New Roman"/>
          <w:szCs w:val="24"/>
        </w:rPr>
        <w:t xml:space="preserve">χαριστώ πολύ.    </w:t>
      </w:r>
    </w:p>
    <w:p w14:paraId="539FA373" w14:textId="77777777" w:rsidR="009E4222" w:rsidRDefault="00AC15E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39FA374"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 xml:space="preserve">Ο συνάδελφος κ. Νικόλαος Μωραΐτης, από το Κομμουνιστικό Κόμμα Ελλάδας έχει τον λόγο.  </w:t>
      </w:r>
    </w:p>
    <w:p w14:paraId="539FA375" w14:textId="77777777" w:rsidR="009E4222" w:rsidRDefault="00AC15E4">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Ευχαριστώ, κύριε Πρόεδρε.</w:t>
      </w:r>
    </w:p>
    <w:p w14:paraId="539FA376" w14:textId="77777777" w:rsidR="009E4222" w:rsidRDefault="00AC15E4">
      <w:pPr>
        <w:spacing w:line="600" w:lineRule="auto"/>
        <w:ind w:firstLine="720"/>
        <w:jc w:val="both"/>
        <w:rPr>
          <w:rFonts w:eastAsia="Times New Roman"/>
          <w:szCs w:val="24"/>
        </w:rPr>
      </w:pPr>
      <w:r>
        <w:rPr>
          <w:rFonts w:eastAsia="Times New Roman"/>
          <w:szCs w:val="24"/>
        </w:rPr>
        <w:t>Πριν λίγο στήθηκε εδ</w:t>
      </w:r>
      <w:r>
        <w:rPr>
          <w:rFonts w:eastAsia="Times New Roman"/>
          <w:szCs w:val="24"/>
        </w:rPr>
        <w:t xml:space="preserve">ώ ένας κάλπικος καυγάς μεταξύ Κυβέρνησης και Αντιπολίτευσης, με έναν, όμως, στόχο ξεκάθαρα: να σηκώσετε κουρνιαχτό, για να κρύψετε τις τεράστιες ευθύνες σας γι’ αυτά που βιώνει σήμερα η λαϊκή οικογένεια. </w:t>
      </w:r>
    </w:p>
    <w:p w14:paraId="539FA377" w14:textId="77777777" w:rsidR="009E4222" w:rsidRDefault="00AC15E4">
      <w:pPr>
        <w:spacing w:line="600" w:lineRule="auto"/>
        <w:ind w:firstLine="720"/>
        <w:jc w:val="both"/>
        <w:rPr>
          <w:rFonts w:eastAsia="Times New Roman"/>
          <w:szCs w:val="24"/>
        </w:rPr>
      </w:pPr>
      <w:r>
        <w:rPr>
          <w:rFonts w:eastAsia="Times New Roman"/>
          <w:szCs w:val="24"/>
        </w:rPr>
        <w:t>Δεν μπορείτε να το κρύψετε. Η στρατηγική σας σύμπλε</w:t>
      </w:r>
      <w:r>
        <w:rPr>
          <w:rFonts w:eastAsia="Times New Roman"/>
          <w:szCs w:val="24"/>
        </w:rPr>
        <w:t xml:space="preserve">υση είναι ίδια. Η αντιλαϊκή επίθεση της συγκυβέρνησης ενάντια στους εργαζόμενους, στα πλατιά λαϊκά στρώματα δεν έχει τελειωμό, ημερομηνία λήξης. Κι έρχονται τα </w:t>
      </w:r>
      <w:proofErr w:type="spellStart"/>
      <w:r>
        <w:rPr>
          <w:rFonts w:eastAsia="Times New Roman"/>
          <w:szCs w:val="24"/>
        </w:rPr>
        <w:t>προαπαιτούμενα</w:t>
      </w:r>
      <w:proofErr w:type="spellEnd"/>
      <w:r>
        <w:rPr>
          <w:rFonts w:eastAsia="Times New Roman"/>
          <w:szCs w:val="24"/>
        </w:rPr>
        <w:t xml:space="preserve"> το ένα μετά το άλλο, οι ουρές του μνημονίου. </w:t>
      </w:r>
    </w:p>
    <w:p w14:paraId="539FA378" w14:textId="77777777" w:rsidR="009E4222" w:rsidRDefault="00AC15E4">
      <w:pPr>
        <w:spacing w:line="600" w:lineRule="auto"/>
        <w:ind w:firstLine="720"/>
        <w:jc w:val="both"/>
        <w:rPr>
          <w:rFonts w:eastAsia="Times New Roman"/>
          <w:szCs w:val="24"/>
        </w:rPr>
      </w:pPr>
      <w:r>
        <w:rPr>
          <w:rFonts w:eastAsia="Times New Roman"/>
          <w:szCs w:val="24"/>
        </w:rPr>
        <w:t>Όλα αυτά δεν είναι, όμως, μόνο συνέ</w:t>
      </w:r>
      <w:r>
        <w:rPr>
          <w:rFonts w:eastAsia="Times New Roman"/>
          <w:szCs w:val="24"/>
        </w:rPr>
        <w:t xml:space="preserve">πειες του τρίτου </w:t>
      </w:r>
      <w:proofErr w:type="spellStart"/>
      <w:r>
        <w:rPr>
          <w:rFonts w:eastAsia="Times New Roman"/>
          <w:szCs w:val="24"/>
        </w:rPr>
        <w:t>συριζαίικου</w:t>
      </w:r>
      <w:proofErr w:type="spellEnd"/>
      <w:r>
        <w:rPr>
          <w:rFonts w:eastAsia="Times New Roman"/>
          <w:szCs w:val="24"/>
        </w:rPr>
        <w:t xml:space="preserve"> μνημονίου. Το τρίτο μνημόνιο επιταχύνει, επισπεύδει αυτές τις μεταρρυθμίσεις.</w:t>
      </w:r>
    </w:p>
    <w:p w14:paraId="539FA379"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Όλα αυτά, όμως, δεν είναι μόνο συνέπειες του τρίτου </w:t>
      </w:r>
      <w:proofErr w:type="spellStart"/>
      <w:r>
        <w:rPr>
          <w:rFonts w:eastAsia="Times New Roman"/>
          <w:szCs w:val="24"/>
        </w:rPr>
        <w:t>συριζαίικου</w:t>
      </w:r>
      <w:proofErr w:type="spellEnd"/>
      <w:r>
        <w:rPr>
          <w:rFonts w:eastAsia="Times New Roman"/>
          <w:szCs w:val="24"/>
        </w:rPr>
        <w:t xml:space="preserve"> μνημονίου. Το τρίτο μνημόνιο επιταχύνει, επισπεύδει αυτές τις μεταρρυθμίσεις. Όλα αυτ</w:t>
      </w:r>
      <w:r>
        <w:rPr>
          <w:rFonts w:eastAsia="Times New Roman"/>
          <w:szCs w:val="24"/>
        </w:rPr>
        <w:t xml:space="preserve">ά που συζητάμε σήμερα και αυτά που θα έρθουν, υλοποιούν κατευθύνσεις της </w:t>
      </w:r>
      <w:proofErr w:type="spellStart"/>
      <w:r>
        <w:rPr>
          <w:rFonts w:eastAsia="Times New Roman"/>
          <w:szCs w:val="24"/>
        </w:rPr>
        <w:t>Ευρωπαικής</w:t>
      </w:r>
      <w:proofErr w:type="spellEnd"/>
      <w:r>
        <w:rPr>
          <w:rFonts w:eastAsia="Times New Roman"/>
          <w:szCs w:val="24"/>
        </w:rPr>
        <w:t xml:space="preserve"> Ένωσης των μονοπωλιακών ομίλων. Είναι απαίτηση του μεγάλου κεφαλαίου. </w:t>
      </w:r>
    </w:p>
    <w:p w14:paraId="539FA37A"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Η Κυβέρνηση παρουσιάζει αυτά τα μέτρα, τη νέα καταιγίδα που έρχεται με τη δεύτερη αξιολόγηση ως αναγκ</w:t>
      </w:r>
      <w:r>
        <w:rPr>
          <w:rFonts w:eastAsia="Times New Roman"/>
          <w:szCs w:val="24"/>
        </w:rPr>
        <w:t>αιότητα. Και καθησυχάζει τον λαό ότι η εφαρμογή τους θα καλύψει τους στόχους και δεν θα χρειαστεί να εφαρμοστεί το εφεδρικό πακέτο, ο κόφτης, το νέο σφαγείο. Έτσι θα εκβιάζετε τους εργαζόμενους, τα πλατιά λαϊκά στρώματα στο διηνεκές. Θα κρατάτε ανοιχτό τον</w:t>
      </w:r>
      <w:r>
        <w:rPr>
          <w:rFonts w:eastAsia="Times New Roman"/>
          <w:szCs w:val="24"/>
        </w:rPr>
        <w:t xml:space="preserve"> δρόμο για τα επόμενα που θα έρθουν αργά ή γρήγορα. Καλείτε τον λαό να ταυτιστεί με τους στόχους του κεφαλαίου. Θα πετάτε συνέχεια το τυράκι του χρέους, σαν να επρόκειτο ο λαός να ωφεληθεί από την όποια διευθέτησή του. </w:t>
      </w:r>
    </w:p>
    <w:p w14:paraId="539FA37B"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Ας πάμε στο πολυνομοσχέδιο που συζητ</w:t>
      </w:r>
      <w:r>
        <w:rPr>
          <w:rFonts w:eastAsia="Times New Roman"/>
          <w:szCs w:val="24"/>
        </w:rPr>
        <w:t xml:space="preserve">άμε τώρα. Πηγαίνετε στο </w:t>
      </w:r>
      <w:proofErr w:type="spellStart"/>
      <w:r>
        <w:rPr>
          <w:rFonts w:eastAsia="Times New Roman"/>
          <w:szCs w:val="24"/>
        </w:rPr>
        <w:t>υπερταμείο</w:t>
      </w:r>
      <w:proofErr w:type="spellEnd"/>
      <w:r>
        <w:rPr>
          <w:rFonts w:eastAsia="Times New Roman"/>
          <w:szCs w:val="24"/>
        </w:rPr>
        <w:t xml:space="preserve"> τη ΔΕΗ, την ΕΥΔΑΠ, την ΕΥΑΘ, την </w:t>
      </w:r>
      <w:r>
        <w:rPr>
          <w:rFonts w:eastAsia="Times New Roman"/>
          <w:szCs w:val="24"/>
        </w:rPr>
        <w:t>«</w:t>
      </w:r>
      <w:r>
        <w:rPr>
          <w:rFonts w:eastAsia="Times New Roman"/>
          <w:szCs w:val="24"/>
        </w:rPr>
        <w:t>Αττικό Μετρό</w:t>
      </w:r>
      <w:r>
        <w:rPr>
          <w:rFonts w:eastAsia="Times New Roman"/>
          <w:szCs w:val="24"/>
        </w:rPr>
        <w:t>»</w:t>
      </w:r>
      <w:r>
        <w:rPr>
          <w:rFonts w:eastAsia="Times New Roman"/>
          <w:szCs w:val="24"/>
        </w:rPr>
        <w:t xml:space="preserve">, τις </w:t>
      </w:r>
      <w:r>
        <w:rPr>
          <w:rFonts w:eastAsia="Times New Roman"/>
          <w:szCs w:val="24"/>
        </w:rPr>
        <w:t>«</w:t>
      </w:r>
      <w:r>
        <w:rPr>
          <w:rFonts w:eastAsia="Times New Roman"/>
          <w:szCs w:val="24"/>
        </w:rPr>
        <w:t>Κ</w:t>
      </w:r>
      <w:r>
        <w:rPr>
          <w:rFonts w:eastAsia="Times New Roman"/>
          <w:szCs w:val="24"/>
        </w:rPr>
        <w:t>τιριακές</w:t>
      </w:r>
      <w:r>
        <w:rPr>
          <w:rFonts w:eastAsia="Times New Roman"/>
          <w:szCs w:val="24"/>
        </w:rPr>
        <w:t xml:space="preserve"> </w:t>
      </w:r>
      <w:r>
        <w:rPr>
          <w:rFonts w:eastAsia="Times New Roman"/>
          <w:szCs w:val="24"/>
        </w:rPr>
        <w:t>Υποδομές</w:t>
      </w:r>
      <w:r>
        <w:rPr>
          <w:rFonts w:eastAsia="Times New Roman"/>
          <w:szCs w:val="24"/>
        </w:rPr>
        <w:t>»</w:t>
      </w:r>
      <w:r>
        <w:rPr>
          <w:rFonts w:eastAsia="Times New Roman"/>
          <w:szCs w:val="24"/>
        </w:rPr>
        <w:t>, την ΕΛΒΟ. Και έπεται συνέχεια. Δεν θα αφήσετε τίποτα όρθιο. Και όλα αυτά δεν ήρθαν ξαφνικά. Είναι ενταγμένα στους γενικότερους σχεδιασμούς του κεφ</w:t>
      </w:r>
      <w:r>
        <w:rPr>
          <w:rFonts w:eastAsia="Times New Roman"/>
          <w:szCs w:val="24"/>
        </w:rPr>
        <w:t>αλαίου για την αξιοποίηση και τις υποδομές που υπάρχουν για την κερδοφορία του. Είναι υποδομές και επιχειρήσεις που έγιναν με το αίμα και τον ιδρώτα των εργαζόμενων.</w:t>
      </w:r>
    </w:p>
    <w:p w14:paraId="539FA37C"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Δίνετε ένα νέο χτύπημα στους νέους επιστήμονες. Τους είχατε πει ότι θα καταβάλλουν μειωμέν</w:t>
      </w:r>
      <w:r>
        <w:rPr>
          <w:rFonts w:eastAsia="Times New Roman"/>
          <w:szCs w:val="24"/>
        </w:rPr>
        <w:t xml:space="preserve">ες ασφαλιστικές εισφορές για πέντε χρόνια στο ξεκίνημα της καριέρας τους, για να σταθούν στα πόδια τους. Τώρα με τη </w:t>
      </w:r>
      <w:proofErr w:type="spellStart"/>
      <w:r>
        <w:rPr>
          <w:rFonts w:eastAsia="Times New Roman"/>
          <w:szCs w:val="24"/>
        </w:rPr>
        <w:t>φοροαφαίμαξη</w:t>
      </w:r>
      <w:proofErr w:type="spellEnd"/>
      <w:r>
        <w:rPr>
          <w:rFonts w:eastAsia="Times New Roman"/>
          <w:szCs w:val="24"/>
        </w:rPr>
        <w:t xml:space="preserve"> του νέου ασφαλιστικού νόμου τούς πάτε αμέσως στη λαιμητόμο. </w:t>
      </w:r>
    </w:p>
    <w:p w14:paraId="539FA37D"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Κάνετε πιο ακριβή την εξαγορά των πλασματικών χρόνων. Μειώνετε την</w:t>
      </w:r>
      <w:r>
        <w:rPr>
          <w:rFonts w:eastAsia="Times New Roman"/>
          <w:szCs w:val="24"/>
        </w:rPr>
        <w:t xml:space="preserve"> έκπτωση για την εφάπαξ εξαγορά από το 15% στο 2%. Ξέρετε, κύριοι της Κυβέρνησης ποιοι κατά κύριο λόγο έχουν την ανάγκη για την εξαγορά πραγματικών χρόνων; Είναι αυτοί που φθάνουν ηλικιακά στα όρια συνταξιοδότησης και </w:t>
      </w:r>
      <w:r>
        <w:rPr>
          <w:rFonts w:eastAsia="Times New Roman"/>
          <w:szCs w:val="24"/>
        </w:rPr>
        <w:lastRenderedPageBreak/>
        <w:t xml:space="preserve">η πολιτική που εφαρμόζεται διαχρονικά </w:t>
      </w:r>
      <w:r>
        <w:rPr>
          <w:rFonts w:eastAsia="Times New Roman"/>
          <w:szCs w:val="24"/>
        </w:rPr>
        <w:t>τους οδήγησε στην ανεργία και δεν έχουν τις απαιτούμενες μέρες ασφάλισης. Είναι ένα ακόμα δείγμα της ταξικής πολιτικής που εφαρμόζετε. Χτυπάτε τους εξαθλιωμένους.</w:t>
      </w:r>
    </w:p>
    <w:p w14:paraId="539FA37E"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Με το πολυνομοσχέδιο έχουμε νέα επίθεση στη </w:t>
      </w:r>
      <w:proofErr w:type="spellStart"/>
      <w:r>
        <w:rPr>
          <w:rFonts w:eastAsia="Times New Roman"/>
          <w:szCs w:val="24"/>
        </w:rPr>
        <w:t>φτωχομεσαία</w:t>
      </w:r>
      <w:proofErr w:type="spellEnd"/>
      <w:r>
        <w:rPr>
          <w:rFonts w:eastAsia="Times New Roman"/>
          <w:szCs w:val="24"/>
        </w:rPr>
        <w:t xml:space="preserve"> αγροτιά, μετά την καταιγίδα των </w:t>
      </w:r>
      <w:proofErr w:type="spellStart"/>
      <w:r>
        <w:rPr>
          <w:rFonts w:eastAsia="Times New Roman"/>
          <w:szCs w:val="24"/>
        </w:rPr>
        <w:t>αντια</w:t>
      </w:r>
      <w:r>
        <w:rPr>
          <w:rFonts w:eastAsia="Times New Roman"/>
          <w:szCs w:val="24"/>
        </w:rPr>
        <w:t>γροτικών</w:t>
      </w:r>
      <w:proofErr w:type="spellEnd"/>
      <w:r>
        <w:rPr>
          <w:rFonts w:eastAsia="Times New Roman"/>
          <w:szCs w:val="24"/>
        </w:rPr>
        <w:t xml:space="preserve"> μέτρων που έφερε το τρίτο μνημόνιο, που προστέθηκαν στα μέτρα των προηγούμενων μνημονίων -που θα κάνατε χαρτοπόλεμο- και στην </w:t>
      </w:r>
      <w:proofErr w:type="spellStart"/>
      <w:r>
        <w:rPr>
          <w:rFonts w:eastAsia="Times New Roman"/>
          <w:szCs w:val="24"/>
        </w:rPr>
        <w:t>αγροκτόνα</w:t>
      </w:r>
      <w:proofErr w:type="spellEnd"/>
      <w:r>
        <w:rPr>
          <w:rFonts w:eastAsia="Times New Roman"/>
          <w:szCs w:val="24"/>
        </w:rPr>
        <w:t xml:space="preserve"> πολιτική της ΚΑΠ. Και πρέπει να σας θυμίσουμε εδώ τι προέβλεπε το τρίτο μνημόνιο που ψηφίσατε όλοι μαζί παρέα. </w:t>
      </w:r>
      <w:r>
        <w:rPr>
          <w:rFonts w:eastAsia="Times New Roman"/>
          <w:szCs w:val="24"/>
        </w:rPr>
        <w:t xml:space="preserve">Προέβλεπε αύξηση του ΦΠΑ από το 13% στο 23% -που αργότερα πήγε στο 24%- σε όλα τα μέσα και τα εφόδια. </w:t>
      </w:r>
    </w:p>
    <w:p w14:paraId="539FA37F"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Σε τρεις, τέσσερις μέρες έχουμε κατάργηση της επιστροφής του φόρου στο αγροτικό πετρέλαιο που θα αυξάνει το πετρέλαιο κατά 15 λεπτά το λίτρο. Έχουμε από </w:t>
      </w:r>
      <w:r>
        <w:rPr>
          <w:rFonts w:eastAsia="Times New Roman"/>
          <w:szCs w:val="24"/>
        </w:rPr>
        <w:t>01</w:t>
      </w:r>
      <w:r>
        <w:rPr>
          <w:rFonts w:eastAsia="Times New Roman"/>
          <w:szCs w:val="24"/>
        </w:rPr>
        <w:t>-</w:t>
      </w:r>
      <w:r>
        <w:rPr>
          <w:rFonts w:eastAsia="Times New Roman"/>
          <w:szCs w:val="24"/>
        </w:rPr>
        <w:t>01</w:t>
      </w:r>
      <w:r>
        <w:rPr>
          <w:rFonts w:eastAsia="Times New Roman"/>
          <w:szCs w:val="24"/>
        </w:rPr>
        <w:t>-</w:t>
      </w:r>
      <w:r>
        <w:rPr>
          <w:rFonts w:eastAsia="Times New Roman"/>
          <w:szCs w:val="24"/>
        </w:rPr>
        <w:t xml:space="preserve">2017, δηλαδή, σε τρεις μήνες αύξηση 8 λεπτά στο πετρέλαιο κίνησης. Με λίγα λόγια, δηλαδή, οι αγρότες θα αγοράσουν το πετρέλαιο σε σχεδόν </w:t>
      </w:r>
      <w:r>
        <w:rPr>
          <w:rFonts w:eastAsia="Times New Roman"/>
          <w:szCs w:val="24"/>
        </w:rPr>
        <w:lastRenderedPageBreak/>
        <w:t>διπλάσια τιμή, κάτι που θα εκτινάξει στα ύψη το κόστος παραγωγής και θα οδηγήσει αρκετούς αγρότες στο ξεκλήρισμα.</w:t>
      </w:r>
      <w:r>
        <w:rPr>
          <w:rFonts w:eastAsia="Times New Roman"/>
          <w:szCs w:val="24"/>
        </w:rPr>
        <w:t xml:space="preserve"> </w:t>
      </w:r>
    </w:p>
    <w:p w14:paraId="539FA380"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Θα τους αφήσετε, όμως, και στην παγωνιά. Γιατί δεν θα μπορούν να πληρώσουν το ακριβό πετρέλαιο θέρμανσης που έρχεται σε δεκαπέντε μέρες. Είχαμε αύξηση στον φόρο για το κρασί. Στο τέλος θα υπάρχουν αυξήσεις στον ΕΛΓΑ και στον ΟΓΑ. Και ο κατάλογος δεν έχει</w:t>
      </w:r>
      <w:r>
        <w:rPr>
          <w:rFonts w:eastAsia="Times New Roman"/>
          <w:szCs w:val="24"/>
        </w:rPr>
        <w:t xml:space="preserve"> τελειωμό.</w:t>
      </w:r>
    </w:p>
    <w:p w14:paraId="539FA381"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Τώρα σήμερα με το πολυνομοσχέδιο έχουμε εκτίναξη για την εισφορά υγείας των αγροτών στο 7%, σχεδόν από 01</w:t>
      </w:r>
      <w:r>
        <w:rPr>
          <w:rFonts w:eastAsia="Times New Roman"/>
          <w:szCs w:val="24"/>
        </w:rPr>
        <w:t>-</w:t>
      </w:r>
      <w:r>
        <w:rPr>
          <w:rFonts w:eastAsia="Times New Roman"/>
          <w:szCs w:val="24"/>
        </w:rPr>
        <w:t>01</w:t>
      </w:r>
      <w:r>
        <w:rPr>
          <w:rFonts w:eastAsia="Times New Roman"/>
          <w:szCs w:val="24"/>
        </w:rPr>
        <w:t>-</w:t>
      </w:r>
      <w:r>
        <w:rPr>
          <w:rFonts w:eastAsia="Times New Roman"/>
          <w:szCs w:val="24"/>
        </w:rPr>
        <w:t>2017, που θα πήγαινε, όπως τους είχατε υποσχεθεί, από 01</w:t>
      </w:r>
      <w:r>
        <w:rPr>
          <w:rFonts w:eastAsia="Times New Roman"/>
          <w:szCs w:val="24"/>
        </w:rPr>
        <w:t>-</w:t>
      </w:r>
      <w:r>
        <w:rPr>
          <w:rFonts w:eastAsia="Times New Roman"/>
          <w:szCs w:val="24"/>
        </w:rPr>
        <w:t>01</w:t>
      </w:r>
      <w:r>
        <w:rPr>
          <w:rFonts w:eastAsia="Times New Roman"/>
          <w:szCs w:val="24"/>
        </w:rPr>
        <w:t>-</w:t>
      </w:r>
      <w:r>
        <w:rPr>
          <w:rFonts w:eastAsia="Times New Roman"/>
          <w:szCs w:val="24"/>
        </w:rPr>
        <w:t xml:space="preserve">2019. Αυτό θα προστεθεί στην αύξηση των ασφαλίστρων, που είναι άλλες </w:t>
      </w:r>
      <w:r>
        <w:rPr>
          <w:rFonts w:eastAsia="Times New Roman"/>
          <w:szCs w:val="24"/>
        </w:rPr>
        <w:t>τέσσερις μονάδες, όπως προβλέπεται στο νέο ασφαλιστικό. Τι θα έχουμε, δηλαδή; Ασφαλιστικές εισφορές στο σύνολό τους, υγεία και ασφάλιστρα μαζί, που θα φτάνουν τα 300 ευρώ το</w:t>
      </w:r>
      <w:r>
        <w:rPr>
          <w:rFonts w:eastAsia="Times New Roman"/>
          <w:szCs w:val="24"/>
        </w:rPr>
        <w:t>ν</w:t>
      </w:r>
      <w:r>
        <w:rPr>
          <w:rFonts w:eastAsia="Times New Roman"/>
          <w:szCs w:val="24"/>
        </w:rPr>
        <w:t xml:space="preserve"> χρόνο για ένα άτομο και τα 600 ευρώ για ένα αντρόγυνο. Βέβαια, δεν </w:t>
      </w:r>
      <w:r>
        <w:rPr>
          <w:rFonts w:eastAsia="Times New Roman"/>
          <w:szCs w:val="24"/>
        </w:rPr>
        <w:lastRenderedPageBreak/>
        <w:t xml:space="preserve">ξέρω πώς ο κ. </w:t>
      </w:r>
      <w:r>
        <w:rPr>
          <w:rFonts w:eastAsia="Times New Roman"/>
          <w:szCs w:val="24"/>
        </w:rPr>
        <w:t xml:space="preserve">Πετρόπουλος με αυτά τα </w:t>
      </w:r>
      <w:proofErr w:type="spellStart"/>
      <w:r>
        <w:rPr>
          <w:rFonts w:eastAsia="Times New Roman"/>
          <w:szCs w:val="24"/>
        </w:rPr>
        <w:t>συριζαίικα</w:t>
      </w:r>
      <w:proofErr w:type="spellEnd"/>
      <w:r>
        <w:rPr>
          <w:rFonts w:eastAsia="Times New Roman"/>
          <w:szCs w:val="24"/>
        </w:rPr>
        <w:t xml:space="preserve"> μαθηματικά μας είπε ότι αυτά θα είναι γύρω στα οχτώ με δέκα ευρώ το μήνα. </w:t>
      </w:r>
    </w:p>
    <w:p w14:paraId="539FA382"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Βέβαια, εδώ πρέπει να επισημάνουμε ότι με το ασφαλιστικό των αγροτών πήγατε αναδρομικά. Αν και ο νόμος θα εφαρμοστεί από 01</w:t>
      </w:r>
      <w:r>
        <w:rPr>
          <w:rFonts w:eastAsia="Times New Roman"/>
          <w:szCs w:val="24"/>
        </w:rPr>
        <w:t>-</w:t>
      </w:r>
      <w:r>
        <w:rPr>
          <w:rFonts w:eastAsia="Times New Roman"/>
          <w:szCs w:val="24"/>
        </w:rPr>
        <w:t>01</w:t>
      </w:r>
      <w:r>
        <w:rPr>
          <w:rFonts w:eastAsia="Times New Roman"/>
          <w:szCs w:val="24"/>
        </w:rPr>
        <w:t>-</w:t>
      </w:r>
      <w:r>
        <w:rPr>
          <w:rFonts w:eastAsia="Times New Roman"/>
          <w:szCs w:val="24"/>
        </w:rPr>
        <w:t>2017, πήγατε τις ασφ</w:t>
      </w:r>
      <w:r>
        <w:rPr>
          <w:rFonts w:eastAsia="Times New Roman"/>
          <w:szCs w:val="24"/>
        </w:rPr>
        <w:t>αλιστικές εισφορές των αγροτών από την 01</w:t>
      </w:r>
      <w:r>
        <w:rPr>
          <w:rFonts w:eastAsia="Times New Roman"/>
          <w:szCs w:val="24"/>
        </w:rPr>
        <w:t>-</w:t>
      </w:r>
      <w:r>
        <w:rPr>
          <w:rFonts w:eastAsia="Times New Roman"/>
          <w:szCs w:val="24"/>
        </w:rPr>
        <w:t>01</w:t>
      </w:r>
      <w:r>
        <w:rPr>
          <w:rFonts w:eastAsia="Times New Roman"/>
          <w:szCs w:val="24"/>
        </w:rPr>
        <w:t>-</w:t>
      </w:r>
      <w:r>
        <w:rPr>
          <w:rFonts w:eastAsia="Times New Roman"/>
          <w:szCs w:val="24"/>
        </w:rPr>
        <w:t xml:space="preserve">2016. Εμείς θεωρούμε ότι αυτές οι εισφορές θα εκτινάξουν το ποσοστό των ανασφάλιστων αγροτών από το 50% που είναι σήμερα στο 70% με 80%. Με λίγα λόγια, δηλαδή, κανένας </w:t>
      </w:r>
      <w:proofErr w:type="spellStart"/>
      <w:r>
        <w:rPr>
          <w:rFonts w:eastAsia="Times New Roman"/>
          <w:szCs w:val="24"/>
        </w:rPr>
        <w:t>φτωχομεσαίος</w:t>
      </w:r>
      <w:proofErr w:type="spellEnd"/>
      <w:r>
        <w:rPr>
          <w:rFonts w:eastAsia="Times New Roman"/>
          <w:szCs w:val="24"/>
        </w:rPr>
        <w:t xml:space="preserve"> αγρότης δεν θα μπορεί να πληρώ</w:t>
      </w:r>
      <w:r>
        <w:rPr>
          <w:rFonts w:eastAsia="Times New Roman"/>
          <w:szCs w:val="24"/>
        </w:rPr>
        <w:t>σει τα ασφάλιστρα.</w:t>
      </w:r>
    </w:p>
    <w:p w14:paraId="539FA383"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Επίσης, υπάρχει και ένα νέο μέτρο που φέρνετε με το πολυνομοσχέδιο. Πηγαίνετε ασφαλισμένους σε περιοχές κάτω από δύο χιλιάδες κατοίκους, οι οποίοι είχαν λίγα δωμάτια για να συμπληρώνουν το εισόδημά τους, από τον ΟΓΑ στον ΟΑΕΕ. Και τι μας</w:t>
      </w:r>
      <w:r>
        <w:rPr>
          <w:rFonts w:eastAsia="Times New Roman"/>
          <w:szCs w:val="24"/>
        </w:rPr>
        <w:t xml:space="preserve"> είπε ο κ. </w:t>
      </w:r>
      <w:proofErr w:type="spellStart"/>
      <w:r>
        <w:rPr>
          <w:rFonts w:eastAsia="Times New Roman"/>
          <w:szCs w:val="24"/>
        </w:rPr>
        <w:t>Κατρούγκαλος</w:t>
      </w:r>
      <w:proofErr w:type="spellEnd"/>
      <w:r>
        <w:rPr>
          <w:rFonts w:eastAsia="Times New Roman"/>
          <w:szCs w:val="24"/>
        </w:rPr>
        <w:t xml:space="preserve">; Ότι αυτοί είναι επιχειρηματίες. </w:t>
      </w:r>
    </w:p>
    <w:p w14:paraId="539FA384"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Όχι, κύριε </w:t>
      </w:r>
      <w:proofErr w:type="spellStart"/>
      <w:r>
        <w:rPr>
          <w:rFonts w:eastAsia="Times New Roman"/>
          <w:szCs w:val="24"/>
        </w:rPr>
        <w:t>Κατρούγκαλε</w:t>
      </w:r>
      <w:proofErr w:type="spellEnd"/>
      <w:r>
        <w:rPr>
          <w:rFonts w:eastAsia="Times New Roman"/>
          <w:szCs w:val="24"/>
        </w:rPr>
        <w:t>, αυτοί δεν είναι επιχειρηματίες. Είναι αυτοί που τους ξεκλήρισε η πολιτική σας, είναι αυτοί που προσπαθούν να συμπληρώσουν το πενιχρό τους εισόδημα</w:t>
      </w:r>
    </w:p>
    <w:p w14:paraId="539FA385"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szCs w:val="24"/>
        </w:rPr>
        <w:t>.</w:t>
      </w:r>
      <w:r>
        <w:rPr>
          <w:rFonts w:eastAsia="Times New Roman" w:cs="Times New Roman"/>
          <w:szCs w:val="24"/>
        </w:rPr>
        <w:t xml:space="preserve">Όλα αυτά τα παίρνετε πίσω </w:t>
      </w:r>
      <w:r>
        <w:rPr>
          <w:rFonts w:eastAsia="Times New Roman" w:cs="Times New Roman"/>
          <w:szCs w:val="24"/>
        </w:rPr>
        <w:t xml:space="preserve">παρ’ ότι αναγκαστήκατε να δώσετε κάτι κάτω από την πίεση και τους αγώνες και της αγροτιάς και των άλλων εργαζόμενων. Οι εργαζόμενοι φτωχοί αγρότες, οι </w:t>
      </w:r>
      <w:proofErr w:type="spellStart"/>
      <w:r>
        <w:rPr>
          <w:rFonts w:eastAsia="Times New Roman" w:cs="Times New Roman"/>
          <w:szCs w:val="24"/>
        </w:rPr>
        <w:t>επαγγελματοβιοτέχνες</w:t>
      </w:r>
      <w:proofErr w:type="spellEnd"/>
      <w:r>
        <w:rPr>
          <w:rFonts w:eastAsia="Times New Roman" w:cs="Times New Roman"/>
          <w:szCs w:val="24"/>
        </w:rPr>
        <w:t xml:space="preserve"> και νέοι επιστήμονες δεν πρέπει να έχουν αυταπάτες για το τι τους περιμένει. Να πουν</w:t>
      </w:r>
      <w:r>
        <w:rPr>
          <w:rFonts w:eastAsia="Times New Roman" w:cs="Times New Roman"/>
          <w:szCs w:val="24"/>
        </w:rPr>
        <w:t xml:space="preserve"> τώρα «δεν πάει άλλο», να οργανώσουν την πάλη τους, να αποκρούσουν τη νέα λαίλαπα που έρχεται, να αμβλύνουν τις συνέπειες των μέτρων, να διεκδικήσουν λύσεις για το σήμερα, να ανοίξουν δρόμους και προοπτικές για την ικανοποίηση των σύγχρονων διευρυμένων λαϊ</w:t>
      </w:r>
      <w:r>
        <w:rPr>
          <w:rFonts w:eastAsia="Times New Roman" w:cs="Times New Roman"/>
          <w:szCs w:val="24"/>
        </w:rPr>
        <w:t>κών αναγκών.</w:t>
      </w:r>
    </w:p>
    <w:p w14:paraId="539FA38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w:t>
      </w:r>
    </w:p>
    <w:p w14:paraId="539FA38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539FA38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του Λαϊκού Συνδέσμου-Χρυσή Αυγή</w:t>
      </w:r>
      <w:r>
        <w:rPr>
          <w:rFonts w:eastAsia="Times New Roman" w:cs="Times New Roman"/>
          <w:szCs w:val="24"/>
        </w:rPr>
        <w:t>, ο</w:t>
      </w:r>
      <w:r>
        <w:rPr>
          <w:rFonts w:eastAsia="Times New Roman" w:cs="Times New Roman"/>
          <w:szCs w:val="24"/>
        </w:rPr>
        <w:t xml:space="preserve"> συνάδελφος κ. Χρήστος Παππάς, για δώδεκα λεπτά.</w:t>
      </w:r>
    </w:p>
    <w:p w14:paraId="539FA38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Το υπό συζήτηση νομοσχέδιο απ</w:t>
      </w:r>
      <w:r>
        <w:rPr>
          <w:rFonts w:eastAsia="Times New Roman" w:cs="Times New Roman"/>
          <w:szCs w:val="24"/>
        </w:rPr>
        <w:t xml:space="preserve">οτελεί συνέχεια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της εντολοδόχου Κυβέρνησης, της Κυβέρνησης των δανειστών και τοκογλύφων. Περιλαμβάνει μέτρα τα οποία, δυστυχώς, δεν έχουν τελειωμό. Γιατί νέα μέτρα θα ακολουθήσουν και άλλα μέτρα θα έρθουν. Μέτρα όπως η αύξηση τω</w:t>
      </w:r>
      <w:r>
        <w:rPr>
          <w:rFonts w:eastAsia="Times New Roman" w:cs="Times New Roman"/>
          <w:szCs w:val="24"/>
        </w:rPr>
        <w:t>ν κρατήσεων υγείας για τους ασφαλισμένους του ΟΓΑ, δυσβάσταχτες επιβαρύνσεις για τις μικρές τουριστικές επιχειρήσεις, δηλαδή, τα τουριστικά καταλύματα έως δέκα δωμάτια, μέτρα που πλήττουν καίρια τους νέους επαγγελματίες, που είχαν τη δυνατότητα καταβολής μ</w:t>
      </w:r>
      <w:r>
        <w:rPr>
          <w:rFonts w:eastAsia="Times New Roman" w:cs="Times New Roman"/>
          <w:szCs w:val="24"/>
        </w:rPr>
        <w:t>ειωμένων εισφορών για τα πέντε πρώτα χρόνια ασφάλισής τους. Και πλήττει τους νέους επαγγελματίες τον κλάδο, δηλαδή, αυτών των τολμηρών επαγγελματιών που επένδυσαν, δυστυχώς, σε ένα κατάστημα σίτισης ή καφέ, γιατί μόνο τέτοια καταστήματα ανοίγουν πια στην Ε</w:t>
      </w:r>
      <w:r>
        <w:rPr>
          <w:rFonts w:eastAsia="Times New Roman" w:cs="Times New Roman"/>
          <w:szCs w:val="24"/>
        </w:rPr>
        <w:t>λλάδα.</w:t>
      </w:r>
    </w:p>
    <w:p w14:paraId="539FA38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Τι να πούμε για τον πρωτογενή τομέα; Οιαδήποτε πρωτογενής παραγωγή στην Ελλάδα, χάριν των ευρωπαϊκών επιλογών Νέας Δημοκρατίας, ΠΑΣΟΚ και ΣΥΡΙΖΑ έχει σβήσει στη χώρα. Κάποτε ο απλός κόσμος σε καθημερινές συζητήσεις έλεγε «θα καταντήσουμε τα γκαρσόνι</w:t>
      </w:r>
      <w:r>
        <w:rPr>
          <w:rFonts w:eastAsia="Times New Roman" w:cs="Times New Roman"/>
          <w:szCs w:val="24"/>
        </w:rPr>
        <w:t>α της Ευρώπης». Η πικρή αλήθεια είναι ότι ακριβώς αυτό συμβαίνει. Όλοι αυτοί είχαν απόλυτο δίκιο. Η πατρίδα μας αποτελεί πλέον μία χώρα φθηνού τουριστικού προορισμού, χωρίς υποδομές που θα έπρεπε, για εμάς, να βρίσκονταν στα χέρια του δημοσίου συμφέροντος.</w:t>
      </w:r>
      <w:r>
        <w:rPr>
          <w:rFonts w:eastAsia="Times New Roman" w:cs="Times New Roman"/>
          <w:szCs w:val="24"/>
        </w:rPr>
        <w:t xml:space="preserve"> </w:t>
      </w:r>
    </w:p>
    <w:p w14:paraId="539FA38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ΣΥΡΙΖΑ και Νέα Δημοκρατία μεταβιβάζετε με το επιπλέον μνημόνιο, που μαζί ψηφίσατε τον Αύγουστο του 2015, όλη τη δημόσια περιουσία, μέσω του </w:t>
      </w:r>
      <w:proofErr w:type="spellStart"/>
      <w:r>
        <w:rPr>
          <w:rFonts w:eastAsia="Times New Roman" w:cs="Times New Roman"/>
          <w:szCs w:val="24"/>
        </w:rPr>
        <w:t>υπερταμείου</w:t>
      </w:r>
      <w:proofErr w:type="spellEnd"/>
      <w:r>
        <w:rPr>
          <w:rFonts w:eastAsia="Times New Roman" w:cs="Times New Roman"/>
          <w:szCs w:val="24"/>
        </w:rPr>
        <w:t xml:space="preserve">, σε ιδιώτες και μάλιστα έναντι ελαχίστου τιμήματος. </w:t>
      </w:r>
    </w:p>
    <w:p w14:paraId="539FA38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πιο χαρακτηριστικό παράδειγμα είναι η πώληση τ</w:t>
      </w:r>
      <w:r>
        <w:rPr>
          <w:rFonts w:eastAsia="Times New Roman" w:cs="Times New Roman"/>
          <w:szCs w:val="24"/>
        </w:rPr>
        <w:t xml:space="preserve">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η αξία της οποίας υπερέβαινε τα 300 έως 400 εκατομμύρια ευρώ -υπήρχε προσφορά από τους φίλους της Ρωσικής Ομοσπονδίας- για </w:t>
      </w:r>
      <w:r>
        <w:rPr>
          <w:rFonts w:eastAsia="Times New Roman" w:cs="Times New Roman"/>
          <w:szCs w:val="24"/>
        </w:rPr>
        <w:lastRenderedPageBreak/>
        <w:t>να πουληθεί τελικά 45 μόλις εκατομμύρια ευρώ στους Ιταλούς, δηλαδή, πέντε εκατομμύρια λιγότερα απ’ ό,τι πουλήθηκε το γ</w:t>
      </w:r>
      <w:r>
        <w:rPr>
          <w:rFonts w:eastAsia="Times New Roman" w:cs="Times New Roman"/>
          <w:szCs w:val="24"/>
        </w:rPr>
        <w:t xml:space="preserve">ιοτ της </w:t>
      </w:r>
      <w:r>
        <w:rPr>
          <w:rFonts w:eastAsia="Times New Roman" w:cs="Times New Roman"/>
          <w:szCs w:val="24"/>
        </w:rPr>
        <w:t xml:space="preserve">κ. </w:t>
      </w:r>
      <w:r>
        <w:rPr>
          <w:rFonts w:eastAsia="Times New Roman" w:cs="Times New Roman"/>
          <w:szCs w:val="24"/>
        </w:rPr>
        <w:t xml:space="preserve">Αγγελοπούλου Δασκαλάκη. </w:t>
      </w:r>
    </w:p>
    <w:p w14:paraId="539FA38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εμάς, τους εθνικιστές, τους Έλληνες πατριώτες, δεν χωρά καμμία συζήτηση πάνω στα θέματα αυτά. Η υγεία, η παιδεία, οι συγκοινωνίες, οι επικοινωνίες, η ενέργεια, η εθνική άμυνα, η κοινωνική πρόνοια αποτελούν θεμελιώδη </w:t>
      </w:r>
      <w:r>
        <w:rPr>
          <w:rFonts w:eastAsia="Times New Roman" w:cs="Times New Roman"/>
          <w:szCs w:val="24"/>
        </w:rPr>
        <w:t>δικαιώματα της κοινωνίας και πρέπει να ανήκουν σε όλους μας και σε κανέναν αργυρώνητο κεφαλαιοκράτη ιδιώτη Έλληνα ή ξένο. Μόνο έτσι θεμελιώνεται η προοπτική της εθνικής ανεξαρτησίας, η οποία αποτελεί το όραμα και τον σκοπό του λαϊκού εθνικιστικού κινήματος</w:t>
      </w:r>
      <w:r>
        <w:rPr>
          <w:rFonts w:eastAsia="Times New Roman" w:cs="Times New Roman"/>
          <w:szCs w:val="24"/>
        </w:rPr>
        <w:t xml:space="preserve"> της Χρυσής Αυγής. </w:t>
      </w:r>
    </w:p>
    <w:p w14:paraId="539FA38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Συμπληρώνω, λοιπόν, ότι εκτός αυτών που προανέφερα, διά του </w:t>
      </w:r>
      <w:proofErr w:type="spellStart"/>
      <w:r>
        <w:rPr>
          <w:rFonts w:eastAsia="Times New Roman" w:cs="Times New Roman"/>
          <w:szCs w:val="24"/>
        </w:rPr>
        <w:t>υπερταμείου</w:t>
      </w:r>
      <w:proofErr w:type="spellEnd"/>
      <w:r>
        <w:rPr>
          <w:rFonts w:eastAsia="Times New Roman" w:cs="Times New Roman"/>
          <w:szCs w:val="24"/>
        </w:rPr>
        <w:t xml:space="preserve">, στους ιδιώτες θα περάσουν με το νομοσχέδιο οι δημόσιες επιχειρήσεις ΕΥΑΘ, ΕΥΔΑΠ, </w:t>
      </w:r>
      <w:r>
        <w:rPr>
          <w:rFonts w:eastAsia="Times New Roman" w:cs="Times New Roman"/>
          <w:szCs w:val="24"/>
        </w:rPr>
        <w:t>«</w:t>
      </w:r>
      <w:r>
        <w:rPr>
          <w:rFonts w:eastAsia="Times New Roman" w:cs="Times New Roman"/>
          <w:szCs w:val="24"/>
        </w:rPr>
        <w:t xml:space="preserve">Κτιριακές </w:t>
      </w:r>
      <w:r>
        <w:rPr>
          <w:rFonts w:eastAsia="Times New Roman" w:cs="Times New Roman"/>
          <w:szCs w:val="24"/>
        </w:rPr>
        <w:t>Υποδομές»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Αττικό Μετρό</w:t>
      </w:r>
      <w:r>
        <w:rPr>
          <w:rFonts w:eastAsia="Times New Roman" w:cs="Times New Roman"/>
          <w:szCs w:val="24"/>
        </w:rPr>
        <w:t>»</w:t>
      </w:r>
      <w:r>
        <w:rPr>
          <w:rFonts w:eastAsia="Times New Roman" w:cs="Times New Roman"/>
          <w:szCs w:val="24"/>
        </w:rPr>
        <w:t xml:space="preserve">, ΔΕΗ, ΕΛΒΟ. Ένα ακόμα βήμα προς την ολοκλήρωση της εκποίησης δημόσιας περιουσίας και </w:t>
      </w:r>
      <w:r>
        <w:rPr>
          <w:rFonts w:eastAsia="Times New Roman" w:cs="Times New Roman"/>
          <w:szCs w:val="24"/>
        </w:rPr>
        <w:lastRenderedPageBreak/>
        <w:t xml:space="preserve">της απεμπόλησης του δικαιώματος του κρατικού ελέγχου, όπως πρέπει να γίνεται σε ένα ευνομούμενο κράτος επί στρατηγικών τομέων της οικονομίας μας, που είναι οι μεταφορές, </w:t>
      </w:r>
      <w:r>
        <w:rPr>
          <w:rFonts w:eastAsia="Times New Roman" w:cs="Times New Roman"/>
          <w:szCs w:val="24"/>
        </w:rPr>
        <w:t xml:space="preserve">η ενέργεια, η πολεμική βιομηχανία. Δεν είναι στα χέρια των Ελλήνων όλα αυτά. </w:t>
      </w:r>
    </w:p>
    <w:p w14:paraId="539FA38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δεν σας αρκεί μόνο αυτό. Δεν αρκεί που εσείς, υπερασπιστές και σημαιοφόροι της Ευρωπαϊκής Ένωσης και του μνημονίου, ξεπουλάτε από κοινού κομμάτι-κομμάτι </w:t>
      </w:r>
      <w:r>
        <w:rPr>
          <w:rFonts w:eastAsia="Times New Roman" w:cs="Times New Roman"/>
          <w:szCs w:val="24"/>
        </w:rPr>
        <w:t xml:space="preserve">την εθνική περιουσία, αλλά δεσμεύετε τη χώρα μας -και έχετε το θράσος και λέτε ότι δεν είναι πώληση, αλλά είναι παροχή- για ενενήντα εννέα χρόνια. Πουλάτε, δηλαδή, κατ’ </w:t>
      </w:r>
      <w:proofErr w:type="spellStart"/>
      <w:r>
        <w:rPr>
          <w:rFonts w:eastAsia="Times New Roman" w:cs="Times New Roman"/>
          <w:szCs w:val="24"/>
        </w:rPr>
        <w:t>ουσίαν</w:t>
      </w:r>
      <w:proofErr w:type="spellEnd"/>
      <w:r>
        <w:rPr>
          <w:rFonts w:eastAsia="Times New Roman" w:cs="Times New Roman"/>
          <w:szCs w:val="24"/>
        </w:rPr>
        <w:t xml:space="preserve"> την ελληνική, δημόσια περιουσία των Ελλήνων. Από κοινού ψηφίσατε την εκποίηση, τ</w:t>
      </w:r>
      <w:r>
        <w:rPr>
          <w:rFonts w:eastAsia="Times New Roman" w:cs="Times New Roman"/>
          <w:szCs w:val="24"/>
        </w:rPr>
        <w:t>ην πώληση του Ελληνικού σε ιδιώτη τώρα, την περασμένη εβδομάδα.</w:t>
      </w:r>
    </w:p>
    <w:p w14:paraId="539FA390" w14:textId="77777777" w:rsidR="009E4222" w:rsidRDefault="00AC15E4">
      <w:pPr>
        <w:spacing w:line="600" w:lineRule="auto"/>
        <w:jc w:val="both"/>
        <w:rPr>
          <w:rFonts w:eastAsia="Times New Roman" w:cs="Times New Roman"/>
          <w:szCs w:val="24"/>
        </w:rPr>
      </w:pPr>
      <w:r>
        <w:rPr>
          <w:rFonts w:eastAsia="Times New Roman" w:cs="Times New Roman"/>
          <w:szCs w:val="24"/>
        </w:rPr>
        <w:t xml:space="preserve">Για το Ελληνικό, το «φιλέτο» που έλεγε ο Σαμαράς το 2012 και το 2013, χρειάστηκαν τρία ολόκληρα χρόνια, για να πραγματώσετε εσείς οι αριστεροί το όραμα ενός δεξιού! </w:t>
      </w:r>
    </w:p>
    <w:p w14:paraId="539FA39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Εμείς οι εθνικιστές δεν εί</w:t>
      </w:r>
      <w:r>
        <w:rPr>
          <w:rFonts w:eastAsia="Times New Roman" w:cs="Times New Roman"/>
          <w:szCs w:val="24"/>
        </w:rPr>
        <w:t xml:space="preserve">μαστε ούτε </w:t>
      </w:r>
      <w:proofErr w:type="spellStart"/>
      <w:r>
        <w:rPr>
          <w:rFonts w:eastAsia="Times New Roman" w:cs="Times New Roman"/>
          <w:szCs w:val="24"/>
        </w:rPr>
        <w:t>νεοκομμουνιστές</w:t>
      </w:r>
      <w:proofErr w:type="spellEnd"/>
      <w:r>
        <w:rPr>
          <w:rFonts w:eastAsia="Times New Roman" w:cs="Times New Roman"/>
          <w:szCs w:val="24"/>
        </w:rPr>
        <w:t xml:space="preserve"> ούτε νεοφιλελεύθεροι. Είμαστε Έλληνες πατριώτες που πιστεύουμε στην πατρίδα και αγωνιζόμαστε για την πρόοδο και το συμφέρον του ελληνικού λαού. Για εμάς, το να προστατεύεις την οικογένειά σου, την υγεία και πρόοδο των παιδιών σου</w:t>
      </w:r>
      <w:r>
        <w:rPr>
          <w:rFonts w:eastAsia="Times New Roman" w:cs="Times New Roman"/>
          <w:szCs w:val="24"/>
        </w:rPr>
        <w:t>, το να προστατεύεις το σπίτι σου, την περιουσία σου -εάν έχεις- το να τηρείς τις παραδόσεις και να παραλαμβάνεις τη σκυτάλη της ελληνικής ορθοδοξίας από τους γονείς σου, το να είσαι υπερήφανος όταν κυματίζει η γαλανόλευκη, όλα αυτά για εμάς είναι σκοπός ζ</w:t>
      </w:r>
      <w:r>
        <w:rPr>
          <w:rFonts w:eastAsia="Times New Roman" w:cs="Times New Roman"/>
          <w:szCs w:val="24"/>
        </w:rPr>
        <w:t xml:space="preserve">ωής και για εσάς είναι ξενοφοβία και ρατσισμός. </w:t>
      </w:r>
    </w:p>
    <w:p w14:paraId="539FA39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εμάς, ό,τι πιο τίμιο και αγνό, ό,τι πιο φυσικό είναι να προστατεύεις την οικογένειά σου, τη φυλή σου, την πατρίδα σου, τις πιο ιερές έννοιες σ’ αυτή την ζωή. Όποιος πάει κόντρα σ’ αυτές πάει κόντρα στην </w:t>
      </w:r>
      <w:r>
        <w:rPr>
          <w:rFonts w:eastAsia="Times New Roman" w:cs="Times New Roman"/>
          <w:szCs w:val="24"/>
        </w:rPr>
        <w:t xml:space="preserve">ίδια του τη φύση. </w:t>
      </w:r>
    </w:p>
    <w:p w14:paraId="539FA39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Αυτό ακριβώς κάνετε όλοι εσείς. Δεν αρκεί, λοιπόν, που καταστρέφετε την ελληνική οικονομία, χαρατσώνετε και σκλαβώνετε τους Έλληνες, εκποιείτε την περιουσία τους και φτάνετε στο σημείο να ξεγυμνώνετε την πατρίδα μας από την εθνική της ασ</w:t>
      </w:r>
      <w:r>
        <w:rPr>
          <w:rFonts w:eastAsia="Times New Roman" w:cs="Times New Roman"/>
          <w:szCs w:val="24"/>
        </w:rPr>
        <w:t>φάλεια. Και το λέγω τούτο, διότι αυτή</w:t>
      </w:r>
      <w:r>
        <w:rPr>
          <w:rFonts w:eastAsia="Times New Roman" w:cs="Times New Roman"/>
          <w:szCs w:val="24"/>
        </w:rPr>
        <w:t>ν</w:t>
      </w:r>
      <w:r>
        <w:rPr>
          <w:rFonts w:eastAsia="Times New Roman" w:cs="Times New Roman"/>
          <w:szCs w:val="24"/>
        </w:rPr>
        <w:t xml:space="preserve"> τη στιγμή που συζητάμε πρέπει να γίνει γνωστό στον κόσμο που μας ακούει το συμπληρωματικό σχέδιο της εκποίησης της δημόσιας περιουσίας, δηλαδή το σημερινό νομοσχέδιο. </w:t>
      </w:r>
    </w:p>
    <w:p w14:paraId="539FA39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Εσείς, λοιπόν, εκτός από το σημερινό νομοσχέδιο, </w:t>
      </w:r>
      <w:r>
        <w:rPr>
          <w:rFonts w:eastAsia="Times New Roman" w:cs="Times New Roman"/>
          <w:szCs w:val="24"/>
        </w:rPr>
        <w:t xml:space="preserve">στα κρυφά, χωρίς δημοσιότητα, με την ένοχη σιωπή </w:t>
      </w:r>
      <w:r>
        <w:rPr>
          <w:rFonts w:eastAsia="Times New Roman" w:cs="Times New Roman"/>
          <w:szCs w:val="24"/>
        </w:rPr>
        <w:t xml:space="preserve">συγκυβέρνησης </w:t>
      </w:r>
      <w:r>
        <w:rPr>
          <w:rFonts w:eastAsia="Times New Roman" w:cs="Times New Roman"/>
          <w:szCs w:val="24"/>
        </w:rPr>
        <w:t>και Αντιπολίτευσης, καθώς και με την ένοχη σιωπή των μέσων μαζικής ενημέρωσης συντελείτε ένα σκάνδαλο τεραστίου μεγέθους, μια εθνική προδοσία. Ακούστε, λοιπόν. Και δεν το λέω για εσάς, γιατί εσ</w:t>
      </w:r>
      <w:r>
        <w:rPr>
          <w:rFonts w:eastAsia="Times New Roman" w:cs="Times New Roman"/>
          <w:szCs w:val="24"/>
        </w:rPr>
        <w:t xml:space="preserve">είς τα γνωρίζετε, γιατί εσείς τα κάνετε αυτά, το λέω για τον ελληνικό λαό που μας βλέπει αυτή τη στιγμή, για να κατανοήσει το έσχατο σημείο στο οποίο φτάνει πια ο πιο προδοτικός και αμαρτωλός κύκλος της Μεταπολίτευσης. </w:t>
      </w:r>
    </w:p>
    <w:p w14:paraId="539FA39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Ελληνίδες και Έλληνες, ο εναέριος χώ</w:t>
      </w:r>
      <w:r>
        <w:rPr>
          <w:rFonts w:eastAsia="Times New Roman" w:cs="Times New Roman"/>
          <w:szCs w:val="24"/>
        </w:rPr>
        <w:t>ρος της Ελλάδας παραχωρείται σε ιδιωτική εταιρεία. Η Αριστερά του ΣΥΡΙΖΑ και η Δεξιά των ΑΝΕΛ πωλούν την εθνική μας ανεξαρτησία έναντι ενός ακόμη δανείου των καταχρεωμένων κομμάτων τους. Οι υπάλληλοι των μνημονίων, με αυτόν τον τρόπο, παραχωρούν και την υφ</w:t>
      </w:r>
      <w:r>
        <w:rPr>
          <w:rFonts w:eastAsia="Times New Roman" w:cs="Times New Roman"/>
          <w:szCs w:val="24"/>
        </w:rPr>
        <w:t xml:space="preserve">αλοκρηπίδα, αφού η υφαλοκρηπίδα των νησιών πλέον καταργείται. Η Κυβέρνηση, διά του Υπουργού της κ. </w:t>
      </w:r>
      <w:proofErr w:type="spellStart"/>
      <w:r>
        <w:rPr>
          <w:rFonts w:eastAsia="Times New Roman" w:cs="Times New Roman"/>
          <w:szCs w:val="24"/>
        </w:rPr>
        <w:t>Σπίρτζη</w:t>
      </w:r>
      <w:proofErr w:type="spellEnd"/>
      <w:r>
        <w:rPr>
          <w:rFonts w:eastAsia="Times New Roman" w:cs="Times New Roman"/>
          <w:szCs w:val="24"/>
        </w:rPr>
        <w:t xml:space="preserve">, ανακοίνωσε στον Πρόεδρο της Πολιτικής Αεροπορίας ότι, κατόπιν εντολής της Ευρωπαϊκής Ένωσης, ο έλεγχος του </w:t>
      </w:r>
      <w:r>
        <w:rPr>
          <w:rFonts w:eastAsia="Times New Roman" w:cs="Times New Roman"/>
          <w:szCs w:val="24"/>
          <w:lang w:val="en-US"/>
        </w:rPr>
        <w:t>FIR</w:t>
      </w:r>
      <w:r>
        <w:rPr>
          <w:rFonts w:eastAsia="Times New Roman" w:cs="Times New Roman"/>
          <w:szCs w:val="24"/>
        </w:rPr>
        <w:t xml:space="preserve"> Αθηνών δεν θα γίνεται πλέον από την Π</w:t>
      </w:r>
      <w:r>
        <w:rPr>
          <w:rFonts w:eastAsia="Times New Roman" w:cs="Times New Roman"/>
          <w:szCs w:val="24"/>
        </w:rPr>
        <w:t xml:space="preserve">ολιτική Αεροπορία, αλλά θα συσταθεί ανώνυμος εταιρεία η οποία θα μπει στο </w:t>
      </w:r>
      <w:proofErr w:type="spellStart"/>
      <w:r>
        <w:rPr>
          <w:rFonts w:eastAsia="Times New Roman" w:cs="Times New Roman"/>
          <w:szCs w:val="24"/>
        </w:rPr>
        <w:t>υπερταμείο</w:t>
      </w:r>
      <w:proofErr w:type="spellEnd"/>
      <w:r>
        <w:rPr>
          <w:rFonts w:eastAsia="Times New Roman" w:cs="Times New Roman"/>
          <w:szCs w:val="24"/>
        </w:rPr>
        <w:t xml:space="preserve"> και θα παραχωρηθεί σε ιδιώτη.</w:t>
      </w:r>
    </w:p>
    <w:p w14:paraId="539FA39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θέμα ξεκίνησε, όταν η Ελλάδα συνυπέγραψε μαζί με τους ευρωπαϊκούς τους εταίρους, τη Νορβηγία και την Ελβετία, τον κανονισμό του ενιαίου οργανισμού, του </w:t>
      </w:r>
      <w:proofErr w:type="spellStart"/>
      <w:r>
        <w:rPr>
          <w:rFonts w:eastAsia="Times New Roman"/>
          <w:szCs w:val="24"/>
        </w:rPr>
        <w:t>Single</w:t>
      </w:r>
      <w:proofErr w:type="spellEnd"/>
      <w:r>
        <w:rPr>
          <w:rFonts w:eastAsia="Times New Roman"/>
          <w:szCs w:val="24"/>
        </w:rPr>
        <w:t xml:space="preserve"> </w:t>
      </w:r>
      <w:r>
        <w:rPr>
          <w:rFonts w:eastAsia="Times New Roman"/>
          <w:bCs/>
          <w:szCs w:val="24"/>
        </w:rPr>
        <w:t xml:space="preserve">European </w:t>
      </w:r>
      <w:proofErr w:type="spellStart"/>
      <w:r>
        <w:rPr>
          <w:rFonts w:eastAsia="Times New Roman"/>
          <w:bCs/>
          <w:szCs w:val="24"/>
        </w:rPr>
        <w:t>Sky</w:t>
      </w:r>
      <w:proofErr w:type="spellEnd"/>
      <w:r>
        <w:rPr>
          <w:rFonts w:eastAsia="Times New Roman"/>
          <w:bCs/>
          <w:szCs w:val="24"/>
        </w:rPr>
        <w:t>, έναν</w:t>
      </w:r>
      <w:r>
        <w:rPr>
          <w:rFonts w:eastAsia="Times New Roman" w:cs="Times New Roman"/>
          <w:szCs w:val="24"/>
        </w:rPr>
        <w:t xml:space="preserve"> κανονισμό, που ενώ αρχικά προέβλεπε την ελευθερία των αερομεταφορών στον ευ</w:t>
      </w:r>
      <w:r>
        <w:rPr>
          <w:rFonts w:eastAsia="Times New Roman" w:cs="Times New Roman"/>
          <w:szCs w:val="24"/>
        </w:rPr>
        <w:t xml:space="preserve">ρωπαϊκό ουρανό, στον ευρωπαϊκό χώρο, τελικά εξελίχθηκε σε κανονισμό διαχείρισης και ελέγχου του ευρωπαϊκού εναερίου χώρου. Ιδού και τα πρακτικά. Η σαββατιάτικη εθνική εφημερίδα </w:t>
      </w:r>
      <w:r>
        <w:rPr>
          <w:rFonts w:eastAsia="Times New Roman" w:cs="Times New Roman"/>
          <w:szCs w:val="24"/>
        </w:rPr>
        <w:t>«</w:t>
      </w:r>
      <w:r>
        <w:rPr>
          <w:rFonts w:eastAsia="Times New Roman" w:cs="Times New Roman"/>
          <w:szCs w:val="24"/>
        </w:rPr>
        <w:t>ΕΜΠΡΟΣ</w:t>
      </w:r>
      <w:r>
        <w:rPr>
          <w:rFonts w:eastAsia="Times New Roman" w:cs="Times New Roman"/>
          <w:szCs w:val="24"/>
        </w:rPr>
        <w:t>»</w:t>
      </w:r>
      <w:r>
        <w:rPr>
          <w:rFonts w:eastAsia="Times New Roman" w:cs="Times New Roman"/>
          <w:szCs w:val="24"/>
        </w:rPr>
        <w:t xml:space="preserve"> με πρωτοσέλιδο στις 24 Σεπτεμβρίου 2016 </w:t>
      </w:r>
      <w:r>
        <w:rPr>
          <w:rFonts w:eastAsia="Times New Roman" w:cs="Times New Roman"/>
          <w:szCs w:val="24"/>
        </w:rPr>
        <w:lastRenderedPageBreak/>
        <w:t>έχει ανάλογο αποκαλυπτικό δημο</w:t>
      </w:r>
      <w:r>
        <w:rPr>
          <w:rFonts w:eastAsia="Times New Roman" w:cs="Times New Roman"/>
          <w:szCs w:val="24"/>
        </w:rPr>
        <w:t xml:space="preserve">σίευμα: «Ξεπούλημα της εθνικής κυριαρχίας. Σε ιδιώτες το </w:t>
      </w:r>
      <w:r>
        <w:rPr>
          <w:rFonts w:eastAsia="Times New Roman" w:cs="Times New Roman"/>
          <w:szCs w:val="24"/>
          <w:lang w:val="en-US"/>
        </w:rPr>
        <w:t>FIR</w:t>
      </w:r>
      <w:r>
        <w:rPr>
          <w:rFonts w:eastAsia="Times New Roman" w:cs="Times New Roman"/>
          <w:szCs w:val="24"/>
        </w:rPr>
        <w:t xml:space="preserve"> Αθηνών». </w:t>
      </w:r>
    </w:p>
    <w:p w14:paraId="539FA397" w14:textId="77777777" w:rsidR="009E4222" w:rsidRDefault="00AC15E4">
      <w:pPr>
        <w:spacing w:line="600" w:lineRule="auto"/>
        <w:ind w:firstLine="720"/>
        <w:jc w:val="both"/>
        <w:rPr>
          <w:rFonts w:eastAsia="Times New Roman" w:cs="Times New Roman"/>
          <w:szCs w:val="24"/>
        </w:rPr>
      </w:pPr>
      <w:r>
        <w:rPr>
          <w:rFonts w:eastAsia="Times New Roman" w:cs="Times New Roman"/>
        </w:rPr>
        <w:t>(Στο σημείο αυτό ο Βουλευτής κ. Χρήστος Παππάς καταθέτει για τα Πρακτικά το προαναφερθέν δημοσίευμα, το οποίο βρίσκεται στο αρχείο του Τμήματος Γραμματείας της Διεύθυνσης Στενογραφίας κ</w:t>
      </w:r>
      <w:r>
        <w:rPr>
          <w:rFonts w:eastAsia="Times New Roman" w:cs="Times New Roman"/>
        </w:rPr>
        <w:t>αι  Πρακτικών της Βουλής)</w:t>
      </w:r>
    </w:p>
    <w:p w14:paraId="539FA39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Αυτό είναι το αίσχος, η εθνική προδοσία, που ακολουθεί την αρχική εθνική προδοσία της Μεταπολίτευσης και του Καραμανλή με τον «Αττίλα 2». Και, φυσικά, γεννώνται ερωτήματα, τα οποία είναι για εμάς τους εθνικιστές αυτονόητα. Και πάλ</w:t>
      </w:r>
      <w:r>
        <w:rPr>
          <w:rFonts w:eastAsia="Times New Roman" w:cs="Times New Roman"/>
          <w:szCs w:val="24"/>
        </w:rPr>
        <w:t xml:space="preserve">ι προς διευκόλυνση των Ελλήνων που μας βλέπουν αυτή τη στιγμή θα αναφερθώ σε μερικά απ’ αυτά. Ποιες θα είναι οι επιπτώσεις και τροποποιήσεις με την πώληση κατ’ </w:t>
      </w:r>
      <w:proofErr w:type="spellStart"/>
      <w:r>
        <w:rPr>
          <w:rFonts w:eastAsia="Times New Roman" w:cs="Times New Roman"/>
          <w:szCs w:val="24"/>
        </w:rPr>
        <w:t>ουσίαν</w:t>
      </w:r>
      <w:proofErr w:type="spellEnd"/>
      <w:r>
        <w:rPr>
          <w:rFonts w:eastAsia="Times New Roman" w:cs="Times New Roman"/>
          <w:szCs w:val="24"/>
        </w:rPr>
        <w:t xml:space="preserve"> του εναέριου χώρου μας σε θέματα της εθνικής μας ασφάλειας; Σε περιόδους κρίσεων ποιος θα</w:t>
      </w:r>
      <w:r>
        <w:rPr>
          <w:rFonts w:eastAsia="Times New Roman" w:cs="Times New Roman"/>
          <w:szCs w:val="24"/>
        </w:rPr>
        <w:t xml:space="preserve"> </w:t>
      </w:r>
      <w:r>
        <w:rPr>
          <w:rFonts w:eastAsia="Times New Roman" w:cs="Times New Roman"/>
          <w:szCs w:val="24"/>
        </w:rPr>
        <w:lastRenderedPageBreak/>
        <w:t xml:space="preserve">είναι ο ρόλος του ιδιώτη; </w:t>
      </w:r>
      <w:proofErr w:type="spellStart"/>
      <w:r>
        <w:rPr>
          <w:rFonts w:eastAsia="Times New Roman" w:cs="Times New Roman"/>
          <w:szCs w:val="24"/>
        </w:rPr>
        <w:t>Οδηγούμεθα</w:t>
      </w:r>
      <w:proofErr w:type="spellEnd"/>
      <w:r>
        <w:rPr>
          <w:rFonts w:eastAsia="Times New Roman" w:cs="Times New Roman"/>
          <w:szCs w:val="24"/>
        </w:rPr>
        <w:t xml:space="preserve"> σε νέες εθνικές υποχωρήσεις στο Αιγαίο μέσω ενός κανονισμού της Ευρωπαϊκής Ένωσης και της παραχώρησης του </w:t>
      </w:r>
      <w:r>
        <w:rPr>
          <w:rFonts w:eastAsia="Times New Roman" w:cs="Times New Roman"/>
          <w:szCs w:val="24"/>
          <w:lang w:val="en-US"/>
        </w:rPr>
        <w:t>FIR</w:t>
      </w:r>
      <w:r>
        <w:rPr>
          <w:rFonts w:eastAsia="Times New Roman" w:cs="Times New Roman"/>
          <w:szCs w:val="24"/>
        </w:rPr>
        <w:t xml:space="preserve"> Αθηνών σε ιδιώτη; </w:t>
      </w:r>
    </w:p>
    <w:p w14:paraId="539FA39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θέλω να τονίσω ότι με χαροποιεί ιδιαίτερα το ότι η τρίτη πολιτ</w:t>
      </w:r>
      <w:r>
        <w:rPr>
          <w:rFonts w:eastAsia="Times New Roman" w:cs="Times New Roman"/>
          <w:szCs w:val="24"/>
        </w:rPr>
        <w:t>ική δύναμη της χώρας, η Χρυσή Αυγή, συμβάλλει καθοριστικά στο μέγα ζήτημα των κόκκινων</w:t>
      </w:r>
      <w:r>
        <w:rPr>
          <w:rFonts w:eastAsia="Times New Roman" w:cs="Times New Roman"/>
          <w:szCs w:val="24"/>
        </w:rPr>
        <w:t xml:space="preserve"> </w:t>
      </w:r>
      <w:r>
        <w:rPr>
          <w:rFonts w:eastAsia="Times New Roman" w:cs="Times New Roman"/>
          <w:szCs w:val="24"/>
        </w:rPr>
        <w:t xml:space="preserve">δανείων. Με ποιον τρόπο; </w:t>
      </w:r>
    </w:p>
    <w:p w14:paraId="539FA39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Χθες δεν κάνατε δεκτή την τροπολογία της Χρυσής Αυγής που προέβλεπε να γίνεται πρώτα πρόταση στον ιδιοκτήτη στην τιμή που θα παραλαμβάνει το σπ</w:t>
      </w:r>
      <w:r>
        <w:rPr>
          <w:rFonts w:eastAsia="Times New Roman" w:cs="Times New Roman"/>
          <w:szCs w:val="24"/>
        </w:rPr>
        <w:t xml:space="preserve">ίτι το </w:t>
      </w:r>
      <w:r>
        <w:rPr>
          <w:rFonts w:eastAsia="Times New Roman" w:cs="Times New Roman"/>
          <w:szCs w:val="24"/>
          <w:lang w:val="en-US"/>
        </w:rPr>
        <w:t>fund</w:t>
      </w:r>
      <w:r>
        <w:rPr>
          <w:rFonts w:eastAsia="Times New Roman" w:cs="Times New Roman"/>
          <w:szCs w:val="24"/>
        </w:rPr>
        <w:t xml:space="preserve">, να το πάρει ο ιδιοκτήτης και όχι το </w:t>
      </w:r>
      <w:r>
        <w:rPr>
          <w:rFonts w:eastAsia="Times New Roman" w:cs="Times New Roman"/>
          <w:szCs w:val="24"/>
          <w:lang w:val="en-US"/>
        </w:rPr>
        <w:t>fund</w:t>
      </w:r>
      <w:r>
        <w:rPr>
          <w:rFonts w:eastAsia="Times New Roman" w:cs="Times New Roman"/>
          <w:szCs w:val="24"/>
        </w:rPr>
        <w:t>. Αυτή είναι η τροπολογία μας, την οποία δεν την κάνατε δεκτή. Και ήρθαν σήμερα οι ΑΝΕΛ και αντιγράφουν αυτή την τροπολογία της Χρυσής Αυγής και έχουμε ιδιαίτερο ενδιαφέρον για την εξέλιξη που θα πάρει α</w:t>
      </w:r>
      <w:r>
        <w:rPr>
          <w:rFonts w:eastAsia="Times New Roman" w:cs="Times New Roman"/>
          <w:szCs w:val="24"/>
        </w:rPr>
        <w:t xml:space="preserve">υτή η τροπολογία μέχρι την ψηφοφορία. Τόσο δημοκράτες είστε όλοι εσείς. </w:t>
      </w:r>
    </w:p>
    <w:p w14:paraId="539FA39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Η τροπολογία της Χρυσής Αυγής δεν γίνεται δεκτή, η τροπολογία των ΑΝΕΛ «παίζει». Για να δούμε. Ας είναι. Ας είναι, κύριε Πρόεδρε. </w:t>
      </w:r>
      <w:proofErr w:type="spellStart"/>
      <w:r>
        <w:rPr>
          <w:rFonts w:eastAsia="Times New Roman" w:cs="Times New Roman"/>
          <w:szCs w:val="24"/>
        </w:rPr>
        <w:t>Εντιμότης</w:t>
      </w:r>
      <w:proofErr w:type="spellEnd"/>
      <w:r>
        <w:rPr>
          <w:rFonts w:eastAsia="Times New Roman" w:cs="Times New Roman"/>
          <w:szCs w:val="24"/>
        </w:rPr>
        <w:t xml:space="preserve"> και ηθική διακρίνει εξάλλου τους ΑΝΕΛ, τον </w:t>
      </w:r>
      <w:r>
        <w:rPr>
          <w:rFonts w:eastAsia="Times New Roman" w:cs="Times New Roman"/>
          <w:szCs w:val="24"/>
        </w:rPr>
        <w:t xml:space="preserve">Πρόεδρό σας και εσάς! </w:t>
      </w:r>
    </w:p>
    <w:p w14:paraId="539FA39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Να προσθέσω ότι τζάμπα μάγκας ο εμπνευστής της έκφρασης «στα τέσσερα» και η είσοδός του στην επόμενη Βουλή όλα δείχνουν πως θα είναι όνειρο θερινής νυκτός, θέτοντας τέρμα στην εξαπάτηση των πατριωτών που τον ψήφισαν. </w:t>
      </w:r>
    </w:p>
    <w:p w14:paraId="539FA39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Πάνο </w:t>
      </w:r>
      <w:proofErr w:type="spellStart"/>
      <w:r>
        <w:rPr>
          <w:rFonts w:eastAsia="Times New Roman" w:cs="Times New Roman"/>
          <w:szCs w:val="24"/>
        </w:rPr>
        <w:t>Καμμ</w:t>
      </w:r>
      <w:r>
        <w:rPr>
          <w:rFonts w:eastAsia="Times New Roman" w:cs="Times New Roman"/>
          <w:szCs w:val="24"/>
        </w:rPr>
        <w:t>ένε</w:t>
      </w:r>
      <w:proofErr w:type="spellEnd"/>
      <w:r>
        <w:rPr>
          <w:rFonts w:eastAsia="Times New Roman" w:cs="Times New Roman"/>
          <w:szCs w:val="24"/>
        </w:rPr>
        <w:t>, στολές τέλος, τώρα πια μόνο τις Απόκριες.</w:t>
      </w:r>
    </w:p>
    <w:p w14:paraId="539FA39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Ελλάς είναι μία κατεχόμενη χώρα, είναι ηττημένη σε έναν οικονομικό πόλεμο. Είναι ηττημένη χάρη στους </w:t>
      </w:r>
      <w:proofErr w:type="spellStart"/>
      <w:r>
        <w:rPr>
          <w:rFonts w:eastAsia="Times New Roman" w:cs="Times New Roman"/>
          <w:szCs w:val="24"/>
        </w:rPr>
        <w:t>πεμπτοφαλαγγίτες</w:t>
      </w:r>
      <w:proofErr w:type="spellEnd"/>
      <w:r>
        <w:rPr>
          <w:rFonts w:eastAsia="Times New Roman" w:cs="Times New Roman"/>
          <w:szCs w:val="24"/>
        </w:rPr>
        <w:t xml:space="preserve"> της Νέας Δημοκρατίας, του ΠΑΣΟΚ, του ΣΥΡΙΖΑ και των </w:t>
      </w:r>
      <w:r>
        <w:rPr>
          <w:rFonts w:eastAsia="Times New Roman" w:cs="Times New Roman"/>
          <w:szCs w:val="24"/>
        </w:rPr>
        <w:lastRenderedPageBreak/>
        <w:t>ΑΝΕΛ. Είναι μία χώ</w:t>
      </w:r>
      <w:r>
        <w:rPr>
          <w:rFonts w:eastAsia="Times New Roman" w:cs="Times New Roman"/>
          <w:szCs w:val="24"/>
        </w:rPr>
        <w:t>ρα που ξεπουλήθηκε, μία «</w:t>
      </w:r>
      <w:proofErr w:type="spellStart"/>
      <w:r>
        <w:rPr>
          <w:rFonts w:eastAsia="Times New Roman" w:cs="Times New Roman"/>
          <w:szCs w:val="24"/>
        </w:rPr>
        <w:t>μπανανία</w:t>
      </w:r>
      <w:proofErr w:type="spellEnd"/>
      <w:r>
        <w:rPr>
          <w:rFonts w:eastAsia="Times New Roman" w:cs="Times New Roman"/>
          <w:szCs w:val="24"/>
        </w:rPr>
        <w:t>» κυριολεκτικά, όπου οι κρατικές δομές λειτουργούν χάρη στην τύχη και στην φιλοτιμία κάποιων κρατικών υπαλλήλων. Μία χώρα κατεχόμενη σε θάλασσα, γη και αέρα.</w:t>
      </w:r>
    </w:p>
    <w:p w14:paraId="539FA39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Αιγαίο μας αλωνίζουν τα «γεράκια» του ΝΑΤΟ, με πρόσχημα τη </w:t>
      </w:r>
      <w:proofErr w:type="spellStart"/>
      <w:r>
        <w:rPr>
          <w:rFonts w:eastAsia="Times New Roman" w:cs="Times New Roman"/>
          <w:szCs w:val="24"/>
        </w:rPr>
        <w:t>λα</w:t>
      </w:r>
      <w:r>
        <w:rPr>
          <w:rFonts w:eastAsia="Times New Roman" w:cs="Times New Roman"/>
          <w:szCs w:val="24"/>
        </w:rPr>
        <w:t>θρομεταναστευτική</w:t>
      </w:r>
      <w:proofErr w:type="spellEnd"/>
      <w:r>
        <w:rPr>
          <w:rFonts w:eastAsia="Times New Roman" w:cs="Times New Roman"/>
          <w:szCs w:val="24"/>
        </w:rPr>
        <w:t xml:space="preserve"> κρίση, αλλά και ξένες μυστικές υπηρεσίες αλωνίζουν τη χώρα. Και για να τονίσω αυτή τη νοσηρή κατάσταση, αποκαλύπτω από το Βήμα τούτο ότι προσφάτως στην Ελλάδα εισήλθαν δύο κοντέινερ των μυστικών υπηρεσιών του Ισραήλ για τα οποία απαιτήθηκ</w:t>
      </w:r>
      <w:r>
        <w:rPr>
          <w:rFonts w:eastAsia="Times New Roman" w:cs="Times New Roman"/>
          <w:szCs w:val="24"/>
        </w:rPr>
        <w:t xml:space="preserve">ε να μην υποστούν τελωνειακό ή οποιονδήποτε άλλον έλεγχο περιεχομένου. Να μπουν και να βγουν από την χώρα, χωρίς έλεγχο. Και οι ραγιάδες που μας κυβερνούν, την έδωσαν αυτήν την άδεια. </w:t>
      </w:r>
      <w:proofErr w:type="spellStart"/>
      <w:r>
        <w:rPr>
          <w:rFonts w:eastAsia="Times New Roman" w:cs="Times New Roman"/>
          <w:szCs w:val="24"/>
        </w:rPr>
        <w:t>Κατήντησαν</w:t>
      </w:r>
      <w:proofErr w:type="spellEnd"/>
      <w:r>
        <w:rPr>
          <w:rFonts w:eastAsia="Times New Roman" w:cs="Times New Roman"/>
          <w:szCs w:val="24"/>
        </w:rPr>
        <w:t xml:space="preserve"> την πατρίδα μας οι μειωμένης εθνικής ευαισθησίας και αίσθησης</w:t>
      </w:r>
      <w:r>
        <w:rPr>
          <w:rFonts w:eastAsia="Times New Roman" w:cs="Times New Roman"/>
          <w:szCs w:val="24"/>
        </w:rPr>
        <w:t xml:space="preserve"> του καθήκοντος επίορκοι πολιτικοί, κυριολεκτικά, ένα ξέφραγο αμπέλι. Όποιος θέλει μπαίνει στην χώρα ανενόχλητος. Στο δικό του σπίτι, όμως, κανείς από αυτούς δεν θα ήθελε κάποιος να μπει </w:t>
      </w:r>
      <w:r>
        <w:rPr>
          <w:rFonts w:eastAsia="Times New Roman" w:cs="Times New Roman"/>
          <w:szCs w:val="24"/>
        </w:rPr>
        <w:lastRenderedPageBreak/>
        <w:t>ανενόχλητος, απρόσκλητος, να καταλάβει ένα δωμάτιο και να του πει: Φτ</w:t>
      </w:r>
      <w:r>
        <w:rPr>
          <w:rFonts w:eastAsia="Times New Roman" w:cs="Times New Roman"/>
          <w:szCs w:val="24"/>
        </w:rPr>
        <w:t>ιάξε μου τώρα και δωρεάν φαγητό.</w:t>
      </w:r>
    </w:p>
    <w:p w14:paraId="539FA3A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Αυτό ακριβώς κάνατε όλοι εσείς οι κλαψιάρηδες, οι δήθεν φιλεύσπλαχνοι πολιτικοί στην ίδια μας την πατρίδα. Έ, όχι, αυτό είναι το δικό μας σπίτι. Είναι το σπίτι του ελληνικού λαού. Εμείς οι εθνικιστές θα υπερασπιστούμε αυτό </w:t>
      </w:r>
      <w:r>
        <w:rPr>
          <w:rFonts w:eastAsia="Times New Roman" w:cs="Times New Roman"/>
          <w:szCs w:val="24"/>
        </w:rPr>
        <w:t>το σπίτι με κάθε τίμημα. Και να γνωρίζετε όλοι σας ότι αυτός ο υπερήφανος λαός δεν φοβήθηκε σουλτάνους, δεν φοβήθηκε αυτοκρατορίες. Θα φοβηθεί τον Τσίπρα και τον Μητσοτάκη;</w:t>
      </w:r>
    </w:p>
    <w:p w14:paraId="539FA3A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Όσους νόμους και να φτιάξετε, όσους λακέδες της εξουσίας και να κινητοποιήσετε, </w:t>
      </w:r>
      <w:proofErr w:type="spellStart"/>
      <w:r>
        <w:rPr>
          <w:rFonts w:eastAsia="Times New Roman" w:cs="Times New Roman"/>
          <w:szCs w:val="24"/>
        </w:rPr>
        <w:t>ενσ</w:t>
      </w:r>
      <w:r>
        <w:rPr>
          <w:rFonts w:eastAsia="Times New Roman" w:cs="Times New Roman"/>
          <w:szCs w:val="24"/>
        </w:rPr>
        <w:t>τόλους</w:t>
      </w:r>
      <w:proofErr w:type="spellEnd"/>
      <w:r>
        <w:rPr>
          <w:rFonts w:eastAsia="Times New Roman" w:cs="Times New Roman"/>
          <w:szCs w:val="24"/>
        </w:rPr>
        <w:t xml:space="preserve"> ή μη, θα ανάβει αυθόρμητα παντού η σπίθα της </w:t>
      </w:r>
      <w:r>
        <w:rPr>
          <w:rFonts w:eastAsia="Times New Roman" w:cs="Times New Roman"/>
          <w:szCs w:val="24"/>
        </w:rPr>
        <w:t>Εθνικής Αντίστασης</w:t>
      </w:r>
      <w:r>
        <w:rPr>
          <w:rFonts w:eastAsia="Times New Roman" w:cs="Times New Roman"/>
          <w:szCs w:val="24"/>
        </w:rPr>
        <w:t xml:space="preserve">. Ένα, δύο, τρία, πολλά </w:t>
      </w:r>
      <w:proofErr w:type="spellStart"/>
      <w:r>
        <w:rPr>
          <w:rFonts w:eastAsia="Times New Roman" w:cs="Times New Roman"/>
          <w:szCs w:val="24"/>
        </w:rPr>
        <w:t>Ωραιόκαστρα</w:t>
      </w:r>
      <w:proofErr w:type="spellEnd"/>
      <w:r>
        <w:rPr>
          <w:rFonts w:eastAsia="Times New Roman" w:cs="Times New Roman"/>
          <w:szCs w:val="24"/>
        </w:rPr>
        <w:t xml:space="preserve"> για την πατρίδα και την ελευθερία.</w:t>
      </w:r>
    </w:p>
    <w:p w14:paraId="539FA3A2"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39FA3A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Χρήστος Παππάς καταθέτει για τα </w:t>
      </w:r>
      <w:r>
        <w:rPr>
          <w:rFonts w:eastAsia="Times New Roman" w:cs="Times New Roman"/>
          <w:szCs w:val="24"/>
        </w:rPr>
        <w:t>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39FA3A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539FA3A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να σας ενημερώσω </w:t>
      </w:r>
      <w:r>
        <w:rPr>
          <w:rFonts w:eastAsia="Times New Roman" w:cs="Times New Roman"/>
          <w:szCs w:val="24"/>
        </w:rPr>
        <w:t>για την εξέλιξη της συζήτησης.</w:t>
      </w:r>
    </w:p>
    <w:p w14:paraId="539FA3A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Κύριε Πρόεδρε, ειπώθηκαν κάποιες ύβρεις για τον Πρόεδρό μας. Θα ήθελα ένα λεπτό, σας παρακαλώ.</w:t>
      </w:r>
    </w:p>
    <w:p w14:paraId="539FA3A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Να ανακοινώσω την εξέλιξη της συζήτησης και θα το δούμε μετά, κύριε συνάδελφε.</w:t>
      </w:r>
    </w:p>
    <w:p w14:paraId="539FA3A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Ακολουθεί ο κ. </w:t>
      </w:r>
      <w:proofErr w:type="spellStart"/>
      <w:r>
        <w:rPr>
          <w:rFonts w:eastAsia="Times New Roman" w:cs="Times New Roman"/>
          <w:szCs w:val="24"/>
        </w:rPr>
        <w:t>Βαγιωνάς</w:t>
      </w:r>
      <w:proofErr w:type="spellEnd"/>
      <w:r>
        <w:rPr>
          <w:rFonts w:eastAsia="Times New Roman" w:cs="Times New Roman"/>
          <w:szCs w:val="24"/>
        </w:rPr>
        <w:t xml:space="preserve">, η κ. </w:t>
      </w:r>
      <w:proofErr w:type="spellStart"/>
      <w:r>
        <w:rPr>
          <w:rFonts w:eastAsia="Times New Roman" w:cs="Times New Roman"/>
          <w:szCs w:val="24"/>
        </w:rPr>
        <w:t>Μανωλάκου</w:t>
      </w:r>
      <w:proofErr w:type="spellEnd"/>
      <w:r>
        <w:rPr>
          <w:rFonts w:eastAsia="Times New Roman" w:cs="Times New Roman"/>
          <w:szCs w:val="24"/>
        </w:rPr>
        <w:t xml:space="preserve">, ο κ. </w:t>
      </w:r>
      <w:proofErr w:type="spellStart"/>
      <w:r>
        <w:rPr>
          <w:rFonts w:eastAsia="Times New Roman" w:cs="Times New Roman"/>
          <w:szCs w:val="24"/>
        </w:rPr>
        <w:t>Ουρσουζίδης</w:t>
      </w:r>
      <w:proofErr w:type="spellEnd"/>
      <w:r>
        <w:rPr>
          <w:rFonts w:eastAsia="Times New Roman" w:cs="Times New Roman"/>
          <w:szCs w:val="24"/>
        </w:rPr>
        <w:t xml:space="preserve">, η κ. Κανέλλη, ο κ. </w:t>
      </w:r>
      <w:proofErr w:type="spellStart"/>
      <w:r>
        <w:rPr>
          <w:rFonts w:eastAsia="Times New Roman" w:cs="Times New Roman"/>
          <w:szCs w:val="24"/>
        </w:rPr>
        <w:t>Βρούτσης</w:t>
      </w:r>
      <w:proofErr w:type="spellEnd"/>
      <w:r>
        <w:rPr>
          <w:rFonts w:eastAsia="Times New Roman" w:cs="Times New Roman"/>
          <w:szCs w:val="24"/>
        </w:rPr>
        <w:t xml:space="preserve">, ο Κοινοβουλευτικός Εκπρόσωπος του ΚΚΕ κ. </w:t>
      </w:r>
      <w:proofErr w:type="spellStart"/>
      <w:r>
        <w:rPr>
          <w:rFonts w:eastAsia="Times New Roman" w:cs="Times New Roman"/>
          <w:szCs w:val="24"/>
        </w:rPr>
        <w:t>Παφίλης</w:t>
      </w:r>
      <w:proofErr w:type="spellEnd"/>
      <w:r>
        <w:rPr>
          <w:rFonts w:eastAsia="Times New Roman" w:cs="Times New Roman"/>
          <w:szCs w:val="24"/>
        </w:rPr>
        <w:t>, ο κ. Χρίστος Δήμας και άλλοι.</w:t>
      </w:r>
    </w:p>
    <w:p w14:paraId="539FA3A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Στις 17.00΄ ακριβώς θέλει τον λόγο ο κ. </w:t>
      </w:r>
      <w:proofErr w:type="spellStart"/>
      <w:r>
        <w:rPr>
          <w:rFonts w:eastAsia="Times New Roman" w:cs="Times New Roman"/>
          <w:szCs w:val="24"/>
        </w:rPr>
        <w:t>Τσακαλώτος</w:t>
      </w:r>
      <w:proofErr w:type="spellEnd"/>
      <w:r>
        <w:rPr>
          <w:rFonts w:eastAsia="Times New Roman" w:cs="Times New Roman"/>
          <w:szCs w:val="24"/>
        </w:rPr>
        <w:t xml:space="preserve">, για δώδεκα με δεκαπέντε λεπτά. </w:t>
      </w:r>
    </w:p>
    <w:p w14:paraId="539FA3A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Θέλ</w:t>
      </w:r>
      <w:r>
        <w:rPr>
          <w:rFonts w:eastAsia="Times New Roman" w:cs="Times New Roman"/>
          <w:szCs w:val="24"/>
        </w:rPr>
        <w:t>ω να σας πω ότι έχουμε πάρα πολλούς συναδέλφους ακόμη γραμμένους για να μιλήσουν και με δεδομένο ότι το μεσημέρι η πρόταση της κ. Χριστοδουλοπούλου προς την Ολομέλεια να κλείσουμε τη συζήτησή μας γύρω στις 20.00’, για να κάνουμε αμέσως μετά τις ψηφοφορίες,</w:t>
      </w:r>
      <w:r>
        <w:rPr>
          <w:rFonts w:eastAsia="Times New Roman" w:cs="Times New Roman"/>
          <w:szCs w:val="24"/>
        </w:rPr>
        <w:t xml:space="preserve"> έγινε δεκτή, πρέπει να σας πω ότι από εδώ και εμπρός πρέπει να ξέρει κάθε συνάδελφος, ο οποίος παραβιάζει τον χρόνο, ότι στερεί στους συναδέλφους του τη δυνατότητα να μιλήσουν.</w:t>
      </w:r>
    </w:p>
    <w:p w14:paraId="539FA3A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 Επομένως, θα κάνω κι εγώ ό,τι μπορώ, με όση αυστηρότητα μπορώ να διαχειριστώ </w:t>
      </w:r>
      <w:r>
        <w:rPr>
          <w:rFonts w:eastAsia="Times New Roman" w:cs="Times New Roman"/>
          <w:szCs w:val="24"/>
        </w:rPr>
        <w:t>τη συζήτηση, αλλά δεν είναι καθόλου εύκολο, αν κάποιος συνάδελφος καλείται να σταματήσει και επιμένει.</w:t>
      </w:r>
    </w:p>
    <w:p w14:paraId="539FA3A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συνάδελφε, θέλετε να μιλήσετε προφανώς για την αναφορά στον Πρόεδρο του κόμματός σας. </w:t>
      </w:r>
    </w:p>
    <w:p w14:paraId="539FA3A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Ακούστηκαν κάποιες ύβρεις…</w:t>
      </w:r>
    </w:p>
    <w:p w14:paraId="539FA3A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 xml:space="preserve">πυρίδων Λυκούδης): </w:t>
      </w:r>
      <w:r>
        <w:rPr>
          <w:rFonts w:eastAsia="Times New Roman" w:cs="Times New Roman"/>
          <w:szCs w:val="24"/>
        </w:rPr>
        <w:t xml:space="preserve">Κατά παραχώρηση έχετε τον λόγο. </w:t>
      </w:r>
    </w:p>
    <w:p w14:paraId="539FA3A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Να είστε σύντομος. </w:t>
      </w:r>
    </w:p>
    <w:p w14:paraId="539FA3B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539FA3B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Ευχαριστώ, κύριε Πρόεδρε. Θα είμαι πάρα πολύ σύντομος. </w:t>
      </w:r>
    </w:p>
    <w:p w14:paraId="539FA3B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Θέλω να πω, κύριε Πρόεδρε, ότι αυτές οι ύβρεις, οι οποίες προέρχονται από τη Χρυσή Αυγή, αποτελούν τιμή για εμάς. Εγώ πραγματικά θα ανησυχούσα, αν άκουγα επαίνους από πλευράς της Χρυσής Αυγής. Αυτά ήθελα να πω. </w:t>
      </w:r>
    </w:p>
    <w:p w14:paraId="539FA3B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539FA3B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(Σ</w:t>
      </w:r>
      <w:r>
        <w:rPr>
          <w:rFonts w:eastAsia="Times New Roman" w:cs="Times New Roman"/>
          <w:b/>
          <w:szCs w:val="24"/>
        </w:rPr>
        <w:t xml:space="preserve">πυρίδων Λυκούδης): </w:t>
      </w:r>
      <w:r>
        <w:rPr>
          <w:rFonts w:eastAsia="Times New Roman" w:cs="Times New Roman"/>
          <w:szCs w:val="24"/>
        </w:rPr>
        <w:t xml:space="preserve">Ευχαριστώ, κύριε συνάδελφε. </w:t>
      </w:r>
    </w:p>
    <w:p w14:paraId="539FA3B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συνάδελφος, κ. Γεώργιος </w:t>
      </w:r>
      <w:proofErr w:type="spellStart"/>
      <w:r>
        <w:rPr>
          <w:rFonts w:eastAsia="Times New Roman" w:cs="Times New Roman"/>
          <w:szCs w:val="24"/>
        </w:rPr>
        <w:t>Βαγιωνάς</w:t>
      </w:r>
      <w:proofErr w:type="spellEnd"/>
      <w:r>
        <w:rPr>
          <w:rFonts w:eastAsia="Times New Roman" w:cs="Times New Roman"/>
          <w:szCs w:val="24"/>
        </w:rPr>
        <w:t xml:space="preserve"> από την Νέα Δημοκρατία έχει τον λόγο. </w:t>
      </w:r>
    </w:p>
    <w:p w14:paraId="539FA3B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μπορώ να έχω τον λόγο; </w:t>
      </w:r>
    </w:p>
    <w:p w14:paraId="539FA3B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Τι ακριβώς θέλετε, κύριε συνάδελφε; </w:t>
      </w:r>
    </w:p>
    <w:p w14:paraId="539FA3B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 xml:space="preserve">ΛΟΒΕΡΔΟΣ: </w:t>
      </w:r>
      <w:r>
        <w:rPr>
          <w:rFonts w:eastAsia="Times New Roman" w:cs="Times New Roman"/>
          <w:szCs w:val="24"/>
        </w:rPr>
        <w:t xml:space="preserve">Είναι ζήτημα προσωπικό αλλά </w:t>
      </w:r>
      <w:r>
        <w:rPr>
          <w:rFonts w:eastAsia="Times New Roman" w:cs="Times New Roman"/>
          <w:szCs w:val="24"/>
        </w:rPr>
        <w:t xml:space="preserve">και </w:t>
      </w:r>
      <w:r>
        <w:rPr>
          <w:rFonts w:eastAsia="Times New Roman" w:cs="Times New Roman"/>
          <w:szCs w:val="24"/>
        </w:rPr>
        <w:t xml:space="preserve">πολιτικό. </w:t>
      </w:r>
    </w:p>
    <w:p w14:paraId="539FA3B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ως Κοινοβουλευτικός Εκπρόσωπος έπρεπε να είμαι εδώ συνεχώς. Όμως, ήμουν στην Εξεταστική Επιτροπή. Ο κ. Μανιάτης ήταν σε μια σύσκεψη, που είχαμε. </w:t>
      </w:r>
      <w:proofErr w:type="spellStart"/>
      <w:r>
        <w:rPr>
          <w:rFonts w:eastAsia="Times New Roman" w:cs="Times New Roman"/>
          <w:szCs w:val="24"/>
        </w:rPr>
        <w:t>Ελέχθησαν</w:t>
      </w:r>
      <w:proofErr w:type="spellEnd"/>
      <w:r>
        <w:rPr>
          <w:rFonts w:eastAsia="Times New Roman" w:cs="Times New Roman"/>
          <w:szCs w:val="24"/>
        </w:rPr>
        <w:t xml:space="preserve"> διάφορα πράγματα για εμ</w:t>
      </w:r>
      <w:r>
        <w:rPr>
          <w:rFonts w:eastAsia="Times New Roman" w:cs="Times New Roman"/>
          <w:szCs w:val="24"/>
        </w:rPr>
        <w:t xml:space="preserve">άς από Υπουργό. Ζητώ τον λόγο, λοιπόν, ως Κοινοβουλευτικός Εκπρόσωπος κοινοβουλευτικού κόμματος για απάντηση στον Υπουργό για δύο λεπτά. Έχει και προσωπικά χαρακτηριστικά η τοποθέτησή μου. Σας παρακαλώ και εσάς και τους συναδέλφους να μου δώσετε τον λόγο. </w:t>
      </w:r>
      <w:r>
        <w:rPr>
          <w:rFonts w:eastAsia="Times New Roman" w:cs="Times New Roman"/>
          <w:szCs w:val="24"/>
        </w:rPr>
        <w:t xml:space="preserve">Μιλούσαν άλλοι για μας χωρίς εμάς. </w:t>
      </w:r>
    </w:p>
    <w:p w14:paraId="539FA3B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Λοβέρδο, έχετε δίκιο, διότι έγιναν πολλές αναφορές στο ΠΑΣΟΚ σε σχέση με το παρελθόν και το παρόν και προφανώς, έχετε μια ευαισθησία να απαντήσετε. Όμως, παρακαλώ θερμά να είστε πάρα</w:t>
      </w:r>
      <w:r>
        <w:rPr>
          <w:rFonts w:eastAsia="Times New Roman" w:cs="Times New Roman"/>
          <w:szCs w:val="24"/>
        </w:rPr>
        <w:t xml:space="preserve"> πολύ σύντομος. </w:t>
      </w:r>
    </w:p>
    <w:p w14:paraId="539FA3B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Λοβέρδο, έχετε τον λόγο. </w:t>
      </w:r>
    </w:p>
    <w:p w14:paraId="539FA3B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Δεν θα το έκανα ακόμα και για τα μέσα ενημέρωσης. Είπα στην έναρξη της ομιλίας μου ότι έκανα ένα σχόλιο για τις αθλιότητες του υποτιθέμενου διαγωνισμού, επειδή έκανε ο Υπουργός. Δεν θα έκαν</w:t>
      </w:r>
      <w:r>
        <w:rPr>
          <w:rFonts w:eastAsia="Times New Roman" w:cs="Times New Roman"/>
          <w:szCs w:val="24"/>
        </w:rPr>
        <w:t>α, σεβόμενος ότι έχουμε σήμερα πολύ συγκεκριμένη ημερήσια διάταξη. Έτσι και τώρα, δεν είχα σκοπό να πάρω τον λόγο. Ξέρω την οικονομία των εργασιών μας αλλά διακρίσεις από Υπουργούς αυτής της Κυβέρνησης -και μάλιστα με πολλά προβλήματα- περί καλού και κακού</w:t>
      </w:r>
      <w:r>
        <w:rPr>
          <w:rFonts w:eastAsia="Times New Roman" w:cs="Times New Roman"/>
          <w:szCs w:val="24"/>
        </w:rPr>
        <w:t xml:space="preserve"> ΠΑΣΟΚ, σηκώνουν απαντήσεις. </w:t>
      </w:r>
    </w:p>
    <w:p w14:paraId="539FA3B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πρώτη απάντηση, κύριε Υπουργέ, -να το πείτε στο συνάδελφό σας- είναι ότι αυτό που λέει ο ίδιος ως καλό ΠΑΣΟΚ, είναι αυτό, στο οποίο επιρρίπτετε εσείς κεντρικά ως κόμμα και ως Κυβέρνηση ευθύνες για το παρελθόν. Βρείτε τα μετα</w:t>
      </w:r>
      <w:r>
        <w:rPr>
          <w:rFonts w:eastAsia="Times New Roman" w:cs="Times New Roman"/>
          <w:szCs w:val="24"/>
        </w:rPr>
        <w:t xml:space="preserve">ξύ σας πριν μας απευθυνθείτε. </w:t>
      </w:r>
    </w:p>
    <w:p w14:paraId="539FA3B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και πάλι δεν μας νοιάζουν οι σχέσεις του κ. </w:t>
      </w:r>
      <w:proofErr w:type="spellStart"/>
      <w:r>
        <w:rPr>
          <w:rFonts w:eastAsia="Times New Roman" w:cs="Times New Roman"/>
          <w:szCs w:val="24"/>
        </w:rPr>
        <w:t>Σπίρτζη</w:t>
      </w:r>
      <w:proofErr w:type="spellEnd"/>
      <w:r>
        <w:rPr>
          <w:rFonts w:eastAsia="Times New Roman" w:cs="Times New Roman"/>
          <w:szCs w:val="24"/>
        </w:rPr>
        <w:t xml:space="preserve"> με τον ΣΥΡΙΖΑ και με την Κυβέρνηση. Όμως, μας νοιάζει κάτι άλλο, κύριε Πρόεδρε, που είναι μεγάλη αλήθεια. Από το 2012 και μετά φάνηκε πως η εξουσία μετατοπίζεται προς </w:t>
      </w:r>
      <w:r>
        <w:rPr>
          <w:rFonts w:eastAsia="Times New Roman" w:cs="Times New Roman"/>
          <w:szCs w:val="24"/>
        </w:rPr>
        <w:t>τον ΣΥΡΙΖΑ. Υπήρξαν τότε στελέχη και μέλη του ΠΑΣΟΚ, που λάτρεις της εξουσίας, είδαν προς τα πού πηγαίνει αυτή και ακολούθησαν το ρεύμα. Κάποιοι από αυτούς πήγαν ολοκληρωτικά στο ΣΥΡΙΖΑ. Με γεια τους, με χαρά τους! Θα τους έχουν πεσκέσι και στις επόμενες μ</w:t>
      </w:r>
      <w:r>
        <w:rPr>
          <w:rFonts w:eastAsia="Times New Roman" w:cs="Times New Roman"/>
          <w:szCs w:val="24"/>
        </w:rPr>
        <w:t xml:space="preserve">έρες και φάσεις της ιστορίας. Όμως, κάποιοι το έπαιζαν έξι μέρες ΣΥΡΙΖΑ και στα ρεπό τους ΠΑΣΟΚ. Αυτές οι αθλιότητες είναι γνωστές σε όλη την Ελλάδα. Εμάς δεν μας αφορούν, κύριοι Υπουργοί. </w:t>
      </w:r>
    </w:p>
    <w:p w14:paraId="539FA3B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Ένα πράγμα μας αφορά: Διαφάνεια παντού. Και είμαστε σε θέση -επειδ</w:t>
      </w:r>
      <w:r>
        <w:rPr>
          <w:rFonts w:eastAsia="Times New Roman" w:cs="Times New Roman"/>
          <w:szCs w:val="24"/>
        </w:rPr>
        <w:t>ή ακόμα και για την περίπτωση Τσοχατζόπουλου, νυν δικός σας αλλά τότε δικός μας Βουλευτής, πήρε ως Πρόεδρος Προανακριτικής Επιτροπής σχετικές πρωτοβουλίες- να σας πούμε: Όποιος και να είναι, αν ευθύνεται, και όπου και αν είναι, και ο Πάπας της Ρώμης ακόμη,</w:t>
      </w:r>
      <w:r>
        <w:rPr>
          <w:rFonts w:eastAsia="Times New Roman" w:cs="Times New Roman"/>
          <w:szCs w:val="24"/>
        </w:rPr>
        <w:t xml:space="preserve"> να προσέχετε τον τρόπο με τον οποίο θα μας απευθύνεστε. </w:t>
      </w:r>
    </w:p>
    <w:p w14:paraId="539FA3C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Ευχαριστούμε, κύριε συνάδελφε. </w:t>
      </w:r>
    </w:p>
    <w:p w14:paraId="539FA3C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Βαγιωνά</w:t>
      </w:r>
      <w:proofErr w:type="spellEnd"/>
      <w:r>
        <w:rPr>
          <w:rFonts w:eastAsia="Times New Roman" w:cs="Times New Roman"/>
          <w:szCs w:val="24"/>
        </w:rPr>
        <w:t xml:space="preserve">, έχετε τον λόγο. </w:t>
      </w:r>
    </w:p>
    <w:p w14:paraId="539FA3C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 xml:space="preserve">Κύριε Πρόεδρε, κύριε Υπουργέ, το νομοσχέδιο αυτό, που φέρνετε σήμερα, επιτρέψτε </w:t>
      </w:r>
      <w:r>
        <w:rPr>
          <w:rFonts w:eastAsia="Times New Roman" w:cs="Times New Roman"/>
          <w:szCs w:val="24"/>
        </w:rPr>
        <w:t>μου, να έχω την υπόνοια ότι ήρθε εκ του πονηρού. Ήρθε εκ του πονηρού διότι ήρθε πριν από τέσσερις μήνες ένα ανάλογο</w:t>
      </w:r>
      <w:r>
        <w:rPr>
          <w:rFonts w:eastAsia="Times New Roman" w:cs="Times New Roman"/>
          <w:b/>
          <w:szCs w:val="24"/>
        </w:rPr>
        <w:t xml:space="preserve"> </w:t>
      </w:r>
      <w:r>
        <w:rPr>
          <w:rFonts w:eastAsia="Times New Roman" w:cs="Times New Roman"/>
          <w:szCs w:val="24"/>
        </w:rPr>
        <w:t xml:space="preserve">νομοσχέδιο και χαϊδέψατε κάποιες κοινωνικές ομάδες, όπως αγρότες, κάποιους με ενοικιαζόμενα δωμάτια, νέους επιστήμονες, κάνατε κάποιες </w:t>
      </w:r>
      <w:proofErr w:type="spellStart"/>
      <w:r>
        <w:rPr>
          <w:rFonts w:eastAsia="Times New Roman" w:cs="Times New Roman"/>
          <w:szCs w:val="24"/>
        </w:rPr>
        <w:t>φοροε</w:t>
      </w:r>
      <w:r>
        <w:rPr>
          <w:rFonts w:eastAsia="Times New Roman" w:cs="Times New Roman"/>
          <w:szCs w:val="24"/>
        </w:rPr>
        <w:t>λαφρύνσεις</w:t>
      </w:r>
      <w:proofErr w:type="spellEnd"/>
      <w:r>
        <w:rPr>
          <w:rFonts w:eastAsia="Times New Roman" w:cs="Times New Roman"/>
          <w:szCs w:val="24"/>
        </w:rPr>
        <w:t xml:space="preserve">, </w:t>
      </w:r>
      <w:r>
        <w:rPr>
          <w:rFonts w:eastAsia="Times New Roman" w:cs="Times New Roman"/>
          <w:szCs w:val="24"/>
        </w:rPr>
        <w:t xml:space="preserve">μόνον </w:t>
      </w:r>
      <w:r>
        <w:rPr>
          <w:rFonts w:eastAsia="Times New Roman" w:cs="Times New Roman"/>
          <w:szCs w:val="24"/>
        </w:rPr>
        <w:t>ασφαλιστικές. Όμως, σήμερα τα παίρνετε όλα πίσω ή σχεδόν όλα</w:t>
      </w:r>
      <w:r>
        <w:rPr>
          <w:rFonts w:eastAsia="Times New Roman" w:cs="Times New Roman"/>
          <w:szCs w:val="24"/>
        </w:rPr>
        <w:t>,</w:t>
      </w:r>
      <w:r>
        <w:rPr>
          <w:rFonts w:eastAsia="Times New Roman" w:cs="Times New Roman"/>
          <w:szCs w:val="24"/>
        </w:rPr>
        <w:t xml:space="preserve"> για να σας ικανοποιήσω</w:t>
      </w:r>
      <w:r>
        <w:rPr>
          <w:rFonts w:eastAsia="Times New Roman" w:cs="Times New Roman"/>
          <w:b/>
          <w:szCs w:val="24"/>
        </w:rPr>
        <w:t xml:space="preserve">. </w:t>
      </w:r>
      <w:r>
        <w:rPr>
          <w:rFonts w:eastAsia="Times New Roman" w:cs="Times New Roman"/>
          <w:szCs w:val="24"/>
        </w:rPr>
        <w:t xml:space="preserve">Δεν θέλετε </w:t>
      </w:r>
      <w:r>
        <w:rPr>
          <w:rFonts w:eastAsia="Times New Roman" w:cs="Times New Roman"/>
          <w:szCs w:val="24"/>
        </w:rPr>
        <w:t xml:space="preserve">να πιστεύεται ότι </w:t>
      </w:r>
      <w:r>
        <w:rPr>
          <w:rFonts w:eastAsia="Times New Roman" w:cs="Times New Roman"/>
          <w:szCs w:val="24"/>
        </w:rPr>
        <w:t xml:space="preserve">εκχωρείτε όλη την ελληνική περιουσία στο μεγάλο </w:t>
      </w:r>
      <w:proofErr w:type="spellStart"/>
      <w:r>
        <w:rPr>
          <w:rFonts w:eastAsia="Times New Roman" w:cs="Times New Roman"/>
          <w:szCs w:val="24"/>
        </w:rPr>
        <w:t>υπερταμείο</w:t>
      </w:r>
      <w:proofErr w:type="spellEnd"/>
      <w:r>
        <w:rPr>
          <w:rFonts w:eastAsia="Times New Roman" w:cs="Times New Roman"/>
          <w:szCs w:val="24"/>
        </w:rPr>
        <w:t>, το οποίο δημιουργήσατε. Και αυτό είναι εκ του πονηρού, διότι πα</w:t>
      </w:r>
      <w:r>
        <w:rPr>
          <w:rFonts w:eastAsia="Times New Roman" w:cs="Times New Roman"/>
          <w:szCs w:val="24"/>
        </w:rPr>
        <w:t>ραγνωρίζετε το ΤΑΙΠΕΔ, κατά την άποψή μου και να τη λάβετε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σας. </w:t>
      </w:r>
    </w:p>
    <w:p w14:paraId="539FA3C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Τι λέει το </w:t>
      </w:r>
      <w:proofErr w:type="spellStart"/>
      <w:r>
        <w:rPr>
          <w:rFonts w:eastAsia="Times New Roman" w:cs="Times New Roman"/>
          <w:szCs w:val="24"/>
        </w:rPr>
        <w:t>υπερταμείο</w:t>
      </w:r>
      <w:proofErr w:type="spellEnd"/>
      <w:r>
        <w:rPr>
          <w:rFonts w:eastAsia="Times New Roman" w:cs="Times New Roman"/>
          <w:szCs w:val="24"/>
        </w:rPr>
        <w:t xml:space="preserve"> αυτό; Αποτελείται από πέντε μέλη. Τα τρία τα προτείνετε εσείς και τα δύο τα βάζει η Ευρώπη. Ξέρουμε ποιους έχουν βάλει. Όμως, το Κοινοβούλιο είναι έξω από αυτά.</w:t>
      </w:r>
      <w:r>
        <w:rPr>
          <w:rFonts w:eastAsia="Times New Roman" w:cs="Times New Roman"/>
          <w:szCs w:val="24"/>
        </w:rPr>
        <w:t xml:space="preserve"> Δεν πρόκειται να έρθει κα</w:t>
      </w:r>
      <w:r>
        <w:rPr>
          <w:rFonts w:eastAsia="Times New Roman" w:cs="Times New Roman"/>
          <w:szCs w:val="24"/>
        </w:rPr>
        <w:t>μ</w:t>
      </w:r>
      <w:r>
        <w:rPr>
          <w:rFonts w:eastAsia="Times New Roman" w:cs="Times New Roman"/>
          <w:szCs w:val="24"/>
        </w:rPr>
        <w:t xml:space="preserve">μία υπόθεση διαφωνίας και βλέπω και την ομοφωνία πολύ δύσκολη, τα τέσσερα μέλη να ψηφίσουν κάτι. Αυτά, τα ισχυρίζονται πολλοί εκ των Υπουργών, </w:t>
      </w:r>
      <w:proofErr w:type="spellStart"/>
      <w:r>
        <w:rPr>
          <w:rFonts w:eastAsia="Times New Roman" w:cs="Times New Roman"/>
          <w:szCs w:val="24"/>
        </w:rPr>
        <w:t>προεξάρχοντος</w:t>
      </w:r>
      <w:proofErr w:type="spellEnd"/>
      <w:r>
        <w:rPr>
          <w:rFonts w:eastAsia="Times New Roman" w:cs="Times New Roman"/>
          <w:szCs w:val="24"/>
        </w:rPr>
        <w:t xml:space="preserve"> του Υπουργού των  Οικονομικών. </w:t>
      </w:r>
    </w:p>
    <w:p w14:paraId="539FA3C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βρήκατε ένα χάος, πα</w:t>
      </w:r>
      <w:r>
        <w:rPr>
          <w:rFonts w:eastAsia="Times New Roman" w:cs="Times New Roman"/>
          <w:szCs w:val="24"/>
        </w:rPr>
        <w:t xml:space="preserve">ραλάβατε ένα χάος. Ναι, βρήκατε </w:t>
      </w:r>
      <w:proofErr w:type="spellStart"/>
      <w:r>
        <w:rPr>
          <w:rFonts w:eastAsia="Times New Roman" w:cs="Times New Roman"/>
          <w:szCs w:val="24"/>
        </w:rPr>
        <w:t>ποιό</w:t>
      </w:r>
      <w:proofErr w:type="spellEnd"/>
      <w:r>
        <w:rPr>
          <w:rFonts w:eastAsia="Times New Roman" w:cs="Times New Roman"/>
          <w:szCs w:val="24"/>
        </w:rPr>
        <w:t xml:space="preserve"> </w:t>
      </w:r>
      <w:r>
        <w:rPr>
          <w:rFonts w:eastAsia="Times New Roman" w:cs="Times New Roman"/>
          <w:szCs w:val="24"/>
        </w:rPr>
        <w:t>χάος</w:t>
      </w:r>
      <w:r>
        <w:rPr>
          <w:rFonts w:eastAsia="Times New Roman" w:cs="Times New Roman"/>
          <w:szCs w:val="24"/>
        </w:rPr>
        <w:t>;</w:t>
      </w:r>
    </w:p>
    <w:p w14:paraId="539FA3C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Υποσχέθηκε ο Πρωθυπουργός 12 δισεκατομμύρια παροχές τον Ιανουάριο στη Θεσσαλονίκη κι έβαλε 12 δισεκατομμύρια φόρους. Ήρθε ο λεβέντης ο κ. </w:t>
      </w:r>
      <w:proofErr w:type="spellStart"/>
      <w:r>
        <w:rPr>
          <w:rFonts w:eastAsia="Times New Roman" w:cs="Times New Roman"/>
          <w:szCs w:val="24"/>
        </w:rPr>
        <w:t>Βαρουφάκης</w:t>
      </w:r>
      <w:proofErr w:type="spellEnd"/>
      <w:r>
        <w:rPr>
          <w:rFonts w:eastAsia="Times New Roman" w:cs="Times New Roman"/>
          <w:szCs w:val="24"/>
        </w:rPr>
        <w:t xml:space="preserve"> και δεν δέχθηκε τα 12 δισεκατομμύρια. Και δεν μιλάμε για πλατανό</w:t>
      </w:r>
      <w:r>
        <w:rPr>
          <w:rFonts w:eastAsia="Times New Roman" w:cs="Times New Roman"/>
          <w:szCs w:val="24"/>
        </w:rPr>
        <w:t xml:space="preserve">φυλλα. Όχι, έλεος. </w:t>
      </w:r>
    </w:p>
    <w:p w14:paraId="539FA3C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w:t>
      </w:r>
      <w:proofErr w:type="spellStart"/>
      <w:r>
        <w:rPr>
          <w:rFonts w:eastAsia="Times New Roman" w:cs="Times New Roman"/>
          <w:szCs w:val="24"/>
        </w:rPr>
        <w:t>υπερταμείο</w:t>
      </w:r>
      <w:proofErr w:type="spellEnd"/>
      <w:r>
        <w:rPr>
          <w:rFonts w:eastAsia="Times New Roman" w:cs="Times New Roman"/>
          <w:szCs w:val="24"/>
        </w:rPr>
        <w:t xml:space="preserve">, λοιπόν, παραγκωνίζεται το ΤΑΙΠΕΔ. Και δεν εκχωρείται, λέει, το μερίδιο της ΔΕΗ, το 14%, αλλά δίνουμε το 34% </w:t>
      </w:r>
      <w:r>
        <w:rPr>
          <w:rFonts w:eastAsia="Times New Roman" w:cs="Times New Roman"/>
          <w:szCs w:val="24"/>
        </w:rPr>
        <w:t xml:space="preserve">αυτής και </w:t>
      </w:r>
      <w:r>
        <w:rPr>
          <w:rFonts w:eastAsia="Times New Roman" w:cs="Times New Roman"/>
          <w:szCs w:val="24"/>
        </w:rPr>
        <w:t xml:space="preserve">όταν ο ΑΔΜΗΕ αποσυρθεί από τη ΔΕΗ για λόγους ευνόητους, </w:t>
      </w:r>
      <w:r>
        <w:rPr>
          <w:rFonts w:eastAsia="Times New Roman" w:cs="Times New Roman"/>
          <w:szCs w:val="24"/>
        </w:rPr>
        <w:t>τ</w:t>
      </w:r>
      <w:r>
        <w:rPr>
          <w:rFonts w:eastAsia="Times New Roman" w:cs="Times New Roman"/>
          <w:szCs w:val="24"/>
        </w:rPr>
        <w:t xml:space="preserve">ότε μπορεί να πάει το 51% </w:t>
      </w:r>
      <w:r>
        <w:rPr>
          <w:rFonts w:eastAsia="Times New Roman" w:cs="Times New Roman"/>
          <w:szCs w:val="24"/>
        </w:rPr>
        <w:t xml:space="preserve">αυτού στο </w:t>
      </w:r>
      <w:proofErr w:type="spellStart"/>
      <w:r>
        <w:rPr>
          <w:rFonts w:eastAsia="Times New Roman" w:cs="Times New Roman"/>
          <w:szCs w:val="24"/>
        </w:rPr>
        <w:t>υπερταμ</w:t>
      </w:r>
      <w:r>
        <w:rPr>
          <w:rFonts w:eastAsia="Times New Roman" w:cs="Times New Roman"/>
          <w:szCs w:val="24"/>
        </w:rPr>
        <w:t>είο</w:t>
      </w:r>
      <w:proofErr w:type="spellEnd"/>
      <w:r>
        <w:rPr>
          <w:rFonts w:eastAsia="Times New Roman" w:cs="Times New Roman"/>
          <w:szCs w:val="24"/>
        </w:rPr>
        <w:t xml:space="preserve">. </w:t>
      </w:r>
    </w:p>
    <w:p w14:paraId="539FA3C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Προς Θεού, βάλατε φόρους υπερβολικούς στα καταλύματα. Θα σας πω, όμως, για την πατρίδα μου τη Χαλκιδική, που έχει τριάντα έξι χιλιάδες επιχειρήσεις που έχουν καταλύματα. Το 85% αυτών είναι κάτω από δέκα κρεβάτια. Είχαν εισφορά αγροτική. Τώρα, λέτε επ</w:t>
      </w:r>
      <w:r>
        <w:rPr>
          <w:rFonts w:eastAsia="Times New Roman" w:cs="Times New Roman"/>
          <w:szCs w:val="24"/>
        </w:rPr>
        <w:t>ί του εισοδήματος το 20%. Ξέρετε, τι αύξηση είναι στην τσέπη των φτωχών αυτών αγροτών, τεχνιτών, εργατών που έκαναν κάποια ενοικιαζόμενα δωμάτια για να διπλασιάσουν, να τριπλασιάσουν –αν θέλετε- το εισόδημά τους;</w:t>
      </w:r>
    </w:p>
    <w:p w14:paraId="539FA3C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Αυτά είναι, λοιπόν, εκ του πονηρού, δηλαδή,</w:t>
      </w:r>
      <w:r>
        <w:rPr>
          <w:rFonts w:eastAsia="Times New Roman" w:cs="Times New Roman"/>
          <w:szCs w:val="24"/>
        </w:rPr>
        <w:t xml:space="preserve"> κάνατε αφαίμαξη σε όλα τα πράγματα. Νέοι γιατροί, δικηγόροι, μηχανικοί δεν έχουν το δικαίωμα της πενταετίας να έχουν τις ασφαλιστικές ελαφρύνσεις. Και </w:t>
      </w:r>
      <w:r>
        <w:rPr>
          <w:rFonts w:eastAsia="Times New Roman" w:cs="Times New Roman"/>
          <w:szCs w:val="24"/>
        </w:rPr>
        <w:lastRenderedPageBreak/>
        <w:t>αυτό το διαπίστωσα με αποδεικτικά στοιχεία, όταν ο Δικηγορικός Σύλλογος Αθηνών είδε να αυξάνονται οι εισ</w:t>
      </w:r>
      <w:r>
        <w:rPr>
          <w:rFonts w:eastAsia="Times New Roman" w:cs="Times New Roman"/>
          <w:szCs w:val="24"/>
        </w:rPr>
        <w:t xml:space="preserve">φορές του όταν μείωσε το ποσό των εισφορών. </w:t>
      </w:r>
    </w:p>
    <w:p w14:paraId="539FA3C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Έρχεστε τώρα και τι κάνετε; Τους φέρνετε να έχουν από την 1</w:t>
      </w:r>
      <w:r>
        <w:rPr>
          <w:rFonts w:eastAsia="Times New Roman" w:cs="Times New Roman"/>
          <w:szCs w:val="24"/>
          <w:vertAlign w:val="superscript"/>
        </w:rPr>
        <w:t>η</w:t>
      </w:r>
      <w:r>
        <w:rPr>
          <w:rFonts w:eastAsia="Times New Roman" w:cs="Times New Roman"/>
          <w:szCs w:val="24"/>
        </w:rPr>
        <w:t xml:space="preserve"> Ιανουαρίου 2017 τις κανονικές εισφορές. Άρα, οι μισοί από αυτούς ή θα κλείσουν τα γραφεία τους ή θα φύγουν στο εξωτερικό και θα συνεχίσει η μετανάστευ</w:t>
      </w:r>
      <w:r>
        <w:rPr>
          <w:rFonts w:eastAsia="Times New Roman" w:cs="Times New Roman"/>
          <w:szCs w:val="24"/>
        </w:rPr>
        <w:t xml:space="preserve">ση των επιστημόνων προς τα έξω. </w:t>
      </w:r>
    </w:p>
    <w:p w14:paraId="539FA3C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να ολοκληρώσω, θα ήθελα να πω το εξής: Άκουσα με πολλή προσοχή σχεδόν όλους τους ομιλητές, αλλά ιδιαίτερα τον Υφυπουργό Εργασίας, ο οποίος είναι γνωστός έγκριτος δικηγόρος, ο οποίος </w:t>
      </w:r>
      <w:r>
        <w:rPr>
          <w:rFonts w:eastAsia="Times New Roman" w:cs="Times New Roman"/>
          <w:szCs w:val="24"/>
        </w:rPr>
        <w:t xml:space="preserve">με γύρισε </w:t>
      </w:r>
      <w:r>
        <w:rPr>
          <w:rFonts w:eastAsia="Times New Roman" w:cs="Times New Roman"/>
          <w:szCs w:val="24"/>
        </w:rPr>
        <w:t xml:space="preserve">στο 2008, όταν ήρθε ασφαλιστικό νομοσχέδιο από τη Νέα Δημοκρατία να κάνει τα </w:t>
      </w:r>
      <w:proofErr w:type="spellStart"/>
      <w:r>
        <w:rPr>
          <w:rFonts w:eastAsia="Times New Roman" w:cs="Times New Roman"/>
          <w:szCs w:val="24"/>
        </w:rPr>
        <w:t>εκατόν</w:t>
      </w:r>
      <w:proofErr w:type="spellEnd"/>
      <w:r>
        <w:rPr>
          <w:rFonts w:eastAsia="Times New Roman" w:cs="Times New Roman"/>
          <w:szCs w:val="24"/>
        </w:rPr>
        <w:t xml:space="preserve"> σαράντα επτά ταμεία τρία. Ήταν λυσσώδης η αντίδραση. Και χρησιμοποιώ τη βαριά αυτή έκφραση, γιατί τη χρησιμοποίησε ο κ. Πετρόπουλος χθες στην </w:t>
      </w:r>
      <w:r>
        <w:rPr>
          <w:rFonts w:eastAsia="Times New Roman" w:cs="Times New Roman"/>
          <w:szCs w:val="24"/>
        </w:rPr>
        <w:t>επιτροπή</w:t>
      </w:r>
      <w:r>
        <w:rPr>
          <w:rFonts w:eastAsia="Times New Roman" w:cs="Times New Roman"/>
          <w:szCs w:val="24"/>
        </w:rPr>
        <w:t>. Είπε ότι αντέδρασε η</w:t>
      </w:r>
      <w:r>
        <w:rPr>
          <w:rFonts w:eastAsia="Times New Roman" w:cs="Times New Roman"/>
          <w:szCs w:val="24"/>
        </w:rPr>
        <w:t xml:space="preserve"> Νέα Δημοκρατία με λύσσα. Αλίμονο, αν δεν μπορεί να κάνει κριτική, όταν ήθελε η Νέα Δημοκρατία να πει στο νομοσχέδιο του 2008 </w:t>
      </w:r>
      <w:r>
        <w:rPr>
          <w:rFonts w:eastAsia="Times New Roman" w:cs="Times New Roman"/>
          <w:szCs w:val="24"/>
        </w:rPr>
        <w:lastRenderedPageBreak/>
        <w:t xml:space="preserve">ότι, όταν πρόκειται να δώσει ένα ασφαλιστικό ταμείο 20% και πάνω αύξηση </w:t>
      </w:r>
      <w:r>
        <w:rPr>
          <w:rFonts w:eastAsia="Times New Roman" w:cs="Times New Roman"/>
          <w:szCs w:val="24"/>
        </w:rPr>
        <w:t xml:space="preserve">στην </w:t>
      </w:r>
      <w:r>
        <w:rPr>
          <w:rFonts w:eastAsia="Times New Roman" w:cs="Times New Roman"/>
          <w:szCs w:val="24"/>
        </w:rPr>
        <w:t>επικουρική</w:t>
      </w:r>
      <w:r>
        <w:rPr>
          <w:rFonts w:eastAsia="Times New Roman" w:cs="Times New Roman"/>
          <w:szCs w:val="24"/>
        </w:rPr>
        <w:t xml:space="preserve"> σύνταξη</w:t>
      </w:r>
      <w:r>
        <w:rPr>
          <w:rFonts w:eastAsia="Times New Roman" w:cs="Times New Roman"/>
          <w:szCs w:val="24"/>
        </w:rPr>
        <w:t>, χρειάζεται μία κοινή υπουργική απ</w:t>
      </w:r>
      <w:r>
        <w:rPr>
          <w:rFonts w:eastAsia="Times New Roman" w:cs="Times New Roman"/>
          <w:szCs w:val="24"/>
        </w:rPr>
        <w:t xml:space="preserve">όφαση. Ο ΣΥΡΙΖΑ ήταν αυτός που με λύσσα την πολέμησε και δεν πέρασε η τροπολογία αυτή. Και τα </w:t>
      </w:r>
      <w:proofErr w:type="spellStart"/>
      <w:r>
        <w:rPr>
          <w:rFonts w:eastAsia="Times New Roman" w:cs="Times New Roman"/>
          <w:szCs w:val="24"/>
        </w:rPr>
        <w:t>εκατόν</w:t>
      </w:r>
      <w:proofErr w:type="spellEnd"/>
      <w:r>
        <w:rPr>
          <w:rFonts w:eastAsia="Times New Roman" w:cs="Times New Roman"/>
          <w:szCs w:val="24"/>
        </w:rPr>
        <w:t xml:space="preserve"> σαράντα επτά δεν έγιναν τρία, αλλά έγιναν δεκατρία. Εν συνεχεία, έπρεπε να γίνει ένα ταμείο, το οποίο έγινε </w:t>
      </w:r>
      <w:proofErr w:type="spellStart"/>
      <w:r>
        <w:rPr>
          <w:rFonts w:eastAsia="Times New Roman" w:cs="Times New Roman"/>
          <w:szCs w:val="24"/>
        </w:rPr>
        <w:t>μεθύστερα</w:t>
      </w:r>
      <w:proofErr w:type="spellEnd"/>
      <w:r>
        <w:rPr>
          <w:rFonts w:eastAsia="Times New Roman" w:cs="Times New Roman"/>
          <w:szCs w:val="24"/>
        </w:rPr>
        <w:t>, μετά δηλαδή την είσοδο της Ελλάδος μ</w:t>
      </w:r>
      <w:r>
        <w:rPr>
          <w:rFonts w:eastAsia="Times New Roman" w:cs="Times New Roman"/>
          <w:szCs w:val="24"/>
        </w:rPr>
        <w:t xml:space="preserve">ε την </w:t>
      </w:r>
      <w:r>
        <w:rPr>
          <w:rFonts w:eastAsia="Times New Roman" w:cs="Times New Roman"/>
          <w:szCs w:val="24"/>
        </w:rPr>
        <w:t xml:space="preserve">κυβέρνηση </w:t>
      </w:r>
      <w:r>
        <w:rPr>
          <w:rFonts w:eastAsia="Times New Roman" w:cs="Times New Roman"/>
          <w:szCs w:val="24"/>
        </w:rPr>
        <w:t xml:space="preserve">ΠΑΣΟΚ στο Διεθνές Νομισματικό Ταμείο. </w:t>
      </w:r>
    </w:p>
    <w:p w14:paraId="539FA3C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Δεν θέλω να κάνω κατάχρηση του χρόνου μου. Κλείνω με αυτό: Πολύ φοβάμαι ότι τα ενενήντα εννέα χρόνια πολλά. Και για την πατρίδα μου που γειτνιάζει με το Άγιο Όρος, δεν πιστεύω να το εκχωρήσετε και αυτό</w:t>
      </w:r>
      <w:r>
        <w:rPr>
          <w:rFonts w:eastAsia="Times New Roman" w:cs="Times New Roman"/>
          <w:szCs w:val="24"/>
        </w:rPr>
        <w:t xml:space="preserve">. Την Ακρόπολη, όμως, δεν την βλέπω και πολύ σίγουρη. </w:t>
      </w:r>
    </w:p>
    <w:p w14:paraId="539FA3C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9FA3CD"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A3C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539FA3C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συνάδελφος από το Κομμουνιστικό Κόμμα </w:t>
      </w:r>
      <w:r>
        <w:rPr>
          <w:rFonts w:eastAsia="Times New Roman" w:cs="Times New Roman"/>
          <w:szCs w:val="24"/>
        </w:rPr>
        <w:t xml:space="preserve">Ελλάδας </w:t>
      </w:r>
      <w:r>
        <w:rPr>
          <w:rFonts w:eastAsia="Times New Roman" w:cs="Times New Roman"/>
          <w:szCs w:val="24"/>
        </w:rPr>
        <w:t xml:space="preserve">κ. Διαμάντω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539FA3D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Ευχαριστώ, κύριε Πρόεδρε. </w:t>
      </w:r>
    </w:p>
    <w:p w14:paraId="539FA3D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Εκτός από τηλεοπτικές άδειες, διαπλοκή και διαπλεκόμενους, υπάρχει και ο νέος κύκλος βαρβαρότητας με τα υπόλοιπα </w:t>
      </w:r>
      <w:proofErr w:type="spellStart"/>
      <w:r>
        <w:rPr>
          <w:rFonts w:eastAsia="Times New Roman" w:cs="Times New Roman"/>
          <w:szCs w:val="24"/>
        </w:rPr>
        <w:t>προαπαιτούμενα</w:t>
      </w:r>
      <w:proofErr w:type="spellEnd"/>
      <w:r>
        <w:rPr>
          <w:rFonts w:eastAsia="Times New Roman" w:cs="Times New Roman"/>
          <w:szCs w:val="24"/>
        </w:rPr>
        <w:t xml:space="preserve"> της πρώτης αξιολόγησης. Η Κυβέρνηση τα προωθεί ταχύτατα, </w:t>
      </w:r>
      <w:r>
        <w:rPr>
          <w:rFonts w:eastAsia="Times New Roman" w:cs="Times New Roman"/>
          <w:szCs w:val="24"/>
        </w:rPr>
        <w:t xml:space="preserve">όπως απαιτούν Σύνδεσμος Ελλήνων Βιομηχάνων και συνολικά το κεφάλαιο. </w:t>
      </w:r>
    </w:p>
    <w:p w14:paraId="539FA3D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Λέτε ότι δεν ιδιωτικοποιείτε. Τα λέγατε για το </w:t>
      </w:r>
      <w:r>
        <w:rPr>
          <w:rFonts w:eastAsia="Times New Roman" w:cs="Times New Roman"/>
          <w:szCs w:val="24"/>
        </w:rPr>
        <w:t>Ελληνικό</w:t>
      </w:r>
      <w:r>
        <w:rPr>
          <w:rFonts w:eastAsia="Times New Roman" w:cs="Times New Roman"/>
          <w:szCs w:val="24"/>
        </w:rPr>
        <w:t xml:space="preserve">. Κι όμως, με τον νόμο του 1953, που ονομάζατε αποικιοκρατικό και τον διατηρείτε αλώβητο, το δώσατε. </w:t>
      </w:r>
    </w:p>
    <w:p w14:paraId="539FA3D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με την ευκαιρία αυτή, κατ</w:t>
      </w:r>
      <w:r>
        <w:rPr>
          <w:rFonts w:eastAsia="Times New Roman" w:cs="Times New Roman"/>
          <w:szCs w:val="24"/>
        </w:rPr>
        <w:t xml:space="preserve">αθέτω και την ανακοίνωση του Συλλόγου Αρχαιολόγων για τα αρχαιολογικά του </w:t>
      </w:r>
      <w:r>
        <w:rPr>
          <w:rFonts w:eastAsia="Times New Roman" w:cs="Times New Roman"/>
          <w:szCs w:val="24"/>
        </w:rPr>
        <w:t>Ελληνικού</w:t>
      </w:r>
      <w:r>
        <w:rPr>
          <w:rFonts w:eastAsia="Times New Roman" w:cs="Times New Roman"/>
          <w:szCs w:val="24"/>
        </w:rPr>
        <w:t xml:space="preserve"> για τον κ. Τσιρώνη, αλλά και για τα σημερινά. </w:t>
      </w:r>
    </w:p>
    <w:p w14:paraId="539FA3D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539FA3D5" w14:textId="77777777" w:rsidR="009E4222" w:rsidRDefault="00AC15E4">
      <w:pPr>
        <w:spacing w:line="600" w:lineRule="auto"/>
        <w:ind w:firstLine="720"/>
        <w:jc w:val="both"/>
        <w:rPr>
          <w:rFonts w:eastAsia="Times New Roman"/>
          <w:szCs w:val="24"/>
        </w:rPr>
      </w:pPr>
      <w:r>
        <w:rPr>
          <w:rFonts w:eastAsia="Times New Roman"/>
          <w:szCs w:val="24"/>
        </w:rPr>
        <w:t>Πιεστήκατε, τα νομοθετήσατε και, πριν εφαρμοστούν, τα παίρνετε πίσω. Γιατί να σας πιστέψει κανείς; Αφερέγγυοι είσαστε. Στην αγροτιά ό,τι υποσχέθηκε ο κ. Τσίπρας, το παίρν</w:t>
      </w:r>
      <w:r>
        <w:rPr>
          <w:rFonts w:eastAsia="Times New Roman"/>
          <w:szCs w:val="24"/>
        </w:rPr>
        <w:t xml:space="preserve">ετε πίσω. Στην υγειονομική εισφορά περίθαλψης από σταδιακή η αύξηση μέχρι το 2019, γίνεται τώρα </w:t>
      </w:r>
      <w:proofErr w:type="spellStart"/>
      <w:r>
        <w:rPr>
          <w:rFonts w:eastAsia="Times New Roman"/>
          <w:szCs w:val="24"/>
        </w:rPr>
        <w:t>τσεκουράτη</w:t>
      </w:r>
      <w:proofErr w:type="spellEnd"/>
      <w:r>
        <w:rPr>
          <w:rFonts w:eastAsia="Times New Roman"/>
          <w:szCs w:val="24"/>
        </w:rPr>
        <w:t>. Η αύξηση; Πάνω από 47%. Αντί να σφάζετε με το μπαμπάκι, σφάζετε με το τσεκούρι.</w:t>
      </w:r>
    </w:p>
    <w:p w14:paraId="539FA3D6"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Σήμερα το 40% δεν έχει να πληρώσει εισφορά. Με αυτά τα τσεκουράτα μέ</w:t>
      </w:r>
      <w:r>
        <w:rPr>
          <w:rFonts w:eastAsia="Times New Roman"/>
          <w:szCs w:val="24"/>
        </w:rPr>
        <w:t>τρα βεβαίως θα αυξηθούν ακόμα πιο πολύ. Όμως, είναι προκλητικός και φτηνιάρικος ο τρόπος που παρουσιάζει αυτή την αύξηση ο κ. Πετρόπουλος εχθές. Λέει: «Τιποτένιο το ποσό, η αύξηση των 9 ευρώ το μήνα για κάθε αγρότη». Η αύξηση είναι 47% και το συνολικό ποσό</w:t>
      </w:r>
      <w:r>
        <w:rPr>
          <w:rFonts w:eastAsia="Times New Roman"/>
          <w:szCs w:val="24"/>
        </w:rPr>
        <w:t xml:space="preserve"> που αρπάζετε επιπλέον από την τσέπη των αγροτών είναι 74 </w:t>
      </w:r>
      <w:r>
        <w:rPr>
          <w:rFonts w:eastAsia="Times New Roman"/>
          <w:szCs w:val="24"/>
        </w:rPr>
        <w:lastRenderedPageBreak/>
        <w:t xml:space="preserve">εκατομμύρια ευρώ. Και δεν είναι μόνο αυτά. Επιπλέον, τους παίρνετε από τη μεγάλη αύξηση του αγροτικού πετρελαίου, των εισφορών για σύνταξη, το νέο χαράτσι στο νερό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proofErr w:type="spellEnd"/>
      <w:r>
        <w:rPr>
          <w:rFonts w:eastAsia="Times New Roman"/>
          <w:szCs w:val="24"/>
        </w:rPr>
        <w:t>. Τελικά τους ξεζουμίζετε κα</w:t>
      </w:r>
      <w:r>
        <w:rPr>
          <w:rFonts w:eastAsia="Times New Roman"/>
          <w:szCs w:val="24"/>
        </w:rPr>
        <w:t xml:space="preserve">νονικά και προκαλείτε ότι δεν είναι τίποτα αυτά τα επιπλέον εκατομμύρια. </w:t>
      </w:r>
    </w:p>
    <w:p w14:paraId="539FA3D7"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Χρεοκοπείτε τη μικρομεσαία αγροτιά με κάθε τρόπο και με χρήση κάθε νέου εργαλείου. Αρπάζετε πίσω ότι αναγκαστήκατε να υποσχεθείτε κάτω από την πίεση των μεγάλων μπλόκων της αγροτιάς.</w:t>
      </w:r>
      <w:r>
        <w:rPr>
          <w:rFonts w:eastAsia="Times New Roman"/>
          <w:szCs w:val="24"/>
        </w:rPr>
        <w:t xml:space="preserve"> Θα ξαναέρθουν ακόμη πιο ορμητικά. Να είσαστε σίγουροι. </w:t>
      </w:r>
    </w:p>
    <w:p w14:paraId="539FA3D8"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Αλλά και τους αυτοαπασχολούμενους νέους επιστήμονες δεν τους αφήνετε να ζήσουν από την έναρξη του επαγγελματικού βίου. Μέσα από κινητοποιήσεις πίεσαν να κρατήσουν ένα ψίχουλο, την πρώτη πενταετία να </w:t>
      </w:r>
      <w:r>
        <w:rPr>
          <w:rFonts w:eastAsia="Times New Roman"/>
          <w:szCs w:val="24"/>
        </w:rPr>
        <w:t xml:space="preserve">έχουν μειωμένες εισφορές για υγειονομική περίθαλψη. Πριν εφαρμοστεί, το καταργείτε εν ριπή οφθαλμού. Έτσι είναι. </w:t>
      </w:r>
    </w:p>
    <w:p w14:paraId="539FA3D9"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Στον καπιταλιστή δίνετε επιδοτήσεις, τσάμπα χρήμα, φοροαπαλλαγές με το τσουβάλι και τσάμπα εργαζόμενους. Στους ιδιοκτήτες μέχρι δέκα δωμάτια, </w:t>
      </w:r>
      <w:r>
        <w:rPr>
          <w:rFonts w:eastAsia="Times New Roman"/>
          <w:szCs w:val="24"/>
        </w:rPr>
        <w:t xml:space="preserve">η αύξηση της ασφαλιστικής τους εισφοράς είναι πάνω από 43%. Τι σημαίνει αυτό; Ότι τα παίρνετε από μικρομεσαίους και τους οδηγείτε στη μη επιβίωση. </w:t>
      </w:r>
    </w:p>
    <w:p w14:paraId="539FA3DA"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Έτσι υλοποιείτε τον στόχο της Ευρωπαϊκής Ένωσης, δηλαδή, της οικονομικής μεγέθυνσης. Έχουμε συγκέντρωση και </w:t>
      </w:r>
      <w:r>
        <w:rPr>
          <w:rFonts w:eastAsia="Times New Roman"/>
          <w:szCs w:val="24"/>
        </w:rPr>
        <w:t>συγκεντροποίηση στην τουριστική βιομηχανία για να απορροφήσουν οι μεγάλοι και το κομμάτι των μικρομεσαίων καταστρέφοντάς τους. Και μην δικαιολογήστε ότι είναι για τα ακριβά νησιά, όπως η Μύκονος, το μέτρο. Είναι οριζόντιο και αφορά όλη την επικράτεια.</w:t>
      </w:r>
    </w:p>
    <w:p w14:paraId="539FA3DB"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Και </w:t>
      </w:r>
      <w:r>
        <w:rPr>
          <w:rFonts w:eastAsia="Times New Roman"/>
          <w:szCs w:val="24"/>
        </w:rPr>
        <w:t xml:space="preserve">δεν φτάνουν αυτά. Επιπλέον, εμποδίζετε και δυσκολεύετε να έχουν σύνταξη εργαζόμενοι με ώριμα δικαιώματα, που τους υπολείπεται κάτι ελάχιστο, όταν μάλιστα εσείς χειροτερέψατε το ασφαλιστικό ανεβάζοντας το όριο στα </w:t>
      </w:r>
      <w:r>
        <w:rPr>
          <w:rFonts w:eastAsia="Times New Roman"/>
          <w:szCs w:val="24"/>
        </w:rPr>
        <w:t xml:space="preserve">εξήντα επτά </w:t>
      </w:r>
      <w:r>
        <w:rPr>
          <w:rFonts w:eastAsia="Times New Roman"/>
          <w:szCs w:val="24"/>
        </w:rPr>
        <w:t xml:space="preserve">έτη. Είναι απάνθρωπο. </w:t>
      </w:r>
    </w:p>
    <w:p w14:paraId="539FA3DC"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Σε ό,τι αφορά την προικοδότηση του </w:t>
      </w:r>
      <w:proofErr w:type="spellStart"/>
      <w:r>
        <w:rPr>
          <w:rFonts w:eastAsia="Times New Roman"/>
          <w:szCs w:val="24"/>
        </w:rPr>
        <w:t>υπερταμείου</w:t>
      </w:r>
      <w:proofErr w:type="spellEnd"/>
      <w:r>
        <w:rPr>
          <w:rFonts w:eastAsia="Times New Roman"/>
          <w:szCs w:val="24"/>
        </w:rPr>
        <w:t xml:space="preserve">, λέτε ότι δεν θα προχωρήσετε σε ιδιωτικοποιήσεις. Γιατί τότε τις μεταφέρατε στο </w:t>
      </w:r>
      <w:proofErr w:type="spellStart"/>
      <w:r>
        <w:rPr>
          <w:rFonts w:eastAsia="Times New Roman"/>
          <w:szCs w:val="24"/>
        </w:rPr>
        <w:t>υπερταμείο</w:t>
      </w:r>
      <w:proofErr w:type="spellEnd"/>
      <w:r>
        <w:rPr>
          <w:rFonts w:eastAsia="Times New Roman"/>
          <w:szCs w:val="24"/>
        </w:rPr>
        <w:t xml:space="preserve"> </w:t>
      </w:r>
      <w:r>
        <w:rPr>
          <w:rFonts w:eastAsia="Times New Roman"/>
          <w:szCs w:val="24"/>
        </w:rPr>
        <w:t>μέχρι και σχολεία, νοσοκομεία, πανεπιστήμια; Κι όμως, οι εργαζόμενοι απ’ έξω φωνάζουν για τις βαριές συνέπειες σε εργα</w:t>
      </w:r>
      <w:r>
        <w:rPr>
          <w:rFonts w:eastAsia="Times New Roman"/>
          <w:szCs w:val="24"/>
        </w:rPr>
        <w:t>ζόμενους και λαό. Τελικά αυτές είναι οι αξίες σας, όπως είπε ο εισηγητής της Πλειοψηφίας;</w:t>
      </w:r>
    </w:p>
    <w:p w14:paraId="539FA3DD"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Ταυτόχρονα, είναι υποκριτική η στάση της Αξιωματικής Αντιπολίτευσης και των άλλων κομμάτων. Ψήφισαν τρίτο μνημόνιο. Αυτά είναι ένα μέρος του. Παριστάνετε τους ανήξερο</w:t>
      </w:r>
      <w:r>
        <w:rPr>
          <w:rFonts w:eastAsia="Times New Roman"/>
          <w:szCs w:val="24"/>
        </w:rPr>
        <w:t>υς για να κρύψετε ότι αυτή η αντιλαϊκή κυβερνητική πολιτική είναι και δική σας πολιτική. Και η κοροϊδία και η υποκρισία πάει σύννεφο.</w:t>
      </w:r>
    </w:p>
    <w:p w14:paraId="539FA3DE"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Τελειώνοντας, εμείς λέμε καθαρά και καλούμε την εργατική τάξη και τα λαϊκά στρώματα να μην δεχτούν την κοροϊδία της Κυβέρν</w:t>
      </w:r>
      <w:r>
        <w:rPr>
          <w:rFonts w:eastAsia="Times New Roman"/>
          <w:szCs w:val="24"/>
        </w:rPr>
        <w:t>ησης και το τσάκισμα της ζωής τους. Κα</w:t>
      </w:r>
      <w:r>
        <w:rPr>
          <w:rFonts w:eastAsia="Times New Roman"/>
          <w:szCs w:val="24"/>
        </w:rPr>
        <w:t>μ</w:t>
      </w:r>
      <w:r>
        <w:rPr>
          <w:rFonts w:eastAsia="Times New Roman"/>
          <w:szCs w:val="24"/>
        </w:rPr>
        <w:t>μιά επανάπαυση και κα</w:t>
      </w:r>
      <w:r>
        <w:rPr>
          <w:rFonts w:eastAsia="Times New Roman"/>
          <w:szCs w:val="24"/>
        </w:rPr>
        <w:t>μ</w:t>
      </w:r>
      <w:r>
        <w:rPr>
          <w:rFonts w:eastAsia="Times New Roman"/>
          <w:szCs w:val="24"/>
        </w:rPr>
        <w:t>μιά αναμονή. Αντίθετα, να βγουν επιθετικά και αποφασιστικά για την ανάκτηση των απωλειών και τη συνολική ανατροπή της σκληρής αυτής αντιλαϊκής πολιτικής.</w:t>
      </w:r>
    </w:p>
    <w:p w14:paraId="539FA3DF"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Ευχαριστώ</w:t>
      </w:r>
      <w:r>
        <w:rPr>
          <w:rFonts w:eastAsia="Times New Roman"/>
          <w:szCs w:val="24"/>
        </w:rPr>
        <w:t>, κυρία συνάδελφε.</w:t>
      </w:r>
    </w:p>
    <w:p w14:paraId="539FA3E0"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Ο συνάδελφος κ. </w:t>
      </w:r>
      <w:r>
        <w:rPr>
          <w:rFonts w:eastAsia="Times New Roman"/>
          <w:szCs w:val="24"/>
        </w:rPr>
        <w:t xml:space="preserve">Γεώργιος </w:t>
      </w:r>
      <w:proofErr w:type="spellStart"/>
      <w:r>
        <w:rPr>
          <w:rFonts w:eastAsia="Times New Roman"/>
          <w:szCs w:val="24"/>
        </w:rPr>
        <w:t>Ουρσουζίδης</w:t>
      </w:r>
      <w:proofErr w:type="spellEnd"/>
      <w:r>
        <w:rPr>
          <w:rFonts w:eastAsia="Times New Roman"/>
          <w:szCs w:val="24"/>
        </w:rPr>
        <w:t xml:space="preserve"> από τον ΣΥΡΙΖΑ έχει τον λόγο.</w:t>
      </w:r>
    </w:p>
    <w:p w14:paraId="539FA3E1" w14:textId="77777777" w:rsidR="009E4222" w:rsidRDefault="00AC15E4">
      <w:pPr>
        <w:spacing w:line="600" w:lineRule="auto"/>
        <w:ind w:firstLine="720"/>
        <w:jc w:val="both"/>
        <w:rPr>
          <w:rFonts w:eastAsia="Times New Roman"/>
          <w:szCs w:val="24"/>
        </w:rPr>
      </w:pPr>
      <w:r>
        <w:rPr>
          <w:rFonts w:eastAsia="Times New Roman"/>
          <w:b/>
          <w:szCs w:val="24"/>
        </w:rPr>
        <w:t>ΓΕΩΡΓΙΟΣ ΟΥΡΣΟΥΖΙΔΗΣ:</w:t>
      </w:r>
      <w:r>
        <w:rPr>
          <w:rFonts w:eastAsia="Times New Roman"/>
          <w:szCs w:val="24"/>
        </w:rPr>
        <w:t xml:space="preserve"> Ευχαριστώ πολύ, κύριε Πρόεδρε.</w:t>
      </w:r>
    </w:p>
    <w:p w14:paraId="539FA3E2" w14:textId="77777777" w:rsidR="009E4222" w:rsidRDefault="00AC15E4">
      <w:pPr>
        <w:spacing w:line="600" w:lineRule="auto"/>
        <w:ind w:firstLine="720"/>
        <w:jc w:val="both"/>
        <w:rPr>
          <w:rFonts w:eastAsia="Times New Roman"/>
          <w:szCs w:val="24"/>
        </w:rPr>
      </w:pPr>
      <w:r>
        <w:rPr>
          <w:rFonts w:eastAsia="Times New Roman"/>
          <w:szCs w:val="24"/>
        </w:rPr>
        <w:t>Κύριε Υπουργέ, αγαπητοί συνάδελφοι, η χώρα μετά τη συμφωνία του Ιουλίου του 2015 και ιδιαίτερα μετά τις εκλογές του Σ</w:t>
      </w:r>
      <w:r>
        <w:rPr>
          <w:rFonts w:eastAsia="Times New Roman"/>
          <w:szCs w:val="24"/>
        </w:rPr>
        <w:t>επτέμβρη, χάραξε μια νέα πορεία. Μια πορεία, την οποία οφείλουμε από τη μεριά μας να τηρήσουμε, διασφαλίζοντας όσο το δυνατόν περισσότερο τα συμφέροντα του ελληνικού λαού, παράλληλα τιμώντας την υπόσχεση για την υπογραφή μας. Το ίδιο οφείλουν να πράξουν κα</w:t>
      </w:r>
      <w:r>
        <w:rPr>
          <w:rFonts w:eastAsia="Times New Roman"/>
          <w:szCs w:val="24"/>
        </w:rPr>
        <w:t>ι οι εταίροι σε όσα ρητά δεσμεύτηκαν, σχετικά με τη βιωσιμότητα του χρέους, όπως εκείνοι το όρισαν. Αυτό άλλωστε ομολογείται από τους πάντες.</w:t>
      </w:r>
    </w:p>
    <w:p w14:paraId="539FA3E3" w14:textId="77777777" w:rsidR="009E4222" w:rsidRDefault="00AC15E4">
      <w:pPr>
        <w:spacing w:line="600" w:lineRule="auto"/>
        <w:ind w:firstLine="720"/>
        <w:jc w:val="both"/>
        <w:rPr>
          <w:rFonts w:eastAsia="Times New Roman"/>
          <w:szCs w:val="24"/>
        </w:rPr>
      </w:pPr>
      <w:r>
        <w:rPr>
          <w:rFonts w:eastAsia="Times New Roman"/>
          <w:szCs w:val="24"/>
        </w:rPr>
        <w:t>Αυτό που περιμένει η κοινωνία αγωνιωδώς από εμάς στην παρούσα φάση είναι να τελειώνουμε με αυτό που λέγεται «</w:t>
      </w:r>
      <w:proofErr w:type="spellStart"/>
      <w:r>
        <w:rPr>
          <w:rFonts w:eastAsia="Times New Roman"/>
          <w:szCs w:val="24"/>
        </w:rPr>
        <w:t>προαπ</w:t>
      </w:r>
      <w:r>
        <w:rPr>
          <w:rFonts w:eastAsia="Times New Roman"/>
          <w:szCs w:val="24"/>
        </w:rPr>
        <w:t>αιτούμενα</w:t>
      </w:r>
      <w:proofErr w:type="spellEnd"/>
      <w:r>
        <w:rPr>
          <w:rFonts w:eastAsia="Times New Roman"/>
          <w:szCs w:val="24"/>
        </w:rPr>
        <w:t xml:space="preserve">», έτσι ώστε να ηρεμήσουν επιτέλους οι πολίτες αυτής της χώρας, </w:t>
      </w:r>
      <w:r>
        <w:rPr>
          <w:rFonts w:eastAsia="Times New Roman"/>
          <w:szCs w:val="24"/>
        </w:rPr>
        <w:lastRenderedPageBreak/>
        <w:t xml:space="preserve">διότι η κατάσταση που επικρατεί τα τελευταία χρόνια στην Ελλάδα δεν μπορεί να συνεχιστεί. Ο υπ’ </w:t>
      </w:r>
      <w:proofErr w:type="spellStart"/>
      <w:r>
        <w:rPr>
          <w:rFonts w:eastAsia="Times New Roman"/>
          <w:szCs w:val="24"/>
        </w:rPr>
        <w:t>όψιν</w:t>
      </w:r>
      <w:proofErr w:type="spellEnd"/>
      <w:r>
        <w:rPr>
          <w:rFonts w:eastAsia="Times New Roman"/>
          <w:szCs w:val="24"/>
        </w:rPr>
        <w:t xml:space="preserve"> νόμος αποτελεί το τελευταίο στάδιο των </w:t>
      </w:r>
      <w:proofErr w:type="spellStart"/>
      <w:r>
        <w:rPr>
          <w:rFonts w:eastAsia="Times New Roman"/>
          <w:szCs w:val="24"/>
        </w:rPr>
        <w:t>προαπαιτούμενων</w:t>
      </w:r>
      <w:proofErr w:type="spellEnd"/>
      <w:r>
        <w:rPr>
          <w:rFonts w:eastAsia="Times New Roman"/>
          <w:szCs w:val="24"/>
        </w:rPr>
        <w:t xml:space="preserve"> μέτρων για την εκταμίευση τ</w:t>
      </w:r>
      <w:r>
        <w:rPr>
          <w:rFonts w:eastAsia="Times New Roman"/>
          <w:szCs w:val="24"/>
        </w:rPr>
        <w:t xml:space="preserve">ης δόσης των 2,8 δισεκατομμυρίων ευρώ, εκ των οποίων </w:t>
      </w:r>
      <w:r>
        <w:rPr>
          <w:rFonts w:eastAsia="Times New Roman"/>
          <w:szCs w:val="24"/>
        </w:rPr>
        <w:t xml:space="preserve">το </w:t>
      </w:r>
      <w:r>
        <w:rPr>
          <w:rFonts w:eastAsia="Times New Roman"/>
          <w:szCs w:val="24"/>
        </w:rPr>
        <w:t xml:space="preserve">1,7 </w:t>
      </w:r>
      <w:r>
        <w:rPr>
          <w:rFonts w:eastAsia="Times New Roman"/>
          <w:szCs w:val="24"/>
        </w:rPr>
        <w:t xml:space="preserve">δισεκατομμύριο </w:t>
      </w:r>
      <w:r>
        <w:rPr>
          <w:rFonts w:eastAsia="Times New Roman"/>
          <w:szCs w:val="24"/>
        </w:rPr>
        <w:t xml:space="preserve">ευρώ θα πάνε σε ληξιπρόθεσμες οφειλές του δημοσίου, προς επιχειρήσεις και συνεπώς στην αγορά που εδώ και πολλά χρόνια έχει γονατίσει, σε μια αγορά με μεγάλα προβλήματα ρευστότητας. </w:t>
      </w:r>
      <w:r>
        <w:rPr>
          <w:rFonts w:eastAsia="Times New Roman"/>
          <w:szCs w:val="24"/>
        </w:rPr>
        <w:t>Θα δώσει ανάσα σε χιλιάδες επιχειρήσεις και εργαζόμενους, αλλά και στα ασφαλιστικά τους ταμεία.</w:t>
      </w:r>
    </w:p>
    <w:p w14:paraId="539FA3E4" w14:textId="77777777" w:rsidR="009E4222" w:rsidRDefault="00AC15E4">
      <w:pPr>
        <w:spacing w:line="600" w:lineRule="auto"/>
        <w:ind w:firstLine="720"/>
        <w:jc w:val="both"/>
        <w:rPr>
          <w:rFonts w:eastAsia="Times New Roman"/>
          <w:szCs w:val="24"/>
        </w:rPr>
      </w:pPr>
      <w:r>
        <w:rPr>
          <w:rFonts w:eastAsia="Times New Roman"/>
          <w:szCs w:val="24"/>
        </w:rPr>
        <w:t>Ειδικότερα, τώρα με το νομοσχέδιο -τα έχουν πει οι συνάδελφοι-, θα εστιάσω σε μερικά σημεία. Σε ό,τι αφορά το ασφαλιστικό, πράγματι υπάρχει αλλαγή στην εφάπαξ κ</w:t>
      </w:r>
      <w:r>
        <w:rPr>
          <w:rFonts w:eastAsia="Times New Roman"/>
          <w:szCs w:val="24"/>
        </w:rPr>
        <w:t>αταβολή όσων δεν έχουν συμπληρωμένα τα έτη, μειώνεται στο 2% ανά έτος από 15% που ήταν σε προηγούμενο νομοσχέδιο. Μια άλλη αλλαγή αφορά στην κατάργηση σε ιδιοκτήτες τουριστικών καταλυμάτων, δυναμικότητας μέχρι δέκα δωμάτια, υπό προϋποθέσεις όμως, εφόσον δε</w:t>
      </w:r>
      <w:r>
        <w:rPr>
          <w:rFonts w:eastAsia="Times New Roman"/>
          <w:szCs w:val="24"/>
        </w:rPr>
        <w:t>ν ασκούν κατά κύριο επάγγελμα την αγροτική εκμετάλλευση, δηλαδή εφόσον τα έσοδά τους δεν ξεπερνούν το 51% από γεωργική εκμετάλλευση.</w:t>
      </w:r>
    </w:p>
    <w:p w14:paraId="539FA3E5"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Επίσης, καταργείται η καταβολή μειωμένων εισφορών για υγειονομική περίθαλψη για τα πέντε πρώτα χρόνια ασφάλισης των νέων </w:t>
      </w:r>
      <w:r>
        <w:rPr>
          <w:rFonts w:eastAsia="Times New Roman"/>
          <w:szCs w:val="24"/>
        </w:rPr>
        <w:t>επαγγελματιών του ενιαίου ταμείου ασφάλισης αυτοαπασχολούμενων. Και για να γίνω πιο συγκεκριμένος: το 4,73 που ίσχυε το 2017, το 5,84 για το 2018 και το 6,95 για το 2019, πλέον από το 2017 θα είναι 6,95. Και φυσικά, δεν θα υπάρχει καμμία απολύτως αλλαγή σε</w:t>
      </w:r>
      <w:r>
        <w:rPr>
          <w:rFonts w:eastAsia="Times New Roman"/>
          <w:szCs w:val="24"/>
        </w:rPr>
        <w:t xml:space="preserve"> ό,τι ισχύει για τις ασφαλιστικές εισφορές, οι οποίες δεν θίγονται.</w:t>
      </w:r>
    </w:p>
    <w:p w14:paraId="539FA3E6" w14:textId="77777777" w:rsidR="009E4222" w:rsidRDefault="00AC15E4">
      <w:pPr>
        <w:spacing w:line="600" w:lineRule="auto"/>
        <w:ind w:firstLine="720"/>
        <w:jc w:val="both"/>
        <w:rPr>
          <w:rFonts w:eastAsia="Times New Roman"/>
          <w:szCs w:val="24"/>
        </w:rPr>
      </w:pPr>
      <w:r>
        <w:rPr>
          <w:rFonts w:eastAsia="Times New Roman"/>
          <w:szCs w:val="24"/>
        </w:rPr>
        <w:t>Το τι συνέβαινε στους αυτοαπασχολούμενους μέχρι πρότινος είναι γνωστό. Είμαι ελεύθερος επαγγελματίας, μηχανικός. Είτε εγώ είτε νέος συνάδελφός μου καλούμαστε να πληρώσουμε γύρω στις 5 χιλι</w:t>
      </w:r>
      <w:r>
        <w:rPr>
          <w:rFonts w:eastAsia="Times New Roman"/>
          <w:szCs w:val="24"/>
        </w:rPr>
        <w:t>άδες ευρώ τον χρόνο. Αν λάβει κανείς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του ότι σήμερα το 80% των μηχανικών -και των δικηγόρων θα έλεγα-, δηλώνουν εισόδημα από 7 μέχρι 10 χιλιάδες ευρώ, αντιλαμβάνεστε ότι θα μειωθεί στο 50% η εισφορά. Και αυτό είναι το σωστό και το δίκαιο. Δεν έχει</w:t>
      </w:r>
      <w:r>
        <w:rPr>
          <w:rFonts w:eastAsia="Times New Roman"/>
          <w:szCs w:val="24"/>
        </w:rPr>
        <w:t xml:space="preserve"> ίχνος λαϊκισμού μέσα του, γιατί αυτό είναι που μπορεί να δώσει η αγορά. Αυτά τα λεφτά κερδίζουμε σήμερα. Για να μην πω ότι </w:t>
      </w:r>
      <w:r>
        <w:rPr>
          <w:rFonts w:eastAsia="Times New Roman"/>
          <w:szCs w:val="24"/>
        </w:rPr>
        <w:t>οι</w:t>
      </w:r>
      <w:r>
        <w:rPr>
          <w:rFonts w:eastAsia="Times New Roman"/>
          <w:szCs w:val="24"/>
        </w:rPr>
        <w:t xml:space="preserve"> 5 χιλιάδες σε έναν </w:t>
      </w:r>
      <w:r>
        <w:rPr>
          <w:rFonts w:eastAsia="Times New Roman"/>
          <w:szCs w:val="24"/>
        </w:rPr>
        <w:lastRenderedPageBreak/>
        <w:t>άνθρωπο που κερδίζει 10 χιλιάδες, σε έναν ελεύθερο επαγγελματία, αντιστοιχούν στο 50% ή και το 60% καμμία φορά</w:t>
      </w:r>
      <w:r>
        <w:rPr>
          <w:rFonts w:eastAsia="Times New Roman"/>
          <w:szCs w:val="24"/>
        </w:rPr>
        <w:t xml:space="preserve"> μόνο για ασφαλιστικές εισφορές.</w:t>
      </w:r>
    </w:p>
    <w:p w14:paraId="539FA3E7" w14:textId="77777777" w:rsidR="009E4222" w:rsidRDefault="00AC15E4">
      <w:pPr>
        <w:spacing w:line="600" w:lineRule="auto"/>
        <w:ind w:firstLine="720"/>
        <w:jc w:val="both"/>
        <w:rPr>
          <w:rFonts w:eastAsia="Times New Roman"/>
          <w:szCs w:val="24"/>
        </w:rPr>
      </w:pPr>
      <w:r>
        <w:rPr>
          <w:rFonts w:eastAsia="Times New Roman"/>
          <w:szCs w:val="24"/>
        </w:rPr>
        <w:t xml:space="preserve">Το τέταρτο κεφάλαιο αφορά στον ΟΣΕ και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και ζητήματα που αφορούν στη διαχείριση του τροχαίου υλικού. Θα κάνω μόνο μια αναφορά για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επειδή ακούστηκαν πολλά στο παρελθόν. Δεν είναι αληθές αυτό που</w:t>
      </w:r>
      <w:r>
        <w:rPr>
          <w:rFonts w:eastAsia="Times New Roman"/>
          <w:szCs w:val="24"/>
        </w:rPr>
        <w:t xml:space="preserve"> ακούγεται, ότι μόνο 45 εκατομμύρια πουλήθηκε η εταιρεία. Η εταιρεία είναι γνωστό ότι έχει βάρη της τάξεως </w:t>
      </w:r>
      <w:r>
        <w:rPr>
          <w:rFonts w:eastAsia="Times New Roman"/>
          <w:szCs w:val="24"/>
        </w:rPr>
        <w:t xml:space="preserve">του </w:t>
      </w:r>
      <w:r>
        <w:rPr>
          <w:rFonts w:eastAsia="Times New Roman"/>
          <w:szCs w:val="24"/>
        </w:rPr>
        <w:t xml:space="preserve">1,7 </w:t>
      </w:r>
      <w:r>
        <w:rPr>
          <w:rFonts w:eastAsia="Times New Roman"/>
          <w:szCs w:val="24"/>
        </w:rPr>
        <w:t>δισεκατομμυρίου</w:t>
      </w:r>
      <w:r>
        <w:rPr>
          <w:rFonts w:eastAsia="Times New Roman"/>
          <w:szCs w:val="24"/>
        </w:rPr>
        <w:t xml:space="preserve">, συν τα 45 εκατομμύρια. Οι σωρευμένες ζημιές φθάνουν </w:t>
      </w:r>
      <w:r>
        <w:rPr>
          <w:rFonts w:eastAsia="Times New Roman"/>
          <w:szCs w:val="24"/>
        </w:rPr>
        <w:t xml:space="preserve">τις </w:t>
      </w:r>
      <w:r>
        <w:rPr>
          <w:rFonts w:eastAsia="Times New Roman"/>
          <w:szCs w:val="24"/>
        </w:rPr>
        <w:t xml:space="preserve">870 χιλιάδες ευρώ, οι βραχυπρόθεσμες υποχρεώσεις 769 χιλιάδες ευρώ, </w:t>
      </w:r>
      <w:r>
        <w:rPr>
          <w:rFonts w:eastAsia="Times New Roman"/>
          <w:szCs w:val="24"/>
        </w:rPr>
        <w:t>χωρίς να υπολογίζουμε την επαπειλούμενη κατάσταση από την Ευρωπαϊκή Επιτροπή, για παράνομες ενισχύσεις ύψους άλλων 750 χιλιάδων ευρώ.</w:t>
      </w:r>
    </w:p>
    <w:p w14:paraId="539FA3E8" w14:textId="77777777" w:rsidR="009E4222" w:rsidRDefault="00AC15E4">
      <w:pPr>
        <w:spacing w:line="600" w:lineRule="auto"/>
        <w:ind w:firstLine="720"/>
        <w:jc w:val="both"/>
        <w:rPr>
          <w:rFonts w:eastAsia="Times New Roman"/>
          <w:szCs w:val="24"/>
        </w:rPr>
      </w:pPr>
      <w:r>
        <w:rPr>
          <w:rFonts w:eastAsia="Times New Roman"/>
          <w:szCs w:val="24"/>
        </w:rPr>
        <w:t>Κατά συνέπεια, τα 45 εκατομμύρια, μοιάζουν περισσότερο με 2,5 δισεκατομμύρια. Άρα, λοιπόν, αποτελούσε βάσιμη αιτία για περ</w:t>
      </w:r>
      <w:r>
        <w:rPr>
          <w:rFonts w:eastAsia="Times New Roman"/>
          <w:szCs w:val="24"/>
        </w:rPr>
        <w:t xml:space="preserve">αιτέρω δυσμενείς οικονομικές επιπτώσεις για την οικονομία της χώρας. </w:t>
      </w:r>
      <w:r>
        <w:rPr>
          <w:rFonts w:eastAsia="Times New Roman"/>
          <w:szCs w:val="24"/>
        </w:rPr>
        <w:lastRenderedPageBreak/>
        <w:t>Όσο ταχύτερα απαλλαγεί το ελληνικό δημόσιο από τέτοια βάρη, τόσο νωρίτερα θα δημιουργηθούν συνθήκες ανάπτυξης και ευημερίας προς όφελος των πολιτών.</w:t>
      </w:r>
    </w:p>
    <w:p w14:paraId="539FA3E9" w14:textId="77777777" w:rsidR="009E4222" w:rsidRDefault="00AC15E4">
      <w:pPr>
        <w:spacing w:line="600" w:lineRule="auto"/>
        <w:ind w:firstLine="720"/>
        <w:jc w:val="both"/>
        <w:rPr>
          <w:rFonts w:eastAsia="Times New Roman"/>
          <w:szCs w:val="24"/>
        </w:rPr>
      </w:pPr>
      <w:r>
        <w:rPr>
          <w:rFonts w:eastAsia="Times New Roman"/>
          <w:szCs w:val="24"/>
        </w:rPr>
        <w:t xml:space="preserve">Στο δεύτερο κεφάλαιο γίνεται η </w:t>
      </w:r>
      <w:r>
        <w:rPr>
          <w:rFonts w:eastAsia="Times New Roman"/>
          <w:szCs w:val="24"/>
        </w:rPr>
        <w:t xml:space="preserve">αναφορά. Ήδη έχουν ακουστεί πάρα πολλά σε σχέση με τις εταιρείες που περνούν στην εταιρεία συμμετοχών. Θέλω να πω δύο πράγματα μόνο. Το λεγόμενο </w:t>
      </w:r>
      <w:proofErr w:type="spellStart"/>
      <w:r>
        <w:rPr>
          <w:rFonts w:eastAsia="Times New Roman"/>
          <w:szCs w:val="24"/>
        </w:rPr>
        <w:t>υπερταμείο</w:t>
      </w:r>
      <w:proofErr w:type="spellEnd"/>
      <w:r>
        <w:rPr>
          <w:rFonts w:eastAsia="Times New Roman"/>
          <w:szCs w:val="24"/>
        </w:rPr>
        <w:t xml:space="preserve"> δεν έχει κα</w:t>
      </w:r>
      <w:r>
        <w:rPr>
          <w:rFonts w:eastAsia="Times New Roman"/>
          <w:szCs w:val="24"/>
        </w:rPr>
        <w:t>μ</w:t>
      </w:r>
      <w:r>
        <w:rPr>
          <w:rFonts w:eastAsia="Times New Roman"/>
          <w:szCs w:val="24"/>
        </w:rPr>
        <w:t xml:space="preserve">μία σχέση με το ΤΑIΠΕΔ. Το ΤΑIΠΕΔ είχε έναν και μοναδικό στόχο, να εκποιεί την ελληνική </w:t>
      </w:r>
      <w:r>
        <w:rPr>
          <w:rFonts w:eastAsia="Times New Roman"/>
          <w:szCs w:val="24"/>
        </w:rPr>
        <w:t xml:space="preserve">περιουσία, προκειμένου να εξυπηρετείται το δημόσιο χρέος. Το ανάλογο ταμείο έχει η εκάστοτε </w:t>
      </w:r>
      <w:r>
        <w:rPr>
          <w:rFonts w:eastAsia="Times New Roman"/>
          <w:szCs w:val="24"/>
        </w:rPr>
        <w:t>κυβέρνηση</w:t>
      </w:r>
      <w:r>
        <w:rPr>
          <w:rFonts w:eastAsia="Times New Roman"/>
          <w:szCs w:val="24"/>
        </w:rPr>
        <w:t>. Υπάρχει έλεγχος από τη Βουλή και το στρατηγικό σχέδιο του ταμείου εγκρίνεται από τον Υπουργό Οικονομικών. Από τα έσοδα του ταμείου, το 50% πάνε σε επενδύ</w:t>
      </w:r>
      <w:r>
        <w:rPr>
          <w:rFonts w:eastAsia="Times New Roman"/>
          <w:szCs w:val="24"/>
        </w:rPr>
        <w:t>σεις και ανάπτυξη, το 50% στο χρέος που αφορά στις υποχρεώσεις της τρέχουσας δανειακής σύμβασης του 2015 και όχι στο άλλο χρέος, το μεγάλο.</w:t>
      </w:r>
    </w:p>
    <w:p w14:paraId="539FA3EA" w14:textId="77777777" w:rsidR="009E4222" w:rsidRDefault="00AC15E4">
      <w:pPr>
        <w:spacing w:line="600" w:lineRule="auto"/>
        <w:ind w:firstLine="720"/>
        <w:jc w:val="both"/>
        <w:rPr>
          <w:rFonts w:eastAsia="Times New Roman"/>
          <w:szCs w:val="24"/>
        </w:rPr>
      </w:pPr>
      <w:r>
        <w:rPr>
          <w:rFonts w:eastAsia="Times New Roman"/>
          <w:szCs w:val="24"/>
        </w:rPr>
        <w:lastRenderedPageBreak/>
        <w:t>Τα όσα ακούστηκαν περί διάρκειας του ταμείου για ενενήντα εννέα χρόνια και λοιπά τραγελαφικά, ο ελληνικός λαός κατάλ</w:t>
      </w:r>
      <w:r>
        <w:rPr>
          <w:rFonts w:eastAsia="Times New Roman"/>
          <w:szCs w:val="24"/>
        </w:rPr>
        <w:t xml:space="preserve">αβε ήδη το μεγάλο ψέμα, προκειμένου να δημιουργήσετε εντυπώσεις. Θυμίζω το σύνολο των ταμείων που εσείς οι ίδιοι ως Κυβέρνηση είχατε συστήσει, «σύσταση της ελληνικής εταιρείας αξιοποίησης υδρογονανθράκων, ν.4001/2011, διάρκεια ενενήντα εννέα χρόνια». </w:t>
      </w:r>
    </w:p>
    <w:p w14:paraId="539FA3EB" w14:textId="77777777" w:rsidR="009E4222" w:rsidRDefault="00AC15E4">
      <w:pPr>
        <w:spacing w:line="600" w:lineRule="auto"/>
        <w:ind w:firstLine="720"/>
        <w:jc w:val="both"/>
        <w:rPr>
          <w:rFonts w:eastAsia="Times New Roman"/>
          <w:szCs w:val="24"/>
        </w:rPr>
      </w:pPr>
      <w:r>
        <w:rPr>
          <w:rFonts w:eastAsia="Times New Roman"/>
          <w:szCs w:val="24"/>
        </w:rPr>
        <w:t>Είνα</w:t>
      </w:r>
      <w:r>
        <w:rPr>
          <w:rFonts w:eastAsia="Times New Roman"/>
          <w:szCs w:val="24"/>
        </w:rPr>
        <w:t xml:space="preserve">ι κι άλλες εταιρείες. Να θυμίσω μόνο ότι η πρόσφατη </w:t>
      </w:r>
      <w:r>
        <w:rPr>
          <w:rFonts w:eastAsia="Times New Roman"/>
          <w:szCs w:val="24"/>
        </w:rPr>
        <w:t xml:space="preserve">σύμβαση </w:t>
      </w:r>
      <w:r>
        <w:rPr>
          <w:rFonts w:eastAsia="Times New Roman"/>
          <w:szCs w:val="24"/>
        </w:rPr>
        <w:t>που επικυρώσαμε σε σχέση με το Ελληνικό, επίσης έχει διάρκεια ενενήντα εννέα χρόνια.</w:t>
      </w:r>
    </w:p>
    <w:p w14:paraId="539FA3EC" w14:textId="77777777" w:rsidR="009E4222" w:rsidRDefault="00AC15E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39FA3ED"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Κύριε Πρόεδρε, παρακαλώ, λί</w:t>
      </w:r>
      <w:r>
        <w:rPr>
          <w:rFonts w:eastAsia="Times New Roman"/>
          <w:szCs w:val="24"/>
        </w:rPr>
        <w:t>γο την ανοχή σας. Δεν έδωσα ποτέ δικαιώματα.</w:t>
      </w:r>
    </w:p>
    <w:p w14:paraId="539FA3EE"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Τα πράγματα έχουν ακριβώς έτσι, αλλά, δυστυχώς, δεν τα είπαν τα μεγάλα κανάλια στην ώρα τους. </w:t>
      </w:r>
    </w:p>
    <w:p w14:paraId="539FA3EF"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Μιας </w:t>
      </w:r>
      <w:r>
        <w:rPr>
          <w:rFonts w:eastAsia="Times New Roman"/>
          <w:szCs w:val="24"/>
        </w:rPr>
        <w:t>και μιλάμε για κανάλια και γενικώς για νταβατζήδες, όπως τους είχε αποκαλέσει ο Κώστας Καραμανλής και εσείς της</w:t>
      </w:r>
      <w:r>
        <w:rPr>
          <w:rFonts w:eastAsia="Times New Roman"/>
          <w:szCs w:val="24"/>
        </w:rPr>
        <w:t xml:space="preserve"> Αξιωματικής Αντιπολίτευσης χειροκροτούσατε τότε τον νέο Πρωθυπουργό, </w:t>
      </w:r>
      <w:r>
        <w:rPr>
          <w:rFonts w:eastAsia="Times New Roman"/>
          <w:szCs w:val="24"/>
        </w:rPr>
        <w:lastRenderedPageBreak/>
        <w:t xml:space="preserve">αλήθεια δεν αισθάνεστε καμμία ενοχή, καμμία συστολή απέναντι στους πολίτες που εδώ και τρεις δεκαετίες λειτουργούσαν αυτά τα κανάλια χωρίς να καταβάλουν ούτε ένα σεντς στο ελληνικό </w:t>
      </w:r>
      <w:r>
        <w:rPr>
          <w:rFonts w:eastAsia="Times New Roman"/>
          <w:szCs w:val="24"/>
        </w:rPr>
        <w:t>δημόσ</w:t>
      </w:r>
      <w:r>
        <w:rPr>
          <w:rFonts w:eastAsia="Times New Roman"/>
          <w:szCs w:val="24"/>
        </w:rPr>
        <w:t>ιο</w:t>
      </w:r>
      <w:r>
        <w:rPr>
          <w:rFonts w:eastAsia="Times New Roman"/>
          <w:szCs w:val="24"/>
        </w:rPr>
        <w:t>; Και ένας νέος άνθρωπος, χωρίς δεσμεύσεις, ο κ. Τσίπρας, τους πήρε μέσα σε τρεις μήνες 250 εκατομμύρια για τα επόμενα δέκα χρόνια.</w:t>
      </w:r>
    </w:p>
    <w:p w14:paraId="539FA3F0"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Σήμερα, όμως, όπως δηλώνει ο Αρχηγός σας, θα τους στα επιστρέψετε. Με τόκους θα τους τα επιστρέψετε; Και θα τα πάρετε από </w:t>
      </w:r>
      <w:r>
        <w:rPr>
          <w:rFonts w:eastAsia="Times New Roman"/>
          <w:szCs w:val="24"/>
        </w:rPr>
        <w:t>πού και θα τα δώσετε πού; Αυτά τα χρήματα θα πάνε στους φτωχούς ανθρώπους, οι οποίοι έχουν ανάγκη. Είναι δυνατόν ποτέ να υπάρχουν τέτοιες λογικές;</w:t>
      </w:r>
    </w:p>
    <w:p w14:paraId="539FA3F1"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Και κάτι ακόμα, τελευταίο. Μην ξεχάσετε να επιστρέψετε και τα 3 εκατομμύρια στον κ. Καλογρίτσα. Να είστε δίκα</w:t>
      </w:r>
      <w:r>
        <w:rPr>
          <w:rFonts w:eastAsia="Times New Roman"/>
          <w:szCs w:val="24"/>
        </w:rPr>
        <w:t xml:space="preserve">ιοι και αντικειμενικοί και </w:t>
      </w:r>
      <w:proofErr w:type="spellStart"/>
      <w:r>
        <w:rPr>
          <w:rFonts w:eastAsia="Times New Roman"/>
          <w:szCs w:val="24"/>
        </w:rPr>
        <w:t>κιμπάρηδες</w:t>
      </w:r>
      <w:proofErr w:type="spellEnd"/>
      <w:r>
        <w:rPr>
          <w:rFonts w:eastAsia="Times New Roman"/>
          <w:szCs w:val="24"/>
        </w:rPr>
        <w:t>.</w:t>
      </w:r>
    </w:p>
    <w:p w14:paraId="539FA3F2"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Ευχαριστώ πολύ.</w:t>
      </w:r>
    </w:p>
    <w:p w14:paraId="539FA3F3" w14:textId="77777777" w:rsidR="009E4222" w:rsidRDefault="00AC15E4">
      <w:pPr>
        <w:tabs>
          <w:tab w:val="left" w:pos="1812"/>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539FA3F4"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539FA3F5"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Η συνάδελφος κ. Λιάνα Κανέλλη από το ΚΚΕ έχει τον λόγο.</w:t>
      </w:r>
    </w:p>
    <w:p w14:paraId="539FA3F6"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Ευχαριστώ, κ</w:t>
      </w:r>
      <w:r>
        <w:rPr>
          <w:rFonts w:eastAsia="Times New Roman"/>
          <w:szCs w:val="24"/>
        </w:rPr>
        <w:t>ύριε Πρόεδρε.</w:t>
      </w:r>
    </w:p>
    <w:p w14:paraId="539FA3F7"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Κύριες και κύριοι Βουλευτές, αγαπητοί συνάδελφοι, πάω στοίχημα ότι περιμένετε από εμένα, έναν άνθρωπο που έχει σαράντα τέσσερα χρόνια καριέρα, σταδιοδρομία, ψωμί, ζωή στην τηλεόραση, να σας μιλήσω για την τηλεόραση και για τις άδειες. Δεν θα </w:t>
      </w:r>
      <w:r>
        <w:rPr>
          <w:rFonts w:eastAsia="Times New Roman"/>
          <w:szCs w:val="24"/>
        </w:rPr>
        <w:t>σας κάνω τη χάρη για έναν πάρα πολύ σοβαρό λόγο. Ξέρω τόσα πολλά που πρέπει να πεθάνω. Ξέρετε τόσα πολλά περί αυτό το θέμα, που θα έπρεπε κι εσείς να πεθάνετε, όπως λένε τα ανέκδοτα των αμερικάνικων ταινιών.</w:t>
      </w:r>
    </w:p>
    <w:p w14:paraId="539FA3F8"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Θα σας μιλήσω, όμως, με τηλεοπτικούς όρους, με </w:t>
      </w:r>
      <w:proofErr w:type="spellStart"/>
      <w:r>
        <w:rPr>
          <w:rFonts w:eastAsia="Times New Roman"/>
          <w:szCs w:val="24"/>
        </w:rPr>
        <w:t>μ</w:t>
      </w:r>
      <w:r>
        <w:rPr>
          <w:rFonts w:eastAsia="Times New Roman"/>
          <w:szCs w:val="24"/>
        </w:rPr>
        <w:t>ιντιακούς</w:t>
      </w:r>
      <w:proofErr w:type="spellEnd"/>
      <w:r>
        <w:rPr>
          <w:rFonts w:eastAsia="Times New Roman"/>
          <w:szCs w:val="24"/>
        </w:rPr>
        <w:t xml:space="preserve"> όρους, με επικοινωνιακούς όρους για την πολιτική του </w:t>
      </w:r>
      <w:proofErr w:type="spellStart"/>
      <w:r>
        <w:rPr>
          <w:rFonts w:eastAsia="Times New Roman"/>
          <w:szCs w:val="24"/>
        </w:rPr>
        <w:t>φερομένου</w:t>
      </w:r>
      <w:proofErr w:type="spellEnd"/>
      <w:r>
        <w:rPr>
          <w:rFonts w:eastAsia="Times New Roman"/>
          <w:szCs w:val="24"/>
        </w:rPr>
        <w:t xml:space="preserve"> σήμερα ως </w:t>
      </w:r>
      <w:proofErr w:type="spellStart"/>
      <w:r>
        <w:rPr>
          <w:rFonts w:eastAsia="Times New Roman"/>
          <w:szCs w:val="24"/>
        </w:rPr>
        <w:t>ημικατεπείγοντος</w:t>
      </w:r>
      <w:proofErr w:type="spellEnd"/>
      <w:r>
        <w:rPr>
          <w:rFonts w:eastAsia="Times New Roman"/>
          <w:szCs w:val="24"/>
        </w:rPr>
        <w:t xml:space="preserve">, επείγοντος νομοσχεδίου, που είναι στην πραγματικότητα ένα τμήμα από τις υποχρεώσεις που προκύπτουν από το τρίτο μνημόνιο, που προέκυψαν </w:t>
      </w:r>
      <w:r>
        <w:rPr>
          <w:rFonts w:eastAsia="Times New Roman"/>
          <w:szCs w:val="24"/>
        </w:rPr>
        <w:lastRenderedPageBreak/>
        <w:t>μετά τις δεύτερες ε</w:t>
      </w:r>
      <w:r>
        <w:rPr>
          <w:rFonts w:eastAsia="Times New Roman"/>
          <w:szCs w:val="24"/>
        </w:rPr>
        <w:t xml:space="preserve">κλογές, που προκύψαν μετά την αλλαγή του αποτελέσματος του δημοψηφίσματος </w:t>
      </w:r>
      <w:r>
        <w:rPr>
          <w:rFonts w:eastAsia="Times New Roman"/>
          <w:szCs w:val="24"/>
          <w:lang w:val="en-US"/>
        </w:rPr>
        <w:t>de</w:t>
      </w:r>
      <w:r>
        <w:rPr>
          <w:rFonts w:eastAsia="Times New Roman"/>
          <w:szCs w:val="24"/>
        </w:rPr>
        <w:t xml:space="preserve"> </w:t>
      </w:r>
      <w:r>
        <w:rPr>
          <w:rFonts w:eastAsia="Times New Roman"/>
          <w:szCs w:val="24"/>
          <w:lang w:val="en-US"/>
        </w:rPr>
        <w:t>facto</w:t>
      </w:r>
      <w:r>
        <w:rPr>
          <w:rFonts w:eastAsia="Times New Roman"/>
          <w:szCs w:val="24"/>
        </w:rPr>
        <w:t xml:space="preserve"> κι όχι </w:t>
      </w:r>
      <w:r>
        <w:rPr>
          <w:rFonts w:eastAsia="Times New Roman"/>
          <w:szCs w:val="24"/>
          <w:lang w:val="en-US"/>
        </w:rPr>
        <w:t>de</w:t>
      </w:r>
      <w:r>
        <w:rPr>
          <w:rFonts w:eastAsia="Times New Roman"/>
          <w:szCs w:val="24"/>
        </w:rPr>
        <w:t xml:space="preserve"> </w:t>
      </w:r>
      <w:r>
        <w:rPr>
          <w:rFonts w:eastAsia="Times New Roman"/>
          <w:szCs w:val="24"/>
          <w:lang w:val="en-US"/>
        </w:rPr>
        <w:t>jure</w:t>
      </w:r>
      <w:r>
        <w:rPr>
          <w:rFonts w:eastAsia="Times New Roman"/>
          <w:szCs w:val="24"/>
        </w:rPr>
        <w:t>.</w:t>
      </w:r>
    </w:p>
    <w:p w14:paraId="539FA3F9"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Και θα σας παρακαλέσω πάρα πολύ να με ακούσετε ως άνθρωπο που ξέρει. Δεν μπορείτε να δημιουργείτε ψευδή εικόνα για τα βάσανα των Ελλήνων, κατηγορώντας τους π</w:t>
      </w:r>
      <w:r>
        <w:rPr>
          <w:rFonts w:eastAsia="Times New Roman"/>
          <w:szCs w:val="24"/>
        </w:rPr>
        <w:t xml:space="preserve">άντες και τα πάντα για κατασκευή εικόνας. Δεν μπορείτε να πλασάρετε διαφάνεια όταν έξω και μέσα είμαστε όλοι μάρτυρες </w:t>
      </w:r>
      <w:r>
        <w:rPr>
          <w:rFonts w:eastAsia="Times New Roman"/>
          <w:szCs w:val="24"/>
          <w:lang w:val="en-US"/>
        </w:rPr>
        <w:t>non</w:t>
      </w:r>
      <w:r>
        <w:rPr>
          <w:rFonts w:eastAsia="Times New Roman"/>
          <w:szCs w:val="24"/>
        </w:rPr>
        <w:t xml:space="preserve"> </w:t>
      </w:r>
      <w:r>
        <w:rPr>
          <w:rFonts w:eastAsia="Times New Roman"/>
          <w:szCs w:val="24"/>
          <w:lang w:val="en-US"/>
        </w:rPr>
        <w:t>papers</w:t>
      </w:r>
      <w:r>
        <w:rPr>
          <w:rFonts w:eastAsia="Times New Roman"/>
          <w:szCs w:val="24"/>
        </w:rPr>
        <w:t xml:space="preserve"> που φεύγουν </w:t>
      </w:r>
      <w:proofErr w:type="spellStart"/>
      <w:r>
        <w:rPr>
          <w:rFonts w:eastAsia="Times New Roman"/>
          <w:szCs w:val="24"/>
        </w:rPr>
        <w:t>φυσικώ</w:t>
      </w:r>
      <w:proofErr w:type="spellEnd"/>
      <w:r>
        <w:rPr>
          <w:rFonts w:eastAsia="Times New Roman"/>
          <w:szCs w:val="24"/>
        </w:rPr>
        <w:t xml:space="preserve"> τω τρόπω. Έτσι γίνεται η δουλειά σε αυτό το σύστημα σαράντα χρόνια και θα γίνεται κι άλλα σαράντα χρόνια. Σε</w:t>
      </w:r>
      <w:r>
        <w:rPr>
          <w:rFonts w:eastAsia="Times New Roman"/>
          <w:szCs w:val="24"/>
        </w:rPr>
        <w:t xml:space="preserve"> αυτό το σύστημα φεύγουν </w:t>
      </w:r>
      <w:r>
        <w:rPr>
          <w:rFonts w:eastAsia="Times New Roman"/>
          <w:szCs w:val="24"/>
          <w:lang w:val="en-US"/>
        </w:rPr>
        <w:t>non</w:t>
      </w:r>
      <w:r>
        <w:rPr>
          <w:rFonts w:eastAsia="Times New Roman"/>
          <w:szCs w:val="24"/>
        </w:rPr>
        <w:t xml:space="preserve"> </w:t>
      </w:r>
      <w:r>
        <w:rPr>
          <w:rFonts w:eastAsia="Times New Roman"/>
          <w:szCs w:val="24"/>
          <w:lang w:val="en-US"/>
        </w:rPr>
        <w:t>papers</w:t>
      </w:r>
      <w:r>
        <w:rPr>
          <w:rFonts w:eastAsia="Times New Roman"/>
          <w:szCs w:val="24"/>
        </w:rPr>
        <w:t xml:space="preserve"> απ’ του Μαξίμου και απ’ όλα τα Υπουργεία. Αυτοί τι είναι; Υπερασπιστές της διαφάνειας; Κατασκευαστές εικόνας; Απευθύνονται σε ποιους; Σε εκτελεστές συμβολαίων, που είναι παραλήπτες δημοσιογράφοι, που είναι στα κανάλια, π</w:t>
      </w:r>
      <w:r>
        <w:rPr>
          <w:rFonts w:eastAsia="Times New Roman"/>
          <w:szCs w:val="24"/>
        </w:rPr>
        <w:t>ου είναι στις εφημερίδες και τους λένε, πες αυτό, πες εκείνο, πες το άλλο, πες το άλλο, και βγάζουν τίτλο; Υπάρχουν δημοσιογράφοι «</w:t>
      </w:r>
      <w:proofErr w:type="spellStart"/>
      <w:r>
        <w:rPr>
          <w:rFonts w:eastAsia="Times New Roman"/>
          <w:szCs w:val="24"/>
        </w:rPr>
        <w:t>πουλ</w:t>
      </w:r>
      <w:proofErr w:type="spellEnd"/>
      <w:r>
        <w:rPr>
          <w:rFonts w:eastAsia="Times New Roman"/>
          <w:szCs w:val="24"/>
        </w:rPr>
        <w:t>», δηλαδή όλοι μαζί κάπου. Εδώ υπάρχουν στα μέτωπα, στους πολέμους. Φάγανε στη μάπα</w:t>
      </w:r>
      <w:r>
        <w:rPr>
          <w:rFonts w:eastAsia="Times New Roman"/>
          <w:szCs w:val="24"/>
        </w:rPr>
        <w:t xml:space="preserve"> </w:t>
      </w:r>
      <w:r>
        <w:rPr>
          <w:rFonts w:eastAsia="Times New Roman"/>
          <w:szCs w:val="24"/>
        </w:rPr>
        <w:t>όρους τύπου «παράπλευρες απώλειες». Α</w:t>
      </w:r>
      <w:r>
        <w:rPr>
          <w:rFonts w:eastAsia="Times New Roman"/>
          <w:szCs w:val="24"/>
        </w:rPr>
        <w:t xml:space="preserve">κόμα έχουν στα σωθικά τους τα ψάρια </w:t>
      </w:r>
      <w:r>
        <w:rPr>
          <w:rFonts w:eastAsia="Times New Roman"/>
          <w:szCs w:val="24"/>
        </w:rPr>
        <w:lastRenderedPageBreak/>
        <w:t xml:space="preserve">και οι άνθρωποι πέριξ των Βαλκανίων και στην Αδριατική τις βόμβες γραφίτη, αλλά ήταν άγια πράξη, ακόμα και κατά Κον </w:t>
      </w:r>
      <w:proofErr w:type="spellStart"/>
      <w:r>
        <w:rPr>
          <w:rFonts w:eastAsia="Times New Roman"/>
          <w:szCs w:val="24"/>
        </w:rPr>
        <w:t>Μπεντίτ</w:t>
      </w:r>
      <w:proofErr w:type="spellEnd"/>
      <w:r>
        <w:rPr>
          <w:rFonts w:eastAsia="Times New Roman"/>
          <w:szCs w:val="24"/>
        </w:rPr>
        <w:t>.</w:t>
      </w:r>
    </w:p>
    <w:p w14:paraId="539FA3FA"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Έχετε κάνει στρατηγική επιλογή να είστε μέσα στην Ευρωπαϊκή Ένωση; Η Ευρωπαϊκή Ένωση τη διαφάνε</w:t>
      </w:r>
      <w:r>
        <w:rPr>
          <w:rFonts w:eastAsia="Times New Roman"/>
          <w:szCs w:val="24"/>
        </w:rPr>
        <w:t xml:space="preserve">ια στο επίπεδο της δημοσιογραφίας, όταν πρόκειται να βγάλει λεφτά το κράτος, είναι σαν τη Δανία. Η δανέζικη </w:t>
      </w:r>
      <w:r>
        <w:rPr>
          <w:rFonts w:eastAsia="Times New Roman"/>
          <w:szCs w:val="24"/>
        </w:rPr>
        <w:t xml:space="preserve">κυβέρνηση </w:t>
      </w:r>
      <w:r>
        <w:rPr>
          <w:rFonts w:eastAsia="Times New Roman"/>
          <w:szCs w:val="24"/>
        </w:rPr>
        <w:t xml:space="preserve">θα πληρώσει ενάμιση εκατομμύριο -δημοσιογράφους που είναι </w:t>
      </w:r>
      <w:r>
        <w:rPr>
          <w:rFonts w:eastAsia="Times New Roman"/>
          <w:szCs w:val="24"/>
        </w:rPr>
        <w:t>«</w:t>
      </w:r>
      <w:proofErr w:type="spellStart"/>
      <w:r>
        <w:rPr>
          <w:rFonts w:eastAsia="Times New Roman"/>
          <w:szCs w:val="24"/>
        </w:rPr>
        <w:t>π</w:t>
      </w:r>
      <w:r>
        <w:rPr>
          <w:rFonts w:eastAsia="Times New Roman"/>
          <w:szCs w:val="24"/>
        </w:rPr>
        <w:t>ουλ</w:t>
      </w:r>
      <w:proofErr w:type="spellEnd"/>
      <w:r>
        <w:rPr>
          <w:rFonts w:eastAsia="Times New Roman"/>
          <w:szCs w:val="24"/>
        </w:rPr>
        <w:t>»</w:t>
      </w:r>
      <w:r>
        <w:rPr>
          <w:rFonts w:eastAsia="Times New Roman"/>
          <w:szCs w:val="24"/>
        </w:rPr>
        <w:t xml:space="preserve"> </w:t>
      </w:r>
      <w:r>
        <w:rPr>
          <w:rFonts w:eastAsia="Times New Roman"/>
          <w:szCs w:val="24"/>
        </w:rPr>
        <w:t xml:space="preserve">στα </w:t>
      </w:r>
      <w:r>
        <w:rPr>
          <w:rFonts w:eastAsia="Times New Roman"/>
          <w:szCs w:val="24"/>
          <w:lang w:val="en-US"/>
        </w:rPr>
        <w:t>Panama</w:t>
      </w:r>
      <w:r>
        <w:rPr>
          <w:rFonts w:eastAsia="Times New Roman"/>
          <w:szCs w:val="24"/>
        </w:rPr>
        <w:t xml:space="preserve"> </w:t>
      </w:r>
      <w:r>
        <w:rPr>
          <w:rFonts w:eastAsia="Times New Roman"/>
          <w:szCs w:val="24"/>
          <w:lang w:val="en-US"/>
        </w:rPr>
        <w:t>Papers</w:t>
      </w:r>
      <w:r>
        <w:rPr>
          <w:rFonts w:eastAsia="Times New Roman"/>
          <w:szCs w:val="24"/>
        </w:rPr>
        <w:t xml:space="preserve">- για να μάθει τους δικούς της να τους τα πάρει με φόρο. Αυτή η χώρα τι είναι; </w:t>
      </w:r>
      <w:proofErr w:type="spellStart"/>
      <w:r>
        <w:rPr>
          <w:rFonts w:eastAsia="Times New Roman"/>
          <w:szCs w:val="24"/>
        </w:rPr>
        <w:t>Καναλάρχισα</w:t>
      </w:r>
      <w:proofErr w:type="spellEnd"/>
      <w:r>
        <w:rPr>
          <w:rFonts w:eastAsia="Times New Roman"/>
          <w:szCs w:val="24"/>
        </w:rPr>
        <w:t xml:space="preserve"> ή </w:t>
      </w:r>
      <w:proofErr w:type="spellStart"/>
      <w:r>
        <w:rPr>
          <w:rFonts w:eastAsia="Times New Roman"/>
          <w:szCs w:val="24"/>
        </w:rPr>
        <w:t>Σπίρτζης</w:t>
      </w:r>
      <w:proofErr w:type="spellEnd"/>
      <w:r>
        <w:rPr>
          <w:rFonts w:eastAsia="Times New Roman"/>
          <w:szCs w:val="24"/>
        </w:rPr>
        <w:t xml:space="preserve"> ή </w:t>
      </w:r>
      <w:proofErr w:type="spellStart"/>
      <w:r>
        <w:rPr>
          <w:rFonts w:eastAsia="Times New Roman"/>
          <w:szCs w:val="24"/>
        </w:rPr>
        <w:t>Κατρούγκαλος</w:t>
      </w:r>
      <w:proofErr w:type="spellEnd"/>
      <w:r>
        <w:rPr>
          <w:rFonts w:eastAsia="Times New Roman"/>
          <w:szCs w:val="24"/>
        </w:rPr>
        <w:t xml:space="preserve">; Τι είναι η χώρα; Δεν μπορείτε να έρχεστε να λέτε εδώ, είναι σε χειρότερο επίπεδο, ακόμα και από την τελευταία </w:t>
      </w:r>
      <w:proofErr w:type="spellStart"/>
      <w:r>
        <w:rPr>
          <w:rFonts w:eastAsia="Times New Roman"/>
          <w:szCs w:val="24"/>
        </w:rPr>
        <w:t>αμερικανιά</w:t>
      </w:r>
      <w:proofErr w:type="spellEnd"/>
      <w:r>
        <w:rPr>
          <w:rFonts w:eastAsia="Times New Roman"/>
          <w:szCs w:val="24"/>
        </w:rPr>
        <w:t xml:space="preserve">. Χθες η Κλίντον </w:t>
      </w:r>
      <w:proofErr w:type="spellStart"/>
      <w:r>
        <w:rPr>
          <w:rFonts w:eastAsia="Times New Roman"/>
          <w:szCs w:val="24"/>
        </w:rPr>
        <w:t>τ</w:t>
      </w:r>
      <w:r>
        <w:rPr>
          <w:rFonts w:eastAsia="Times New Roman"/>
          <w:szCs w:val="24"/>
        </w:rPr>
        <w:t>σακωνόνταν</w:t>
      </w:r>
      <w:proofErr w:type="spellEnd"/>
      <w:r>
        <w:rPr>
          <w:rFonts w:eastAsia="Times New Roman"/>
          <w:szCs w:val="24"/>
        </w:rPr>
        <w:t xml:space="preserve"> με τον άλλον: «Εγώ; Εσύ δεν έχεις αντοχή». «Πώς! Έχω αντοχή πολύ μεγάλη». «Έντεκα ώρες ήμουν στην </w:t>
      </w:r>
      <w:r>
        <w:rPr>
          <w:rFonts w:eastAsia="Times New Roman"/>
          <w:szCs w:val="24"/>
        </w:rPr>
        <w:t xml:space="preserve">επιτροπή </w:t>
      </w:r>
      <w:r>
        <w:rPr>
          <w:rFonts w:eastAsia="Times New Roman"/>
          <w:szCs w:val="24"/>
        </w:rPr>
        <w:t xml:space="preserve">της Βουλής». Ε, ωραία! Μας πρήξατε </w:t>
      </w:r>
      <w:r>
        <w:rPr>
          <w:rFonts w:eastAsia="Times New Roman"/>
          <w:szCs w:val="24"/>
        </w:rPr>
        <w:t xml:space="preserve">ενάμιση </w:t>
      </w:r>
      <w:r>
        <w:rPr>
          <w:rFonts w:eastAsia="Times New Roman"/>
          <w:szCs w:val="24"/>
        </w:rPr>
        <w:t>χρόνο, «δεκαεφτά ώρες σκληρή διαπραγμάτευση». Και ακούω τον άλλο συνάδελφο τώρα να ανεβαίνει πά</w:t>
      </w:r>
      <w:r>
        <w:rPr>
          <w:rFonts w:eastAsia="Times New Roman"/>
          <w:szCs w:val="24"/>
        </w:rPr>
        <w:t>νω και να λέει, νέος άνθρωπος καθάρισε τη διαπλοκή; Πού τα λέτε, δηλαδή; Κι άμα είναι νεαρότερος ο διαπλεκόμενος…</w:t>
      </w:r>
    </w:p>
    <w:p w14:paraId="539FA3FB"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 xml:space="preserve">ΓΕΩΡΓΙΟΣ ΟΥΡΣΟΥΖΙΔΗΣ: </w:t>
      </w:r>
      <w:r>
        <w:rPr>
          <w:rFonts w:eastAsia="Times New Roman"/>
          <w:szCs w:val="24"/>
        </w:rPr>
        <w:t>Σε εμένα απευθύνεστε;</w:t>
      </w:r>
    </w:p>
    <w:p w14:paraId="539FA3FC"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…που τα πήρε τα λεφτά, πήρε τα λεφτά από την τσέπη;</w:t>
      </w:r>
    </w:p>
    <w:p w14:paraId="539FA3F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συμφωνήσουμε κάτι; Εάν θέλετε την άποψη ότι η επικοινωνία είναι δημόσιο αγαθό, τότε οφείλετε να παραδεχθείτε ότι είναι υπεράνω διαπραγμάτευσης και κυρίως υπεράνω πλειστηριασμού. Αν τη θεωρείτε δημόσιο αγαθό, πώς στον κόρακα την βγάζετε στον πλειστηριασμ</w:t>
      </w:r>
      <w:r>
        <w:rPr>
          <w:rFonts w:eastAsia="Times New Roman" w:cs="Times New Roman"/>
          <w:szCs w:val="24"/>
        </w:rPr>
        <w:t xml:space="preserve">ό; Από πότε τα δημόσια αγαθά τα βγάζετε στον πλειστηριασμό; </w:t>
      </w:r>
    </w:p>
    <w:p w14:paraId="539FA3F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Από πότε διορθώνετε το θέμα της ΕΥΔΑΠ; Είδα μόλις τώρα που ήρθα εδώ μέσα μια διόρθωση, μια νομοθετική βελτίωση που λέτε «…τηρουμένων των συνταγματικών διατάξεων» και από κάτω «…και μετά την απόφα</w:t>
      </w:r>
      <w:r>
        <w:rPr>
          <w:rFonts w:eastAsia="Times New Roman" w:cs="Times New Roman"/>
          <w:szCs w:val="24"/>
        </w:rPr>
        <w:t>ση των δικαστηρίων». Ποιος δουλεύει ποιόν; Ποιος δουλεύει ποιόν;</w:t>
      </w:r>
    </w:p>
    <w:p w14:paraId="539FA3F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Καλά, να σηκώνεται η Χρυσή Αυγή και να λέει ότι είναι εθνικιστές. Ο ποιητής έλεγε «</w:t>
      </w:r>
      <w:proofErr w:type="spellStart"/>
      <w:r>
        <w:rPr>
          <w:rFonts w:eastAsia="Times New Roman" w:cs="Times New Roman"/>
          <w:szCs w:val="24"/>
        </w:rPr>
        <w:t>εθνικόν</w:t>
      </w:r>
      <w:proofErr w:type="spellEnd"/>
      <w:r>
        <w:rPr>
          <w:rFonts w:eastAsia="Times New Roman" w:cs="Times New Roman"/>
          <w:szCs w:val="24"/>
        </w:rPr>
        <w:t xml:space="preserve"> είναι το αληθές», δεν έλεγε εθνικιστικό είναι το αληθές. Αλλά αυτά είναι ψιλά γράμματα. Να βγαίνετε </w:t>
      </w:r>
      <w:r>
        <w:rPr>
          <w:rFonts w:eastAsia="Times New Roman" w:cs="Times New Roman"/>
          <w:szCs w:val="24"/>
        </w:rPr>
        <w:t xml:space="preserve">εσείς τώρα </w:t>
      </w:r>
      <w:r>
        <w:rPr>
          <w:rFonts w:eastAsia="Times New Roman" w:cs="Times New Roman"/>
          <w:szCs w:val="24"/>
        </w:rPr>
        <w:lastRenderedPageBreak/>
        <w:t xml:space="preserve">και να ισχυρίζεστε ότι έχετε κάνει προοδευτικές επιλογές και είναι παρανοϊκός ο ελληνικός λαός που υποφέρει, ο συνταξιούχος που έχει υποστεί χίλια δυο άλλα πράγματα, ότι δεν είστε συνεχιστές μιας πολιτικής; Μα, πώς αφού η κεντρική επιλογή είναι </w:t>
      </w:r>
      <w:r>
        <w:rPr>
          <w:rFonts w:eastAsia="Times New Roman" w:cs="Times New Roman"/>
          <w:szCs w:val="24"/>
        </w:rPr>
        <w:t xml:space="preserve">αυτή; Δεν συμμετέχετε σε κάθε </w:t>
      </w:r>
      <w:r>
        <w:rPr>
          <w:rFonts w:eastAsia="Times New Roman" w:cs="Times New Roman"/>
          <w:szCs w:val="24"/>
        </w:rPr>
        <w:t>νατο</w:t>
      </w:r>
      <w:r>
        <w:rPr>
          <w:rFonts w:eastAsia="Times New Roman" w:cs="Times New Roman"/>
          <w:szCs w:val="24"/>
        </w:rPr>
        <w:t xml:space="preserve">ϊκή διαδικασία; </w:t>
      </w:r>
    </w:p>
    <w:p w14:paraId="539FA40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Μπορείτε να πλασάρετε στον κόσμο την εικόνα της αγαθής και καταπληκτικής Ευρώπης που αλλάζει σε μια Ευρώπη η οποία ήταν ενωμένη, ως υβρίδιο, καταργεί τα σύνορα και αφού καταργεί τα σύνορα, την ίδια ώρα δια</w:t>
      </w:r>
      <w:r>
        <w:rPr>
          <w:rFonts w:eastAsia="Times New Roman" w:cs="Times New Roman"/>
          <w:szCs w:val="24"/>
        </w:rPr>
        <w:t xml:space="preserve">πραγματεύεστε με οκτώ χώρες πώς θα ανοίξετε τα σύνορα, που είναι ανοιχτά για το κεφάλαιο, ανοιχτά για τη μετακίνηση συμφερόντων, ανοιχτά για τους πάντες και τα πάντα που έχουν σχέση με το χρήμα και είναι κλειστή μόνο για πρόσφυγες. Έλεος! Με τείχη! Πώς να </w:t>
      </w:r>
      <w:r>
        <w:rPr>
          <w:rFonts w:eastAsia="Times New Roman" w:cs="Times New Roman"/>
          <w:szCs w:val="24"/>
        </w:rPr>
        <w:t xml:space="preserve">σας το πω; Εσείς που πανηγυρίζατε που πουλιόταν το τείχος του Βερολίνου σε αναμνηστικά, δέχεστε τείχος στο </w:t>
      </w:r>
      <w:proofErr w:type="spellStart"/>
      <w:r>
        <w:rPr>
          <w:rFonts w:eastAsia="Times New Roman" w:cs="Times New Roman"/>
          <w:szCs w:val="24"/>
        </w:rPr>
        <w:t>Καλαί</w:t>
      </w:r>
      <w:proofErr w:type="spellEnd"/>
      <w:r>
        <w:rPr>
          <w:rFonts w:eastAsia="Times New Roman" w:cs="Times New Roman"/>
          <w:szCs w:val="24"/>
        </w:rPr>
        <w:t xml:space="preserve">, τείχος στη Βουλγαρία, τείχος με τα Σκόπια, τείχος εδώ, τείχος εκεί, τείχος παραπέρα. </w:t>
      </w:r>
    </w:p>
    <w:p w14:paraId="539FA40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Πάψτε να παίζετε τους κακούς δημοσιογράφους, τα κακά </w:t>
      </w:r>
      <w:r>
        <w:rPr>
          <w:rFonts w:eastAsia="Times New Roman" w:cs="Times New Roman"/>
          <w:szCs w:val="24"/>
          <w:lang w:val="en-US"/>
        </w:rPr>
        <w:t>med</w:t>
      </w:r>
      <w:r>
        <w:rPr>
          <w:rFonts w:eastAsia="Times New Roman" w:cs="Times New Roman"/>
          <w:szCs w:val="24"/>
          <w:lang w:val="en-US"/>
        </w:rPr>
        <w:t>ia</w:t>
      </w:r>
      <w:r>
        <w:rPr>
          <w:rFonts w:eastAsia="Times New Roman" w:cs="Times New Roman"/>
          <w:szCs w:val="24"/>
        </w:rPr>
        <w:t xml:space="preserve"> και τα κακά κανάλια τα οποία αμαυρώνουν την υπέροχη αντιστασιακή σας εικόνα, που είσαστε στα βουνά, στις κορυφές, στις βουνοκορφές της Πίνδου, της διαπλοκής και παλεύετε τον φασισμό! Είναι και υποτιμητικό! </w:t>
      </w:r>
    </w:p>
    <w:p w14:paraId="539FA40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Γιατί κάνετε και κάτι το οποίο είναι βαρύτατο,</w:t>
      </w:r>
      <w:r>
        <w:rPr>
          <w:rFonts w:eastAsia="Times New Roman" w:cs="Times New Roman"/>
          <w:szCs w:val="24"/>
        </w:rPr>
        <w:t xml:space="preserve"> ακόμα και ως δημοσιογραφικό, ακόμα και ως επικοινωνιακό, ακόμα και ως πολιτικό. Κατηγορώντας τους πάντες ότι λένε ψέματα, κατέχετε την αλήθεια! Οπότε και ο λαός όταν υποφέρει, βγαίνει στον δρόμο ή φωνάζει συνθήματα εναντίον του </w:t>
      </w:r>
      <w:proofErr w:type="spellStart"/>
      <w:r>
        <w:rPr>
          <w:rFonts w:eastAsia="Times New Roman" w:cs="Times New Roman"/>
          <w:szCs w:val="24"/>
        </w:rPr>
        <w:t>Κατρούγκαλου</w:t>
      </w:r>
      <w:proofErr w:type="spellEnd"/>
      <w:r>
        <w:rPr>
          <w:rFonts w:eastAsia="Times New Roman" w:cs="Times New Roman"/>
          <w:szCs w:val="24"/>
        </w:rPr>
        <w:t xml:space="preserve"> για την πολιτι</w:t>
      </w:r>
      <w:r>
        <w:rPr>
          <w:rFonts w:eastAsia="Times New Roman" w:cs="Times New Roman"/>
          <w:szCs w:val="24"/>
        </w:rPr>
        <w:t xml:space="preserve">κή του, εναντίον του </w:t>
      </w:r>
      <w:proofErr w:type="spellStart"/>
      <w:r>
        <w:rPr>
          <w:rFonts w:eastAsia="Times New Roman" w:cs="Times New Roman"/>
          <w:szCs w:val="24"/>
        </w:rPr>
        <w:t>Τσακαλώτου</w:t>
      </w:r>
      <w:proofErr w:type="spellEnd"/>
      <w:r>
        <w:rPr>
          <w:rFonts w:eastAsia="Times New Roman" w:cs="Times New Roman"/>
          <w:szCs w:val="24"/>
        </w:rPr>
        <w:t xml:space="preserve"> για την πολιτική του, όχι για το πρόσωπό του. Προσωπικούς χαρακτηρισμούς, τουλάχιστον από το ΚΚΕ, δεν έχετε ακούσει ποτέ, παρά μόνο όταν συμβαδίζουν με το όνομα, «νόμος </w:t>
      </w:r>
      <w:proofErr w:type="spellStart"/>
      <w:r>
        <w:rPr>
          <w:rFonts w:eastAsia="Times New Roman" w:cs="Times New Roman"/>
          <w:szCs w:val="24"/>
        </w:rPr>
        <w:t>Κατρούγκαλου</w:t>
      </w:r>
      <w:proofErr w:type="spellEnd"/>
      <w:r>
        <w:rPr>
          <w:rFonts w:eastAsia="Times New Roman" w:cs="Times New Roman"/>
          <w:szCs w:val="24"/>
        </w:rPr>
        <w:t>», «νόμος τάδε», «νόμος τάδε». Θα γίνουν κα</w:t>
      </w:r>
      <w:r>
        <w:rPr>
          <w:rFonts w:eastAsia="Times New Roman" w:cs="Times New Roman"/>
          <w:szCs w:val="24"/>
        </w:rPr>
        <w:t xml:space="preserve">ι αυτοί ψεύτες; Ελάχιστοι! Ελάχιστοι! </w:t>
      </w:r>
    </w:p>
    <w:p w14:paraId="539FA40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Εξαχρειώνετε τον πολιτικό διάλογο στο επίπεδο του ξεκατινιάσματος. Συγγνώμη που το λέω, αλλά στη χώρα της Κατίνας της </w:t>
      </w:r>
      <w:proofErr w:type="spellStart"/>
      <w:r>
        <w:rPr>
          <w:rFonts w:eastAsia="Times New Roman" w:cs="Times New Roman"/>
          <w:szCs w:val="24"/>
        </w:rPr>
        <w:t>Παξινού</w:t>
      </w:r>
      <w:proofErr w:type="spellEnd"/>
      <w:r>
        <w:rPr>
          <w:rFonts w:eastAsia="Times New Roman" w:cs="Times New Roman"/>
          <w:szCs w:val="24"/>
        </w:rPr>
        <w:t xml:space="preserve"> ούτε η λέξη «ξεκατίνιασμα» δεν στέκεται. Δεν στέκεται! </w:t>
      </w:r>
    </w:p>
    <w:p w14:paraId="539FA40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Κύριε Πρόεδρε</w:t>
      </w:r>
      <w:r>
        <w:rPr>
          <w:rFonts w:eastAsia="Times New Roman" w:cs="Times New Roman"/>
          <w:szCs w:val="24"/>
        </w:rPr>
        <w:t xml:space="preserve">, επτά λεπτά μιλάει! </w:t>
      </w:r>
    </w:p>
    <w:p w14:paraId="539FA40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Θέλει να με διακόψετε, κύριε Πρόεδρε. </w:t>
      </w:r>
    </w:p>
    <w:p w14:paraId="539FA40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έχουν μιλήσει πάρα πολλοί άλλοι και τόσο και περισσότερο. Σας παρακαλώ. </w:t>
      </w:r>
    </w:p>
    <w:p w14:paraId="539FA40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Ναι αλλά στερείται ο χρόνος από άλλο</w:t>
      </w:r>
      <w:r>
        <w:rPr>
          <w:rFonts w:eastAsia="Times New Roman" w:cs="Times New Roman"/>
          <w:szCs w:val="24"/>
        </w:rPr>
        <w:t xml:space="preserve">υς. </w:t>
      </w:r>
    </w:p>
    <w:p w14:paraId="539FA40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Είναι στην κρίση του Προέδρου. Κάνετε τώρα παρατήρηση στον Πρόεδρο γιατί δεν με διακόπτει; </w:t>
      </w:r>
    </w:p>
    <w:p w14:paraId="539FA40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ΟΥΡΣΟΥΖΙΔΗΣ: </w:t>
      </w:r>
      <w:r>
        <w:rPr>
          <w:rFonts w:eastAsia="Times New Roman" w:cs="Times New Roman"/>
          <w:szCs w:val="24"/>
        </w:rPr>
        <w:t xml:space="preserve">Αυτό έκανα. </w:t>
      </w:r>
    </w:p>
    <w:p w14:paraId="539FA40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ΛΙΑΝΑ ΚΑΝΕΛΛΗ: </w:t>
      </w:r>
      <w:r>
        <w:rPr>
          <w:rFonts w:eastAsia="Times New Roman" w:cs="Times New Roman"/>
          <w:szCs w:val="24"/>
        </w:rPr>
        <w:t xml:space="preserve">Μάλιστα. Εγώ τώρα τι να βγω να πω; Να μιλήσω σαν </w:t>
      </w:r>
      <w:proofErr w:type="spellStart"/>
      <w:r>
        <w:rPr>
          <w:rFonts w:eastAsia="Times New Roman" w:cs="Times New Roman"/>
          <w:szCs w:val="24"/>
        </w:rPr>
        <w:t>συριζαία</w:t>
      </w:r>
      <w:proofErr w:type="spellEnd"/>
      <w:r>
        <w:rPr>
          <w:rFonts w:eastAsia="Times New Roman" w:cs="Times New Roman"/>
          <w:szCs w:val="24"/>
        </w:rPr>
        <w:t xml:space="preserve">; </w:t>
      </w:r>
    </w:p>
    <w:p w14:paraId="539FA40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συνάδελφε, συνεχίστε σας παρακαλώ. </w:t>
      </w:r>
    </w:p>
    <w:p w14:paraId="539FA40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 xml:space="preserve">Άμα μιλήσω σαν </w:t>
      </w:r>
      <w:proofErr w:type="spellStart"/>
      <w:r>
        <w:rPr>
          <w:rFonts w:eastAsia="Times New Roman" w:cs="Times New Roman"/>
          <w:szCs w:val="24"/>
        </w:rPr>
        <w:t>συριζαία</w:t>
      </w:r>
      <w:proofErr w:type="spellEnd"/>
      <w:r>
        <w:rPr>
          <w:rFonts w:eastAsia="Times New Roman" w:cs="Times New Roman"/>
          <w:szCs w:val="24"/>
        </w:rPr>
        <w:t xml:space="preserve">, θα πω ότι κάνετε απόπειρα να με λογοκρίνετε, εμένα την κακομοίρα την </w:t>
      </w:r>
      <w:r>
        <w:rPr>
          <w:rFonts w:eastAsia="Times New Roman" w:cs="Times New Roman"/>
          <w:szCs w:val="24"/>
        </w:rPr>
        <w:t xml:space="preserve">κομμουνίστρια </w:t>
      </w:r>
      <w:r>
        <w:rPr>
          <w:rFonts w:eastAsia="Times New Roman" w:cs="Times New Roman"/>
          <w:szCs w:val="24"/>
        </w:rPr>
        <w:t>που την βαράτε όλοι. Γιατί το κλάμα το έχετε εσείς, να παραπονιέστε και να κλαίτε. Προσέξτε</w:t>
      </w:r>
      <w:r>
        <w:rPr>
          <w:rFonts w:eastAsia="Times New Roman" w:cs="Times New Roman"/>
          <w:szCs w:val="24"/>
        </w:rPr>
        <w:t xml:space="preserve"> μόνο γιατί στη λάθος επικοινωνία της κεντρικής πολιτικής επιλογής υπέρ του κεφαλαίου, υπέρ των αποφάσεων της τρόικας, υπέρ του Νομισματικού Ταμείου, υπέρ των κεντρικών επιλογών του ΝΑΤΟ και της Ευρωπαϊκής Ένωσης, στο ανέκδοτο όταν κάποιος αρχίσει να τρώει</w:t>
      </w:r>
      <w:r>
        <w:rPr>
          <w:rFonts w:eastAsia="Times New Roman" w:cs="Times New Roman"/>
          <w:szCs w:val="24"/>
        </w:rPr>
        <w:t xml:space="preserve"> ξύλο υπάρχει περίπτωση να του πούνε, «Γιατί με δέρνεις;» και να του απαντήσουν, «Εσύ ξέρεις». Και αυτό στην πολιτική σημαίνει μια σειρά από πράγματα. </w:t>
      </w:r>
    </w:p>
    <w:p w14:paraId="539FA40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Επομένως, κόψτε το παραμύθι ότι θυσιάζεστε για μια Αριστερά που έχει πάρει το τιμόνι όλο δεξιά και έχει </w:t>
      </w:r>
      <w:proofErr w:type="spellStart"/>
      <w:r>
        <w:rPr>
          <w:rFonts w:eastAsia="Times New Roman" w:cs="Times New Roman"/>
          <w:szCs w:val="24"/>
        </w:rPr>
        <w:t>στουκάρει</w:t>
      </w:r>
      <w:proofErr w:type="spellEnd"/>
      <w:r>
        <w:rPr>
          <w:rFonts w:eastAsia="Times New Roman" w:cs="Times New Roman"/>
          <w:szCs w:val="24"/>
        </w:rPr>
        <w:t xml:space="preserve"> με το είδωλό της, κάνοντας τρακόσιες εξήντα μοίρες κύκλο. </w:t>
      </w:r>
    </w:p>
    <w:p w14:paraId="539FA40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 xml:space="preserve">Ευχαριστώ, κυρία συνάδελφε. </w:t>
      </w:r>
    </w:p>
    <w:p w14:paraId="539FA40F" w14:textId="77777777" w:rsidR="009E4222" w:rsidRDefault="00AC15E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έχουν κατατεθεί αιτήσεις ονομαστικής ψηφοφορίας από την Χρυσή Αυγή, από τη Δημοκρατική Συμπαράτα</w:t>
      </w:r>
      <w:r>
        <w:rPr>
          <w:rFonts w:eastAsia="Times New Roman" w:cs="Times New Roman"/>
          <w:szCs w:val="24"/>
        </w:rPr>
        <w:t>ξη και από το Κομμουνιστικό Κόμμα Ελλάδας.</w:t>
      </w:r>
    </w:p>
    <w:p w14:paraId="539FA410" w14:textId="77777777" w:rsidR="009E4222" w:rsidRDefault="00AC15E4">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Ξαναλέω ότι έχουμε συνεννοηθεί από το μεσημέρι, με πρόταση της κ. Χριστοδουλοπούλου -και το δέχθηκε η Ολομέλεια- ότι θα περατώσουμε τις εργασίες γύρω στις 20.00</w:t>
      </w:r>
      <w:r>
        <w:rPr>
          <w:rFonts w:eastAsia="Times New Roman" w:cs="Times New Roman"/>
          <w:szCs w:val="24"/>
        </w:rPr>
        <w:t>΄</w:t>
      </w:r>
      <w:r>
        <w:rPr>
          <w:rFonts w:eastAsia="Times New Roman" w:cs="Times New Roman"/>
          <w:szCs w:val="24"/>
        </w:rPr>
        <w:t xml:space="preserve"> – 20.20</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λπ.. </w:t>
      </w:r>
    </w:p>
    <w:p w14:paraId="539FA411" w14:textId="77777777" w:rsidR="009E4222" w:rsidRDefault="00AC15E4">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Στις 21.</w:t>
      </w:r>
      <w:r>
        <w:rPr>
          <w:rFonts w:eastAsia="Times New Roman" w:cs="Times New Roman"/>
          <w:szCs w:val="24"/>
        </w:rPr>
        <w:t xml:space="preserve">00΄ </w:t>
      </w:r>
      <w:r>
        <w:rPr>
          <w:rFonts w:eastAsia="Times New Roman" w:cs="Times New Roman"/>
          <w:szCs w:val="24"/>
        </w:rPr>
        <w:t>είπαμε.</w:t>
      </w:r>
      <w:r>
        <w:rPr>
          <w:rFonts w:eastAsia="Times New Roman" w:cs="Times New Roman"/>
          <w:szCs w:val="24"/>
        </w:rPr>
        <w:t xml:space="preserve"> </w:t>
      </w:r>
    </w:p>
    <w:p w14:paraId="539FA41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Η ειδοποίηση που έχω εγώ εδώ λέει περίπου στις 20.</w:t>
      </w:r>
      <w:r>
        <w:rPr>
          <w:rFonts w:eastAsia="Times New Roman" w:cs="Times New Roman"/>
          <w:szCs w:val="24"/>
        </w:rPr>
        <w:t>00΄</w:t>
      </w:r>
      <w:r>
        <w:rPr>
          <w:rFonts w:eastAsia="Times New Roman" w:cs="Times New Roman"/>
          <w:szCs w:val="24"/>
        </w:rPr>
        <w:t>.</w:t>
      </w:r>
    </w:p>
    <w:p w14:paraId="539FA41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Όποτε και να πείτε, στις 21.</w:t>
      </w:r>
      <w:r>
        <w:rPr>
          <w:rFonts w:eastAsia="Times New Roman" w:cs="Times New Roman"/>
          <w:szCs w:val="24"/>
        </w:rPr>
        <w:t xml:space="preserve">00΄ </w:t>
      </w:r>
      <w:r>
        <w:rPr>
          <w:rFonts w:eastAsia="Times New Roman" w:cs="Times New Roman"/>
          <w:szCs w:val="24"/>
        </w:rPr>
        <w:t xml:space="preserve">θα γίνει. </w:t>
      </w:r>
    </w:p>
    <w:p w14:paraId="539FA41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Ωραία, κυρία Κανέλλη. Να συνεννοηθούμε ότι εκείνη την ώρα περίπου θα γίνουν κ</w:t>
      </w:r>
      <w:r>
        <w:rPr>
          <w:rFonts w:eastAsia="Times New Roman" w:cs="Times New Roman"/>
          <w:szCs w:val="24"/>
        </w:rPr>
        <w:t>αι οι ψηφοφορίες. Το 20.15’, 20.30’ ας γίνει 20.45’. Έχουμε συνεννοηθεί, όμως, ότι περί εκείνης της ώρας θα κλείσουμε.</w:t>
      </w:r>
    </w:p>
    <w:p w14:paraId="539FA41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στις 20.</w:t>
      </w:r>
      <w:r>
        <w:rPr>
          <w:rFonts w:eastAsia="Times New Roman" w:cs="Times New Roman"/>
          <w:szCs w:val="24"/>
        </w:rPr>
        <w:t xml:space="preserve">00΄ </w:t>
      </w:r>
      <w:r>
        <w:rPr>
          <w:rFonts w:eastAsia="Times New Roman" w:cs="Times New Roman"/>
          <w:szCs w:val="24"/>
        </w:rPr>
        <w:t>είπαμε. Ο κ. Κακλαμάνης μετά είπε στις 20.</w:t>
      </w:r>
      <w:r>
        <w:rPr>
          <w:rFonts w:eastAsia="Times New Roman" w:cs="Times New Roman"/>
          <w:szCs w:val="24"/>
        </w:rPr>
        <w:t>00΄</w:t>
      </w:r>
      <w:r>
        <w:rPr>
          <w:rFonts w:eastAsia="Times New Roman" w:cs="Times New Roman"/>
          <w:szCs w:val="24"/>
        </w:rPr>
        <w:t xml:space="preserve">. </w:t>
      </w:r>
    </w:p>
    <w:p w14:paraId="539FA41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Στις 20.</w:t>
      </w:r>
      <w:r>
        <w:rPr>
          <w:rFonts w:eastAsia="Times New Roman" w:cs="Times New Roman"/>
          <w:szCs w:val="24"/>
        </w:rPr>
        <w:t xml:space="preserve">00΄ </w:t>
      </w:r>
      <w:r>
        <w:rPr>
          <w:rFonts w:eastAsia="Times New Roman" w:cs="Times New Roman"/>
          <w:szCs w:val="24"/>
        </w:rPr>
        <w:t>είπαμε. Στην αρχή είχαμε πει στις 21.</w:t>
      </w:r>
      <w:r>
        <w:rPr>
          <w:rFonts w:eastAsia="Times New Roman" w:cs="Times New Roman"/>
          <w:szCs w:val="24"/>
        </w:rPr>
        <w:t>00΄</w:t>
      </w:r>
      <w:r>
        <w:rPr>
          <w:rFonts w:eastAsia="Times New Roman" w:cs="Times New Roman"/>
          <w:szCs w:val="24"/>
        </w:rPr>
        <w:t>, απ’ ό,τι ξέρω. Είπαμε μετά στις 20.</w:t>
      </w:r>
      <w:r>
        <w:rPr>
          <w:rFonts w:eastAsia="Times New Roman" w:cs="Times New Roman"/>
          <w:szCs w:val="24"/>
        </w:rPr>
        <w:t>00΄</w:t>
      </w:r>
      <w:r>
        <w:rPr>
          <w:rFonts w:eastAsia="Times New Roman" w:cs="Times New Roman"/>
          <w:szCs w:val="24"/>
        </w:rPr>
        <w:t xml:space="preserve">. Μπορεί να ξεφύγουμε ένα τέταρτο, είκοσι λεπτά. Σύμφωνοι. </w:t>
      </w:r>
    </w:p>
    <w:p w14:paraId="539FA41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Βρούτσης</w:t>
      </w:r>
      <w:proofErr w:type="spellEnd"/>
      <w:r>
        <w:rPr>
          <w:rFonts w:eastAsia="Times New Roman" w:cs="Times New Roman"/>
          <w:szCs w:val="24"/>
        </w:rPr>
        <w:t xml:space="preserve"> από την Νέα Δημοκρατία. </w:t>
      </w:r>
    </w:p>
    <w:p w14:paraId="539FA41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Κυρίες και κύριοι συνάδελφοι, αν θα προσπαθούσε κάποιος να βάλει έναν τίτλο στο παρόν νομοσχέδιο το οποίο συζητούμε σήμερα στη Βουλή, νομίζω ότι πολύ εύκολα θα του προσέθετε τον τίτλο «Μνημείο κοινοβουλευτικού διασυρμού» ή «Μνημείο πολιτικού αμοραλισμού» ή</w:t>
      </w:r>
      <w:r>
        <w:rPr>
          <w:rFonts w:eastAsia="Times New Roman" w:cs="Times New Roman"/>
          <w:szCs w:val="24"/>
        </w:rPr>
        <w:t xml:space="preserve"> «Νομοσχέδιο αναξιοπρέπειας και πολιτικής υποκρισίας». </w:t>
      </w:r>
    </w:p>
    <w:p w14:paraId="539FA41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Τα λέω όλα αυτά, κύριε Υπουργέ, γιατί είναι μια καλή συγκυρία που είστε εδώ, παρών στη διαδικασία, γιατί την ώρα που συντελείται αυτή η συζήτηση στη Βουλή, ο Αντιπρόεδρος της Ευρωπαϊκής Επιτροπής, ο κ</w:t>
      </w:r>
      <w:r>
        <w:rPr>
          <w:rFonts w:eastAsia="Times New Roman" w:cs="Times New Roman"/>
          <w:szCs w:val="24"/>
        </w:rPr>
        <w:t xml:space="preserve">. </w:t>
      </w:r>
      <w:proofErr w:type="spellStart"/>
      <w:r>
        <w:rPr>
          <w:rFonts w:eastAsia="Times New Roman" w:cs="Times New Roman"/>
          <w:szCs w:val="24"/>
        </w:rPr>
        <w:t>Ντομπρόβσκι</w:t>
      </w:r>
      <w:proofErr w:type="spellEnd"/>
      <w:r>
        <w:rPr>
          <w:rFonts w:eastAsia="Times New Roman" w:cs="Times New Roman"/>
          <w:szCs w:val="24"/>
        </w:rPr>
        <w:t xml:space="preserve">, έκανε μια πολύ σκληρή δήλωση εναντίον της Κυβέρνησης ΣΥΡΙΖΑ-ΑΝΕΛ. </w:t>
      </w:r>
    </w:p>
    <w:p w14:paraId="539FA41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Συγκεκριμένα είπε αυτό το οποίο γνωρίζουμε όλοι στην Ελλάδα πλέον και γίνεται κτήμα στη συνείδηση του κάθε Έλληνα πολίτη. Είπε ότι ο Έλληνας φορολογούμενος, το ελληνικό νοικο</w:t>
      </w:r>
      <w:r>
        <w:rPr>
          <w:rFonts w:eastAsia="Times New Roman" w:cs="Times New Roman"/>
          <w:szCs w:val="24"/>
        </w:rPr>
        <w:t xml:space="preserve">κυριό, η ελληνική επιχείρηση πληρώνει σήμερα τον λαϊκισμό του ΣΥΡΙΖΑ. Οι αυξημένοι φόροι, οι άδικοι και αχρείαστοι, η μείωση των συντάξεων -επίσης άδικες και αχρείαστες- είναι αποτέλεσμα της δικής σας πολιτικής, του λαϊκισμού και της δημαγωγίας που φέρατε </w:t>
      </w:r>
      <w:r>
        <w:rPr>
          <w:rFonts w:eastAsia="Times New Roman" w:cs="Times New Roman"/>
          <w:szCs w:val="24"/>
        </w:rPr>
        <w:t xml:space="preserve">μόλις αναλάβατε την Κυβέρνηση. Και θα ήταν καλό σήμερα καθώς συζητούμε αυτό το επίμαχο νομοσχέδιο να τοποθετηθείτε, κύριε </w:t>
      </w:r>
      <w:proofErr w:type="spellStart"/>
      <w:r>
        <w:rPr>
          <w:rFonts w:eastAsia="Times New Roman" w:cs="Times New Roman"/>
          <w:szCs w:val="24"/>
        </w:rPr>
        <w:t>Τσακαλώτε</w:t>
      </w:r>
      <w:proofErr w:type="spellEnd"/>
      <w:r>
        <w:rPr>
          <w:rFonts w:eastAsia="Times New Roman" w:cs="Times New Roman"/>
          <w:szCs w:val="24"/>
        </w:rPr>
        <w:t xml:space="preserve">. Ο Αντιπρόεδρος της Ευρωπαϊκής Επιτροπής έκανε αυτή τη δήλωση. Δεν την έκανε ο οποιοσδήποτε. </w:t>
      </w:r>
    </w:p>
    <w:p w14:paraId="539FA41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w:t>
      </w:r>
      <w:r>
        <w:rPr>
          <w:rFonts w:eastAsia="Times New Roman" w:cs="Times New Roman"/>
          <w:b/>
          <w:szCs w:val="24"/>
        </w:rPr>
        <w:t xml:space="preserve"> Οικονομικών): </w:t>
      </w:r>
      <w:r>
        <w:rPr>
          <w:rFonts w:eastAsia="Times New Roman" w:cs="Times New Roman"/>
          <w:szCs w:val="24"/>
        </w:rPr>
        <w:t xml:space="preserve">Δεκαπέντε φορές έχουμε κάνει αυτή τη συζήτηση. Πόσες θέλετε να την κάνουμε; </w:t>
      </w:r>
    </w:p>
    <w:p w14:paraId="539FA41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 δεύτερο έχει να κάνει με κάποιες ειδικές παρατηρήσεις κατά τη διεξαγωγή της συζήτησης. Παρατηρώ σιγά-σιγά ότι η ανίερη συμμαχία ΣΥΡΙΖΑ-ΑΝΕΛ κάπ</w:t>
      </w:r>
      <w:r>
        <w:rPr>
          <w:rFonts w:eastAsia="Times New Roman" w:cs="Times New Roman"/>
          <w:szCs w:val="24"/>
        </w:rPr>
        <w:t xml:space="preserve">ου χάνει την ισορροπία της. Αυτή η </w:t>
      </w:r>
      <w:proofErr w:type="spellStart"/>
      <w:r>
        <w:rPr>
          <w:rFonts w:eastAsia="Times New Roman" w:cs="Times New Roman"/>
          <w:szCs w:val="24"/>
        </w:rPr>
        <w:t>λυκοσυμμαχία</w:t>
      </w:r>
      <w:proofErr w:type="spellEnd"/>
      <w:r>
        <w:rPr>
          <w:rFonts w:eastAsia="Times New Roman" w:cs="Times New Roman"/>
          <w:szCs w:val="24"/>
        </w:rPr>
        <w:t xml:space="preserve"> στο όνομα της καρέκλας, κάπου απαξιώνεται. Να είστε, λίγο προσεκτικοί, κύριοι του ΣΥΡΙΖΑ. </w:t>
      </w:r>
    </w:p>
    <w:p w14:paraId="539FA41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δείτε λίγο τα Πρακτικά των ομιλητών σήμερα. Αν εξαιρέσουμε από τους ΑΝΕΛ τον </w:t>
      </w:r>
      <w:r>
        <w:rPr>
          <w:rFonts w:eastAsia="Times New Roman" w:cs="Times New Roman"/>
          <w:szCs w:val="24"/>
        </w:rPr>
        <w:t xml:space="preserve">εισηγητή </w:t>
      </w:r>
      <w:r>
        <w:rPr>
          <w:rFonts w:eastAsia="Times New Roman" w:cs="Times New Roman"/>
          <w:szCs w:val="24"/>
        </w:rPr>
        <w:t>και τον Κοινοβουλευτικό</w:t>
      </w:r>
      <w:r>
        <w:rPr>
          <w:rFonts w:eastAsia="Times New Roman" w:cs="Times New Roman"/>
          <w:szCs w:val="24"/>
        </w:rPr>
        <w:t xml:space="preserve"> Εκπ</w:t>
      </w:r>
      <w:r>
        <w:rPr>
          <w:rFonts w:eastAsia="Times New Roman" w:cs="Times New Roman"/>
          <w:szCs w:val="24"/>
        </w:rPr>
        <w:t>ρόσωπο</w:t>
      </w:r>
      <w:r>
        <w:rPr>
          <w:rFonts w:eastAsia="Times New Roman" w:cs="Times New Roman"/>
          <w:szCs w:val="24"/>
        </w:rPr>
        <w:t xml:space="preserve">, ο οποίος δεν μίλησε ακόμα, ούτε ένας Βουλευτής των ΑΝΕΛ δεν βγήκε να υποστηρίξει το νομοσχέδιό σας. Δικό σας πρόβλημα. Απλά το καταχωρώ στα Πρακτικά, στη συζήτηση που κάνουμε, για να πάρετε τα μέτρα σας, να δείτε τι γίνεται. </w:t>
      </w:r>
    </w:p>
    <w:p w14:paraId="539FA41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Το τρίτο, επίσης σημαν</w:t>
      </w:r>
      <w:r>
        <w:rPr>
          <w:rFonts w:eastAsia="Times New Roman" w:cs="Times New Roman"/>
          <w:szCs w:val="24"/>
        </w:rPr>
        <w:t xml:space="preserve">τικό, είναι ότι μετά από δυο χρόνια διακυβέρνησης του ΣΥΡΙΖΑ, από τον Ιανουάριο του 2015, είδαμε για πρώτη φορά το φαινόμενο του </w:t>
      </w:r>
      <w:proofErr w:type="spellStart"/>
      <w:r>
        <w:rPr>
          <w:rFonts w:eastAsia="Times New Roman" w:cs="Times New Roman"/>
          <w:szCs w:val="24"/>
        </w:rPr>
        <w:t>ψευτοαντάρτη</w:t>
      </w:r>
      <w:proofErr w:type="spellEnd"/>
      <w:r>
        <w:rPr>
          <w:rFonts w:eastAsia="Times New Roman" w:cs="Times New Roman"/>
          <w:szCs w:val="24"/>
        </w:rPr>
        <w:t xml:space="preserve">, μετά τους </w:t>
      </w:r>
      <w:proofErr w:type="spellStart"/>
      <w:r>
        <w:rPr>
          <w:rFonts w:eastAsia="Times New Roman" w:cs="Times New Roman"/>
          <w:szCs w:val="24"/>
        </w:rPr>
        <w:t>ψευτοαγανακτισμένους</w:t>
      </w:r>
      <w:proofErr w:type="spellEnd"/>
      <w:r>
        <w:rPr>
          <w:rFonts w:eastAsia="Times New Roman" w:cs="Times New Roman"/>
          <w:szCs w:val="24"/>
        </w:rPr>
        <w:t>,. Είναι η περίπτωση των Οικολόγων που υποτίθεται ότι συμμετέχουν και στηρίζουν την</w:t>
      </w:r>
      <w:r>
        <w:rPr>
          <w:rFonts w:eastAsia="Times New Roman" w:cs="Times New Roman"/>
          <w:szCs w:val="24"/>
        </w:rPr>
        <w:t xml:space="preserve"> Κυβέρνηση. Το αντάρτικό τους κράτησε μόνο μια ώρα. Και οι δικαιολογίες του κ. Τσιρώνη μόνο φτηνές μπορούν να χαρακτηριστούν ή αστείες. Στην πράξη εύκολα μπορεί κάποιος να τους προσδώσει πλέον </w:t>
      </w:r>
      <w:r>
        <w:rPr>
          <w:rFonts w:eastAsia="Times New Roman" w:cs="Times New Roman"/>
          <w:szCs w:val="24"/>
        </w:rPr>
        <w:t xml:space="preserve">το  </w:t>
      </w:r>
      <w:r>
        <w:rPr>
          <w:rFonts w:eastAsia="Times New Roman" w:cs="Times New Roman"/>
          <w:szCs w:val="24"/>
        </w:rPr>
        <w:t>προσωνύμιο «Το αντάρτικο του γλυκού νερού», γιατί τέτοιο αν</w:t>
      </w:r>
      <w:r>
        <w:rPr>
          <w:rFonts w:eastAsia="Times New Roman" w:cs="Times New Roman"/>
          <w:szCs w:val="24"/>
        </w:rPr>
        <w:t xml:space="preserve">τάρτικο δεν έχει ξαναδεί η Βουλή. </w:t>
      </w:r>
    </w:p>
    <w:p w14:paraId="539FA41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Ας πάμε, όμως, στην ουσία των πραγμάτων. </w:t>
      </w:r>
    </w:p>
    <w:p w14:paraId="539FA42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έχετε συνειδητοποιήσει εκ μέρους της Κυβέρνησης τι ψηφίζετε σήμερα; Το είπα «κοινοβουλευτικό διασυρμό» για τον εξής απλό λόγο. Διότι αυτό που κάνετε </w:t>
      </w:r>
      <w:r>
        <w:rPr>
          <w:rFonts w:eastAsia="Times New Roman" w:cs="Times New Roman"/>
          <w:szCs w:val="24"/>
        </w:rPr>
        <w:t xml:space="preserve">σήμερα δεν έχει ιστορικό προηγούμενο. Μάρτυρες είναι όλοι οι Βουλευτές, με παλιότερη εμπειρία. Πραγματικά είναι ντροπή για το </w:t>
      </w:r>
      <w:r>
        <w:rPr>
          <w:rFonts w:eastAsia="Times New Roman" w:cs="Times New Roman"/>
          <w:szCs w:val="24"/>
        </w:rPr>
        <w:t>ελληνικό</w:t>
      </w:r>
      <w:r>
        <w:rPr>
          <w:rFonts w:eastAsia="Times New Roman" w:cs="Times New Roman"/>
          <w:szCs w:val="24"/>
        </w:rPr>
        <w:t xml:space="preserve"> Κοινοβούλιο, ακουμπά όλες τις πτέρυγες της Βουλής, κάτι το οποίο ψηφίστηκε </w:t>
      </w:r>
      <w:r>
        <w:rPr>
          <w:rFonts w:eastAsia="Times New Roman" w:cs="Times New Roman"/>
          <w:szCs w:val="24"/>
        </w:rPr>
        <w:lastRenderedPageBreak/>
        <w:t xml:space="preserve">πριν τέσσερις μήνες, να έρχεστε σήμερα να το </w:t>
      </w:r>
      <w:proofErr w:type="spellStart"/>
      <w:r>
        <w:rPr>
          <w:rFonts w:eastAsia="Times New Roman" w:cs="Times New Roman"/>
          <w:szCs w:val="24"/>
        </w:rPr>
        <w:t>ξ</w:t>
      </w:r>
      <w:r>
        <w:rPr>
          <w:rFonts w:eastAsia="Times New Roman" w:cs="Times New Roman"/>
          <w:szCs w:val="24"/>
        </w:rPr>
        <w:t>εψηφίζετε</w:t>
      </w:r>
      <w:proofErr w:type="spellEnd"/>
      <w:r>
        <w:rPr>
          <w:rFonts w:eastAsia="Times New Roman" w:cs="Times New Roman"/>
          <w:szCs w:val="24"/>
        </w:rPr>
        <w:t>. Δεν είναι μόνο οι ασφαλιστικές ή οι οικονομικές επιπτώσεις για τους νέους μηχανικούς, γιατρούς, δικηγόρους, γεωργούς, αυτό που κάνετε, το αρνητικό οικονομικό αποτέλεσμα που παράγει, αλλά είναι η διαδικασία που έχει μια ειδική σημειολογία. Ήταν η</w:t>
      </w:r>
      <w:r>
        <w:rPr>
          <w:rFonts w:eastAsia="Times New Roman" w:cs="Times New Roman"/>
          <w:szCs w:val="24"/>
        </w:rPr>
        <w:t xml:space="preserve"> στιγμή που ο Πρωθυπουργός μέσα στο Μαξίμου έδινε το χέρι του -ταυτόχρονα και τον λόγο της τιμής του- μαζί με τον κ. </w:t>
      </w:r>
      <w:proofErr w:type="spellStart"/>
      <w:r>
        <w:rPr>
          <w:rFonts w:eastAsia="Times New Roman" w:cs="Times New Roman"/>
          <w:szCs w:val="24"/>
        </w:rPr>
        <w:t>Κατρούγκαλο</w:t>
      </w:r>
      <w:proofErr w:type="spellEnd"/>
      <w:r>
        <w:rPr>
          <w:rFonts w:eastAsia="Times New Roman" w:cs="Times New Roman"/>
          <w:szCs w:val="24"/>
        </w:rPr>
        <w:t xml:space="preserve"> απέναντι στους εκπροσώπους μηχανικών, γιατρών, δικηγόρων, νέων αγροτών, ότι θα φέρει μια διάταξη η οποία τουλάχιστον για τα πέν</w:t>
      </w:r>
      <w:r>
        <w:rPr>
          <w:rFonts w:eastAsia="Times New Roman" w:cs="Times New Roman"/>
          <w:szCs w:val="24"/>
        </w:rPr>
        <w:t xml:space="preserve">τε χρόνια -εμείς είμαστε αντίθετοι με αυτό το κατασκεύασμα </w:t>
      </w:r>
      <w:proofErr w:type="spellStart"/>
      <w:r>
        <w:rPr>
          <w:rFonts w:eastAsia="Times New Roman" w:cs="Times New Roman"/>
          <w:szCs w:val="24"/>
        </w:rPr>
        <w:t>Κατρούγκαλου</w:t>
      </w:r>
      <w:proofErr w:type="spellEnd"/>
      <w:r>
        <w:rPr>
          <w:rFonts w:eastAsia="Times New Roman" w:cs="Times New Roman"/>
          <w:szCs w:val="24"/>
        </w:rPr>
        <w:t xml:space="preserve">- θα είναι λίγο πιο ήπια, για να αγκαλιάσει τους νέους. </w:t>
      </w:r>
    </w:p>
    <w:p w14:paraId="539FA42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Δεν πέρασαν τέσσερις μήνες από τον Μάιο 2016, μετά τον </w:t>
      </w:r>
      <w:r>
        <w:rPr>
          <w:rFonts w:eastAsia="Times New Roman" w:cs="Times New Roman"/>
          <w:szCs w:val="24"/>
        </w:rPr>
        <w:t>ν.</w:t>
      </w:r>
      <w:r>
        <w:rPr>
          <w:rFonts w:eastAsia="Times New Roman" w:cs="Times New Roman"/>
          <w:szCs w:val="24"/>
        </w:rPr>
        <w:t xml:space="preserve">4387/2016, και το </w:t>
      </w:r>
      <w:proofErr w:type="spellStart"/>
      <w:r>
        <w:rPr>
          <w:rFonts w:eastAsia="Times New Roman" w:cs="Times New Roman"/>
          <w:szCs w:val="24"/>
        </w:rPr>
        <w:t>ξεψηφίζετε</w:t>
      </w:r>
      <w:proofErr w:type="spellEnd"/>
      <w:r>
        <w:rPr>
          <w:rFonts w:eastAsia="Times New Roman" w:cs="Times New Roman"/>
          <w:szCs w:val="24"/>
        </w:rPr>
        <w:t xml:space="preserve"> σήμερα. Θα μπορούσε κάποιος να το πει και </w:t>
      </w:r>
      <w:r>
        <w:rPr>
          <w:rFonts w:eastAsia="Times New Roman" w:cs="Times New Roman"/>
          <w:szCs w:val="24"/>
        </w:rPr>
        <w:t xml:space="preserve">«νόμος-γόμα». Το ερώτημα είναι, γιατί; Στην ουσία ξηλώνετε τον νόμο, </w:t>
      </w:r>
      <w:proofErr w:type="spellStart"/>
      <w:r>
        <w:rPr>
          <w:rFonts w:eastAsia="Times New Roman" w:cs="Times New Roman"/>
          <w:szCs w:val="24"/>
        </w:rPr>
        <w:t>ξεψηφίζετε</w:t>
      </w:r>
      <w:proofErr w:type="spellEnd"/>
      <w:r>
        <w:rPr>
          <w:rFonts w:eastAsia="Times New Roman" w:cs="Times New Roman"/>
          <w:szCs w:val="24"/>
        </w:rPr>
        <w:t xml:space="preserve"> ό,τι ψηφίσατε. Υπάρχει, όμως, και κάτι χειρότερο. Το ότι παίρνετε πίσω τη νομοθεσία που κάνατε πριν τέσσερις μήνες, ουσιαστικά υποδηλώνει ότι ο νόμος από μόνος του έχει προβλήμ</w:t>
      </w:r>
      <w:r>
        <w:rPr>
          <w:rFonts w:eastAsia="Times New Roman" w:cs="Times New Roman"/>
          <w:szCs w:val="24"/>
        </w:rPr>
        <w:t xml:space="preserve">ατα και είναι στον αέρα. </w:t>
      </w:r>
    </w:p>
    <w:p w14:paraId="539FA42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Και δεν ξέρω αν έχετε καταλάβει πως όταν η κ. «</w:t>
      </w:r>
      <w:proofErr w:type="spellStart"/>
      <w:r>
        <w:rPr>
          <w:rFonts w:eastAsia="Times New Roman" w:cs="Times New Roman"/>
          <w:szCs w:val="24"/>
        </w:rPr>
        <w:t>Δρακουλέσκου</w:t>
      </w:r>
      <w:proofErr w:type="spellEnd"/>
      <w:r>
        <w:rPr>
          <w:rFonts w:eastAsia="Times New Roman" w:cs="Times New Roman"/>
          <w:szCs w:val="24"/>
        </w:rPr>
        <w:t>» βγήκε και είπε αυτά που είπε για το ασφαλιστικό, ότι πρέπει, δηλαδή, να γίνουν μειώσεις, ότι σας προτείνει να πάμε σε ρήτρα μηδενικού ελλείμματος και στις κύριες συντάξε</w:t>
      </w:r>
      <w:r>
        <w:rPr>
          <w:rFonts w:eastAsia="Times New Roman" w:cs="Times New Roman"/>
          <w:szCs w:val="24"/>
        </w:rPr>
        <w:t xml:space="preserve">ις. Και δεν υπήρξε καμμία απάντηση εκ μέρους του κ. </w:t>
      </w:r>
      <w:proofErr w:type="spellStart"/>
      <w:r>
        <w:rPr>
          <w:rFonts w:eastAsia="Times New Roman" w:cs="Times New Roman"/>
          <w:szCs w:val="24"/>
        </w:rPr>
        <w:t>Κατρούγκαλου</w:t>
      </w:r>
      <w:proofErr w:type="spellEnd"/>
      <w:r>
        <w:rPr>
          <w:rFonts w:eastAsia="Times New Roman" w:cs="Times New Roman"/>
          <w:szCs w:val="24"/>
        </w:rPr>
        <w:t xml:space="preserve">. Αυτό ουσιαστικά υπονοούσε. Ακόμη – ακόμη αυτό που ζήτησε ο κ. </w:t>
      </w:r>
      <w:proofErr w:type="spellStart"/>
      <w:r>
        <w:rPr>
          <w:rFonts w:eastAsia="Times New Roman" w:cs="Times New Roman"/>
          <w:szCs w:val="24"/>
        </w:rPr>
        <w:t>Κατρούγκαλος</w:t>
      </w:r>
      <w:proofErr w:type="spellEnd"/>
      <w:r>
        <w:rPr>
          <w:rFonts w:eastAsia="Times New Roman" w:cs="Times New Roman"/>
          <w:szCs w:val="24"/>
        </w:rPr>
        <w:t xml:space="preserve"> περί εθνικής συνεννόησης και πρόκλησης προς τη Νέα Δημοκρατία για τα εργασιακά, απέκρυψε ότι η μοναδική συμφωνία πο</w:t>
      </w:r>
      <w:r>
        <w:rPr>
          <w:rFonts w:eastAsia="Times New Roman" w:cs="Times New Roman"/>
          <w:szCs w:val="24"/>
        </w:rPr>
        <w:t xml:space="preserve">υ υπάρχει στο συγκεκριμένο ζήτημα, ήταν συμφωνία που πετύχαμε τον Σεπτέμβριο του 2014 με τους κοινωνικούς εταίρους κάτω από το </w:t>
      </w:r>
      <w:r>
        <w:rPr>
          <w:rFonts w:eastAsia="Times New Roman" w:cs="Times New Roman"/>
          <w:szCs w:val="24"/>
          <w:lang w:val="en-US"/>
        </w:rPr>
        <w:t>ILO</w:t>
      </w:r>
      <w:r>
        <w:rPr>
          <w:rFonts w:eastAsia="Times New Roman" w:cs="Times New Roman"/>
          <w:szCs w:val="24"/>
        </w:rPr>
        <w:t xml:space="preserve">, κάτι το οποίο απέκρυψε. </w:t>
      </w:r>
    </w:p>
    <w:p w14:paraId="539FA423" w14:textId="77777777" w:rsidR="009E4222" w:rsidRDefault="00AC15E4">
      <w:pPr>
        <w:spacing w:line="600" w:lineRule="auto"/>
        <w:ind w:firstLine="709"/>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539FA42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Δύο, τρεις παρατηρήσεις θέλω να κάνω ακόμα, κύριε Πρόεδρε, και ολοκληρώνω.</w:t>
      </w:r>
    </w:p>
    <w:p w14:paraId="539FA42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Εάν θεωρητικά, σήμερα, κυρίες και κύριοι συνάδελφοι του ΣΥΡΙΖΑ -γιατί πρέπει να εξηγηθεί και αυτό- υποθέσουμε ότι αυτό το νομοσχέδιο το έφερνε η Νέα Δημοκρατία, με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τω</w:t>
      </w:r>
      <w:r>
        <w:rPr>
          <w:rFonts w:eastAsia="Times New Roman" w:cs="Times New Roman"/>
          <w:szCs w:val="24"/>
        </w:rPr>
        <w:t xml:space="preserve">ν ενενήντα εννέα ετών και την ένταξη στο ταμείο όλων των ΔΕΚΟ -ΔΕΗ, ΟΤΕ, ΕΥΔΑΠ, ΕΛΒΟ και τα υπόλοιπα- τι θα συνέβαινε; Έξω στο Σύνταγμα -επικεφαλής οι Υπουργοί, ο κ. </w:t>
      </w:r>
      <w:proofErr w:type="spellStart"/>
      <w:r>
        <w:rPr>
          <w:rFonts w:eastAsia="Times New Roman" w:cs="Times New Roman"/>
          <w:szCs w:val="24"/>
        </w:rPr>
        <w:t>Τσακαλώτος</w:t>
      </w:r>
      <w:proofErr w:type="spellEnd"/>
      <w:r>
        <w:rPr>
          <w:rFonts w:eastAsia="Times New Roman" w:cs="Times New Roman"/>
          <w:szCs w:val="24"/>
        </w:rPr>
        <w:t xml:space="preserve">, ο κ. </w:t>
      </w:r>
      <w:proofErr w:type="spellStart"/>
      <w:r>
        <w:rPr>
          <w:rFonts w:eastAsia="Times New Roman" w:cs="Times New Roman"/>
          <w:szCs w:val="24"/>
        </w:rPr>
        <w:t>Κατρούγκαλος</w:t>
      </w:r>
      <w:proofErr w:type="spellEnd"/>
      <w:r>
        <w:rPr>
          <w:rFonts w:eastAsia="Times New Roman" w:cs="Times New Roman"/>
          <w:szCs w:val="24"/>
        </w:rPr>
        <w:t>, ο κ. Τσίπρας, παρόντος και των αγανακτισμένων και του κ. Κα</w:t>
      </w:r>
      <w:r>
        <w:rPr>
          <w:rFonts w:eastAsia="Times New Roman" w:cs="Times New Roman"/>
          <w:szCs w:val="24"/>
        </w:rPr>
        <w:t xml:space="preserve">μμένου- θα καιγόταν η Αθήνα, έτσι όπως το λέει στην καθομιλουμένη ο ελληνικός λαός. </w:t>
      </w:r>
    </w:p>
    <w:p w14:paraId="539FA42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Σήμερα τι κάνετε; Φέρνετε αυτό το νομοσχέδιο, το οποίο είναι σε λάθος κατεύθυνση. Υποθετικά, όμως, θα σας πω, κύριε </w:t>
      </w:r>
      <w:proofErr w:type="spellStart"/>
      <w:r>
        <w:rPr>
          <w:rFonts w:eastAsia="Times New Roman" w:cs="Times New Roman"/>
          <w:szCs w:val="24"/>
        </w:rPr>
        <w:t>Τσακαλώτε</w:t>
      </w:r>
      <w:proofErr w:type="spellEnd"/>
      <w:r>
        <w:rPr>
          <w:rFonts w:eastAsia="Times New Roman" w:cs="Times New Roman"/>
          <w:szCs w:val="24"/>
        </w:rPr>
        <w:t>, ότι αυτό το νομοσχέδιο ποτέ δεν θα ερχόταν σ</w:t>
      </w:r>
      <w:r>
        <w:rPr>
          <w:rFonts w:eastAsia="Times New Roman" w:cs="Times New Roman"/>
          <w:szCs w:val="24"/>
        </w:rPr>
        <w:t xml:space="preserve">την πράξη και στην πραγματικότητα με τη Νέα Δημοκρατία για δύο λόγους: Δεν θα υπήρχε Πρωθυπουργός -είτε ο Αντώνης Σαμαράς ως πρώην Πρωθυπουργός είτε ως αυριανός Πρωθυπουργός ο Κυριάκος Μητσοτάκης- που θα έφερνε ένα νομοσχέδιο με το οποίο θα </w:t>
      </w:r>
      <w:proofErr w:type="spellStart"/>
      <w:r>
        <w:rPr>
          <w:rFonts w:eastAsia="Times New Roman" w:cs="Times New Roman"/>
          <w:szCs w:val="24"/>
        </w:rPr>
        <w:t>ξεψήφιζε</w:t>
      </w:r>
      <w:proofErr w:type="spellEnd"/>
      <w:r>
        <w:rPr>
          <w:rFonts w:eastAsia="Times New Roman" w:cs="Times New Roman"/>
          <w:szCs w:val="24"/>
        </w:rPr>
        <w:t xml:space="preserve"> διατάξ</w:t>
      </w:r>
      <w:r>
        <w:rPr>
          <w:rFonts w:eastAsia="Times New Roman" w:cs="Times New Roman"/>
          <w:szCs w:val="24"/>
        </w:rPr>
        <w:t xml:space="preserve">εις για τις οποίες ο ίδιος έδωσε τον λόγο του. Και </w:t>
      </w:r>
      <w:r>
        <w:rPr>
          <w:rFonts w:eastAsia="Times New Roman" w:cs="Times New Roman"/>
          <w:szCs w:val="24"/>
        </w:rPr>
        <w:lastRenderedPageBreak/>
        <w:t xml:space="preserve">δεύτερον, ποτέ η Νέα Δημοκρατία –μα ποτέ!- δεν θα παραχωρούσε τον εθνικό πλούτο της χώρας για ενενήντα εννέα χρόνια. Αυτό το κάνει μόνο η Αριστερά, μόνο εσείς! </w:t>
      </w:r>
    </w:p>
    <w:p w14:paraId="539FA42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539FA428"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Νέας Δημοκρατίας)</w:t>
      </w:r>
    </w:p>
    <w:p w14:paraId="539FA42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w:t>
      </w:r>
      <w:proofErr w:type="spellStart"/>
      <w:r>
        <w:rPr>
          <w:rFonts w:eastAsia="Times New Roman" w:cs="Times New Roman"/>
          <w:szCs w:val="24"/>
        </w:rPr>
        <w:t>Βρούτση</w:t>
      </w:r>
      <w:proofErr w:type="spellEnd"/>
      <w:r>
        <w:rPr>
          <w:rFonts w:eastAsia="Times New Roman" w:cs="Times New Roman"/>
          <w:szCs w:val="24"/>
        </w:rPr>
        <w:t>.</w:t>
      </w:r>
    </w:p>
    <w:p w14:paraId="539FA42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συνάδελφος κ. Αθανάσιος </w:t>
      </w:r>
      <w:proofErr w:type="spellStart"/>
      <w:r>
        <w:rPr>
          <w:rFonts w:eastAsia="Times New Roman" w:cs="Times New Roman"/>
          <w:szCs w:val="24"/>
        </w:rPr>
        <w:t>Παφίλης</w:t>
      </w:r>
      <w:proofErr w:type="spellEnd"/>
      <w:r>
        <w:rPr>
          <w:rFonts w:eastAsia="Times New Roman" w:cs="Times New Roman"/>
          <w:szCs w:val="24"/>
        </w:rPr>
        <w:t>, Κοινοβουλευτικός Εκπρόσωπος του Κομμουνιστικού Κόμματος Ελλάδας, έχει τον λόγο.</w:t>
      </w:r>
    </w:p>
    <w:p w14:paraId="539FA42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Θα έλεγα ότι υποτίθεται πως υπάρχει μι</w:t>
      </w:r>
      <w:r>
        <w:rPr>
          <w:rFonts w:eastAsia="Times New Roman" w:cs="Times New Roman"/>
          <w:szCs w:val="24"/>
        </w:rPr>
        <w:t xml:space="preserve">α οξύτατη, σκληρή αντιπαράθεση -και όντως υπάρχει- ανάμεσα στην Κυβέρνηση ΣΥΡΙΖΑ-ΑΝΕΛ και στα άλλα κόμματα της </w:t>
      </w:r>
      <w:r>
        <w:rPr>
          <w:rFonts w:eastAsia="Times New Roman" w:cs="Times New Roman"/>
          <w:szCs w:val="24"/>
        </w:rPr>
        <w:t xml:space="preserve">Αντιπολίτευσης </w:t>
      </w:r>
      <w:r>
        <w:rPr>
          <w:rFonts w:eastAsia="Times New Roman" w:cs="Times New Roman"/>
          <w:szCs w:val="24"/>
        </w:rPr>
        <w:t>με αφορμή το συζητούμενο νομοσχέδιο, το οποίο τι είναι; Δεν θα πω κα</w:t>
      </w:r>
      <w:r>
        <w:rPr>
          <w:rFonts w:eastAsia="Times New Roman" w:cs="Times New Roman"/>
          <w:szCs w:val="24"/>
        </w:rPr>
        <w:t>μ</w:t>
      </w:r>
      <w:r>
        <w:rPr>
          <w:rFonts w:eastAsia="Times New Roman" w:cs="Times New Roman"/>
          <w:szCs w:val="24"/>
        </w:rPr>
        <w:t xml:space="preserve">μιά σοφία. Είναι δεσμεύσεις του τρίτου μνημονίου, είναι </w:t>
      </w:r>
      <w:proofErr w:type="spellStart"/>
      <w:r>
        <w:rPr>
          <w:rFonts w:eastAsia="Times New Roman" w:cs="Times New Roman"/>
          <w:szCs w:val="24"/>
        </w:rPr>
        <w:t>προαπ</w:t>
      </w:r>
      <w:r>
        <w:rPr>
          <w:rFonts w:eastAsia="Times New Roman" w:cs="Times New Roman"/>
          <w:szCs w:val="24"/>
        </w:rPr>
        <w:t>αιτούμενα</w:t>
      </w:r>
      <w:proofErr w:type="spellEnd"/>
      <w:r>
        <w:rPr>
          <w:rFonts w:eastAsia="Times New Roman" w:cs="Times New Roman"/>
          <w:szCs w:val="24"/>
        </w:rPr>
        <w:t xml:space="preserve"> για την </w:t>
      </w:r>
      <w:proofErr w:type="spellStart"/>
      <w:r>
        <w:rPr>
          <w:rFonts w:eastAsia="Times New Roman" w:cs="Times New Roman"/>
          <w:szCs w:val="24"/>
        </w:rPr>
        <w:t>υποδόση</w:t>
      </w:r>
      <w:proofErr w:type="spellEnd"/>
      <w:r>
        <w:rPr>
          <w:rFonts w:eastAsia="Times New Roman" w:cs="Times New Roman"/>
          <w:szCs w:val="24"/>
        </w:rPr>
        <w:t xml:space="preserve"> των 2,5 δισεκατομμυρίων ευρώ.</w:t>
      </w:r>
    </w:p>
    <w:p w14:paraId="539FA42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Κι έχουμε, λοιπόν, τώρα εδώ το γνωστό πολιτικό παιχνίδι, αντιστροφή και εναλλαγή των ρόλων -γνωστό και θα εξηγήσω τι εννοώ- με μοναδικό στόχο -και αυτό είναι το πιο σημαντικό και δεν μιλάω για την Αίθουσα εκ μέρους του ΚΚΕ, μιλάω για τον λαό- να εγκλωβιστε</w:t>
      </w:r>
      <w:r>
        <w:rPr>
          <w:rFonts w:eastAsia="Times New Roman" w:cs="Times New Roman"/>
          <w:szCs w:val="24"/>
        </w:rPr>
        <w:t xml:space="preserve">ί για άλλη μία φορά ο λαός σε πλαστά διλήμματα και να μην δει πού είναι το συμφέρον του. Να εγκλωβιστεί στο δίλημμα που του θέτετε εσείς -πλην ΚΚΕ- ποιος είναι, δηλαδή, ο καλύτερος διαχειριστής της δυστυχίας του. Γιατί αυτή είναι η ουσία. </w:t>
      </w:r>
    </w:p>
    <w:p w14:paraId="539FA42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η αντιπαράθε</w:t>
      </w:r>
      <w:r>
        <w:rPr>
          <w:rFonts w:eastAsia="Times New Roman" w:cs="Times New Roman"/>
          <w:szCs w:val="24"/>
        </w:rPr>
        <w:t>ση εδώ μέσα δεν γίνεται για το πώς θα επανέλθει ο κόσμος έστω στο 2009, σε αυτές τις κάποιες κατακτήσεις που είχε, ούτε πώς θα ανατραπεί συνολικά και ριζικά όλη αυτή η πολιτική. Η ουσία της αντιπαράθεσης εδώ μέσα είναι -και αυτό πρέπει να το γνωρίζει ο ελλ</w:t>
      </w:r>
      <w:r>
        <w:rPr>
          <w:rFonts w:eastAsia="Times New Roman" w:cs="Times New Roman"/>
          <w:szCs w:val="24"/>
        </w:rPr>
        <w:t xml:space="preserve">ηνικός λαός- ποιος θα υπηρετήσει καλύτερα τα συμφέροντα των μονοπωλίων και του κεφαλαίου, τμημάτων του -εδώ υπάρχουν συγκρούσεις, τα είπε ο Νίκος </w:t>
      </w:r>
      <w:proofErr w:type="spellStart"/>
      <w:r>
        <w:rPr>
          <w:rFonts w:eastAsia="Times New Roman" w:cs="Times New Roman"/>
          <w:szCs w:val="24"/>
        </w:rPr>
        <w:t>Καραθανασόπουλος</w:t>
      </w:r>
      <w:proofErr w:type="spellEnd"/>
      <w:r>
        <w:rPr>
          <w:rFonts w:eastAsia="Times New Roman" w:cs="Times New Roman"/>
          <w:szCs w:val="24"/>
        </w:rPr>
        <w:t xml:space="preserve"> πολύ αναλυτικά- που, όμως, αυτά τα συμφέροντα περνούν πάνω από την ισοπέδωση των λαϊκών στρωμ</w:t>
      </w:r>
      <w:r>
        <w:rPr>
          <w:rFonts w:eastAsia="Times New Roman" w:cs="Times New Roman"/>
          <w:szCs w:val="24"/>
        </w:rPr>
        <w:t xml:space="preserve">άτων. </w:t>
      </w:r>
    </w:p>
    <w:p w14:paraId="539FA42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Άρα, από αυτήν την κοκορομαχία, τον </w:t>
      </w:r>
      <w:proofErr w:type="spellStart"/>
      <w:r>
        <w:rPr>
          <w:rFonts w:eastAsia="Times New Roman" w:cs="Times New Roman"/>
          <w:szCs w:val="24"/>
        </w:rPr>
        <w:t>ψευτοκαβγά</w:t>
      </w:r>
      <w:proofErr w:type="spellEnd"/>
      <w:r>
        <w:rPr>
          <w:rFonts w:eastAsia="Times New Roman" w:cs="Times New Roman"/>
          <w:szCs w:val="24"/>
        </w:rPr>
        <w:t xml:space="preserve"> -για να μην πω πιο βαριές εκφράσεις εδώ μέσα- ο λαός δεν έχει να λαμβάνει τίποτα. Έχει να λάβει τίποτα από αυτά που λέει και η Κυβέρνηση και εσείς οι υπόλοιποι; Τίποτα δεν έχει να λάβει. Ο καβγάς απλώς </w:t>
      </w:r>
      <w:r>
        <w:rPr>
          <w:rFonts w:eastAsia="Times New Roman" w:cs="Times New Roman"/>
          <w:szCs w:val="24"/>
        </w:rPr>
        <w:t xml:space="preserve">είναι για το ποιος είναι ο καλύτερος σερβιτόρος των συμφερόντων των μονοπωλίων και της καπιταλιστικής ανάπτυξης. </w:t>
      </w:r>
    </w:p>
    <w:p w14:paraId="539FA42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φαντάζομαι πως δεν υπάρχει καλοπροαίρετος άνθρωπος που να μας βλέπει ή να μας ακούει –και δεν λέω για την Αίθουσα, γιατί εδώ υπάρχει πλήρη</w:t>
      </w:r>
      <w:r>
        <w:rPr>
          <w:rFonts w:eastAsia="Times New Roman" w:cs="Times New Roman"/>
          <w:szCs w:val="24"/>
        </w:rPr>
        <w:t>ς συναίσθηση, τουλάχιστον της συντριπτικής πλειοψηφίας- που να μην αντιλαμβάνεται ότι οι ρυθμίσεις και αυτού του νομοσχεδίου -όπως και άλλες βέβαια- δεν έχουν καμμία σχέση με τα λαϊκά συμφέροντα.</w:t>
      </w:r>
    </w:p>
    <w:p w14:paraId="539FA430" w14:textId="77777777" w:rsidR="009E4222" w:rsidRDefault="00AC15E4">
      <w:pPr>
        <w:spacing w:line="600" w:lineRule="auto"/>
        <w:ind w:firstLine="720"/>
        <w:jc w:val="both"/>
        <w:rPr>
          <w:rFonts w:eastAsia="Times New Roman"/>
          <w:szCs w:val="24"/>
        </w:rPr>
      </w:pPr>
      <w:r>
        <w:rPr>
          <w:rFonts w:eastAsia="Times New Roman"/>
          <w:szCs w:val="24"/>
        </w:rPr>
        <w:t xml:space="preserve">Δεν έχει, δηλαδή, λαμβάνειν, όπως λέμε, ο λαός τίποτα από αυτά που φέρνει η Κυβέρνηση και από αυτά που φωνάζει η Αξιωματική και η άλλη </w:t>
      </w:r>
      <w:r>
        <w:rPr>
          <w:rFonts w:eastAsia="Times New Roman"/>
          <w:szCs w:val="24"/>
        </w:rPr>
        <w:t>Αντιπολίτευση</w:t>
      </w:r>
      <w:r>
        <w:rPr>
          <w:rFonts w:eastAsia="Times New Roman"/>
          <w:szCs w:val="24"/>
        </w:rPr>
        <w:t>. Το αντίθετο, πρέπει να πιάνει τις τσέπες του.</w:t>
      </w:r>
    </w:p>
    <w:p w14:paraId="539FA431" w14:textId="77777777" w:rsidR="009E4222" w:rsidRDefault="00AC15E4">
      <w:pPr>
        <w:spacing w:line="600" w:lineRule="auto"/>
        <w:ind w:firstLine="720"/>
        <w:jc w:val="both"/>
        <w:rPr>
          <w:rFonts w:eastAsia="Times New Roman"/>
          <w:szCs w:val="24"/>
        </w:rPr>
      </w:pPr>
      <w:r>
        <w:rPr>
          <w:rFonts w:eastAsia="Times New Roman"/>
          <w:szCs w:val="24"/>
        </w:rPr>
        <w:lastRenderedPageBreak/>
        <w:t>Πού καταλήγει αυτός ο καβγάς και αυτή η οξύτητα με την συνδρ</w:t>
      </w:r>
      <w:r>
        <w:rPr>
          <w:rFonts w:eastAsia="Times New Roman"/>
          <w:szCs w:val="24"/>
        </w:rPr>
        <w:t xml:space="preserve">ομή των μέσων μαζικής ενημέρωσης και πολλών άλλων παραγόντων; Καταλήγει σε μια προσπάθεια γενικής πολιτικής εξαπάτησης του λαού. </w:t>
      </w:r>
    </w:p>
    <w:p w14:paraId="539FA432" w14:textId="77777777" w:rsidR="009E4222" w:rsidRDefault="00AC15E4">
      <w:pPr>
        <w:spacing w:line="600" w:lineRule="auto"/>
        <w:ind w:firstLine="720"/>
        <w:jc w:val="both"/>
        <w:rPr>
          <w:rFonts w:eastAsia="Times New Roman"/>
          <w:szCs w:val="24"/>
        </w:rPr>
      </w:pPr>
      <w:r>
        <w:rPr>
          <w:rFonts w:eastAsia="Times New Roman"/>
          <w:szCs w:val="24"/>
        </w:rPr>
        <w:t>Τι λέει η Κυβέρνηση; Εδώ είναι εκπληκτικά πράγματα. «Πετύχαμε…» -λέει- «…τη διαπραγμάτευση». Μα, καλά σοβαρολογείτε; Στο Θεό σ</w:t>
      </w:r>
      <w:r>
        <w:rPr>
          <w:rFonts w:eastAsia="Times New Roman"/>
          <w:szCs w:val="24"/>
        </w:rPr>
        <w:t>ας, είστε καλά; Έχει γονατίσει όλη η ελληνική κοινωνία με το τρίτο μνημόνιο και λέτε ότι πετύχατε στη διαπραγμάτευση και έχετε ορίζοντες κ</w:t>
      </w:r>
      <w:r>
        <w:rPr>
          <w:rFonts w:eastAsia="Times New Roman"/>
          <w:szCs w:val="24"/>
        </w:rPr>
        <w:t>.</w:t>
      </w:r>
      <w:r>
        <w:rPr>
          <w:rFonts w:eastAsia="Times New Roman"/>
          <w:szCs w:val="24"/>
        </w:rPr>
        <w:t>λπ. και κάθε μέρα παίρνετε μέτρα που επιδεινώνουν την θέση των λαϊκών στρωμάτων;</w:t>
      </w:r>
    </w:p>
    <w:p w14:paraId="539FA433" w14:textId="77777777" w:rsidR="009E4222" w:rsidRDefault="00AC15E4">
      <w:pPr>
        <w:spacing w:line="600" w:lineRule="auto"/>
        <w:ind w:firstLine="720"/>
        <w:jc w:val="both"/>
        <w:rPr>
          <w:rFonts w:eastAsia="Times New Roman"/>
          <w:szCs w:val="24"/>
        </w:rPr>
      </w:pPr>
      <w:r>
        <w:rPr>
          <w:rFonts w:eastAsia="Times New Roman"/>
          <w:szCs w:val="24"/>
        </w:rPr>
        <w:t>Εκτός -και έτσι είναι- αν εννοείτε ό</w:t>
      </w:r>
      <w:r>
        <w:rPr>
          <w:rFonts w:eastAsia="Times New Roman"/>
          <w:szCs w:val="24"/>
        </w:rPr>
        <w:t>τι βεβαίως πετύχατε. Πετύχατε η διαπραγμάτευση να είναι σε όφελος των μονοπωλίων, των επιχειρηματικών ομίλων και μάλιστα σκανδαλωδώς. Η Νέα Δημοκρατία στα κεραμίδια. Θα τρελαθούμε εδώ μέσα. Βγαίνει η Νέα Δημοκρατία, το ΠΑΣΟΚ, η Ένωση Κεντρώων και άλλοι, το</w:t>
      </w:r>
      <w:r>
        <w:rPr>
          <w:rFonts w:eastAsia="Times New Roman"/>
          <w:szCs w:val="24"/>
        </w:rPr>
        <w:t xml:space="preserve"> Ποτάμι, που τις ιδιωτικοποιήσεις τις έχουν πρωινή, μεσημεριανή και βραδινή προσευχή -«όλα στους ιδιώτες», «όλα στους ιδιώτες»- και έχουν σηκώσει σημαία κατά των ιδιωτικοποιήσεων. Και </w:t>
      </w:r>
      <w:r>
        <w:rPr>
          <w:rFonts w:eastAsia="Times New Roman"/>
          <w:szCs w:val="24"/>
        </w:rPr>
        <w:lastRenderedPageBreak/>
        <w:t>τις έχουν κάνει όταν ήταν κυβέρνηση και τις προγραμματίζουν για το επόμε</w:t>
      </w:r>
      <w:r>
        <w:rPr>
          <w:rFonts w:eastAsia="Times New Roman"/>
          <w:szCs w:val="24"/>
        </w:rPr>
        <w:t>νο διάστημα. Και επειδή μυρίζονται εκλογικό υλικό ορισμένοι -δεν θέλω να ονομάσω, γιατί είναι και μικρότερα κόμματα- για αυτό βγαίνουν στα κεραμίδια.</w:t>
      </w:r>
    </w:p>
    <w:p w14:paraId="539FA434" w14:textId="77777777" w:rsidR="009E4222" w:rsidRDefault="00AC15E4">
      <w:pPr>
        <w:spacing w:line="600" w:lineRule="auto"/>
        <w:ind w:firstLine="720"/>
        <w:jc w:val="both"/>
        <w:rPr>
          <w:rFonts w:eastAsia="Times New Roman"/>
          <w:szCs w:val="24"/>
        </w:rPr>
      </w:pPr>
      <w:r>
        <w:rPr>
          <w:rFonts w:eastAsia="Times New Roman"/>
          <w:szCs w:val="24"/>
        </w:rPr>
        <w:t>Αλήθεια, σοβαρολογείτε; Τόσο καιρό αυτό δεν λέτε; Το κράτος εκείνο, το άλλο, το οποίο πίνει το αίμα του λα</w:t>
      </w:r>
      <w:r>
        <w:rPr>
          <w:rFonts w:eastAsia="Times New Roman"/>
          <w:szCs w:val="24"/>
        </w:rPr>
        <w:t xml:space="preserve">ού, να πάνε στους ιδιώτες όλα, να απολυθούν οι δημόσιοι υπάλληλοι. Και τώρα που βλέπετε τον ΣΥΡΙΖΑ σε αυτήν τη φάση να καταρρέει -εννοώ στη συνείδηση του λαού- βρήκατε εκλογικό ψωμί. </w:t>
      </w:r>
      <w:proofErr w:type="spellStart"/>
      <w:r>
        <w:rPr>
          <w:rFonts w:eastAsia="Times New Roman"/>
          <w:szCs w:val="24"/>
        </w:rPr>
        <w:t>Αμ</w:t>
      </w:r>
      <w:proofErr w:type="spellEnd"/>
      <w:r>
        <w:rPr>
          <w:rFonts w:eastAsia="Times New Roman"/>
          <w:szCs w:val="24"/>
        </w:rPr>
        <w:t xml:space="preserve"> δε! Δεν είμαστε στη χώρα των λωτοφάγων. </w:t>
      </w:r>
    </w:p>
    <w:p w14:paraId="539FA435" w14:textId="77777777" w:rsidR="009E4222" w:rsidRDefault="00AC15E4">
      <w:pPr>
        <w:spacing w:line="600" w:lineRule="auto"/>
        <w:ind w:firstLine="720"/>
        <w:jc w:val="both"/>
        <w:rPr>
          <w:rFonts w:eastAsia="Times New Roman"/>
          <w:szCs w:val="24"/>
        </w:rPr>
      </w:pPr>
      <w:r>
        <w:rPr>
          <w:rFonts w:eastAsia="Times New Roman"/>
          <w:szCs w:val="24"/>
        </w:rPr>
        <w:t>Λέτε, λοιπόν, τώρα ότι η αντι</w:t>
      </w:r>
      <w:r>
        <w:rPr>
          <w:rFonts w:eastAsia="Times New Roman"/>
          <w:szCs w:val="24"/>
        </w:rPr>
        <w:t xml:space="preserve">παράθεση γίνεται με ψέματα. Και τα λέει και η Κυβέρνηση και η </w:t>
      </w:r>
      <w:r>
        <w:rPr>
          <w:rFonts w:eastAsia="Times New Roman"/>
          <w:szCs w:val="24"/>
        </w:rPr>
        <w:t>Αντιπολίτευση</w:t>
      </w:r>
      <w:r>
        <w:rPr>
          <w:rFonts w:eastAsia="Times New Roman"/>
          <w:szCs w:val="24"/>
        </w:rPr>
        <w:t>, η μεγαλύτερη ή η μικρότερη. Να μιλήσουμε με αλήθειες και με επιχειρήματα. Να μιλήσουμε, λοιπόν.</w:t>
      </w:r>
    </w:p>
    <w:p w14:paraId="539FA436" w14:textId="77777777" w:rsidR="009E4222" w:rsidRDefault="00AC15E4">
      <w:pPr>
        <w:spacing w:line="600" w:lineRule="auto"/>
        <w:ind w:firstLine="720"/>
        <w:jc w:val="both"/>
        <w:rPr>
          <w:rFonts w:eastAsia="Times New Roman"/>
          <w:szCs w:val="24"/>
        </w:rPr>
      </w:pPr>
      <w:r>
        <w:rPr>
          <w:rFonts w:eastAsia="Times New Roman"/>
          <w:szCs w:val="24"/>
        </w:rPr>
        <w:lastRenderedPageBreak/>
        <w:t>Πρώτον, είναι αλήθεια ή ψέμα ότι το τρίτο μνημόνιο το ψηφίσατε όλοι μαζί; Το ψηφίσα</w:t>
      </w:r>
      <w:r>
        <w:rPr>
          <w:rFonts w:eastAsia="Times New Roman"/>
          <w:szCs w:val="24"/>
        </w:rPr>
        <w:t xml:space="preserve">τε ή όχι; Νέα Δημοκρατία, ΣΥΡΙΖΑ, ΑΝΕΛ δεδομένο. Νέα Δημοκρατία, ΠΑΣΟΚ, </w:t>
      </w:r>
      <w:r>
        <w:rPr>
          <w:rFonts w:eastAsia="Times New Roman"/>
          <w:szCs w:val="24"/>
        </w:rPr>
        <w:t>Ποτάμι</w:t>
      </w:r>
      <w:r>
        <w:rPr>
          <w:rFonts w:eastAsia="Times New Roman"/>
          <w:szCs w:val="24"/>
        </w:rPr>
        <w:t>, το ψηφίσατε; Και η Ένωση Κεντρώων, όπως είπε ο Κοινοβουλευτικός Εκπρόσωπος, είπε: «Δώσαμε και εμείς συναίνεση για αυτό». Το ψηφίσατε; Και τώρα τι παριστάνετε, δηλαδή; Ότι δεν ξ</w:t>
      </w:r>
      <w:r>
        <w:rPr>
          <w:rFonts w:eastAsia="Times New Roman"/>
          <w:szCs w:val="24"/>
        </w:rPr>
        <w:t>έρατε τι ψηφίσατε; Τι φωνάζετε για τις ιδιωτικοποιήσεις; Ξέρατε τι ψηφίζατε; Θα διαβάσω παρακάτω.</w:t>
      </w:r>
    </w:p>
    <w:p w14:paraId="539FA437" w14:textId="77777777" w:rsidR="009E4222" w:rsidRDefault="00AC15E4">
      <w:pPr>
        <w:spacing w:line="600" w:lineRule="auto"/>
        <w:ind w:firstLine="720"/>
        <w:jc w:val="both"/>
        <w:rPr>
          <w:rFonts w:eastAsia="Times New Roman"/>
          <w:szCs w:val="24"/>
        </w:rPr>
      </w:pPr>
      <w:r>
        <w:rPr>
          <w:rFonts w:eastAsia="Times New Roman"/>
          <w:szCs w:val="24"/>
        </w:rPr>
        <w:t xml:space="preserve">Ο ΣΥΡΙΖΑ τι απαντά από την πλευρά του; Δεν σημαίνει ιδιωτικοποίηση, παραδείγματος χάριν, η μεταφορά των ΔΕΚΟ και άλλων δημοσίων στο </w:t>
      </w:r>
      <w:r>
        <w:rPr>
          <w:rFonts w:eastAsia="Times New Roman"/>
          <w:szCs w:val="24"/>
        </w:rPr>
        <w:t>ταμείο</w:t>
      </w:r>
      <w:r>
        <w:rPr>
          <w:rFonts w:eastAsia="Times New Roman"/>
          <w:szCs w:val="24"/>
        </w:rPr>
        <w:t>. Δεν σημαίνει. Μάλι</w:t>
      </w:r>
      <w:r>
        <w:rPr>
          <w:rFonts w:eastAsia="Times New Roman"/>
          <w:szCs w:val="24"/>
        </w:rPr>
        <w:t>στα! Για να δούμε ποιος είναι σε αυτήν την Αίθουσα που λέει ψέματα και ποιος είναι που λέει αλήθεια.</w:t>
      </w:r>
    </w:p>
    <w:p w14:paraId="539FA438" w14:textId="77777777" w:rsidR="009E4222" w:rsidRDefault="00AC15E4">
      <w:pPr>
        <w:spacing w:line="600" w:lineRule="auto"/>
        <w:ind w:firstLine="720"/>
        <w:jc w:val="both"/>
        <w:rPr>
          <w:rFonts w:eastAsia="Times New Roman"/>
          <w:szCs w:val="24"/>
        </w:rPr>
      </w:pPr>
      <w:r>
        <w:rPr>
          <w:rFonts w:eastAsia="Times New Roman"/>
          <w:szCs w:val="24"/>
        </w:rPr>
        <w:t xml:space="preserve">Διαβάζουμε, λοιπόν, στη σελίδα χίλια τριάντα, τρίτο μνημόνιο: «Πρωταρχικός ρόλος του </w:t>
      </w:r>
      <w:r>
        <w:rPr>
          <w:rFonts w:eastAsia="Times New Roman"/>
          <w:szCs w:val="24"/>
        </w:rPr>
        <w:t xml:space="preserve">ταμείου </w:t>
      </w:r>
      <w:r>
        <w:rPr>
          <w:rFonts w:eastAsia="Times New Roman"/>
          <w:szCs w:val="24"/>
        </w:rPr>
        <w:t>είναι να διαχειρίζεται ελληνικά περιουσιακά στοιχεία σημαντική</w:t>
      </w:r>
      <w:r>
        <w:rPr>
          <w:rFonts w:eastAsia="Times New Roman"/>
          <w:szCs w:val="24"/>
        </w:rPr>
        <w:t xml:space="preserve">ς αξίας και να προστατεύει, να δημιουργεί </w:t>
      </w:r>
      <w:r>
        <w:rPr>
          <w:rFonts w:eastAsia="Times New Roman"/>
          <w:szCs w:val="24"/>
        </w:rPr>
        <w:lastRenderedPageBreak/>
        <w:t>και εν τέλει να μεγιστοποιεί την αξία τους, την οποία θα ρευστοποιεί με ιδιωτικοποιήσεις και άλλα μέσα». Αυτό είναι το φύλλο συκής.</w:t>
      </w:r>
    </w:p>
    <w:p w14:paraId="539FA439" w14:textId="77777777" w:rsidR="009E4222" w:rsidRDefault="00AC15E4">
      <w:pPr>
        <w:spacing w:line="600" w:lineRule="auto"/>
        <w:ind w:firstLine="720"/>
        <w:jc w:val="both"/>
        <w:rPr>
          <w:rFonts w:eastAsia="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Και άλλα μέσα. Αυτό είναι η ουσία.</w:t>
      </w:r>
    </w:p>
    <w:p w14:paraId="539FA43A" w14:textId="77777777" w:rsidR="009E4222" w:rsidRDefault="00AC15E4">
      <w:pPr>
        <w:spacing w:line="600" w:lineRule="auto"/>
        <w:ind w:firstLine="720"/>
        <w:jc w:val="both"/>
        <w:rPr>
          <w:rFonts w:eastAsia="Times New Roman"/>
          <w:szCs w:val="24"/>
        </w:rPr>
      </w:pPr>
      <w:r>
        <w:rPr>
          <w:rFonts w:eastAsia="Times New Roman"/>
          <w:b/>
          <w:szCs w:val="24"/>
        </w:rPr>
        <w:t>ΑΘ</w:t>
      </w:r>
      <w:r>
        <w:rPr>
          <w:rFonts w:eastAsia="Times New Roman"/>
          <w:b/>
          <w:szCs w:val="24"/>
        </w:rPr>
        <w:t xml:space="preserve">ΑΝΑΣΙΟΣ ΠΑΦΙΛΗΣ: </w:t>
      </w:r>
      <w:r>
        <w:rPr>
          <w:rFonts w:eastAsia="Times New Roman"/>
          <w:szCs w:val="24"/>
        </w:rPr>
        <w:t xml:space="preserve">Εσείς το υπογράψατε; Η Κυβέρνηση το υπέγραψε. </w:t>
      </w:r>
    </w:p>
    <w:p w14:paraId="539FA43B" w14:textId="77777777" w:rsidR="009E4222" w:rsidRDefault="00AC15E4">
      <w:pPr>
        <w:spacing w:line="600" w:lineRule="auto"/>
        <w:ind w:firstLine="720"/>
        <w:jc w:val="both"/>
        <w:rPr>
          <w:rFonts w:eastAsia="Times New Roman"/>
          <w:szCs w:val="24"/>
        </w:rPr>
      </w:pPr>
      <w:r>
        <w:rPr>
          <w:rFonts w:eastAsia="Times New Roman"/>
          <w:szCs w:val="24"/>
        </w:rPr>
        <w:t xml:space="preserve">Να συνεχίσω, λοιπόν, κύριε </w:t>
      </w:r>
      <w:proofErr w:type="spellStart"/>
      <w:r>
        <w:rPr>
          <w:rFonts w:eastAsia="Times New Roman"/>
          <w:szCs w:val="24"/>
        </w:rPr>
        <w:t>Τσακαλώτε</w:t>
      </w:r>
      <w:proofErr w:type="spellEnd"/>
      <w:r>
        <w:rPr>
          <w:rFonts w:eastAsia="Times New Roman"/>
          <w:szCs w:val="24"/>
        </w:rPr>
        <w:t xml:space="preserve">; Σας αρέσει ο διάλογος. Ξέρετε ποιος είναι ο τίτλος του άρθρου αυτού, του άρθρου 4, παράγραφος 4; Ποιος είναι; Ξέρετε; «Ιδιωτικοποίηση», λέει. </w:t>
      </w:r>
    </w:p>
    <w:p w14:paraId="539FA43C"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ΕΥΚΛΕΙΔΗΣ Τ</w:t>
      </w:r>
      <w:r>
        <w:rPr>
          <w:rFonts w:eastAsia="Times New Roman" w:cs="Times New Roman"/>
          <w:b/>
          <w:szCs w:val="24"/>
        </w:rPr>
        <w:t xml:space="preserve">ΣΑΚΑΛΩΤΟΣ (Υπουργός Οικονομικών): </w:t>
      </w:r>
      <w:r>
        <w:rPr>
          <w:rFonts w:eastAsia="Times New Roman" w:cs="Times New Roman"/>
          <w:szCs w:val="24"/>
        </w:rPr>
        <w:t>Τι καταλαβαίνετε με το «και άλλα μέσα»;</w:t>
      </w:r>
    </w:p>
    <w:p w14:paraId="539FA43D"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Και τώρα </w:t>
      </w:r>
      <w:proofErr w:type="spellStart"/>
      <w:r>
        <w:rPr>
          <w:rFonts w:eastAsia="Times New Roman"/>
          <w:szCs w:val="24"/>
        </w:rPr>
        <w:t>σφυράτε</w:t>
      </w:r>
      <w:proofErr w:type="spellEnd"/>
      <w:r>
        <w:rPr>
          <w:rFonts w:eastAsia="Times New Roman"/>
          <w:szCs w:val="24"/>
        </w:rPr>
        <w:t xml:space="preserve">. </w:t>
      </w:r>
    </w:p>
    <w:p w14:paraId="539FA43E" w14:textId="77777777" w:rsidR="009E4222" w:rsidRDefault="00AC15E4">
      <w:pPr>
        <w:spacing w:line="600" w:lineRule="auto"/>
        <w:ind w:firstLine="720"/>
        <w:jc w:val="both"/>
        <w:rPr>
          <w:rFonts w:eastAsia="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«Και άλλα μέσα»...</w:t>
      </w:r>
    </w:p>
    <w:p w14:paraId="539FA43F" w14:textId="77777777" w:rsidR="009E4222" w:rsidRDefault="00AC15E4">
      <w:pPr>
        <w:spacing w:line="600" w:lineRule="auto"/>
        <w:ind w:firstLine="720"/>
        <w:jc w:val="both"/>
        <w:rPr>
          <w:rFonts w:eastAsia="Times New Roman"/>
          <w:b/>
          <w:szCs w:val="24"/>
        </w:rPr>
      </w:pPr>
      <w:r>
        <w:rPr>
          <w:rFonts w:eastAsia="Times New Roman"/>
          <w:b/>
          <w:szCs w:val="24"/>
        </w:rPr>
        <w:t xml:space="preserve">ΑΘΑΝΑΣΙΟΣ ΠΑΦΙΛΗΣ: </w:t>
      </w:r>
      <w:r>
        <w:rPr>
          <w:rFonts w:eastAsia="Times New Roman"/>
          <w:szCs w:val="24"/>
        </w:rPr>
        <w:t>Θα τα πείτε μετά.</w:t>
      </w:r>
    </w:p>
    <w:p w14:paraId="539FA440"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Και το </w:t>
      </w:r>
      <w:r>
        <w:rPr>
          <w:rFonts w:eastAsia="Times New Roman"/>
          <w:szCs w:val="24"/>
        </w:rPr>
        <w:t>ταμείο</w:t>
      </w:r>
      <w:r>
        <w:rPr>
          <w:rFonts w:eastAsia="Times New Roman"/>
          <w:szCs w:val="24"/>
        </w:rPr>
        <w:t>, λέει, αναμένεται να επιτύχει</w:t>
      </w:r>
      <w:r>
        <w:rPr>
          <w:rFonts w:eastAsia="Times New Roman"/>
          <w:szCs w:val="24"/>
        </w:rPr>
        <w:t xml:space="preserve"> το</w:t>
      </w:r>
      <w:r>
        <w:rPr>
          <w:rFonts w:eastAsia="Times New Roman"/>
          <w:szCs w:val="24"/>
        </w:rPr>
        <w:t>ν</w:t>
      </w:r>
      <w:r>
        <w:rPr>
          <w:rFonts w:eastAsia="Times New Roman"/>
          <w:szCs w:val="24"/>
        </w:rPr>
        <w:t xml:space="preserve"> στόχο του. </w:t>
      </w:r>
    </w:p>
    <w:p w14:paraId="539FA441" w14:textId="77777777" w:rsidR="009E4222" w:rsidRDefault="00AC15E4">
      <w:pPr>
        <w:spacing w:line="600" w:lineRule="auto"/>
        <w:ind w:firstLine="720"/>
        <w:jc w:val="both"/>
        <w:rPr>
          <w:rFonts w:eastAsia="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Τι καταλαβαίνετε εσείς με το «και άλλα μέσα»;</w:t>
      </w:r>
    </w:p>
    <w:p w14:paraId="539FA442"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Κοιτάξτε, όταν σας κάνω πολιτικό στριπτίζ, τουλάχιστον κρυφτείτε πίσω από την κουρτίνα. Εγώ διαβάζω κείμενο. Λέω, λοιπόν...</w:t>
      </w:r>
    </w:p>
    <w:p w14:paraId="539FA44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w:t>
      </w:r>
      <w:r>
        <w:rPr>
          <w:rFonts w:eastAsia="Times New Roman" w:cs="Times New Roman"/>
          <w:b/>
          <w:szCs w:val="24"/>
        </w:rPr>
        <w:t xml:space="preserve">ΙΔΗΣ ΤΣΑΚΑΛΩΤΟΣ (Υπουργός Οικονομικών): </w:t>
      </w:r>
      <w:r>
        <w:rPr>
          <w:rFonts w:eastAsia="Times New Roman" w:cs="Times New Roman"/>
          <w:szCs w:val="24"/>
        </w:rPr>
        <w:t>Όχι, το «και άλλα μέσα» είναι η ασπίδα μας.</w:t>
      </w:r>
    </w:p>
    <w:p w14:paraId="539FA444"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 xml:space="preserve">Το </w:t>
      </w:r>
      <w:r>
        <w:rPr>
          <w:rFonts w:eastAsia="Times New Roman"/>
          <w:szCs w:val="24"/>
        </w:rPr>
        <w:t>τ</w:t>
      </w:r>
      <w:r>
        <w:rPr>
          <w:rFonts w:eastAsia="Times New Roman"/>
          <w:szCs w:val="24"/>
        </w:rPr>
        <w:t>αμείο αναμένεται να πετύχει το στόχο του</w:t>
      </w:r>
      <w:r>
        <w:rPr>
          <w:rFonts w:eastAsia="Times New Roman"/>
          <w:szCs w:val="24"/>
        </w:rPr>
        <w:t>,</w:t>
      </w:r>
      <w:r>
        <w:rPr>
          <w:rFonts w:eastAsia="Times New Roman"/>
          <w:szCs w:val="24"/>
        </w:rPr>
        <w:t xml:space="preserve"> ακολουθώντας διεθνείς βέλτιστες πρακτικές. Θα μας τρελάνετε; Σε όλο τον καπιταλιστικό κόσμο παραδίνονται τα</w:t>
      </w:r>
      <w:r>
        <w:rPr>
          <w:rFonts w:eastAsia="Times New Roman"/>
          <w:szCs w:val="24"/>
        </w:rPr>
        <w:t xml:space="preserve"> πάντα στους ιδιώτες. Αυτό συμφωνήσατε και εσείς. </w:t>
      </w:r>
    </w:p>
    <w:p w14:paraId="539FA445" w14:textId="77777777" w:rsidR="009E4222" w:rsidRDefault="00AC15E4">
      <w:pPr>
        <w:spacing w:line="600" w:lineRule="auto"/>
        <w:ind w:firstLine="720"/>
        <w:jc w:val="both"/>
        <w:rPr>
          <w:rFonts w:eastAsia="Times New Roman"/>
          <w:szCs w:val="24"/>
        </w:rPr>
      </w:pPr>
      <w:r>
        <w:rPr>
          <w:rFonts w:eastAsia="Times New Roman"/>
          <w:szCs w:val="24"/>
        </w:rPr>
        <w:lastRenderedPageBreak/>
        <w:t>Και εγώ λέω τώρα: Εσείς οι υπόλοιποι που βγήκατε στα κεραμίδια -ΠΑΣΟΚ, κ</w:t>
      </w:r>
      <w:r>
        <w:rPr>
          <w:rFonts w:eastAsia="Times New Roman"/>
          <w:szCs w:val="24"/>
        </w:rPr>
        <w:t>.</w:t>
      </w:r>
      <w:r>
        <w:rPr>
          <w:rFonts w:eastAsia="Times New Roman"/>
          <w:szCs w:val="24"/>
        </w:rPr>
        <w:t>λπ.- δεν το ξέρατε αυτό; Δεν το ξέρατε αυτό που ψηφίσατε; Τι φωνάζετε τώρα λοιπόν; Γιατί φωνάζετε τώρα; Δεν το ξέρατε; Το ξέρατε πάρ</w:t>
      </w:r>
      <w:r>
        <w:rPr>
          <w:rFonts w:eastAsia="Times New Roman"/>
          <w:szCs w:val="24"/>
        </w:rPr>
        <w:t xml:space="preserve">α πολύ καλά. Εσείς δεν το δεχτήκατε; </w:t>
      </w:r>
    </w:p>
    <w:p w14:paraId="539FA446" w14:textId="77777777" w:rsidR="009E4222" w:rsidRDefault="00AC15E4">
      <w:pPr>
        <w:spacing w:line="600" w:lineRule="auto"/>
        <w:ind w:firstLine="720"/>
        <w:jc w:val="both"/>
        <w:rPr>
          <w:rFonts w:eastAsia="Times New Roman"/>
          <w:szCs w:val="24"/>
        </w:rPr>
      </w:pPr>
      <w:r>
        <w:rPr>
          <w:rFonts w:eastAsia="Times New Roman"/>
          <w:szCs w:val="24"/>
        </w:rPr>
        <w:t>Τώρα αν πάτε να μας κάνετε ερμηνεία, εμείς καταλαβαίνουμε, ξέρουμε, έχουμε εμπειρία, αλλά έχουν και οι άλλοι. Το τελευταίο σας είπα πάλι είναι το φύλλο συκής. Λέει, με ιδιωτικοποιήσεις και άλλες πρακτικές. Και σας το έ</w:t>
      </w:r>
      <w:r>
        <w:rPr>
          <w:rFonts w:eastAsia="Times New Roman"/>
          <w:szCs w:val="24"/>
        </w:rPr>
        <w:t>δωσαν αυτό...</w:t>
      </w:r>
    </w:p>
    <w:p w14:paraId="539FA447"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Ή με άλλα μέσα.</w:t>
      </w:r>
    </w:p>
    <w:p w14:paraId="539FA448"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Και σας το έδωσαν αυτό -αφού με προκαλείτε, θα το πω- για να κοροϊδεύετε τον ελληνικό λαό. Για αυτό. Μέχρι τώρα τι κάνατε; Ιδιωτικοποιήσεις δεν κάνετε συνέχεια; Π</w:t>
      </w:r>
      <w:r>
        <w:rPr>
          <w:rFonts w:eastAsia="Times New Roman"/>
          <w:szCs w:val="24"/>
        </w:rPr>
        <w:t>ροχθές τι κάνατε; Δεν δώσατε το Ελληνικό; Τώρα δεν τα έχετε όλα στο πρόγραμμα; Θα πω παρακάτω τι είναι.</w:t>
      </w:r>
    </w:p>
    <w:p w14:paraId="539FA44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Επομένως, αν θέλετε μην με προκαλείτε, γιατί μάλλον θα χάσετε. </w:t>
      </w:r>
    </w:p>
    <w:p w14:paraId="539FA44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Συνεχίζω, λοιπόν. Ο κ. Σκουρλέτης μάλιστα</w:t>
      </w:r>
      <w:r>
        <w:rPr>
          <w:rFonts w:eastAsia="Times New Roman" w:cs="Times New Roman"/>
          <w:szCs w:val="24"/>
        </w:rPr>
        <w:t>,</w:t>
      </w:r>
      <w:r>
        <w:rPr>
          <w:rFonts w:eastAsia="Times New Roman" w:cs="Times New Roman"/>
          <w:szCs w:val="24"/>
        </w:rPr>
        <w:t xml:space="preserve"> προσπάθησε να επιχειρηματολογήσει υποτίθεται,</w:t>
      </w:r>
      <w:r>
        <w:rPr>
          <w:rFonts w:eastAsia="Times New Roman" w:cs="Times New Roman"/>
          <w:szCs w:val="24"/>
        </w:rPr>
        <w:t xml:space="preserve"> λέγοντας ότι δεν σημαίνει ότι χάνει το </w:t>
      </w:r>
      <w:r>
        <w:rPr>
          <w:rFonts w:eastAsia="Times New Roman" w:cs="Times New Roman"/>
          <w:szCs w:val="24"/>
        </w:rPr>
        <w:t xml:space="preserve">δημόσιο </w:t>
      </w:r>
      <w:r>
        <w:rPr>
          <w:rFonts w:eastAsia="Times New Roman" w:cs="Times New Roman"/>
          <w:szCs w:val="24"/>
        </w:rPr>
        <w:t xml:space="preserve">από τη μεταφορά της δημόσιας περιουσίας σε αυτό το </w:t>
      </w:r>
      <w:r>
        <w:rPr>
          <w:rFonts w:eastAsia="Times New Roman" w:cs="Times New Roman"/>
          <w:szCs w:val="24"/>
        </w:rPr>
        <w:t>ταμείο</w:t>
      </w:r>
      <w:r>
        <w:rPr>
          <w:rFonts w:eastAsia="Times New Roman" w:cs="Times New Roman"/>
          <w:szCs w:val="24"/>
        </w:rPr>
        <w:t xml:space="preserve">, και μάλιστα –λέει- δεν είναι ούτε καν εγγύηση για τους δανειστές. </w:t>
      </w:r>
    </w:p>
    <w:p w14:paraId="539FA44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Δεν ξέρουμε τι γράμματα έχουμε μάθει εμείς, αλλά να διαβάσουμε για να καταλάβει κα</w:t>
      </w:r>
      <w:r>
        <w:rPr>
          <w:rFonts w:eastAsia="Times New Roman" w:cs="Times New Roman"/>
          <w:szCs w:val="24"/>
        </w:rPr>
        <w:t>ι ο ελληνικός λαός. Λέει, λοιπόν ότι: «Θα χρησιμοποιηθούν… κ.λπ., θα χρησιμοποιηθεί το τίμημα όλων αυτών για τη μείωση της αναλογίας χρέος – ΑΕΠ. Το δε υπόλοιπο θα χρησιμοποιηθεί για επενδύσεις». Αυτά λέει. Άρα, δεν θα χάσει όταν θα ρευστοποιήσει το Δημόσι</w:t>
      </w:r>
      <w:r>
        <w:rPr>
          <w:rFonts w:eastAsia="Times New Roman" w:cs="Times New Roman"/>
          <w:szCs w:val="24"/>
        </w:rPr>
        <w:t xml:space="preserve">ο, όταν θα πουλήσει τη δημόσια περιουσία! Δεν την έχει σαν εγγύηση! Διότι προϋπόθεση είναι να πάει στο Ταμείο για την αποπληρωμή του χρέους και 50% θα χρησιμοποιηθεί για επενδύσεις. </w:t>
      </w:r>
    </w:p>
    <w:p w14:paraId="539FA44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ποιους δηλαδή; Θα τα δώσετε σε ποιους; Στους εργάτες; Στους αγρότες; </w:t>
      </w:r>
      <w:r>
        <w:rPr>
          <w:rFonts w:eastAsia="Times New Roman" w:cs="Times New Roman"/>
          <w:szCs w:val="24"/>
        </w:rPr>
        <w:t xml:space="preserve">Στους επαγγελματίες; Στα μονοπώλια θα τα δώσετε! Μονά ζυγά δικά τους είναι! Απλώς, επειδή ο κόσμος δεν ξέρει πολλά </w:t>
      </w:r>
      <w:r>
        <w:rPr>
          <w:rFonts w:eastAsia="Times New Roman" w:cs="Times New Roman"/>
          <w:szCs w:val="24"/>
        </w:rPr>
        <w:lastRenderedPageBreak/>
        <w:t xml:space="preserve">πράγματα μερικές φορές και προσπαθείτε να τον δουλεύετε, αυτή είναι  </w:t>
      </w:r>
      <w:proofErr w:type="spellStart"/>
      <w:r>
        <w:rPr>
          <w:rFonts w:eastAsia="Times New Roman" w:cs="Times New Roman"/>
          <w:szCs w:val="24"/>
        </w:rPr>
        <w:t>ΕΟΚική</w:t>
      </w:r>
      <w:proofErr w:type="spellEnd"/>
      <w:r>
        <w:rPr>
          <w:rFonts w:eastAsia="Times New Roman" w:cs="Times New Roman"/>
          <w:szCs w:val="24"/>
        </w:rPr>
        <w:t xml:space="preserve"> - </w:t>
      </w:r>
      <w:proofErr w:type="spellStart"/>
      <w:r>
        <w:rPr>
          <w:rFonts w:eastAsia="Times New Roman" w:cs="Times New Roman"/>
          <w:szCs w:val="24"/>
        </w:rPr>
        <w:t>ευρωενωσιακή</w:t>
      </w:r>
      <w:proofErr w:type="spellEnd"/>
      <w:r>
        <w:rPr>
          <w:rFonts w:eastAsia="Times New Roman" w:cs="Times New Roman"/>
          <w:szCs w:val="24"/>
        </w:rPr>
        <w:t xml:space="preserve"> γλώσσα, που είναι φτιαγμένη εδώ και πάρα πολλά χρό</w:t>
      </w:r>
      <w:r>
        <w:rPr>
          <w:rFonts w:eastAsia="Times New Roman" w:cs="Times New Roman"/>
          <w:szCs w:val="24"/>
        </w:rPr>
        <w:t>νια</w:t>
      </w:r>
      <w:r>
        <w:rPr>
          <w:rFonts w:eastAsia="Times New Roman" w:cs="Times New Roman"/>
          <w:szCs w:val="24"/>
        </w:rPr>
        <w:t>,</w:t>
      </w:r>
      <w:r>
        <w:rPr>
          <w:rFonts w:eastAsia="Times New Roman" w:cs="Times New Roman"/>
          <w:szCs w:val="24"/>
        </w:rPr>
        <w:t xml:space="preserve"> έτσι που να έχει σαφείς κατευθύνσεις και να μπορεί ο καθένας να την ερμηνεύει</w:t>
      </w:r>
      <w:r>
        <w:rPr>
          <w:rFonts w:eastAsia="Times New Roman" w:cs="Times New Roman"/>
          <w:szCs w:val="24"/>
        </w:rPr>
        <w:t>,</w:t>
      </w:r>
      <w:r>
        <w:rPr>
          <w:rFonts w:eastAsia="Times New Roman" w:cs="Times New Roman"/>
          <w:szCs w:val="24"/>
        </w:rPr>
        <w:t xml:space="preserve"> όπως θέλει. </w:t>
      </w:r>
    </w:p>
    <w:p w14:paraId="539FA44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μια και είμαστε εδώ, λοιπόν, κι είστε κι εσείς της Νέας Δημοκρατίας και του ΠΑΣΟΚ, σας λέω: </w:t>
      </w:r>
      <w:r>
        <w:rPr>
          <w:rFonts w:eastAsia="Times New Roman" w:cs="Times New Roman"/>
          <w:szCs w:val="24"/>
        </w:rPr>
        <w:t>Β</w:t>
      </w:r>
      <w:r>
        <w:rPr>
          <w:rFonts w:eastAsia="Times New Roman" w:cs="Times New Roman"/>
          <w:szCs w:val="24"/>
        </w:rPr>
        <w:t xml:space="preserve">γείτε εδώ στο  Βήμα, επειδή έχετε </w:t>
      </w:r>
      <w:r>
        <w:rPr>
          <w:rFonts w:eastAsia="Times New Roman" w:cs="Times New Roman"/>
          <w:szCs w:val="24"/>
        </w:rPr>
        <w:t>«</w:t>
      </w:r>
      <w:r>
        <w:rPr>
          <w:rFonts w:eastAsia="Times New Roman" w:cs="Times New Roman"/>
          <w:szCs w:val="24"/>
        </w:rPr>
        <w:t>βγει στα κεραμίδια</w:t>
      </w:r>
      <w:r>
        <w:rPr>
          <w:rFonts w:eastAsia="Times New Roman" w:cs="Times New Roman"/>
          <w:szCs w:val="24"/>
        </w:rPr>
        <w:t>»</w:t>
      </w:r>
      <w:r>
        <w:rPr>
          <w:rFonts w:eastAsia="Times New Roman" w:cs="Times New Roman"/>
          <w:szCs w:val="24"/>
        </w:rPr>
        <w:t xml:space="preserve"> και δεν</w:t>
      </w:r>
      <w:r>
        <w:rPr>
          <w:rFonts w:eastAsia="Times New Roman" w:cs="Times New Roman"/>
          <w:szCs w:val="24"/>
        </w:rPr>
        <w:t xml:space="preserve"> αντέχεται αυτή η ιστορία, και πείτε «όταν και αν η Νέα Δημοκρατία βγει κυβέρνηση, ο πρώτος νόμος που θα φέρει θα είναι να καταργήσει αυτό το </w:t>
      </w:r>
      <w:r>
        <w:rPr>
          <w:rFonts w:eastAsia="Times New Roman" w:cs="Times New Roman"/>
          <w:szCs w:val="24"/>
        </w:rPr>
        <w:t xml:space="preserve">ταμείο </w:t>
      </w:r>
      <w:r>
        <w:rPr>
          <w:rFonts w:eastAsia="Times New Roman" w:cs="Times New Roman"/>
          <w:szCs w:val="24"/>
        </w:rPr>
        <w:t>των ενενήντα εννέα χρόνων</w:t>
      </w:r>
      <w:r>
        <w:rPr>
          <w:rFonts w:eastAsia="Times New Roman" w:cs="Times New Roman"/>
          <w:szCs w:val="24"/>
        </w:rPr>
        <w:t>,</w:t>
      </w:r>
      <w:r>
        <w:rPr>
          <w:rFonts w:eastAsia="Times New Roman" w:cs="Times New Roman"/>
          <w:szCs w:val="24"/>
        </w:rPr>
        <w:t xml:space="preserve"> που ξεπουλάει όλα αυτά». Και εσείς και το ΠΑΣΟΚ. Όμως, εδώ να το πείτε. Να κάνετε επίσημη δήλωση. </w:t>
      </w:r>
    </w:p>
    <w:p w14:paraId="539FA44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Μα μπορείτε να το πείτε; Αφού το ψηφίσατε! Δεν το ψηφίσατε</w:t>
      </w:r>
      <w:r>
        <w:rPr>
          <w:rFonts w:eastAsia="Times New Roman" w:cs="Times New Roman"/>
          <w:szCs w:val="24"/>
        </w:rPr>
        <w:t xml:space="preserve"> </w:t>
      </w:r>
      <w:r>
        <w:rPr>
          <w:rFonts w:eastAsia="Times New Roman" w:cs="Times New Roman"/>
          <w:szCs w:val="24"/>
        </w:rPr>
        <w:t xml:space="preserve">τρίτο μνημόνιο; Άρα, για να τελειώνουμε με αυτήν την ιστορία και με την αντιπαράθεση, τι κάνει η </w:t>
      </w:r>
      <w:r>
        <w:rPr>
          <w:rFonts w:eastAsia="Times New Roman" w:cs="Times New Roman"/>
          <w:szCs w:val="24"/>
        </w:rPr>
        <w:t xml:space="preserve">Κυβέρνηση με αυτόν τον νόμο; Πέρα από το τι λέγεται εδώ πέρα, δημιουργεί τις καλύτερες προϋποθέσεις για να επενδυθούν κεφάλαια σε όλους </w:t>
      </w:r>
      <w:r>
        <w:rPr>
          <w:rFonts w:eastAsia="Times New Roman" w:cs="Times New Roman"/>
          <w:szCs w:val="24"/>
        </w:rPr>
        <w:lastRenderedPageBreak/>
        <w:t>τους τομείς, λιμνάζοντα κεφάλαια, και μάλιστα με γρήγορη κερδοφορία, γιατί σήμερα δεν επενδύουν οι καπιταλιστές σε μακρο</w:t>
      </w:r>
      <w:r>
        <w:rPr>
          <w:rFonts w:eastAsia="Times New Roman" w:cs="Times New Roman"/>
          <w:szCs w:val="24"/>
        </w:rPr>
        <w:t xml:space="preserve">πρόθεσμες επενδύσεις που αργούν να φέρουν μεγάλα κέρδη. Δημιουργεί, δηλαδή, έναν παράδεισο για τα διάφορα επενδυτικά σχέδια. </w:t>
      </w:r>
    </w:p>
    <w:p w14:paraId="539FA44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Δεύτερον -γιατί αυτό πάει πακέτο- τσακίζει ό,τι έχει απομείνει από εργατικές, λαϊκές κατακτήσεις και πάνω σ’ αυτό είναι εκπληκτική</w:t>
      </w:r>
      <w:r>
        <w:rPr>
          <w:rFonts w:eastAsia="Times New Roman" w:cs="Times New Roman"/>
          <w:szCs w:val="24"/>
        </w:rPr>
        <w:t xml:space="preserve"> η μετάφραση του ΣΥΡΙΖΑ. Δεν ξέρω πόσες γλώσσες υπάρχουν στον κόσμο. Οι βέλτιστες πρακτικές του ΟΟΣΑ και των άλλων τι είναι για τους εργαζόμενους; Τι είναι, αλήθεια; Ποιόν κοροϊδεύετε; Οι βέλτιστες πρακτικές δεν είναι τσάκισμα όλων των δικαιωμάτων που υπάρ</w:t>
      </w:r>
      <w:r>
        <w:rPr>
          <w:rFonts w:eastAsia="Times New Roman" w:cs="Times New Roman"/>
          <w:szCs w:val="24"/>
        </w:rPr>
        <w:t xml:space="preserve">χουν; Αυτό είναι λοιπόν! Και αυτό το παρουσιάζουν με φιλολαϊκό μοντέλο. </w:t>
      </w:r>
    </w:p>
    <w:p w14:paraId="539FA45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Κι εδώ η Νέα Δημοκρατία</w:t>
      </w:r>
      <w:r>
        <w:rPr>
          <w:rFonts w:eastAsia="Times New Roman" w:cs="Times New Roman"/>
          <w:szCs w:val="24"/>
        </w:rPr>
        <w:t>,</w:t>
      </w:r>
      <w:r>
        <w:rPr>
          <w:rFonts w:eastAsia="Times New Roman" w:cs="Times New Roman"/>
          <w:szCs w:val="24"/>
        </w:rPr>
        <w:t xml:space="preserve"> επειδή μένει άνεργη, κυριολεκτικά της τα έχει πάρει όλα, προσπαθεί να βγει τώρα από τα αριστερά, που είναι υπέρμαχος όλων αυτών των μέτρων. Και θα έλεγα ότι ο</w:t>
      </w:r>
      <w:r>
        <w:rPr>
          <w:rFonts w:eastAsia="Times New Roman" w:cs="Times New Roman"/>
          <w:szCs w:val="24"/>
        </w:rPr>
        <w:t xml:space="preserve">ρισμένοι </w:t>
      </w:r>
      <w:r>
        <w:rPr>
          <w:rFonts w:eastAsia="Times New Roman" w:cs="Times New Roman"/>
          <w:szCs w:val="24"/>
        </w:rPr>
        <w:lastRenderedPageBreak/>
        <w:t>έχουν τρελαθεί</w:t>
      </w:r>
      <w:r>
        <w:rPr>
          <w:rFonts w:eastAsia="Times New Roman" w:cs="Times New Roman"/>
          <w:szCs w:val="24"/>
        </w:rPr>
        <w:t>,</w:t>
      </w:r>
      <w:r>
        <w:rPr>
          <w:rFonts w:eastAsia="Times New Roman" w:cs="Times New Roman"/>
          <w:szCs w:val="24"/>
        </w:rPr>
        <w:t xml:space="preserve"> γιατί τα κάνει ο ΣΥΡΙΖΑ και δεν τα κάνουν οι ίδιοι. Αυτή είναι η ουσία. Τώρα, όλη αυτή η πολιτική θα έχει συνέπειες για τα λαϊκά στρώματα. </w:t>
      </w:r>
    </w:p>
    <w:p w14:paraId="539FA45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Δεν έχω και πολύ χρόνο. Να πω και κάτι ακόμα. Επειδή ο κ. Σκουρλέτης υπερασπίστηκε την πολι</w:t>
      </w:r>
      <w:r>
        <w:rPr>
          <w:rFonts w:eastAsia="Times New Roman" w:cs="Times New Roman"/>
          <w:szCs w:val="24"/>
        </w:rPr>
        <w:t>τική της Κυβέρνησης, σε ό,τι αφορά την ενέργεια. Τι έχετε κάνει; Πρώτον, προχωρείτε στην απελευθέρωση της αγοράς της ενέργειας, πολιτική της Ευρωπαϊκής Ένωσης. Διαχωρίζετε λέτε τον ΑΔΜΗΕ από τη ΔΕΗ. Βεβαίως! Και αυτή είναι πολιτική της Ευρωπαϊκής Ένωσης. Μ</w:t>
      </w:r>
      <w:r>
        <w:rPr>
          <w:rFonts w:eastAsia="Times New Roman" w:cs="Times New Roman"/>
          <w:szCs w:val="24"/>
        </w:rPr>
        <w:t xml:space="preserve">ην μου πείτε ότι έχει στόχο να διευκολύνει τους καταναλωτές η πολιτική της Ευρωπαϊκής Ένωσης στην πιο σκληρή νεοφιλελεύθερη -όπως λέτε εσείς- πολιτική της. </w:t>
      </w:r>
    </w:p>
    <w:p w14:paraId="539FA45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Τι κάνετε τώρα; Πείτε μας και απαντήστε στον ελληνικό λαό. Γιατί δέχεστε να μειώσει η ΔΕΗ στο 50% τ</w:t>
      </w:r>
      <w:r>
        <w:rPr>
          <w:rFonts w:eastAsia="Times New Roman" w:cs="Times New Roman"/>
          <w:szCs w:val="24"/>
        </w:rPr>
        <w:t>ην παραγωγή ενέργειας και όση παραπάνω παράγει να τη βγάλει στη δημοπρασία;</w:t>
      </w:r>
    </w:p>
    <w:p w14:paraId="539FA45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9FA45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 Δώστε μου δυο λεπτά ακόμα. Δεν θα έχω δευτερολογία. </w:t>
      </w:r>
    </w:p>
    <w:p w14:paraId="539FA455" w14:textId="77777777" w:rsidR="009E4222" w:rsidRDefault="00AC15E4">
      <w:pPr>
        <w:spacing w:line="600" w:lineRule="auto"/>
        <w:ind w:firstLine="720"/>
        <w:jc w:val="both"/>
        <w:rPr>
          <w:rFonts w:eastAsia="Times New Roman"/>
          <w:szCs w:val="24"/>
        </w:rPr>
      </w:pP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μειώνετε την παραγωγή της ενέργειας;</w:t>
      </w:r>
      <w:r>
        <w:rPr>
          <w:rFonts w:eastAsia="Times New Roman" w:cs="Times New Roman"/>
          <w:szCs w:val="24"/>
        </w:rPr>
        <w:t xml:space="preserve"> Δέχεστε να μειωθεί στο 50%. Ποιος λόγος υπάρχει; Για να διευκολύνετε και τα άλλα μονοπώλια, να εξυπηρετήστε και όλους τους υπόλοιπους. Και ό,τι παραπάνω παράγει -αυτό είναι το πιο σκανδαλώδες- θα το βγάλει στη δημοπρασία. Και τι θα έρθουν; Αεριτζήδες. Τι </w:t>
      </w:r>
      <w:r>
        <w:rPr>
          <w:rFonts w:eastAsia="Times New Roman" w:cs="Times New Roman"/>
          <w:szCs w:val="24"/>
        </w:rPr>
        <w:t>θα πουλάνε; Ούτε επένδυση θα κάνουν ούτε τίποτα και ούτε θα ρισκάρουν. Και δεν ρισκάρουν για πάρα πολλούς λόγους. Θα παίρνουν την ενέργεια, θα την πουλάνε και ο ελληνικός λαός θα πληρώνει όλο και πιο ακριβά</w:t>
      </w:r>
      <w:r>
        <w:rPr>
          <w:rFonts w:eastAsia="Times New Roman" w:cs="Times New Roman"/>
          <w:szCs w:val="24"/>
        </w:rPr>
        <w:t xml:space="preserve">. </w:t>
      </w:r>
      <w:r>
        <w:rPr>
          <w:rFonts w:eastAsia="Times New Roman"/>
          <w:szCs w:val="24"/>
        </w:rPr>
        <w:t>Και ξέρετε, ορισμένα επιμέρους και ρυθμίσεις που</w:t>
      </w:r>
      <w:r>
        <w:rPr>
          <w:rFonts w:eastAsia="Times New Roman"/>
          <w:szCs w:val="24"/>
        </w:rPr>
        <w:t xml:space="preserve"> γίνονται δεν αλλάζουν συνολικά την αντιλαϊκή κατεύθυνση.</w:t>
      </w:r>
    </w:p>
    <w:p w14:paraId="539FA456" w14:textId="77777777" w:rsidR="009E4222" w:rsidRDefault="00AC15E4">
      <w:pPr>
        <w:spacing w:line="600" w:lineRule="auto"/>
        <w:ind w:firstLine="720"/>
        <w:jc w:val="both"/>
        <w:rPr>
          <w:rFonts w:eastAsia="Times New Roman"/>
          <w:szCs w:val="24"/>
        </w:rPr>
      </w:pPr>
      <w:r>
        <w:rPr>
          <w:rFonts w:eastAsia="Times New Roman"/>
          <w:szCs w:val="24"/>
        </w:rPr>
        <w:t xml:space="preserve">Άκουσα πριν τον κ. </w:t>
      </w:r>
      <w:proofErr w:type="spellStart"/>
      <w:r>
        <w:rPr>
          <w:rFonts w:eastAsia="Times New Roman"/>
          <w:szCs w:val="24"/>
        </w:rPr>
        <w:t>Ουρσουζίδη</w:t>
      </w:r>
      <w:proofErr w:type="spellEnd"/>
      <w:r>
        <w:rPr>
          <w:rFonts w:eastAsia="Times New Roman"/>
          <w:szCs w:val="24"/>
        </w:rPr>
        <w:t xml:space="preserve"> </w:t>
      </w:r>
      <w:r>
        <w:rPr>
          <w:rFonts w:eastAsia="Times New Roman"/>
          <w:szCs w:val="24"/>
        </w:rPr>
        <w:t>να μιλάει</w:t>
      </w:r>
      <w:r>
        <w:rPr>
          <w:rFonts w:eastAsia="Times New Roman"/>
          <w:szCs w:val="24"/>
        </w:rPr>
        <w:t xml:space="preserve"> για τους σιδηρόδρομους. Καλά, μας δουλεύετε εδώ και μας λέτε ότι ο ΟΣΕ έχει τόσα χρέη; Αφού τα χαρίζετε όλα. Τα σβήνετε όλα και το δίνετε με 45 εκατομμύρια. </w:t>
      </w:r>
      <w:r>
        <w:rPr>
          <w:rFonts w:eastAsia="Times New Roman"/>
          <w:szCs w:val="24"/>
        </w:rPr>
        <w:lastRenderedPageBreak/>
        <w:t>Ν</w:t>
      </w:r>
      <w:r>
        <w:rPr>
          <w:rFonts w:eastAsia="Times New Roman"/>
          <w:szCs w:val="24"/>
        </w:rPr>
        <w:t>αι ή όχι; Και βάζετε τον ελληνικό λαό και τις υποδομές να εξυπηρετούν αυτή την ιταλική εταιρεία</w:t>
      </w:r>
      <w:r>
        <w:rPr>
          <w:rFonts w:eastAsia="Times New Roman"/>
          <w:szCs w:val="24"/>
        </w:rPr>
        <w:t>,</w:t>
      </w:r>
      <w:r>
        <w:rPr>
          <w:rFonts w:eastAsia="Times New Roman"/>
          <w:szCs w:val="24"/>
        </w:rPr>
        <w:t xml:space="preserve"> η οποία θα το αγοράσει. </w:t>
      </w:r>
    </w:p>
    <w:p w14:paraId="539FA457" w14:textId="77777777" w:rsidR="009E4222" w:rsidRDefault="00AC15E4">
      <w:pPr>
        <w:spacing w:line="600" w:lineRule="auto"/>
        <w:ind w:firstLine="720"/>
        <w:jc w:val="both"/>
        <w:rPr>
          <w:rFonts w:eastAsia="Times New Roman"/>
          <w:szCs w:val="24"/>
        </w:rPr>
      </w:pPr>
      <w:r>
        <w:rPr>
          <w:rFonts w:eastAsia="Times New Roman"/>
          <w:szCs w:val="24"/>
        </w:rPr>
        <w:t xml:space="preserve">Τέλος, ο κ. </w:t>
      </w:r>
      <w:proofErr w:type="spellStart"/>
      <w:r>
        <w:rPr>
          <w:rFonts w:eastAsia="Times New Roman"/>
          <w:szCs w:val="24"/>
        </w:rPr>
        <w:t>Κατρούγκαλος</w:t>
      </w:r>
      <w:proofErr w:type="spellEnd"/>
      <w:r>
        <w:rPr>
          <w:rFonts w:eastAsia="Times New Roman"/>
          <w:szCs w:val="24"/>
        </w:rPr>
        <w:t xml:space="preserve"> -είναι πρωταγωνιστής, αλλά το συνεχίζουν  και οι άλλοι- λέει ότι θα κριθούν και σε ευρωπαϊκό επίπεδο μια σειρ</w:t>
      </w:r>
      <w:r>
        <w:rPr>
          <w:rFonts w:eastAsia="Times New Roman"/>
          <w:szCs w:val="24"/>
        </w:rPr>
        <w:t>ά θέματα. Κι επειδή θα κριθούν, τώρα το μοτίβο, το μότο, όπως λένε, «η Ευρώπη αλλάζει» αντικαταστάθηκε. Τώρα –λέει- έχουμε τη συμμαχία του Νότου. Μα, ποιον κοροϊδεύετε</w:t>
      </w:r>
      <w:r>
        <w:rPr>
          <w:rFonts w:eastAsia="Times New Roman"/>
          <w:szCs w:val="24"/>
        </w:rPr>
        <w:t>,</w:t>
      </w:r>
      <w:r>
        <w:rPr>
          <w:rFonts w:eastAsia="Times New Roman"/>
          <w:szCs w:val="24"/>
        </w:rPr>
        <w:t xml:space="preserve"> αλήθεια; Ποιον, στο Θεό σας. Ποια συμμαχία του Νότου; Με ποιους; Με τον Ολάντ; </w:t>
      </w:r>
    </w:p>
    <w:p w14:paraId="539FA458" w14:textId="77777777" w:rsidR="009E4222" w:rsidRDefault="00AC15E4">
      <w:pPr>
        <w:spacing w:line="600" w:lineRule="auto"/>
        <w:ind w:firstLine="720"/>
        <w:jc w:val="both"/>
        <w:rPr>
          <w:rFonts w:eastAsia="Times New Roman"/>
          <w:szCs w:val="24"/>
        </w:rPr>
      </w:pPr>
      <w:r>
        <w:rPr>
          <w:rFonts w:eastAsia="Times New Roman"/>
          <w:szCs w:val="24"/>
        </w:rPr>
        <w:t>Τι ψήφι</w:t>
      </w:r>
      <w:r>
        <w:rPr>
          <w:rFonts w:eastAsia="Times New Roman"/>
          <w:szCs w:val="24"/>
        </w:rPr>
        <w:t xml:space="preserve">σε ο Ολάντ, τι νόμο έφερε; Έφερε νόμο ο οποίος καταργεί το σταθερό χρόνο εργασίας, που δεν θα καθορίζεται σε ημερήσια και εβδομαδιαία βάση, αλλά σε ευρύτερο χρονικό διάστημα. Άρα, καταργούνται υπερωρίες, προσαυξήσεις και μια σειρά κατακτήσεις. Γι’ αυτό κι </w:t>
      </w:r>
      <w:r>
        <w:rPr>
          <w:rFonts w:eastAsia="Times New Roman"/>
          <w:szCs w:val="24"/>
        </w:rPr>
        <w:t xml:space="preserve">έγινε χαμός στη Γαλλία.     </w:t>
      </w:r>
    </w:p>
    <w:p w14:paraId="539FA459" w14:textId="77777777" w:rsidR="009E4222" w:rsidRDefault="00AC15E4">
      <w:pPr>
        <w:spacing w:line="600" w:lineRule="auto"/>
        <w:ind w:firstLine="720"/>
        <w:jc w:val="both"/>
        <w:rPr>
          <w:rFonts w:eastAsia="Times New Roman"/>
          <w:szCs w:val="24"/>
        </w:rPr>
      </w:pPr>
      <w:r>
        <w:rPr>
          <w:rFonts w:eastAsia="Times New Roman"/>
          <w:szCs w:val="24"/>
        </w:rPr>
        <w:t xml:space="preserve">Και για τους υπόλοιπους, λοιπόν, και για εσάς μαζί, αυτή είναι απόφαση της Ευρωπαϊκής Ένωσης. Είναι πολιτική της Ευρωπαϊκής Ένωσης από το 2005-2006, αν θυμάμαι καλά, που καταργήθηκε αυτό και </w:t>
      </w:r>
      <w:r>
        <w:rPr>
          <w:rFonts w:eastAsia="Times New Roman"/>
          <w:szCs w:val="24"/>
        </w:rPr>
        <w:lastRenderedPageBreak/>
        <w:t>είχε γίνει ολόκληρος χαμός. Και λέτε</w:t>
      </w:r>
      <w:r>
        <w:rPr>
          <w:rFonts w:eastAsia="Times New Roman"/>
          <w:szCs w:val="24"/>
        </w:rPr>
        <w:t xml:space="preserve"> εσείς τώρα ότι με τον κ. Ολάντ και με τους Σοσιαλδημοκράτες που διαλύουν ό,τι έχουν κερδίσει οι εργαζόμενοι θα φτιάξετε συμμαχία. Για ποιο πράγμα; </w:t>
      </w:r>
    </w:p>
    <w:p w14:paraId="539FA45A" w14:textId="77777777" w:rsidR="009E4222" w:rsidRDefault="00AC15E4">
      <w:pPr>
        <w:spacing w:line="600" w:lineRule="auto"/>
        <w:ind w:firstLine="720"/>
        <w:jc w:val="both"/>
        <w:rPr>
          <w:rFonts w:eastAsia="Times New Roman"/>
          <w:szCs w:val="24"/>
        </w:rPr>
      </w:pPr>
      <w:r>
        <w:rPr>
          <w:rFonts w:eastAsia="Times New Roman"/>
          <w:szCs w:val="24"/>
        </w:rPr>
        <w:t xml:space="preserve">Τα ίδια και με τον </w:t>
      </w:r>
      <w:proofErr w:type="spellStart"/>
      <w:r>
        <w:rPr>
          <w:rFonts w:eastAsia="Times New Roman"/>
          <w:szCs w:val="24"/>
        </w:rPr>
        <w:t>Ρέντσι</w:t>
      </w:r>
      <w:proofErr w:type="spellEnd"/>
      <w:r>
        <w:rPr>
          <w:rFonts w:eastAsia="Times New Roman"/>
          <w:szCs w:val="24"/>
        </w:rPr>
        <w:t>, ο οποίος είναι –θα το πω- «λαγός», με την έννοια ότι βγαίνει πρώτος και λέει για</w:t>
      </w:r>
      <w:r>
        <w:rPr>
          <w:rFonts w:eastAsia="Times New Roman"/>
          <w:szCs w:val="24"/>
        </w:rPr>
        <w:t xml:space="preserve"> απελευθέρωση απολύσεων –έρχονται στην επόμενη διαπραγμάτευση- και για μηδενικές συλλογικές συμβάσεις. Ακούσατε ο σύμμαχός σας τι λέει; </w:t>
      </w:r>
    </w:p>
    <w:p w14:paraId="539FA45B" w14:textId="77777777" w:rsidR="009E4222" w:rsidRDefault="00AC15E4">
      <w:pPr>
        <w:spacing w:line="600" w:lineRule="auto"/>
        <w:ind w:firstLine="720"/>
        <w:jc w:val="both"/>
        <w:rPr>
          <w:rFonts w:eastAsia="Times New Roman"/>
          <w:szCs w:val="24"/>
        </w:rPr>
      </w:pPr>
      <w:r>
        <w:rPr>
          <w:rFonts w:eastAsia="Times New Roman"/>
          <w:szCs w:val="24"/>
        </w:rPr>
        <w:t>Και λέτε στον ελληνικό λαό και στους εργαζόμενους και στους Έλληνες και γενικότερα ότι αυτοί θα αλλάξουν την Ευρώπη, ότ</w:t>
      </w:r>
      <w:r>
        <w:rPr>
          <w:rFonts w:eastAsia="Times New Roman"/>
          <w:szCs w:val="24"/>
        </w:rPr>
        <w:t>αν μιλάνε για μηδενικές συλλογικές συμβάσεις; Τι σημαίνει μηδενικές συλλογικές συμβάσεις, για να ξέρει κι ο κόσμος; Σημαίνει κανένα δικαίωμα. Αρχίζουμε από την αρχή, ό,τι έχετε κατακτήσει δεν το αναγνωρίζουμε.</w:t>
      </w:r>
    </w:p>
    <w:p w14:paraId="539FA45C" w14:textId="77777777" w:rsidR="009E4222" w:rsidRDefault="00AC15E4">
      <w:pPr>
        <w:spacing w:line="600" w:lineRule="auto"/>
        <w:ind w:firstLine="720"/>
        <w:jc w:val="both"/>
        <w:rPr>
          <w:rFonts w:eastAsia="Times New Roman"/>
          <w:szCs w:val="24"/>
        </w:rPr>
      </w:pPr>
      <w:r>
        <w:rPr>
          <w:rFonts w:eastAsia="Times New Roman"/>
          <w:szCs w:val="24"/>
        </w:rPr>
        <w:t>Με αυτούς λέτε ότι θα αλλάξετε την Ευρώπη; Κορ</w:t>
      </w:r>
      <w:r>
        <w:rPr>
          <w:rFonts w:eastAsia="Times New Roman"/>
          <w:szCs w:val="24"/>
        </w:rPr>
        <w:t xml:space="preserve">οϊδεύετε και δεν το κάνετε για την «καρέκλα». Γιατί η Νέα Δημοκρατία χρησιμοποιεί αυτή την «πιπίλα». Είναι άποψη διαχείρισης του ίδιου του καπιταλιστικού </w:t>
      </w:r>
      <w:r>
        <w:rPr>
          <w:rFonts w:eastAsia="Times New Roman"/>
          <w:szCs w:val="24"/>
        </w:rPr>
        <w:lastRenderedPageBreak/>
        <w:t>συστήματος. Λένε «εμείς θα το διαχειριστούμε καλύτερα και θα είναι πιο φιλολαϊκό». Αυτό είναι μύθος. Δ</w:t>
      </w:r>
      <w:r>
        <w:rPr>
          <w:rFonts w:eastAsia="Times New Roman"/>
          <w:szCs w:val="24"/>
        </w:rPr>
        <w:t xml:space="preserve">εν χωράει φιλολαϊκή διαχείριση. Αποδείχθηκε, καταρρίφθηκε, τέλειωσε. </w:t>
      </w:r>
    </w:p>
    <w:p w14:paraId="539FA45D" w14:textId="77777777" w:rsidR="009E4222" w:rsidRDefault="00AC15E4">
      <w:pPr>
        <w:spacing w:line="600" w:lineRule="auto"/>
        <w:ind w:firstLine="720"/>
        <w:jc w:val="both"/>
        <w:rPr>
          <w:rFonts w:eastAsia="Times New Roman"/>
          <w:szCs w:val="24"/>
        </w:rPr>
      </w:pPr>
      <w:r>
        <w:rPr>
          <w:rFonts w:eastAsia="Times New Roman"/>
          <w:szCs w:val="24"/>
        </w:rPr>
        <w:t>Λαϊκή αντεπίθεση: Ο κόσμος να μην χάφτει τα παραμύθια που του πλασάρετε όλοι, και οι μεν και οι δε. Είστε υπεύθυνοι όλοι. Είναι αυτό το βάρβαρο σύστημα</w:t>
      </w:r>
      <w:r>
        <w:rPr>
          <w:rFonts w:eastAsia="Times New Roman"/>
          <w:szCs w:val="24"/>
        </w:rPr>
        <w:t>,</w:t>
      </w:r>
      <w:r>
        <w:rPr>
          <w:rFonts w:eastAsia="Times New Roman"/>
          <w:szCs w:val="24"/>
        </w:rPr>
        <w:t xml:space="preserve"> που δεν θέλετε ούτε να το αλλάξετ</w:t>
      </w:r>
      <w:r>
        <w:rPr>
          <w:rFonts w:eastAsia="Times New Roman"/>
          <w:szCs w:val="24"/>
        </w:rPr>
        <w:t>ε. Θέλετε να το υπηρετήσετε. Γι’ αυτό, λοιπόν, στον δρόμο του αγώνα, της ανατροπής, της λαϊκής εξουσίας και όχι στον δρόμο της μοιρολατρίας και της υποταγής.</w:t>
      </w:r>
    </w:p>
    <w:p w14:paraId="539FA45E"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539FA45F" w14:textId="77777777" w:rsidR="009E4222" w:rsidRDefault="00AC15E4">
      <w:pPr>
        <w:spacing w:line="600" w:lineRule="auto"/>
        <w:ind w:firstLine="720"/>
        <w:jc w:val="both"/>
        <w:rPr>
          <w:rFonts w:eastAsia="Times New Roman"/>
          <w:szCs w:val="24"/>
        </w:rPr>
      </w:pPr>
      <w:r>
        <w:rPr>
          <w:rFonts w:eastAsia="Times New Roman"/>
          <w:szCs w:val="24"/>
        </w:rPr>
        <w:t xml:space="preserve">Ο Υπουργός κ. </w:t>
      </w:r>
      <w:proofErr w:type="spellStart"/>
      <w:r>
        <w:rPr>
          <w:rFonts w:eastAsia="Times New Roman"/>
          <w:szCs w:val="24"/>
        </w:rPr>
        <w:t>Τσακαλώτος</w:t>
      </w:r>
      <w:proofErr w:type="spellEnd"/>
      <w:r>
        <w:rPr>
          <w:rFonts w:eastAsia="Times New Roman"/>
          <w:szCs w:val="24"/>
        </w:rPr>
        <w:t xml:space="preserve"> έχει τον λόγ</w:t>
      </w:r>
      <w:r>
        <w:rPr>
          <w:rFonts w:eastAsia="Times New Roman"/>
          <w:szCs w:val="24"/>
        </w:rPr>
        <w:t xml:space="preserve">ο για δώδεκα λεπτά, με ανοχή. </w:t>
      </w:r>
    </w:p>
    <w:p w14:paraId="539FA460" w14:textId="77777777" w:rsidR="009E4222" w:rsidRDefault="00AC15E4">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Κυρίες και κύριοι συνάδελφοι, έχει δίκιο η κ. Κανέλλη. Όταν λες ότι υπάρχουν ψέματα, υπάρχει πάντα ο κίνδυνος ότι όλος ο κόσμος νομίζει πως ό,τι λες είναι αλήθεια. Βέβαια, ισχύει κ</w:t>
      </w:r>
      <w:r>
        <w:rPr>
          <w:rFonts w:eastAsia="Times New Roman"/>
          <w:szCs w:val="24"/>
        </w:rPr>
        <w:t xml:space="preserve">αι το αντίθετο, ότι έχουν ειπωθεί πάρα πολλά ψέματα, πολλές </w:t>
      </w:r>
      <w:r>
        <w:rPr>
          <w:rFonts w:eastAsia="Times New Roman"/>
          <w:szCs w:val="24"/>
        </w:rPr>
        <w:lastRenderedPageBreak/>
        <w:t xml:space="preserve">ανακρίβειες. Κι εγώ θέλω να αναφερθώ σε μερικά από αυτά, χωρίς να υπονοώ, προφανώς, ότι έχουμε το μονοπώλιο της αλήθειας και πως ό,τι λέω εγώ είναι η αλήθεια. </w:t>
      </w:r>
    </w:p>
    <w:p w14:paraId="539FA461" w14:textId="77777777" w:rsidR="009E4222" w:rsidRDefault="00AC15E4">
      <w:pPr>
        <w:spacing w:line="600" w:lineRule="auto"/>
        <w:ind w:firstLine="720"/>
        <w:jc w:val="both"/>
        <w:rPr>
          <w:rFonts w:eastAsia="Times New Roman"/>
          <w:szCs w:val="24"/>
        </w:rPr>
      </w:pPr>
      <w:r>
        <w:rPr>
          <w:rFonts w:eastAsia="Times New Roman"/>
          <w:b/>
          <w:szCs w:val="24"/>
        </w:rPr>
        <w:t xml:space="preserve">ΛΙΑΝΑ ΚΑΝΕΛΛΗ: </w:t>
      </w:r>
      <w:r>
        <w:rPr>
          <w:rFonts w:eastAsia="Times New Roman"/>
          <w:szCs w:val="24"/>
        </w:rPr>
        <w:t>Μπορείτε να παραδεχθε</w:t>
      </w:r>
      <w:r>
        <w:rPr>
          <w:rFonts w:eastAsia="Times New Roman"/>
          <w:szCs w:val="24"/>
        </w:rPr>
        <w:t xml:space="preserve">ίτε και πού εσείς λέτε ψέματα, για να ισοφαρίσουμε. </w:t>
      </w:r>
    </w:p>
    <w:p w14:paraId="539FA462" w14:textId="77777777" w:rsidR="009E4222" w:rsidRDefault="00AC15E4">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Μη με διακόπτετε. Εγώ δεν σας διέκοψα καθόλου. </w:t>
      </w:r>
    </w:p>
    <w:p w14:paraId="539FA463" w14:textId="77777777" w:rsidR="009E4222" w:rsidRDefault="00AC15E4">
      <w:pPr>
        <w:spacing w:line="600" w:lineRule="auto"/>
        <w:ind w:firstLine="720"/>
        <w:jc w:val="both"/>
        <w:rPr>
          <w:rFonts w:eastAsia="Times New Roman"/>
          <w:szCs w:val="24"/>
        </w:rPr>
      </w:pPr>
      <w:r>
        <w:rPr>
          <w:rFonts w:eastAsia="Times New Roman"/>
          <w:szCs w:val="24"/>
        </w:rPr>
        <w:t xml:space="preserve">Θέλω να κάνω μια ομιλία, θέλω να εξηγήσω τη δικιά μας θέση, χωρίς ακρότητες, χωρίς άλλες παρεμβάσεις. </w:t>
      </w:r>
    </w:p>
    <w:p w14:paraId="539FA464" w14:textId="77777777" w:rsidR="009E4222" w:rsidRDefault="00AC15E4">
      <w:pPr>
        <w:spacing w:line="600" w:lineRule="auto"/>
        <w:ind w:firstLine="720"/>
        <w:jc w:val="both"/>
        <w:rPr>
          <w:rFonts w:eastAsia="Times New Roman"/>
          <w:szCs w:val="24"/>
        </w:rPr>
      </w:pPr>
      <w:r>
        <w:rPr>
          <w:rFonts w:eastAsia="Times New Roman"/>
          <w:b/>
          <w:szCs w:val="24"/>
        </w:rPr>
        <w:t>ΛΙΑΝΑ Κ</w:t>
      </w:r>
      <w:r>
        <w:rPr>
          <w:rFonts w:eastAsia="Times New Roman"/>
          <w:b/>
          <w:szCs w:val="24"/>
        </w:rPr>
        <w:t xml:space="preserve">ΑΝΕΛΛΗ: </w:t>
      </w:r>
      <w:r>
        <w:rPr>
          <w:rFonts w:eastAsia="Times New Roman"/>
          <w:szCs w:val="24"/>
        </w:rPr>
        <w:t xml:space="preserve">Δεν διέκοψα. Θα μπορούσα να ζητήσω τον λόγο επί προσωπικού. </w:t>
      </w:r>
    </w:p>
    <w:p w14:paraId="539FA465" w14:textId="77777777" w:rsidR="009E4222" w:rsidRDefault="00AC15E4">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Λέμε κιόλας ότι δεν γίνεται διάλογος που να χτίζει ο ένας στον άλλον. Για παράδειγμα, ο κ. Βενιζέλος λέει για τα 6 δισεκατομμύρια που είπε ο κ. </w:t>
      </w:r>
      <w:proofErr w:type="spellStart"/>
      <w:r>
        <w:rPr>
          <w:rFonts w:eastAsia="Times New Roman"/>
          <w:szCs w:val="24"/>
        </w:rPr>
        <w:t>Χουντής</w:t>
      </w:r>
      <w:proofErr w:type="spellEnd"/>
      <w:r>
        <w:rPr>
          <w:rFonts w:eastAsia="Times New Roman"/>
          <w:szCs w:val="24"/>
        </w:rPr>
        <w:t xml:space="preserve">. Θυμάστε χθες στη Βουλή, μου το έβαλε το θέμα ο κ. Γεωργιάδης και του εξήγησα –νομίζω ότι </w:t>
      </w:r>
      <w:r>
        <w:rPr>
          <w:rFonts w:eastAsia="Times New Roman"/>
          <w:szCs w:val="24"/>
        </w:rPr>
        <w:lastRenderedPageBreak/>
        <w:t>συμφώνησε- ότι</w:t>
      </w:r>
      <w:r>
        <w:rPr>
          <w:rFonts w:eastAsia="Times New Roman"/>
          <w:szCs w:val="24"/>
        </w:rPr>
        <w:t xml:space="preserve"> η απάντηση είναι στην απόφαση του </w:t>
      </w:r>
      <w:proofErr w:type="spellStart"/>
      <w:r>
        <w:rPr>
          <w:rFonts w:eastAsia="Times New Roman"/>
          <w:szCs w:val="24"/>
          <w:lang w:val="en-US"/>
        </w:rPr>
        <w:t>Eurogroup</w:t>
      </w:r>
      <w:proofErr w:type="spellEnd"/>
      <w:r>
        <w:rPr>
          <w:rFonts w:eastAsia="Times New Roman"/>
          <w:szCs w:val="24"/>
        </w:rPr>
        <w:t xml:space="preserve"> του Μαΐου, ότι αυτά τα 6 δισεκατομμύρια είναι για το μεσοπρόθεσμο χρέος. </w:t>
      </w:r>
    </w:p>
    <w:p w14:paraId="539FA466"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Λέει ο κ. Βαρβιτσιώτης ότι όλα στη λίστα στο Παράρτημα Ε΄ πηγαίνουν για ιδιωτικοποίηση</w:t>
      </w:r>
      <w:r>
        <w:rPr>
          <w:rFonts w:eastAsia="Times New Roman"/>
          <w:b/>
          <w:szCs w:val="24"/>
        </w:rPr>
        <w:t xml:space="preserve">. </w:t>
      </w:r>
      <w:r>
        <w:rPr>
          <w:rFonts w:eastAsia="Times New Roman"/>
          <w:szCs w:val="24"/>
        </w:rPr>
        <w:t xml:space="preserve">Συζητάμε πάλι με τον κ. Γεωργιάδη και εξηγούμε </w:t>
      </w:r>
      <w:r>
        <w:rPr>
          <w:rFonts w:eastAsia="Times New Roman"/>
          <w:szCs w:val="24"/>
        </w:rPr>
        <w:t>ότι μπορούν οι επιχειρήσεις που πηγαίνουν εκεί, δύνα</w:t>
      </w:r>
      <w:r>
        <w:rPr>
          <w:rFonts w:eastAsia="Times New Roman"/>
          <w:szCs w:val="24"/>
        </w:rPr>
        <w:t>ν</w:t>
      </w:r>
      <w:r>
        <w:rPr>
          <w:rFonts w:eastAsia="Times New Roman"/>
          <w:szCs w:val="24"/>
        </w:rPr>
        <w:t>ται να πάνε για ιδιωτικοποίηση, αλλά δεν υπάρχει καμία υποχρέωση. Ξανά μανά σήμερα τα ίδια, «όλες οι επιχειρήσεις πάνε για ιδιωτικοποίηση».</w:t>
      </w:r>
    </w:p>
    <w:p w14:paraId="539FA467"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Οι δικοί σας Βουλευτές αλλά και του ΠΑΣΟΚ –και η </w:t>
      </w:r>
      <w:r>
        <w:rPr>
          <w:rFonts w:eastAsia="Times New Roman"/>
          <w:szCs w:val="24"/>
        </w:rPr>
        <w:t>«</w:t>
      </w:r>
      <w:r>
        <w:rPr>
          <w:rFonts w:eastAsia="Times New Roman"/>
          <w:szCs w:val="24"/>
        </w:rPr>
        <w:t>ΚΑΘΗΜΕΡΙΝΗ</w:t>
      </w:r>
      <w:r>
        <w:rPr>
          <w:rFonts w:eastAsia="Times New Roman"/>
          <w:szCs w:val="24"/>
        </w:rPr>
        <w:t>»</w:t>
      </w:r>
      <w:r>
        <w:rPr>
          <w:rFonts w:eastAsia="Times New Roman"/>
          <w:szCs w:val="24"/>
        </w:rPr>
        <w:t xml:space="preserve"> μ</w:t>
      </w:r>
      <w:r>
        <w:rPr>
          <w:rFonts w:eastAsia="Times New Roman"/>
          <w:szCs w:val="24"/>
        </w:rPr>
        <w:t>άλιστα- γυρνώντας προς τους Βουλευτές του ΣΥΡΙΖΑ λένε ότι ξαφνιάστηκαν. Τους ξάφνιασα χθες, γιατί τους είπα αυτό που υπήρχε στο μνημόνιο. Το μνημόνιο λέει ότι θα αυξηθεί η αξία των περιουσιακών στοιχείων του ελληνικού Δημοσίου μέσα από ιδιωτικοποιήσεις ή ά</w:t>
      </w:r>
      <w:r>
        <w:rPr>
          <w:rFonts w:eastAsia="Times New Roman"/>
          <w:szCs w:val="24"/>
        </w:rPr>
        <w:t xml:space="preserve">λλα μέσα. Ο κ. Βαρβιτσιώτης όταν διάβασε αυτό το κείμενο δεν είχε την </w:t>
      </w:r>
      <w:r>
        <w:rPr>
          <w:rFonts w:eastAsia="Times New Roman"/>
          <w:szCs w:val="24"/>
        </w:rPr>
        <w:lastRenderedPageBreak/>
        <w:t xml:space="preserve">καλοσύνη –που είχε ο κ. </w:t>
      </w:r>
      <w:proofErr w:type="spellStart"/>
      <w:r>
        <w:rPr>
          <w:rFonts w:eastAsia="Times New Roman"/>
          <w:szCs w:val="24"/>
        </w:rPr>
        <w:t>Παφίλης</w:t>
      </w:r>
      <w:proofErr w:type="spellEnd"/>
      <w:r>
        <w:rPr>
          <w:rFonts w:eastAsia="Times New Roman"/>
          <w:szCs w:val="24"/>
        </w:rPr>
        <w:t>- να αναφέρει τα «άλλα μέσα». Είπε για τις ιδιωτικοποιήσεις και σταμάτησε. Θα πω για τα «άλλα μέσα» αργότερα.</w:t>
      </w:r>
    </w:p>
    <w:p w14:paraId="539FA468"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Θα ήθελα, λοιπόν, να μπορούμε σε αυτές τις πε</w:t>
      </w:r>
      <w:r>
        <w:rPr>
          <w:rFonts w:eastAsia="Times New Roman"/>
          <w:szCs w:val="24"/>
        </w:rPr>
        <w:t>ριπτώσεις να μην λέμε ξανά τα ίδια για να είναι πιο προωθητική η συζήτηση και να μπορεί ο ελληνικός λαός να ακούσει και να δει με ποιον είναι και με ποιον δεν είναι.</w:t>
      </w:r>
    </w:p>
    <w:p w14:paraId="539FA469"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Να τα ξεκαθαρίσω, λοιπόν, -νομίζω εγώ- μια και για πάντα. Γι’ αυτό το </w:t>
      </w:r>
      <w:r>
        <w:rPr>
          <w:rFonts w:eastAsia="Times New Roman"/>
          <w:szCs w:val="24"/>
        </w:rPr>
        <w:t>τ</w:t>
      </w:r>
      <w:r>
        <w:rPr>
          <w:rFonts w:eastAsia="Times New Roman"/>
          <w:szCs w:val="24"/>
        </w:rPr>
        <w:t>αμείο δεν υπάρχει ε</w:t>
      </w:r>
      <w:r>
        <w:rPr>
          <w:rFonts w:eastAsia="Times New Roman"/>
          <w:szCs w:val="24"/>
        </w:rPr>
        <w:t xml:space="preserve">πιτροπεία. Δεν υπάρχει υποθήκευση όλης της περιουσίας. Μοναδικός μέτοχος είναι το ελληνικό </w:t>
      </w:r>
      <w:r>
        <w:rPr>
          <w:rFonts w:eastAsia="Times New Roman"/>
          <w:szCs w:val="24"/>
        </w:rPr>
        <w:t>δ</w:t>
      </w:r>
      <w:r>
        <w:rPr>
          <w:rFonts w:eastAsia="Times New Roman"/>
          <w:szCs w:val="24"/>
        </w:rPr>
        <w:t>ημόσιο. Οι μετοχές δεν μεταβιβάζονται. Οι μετοχές δεν μπορούν να κατασχεθούν. Οι μεγάλες ιδιωτικοποιήσεις –δεν λέμε για ένα κτήμα ή ένα οικόπεδο- πρέπει να περάσουν</w:t>
      </w:r>
      <w:r>
        <w:rPr>
          <w:rFonts w:eastAsia="Times New Roman"/>
          <w:szCs w:val="24"/>
        </w:rPr>
        <w:t xml:space="preserve"> από το Υπουργείο Οικονομικών. Ο Υπουργός Οικονομικών πρέπει να δεχθεί την κάθε μεγάλη ιδιωτικοποίηση. </w:t>
      </w:r>
    </w:p>
    <w:p w14:paraId="539FA46A"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Θέλω να πω τώρα για τον κ. </w:t>
      </w:r>
      <w:proofErr w:type="spellStart"/>
      <w:r>
        <w:rPr>
          <w:rFonts w:eastAsia="Times New Roman"/>
          <w:szCs w:val="24"/>
        </w:rPr>
        <w:t>Παφίλη</w:t>
      </w:r>
      <w:proofErr w:type="spellEnd"/>
      <w:r>
        <w:rPr>
          <w:rFonts w:eastAsia="Times New Roman"/>
          <w:szCs w:val="24"/>
        </w:rPr>
        <w:t xml:space="preserve"> και την κ. </w:t>
      </w:r>
      <w:proofErr w:type="spellStart"/>
      <w:r>
        <w:rPr>
          <w:rFonts w:eastAsia="Times New Roman"/>
          <w:szCs w:val="24"/>
        </w:rPr>
        <w:t>Μανωλάκου</w:t>
      </w:r>
      <w:proofErr w:type="spellEnd"/>
      <w:r>
        <w:rPr>
          <w:rFonts w:eastAsia="Times New Roman"/>
          <w:szCs w:val="24"/>
        </w:rPr>
        <w:t xml:space="preserve">, για το τι ακριβώς γίνεται εδώ. Ξέρετε, ότι η Θάτσερ –και ο </w:t>
      </w:r>
      <w:proofErr w:type="spellStart"/>
      <w:r>
        <w:rPr>
          <w:rFonts w:eastAsia="Times New Roman"/>
          <w:szCs w:val="24"/>
        </w:rPr>
        <w:t>Ρήγκαν</w:t>
      </w:r>
      <w:proofErr w:type="spellEnd"/>
      <w:r>
        <w:rPr>
          <w:rFonts w:eastAsia="Times New Roman"/>
          <w:szCs w:val="24"/>
        </w:rPr>
        <w:t>, αλλά θα μιλήσω πιο πολύ για τ</w:t>
      </w:r>
      <w:r>
        <w:rPr>
          <w:rFonts w:eastAsia="Times New Roman"/>
          <w:szCs w:val="24"/>
        </w:rPr>
        <w:t xml:space="preserve">ην Θάτσερ- άρχισε τις ιδιωτικοποιήσεις του νερού, της ΔΕΗ, τις τηλεπικοινωνίες, χωρίς αυτά να είναι σε κάποιο </w:t>
      </w:r>
      <w:r>
        <w:rPr>
          <w:rFonts w:eastAsia="Times New Roman"/>
          <w:szCs w:val="24"/>
        </w:rPr>
        <w:t>τ</w:t>
      </w:r>
      <w:r>
        <w:rPr>
          <w:rFonts w:eastAsia="Times New Roman"/>
          <w:szCs w:val="24"/>
        </w:rPr>
        <w:t>αμείο. Είναι προφανές σε εμένα ότι εάν έρθει μια πολύ νεοφιλελεύθερη κυβέρνηση όπως της Θάτσερ –και ο Κυριάκος Μητσοτάκης, ζωή να έχει, πάντα αυτ</w:t>
      </w:r>
      <w:r>
        <w:rPr>
          <w:rFonts w:eastAsia="Times New Roman"/>
          <w:szCs w:val="24"/>
        </w:rPr>
        <w:t xml:space="preserve">ό πρεσβεύει, τον νεοφιλελευθερισμό σε ακραία περίπτωση- τότε μπορεί προφανώς να γίνουν περισσότερες ιδιωτικοποιήσεις. Θα μπορούσαν να γίνουν και να μην είναι στο </w:t>
      </w:r>
      <w:r>
        <w:rPr>
          <w:rFonts w:eastAsia="Times New Roman"/>
          <w:szCs w:val="24"/>
        </w:rPr>
        <w:t>τ</w:t>
      </w:r>
      <w:r>
        <w:rPr>
          <w:rFonts w:eastAsia="Times New Roman"/>
          <w:szCs w:val="24"/>
        </w:rPr>
        <w:t>αμείο.</w:t>
      </w:r>
    </w:p>
    <w:p w14:paraId="539FA46B" w14:textId="77777777" w:rsidR="009E4222" w:rsidRDefault="00AC15E4">
      <w:pPr>
        <w:tabs>
          <w:tab w:val="left" w:pos="3695"/>
        </w:tabs>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Όπως με το Ελληνικό παραδείγματος χάριν!</w:t>
      </w:r>
    </w:p>
    <w:p w14:paraId="539FA46C" w14:textId="77777777" w:rsidR="009E4222" w:rsidRDefault="00AC15E4">
      <w:pPr>
        <w:tabs>
          <w:tab w:val="left" w:pos="3695"/>
        </w:tabs>
        <w:spacing w:line="600" w:lineRule="auto"/>
        <w:ind w:firstLine="720"/>
        <w:jc w:val="both"/>
        <w:rPr>
          <w:rFonts w:eastAsia="Times New Roman"/>
          <w:szCs w:val="24"/>
        </w:rPr>
      </w:pPr>
      <w:r>
        <w:rPr>
          <w:rFonts w:eastAsia="Times New Roman"/>
          <w:b/>
          <w:szCs w:val="24"/>
        </w:rPr>
        <w:t>ΕΥΚΛΕΙΔΗΣ ΤΣΑΚΑΛΩΤΟΣ (Υπου</w:t>
      </w:r>
      <w:r>
        <w:rPr>
          <w:rFonts w:eastAsia="Times New Roman"/>
          <w:b/>
          <w:szCs w:val="24"/>
        </w:rPr>
        <w:t xml:space="preserve">ργός Οικονομικών): </w:t>
      </w:r>
      <w:r>
        <w:rPr>
          <w:rFonts w:eastAsia="Times New Roman"/>
          <w:szCs w:val="24"/>
        </w:rPr>
        <w:t xml:space="preserve">Και πολύ σωστά με ρωτάει η κ. </w:t>
      </w:r>
      <w:proofErr w:type="spellStart"/>
      <w:r>
        <w:rPr>
          <w:rFonts w:eastAsia="Times New Roman"/>
          <w:szCs w:val="24"/>
        </w:rPr>
        <w:t>Μανωλάκου</w:t>
      </w:r>
      <w:proofErr w:type="spellEnd"/>
      <w:r>
        <w:rPr>
          <w:rFonts w:eastAsia="Times New Roman"/>
          <w:szCs w:val="24"/>
        </w:rPr>
        <w:t xml:space="preserve">, γιατί –εάν ισχύει αυτό- βάζουμε αυτές τις επιχειρήσεις μέσα στο </w:t>
      </w:r>
      <w:r>
        <w:rPr>
          <w:rFonts w:eastAsia="Times New Roman"/>
          <w:szCs w:val="24"/>
        </w:rPr>
        <w:t>τ</w:t>
      </w:r>
      <w:r>
        <w:rPr>
          <w:rFonts w:eastAsia="Times New Roman"/>
          <w:szCs w:val="24"/>
        </w:rPr>
        <w:t>αμείο. Και υπάρχει μία πρώτη απάντηση ότι είναι αποτέλεσμα κάποιου συμβιβασμού. Υπάρχει, όμως, και μία πιο σοβαρή απάντηση</w:t>
      </w:r>
      <w:r>
        <w:rPr>
          <w:rFonts w:eastAsia="Times New Roman"/>
          <w:szCs w:val="24"/>
        </w:rPr>
        <w:t>,</w:t>
      </w:r>
      <w:r>
        <w:rPr>
          <w:rFonts w:eastAsia="Times New Roman"/>
          <w:szCs w:val="24"/>
        </w:rPr>
        <w:t xml:space="preserve"> που θα </w:t>
      </w:r>
      <w:r>
        <w:rPr>
          <w:rFonts w:eastAsia="Times New Roman"/>
          <w:szCs w:val="24"/>
        </w:rPr>
        <w:t xml:space="preserve">ήθελα να την ακούσετε. </w:t>
      </w:r>
    </w:p>
    <w:p w14:paraId="539FA46D"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Αυτό που είναι το πρόβλημα στις σχέσεις μας με το ΚΚΕ είναι ότι κατά τη δική μου άποψη –χωρίς να είναι αυτή η απόλυτη αλήθεια- το ΚΚΕ υποθέτει αυτό που είναι προς απόδειξη. Και τι είναι προς απόδειξη; Ότι μπορούμε να δημιουργήσουμε </w:t>
      </w:r>
      <w:r>
        <w:rPr>
          <w:rFonts w:eastAsia="Times New Roman"/>
          <w:szCs w:val="24"/>
        </w:rPr>
        <w:t>μια μεγάλη πλειοψηφία του ελληνικού λαού, που πιστεύει στις συλλογικές λύσεις.</w:t>
      </w:r>
    </w:p>
    <w:p w14:paraId="539FA46E"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Όταν διαβάζω τις δημοσκοπήσεις, βλέπω ότι ο ελληνικός λαός -και όχι μόνο, αλλά και ο ευρωπαϊκός λαός- δεν έχει πειστεί γι’ αυτό. Άρα τι λέμε εμείς; Ο συμβιβασμός είναι συμβιβασμ</w:t>
      </w:r>
      <w:r>
        <w:rPr>
          <w:rFonts w:eastAsia="Times New Roman"/>
          <w:szCs w:val="24"/>
        </w:rPr>
        <w:t xml:space="preserve">ός. Μπορούμε να χρησιμοποιήσουμε αυτό το </w:t>
      </w:r>
      <w:r>
        <w:rPr>
          <w:rFonts w:eastAsia="Times New Roman"/>
          <w:szCs w:val="24"/>
        </w:rPr>
        <w:t>τ</w:t>
      </w:r>
      <w:r>
        <w:rPr>
          <w:rFonts w:eastAsia="Times New Roman"/>
          <w:szCs w:val="24"/>
        </w:rPr>
        <w:t>αμείο για να μπορούν να γίνουν αναδιαρθρώσεις σε αυτές τις επιχειρήσεις και όχι μόνο για να αναδιαρθρωθούν οι ίδιες οι επιχειρήσεις -και η Αριστερά δεν είχε μέχρι τώρα πολιτική τού πώς αναδιαρθρώνουμε αυτές τις επι</w:t>
      </w:r>
      <w:r>
        <w:rPr>
          <w:rFonts w:eastAsia="Times New Roman"/>
          <w:szCs w:val="24"/>
        </w:rPr>
        <w:t xml:space="preserve">χειρήσεις- αλλά για να μπορεί ο κόσμος να πειστεί ότι το </w:t>
      </w:r>
      <w:r>
        <w:rPr>
          <w:rFonts w:eastAsia="Times New Roman"/>
          <w:szCs w:val="24"/>
        </w:rPr>
        <w:t>δ</w:t>
      </w:r>
      <w:r>
        <w:rPr>
          <w:rFonts w:eastAsia="Times New Roman"/>
          <w:szCs w:val="24"/>
        </w:rPr>
        <w:t>ημόσιο μπορεί να είναι καλό; Και αυτό όχι μόνο για την ίδια την επιχείρηση, αλλά και για το πώς επηρεάζει την κλαδική πολιτική, πώς επηρεάζει την περιφέρεια</w:t>
      </w:r>
      <w:r>
        <w:rPr>
          <w:rFonts w:eastAsia="Times New Roman"/>
          <w:szCs w:val="24"/>
        </w:rPr>
        <w:t>,</w:t>
      </w:r>
      <w:r>
        <w:rPr>
          <w:rFonts w:eastAsia="Times New Roman"/>
          <w:szCs w:val="24"/>
        </w:rPr>
        <w:t xml:space="preserve"> στην οποία είναι η επιχείρηση και κάνει </w:t>
      </w:r>
      <w:r>
        <w:rPr>
          <w:rFonts w:eastAsia="Times New Roman"/>
          <w:szCs w:val="24"/>
        </w:rPr>
        <w:t xml:space="preserve">διασυνδέσεις με άλλες επιχειρήσεις και με άλλους κοινωνικούς φορείς. Αυτό είναι το μεγάλο στοίχημα. </w:t>
      </w:r>
    </w:p>
    <w:p w14:paraId="539FA46F"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 xml:space="preserve">Το μεγάλο στοίχημα δεν είναι να κάτσουμε πίσω και να πούμε ότι επειδή γίνεται αυτό, το μόνο πράγμα είναι οι ιδιωτικοποιήσεις. Είναι να μπορέσουμε μέσα απ’ </w:t>
      </w:r>
      <w:r>
        <w:rPr>
          <w:rFonts w:eastAsia="Times New Roman"/>
          <w:szCs w:val="24"/>
        </w:rPr>
        <w:t xml:space="preserve">αυτό το </w:t>
      </w:r>
      <w:r>
        <w:rPr>
          <w:rFonts w:eastAsia="Times New Roman"/>
          <w:szCs w:val="24"/>
        </w:rPr>
        <w:t>τ</w:t>
      </w:r>
      <w:r>
        <w:rPr>
          <w:rFonts w:eastAsia="Times New Roman"/>
          <w:szCs w:val="24"/>
        </w:rPr>
        <w:t>αμείο να έχουμε μία στρατηγική αναδιάρθρωσης. Και γι’ αυτό θα δείτε ότι όταν θα έρθει ο εσωτερικός κανονισμός,  θα υπάρχουν συνδέσεις της κάθε εταιρείας και με την αναπτυξιακή πολιτική της Κυβέρνησης αλλά και με την κλαδική πολιτική του κάθε Υπουρ</w:t>
      </w:r>
      <w:r>
        <w:rPr>
          <w:rFonts w:eastAsia="Times New Roman"/>
          <w:szCs w:val="24"/>
        </w:rPr>
        <w:t>γείου. Αυτό κάνει το προηγούμενο νομοσχέδιο. Και αυτό που κάνουμε τώρα είναι να εξειδικεύουμε τις επιχειρήσεις.</w:t>
      </w:r>
    </w:p>
    <w:p w14:paraId="539FA470"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Εξάλλου, να μπω τώρα στο θέμα για τα «άλλα μέσα» -που είχαμε τη διαφωνία- και να σας εξηγήσω εγώ τι καταλαβαίνω για το τι είναι τα «άλλα μέσα» κ</w:t>
      </w:r>
      <w:r>
        <w:rPr>
          <w:rFonts w:eastAsia="Times New Roman"/>
          <w:szCs w:val="24"/>
        </w:rPr>
        <w:t>αι να καταλάβετε ότι δεν είναι φύλλο συκής, αλλά είναι μια πραγματική ασπίδα.</w:t>
      </w:r>
    </w:p>
    <w:p w14:paraId="539FA47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Προσέξτε, το πρώτο πράγμα που λέει αυτό είναι ότι δεν είσαι αναγκασμένος να κάνεις ιδιωτικοποιήσεις. Άρα, συμφωνούμε ότι δεν χρειάζεται να είναι σαν το ΤΑΙΠΕΔ και δεν είναι σαν τ</w:t>
      </w:r>
      <w:r>
        <w:rPr>
          <w:rFonts w:eastAsia="Times New Roman" w:cs="Times New Roman"/>
          <w:szCs w:val="24"/>
        </w:rPr>
        <w:t xml:space="preserve">ο ΤΑΙΠΕΔ. Γιατί μπορείς να αυξήσεις την αξία και για τις επενδύσεις και για να ξεπληρώσεις το χρέος, με άλλα μέσα. </w:t>
      </w:r>
    </w:p>
    <w:p w14:paraId="539FA47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εδώ υπήρχε μια συζήτηση με τον κ. Χατζηδάκη εχθές στην </w:t>
      </w:r>
      <w:r>
        <w:rPr>
          <w:rFonts w:eastAsia="Times New Roman" w:cs="Times New Roman"/>
          <w:szCs w:val="24"/>
        </w:rPr>
        <w:t>ε</w:t>
      </w:r>
      <w:r>
        <w:rPr>
          <w:rFonts w:eastAsia="Times New Roman" w:cs="Times New Roman"/>
          <w:szCs w:val="24"/>
        </w:rPr>
        <w:t>πιτροπ</w:t>
      </w:r>
      <w:r>
        <w:rPr>
          <w:rFonts w:eastAsia="Times New Roman" w:cs="Times New Roman"/>
          <w:szCs w:val="24"/>
        </w:rPr>
        <w:t>ή. Δ</w:t>
      </w:r>
      <w:r>
        <w:rPr>
          <w:rFonts w:eastAsia="Times New Roman" w:cs="Times New Roman"/>
          <w:szCs w:val="24"/>
        </w:rPr>
        <w:t>εν τον βλέπω πάλι εδώ, αλλά να του απαντήσω, όπως και στους συναδέλφου</w:t>
      </w:r>
      <w:r>
        <w:rPr>
          <w:rFonts w:eastAsia="Times New Roman" w:cs="Times New Roman"/>
          <w:szCs w:val="24"/>
        </w:rPr>
        <w:t xml:space="preserve">ς της Νέας Δημοκρατίας και σε εσάς. </w:t>
      </w:r>
    </w:p>
    <w:p w14:paraId="539FA47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Έχουμε ένα κτήριο</w:t>
      </w:r>
      <w:r>
        <w:rPr>
          <w:rFonts w:eastAsia="Times New Roman" w:cs="Times New Roman"/>
          <w:szCs w:val="24"/>
        </w:rPr>
        <w:t xml:space="preserve">, </w:t>
      </w:r>
      <w:r>
        <w:rPr>
          <w:rFonts w:eastAsia="Times New Roman" w:cs="Times New Roman"/>
          <w:szCs w:val="24"/>
        </w:rPr>
        <w:t xml:space="preserve">που είναι για το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 Αυτή τη στιγμή είναι σε χάλια κατάσταση και δεν θα το ήθελε κανείς. Με λίγα λεφτά μπορείς σε αυτό να κάνεις μια επένδυση και να το κάνεις ένα κέντρο</w:t>
      </w:r>
      <w:r>
        <w:rPr>
          <w:rFonts w:eastAsia="Times New Roman" w:cs="Times New Roman"/>
          <w:szCs w:val="24"/>
        </w:rPr>
        <w:t>,</w:t>
      </w:r>
      <w:r>
        <w:rPr>
          <w:rFonts w:eastAsia="Times New Roman" w:cs="Times New Roman"/>
          <w:szCs w:val="24"/>
        </w:rPr>
        <w:t xml:space="preserve"> το οποίο μπορεί να γίνει μέρος των αγώνων σε παγκόσμιο επίπεδο, που γίνονται σε επτά-οκτώ πόλεις. Αυτό μπορεί να δημιουργήσει θέσεις</w:t>
      </w:r>
      <w:r>
        <w:rPr>
          <w:rFonts w:eastAsia="Times New Roman" w:cs="Times New Roman"/>
          <w:szCs w:val="24"/>
        </w:rPr>
        <w:t>,</w:t>
      </w:r>
      <w:r>
        <w:rPr>
          <w:rFonts w:eastAsia="Times New Roman" w:cs="Times New Roman"/>
          <w:szCs w:val="24"/>
        </w:rPr>
        <w:t xml:space="preserve"> όχι μόνο για εκείνη την ημέρα που θα γίνει το παγκόσμιο πρωτάθλημα στην Αθήνα, αλλά να έρχονται αθλητές του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 xml:space="preserve"> </w:t>
      </w:r>
      <w:r>
        <w:rPr>
          <w:rFonts w:eastAsia="Times New Roman" w:cs="Times New Roman"/>
          <w:szCs w:val="24"/>
        </w:rPr>
        <w:t xml:space="preserve">από τη Σουηδία, τη Νορβηγία, την Ολλανδία, την Ουκρανία, τη Ρωσία, που τώρα πάνε στο νότιο ημισφαίριο,  γιατί, όπως καταλαβαίνετε, δεν είναι </w:t>
      </w:r>
      <w:r>
        <w:rPr>
          <w:rFonts w:eastAsia="Times New Roman" w:cs="Times New Roman"/>
          <w:szCs w:val="24"/>
        </w:rPr>
        <w:lastRenderedPageBreak/>
        <w:t xml:space="preserve">και τόσο ευχάριστο να προπονείσαι τον χειμώνα στη Ρωσία στο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 Και να το κάνουν στην Ελλάδα και να δημιο</w:t>
      </w:r>
      <w:r>
        <w:rPr>
          <w:rFonts w:eastAsia="Times New Roman" w:cs="Times New Roman"/>
          <w:szCs w:val="24"/>
        </w:rPr>
        <w:t xml:space="preserve">υργήσουν και θέσεις εργασίας όχι μόνο στο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 xml:space="preserve">, αλλά σε ξενοδοχεία, σε εστιατόρια. Αυτό δεν είναι μόνο για το </w:t>
      </w:r>
      <w:r>
        <w:rPr>
          <w:rFonts w:eastAsia="Times New Roman" w:cs="Times New Roman"/>
          <w:szCs w:val="24"/>
          <w:lang w:val="en-US"/>
        </w:rPr>
        <w:t>beach</w:t>
      </w:r>
      <w:r>
        <w:rPr>
          <w:rFonts w:eastAsia="Times New Roman" w:cs="Times New Roman"/>
          <w:szCs w:val="24"/>
        </w:rPr>
        <w:t xml:space="preserve"> </w:t>
      </w:r>
      <w:r>
        <w:rPr>
          <w:rFonts w:eastAsia="Times New Roman" w:cs="Times New Roman"/>
          <w:szCs w:val="24"/>
          <w:lang w:val="en-US"/>
        </w:rPr>
        <w:t>volley</w:t>
      </w:r>
      <w:r>
        <w:rPr>
          <w:rFonts w:eastAsia="Times New Roman" w:cs="Times New Roman"/>
          <w:szCs w:val="24"/>
        </w:rPr>
        <w:t xml:space="preserve">. </w:t>
      </w:r>
    </w:p>
    <w:p w14:paraId="539FA47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Γιατί η Ελλάδα δεν θα μπορούσε να είναι ένα αθλητικό κέντρο για όλα τα σπορ όπου θα έρχεται κόσμος που δεν μπορεί να προπον</w:t>
      </w:r>
      <w:r>
        <w:rPr>
          <w:rFonts w:eastAsia="Times New Roman" w:cs="Times New Roman"/>
          <w:szCs w:val="24"/>
        </w:rPr>
        <w:t xml:space="preserve">ηθεί και να προπονηθεί σε δικές μας εγκαταστάσεις, μέσα από τα ακίνητα που θα πάνε στο ταμείο ακινήτων; </w:t>
      </w:r>
    </w:p>
    <w:p w14:paraId="539FA47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Αυτό σημαίνει «άλλα μέσα». Δεν το παραχωρείς, δεν το δίνεις, είναι ελληνικό, κρατιέται στην ελληνική ιδιοκτησία και το χρησιμοποιείς και οργανώνεις τη </w:t>
      </w:r>
      <w:r>
        <w:rPr>
          <w:rFonts w:eastAsia="Times New Roman" w:cs="Times New Roman"/>
          <w:szCs w:val="24"/>
        </w:rPr>
        <w:t>δική σου περιουσία. Δεν θα ήταν η δική μας επιλογή, αλλά είναι μια επιλογή που μας αναγκάσανε και είναι μια επιλογή που θα μπορούσαμε να τη σκεφτούμε. Περιμένω από τους ανθρώπους που υποτίθεται ότι πιστεύουν στην επιχειρηματικότητα να μου δώσουν πάρα πολλέ</w:t>
      </w:r>
      <w:r>
        <w:rPr>
          <w:rFonts w:eastAsia="Times New Roman" w:cs="Times New Roman"/>
          <w:szCs w:val="24"/>
        </w:rPr>
        <w:t xml:space="preserve">ς άλλες ιδέες για το πώς μπορούμε να εκμεταλλευτούμε την ελληνική περιουσία για το καλό </w:t>
      </w:r>
      <w:r>
        <w:rPr>
          <w:rFonts w:eastAsia="Times New Roman" w:cs="Times New Roman"/>
          <w:szCs w:val="24"/>
        </w:rPr>
        <w:lastRenderedPageBreak/>
        <w:t>του ελληνικού λαού και χωρίς να γίνεται ούτε εκποίηση ούτε ιδιωτικοποίηση, αλλά να μπορεί να κερδίσει η Ελλάδα με αυτό.</w:t>
      </w:r>
    </w:p>
    <w:p w14:paraId="539FA47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Θέλω, τέλος, να πω μερικά πράγματα για άλλα ψέμα</w:t>
      </w:r>
      <w:r>
        <w:rPr>
          <w:rFonts w:eastAsia="Times New Roman" w:cs="Times New Roman"/>
          <w:szCs w:val="24"/>
        </w:rPr>
        <w:t xml:space="preserve">τα που ακούσαμε και δυστυχώς από ανθρώπους που δεν το περίμενα από τη Νέα Δημοκρατία, ότι πάλι έχουμε καθυστερήσεις, πάλι δεν είμαστε εντός του προγράμματος. Θέλω να σας πω ότι έχετε διαψευστεί σε όλα αυτά. </w:t>
      </w:r>
    </w:p>
    <w:p w14:paraId="539FA47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Μας είπατε ότι το πρόγραμμα είναι «στον αέρα». Ε</w:t>
      </w:r>
      <w:r>
        <w:rPr>
          <w:rFonts w:eastAsia="Times New Roman" w:cs="Times New Roman"/>
          <w:szCs w:val="24"/>
        </w:rPr>
        <w:t xml:space="preserve">γώ ξέρω ότι είχαμε βάλει στόχο τέλη Σεπτεμβρίου, είχαμε βάλει στόχο να έχουν τελειώσει όλοι στις 25 και σήμερα είναι 27, για να είναι έτοιμα για το </w:t>
      </w:r>
      <w:r>
        <w:rPr>
          <w:rFonts w:eastAsia="Times New Roman" w:cs="Times New Roman"/>
          <w:szCs w:val="24"/>
          <w:lang w:val="en-US"/>
        </w:rPr>
        <w:t>Euro</w:t>
      </w:r>
      <w:r>
        <w:rPr>
          <w:rFonts w:eastAsia="Times New Roman" w:cs="Times New Roman"/>
          <w:szCs w:val="24"/>
        </w:rPr>
        <w:t xml:space="preserve"> </w:t>
      </w:r>
      <w:r>
        <w:rPr>
          <w:rFonts w:eastAsia="Times New Roman" w:cs="Times New Roman"/>
          <w:szCs w:val="24"/>
          <w:lang w:val="en-US"/>
        </w:rPr>
        <w:t>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Δηλαδή, έχουμε μια καθυστέρηση -εξαρτάται πώς θα το μετρήσεις- μιάμιση με δύο ημέρες. Στ</w:t>
      </w:r>
      <w:r>
        <w:rPr>
          <w:rFonts w:eastAsia="Times New Roman" w:cs="Times New Roman"/>
          <w:szCs w:val="24"/>
        </w:rPr>
        <w:t xml:space="preserve">ο </w:t>
      </w:r>
      <w:r>
        <w:rPr>
          <w:rFonts w:eastAsia="Times New Roman" w:cs="Times New Roman"/>
          <w:szCs w:val="24"/>
          <w:lang w:val="en-US"/>
        </w:rPr>
        <w:t>EWG</w:t>
      </w:r>
      <w:r>
        <w:rPr>
          <w:rFonts w:eastAsia="Times New Roman" w:cs="Times New Roman"/>
          <w:szCs w:val="24"/>
        </w:rPr>
        <w:t xml:space="preserve">, στο </w:t>
      </w:r>
      <w:r>
        <w:rPr>
          <w:rFonts w:eastAsia="Times New Roman" w:cs="Times New Roman"/>
          <w:szCs w:val="24"/>
          <w:lang w:val="en-US"/>
        </w:rPr>
        <w:t>Euro</w:t>
      </w:r>
      <w:r>
        <w:rPr>
          <w:rFonts w:eastAsia="Times New Roman" w:cs="Times New Roman"/>
          <w:szCs w:val="24"/>
        </w:rPr>
        <w:t xml:space="preserve"> </w:t>
      </w:r>
      <w:r>
        <w:rPr>
          <w:rFonts w:eastAsia="Times New Roman" w:cs="Times New Roman"/>
          <w:szCs w:val="24"/>
          <w:lang w:val="en-US"/>
        </w:rPr>
        <w:t>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θα συζητηθεί. Πού είναι ότι είμαστε εκτός προγράμματος και έχουμε καθυστερήσει και ότι όλα είναι «στον αέρα»; Γιατί τα λέτε αυτά και συνεχίζετε να τα λέτε σήμερα όταν το βλέπετε μπροστά το νομοσχέδιο, όταν σας έχω πει ότι σχεδ</w:t>
      </w:r>
      <w:r>
        <w:rPr>
          <w:rFonts w:eastAsia="Times New Roman" w:cs="Times New Roman"/>
          <w:szCs w:val="24"/>
        </w:rPr>
        <w:t xml:space="preserve">όν όλα τα </w:t>
      </w:r>
      <w:r>
        <w:rPr>
          <w:rFonts w:eastAsia="Times New Roman" w:cs="Times New Roman"/>
          <w:szCs w:val="24"/>
          <w:lang w:val="en-US"/>
        </w:rPr>
        <w:t>milestones</w:t>
      </w:r>
      <w:r>
        <w:rPr>
          <w:rFonts w:eastAsia="Times New Roman" w:cs="Times New Roman"/>
          <w:szCs w:val="24"/>
        </w:rPr>
        <w:t xml:space="preserve"> έχουν τελειώσει; </w:t>
      </w:r>
    </w:p>
    <w:p w14:paraId="539FA47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συνεχίζετε να λέτε ότι η οικονομία βυθίζεται, όταν θα έχουμε τρία συνεχόμενα τρίμηνα με θετικούς ρυθμούς ανάπτυξη; Γιατί δεν βλέπετε ότι ενώ έπρεπε να είμαστε μείον 700 στα έσοδα είμαστε στο συν 300; Και έπρεπε </w:t>
      </w:r>
      <w:r>
        <w:rPr>
          <w:rFonts w:eastAsia="Times New Roman" w:cs="Times New Roman"/>
          <w:szCs w:val="24"/>
        </w:rPr>
        <w:t xml:space="preserve">να είμαστε στο μείον 700 ακριβώς γιατί δεν είχαμε ΕΝΦΙΑ τον Αύγουστο, όπως είχαμε υπολογίσει, και τώρα είμαστε πολύ πάνω και άρα δεν θα μπει ο «κόφτης». Γιατί συνεχίζετε να λέτε για τον «κόφτη»; </w:t>
      </w:r>
    </w:p>
    <w:p w14:paraId="539FA47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γιατί δεν σκέφτεστε γιατί οι δικοί σας Υπουργοί δεν μπόρ</w:t>
      </w:r>
      <w:r>
        <w:rPr>
          <w:rFonts w:eastAsia="Times New Roman" w:cs="Times New Roman"/>
          <w:szCs w:val="24"/>
        </w:rPr>
        <w:t xml:space="preserve">εσαν να αυξήσουν την </w:t>
      </w:r>
      <w:proofErr w:type="spellStart"/>
      <w:r>
        <w:rPr>
          <w:rFonts w:eastAsia="Times New Roman" w:cs="Times New Roman"/>
          <w:szCs w:val="24"/>
        </w:rPr>
        <w:t>εισπραξιμότητα</w:t>
      </w:r>
      <w:proofErr w:type="spellEnd"/>
      <w:r>
        <w:rPr>
          <w:rFonts w:eastAsia="Times New Roman" w:cs="Times New Roman"/>
          <w:szCs w:val="24"/>
        </w:rPr>
        <w:t xml:space="preserve"> του ΦΠΑ και να είναι πρώτη η Μύκονος, δεύτερη η Ρόδος και τρίτη η Σαντορίνη; Ποια άλλη κυβέρνηση το κατάφερε αυτό, τουλάχιστον να πληρώνουν όλοι οι Έλληνες τον ΦΠΑ; </w:t>
      </w:r>
    </w:p>
    <w:p w14:paraId="539FA47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τι ακριβώς μας κατηγορείτε για αυτό και για το </w:t>
      </w:r>
      <w:r>
        <w:rPr>
          <w:rFonts w:eastAsia="Times New Roman" w:cs="Times New Roman"/>
          <w:szCs w:val="24"/>
        </w:rPr>
        <w:t>ταμ</w:t>
      </w:r>
      <w:r>
        <w:rPr>
          <w:rFonts w:eastAsia="Times New Roman" w:cs="Times New Roman"/>
          <w:szCs w:val="24"/>
        </w:rPr>
        <w:t>είο</w:t>
      </w:r>
      <w:r>
        <w:rPr>
          <w:rFonts w:eastAsia="Times New Roman" w:cs="Times New Roman"/>
          <w:szCs w:val="24"/>
        </w:rPr>
        <w:t>; Τα παλιά του ΠΑΣΟΚ όταν ο Υπουργός, που ήταν εποπτευόμενος, ή της ΔΕΗ ή του ΟΤΕ έκανε τριακόσιες προσλήψεις και οι διακόσιες πενήντα ήταν από τον νομό του Υπουργού; Για αυτό μας κατηγορείτε;</w:t>
      </w:r>
    </w:p>
    <w:p w14:paraId="539FA47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Όταν μας ρωτάει η κυρία </w:t>
      </w:r>
      <w:proofErr w:type="spellStart"/>
      <w:r>
        <w:rPr>
          <w:rFonts w:eastAsia="Times New Roman" w:cs="Times New Roman"/>
          <w:szCs w:val="24"/>
        </w:rPr>
        <w:t>Βούλτεψη</w:t>
      </w:r>
      <w:proofErr w:type="spellEnd"/>
      <w:r>
        <w:rPr>
          <w:rFonts w:eastAsia="Times New Roman" w:cs="Times New Roman"/>
          <w:szCs w:val="24"/>
        </w:rPr>
        <w:t xml:space="preserve"> τι σημαίνει </w:t>
      </w:r>
      <w:r>
        <w:rPr>
          <w:rFonts w:eastAsia="Times New Roman" w:cs="Times New Roman"/>
          <w:szCs w:val="24"/>
          <w:lang w:val="en-US"/>
        </w:rPr>
        <w:t>arm</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r>
        <w:rPr>
          <w:rFonts w:eastAsia="Times New Roman" w:cs="Times New Roman"/>
          <w:szCs w:val="24"/>
          <w:lang w:val="en-US"/>
        </w:rPr>
        <w:t>length</w:t>
      </w:r>
      <w:r>
        <w:rPr>
          <w:rFonts w:eastAsia="Times New Roman" w:cs="Times New Roman"/>
          <w:szCs w:val="24"/>
        </w:rPr>
        <w:t>, π</w:t>
      </w:r>
      <w:r>
        <w:rPr>
          <w:rFonts w:eastAsia="Times New Roman" w:cs="Times New Roman"/>
          <w:szCs w:val="24"/>
        </w:rPr>
        <w:t>ου το έκανε, αυτό σημαίνει. Ότι εμείς κάνουμε μια σχέση με τις ΔΕΚΟ και μια σχέση με τη δημόσια διοίκηση που κόβει την παλιά πολιτική.</w:t>
      </w:r>
    </w:p>
    <w:p w14:paraId="539FA47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Άρα, δεν έχετε εποπτεία.</w:t>
      </w:r>
    </w:p>
    <w:p w14:paraId="539FA47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Σας απάντησα, κυρία </w:t>
      </w:r>
      <w:proofErr w:type="spellStart"/>
      <w:r>
        <w:rPr>
          <w:rFonts w:eastAsia="Times New Roman" w:cs="Times New Roman"/>
          <w:szCs w:val="24"/>
        </w:rPr>
        <w:t>Βούλτεψη</w:t>
      </w:r>
      <w:proofErr w:type="spellEnd"/>
      <w:r>
        <w:rPr>
          <w:rFonts w:eastAsia="Times New Roman" w:cs="Times New Roman"/>
          <w:szCs w:val="24"/>
        </w:rPr>
        <w:t xml:space="preserve">. Αφού </w:t>
      </w:r>
      <w:r>
        <w:rPr>
          <w:rFonts w:eastAsia="Times New Roman" w:cs="Times New Roman"/>
          <w:szCs w:val="24"/>
        </w:rPr>
        <w:t>δεν ήσασταν εδώ, αφού αργήσατε</w:t>
      </w:r>
      <w:r>
        <w:rPr>
          <w:rFonts w:eastAsia="Times New Roman" w:cs="Times New Roman"/>
          <w:szCs w:val="24"/>
        </w:rPr>
        <w:t>,</w:t>
      </w:r>
      <w:r>
        <w:rPr>
          <w:rFonts w:eastAsia="Times New Roman" w:cs="Times New Roman"/>
          <w:szCs w:val="24"/>
        </w:rPr>
        <w:t xml:space="preserve"> μη με διακόπτετε.</w:t>
      </w:r>
    </w:p>
    <w:p w14:paraId="539FA47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ΣΟΦΙΑ ΒΟΥΛΤΕΨΗ:</w:t>
      </w:r>
      <w:r>
        <w:rPr>
          <w:rFonts w:eastAsia="Times New Roman" w:cs="Times New Roman"/>
          <w:szCs w:val="24"/>
        </w:rPr>
        <w:t xml:space="preserve"> Τώρα ήρθα που με ανέφερες.</w:t>
      </w:r>
    </w:p>
    <w:p w14:paraId="539FA47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Άρα, φτιάχνουμε μια σχέση και με τον δημόσιο τομέα και με τις επιχειρήσεις, που δεν είναι το παλιό ρουσφέτι, δεν είναι</w:t>
      </w:r>
      <w:r>
        <w:rPr>
          <w:rFonts w:eastAsia="Times New Roman" w:cs="Times New Roman"/>
          <w:szCs w:val="24"/>
        </w:rPr>
        <w:t xml:space="preserve"> το παλιό πελατειακό κράτος, αλλά συντονίζεται με τις ανάγκες της οικονομίας, τις πραγματικές προτεραιότητες αυτής της κοινωνίας και με κοινωνική λογοδοσία. Αυτό που θέλατε εσείς -και εσείς και εσείς- να μπορείτε να εποπτεύετε τα Υπουργεία και να βάζετε το</w:t>
      </w:r>
      <w:r>
        <w:rPr>
          <w:rFonts w:eastAsia="Times New Roman" w:cs="Times New Roman"/>
          <w:szCs w:val="24"/>
        </w:rPr>
        <w:t xml:space="preserve">υς δικούς σας ανθρώπους τελείωσε τώρα. </w:t>
      </w:r>
    </w:p>
    <w:p w14:paraId="539FA48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39FA481"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τις πτέρυγες</w:t>
      </w:r>
      <w:r>
        <w:rPr>
          <w:rFonts w:eastAsia="Times New Roman" w:cs="Times New Roman"/>
          <w:szCs w:val="24"/>
        </w:rPr>
        <w:t xml:space="preserve"> του ΣΥΡΙΖΑ και των ΑΝΕΛ)</w:t>
      </w:r>
    </w:p>
    <w:p w14:paraId="539FA48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539FA48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της Νέας Δημοκρατίας κ. Νικόλαος </w:t>
      </w:r>
      <w:proofErr w:type="spellStart"/>
      <w:r>
        <w:rPr>
          <w:rFonts w:eastAsia="Times New Roman" w:cs="Times New Roman"/>
          <w:szCs w:val="24"/>
        </w:rPr>
        <w:t>Δένδιας</w:t>
      </w:r>
      <w:proofErr w:type="spellEnd"/>
      <w:r>
        <w:rPr>
          <w:rFonts w:eastAsia="Times New Roman" w:cs="Times New Roman"/>
          <w:szCs w:val="24"/>
        </w:rPr>
        <w:t xml:space="preserve"> έχει τον </w:t>
      </w:r>
      <w:r>
        <w:rPr>
          <w:rFonts w:eastAsia="Times New Roman" w:cs="Times New Roman"/>
          <w:szCs w:val="24"/>
        </w:rPr>
        <w:t>λόγο.</w:t>
      </w:r>
    </w:p>
    <w:p w14:paraId="539FA48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Σας ευχαριστώ, κύριε Πρόεδρε.</w:t>
      </w:r>
    </w:p>
    <w:p w14:paraId="539FA48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όταν ακούει κανείς τον Υπουργό Οικονομικών, τον κ. </w:t>
      </w:r>
      <w:proofErr w:type="spellStart"/>
      <w:r>
        <w:rPr>
          <w:rFonts w:eastAsia="Times New Roman" w:cs="Times New Roman"/>
          <w:szCs w:val="24"/>
        </w:rPr>
        <w:t>Τσακαλώτο</w:t>
      </w:r>
      <w:proofErr w:type="spellEnd"/>
      <w:r>
        <w:rPr>
          <w:rFonts w:eastAsia="Times New Roman" w:cs="Times New Roman"/>
          <w:szCs w:val="24"/>
        </w:rPr>
        <w:t>, με αυτή τη νεανική ζέση και την ορμή πραγματικά νιώθει την αντίληψη του παράλληλου σύμπαντος. Δηλαδή, ακούγοντ</w:t>
      </w:r>
      <w:r>
        <w:rPr>
          <w:rFonts w:eastAsia="Times New Roman" w:cs="Times New Roman"/>
          <w:szCs w:val="24"/>
        </w:rPr>
        <w:t>ας τον Υπουργό τώρα, εάν ερχόταν κάποιος που δεν ήξερε τίποτα από την Ελλάδα ποτέ και έμπαινε σήμερα σ’ αυτή την Αίθουσα και το μόνο πράγμα που είχε ακούσει ήταν ο Υπουργός Οικονομι</w:t>
      </w:r>
      <w:r>
        <w:rPr>
          <w:rFonts w:eastAsia="Times New Roman" w:cs="Times New Roman"/>
          <w:szCs w:val="24"/>
        </w:rPr>
        <w:lastRenderedPageBreak/>
        <w:t>κών, φαντάζομαι ότι θα είχε την τάση να μας πει να του ζητήσουμε συγγνώμη α</w:t>
      </w:r>
      <w:r>
        <w:rPr>
          <w:rFonts w:eastAsia="Times New Roman" w:cs="Times New Roman"/>
          <w:szCs w:val="24"/>
        </w:rPr>
        <w:t>μέσως μετά, διότι κατηγορούμε αδίκως μια Κυβέρνηση η οποία όλα τα κάνει στην ώρα τους, με απόλυτο χρονικό προσδιορισμό και ότι εκ κακοπιστίας η Αντιπολίτευση δεν συνομολογεί το αυτονόητο.</w:t>
      </w:r>
    </w:p>
    <w:p w14:paraId="539FA48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Υπουργέ, παρ’ ότι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αρχήν</w:t>
      </w:r>
      <w:proofErr w:type="spellEnd"/>
      <w:r>
        <w:rPr>
          <w:rFonts w:eastAsia="Times New Roman" w:cs="Times New Roman"/>
          <w:szCs w:val="24"/>
        </w:rPr>
        <w:t xml:space="preserve"> δεν σας αφορά, να ξεκινήσουμε από </w:t>
      </w:r>
      <w:r>
        <w:rPr>
          <w:rFonts w:eastAsia="Times New Roman" w:cs="Times New Roman"/>
          <w:szCs w:val="24"/>
        </w:rPr>
        <w:t xml:space="preserve">το πρώτο άρθρο αυτού του νομοθετήματος που αφορά τα ασφαλιστικά; Αυτό που γίνεται σήμερα έχει δυο απαράδεκτες εκφάνσεις. Η πρώτη απαράδεκτη έκφανση είναι βαθύτατα θεσμική και υποδηλώνει τη θεσμική υποδούλωση του ελληνικού Κοινοβουλίου σε </w:t>
      </w:r>
      <w:proofErr w:type="spellStart"/>
      <w:r>
        <w:rPr>
          <w:rFonts w:eastAsia="Times New Roman" w:cs="Times New Roman"/>
          <w:szCs w:val="24"/>
        </w:rPr>
        <w:t>εξωελληνικούς</w:t>
      </w:r>
      <w:proofErr w:type="spellEnd"/>
      <w:r>
        <w:rPr>
          <w:rFonts w:eastAsia="Times New Roman" w:cs="Times New Roman"/>
          <w:szCs w:val="24"/>
        </w:rPr>
        <w:t xml:space="preserve"> παρά</w:t>
      </w:r>
      <w:r>
        <w:rPr>
          <w:rFonts w:eastAsia="Times New Roman" w:cs="Times New Roman"/>
          <w:szCs w:val="24"/>
        </w:rPr>
        <w:t>γοντες, όποιοι και αν είναι αυτοί. Το να ψηφίζεται διάταξη από το ελληνικό Κοινοβούλιο και τέσσερις μήνες μετά η ίδια κυβερνητική Πλειοψηφία να προστρέχει εις τη διαφορετική ψήφιση, που αναιρεί την προηγούμενη, αυτό, κυρίες και κύριοι συνάδελφοι, και χωρίς</w:t>
      </w:r>
      <w:r>
        <w:rPr>
          <w:rFonts w:eastAsia="Times New Roman" w:cs="Times New Roman"/>
          <w:szCs w:val="24"/>
        </w:rPr>
        <w:t xml:space="preserve"> αιτιολόγηση αποτελεί απόλυτη θεσμική εκτροπή. Είναι κατανοητό αυτό, κύριε Υπουργέ, ή δεν είναι κατανοητό; Ή δεν ξέρατε τι κάνατε τότε ή δεν ξέρετε τι κάνετε τώρα ή δεν ξέρετε τι κάνετε ούτε τότε ούτε τώρα </w:t>
      </w:r>
      <w:r>
        <w:rPr>
          <w:rFonts w:eastAsia="Times New Roman" w:cs="Times New Roman"/>
          <w:szCs w:val="24"/>
        </w:rPr>
        <w:t>ως</w:t>
      </w:r>
      <w:r>
        <w:rPr>
          <w:rFonts w:eastAsia="Times New Roman" w:cs="Times New Roman"/>
          <w:szCs w:val="24"/>
        </w:rPr>
        <w:t xml:space="preserve"> Κυβέρνηση. Αυτή είναι η αλήθεια! </w:t>
      </w:r>
    </w:p>
    <w:p w14:paraId="539FA48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Επί της ουσία</w:t>
      </w:r>
      <w:r>
        <w:rPr>
          <w:rFonts w:eastAsia="Times New Roman" w:cs="Times New Roman"/>
          <w:szCs w:val="24"/>
        </w:rPr>
        <w:t xml:space="preserve">ς δε, πέφτει και το τελευταίο </w:t>
      </w:r>
      <w:r>
        <w:rPr>
          <w:rFonts w:eastAsia="Times New Roman" w:cs="Times New Roman"/>
          <w:szCs w:val="24"/>
        </w:rPr>
        <w:t>φύλ</w:t>
      </w:r>
      <w:r>
        <w:rPr>
          <w:rFonts w:eastAsia="Times New Roman" w:cs="Times New Roman"/>
          <w:szCs w:val="24"/>
        </w:rPr>
        <w:t xml:space="preserve">λο συκής –για να χρησιμοποιήσω προηγούμενη δική σας έκφραση- στο ασφαλιστικό νομοθέτημα, στον ν.4387/2016 και στις διατάξεις του </w:t>
      </w:r>
      <w:r>
        <w:rPr>
          <w:rFonts w:eastAsia="Times New Roman" w:cs="Times New Roman"/>
          <w:szCs w:val="24"/>
        </w:rPr>
        <w:t>ν.</w:t>
      </w:r>
      <w:r>
        <w:rPr>
          <w:rFonts w:eastAsia="Times New Roman" w:cs="Times New Roman"/>
          <w:szCs w:val="24"/>
        </w:rPr>
        <w:t xml:space="preserve">4389/2016, τα τελευταία </w:t>
      </w:r>
      <w:r>
        <w:rPr>
          <w:rFonts w:eastAsia="Times New Roman" w:cs="Times New Roman"/>
          <w:szCs w:val="24"/>
        </w:rPr>
        <w:t>φύλ</w:t>
      </w:r>
      <w:r>
        <w:rPr>
          <w:rFonts w:eastAsia="Times New Roman" w:cs="Times New Roman"/>
          <w:szCs w:val="24"/>
        </w:rPr>
        <w:t xml:space="preserve">λα προστασίας των αδύναμων, για τα οποία τότε, κυρίες και κύριοι </w:t>
      </w:r>
      <w:r>
        <w:rPr>
          <w:rFonts w:eastAsia="Times New Roman" w:cs="Times New Roman"/>
          <w:szCs w:val="24"/>
        </w:rPr>
        <w:t xml:space="preserve">συνάδελφοι, </w:t>
      </w:r>
      <w:proofErr w:type="spellStart"/>
      <w:r>
        <w:rPr>
          <w:rFonts w:eastAsia="Times New Roman" w:cs="Times New Roman"/>
          <w:szCs w:val="24"/>
        </w:rPr>
        <w:t>εκαυχάτο</w:t>
      </w:r>
      <w:proofErr w:type="spellEnd"/>
      <w:r>
        <w:rPr>
          <w:rFonts w:eastAsia="Times New Roman" w:cs="Times New Roman"/>
          <w:szCs w:val="24"/>
        </w:rPr>
        <w:t xml:space="preserve"> ο Υπουργός, ο κ. </w:t>
      </w:r>
      <w:proofErr w:type="spellStart"/>
      <w:r>
        <w:rPr>
          <w:rFonts w:eastAsia="Times New Roman" w:cs="Times New Roman"/>
          <w:szCs w:val="24"/>
        </w:rPr>
        <w:t>Κατρούγκαλος</w:t>
      </w:r>
      <w:proofErr w:type="spellEnd"/>
      <w:r>
        <w:rPr>
          <w:rFonts w:eastAsia="Times New Roman" w:cs="Times New Roman"/>
          <w:szCs w:val="24"/>
        </w:rPr>
        <w:t>.</w:t>
      </w:r>
    </w:p>
    <w:p w14:paraId="539FA48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Καταθέτω τα Πρακτικά της συζήτησης του ν.4387</w:t>
      </w:r>
      <w:r>
        <w:rPr>
          <w:rFonts w:eastAsia="Times New Roman" w:cs="Times New Roman"/>
          <w:szCs w:val="24"/>
        </w:rPr>
        <w:t>/2016</w:t>
      </w:r>
      <w:r>
        <w:rPr>
          <w:rFonts w:eastAsia="Times New Roman" w:cs="Times New Roman"/>
          <w:szCs w:val="24"/>
        </w:rPr>
        <w:t xml:space="preserve">. </w:t>
      </w:r>
    </w:p>
    <w:p w14:paraId="539FA489" w14:textId="77777777" w:rsidR="009E4222" w:rsidRDefault="00AC15E4">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w:t>
      </w:r>
      <w:r>
        <w:rPr>
          <w:rFonts w:eastAsia="Times New Roman" w:cs="Times New Roman"/>
        </w:rPr>
        <w:t>ίας της Διεύθυνσης Στενογραφίας και  Πρακτικών της Βουλής)</w:t>
      </w:r>
    </w:p>
    <w:p w14:paraId="539FA48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Σήμερα τα παίρνετε όλα πίσω. Τι να σας πω; Δεν αντιλαμβάνεστε, πέραν του θεσμικού, και το τεράστιο πρόβλημα που έχετε δημιουργήσει στην ελληνική οικονομία και με τα φορολογικά βάρη και με τις ασφαλ</w:t>
      </w:r>
      <w:r>
        <w:rPr>
          <w:rFonts w:eastAsia="Times New Roman" w:cs="Times New Roman"/>
          <w:szCs w:val="24"/>
        </w:rPr>
        <w:t xml:space="preserve">ιστικές εισφορές. Ένας μηχανικός, ο οποίος βγάζει 7.000 ευρώ, το 2017 θα πληρώσει το 80% του </w:t>
      </w:r>
      <w:r>
        <w:rPr>
          <w:rFonts w:eastAsia="Times New Roman" w:cs="Times New Roman"/>
          <w:szCs w:val="24"/>
        </w:rPr>
        <w:lastRenderedPageBreak/>
        <w:t>εισοδήματός του σε φόρους και ασφαλιστικές εισφορές. Ένας δικηγόρος, ο οποίος θα βγάλει 40.000 ευρώ, εάν βάλουμε και προκαταβολή φόρου, θα πληρώσει το 82% των 40.0</w:t>
      </w:r>
      <w:r>
        <w:rPr>
          <w:rFonts w:eastAsia="Times New Roman" w:cs="Times New Roman"/>
          <w:szCs w:val="24"/>
        </w:rPr>
        <w:t xml:space="preserve">00 ευρώ. Υπάρχει πιθανότητα στον πλανήτη να υπάρξει υπ’ αυτές τις παραμέτρους οικονομική ανάπτυξη; </w:t>
      </w:r>
    </w:p>
    <w:p w14:paraId="539FA48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εδώ οφείλω να σας πω, για να έχουμε ξεκαθαρισμένους λογαριασμούς, ότι εμείς στη Νέα Δημοκρατία ούτε </w:t>
      </w:r>
      <w:proofErr w:type="spellStart"/>
      <w:r>
        <w:rPr>
          <w:rFonts w:eastAsia="Times New Roman" w:cs="Times New Roman"/>
          <w:szCs w:val="24"/>
        </w:rPr>
        <w:t>αντιμνημονιακοί</w:t>
      </w:r>
      <w:proofErr w:type="spellEnd"/>
      <w:r>
        <w:rPr>
          <w:rFonts w:eastAsia="Times New Roman" w:cs="Times New Roman"/>
          <w:szCs w:val="24"/>
        </w:rPr>
        <w:t xml:space="preserve"> είμαστε ούτε οτιδήποτε πρεσβεύουμε ε</w:t>
      </w:r>
      <w:r>
        <w:rPr>
          <w:rFonts w:eastAsia="Times New Roman" w:cs="Times New Roman"/>
          <w:szCs w:val="24"/>
        </w:rPr>
        <w:t>ναντίον της Ευρώπης. Το γεγονός, όμως, ότι η τρόικα τα συνομολογεί αυτά τα πράγματα δημιουργεί τεράστιες και δικές της ευθύνες, διότι είναι προφανές ότι αυτός ο λογαριασμός, κυρίες και κύριοι συνάδελφοι, δεν βγαίνει και οι Ευρωπαίοι, όπως και εσείς, το ξέρ</w:t>
      </w:r>
      <w:r>
        <w:rPr>
          <w:rFonts w:eastAsia="Times New Roman" w:cs="Times New Roman"/>
          <w:szCs w:val="24"/>
        </w:rPr>
        <w:t>ετε ότι δεν βγαίνει. Παρατείνεται, απλώς, η αγωνία του ελληνικού λαού και μια αδιέξοδη κατεύθυνση. Με τέτοιους φορολογικούς συντελεστές, με τέτοιες ασφαλιστικές εισφορές, δεν υπάρχει καμ</w:t>
      </w:r>
      <w:r>
        <w:rPr>
          <w:rFonts w:eastAsia="Times New Roman" w:cs="Times New Roman"/>
          <w:szCs w:val="24"/>
        </w:rPr>
        <w:t>μ</w:t>
      </w:r>
      <w:r>
        <w:rPr>
          <w:rFonts w:eastAsia="Times New Roman" w:cs="Times New Roman"/>
          <w:szCs w:val="24"/>
        </w:rPr>
        <w:t>ία πιθανότητα σε καμ</w:t>
      </w:r>
      <w:r>
        <w:rPr>
          <w:rFonts w:eastAsia="Times New Roman" w:cs="Times New Roman"/>
          <w:szCs w:val="24"/>
        </w:rPr>
        <w:t>μ</w:t>
      </w:r>
      <w:r>
        <w:rPr>
          <w:rFonts w:eastAsia="Times New Roman" w:cs="Times New Roman"/>
          <w:szCs w:val="24"/>
        </w:rPr>
        <w:t>ία χώρα στον πλανήτη να έρθει η οικονομική ανάπτ</w:t>
      </w:r>
      <w:r>
        <w:rPr>
          <w:rFonts w:eastAsia="Times New Roman" w:cs="Times New Roman"/>
          <w:szCs w:val="24"/>
        </w:rPr>
        <w:t>υξη. Αυτή είναι η αλήθεια και το ξέρουν όλοι.</w:t>
      </w:r>
    </w:p>
    <w:p w14:paraId="539FA48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εδώ με αυτές τις διατάξεις και τα φορολογικά –ξαναλέω- επιφέρετε μια βίαιη μεταβολή όχι στην ελληνική οικονομία μόνο, αλλά και στην ελληνική κοινωνία. Χιλιάδες επαγγελματίες, ο κορ</w:t>
      </w:r>
      <w:r>
        <w:rPr>
          <w:rFonts w:eastAsia="Times New Roman" w:cs="Times New Roman"/>
          <w:szCs w:val="24"/>
        </w:rPr>
        <w:t xml:space="preserve">μός της αστικής τάξης της χώρας, θα βρεθούν εκτός αγοράς με τα μέτρα σας για το 2017. Αυτά τα μέτρα, τα οποία έχετε ψηφίσει, τα φορολογικά και τα ασφαλιστικά, είναι παντελώς ανεφάρμοστα και απαράδεκτα. Θα αποτελέσουν καταστροφή όχι μόνο για την οικονομία, </w:t>
      </w:r>
      <w:r>
        <w:rPr>
          <w:rFonts w:eastAsia="Times New Roman" w:cs="Times New Roman"/>
          <w:szCs w:val="24"/>
        </w:rPr>
        <w:t xml:space="preserve">αλλά για τον ελληνικό κοινωνικό ιστό. </w:t>
      </w:r>
    </w:p>
    <w:p w14:paraId="539FA48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αφανίσετε στο σύνολό της την αστική τάξη της χώρας. Εάν αυτό υποκρύπτεται πίσω από τις προθέσεις, είναι το μόνο το οποίο θα μπορούσε να δικαιολογήσει διατάξεις σαν αυτή που φέρνετε στο άρθρο 1 του νομοσχεδίου.</w:t>
      </w:r>
    </w:p>
    <w:p w14:paraId="539FA48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Πάμε</w:t>
      </w:r>
      <w:r>
        <w:rPr>
          <w:rFonts w:eastAsia="Times New Roman" w:cs="Times New Roman"/>
          <w:szCs w:val="24"/>
        </w:rPr>
        <w:t xml:space="preserve"> λίγο παρακάτω, στα θέματα της ενέργειας. Ξέρετε, εδώ υπάρχει διγλωσσία, προχειρότητα και τελικά οδηγούμαστε σε κάτι το οποίο είναι παντελώς ακατανόητο. Εμείς δεν καταλαβαίνουμε. Ποιος είναι ο σχεδιασμός της Κυβέρνησης στα ενεργειακά; Τι θέλει τελικά η Κυβ</w:t>
      </w:r>
      <w:r>
        <w:rPr>
          <w:rFonts w:eastAsia="Times New Roman" w:cs="Times New Roman"/>
          <w:szCs w:val="24"/>
        </w:rPr>
        <w:t>έρνηση στα ενεργειακά;</w:t>
      </w:r>
    </w:p>
    <w:p w14:paraId="539FA48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17% της ΔΕΗ και το 49% του ΑΔΜΗΕ έχει ενταχθεί στο επιχειρησιακό πρόγραμμα αξιοποίησης του ΤΑΙΠΕΔ. Φαντάζομαι ότι αυτό δεν αμφισβητείται.</w:t>
      </w:r>
    </w:p>
    <w:p w14:paraId="539FA49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καταθέτω το σχετικό έγγραφο.</w:t>
      </w:r>
    </w:p>
    <w:p w14:paraId="539FA491" w14:textId="77777777" w:rsidR="009E4222" w:rsidRDefault="00AC15E4">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w:t>
      </w:r>
      <w:r>
        <w:rPr>
          <w:rFonts w:eastAsia="Times New Roman" w:cs="Times New Roman"/>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9FA492" w14:textId="77777777" w:rsidR="009E4222" w:rsidRDefault="00AC15E4">
      <w:pPr>
        <w:spacing w:line="600" w:lineRule="auto"/>
        <w:ind w:firstLine="720"/>
        <w:jc w:val="both"/>
        <w:rPr>
          <w:rFonts w:eastAsia="Times New Roman" w:cs="Times New Roman"/>
        </w:rPr>
      </w:pPr>
      <w:r>
        <w:rPr>
          <w:rFonts w:eastAsia="Times New Roman" w:cs="Times New Roman"/>
        </w:rPr>
        <w:t>Αυτό προβλέπεται και στο τρίτο μνημόνιο, δηλαδή στον ν.4336/15 στη σελίδα 1029 που αναφέρεται ρητά η ιδιω</w:t>
      </w:r>
      <w:r>
        <w:rPr>
          <w:rFonts w:eastAsia="Times New Roman" w:cs="Times New Roman"/>
        </w:rPr>
        <w:t xml:space="preserve">τικοποίηση και της ΔΕΗ και του ΑΔΜΗΕ. </w:t>
      </w:r>
    </w:p>
    <w:p w14:paraId="539FA493" w14:textId="77777777" w:rsidR="009E4222" w:rsidRDefault="00AC15E4">
      <w:pPr>
        <w:spacing w:line="600" w:lineRule="auto"/>
        <w:ind w:firstLine="720"/>
        <w:jc w:val="both"/>
        <w:rPr>
          <w:rFonts w:eastAsia="Times New Roman" w:cs="Times New Roman"/>
        </w:rPr>
      </w:pPr>
      <w:r>
        <w:rPr>
          <w:rFonts w:eastAsia="Times New Roman" w:cs="Times New Roman"/>
        </w:rPr>
        <w:lastRenderedPageBreak/>
        <w:t>Σας το καταθέτω για τα Πρακτικά.</w:t>
      </w:r>
    </w:p>
    <w:p w14:paraId="539FA494" w14:textId="77777777" w:rsidR="009E4222" w:rsidRDefault="00AC15E4">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καταθέτει για τα Πρακτικά το προαναφερθέν έγγραφο, το οποίο βρίσκεται στο αρχείο του Τμήματος Γραμματείας της Διεύθυνσης Στενογραφίας κ</w:t>
      </w:r>
      <w:r>
        <w:rPr>
          <w:rFonts w:eastAsia="Times New Roman" w:cs="Times New Roman"/>
        </w:rPr>
        <w:t>αι  Πρακτικών της Βουλής)</w:t>
      </w:r>
    </w:p>
    <w:p w14:paraId="539FA495" w14:textId="77777777" w:rsidR="009E4222" w:rsidRDefault="00AC15E4">
      <w:pPr>
        <w:spacing w:line="600" w:lineRule="auto"/>
        <w:ind w:firstLine="720"/>
        <w:jc w:val="both"/>
        <w:rPr>
          <w:rFonts w:eastAsia="Times New Roman" w:cs="Times New Roman"/>
        </w:rPr>
      </w:pPr>
      <w:r>
        <w:rPr>
          <w:rFonts w:eastAsia="Times New Roman" w:cs="Times New Roman"/>
        </w:rPr>
        <w:t xml:space="preserve">Μπορείτε να μας πείτε τι ακριβώς σημαίνει αυτό; Θα μου πείτε «ήταν το 2015, έχουμε αλλάξει άποψη». </w:t>
      </w:r>
    </w:p>
    <w:p w14:paraId="539FA496" w14:textId="77777777" w:rsidR="009E4222" w:rsidRDefault="00AC15E4">
      <w:pPr>
        <w:spacing w:line="600" w:lineRule="auto"/>
        <w:ind w:firstLine="720"/>
        <w:jc w:val="both"/>
        <w:rPr>
          <w:rFonts w:eastAsia="Times New Roman" w:cs="Times New Roman"/>
        </w:rPr>
      </w:pPr>
      <w:r>
        <w:rPr>
          <w:rFonts w:eastAsia="Times New Roman" w:cs="Times New Roman"/>
        </w:rPr>
        <w:t>Ωραία, σας καταθέτω και τον ν.4389/16 που στη σελίδα 76 τα επαναλαμβάνει αυτά.</w:t>
      </w:r>
    </w:p>
    <w:p w14:paraId="539FA497" w14:textId="77777777" w:rsidR="009E4222" w:rsidRDefault="00AC15E4">
      <w:pPr>
        <w:spacing w:line="600" w:lineRule="auto"/>
        <w:ind w:firstLine="720"/>
        <w:jc w:val="both"/>
        <w:rPr>
          <w:rFonts w:eastAsia="Times New Roman" w:cs="Times New Roman"/>
        </w:rPr>
      </w:pPr>
      <w:r>
        <w:rPr>
          <w:rFonts w:eastAsia="Times New Roman" w:cs="Times New Roman"/>
        </w:rPr>
        <w:t xml:space="preserve">(Στο σημείο αυτό ο Βουλευτής κ. Νικόλαος </w:t>
      </w:r>
      <w:proofErr w:type="spellStart"/>
      <w:r>
        <w:rPr>
          <w:rFonts w:eastAsia="Times New Roman" w:cs="Times New Roman"/>
        </w:rPr>
        <w:t>Δένδιας</w:t>
      </w:r>
      <w:proofErr w:type="spellEnd"/>
      <w:r>
        <w:rPr>
          <w:rFonts w:eastAsia="Times New Roman" w:cs="Times New Roman"/>
        </w:rPr>
        <w:t xml:space="preserve"> κα</w:t>
      </w:r>
      <w:r>
        <w:rPr>
          <w:rFonts w:eastAsia="Times New Roman" w:cs="Times New Roman"/>
        </w:rPr>
        <w:t>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9FA498" w14:textId="77777777" w:rsidR="009E4222" w:rsidRDefault="00AC15E4">
      <w:pPr>
        <w:spacing w:line="600" w:lineRule="auto"/>
        <w:ind w:firstLine="720"/>
        <w:jc w:val="both"/>
        <w:rPr>
          <w:rFonts w:eastAsia="Times New Roman" w:cs="Times New Roman"/>
        </w:rPr>
      </w:pPr>
      <w:r>
        <w:rPr>
          <w:rFonts w:eastAsia="Times New Roman" w:cs="Times New Roman"/>
        </w:rPr>
        <w:lastRenderedPageBreak/>
        <w:t xml:space="preserve">Μπορείτε να μας πείτε, εν πάση </w:t>
      </w:r>
      <w:proofErr w:type="spellStart"/>
      <w:r>
        <w:rPr>
          <w:rFonts w:eastAsia="Times New Roman" w:cs="Times New Roman"/>
        </w:rPr>
        <w:t>περιπτώσει</w:t>
      </w:r>
      <w:proofErr w:type="spellEnd"/>
      <w:r>
        <w:rPr>
          <w:rFonts w:eastAsia="Times New Roman" w:cs="Times New Roman"/>
        </w:rPr>
        <w:t>, τι έχετε σκοπό να κάνετε, για να ξέρουμε; Γιατί, αν αν</w:t>
      </w:r>
      <w:r>
        <w:rPr>
          <w:rFonts w:eastAsia="Times New Roman" w:cs="Times New Roman"/>
        </w:rPr>
        <w:t>τιλαμβάνομαι καλά, υπάρχουν δύο απόψεις, μία του Υπουργού και μία της Κυβέρνησης και της κυβερνητικής πλειοψηφίας και από τίποτε δεν προκύπτει ποια είναι η κυβερνητική κατεύθυνση. Και από πάνω εγκαλείται η Νέα Δημοκρατία. Διότι όταν η Κυβέρνηση και η κυβερ</w:t>
      </w:r>
      <w:r>
        <w:rPr>
          <w:rFonts w:eastAsia="Times New Roman" w:cs="Times New Roman"/>
        </w:rPr>
        <w:t xml:space="preserve">νητική Πλειοψηφία δεν ξέρουν τι κάνουν, έχουν μία μόνη διέξοδο: να </w:t>
      </w:r>
      <w:proofErr w:type="spellStart"/>
      <w:r>
        <w:rPr>
          <w:rFonts w:eastAsia="Times New Roman" w:cs="Times New Roman"/>
        </w:rPr>
        <w:t>δαιμονοποιούν</w:t>
      </w:r>
      <w:proofErr w:type="spellEnd"/>
      <w:r>
        <w:rPr>
          <w:rFonts w:eastAsia="Times New Roman" w:cs="Times New Roman"/>
        </w:rPr>
        <w:t xml:space="preserve"> την Αξιωματική Αντιπολίτευση και να επιρρίπτουν εκεί τις ευθύνες. Δεν αντιλαμβανόμαστε γιατί.</w:t>
      </w:r>
    </w:p>
    <w:p w14:paraId="539FA499" w14:textId="77777777" w:rsidR="009E4222" w:rsidRDefault="00AC15E4">
      <w:pPr>
        <w:spacing w:line="600" w:lineRule="auto"/>
        <w:ind w:firstLine="720"/>
        <w:jc w:val="both"/>
        <w:rPr>
          <w:rFonts w:eastAsia="Times New Roman" w:cs="Times New Roman"/>
        </w:rPr>
      </w:pPr>
      <w:r>
        <w:rPr>
          <w:rFonts w:eastAsia="Times New Roman" w:cs="Times New Roman"/>
        </w:rPr>
        <w:t xml:space="preserve">Έρχομαι λίγο στα θέματα του </w:t>
      </w:r>
      <w:proofErr w:type="spellStart"/>
      <w:r>
        <w:rPr>
          <w:rFonts w:eastAsia="Times New Roman" w:cs="Times New Roman"/>
        </w:rPr>
        <w:t>υπερταμείου</w:t>
      </w:r>
      <w:proofErr w:type="spellEnd"/>
      <w:r>
        <w:rPr>
          <w:rFonts w:eastAsia="Times New Roman" w:cs="Times New Roman"/>
        </w:rPr>
        <w:t xml:space="preserve"> και της ΕΔΗΣ. Για να είμαστε, κυρίες και </w:t>
      </w:r>
      <w:r>
        <w:rPr>
          <w:rFonts w:eastAsia="Times New Roman" w:cs="Times New Roman"/>
        </w:rPr>
        <w:t xml:space="preserve">κύριοι συνάδελφοι, εδώ </w:t>
      </w:r>
      <w:proofErr w:type="spellStart"/>
      <w:r>
        <w:rPr>
          <w:rFonts w:eastAsia="Times New Roman" w:cs="Times New Roman"/>
        </w:rPr>
        <w:t>συνεννοημένοι</w:t>
      </w:r>
      <w:proofErr w:type="spellEnd"/>
      <w:r>
        <w:rPr>
          <w:rFonts w:eastAsia="Times New Roman" w:cs="Times New Roman"/>
        </w:rPr>
        <w:t xml:space="preserve">, ξαναλέω: Εμείς δεν είμαστε ούτε </w:t>
      </w:r>
      <w:proofErr w:type="spellStart"/>
      <w:r>
        <w:rPr>
          <w:rFonts w:eastAsia="Times New Roman" w:cs="Times New Roman"/>
        </w:rPr>
        <w:t>αντιμνημονιακοί</w:t>
      </w:r>
      <w:proofErr w:type="spellEnd"/>
      <w:r>
        <w:rPr>
          <w:rFonts w:eastAsia="Times New Roman" w:cs="Times New Roman"/>
        </w:rPr>
        <w:t xml:space="preserve"> ούτε εναντίον των Ευρωπαίων εταίρων μας. Όμως, σας παρακαλώ, ασχοληθείτε και διαβάστε όλες τις συνθήκες που υπέγραψαν ηττημένες χώρες στην παγκόσμια ιστορία. Δεν θα βρείτ</w:t>
      </w:r>
      <w:r>
        <w:rPr>
          <w:rFonts w:eastAsia="Times New Roman" w:cs="Times New Roman"/>
        </w:rPr>
        <w:t>ε ούτε μία που να της υπεβλήθη τέτοια υποχρέωση, η μεταβίβαση του συνόλου της περιουσίας της σε ταμείο</w:t>
      </w:r>
      <w:r>
        <w:rPr>
          <w:rFonts w:eastAsia="Times New Roman" w:cs="Times New Roman"/>
        </w:rPr>
        <w:t>,</w:t>
      </w:r>
      <w:r>
        <w:rPr>
          <w:rFonts w:eastAsia="Times New Roman" w:cs="Times New Roman"/>
        </w:rPr>
        <w:t xml:space="preserve"> στο οποίο ο ξένος </w:t>
      </w:r>
      <w:r>
        <w:rPr>
          <w:rFonts w:eastAsia="Times New Roman" w:cs="Times New Roman"/>
        </w:rPr>
        <w:t xml:space="preserve">να </w:t>
      </w:r>
      <w:r>
        <w:rPr>
          <w:rFonts w:eastAsia="Times New Roman" w:cs="Times New Roman"/>
        </w:rPr>
        <w:t xml:space="preserve">παράγων έχει απολύτως αποφασιστική αρμοδιότητα και θα σας πω τι αρμοδιότητα έχει, γιατί </w:t>
      </w:r>
      <w:proofErr w:type="spellStart"/>
      <w:r>
        <w:rPr>
          <w:rFonts w:eastAsia="Times New Roman" w:cs="Times New Roman"/>
        </w:rPr>
        <w:t>ελέχθηκαν</w:t>
      </w:r>
      <w:proofErr w:type="spellEnd"/>
      <w:r>
        <w:rPr>
          <w:rFonts w:eastAsia="Times New Roman" w:cs="Times New Roman"/>
        </w:rPr>
        <w:t xml:space="preserve"> αρκετά για τον μέτοχο. </w:t>
      </w:r>
      <w:r>
        <w:rPr>
          <w:rFonts w:eastAsia="Times New Roman" w:cs="Times New Roman"/>
        </w:rPr>
        <w:lastRenderedPageBreak/>
        <w:t xml:space="preserve">Και αν δεν θέλετε να ψάξετε πολύ, ψάξτε τη Συνθήκη των Βερσαλλιών που </w:t>
      </w:r>
      <w:proofErr w:type="spellStart"/>
      <w:r>
        <w:rPr>
          <w:rFonts w:eastAsia="Times New Roman" w:cs="Times New Roman"/>
        </w:rPr>
        <w:t>επεβλήθη</w:t>
      </w:r>
      <w:proofErr w:type="spellEnd"/>
      <w:r>
        <w:rPr>
          <w:rFonts w:eastAsia="Times New Roman" w:cs="Times New Roman"/>
        </w:rPr>
        <w:t xml:space="preserve"> στη Γερμανία και οδήγησε στον Β΄ Παγκόσμιο Πόλεμο. Εσείς</w:t>
      </w:r>
      <w:r>
        <w:rPr>
          <w:rFonts w:eastAsia="Times New Roman" w:cs="Times New Roman"/>
        </w:rPr>
        <w:t xml:space="preserve"> αυτό συνομολογήσατε. </w:t>
      </w:r>
    </w:p>
    <w:p w14:paraId="539FA49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«Το σύνολο» που λέτε από πού βγαίνει;</w:t>
      </w:r>
    </w:p>
    <w:p w14:paraId="539FA49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Μισό λεπτό.</w:t>
      </w:r>
    </w:p>
    <w:p w14:paraId="539FA49C" w14:textId="77777777" w:rsidR="009E4222" w:rsidRDefault="00AC15E4">
      <w:pPr>
        <w:spacing w:line="600" w:lineRule="auto"/>
        <w:ind w:firstLine="720"/>
        <w:jc w:val="both"/>
        <w:rPr>
          <w:rFonts w:eastAsia="Times New Roman" w:cs="Times New Roman"/>
          <w:szCs w:val="24"/>
        </w:rPr>
      </w:pPr>
      <w:proofErr w:type="spellStart"/>
      <w:r>
        <w:rPr>
          <w:rFonts w:eastAsia="Times New Roman" w:cs="Times New Roman"/>
          <w:szCs w:val="24"/>
        </w:rPr>
        <w:t>Ελέχθη</w:t>
      </w:r>
      <w:proofErr w:type="spellEnd"/>
      <w:r>
        <w:rPr>
          <w:rFonts w:eastAsia="Times New Roman" w:cs="Times New Roman"/>
          <w:szCs w:val="24"/>
        </w:rPr>
        <w:t xml:space="preserve"> προηγουμένως εδώ περί του ρόλου του μετόχου, που είναι το ελληνικό δημόσιο. Να συνεννοηθούμε, λοιπόν. Σε μία </w:t>
      </w:r>
      <w:r>
        <w:rPr>
          <w:rFonts w:eastAsia="Times New Roman" w:cs="Times New Roman"/>
          <w:szCs w:val="24"/>
        </w:rPr>
        <w:t>νορμάλ ανώνυμη εταιρεία, κυρίες και κύριοι συνάδελφοι, πράγματι η συνέλευση των μετόχων –ο ένας μέτοχος σε αυτή την περίπτωση- σε μεγάλο βαθμό κάνει κουμάντο. Γιατί κάνει κουμάντο; Διότι εκλέγει το διοικητικό συμβούλιο και, διά του διοικητικού συμβουλίου π</w:t>
      </w:r>
      <w:r>
        <w:rPr>
          <w:rFonts w:eastAsia="Times New Roman" w:cs="Times New Roman"/>
          <w:szCs w:val="24"/>
        </w:rPr>
        <w:t>ου εξέλεξε, ασκεί τη διοίκηση αυτής της εταιρείας.</w:t>
      </w:r>
    </w:p>
    <w:p w14:paraId="539FA49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Εδώ τι συμβαίνει; Εάν διαβάσετε εδώ, κάνετε κάτι διαφορετικό. Στο άρθρο 91 του οικείου νόμου υπάρχει και ένα άλλο όργανο, το Εποπτικό Συμβούλιο, το οποίο Εποπτικό Συμβούλιο αποτελείται από </w:t>
      </w:r>
      <w:r>
        <w:rPr>
          <w:rFonts w:eastAsia="Times New Roman" w:cs="Times New Roman"/>
          <w:szCs w:val="24"/>
        </w:rPr>
        <w:lastRenderedPageBreak/>
        <w:t xml:space="preserve">πέντε μέλη, που </w:t>
      </w:r>
      <w:r>
        <w:rPr>
          <w:rFonts w:eastAsia="Times New Roman" w:cs="Times New Roman"/>
          <w:szCs w:val="24"/>
        </w:rPr>
        <w:t>διορίζονται από τη Γενική Συνέλευση, αλλά πώς; Τρία μέλη επιλέγονται από τον μοναδικό μέτοχο. Ποιος είναι ο μοναδικός μέτοχος; Το ελληνικό δημόσιο. Όμως –προσέξτε τι λέει πιο κάτω- κατόπιν σύμφωνης γνώμης της Ευρωπαϊκής Επιτροπής -αλλά στην πράξη από την Ε</w:t>
      </w:r>
      <w:r>
        <w:rPr>
          <w:rFonts w:eastAsia="Times New Roman" w:cs="Times New Roman"/>
          <w:szCs w:val="24"/>
        </w:rPr>
        <w:t>υρωπαϊκή Επιτροπή- και τα άλλα δύο μέλη κατευθείαν από την Ευρωπαϊκή Επιτροπή. Άρα, και τα πέντε μέλη του Εποπτικού Συμβουλίου είναι της εμπιστοσύνης της Ευρωπαϊκής Επιτροπής, όχι του μετόχου του ελληνικού δημοσίου. Και θα μου πείτε «Εποπτικό Συμβούλιο είν</w:t>
      </w:r>
      <w:r>
        <w:rPr>
          <w:rFonts w:eastAsia="Times New Roman" w:cs="Times New Roman"/>
          <w:szCs w:val="24"/>
        </w:rPr>
        <w:t>αι, τι πειράζει;». Γυρίστε λίγο πίσω τον νόμο, αν θέλετε, στη σελίδα 114 και κοιτάξτε τις αρμοδιότητες του Εποπτικού Συμβουλίου.</w:t>
      </w:r>
    </w:p>
    <w:p w14:paraId="539FA49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δείτε ότι ενώ στις νορμάλ εταιρείες το διοικητικό συμβούλιο ορίζεται από τον μέτοχο, εδώ, κύριε Υπουργέ –και εσείς το ξέρετε</w:t>
      </w:r>
      <w:r>
        <w:rPr>
          <w:rFonts w:eastAsia="Times New Roman" w:cs="Times New Roman"/>
          <w:szCs w:val="24"/>
        </w:rPr>
        <w:t>, διότι το έχετε διαπραγματευθεί- το διοικητικό συμβούλιο ορίζεται από το Εποπτικό Συμβούλιο. Άρα, το Διοικητικό Συμβούλιο ορίζεται από την Ευρωπαϊκή Επιτροπή. Άρα, κουμάντο κάνει η Ευρωπαϊκή Επιτροπή. Ναι ή όχι; Προφανώς, ναι. Και να σας πω και κάτι άλλο;</w:t>
      </w:r>
      <w:r>
        <w:rPr>
          <w:rFonts w:eastAsia="Times New Roman" w:cs="Times New Roman"/>
          <w:szCs w:val="24"/>
        </w:rPr>
        <w:t xml:space="preserve"> Επειδή δεν </w:t>
      </w:r>
      <w:r>
        <w:rPr>
          <w:rFonts w:eastAsia="Times New Roman" w:cs="Times New Roman"/>
          <w:szCs w:val="24"/>
        </w:rPr>
        <w:lastRenderedPageBreak/>
        <w:t>εμπιστεύεται το Εποπτικό Συμβούλιο ούτε καν το Διοικητικό Συμβούλιο που θα ορίσει, έχει βάλει και μία ακόμη πιο πονηρή διάταξη μέσα.</w:t>
      </w:r>
    </w:p>
    <w:p w14:paraId="539FA49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Στην παράγραφο 1β λέει ότι το Εποπτικό Συμβούλιο είναι το μόνο το οποίο μπορεί να προσυπογράψει </w:t>
      </w:r>
      <w:proofErr w:type="spellStart"/>
      <w:r>
        <w:rPr>
          <w:rFonts w:eastAsia="Times New Roman" w:cs="Times New Roman"/>
          <w:szCs w:val="24"/>
        </w:rPr>
        <w:t>επαναμεταβίβαση</w:t>
      </w:r>
      <w:proofErr w:type="spellEnd"/>
      <w:r>
        <w:rPr>
          <w:rFonts w:eastAsia="Times New Roman" w:cs="Times New Roman"/>
          <w:szCs w:val="24"/>
        </w:rPr>
        <w:t xml:space="preserve"> περιουσιακού στοιχείου στο ελληνικό δημόσιο.</w:t>
      </w:r>
    </w:p>
    <w:p w14:paraId="539FA4A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ακούσατε αυτό; Δηλαδή, κλειδώνει τα περιουσιακά στοιχεία που έχουν μεταβιβαστεί και μόνο με τη σύμφωνη γνώμη της Ευρωπαϊκής Επιτροπής μπορούν τα περιουσιακά στοιχεία να επανέλθουν στο ελληνικό δημόσιο.</w:t>
      </w:r>
    </w:p>
    <w:p w14:paraId="539FA4A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 xml:space="preserve"> κυρίες και κύριοι συνάδελφοι, διαπραγματευθήκατε και αυτά ψηφίσατε. Και αν καλώς τα ψηφίσατε και ξέρετε τι ψηφίσατε, ελάτε εδώ να τα υποστηρίξετε. Όμως, μη μας λέτε άλλα αντί άλλων, περί υπερήφανης διαπραγμάτευσης, περί κυριαρχίας της χώρας, κ.λπ</w:t>
      </w:r>
      <w:r>
        <w:rPr>
          <w:rFonts w:eastAsia="Times New Roman" w:cs="Times New Roman"/>
          <w:szCs w:val="24"/>
        </w:rPr>
        <w:t>.</w:t>
      </w:r>
      <w:r>
        <w:rPr>
          <w:rFonts w:eastAsia="Times New Roman" w:cs="Times New Roman"/>
          <w:szCs w:val="24"/>
        </w:rPr>
        <w:t xml:space="preserve">. Έχετε </w:t>
      </w:r>
      <w:r>
        <w:rPr>
          <w:rFonts w:eastAsia="Times New Roman" w:cs="Times New Roman"/>
          <w:szCs w:val="24"/>
        </w:rPr>
        <w:t xml:space="preserve">συνομολογήσει την πλήρη κατάλυση οιουδήποτε στοιχείου κυριαρχίας σε αυτά τα περιουσιακά στοιχεία, ναι ή όχι; Ναι, είναι η μόνη </w:t>
      </w:r>
      <w:r>
        <w:rPr>
          <w:rFonts w:eastAsia="Times New Roman" w:cs="Times New Roman"/>
          <w:szCs w:val="24"/>
        </w:rPr>
        <w:lastRenderedPageBreak/>
        <w:t>απάντηση όσο και αν προσπαθεί ο Υπουργός. Σέβομαι την προσπάθεια, μου τον καθιστά συμπαθή, αλλά αυτά είναι γραμμένα και τα καταθέ</w:t>
      </w:r>
      <w:r>
        <w:rPr>
          <w:rFonts w:eastAsia="Times New Roman" w:cs="Times New Roman"/>
          <w:szCs w:val="24"/>
        </w:rPr>
        <w:t>τω στα Πρακτικά</w:t>
      </w:r>
      <w:r>
        <w:rPr>
          <w:rFonts w:eastAsia="Times New Roman" w:cs="Times New Roman"/>
          <w:szCs w:val="24"/>
        </w:rPr>
        <w:t>,</w:t>
      </w:r>
      <w:r>
        <w:rPr>
          <w:rFonts w:eastAsia="Times New Roman" w:cs="Times New Roman"/>
          <w:szCs w:val="24"/>
        </w:rPr>
        <w:t xml:space="preserve"> γιατί είναι κείμενα νόμων, τα οποία έχετε ψηφίσει.</w:t>
      </w:r>
    </w:p>
    <w:p w14:paraId="539FA4A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w:t>
      </w:r>
      <w:r>
        <w:rPr>
          <w:rFonts w:eastAsia="Times New Roman" w:cs="Times New Roman"/>
          <w:szCs w:val="24"/>
        </w:rPr>
        <w:t>ρακτικών της Βουλής)</w:t>
      </w:r>
    </w:p>
    <w:p w14:paraId="539FA4A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Πέραν αυτού δε, όσον αφορά την ΕΔΗΣ, ο άλλος </w:t>
      </w:r>
      <w:proofErr w:type="spellStart"/>
      <w:r>
        <w:rPr>
          <w:rFonts w:eastAsia="Times New Roman" w:cs="Times New Roman"/>
          <w:szCs w:val="24"/>
        </w:rPr>
        <w:t>παρακαθήμενος</w:t>
      </w:r>
      <w:proofErr w:type="spellEnd"/>
      <w:r>
        <w:rPr>
          <w:rFonts w:eastAsia="Times New Roman" w:cs="Times New Roman"/>
          <w:szCs w:val="24"/>
        </w:rPr>
        <w:t xml:space="preserve"> Υπουργός, χαλαρός κατά τη διάταξη αυτή τη στιγμή, μας είπε ότι ανήκει στο ελληνικό δημόσιο και δεν υπάρχει κανένα πρόβλημα. Κατ’ αρχάς, και η ΕΔΗΣ διοικείται από την διοίκηση τ</w:t>
      </w:r>
      <w:r>
        <w:rPr>
          <w:rFonts w:eastAsia="Times New Roman" w:cs="Times New Roman"/>
          <w:szCs w:val="24"/>
        </w:rPr>
        <w:t xml:space="preserve">ου </w:t>
      </w:r>
      <w:proofErr w:type="spellStart"/>
      <w:r>
        <w:rPr>
          <w:rFonts w:eastAsia="Times New Roman" w:cs="Times New Roman"/>
          <w:szCs w:val="24"/>
        </w:rPr>
        <w:t>Υπερταμείου</w:t>
      </w:r>
      <w:proofErr w:type="spellEnd"/>
      <w:r>
        <w:rPr>
          <w:rFonts w:eastAsia="Times New Roman" w:cs="Times New Roman"/>
          <w:szCs w:val="24"/>
        </w:rPr>
        <w:t xml:space="preserve">, διότι αυτό είναι από πάνω και άρα ό,τι είπα ισχύει και για την ΕΔΗΣ. Όμως, για την τάξη του πράγματος και για να διαβάζουμε και κάτι, σας διαβάζω επί λέξει τι έχετε ψηφίσει για την ΕΔΗΣ στο ν.4389/2016, σελίδα 111: Η εταιρία, η ΕΔΗΣ, η </w:t>
      </w:r>
      <w:r>
        <w:rPr>
          <w:rFonts w:eastAsia="Times New Roman" w:cs="Times New Roman"/>
          <w:szCs w:val="24"/>
        </w:rPr>
        <w:lastRenderedPageBreak/>
        <w:t>Εται</w:t>
      </w:r>
      <w:r>
        <w:rPr>
          <w:rFonts w:eastAsia="Times New Roman" w:cs="Times New Roman"/>
          <w:szCs w:val="24"/>
        </w:rPr>
        <w:t xml:space="preserve">ρεία Δημοσίων Συμμετοχών δεν ανήκει στον δημόσιο ή ευρύτερο δημόσιο τομέα. Και αυτό το έχετε ψηφίσει εσείς. Για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και να μη μας λέτε άλλα αντί άλλων εδώ.</w:t>
      </w:r>
    </w:p>
    <w:p w14:paraId="539FA4A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καταθέτω και αυτό στα Πρακτικά.</w:t>
      </w:r>
    </w:p>
    <w:p w14:paraId="539FA4A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Δέν</w:t>
      </w:r>
      <w:r>
        <w:rPr>
          <w:rFonts w:eastAsia="Times New Roman" w:cs="Times New Roman"/>
          <w:szCs w:val="24"/>
        </w:rPr>
        <w:t>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9FA4A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Πέραν αυτού, μας είπε προηγουμένως ο κ. </w:t>
      </w:r>
      <w:proofErr w:type="spellStart"/>
      <w:r>
        <w:rPr>
          <w:rFonts w:eastAsia="Times New Roman" w:cs="Times New Roman"/>
          <w:szCs w:val="24"/>
        </w:rPr>
        <w:t>Τσακαλώτος</w:t>
      </w:r>
      <w:proofErr w:type="spellEnd"/>
      <w:r>
        <w:rPr>
          <w:rFonts w:eastAsia="Times New Roman" w:cs="Times New Roman"/>
          <w:szCs w:val="24"/>
        </w:rPr>
        <w:t xml:space="preserve"> ότι η Εταιρεία Δημοσίων Συμμετοχών δεν έ</w:t>
      </w:r>
      <w:r>
        <w:rPr>
          <w:rFonts w:eastAsia="Times New Roman" w:cs="Times New Roman"/>
          <w:szCs w:val="24"/>
        </w:rPr>
        <w:t xml:space="preserve">χει στόχο την αποκρατικοποίηση των περιουσιακών στοιχείων του δημοσίου. Δεν το αμφισβητεί, είναι παρών. Δεν ήξερα αν θα είναι παρών και γι’ αυτό έφερα και καταθέτω στα Πρακτικά το τι είπε στην </w:t>
      </w:r>
      <w:r>
        <w:rPr>
          <w:rFonts w:eastAsia="Times New Roman" w:cs="Times New Roman"/>
          <w:szCs w:val="24"/>
        </w:rPr>
        <w:t>ε</w:t>
      </w:r>
      <w:r>
        <w:rPr>
          <w:rFonts w:eastAsia="Times New Roman" w:cs="Times New Roman"/>
          <w:szCs w:val="24"/>
        </w:rPr>
        <w:t>πιτροπή της Βουλής.</w:t>
      </w:r>
    </w:p>
    <w:p w14:paraId="539FA4A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Νικόλαος </w:t>
      </w:r>
      <w:proofErr w:type="spellStart"/>
      <w:r>
        <w:rPr>
          <w:rFonts w:eastAsia="Times New Roman" w:cs="Times New Roman"/>
          <w:szCs w:val="24"/>
        </w:rPr>
        <w:t>Δ</w:t>
      </w:r>
      <w:r>
        <w:rPr>
          <w:rFonts w:eastAsia="Times New Roman" w:cs="Times New Roman"/>
          <w:szCs w:val="24"/>
        </w:rPr>
        <w:t>ένδιας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9FA4A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Νόμος 4336/2015, σελίδα 1030. Σας την διαβάζω, διότι εδώ έχουμε καταλήξει, ξέρετε, διά τη</w:t>
      </w:r>
      <w:r>
        <w:rPr>
          <w:rFonts w:eastAsia="Times New Roman" w:cs="Times New Roman"/>
          <w:szCs w:val="24"/>
        </w:rPr>
        <w:t>ς αναγνώσεως η μάθηση. Το ότι τα ψηφίσατε δεν σημαίνει ότι τα έχετε καταστήσει κτήμα σας. Προφανώς, νομίζατε ότι ψηφίζατε άλλα πράγματα. Αναφέρομαι στη σελίδα 1030 και σας παραπέμπω εκεί: «Πρωταρχικός στόχος του Ταμείου είναι να διαχειρίζεται ελληνικά περι</w:t>
      </w:r>
      <w:r>
        <w:rPr>
          <w:rFonts w:eastAsia="Times New Roman" w:cs="Times New Roman"/>
          <w:szCs w:val="24"/>
        </w:rPr>
        <w:t>ουσιακά στοιχεία σημαντικής αξίας» -καλά μέχρι εδώ- «και να προστατεύει και να δημιουργεί και εν τέλει να μεγιστοποιεί την αξία τους» -μέχρι εδώ καλά, όμως, ακούστε παραπέρα- «την οποία θα ρευστοποιεί με ιδιωτικοποιήσεις και άλλα μέσα</w:t>
      </w:r>
      <w:r>
        <w:rPr>
          <w:rFonts w:eastAsia="Times New Roman" w:cs="Times New Roman"/>
          <w:szCs w:val="24"/>
        </w:rPr>
        <w:t>»</w:t>
      </w:r>
      <w:r>
        <w:rPr>
          <w:rFonts w:eastAsia="Times New Roman" w:cs="Times New Roman"/>
          <w:szCs w:val="24"/>
        </w:rPr>
        <w:t>, αυτό που λέει ο Υπο</w:t>
      </w:r>
      <w:r>
        <w:rPr>
          <w:rFonts w:eastAsia="Times New Roman" w:cs="Times New Roman"/>
          <w:szCs w:val="24"/>
        </w:rPr>
        <w:t>υργός. Θα ρευστοποιεί, άρα…</w:t>
      </w:r>
    </w:p>
    <w:p w14:paraId="539FA4A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«Ή άλλα μέσα».</w:t>
      </w:r>
      <w:r>
        <w:rPr>
          <w:rFonts w:eastAsia="Times New Roman" w:cs="Times New Roman"/>
          <w:b/>
          <w:szCs w:val="24"/>
        </w:rPr>
        <w:t xml:space="preserve"> </w:t>
      </w:r>
      <w:r>
        <w:rPr>
          <w:rFonts w:eastAsia="Times New Roman" w:cs="Times New Roman"/>
          <w:szCs w:val="24"/>
        </w:rPr>
        <w:t>Άρα, δεν είναι για ιδιωτικοποίηση.</w:t>
      </w:r>
    </w:p>
    <w:p w14:paraId="539FA4A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Άρα, τα άλλα μέσα δεν είναι προς ιδιωτικοποίηση, αλλά είναι προς ρευστοποίηση, δηλαδή προς πούλημα. Καταλάβατε;</w:t>
      </w:r>
    </w:p>
    <w:p w14:paraId="539FA4A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καταθέτω στα Πρακτικά.</w:t>
      </w:r>
    </w:p>
    <w:p w14:paraId="539FA4A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9FA4A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w:t>
      </w:r>
      <w:r>
        <w:rPr>
          <w:rFonts w:eastAsia="Times New Roman" w:cs="Times New Roman"/>
          <w:b/>
          <w:szCs w:val="24"/>
        </w:rPr>
        <w:t>ουργός Οικονομικών):</w:t>
      </w:r>
      <w:r>
        <w:rPr>
          <w:rFonts w:eastAsia="Times New Roman" w:cs="Times New Roman"/>
          <w:szCs w:val="24"/>
        </w:rPr>
        <w:t xml:space="preserve"> Άρα, λέτε να μην κάνουμε ούτε μία ιδιωτικοποίηση.</w:t>
      </w:r>
    </w:p>
    <w:p w14:paraId="539FA4AE"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39FA4A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Μισό λεπτό, κύριε Υπουργέ. Μη με διακόπτετε συνέχεια. </w:t>
      </w:r>
    </w:p>
    <w:p w14:paraId="539FA4B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Δεν υπάρχει, κυρίες και κύριοι συνάδελφοι, τίποτε δυσνόητο σε αυτό που είπα. Έχετε επιλέξ</w:t>
      </w:r>
      <w:r>
        <w:rPr>
          <w:rFonts w:eastAsia="Times New Roman" w:cs="Times New Roman"/>
          <w:szCs w:val="24"/>
        </w:rPr>
        <w:t>ει δύο μόνον επιλογές. Ή τη ρευστοποίηση, δηλαδή το άμεσο…</w:t>
      </w:r>
    </w:p>
    <w:p w14:paraId="539FA4B1"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39FA4B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Πώς αλλιώς θα αυξηθεί η αξία;</w:t>
      </w:r>
    </w:p>
    <w:p w14:paraId="539FA4B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αλλά έτυχα τριών-τεσσάρων διακοπών. </w:t>
      </w:r>
    </w:p>
    <w:p w14:paraId="539FA4B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με διακόψει</w:t>
      </w:r>
      <w:r>
        <w:rPr>
          <w:rFonts w:eastAsia="Times New Roman" w:cs="Times New Roman"/>
          <w:szCs w:val="24"/>
        </w:rPr>
        <w:t xml:space="preserve"> ο Πρόεδρος…</w:t>
      </w:r>
    </w:p>
    <w:p w14:paraId="539FA4B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ξέρετε, δεν σας ακούνε οι συνάδελφοι και έτσι δεν παρακολουθούν με ενδιαφέρον τον διάλογο, γιατί δεν ακούγεστε.</w:t>
      </w:r>
    </w:p>
    <w:p w14:paraId="539FA4B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Έχω μια ερώτηση…</w:t>
      </w:r>
    </w:p>
    <w:p w14:paraId="539FA4B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ΔΕΝΔΙΑΣ: </w:t>
      </w:r>
      <w:r>
        <w:rPr>
          <w:rFonts w:eastAsia="Times New Roman" w:cs="Times New Roman"/>
          <w:szCs w:val="24"/>
        </w:rPr>
        <w:t xml:space="preserve">Θα </w:t>
      </w:r>
      <w:r>
        <w:rPr>
          <w:rFonts w:eastAsia="Times New Roman" w:cs="Times New Roman"/>
          <w:szCs w:val="24"/>
        </w:rPr>
        <w:t>σας απαντήσω και στην ερώτηση και μπορείτε να μου απαντήσετε και εσείς μετά.</w:t>
      </w:r>
    </w:p>
    <w:p w14:paraId="539FA4B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επιλέξατε δύο επιλογές. Αυτές έχετε. Είτε τη ρευστοποίηση είτε την ιδιωτικοποίηση. Αυτό επιλέγατε. Σας αρέσει; Δεν σας αρέσει; Αυτά επιλέξατε. Εμείς </w:t>
      </w:r>
      <w:r>
        <w:rPr>
          <w:rFonts w:eastAsia="Times New Roman" w:cs="Times New Roman"/>
          <w:szCs w:val="24"/>
        </w:rPr>
        <w:t xml:space="preserve">δεν έχουμε κάτι εναντίον των ιδιωτικοποιήσεων, αλλά μη μας παριστάνετε ότι δεν αποφασίσατε εσείς ιδιωτικοποιήσεις. Αποφασίσατε και τη ρευστοποίηση. </w:t>
      </w:r>
    </w:p>
    <w:p w14:paraId="539FA4B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Διότι ο Υπουργός υπήρξε πονηρός. Οχυρώνεται πίσω από τα μη ελληνικά ή εν πάση </w:t>
      </w:r>
      <w:proofErr w:type="spellStart"/>
      <w:r>
        <w:rPr>
          <w:rFonts w:eastAsia="Times New Roman" w:cs="Times New Roman"/>
          <w:szCs w:val="24"/>
        </w:rPr>
        <w:t>περιπτώσει</w:t>
      </w:r>
      <w:proofErr w:type="spellEnd"/>
      <w:r>
        <w:rPr>
          <w:rFonts w:eastAsia="Times New Roman" w:cs="Times New Roman"/>
          <w:szCs w:val="24"/>
        </w:rPr>
        <w:t xml:space="preserve">, την περιορισμένη </w:t>
      </w:r>
      <w:r>
        <w:rPr>
          <w:rFonts w:eastAsia="Times New Roman" w:cs="Times New Roman"/>
          <w:szCs w:val="24"/>
        </w:rPr>
        <w:t>γνώση τους, όπως προφασίζεται –γιατί είμαι βέβαιος ότι καταλαβαίνει πάρα πολύ καλά- για να μην επαναλάβει τη λέξη «ρευστοποίηση» που είναι πριν. Σας παρακαλώ, κοιτάξτε στα Πρακτικά την τοποθέτησή του χθες και σήμερα. Η λέξη «ρευστοποίηση» δεν υπάρχει πουθε</w:t>
      </w:r>
      <w:r>
        <w:rPr>
          <w:rFonts w:eastAsia="Times New Roman" w:cs="Times New Roman"/>
          <w:szCs w:val="24"/>
        </w:rPr>
        <w:t xml:space="preserve">νά. Δεν την είπε ποτέ. Ξεκινά τις φράσεις από εκεί και πέρα. </w:t>
      </w:r>
    </w:p>
    <w:p w14:paraId="539FA4B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Κάνετε δε και κάτι ακόμη πονηρότερο, αν μου επιτρέπετε. Και παίρνω εδώ την νομοτεχνική βελτίωση την οποία φέρατε για την αλλαγή του νόμου. </w:t>
      </w:r>
    </w:p>
    <w:p w14:paraId="539FA4B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Υπουργέ, ειλικρινά σας το λέω –και αυτό σας το λ</w:t>
      </w:r>
      <w:r>
        <w:rPr>
          <w:rFonts w:eastAsia="Times New Roman" w:cs="Times New Roman"/>
          <w:szCs w:val="24"/>
        </w:rPr>
        <w:t>έω ως νομικός- πάρτε πίσω αυτή την νομοτεχνική βελτίωση και πάρτε πίσω αυτό εδώ. Αυτό είναι ντροπή. Ξέρετε τι γράφετε εδώ; Δεν είστε δικηγόρος, αλλά γράφετε όχι απλώς το αυτονόητο, αλλά το αυτονόητο που γελοιοποιεί αυτόν που το υπογράφει. Και λυπάμαι να σα</w:t>
      </w:r>
      <w:r>
        <w:rPr>
          <w:rFonts w:eastAsia="Times New Roman" w:cs="Times New Roman"/>
          <w:szCs w:val="24"/>
        </w:rPr>
        <w:t xml:space="preserve">ς πω ότι το υπογράφετε εσείς. </w:t>
      </w:r>
    </w:p>
    <w:p w14:paraId="539FA4B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Γράφει: «Στην αρχή της παραγράφου 3 προστίθεται η φράση «με την επιφύλαξη των περιορισμών». Ποιων περιορισμών νομίζετε; Αυτών που προκύπτουν από το Σύνταγμα; </w:t>
      </w:r>
    </w:p>
    <w:p w14:paraId="539FA4B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Φέρνετε διάταξη νόμου και επιφυλάσσεστε του Συντάγματος ωσάν </w:t>
      </w:r>
      <w:r>
        <w:rPr>
          <w:rFonts w:eastAsia="Times New Roman" w:cs="Times New Roman"/>
          <w:szCs w:val="24"/>
        </w:rPr>
        <w:t xml:space="preserve">να </w:t>
      </w:r>
      <w:r>
        <w:rPr>
          <w:rFonts w:eastAsia="Times New Roman" w:cs="Times New Roman"/>
          <w:szCs w:val="24"/>
        </w:rPr>
        <w:t>υπ</w:t>
      </w:r>
      <w:r>
        <w:rPr>
          <w:rFonts w:eastAsia="Times New Roman" w:cs="Times New Roman"/>
          <w:szCs w:val="24"/>
        </w:rPr>
        <w:t xml:space="preserve">άρχει νόμος στην Ελληνική Δημοκρατία που δεν επιφυλάσσεται των διατάξεων του Συντάγματος και των δικαστικών αποφάσεων. </w:t>
      </w:r>
    </w:p>
    <w:p w14:paraId="539FA4B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Τι είναι αυτά που λέτε, κυρίες και κύριοι συνάδελφοι; Ποιον κοροϊδεύετε; Γιατί μας περάσατε; Για </w:t>
      </w:r>
      <w:proofErr w:type="spellStart"/>
      <w:r>
        <w:rPr>
          <w:rFonts w:eastAsia="Times New Roman" w:cs="Times New Roman"/>
          <w:szCs w:val="24"/>
        </w:rPr>
        <w:t>μ</w:t>
      </w:r>
      <w:r>
        <w:rPr>
          <w:rFonts w:eastAsia="Times New Roman" w:cs="Times New Roman"/>
          <w:szCs w:val="24"/>
        </w:rPr>
        <w:t>άου-</w:t>
      </w:r>
      <w:r>
        <w:rPr>
          <w:rFonts w:eastAsia="Times New Roman" w:cs="Times New Roman"/>
          <w:szCs w:val="24"/>
        </w:rPr>
        <w:t>μ</w:t>
      </w:r>
      <w:r>
        <w:rPr>
          <w:rFonts w:eastAsia="Times New Roman" w:cs="Times New Roman"/>
          <w:szCs w:val="24"/>
        </w:rPr>
        <w:t>άου</w:t>
      </w:r>
      <w:proofErr w:type="spellEnd"/>
      <w:r>
        <w:rPr>
          <w:rFonts w:eastAsia="Times New Roman" w:cs="Times New Roman"/>
          <w:szCs w:val="24"/>
        </w:rPr>
        <w:t>;</w:t>
      </w:r>
      <w:r>
        <w:rPr>
          <w:rFonts w:eastAsia="Times New Roman" w:cs="Times New Roman"/>
          <w:szCs w:val="24"/>
        </w:rPr>
        <w:t xml:space="preserve"> Επιφυλάσσεστε του Συντάγματο</w:t>
      </w:r>
      <w:r>
        <w:rPr>
          <w:rFonts w:eastAsia="Times New Roman" w:cs="Times New Roman"/>
          <w:szCs w:val="24"/>
        </w:rPr>
        <w:t>ς της Ελληνικής Δημοκρατίας; Σοβαρά το λέτε; Δηλαδή, θα μπορούσε, εάν δεν το είχατε περάσει αυτό, να μην ισχύει το Σύνταγμα της Ελληνικής Δημοκρατίας; Αυτό το πράγμα το λέτε νομοθετικό έργο; Τι είναι αυτά τα πράγματα; Πού υπάρχει το όριο της κοινοβουλευτικ</w:t>
      </w:r>
      <w:r>
        <w:rPr>
          <w:rFonts w:eastAsia="Times New Roman" w:cs="Times New Roman"/>
          <w:szCs w:val="24"/>
        </w:rPr>
        <w:t xml:space="preserve">ής αιδούς; Ποιον προσπαθείτε να κοροϊδέψετε στα καφενεία των χωριών με τέτοιου είδους διατάξεις; </w:t>
      </w:r>
    </w:p>
    <w:p w14:paraId="539FA4B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κύριος Υπουργός Οικονομικών έκανε μια πάρα πολύ ωραία τοποθέτηση. Την έχω κρατήσει από τα Πρακτικά της Ολομέλειας της Βουλής. </w:t>
      </w:r>
      <w:r>
        <w:rPr>
          <w:rFonts w:eastAsia="Times New Roman" w:cs="Times New Roman"/>
          <w:szCs w:val="24"/>
        </w:rPr>
        <w:t>Έχω πάρει τα Πρακτικά, γιατί δεν ήξερα αν θα είναι εδώ. Είπε το εξής απίστευτο: «Αυτό που θέλω να σας πω…», είπε απευθυνόμενος στο Σώμα, «…είναι ότι ιστορικά η Αριστερά στην Ευρώπη πάντα πήγαινε καλά, όχι όταν τα πράγματα χειροτέρευαν στον οικονομικό τομέα</w:t>
      </w:r>
      <w:r>
        <w:rPr>
          <w:rFonts w:eastAsia="Times New Roman" w:cs="Times New Roman"/>
          <w:szCs w:val="24"/>
        </w:rPr>
        <w:t xml:space="preserve">, αλλά όταν άρχιζε ο οικονομικός κύκλος να ανεβαίνει». Όταν, δηλαδή, είχαμε λεφτά, τότε η Αριστερά τα πήγαινε καλά. Όταν ζόριζαν τα πράγματα, η Αριστερά δεν ήξερε τι να κάνει. </w:t>
      </w:r>
    </w:p>
    <w:p w14:paraId="539FA4C0"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39FA4C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ο Βουλευ</w:t>
      </w:r>
      <w:r>
        <w:rPr>
          <w:rFonts w:eastAsia="Times New Roman" w:cs="Times New Roman"/>
          <w:szCs w:val="24"/>
        </w:rPr>
        <w:t xml:space="preserve">τής κ. Νικόλαος </w:t>
      </w:r>
      <w:proofErr w:type="spellStart"/>
      <w:r>
        <w:rPr>
          <w:rFonts w:eastAsia="Times New Roman" w:cs="Times New Roman"/>
          <w:szCs w:val="24"/>
        </w:rPr>
        <w:t>Δένδιας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9FA4C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Έτσι ξέρουμε όλοι, κυρίες και κύριοι συνάδελφοι. Να σας πω κάτι…</w:t>
      </w:r>
    </w:p>
    <w:p w14:paraId="539FA4C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(Σπυρίδων Λυκούδης): </w:t>
      </w:r>
      <w:r>
        <w:rPr>
          <w:rFonts w:eastAsia="Times New Roman" w:cs="Times New Roman"/>
          <w:szCs w:val="24"/>
        </w:rPr>
        <w:t xml:space="preserve">Θα είναι και το τελευταίο, κύριε συνάδελφε. </w:t>
      </w:r>
    </w:p>
    <w:p w14:paraId="539FA4C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Τελειώνω, κύριε Πρόεδρε. </w:t>
      </w:r>
    </w:p>
    <w:p w14:paraId="539FA4C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Ακούστε να σας πω κάτι, για να είμαστε </w:t>
      </w:r>
      <w:proofErr w:type="spellStart"/>
      <w:r>
        <w:rPr>
          <w:rFonts w:eastAsia="Times New Roman" w:cs="Times New Roman"/>
          <w:szCs w:val="24"/>
        </w:rPr>
        <w:t>συνεννο</w:t>
      </w:r>
      <w:r>
        <w:rPr>
          <w:rFonts w:eastAsia="Times New Roman" w:cs="Times New Roman"/>
          <w:szCs w:val="24"/>
        </w:rPr>
        <w:t>η</w:t>
      </w:r>
      <w:r>
        <w:rPr>
          <w:rFonts w:eastAsia="Times New Roman" w:cs="Times New Roman"/>
          <w:szCs w:val="24"/>
        </w:rPr>
        <w:t>μένοι</w:t>
      </w:r>
      <w:proofErr w:type="spellEnd"/>
      <w:r>
        <w:rPr>
          <w:rFonts w:eastAsia="Times New Roman" w:cs="Times New Roman"/>
          <w:szCs w:val="24"/>
        </w:rPr>
        <w:t xml:space="preserve">, διότι παρατηρούμε τα μηνύματα των καιρών. </w:t>
      </w:r>
    </w:p>
    <w:p w14:paraId="539FA4C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Πρώτον, είναι φανερό ότι η άσκηση δεν σας βγ</w:t>
      </w:r>
      <w:r>
        <w:rPr>
          <w:rFonts w:eastAsia="Times New Roman" w:cs="Times New Roman"/>
          <w:szCs w:val="24"/>
        </w:rPr>
        <w:t>αίνει με κανένα τρόπο, επειδή είστε σε πλήρη αποδ</w:t>
      </w:r>
      <w:r>
        <w:rPr>
          <w:rFonts w:eastAsia="Times New Roman" w:cs="Times New Roman"/>
          <w:szCs w:val="24"/>
        </w:rPr>
        <w:t>ρ</w:t>
      </w:r>
      <w:r>
        <w:rPr>
          <w:rFonts w:eastAsia="Times New Roman" w:cs="Times New Roman"/>
          <w:szCs w:val="24"/>
        </w:rPr>
        <w:t xml:space="preserve">ομή. Η δε υπόθεση Καλογρίτσα σας προσέθεσε το χειρότερο απ’ όλα. Ποιο είναι το χειρότερο απ’ όλα; Σας γελοιοποίησε. </w:t>
      </w:r>
    </w:p>
    <w:p w14:paraId="539FA4C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Το τραγικό για μία Κυβέρνηση δεν είναι να τη βρίζουν, αλλά να γελάνε μαζί της. Και αυτή τ</w:t>
      </w:r>
      <w:r>
        <w:rPr>
          <w:rFonts w:eastAsia="Times New Roman" w:cs="Times New Roman"/>
          <w:szCs w:val="24"/>
        </w:rPr>
        <w:t xml:space="preserve">η στιγμή, η ελληνική κοινωνία μετά την υπόθεση Καλογρίτσα –θα το δείτε και στις μετρήσεις σας- γελάει με την Κυβέρνηση. </w:t>
      </w:r>
    </w:p>
    <w:p w14:paraId="539FA4C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Ενώ με εσάς που ταυτιστήκατε με τους </w:t>
      </w:r>
      <w:proofErr w:type="spellStart"/>
      <w:r>
        <w:rPr>
          <w:rFonts w:eastAsia="Times New Roman" w:cs="Times New Roman"/>
          <w:szCs w:val="24"/>
        </w:rPr>
        <w:t>καναλάρχες</w:t>
      </w:r>
      <w:proofErr w:type="spellEnd"/>
      <w:r>
        <w:rPr>
          <w:rFonts w:eastAsia="Times New Roman" w:cs="Times New Roman"/>
          <w:szCs w:val="24"/>
        </w:rPr>
        <w:t xml:space="preserve"> δεν γελάει;</w:t>
      </w:r>
    </w:p>
    <w:p w14:paraId="539FA4C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Πάμε τώρα παραπίσω. Τι κάνετε; Θα σας πω </w:t>
      </w:r>
      <w:r>
        <w:rPr>
          <w:rFonts w:eastAsia="Times New Roman" w:cs="Times New Roman"/>
          <w:szCs w:val="24"/>
        </w:rPr>
        <w:t>τι κάνετε. Ξεκινάτε να στήνετε το πιθανό παραμύθι των εκλογών, εάν δεν σας βγει η υποτιθέμενη διαπραγμάτευση του χρέους. Ξεκινάτε, λοιπόν, έναν δήθεν αγώνα κατά της διαπλοκής που δεν υπάρχει…</w:t>
      </w:r>
    </w:p>
    <w:p w14:paraId="539FA4C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Δεν υπάρχει διαπλοκή; </w:t>
      </w:r>
    </w:p>
    <w:p w14:paraId="539FA4C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Δεν υπά</w:t>
      </w:r>
      <w:r>
        <w:rPr>
          <w:rFonts w:eastAsia="Times New Roman" w:cs="Times New Roman"/>
          <w:szCs w:val="24"/>
        </w:rPr>
        <w:t xml:space="preserve">ρχει τέτοιο πράγμα. Δεν κάνετε τίποτα εναντίον της διαπλοκής. Μακάρι να κάνατε. Δεν κάνετε τίποτα εναντίον της διαπλοκής. </w:t>
      </w:r>
    </w:p>
    <w:p w14:paraId="539FA4C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-να σας πω την αλήθεια, στην αρχή δεν σας περνούσα τόσο αφελείς να το κάνετε αυτό- ξεκινάτε τη μάχη εναντίον της </w:t>
      </w:r>
      <w:r>
        <w:rPr>
          <w:rFonts w:eastAsia="Times New Roman" w:cs="Times New Roman"/>
          <w:szCs w:val="24"/>
        </w:rPr>
        <w:t>ε</w:t>
      </w:r>
      <w:r>
        <w:rPr>
          <w:rFonts w:eastAsia="Times New Roman" w:cs="Times New Roman"/>
          <w:szCs w:val="24"/>
        </w:rPr>
        <w:t xml:space="preserve">κκλησίας. </w:t>
      </w:r>
      <w:r>
        <w:rPr>
          <w:rFonts w:eastAsia="Times New Roman" w:cs="Times New Roman"/>
          <w:szCs w:val="24"/>
        </w:rPr>
        <w:t>Εκεί, αρχίσαμε να σας μυριζόμαστε. Αρχίζουμε, λοιπόν, και λέμε: Στήν</w:t>
      </w:r>
      <w:r>
        <w:rPr>
          <w:rFonts w:eastAsia="Times New Roman" w:cs="Times New Roman"/>
          <w:szCs w:val="24"/>
        </w:rPr>
        <w:t>ετ</w:t>
      </w:r>
      <w:r>
        <w:rPr>
          <w:rFonts w:eastAsia="Times New Roman" w:cs="Times New Roman"/>
          <w:szCs w:val="24"/>
        </w:rPr>
        <w:t xml:space="preserve">ε τους </w:t>
      </w:r>
      <w:r>
        <w:rPr>
          <w:rFonts w:eastAsia="Times New Roman" w:cs="Times New Roman"/>
          <w:szCs w:val="24"/>
        </w:rPr>
        <w:t>«</w:t>
      </w:r>
      <w:r>
        <w:rPr>
          <w:rFonts w:eastAsia="Times New Roman" w:cs="Times New Roman"/>
          <w:szCs w:val="24"/>
        </w:rPr>
        <w:t>δράκους</w:t>
      </w:r>
      <w:r>
        <w:rPr>
          <w:rFonts w:eastAsia="Times New Roman" w:cs="Times New Roman"/>
          <w:szCs w:val="24"/>
        </w:rPr>
        <w:t>»</w:t>
      </w:r>
      <w:r>
        <w:rPr>
          <w:rFonts w:eastAsia="Times New Roman" w:cs="Times New Roman"/>
          <w:szCs w:val="24"/>
        </w:rPr>
        <w:t xml:space="preserve">. Ετοιμάζεστε να μας πείτε φαίνεται, εάν δεν σας βγει καθόλου, και κάποιο παραμύθι για το χρέος. </w:t>
      </w:r>
    </w:p>
    <w:p w14:paraId="539FA4C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παρακαλώ το εξής και σας το λέω πάλι: Είχατε την ευκαιρία και τη χάσ</w:t>
      </w:r>
      <w:r>
        <w:rPr>
          <w:rFonts w:eastAsia="Times New Roman" w:cs="Times New Roman"/>
          <w:szCs w:val="24"/>
        </w:rPr>
        <w:t xml:space="preserve">ατε με τον χειρότερο τρόπο. Κρίμα για εσάς. Κρίμα και για τη χώρα. Εν πάση </w:t>
      </w:r>
      <w:proofErr w:type="spellStart"/>
      <w:r>
        <w:rPr>
          <w:rFonts w:eastAsia="Times New Roman" w:cs="Times New Roman"/>
          <w:szCs w:val="24"/>
        </w:rPr>
        <w:t>περιπτώσει</w:t>
      </w:r>
      <w:proofErr w:type="spellEnd"/>
      <w:r>
        <w:rPr>
          <w:rFonts w:eastAsia="Times New Roman" w:cs="Times New Roman"/>
          <w:szCs w:val="24"/>
        </w:rPr>
        <w:t xml:space="preserve">, λίγη σοβαρότητα και λίγη αξιοπρέπεια τώρα στα στερνά σας. </w:t>
      </w:r>
    </w:p>
    <w:p w14:paraId="539FA4C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9FA4CF"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A4D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w:t>
      </w:r>
      <w:proofErr w:type="spellStart"/>
      <w:r>
        <w:rPr>
          <w:rFonts w:eastAsia="Times New Roman" w:cs="Times New Roman"/>
          <w:szCs w:val="24"/>
        </w:rPr>
        <w:t>Δένδια</w:t>
      </w:r>
      <w:proofErr w:type="spellEnd"/>
      <w:r>
        <w:rPr>
          <w:rFonts w:eastAsia="Times New Roman" w:cs="Times New Roman"/>
          <w:szCs w:val="24"/>
        </w:rPr>
        <w:t xml:space="preserve">. </w:t>
      </w:r>
    </w:p>
    <w:p w14:paraId="539FA4D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Κύριε Πρόεδρε, θα ήθελα τον λόγο για δύο λεπτά. </w:t>
      </w:r>
    </w:p>
    <w:p w14:paraId="539FA4D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Υπουργέ, έχετε τον λόγο για δύο λεπτά. </w:t>
      </w:r>
    </w:p>
    <w:p w14:paraId="539FA4D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w:t>
      </w:r>
      <w:proofErr w:type="spellStart"/>
      <w:r>
        <w:rPr>
          <w:rFonts w:eastAsia="Times New Roman" w:cs="Times New Roman"/>
          <w:szCs w:val="24"/>
        </w:rPr>
        <w:t>Δένδια</w:t>
      </w:r>
      <w:proofErr w:type="spellEnd"/>
      <w:r>
        <w:rPr>
          <w:rFonts w:eastAsia="Times New Roman" w:cs="Times New Roman"/>
          <w:szCs w:val="24"/>
        </w:rPr>
        <w:t>,</w:t>
      </w:r>
      <w:r>
        <w:rPr>
          <w:rFonts w:eastAsia="Times New Roman" w:cs="Times New Roman"/>
          <w:szCs w:val="24"/>
        </w:rPr>
        <w:t xml:space="preserve"> χωρίς φωνές θέλω να σας πω τα εξής: Πρώτον, δεν έχετε εξηγήσει πού λέει ότι το σύνολο της ελληνικής περιουσίας πάει στο </w:t>
      </w:r>
      <w:r>
        <w:rPr>
          <w:rFonts w:eastAsia="Times New Roman" w:cs="Times New Roman"/>
          <w:szCs w:val="24"/>
        </w:rPr>
        <w:t>τ</w:t>
      </w:r>
      <w:r>
        <w:rPr>
          <w:rFonts w:eastAsia="Times New Roman" w:cs="Times New Roman"/>
          <w:szCs w:val="24"/>
        </w:rPr>
        <w:t>αμείο. Αυτό δεν υπάρχει πουθενά. Επειδή σας εκτιμώ, όπως με εκτιμάτε κι εσείς, όπως έχετε πει πολλές φορές, να μην λέτε κάτι που δεν υ</w:t>
      </w:r>
      <w:r>
        <w:rPr>
          <w:rFonts w:eastAsia="Times New Roman" w:cs="Times New Roman"/>
          <w:szCs w:val="24"/>
        </w:rPr>
        <w:t xml:space="preserve">πάρχει πουθενά στον νόμο ούτε σε αυτόν ούτε στον προηγούμενο. Δεν υπάρχει πουθενά ότι το σύνολο της δημόσιας περιουσίας πρέπει να πάει σε αυτόν τον νόμο. </w:t>
      </w:r>
    </w:p>
    <w:p w14:paraId="539FA4D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Υπάρχει κάτι που δεν είπατε;</w:t>
      </w:r>
    </w:p>
    <w:p w14:paraId="539FA4D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Πάρα πολ</w:t>
      </w:r>
      <w:r>
        <w:rPr>
          <w:rFonts w:eastAsia="Times New Roman" w:cs="Times New Roman"/>
          <w:szCs w:val="24"/>
        </w:rPr>
        <w:t>λά. Όπως εξηγήσαμε για παράδειγμα για τα σχολεία, τα νοσοκομεία και χιλιάδες άλλα πράγματα. Εμείς θα αποφασίσουμε. Και να ξέρετε ότι για τη δεύτερη αξιολόγηση…</w:t>
      </w:r>
    </w:p>
    <w:p w14:paraId="539FA4D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Τώρα θα πάρω λίγο περισσότερο χρόνο…</w:t>
      </w:r>
    </w:p>
    <w:p w14:paraId="539FA4D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Ναι, αλλά ξέρετε, κύριε Υπο</w:t>
      </w:r>
      <w:r>
        <w:rPr>
          <w:rFonts w:eastAsia="Times New Roman" w:cs="Times New Roman"/>
          <w:szCs w:val="24"/>
        </w:rPr>
        <w:t xml:space="preserve">υργέ, έχω κι εγώ υποχρέωση να υπερασπιστώ τους συναδέλφους. </w:t>
      </w:r>
    </w:p>
    <w:p w14:paraId="539FA4D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Τελειώνω, τελειώνω. </w:t>
      </w:r>
    </w:p>
    <w:p w14:paraId="539FA4D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Μία σκέψη να ολοκληρώσει ο άνθρωπος. Ο άλλος έχει πει τόσα!</w:t>
      </w:r>
    </w:p>
    <w:p w14:paraId="539FA4D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Σε τι διαμαρτύρεστε, </w:t>
      </w:r>
      <w:r>
        <w:rPr>
          <w:rFonts w:eastAsia="Times New Roman" w:cs="Times New Roman"/>
          <w:szCs w:val="24"/>
        </w:rPr>
        <w:t xml:space="preserve">κύριε Μαντά; </w:t>
      </w:r>
    </w:p>
    <w:p w14:paraId="539FA4D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Έχω κι εγώ υποχρέωση να υπερασπιστώ τους συναδέλφους, που δεν είναι ούτε Κοινοβουλευτικοί Εκπρόσωποι ούτε Υπουργοί ούτε ειδικοί αγορητές και περιμένουν υπομονετικά να πάρουν τον λόγο. Παρακαλώ. </w:t>
      </w:r>
    </w:p>
    <w:p w14:paraId="539FA4D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539FA4D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(Υπουργός Οικονομικών): </w:t>
      </w:r>
      <w:r>
        <w:rPr>
          <w:rFonts w:eastAsia="Times New Roman" w:cs="Times New Roman"/>
          <w:szCs w:val="24"/>
        </w:rPr>
        <w:t xml:space="preserve">Σπανιότατα μιλάω περισσότερο από τον χρόνο μου. </w:t>
      </w:r>
    </w:p>
    <w:p w14:paraId="539FA4D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Δεύτερον, είπατε μια πονηριά, επειδή είπατε και αυτήν τη λέξη. Είπατε ότι δεν λέμε ότι πρέπει να γίνει ή με ρευστοποίηση ή με ιδιωτικοποίηση. Δεν είναι σωστό αυτό. Αυτό που λέμε είνα</w:t>
      </w:r>
      <w:r>
        <w:rPr>
          <w:rFonts w:eastAsia="Times New Roman" w:cs="Times New Roman"/>
          <w:szCs w:val="24"/>
        </w:rPr>
        <w:t xml:space="preserve">ι ότι η ρευστοποίηση, η αύξηση της αξίας θα γίνει ή με ιδιωτικοποίηση ή με άλλα μέσα. Πώς αλλιώς καταλαβαίνετε εσείς, ως δεξιός άνθρωπος που θέλει να αυξήσει την αξία, ότι μπορεί να γίνει. Δύο τρόπους έχει για να αυξήσει το </w:t>
      </w:r>
      <w:r>
        <w:rPr>
          <w:rFonts w:eastAsia="Times New Roman" w:cs="Times New Roman"/>
          <w:szCs w:val="24"/>
        </w:rPr>
        <w:t>τ6</w:t>
      </w:r>
      <w:r>
        <w:rPr>
          <w:rFonts w:eastAsia="Times New Roman" w:cs="Times New Roman"/>
          <w:szCs w:val="24"/>
        </w:rPr>
        <w:t>αμείο την αξία: Μέσω ρευστοποί</w:t>
      </w:r>
      <w:r>
        <w:rPr>
          <w:rFonts w:eastAsia="Times New Roman" w:cs="Times New Roman"/>
          <w:szCs w:val="24"/>
        </w:rPr>
        <w:t xml:space="preserve">ησης. Και αυτή η ρευστοποίηση μπορεί να γίνει ή με ιδιωτικοποιήσεις </w:t>
      </w:r>
      <w:r>
        <w:rPr>
          <w:rFonts w:eastAsia="Times New Roman" w:cs="Times New Roman"/>
          <w:szCs w:val="24"/>
        </w:rPr>
        <w:lastRenderedPageBreak/>
        <w:t xml:space="preserve">ή με άλλα μέσα. Εγώ σας είπα διάφορους τρόπους, πιο πολλούς εχθές παρά σήμερα, που μπορεί να γίνει με άλλα μέσα. </w:t>
      </w:r>
    </w:p>
    <w:p w14:paraId="539FA4DF"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Τρίτον, δεν υπάρχει άλλος τρόπος. Άρα, αυτά ας τα συμφωνήσουμε. Μην λέτε π</w:t>
      </w:r>
      <w:r>
        <w:rPr>
          <w:rFonts w:eastAsia="Times New Roman"/>
          <w:szCs w:val="24"/>
        </w:rPr>
        <w:t>ράγματα που δεν ισχύουν, για να μπορούμε να συνεχίσουμε. Δεν πάει το σύνολο. Δεν είμαστε αναγκασμένοι να το ιδιωτικοποιήσουμε όλο. Μπορούμε κάλλιστα να κάνουμε άλλα μέσα και νομίζω ότι αυτό είναι μια μεγάλη νίκη. Αν έχετε ιδέες για το πώς να μην ιδιωτικοπο</w:t>
      </w:r>
      <w:r>
        <w:rPr>
          <w:rFonts w:eastAsia="Times New Roman"/>
          <w:szCs w:val="24"/>
        </w:rPr>
        <w:t>ιήσουμε κι άλλα, να μας πείτε.</w:t>
      </w:r>
    </w:p>
    <w:p w14:paraId="539FA4E0"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Ένα τελευταίο</w:t>
      </w:r>
      <w:r>
        <w:rPr>
          <w:rFonts w:eastAsia="Times New Roman"/>
          <w:szCs w:val="24"/>
        </w:rPr>
        <w:t>: Ε</w:t>
      </w:r>
      <w:r>
        <w:rPr>
          <w:rFonts w:eastAsia="Times New Roman"/>
          <w:szCs w:val="24"/>
        </w:rPr>
        <w:t>σείς που είπατε για την ΕΥΑΘ και για την ΕΥΔΑΠ λέτε τώρα ότι όσο είσαστε εσείς ποτέ δεν θα ιδιωτικοποιηθούν αυτά; Λέτε ότι η ΔΕΗ δεν θα ιδιωτικοποιηθεί; Απαντήστε. Σας προκάλεσε ο κ. Σκουρλέτης και απάντηση δε</w:t>
      </w:r>
      <w:r>
        <w:rPr>
          <w:rFonts w:eastAsia="Times New Roman"/>
          <w:szCs w:val="24"/>
        </w:rPr>
        <w:t xml:space="preserve">ν άκουσα. </w:t>
      </w:r>
    </w:p>
    <w:p w14:paraId="539FA4E1" w14:textId="77777777" w:rsidR="009E4222" w:rsidRDefault="00AC15E4">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39FA4E2"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Τι δεσμεύσεις έχετε εσείς; Ποια από αυτά που είναι στο </w:t>
      </w:r>
      <w:r>
        <w:rPr>
          <w:rFonts w:eastAsia="Times New Roman"/>
          <w:szCs w:val="24"/>
        </w:rPr>
        <w:t xml:space="preserve">ταμείο </w:t>
      </w:r>
      <w:r>
        <w:rPr>
          <w:rFonts w:eastAsia="Times New Roman"/>
          <w:szCs w:val="24"/>
        </w:rPr>
        <w:t xml:space="preserve">εσείς δεν θα θέλατε να είναι ιδιωτικοποιημένα; Πείτε </w:t>
      </w:r>
      <w:r>
        <w:rPr>
          <w:rFonts w:eastAsia="Times New Roman"/>
          <w:szCs w:val="24"/>
        </w:rPr>
        <w:t>μας,</w:t>
      </w:r>
      <w:r>
        <w:rPr>
          <w:rFonts w:eastAsia="Times New Roman"/>
          <w:szCs w:val="24"/>
        </w:rPr>
        <w:t xml:space="preserve"> τέλος πάντων.</w:t>
      </w:r>
    </w:p>
    <w:p w14:paraId="539FA4E3"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Πρόεδρε, μισό λεπτό.</w:t>
      </w:r>
    </w:p>
    <w:p w14:paraId="539FA4E4"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ΠΡΟΕΔΡΕΥΩΝ (Σπυρίδων Λ</w:t>
      </w:r>
      <w:r>
        <w:rPr>
          <w:rFonts w:eastAsia="Times New Roman"/>
          <w:b/>
          <w:szCs w:val="24"/>
        </w:rPr>
        <w:t xml:space="preserve">υκούδης): </w:t>
      </w:r>
      <w:r>
        <w:rPr>
          <w:rFonts w:eastAsia="Times New Roman"/>
          <w:szCs w:val="24"/>
        </w:rPr>
        <w:t xml:space="preserve">Κύριε </w:t>
      </w:r>
      <w:proofErr w:type="spellStart"/>
      <w:r>
        <w:rPr>
          <w:rFonts w:eastAsia="Times New Roman"/>
          <w:szCs w:val="24"/>
        </w:rPr>
        <w:t>Δένδια</w:t>
      </w:r>
      <w:proofErr w:type="spellEnd"/>
      <w:r>
        <w:rPr>
          <w:rFonts w:eastAsia="Times New Roman"/>
          <w:szCs w:val="24"/>
        </w:rPr>
        <w:t>, θέλετε να απαντήσετε; Η απάντηση μπορεί να είναι μονολεκτική.</w:t>
      </w:r>
    </w:p>
    <w:p w14:paraId="539FA4E5"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Κύριε Υπουργέ, όσον αφορά</w:t>
      </w:r>
      <w:r>
        <w:rPr>
          <w:rFonts w:eastAsia="Times New Roman"/>
          <w:szCs w:val="24"/>
        </w:rPr>
        <w:t xml:space="preserve"> το θέμα της ΔΕΗ και των χειρισμών που έγιναν, σας απάντησε ο εισηγητής μας, ο κ. Βαρβιτσιώτης, το πρωί και για τη ζημιά την οποία δημιουργήσατε εις βάρος του ελληνικού δημοσίου μην πηγαίνοντας στο 17% κ</w:t>
      </w:r>
      <w:r>
        <w:rPr>
          <w:rFonts w:eastAsia="Times New Roman"/>
          <w:szCs w:val="24"/>
        </w:rPr>
        <w:t>.</w:t>
      </w:r>
      <w:r>
        <w:rPr>
          <w:rFonts w:eastAsia="Times New Roman"/>
          <w:szCs w:val="24"/>
        </w:rPr>
        <w:t>λπ.. Μην τα επαναλάβω. Δεν έχω χρόνο.</w:t>
      </w:r>
    </w:p>
    <w:p w14:paraId="539FA4E6"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Όσον αφορά το </w:t>
      </w:r>
      <w:r>
        <w:rPr>
          <w:rFonts w:eastAsia="Times New Roman"/>
          <w:szCs w:val="24"/>
        </w:rPr>
        <w:t>σύνολο της περιουσίας</w:t>
      </w:r>
      <w:r>
        <w:rPr>
          <w:rFonts w:eastAsia="Times New Roman"/>
          <w:szCs w:val="24"/>
        </w:rPr>
        <w:t>,</w:t>
      </w:r>
      <w:r>
        <w:rPr>
          <w:rFonts w:eastAsia="Times New Roman"/>
          <w:szCs w:val="24"/>
        </w:rPr>
        <w:t xml:space="preserve"> θα σας απαντήσω ευθέως. Το ΤΑΙΠΕΔ, η ΕΔΗΣ και το ΕΤΑΔ, όλα πάνε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Εάν αυτό, κατά την άποψή σας, δεν αποτελεί το σύνολο σχεδόν της ελληνικής περιουσίας του δημοσίου, αυτό αφορά εσάς. Εάν εσείς νιώθετε ήσυχος με αυτά, </w:t>
      </w:r>
      <w:r>
        <w:rPr>
          <w:rFonts w:eastAsia="Times New Roman"/>
          <w:szCs w:val="24"/>
        </w:rPr>
        <w:t>καλώς.</w:t>
      </w:r>
    </w:p>
    <w:p w14:paraId="539FA4E7"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Εγώ λέω και κάτι άλλο. Είναι το πρόβλημα βαθύτατα θεσμικό, κυρίες και κύριοι συνάδελφοι. Ποιο είναι αυτό; </w:t>
      </w:r>
      <w:r>
        <w:rPr>
          <w:rFonts w:eastAsia="Times New Roman"/>
          <w:szCs w:val="24"/>
        </w:rPr>
        <w:t>Θ</w:t>
      </w:r>
      <w:r>
        <w:rPr>
          <w:rFonts w:eastAsia="Times New Roman"/>
          <w:szCs w:val="24"/>
        </w:rPr>
        <w:t xml:space="preserve">έλετε να μην είναι το 100% και να είναι το 80%, το 78%; Όλο αυτό έχει περάσει υπό ξένο έλεγχο και σας το εξήγησα προηγουμένως αναλυτικά. </w:t>
      </w:r>
    </w:p>
    <w:p w14:paraId="539FA4E8"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Αυτό</w:t>
      </w:r>
      <w:r>
        <w:rPr>
          <w:rFonts w:eastAsia="Times New Roman"/>
          <w:szCs w:val="24"/>
        </w:rPr>
        <w:t xml:space="preserve"> έγινε επί των δικών σας ημερών και επί της δικής σας Κυβερνήσεως. Ποια ιδιωτικοποίηση, κύριοι; Θέσατε το σύνολο υπό τον έλεγχο της Ευρωπαϊκής Επιτροπής. Θέσατε τη χώρα υπό επιτροπεία. Θέλετε να μας πείτε την αλήθεια, να δούμε τι κάνουμε από εδώ και πέρα; </w:t>
      </w:r>
      <w:r>
        <w:rPr>
          <w:rFonts w:eastAsia="Times New Roman"/>
          <w:szCs w:val="24"/>
        </w:rPr>
        <w:t xml:space="preserve">Ή θέλετε να συνεχίσουμε τις προφάσεις της Αριστεράς με τον </w:t>
      </w:r>
      <w:r>
        <w:rPr>
          <w:rFonts w:eastAsia="Times New Roman"/>
          <w:szCs w:val="24"/>
        </w:rPr>
        <w:t>«</w:t>
      </w:r>
      <w:r>
        <w:rPr>
          <w:rFonts w:eastAsia="Times New Roman"/>
          <w:szCs w:val="24"/>
        </w:rPr>
        <w:t>μπαμπούλα</w:t>
      </w:r>
      <w:r>
        <w:rPr>
          <w:rFonts w:eastAsia="Times New Roman"/>
          <w:szCs w:val="24"/>
        </w:rPr>
        <w:t>»</w:t>
      </w:r>
      <w:r>
        <w:rPr>
          <w:rFonts w:eastAsia="Times New Roman"/>
          <w:szCs w:val="24"/>
        </w:rPr>
        <w:t xml:space="preserve"> της δήθεν ιδιωτικοποίησης; Διότι αυτό που λέτε, κύριε Υπουργέ, δεν έχει την παραμικρή αξία.</w:t>
      </w:r>
    </w:p>
    <w:p w14:paraId="539FA4E9"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w:t>
      </w:r>
      <w:proofErr w:type="spellStart"/>
      <w:r>
        <w:rPr>
          <w:rFonts w:eastAsia="Times New Roman"/>
          <w:szCs w:val="24"/>
        </w:rPr>
        <w:t>Δένδια</w:t>
      </w:r>
      <w:proofErr w:type="spellEnd"/>
      <w:r>
        <w:rPr>
          <w:rFonts w:eastAsia="Times New Roman"/>
          <w:szCs w:val="24"/>
        </w:rPr>
        <w:t>.</w:t>
      </w:r>
    </w:p>
    <w:p w14:paraId="539FA4EA"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Κύριε Πρόεδρε, μπο</w:t>
      </w:r>
      <w:r>
        <w:rPr>
          <w:rFonts w:eastAsia="Times New Roman"/>
          <w:szCs w:val="24"/>
        </w:rPr>
        <w:t>ρώ να κάνω μια ερώτηση;</w:t>
      </w:r>
    </w:p>
    <w:p w14:paraId="539FA4EB"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Είστε ειδικός αγορητής και επειδή ζητάτε τον λόγο, είμαι υποχρεωμένος να σας τον δώσω. Εδώ και είκοσι λεπτά προσπαθώ να δώσω τον λόγο στον κ. Δήμα και δεν τα έχω καταφέρει ακόμα.</w:t>
      </w:r>
    </w:p>
    <w:p w14:paraId="539FA4EC"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Μία</w:t>
      </w:r>
      <w:r>
        <w:rPr>
          <w:rFonts w:eastAsia="Times New Roman"/>
          <w:szCs w:val="24"/>
        </w:rPr>
        <w:t xml:space="preserve"> ερώτηση μισού λεπτού θα κάνω.</w:t>
      </w:r>
    </w:p>
    <w:p w14:paraId="539FA4ED"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Κύριε Πρόεδρε, επειδή ως εισηγητής, όπως και όλοι οι υπόλοιποι εισηγητές, δεν τοποθετηθήκαμε επί των τροπολογιών και νομοθετικών βελτιώσεων και επειδή αυτή που κατατέθηκε από τον κ. </w:t>
      </w:r>
      <w:proofErr w:type="spellStart"/>
      <w:r>
        <w:rPr>
          <w:rFonts w:eastAsia="Times New Roman"/>
          <w:szCs w:val="24"/>
        </w:rPr>
        <w:t>Τσακαλώτο</w:t>
      </w:r>
      <w:proofErr w:type="spellEnd"/>
      <w:r>
        <w:rPr>
          <w:rFonts w:eastAsia="Times New Roman"/>
          <w:szCs w:val="24"/>
        </w:rPr>
        <w:t xml:space="preserve"> και αφορά στην ΕΥΔΑΠ και στην ΕΥΑ</w:t>
      </w:r>
      <w:r>
        <w:rPr>
          <w:rFonts w:eastAsia="Times New Roman"/>
          <w:szCs w:val="24"/>
        </w:rPr>
        <w:t>Θ υποκρύπτει σκανδαλώδη πρόβλεψη, σας ζητώ ως Προεδρείο να μου δώσετε τον λόγο, όποτε εσείς το κρίνετε, τουλάχιστον για δύο με τρία λεπτά, προκειμένου να τοποθετηθούμε και επί των τροπολογιών</w:t>
      </w:r>
      <w:r>
        <w:rPr>
          <w:rFonts w:eastAsia="Times New Roman"/>
          <w:szCs w:val="24"/>
        </w:rPr>
        <w:t>,</w:t>
      </w:r>
      <w:r>
        <w:rPr>
          <w:rFonts w:eastAsia="Times New Roman"/>
          <w:szCs w:val="24"/>
        </w:rPr>
        <w:t xml:space="preserve"> που δεν προλάβαμε να τοποθετηθούμε.</w:t>
      </w:r>
    </w:p>
    <w:p w14:paraId="539FA4EE"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ΠΡΟΕΔΡΕΥΩΝ (Σπυρίδων Λυκούδ</w:t>
      </w:r>
      <w:r>
        <w:rPr>
          <w:rFonts w:eastAsia="Times New Roman"/>
          <w:b/>
          <w:szCs w:val="24"/>
        </w:rPr>
        <w:t xml:space="preserve">ης): </w:t>
      </w:r>
      <w:r>
        <w:rPr>
          <w:rFonts w:eastAsia="Times New Roman"/>
          <w:szCs w:val="24"/>
        </w:rPr>
        <w:t xml:space="preserve">Σύμφωνοι, κύριε Μανιάτη. Αφήστε να μιλήσουν τρεις-τέσσερις συνάδελφοι. Πρέπει στοιχειωδώς να </w:t>
      </w:r>
      <w:r>
        <w:rPr>
          <w:rFonts w:eastAsia="Times New Roman"/>
          <w:szCs w:val="24"/>
        </w:rPr>
        <w:t>μιλήσουν και ομιλητές από την</w:t>
      </w:r>
      <w:r>
        <w:rPr>
          <w:rFonts w:eastAsia="Times New Roman"/>
          <w:szCs w:val="24"/>
        </w:rPr>
        <w:t xml:space="preserve"> Αίθουσα λίγο.</w:t>
      </w:r>
    </w:p>
    <w:p w14:paraId="539FA4EF"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Δεν έχω πρόβλημα. Πάντως</w:t>
      </w:r>
      <w:r>
        <w:rPr>
          <w:rFonts w:eastAsia="Times New Roman"/>
          <w:szCs w:val="24"/>
        </w:rPr>
        <w:t>,</w:t>
      </w:r>
      <w:r>
        <w:rPr>
          <w:rFonts w:eastAsia="Times New Roman"/>
          <w:szCs w:val="24"/>
        </w:rPr>
        <w:t xml:space="preserve"> δεν μπορεί να ψηφιστεί αυτό το πράγμα χωρίς να το συζητήσουμε.</w:t>
      </w:r>
    </w:p>
    <w:p w14:paraId="539FA4F0"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ΠΡΟΕΔΡΕ</w:t>
      </w:r>
      <w:r>
        <w:rPr>
          <w:rFonts w:eastAsia="Times New Roman"/>
          <w:b/>
          <w:szCs w:val="24"/>
        </w:rPr>
        <w:t xml:space="preserve">ΥΩΝ (Σπυρίδων Λυκούδης): </w:t>
      </w:r>
      <w:r>
        <w:rPr>
          <w:rFonts w:eastAsia="Times New Roman"/>
          <w:szCs w:val="24"/>
        </w:rPr>
        <w:t>Ευχαριστώ. Μετά από τρεις συναδέλφους θα πάρετε τον λόγο.</w:t>
      </w:r>
    </w:p>
    <w:p w14:paraId="539FA4F1"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Ο κ. Χρίστος Δήμας από τη Νέα Δημοκρατία έχει τον λόγο.</w:t>
      </w:r>
    </w:p>
    <w:p w14:paraId="539FA4F2" w14:textId="77777777" w:rsidR="009E4222" w:rsidRDefault="00AC15E4">
      <w:pPr>
        <w:tabs>
          <w:tab w:val="left" w:pos="2608"/>
        </w:tabs>
        <w:spacing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Ευχαριστώ, κύριε Πρόεδρε.</w:t>
      </w:r>
    </w:p>
    <w:p w14:paraId="539FA4F3"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Κύριε Υπουργέ των Οικονομικών, άκουσα με πολύ μεγάλο ενδιαφέρον την τοποθέτη</w:t>
      </w:r>
      <w:r>
        <w:rPr>
          <w:rFonts w:eastAsia="Times New Roman"/>
          <w:szCs w:val="24"/>
        </w:rPr>
        <w:t>σή σας. Θέλω κι εγώ να σχολιάσω δύο πράγματα.</w:t>
      </w:r>
    </w:p>
    <w:p w14:paraId="539FA4F4"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Πρώτον, είπατε ότι δεν έχουμε καθυστερήσεις. Να σας υπενθυμίσω ότι σήμερα συζητάμε στο κοινοβούλιο με τη διαδικασία του επείγοντος. Τα </w:t>
      </w:r>
      <w:proofErr w:type="spellStart"/>
      <w:r>
        <w:rPr>
          <w:rFonts w:eastAsia="Times New Roman"/>
          <w:szCs w:val="24"/>
        </w:rPr>
        <w:t>προαπαιτούμενα</w:t>
      </w:r>
      <w:proofErr w:type="spellEnd"/>
      <w:r>
        <w:rPr>
          <w:rFonts w:eastAsia="Times New Roman"/>
          <w:szCs w:val="24"/>
        </w:rPr>
        <w:t xml:space="preserve"> τα γνωρίζετε εδώ και τέσσερις μήνες. Και μιας και είναι και </w:t>
      </w:r>
      <w:r>
        <w:rPr>
          <w:rFonts w:eastAsia="Times New Roman"/>
          <w:szCs w:val="24"/>
        </w:rPr>
        <w:t xml:space="preserve">ο Πρόεδρος της Βουλής παρών στην Αίθουσα αυτή τη στιγμή, να σας πω, κύριε Πρόεδρε, </w:t>
      </w:r>
      <w:r>
        <w:rPr>
          <w:rFonts w:eastAsia="Times New Roman"/>
          <w:szCs w:val="24"/>
        </w:rPr>
        <w:lastRenderedPageBreak/>
        <w:t xml:space="preserve">ότι </w:t>
      </w:r>
      <w:proofErr w:type="spellStart"/>
      <w:r>
        <w:rPr>
          <w:rFonts w:eastAsia="Times New Roman"/>
          <w:szCs w:val="24"/>
        </w:rPr>
        <w:t>ευτελίζεται</w:t>
      </w:r>
      <w:proofErr w:type="spellEnd"/>
      <w:r>
        <w:rPr>
          <w:rFonts w:eastAsia="Times New Roman"/>
          <w:szCs w:val="24"/>
        </w:rPr>
        <w:t xml:space="preserve"> η κοινοβουλευτική διαδικασία, όταν κατά τη διάρκεια των </w:t>
      </w:r>
      <w:r>
        <w:rPr>
          <w:rFonts w:eastAsia="Times New Roman"/>
          <w:szCs w:val="24"/>
        </w:rPr>
        <w:t xml:space="preserve">επιτροπών </w:t>
      </w:r>
      <w:r>
        <w:rPr>
          <w:rFonts w:eastAsia="Times New Roman"/>
          <w:szCs w:val="24"/>
        </w:rPr>
        <w:t>καλούμε τους φορείς να έρθουν να εκφράσουν την άποψή τους για τα νομοσχέδια και τους καλούμ</w:t>
      </w:r>
      <w:r>
        <w:rPr>
          <w:rFonts w:eastAsia="Times New Roman"/>
          <w:szCs w:val="24"/>
        </w:rPr>
        <w:t xml:space="preserve">ε μία ή δύο ώρες πριν συνεδριάσει η </w:t>
      </w:r>
      <w:r>
        <w:rPr>
          <w:rFonts w:eastAsia="Times New Roman"/>
          <w:szCs w:val="24"/>
        </w:rPr>
        <w:t>επιτροπή</w:t>
      </w:r>
      <w:r>
        <w:rPr>
          <w:rFonts w:eastAsia="Times New Roman"/>
          <w:szCs w:val="24"/>
        </w:rPr>
        <w:t>. Αυτό είναι κάτι το οποίο πρέπει να το κοιτάξουμε.</w:t>
      </w:r>
    </w:p>
    <w:p w14:paraId="539FA4F5"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Άρα, κύριε Υπουργέ, αν δεν είχατε καθυστερήσει, ούτε εσείς χθες στην </w:t>
      </w:r>
      <w:r>
        <w:rPr>
          <w:rFonts w:eastAsia="Times New Roman"/>
          <w:szCs w:val="24"/>
        </w:rPr>
        <w:t xml:space="preserve">επιτροπή </w:t>
      </w:r>
      <w:r>
        <w:rPr>
          <w:rFonts w:eastAsia="Times New Roman"/>
          <w:szCs w:val="24"/>
        </w:rPr>
        <w:t xml:space="preserve">θα δικαιολογούσατε τη διαδικασία του επείγοντος με τη δικαιολογία ότι </w:t>
      </w:r>
      <w:r>
        <w:rPr>
          <w:rFonts w:eastAsia="Times New Roman"/>
          <w:szCs w:val="24"/>
        </w:rPr>
        <w:t xml:space="preserve">πριν </w:t>
      </w:r>
      <w:r>
        <w:rPr>
          <w:rFonts w:eastAsia="Times New Roman"/>
          <w:szCs w:val="24"/>
        </w:rPr>
        <w:t xml:space="preserve">το </w:t>
      </w:r>
      <w:r>
        <w:rPr>
          <w:rFonts w:eastAsia="Times New Roman"/>
          <w:szCs w:val="24"/>
          <w:lang w:val="en-US"/>
        </w:rPr>
        <w:t>Euro</w:t>
      </w:r>
      <w:r>
        <w:rPr>
          <w:rFonts w:eastAsia="Times New Roman"/>
          <w:szCs w:val="24"/>
        </w:rPr>
        <w:t xml:space="preserve"> </w:t>
      </w:r>
      <w:r>
        <w:rPr>
          <w:rFonts w:eastAsia="Times New Roman"/>
          <w:szCs w:val="24"/>
          <w:lang w:val="en-US"/>
        </w:rPr>
        <w:t>Working</w:t>
      </w:r>
      <w:r>
        <w:rPr>
          <w:rFonts w:eastAsia="Times New Roman"/>
          <w:szCs w:val="24"/>
        </w:rPr>
        <w:t xml:space="preserve"> </w:t>
      </w:r>
      <w:r>
        <w:rPr>
          <w:rFonts w:eastAsia="Times New Roman"/>
          <w:szCs w:val="24"/>
          <w:lang w:val="en-US"/>
        </w:rPr>
        <w:t>Group</w:t>
      </w:r>
      <w:r>
        <w:rPr>
          <w:rFonts w:eastAsia="Times New Roman"/>
          <w:szCs w:val="24"/>
        </w:rPr>
        <w:t xml:space="preserve"> πρέπει να έχει περάσει το νομοσχέδιο.</w:t>
      </w:r>
    </w:p>
    <w:p w14:paraId="539FA4F6"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Δεύτερο πράγμα, κύριε Υπουργέ, το οποίο τονίσατε: Η Νέα Δημοκρατία πραγματικά εύχεται η χώρα να πετύχει τους στόχους που έχουν </w:t>
      </w:r>
      <w:r>
        <w:rPr>
          <w:rFonts w:eastAsia="Times New Roman"/>
          <w:szCs w:val="24"/>
        </w:rPr>
        <w:t>τεθεί</w:t>
      </w:r>
      <w:r>
        <w:rPr>
          <w:rFonts w:eastAsia="Times New Roman"/>
          <w:szCs w:val="24"/>
        </w:rPr>
        <w:t xml:space="preserve"> στον </w:t>
      </w:r>
      <w:r>
        <w:rPr>
          <w:rFonts w:eastAsia="Times New Roman"/>
          <w:szCs w:val="24"/>
        </w:rPr>
        <w:t>προϋπολογισμό</w:t>
      </w:r>
      <w:r>
        <w:rPr>
          <w:rFonts w:eastAsia="Times New Roman"/>
          <w:szCs w:val="24"/>
        </w:rPr>
        <w:t>, όμως δεν σας άκουσα να αναφέρετε καθόλου τις ληξιπ</w:t>
      </w:r>
      <w:r>
        <w:rPr>
          <w:rFonts w:eastAsia="Times New Roman"/>
          <w:szCs w:val="24"/>
        </w:rPr>
        <w:t xml:space="preserve">ρόθεσμες οφειλές του δημοσίου προς τους </w:t>
      </w:r>
      <w:proofErr w:type="spellStart"/>
      <w:r>
        <w:rPr>
          <w:rFonts w:eastAsia="Times New Roman"/>
          <w:szCs w:val="24"/>
        </w:rPr>
        <w:t>ιδιώτες.Αγγίζουν</w:t>
      </w:r>
      <w:proofErr w:type="spellEnd"/>
      <w:r>
        <w:rPr>
          <w:rFonts w:eastAsia="Times New Roman"/>
          <w:szCs w:val="24"/>
        </w:rPr>
        <w:t xml:space="preserve"> τα 7 δισεκατομμύρια και η </w:t>
      </w:r>
      <w:r>
        <w:rPr>
          <w:rFonts w:eastAsia="Times New Roman"/>
          <w:szCs w:val="24"/>
        </w:rPr>
        <w:lastRenderedPageBreak/>
        <w:t xml:space="preserve">αύξησή τους από τότε που αναλάβατε την εξουσία είναι περίπου στο 80%. Ο κ. </w:t>
      </w:r>
      <w:proofErr w:type="spellStart"/>
      <w:r>
        <w:rPr>
          <w:rFonts w:eastAsia="Times New Roman"/>
          <w:szCs w:val="24"/>
        </w:rPr>
        <w:t>Χουλιαράκης</w:t>
      </w:r>
      <w:proofErr w:type="spellEnd"/>
      <w:r>
        <w:rPr>
          <w:rFonts w:eastAsia="Times New Roman"/>
          <w:szCs w:val="24"/>
        </w:rPr>
        <w:t xml:space="preserve"> έχει δεσμευτεί ότι μέχρι το τέλος του 2016 και τα 7 δισεκατομμύρια θα έχουν αποπληρωθε</w:t>
      </w:r>
      <w:r>
        <w:rPr>
          <w:rFonts w:eastAsia="Times New Roman"/>
          <w:szCs w:val="24"/>
        </w:rPr>
        <w:t xml:space="preserve">ί. Θα ήθελα μια δική σας τοποθέτηση. Ήμουν παρών στην Επιτροπή Απολογισμού, το είπε ο κ. </w:t>
      </w:r>
      <w:proofErr w:type="spellStart"/>
      <w:r>
        <w:rPr>
          <w:rFonts w:eastAsia="Times New Roman"/>
          <w:szCs w:val="24"/>
        </w:rPr>
        <w:t>Χουλιαράκης</w:t>
      </w:r>
      <w:proofErr w:type="spellEnd"/>
      <w:r>
        <w:rPr>
          <w:rFonts w:eastAsia="Times New Roman"/>
          <w:szCs w:val="24"/>
        </w:rPr>
        <w:t>.</w:t>
      </w:r>
    </w:p>
    <w:p w14:paraId="539FA4F7" w14:textId="77777777" w:rsidR="009E4222" w:rsidRDefault="00AC15E4">
      <w:pPr>
        <w:spacing w:line="600" w:lineRule="auto"/>
        <w:ind w:firstLine="720"/>
        <w:jc w:val="both"/>
        <w:rPr>
          <w:rFonts w:eastAsia="Times New Roman"/>
          <w:szCs w:val="24"/>
        </w:rPr>
      </w:pPr>
      <w:r>
        <w:rPr>
          <w:rFonts w:eastAsia="Times New Roman"/>
          <w:szCs w:val="24"/>
        </w:rPr>
        <w:t>Είμαι από αυτούς που διαχρονικά υποστηρίζουν πως το κράτος δεν μπορεί να κάνει τον επιχειρηματία. Πιστεύω στο λιγότερο κράτος και σε ένα δημόσιο</w:t>
      </w:r>
      <w:r>
        <w:rPr>
          <w:rFonts w:eastAsia="Times New Roman"/>
          <w:szCs w:val="24"/>
        </w:rPr>
        <w:t>,</w:t>
      </w:r>
      <w:r>
        <w:rPr>
          <w:rFonts w:eastAsia="Times New Roman"/>
          <w:szCs w:val="24"/>
        </w:rPr>
        <w:t xml:space="preserve"> το οποίο</w:t>
      </w:r>
      <w:r>
        <w:rPr>
          <w:rFonts w:eastAsia="Times New Roman"/>
          <w:szCs w:val="24"/>
        </w:rPr>
        <w:t xml:space="preserve"> </w:t>
      </w:r>
      <w:r>
        <w:rPr>
          <w:rFonts w:eastAsia="Times New Roman"/>
          <w:szCs w:val="24"/>
        </w:rPr>
        <w:t xml:space="preserve">πρέπει να </w:t>
      </w:r>
      <w:r>
        <w:rPr>
          <w:rFonts w:eastAsia="Times New Roman"/>
          <w:szCs w:val="24"/>
        </w:rPr>
        <w:t xml:space="preserve">είναι πιο αποτελεσματικό και πιο αξιοκρατικό. Πίστευα πως η Αριστερά ήταν συνεπής στην ιδεολογία της και στις αρχές της, ότι ήταν εναντίον των ιδιωτικοποιήσεων. </w:t>
      </w:r>
    </w:p>
    <w:p w14:paraId="539FA4F8" w14:textId="77777777" w:rsidR="009E4222" w:rsidRDefault="00AC15E4">
      <w:pPr>
        <w:spacing w:line="600" w:lineRule="auto"/>
        <w:ind w:firstLine="720"/>
        <w:jc w:val="both"/>
        <w:rPr>
          <w:rFonts w:eastAsia="Times New Roman"/>
          <w:szCs w:val="24"/>
        </w:rPr>
      </w:pPr>
      <w:r>
        <w:rPr>
          <w:rFonts w:eastAsia="Times New Roman"/>
          <w:szCs w:val="24"/>
        </w:rPr>
        <w:t xml:space="preserve">Θυμάμαι από πολύ μικρός την Αριστερά να κουνάει γη και ουρανό, για να μην γίνουν </w:t>
      </w:r>
      <w:r>
        <w:rPr>
          <w:rFonts w:eastAsia="Times New Roman"/>
          <w:szCs w:val="24"/>
        </w:rPr>
        <w:t xml:space="preserve">ιδιωτικοποιήσεις σε οποιονδήποτε τομέα. Χθες και σήμερα, όμως, άκουσα τον Υπουργό Οικονομικών, τον κ. </w:t>
      </w:r>
      <w:proofErr w:type="spellStart"/>
      <w:r>
        <w:rPr>
          <w:rFonts w:eastAsia="Times New Roman"/>
          <w:szCs w:val="24"/>
        </w:rPr>
        <w:t>Τσακαλώτο</w:t>
      </w:r>
      <w:proofErr w:type="spellEnd"/>
      <w:r>
        <w:rPr>
          <w:rFonts w:eastAsia="Times New Roman"/>
          <w:szCs w:val="24"/>
        </w:rPr>
        <w:t>,</w:t>
      </w:r>
      <w:r>
        <w:rPr>
          <w:rFonts w:eastAsia="Times New Roman"/>
          <w:szCs w:val="24"/>
        </w:rPr>
        <w:t xml:space="preserve"> να υπογραμμίζει με πάθος νεοφιλελεύθερου οικονομολόγου, πως το </w:t>
      </w:r>
      <w:proofErr w:type="spellStart"/>
      <w:r>
        <w:rPr>
          <w:rFonts w:eastAsia="Times New Roman"/>
          <w:szCs w:val="24"/>
        </w:rPr>
        <w:t>υπερταμείο</w:t>
      </w:r>
      <w:proofErr w:type="spellEnd"/>
      <w:r>
        <w:rPr>
          <w:rFonts w:eastAsia="Times New Roman"/>
          <w:szCs w:val="24"/>
        </w:rPr>
        <w:t xml:space="preserve"> θα βοηθήσει την αναδιάρθρωση των ΔΕΚΟ και στην καλύτερη αξιοποίηση τη</w:t>
      </w:r>
      <w:r>
        <w:rPr>
          <w:rFonts w:eastAsia="Times New Roman"/>
          <w:szCs w:val="24"/>
        </w:rPr>
        <w:t xml:space="preserve">ς δημόσιας περιουσίας. </w:t>
      </w:r>
    </w:p>
    <w:p w14:paraId="539FA4F9"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Είμαι αρκετά σίγουρος, κύριε </w:t>
      </w:r>
      <w:proofErr w:type="spellStart"/>
      <w:r>
        <w:rPr>
          <w:rFonts w:eastAsia="Times New Roman"/>
          <w:szCs w:val="24"/>
        </w:rPr>
        <w:t>Τσακαλώτο</w:t>
      </w:r>
      <w:proofErr w:type="spellEnd"/>
      <w:r>
        <w:rPr>
          <w:rFonts w:eastAsia="Times New Roman"/>
          <w:szCs w:val="24"/>
        </w:rPr>
        <w:t xml:space="preserve">, πως το 2011 στο κίνημα των αγανακτισμένων στην πλατεία Συντάγματος δεν τονίσατε στους χιλιάδες συγκεντρωμένους πως χρειαζόταν η χώρα ένα </w:t>
      </w:r>
      <w:proofErr w:type="spellStart"/>
      <w:r>
        <w:rPr>
          <w:rFonts w:eastAsia="Times New Roman"/>
          <w:szCs w:val="24"/>
        </w:rPr>
        <w:t>υπερταμείο</w:t>
      </w:r>
      <w:proofErr w:type="spellEnd"/>
      <w:r>
        <w:rPr>
          <w:rFonts w:eastAsia="Times New Roman"/>
          <w:szCs w:val="24"/>
        </w:rPr>
        <w:t>, στο οποίο θα έμπαιν</w:t>
      </w:r>
      <w:r>
        <w:rPr>
          <w:rFonts w:eastAsia="Times New Roman"/>
          <w:szCs w:val="24"/>
        </w:rPr>
        <w:t>ε</w:t>
      </w:r>
      <w:r>
        <w:rPr>
          <w:rFonts w:eastAsia="Times New Roman"/>
          <w:szCs w:val="24"/>
        </w:rPr>
        <w:t xml:space="preserve"> χωρίς σχέδιο σχεδόν το</w:t>
      </w:r>
      <w:r>
        <w:rPr>
          <w:rFonts w:eastAsia="Times New Roman"/>
          <w:szCs w:val="24"/>
        </w:rPr>
        <w:t xml:space="preserve"> σύνολο των ΔΕΚΟ, υποθηκευμένες για ενενήντα εννέα χρόνια και με ξένη διοίκηση.</w:t>
      </w:r>
    </w:p>
    <w:p w14:paraId="539FA4FA" w14:textId="77777777" w:rsidR="009E4222" w:rsidRDefault="00AC15E4">
      <w:pPr>
        <w:spacing w:line="600" w:lineRule="auto"/>
        <w:ind w:firstLine="720"/>
        <w:jc w:val="both"/>
        <w:rPr>
          <w:rFonts w:eastAsia="Times New Roman"/>
          <w:szCs w:val="24"/>
        </w:rPr>
      </w:pPr>
      <w:r>
        <w:rPr>
          <w:rFonts w:eastAsia="Times New Roman"/>
          <w:szCs w:val="24"/>
        </w:rPr>
        <w:t>Σήμερα ζούμε αυτό το παράδοξο: Οι Βουλευτές του ΣΥΡΙΖΑ και των ΑΝΕΛ ψηφίζουν το πιο φιλόδοξο πρόγραμμα, εν δυνάμει ιδιωτικοποιήσεων, που έχει ανακοινωθεί στην Ευρώπη. Έβλεπα πι</w:t>
      </w:r>
      <w:r>
        <w:rPr>
          <w:rFonts w:eastAsia="Times New Roman"/>
          <w:szCs w:val="24"/>
        </w:rPr>
        <w:t xml:space="preserve">ο πριν τον κ. </w:t>
      </w:r>
      <w:proofErr w:type="spellStart"/>
      <w:r>
        <w:rPr>
          <w:rFonts w:eastAsia="Times New Roman"/>
          <w:szCs w:val="24"/>
        </w:rPr>
        <w:t>Σπίρτζη</w:t>
      </w:r>
      <w:proofErr w:type="spellEnd"/>
      <w:r>
        <w:rPr>
          <w:rFonts w:eastAsia="Times New Roman"/>
          <w:szCs w:val="24"/>
        </w:rPr>
        <w:t xml:space="preserve">. Ίσως θα ήταν πιο έντιμο να κατεβάσετε από τα υπουργικά γραφεία τους πίνακες με τον Άρη Βελουχιώτη και να βάλετε κάποια φωτογραφία της </w:t>
      </w:r>
      <w:proofErr w:type="spellStart"/>
      <w:r>
        <w:rPr>
          <w:rFonts w:eastAsia="Times New Roman"/>
          <w:szCs w:val="24"/>
        </w:rPr>
        <w:t>Μάργκαρετ</w:t>
      </w:r>
      <w:proofErr w:type="spellEnd"/>
      <w:r>
        <w:rPr>
          <w:rFonts w:eastAsia="Times New Roman"/>
          <w:szCs w:val="24"/>
        </w:rPr>
        <w:t xml:space="preserve"> Θάτσερ ή του </w:t>
      </w:r>
      <w:proofErr w:type="spellStart"/>
      <w:r>
        <w:rPr>
          <w:rFonts w:eastAsia="Times New Roman"/>
          <w:szCs w:val="24"/>
        </w:rPr>
        <w:t>Τζέφρι</w:t>
      </w:r>
      <w:proofErr w:type="spellEnd"/>
      <w:r>
        <w:rPr>
          <w:rFonts w:eastAsia="Times New Roman"/>
          <w:szCs w:val="24"/>
        </w:rPr>
        <w:t xml:space="preserve"> </w:t>
      </w:r>
      <w:proofErr w:type="spellStart"/>
      <w:r>
        <w:rPr>
          <w:rFonts w:eastAsia="Times New Roman"/>
          <w:szCs w:val="24"/>
        </w:rPr>
        <w:t>Σακς</w:t>
      </w:r>
      <w:proofErr w:type="spellEnd"/>
      <w:r>
        <w:rPr>
          <w:rFonts w:eastAsia="Times New Roman"/>
          <w:szCs w:val="24"/>
        </w:rPr>
        <w:t xml:space="preserve">. Έχετε ήδη εντάξει στο </w:t>
      </w:r>
      <w:proofErr w:type="spellStart"/>
      <w:r>
        <w:rPr>
          <w:rFonts w:eastAsia="Times New Roman"/>
          <w:szCs w:val="24"/>
        </w:rPr>
        <w:t>υπερταμείο</w:t>
      </w:r>
      <w:proofErr w:type="spellEnd"/>
      <w:r>
        <w:rPr>
          <w:rFonts w:eastAsia="Times New Roman"/>
          <w:szCs w:val="24"/>
        </w:rPr>
        <w:t xml:space="preserve"> τον ΟΑΣΑ, ΟΣΥ, ΣΤΑΣΥ, ΟΣΕ, ΟΑΚ</w:t>
      </w:r>
      <w:r>
        <w:rPr>
          <w:rFonts w:eastAsia="Times New Roman"/>
          <w:szCs w:val="24"/>
        </w:rPr>
        <w:t xml:space="preserve">Α, ΕΛΤΑ και σήμερα ψηφίζετε στην ένταξη και ΕΥΔΑΠ, ΕΥΑΘ, ΚΤΗΡΙΑΚΕΣ ΥΠΟΔΟΜΕΣ, ΕΛΒΟ, ΑΤΤΙΚΟ ΜΕΤΡΟ και ΔΕΗ. </w:t>
      </w:r>
    </w:p>
    <w:p w14:paraId="539FA4FB"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Είναι γεγονός πως με την ψήφο σας για την ίδρυση του </w:t>
      </w:r>
      <w:proofErr w:type="spellStart"/>
      <w:r>
        <w:rPr>
          <w:rFonts w:eastAsia="Times New Roman"/>
          <w:szCs w:val="24"/>
        </w:rPr>
        <w:t>υπερταμείου</w:t>
      </w:r>
      <w:proofErr w:type="spellEnd"/>
      <w:r>
        <w:rPr>
          <w:rFonts w:eastAsia="Times New Roman"/>
          <w:szCs w:val="24"/>
        </w:rPr>
        <w:t xml:space="preserve"> γκρεμίζετε όλη την αριστερή ιδεολογία, τα πιστεύω σας και καταργείτε τους αγώνες</w:t>
      </w:r>
      <w:r>
        <w:rPr>
          <w:rFonts w:eastAsia="Times New Roman"/>
          <w:szCs w:val="24"/>
        </w:rPr>
        <w:t>,</w:t>
      </w:r>
      <w:r>
        <w:rPr>
          <w:rFonts w:eastAsia="Times New Roman"/>
          <w:szCs w:val="24"/>
        </w:rPr>
        <w:t xml:space="preserve"> που</w:t>
      </w:r>
      <w:r>
        <w:rPr>
          <w:rFonts w:eastAsia="Times New Roman"/>
          <w:szCs w:val="24"/>
        </w:rPr>
        <w:t xml:space="preserve"> δίνατε στο παρελθόν. Συνεπώς, δεν δικαιολογείστε ούτε στο μέλλον να φέρετε αντίσταση σε ενδεχόμενες ιδιωτικοποιήσεις, που θα υλοποιηθούν από επόμενες κυβερνήσεις. </w:t>
      </w:r>
    </w:p>
    <w:p w14:paraId="539FA4FC" w14:textId="77777777" w:rsidR="009E4222" w:rsidRDefault="00AC15E4">
      <w:pPr>
        <w:spacing w:line="600" w:lineRule="auto"/>
        <w:ind w:firstLine="720"/>
        <w:jc w:val="both"/>
        <w:rPr>
          <w:rFonts w:eastAsia="Times New Roman"/>
          <w:szCs w:val="24"/>
        </w:rPr>
      </w:pPr>
      <w:r>
        <w:rPr>
          <w:rFonts w:eastAsia="Times New Roman"/>
          <w:b/>
          <w:szCs w:val="24"/>
        </w:rPr>
        <w:t>ΚΩΝΣΤΑΝΤΙΝΟΣ ΜΠΑΡΚΑΣ:</w:t>
      </w:r>
      <w:r>
        <w:rPr>
          <w:rFonts w:eastAsia="Times New Roman"/>
          <w:szCs w:val="24"/>
        </w:rPr>
        <w:t xml:space="preserve"> Τι μας λέτε τώρα;</w:t>
      </w:r>
    </w:p>
    <w:p w14:paraId="539FA4FD" w14:textId="77777777" w:rsidR="009E4222" w:rsidRDefault="00AC15E4">
      <w:pPr>
        <w:spacing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Αλλιώς κάποιος πιθανότατα κακεντρεχή</w:t>
      </w:r>
      <w:r>
        <w:rPr>
          <w:rFonts w:eastAsia="Times New Roman"/>
          <w:szCs w:val="24"/>
        </w:rPr>
        <w:t>ς, να σας κατηγορήσει, κύριοι συνάδελφοι που διαμαρτύρεστε, ότι ψηφίζετε για να κρατήσετε την καρέκλα σας. Αυτά για τις ιδιωτικοποιήσεις.</w:t>
      </w:r>
    </w:p>
    <w:p w14:paraId="539FA4FE" w14:textId="77777777" w:rsidR="009E4222" w:rsidRDefault="00AC15E4">
      <w:pPr>
        <w:spacing w:line="600" w:lineRule="auto"/>
        <w:ind w:firstLine="720"/>
        <w:jc w:val="both"/>
        <w:rPr>
          <w:rFonts w:eastAsia="Times New Roman"/>
          <w:szCs w:val="24"/>
        </w:rPr>
      </w:pPr>
      <w:r>
        <w:rPr>
          <w:rFonts w:eastAsia="Times New Roman"/>
          <w:szCs w:val="24"/>
        </w:rPr>
        <w:t>Αντί να δούμε πως θα στηρίξουμε την επιχειρηματικότητα στα μικρά χωριά</w:t>
      </w:r>
      <w:r>
        <w:rPr>
          <w:rFonts w:eastAsia="Times New Roman"/>
          <w:szCs w:val="24"/>
        </w:rPr>
        <w:t>,</w:t>
      </w:r>
      <w:r>
        <w:rPr>
          <w:rFonts w:eastAsia="Times New Roman"/>
          <w:szCs w:val="24"/>
        </w:rPr>
        <w:t xml:space="preserve"> ώστε να γεννηθούν νέες θέσεις εργασίας και να </w:t>
      </w:r>
      <w:r>
        <w:rPr>
          <w:rFonts w:eastAsia="Times New Roman"/>
          <w:szCs w:val="24"/>
        </w:rPr>
        <w:t xml:space="preserve">προσελκύσουμε εισόδημα, το κράτος βάζει επιπλέον εμπόδια. Αναφέρομαι στη ρύθμιση του ασφαλιστικού που θίγει τους ιδιοκτήτες τουριστικών καταλυμάτων σε χωριά με λιγότερους </w:t>
      </w:r>
      <w:r>
        <w:rPr>
          <w:rFonts w:eastAsia="Times New Roman"/>
          <w:szCs w:val="24"/>
        </w:rPr>
        <w:lastRenderedPageBreak/>
        <w:t>από δύο χιλιάδες κατοίκους. Πιο συγκεκριμένα, θα κληθούν να πληρώσουν για κύρια ασφάλ</w:t>
      </w:r>
      <w:r>
        <w:rPr>
          <w:rFonts w:eastAsia="Times New Roman"/>
          <w:szCs w:val="24"/>
        </w:rPr>
        <w:t xml:space="preserve">ιση και εισφορές υγείας 26,95%, επί του καθαρού φορολογητέου εισοδήματός τους. Αντιλαμβάνεστε πως είναι μια πολιτική που πλήττει σημαντικά την περιφέρεια και δημιουργεί ζητήματα βιωσιμότητας σε επιχειρήσεις, που είναι σε μικρά χωριά. </w:t>
      </w:r>
    </w:p>
    <w:p w14:paraId="539FA4FF" w14:textId="77777777" w:rsidR="009E4222" w:rsidRDefault="00AC15E4">
      <w:pPr>
        <w:spacing w:line="600" w:lineRule="auto"/>
        <w:ind w:firstLine="720"/>
        <w:jc w:val="both"/>
        <w:rPr>
          <w:rFonts w:eastAsia="Times New Roman"/>
          <w:szCs w:val="24"/>
        </w:rPr>
      </w:pPr>
      <w:r>
        <w:rPr>
          <w:rFonts w:eastAsia="Times New Roman"/>
          <w:szCs w:val="24"/>
        </w:rPr>
        <w:t xml:space="preserve">Η σύγχυση με την </w:t>
      </w:r>
      <w:r>
        <w:rPr>
          <w:rFonts w:eastAsia="Times New Roman"/>
          <w:szCs w:val="24"/>
        </w:rPr>
        <w:t xml:space="preserve">οποία νομοθετείτε είναι φανερή. Είναι τρομερό, όμως, με πόση άνεση </w:t>
      </w:r>
      <w:proofErr w:type="spellStart"/>
      <w:r>
        <w:rPr>
          <w:rFonts w:eastAsia="Times New Roman"/>
          <w:szCs w:val="24"/>
        </w:rPr>
        <w:t>ξεψηφίζετε</w:t>
      </w:r>
      <w:proofErr w:type="spellEnd"/>
      <w:r>
        <w:rPr>
          <w:rFonts w:eastAsia="Times New Roman"/>
          <w:szCs w:val="24"/>
        </w:rPr>
        <w:t xml:space="preserve"> διατάξεις που εσείς οι ίδιοι νομοθετήσατε μόλις πριν από λίγους μήνες. Πώς να εξηγήσει κανείς ότι καταργείτε τη διάταξη που επέτρεπε μειωμένες εισφορές για τα πέντε πρώτα χρόνια </w:t>
      </w:r>
      <w:r>
        <w:rPr>
          <w:rFonts w:eastAsia="Times New Roman"/>
          <w:szCs w:val="24"/>
        </w:rPr>
        <w:t>ασφάλισης για τους ελεύθερους επαγγελματίες</w:t>
      </w:r>
      <w:r>
        <w:rPr>
          <w:rFonts w:eastAsia="Times New Roman"/>
          <w:szCs w:val="24"/>
        </w:rPr>
        <w:t>;</w:t>
      </w:r>
    </w:p>
    <w:p w14:paraId="539FA500" w14:textId="77777777" w:rsidR="009E4222" w:rsidRDefault="00AC15E4">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539FA501" w14:textId="77777777" w:rsidR="009E4222" w:rsidRDefault="00AC15E4">
      <w:pPr>
        <w:spacing w:line="600" w:lineRule="auto"/>
        <w:ind w:firstLine="720"/>
        <w:jc w:val="both"/>
        <w:rPr>
          <w:rFonts w:eastAsia="Times New Roman"/>
          <w:szCs w:val="24"/>
        </w:rPr>
      </w:pPr>
      <w:r>
        <w:rPr>
          <w:rFonts w:eastAsia="Times New Roman"/>
          <w:szCs w:val="24"/>
        </w:rPr>
        <w:t>Κλείνω, κύριε Πρόεδρε.</w:t>
      </w:r>
    </w:p>
    <w:p w14:paraId="539FA502"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Αναρωτιέμαι αν υπάρχει έστω ένας τομέας πολιτικής, στον οποίον η Κυβέρνηση μπορεί βάσιμα να υποστηρίξει </w:t>
      </w:r>
      <w:r>
        <w:rPr>
          <w:rFonts w:eastAsia="Times New Roman"/>
          <w:szCs w:val="24"/>
        </w:rPr>
        <w:t xml:space="preserve">πως βελτίωσε την κατάσταση σε σχέση με αυτό που παρέλαβε, διότι η κατάσταση της χώρας έχει ως εξής: </w:t>
      </w:r>
      <w:r>
        <w:rPr>
          <w:rFonts w:eastAsia="Times New Roman"/>
          <w:szCs w:val="24"/>
        </w:rPr>
        <w:t>Η</w:t>
      </w:r>
      <w:r>
        <w:rPr>
          <w:rFonts w:eastAsia="Times New Roman"/>
          <w:szCs w:val="24"/>
        </w:rPr>
        <w:t xml:space="preserve"> φοροδοτική ικανότητα των πολιτών έχει εξαντληθεί. </w:t>
      </w:r>
    </w:p>
    <w:p w14:paraId="539FA503" w14:textId="77777777" w:rsidR="009E4222" w:rsidRDefault="00AC15E4">
      <w:pPr>
        <w:spacing w:line="600" w:lineRule="auto"/>
        <w:ind w:firstLine="720"/>
        <w:jc w:val="both"/>
        <w:rPr>
          <w:rFonts w:eastAsia="Times New Roman"/>
          <w:szCs w:val="24"/>
        </w:rPr>
      </w:pPr>
      <w:r>
        <w:rPr>
          <w:rFonts w:eastAsia="Times New Roman"/>
          <w:szCs w:val="24"/>
        </w:rPr>
        <w:t>Πρώτη χρονιά φέτος οι επιχειρήσεις που κλείνουν είναι περισσότερες από τις επιχειρήσεις που ανοίγουν, η</w:t>
      </w:r>
      <w:r>
        <w:rPr>
          <w:rFonts w:eastAsia="Times New Roman"/>
          <w:szCs w:val="24"/>
        </w:rPr>
        <w:t xml:space="preserve"> ΕΛΣΤΑΤ αναθεωρεί τις προβλέψεις για την ύφεση προς το χειρότερο, βασικές συνιστώσες του ΑΕΠ, όπως η κατανάλωση, οι εξαγ</w:t>
      </w:r>
      <w:r>
        <w:rPr>
          <w:rFonts w:eastAsia="Times New Roman"/>
          <w:szCs w:val="24"/>
        </w:rPr>
        <w:t>ωγ</w:t>
      </w:r>
      <w:r>
        <w:rPr>
          <w:rFonts w:eastAsia="Times New Roman"/>
          <w:szCs w:val="24"/>
        </w:rPr>
        <w:t>ές και οι επενδύσεις μειώθηκαν το πρώτο εξάμηνο του 2016, οι ληξιπρόθεσμες οφειλές του κράτους έχουν αυξηθεί κατά 70% από τότε που ανα</w:t>
      </w:r>
      <w:r>
        <w:rPr>
          <w:rFonts w:eastAsia="Times New Roman"/>
          <w:szCs w:val="24"/>
        </w:rPr>
        <w:t>λάβατε και σύμφωνα με έρευνα της ΓΣΕΒΕΕ, τέσσερις στις δέκα επιχειρήσεις αντιμετωπίζουν πρόβλημα έγκαιρης καταβολής μισθοδοσίας. Μόλις χθες και ο ΣΕΤΕ έκρουσε τον κώδωνα του κινδύνου, ότι θα έχουμε σημαντικά χαμηλότερα των προσδοκώμενων εσόδων στον τουρισμ</w:t>
      </w:r>
      <w:r>
        <w:rPr>
          <w:rFonts w:eastAsia="Times New Roman"/>
          <w:szCs w:val="24"/>
        </w:rPr>
        <w:t>ό.</w:t>
      </w:r>
    </w:p>
    <w:p w14:paraId="539FA504" w14:textId="77777777" w:rsidR="009E4222" w:rsidRDefault="00AC15E4">
      <w:pPr>
        <w:spacing w:line="600" w:lineRule="auto"/>
        <w:ind w:firstLine="720"/>
        <w:jc w:val="both"/>
        <w:rPr>
          <w:rFonts w:eastAsia="Times New Roman"/>
          <w:b/>
          <w:szCs w:val="24"/>
        </w:rPr>
      </w:pPr>
      <w:r>
        <w:rPr>
          <w:rFonts w:eastAsia="Times New Roman"/>
          <w:szCs w:val="24"/>
        </w:rPr>
        <w:lastRenderedPageBreak/>
        <w:t>(Στο σημείο αυτό την Προεδρική Έδρα καταλαμβάνει ο Ε΄ Αντιπρόεδρος της Βουλής κ</w:t>
      </w:r>
      <w:r w:rsidRPr="00F071B2">
        <w:rPr>
          <w:rFonts w:eastAsia="Times New Roman"/>
          <w:szCs w:val="24"/>
        </w:rPr>
        <w:t>.</w:t>
      </w:r>
      <w:r w:rsidRPr="00264502">
        <w:rPr>
          <w:rFonts w:eastAsia="Times New Roman"/>
          <w:b/>
          <w:szCs w:val="24"/>
        </w:rPr>
        <w:t xml:space="preserve"> ΔΗΜΗΤΡΙΟΣ ΚΡΕΜΑΣΤΙΝΟΣ</w:t>
      </w:r>
      <w:r w:rsidRPr="00F071B2">
        <w:rPr>
          <w:rFonts w:eastAsia="Times New Roman"/>
          <w:szCs w:val="24"/>
        </w:rPr>
        <w:t>)</w:t>
      </w:r>
    </w:p>
    <w:p w14:paraId="539FA505" w14:textId="77777777" w:rsidR="009E4222" w:rsidRDefault="00AC15E4">
      <w:pPr>
        <w:spacing w:line="600" w:lineRule="auto"/>
        <w:ind w:firstLine="720"/>
        <w:jc w:val="both"/>
        <w:rPr>
          <w:rFonts w:eastAsia="Times New Roman"/>
          <w:szCs w:val="24"/>
        </w:rPr>
      </w:pPr>
      <w:r>
        <w:rPr>
          <w:rFonts w:eastAsia="Times New Roman"/>
          <w:szCs w:val="24"/>
        </w:rPr>
        <w:t xml:space="preserve">Κλείνοντας, δυστυχώς, με το λαϊκισμό και τα ψέματα έχετε εγκλωβίσει τη χώρα σε μια άνευ προηγουμένου </w:t>
      </w:r>
      <w:proofErr w:type="spellStart"/>
      <w:r>
        <w:rPr>
          <w:rFonts w:eastAsia="Times New Roman"/>
          <w:szCs w:val="24"/>
        </w:rPr>
        <w:t>στασιμοχρεοκοπία</w:t>
      </w:r>
      <w:proofErr w:type="spellEnd"/>
      <w:r>
        <w:rPr>
          <w:rFonts w:eastAsia="Times New Roman"/>
          <w:szCs w:val="24"/>
        </w:rPr>
        <w:t>. Σας το υπενθύμισε και ο Αντιπρ</w:t>
      </w:r>
      <w:r>
        <w:rPr>
          <w:rFonts w:eastAsia="Times New Roman"/>
          <w:szCs w:val="24"/>
        </w:rPr>
        <w:t xml:space="preserve">όεδρος της Κομισιόν, κ. </w:t>
      </w:r>
      <w:proofErr w:type="spellStart"/>
      <w:r>
        <w:rPr>
          <w:rFonts w:eastAsia="Times New Roman"/>
          <w:szCs w:val="24"/>
        </w:rPr>
        <w:t>Ντομπρόβσκις</w:t>
      </w:r>
      <w:proofErr w:type="spellEnd"/>
      <w:r>
        <w:rPr>
          <w:rFonts w:eastAsia="Times New Roman"/>
          <w:szCs w:val="24"/>
        </w:rPr>
        <w:t>. Δεν έχετε ούτε σχέδιο για την οικονομία ούτε την ικανότητα να διαχειριστείτε την κατάσταση. Καθήκον δικό μας είναι να αντισταθούμε, να δώσουμε αξιόπιστη και υπεύθυνη εναλλακτική στους Έλληνες πολίτες. Ήδη το κάνουμε ως</w:t>
      </w:r>
      <w:r>
        <w:rPr>
          <w:rFonts w:eastAsia="Times New Roman"/>
          <w:szCs w:val="24"/>
        </w:rPr>
        <w:t xml:space="preserve"> Αντιπολίτευση. Σύντομα θα το κάνουμε και ως </w:t>
      </w:r>
      <w:r>
        <w:rPr>
          <w:rFonts w:eastAsia="Times New Roman"/>
          <w:szCs w:val="24"/>
        </w:rPr>
        <w:t>κυβέρνηση</w:t>
      </w:r>
      <w:r>
        <w:rPr>
          <w:rFonts w:eastAsia="Times New Roman"/>
          <w:szCs w:val="24"/>
        </w:rPr>
        <w:t>.</w:t>
      </w:r>
    </w:p>
    <w:p w14:paraId="539FA506" w14:textId="77777777" w:rsidR="009E4222" w:rsidRDefault="00AC15E4">
      <w:pPr>
        <w:spacing w:line="600" w:lineRule="auto"/>
        <w:ind w:firstLine="720"/>
        <w:jc w:val="both"/>
        <w:rPr>
          <w:rFonts w:eastAsia="Times New Roman"/>
          <w:szCs w:val="24"/>
        </w:rPr>
      </w:pPr>
      <w:r>
        <w:rPr>
          <w:rFonts w:eastAsia="Times New Roman"/>
          <w:szCs w:val="24"/>
        </w:rPr>
        <w:t>Ευχαριστώ πολύ.</w:t>
      </w:r>
    </w:p>
    <w:p w14:paraId="539FA507" w14:textId="77777777" w:rsidR="009E4222" w:rsidRDefault="00AC15E4">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39FA508"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Η κ. Ασημακοπούλου έχει τον λόγο.</w:t>
      </w:r>
    </w:p>
    <w:p w14:paraId="539FA509"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Ευχαριστώ, κύριε Πρόεδρε.</w:t>
      </w:r>
    </w:p>
    <w:p w14:paraId="539FA50A"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Με το νο</w:t>
      </w:r>
      <w:r>
        <w:rPr>
          <w:rFonts w:eastAsia="Times New Roman"/>
          <w:szCs w:val="24"/>
        </w:rPr>
        <w:t>μοσχέδιο αυτό, που είναι η ουρά της πρώτης αξιολόγησης, πλέον νομίζω ότι έχουμε ξεπεράσει κάθε όριο. Βέβαια, είχατε ήδη ξεπεράσει το όριο του ψέματος, είχατε ξεπεράσει το όριο του θράσους, είχατε ξεπεράσει το όριο του λαϊκισμού. Σήμερα ξεπερνάμε και ένα νέ</w:t>
      </w:r>
      <w:r>
        <w:rPr>
          <w:rFonts w:eastAsia="Times New Roman"/>
          <w:szCs w:val="24"/>
        </w:rPr>
        <w:t>ο όριο. Έχουμε νέο ρεκόρ. Έχουμε ξεπεράσει το όριο της ντροπής. Δεν υπάρχει ντροπή πλέον σε αυτά που κάνουμε, γιατί ό,τι υποσχεθήκατε, ό,τι είπατε, ό,τι τάξατε, ό,τι ψηφίσατε στο παρελθόν, σήμερα έρχεστε εδώ και τι κάνετε; Ξεπερνάτε πάλι τον εαυτό σας. Αφο</w:t>
      </w:r>
      <w:r>
        <w:rPr>
          <w:rFonts w:eastAsia="Times New Roman"/>
          <w:szCs w:val="24"/>
        </w:rPr>
        <w:t xml:space="preserve">ύ τα έχετε ψηφίσει όλα αυτά, </w:t>
      </w:r>
      <w:proofErr w:type="spellStart"/>
      <w:r>
        <w:rPr>
          <w:rFonts w:eastAsia="Times New Roman"/>
          <w:szCs w:val="24"/>
        </w:rPr>
        <w:t>ξεψηφίζετε</w:t>
      </w:r>
      <w:proofErr w:type="spellEnd"/>
      <w:r>
        <w:rPr>
          <w:rFonts w:eastAsia="Times New Roman"/>
          <w:szCs w:val="24"/>
        </w:rPr>
        <w:t xml:space="preserve"> σήμερα.</w:t>
      </w:r>
    </w:p>
    <w:p w14:paraId="539FA50B"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Σήμερα </w:t>
      </w:r>
      <w:proofErr w:type="spellStart"/>
      <w:r>
        <w:rPr>
          <w:rFonts w:eastAsia="Times New Roman"/>
          <w:szCs w:val="24"/>
        </w:rPr>
        <w:t>ξεψηφίζετε</w:t>
      </w:r>
      <w:proofErr w:type="spellEnd"/>
      <w:r>
        <w:rPr>
          <w:rFonts w:eastAsia="Times New Roman"/>
          <w:szCs w:val="24"/>
        </w:rPr>
        <w:t xml:space="preserve"> τις ελάχιστες ευνοϊκές διατάξεις, οι οποίες είχαν μείνει στο ασφαλιστικό «λαιμητόμο», που ο θρασύτατος κ. </w:t>
      </w:r>
      <w:proofErr w:type="spellStart"/>
      <w:r>
        <w:rPr>
          <w:rFonts w:eastAsia="Times New Roman"/>
          <w:szCs w:val="24"/>
        </w:rPr>
        <w:t>Κατρούγκαλος</w:t>
      </w:r>
      <w:proofErr w:type="spellEnd"/>
      <w:r>
        <w:rPr>
          <w:rFonts w:eastAsia="Times New Roman"/>
          <w:szCs w:val="24"/>
        </w:rPr>
        <w:t xml:space="preserve"> ονομάζει «ασφαλιστική μεταρρύθμιση» και καταδικάζετε ακόμα περισσότερο </w:t>
      </w:r>
      <w:r>
        <w:rPr>
          <w:rFonts w:eastAsia="Times New Roman"/>
          <w:szCs w:val="24"/>
        </w:rPr>
        <w:t xml:space="preserve">τους νέους επαγγελματίες, τους ανθρώπους που ζουν στα χωριά κάτω από δύο χιλιάδες κατοίκους, τους μικρούς ξενοδόχους. Τους καταδικάζετε εκ νέου. Και αυτά βέβαια, τα κάνει ο κ. </w:t>
      </w:r>
      <w:proofErr w:type="spellStart"/>
      <w:r>
        <w:rPr>
          <w:rFonts w:eastAsia="Times New Roman"/>
          <w:szCs w:val="24"/>
        </w:rPr>
        <w:t>Κατρούγκαλος</w:t>
      </w:r>
      <w:proofErr w:type="spellEnd"/>
      <w:r>
        <w:rPr>
          <w:rFonts w:eastAsia="Times New Roman"/>
          <w:szCs w:val="24"/>
        </w:rPr>
        <w:t xml:space="preserve">. Ποιος; Ο κ. </w:t>
      </w:r>
      <w:proofErr w:type="spellStart"/>
      <w:r>
        <w:rPr>
          <w:rFonts w:eastAsia="Times New Roman"/>
          <w:szCs w:val="24"/>
        </w:rPr>
        <w:t>Κατρούγκαλος</w:t>
      </w:r>
      <w:proofErr w:type="spellEnd"/>
      <w:r>
        <w:rPr>
          <w:rFonts w:eastAsia="Times New Roman"/>
          <w:szCs w:val="24"/>
        </w:rPr>
        <w:t xml:space="preserve"> ο οποίος ήρθε εδώ σήμερα και κάτι μας είπ</w:t>
      </w:r>
      <w:r>
        <w:rPr>
          <w:rFonts w:eastAsia="Times New Roman"/>
          <w:szCs w:val="24"/>
        </w:rPr>
        <w:t xml:space="preserve">ε για αυτά, ο κ. </w:t>
      </w:r>
      <w:proofErr w:type="spellStart"/>
      <w:r>
        <w:rPr>
          <w:rFonts w:eastAsia="Times New Roman"/>
          <w:szCs w:val="24"/>
        </w:rPr>
        <w:t>Κατρούγκαλος</w:t>
      </w:r>
      <w:proofErr w:type="spellEnd"/>
      <w:r>
        <w:rPr>
          <w:rFonts w:eastAsia="Times New Roman"/>
          <w:szCs w:val="24"/>
        </w:rPr>
        <w:t xml:space="preserve"> ο οποίος ήταν αυτός που μας έλεγε για κόκκινες γραμμές, ήταν αυτός που μας έλεγε ότι </w:t>
      </w:r>
      <w:r>
        <w:rPr>
          <w:rFonts w:eastAsia="Times New Roman"/>
          <w:szCs w:val="24"/>
        </w:rPr>
        <w:lastRenderedPageBreak/>
        <w:t>δεν θα κοπούν οι συντάξεις και σήμερα καταπέφτει και το τελευταίο πράγμα που είχε μείνει όρθιο σε αυτό το νομοσχέδιο, το ασφαλιστικό. Το μόνο</w:t>
      </w:r>
      <w:r>
        <w:rPr>
          <w:rFonts w:eastAsia="Times New Roman"/>
          <w:szCs w:val="24"/>
        </w:rPr>
        <w:t xml:space="preserve"> πράγμα που έχει μείνει πλέον όρθιο είναι το μαντιλάκι στο πέτο του Υπουργού. Τίποτα άλλο. Γιατί; Γιατί έχετε ξεπεράσει κάθε όριο ντροπής. Θέλετε να παραμείνετε στην εξουσία. Εντάξει, το καταλάβαμε αυτό.</w:t>
      </w:r>
    </w:p>
    <w:p w14:paraId="539FA50C"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Το μόνο πράγμα που κάνετε, λοιπόν, είναι να επικεντρ</w:t>
      </w:r>
      <w:r>
        <w:rPr>
          <w:rFonts w:eastAsia="Times New Roman"/>
          <w:szCs w:val="24"/>
        </w:rPr>
        <w:t>ώνεστε διαρκώς στο ποιο είναι το επόμενο ψέμα που μπορεί να πιάσει στον κόσμο, για να δικαιολογήσουμε το προηγούμενο ψέμα το οποίο είχαμε πει.</w:t>
      </w:r>
    </w:p>
    <w:p w14:paraId="539FA50D"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Και η επιτομή αυτής της διαδρομής του λαϊκισμού και του ψέματος είναι βεβαίως το </w:t>
      </w:r>
      <w:proofErr w:type="spellStart"/>
      <w:r>
        <w:rPr>
          <w:rFonts w:eastAsia="Times New Roman"/>
          <w:szCs w:val="24"/>
        </w:rPr>
        <w:t>υπερταμείο</w:t>
      </w:r>
      <w:proofErr w:type="spellEnd"/>
      <w:r>
        <w:rPr>
          <w:rFonts w:eastAsia="Times New Roman"/>
          <w:szCs w:val="24"/>
        </w:rPr>
        <w:t xml:space="preserve">, η ιστορία με το </w:t>
      </w:r>
      <w:proofErr w:type="spellStart"/>
      <w:r>
        <w:rPr>
          <w:rFonts w:eastAsia="Times New Roman"/>
          <w:szCs w:val="24"/>
        </w:rPr>
        <w:t>υπερταμείο</w:t>
      </w:r>
      <w:proofErr w:type="spellEnd"/>
      <w:r>
        <w:rPr>
          <w:rFonts w:eastAsia="Times New Roman"/>
          <w:szCs w:val="24"/>
        </w:rPr>
        <w:t>. Αυτή είναι καταπληκτική διαδρομή. Ξεκίνησε με το πρώτο ψέμα: «Σκίζουμε τα ρούχα μας. Βγαίνουμε στους δρόμους. Τίποτα δεν θα ιδιωτικοποιηθεί στη βάρδια μας». Τι είπε ο κ. Τσίπρας προεκλογικά; «Εάν είναι να τα κάνω αυτά, δεν θα τα κάνω. Εάν είναι</w:t>
      </w:r>
      <w:r>
        <w:rPr>
          <w:rFonts w:eastAsia="Times New Roman"/>
          <w:szCs w:val="24"/>
        </w:rPr>
        <w:t xml:space="preserve"> να τα κάνω, να ψηφίσετε τον </w:t>
      </w:r>
      <w:r>
        <w:rPr>
          <w:rFonts w:eastAsia="Times New Roman"/>
          <w:szCs w:val="24"/>
        </w:rPr>
        <w:lastRenderedPageBreak/>
        <w:t>κ. Σαμαρά». Ψέμα πρώτο. Εντάξει, σας ψήφισε ο κόσμος, σας πίστεψε. Περάσαμε στη φάση της περήφανης διαπραγμάτευσης.</w:t>
      </w:r>
    </w:p>
    <w:p w14:paraId="539FA50E"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Στη φάση της περήφανης διαπραγμάτευσης δεκαεπτά ώρες ο Πρωθυπουργός αγωνιούσε και πάλευε και ήρθε και μας είπε </w:t>
      </w:r>
      <w:r>
        <w:rPr>
          <w:rFonts w:eastAsia="Times New Roman"/>
          <w:szCs w:val="24"/>
        </w:rPr>
        <w:t xml:space="preserve">ψέμα νούμερο δύο: «Εντάξει, ο κακός ο Σόιμπλε ήθελε ένα </w:t>
      </w:r>
      <w:proofErr w:type="spellStart"/>
      <w:r>
        <w:rPr>
          <w:rFonts w:eastAsia="Times New Roman"/>
          <w:szCs w:val="24"/>
        </w:rPr>
        <w:t>υπερταμείο</w:t>
      </w:r>
      <w:proofErr w:type="spellEnd"/>
      <w:r>
        <w:rPr>
          <w:rFonts w:eastAsia="Times New Roman"/>
          <w:szCs w:val="24"/>
        </w:rPr>
        <w:t>, αλλά εγώ μας γλύτωσα». Σας ξαναψήφισε ο κόσμος.</w:t>
      </w:r>
    </w:p>
    <w:p w14:paraId="539FA50F"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Πάνε στον </w:t>
      </w:r>
      <w:proofErr w:type="spellStart"/>
      <w:r>
        <w:rPr>
          <w:rFonts w:eastAsia="Times New Roman"/>
          <w:szCs w:val="24"/>
        </w:rPr>
        <w:t>εφαρμοστικό</w:t>
      </w:r>
      <w:proofErr w:type="spellEnd"/>
      <w:r>
        <w:rPr>
          <w:rFonts w:eastAsia="Times New Roman"/>
          <w:szCs w:val="24"/>
        </w:rPr>
        <w:t xml:space="preserve"> νόμο του τρίτου μνημονίου. Έρχεται το </w:t>
      </w:r>
      <w:proofErr w:type="spellStart"/>
      <w:r>
        <w:rPr>
          <w:rFonts w:eastAsia="Times New Roman"/>
          <w:szCs w:val="24"/>
        </w:rPr>
        <w:t>Υπερταμείο</w:t>
      </w:r>
      <w:proofErr w:type="spellEnd"/>
      <w:r>
        <w:rPr>
          <w:rFonts w:eastAsia="Times New Roman"/>
          <w:szCs w:val="24"/>
        </w:rPr>
        <w:t>. Ενενήντα εννέα χρόνια όλα στους ξένους. «Ε, δεν είναι όλα», ψέμα τρί</w:t>
      </w:r>
      <w:r>
        <w:rPr>
          <w:rFonts w:eastAsia="Times New Roman"/>
          <w:szCs w:val="24"/>
        </w:rPr>
        <w:t>το. «Δεν είναι όλα. Δεν θα μπουν αυτές οι ΔΕΚΟ». Ερχόμαστε σήμερα. Όλες μέσα οι ΔΕΚΟ.</w:t>
      </w:r>
    </w:p>
    <w:p w14:paraId="539FA510"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Τώρα; Τώρα τι λέμε στον κόσμο; Εδώ έχει ποικιλία, κυρίες και κύριοι συνάδελφοι,. Έχει το κλασικό: «Εμείς παλεύουμε και αυτό είναι η μάχη που χάσαμε, αλλά, να, δεν χάσαμε </w:t>
      </w:r>
      <w:r>
        <w:rPr>
          <w:rFonts w:eastAsia="Times New Roman"/>
          <w:szCs w:val="24"/>
        </w:rPr>
        <w:t xml:space="preserve">τον πόλεμο και πάμε παρακάτω». Αυτό είναι το κλασικό. Έχει το: «Ε, δεν είναι και τόσο κακό οι ιδιωτικοποιήσεις τελικά άμα τις κάνεις </w:t>
      </w:r>
      <w:r>
        <w:rPr>
          <w:rFonts w:eastAsia="Times New Roman"/>
          <w:szCs w:val="24"/>
        </w:rPr>
        <w:lastRenderedPageBreak/>
        <w:t xml:space="preserve">σωστά». Αυτό το ψελλίζουν κάποιοι. Και έχει και το καταπληκτικό που μας είπε ο κ. </w:t>
      </w:r>
      <w:proofErr w:type="spellStart"/>
      <w:r>
        <w:rPr>
          <w:rFonts w:eastAsia="Times New Roman"/>
          <w:szCs w:val="24"/>
        </w:rPr>
        <w:t>Τσακαλώτος</w:t>
      </w:r>
      <w:proofErr w:type="spellEnd"/>
      <w:r>
        <w:rPr>
          <w:rFonts w:eastAsia="Times New Roman"/>
          <w:szCs w:val="24"/>
        </w:rPr>
        <w:t xml:space="preserve"> ότι: «Ναι, θα μπουν στο </w:t>
      </w:r>
      <w:r>
        <w:rPr>
          <w:rFonts w:eastAsia="Times New Roman"/>
          <w:szCs w:val="24"/>
        </w:rPr>
        <w:t>ταμείο</w:t>
      </w:r>
      <w:r>
        <w:rPr>
          <w:rFonts w:eastAsia="Times New Roman"/>
          <w:szCs w:val="24"/>
        </w:rPr>
        <w:t>, αλλά ξέρετε, δεν θα ιδιωτικοποιηθούν. Κάτι άλλο θα γίνει» ή «Ποιος τις παίρνει στο χάλι που είναι;». Εντάξει τα έχουμε ακούσει όλα τώρα.</w:t>
      </w:r>
    </w:p>
    <w:p w14:paraId="539FA511"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Βεβαίως</w:t>
      </w:r>
      <w:r w:rsidRPr="00332DB7">
        <w:rPr>
          <w:rFonts w:eastAsia="Times New Roman"/>
          <w:szCs w:val="24"/>
        </w:rPr>
        <w:t>,</w:t>
      </w:r>
      <w:r>
        <w:rPr>
          <w:rFonts w:eastAsia="Times New Roman"/>
          <w:szCs w:val="24"/>
        </w:rPr>
        <w:t xml:space="preserve"> σε ένα πράγμα όλοι λέτε το ίδιο: «Ναι σε όλα». Ναι σε όλα, γιατί θέλετε να κρατήσετε τις καρέκλες σας. Σε αυ</w:t>
      </w:r>
      <w:r>
        <w:rPr>
          <w:rFonts w:eastAsia="Times New Roman"/>
          <w:szCs w:val="24"/>
        </w:rPr>
        <w:t xml:space="preserve">τό όλοι συμφωνούμε. Γιατί έχετε περάσει πέρα από το όριο της ντροπής. Ψηφίζετε και μετά </w:t>
      </w:r>
      <w:proofErr w:type="spellStart"/>
      <w:r>
        <w:rPr>
          <w:rFonts w:eastAsia="Times New Roman"/>
          <w:szCs w:val="24"/>
        </w:rPr>
        <w:t>ξεψηφίζετε</w:t>
      </w:r>
      <w:proofErr w:type="spellEnd"/>
      <w:r>
        <w:rPr>
          <w:rFonts w:eastAsia="Times New Roman"/>
          <w:szCs w:val="24"/>
        </w:rPr>
        <w:t xml:space="preserve">. Θα μου πεις: Αφού μπορείτε να </w:t>
      </w:r>
      <w:proofErr w:type="spellStart"/>
      <w:r>
        <w:rPr>
          <w:rFonts w:eastAsia="Times New Roman"/>
          <w:szCs w:val="24"/>
        </w:rPr>
        <w:t>ξεψηφίσετε</w:t>
      </w:r>
      <w:proofErr w:type="spellEnd"/>
      <w:r>
        <w:rPr>
          <w:rFonts w:eastAsia="Times New Roman"/>
          <w:szCs w:val="24"/>
        </w:rPr>
        <w:t>; Ειλικρινά φαντάζομαι ότι υπάρχουν αρκετοί Έλληνες, οι οποίοι σας ψήφισαν στις εκλογές, που θα ήθελαν να έχουν αυτή</w:t>
      </w:r>
      <w:r>
        <w:rPr>
          <w:rFonts w:eastAsia="Times New Roman"/>
          <w:szCs w:val="24"/>
        </w:rPr>
        <w:t xml:space="preserve">ν την πολυτέλεια και αυτή που έχετε σήμερα, να </w:t>
      </w:r>
      <w:proofErr w:type="spellStart"/>
      <w:r>
        <w:rPr>
          <w:rFonts w:eastAsia="Times New Roman"/>
          <w:szCs w:val="24"/>
        </w:rPr>
        <w:t>ξεψηφίσουν</w:t>
      </w:r>
      <w:proofErr w:type="spellEnd"/>
      <w:r>
        <w:rPr>
          <w:rFonts w:eastAsia="Times New Roman"/>
          <w:szCs w:val="24"/>
        </w:rPr>
        <w:t>, αλλά δεν την έχουν, δυστυχώς. Αυτοί είναι οι Έλληνες στους οποίους εσείς τι είπατε; Είπατε ότι θα τους υπερασπιστείτε. Αυτό τους είπατε. Και σήμερα δυσκολεύεστε να βρείτε ψέματα για να υπερασπιστεί</w:t>
      </w:r>
      <w:r>
        <w:rPr>
          <w:rFonts w:eastAsia="Times New Roman"/>
          <w:szCs w:val="24"/>
        </w:rPr>
        <w:t>τε όλα αυτά</w:t>
      </w:r>
      <w:r>
        <w:rPr>
          <w:rFonts w:eastAsia="Times New Roman"/>
          <w:szCs w:val="24"/>
        </w:rPr>
        <w:t>,</w:t>
      </w:r>
      <w:r>
        <w:rPr>
          <w:rFonts w:eastAsia="Times New Roman"/>
          <w:szCs w:val="24"/>
        </w:rPr>
        <w:t xml:space="preserve"> τα οποία τους τάξατε και δεν κάνετε, γιατί κάνετε τα ακριβώς αντίθετα.</w:t>
      </w:r>
    </w:p>
    <w:p w14:paraId="539FA51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ο κ. Σκουρλέτης εδώ σήμερα. Ο κ. </w:t>
      </w:r>
      <w:proofErr w:type="spellStart"/>
      <w:r>
        <w:rPr>
          <w:rFonts w:eastAsia="Times New Roman" w:cs="Times New Roman"/>
          <w:szCs w:val="24"/>
        </w:rPr>
        <w:t>Τσακαλώτος</w:t>
      </w:r>
      <w:proofErr w:type="spellEnd"/>
      <w:r>
        <w:rPr>
          <w:rFonts w:eastAsia="Times New Roman" w:cs="Times New Roman"/>
          <w:szCs w:val="24"/>
        </w:rPr>
        <w:t xml:space="preserve"> χθες έδειξε μια προτίμηση να υπερασπιστεί τις γυναίκες. Έχω να πω σε αυτό ότι ενδεχομένως -και εσείς αν θέλετε, κύριε Σκου</w:t>
      </w:r>
      <w:r>
        <w:rPr>
          <w:rFonts w:eastAsia="Times New Roman" w:cs="Times New Roman"/>
          <w:szCs w:val="24"/>
        </w:rPr>
        <w:t xml:space="preserve">ρλέτη- να είναι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να υπερασπιστείτε, για παράδειγμα, τον συνάδελφό σας Υπουργό τον κ. Τσιρώνη ή τον συνάδελφό σας Βουλευτή κ. Δημαρά</w:t>
      </w:r>
      <w:r>
        <w:rPr>
          <w:rFonts w:eastAsia="Times New Roman" w:cs="Times New Roman"/>
          <w:szCs w:val="24"/>
        </w:rPr>
        <w:t>,</w:t>
      </w:r>
      <w:r>
        <w:rPr>
          <w:rFonts w:eastAsia="Times New Roman" w:cs="Times New Roman"/>
          <w:szCs w:val="24"/>
        </w:rPr>
        <w:t xml:space="preserve"> οι οποίοι το πρωί έλεγαν ότι δεν θα ψηφίσουν και τώρα λένε ότι βεβαίως θα ψηφίσουν. Γιατί αυτοί βεβαίως</w:t>
      </w:r>
      <w:r>
        <w:rPr>
          <w:rFonts w:eastAsia="Times New Roman" w:cs="Times New Roman"/>
          <w:szCs w:val="24"/>
        </w:rPr>
        <w:t>,</w:t>
      </w:r>
      <w:r>
        <w:rPr>
          <w:rFonts w:eastAsia="Times New Roman" w:cs="Times New Roman"/>
          <w:szCs w:val="24"/>
        </w:rPr>
        <w:t xml:space="preserve"> δεν είναι γυναίκες που προτιμάτε να υπερασπίζεστε, είναι άντρες. Αλλά είναι επίσης και «κότες» και οι «κότες» χρειάζονται υπεράσπιση. Ή μπορείτε να υπερασπιστείτε και τους Βουλευτές σας οι οποίοι αυτήν τη στιγμή είναι ελάχιστοι στην Αίθουσα, που σαν γατο</w:t>
      </w:r>
      <w:r>
        <w:rPr>
          <w:rFonts w:eastAsia="Times New Roman" w:cs="Times New Roman"/>
          <w:szCs w:val="24"/>
        </w:rPr>
        <w:t xml:space="preserve">ύλες και αυτοί θα ψηφίσουν ή θα </w:t>
      </w:r>
      <w:proofErr w:type="spellStart"/>
      <w:r>
        <w:rPr>
          <w:rFonts w:eastAsia="Times New Roman" w:cs="Times New Roman"/>
          <w:szCs w:val="24"/>
        </w:rPr>
        <w:t>ξεψηφίσουν</w:t>
      </w:r>
      <w:proofErr w:type="spellEnd"/>
      <w:r>
        <w:rPr>
          <w:rFonts w:eastAsia="Times New Roman" w:cs="Times New Roman"/>
          <w:szCs w:val="24"/>
        </w:rPr>
        <w:t xml:space="preserve"> ή θα κάνουν ό,τι άλλο απαιτείται. Διότι το μόνο που σας ενδιαφέρει ουσιαστικά να υπερασπιστείτε είναι τις καρέκλες σας. </w:t>
      </w:r>
    </w:p>
    <w:p w14:paraId="539FA51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9FA514" w14:textId="77777777" w:rsidR="009E4222" w:rsidRDefault="00AC15E4">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A51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(Δημήτριο</w:t>
      </w:r>
      <w:r>
        <w:rPr>
          <w:rFonts w:eastAsia="Times New Roman" w:cs="Times New Roman"/>
          <w:b/>
          <w:szCs w:val="24"/>
        </w:rPr>
        <w:t>ς Κρεμαστινός):</w:t>
      </w:r>
      <w:r>
        <w:rPr>
          <w:rFonts w:eastAsia="Times New Roman" w:cs="Times New Roman"/>
          <w:szCs w:val="24"/>
        </w:rPr>
        <w:t xml:space="preserve"> Και εγώ ευχαριστώ, κυρία Ασημακοπούλου.</w:t>
      </w:r>
    </w:p>
    <w:p w14:paraId="539FA51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Παπαθεοδώρου για πέντε λεπτά. </w:t>
      </w:r>
    </w:p>
    <w:p w14:paraId="539FA51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Ευχαριστώ πολύ. </w:t>
      </w:r>
    </w:p>
    <w:p w14:paraId="539FA51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κύριε Υπουργέ, ο κ. </w:t>
      </w:r>
      <w:proofErr w:type="spellStart"/>
      <w:r>
        <w:rPr>
          <w:rFonts w:eastAsia="Times New Roman" w:cs="Times New Roman"/>
          <w:szCs w:val="24"/>
        </w:rPr>
        <w:t>Τσακαλώτος</w:t>
      </w:r>
      <w:proofErr w:type="spellEnd"/>
      <w:r>
        <w:rPr>
          <w:rFonts w:eastAsia="Times New Roman" w:cs="Times New Roman"/>
          <w:szCs w:val="24"/>
        </w:rPr>
        <w:t xml:space="preserve"> έφυγε αλλά θα ξεκινήσω από την τροπολογία, γιατί πιστεύω ότι πράγματι θα πρέπει να αποσυρθεί για δύο πολύ σημαντικούς λόγους. </w:t>
      </w:r>
    </w:p>
    <w:p w14:paraId="539FA51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Πρώτον, τροπολογία με επιφύλαξη του Συντάγματος για ο</w:t>
      </w:r>
      <w:r>
        <w:rPr>
          <w:rFonts w:eastAsia="Times New Roman" w:cs="Times New Roman"/>
          <w:szCs w:val="24"/>
        </w:rPr>
        <w:t xml:space="preserve">ποιονδήποτε νόμο και τις δικαστικές αποφάσεις όπως καταλαβαίνετε είναι αστεία. Το αστείο, όμως, συνεχίζεται στην αιτιολογική έκθεση, κυρίες και κύριοι συνάδελφοι. Στην αιτιολογική έκθεση λέμε ότι προστίθεται εδάφιο σύμφωνα με το οποίο σκοπός της εταιρείας </w:t>
      </w:r>
      <w:r>
        <w:rPr>
          <w:rFonts w:eastAsia="Times New Roman" w:cs="Times New Roman"/>
          <w:szCs w:val="24"/>
        </w:rPr>
        <w:t xml:space="preserve">του δημοσίου κυρίες και κύριοι είναι η συλλογική αξιοποίηση των περιουσιακών στοιχείων του δημοσίου. Η «συλλογική». Νομίζω ότι ο κύριος Υπουργός εδώ ήθελε να πει «συνολική». Συλλογική </w:t>
      </w:r>
      <w:r>
        <w:rPr>
          <w:rFonts w:eastAsia="Times New Roman" w:cs="Times New Roman"/>
          <w:szCs w:val="24"/>
        </w:rPr>
        <w:lastRenderedPageBreak/>
        <w:t>είναι, όταν πηγαίνουμε όλοι μαζί να αξιοποιήσουμε κάτι. Και από ό,τι κατ</w:t>
      </w:r>
      <w:r>
        <w:rPr>
          <w:rFonts w:eastAsia="Times New Roman" w:cs="Times New Roman"/>
          <w:szCs w:val="24"/>
        </w:rPr>
        <w:t xml:space="preserve">αλαβαίνω, κάτι τέτοιο δεν είναι στις προθέσεις. </w:t>
      </w:r>
    </w:p>
    <w:p w14:paraId="539FA51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Από την άλλη, να ξεκαθαρίσουμε μια για πάντα όπως το είπε ο κύριος Υπουργός. Τι έχουμε εδώ; Η προοπτική αυτής της εταιρείας είναι η ρευστοποίηση των περιουσιακών στοιχείων ή με ιδιωτικοποιήσεις ή με άλλα μέσ</w:t>
      </w:r>
      <w:r>
        <w:rPr>
          <w:rFonts w:eastAsia="Times New Roman" w:cs="Times New Roman"/>
          <w:szCs w:val="24"/>
        </w:rPr>
        <w:t xml:space="preserve">α. Ρευστοποίηση, πάντως, θα υπάρχει. </w:t>
      </w:r>
    </w:p>
    <w:p w14:paraId="539FA51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θυμόμαστε να διαδηλώνετε μαζί με τον σημερινό Πρωθυπουργό και να συλλέγετε υπογραφές σε όλη τη χώρα με το σύνθημα «σώστε το νερό». Είχα υπογράψει και εγώ. «Σώστε το νερό»! Στο νερό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t xml:space="preserve">άλλη προηγούμενη κυβέρνηση δεν τόλμησε να κάνει οποιαδήποτε ιδιωτικοποίηση ή να το εντάξει σε οποιοδήποτε ταμείο. </w:t>
      </w:r>
    </w:p>
    <w:p w14:paraId="539FA51C" w14:textId="77777777" w:rsidR="009E4222" w:rsidRDefault="00AC15E4">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Σήμερα</w:t>
      </w:r>
      <w:r>
        <w:rPr>
          <w:rFonts w:eastAsia="Times New Roman" w:cs="Times New Roman"/>
          <w:szCs w:val="24"/>
        </w:rPr>
        <w:t>,</w:t>
      </w:r>
      <w:r>
        <w:rPr>
          <w:rFonts w:eastAsia="Times New Roman" w:cs="Times New Roman"/>
          <w:szCs w:val="24"/>
        </w:rPr>
        <w:t>εσείς</w:t>
      </w:r>
      <w:proofErr w:type="spellEnd"/>
      <w:r>
        <w:rPr>
          <w:rFonts w:eastAsia="Times New Roman" w:cs="Times New Roman"/>
          <w:szCs w:val="24"/>
        </w:rPr>
        <w:t xml:space="preserve"> έρχεστε με τη δική σας ψήφο να εντάξετε την ΕΥΔΑΠ στο </w:t>
      </w:r>
      <w:proofErr w:type="spellStart"/>
      <w:r>
        <w:rPr>
          <w:rFonts w:eastAsia="Times New Roman" w:cs="Times New Roman"/>
          <w:szCs w:val="24"/>
        </w:rPr>
        <w:t>υπερταμείο</w:t>
      </w:r>
      <w:proofErr w:type="spellEnd"/>
      <w:r>
        <w:rPr>
          <w:rFonts w:eastAsia="Times New Roman" w:cs="Times New Roman"/>
          <w:szCs w:val="24"/>
        </w:rPr>
        <w:t xml:space="preserve"> για ενενήντα εννιά χρόνια και συνεχίζετε την εξαπάτηση του κόσμ</w:t>
      </w:r>
      <w:r>
        <w:rPr>
          <w:rFonts w:eastAsia="Times New Roman" w:cs="Times New Roman"/>
          <w:szCs w:val="24"/>
        </w:rPr>
        <w:t xml:space="preserve">ου λέγοντας ότι όσο είναι ο κ. </w:t>
      </w:r>
      <w:proofErr w:type="spellStart"/>
      <w:r>
        <w:rPr>
          <w:rFonts w:eastAsia="Times New Roman" w:cs="Times New Roman"/>
          <w:szCs w:val="24"/>
        </w:rPr>
        <w:t>Τσακαλώτος</w:t>
      </w:r>
      <w:proofErr w:type="spellEnd"/>
      <w:r>
        <w:rPr>
          <w:rFonts w:eastAsia="Times New Roman" w:cs="Times New Roman"/>
          <w:szCs w:val="24"/>
        </w:rPr>
        <w:t xml:space="preserve"> Υπουργός, δεν πρόκειται να υπάρξει καμία ιδιωτικοποίηση. </w:t>
      </w:r>
    </w:p>
    <w:p w14:paraId="539FA51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Σε αυτό το ταμείο πρόκειται τα επόμενα χρόνια να έχουμε τον αφελληνισμό της ελληνικής κοινωνίας. Και αυτός ο αφελληνισμός είναι δικό σας έργο. Είναι το πιο </w:t>
      </w:r>
      <w:r>
        <w:rPr>
          <w:rFonts w:eastAsia="Times New Roman" w:cs="Times New Roman"/>
          <w:szCs w:val="24"/>
        </w:rPr>
        <w:t>θλιβερό έργο αυτής της διακυβέρνησης και το ξέρετε. Να σας πω πώς αποδεικνύεται; Το ξέρετε, κυρίες και κύριοι συνάδελφοι και εγώ σας συμπονώ, όταν στη σημερινή συζήτηση που έχει επείγοντα χαρακτήρα έχετε γραφτεί μόνο δεκατρείς στους εβδομήντα να υπερασπιστ</w:t>
      </w:r>
      <w:r>
        <w:rPr>
          <w:rFonts w:eastAsia="Times New Roman" w:cs="Times New Roman"/>
          <w:szCs w:val="24"/>
        </w:rPr>
        <w:t xml:space="preserve">είτε αυτήν την επιλογή. Μόνο δεκατρείς! Από τους ΑΝΕΛ μηδέν, πλην του κοινοβουλευτικού εκπροσώπου. </w:t>
      </w:r>
    </w:p>
    <w:p w14:paraId="539FA51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Ερχόμαστε στο νομοσχέδιο για να σας πω το εξής: Με το άρθρο 1 του παρόντος σχεδίου νόμου τροποποιούνται ή καταργούνται διατάξεις που μόλις πριν από λίγους μ</w:t>
      </w:r>
      <w:r>
        <w:rPr>
          <w:rFonts w:eastAsia="Times New Roman" w:cs="Times New Roman"/>
          <w:szCs w:val="24"/>
        </w:rPr>
        <w:t xml:space="preserve">ήνες ψηφίσατε. Ένας συνάδελφος </w:t>
      </w:r>
      <w:r>
        <w:rPr>
          <w:rFonts w:eastAsia="Times New Roman" w:cs="Times New Roman"/>
          <w:szCs w:val="24"/>
        </w:rPr>
        <w:lastRenderedPageBreak/>
        <w:t>από εδώ θα έλεγε πλαισιώνεται, αλλά αναπροσαρμόζεται το ύψος της έκπτωσης που παρέχεται σε περίπτωση εξαγοράς ετών ασφάλισης με εφάπαξ καταβολή το 2% για κάθε έτος εξαγοράς αντί του 15% επί του συνολικού ποσού που είχαμε ψηφί</w:t>
      </w:r>
      <w:r>
        <w:rPr>
          <w:rFonts w:eastAsia="Times New Roman" w:cs="Times New Roman"/>
          <w:szCs w:val="24"/>
        </w:rPr>
        <w:t xml:space="preserve">σει εμείς. </w:t>
      </w:r>
    </w:p>
    <w:p w14:paraId="539FA51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Τώρα πλέον ούτε σκέψη για εφάπαξ καταβολή δεν θα είναι δυνατή να κάνει ο οποιοσδήποτε ασφαλισμένος, όταν για παράδειγμα στα 20.000 ευρώ η έκπτωση από 3.000 ευρώ πηγαίνει στα 400 ευρώ. Ποιος θα καταβάλει εφάπαξ; Ποιος θα καταβάλει εφάπαξ και ποι</w:t>
      </w:r>
      <w:r>
        <w:rPr>
          <w:rFonts w:eastAsia="Times New Roman" w:cs="Times New Roman"/>
          <w:szCs w:val="24"/>
        </w:rPr>
        <w:t>α θα είναι τα έσοδα του δημοσίου. Καταργείτε τη διάταξη με την οποία οι ιδιοκτήτες μικρών τουριστικών καταλυμάτων υπό προϋποθέσεις καταβάλλουν για κύρια ασφάλιση τις μειωμένες ως το 2021 εισφορές των ασφαλισμένων του ΟΓΑ. Ποιοι είναι αυτοί; Φυσικά πρόσωπα</w:t>
      </w:r>
      <w:r>
        <w:rPr>
          <w:rFonts w:eastAsia="Times New Roman" w:cs="Times New Roman"/>
          <w:szCs w:val="24"/>
        </w:rPr>
        <w:t>,</w:t>
      </w:r>
      <w:r>
        <w:rPr>
          <w:rFonts w:eastAsia="Times New Roman" w:cs="Times New Roman"/>
          <w:szCs w:val="24"/>
        </w:rPr>
        <w:t xml:space="preserve"> που είναι εγγεγραμμένοι στο μητρώο των αγροτών και αγροτικών εκμεταλλεύσεων. Άνθρωποι κυρίως των άγονων ορεινών και νησιωτικών περιοχών που ως συμπλήρωμα ή </w:t>
      </w:r>
      <w:r>
        <w:rPr>
          <w:rFonts w:eastAsia="Times New Roman" w:cs="Times New Roman"/>
          <w:szCs w:val="24"/>
        </w:rPr>
        <w:lastRenderedPageBreak/>
        <w:t>ως κύριο εισόδημα είχαν αυτά τα μικρά καταλύματα. Έρχεστε σ’ αυτούς τους αδύνατους, τους μεροκαματι</w:t>
      </w:r>
      <w:r>
        <w:rPr>
          <w:rFonts w:eastAsia="Times New Roman" w:cs="Times New Roman"/>
          <w:szCs w:val="24"/>
        </w:rPr>
        <w:t xml:space="preserve">άρηδες αγρότες που παλεύουν να κρατηθούν όρθιοι οικονομικά αξιοπρεπείς σε δύσκολες ώρες της Ελλάδας να καταργήσετε κι αυτό το μικρό που είχατε δώσει. </w:t>
      </w:r>
    </w:p>
    <w:p w14:paraId="539FA52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Θυμάστε, επίσης, κύριοι συνάδελφοι, τον κύριο Πρωθυπουργό να δέχεται τους νέους επιστήμονες, τους νέους π</w:t>
      </w:r>
      <w:r>
        <w:rPr>
          <w:rFonts w:eastAsia="Times New Roman" w:cs="Times New Roman"/>
          <w:szCs w:val="24"/>
        </w:rPr>
        <w:t>ολιτικούς  μηχανικούς, τους νέους δικηγόρους, τους νέους γιατρούς για να τους χτυπήσει φιλικά στον ώμο και να δεσμευτεί ότι για τα πέντε πρώτα χρόνια θα είχαν ευνοϊκή μεταχείριση; Τι κάνετε με τη διάταξη αυτή του άρθρου 1; Με μια μονοκονδυλιά η Κυβέρνησ</w:t>
      </w:r>
      <w:r>
        <w:rPr>
          <w:rFonts w:eastAsia="Times New Roman" w:cs="Times New Roman"/>
          <w:szCs w:val="24"/>
        </w:rPr>
        <w:t>ή σ</w:t>
      </w:r>
      <w:r>
        <w:rPr>
          <w:rFonts w:eastAsia="Times New Roman" w:cs="Times New Roman"/>
          <w:szCs w:val="24"/>
        </w:rPr>
        <w:t>ας</w:t>
      </w:r>
      <w:r>
        <w:rPr>
          <w:rFonts w:eastAsia="Times New Roman" w:cs="Times New Roman"/>
          <w:szCs w:val="24"/>
        </w:rPr>
        <w:t>,</w:t>
      </w:r>
      <w:r>
        <w:rPr>
          <w:rFonts w:eastAsia="Times New Roman" w:cs="Times New Roman"/>
          <w:szCs w:val="24"/>
        </w:rPr>
        <w:t xml:space="preserve"> έστω κι αυτή την περιστασιακή ευκολία που δίνατε στους νέους επιστήμονες, όχι μόνο την αποσύρετε, αλλά τους δείχνετε πόσα ψέματα μπορείτε να πείτε σε τόσο μικρό χρονικό διάστημα και να μην έχετε απολύτως κανένα πρόβλημα…</w:t>
      </w:r>
    </w:p>
    <w:p w14:paraId="539FA52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w:t>
      </w:r>
      <w:r>
        <w:rPr>
          <w:rFonts w:eastAsia="Times New Roman" w:cs="Times New Roman"/>
          <w:szCs w:val="24"/>
        </w:rPr>
        <w:t>δούνι λήξης της ομιλίας του κυρίου Βουλευτή)</w:t>
      </w:r>
    </w:p>
    <w:p w14:paraId="539FA52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Τριάντα δευτερόλεπτα θα ήθελα, κύριε Πρόεδρε.</w:t>
      </w:r>
    </w:p>
    <w:p w14:paraId="539FA52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Παρακαλώ. Έχουν ζητήσει να μιλήσουν και οι πέντε αρχηγοί και είναι αδύνατον να είμαστε ελαστικοί στον χρόνο.</w:t>
      </w:r>
    </w:p>
    <w:p w14:paraId="539FA52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ΘΕΟΔΩΡΟΣ </w:t>
      </w:r>
      <w:r>
        <w:rPr>
          <w:rFonts w:eastAsia="Times New Roman" w:cs="Times New Roman"/>
          <w:b/>
          <w:szCs w:val="24"/>
        </w:rPr>
        <w:t>ΠΑΠΑΘΕΟΔΩΡΟΥ:</w:t>
      </w:r>
      <w:r>
        <w:rPr>
          <w:rFonts w:eastAsia="Times New Roman" w:cs="Times New Roman"/>
          <w:szCs w:val="24"/>
        </w:rPr>
        <w:t xml:space="preserve"> Σας ζητάω τριάντα δευτερόλεπτα. Έχουν δοθεί και δυο λεπτά ανοχή, αν θέλετε. Σας ζητάω πραγματικά τριάντα δευτερόλεπτα. </w:t>
      </w:r>
    </w:p>
    <w:p w14:paraId="539FA52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Πού ρίχνετε το βάρος αυτής της πολιτικής; Τελειώνω μ’ αυτό. Πού ρίχνετε το βάρος</w:t>
      </w:r>
      <w:r>
        <w:rPr>
          <w:rFonts w:eastAsia="Times New Roman" w:cs="Times New Roman"/>
          <w:szCs w:val="24"/>
        </w:rPr>
        <w:t>;</w:t>
      </w:r>
      <w:r>
        <w:rPr>
          <w:rFonts w:eastAsia="Times New Roman" w:cs="Times New Roman"/>
          <w:szCs w:val="24"/>
        </w:rPr>
        <w:t xml:space="preserve"> Ρίχνετε το βάρος αυτής της πολιτικής και</w:t>
      </w:r>
      <w:r>
        <w:rPr>
          <w:rFonts w:eastAsia="Times New Roman" w:cs="Times New Roman"/>
          <w:szCs w:val="24"/>
        </w:rPr>
        <w:t xml:space="preserve"> επιδεινώνετε την κατάσταση αυτών των ανθρώπων στους αγρότες και τους νέους επιστήμονες. Σε αυτούς οι οποίοι σήμερα βρίσκονται σε δεινότερη θέση από άλλους πολίτες. Τελικά αυτό το οποίο έρχεστε να κάνετε -έχει σημασία επειδή ειπώθηκε προηγουμένως- είναι να</w:t>
      </w:r>
      <w:r>
        <w:rPr>
          <w:rFonts w:eastAsia="Times New Roman" w:cs="Times New Roman"/>
          <w:szCs w:val="24"/>
        </w:rPr>
        <w:t xml:space="preserve"> αποδείξετε στον ελληνικό λαό ότι είστε πρόθυμοι να ψηφίσετε τα πάντα. Είστε πρόθυμοι να ολοκληρώσετε το σχέδιο για </w:t>
      </w:r>
      <w:r>
        <w:rPr>
          <w:rFonts w:eastAsia="Times New Roman" w:cs="Times New Roman"/>
          <w:szCs w:val="24"/>
        </w:rPr>
        <w:lastRenderedPageBreak/>
        <w:t>το οποίο ήρθατε στην εξουσία. Να δώσετε τα πάντα και τελικά, επειδή βλέπετε στο πλαίσιο της καθημερινής πολιτικής κατάρρευσης του ΣΥΡΙΖΑ ότι</w:t>
      </w:r>
      <w:r>
        <w:rPr>
          <w:rFonts w:eastAsia="Times New Roman" w:cs="Times New Roman"/>
          <w:szCs w:val="24"/>
        </w:rPr>
        <w:t xml:space="preserve"> δεν υπάρχει άλλη προοπτική, κερδίζετε λίγο χρόνο. Αυτό το οποίο κάνετε είναι να συσσωρεύετε περισσότερα ερείπια για τη χώρα.</w:t>
      </w:r>
    </w:p>
    <w:p w14:paraId="539FA52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539FA52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39FA52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Κι </w:t>
      </w:r>
      <w:r>
        <w:rPr>
          <w:rFonts w:eastAsia="Times New Roman" w:cs="Times New Roman"/>
          <w:szCs w:val="24"/>
        </w:rPr>
        <w:t>εγώ ευχαριστώ.</w:t>
      </w:r>
    </w:p>
    <w:p w14:paraId="539FA52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Κύριε Πρόεδρε, θα ήθελα τον λόγο.</w:t>
      </w:r>
    </w:p>
    <w:p w14:paraId="539FA52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Μανιάτη, για δυο μόνο λεπτά. </w:t>
      </w:r>
    </w:p>
    <w:p w14:paraId="539FA52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ζήτησα τον λόγο ως εισηγητής για να σχολιάσω τη νομοτεχνική βελτίωση που κατατέθηκε </w:t>
      </w:r>
      <w:r>
        <w:rPr>
          <w:rFonts w:eastAsia="Times New Roman" w:cs="Times New Roman"/>
          <w:szCs w:val="24"/>
        </w:rPr>
        <w:t xml:space="preserve">από τον κ. </w:t>
      </w:r>
      <w:proofErr w:type="spellStart"/>
      <w:r>
        <w:rPr>
          <w:rFonts w:eastAsia="Times New Roman" w:cs="Times New Roman"/>
          <w:szCs w:val="24"/>
        </w:rPr>
        <w:t>Τσακαλώτο</w:t>
      </w:r>
      <w:proofErr w:type="spellEnd"/>
      <w:r>
        <w:rPr>
          <w:rFonts w:eastAsia="Times New Roman" w:cs="Times New Roman"/>
          <w:szCs w:val="24"/>
        </w:rPr>
        <w:t xml:space="preserve"> αναφορικά με την ΕΥΔΑΠ και την ΕΥΑΘ. Διαβάζω το κείμενο.</w:t>
      </w:r>
    </w:p>
    <w:p w14:paraId="539FA52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«Διευκρινίζεται ότι η αξιοποίηση των επιχειρήσεων του Παραρτήματος Ε</w:t>
      </w:r>
      <w:r>
        <w:rPr>
          <w:rFonts w:eastAsia="Times New Roman" w:cs="Times New Roman"/>
          <w:szCs w:val="24"/>
        </w:rPr>
        <w:t>΄</w:t>
      </w:r>
      <w:r>
        <w:rPr>
          <w:rFonts w:eastAsia="Times New Roman" w:cs="Times New Roman"/>
          <w:szCs w:val="24"/>
        </w:rPr>
        <w:t xml:space="preserve"> σε καμία περίπτωση δεν περιλαμβάνει την αποξένωση του ελληνικού δημοσίου ως μοναδικού μετόχου της εταιρείας </w:t>
      </w:r>
      <w:r>
        <w:rPr>
          <w:rFonts w:eastAsia="Times New Roman" w:cs="Times New Roman"/>
          <w:szCs w:val="24"/>
        </w:rPr>
        <w:t>από την πλειοψηφία του μετοχικού κεφαλαίου της ΕΥΔΑΠ και για την ταυτότητα του νομικού λόγου της ΕΥΑΘ σύμφωνα με τη νομολογία του Συμβουλίου της Επικρατείας».</w:t>
      </w:r>
    </w:p>
    <w:p w14:paraId="539FA52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Πρόεδρε, αυτό είναι κείμενο της εισηγητικής έκθεσης. Όταν υπάρχει εισηγητική έκθεση, στο σώ</w:t>
      </w:r>
      <w:r>
        <w:rPr>
          <w:rFonts w:eastAsia="Times New Roman" w:cs="Times New Roman"/>
          <w:szCs w:val="24"/>
        </w:rPr>
        <w:t xml:space="preserve">μα της νομοθετικής ρύθμισης υπάρχει αντίστοιχη πρόβλεψη. Σε αυτή την εισηγητική έκθεση, σ’ αυτό το απόσπασμα ξέρετε ποια νομοθετική πρόβλεψη υπάρχει; Ότι η πολιτεία θα σεβαστεί το Σύνταγμα και τις αποφάσεις του Συμβουλίου της Επικρατείας. Γελοιοποίηση της </w:t>
      </w:r>
      <w:r>
        <w:rPr>
          <w:rFonts w:eastAsia="Times New Roman" w:cs="Times New Roman"/>
          <w:szCs w:val="24"/>
        </w:rPr>
        <w:t xml:space="preserve">νομοθετικής διαδικασίας. </w:t>
      </w:r>
    </w:p>
    <w:p w14:paraId="539FA52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Όμως τίθεται ένα κορυφαίο θέμα, κύριε Πρόεδρε. Αυτή η διάταξη αφορά μόνο την ΕΥΔΑΠ και την ΕΥΑΘ, δηλαδή, τη μη αποξένωση του ελληνικού δημοσίου. Εμμέσως εξ αντιδιαστολής, εξ αντανακλάσεως ξέρετε τι λέει αυτή η διατύπωση; Ότι για τ</w:t>
      </w:r>
      <w:r>
        <w:rPr>
          <w:rFonts w:eastAsia="Times New Roman" w:cs="Times New Roman"/>
          <w:szCs w:val="24"/>
        </w:rPr>
        <w:t xml:space="preserve">ην ΔΕΗ, την ΕΛΒΟ, την </w:t>
      </w:r>
      <w:r>
        <w:rPr>
          <w:rFonts w:eastAsia="Times New Roman" w:cs="Times New Roman"/>
          <w:szCs w:val="24"/>
        </w:rPr>
        <w:t>«ΑΤΤΙΚΟ ΜΕΤΡΟ</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τις </w:t>
      </w:r>
      <w:r>
        <w:rPr>
          <w:rFonts w:eastAsia="Times New Roman" w:cs="Times New Roman"/>
          <w:szCs w:val="24"/>
        </w:rPr>
        <w:t xml:space="preserve">«ΚΤΙΡΙΑΚΕΣ </w:t>
      </w:r>
      <w:r>
        <w:rPr>
          <w:rFonts w:eastAsia="Times New Roman" w:cs="Times New Roman"/>
          <w:szCs w:val="24"/>
        </w:rPr>
        <w:lastRenderedPageBreak/>
        <w:t>ΥΠΟΔΟΜΕΣ Α.Ε.»</w:t>
      </w:r>
      <w:r>
        <w:rPr>
          <w:rFonts w:eastAsia="Times New Roman" w:cs="Times New Roman"/>
          <w:szCs w:val="24"/>
        </w:rPr>
        <w:t xml:space="preserve"> θα υπάρξει αποξένωση. Εμμέσως η Κυβέρνηση ομολογεί αποκλείοντας μόνο την ΕΥΔΑΠ και την ΕΥΑΘ, μόνο στην αιτιολογική έκθεση. Όλοι οι νομικοί γνωρίζουν πολύ καλά πόσο μικρή νομική ισχύ έ</w:t>
      </w:r>
      <w:r>
        <w:rPr>
          <w:rFonts w:eastAsia="Times New Roman" w:cs="Times New Roman"/>
          <w:szCs w:val="24"/>
        </w:rPr>
        <w:t xml:space="preserve">χει η αιτιολογική έκθεση όταν στο κύριο σώμα της νομοθετικής ρύθμισης δεν υπάρχει αντίστοιχη πρόβλεψη. Αλλά ακόμα και έτσι προβλέπεται μόνο γι’ αυτές τις δυο εταιρείες. Άρα η ΔΕΗ, κύριε Υπουργέ της </w:t>
      </w:r>
      <w:r>
        <w:rPr>
          <w:rFonts w:eastAsia="Times New Roman" w:cs="Times New Roman"/>
          <w:szCs w:val="24"/>
        </w:rPr>
        <w:t>Ε</w:t>
      </w:r>
      <w:r>
        <w:rPr>
          <w:rFonts w:eastAsia="Times New Roman" w:cs="Times New Roman"/>
          <w:szCs w:val="24"/>
        </w:rPr>
        <w:t xml:space="preserve">νέργειας, που την εποπτεύετε, η </w:t>
      </w:r>
      <w:r>
        <w:rPr>
          <w:rFonts w:eastAsia="Times New Roman" w:cs="Times New Roman"/>
          <w:szCs w:val="24"/>
        </w:rPr>
        <w:t>«ΑΤΤΙΚΟ ΜΕΤΡΟ</w:t>
      </w:r>
      <w:r>
        <w:rPr>
          <w:rFonts w:eastAsia="Times New Roman" w:cs="Times New Roman"/>
          <w:szCs w:val="24"/>
        </w:rPr>
        <w:t xml:space="preserve"> Α.Ε.</w:t>
      </w:r>
      <w:r>
        <w:rPr>
          <w:rFonts w:eastAsia="Times New Roman" w:cs="Times New Roman"/>
          <w:szCs w:val="24"/>
        </w:rPr>
        <w:t>»</w:t>
      </w:r>
      <w:r>
        <w:rPr>
          <w:rFonts w:eastAsia="Times New Roman" w:cs="Times New Roman"/>
          <w:szCs w:val="24"/>
        </w:rPr>
        <w:t xml:space="preserve"> και ο</w:t>
      </w:r>
      <w:r>
        <w:rPr>
          <w:rFonts w:eastAsia="Times New Roman" w:cs="Times New Roman"/>
          <w:szCs w:val="24"/>
        </w:rPr>
        <w:t>ι άλλες εταιρείες του Παραρτήματος Ε</w:t>
      </w:r>
      <w:r>
        <w:rPr>
          <w:rFonts w:eastAsia="Times New Roman" w:cs="Times New Roman"/>
          <w:szCs w:val="24"/>
        </w:rPr>
        <w:t>΄</w:t>
      </w:r>
      <w:r>
        <w:rPr>
          <w:rFonts w:eastAsia="Times New Roman" w:cs="Times New Roman"/>
          <w:szCs w:val="24"/>
        </w:rPr>
        <w:t xml:space="preserve"> θα αποξενωθούν από το ελληνικό δημόσιο. </w:t>
      </w:r>
    </w:p>
    <w:p w14:paraId="539FA52F" w14:textId="77777777" w:rsidR="009E4222" w:rsidRDefault="00AC15E4">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539FA53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39FA53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Έχει σημασία; Έχει πολύ μεγάλη σημασία γιατί ανεξάρτητα από το τι ψηφίζει η ελληνική </w:t>
      </w:r>
      <w:r>
        <w:rPr>
          <w:rFonts w:eastAsia="Times New Roman" w:cs="Times New Roman"/>
          <w:szCs w:val="24"/>
          <w:lang w:val="en-US"/>
        </w:rPr>
        <w:t>B</w:t>
      </w:r>
      <w:r>
        <w:rPr>
          <w:rFonts w:eastAsia="Times New Roman" w:cs="Times New Roman"/>
          <w:szCs w:val="24"/>
        </w:rPr>
        <w:t xml:space="preserve">ουλή είναι προφανές ότι όλα πρέπει να είναι συμβατά με την απόφαση του Συμβουλίου Κορυφής του Ιουνίου 2015. </w:t>
      </w:r>
    </w:p>
    <w:p w14:paraId="539FA53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Τι υπέγραψε ο κ. Τσίπρας; Σελίδα 4 του ελληνικού κειμένου. Δι</w:t>
      </w:r>
      <w:r>
        <w:rPr>
          <w:rFonts w:eastAsia="Times New Roman" w:cs="Times New Roman"/>
          <w:szCs w:val="24"/>
        </w:rPr>
        <w:t>αβάζω μιάμιση σειρά: «Στο ταμείο θα μεταφερθούν, σε ανεξάρτητο ταμείο, το οποίο θα τα ρευστοποιήσει». Πώς; «Είτε με ιδιωτικοποιήσεις είτε με άλλους τρόπους». Και συνεχίζει στην ίδια σελίδα –την έχουν ξεχάσει όλοι οι συνάδελφοι αυτήν τη διατύπωση- «σε συμφω</w:t>
      </w:r>
      <w:r>
        <w:rPr>
          <w:rFonts w:eastAsia="Times New Roman" w:cs="Times New Roman"/>
          <w:szCs w:val="24"/>
        </w:rPr>
        <w:t>νία με τους θεσμούς και με βάση τις βέλτιστες διεθνείς πρακτικές θα πρέπει να θεσπιστεί» -είναι αυτό που κάνουμε τώρα- «νομοθετικό πλαίσιο για να διασφαλιστούν διαφανείς διαδικασίες και κατάλληλος καθορισμός τιμών για την εκποίηση των περιουσιακών στοιχείω</w:t>
      </w:r>
      <w:r>
        <w:rPr>
          <w:rFonts w:eastAsia="Times New Roman" w:cs="Times New Roman"/>
          <w:szCs w:val="24"/>
        </w:rPr>
        <w:t>ν». Έχει δεσμευθεί ο κ. Τσίπρας για τη ρευστοποίηση των περιουσιακών στοιχείων και στην ίδια σελίδα έχει βάλει την υπογραφή του για την εκποίηση της δημόσιας περιουσίας.</w:t>
      </w:r>
    </w:p>
    <w:p w14:paraId="539FA53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Πρόεδρε, μετά από αυτά, είναι προφανές ότι είναι αδιανόητο μια τέτοια τροπολογία</w:t>
      </w:r>
      <w:r>
        <w:rPr>
          <w:rFonts w:eastAsia="Times New Roman" w:cs="Times New Roman"/>
          <w:szCs w:val="24"/>
        </w:rPr>
        <w:t xml:space="preserve"> να ψηφιστεί από το εθνικό Κοινοβούλιο. </w:t>
      </w:r>
    </w:p>
    <w:p w14:paraId="539FA53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 πολύ.</w:t>
      </w:r>
    </w:p>
    <w:p w14:paraId="539FA53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w:t>
      </w:r>
    </w:p>
    <w:p w14:paraId="539FA53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Συνεχίζουμε με Βουλευτές…</w:t>
      </w:r>
    </w:p>
    <w:p w14:paraId="539FA53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πριν μιλήσει ο Υπουργός, μπορώ να έχω τον λόγο;</w:t>
      </w:r>
    </w:p>
    <w:p w14:paraId="539FA53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Λοβέρδο. Τι θα θέλατε;</w:t>
      </w:r>
    </w:p>
    <w:p w14:paraId="539FA53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Όχι επιχειρηματολογία. Επί του Κανονισμού της Βουλής, κύριε Πρόεδρε, μια παρατήρηση να κάνω.</w:t>
      </w:r>
    </w:p>
    <w:p w14:paraId="539FA53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w:t>
      </w:r>
    </w:p>
    <w:p w14:paraId="539FA53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σας παρακαλώ,</w:t>
      </w:r>
      <w:r>
        <w:rPr>
          <w:rFonts w:eastAsia="Times New Roman" w:cs="Times New Roman"/>
          <w:szCs w:val="24"/>
        </w:rPr>
        <w:t xml:space="preserve"> να ρωτήσετε τις υπηρεσίες της Βουλής εάν μπορεί αυτό το κείμενο να εμφανιστεί ως νομοτεχνική βελτίωση, διότι πρόκειται για νέα ρύθμιση -</w:t>
      </w:r>
      <w:r>
        <w:rPr>
          <w:rFonts w:eastAsia="Times New Roman" w:cs="Times New Roman"/>
          <w:szCs w:val="24"/>
        </w:rPr>
        <w:lastRenderedPageBreak/>
        <w:t xml:space="preserve">αλλά αυτό έχει συμβεί και άλλες φορές- η οποία συνοδεύεται όμως και από κεκαλυμμένη εισηγητική έκθεση. </w:t>
      </w:r>
    </w:p>
    <w:p w14:paraId="539FA53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Πρέπει να ρωτήσ</w:t>
      </w:r>
      <w:r>
        <w:rPr>
          <w:rFonts w:eastAsia="Times New Roman" w:cs="Times New Roman"/>
          <w:szCs w:val="24"/>
        </w:rPr>
        <w:t>ετε τις υπηρεσίες, κύριε Πρόεδρε, αν έχετε δικαίωμα ως Πρόεδρος να δεχθείτε μεταβολή εισηγητικής έκθεσης. Δεν έχετε. Έχετε, όμως, τη δυνατότητα, αφού η Κυβέρνηση το θέλει, να δεχθείτε τροπολογία με το αυτοτελές κομμάτι της εισηγητικής έκθεσης που θα πάει ξ</w:t>
      </w:r>
      <w:r>
        <w:rPr>
          <w:rFonts w:eastAsia="Times New Roman" w:cs="Times New Roman"/>
          <w:szCs w:val="24"/>
        </w:rPr>
        <w:t xml:space="preserve">εχωριστά. Όπως είναι αυτό, είναι μία απόπειρα παραβίασης του Κανονισμού της Βουλής. Σας παρακαλώ πάρα πολύ! Δεν θα τα διαλύσουμε όλα εδώ! </w:t>
      </w:r>
    </w:p>
    <w:p w14:paraId="539FA53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Αν έγινα κατανοητός, αμέσως να πάρετε την πρωτοβουλία να ενημερώσετε τις υπηρεσίες για να πάρετε απάντηση, διότι πρέπ</w:t>
      </w:r>
      <w:r>
        <w:rPr>
          <w:rFonts w:eastAsia="Times New Roman" w:cs="Times New Roman"/>
          <w:szCs w:val="24"/>
        </w:rPr>
        <w:t>ει να θυμάστε πολύ καλά –έχετε κάνει Υπουργός- ότι απαγορεύεται ρητά να προσθέσεις και να αφαιρέσεις πράγματα από την εισηγητική έκθεση νόμου και ειδικά την τελευταία στιγμή. Σας παρακαλώ πάρα πολύ.</w:t>
      </w:r>
    </w:p>
    <w:p w14:paraId="539FA53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Εντάξει, κύριε συνάδε</w:t>
      </w:r>
      <w:r>
        <w:rPr>
          <w:rFonts w:eastAsia="Times New Roman" w:cs="Times New Roman"/>
          <w:szCs w:val="24"/>
        </w:rPr>
        <w:t xml:space="preserve">λφε. Συμφωνώ. </w:t>
      </w:r>
    </w:p>
    <w:p w14:paraId="539FA53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Παρακαλώ, συνεχίζουμε με Βουλευτές.</w:t>
      </w:r>
    </w:p>
    <w:p w14:paraId="539FA54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έχετε τον λόγο. </w:t>
      </w:r>
    </w:p>
    <w:p w14:paraId="539FA54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Ει μη μόνον με τροπολογία. Φέρτε τροπολογία να πείτε ό,τι θέλετε. Φέρτε τροπολογία να κάνετε προσθήκη στην εισηγητική έκθεση. Με νομοτεχνική βελτί</w:t>
      </w:r>
      <w:r>
        <w:rPr>
          <w:rFonts w:eastAsia="Times New Roman" w:cs="Times New Roman"/>
          <w:szCs w:val="24"/>
        </w:rPr>
        <w:t xml:space="preserve">ωση δεν υπάρχει προσθήκη ούτε αφαίρεση. Ξεχάστε το αυτό. </w:t>
      </w:r>
    </w:p>
    <w:p w14:paraId="539FA54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Αλλά δεν είναι αυτό το θέμα, κύριε Λοβέρδο, με </w:t>
      </w:r>
      <w:proofErr w:type="spellStart"/>
      <w:r>
        <w:rPr>
          <w:rFonts w:eastAsia="Times New Roman" w:cs="Times New Roman"/>
          <w:szCs w:val="24"/>
        </w:rPr>
        <w:t>συγχωρείτε</w:t>
      </w:r>
      <w:proofErr w:type="spellEnd"/>
      <w:r>
        <w:rPr>
          <w:rFonts w:eastAsia="Times New Roman" w:cs="Times New Roman"/>
          <w:szCs w:val="24"/>
        </w:rPr>
        <w:t xml:space="preserve">. </w:t>
      </w:r>
      <w:r>
        <w:rPr>
          <w:rFonts w:eastAsia="Times New Roman" w:cs="Times New Roman"/>
          <w:szCs w:val="24"/>
          <w:lang w:val="en-US"/>
        </w:rPr>
        <w:t>E</w:t>
      </w:r>
      <w:proofErr w:type="spellStart"/>
      <w:r>
        <w:rPr>
          <w:rFonts w:eastAsia="Times New Roman" w:cs="Times New Roman"/>
          <w:szCs w:val="24"/>
        </w:rPr>
        <w:t>δώ</w:t>
      </w:r>
      <w:proofErr w:type="spellEnd"/>
      <w:r>
        <w:rPr>
          <w:rFonts w:eastAsia="Times New Roman" w:cs="Times New Roman"/>
          <w:szCs w:val="24"/>
        </w:rPr>
        <w:t xml:space="preserve"> είναι η γελοιότητα του πράγματος. Τι λέει αυτό; Ότι πλέον το Σύνταγμα θα ισχύει μόνο στις διατάξεις που θα το αναφέρουν. Δηλαδή, λέει ό</w:t>
      </w:r>
      <w:r>
        <w:rPr>
          <w:rFonts w:eastAsia="Times New Roman" w:cs="Times New Roman"/>
          <w:szCs w:val="24"/>
        </w:rPr>
        <w:t xml:space="preserve">τι η παράγραφος 3 του άρθρου 2 είναι με βάση την επιφύλαξη του Συντάγματος. Για όλα τα άλλα άρθρα δεν ισχύει το Σύνταγμα. Αυτή είναι η γελοιότητα του πράγματος. Αστείοι τύποι. Γιατί; Για να ξεγελάσουν </w:t>
      </w:r>
      <w:r>
        <w:rPr>
          <w:rFonts w:eastAsia="Times New Roman" w:cs="Times New Roman"/>
          <w:szCs w:val="24"/>
        </w:rPr>
        <w:lastRenderedPageBreak/>
        <w:t xml:space="preserve">δύο ανθρώπους και αυτοί να ξεγελάσουν με τη σειρά τους </w:t>
      </w:r>
      <w:r>
        <w:rPr>
          <w:rFonts w:eastAsia="Times New Roman" w:cs="Times New Roman"/>
          <w:szCs w:val="24"/>
        </w:rPr>
        <w:t xml:space="preserve">τους από κάτω, που έβαλαν σωστές επισημάνσεις, πιθανόν, για αυτό το οποίο συντελείται με το </w:t>
      </w:r>
      <w:proofErr w:type="spellStart"/>
      <w:r>
        <w:rPr>
          <w:rFonts w:eastAsia="Times New Roman" w:cs="Times New Roman"/>
          <w:szCs w:val="24"/>
        </w:rPr>
        <w:t>υπερταμείο</w:t>
      </w:r>
      <w:proofErr w:type="spellEnd"/>
      <w:r>
        <w:rPr>
          <w:rFonts w:eastAsia="Times New Roman" w:cs="Times New Roman"/>
          <w:szCs w:val="24"/>
        </w:rPr>
        <w:t xml:space="preserve"> και τις εταιρείες ύδρευσης.</w:t>
      </w:r>
    </w:p>
    <w:p w14:paraId="539FA54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Κοιτάξτε, έχουν ειπωθεί πολλά εδώ μέσα και επιλέγω ορισμένα για να τοποθετηθώ. </w:t>
      </w:r>
    </w:p>
    <w:p w14:paraId="539FA54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Πρώτον, ο κ. </w:t>
      </w:r>
      <w:proofErr w:type="spellStart"/>
      <w:r>
        <w:rPr>
          <w:rFonts w:eastAsia="Times New Roman" w:cs="Times New Roman"/>
          <w:szCs w:val="24"/>
        </w:rPr>
        <w:t>Τσακαλώτος</w:t>
      </w:r>
      <w:proofErr w:type="spellEnd"/>
      <w:r>
        <w:rPr>
          <w:rFonts w:eastAsia="Times New Roman" w:cs="Times New Roman"/>
          <w:szCs w:val="24"/>
        </w:rPr>
        <w:t xml:space="preserve"> πρέπει να ξέρει ότι τ</w:t>
      </w:r>
      <w:r>
        <w:rPr>
          <w:rFonts w:eastAsia="Times New Roman" w:cs="Times New Roman"/>
          <w:szCs w:val="24"/>
        </w:rPr>
        <w:t xml:space="preserve">α χρόνια που έζησε στο εξωτερικό -και ιδιαίτερα, μάλιστα, μετά τον εμφύλιο και τα μετέπειτα χρόνια τα μετεμφυλιακά, τα δύσκολα, και βεβαίως στη </w:t>
      </w:r>
      <w:r>
        <w:rPr>
          <w:rFonts w:eastAsia="Times New Roman" w:cs="Times New Roman"/>
          <w:szCs w:val="24"/>
        </w:rPr>
        <w:t>δ</w:t>
      </w:r>
      <w:r>
        <w:rPr>
          <w:rFonts w:eastAsia="Times New Roman" w:cs="Times New Roman"/>
          <w:szCs w:val="24"/>
        </w:rPr>
        <w:t>ικτατορία και βεβαίως εν πολλοίς και μετά από αυτήν- ίσχυαν οι πελατειακές σχέσεις και οι ρουσφετολογικές, σε κ</w:t>
      </w:r>
      <w:r>
        <w:rPr>
          <w:rFonts w:eastAsia="Times New Roman" w:cs="Times New Roman"/>
          <w:szCs w:val="24"/>
        </w:rPr>
        <w:t xml:space="preserve">άθε περίπτωση, μέχρι τη θεσμοθέτηση του ΑΣΕΠ.  </w:t>
      </w:r>
    </w:p>
    <w:p w14:paraId="539FA545" w14:textId="77777777" w:rsidR="009E4222" w:rsidRDefault="00AC15E4">
      <w:pPr>
        <w:spacing w:line="600" w:lineRule="auto"/>
        <w:ind w:firstLine="720"/>
        <w:jc w:val="both"/>
        <w:rPr>
          <w:rFonts w:eastAsia="Times New Roman"/>
          <w:szCs w:val="24"/>
        </w:rPr>
      </w:pPr>
      <w:r>
        <w:rPr>
          <w:rFonts w:eastAsia="Times New Roman"/>
          <w:szCs w:val="24"/>
        </w:rPr>
        <w:t xml:space="preserve">Το ΑΣΕΠ, λοιπόν, θεσμοθετήθηκε το 1993 και αυστηρά για το </w:t>
      </w:r>
      <w:r>
        <w:rPr>
          <w:rFonts w:eastAsia="Times New Roman"/>
          <w:szCs w:val="24"/>
        </w:rPr>
        <w:t>δ</w:t>
      </w:r>
      <w:r>
        <w:rPr>
          <w:rFonts w:eastAsia="Times New Roman"/>
          <w:szCs w:val="24"/>
        </w:rPr>
        <w:t xml:space="preserve">ημόσιο στην αρχή και στη συνέχεια και για τους </w:t>
      </w:r>
      <w:r>
        <w:rPr>
          <w:rFonts w:eastAsia="Times New Roman"/>
          <w:szCs w:val="24"/>
        </w:rPr>
        <w:t>ο</w:t>
      </w:r>
      <w:r>
        <w:rPr>
          <w:rFonts w:eastAsia="Times New Roman"/>
          <w:szCs w:val="24"/>
        </w:rPr>
        <w:t>ργανισμούς, έφερε την αξιοκρατία και τη διαφάνεια. Αυτό έσπασε μια φορά μόνο. Έσπασε συλλογικά, βεβαί</w:t>
      </w:r>
      <w:r>
        <w:rPr>
          <w:rFonts w:eastAsia="Times New Roman"/>
          <w:szCs w:val="24"/>
        </w:rPr>
        <w:t xml:space="preserve">ως, με την ρουσφετολογική διάταξη του κ. Παυλόπουλου. Μόνο από τον κ. Παυλόπουλο έσπασε το ΑΣΕΠ με ένα συλλογικό ρουσφέτι. </w:t>
      </w:r>
    </w:p>
    <w:p w14:paraId="539FA546" w14:textId="77777777" w:rsidR="009E4222" w:rsidRDefault="00AC15E4">
      <w:pPr>
        <w:spacing w:line="600" w:lineRule="auto"/>
        <w:ind w:firstLine="720"/>
        <w:jc w:val="both"/>
        <w:rPr>
          <w:rFonts w:eastAsia="Times New Roman"/>
          <w:szCs w:val="24"/>
        </w:rPr>
      </w:pPr>
      <w:r>
        <w:rPr>
          <w:rFonts w:eastAsia="Times New Roman"/>
          <w:szCs w:val="24"/>
        </w:rPr>
        <w:lastRenderedPageBreak/>
        <w:t>Και εδώ θέλω να υπενθυμίσω στους φίλους ότι ο Πρόεδρος της Δημοκρατίας εξελέγη με τις ψήφους τους και όχι με την ψήφο του κ. Μητσοτά</w:t>
      </w:r>
      <w:r>
        <w:rPr>
          <w:rFonts w:eastAsia="Times New Roman"/>
          <w:szCs w:val="24"/>
        </w:rPr>
        <w:t>κη, τον οποίο κατηγορούσε ως παλαιοκομματικό, ο οποίος για ακριβώς αυτόν τον λόγο δεν ψήφισε τον κ. Παυλόπουλο. Τα υπόλοιπα είναι παραμύθια.</w:t>
      </w:r>
    </w:p>
    <w:p w14:paraId="539FA547" w14:textId="77777777" w:rsidR="009E4222" w:rsidRDefault="00AC15E4">
      <w:pPr>
        <w:spacing w:line="600" w:lineRule="auto"/>
        <w:ind w:firstLine="720"/>
        <w:jc w:val="both"/>
        <w:rPr>
          <w:rFonts w:eastAsia="Times New Roman"/>
          <w:szCs w:val="24"/>
        </w:rPr>
      </w:pPr>
      <w:r>
        <w:rPr>
          <w:rFonts w:eastAsia="Times New Roman"/>
          <w:szCs w:val="24"/>
        </w:rPr>
        <w:t>Ψηφίζουν στα τρία οι συνάδελφοι αυτά για τα οποία επιχειρηματολογούσαν το προηγούμενο διάστημα ότι αφού αφα</w:t>
      </w:r>
      <w:r>
        <w:rPr>
          <w:rFonts w:eastAsia="Times New Roman"/>
          <w:szCs w:val="24"/>
        </w:rPr>
        <w:t>ίρε</w:t>
      </w:r>
      <w:r>
        <w:rPr>
          <w:rFonts w:eastAsia="Times New Roman"/>
          <w:szCs w:val="24"/>
        </w:rPr>
        <w:t>σαν α</w:t>
      </w:r>
      <w:r>
        <w:rPr>
          <w:rFonts w:eastAsia="Times New Roman"/>
          <w:szCs w:val="24"/>
        </w:rPr>
        <w:t xml:space="preserve">πό το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την ΕΥΔΑΠ, την ΕΥΑΘ, τη ΔΕΗ, το θέμα τ</w:t>
      </w:r>
      <w:r>
        <w:rPr>
          <w:rFonts w:eastAsia="Times New Roman"/>
          <w:szCs w:val="24"/>
        </w:rPr>
        <w:t>ης</w:t>
      </w:r>
      <w:r>
        <w:rPr>
          <w:rFonts w:eastAsia="Times New Roman"/>
          <w:szCs w:val="24"/>
        </w:rPr>
        <w:t xml:space="preserve"> </w:t>
      </w:r>
      <w:r>
        <w:rPr>
          <w:rFonts w:eastAsia="Times New Roman"/>
          <w:szCs w:val="24"/>
        </w:rPr>
        <w:t>«ΑΤΤΙΚΟ ΜΕΤΡΟ</w:t>
      </w:r>
      <w:r>
        <w:rPr>
          <w:rFonts w:eastAsia="Times New Roman"/>
          <w:szCs w:val="24"/>
        </w:rPr>
        <w:t xml:space="preserve"> Α.Ε.</w:t>
      </w:r>
      <w:r>
        <w:rPr>
          <w:rFonts w:eastAsia="Times New Roman"/>
          <w:szCs w:val="24"/>
        </w:rPr>
        <w:t>»</w:t>
      </w:r>
      <w:r>
        <w:rPr>
          <w:rFonts w:eastAsia="Times New Roman"/>
          <w:szCs w:val="24"/>
        </w:rPr>
        <w:t xml:space="preserve">, ψηφίζουμε. Δεν έχουμε κανένα πρόβλημα με τα υπόλοιπα, ΕΛΒΟ, </w:t>
      </w:r>
      <w:r>
        <w:rPr>
          <w:rFonts w:eastAsia="Times New Roman"/>
          <w:szCs w:val="24"/>
        </w:rPr>
        <w:t>«ΚΤΙΡΙΑΚΕΣ ΥΠΟΔΟΜΕΣ Α.Ε.»</w:t>
      </w:r>
      <w:r>
        <w:rPr>
          <w:rFonts w:eastAsia="Times New Roman"/>
          <w:szCs w:val="24"/>
        </w:rPr>
        <w:t xml:space="preserve">, </w:t>
      </w:r>
      <w:r>
        <w:rPr>
          <w:rFonts w:eastAsia="Times New Roman"/>
          <w:szCs w:val="24"/>
        </w:rPr>
        <w:t>«ΑΤΤΙΚΟ ΜΕΤΡΟ</w:t>
      </w:r>
      <w:r>
        <w:rPr>
          <w:rFonts w:eastAsia="Times New Roman"/>
          <w:szCs w:val="24"/>
        </w:rPr>
        <w:t xml:space="preserve"> Α.Ε.</w:t>
      </w:r>
      <w:r>
        <w:rPr>
          <w:rFonts w:eastAsia="Times New Roman"/>
          <w:szCs w:val="24"/>
        </w:rPr>
        <w:t>»</w:t>
      </w:r>
      <w:r>
        <w:rPr>
          <w:rFonts w:eastAsia="Times New Roman"/>
          <w:szCs w:val="24"/>
        </w:rPr>
        <w:t xml:space="preserve">. Το είχαν πιπίλα, τώρα ψηφίζουν με τα τρία. </w:t>
      </w:r>
    </w:p>
    <w:p w14:paraId="539FA548" w14:textId="77777777" w:rsidR="009E4222" w:rsidRDefault="00AC15E4">
      <w:pPr>
        <w:spacing w:line="600" w:lineRule="auto"/>
        <w:ind w:firstLine="720"/>
        <w:jc w:val="both"/>
        <w:rPr>
          <w:rFonts w:eastAsia="Times New Roman"/>
          <w:szCs w:val="24"/>
        </w:rPr>
      </w:pPr>
      <w:r>
        <w:rPr>
          <w:rFonts w:eastAsia="Times New Roman"/>
          <w:szCs w:val="24"/>
        </w:rPr>
        <w:t>Και ξέρετε, κύριε Πρόεδρε</w:t>
      </w:r>
      <w:r>
        <w:rPr>
          <w:rFonts w:eastAsia="Times New Roman"/>
          <w:szCs w:val="24"/>
        </w:rPr>
        <w:t xml:space="preserve">, γιατί ψηφίζουν με τα τρία και όχι με τα τέσσερα όπως είπε ο κ. Καμμένος; Γιατί η αλήθεια έχει κοντό ποδάρι, που είπε και ο κ. </w:t>
      </w:r>
      <w:proofErr w:type="spellStart"/>
      <w:r>
        <w:rPr>
          <w:rFonts w:eastAsia="Times New Roman"/>
          <w:szCs w:val="24"/>
        </w:rPr>
        <w:t>Κατρούγκαλος</w:t>
      </w:r>
      <w:proofErr w:type="spellEnd"/>
      <w:r>
        <w:rPr>
          <w:rFonts w:eastAsia="Times New Roman"/>
          <w:szCs w:val="24"/>
        </w:rPr>
        <w:t>, για αυτό ψηφίζουν με τα τρία.</w:t>
      </w:r>
    </w:p>
    <w:p w14:paraId="539FA549" w14:textId="77777777" w:rsidR="009E4222" w:rsidRDefault="00AC15E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Κατρούγκαλος</w:t>
      </w:r>
      <w:proofErr w:type="spellEnd"/>
      <w:r>
        <w:rPr>
          <w:rFonts w:eastAsia="Times New Roman"/>
          <w:szCs w:val="24"/>
        </w:rPr>
        <w:t xml:space="preserve">, όμως, ήρθε εδώ και μας έκανε και γελάσαμε. Έκανε όλη την Αίθουσα </w:t>
      </w:r>
      <w:r>
        <w:rPr>
          <w:rFonts w:eastAsia="Times New Roman"/>
          <w:szCs w:val="24"/>
        </w:rPr>
        <w:t xml:space="preserve">και γέλασε, γιατί είπε την εξής ρήση: Το τρίτο μνημόνιο ήρθε να διορθώσει τα δύο προηγούμενα. Και τι εννοούσε ο </w:t>
      </w:r>
      <w:r>
        <w:rPr>
          <w:rFonts w:eastAsia="Times New Roman"/>
          <w:szCs w:val="24"/>
        </w:rPr>
        <w:lastRenderedPageBreak/>
        <w:t>Υπουργός του ΣΥΡΙΖΑ; Δεν ήταν αρκετή η φορολογία που υπήρχε και ο ΣΥΡΙΖΑ επέβαλε νέους φόρους. Αύξησε υπέρμετρα για αυτούς που υπήρχαν και έβαλε</w:t>
      </w:r>
      <w:r>
        <w:rPr>
          <w:rFonts w:eastAsia="Times New Roman"/>
          <w:szCs w:val="24"/>
        </w:rPr>
        <w:t xml:space="preserve"> φόρους και σε όλα τα καταναλωτικά αγαθά, αύξηση ΦΠΑ, ειδικοί φόροι ακόμα και στον καφέ και στο κρασί.</w:t>
      </w:r>
    </w:p>
    <w:p w14:paraId="539FA54A" w14:textId="77777777" w:rsidR="009E4222" w:rsidRDefault="00AC15E4">
      <w:pPr>
        <w:spacing w:line="600" w:lineRule="auto"/>
        <w:ind w:firstLine="720"/>
        <w:jc w:val="both"/>
        <w:rPr>
          <w:rFonts w:eastAsia="Times New Roman"/>
          <w:szCs w:val="24"/>
        </w:rPr>
      </w:pPr>
      <w:r>
        <w:rPr>
          <w:rFonts w:eastAsia="Times New Roman"/>
          <w:szCs w:val="24"/>
        </w:rPr>
        <w:t>Δεν έφταναν, λέει, οι περικοπές που έγιναν από τους προηγούμενους, πρώτο, δεύτερο μνημόνιο και ήρθε με το τρίτο να περικόψει τις συντάξεις και τις κοινων</w:t>
      </w:r>
      <w:r>
        <w:rPr>
          <w:rFonts w:eastAsia="Times New Roman"/>
          <w:szCs w:val="24"/>
        </w:rPr>
        <w:t xml:space="preserve">ικές δαπάνες για να συμπληρώσει τα δύο ελλιπή μνημόνια, εξοβέλισε τη δέσμευση της δέκατης τρίτης σύνταξης και κατέστρεψε, διέλυσε τους </w:t>
      </w:r>
      <w:proofErr w:type="spellStart"/>
      <w:r>
        <w:rPr>
          <w:rFonts w:eastAsia="Times New Roman"/>
          <w:szCs w:val="24"/>
        </w:rPr>
        <w:t>μικροσυνταξιούχους</w:t>
      </w:r>
      <w:proofErr w:type="spellEnd"/>
      <w:r>
        <w:rPr>
          <w:rFonts w:eastAsia="Times New Roman"/>
          <w:szCs w:val="24"/>
        </w:rPr>
        <w:t xml:space="preserve"> που έπαιρναν το ΕΚΑΣ. Αυτό είναι το έργο </w:t>
      </w:r>
      <w:proofErr w:type="spellStart"/>
      <w:r>
        <w:rPr>
          <w:rFonts w:eastAsia="Times New Roman"/>
          <w:szCs w:val="24"/>
        </w:rPr>
        <w:t>Κατρούγκαλου</w:t>
      </w:r>
      <w:proofErr w:type="spellEnd"/>
      <w:r>
        <w:rPr>
          <w:rFonts w:eastAsia="Times New Roman"/>
          <w:szCs w:val="24"/>
        </w:rPr>
        <w:t xml:space="preserve"> και Τσίπρα. </w:t>
      </w:r>
    </w:p>
    <w:p w14:paraId="539FA54B" w14:textId="77777777" w:rsidR="009E4222" w:rsidRDefault="00AC15E4">
      <w:pPr>
        <w:spacing w:line="600" w:lineRule="auto"/>
        <w:ind w:firstLine="720"/>
        <w:jc w:val="both"/>
        <w:rPr>
          <w:rFonts w:eastAsia="Times New Roman"/>
          <w:szCs w:val="24"/>
        </w:rPr>
      </w:pPr>
      <w:r>
        <w:rPr>
          <w:rFonts w:eastAsia="Times New Roman"/>
          <w:szCs w:val="24"/>
        </w:rPr>
        <w:t>Δεν εξαπάτησαν, όμως, μόνο με τις π</w:t>
      </w:r>
      <w:r>
        <w:rPr>
          <w:rFonts w:eastAsia="Times New Roman"/>
          <w:szCs w:val="24"/>
        </w:rPr>
        <w:t>ροεκλογικές δεσμεύσεις και υποσχέσεις και εξαγγελίες. Εξαπάτησαν και με τις πρόσφατες δεσμεύσεις κατά τις συναντήσεις που είχαν μετά τις κινητοποιήσεις. Εξα</w:t>
      </w:r>
      <w:r>
        <w:rPr>
          <w:rFonts w:eastAsia="Times New Roman"/>
          <w:szCs w:val="24"/>
        </w:rPr>
        <w:lastRenderedPageBreak/>
        <w:t>πάτησαν τους αγρότες, οι οποίοι θα πληρώνουν πλέον αυξημένες εισφορές υγείας, τους νέους επιστήμονες</w:t>
      </w:r>
      <w:r>
        <w:rPr>
          <w:rFonts w:eastAsia="Times New Roman"/>
          <w:szCs w:val="24"/>
        </w:rPr>
        <w:t xml:space="preserve"> που θα είχαν μεταβατικό διάστημα κατά τον κ. Τσίπρα, τους εργαζόμενους που θα πληρώνουν πλέον ακριβότερα την εξαγορά των ετών συνταξιοδότησης.</w:t>
      </w:r>
    </w:p>
    <w:p w14:paraId="539FA54C" w14:textId="77777777" w:rsidR="009E4222" w:rsidRDefault="00AC15E4">
      <w:pPr>
        <w:spacing w:line="600" w:lineRule="auto"/>
        <w:ind w:firstLine="720"/>
        <w:jc w:val="both"/>
        <w:rPr>
          <w:rFonts w:eastAsia="Times New Roman"/>
          <w:szCs w:val="24"/>
        </w:rPr>
      </w:pPr>
      <w:r>
        <w:rPr>
          <w:rFonts w:eastAsia="Times New Roman"/>
          <w:szCs w:val="24"/>
        </w:rPr>
        <w:t xml:space="preserve">Δεν αρκούνται, όμως, σε αυτά. Με την δεύτερη αξιολόγηση έρχεται η ισοπέδωση. Ο κ. </w:t>
      </w:r>
      <w:proofErr w:type="spellStart"/>
      <w:r>
        <w:rPr>
          <w:rFonts w:eastAsia="Times New Roman"/>
          <w:szCs w:val="24"/>
        </w:rPr>
        <w:t>Κατρούγκαλος</w:t>
      </w:r>
      <w:proofErr w:type="spellEnd"/>
      <w:r>
        <w:rPr>
          <w:rFonts w:eastAsia="Times New Roman"/>
          <w:szCs w:val="24"/>
        </w:rPr>
        <w:t xml:space="preserve"> μας έδωσε μια γεύση με την απόφαση που έβγαλε και καταργεί την δυνατότητα των ξενοδοχοϋπαλλήλων να παίρνουν το εφάπαξ στα είκοσι χρόνια και το μείωσε και 20%. </w:t>
      </w:r>
    </w:p>
    <w:p w14:paraId="539FA54D" w14:textId="77777777" w:rsidR="009E4222" w:rsidRDefault="00AC15E4">
      <w:pPr>
        <w:spacing w:line="600" w:lineRule="auto"/>
        <w:ind w:firstLine="720"/>
        <w:jc w:val="both"/>
        <w:rPr>
          <w:rFonts w:eastAsia="Times New Roman"/>
          <w:szCs w:val="24"/>
        </w:rPr>
      </w:pPr>
      <w:r>
        <w:rPr>
          <w:rFonts w:eastAsia="Times New Roman"/>
          <w:szCs w:val="24"/>
        </w:rPr>
        <w:t>Κ</w:t>
      </w:r>
      <w:r>
        <w:rPr>
          <w:rFonts w:eastAsia="Times New Roman"/>
          <w:szCs w:val="24"/>
        </w:rPr>
        <w:t xml:space="preserve">αι εδώ θέλω να καταγγείλω τις σκηνές βίας που είδαμε σήμερα έξω από το Υπουργείο Εργασίας. Ο κ. </w:t>
      </w:r>
      <w:proofErr w:type="spellStart"/>
      <w:r>
        <w:rPr>
          <w:rFonts w:eastAsia="Times New Roman"/>
          <w:szCs w:val="24"/>
        </w:rPr>
        <w:t>Κατρούγκαλος</w:t>
      </w:r>
      <w:proofErr w:type="spellEnd"/>
      <w:r>
        <w:rPr>
          <w:rFonts w:eastAsia="Times New Roman"/>
          <w:szCs w:val="24"/>
        </w:rPr>
        <w:t xml:space="preserve">, όμως, δεν περιορίστηκε στις αρμοδιότητές του, κύριε Πρόεδρε. </w:t>
      </w:r>
    </w:p>
    <w:p w14:paraId="539FA54E" w14:textId="77777777" w:rsidR="009E4222" w:rsidRDefault="00AC15E4">
      <w:pPr>
        <w:spacing w:line="600" w:lineRule="auto"/>
        <w:ind w:firstLine="720"/>
        <w:jc w:val="both"/>
        <w:rPr>
          <w:rFonts w:eastAsia="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να ολοκληρώσετε.</w:t>
      </w:r>
    </w:p>
    <w:p w14:paraId="539FA54F" w14:textId="77777777" w:rsidR="009E4222" w:rsidRDefault="00AC15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Κλείνω, κύριε Πρόεδρε.</w:t>
      </w:r>
    </w:p>
    <w:p w14:paraId="539FA550"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Λειτουργεί και </w:t>
      </w:r>
      <w:proofErr w:type="spellStart"/>
      <w:r>
        <w:rPr>
          <w:rFonts w:eastAsia="Times New Roman"/>
          <w:szCs w:val="24"/>
        </w:rPr>
        <w:t>εξωθεσμικά</w:t>
      </w:r>
      <w:proofErr w:type="spellEnd"/>
      <w:r>
        <w:rPr>
          <w:rFonts w:eastAsia="Times New Roman"/>
          <w:szCs w:val="24"/>
        </w:rPr>
        <w:t xml:space="preserve">. Προσέξτε. Υποχρέωσε τη διοίκηση του </w:t>
      </w:r>
      <w:r>
        <w:rPr>
          <w:rFonts w:eastAsia="Times New Roman" w:cs="Times New Roman"/>
          <w:bCs/>
          <w:szCs w:val="24"/>
        </w:rPr>
        <w:t>ΤΑΠΙΛΤ-ΑΤ</w:t>
      </w:r>
      <w:r>
        <w:rPr>
          <w:rFonts w:eastAsia="Times New Roman" w:cs="Times New Roman"/>
          <w:szCs w:val="24"/>
        </w:rPr>
        <w:t xml:space="preserve"> </w:t>
      </w:r>
      <w:r>
        <w:rPr>
          <w:rFonts w:eastAsia="Times New Roman"/>
          <w:szCs w:val="24"/>
        </w:rPr>
        <w:t xml:space="preserve">να επενδύσει 55 εκατομμύρια στην πρόσφατη </w:t>
      </w:r>
      <w:proofErr w:type="spellStart"/>
      <w:r>
        <w:rPr>
          <w:rFonts w:eastAsia="Times New Roman"/>
          <w:szCs w:val="24"/>
        </w:rPr>
        <w:t>ανακεφαλαιοποίηση</w:t>
      </w:r>
      <w:proofErr w:type="spellEnd"/>
      <w:r>
        <w:rPr>
          <w:rFonts w:eastAsia="Times New Roman"/>
          <w:szCs w:val="24"/>
        </w:rPr>
        <w:t xml:space="preserve"> της </w:t>
      </w:r>
      <w:r>
        <w:rPr>
          <w:rFonts w:eastAsia="Times New Roman"/>
          <w:szCs w:val="24"/>
          <w:lang w:val="en-US"/>
        </w:rPr>
        <w:t>Attica</w:t>
      </w:r>
      <w:r>
        <w:rPr>
          <w:rFonts w:eastAsia="Times New Roman"/>
          <w:szCs w:val="24"/>
        </w:rPr>
        <w:t xml:space="preserve"> </w:t>
      </w:r>
      <w:r>
        <w:rPr>
          <w:rFonts w:eastAsia="Times New Roman"/>
          <w:szCs w:val="24"/>
          <w:lang w:val="en-US"/>
        </w:rPr>
        <w:t>Bank</w:t>
      </w:r>
      <w:r>
        <w:rPr>
          <w:rFonts w:eastAsia="Times New Roman"/>
          <w:szCs w:val="24"/>
        </w:rPr>
        <w:t>, τα οποία σχεδόν έχουν μηδενιστεί τώρα. Το πέτυχε αυτό απειλώντας ότι θα κάνει αφαί</w:t>
      </w:r>
      <w:r>
        <w:rPr>
          <w:rFonts w:eastAsia="Times New Roman"/>
          <w:szCs w:val="24"/>
        </w:rPr>
        <w:t xml:space="preserve">μαξη όλων των χρημάτων του </w:t>
      </w:r>
      <w:r>
        <w:rPr>
          <w:rFonts w:eastAsia="Times New Roman"/>
          <w:szCs w:val="24"/>
        </w:rPr>
        <w:t>τ</w:t>
      </w:r>
      <w:r>
        <w:rPr>
          <w:rFonts w:eastAsia="Times New Roman"/>
          <w:szCs w:val="24"/>
        </w:rPr>
        <w:t>αμείου. Πριν γίνει Υπουργός, όταν ήταν σύμβουλος του</w:t>
      </w:r>
      <w:r>
        <w:rPr>
          <w:rFonts w:eastAsia="Times New Roman" w:cs="Times New Roman"/>
          <w:bCs/>
          <w:szCs w:val="24"/>
        </w:rPr>
        <w:t xml:space="preserve"> ΤΑΠΙΛΤ-ΑΤ,</w:t>
      </w:r>
      <w:r>
        <w:rPr>
          <w:rFonts w:eastAsia="Times New Roman"/>
          <w:szCs w:val="24"/>
        </w:rPr>
        <w:t xml:space="preserve"> είχε βγάλει γνωμοδότηση ότι τα χρήματα αυτά δεν μπορεί να τα πειράξει κανένας Υπουργός.</w:t>
      </w:r>
    </w:p>
    <w:p w14:paraId="539FA551" w14:textId="77777777" w:rsidR="009E4222" w:rsidRDefault="00AC15E4">
      <w:pPr>
        <w:spacing w:line="600" w:lineRule="auto"/>
        <w:ind w:firstLine="720"/>
        <w:jc w:val="both"/>
        <w:rPr>
          <w:rFonts w:eastAsia="Times New Roman"/>
          <w:szCs w:val="24"/>
        </w:rPr>
      </w:pPr>
      <w:r>
        <w:rPr>
          <w:rFonts w:eastAsia="Times New Roman"/>
          <w:szCs w:val="24"/>
        </w:rPr>
        <w:t>Κύριε Πρόεδρε, το ΠΑΣΟΚ και η Δημοκρατική Συμπαράταξη πράγματι με επιμονή μί</w:t>
      </w:r>
      <w:r>
        <w:rPr>
          <w:rFonts w:eastAsia="Times New Roman"/>
          <w:szCs w:val="24"/>
        </w:rPr>
        <w:t xml:space="preserve">λησαν για την εθνική συνεννόηση και την επιδίωξη. Η Ελλάδα έχει ανάγκη από εθνική γραμμή για να τελειώσει οριστικά με τα μνημόνια, την ύφεση, την ανεργία και την </w:t>
      </w:r>
      <w:proofErr w:type="spellStart"/>
      <w:r>
        <w:rPr>
          <w:rFonts w:eastAsia="Times New Roman"/>
          <w:szCs w:val="24"/>
        </w:rPr>
        <w:t>υπερφορολόγηση</w:t>
      </w:r>
      <w:proofErr w:type="spellEnd"/>
      <w:r>
        <w:rPr>
          <w:rFonts w:eastAsia="Times New Roman"/>
          <w:szCs w:val="24"/>
        </w:rPr>
        <w:t xml:space="preserve">, για να τελειώσουμε με τα ασήκωτα βάρη που σηκώνει ο λαός. </w:t>
      </w:r>
    </w:p>
    <w:p w14:paraId="539FA552"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Δυστυχώς, παρά την </w:t>
      </w:r>
      <w:r>
        <w:rPr>
          <w:rFonts w:eastAsia="Times New Roman"/>
          <w:szCs w:val="24"/>
        </w:rPr>
        <w:t xml:space="preserve">επιμονή αποδείχθηκε μέχρι σήμερα ότι μιλούσαμε σε </w:t>
      </w:r>
      <w:proofErr w:type="spellStart"/>
      <w:r>
        <w:rPr>
          <w:rFonts w:eastAsia="Times New Roman"/>
          <w:szCs w:val="24"/>
        </w:rPr>
        <w:t>ώτα</w:t>
      </w:r>
      <w:proofErr w:type="spellEnd"/>
      <w:r>
        <w:rPr>
          <w:rFonts w:eastAsia="Times New Roman"/>
          <w:szCs w:val="24"/>
        </w:rPr>
        <w:t xml:space="preserve"> μη ακουόντων. Οι πολίτες, όμως, δεν ήταν το ίδιο με την κυβέρνηση, ακούν και καθημερινά έχουμε αλλαγή των πολιτικών συσχετισμών και αργά ή γρήγορα αυτοί οι συσχετισμοί θα αποτυπωθούν και σε εκλογικό απο</w:t>
      </w:r>
      <w:r>
        <w:rPr>
          <w:rFonts w:eastAsia="Times New Roman"/>
          <w:szCs w:val="24"/>
        </w:rPr>
        <w:t>τέλεσμα</w:t>
      </w:r>
    </w:p>
    <w:p w14:paraId="539FA553" w14:textId="77777777" w:rsidR="009E4222" w:rsidRDefault="00AC15E4">
      <w:pPr>
        <w:spacing w:line="600" w:lineRule="auto"/>
        <w:ind w:firstLine="720"/>
        <w:jc w:val="both"/>
        <w:rPr>
          <w:rFonts w:eastAsia="Times New Roman"/>
          <w:szCs w:val="24"/>
        </w:rPr>
      </w:pPr>
      <w:r>
        <w:rPr>
          <w:rFonts w:eastAsia="Times New Roman"/>
          <w:szCs w:val="24"/>
        </w:rPr>
        <w:t>Ευχαριστούμε, κύριε Πρόεδρε.</w:t>
      </w:r>
    </w:p>
    <w:p w14:paraId="539FA554" w14:textId="77777777" w:rsidR="009E4222" w:rsidRDefault="00AC15E4">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ΠΑΣΟΚ-ΔΗΜΑΡ)</w:t>
      </w:r>
    </w:p>
    <w:p w14:paraId="539FA555"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Θα μιλήσουν οι Βουλευτές...</w:t>
      </w:r>
    </w:p>
    <w:p w14:paraId="539FA556"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Κύριε Πρόεδρε, θα ήθελα τον λόγο επί της νομο</w:t>
      </w:r>
      <w:r>
        <w:rPr>
          <w:rFonts w:eastAsia="Times New Roman" w:cs="Times New Roman"/>
          <w:szCs w:val="24"/>
        </w:rPr>
        <w:t>τεχνικής βελτίωσης;</w:t>
      </w:r>
    </w:p>
    <w:p w14:paraId="539FA557"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 για ένα λεπτό.</w:t>
      </w:r>
    </w:p>
    <w:p w14:paraId="539FA55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539FA55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τα βασικά έχουν </w:t>
      </w:r>
      <w:proofErr w:type="spellStart"/>
      <w:r>
        <w:rPr>
          <w:rFonts w:eastAsia="Times New Roman" w:cs="Times New Roman"/>
          <w:szCs w:val="24"/>
        </w:rPr>
        <w:t>περιγραφεί</w:t>
      </w:r>
      <w:proofErr w:type="spellEnd"/>
      <w:r>
        <w:rPr>
          <w:rFonts w:eastAsia="Times New Roman" w:cs="Times New Roman"/>
          <w:szCs w:val="24"/>
        </w:rPr>
        <w:t>. Διαβάζω ότι στην αρχή της παραγράφου 3 του άρθρου 2</w:t>
      </w:r>
      <w:r>
        <w:rPr>
          <w:rFonts w:eastAsia="Times New Roman" w:cs="Times New Roman"/>
          <w:szCs w:val="24"/>
        </w:rPr>
        <w:t>,</w:t>
      </w:r>
      <w:r>
        <w:rPr>
          <w:rFonts w:eastAsia="Times New Roman" w:cs="Times New Roman"/>
          <w:szCs w:val="24"/>
        </w:rPr>
        <w:t xml:space="preserve"> προστίθεται η φράση</w:t>
      </w:r>
      <w:r>
        <w:rPr>
          <w:rFonts w:eastAsia="Times New Roman" w:cs="Times New Roman"/>
          <w:szCs w:val="24"/>
        </w:rPr>
        <w:t>:</w:t>
      </w:r>
      <w:r>
        <w:rPr>
          <w:rFonts w:eastAsia="Times New Roman" w:cs="Times New Roman"/>
          <w:szCs w:val="24"/>
        </w:rPr>
        <w:t xml:space="preserve"> «…με τ</w:t>
      </w:r>
      <w:r>
        <w:rPr>
          <w:rFonts w:eastAsia="Times New Roman" w:cs="Times New Roman"/>
          <w:szCs w:val="24"/>
        </w:rPr>
        <w:t>ην επιφύλαξη των περιορισμών που προκύπτουν από το Σύνταγμα και της υποχρεωτικής συμμόρφωσης στις δικαστικές αποφάσεις». Αυτό σημαίνει, σε απλά ελληνικά, ότι την ημέρα έχει φως και το βράδυ έχει σκοτάδι. Πρόκειται περί πλήρους γελοιοποίησης της νομοθετικής</w:t>
      </w:r>
      <w:r>
        <w:rPr>
          <w:rFonts w:eastAsia="Times New Roman" w:cs="Times New Roman"/>
          <w:szCs w:val="24"/>
        </w:rPr>
        <w:t xml:space="preserve"> λειτουργίας. </w:t>
      </w:r>
    </w:p>
    <w:p w14:paraId="539FA55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ήθελα να ακούσω αν τον κ. Τσιρώνη και τους Οικολόγο</w:t>
      </w:r>
      <w:r>
        <w:rPr>
          <w:rFonts w:eastAsia="Times New Roman" w:cs="Times New Roman"/>
          <w:szCs w:val="24"/>
        </w:rPr>
        <w:t>υς</w:t>
      </w:r>
      <w:r>
        <w:rPr>
          <w:rFonts w:eastAsia="Times New Roman" w:cs="Times New Roman"/>
          <w:szCs w:val="24"/>
        </w:rPr>
        <w:t xml:space="preserve"> του -που κατάπιαν, κατά τα άλλα, τον λιγνίτη και έδειχναν να πνίγονται σε ένα ποτήρι νερό- πραγματικά τους ικανοποιεί αυτή η δήλωση -με τη διευκρίνιση που ξέρουμε όλοι εδώ- ότι η αιτιο</w:t>
      </w:r>
      <w:r>
        <w:rPr>
          <w:rFonts w:eastAsia="Times New Roman" w:cs="Times New Roman"/>
          <w:szCs w:val="24"/>
        </w:rPr>
        <w:t>λογική έκθεση ιδεών που συμπληρώνει αυτήν την τροπολογία δεν έχει καμ</w:t>
      </w:r>
      <w:r>
        <w:rPr>
          <w:rFonts w:eastAsia="Times New Roman" w:cs="Times New Roman"/>
          <w:szCs w:val="24"/>
        </w:rPr>
        <w:t>μ</w:t>
      </w:r>
      <w:r>
        <w:rPr>
          <w:rFonts w:eastAsia="Times New Roman" w:cs="Times New Roman"/>
          <w:szCs w:val="24"/>
        </w:rPr>
        <w:t>ία, μα κα</w:t>
      </w:r>
      <w:r>
        <w:rPr>
          <w:rFonts w:eastAsia="Times New Roman" w:cs="Times New Roman"/>
          <w:szCs w:val="24"/>
        </w:rPr>
        <w:t>μ</w:t>
      </w:r>
      <w:r>
        <w:rPr>
          <w:rFonts w:eastAsia="Times New Roman" w:cs="Times New Roman"/>
          <w:szCs w:val="24"/>
        </w:rPr>
        <w:t xml:space="preserve">μία αξία από τη στιγμή που αυτό εδώ είναι ουσιαστικά ταυτολογία χωρίς κανένα νόημα. </w:t>
      </w:r>
    </w:p>
    <w:p w14:paraId="539FA55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Πραγματικά περιμένω να ακούσω τις τοποθετήσεις των Οικολόγων. </w:t>
      </w:r>
    </w:p>
    <w:p w14:paraId="539FA55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Ξαναλέω ακόμα μια φορά το εξ</w:t>
      </w:r>
      <w:r>
        <w:rPr>
          <w:rFonts w:eastAsia="Times New Roman" w:cs="Times New Roman"/>
          <w:szCs w:val="24"/>
        </w:rPr>
        <w:t xml:space="preserve">ής: Αυτό είναι πρωτοφανές. Δεν νομοθετούμε αυτονόητα ούτε ταυτολογίες. Δεν υπάρχει τίποτα που να έχει σημασία και αξία εδώ. </w:t>
      </w:r>
    </w:p>
    <w:p w14:paraId="539FA55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τον κ. </w:t>
      </w:r>
      <w:proofErr w:type="spellStart"/>
      <w:r>
        <w:rPr>
          <w:rFonts w:eastAsia="Times New Roman" w:cs="Times New Roman"/>
          <w:szCs w:val="24"/>
        </w:rPr>
        <w:t>Μπαργιώτα</w:t>
      </w:r>
      <w:proofErr w:type="spellEnd"/>
      <w:r>
        <w:rPr>
          <w:rFonts w:eastAsia="Times New Roman" w:cs="Times New Roman"/>
          <w:szCs w:val="24"/>
        </w:rPr>
        <w:t xml:space="preserve">. </w:t>
      </w:r>
    </w:p>
    <w:p w14:paraId="539FA55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Τον λόγο έχει η Πρόεδρος της Δημοκρατικής Συμπαράταξης ΠΑΣΟΚ – ΔΗΜΑΡ κ. Φωτεινή Γεννηματά. </w:t>
      </w:r>
    </w:p>
    <w:p w14:paraId="539FA55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ΠΑΣΟΚ-ΔΗΜΑΡ): </w:t>
      </w:r>
      <w:r>
        <w:rPr>
          <w:rFonts w:eastAsia="Times New Roman" w:cs="Times New Roman"/>
          <w:szCs w:val="24"/>
        </w:rPr>
        <w:t>Ευχαριστώ πολύ, κύριε Πρόεδρε.</w:t>
      </w:r>
    </w:p>
    <w:p w14:paraId="539FA56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χώρα πορεύεται χωρίς εθ</w:t>
      </w:r>
      <w:r>
        <w:rPr>
          <w:rFonts w:eastAsia="Times New Roman" w:cs="Times New Roman"/>
          <w:szCs w:val="24"/>
        </w:rPr>
        <w:t xml:space="preserve">νικό σχέδιο, χωρίς εθνική γραμμή. Η Κυβέρνηση τρέχει πίσω από τα γεγονότα και αυτοσχεδιάζει. Οι ιδεοληπτικές της εμμονές την οδήγησαν σε μια ανελέητη </w:t>
      </w:r>
      <w:proofErr w:type="spellStart"/>
      <w:r>
        <w:rPr>
          <w:rFonts w:eastAsia="Times New Roman" w:cs="Times New Roman"/>
          <w:szCs w:val="24"/>
        </w:rPr>
        <w:t>φοροεπιδρομή</w:t>
      </w:r>
      <w:proofErr w:type="spellEnd"/>
      <w:r>
        <w:rPr>
          <w:rFonts w:eastAsia="Times New Roman" w:cs="Times New Roman"/>
          <w:szCs w:val="24"/>
        </w:rPr>
        <w:t xml:space="preserve"> που βαλτώνει την οικονομία, παρατείνει την ύφεση και είναι επώδυνη για όλους. </w:t>
      </w:r>
    </w:p>
    <w:p w14:paraId="539FA56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Σήμερα είναι π</w:t>
      </w:r>
      <w:r>
        <w:rPr>
          <w:rFonts w:eastAsia="Times New Roman" w:cs="Times New Roman"/>
          <w:szCs w:val="24"/>
        </w:rPr>
        <w:t xml:space="preserve">άρα πολύ δύσκολη η καθημερινότητα κάθε ελληνικής οικογένειας που ζει μέσα στην απόγνωση, στο άγχος και στην ανασφάλεια. Το βιοτικό επίπεδο των Ελλήνων υποχωρεί καθημερινά. Και, βέβαια, η ελληνική οικονομία χάνει το δυναμισμό της μέρα με τη μέρα. </w:t>
      </w:r>
    </w:p>
    <w:p w14:paraId="539FA56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Έξι χρόνι</w:t>
      </w:r>
      <w:r>
        <w:rPr>
          <w:rFonts w:eastAsia="Times New Roman" w:cs="Times New Roman"/>
          <w:szCs w:val="24"/>
        </w:rPr>
        <w:t>α θυσιών έχουν χαθεί και ο χρόνος φαίνεται να ξεκινά από το μηδέν σε μια κοινωνία που, όμως, κυρίες και κύριοι Βουλευτές, δεν έχει άλλες αντοχές και άλλες ανοχές. Και οι μόνοι που φαίνεται ότι δεν καταλαβαίνουν τι ακριβώς συμβαίνει, είναι ο Πρωθυπουργός κα</w:t>
      </w:r>
      <w:r>
        <w:rPr>
          <w:rFonts w:eastAsia="Times New Roman" w:cs="Times New Roman"/>
          <w:szCs w:val="24"/>
        </w:rPr>
        <w:t xml:space="preserve">ι η Κυβέρνησή του. Αυτοί εκεί, το βιολί τους! Μας παρουσιάζουν μια εικονική πραγματικότητα, μια κατάσταση που δεν έχει σχέση με την καθημερινότητα και τα προβλήματα που αντιμετωπίζουν οι Έλληνες πολίτες. </w:t>
      </w:r>
    </w:p>
    <w:p w14:paraId="539FA56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Όμως δυστυχώς, τα αδιέξοδα είναι εδώ, πιο δύσκολα κ</w:t>
      </w:r>
      <w:r>
        <w:rPr>
          <w:rFonts w:eastAsia="Times New Roman" w:cs="Times New Roman"/>
          <w:szCs w:val="24"/>
        </w:rPr>
        <w:t xml:space="preserve">αι πιο σκοτεινά από το προηγούμενο διάστημα. Γι’ αυτό η Κυβέρνηση μπροστά σ’ αυτά τα αδιέξοδα τι επιλέγει να κάνει; Μια στείρα πόλωση, διχαστική. Δηλητηριάζει την ελληνική κοινωνία. Αδυνατίζει τα λαϊκά αντισώματα για να αντιμετωπίσουν </w:t>
      </w:r>
      <w:r>
        <w:rPr>
          <w:rFonts w:eastAsia="Times New Roman" w:cs="Times New Roman"/>
          <w:szCs w:val="24"/>
        </w:rPr>
        <w:lastRenderedPageBreak/>
        <w:t>την κρίση. Διολισθαίν</w:t>
      </w:r>
      <w:r>
        <w:rPr>
          <w:rFonts w:eastAsia="Times New Roman" w:cs="Times New Roman"/>
          <w:szCs w:val="24"/>
        </w:rPr>
        <w:t xml:space="preserve">ει σε καθεστωτικές πρακτικές και λογικές, αντιπερισπασμούς που τελικά κάνουν κακό στη χώρα. </w:t>
      </w:r>
    </w:p>
    <w:p w14:paraId="539FA56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φούσκα, όμως, για την περίφημη «πρώτη φορά νομιμότητα στο τηλεοπτικό τοπίο» έσκασε στα χέρια τους. Οι σκελετοί που επιχειρήθηκε να κρυφτούν άρον άρον σε απόμερα </w:t>
      </w:r>
      <w:r>
        <w:rPr>
          <w:rFonts w:eastAsia="Times New Roman" w:cs="Times New Roman"/>
          <w:szCs w:val="24"/>
        </w:rPr>
        <w:t>βοσκοτόπια και τραπεζικές θυρίδες, είναι σε κοινή θέα. Νομίζετε ότι η απόσυρση του κ. Καλογρίτσα θα κλείσει το θέμα και θα πάτε παρακάτω. Δεν είναι έτσι. Νομίζετε ότι θα σβήσετε το αποτύπωμα του διαρρήκτη στην υπόθεση των τηλεοπτικών αδειών. Και εδώ κάνετε</w:t>
      </w:r>
      <w:r>
        <w:rPr>
          <w:rFonts w:eastAsia="Times New Roman" w:cs="Times New Roman"/>
          <w:szCs w:val="24"/>
        </w:rPr>
        <w:t xml:space="preserve"> λάθος, γιατί ο λαός αντιλαμβάνεται πολύ καλά τι συνέβη και δεν ξεχνά. </w:t>
      </w:r>
    </w:p>
    <w:p w14:paraId="539FA56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φανερό το τρίγωνο της διαπλοκής. Η σχέση ανάμεσα στην Κυβέρνηση, στον Καλογρίτσα και την Τράπεζα Αττικής. Η «ΣΥΡΙΖΑ </w:t>
      </w:r>
      <w:r>
        <w:rPr>
          <w:rFonts w:eastAsia="Times New Roman" w:cs="Times New Roman"/>
          <w:szCs w:val="24"/>
          <w:lang w:val="en-US"/>
        </w:rPr>
        <w:t>Bank</w:t>
      </w:r>
      <w:r>
        <w:rPr>
          <w:rFonts w:eastAsia="Times New Roman" w:cs="Times New Roman"/>
          <w:szCs w:val="24"/>
        </w:rPr>
        <w:t xml:space="preserve">» χρηματοδότησε τον εργολάβο για να κάνει το «ΣΥΡΙΖΑ </w:t>
      </w:r>
      <w:r>
        <w:rPr>
          <w:rFonts w:eastAsia="Times New Roman" w:cs="Times New Roman"/>
          <w:szCs w:val="24"/>
          <w:lang w:val="en-US"/>
        </w:rPr>
        <w:t>CHANN</w:t>
      </w:r>
      <w:r>
        <w:rPr>
          <w:rFonts w:eastAsia="Times New Roman" w:cs="Times New Roman"/>
          <w:szCs w:val="24"/>
          <w:lang w:val="en-US"/>
        </w:rPr>
        <w:t>EL</w:t>
      </w:r>
      <w:r>
        <w:rPr>
          <w:rFonts w:eastAsia="Times New Roman" w:cs="Times New Roman"/>
          <w:szCs w:val="24"/>
        </w:rPr>
        <w:t xml:space="preserve">», με φυσικούς αυτουργούς και ενορχηστρωτές τον κ. </w:t>
      </w:r>
      <w:proofErr w:type="spellStart"/>
      <w:r>
        <w:rPr>
          <w:rFonts w:eastAsia="Times New Roman" w:cs="Times New Roman"/>
          <w:szCs w:val="24"/>
        </w:rPr>
        <w:t>Σπίρτζη</w:t>
      </w:r>
      <w:proofErr w:type="spellEnd"/>
      <w:r>
        <w:rPr>
          <w:rFonts w:eastAsia="Times New Roman" w:cs="Times New Roman"/>
          <w:szCs w:val="24"/>
        </w:rPr>
        <w:t xml:space="preserve"> και τον κ. Παππά. Όμως να μην γελιόμαστε. Την ηθική και πολιτική ευθύνη την έχει ο Πρωθυπουργός, κ. Τσίπρας. </w:t>
      </w:r>
    </w:p>
    <w:p w14:paraId="539FA566" w14:textId="77777777" w:rsidR="009E4222" w:rsidRDefault="00AC15E4">
      <w:pPr>
        <w:spacing w:line="600" w:lineRule="auto"/>
        <w:ind w:firstLine="720"/>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39FA567" w14:textId="77777777" w:rsidR="009E4222" w:rsidRDefault="00AC15E4">
      <w:pPr>
        <w:spacing w:line="600" w:lineRule="auto"/>
        <w:ind w:firstLine="720"/>
        <w:jc w:val="both"/>
        <w:rPr>
          <w:rFonts w:eastAsia="Times New Roman"/>
          <w:szCs w:val="24"/>
        </w:rPr>
      </w:pPr>
      <w:r>
        <w:rPr>
          <w:rFonts w:eastAsia="Times New Roman"/>
          <w:szCs w:val="24"/>
        </w:rPr>
        <w:t xml:space="preserve">Κυρίες και κύριοι Βουλευτές, πολιτικά, ηθικά και νομικά ο διαγωνισμός έχει καταρρεύσει και τώρα είναι η ώρα του </w:t>
      </w:r>
      <w:r>
        <w:rPr>
          <w:rFonts w:eastAsia="Times New Roman"/>
          <w:szCs w:val="24"/>
        </w:rPr>
        <w:t>ε</w:t>
      </w:r>
      <w:r>
        <w:rPr>
          <w:rFonts w:eastAsia="Times New Roman"/>
          <w:szCs w:val="24"/>
        </w:rPr>
        <w:t xml:space="preserve">ισαγγελέα. Αναρωτιόμαστε εδώ και πολλές μέρες, όμως, για το εξής: Υπάρχει </w:t>
      </w:r>
      <w:r>
        <w:rPr>
          <w:rFonts w:eastAsia="Times New Roman"/>
          <w:szCs w:val="24"/>
        </w:rPr>
        <w:t>ε</w:t>
      </w:r>
      <w:r>
        <w:rPr>
          <w:rFonts w:eastAsia="Times New Roman"/>
          <w:szCs w:val="24"/>
        </w:rPr>
        <w:t xml:space="preserve">ισαγγελέας σε αυτόν τον τόπο; </w:t>
      </w:r>
    </w:p>
    <w:p w14:paraId="539FA568" w14:textId="77777777" w:rsidR="009E4222" w:rsidRDefault="00AC15E4">
      <w:pPr>
        <w:spacing w:line="600" w:lineRule="auto"/>
        <w:ind w:firstLine="720"/>
        <w:jc w:val="both"/>
        <w:rPr>
          <w:rFonts w:eastAsia="Times New Roman"/>
          <w:szCs w:val="24"/>
        </w:rPr>
      </w:pPr>
      <w:r>
        <w:rPr>
          <w:rFonts w:eastAsia="Times New Roman"/>
          <w:szCs w:val="24"/>
        </w:rPr>
        <w:t xml:space="preserve">Σε ό,τι αφορά το σχέδιο νόμου για τα </w:t>
      </w:r>
      <w:proofErr w:type="spellStart"/>
      <w:r>
        <w:rPr>
          <w:rFonts w:eastAsia="Times New Roman"/>
          <w:szCs w:val="24"/>
        </w:rPr>
        <w:t>προαπαιτούμενα</w:t>
      </w:r>
      <w:proofErr w:type="spellEnd"/>
      <w:r>
        <w:rPr>
          <w:rFonts w:eastAsia="Times New Roman"/>
          <w:szCs w:val="24"/>
        </w:rPr>
        <w:t xml:space="preserve"> της ενδιάμεσης αξιολόγησης, το μόνο που έχω να πω είναι ότι είμαστε στο ίδιο έργο θεατές. Για μια ακόμα φορά η Κυβέρνηση έχασε πολύτιμο χρόνο </w:t>
      </w:r>
      <w:r>
        <w:rPr>
          <w:rFonts w:eastAsia="Times New Roman"/>
          <w:szCs w:val="24"/>
        </w:rPr>
        <w:lastRenderedPageBreak/>
        <w:t xml:space="preserve">και για την κοινωνία και για την οικονομία κι έρχεται τώρα, άρον άρον, πανικόβλητη, στο παρά πέντε </w:t>
      </w:r>
      <w:r>
        <w:rPr>
          <w:rFonts w:eastAsia="Times New Roman"/>
          <w:szCs w:val="24"/>
        </w:rPr>
        <w:t xml:space="preserve">κυριολεκτικά, οπισθοχωρώντας, να ακυρώσει τον εαυτό της.  </w:t>
      </w:r>
    </w:p>
    <w:p w14:paraId="539FA569" w14:textId="77777777" w:rsidR="009E4222" w:rsidRDefault="00AC15E4">
      <w:pPr>
        <w:spacing w:line="600" w:lineRule="auto"/>
        <w:ind w:firstLine="720"/>
        <w:jc w:val="both"/>
        <w:rPr>
          <w:rFonts w:eastAsia="Times New Roman"/>
          <w:szCs w:val="24"/>
        </w:rPr>
      </w:pPr>
      <w:r>
        <w:rPr>
          <w:rFonts w:eastAsia="Times New Roman"/>
          <w:szCs w:val="24"/>
        </w:rPr>
        <w:t>Και τι αποκαλύπτεται σήμερα; Αποκαλύπτεται άλλη μία εξαπάτηση των Ελλήνων πολιτών. Τι έλεγαν τον Μάιο; Τον Μάιο η Κυβέρνηση, ο Πρωθυπουργός και ο Υπουργός Εργασίας δεσμεύθηκαν ότι οι νέοι επιστήμον</w:t>
      </w:r>
      <w:r>
        <w:rPr>
          <w:rFonts w:eastAsia="Times New Roman"/>
          <w:szCs w:val="24"/>
        </w:rPr>
        <w:t xml:space="preserve">ες, γιατροί, μηχανικοί, οικονομολόγοι, αλλά και οι αγρότες, θα πληρώνουν σημαντικά λιγότερες εισφορές </w:t>
      </w:r>
      <w:r>
        <w:rPr>
          <w:rFonts w:eastAsia="Times New Roman"/>
          <w:szCs w:val="24"/>
        </w:rPr>
        <w:t>υ</w:t>
      </w:r>
      <w:r>
        <w:rPr>
          <w:rFonts w:eastAsia="Times New Roman"/>
          <w:szCs w:val="24"/>
        </w:rPr>
        <w:t>γείας για πέντε χρόνια, για να μπορέσουν να στηριχθούν στα πρώτα τους επαγγελματικά βήματα. Τους εξαπάτησαν. Σήμερα, οι Βουλευτές των ΣΥΡΙΖΑ-ΑΝΕΛ, με την</w:t>
      </w:r>
      <w:r>
        <w:rPr>
          <w:rFonts w:eastAsia="Times New Roman"/>
          <w:szCs w:val="24"/>
        </w:rPr>
        <w:t xml:space="preserve"> ψήφο τους, υποχρεώνουν τους νέους επιστήμονες να πληρώσουν το 6,9</w:t>
      </w:r>
      <w:r>
        <w:rPr>
          <w:rFonts w:eastAsia="Times New Roman"/>
          <w:szCs w:val="24"/>
        </w:rPr>
        <w:t>%</w:t>
      </w:r>
      <w:r>
        <w:rPr>
          <w:rFonts w:eastAsia="Times New Roman"/>
          <w:szCs w:val="24"/>
        </w:rPr>
        <w:t xml:space="preserve"> του εισοδήματός τους, από 1-1-2017 και τους αγρότες πολύ περισσότερο. </w:t>
      </w:r>
    </w:p>
    <w:p w14:paraId="539FA56A" w14:textId="77777777" w:rsidR="009E4222" w:rsidRDefault="00AC15E4">
      <w:pPr>
        <w:spacing w:line="600" w:lineRule="auto"/>
        <w:ind w:firstLine="720"/>
        <w:jc w:val="both"/>
        <w:rPr>
          <w:rFonts w:eastAsia="Times New Roman"/>
          <w:szCs w:val="24"/>
        </w:rPr>
      </w:pPr>
      <w:r>
        <w:rPr>
          <w:rFonts w:eastAsia="Times New Roman"/>
          <w:szCs w:val="24"/>
        </w:rPr>
        <w:t>Τον Μάιο η Κυβέρνηση δεσμεύθηκε, ακόμα, ότι οι ιδιοκτήτες μικρών τουριστικών καταλυμάτων, στα χωριά με λίγους κατοίκο</w:t>
      </w:r>
      <w:r>
        <w:rPr>
          <w:rFonts w:eastAsia="Times New Roman"/>
          <w:szCs w:val="24"/>
        </w:rPr>
        <w:t xml:space="preserve">υς, θα ασφαλίζονται στον ΟΓΑ κι όχι στον ΟΑΕΕ. Τους εξαπάτησε κι αυτούς. </w:t>
      </w:r>
      <w:r>
        <w:rPr>
          <w:rFonts w:eastAsia="Times New Roman"/>
          <w:szCs w:val="24"/>
        </w:rPr>
        <w:lastRenderedPageBreak/>
        <w:t xml:space="preserve">Σήμερα οι Βουλευτές ΣΥΡΙΖΑ-ΑΝΕΛ θα ψηφίσουν δύο χιλιάδες </w:t>
      </w:r>
      <w:proofErr w:type="spellStart"/>
      <w:r>
        <w:rPr>
          <w:rFonts w:eastAsia="Times New Roman"/>
          <w:szCs w:val="24"/>
        </w:rPr>
        <w:t>μικροξενοδόχοι</w:t>
      </w:r>
      <w:proofErr w:type="spellEnd"/>
      <w:r>
        <w:rPr>
          <w:rFonts w:eastAsia="Times New Roman"/>
          <w:szCs w:val="24"/>
        </w:rPr>
        <w:t xml:space="preserve"> και χίλιοι πεντακόσιοι ιδιοκτήτες ξενώνων στην ελληνική περιφέρεια να καταβάλουν από 1-1-2017 για σύνταξη-περίθ</w:t>
      </w:r>
      <w:r>
        <w:rPr>
          <w:rFonts w:eastAsia="Times New Roman"/>
          <w:szCs w:val="24"/>
        </w:rPr>
        <w:t xml:space="preserve">αλψη περίπου το 27% του καθαρού φορολογητέου εισοδήματός τους. </w:t>
      </w:r>
    </w:p>
    <w:p w14:paraId="539FA56B" w14:textId="77777777" w:rsidR="009E4222" w:rsidRDefault="00AC15E4">
      <w:pPr>
        <w:spacing w:line="600" w:lineRule="auto"/>
        <w:ind w:firstLine="720"/>
        <w:jc w:val="both"/>
        <w:rPr>
          <w:rFonts w:eastAsia="Times New Roman"/>
          <w:szCs w:val="24"/>
        </w:rPr>
      </w:pPr>
      <w:r>
        <w:rPr>
          <w:rFonts w:eastAsia="Times New Roman"/>
          <w:szCs w:val="24"/>
        </w:rPr>
        <w:t xml:space="preserve">Τον Μάιο -γιατί δεν σταματάμε εδώ- η Κυβέρνηση δεσμεύθηκε ότι όλοι όσοι εξαγοράζουν εφάπαξ τα πλασματικά έτη που δικαιούνται για συνταξιοδότηση, θα έχουν έκπτωση 15%. </w:t>
      </w:r>
      <w:proofErr w:type="spellStart"/>
      <w:r>
        <w:rPr>
          <w:rFonts w:eastAsia="Times New Roman"/>
          <w:szCs w:val="24"/>
        </w:rPr>
        <w:t>Αμ</w:t>
      </w:r>
      <w:proofErr w:type="spellEnd"/>
      <w:r>
        <w:rPr>
          <w:rFonts w:eastAsia="Times New Roman"/>
          <w:szCs w:val="24"/>
        </w:rPr>
        <w:t xml:space="preserve"> δε! Εξαπατήθηκαν και α</w:t>
      </w:r>
      <w:r>
        <w:rPr>
          <w:rFonts w:eastAsia="Times New Roman"/>
          <w:szCs w:val="24"/>
        </w:rPr>
        <w:t xml:space="preserve">υτοί, γιατί σήμερα οι Βουλευτές των ΣΥΡΙΖΑ και ΑΝΕΛ θα ψηφίσουν η έκπτωση να γίνει 2% για κάθε έτος. </w:t>
      </w:r>
    </w:p>
    <w:p w14:paraId="539FA56C" w14:textId="77777777" w:rsidR="009E4222" w:rsidRDefault="00AC15E4">
      <w:pPr>
        <w:spacing w:line="600" w:lineRule="auto"/>
        <w:ind w:firstLine="720"/>
        <w:jc w:val="both"/>
        <w:rPr>
          <w:rFonts w:eastAsia="Times New Roman"/>
          <w:szCs w:val="24"/>
        </w:rPr>
      </w:pPr>
      <w:r>
        <w:rPr>
          <w:rFonts w:eastAsia="Times New Roman"/>
          <w:szCs w:val="24"/>
        </w:rPr>
        <w:t xml:space="preserve">Την ίδια στιγμή, δυστυχώς, και όπως το είχαμε προβλέψει, ο νόμος </w:t>
      </w:r>
      <w:proofErr w:type="spellStart"/>
      <w:r>
        <w:rPr>
          <w:rFonts w:eastAsia="Times New Roman"/>
          <w:szCs w:val="24"/>
        </w:rPr>
        <w:t>Κατρούγκαλου</w:t>
      </w:r>
      <w:proofErr w:type="spellEnd"/>
      <w:r>
        <w:rPr>
          <w:rFonts w:eastAsia="Times New Roman"/>
          <w:szCs w:val="24"/>
        </w:rPr>
        <w:t xml:space="preserve"> οδηγεί το ασφαλιστικό σε νέο αδιέξοδο. Τα αυξημένα ελλείμματα οδηγούν σε νέε</w:t>
      </w:r>
      <w:r>
        <w:rPr>
          <w:rFonts w:eastAsia="Times New Roman"/>
          <w:szCs w:val="24"/>
        </w:rPr>
        <w:t xml:space="preserve">ς σκέψεις να βάλουν και πάλι χέρι -όπως έλεγαν πριν από λίγο καιρό- στον ΑΚΑΓΕ, στον κουμπαρά, δηλαδή, που έχει φτιαχτεί για την ασφάλεια των επόμενων γενιών. </w:t>
      </w:r>
    </w:p>
    <w:p w14:paraId="539FA56D"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Και το χειρότερο -γιατί δεν σταματάνε εδώ τα προβλήματα- είναι ότι η αποτυχία του νόμου </w:t>
      </w:r>
      <w:proofErr w:type="spellStart"/>
      <w:r>
        <w:rPr>
          <w:rFonts w:eastAsia="Times New Roman"/>
          <w:szCs w:val="24"/>
        </w:rPr>
        <w:t>Κατρούγκ</w:t>
      </w:r>
      <w:r>
        <w:rPr>
          <w:rFonts w:eastAsia="Times New Roman"/>
          <w:szCs w:val="24"/>
        </w:rPr>
        <w:t>αλου</w:t>
      </w:r>
      <w:proofErr w:type="spellEnd"/>
      <w:r>
        <w:rPr>
          <w:rFonts w:eastAsia="Times New Roman"/>
          <w:szCs w:val="24"/>
        </w:rPr>
        <w:t xml:space="preserve"> ανοίγει τον δρόμο στο Διεθνές Νομισματικό Ταμείο να διατυπώσει ακραίες και απαράδεκτες αξιώσεις και για τις συντάξεις και για τα εργασιακά, που πρέπει κατηγορηματικά και άμεσα να απορριφθούν. </w:t>
      </w:r>
    </w:p>
    <w:p w14:paraId="539FA56E" w14:textId="77777777" w:rsidR="009E4222" w:rsidRDefault="00AC15E4">
      <w:pPr>
        <w:spacing w:line="600" w:lineRule="auto"/>
        <w:ind w:firstLine="720"/>
        <w:jc w:val="both"/>
        <w:rPr>
          <w:rFonts w:eastAsia="Times New Roman"/>
          <w:szCs w:val="24"/>
        </w:rPr>
      </w:pPr>
      <w:r>
        <w:rPr>
          <w:rFonts w:eastAsia="Times New Roman"/>
          <w:szCs w:val="24"/>
        </w:rPr>
        <w:t>Η εξαπάτηση, όμως, κυρίες και κύριοι Βουλευτές, δεν σταματ</w:t>
      </w:r>
      <w:r>
        <w:rPr>
          <w:rFonts w:eastAsia="Times New Roman"/>
          <w:szCs w:val="24"/>
        </w:rPr>
        <w:t xml:space="preserve">ά στο ασφαλιστικό. Το Μάιο η Κυβέρνηση διακήρυξε, ακόμα, ότι δεν θα παραδώσει στο </w:t>
      </w:r>
      <w:proofErr w:type="spellStart"/>
      <w:r>
        <w:rPr>
          <w:rFonts w:eastAsia="Times New Roman"/>
          <w:szCs w:val="24"/>
        </w:rPr>
        <w:t>υ</w:t>
      </w:r>
      <w:r>
        <w:rPr>
          <w:rFonts w:eastAsia="Times New Roman"/>
          <w:szCs w:val="24"/>
        </w:rPr>
        <w:t>περταμείο</w:t>
      </w:r>
      <w:proofErr w:type="spellEnd"/>
      <w:r>
        <w:rPr>
          <w:rFonts w:eastAsia="Times New Roman"/>
          <w:szCs w:val="24"/>
        </w:rPr>
        <w:t>, στον έλεγχο, δηλαδή, των δανειστών, τη ΔΕΗ, τις δημόσιες επιχειρήσεις ύδρευσης και τ</w:t>
      </w:r>
      <w:r>
        <w:rPr>
          <w:rFonts w:eastAsia="Times New Roman"/>
          <w:szCs w:val="24"/>
        </w:rPr>
        <w:t>ην</w:t>
      </w:r>
      <w:r>
        <w:rPr>
          <w:rFonts w:eastAsia="Times New Roman"/>
          <w:szCs w:val="24"/>
        </w:rPr>
        <w:t xml:space="preserve"> </w:t>
      </w:r>
      <w:r>
        <w:rPr>
          <w:rFonts w:eastAsia="Times New Roman"/>
          <w:szCs w:val="24"/>
        </w:rPr>
        <w:t>«ΑΤΤΙΚΟ ΜΕΤΡΟ Α.Ε.»</w:t>
      </w:r>
      <w:r>
        <w:rPr>
          <w:rFonts w:eastAsia="Times New Roman"/>
          <w:szCs w:val="24"/>
        </w:rPr>
        <w:t xml:space="preserve">. Προφανώς, έλεγε ψέματα. Γιατί σήμερα οι Βουλευτές των </w:t>
      </w:r>
      <w:r>
        <w:rPr>
          <w:rFonts w:eastAsia="Times New Roman"/>
          <w:szCs w:val="24"/>
        </w:rPr>
        <w:t xml:space="preserve">ΣΥΡΙΖΑ και ΑΝΕΛ θα ψηφίσουν η ΕΥΔΑΠ, η ΕΥΑΘ, η ΕΛΒΟ και </w:t>
      </w:r>
      <w:r>
        <w:rPr>
          <w:rFonts w:eastAsia="Times New Roman"/>
          <w:szCs w:val="24"/>
        </w:rPr>
        <w:t>η</w:t>
      </w:r>
      <w:r>
        <w:rPr>
          <w:rFonts w:eastAsia="Times New Roman"/>
          <w:szCs w:val="24"/>
        </w:rPr>
        <w:t xml:space="preserve"> </w:t>
      </w:r>
      <w:r>
        <w:rPr>
          <w:rFonts w:eastAsia="Times New Roman"/>
          <w:szCs w:val="24"/>
        </w:rPr>
        <w:t>«ΑΤΤΙΚΟ ΜΕΤΡΟ Α.Ε.»</w:t>
      </w:r>
      <w:r>
        <w:rPr>
          <w:rFonts w:eastAsia="Times New Roman"/>
          <w:szCs w:val="24"/>
        </w:rPr>
        <w:t xml:space="preserve"> να παραδοθούν στο ελεγχόμενο από τους δανειστές και την τρόικα </w:t>
      </w:r>
      <w:proofErr w:type="spellStart"/>
      <w:r>
        <w:rPr>
          <w:rFonts w:eastAsia="Times New Roman"/>
          <w:szCs w:val="24"/>
        </w:rPr>
        <w:t>υ</w:t>
      </w:r>
      <w:r>
        <w:rPr>
          <w:rFonts w:eastAsia="Times New Roman"/>
          <w:szCs w:val="24"/>
        </w:rPr>
        <w:t>περταμείο</w:t>
      </w:r>
      <w:proofErr w:type="spellEnd"/>
      <w:r>
        <w:rPr>
          <w:rFonts w:eastAsia="Times New Roman"/>
          <w:szCs w:val="24"/>
        </w:rPr>
        <w:t xml:space="preserve"> τουλάχιστον για ενενήντα εννέα</w:t>
      </w:r>
      <w:r>
        <w:rPr>
          <w:rFonts w:eastAsia="Times New Roman"/>
          <w:szCs w:val="24"/>
        </w:rPr>
        <w:t xml:space="preserve"> χρόνια</w:t>
      </w:r>
      <w:r>
        <w:rPr>
          <w:rFonts w:eastAsia="Times New Roman"/>
          <w:szCs w:val="24"/>
        </w:rPr>
        <w:t>, με δικαίωμα πώλησης, ασφυκτικό έλεγχο των διοικήσεων, των τιμολογ</w:t>
      </w:r>
      <w:r>
        <w:rPr>
          <w:rFonts w:eastAsia="Times New Roman"/>
          <w:szCs w:val="24"/>
        </w:rPr>
        <w:t xml:space="preserve">ίων προς τους πελάτες και των επενδύσεών τους και, φυσικά, με δυνατότητα αρνητικών παρεμβάσεων σε ζητήματα που αφορούν το προσωπικό. </w:t>
      </w:r>
    </w:p>
    <w:p w14:paraId="539FA56F" w14:textId="77777777" w:rsidR="009E4222" w:rsidRDefault="00AC15E4">
      <w:pPr>
        <w:spacing w:line="600" w:lineRule="auto"/>
        <w:ind w:firstLine="720"/>
        <w:jc w:val="both"/>
        <w:rPr>
          <w:rFonts w:eastAsia="Times New Roman"/>
          <w:szCs w:val="24"/>
        </w:rPr>
      </w:pPr>
      <w:r>
        <w:rPr>
          <w:rFonts w:eastAsia="Times New Roman"/>
          <w:szCs w:val="24"/>
        </w:rPr>
        <w:lastRenderedPageBreak/>
        <w:t>Η δική μας θέση είναι σαφής. Είμαστε αντίθετοι στην ιδιωτικοποίηση στον πυρήνα των δημοσίων αγαθών. Και χαρακτηριστικό παρ</w:t>
      </w:r>
      <w:r>
        <w:rPr>
          <w:rFonts w:eastAsia="Times New Roman"/>
          <w:szCs w:val="24"/>
        </w:rPr>
        <w:t xml:space="preserve">άδειγμα είναι αυτό του νερού. Είναι μία ξεκάθαρη θέση.  </w:t>
      </w:r>
    </w:p>
    <w:p w14:paraId="539FA570"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Σε ό,τι αφορά, δε, τη ΔΕΗ, παρά τα κροκοδείλια δάκρυα του κ. Σκουρλέτη, παραδίδετε το 34% των μετοχών. Όμως και ένα 17% ακόμα -προσέξτε το αυτό- πρόκειται σύντομα να πωληθεί μέσω του ΤΑΙΠΕΔ. Τι σημαί</w:t>
      </w:r>
      <w:r>
        <w:rPr>
          <w:rFonts w:eastAsia="Times New Roman"/>
          <w:szCs w:val="24"/>
        </w:rPr>
        <w:t>νει αυτό; Σημαίνει απώλεια του δημοσίου ελέγχου στην επιχείρηση. Είναι ξεκάθαρο!</w:t>
      </w:r>
    </w:p>
    <w:p w14:paraId="539FA571"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Θέλω να εκφράσω εδώ την πολύ μεγάλη ανησυχία μας για την πορεία της ΔΕΗ και να επισημάνω τους κινδύνους στους οποίους οδηγείται με ευθύνη της Κυβέρνησης. Οι επιλογές της Κυβέρ</w:t>
      </w:r>
      <w:r>
        <w:rPr>
          <w:rFonts w:eastAsia="Times New Roman"/>
          <w:szCs w:val="24"/>
        </w:rPr>
        <w:t>νησης συρρικνώνουν την παραγωγή και τη βάση των πελατών της ΔΕΗ κατά 50% χωρίς κανένα απολύτως αντάλλαγμα για την επιχείρηση, σύμφωνα με το μνημόνιο Τσίπρα που υπογράφτηκε πέρυσι. Μειώνεται, έτσι, η παρέμβαση της ΔΕΗ στην αγορά ηλεκτρικής ενέργειας, αλλά π</w:t>
      </w:r>
      <w:r>
        <w:rPr>
          <w:rFonts w:eastAsia="Times New Roman"/>
          <w:szCs w:val="24"/>
        </w:rPr>
        <w:t xml:space="preserve">αραμένουν όλα τα βάρη στην επιχείρηση και, βεβαίως, η αδυναμία της να προβεί σε επενδύσεις. </w:t>
      </w:r>
    </w:p>
    <w:p w14:paraId="539FA572" w14:textId="77777777" w:rsidR="009E4222" w:rsidRDefault="00AC15E4">
      <w:pPr>
        <w:tabs>
          <w:tab w:val="left" w:pos="3695"/>
        </w:tabs>
        <w:spacing w:line="600" w:lineRule="auto"/>
        <w:jc w:val="both"/>
        <w:rPr>
          <w:rFonts w:eastAsia="Times New Roman"/>
          <w:szCs w:val="24"/>
        </w:rPr>
      </w:pPr>
      <w:r>
        <w:rPr>
          <w:rFonts w:eastAsia="Times New Roman"/>
          <w:szCs w:val="24"/>
        </w:rPr>
        <w:lastRenderedPageBreak/>
        <w:t xml:space="preserve">           Επίσης, επισημαίνω ότι μέσα σε ενάμιση χρόνο διακυβέρνησης ΣΥΡΙΖΑ- ΑΝΕΛ αυξήθηκαν τα χρέη των πολιτών προς αυτήν φτάνοντας τα 3 δισεκατομμύρια.</w:t>
      </w:r>
    </w:p>
    <w:p w14:paraId="539FA573"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Η Δημόσι</w:t>
      </w:r>
      <w:r>
        <w:rPr>
          <w:rFonts w:eastAsia="Times New Roman"/>
          <w:szCs w:val="24"/>
        </w:rPr>
        <w:t>α Επιχείρηση Ηλεκτρισμού οδηγείται σε διάλυση. Και η πολιτική ευθύνη γι’ αυτό έχει ονοματεπώνυμο: Αλέξης Τσίπρας. Δεν θα κρυφτεί πίσω από τον Υπουργό του. Ο Πρωθυπουργός, η Κυβέρνηση και οι Βουλευτές της, πρόθυμοι, υποταγμένοι και υπάκουοι στις πιο σκληρές</w:t>
      </w:r>
      <w:r>
        <w:rPr>
          <w:rFonts w:eastAsia="Times New Roman"/>
          <w:szCs w:val="24"/>
        </w:rPr>
        <w:t xml:space="preserve"> απαιτήσεις των δανειστών, με την ψήφο τους απόψε ολοκληρώνουν την παράδοση του εθνικού πλούτου στα ξένα συμφέροντα,  </w:t>
      </w:r>
    </w:p>
    <w:p w14:paraId="539FA574"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Και κάτι ακόμα που αφορά χιλιάδες ελληνικές οικογένειες: Κύριε Πρωθυπουργέ, ελπίζω από κάπου να ακούτε. Απεμπολήσατε, ναι ή όχι, το </w:t>
      </w:r>
      <w:r>
        <w:rPr>
          <w:rFonts w:eastAsia="Times New Roman"/>
          <w:szCs w:val="24"/>
        </w:rPr>
        <w:t xml:space="preserve">δικαίωμα των Ελλήνων δανειοληπτών να εξαγοράσουν το δάνειό τους πριν αυτό πουληθεί; Γιατί ο κ. </w:t>
      </w:r>
      <w:proofErr w:type="spellStart"/>
      <w:r>
        <w:rPr>
          <w:rFonts w:eastAsia="Times New Roman"/>
          <w:szCs w:val="24"/>
        </w:rPr>
        <w:t>Γιούνγκερ</w:t>
      </w:r>
      <w:proofErr w:type="spellEnd"/>
      <w:r>
        <w:rPr>
          <w:rFonts w:eastAsia="Times New Roman"/>
          <w:szCs w:val="24"/>
        </w:rPr>
        <w:t xml:space="preserve"> λέει ναι! Περιμένουμε ξεκάθαρες απαντήσεις. Θεωρώ αδιανόητο να έχει αφαιρεθεί από τους Έλληνες πολίτες, αυτούς που το έχουν πραγματικά ανάγκη -δεν μιλά</w:t>
      </w:r>
      <w:r>
        <w:rPr>
          <w:rFonts w:eastAsia="Times New Roman"/>
          <w:szCs w:val="24"/>
        </w:rPr>
        <w:t xml:space="preserve">ει </w:t>
      </w:r>
      <w:r>
        <w:rPr>
          <w:rFonts w:eastAsia="Times New Roman"/>
          <w:szCs w:val="24"/>
        </w:rPr>
        <w:lastRenderedPageBreak/>
        <w:t>κανένας για τους τζαμπατζήδες- ένα τέτοιο δικαίωμα με απόφαση, έγκριση ή συνενοχή της ελληνικής Κυβέρνησης.</w:t>
      </w:r>
    </w:p>
    <w:p w14:paraId="539FA57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39FA57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προστασία των οικονομικά ασθενέστερων είναι μείζον πολιτικό και ηθικ</w:t>
      </w:r>
      <w:r>
        <w:rPr>
          <w:rFonts w:eastAsia="Times New Roman" w:cs="Times New Roman"/>
          <w:szCs w:val="24"/>
        </w:rPr>
        <w:t>ό ζήτημα. Είναι δικαίωμα των Ελλήνων πολιτών, που προστατεύθηκε τα προηγούμενα χρόνια με πρωτοβουλία, με συγκεκριμένες αποφάσεις της παράταξής μας. Και ας προσπαθείτε να οικειοποιηθείτε τον νόμο Κατσέλη. Ήταν νόμος ΠΑΣΟΚ και προστάτευσε τους πιο αδύνατους.</w:t>
      </w:r>
      <w:r>
        <w:rPr>
          <w:rFonts w:eastAsia="Times New Roman" w:cs="Times New Roman"/>
          <w:szCs w:val="24"/>
        </w:rPr>
        <w:t xml:space="preserve"> </w:t>
      </w:r>
    </w:p>
    <w:p w14:paraId="539FA57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 αυτό ακριβώς το δικαίωμα η Δημοκρατική Συμπαράταξη θα συνεχίσει να αγωνίζεται και στο εσωτερικό αλλά και σε ευρωπαϊκό επίπεδο.</w:t>
      </w:r>
    </w:p>
    <w:p w14:paraId="539FA57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Αγαπητοί συνάδελφοι, τα αδιέξοδα που δημιουργεί η Κυβέρνηση -και με αυτό θα κλείσω- αποτυπώνονται και στη διαχείριση του πρ</w:t>
      </w:r>
      <w:r>
        <w:rPr>
          <w:rFonts w:eastAsia="Times New Roman" w:cs="Times New Roman"/>
          <w:szCs w:val="24"/>
        </w:rPr>
        <w:t xml:space="preserve">οσφυγικού ζητήματος. Η χώρα μας βρίσκεται και αυτή όμηρος, μαζί με </w:t>
      </w:r>
      <w:r>
        <w:rPr>
          <w:rFonts w:eastAsia="Times New Roman" w:cs="Times New Roman"/>
          <w:szCs w:val="24"/>
        </w:rPr>
        <w:lastRenderedPageBreak/>
        <w:t>χιλιάδες πρόσφυγες, μιας εύθραυστης συμφωνίας μεταξύ της Ευρωπαϊκής Ένωσης και της Τουρκίας. Στην πρόσφατη Σύνοδο της Βιέννης ο Πρωθυπουργός δεν βρήκε να πει ούτε μία λέξη για τα νησιά μας,</w:t>
      </w:r>
      <w:r>
        <w:rPr>
          <w:rFonts w:eastAsia="Times New Roman" w:cs="Times New Roman"/>
          <w:szCs w:val="24"/>
        </w:rPr>
        <w:t xml:space="preserve"> ούτε, βεβαίως, για τα ανθρώπινα δικαιώματα των προσφύγων. </w:t>
      </w:r>
    </w:p>
    <w:p w14:paraId="539FA57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 xml:space="preserve">υμφωνία, δε, Ευρωπαϊκής Ένωσης-Τουρκίας υλοποιείται τόσο ώστε να περιορίζονται οι ροές προς τις υπόλοιπες ευρωπαϊκές χώρες. Και ακριβώς αυτός ο τρόπος με τον οποίο υλοποιείται η </w:t>
      </w:r>
      <w:r>
        <w:rPr>
          <w:rFonts w:eastAsia="Times New Roman" w:cs="Times New Roman"/>
          <w:szCs w:val="24"/>
        </w:rPr>
        <w:t>σ</w:t>
      </w:r>
      <w:r>
        <w:rPr>
          <w:rFonts w:eastAsia="Times New Roman" w:cs="Times New Roman"/>
          <w:szCs w:val="24"/>
        </w:rPr>
        <w:t>υμφωνία και ασ</w:t>
      </w:r>
      <w:r>
        <w:rPr>
          <w:rFonts w:eastAsia="Times New Roman" w:cs="Times New Roman"/>
          <w:szCs w:val="24"/>
        </w:rPr>
        <w:t>κείται η πολιτική της Κυβέρνησης, δημιουργεί στην Ελλάδα «</w:t>
      </w:r>
      <w:proofErr w:type="spellStart"/>
      <w:r>
        <w:rPr>
          <w:rFonts w:eastAsia="Times New Roman" w:cs="Times New Roman"/>
          <w:szCs w:val="24"/>
        </w:rPr>
        <w:t>Ωραιόκαστρα</w:t>
      </w:r>
      <w:proofErr w:type="spellEnd"/>
      <w:r>
        <w:rPr>
          <w:rFonts w:eastAsia="Times New Roman" w:cs="Times New Roman"/>
          <w:szCs w:val="24"/>
        </w:rPr>
        <w:t xml:space="preserve">» και </w:t>
      </w:r>
      <w:r>
        <w:rPr>
          <w:rFonts w:eastAsia="Times New Roman" w:cs="Times New Roman"/>
          <w:szCs w:val="24"/>
        </w:rPr>
        <w:t>«</w:t>
      </w:r>
      <w:r>
        <w:rPr>
          <w:rFonts w:eastAsia="Times New Roman" w:cs="Times New Roman"/>
          <w:szCs w:val="24"/>
        </w:rPr>
        <w:t>ρίχνει νερό στον μύλο</w:t>
      </w:r>
      <w:r>
        <w:rPr>
          <w:rFonts w:eastAsia="Times New Roman" w:cs="Times New Roman"/>
          <w:szCs w:val="24"/>
        </w:rPr>
        <w:t>»</w:t>
      </w:r>
      <w:r>
        <w:rPr>
          <w:rFonts w:eastAsia="Times New Roman" w:cs="Times New Roman"/>
          <w:szCs w:val="24"/>
        </w:rPr>
        <w:t xml:space="preserve"> της ακροδεξιάς στα νησιά.</w:t>
      </w:r>
    </w:p>
    <w:p w14:paraId="539FA57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Με την ευκαιρία θέλω να κάνω μια αναφορά στα όσα έγιναν στη συνάντηση του Νότου. Εμείς δεν αντιμετωπίζουμε μίζερα διπλωματικές πρωτ</w:t>
      </w:r>
      <w:r>
        <w:rPr>
          <w:rFonts w:eastAsia="Times New Roman" w:cs="Times New Roman"/>
          <w:szCs w:val="24"/>
        </w:rPr>
        <w:t xml:space="preserve">οβουλίες της ελληνικής Κυβέρνησης. Κάθε άλλο. Όμως το αποτέλεσμα είναι αυτό που μετράει. Και το αποτέλεσμα φαίνεται στις αποφάσεις. Και, δυστυχώς, δεν </w:t>
      </w:r>
      <w:r>
        <w:rPr>
          <w:rFonts w:eastAsia="Times New Roman" w:cs="Times New Roman"/>
          <w:szCs w:val="24"/>
        </w:rPr>
        <w:lastRenderedPageBreak/>
        <w:t xml:space="preserve">είδαμε καμία απόφαση -ούτε ίχνος!- που να εξυπηρετεί είτε τον Νότο είτε τη χώρα μας ούτε στη </w:t>
      </w:r>
      <w:proofErr w:type="spellStart"/>
      <w:r>
        <w:rPr>
          <w:rFonts w:eastAsia="Times New Roman" w:cs="Times New Roman"/>
          <w:szCs w:val="24"/>
        </w:rPr>
        <w:t>Μπρατισλάβα</w:t>
      </w:r>
      <w:proofErr w:type="spellEnd"/>
      <w:r>
        <w:rPr>
          <w:rFonts w:eastAsia="Times New Roman" w:cs="Times New Roman"/>
          <w:szCs w:val="24"/>
        </w:rPr>
        <w:t xml:space="preserve"> </w:t>
      </w:r>
      <w:r>
        <w:rPr>
          <w:rFonts w:eastAsia="Times New Roman" w:cs="Times New Roman"/>
          <w:szCs w:val="24"/>
        </w:rPr>
        <w:t>ούτε στη Βιέννη. Ωσεί παρών ο Πρωθυπουργός παντού και πάντα! Αυτή είναι η τραγική αλήθεια για τη χώρα μας!</w:t>
      </w:r>
    </w:p>
    <w:p w14:paraId="539FA57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σαφές ότι καταψηφίζουμε αυτό το απαράδεκτο νομοσχέδιο, </w:t>
      </w:r>
      <w:r>
        <w:rPr>
          <w:rFonts w:eastAsia="Times New Roman" w:cs="Times New Roman"/>
          <w:szCs w:val="24"/>
        </w:rPr>
        <w:t xml:space="preserve">το οποίο </w:t>
      </w:r>
      <w:r>
        <w:rPr>
          <w:rFonts w:eastAsia="Times New Roman" w:cs="Times New Roman"/>
          <w:szCs w:val="24"/>
        </w:rPr>
        <w:t>απλά αποκαλύπτει για άλλη μια φορά τη μεγάλη εξαπά</w:t>
      </w:r>
      <w:r>
        <w:rPr>
          <w:rFonts w:eastAsia="Times New Roman" w:cs="Times New Roman"/>
          <w:szCs w:val="24"/>
        </w:rPr>
        <w:t>τηση του ελληνικού λαού. Η χώρα σέρνεται. Με αυτήν την Κυβέρνηση και με αυτήν την πορεία δεν υπάρχει ελπίδα και δεν υπάρχει προοπτική. Η κρίση θα ανακυκλώνεται, η Ελλάδα θα βρίσκεται ολοένα και περισσότερο στο περιθώριο της Ευρώπης και η Κυβέρνηση θα ασχολ</w:t>
      </w:r>
      <w:r>
        <w:rPr>
          <w:rFonts w:eastAsia="Times New Roman" w:cs="Times New Roman"/>
          <w:szCs w:val="24"/>
        </w:rPr>
        <w:t xml:space="preserve">είται μόνο με την προσπάθειά της να δημιουργήσει ένα καθεστώς για να παρατείνει την παραμονή της στην εξουσία. Μάταια, όμως. Η πολιτική και κοινωνική της απομόνωση, αλλά και η λαϊκή κατακραυγή, θα οδηγήσουν πολύ γρήγορα σε πολιτικές εξελίξεις. </w:t>
      </w:r>
    </w:p>
    <w:p w14:paraId="539FA57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Και δεν απο</w:t>
      </w:r>
      <w:r>
        <w:rPr>
          <w:rFonts w:eastAsia="Times New Roman" w:cs="Times New Roman"/>
          <w:szCs w:val="24"/>
        </w:rPr>
        <w:t xml:space="preserve">τελεί λύση η δεξιά στροφή, η στροφή στη συντήρηση. Κανένας στη χώρα δεν θέλει να πάμε πίσω. Αυτό που χρειάζεται είναι εθνική γραμμή. Και απαράβατος όρος είναι η εθνική συνεννόηση. </w:t>
      </w:r>
    </w:p>
    <w:p w14:paraId="539FA57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Εμείς μένουμε σταθεροί σε αυτήν την απόφαση και θα τη διεκδικήσουμε. Όμως γ</w:t>
      </w:r>
      <w:r>
        <w:rPr>
          <w:rFonts w:eastAsia="Times New Roman" w:cs="Times New Roman"/>
          <w:szCs w:val="24"/>
        </w:rPr>
        <w:t>ια να μπορέσουμε να την επιβάλουμε, είναι αναγκαίο να αλλάξουν οι πολιτικοί συσχετισμοί με την καθοριστική ενίσχυση της Δημοκρατικής Συμπαράταξης, της δημοκρατικής παράταξης. Εμείς μπορούμε και θα γίνουμε πολύ γρήγορα ένα ισχυρό, προοδευτικό ρεύμα που θα έ</w:t>
      </w:r>
      <w:r>
        <w:rPr>
          <w:rFonts w:eastAsia="Times New Roman" w:cs="Times New Roman"/>
          <w:szCs w:val="24"/>
        </w:rPr>
        <w:t>χει καθοριστικό ρόλο στις εξελίξεις και θα μπορέσει, επιτέλους, να διαμορφώσει μια συμμαχία ανάπτυξης και μια νέα σχέση κράτους-κοινωνίας-αγοράς στηριγμένη στην εμπιστοσύνη.</w:t>
      </w:r>
    </w:p>
    <w:p w14:paraId="539FA57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39FA57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w:t>
      </w:r>
      <w:r>
        <w:rPr>
          <w:rFonts w:eastAsia="Times New Roman" w:cs="Times New Roman"/>
          <w:szCs w:val="24"/>
        </w:rPr>
        <w:t>ΠΑΣΟΚ-ΔΗΜΑΡ)</w:t>
      </w:r>
    </w:p>
    <w:p w14:paraId="539FA58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Τον λόγο έχει ο Γενικός Γραμματέας της Κεντρικής Επιτροπής του Κομμουνιστικού Κόμματος Ελλάδας, κ. </w:t>
      </w:r>
      <w:proofErr w:type="spellStart"/>
      <w:r>
        <w:rPr>
          <w:rFonts w:eastAsia="Times New Roman" w:cs="Times New Roman"/>
          <w:szCs w:val="24"/>
        </w:rPr>
        <w:t>Κουτσούμπας</w:t>
      </w:r>
      <w:proofErr w:type="spellEnd"/>
      <w:r>
        <w:rPr>
          <w:rFonts w:eastAsia="Times New Roman" w:cs="Times New Roman"/>
          <w:szCs w:val="24"/>
        </w:rPr>
        <w:t>.</w:t>
      </w:r>
    </w:p>
    <w:p w14:paraId="539FA58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(Γενικός Γραμματέας της Κεντρικής Επιτροπής του Κομμουνιστικού Κόμματος </w:t>
      </w:r>
      <w:r>
        <w:rPr>
          <w:rFonts w:eastAsia="Times New Roman" w:cs="Times New Roman"/>
          <w:b/>
          <w:szCs w:val="24"/>
        </w:rPr>
        <w:t>Ελλάδας):</w:t>
      </w:r>
      <w:r>
        <w:rPr>
          <w:rFonts w:eastAsia="Times New Roman" w:cs="Times New Roman"/>
          <w:szCs w:val="24"/>
        </w:rPr>
        <w:t xml:space="preserve"> Κυρίες και κύριοι Βουλευτές, συζητάμε σήμερα με τη συνηθισμένες, πλέον,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που πρώτη εισήγαγε -σε τέτοια έκταση, βέβαια, γι’ αυτό και έχει και τα συγχαρητήρια των εταίρων της- η Συγκυβέρνηση ΣΥΡΙΖΑ-ΑΝΕΛ. Πρόκειται για το νομο</w:t>
      </w:r>
      <w:r>
        <w:rPr>
          <w:rFonts w:eastAsia="Times New Roman" w:cs="Times New Roman"/>
          <w:szCs w:val="24"/>
        </w:rPr>
        <w:t>σχέδιο</w:t>
      </w:r>
      <w:r>
        <w:rPr>
          <w:rFonts w:eastAsia="Times New Roman" w:cs="Times New Roman"/>
          <w:szCs w:val="24"/>
        </w:rPr>
        <w:t>,</w:t>
      </w:r>
      <w:r>
        <w:rPr>
          <w:rFonts w:eastAsia="Times New Roman" w:cs="Times New Roman"/>
          <w:szCs w:val="24"/>
        </w:rPr>
        <w:t xml:space="preserve"> το οποίο έρχεται να συμπληρώσει ένα ακόμα τμήμα από τα </w:t>
      </w:r>
      <w:proofErr w:type="spellStart"/>
      <w:r>
        <w:rPr>
          <w:rFonts w:eastAsia="Times New Roman" w:cs="Times New Roman"/>
          <w:szCs w:val="24"/>
        </w:rPr>
        <w:t>προαπαιτούμενα</w:t>
      </w:r>
      <w:proofErr w:type="spellEnd"/>
      <w:r>
        <w:rPr>
          <w:rFonts w:eastAsia="Times New Roman" w:cs="Times New Roman"/>
          <w:szCs w:val="24"/>
        </w:rPr>
        <w:t xml:space="preserve"> αντιλαϊκά μέτρα της πρώτης αξιολόγησης του τρίτου και φαρμακερού μνημονίου.</w:t>
      </w:r>
    </w:p>
    <w:p w14:paraId="539FA58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επίκεντρο των διατάξεών του βρίσκονται οι παρεμβάσεις που αφορούν στην προικοδότηση του νέου </w:t>
      </w:r>
      <w:proofErr w:type="spellStart"/>
      <w:r>
        <w:rPr>
          <w:rFonts w:eastAsia="Times New Roman" w:cs="Times New Roman"/>
          <w:szCs w:val="24"/>
        </w:rPr>
        <w:t>υ</w:t>
      </w:r>
      <w:r>
        <w:rPr>
          <w:rFonts w:eastAsia="Times New Roman" w:cs="Times New Roman"/>
          <w:szCs w:val="24"/>
        </w:rPr>
        <w:t>περτ</w:t>
      </w:r>
      <w:r>
        <w:rPr>
          <w:rFonts w:eastAsia="Times New Roman" w:cs="Times New Roman"/>
          <w:szCs w:val="24"/>
        </w:rPr>
        <w:t>αμείου</w:t>
      </w:r>
      <w:proofErr w:type="spellEnd"/>
      <w:r>
        <w:rPr>
          <w:rFonts w:eastAsia="Times New Roman" w:cs="Times New Roman"/>
          <w:szCs w:val="24"/>
        </w:rPr>
        <w:t xml:space="preserve"> ιδιωτικοποιήσεων με τη δεύτερη ομάδα από ακόμα έξι επιχειρήσεις που βρίσκονται σήμερα υπό κρατικό έλεγχο, επίσης οι παρεμβάσεις που αφορούν την παραπέρα απελευθέρωση της </w:t>
      </w:r>
      <w:r>
        <w:rPr>
          <w:rFonts w:eastAsia="Times New Roman" w:cs="Times New Roman"/>
          <w:szCs w:val="24"/>
        </w:rPr>
        <w:lastRenderedPageBreak/>
        <w:t xml:space="preserve">αγοράς ενέργειας με άξονα την ενσωμάτωση στο κρατικό δίκαιο των </w:t>
      </w:r>
      <w:r>
        <w:rPr>
          <w:rFonts w:eastAsia="Times New Roman" w:cs="Times New Roman"/>
          <w:szCs w:val="24"/>
        </w:rPr>
        <w:t>ο</w:t>
      </w:r>
      <w:r>
        <w:rPr>
          <w:rFonts w:eastAsia="Times New Roman" w:cs="Times New Roman"/>
          <w:szCs w:val="24"/>
        </w:rPr>
        <w:t>δηγιών της Ευρ</w:t>
      </w:r>
      <w:r>
        <w:rPr>
          <w:rFonts w:eastAsia="Times New Roman" w:cs="Times New Roman"/>
          <w:szCs w:val="24"/>
        </w:rPr>
        <w:t xml:space="preserve">ωπαϊκής Ένωσης, καθώς και η αύξηση των ασφαλιστικών εισφορών που καταβάλλουν για τον κλάδο </w:t>
      </w:r>
      <w:r>
        <w:rPr>
          <w:rFonts w:eastAsia="Times New Roman" w:cs="Times New Roman"/>
          <w:szCs w:val="24"/>
        </w:rPr>
        <w:t>υ</w:t>
      </w:r>
      <w:r>
        <w:rPr>
          <w:rFonts w:eastAsia="Times New Roman" w:cs="Times New Roman"/>
          <w:szCs w:val="24"/>
        </w:rPr>
        <w:t xml:space="preserve">γείας οι αγρότες και κατηγορίες αυτοαπασχολουμένων νέων επιστημόνων. </w:t>
      </w:r>
    </w:p>
    <w:p w14:paraId="539FA58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Την ίδια ώρα το κλείσιμο της πρώτης αξιολόγησης απαιτεί και άλλες παρεμβάσεις που δεν έχουν εν</w:t>
      </w:r>
      <w:r>
        <w:rPr>
          <w:rFonts w:eastAsia="Times New Roman" w:cs="Times New Roman"/>
          <w:szCs w:val="24"/>
        </w:rPr>
        <w:t xml:space="preserve">σωματωθεί στο εν λόγω νομοσχέδιο, οι οποίες αναμένεται να προχωρήσουν, προφανώς, με άλλες διαδικασίες, είτε με την έκδοση υπουργικών αποφάσεων ή άλλων ρυθμίσεων. Σε αυτές συγκαταλέγονται η συγκρότηση της διοίκησης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 xml:space="preserve"> ιδιωτικοποιήσεων, οι παρεμ</w:t>
      </w:r>
      <w:r>
        <w:rPr>
          <w:rFonts w:eastAsia="Times New Roman" w:cs="Times New Roman"/>
          <w:szCs w:val="24"/>
        </w:rPr>
        <w:t xml:space="preserve">βάσεις για τη μείωση των τιμολογίων ηλεκτρικής ενέργειας των λεγόμενων </w:t>
      </w:r>
      <w:proofErr w:type="spellStart"/>
      <w:r>
        <w:rPr>
          <w:rFonts w:eastAsia="Times New Roman" w:cs="Times New Roman"/>
          <w:szCs w:val="24"/>
        </w:rPr>
        <w:t>κοστοβόρων</w:t>
      </w:r>
      <w:proofErr w:type="spellEnd"/>
      <w:r>
        <w:rPr>
          <w:rFonts w:eastAsia="Times New Roman" w:cs="Times New Roman"/>
          <w:szCs w:val="24"/>
        </w:rPr>
        <w:t xml:space="preserve"> βιομηχανιών, ζητήματα που αφορούν το χρηματοπιστωτικό σύστημα, η ιδιωτικοποίηση της </w:t>
      </w:r>
      <w:r>
        <w:rPr>
          <w:rFonts w:eastAsia="Times New Roman" w:cs="Times New Roman"/>
          <w:szCs w:val="24"/>
        </w:rPr>
        <w:t>«ΕΓΝΑΤΙΑ ΟΔΟΣ Α.Ε.»</w:t>
      </w:r>
      <w:r>
        <w:rPr>
          <w:rFonts w:eastAsia="Times New Roman" w:cs="Times New Roman"/>
          <w:szCs w:val="24"/>
        </w:rPr>
        <w:t>, η μεταβίβαση στο ΤΑΙΠΕΔ του τελευταίου κρατικού πακέτου 5% στον ΟΤΕ κ</w:t>
      </w:r>
      <w:r>
        <w:rPr>
          <w:rFonts w:eastAsia="Times New Roman" w:cs="Times New Roman"/>
          <w:szCs w:val="24"/>
        </w:rPr>
        <w:t xml:space="preserve">αι άλλα. </w:t>
      </w:r>
    </w:p>
    <w:p w14:paraId="539FA58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Και μέσα σε όλα αυτά, δεν ξεχνάμε, βέβαια, και τα πιο φρέσκα αντιλαϊκά χαράτσια, τα οποία έχουν ήδη ψηφιστεί σε αυτήν εδώ τη Βουλή, αλλά θα εφαρμόζονται από το επόμενο διάστημα, όπως η αύξηση κατά 65% από την 1</w:t>
      </w:r>
      <w:r>
        <w:rPr>
          <w:rFonts w:eastAsia="Times New Roman" w:cs="Times New Roman"/>
          <w:szCs w:val="24"/>
          <w:vertAlign w:val="superscript"/>
        </w:rPr>
        <w:t>η</w:t>
      </w:r>
      <w:r>
        <w:rPr>
          <w:rFonts w:eastAsia="Times New Roman" w:cs="Times New Roman"/>
          <w:szCs w:val="24"/>
        </w:rPr>
        <w:t xml:space="preserve"> Οκτώβρη του Ενιαίου Φόρου Κατανάλωσης Αγροτικού Πετρελαίου, αυξήσεις στο πετρέλαιο θέρμανσης, ενώ από την 1η Γενάρη του 2017 αυξάνονται τα χαράτσια -ή επιβάλλονται νέα- στη σταθερή τηλεφωνία, σε καύσιμα κίνησης, στον καφέ, σε τσιγάρα και άλλα προϊόντα καπ</w:t>
      </w:r>
      <w:r>
        <w:rPr>
          <w:rFonts w:eastAsia="Times New Roman" w:cs="Times New Roman"/>
          <w:szCs w:val="24"/>
        </w:rPr>
        <w:t xml:space="preserve">νού και στα ηλεκτρονικά τσιγάρα. Επίσης, στο τέλος του έτους καταργείται η έκπτωση 30% του ΦΠΑ που έχει διατηρηθεί μέχρι σήμερα σε ορισμένα από τα νησιά μας. </w:t>
      </w:r>
    </w:p>
    <w:p w14:paraId="539FA58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τι να πούμε, βέβαια, για τους άλλους τομείς; Τι να πούμε για την άσχημη κατάσταση στον τομέα </w:t>
      </w:r>
      <w:r>
        <w:rPr>
          <w:rFonts w:eastAsia="Times New Roman" w:cs="Times New Roman"/>
          <w:szCs w:val="24"/>
        </w:rPr>
        <w:t xml:space="preserve">της υγείας με ευθύνη και των προηγούμενων κυβερνήσεων και της σημερινής Κυβέρνησης; Οξύνονται όλα τα προβλήματα με τις ελλείψεις προσωπικού, με προβλήματα υποδομών, με την </w:t>
      </w:r>
      <w:proofErr w:type="spellStart"/>
      <w:r>
        <w:rPr>
          <w:rFonts w:eastAsia="Times New Roman" w:cs="Times New Roman"/>
          <w:szCs w:val="24"/>
        </w:rPr>
        <w:t>υποχρηματοδότηση</w:t>
      </w:r>
      <w:proofErr w:type="spellEnd"/>
      <w:r>
        <w:rPr>
          <w:rFonts w:eastAsia="Times New Roman" w:cs="Times New Roman"/>
          <w:szCs w:val="24"/>
        </w:rPr>
        <w:t>.</w:t>
      </w:r>
    </w:p>
    <w:p w14:paraId="539FA58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τις ημέρες βρισκόμουν στο </w:t>
      </w:r>
      <w:r>
        <w:rPr>
          <w:rFonts w:eastAsia="Times New Roman" w:cs="Times New Roman"/>
          <w:szCs w:val="24"/>
        </w:rPr>
        <w:t>Ν</w:t>
      </w:r>
      <w:r>
        <w:rPr>
          <w:rFonts w:eastAsia="Times New Roman" w:cs="Times New Roman"/>
          <w:szCs w:val="24"/>
        </w:rPr>
        <w:t>οσοκομείο της Λαμίας. Εάν δεν υπή</w:t>
      </w:r>
      <w:r>
        <w:rPr>
          <w:rFonts w:eastAsia="Times New Roman" w:cs="Times New Roman"/>
          <w:szCs w:val="24"/>
        </w:rPr>
        <w:t>ρχε η πραγματικά ηρωική δουλειά, η με αυτοθυσία δουλειά του έμψυχου δυναμικού του νοσοκομείου, των γιατρών, των νοσηλευτών, του άλλου προσωπικού, δεν ξέρω τι θα γινόταν, πόσα θύματα θα θρηνούσαμε. Αυτά τα ζητήματα πρέπει να βάλετε σε προτεραιότητα και αφήσ</w:t>
      </w:r>
      <w:r>
        <w:rPr>
          <w:rFonts w:eastAsia="Times New Roman" w:cs="Times New Roman"/>
          <w:szCs w:val="24"/>
        </w:rPr>
        <w:t>τε τα μεγάλα λόγια για διάφορα άλλα που αποπροσανατολίζουν από τα κεντρικά προβλήματα του λαού μας.</w:t>
      </w:r>
    </w:p>
    <w:p w14:paraId="539FA58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η περίοδος που διανύουμε είναι κρίσιμη. Οι εξελίξεις μας βάζουν όλους και όλες μπροστά σε μεγάλες ευθύνες. Η συγκυβέρνηση ΣΥΡΙΖΑ-ΑΝΕΛ συν</w:t>
      </w:r>
      <w:r>
        <w:rPr>
          <w:rFonts w:eastAsia="Times New Roman" w:cs="Times New Roman"/>
          <w:szCs w:val="24"/>
        </w:rPr>
        <w:t>εχίζει την αντιλαϊκή επίθεση από εκεί που την άφησαν οι προηγούμενοι και προσθέτει νέα δυσβάσταχτα μέτρα. Καταργεί δικαιώματα που κατακτήθηκαν με ποταμούς αίματος. Νέες ανατροπές στα εργασιακά δικαιώματα, νέες μειώσεις σε μισθούς και συντάξεις, σε κοινωνικ</w:t>
      </w:r>
      <w:r>
        <w:rPr>
          <w:rFonts w:eastAsia="Times New Roman" w:cs="Times New Roman"/>
          <w:szCs w:val="24"/>
        </w:rPr>
        <w:t xml:space="preserve">ές παροχές, ομαδικές απολύσεις, ιδιωτικοποιήσεις, πλειστηριασμοί και ο κατάλογος των θυσιών για την ανάκαμψη των κερδών του κεφαλαίου δεν έχει τέλος. </w:t>
      </w:r>
    </w:p>
    <w:p w14:paraId="539FA58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Ένταση της καταστολής και με νέο νόμο, που είναι απαίτηση της Ευρωπαϊκής Ένωσης και του κεφαλαίου, για απ</w:t>
      </w:r>
      <w:r>
        <w:rPr>
          <w:rFonts w:eastAsia="Times New Roman" w:cs="Times New Roman"/>
          <w:szCs w:val="24"/>
        </w:rPr>
        <w:t>αγόρευση απεργιών και περιορισμό της συνδικαλιστικής δράσης, αποδείχθηκε ότι επιλέχθηκε για αυτή τη βρώμικη δουλειά.</w:t>
      </w:r>
    </w:p>
    <w:p w14:paraId="539FA58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τελευταίο διάστημα δεν περνά απαρατήρητη η προσπάθεια της Κυβέρνησης να παρουσιάσει τον εαυτό της ότι σπάει αυγά, ότι δεν διστάζει να συ</w:t>
      </w:r>
      <w:r>
        <w:rPr>
          <w:rFonts w:eastAsia="Times New Roman" w:cs="Times New Roman"/>
          <w:szCs w:val="24"/>
        </w:rPr>
        <w:t xml:space="preserve">γκρουστεί για να διασφαλίσει τάχα το δημόσιο συμφέρον. Η Κυβέρνηση εξαπατά, εμφανίζοντας ως αντίσταση στην πολιτική των ιδιωτικοποιήσεων την πρόταση για τον ΑΔΜΗΕ, καθώς και για το μοντέλο κρατικών συμμετοχών, κοινοπραξιών με ιδιώτες επενδυτές. </w:t>
      </w:r>
    </w:p>
    <w:p w14:paraId="539FA58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Στην πραγμ</w:t>
      </w:r>
      <w:r>
        <w:rPr>
          <w:rFonts w:eastAsia="Times New Roman" w:cs="Times New Roman"/>
          <w:szCs w:val="24"/>
        </w:rPr>
        <w:t>ατικότητα, η πρόταση του ΣΥΡΙΖΑ προωθεί -με διαφορετικό βέβαια τρόπο- την αντιλαϊκή κατεύθυνση της απελευθέρωσης, διασφαλίζοντας ισότιμους όρους ανταγωνισμού για όλους τους ενερ</w:t>
      </w:r>
      <w:r>
        <w:rPr>
          <w:rFonts w:eastAsia="Times New Roman" w:cs="Times New Roman"/>
          <w:szCs w:val="24"/>
        </w:rPr>
        <w:lastRenderedPageBreak/>
        <w:t>γειακούς ομίλους συγκριτικά με την πλεονεκτική θέση της ΔΕΗ στο παρελθόν. Όσο γ</w:t>
      </w:r>
      <w:r>
        <w:rPr>
          <w:rFonts w:eastAsia="Times New Roman" w:cs="Times New Roman"/>
          <w:szCs w:val="24"/>
        </w:rPr>
        <w:t xml:space="preserve">ια τον δήθεν ριζοσπαστικό χαρακτήρα της πρότασης των συνεργασιών συμπράξεων του κράτους με τους ιδιώτες, αρκεί να θυμηθούμε τι έλεγε ο κ. Τσίπρας για τις ΣΔΙΤ, όταν ήταν στην </w:t>
      </w:r>
      <w:r>
        <w:rPr>
          <w:rFonts w:eastAsia="Times New Roman" w:cs="Times New Roman"/>
          <w:szCs w:val="24"/>
        </w:rPr>
        <w:t>α</w:t>
      </w:r>
      <w:r>
        <w:rPr>
          <w:rFonts w:eastAsia="Times New Roman" w:cs="Times New Roman"/>
          <w:szCs w:val="24"/>
        </w:rPr>
        <w:t xml:space="preserve">ντιπολίτευση. </w:t>
      </w:r>
    </w:p>
    <w:p w14:paraId="539FA58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Σε κάθε περίπτωση, στο πλαίσιο της απελευθερωμένης αγοράς του καπ</w:t>
      </w:r>
      <w:r>
        <w:rPr>
          <w:rFonts w:eastAsia="Times New Roman" w:cs="Times New Roman"/>
          <w:szCs w:val="24"/>
        </w:rPr>
        <w:t>ιταλισμού, κα</w:t>
      </w:r>
      <w:r>
        <w:rPr>
          <w:rFonts w:eastAsia="Times New Roman" w:cs="Times New Roman"/>
          <w:szCs w:val="24"/>
        </w:rPr>
        <w:t>μ</w:t>
      </w:r>
      <w:r>
        <w:rPr>
          <w:rFonts w:eastAsia="Times New Roman" w:cs="Times New Roman"/>
          <w:szCs w:val="24"/>
        </w:rPr>
        <w:t>μία επιχείρηση δεν υπηρετεί το λαϊκό συμφέρον. Όποιο και αν είναι το ποσοστό του κράτους στη μετοχική σύνθεση, θα λειτουργεί με γνώμονα μόνο το καπιταλιστικό κέρδος σε βάρος των εργαζομένων, της πλειοψηφίας των λαϊκών οικογενειών. Και αυτά, κ</w:t>
      </w:r>
      <w:r>
        <w:rPr>
          <w:rFonts w:eastAsia="Times New Roman" w:cs="Times New Roman"/>
          <w:szCs w:val="24"/>
        </w:rPr>
        <w:t xml:space="preserve">ύριοι Υπουργοί, που ανεβήκατε σ’ αυτό το Βήμα, δεν είναι υποθέσεις προς απόδειξη, είναι η ωμή πραγματικότητα </w:t>
      </w:r>
      <w:r>
        <w:rPr>
          <w:rFonts w:eastAsia="Times New Roman" w:cs="Times New Roman"/>
          <w:szCs w:val="24"/>
        </w:rPr>
        <w:t xml:space="preserve">η οποία </w:t>
      </w:r>
      <w:r>
        <w:rPr>
          <w:rFonts w:eastAsia="Times New Roman" w:cs="Times New Roman"/>
          <w:szCs w:val="24"/>
        </w:rPr>
        <w:t>έρχεται και δένει με την πείρα πλέον και την πολιτική ανάλυση των δεδομένων.</w:t>
      </w:r>
    </w:p>
    <w:p w14:paraId="539FA58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Άλλο παράδειγμα αποπροσανατολισμού επίσης, είναι ο γνωστός δια</w:t>
      </w:r>
      <w:r>
        <w:rPr>
          <w:rFonts w:eastAsia="Times New Roman" w:cs="Times New Roman"/>
          <w:szCs w:val="24"/>
        </w:rPr>
        <w:t xml:space="preserve">γωνισμός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τηλεοπτικών καναλιών που καμώνεται ότι συγκρούεται η Κυβέρνηση με ισχυρά οικονομικά συμφέροντα, προκειμένου, λέει, να βάλει τάξη στο ραδιοτηλεοπτικό τοπίο. Στην πραγματικότητα, όμως, αυτό που κάνει είναι να αναδιανέμει την </w:t>
      </w:r>
      <w:r>
        <w:rPr>
          <w:rFonts w:eastAsia="Times New Roman" w:cs="Times New Roman"/>
          <w:szCs w:val="24"/>
        </w:rPr>
        <w:t xml:space="preserve">επιχειρηματική πίτα, στοχεύοντας σ’ ένα πιο φιλικό για αυτή περιβάλλον, αφού έτσι ούτε η διαπλοκή χτυπιέται, ούτε τάξη μπαίνει, ούτε βελτιώνεται η ενημέρωση του λαού μας από τα </w:t>
      </w:r>
      <w:r>
        <w:rPr>
          <w:rFonts w:eastAsia="Times New Roman" w:cs="Times New Roman"/>
          <w:szCs w:val="24"/>
        </w:rPr>
        <w:t>Μ</w:t>
      </w:r>
      <w:r>
        <w:rPr>
          <w:rFonts w:eastAsia="Times New Roman" w:cs="Times New Roman"/>
          <w:szCs w:val="24"/>
        </w:rPr>
        <w:t>έσα, ούτε ο χαρακτήρας των Μέσων αλλάζει, ενώ οι εργαζόμενοι σ’ αυτά νιώθουν ό</w:t>
      </w:r>
      <w:r>
        <w:rPr>
          <w:rFonts w:eastAsia="Times New Roman" w:cs="Times New Roman"/>
          <w:szCs w:val="24"/>
        </w:rPr>
        <w:t>λο και μεγαλύτερη ανασφάλεια.</w:t>
      </w:r>
    </w:p>
    <w:p w14:paraId="539FA58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Κατά τον ίδιο τρόπο, η Κυβέρνηση δηλώνει σε όλους τους τόνους έτοιμη να κοντράρει το Διεθνές Νομισματικό Ταμείο στη διαπραγμάτευση για τα εργασιακά, για να μην περάσουν δήθεν οι ακραία νεοφιλελεύθερες απόψεις του, όταν η τράπο</w:t>
      </w:r>
      <w:r>
        <w:rPr>
          <w:rFonts w:eastAsia="Times New Roman" w:cs="Times New Roman"/>
          <w:szCs w:val="24"/>
        </w:rPr>
        <w:t xml:space="preserve">υλα είναι πραγματικά σημαδεμένη για τον λαό και οι νέες ανατροπές έχουν συμφωνηθεί με το τρίτο μνημόνιο. </w:t>
      </w:r>
    </w:p>
    <w:p w14:paraId="539FA58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Ακόμα όμως και την αντιπαράθεση με την Εκκλησία για ένα θέμα, όπως η διδασκαλία των θρησκευτικών στο σχολείο, που στα περισσότερα κράτη έχει διευθετηθ</w:t>
      </w:r>
      <w:r>
        <w:rPr>
          <w:rFonts w:eastAsia="Times New Roman" w:cs="Times New Roman"/>
          <w:szCs w:val="24"/>
        </w:rPr>
        <w:t xml:space="preserve">εί εδώ και χρόνια στο πλαίσιο των αστικών εκσυγχρονισμών, η Κυβέρνηση την παρουσιάζει ως αντιπαράθεση στο δίπολο πρόοδος-συντήρηση, επιχειρώντας προφανώς να ελιχθεί απέναντι στην απογοήτευση που αισθάνεται από την πολιτική της ένα πιο ριζοσπαστικό κομμάτι </w:t>
      </w:r>
      <w:r>
        <w:rPr>
          <w:rFonts w:eastAsia="Times New Roman" w:cs="Times New Roman"/>
          <w:szCs w:val="24"/>
        </w:rPr>
        <w:t xml:space="preserve">του ακροατηρίου της, των ψηφοφόρων της. </w:t>
      </w:r>
    </w:p>
    <w:p w14:paraId="539FA58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Όλα τα παραπάνω είναι ο φερετζές της ταξικής αντιλαϊκής πολιτικής και αυτής της Κυβέρνησης, κάθε μέτρο της οποίας αναδίδει τη φορμόλη του συστήματος που είναι σάπιο μέχρι το μεδούλι. Αυτή είναι η πραγματικότητα που </w:t>
      </w:r>
      <w:r>
        <w:rPr>
          <w:rFonts w:eastAsia="Times New Roman" w:cs="Times New Roman"/>
          <w:szCs w:val="24"/>
        </w:rPr>
        <w:t xml:space="preserve">πρέπει να δουν οι εργαζόμενοι πίσω από τη χρυσόσκονη που σκορπάει η Κυβέρνηση για την πολιτική της, όπως πολύ πετυχημένα έγραψε ο </w:t>
      </w:r>
      <w:r>
        <w:rPr>
          <w:rFonts w:eastAsia="Times New Roman" w:cs="Times New Roman"/>
          <w:szCs w:val="24"/>
        </w:rPr>
        <w:t>κυριακάτικος «</w:t>
      </w:r>
      <w:r>
        <w:rPr>
          <w:rFonts w:eastAsia="Times New Roman" w:cs="Times New Roman"/>
          <w:szCs w:val="24"/>
        </w:rPr>
        <w:t>ΡΙΖΟΣΠΑΣΤΗΣ</w:t>
      </w:r>
      <w:r>
        <w:rPr>
          <w:rFonts w:eastAsia="Times New Roman" w:cs="Times New Roman"/>
          <w:szCs w:val="24"/>
        </w:rPr>
        <w:t>»</w:t>
      </w:r>
      <w:r>
        <w:rPr>
          <w:rFonts w:eastAsia="Times New Roman" w:cs="Times New Roman"/>
          <w:szCs w:val="24"/>
        </w:rPr>
        <w:t xml:space="preserve">. </w:t>
      </w:r>
    </w:p>
    <w:p w14:paraId="539FA59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Απ’ αυτή</w:t>
      </w:r>
      <w:r>
        <w:rPr>
          <w:rFonts w:eastAsia="Times New Roman" w:cs="Times New Roman"/>
          <w:szCs w:val="24"/>
        </w:rPr>
        <w:t>ν</w:t>
      </w:r>
      <w:r>
        <w:rPr>
          <w:rFonts w:eastAsia="Times New Roman" w:cs="Times New Roman"/>
          <w:szCs w:val="24"/>
        </w:rPr>
        <w:t xml:space="preserve"> τη σκοπιά ήταν και οι δηλώσεις του Πρωθυπουργού από τη Νέα Υόρκη, </w:t>
      </w:r>
      <w:r>
        <w:rPr>
          <w:rFonts w:eastAsia="Times New Roman" w:cs="Times New Roman"/>
          <w:szCs w:val="24"/>
        </w:rPr>
        <w:t xml:space="preserve">με τις οποίες </w:t>
      </w:r>
      <w:r>
        <w:rPr>
          <w:rFonts w:eastAsia="Times New Roman" w:cs="Times New Roman"/>
          <w:szCs w:val="24"/>
        </w:rPr>
        <w:t>ο κ. Τσ</w:t>
      </w:r>
      <w:r>
        <w:rPr>
          <w:rFonts w:eastAsia="Times New Roman" w:cs="Times New Roman"/>
          <w:szCs w:val="24"/>
        </w:rPr>
        <w:t xml:space="preserve">ίπρας επιβεβαίωσε τη διάθεση της Κυβέρνησης να «τρέξει» όλα τα αντιλαϊκά </w:t>
      </w:r>
      <w:proofErr w:type="spellStart"/>
      <w:r>
        <w:rPr>
          <w:rFonts w:eastAsia="Times New Roman" w:cs="Times New Roman"/>
          <w:szCs w:val="24"/>
        </w:rPr>
        <w:t>προαπαιτούμενα</w:t>
      </w:r>
      <w:proofErr w:type="spellEnd"/>
      <w:r>
        <w:rPr>
          <w:rFonts w:eastAsia="Times New Roman" w:cs="Times New Roman"/>
          <w:szCs w:val="24"/>
        </w:rPr>
        <w:t xml:space="preserve"> της </w:t>
      </w:r>
      <w:r>
        <w:rPr>
          <w:rFonts w:eastAsia="Times New Roman" w:cs="Times New Roman"/>
          <w:szCs w:val="24"/>
        </w:rPr>
        <w:lastRenderedPageBreak/>
        <w:t xml:space="preserve">πρώτης και της δεύτερης αξιολόγησης, προαναγγέλλοντας μάλιστα συμβιβασμούς στο ζήτημα των εργασιακών, που είναι ο πυρήνας του επόμενου γύρου της επίθεσης. </w:t>
      </w:r>
    </w:p>
    <w:p w14:paraId="539FA59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ΣΕΒ, ε</w:t>
      </w:r>
      <w:r>
        <w:rPr>
          <w:rFonts w:eastAsia="Times New Roman" w:cs="Times New Roman"/>
          <w:szCs w:val="24"/>
        </w:rPr>
        <w:t xml:space="preserve">πίσης, θεωρεί ότι κύριο </w:t>
      </w:r>
      <w:proofErr w:type="spellStart"/>
      <w:r>
        <w:rPr>
          <w:rFonts w:eastAsia="Times New Roman" w:cs="Times New Roman"/>
          <w:szCs w:val="24"/>
        </w:rPr>
        <w:t>προαπαιτούμενο</w:t>
      </w:r>
      <w:proofErr w:type="spellEnd"/>
      <w:r>
        <w:rPr>
          <w:rFonts w:eastAsia="Times New Roman" w:cs="Times New Roman"/>
          <w:szCs w:val="24"/>
        </w:rPr>
        <w:t xml:space="preserve"> της δεύτερης αξιολόγησης είναι τα εργασιακά, ενώ ειδικά η παρέμβαση του ΣΕΒ για τις συλλογικές διαπραγματεύσεις δίνει με εξαιρετική ακρίβεια το περίγραμμα στο οποίο θα κινηθεί η νέα νομοθεσία, ανεξάρτητα από τις τελικ</w:t>
      </w:r>
      <w:r>
        <w:rPr>
          <w:rFonts w:eastAsia="Times New Roman" w:cs="Times New Roman"/>
          <w:szCs w:val="24"/>
        </w:rPr>
        <w:t xml:space="preserve">ές διατυπώσεις. </w:t>
      </w:r>
    </w:p>
    <w:p w14:paraId="539FA59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βάση όσα γράφουν και λένε σε όλους τους τόνους, ακόμα και αν η Κυβέρνηση επαναφέρει συλλογικές διαπραγματεύσεις, αυτές θα είναι «πουκάμισο αδειανό» για τους εργαζόμενους, με τους περιορισμούς και το πλαίσιο που ετοιμάζουν. </w:t>
      </w:r>
    </w:p>
    <w:p w14:paraId="539FA59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Αυτό επιβεβα</w:t>
      </w:r>
      <w:r>
        <w:rPr>
          <w:rFonts w:eastAsia="Times New Roman" w:cs="Times New Roman"/>
          <w:szCs w:val="24"/>
        </w:rPr>
        <w:t>ιώνει και η συζήτηση για τον τρόπο καθορισμού του κατώτερου μισθού. Αν σ’ αυτό προσθέσει κανείς τα εμπόδια στις απεργιακές κινητοποιήσεις που θέλει να βάλει η Κυβέρνηση με τον νέο συνδικαλιστικό νόμο</w:t>
      </w:r>
      <w:r>
        <w:rPr>
          <w:rFonts w:eastAsia="Times New Roman" w:cs="Times New Roman"/>
          <w:szCs w:val="24"/>
        </w:rPr>
        <w:t>,</w:t>
      </w:r>
      <w:r>
        <w:rPr>
          <w:rFonts w:eastAsia="Times New Roman" w:cs="Times New Roman"/>
          <w:szCs w:val="24"/>
        </w:rPr>
        <w:t xml:space="preserve"> είναι φανερό ότι στόχος της όλης προσπάθειας είναι να θ</w:t>
      </w:r>
      <w:r>
        <w:rPr>
          <w:rFonts w:eastAsia="Times New Roman" w:cs="Times New Roman"/>
          <w:szCs w:val="24"/>
        </w:rPr>
        <w:t xml:space="preserve">ωρακιστεί η καπιταλιστική </w:t>
      </w:r>
      <w:r>
        <w:rPr>
          <w:rFonts w:eastAsia="Times New Roman" w:cs="Times New Roman"/>
          <w:szCs w:val="24"/>
        </w:rPr>
        <w:lastRenderedPageBreak/>
        <w:t xml:space="preserve">κερδοφορία παραπέρα από κάθε απρόβλεπτο παράγοντα που σχετίζεται με το λαϊκό κίνημα και τη δημιουργία προϋποθέσεων για την ανάπτυξη αγώνων. </w:t>
      </w:r>
    </w:p>
    <w:p w14:paraId="539FA59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Επομένως, συλλογική διαπραγμάτευση μπορεί να υπάρξει σύμφωνα με τις εξαγγελίες της Κυβέρν</w:t>
      </w:r>
      <w:r>
        <w:rPr>
          <w:rFonts w:eastAsia="Times New Roman" w:cs="Times New Roman"/>
          <w:szCs w:val="24"/>
        </w:rPr>
        <w:t xml:space="preserve">ησης και το περίφημο κοινωνικό κεκτημένο της Ευρωπαϊκής Ένωσης, αλλά θα γίνεται με καθαρά σημαδεμένη τράπουλα σε βάρος των εργαζομένων, του λαού μας και με νέα εμπόδια στο εργατικό λαϊκό κίνημα να οργανώσει τους αγώνες του. </w:t>
      </w:r>
    </w:p>
    <w:p w14:paraId="539FA59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σκηνικό συμπληρώνεται από τη</w:t>
      </w:r>
      <w:r>
        <w:rPr>
          <w:rFonts w:eastAsia="Times New Roman" w:cs="Times New Roman"/>
          <w:szCs w:val="24"/>
        </w:rPr>
        <w:t>ν πρόθεση της Κυβέρνησης να συζητήσει την αύξηση του ποσοστού των απολύσεων ανάλογα με τον αριθμό των εργαζομένων που απασχολεί μια επιχείρηση και την τυπική κατάργηση του υπουργικού βέτο στις ομαδικές απολύσεις, έχοντας το βλέμμα στραμμένο κυρίως στη αναδ</w:t>
      </w:r>
      <w:r>
        <w:rPr>
          <w:rFonts w:eastAsia="Times New Roman" w:cs="Times New Roman"/>
          <w:szCs w:val="24"/>
        </w:rPr>
        <w:t xml:space="preserve">ιάρθρωση των πρώην ΔΕΚΟ, που τώρα εντάσσονται στο </w:t>
      </w:r>
      <w:proofErr w:type="spellStart"/>
      <w:r>
        <w:rPr>
          <w:rFonts w:eastAsia="Times New Roman" w:cs="Times New Roman"/>
          <w:szCs w:val="24"/>
        </w:rPr>
        <w:t>η</w:t>
      </w:r>
      <w:r>
        <w:rPr>
          <w:rFonts w:eastAsia="Times New Roman" w:cs="Times New Roman"/>
          <w:szCs w:val="24"/>
        </w:rPr>
        <w:t>περταμείο</w:t>
      </w:r>
      <w:proofErr w:type="spellEnd"/>
      <w:r>
        <w:rPr>
          <w:rFonts w:eastAsia="Times New Roman" w:cs="Times New Roman"/>
          <w:szCs w:val="24"/>
        </w:rPr>
        <w:t xml:space="preserve"> και προετοιμάζεται η παραπέρα ιδιωτικοποίησή τους. </w:t>
      </w:r>
    </w:p>
    <w:p w14:paraId="539FA59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δεν πρέπει να ξεχνάμε και το </w:t>
      </w:r>
      <w:r>
        <w:rPr>
          <w:rFonts w:eastAsia="Times New Roman" w:cs="Times New Roman"/>
          <w:szCs w:val="24"/>
        </w:rPr>
        <w:t>π</w:t>
      </w:r>
      <w:r>
        <w:rPr>
          <w:rFonts w:eastAsia="Times New Roman" w:cs="Times New Roman"/>
          <w:szCs w:val="24"/>
        </w:rPr>
        <w:t xml:space="preserve">ροσφυγικό. Οι συνέπειες από την πολιτική εγκλωβισμού με την οποία αντιμετωπίζουν το </w:t>
      </w:r>
      <w:r>
        <w:rPr>
          <w:rFonts w:eastAsia="Times New Roman" w:cs="Times New Roman"/>
          <w:szCs w:val="24"/>
        </w:rPr>
        <w:t>π</w:t>
      </w:r>
      <w:r>
        <w:rPr>
          <w:rFonts w:eastAsia="Times New Roman" w:cs="Times New Roman"/>
          <w:szCs w:val="24"/>
        </w:rPr>
        <w:t>ροσφυγικό-</w:t>
      </w:r>
      <w:r>
        <w:rPr>
          <w:rFonts w:eastAsia="Times New Roman" w:cs="Times New Roman"/>
          <w:szCs w:val="24"/>
        </w:rPr>
        <w:t>μ</w:t>
      </w:r>
      <w:r>
        <w:rPr>
          <w:rFonts w:eastAsia="Times New Roman" w:cs="Times New Roman"/>
          <w:szCs w:val="24"/>
        </w:rPr>
        <w:t>εταναστευτικό η Κυβέρνηση και η Ευρωπαϊκή Ένωση</w:t>
      </w:r>
      <w:r>
        <w:rPr>
          <w:rFonts w:eastAsia="Times New Roman" w:cs="Times New Roman"/>
          <w:szCs w:val="24"/>
        </w:rPr>
        <w:t>,</w:t>
      </w:r>
      <w:r>
        <w:rPr>
          <w:rFonts w:eastAsia="Times New Roman" w:cs="Times New Roman"/>
          <w:szCs w:val="24"/>
        </w:rPr>
        <w:t xml:space="preserve"> γίνονται πλέον ορατές με πολύ οξυμένο τρόπο. Μέσα σ’ αυτό το ζοφερό σκηνικό γίνεται προσπάθεια να κρυφτεί η μεγάλη εικόνα, ο πόλεμος δηλαδή, που γεννά την προσφυγιά και στον οποίο συμμετέχει και </w:t>
      </w: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λληνική Κυβέρνηση με πολλούς και διάφορους τρόπους, εμπλέκοντας τον ελληνικό λαό σε ένα αξεδιάλυτο κουβάρι επικίνδυνων ανταγωνισμών και αντιθέσεων. Οι αιτίες για την άθλια κατάσταση για το </w:t>
      </w:r>
      <w:r>
        <w:rPr>
          <w:rFonts w:eastAsia="Times New Roman" w:cs="Times New Roman"/>
          <w:szCs w:val="24"/>
        </w:rPr>
        <w:t>π</w:t>
      </w:r>
      <w:r>
        <w:rPr>
          <w:rFonts w:eastAsia="Times New Roman" w:cs="Times New Roman"/>
          <w:szCs w:val="24"/>
        </w:rPr>
        <w:t>ροσφυγικό έχουν την ίδια ρίζα με την επίθεση που δέχονται οι ερ</w:t>
      </w:r>
      <w:r>
        <w:rPr>
          <w:rFonts w:eastAsia="Times New Roman" w:cs="Times New Roman"/>
          <w:szCs w:val="24"/>
        </w:rPr>
        <w:t xml:space="preserve">γαζόμενοι στη χώρα μας και σε όλη την Ευρωπαϊκή Ένωση από τις κυβερνήσεις του μεγάλου κεφαλαίου. </w:t>
      </w:r>
    </w:p>
    <w:p w14:paraId="539FA59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για εβδομάδες ολόκληρες, με αναλύσεις επί αναλύσεων στελέχη της Κυβέρνησης και της Αξιωματικής Αντιπολίτευσης ζάλιζαν τον λαό με το περιβόη</w:t>
      </w:r>
      <w:r>
        <w:rPr>
          <w:rFonts w:eastAsia="Times New Roman" w:cs="Times New Roman"/>
          <w:szCs w:val="24"/>
        </w:rPr>
        <w:t xml:space="preserve">το αφήγημα που θα ανέπτυσσαν ο Πρωθυπουργός και ο Πρόεδρος της Νέας Δημοκρατίας στις παρεμβάσεις τους στη Θεσσαλονίκη πρώτα και στη συνέχεια αλλού, σε άλλες δραστηριότητες. </w:t>
      </w:r>
    </w:p>
    <w:p w14:paraId="539FA59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Τελικά, επιβεβαίωσαν και οι δύο την αντιλαϊκή στρατηγική σύμπλευσης της Κυβέρνησης</w:t>
      </w:r>
      <w:r>
        <w:rPr>
          <w:rFonts w:eastAsia="Times New Roman" w:cs="Times New Roman"/>
          <w:szCs w:val="24"/>
        </w:rPr>
        <w:t xml:space="preserve"> ΣΥΡΙΖΑ και της Αξιωματικής Αντιπολίτευσης, της Νέας Δημοκρατίας, γύρω από τους στόχους του κεφαλαίου και την προσπάθεια μάλιστα να στρατεύσουν και τον λαό μας πίσω από αυτούς τους ξένους στόχους, ισχυριζόμενοι ότι τάχα κάτι έχει να κερδίσει και αυτός από </w:t>
      </w:r>
      <w:r>
        <w:rPr>
          <w:rFonts w:eastAsia="Times New Roman" w:cs="Times New Roman"/>
          <w:szCs w:val="24"/>
        </w:rPr>
        <w:t xml:space="preserve">την επίτευξή τους. </w:t>
      </w:r>
    </w:p>
    <w:p w14:paraId="539FA59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Τόσο τα κυβερνητικά πεπραγμένα όσο και αυτά που εξαγγέλλουν ο ΣΥΡΙΖΑ και η Νέα Δημοκρατία περιλαμβάνουν και το άγριο χαράτσωμα του λαού, το τσεκούρωμα των κονδυλίων που σχετίζονται με την κάλυψη λαϊκών αναγκών, ενώ ο λαός χάνει και με τ</w:t>
      </w:r>
      <w:r>
        <w:rPr>
          <w:rFonts w:eastAsia="Times New Roman" w:cs="Times New Roman"/>
          <w:szCs w:val="24"/>
        </w:rPr>
        <w:t>ον έναν και με τον άλλο τρόπο, ανεξάρτητα από την αναλογία που επιλέγεται κάθε φορά στο αντιλαϊκό μείγμα αυτό της διαχείρισης.</w:t>
      </w:r>
    </w:p>
    <w:p w14:paraId="539FA59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Ήρθε η ώρα ο ελληνικός λαός να πει «τέλος οι θυσίες για τα κέρδη των λίγων», «κατάργηση όλων των αντιλαϊκών νόμων των τελευταίων </w:t>
      </w:r>
      <w:r>
        <w:rPr>
          <w:rFonts w:eastAsia="Times New Roman" w:cs="Times New Roman"/>
          <w:szCs w:val="24"/>
        </w:rPr>
        <w:t xml:space="preserve">χρόνων», «κάλυψη των απωλειών μας», «αυξήσεις σε μισθούς, συντάξεις, κοινωνικές παροχές», «επαναφορά των συλλογικών συμβάσεων εργασίας», «φθηνό ρεύμα </w:t>
      </w:r>
      <w:r>
        <w:rPr>
          <w:rFonts w:eastAsia="Times New Roman" w:cs="Times New Roman"/>
          <w:szCs w:val="24"/>
        </w:rPr>
        <w:lastRenderedPageBreak/>
        <w:t>και νερό για τα λαϊκά στρώματα», «μόνιμη και σταθερή δουλειά για τους εργαζόμενους στην ενέργεια, στην ύδρ</w:t>
      </w:r>
      <w:r>
        <w:rPr>
          <w:rFonts w:eastAsia="Times New Roman" w:cs="Times New Roman"/>
          <w:szCs w:val="24"/>
        </w:rPr>
        <w:t>ευση, σε όλους τους κλάδους της οικονομίας», «να δυναμώσει η πάλη εναντίον της απελευθέρωσης της αγοράς, να ανοίξει ο δρόμος για τη μόνη φιλολαϊκή λύση που έχει ανάγκη σήμερα ο λαός».</w:t>
      </w:r>
    </w:p>
    <w:p w14:paraId="539FA59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Αντλούμε διδάγματα από τις μάχες και τους αγώνες των προηγούμενων </w:t>
      </w:r>
      <w:r>
        <w:rPr>
          <w:rFonts w:eastAsia="Times New Roman" w:cs="Times New Roman"/>
          <w:szCs w:val="24"/>
        </w:rPr>
        <w:t>χρόνων. Βγάζουμε χρήσιμα συμπεράσματα για την ισχυροποίηση της πάλης. Τα μέτρα υπηρετούν την πλουτοκρατία. Είναι εργαλείο για την κατάργηση βασικών λαϊκών δικαιωμάτων. Έχουν οδηγήσει στην πτώχευση του λαού μας. Αυτή είναι η στρατηγική της Κυβέρνησης, της Ε</w:t>
      </w:r>
      <w:r>
        <w:rPr>
          <w:rFonts w:eastAsia="Times New Roman" w:cs="Times New Roman"/>
          <w:szCs w:val="24"/>
        </w:rPr>
        <w:t>υρωπαϊκής Ένωσης, των κομμάτων και των δυνάμεών τους και των παρατάξεών τους μέσα στο κίνημα που τη στηρίζουν. Έκαναν την πλάτη του εργατικού λαϊκού κινήματος σκαλοπάτι για να ανεβοκατεβαίνουν αντιλαϊκές κυβερνήσεις. Δεν πρέπει αυτό να τους το επιτρέψει άλ</w:t>
      </w:r>
      <w:r>
        <w:rPr>
          <w:rFonts w:eastAsia="Times New Roman" w:cs="Times New Roman"/>
          <w:szCs w:val="24"/>
        </w:rPr>
        <w:t>λο ο ελληνικός λαός.</w:t>
      </w:r>
    </w:p>
    <w:p w14:paraId="539FA59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Η αρνητική ψήφος μας στο νέο αντιδραστικό πολυνομοσχέδιο είναι δεδομένη. Δεδομένη θα είναι και η πάλη μας ενάντια στις αντιλαϊκές πολιτικές και η δράση μας μέσα στο κίνημα, στους αγώνες ενάντια σε όσους και όσες εδώ μέσα σηκώνουν το </w:t>
      </w:r>
      <w:r>
        <w:rPr>
          <w:rFonts w:eastAsia="Times New Roman" w:cs="Times New Roman"/>
          <w:szCs w:val="24"/>
        </w:rPr>
        <w:t>χέρι τους και ψηφίζουν τα απαράδεκτα νομοσχέδια σφαγιασμού του λαού μας.</w:t>
      </w:r>
    </w:p>
    <w:p w14:paraId="539FA59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ευχαριστώ.</w:t>
      </w:r>
    </w:p>
    <w:p w14:paraId="539FA59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κι εγώ, κύριε Πρόεδρε.</w:t>
      </w:r>
    </w:p>
    <w:p w14:paraId="539FA59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Πρόεδρος της Ένωσης Κεντρώων, κ. Βασίλης Λεβέντης, έχει τον λόγο.</w:t>
      </w:r>
    </w:p>
    <w:p w14:paraId="539FA5A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ενημερώνω ότι οι προηγούμεν</w:t>
      </w:r>
      <w:r>
        <w:rPr>
          <w:rFonts w:eastAsia="Times New Roman" w:cs="Times New Roman"/>
          <w:szCs w:val="24"/>
        </w:rPr>
        <w:t xml:space="preserve">οι Αρχηγοί μίλησαν ακριβώς δεκαπέντε λεπτά. </w:t>
      </w:r>
    </w:p>
    <w:p w14:paraId="539FA5A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539FA5A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Χθες ήταν η θλιβερή επέτειος της δολοφονίας του Παύλου Μπακογιάννη και είδα ότι και η Ντόρα Μπακογιάννη και ο Κυριάκος Μητσοτάκης </w:t>
      </w:r>
      <w:r>
        <w:rPr>
          <w:rFonts w:eastAsia="Times New Roman" w:cs="Times New Roman"/>
          <w:szCs w:val="24"/>
        </w:rPr>
        <w:lastRenderedPageBreak/>
        <w:t xml:space="preserve">έβγαλαν </w:t>
      </w:r>
      <w:r>
        <w:rPr>
          <w:rFonts w:eastAsia="Times New Roman" w:cs="Times New Roman"/>
          <w:szCs w:val="24"/>
        </w:rPr>
        <w:t xml:space="preserve">ανακοίνωση, με την οποία είπαν ότι ο μεγάλος αυτός πολιτικός μίλησε για συναίνεση και για συνθέσεις. </w:t>
      </w:r>
    </w:p>
    <w:p w14:paraId="539FA5A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σημερινή εικόνα της Νέας Δημοκρατίας είναι συναινετική; Διδάσκεται κάτι από τον εκλιπόντα; Ερωτώ την Αίθουσα.</w:t>
      </w:r>
    </w:p>
    <w:p w14:paraId="539FA5A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Ήμουν στο σπίτι μου και παρακολουθούσα τη </w:t>
      </w:r>
      <w:r>
        <w:rPr>
          <w:rFonts w:eastAsia="Times New Roman" w:cs="Times New Roman"/>
          <w:szCs w:val="24"/>
        </w:rPr>
        <w:t>διαδικασία. Η Νέα Δημοκρατία ούτε λίγο ούτε πολύ είπε ότι όλα τα ξεπουλάει ο ΣΥΡΙΖΑ. Και εδώ που τα λέμε, ξεπουλιούνται τα πάντα. Σε αυτό δεν έχει άδικο η Νέα Δημοκρατία. Όμως ο κ. Τσίπρας είναι ο κακός άνθρωπος που θέλει να τα πουλήσει όλα; Όχι, απλά η χώ</w:t>
      </w:r>
      <w:r>
        <w:rPr>
          <w:rFonts w:eastAsia="Times New Roman" w:cs="Times New Roman"/>
          <w:szCs w:val="24"/>
        </w:rPr>
        <w:t xml:space="preserve">ρα έχει περιέλθει σε μια κατάσταση. </w:t>
      </w:r>
    </w:p>
    <w:p w14:paraId="539FA5A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Τσίπρας έχει δυο επιλογές: Ή τα τινάζει όλα στον αέρα και πάμε για </w:t>
      </w:r>
      <w:proofErr w:type="spellStart"/>
      <w:r>
        <w:rPr>
          <w:rFonts w:eastAsia="Times New Roman" w:cs="Times New Roman"/>
          <w:szCs w:val="24"/>
          <w:lang w:val="en-US"/>
        </w:rPr>
        <w:t>Grexit</w:t>
      </w:r>
      <w:proofErr w:type="spellEnd"/>
      <w:r>
        <w:rPr>
          <w:rFonts w:eastAsia="Times New Roman" w:cs="Times New Roman"/>
          <w:szCs w:val="24"/>
        </w:rPr>
        <w:t xml:space="preserve"> ή τα υπογράφει όλα. Μέσος δρόμος, κυρίες και κύριοι συνάδελφοι, δεν υπάρχει. Και ξέρετε γιατί δεν υπάρχει; Γιατί από το 2009 που προέκυψε η κρί</w:t>
      </w:r>
      <w:r>
        <w:rPr>
          <w:rFonts w:eastAsia="Times New Roman" w:cs="Times New Roman"/>
          <w:szCs w:val="24"/>
        </w:rPr>
        <w:t xml:space="preserve">ση, οι κυβερνήσεις κορόιδευαν τους Ευρωπαίους. Όταν θέλαμε να πάρουμε τη </w:t>
      </w:r>
      <w:r>
        <w:rPr>
          <w:rFonts w:eastAsia="Times New Roman" w:cs="Times New Roman"/>
          <w:szCs w:val="24"/>
        </w:rPr>
        <w:lastRenderedPageBreak/>
        <w:t>δόση μας, περνάγαμε στη Βουλή τα πάντα. Όμως οι ξένοι μετά δεν έβλεπαν να υλοποιούνται οι μεταρρυθμίσεις, έμπαιναν στο σκονισμένο χρονοντούλαπο. Την πρώτη φορά, τη δεύτερη φορά είδανε</w:t>
      </w:r>
      <w:r>
        <w:rPr>
          <w:rFonts w:eastAsia="Times New Roman" w:cs="Times New Roman"/>
          <w:szCs w:val="24"/>
        </w:rPr>
        <w:t xml:space="preserve"> και πάθανε, και έβγαλαν το συμπέρασμα ότι είμαστε απατεώνες.</w:t>
      </w:r>
    </w:p>
    <w:p w14:paraId="539FA5A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Αυτό το συμπέρασμα δεν είναι εύκολο να αλλάξει. Η σημερινή Ελλάδα και το σημερινό Κοινοβούλιο είναι δέσμιο αυτού του αισθήματος που υπάρχει στην Ευρώπη και στο εξωτερικό, ότι εμείς κοροϊδεύουμε,</w:t>
      </w:r>
      <w:r>
        <w:rPr>
          <w:rFonts w:eastAsia="Times New Roman" w:cs="Times New Roman"/>
          <w:szCs w:val="24"/>
        </w:rPr>
        <w:t xml:space="preserve"> ότι είμαστε ένα πολιτικό σύστημα διεφθαρμένο που δεν διατιθέμεθα να κάνουμε μεταρρυθμίσεις. </w:t>
      </w:r>
    </w:p>
    <w:p w14:paraId="539FA5A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Ούτε ο Σαμαράς ήταν κακός που περνούσε κι αυτός αντιλαϊκά μέτρα, κοψίματα μισθών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Ούτε αυτός ήταν κακός. Απλώς, υπήρχε μια κακή Αντιπολίτευση και τότε που έ</w:t>
      </w:r>
      <w:r>
        <w:rPr>
          <w:rFonts w:eastAsia="Times New Roman" w:cs="Times New Roman"/>
          <w:szCs w:val="24"/>
        </w:rPr>
        <w:t>λεγε προδότες τους κυβερνώντες. Αυτή ήταν η κατάσταση. Η μισή Βουλή λέει τους άλλους μισούς προδότες. Γι’ αυτό ανέφερα το παράδειγμα του Μπακογιάννη. Πράγματι, ο Παύλος Μπακογιάννης ήταν παράγων σύνθεσης. Η σημερινή, όμως, Βουλή δεν καταλαβαίνει από τέτοια</w:t>
      </w:r>
      <w:r>
        <w:rPr>
          <w:rFonts w:eastAsia="Times New Roman" w:cs="Times New Roman"/>
          <w:szCs w:val="24"/>
        </w:rPr>
        <w:t xml:space="preserve">. </w:t>
      </w:r>
    </w:p>
    <w:p w14:paraId="539FA5A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Επομένως φρονώ ότι έχουμε πάρει έναν πολύ στραβό δρόμο. Δεν υπάρχει σωτηρία. Ο ελληνικός λαός είναι πλήρως απογοητευμένος. Εκείνοι που είναι πιο απογοητευμένοι είναι οι ομογενείς, οι οποίοι μου υπέβαλαν ερώτηση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οιος είναι ο χειρότερος; Ο Τσίπρας ή ο </w:t>
      </w:r>
      <w:r>
        <w:rPr>
          <w:rFonts w:eastAsia="Times New Roman" w:cs="Times New Roman"/>
          <w:szCs w:val="24"/>
        </w:rPr>
        <w:t>Μητσοτάκης;». Δεν μου υπέβαλαν ερώτηση ποιος είναι ο καλύτερος. «Ποιος είναι ο χειρότερος;» με ρώτησαν. Και τότε έγραψαν οι εφημερίδες κάτι το οποίο θέλω να διευκρινίσω εις την Αίθουσα. Εγώ άλλο είπα, άλλο έγραψαν οι εφημερίδες. Γιατί δεν υπάρχει πιο ύπουλ</w:t>
      </w:r>
      <w:r>
        <w:rPr>
          <w:rFonts w:eastAsia="Times New Roman" w:cs="Times New Roman"/>
          <w:szCs w:val="24"/>
        </w:rPr>
        <w:t xml:space="preserve">ος τρόπος να «εκτελείς» την άποψη του λέγοντος από το να την παίρνεις αποσπασματικά και να μην τη μεταδίδεις ολόκληρη. </w:t>
      </w:r>
    </w:p>
    <w:p w14:paraId="539FA5A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τους είπα: «Η μεν Νέα Δημοκρατία είναι μόνιμα στην υπηρεσία του μεγάλου κεφαλαίου. Μόνιμα το υπηρετούσε. Είναι ο τρόπος τους. Είναι </w:t>
      </w:r>
      <w:r>
        <w:rPr>
          <w:rFonts w:eastAsia="Times New Roman" w:cs="Times New Roman"/>
          <w:szCs w:val="24"/>
        </w:rPr>
        <w:t xml:space="preserve">η </w:t>
      </w:r>
      <w:r>
        <w:rPr>
          <w:rFonts w:eastAsia="Times New Roman" w:cs="Times New Roman"/>
          <w:szCs w:val="24"/>
        </w:rPr>
        <w:t>δ</w:t>
      </w:r>
      <w:r>
        <w:rPr>
          <w:rFonts w:eastAsia="Times New Roman" w:cs="Times New Roman"/>
          <w:szCs w:val="24"/>
        </w:rPr>
        <w:t xml:space="preserve">εξιά </w:t>
      </w:r>
      <w:r>
        <w:rPr>
          <w:rFonts w:eastAsia="Times New Roman" w:cs="Times New Roman"/>
          <w:szCs w:val="24"/>
        </w:rPr>
        <w:t>π</w:t>
      </w:r>
      <w:r>
        <w:rPr>
          <w:rFonts w:eastAsia="Times New Roman" w:cs="Times New Roman"/>
          <w:szCs w:val="24"/>
        </w:rPr>
        <w:t>αράταξη. Δεν τους παρεξηγώ εγώ προσωπικά».</w:t>
      </w:r>
    </w:p>
    <w:p w14:paraId="539FA5A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Τσίπρας όμως το 2015 ήρθε τον Γενάρη και είπε ότι θα κάνει «ντα» την </w:t>
      </w:r>
      <w:proofErr w:type="spellStart"/>
      <w:r>
        <w:rPr>
          <w:rFonts w:eastAsia="Times New Roman" w:cs="Times New Roman"/>
          <w:szCs w:val="24"/>
        </w:rPr>
        <w:t>Μέρκελ</w:t>
      </w:r>
      <w:proofErr w:type="spellEnd"/>
      <w:r>
        <w:rPr>
          <w:rFonts w:eastAsia="Times New Roman" w:cs="Times New Roman"/>
          <w:szCs w:val="24"/>
        </w:rPr>
        <w:t xml:space="preserve">, ότι θα ενώσει τους Νότιους κατά των Βορείων, ότι θα τα αλλάξει όλα, ότι θα αλλάξει η Ευρώπη. Και καταλήξαμε τον </w:t>
      </w:r>
      <w:r>
        <w:rPr>
          <w:rFonts w:eastAsia="Times New Roman" w:cs="Times New Roman"/>
          <w:szCs w:val="24"/>
        </w:rPr>
        <w:lastRenderedPageBreak/>
        <w:t>Ιούλιο του 20</w:t>
      </w:r>
      <w:r>
        <w:rPr>
          <w:rFonts w:eastAsia="Times New Roman" w:cs="Times New Roman"/>
          <w:szCs w:val="24"/>
        </w:rPr>
        <w:t>15 να πάει να τα υπογράψει όλα. Και είπα ότι η μεν μια προδοσία της Δεξιάς είναι μία προδοσία συνείδησης για τα θέματα της υπηρεσίας του μεγάλου κεφαλαίου, ο δε Τσίπρας ανέβασε πάρα πολύ ψηλά τον πήχη, ενέπνευσε τη νεολαία ότι υπάρχει τρίτος δρόμος και η ν</w:t>
      </w:r>
      <w:r>
        <w:rPr>
          <w:rFonts w:eastAsia="Times New Roman" w:cs="Times New Roman"/>
          <w:szCs w:val="24"/>
        </w:rPr>
        <w:t xml:space="preserve">εολαία και τα όνειρά της γκρεμίστηκαν. Και λέω: «Αν υπήρχε ένα πολιτικό δικαστήριο, τον κ. Τσίπρα θα τον εκτελούσε». Με ποια έννοια το είπα αυτό; Με την έννοια ότι ήταν μία μεγάλη απάτη σε βάρος της κοινωνίας. Διότι το να εμπνέεις τη νεολαία με όνειρα, να </w:t>
      </w:r>
      <w:r>
        <w:rPr>
          <w:rFonts w:eastAsia="Times New Roman" w:cs="Times New Roman"/>
          <w:szCs w:val="24"/>
        </w:rPr>
        <w:t>τη βάζεις να αγωνίζεται και μετά να την εγκαταλείπεις, δεν είναι ό,τι καλύτερο. Εγώ δεν θα μπορούσα να το κάνω αυτό το πράγμα. Αυτό ακριβώς είπα. Αυτή ήταν η κουβέντα μου. Και γράφτηκε στον Τύπο: «Ο Λεβέντης ζήτησε να εκτελεστεί ο Τσίπρας». Αυτή την απάντη</w:t>
      </w:r>
      <w:r>
        <w:rPr>
          <w:rFonts w:eastAsia="Times New Roman" w:cs="Times New Roman"/>
          <w:szCs w:val="24"/>
        </w:rPr>
        <w:t xml:space="preserve">ση έδωσα. </w:t>
      </w:r>
    </w:p>
    <w:p w14:paraId="539FA5A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Βέβαια, συμπλήρωσα ότι ο κ. Τσίπρας έκανε μεταστροφή προς τη σοβαρότητα και τη σωφροσύνη, αλλά είμαι σίγουρος ότι στο κόμμα του υπάρχουν βαρίδια. Εγώ παρακολουθώ Βουλευτές του ΣΥΡΙΖΑ στις τηλεοράσεις, οι οποίοι δεν πιστεύουν στην Ευρώπη. Ούτε λί</w:t>
      </w:r>
      <w:r>
        <w:rPr>
          <w:rFonts w:eastAsia="Times New Roman" w:cs="Times New Roman"/>
          <w:szCs w:val="24"/>
        </w:rPr>
        <w:t xml:space="preserve">γο ούτε πολύ απειλούν ακόμη «ή μας </w:t>
      </w:r>
      <w:r>
        <w:rPr>
          <w:rFonts w:eastAsia="Times New Roman" w:cs="Times New Roman"/>
          <w:szCs w:val="24"/>
        </w:rPr>
        <w:lastRenderedPageBreak/>
        <w:t>θέλει η Ευρώπη όπως είμαστε ή…». Περνούν μία γλώσσα δηλαδή που δεν πιστεύουν σε αυτό που κάνουμε. Σαν χώρα δεν πιστεύουν σε αυτό που κάνουμε. Διότι έπρεπε μία κυβερνητική πλειοψηφία να μάχεται υπέρ των απόψεων και των έργ</w:t>
      </w:r>
      <w:r>
        <w:rPr>
          <w:rFonts w:eastAsia="Times New Roman" w:cs="Times New Roman"/>
          <w:szCs w:val="24"/>
        </w:rPr>
        <w:t>ων και των μέτρων της Κυβέρνησης. Δεν είδα καμ</w:t>
      </w:r>
      <w:r>
        <w:rPr>
          <w:rFonts w:eastAsia="Times New Roman" w:cs="Times New Roman"/>
          <w:szCs w:val="24"/>
        </w:rPr>
        <w:t>μ</w:t>
      </w:r>
      <w:r>
        <w:rPr>
          <w:rFonts w:eastAsia="Times New Roman" w:cs="Times New Roman"/>
          <w:szCs w:val="24"/>
        </w:rPr>
        <w:t xml:space="preserve">ία μάχη Βουλευτών. Είδα ένα απολογητικό ύφος κάποιων, γιατί βέβαια όλους τους βαρύνει το ό,τι έλεγαν στο παρελθόν. Δεν ξεχνιέται το τι έλεγαν εις το παρελθόν. </w:t>
      </w:r>
    </w:p>
    <w:p w14:paraId="539FA5AC" w14:textId="77777777" w:rsidR="009E4222" w:rsidRDefault="00AC15E4">
      <w:pPr>
        <w:tabs>
          <w:tab w:val="left" w:pos="2608"/>
        </w:tabs>
        <w:spacing w:line="600" w:lineRule="auto"/>
        <w:jc w:val="both"/>
        <w:rPr>
          <w:rFonts w:eastAsia="Times New Roman"/>
          <w:szCs w:val="24"/>
        </w:rPr>
      </w:pPr>
      <w:r>
        <w:rPr>
          <w:rFonts w:eastAsia="Times New Roman" w:cs="Times New Roman"/>
          <w:szCs w:val="24"/>
        </w:rPr>
        <w:t>Εδώ όμως κατηγορούν όλες οι πτέρυγες της Βουλής τ</w:t>
      </w:r>
      <w:r>
        <w:rPr>
          <w:rFonts w:eastAsia="Times New Roman" w:cs="Times New Roman"/>
          <w:szCs w:val="24"/>
        </w:rPr>
        <w:t>ον ΣΥΡΙΖΑ ότι κόβει από τους αγρότες τους πολύ φτωχούς, κόβει από τους ελεύθερους επαγγελματίες τους νέους, βάλλει τα ασφαλιστικά ταμεία. Δεν το κάνει αυτό γιατί το θέλει. Δεν είναι περιχαρής ένας πρωθυπουργός όταν περνάει τέτοια μέτρα. Φτάσαμε όμως, σε έν</w:t>
      </w:r>
      <w:r>
        <w:rPr>
          <w:rFonts w:eastAsia="Times New Roman" w:cs="Times New Roman"/>
          <w:szCs w:val="24"/>
        </w:rPr>
        <w:t xml:space="preserve">α πολιτικό σύστημα πενήντα ετών διαφθοράς, να έχει δύο λύσεις: Ή να τα τινάξει όλα στον αέρα ή να τα υπογράφει όλα. </w:t>
      </w:r>
      <w:r>
        <w:rPr>
          <w:rFonts w:eastAsia="Times New Roman"/>
          <w:szCs w:val="24"/>
        </w:rPr>
        <w:t xml:space="preserve">Αυτή είναι η εξέλιξη, αν θέλετε την αλήθεια. Αν θέλετε να ζείτε μέσα στο ψέμα και στην πλάνη, είναι δικαίωμά του του καθενός. </w:t>
      </w:r>
    </w:p>
    <w:p w14:paraId="539FA5AD"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Ο κ. Κρεμαστι</w:t>
      </w:r>
      <w:r>
        <w:rPr>
          <w:rFonts w:eastAsia="Times New Roman"/>
          <w:szCs w:val="24"/>
        </w:rPr>
        <w:t>νός</w:t>
      </w:r>
      <w:r>
        <w:rPr>
          <w:rFonts w:eastAsia="Times New Roman"/>
          <w:szCs w:val="24"/>
        </w:rPr>
        <w:t>, τον οποίο</w:t>
      </w:r>
      <w:r>
        <w:rPr>
          <w:rFonts w:eastAsia="Times New Roman"/>
          <w:szCs w:val="24"/>
        </w:rPr>
        <w:t xml:space="preserve"> είδα χθ</w:t>
      </w:r>
      <w:r>
        <w:rPr>
          <w:rFonts w:eastAsia="Times New Roman"/>
          <w:szCs w:val="24"/>
        </w:rPr>
        <w:t>ε</w:t>
      </w:r>
      <w:r>
        <w:rPr>
          <w:rFonts w:eastAsia="Times New Roman"/>
          <w:szCs w:val="24"/>
        </w:rPr>
        <w:t>ς</w:t>
      </w:r>
      <w:r>
        <w:rPr>
          <w:rFonts w:eastAsia="Times New Roman"/>
          <w:szCs w:val="24"/>
        </w:rPr>
        <w:t>,</w:t>
      </w:r>
      <w:r>
        <w:rPr>
          <w:rFonts w:eastAsia="Times New Roman"/>
          <w:szCs w:val="24"/>
        </w:rPr>
        <w:t xml:space="preserve"> -εσείς είστε στην Έδρα, χαίρομαι-τον συνάντησα στην είσοδο του γραφείου μου, μου έδειξε έναν νόμο λέγοντας ότι ξεπουλάει η Κυβέρνηση τα πάντα για ενενήντα εννιά χρόνια και μάλιστα ότι μπορεί να παραταθεί και για άλλα ενενήντα εννι</w:t>
      </w:r>
      <w:r>
        <w:rPr>
          <w:rFonts w:eastAsia="Times New Roman"/>
          <w:szCs w:val="24"/>
        </w:rPr>
        <w:t xml:space="preserve">ά χρόνια το ξεπούλημα. </w:t>
      </w:r>
    </w:p>
    <w:p w14:paraId="539FA5AE"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Τον κοίταξα και όταν πήγα μέσα τι σκέφτηκα; Μπορεί να είναι αλήθεια αυτό που είπε ο κ. Κρεμαστινός, όμως έχει άλλη λύση ο κ. Τσίπρας; Μπορεί να αντισταθεί στην απαίτηση των Ευρωπαίων ο Πρωθυπουργός; Για πείτε μου εσείς. Υπήρχε ένα σ</w:t>
      </w:r>
      <w:r>
        <w:rPr>
          <w:rFonts w:eastAsia="Times New Roman"/>
          <w:szCs w:val="24"/>
        </w:rPr>
        <w:t xml:space="preserve">ύστημα που φάγανε τα λεφτά του κόσμου, υπήρχαν οι διορισμοί, τα ρουσφέτια, τα σκάνδαλα και μία κατάσταση συγκεκριμένη. Τι μπορεί να κάνει ο Τσίπρας; Πείτε ότι συμφωνεί με τις απόψεις των καταγγελλόντων, τι να κάνει; Να μην περάσει τα </w:t>
      </w:r>
      <w:proofErr w:type="spellStart"/>
      <w:r>
        <w:rPr>
          <w:rFonts w:eastAsia="Times New Roman"/>
          <w:szCs w:val="24"/>
        </w:rPr>
        <w:t>προαπαιτούμενα</w:t>
      </w:r>
      <w:proofErr w:type="spellEnd"/>
      <w:r>
        <w:rPr>
          <w:rFonts w:eastAsia="Times New Roman"/>
          <w:szCs w:val="24"/>
        </w:rPr>
        <w:t>; Έχει τ</w:t>
      </w:r>
      <w:r>
        <w:rPr>
          <w:rFonts w:eastAsia="Times New Roman"/>
          <w:szCs w:val="24"/>
        </w:rPr>
        <w:t xml:space="preserve">η δύναμη; Όταν ο Σαμαράς τα πέρναγε τα </w:t>
      </w:r>
      <w:proofErr w:type="spellStart"/>
      <w:r>
        <w:rPr>
          <w:rFonts w:eastAsia="Times New Roman"/>
          <w:szCs w:val="24"/>
        </w:rPr>
        <w:t>προαπαιτούμενα</w:t>
      </w:r>
      <w:proofErr w:type="spellEnd"/>
      <w:r>
        <w:rPr>
          <w:rFonts w:eastAsia="Times New Roman"/>
          <w:szCs w:val="24"/>
        </w:rPr>
        <w:t xml:space="preserve"> ήταν κακός άνθρωπος; </w:t>
      </w:r>
    </w:p>
    <w:p w14:paraId="539FA5AF"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Εδώ έχουμε, λοιπόν, δύο κόμματα τα οποία συγκρούονται με την εξουσία με σκοπό την κατάληψή της. Δηλαδή αυτό που κάνει τώρα η Νέα Δημοκρατία αποβλέπει μόνο στην κατάληψη της εξουσία</w:t>
      </w:r>
      <w:r>
        <w:rPr>
          <w:rFonts w:eastAsia="Times New Roman"/>
          <w:szCs w:val="24"/>
        </w:rPr>
        <w:t xml:space="preserve">ς. Και </w:t>
      </w:r>
      <w:r>
        <w:rPr>
          <w:rFonts w:eastAsia="Times New Roman"/>
          <w:szCs w:val="24"/>
        </w:rPr>
        <w:lastRenderedPageBreak/>
        <w:t>ο Τσίπρας αυτά που έκανε –εγώ του τα είπα- προς την κατάληψη της εξουσίας τα έκανε. Δεν φαντάζομαι να πίστευε ότι θα ενώσει τον Νότο κατά του Βορρά. Το πίστευε; Αν το πίστευε, δεν κάνει για Πρωθυπουργός. Αν πίστευε ο κ. Τσίπρας ότι θα ενώσει τον Νότ</w:t>
      </w:r>
      <w:r>
        <w:rPr>
          <w:rFonts w:eastAsia="Times New Roman"/>
          <w:szCs w:val="24"/>
        </w:rPr>
        <w:t xml:space="preserve">ο κατά του Βορρά και ότι θα υποχωρήσει η </w:t>
      </w:r>
      <w:proofErr w:type="spellStart"/>
      <w:r>
        <w:rPr>
          <w:rFonts w:eastAsia="Times New Roman"/>
          <w:szCs w:val="24"/>
        </w:rPr>
        <w:t>Μέρκελ</w:t>
      </w:r>
      <w:proofErr w:type="spellEnd"/>
      <w:r>
        <w:rPr>
          <w:rFonts w:eastAsia="Times New Roman"/>
          <w:szCs w:val="24"/>
        </w:rPr>
        <w:t xml:space="preserve">, αυτό το πράγμα, με </w:t>
      </w:r>
      <w:proofErr w:type="spellStart"/>
      <w:r>
        <w:rPr>
          <w:rFonts w:eastAsia="Times New Roman"/>
          <w:szCs w:val="24"/>
        </w:rPr>
        <w:t>συγχωρείτε</w:t>
      </w:r>
      <w:proofErr w:type="spellEnd"/>
      <w:r>
        <w:rPr>
          <w:rFonts w:eastAsia="Times New Roman"/>
          <w:szCs w:val="24"/>
        </w:rPr>
        <w:t>, αλλά είμαι σίγουρος ότι δεν το πίστευε. Απλά ήθελε τις ψήφους.</w:t>
      </w:r>
    </w:p>
    <w:p w14:paraId="539FA5B0"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Επομένως, μην φωνάζετε ούτε για τους κόφτες ούτε για τα </w:t>
      </w:r>
      <w:proofErr w:type="spellStart"/>
      <w:r>
        <w:rPr>
          <w:rFonts w:eastAsia="Times New Roman"/>
          <w:szCs w:val="24"/>
        </w:rPr>
        <w:t>υ</w:t>
      </w:r>
      <w:r>
        <w:rPr>
          <w:rFonts w:eastAsia="Times New Roman"/>
          <w:szCs w:val="24"/>
        </w:rPr>
        <w:t>περταμεία</w:t>
      </w:r>
      <w:proofErr w:type="spellEnd"/>
      <w:r>
        <w:rPr>
          <w:rFonts w:eastAsia="Times New Roman"/>
          <w:szCs w:val="24"/>
        </w:rPr>
        <w:t xml:space="preserve">. Είναι το αποτέλεσμα μιας διεφθαρμένης πορείας, που ίσως είναι και πάνω από πενήντα χρόνια. Αυτό είναι η Ελλάδα. </w:t>
      </w:r>
    </w:p>
    <w:p w14:paraId="539FA5B1"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t xml:space="preserve">Δεν κουβάλησε εδώ κάτι Νότιους; Άμα τους ρωτήσετε έναν-έναν, δεν θέλουν να μοιάζουν με την Ελλάδα καθόλου. Ήρθαν εδώ για συζητήσεις </w:t>
      </w:r>
      <w:r>
        <w:rPr>
          <w:rFonts w:eastAsia="Times New Roman"/>
          <w:szCs w:val="24"/>
        </w:rPr>
        <w:t>γενικές, αλλά αν του πεις του Πορτογάλου ή του Ιταλού κάνε δήλωση ότι θα βάλεις πλάτη με την Ελλάδα, να νικηθεί η λιτότητα, θα σου πο</w:t>
      </w:r>
      <w:r>
        <w:rPr>
          <w:rFonts w:eastAsia="Times New Roman"/>
          <w:szCs w:val="24"/>
        </w:rPr>
        <w:t>υ</w:t>
      </w:r>
      <w:r>
        <w:rPr>
          <w:rFonts w:eastAsia="Times New Roman"/>
          <w:szCs w:val="24"/>
        </w:rPr>
        <w:t>ν</w:t>
      </w:r>
      <w:r>
        <w:rPr>
          <w:rFonts w:eastAsia="Times New Roman"/>
          <w:szCs w:val="24"/>
        </w:rPr>
        <w:t>:</w:t>
      </w:r>
      <w:r>
        <w:rPr>
          <w:rFonts w:eastAsia="Times New Roman"/>
          <w:szCs w:val="24"/>
        </w:rPr>
        <w:t xml:space="preserve"> «Όχι, φίλε μου». Αυτή είναι η αλήθεια. Δεν έχουμε συμπαραστάτες στον κατήφορο. Στον κατήφορο μιας χώρας δεν υπάρχουν συ</w:t>
      </w:r>
      <w:r>
        <w:rPr>
          <w:rFonts w:eastAsia="Times New Roman"/>
          <w:szCs w:val="24"/>
        </w:rPr>
        <w:t>μπαραστάτες, κατά τη γνώμη μου.</w:t>
      </w:r>
    </w:p>
    <w:p w14:paraId="539FA5B2"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Η απαίτηση και αυτό που με ρωτούν οι ομογενείς είναι: «Γιατί δεν κάνετε μια κυβέρνηση μεγάλη; Γιατί δεν τα βρίσκουν;». Λέω ότι τώρα, μετά την ψήφο της απλής αναλογικής, που χαρίσανε η κυρία Φώφη και ο κ. Σταύρος στον κ. Μητσ</w:t>
      </w:r>
      <w:r>
        <w:rPr>
          <w:rFonts w:eastAsia="Times New Roman"/>
          <w:szCs w:val="24"/>
        </w:rPr>
        <w:t xml:space="preserve">οτάκη πενήντα έδρες στις προσεχείς εκλογές, τώρα ο Μητσοτάκης γιατί να κάνει πίσω; Σου λέει: «Θα πάρω </w:t>
      </w:r>
      <w:proofErr w:type="spellStart"/>
      <w:r>
        <w:rPr>
          <w:rFonts w:eastAsia="Times New Roman"/>
          <w:szCs w:val="24"/>
        </w:rPr>
        <w:t>εκατόν</w:t>
      </w:r>
      <w:proofErr w:type="spellEnd"/>
      <w:r>
        <w:rPr>
          <w:rFonts w:eastAsia="Times New Roman"/>
          <w:szCs w:val="24"/>
        </w:rPr>
        <w:t xml:space="preserve"> σαράντα πέντε, δεν θα βρω κι άλλους εφτά-οκτώ από δω κι από κει;». Επομένως, γιατί να κάνει πίσω; Δεν υπάρχει περίπτωση να κάνει πίσω. Άρα η όρεξη </w:t>
      </w:r>
      <w:r>
        <w:rPr>
          <w:rFonts w:eastAsia="Times New Roman"/>
          <w:szCs w:val="24"/>
        </w:rPr>
        <w:t xml:space="preserve">για αυτοδυναμία πήρε παράτα. Αυτό έγινε στην Ελλάδα. Και δεν θα προσέλθουν στο τραπέζι της σύγκλισης, οπότε για τη χώρα πιστεύω ότι τώρα τρεις λύσεις υπάρχουν: Ή να ακολουθήσει ο Τσίπρας τον Γολγοθά του και να καταρρεύσει, γιατί είναι σίγουρη η κατάρρευση </w:t>
      </w:r>
      <w:r>
        <w:rPr>
          <w:rFonts w:eastAsia="Times New Roman"/>
          <w:szCs w:val="24"/>
        </w:rPr>
        <w:t xml:space="preserve">-αν πιστεύει ότι θα τα καταφέρει πλανάται- ή να γίνει τώρα η Οικουμενική που ζητούσα από τον Σεπτέμβριο που μπήκε η Ένωση Κεντρώων στη Βουλή ή να πάμε σε εκλογές. Το μυαλό του κ. Τσίπρα θα διαλέξει. Εκείνος θα διαλέξει, με βάση ελπίζω και λίγο το συμφέρον </w:t>
      </w:r>
      <w:r>
        <w:rPr>
          <w:rFonts w:eastAsia="Times New Roman"/>
          <w:szCs w:val="24"/>
        </w:rPr>
        <w:t>της χώρας. Διότι αν κοιτάξει μόνο το δικό του μέλλον, πολιτικοί που κοίταζαν μόνο το δικό τους μέλλον τελικά έβλαπταν και τον εαυτό τους, σε όλα τα κράτη.</w:t>
      </w:r>
    </w:p>
    <w:p w14:paraId="539FA5B3" w14:textId="77777777" w:rsidR="009E4222" w:rsidRDefault="00AC15E4">
      <w:pPr>
        <w:tabs>
          <w:tab w:val="left" w:pos="2608"/>
        </w:tabs>
        <w:spacing w:line="600" w:lineRule="auto"/>
        <w:ind w:firstLine="720"/>
        <w:jc w:val="both"/>
        <w:rPr>
          <w:rFonts w:eastAsia="Times New Roman"/>
          <w:szCs w:val="24"/>
        </w:rPr>
      </w:pPr>
      <w:r>
        <w:rPr>
          <w:rFonts w:eastAsia="Times New Roman"/>
          <w:szCs w:val="24"/>
        </w:rPr>
        <w:lastRenderedPageBreak/>
        <w:t xml:space="preserve">Φτάσανε στο σημείο όσον αφορά στην </w:t>
      </w:r>
      <w:proofErr w:type="spellStart"/>
      <w:r>
        <w:rPr>
          <w:rFonts w:eastAsia="Times New Roman"/>
          <w:szCs w:val="24"/>
        </w:rPr>
        <w:t>Αθηναΐδα</w:t>
      </w:r>
      <w:proofErr w:type="spellEnd"/>
      <w:r>
        <w:rPr>
          <w:rFonts w:eastAsia="Times New Roman"/>
          <w:szCs w:val="24"/>
        </w:rPr>
        <w:t>,</w:t>
      </w:r>
      <w:r>
        <w:rPr>
          <w:rFonts w:eastAsia="Times New Roman"/>
          <w:szCs w:val="24"/>
        </w:rPr>
        <w:t xml:space="preserve"> όπου διοργανώνει μια συγκέντρωση η Ένωση Κεντρώων στις 1</w:t>
      </w:r>
      <w:r>
        <w:rPr>
          <w:rFonts w:eastAsia="Times New Roman"/>
          <w:szCs w:val="24"/>
        </w:rPr>
        <w:t xml:space="preserve">0 Οκτωβρίου στις 19:00΄ το βράδυ, -η </w:t>
      </w:r>
      <w:proofErr w:type="spellStart"/>
      <w:r>
        <w:rPr>
          <w:rFonts w:eastAsia="Times New Roman"/>
          <w:szCs w:val="24"/>
        </w:rPr>
        <w:t>Αθηναΐδα</w:t>
      </w:r>
      <w:proofErr w:type="spellEnd"/>
      <w:r>
        <w:rPr>
          <w:rFonts w:eastAsia="Times New Roman"/>
          <w:szCs w:val="24"/>
        </w:rPr>
        <w:t xml:space="preserve"> είναι ένα κέντρο εδώ στην Αθήνα- να πούνε ότι μου το παρεχώρησε ο Τσίπρας, ο οποίος εγκατέλειψε και πήγε στο </w:t>
      </w:r>
      <w:r>
        <w:rPr>
          <w:rFonts w:eastAsia="Times New Roman"/>
          <w:szCs w:val="24"/>
        </w:rPr>
        <w:t>«</w:t>
      </w:r>
      <w:r>
        <w:rPr>
          <w:rFonts w:eastAsia="Times New Roman"/>
          <w:szCs w:val="24"/>
          <w:lang w:val="en-US"/>
        </w:rPr>
        <w:t>DIVANI</w:t>
      </w:r>
      <w:r w:rsidRPr="007071A1">
        <w:rPr>
          <w:rFonts w:eastAsia="Times New Roman"/>
          <w:szCs w:val="24"/>
        </w:rPr>
        <w:t xml:space="preserve"> </w:t>
      </w:r>
      <w:r>
        <w:rPr>
          <w:rFonts w:eastAsia="Times New Roman"/>
          <w:szCs w:val="24"/>
          <w:lang w:val="en-US"/>
        </w:rPr>
        <w:t>CARAVEL</w:t>
      </w:r>
      <w:r>
        <w:rPr>
          <w:rFonts w:eastAsia="Times New Roman"/>
          <w:szCs w:val="24"/>
        </w:rPr>
        <w:t>»</w:t>
      </w:r>
      <w:r>
        <w:rPr>
          <w:rFonts w:eastAsia="Times New Roman"/>
          <w:szCs w:val="24"/>
        </w:rPr>
        <w:t xml:space="preserve">. </w:t>
      </w:r>
      <w:r>
        <w:rPr>
          <w:rFonts w:eastAsia="Times New Roman"/>
          <w:szCs w:val="24"/>
        </w:rPr>
        <w:t>Ακούστε τι μύθοι πλάθονται!</w:t>
      </w:r>
    </w:p>
    <w:p w14:paraId="539FA5B4" w14:textId="77777777" w:rsidR="009E4222" w:rsidRDefault="00AC15E4">
      <w:pPr>
        <w:spacing w:line="600" w:lineRule="auto"/>
        <w:ind w:firstLine="720"/>
        <w:jc w:val="both"/>
        <w:rPr>
          <w:rFonts w:eastAsia="Times New Roman"/>
          <w:szCs w:val="24"/>
        </w:rPr>
      </w:pPr>
      <w:r>
        <w:rPr>
          <w:rFonts w:eastAsia="Times New Roman"/>
          <w:szCs w:val="24"/>
        </w:rPr>
        <w:t>Ο άλλος μύθος είναι ότι φεύγει ο Καμμένος από την Κυβέρ</w:t>
      </w:r>
      <w:r>
        <w:rPr>
          <w:rFonts w:eastAsia="Times New Roman"/>
          <w:szCs w:val="24"/>
        </w:rPr>
        <w:t>νηση κι έρχεται ο Λεβέντης. Μέχρι και η σύζυγός μου μού είπε: «</w:t>
      </w:r>
      <w:r>
        <w:rPr>
          <w:rFonts w:eastAsia="Times New Roman"/>
          <w:szCs w:val="24"/>
        </w:rPr>
        <w:t>μ</w:t>
      </w:r>
      <w:r>
        <w:rPr>
          <w:rFonts w:eastAsia="Times New Roman"/>
          <w:szCs w:val="24"/>
        </w:rPr>
        <w:t>ήπως έχεις κάνει τίποτα ύπουλο που δεν το γνωρίζω ούτε εγώ;». Φθάσαμε εκεί. Τι να πω! Δηλαδή, πολιτικοποιήθηκαν και τα κέντρα. Εγώ πίστευα ότι έχουμε φύγει από την εποχή των κίτρινων, πράσινων</w:t>
      </w:r>
      <w:r>
        <w:rPr>
          <w:rFonts w:eastAsia="Times New Roman"/>
          <w:szCs w:val="24"/>
        </w:rPr>
        <w:t xml:space="preserve">, μπλε καφενείων, αλλά η χώρα δεν προχωράει. </w:t>
      </w:r>
    </w:p>
    <w:p w14:paraId="539FA5B5" w14:textId="77777777" w:rsidR="009E4222" w:rsidRDefault="00AC15E4">
      <w:pPr>
        <w:spacing w:line="600" w:lineRule="auto"/>
        <w:ind w:firstLine="720"/>
        <w:jc w:val="both"/>
        <w:rPr>
          <w:rFonts w:eastAsia="Times New Roman"/>
          <w:szCs w:val="24"/>
        </w:rPr>
      </w:pPr>
      <w:r>
        <w:rPr>
          <w:rFonts w:eastAsia="Times New Roman"/>
          <w:szCs w:val="24"/>
        </w:rPr>
        <w:t xml:space="preserve">Στην Αίθουσα αυτήν, μετά την ψηφοφορία της απλής αναλογικής, υπάρχει διαμορφωμένη μια κατάσταση κατά της Κυβέρνησης, ένας άξονας. Βλέπω ότι σε όλα το Ποτάμι, το ΠΑΣΟΚ και η Νέα Δημοκρατία </w:t>
      </w:r>
      <w:r>
        <w:rPr>
          <w:rFonts w:eastAsia="Times New Roman"/>
          <w:szCs w:val="24"/>
        </w:rPr>
        <w:lastRenderedPageBreak/>
        <w:t>ψηφίζουν μαζί και κατηγορούν εμένα λέγοντας ότι «αφού δεν είσαι μαζί</w:t>
      </w:r>
      <w:r>
        <w:rPr>
          <w:rFonts w:eastAsia="Times New Roman"/>
          <w:szCs w:val="24"/>
        </w:rPr>
        <w:t xml:space="preserve">, άρα είσαι με τον Τσίπρα». Αισθάνομαι την ανάγκη να απαντήσω. Εγώ με τον Τσίπρα δεν θα πάω και το ξέρει και ο ίδιος. Του το έχω πει. Όσο και αν χρειαστεί. Θα </w:t>
      </w:r>
      <w:proofErr w:type="spellStart"/>
      <w:r>
        <w:rPr>
          <w:rFonts w:eastAsia="Times New Roman"/>
          <w:szCs w:val="24"/>
        </w:rPr>
        <w:t>προξενηθούν</w:t>
      </w:r>
      <w:proofErr w:type="spellEnd"/>
      <w:r>
        <w:rPr>
          <w:rFonts w:eastAsia="Times New Roman"/>
          <w:szCs w:val="24"/>
        </w:rPr>
        <w:t xml:space="preserve"> εκλογές. Εγώ ψήφο δεν δίνω. Είναι δήλωση μπροστά στον ελληνικό λαό. Αν του φύγουν πέν</w:t>
      </w:r>
      <w:r>
        <w:rPr>
          <w:rFonts w:eastAsia="Times New Roman"/>
          <w:szCs w:val="24"/>
        </w:rPr>
        <w:t xml:space="preserve">τε Βουλευτές, θα κάνει εκλογές. Δεν μπορεί να βασίζεται σε μένα. </w:t>
      </w:r>
    </w:p>
    <w:p w14:paraId="539FA5B6" w14:textId="77777777" w:rsidR="009E4222" w:rsidRDefault="00AC15E4">
      <w:pPr>
        <w:spacing w:line="600" w:lineRule="auto"/>
        <w:ind w:firstLine="720"/>
        <w:jc w:val="both"/>
        <w:rPr>
          <w:rFonts w:eastAsia="Times New Roman"/>
          <w:szCs w:val="24"/>
        </w:rPr>
      </w:pPr>
      <w:r>
        <w:rPr>
          <w:rFonts w:eastAsia="Times New Roman"/>
          <w:szCs w:val="24"/>
        </w:rPr>
        <w:t>Εγώ εκείνο που έκανα, κάνω και θα συνεχίζω να κάνω</w:t>
      </w:r>
      <w:r>
        <w:rPr>
          <w:rFonts w:eastAsia="Times New Roman"/>
          <w:szCs w:val="24"/>
        </w:rPr>
        <w:t>,</w:t>
      </w:r>
      <w:r>
        <w:rPr>
          <w:rFonts w:eastAsia="Times New Roman"/>
          <w:szCs w:val="24"/>
        </w:rPr>
        <w:t xml:space="preserve"> είναι να καλώ τον κ. Μητσοτάκη και τον κ. Τσίπρα να ξεπεράσουν τους εγωισμούς τους και να φτιάξουν μια κυβέρνηση όπως τη θέλει όλη η Ελλάδ</w:t>
      </w:r>
      <w:r>
        <w:rPr>
          <w:rFonts w:eastAsia="Times New Roman"/>
          <w:szCs w:val="24"/>
        </w:rPr>
        <w:t xml:space="preserve">α και όπως τη θέλει και η </w:t>
      </w:r>
      <w:r>
        <w:rPr>
          <w:rFonts w:eastAsia="Times New Roman"/>
          <w:szCs w:val="24"/>
        </w:rPr>
        <w:t>Ο</w:t>
      </w:r>
      <w:r>
        <w:rPr>
          <w:rFonts w:eastAsia="Times New Roman"/>
          <w:szCs w:val="24"/>
        </w:rPr>
        <w:t>μογένεια. Εγώ δεν περίμενα από τους ομογενείς -βρέθηκα ένα εξαήμερο στις Ηνωμένες Πολιτείες Αμερικής- να είναι τόσο ώριμοι. Δεν περίμενα να έχουν τέτοιο ενδιαφέρον για την Ελλάδα, τέτοιον πόνο. Μεγάλος πόνος. Λένε</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ναγκαζόμαστε</w:t>
      </w:r>
      <w:r>
        <w:rPr>
          <w:rFonts w:eastAsia="Times New Roman"/>
          <w:szCs w:val="24"/>
        </w:rPr>
        <w:t xml:space="preserve"> και στέλνουμε συνέχεια πουρμπουάρ στα χωριά μας, στους γείτονες, στους φίλους, που είναι τόσο εξαθλιωμένοι». Αναγκάζονται και φεύγουν οι Έλληνες και πάνε στην Γερμανία, στην Αυστραλία, στις Ηνωμένες Πολιτείες Αμερικής. Έχει τελειώσει, κατ’ εμέ, η Ελλάδα. </w:t>
      </w:r>
      <w:r>
        <w:rPr>
          <w:rFonts w:eastAsia="Times New Roman"/>
          <w:szCs w:val="24"/>
        </w:rPr>
        <w:t xml:space="preserve">Δεν υπάρχει Ελλάδα, κυρίες και κύριοι. Δεν υπάρχει Ελλάδα. Αν νομίζετε ότι υπάρχει </w:t>
      </w:r>
      <w:r>
        <w:rPr>
          <w:rFonts w:eastAsia="Times New Roman"/>
          <w:szCs w:val="24"/>
        </w:rPr>
        <w:lastRenderedPageBreak/>
        <w:t xml:space="preserve">Ελλάδα επειδή μισθοδοτούνται οι Βουλευτές, κάνετε λάθος. Ελλάδα στη συνείδηση του κόσμου, από τον Έβρο μέχρι την Κρήτη, δεν υπάρχει πια. Και πρέπει να την ξαναφτιάξουμε από </w:t>
      </w:r>
      <w:r>
        <w:rPr>
          <w:rFonts w:eastAsia="Times New Roman"/>
          <w:szCs w:val="24"/>
        </w:rPr>
        <w:t xml:space="preserve">το μηδέν, σε στέρεες βάσεις, γιατί οι βάσεις αυτές τώρα είναι σαθρές και έχουν υπονομευθεί. </w:t>
      </w:r>
    </w:p>
    <w:p w14:paraId="539FA5B7" w14:textId="77777777" w:rsidR="009E4222" w:rsidRDefault="00AC15E4">
      <w:pPr>
        <w:spacing w:line="600" w:lineRule="auto"/>
        <w:ind w:firstLine="720"/>
        <w:jc w:val="both"/>
        <w:rPr>
          <w:rFonts w:eastAsia="Times New Roman"/>
          <w:szCs w:val="24"/>
        </w:rPr>
      </w:pPr>
      <w:r>
        <w:rPr>
          <w:rFonts w:eastAsia="Times New Roman"/>
          <w:szCs w:val="24"/>
        </w:rPr>
        <w:t>Μιλούν για τις συντάξεις του κόσμου και ο κόσμος έχει δίκιο. Του κόβουν τις συντάξεις. Όμως αν τα λογαριάσουμε, η Νέα Δημοκρατία έκοψε πιο πολύ. Δηλαδή ένας στρατη</w:t>
      </w:r>
      <w:r>
        <w:rPr>
          <w:rFonts w:eastAsia="Times New Roman"/>
          <w:szCs w:val="24"/>
        </w:rPr>
        <w:t>γός έπαιρνε 2.800 ευρώ, του τα πήγε ο Σαμαράς 1.300 ευρώ και τώρα ο Τσίπρας 1.050 ευρώ. Αυτή είναι η κατάσταση. Έχουν φθάσει οι άνθρωποι, και μάλιστα άνθρωποι που έχουν πάρει δάνεια, στην απόλυτη εξαθλίωση. Οι συνταξιούχοι με πιάνουν στον δρόμο και μου λέν</w:t>
      </w:r>
      <w:r>
        <w:rPr>
          <w:rFonts w:eastAsia="Times New Roman"/>
          <w:szCs w:val="24"/>
        </w:rPr>
        <w:t>ε «βάλτε πλάτη, να μην κοπούν άλλο οι συντάξεις». Αφού τα ασφαλιστικά ταμεία έχουν πτωχεύσει, οι συντάξεις εξαρτώνται από τις επενδύσεις. Αν δεν έλθει νέο αίμα, νέο έσοδο στο κράτος και απλώς παίρνουμε από τη μια τάξη και δίνουμε στην άλλη, θα καταστραφούμ</w:t>
      </w:r>
      <w:r>
        <w:rPr>
          <w:rFonts w:eastAsia="Times New Roman"/>
          <w:szCs w:val="24"/>
        </w:rPr>
        <w:t xml:space="preserve">ε. Αυτό κάνει ο Πρωθυπουργός τώρα. Μη ερχομένου νέου εσόδου, νέας ανάπτυξης, βάζει στο κρασί φόρο, βάζει στα νησιά ΦΠΑ, αυξάνει στο πετρέλαιο θέρμανσης τους φόρους. </w:t>
      </w:r>
    </w:p>
    <w:p w14:paraId="539FA5B8"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Εγώ θαυμάζω τον Τσίπρα. Ξέρετε γιατί; Γιατί εγώ δεν θα μπορούσα να κόβω συντάξεις από τον </w:t>
      </w:r>
      <w:r>
        <w:rPr>
          <w:rFonts w:eastAsia="Times New Roman"/>
          <w:szCs w:val="24"/>
        </w:rPr>
        <w:t xml:space="preserve">κόσμο ούτε να βάζει ΦΠΑ στα νησιά θα μπορούσε ο Βασίλης Λεβέντης. Τον θαυμάζω που το κάνει. Εγώ δεν θα είχα την αντοχή να στρέφω σε φτωχούς ανθρώπους τις κλεψιές των ισχυρών. </w:t>
      </w:r>
    </w:p>
    <w:p w14:paraId="539FA5B9" w14:textId="77777777" w:rsidR="009E4222" w:rsidRDefault="00AC15E4">
      <w:pPr>
        <w:spacing w:line="600" w:lineRule="auto"/>
        <w:ind w:firstLine="720"/>
        <w:jc w:val="both"/>
        <w:rPr>
          <w:rFonts w:eastAsia="Times New Roman"/>
          <w:szCs w:val="24"/>
        </w:rPr>
      </w:pPr>
      <w:r>
        <w:rPr>
          <w:rFonts w:eastAsia="Times New Roman"/>
          <w:szCs w:val="24"/>
        </w:rPr>
        <w:t xml:space="preserve">Και επειδή νομίζω ότι τελείωσε ο χρόνος μου, κύριε </w:t>
      </w:r>
      <w:proofErr w:type="spellStart"/>
      <w:r>
        <w:rPr>
          <w:rFonts w:eastAsia="Times New Roman"/>
          <w:szCs w:val="24"/>
        </w:rPr>
        <w:t>Κρεμαστινέ</w:t>
      </w:r>
      <w:proofErr w:type="spellEnd"/>
      <w:r>
        <w:rPr>
          <w:rFonts w:eastAsia="Times New Roman"/>
          <w:szCs w:val="24"/>
        </w:rPr>
        <w:t xml:space="preserve"> -που από εσάς θα π</w:t>
      </w:r>
      <w:r>
        <w:rPr>
          <w:rFonts w:eastAsia="Times New Roman"/>
          <w:szCs w:val="24"/>
        </w:rPr>
        <w:t>ερίμενα όταν γινόταν η ακολασία των τελευταίων πενήντα ετών να κάνετε τις προειδοποιήσεις, ώστε να μη φτάσουμε στην πτώχευση και όχι τώρα, αφού έγινε η πτώχευση, να λέτε «κοίτα ο Τσίπρας, τα δίνει όλα στους ξένους», αυτό θα περίμενα από εσάς- θα κάνω μια σ</w:t>
      </w:r>
      <w:r>
        <w:rPr>
          <w:rFonts w:eastAsia="Times New Roman"/>
          <w:szCs w:val="24"/>
        </w:rPr>
        <w:t xml:space="preserve">ύσταση για δύο θέματα, για τη θρησκεία και για τις τηλεοπτικές άδειες. </w:t>
      </w:r>
    </w:p>
    <w:p w14:paraId="539FA5BA"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Εγώ, παρ’ ό,τι ο κ. Παππάς κάτι πέτυχε που κατάφερε και πήρε λεφτά από έναν χώρο από τον οποίο δεν πήρε ποτέ λεφτά αυτή η χώρα, λέω να μην κλείσουν τα κανάλια, αλλά να τους βάλουμε 60 </w:t>
      </w:r>
      <w:r>
        <w:rPr>
          <w:rFonts w:eastAsia="Times New Roman"/>
          <w:szCs w:val="24"/>
        </w:rPr>
        <w:t xml:space="preserve">εκατομμύρια του καθενός και όποιοι μπορέσουν να πληρώσουν, να παραμείνουν. Άποψή μου είναι. Το ακούτε. </w:t>
      </w:r>
      <w:r>
        <w:rPr>
          <w:rFonts w:eastAsia="Times New Roman"/>
          <w:szCs w:val="24"/>
        </w:rPr>
        <w:lastRenderedPageBreak/>
        <w:t>Έχετε την άποψή σας κι εσείς. Είναι, όμως, άποψή μου ότι θα είναι κακό να ακούσουν στην Ευρώπη ότι είχαμε οκτώ κανάλια εθνικής εμβελείας και κλείνουμε τα</w:t>
      </w:r>
      <w:r>
        <w:rPr>
          <w:rFonts w:eastAsia="Times New Roman"/>
          <w:szCs w:val="24"/>
        </w:rPr>
        <w:t xml:space="preserve"> μισά. Εάν μπορέσουν οι άνθρωποι να πληρώσουν κι εάν εκπληρώσουν και τους όρους για πλουραλιστικό πρόγραμμα, για πληρωμή των ασφαλιστικών ταμείων των εργαζομένων κ.λπ., ας παραμείνουν ανοικτοί. Αν δεν κατορθώσουν και κλείσουν, κλείνουν μόνοι τους, δεν τους</w:t>
      </w:r>
      <w:r>
        <w:rPr>
          <w:rFonts w:eastAsia="Times New Roman"/>
          <w:szCs w:val="24"/>
        </w:rPr>
        <w:t xml:space="preserve"> κλείνει η Κυβέρνηση.</w:t>
      </w:r>
    </w:p>
    <w:p w14:paraId="539FA5BB" w14:textId="77777777" w:rsidR="009E4222" w:rsidRDefault="00AC15E4">
      <w:pPr>
        <w:spacing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Προέδρου)</w:t>
      </w:r>
    </w:p>
    <w:p w14:paraId="539FA5BC"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Το δεύτερο</w:t>
      </w:r>
      <w:r>
        <w:rPr>
          <w:rFonts w:eastAsia="Times New Roman"/>
          <w:szCs w:val="24"/>
        </w:rPr>
        <w:t xml:space="preserve"> είναι</w:t>
      </w:r>
      <w:r>
        <w:rPr>
          <w:rFonts w:eastAsia="Times New Roman"/>
          <w:szCs w:val="24"/>
        </w:rPr>
        <w:t xml:space="preserve"> για τη θρησκεία. Αυτήν την ώρα που η χώρα πεινάει, αυτήν την ώρα που αναχωρούν οι νέοι μας, είναι η ώρα ο κ. Φίλης να α</w:t>
      </w:r>
      <w:r>
        <w:rPr>
          <w:rFonts w:eastAsia="Times New Roman"/>
          <w:szCs w:val="24"/>
        </w:rPr>
        <w:t>φαιρεί τα θρησκευτικά;</w:t>
      </w:r>
    </w:p>
    <w:p w14:paraId="539FA5BD"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κύριε Πρόεδρε, ολοκληρώστε.</w:t>
      </w:r>
    </w:p>
    <w:p w14:paraId="539FA5BE"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ΒΑΣΙΛΗΣ ΛΕΒΕΝΤΗΣ (Πρόεδρος της Ένωσης Κεντρώων):</w:t>
      </w:r>
      <w:r>
        <w:rPr>
          <w:rFonts w:eastAsia="Times New Roman"/>
          <w:szCs w:val="24"/>
        </w:rPr>
        <w:t xml:space="preserve"> Παρακαλώ τον κύριο Πρωθυπουργό, ο οποίος υποτίθεται ότι δείχνει μια μετριοπάθεια και δεν είναι ο παλιός του </w:t>
      </w:r>
      <w:r>
        <w:rPr>
          <w:rFonts w:eastAsia="Times New Roman"/>
          <w:szCs w:val="24"/>
        </w:rPr>
        <w:t>΄</w:t>
      </w:r>
      <w:r>
        <w:rPr>
          <w:rFonts w:eastAsia="Times New Roman"/>
          <w:szCs w:val="24"/>
        </w:rPr>
        <w:t>1</w:t>
      </w:r>
      <w:r>
        <w:rPr>
          <w:rFonts w:eastAsia="Times New Roman"/>
          <w:szCs w:val="24"/>
        </w:rPr>
        <w:t>5, είναι ένας άνθρωπος που δείχνει ότι πιστεύει στην Ευρώπη, μην αφήνει τους Υπουργούς να του κάνουν την πλήρη καταστροφή, το πλήρες χαρακίρι. Εκτός αν έχει χάσει τελείως ο κ. Τσίπρας τον αυτοπροσδιορισμό του και έχει χάσει και τον έλεγχο.</w:t>
      </w:r>
    </w:p>
    <w:p w14:paraId="539FA5BF"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Ευχαριστώ.</w:t>
      </w:r>
    </w:p>
    <w:p w14:paraId="539FA5C0" w14:textId="77777777" w:rsidR="009E4222" w:rsidRDefault="00AC15E4">
      <w:pPr>
        <w:tabs>
          <w:tab w:val="left" w:pos="1812"/>
        </w:tabs>
        <w:spacing w:line="600" w:lineRule="auto"/>
        <w:ind w:firstLine="720"/>
        <w:jc w:val="center"/>
        <w:rPr>
          <w:rFonts w:eastAsia="Times New Roman"/>
          <w:szCs w:val="24"/>
        </w:rPr>
      </w:pPr>
      <w:r>
        <w:rPr>
          <w:rFonts w:eastAsia="Times New Roman"/>
          <w:szCs w:val="24"/>
        </w:rPr>
        <w:t>(Χειρ</w:t>
      </w:r>
      <w:r>
        <w:rPr>
          <w:rFonts w:eastAsia="Times New Roman"/>
          <w:szCs w:val="24"/>
        </w:rPr>
        <w:t>οκροτήματα από την πτέρυγα της Ένωσης Κεντρώων)</w:t>
      </w:r>
    </w:p>
    <w:p w14:paraId="539FA5C1"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539FA5C2"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Επειδή με ανέφερε ο Πρόεδρος της Ένωσης Κεντρώων, είμαι υποχρεωμένος να πω</w:t>
      </w:r>
      <w:r>
        <w:rPr>
          <w:rFonts w:eastAsia="Times New Roman"/>
          <w:szCs w:val="24"/>
        </w:rPr>
        <w:t>,</w:t>
      </w:r>
      <w:r>
        <w:rPr>
          <w:rFonts w:eastAsia="Times New Roman"/>
          <w:szCs w:val="24"/>
        </w:rPr>
        <w:t xml:space="preserve"> ότι πράγματι τον συνάντησα στον διάδρομο και είπα αυτά περίπου που είπα στην αρμόδια </w:t>
      </w:r>
      <w:r>
        <w:rPr>
          <w:rFonts w:eastAsia="Times New Roman"/>
          <w:szCs w:val="24"/>
        </w:rPr>
        <w:t>ε</w:t>
      </w:r>
      <w:r>
        <w:rPr>
          <w:rFonts w:eastAsia="Times New Roman"/>
          <w:szCs w:val="24"/>
        </w:rPr>
        <w:t xml:space="preserve">πιτροπή προχθές. Δηλαδή, </w:t>
      </w:r>
      <w:r>
        <w:rPr>
          <w:rFonts w:eastAsia="Times New Roman"/>
          <w:szCs w:val="24"/>
        </w:rPr>
        <w:lastRenderedPageBreak/>
        <w:t xml:space="preserve">τι είπα στην </w:t>
      </w:r>
      <w:r>
        <w:rPr>
          <w:rFonts w:eastAsia="Times New Roman"/>
          <w:szCs w:val="24"/>
        </w:rPr>
        <w:t>ε</w:t>
      </w:r>
      <w:r>
        <w:rPr>
          <w:rFonts w:eastAsia="Times New Roman"/>
          <w:szCs w:val="24"/>
        </w:rPr>
        <w:t>πιτροπή; Είπα ότι</w:t>
      </w:r>
      <w:r>
        <w:rPr>
          <w:rFonts w:eastAsia="Times New Roman"/>
          <w:szCs w:val="24"/>
        </w:rPr>
        <w:t>,</w:t>
      </w:r>
      <w:r>
        <w:rPr>
          <w:rFonts w:eastAsia="Times New Roman"/>
          <w:szCs w:val="24"/>
        </w:rPr>
        <w:t xml:space="preserve"> κατά τη γνώμη μου</w:t>
      </w:r>
      <w:r>
        <w:rPr>
          <w:rFonts w:eastAsia="Times New Roman"/>
          <w:szCs w:val="24"/>
        </w:rPr>
        <w:t>,</w:t>
      </w:r>
      <w:r>
        <w:rPr>
          <w:rFonts w:eastAsia="Times New Roman"/>
          <w:szCs w:val="24"/>
        </w:rPr>
        <w:t xml:space="preserve"> το ιδρυτικό άρθρο της εταιρείας πρέπει να το επαναδιαπραγματευτεί. Κατά τη γνώμη μου. Διότι έτσι όπως είναι γραμμένο, ότι μετά τα ενενήντα εννέα χρόνια μπορεί μονομερώς να παρατείνεται, δηλαδή από πλευράς εταιρείας με το διοικητικό της συμβούλιο ή αν θέλε</w:t>
      </w:r>
      <w:r>
        <w:rPr>
          <w:rFonts w:eastAsia="Times New Roman"/>
          <w:szCs w:val="24"/>
        </w:rPr>
        <w:t xml:space="preserve">τε τους μετόχους, αυτό αντιλαμβάνεστε ότι είναι ένα μεγάλο πρόβλημα. Και αυτό το πιστεύω και το είπα και στην αρμόδια </w:t>
      </w:r>
      <w:r>
        <w:rPr>
          <w:rFonts w:eastAsia="Times New Roman"/>
          <w:szCs w:val="24"/>
        </w:rPr>
        <w:t>ε</w:t>
      </w:r>
      <w:r>
        <w:rPr>
          <w:rFonts w:eastAsia="Times New Roman"/>
          <w:szCs w:val="24"/>
        </w:rPr>
        <w:t>πιτροπή προχθές. Μπορείτε να το δείτε στα Πρακτικά. Δεν είπα, δηλαδή, κάτι παραπάνω ή κάτι παρακάτω.</w:t>
      </w:r>
    </w:p>
    <w:p w14:paraId="539FA5C3"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Ο Υπουργός Υποδομών, Μεταφορών και Δ</w:t>
      </w:r>
      <w:r>
        <w:rPr>
          <w:rFonts w:eastAsia="Times New Roman"/>
          <w:szCs w:val="24"/>
        </w:rPr>
        <w:t xml:space="preserve">ικτύων, ο κ. </w:t>
      </w:r>
      <w:proofErr w:type="spellStart"/>
      <w:r>
        <w:rPr>
          <w:rFonts w:eastAsia="Times New Roman"/>
          <w:szCs w:val="24"/>
        </w:rPr>
        <w:t>Σπίρτζης</w:t>
      </w:r>
      <w:proofErr w:type="spellEnd"/>
      <w:r>
        <w:rPr>
          <w:rFonts w:eastAsia="Times New Roman"/>
          <w:szCs w:val="24"/>
        </w:rPr>
        <w:t>, θέλει να κάνει κάποιες νομοτεχνικές ανακοινώσεις.</w:t>
      </w:r>
    </w:p>
    <w:p w14:paraId="539FA5C4"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Θέλετε τον λόγο για πέντε λεπτά, κύριε Υπουργέ;</w:t>
      </w:r>
    </w:p>
    <w:p w14:paraId="539FA5C5"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Ναι, κύριε Πρόεδρε.</w:t>
      </w:r>
    </w:p>
    <w:p w14:paraId="539FA5C6"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Πέντε λεπτά για νομοτεχνικές βελτιώσ</w:t>
      </w:r>
      <w:r>
        <w:rPr>
          <w:rFonts w:eastAsia="Times New Roman"/>
          <w:szCs w:val="24"/>
        </w:rPr>
        <w:t>εις;</w:t>
      </w:r>
    </w:p>
    <w:p w14:paraId="539FA5C7"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ΧΡΗΣΤΟΣ ΣΠΙΡΤΖΗΣ (Υπουργός Υποδομών, Μεταφορών και Δικτύων):</w:t>
      </w:r>
      <w:r>
        <w:rPr>
          <w:rFonts w:eastAsia="Times New Roman"/>
          <w:szCs w:val="24"/>
        </w:rPr>
        <w:t xml:space="preserve"> Όχι. Είναι και η ομιλία μου, κύριε </w:t>
      </w:r>
      <w:proofErr w:type="spellStart"/>
      <w:r>
        <w:rPr>
          <w:rFonts w:eastAsia="Times New Roman"/>
          <w:szCs w:val="24"/>
        </w:rPr>
        <w:t>Δένδια</w:t>
      </w:r>
      <w:proofErr w:type="spellEnd"/>
      <w:r>
        <w:rPr>
          <w:rFonts w:eastAsia="Times New Roman"/>
          <w:szCs w:val="24"/>
        </w:rPr>
        <w:t>.</w:t>
      </w:r>
    </w:p>
    <w:p w14:paraId="539FA5C8"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Αγαπητοί κύριοι συνάδελφοι, στο Υπουργείο Υποδομών αντιστοιχούν τα άρθρα 18 και 19 του νομοσχεδίου που έχετε στα χέρια σας. Το άρθρο 18 σκοπεύει στ</w:t>
      </w:r>
      <w:r>
        <w:rPr>
          <w:rFonts w:eastAsia="Times New Roman"/>
          <w:szCs w:val="24"/>
        </w:rPr>
        <w:t xml:space="preserve">ην αποπληρωμή ενοικίασης του τροχαίου υλικού από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στη ΓΑΙΟΣΕ και στο άρθρο 19 αναφέρονται οι υποχρεώσεις δημόσιας υπηρεσίας, με σκοπό την εξόφληση του ΟΣΕ από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w:t>
      </w:r>
    </w:p>
    <w:p w14:paraId="539FA5C9"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Οι νομοτεχνικές βελτιώσεις που έχουμε να καταθέσουμε έχουν να κάνου</w:t>
      </w:r>
      <w:r>
        <w:rPr>
          <w:rFonts w:eastAsia="Times New Roman"/>
          <w:szCs w:val="24"/>
        </w:rPr>
        <w:t>ν με διατυπώσεις και αναριθμήσεις.</w:t>
      </w:r>
    </w:p>
    <w:p w14:paraId="539FA5CA"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Στο κείμενο του άρθρου 18, η παράγραφος 8 του άρθρου 8 αντικαθίσταται ως εξής: «…και τέλους». Αριθμείται σε παράγραφο 1.</w:t>
      </w:r>
    </w:p>
    <w:p w14:paraId="539FA5CB"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Στο πέμπτο εδάφιο της παραγράφου 1 του άρθρου 18</w:t>
      </w:r>
      <w:r>
        <w:rPr>
          <w:rFonts w:eastAsia="Times New Roman"/>
          <w:szCs w:val="24"/>
        </w:rPr>
        <w:t>,</w:t>
      </w:r>
      <w:r>
        <w:rPr>
          <w:rFonts w:eastAsia="Times New Roman"/>
          <w:szCs w:val="24"/>
        </w:rPr>
        <w:t xml:space="preserve"> διαγράφεται η φράση: «</w:t>
      </w:r>
      <w:proofErr w:type="spellStart"/>
      <w:r>
        <w:rPr>
          <w:rFonts w:eastAsia="Times New Roman"/>
          <w:szCs w:val="24"/>
        </w:rPr>
        <w:t>εφαρμοζομένων</w:t>
      </w:r>
      <w:proofErr w:type="spellEnd"/>
      <w:r>
        <w:rPr>
          <w:rFonts w:eastAsia="Times New Roman"/>
          <w:szCs w:val="24"/>
        </w:rPr>
        <w:t xml:space="preserve"> αναλογικά των </w:t>
      </w:r>
      <w:r>
        <w:rPr>
          <w:rFonts w:eastAsia="Times New Roman"/>
          <w:szCs w:val="24"/>
        </w:rPr>
        <w:t>διατάξεων της προηγούμενης παραγράφου».</w:t>
      </w:r>
    </w:p>
    <w:p w14:paraId="539FA5CC"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Διαγράφεται το έκτο εδάφιο της παραγράφου 1 του άρθρου 18 και προστίθεται αυτούσιο μετά το έβδομο εδάφιο.</w:t>
      </w:r>
    </w:p>
    <w:p w14:paraId="539FA5CD"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Στο έβδομο εδάφιο της παραγράφου 1 του άρθρου 18</w:t>
      </w:r>
      <w:r>
        <w:rPr>
          <w:rFonts w:eastAsia="Times New Roman"/>
          <w:szCs w:val="24"/>
        </w:rPr>
        <w:t>,</w:t>
      </w:r>
      <w:r>
        <w:rPr>
          <w:rFonts w:eastAsia="Times New Roman"/>
          <w:szCs w:val="24"/>
        </w:rPr>
        <w:t xml:space="preserve"> μετά τη φράση «αποστέλλουν χρηματικό κατάλογο αμελλητί στην αρμόδια ΔΟΥ» προστίθεται η φράση «σύμφωνα με τα οριζόμενα στις διατάξεις του άρθρου 2 του ΚΕΔΕ και του άρθρου 55 του </w:t>
      </w:r>
      <w:proofErr w:type="spellStart"/>
      <w:r>
        <w:rPr>
          <w:rFonts w:eastAsia="Times New Roman"/>
          <w:szCs w:val="24"/>
        </w:rPr>
        <w:t>π.δ.</w:t>
      </w:r>
      <w:proofErr w:type="spellEnd"/>
      <w:r>
        <w:rPr>
          <w:rFonts w:eastAsia="Times New Roman"/>
          <w:szCs w:val="24"/>
        </w:rPr>
        <w:t xml:space="preserve"> 16/89, όπως ισχύουν».</w:t>
      </w:r>
    </w:p>
    <w:p w14:paraId="539FA5CE"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Στο όγδοο εδάφιο της παραγράφου 1 του άρθρου 18</w:t>
      </w:r>
      <w:r>
        <w:rPr>
          <w:rFonts w:eastAsia="Times New Roman"/>
          <w:szCs w:val="24"/>
        </w:rPr>
        <w:t>,</w:t>
      </w:r>
      <w:r>
        <w:rPr>
          <w:rFonts w:eastAsia="Times New Roman"/>
          <w:szCs w:val="24"/>
        </w:rPr>
        <w:t xml:space="preserve"> απ</w:t>
      </w:r>
      <w:r>
        <w:rPr>
          <w:rFonts w:eastAsia="Times New Roman"/>
          <w:szCs w:val="24"/>
        </w:rPr>
        <w:t>αλείφεται η φράση «το περιεχόμενο του χρηματικού καταλόγου».</w:t>
      </w:r>
    </w:p>
    <w:p w14:paraId="539FA5CF"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lastRenderedPageBreak/>
        <w:t>Στο τελευταίο εδάφιο της παραγράφου 1 του άρθρου 18</w:t>
      </w:r>
      <w:r>
        <w:rPr>
          <w:rFonts w:eastAsia="Times New Roman"/>
          <w:szCs w:val="24"/>
        </w:rPr>
        <w:t>,</w:t>
      </w:r>
      <w:r>
        <w:rPr>
          <w:rFonts w:eastAsia="Times New Roman"/>
          <w:szCs w:val="24"/>
        </w:rPr>
        <w:t xml:space="preserve"> μετά τη φράση «απαλλάσσονται παντός φόρου και τέλους» προστίθεται η φράση «με την επιφύλαξη των σχετικών διατάξεων του ν. 2859/2000 (Κώδικα ΦΠ</w:t>
      </w:r>
      <w:r>
        <w:rPr>
          <w:rFonts w:eastAsia="Times New Roman"/>
          <w:szCs w:val="24"/>
        </w:rPr>
        <w:t>Α), όπως ισχύει».</w:t>
      </w:r>
    </w:p>
    <w:p w14:paraId="539FA5D0"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Και στο άρθρο 18 προστίθεται παράγραφος 2, που η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αποδίδει στη ΓΑΙΟΣΕ την αναλογία μισθωμάτων του έτους 2014, τα μισθώματα του έτους 2015 και την αναλογία μισθωμάτων του 2016, σύμφωνα με τη σύμβαση μίσθωσης του τροχαίου υλικού Ο</w:t>
      </w:r>
      <w:r>
        <w:rPr>
          <w:rFonts w:eastAsia="Times New Roman"/>
          <w:szCs w:val="24"/>
        </w:rPr>
        <w:t>ΣΕ-</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w:t>
      </w:r>
    </w:p>
    <w:p w14:paraId="539FA5D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Να κατατεθούν στα Πρακτικά, κύριε Υπουργέ, για να διανεμηθούν παρακαλώ. </w:t>
      </w:r>
    </w:p>
    <w:p w14:paraId="539FA5D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Ναι, κύριε Πρόεδρε.</w:t>
      </w:r>
    </w:p>
    <w:p w14:paraId="539FA5D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w:t>
      </w:r>
      <w:r>
        <w:rPr>
          <w:rFonts w:eastAsia="Times New Roman" w:cs="Times New Roman"/>
          <w:szCs w:val="24"/>
        </w:rPr>
        <w:t>, Μεταφορών</w:t>
      </w:r>
      <w:r>
        <w:rPr>
          <w:rFonts w:eastAsia="Times New Roman" w:cs="Times New Roman"/>
          <w:szCs w:val="24"/>
        </w:rPr>
        <w:t xml:space="preserve"> και</w:t>
      </w:r>
      <w:r>
        <w:rPr>
          <w:rFonts w:eastAsia="Times New Roman" w:cs="Times New Roman"/>
          <w:szCs w:val="24"/>
        </w:rPr>
        <w:t xml:space="preserve"> Δικτύων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539FA5D4" w14:textId="77777777" w:rsidR="009E4222" w:rsidRDefault="00AC15E4">
      <w:pPr>
        <w:jc w:val="center"/>
        <w:rPr>
          <w:rFonts w:eastAsia="Times New Roman" w:cs="Times New Roman"/>
          <w:szCs w:val="24"/>
        </w:rPr>
      </w:pPr>
      <w:r>
        <w:rPr>
          <w:rFonts w:eastAsia="Times New Roman" w:cs="Times New Roman"/>
          <w:szCs w:val="24"/>
        </w:rPr>
        <w:lastRenderedPageBreak/>
        <w:t>(Αλλαγή σελίδας)</w:t>
      </w:r>
    </w:p>
    <w:p w14:paraId="539FA5D5" w14:textId="77777777" w:rsidR="009E4222" w:rsidRDefault="00AC15E4">
      <w:pPr>
        <w:jc w:val="center"/>
        <w:rPr>
          <w:rFonts w:eastAsia="Times New Roman" w:cs="Times New Roman"/>
          <w:szCs w:val="24"/>
        </w:rPr>
      </w:pPr>
      <w:r>
        <w:rPr>
          <w:rFonts w:eastAsia="Times New Roman" w:cs="Times New Roman"/>
          <w:szCs w:val="24"/>
        </w:rPr>
        <w:t>(Να μπει η σελ. 423)</w:t>
      </w:r>
    </w:p>
    <w:p w14:paraId="539FA5D6" w14:textId="77777777" w:rsidR="009E4222" w:rsidRDefault="00AC15E4">
      <w:pPr>
        <w:jc w:val="center"/>
        <w:rPr>
          <w:rFonts w:eastAsia="Times New Roman" w:cs="Times New Roman"/>
          <w:szCs w:val="24"/>
        </w:rPr>
      </w:pPr>
      <w:r>
        <w:rPr>
          <w:rFonts w:eastAsia="Times New Roman" w:cs="Times New Roman"/>
          <w:szCs w:val="24"/>
        </w:rPr>
        <w:t>(Αλλαγή σελίδας)</w:t>
      </w:r>
    </w:p>
    <w:p w14:paraId="539FA5D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Αγαπητοί συνάδελφοι, διανύουμε μια περίοδο που η Κυβέρνηση παλεύει πραγματικά για την ολοκλήρωση της διαπραγμάτευσης. Τις επόμενες μέρες θέλω να σας ενημερώσω ότι θα έρθει το σχέδιο νόμου για την αναδιάρθρωση της Υπηρεσίας Πολιτικής Αεροπορίας. Ακόμη βρισκ</w:t>
      </w:r>
      <w:r>
        <w:rPr>
          <w:rFonts w:eastAsia="Times New Roman" w:cs="Times New Roman"/>
          <w:szCs w:val="24"/>
        </w:rPr>
        <w:t xml:space="preserve">όμαστε σε διαπραγματεύσεις και πιστεύω ότι πάνε καλά. Θα το συζητήσουμε σε ξεχωριστό σχέδιο νόμου όπως ξέρετε. </w:t>
      </w:r>
    </w:p>
    <w:p w14:paraId="539FA5D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Μέσα σε αυτήν την προσπάθεια που καταβάλουμε, αντιμετωπίζουμε ένα εχθρικό περιβάλλον σε όλα τα μέτωπα: στην αξιολόγηση, στον διαγωνισμό για τα κ</w:t>
      </w:r>
      <w:r>
        <w:rPr>
          <w:rFonts w:eastAsia="Times New Roman" w:cs="Times New Roman"/>
          <w:szCs w:val="24"/>
        </w:rPr>
        <w:t>ανάλια, στις προσωπικές και συλλογικές επιθέσεις. Ταυτόχρονα έχουμε να επιχειρήσουμε τις θεσμικές τομές αλλά και άλλες τομές που υπάρχουν στη χώρα μας δεκαετίες. Χαρακτηριστικό παράδειγμα είναι οι αστικές συγκοινωνίες, μιας και είναι το θέμα της επικαιρότη</w:t>
      </w:r>
      <w:r>
        <w:rPr>
          <w:rFonts w:eastAsia="Times New Roman" w:cs="Times New Roman"/>
          <w:szCs w:val="24"/>
        </w:rPr>
        <w:t xml:space="preserve">τας στην Αθήνα αλλά κυρίως στη Θεσσαλονίκη. </w:t>
      </w:r>
    </w:p>
    <w:p w14:paraId="539FA5D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τον κ. </w:t>
      </w:r>
      <w:proofErr w:type="spellStart"/>
      <w:r>
        <w:rPr>
          <w:rFonts w:eastAsia="Times New Roman" w:cs="Times New Roman"/>
          <w:szCs w:val="24"/>
        </w:rPr>
        <w:t>Δένδια</w:t>
      </w:r>
      <w:proofErr w:type="spellEnd"/>
      <w:r>
        <w:rPr>
          <w:rFonts w:eastAsia="Times New Roman" w:cs="Times New Roman"/>
          <w:szCs w:val="24"/>
        </w:rPr>
        <w:t xml:space="preserve"> με πολλή προσοχή και με σεβασμό και ήθελα να κάνω μερικές παρατηρήσεις, γιατί αναφέρθηκε στην αιμορραγία που έχουμε εδώ και χρόνια ως χώρα σε μηχανικούς, δικηγόρους, οικονομολόγους στο εξωτε</w:t>
      </w:r>
      <w:r>
        <w:rPr>
          <w:rFonts w:eastAsia="Times New Roman" w:cs="Times New Roman"/>
          <w:szCs w:val="24"/>
        </w:rPr>
        <w:t xml:space="preserve">ρικό που δεν έχουν δουλειά. </w:t>
      </w:r>
    </w:p>
    <w:p w14:paraId="539FA5D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Στην προσπάθεια, λοιπόν, για την εξωστρέφεια της χώρας</w:t>
      </w:r>
      <w:r>
        <w:rPr>
          <w:rFonts w:eastAsia="Times New Roman" w:cs="Times New Roman"/>
          <w:szCs w:val="24"/>
        </w:rPr>
        <w:t>,</w:t>
      </w:r>
      <w:r>
        <w:rPr>
          <w:rFonts w:eastAsia="Times New Roman" w:cs="Times New Roman"/>
          <w:szCs w:val="24"/>
        </w:rPr>
        <w:t xml:space="preserve"> επιχειρήσαμε δημόσιες υπηρεσίες να βγουν στο εξωτερικό και να διεκδικήσουν έργα. Ακούστε αυτό το παράδειγμα για να δείτε τι έχουμε κληρονομήσει και αν χρειάζεται ένας </w:t>
      </w:r>
      <w:proofErr w:type="spellStart"/>
      <w:r>
        <w:rPr>
          <w:rFonts w:eastAsia="Times New Roman" w:cs="Times New Roman"/>
          <w:szCs w:val="24"/>
        </w:rPr>
        <w:t>εξορ</w:t>
      </w:r>
      <w:r>
        <w:rPr>
          <w:rFonts w:eastAsia="Times New Roman" w:cs="Times New Roman"/>
          <w:szCs w:val="24"/>
        </w:rPr>
        <w:t>θολογισμός</w:t>
      </w:r>
      <w:proofErr w:type="spellEnd"/>
      <w:r>
        <w:rPr>
          <w:rFonts w:eastAsia="Times New Roman" w:cs="Times New Roman"/>
          <w:szCs w:val="24"/>
        </w:rPr>
        <w:t xml:space="preserve"> σαν και αυτόν που περιέγραψε πριν Υπουργός Οικονομικών. </w:t>
      </w:r>
    </w:p>
    <w:p w14:paraId="539FA5D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Κατέβηκε, λοιπόν, η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και η ΣΤΑΣΥ σε διαγωνισμό στο Ισραήλ. Οι δύο εταιρείες κόπηκαν από τον διαγωνισμό. Απορρίφθηκαν, γιατί στελέχη και των δύο εταιρειών, εργαζόμενοι των δύο</w:t>
      </w:r>
      <w:r>
        <w:rPr>
          <w:rFonts w:eastAsia="Times New Roman" w:cs="Times New Roman"/>
          <w:szCs w:val="24"/>
        </w:rPr>
        <w:t xml:space="preserve"> εταιρειών συμμετείχαν σε άλλο σχήμα σε διαγωνισμό του Ισραήλ. Δεν ξέρω αν το καταλαβαίνετε αυτό που λέω. </w:t>
      </w:r>
    </w:p>
    <w:p w14:paraId="539FA5D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Κάναμε τέσσερις επισκέψεις σε διάφορες χώρες του εξωτερικού κατ’ εντολή του Πρωθυπουργού. Βάλαμε τους δημόσιους οργανισμούς να κάνουν όλη αυτήν τη δο</w:t>
      </w:r>
      <w:r>
        <w:rPr>
          <w:rFonts w:eastAsia="Times New Roman" w:cs="Times New Roman"/>
          <w:szCs w:val="24"/>
        </w:rPr>
        <w:t xml:space="preserve">υλειά που πρέπει, για να κατέβεις σε έναν διαγωνισμό στο εξωτερικό και κόπηκαν, γιατί συγκεκριμένα στελέχη των δύο εταιρειών συμμετείχαν σε άλλα σχήματα. Αυτή είναι η κατάσταση και χειρότερη ακόμη στους δημόσιους φορείς. </w:t>
      </w:r>
    </w:p>
    <w:p w14:paraId="539FA5D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Δώσαμε εντολή για τα πειθαρχικά στ</w:t>
      </w:r>
      <w:r>
        <w:rPr>
          <w:rFonts w:eastAsia="Times New Roman" w:cs="Times New Roman"/>
          <w:szCs w:val="24"/>
        </w:rPr>
        <w:t xml:space="preserve">ους αρμόδιους φορείς στους συγκεκριμένους υπαλλήλους. Και δεν είναι το μόνο παράδειγμα. Μπορώ να σας αναφέρω πλήθος παραδειγμάτων. </w:t>
      </w:r>
    </w:p>
    <w:p w14:paraId="539FA5D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Είπαμε και χθες στην ακρόαση των φορέων ότι οι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 xml:space="preserve">ΡΙΑΚΕΣ ΥΠΟΔΟΜΕΣ </w:t>
      </w:r>
      <w:r>
        <w:rPr>
          <w:rFonts w:eastAsia="Times New Roman" w:cs="Times New Roman"/>
          <w:szCs w:val="24"/>
        </w:rPr>
        <w:t xml:space="preserve">Α.Ε.» </w:t>
      </w:r>
      <w:r>
        <w:rPr>
          <w:rFonts w:eastAsia="Times New Roman" w:cs="Times New Roman"/>
          <w:szCs w:val="24"/>
        </w:rPr>
        <w:t>δεν έχουν περιουσία. Έχουν χρέος 800 εκατομμυρίων ε</w:t>
      </w:r>
      <w:r>
        <w:rPr>
          <w:rFonts w:eastAsia="Times New Roman" w:cs="Times New Roman"/>
          <w:szCs w:val="24"/>
        </w:rPr>
        <w:t xml:space="preserve">υρώ. Επίσης, έχουν εκατοντάδες εκατομμύρια ευρώ σε διεκδικήσεις. </w:t>
      </w:r>
    </w:p>
    <w:p w14:paraId="539FA5D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Γνωρίζετε ότι η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 xml:space="preserve"> Α.Ε.»</w:t>
      </w:r>
      <w:r>
        <w:rPr>
          <w:rFonts w:eastAsia="Times New Roman" w:cs="Times New Roman"/>
          <w:szCs w:val="24"/>
        </w:rPr>
        <w:t xml:space="preserve"> έχει χρέος πάνω από 2 δισεκατομμύρια ευρώ για τα έργα που έχει εκτελέσει. Είναι δυνατόν να λέει οποιοσδήποτε ότι αυτοί οι φορείς που πάνε στο νέο ταμείο ε</w:t>
      </w:r>
      <w:r>
        <w:rPr>
          <w:rFonts w:eastAsia="Times New Roman" w:cs="Times New Roman"/>
          <w:szCs w:val="24"/>
        </w:rPr>
        <w:t xml:space="preserve">ίναι </w:t>
      </w:r>
      <w:r>
        <w:rPr>
          <w:rFonts w:eastAsia="Times New Roman" w:cs="Times New Roman"/>
          <w:szCs w:val="24"/>
        </w:rPr>
        <w:lastRenderedPageBreak/>
        <w:t>για ιδιωτικοποίηση; Είναι δυνατόν; Δεν χρειάζεται να υπάρχει μια άλλη δομή του κράτους; Δεν χρειάζεται να υπάρχει στο Υπουργείο μια δομή επίβλεψης αυτών των φορέων, που δεν υπήρχε όλα αυτά τα χρόνια; Δεν έχουμε μια διεύθυνση για τα έργα σταθερής τροχι</w:t>
      </w:r>
      <w:r>
        <w:rPr>
          <w:rFonts w:eastAsia="Times New Roman" w:cs="Times New Roman"/>
          <w:szCs w:val="24"/>
        </w:rPr>
        <w:t xml:space="preserve">άς. Δέκα χρόνια είχαν να λυθούν τα προβλήματα που τέμνονταν οι αυτοκινητόδρομοι με το σιδηρόδρομο στα έργα παραχώρησης. </w:t>
      </w:r>
    </w:p>
    <w:p w14:paraId="539FA5E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Ποιος σε εμποδίζει; </w:t>
      </w:r>
    </w:p>
    <w:p w14:paraId="539FA5E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Εμένα δεν με εμποδίζει κανείς και </w:t>
      </w:r>
      <w:r>
        <w:rPr>
          <w:rFonts w:eastAsia="Times New Roman" w:cs="Times New Roman"/>
          <w:szCs w:val="24"/>
        </w:rPr>
        <w:t xml:space="preserve">τα κάνω. Εσείς γιατί δεν τα κάνατε; Αυτή είναι η ερώτηση. </w:t>
      </w:r>
    </w:p>
    <w:p w14:paraId="539FA5E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κύριε Μπούρα. </w:t>
      </w:r>
    </w:p>
    <w:p w14:paraId="539FA5E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14:paraId="539FA5E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Συνεχίζω. Πραγματικά με την επίθεση που δεχό</w:t>
      </w:r>
      <w:r>
        <w:rPr>
          <w:rFonts w:eastAsia="Times New Roman" w:cs="Times New Roman"/>
          <w:szCs w:val="24"/>
        </w:rPr>
        <w:t xml:space="preserve">μαστε μπαίνουμε στον πειρασμό πάρα πολλές φορές να απαντήσουμε με τον ίδιο τρόπο, αλλά δεν θα σας ακολουθήσουμε, να το ξέρετε. </w:t>
      </w:r>
    </w:p>
    <w:p w14:paraId="539FA5E5" w14:textId="77777777" w:rsidR="009E4222" w:rsidRDefault="00AC15E4">
      <w:pPr>
        <w:spacing w:line="600" w:lineRule="auto"/>
        <w:jc w:val="both"/>
        <w:rPr>
          <w:rFonts w:eastAsia="Times New Roman" w:cs="Times New Roman"/>
          <w:szCs w:val="24"/>
        </w:rPr>
      </w:pPr>
      <w:r>
        <w:rPr>
          <w:rFonts w:eastAsia="Times New Roman" w:cs="Times New Roman"/>
          <w:szCs w:val="24"/>
        </w:rPr>
        <w:t xml:space="preserve">Εσείς φέρατε–και έχετε ευθύνες- τη χώρα και το ασφαλιστικό σύστημα στο σημείο που είναι. Εσείς είχατε και συνεχίζετε να έχετε προνομιακές σχέσεις με το τραπεζικό σύστημα. Τα θυμάστε φαντάζομαι και τα ξέρετε. Εσείς συνεχίζετε να είστε οι εκλεχτοί των </w:t>
      </w:r>
      <w:proofErr w:type="spellStart"/>
      <w:r>
        <w:rPr>
          <w:rFonts w:eastAsia="Times New Roman" w:cs="Times New Roman"/>
          <w:szCs w:val="24"/>
        </w:rPr>
        <w:t>καναλα</w:t>
      </w:r>
      <w:r>
        <w:rPr>
          <w:rFonts w:eastAsia="Times New Roman" w:cs="Times New Roman"/>
          <w:szCs w:val="24"/>
        </w:rPr>
        <w:t>ρχών</w:t>
      </w:r>
      <w:proofErr w:type="spellEnd"/>
      <w:r>
        <w:rPr>
          <w:rFonts w:eastAsia="Times New Roman" w:cs="Times New Roman"/>
          <w:szCs w:val="24"/>
        </w:rPr>
        <w:t xml:space="preserve">. Κάποιοι δίνουν ένα σόου κάπου στη Βουλή ή αλλού και αναπαράγεται στα γνωστά κανάλια με την ταχύτητα του φωτός. Προσπαθείτε να ρίξετε την Κυβέρνηση, για να μην πληρώσουν οι εκλεκτοί παλιοί </w:t>
      </w:r>
      <w:proofErr w:type="spellStart"/>
      <w:r>
        <w:rPr>
          <w:rFonts w:eastAsia="Times New Roman" w:cs="Times New Roman"/>
          <w:szCs w:val="24"/>
        </w:rPr>
        <w:t>καναλάρχες</w:t>
      </w:r>
      <w:proofErr w:type="spellEnd"/>
      <w:r>
        <w:rPr>
          <w:rFonts w:eastAsia="Times New Roman" w:cs="Times New Roman"/>
          <w:szCs w:val="24"/>
        </w:rPr>
        <w:t xml:space="preserve"> σας. </w:t>
      </w:r>
    </w:p>
    <w:p w14:paraId="539FA5E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Θα ήθελα να σας κάνω μια έκκληση: Σταματήστε </w:t>
      </w:r>
      <w:r>
        <w:rPr>
          <w:rFonts w:eastAsia="Times New Roman" w:cs="Times New Roman"/>
          <w:szCs w:val="24"/>
        </w:rPr>
        <w:t xml:space="preserve">να τρέμετε για τα κανάλια που δεν </w:t>
      </w:r>
      <w:proofErr w:type="spellStart"/>
      <w:r>
        <w:rPr>
          <w:rFonts w:eastAsia="Times New Roman" w:cs="Times New Roman"/>
          <w:szCs w:val="24"/>
        </w:rPr>
        <w:t>αδειοδοτήσατε</w:t>
      </w:r>
      <w:proofErr w:type="spellEnd"/>
      <w:r>
        <w:rPr>
          <w:rFonts w:eastAsia="Times New Roman" w:cs="Times New Roman"/>
          <w:szCs w:val="24"/>
        </w:rPr>
        <w:t xml:space="preserve"> για πάνω από είκοσι χρόνια. Είστε εκτεθειμένοι στους φίλους σας. Σταματήστε να τρέμετε για τα δάνεια των κομμάτων σας. Βάλτε κανένα ευρώ στα δάνειά σας, για να τα εξυπηρετήσετε και απολαύστε το. </w:t>
      </w:r>
    </w:p>
    <w:p w14:paraId="539FA5E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Δεν θα χαρισ</w:t>
      </w:r>
      <w:r>
        <w:rPr>
          <w:rFonts w:eastAsia="Times New Roman" w:cs="Times New Roman"/>
          <w:szCs w:val="24"/>
        </w:rPr>
        <w:t xml:space="preserve">τούμε ούτε στη μάνα μας. Ο διαγωνισμός για τα κανάλια θα ολοκληρωθεί. Η πρώτη δόση κατατέθηκε στα ταμεία του κράτους. Στη συνέχεια θα ολοκληρωθεί και η αξιολόγηση και η έξοδος της χώρας από την κρίση και το τέλμα που την έχετε βάλει. </w:t>
      </w:r>
    </w:p>
    <w:p w14:paraId="539FA5E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39FA5E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ΡΟΕΔΡΕΥΩΝ (Δημήτριος Κρεμαστινός): </w:t>
      </w:r>
      <w:r>
        <w:rPr>
          <w:rFonts w:eastAsia="Times New Roman" w:cs="Times New Roman"/>
          <w:szCs w:val="24"/>
        </w:rPr>
        <w:t xml:space="preserve">Σας ευχαριστώ. </w:t>
      </w:r>
    </w:p>
    <w:p w14:paraId="539FA5E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Πρόεδρος του Λαϊκού Συνδέσμου</w:t>
      </w:r>
      <w:r>
        <w:rPr>
          <w:rFonts w:eastAsia="Times New Roman" w:cs="Times New Roman"/>
          <w:szCs w:val="24"/>
        </w:rPr>
        <w:t>-</w:t>
      </w:r>
      <w:r>
        <w:rPr>
          <w:rFonts w:eastAsia="Times New Roman" w:cs="Times New Roman"/>
          <w:szCs w:val="24"/>
        </w:rPr>
        <w:t xml:space="preserve">Χρυσή Αυγή κ. </w:t>
      </w:r>
      <w:proofErr w:type="spellStart"/>
      <w:r>
        <w:rPr>
          <w:rFonts w:eastAsia="Times New Roman" w:cs="Times New Roman"/>
          <w:szCs w:val="24"/>
        </w:rPr>
        <w:t>Μιχαλολιάκος</w:t>
      </w:r>
      <w:proofErr w:type="spellEnd"/>
      <w:r>
        <w:rPr>
          <w:rFonts w:eastAsia="Times New Roman" w:cs="Times New Roman"/>
          <w:szCs w:val="24"/>
        </w:rPr>
        <w:t>, έχει τον λόγο.</w:t>
      </w:r>
    </w:p>
    <w:p w14:paraId="539FA5E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w:t>
      </w:r>
    </w:p>
    <w:p w14:paraId="539FA5E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ΝΙΚΟΛΑΟΣ ΜΙΧΑΛΟΛΙΑΚΟΣ (Γενικός Γραμματέας του Λαϊκού Συνδέσμου-Χρυσή Αυγή):</w:t>
      </w:r>
      <w:r>
        <w:rPr>
          <w:rFonts w:eastAsia="Times New Roman" w:cs="Times New Roman"/>
          <w:szCs w:val="24"/>
        </w:rPr>
        <w:t xml:space="preserve"> Κύριε Πρόεδρε, κυρίες και κύ</w:t>
      </w:r>
      <w:r>
        <w:rPr>
          <w:rFonts w:eastAsia="Times New Roman" w:cs="Times New Roman"/>
          <w:szCs w:val="24"/>
        </w:rPr>
        <w:t>ριοι Βουλευτές, πριν αναφερθώ στο νομοσχέδιο</w:t>
      </w:r>
      <w:r>
        <w:rPr>
          <w:rFonts w:eastAsia="Times New Roman" w:cs="Times New Roman"/>
          <w:szCs w:val="24"/>
        </w:rPr>
        <w:t>,</w:t>
      </w:r>
      <w:r>
        <w:rPr>
          <w:rFonts w:eastAsia="Times New Roman" w:cs="Times New Roman"/>
          <w:szCs w:val="24"/>
        </w:rPr>
        <w:t xml:space="preserve"> το οποίο είναι αντικείμενο της σημερινής συνεδριάσεως -ένα νομοσχέδιο κατ’ επιταγήν του τρίτου μνημονίου που υπέγραψε η Κυβέρνηση ΣΥΡΙΖΑ-ΑΝΕΛ- θέλω να κάνω μια καταγγελία.</w:t>
      </w:r>
    </w:p>
    <w:p w14:paraId="539FA5E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Την δεκαετία του 1950 και 1960 στις Έν</w:t>
      </w:r>
      <w:r>
        <w:rPr>
          <w:rFonts w:eastAsia="Times New Roman" w:cs="Times New Roman"/>
          <w:szCs w:val="24"/>
        </w:rPr>
        <w:t xml:space="preserve">οπλες Δυνάμεις της χώρας υπήρχε το περίφημο μάθημα της εθνικής και ηθικής διαπαιδαγώγησης, όπου γινόταν </w:t>
      </w:r>
      <w:proofErr w:type="spellStart"/>
      <w:r>
        <w:rPr>
          <w:rFonts w:eastAsia="Times New Roman" w:cs="Times New Roman"/>
          <w:szCs w:val="24"/>
        </w:rPr>
        <w:t>αντικομμουνιστική</w:t>
      </w:r>
      <w:proofErr w:type="spellEnd"/>
      <w:r>
        <w:rPr>
          <w:rFonts w:eastAsia="Times New Roman" w:cs="Times New Roman"/>
          <w:szCs w:val="24"/>
        </w:rPr>
        <w:t xml:space="preserve"> προπαγάνδα. Αυτή την εποχή, φαίνεται, η σημερινή Κυβέρνηση έχει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και την εφαρμόζει κατά της Χρυσής Αυγής. </w:t>
      </w:r>
    </w:p>
    <w:p w14:paraId="539FA5E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Έχω στα χέρια μ</w:t>
      </w:r>
      <w:r>
        <w:rPr>
          <w:rFonts w:eastAsia="Times New Roman" w:cs="Times New Roman"/>
          <w:szCs w:val="24"/>
        </w:rPr>
        <w:t>ου την φωτοτυπία ενός εντύπου, το οποίο είναι από σεμινάρια που έγιναν στην Ελληνική Αστυνομία</w:t>
      </w:r>
      <w:r>
        <w:rPr>
          <w:rFonts w:eastAsia="Times New Roman" w:cs="Times New Roman"/>
          <w:szCs w:val="24"/>
        </w:rPr>
        <w:t>,</w:t>
      </w:r>
      <w:r>
        <w:rPr>
          <w:rFonts w:eastAsia="Times New Roman" w:cs="Times New Roman"/>
          <w:szCs w:val="24"/>
        </w:rPr>
        <w:t xml:space="preserve"> η οποία δεν ανήκει σε κανένα κόμμα και είναι υποχρεωμένη να μην στρέφεται εναντίον του οποιο</w:t>
      </w:r>
      <w:r>
        <w:rPr>
          <w:rFonts w:eastAsia="Times New Roman" w:cs="Times New Roman"/>
          <w:szCs w:val="24"/>
        </w:rPr>
        <w:t>υ</w:t>
      </w:r>
      <w:r>
        <w:rPr>
          <w:rFonts w:eastAsia="Times New Roman" w:cs="Times New Roman"/>
          <w:szCs w:val="24"/>
        </w:rPr>
        <w:t xml:space="preserve">δήποτε κόμματος βρίσκεται εδώ, όπως είναι η Χρυσή Αυγή. Δεν βρίσκεται από το χατίρι κανενός. Βρίσκεται με την ψήφο των Ελλήνων εθνικιστών. Εκατοντάδων χιλιάδων Ελλήνων. </w:t>
      </w:r>
    </w:p>
    <w:p w14:paraId="539FA5E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φυλλάδιο αυτό, λοιπόν, έγινε σεμινάριο στην Ελληνική Αστυνομία. Το έκανε ο Οργανισμ</w:t>
      </w:r>
      <w:r>
        <w:rPr>
          <w:rFonts w:eastAsia="Times New Roman" w:cs="Times New Roman"/>
          <w:szCs w:val="24"/>
        </w:rPr>
        <w:t xml:space="preserve">ός Θεμελιωδών Δικαιωμάτων της Ευρωπαϊκής Ένωσης. Είναι ένας οργανισμός της ίδιας της Ευρωπαϊκής Ένωσης. Λέγεται «Ρατσισμός, διακρίσεις, μισαλλοδοξία και εξτρεμισμός: διδάγματα από εμπειρίες στην Ελλάδα και την Ουγγαρία». </w:t>
      </w:r>
    </w:p>
    <w:p w14:paraId="539FA5F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Στο φυλλάδιο αυτό χαρακτηριστικά α</w:t>
      </w:r>
      <w:r>
        <w:rPr>
          <w:rFonts w:eastAsia="Times New Roman" w:cs="Times New Roman"/>
          <w:szCs w:val="24"/>
        </w:rPr>
        <w:t xml:space="preserve">ναφέρεται το εξής: «Το 2012 και το 2013 Βουλευτές της Χρυσής Αυγής συμμετείχαν σε επιθέσεις κατά μεταναστών, κατέστρεψαν τους πάγκους που διατηρούσαν οι μετανάστες σε λαϊκές αγορές και επιτέθηκαν λεκτικά». </w:t>
      </w:r>
    </w:p>
    <w:p w14:paraId="539FA5F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Αυτό έχει κριθεί από την </w:t>
      </w:r>
      <w:r>
        <w:rPr>
          <w:rFonts w:eastAsia="Times New Roman" w:cs="Times New Roman"/>
          <w:szCs w:val="24"/>
        </w:rPr>
        <w:t>ελληνική δικαιοσύνη</w:t>
      </w:r>
      <w:r>
        <w:rPr>
          <w:rFonts w:eastAsia="Times New Roman" w:cs="Times New Roman"/>
          <w:szCs w:val="24"/>
        </w:rPr>
        <w:t>, έχε</w:t>
      </w:r>
      <w:r>
        <w:rPr>
          <w:rFonts w:eastAsia="Times New Roman" w:cs="Times New Roman"/>
          <w:szCs w:val="24"/>
        </w:rPr>
        <w:t>ι υπάρξει αθωωτική απόφαση και όμως η Κυβέρνησή σας το διδάσκει στην Ελληνική Αστυνομία. Επιτέλους το κυνήγι μαγισσών να σταματήσει. Απαγορεύεται η Ελληνική Αστυνομία να κάνει πολιτική και μάλιστα πολιτική εναντίον ενός κόμματος που έχει εκλέξει ο ελληνικό</w:t>
      </w:r>
      <w:r>
        <w:rPr>
          <w:rFonts w:eastAsia="Times New Roman" w:cs="Times New Roman"/>
          <w:szCs w:val="24"/>
        </w:rPr>
        <w:t xml:space="preserve">ς λαός. </w:t>
      </w:r>
    </w:p>
    <w:p w14:paraId="539FA5F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Καταθέτω το φυλλάδιο στα Πρακτικά επιφυλασσόμενος για κάθε νόμιμο δικαίωμά μας δηλώνοντας ότι εμάς τους </w:t>
      </w:r>
      <w:proofErr w:type="spellStart"/>
      <w:r>
        <w:rPr>
          <w:rFonts w:eastAsia="Times New Roman" w:cs="Times New Roman"/>
          <w:szCs w:val="24"/>
        </w:rPr>
        <w:t>χρυσαυγίτες</w:t>
      </w:r>
      <w:proofErr w:type="spellEnd"/>
      <w:r>
        <w:rPr>
          <w:rFonts w:eastAsia="Times New Roman" w:cs="Times New Roman"/>
          <w:szCs w:val="24"/>
        </w:rPr>
        <w:t xml:space="preserve"> δεν μας λύγισαν ούτε οι φυλακές, ούτε οι σφαίρες και θα συνεχίσουμε να αγωνιζόμαστε όσα σεμινάρια και να κάνουν οι κομισάριοι μέσα </w:t>
      </w:r>
      <w:r>
        <w:rPr>
          <w:rFonts w:eastAsia="Times New Roman" w:cs="Times New Roman"/>
          <w:szCs w:val="24"/>
        </w:rPr>
        <w:t>στην Ελληνική Αστυνομία οι οποίοι αντί να προστατεύουν τον ελληνικό λαό ασκούν ένα έργο καθαρά προπαγανδιστικό.</w:t>
      </w:r>
    </w:p>
    <w:p w14:paraId="539FA5F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39FA5F4" w14:textId="77777777" w:rsidR="009E4222" w:rsidRDefault="00AC15E4">
      <w:pPr>
        <w:spacing w:line="600" w:lineRule="auto"/>
        <w:ind w:firstLine="540"/>
        <w:jc w:val="both"/>
        <w:rPr>
          <w:rFonts w:eastAsia="Times New Roman"/>
          <w:szCs w:val="24"/>
        </w:rPr>
      </w:pPr>
      <w:r>
        <w:rPr>
          <w:rFonts w:eastAsia="Times New Roman" w:cs="Times New Roman"/>
          <w:szCs w:val="24"/>
        </w:rPr>
        <w:t>(Στο σημείο αυτό ο Γενικός Γραμματέας του Λαϊκού Συνδέσμου-Χρυσή Αυγή καταθέτει για τα Πρακτικ</w:t>
      </w:r>
      <w:r>
        <w:rPr>
          <w:rFonts w:eastAsia="Times New Roman" w:cs="Times New Roman"/>
          <w:szCs w:val="24"/>
        </w:rPr>
        <w:t>ά το προαναφερθέν έγγραφο το οποίο βρίσκεται στην</w:t>
      </w:r>
      <w:r>
        <w:rPr>
          <w:rFonts w:eastAsia="Times New Roman"/>
          <w:szCs w:val="24"/>
        </w:rPr>
        <w:t xml:space="preserve"> στο αρχείο του Τμήματος Γραμματείας της Διεύθυνσης Στενογραφίας και  Πρακτικών της Βουλής)</w:t>
      </w:r>
    </w:p>
    <w:p w14:paraId="539FA5F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Μίλησε προηγουμένως ο κύριος Υπουργός, ο κ. </w:t>
      </w:r>
      <w:proofErr w:type="spellStart"/>
      <w:r>
        <w:rPr>
          <w:rFonts w:eastAsia="Times New Roman" w:cs="Times New Roman"/>
          <w:szCs w:val="24"/>
        </w:rPr>
        <w:t>Σπίρτζης</w:t>
      </w:r>
      <w:proofErr w:type="spellEnd"/>
      <w:r>
        <w:rPr>
          <w:rFonts w:eastAsia="Times New Roman" w:cs="Times New Roman"/>
          <w:szCs w:val="24"/>
        </w:rPr>
        <w:t xml:space="preserve">, για το θέμα των τηλεοπτικών αδειών. Βεβαίως, στο ζήτημα αυτό </w:t>
      </w:r>
      <w:r>
        <w:rPr>
          <w:rFonts w:eastAsia="Times New Roman" w:cs="Times New Roman"/>
          <w:szCs w:val="24"/>
        </w:rPr>
        <w:t xml:space="preserve">η Νέα Δημοκρατία έχει πάρει τη θέση που έχει πάρει την οποία όλοι γνωρίζουμε. Θα ήταν εκτός πραγματικότητας να λέγαμε εμείς σαν Χρυσή Αυγή ότι ήμασταν ευχαριστημένοι με το προηγούμενο καθεστώς. Ήταν ένα καθεστώς άθλιο το οποίο ποδηγετούσε την πολιτική ζωή </w:t>
      </w:r>
      <w:r>
        <w:rPr>
          <w:rFonts w:eastAsia="Times New Roman" w:cs="Times New Roman"/>
          <w:szCs w:val="24"/>
        </w:rPr>
        <w:t xml:space="preserve">της χώρας, κατηύθυνε την πολιτική ζωή της χώρας. Έχουμε την καταγγελία του κ. Τζαβάρα από τη Νέα Δημοκρατία ο οποίος είπε ότι είχε κοπεί από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και συγκεκριμένα από τη δημοσιογράφο κ. Τρέμη γιατί σε κάποια εκπομπή δεν της άρεσαν αυτά που είπε. </w:t>
      </w:r>
    </w:p>
    <w:p w14:paraId="539FA5F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Επρό</w:t>
      </w:r>
      <w:r>
        <w:rPr>
          <w:rFonts w:eastAsia="Times New Roman" w:cs="Times New Roman"/>
          <w:szCs w:val="24"/>
        </w:rPr>
        <w:t xml:space="preserve">κειτο, δηλαδή, περί ενός καθεστώτος, το οποίο πιστεύω ότι συνεχίζει να υπάρχει, όχι απλά ποδηγετήσεως πολιτικών κομμάτων, αλλά και επιλογής προσώπων. Να μην κρυβόμαστε πίσω από το δάχτυλό μας. Υπήρχαν Βουλευτές όλων των παρατάξεων που ήταν τα οικόσιτα των </w:t>
      </w:r>
      <w:r>
        <w:rPr>
          <w:rFonts w:eastAsia="Times New Roman" w:cs="Times New Roman"/>
          <w:szCs w:val="24"/>
        </w:rPr>
        <w:t xml:space="preserve">νταβατζήδων κι έτσι είχαν κάθε φορά πρόθυμο το </w:t>
      </w:r>
      <w:proofErr w:type="spellStart"/>
      <w:r>
        <w:rPr>
          <w:rFonts w:eastAsia="Times New Roman" w:cs="Times New Roman"/>
          <w:szCs w:val="24"/>
        </w:rPr>
        <w:t>τηλεπαράθυρο</w:t>
      </w:r>
      <w:proofErr w:type="spellEnd"/>
      <w:r>
        <w:rPr>
          <w:rFonts w:eastAsia="Times New Roman" w:cs="Times New Roman"/>
          <w:szCs w:val="24"/>
        </w:rPr>
        <w:t xml:space="preserve">. </w:t>
      </w:r>
    </w:p>
    <w:p w14:paraId="539FA5F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Μέγας θόρυβος έγινε μετά τον διαγωνισμό αυτόν με τον οποίο δεν συμφωνούμε και ο οποίος είχε τα στοιχεία ενός τζόγου -ενός καζίνο θα έλεγα- και ουδεμία σημασία δόθηκε στα ποιοτικά στοιχεία. Έγινα</w:t>
      </w:r>
      <w:r>
        <w:rPr>
          <w:rFonts w:eastAsia="Times New Roman" w:cs="Times New Roman"/>
          <w:szCs w:val="24"/>
        </w:rPr>
        <w:t xml:space="preserve">ν όλα πολύ πρόχειρα, αλλά μέγα θέμα δημιουργήθηκε με την περίπτωση του κ. Καλογρίτσα. </w:t>
      </w:r>
    </w:p>
    <w:p w14:paraId="539FA5F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Αλήθεια, εσείς εκεί στον ΣΥΡΙΖΑ το ψάξατε πολύ με τον κ. Καλογρίτσα για να τον βάλετε ως διεκδικητή μιας από τις τηλεοπτικές άδειες; Όπως έγινε γνωστό, λοιπόν, ο κ. Καλο</w:t>
      </w:r>
      <w:r>
        <w:rPr>
          <w:rFonts w:eastAsia="Times New Roman" w:cs="Times New Roman"/>
          <w:szCs w:val="24"/>
        </w:rPr>
        <w:t xml:space="preserve">γρίτσας είχε δανειοδοτηθεί με 127,6 εκατομμύρια ευρώ από την Τράπεζα Αττικής. Τα 77,6 εκατομμύρια από αυτά τα πήρε όταν ο </w:t>
      </w:r>
      <w:r>
        <w:rPr>
          <w:rFonts w:eastAsia="Times New Roman" w:cs="Times New Roman"/>
          <w:szCs w:val="24"/>
        </w:rPr>
        <w:lastRenderedPageBreak/>
        <w:t xml:space="preserve">ΣΥΡΙΖΑ είχε τη διακυβέρνηση της χώρας, όμως, κι επί των ημερών του Σαμαρά και Βενιζέλου, της </w:t>
      </w:r>
      <w:r>
        <w:rPr>
          <w:rFonts w:eastAsia="Times New Roman" w:cs="Times New Roman"/>
          <w:szCs w:val="24"/>
        </w:rPr>
        <w:t>συγκυβερνήσεως</w:t>
      </w:r>
      <w:r>
        <w:rPr>
          <w:rFonts w:eastAsia="Times New Roman" w:cs="Times New Roman"/>
          <w:szCs w:val="24"/>
        </w:rPr>
        <w:t xml:space="preserve">, δηλαδή, Νέας Δημοκρατίας </w:t>
      </w:r>
      <w:r>
        <w:rPr>
          <w:rFonts w:eastAsia="Times New Roman" w:cs="Times New Roman"/>
          <w:szCs w:val="24"/>
        </w:rPr>
        <w:t xml:space="preserve">και ΠΑΣΟΚ, ο κ. Καλογρίτσας είχε πάρει 50 εκατομμύρια. Δηλαδή, εάν δεν έπαιρνε 77 εκατομμύρια επί ΣΥΡΙΖΑ ο κ. Καλογρίτσας και έπαιρνε 50, όπως είχε πάρει επί των ημερών της Νέας Δημοκρατίας, δεν θα υπήρχε πρόβλημα. </w:t>
      </w:r>
    </w:p>
    <w:p w14:paraId="539FA5F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δύο λόγια και πολύ απλά, το αμαρτωλό </w:t>
      </w:r>
      <w:r>
        <w:rPr>
          <w:rFonts w:eastAsia="Times New Roman" w:cs="Times New Roman"/>
          <w:szCs w:val="24"/>
        </w:rPr>
        <w:t>καθεστώς των θαλασσοδανείων συνεχίζεται, όπως προκύπτει, κανονικά και επί των ημερών του ΣΥΡΙΖΑ και η Νέα Δημοκρατία από την πλευρά της δεν έχει κανένα ηθικό δικαίωμα να κατηγορεί την Κυβέρνηση, γιατί τα ίδια γινόντουσαν κι επί των ημερών τους.</w:t>
      </w:r>
    </w:p>
    <w:p w14:paraId="539FA5F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Αλήθεια, μπ</w:t>
      </w:r>
      <w:r>
        <w:rPr>
          <w:rFonts w:eastAsia="Times New Roman" w:cs="Times New Roman"/>
          <w:szCs w:val="24"/>
        </w:rPr>
        <w:t xml:space="preserve">ορεί να απαντήσει κάποιος από τη Νέα Δημοκρατία πόσους ελέγχους έκανε για τα θαλασσοδάνεια η Τράπεζα της Ελλάδος, όταν γινόταν το μεγάλο φαγοπότι στις τράπεζες; Φυσικά και δεν έγινε κανένας έλεγχος και δεν </w:t>
      </w:r>
      <w:r>
        <w:rPr>
          <w:rFonts w:eastAsia="Times New Roman" w:cs="Times New Roman"/>
          <w:szCs w:val="24"/>
        </w:rPr>
        <w:t xml:space="preserve">ήρθε </w:t>
      </w:r>
      <w:r>
        <w:rPr>
          <w:rFonts w:eastAsia="Times New Roman" w:cs="Times New Roman"/>
          <w:szCs w:val="24"/>
        </w:rPr>
        <w:t xml:space="preserve">ποτέ το θέμα αυτό. </w:t>
      </w:r>
    </w:p>
    <w:p w14:paraId="539FA5F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Σχετικά τώρα τα ραδιοτηλε</w:t>
      </w:r>
      <w:r>
        <w:rPr>
          <w:rFonts w:eastAsia="Times New Roman" w:cs="Times New Roman"/>
          <w:szCs w:val="24"/>
        </w:rPr>
        <w:t xml:space="preserve">οπτικά. Είχαμε παλιά το ΕΣΡ, το Εθνικό Συμβούλιο Ραδιοτηλεόρασης, ένα αδύναμο όργανο, το οποίο έτσι θέλετε να μείνει και τώρα και στη θέση των παλαιών νταβατζήδων να μπουν κάποιοι νέοι νταβατζήδες. Τι έκανε το ΕΣΡ; Έχουμε την </w:t>
      </w:r>
      <w:r>
        <w:rPr>
          <w:rFonts w:eastAsia="Times New Roman" w:cs="Times New Roman"/>
          <w:szCs w:val="24"/>
        </w:rPr>
        <w:t>εξεταστική επιτροπή</w:t>
      </w:r>
      <w:r>
        <w:rPr>
          <w:rFonts w:eastAsia="Times New Roman" w:cs="Times New Roman"/>
          <w:szCs w:val="24"/>
        </w:rPr>
        <w:t>, είναι ο σ</w:t>
      </w:r>
      <w:r>
        <w:rPr>
          <w:rFonts w:eastAsia="Times New Roman" w:cs="Times New Roman"/>
          <w:szCs w:val="24"/>
        </w:rPr>
        <w:t>υναγωνιστής μου Βουλευτής Κασιδιάρης εκεί ως εκπρόσωπος της Χρυσής Αυγής, και όταν ρωτάει τους ιδιοκτήτες τηλεοπτικών σταθμών «γιατί δεν προβάλετε, όπως ο νόμος προβλέπει, όπως προβλέπει η διάταξη του ΕΣΡ, τη Χρυσή Αυγή» απαντούν «δεν ξέρουμε τίποτε, οι δη</w:t>
      </w:r>
      <w:r>
        <w:rPr>
          <w:rFonts w:eastAsia="Times New Roman" w:cs="Times New Roman"/>
          <w:szCs w:val="24"/>
        </w:rPr>
        <w:t xml:space="preserve">μοσιογράφοι». </w:t>
      </w:r>
    </w:p>
    <w:p w14:paraId="539FA5F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Κάποτε είχαμε τον βασιλέα που ήταν ανεύθυνος άρχων, τώρα έχουμε τους δημοσιογράφους. Και από αυτούς τους δημοσιογράφους, μάλιστα, αξίζει τον κόπο, αν η Κυβέρνηση θέλει πραγματικά τη διαφάνεια, να κάνουν μια έρευνα ποιοι από αυτούς έχουν πάρε</w:t>
      </w:r>
      <w:r>
        <w:rPr>
          <w:rFonts w:eastAsia="Times New Roman" w:cs="Times New Roman"/>
          <w:szCs w:val="24"/>
        </w:rPr>
        <w:t xml:space="preserve">ι δάνεια από τις τράπεζες, για να αγοράσουν βίλες χωρίς εγγυήσεις. Διότι το καθεστώς είναι αμαρτωλό και λυπάμαι, αλλά δεν βλέπω τη σημερινή Κυβέρνηση να έχει την πολιτική βούληση να σταματήσει το καθεστώς αυτό. </w:t>
      </w:r>
    </w:p>
    <w:p w14:paraId="539FA5F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Και θέλω επί του σημείου αυτού να κάνω μια π</w:t>
      </w:r>
      <w:r>
        <w:rPr>
          <w:rFonts w:eastAsia="Times New Roman" w:cs="Times New Roman"/>
          <w:szCs w:val="24"/>
        </w:rPr>
        <w:t xml:space="preserve">αρατήρηση: Όποτε τίθεται θέμα για διαπλοκή, για αδιαφάνεια, πάντα βγαίνει κάποιος από την πλευρά του ΣΥΡΙΖΑ και λέει ότι «η Αριστερά είναι αθώα. Δεν κυβέρνησε.» </w:t>
      </w:r>
    </w:p>
    <w:p w14:paraId="539FA5FE" w14:textId="77777777" w:rsidR="009E4222" w:rsidRDefault="00AC15E4">
      <w:pPr>
        <w:spacing w:line="600" w:lineRule="auto"/>
        <w:ind w:firstLine="720"/>
        <w:jc w:val="both"/>
        <w:rPr>
          <w:rFonts w:eastAsia="Times New Roman"/>
          <w:szCs w:val="24"/>
        </w:rPr>
      </w:pPr>
      <w:r>
        <w:rPr>
          <w:rFonts w:eastAsia="Times New Roman" w:cs="Times New Roman"/>
          <w:szCs w:val="24"/>
        </w:rPr>
        <w:t xml:space="preserve">Σοβαρώς, κύριοι; Η Αριστερά είναι αθώα. Οι αριστεροί είναι αθώοι; Δεν είχε πολιτική ταυτότητα </w:t>
      </w:r>
      <w:r>
        <w:rPr>
          <w:rFonts w:eastAsia="Times New Roman" w:cs="Times New Roman"/>
          <w:szCs w:val="24"/>
        </w:rPr>
        <w:t>ο Χρήστος Καλογρίτσας, όταν έπαιρνε τα 127 εκατομμύρια θαλασσοδάνειο με εγγυήσεις βοσκοτόπια; Όταν, λοιπόν, κάνει κάτι ένας αριστερός, δεν φταίει η Αριστερά. Εάν το κάνει ένας δεξιός ή ένας εθνικιστής, φταίει συλλογικά η Δεξιά ή η εθνικιστική παράταξη. Στα</w:t>
      </w:r>
      <w:r>
        <w:rPr>
          <w:rFonts w:eastAsia="Times New Roman" w:cs="Times New Roman"/>
          <w:szCs w:val="24"/>
        </w:rPr>
        <w:t xml:space="preserve">λινική προπαγάνδα, η οποία δεν θα βρει αντίκρισμα. </w:t>
      </w:r>
    </w:p>
    <w:p w14:paraId="539FA5FF" w14:textId="77777777" w:rsidR="009E4222" w:rsidRDefault="00AC15E4">
      <w:pPr>
        <w:spacing w:line="600" w:lineRule="auto"/>
        <w:ind w:firstLine="720"/>
        <w:jc w:val="both"/>
        <w:rPr>
          <w:rFonts w:eastAsia="Times New Roman"/>
          <w:szCs w:val="24"/>
        </w:rPr>
      </w:pPr>
      <w:r>
        <w:rPr>
          <w:rFonts w:eastAsia="Times New Roman"/>
          <w:szCs w:val="24"/>
        </w:rPr>
        <w:t xml:space="preserve">Αντικείμενο της σημερινής συνεδριάσεως τα </w:t>
      </w:r>
      <w:proofErr w:type="spellStart"/>
      <w:r>
        <w:rPr>
          <w:rFonts w:eastAsia="Times New Roman"/>
          <w:szCs w:val="24"/>
        </w:rPr>
        <w:t>προαπαιτούμενα</w:t>
      </w:r>
      <w:proofErr w:type="spellEnd"/>
      <w:r>
        <w:rPr>
          <w:rFonts w:eastAsia="Times New Roman"/>
          <w:szCs w:val="24"/>
        </w:rPr>
        <w:t xml:space="preserve"> του μνημονίου. Στο σημείο αυτό θα ήθελα να πω στους αξιότιμους κυρίους και κυρίες, οι οποίοι θα καταψηφίσουν το νομοσχέδιο αυτό, αλλά </w:t>
      </w:r>
      <w:r>
        <w:rPr>
          <w:rFonts w:eastAsia="Times New Roman"/>
          <w:szCs w:val="24"/>
        </w:rPr>
        <w:lastRenderedPageBreak/>
        <w:t xml:space="preserve">υπερψήφισαν </w:t>
      </w:r>
      <w:r>
        <w:rPr>
          <w:rFonts w:eastAsia="Times New Roman"/>
          <w:szCs w:val="24"/>
        </w:rPr>
        <w:t>τον Αύγουστο του 2015 το μνημόνιο του ΣΥΡΙΖΑ, ότι κάνουν δωρεάν και ανεύθυνα αντιπολίτευση, διότι όλα αυτά προβλεπόντουσαν στο μνημόνιο του ΣΥΡΙΖΑ τον Αύγουστο του 2015.</w:t>
      </w:r>
    </w:p>
    <w:p w14:paraId="539FA600" w14:textId="77777777" w:rsidR="009E4222" w:rsidRDefault="00AC15E4">
      <w:pPr>
        <w:spacing w:line="600" w:lineRule="auto"/>
        <w:ind w:firstLine="720"/>
        <w:jc w:val="both"/>
        <w:rPr>
          <w:rFonts w:eastAsia="Times New Roman"/>
          <w:szCs w:val="24"/>
        </w:rPr>
      </w:pPr>
      <w:r>
        <w:rPr>
          <w:rFonts w:eastAsia="Times New Roman"/>
          <w:szCs w:val="24"/>
        </w:rPr>
        <w:t xml:space="preserve">Πού οδηγείται η χώρα; Υπάρχει μέλλον χωρίς την καταγγελία του χρέους; Διαβάζω από την </w:t>
      </w:r>
      <w:r>
        <w:rPr>
          <w:rFonts w:eastAsia="Times New Roman"/>
          <w:szCs w:val="24"/>
        </w:rPr>
        <w:t xml:space="preserve">εφημερίδα </w:t>
      </w:r>
      <w:r>
        <w:rPr>
          <w:rFonts w:eastAsia="Times New Roman"/>
          <w:szCs w:val="24"/>
        </w:rPr>
        <w:t>«</w:t>
      </w:r>
      <w:r>
        <w:rPr>
          <w:rFonts w:eastAsia="Times New Roman"/>
          <w:szCs w:val="24"/>
        </w:rPr>
        <w:t>ΔΗΜΟΚΡΑΤΙΑ</w:t>
      </w:r>
      <w:r>
        <w:rPr>
          <w:rFonts w:eastAsia="Times New Roman"/>
          <w:szCs w:val="24"/>
        </w:rPr>
        <w:t>»</w:t>
      </w:r>
      <w:r>
        <w:rPr>
          <w:rFonts w:eastAsia="Times New Roman"/>
          <w:szCs w:val="24"/>
        </w:rPr>
        <w:t xml:space="preserve">, δημοσιεύθηκε προ δύο ημερών, τον Μάρτιο του 2014, ο </w:t>
      </w:r>
      <w:r>
        <w:rPr>
          <w:rFonts w:eastAsia="Times New Roman"/>
          <w:szCs w:val="24"/>
        </w:rPr>
        <w:t xml:space="preserve">Οργανισμός </w:t>
      </w:r>
      <w:r>
        <w:rPr>
          <w:rFonts w:eastAsia="Times New Roman"/>
          <w:szCs w:val="24"/>
        </w:rPr>
        <w:t>Διαχείρισης Δημοσίου Χρέους, απαντώντας σε ερώτηση που υποβλήθηκε στο Κοινοβούλιο δημοσιοποίησε πίνακα με τα ποσά που θα χρειαστεί να πληρώσει το κράτος για χρεολύσια κα</w:t>
      </w:r>
      <w:r>
        <w:rPr>
          <w:rFonts w:eastAsia="Times New Roman"/>
          <w:szCs w:val="24"/>
        </w:rPr>
        <w:t xml:space="preserve">ι τόκους έως το 2030. </w:t>
      </w:r>
    </w:p>
    <w:p w14:paraId="539FA601" w14:textId="77777777" w:rsidR="009E4222" w:rsidRDefault="00AC15E4">
      <w:pPr>
        <w:spacing w:line="600" w:lineRule="auto"/>
        <w:ind w:firstLine="720"/>
        <w:jc w:val="both"/>
        <w:rPr>
          <w:rFonts w:eastAsia="Times New Roman"/>
          <w:szCs w:val="24"/>
        </w:rPr>
      </w:pPr>
      <w:r>
        <w:rPr>
          <w:rFonts w:eastAsia="Times New Roman"/>
          <w:szCs w:val="24"/>
        </w:rPr>
        <w:t xml:space="preserve">Ακούστε νούμερα για να καταλάβετε σε τι αδιέξοδο συνεχίζει να πορεύεται η χώρα. Το 2021 η χώρα μας θα πληρώσει για χρεολύσια 7.169.000.000 ευρώ και για τόκους 10.951.000.000 ευρώ. Το 2022 τα χρεολύσια 8.873.000.000 ευρώ και οι τόκοι </w:t>
      </w:r>
      <w:r>
        <w:rPr>
          <w:rFonts w:eastAsia="Times New Roman"/>
          <w:szCs w:val="24"/>
        </w:rPr>
        <w:t xml:space="preserve">24.489.000 ευρώ. Υπέρογκα τα ποσά και το 2023 και το 2024. Μέσα σε μια τετραετία θα πρέπει το ελληνικό κράτος να πληρώσει μέσω των Ελλήνων φορολογουμένων περισσότερα από 104 δισεκατομμύρια ευρώ. Πού θα βρεθούν αυτά τα χρήματα; Δεν υπάρχουν αυτά τα </w:t>
      </w:r>
      <w:r>
        <w:rPr>
          <w:rFonts w:eastAsia="Times New Roman"/>
          <w:szCs w:val="24"/>
        </w:rPr>
        <w:lastRenderedPageBreak/>
        <w:t>χρήματα.</w:t>
      </w:r>
      <w:r>
        <w:rPr>
          <w:rFonts w:eastAsia="Times New Roman"/>
          <w:szCs w:val="24"/>
        </w:rPr>
        <w:t xml:space="preserve"> Ήδη, οι Έλληνες χρωστούν στο κράτος πάνω από 90 δισεκατομμύρια ευρώ. Σταματήστε αυτή τη φορομπηχτική πολιτική, δεν οδηγεί πουθενά.</w:t>
      </w:r>
    </w:p>
    <w:p w14:paraId="539FA602" w14:textId="77777777" w:rsidR="009E4222" w:rsidRDefault="00AC15E4">
      <w:pPr>
        <w:spacing w:line="600" w:lineRule="auto"/>
        <w:ind w:firstLine="720"/>
        <w:jc w:val="both"/>
        <w:rPr>
          <w:rFonts w:eastAsia="Times New Roman"/>
          <w:szCs w:val="24"/>
        </w:rPr>
      </w:pPr>
      <w:r>
        <w:rPr>
          <w:rFonts w:eastAsia="Times New Roman"/>
          <w:szCs w:val="24"/>
        </w:rPr>
        <w:t xml:space="preserve">Είχαμε μια ευκαιρία πρόσφατα με την περίπτωση της ΕΛΣΤΑΤ να φέρουμε και το θέμα του χρέους και το θέμα του μνημονίου. Είναι </w:t>
      </w:r>
      <w:r>
        <w:rPr>
          <w:rFonts w:eastAsia="Times New Roman"/>
          <w:szCs w:val="24"/>
        </w:rPr>
        <w:t xml:space="preserve">πλαστά τα στοιχεία, το λέει η δικαιοσύνη, το ερευνά. Και αντί να αδράξει την ευκαιρία αυτή η Κυβέρνηση δια στόματος του κ. </w:t>
      </w:r>
      <w:proofErr w:type="spellStart"/>
      <w:r>
        <w:rPr>
          <w:rFonts w:eastAsia="Times New Roman"/>
          <w:szCs w:val="24"/>
        </w:rPr>
        <w:t>Χουλιαράκη</w:t>
      </w:r>
      <w:proofErr w:type="spellEnd"/>
      <w:r>
        <w:rPr>
          <w:rFonts w:eastAsia="Times New Roman"/>
          <w:szCs w:val="24"/>
        </w:rPr>
        <w:t xml:space="preserve">, του αρμοδίου Υπουργού, είπε ότι τα </w:t>
      </w:r>
      <w:proofErr w:type="spellStart"/>
      <w:r>
        <w:rPr>
          <w:rFonts w:eastAsia="Times New Roman"/>
          <w:szCs w:val="24"/>
        </w:rPr>
        <w:t>δεχόμεθα</w:t>
      </w:r>
      <w:proofErr w:type="spellEnd"/>
      <w:r>
        <w:rPr>
          <w:rFonts w:eastAsia="Times New Roman"/>
          <w:szCs w:val="24"/>
        </w:rPr>
        <w:t xml:space="preserve"> ως αληθή τα στοιχεία της ΕΛΣΤΑΤ. </w:t>
      </w:r>
    </w:p>
    <w:p w14:paraId="539FA603" w14:textId="77777777" w:rsidR="009E4222" w:rsidRDefault="00AC15E4">
      <w:pPr>
        <w:spacing w:line="600" w:lineRule="auto"/>
        <w:ind w:firstLine="720"/>
        <w:jc w:val="both"/>
        <w:rPr>
          <w:rFonts w:eastAsia="Times New Roman"/>
          <w:szCs w:val="24"/>
        </w:rPr>
      </w:pPr>
      <w:r>
        <w:rPr>
          <w:rFonts w:eastAsia="Times New Roman"/>
          <w:szCs w:val="24"/>
        </w:rPr>
        <w:t>Και από την πλευρά της, όμως, η Νέα Δημοκρα</w:t>
      </w:r>
      <w:r>
        <w:rPr>
          <w:rFonts w:eastAsia="Times New Roman"/>
          <w:szCs w:val="24"/>
        </w:rPr>
        <w:t xml:space="preserve">τία δια στόματος κ. Κυριάκου Μητσοτάκη στον τηλεοπτικό σταθμό </w:t>
      </w:r>
      <w:r>
        <w:rPr>
          <w:rFonts w:eastAsia="Times New Roman"/>
          <w:szCs w:val="24"/>
        </w:rPr>
        <w:t>«ΣΚΑ</w:t>
      </w:r>
      <w:r>
        <w:rPr>
          <w:rFonts w:eastAsia="Times New Roman"/>
          <w:szCs w:val="24"/>
        </w:rPr>
        <w:t>Ι</w:t>
      </w:r>
      <w:r>
        <w:rPr>
          <w:rFonts w:eastAsia="Times New Roman"/>
          <w:szCs w:val="24"/>
        </w:rPr>
        <w:t>»</w:t>
      </w:r>
      <w:r>
        <w:rPr>
          <w:rFonts w:eastAsia="Times New Roman"/>
          <w:szCs w:val="24"/>
        </w:rPr>
        <w:t xml:space="preserve"> στη συνέντευξή του στον κ. </w:t>
      </w:r>
      <w:proofErr w:type="spellStart"/>
      <w:r>
        <w:rPr>
          <w:rFonts w:eastAsia="Times New Roman"/>
          <w:szCs w:val="24"/>
        </w:rPr>
        <w:t>Παπαχελά</w:t>
      </w:r>
      <w:proofErr w:type="spellEnd"/>
      <w:r>
        <w:rPr>
          <w:rFonts w:eastAsia="Times New Roman"/>
          <w:szCs w:val="24"/>
        </w:rPr>
        <w:t xml:space="preserve"> ήταν σαφής και είπε ότι δεν ενδιαφέρει τον ελληνικό λαό τι έγινε το 2009. Τον ενδιαφέρει τον ελληνικό λαό, γιατί γδέρνεται από τα μνημόνια και είναι το ίδιο υπεύθυνη με τον ΣΥΡΙΖΑ και η Νέα Δημοκρατία και το ΠΑΣΟΚ για α</w:t>
      </w:r>
      <w:r>
        <w:rPr>
          <w:rFonts w:eastAsia="Times New Roman"/>
          <w:szCs w:val="24"/>
        </w:rPr>
        <w:t>υτό το κατάντημα της χώρας.</w:t>
      </w:r>
    </w:p>
    <w:p w14:paraId="539FA604" w14:textId="77777777" w:rsidR="009E4222" w:rsidRDefault="00AC15E4">
      <w:pPr>
        <w:spacing w:line="600" w:lineRule="auto"/>
        <w:ind w:firstLine="720"/>
        <w:jc w:val="both"/>
        <w:rPr>
          <w:rFonts w:eastAsia="Times New Roman"/>
          <w:szCs w:val="24"/>
        </w:rPr>
      </w:pPr>
      <w:r>
        <w:rPr>
          <w:rFonts w:eastAsia="Times New Roman"/>
          <w:szCs w:val="24"/>
        </w:rPr>
        <w:lastRenderedPageBreak/>
        <w:t>Χθες, στον τηλεοπτικό σταθμό της Βουλής, αναφέρομαι σε ένα θέμα απόλυτα σχετικό με το χρέος, παρουσιάστηκε μια συνέντευξη του γνωστού ιστορικού Έλληνα, Γερμανού την καταγωγή</w:t>
      </w:r>
      <w:r>
        <w:rPr>
          <w:rFonts w:eastAsia="Times New Roman"/>
          <w:color w:val="545454"/>
          <w:szCs w:val="24"/>
        </w:rPr>
        <w:t xml:space="preserve"> </w:t>
      </w:r>
      <w:proofErr w:type="spellStart"/>
      <w:r>
        <w:rPr>
          <w:rFonts w:eastAsia="Times New Roman" w:cs="Times New Roman"/>
          <w:bCs/>
          <w:szCs w:val="24"/>
        </w:rPr>
        <w:t>Χάγκεν</w:t>
      </w:r>
      <w:proofErr w:type="spellEnd"/>
      <w:r>
        <w:rPr>
          <w:rFonts w:eastAsia="Times New Roman" w:cs="Times New Roman"/>
          <w:bCs/>
          <w:szCs w:val="24"/>
        </w:rPr>
        <w:t xml:space="preserve"> </w:t>
      </w:r>
      <w:proofErr w:type="spellStart"/>
      <w:r>
        <w:rPr>
          <w:rFonts w:eastAsia="Times New Roman" w:cs="Times New Roman"/>
          <w:bCs/>
          <w:szCs w:val="24"/>
        </w:rPr>
        <w:t>Φλάισερ</w:t>
      </w:r>
      <w:proofErr w:type="spellEnd"/>
      <w:r>
        <w:rPr>
          <w:rFonts w:eastAsia="Times New Roman"/>
          <w:szCs w:val="24"/>
        </w:rPr>
        <w:t>, ο οποίος αποκάλυψε ότι σε έρευνα του σ</w:t>
      </w:r>
      <w:r>
        <w:rPr>
          <w:rFonts w:eastAsia="Times New Roman"/>
          <w:szCs w:val="24"/>
        </w:rPr>
        <w:t xml:space="preserve">τα αρχεία τα γερμανικά ακόμη και του 1945 αναγνωρίζεται το κατοχικό δάνειο. </w:t>
      </w:r>
    </w:p>
    <w:p w14:paraId="539FA605" w14:textId="77777777" w:rsidR="009E4222" w:rsidRDefault="00AC15E4">
      <w:pPr>
        <w:spacing w:line="600" w:lineRule="auto"/>
        <w:ind w:firstLine="720"/>
        <w:jc w:val="both"/>
        <w:rPr>
          <w:rFonts w:eastAsia="Times New Roman"/>
          <w:szCs w:val="24"/>
        </w:rPr>
      </w:pPr>
      <w:r>
        <w:rPr>
          <w:rFonts w:eastAsia="Times New Roman"/>
          <w:szCs w:val="24"/>
        </w:rPr>
        <w:t>Γιατί και αυτή η Κυβέρνηση, όπως και η προηγούμενη και όλες οι κυβερνήσεις δεν προχωρούν σε απαίτηση μέσω των διεθνών δικαστηρίων του κατοχικού δανείου; Εμείς, που μας λέτε φασίστ</w:t>
      </w:r>
      <w:r>
        <w:rPr>
          <w:rFonts w:eastAsia="Times New Roman"/>
          <w:szCs w:val="24"/>
        </w:rPr>
        <w:t>ες, το απαιτούμε. Εσείς, οι δημοκράτες, δεν κάνετε τίποτε!</w:t>
      </w:r>
    </w:p>
    <w:p w14:paraId="539FA606"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539FA60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Δεν υπάρχει λύση για το οικονομικό πρόβλημα της </w:t>
      </w:r>
      <w:r>
        <w:rPr>
          <w:rFonts w:eastAsia="Times New Roman" w:cs="Times New Roman"/>
          <w:szCs w:val="24"/>
        </w:rPr>
        <w:t xml:space="preserve">Ελλάδας </w:t>
      </w:r>
      <w:r>
        <w:rPr>
          <w:rFonts w:eastAsia="Times New Roman" w:cs="Times New Roman"/>
          <w:szCs w:val="24"/>
        </w:rPr>
        <w:t xml:space="preserve">εάν δεν καταγγελθεί το χρέος. </w:t>
      </w:r>
    </w:p>
    <w:p w14:paraId="539FA60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Έρχομαι στο νομοσχέδιο, στα </w:t>
      </w:r>
      <w:proofErr w:type="spellStart"/>
      <w:r>
        <w:rPr>
          <w:rFonts w:eastAsia="Times New Roman" w:cs="Times New Roman"/>
          <w:szCs w:val="24"/>
        </w:rPr>
        <w:t>προαπαιτούμενα</w:t>
      </w:r>
      <w:proofErr w:type="spellEnd"/>
      <w:r>
        <w:rPr>
          <w:rFonts w:eastAsia="Times New Roman" w:cs="Times New Roman"/>
          <w:szCs w:val="24"/>
        </w:rPr>
        <w:t xml:space="preserve">. Πώς θα λύσει το </w:t>
      </w:r>
      <w:r>
        <w:rPr>
          <w:rFonts w:eastAsia="Times New Roman" w:cs="Times New Roman"/>
          <w:szCs w:val="24"/>
        </w:rPr>
        <w:t>οικονομικό πρόβλημα της Ελλάδος η Κυβέρνηση ΣΥΡΙΖΑ-</w:t>
      </w:r>
      <w:r>
        <w:rPr>
          <w:rFonts w:eastAsia="Times New Roman" w:cs="Times New Roman"/>
          <w:szCs w:val="24"/>
        </w:rPr>
        <w:t>ΑΝΕΛ</w:t>
      </w:r>
      <w:r>
        <w:rPr>
          <w:rFonts w:eastAsia="Times New Roman" w:cs="Times New Roman"/>
          <w:szCs w:val="24"/>
        </w:rPr>
        <w:t xml:space="preserve">; Κεφάλαιο Α, άρθρο 1. Από τους ασφαλισμένους του ΟΓΑ, από τους αγρότες </w:t>
      </w:r>
      <w:r>
        <w:rPr>
          <w:rFonts w:eastAsia="Times New Roman" w:cs="Times New Roman"/>
          <w:szCs w:val="24"/>
        </w:rPr>
        <w:lastRenderedPageBreak/>
        <w:t>που ήδη βρίσκονται σε κατάσταση καταστροφής κυριολεκτικής και από το 4,7% θα πάνε στο 6,9% οι κρατήσεις υγείας για τους ασφαλισμέ</w:t>
      </w:r>
      <w:r>
        <w:rPr>
          <w:rFonts w:eastAsia="Times New Roman" w:cs="Times New Roman"/>
          <w:szCs w:val="24"/>
        </w:rPr>
        <w:t xml:space="preserve">νους του ΟΓΑ. </w:t>
      </w:r>
    </w:p>
    <w:p w14:paraId="539FA60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πόσα θα πάρετε από αυτά; Πόσα θα εξασφαλιστούν; Θα εξασφαλιστούν 37 εκατομμύρια ευρώ όταν μιλάμε ότι σε μια τετραετία μόνο θα απαιτηθούν 104 δισεκατομμύρια. Και ποιους βρήκατε να καταστρέψετε; Τους ασφαλισμένους του ΟΓΑ. </w:t>
      </w:r>
    </w:p>
    <w:p w14:paraId="539FA60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 ίδιο και για</w:t>
      </w:r>
      <w:r>
        <w:rPr>
          <w:rFonts w:eastAsia="Times New Roman" w:cs="Times New Roman"/>
          <w:szCs w:val="24"/>
        </w:rPr>
        <w:t xml:space="preserve"> τις μικρές τουριστικές επιχειρήσεις, όπου από 14% που πληρώνουν φορολογία θα κληθούν να πληρώσουν 20%.</w:t>
      </w:r>
    </w:p>
    <w:p w14:paraId="539FA60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Ορίστε, ανακαλύψατε επιτέλους τους μεγάλους καπιταλιστές! Είναι αυτοί που έχουν τα ενοικιαζόμενα δωμάτια. Έτσι χτυπάτε τη διαπλοκή. </w:t>
      </w:r>
    </w:p>
    <w:p w14:paraId="539FA60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κτ</w:t>
      </w:r>
      <w:r>
        <w:rPr>
          <w:rFonts w:eastAsia="Times New Roman" w:cs="Times New Roman"/>
          <w:szCs w:val="24"/>
        </w:rPr>
        <w:t>υπάει το κουδούνι λήξεως του χρόνου ομιλίας του κυρίου Βουλευτή)</w:t>
      </w:r>
    </w:p>
    <w:p w14:paraId="539FA60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καταργείται η διευκόλυνση στους νέους επαγγελματίες που έδινε τη δυνατότητα καταβολής των μειωμένων εισφορών. </w:t>
      </w:r>
    </w:p>
    <w:p w14:paraId="539FA60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Κι έρχομαι στο πιο ουσιαστικό, στο κύριο θέμα που είναι η μεταβίβαση α</w:t>
      </w:r>
      <w:r>
        <w:rPr>
          <w:rFonts w:eastAsia="Times New Roman" w:cs="Times New Roman"/>
          <w:szCs w:val="24"/>
        </w:rPr>
        <w:t xml:space="preserve">υτοδικαίως στο λεγόμενο </w:t>
      </w:r>
      <w:proofErr w:type="spellStart"/>
      <w:r>
        <w:rPr>
          <w:rFonts w:eastAsia="Times New Roman" w:cs="Times New Roman"/>
          <w:szCs w:val="24"/>
        </w:rPr>
        <w:t>υπερταμείο</w:t>
      </w:r>
      <w:proofErr w:type="spellEnd"/>
      <w:r>
        <w:rPr>
          <w:rFonts w:eastAsia="Times New Roman" w:cs="Times New Roman"/>
          <w:szCs w:val="24"/>
        </w:rPr>
        <w:t xml:space="preserve">, το οποίο είναι μια απαίτηση του μνημονίου και είναι μια εγγύηση ότι μπορούν, δηλαδή, να βάλουν χέρι οι ξένοι δανειστές στο </w:t>
      </w:r>
      <w:proofErr w:type="spellStart"/>
      <w:r>
        <w:rPr>
          <w:rFonts w:eastAsia="Times New Roman" w:cs="Times New Roman"/>
          <w:szCs w:val="24"/>
        </w:rPr>
        <w:t>υπερταμείο</w:t>
      </w:r>
      <w:proofErr w:type="spellEnd"/>
      <w:r>
        <w:rPr>
          <w:rFonts w:eastAsia="Times New Roman" w:cs="Times New Roman"/>
          <w:szCs w:val="24"/>
        </w:rPr>
        <w:t>. Και εντάσσετε σ’ αυτές, τόσο τον οργανισμό υδάτων της πρωτευούσης, την ΕΥΔΑΠ, όσο και</w:t>
      </w:r>
      <w:r>
        <w:rPr>
          <w:rFonts w:eastAsia="Times New Roman" w:cs="Times New Roman"/>
          <w:szCs w:val="24"/>
        </w:rPr>
        <w:t xml:space="preserve"> της Θεσσαλονίκης την ΕΥΑΘ, με μια διευκρινιστική δήλωση -για να μην το καταψηφίσουν- ότι θα έχουν δημόσιο χαρακτήρα. Μα, πώς είναι δυνατόν να έχουν και δημόσιο χαρακτήρα και να ανήκουν στο </w:t>
      </w:r>
      <w:proofErr w:type="spellStart"/>
      <w:r>
        <w:rPr>
          <w:rFonts w:eastAsia="Times New Roman" w:cs="Times New Roman"/>
          <w:szCs w:val="24"/>
        </w:rPr>
        <w:t>υπερταμείο</w:t>
      </w:r>
      <w:proofErr w:type="spellEnd"/>
      <w:r>
        <w:rPr>
          <w:rFonts w:eastAsia="Times New Roman" w:cs="Times New Roman"/>
          <w:szCs w:val="24"/>
        </w:rPr>
        <w:t xml:space="preserve">, το οποίο είναι δεσμευμένο από το μνημόνιο; </w:t>
      </w:r>
    </w:p>
    <w:p w14:paraId="539FA60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Τα ίδια συ</w:t>
      </w:r>
      <w:r>
        <w:rPr>
          <w:rFonts w:eastAsia="Times New Roman" w:cs="Times New Roman"/>
          <w:szCs w:val="24"/>
        </w:rPr>
        <w:t xml:space="preserve">μβαίνουν και με την ΕΛΒΟ, μια επιχείρηση που έχει άμεση σχέση με τις Ένοπλες Δυνάμεις, που έχει κατασκευάσει μέχρι και τεθωρακισμένα άρματα μεταφοράς προσωπικού, καθώς και με το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Όλα αυτά για να εξασφαλιστεί η δόση. </w:t>
      </w:r>
    </w:p>
    <w:p w14:paraId="539FA61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Τελειώνω, λέγοντας πως τ</w:t>
      </w:r>
      <w:r>
        <w:rPr>
          <w:rFonts w:eastAsia="Times New Roman" w:cs="Times New Roman"/>
          <w:szCs w:val="24"/>
        </w:rPr>
        <w:t xml:space="preserve">ο μνημόνιο είναι η καταστροφή της </w:t>
      </w:r>
      <w:r>
        <w:rPr>
          <w:rFonts w:eastAsia="Times New Roman" w:cs="Times New Roman"/>
          <w:szCs w:val="24"/>
        </w:rPr>
        <w:t>Ελλάδας</w:t>
      </w:r>
      <w:r>
        <w:rPr>
          <w:rFonts w:eastAsia="Times New Roman" w:cs="Times New Roman"/>
          <w:szCs w:val="24"/>
        </w:rPr>
        <w:t xml:space="preserve">, και το πρώτο και το δεύτερο και το αριστερό. Η Αριστερά ας μην παριστάνει την αθώα, από τη στιγμή που πολλοί αριστεροί έχουν αποδειχθεί </w:t>
      </w:r>
      <w:proofErr w:type="spellStart"/>
      <w:r>
        <w:rPr>
          <w:rFonts w:eastAsia="Times New Roman" w:cs="Times New Roman"/>
          <w:szCs w:val="24"/>
        </w:rPr>
        <w:t>αριστείς</w:t>
      </w:r>
      <w:proofErr w:type="spellEnd"/>
      <w:r>
        <w:rPr>
          <w:rFonts w:eastAsia="Times New Roman" w:cs="Times New Roman"/>
          <w:szCs w:val="24"/>
        </w:rPr>
        <w:t xml:space="preserve"> στην κλοπή την καπιταλιστική και είναι μέσα σε όλες αυτές τις λοβιτο</w:t>
      </w:r>
      <w:r>
        <w:rPr>
          <w:rFonts w:eastAsia="Times New Roman" w:cs="Times New Roman"/>
          <w:szCs w:val="24"/>
        </w:rPr>
        <w:t xml:space="preserve">ύρες που αποκαλύπτονται. </w:t>
      </w:r>
    </w:p>
    <w:p w14:paraId="539FA61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Χρυσή Αυγή θα πολεμήσει με συνέπεια για την Ελλάδα των Ελλήνων, για να παραμείνει αυτή η γη ελληνική και να μην δώσουμε γη και ύδωρ στους ξένους, που κυριολεκτικά δίνετε με το νομοσχέδιο αυτό. </w:t>
      </w:r>
    </w:p>
    <w:p w14:paraId="539FA612"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w:t>
      </w:r>
      <w:r>
        <w:rPr>
          <w:rFonts w:eastAsia="Times New Roman" w:cs="Times New Roman"/>
          <w:szCs w:val="24"/>
        </w:rPr>
        <w:t xml:space="preserve">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39FA61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539FA61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Σώμα ότι η Διαρκής Επιτροπή Παραγωγής και Εμπορίου καταθέτει την έκθεσή της στο σχέδιο νόμου του Υπουργείου Περιβάλλοντος και Ενέργειας: «Κύρωση της Συμφωνίας των</w:t>
      </w:r>
      <w:r>
        <w:rPr>
          <w:rFonts w:eastAsia="Times New Roman" w:cs="Times New Roman"/>
          <w:szCs w:val="24"/>
        </w:rPr>
        <w:t xml:space="preserve"> </w:t>
      </w:r>
      <w:proofErr w:type="spellStart"/>
      <w:r>
        <w:rPr>
          <w:rFonts w:eastAsia="Times New Roman" w:cs="Times New Roman"/>
          <w:szCs w:val="24"/>
        </w:rPr>
        <w:t>Παρισίων</w:t>
      </w:r>
      <w:proofErr w:type="spellEnd"/>
      <w:r>
        <w:rPr>
          <w:rFonts w:eastAsia="Times New Roman" w:cs="Times New Roman"/>
          <w:szCs w:val="24"/>
        </w:rPr>
        <w:t xml:space="preserve"> στη Σύμβαση - Πλαίσιο των Ηνωμένων Εθνών για την κλιματική αλλαγή».</w:t>
      </w:r>
    </w:p>
    <w:p w14:paraId="539FA61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Τον λόγο έχει ο κ. Δημήτριος Κωνσταντόπουλος.</w:t>
      </w:r>
    </w:p>
    <w:p w14:paraId="539FA61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Κυρίες και κύριοι συνάδελφοι, οι μάσκες έπεσαν. Μετά τον </w:t>
      </w:r>
      <w:proofErr w:type="spellStart"/>
      <w:r>
        <w:rPr>
          <w:rFonts w:eastAsia="Times New Roman" w:cs="Times New Roman"/>
          <w:szCs w:val="24"/>
        </w:rPr>
        <w:t>αντιμνημονιακό</w:t>
      </w:r>
      <w:proofErr w:type="spellEnd"/>
      <w:r>
        <w:rPr>
          <w:rFonts w:eastAsia="Times New Roman" w:cs="Times New Roman"/>
          <w:szCs w:val="24"/>
        </w:rPr>
        <w:t xml:space="preserve"> Σαμαρά των τριών «</w:t>
      </w:r>
      <w:proofErr w:type="spellStart"/>
      <w:r>
        <w:rPr>
          <w:rFonts w:eastAsia="Times New Roman" w:cs="Times New Roman"/>
          <w:szCs w:val="24"/>
        </w:rPr>
        <w:t>Ζαππείων</w:t>
      </w:r>
      <w:proofErr w:type="spellEnd"/>
      <w:r>
        <w:rPr>
          <w:rFonts w:eastAsia="Times New Roman" w:cs="Times New Roman"/>
          <w:szCs w:val="24"/>
        </w:rPr>
        <w:t>» και τ</w:t>
      </w:r>
      <w:r>
        <w:rPr>
          <w:rFonts w:eastAsia="Times New Roman" w:cs="Times New Roman"/>
          <w:szCs w:val="24"/>
        </w:rPr>
        <w:t xml:space="preserve">ων 18 δισεκατομμυρίων ισοδυνάμων, έρχεται η Κυβέρνηση πρώτη φορά Αριστερά και προχωρά στο δρόμο της εθνικής στρατηγικής που χάραξε το ΠΑΣΟΚ 2009-2011. </w:t>
      </w:r>
    </w:p>
    <w:p w14:paraId="539FA61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Γιατί; Για να μείνει η χώρα όρθια. Έρχεται, λοιπόν, σήμερα, επτά χρόνια μετά, η Κυβέρνηση στον δρόμο του</w:t>
      </w:r>
      <w:r>
        <w:rPr>
          <w:rFonts w:eastAsia="Times New Roman" w:cs="Times New Roman"/>
          <w:szCs w:val="24"/>
        </w:rPr>
        <w:t xml:space="preserve"> ρεαλισμού. </w:t>
      </w:r>
    </w:p>
    <w:p w14:paraId="539FA61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Κι εδώ υπάρχουν τα ερωτήματα: Γιατί δεν το κάνατε, κύριοι της Κυβέρνησης και της Συμπολίτευσης νωρίτερα; Τι υπηρετούσατε τότε, κύριοι συνάδελφοι, και δεν συμβάλατε να βγει η χώρα από την κρίση. Αυτό διερωτώμαι και αυτό διερωτάται ο ελληνικός λαός και οι Έλ</w:t>
      </w:r>
      <w:r>
        <w:rPr>
          <w:rFonts w:eastAsia="Times New Roman" w:cs="Times New Roman"/>
          <w:szCs w:val="24"/>
        </w:rPr>
        <w:t xml:space="preserve">ληνες πολίτες. </w:t>
      </w:r>
    </w:p>
    <w:p w14:paraId="539FA61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Κύριοι της Κυβέρνησης, αν είχατε μπει σε μια κυβέρνηση εθνικής συνεργασίας και εθνικής ευθύνης, θα είχαμε βγει από την κρίση, θα είχαμε ακολουθήσει τον δρόμο της Κύπρου, της Ιρλανδίας, της Ισπανίας, της Πορτογαλίας. Θα υπήρχε ελπίδα και προοπτική για τη νέ</w:t>
      </w:r>
      <w:r>
        <w:rPr>
          <w:rFonts w:eastAsia="Times New Roman" w:cs="Times New Roman"/>
          <w:szCs w:val="24"/>
        </w:rPr>
        <w:t xml:space="preserve">α γενιά, η οποία μας χαιρετά και φεύγει στο εξωτερικό. </w:t>
      </w:r>
    </w:p>
    <w:p w14:paraId="539FA61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Σήμερα εκχωρείτε την κρατική περιουσία στους δανειστές. Αυτό είναι το βαθύτερο νόημα του πολυνομοσχεδίου με τα </w:t>
      </w:r>
      <w:proofErr w:type="spellStart"/>
      <w:r>
        <w:rPr>
          <w:rFonts w:eastAsia="Times New Roman" w:cs="Times New Roman"/>
          <w:szCs w:val="24"/>
        </w:rPr>
        <w:t>προαπαιτούμενα</w:t>
      </w:r>
      <w:proofErr w:type="spellEnd"/>
      <w:r>
        <w:rPr>
          <w:rFonts w:eastAsia="Times New Roman" w:cs="Times New Roman"/>
          <w:szCs w:val="24"/>
        </w:rPr>
        <w:t>. Σήμερα συνειδητοποιεί πλέον ο ελληνικός λαός ότι το πρόγραμμα του κ. Τσίπ</w:t>
      </w:r>
      <w:r>
        <w:rPr>
          <w:rFonts w:eastAsia="Times New Roman" w:cs="Times New Roman"/>
          <w:szCs w:val="24"/>
        </w:rPr>
        <w:t xml:space="preserve">ρα δεν είναι αυτό της Θεσσαλονίκης, δεν είναι αυτό το οποίο ψήφισε. </w:t>
      </w:r>
    </w:p>
    <w:p w14:paraId="539FA61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Τι είναι; Είναι το αποτέλεσμα του τρίτου μνημονίου που ο ίδιος έφερε τον Αύγουστο του 2015. Όλα, όμως, τα «θα», οι μαγικές συνταγές, τα παραμύθια κάποτε τελειώνουν και τότε ο καθένας είνα</w:t>
      </w:r>
      <w:r>
        <w:rPr>
          <w:rFonts w:eastAsia="Times New Roman" w:cs="Times New Roman"/>
          <w:szCs w:val="24"/>
        </w:rPr>
        <w:t xml:space="preserve">ι υποχρεωμένος να απολογηθεί. Αυτήν την απολογία περιμένουμε από τον κ. Τσίπρα και την Κυβέρνηση ΣΥΡΙΖΑ-ΑΝΕΛ. Αντ’ αυτής, φέρνετε σήμερα, κύριοι της Κυβέρνησης, προς ψήφιση ουσιαστικά την πρόταση του κ. Σόιμπλε. Ποια είναι αυτή; Ένα </w:t>
      </w:r>
      <w:proofErr w:type="spellStart"/>
      <w:r>
        <w:rPr>
          <w:rFonts w:eastAsia="Times New Roman" w:cs="Times New Roman"/>
          <w:szCs w:val="24"/>
        </w:rPr>
        <w:t>υπερταμείο</w:t>
      </w:r>
      <w:proofErr w:type="spellEnd"/>
      <w:r>
        <w:rPr>
          <w:rFonts w:eastAsia="Times New Roman" w:cs="Times New Roman"/>
          <w:szCs w:val="24"/>
        </w:rPr>
        <w:t xml:space="preserve">. Ένα ταμείο </w:t>
      </w:r>
      <w:r>
        <w:rPr>
          <w:rFonts w:eastAsia="Times New Roman" w:cs="Times New Roman"/>
          <w:szCs w:val="24"/>
        </w:rPr>
        <w:t>ιδιωτικοποιήσεων με πενταμελές εποπτικό συμβούλιο, με πρόεδρο και διευθύνοντα σύμβουλο που θα ορίζουν οι δανειστές. Τα δε υπόλοιπα τρία μέλη θα τα ορίζει ο Υπουργός, με τη συναίνεση και τη σύμφωνη γνώμη, βέβαια, των δανειστών. Ποιος θα αποφασίζει; Θα αποφα</w:t>
      </w:r>
      <w:r>
        <w:rPr>
          <w:rFonts w:eastAsia="Times New Roman" w:cs="Times New Roman"/>
          <w:szCs w:val="24"/>
        </w:rPr>
        <w:t xml:space="preserve">σίζει η πλειοψηφία των τεσσάρων πέμπτων. Δηλαδή, αγαπητοί συνάδελφοι, θα χτυπούν οι δανειστές τα νταούλια και θα χορεύουμε εμείς. Αυτός ως προς απάντηση στον κ. Τσίπρα που μιλούσε για νταούλια και χορευτές. </w:t>
      </w:r>
    </w:p>
    <w:p w14:paraId="539FA61C" w14:textId="77777777" w:rsidR="009E4222" w:rsidRDefault="00AC15E4">
      <w:pPr>
        <w:spacing w:line="600" w:lineRule="auto"/>
        <w:ind w:firstLine="720"/>
        <w:jc w:val="both"/>
        <w:rPr>
          <w:rFonts w:eastAsia="Times New Roman"/>
          <w:szCs w:val="24"/>
        </w:rPr>
      </w:pPr>
      <w:r>
        <w:rPr>
          <w:rFonts w:eastAsia="Times New Roman"/>
          <w:szCs w:val="24"/>
        </w:rPr>
        <w:lastRenderedPageBreak/>
        <w:t>Ωστόσο, το αποτέλεσμα είναι γνωστό. Ένα ταμείο μ</w:t>
      </w:r>
      <w:r>
        <w:rPr>
          <w:rFonts w:eastAsia="Times New Roman"/>
          <w:szCs w:val="24"/>
        </w:rPr>
        <w:t xml:space="preserve">ε υπερεξουσίες στη δημόσια περιουσία μας. Αυτό κατάφερε ο κ. Τσίπρας με την Κυβέρνησή του, με την περιβόητη διαπραγμάτευση των δεκαεπτά ωρών. </w:t>
      </w:r>
    </w:p>
    <w:p w14:paraId="539FA61D" w14:textId="77777777" w:rsidR="009E4222" w:rsidRDefault="00AC15E4">
      <w:pPr>
        <w:spacing w:line="600" w:lineRule="auto"/>
        <w:ind w:firstLine="720"/>
        <w:jc w:val="both"/>
        <w:rPr>
          <w:rFonts w:eastAsia="Times New Roman"/>
          <w:szCs w:val="24"/>
        </w:rPr>
      </w:pPr>
      <w:r>
        <w:rPr>
          <w:rFonts w:eastAsia="Times New Roman"/>
          <w:szCs w:val="24"/>
        </w:rPr>
        <w:t xml:space="preserve">Στο </w:t>
      </w:r>
      <w:proofErr w:type="spellStart"/>
      <w:r>
        <w:rPr>
          <w:rFonts w:eastAsia="Times New Roman"/>
          <w:szCs w:val="24"/>
        </w:rPr>
        <w:t>υπερταμείο</w:t>
      </w:r>
      <w:proofErr w:type="spellEnd"/>
      <w:r>
        <w:rPr>
          <w:rFonts w:eastAsia="Times New Roman"/>
          <w:szCs w:val="24"/>
        </w:rPr>
        <w:t xml:space="preserve">, λοιπόν, περνάει σήμερα η ΔΕΗ, η ΕΥΑΘ, η ΕΥΔΑΠ, </w:t>
      </w:r>
      <w:r>
        <w:rPr>
          <w:rFonts w:eastAsia="Times New Roman"/>
          <w:szCs w:val="24"/>
        </w:rPr>
        <w:t xml:space="preserve">«Κτιριακών </w:t>
      </w:r>
      <w:r>
        <w:rPr>
          <w:rFonts w:eastAsia="Times New Roman"/>
          <w:szCs w:val="24"/>
        </w:rPr>
        <w:t>Υποδομών</w:t>
      </w:r>
      <w:r>
        <w:rPr>
          <w:rFonts w:eastAsia="Times New Roman"/>
          <w:szCs w:val="24"/>
        </w:rPr>
        <w:t>»</w:t>
      </w:r>
      <w:r>
        <w:rPr>
          <w:rFonts w:eastAsia="Times New Roman"/>
          <w:szCs w:val="24"/>
        </w:rPr>
        <w:t xml:space="preserve"> και ΕΛΒΟ. Μας λέγατε πριν λίγ</w:t>
      </w:r>
      <w:r>
        <w:rPr>
          <w:rFonts w:eastAsia="Times New Roman"/>
          <w:szCs w:val="24"/>
        </w:rPr>
        <w:t>ο καιρό εσείς οι Βουλευτές της συμπολίτευσης ότι αυτά δεν θα γίνουν επί ημερών της Κυβέρνησης πρώτη φορά Αριστερά. Κι εδώ είναι το οξύμωρο. Γίνεται τάχιστη εκποίηση των εταιρειών δημοσίου συμφέροντος και μάλιστα, με συνοπτικές διαδικασίες, που εκχωρούν τον</w:t>
      </w:r>
      <w:r>
        <w:rPr>
          <w:rFonts w:eastAsia="Times New Roman"/>
          <w:szCs w:val="24"/>
        </w:rPr>
        <w:t xml:space="preserve"> δημόσιο πλούτο στους δανειστές για ενενήντα εννέα χρόνια, με πρόσχημα, φυσικά, την αποφυγή ελλειμμάτων. </w:t>
      </w:r>
    </w:p>
    <w:p w14:paraId="539FA61E" w14:textId="77777777" w:rsidR="009E4222" w:rsidRDefault="00AC15E4">
      <w:pPr>
        <w:spacing w:line="600" w:lineRule="auto"/>
        <w:ind w:firstLine="720"/>
        <w:jc w:val="both"/>
        <w:rPr>
          <w:rFonts w:eastAsia="Times New Roman"/>
          <w:szCs w:val="24"/>
        </w:rPr>
      </w:pPr>
      <w:r>
        <w:rPr>
          <w:rFonts w:eastAsia="Times New Roman"/>
          <w:szCs w:val="24"/>
        </w:rPr>
        <w:t xml:space="preserve">Ενθυμούμαι, αγαπητοί συνάδελφοι της Κυβέρνησης, ότι σκίζατε τα ιμάτιά σας πριν τις εκλογές για τη μικρή ΔΕΗ. Περηφανευόταν, τότε, ο Πρωθυπουργός ο κ. </w:t>
      </w:r>
      <w:r>
        <w:rPr>
          <w:rFonts w:eastAsia="Times New Roman"/>
          <w:szCs w:val="24"/>
        </w:rPr>
        <w:t xml:space="preserve">Τσίπρας και ο αρμόδιος Υπουργός ότι ακύρωσαν τον νόμο προκειμένου να παραμείνει κρατική η ΔΕΗ. </w:t>
      </w:r>
    </w:p>
    <w:p w14:paraId="539FA61F"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Να θυμίσω εδώ ότι σήμερα στη ΔΕΗ το δημόσιο κατέχει το 51%, το δε υπόλοιπο 41% είναι </w:t>
      </w:r>
      <w:proofErr w:type="spellStart"/>
      <w:r>
        <w:rPr>
          <w:rFonts w:eastAsia="Times New Roman"/>
          <w:szCs w:val="24"/>
        </w:rPr>
        <w:t>μετοχοποιημένο</w:t>
      </w:r>
      <w:proofErr w:type="spellEnd"/>
      <w:r>
        <w:rPr>
          <w:rFonts w:eastAsia="Times New Roman"/>
          <w:szCs w:val="24"/>
        </w:rPr>
        <w:t xml:space="preserve">. Από το 51% του δημοσίου το 17% έχει μεταφερθεί στο ΤΑΙΠΕΔ, </w:t>
      </w:r>
      <w:r>
        <w:rPr>
          <w:rFonts w:eastAsia="Times New Roman"/>
          <w:szCs w:val="24"/>
        </w:rPr>
        <w:t>το δε 34% θα μεταφερθεί στην Εταιρεία Δημοσίων Συμμετοχών. Να θυμίσω ότι η προηγούμενη Κυβέρνηση είχε συμφωνήσει το 17% να μην πωληθεί από το ΤΑΙΠΕΔ. Αναμένουμε, λοιπόν, τις δικές σας πράξεις. Όσο για το 34% εμείς το είχαμε κρατήσει στο ελληνικό δημόσιο κι</w:t>
      </w:r>
      <w:r>
        <w:rPr>
          <w:rFonts w:eastAsia="Times New Roman"/>
          <w:szCs w:val="24"/>
        </w:rPr>
        <w:t xml:space="preserve"> εσείς το παραχωρείτε στο </w:t>
      </w:r>
      <w:proofErr w:type="spellStart"/>
      <w:r>
        <w:rPr>
          <w:rFonts w:eastAsia="Times New Roman"/>
          <w:szCs w:val="24"/>
        </w:rPr>
        <w:t>υπερταμείο</w:t>
      </w:r>
      <w:proofErr w:type="spellEnd"/>
      <w:r>
        <w:rPr>
          <w:rFonts w:eastAsia="Times New Roman"/>
          <w:szCs w:val="24"/>
        </w:rPr>
        <w:t>.</w:t>
      </w:r>
    </w:p>
    <w:p w14:paraId="539FA620" w14:textId="77777777" w:rsidR="009E4222" w:rsidRDefault="00AC15E4">
      <w:pPr>
        <w:spacing w:line="600" w:lineRule="auto"/>
        <w:ind w:firstLine="720"/>
        <w:jc w:val="both"/>
        <w:rPr>
          <w:rFonts w:eastAsia="Times New Roman"/>
          <w:szCs w:val="24"/>
        </w:rPr>
      </w:pPr>
      <w:r>
        <w:rPr>
          <w:rFonts w:eastAsia="Times New Roman"/>
          <w:szCs w:val="24"/>
        </w:rPr>
        <w:t xml:space="preserve">Το ίδιο και με την ΕΥΔΑΠ. Το δημόσιο κατείχε ένα ποσοστό 64%, η πρώην Αγροτική Τράπεζα 10% και 23% είναι </w:t>
      </w:r>
      <w:proofErr w:type="spellStart"/>
      <w:r>
        <w:rPr>
          <w:rFonts w:eastAsia="Times New Roman"/>
          <w:szCs w:val="24"/>
        </w:rPr>
        <w:t>μετοχοποιημένο</w:t>
      </w:r>
      <w:proofErr w:type="spellEnd"/>
      <w:r>
        <w:rPr>
          <w:rFonts w:eastAsia="Times New Roman"/>
          <w:szCs w:val="24"/>
        </w:rPr>
        <w:t>. Τώρα τι; Τώρα εσείς μεταφέρετε από το ποσοστό του δημοσίου το 11% στο ΤΑΙΠΕΔ και το 50% στην Εται</w:t>
      </w:r>
      <w:r>
        <w:rPr>
          <w:rFonts w:eastAsia="Times New Roman"/>
          <w:szCs w:val="24"/>
        </w:rPr>
        <w:t xml:space="preserve">ρεία Δημοσίων Συμμετοχών. </w:t>
      </w:r>
    </w:p>
    <w:p w14:paraId="539FA621" w14:textId="77777777" w:rsidR="009E4222" w:rsidRDefault="00AC15E4">
      <w:pPr>
        <w:spacing w:line="600" w:lineRule="auto"/>
        <w:ind w:firstLine="720"/>
        <w:jc w:val="both"/>
        <w:rPr>
          <w:rFonts w:eastAsia="Times New Roman"/>
          <w:szCs w:val="24"/>
        </w:rPr>
      </w:pPr>
      <w:r>
        <w:rPr>
          <w:rFonts w:eastAsia="Times New Roman"/>
          <w:szCs w:val="24"/>
        </w:rPr>
        <w:t xml:space="preserve">Η ίδια λογική και για την ΔΕΥΑΘ και στις υπόλοιπες εταιρείες του δημοσίου συμφέροντος. Μας ξεπουλάτε, κύριε Τσίπρα. Έτσι εξαργυρώσατε τις προεκλογικές σας κορώνες, το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xml:space="preserve"> </w:t>
      </w:r>
      <w:r>
        <w:rPr>
          <w:rFonts w:eastAsia="Times New Roman"/>
          <w:szCs w:val="24"/>
        </w:rPr>
        <w:t xml:space="preserve">του κ. </w:t>
      </w:r>
      <w:proofErr w:type="spellStart"/>
      <w:r>
        <w:rPr>
          <w:rFonts w:eastAsia="Times New Roman"/>
          <w:szCs w:val="24"/>
        </w:rPr>
        <w:t>Βαρουφάκη</w:t>
      </w:r>
      <w:proofErr w:type="spellEnd"/>
      <w:r>
        <w:rPr>
          <w:rFonts w:eastAsia="Times New Roman"/>
          <w:szCs w:val="24"/>
        </w:rPr>
        <w:t>, το δημοψήφισμα και όλες τις άλλες ριψ</w:t>
      </w:r>
      <w:r>
        <w:rPr>
          <w:rFonts w:eastAsia="Times New Roman"/>
          <w:szCs w:val="24"/>
        </w:rPr>
        <w:t xml:space="preserve">οκίνδυνες ζαριές που ρίξατε για τη χώρα. </w:t>
      </w:r>
    </w:p>
    <w:p w14:paraId="539FA622" w14:textId="77777777" w:rsidR="009E4222" w:rsidRDefault="00AC15E4">
      <w:pPr>
        <w:spacing w:line="600" w:lineRule="auto"/>
        <w:ind w:firstLine="720"/>
        <w:jc w:val="both"/>
        <w:rPr>
          <w:rFonts w:eastAsia="Times New Roman"/>
          <w:szCs w:val="24"/>
        </w:rPr>
      </w:pPr>
      <w:r>
        <w:rPr>
          <w:rFonts w:eastAsia="Times New Roman"/>
          <w:szCs w:val="24"/>
        </w:rPr>
        <w:lastRenderedPageBreak/>
        <w:t>Σήμερα, βαφτίζετε νεοφιλελεύθερες πολιτικές ως αριστερές. Και τι ζητάτε από εμάς; Ζητάτε να συναινέσουμε. Ε, όχι, λοιπόν! Ντροπή! Είναι ντροπή να μας βάζετε να ψηφίσουμε να καταργηθούν οι εκπτώσεις στους νέους επισ</w:t>
      </w:r>
      <w:r>
        <w:rPr>
          <w:rFonts w:eastAsia="Times New Roman"/>
          <w:szCs w:val="24"/>
        </w:rPr>
        <w:t>τήμονες που διαθέτουν έως πέντε χρόνια ασφάλισης. Μιλάτε για δίκαιη ανάπτυξη και εντάσσετε στον ΟΑΕΕ τους τουριστικούς επιχειρηματίες σε περιοχές κάτω των δύο χιλιάδων κατοίκων. Τους βάζετε να πληρώσουν το 20% του δηλωτέου εισοδήματός τους για κύρια ασφάλι</w:t>
      </w:r>
      <w:r>
        <w:rPr>
          <w:rFonts w:eastAsia="Times New Roman"/>
          <w:szCs w:val="24"/>
        </w:rPr>
        <w:t xml:space="preserve">ση, συν 6,9% υπέρ του ΕΟΠΥΥ. Αυτό έχει ως αποτέλεσμα να μην παραμείνει καφενείο για καφενείο σε χωριό, τόσο στη νησιωτική Ελλάδα όσο και στην ηπειρωτική χώρα. </w:t>
      </w:r>
    </w:p>
    <w:p w14:paraId="539FA623" w14:textId="77777777" w:rsidR="009E4222" w:rsidRDefault="00AC15E4">
      <w:pPr>
        <w:spacing w:line="600" w:lineRule="auto"/>
        <w:ind w:firstLine="720"/>
        <w:jc w:val="both"/>
        <w:rPr>
          <w:rFonts w:eastAsia="Times New Roman"/>
          <w:szCs w:val="24"/>
        </w:rPr>
      </w:pPr>
      <w:r>
        <w:rPr>
          <w:rFonts w:eastAsia="Times New Roman"/>
          <w:szCs w:val="24"/>
        </w:rPr>
        <w:t>Αγαπητοί συνάδελφοι της συμπολίτευσης, μην κλείνετε τα μάτια. Μην κατακρεουργείτε με τη ψήφο σας</w:t>
      </w:r>
      <w:r>
        <w:rPr>
          <w:rFonts w:eastAsia="Times New Roman"/>
          <w:szCs w:val="24"/>
        </w:rPr>
        <w:t xml:space="preserve"> την οικονομία. Μην αποτελειώνετε την κοινωνία και τους πολίτες. </w:t>
      </w:r>
    </w:p>
    <w:p w14:paraId="539FA624" w14:textId="77777777" w:rsidR="009E4222" w:rsidRDefault="00AC15E4">
      <w:pPr>
        <w:spacing w:line="600" w:lineRule="auto"/>
        <w:ind w:firstLine="720"/>
        <w:jc w:val="both"/>
        <w:rPr>
          <w:rFonts w:eastAsia="Times New Roman"/>
          <w:szCs w:val="24"/>
        </w:rPr>
      </w:pPr>
      <w:r>
        <w:rPr>
          <w:rFonts w:eastAsia="Times New Roman"/>
          <w:szCs w:val="24"/>
        </w:rPr>
        <w:t xml:space="preserve">Ισχυρίζεστε ότι βάζετε σε τάξη το τηλεοπτικό τοπίο, με ένα πρωτόγνωρο, διάτρητο διαγωνισμό, χωρίς της συγκρότηση του ΕΣΡ. Είναι παρωδία, με οσμές σκανδάλων ΣΥΡΙΖΑ </w:t>
      </w:r>
      <w:r>
        <w:rPr>
          <w:rFonts w:eastAsia="Times New Roman"/>
          <w:szCs w:val="24"/>
          <w:lang w:val="en-US"/>
        </w:rPr>
        <w:t>Bank</w:t>
      </w:r>
      <w:r>
        <w:rPr>
          <w:rFonts w:eastAsia="Times New Roman"/>
          <w:szCs w:val="24"/>
        </w:rPr>
        <w:t xml:space="preserve"> με ΣΥΡΙΖΑ </w:t>
      </w:r>
      <w:r>
        <w:rPr>
          <w:rFonts w:eastAsia="Times New Roman"/>
          <w:szCs w:val="24"/>
          <w:lang w:val="en-US"/>
        </w:rPr>
        <w:t>Channel</w:t>
      </w:r>
      <w:r>
        <w:rPr>
          <w:rFonts w:eastAsia="Times New Roman"/>
          <w:szCs w:val="24"/>
        </w:rPr>
        <w:t xml:space="preserve">, </w:t>
      </w:r>
      <w:r>
        <w:rPr>
          <w:rFonts w:eastAsia="Times New Roman"/>
          <w:szCs w:val="24"/>
        </w:rPr>
        <w:lastRenderedPageBreak/>
        <w:t>εμπ</w:t>
      </w:r>
      <w:r>
        <w:rPr>
          <w:rFonts w:eastAsia="Times New Roman"/>
          <w:szCs w:val="24"/>
        </w:rPr>
        <w:t xml:space="preserve">λέκοντας την Τράπεζα Αττικής με δάνεια και επιτόκια κάτω του κόστους. Σταματήστε το ολίσθημα, κύριοι της Κυβέρνησης. </w:t>
      </w:r>
    </w:p>
    <w:p w14:paraId="539FA625" w14:textId="77777777" w:rsidR="009E4222" w:rsidRDefault="00AC15E4">
      <w:pPr>
        <w:spacing w:line="600" w:lineRule="auto"/>
        <w:ind w:firstLine="720"/>
        <w:jc w:val="both"/>
        <w:rPr>
          <w:rFonts w:eastAsia="Times New Roman"/>
          <w:szCs w:val="24"/>
        </w:rPr>
      </w:pPr>
      <w:r>
        <w:rPr>
          <w:rFonts w:eastAsia="Times New Roman"/>
          <w:szCs w:val="24"/>
        </w:rPr>
        <w:t xml:space="preserve">Κύριοι Υπουργοί, χρέος όλων μας είναι η στήριξη της Τράπεζας Αττικής κι όχι η αποδόμησή της, γιατί στηρίζουμε τα </w:t>
      </w:r>
      <w:r>
        <w:rPr>
          <w:rFonts w:eastAsia="Times New Roman"/>
          <w:szCs w:val="24"/>
        </w:rPr>
        <w:t xml:space="preserve">ταμεία </w:t>
      </w:r>
      <w:r>
        <w:rPr>
          <w:rFonts w:eastAsia="Times New Roman"/>
          <w:szCs w:val="24"/>
        </w:rPr>
        <w:t>μας, την οικονομία</w:t>
      </w:r>
      <w:r>
        <w:rPr>
          <w:rFonts w:eastAsia="Times New Roman"/>
          <w:szCs w:val="24"/>
        </w:rPr>
        <w:t xml:space="preserve"> μας, τους μικρομετόχους που βλέπουν να χάνουν το 80% της μετοχικής αξίας της τράπεζας. Μην οδηγείτε στα τάρταρα την οικονομία.</w:t>
      </w:r>
    </w:p>
    <w:p w14:paraId="539FA626" w14:textId="77777777" w:rsidR="009E4222" w:rsidRDefault="00AC15E4">
      <w:pPr>
        <w:spacing w:line="600" w:lineRule="auto"/>
        <w:ind w:firstLine="720"/>
        <w:jc w:val="both"/>
        <w:rPr>
          <w:rFonts w:eastAsia="Times New Roman"/>
          <w:szCs w:val="24"/>
        </w:rPr>
      </w:pPr>
      <w:r>
        <w:rPr>
          <w:rFonts w:eastAsia="Times New Roman"/>
          <w:szCs w:val="24"/>
        </w:rPr>
        <w:t xml:space="preserve">Κι εδώ να κάνω μια πρόταση. Κύριοι Υπουργοί. Αν πραγματικά το εννοείτε, φέρτε όλα τα πορίσματα απ’ όλες τις τράπεζες στη Βουλή. </w:t>
      </w:r>
      <w:r>
        <w:rPr>
          <w:rFonts w:eastAsia="Times New Roman"/>
          <w:szCs w:val="24"/>
        </w:rPr>
        <w:t xml:space="preserve">Παντού διαφάνεια. Με διαφάνεια, όλα στο φως. Χρέος όλων μας η στήριξη των εργαζομένων και ιδιαίτερα εσείς της Κυβέρνησης που οδηγήσατε με δικές σας πράξεις και το κλείσιμο των σταθμών τόσο κόσμο στην ανεργία. </w:t>
      </w:r>
    </w:p>
    <w:p w14:paraId="539FA627" w14:textId="77777777" w:rsidR="009E4222" w:rsidRDefault="00AC15E4">
      <w:pPr>
        <w:spacing w:line="600" w:lineRule="auto"/>
        <w:ind w:firstLine="720"/>
        <w:jc w:val="both"/>
        <w:rPr>
          <w:rFonts w:eastAsia="Times New Roman"/>
          <w:szCs w:val="24"/>
        </w:rPr>
      </w:pPr>
      <w:r>
        <w:rPr>
          <w:rFonts w:eastAsia="Times New Roman"/>
          <w:szCs w:val="24"/>
        </w:rPr>
        <w:t>Κλείνοντας, κυρίες και κύριο</w:t>
      </w:r>
      <w:r>
        <w:rPr>
          <w:rFonts w:eastAsia="Times New Roman"/>
          <w:szCs w:val="24"/>
        </w:rPr>
        <w:t>ι</w:t>
      </w:r>
      <w:r>
        <w:rPr>
          <w:rFonts w:eastAsia="Times New Roman"/>
          <w:szCs w:val="24"/>
        </w:rPr>
        <w:t xml:space="preserve"> συνάδελφοι, σήμε</w:t>
      </w:r>
      <w:r>
        <w:rPr>
          <w:rFonts w:eastAsia="Times New Roman"/>
          <w:szCs w:val="24"/>
        </w:rPr>
        <w:t xml:space="preserve">ρα υποθηκεύεται το μέλλον τον επόμενων γενεών. Υποθηκεύεται το μέλλον των παιδιών μας. Μην εκχωρείτε, λοιπόν, με τη ψήφο την εθνική μας κυριαρχία. </w:t>
      </w:r>
      <w:r>
        <w:rPr>
          <w:rFonts w:eastAsia="Times New Roman"/>
          <w:szCs w:val="24"/>
        </w:rPr>
        <w:lastRenderedPageBreak/>
        <w:t>Σήμερα οι Έλληνες χάνουν, πραγματικά, την περιουσία τους και σε αυτή την πράξη είμαστε απέναντι καταψηφίζοντα</w:t>
      </w:r>
      <w:r>
        <w:rPr>
          <w:rFonts w:eastAsia="Times New Roman"/>
          <w:szCs w:val="24"/>
        </w:rPr>
        <w:t xml:space="preserve">ς όλα όσα φέρατε ως </w:t>
      </w:r>
      <w:proofErr w:type="spellStart"/>
      <w:r>
        <w:rPr>
          <w:rFonts w:eastAsia="Times New Roman"/>
          <w:szCs w:val="24"/>
        </w:rPr>
        <w:t>προαπαιτούμενα</w:t>
      </w:r>
      <w:proofErr w:type="spellEnd"/>
      <w:r>
        <w:rPr>
          <w:rFonts w:eastAsia="Times New Roman"/>
          <w:szCs w:val="24"/>
        </w:rPr>
        <w:t xml:space="preserve">. </w:t>
      </w:r>
    </w:p>
    <w:p w14:paraId="539FA628" w14:textId="77777777" w:rsidR="009E4222" w:rsidRDefault="00AC15E4">
      <w:pPr>
        <w:spacing w:line="600" w:lineRule="auto"/>
        <w:ind w:firstLine="720"/>
        <w:jc w:val="both"/>
        <w:rPr>
          <w:rFonts w:eastAsia="Times New Roman"/>
          <w:szCs w:val="24"/>
        </w:rPr>
      </w:pPr>
      <w:r>
        <w:rPr>
          <w:rFonts w:eastAsia="Times New Roman"/>
          <w:szCs w:val="24"/>
        </w:rPr>
        <w:t>Σας ευχαριστώ.</w:t>
      </w:r>
    </w:p>
    <w:p w14:paraId="539FA629" w14:textId="77777777" w:rsidR="009E4222" w:rsidRDefault="00AC15E4">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539FA62A" w14:textId="77777777" w:rsidR="009E4222" w:rsidRDefault="00AC15E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κι εγώ.</w:t>
      </w:r>
    </w:p>
    <w:p w14:paraId="539FA62B" w14:textId="77777777" w:rsidR="009E4222" w:rsidRDefault="00AC15E4">
      <w:pPr>
        <w:spacing w:line="600" w:lineRule="auto"/>
        <w:ind w:firstLine="720"/>
        <w:jc w:val="both"/>
        <w:rPr>
          <w:rFonts w:eastAsia="Times New Roman"/>
          <w:szCs w:val="24"/>
        </w:rPr>
      </w:pPr>
      <w:r>
        <w:rPr>
          <w:rFonts w:eastAsia="Times New Roman"/>
          <w:szCs w:val="24"/>
        </w:rPr>
        <w:t>Τον λόγο έχει ο κ. Τζελέπης για πέντε λεπτά.</w:t>
      </w:r>
    </w:p>
    <w:p w14:paraId="539FA62C" w14:textId="77777777" w:rsidR="009E4222" w:rsidRDefault="00AC15E4">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Κυρίες και κύριοι συνάδελφοι, παρακολουθώντας αυτές τις δύο μέρες τις τοποθετήσεις, ιδιαίτερα από την πλευρά της Κυβέρνησης και ιδιαίτερα των Υπουργών, αυτό που έχω να πω είναι ότι είναι πλέον φανερό σε όλους ότι οι πολιτικές μεταλλάξεις για τη συγκυβέρνησ</w:t>
      </w:r>
      <w:r>
        <w:rPr>
          <w:rFonts w:eastAsia="Times New Roman"/>
          <w:szCs w:val="24"/>
        </w:rPr>
        <w:t xml:space="preserve">η έχουν τελειώσει. </w:t>
      </w:r>
    </w:p>
    <w:p w14:paraId="539FA62D"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Σήμερα, ήρθε η ώρα της αλήθειας. Αλλά πραγματικά είναι εξπέρ. Χρησιμοποιούν και πάλι την πρακτική του ψέματος ως πολιτική μέθοδο. Και βλέπουμε ότι στη δημόσια σφαίρα το ψέμα κυκλοφορεί, επικρατεί παντού. Οι λέξεις έχουν χάσει το νόημά τ</w:t>
      </w:r>
      <w:r>
        <w:rPr>
          <w:rFonts w:eastAsia="Times New Roman"/>
          <w:szCs w:val="24"/>
        </w:rPr>
        <w:t xml:space="preserve">ους και αυτό έχει ως αποτέλεσμα να καταργείται η κριτική σκέψη και να ανοίγει τον δρόμο στον ανορθολογισμό και στη συνωμοσιολογία. </w:t>
      </w:r>
    </w:p>
    <w:p w14:paraId="539FA62E"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Και τι δεν ακούσαμε! Ακούσαμε από τον κ. </w:t>
      </w:r>
      <w:proofErr w:type="spellStart"/>
      <w:r>
        <w:rPr>
          <w:rFonts w:eastAsia="Times New Roman"/>
          <w:szCs w:val="24"/>
        </w:rPr>
        <w:t>Κατρούγκαλο</w:t>
      </w:r>
      <w:proofErr w:type="spellEnd"/>
      <w:r>
        <w:rPr>
          <w:rFonts w:eastAsia="Times New Roman"/>
          <w:szCs w:val="24"/>
        </w:rPr>
        <w:t xml:space="preserve"> μία νέα θεωρία για το τρίτο μνημόνιο. Δεν ήταν η ήττα στις διαπραγματεύ</w:t>
      </w:r>
      <w:r>
        <w:rPr>
          <w:rFonts w:eastAsia="Times New Roman"/>
          <w:szCs w:val="24"/>
        </w:rPr>
        <w:t>σεις, δεν ήταν η δημιουργική ασάφεια. Ηθελημένα υπογράψαμε –λέει- το τρίτο μνημόνιο για να αποκαταστήσουμε τις νεοφιλελεύθερες πολιτικές του πρώτου και του δεύτερου μνημονίου!</w:t>
      </w:r>
    </w:p>
    <w:p w14:paraId="539FA62F" w14:textId="77777777" w:rsidR="009E4222" w:rsidRDefault="00AC15E4">
      <w:pPr>
        <w:tabs>
          <w:tab w:val="left" w:pos="3695"/>
        </w:tabs>
        <w:spacing w:line="600" w:lineRule="auto"/>
        <w:ind w:firstLine="720"/>
        <w:jc w:val="both"/>
        <w:rPr>
          <w:rFonts w:eastAsia="Times New Roman"/>
          <w:szCs w:val="24"/>
        </w:rPr>
      </w:pPr>
      <w:r>
        <w:rPr>
          <w:rFonts w:eastAsia="Times New Roman"/>
          <w:b/>
          <w:szCs w:val="24"/>
        </w:rPr>
        <w:t>ΓΕΩΡΓΙΟΣ ΚΑΤΡΟΥΓΚΑΛΟΣ (Υπουργός Εργασίας, Κοινωνικής Ασφάλισης και Κοινωνικής Αλ</w:t>
      </w:r>
      <w:r>
        <w:rPr>
          <w:rFonts w:eastAsia="Times New Roman"/>
          <w:b/>
          <w:szCs w:val="24"/>
        </w:rPr>
        <w:t xml:space="preserve">ληλεγγύης): </w:t>
      </w:r>
      <w:r>
        <w:rPr>
          <w:rFonts w:eastAsia="Times New Roman"/>
          <w:szCs w:val="24"/>
        </w:rPr>
        <w:t xml:space="preserve">Ποτέ δεν είπα κάτι τέτοιο. </w:t>
      </w:r>
    </w:p>
    <w:p w14:paraId="539FA630" w14:textId="77777777" w:rsidR="009E4222" w:rsidRDefault="00AC15E4">
      <w:pPr>
        <w:tabs>
          <w:tab w:val="left" w:pos="3695"/>
        </w:tabs>
        <w:spacing w:line="600" w:lineRule="auto"/>
        <w:ind w:firstLine="720"/>
        <w:jc w:val="both"/>
        <w:rPr>
          <w:rFonts w:eastAsia="Times New Roman"/>
          <w:szCs w:val="24"/>
        </w:rPr>
      </w:pPr>
      <w:r>
        <w:rPr>
          <w:rFonts w:eastAsia="Times New Roman"/>
          <w:b/>
          <w:szCs w:val="24"/>
        </w:rPr>
        <w:lastRenderedPageBreak/>
        <w:t>ΜΙΧΑΗΛ ΤΖΕΛΕΠΗΣ:</w:t>
      </w:r>
      <w:r>
        <w:rPr>
          <w:rFonts w:eastAsia="Times New Roman"/>
          <w:szCs w:val="24"/>
        </w:rPr>
        <w:t xml:space="preserve"> Άρα, κύριε </w:t>
      </w:r>
      <w:proofErr w:type="spellStart"/>
      <w:r>
        <w:rPr>
          <w:rFonts w:eastAsia="Times New Roman"/>
          <w:szCs w:val="24"/>
        </w:rPr>
        <w:t>Κατρούγκαλε</w:t>
      </w:r>
      <w:proofErr w:type="spellEnd"/>
      <w:r>
        <w:rPr>
          <w:rFonts w:eastAsia="Times New Roman"/>
          <w:szCs w:val="24"/>
        </w:rPr>
        <w:t xml:space="preserve"> αποκαταστήσατε τις συντάξεις κόβοντας το ΕΚΑΣ σε 380.000 συνταξιούχους; Κόβοντας, επίσης, το επίδομα στην επικουρική σύνταξη σε 280.000 συνταξιούχους; Μειώνοντας επιπλέον τις κ</w:t>
      </w:r>
      <w:r>
        <w:rPr>
          <w:rFonts w:eastAsia="Times New Roman"/>
          <w:szCs w:val="24"/>
        </w:rPr>
        <w:t xml:space="preserve">ύριες συντάξεις -αυτό που επικαλείστε -με την αύξηση της εισφοράς υπέρ υγείας; Μειώνοντας το Μετοχικό Ταμείο </w:t>
      </w:r>
      <w:r>
        <w:rPr>
          <w:rFonts w:eastAsia="Times New Roman"/>
          <w:szCs w:val="24"/>
        </w:rPr>
        <w:t>Πολιτικών Υπαλλήλων</w:t>
      </w:r>
      <w:r>
        <w:rPr>
          <w:rFonts w:eastAsia="Times New Roman"/>
          <w:szCs w:val="24"/>
        </w:rPr>
        <w:t xml:space="preserve"> με μερίσματα από 11% έως 63% μείον; Μειώνοντας το εφάπαξ από 15% έως 18%; </w:t>
      </w:r>
      <w:proofErr w:type="spellStart"/>
      <w:r>
        <w:rPr>
          <w:rFonts w:eastAsia="Times New Roman"/>
          <w:szCs w:val="24"/>
        </w:rPr>
        <w:t>Πληβειοποιήσατε</w:t>
      </w:r>
      <w:proofErr w:type="spellEnd"/>
      <w:r>
        <w:rPr>
          <w:rFonts w:eastAsia="Times New Roman"/>
          <w:szCs w:val="24"/>
        </w:rPr>
        <w:t xml:space="preserve"> τους Έλληνες συνταξιούχους και επαίρε</w:t>
      </w:r>
      <w:r>
        <w:rPr>
          <w:rFonts w:eastAsia="Times New Roman"/>
          <w:szCs w:val="24"/>
        </w:rPr>
        <w:t>στε γι’ αυτό!</w:t>
      </w:r>
    </w:p>
    <w:p w14:paraId="539FA631"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Από την άλλη πλευρά, ακούσαμε από τον κ. </w:t>
      </w:r>
      <w:proofErr w:type="spellStart"/>
      <w:r>
        <w:rPr>
          <w:rFonts w:eastAsia="Times New Roman"/>
          <w:szCs w:val="24"/>
        </w:rPr>
        <w:t>Σπίρτζη</w:t>
      </w:r>
      <w:proofErr w:type="spellEnd"/>
      <w:r>
        <w:rPr>
          <w:rFonts w:eastAsia="Times New Roman"/>
          <w:szCs w:val="24"/>
        </w:rPr>
        <w:t xml:space="preserve"> να μας κάνει και συστάσεις, ότι εμείς που μείναμε το ΠΑΣΟΚ δεν εκπροσωπούμε το σοσιαλιστικό ΠΑΣΟΚ, αλλά το εκπροσωπεί ο ίδιος με τους πολιτικούς οπορτουνιστές, τους πολιτικούς γυρολόγους και κυ</w:t>
      </w:r>
      <w:r>
        <w:rPr>
          <w:rFonts w:eastAsia="Times New Roman"/>
          <w:szCs w:val="24"/>
        </w:rPr>
        <w:t>νηγούς της καρέκλας!</w:t>
      </w:r>
    </w:p>
    <w:p w14:paraId="539FA632"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 xml:space="preserve">Και θα ήθελα να του πω ότι δεν αμφισβητείται ούτε η κοινωνική μας ευαισθησία ούτε η πολιτική μας ταυτότητα, πολύ δε περισσότερο σήμερα σε σχέση με τι; Με τον λεγόμενο δήθεν αριστερό ριζοσπαστισμό </w:t>
      </w:r>
      <w:r>
        <w:rPr>
          <w:rFonts w:eastAsia="Times New Roman"/>
          <w:szCs w:val="24"/>
        </w:rPr>
        <w:lastRenderedPageBreak/>
        <w:t xml:space="preserve">του ΣΥΡΙΖΑ, που συγκαλύπτει την εμμονή </w:t>
      </w:r>
      <w:r>
        <w:rPr>
          <w:rFonts w:eastAsia="Times New Roman"/>
          <w:szCs w:val="24"/>
        </w:rPr>
        <w:t xml:space="preserve">στον κρατισμό, στον </w:t>
      </w:r>
      <w:proofErr w:type="spellStart"/>
      <w:r>
        <w:rPr>
          <w:rFonts w:eastAsia="Times New Roman"/>
          <w:szCs w:val="24"/>
        </w:rPr>
        <w:t>συντεχνιασμό</w:t>
      </w:r>
      <w:proofErr w:type="spellEnd"/>
      <w:r>
        <w:rPr>
          <w:rFonts w:eastAsia="Times New Roman"/>
          <w:szCs w:val="24"/>
        </w:rPr>
        <w:t xml:space="preserve">, στις πελατειακές σχέσεις και έχει αναγάγει, όπως προανέφερα, την πρακτική του ψέματος σε πολιτική μέθοδο; Ή μήπως σε σχέση με τον </w:t>
      </w:r>
      <w:proofErr w:type="spellStart"/>
      <w:r>
        <w:rPr>
          <w:rFonts w:eastAsia="Times New Roman"/>
          <w:szCs w:val="24"/>
        </w:rPr>
        <w:t>ψευτοεθνικιστικό</w:t>
      </w:r>
      <w:proofErr w:type="spellEnd"/>
      <w:r>
        <w:rPr>
          <w:rFonts w:eastAsia="Times New Roman"/>
          <w:szCs w:val="24"/>
        </w:rPr>
        <w:t xml:space="preserve"> λόγο και τις ακροδεξιές συνωμοσιολογίες του κ. Καμμένου που είναι και προνο</w:t>
      </w:r>
      <w:r>
        <w:rPr>
          <w:rFonts w:eastAsia="Times New Roman"/>
          <w:szCs w:val="24"/>
        </w:rPr>
        <w:t xml:space="preserve">μιακός εταίρος και συνομιλητής της συγκυβέρνησης και του κ. Τσίπρα; Ή μήπως η αίσθηση του εθνικού καθήκοντος που είχαμε ως πολιτικός χώρος να στηρίξουμε τη χώρα, μας ταύτισε </w:t>
      </w:r>
      <w:proofErr w:type="spellStart"/>
      <w:r>
        <w:rPr>
          <w:rFonts w:eastAsia="Times New Roman"/>
          <w:szCs w:val="24"/>
        </w:rPr>
        <w:t>αξιακά</w:t>
      </w:r>
      <w:proofErr w:type="spellEnd"/>
      <w:r>
        <w:rPr>
          <w:rFonts w:eastAsia="Times New Roman"/>
          <w:szCs w:val="24"/>
        </w:rPr>
        <w:t xml:space="preserve"> ή ιδεολογικά με τη Νέα Δημοκρατία;</w:t>
      </w:r>
    </w:p>
    <w:p w14:paraId="539FA633"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Όχι, κυρίες και κύριοι συνάδελφοι –μας ακούει και ο ελληνικός λαός- δεν έχουμε χάσει τη ψυχή μας και πάνω απ’ όλα δεν έχουμε χάσει το ιδεολογικό μας στίγμα. Σε όλους αυτούς δε τους πολιτικά ασκεπείς αυτή τη στιγμή -που ψάχνουν να βρουν καρέκλες- που τους κ</w:t>
      </w:r>
      <w:r>
        <w:rPr>
          <w:rFonts w:eastAsia="Times New Roman"/>
          <w:szCs w:val="24"/>
        </w:rPr>
        <w:t xml:space="preserve">αλεί και πάλι ο κ. Τσίπρας, εγώ, πολύ ευχαρίστως, θα τους έλεγα να πάνε, για να ξεκαθαρίσει το πολιτικό πεδίο άπαξ και δια παντός στη χώρα. </w:t>
      </w:r>
    </w:p>
    <w:p w14:paraId="539FA634"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lastRenderedPageBreak/>
        <w:t>Γιατί όλοι όσοι από τη συγκυβέρνηση βρίσκεστε σήμερα σε αυτήν την Αίθουσα, τουλάχιστον το 90% δεν έχει δοκιμαστεί σ</w:t>
      </w:r>
      <w:r>
        <w:rPr>
          <w:rFonts w:eastAsia="Times New Roman"/>
          <w:szCs w:val="24"/>
        </w:rPr>
        <w:t>την ψήφο του ελληνικού λαού. Πολύ γρήγορα θα δοκιμαστείτε και εκεί θα δούμε κάτι. Θα δούμε τότε την απήχηση όλων εσάς στην κοινωνία. Γιατί εάν κάτι σας ενώνει σήμερα, κύριοι της συμπολίτευσης και ιδιαίτερα του ΣΥΡΙΖΑ, είναι ο εφιάλτης του 3%, το εάν θα μπε</w:t>
      </w:r>
      <w:r>
        <w:rPr>
          <w:rFonts w:eastAsia="Times New Roman"/>
          <w:szCs w:val="24"/>
        </w:rPr>
        <w:t>ίτε ή δεν θα μπείτε στη Βουλή. Γι’ αυτό και έχετε γαντζωθεί σήμερα στην εξουσία, έχετε αλλοιώσει την πολιτική σας φυσιογνωμία και το πολιτικό εγώ σας και ψηφίζετε άκριτα ό,τι και αν σας δίνουν. Αυτόν τον εφιάλτη δεν θα τον γλιτώσετε και πολύ σύντομα θα σας</w:t>
      </w:r>
      <w:r>
        <w:rPr>
          <w:rFonts w:eastAsia="Times New Roman"/>
          <w:szCs w:val="24"/>
        </w:rPr>
        <w:t xml:space="preserve"> τον δώσει</w:t>
      </w:r>
      <w:r>
        <w:rPr>
          <w:rFonts w:eastAsia="Times New Roman"/>
          <w:b/>
          <w:szCs w:val="24"/>
        </w:rPr>
        <w:t xml:space="preserve"> </w:t>
      </w:r>
      <w:r>
        <w:rPr>
          <w:rFonts w:eastAsia="Times New Roman"/>
          <w:szCs w:val="24"/>
        </w:rPr>
        <w:t>ο ελληνικός λαός.</w:t>
      </w:r>
    </w:p>
    <w:p w14:paraId="539FA635" w14:textId="77777777" w:rsidR="009E4222" w:rsidRDefault="00AC15E4">
      <w:pPr>
        <w:tabs>
          <w:tab w:val="left" w:pos="3695"/>
        </w:tabs>
        <w:spacing w:line="600" w:lineRule="auto"/>
        <w:ind w:firstLine="720"/>
        <w:jc w:val="both"/>
        <w:rPr>
          <w:rFonts w:eastAsia="Times New Roman"/>
          <w:szCs w:val="24"/>
        </w:rPr>
      </w:pPr>
      <w:r>
        <w:rPr>
          <w:rFonts w:eastAsia="Times New Roman"/>
          <w:szCs w:val="24"/>
        </w:rPr>
        <w:t>Ευχαριστώ.</w:t>
      </w:r>
    </w:p>
    <w:p w14:paraId="539FA636"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539FA637"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 ευχαριστώ, κύριε Τζελέπη και για τη συνέπεια του χρόνου.</w:t>
      </w:r>
    </w:p>
    <w:p w14:paraId="539FA638" w14:textId="77777777" w:rsidR="009E4222" w:rsidRDefault="00AC15E4">
      <w:pPr>
        <w:tabs>
          <w:tab w:val="left" w:pos="3695"/>
        </w:tabs>
        <w:spacing w:line="600" w:lineRule="auto"/>
        <w:ind w:firstLine="720"/>
        <w:jc w:val="both"/>
        <w:rPr>
          <w:rFonts w:eastAsia="Times New Roman"/>
          <w:szCs w:val="24"/>
        </w:rPr>
      </w:pPr>
      <w:r>
        <w:rPr>
          <w:rFonts w:eastAsia="Times New Roman"/>
          <w:b/>
          <w:szCs w:val="24"/>
        </w:rPr>
        <w:lastRenderedPageBreak/>
        <w:t>ΓΕΩΡΓΙΟΣ ΚΑΤΡΟΥΓΚΑΛΟΣ (Υπουργός Εργασίας,</w:t>
      </w:r>
      <w:r>
        <w:rPr>
          <w:rFonts w:eastAsia="Times New Roman"/>
          <w:b/>
          <w:szCs w:val="24"/>
        </w:rPr>
        <w:t xml:space="preserve"> Κοινωνικής Ασφάλισης και Κοινωνικής Αλληλεγγύης): </w:t>
      </w:r>
      <w:r>
        <w:rPr>
          <w:rFonts w:eastAsia="Times New Roman"/>
          <w:szCs w:val="24"/>
        </w:rPr>
        <w:t xml:space="preserve">Κύριε Πρόεδρε, τον λόγο. </w:t>
      </w:r>
    </w:p>
    <w:p w14:paraId="539FA639" w14:textId="77777777" w:rsidR="009E4222" w:rsidRDefault="00AC15E4">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Ευχαρίστως, κύριε </w:t>
      </w:r>
      <w:proofErr w:type="spellStart"/>
      <w:r>
        <w:rPr>
          <w:rFonts w:eastAsia="Times New Roman" w:cs="Times New Roman"/>
          <w:szCs w:val="24"/>
        </w:rPr>
        <w:t>Κατρούγκαλε</w:t>
      </w:r>
      <w:proofErr w:type="spellEnd"/>
      <w:r>
        <w:rPr>
          <w:rFonts w:eastAsia="Times New Roman" w:cs="Times New Roman"/>
          <w:szCs w:val="24"/>
        </w:rPr>
        <w:t>.</w:t>
      </w:r>
    </w:p>
    <w:p w14:paraId="539FA63A" w14:textId="77777777" w:rsidR="009E4222" w:rsidRDefault="00AC15E4">
      <w:pPr>
        <w:tabs>
          <w:tab w:val="left" w:pos="3695"/>
        </w:tabs>
        <w:spacing w:line="600" w:lineRule="auto"/>
        <w:ind w:firstLine="720"/>
        <w:jc w:val="both"/>
        <w:rPr>
          <w:rFonts w:eastAsia="Times New Roman"/>
          <w:szCs w:val="24"/>
        </w:rPr>
      </w:pPr>
      <w:r>
        <w:rPr>
          <w:rFonts w:eastAsia="Times New Roman" w:cs="Times New Roman"/>
          <w:szCs w:val="24"/>
        </w:rPr>
        <w:t>Ορίστε, έχετε τον λόγο.</w:t>
      </w:r>
    </w:p>
    <w:p w14:paraId="539FA63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w:t>
      </w:r>
      <w:r>
        <w:rPr>
          <w:rFonts w:eastAsia="Times New Roman" w:cs="Times New Roman"/>
          <w:b/>
          <w:szCs w:val="24"/>
        </w:rPr>
        <w:t>ς):</w:t>
      </w:r>
      <w:r>
        <w:rPr>
          <w:rFonts w:eastAsia="Times New Roman" w:cs="Times New Roman"/>
          <w:szCs w:val="24"/>
        </w:rPr>
        <w:t xml:space="preserve"> Δεν θα έπαιρνα τον λόγο. Απλώς ο ομιλητής παρασύρθηκε από ένα σύνηθες φαινόμενο στην παραπληροφόρηση το τελευταίο διάστημα, δηλαδή, να κυκλοφορούν στο διαδίκτυο δηλώσεις Υπουργών διαστρεβλωμένες εντελώς.</w:t>
      </w:r>
    </w:p>
    <w:p w14:paraId="539FA63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Αυτό που σας καταλογίζω είναι ότι δεν φροντίσατε</w:t>
      </w:r>
      <w:r>
        <w:rPr>
          <w:rFonts w:eastAsia="Times New Roman" w:cs="Times New Roman"/>
          <w:szCs w:val="24"/>
        </w:rPr>
        <w:t xml:space="preserve"> να μάθετε αν αυτό που μου αποδώσατε πράγματι έχει ειπωθεί. Ουδέποτε είπα τον παραλογισμό ότι υπογράψαμε ένα μνημόνιο, και μάλιστα θέλαμε να το υπογράψουμε, για να ξεπεράσουμε τα δύο προηγούμενα μνημόνια. </w:t>
      </w:r>
    </w:p>
    <w:p w14:paraId="539FA63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Η δήλωσή μου ήταν επί λέξει: Το μνημόνιο το οποίο </w:t>
      </w:r>
      <w:r>
        <w:rPr>
          <w:rFonts w:eastAsia="Times New Roman" w:cs="Times New Roman"/>
          <w:szCs w:val="24"/>
        </w:rPr>
        <w:t xml:space="preserve">υπογράψαμε αποτελεί και αυτό νεοφιλελεύθερο κείμενο αν και πολύ ηπιότερο από τα προηγούμενα. Και ο σκοπός της πολιτικής μας είναι να αδρανοποιήσουμε τις νεοφιλελεύθερες αιχμές που έχει και να αντικαταστήσουμε τα </w:t>
      </w:r>
      <w:proofErr w:type="spellStart"/>
      <w:r>
        <w:rPr>
          <w:rFonts w:eastAsia="Times New Roman" w:cs="Times New Roman"/>
          <w:szCs w:val="24"/>
        </w:rPr>
        <w:t>υφεσιακά</w:t>
      </w:r>
      <w:proofErr w:type="spellEnd"/>
      <w:r>
        <w:rPr>
          <w:rFonts w:eastAsia="Times New Roman" w:cs="Times New Roman"/>
          <w:szCs w:val="24"/>
        </w:rPr>
        <w:t xml:space="preserve"> του μέτρα με αναπτυξιακά. Και παρου</w:t>
      </w:r>
      <w:r>
        <w:rPr>
          <w:rFonts w:eastAsia="Times New Roman" w:cs="Times New Roman"/>
          <w:szCs w:val="24"/>
        </w:rPr>
        <w:t>σίασα ως παράδειγμα παρόμοιας πολιτικής την ασφαλιστική μεταρρύθμιση, που δεν υπαγορεύτηκε από το μνημόνιο, αλλά είχε ως σκοπό την εξουδετέρωσή της. Αυτά σας τα λέω απλώς προς αποκατάσταση της αλήθειας. Σας λέω, λοιπόν, ότι απλώς παραποιήθηκε η συγκεκριμέν</w:t>
      </w:r>
      <w:r>
        <w:rPr>
          <w:rFonts w:eastAsia="Times New Roman" w:cs="Times New Roman"/>
          <w:szCs w:val="24"/>
        </w:rPr>
        <w:t>η μου δήλωση.</w:t>
      </w:r>
    </w:p>
    <w:p w14:paraId="539FA63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Πρόεδρε, ζητώ τον λόγο.</w:t>
      </w:r>
    </w:p>
    <w:p w14:paraId="539FA63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Προχωρούμε.</w:t>
      </w:r>
    </w:p>
    <w:p w14:paraId="539FA64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Πρόεδρε, τοποθετήθηκε προσωπικά απέναντί μου.</w:t>
      </w:r>
    </w:p>
    <w:p w14:paraId="539FA64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Τζελέπη, ο διάλογος δεν επ</w:t>
      </w:r>
      <w:r>
        <w:rPr>
          <w:rFonts w:eastAsia="Times New Roman" w:cs="Times New Roman"/>
          <w:szCs w:val="24"/>
        </w:rPr>
        <w:t>ιτρέπεται.</w:t>
      </w:r>
    </w:p>
    <w:p w14:paraId="539FA64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ΜΙΧΑΗΛ ΤΖΕΛΕΠΗΣ:</w:t>
      </w:r>
      <w:r>
        <w:rPr>
          <w:rFonts w:eastAsia="Times New Roman" w:cs="Times New Roman"/>
          <w:szCs w:val="24"/>
        </w:rPr>
        <w:t xml:space="preserve"> Θέλω τον λόγο επί προσωπικού.</w:t>
      </w:r>
    </w:p>
    <w:p w14:paraId="539FA64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Μα, δεν σας είπε τίποτα. Κύριε Τζελέπη, διόρθωσε την προσωπική του θέση.</w:t>
      </w:r>
    </w:p>
    <w:p w14:paraId="539FA64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Όχι, δεν είναι διόρθωση.</w:t>
      </w:r>
    </w:p>
    <w:p w14:paraId="539FA64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κύριος Υπουργός από το Βήμα εδώ της Βουλής –ε</w:t>
      </w:r>
      <w:r>
        <w:rPr>
          <w:rFonts w:eastAsia="Times New Roman" w:cs="Times New Roman"/>
          <w:szCs w:val="24"/>
        </w:rPr>
        <w:t>πικαλούμαι τα Πρακτικά της Βουλής- επί λέξει τα είπε. Αλλά, χαίρομαι που σήμερα ο κύριος Υπουργός έρχεται και διορθώνει και λέει ότι «εκείνο που λέγαμε ότι κάναμε έντεκα περικοπές συντάξεων, εμείς ήρθαμε για να κάνουμε ακόμα χειρότερα».</w:t>
      </w:r>
    </w:p>
    <w:p w14:paraId="539FA64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ΓΕΩΡΓΙΟΣ ΚΑΤΡΟΥΓΚΑΛ</w:t>
      </w:r>
      <w:r>
        <w:rPr>
          <w:rFonts w:eastAsia="Times New Roman" w:cs="Times New Roman"/>
          <w:b/>
          <w:szCs w:val="24"/>
        </w:rPr>
        <w:t xml:space="preserve">ΟΣ (Υπουργός Εργασίας, Κοινωνικής Ασφάλισης και Κοινωνικής Αλληλεγγύης): </w:t>
      </w:r>
      <w:r>
        <w:rPr>
          <w:rFonts w:eastAsia="Times New Roman" w:cs="Times New Roman"/>
          <w:szCs w:val="24"/>
        </w:rPr>
        <w:t>Τώρα λέτε ψέματα!</w:t>
      </w:r>
    </w:p>
    <w:p w14:paraId="539FA64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Όχι διάλογος. Προχωρούμε.</w:t>
      </w:r>
    </w:p>
    <w:p w14:paraId="539FA64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Αναστασιάδης, για πέντε λεπτά, για να μιλήσουν όσο το δυνατό περισσότεροι.</w:t>
      </w:r>
      <w:r>
        <w:rPr>
          <w:rFonts w:eastAsia="Times New Roman" w:cs="Times New Roman"/>
          <w:szCs w:val="24"/>
        </w:rPr>
        <w:t xml:space="preserve"> </w:t>
      </w:r>
    </w:p>
    <w:p w14:paraId="539FA64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κύριε Πρόεδρε.</w:t>
      </w:r>
    </w:p>
    <w:p w14:paraId="539FA64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πέρασε απαρατήρητη, ή τουλάχιστον δεν σχολιάστηκε όσο θα έπρεπε, μία τοποθέτηση του Αντιπροέδρου της Κομισιόν, του κ. </w:t>
      </w:r>
      <w:proofErr w:type="spellStart"/>
      <w:r>
        <w:rPr>
          <w:rFonts w:eastAsia="Times New Roman" w:cs="Times New Roman"/>
          <w:szCs w:val="24"/>
        </w:rPr>
        <w:t>Ντομπρόβσκις</w:t>
      </w:r>
      <w:proofErr w:type="spellEnd"/>
      <w:r>
        <w:rPr>
          <w:rFonts w:eastAsia="Times New Roman" w:cs="Times New Roman"/>
          <w:szCs w:val="24"/>
        </w:rPr>
        <w:t xml:space="preserve">, προχθές. Τι είπε, λοιπόν, ο κ. </w:t>
      </w:r>
      <w:proofErr w:type="spellStart"/>
      <w:r>
        <w:rPr>
          <w:rFonts w:eastAsia="Times New Roman" w:cs="Times New Roman"/>
          <w:szCs w:val="24"/>
        </w:rPr>
        <w:t>Ντομπρόβσκις</w:t>
      </w:r>
      <w:proofErr w:type="spellEnd"/>
      <w:r>
        <w:rPr>
          <w:rFonts w:eastAsia="Times New Roman" w:cs="Times New Roman"/>
          <w:szCs w:val="24"/>
        </w:rPr>
        <w:t>; Σε μία συζήτηση στρογγυλής τραπέζης για την αύξησ</w:t>
      </w:r>
      <w:r>
        <w:rPr>
          <w:rFonts w:eastAsia="Times New Roman" w:cs="Times New Roman"/>
          <w:szCs w:val="24"/>
        </w:rPr>
        <w:t xml:space="preserve">η της δύναμης των </w:t>
      </w:r>
      <w:proofErr w:type="spellStart"/>
      <w:r>
        <w:rPr>
          <w:rFonts w:eastAsia="Times New Roman" w:cs="Times New Roman"/>
          <w:szCs w:val="24"/>
        </w:rPr>
        <w:t>λαϊκιστικών</w:t>
      </w:r>
      <w:proofErr w:type="spellEnd"/>
      <w:r>
        <w:rPr>
          <w:rFonts w:eastAsia="Times New Roman" w:cs="Times New Roman"/>
          <w:szCs w:val="24"/>
        </w:rPr>
        <w:t xml:space="preserve"> κομμάτων της Ευρωπαϊκής Ένωσης χαρακτήρισε την ελληνική Κυβέρνηση, την Κυβέρνηση του Τσίπρα, ως κλασικό παράδειγμα </w:t>
      </w:r>
      <w:proofErr w:type="spellStart"/>
      <w:r>
        <w:rPr>
          <w:rFonts w:eastAsia="Times New Roman" w:cs="Times New Roman"/>
          <w:szCs w:val="24"/>
        </w:rPr>
        <w:t>λαϊκιστικής</w:t>
      </w:r>
      <w:proofErr w:type="spellEnd"/>
      <w:r>
        <w:rPr>
          <w:rFonts w:eastAsia="Times New Roman" w:cs="Times New Roman"/>
          <w:szCs w:val="24"/>
        </w:rPr>
        <w:t xml:space="preserve"> Κυβέρνησης, από τη Ρήγα της Λετονίας. </w:t>
      </w:r>
    </w:p>
    <w:p w14:paraId="539FA64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τι άλλο είπε ο κ. </w:t>
      </w:r>
      <w:proofErr w:type="spellStart"/>
      <w:r>
        <w:rPr>
          <w:rFonts w:eastAsia="Times New Roman" w:cs="Times New Roman"/>
          <w:szCs w:val="24"/>
        </w:rPr>
        <w:t>Ντομπρόβσκις</w:t>
      </w:r>
      <w:proofErr w:type="spellEnd"/>
      <w:r>
        <w:rPr>
          <w:rFonts w:eastAsia="Times New Roman" w:cs="Times New Roman"/>
          <w:szCs w:val="24"/>
        </w:rPr>
        <w:t>; Είπε ότι, λόγω των πολιτ</w:t>
      </w:r>
      <w:r>
        <w:rPr>
          <w:rFonts w:eastAsia="Times New Roman" w:cs="Times New Roman"/>
          <w:szCs w:val="24"/>
        </w:rPr>
        <w:t>ικών της Κυβέρνησής σας, της δικής σας Κυβέρνησης, της Κυβέρνησης Τσίπρα, η Ελλάδα το 2015 επέστρεψε στην ύφεση αντί για 2,5% ανά</w:t>
      </w:r>
      <w:r>
        <w:rPr>
          <w:rFonts w:eastAsia="Times New Roman" w:cs="Times New Roman"/>
          <w:szCs w:val="24"/>
        </w:rPr>
        <w:lastRenderedPageBreak/>
        <w:t xml:space="preserve">πτυξη, που προβλεπόταν και εφάρμοσε φυσικά και πολύ σκληρότερα μέτρα απ’ αυτά που ήταν απαραίτητο να εφαρμοστούν, </w:t>
      </w:r>
      <w:r>
        <w:rPr>
          <w:rFonts w:eastAsia="Times New Roman" w:cs="Times New Roman"/>
          <w:szCs w:val="24"/>
        </w:rPr>
        <w:t>αν συνεχίζοντ</w:t>
      </w:r>
      <w:r>
        <w:rPr>
          <w:rFonts w:eastAsia="Times New Roman" w:cs="Times New Roman"/>
          <w:szCs w:val="24"/>
        </w:rPr>
        <w:t xml:space="preserve">αν </w:t>
      </w:r>
      <w:r>
        <w:rPr>
          <w:rFonts w:eastAsia="Times New Roman" w:cs="Times New Roman"/>
          <w:szCs w:val="24"/>
        </w:rPr>
        <w:t xml:space="preserve">οι μεταρρυθμίσεις της προηγούμενης Κυβέρνησης αν, δηλαδή, δεν οδηγούσατε εσείς τη χώρα στις εκλογές το 2015. </w:t>
      </w:r>
    </w:p>
    <w:p w14:paraId="539FA64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Εκτός και αν θεωρείτε ότι και ο κ. </w:t>
      </w:r>
      <w:proofErr w:type="spellStart"/>
      <w:r>
        <w:rPr>
          <w:rFonts w:eastAsia="Times New Roman" w:cs="Times New Roman"/>
          <w:szCs w:val="24"/>
        </w:rPr>
        <w:t>Ντομπρόβσκις</w:t>
      </w:r>
      <w:proofErr w:type="spellEnd"/>
      <w:r>
        <w:rPr>
          <w:rFonts w:eastAsia="Times New Roman" w:cs="Times New Roman"/>
          <w:szCs w:val="24"/>
        </w:rPr>
        <w:t xml:space="preserve"> σας κάνει αντιπολίτευση ή είναι ένας από τους δράκους που φτιάχνετε και σας πολεμούν. Περιγράφε</w:t>
      </w:r>
      <w:r>
        <w:rPr>
          <w:rFonts w:eastAsia="Times New Roman" w:cs="Times New Roman"/>
          <w:szCs w:val="24"/>
        </w:rPr>
        <w:t>ι, δηλαδή, με την τοποθέτησή του αυτή τα αποτελέσματα της περιβόητης σκληρής και περήφανης διαπραγμάτευσής σας. Η Κυβέρνησή σας και ο λαϊκισμός επέστρεψαν τη χώρα στην ύφεση και τη φόρτωσαν με βάρβαρα μέτρα, γι’ αυτά που πανηγυρίζετε, γι’ αυτά που επαίρεστ</w:t>
      </w:r>
      <w:r>
        <w:rPr>
          <w:rFonts w:eastAsia="Times New Roman" w:cs="Times New Roman"/>
          <w:szCs w:val="24"/>
        </w:rPr>
        <w:t xml:space="preserve">ε. </w:t>
      </w:r>
    </w:p>
    <w:p w14:paraId="539FA64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θα μου πείτε, κύριε Υπουργέ: Μα, πώς συνδέεται τώρα η τοποθέτηση του κ. </w:t>
      </w:r>
      <w:proofErr w:type="spellStart"/>
      <w:r>
        <w:rPr>
          <w:rFonts w:eastAsia="Times New Roman" w:cs="Times New Roman"/>
          <w:szCs w:val="24"/>
        </w:rPr>
        <w:t>Ντομπρόβσκις</w:t>
      </w:r>
      <w:proofErr w:type="spellEnd"/>
      <w:r>
        <w:rPr>
          <w:rFonts w:eastAsia="Times New Roman" w:cs="Times New Roman"/>
          <w:szCs w:val="24"/>
        </w:rPr>
        <w:t xml:space="preserve"> με τη συζήτηση του σημερινού νομοσχεδίου; Μα, και εδώ, εδώ και δύο ημέρες, συνεχίζεται το ίδιο έργο, η ίδια λαϊκίστικη τακτική, η ίδια λαϊκίστικη ρητορική. Γιατί </w:t>
      </w:r>
      <w:r>
        <w:rPr>
          <w:rFonts w:eastAsia="Times New Roman" w:cs="Times New Roman"/>
          <w:szCs w:val="24"/>
        </w:rPr>
        <w:t xml:space="preserve">ενώ με το νομοσχέδιο που εισηγείστε για ψήφιση </w:t>
      </w:r>
      <w:r>
        <w:rPr>
          <w:rFonts w:eastAsia="Times New Roman" w:cs="Times New Roman"/>
          <w:szCs w:val="24"/>
        </w:rPr>
        <w:lastRenderedPageBreak/>
        <w:t xml:space="preserve">αυτοαναιρείστε, </w:t>
      </w:r>
      <w:proofErr w:type="spellStart"/>
      <w:r>
        <w:rPr>
          <w:rFonts w:eastAsia="Times New Roman" w:cs="Times New Roman"/>
          <w:szCs w:val="24"/>
        </w:rPr>
        <w:t>αυτοδιασύρεστε</w:t>
      </w:r>
      <w:proofErr w:type="spellEnd"/>
      <w:r>
        <w:rPr>
          <w:rFonts w:eastAsia="Times New Roman" w:cs="Times New Roman"/>
          <w:szCs w:val="24"/>
        </w:rPr>
        <w:t xml:space="preserve"> καθώς καταργείτε διατάξεις που είχατε ψηφίσει πριν από δύο ή τρεις μήνες, παρ’ όλα αυτά εσείς όλοι προσπαθήστε να μας πείσετε, ευτυχώς μάταια, και εμάς και τον ελληνικό λαό, ότι </w:t>
      </w:r>
      <w:r>
        <w:rPr>
          <w:rFonts w:eastAsia="Times New Roman" w:cs="Times New Roman"/>
          <w:szCs w:val="24"/>
        </w:rPr>
        <w:t>κάνετε το σωστό, ότι είναι ωφέλημα αυτά που φέρνετε για τους πολίτες.</w:t>
      </w:r>
    </w:p>
    <w:p w14:paraId="539FA64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Προσπαθείτε να μας πείσετε πόσο ευεργετικά είναι αυτά που νομοθετείτε σήμερα. Δεν έχετε ούτε την ευαισθησία, ούτε το φιλότιμο, ούτε το θάρρος να δείτε την πραγματικότητα κατάματα και να </w:t>
      </w:r>
      <w:r>
        <w:rPr>
          <w:rFonts w:eastAsia="Times New Roman" w:cs="Times New Roman"/>
          <w:szCs w:val="24"/>
        </w:rPr>
        <w:t>ζητήσετε μία συγγνώμη απ’ αυτούς που εξαπατήσατε και προσπαθείτε πάλι με τις τοποθετήσεις σας τις δύο τελευταίες μέρες να τους εξαπατήσετε. Με περισσό θράσος προσπαθείτε να παραπλανήσετε και πάλι τον ελληνικό λαό.</w:t>
      </w:r>
    </w:p>
    <w:p w14:paraId="539FA64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Χθες, κατά την ακρόαση των φορέων στην </w:t>
      </w:r>
      <w:r>
        <w:rPr>
          <w:rFonts w:eastAsia="Times New Roman" w:cs="Times New Roman"/>
          <w:szCs w:val="24"/>
        </w:rPr>
        <w:t>επι</w:t>
      </w:r>
      <w:r>
        <w:rPr>
          <w:rFonts w:eastAsia="Times New Roman" w:cs="Times New Roman"/>
          <w:szCs w:val="24"/>
        </w:rPr>
        <w:t>τροπή</w:t>
      </w:r>
      <w:r>
        <w:rPr>
          <w:rFonts w:eastAsia="Times New Roman" w:cs="Times New Roman"/>
          <w:szCs w:val="24"/>
        </w:rPr>
        <w:t xml:space="preserve">, η συντριπτική πλειοψηφία των φορέων που προσήλθαν στη συζήτηση κατήγγειλαν τις αλλαγές που επιφέρει το νομοσχέδιο και προειδοποίησαν για τις αρνητικές επιπτώσεις που θα έχουν αυτές στην αγορά και στη ζωή των Ελλήνων πολιτών. Ο Πρόεδρος </w:t>
      </w:r>
      <w:r>
        <w:rPr>
          <w:rFonts w:eastAsia="Times New Roman" w:cs="Times New Roman"/>
          <w:szCs w:val="24"/>
        </w:rPr>
        <w:lastRenderedPageBreak/>
        <w:t>του Δικηγορικ</w:t>
      </w:r>
      <w:r>
        <w:rPr>
          <w:rFonts w:eastAsia="Times New Roman" w:cs="Times New Roman"/>
          <w:szCs w:val="24"/>
        </w:rPr>
        <w:t>ού Συλλόγου, ο Πρόεδρος του Ιατρικού Συλλόγου, ο Πρόεδρος της ΕΥΑΘ, ο Πρόεδρος της ΕΛΒΟ, όλοι κατέθεσαν τις ενστάσεις τους. Μόνο εσείς τα βλέπετε θετικά και δεν βλέπετε κανένα αρνητικό σε σχέση με αυτά που νομοθετείτε.</w:t>
      </w:r>
    </w:p>
    <w:p w14:paraId="539FA65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Εάν ήταν τόσο καλά όλα αυτά, γιατί δε</w:t>
      </w:r>
      <w:r>
        <w:rPr>
          <w:rFonts w:eastAsia="Times New Roman" w:cs="Times New Roman"/>
          <w:szCs w:val="24"/>
        </w:rPr>
        <w:t xml:space="preserve">ν τα νομοθετήσατε, κύριε Υπουργέ, τον περασμένο Μάιο, αλλά πανηγυρίζατε τότε γιατί τα εξαιρέσατε; Εάν είναι τόσο καλά όλα αυτά που φέρνετε σήμερα, γιατί χάσαμε τόσους μήνες αξιοποίησης; </w:t>
      </w:r>
    </w:p>
    <w:p w14:paraId="539FA65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Δεν αφήσατε και δεν αφήνετε τίποτα όρθιο, κύριοι της </w:t>
      </w:r>
      <w:r>
        <w:rPr>
          <w:rFonts w:eastAsia="Times New Roman" w:cs="Times New Roman"/>
          <w:szCs w:val="24"/>
        </w:rPr>
        <w:t>συγκυβέρνησης</w:t>
      </w:r>
      <w:r>
        <w:rPr>
          <w:rFonts w:eastAsia="Times New Roman" w:cs="Times New Roman"/>
          <w:szCs w:val="24"/>
        </w:rPr>
        <w:t>. Α</w:t>
      </w:r>
      <w:r>
        <w:rPr>
          <w:rFonts w:eastAsia="Times New Roman" w:cs="Times New Roman"/>
          <w:szCs w:val="24"/>
        </w:rPr>
        <w:t xml:space="preserve">κυρώνετε σήμερα τις μόνες θετικές ρυθμίσεις του νόμου σας, κύριε Υπουργέ, κύριε </w:t>
      </w:r>
      <w:proofErr w:type="spellStart"/>
      <w:r>
        <w:rPr>
          <w:rFonts w:eastAsia="Times New Roman" w:cs="Times New Roman"/>
          <w:szCs w:val="24"/>
        </w:rPr>
        <w:t>Κατρούγκαλε</w:t>
      </w:r>
      <w:proofErr w:type="spellEnd"/>
      <w:r>
        <w:rPr>
          <w:rFonts w:eastAsia="Times New Roman" w:cs="Times New Roman"/>
          <w:szCs w:val="24"/>
        </w:rPr>
        <w:t xml:space="preserve">, για τον οποίο πανηγυρίζατε πριν από μερικούς μήνες. Έτσι, έχουμε νέες αυξήσεις εισφορών στον κλάδο της </w:t>
      </w:r>
      <w:r>
        <w:rPr>
          <w:rFonts w:eastAsia="Times New Roman" w:cs="Times New Roman"/>
          <w:szCs w:val="24"/>
        </w:rPr>
        <w:t xml:space="preserve">κύριας </w:t>
      </w:r>
      <w:r>
        <w:rPr>
          <w:rFonts w:eastAsia="Times New Roman" w:cs="Times New Roman"/>
          <w:szCs w:val="24"/>
        </w:rPr>
        <w:t>σύνταξης και της περίθαλψης.</w:t>
      </w:r>
    </w:p>
    <w:p w14:paraId="539FA652"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ΚΑΤΡΟΥΓΚΑΛΟΣ (Υ</w:t>
      </w:r>
      <w:r>
        <w:rPr>
          <w:rFonts w:eastAsia="Times New Roman" w:cs="Times New Roman"/>
          <w:b/>
          <w:szCs w:val="24"/>
        </w:rPr>
        <w:t xml:space="preserve">πουργός Εργασίας, Κοινωνικής Ασφάλισης και Κοινωνικής Αλληλεγγύης): </w:t>
      </w:r>
      <w:r>
        <w:rPr>
          <w:rFonts w:eastAsia="Times New Roman" w:cs="Times New Roman"/>
          <w:szCs w:val="24"/>
        </w:rPr>
        <w:t>Όχι στην κύρια σύνταξη.</w:t>
      </w:r>
    </w:p>
    <w:p w14:paraId="539FA653"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Επισπεύδεται δύο χρόνια νωρίτερα η αύξηση της εισφοράς για υγειονομική περίθαλψη των ασφαλισμένων στον ΟΓΑ. Επιπλέον </w:t>
      </w:r>
      <w:r>
        <w:rPr>
          <w:rFonts w:eastAsia="Times New Roman" w:cs="Times New Roman"/>
          <w:szCs w:val="24"/>
        </w:rPr>
        <w:t xml:space="preserve">75 </w:t>
      </w:r>
      <w:r>
        <w:rPr>
          <w:rFonts w:eastAsia="Times New Roman" w:cs="Times New Roman"/>
          <w:szCs w:val="24"/>
        </w:rPr>
        <w:t>εκατομμύρια ευρώ βάρη φ</w:t>
      </w:r>
      <w:r>
        <w:rPr>
          <w:rFonts w:eastAsia="Times New Roman" w:cs="Times New Roman"/>
          <w:szCs w:val="24"/>
        </w:rPr>
        <w:t xml:space="preserve">ορτώνετε στους αγρότες μέσα σε συνθήκες ακραίας ύφεσης. Πώς νομίζετε ότι θα ανταποκριθούν αυτοί στις ανάγκες τους; </w:t>
      </w:r>
    </w:p>
    <w:p w14:paraId="539FA654"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Στην ιστορία και στη συνείδηση των επόμενων γενεών θα καταγραφείτε ως η Κυβέρνηση που έχει ξεπουλήσει τα πάντα, ως αρνητικό παράδειγμα διακυ</w:t>
      </w:r>
      <w:r>
        <w:rPr>
          <w:rFonts w:eastAsia="Times New Roman" w:cs="Times New Roman"/>
          <w:szCs w:val="24"/>
        </w:rPr>
        <w:t>βέρνησης για τις επόμενες γενεές.</w:t>
      </w:r>
    </w:p>
    <w:p w14:paraId="539FA655"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39FA656" w14:textId="77777777" w:rsidR="009E4222" w:rsidRDefault="00AC15E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A657"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ευχαριστώ και εγώ.</w:t>
      </w:r>
    </w:p>
    <w:p w14:paraId="539FA658"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έχει τον λόγο για πέντε λεπτά.</w:t>
      </w:r>
    </w:p>
    <w:p w14:paraId="539FA659"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Κύριε Πρόεδρε, κυρίες κα</w:t>
      </w:r>
      <w:r>
        <w:rPr>
          <w:rFonts w:eastAsia="Times New Roman" w:cs="Times New Roman"/>
          <w:szCs w:val="24"/>
        </w:rPr>
        <w:t>ι κύριοι συνάδελφοι, κύριοι Υπουργοί, πάλι με την ψυχή στο στόμα, πάλι με επείγουσα διαδικασία, πάλι στο και πέντε, πάλι με πόνο ψυχής, προσπαθείτε εδώ και έναν ολόκληρο χρόνο να κλείσετε την πρώτη αξιολόγηση.</w:t>
      </w:r>
    </w:p>
    <w:p w14:paraId="539FA65A"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Έχω την αίσθηση ότι εάν δεν υπήρχε η προθεσμία</w:t>
      </w:r>
      <w:r>
        <w:rPr>
          <w:rFonts w:eastAsia="Times New Roman" w:cs="Times New Roman"/>
          <w:szCs w:val="24"/>
        </w:rPr>
        <w:t xml:space="preserve"> στο τέλος του Οκτωβρίου για την εκταμίευση της δόσης των 2,8 δισεκατομμυρίων ευρώ, δεν θα είχατε κανένα πρόβλημα να συνεχίζετε να παίζετε το γνωστό σας μοτίβο, το μοτίβο των καθυστερήσεων. </w:t>
      </w:r>
    </w:p>
    <w:p w14:paraId="539FA65B"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Όμως, τις καθυστερήσεις τις παίζετε στην πλάτη των ανθρώπων που π</w:t>
      </w:r>
      <w:r>
        <w:rPr>
          <w:rFonts w:eastAsia="Times New Roman" w:cs="Times New Roman"/>
          <w:szCs w:val="24"/>
        </w:rPr>
        <w:t>εριμένουν με αγωνία τα χρήματα απ’ αυτή τη δόση. Αυτή τη στιγμή οι οφειλές του δημοσίου προς ιδιώτες φθάνουν τα 6,89 δισεκατομμύρια ευρώ. Τα χρήματα αυτά είναι ένα νούμερο, αλλά τα οφείλετε σε επιχειρήσεις που δεν μπορούν να πάρουν δάνεια, δάνεια που μπορο</w:t>
      </w:r>
      <w:r>
        <w:rPr>
          <w:rFonts w:eastAsia="Times New Roman" w:cs="Times New Roman"/>
          <w:szCs w:val="24"/>
        </w:rPr>
        <w:t xml:space="preserve">ύν να πάρουν οι εκλεκτοί της Κυβέρνησης, σε ανθρώπους που φορολογούνται με 29%, που πληρώνουν ασφαλιστικές εισφορές για συντάξεις χωρίς ανταποδοτικότητα, που έχουν εδώ και πάνω από έναν χρόνο τη θηλιά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στο κεφάλι τους.</w:t>
      </w:r>
    </w:p>
    <w:p w14:paraId="539FA65C"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Ακούστε. Είναι πρ</w:t>
      </w:r>
      <w:r>
        <w:rPr>
          <w:rFonts w:eastAsia="Times New Roman" w:cs="Times New Roman"/>
          <w:szCs w:val="24"/>
        </w:rPr>
        <w:t xml:space="preserve">οφανές ότι δεν υπάρχει πλάνο για το πού πάει η οικονομία. Δεν ξέρω εάν δεν θέλετε να το κάνετε ή εάν δεν μπορείτε, αυτό που ξέρω όμως είναι ότι δεν ανταποκρίνεστε ούτε στα στοιχειώδη. </w:t>
      </w:r>
    </w:p>
    <w:p w14:paraId="539FA65D"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Μιλάτε για ανάπτυξη με το κάρο μπροστά στο άλογο. Φέρατε ΕΣΠΑ και αναπτ</w:t>
      </w:r>
      <w:r>
        <w:rPr>
          <w:rFonts w:eastAsia="Times New Roman" w:cs="Times New Roman"/>
          <w:szCs w:val="24"/>
        </w:rPr>
        <w:t>υξιακό, χωρίς σχέδιο αναπτυξιακής στρατηγικής. Θα πετάξετε πάλι λεφτά στην αγορά στην τύχη, χωρίς σχέδιο, χωρίς στόχους και μετά θα λέτε ότι δεν έχουμε έσοδα.</w:t>
      </w:r>
    </w:p>
    <w:p w14:paraId="539FA65E"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Η ανεργία αυξάνεται. Οι επιχειρήσεις κλείνουν. Γι’ αυτά φταίνε πάντα οι προηγούμενοι, η διαπλοκή.</w:t>
      </w:r>
      <w:r>
        <w:rPr>
          <w:rFonts w:eastAsia="Times New Roman" w:cs="Times New Roman"/>
          <w:szCs w:val="24"/>
        </w:rPr>
        <w:t xml:space="preserve"> Αυτά δεν είναι σοβαρά πράγματα! </w:t>
      </w:r>
    </w:p>
    <w:p w14:paraId="539FA65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νέο ΕΣΠΑ «τρέχουν» ελάχιστα προγράμματα, ενώ υπάρχει τεράστιο πρόβλημα με ορισμένες επενδύσεις της προγραμματικής περιόδου 2007-2013, οι οποίες κινδυνεύουν να σταματήσουν. Κατέθεσα, μάλιστα, επίκαιρη ερώτηση σήμερα το </w:t>
      </w:r>
      <w:r>
        <w:rPr>
          <w:rFonts w:eastAsia="Times New Roman" w:cs="Times New Roman"/>
          <w:szCs w:val="24"/>
        </w:rPr>
        <w:t xml:space="preserve">πρωί, γιατί ενημερώθηκα ότι υπάρχει περίπτωση να κριθούν ως </w:t>
      </w:r>
      <w:r>
        <w:rPr>
          <w:rFonts w:eastAsia="Times New Roman" w:cs="Times New Roman"/>
          <w:szCs w:val="24"/>
        </w:rPr>
        <w:lastRenderedPageBreak/>
        <w:t xml:space="preserve">επιλέξιμες μόνο οι πιστοποιημένες δαπάνες της ενδιάμεσης επαλήθευσης και όχι συνολικά οι εγκεκριμένες δαπάνες των έργων. Αν, όντως, αυτό έχετε στο μυαλό σας, τα λουκέτα θα πέσουν βροχή. </w:t>
      </w:r>
    </w:p>
    <w:p w14:paraId="539FA66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Ίδια εικό</w:t>
      </w:r>
      <w:r>
        <w:rPr>
          <w:rFonts w:eastAsia="Times New Roman" w:cs="Times New Roman"/>
          <w:szCs w:val="24"/>
        </w:rPr>
        <w:t xml:space="preserve">να και στον αναπτυξιακό. Ο νόμος ψηφίστηκε τον Ιούνιο, έχουμε φθάσει στα τέλη Σεπτέμβρη και οι ενδιαφερόμενοι ακόμα δεν μπορούν να κάνουν αιτήσεις. </w:t>
      </w:r>
    </w:p>
    <w:p w14:paraId="539FA66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Τα ίδια και στις δημόσιες συμβάσεις. Ο νέος νόμος έχει «παγώσει» τα πάντα, γιατί δεν έχετε καταφέρει από τι</w:t>
      </w:r>
      <w:r>
        <w:rPr>
          <w:rFonts w:eastAsia="Times New Roman" w:cs="Times New Roman"/>
          <w:szCs w:val="24"/>
        </w:rPr>
        <w:t xml:space="preserve">ς αρχές Αυγούστου να ετοιμάσετε τις υπουργικές αποφάσεις. Ούτε κολατσιό δεν έχουν τα παιδιά στα σχολεία της Θεσσαλονίκης, επειδή δεν έχετε στείλει τα υποδείγματα εγγράφων για τους διαγωνισμούς. </w:t>
      </w:r>
    </w:p>
    <w:p w14:paraId="539FA66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Υπουργέ, λυπάμαι που το λέω, αλλά αυτή είναι εικόνα κατ</w:t>
      </w:r>
      <w:r>
        <w:rPr>
          <w:rFonts w:eastAsia="Times New Roman" w:cs="Times New Roman"/>
          <w:szCs w:val="24"/>
        </w:rPr>
        <w:t>άρρευσης. Και όσο και εάν προσπαθείτε να στρέψετε αλλού την προσοχή του κόσμου, η πραγματικότητα, δυστυχώς, είναι αμείλικτη.</w:t>
      </w:r>
    </w:p>
    <w:p w14:paraId="539FA66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ασφαλιστικό, που θα λύνατε, κύριε </w:t>
      </w:r>
      <w:proofErr w:type="spellStart"/>
      <w:r>
        <w:rPr>
          <w:rFonts w:eastAsia="Times New Roman" w:cs="Times New Roman"/>
          <w:szCs w:val="24"/>
        </w:rPr>
        <w:t>Κατρούγκαλε</w:t>
      </w:r>
      <w:proofErr w:type="spellEnd"/>
      <w:r>
        <w:rPr>
          <w:rFonts w:eastAsia="Times New Roman" w:cs="Times New Roman"/>
          <w:szCs w:val="24"/>
        </w:rPr>
        <w:t>, έφθασε το ΙΚΑ να ζητάει να σπάσει ο κουμπαράς του ΑΚΑΓΕ. Αυτό είναι ντ</w:t>
      </w:r>
      <w:r>
        <w:rPr>
          <w:rFonts w:eastAsia="Times New Roman" w:cs="Times New Roman"/>
          <w:szCs w:val="24"/>
        </w:rPr>
        <w:t>ροπή, πραγματική ντροπή! Φτιάξατε ένα ασφαλιστικό εις βάρος της νέας γενιάς και ζητάτε πάλι από τα νέα παιδιά να πληρώσουν τα σπασμένα του συστήματος. Και σαν να μην έφθανε αυτό, με το σημερινό νομοσχέδιο καταργείτε και τη διάταξη που επέτρεπε μειωμένες ει</w:t>
      </w:r>
      <w:r>
        <w:rPr>
          <w:rFonts w:eastAsia="Times New Roman" w:cs="Times New Roman"/>
          <w:szCs w:val="24"/>
        </w:rPr>
        <w:t xml:space="preserve">σφορές στους νέους επαγγελματίες για τα πέντε πρώτα χρόνια, μια διάταξη που θα τους διευκόλυνε στο επαγγελματικό τους ξεκίνημα. </w:t>
      </w:r>
    </w:p>
    <w:p w14:paraId="539FA66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Κλείνω με τις αποκρατικοποιήσεις. Ακούστε, το γεγονός ότι η πλειοψηφία του Κοινοβουλίου -και εγώ προσωπικά- τάσσεται υπέρ της α</w:t>
      </w:r>
      <w:r>
        <w:rPr>
          <w:rFonts w:eastAsia="Times New Roman" w:cs="Times New Roman"/>
          <w:szCs w:val="24"/>
        </w:rPr>
        <w:t>ξιοποίησης της δημόσιας περιουσίας, δεν σημαίνει ότι μπορείτε να βάλετε πωλητήριο στα πάντα, ούτε σημαίνει ότι οι αποκρατικοποιήσεις πρέπει να γίνουν με τρόπο που θα διευκολύνει προκλητικά τον επενδυτή. Προφανώς και οφείλετε να φέρετε επενδύσεις τις οποίες</w:t>
      </w:r>
      <w:r>
        <w:rPr>
          <w:rFonts w:eastAsia="Times New Roman" w:cs="Times New Roman"/>
          <w:szCs w:val="24"/>
        </w:rPr>
        <w:t xml:space="preserve"> η χώρα έχει απόλυτη ανάγκη. Οφείλετε, όμως, την ίδια στιγμή να προστατεύσετε και το δημόσιο συμφέρον. Και εδώ υπάρχουν πολλά ερωτηματικά, για τα οποία οφείλετε απαντήσεις. </w:t>
      </w:r>
    </w:p>
    <w:p w14:paraId="539FA66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Μπορεί κάποιος να μου πει γιατί απαλλάσσονται από φόρους τα ενοίκια τα οποία θα ει</w:t>
      </w:r>
      <w:r>
        <w:rPr>
          <w:rFonts w:eastAsia="Times New Roman" w:cs="Times New Roman"/>
          <w:szCs w:val="24"/>
        </w:rPr>
        <w:t xml:space="preserve">σπράττει η </w:t>
      </w:r>
      <w:r>
        <w:rPr>
          <w:rFonts w:eastAsia="Times New Roman" w:cs="Times New Roman"/>
          <w:szCs w:val="24"/>
        </w:rPr>
        <w:t>«</w:t>
      </w:r>
      <w:r>
        <w:rPr>
          <w:rFonts w:eastAsia="Times New Roman" w:cs="Times New Roman"/>
          <w:szCs w:val="24"/>
        </w:rPr>
        <w:t>ΓΑΙΑΟΣΕ</w:t>
      </w:r>
      <w:r>
        <w:rPr>
          <w:rFonts w:eastAsia="Times New Roman" w:cs="Times New Roman"/>
          <w:szCs w:val="24"/>
        </w:rPr>
        <w:t>»</w:t>
      </w:r>
      <w:r>
        <w:rPr>
          <w:rFonts w:eastAsia="Times New Roman" w:cs="Times New Roman"/>
          <w:szCs w:val="24"/>
        </w:rPr>
        <w:t xml:space="preserve"> από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μετά την ιδιωτικοποίηση; Μπορείτε να μου πείτε γιατί ο νέος επενδυτής στο </w:t>
      </w:r>
      <w:r>
        <w:rPr>
          <w:rFonts w:eastAsia="Times New Roman" w:cs="Times New Roman"/>
          <w:szCs w:val="24"/>
        </w:rPr>
        <w:t xml:space="preserve">λιμάνι </w:t>
      </w:r>
      <w:r>
        <w:rPr>
          <w:rFonts w:eastAsia="Times New Roman" w:cs="Times New Roman"/>
          <w:szCs w:val="24"/>
        </w:rPr>
        <w:t xml:space="preserve">του Πειραιά δεν πληρώνει ΕΝΦΙΑ, ενώ το «Χαμόγελο του Παιδιού» πληρώνει; </w:t>
      </w:r>
    </w:p>
    <w:p w14:paraId="539FA66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Μπορείτε να μου πείτε γιατί τη </w:t>
      </w:r>
      <w:r>
        <w:rPr>
          <w:rFonts w:eastAsia="Times New Roman" w:cs="Times New Roman"/>
          <w:szCs w:val="24"/>
        </w:rPr>
        <w:t>σύμβαση παραχώρησης</w:t>
      </w:r>
      <w:r>
        <w:rPr>
          <w:rFonts w:eastAsia="Times New Roman" w:cs="Times New Roman"/>
          <w:szCs w:val="24"/>
        </w:rPr>
        <w:t xml:space="preserve"> </w:t>
      </w:r>
      <w:r>
        <w:rPr>
          <w:rFonts w:eastAsia="Times New Roman" w:cs="Times New Roman"/>
          <w:szCs w:val="24"/>
        </w:rPr>
        <w:t xml:space="preserve">του ΟΛΠ υπάρχει διάταξη που ορίζει ότι η σχέση δανείων προς περιουσία μπορεί στο τέλος της παραχώρησης να φθάσει από το 0,7%, που είναι σήμερα, στο 6%; Τα ίδια θα κάνετε και με τη </w:t>
      </w:r>
      <w:r>
        <w:rPr>
          <w:rFonts w:eastAsia="Times New Roman" w:cs="Times New Roman"/>
          <w:szCs w:val="24"/>
        </w:rPr>
        <w:t>σύμβαση παραχώρησης</w:t>
      </w:r>
      <w:r>
        <w:rPr>
          <w:rFonts w:eastAsia="Times New Roman" w:cs="Times New Roman"/>
          <w:szCs w:val="24"/>
        </w:rPr>
        <w:t xml:space="preserve"> του ΟΛΘ; Αυτό αποκαλείτε εσείς διαπραγμάτευση; </w:t>
      </w:r>
    </w:p>
    <w:p w14:paraId="539FA66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Μπορεί ν</w:t>
      </w:r>
      <w:r>
        <w:rPr>
          <w:rFonts w:eastAsia="Times New Roman" w:cs="Times New Roman"/>
          <w:szCs w:val="24"/>
        </w:rPr>
        <w:t xml:space="preserve">α μας πει ο κ. </w:t>
      </w:r>
      <w:proofErr w:type="spellStart"/>
      <w:r>
        <w:rPr>
          <w:rFonts w:eastAsia="Times New Roman" w:cs="Times New Roman"/>
          <w:szCs w:val="24"/>
        </w:rPr>
        <w:t>Τσακαλώτος</w:t>
      </w:r>
      <w:proofErr w:type="spellEnd"/>
      <w:r>
        <w:rPr>
          <w:rFonts w:eastAsia="Times New Roman" w:cs="Times New Roman"/>
          <w:szCs w:val="24"/>
        </w:rPr>
        <w:t xml:space="preserve"> γιατί συνεχίζει να προκαλεί τους πολίτες με το θέμα της ΕΥΑΘ; Είναι δυνατόν να έχετε βάλει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 xml:space="preserve">τις επιχειρήσεις ύδρευσης και να μας λέει ο κ. </w:t>
      </w:r>
      <w:proofErr w:type="spellStart"/>
      <w:r>
        <w:rPr>
          <w:rFonts w:eastAsia="Times New Roman" w:cs="Times New Roman"/>
          <w:szCs w:val="24"/>
        </w:rPr>
        <w:t>Τσακαλώτος</w:t>
      </w:r>
      <w:proofErr w:type="spellEnd"/>
      <w:r>
        <w:rPr>
          <w:rFonts w:eastAsia="Times New Roman" w:cs="Times New Roman"/>
          <w:szCs w:val="24"/>
        </w:rPr>
        <w:t xml:space="preserve">, ότι όσο είναι ο ίδιος Υπουργός, δεν θα ιδιωτικοποιηθούν; Δηλαδή, </w:t>
      </w:r>
      <w:r>
        <w:rPr>
          <w:rFonts w:eastAsia="Times New Roman" w:cs="Times New Roman"/>
          <w:szCs w:val="24"/>
        </w:rPr>
        <w:t xml:space="preserve">το θέμα που πρέπει να απασχολεί τον ελληνικό λαό είναι εάν ο κ. </w:t>
      </w:r>
      <w:proofErr w:type="spellStart"/>
      <w:r>
        <w:rPr>
          <w:rFonts w:eastAsia="Times New Roman" w:cs="Times New Roman"/>
          <w:szCs w:val="24"/>
        </w:rPr>
        <w:t>Τσακαλώτος</w:t>
      </w:r>
      <w:proofErr w:type="spellEnd"/>
      <w:r>
        <w:rPr>
          <w:rFonts w:eastAsia="Times New Roman" w:cs="Times New Roman"/>
          <w:szCs w:val="24"/>
        </w:rPr>
        <w:t xml:space="preserve">, εφόσον είναι Υπουργός, υπογράψει την πώληση ή θα το κάνει </w:t>
      </w:r>
      <w:r>
        <w:rPr>
          <w:rFonts w:eastAsia="Times New Roman" w:cs="Times New Roman"/>
          <w:szCs w:val="24"/>
        </w:rPr>
        <w:lastRenderedPageBreak/>
        <w:t>κάποιος άλλος στο μέλλον; Και, βέβαια, με ποια αξιοπιστία μπορεί να μιλά ο κύριος Υπουργός για κόκκινες γραμμές, όταν ο ίδ</w:t>
      </w:r>
      <w:r>
        <w:rPr>
          <w:rFonts w:eastAsia="Times New Roman" w:cs="Times New Roman"/>
          <w:szCs w:val="24"/>
        </w:rPr>
        <w:t xml:space="preserve">ιος πριν από λίγους μήνες έλεγε ότι όσο βρίσκεται στη θέση του Υπουργείου Οικονομικών ως Υπουργός, το αφορολόγητο δεν θα πέσει κάτι από τις 9.000 ευρώ και σήμερα βρίσκεται στα 8.600 ευρώ; </w:t>
      </w:r>
    </w:p>
    <w:p w14:paraId="539FA668" w14:textId="77777777" w:rsidR="009E4222" w:rsidRDefault="00AC15E4">
      <w:pPr>
        <w:spacing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του </w:t>
      </w:r>
      <w:r>
        <w:rPr>
          <w:rFonts w:eastAsia="Times New Roman"/>
          <w:bCs/>
        </w:rPr>
        <w:t>κυρίου Βουλευτή)</w:t>
      </w:r>
    </w:p>
    <w:p w14:paraId="539FA66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Ελάχιστο χρόνο χρειάζομαι ακόμη, κύριε Πρόεδρε, ευχαριστώ. </w:t>
      </w:r>
    </w:p>
    <w:p w14:paraId="539FA66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Κύριοι Υπουργοί, η υπομονή του κόσμου έχει εξαντληθεί. Το παραμύθι της μετάθεσης ευθυνών στο παρελθόν είναι βολικό, αλλά δεν έχει δράκο. </w:t>
      </w:r>
    </w:p>
    <w:p w14:paraId="539FA66B" w14:textId="77777777" w:rsidR="009E4222" w:rsidRDefault="00AC15E4">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Κύριε</w:t>
      </w:r>
      <w:r>
        <w:rPr>
          <w:rFonts w:eastAsia="Times New Roman"/>
          <w:bCs/>
        </w:rPr>
        <w:t xml:space="preserve"> συνάδελφε, ολοκληρώστε, παρακαλώ.</w:t>
      </w:r>
    </w:p>
    <w:p w14:paraId="539FA66C" w14:textId="77777777" w:rsidR="009E4222" w:rsidRDefault="00AC15E4">
      <w:pPr>
        <w:spacing w:line="600" w:lineRule="auto"/>
        <w:ind w:firstLine="720"/>
        <w:jc w:val="both"/>
        <w:rPr>
          <w:rFonts w:eastAsia="Times New Roman"/>
          <w:bCs/>
        </w:rPr>
      </w:pPr>
      <w:r>
        <w:rPr>
          <w:rFonts w:eastAsia="Times New Roman"/>
          <w:b/>
          <w:bCs/>
        </w:rPr>
        <w:t>ΓΕΩΡΓΙΟΣ ΑΡΒΑΝΙΤΙΔΗΣ:</w:t>
      </w:r>
      <w:r>
        <w:rPr>
          <w:rFonts w:eastAsia="Times New Roman"/>
          <w:bCs/>
        </w:rPr>
        <w:t xml:space="preserve"> Ελάχιστες λέξεις ακόμα, κύριε Πρόεδρε. Είμαι απ’ αυτούς που ουδέποτε έχω καταχραστεί το χρόνο. </w:t>
      </w:r>
    </w:p>
    <w:p w14:paraId="539FA66D" w14:textId="77777777" w:rsidR="009E4222" w:rsidRDefault="00AC15E4">
      <w:pPr>
        <w:spacing w:line="600" w:lineRule="auto"/>
        <w:ind w:firstLine="720"/>
        <w:jc w:val="both"/>
        <w:rPr>
          <w:rFonts w:eastAsia="Times New Roman"/>
          <w:bCs/>
        </w:rPr>
      </w:pPr>
      <w:r>
        <w:rPr>
          <w:rFonts w:eastAsia="Times New Roman"/>
          <w:bCs/>
        </w:rPr>
        <w:lastRenderedPageBreak/>
        <w:t>Έχετε μπροστά σας το μείζον ζήτημα του χρέους, τα εργασιακά και τα κόκκινα δάνεια. Αν αποτύχετε σε αυτά</w:t>
      </w:r>
      <w:r>
        <w:rPr>
          <w:rFonts w:eastAsia="Times New Roman"/>
          <w:bCs/>
        </w:rPr>
        <w:t xml:space="preserve">, η χώρα θα βρεθεί σύντομα εντός πολιτικού και οικονομικού αδιεξόδου και τότε θα είναι πολύ αργά για δάκρυα. </w:t>
      </w:r>
    </w:p>
    <w:p w14:paraId="539FA66E" w14:textId="77777777" w:rsidR="009E4222" w:rsidRDefault="00AC15E4">
      <w:pPr>
        <w:spacing w:line="600" w:lineRule="auto"/>
        <w:ind w:firstLine="720"/>
        <w:jc w:val="both"/>
        <w:rPr>
          <w:rFonts w:eastAsia="Times New Roman"/>
          <w:bCs/>
        </w:rPr>
      </w:pPr>
      <w:r>
        <w:rPr>
          <w:rFonts w:eastAsia="Times New Roman"/>
          <w:bCs/>
        </w:rPr>
        <w:t xml:space="preserve">Σας ευχαριστώ. </w:t>
      </w:r>
    </w:p>
    <w:p w14:paraId="539FA66F" w14:textId="77777777" w:rsidR="009E4222" w:rsidRDefault="00AC15E4">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539FA670" w14:textId="77777777" w:rsidR="009E4222" w:rsidRDefault="00AC15E4">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Και εγώ ευχαριστώ.</w:t>
      </w:r>
    </w:p>
    <w:p w14:paraId="539FA671" w14:textId="77777777" w:rsidR="009E4222" w:rsidRDefault="00AC15E4">
      <w:pPr>
        <w:spacing w:line="600" w:lineRule="auto"/>
        <w:ind w:firstLine="720"/>
        <w:jc w:val="both"/>
        <w:rPr>
          <w:rFonts w:eastAsia="Times New Roman"/>
          <w:bCs/>
        </w:rPr>
      </w:pPr>
      <w:r>
        <w:rPr>
          <w:rFonts w:eastAsia="Times New Roman"/>
          <w:bCs/>
        </w:rPr>
        <w:t>Ο Πρόεδρος του κόμματος Το Ποτάμι κ. Σταύρος Θεοδωράκης έχει τον λόγο.</w:t>
      </w:r>
    </w:p>
    <w:p w14:paraId="539FA672" w14:textId="77777777" w:rsidR="009E4222" w:rsidRDefault="00AC15E4">
      <w:pPr>
        <w:spacing w:line="600" w:lineRule="auto"/>
        <w:ind w:firstLine="720"/>
        <w:jc w:val="both"/>
        <w:rPr>
          <w:rFonts w:eastAsia="Times New Roman"/>
          <w:bCs/>
        </w:rPr>
      </w:pPr>
      <w:r>
        <w:rPr>
          <w:rFonts w:eastAsia="Times New Roman"/>
          <w:b/>
          <w:bCs/>
        </w:rPr>
        <w:t>ΣΤΑΥΡΟΣ ΘΕΟΔΩΡΑΚΗΣ (Πρόεδρος του κόμματος Το Ποτάμι):</w:t>
      </w:r>
      <w:r>
        <w:rPr>
          <w:rFonts w:eastAsia="Times New Roman"/>
          <w:bCs/>
        </w:rPr>
        <w:t xml:space="preserve"> Οι τελευταίες πολιτικά ενδιαφέρουσες ώρες δείχνουν, κύριοι συνάδελφοι, ότι αυτό το περιβόητο ηθικό πλεονέκτημα έχει γίνει βαρίδι στ</w:t>
      </w:r>
      <w:r>
        <w:rPr>
          <w:rFonts w:eastAsia="Times New Roman"/>
          <w:bCs/>
        </w:rPr>
        <w:t xml:space="preserve">α πόδια σας. Βέβαια, το αληθινό πρόβλημα δεν είναι ότι πιστεύατε πως είχατε ένα ηθικό πλεονέκτημα, γιατί, για να είμαστε ειλικρινείς, δεν το πιστεύατε. Το πρόβλημα, νομίζω, είναι ότι συνεχίζετε να πιστεύετε ότι η </w:t>
      </w:r>
      <w:r>
        <w:rPr>
          <w:rFonts w:eastAsia="Times New Roman"/>
          <w:bCs/>
        </w:rPr>
        <w:lastRenderedPageBreak/>
        <w:t xml:space="preserve">ελληνική κοινωνία έχει αυτή ένα πνευματικό </w:t>
      </w:r>
      <w:r>
        <w:rPr>
          <w:rFonts w:eastAsia="Times New Roman"/>
          <w:bCs/>
        </w:rPr>
        <w:t>μειονέκτημα. Εν ολίγοις, περνάτε τους ψηφοφόρους -και τους δικούς σας κυρίως- για χαζούς.</w:t>
      </w:r>
    </w:p>
    <w:p w14:paraId="539FA673" w14:textId="77777777" w:rsidR="009E4222" w:rsidRDefault="00AC15E4">
      <w:pPr>
        <w:spacing w:line="600" w:lineRule="auto"/>
        <w:ind w:firstLine="567"/>
        <w:jc w:val="both"/>
        <w:rPr>
          <w:rFonts w:eastAsia="Times New Roman" w:cs="Times New Roman"/>
          <w:szCs w:val="24"/>
        </w:rPr>
      </w:pPr>
      <w:r>
        <w:rPr>
          <w:rFonts w:eastAsia="Times New Roman" w:cs="Times New Roman"/>
          <w:szCs w:val="24"/>
        </w:rPr>
        <w:t xml:space="preserve">Όλοι ήθελαν να φύγουμε από την διαπλοκή του παρελθόντος, από τα θαλασσοδάνεια και τις πολιτικές εξαρτήσεις. Κι εσείς είπατε, ναι, θα φύγουμε από τα θαλασσοδάνεια των </w:t>
      </w:r>
      <w:r>
        <w:rPr>
          <w:rFonts w:eastAsia="Times New Roman" w:cs="Times New Roman"/>
          <w:szCs w:val="24"/>
        </w:rPr>
        <w:t xml:space="preserve">άλλων, θα φύγουμε από τις πολιτικές εξαρτήσεις των άλλων. </w:t>
      </w:r>
    </w:p>
    <w:p w14:paraId="539FA674" w14:textId="77777777" w:rsidR="009E4222" w:rsidRDefault="00AC15E4">
      <w:pPr>
        <w:spacing w:line="600" w:lineRule="auto"/>
        <w:ind w:firstLine="567"/>
        <w:jc w:val="both"/>
        <w:rPr>
          <w:rFonts w:eastAsia="Times New Roman" w:cs="Times New Roman"/>
          <w:szCs w:val="24"/>
        </w:rPr>
      </w:pPr>
      <w:r>
        <w:rPr>
          <w:rFonts w:eastAsia="Times New Roman" w:cs="Times New Roman"/>
          <w:szCs w:val="24"/>
        </w:rPr>
        <w:t xml:space="preserve">Ιδού, λοιπόν, ο μέγας δικός μας </w:t>
      </w:r>
      <w:proofErr w:type="spellStart"/>
      <w:r>
        <w:rPr>
          <w:rFonts w:eastAsia="Times New Roman" w:cs="Times New Roman"/>
          <w:szCs w:val="24"/>
        </w:rPr>
        <w:t>καναλάρχης</w:t>
      </w:r>
      <w:proofErr w:type="spellEnd"/>
      <w:r>
        <w:rPr>
          <w:rFonts w:eastAsia="Times New Roman" w:cs="Times New Roman"/>
          <w:szCs w:val="24"/>
        </w:rPr>
        <w:t>, με πολλαπλάσια θαλασσοδάνεια και με καραμπινάτη σχέση με το κόμμα μας. Και είναι λυπηρό ότι τώρα, τις τελευταίες ώρες, από χθες δηλαδή, κάνετε πως δεν ξέ</w:t>
      </w:r>
      <w:r>
        <w:rPr>
          <w:rFonts w:eastAsia="Times New Roman" w:cs="Times New Roman"/>
          <w:szCs w:val="24"/>
        </w:rPr>
        <w:t xml:space="preserve">ρετε την οικογένεια Καλογρίτσα. Και δεν είναι και έντιμο. Τους βάλατε μπροστά τους ανθρώπους, να χάσουν και τα βοσκοτόπια τους και τώρα λέτε καθαρά: «Δεν τους ξέρουμε. Δεν ξέρουμε καν το όνομά τους. </w:t>
      </w:r>
      <w:proofErr w:type="spellStart"/>
      <w:r>
        <w:rPr>
          <w:rFonts w:eastAsia="Times New Roman" w:cs="Times New Roman"/>
          <w:szCs w:val="24"/>
        </w:rPr>
        <w:t>Καλογρίδας</w:t>
      </w:r>
      <w:proofErr w:type="spellEnd"/>
      <w:r>
        <w:rPr>
          <w:rFonts w:eastAsia="Times New Roman" w:cs="Times New Roman"/>
          <w:szCs w:val="24"/>
        </w:rPr>
        <w:t xml:space="preserve">; </w:t>
      </w:r>
      <w:proofErr w:type="spellStart"/>
      <w:r>
        <w:rPr>
          <w:rFonts w:eastAsia="Times New Roman" w:cs="Times New Roman"/>
          <w:szCs w:val="24"/>
        </w:rPr>
        <w:t>Καλοβίδας</w:t>
      </w:r>
      <w:proofErr w:type="spellEnd"/>
      <w:r>
        <w:rPr>
          <w:rFonts w:eastAsia="Times New Roman" w:cs="Times New Roman"/>
          <w:szCs w:val="24"/>
        </w:rPr>
        <w:t>;» Πώς ακριβώς έλεγαν τον υπερθεματι</w:t>
      </w:r>
      <w:r>
        <w:rPr>
          <w:rFonts w:eastAsia="Times New Roman" w:cs="Times New Roman"/>
          <w:szCs w:val="24"/>
        </w:rPr>
        <w:t xml:space="preserve">στή σας; Αναρωτιούνται ακόμη και οι σκιτσογράφοι. </w:t>
      </w:r>
    </w:p>
    <w:p w14:paraId="539FA675" w14:textId="77777777" w:rsidR="009E4222" w:rsidRDefault="00AC15E4">
      <w:pPr>
        <w:spacing w:line="600" w:lineRule="auto"/>
        <w:ind w:firstLine="567"/>
        <w:jc w:val="both"/>
        <w:rPr>
          <w:rFonts w:eastAsia="Times New Roman" w:cs="Times New Roman"/>
          <w:szCs w:val="24"/>
        </w:rPr>
      </w:pPr>
      <w:r>
        <w:rPr>
          <w:rFonts w:eastAsia="Times New Roman" w:cs="Times New Roman"/>
          <w:szCs w:val="24"/>
        </w:rPr>
        <w:lastRenderedPageBreak/>
        <w:t xml:space="preserve">Η αλήθεια είναι ότι μπήκατε σε μια μεγάλη ταλαιπωρία για τον «ΣΥΡΙΖΑ </w:t>
      </w:r>
      <w:r>
        <w:rPr>
          <w:rFonts w:eastAsia="Times New Roman" w:cs="Times New Roman"/>
          <w:szCs w:val="24"/>
          <w:lang w:val="en-US"/>
        </w:rPr>
        <w:t>TV</w:t>
      </w:r>
      <w:r>
        <w:rPr>
          <w:rFonts w:eastAsia="Times New Roman" w:cs="Times New Roman"/>
          <w:szCs w:val="24"/>
        </w:rPr>
        <w:t>», ενώ υπήρχε ένας πολύ απλούστερος δρόμος, ο δρόμος του κ. Λεβέντη, του φίλου του κ. Τσίπρα, που είδα ότι παραμένει και μετά το ταξίδ</w:t>
      </w:r>
      <w:r>
        <w:rPr>
          <w:rFonts w:eastAsia="Times New Roman" w:cs="Times New Roman"/>
          <w:szCs w:val="24"/>
        </w:rPr>
        <w:t xml:space="preserve">ι του στην Αμερική εκστασιασμένος με τον κ. Τσίπρα. Ο κ. Λεβέντης μπορούσε να σας εξηγήσει πώς καταπατάς μια συχνότητα, πώς κάνεις ένα κανάλι χωρίς λεφτά, χωρίς εφορίες, χωρίς </w:t>
      </w:r>
      <w:r>
        <w:rPr>
          <w:rFonts w:eastAsia="Times New Roman" w:cs="Times New Roman"/>
          <w:szCs w:val="24"/>
        </w:rPr>
        <w:t>«</w:t>
      </w:r>
      <w:r>
        <w:rPr>
          <w:rFonts w:eastAsia="Times New Roman" w:cs="Times New Roman"/>
          <w:szCs w:val="24"/>
        </w:rPr>
        <w:t>ΙΚΑ-ΜΙΚΑ</w:t>
      </w:r>
      <w:r>
        <w:rPr>
          <w:rFonts w:eastAsia="Times New Roman" w:cs="Times New Roman"/>
          <w:szCs w:val="24"/>
        </w:rPr>
        <w:t>»</w:t>
      </w:r>
      <w:r>
        <w:rPr>
          <w:rFonts w:eastAsia="Times New Roman" w:cs="Times New Roman"/>
          <w:szCs w:val="24"/>
        </w:rPr>
        <w:t xml:space="preserve"> και πώς το κανάλι αυτό μετά το πουλάς και βγάζεις και λεφτά και πώς κ</w:t>
      </w:r>
      <w:r>
        <w:rPr>
          <w:rFonts w:eastAsia="Times New Roman" w:cs="Times New Roman"/>
          <w:szCs w:val="24"/>
        </w:rPr>
        <w:t xml:space="preserve">ερδίζεις. </w:t>
      </w:r>
    </w:p>
    <w:p w14:paraId="539FA676" w14:textId="77777777" w:rsidR="009E4222" w:rsidRDefault="00AC15E4">
      <w:pPr>
        <w:spacing w:line="600" w:lineRule="auto"/>
        <w:ind w:firstLine="567"/>
        <w:jc w:val="both"/>
        <w:rPr>
          <w:rFonts w:eastAsia="Times New Roman" w:cs="Times New Roman"/>
          <w:szCs w:val="24"/>
        </w:rPr>
      </w:pPr>
      <w:r>
        <w:rPr>
          <w:rFonts w:eastAsia="Times New Roman" w:cs="Times New Roman"/>
          <w:szCs w:val="24"/>
        </w:rPr>
        <w:t xml:space="preserve">Πάμε, όμως, σε αυτό που κυρίως μας απασχολεί σήμερα, αν και όλα </w:t>
      </w:r>
      <w:proofErr w:type="spellStart"/>
      <w:r>
        <w:rPr>
          <w:rFonts w:eastAsia="Times New Roman" w:cs="Times New Roman"/>
          <w:szCs w:val="24"/>
        </w:rPr>
        <w:t>διαπλέκονται</w:t>
      </w:r>
      <w:proofErr w:type="spellEnd"/>
      <w:r>
        <w:rPr>
          <w:rFonts w:eastAsia="Times New Roman" w:cs="Times New Roman"/>
          <w:szCs w:val="24"/>
        </w:rPr>
        <w:t>. Διαβάζω:</w:t>
      </w:r>
      <w:r>
        <w:rPr>
          <w:rFonts w:eastAsia="Times New Roman" w:cs="Times New Roman"/>
          <w:b/>
          <w:szCs w:val="24"/>
        </w:rPr>
        <w:t xml:space="preserve"> </w:t>
      </w:r>
      <w:r>
        <w:rPr>
          <w:rFonts w:eastAsia="Times New Roman" w:cs="Times New Roman"/>
          <w:szCs w:val="24"/>
        </w:rPr>
        <w:t>«Είναι πρωτοφανές και αδιανόητο μια κλίκα να αποφασίζει για το μέλλον του δημοσίου πλούτου δίχως διαφάνεια, δίχως κοινοβουλευτική εποπτεία και έλεγχο, λες και</w:t>
      </w:r>
      <w:r>
        <w:rPr>
          <w:rFonts w:eastAsia="Times New Roman" w:cs="Times New Roman"/>
          <w:szCs w:val="24"/>
        </w:rPr>
        <w:t xml:space="preserve"> πρόκειται για τα αμπελοχώραφα που κληρονόμησαν από τους παππούδες τους.» Είναι ο παλιός εαυτός του κ. Τσίπρα. Φεβρουάριος του 2014. </w:t>
      </w:r>
    </w:p>
    <w:p w14:paraId="539FA677" w14:textId="77777777" w:rsidR="009E4222" w:rsidRDefault="00AC15E4">
      <w:pPr>
        <w:spacing w:line="600" w:lineRule="auto"/>
        <w:ind w:firstLine="720"/>
        <w:jc w:val="center"/>
        <w:rPr>
          <w:rFonts w:eastAsia="Times New Roman"/>
          <w:bCs/>
        </w:rPr>
      </w:pPr>
      <w:r>
        <w:rPr>
          <w:rFonts w:eastAsia="Times New Roman"/>
          <w:bCs/>
        </w:rPr>
        <w:t>(Θόρυβος στην Αίθουσα)</w:t>
      </w:r>
    </w:p>
    <w:p w14:paraId="539FA678" w14:textId="77777777" w:rsidR="009E4222" w:rsidRDefault="00AC15E4">
      <w:pPr>
        <w:spacing w:line="600" w:lineRule="auto"/>
        <w:ind w:firstLine="567"/>
        <w:jc w:val="both"/>
        <w:rPr>
          <w:rFonts w:eastAsia="Times New Roman" w:cs="Times New Roman"/>
          <w:szCs w:val="24"/>
        </w:rPr>
      </w:pPr>
      <w:r>
        <w:rPr>
          <w:rFonts w:eastAsia="Times New Roman" w:cs="Times New Roman"/>
          <w:szCs w:val="24"/>
        </w:rPr>
        <w:lastRenderedPageBreak/>
        <w:t>Θέλω να σας δείξω τα εξής: Τα θυμάστε; Και μουσικής έχουμε. «Στις 7μμ στο Λευκό Πύργο τραγουδάμε γι</w:t>
      </w:r>
      <w:r>
        <w:rPr>
          <w:rFonts w:eastAsia="Times New Roman" w:cs="Times New Roman"/>
          <w:szCs w:val="24"/>
        </w:rPr>
        <w:t xml:space="preserve">α το νερό. Την Κυριακή ψηφίζουμε «όχι» στην ιδιωτικοποίηση του νερού». </w:t>
      </w:r>
    </w:p>
    <w:p w14:paraId="539FA679" w14:textId="77777777" w:rsidR="009E4222" w:rsidRDefault="00AC15E4">
      <w:pPr>
        <w:spacing w:line="600" w:lineRule="auto"/>
        <w:ind w:firstLine="567"/>
        <w:jc w:val="both"/>
        <w:rPr>
          <w:rFonts w:eastAsia="Times New Roman" w:cs="Times New Roman"/>
          <w:szCs w:val="24"/>
        </w:rPr>
      </w:pPr>
      <w:r>
        <w:rPr>
          <w:rFonts w:eastAsia="Times New Roman" w:cs="Times New Roman"/>
          <w:szCs w:val="24"/>
        </w:rPr>
        <w:t xml:space="preserve">Επίσης: «Αγωνιστικούς χαιρετισμούς σε Σκουριές. Σώστε το νερό. Μαζί θα διώξουμε τα μεγάλα συμφέροντα». Προσέξτε, στις Σκουριές που ήμασταν εμείς. </w:t>
      </w:r>
    </w:p>
    <w:p w14:paraId="539FA67A" w14:textId="77777777" w:rsidR="009E4222" w:rsidRDefault="00AC15E4">
      <w:pPr>
        <w:spacing w:line="600" w:lineRule="auto"/>
        <w:ind w:firstLine="567"/>
        <w:jc w:val="both"/>
        <w:rPr>
          <w:rFonts w:eastAsia="Times New Roman" w:cs="Times New Roman"/>
          <w:szCs w:val="24"/>
        </w:rPr>
      </w:pPr>
      <w:r>
        <w:rPr>
          <w:rFonts w:eastAsia="Times New Roman" w:cs="Times New Roman"/>
          <w:szCs w:val="24"/>
        </w:rPr>
        <w:t>Τα καταθέτω για τα Πρακτικά.</w:t>
      </w:r>
    </w:p>
    <w:p w14:paraId="539FA67B" w14:textId="77777777" w:rsidR="009E4222" w:rsidRDefault="00AC15E4">
      <w:pPr>
        <w:spacing w:line="600" w:lineRule="auto"/>
        <w:ind w:firstLine="720"/>
        <w:jc w:val="both"/>
        <w:rPr>
          <w:rFonts w:eastAsia="Times New Roman" w:cs="Times New Roman"/>
        </w:rPr>
      </w:pPr>
      <w:r>
        <w:rPr>
          <w:rFonts w:eastAsia="Times New Roman" w:cs="Times New Roman"/>
        </w:rPr>
        <w:t>(Στο σημείο αυτό ο Πρόεδρος του κόμματος Το Ποτάμι κ. Σταύρος Θεοδωράκης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39FA67C" w14:textId="77777777" w:rsidR="009E4222" w:rsidRDefault="00AC15E4">
      <w:pPr>
        <w:spacing w:line="600" w:lineRule="auto"/>
        <w:ind w:firstLine="720"/>
        <w:jc w:val="both"/>
        <w:rPr>
          <w:rFonts w:eastAsia="Times New Roman" w:cs="Times New Roman"/>
        </w:rPr>
      </w:pPr>
      <w:r>
        <w:rPr>
          <w:rFonts w:eastAsia="Times New Roman" w:cs="Times New Roman"/>
        </w:rPr>
        <w:t xml:space="preserve">Προσέξτε και το </w:t>
      </w:r>
      <w:r>
        <w:rPr>
          <w:rFonts w:eastAsia="Times New Roman" w:cs="Times New Roman"/>
          <w:lang w:val="en-US"/>
        </w:rPr>
        <w:t>vira</w:t>
      </w:r>
      <w:r>
        <w:rPr>
          <w:rFonts w:eastAsia="Times New Roman" w:cs="Times New Roman"/>
          <w:lang w:val="en-US"/>
        </w:rPr>
        <w:t>l</w:t>
      </w:r>
      <w:r>
        <w:rPr>
          <w:rFonts w:eastAsia="Times New Roman" w:cs="Times New Roman"/>
        </w:rPr>
        <w:t xml:space="preserve"> των τελευταίων ωρών, αυτό που είχατε </w:t>
      </w:r>
      <w:r>
        <w:rPr>
          <w:rFonts w:eastAsia="Times New Roman" w:cs="Times New Roman"/>
        </w:rPr>
        <w:t xml:space="preserve">αναπαραγάγει </w:t>
      </w:r>
      <w:r>
        <w:rPr>
          <w:rFonts w:eastAsia="Times New Roman" w:cs="Times New Roman"/>
        </w:rPr>
        <w:t xml:space="preserve">πάρα πολύ εκείνες τις ημέρες, ότι η Ελλάδα ακολουθεί το δρόμο της Χιλής και του </w:t>
      </w:r>
      <w:proofErr w:type="spellStart"/>
      <w:r>
        <w:rPr>
          <w:rFonts w:eastAsia="Times New Roman" w:cs="Times New Roman"/>
        </w:rPr>
        <w:t>Πινοσέτ</w:t>
      </w:r>
      <w:proofErr w:type="spellEnd"/>
      <w:r>
        <w:rPr>
          <w:rFonts w:eastAsia="Times New Roman" w:cs="Times New Roman"/>
        </w:rPr>
        <w:t xml:space="preserve">, ο οποίος πρώτος παρέδωσε τα νερά στα συμφέροντα. Τα αεροδρόμια, τα λιμάνια, η ΕΥΔΑΠ, η </w:t>
      </w:r>
      <w:r>
        <w:rPr>
          <w:rFonts w:eastAsia="Times New Roman" w:cs="Times New Roman"/>
        </w:rPr>
        <w:t>«ΕΓΝΑΤΙΑ»</w:t>
      </w:r>
      <w:r>
        <w:rPr>
          <w:rFonts w:eastAsia="Times New Roman" w:cs="Times New Roman"/>
        </w:rPr>
        <w:t>, ο ΟΠΑΠ, το Ελληνι</w:t>
      </w:r>
      <w:r>
        <w:rPr>
          <w:rFonts w:eastAsia="Times New Roman" w:cs="Times New Roman"/>
        </w:rPr>
        <w:t xml:space="preserve">κό, όλα θα </w:t>
      </w:r>
      <w:r>
        <w:rPr>
          <w:rFonts w:eastAsia="Times New Roman" w:cs="Times New Roman"/>
        </w:rPr>
        <w:lastRenderedPageBreak/>
        <w:t xml:space="preserve">έπρεπε να μείνουν κρατικά. Και τώρα όλα πωλούνται και όσα δεν πωλούνται, μπαίνουν σε ένα </w:t>
      </w:r>
      <w:proofErr w:type="spellStart"/>
      <w:r>
        <w:rPr>
          <w:rFonts w:eastAsia="Times New Roman" w:cs="Times New Roman"/>
        </w:rPr>
        <w:t>υπερταμείο</w:t>
      </w:r>
      <w:proofErr w:type="spellEnd"/>
      <w:r>
        <w:rPr>
          <w:rFonts w:eastAsia="Times New Roman" w:cs="Times New Roman"/>
        </w:rPr>
        <w:t>, που κανείς δεν ξέρει πότε και με ποιον τρόπο θα αξιοποιήσει τη δημόσια περιουσία. Ένα «</w:t>
      </w:r>
      <w:proofErr w:type="spellStart"/>
      <w:r>
        <w:rPr>
          <w:rFonts w:eastAsia="Times New Roman" w:cs="Times New Roman"/>
        </w:rPr>
        <w:t>πάρτα</w:t>
      </w:r>
      <w:proofErr w:type="spellEnd"/>
      <w:r>
        <w:rPr>
          <w:rFonts w:eastAsia="Times New Roman" w:cs="Times New Roman"/>
        </w:rPr>
        <w:t xml:space="preserve"> όλα» χωρίς κα</w:t>
      </w:r>
      <w:r>
        <w:rPr>
          <w:rFonts w:eastAsia="Times New Roman" w:cs="Times New Roman"/>
        </w:rPr>
        <w:t>μ</w:t>
      </w:r>
      <w:r>
        <w:rPr>
          <w:rFonts w:eastAsia="Times New Roman" w:cs="Times New Roman"/>
        </w:rPr>
        <w:t xml:space="preserve">μία διασφάλιση. </w:t>
      </w:r>
    </w:p>
    <w:p w14:paraId="539FA67D" w14:textId="77777777" w:rsidR="009E4222" w:rsidRDefault="00AC15E4">
      <w:pPr>
        <w:spacing w:line="600" w:lineRule="auto"/>
        <w:ind w:firstLine="720"/>
        <w:jc w:val="both"/>
        <w:rPr>
          <w:rFonts w:eastAsia="Times New Roman" w:cs="Times New Roman"/>
        </w:rPr>
      </w:pPr>
      <w:r>
        <w:rPr>
          <w:rFonts w:eastAsia="Times New Roman" w:cs="Times New Roman"/>
          <w:b/>
        </w:rPr>
        <w:t>ΧΡΗΣΤΟΣ ΜΑΝΤΑΣ:</w:t>
      </w:r>
      <w:r>
        <w:rPr>
          <w:rFonts w:eastAsia="Times New Roman" w:cs="Times New Roman"/>
        </w:rPr>
        <w:t xml:space="preserve"> Αυτό</w:t>
      </w:r>
      <w:r>
        <w:rPr>
          <w:rFonts w:eastAsia="Times New Roman" w:cs="Times New Roman"/>
        </w:rPr>
        <w:t xml:space="preserve"> δεν είναι λαϊκισμός;</w:t>
      </w:r>
    </w:p>
    <w:p w14:paraId="539FA67E" w14:textId="77777777" w:rsidR="009E4222" w:rsidRDefault="00AC15E4">
      <w:pPr>
        <w:spacing w:line="600" w:lineRule="auto"/>
        <w:ind w:firstLine="720"/>
        <w:jc w:val="both"/>
        <w:rPr>
          <w:rFonts w:eastAsia="Times New Roman" w:cs="Times New Roman"/>
        </w:rPr>
      </w:pPr>
      <w:r>
        <w:rPr>
          <w:rFonts w:eastAsia="Times New Roman" w:cs="Times New Roman"/>
          <w:b/>
        </w:rPr>
        <w:t>ΣΤΑΥΡΟΣ ΘΕΟΔΩΡΑΚΗΣ (Πρόεδρος του κόμματος Το Ποτάμι):</w:t>
      </w:r>
      <w:r>
        <w:rPr>
          <w:rFonts w:eastAsia="Times New Roman" w:cs="Times New Roman"/>
        </w:rPr>
        <w:t xml:space="preserve"> Και μαζί στο νομοσχέδιό σας μια σειρά από άδικες ρυθμίσεις, τις οποίες ανέφεραν και τα στελέχη του Ποταμιού. </w:t>
      </w:r>
    </w:p>
    <w:p w14:paraId="539FA67F" w14:textId="77777777" w:rsidR="009E4222" w:rsidRDefault="00AC15E4">
      <w:pPr>
        <w:spacing w:line="600" w:lineRule="auto"/>
        <w:ind w:firstLine="720"/>
        <w:jc w:val="both"/>
        <w:rPr>
          <w:rFonts w:eastAsia="Times New Roman" w:cs="Times New Roman"/>
        </w:rPr>
      </w:pPr>
      <w:r>
        <w:rPr>
          <w:rFonts w:eastAsia="Times New Roman" w:cs="Times New Roman"/>
        </w:rPr>
        <w:t xml:space="preserve">Θα μείνω, όμως, σε μια ενδεικτική. Καταργείτε την έκπτωση στις </w:t>
      </w:r>
      <w:r>
        <w:rPr>
          <w:rFonts w:eastAsia="Times New Roman" w:cs="Times New Roman"/>
        </w:rPr>
        <w:t>εισφορές για τα πρώτα πέντε χρόνια ασφάλισης για τους νέους επιστήμονες και για τους νέους επαγγελματίες. Δηλαδή, κανένα κίνητρο για να ξεκινήσει κανείς μια δουλειά στην Ελλάδα της κρίσης, κα</w:t>
      </w:r>
      <w:r>
        <w:rPr>
          <w:rFonts w:eastAsia="Times New Roman" w:cs="Times New Roman"/>
        </w:rPr>
        <w:t>μ</w:t>
      </w:r>
      <w:r>
        <w:rPr>
          <w:rFonts w:eastAsia="Times New Roman" w:cs="Times New Roman"/>
        </w:rPr>
        <w:t>μία βοήθεια για όλους αυτούς που με το ένα πόδι είναι στην ανεργ</w:t>
      </w:r>
      <w:r>
        <w:rPr>
          <w:rFonts w:eastAsia="Times New Roman" w:cs="Times New Roman"/>
        </w:rPr>
        <w:t xml:space="preserve">ία ή με το ένα πόδι είναι σε μια άλλη χώρα. </w:t>
      </w:r>
    </w:p>
    <w:p w14:paraId="539FA680" w14:textId="77777777" w:rsidR="009E4222" w:rsidRDefault="00AC15E4">
      <w:pPr>
        <w:spacing w:line="600" w:lineRule="auto"/>
        <w:ind w:firstLine="720"/>
        <w:jc w:val="both"/>
        <w:rPr>
          <w:rFonts w:eastAsia="Times New Roman" w:cs="Times New Roman"/>
        </w:rPr>
      </w:pPr>
      <w:r>
        <w:rPr>
          <w:rFonts w:eastAsia="Times New Roman" w:cs="Times New Roman"/>
        </w:rPr>
        <w:lastRenderedPageBreak/>
        <w:t xml:space="preserve">Βέβαια, η μεγαλύτερη υποκρισία αφορά τις δηλώσεις σας για έσοδα του </w:t>
      </w:r>
      <w:r>
        <w:rPr>
          <w:rFonts w:eastAsia="Times New Roman" w:cs="Times New Roman"/>
        </w:rPr>
        <w:t>ταμείου</w:t>
      </w:r>
      <w:r>
        <w:rPr>
          <w:rFonts w:eastAsia="Times New Roman" w:cs="Times New Roman"/>
        </w:rPr>
        <w:t xml:space="preserve">. Η Κυβέρνηση επιμένει ότι το 50% των εσόδων του </w:t>
      </w:r>
      <w:r>
        <w:rPr>
          <w:rFonts w:eastAsia="Times New Roman" w:cs="Times New Roman"/>
        </w:rPr>
        <w:t xml:space="preserve">ταμείου </w:t>
      </w:r>
      <w:r>
        <w:rPr>
          <w:rFonts w:eastAsia="Times New Roman" w:cs="Times New Roman"/>
        </w:rPr>
        <w:t>θα πηγαίνει στην ανάπτυξη. Είναι μισή αλήθεια, δηλαδή είναι ένα διπλό ψέμα, για</w:t>
      </w:r>
      <w:r>
        <w:rPr>
          <w:rFonts w:eastAsia="Times New Roman" w:cs="Times New Roman"/>
        </w:rPr>
        <w:t xml:space="preserve">τί τα λεφτά από τις ιδιωτικοποιήσεις του ΤΑΙΠΕΔ θα πάνε 100% στην τρύπα του χρέους και μόνο τα υπόλοιπα έσοδα θα μοιραστούν ανάμεσα στην ανάπτυξη και στο χρέος. </w:t>
      </w:r>
    </w:p>
    <w:p w14:paraId="539FA68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Πάμε, όμως, στο νερό, διότι, εδώ, πραγματικά, παρά την γελοιοποίηση της υπόθεσης από τις αντιδ</w:t>
      </w:r>
      <w:r>
        <w:rPr>
          <w:rFonts w:eastAsia="Times New Roman" w:cs="Times New Roman"/>
          <w:szCs w:val="24"/>
        </w:rPr>
        <w:t>ράσεις κάποιων</w:t>
      </w:r>
      <w:r>
        <w:rPr>
          <w:rFonts w:eastAsia="Times New Roman" w:cs="Times New Roman"/>
          <w:szCs w:val="24"/>
        </w:rPr>
        <w:t>,</w:t>
      </w:r>
      <w:r>
        <w:rPr>
          <w:rFonts w:eastAsia="Times New Roman" w:cs="Times New Roman"/>
          <w:szCs w:val="24"/>
        </w:rPr>
        <w:t xml:space="preserve"> που δηλώνουν οικολόγοι και μετά αποσύρονται επειδή θα εφαρμοστεί το Σύνταγμα ακόμα και στην ιδιωτικοποίηση του νερού, υπάρχει ένα σοβαρό ζήτημα. </w:t>
      </w:r>
    </w:p>
    <w:p w14:paraId="539FA68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Τσίπρας είχε πει στην επίσκεψή του στην ΕΥΔΑΠ ότι οι επερχόμενες εκλογές -εννοώντας τις ε</w:t>
      </w:r>
      <w:r>
        <w:rPr>
          <w:rFonts w:eastAsia="Times New Roman" w:cs="Times New Roman"/>
          <w:szCs w:val="24"/>
        </w:rPr>
        <w:t>κλογές του Γενάρη- θα ήταν κι ένα δημοψήφισμα για το νερό. Τώρα, δεν είναι ξεκάθαρο τι ακριβώς δίνετε. Δίνετε τα δίκτυα της Αθήνας και της Θεσσαλονίκης; Δίνετε τα εργοστάσια και τους αγωγούς; Δίνετε τις ίδιες τις πηγές, τα ποτάμια, τον Μόρνο, τον Εύηνο, το</w:t>
      </w:r>
      <w:r>
        <w:rPr>
          <w:rFonts w:eastAsia="Times New Roman" w:cs="Times New Roman"/>
          <w:szCs w:val="24"/>
        </w:rPr>
        <w:t xml:space="preserve">ν Αλιάκμονα; Δεν είναι καν ξεκάθαρο πότε και με </w:t>
      </w:r>
      <w:r>
        <w:rPr>
          <w:rFonts w:eastAsia="Times New Roman" w:cs="Times New Roman"/>
          <w:szCs w:val="24"/>
        </w:rPr>
        <w:lastRenderedPageBreak/>
        <w:t xml:space="preserve">ποια διαδικασία θα αποφασιστεί η οποιαδήποτε αξιοποίηση της ΕΥΔΑΠ, πώς 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 xml:space="preserve">θα αποφασίσει τι θα πουλήσει και τι όχι. </w:t>
      </w:r>
    </w:p>
    <w:p w14:paraId="539FA68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Πριν από δύο χρόνια, ο Δήμος του Βερολίνου πλήρωσε περίπου εξακόσια εκατομμύρια σ</w:t>
      </w:r>
      <w:r>
        <w:rPr>
          <w:rFonts w:eastAsia="Times New Roman" w:cs="Times New Roman"/>
          <w:szCs w:val="24"/>
        </w:rPr>
        <w:t xml:space="preserve">ε έναν γαλλικό κολοσσό που είχε αγοράσει το νερό στο Βερολίνο για να </w:t>
      </w:r>
      <w:proofErr w:type="spellStart"/>
      <w:r>
        <w:rPr>
          <w:rFonts w:eastAsia="Times New Roman" w:cs="Times New Roman"/>
          <w:szCs w:val="24"/>
        </w:rPr>
        <w:t>επαναγοράσει</w:t>
      </w:r>
      <w:proofErr w:type="spellEnd"/>
      <w:r>
        <w:rPr>
          <w:rFonts w:eastAsia="Times New Roman" w:cs="Times New Roman"/>
          <w:szCs w:val="24"/>
        </w:rPr>
        <w:t xml:space="preserve"> την εταιρεία ύδρευσης, γιατί σε δώδεκα χρόνια στο Βερολίνο το νερό έχει ακριβύνει κατά 25%. Και δεν είναι μόνο στο Βερολίνο. Οι ευρωπαϊκές μεγαλουπόλεις πέρασαν πριν από δέκα</w:t>
      </w:r>
      <w:r>
        <w:rPr>
          <w:rFonts w:eastAsia="Times New Roman" w:cs="Times New Roman"/>
          <w:szCs w:val="24"/>
        </w:rPr>
        <w:t xml:space="preserve">, δεκαπέντε χρόνια σε ένα μοντέλο ιδιωτικοποίησης των εταιρειών ύδρευσης. Τώρα, αναγνωρίζουν την αποτυχία του μοντέλου. Από το 2000 και μετά, έχουμε </w:t>
      </w:r>
      <w:proofErr w:type="spellStart"/>
      <w:r>
        <w:rPr>
          <w:rFonts w:eastAsia="Times New Roman" w:cs="Times New Roman"/>
          <w:szCs w:val="24"/>
        </w:rPr>
        <w:t>εκατόν</w:t>
      </w:r>
      <w:proofErr w:type="spellEnd"/>
      <w:r>
        <w:rPr>
          <w:rFonts w:eastAsia="Times New Roman" w:cs="Times New Roman"/>
          <w:szCs w:val="24"/>
        </w:rPr>
        <w:t xml:space="preserve"> ογδόντα πόλεις σε όλον τον κόσμο που </w:t>
      </w:r>
      <w:proofErr w:type="spellStart"/>
      <w:r>
        <w:rPr>
          <w:rFonts w:eastAsia="Times New Roman" w:cs="Times New Roman"/>
          <w:szCs w:val="24"/>
        </w:rPr>
        <w:t>επαναγοράζουν</w:t>
      </w:r>
      <w:proofErr w:type="spellEnd"/>
      <w:r>
        <w:rPr>
          <w:rFonts w:eastAsia="Times New Roman" w:cs="Times New Roman"/>
          <w:szCs w:val="24"/>
        </w:rPr>
        <w:t xml:space="preserve"> τις εταιρείες ύδρευσης. </w:t>
      </w:r>
    </w:p>
    <w:p w14:paraId="539FA68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Εδώ, όμως, υπάρχει ένα ε</w:t>
      </w:r>
      <w:r>
        <w:rPr>
          <w:rFonts w:eastAsia="Times New Roman" w:cs="Times New Roman"/>
          <w:szCs w:val="24"/>
        </w:rPr>
        <w:t xml:space="preserve">ρώτημα: Ποιος θα ασκεί γι’ αυτές τις εταιρείες που μπαίνουν στο </w:t>
      </w:r>
      <w:proofErr w:type="spellStart"/>
      <w:r>
        <w:rPr>
          <w:rFonts w:eastAsia="Times New Roman" w:cs="Times New Roman"/>
          <w:szCs w:val="24"/>
        </w:rPr>
        <w:t>υπερταμείο</w:t>
      </w:r>
      <w:proofErr w:type="spellEnd"/>
      <w:r>
        <w:rPr>
          <w:rFonts w:eastAsia="Times New Roman" w:cs="Times New Roman"/>
          <w:szCs w:val="24"/>
        </w:rPr>
        <w:t xml:space="preserve"> </w:t>
      </w:r>
      <w:r>
        <w:rPr>
          <w:rFonts w:eastAsia="Times New Roman" w:cs="Times New Roman"/>
          <w:szCs w:val="24"/>
        </w:rPr>
        <w:t>την τιμολογιακή πολιτική στο νερό, στο μετρό, στα τρένα, σε όλες αυτές τις εταιρείες του ευρύτερου δημόσιου τομέα, που οι σπατάλες του κομματικού κράτους τις έχουν καταντήσει προβλη</w:t>
      </w:r>
      <w:r>
        <w:rPr>
          <w:rFonts w:eastAsia="Times New Roman" w:cs="Times New Roman"/>
          <w:szCs w:val="24"/>
        </w:rPr>
        <w:t xml:space="preserve">ματικές; </w:t>
      </w:r>
    </w:p>
    <w:p w14:paraId="539FA68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το σύνθημα, κυρίες και κύριοι συνάδελφοι, είναι «έφοδος στο κράτος». Και η δικαιολογία σας είναι: «Το έκαναν και οι άλλοι». Και η απάντηση είναι: «Όπου να’ ναι τους ξεπερνάτε». </w:t>
      </w:r>
    </w:p>
    <w:p w14:paraId="539FA68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Δεκάδες στελέχη ΣΥΡΙΖΑ-ΑΝΕΛ τώρα δικαιώνονται. Πώς το είχε π</w:t>
      </w:r>
      <w:r>
        <w:rPr>
          <w:rFonts w:eastAsia="Times New Roman" w:cs="Times New Roman"/>
          <w:szCs w:val="24"/>
        </w:rPr>
        <w:t xml:space="preserve">ει ο νεαρός με την άσπρη λιμουζίνα και τις οικογενειακές αργομισθίες; «Οι παππούδες μου ήταν στο βουνό». Και, δυστυχώς, για τη χώρα είναι γεμάτοι παππούδες. </w:t>
      </w:r>
    </w:p>
    <w:p w14:paraId="539FA68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Προσέξτε, να μιλήσουμε λίγο για τις κεφαλές των δημοσίων υπηρεσιών. ΔΕΗ, υποψήφιος Βουλευτής ΣΥΡΙΖ</w:t>
      </w:r>
      <w:r>
        <w:rPr>
          <w:rFonts w:eastAsia="Times New Roman" w:cs="Times New Roman"/>
          <w:szCs w:val="24"/>
        </w:rPr>
        <w:t xml:space="preserve">Α. ΕΥΔΑΠ, από τα παλαιότερα στελέχη του Συνασπισμού, μέλος κατά καιρούς της Κεντρικής Επιτροπής. Έργα </w:t>
      </w:r>
      <w:r>
        <w:rPr>
          <w:rFonts w:eastAsia="Times New Roman" w:cs="Times New Roman"/>
          <w:szCs w:val="24"/>
        </w:rPr>
        <w:t>«</w:t>
      </w:r>
      <w:r>
        <w:rPr>
          <w:rFonts w:eastAsia="Times New Roman" w:cs="Times New Roman"/>
          <w:szCs w:val="24"/>
        </w:rPr>
        <w:t>ΟΣΕ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συνεργάτης του ΣΥΡΙΖΑ σε θέματα αυτοκινητόδρομων. ΟΑΣΑ, υποψήφιος δήμαρχος ΣΥΡΙΖΑ. </w:t>
      </w:r>
      <w:r>
        <w:rPr>
          <w:rFonts w:eastAsia="Times New Roman" w:cs="Times New Roman"/>
          <w:szCs w:val="24"/>
        </w:rPr>
        <w:t>«</w:t>
      </w:r>
      <w:r>
        <w:rPr>
          <w:rFonts w:eastAsia="Times New Roman" w:cs="Times New Roman"/>
          <w:szCs w:val="24"/>
        </w:rPr>
        <w:t>ΟΣΥ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μέλος του τριμελούς συντονιστικού της </w:t>
      </w:r>
      <w:r>
        <w:rPr>
          <w:rFonts w:eastAsia="Times New Roman" w:cs="Times New Roman"/>
          <w:szCs w:val="24"/>
        </w:rPr>
        <w:t xml:space="preserve">οργάνωσης </w:t>
      </w:r>
      <w:r>
        <w:rPr>
          <w:rFonts w:eastAsia="Times New Roman" w:cs="Times New Roman"/>
          <w:szCs w:val="24"/>
        </w:rPr>
        <w:t>μ</w:t>
      </w:r>
      <w:r>
        <w:rPr>
          <w:rFonts w:eastAsia="Times New Roman" w:cs="Times New Roman"/>
          <w:szCs w:val="24"/>
        </w:rPr>
        <w:t xml:space="preserve">ηχανικών </w:t>
      </w:r>
      <w:r>
        <w:rPr>
          <w:rFonts w:eastAsia="Times New Roman" w:cs="Times New Roman"/>
          <w:szCs w:val="24"/>
        </w:rPr>
        <w:t xml:space="preserve">ΣΥΡΙΖΑ. </w:t>
      </w:r>
      <w:r>
        <w:rPr>
          <w:rFonts w:eastAsia="Times New Roman" w:cs="Times New Roman"/>
          <w:szCs w:val="24"/>
        </w:rPr>
        <w:t>«</w:t>
      </w:r>
      <w:r>
        <w:rPr>
          <w:rFonts w:eastAsia="Times New Roman" w:cs="Times New Roman"/>
          <w:szCs w:val="24"/>
        </w:rPr>
        <w:t>ΣΤΑΣΥ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υποψήφιος δημοτικός σύμβουλος ΣΥΡΙΖΑ. </w:t>
      </w:r>
      <w:r>
        <w:rPr>
          <w:rFonts w:eastAsia="Times New Roman" w:cs="Times New Roman"/>
          <w:szCs w:val="24"/>
        </w:rPr>
        <w:t>«</w:t>
      </w:r>
      <w:r>
        <w:rPr>
          <w:rFonts w:eastAsia="Times New Roman" w:cs="Times New Roman"/>
          <w:szCs w:val="24"/>
        </w:rPr>
        <w:t>ΕΓΑΝΤΙΑ ΟΔΟΣ</w:t>
      </w:r>
      <w:r>
        <w:rPr>
          <w:rFonts w:eastAsia="Times New Roman" w:cs="Times New Roman"/>
          <w:szCs w:val="24"/>
        </w:rPr>
        <w:t>»</w:t>
      </w:r>
      <w:r>
        <w:rPr>
          <w:rFonts w:eastAsia="Times New Roman" w:cs="Times New Roman"/>
          <w:szCs w:val="24"/>
        </w:rPr>
        <w:t xml:space="preserve">, μέλος Κεντρικής Επιτροπής ΣΥΡΙΖΑ. </w:t>
      </w:r>
      <w:r>
        <w:rPr>
          <w:rFonts w:eastAsia="Times New Roman" w:cs="Times New Roman"/>
          <w:szCs w:val="24"/>
        </w:rPr>
        <w:t>«</w:t>
      </w:r>
      <w:r>
        <w:rPr>
          <w:rFonts w:eastAsia="Times New Roman" w:cs="Times New Roman"/>
          <w:szCs w:val="24"/>
        </w:rPr>
        <w:t>ΔΕΠΕΝΕ</w:t>
      </w:r>
      <w:r>
        <w:rPr>
          <w:rFonts w:eastAsia="Times New Roman" w:cs="Times New Roman"/>
          <w:szCs w:val="24"/>
        </w:rPr>
        <w:t>»</w:t>
      </w:r>
      <w:r>
        <w:rPr>
          <w:rFonts w:eastAsia="Times New Roman" w:cs="Times New Roman"/>
          <w:szCs w:val="24"/>
        </w:rPr>
        <w:t xml:space="preserve">, σύζυγος Βουλευτή ΣΥΡΙΖΑ. </w:t>
      </w:r>
      <w:r>
        <w:rPr>
          <w:rFonts w:eastAsia="Times New Roman" w:cs="Times New Roman"/>
          <w:szCs w:val="24"/>
        </w:rPr>
        <w:t>«</w:t>
      </w:r>
      <w:r>
        <w:rPr>
          <w:rFonts w:eastAsia="Times New Roman" w:cs="Times New Roman"/>
          <w:szCs w:val="24"/>
        </w:rPr>
        <w:t>ΟΣΕ ΑΕ</w:t>
      </w:r>
      <w:r>
        <w:rPr>
          <w:rFonts w:eastAsia="Times New Roman" w:cs="Times New Roman"/>
          <w:szCs w:val="24"/>
        </w:rPr>
        <w:t>»</w:t>
      </w:r>
      <w:r>
        <w:rPr>
          <w:rFonts w:eastAsia="Times New Roman" w:cs="Times New Roman"/>
          <w:szCs w:val="24"/>
        </w:rPr>
        <w:t xml:space="preserve">, στέλεχος κόμματος από το οποίο </w:t>
      </w:r>
      <w:r>
        <w:rPr>
          <w:rFonts w:eastAsia="Times New Roman" w:cs="Times New Roman"/>
          <w:szCs w:val="24"/>
        </w:rPr>
        <w:lastRenderedPageBreak/>
        <w:t xml:space="preserve">προήλθε και ο ΣΥΡΙΖΑ. ΟΑΕΔ, υποψήφια Ευρωβουλευτής ΣΥΡΙΖΑ. ΕΤΕΑ, στέλεχος της σοσιαλιστικής τάσης του ΣΥΡΙΖΑ. ΕΤΑΑ, υποψήφιος δημοτικός σύμβουλος ΣΥΡΙΖΑ. ΝΑΤ, μέλος Εθνικού Συμβουλίου ΑΝΕΛ. Ο κατάλογος είναι ατελείωτος. Θα </w:t>
      </w:r>
      <w:r>
        <w:rPr>
          <w:rFonts w:eastAsia="Times New Roman" w:cs="Times New Roman"/>
          <w:szCs w:val="24"/>
        </w:rPr>
        <w:t xml:space="preserve">πω δυο, τρία ακόμη. ΟΓΑ, υποψήφιος περιφερειακός σύμβουλος με τον ΣΥΡΙΖΑ. ΟΑΕΕ, στέλεχος των δικηγόρων του ΣΥΡΙΖΑ. Και βέβαια,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 xml:space="preserve"> Α.Ε»</w:t>
      </w:r>
      <w:r>
        <w:rPr>
          <w:rFonts w:eastAsia="Times New Roman" w:cs="Times New Roman"/>
          <w:szCs w:val="24"/>
        </w:rPr>
        <w:t xml:space="preserve">, ο πρύτανης του ΣΥΡΙΖΑ. </w:t>
      </w:r>
    </w:p>
    <w:p w14:paraId="539FA688" w14:textId="77777777" w:rsidR="009E4222" w:rsidRDefault="00AC15E4">
      <w:pPr>
        <w:spacing w:line="600" w:lineRule="auto"/>
        <w:ind w:firstLine="709"/>
        <w:jc w:val="both"/>
        <w:rPr>
          <w:rFonts w:eastAsia="Times New Roman" w:cs="Times New Roman"/>
          <w:szCs w:val="24"/>
        </w:rPr>
      </w:pPr>
      <w:r>
        <w:rPr>
          <w:rFonts w:eastAsia="Times New Roman" w:cs="Times New Roman"/>
          <w:szCs w:val="24"/>
        </w:rPr>
        <w:t>Να συνοψίσω με μια φράση και να μην πω όλες τις επιχειρήσεις που διαφεντεύονται από δ</w:t>
      </w:r>
      <w:r>
        <w:rPr>
          <w:rFonts w:eastAsia="Times New Roman" w:cs="Times New Roman"/>
          <w:szCs w:val="24"/>
        </w:rPr>
        <w:t>ικά σας στελέχη: «Οι δικοί μας είναι καλύτεροι, είναι αξιότεροι και είναι επιτέλους διοικητές». Γιατί, όμως, είναι διοικητές. Κι επιτρέψτε μου, εδώ, να έρθω σε ένα άλλο θέμα. Γιατί είναι διοικητές και πού προσφέρουν; Σκάνδαλο Τράπεζας</w:t>
      </w:r>
      <w:r>
        <w:rPr>
          <w:rFonts w:eastAsia="Times New Roman" w:cs="Times New Roman"/>
          <w:szCs w:val="24"/>
        </w:rPr>
        <w:t xml:space="preserve"> Αττικής</w:t>
      </w:r>
      <w:r>
        <w:rPr>
          <w:rFonts w:eastAsia="Times New Roman" w:cs="Times New Roman"/>
          <w:szCs w:val="24"/>
        </w:rPr>
        <w:t>. Θέλατε να κά</w:t>
      </w:r>
      <w:r>
        <w:rPr>
          <w:rFonts w:eastAsia="Times New Roman" w:cs="Times New Roman"/>
          <w:szCs w:val="24"/>
        </w:rPr>
        <w:t xml:space="preserve">νετε την </w:t>
      </w:r>
      <w:r>
        <w:rPr>
          <w:rFonts w:eastAsia="Times New Roman" w:cs="Times New Roman"/>
          <w:szCs w:val="24"/>
        </w:rPr>
        <w:t>Α</w:t>
      </w:r>
      <w:proofErr w:type="spellStart"/>
      <w:r>
        <w:rPr>
          <w:rFonts w:eastAsia="Times New Roman" w:cs="Times New Roman"/>
          <w:szCs w:val="24"/>
          <w:lang w:val="en-US"/>
        </w:rPr>
        <w:t>ttica</w:t>
      </w:r>
      <w:proofErr w:type="spellEnd"/>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ναυαρχίδα ενός παράλληλου τραπεζικού συστήματος, να μπορούν να βρουν λεφτά προφανώς οι κολλητοί του καθεστώτος. Και είδαμε πώς χρησιμοποιήθηκε η </w:t>
      </w:r>
      <w:r>
        <w:rPr>
          <w:rFonts w:eastAsia="Times New Roman" w:cs="Times New Roman"/>
          <w:szCs w:val="24"/>
        </w:rPr>
        <w:t xml:space="preserve">τράπεζα </w:t>
      </w:r>
      <w:r>
        <w:rPr>
          <w:rFonts w:eastAsia="Times New Roman" w:cs="Times New Roman"/>
          <w:szCs w:val="24"/>
        </w:rPr>
        <w:t xml:space="preserve">στην υπόθεση «Καλογρίτσα </w:t>
      </w:r>
      <w:r>
        <w:rPr>
          <w:rFonts w:eastAsia="Times New Roman" w:cs="Times New Roman"/>
          <w:szCs w:val="24"/>
          <w:lang w:val="en-US"/>
        </w:rPr>
        <w:t>TV</w:t>
      </w:r>
      <w:r>
        <w:rPr>
          <w:rFonts w:eastAsia="Times New Roman" w:cs="Times New Roman"/>
          <w:szCs w:val="24"/>
        </w:rPr>
        <w:t xml:space="preserve">», «ΣΥΡΙΖΑ </w:t>
      </w:r>
      <w:r>
        <w:rPr>
          <w:rFonts w:eastAsia="Times New Roman" w:cs="Times New Roman"/>
          <w:szCs w:val="24"/>
          <w:lang w:val="en-US"/>
        </w:rPr>
        <w:t>TV</w:t>
      </w:r>
      <w:r>
        <w:rPr>
          <w:rFonts w:eastAsia="Times New Roman" w:cs="Times New Roman"/>
          <w:szCs w:val="24"/>
        </w:rPr>
        <w:t>». Αντλήσατε κεφάλαια από δημόσιους οργανι</w:t>
      </w:r>
      <w:r>
        <w:rPr>
          <w:rFonts w:eastAsia="Times New Roman" w:cs="Times New Roman"/>
          <w:szCs w:val="24"/>
        </w:rPr>
        <w:t xml:space="preserve">σμούς πέρα από κάθε επιχειρηματική, οικονομική λογική. </w:t>
      </w:r>
    </w:p>
    <w:p w14:paraId="539FA68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Να δούμε την ιστορία από την αρχή, αλλά σύντομα. Τον Οκτώβριο του 2015 η Τράπεζα Αττικής παρουσίαζε υστέρηση κεφαλαίων περίπου 857 εκατομμύρια στο βασικό σενάριο και 1 δισεκατομμύριο στο δυσμενές σενά</w:t>
      </w:r>
      <w:r>
        <w:rPr>
          <w:rFonts w:eastAsia="Times New Roman" w:cs="Times New Roman"/>
          <w:szCs w:val="24"/>
        </w:rPr>
        <w:t xml:space="preserve">ριο. Μια τράπεζα, δηλαδή, με σύνολο περιουσίας 3,5 δισεκατομμύρια ευρώ, βρέθηκε να έχει ένα άνοιγμα 1 δισεκατομμύριο. Για να δώσουμε μία τάξη μεγέθους, η Εθνική Τράπεζα με ενεργητικό 29 δισεκατομμύρια ευρώ χρειαζόταν 1,4 δισεκατομμύρια. </w:t>
      </w:r>
    </w:p>
    <w:p w14:paraId="539FA68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Όμως, εδώ προείχε,</w:t>
      </w:r>
      <w:r>
        <w:rPr>
          <w:rFonts w:eastAsia="Times New Roman" w:cs="Times New Roman"/>
          <w:szCs w:val="24"/>
        </w:rPr>
        <w:t xml:space="preserve"> όπως είπαμε, το σχέδιο για μία παράλληλη τράπεζα, για ένα παράλληλο τραπεζικό σύστημα. Το είχε πει δημοσίως και ο κ. Δραγασάκης. Η Κυβέρνηση για να στηρίξει αυτό το παράλληλο σύστημα, επέβαλε στις διοικήσεις των ΔΕΚΟ να καλύψουν την αύξηση κεφαλαίου της </w:t>
      </w:r>
      <w:r>
        <w:rPr>
          <w:rFonts w:eastAsia="Times New Roman" w:cs="Times New Roman"/>
          <w:szCs w:val="24"/>
          <w:lang w:val="en-US"/>
        </w:rPr>
        <w:t>A</w:t>
      </w:r>
      <w:r>
        <w:rPr>
          <w:rFonts w:eastAsia="Times New Roman" w:cs="Times New Roman"/>
          <w:szCs w:val="24"/>
          <w:lang w:val="en-US"/>
        </w:rPr>
        <w:t>ttica</w:t>
      </w:r>
      <w:r w:rsidRPr="005E59CF">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w:t>
      </w:r>
    </w:p>
    <w:p w14:paraId="539FA68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Εγχώριοι ιδιώτες επενδυτές δεν βρέθηκαν, όπως δεν βρέθηκαν και επενδυτές από το εξωτερικό. Βρέθηκαν, όμως, η ΔΕΗ, η ΕΥΔΑΠ, τα ΕΛΤΑ, το </w:t>
      </w:r>
      <w:r>
        <w:rPr>
          <w:rFonts w:eastAsia="Times New Roman" w:cs="Times New Roman"/>
          <w:szCs w:val="24"/>
        </w:rPr>
        <w:t>αεροδρόμιο</w:t>
      </w:r>
      <w:r>
        <w:rPr>
          <w:rFonts w:eastAsia="Times New Roman" w:cs="Times New Roman"/>
          <w:szCs w:val="24"/>
        </w:rPr>
        <w:t xml:space="preserve">, ο ΟΛΠ, ο ΟΛΘ. Μάλιστα, στην ΕΥΔΑΠ η </w:t>
      </w:r>
      <w:r>
        <w:rPr>
          <w:rFonts w:eastAsia="Times New Roman" w:cs="Times New Roman"/>
          <w:szCs w:val="24"/>
        </w:rPr>
        <w:lastRenderedPageBreak/>
        <w:t>απόφαση ελήφθη με οριακή πλειοψηφία και με τον Πρόεδρο να μη</w:t>
      </w:r>
      <w:r>
        <w:rPr>
          <w:rFonts w:eastAsia="Times New Roman" w:cs="Times New Roman"/>
          <w:szCs w:val="24"/>
        </w:rPr>
        <w:t xml:space="preserve">ν το θέλει. Όμως, η κομματική εντολή προφανώς ήταν πιο δυνατή. </w:t>
      </w:r>
    </w:p>
    <w:p w14:paraId="539FA68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Θα θυμάστε τα ποσά συμμετοχής. Ενδεικτικά: ΤΣΜΕΔΕ 382 εκατομμύρια, ΕΥΔΑΠ 20 εκατομμύρια, το Ταμείο Εργαζομένων της Ιονικής 55 εκατομμύρια, </w:t>
      </w:r>
      <w:r>
        <w:rPr>
          <w:rFonts w:eastAsia="Times New Roman" w:cs="Times New Roman"/>
          <w:szCs w:val="24"/>
        </w:rPr>
        <w:t xml:space="preserve">αεροδρόμιο </w:t>
      </w:r>
      <w:r>
        <w:rPr>
          <w:rFonts w:eastAsia="Times New Roman" w:cs="Times New Roman"/>
          <w:szCs w:val="24"/>
        </w:rPr>
        <w:t>10 εκατομμύρια.</w:t>
      </w:r>
    </w:p>
    <w:p w14:paraId="539FA68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Προσέξτε τώρα: Οι επενδυτέ</w:t>
      </w:r>
      <w:r>
        <w:rPr>
          <w:rFonts w:eastAsia="Times New Roman" w:cs="Times New Roman"/>
          <w:szCs w:val="24"/>
        </w:rPr>
        <w:t xml:space="preserve">ς που έχουν έρθει στην ΕΥΔΑΠ, οι οποίοι έχουν περίπου το 10%, η </w:t>
      </w:r>
      <w:r>
        <w:rPr>
          <w:rFonts w:eastAsia="Times New Roman" w:cs="Times New Roman"/>
          <w:szCs w:val="24"/>
          <w:lang w:val="en-US"/>
        </w:rPr>
        <w:t>Paulson</w:t>
      </w:r>
      <w:r>
        <w:rPr>
          <w:rFonts w:eastAsia="Times New Roman" w:cs="Times New Roman"/>
          <w:szCs w:val="24"/>
        </w:rPr>
        <w:t>, είπε δημοσίως και προς τη διοίκηση της ΕΥΔΑΠ τις διαφωνίες. Και είπε ξεκάθαρα ότι ο μόνος λόγος που δικαιολογεί αυτή την επένδυση, είναι ότι εφαρμόζει η ΕΥΔΑΠ μία κυβερνητική πολιτική</w:t>
      </w:r>
      <w:r>
        <w:rPr>
          <w:rFonts w:eastAsia="Times New Roman" w:cs="Times New Roman"/>
          <w:szCs w:val="24"/>
        </w:rPr>
        <w:t>. Ένας μεγάλος ξένος επενδυτής μίλησε για πολιτικά καθοδηγούμενες κινήσεις. Και προφανώς ακούγεται στις ξένες αγορές και ξέρει και ειδοποιεί τους άλλους επενδυτές τι τύχη θα έχουν αν μπούνε σε μία εταιρεία που η Κυβέρνηση συνεχίζει να την καθοδηγεί πολιτικ</w:t>
      </w:r>
      <w:r>
        <w:rPr>
          <w:rFonts w:eastAsia="Times New Roman" w:cs="Times New Roman"/>
          <w:szCs w:val="24"/>
        </w:rPr>
        <w:t xml:space="preserve">ά. </w:t>
      </w:r>
    </w:p>
    <w:p w14:paraId="539FA68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λοιπόν, ένα μεγάλο ερώτημα: Ποιος έδωσε την εντολή στους </w:t>
      </w:r>
      <w:r>
        <w:rPr>
          <w:rFonts w:eastAsia="Times New Roman" w:cs="Times New Roman"/>
          <w:szCs w:val="24"/>
        </w:rPr>
        <w:t xml:space="preserve">οργανισμούς </w:t>
      </w:r>
      <w:r>
        <w:rPr>
          <w:rFonts w:eastAsia="Times New Roman" w:cs="Times New Roman"/>
          <w:szCs w:val="24"/>
        </w:rPr>
        <w:t xml:space="preserve">του ευρύτερου δημόσιου τομέα να ποντάρουν τα λεφτά τους στην μετοχή της </w:t>
      </w:r>
      <w:r>
        <w:rPr>
          <w:rFonts w:eastAsia="Times New Roman" w:cs="Times New Roman"/>
          <w:szCs w:val="24"/>
          <w:lang w:val="en-US"/>
        </w:rPr>
        <w:t>Attica</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Νομίζω ότι θα έχετε προσέξει τα στοιχεία. Την προηγούμενη Παρασκευή, αυτή που μας πέρασε,</w:t>
      </w:r>
      <w:r>
        <w:rPr>
          <w:rFonts w:eastAsia="Times New Roman" w:cs="Times New Roman"/>
          <w:szCs w:val="24"/>
        </w:rPr>
        <w:t xml:space="preserve"> η μετοχή της </w:t>
      </w:r>
      <w:r>
        <w:rPr>
          <w:rFonts w:eastAsia="Times New Roman" w:cs="Times New Roman"/>
          <w:szCs w:val="24"/>
          <w:lang w:val="en-US"/>
        </w:rPr>
        <w:t>Attica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ήταν στα 4,5 λεπτά του ευρώ, όταν η </w:t>
      </w:r>
      <w:proofErr w:type="spellStart"/>
      <w:r>
        <w:rPr>
          <w:rFonts w:eastAsia="Times New Roman" w:cs="Times New Roman"/>
          <w:szCs w:val="24"/>
        </w:rPr>
        <w:t>ανακεφαλαιοποίηση</w:t>
      </w:r>
      <w:proofErr w:type="spellEnd"/>
      <w:r>
        <w:rPr>
          <w:rFonts w:eastAsia="Times New Roman" w:cs="Times New Roman"/>
          <w:szCs w:val="24"/>
        </w:rPr>
        <w:t xml:space="preserve"> ήταν στα 30 λεπτά. Αυτό σημαίνει ότι η επένδυση των Ελλήνων στην </w:t>
      </w:r>
      <w:r>
        <w:rPr>
          <w:rFonts w:eastAsia="Times New Roman" w:cs="Times New Roman"/>
          <w:szCs w:val="24"/>
          <w:lang w:val="en-US"/>
        </w:rPr>
        <w:t>Attica</w:t>
      </w:r>
      <w:r w:rsidRPr="00656031">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τα λεφτά των ταμείων, τα λεφτά των εργαζομένων, τα λεφτά των εταιρειών, απαξιώθηκαν κατά 85%. Τα χρήματα του δημοσίου εξαϋλώθηκαν και, δυστυχώς, κανείς δεν μπορεί να πει ότι θα υπάρχει μία επανάκτηση της αξίας της μετοχής. </w:t>
      </w:r>
    </w:p>
    <w:p w14:paraId="539FA68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Εδώ πρέπει να υπάρξει μία απάν</w:t>
      </w:r>
      <w:r>
        <w:rPr>
          <w:rFonts w:eastAsia="Times New Roman" w:cs="Times New Roman"/>
          <w:szCs w:val="24"/>
        </w:rPr>
        <w:t xml:space="preserve">τηση. Ποιος θα πληρώσει γι’ αυτό; Ποιος είναι αυτός που έδωσε την εντολή; Γιατί τα λεφτά, βέβαια, στα δημόσια ταμεία, στα ασφαλιστικά ταμεία, δεν θα έρθουν ούτε από τις τσέπες των Υπουργών ούτε από τις κομματικές διοικήσεις των </w:t>
      </w:r>
      <w:r>
        <w:rPr>
          <w:rFonts w:eastAsia="Times New Roman" w:cs="Times New Roman"/>
          <w:szCs w:val="24"/>
          <w:lang w:val="en-US"/>
        </w:rPr>
        <w:t>o</w:t>
      </w:r>
      <w:proofErr w:type="spellStart"/>
      <w:r>
        <w:rPr>
          <w:rFonts w:eastAsia="Times New Roman" w:cs="Times New Roman"/>
          <w:szCs w:val="24"/>
        </w:rPr>
        <w:t>ργανισμών</w:t>
      </w:r>
      <w:proofErr w:type="spellEnd"/>
      <w:r>
        <w:rPr>
          <w:rFonts w:eastAsia="Times New Roman" w:cs="Times New Roman"/>
          <w:szCs w:val="24"/>
        </w:rPr>
        <w:t>.</w:t>
      </w:r>
    </w:p>
    <w:p w14:paraId="539FA69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Και συνοψίζω: Εί</w:t>
      </w:r>
      <w:r>
        <w:rPr>
          <w:rFonts w:eastAsia="Times New Roman" w:cs="Times New Roman"/>
          <w:szCs w:val="24"/>
        </w:rPr>
        <w:t>στε, κύριοι της Κυβέρνησης, οι καλύτεροι μαθητές -και το είπα και πριν, τους ξεπερνάτε- ενός αποτυχημένου παλαιοκομματικού συστήματος. Οι προηγούμενοι τους τελευταίους μήνες είχε φανεί ότι σε μερικά πράγματα, έστω, είχαν αρχίσει να βάζουν μυαλό υπό την πίε</w:t>
      </w:r>
      <w:r>
        <w:rPr>
          <w:rFonts w:eastAsia="Times New Roman" w:cs="Times New Roman"/>
          <w:szCs w:val="24"/>
        </w:rPr>
        <w:t>ση της κοινωνίας, υπό την πίεση της Ευρώπης. Και έρχεστε εσείς και τους ξεπερνάτε. Κάνετε τα ίδια λάθη αυτή τη φορά με ένα επαναστατικό αμπαλάζ. Είναι ο ίδιος δρόμος: Δημαγωγία, λαϊκισμός και στην κοινωνία απογοήτευση και θλίψη. Είναι ένα, ίσως, ενδιαφέρον</w:t>
      </w:r>
      <w:r>
        <w:rPr>
          <w:rFonts w:eastAsia="Times New Roman" w:cs="Times New Roman"/>
          <w:szCs w:val="24"/>
        </w:rPr>
        <w:t xml:space="preserve"> διάστημα σιωπής για να αναλογιστεί η ελληνική κοινωνία πόσο της έχουν στοιχίσει οι νέοι δημαγωγοί, οι νέοι λαϊκιστές.</w:t>
      </w:r>
    </w:p>
    <w:p w14:paraId="539FA69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ευχαριστώ.</w:t>
      </w:r>
    </w:p>
    <w:p w14:paraId="539FA692"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39FA69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w:t>
      </w:r>
    </w:p>
    <w:p w14:paraId="539FA69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Μαντάς, Κοινοβουλ</w:t>
      </w:r>
      <w:r>
        <w:rPr>
          <w:rFonts w:eastAsia="Times New Roman" w:cs="Times New Roman"/>
          <w:szCs w:val="24"/>
        </w:rPr>
        <w:t>ευτικός Εκπρόσωπος του ΣΥΡΙΖΑ, έχει τον λόγο.</w:t>
      </w:r>
    </w:p>
    <w:p w14:paraId="539FA69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ΧΡΗΣΤΟΣ ΜΑΝΤΑΣ:</w:t>
      </w:r>
      <w:r>
        <w:rPr>
          <w:rFonts w:eastAsia="Times New Roman" w:cs="Times New Roman"/>
          <w:szCs w:val="24"/>
        </w:rPr>
        <w:t xml:space="preserve"> Κυρίες και κύριοι Βουλευτές, φαίνεται ότι οι προτιμήσεις δεν κρύβονται. Είναι σαφείς. Νομίζω, όμως, ότι σήμερα έχουμε μια συζήτηση πολύ ενδιαφέρουσα με αφορμή το συγκεκριμένο νομοσχέδιο. Και θα </w:t>
      </w:r>
      <w:r>
        <w:rPr>
          <w:rFonts w:eastAsia="Times New Roman" w:cs="Times New Roman"/>
          <w:szCs w:val="24"/>
        </w:rPr>
        <w:t>ήθελα να σημειώσω μερικές πλευρές -αν μου επιτρέπετε- από τη συζήτηση που έγινε και ήταν ενδιαφέρουσα, ιδιαίτερα, θα έλεγα, στο θέμα των επιχειρημάτων, διότι υπήρξαν και σε αυτήν τη συζήτηση, δυστυχώς, και κραυγές και σόου, τα οποία συνηθίζουμε να παρακολο</w:t>
      </w:r>
      <w:r>
        <w:rPr>
          <w:rFonts w:eastAsia="Times New Roman" w:cs="Times New Roman"/>
          <w:szCs w:val="24"/>
        </w:rPr>
        <w:t>υθούμε τελευταία μάλλον με θλίψη.</w:t>
      </w:r>
    </w:p>
    <w:p w14:paraId="539FA69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Ακούστηκαν διάφορα πράγματα σε αυτήν τη συζήτηση, που νομίζω ότι έχουν ενδιαφέρον. </w:t>
      </w:r>
    </w:p>
    <w:p w14:paraId="539FA69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w:t>
      </w:r>
      <w:r w:rsidRPr="00F071B2">
        <w:rPr>
          <w:rFonts w:eastAsia="Times New Roman" w:cs="Times New Roman"/>
          <w:szCs w:val="24"/>
        </w:rPr>
        <w:t>κ.</w:t>
      </w:r>
      <w:r w:rsidRPr="00453BD5">
        <w:rPr>
          <w:rFonts w:eastAsia="Times New Roman" w:cs="Times New Roman"/>
          <w:b/>
          <w:szCs w:val="24"/>
        </w:rPr>
        <w:t xml:space="preserve"> ΓΕΩΡΓΙΟΣ ΒΑΡΕΜΕΝΟΣ</w:t>
      </w:r>
      <w:r>
        <w:rPr>
          <w:rFonts w:eastAsia="Times New Roman" w:cs="Times New Roman"/>
          <w:szCs w:val="24"/>
        </w:rPr>
        <w:t>)</w:t>
      </w:r>
    </w:p>
    <w:p w14:paraId="539FA69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Ακούστηκε, για παράδειγμα, ότι με </w:t>
      </w:r>
      <w:r>
        <w:rPr>
          <w:rFonts w:eastAsia="Times New Roman" w:cs="Times New Roman"/>
          <w:szCs w:val="24"/>
        </w:rPr>
        <w:t>αυτά που κάνουμε στο ασφαλιστικό, θα εξαφανίσουμε την αστική τάξη της χώρας. Ξέρετε ότι στον χώρο της Αριστεράς υπάρχει ένας προβληματισμός, που κρατάει από παλιά, αν υπάρχει εθνική αστική τάξη στη χώρα. Όμως, αυτό είναι μια άλλη συζήτηση.</w:t>
      </w:r>
    </w:p>
    <w:p w14:paraId="539FA69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Ακούστηκε ότι δί</w:t>
      </w:r>
      <w:r>
        <w:rPr>
          <w:rFonts w:eastAsia="Times New Roman" w:cs="Times New Roman"/>
          <w:szCs w:val="24"/>
        </w:rPr>
        <w:t>νουμε το σύνολο της περιουσίας για έναν αιώνα. Ακούστηκε ότι βρισκόμαστε μπροστά σε μια κοινωνική, οικονομική, θεσμική κατάρρευση. Ακούστηκε ότι συγκροτούμε ένα κράτος, συγκροτούμε μια δημόσια διοίκηση, η οποία είναι πολύ πιο προχωρημένη από το παλαιοκομμα</w:t>
      </w:r>
      <w:r>
        <w:rPr>
          <w:rFonts w:eastAsia="Times New Roman" w:cs="Times New Roman"/>
          <w:szCs w:val="24"/>
        </w:rPr>
        <w:t>τικό παρελθόν στην κακή κατεύθυνση και πάρα πολλά ακόμη.</w:t>
      </w:r>
    </w:p>
    <w:p w14:paraId="539FA69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Βουλευτές, όλα αυτά ακούγονται ξέρετε πότε; Λίγες μέρες πριν κλείσει το θέμα των </w:t>
      </w:r>
      <w:proofErr w:type="spellStart"/>
      <w:r>
        <w:rPr>
          <w:rFonts w:eastAsia="Times New Roman" w:cs="Times New Roman"/>
          <w:szCs w:val="24"/>
        </w:rPr>
        <w:t>προαπαιτουμένων</w:t>
      </w:r>
      <w:proofErr w:type="spellEnd"/>
      <w:r>
        <w:rPr>
          <w:rFonts w:eastAsia="Times New Roman" w:cs="Times New Roman"/>
          <w:szCs w:val="24"/>
        </w:rPr>
        <w:t xml:space="preserve"> και πριν μπούμε στη διαδικασία της δεύτερης αξιολόγησης. Είναι δυστυχία -πραγμ</w:t>
      </w:r>
      <w:r>
        <w:rPr>
          <w:rFonts w:eastAsia="Times New Roman" w:cs="Times New Roman"/>
          <w:szCs w:val="24"/>
        </w:rPr>
        <w:t xml:space="preserve">ατικά δυστυχία!- πάρα πολλοί συνάδελφοι -όχι όλοι- να περιμένουν στη γωνία να αποτύχουμε είτε στα </w:t>
      </w:r>
      <w:proofErr w:type="spellStart"/>
      <w:r>
        <w:rPr>
          <w:rFonts w:eastAsia="Times New Roman" w:cs="Times New Roman"/>
          <w:szCs w:val="24"/>
        </w:rPr>
        <w:t>προαπαιτούμενα</w:t>
      </w:r>
      <w:proofErr w:type="spellEnd"/>
      <w:r>
        <w:rPr>
          <w:rFonts w:eastAsia="Times New Roman" w:cs="Times New Roman"/>
          <w:szCs w:val="24"/>
        </w:rPr>
        <w:t xml:space="preserve"> είτε στη δεύτερη αξιολόγηση είτε, εν πάση </w:t>
      </w:r>
      <w:proofErr w:type="spellStart"/>
      <w:r>
        <w:rPr>
          <w:rFonts w:eastAsia="Times New Roman" w:cs="Times New Roman"/>
          <w:szCs w:val="24"/>
        </w:rPr>
        <w:t>περιπτώσει</w:t>
      </w:r>
      <w:proofErr w:type="spellEnd"/>
      <w:r>
        <w:rPr>
          <w:rFonts w:eastAsia="Times New Roman" w:cs="Times New Roman"/>
          <w:szCs w:val="24"/>
        </w:rPr>
        <w:t xml:space="preserve">, σε οτιδήποτε προσπαθούμε </w:t>
      </w:r>
      <w:r>
        <w:rPr>
          <w:rFonts w:eastAsia="Times New Roman" w:cs="Times New Roman"/>
          <w:szCs w:val="24"/>
        </w:rPr>
        <w:lastRenderedPageBreak/>
        <w:t>μέσα σ’ αυτόν τον δύσκολο δρόμο που έχουμε αποφασίσει να ακολουθ</w:t>
      </w:r>
      <w:r>
        <w:rPr>
          <w:rFonts w:eastAsia="Times New Roman" w:cs="Times New Roman"/>
          <w:szCs w:val="24"/>
        </w:rPr>
        <w:t>ήσουμε, για να πανηγυρίσουν, για να δικαιωθούν.</w:t>
      </w:r>
    </w:p>
    <w:p w14:paraId="539FA69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Νομίζω ότι είναι ένας δρόμος πάρα πολύ ολισθηρός. Δεν βγάζει πουθενά.</w:t>
      </w:r>
    </w:p>
    <w:p w14:paraId="539FA69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 λύπη μου άκουσα να επαναλαμβάνουν πάρα πολλοί εν </w:t>
      </w:r>
      <w:proofErr w:type="spellStart"/>
      <w:r>
        <w:rPr>
          <w:rFonts w:eastAsia="Times New Roman" w:cs="Times New Roman"/>
          <w:szCs w:val="24"/>
        </w:rPr>
        <w:t>είδει</w:t>
      </w:r>
      <w:proofErr w:type="spellEnd"/>
      <w:r>
        <w:rPr>
          <w:rFonts w:eastAsia="Times New Roman" w:cs="Times New Roman"/>
          <w:szCs w:val="24"/>
        </w:rPr>
        <w:t xml:space="preserve"> δικαίωσης τις δηλώσεις του κ. </w:t>
      </w:r>
      <w:proofErr w:type="spellStart"/>
      <w:r>
        <w:rPr>
          <w:rFonts w:eastAsia="Times New Roman" w:cs="Times New Roman"/>
          <w:szCs w:val="24"/>
        </w:rPr>
        <w:t>Ντομπρόφσκι</w:t>
      </w:r>
      <w:proofErr w:type="spellEnd"/>
      <w:r>
        <w:rPr>
          <w:rFonts w:eastAsia="Times New Roman" w:cs="Times New Roman"/>
          <w:szCs w:val="24"/>
        </w:rPr>
        <w:t>. Προφανώς τις λαμβάνουμε υπ</w:t>
      </w:r>
      <w:r w:rsidRPr="00371DD7">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w:t>
      </w:r>
      <w:r>
        <w:rPr>
          <w:rFonts w:eastAsia="Times New Roman" w:cs="Times New Roman"/>
          <w:szCs w:val="24"/>
        </w:rPr>
        <w:t xml:space="preserve"> Έχετε καμμία εντύπωση ότι καθοδηγείτε τον κ. </w:t>
      </w:r>
      <w:proofErr w:type="spellStart"/>
      <w:r>
        <w:rPr>
          <w:rFonts w:eastAsia="Times New Roman" w:cs="Times New Roman"/>
          <w:szCs w:val="24"/>
        </w:rPr>
        <w:t>Ντομπρόφσκι</w:t>
      </w:r>
      <w:proofErr w:type="spellEnd"/>
      <w:r>
        <w:rPr>
          <w:rFonts w:eastAsia="Times New Roman" w:cs="Times New Roman"/>
          <w:szCs w:val="24"/>
        </w:rPr>
        <w:t xml:space="preserve"> ή ότι το να συμμερίζεστε με τόση άνεση και τόση θέρμη τις απόψεις του σας δικαιώνει σε κάτι; Την ίδια ώρα θα μπορούσα να πω και να ισχυριστώ ότι ο κ. </w:t>
      </w:r>
      <w:proofErr w:type="spellStart"/>
      <w:r>
        <w:rPr>
          <w:rFonts w:eastAsia="Times New Roman" w:cs="Times New Roman"/>
          <w:szCs w:val="24"/>
        </w:rPr>
        <w:t>Μοσκοβισί</w:t>
      </w:r>
      <w:proofErr w:type="spellEnd"/>
      <w:r>
        <w:rPr>
          <w:rFonts w:eastAsia="Times New Roman" w:cs="Times New Roman"/>
          <w:szCs w:val="24"/>
        </w:rPr>
        <w:t>, που πρόσφατα κι αυτός έκανε δηλώσεις,</w:t>
      </w:r>
      <w:r>
        <w:rPr>
          <w:rFonts w:eastAsia="Times New Roman" w:cs="Times New Roman"/>
          <w:szCs w:val="24"/>
        </w:rPr>
        <w:t xml:space="preserve"> μιλάει για συνολική συμφωνία για χρέος και ΔΝΤ μέχρι το τέλος του χρόνου. Ποιος έχει δίκιο ακριβώς;</w:t>
      </w:r>
    </w:p>
    <w:p w14:paraId="539FA69D"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(Θόρυβός στη Αίθουσα)</w:t>
      </w:r>
    </w:p>
    <w:p w14:paraId="539FA69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Οι εξυπνάδες είναι πάρα πολύ ωραίες, αλλά δεν συμβάλλουν σε έναν διάλογο με επιχειρήματα.</w:t>
      </w:r>
    </w:p>
    <w:p w14:paraId="539FA69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Λέω, λοιπόν, ότι το θέμα δεν είναι αν ο ένα</w:t>
      </w:r>
      <w:r>
        <w:rPr>
          <w:rFonts w:eastAsia="Times New Roman" w:cs="Times New Roman"/>
          <w:szCs w:val="24"/>
        </w:rPr>
        <w:t>ς ή ο άλλος έχει δίκιο. Είναι η προσπάθεια που κάνει η χώρα και που κάνει η Κυβέρνησή μας με πάρα πολλή -θα έλεγα- αγωνία και με πάρα πολλή προσπάθεια να ολοκληρώσουμε μια πορεία που είναι δύσκολη, μια πορεία που προφανώς εμπεριέχει έναν επώδυνο συμβιβασμό</w:t>
      </w:r>
      <w:r>
        <w:rPr>
          <w:rFonts w:eastAsia="Times New Roman" w:cs="Times New Roman"/>
          <w:szCs w:val="24"/>
        </w:rPr>
        <w:t>, μια πορεία η οποία νομίζουμε και θεωρούμε ότι μπορεί να βγάλει τη χώρα σ’ ένα επόμενο στάδιο.</w:t>
      </w:r>
    </w:p>
    <w:p w14:paraId="539FA6A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συγκεκριμένο νομοσχέδιο, κυρίες και κύριοι συνάδελφοι, τα θέματα που απασχόλησαν τη συζήτησή μας ήταν κυρίως το θέμα του νέου </w:t>
      </w:r>
      <w:r>
        <w:rPr>
          <w:rFonts w:eastAsia="Times New Roman" w:cs="Times New Roman"/>
          <w:szCs w:val="24"/>
        </w:rPr>
        <w:t xml:space="preserve">ταμείου </w:t>
      </w:r>
      <w:r>
        <w:rPr>
          <w:rFonts w:eastAsia="Times New Roman" w:cs="Times New Roman"/>
          <w:szCs w:val="24"/>
        </w:rPr>
        <w:t>και δευτερευόντως –αλλ</w:t>
      </w:r>
      <w:r>
        <w:rPr>
          <w:rFonts w:eastAsia="Times New Roman" w:cs="Times New Roman"/>
          <w:szCs w:val="24"/>
        </w:rPr>
        <w:t xml:space="preserve">ά και αυτό- το θέμα των αλλαγών ή των –εντός εισαγωγικών- «οπισθοχωρήσεων» στο θέμα του ασφαλιστικού. </w:t>
      </w:r>
    </w:p>
    <w:p w14:paraId="539FA6A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Μέσα σε όλα αυτά βεβαίως σας έχει πιάσει ένας απίστευτος πόνος για την τιμή και την ηθική της Αριστεράς. Είναι κάτι που δεν μπορεί να το καταλάβει κανένα</w:t>
      </w:r>
      <w:r>
        <w:rPr>
          <w:rFonts w:eastAsia="Times New Roman" w:cs="Times New Roman"/>
          <w:szCs w:val="24"/>
        </w:rPr>
        <w:t xml:space="preserve">ς, πώς δηλαδή εσείς από και από τη συντηρητική παράταξη και από άλλες πλευρές έχετε τόσο μεγάλη αγωνία μην τυχόν και αφήσουμε την αριστερή μας συνείδηση στην άκρη. </w:t>
      </w:r>
    </w:p>
    <w:p w14:paraId="539FA6A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διαβεβαιώνω, λοιπόν, ότι με όλες τις δυσκολίες, με όλους τους συμβιβασμούς, κάνουμε μια</w:t>
      </w:r>
      <w:r>
        <w:rPr>
          <w:rFonts w:eastAsia="Times New Roman" w:cs="Times New Roman"/>
          <w:szCs w:val="24"/>
        </w:rPr>
        <w:t xml:space="preserve"> ειλικρινή και έντιμη προσπάθεια πάρα πολύ ξεκάθαρη. Λέμε –και το έχουμε πει νομίζω με σαφήνεια και από τις εκλογές του Σεπτέμβρη- ότι μπροστά μας έχουμε έναν δύσκολο δρόμο, που προσδιορίζεται από την επιτροπεία, από την εποπτεία, από ένα μνημόνιο που παρά</w:t>
      </w:r>
      <w:r>
        <w:rPr>
          <w:rFonts w:eastAsia="Times New Roman" w:cs="Times New Roman"/>
          <w:szCs w:val="24"/>
        </w:rPr>
        <w:t xml:space="preserve"> τις διαφορές του εξακολουθεί να είναι μνημόνιο και εξακολουθεί να είναι παρούσα και η επιτροπεία και η εποπτεία σε κάθε βήμα του κυβερνητικού έργου και πράγματι μας εμποδίζει.</w:t>
      </w:r>
    </w:p>
    <w:p w14:paraId="539FA6A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Κάνουμε μια ειλικρινή και αγωνιώδη προσπάθεια, αφ</w:t>
      </w:r>
      <w:r>
        <w:rPr>
          <w:rFonts w:eastAsia="Times New Roman" w:cs="Times New Roman"/>
          <w:szCs w:val="24"/>
        </w:rPr>
        <w:t xml:space="preserve">’ </w:t>
      </w:r>
      <w:r>
        <w:rPr>
          <w:rFonts w:eastAsia="Times New Roman" w:cs="Times New Roman"/>
          <w:szCs w:val="24"/>
        </w:rPr>
        <w:t>ενός να μην κάνουμε –θα έλεγ</w:t>
      </w:r>
      <w:r>
        <w:rPr>
          <w:rFonts w:eastAsia="Times New Roman" w:cs="Times New Roman"/>
          <w:szCs w:val="24"/>
        </w:rPr>
        <w:t>α- κουτοπονηριές, σε σχέση με τις δεσμεύσεις που έχουμε αναλάβει, αφ</w:t>
      </w:r>
      <w:r>
        <w:rPr>
          <w:rFonts w:eastAsia="Times New Roman" w:cs="Times New Roman"/>
          <w:szCs w:val="24"/>
        </w:rPr>
        <w:t xml:space="preserve">’ </w:t>
      </w:r>
      <w:r>
        <w:rPr>
          <w:rFonts w:eastAsia="Times New Roman" w:cs="Times New Roman"/>
          <w:szCs w:val="24"/>
        </w:rPr>
        <w:t xml:space="preserve">ετέρου να προσπαθήσουμε και να επιχειρήσουμε σε άλλα πεδία, που είναι έξω από τη συμφωνία, να συγκροτήσουμε ένα πρόγραμμα –το έχουμε πει παράλληλο πρόγραμμα ή αντισταθμιστικό πρόγραμμα- </w:t>
      </w:r>
      <w:r>
        <w:rPr>
          <w:rFonts w:eastAsia="Times New Roman" w:cs="Times New Roman"/>
          <w:szCs w:val="24"/>
        </w:rPr>
        <w:t xml:space="preserve">που να αφήνει πάντως ένα συγκεκριμένο αποτύπωμα της προσπάθειάς μας. </w:t>
      </w:r>
    </w:p>
    <w:p w14:paraId="539FA6A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Σε αυτό το επίπεδο, υπάρχουν πολλά πράγματα που μπορεί να πει κανείς και πρόσφατα έχουν ειπωθεί και σαν απολογισμός του κυβερνητικού έργου και στη Διεθνή Έκθεση της Θεσσαλονίκης. </w:t>
      </w:r>
    </w:p>
    <w:p w14:paraId="539FA6A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Όμως, δεν θα σταθώ εδώ. Θέλω να εξηγήσω για μια ακόμη φορά ορισμένα πράγματα που αφορούν και το νέο </w:t>
      </w:r>
      <w:r>
        <w:rPr>
          <w:rFonts w:eastAsia="Times New Roman" w:cs="Times New Roman"/>
          <w:szCs w:val="24"/>
        </w:rPr>
        <w:t xml:space="preserve">ταμείο </w:t>
      </w:r>
      <w:r>
        <w:rPr>
          <w:rFonts w:eastAsia="Times New Roman" w:cs="Times New Roman"/>
          <w:szCs w:val="24"/>
        </w:rPr>
        <w:t xml:space="preserve">αλλά και τα ζητήματα του ασφαλιστικού. Ο πυρήνας όλης της επιχειρηματολογίας νομίζω βρίσκεται στο ότι το νέο </w:t>
      </w:r>
      <w:r>
        <w:rPr>
          <w:rFonts w:eastAsia="Times New Roman" w:cs="Times New Roman"/>
          <w:szCs w:val="24"/>
        </w:rPr>
        <w:t xml:space="preserve">ταμείο </w:t>
      </w:r>
      <w:r>
        <w:rPr>
          <w:rFonts w:eastAsia="Times New Roman" w:cs="Times New Roman"/>
          <w:szCs w:val="24"/>
        </w:rPr>
        <w:t>και η προσέλκυση ή η διάθεση σε α</w:t>
      </w:r>
      <w:r>
        <w:rPr>
          <w:rFonts w:eastAsia="Times New Roman" w:cs="Times New Roman"/>
          <w:szCs w:val="24"/>
        </w:rPr>
        <w:t xml:space="preserve">υτό ενός τμήματος της περιουσίας του </w:t>
      </w:r>
      <w:r>
        <w:rPr>
          <w:rFonts w:eastAsia="Times New Roman" w:cs="Times New Roman"/>
          <w:szCs w:val="24"/>
        </w:rPr>
        <w:t xml:space="preserve">δημοσίου </w:t>
      </w:r>
      <w:r>
        <w:rPr>
          <w:rFonts w:eastAsia="Times New Roman" w:cs="Times New Roman"/>
          <w:szCs w:val="24"/>
        </w:rPr>
        <w:t xml:space="preserve">είναι εκχώρηση, είναι υποταγή, είναι ξεπούλημα </w:t>
      </w:r>
      <w:proofErr w:type="spellStart"/>
      <w:r>
        <w:rPr>
          <w:rFonts w:eastAsia="Times New Roman" w:cs="Times New Roman"/>
          <w:szCs w:val="24"/>
        </w:rPr>
        <w:t>κλπ</w:t>
      </w:r>
      <w:proofErr w:type="spellEnd"/>
      <w:r>
        <w:rPr>
          <w:rFonts w:eastAsia="Times New Roman" w:cs="Times New Roman"/>
          <w:szCs w:val="24"/>
        </w:rPr>
        <w:t xml:space="preserve"> </w:t>
      </w:r>
    </w:p>
    <w:p w14:paraId="539FA6A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θυμίσω ότι σαφώς υπάρχει αυτή η προσπάθεια και στους σκοπούς και στις διαδικασίες που προβλέπονται μέσα στον νόμο, μια προσπάθεια που δεν είν</w:t>
      </w:r>
      <w:r>
        <w:rPr>
          <w:rFonts w:eastAsia="Times New Roman" w:cs="Times New Roman"/>
          <w:szCs w:val="24"/>
        </w:rPr>
        <w:t xml:space="preserve">αι πρωτόγνωρη και καινοφανής, δεν συμβαίνει μόνο στη χώρα μας, το να συγκεντρωθούν δηλαδή περιουσιακά στοιχεία του </w:t>
      </w:r>
      <w:r>
        <w:rPr>
          <w:rFonts w:eastAsia="Times New Roman" w:cs="Times New Roman"/>
          <w:szCs w:val="24"/>
        </w:rPr>
        <w:t xml:space="preserve">δημοσίου </w:t>
      </w:r>
      <w:r>
        <w:rPr>
          <w:rFonts w:eastAsia="Times New Roman" w:cs="Times New Roman"/>
          <w:szCs w:val="24"/>
        </w:rPr>
        <w:t xml:space="preserve">κάτω από μια ενιαία στέγη. Αυτό μπορεί να βοηθήσει σημαντικά και στη διαμόρφωση μιας πιο αποτελεσματικής στρατηγικής για τη δημόσια </w:t>
      </w:r>
      <w:r>
        <w:rPr>
          <w:rFonts w:eastAsia="Times New Roman" w:cs="Times New Roman"/>
          <w:szCs w:val="24"/>
        </w:rPr>
        <w:t>περιουσία και για την ενιαία διαχείρισή του με κανόνες.</w:t>
      </w:r>
    </w:p>
    <w:p w14:paraId="539FA6A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αυτό ρίπτονται στην Αίθουσα φυλλάδια από τα άνω νότια θεωρεία)</w:t>
      </w:r>
    </w:p>
    <w:p w14:paraId="539FA6A8"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(Θόρυβος-αναστάτωση στην Αίθουσα)</w:t>
      </w:r>
    </w:p>
    <w:p w14:paraId="539FA6A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Ο Πετράκος ήταν! Ο σύντροφός μου!</w:t>
      </w:r>
    </w:p>
    <w:p w14:paraId="539FA6A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 xml:space="preserve">ς): </w:t>
      </w:r>
      <w:r>
        <w:rPr>
          <w:rFonts w:eastAsia="Times New Roman" w:cs="Times New Roman"/>
          <w:szCs w:val="24"/>
        </w:rPr>
        <w:t>Παρακαλώ! Παρακαλώ!</w:t>
      </w:r>
    </w:p>
    <w:p w14:paraId="539FA6A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ΧΡΗΣΤΟΣ ΜΑΝΤΑΣ: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λειτουργία του </w:t>
      </w:r>
      <w:r>
        <w:rPr>
          <w:rFonts w:eastAsia="Times New Roman" w:cs="Times New Roman"/>
          <w:szCs w:val="24"/>
        </w:rPr>
        <w:t xml:space="preserve">ταμείου </w:t>
      </w:r>
      <w:r>
        <w:rPr>
          <w:rFonts w:eastAsia="Times New Roman" w:cs="Times New Roman"/>
          <w:szCs w:val="24"/>
        </w:rPr>
        <w:t>θα ενοποιήσει</w:t>
      </w:r>
      <w:r>
        <w:rPr>
          <w:rFonts w:eastAsia="Times New Roman" w:cs="Times New Roman"/>
          <w:b/>
          <w:szCs w:val="24"/>
        </w:rPr>
        <w:t xml:space="preserve"> </w:t>
      </w:r>
      <w:r>
        <w:rPr>
          <w:rFonts w:eastAsia="Times New Roman" w:cs="Times New Roman"/>
          <w:szCs w:val="24"/>
        </w:rPr>
        <w:t xml:space="preserve">τις κατακερματισμένες αρμοδιότητες του </w:t>
      </w:r>
      <w:r>
        <w:rPr>
          <w:rFonts w:eastAsia="Times New Roman" w:cs="Times New Roman"/>
          <w:szCs w:val="24"/>
        </w:rPr>
        <w:t>δημοσίου</w:t>
      </w:r>
      <w:r>
        <w:rPr>
          <w:rFonts w:eastAsia="Times New Roman" w:cs="Times New Roman"/>
          <w:szCs w:val="24"/>
        </w:rPr>
        <w:t xml:space="preserve">. </w:t>
      </w:r>
    </w:p>
    <w:p w14:paraId="539FA6AC"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lastRenderedPageBreak/>
        <w:t>(Θόρυβος-αναστάτωση στην Αίθουσα)</w:t>
      </w:r>
    </w:p>
    <w:p w14:paraId="539FA6AD"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Παρακαλώ! </w:t>
      </w:r>
    </w:p>
    <w:p w14:paraId="539FA6AE"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Να συνεχίσω, </w:t>
      </w:r>
      <w:r>
        <w:rPr>
          <w:rFonts w:eastAsia="Times New Roman"/>
          <w:szCs w:val="24"/>
        </w:rPr>
        <w:t xml:space="preserve">κύριε Πρόεδρε; </w:t>
      </w:r>
    </w:p>
    <w:p w14:paraId="539FA6AF"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Ναι, κύριε Μαντά. </w:t>
      </w:r>
    </w:p>
    <w:p w14:paraId="539FA6B0"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Όπως αναφέρεται ρητά στον νόμο, κυρίες και κύριοι Βουλευτές, το ανώτατο όργανο του </w:t>
      </w:r>
      <w:r>
        <w:rPr>
          <w:rFonts w:eastAsia="Times New Roman"/>
          <w:szCs w:val="24"/>
        </w:rPr>
        <w:t xml:space="preserve">ταμείου </w:t>
      </w:r>
      <w:r>
        <w:rPr>
          <w:rFonts w:eastAsia="Times New Roman"/>
          <w:szCs w:val="24"/>
        </w:rPr>
        <w:t>είναι η Γενική Συνέλευση του μοναδικού μετόχου…</w:t>
      </w:r>
    </w:p>
    <w:p w14:paraId="539FA6B1" w14:textId="77777777" w:rsidR="009E4222" w:rsidRDefault="00AC15E4">
      <w:pPr>
        <w:spacing w:line="600" w:lineRule="auto"/>
        <w:ind w:firstLine="720"/>
        <w:jc w:val="center"/>
        <w:rPr>
          <w:rFonts w:eastAsia="Times New Roman"/>
          <w:szCs w:val="24"/>
        </w:rPr>
      </w:pPr>
      <w:r>
        <w:rPr>
          <w:rFonts w:eastAsia="Times New Roman"/>
          <w:szCs w:val="24"/>
        </w:rPr>
        <w:t>(Θόρυβος από την πτέρυγα του ΣΥΡΙ</w:t>
      </w:r>
      <w:r>
        <w:rPr>
          <w:rFonts w:eastAsia="Times New Roman"/>
          <w:szCs w:val="24"/>
        </w:rPr>
        <w:t>ΖΑ)</w:t>
      </w:r>
    </w:p>
    <w:p w14:paraId="539FA6B2" w14:textId="77777777" w:rsidR="009E4222" w:rsidRDefault="00AC15E4">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Ο δικός σας τα πέταξε! Τι φωνάζετε;</w:t>
      </w:r>
    </w:p>
    <w:p w14:paraId="539FA6B3" w14:textId="77777777" w:rsidR="009E4222" w:rsidRDefault="00AC15E4">
      <w:pPr>
        <w:spacing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Γιατί φωνάζετε; Ο Γενικός Γραμματέας σας…</w:t>
      </w:r>
    </w:p>
    <w:p w14:paraId="539FA6B4"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ΧΡΗΣΤΟΣ ΜΑΝΤΑΣ: </w:t>
      </w:r>
      <w:r>
        <w:rPr>
          <w:rFonts w:eastAsia="Times New Roman"/>
          <w:szCs w:val="24"/>
        </w:rPr>
        <w:t xml:space="preserve">Εντάξει, όλος αυτός ο χώρος είναι χώρος ανταλλαγής απόψεων, ιδεών, προκηρύξεων και λοιπά. </w:t>
      </w:r>
    </w:p>
    <w:p w14:paraId="539FA6B5"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w:t>
      </w:r>
      <w:proofErr w:type="spellStart"/>
      <w:r>
        <w:rPr>
          <w:rFonts w:eastAsia="Times New Roman"/>
          <w:szCs w:val="24"/>
        </w:rPr>
        <w:t>Γιακουμάτο</w:t>
      </w:r>
      <w:proofErr w:type="spellEnd"/>
      <w:r>
        <w:rPr>
          <w:rFonts w:eastAsia="Times New Roman"/>
          <w:szCs w:val="24"/>
        </w:rPr>
        <w:t xml:space="preserve">, σεβαστείτε τον ομιλητή! </w:t>
      </w:r>
    </w:p>
    <w:p w14:paraId="539FA6B6" w14:textId="77777777" w:rsidR="009E4222" w:rsidRDefault="00AC15E4">
      <w:pPr>
        <w:spacing w:line="600" w:lineRule="auto"/>
        <w:ind w:firstLine="720"/>
        <w:jc w:val="both"/>
        <w:rPr>
          <w:rFonts w:eastAsia="Times New Roman"/>
          <w:szCs w:val="24"/>
        </w:rPr>
      </w:pPr>
      <w:r>
        <w:rPr>
          <w:rFonts w:eastAsia="Times New Roman"/>
          <w:b/>
          <w:szCs w:val="24"/>
        </w:rPr>
        <w:t xml:space="preserve">ΓΕΡΑΣΙΜΟΣ ΓΙΑΚΟΥΜΑΤΟΣ: </w:t>
      </w:r>
      <w:r>
        <w:rPr>
          <w:rFonts w:eastAsia="Times New Roman"/>
          <w:szCs w:val="24"/>
        </w:rPr>
        <w:t xml:space="preserve">Τον σέβομαι απόλυτα. Δεν τον ακούει κανένας. </w:t>
      </w:r>
    </w:p>
    <w:p w14:paraId="539FA6B7"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Συνεχίστε, κύριε Μαντά, παρακαλώ. </w:t>
      </w:r>
    </w:p>
    <w:p w14:paraId="539FA6B8"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Συνεχίζω. </w:t>
      </w:r>
    </w:p>
    <w:p w14:paraId="539FA6B9" w14:textId="77777777" w:rsidR="009E4222" w:rsidRDefault="00AC15E4">
      <w:pPr>
        <w:spacing w:line="600" w:lineRule="auto"/>
        <w:ind w:firstLine="720"/>
        <w:jc w:val="both"/>
        <w:rPr>
          <w:rFonts w:eastAsia="Times New Roman"/>
          <w:szCs w:val="24"/>
        </w:rPr>
      </w:pPr>
      <w:r>
        <w:rPr>
          <w:rFonts w:eastAsia="Times New Roman"/>
          <w:szCs w:val="24"/>
        </w:rPr>
        <w:t>Ανώτατο όργανο τ</w:t>
      </w:r>
      <w:r>
        <w:rPr>
          <w:rFonts w:eastAsia="Times New Roman"/>
          <w:szCs w:val="24"/>
        </w:rPr>
        <w:t xml:space="preserve">ου </w:t>
      </w:r>
      <w:r>
        <w:rPr>
          <w:rFonts w:eastAsia="Times New Roman"/>
          <w:szCs w:val="24"/>
        </w:rPr>
        <w:t xml:space="preserve">ταμείου </w:t>
      </w:r>
      <w:r>
        <w:rPr>
          <w:rFonts w:eastAsia="Times New Roman"/>
          <w:szCs w:val="24"/>
        </w:rPr>
        <w:t xml:space="preserve">είναι η Γενική Συνέλευση του μοναδικού μετόχου, δηλαδή του ελληνικού </w:t>
      </w:r>
      <w:r>
        <w:rPr>
          <w:rFonts w:eastAsia="Times New Roman"/>
          <w:szCs w:val="24"/>
        </w:rPr>
        <w:t>δημοσίου</w:t>
      </w:r>
      <w:r>
        <w:rPr>
          <w:rFonts w:eastAsia="Times New Roman"/>
          <w:szCs w:val="24"/>
        </w:rPr>
        <w:t xml:space="preserve">, που εκπροσωπείται από τον εκάστοτε Υπουργό Οικονομικών. Και το </w:t>
      </w:r>
      <w:r>
        <w:rPr>
          <w:rFonts w:eastAsia="Times New Roman"/>
          <w:szCs w:val="24"/>
        </w:rPr>
        <w:t xml:space="preserve">ταμείο </w:t>
      </w:r>
      <w:r>
        <w:rPr>
          <w:rFonts w:eastAsia="Times New Roman"/>
          <w:szCs w:val="24"/>
        </w:rPr>
        <w:t xml:space="preserve">διαθέτει δυο βασικά όργανα, που, βεβαίως, είναι το </w:t>
      </w:r>
      <w:r>
        <w:rPr>
          <w:rFonts w:eastAsia="Times New Roman"/>
          <w:szCs w:val="24"/>
        </w:rPr>
        <w:t xml:space="preserve">εποπτικό συμβούλιο </w:t>
      </w:r>
      <w:r>
        <w:rPr>
          <w:rFonts w:eastAsia="Times New Roman"/>
          <w:szCs w:val="24"/>
        </w:rPr>
        <w:t xml:space="preserve">και το </w:t>
      </w:r>
      <w:r>
        <w:rPr>
          <w:rFonts w:eastAsia="Times New Roman"/>
          <w:szCs w:val="24"/>
        </w:rPr>
        <w:t xml:space="preserve">διοικητικό </w:t>
      </w:r>
      <w:r>
        <w:rPr>
          <w:rFonts w:eastAsia="Times New Roman"/>
          <w:szCs w:val="24"/>
        </w:rPr>
        <w:t>συμβούλιο</w:t>
      </w:r>
      <w:r>
        <w:rPr>
          <w:rFonts w:eastAsia="Times New Roman"/>
          <w:szCs w:val="24"/>
        </w:rPr>
        <w:t xml:space="preserve">. </w:t>
      </w:r>
    </w:p>
    <w:p w14:paraId="539FA6BA" w14:textId="77777777" w:rsidR="009E4222" w:rsidRDefault="00AC15E4">
      <w:pPr>
        <w:spacing w:line="600" w:lineRule="auto"/>
        <w:ind w:firstLine="720"/>
        <w:jc w:val="center"/>
        <w:rPr>
          <w:rFonts w:eastAsia="Times New Roman"/>
          <w:szCs w:val="24"/>
        </w:rPr>
      </w:pPr>
      <w:r>
        <w:rPr>
          <w:rFonts w:eastAsia="Times New Roman"/>
          <w:szCs w:val="24"/>
        </w:rPr>
        <w:t>(Θόρυβος-αναστάτωση στην Αίθουσα)</w:t>
      </w:r>
    </w:p>
    <w:p w14:paraId="539FA6BB"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έχετε συναίσθηση ότι είστε στην Αίθουσα;</w:t>
      </w:r>
    </w:p>
    <w:p w14:paraId="539FA6BC"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Μπορώ να διακόψω, να ησυχάσουν και να συνεχίσω μετά, κύριε Πρόεδρε. </w:t>
      </w:r>
    </w:p>
    <w:p w14:paraId="539FA6BD"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Καθ</w:t>
      </w:r>
      <w:r>
        <w:rPr>
          <w:rFonts w:eastAsia="Times New Roman"/>
          <w:szCs w:val="24"/>
        </w:rPr>
        <w:t xml:space="preserve">ένας έχει δικαίωμα να διεκδικεί μερίδιο στη δημοσιότητα, όχι όμως εδώ μέσα, όχι εδώ. </w:t>
      </w:r>
    </w:p>
    <w:p w14:paraId="539FA6BE" w14:textId="77777777" w:rsidR="009E4222" w:rsidRDefault="00AC15E4">
      <w:pPr>
        <w:spacing w:line="600" w:lineRule="auto"/>
        <w:ind w:firstLine="720"/>
        <w:jc w:val="center"/>
        <w:rPr>
          <w:rFonts w:eastAsia="Times New Roman"/>
          <w:szCs w:val="24"/>
        </w:rPr>
      </w:pPr>
      <w:r>
        <w:rPr>
          <w:rFonts w:eastAsia="Times New Roman"/>
          <w:szCs w:val="24"/>
        </w:rPr>
        <w:t>(Θόρυβος-αναστάτωση στην Αίθουσα)</w:t>
      </w:r>
    </w:p>
    <w:p w14:paraId="539FA6BF" w14:textId="77777777" w:rsidR="009E4222" w:rsidRDefault="00AC15E4">
      <w:pPr>
        <w:spacing w:line="600" w:lineRule="auto"/>
        <w:ind w:firstLine="720"/>
        <w:jc w:val="center"/>
        <w:rPr>
          <w:rFonts w:eastAsia="Times New Roman"/>
          <w:szCs w:val="24"/>
        </w:rPr>
      </w:pPr>
      <w:r>
        <w:rPr>
          <w:rFonts w:eastAsia="Times New Roman"/>
          <w:szCs w:val="24"/>
        </w:rPr>
        <w:t>(Διαμαρτυρίες από Βουλευτές του ΣΥΡΙΖΑ)</w:t>
      </w:r>
    </w:p>
    <w:p w14:paraId="539FA6C0"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Οι συνάδελφοί σου ζήτησαν να δουν το φυλλάδιο! </w:t>
      </w:r>
    </w:p>
    <w:p w14:paraId="539FA6C1" w14:textId="77777777" w:rsidR="009E4222" w:rsidRDefault="00AC15E4">
      <w:pPr>
        <w:spacing w:line="600" w:lineRule="auto"/>
        <w:ind w:firstLine="720"/>
        <w:jc w:val="both"/>
        <w:rPr>
          <w:rFonts w:eastAsia="Times New Roman"/>
          <w:szCs w:val="24"/>
        </w:rPr>
      </w:pPr>
      <w:r>
        <w:rPr>
          <w:rFonts w:eastAsia="Times New Roman"/>
          <w:b/>
          <w:szCs w:val="24"/>
        </w:rPr>
        <w:t xml:space="preserve">ΜΕΡΟΠΗ ΤΖΟΥΦΗ: </w:t>
      </w:r>
      <w:r>
        <w:rPr>
          <w:rFonts w:eastAsia="Times New Roman"/>
          <w:szCs w:val="24"/>
        </w:rPr>
        <w:t xml:space="preserve">Η δική σας </w:t>
      </w:r>
      <w:r>
        <w:rPr>
          <w:rFonts w:eastAsia="Times New Roman"/>
          <w:szCs w:val="24"/>
        </w:rPr>
        <w:t>στάση έχει σημασία!</w:t>
      </w:r>
    </w:p>
    <w:p w14:paraId="539FA6C2"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Κυριαζίδη, εσείς είστε για να επιβάλετε την τάξη, όχι να τη διασαλεύετε. </w:t>
      </w:r>
    </w:p>
    <w:p w14:paraId="539FA6C3"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539FA6C4" w14:textId="77777777" w:rsidR="009E4222" w:rsidRDefault="00AC15E4">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Φαντάζομαι ότι θα μου δ</w:t>
      </w:r>
      <w:r>
        <w:rPr>
          <w:rFonts w:eastAsia="Times New Roman"/>
          <w:szCs w:val="24"/>
        </w:rPr>
        <w:t xml:space="preserve">ώσετε λίγα ακόμα λεπτά, για να ολοκληρώσω. </w:t>
      </w:r>
    </w:p>
    <w:p w14:paraId="539FA6C5"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Ναι, έχετε δίκιο, κύριε Μαντά.  </w:t>
      </w:r>
    </w:p>
    <w:p w14:paraId="539FA6C6"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Νομίζω ότι έγινε απολύτως σαφές, κυρίες και κύριοι Βουλευτές, και από τις τοποθετήσεις και άλλων πλευρών…</w:t>
      </w:r>
    </w:p>
    <w:p w14:paraId="539FA6C7" w14:textId="77777777" w:rsidR="009E4222" w:rsidRDefault="00AC15E4">
      <w:pPr>
        <w:spacing w:line="600" w:lineRule="auto"/>
        <w:ind w:firstLine="720"/>
        <w:jc w:val="center"/>
        <w:rPr>
          <w:rFonts w:eastAsia="Times New Roman"/>
          <w:szCs w:val="24"/>
        </w:rPr>
      </w:pPr>
      <w:r>
        <w:rPr>
          <w:rFonts w:eastAsia="Times New Roman"/>
          <w:szCs w:val="24"/>
        </w:rPr>
        <w:t>(Θόρυβος-αναστάτωση στην</w:t>
      </w:r>
      <w:r>
        <w:rPr>
          <w:rFonts w:eastAsia="Times New Roman"/>
          <w:szCs w:val="24"/>
        </w:rPr>
        <w:t xml:space="preserve"> Αίθουσα)</w:t>
      </w:r>
    </w:p>
    <w:p w14:paraId="539FA6C8" w14:textId="77777777" w:rsidR="009E4222" w:rsidRDefault="00AC15E4">
      <w:pPr>
        <w:spacing w:line="600" w:lineRule="auto"/>
        <w:ind w:firstLine="720"/>
        <w:jc w:val="both"/>
        <w:rPr>
          <w:rFonts w:eastAsia="Times New Roman"/>
          <w:szCs w:val="24"/>
        </w:rPr>
      </w:pPr>
      <w:r>
        <w:rPr>
          <w:rFonts w:eastAsia="Times New Roman"/>
          <w:szCs w:val="24"/>
        </w:rPr>
        <w:t xml:space="preserve">Δεν μπορώ να συνεχίσω, κύριε Πρόεδρε. </w:t>
      </w:r>
    </w:p>
    <w:p w14:paraId="539FA6C9"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Συνεχίστε, κύριε Μαντά. </w:t>
      </w:r>
    </w:p>
    <w:p w14:paraId="539FA6CA"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 xml:space="preserve">Λέω ότι έγινε σαφές και από τις τοποθετήσεις και άλλων πλευρών της Βουλής ότι το </w:t>
      </w:r>
      <w:r>
        <w:rPr>
          <w:rFonts w:eastAsia="Times New Roman"/>
          <w:szCs w:val="24"/>
        </w:rPr>
        <w:t xml:space="preserve">ταμείο </w:t>
      </w:r>
      <w:r>
        <w:rPr>
          <w:rFonts w:eastAsia="Times New Roman"/>
          <w:szCs w:val="24"/>
        </w:rPr>
        <w:t>αυτό –δυστυχώς για κάποιους, οι οποίοι αποκάλ</w:t>
      </w:r>
      <w:r>
        <w:rPr>
          <w:rFonts w:eastAsia="Times New Roman"/>
          <w:szCs w:val="24"/>
        </w:rPr>
        <w:t xml:space="preserve">υψαν με σαφήνεια την πρόθεσή τους ότι </w:t>
      </w:r>
      <w:r>
        <w:rPr>
          <w:rFonts w:eastAsia="Times New Roman"/>
          <w:szCs w:val="24"/>
        </w:rPr>
        <w:lastRenderedPageBreak/>
        <w:t xml:space="preserve">θέλουν να συνεχίσουν να ιδιωτικοποιούν όπως να είναι και ό,τι να είναι- περιλαμβάνει μέσα του τέσσερα </w:t>
      </w:r>
      <w:proofErr w:type="spellStart"/>
      <w:r>
        <w:rPr>
          <w:rFonts w:eastAsia="Times New Roman"/>
          <w:szCs w:val="24"/>
        </w:rPr>
        <w:t>υπο</w:t>
      </w:r>
      <w:proofErr w:type="spellEnd"/>
      <w:r>
        <w:rPr>
          <w:rFonts w:eastAsia="Times New Roman"/>
          <w:szCs w:val="24"/>
        </w:rPr>
        <w:t>-ταμεία. Βεβαίως, μέσα σε αυτά είναι και το ΤΧΣ και το ΤΑΙΠΕΔ, τα οποία πράγματι με βάση και την προηγούμενη κληρ</w:t>
      </w:r>
      <w:r>
        <w:rPr>
          <w:rFonts w:eastAsia="Times New Roman"/>
          <w:szCs w:val="24"/>
        </w:rPr>
        <w:t xml:space="preserve">ονομιά έχουν ένα ορισμένο πρόγραμμα ιδιωτικοποιήσεων. </w:t>
      </w:r>
    </w:p>
    <w:p w14:paraId="539FA6CB" w14:textId="77777777" w:rsidR="009E4222" w:rsidRDefault="00AC15E4">
      <w:pPr>
        <w:spacing w:line="600" w:lineRule="auto"/>
        <w:ind w:firstLine="720"/>
        <w:jc w:val="both"/>
        <w:rPr>
          <w:rFonts w:eastAsia="Times New Roman"/>
          <w:szCs w:val="24"/>
        </w:rPr>
      </w:pPr>
      <w:r>
        <w:rPr>
          <w:rFonts w:eastAsia="Times New Roman"/>
          <w:szCs w:val="24"/>
        </w:rPr>
        <w:t xml:space="preserve">Όμως, οι ΔΕΚΟ σήμερα περνούν στην </w:t>
      </w:r>
      <w:r>
        <w:rPr>
          <w:rFonts w:eastAsia="Times New Roman"/>
          <w:szCs w:val="24"/>
        </w:rPr>
        <w:t>«</w:t>
      </w:r>
      <w:r>
        <w:rPr>
          <w:rFonts w:eastAsia="Times New Roman"/>
          <w:szCs w:val="24"/>
        </w:rPr>
        <w:t>Εταιρεία Δημόσιων Συμμετοχών</w:t>
      </w:r>
      <w:r>
        <w:rPr>
          <w:rFonts w:eastAsia="Times New Roman"/>
          <w:szCs w:val="24"/>
        </w:rPr>
        <w:t>»</w:t>
      </w:r>
      <w:r>
        <w:rPr>
          <w:rFonts w:eastAsia="Times New Roman"/>
          <w:szCs w:val="24"/>
        </w:rPr>
        <w:t xml:space="preserve">, η οποία δεν έχει αποκλειστικά και μόνο στόχο τις ιδιωτικοποιήσεις. Είναι εν δυνάμει και αυτό, αλλά το κύριο θέμα –και γι’ αυτό ακριβώς </w:t>
      </w:r>
      <w:r>
        <w:rPr>
          <w:rFonts w:eastAsia="Times New Roman"/>
          <w:szCs w:val="24"/>
        </w:rPr>
        <w:t xml:space="preserve">δίνεται και αυτός ο μεγάλος χρόνος- είναι να μπορεί να αξιοποιήσει και να αυξήσει τα περιουσιακά στοιχεία του </w:t>
      </w:r>
      <w:r>
        <w:rPr>
          <w:rFonts w:eastAsia="Times New Roman"/>
          <w:szCs w:val="24"/>
        </w:rPr>
        <w:t>δημοσίου</w:t>
      </w:r>
      <w:r>
        <w:rPr>
          <w:rFonts w:eastAsia="Times New Roman"/>
          <w:szCs w:val="24"/>
        </w:rPr>
        <w:t xml:space="preserve">. </w:t>
      </w:r>
    </w:p>
    <w:p w14:paraId="539FA6CC" w14:textId="77777777" w:rsidR="009E4222" w:rsidRDefault="00AC15E4">
      <w:pPr>
        <w:spacing w:line="600" w:lineRule="auto"/>
        <w:ind w:firstLine="720"/>
        <w:jc w:val="both"/>
        <w:rPr>
          <w:rFonts w:eastAsia="Times New Roman"/>
          <w:szCs w:val="24"/>
        </w:rPr>
      </w:pPr>
      <w:r>
        <w:rPr>
          <w:rFonts w:eastAsia="Times New Roman"/>
          <w:szCs w:val="24"/>
        </w:rPr>
        <w:t>Και αυτό το οποίο νομίζω ότι ενοχλεί πάρα πολύ, κυρίες και κύριοι Βουλευτές, είναι ότι με την ένταξη σε αυτό το νέο Ταμείο θα υπάρξει και μια διαδικασία αναδιάρθρωσης και των ίδιων των ΔΕΚΟ και των στρατηγικών τους και σε κάθε περίπτωση θα σταματήσει πια –</w:t>
      </w:r>
      <w:r>
        <w:rPr>
          <w:rFonts w:eastAsia="Times New Roman"/>
          <w:szCs w:val="24"/>
        </w:rPr>
        <w:t xml:space="preserve">και αυτό νομίζω ότι είναι σημαντικό και σε </w:t>
      </w:r>
      <w:r>
        <w:rPr>
          <w:rFonts w:eastAsia="Times New Roman"/>
          <w:szCs w:val="24"/>
        </w:rPr>
        <w:lastRenderedPageBreak/>
        <w:t xml:space="preserve">αυτό νομίζω ότι πρέπει να βοηθήσουν όλες οι πλευρές- το πεδίο των ΔΕΚΟ να είναι πεδίο πελατειακών λογικών και κομματικών παρεμβάσεων. Και αυτό είναι κρίσιμο. </w:t>
      </w:r>
    </w:p>
    <w:p w14:paraId="539FA6CD" w14:textId="77777777" w:rsidR="009E4222" w:rsidRDefault="00AC15E4">
      <w:pPr>
        <w:spacing w:line="600" w:lineRule="auto"/>
        <w:ind w:firstLine="720"/>
        <w:jc w:val="center"/>
        <w:rPr>
          <w:rFonts w:eastAsia="Times New Roman"/>
          <w:szCs w:val="24"/>
        </w:rPr>
      </w:pPr>
      <w:r>
        <w:rPr>
          <w:rFonts w:eastAsia="Times New Roman"/>
          <w:szCs w:val="24"/>
        </w:rPr>
        <w:t>(Θόρυβος στην Αίθουσα)</w:t>
      </w:r>
    </w:p>
    <w:p w14:paraId="539FA6CE" w14:textId="77777777" w:rsidR="009E4222" w:rsidRDefault="00AC15E4">
      <w:pPr>
        <w:spacing w:line="600" w:lineRule="auto"/>
        <w:ind w:firstLine="720"/>
        <w:jc w:val="both"/>
        <w:rPr>
          <w:rFonts w:eastAsia="Times New Roman"/>
          <w:szCs w:val="24"/>
        </w:rPr>
      </w:pPr>
      <w:r>
        <w:rPr>
          <w:rFonts w:eastAsia="Times New Roman"/>
          <w:szCs w:val="24"/>
        </w:rPr>
        <w:t xml:space="preserve">Από εκεί και πέρα, νομίζω –και </w:t>
      </w:r>
      <w:r>
        <w:rPr>
          <w:rFonts w:eastAsia="Times New Roman"/>
          <w:szCs w:val="24"/>
        </w:rPr>
        <w:t>τελειώνω με αυτό, κύριε Πρόεδρε, διότι δεν είναι δυνατό να μπορέσω να συνεχίσω έτσι…</w:t>
      </w:r>
    </w:p>
    <w:p w14:paraId="539FA6CF"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Έχετε δίκιο, κύριε Μαντά. </w:t>
      </w:r>
    </w:p>
    <w:p w14:paraId="539FA6D0" w14:textId="77777777" w:rsidR="009E4222" w:rsidRDefault="00AC15E4">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Νομίζω ότι έγινε απόλυτα σαφές και από τον Υπουργό Οικονομικών και από όλους μας ότι στο θέμα τ</w:t>
      </w:r>
      <w:r>
        <w:rPr>
          <w:rFonts w:eastAsia="Times New Roman"/>
          <w:szCs w:val="24"/>
        </w:rPr>
        <w:t xml:space="preserve">ου νερού υπάρχει απόλυτη δέσμευση της Κυβέρνησης να μην ιδιωτικοποιηθεί. </w:t>
      </w:r>
    </w:p>
    <w:p w14:paraId="539FA6D1" w14:textId="77777777" w:rsidR="009E4222" w:rsidRDefault="00AC15E4">
      <w:pPr>
        <w:spacing w:line="600" w:lineRule="auto"/>
        <w:ind w:firstLine="720"/>
        <w:jc w:val="both"/>
        <w:rPr>
          <w:rFonts w:eastAsia="Times New Roman"/>
          <w:szCs w:val="24"/>
        </w:rPr>
      </w:pPr>
      <w:r>
        <w:rPr>
          <w:rFonts w:eastAsia="Times New Roman"/>
          <w:b/>
          <w:szCs w:val="24"/>
        </w:rPr>
        <w:t xml:space="preserve">ΑΙΚΑΤΕΡΙΝΗ ΜΑΡΚΟΥ: </w:t>
      </w:r>
      <w:r>
        <w:rPr>
          <w:rFonts w:eastAsia="Times New Roman"/>
          <w:szCs w:val="24"/>
        </w:rPr>
        <w:t>Να ψηφίσεις «</w:t>
      </w:r>
      <w:r>
        <w:rPr>
          <w:rFonts w:eastAsia="Times New Roman"/>
          <w:szCs w:val="24"/>
        </w:rPr>
        <w:t>όχι</w:t>
      </w:r>
      <w:r>
        <w:rPr>
          <w:rFonts w:eastAsia="Times New Roman"/>
          <w:szCs w:val="24"/>
        </w:rPr>
        <w:t>» τότε!</w:t>
      </w:r>
    </w:p>
    <w:p w14:paraId="539FA6D2" w14:textId="77777777" w:rsidR="009E4222" w:rsidRDefault="00AC15E4">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Επειδή όμως έγινε συζήτηση, καλό θα είναι, κυρίες και κύριοι Βουλευτές, ο καθένας και η καθεμία πολιτική δύναμη να πάρει σα</w:t>
      </w:r>
      <w:r>
        <w:rPr>
          <w:rFonts w:eastAsia="Times New Roman"/>
          <w:szCs w:val="24"/>
        </w:rPr>
        <w:t xml:space="preserve">φή θέση. Και εδώ υπήρξαν σαφείς θέσεις. </w:t>
      </w:r>
    </w:p>
    <w:p w14:paraId="539FA6D3"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Τι θέλετε, κυρία Μάρκου;</w:t>
      </w:r>
    </w:p>
    <w:p w14:paraId="539FA6D4" w14:textId="77777777" w:rsidR="009E4222" w:rsidRDefault="00AC15E4">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Θέλω όμως να τελειώσω σε σχέση με τη συζήτηση που έγινε με τη νομοτεχνική βελτίωση και να πω ότι.. </w:t>
      </w:r>
    </w:p>
    <w:p w14:paraId="539FA6D5" w14:textId="77777777" w:rsidR="009E4222" w:rsidRDefault="00AC15E4">
      <w:pPr>
        <w:spacing w:line="600" w:lineRule="auto"/>
        <w:ind w:firstLine="720"/>
        <w:jc w:val="center"/>
        <w:rPr>
          <w:rFonts w:eastAsia="Times New Roman"/>
          <w:szCs w:val="24"/>
        </w:rPr>
      </w:pPr>
      <w:r>
        <w:rPr>
          <w:rFonts w:eastAsia="Times New Roman"/>
          <w:szCs w:val="24"/>
        </w:rPr>
        <w:t>(Θόρυβος στην Αίθουσα)</w:t>
      </w:r>
    </w:p>
    <w:p w14:paraId="539FA6D6"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Κωνσταντινόπουλε, μπορείτε να πάτε έξω από την Αίθουσα να τα πείτε με τον κ. Παπαδόπουλο. </w:t>
      </w:r>
    </w:p>
    <w:p w14:paraId="539FA6D7" w14:textId="77777777" w:rsidR="009E4222" w:rsidRDefault="00AC15E4">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Μόνο εμένα βλέπετε; </w:t>
      </w:r>
    </w:p>
    <w:p w14:paraId="539FA6D8"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Έξω να τα πείτε, λέω. Δεν σέβεστε τον ομιλητ</w:t>
      </w:r>
      <w:r>
        <w:rPr>
          <w:rFonts w:eastAsia="Times New Roman"/>
          <w:szCs w:val="24"/>
        </w:rPr>
        <w:t>ή. Δεν τον σέβεστε! Μόνον όταν είστε εσείς στο Βήμα θέλετε να σας σέβονται. Ησυχία, κύριε Κωνσταντινόπουλε!</w:t>
      </w:r>
    </w:p>
    <w:p w14:paraId="539FA6D9"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ΧΡΗΣΤΟΣ ΜΑΝΤΑΣ: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να τελειώσω λέγοντας ότι τέτοιου είδους νομοτεχνικές βελτιώσεις έχουν γίνει και στο παρελθόν. Θα καταθέσω στα Πρ</w:t>
      </w:r>
      <w:r>
        <w:rPr>
          <w:rFonts w:eastAsia="Times New Roman"/>
          <w:szCs w:val="24"/>
        </w:rPr>
        <w:t xml:space="preserve">ακτικά τέσσερις αντίστοιχες νομοτεχνικές βελτιώσεις που έχουν αποτυπωθεί και στην αιτιολογική έκθεση. </w:t>
      </w:r>
    </w:p>
    <w:p w14:paraId="539FA6DA" w14:textId="77777777" w:rsidR="009E4222" w:rsidRDefault="00AC15E4">
      <w:pPr>
        <w:spacing w:line="600" w:lineRule="auto"/>
        <w:ind w:firstLine="720"/>
        <w:jc w:val="both"/>
        <w:rPr>
          <w:rFonts w:eastAsia="Times New Roman"/>
          <w:szCs w:val="24"/>
        </w:rPr>
      </w:pPr>
      <w:r>
        <w:rPr>
          <w:rFonts w:eastAsia="Times New Roman"/>
          <w:szCs w:val="24"/>
        </w:rPr>
        <w:t>Θέλω να πω ότι για την απόφαση του Συμβουλίου της Επικρατείας που αποτυπώνεται πια στην αιτιολογική έκθεση του νομοσχεδίου, με βάση την τροπολογία που κά</w:t>
      </w:r>
      <w:r>
        <w:rPr>
          <w:rFonts w:eastAsia="Times New Roman"/>
          <w:szCs w:val="24"/>
        </w:rPr>
        <w:t xml:space="preserve">ναμε, κάποιες πλευρές από εσάς κάνατε σαν να μην υπάρχει. Εμείς την αποτυπώνουμε, λοιπόν, και στην αιτιολογική έκθεση βάζοντας επιπλέον φραγμούς, αν θέλετε, σε οποιαδήποτε σχέδια μπορεί να υπάρχουν για την ιδιωτικοποίηση των νερών. </w:t>
      </w:r>
    </w:p>
    <w:p w14:paraId="539FA6DB" w14:textId="77777777" w:rsidR="009E4222" w:rsidRDefault="00AC15E4">
      <w:pPr>
        <w:spacing w:line="600" w:lineRule="auto"/>
        <w:ind w:firstLine="720"/>
        <w:jc w:val="both"/>
        <w:rPr>
          <w:rFonts w:eastAsia="Times New Roman"/>
          <w:szCs w:val="24"/>
        </w:rPr>
      </w:pPr>
      <w:r>
        <w:rPr>
          <w:rFonts w:eastAsia="Times New Roman"/>
          <w:szCs w:val="24"/>
        </w:rPr>
        <w:t>Καταθέτω στα Πρακτικά α</w:t>
      </w:r>
      <w:r>
        <w:rPr>
          <w:rFonts w:eastAsia="Times New Roman"/>
          <w:szCs w:val="24"/>
        </w:rPr>
        <w:t>υτές τις τέσσερις προηγούμενες περιπτώσεις που υπήρξαν ανάλογες νομοτεχνικές βελτιώσεις και αποτύπωση στην αιτιολογική έκθεση.</w:t>
      </w:r>
    </w:p>
    <w:p w14:paraId="539FA6DC" w14:textId="77777777" w:rsidR="009E4222" w:rsidRDefault="00AC15E4">
      <w:pPr>
        <w:spacing w:line="600" w:lineRule="auto"/>
        <w:ind w:firstLine="720"/>
        <w:jc w:val="both"/>
        <w:rPr>
          <w:rFonts w:eastAsia="Times New Roman"/>
          <w:szCs w:val="24"/>
        </w:rPr>
      </w:pPr>
      <w:r>
        <w:rPr>
          <w:rFonts w:eastAsia="Times New Roman" w:cs="Times New Roman"/>
          <w:szCs w:val="24"/>
        </w:rPr>
        <w:lastRenderedPageBreak/>
        <w:t xml:space="preserve">(Στο σημείο αυτό ο Βουλευτής κ. Χρήστος Μαντάς καταθέτει για τα Πρακτικά τα προαναφερθέντα έγγραφα, τα οποία βρίσκονται στο </w:t>
      </w:r>
      <w:r>
        <w:rPr>
          <w:rFonts w:eastAsia="Times New Roman" w:cs="Times New Roman"/>
          <w:szCs w:val="24"/>
        </w:rPr>
        <w:t>αρχεί</w:t>
      </w:r>
      <w:r>
        <w:rPr>
          <w:rFonts w:eastAsia="Times New Roman" w:cs="Times New Roman"/>
          <w:szCs w:val="24"/>
        </w:rPr>
        <w:t xml:space="preserve">ο </w:t>
      </w:r>
      <w:r>
        <w:rPr>
          <w:rFonts w:eastAsia="Times New Roman" w:cs="Times New Roman"/>
          <w:szCs w:val="24"/>
        </w:rPr>
        <w:t>του Τμήματος Γραμματείας της Διεύθυνσης Στενογραφίας και Πρακτικών της Βουλής)</w:t>
      </w:r>
    </w:p>
    <w:p w14:paraId="539FA6DD" w14:textId="77777777" w:rsidR="009E4222" w:rsidRDefault="00AC15E4">
      <w:pPr>
        <w:spacing w:line="600" w:lineRule="auto"/>
        <w:ind w:firstLine="720"/>
        <w:jc w:val="both"/>
        <w:rPr>
          <w:rFonts w:eastAsia="Times New Roman"/>
          <w:szCs w:val="24"/>
        </w:rPr>
      </w:pPr>
      <w:r>
        <w:rPr>
          <w:rFonts w:eastAsia="Times New Roman"/>
          <w:szCs w:val="24"/>
        </w:rPr>
        <w:t xml:space="preserve">Δυστυχώς το κλίμα δεν ήταν τέτοιο που να μπορεί κανένας να πει επιχειρήματα. Λυπάμαι γι’ αυτό. Πραγματικά λυπάμαι γιατί δεν βοηθάει στον διάλογο, που κάποιους φαίνεται να μην </w:t>
      </w:r>
      <w:r>
        <w:rPr>
          <w:rFonts w:eastAsia="Times New Roman"/>
          <w:szCs w:val="24"/>
        </w:rPr>
        <w:t>τους ενδιαφέρει καθόλου.</w:t>
      </w:r>
    </w:p>
    <w:p w14:paraId="539FA6DE" w14:textId="77777777" w:rsidR="009E4222" w:rsidRDefault="00AC15E4">
      <w:pPr>
        <w:spacing w:line="600" w:lineRule="auto"/>
        <w:ind w:firstLine="720"/>
        <w:jc w:val="both"/>
        <w:rPr>
          <w:rFonts w:eastAsia="Times New Roman"/>
          <w:szCs w:val="24"/>
        </w:rPr>
      </w:pPr>
      <w:r>
        <w:rPr>
          <w:rFonts w:eastAsia="Times New Roman"/>
          <w:szCs w:val="24"/>
        </w:rPr>
        <w:t>Ευχαριστώ πολύ.</w:t>
      </w:r>
    </w:p>
    <w:p w14:paraId="539FA6DF" w14:textId="77777777" w:rsidR="009E4222" w:rsidRDefault="00AC15E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39FA6E0"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Κύριε Πρόεδρε, θα ήθελα τον λόγο.</w:t>
      </w:r>
    </w:p>
    <w:p w14:paraId="539FA6E1"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Για ποιο θέμα;</w:t>
      </w:r>
    </w:p>
    <w:p w14:paraId="539FA6E2"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Υπάρχει προσωπικό ζήτημα.</w:t>
      </w:r>
    </w:p>
    <w:p w14:paraId="539FA6E3" w14:textId="77777777" w:rsidR="009E4222" w:rsidRDefault="00AC15E4">
      <w:pPr>
        <w:spacing w:line="600" w:lineRule="auto"/>
        <w:ind w:firstLine="720"/>
        <w:jc w:val="both"/>
        <w:rPr>
          <w:rFonts w:eastAsia="Times New Roman"/>
          <w:szCs w:val="24"/>
        </w:rPr>
      </w:pPr>
      <w:r>
        <w:rPr>
          <w:rFonts w:eastAsia="Times New Roman"/>
          <w:b/>
          <w:szCs w:val="24"/>
        </w:rPr>
        <w:lastRenderedPageBreak/>
        <w:t>ΠΡΟΕΔΡΕΥΩΝ (Γεώργιο</w:t>
      </w:r>
      <w:r>
        <w:rPr>
          <w:rFonts w:eastAsia="Times New Roman"/>
          <w:b/>
          <w:szCs w:val="24"/>
        </w:rPr>
        <w:t xml:space="preserve">ς Βαρεμένος): </w:t>
      </w:r>
      <w:r>
        <w:rPr>
          <w:rFonts w:eastAsia="Times New Roman"/>
          <w:szCs w:val="24"/>
        </w:rPr>
        <w:t>Δεν υπάρχει προσωπικό ζήτημα. Δεν σας ανέφερε κανείς.</w:t>
      </w:r>
    </w:p>
    <w:p w14:paraId="539FA6E4"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Κάνατε αναφορά στο όνομά μου εσείς.</w:t>
      </w:r>
    </w:p>
    <w:p w14:paraId="539FA6E5"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Σας παρακαλώ, κύριε Κυριαζίδη!</w:t>
      </w:r>
    </w:p>
    <w:p w14:paraId="539FA6E6"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 xml:space="preserve">Περιμένω να ανακαλέσετε. Ξέρετε ότι σας </w:t>
      </w:r>
      <w:r>
        <w:rPr>
          <w:rFonts w:eastAsia="Times New Roman"/>
          <w:szCs w:val="24"/>
        </w:rPr>
        <w:t>τιμώ, αλλά εγώ δεν είμαι για να επιβάλω την τάξη. Περιμένω να ανακαλέσετε.</w:t>
      </w:r>
    </w:p>
    <w:p w14:paraId="539FA6E7"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Ωραία. Είστε για το αντίθετο.</w:t>
      </w:r>
    </w:p>
    <w:p w14:paraId="539FA6E8" w14:textId="77777777" w:rsidR="009E4222" w:rsidRDefault="00AC15E4">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Κύριε Πρόεδρε, θα ήθελα τον λόγο.</w:t>
      </w:r>
    </w:p>
    <w:p w14:paraId="539FA6E9"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Τι θέλετε, κύριε </w:t>
      </w:r>
      <w:proofErr w:type="spellStart"/>
      <w:r>
        <w:rPr>
          <w:rFonts w:eastAsia="Times New Roman"/>
          <w:szCs w:val="24"/>
        </w:rPr>
        <w:t>Κεγκέρογλου</w:t>
      </w:r>
      <w:proofErr w:type="spellEnd"/>
      <w:r>
        <w:rPr>
          <w:rFonts w:eastAsia="Times New Roman"/>
          <w:szCs w:val="24"/>
        </w:rPr>
        <w:t>;</w:t>
      </w:r>
    </w:p>
    <w:p w14:paraId="539FA6EA" w14:textId="77777777" w:rsidR="009E4222" w:rsidRDefault="00AC15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Επί του Κανονισμού.</w:t>
      </w:r>
    </w:p>
    <w:p w14:paraId="539FA6EB"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Περιμένω να ανακαλέσετε.</w:t>
      </w:r>
    </w:p>
    <w:p w14:paraId="539FA6EC"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ΠΡΟΕΔΡΕΥΩΝ (Γεώργιος Βαρεμένος): </w:t>
      </w:r>
      <w:r>
        <w:rPr>
          <w:rFonts w:eastAsia="Times New Roman"/>
          <w:szCs w:val="24"/>
        </w:rPr>
        <w:t>Παρακαλώ καθίστε κάτω! Τέλειωσε το σόου. Τέλειωσε. Καθίστε κάτω. Έγινε πριν. Είστε ετεροχρονισμένος.</w:t>
      </w:r>
    </w:p>
    <w:p w14:paraId="539FA6ED"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Κύριε Πρ</w:t>
      </w:r>
      <w:r>
        <w:rPr>
          <w:rFonts w:eastAsia="Times New Roman"/>
          <w:szCs w:val="24"/>
        </w:rPr>
        <w:t>όεδρε, περιμένω να ανακαλέσετε.</w:t>
      </w:r>
    </w:p>
    <w:p w14:paraId="539FA6EE" w14:textId="77777777" w:rsidR="009E4222" w:rsidRDefault="00AC15E4">
      <w:pPr>
        <w:spacing w:line="600" w:lineRule="auto"/>
        <w:ind w:firstLine="720"/>
        <w:jc w:val="both"/>
        <w:rPr>
          <w:rFonts w:eastAsia="Times New Roman"/>
          <w:szCs w:val="24"/>
        </w:rPr>
      </w:pPr>
      <w:r>
        <w:rPr>
          <w:rFonts w:eastAsia="Times New Roman"/>
          <w:b/>
          <w:szCs w:val="24"/>
        </w:rPr>
        <w:t xml:space="preserve">ΣΠΥΡΙΔΩΝ-ΑΔΩΝΙΣ ΓΕΩΡΓΙΑΔΗΣ: </w:t>
      </w:r>
      <w:r>
        <w:rPr>
          <w:rFonts w:eastAsia="Times New Roman"/>
          <w:szCs w:val="24"/>
        </w:rPr>
        <w:t>Έχει δίκιο.</w:t>
      </w:r>
    </w:p>
    <w:p w14:paraId="539FA6EF"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Πριν ήταν η ώρα για σόου! Καθίστε κάτω!</w:t>
      </w:r>
    </w:p>
    <w:p w14:paraId="539FA6F0" w14:textId="77777777" w:rsidR="009E4222" w:rsidRDefault="00AC15E4">
      <w:pPr>
        <w:spacing w:line="600" w:lineRule="auto"/>
        <w:ind w:firstLine="720"/>
        <w:jc w:val="both"/>
        <w:rPr>
          <w:rFonts w:eastAsia="Times New Roman"/>
          <w:szCs w:val="24"/>
        </w:rPr>
      </w:pPr>
      <w:r>
        <w:rPr>
          <w:rFonts w:eastAsia="Times New Roman"/>
          <w:b/>
          <w:szCs w:val="24"/>
        </w:rPr>
        <w:t xml:space="preserve">ΔΗΜΗΤΡΙΟΣ ΚΥΡΙΑΖΙΔΗΣ: </w:t>
      </w:r>
      <w:r>
        <w:rPr>
          <w:rFonts w:eastAsia="Times New Roman"/>
          <w:szCs w:val="24"/>
        </w:rPr>
        <w:t>Κύριε Πρόεδρε, δώστε το παράδειγμα.</w:t>
      </w:r>
    </w:p>
    <w:p w14:paraId="539FA6F1" w14:textId="77777777" w:rsidR="009E4222" w:rsidRDefault="00AC15E4">
      <w:pPr>
        <w:spacing w:line="600" w:lineRule="auto"/>
        <w:ind w:firstLine="720"/>
        <w:jc w:val="center"/>
        <w:rPr>
          <w:rFonts w:eastAsia="Times New Roman"/>
          <w:szCs w:val="24"/>
        </w:rPr>
      </w:pPr>
      <w:r>
        <w:rPr>
          <w:rFonts w:eastAsia="Times New Roman"/>
          <w:szCs w:val="24"/>
        </w:rPr>
        <w:t>(Θόρυβος-διαμαρτυρίες από την πτέρυγα της Νέας Δημοκρ</w:t>
      </w:r>
      <w:r>
        <w:rPr>
          <w:rFonts w:eastAsia="Times New Roman"/>
          <w:szCs w:val="24"/>
        </w:rPr>
        <w:t>ατίας)</w:t>
      </w:r>
    </w:p>
    <w:p w14:paraId="539FA6F2"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Παρακαλώ καθίστε κάτω! Το έκαναν άλλοι το σόου! Αφήστε το τώρα!</w:t>
      </w:r>
    </w:p>
    <w:p w14:paraId="539FA6F3"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ΔΗΜΗΤΡΙΟΣ ΚΥΡΙΑΖΙΔΗΣ: </w:t>
      </w:r>
      <w:r>
        <w:rPr>
          <w:rFonts w:eastAsia="Times New Roman"/>
          <w:szCs w:val="24"/>
        </w:rPr>
        <w:t>Και εγώ σας παρακαλώ. Είμαι για άλλο σκοπό, κύριε Πρόεδρε, και έφτυσα αίμα για να είμαι εδώ!</w:t>
      </w:r>
    </w:p>
    <w:p w14:paraId="539FA6F4"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Ωραία. </w:t>
      </w:r>
    </w:p>
    <w:p w14:paraId="539FA6F5" w14:textId="77777777" w:rsidR="009E4222" w:rsidRDefault="00AC15E4">
      <w:pPr>
        <w:spacing w:line="600" w:lineRule="auto"/>
        <w:ind w:firstLine="720"/>
        <w:jc w:val="both"/>
        <w:rPr>
          <w:rFonts w:eastAsia="Times New Roman"/>
          <w:szCs w:val="24"/>
        </w:rPr>
      </w:pPr>
      <w:r>
        <w:rPr>
          <w:rFonts w:eastAsia="Times New Roman"/>
          <w:szCs w:val="24"/>
        </w:rPr>
        <w:t>Αν καταλάβατε, εμμέσως σας είπα ότι πρέπει να τηρείτε την τάξη εδώ, τη δεοντολογία, την κοινοβουλευτική τάξη. Σας είπα εμμέσως να τηρείτε την κοινοβουλευτική τάξη. Σας παρακαλώ καθίστε κάτω.</w:t>
      </w:r>
    </w:p>
    <w:p w14:paraId="539FA6F6" w14:textId="77777777" w:rsidR="009E4222" w:rsidRDefault="00AC15E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539FA6F7" w14:textId="77777777" w:rsidR="009E4222" w:rsidRDefault="00AC15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b/>
          <w:szCs w:val="24"/>
        </w:rPr>
        <w:t xml:space="preserve"> </w:t>
      </w:r>
      <w:r>
        <w:rPr>
          <w:rFonts w:eastAsia="Times New Roman"/>
          <w:szCs w:val="24"/>
        </w:rPr>
        <w:t>Κύριε Πρόεδρε, ζήτησα τον λόγο εκ του Κανονισμού, ακριβώς γι’ αυτό που είπατε, για την τήρηση της τάξης.</w:t>
      </w:r>
    </w:p>
    <w:p w14:paraId="539FA6F8" w14:textId="77777777" w:rsidR="009E4222" w:rsidRDefault="00AC15E4">
      <w:pPr>
        <w:spacing w:line="600" w:lineRule="auto"/>
        <w:ind w:firstLine="720"/>
        <w:jc w:val="both"/>
        <w:rPr>
          <w:rFonts w:eastAsia="Times New Roman"/>
          <w:szCs w:val="24"/>
        </w:rPr>
      </w:pPr>
      <w:r>
        <w:rPr>
          <w:rFonts w:eastAsia="Times New Roman"/>
          <w:szCs w:val="24"/>
        </w:rPr>
        <w:t>Προηγουμένως γίναμε μάρτυρες μιας ενέργειας μιας δράσης από δύο πρώην Βουλευτές που αφορούν τον ΣΥΡΙΖΑ και την ιδιωτικοποίηση των πάντων που προωθεί σ</w:t>
      </w:r>
      <w:r>
        <w:rPr>
          <w:rFonts w:eastAsia="Times New Roman"/>
          <w:szCs w:val="24"/>
        </w:rPr>
        <w:t xml:space="preserve">ύμφωνα και με το φέιγ-βολάν το </w:t>
      </w:r>
      <w:r>
        <w:rPr>
          <w:rFonts w:eastAsia="Times New Roman"/>
          <w:szCs w:val="24"/>
        </w:rPr>
        <w:lastRenderedPageBreak/>
        <w:t xml:space="preserve">οποίο μοιράστηκε με έναν παράξενο τρόπο. Μοιράστηκε για να υπενθυμίσει σε εσάς που είστε στην Αίθουσα τη συνείδηση και τι λέγατε πριν. </w:t>
      </w:r>
    </w:p>
    <w:p w14:paraId="539FA6F9" w14:textId="77777777" w:rsidR="009E4222" w:rsidRDefault="00AC15E4">
      <w:pPr>
        <w:spacing w:line="600" w:lineRule="auto"/>
        <w:ind w:firstLine="720"/>
        <w:jc w:val="center"/>
        <w:rPr>
          <w:rFonts w:eastAsia="Times New Roman"/>
          <w:szCs w:val="24"/>
        </w:rPr>
      </w:pPr>
      <w:r>
        <w:rPr>
          <w:rFonts w:eastAsia="Times New Roman"/>
          <w:szCs w:val="24"/>
        </w:rPr>
        <w:t>(Θόρυβος στην Αίθουσα)</w:t>
      </w:r>
    </w:p>
    <w:p w14:paraId="539FA6FA" w14:textId="77777777" w:rsidR="009E4222" w:rsidRDefault="00AC15E4">
      <w:pPr>
        <w:spacing w:line="600" w:lineRule="auto"/>
        <w:ind w:firstLine="720"/>
        <w:jc w:val="both"/>
        <w:rPr>
          <w:rFonts w:eastAsia="Times New Roman"/>
          <w:szCs w:val="24"/>
        </w:rPr>
      </w:pPr>
      <w:r>
        <w:rPr>
          <w:rFonts w:eastAsia="Times New Roman"/>
          <w:szCs w:val="24"/>
        </w:rPr>
        <w:t>Ναι, είναι επί του Κανονισμού.</w:t>
      </w:r>
    </w:p>
    <w:p w14:paraId="539FA6FB"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w:t>
      </w:r>
      <w:r>
        <w:rPr>
          <w:rFonts w:eastAsia="Times New Roman"/>
          <w:szCs w:val="24"/>
        </w:rPr>
        <w:t xml:space="preserve"> </w:t>
      </w:r>
      <w:proofErr w:type="spellStart"/>
      <w:r>
        <w:rPr>
          <w:rFonts w:eastAsia="Times New Roman"/>
          <w:szCs w:val="24"/>
        </w:rPr>
        <w:t>συγχωρείτε</w:t>
      </w:r>
      <w:proofErr w:type="spellEnd"/>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w:t>
      </w:r>
    </w:p>
    <w:p w14:paraId="539FA6FC" w14:textId="77777777" w:rsidR="009E4222" w:rsidRDefault="00AC15E4">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Με ρωτάνε και απαντάω.</w:t>
      </w:r>
    </w:p>
    <w:p w14:paraId="539FA6F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Για την τήρηση λοιπόν του άρθρου 11 παράγραφος 5 και του άρθρου 56, παράγραφοι 3 και 11, που αφορούν την τήρηση της τάξης και τις υποχρεώσεις των ακροατών, θα ζητούσα από το Προε</w:t>
      </w:r>
      <w:r>
        <w:rPr>
          <w:rFonts w:eastAsia="Times New Roman" w:cs="Times New Roman"/>
          <w:szCs w:val="24"/>
        </w:rPr>
        <w:t>δρείο της Βουλής να μην υπάρξει κα</w:t>
      </w:r>
      <w:r>
        <w:rPr>
          <w:rFonts w:eastAsia="Times New Roman" w:cs="Times New Roman"/>
          <w:szCs w:val="24"/>
        </w:rPr>
        <w:t>μ</w:t>
      </w:r>
      <w:r>
        <w:rPr>
          <w:rFonts w:eastAsia="Times New Roman" w:cs="Times New Roman"/>
          <w:szCs w:val="24"/>
        </w:rPr>
        <w:t xml:space="preserve">μία τιμωρία στους συναδέλφους Βουλευτές, … </w:t>
      </w:r>
    </w:p>
    <w:p w14:paraId="539FA6FE"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(Θόρυβος-διαμαρτυρίες στην Αίθουσα)</w:t>
      </w:r>
    </w:p>
    <w:p w14:paraId="539FA6F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…για τους οποίους έπρεπε να φροντίσετε να είναι σε αυτά τα έδρανα και όχι στα θεωρεία. Σε αυτά τα έδρανα είναι οι Βουλευτές, αλλά τους αποκλε</w:t>
      </w:r>
      <w:r>
        <w:rPr>
          <w:rFonts w:eastAsia="Times New Roman" w:cs="Times New Roman"/>
          <w:szCs w:val="24"/>
        </w:rPr>
        <w:t>ίσατε για να μην σας υπενθυμίσουν τι λέγατε στον ελληνικό λαό και τι κάνετε σήμερα!</w:t>
      </w:r>
    </w:p>
    <w:p w14:paraId="539FA70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39FA70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Δημοκρατικής Συμπαράταξης ΠΑΣΟΚ-ΔΗΜΑΡ) </w:t>
      </w:r>
    </w:p>
    <w:p w14:paraId="539FA70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 xml:space="preserve">Καραμανλή. </w:t>
      </w:r>
    </w:p>
    <w:p w14:paraId="539FA70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Σας ευχαριστώ, κύριε Πρόεδρε. </w:t>
      </w:r>
    </w:p>
    <w:p w14:paraId="539FA70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Βλέπω ότι υπάρχει μεγάλη αγωνία για το τι πέταξε ο πρώην σύντροφος του ΣΥΡΙΖΑ, ο κ. Πετράκος από τα θεωρεία. Δεν θα το διαβάσω, θα το καταθέσω στα Πρακτικά. Είναι ένα κείμενο από κάποιον που πήρε Νόμπελ Λογοτεχνίας…</w:t>
      </w:r>
    </w:p>
    <w:p w14:paraId="539FA705"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(Διαμαρτυ</w:t>
      </w:r>
      <w:r>
        <w:rPr>
          <w:rFonts w:eastAsia="Times New Roman" w:cs="Times New Roman"/>
          <w:szCs w:val="24"/>
        </w:rPr>
        <w:t>ρίες από την πτέρυγα του ΣΥΡΙΖΑ)</w:t>
      </w:r>
    </w:p>
    <w:p w14:paraId="539FA70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…και το αφιερώνω σε συναδέλφους του ΣΥΡΙΖΑ</w:t>
      </w:r>
      <w:r>
        <w:rPr>
          <w:rFonts w:eastAsia="Times New Roman" w:cs="Times New Roman"/>
          <w:szCs w:val="24"/>
        </w:rPr>
        <w:t>,</w:t>
      </w:r>
      <w:r>
        <w:rPr>
          <w:rFonts w:eastAsia="Times New Roman" w:cs="Times New Roman"/>
          <w:szCs w:val="24"/>
        </w:rPr>
        <w:t xml:space="preserve"> που δικαιούνται Νόμπελ υποκρισίας! Το καταθέτω για τα Πρακτικά.</w:t>
      </w:r>
    </w:p>
    <w:p w14:paraId="539FA707" w14:textId="77777777" w:rsidR="009E4222" w:rsidRDefault="00AC15E4">
      <w:pPr>
        <w:spacing w:line="600" w:lineRule="auto"/>
        <w:ind w:firstLine="720"/>
        <w:jc w:val="both"/>
        <w:rPr>
          <w:rFonts w:eastAsia="Times New Roman" w:cs="Times New Roman"/>
        </w:rPr>
      </w:pPr>
      <w:r>
        <w:rPr>
          <w:rFonts w:eastAsia="Times New Roman" w:cs="Times New Roman"/>
        </w:rPr>
        <w:t>(Στο σημείο αυτό η Βουλευτής κ. Άννα Καραμανλή καταθέτει για τα Πρακτικά το προαναφερθέν κείμενο, το οποίο βρίσκετα</w:t>
      </w:r>
      <w:r>
        <w:rPr>
          <w:rFonts w:eastAsia="Times New Roman" w:cs="Times New Roman"/>
        </w:rPr>
        <w:t>ι στο αρχείο του Τμήματος Γραμματείας της Διεύθυνσης Στενογραφίας και Πρακτικών της Βουλής)</w:t>
      </w:r>
    </w:p>
    <w:p w14:paraId="539FA708"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A70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Επίσης, κύριε Μαντά, είπατε ότι έχουμε μια ενδιαφέρουσα συζήτηση με σόου και κορώνες. Πιστεύω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w:t>
      </w:r>
      <w:r>
        <w:rPr>
          <w:rFonts w:eastAsia="Times New Roman" w:cs="Times New Roman"/>
          <w:szCs w:val="24"/>
        </w:rPr>
        <w:t xml:space="preserve">χουμε μια ενδιαφέρουσα συζήτηση ερήμην του ΣΥΡΙΖΑ. Φαντάζομαι ότι δεν είναι ψέμα, κύριε Μαντά, ότι μόλις δεκατρείς συνάδελφοί σας από το ΣΥΡΙΖΑ και κανένας από τους ΑΝΕΛ έχουν γραφτεί στον κατάλογο των ομιλητών, δραματικό σημάδι κόπωσης! </w:t>
      </w:r>
    </w:p>
    <w:p w14:paraId="539FA70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άμε τώρα στα του</w:t>
      </w:r>
      <w:r>
        <w:rPr>
          <w:rFonts w:eastAsia="Times New Roman" w:cs="Times New Roman"/>
          <w:szCs w:val="24"/>
        </w:rPr>
        <w:t xml:space="preserve"> νομοσχεδίου. Η Κυβέρνηση κατέθεσε, όπως πάντα στο παρά πέντε, ως κατεπείγουσες τα </w:t>
      </w:r>
      <w:proofErr w:type="spellStart"/>
      <w:r>
        <w:rPr>
          <w:rFonts w:eastAsia="Times New Roman" w:cs="Times New Roman"/>
          <w:szCs w:val="24"/>
        </w:rPr>
        <w:t>προαπαιτούμενα</w:t>
      </w:r>
      <w:proofErr w:type="spellEnd"/>
      <w:r>
        <w:rPr>
          <w:rFonts w:eastAsia="Times New Roman" w:cs="Times New Roman"/>
          <w:szCs w:val="24"/>
        </w:rPr>
        <w:t>, δηλαδή</w:t>
      </w:r>
      <w:r>
        <w:rPr>
          <w:rFonts w:eastAsia="Times New Roman" w:cs="Times New Roman"/>
          <w:szCs w:val="24"/>
        </w:rPr>
        <w:t>,</w:t>
      </w:r>
      <w:r>
        <w:rPr>
          <w:rFonts w:eastAsia="Times New Roman" w:cs="Times New Roman"/>
          <w:szCs w:val="24"/>
        </w:rPr>
        <w:t xml:space="preserve"> τις γνωστές εδώ και καιρό ρυθμίσεις προκειμένου να εισπράξει την </w:t>
      </w:r>
      <w:proofErr w:type="spellStart"/>
      <w:r>
        <w:rPr>
          <w:rFonts w:eastAsia="Times New Roman" w:cs="Times New Roman"/>
          <w:szCs w:val="24"/>
        </w:rPr>
        <w:t>υποδόση</w:t>
      </w:r>
      <w:proofErr w:type="spellEnd"/>
      <w:r>
        <w:rPr>
          <w:rFonts w:eastAsia="Times New Roman" w:cs="Times New Roman"/>
          <w:szCs w:val="24"/>
        </w:rPr>
        <w:t xml:space="preserve"> των 2,8 δισεκατομμυρίων ευρώ, για να ψηφιστούν άρον άρον και χωρίς πολύ θόρυβο, μήπως και δεν καταλάβουν οι πολίτες τι θα πει περήφανη διαπραγμάτευση. </w:t>
      </w:r>
    </w:p>
    <w:p w14:paraId="539FA70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Οι κουτοπονηριές αυτές αναδύου</w:t>
      </w:r>
      <w:r>
        <w:rPr>
          <w:rFonts w:eastAsia="Times New Roman" w:cs="Times New Roman"/>
          <w:szCs w:val="24"/>
        </w:rPr>
        <w:t xml:space="preserve">ν μόνο ξιπασιά και τίποτα άλλο. Καθυστερήσατε, υποτίθεται, για να διαπραγματευτείτε καλύτερους όρους. Οι καλύτεροι όροι αποδείχθηκαν τελικά συμφορά για όλους, ενώ ο χρόνος που χάθηκε πάτωσε εντελώς την ελληνική οικονομία. </w:t>
      </w:r>
    </w:p>
    <w:p w14:paraId="539FA70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του </w:t>
      </w:r>
      <w:r>
        <w:rPr>
          <w:rFonts w:eastAsia="Times New Roman" w:cs="Times New Roman"/>
          <w:szCs w:val="24"/>
        </w:rPr>
        <w:t>ΣΥΡΙΖΑ, διαβάζοντας όσα περιλαμβάνει το νομοσχέδιο που πρόθυμα θα ψηφίσετε σε λίγα λεπτά, βλέπουμε ότι έχει και άλλες φραστικές αυτή τη φορά κουτοπονηριές, όπως για παράδειγμα η χρήση της λέξης «αναπροσαρμογή» για την αύξηση των ασφαλιστικών εισφορών, «ανα</w:t>
      </w:r>
      <w:r>
        <w:rPr>
          <w:rFonts w:eastAsia="Times New Roman" w:cs="Times New Roman"/>
          <w:szCs w:val="24"/>
        </w:rPr>
        <w:t>διαμόρφωση» για την αγορά ηλεκτρικής ενέργειας, «μεταβίβαση» μετοχών για τις ΔΕΚΟ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539FA70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Δεν βρίσκεστε όμως πλέον στα ξέγνοιαστα χρόνια της αντιπολίτευσης, όταν κάνατε τα πάντα για να ακυρώσετε ή να αποθαρρύνετε επενδύσεις, όταν στήνατε θεατρικές παραστάσ</w:t>
      </w:r>
      <w:r>
        <w:rPr>
          <w:rFonts w:eastAsia="Times New Roman" w:cs="Times New Roman"/>
          <w:szCs w:val="24"/>
        </w:rPr>
        <w:t xml:space="preserve">εις σε κάθε δημόσια επιχείρηση, χαρακτηρίζοντας τις ιδιωτικοποιήσεις εθνικό έγκλημα. Δεν φαντάζομαι να αισθάνεστε σήμερα εγκληματίες. </w:t>
      </w:r>
    </w:p>
    <w:p w14:paraId="539FA70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Ιδού τα ψεύτικα τα λόγια τα μεγάλα. «Αν νομίζουν ότι μπορούν να ξεπουλάνε, σαν να είναι τσιφλίκι του παππού τους, τον ΟΠΑ</w:t>
      </w:r>
      <w:r>
        <w:rPr>
          <w:rFonts w:eastAsia="Times New Roman" w:cs="Times New Roman"/>
          <w:szCs w:val="24"/>
        </w:rPr>
        <w:t xml:space="preserve">Π, την ΕΥΔΑΠ, τη ΔΕΗ, κάνουν λάθος». Τάδε </w:t>
      </w:r>
      <w:proofErr w:type="spellStart"/>
      <w:r>
        <w:rPr>
          <w:rFonts w:eastAsia="Times New Roman" w:cs="Times New Roman"/>
          <w:szCs w:val="24"/>
        </w:rPr>
        <w:t>έφη</w:t>
      </w:r>
      <w:proofErr w:type="spellEnd"/>
      <w:r>
        <w:rPr>
          <w:rFonts w:eastAsia="Times New Roman" w:cs="Times New Roman"/>
          <w:szCs w:val="24"/>
        </w:rPr>
        <w:t xml:space="preserve"> Αλέξης Τσίπρας. Ως διά μαγείας την περήφανη διαπραγμάτευση και το τρίτο αχρείαστο μνημόνιο τα χρεώσατε όλα στις αυταπάτες σας και ούτε γάτα ούτε ζημιά. </w:t>
      </w:r>
    </w:p>
    <w:p w14:paraId="539FA70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Συστήσατε λοιπόν το περίφημο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Το πώς και το γι</w:t>
      </w:r>
      <w:r>
        <w:rPr>
          <w:rFonts w:eastAsia="Times New Roman" w:cs="Times New Roman"/>
          <w:szCs w:val="24"/>
        </w:rPr>
        <w:t xml:space="preserve">ατί, τα έχουμε ήδη εξαντλήσει κατά τη συζήτηση του σχετικού πολυνομοσχεδίου. Είχατε τότε εντάξει στη νέα εταιρεία την ΕΥΔΑΠ, την ΕΥΑΘ, </w:t>
      </w:r>
      <w:r>
        <w:rPr>
          <w:rFonts w:eastAsia="Times New Roman" w:cs="Times New Roman"/>
          <w:szCs w:val="24"/>
        </w:rPr>
        <w:lastRenderedPageBreak/>
        <w:t xml:space="preserve">την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 xml:space="preserve"> Α.</w:t>
      </w:r>
      <w:r>
        <w:rPr>
          <w:rFonts w:eastAsia="Times New Roman" w:cs="Times New Roman"/>
          <w:szCs w:val="24"/>
        </w:rPr>
        <w:t>Ε.»</w:t>
      </w:r>
      <w:r>
        <w:rPr>
          <w:rFonts w:eastAsia="Times New Roman" w:cs="Times New Roman"/>
          <w:szCs w:val="24"/>
        </w:rPr>
        <w:t>, την ΕΛΒΟ και τη ΔΕΗ, αλλά τις αποσύρατε ισχυριζόμενοι ότι θα διαπραγματευτείτε εκ νέου. Ωραία δι</w:t>
      </w:r>
      <w:r>
        <w:rPr>
          <w:rFonts w:eastAsia="Times New Roman" w:cs="Times New Roman"/>
          <w:szCs w:val="24"/>
        </w:rPr>
        <w:t xml:space="preserve">απραγμάτευση, αφού σήμερα μεταβιβάζετε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το σύνολο των μετοχών της ΕΥΔΑΠ, της ΕΥΑΘ, 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w:t>
      </w:r>
      <w:r>
        <w:rPr>
          <w:rFonts w:eastAsia="Times New Roman" w:cs="Times New Roman"/>
          <w:szCs w:val="24"/>
        </w:rPr>
        <w:t>ΚΤ</w:t>
      </w:r>
      <w:r>
        <w:rPr>
          <w:rFonts w:eastAsia="Times New Roman" w:cs="Times New Roman"/>
          <w:szCs w:val="24"/>
        </w:rPr>
        <w:t>Ι</w:t>
      </w:r>
      <w:r>
        <w:rPr>
          <w:rFonts w:eastAsia="Times New Roman" w:cs="Times New Roman"/>
          <w:szCs w:val="24"/>
        </w:rPr>
        <w:t>ΡΙΑΚΩΝ ΥΠΟΔΟΜΩΝ</w:t>
      </w:r>
      <w:r>
        <w:rPr>
          <w:rFonts w:eastAsia="Times New Roman" w:cs="Times New Roman"/>
          <w:szCs w:val="24"/>
        </w:rPr>
        <w:t xml:space="preserve"> Α.Ε.»</w:t>
      </w:r>
      <w:r>
        <w:rPr>
          <w:rFonts w:eastAsia="Times New Roman" w:cs="Times New Roman"/>
          <w:szCs w:val="24"/>
        </w:rPr>
        <w:t xml:space="preserve">, την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 xml:space="preserve"> Α.Ε.»</w:t>
      </w:r>
      <w:r>
        <w:rPr>
          <w:rFonts w:eastAsia="Times New Roman" w:cs="Times New Roman"/>
          <w:szCs w:val="24"/>
        </w:rPr>
        <w:t xml:space="preserve">, την ΕΛΒΟ, τη ΔΕΗ. </w:t>
      </w:r>
    </w:p>
    <w:p w14:paraId="539FA71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Και τι λέτε στον κόσμο ακόμα και σήμερα με περίσσευμα υποκρισίας; «Δεν είναι αυτό πο</w:t>
      </w:r>
      <w:r>
        <w:rPr>
          <w:rFonts w:eastAsia="Times New Roman" w:cs="Times New Roman"/>
          <w:szCs w:val="24"/>
        </w:rPr>
        <w:t>υ νομίζετε, δεν παραχωρούμε την εθνική περιουσία και συνεχίζουμε να αντιμαχόμαστε τις ιδιωτικοποιήσεις». Σας αναγνωρίζουμε πάντως ότι διαπραγματευτήκατε σκληρά και πετύχατε να τακτοποιήσετε και εκεί συγγενείς. Αυτή ήταν η μεγάλη σας αγωνία, αυτή και ο φεμι</w:t>
      </w:r>
      <w:r>
        <w:rPr>
          <w:rFonts w:eastAsia="Times New Roman" w:cs="Times New Roman"/>
          <w:szCs w:val="24"/>
        </w:rPr>
        <w:t xml:space="preserve">νισμός κατά </w:t>
      </w:r>
      <w:proofErr w:type="spellStart"/>
      <w:r>
        <w:rPr>
          <w:rFonts w:eastAsia="Times New Roman" w:cs="Times New Roman"/>
          <w:szCs w:val="24"/>
        </w:rPr>
        <w:t>Τσακαλώτο</w:t>
      </w:r>
      <w:proofErr w:type="spellEnd"/>
      <w:r>
        <w:rPr>
          <w:rFonts w:eastAsia="Times New Roman" w:cs="Times New Roman"/>
          <w:szCs w:val="24"/>
        </w:rPr>
        <w:t xml:space="preserve">. Μακάρι την ίδια ευαισθησία για τις γυναίκες να την είχαν και άλλοι για τις γυναίκες δημοσιογράφους. </w:t>
      </w:r>
    </w:p>
    <w:p w14:paraId="539FA71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περίπτωση της ΕΥΑΘ είναι ένα ακόμα σήμα κατατεθέν του λαϊκισμού και της δημαγωγίας. Θα θυμάστε τα περίφημα δημοψηφίσματα που λέγατ</w:t>
      </w:r>
      <w:r>
        <w:rPr>
          <w:rFonts w:eastAsia="Times New Roman" w:cs="Times New Roman"/>
          <w:szCs w:val="24"/>
        </w:rPr>
        <w:t xml:space="preserve">ε ότι ο λαός θα αποτρέψει την ιδιωτικοποίηση του νερού. </w:t>
      </w:r>
    </w:p>
    <w:p w14:paraId="539FA712" w14:textId="77777777" w:rsidR="009E4222" w:rsidRDefault="00AC15E4">
      <w:pPr>
        <w:spacing w:line="600" w:lineRule="auto"/>
        <w:ind w:firstLine="720"/>
        <w:jc w:val="both"/>
        <w:rPr>
          <w:rFonts w:eastAsia="Times New Roman" w:cs="Times New Roman"/>
        </w:rPr>
      </w:pPr>
      <w:r>
        <w:rPr>
          <w:rFonts w:eastAsia="Times New Roman" w:cs="Times New Roman"/>
          <w:szCs w:val="24"/>
        </w:rPr>
        <w:lastRenderedPageBreak/>
        <w:t>«Πάνω από το πτώμα μας θα ιδιωτικοποιήσουν το νερό», είπε ο κ. Τσίπρας.</w:t>
      </w:r>
      <w:r>
        <w:rPr>
          <w:rFonts w:eastAsia="Times New Roman" w:cs="Times New Roman"/>
        </w:rPr>
        <w:t xml:space="preserve"> Δεν θα καταδεχθώ να κάνω λογοπαίγνιο με τη λέξη «πτώμα». </w:t>
      </w:r>
    </w:p>
    <w:p w14:paraId="539FA713" w14:textId="77777777" w:rsidR="009E4222" w:rsidRDefault="00AC15E4">
      <w:pPr>
        <w:spacing w:line="600" w:lineRule="auto"/>
        <w:ind w:firstLine="720"/>
        <w:jc w:val="both"/>
        <w:rPr>
          <w:rFonts w:eastAsia="Times New Roman" w:cs="Times New Roman"/>
          <w:szCs w:val="24"/>
        </w:rPr>
      </w:pPr>
      <w:r>
        <w:rPr>
          <w:rFonts w:eastAsia="Times New Roman" w:cs="Times New Roman"/>
        </w:rPr>
        <w:t>Το καταθέτω στα Πρακτικά.</w:t>
      </w:r>
    </w:p>
    <w:p w14:paraId="539FA714" w14:textId="77777777" w:rsidR="009E4222" w:rsidRDefault="00AC15E4">
      <w:pPr>
        <w:spacing w:line="600" w:lineRule="auto"/>
        <w:ind w:firstLine="720"/>
        <w:jc w:val="both"/>
        <w:rPr>
          <w:rFonts w:eastAsia="Times New Roman" w:cs="Times New Roman"/>
        </w:rPr>
      </w:pPr>
      <w:r>
        <w:rPr>
          <w:rFonts w:eastAsia="Times New Roman" w:cs="Times New Roman"/>
        </w:rPr>
        <w:t>(Στο σημείο αυτό η Βουλευτής κ. Άννα Καραμα</w:t>
      </w:r>
      <w:r>
        <w:rPr>
          <w:rFonts w:eastAsia="Times New Roman" w:cs="Times New Roman"/>
        </w:rPr>
        <w:t>νλή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39FA715" w14:textId="77777777" w:rsidR="009E4222" w:rsidRDefault="00AC15E4">
      <w:pPr>
        <w:spacing w:line="600" w:lineRule="auto"/>
        <w:ind w:firstLine="720"/>
        <w:jc w:val="both"/>
        <w:rPr>
          <w:rFonts w:eastAsia="Times New Roman" w:cs="Times New Roman"/>
        </w:rPr>
      </w:pPr>
      <w:r>
        <w:rPr>
          <w:rFonts w:eastAsia="Times New Roman" w:cs="Times New Roman"/>
        </w:rPr>
        <w:t xml:space="preserve">Προφανώς, εντάσσετε και αυτό και όλα όσα βάζετε στο </w:t>
      </w:r>
      <w:proofErr w:type="spellStart"/>
      <w:r>
        <w:rPr>
          <w:rFonts w:eastAsia="Times New Roman" w:cs="Times New Roman"/>
        </w:rPr>
        <w:t>υ</w:t>
      </w:r>
      <w:r>
        <w:rPr>
          <w:rFonts w:eastAsia="Times New Roman" w:cs="Times New Roman"/>
        </w:rPr>
        <w:t>περταμείο</w:t>
      </w:r>
      <w:proofErr w:type="spellEnd"/>
      <w:r>
        <w:rPr>
          <w:rFonts w:eastAsia="Times New Roman" w:cs="Times New Roman"/>
        </w:rPr>
        <w:t xml:space="preserve"> στις παραχωρήσεις που κάνετε </w:t>
      </w:r>
      <w:r>
        <w:rPr>
          <w:rFonts w:eastAsia="Times New Roman" w:cs="Times New Roman"/>
        </w:rPr>
        <w:t xml:space="preserve">στον δρόμο προς τον σοσιαλισμό, όπως είπε ο κ. Μπαλτάς, ή προς τον Γολγοθά, όπως είπε ο κ. </w:t>
      </w:r>
      <w:proofErr w:type="spellStart"/>
      <w:r>
        <w:rPr>
          <w:rFonts w:eastAsia="Times New Roman" w:cs="Times New Roman"/>
        </w:rPr>
        <w:t>Σπίρτζης</w:t>
      </w:r>
      <w:proofErr w:type="spellEnd"/>
      <w:r>
        <w:rPr>
          <w:rFonts w:eastAsia="Times New Roman" w:cs="Times New Roman"/>
        </w:rPr>
        <w:t>, αφού μόνο ο Ιησούς Χριστός μπορεί να ενδιαφερθεί για να αγοράσει αυτές τις ΔΕΚΟ.</w:t>
      </w:r>
    </w:p>
    <w:p w14:paraId="539FA716" w14:textId="77777777" w:rsidR="009E4222" w:rsidRDefault="00AC15E4">
      <w:pPr>
        <w:spacing w:line="600" w:lineRule="auto"/>
        <w:ind w:firstLine="720"/>
        <w:jc w:val="both"/>
        <w:rPr>
          <w:rFonts w:eastAsia="Times New Roman" w:cs="Times New Roman"/>
        </w:rPr>
      </w:pPr>
      <w:r>
        <w:rPr>
          <w:rFonts w:eastAsia="Times New Roman" w:cs="Times New Roman"/>
        </w:rPr>
        <w:t>Κυρίες και κύριοι συνάδελφοι, η Νέα Δημοκρατία υποστηρίζει με συνέπεια την</w:t>
      </w:r>
      <w:r>
        <w:rPr>
          <w:rFonts w:eastAsia="Times New Roman" w:cs="Times New Roman"/>
        </w:rPr>
        <w:t xml:space="preserve"> πολιτική των ιδιωτικοποιήσεων. Το είδατε να συμβαίνει με τον ΟΛΠ και τα περιφερειακά αεροδρόμια. Δεν μπορεί, όμως, να </w:t>
      </w:r>
      <w:r>
        <w:rPr>
          <w:rFonts w:eastAsia="Times New Roman" w:cs="Times New Roman"/>
        </w:rPr>
        <w:lastRenderedPageBreak/>
        <w:t>συμβεί με την άνευ όρων παράδοση του εθνικού πλούτου. Την ίδια λογική του κατευνασμού ακολουθήσατε και με τους νέους επιστήμονες, που παί</w:t>
      </w:r>
      <w:r>
        <w:rPr>
          <w:rFonts w:eastAsia="Times New Roman" w:cs="Times New Roman"/>
        </w:rPr>
        <w:t>ρνετε μέσα σε τέσσερις μήνες πίσω την έκπτωση που είχαν στις εισφορές.</w:t>
      </w:r>
    </w:p>
    <w:p w14:paraId="539FA717" w14:textId="77777777" w:rsidR="009E4222" w:rsidRDefault="00AC15E4">
      <w:pPr>
        <w:spacing w:line="600" w:lineRule="auto"/>
        <w:ind w:firstLine="720"/>
        <w:jc w:val="both"/>
        <w:rPr>
          <w:rFonts w:eastAsia="Times New Roman" w:cs="Times New Roman"/>
        </w:rPr>
      </w:pPr>
      <w:r>
        <w:rPr>
          <w:rFonts w:eastAsia="Times New Roman" w:cs="Times New Roman"/>
        </w:rPr>
        <w:t xml:space="preserve">Πώς θα προγραμματίσουν τον επαγγελματικό τους βίο αυτοί οι άνθρωποι με τα «ήξεις </w:t>
      </w:r>
      <w:proofErr w:type="spellStart"/>
      <w:r>
        <w:rPr>
          <w:rFonts w:eastAsia="Times New Roman" w:cs="Times New Roman"/>
        </w:rPr>
        <w:t>αφήξεις</w:t>
      </w:r>
      <w:proofErr w:type="spellEnd"/>
      <w:r>
        <w:rPr>
          <w:rFonts w:eastAsia="Times New Roman" w:cs="Times New Roman"/>
        </w:rPr>
        <w:t xml:space="preserve">» του κ. </w:t>
      </w:r>
      <w:proofErr w:type="spellStart"/>
      <w:r>
        <w:rPr>
          <w:rFonts w:eastAsia="Times New Roman" w:cs="Times New Roman"/>
        </w:rPr>
        <w:t>Κατρούγκαλου</w:t>
      </w:r>
      <w:proofErr w:type="spellEnd"/>
      <w:r>
        <w:rPr>
          <w:rFonts w:eastAsia="Times New Roman" w:cs="Times New Roman"/>
        </w:rPr>
        <w:t>; Τα ίδια ισχύουν και για τους ιδιοκτήτες μικρών τουριστικών καταλυμάτων στη</w:t>
      </w:r>
      <w:r>
        <w:rPr>
          <w:rFonts w:eastAsia="Times New Roman" w:cs="Times New Roman"/>
        </w:rPr>
        <w:t>ν ελληνική περιφέρεια και σε περιοχές κάτω των δύο χιλιάδων κατοίκων. Μιλάμε για μικρομεσαίους επιχειρηματίες.</w:t>
      </w:r>
    </w:p>
    <w:p w14:paraId="539FA718" w14:textId="77777777" w:rsidR="009E4222" w:rsidRDefault="00AC15E4">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539FA719" w14:textId="77777777" w:rsidR="009E4222" w:rsidRDefault="00AC15E4">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cs="Times New Roman"/>
          <w:szCs w:val="24"/>
        </w:rPr>
        <w:t xml:space="preserve"> Κυρία Καραμανλή, τέλειωσε ο</w:t>
      </w:r>
      <w:r>
        <w:rPr>
          <w:rFonts w:eastAsia="Times New Roman" w:cs="Times New Roman"/>
          <w:szCs w:val="24"/>
        </w:rPr>
        <w:t xml:space="preserve"> χρόνος.</w:t>
      </w:r>
      <w:r>
        <w:rPr>
          <w:rFonts w:eastAsia="Times New Roman"/>
          <w:bCs/>
        </w:rPr>
        <w:t xml:space="preserve"> </w:t>
      </w:r>
    </w:p>
    <w:p w14:paraId="539FA71A" w14:textId="77777777" w:rsidR="009E4222" w:rsidRDefault="00AC15E4">
      <w:pPr>
        <w:spacing w:line="600" w:lineRule="auto"/>
        <w:ind w:firstLine="720"/>
        <w:jc w:val="both"/>
        <w:rPr>
          <w:rFonts w:eastAsia="Times New Roman" w:cs="Times New Roman"/>
        </w:rPr>
      </w:pPr>
      <w:r>
        <w:rPr>
          <w:rFonts w:eastAsia="Times New Roman" w:cs="Times New Roman"/>
        </w:rPr>
        <w:t xml:space="preserve"> </w:t>
      </w:r>
      <w:r>
        <w:rPr>
          <w:rFonts w:eastAsia="Times New Roman" w:cs="Times New Roman"/>
          <w:b/>
        </w:rPr>
        <w:t>ΑΝΝΑ ΚΑΡΑΜΑΝΛΗ:</w:t>
      </w:r>
      <w:r>
        <w:rPr>
          <w:rFonts w:eastAsia="Times New Roman" w:cs="Times New Roman"/>
        </w:rPr>
        <w:t xml:space="preserve"> Κι ερωτώ τους συναδέλφους του ΣΥΡΙΖΑ που κόπτονται, γιατί νοιάζονται για τη δήθεν νησιωτική πολιτική: Γιατί δεν επιδιώξατε μια μικρή εξαίρεση για τα μικρά νησιά, τους Λειψούς, τα Ψαρά, τον </w:t>
      </w:r>
      <w:proofErr w:type="spellStart"/>
      <w:r>
        <w:rPr>
          <w:rFonts w:eastAsia="Times New Roman" w:cs="Times New Roman"/>
        </w:rPr>
        <w:t>Άη</w:t>
      </w:r>
      <w:proofErr w:type="spellEnd"/>
      <w:r>
        <w:rPr>
          <w:rFonts w:eastAsia="Times New Roman" w:cs="Times New Roman"/>
        </w:rPr>
        <w:t xml:space="preserve"> </w:t>
      </w:r>
      <w:proofErr w:type="spellStart"/>
      <w:r>
        <w:rPr>
          <w:rFonts w:eastAsia="Times New Roman" w:cs="Times New Roman"/>
        </w:rPr>
        <w:t>Στράτη</w:t>
      </w:r>
      <w:proofErr w:type="spellEnd"/>
      <w:r>
        <w:rPr>
          <w:rFonts w:eastAsia="Times New Roman" w:cs="Times New Roman"/>
        </w:rPr>
        <w:t xml:space="preserve">; Τι λέει ο κ. Καμμένος γι’ αυτό; Θα τα ψηφίσει; </w:t>
      </w:r>
    </w:p>
    <w:p w14:paraId="539FA71B" w14:textId="77777777" w:rsidR="009E4222" w:rsidRDefault="00AC15E4">
      <w:pPr>
        <w:spacing w:line="600" w:lineRule="auto"/>
        <w:ind w:firstLine="720"/>
        <w:jc w:val="both"/>
        <w:rPr>
          <w:rFonts w:eastAsia="Times New Roman" w:cs="Times New Roman"/>
        </w:rPr>
      </w:pPr>
      <w:r>
        <w:rPr>
          <w:rFonts w:eastAsia="Times New Roman" w:cs="Times New Roman"/>
        </w:rPr>
        <w:lastRenderedPageBreak/>
        <w:t>Καλείστ</w:t>
      </w:r>
      <w:r>
        <w:rPr>
          <w:rFonts w:eastAsia="Times New Roman" w:cs="Times New Roman"/>
        </w:rPr>
        <w:t>ε να αντικρίσετε και να διαχειριστείτε πολιτικά την αμείλικτη πραγματικότητα</w:t>
      </w:r>
      <w:r>
        <w:rPr>
          <w:rFonts w:eastAsia="Times New Roman" w:cs="Times New Roman"/>
        </w:rPr>
        <w:t>,</w:t>
      </w:r>
      <w:r>
        <w:rPr>
          <w:rFonts w:eastAsia="Times New Roman" w:cs="Times New Roman"/>
        </w:rPr>
        <w:t xml:space="preserve"> που δημιουργήσατε από τον Ιανουάριο του 2015. Φορτώσατε τους Έλληνες με δυσβάστακτα βάρη. Θυσιάσατε τα πάντα για την εξουσία. Αυτή είναι η μοναδική απαράβατη κόκκινη γραμμή σας. </w:t>
      </w:r>
    </w:p>
    <w:p w14:paraId="539FA71C" w14:textId="77777777" w:rsidR="009E4222" w:rsidRDefault="00AC15E4">
      <w:pPr>
        <w:spacing w:line="600" w:lineRule="auto"/>
        <w:ind w:firstLine="720"/>
        <w:jc w:val="both"/>
        <w:rPr>
          <w:rFonts w:eastAsia="Times New Roman" w:cs="Times New Roman"/>
        </w:rPr>
      </w:pPr>
      <w:r>
        <w:rPr>
          <w:rFonts w:eastAsia="Times New Roman" w:cs="Times New Roman"/>
        </w:rPr>
        <w:t>Οι πολίτες τα κατάλαβαν όλα αυτά και ήδη σας γυρίζουν την πλάτη. Στις επόμενες εκλογές θα σας δείξουν και την έξοδο.</w:t>
      </w:r>
    </w:p>
    <w:p w14:paraId="539FA71D" w14:textId="77777777" w:rsidR="009E4222" w:rsidRDefault="00AC15E4">
      <w:pPr>
        <w:spacing w:line="600" w:lineRule="auto"/>
        <w:ind w:firstLine="720"/>
        <w:jc w:val="both"/>
        <w:rPr>
          <w:rFonts w:eastAsia="Times New Roman" w:cs="Times New Roman"/>
        </w:rPr>
      </w:pPr>
      <w:r>
        <w:rPr>
          <w:rFonts w:eastAsia="Times New Roman" w:cs="Times New Roman"/>
        </w:rPr>
        <w:t>Ευχαριστώ πολύ.</w:t>
      </w:r>
    </w:p>
    <w:p w14:paraId="539FA71E" w14:textId="77777777" w:rsidR="009E4222" w:rsidRDefault="00AC15E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39FA71F" w14:textId="77777777" w:rsidR="009E4222" w:rsidRDefault="00AC15E4">
      <w:pPr>
        <w:spacing w:line="600" w:lineRule="auto"/>
        <w:ind w:firstLine="720"/>
        <w:jc w:val="both"/>
        <w:rPr>
          <w:rFonts w:eastAsia="Times New Roman" w:cs="Times New Roman"/>
          <w:szCs w:val="24"/>
        </w:rPr>
      </w:pPr>
      <w:r>
        <w:rPr>
          <w:rFonts w:eastAsia="Times New Roman" w:cs="Times New Roman"/>
        </w:rPr>
        <w:t xml:space="preserve"> </w:t>
      </w:r>
      <w:r>
        <w:rPr>
          <w:rFonts w:eastAsia="Times New Roman"/>
          <w:b/>
          <w:bCs/>
        </w:rPr>
        <w:t>ΠΡΟΕΔΡΕΥΩΝ (Γεώργιος Βαρεμένος):</w:t>
      </w:r>
      <w:r>
        <w:rPr>
          <w:rFonts w:eastAsia="Times New Roman" w:cs="Times New Roman"/>
          <w:szCs w:val="24"/>
        </w:rPr>
        <w:t xml:space="preserve"> Τον λόγο έχει ο κ. Σάκης </w:t>
      </w:r>
      <w:proofErr w:type="spellStart"/>
      <w:r>
        <w:rPr>
          <w:rFonts w:eastAsia="Times New Roman" w:cs="Times New Roman"/>
          <w:szCs w:val="24"/>
        </w:rPr>
        <w:t>Βαρδαλής</w:t>
      </w:r>
      <w:proofErr w:type="spellEnd"/>
      <w:r>
        <w:rPr>
          <w:rFonts w:eastAsia="Times New Roman" w:cs="Times New Roman"/>
          <w:szCs w:val="24"/>
        </w:rPr>
        <w:t>.</w:t>
      </w:r>
      <w:r>
        <w:rPr>
          <w:rFonts w:eastAsia="Times New Roman" w:cs="Times New Roman"/>
          <w:szCs w:val="24"/>
        </w:rPr>
        <w:t xml:space="preserve"> </w:t>
      </w:r>
    </w:p>
    <w:p w14:paraId="539FA72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539FA72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τσακωμοί και οι αντιπαραθέσεις που παρακολουθήσαμε και σήμερα σε δευτερεύοντα ζητήματα, μεταξύ κομμάτων που συμφωνούν με τις ιδιωτικοποιήσεις, παρά τις όποιες </w:t>
      </w:r>
      <w:r>
        <w:rPr>
          <w:rFonts w:eastAsia="Times New Roman" w:cs="Times New Roman"/>
          <w:szCs w:val="24"/>
        </w:rPr>
        <w:lastRenderedPageBreak/>
        <w:t>μορφές παίρνουν α</w:t>
      </w:r>
      <w:r>
        <w:rPr>
          <w:rFonts w:eastAsia="Times New Roman" w:cs="Times New Roman"/>
          <w:szCs w:val="24"/>
        </w:rPr>
        <w:t>υτές κάθε φορά, που συμφωνούν, επί της ουσίας, με το άνοιγμα της αγοράς ενέργειας, που συμφωνούν με την πολιτική της ενίσχυσης του μεγάλου κεφαλαίου για να φέρει την πολυπόθητη ανάπτυξη της οικονομίας, παρά τις όποιες διαφορές έχουν μεταξύ τους για το μίγμ</w:t>
      </w:r>
      <w:r>
        <w:rPr>
          <w:rFonts w:eastAsia="Times New Roman" w:cs="Times New Roman"/>
          <w:szCs w:val="24"/>
        </w:rPr>
        <w:t>α, αποτελεί, κατά τη γνώμη μας, μέρος της γενικότερης προπαγανδιστικής επίθεσης, που στόχο έχει να αποσπάσετε την ανοχή των εργαζόμενων και των λαϊκών στρωμάτων στην εφαρμοζόμενη αντιλαϊκή πολιτική.</w:t>
      </w:r>
    </w:p>
    <w:p w14:paraId="539FA72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Αυτόν τον στόχο έχουν οι προτάσεις για καλύτερη διαχείρισ</w:t>
      </w:r>
      <w:r>
        <w:rPr>
          <w:rFonts w:eastAsia="Times New Roman" w:cs="Times New Roman"/>
          <w:szCs w:val="24"/>
        </w:rPr>
        <w:t>η, νέα πρόσωπα, συμφωνίες αλήθειας, διαφάνεια και δίκαιη ή συμμετοχική ανάπτυξη. Τι λέτε στον λαό; Λέτε: «Τα δύσκολα είναι μπροστά μας, το παλεύουμε, αλλά έρχεται η ανάπτυξη». Επομένως, αυτό που είναι πιο επικίνδυνο αυτή την περίοδο για τον λαό είναι να δε</w:t>
      </w:r>
      <w:r>
        <w:rPr>
          <w:rFonts w:eastAsia="Times New Roman" w:cs="Times New Roman"/>
          <w:szCs w:val="24"/>
        </w:rPr>
        <w:t>ίξει ανοχή σε αυτή την αντιλαϊκή πολιτική, περιμένοντας να δει το φως το αληθινό στο βάθος του τούνελ.</w:t>
      </w:r>
    </w:p>
    <w:p w14:paraId="539FA72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Γι’ αυτό τον λόγο, οι εργαζόμενοι και τα λαϊκά στρώματα τώρα πρέπει να βάλουν τη δική τους σφραγίδα στις εξελίξεις, να μην ανεχθούν άλλο την εφαρμογή αυτ</w:t>
      </w:r>
      <w:r>
        <w:rPr>
          <w:rFonts w:eastAsia="Times New Roman" w:cs="Times New Roman"/>
          <w:szCs w:val="24"/>
        </w:rPr>
        <w:t>ής της αντιλαϊκής πολιτικής, να οργανωθούν, να αγωνιστούν ενάντια στον κύριο αντίπαλο</w:t>
      </w:r>
      <w:r>
        <w:rPr>
          <w:rFonts w:eastAsia="Times New Roman" w:cs="Times New Roman"/>
          <w:szCs w:val="24"/>
        </w:rPr>
        <w:t>,</w:t>
      </w:r>
      <w:r>
        <w:rPr>
          <w:rFonts w:eastAsia="Times New Roman" w:cs="Times New Roman"/>
          <w:szCs w:val="24"/>
        </w:rPr>
        <w:t xml:space="preserve"> που είναι η δράση του κεφαλαίου για την εξασφάλιση της κερδοφορίας του και των πολιτικών τους εκπροσώπων, ενισχύοντας παντού το ΚΚΕ.</w:t>
      </w:r>
    </w:p>
    <w:p w14:paraId="539FA72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Στον λίγο χρόνο που έχω θα ήθελα να </w:t>
      </w:r>
      <w:r>
        <w:rPr>
          <w:rFonts w:eastAsia="Times New Roman" w:cs="Times New Roman"/>
          <w:szCs w:val="24"/>
        </w:rPr>
        <w:t xml:space="preserve">σταθώ ιδιαίτερα στην ένταξη της ΕΛΒΟ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υποστηρίξατε σε όλους τους τόνους ότι τάχα η ένταξη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δεν σημαίνει και ιδιωτικοποίηση. Το τι ακριβώς σημαίνει σας απάντησε τόσο ο ειδικός αγορητής όσο και  Κοινοβουλευτικός Εκπρό</w:t>
      </w:r>
      <w:r>
        <w:rPr>
          <w:rFonts w:eastAsia="Times New Roman" w:cs="Times New Roman"/>
          <w:szCs w:val="24"/>
        </w:rPr>
        <w:t>σωπος του κόμματος, αλλά κάνετε πως δεν ακούτε.</w:t>
      </w:r>
    </w:p>
    <w:p w14:paraId="539FA72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Ας δούμε, όμως, τι σημαίνει ένας τέτοιος ισχυρισμός στην περίπτωση της ΕΛΒΟ. Εντάσσετε την ΕΛΒΟ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 xml:space="preserve"> και μάλιστα με ρητή αναφορά ότι η διαδικασία ένταξης δεν έρχεται σε αντίθεση με την ολοκλήρωση τη</w:t>
      </w:r>
      <w:r>
        <w:rPr>
          <w:rFonts w:eastAsia="Times New Roman" w:cs="Times New Roman"/>
          <w:szCs w:val="24"/>
        </w:rPr>
        <w:t xml:space="preserve">ς ειδικής εκκαθάρισης. Αυτή θα συνεχιστεί απρόσκοπτα. </w:t>
      </w:r>
    </w:p>
    <w:p w14:paraId="539FA72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άραγε, δεν σταματάτε, κύριε Υπουργέ, την ειδική εκκαθάριση που ξεκίνησε από την προηγούμενη </w:t>
      </w:r>
      <w:r>
        <w:rPr>
          <w:rFonts w:eastAsia="Times New Roman" w:cs="Times New Roman"/>
          <w:szCs w:val="24"/>
        </w:rPr>
        <w:t>κ</w:t>
      </w:r>
      <w:r>
        <w:rPr>
          <w:rFonts w:eastAsia="Times New Roman" w:cs="Times New Roman"/>
          <w:szCs w:val="24"/>
        </w:rPr>
        <w:t>υβέρνηση Νέας Δημοκρατίας-ΠΑΣΟΚ; Δεν την σταματάτε γιατί έχετε ακριβώς τον ίδιο στόχο. Και στόχος είν</w:t>
      </w:r>
      <w:r>
        <w:rPr>
          <w:rFonts w:eastAsia="Times New Roman" w:cs="Times New Roman"/>
          <w:szCs w:val="24"/>
        </w:rPr>
        <w:t>αι να ξεκαθαρίσει από την εταιρεία το ποια τμήματα μπορούν να είναι κερδοφόρα, για ποια θα υπάρξει το ενδιαφέρον των επενδυτών να ιδιωτικοποιηθούν και τα υπόλοιπα να κλείσουν, με αποτέλεσμα -ακόμη και αν δεν αποφευχθεί το λουκέτο- η ΕΛΒΟ να συρρικνωθεί.</w:t>
      </w:r>
    </w:p>
    <w:p w14:paraId="539FA72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μπορούσατε, αν θέλατε, να δώσετε άμεσα λύση στο οικονομικό και παραγωγικό αδιέξοδο της ΕΛΒΟ. Θα μπορούσατε, για παράδειγμα, να αναθέσετε προγράμματα κατασκευών και ανακατασκευών, προγράμματα συντηρήσεων από τον </w:t>
      </w:r>
      <w:r>
        <w:rPr>
          <w:rFonts w:eastAsia="Times New Roman" w:cs="Times New Roman"/>
          <w:szCs w:val="24"/>
        </w:rPr>
        <w:t>σ</w:t>
      </w:r>
      <w:r>
        <w:rPr>
          <w:rFonts w:eastAsia="Times New Roman" w:cs="Times New Roman"/>
          <w:szCs w:val="24"/>
        </w:rPr>
        <w:t xml:space="preserve">τρατό, την </w:t>
      </w:r>
      <w:r>
        <w:rPr>
          <w:rFonts w:eastAsia="Times New Roman" w:cs="Times New Roman"/>
          <w:szCs w:val="24"/>
        </w:rPr>
        <w:t>π</w:t>
      </w:r>
      <w:r>
        <w:rPr>
          <w:rFonts w:eastAsia="Times New Roman" w:cs="Times New Roman"/>
          <w:szCs w:val="24"/>
        </w:rPr>
        <w:t>υροσβεστική, τους Οργανισμούς Τ</w:t>
      </w:r>
      <w:r>
        <w:rPr>
          <w:rFonts w:eastAsia="Times New Roman" w:cs="Times New Roman"/>
          <w:szCs w:val="24"/>
        </w:rPr>
        <w:t>οπικής Αυτοδιοίκησης, τους οργανισμούς των μέσων μαζικής μεταφοράς. Δεν το κάνετε, όμως.</w:t>
      </w:r>
    </w:p>
    <w:p w14:paraId="539FA72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Ακούγονται διάφορα σενάρια και σε όλες τις περιπτώσεις, μα σε όλες τις περιπτώσεις το βάθος δείχνει ιδιωτικοποίηση, συρρίκνωση, ακόμα και, στη χειρότερη περίπτωση, λου</w:t>
      </w:r>
      <w:r>
        <w:rPr>
          <w:rFonts w:eastAsia="Times New Roman" w:cs="Times New Roman"/>
          <w:szCs w:val="24"/>
        </w:rPr>
        <w:t>κέτο στην ΕΛΒΟ. Οι εργαζόμενοι έχουν εμπειρία από την προηγούμενη προσπάθεια ιδιωτικοποίησης. Ο Μυτιληναίος με το 47,5% πήρε το μάνατζμεντ για αρκετά χρόνια. Έβγαλε τα κέρδη του και οι εργαζόμενοι την ίδια περίοδο έμειναν τριακόσιοι σαράντα από τους χίλιου</w:t>
      </w:r>
      <w:r>
        <w:rPr>
          <w:rFonts w:eastAsia="Times New Roman" w:cs="Times New Roman"/>
          <w:szCs w:val="24"/>
        </w:rPr>
        <w:t>ς διακόσιους, μειώθηκαν οι μισθοί, αφαιρέθηκαν μια σειρά εργασιακά δικαιώματα. Αυτά ήταν τα κέρδη για τους εργαζόμενους από την ιδιωτικοποίηση.</w:t>
      </w:r>
    </w:p>
    <w:p w14:paraId="539FA72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Γιατί, όμως, συρρικνώθηκε η δραστηριότητα της ΕΛΒΟ; Όχι, βεβαίως, γιατί μειώθηκε η σημασία της, όχι γιατί οι παρ</w:t>
      </w:r>
      <w:r>
        <w:rPr>
          <w:rFonts w:eastAsia="Times New Roman" w:cs="Times New Roman"/>
          <w:szCs w:val="24"/>
        </w:rPr>
        <w:t>αγωγικές δυνατότητες και οι λειτουργίες της δεν ήταν αναγκαίες για τους εργαζόμενους και τα λαϊκά στρώματα της πατρίδας μας, αλλά γιατί αυτό εξυπηρετούσε τα ντόπια και ξένα μονοπώλια.</w:t>
      </w:r>
    </w:p>
    <w:p w14:paraId="539FA72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Οι μονάδες παραγωγής οχημάτων της ΕΛΒΟ είναι παραγωγικές μονάδες στρατηγ</w:t>
      </w:r>
      <w:r>
        <w:rPr>
          <w:rFonts w:eastAsia="Times New Roman" w:cs="Times New Roman"/>
          <w:szCs w:val="24"/>
        </w:rPr>
        <w:t xml:space="preserve">ικής σημασίας, οι οποίες στα χέρια του λαού μπορούν να αποδειχθούν πολύτιμο εργαλείο για την υλοποίηση των προγραμμάτων </w:t>
      </w:r>
      <w:proofErr w:type="spellStart"/>
      <w:r>
        <w:rPr>
          <w:rFonts w:eastAsia="Times New Roman" w:cs="Times New Roman"/>
          <w:szCs w:val="24"/>
        </w:rPr>
        <w:t>σχεδιοποιημένης</w:t>
      </w:r>
      <w:proofErr w:type="spellEnd"/>
      <w:r>
        <w:rPr>
          <w:rFonts w:eastAsia="Times New Roman" w:cs="Times New Roman"/>
          <w:szCs w:val="24"/>
        </w:rPr>
        <w:t xml:space="preserve"> οικονομικής και κοινωνικής ανάπτυξης, έχοντας όμως στο επίκεντρο την ικανοποίηση των σύγχρονων αναγκών του λαού.</w:t>
      </w:r>
    </w:p>
    <w:p w14:paraId="539FA72B" w14:textId="77777777" w:rsidR="009E4222" w:rsidRDefault="00AC15E4">
      <w:pPr>
        <w:spacing w:line="600" w:lineRule="auto"/>
        <w:ind w:firstLine="720"/>
        <w:jc w:val="both"/>
        <w:rPr>
          <w:rFonts w:eastAsia="Times New Roman"/>
          <w:bCs/>
        </w:rPr>
      </w:pPr>
      <w:r>
        <w:rPr>
          <w:rFonts w:eastAsia="Times New Roman"/>
          <w:bCs/>
        </w:rPr>
        <w:t>(Στο ση</w:t>
      </w:r>
      <w:r>
        <w:rPr>
          <w:rFonts w:eastAsia="Times New Roman"/>
          <w:bCs/>
        </w:rPr>
        <w:t>μείο αυτό κτυπάει το κουδούνι λήξεως του χρόνου ομιλίας του κυρίου Βουλευτή)</w:t>
      </w:r>
    </w:p>
    <w:p w14:paraId="539FA72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Λύση σε όφελος του λαού υπάρχει –ολοκληρώνω, κύριε Πρόεδρε-, μόνο που μια τέτοια λύση έρχεται σε σύγκρουση με την Ευρωπαϊκή Ένωση και το ΝΑΤΟ, έρχεται σε σύγκρουση με τον δρόμο αν</w:t>
      </w:r>
      <w:r>
        <w:rPr>
          <w:rFonts w:eastAsia="Times New Roman" w:cs="Times New Roman"/>
          <w:szCs w:val="24"/>
        </w:rPr>
        <w:t>άπτυξης που στηρίζετε όλοι σας. Οι μέχρι τώρα εξελίξεις έχουν αποδείξει πως η μόνη λύση είναι ο ενιαίος αμυντικός φορέας και η ένταξη της ΕΛΒΟ σε αυτόν.</w:t>
      </w:r>
    </w:p>
    <w:p w14:paraId="539FA72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ευχαριστώ.</w:t>
      </w:r>
    </w:p>
    <w:p w14:paraId="539FA72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w:t>
      </w:r>
    </w:p>
    <w:p w14:paraId="539FA72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Καβαδέλλας</w:t>
      </w:r>
      <w:proofErr w:type="spellEnd"/>
      <w:r>
        <w:rPr>
          <w:rFonts w:eastAsia="Times New Roman" w:cs="Times New Roman"/>
          <w:szCs w:val="24"/>
        </w:rPr>
        <w:t xml:space="preserve"> έχει τον λόγο.</w:t>
      </w:r>
    </w:p>
    <w:p w14:paraId="539FA73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Καβαδέλλα</w:t>
      </w:r>
      <w:proofErr w:type="spellEnd"/>
      <w:r>
        <w:rPr>
          <w:rFonts w:eastAsia="Times New Roman" w:cs="Times New Roman"/>
          <w:szCs w:val="24"/>
        </w:rPr>
        <w:t>, στο Βήμα. Μιλάτε μετά στο κινητό.</w:t>
      </w:r>
    </w:p>
    <w:p w14:paraId="539FA731" w14:textId="77777777" w:rsidR="009E4222" w:rsidRDefault="00AC15E4">
      <w:pPr>
        <w:spacing w:line="600" w:lineRule="auto"/>
        <w:ind w:firstLine="709"/>
        <w:jc w:val="center"/>
        <w:rPr>
          <w:rFonts w:eastAsia="Times New Roman"/>
          <w:bCs/>
        </w:rPr>
      </w:pPr>
      <w:r>
        <w:rPr>
          <w:rFonts w:eastAsia="Times New Roman"/>
          <w:bCs/>
        </w:rPr>
        <w:t>(Γέλωτες-χειροκροτήματα από την πτέρυγα της Νέας Δημοκρατίας)</w:t>
      </w:r>
    </w:p>
    <w:p w14:paraId="539FA73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Τελείωσε η συνομιλία;</w:t>
      </w:r>
    </w:p>
    <w:p w14:paraId="539FA73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Κακώς διακόψατε τον συνάδελφο που μιλούσε στο τηλέφωνο!</w:t>
      </w:r>
    </w:p>
    <w:p w14:paraId="539FA73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Δεν έχετε μιλήσει καθόλου εσείς!</w:t>
      </w:r>
    </w:p>
    <w:p w14:paraId="539FA73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Τελειώσατε; Τόσο γρήγορα;</w:t>
      </w:r>
    </w:p>
    <w:p w14:paraId="539FA73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Είστε πολύ αυταρχικός, κύριε Πρόεδρε!</w:t>
      </w:r>
    </w:p>
    <w:p w14:paraId="539FA73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έχετε τον λόγο.</w:t>
      </w:r>
    </w:p>
    <w:p w14:paraId="539FA73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ΔΗΜΗΤΡΙΟΣ ΚΑΒΑΔΕΛΛΑΣ:</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αρχ</w:t>
      </w:r>
      <w:r>
        <w:rPr>
          <w:rFonts w:eastAsia="Times New Roman" w:cs="Times New Roman"/>
          <w:szCs w:val="24"/>
        </w:rPr>
        <w:t>ίζουμε. Μου τρώτε τα λεπτά και τα δευτερόλεπτα.</w:t>
      </w:r>
    </w:p>
    <w:p w14:paraId="539FA73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Θυμάμαι, κύριοι του ΣΥΡΙΖΑ –σας παρακολουθούσα τότε από την τηλεόραση-, όταν η </w:t>
      </w:r>
      <w:r>
        <w:rPr>
          <w:rFonts w:eastAsia="Times New Roman" w:cs="Times New Roman"/>
          <w:szCs w:val="24"/>
        </w:rPr>
        <w:t>σ</w:t>
      </w:r>
      <w:r>
        <w:rPr>
          <w:rFonts w:eastAsia="Times New Roman" w:cs="Times New Roman"/>
          <w:szCs w:val="24"/>
        </w:rPr>
        <w:t>υγκυβέρνηση Νέας Δημοκρατίας-ΠΑΣΟΚ έφερνε νομοσχέδια με τη διαδικασία του επείγοντος ή του κατεπείγοντος, έτρεμαν τότε τα έδρανα</w:t>
      </w:r>
      <w:r>
        <w:rPr>
          <w:rFonts w:eastAsia="Times New Roman" w:cs="Times New Roman"/>
          <w:szCs w:val="24"/>
        </w:rPr>
        <w:t>. Τους κατηγορούσατε ως πραξικοπηματίες και να μην πω τι ακριβώς επίθετα τους προσαρμόζατε.</w:t>
      </w:r>
    </w:p>
    <w:p w14:paraId="539FA73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Ήρθε η επόμενη μέρα. Τώρα μάλλον είναι όλα απόλυτα αιτιολογημένα. Μας φέρατε, για να το δει και ο ελληνικός λαός, αυτό το πολυσέλιδο σχέδιο νόμου, να το μελετήσουμε</w:t>
      </w:r>
      <w:r>
        <w:rPr>
          <w:rFonts w:eastAsia="Times New Roman" w:cs="Times New Roman"/>
          <w:szCs w:val="24"/>
        </w:rPr>
        <w:t xml:space="preserve"> σε δυο-τρεις μέρες. Ποιος θα μπορούσε να είναι τόσο ενημερωμένος μέσα σε δυο-τρεις μέρες; Μάλλον κανένας.</w:t>
      </w:r>
    </w:p>
    <w:p w14:paraId="539FA73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Μπορεί οι δικοί σας να μην καταλαβαίνουν ή να κάνουν ότι δεν καταλαβαίνουν τι συμβαίνει, που δεν το πιστεύω, όμως θεωρώ ότι σήμερα επήλθε η πιο σοβαρ</w:t>
      </w:r>
      <w:r>
        <w:rPr>
          <w:rFonts w:eastAsia="Times New Roman" w:cs="Times New Roman"/>
          <w:szCs w:val="24"/>
        </w:rPr>
        <w:t xml:space="preserve">ή ρήξη ανάμεσα σε εσάς και τους ΑΝΕΛ, διότι </w:t>
      </w:r>
      <w:r>
        <w:rPr>
          <w:rFonts w:eastAsia="Times New Roman" w:cs="Times New Roman"/>
          <w:szCs w:val="24"/>
        </w:rPr>
        <w:lastRenderedPageBreak/>
        <w:t>βλέπω εδώ σήμερα εγγεγραμμένους εξήντα έξι ομιλητές από όλα τα κόμματα, αλλά δεν υπάρχει ούτε ένας των ΑΝΕΛ. Κανένας των ΑΝΕΛ δεν ανέβηκε να υποστηρίξει το συγκεκριμένο νομοσχέδιο. Προφανώς, κάτι δείχνει αυτό.</w:t>
      </w:r>
    </w:p>
    <w:p w14:paraId="539FA73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φέρνετε, λοιπόν, γρήγορα-γρήγορα τα νομοσχέδια –Σαββατοκύριακα, αργίες κ.λπ.- για να μην προλάβουν οι Βουλευτές σας να καταλάβουν τι ακριβώς θα ψηφίσουν και ίσως και τα «</w:t>
      </w:r>
      <w:proofErr w:type="spellStart"/>
      <w:r>
        <w:rPr>
          <w:rFonts w:eastAsia="Times New Roman" w:cs="Times New Roman"/>
          <w:szCs w:val="24"/>
        </w:rPr>
        <w:t>βοθροκάναλα</w:t>
      </w:r>
      <w:proofErr w:type="spellEnd"/>
      <w:r>
        <w:rPr>
          <w:rFonts w:eastAsia="Times New Roman" w:cs="Times New Roman"/>
          <w:szCs w:val="24"/>
        </w:rPr>
        <w:t>» να μην πάρουν είδηση και να έχετε πολλές ημέρες μια αντιπολιτευτική αντί</w:t>
      </w:r>
      <w:r>
        <w:rPr>
          <w:rFonts w:eastAsia="Times New Roman" w:cs="Times New Roman"/>
          <w:szCs w:val="24"/>
        </w:rPr>
        <w:t>δραση.</w:t>
      </w:r>
    </w:p>
    <w:p w14:paraId="539FA73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Μερικοί από σας στους διαδρόμους μάς λέτε ότι στενοχωριέστε που ψηφίζετε αυτούς τους αντιλαϊκούς νόμους, ότι τους ψηφίζετε απρόθυμα. Το αντιλαμβανόμαστε, διότι εδώ που έχουμε φθάσει, ασφαλώς κανένας από εσάς –ούτε ο κ. Τσίπρας- θα ήθελε να πιει απ’ </w:t>
      </w:r>
      <w:r>
        <w:rPr>
          <w:rFonts w:eastAsia="Times New Roman" w:cs="Times New Roman"/>
          <w:szCs w:val="24"/>
        </w:rPr>
        <w:t>αυτό το ποτήρι. Για παράδειγμα, ο κ. Μπαλτάς στην περίπτωση του Ελληνικού ομίλησε για προσωρινή ήττα του σοσιαλιστικού οράματος.</w:t>
      </w:r>
    </w:p>
    <w:p w14:paraId="539FA73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Αφού σέρνεστε, λοιπόν, χωρίς τη βούλησή σας, γιατί δεν παραιτείστε απ’ αυτές τις ενέργειες; Ακόμα καλύτερα, γιατί δεν επιδιώκετ</w:t>
      </w:r>
      <w:r>
        <w:rPr>
          <w:rFonts w:eastAsia="Times New Roman" w:cs="Times New Roman"/>
          <w:szCs w:val="24"/>
        </w:rPr>
        <w:t xml:space="preserve">ε ένα νέο κυβερνητικό σχήμα, </w:t>
      </w:r>
      <w:proofErr w:type="spellStart"/>
      <w:r>
        <w:rPr>
          <w:rFonts w:eastAsia="Times New Roman" w:cs="Times New Roman"/>
          <w:szCs w:val="24"/>
        </w:rPr>
        <w:t>ευρυτέρου</w:t>
      </w:r>
      <w:proofErr w:type="spellEnd"/>
      <w:r>
        <w:rPr>
          <w:rFonts w:eastAsia="Times New Roman" w:cs="Times New Roman"/>
          <w:szCs w:val="24"/>
        </w:rPr>
        <w:t xml:space="preserve"> πέλματος, για να διαμοιραστούν οι ευθύνες αναλόγως, εφ’ όσον κάποιοι εδώ μέσα μετέχουν αυτών των ευθυνών; </w:t>
      </w:r>
    </w:p>
    <w:p w14:paraId="539FA73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Είναι πολύ δύσκολο να εφαρμόσετε κάτι που δεν πιστεύετε. Είναι ένα άδικο και σκληρό νομοσχέδιο. Για παράδειγμα</w:t>
      </w:r>
      <w:r>
        <w:rPr>
          <w:rFonts w:eastAsia="Times New Roman" w:cs="Times New Roman"/>
          <w:szCs w:val="24"/>
        </w:rPr>
        <w:t>, στο ζήτημα των κοινωνικών ασφαλίσεων ζητάτε από τους αγρότες να πληρώσουν αυξήσεις περίπου 7% -6,95% είναι- δύο χρόνια νωρίτερα.</w:t>
      </w:r>
    </w:p>
    <w:p w14:paraId="539FA74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Καταργείτε διάταξη καταβολής μειωμένων εισφορών υγειονομικής περίθαλψης για τα πέντε πρώτα χρόνια των υπαγομένων στο Ενιαίο Τ</w:t>
      </w:r>
      <w:r>
        <w:rPr>
          <w:rFonts w:eastAsia="Times New Roman" w:cs="Times New Roman"/>
          <w:szCs w:val="24"/>
        </w:rPr>
        <w:t>αμείο Ασφάλισης Αυτοαπασχολουμένων. Αυτή είναι μια δίκαιη παροχή, μια βοήθεια, μια τονωτική ένεση για τους νέους που επιχειρούν να σταθούν στα πόδια τους.</w:t>
      </w:r>
    </w:p>
    <w:p w14:paraId="539FA74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Καταργείτε, δηλαδή, νόμους που εσείς έχετε ψηφίσει προ τεσσάρων μηνών. Τότε, εσείς μας λέγατε ότι είν</w:t>
      </w:r>
      <w:r>
        <w:rPr>
          <w:rFonts w:eastAsia="Times New Roman" w:cs="Times New Roman"/>
          <w:szCs w:val="24"/>
        </w:rPr>
        <w:t xml:space="preserve">αι πολύ μελετημένοι οι νόμοι που μας φέρατε εδώ. Ο κ. </w:t>
      </w:r>
      <w:proofErr w:type="spellStart"/>
      <w:r>
        <w:rPr>
          <w:rFonts w:eastAsia="Times New Roman" w:cs="Times New Roman"/>
          <w:szCs w:val="24"/>
        </w:rPr>
        <w:t>Κατρούγκαλος</w:t>
      </w:r>
      <w:proofErr w:type="spellEnd"/>
      <w:r>
        <w:rPr>
          <w:rFonts w:eastAsia="Times New Roman" w:cs="Times New Roman"/>
          <w:szCs w:val="24"/>
        </w:rPr>
        <w:t xml:space="preserve"> είναι κι αυτός πολύ μελετημένος. Καταργείτε άρθρα σήμερα και μας λέτε πόσο σωστά πράττετε τώρα που καταργείτε νόμους που είχατε ψηφίσει πριν από μερικούς μήνες.</w:t>
      </w:r>
    </w:p>
    <w:p w14:paraId="539FA74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Ακολουθούν τα καταλύματα. Εκ</w:t>
      </w:r>
      <w:r>
        <w:rPr>
          <w:rFonts w:eastAsia="Times New Roman" w:cs="Times New Roman"/>
          <w:szCs w:val="24"/>
        </w:rPr>
        <w:t>εί βρήκατε τους μεγάλους φοροφυγάδες, τους πολύ πλούσιους, για να τους φορολογήσουμε κατάλληλα. Δεν υπάρχει μόνο η Μύκονος και η Σαντορίνη.</w:t>
      </w:r>
    </w:p>
    <w:p w14:paraId="539FA74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του κυρίου Βουλευτή)</w:t>
      </w:r>
    </w:p>
    <w:p w14:paraId="539FA74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Τώρα ο χρόνος μου τελείωσε. Έχω </w:t>
      </w:r>
      <w:r>
        <w:rPr>
          <w:rFonts w:eastAsia="Times New Roman" w:cs="Times New Roman"/>
          <w:szCs w:val="24"/>
        </w:rPr>
        <w:t>πολλά να σας πω.</w:t>
      </w:r>
    </w:p>
    <w:p w14:paraId="539FA74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Καβαδέλλα</w:t>
      </w:r>
      <w:proofErr w:type="spellEnd"/>
      <w:r>
        <w:rPr>
          <w:rFonts w:eastAsia="Times New Roman" w:cs="Times New Roman"/>
          <w:szCs w:val="24"/>
        </w:rPr>
        <w:t>, να συνεχίσετε και τη συνομιλία χωρίς προσκόμματα.</w:t>
      </w:r>
    </w:p>
    <w:p w14:paraId="539FA746"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(Γέλωτες στην Αίθουσα)</w:t>
      </w:r>
    </w:p>
    <w:p w14:paraId="539FA74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ΚΑΒΑΔΕΛΛΑΣ: </w:t>
      </w:r>
      <w:r>
        <w:rPr>
          <w:rFonts w:eastAsia="Times New Roman" w:cs="Times New Roman"/>
          <w:szCs w:val="24"/>
        </w:rPr>
        <w:t>Τελειώνει το θέμα. Βλέπω ότι φωνασκούν κάτω. Ευχαριστώ που με ακούσατε. Επιφυλάσσομαι να το έχ</w:t>
      </w:r>
      <w:r>
        <w:rPr>
          <w:rFonts w:eastAsia="Times New Roman" w:cs="Times New Roman"/>
          <w:szCs w:val="24"/>
        </w:rPr>
        <w:t>ω έτοιμο, για να έρθω σε επόμενη επαφή. Γεια σας.</w:t>
      </w:r>
    </w:p>
    <w:p w14:paraId="539FA74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539FA74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Σταύρος </w:t>
      </w:r>
      <w:proofErr w:type="spellStart"/>
      <w:r>
        <w:rPr>
          <w:rFonts w:eastAsia="Times New Roman" w:cs="Times New Roman"/>
          <w:szCs w:val="24"/>
        </w:rPr>
        <w:t>Αραχωβίτης</w:t>
      </w:r>
      <w:proofErr w:type="spellEnd"/>
      <w:r>
        <w:rPr>
          <w:rFonts w:eastAsia="Times New Roman" w:cs="Times New Roman"/>
          <w:szCs w:val="24"/>
        </w:rPr>
        <w:t xml:space="preserve"> έχει τον λόγο.</w:t>
      </w:r>
    </w:p>
    <w:p w14:paraId="539FA74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Ευχαριστώ, κύριε Πρόεδρε.</w:t>
      </w:r>
    </w:p>
    <w:p w14:paraId="539FA74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αποδείξει στην πράξη ότι κύρ</w:t>
      </w:r>
      <w:r>
        <w:rPr>
          <w:rFonts w:eastAsia="Times New Roman" w:cs="Times New Roman"/>
          <w:szCs w:val="24"/>
        </w:rPr>
        <w:t>ιο μέλημά μας σε όλη την πορεία αναμόρφωσης του ασφαλιστικού συστήματος, που ο ελληνικός λαός γνωρίζει καλά ποιοι το έφθασαν στο δραματικό σημείο της κατάρρευσης, στα όρια της κατάρρευσης, ήταν η προστασία κατά προτεραιότητα των αγροτών, των νέων επαγγελμα</w:t>
      </w:r>
      <w:r>
        <w:rPr>
          <w:rFonts w:eastAsia="Times New Roman" w:cs="Times New Roman"/>
          <w:szCs w:val="24"/>
        </w:rPr>
        <w:t>τιών και των οικονομικά ασθενέστερων.</w:t>
      </w:r>
    </w:p>
    <w:p w14:paraId="539FA74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Οι αλλαγές που σήμερα εισάγονται και αφορούν τους αγρότες της χώρας μας είναι δύο ειδών. Η μια αλλαγή είναι στο ύψος εισφορών υπέρ υγειονομικής περίθαλψης. Συγκεκριμένα για τους αγρότες, σύμφωνα με το άρθρο 42 παράγραφ</w:t>
      </w:r>
      <w:r>
        <w:rPr>
          <w:rFonts w:eastAsia="Times New Roman" w:cs="Times New Roman"/>
          <w:szCs w:val="24"/>
        </w:rPr>
        <w:t>ος 4, στην περίπτωση β΄ του ασφαλιστικού νόμου προβλεπόταν μια σταδιακή προσαρμογή για τους αγρότες της χώρας μας για όλες τις ασφαλιστικές εισφορές μέχρι το 2022, όπως είχαμε δεσμευτεί και κατά τη διάρκεια των αγροτικών κινητοποιήσεων.</w:t>
      </w:r>
    </w:p>
    <w:p w14:paraId="539FA74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Σήμερα, για ένα </w:t>
      </w:r>
      <w:r>
        <w:rPr>
          <w:rFonts w:eastAsia="Times New Roman" w:cs="Times New Roman"/>
          <w:szCs w:val="24"/>
        </w:rPr>
        <w:t>μικρό μόνο μέρος αυτών των εισφορών, που αφορούν μόνο στην υγειονομική περίθαλψη, το νομοσχέδιο που συζητάμε προβλέπει την άμεση προσαρμογή και όχι τη σταδιακή, όπως είχε ψηφιστεί.</w:t>
      </w:r>
    </w:p>
    <w:p w14:paraId="539FA74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Για τις εισφορές, λοιπόν, υπέρ υγειονομικής περίθαλψης η σταδιακή σύγκλιση </w:t>
      </w:r>
      <w:r>
        <w:rPr>
          <w:rFonts w:eastAsia="Times New Roman" w:cs="Times New Roman"/>
          <w:szCs w:val="24"/>
        </w:rPr>
        <w:t>προέβλεπε ότι το ποσοστό είναι 4,73% του εισοδήματος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5,84%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και εξίσωση στο 6,95%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και πέρα.</w:t>
      </w:r>
    </w:p>
    <w:p w14:paraId="539FA74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Η διαφορά που εισάγεται με το παρόν νομοσχέδιο αφορά στο ότι για το 2017 καταργείται αυτήν </w:t>
      </w:r>
      <w:r>
        <w:rPr>
          <w:rFonts w:eastAsia="Times New Roman" w:cs="Times New Roman"/>
          <w:szCs w:val="24"/>
        </w:rPr>
        <w:t xml:space="preserve">η έκπτωση. Για το 2017, λοιπόν, η επιβάρυνση θα είναι 2,22%, ήτοι 9,10 ευρώ τον μήνα. Ειδικά για το 2018, τη δεύτερη χρονιά, η διαφορά είναι μόλις 1,11%, ήτοι 4,5 ευρώ τον μήνα. Και αυτό γιατί οι εισφορές για τους αγρότες υπολογίζονται στη χαμηλότερη βάση </w:t>
      </w:r>
      <w:r>
        <w:rPr>
          <w:rFonts w:eastAsia="Times New Roman" w:cs="Times New Roman"/>
          <w:szCs w:val="24"/>
        </w:rPr>
        <w:t>του υπολογισμού, δηλαδή</w:t>
      </w:r>
      <w:r>
        <w:rPr>
          <w:rFonts w:eastAsia="Times New Roman" w:cs="Times New Roman"/>
          <w:szCs w:val="24"/>
        </w:rPr>
        <w:t>,</w:t>
      </w:r>
      <w:r>
        <w:rPr>
          <w:rFonts w:eastAsia="Times New Roman" w:cs="Times New Roman"/>
          <w:szCs w:val="24"/>
        </w:rPr>
        <w:t xml:space="preserve"> στα 410 ευρώ μηνιαίο εισόδημα και όχι στα 586 ευρώ.</w:t>
      </w:r>
    </w:p>
    <w:p w14:paraId="539FA75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στην επιβάρυνση και αυτή είναι η πραγματικότητα, κύριοι, ότι το μεγάλο κομμάτι των εισφορών που αφορά το συνταξιοδοτικό, παραμένει σε βαθμιαία μετάβαση, όπως </w:t>
      </w:r>
      <w:r>
        <w:rPr>
          <w:rFonts w:eastAsia="Times New Roman" w:cs="Times New Roman"/>
          <w:szCs w:val="24"/>
        </w:rPr>
        <w:t>δεσμευθήκαμε και όπως νομοθετήσαμε στον ασφαλιστικό νόμο.</w:t>
      </w:r>
    </w:p>
    <w:p w14:paraId="539FA75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για το οποίο επίσης έγινε πολύς λόγος και μεγάλη συζήτηση, είναι αυτό της ασφάλισης των κατά κύριο επάγγελμα αγροτών, </w:t>
      </w:r>
      <w:r>
        <w:rPr>
          <w:rFonts w:eastAsia="Times New Roman"/>
          <w:szCs w:val="24"/>
        </w:rPr>
        <w:t>οι οποίοι</w:t>
      </w:r>
      <w:r>
        <w:rPr>
          <w:rFonts w:eastAsia="Times New Roman" w:cs="Times New Roman"/>
          <w:szCs w:val="24"/>
        </w:rPr>
        <w:t xml:space="preserve"> παράλληλα λειτουργούν τουριστικά καταλύ</w:t>
      </w:r>
      <w:r>
        <w:rPr>
          <w:rFonts w:eastAsia="Times New Roman" w:cs="Times New Roman"/>
          <w:szCs w:val="24"/>
        </w:rPr>
        <w:lastRenderedPageBreak/>
        <w:t>ματα από έξι</w:t>
      </w:r>
      <w:r>
        <w:rPr>
          <w:rFonts w:eastAsia="Times New Roman" w:cs="Times New Roman"/>
          <w:szCs w:val="24"/>
        </w:rPr>
        <w:t xml:space="preserve"> έως δέκα δωμάτια. Εδώ πρέπει να τονίσουμε δύο πράγματα. Πρώτον, όσον αφορά τη φορολογία, το εισόδημα από τη λειτουργία του καταλύματος θεωρείται αγροτικό εισόδημα και φορολογείται ως τέτοιο. Δηλαδή</w:t>
      </w:r>
      <w:r>
        <w:rPr>
          <w:rFonts w:eastAsia="Times New Roman" w:cs="Times New Roman"/>
          <w:szCs w:val="24"/>
        </w:rPr>
        <w:t>,</w:t>
      </w:r>
      <w:r>
        <w:rPr>
          <w:rFonts w:eastAsia="Times New Roman" w:cs="Times New Roman"/>
          <w:szCs w:val="24"/>
        </w:rPr>
        <w:t xml:space="preserve"> για το 2017 θα υπάρχει το αφορολόγητο, δηλαδή</w:t>
      </w:r>
      <w:r>
        <w:rPr>
          <w:rFonts w:eastAsia="Times New Roman" w:cs="Times New Roman"/>
          <w:szCs w:val="24"/>
        </w:rPr>
        <w:t>,</w:t>
      </w:r>
      <w:r>
        <w:rPr>
          <w:rFonts w:eastAsia="Times New Roman" w:cs="Times New Roman"/>
          <w:szCs w:val="24"/>
        </w:rPr>
        <w:t xml:space="preserve"> η έκπτωση</w:t>
      </w:r>
      <w:r>
        <w:rPr>
          <w:rFonts w:eastAsia="Times New Roman" w:cs="Times New Roman"/>
          <w:szCs w:val="24"/>
        </w:rPr>
        <w:t xml:space="preserve"> φόρου, και ό,τι άλλο προβλέπεται για τους κατά κύριο επάγγελμα αγρότες. Δεύτερον, αυτό που πρέπει να διευκρινιστεί, ενδεχομένως με μια υπουργική απόφαση, είναι η περίπτωση που κάποιος της κατηγορίας αυτής έχει μεγαλύτερο εισόδημα από αγροτικές δραστηριότη</w:t>
      </w:r>
      <w:r>
        <w:rPr>
          <w:rFonts w:eastAsia="Times New Roman" w:cs="Times New Roman"/>
          <w:szCs w:val="24"/>
        </w:rPr>
        <w:t>τες παραγωγής και όχι καταλύματα.</w:t>
      </w:r>
    </w:p>
    <w:p w14:paraId="539FA75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Τέλος, θα ήθελα να τονίσω κάτι, για να μην προσπαθείτε να δημιουργήσετε σύγχυση, να μην προσπαθείτε να δώσετε την εντύπωση στον κόσμο ότι το ταμείο είναι το ίδιο με το ΤΑΙΠΕΔ. Το ΤΑΙΠΕΔ είναι ένα ταμείο αποκρατικοποιήσεων,</w:t>
      </w:r>
      <w:r>
        <w:rPr>
          <w:rFonts w:eastAsia="Times New Roman" w:cs="Times New Roman"/>
          <w:szCs w:val="24"/>
        </w:rPr>
        <w:t xml:space="preserve"> το οποίο έχει μάλιστα συγκεκριμένο στόχο εσόδων για τα επόμενα τρία χρόνια. Το </w:t>
      </w:r>
      <w:r>
        <w:rPr>
          <w:rFonts w:eastAsia="Times New Roman" w:cs="Times New Roman"/>
          <w:szCs w:val="24"/>
        </w:rPr>
        <w:t>τ</w:t>
      </w:r>
      <w:r>
        <w:rPr>
          <w:rFonts w:eastAsia="Times New Roman" w:cs="Times New Roman"/>
          <w:szCs w:val="24"/>
        </w:rPr>
        <w:t xml:space="preserve">αμείο έχει σκοπό την αξιοποίηση των περιουσιακών στοιχείων που περιέρχονται σε αυτό. </w:t>
      </w:r>
    </w:p>
    <w:p w14:paraId="539FA75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Ενδεχομένως στο μυαλό κάποιων ως μόνη μέθοδος αξιοποίησης να είναι η πώληση. Όμως, αυτό δ</w:t>
      </w:r>
      <w:r>
        <w:rPr>
          <w:rFonts w:eastAsia="Times New Roman" w:cs="Times New Roman"/>
          <w:szCs w:val="24"/>
        </w:rPr>
        <w:t xml:space="preserve">εν ισχύει για εμάς. Άλλωστε εδώ είναι το σημαντικό, η πώληση ή ο τρόπος αξιοποίησης για ένα περιουσιακό στοιχείο του </w:t>
      </w:r>
      <w:r>
        <w:rPr>
          <w:rFonts w:eastAsia="Times New Roman" w:cs="Times New Roman"/>
          <w:szCs w:val="24"/>
        </w:rPr>
        <w:t>δ</w:t>
      </w:r>
      <w:r>
        <w:rPr>
          <w:rFonts w:eastAsia="Times New Roman" w:cs="Times New Roman"/>
          <w:szCs w:val="24"/>
        </w:rPr>
        <w:t xml:space="preserve">ημοσίου, είτε αυτό είναι στο </w:t>
      </w:r>
      <w:r>
        <w:rPr>
          <w:rFonts w:eastAsia="Times New Roman" w:cs="Times New Roman"/>
          <w:szCs w:val="24"/>
        </w:rPr>
        <w:t>τ</w:t>
      </w:r>
      <w:r>
        <w:rPr>
          <w:rFonts w:eastAsia="Times New Roman" w:cs="Times New Roman"/>
          <w:szCs w:val="24"/>
        </w:rPr>
        <w:t xml:space="preserve">αμείο, είτε όχι, έχει να κάνει με την πολιτική βούληση του καθενός. </w:t>
      </w:r>
    </w:p>
    <w:p w14:paraId="539FA75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Για εμάς υπάρχει μια σειρά τρόπων αξιοπ</w:t>
      </w:r>
      <w:r>
        <w:rPr>
          <w:rFonts w:eastAsia="Times New Roman" w:cs="Times New Roman"/>
          <w:szCs w:val="24"/>
        </w:rPr>
        <w:t>οίησης, έτσι ώστε οι ΔΕΚΟ πραγματικά να μην είναι αιτίες ρουσφετιού, όπως ήταν μέχρι τώρα, αλλά να είναι χώροι παραγωγής κέρδους, τόσο για την κοινωνία και για τους εργαζόμενους από τη μία, όσο και για την οικονομία γενικότερα από την άλλη.</w:t>
      </w:r>
    </w:p>
    <w:p w14:paraId="539FA75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(Στο σημείο αυτ</w:t>
      </w:r>
      <w:r>
        <w:rPr>
          <w:rFonts w:eastAsia="Times New Roman" w:cs="Times New Roman"/>
          <w:szCs w:val="24"/>
        </w:rPr>
        <w:t>ό κτυπάει το κουδούνι λήξεως του χρόνου ομιλίας του κυρίου Βουλευτή)</w:t>
      </w:r>
    </w:p>
    <w:p w14:paraId="539FA75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Κύριε Πρόεδρε, τελειώνω σε ένα λεπτό.</w:t>
      </w:r>
    </w:p>
    <w:p w14:paraId="539FA75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Όπως ξέρετε καλά, ειδικά για το νερό, που έχει γίνει μεγάλη συζήτηση τις τελευταίες ημέρες, υπάρχει απόφαση του Συμβουλίου της Επικρατείας, η οποία π</w:t>
      </w:r>
      <w:r>
        <w:rPr>
          <w:rFonts w:eastAsia="Times New Roman" w:cs="Times New Roman"/>
          <w:szCs w:val="24"/>
        </w:rPr>
        <w:t xml:space="preserve">ροστατεύει από τις ενδεχόμενες μελλοντικές προθέσεις ιδιωτικοποίησης, οποιωνδήποτε κυβερνήσεων. Αυτό έγινε ακόμα πιο ξεκάθαρο με την </w:t>
      </w:r>
      <w:r>
        <w:rPr>
          <w:rFonts w:eastAsia="Times New Roman" w:cs="Times New Roman"/>
          <w:bCs/>
          <w:szCs w:val="24"/>
        </w:rPr>
        <w:t>τροπολογία</w:t>
      </w:r>
      <w:r>
        <w:rPr>
          <w:rFonts w:eastAsia="Times New Roman" w:cs="Times New Roman"/>
          <w:szCs w:val="24"/>
        </w:rPr>
        <w:t xml:space="preserve"> η οποία ήρθε σήμερα και ξαναθυμίζει το πλαίσιο που υπάρχει. </w:t>
      </w:r>
    </w:p>
    <w:p w14:paraId="539FA75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Αυτά, λοιπόν, για να ξέρουμε ποια είναι η πολιτική </w:t>
      </w:r>
      <w:r>
        <w:rPr>
          <w:rFonts w:eastAsia="Times New Roman" w:cs="Times New Roman"/>
          <w:szCs w:val="24"/>
        </w:rPr>
        <w:t>οπτική και ποια είναι η βούληση του καθενός, προς αποκατάσταση της πραγματικότητας.</w:t>
      </w:r>
    </w:p>
    <w:p w14:paraId="539FA75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39FA75A" w14:textId="77777777" w:rsidR="009E4222" w:rsidRDefault="00AC15E4">
      <w:pPr>
        <w:spacing w:line="600" w:lineRule="auto"/>
        <w:ind w:firstLine="720"/>
        <w:jc w:val="center"/>
        <w:rPr>
          <w:rFonts w:eastAsia="Times New Roman"/>
          <w:bCs/>
        </w:rPr>
      </w:pPr>
      <w:r>
        <w:rPr>
          <w:rFonts w:eastAsia="Times New Roman"/>
          <w:bCs/>
        </w:rPr>
        <w:t>(Χειροκροτήματα από την πτέρυγα του ΣΥΡΙΖΑ)</w:t>
      </w:r>
    </w:p>
    <w:p w14:paraId="539FA75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Χατζηδάκη, έχετε τον λόγο.</w:t>
      </w:r>
    </w:p>
    <w:p w14:paraId="539FA75C"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Κύριε </w:t>
      </w:r>
      <w:r>
        <w:rPr>
          <w:rFonts w:eastAsia="Times New Roman" w:cs="Times New Roman"/>
          <w:szCs w:val="24"/>
        </w:rPr>
        <w:t xml:space="preserve">Πρόεδρε, κυρίες και κύριοι συνάδελφοι, τα πέντε λεπτά που έχω στη διάθεσή μου αποφάσισα να σας μιλήσω για τον Μαρξ, όχι τον αγαπημένο σας φιλόσοφο, </w:t>
      </w:r>
      <w:r>
        <w:rPr>
          <w:rFonts w:eastAsia="Times New Roman" w:cs="Times New Roman"/>
          <w:szCs w:val="24"/>
        </w:rPr>
        <w:lastRenderedPageBreak/>
        <w:t xml:space="preserve">αλλά τον ηθοποιό τον </w:t>
      </w:r>
      <w:proofErr w:type="spellStart"/>
      <w:r>
        <w:rPr>
          <w:rFonts w:eastAsia="Times New Roman" w:cs="Times New Roman"/>
          <w:szCs w:val="24"/>
        </w:rPr>
        <w:t>Γκράουτσο</w:t>
      </w:r>
      <w:proofErr w:type="spellEnd"/>
      <w:r>
        <w:rPr>
          <w:rFonts w:eastAsia="Times New Roman" w:cs="Times New Roman"/>
          <w:szCs w:val="24"/>
        </w:rPr>
        <w:t xml:space="preserve"> Μαρξ, ο οποίος είχε πει: «Αυτές είναι οι απόψεις μου, αν δεν σας αρέσουν, δια</w:t>
      </w:r>
      <w:r>
        <w:rPr>
          <w:rFonts w:eastAsia="Times New Roman" w:cs="Times New Roman"/>
          <w:szCs w:val="24"/>
        </w:rPr>
        <w:t>θέτω και άλλες». Αυτό είναι και το δικό σας δόγμα και γι’ αυτό</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είσαστε καλοί μαρξιστές.</w:t>
      </w:r>
    </w:p>
    <w:p w14:paraId="539FA75D" w14:textId="77777777" w:rsidR="009E4222" w:rsidRDefault="00AC15E4">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539FA75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ομίζω ότι μπορώ εύκολα να το δείξω. Πρώτα απ’ όλα, σε αυτό εδώ το νομοσχέδιο έχουμε διατάξεις οι </w:t>
      </w:r>
      <w:r>
        <w:rPr>
          <w:rFonts w:eastAsia="Times New Roman" w:cs="Times New Roman"/>
          <w:szCs w:val="24"/>
        </w:rPr>
        <w:t>οποίες ακυρώνουν προηγούμενες διατάξεις, που με πολλή χαρά περάσατε τον περασμένο Μάιο σε σχέση με τους νέους επαγγελματίες και σε σχέση με τα τουριστικά καταλύματα. Αυτές τις διατάξεις τις διαφημίσατε. Βγήκε ο Υπουργός και είπε τα καλύτερα. Είπατε ότι γι’</w:t>
      </w:r>
      <w:r>
        <w:rPr>
          <w:rFonts w:eastAsia="Times New Roman" w:cs="Times New Roman"/>
          <w:szCs w:val="24"/>
        </w:rPr>
        <w:t xml:space="preserve"> αυτόν τον λόγο αξίζει να ψηφιστεί το ασφαλιστικό νομοσχέδιο. Και σήμερα έρχεστε και τις καταργείτε με πολύ μεγάλη ευκολία, διότι διαθέτετε και άλλες απόψεις. Δόγμα </w:t>
      </w:r>
      <w:proofErr w:type="spellStart"/>
      <w:r>
        <w:rPr>
          <w:rFonts w:eastAsia="Times New Roman" w:cs="Times New Roman"/>
          <w:szCs w:val="24"/>
        </w:rPr>
        <w:t>Γκράουτσο</w:t>
      </w:r>
      <w:proofErr w:type="spellEnd"/>
      <w:r>
        <w:rPr>
          <w:rFonts w:eastAsia="Times New Roman" w:cs="Times New Roman"/>
          <w:szCs w:val="24"/>
        </w:rPr>
        <w:t xml:space="preserve"> Μαρξ.</w:t>
      </w:r>
    </w:p>
    <w:p w14:paraId="539FA75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Όμως, εγώ προχωρώ περαιτέρω. Έρχομαι στις ιδιωτικοποιήσεις και στον Πρωθυπο</w:t>
      </w:r>
      <w:r>
        <w:rPr>
          <w:rFonts w:eastAsia="Times New Roman" w:cs="Times New Roman"/>
          <w:szCs w:val="24"/>
        </w:rPr>
        <w:t>υργό. Έχω εδώ μπροστά μου συνέντευξη Τύπου του Πρωθυπουργού Αλέξη Τσίπρα στη μετά «αυταπάτες» περίοδο, τον Σεπτέμβριο του 2015 στη Θεσσαλονίκη -7 Σεπτεμβρίου-, όπου απαριθμώντας τους λόγους για τους οποίους πρέπει να ψηφιστεί ο ΣΥΡΙΖΑ και όχι η Νέα Δημοκρα</w:t>
      </w:r>
      <w:r>
        <w:rPr>
          <w:rFonts w:eastAsia="Times New Roman" w:cs="Times New Roman"/>
          <w:szCs w:val="24"/>
        </w:rPr>
        <w:t xml:space="preserve">τία λέει «καταφέραμε από τα είκοσι δύο προς πώληση </w:t>
      </w:r>
      <w:r>
        <w:rPr>
          <w:rFonts w:eastAsia="Times New Roman" w:cs="Times New Roman"/>
          <w:szCs w:val="24"/>
          <w:lang w:val="en-US"/>
        </w:rPr>
        <w:t>assets</w:t>
      </w:r>
      <w:r>
        <w:rPr>
          <w:rFonts w:eastAsia="Times New Roman" w:cs="Times New Roman"/>
          <w:szCs w:val="24"/>
        </w:rPr>
        <w:t xml:space="preserve"> του ελληνικού δημοσίου που ήταν στο ΤΑΙΠΕΔ, να έχουμε μόνο εννέα». </w:t>
      </w:r>
    </w:p>
    <w:p w14:paraId="539FA76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Εγώ, επειδή λίγο δυσπιστώ απέναντι στον Πρωθυπουργό –θα μου το συγχωρήσετε-, ανέτρεξα στον πίνακα του ΤΑΙΠΕΔ, τον οποίο και θα κατ</w:t>
      </w:r>
      <w:r>
        <w:rPr>
          <w:rFonts w:eastAsia="Times New Roman" w:cs="Times New Roman"/>
          <w:szCs w:val="24"/>
        </w:rPr>
        <w:t>αθέσω. Η τελευταία εκδοχή είναι ο Απρίλιος του 2016, κάμποσους μήνες μετά τις δηλώσεις του Πρωθυπουργού.</w:t>
      </w:r>
    </w:p>
    <w:p w14:paraId="539FA76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 ότι ο Πρωθυπουργός είπε ότι αυτό το κατάφερε ήδη και είναι μόνο εννέα τα </w:t>
      </w:r>
      <w:r>
        <w:rPr>
          <w:rFonts w:eastAsia="Times New Roman" w:cs="Times New Roman"/>
          <w:szCs w:val="24"/>
          <w:lang w:val="en-US"/>
        </w:rPr>
        <w:t>assets</w:t>
      </w:r>
      <w:r>
        <w:rPr>
          <w:rFonts w:eastAsia="Times New Roman" w:cs="Times New Roman"/>
          <w:szCs w:val="24"/>
        </w:rPr>
        <w:t>, εγώ βρίσκω δεκαεννέα. Αν αμφιβάλλετ</w:t>
      </w:r>
      <w:r>
        <w:rPr>
          <w:rFonts w:eastAsia="Times New Roman" w:cs="Times New Roman"/>
          <w:szCs w:val="24"/>
        </w:rPr>
        <w:t>ε, παρακαλώ ελέγξτε τον πίνακα του ΤΑΙΠΕΔ, για να δούμε ποιος λέει αλήθεια, ο Πρωθυπουργός ή εγώ.</w:t>
      </w:r>
    </w:p>
    <w:p w14:paraId="539FA76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Κωνσταντίνος Χατζηδάκης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w:t>
      </w:r>
      <w:r>
        <w:rPr>
          <w:rFonts w:eastAsia="Times New Roman" w:cs="Times New Roman"/>
          <w:szCs w:val="24"/>
        </w:rPr>
        <w:t>τείας της Διεύθυνσης Στενογραφίας και Πρακτικών της Βουλής)</w:t>
      </w:r>
    </w:p>
    <w:p w14:paraId="539FA76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συνεχίζω. Αφού κρατήσατε όλα τα </w:t>
      </w:r>
      <w:r>
        <w:rPr>
          <w:rFonts w:eastAsia="Times New Roman" w:cs="Times New Roman"/>
          <w:szCs w:val="24"/>
          <w:lang w:val="en-US"/>
        </w:rPr>
        <w:t>assets</w:t>
      </w:r>
      <w:r>
        <w:rPr>
          <w:rFonts w:eastAsia="Times New Roman" w:cs="Times New Roman"/>
          <w:szCs w:val="24"/>
        </w:rPr>
        <w:t xml:space="preserve"> του ΤΑΙΠΕΔ, στη συνέχεια μια ωραία ημέρα του Μαΐου περάσατε τον ν.4389, όπου από τα εννέα </w:t>
      </w:r>
      <w:r>
        <w:rPr>
          <w:rFonts w:eastAsia="Times New Roman" w:cs="Times New Roman"/>
          <w:szCs w:val="24"/>
          <w:lang w:val="en-US"/>
        </w:rPr>
        <w:t>assets</w:t>
      </w:r>
      <w:r>
        <w:rPr>
          <w:rFonts w:eastAsia="Times New Roman" w:cs="Times New Roman"/>
          <w:szCs w:val="24"/>
        </w:rPr>
        <w:t xml:space="preserve"> –που δεν ήταν εννέα, αλλά δεκαεννέα- βάλατε περίπου το 8</w:t>
      </w:r>
      <w:r>
        <w:rPr>
          <w:rFonts w:eastAsia="Times New Roman" w:cs="Times New Roman"/>
          <w:szCs w:val="24"/>
        </w:rPr>
        <w:t xml:space="preserve">0% της δημόσιας περιουσίας. Εξαιρέσατε τα δάση, τις παραλίες και τα μνημεία. Περί αυτού πρόκειται. Όλα τα άλλα μπήκαν στο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p>
    <w:p w14:paraId="539FA76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Μας λέτε όμως –προσέξτε!- ότι αυτό το </w:t>
      </w:r>
      <w:r>
        <w:rPr>
          <w:rFonts w:eastAsia="Times New Roman" w:cs="Times New Roman"/>
          <w:szCs w:val="24"/>
        </w:rPr>
        <w:t>τ</w:t>
      </w:r>
      <w:r>
        <w:rPr>
          <w:rFonts w:eastAsia="Times New Roman" w:cs="Times New Roman"/>
          <w:szCs w:val="24"/>
        </w:rPr>
        <w:t xml:space="preserve">αμείο δεν είναι σαν το κακό προηγούμενο </w:t>
      </w:r>
      <w:r>
        <w:rPr>
          <w:rFonts w:eastAsia="Times New Roman" w:cs="Times New Roman"/>
          <w:szCs w:val="24"/>
        </w:rPr>
        <w:t>τ</w:t>
      </w:r>
      <w:r>
        <w:rPr>
          <w:rFonts w:eastAsia="Times New Roman" w:cs="Times New Roman"/>
          <w:szCs w:val="24"/>
        </w:rPr>
        <w:t xml:space="preserve">αμείο. Είναι καλό </w:t>
      </w:r>
      <w:r>
        <w:rPr>
          <w:rFonts w:eastAsia="Times New Roman" w:cs="Times New Roman"/>
          <w:szCs w:val="24"/>
        </w:rPr>
        <w:t>τ</w:t>
      </w:r>
      <w:r>
        <w:rPr>
          <w:rFonts w:eastAsia="Times New Roman" w:cs="Times New Roman"/>
          <w:szCs w:val="24"/>
        </w:rPr>
        <w:t>αμείο, διότι εδώ δεν θα</w:t>
      </w:r>
      <w:r>
        <w:rPr>
          <w:rFonts w:eastAsia="Times New Roman" w:cs="Times New Roman"/>
          <w:szCs w:val="24"/>
        </w:rPr>
        <w:t xml:space="preserve"> έχουμε ιδιωτικοποιήσεις, δεν θα έχουμε συμβάσεις παραχώρησης. </w:t>
      </w:r>
    </w:p>
    <w:p w14:paraId="539FA76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Εγώ που πάλι κάπως δυσπιστώ απέναντί σας, πήγα στον νόμο και βρήκα το άρθρο 201, το οποίο, στην παράγραφο 2, όπου αναφέρεται στο ποια είναι τα μέσα τα οποία θα χρησιμοποιηθούν, λέει «ιδιωτικοπ</w:t>
      </w:r>
      <w:r>
        <w:rPr>
          <w:rFonts w:eastAsia="Times New Roman" w:cs="Times New Roman"/>
          <w:szCs w:val="24"/>
        </w:rPr>
        <w:t>οίηση περιουσιακών στοιχείων» και στην παράγραφο 3 λέει «παραχώρηση του δικαιώματος χρήσης ή αξιοποίησής τους ή ανάθεση της διαχείρισής τους» κ.λπ.</w:t>
      </w:r>
      <w:r>
        <w:rPr>
          <w:rFonts w:eastAsia="Times New Roman" w:cs="Times New Roman"/>
          <w:szCs w:val="24"/>
        </w:rPr>
        <w:t>.</w:t>
      </w:r>
      <w:r>
        <w:rPr>
          <w:rFonts w:eastAsia="Times New Roman" w:cs="Times New Roman"/>
          <w:szCs w:val="24"/>
        </w:rPr>
        <w:t xml:space="preserve"> Δηλαδή, κοντολογίς, συμβάσεις παραχώρησης. Δηλαδή, κοντολογίς, αυτό που έγινε στο Ελληνικό, στα περιφερειακ</w:t>
      </w:r>
      <w:r>
        <w:rPr>
          <w:rFonts w:eastAsia="Times New Roman" w:cs="Times New Roman"/>
          <w:szCs w:val="24"/>
        </w:rPr>
        <w:t xml:space="preserve">ά αεροδρόμια, στην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από μας, τους τρισκατάρατους, και που ήρθατε εσείς στη συνέχεια και τα υιοθετήσατε. Άρα, ποιον κοροϊδεύετε; Ή ιδιωτικοποίηση είναι ή συμβάσεις παραχώρησης. Περί αυτού πρόκειται!</w:t>
      </w:r>
    </w:p>
    <w:p w14:paraId="539FA76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Αν αμφιβάλλετε, εγώ καταθέτω στα Πρακτικά και τον </w:t>
      </w:r>
      <w:r>
        <w:rPr>
          <w:rFonts w:eastAsia="Times New Roman" w:cs="Times New Roman"/>
          <w:szCs w:val="24"/>
        </w:rPr>
        <w:t xml:space="preserve">νόμο, για να δείτε τι ψηφίζετε. Διότι προφανώς έχετε κάποιο είδος πολιτικής αμνησίας. </w:t>
      </w:r>
    </w:p>
    <w:p w14:paraId="539FA76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Κωνσταντίνος Χατζηδάκης καταθέτει για τα Πρακτικά τον προαναφερθέντα νόμο, ο οποίος βρίσκεται στο </w:t>
      </w:r>
      <w:r>
        <w:rPr>
          <w:rFonts w:eastAsia="Times New Roman" w:cs="Times New Roman"/>
          <w:szCs w:val="24"/>
        </w:rPr>
        <w:t>α</w:t>
      </w:r>
      <w:r>
        <w:rPr>
          <w:rFonts w:eastAsia="Times New Roman" w:cs="Times New Roman"/>
          <w:szCs w:val="24"/>
        </w:rPr>
        <w:t xml:space="preserve">ρχείο του Τμήματος Γραμματείας της </w:t>
      </w:r>
      <w:r>
        <w:rPr>
          <w:rFonts w:eastAsia="Times New Roman" w:cs="Times New Roman"/>
          <w:szCs w:val="24"/>
        </w:rPr>
        <w:t>Διεύθυνσης Στενογραφίας και Πρακτικών της Βουλής)</w:t>
      </w:r>
    </w:p>
    <w:p w14:paraId="539FA76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Και προχωρώ περαιτέρω. </w:t>
      </w:r>
    </w:p>
    <w:p w14:paraId="539FA769"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Τη συζήτηση την παρακολουθείτε; Συζητάμε πάνω σε προτάσεις. </w:t>
      </w:r>
    </w:p>
    <w:p w14:paraId="539FA76A"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Ξέρω ότι ενοχλείστε, κύριε Υπουργέ, αλλά θα ενοχληθ</w:t>
      </w:r>
      <w:r>
        <w:rPr>
          <w:rFonts w:eastAsia="Times New Roman" w:cs="Times New Roman"/>
          <w:szCs w:val="24"/>
        </w:rPr>
        <w:t xml:space="preserve">είτε περισσότερο. </w:t>
      </w:r>
    </w:p>
    <w:p w14:paraId="539FA76B"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Θα κάνουμε διάλογο… </w:t>
      </w:r>
    </w:p>
    <w:p w14:paraId="539FA76C"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Προχωρώ, λοιπόν, στους συλλογισμούς μου.</w:t>
      </w:r>
    </w:p>
    <w:p w14:paraId="539FA76D"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Λέτε ότι θα κάνετε αξιοποίηση και ότι είναι ένα περίφημο </w:t>
      </w:r>
      <w:r>
        <w:rPr>
          <w:rFonts w:eastAsia="Times New Roman" w:cs="Times New Roman"/>
          <w:szCs w:val="24"/>
        </w:rPr>
        <w:t>τ</w:t>
      </w:r>
      <w:r>
        <w:rPr>
          <w:rFonts w:eastAsia="Times New Roman" w:cs="Times New Roman"/>
          <w:szCs w:val="24"/>
        </w:rPr>
        <w:t xml:space="preserve">αμείο. Αφού είναι περίφημο </w:t>
      </w:r>
      <w:r>
        <w:rPr>
          <w:rFonts w:eastAsia="Times New Roman" w:cs="Times New Roman"/>
          <w:szCs w:val="24"/>
        </w:rPr>
        <w:t>τ</w:t>
      </w:r>
      <w:r>
        <w:rPr>
          <w:rFonts w:eastAsia="Times New Roman" w:cs="Times New Roman"/>
          <w:szCs w:val="24"/>
        </w:rPr>
        <w:t>αμείο, κυρίες και κ</w:t>
      </w:r>
      <w:r>
        <w:rPr>
          <w:rFonts w:eastAsia="Times New Roman" w:cs="Times New Roman"/>
          <w:szCs w:val="24"/>
        </w:rPr>
        <w:t xml:space="preserve">ύριοι συνάδελφοι, γιατί αυτές τις έξι ΔΕΚΟ που τώρα συμπεριλαμβάνετε, δεν τις συμπεριλάβατε από τον Μάιο; Γιατί τις κακόμοιρες τις αφήσατε έξω απροστάτευτες και δεν τις βάλατε να αξιοποιηθούν νωρίτερα σ’ αυτό το καταπληκτικό Ταμείο το οποίο κάνετε; </w:t>
      </w:r>
    </w:p>
    <w:p w14:paraId="539FA76E"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39FA76F"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σε μια πιο ειδική ερώτηση, για την οποία θα ήθελα να είναι εδώ ο Υπουργός Αμύνης για να μου απαντήσει. </w:t>
      </w:r>
    </w:p>
    <w:p w14:paraId="539FA770"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Βάλατε την ΕΛΒΟ και την αξιοποιείτε. Όμως, την ΕΑΒ, κατά</w:t>
      </w:r>
      <w:r>
        <w:rPr>
          <w:rFonts w:eastAsia="Times New Roman" w:cs="Times New Roman"/>
          <w:szCs w:val="24"/>
        </w:rPr>
        <w:t xml:space="preserve"> τις διαρροές δώσατε μάχες και την εξαιρέσατε. Καλά, την ΕΑΒ γιατί την εξαιρέσατε; Θα μείνει αναξιοποίητη η ΕΑΒ; Μήπως πρέπει να το σκεφτείτε και να τη συμπεριλάβετε έστω και την τελευταία στιγμή; </w:t>
      </w:r>
    </w:p>
    <w:p w14:paraId="539FA771" w14:textId="77777777" w:rsidR="009E4222" w:rsidRDefault="00AC15E4">
      <w:pPr>
        <w:spacing w:line="600" w:lineRule="auto"/>
        <w:ind w:firstLine="720"/>
        <w:contextualSpacing/>
        <w:jc w:val="center"/>
        <w:rPr>
          <w:rFonts w:eastAsia="Times New Roman" w:cs="Times New Roman"/>
          <w:szCs w:val="24"/>
        </w:rPr>
      </w:pPr>
      <w:r>
        <w:rPr>
          <w:rFonts w:eastAsia="Times New Roman"/>
          <w:szCs w:val="24"/>
        </w:rPr>
        <w:t>(Χειροκροτήματα από την πτέρυγα της Νέας Δημοκρατίας)</w:t>
      </w:r>
      <w:r>
        <w:rPr>
          <w:rFonts w:eastAsia="Times New Roman" w:cs="Times New Roman"/>
          <w:szCs w:val="24"/>
        </w:rPr>
        <w:t xml:space="preserve"> </w:t>
      </w:r>
    </w:p>
    <w:p w14:paraId="539FA772"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Κυρ</w:t>
      </w:r>
      <w:r>
        <w:rPr>
          <w:rFonts w:eastAsia="Times New Roman" w:cs="Times New Roman"/>
          <w:szCs w:val="24"/>
        </w:rPr>
        <w:t xml:space="preserve">ίες και κύριοι συνάδελφοι, δεν θέλω να συνεχίσω άλλο. </w:t>
      </w:r>
    </w:p>
    <w:p w14:paraId="539FA773" w14:textId="77777777" w:rsidR="009E4222" w:rsidRDefault="00AC15E4">
      <w:pPr>
        <w:spacing w:line="600" w:lineRule="auto"/>
        <w:ind w:firstLine="720"/>
        <w:contextualSpacing/>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szCs w:val="24"/>
        </w:rPr>
        <w:t xml:space="preserve">Και δεν μπορείτε κιόλας, κύριε Χατζηδάκη. Τέλειωσε ο χρόνος σας. </w:t>
      </w:r>
    </w:p>
    <w:p w14:paraId="539FA774"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Κλείνω, κύριε Πρόεδρε. </w:t>
      </w:r>
    </w:p>
    <w:p w14:paraId="539FA775"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Και χθες σας είπα ότι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κρυφακ</w:t>
      </w:r>
      <w:r>
        <w:rPr>
          <w:rFonts w:eastAsia="Times New Roman" w:cs="Times New Roman"/>
          <w:szCs w:val="24"/>
        </w:rPr>
        <w:t>ούω τις ιδιωτικές σας συζητήσεις, για να ξέρω τι λέτε γι’ αυτά τα θέματα στους εαυτούς σας.</w:t>
      </w:r>
    </w:p>
    <w:p w14:paraId="539FA776" w14:textId="77777777" w:rsidR="009E4222" w:rsidRDefault="00AC15E4">
      <w:pPr>
        <w:spacing w:line="600" w:lineRule="auto"/>
        <w:ind w:firstLine="720"/>
        <w:contextualSpacing/>
        <w:jc w:val="both"/>
        <w:rPr>
          <w:rFonts w:eastAsia="Times New Roman" w:cs="Times New Roman"/>
          <w:szCs w:val="24"/>
        </w:rPr>
      </w:pPr>
      <w:r>
        <w:rPr>
          <w:rFonts w:eastAsia="Times New Roman" w:cs="Times New Roman"/>
          <w:szCs w:val="24"/>
        </w:rPr>
        <w:t xml:space="preserve">Αλλά, εάν έβγαζα ένα συμπέρασμα, θα ήταν μια παράφραση του Καζαντζάκη. </w:t>
      </w:r>
    </w:p>
    <w:p w14:paraId="539FA777" w14:textId="77777777" w:rsidR="009E4222" w:rsidRDefault="00AC15E4">
      <w:pPr>
        <w:spacing w:line="600" w:lineRule="auto"/>
        <w:ind w:firstLine="720"/>
        <w:contextualSpacing/>
        <w:jc w:val="both"/>
        <w:rPr>
          <w:rFonts w:eastAsia="Times New Roman" w:cs="Times New Roman"/>
          <w:szCs w:val="24"/>
        </w:rPr>
      </w:pPr>
      <w:r>
        <w:rPr>
          <w:rFonts w:eastAsia="Times New Roman"/>
          <w:b/>
          <w:bCs/>
        </w:rPr>
        <w:t xml:space="preserve">ΧΡΗΣΤΟΣ ΜΑΝΤΑΣ: </w:t>
      </w:r>
      <w:r>
        <w:rPr>
          <w:rFonts w:eastAsia="Times New Roman"/>
          <w:bCs/>
        </w:rPr>
        <w:t>Θα το ξαναπείτε;</w:t>
      </w:r>
    </w:p>
    <w:p w14:paraId="539FA778" w14:textId="77777777" w:rsidR="009E4222" w:rsidRDefault="00AC15E4">
      <w:pPr>
        <w:spacing w:line="600" w:lineRule="auto"/>
        <w:ind w:firstLine="720"/>
        <w:contextualSpacing/>
        <w:jc w:val="both"/>
        <w:rPr>
          <w:rFonts w:eastAsia="Times New Roman" w:cs="Times New Roman"/>
          <w:szCs w:val="24"/>
        </w:rPr>
      </w:pPr>
      <w:r>
        <w:rPr>
          <w:rFonts w:eastAsia="Times New Roman"/>
          <w:b/>
          <w:bCs/>
        </w:rPr>
        <w:t>ΚΩΝΣΤΑΝΤΙΝΟΣ ΧΑΤΖΗΔΑΚΗΣ:</w:t>
      </w:r>
      <w:r>
        <w:rPr>
          <w:rFonts w:eastAsia="Times New Roman"/>
          <w:bCs/>
        </w:rPr>
        <w:t xml:space="preserve"> </w:t>
      </w:r>
      <w:r>
        <w:rPr>
          <w:rFonts w:eastAsia="Times New Roman" w:cs="Times New Roman"/>
          <w:szCs w:val="24"/>
        </w:rPr>
        <w:t>Να σας πω τι συμβαίνει με εσάς. Δε</w:t>
      </w:r>
      <w:r>
        <w:rPr>
          <w:rFonts w:eastAsia="Times New Roman" w:cs="Times New Roman"/>
          <w:szCs w:val="24"/>
        </w:rPr>
        <w:t>ν πιστεύετε τίποτα. Οι Έλληνες δεν ελπίζουν τίποτα μαζί σας. Αλλά, ευτυχώς, σε λίγο καιρό θα είμαστε ελεύθεροι από εσάς.</w:t>
      </w:r>
    </w:p>
    <w:p w14:paraId="539FA779" w14:textId="77777777" w:rsidR="009E4222" w:rsidRDefault="00AC15E4">
      <w:pPr>
        <w:spacing w:line="600" w:lineRule="auto"/>
        <w:ind w:firstLine="720"/>
        <w:jc w:val="both"/>
        <w:rPr>
          <w:rFonts w:eastAsia="Times New Roman"/>
          <w:bCs/>
        </w:rPr>
      </w:pPr>
      <w:r>
        <w:rPr>
          <w:rFonts w:eastAsia="Times New Roman"/>
          <w:b/>
          <w:bCs/>
        </w:rPr>
        <w:t xml:space="preserve">ΧΡΗΣΤΟΣ ΜΑΝΤΑΣ: </w:t>
      </w:r>
      <w:r>
        <w:rPr>
          <w:rFonts w:eastAsia="Times New Roman"/>
          <w:bCs/>
        </w:rPr>
        <w:t>Και αυτό το έχουμε ξανακούσει.</w:t>
      </w:r>
    </w:p>
    <w:p w14:paraId="539FA77A" w14:textId="77777777" w:rsidR="009E4222" w:rsidRDefault="00AC15E4">
      <w:pPr>
        <w:spacing w:line="600" w:lineRule="auto"/>
        <w:ind w:firstLine="720"/>
        <w:jc w:val="center"/>
        <w:rPr>
          <w:rFonts w:eastAsia="Times New Roman"/>
          <w:bCs/>
        </w:rPr>
      </w:pPr>
      <w:r>
        <w:rPr>
          <w:rFonts w:eastAsia="Times New Roman"/>
          <w:bCs/>
        </w:rPr>
        <w:t xml:space="preserve"> (Χειροκροτήματα από την πτέρυγα της Νέας Δημοκρατίας)</w:t>
      </w:r>
    </w:p>
    <w:p w14:paraId="539FA77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ΕΥΚΛΕΙΔΗΣ ΤΣΑΚΑΛΩΤΟΣ (Υπουργός Οι</w:t>
      </w:r>
      <w:r>
        <w:rPr>
          <w:rFonts w:eastAsia="Times New Roman" w:cs="Times New Roman"/>
          <w:b/>
          <w:szCs w:val="24"/>
        </w:rPr>
        <w:t xml:space="preserve">κονομικών): </w:t>
      </w:r>
      <w:r>
        <w:rPr>
          <w:rFonts w:eastAsia="Times New Roman" w:cs="Times New Roman"/>
          <w:szCs w:val="24"/>
        </w:rPr>
        <w:t>Κύριε Πρόεδρε, θα ήθελα να λάβω τον λόγο.</w:t>
      </w:r>
    </w:p>
    <w:p w14:paraId="539FA77C" w14:textId="77777777" w:rsidR="009E4222" w:rsidRDefault="00AC15E4">
      <w:pPr>
        <w:spacing w:line="600" w:lineRule="auto"/>
        <w:ind w:firstLine="720"/>
        <w:jc w:val="both"/>
        <w:rPr>
          <w:rFonts w:eastAsia="Times New Roman" w:cs="Times New Roman"/>
          <w:szCs w:val="24"/>
        </w:rPr>
      </w:pPr>
      <w:r>
        <w:rPr>
          <w:rFonts w:eastAsia="Times New Roman"/>
          <w:b/>
          <w:bCs/>
        </w:rPr>
        <w:t xml:space="preserve"> ΠΡΟΕΔΡΕΥΩΝ (Γεώργιος Βαρεμένος):</w:t>
      </w:r>
      <w:r>
        <w:rPr>
          <w:rFonts w:eastAsia="Times New Roman" w:cs="Times New Roman"/>
          <w:szCs w:val="24"/>
        </w:rPr>
        <w:t xml:space="preserve"> Ορίστε, κύριε </w:t>
      </w:r>
      <w:proofErr w:type="spellStart"/>
      <w:r>
        <w:rPr>
          <w:rFonts w:eastAsia="Times New Roman" w:cs="Times New Roman"/>
          <w:szCs w:val="24"/>
        </w:rPr>
        <w:t>Τσακαλώτο</w:t>
      </w:r>
      <w:proofErr w:type="spellEnd"/>
      <w:r>
        <w:rPr>
          <w:rFonts w:eastAsia="Times New Roman" w:cs="Times New Roman"/>
          <w:szCs w:val="24"/>
        </w:rPr>
        <w:t>, έχετε τον λόγο.</w:t>
      </w:r>
    </w:p>
    <w:p w14:paraId="539FA77D" w14:textId="77777777" w:rsidR="009E4222" w:rsidRDefault="00AC15E4">
      <w:pPr>
        <w:spacing w:line="600" w:lineRule="auto"/>
        <w:ind w:firstLine="720"/>
        <w:jc w:val="both"/>
        <w:rPr>
          <w:rFonts w:eastAsia="Times New Roman" w:cs="Times New Roman"/>
          <w:szCs w:val="24"/>
        </w:rPr>
      </w:pPr>
      <w:r>
        <w:rPr>
          <w:rFonts w:eastAsia="Times New Roman"/>
          <w:b/>
          <w:bCs/>
        </w:rPr>
        <w:t xml:space="preserve"> </w:t>
      </w: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Κύριε Χατζηδάκη, ακούστε με λιγάκι. </w:t>
      </w:r>
    </w:p>
    <w:p w14:paraId="539FA77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Έρχεστε στην </w:t>
      </w:r>
      <w:r>
        <w:rPr>
          <w:rFonts w:eastAsia="Times New Roman" w:cs="Times New Roman"/>
          <w:szCs w:val="24"/>
        </w:rPr>
        <w:t>ε</w:t>
      </w:r>
      <w:r>
        <w:rPr>
          <w:rFonts w:eastAsia="Times New Roman" w:cs="Times New Roman"/>
          <w:szCs w:val="24"/>
        </w:rPr>
        <w:t xml:space="preserve">πιτροπή και μου κάνετε μια ερώτηση. Τι σημαίνει για εμάς ότι η ρευστοποίηση θα γίνει μέσω ιδιωτικοποιήσεων και με άλλα μέσα; Σας απαντάω στην </w:t>
      </w:r>
      <w:r>
        <w:rPr>
          <w:rFonts w:eastAsia="Times New Roman" w:cs="Times New Roman"/>
          <w:szCs w:val="24"/>
        </w:rPr>
        <w:t>ε</w:t>
      </w:r>
      <w:r>
        <w:rPr>
          <w:rFonts w:eastAsia="Times New Roman" w:cs="Times New Roman"/>
          <w:szCs w:val="24"/>
        </w:rPr>
        <w:t xml:space="preserve">πιτροπή, σας απαντάω στην Ολομέλεια. Μπορείτε να έχετε την καλοσύνη να απαντήσετε σε αυτό που σας είπα; </w:t>
      </w:r>
    </w:p>
    <w:p w14:paraId="539FA77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Έκανα μι</w:t>
      </w:r>
      <w:r>
        <w:rPr>
          <w:rFonts w:eastAsia="Times New Roman" w:cs="Times New Roman"/>
          <w:szCs w:val="24"/>
        </w:rPr>
        <w:t>α ολόκληρη συζήτηση τι σημαίνει αξιοποίηση, έδωσα ολόκληρα παραδείγματα, πέντε παραδείγματα, εσείς δεν λέτε και λέτε προηγούμενα. Θέλετε να γίνει διάλογος σε αυτή τη Βουλή; Έχετε τελικά τα κότσια; Έχετε ιδέες για την επιχειρηματικότητα; Ή απλώς θέλετε να τ</w:t>
      </w:r>
      <w:r>
        <w:rPr>
          <w:rFonts w:eastAsia="Times New Roman" w:cs="Times New Roman"/>
          <w:szCs w:val="24"/>
        </w:rPr>
        <w:t xml:space="preserve">α πουλήσετε; </w:t>
      </w:r>
    </w:p>
    <w:p w14:paraId="539FA780"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39FA78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ΑΘΑΝΑΣΙΟΣ ΜΠΟΥΡΑΣ:</w:t>
      </w:r>
      <w:r>
        <w:rPr>
          <w:rFonts w:eastAsia="Times New Roman" w:cs="Times New Roman"/>
          <w:szCs w:val="24"/>
        </w:rPr>
        <w:t xml:space="preserve"> Δεν είναι ο λόγος σας τα κείμενα είναι.</w:t>
      </w:r>
    </w:p>
    <w:p w14:paraId="539FA782" w14:textId="77777777" w:rsidR="009E4222" w:rsidRDefault="00AC15E4">
      <w:pPr>
        <w:spacing w:line="600" w:lineRule="auto"/>
        <w:ind w:firstLine="720"/>
        <w:jc w:val="both"/>
        <w:rPr>
          <w:rFonts w:eastAsia="Times New Roman"/>
          <w:bCs/>
        </w:rPr>
      </w:pPr>
      <w:r>
        <w:rPr>
          <w:rFonts w:eastAsia="Times New Roman" w:cs="Times New Roman"/>
          <w:b/>
          <w:szCs w:val="24"/>
        </w:rPr>
        <w:t>ΕΥΚΛΕΙΔΗΣ ΤΣΑΚΑΛΩΤΟΣ (Υπουργός Οικονομικών):</w:t>
      </w:r>
      <w:r w:rsidDel="00D365CD">
        <w:rPr>
          <w:rFonts w:eastAsia="Times New Roman"/>
          <w:bCs/>
        </w:rPr>
        <w:t xml:space="preserve"> </w:t>
      </w:r>
      <w:r>
        <w:rPr>
          <w:rFonts w:eastAsia="Times New Roman"/>
          <w:bCs/>
        </w:rPr>
        <w:t>Και θα μου απαντήσετε επιτέλους. Η ΕΥΑΘ, η ΕΥΔΑΠ, είναι ασφαλείς στα δικά σας τα χέρια; Περιμέ</w:t>
      </w:r>
      <w:r>
        <w:rPr>
          <w:rFonts w:eastAsia="Times New Roman"/>
          <w:bCs/>
        </w:rPr>
        <w:t xml:space="preserve">νουμε από έναν Νεοδημοκράτη, έναν, να μας πει ότι εμείς δεν θα τα ιδιωτικοποιήσουμε. Μία μέρα τώρα και δεν παίρνουμε απάντηση. </w:t>
      </w:r>
    </w:p>
    <w:p w14:paraId="539FA783" w14:textId="77777777" w:rsidR="009E4222" w:rsidRDefault="00AC15E4">
      <w:pPr>
        <w:spacing w:line="600" w:lineRule="auto"/>
        <w:ind w:firstLine="720"/>
        <w:jc w:val="center"/>
        <w:rPr>
          <w:rFonts w:eastAsia="Times New Roman"/>
          <w:bCs/>
        </w:rPr>
      </w:pPr>
      <w:r>
        <w:rPr>
          <w:rFonts w:eastAsia="Times New Roman"/>
          <w:bCs/>
        </w:rPr>
        <w:t>(Χειροκροτήματα από την πτέρυγα του ΣΥΡΙΖΑ)</w:t>
      </w:r>
    </w:p>
    <w:p w14:paraId="539FA784" w14:textId="77777777" w:rsidR="009E4222" w:rsidRDefault="00AC15E4">
      <w:pPr>
        <w:spacing w:line="600" w:lineRule="auto"/>
        <w:ind w:firstLine="720"/>
        <w:jc w:val="both"/>
        <w:rPr>
          <w:rFonts w:eastAsia="Times New Roman"/>
          <w:b/>
          <w:bCs/>
        </w:rPr>
      </w:pPr>
      <w:r>
        <w:rPr>
          <w:rFonts w:eastAsia="Times New Roman"/>
          <w:b/>
          <w:bCs/>
        </w:rPr>
        <w:t>ΠΡΟΕΔΡΕΥΩΝ (Γεώργιος Βαρεμένος):</w:t>
      </w:r>
      <w:r>
        <w:rPr>
          <w:rFonts w:eastAsia="Times New Roman" w:cs="Times New Roman"/>
          <w:szCs w:val="24"/>
        </w:rPr>
        <w:t xml:space="preserve"> Κυρίες και κύριοι συνάδελφοι, κηρύσσεται περαιωμένη…</w:t>
      </w:r>
      <w:r>
        <w:rPr>
          <w:rFonts w:eastAsia="Times New Roman"/>
          <w:b/>
          <w:bCs/>
        </w:rPr>
        <w:t xml:space="preserve"> </w:t>
      </w:r>
    </w:p>
    <w:p w14:paraId="539FA785" w14:textId="77777777" w:rsidR="009E4222" w:rsidRDefault="00AC15E4">
      <w:pPr>
        <w:spacing w:line="600" w:lineRule="auto"/>
        <w:ind w:firstLine="720"/>
        <w:jc w:val="both"/>
        <w:rPr>
          <w:rFonts w:eastAsia="Times New Roman"/>
          <w:bCs/>
        </w:rPr>
      </w:pPr>
      <w:r>
        <w:rPr>
          <w:rFonts w:eastAsia="Times New Roman"/>
          <w:b/>
          <w:bCs/>
        </w:rPr>
        <w:t>ΚΩΝΣΤΑΝΤΙΝΟΣ ΧΑΤΖΗΔΑΚΗΣ:</w:t>
      </w:r>
      <w:r>
        <w:rPr>
          <w:rFonts w:eastAsia="Times New Roman"/>
          <w:bCs/>
        </w:rPr>
        <w:t xml:space="preserve"> Κύριε Πρόεδρε, θα ήθελα να απαντήσω στον κύριο Υπουργό. </w:t>
      </w:r>
    </w:p>
    <w:p w14:paraId="539FA786"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Τι θέλετε να μας πείτε, κύριε Χατζηδάκη; Μόλις κατεβήκατε από το Βήμα. Τι θέλετε να πε</w:t>
      </w:r>
      <w:r>
        <w:rPr>
          <w:rFonts w:eastAsia="Times New Roman" w:cs="Times New Roman"/>
          <w:szCs w:val="24"/>
        </w:rPr>
        <w:t xml:space="preserve">ίτε; </w:t>
      </w:r>
    </w:p>
    <w:p w14:paraId="539FA78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Όχι, θέλει να μας πει για την ΕΥΔΑΠ και τη ΕΥΑΘ.</w:t>
      </w:r>
    </w:p>
    <w:p w14:paraId="539FA78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Πείτε μας και εσείς για το νερό!</w:t>
      </w:r>
    </w:p>
    <w:p w14:paraId="539FA789"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39FA78A" w14:textId="77777777" w:rsidR="009E4222" w:rsidRDefault="00AC15E4">
      <w:pPr>
        <w:spacing w:line="600" w:lineRule="auto"/>
        <w:ind w:firstLine="720"/>
        <w:jc w:val="both"/>
        <w:rPr>
          <w:rFonts w:eastAsia="Times New Roman"/>
          <w:bCs/>
        </w:rPr>
      </w:pPr>
      <w:r>
        <w:rPr>
          <w:rFonts w:eastAsia="Times New Roman"/>
          <w:b/>
          <w:bCs/>
        </w:rPr>
        <w:t xml:space="preserve">ΚΩΝΣΤΑΝΤΙΝΟΣ ΧΑΤΖΗΔΑΚΗΣ: </w:t>
      </w:r>
      <w:r>
        <w:rPr>
          <w:rFonts w:eastAsia="Times New Roman"/>
          <w:bCs/>
        </w:rPr>
        <w:t>Κύριε Πρόεδρε, θα ήθελα να απαντήσω.</w:t>
      </w:r>
    </w:p>
    <w:p w14:paraId="539FA78B"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Χ</w:t>
      </w:r>
      <w:r>
        <w:rPr>
          <w:rFonts w:eastAsia="Times New Roman" w:cs="Times New Roman"/>
          <w:szCs w:val="24"/>
        </w:rPr>
        <w:t xml:space="preserve">ατζηδάκη, παρακαλώ, τι θέλετε να πείτε; </w:t>
      </w:r>
    </w:p>
    <w:p w14:paraId="539FA78C" w14:textId="77777777" w:rsidR="009E4222" w:rsidRDefault="00AC15E4">
      <w:pPr>
        <w:spacing w:line="600" w:lineRule="auto"/>
        <w:ind w:firstLine="720"/>
        <w:jc w:val="center"/>
        <w:rPr>
          <w:rFonts w:eastAsia="Times New Roman" w:cs="Times New Roman"/>
          <w:szCs w:val="24"/>
        </w:rPr>
      </w:pPr>
      <w:r>
        <w:rPr>
          <w:rFonts w:eastAsia="Times New Roman"/>
          <w:bCs/>
        </w:rPr>
        <w:t xml:space="preserve"> (Θόρυβος στην Αίθουσα)</w:t>
      </w:r>
    </w:p>
    <w:p w14:paraId="539FA78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Τι φωνάζετε; Ορίστε, έχετε τον λόγο.</w:t>
      </w:r>
    </w:p>
    <w:p w14:paraId="539FA78E" w14:textId="77777777" w:rsidR="009E4222" w:rsidRDefault="00AC15E4">
      <w:pPr>
        <w:spacing w:line="600" w:lineRule="auto"/>
        <w:ind w:firstLine="720"/>
        <w:jc w:val="both"/>
        <w:rPr>
          <w:rFonts w:eastAsia="Times New Roman"/>
          <w:bCs/>
        </w:rPr>
      </w:pPr>
      <w:r>
        <w:rPr>
          <w:rFonts w:eastAsia="Times New Roman"/>
          <w:b/>
          <w:bCs/>
        </w:rPr>
        <w:t xml:space="preserve">ΚΩΝΣΤΑΝΤΙΝΟΣ ΧΑΤΖΗΔΑΚΗΣ: </w:t>
      </w:r>
      <w:r>
        <w:rPr>
          <w:rFonts w:eastAsia="Times New Roman"/>
          <w:bCs/>
        </w:rPr>
        <w:t>Κύριε Υπουργέ, εγώ έκανα κάτι πάρα πολύ απλό. Διάβασα τα σχετικά άρθρα του νόμου, κατέθεσα τον νόμο στα Πρακτικά, που μιλά για ιδ</w:t>
      </w:r>
      <w:r>
        <w:rPr>
          <w:rFonts w:eastAsia="Times New Roman"/>
          <w:bCs/>
        </w:rPr>
        <w:t xml:space="preserve">ιωτικοποιήσεις και για συμβάσεις παραχώρησης. </w:t>
      </w:r>
    </w:p>
    <w:p w14:paraId="539FA78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Ερώτηση μου κάνατε; Σας απάντησα. </w:t>
      </w:r>
    </w:p>
    <w:p w14:paraId="539FA790" w14:textId="77777777" w:rsidR="009E4222" w:rsidRDefault="00AC15E4">
      <w:pPr>
        <w:spacing w:line="600" w:lineRule="auto"/>
        <w:ind w:firstLine="720"/>
        <w:jc w:val="both"/>
        <w:rPr>
          <w:rFonts w:eastAsia="Times New Roman"/>
          <w:bCs/>
        </w:rPr>
      </w:pPr>
      <w:r>
        <w:rPr>
          <w:rFonts w:eastAsia="Times New Roman"/>
          <w:b/>
          <w:bCs/>
        </w:rPr>
        <w:lastRenderedPageBreak/>
        <w:t xml:space="preserve">ΚΩΝΣΤΑΝΤΙΝΟΣ ΧΑΤΖΗΔΑΚΗΣ: </w:t>
      </w:r>
      <w:r>
        <w:rPr>
          <w:rFonts w:eastAsia="Times New Roman"/>
          <w:bCs/>
        </w:rPr>
        <w:t xml:space="preserve">Αμφισβητείτε το κείμενο του νόμου που ψηφίσατε; </w:t>
      </w:r>
    </w:p>
    <w:p w14:paraId="539FA79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Να κάνουμε</w:t>
      </w:r>
      <w:r>
        <w:rPr>
          <w:rFonts w:eastAsia="Times New Roman" w:cs="Times New Roman"/>
          <w:szCs w:val="24"/>
        </w:rPr>
        <w:t xml:space="preserve"> διάλογο, να συζητήσουμε, να δώσετε προτάσεις.</w:t>
      </w:r>
    </w:p>
    <w:p w14:paraId="539FA792" w14:textId="77777777" w:rsidR="009E4222" w:rsidRDefault="00AC15E4">
      <w:pPr>
        <w:spacing w:line="600" w:lineRule="auto"/>
        <w:ind w:firstLine="720"/>
        <w:jc w:val="both"/>
        <w:rPr>
          <w:rFonts w:eastAsia="Times New Roman"/>
          <w:bCs/>
        </w:rPr>
      </w:pPr>
      <w:r>
        <w:rPr>
          <w:rFonts w:eastAsia="Times New Roman"/>
          <w:b/>
          <w:bCs/>
        </w:rPr>
        <w:t xml:space="preserve">ΚΩΝΣΤΑΝΤΙΝΟΣ ΧΑΤΖΗΔΑΚΗΣ: </w:t>
      </w:r>
      <w:r>
        <w:rPr>
          <w:rFonts w:eastAsia="Times New Roman"/>
          <w:bCs/>
        </w:rPr>
        <w:t xml:space="preserve">Πρώτον, κύριε Υπουργέ, ξέρω ότι είστε σε δύσκολη θέση, αλλά δεν φταίω εγώ. </w:t>
      </w:r>
    </w:p>
    <w:p w14:paraId="539FA793" w14:textId="77777777" w:rsidR="009E4222" w:rsidRDefault="00AC15E4">
      <w:pPr>
        <w:spacing w:line="600" w:lineRule="auto"/>
        <w:ind w:firstLine="720"/>
        <w:jc w:val="center"/>
        <w:rPr>
          <w:rFonts w:eastAsia="Times New Roman"/>
          <w:bCs/>
        </w:rPr>
      </w:pPr>
      <w:r>
        <w:rPr>
          <w:rFonts w:eastAsia="Times New Roman"/>
          <w:bCs/>
        </w:rPr>
        <w:t>(Θόρυβος στην Αίθουσα)</w:t>
      </w:r>
    </w:p>
    <w:p w14:paraId="539FA794"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Σας παρακαλώ. </w:t>
      </w:r>
    </w:p>
    <w:p w14:paraId="539FA79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Προσπαθείτε </w:t>
      </w:r>
      <w:r>
        <w:rPr>
          <w:rFonts w:eastAsia="Times New Roman" w:cs="Times New Roman"/>
          <w:szCs w:val="24"/>
        </w:rPr>
        <w:t>να κρύψετε έναν ελέφαντα σε ένα ντουλάπι και ο ελέφαντας αυτός δεν …</w:t>
      </w:r>
    </w:p>
    <w:p w14:paraId="539FA796"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Να συζητήσουμε, να μας κάνετε προτάσεις.</w:t>
      </w:r>
    </w:p>
    <w:p w14:paraId="539FA797"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Εντάξει, κύριε Χατζηδάκη. </w:t>
      </w:r>
    </w:p>
    <w:p w14:paraId="539FA79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Τελειώνω, κύριε Πρόεδρε. </w:t>
      </w:r>
    </w:p>
    <w:p w14:paraId="539FA79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Θα πω τα εξής: Ο κύριος Υπουργός υπερηφανεύεται και λέει ότι εάν είναι εκείνος Υπουργός δεν θα ιδιωτικοποιηθεί η ΕΥΔΑΠ και η ΕΥΑΘ. </w:t>
      </w:r>
    </w:p>
    <w:p w14:paraId="539FA79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Πρώτα απ’ όλα, δεν ξέρω πόσο καιρό θα είναι ακόμα Υπουργός και ο κ. Τσίπρας Πρωθυπουργός. </w:t>
      </w:r>
    </w:p>
    <w:p w14:paraId="539FA79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ΜΑΝΤΑΣ:</w:t>
      </w:r>
      <w:r>
        <w:rPr>
          <w:rFonts w:eastAsia="Times New Roman" w:cs="Times New Roman"/>
          <w:szCs w:val="24"/>
        </w:rPr>
        <w:t xml:space="preserve"> Εσείς το λέτε!</w:t>
      </w:r>
    </w:p>
    <w:p w14:paraId="539FA79C"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Γι’ αυτό ζητήσατε τον λόγο τώρα; </w:t>
      </w:r>
    </w:p>
    <w:p w14:paraId="539FA79D"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 ΚΩΝΣΤΑΝΤΙΝΟΣ ΧΑΤΖΗΔΑΚΗΣ: </w:t>
      </w:r>
      <w:r>
        <w:rPr>
          <w:rFonts w:eastAsia="Times New Roman" w:cs="Times New Roman"/>
          <w:szCs w:val="24"/>
        </w:rPr>
        <w:t xml:space="preserve">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εκείνο το οποίο θέλω να πω εν κατακλείδι, είναι το εξής. Ποια αξία έχει η δήλωση του κ. </w:t>
      </w:r>
      <w:proofErr w:type="spellStart"/>
      <w:r>
        <w:rPr>
          <w:rFonts w:eastAsia="Times New Roman" w:cs="Times New Roman"/>
          <w:szCs w:val="24"/>
        </w:rPr>
        <w:t>Τσακαλώτου</w:t>
      </w:r>
      <w:proofErr w:type="spellEnd"/>
      <w:r>
        <w:rPr>
          <w:rFonts w:eastAsia="Times New Roman" w:cs="Times New Roman"/>
          <w:szCs w:val="24"/>
        </w:rPr>
        <w:t xml:space="preserve">, ποια αξία θα </w:t>
      </w:r>
      <w:r>
        <w:rPr>
          <w:rFonts w:eastAsia="Times New Roman" w:cs="Times New Roman"/>
          <w:szCs w:val="24"/>
        </w:rPr>
        <w:t xml:space="preserve">είχε η δήλωση του κ. Τσίπρα, αφού ξέρουμε ότι  απ’ ό,τι λένε οι άνθρωποι πρέπει να πιστέψουμε το αντίθετο. Περί αυτού πρόκειται. </w:t>
      </w:r>
    </w:p>
    <w:p w14:paraId="539FA79E"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9FA79F"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Ναι, ωραία. </w:t>
      </w:r>
    </w:p>
    <w:p w14:paraId="539FA7A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w:t>
      </w:r>
      <w:r>
        <w:rPr>
          <w:rFonts w:eastAsia="Times New Roman" w:cs="Times New Roman"/>
          <w:b/>
          <w:szCs w:val="24"/>
        </w:rPr>
        <w:t xml:space="preserve">ργός Οικονομικών): </w:t>
      </w:r>
      <w:r>
        <w:rPr>
          <w:rFonts w:eastAsia="Times New Roman" w:cs="Times New Roman"/>
          <w:szCs w:val="24"/>
        </w:rPr>
        <w:t>Κύριε Πρόεδρε, θα ήθελα τον λόγο.</w:t>
      </w:r>
    </w:p>
    <w:p w14:paraId="539FA7A1"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Παρακαλώ, μισό λεπτό. Να μην δίνετε διαλογική χροιά στην παρέμβασή σας, γιατί προκαλείτε απάντηση.</w:t>
      </w:r>
    </w:p>
    <w:p w14:paraId="539FA7A2"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Όχι, όχι, εντάξει.</w:t>
      </w:r>
    </w:p>
    <w:p w14:paraId="539FA7A3" w14:textId="77777777" w:rsidR="009E4222" w:rsidRDefault="00AC15E4">
      <w:pPr>
        <w:spacing w:line="600" w:lineRule="auto"/>
        <w:ind w:firstLine="720"/>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Ορίστε, κύριε Υπουργέ, έχετε τον λόγο.</w:t>
      </w:r>
    </w:p>
    <w:p w14:paraId="539FA7A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Θέλω να ευχαριστήσω από την καρδιά μου τον κ. Χατζηδάκη, γιατί δεν έχει απάντηση για το τι σημαίνει «άλλα μέσα» και δεν έχει απάντηση εάν η</w:t>
      </w:r>
      <w:r>
        <w:rPr>
          <w:rFonts w:eastAsia="Times New Roman" w:cs="Times New Roman"/>
          <w:szCs w:val="24"/>
        </w:rPr>
        <w:t xml:space="preserve"> Νέα Δημοκρατία θα συνεχίσει με ιδιωτικοποιήσεις και δεν θα χρησιμοποιήσει τον νόμο γι’ αυτό που τους μάθαμε και τους αγαπήσαμε. </w:t>
      </w:r>
    </w:p>
    <w:p w14:paraId="539FA7A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Τα κείμενα είναι τι γράφουν!</w:t>
      </w:r>
    </w:p>
    <w:p w14:paraId="539FA7A6"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39FA7A7" w14:textId="77777777" w:rsidR="009E4222" w:rsidRDefault="00AC15E4">
      <w:pPr>
        <w:spacing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szCs w:val="24"/>
        </w:rPr>
        <w:t>Κυρίες και κύριοι συνά</w:t>
      </w:r>
      <w:r>
        <w:rPr>
          <w:rFonts w:eastAsia="Times New Roman"/>
          <w:szCs w:val="24"/>
        </w:rPr>
        <w:t>δελφοι, κηρύσσεται περαιωμένη η συζήτηση επί της αρχής και επί των άρθρων, των τροπολογιών και του συνόλου του σχεδίου νόμου του Υπουργείου Οικονομικών</w:t>
      </w:r>
      <w:r>
        <w:rPr>
          <w:rFonts w:eastAsia="Times New Roman"/>
          <w:szCs w:val="24"/>
        </w:rPr>
        <w:t>:</w:t>
      </w:r>
      <w:r>
        <w:rPr>
          <w:rFonts w:eastAsia="Times New Roman"/>
          <w:szCs w:val="24"/>
        </w:rPr>
        <w:t xml:space="preserve"> «Επείγουσες ρυθμίσεις των Υπουργείων Οικονομικών, Περιβάλλοντος και Ε</w:t>
      </w:r>
      <w:r>
        <w:rPr>
          <w:rFonts w:eastAsia="Times New Roman"/>
          <w:szCs w:val="24"/>
        </w:rPr>
        <w:lastRenderedPageBreak/>
        <w:t xml:space="preserve">νέργειας, Υποδομών, Μεταφορών και </w:t>
      </w:r>
      <w:r>
        <w:rPr>
          <w:rFonts w:eastAsia="Times New Roman"/>
          <w:szCs w:val="24"/>
        </w:rPr>
        <w:t xml:space="preserve">Δικτύων και Εργασίας, Κοινωνικής Ασφάλισης και Κοινωνικής Αλληλεγγύης για την εφαρμογή της </w:t>
      </w:r>
      <w:r>
        <w:rPr>
          <w:rFonts w:eastAsia="Times New Roman"/>
          <w:szCs w:val="24"/>
        </w:rPr>
        <w:t>σ</w:t>
      </w:r>
      <w:r>
        <w:rPr>
          <w:rFonts w:eastAsia="Times New Roman"/>
          <w:szCs w:val="24"/>
        </w:rPr>
        <w:t>υμφωνίας δημοσιονομικών στόχων και διαρθρωτικών μεταρρυθμίσεων</w:t>
      </w:r>
      <w:r>
        <w:rPr>
          <w:rFonts w:eastAsia="Times New Roman"/>
          <w:szCs w:val="24"/>
        </w:rPr>
        <w:t xml:space="preserve"> και άλλες διατάξεις</w:t>
      </w:r>
      <w:r>
        <w:rPr>
          <w:rFonts w:eastAsia="Times New Roman"/>
          <w:szCs w:val="24"/>
        </w:rPr>
        <w:t>».</w:t>
      </w:r>
    </w:p>
    <w:p w14:paraId="539FA7A8" w14:textId="77777777" w:rsidR="009E4222" w:rsidRDefault="00AC15E4">
      <w:pPr>
        <w:spacing w:line="600" w:lineRule="auto"/>
        <w:ind w:firstLine="720"/>
        <w:jc w:val="both"/>
        <w:rPr>
          <w:rFonts w:eastAsia="Times New Roman"/>
          <w:szCs w:val="24"/>
        </w:rPr>
      </w:pPr>
      <w:r>
        <w:rPr>
          <w:rFonts w:eastAsia="Times New Roman"/>
          <w:szCs w:val="24"/>
        </w:rPr>
        <w:t>Επί των άρθρων 1 και 2 του σχεδίου νόμου έχ</w:t>
      </w:r>
      <w:r>
        <w:rPr>
          <w:rFonts w:eastAsia="Times New Roman"/>
          <w:szCs w:val="24"/>
        </w:rPr>
        <w:t>ει</w:t>
      </w:r>
      <w:r>
        <w:rPr>
          <w:rFonts w:eastAsia="Times New Roman"/>
          <w:szCs w:val="24"/>
        </w:rPr>
        <w:t xml:space="preserve"> υποβληθεί α</w:t>
      </w:r>
      <w:r>
        <w:rPr>
          <w:rFonts w:eastAsia="Times New Roman"/>
          <w:szCs w:val="24"/>
        </w:rPr>
        <w:t>ί</w:t>
      </w:r>
      <w:r>
        <w:rPr>
          <w:rFonts w:eastAsia="Times New Roman"/>
          <w:szCs w:val="24"/>
        </w:rPr>
        <w:t>τ</w:t>
      </w:r>
      <w:r>
        <w:rPr>
          <w:rFonts w:eastAsia="Times New Roman"/>
          <w:szCs w:val="24"/>
        </w:rPr>
        <w:t>η</w:t>
      </w:r>
      <w:r>
        <w:rPr>
          <w:rFonts w:eastAsia="Times New Roman"/>
          <w:szCs w:val="24"/>
        </w:rPr>
        <w:t>σ</w:t>
      </w:r>
      <w:r>
        <w:rPr>
          <w:rFonts w:eastAsia="Times New Roman"/>
          <w:szCs w:val="24"/>
        </w:rPr>
        <w:t>η</w:t>
      </w:r>
      <w:r>
        <w:rPr>
          <w:rFonts w:eastAsia="Times New Roman"/>
          <w:szCs w:val="24"/>
        </w:rPr>
        <w:t xml:space="preserve"> διεξαγωγής ονομα</w:t>
      </w:r>
      <w:r>
        <w:rPr>
          <w:rFonts w:eastAsia="Times New Roman"/>
          <w:szCs w:val="24"/>
        </w:rPr>
        <w:t xml:space="preserve">στικής ψηφοφορίας από Βουλευτές της Νέας Δημοκρατίας, </w:t>
      </w:r>
      <w:r>
        <w:rPr>
          <w:rFonts w:eastAsia="Times New Roman"/>
          <w:szCs w:val="24"/>
        </w:rPr>
        <w:t>της οποίας το κείμενο έχει ως εξής:</w:t>
      </w:r>
    </w:p>
    <w:p w14:paraId="539FA7A9" w14:textId="77777777" w:rsidR="009E4222" w:rsidRDefault="00AC15E4">
      <w:pPr>
        <w:spacing w:line="600" w:lineRule="auto"/>
        <w:jc w:val="center"/>
        <w:rPr>
          <w:rFonts w:eastAsia="Times New Roman"/>
          <w:szCs w:val="24"/>
        </w:rPr>
      </w:pPr>
      <w:r>
        <w:rPr>
          <w:rFonts w:eastAsia="Times New Roman"/>
          <w:szCs w:val="24"/>
        </w:rPr>
        <w:t>ΑΛΛΑΓΗ ΣΕΛΙΔΑΣ</w:t>
      </w:r>
    </w:p>
    <w:p w14:paraId="539FA7AA" w14:textId="77777777" w:rsidR="009E4222" w:rsidRDefault="00AC15E4">
      <w:pPr>
        <w:spacing w:line="600" w:lineRule="auto"/>
        <w:jc w:val="center"/>
        <w:rPr>
          <w:rFonts w:eastAsia="Times New Roman"/>
          <w:szCs w:val="24"/>
        </w:rPr>
      </w:pPr>
      <w:r>
        <w:rPr>
          <w:rFonts w:eastAsia="Times New Roman"/>
          <w:szCs w:val="24"/>
        </w:rPr>
        <w:t>(να μπει η σελί</w:t>
      </w:r>
      <w:r>
        <w:rPr>
          <w:rFonts w:eastAsia="Times New Roman"/>
          <w:szCs w:val="24"/>
        </w:rPr>
        <w:t>δα</w:t>
      </w:r>
      <w:r>
        <w:rPr>
          <w:rFonts w:eastAsia="Times New Roman"/>
          <w:szCs w:val="24"/>
        </w:rPr>
        <w:t xml:space="preserve"> 510α</w:t>
      </w:r>
      <w:r>
        <w:rPr>
          <w:rFonts w:eastAsia="Times New Roman"/>
          <w:szCs w:val="24"/>
        </w:rPr>
        <w:t>)</w:t>
      </w:r>
    </w:p>
    <w:p w14:paraId="539FA7AB" w14:textId="77777777" w:rsidR="009E4222" w:rsidRDefault="00AC15E4">
      <w:pPr>
        <w:spacing w:line="600" w:lineRule="auto"/>
        <w:jc w:val="center"/>
        <w:rPr>
          <w:rFonts w:eastAsia="Times New Roman"/>
          <w:szCs w:val="24"/>
        </w:rPr>
      </w:pPr>
      <w:r>
        <w:rPr>
          <w:rFonts w:eastAsia="Times New Roman"/>
          <w:szCs w:val="24"/>
        </w:rPr>
        <w:t>ΑΛΛΑΓΗ ΣΕΛΙΔΑΣ</w:t>
      </w:r>
      <w:r>
        <w:rPr>
          <w:rFonts w:eastAsia="Times New Roman"/>
          <w:szCs w:val="24"/>
        </w:rPr>
        <w:t>.</w:t>
      </w:r>
    </w:p>
    <w:p w14:paraId="539FA7AC" w14:textId="77777777" w:rsidR="009E4222" w:rsidRDefault="00AC15E4">
      <w:pPr>
        <w:spacing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szCs w:val="24"/>
        </w:rPr>
        <w:t xml:space="preserve">Θα αναγνώσω </w:t>
      </w:r>
      <w:r>
        <w:rPr>
          <w:rFonts w:eastAsia="Times New Roman"/>
          <w:szCs w:val="24"/>
        </w:rPr>
        <w:t>και</w:t>
      </w:r>
      <w:r>
        <w:rPr>
          <w:rFonts w:eastAsia="Times New Roman"/>
          <w:szCs w:val="24"/>
        </w:rPr>
        <w:t xml:space="preserve"> τον κατάλογο των υπογραφόντων την αίτηση</w:t>
      </w:r>
      <w:r>
        <w:rPr>
          <w:rFonts w:eastAsia="Times New Roman"/>
          <w:szCs w:val="24"/>
        </w:rPr>
        <w:t xml:space="preserve"> της</w:t>
      </w:r>
      <w:r>
        <w:rPr>
          <w:rFonts w:eastAsia="Times New Roman"/>
          <w:szCs w:val="24"/>
        </w:rPr>
        <w:t xml:space="preserve"> ονομαστικής ψηφοφ</w:t>
      </w:r>
      <w:r>
        <w:rPr>
          <w:rFonts w:eastAsia="Times New Roman"/>
          <w:szCs w:val="24"/>
        </w:rPr>
        <w:t>ορίας</w:t>
      </w:r>
      <w:r>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την υποβολή της. </w:t>
      </w:r>
    </w:p>
    <w:p w14:paraId="539FA7AD"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Δένδιας</w:t>
      </w:r>
      <w:proofErr w:type="spellEnd"/>
      <w:r>
        <w:rPr>
          <w:rFonts w:eastAsia="Times New Roman"/>
          <w:szCs w:val="24"/>
        </w:rPr>
        <w:t xml:space="preserve"> Νικόλαος. Παρών.</w:t>
      </w:r>
    </w:p>
    <w:p w14:paraId="539FA7AE" w14:textId="77777777" w:rsidR="009E4222" w:rsidRDefault="00AC15E4">
      <w:pPr>
        <w:spacing w:line="600" w:lineRule="auto"/>
        <w:ind w:firstLine="720"/>
        <w:jc w:val="both"/>
        <w:rPr>
          <w:rFonts w:eastAsia="Times New Roman"/>
          <w:szCs w:val="24"/>
        </w:rPr>
      </w:pPr>
      <w:r>
        <w:rPr>
          <w:rFonts w:eastAsia="Times New Roman"/>
          <w:szCs w:val="24"/>
        </w:rPr>
        <w:t>Η κ. Καραμανλή Άννα. Παρούσα.</w:t>
      </w:r>
    </w:p>
    <w:p w14:paraId="539FA7AF" w14:textId="77777777" w:rsidR="009E4222" w:rsidRDefault="00AC15E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Μηταράκης</w:t>
      </w:r>
      <w:proofErr w:type="spellEnd"/>
      <w:r>
        <w:rPr>
          <w:rFonts w:eastAsia="Times New Roman"/>
          <w:szCs w:val="24"/>
        </w:rPr>
        <w:t xml:space="preserve"> Παναγιώτης. Παρών.</w:t>
      </w:r>
    </w:p>
    <w:p w14:paraId="539FA7B0" w14:textId="77777777" w:rsidR="009E4222" w:rsidRDefault="00AC15E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Μπουκώρος</w:t>
      </w:r>
      <w:proofErr w:type="spellEnd"/>
      <w:r>
        <w:rPr>
          <w:rFonts w:eastAsia="Times New Roman"/>
          <w:szCs w:val="24"/>
        </w:rPr>
        <w:t xml:space="preserve"> Χρήστος. Παρών.</w:t>
      </w:r>
    </w:p>
    <w:p w14:paraId="539FA7B1" w14:textId="77777777" w:rsidR="009E4222" w:rsidRDefault="00AC15E4">
      <w:pPr>
        <w:spacing w:line="600" w:lineRule="auto"/>
        <w:ind w:firstLine="720"/>
        <w:jc w:val="both"/>
        <w:rPr>
          <w:rFonts w:eastAsia="Times New Roman"/>
          <w:szCs w:val="24"/>
        </w:rPr>
      </w:pPr>
      <w:r>
        <w:rPr>
          <w:rFonts w:eastAsia="Times New Roman"/>
          <w:szCs w:val="24"/>
        </w:rPr>
        <w:t xml:space="preserve">Ο κ. Οικονόμου Βασίλειος. </w:t>
      </w:r>
      <w:r>
        <w:rPr>
          <w:rFonts w:eastAsia="Times New Roman"/>
          <w:szCs w:val="24"/>
        </w:rPr>
        <w:t>Παρών.</w:t>
      </w:r>
    </w:p>
    <w:p w14:paraId="539FA7B2" w14:textId="77777777" w:rsidR="009E4222" w:rsidRDefault="00AC15E4">
      <w:pPr>
        <w:spacing w:line="600" w:lineRule="auto"/>
        <w:ind w:firstLine="720"/>
        <w:jc w:val="both"/>
        <w:rPr>
          <w:rFonts w:eastAsia="Times New Roman"/>
          <w:szCs w:val="24"/>
        </w:rPr>
      </w:pPr>
      <w:r>
        <w:rPr>
          <w:rFonts w:eastAsia="Times New Roman"/>
          <w:szCs w:val="24"/>
        </w:rPr>
        <w:t>Η κ. Αντωνίου Μαρία. Παρούσα.</w:t>
      </w:r>
    </w:p>
    <w:p w14:paraId="539FA7B3" w14:textId="77777777" w:rsidR="009E4222" w:rsidRDefault="00AC15E4">
      <w:pPr>
        <w:spacing w:line="600" w:lineRule="auto"/>
        <w:ind w:firstLine="720"/>
        <w:jc w:val="both"/>
        <w:rPr>
          <w:rFonts w:eastAsia="Times New Roman"/>
          <w:szCs w:val="24"/>
        </w:rPr>
      </w:pPr>
      <w:r>
        <w:rPr>
          <w:rFonts w:eastAsia="Times New Roman"/>
          <w:szCs w:val="24"/>
        </w:rPr>
        <w:t>Ο κ. Παναγιωτόπουλος Νικόλαος. Παρών.</w:t>
      </w:r>
    </w:p>
    <w:p w14:paraId="539FA7B4" w14:textId="77777777" w:rsidR="009E4222" w:rsidRDefault="00AC15E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Κέλλας</w:t>
      </w:r>
      <w:proofErr w:type="spellEnd"/>
      <w:r>
        <w:rPr>
          <w:rFonts w:eastAsia="Times New Roman"/>
          <w:szCs w:val="24"/>
        </w:rPr>
        <w:t xml:space="preserve"> Χρήστος. Παρών.</w:t>
      </w:r>
    </w:p>
    <w:p w14:paraId="539FA7B5" w14:textId="77777777" w:rsidR="009E4222" w:rsidRDefault="00AC15E4">
      <w:pPr>
        <w:spacing w:line="600" w:lineRule="auto"/>
        <w:ind w:firstLine="720"/>
        <w:jc w:val="both"/>
        <w:rPr>
          <w:rFonts w:eastAsia="Times New Roman"/>
          <w:szCs w:val="24"/>
        </w:rPr>
      </w:pPr>
      <w:r>
        <w:rPr>
          <w:rFonts w:eastAsia="Times New Roman"/>
          <w:szCs w:val="24"/>
        </w:rPr>
        <w:t>Ο κ. Ανδριανός Ιωάννης. Παρών.</w:t>
      </w:r>
    </w:p>
    <w:p w14:paraId="539FA7B6" w14:textId="77777777" w:rsidR="009E4222" w:rsidRDefault="00AC15E4">
      <w:pPr>
        <w:spacing w:line="600" w:lineRule="auto"/>
        <w:ind w:firstLine="720"/>
        <w:jc w:val="both"/>
        <w:rPr>
          <w:rFonts w:eastAsia="Times New Roman"/>
          <w:szCs w:val="24"/>
        </w:rPr>
      </w:pPr>
      <w:r>
        <w:rPr>
          <w:rFonts w:eastAsia="Times New Roman"/>
          <w:szCs w:val="24"/>
        </w:rPr>
        <w:t xml:space="preserve">Η κ. </w:t>
      </w:r>
      <w:proofErr w:type="spellStart"/>
      <w:r>
        <w:rPr>
          <w:rFonts w:eastAsia="Times New Roman"/>
          <w:szCs w:val="24"/>
        </w:rPr>
        <w:t>Κεραμέως</w:t>
      </w:r>
      <w:proofErr w:type="spellEnd"/>
      <w:r>
        <w:rPr>
          <w:rFonts w:eastAsia="Times New Roman"/>
          <w:szCs w:val="24"/>
        </w:rPr>
        <w:t xml:space="preserve"> Νίκη. Παρούσα.</w:t>
      </w:r>
    </w:p>
    <w:p w14:paraId="539FA7B7" w14:textId="77777777" w:rsidR="009E4222" w:rsidRDefault="00AC15E4">
      <w:pPr>
        <w:spacing w:line="600" w:lineRule="auto"/>
        <w:ind w:firstLine="720"/>
        <w:jc w:val="both"/>
        <w:rPr>
          <w:rFonts w:eastAsia="Times New Roman"/>
          <w:szCs w:val="24"/>
        </w:rPr>
      </w:pPr>
      <w:r>
        <w:rPr>
          <w:rFonts w:eastAsia="Times New Roman"/>
          <w:szCs w:val="24"/>
        </w:rPr>
        <w:lastRenderedPageBreak/>
        <w:t>Ο κ. Κυριαζίδης Δημήτριος. Παρών.</w:t>
      </w:r>
    </w:p>
    <w:p w14:paraId="539FA7B8" w14:textId="77777777" w:rsidR="009E4222" w:rsidRDefault="00AC15E4">
      <w:pPr>
        <w:spacing w:line="600" w:lineRule="auto"/>
        <w:ind w:firstLine="720"/>
        <w:jc w:val="both"/>
        <w:rPr>
          <w:rFonts w:eastAsia="Times New Roman"/>
          <w:szCs w:val="24"/>
        </w:rPr>
      </w:pPr>
      <w:r>
        <w:rPr>
          <w:rFonts w:eastAsia="Times New Roman"/>
          <w:szCs w:val="24"/>
        </w:rPr>
        <w:t>Ο κ. Σκρέκας Κωνσταντίνος. Παρών.</w:t>
      </w:r>
    </w:p>
    <w:p w14:paraId="539FA7B9" w14:textId="77777777" w:rsidR="009E4222" w:rsidRDefault="00AC15E4">
      <w:pPr>
        <w:spacing w:line="600" w:lineRule="auto"/>
        <w:ind w:firstLine="720"/>
        <w:jc w:val="both"/>
        <w:rPr>
          <w:rFonts w:eastAsia="Times New Roman"/>
          <w:szCs w:val="24"/>
        </w:rPr>
      </w:pPr>
      <w:r>
        <w:rPr>
          <w:rFonts w:eastAsia="Times New Roman"/>
          <w:szCs w:val="24"/>
        </w:rPr>
        <w:t xml:space="preserve">Ο κ. Μπούρας Αθανάσιος. </w:t>
      </w:r>
      <w:r>
        <w:rPr>
          <w:rFonts w:eastAsia="Times New Roman"/>
          <w:szCs w:val="24"/>
        </w:rPr>
        <w:t>Παρών.</w:t>
      </w:r>
    </w:p>
    <w:p w14:paraId="539FA7BA" w14:textId="77777777" w:rsidR="009E4222" w:rsidRDefault="00AC15E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Σταϊκούρας</w:t>
      </w:r>
      <w:proofErr w:type="spellEnd"/>
      <w:r>
        <w:rPr>
          <w:rFonts w:eastAsia="Times New Roman"/>
          <w:szCs w:val="24"/>
        </w:rPr>
        <w:t xml:space="preserve"> Χρήστος. Παρών.</w:t>
      </w:r>
    </w:p>
    <w:p w14:paraId="539FA7BB" w14:textId="77777777" w:rsidR="009E4222" w:rsidRDefault="00AC15E4">
      <w:pPr>
        <w:spacing w:line="600" w:lineRule="auto"/>
        <w:ind w:firstLine="720"/>
        <w:jc w:val="both"/>
        <w:rPr>
          <w:rFonts w:eastAsia="Times New Roman"/>
          <w:szCs w:val="24"/>
        </w:rPr>
      </w:pPr>
      <w:r>
        <w:rPr>
          <w:rFonts w:eastAsia="Times New Roman"/>
          <w:szCs w:val="24"/>
        </w:rPr>
        <w:t>Ο κ. Σταμάτης Δημήτριος. Παρών.</w:t>
      </w:r>
    </w:p>
    <w:p w14:paraId="539FA7BC" w14:textId="77777777" w:rsidR="009E4222" w:rsidRDefault="00AC15E4">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Στύλιος</w:t>
      </w:r>
      <w:proofErr w:type="spellEnd"/>
      <w:r>
        <w:rPr>
          <w:rFonts w:eastAsia="Times New Roman"/>
          <w:szCs w:val="24"/>
        </w:rPr>
        <w:t xml:space="preserve"> Γεώργιος. Παρών.</w:t>
      </w:r>
    </w:p>
    <w:p w14:paraId="539FA7BD" w14:textId="77777777" w:rsidR="009E4222" w:rsidRDefault="00AC15E4">
      <w:pPr>
        <w:spacing w:line="600" w:lineRule="auto"/>
        <w:ind w:firstLine="720"/>
        <w:jc w:val="both"/>
        <w:rPr>
          <w:rFonts w:eastAsia="Times New Roman"/>
          <w:szCs w:val="24"/>
        </w:rPr>
      </w:pPr>
      <w:r>
        <w:rPr>
          <w:rFonts w:eastAsia="Times New Roman"/>
          <w:szCs w:val="24"/>
        </w:rPr>
        <w:t>Κυρίες και κύριοι συνάδελφοι, υπάρχει ο απαιτούμενος από τον Κανονισμό αριθμός υπογραφόντων την αίτηση ονομαστικής ψηφοφορίας Βουλευτών.</w:t>
      </w:r>
    </w:p>
    <w:p w14:paraId="539FA7B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της αρχής και </w:t>
      </w:r>
      <w:r>
        <w:rPr>
          <w:rFonts w:eastAsia="Times New Roman" w:cs="Times New Roman"/>
          <w:szCs w:val="24"/>
        </w:rPr>
        <w:t>επί των άρθρων 1 και 2 του σχεδίου νόμου έχει υποβληθεί αίτηση διεξαγωγής ονομαστικής ψηφοφορίας από Βουλευτές του Λαϊκού Συνδέσμου - Χρυσή Αυγή</w:t>
      </w:r>
      <w:r>
        <w:rPr>
          <w:rFonts w:eastAsia="Times New Roman" w:cs="Times New Roman"/>
          <w:szCs w:val="24"/>
        </w:rPr>
        <w:t>, της οποίας το κείμενο έχει ως εξής.</w:t>
      </w:r>
    </w:p>
    <w:p w14:paraId="539FA7BF"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39FA7C0"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(Να μπει η σελίδα</w:t>
      </w:r>
      <w:r>
        <w:rPr>
          <w:rFonts w:eastAsia="Times New Roman" w:cs="Times New Roman"/>
          <w:szCs w:val="24"/>
        </w:rPr>
        <w:t xml:space="preserve"> 513α</w:t>
      </w:r>
      <w:r>
        <w:rPr>
          <w:rFonts w:eastAsia="Times New Roman" w:cs="Times New Roman"/>
          <w:szCs w:val="24"/>
        </w:rPr>
        <w:t>)</w:t>
      </w:r>
    </w:p>
    <w:p w14:paraId="539FA7C1"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ΣΕΛΙΔΑΣ</w:t>
      </w:r>
      <w:r>
        <w:rPr>
          <w:rFonts w:eastAsia="Times New Roman" w:cs="Times New Roman"/>
          <w:szCs w:val="24"/>
        </w:rPr>
        <w:t>.</w:t>
      </w:r>
    </w:p>
    <w:p w14:paraId="539FA7C2"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w:t>
      </w:r>
      <w:r>
        <w:rPr>
          <w:rFonts w:eastAsia="Times New Roman"/>
          <w:b/>
          <w:bCs/>
        </w:rPr>
        <w:t>ς Βαρεμένος):</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w:t>
      </w:r>
      <w:r>
        <w:rPr>
          <w:rFonts w:eastAsia="Times New Roman" w:cs="Times New Roman"/>
          <w:szCs w:val="24"/>
        </w:rPr>
        <w:t xml:space="preserve"> της</w:t>
      </w:r>
      <w:r>
        <w:rPr>
          <w:rFonts w:eastAsia="Times New Roman" w:cs="Times New Roman"/>
          <w:szCs w:val="24"/>
        </w:rPr>
        <w:t xml:space="preserve"> ονομαστικής ψηφοφορίας, για να διαπιστωθεί αν υπάρχει ο απαιτούμενος από τον Κανονισμό αριθμός για την υποβολή της.</w:t>
      </w:r>
    </w:p>
    <w:p w14:paraId="539FA7C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Μιχαλολιάκος</w:t>
      </w:r>
      <w:proofErr w:type="spellEnd"/>
      <w:r>
        <w:rPr>
          <w:rFonts w:eastAsia="Times New Roman" w:cs="Times New Roman"/>
          <w:szCs w:val="24"/>
        </w:rPr>
        <w:t xml:space="preserve"> Νικόλαος. Παρών.</w:t>
      </w:r>
    </w:p>
    <w:p w14:paraId="539FA7C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Αϊβατίδης</w:t>
      </w:r>
      <w:proofErr w:type="spellEnd"/>
      <w:r>
        <w:rPr>
          <w:rFonts w:eastAsia="Times New Roman" w:cs="Times New Roman"/>
          <w:szCs w:val="24"/>
        </w:rPr>
        <w:t xml:space="preserve"> Ιωάννης. Παρών.</w:t>
      </w:r>
    </w:p>
    <w:p w14:paraId="539FA7C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Η κ. Βλάχου Σωτηρία. Παρούσα.</w:t>
      </w:r>
    </w:p>
    <w:p w14:paraId="539FA7C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Γερμενής Γεώργιος. Παρών.</w:t>
      </w:r>
    </w:p>
    <w:p w14:paraId="539FA7C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Γρέγος Αντώνιος. Παρών.</w:t>
      </w:r>
    </w:p>
    <w:p w14:paraId="539FA7C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Ζαρούλια</w:t>
      </w:r>
      <w:proofErr w:type="spellEnd"/>
      <w:r>
        <w:rPr>
          <w:rFonts w:eastAsia="Times New Roman" w:cs="Times New Roman"/>
          <w:szCs w:val="24"/>
        </w:rPr>
        <w:t xml:space="preserve"> Ελένη. Παρούσα.</w:t>
      </w:r>
    </w:p>
    <w:p w14:paraId="539FA7C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Ηλιόπουλος Παναγιώτης. Παρών.</w:t>
      </w:r>
    </w:p>
    <w:p w14:paraId="539FA7C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Καρακώστας Ευάγγελος. Παρών.</w:t>
      </w:r>
    </w:p>
    <w:p w14:paraId="539FA7C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Κασιδιάρης Ηλίας. Παρών.</w:t>
      </w:r>
    </w:p>
    <w:p w14:paraId="539FA7C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Κούζηλος</w:t>
      </w:r>
      <w:proofErr w:type="spellEnd"/>
      <w:r>
        <w:rPr>
          <w:rFonts w:eastAsia="Times New Roman" w:cs="Times New Roman"/>
          <w:szCs w:val="24"/>
        </w:rPr>
        <w:t xml:space="preserve"> Νικόλαος. Παρών.</w:t>
      </w:r>
    </w:p>
    <w:p w14:paraId="539FA7C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Κουκούτσης</w:t>
      </w:r>
      <w:proofErr w:type="spellEnd"/>
      <w:r>
        <w:rPr>
          <w:rFonts w:eastAsia="Times New Roman" w:cs="Times New Roman"/>
          <w:szCs w:val="24"/>
        </w:rPr>
        <w:t xml:space="preserve"> Δημήτριος. Παρών.</w:t>
      </w:r>
    </w:p>
    <w:p w14:paraId="539FA7C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Λαγός Ιωάννης. Παρών.</w:t>
      </w:r>
    </w:p>
    <w:p w14:paraId="539FA7C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Ο κ. Μίχος Νικόλαος. Παρών.</w:t>
      </w:r>
    </w:p>
    <w:p w14:paraId="539FA7D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Μπαρμπαρούσης</w:t>
      </w:r>
      <w:proofErr w:type="spellEnd"/>
      <w:r>
        <w:rPr>
          <w:rFonts w:eastAsia="Times New Roman" w:cs="Times New Roman"/>
          <w:szCs w:val="24"/>
        </w:rPr>
        <w:t xml:space="preserve"> Κωνσταντίνος. Παρών.</w:t>
      </w:r>
    </w:p>
    <w:p w14:paraId="539FA7D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Παναγιώταρος</w:t>
      </w:r>
      <w:proofErr w:type="spellEnd"/>
      <w:r>
        <w:rPr>
          <w:rFonts w:eastAsia="Times New Roman" w:cs="Times New Roman"/>
          <w:szCs w:val="24"/>
        </w:rPr>
        <w:t xml:space="preserve"> Ηλίας. Παρών.</w:t>
      </w:r>
    </w:p>
    <w:p w14:paraId="539FA7D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υπάρχει ο απαιτούμενος από τον Κανονισμό αριθμός υπογραφόντων την αίτη</w:t>
      </w:r>
      <w:r>
        <w:rPr>
          <w:rFonts w:eastAsia="Times New Roman" w:cs="Times New Roman"/>
          <w:szCs w:val="24"/>
        </w:rPr>
        <w:t>ση ονομαστικής ψηφοφορίας Βουλευτών.</w:t>
      </w:r>
    </w:p>
    <w:p w14:paraId="539FA7D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Επίσης, ε</w:t>
      </w:r>
      <w:r>
        <w:rPr>
          <w:rFonts w:eastAsia="Times New Roman" w:cs="Times New Roman"/>
          <w:szCs w:val="24"/>
        </w:rPr>
        <w:t>πί της αρχής και επί των ιδίων άρθρων, 1 και 2, του σχεδίου νόμου έχει υποβληθεί αίτηση διεξαγωγής ονομαστικής ψηφοφορίας από Βουλευτές της Δημοκρατικής Συμπαράταξης ΠΑΣΟΚ – ΔΗΜΑΡ</w:t>
      </w:r>
      <w:r>
        <w:rPr>
          <w:rFonts w:eastAsia="Times New Roman" w:cs="Times New Roman"/>
          <w:szCs w:val="24"/>
        </w:rPr>
        <w:t>, της οποίας το κείμενο έχει ως</w:t>
      </w:r>
      <w:r>
        <w:rPr>
          <w:rFonts w:eastAsia="Times New Roman" w:cs="Times New Roman"/>
          <w:szCs w:val="24"/>
        </w:rPr>
        <w:t xml:space="preserve"> εξής:</w:t>
      </w:r>
    </w:p>
    <w:p w14:paraId="539FA7D4"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39FA7D5"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(Να μπει η σελίδα</w:t>
      </w:r>
      <w:r>
        <w:rPr>
          <w:rFonts w:eastAsia="Times New Roman" w:cs="Times New Roman"/>
          <w:szCs w:val="24"/>
        </w:rPr>
        <w:t xml:space="preserve"> 514α</w:t>
      </w:r>
      <w:r>
        <w:rPr>
          <w:rFonts w:eastAsia="Times New Roman" w:cs="Times New Roman"/>
          <w:szCs w:val="24"/>
        </w:rPr>
        <w:t>)</w:t>
      </w:r>
    </w:p>
    <w:p w14:paraId="539FA7D6"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lastRenderedPageBreak/>
        <w:t>ΑΛΛΑΓΗ ΣΕΛΙΔΑΣ</w:t>
      </w:r>
      <w:r>
        <w:rPr>
          <w:rFonts w:eastAsia="Times New Roman" w:cs="Times New Roman"/>
          <w:szCs w:val="24"/>
        </w:rPr>
        <w:t>.</w:t>
      </w:r>
    </w:p>
    <w:p w14:paraId="539FA7D7"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τον κατάλογο των υπογραφόντων την αίτηση της ονομαστικής ψηφοφορίας, για να διαπιστωθεί αν υπάρχει ο απαιτούμενος από τον Κανονισμό αριθμός για τ</w:t>
      </w:r>
      <w:r>
        <w:rPr>
          <w:rFonts w:eastAsia="Times New Roman" w:cs="Times New Roman"/>
          <w:szCs w:val="24"/>
        </w:rPr>
        <w:t>ην υποβολή της.</w:t>
      </w:r>
    </w:p>
    <w:p w14:paraId="539FA7D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κ. Γεννηματά Φώφη. Παρούσα.</w:t>
      </w:r>
    </w:p>
    <w:p w14:paraId="539FA7D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Γεώργιος. Παρών.</w:t>
      </w:r>
    </w:p>
    <w:p w14:paraId="539FA7D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Βενιζέλος Ευάγγελος. Παρών.</w:t>
      </w:r>
    </w:p>
    <w:p w14:paraId="539FA7D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Θεοχαρόπουλος Αθανάσιος. Παρών.</w:t>
      </w:r>
    </w:p>
    <w:p w14:paraId="539FA7D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Βασίλειος. Παρών.</w:t>
      </w:r>
    </w:p>
    <w:p w14:paraId="539FA7D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Κεφαλίδου</w:t>
      </w:r>
      <w:proofErr w:type="spellEnd"/>
      <w:r>
        <w:rPr>
          <w:rFonts w:eastAsia="Times New Roman" w:cs="Times New Roman"/>
          <w:szCs w:val="24"/>
        </w:rPr>
        <w:t xml:space="preserve"> Χαρά. Παρούσα.</w:t>
      </w:r>
    </w:p>
    <w:p w14:paraId="539FA7D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Ο κ. Κουτσούκος Ιωάννης. Παρών.</w:t>
      </w:r>
    </w:p>
    <w:p w14:paraId="539FA7D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Κρεμ</w:t>
      </w:r>
      <w:r>
        <w:rPr>
          <w:rFonts w:eastAsia="Times New Roman" w:cs="Times New Roman"/>
          <w:szCs w:val="24"/>
        </w:rPr>
        <w:t>αστινός Δημήτριος. Παρών.</w:t>
      </w:r>
    </w:p>
    <w:p w14:paraId="539FA7E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Κωνσταντινόπουλος Οδυσσέας. Παρών.</w:t>
      </w:r>
    </w:p>
    <w:p w14:paraId="539FA7E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Κωνσταντόπουλος Δημήτριος. Παρών.</w:t>
      </w:r>
    </w:p>
    <w:p w14:paraId="539FA7E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Λοβέρδος Ανδρέας. Παρών.</w:t>
      </w:r>
    </w:p>
    <w:p w14:paraId="539FA7E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Μανιάτης Ιωάννης. Παρών.</w:t>
      </w:r>
    </w:p>
    <w:p w14:paraId="539FA7E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Παπαθεοδώρου Θεόδωρος. Παρών.</w:t>
      </w:r>
    </w:p>
    <w:p w14:paraId="539FA7E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Σκανδαλίδης Κωνσταντίνος. Παρών.</w:t>
      </w:r>
    </w:p>
    <w:p w14:paraId="539FA7E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Τζελέπης </w:t>
      </w:r>
      <w:r>
        <w:rPr>
          <w:rFonts w:eastAsia="Times New Roman" w:cs="Times New Roman"/>
          <w:szCs w:val="24"/>
        </w:rPr>
        <w:t>Μιχαήλ. Παρών.</w:t>
      </w:r>
    </w:p>
    <w:p w14:paraId="539FA7E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Χριστοφιλοπούλου</w:t>
      </w:r>
      <w:proofErr w:type="spellEnd"/>
      <w:r>
        <w:rPr>
          <w:rFonts w:eastAsia="Times New Roman" w:cs="Times New Roman"/>
          <w:szCs w:val="24"/>
        </w:rPr>
        <w:t xml:space="preserve"> Εύη. Παρούσα.</w:t>
      </w:r>
    </w:p>
    <w:p w14:paraId="539FA7E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υπάρχει ο απαιτούμενος από τον Κανονισμό αριθμός υπογραφόντων την αίτηση ονομαστικής ψηφοφορίας Βουλευτών.</w:t>
      </w:r>
    </w:p>
    <w:p w14:paraId="539FA7E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Επί της αρχής και επί των άρθρων 1 και 2 του σχεδίου νόμου έχει υποβ</w:t>
      </w:r>
      <w:r>
        <w:rPr>
          <w:rFonts w:eastAsia="Times New Roman" w:cs="Times New Roman"/>
          <w:szCs w:val="24"/>
        </w:rPr>
        <w:t>ληθεί αίτηση διεξαγωγής ονομαστικής ψηφοφορίας από Βουλευτές του Κομμουνιστικού Κόμματος Ελλάδ</w:t>
      </w:r>
      <w:r>
        <w:rPr>
          <w:rFonts w:eastAsia="Times New Roman" w:cs="Times New Roman"/>
          <w:szCs w:val="24"/>
        </w:rPr>
        <w:t>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της οποίας το κείμενο έχει ως εξής:</w:t>
      </w:r>
    </w:p>
    <w:p w14:paraId="539FA7EA"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39FA7EB"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(Να μπει η σελίδα</w:t>
      </w:r>
      <w:r>
        <w:rPr>
          <w:rFonts w:eastAsia="Times New Roman" w:cs="Times New Roman"/>
          <w:szCs w:val="24"/>
        </w:rPr>
        <w:t xml:space="preserve"> 515α</w:t>
      </w:r>
      <w:r>
        <w:rPr>
          <w:rFonts w:eastAsia="Times New Roman" w:cs="Times New Roman"/>
          <w:szCs w:val="24"/>
        </w:rPr>
        <w:t>)</w:t>
      </w:r>
    </w:p>
    <w:p w14:paraId="539FA7EC"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ΣΕΛΙΔΑΣ</w:t>
      </w:r>
      <w:r>
        <w:rPr>
          <w:rFonts w:eastAsia="Times New Roman" w:cs="Times New Roman"/>
          <w:szCs w:val="24"/>
        </w:rPr>
        <w:t>.</w:t>
      </w:r>
    </w:p>
    <w:p w14:paraId="539FA7ED" w14:textId="77777777" w:rsidR="009E4222" w:rsidRDefault="00AC15E4">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cs="Times New Roman"/>
          <w:szCs w:val="24"/>
        </w:rPr>
        <w:t>Θα αναγνώσω</w:t>
      </w:r>
      <w:r>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t>τον κατάλογο των υ</w:t>
      </w:r>
      <w:r>
        <w:rPr>
          <w:rFonts w:eastAsia="Times New Roman" w:cs="Times New Roman"/>
          <w:szCs w:val="24"/>
        </w:rPr>
        <w:t>πογραφόντων την αίτηση της ονομαστικής ψηφοφορίας, για να διαπιστωθεί αν υπάρχει ο απαιτούμενος από τον Κανονισμό αριθμός για την υποβολή της.</w:t>
      </w:r>
    </w:p>
    <w:p w14:paraId="539FA7E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Κουτσούμπας</w:t>
      </w:r>
      <w:proofErr w:type="spellEnd"/>
      <w:r>
        <w:rPr>
          <w:rFonts w:eastAsia="Times New Roman" w:cs="Times New Roman"/>
          <w:szCs w:val="24"/>
        </w:rPr>
        <w:t xml:space="preserve"> Δημήτριος. Παρών.</w:t>
      </w:r>
    </w:p>
    <w:p w14:paraId="539FA7EF"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κ. Παπαρήγα Αλεξάνδρα. Παρούσα.</w:t>
      </w:r>
    </w:p>
    <w:p w14:paraId="539FA7F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Βαρδαλής</w:t>
      </w:r>
      <w:proofErr w:type="spellEnd"/>
      <w:r>
        <w:rPr>
          <w:rFonts w:eastAsia="Times New Roman" w:cs="Times New Roman"/>
          <w:szCs w:val="24"/>
        </w:rPr>
        <w:t xml:space="preserve"> Αθανάσιος. Παρών.</w:t>
      </w:r>
    </w:p>
    <w:p w14:paraId="539FA7F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Δελής Ι</w:t>
      </w:r>
      <w:r>
        <w:rPr>
          <w:rFonts w:eastAsia="Times New Roman" w:cs="Times New Roman"/>
          <w:szCs w:val="24"/>
        </w:rPr>
        <w:t>ωάννης. Παρών.</w:t>
      </w:r>
    </w:p>
    <w:p w14:paraId="539FA7F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Γκιόκας Ιωάννης. Παρών.</w:t>
      </w:r>
    </w:p>
    <w:p w14:paraId="539FA7F3"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Η κ. Κανέλλη Λιάνα. Παρούσα.</w:t>
      </w:r>
    </w:p>
    <w:p w14:paraId="539FA7F4"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 xml:space="preserve"> Νικόλαος. Παρών.</w:t>
      </w:r>
    </w:p>
    <w:p w14:paraId="539FA7F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Κατσώτης</w:t>
      </w:r>
      <w:proofErr w:type="spellEnd"/>
      <w:r>
        <w:rPr>
          <w:rFonts w:eastAsia="Times New Roman" w:cs="Times New Roman"/>
          <w:szCs w:val="24"/>
        </w:rPr>
        <w:t xml:space="preserve"> Χρήστος. Παρών.</w:t>
      </w:r>
    </w:p>
    <w:p w14:paraId="539FA7F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Λαμπρούλης</w:t>
      </w:r>
      <w:proofErr w:type="spellEnd"/>
      <w:r>
        <w:rPr>
          <w:rFonts w:eastAsia="Times New Roman" w:cs="Times New Roman"/>
          <w:szCs w:val="24"/>
        </w:rPr>
        <w:t xml:space="preserve"> Γεώργιος. Παρών.</w:t>
      </w:r>
    </w:p>
    <w:p w14:paraId="539FA7F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Μανωλάκου</w:t>
      </w:r>
      <w:proofErr w:type="spellEnd"/>
      <w:r>
        <w:rPr>
          <w:rFonts w:eastAsia="Times New Roman" w:cs="Times New Roman"/>
          <w:szCs w:val="24"/>
        </w:rPr>
        <w:t xml:space="preserve"> Διαμάντω. Παρούσα.</w:t>
      </w:r>
    </w:p>
    <w:p w14:paraId="539FA7F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Ο κ. Στεργίου Κωνσταντίνος. Παρών.</w:t>
      </w:r>
    </w:p>
    <w:p w14:paraId="539FA7F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Μωραΐτη</w:t>
      </w:r>
      <w:r>
        <w:rPr>
          <w:rFonts w:eastAsia="Times New Roman" w:cs="Times New Roman"/>
          <w:szCs w:val="24"/>
        </w:rPr>
        <w:t>ς Νικόλαος. Παρών.</w:t>
      </w:r>
    </w:p>
    <w:p w14:paraId="539FA7F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Παφίλης</w:t>
      </w:r>
      <w:proofErr w:type="spellEnd"/>
      <w:r>
        <w:rPr>
          <w:rFonts w:eastAsia="Times New Roman" w:cs="Times New Roman"/>
          <w:szCs w:val="24"/>
        </w:rPr>
        <w:t xml:space="preserve"> Αθανάσιος. Παρών.</w:t>
      </w:r>
    </w:p>
    <w:p w14:paraId="539FA7FB"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Συντυχάκης Εμμανουήλ. Παρών.</w:t>
      </w:r>
    </w:p>
    <w:p w14:paraId="539FA7F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Ο κ. Τάσσος Σταύρος. Παρών.</w:t>
      </w:r>
    </w:p>
    <w:p w14:paraId="539FA7FD"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υπάρχει ο απαιτούμενος από τον Κανονισμό αριθμός υπογραφόντων την αίτηση ονομαστικής ψηφοφορίας Βουλευτών.</w:t>
      </w:r>
    </w:p>
    <w:p w14:paraId="539FA7FE"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διακόπτουμε τη συνεδρίαση για δέκα </w:t>
      </w:r>
      <w:r>
        <w:rPr>
          <w:rFonts w:eastAsia="Times New Roman" w:cs="Times New Roman"/>
          <w:szCs w:val="24"/>
        </w:rPr>
        <w:t>(10</w:t>
      </w:r>
      <w:r>
        <w:rPr>
          <w:rFonts w:eastAsia="Times New Roman" w:cs="Times New Roman"/>
          <w:szCs w:val="24"/>
        </w:rPr>
        <w:t>΄</w:t>
      </w:r>
      <w:r>
        <w:rPr>
          <w:rFonts w:eastAsia="Times New Roman" w:cs="Times New Roman"/>
          <w:szCs w:val="24"/>
        </w:rPr>
        <w:t xml:space="preserve">) </w:t>
      </w:r>
      <w:r>
        <w:rPr>
          <w:rFonts w:eastAsia="Times New Roman" w:cs="Times New Roman"/>
          <w:szCs w:val="24"/>
        </w:rPr>
        <w:t>λεπτά, σύμφωνα με τον Κανονισμό.</w:t>
      </w:r>
    </w:p>
    <w:p w14:paraId="539FA7FF"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(ΔΙΑΚΟΠΗ)</w:t>
      </w:r>
    </w:p>
    <w:p w14:paraId="539FA800" w14:textId="77777777" w:rsidR="009E4222" w:rsidRDefault="00AC15E4">
      <w:pPr>
        <w:spacing w:line="600" w:lineRule="auto"/>
        <w:ind w:firstLine="720"/>
        <w:jc w:val="center"/>
        <w:rPr>
          <w:rFonts w:eastAsia="Times New Roman" w:cs="Times New Roman"/>
          <w:szCs w:val="24"/>
        </w:rPr>
      </w:pPr>
      <w:r w:rsidDel="00675B3A">
        <w:rPr>
          <w:rFonts w:eastAsia="Times New Roman" w:cs="Times New Roman"/>
          <w:szCs w:val="24"/>
        </w:rPr>
        <w:t xml:space="preserve"> </w:t>
      </w:r>
      <w:r>
        <w:rPr>
          <w:rFonts w:eastAsia="Times New Roman" w:cs="Times New Roman"/>
          <w:szCs w:val="24"/>
        </w:rPr>
        <w:t>(ΜΕΤΑ ΤΗ ΔΙΑΚΟΠΗ)</w:t>
      </w:r>
    </w:p>
    <w:p w14:paraId="539FA801"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Κυρίες και κύριοι συνάδελφοι, </w:t>
      </w:r>
      <w:r>
        <w:rPr>
          <w:rFonts w:eastAsia="Times New Roman" w:cs="Times New Roman"/>
          <w:szCs w:val="24"/>
        </w:rPr>
        <w:t>συνεχίζ</w:t>
      </w:r>
      <w:r>
        <w:rPr>
          <w:rFonts w:eastAsia="Times New Roman" w:cs="Times New Roman"/>
          <w:szCs w:val="24"/>
        </w:rPr>
        <w:t>εται η συνεδρίαση.</w:t>
      </w:r>
    </w:p>
    <w:p w14:paraId="539FA802"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Δέχεστε να συμπτύξουμε τις προβλεπόμενες από τον Κανονισμό </w:t>
      </w:r>
      <w:r>
        <w:rPr>
          <w:rFonts w:eastAsia="Times New Roman" w:cs="Times New Roman"/>
          <w:szCs w:val="24"/>
        </w:rPr>
        <w:t>ψηφοφορίες σε μία;</w:t>
      </w:r>
    </w:p>
    <w:p w14:paraId="539FA80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39FA80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539FA805"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Θα διεξαχθεί, λοιπόν, ονομαστική ψηφοφορία επί της αρχής και επί των άρθρων 1 και 2 του σχεδίου νόμου του Υπουργείου Οικονομικών: «Επείγουσες ρυθμί</w:t>
      </w:r>
      <w:r>
        <w:rPr>
          <w:rFonts w:eastAsia="Times New Roman" w:cs="Times New Roman"/>
          <w:szCs w:val="24"/>
        </w:rPr>
        <w:t xml:space="preserve">σεις των Υπουργείων Οικονομικών, Περιβάλλοντος και Ενέργειας, Υποδομών, Μεταφορών και Δικτύων και Εργασίας, Κοινωνικής Ασφάλισης και Κοινωνικής Αλληλεγγύης για την εφαρμογή της </w:t>
      </w:r>
      <w:r>
        <w:rPr>
          <w:rFonts w:eastAsia="Times New Roman" w:cs="Times New Roman"/>
          <w:szCs w:val="24"/>
        </w:rPr>
        <w:t>σ</w:t>
      </w:r>
      <w:r>
        <w:rPr>
          <w:rFonts w:eastAsia="Times New Roman" w:cs="Times New Roman"/>
          <w:szCs w:val="24"/>
        </w:rPr>
        <w:t xml:space="preserve">υμφωνίας δημοσιονομικών στόχων και διαρθρωτικών μεταρρυθμίσεων </w:t>
      </w:r>
      <w:r>
        <w:rPr>
          <w:rFonts w:eastAsia="Times New Roman" w:cs="Times New Roman"/>
          <w:szCs w:val="24"/>
        </w:rPr>
        <w:t>και άλλες διατά</w:t>
      </w:r>
      <w:r>
        <w:rPr>
          <w:rFonts w:eastAsia="Times New Roman" w:cs="Times New Roman"/>
          <w:szCs w:val="24"/>
        </w:rPr>
        <w:t>ξεις</w:t>
      </w:r>
      <w:r>
        <w:rPr>
          <w:rFonts w:eastAsia="Times New Roman" w:cs="Times New Roman"/>
          <w:szCs w:val="24"/>
        </w:rPr>
        <w:t>».</w:t>
      </w:r>
    </w:p>
    <w:p w14:paraId="539FA806"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Οι αποδεχόμενοι την αρχή και τα άρθρα </w:t>
      </w:r>
      <w:r>
        <w:rPr>
          <w:rFonts w:eastAsia="Times New Roman" w:cs="Times New Roman"/>
          <w:szCs w:val="24"/>
        </w:rPr>
        <w:t xml:space="preserve">1 και 2 </w:t>
      </w:r>
      <w:r>
        <w:rPr>
          <w:rFonts w:eastAsia="Times New Roman" w:cs="Times New Roman"/>
          <w:szCs w:val="24"/>
        </w:rPr>
        <w:t>του νομοσχεδίου  λέγουν «ΝΑΙ».</w:t>
      </w:r>
    </w:p>
    <w:p w14:paraId="539FA807"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Οι μη αποδεχόμενοι την αρχή και τα άρθρα </w:t>
      </w:r>
      <w:r>
        <w:rPr>
          <w:rFonts w:eastAsia="Times New Roman" w:cs="Times New Roman"/>
          <w:szCs w:val="24"/>
        </w:rPr>
        <w:t xml:space="preserve">1 και 2 </w:t>
      </w:r>
      <w:r>
        <w:rPr>
          <w:rFonts w:eastAsia="Times New Roman" w:cs="Times New Roman"/>
          <w:szCs w:val="24"/>
        </w:rPr>
        <w:t>του νομοσχεδίου λέγουν «ΟΧΙ».</w:t>
      </w:r>
    </w:p>
    <w:p w14:paraId="539FA808"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 xml:space="preserve">Οι αρνούμενοι ψήφο λέγουν «ΠΑΡΩΝ». </w:t>
      </w:r>
    </w:p>
    <w:p w14:paraId="539FA809"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w:t>
      </w:r>
      <w:r>
        <w:rPr>
          <w:rFonts w:eastAsia="Times New Roman" w:cs="Times New Roman"/>
          <w:szCs w:val="24"/>
        </w:rPr>
        <w:t>ΣΥΡΙΖΑ και ο κ. Ιωάννης Κεφαλογιάννης από τη Νέα Δημοκρατία.</w:t>
      </w:r>
    </w:p>
    <w:p w14:paraId="539FA80A"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Σας ενημερώνω</w:t>
      </w:r>
      <w:r>
        <w:rPr>
          <w:rFonts w:eastAsia="Times New Roman" w:cs="Times New Roman"/>
          <w:szCs w:val="24"/>
        </w:rPr>
        <w:t>, επίσης,</w:t>
      </w:r>
      <w:r>
        <w:rPr>
          <w:rFonts w:eastAsia="Times New Roman" w:cs="Times New Roman"/>
          <w:szCs w:val="24"/>
        </w:rPr>
        <w:t xml:space="preserve"> ότι έχουν έρθει στο Προεδρείο τηλεομοιοτυπίες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επί της αρχής κ</w:t>
      </w:r>
      <w:r>
        <w:rPr>
          <w:rFonts w:eastAsia="Times New Roman" w:cs="Times New Roman"/>
          <w:szCs w:val="24"/>
        </w:rPr>
        <w:t>αι επί των άρθρων του νομοσχεδίου. Οι ψήφοι αυτές θα ανακοινωθούν και θα συνυπολογιστούν στην καταμέτρηση</w:t>
      </w:r>
      <w:r>
        <w:rPr>
          <w:rFonts w:eastAsia="Times New Roman" w:cs="Times New Roman"/>
          <w:szCs w:val="24"/>
        </w:rPr>
        <w:t>,</w:t>
      </w:r>
      <w:r>
        <w:rPr>
          <w:rFonts w:eastAsia="Times New Roman" w:cs="Times New Roman"/>
          <w:szCs w:val="24"/>
        </w:rPr>
        <w:t xml:space="preserve"> η οποία θα ακολουθήσει.</w:t>
      </w:r>
    </w:p>
    <w:p w14:paraId="539FA80B" w14:textId="77777777" w:rsidR="009E4222" w:rsidRDefault="009E4222">
      <w:pPr>
        <w:spacing w:line="600" w:lineRule="auto"/>
        <w:ind w:firstLine="720"/>
        <w:jc w:val="both"/>
        <w:rPr>
          <w:rFonts w:eastAsia="Times New Roman" w:cs="Times New Roman"/>
          <w:szCs w:val="24"/>
        </w:rPr>
      </w:pPr>
    </w:p>
    <w:p w14:paraId="539FA80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ανάγνωση του καταλόγου.</w:t>
      </w:r>
    </w:p>
    <w:p w14:paraId="539FA80D"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(ΨΗΦΟΦΟΡΙΑ)</w:t>
      </w:r>
    </w:p>
    <w:p w14:paraId="539FA80E" w14:textId="77777777" w:rsidR="009E4222" w:rsidRDefault="00AC15E4">
      <w:pPr>
        <w:tabs>
          <w:tab w:val="left" w:pos="1812"/>
        </w:tabs>
        <w:spacing w:line="600" w:lineRule="auto"/>
        <w:ind w:firstLine="720"/>
        <w:jc w:val="center"/>
        <w:rPr>
          <w:rFonts w:eastAsia="Times New Roman"/>
          <w:szCs w:val="24"/>
        </w:rPr>
      </w:pPr>
      <w:r w:rsidDel="007B14F6">
        <w:rPr>
          <w:rFonts w:eastAsia="Times New Roman" w:cs="Times New Roman"/>
          <w:szCs w:val="24"/>
        </w:rPr>
        <w:t xml:space="preserve"> </w:t>
      </w:r>
      <w:r>
        <w:rPr>
          <w:rFonts w:eastAsia="Times New Roman"/>
          <w:szCs w:val="24"/>
        </w:rPr>
        <w:t>(ΜΕΤΑ ΚΑΙ ΤΗ ΔΕΥΤΕΡΗ ΑΝΑΓΝΩΣΗ ΤΟΥ ΚΑΤΑΛΟΓΟΥ)</w:t>
      </w:r>
    </w:p>
    <w:p w14:paraId="539FA80F"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lastRenderedPageBreak/>
        <w:t>ΠΡΟΕΔΡΕΥΩΝ (Γεώργιος</w:t>
      </w:r>
      <w:r>
        <w:rPr>
          <w:rFonts w:eastAsia="Times New Roman"/>
          <w:b/>
          <w:szCs w:val="24"/>
        </w:rPr>
        <w:t xml:space="preserve"> Βαρεμένος): </w:t>
      </w:r>
      <w:r>
        <w:rPr>
          <w:rFonts w:eastAsia="Times New Roman"/>
          <w:szCs w:val="24"/>
        </w:rPr>
        <w:t>Υπάρχει συνάδελφος</w:t>
      </w:r>
      <w:r>
        <w:rPr>
          <w:rFonts w:eastAsia="Times New Roman"/>
          <w:szCs w:val="24"/>
        </w:rPr>
        <w:t>,</w:t>
      </w:r>
      <w:r>
        <w:rPr>
          <w:rFonts w:eastAsia="Times New Roman"/>
          <w:szCs w:val="24"/>
        </w:rPr>
        <w:t xml:space="preserve"> ο οποίος δεν άκουσε το όνομά του;</w:t>
      </w:r>
      <w:r>
        <w:rPr>
          <w:rFonts w:eastAsia="Times New Roman"/>
          <w:szCs w:val="24"/>
        </w:rPr>
        <w:t xml:space="preserve"> </w:t>
      </w:r>
      <w:r>
        <w:rPr>
          <w:rFonts w:eastAsia="Times New Roman"/>
          <w:szCs w:val="24"/>
        </w:rPr>
        <w:t>Κανείς.</w:t>
      </w:r>
    </w:p>
    <w:p w14:paraId="539FA810"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Οι επιστολές, οι οποίες απεστάλησαν στο Προεδρείο από τους συναδέλφους</w:t>
      </w:r>
      <w:r>
        <w:rPr>
          <w:rFonts w:eastAsia="Times New Roman"/>
          <w:szCs w:val="24"/>
        </w:rPr>
        <w:t>,</w:t>
      </w:r>
      <w:r>
        <w:rPr>
          <w:rFonts w:eastAsia="Times New Roman"/>
          <w:szCs w:val="24"/>
        </w:rPr>
        <w:t xml:space="preserve"> σύμφωνα με το άρθρο 70Α του Κανονισμού της Βουλής, καταχωρίζονται στα Πρακτικά.</w:t>
      </w:r>
    </w:p>
    <w:p w14:paraId="539FA811"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(Οι προαναφερθείσες </w:t>
      </w:r>
      <w:r>
        <w:rPr>
          <w:rFonts w:eastAsia="Times New Roman"/>
          <w:szCs w:val="24"/>
        </w:rPr>
        <w:t xml:space="preserve">επιστολές καταχωρίζονται στα Πρακτικά και </w:t>
      </w:r>
      <w:r>
        <w:rPr>
          <w:rFonts w:eastAsia="Times New Roman"/>
          <w:szCs w:val="24"/>
        </w:rPr>
        <w:t>έχουν ως εξής:</w:t>
      </w:r>
    </w:p>
    <w:p w14:paraId="539FA812" w14:textId="77777777" w:rsidR="009E4222" w:rsidRDefault="00AC15E4">
      <w:pPr>
        <w:tabs>
          <w:tab w:val="left" w:pos="1812"/>
        </w:tabs>
        <w:spacing w:line="600" w:lineRule="auto"/>
        <w:ind w:firstLine="720"/>
        <w:jc w:val="center"/>
        <w:rPr>
          <w:rFonts w:eastAsia="Times New Roman"/>
          <w:szCs w:val="24"/>
        </w:rPr>
      </w:pPr>
      <w:r>
        <w:rPr>
          <w:rFonts w:eastAsia="Times New Roman"/>
          <w:szCs w:val="24"/>
        </w:rPr>
        <w:t>ΑΛΛΑΓΗ ΣΕΛΙΔΑΣ</w:t>
      </w:r>
    </w:p>
    <w:p w14:paraId="539FA813" w14:textId="77777777" w:rsidR="009E4222" w:rsidRDefault="00AC15E4">
      <w:pPr>
        <w:tabs>
          <w:tab w:val="left" w:pos="1812"/>
        </w:tabs>
        <w:spacing w:line="600" w:lineRule="auto"/>
        <w:ind w:firstLine="720"/>
        <w:jc w:val="center"/>
        <w:rPr>
          <w:rFonts w:eastAsia="Times New Roman"/>
          <w:szCs w:val="24"/>
        </w:rPr>
      </w:pPr>
      <w:r>
        <w:rPr>
          <w:rFonts w:eastAsia="Times New Roman"/>
          <w:szCs w:val="24"/>
        </w:rPr>
        <w:t>(Να μπουν οι σελίδες 520-524)</w:t>
      </w:r>
    </w:p>
    <w:p w14:paraId="539FA814" w14:textId="77777777" w:rsidR="009E4222" w:rsidRDefault="00AC15E4">
      <w:pPr>
        <w:jc w:val="center"/>
        <w:rPr>
          <w:rFonts w:eastAsia="Times New Roman"/>
          <w:szCs w:val="24"/>
        </w:rPr>
      </w:pPr>
      <w:r>
        <w:rPr>
          <w:rFonts w:eastAsia="Times New Roman"/>
          <w:szCs w:val="24"/>
        </w:rPr>
        <w:t>ΑΛΛΑΓΗ ΣΕΛΙΔΑΣ</w:t>
      </w:r>
    </w:p>
    <w:p w14:paraId="539FA815" w14:textId="77777777" w:rsidR="009E4222" w:rsidRDefault="00AC15E4">
      <w:pPr>
        <w:tabs>
          <w:tab w:val="left" w:pos="1812"/>
        </w:tabs>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σας ενημερώ</w:t>
      </w:r>
      <w:r>
        <w:rPr>
          <w:rFonts w:eastAsia="Times New Roman"/>
          <w:szCs w:val="24"/>
        </w:rPr>
        <w:t>ν</w:t>
      </w:r>
      <w:r>
        <w:rPr>
          <w:rFonts w:eastAsia="Times New Roman"/>
          <w:szCs w:val="24"/>
        </w:rPr>
        <w:t xml:space="preserve">ω ότι οι συνάδελφοι Βουλευτές </w:t>
      </w:r>
      <w:r>
        <w:rPr>
          <w:rFonts w:eastAsia="Times New Roman"/>
          <w:szCs w:val="24"/>
        </w:rPr>
        <w:t>κύριοι</w:t>
      </w:r>
      <w:r>
        <w:rPr>
          <w:rFonts w:eastAsia="Times New Roman"/>
          <w:szCs w:val="24"/>
        </w:rPr>
        <w:t xml:space="preserve"> Αντώνης Σαμαράς, Θεοχάρης </w:t>
      </w:r>
      <w:proofErr w:type="spellStart"/>
      <w:r>
        <w:rPr>
          <w:rFonts w:eastAsia="Times New Roman"/>
          <w:szCs w:val="24"/>
        </w:rPr>
        <w:t>Θ</w:t>
      </w:r>
      <w:r>
        <w:rPr>
          <w:rFonts w:eastAsia="Times New Roman"/>
          <w:szCs w:val="24"/>
        </w:rPr>
        <w:t>εοχάρης</w:t>
      </w:r>
      <w:proofErr w:type="spellEnd"/>
      <w:r>
        <w:rPr>
          <w:rFonts w:eastAsia="Times New Roman"/>
          <w:szCs w:val="24"/>
        </w:rPr>
        <w:t xml:space="preserve">, Ιωάννης </w:t>
      </w:r>
      <w:proofErr w:type="spellStart"/>
      <w:r>
        <w:rPr>
          <w:rFonts w:eastAsia="Times New Roman"/>
          <w:szCs w:val="24"/>
        </w:rPr>
        <w:t>Τραγάκης</w:t>
      </w:r>
      <w:proofErr w:type="spellEnd"/>
      <w:r>
        <w:rPr>
          <w:rFonts w:eastAsia="Times New Roman"/>
          <w:szCs w:val="24"/>
        </w:rPr>
        <w:t xml:space="preserve"> και </w:t>
      </w:r>
      <w:proofErr w:type="spellStart"/>
      <w:r>
        <w:rPr>
          <w:rFonts w:eastAsia="Times New Roman"/>
          <w:szCs w:val="24"/>
        </w:rPr>
        <w:t>Σέλτσας</w:t>
      </w:r>
      <w:proofErr w:type="spellEnd"/>
      <w:r>
        <w:rPr>
          <w:rFonts w:eastAsia="Times New Roman"/>
          <w:szCs w:val="24"/>
        </w:rPr>
        <w:t xml:space="preserve"> </w:t>
      </w:r>
      <w:r>
        <w:rPr>
          <w:rFonts w:eastAsia="Times New Roman"/>
          <w:szCs w:val="24"/>
        </w:rPr>
        <w:lastRenderedPageBreak/>
        <w:t>Κωνσταντίνος δεν παρευρέθηκαν στη σημερινή ονομαστική ψηφοφορία και μας γνωστοποιούν με επιστολή την ψήφο τους.</w:t>
      </w:r>
    </w:p>
    <w:p w14:paraId="539FA816"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Οι επιστολές αυτές, οι οποίες εκφράζουν πρόθεση ψήφου, </w:t>
      </w:r>
      <w:r>
        <w:rPr>
          <w:rFonts w:eastAsia="Times New Roman"/>
          <w:szCs w:val="24"/>
        </w:rPr>
        <w:t xml:space="preserve">θα καταχωριστούν </w:t>
      </w:r>
      <w:r>
        <w:rPr>
          <w:rFonts w:eastAsia="Times New Roman"/>
          <w:szCs w:val="24"/>
        </w:rPr>
        <w:t xml:space="preserve">στα Πρακτικά της σημερινής </w:t>
      </w:r>
      <w:r>
        <w:rPr>
          <w:rFonts w:eastAsia="Times New Roman"/>
          <w:szCs w:val="24"/>
        </w:rPr>
        <w:t>συνεδρίασης, αλλά δεν συνυπολογίζονται στην καταμέτρηση</w:t>
      </w:r>
      <w:r>
        <w:rPr>
          <w:rFonts w:eastAsia="Times New Roman"/>
          <w:szCs w:val="24"/>
        </w:rPr>
        <w:t xml:space="preserve"> των</w:t>
      </w:r>
      <w:r>
        <w:rPr>
          <w:rFonts w:eastAsia="Times New Roman"/>
          <w:szCs w:val="24"/>
        </w:rPr>
        <w:t xml:space="preserve"> ψήφων.</w:t>
      </w:r>
    </w:p>
    <w:p w14:paraId="539FA817" w14:textId="77777777" w:rsidR="009E4222" w:rsidRDefault="00AC15E4">
      <w:pPr>
        <w:tabs>
          <w:tab w:val="left" w:pos="1812"/>
        </w:tabs>
        <w:spacing w:line="600" w:lineRule="auto"/>
        <w:ind w:firstLine="720"/>
        <w:jc w:val="both"/>
        <w:rPr>
          <w:rFonts w:eastAsia="Times New Roman"/>
          <w:szCs w:val="24"/>
        </w:rPr>
      </w:pPr>
      <w:r>
        <w:rPr>
          <w:rFonts w:eastAsia="Times New Roman"/>
          <w:szCs w:val="24"/>
        </w:rPr>
        <w:t xml:space="preserve">(Οι προαναφερθείσες επιστολές </w:t>
      </w:r>
      <w:r>
        <w:rPr>
          <w:rFonts w:eastAsia="Times New Roman"/>
          <w:szCs w:val="24"/>
        </w:rPr>
        <w:t xml:space="preserve">καταχωρίζονται στα πρακτικά και </w:t>
      </w:r>
      <w:r>
        <w:rPr>
          <w:rFonts w:eastAsia="Times New Roman"/>
          <w:szCs w:val="24"/>
        </w:rPr>
        <w:t>έχουν ως εξής:</w:t>
      </w:r>
    </w:p>
    <w:p w14:paraId="539FA818" w14:textId="77777777" w:rsidR="009E4222" w:rsidRDefault="00AC15E4">
      <w:pPr>
        <w:tabs>
          <w:tab w:val="left" w:pos="1812"/>
        </w:tabs>
        <w:spacing w:line="600" w:lineRule="auto"/>
        <w:ind w:firstLine="720"/>
        <w:jc w:val="center"/>
        <w:rPr>
          <w:rFonts w:eastAsia="Times New Roman"/>
          <w:szCs w:val="24"/>
        </w:rPr>
      </w:pPr>
      <w:r>
        <w:rPr>
          <w:rFonts w:eastAsia="Times New Roman"/>
          <w:szCs w:val="24"/>
        </w:rPr>
        <w:t>ΑΛΛΑΓΗ ΣΕΛΙΔΑΣ</w:t>
      </w:r>
    </w:p>
    <w:p w14:paraId="539FA819" w14:textId="77777777" w:rsidR="009E4222" w:rsidRDefault="00AC15E4">
      <w:pPr>
        <w:tabs>
          <w:tab w:val="left" w:pos="1812"/>
        </w:tabs>
        <w:spacing w:line="600" w:lineRule="auto"/>
        <w:ind w:firstLine="720"/>
        <w:jc w:val="center"/>
        <w:rPr>
          <w:rFonts w:eastAsia="Times New Roman"/>
          <w:szCs w:val="24"/>
        </w:rPr>
      </w:pPr>
      <w:r>
        <w:rPr>
          <w:rFonts w:eastAsia="Times New Roman"/>
          <w:szCs w:val="24"/>
        </w:rPr>
        <w:t>(Να μπουν οι σελίδες 526-529</w:t>
      </w:r>
    </w:p>
    <w:p w14:paraId="539FA81A" w14:textId="77777777" w:rsidR="009E4222" w:rsidRDefault="00AC15E4">
      <w:pPr>
        <w:jc w:val="center"/>
        <w:rPr>
          <w:rFonts w:eastAsia="Times New Roman"/>
          <w:szCs w:val="24"/>
        </w:rPr>
      </w:pPr>
      <w:r>
        <w:rPr>
          <w:rFonts w:eastAsia="Times New Roman"/>
          <w:szCs w:val="24"/>
        </w:rPr>
        <w:t>ΑΛΛΑΓΗ ΣΕΛΙΔΑΣ</w:t>
      </w:r>
    </w:p>
    <w:p w14:paraId="539FA81B"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w:t>
      </w:r>
      <w:r>
        <w:rPr>
          <w:rFonts w:eastAsia="Times New Roman"/>
          <w:szCs w:val="24"/>
        </w:rPr>
        <w:t>νάδελφοι, κηρύσσεται περαιωμένη η ψηφοφορία και παρακαλώ τους κύριους ψηφολέκτες να προβούν στην καταμέτρηση των ψήφων και την εξαγωγή του αποτελέσματος.</w:t>
      </w:r>
    </w:p>
    <w:p w14:paraId="539FA81C" w14:textId="77777777" w:rsidR="009E4222" w:rsidRDefault="00AC15E4">
      <w:pPr>
        <w:spacing w:line="600" w:lineRule="auto"/>
        <w:ind w:firstLine="720"/>
        <w:jc w:val="center"/>
        <w:rPr>
          <w:rFonts w:eastAsia="Times New Roman"/>
          <w:szCs w:val="24"/>
        </w:rPr>
      </w:pPr>
      <w:r>
        <w:rPr>
          <w:rFonts w:eastAsia="Times New Roman"/>
          <w:szCs w:val="24"/>
        </w:rPr>
        <w:lastRenderedPageBreak/>
        <w:t>(ΚΑΤΑΜΕΤΡΗΣΗ)</w:t>
      </w:r>
    </w:p>
    <w:p w14:paraId="539FA81D" w14:textId="77777777" w:rsidR="009E4222" w:rsidRDefault="00AC15E4">
      <w:pPr>
        <w:spacing w:line="600" w:lineRule="auto"/>
        <w:ind w:firstLine="720"/>
        <w:jc w:val="both"/>
        <w:rPr>
          <w:rFonts w:eastAsia="Times New Roman"/>
          <w:szCs w:val="24"/>
        </w:rPr>
      </w:pPr>
      <w:r>
        <w:rPr>
          <w:rFonts w:eastAsia="Times New Roman"/>
          <w:szCs w:val="24"/>
        </w:rPr>
        <w:t>Μέχρι να ολοκληρωθεί η καταμέτρηση, προχωράμε στην ψήφιση των υπολοίπων άρθρων και των τ</w:t>
      </w:r>
      <w:r>
        <w:rPr>
          <w:rFonts w:eastAsia="Times New Roman"/>
          <w:szCs w:val="24"/>
        </w:rPr>
        <w:t>ροπολογιών του νομοσχεδίου.</w:t>
      </w:r>
    </w:p>
    <w:p w14:paraId="539FA81E"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3 ως έχει;</w:t>
      </w:r>
    </w:p>
    <w:p w14:paraId="539FA81F"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20"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21"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22"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23"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24"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Όχι.</w:t>
      </w:r>
    </w:p>
    <w:p w14:paraId="539FA825" w14:textId="77777777" w:rsidR="009E4222" w:rsidRDefault="00AC15E4">
      <w:pPr>
        <w:spacing w:line="600" w:lineRule="auto"/>
        <w:ind w:firstLine="720"/>
        <w:jc w:val="both"/>
        <w:rPr>
          <w:rFonts w:eastAsia="Times New Roman"/>
          <w:b/>
          <w:szCs w:val="24"/>
        </w:rPr>
      </w:pPr>
      <w:r>
        <w:rPr>
          <w:rFonts w:eastAsia="Times New Roman"/>
          <w:b/>
          <w:szCs w:val="24"/>
        </w:rPr>
        <w:lastRenderedPageBreak/>
        <w:t>ΑΘΑΝΑΣΙΟΣ ΠΑΠΑΧΡΙΣΤΟΠΟΥΛ</w:t>
      </w:r>
      <w:r>
        <w:rPr>
          <w:rFonts w:eastAsia="Times New Roman"/>
          <w:b/>
          <w:szCs w:val="24"/>
        </w:rPr>
        <w:t>ΟΣ:</w:t>
      </w:r>
      <w:r>
        <w:rPr>
          <w:rFonts w:eastAsia="Times New Roman"/>
          <w:szCs w:val="24"/>
        </w:rPr>
        <w:t xml:space="preserve"> Ναι.</w:t>
      </w:r>
    </w:p>
    <w:p w14:paraId="539FA826"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27"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3 έγινε δεκτό ως έχει κατά πλειοψηφία.</w:t>
      </w:r>
    </w:p>
    <w:p w14:paraId="539FA828"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539FA829"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2A"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2B"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2C"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2D"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2E"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Ναι.</w:t>
      </w:r>
    </w:p>
    <w:p w14:paraId="539FA82F" w14:textId="77777777" w:rsidR="009E4222" w:rsidRDefault="00AC15E4">
      <w:pPr>
        <w:spacing w:line="600" w:lineRule="auto"/>
        <w:ind w:firstLine="720"/>
        <w:jc w:val="both"/>
        <w:rPr>
          <w:rFonts w:eastAsia="Times New Roman"/>
          <w:b/>
          <w:szCs w:val="24"/>
        </w:rPr>
      </w:pPr>
      <w:r>
        <w:rPr>
          <w:rFonts w:eastAsia="Times New Roman"/>
          <w:b/>
          <w:szCs w:val="24"/>
        </w:rPr>
        <w:lastRenderedPageBreak/>
        <w:t>ΑΘΑΝΑΣΙΟΣ ΠΑΠΑΧΡΙΣΤΟΠΟΥΛΟΣ:</w:t>
      </w:r>
      <w:r>
        <w:rPr>
          <w:rFonts w:eastAsia="Times New Roman"/>
          <w:szCs w:val="24"/>
        </w:rPr>
        <w:t xml:space="preserve"> Ναι.</w:t>
      </w:r>
    </w:p>
    <w:p w14:paraId="539FA830"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31"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4 έγινε δεκτό ως έχει κατά πλειοψηφία.</w:t>
      </w:r>
    </w:p>
    <w:p w14:paraId="539FA832" w14:textId="77777777" w:rsidR="009E4222" w:rsidRDefault="00AC15E4">
      <w:pPr>
        <w:spacing w:line="600" w:lineRule="auto"/>
        <w:ind w:firstLine="720"/>
        <w:jc w:val="both"/>
        <w:rPr>
          <w:rFonts w:eastAsia="Times New Roman"/>
          <w:szCs w:val="24"/>
        </w:rPr>
      </w:pPr>
      <w:r>
        <w:rPr>
          <w:rFonts w:eastAsia="Times New Roman"/>
          <w:szCs w:val="24"/>
        </w:rPr>
        <w:t xml:space="preserve">Ερωτάται το Σώμα: Γίνεται δεκτό </w:t>
      </w:r>
      <w:r>
        <w:rPr>
          <w:rFonts w:eastAsia="Times New Roman"/>
          <w:szCs w:val="24"/>
        </w:rPr>
        <w:t>το άρθρο 5 ως έχει;</w:t>
      </w:r>
    </w:p>
    <w:p w14:paraId="539FA833"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34"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35"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36"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37"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38"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Ναι.</w:t>
      </w:r>
    </w:p>
    <w:p w14:paraId="539FA839" w14:textId="77777777" w:rsidR="009E4222" w:rsidRDefault="00AC15E4">
      <w:pPr>
        <w:spacing w:line="600" w:lineRule="auto"/>
        <w:ind w:firstLine="720"/>
        <w:jc w:val="both"/>
        <w:rPr>
          <w:rFonts w:eastAsia="Times New Roman"/>
          <w:b/>
          <w:szCs w:val="24"/>
        </w:rPr>
      </w:pPr>
      <w:r>
        <w:rPr>
          <w:rFonts w:eastAsia="Times New Roman"/>
          <w:b/>
          <w:szCs w:val="24"/>
        </w:rPr>
        <w:lastRenderedPageBreak/>
        <w:t>ΑΘΑΝΑΣΙΟΣ ΠΑΠΑΧΡΙΣΤΟΠΟΥΛΟΣ:</w:t>
      </w:r>
      <w:r>
        <w:rPr>
          <w:rFonts w:eastAsia="Times New Roman"/>
          <w:szCs w:val="24"/>
        </w:rPr>
        <w:t xml:space="preserve"> Ναι.</w:t>
      </w:r>
    </w:p>
    <w:p w14:paraId="539FA83A"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3B"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w:t>
      </w:r>
      <w:r>
        <w:rPr>
          <w:rFonts w:eastAsia="Times New Roman"/>
          <w:b/>
          <w:szCs w:val="24"/>
        </w:rPr>
        <w:t>ρεμένος):</w:t>
      </w:r>
      <w:r>
        <w:rPr>
          <w:rFonts w:eastAsia="Times New Roman"/>
          <w:szCs w:val="24"/>
        </w:rPr>
        <w:t xml:space="preserve"> Συνεπώς το άρθρο 5 έγινε δεκτό ως έχει κατά πλειοψηφία.</w:t>
      </w:r>
    </w:p>
    <w:p w14:paraId="539FA83C"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539FA83D"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3E"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3F"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40"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41"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42"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w:t>
      </w:r>
      <w:r>
        <w:rPr>
          <w:rFonts w:eastAsia="Times New Roman"/>
          <w:b/>
          <w:szCs w:val="24"/>
        </w:rPr>
        <w:t>ΡΓΙΩΤΑΣ:</w:t>
      </w:r>
      <w:r>
        <w:rPr>
          <w:rFonts w:eastAsia="Times New Roman"/>
          <w:szCs w:val="24"/>
        </w:rPr>
        <w:t xml:space="preserve"> Ναι.</w:t>
      </w:r>
    </w:p>
    <w:p w14:paraId="539FA843" w14:textId="77777777" w:rsidR="009E4222" w:rsidRDefault="00AC15E4">
      <w:pPr>
        <w:spacing w:line="600" w:lineRule="auto"/>
        <w:ind w:firstLine="720"/>
        <w:jc w:val="both"/>
        <w:rPr>
          <w:rFonts w:eastAsia="Times New Roman"/>
          <w:b/>
          <w:szCs w:val="24"/>
        </w:rPr>
      </w:pPr>
      <w:r>
        <w:rPr>
          <w:rFonts w:eastAsia="Times New Roman"/>
          <w:b/>
          <w:szCs w:val="24"/>
        </w:rPr>
        <w:lastRenderedPageBreak/>
        <w:t>ΑΘΑΝΑΣΙΟΣ ΠΑΠΑΧΡΙΣΤΟΠΟΥΛΟΣ:</w:t>
      </w:r>
      <w:r>
        <w:rPr>
          <w:rFonts w:eastAsia="Times New Roman"/>
          <w:szCs w:val="24"/>
        </w:rPr>
        <w:t xml:space="preserve"> Ναι.</w:t>
      </w:r>
    </w:p>
    <w:p w14:paraId="539FA844"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45"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6 έγινε δεκτό ως έχει κατά πλειοψηφία.</w:t>
      </w:r>
    </w:p>
    <w:p w14:paraId="539FA846"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7 ως έχει;</w:t>
      </w:r>
    </w:p>
    <w:p w14:paraId="539FA847"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48"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49"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4A"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4B"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4C"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Ναι.</w:t>
      </w:r>
    </w:p>
    <w:p w14:paraId="539FA84D" w14:textId="77777777" w:rsidR="009E4222" w:rsidRDefault="00AC15E4">
      <w:pPr>
        <w:spacing w:line="600" w:lineRule="auto"/>
        <w:ind w:firstLine="720"/>
        <w:jc w:val="both"/>
        <w:rPr>
          <w:rFonts w:eastAsia="Times New Roman"/>
          <w:b/>
          <w:szCs w:val="24"/>
        </w:rPr>
      </w:pPr>
      <w:r>
        <w:rPr>
          <w:rFonts w:eastAsia="Times New Roman"/>
          <w:b/>
          <w:szCs w:val="24"/>
        </w:rPr>
        <w:lastRenderedPageBreak/>
        <w:t>ΑΘΑΝΑΣΙΟΣ ΠΑΠΑΧΡΙΣΤΟΠΟΥΛΟΣ:</w:t>
      </w:r>
      <w:r>
        <w:rPr>
          <w:rFonts w:eastAsia="Times New Roman"/>
          <w:szCs w:val="24"/>
        </w:rPr>
        <w:t xml:space="preserve"> Ναι.</w:t>
      </w:r>
    </w:p>
    <w:p w14:paraId="539FA84E"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4F"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7 έγινε δεκτό ως</w:t>
      </w:r>
      <w:r>
        <w:rPr>
          <w:rFonts w:eastAsia="Times New Roman"/>
          <w:szCs w:val="24"/>
        </w:rPr>
        <w:t xml:space="preserve"> έχει κατά πλειοψηφία.</w:t>
      </w:r>
    </w:p>
    <w:p w14:paraId="539FA850"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539FA851"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52"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53"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54"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55"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56"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Ναι.</w:t>
      </w:r>
    </w:p>
    <w:p w14:paraId="539FA857" w14:textId="77777777" w:rsidR="009E4222" w:rsidRDefault="00AC15E4">
      <w:pPr>
        <w:spacing w:line="600" w:lineRule="auto"/>
        <w:ind w:firstLine="720"/>
        <w:jc w:val="both"/>
        <w:rPr>
          <w:rFonts w:eastAsia="Times New Roman"/>
          <w:b/>
          <w:szCs w:val="24"/>
        </w:rPr>
      </w:pPr>
      <w:r>
        <w:rPr>
          <w:rFonts w:eastAsia="Times New Roman"/>
          <w:b/>
          <w:szCs w:val="24"/>
        </w:rPr>
        <w:lastRenderedPageBreak/>
        <w:t>ΑΘΑΝΑΣΙΟΣ ΠΑΠΑΧΡΙΣΤΟΠΟΥΛΟΣ:</w:t>
      </w:r>
      <w:r>
        <w:rPr>
          <w:rFonts w:eastAsia="Times New Roman"/>
          <w:szCs w:val="24"/>
        </w:rPr>
        <w:t xml:space="preserve"> Ν</w:t>
      </w:r>
      <w:r>
        <w:rPr>
          <w:rFonts w:eastAsia="Times New Roman"/>
          <w:szCs w:val="24"/>
        </w:rPr>
        <w:t>αι.</w:t>
      </w:r>
    </w:p>
    <w:p w14:paraId="539FA858"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59"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8 έγινε δεκτό ως έχει κατά πλειοψηφία.</w:t>
      </w:r>
    </w:p>
    <w:p w14:paraId="539FA85A"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539FA85B"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5C"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5D"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5E" w14:textId="77777777" w:rsidR="009E4222" w:rsidRDefault="00AC15E4">
      <w:pPr>
        <w:spacing w:line="600" w:lineRule="auto"/>
        <w:ind w:firstLine="720"/>
        <w:jc w:val="both"/>
        <w:rPr>
          <w:rFonts w:eastAsia="Times New Roman"/>
          <w:szCs w:val="24"/>
        </w:rPr>
      </w:pPr>
      <w:r>
        <w:rPr>
          <w:rFonts w:eastAsia="Times New Roman"/>
          <w:b/>
          <w:szCs w:val="24"/>
        </w:rPr>
        <w:t>ΙΩΑΝ</w:t>
      </w:r>
      <w:r>
        <w:rPr>
          <w:rFonts w:eastAsia="Times New Roman"/>
          <w:b/>
          <w:szCs w:val="24"/>
        </w:rPr>
        <w:t xml:space="preserve">ΝΗΣ ΜΑΝΙΑΤΗΣ: </w:t>
      </w:r>
      <w:r>
        <w:rPr>
          <w:rFonts w:eastAsia="Times New Roman"/>
          <w:szCs w:val="24"/>
        </w:rPr>
        <w:t>Όχι.</w:t>
      </w:r>
    </w:p>
    <w:p w14:paraId="539FA85F"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60"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Παρών.</w:t>
      </w:r>
    </w:p>
    <w:p w14:paraId="539FA861" w14:textId="77777777" w:rsidR="009E4222" w:rsidRDefault="00AC15E4">
      <w:pPr>
        <w:spacing w:line="600" w:lineRule="auto"/>
        <w:ind w:firstLine="720"/>
        <w:jc w:val="both"/>
        <w:rPr>
          <w:rFonts w:eastAsia="Times New Roman"/>
          <w:b/>
          <w:szCs w:val="24"/>
        </w:rPr>
      </w:pPr>
      <w:r>
        <w:rPr>
          <w:rFonts w:eastAsia="Times New Roman"/>
          <w:b/>
          <w:szCs w:val="24"/>
        </w:rPr>
        <w:lastRenderedPageBreak/>
        <w:t>ΑΘΑΝΑΣΙΟΣ ΠΑΠΑΧΡΙΣΤΟΠΟΥΛΟΣ:</w:t>
      </w:r>
      <w:r>
        <w:rPr>
          <w:rFonts w:eastAsia="Times New Roman"/>
          <w:szCs w:val="24"/>
        </w:rPr>
        <w:t xml:space="preserve"> Ναι.</w:t>
      </w:r>
    </w:p>
    <w:p w14:paraId="539FA862"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63"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9 έγινε δεκτό ως έχει κατά πλειοψηφία.</w:t>
      </w:r>
    </w:p>
    <w:p w14:paraId="539FA864" w14:textId="77777777" w:rsidR="009E4222" w:rsidRDefault="00AC15E4">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10 ως έχει;</w:t>
      </w:r>
    </w:p>
    <w:p w14:paraId="539FA865"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66"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67"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68"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69"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6A"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Παρών.</w:t>
      </w:r>
    </w:p>
    <w:p w14:paraId="539FA86B" w14:textId="77777777" w:rsidR="009E4222" w:rsidRDefault="00AC15E4">
      <w:pPr>
        <w:spacing w:line="600" w:lineRule="auto"/>
        <w:ind w:firstLine="720"/>
        <w:jc w:val="both"/>
        <w:rPr>
          <w:rFonts w:eastAsia="Times New Roman"/>
          <w:b/>
          <w:szCs w:val="24"/>
        </w:rPr>
      </w:pPr>
      <w:r>
        <w:rPr>
          <w:rFonts w:eastAsia="Times New Roman"/>
          <w:b/>
          <w:szCs w:val="24"/>
        </w:rPr>
        <w:lastRenderedPageBreak/>
        <w:t>ΑΘΑΝΑΣΙΟΣ ΠΑΠΑΧΡΙΣΤΟΠΟΥΛΟΣ:</w:t>
      </w:r>
      <w:r>
        <w:rPr>
          <w:rFonts w:eastAsia="Times New Roman"/>
          <w:szCs w:val="24"/>
        </w:rPr>
        <w:t xml:space="preserve"> Ναι.</w:t>
      </w:r>
    </w:p>
    <w:p w14:paraId="539FA86C"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6D"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Συνεπώς το άρθρο 10 έγινε δεκτό ως έχει κατά πλειοψηφία.</w:t>
      </w:r>
    </w:p>
    <w:p w14:paraId="539FA86E"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539FA86F"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70"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71"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72"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73"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74" w14:textId="77777777" w:rsidR="009E4222" w:rsidRDefault="00AC15E4">
      <w:pPr>
        <w:spacing w:line="600" w:lineRule="auto"/>
        <w:ind w:firstLine="720"/>
        <w:jc w:val="both"/>
        <w:rPr>
          <w:rFonts w:eastAsia="Times New Roman"/>
          <w:b/>
          <w:szCs w:val="24"/>
        </w:rPr>
      </w:pPr>
      <w:r>
        <w:rPr>
          <w:rFonts w:eastAsia="Times New Roman"/>
          <w:b/>
          <w:szCs w:val="24"/>
        </w:rPr>
        <w:lastRenderedPageBreak/>
        <w:t>ΚΩΝΣΤΑΝΤΙΝΟΣ</w:t>
      </w:r>
      <w:r>
        <w:rPr>
          <w:rFonts w:eastAsia="Times New Roman"/>
          <w:b/>
          <w:szCs w:val="24"/>
        </w:rPr>
        <w:t xml:space="preserve"> ΜΠΑΡΓΙΩΤΑΣ:</w:t>
      </w:r>
      <w:r>
        <w:rPr>
          <w:rFonts w:eastAsia="Times New Roman"/>
          <w:szCs w:val="24"/>
        </w:rPr>
        <w:t xml:space="preserve"> Όχι.</w:t>
      </w:r>
    </w:p>
    <w:p w14:paraId="539FA875" w14:textId="77777777" w:rsidR="009E4222" w:rsidRDefault="00AC15E4">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539FA876"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77"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11 έγινε δεκτό ως έχει κατά πλειοψηφία.</w:t>
      </w:r>
    </w:p>
    <w:p w14:paraId="539FA878"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539FA879"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7A" w14:textId="77777777" w:rsidR="009E4222" w:rsidRDefault="00AC15E4">
      <w:pPr>
        <w:spacing w:line="600" w:lineRule="auto"/>
        <w:ind w:firstLine="720"/>
        <w:jc w:val="both"/>
        <w:rPr>
          <w:rFonts w:eastAsia="Times New Roman"/>
          <w:b/>
          <w:szCs w:val="24"/>
        </w:rPr>
      </w:pPr>
      <w:r>
        <w:rPr>
          <w:rFonts w:eastAsia="Times New Roman"/>
          <w:b/>
          <w:szCs w:val="24"/>
        </w:rPr>
        <w:t>ΜΙΛΤΙΑΔΗΣ Β</w:t>
      </w:r>
      <w:r>
        <w:rPr>
          <w:rFonts w:eastAsia="Times New Roman"/>
          <w:b/>
          <w:szCs w:val="24"/>
        </w:rPr>
        <w:t xml:space="preserve">ΑΡΒΙΤΣΙΩΤΗΣ: </w:t>
      </w:r>
      <w:r>
        <w:rPr>
          <w:rFonts w:eastAsia="Times New Roman"/>
          <w:szCs w:val="24"/>
        </w:rPr>
        <w:t>Ναι.</w:t>
      </w:r>
    </w:p>
    <w:p w14:paraId="539FA87B"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7C"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7D" w14:textId="77777777" w:rsidR="009E4222" w:rsidRDefault="00AC15E4">
      <w:pPr>
        <w:spacing w:line="600" w:lineRule="auto"/>
        <w:ind w:firstLine="720"/>
        <w:jc w:val="both"/>
        <w:rPr>
          <w:rFonts w:eastAsia="Times New Roman"/>
          <w:szCs w:val="24"/>
        </w:rPr>
      </w:pPr>
      <w:r>
        <w:rPr>
          <w:rFonts w:eastAsia="Times New Roman"/>
          <w:b/>
          <w:szCs w:val="24"/>
        </w:rPr>
        <w:lastRenderedPageBreak/>
        <w:t>ΙΩΑΝΝΗΣ ΔΕΛΗΣ:</w:t>
      </w:r>
      <w:r>
        <w:rPr>
          <w:rFonts w:eastAsia="Times New Roman"/>
          <w:szCs w:val="24"/>
        </w:rPr>
        <w:t xml:space="preserve"> Όχι.</w:t>
      </w:r>
    </w:p>
    <w:p w14:paraId="539FA87E"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Παρών.</w:t>
      </w:r>
    </w:p>
    <w:p w14:paraId="539FA87F" w14:textId="77777777" w:rsidR="009E4222" w:rsidRDefault="00AC15E4">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539FA880"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81"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12 έγινε δεκτό ως έχει κατά πλειοψηφία.</w:t>
      </w:r>
    </w:p>
    <w:p w14:paraId="539FA882"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539FA883"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84" w14:textId="77777777" w:rsidR="009E4222" w:rsidRDefault="00AC15E4">
      <w:pPr>
        <w:spacing w:line="600" w:lineRule="auto"/>
        <w:ind w:firstLine="720"/>
        <w:jc w:val="both"/>
        <w:rPr>
          <w:rFonts w:eastAsia="Times New Roman"/>
          <w:b/>
          <w:szCs w:val="24"/>
        </w:rPr>
      </w:pPr>
      <w:r>
        <w:rPr>
          <w:rFonts w:eastAsia="Times New Roman"/>
          <w:b/>
          <w:szCs w:val="24"/>
        </w:rPr>
        <w:t xml:space="preserve">ΜΙΛΤΙΑΔΗΣ ΒΑΡΒΙΤΣΙΩΤΗΣ: </w:t>
      </w:r>
      <w:r>
        <w:rPr>
          <w:rFonts w:eastAsia="Times New Roman"/>
          <w:szCs w:val="24"/>
        </w:rPr>
        <w:t>Ναι.</w:t>
      </w:r>
    </w:p>
    <w:p w14:paraId="539FA885"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86"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Όχι.</w:t>
      </w:r>
    </w:p>
    <w:p w14:paraId="539FA887"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88" w14:textId="77777777" w:rsidR="009E4222" w:rsidRDefault="00AC15E4">
      <w:pPr>
        <w:spacing w:line="600" w:lineRule="auto"/>
        <w:ind w:firstLine="720"/>
        <w:jc w:val="both"/>
        <w:rPr>
          <w:rFonts w:eastAsia="Times New Roman"/>
          <w:b/>
          <w:szCs w:val="24"/>
        </w:rPr>
      </w:pPr>
      <w:r>
        <w:rPr>
          <w:rFonts w:eastAsia="Times New Roman"/>
          <w:b/>
          <w:szCs w:val="24"/>
        </w:rPr>
        <w:t xml:space="preserve">ΚΩΝΣΤΑΝΤΙΝΟΣ </w:t>
      </w:r>
      <w:r>
        <w:rPr>
          <w:rFonts w:eastAsia="Times New Roman"/>
          <w:b/>
          <w:szCs w:val="24"/>
        </w:rPr>
        <w:t>ΜΠΑΡΓΙΩΤΑΣ:</w:t>
      </w:r>
      <w:r>
        <w:rPr>
          <w:rFonts w:eastAsia="Times New Roman"/>
          <w:szCs w:val="24"/>
        </w:rPr>
        <w:t xml:space="preserve"> Ναι.</w:t>
      </w:r>
    </w:p>
    <w:p w14:paraId="539FA889" w14:textId="77777777" w:rsidR="009E4222" w:rsidRDefault="00AC15E4">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539FA88A"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8B"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13 έγινε δεκτό ως έχει κατά πλειοψηφία.</w:t>
      </w:r>
    </w:p>
    <w:p w14:paraId="539FA88C"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539FA88D" w14:textId="77777777" w:rsidR="009E4222" w:rsidRDefault="00AC15E4">
      <w:pPr>
        <w:spacing w:line="600" w:lineRule="auto"/>
        <w:ind w:firstLine="720"/>
        <w:jc w:val="both"/>
        <w:rPr>
          <w:rFonts w:eastAsia="Times New Roman"/>
          <w:b/>
          <w:szCs w:val="24"/>
        </w:rPr>
      </w:pPr>
      <w:r>
        <w:rPr>
          <w:rFonts w:eastAsia="Times New Roman"/>
          <w:b/>
          <w:szCs w:val="24"/>
        </w:rPr>
        <w:t xml:space="preserve">ΑΝΔΡΕΑΣ ΡΙΖΟΥΛΗΣ: </w:t>
      </w:r>
      <w:r>
        <w:rPr>
          <w:rFonts w:eastAsia="Times New Roman"/>
          <w:szCs w:val="24"/>
        </w:rPr>
        <w:t>Ναι.</w:t>
      </w:r>
    </w:p>
    <w:p w14:paraId="539FA88E" w14:textId="77777777" w:rsidR="009E4222" w:rsidRDefault="00AC15E4">
      <w:pPr>
        <w:spacing w:line="600" w:lineRule="auto"/>
        <w:ind w:firstLine="720"/>
        <w:jc w:val="both"/>
        <w:rPr>
          <w:rFonts w:eastAsia="Times New Roman"/>
          <w:b/>
          <w:szCs w:val="24"/>
        </w:rPr>
      </w:pPr>
      <w:r>
        <w:rPr>
          <w:rFonts w:eastAsia="Times New Roman"/>
          <w:b/>
          <w:szCs w:val="24"/>
        </w:rPr>
        <w:t>ΜΙΛΤΙΑΔΗΣ ΒΑ</w:t>
      </w:r>
      <w:r>
        <w:rPr>
          <w:rFonts w:eastAsia="Times New Roman"/>
          <w:b/>
          <w:szCs w:val="24"/>
        </w:rPr>
        <w:t xml:space="preserve">ΡΒΙΤΣΙΩΤΗΣ: </w:t>
      </w:r>
      <w:r>
        <w:rPr>
          <w:rFonts w:eastAsia="Times New Roman"/>
          <w:szCs w:val="24"/>
        </w:rPr>
        <w:t>Ναι.</w:t>
      </w:r>
    </w:p>
    <w:p w14:paraId="539FA88F"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ΕΥΑΓΓΕΛΟΣ ΚΑΡΑΚΩΣΤΑΣ: </w:t>
      </w:r>
      <w:r>
        <w:rPr>
          <w:rFonts w:eastAsia="Times New Roman"/>
          <w:szCs w:val="24"/>
        </w:rPr>
        <w:t>Όχι.</w:t>
      </w:r>
    </w:p>
    <w:p w14:paraId="539FA890"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91" w14:textId="77777777" w:rsidR="009E4222" w:rsidRDefault="00AC15E4">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539FA892" w14:textId="77777777" w:rsidR="009E4222" w:rsidRDefault="00AC15E4">
      <w:pPr>
        <w:spacing w:line="600" w:lineRule="auto"/>
        <w:ind w:firstLine="720"/>
        <w:jc w:val="both"/>
        <w:rPr>
          <w:rFonts w:eastAsia="Times New Roman"/>
          <w:b/>
          <w:szCs w:val="24"/>
        </w:rPr>
      </w:pPr>
      <w:r>
        <w:rPr>
          <w:rFonts w:eastAsia="Times New Roman"/>
          <w:b/>
          <w:szCs w:val="24"/>
        </w:rPr>
        <w:t>ΚΩΝΣΤΑΝΤΙΝΟΣ ΜΠΑΡΓΙΩΤΑΣ:</w:t>
      </w:r>
      <w:r>
        <w:rPr>
          <w:rFonts w:eastAsia="Times New Roman"/>
          <w:szCs w:val="24"/>
        </w:rPr>
        <w:t xml:space="preserve"> Ναι.</w:t>
      </w:r>
    </w:p>
    <w:p w14:paraId="539FA893" w14:textId="77777777" w:rsidR="009E4222" w:rsidRDefault="00AC15E4">
      <w:pPr>
        <w:spacing w:line="600" w:lineRule="auto"/>
        <w:ind w:firstLine="720"/>
        <w:jc w:val="both"/>
        <w:rPr>
          <w:rFonts w:eastAsia="Times New Roman"/>
          <w:b/>
          <w:szCs w:val="24"/>
        </w:rPr>
      </w:pPr>
      <w:r>
        <w:rPr>
          <w:rFonts w:eastAsia="Times New Roman"/>
          <w:b/>
          <w:szCs w:val="24"/>
        </w:rPr>
        <w:t>ΑΘΑΝΑΣΙΟΣ ΠΑΠΑΧΡΙΣΤΟΠΟΥΛΟΣ:</w:t>
      </w:r>
      <w:r>
        <w:rPr>
          <w:rFonts w:eastAsia="Times New Roman"/>
          <w:szCs w:val="24"/>
        </w:rPr>
        <w:t xml:space="preserve"> Ναι.</w:t>
      </w:r>
    </w:p>
    <w:p w14:paraId="539FA894" w14:textId="77777777" w:rsidR="009E4222" w:rsidRDefault="00AC15E4">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Όχι.</w:t>
      </w:r>
    </w:p>
    <w:p w14:paraId="539FA895"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14 έγινε δεκτό ως έχει κατά </w:t>
      </w:r>
      <w:r>
        <w:rPr>
          <w:rFonts w:eastAsia="Times New Roman"/>
          <w:szCs w:val="24"/>
        </w:rPr>
        <w:t>πλειοψηφία.</w:t>
      </w:r>
    </w:p>
    <w:p w14:paraId="539FA896"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539FA897" w14:textId="77777777" w:rsidR="009E4222" w:rsidRDefault="00AC15E4">
      <w:pPr>
        <w:spacing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Ναι.</w:t>
      </w:r>
    </w:p>
    <w:p w14:paraId="539FA898"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ΜΙΛΤΙΑΔΗΣ ΒΑΡΒΙΤΣΙΩΤΗΣ: </w:t>
      </w:r>
      <w:r>
        <w:rPr>
          <w:rFonts w:eastAsia="Times New Roman"/>
          <w:szCs w:val="24"/>
        </w:rPr>
        <w:t>Ναι.</w:t>
      </w:r>
    </w:p>
    <w:p w14:paraId="539FA899"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9A"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9B"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39FA89C" w14:textId="77777777" w:rsidR="009E4222" w:rsidRDefault="00AC15E4">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Ναι.</w:t>
      </w:r>
    </w:p>
    <w:p w14:paraId="539FA89D"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39FA89E" w14:textId="77777777" w:rsidR="009E4222" w:rsidRDefault="00AC15E4">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539FA89F"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15 έγινε δεκτό ως έχει κατά πλειοψηφία.</w:t>
      </w:r>
    </w:p>
    <w:p w14:paraId="539FA8A0"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539FA8A1"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ΑΝΔΡΕΑΣ ΡΙΖΟΥΛΗΣ: </w:t>
      </w:r>
      <w:r>
        <w:rPr>
          <w:rFonts w:eastAsia="Times New Roman"/>
          <w:szCs w:val="24"/>
        </w:rPr>
        <w:t>Ναι.</w:t>
      </w:r>
    </w:p>
    <w:p w14:paraId="539FA8A2"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Ναι.</w:t>
      </w:r>
    </w:p>
    <w:p w14:paraId="539FA8A3"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A4"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A5"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39FA8A6" w14:textId="77777777" w:rsidR="009E4222" w:rsidRDefault="00AC15E4">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w:t>
      </w:r>
    </w:p>
    <w:p w14:paraId="539FA8A7"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39FA8A8" w14:textId="77777777" w:rsidR="009E4222" w:rsidRDefault="00AC15E4">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539FA8A9"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16 έγινε δεκτό ως έχει κατά πλειοψηφία.</w:t>
      </w:r>
    </w:p>
    <w:p w14:paraId="539FA8AA" w14:textId="77777777" w:rsidR="009E4222" w:rsidRDefault="00AC15E4">
      <w:pPr>
        <w:spacing w:line="600" w:lineRule="auto"/>
        <w:ind w:firstLine="720"/>
        <w:jc w:val="both"/>
        <w:rPr>
          <w:rFonts w:eastAsia="Times New Roman"/>
          <w:szCs w:val="24"/>
        </w:rPr>
      </w:pPr>
      <w:r>
        <w:rPr>
          <w:rFonts w:eastAsia="Times New Roman"/>
          <w:szCs w:val="24"/>
        </w:rPr>
        <w:lastRenderedPageBreak/>
        <w:t xml:space="preserve">Ερωτάται το Σώμα: Γίνεται δεκτό </w:t>
      </w:r>
      <w:r>
        <w:rPr>
          <w:rFonts w:eastAsia="Times New Roman"/>
          <w:szCs w:val="24"/>
        </w:rPr>
        <w:t>το άρθρο 17 ως έχει;</w:t>
      </w:r>
    </w:p>
    <w:p w14:paraId="539FA8AB" w14:textId="77777777" w:rsidR="009E4222" w:rsidRDefault="00AC15E4">
      <w:pPr>
        <w:spacing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Ναι.</w:t>
      </w:r>
    </w:p>
    <w:p w14:paraId="539FA8AC"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Ναι.</w:t>
      </w:r>
    </w:p>
    <w:p w14:paraId="539FA8AD"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AE"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AF"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39FA8B0" w14:textId="77777777" w:rsidR="009E4222" w:rsidRDefault="00AC15E4">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Ναι.</w:t>
      </w:r>
    </w:p>
    <w:p w14:paraId="539FA8B1"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39FA8B2" w14:textId="77777777" w:rsidR="009E4222" w:rsidRDefault="00AC15E4">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539FA8B3" w14:textId="77777777" w:rsidR="009E4222" w:rsidRDefault="00AC15E4">
      <w:pPr>
        <w:spacing w:line="600" w:lineRule="auto"/>
        <w:ind w:firstLine="720"/>
        <w:jc w:val="both"/>
        <w:rPr>
          <w:rFonts w:eastAsia="Times New Roman"/>
          <w:szCs w:val="24"/>
        </w:rPr>
      </w:pPr>
      <w:r>
        <w:rPr>
          <w:rFonts w:eastAsia="Times New Roman"/>
          <w:b/>
          <w:szCs w:val="24"/>
        </w:rPr>
        <w:lastRenderedPageBreak/>
        <w:t>ΠΡΟΕΔΡΕΥΩΝ (Γεώργιος Β</w:t>
      </w:r>
      <w:r>
        <w:rPr>
          <w:rFonts w:eastAsia="Times New Roman"/>
          <w:b/>
          <w:szCs w:val="24"/>
        </w:rPr>
        <w:t>αρεμένος):</w:t>
      </w:r>
      <w:r>
        <w:rPr>
          <w:rFonts w:eastAsia="Times New Roman"/>
          <w:szCs w:val="24"/>
        </w:rPr>
        <w:t xml:space="preserve"> Συνεπώς το άρθρο 17 έγινε δεκτό ως έχει κατά πλειοψηφία.</w:t>
      </w:r>
    </w:p>
    <w:p w14:paraId="539FA8B4"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άρθρο 18, όπως τροποποιήθηκε από τον κύριο Υπουργό;</w:t>
      </w:r>
    </w:p>
    <w:p w14:paraId="539FA8B5" w14:textId="77777777" w:rsidR="009E4222" w:rsidRDefault="00AC15E4">
      <w:pPr>
        <w:spacing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Ναι.</w:t>
      </w:r>
    </w:p>
    <w:p w14:paraId="539FA8B6"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Όχι.</w:t>
      </w:r>
    </w:p>
    <w:p w14:paraId="539FA8B7"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B8"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B9"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39FA8BA" w14:textId="77777777" w:rsidR="009E4222" w:rsidRDefault="00AC15E4">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Όχι.</w:t>
      </w:r>
    </w:p>
    <w:p w14:paraId="539FA8BB"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39FA8BC"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ΓΕΩΡΓΙΟΣ ΚΑΤΣΙΑΝΤΩΝΗΣ: </w:t>
      </w:r>
      <w:r>
        <w:rPr>
          <w:rFonts w:eastAsia="Times New Roman"/>
          <w:szCs w:val="24"/>
        </w:rPr>
        <w:t>Όχι.</w:t>
      </w:r>
    </w:p>
    <w:p w14:paraId="539FA8BD"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18 έγινε δεκτό, όπως τροποποιήθηκε από τον κύριο Υπουργό, κατά πλειοψηφία.</w:t>
      </w:r>
    </w:p>
    <w:p w14:paraId="539FA8BE"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19 ως έχει;</w:t>
      </w:r>
    </w:p>
    <w:p w14:paraId="539FA8BF" w14:textId="77777777" w:rsidR="009E4222" w:rsidRDefault="00AC15E4">
      <w:pPr>
        <w:spacing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Ναι.</w:t>
      </w:r>
    </w:p>
    <w:p w14:paraId="539FA8C0"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Όχι.</w:t>
      </w:r>
    </w:p>
    <w:p w14:paraId="539FA8C1"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Όχι.</w:t>
      </w:r>
    </w:p>
    <w:p w14:paraId="539FA8C2"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Όχι.</w:t>
      </w:r>
    </w:p>
    <w:p w14:paraId="539FA8C3"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Όχι.</w:t>
      </w:r>
    </w:p>
    <w:p w14:paraId="539FA8C4" w14:textId="77777777" w:rsidR="009E4222" w:rsidRDefault="00AC15E4">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Όχι.</w:t>
      </w:r>
    </w:p>
    <w:p w14:paraId="539FA8C5"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Ναι.</w:t>
      </w:r>
    </w:p>
    <w:p w14:paraId="539FA8C6" w14:textId="77777777" w:rsidR="009E4222" w:rsidRDefault="00AC15E4">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Όχι.</w:t>
      </w:r>
    </w:p>
    <w:p w14:paraId="539FA8C7"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19 έγινε δεκτό ως έχει κατά πλειοψηφία.</w:t>
      </w:r>
    </w:p>
    <w:p w14:paraId="539FA8C8"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686 και ειδικό 119</w:t>
      </w:r>
      <w:r>
        <w:rPr>
          <w:rFonts w:eastAsia="Times New Roman"/>
          <w:szCs w:val="24"/>
        </w:rPr>
        <w:t xml:space="preserve"> ως έχει</w:t>
      </w:r>
      <w:r>
        <w:rPr>
          <w:rFonts w:eastAsia="Times New Roman"/>
          <w:szCs w:val="24"/>
        </w:rPr>
        <w:t>;</w:t>
      </w:r>
    </w:p>
    <w:p w14:paraId="539FA8C9" w14:textId="77777777" w:rsidR="009E4222" w:rsidRDefault="00AC15E4">
      <w:pPr>
        <w:spacing w:line="600" w:lineRule="auto"/>
        <w:ind w:firstLine="720"/>
        <w:jc w:val="both"/>
        <w:rPr>
          <w:rFonts w:eastAsia="Times New Roman"/>
          <w:szCs w:val="24"/>
        </w:rPr>
      </w:pPr>
      <w:r>
        <w:rPr>
          <w:rFonts w:eastAsia="Times New Roman"/>
          <w:b/>
          <w:szCs w:val="24"/>
        </w:rPr>
        <w:t xml:space="preserve">ΑΝΔΡΕΑΣ ΡΙΖΟΥΛΗΣ: </w:t>
      </w:r>
      <w:r>
        <w:rPr>
          <w:rFonts w:eastAsia="Times New Roman"/>
          <w:szCs w:val="24"/>
        </w:rPr>
        <w:t>Ναι.</w:t>
      </w:r>
    </w:p>
    <w:p w14:paraId="539FA8CA" w14:textId="77777777" w:rsidR="009E4222" w:rsidRDefault="00AC15E4">
      <w:pPr>
        <w:spacing w:line="600" w:lineRule="auto"/>
        <w:ind w:firstLine="720"/>
        <w:jc w:val="both"/>
        <w:rPr>
          <w:rFonts w:eastAsia="Times New Roman"/>
          <w:szCs w:val="24"/>
        </w:rPr>
      </w:pPr>
      <w:r>
        <w:rPr>
          <w:rFonts w:eastAsia="Times New Roman"/>
          <w:b/>
          <w:szCs w:val="24"/>
        </w:rPr>
        <w:t xml:space="preserve">ΜΙΛΤΙΑΔΗΣ ΒΑΡΒΙΤΣΙΩΤΗΣ: </w:t>
      </w:r>
      <w:r>
        <w:rPr>
          <w:rFonts w:eastAsia="Times New Roman"/>
          <w:szCs w:val="24"/>
        </w:rPr>
        <w:t>Ναι.</w:t>
      </w:r>
    </w:p>
    <w:p w14:paraId="539FA8CB" w14:textId="77777777" w:rsidR="009E4222" w:rsidRDefault="00AC15E4">
      <w:pPr>
        <w:spacing w:line="600" w:lineRule="auto"/>
        <w:ind w:firstLine="720"/>
        <w:jc w:val="both"/>
        <w:rPr>
          <w:rFonts w:eastAsia="Times New Roman"/>
          <w:szCs w:val="24"/>
        </w:rPr>
      </w:pPr>
      <w:r>
        <w:rPr>
          <w:rFonts w:eastAsia="Times New Roman"/>
          <w:b/>
          <w:szCs w:val="24"/>
        </w:rPr>
        <w:t xml:space="preserve">ΕΥΑΓΓΕΛΟΣ ΚΑΡΑΚΩΣΤΑΣ: </w:t>
      </w:r>
      <w:r>
        <w:rPr>
          <w:rFonts w:eastAsia="Times New Roman"/>
          <w:szCs w:val="24"/>
        </w:rPr>
        <w:t>Πα</w:t>
      </w:r>
      <w:r>
        <w:rPr>
          <w:rFonts w:eastAsia="Times New Roman"/>
          <w:szCs w:val="24"/>
        </w:rPr>
        <w:t>ρών.</w:t>
      </w:r>
    </w:p>
    <w:p w14:paraId="539FA8CC"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Ναι.</w:t>
      </w:r>
    </w:p>
    <w:p w14:paraId="539FA8CD" w14:textId="77777777" w:rsidR="009E4222" w:rsidRDefault="00AC15E4">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Ναι.</w:t>
      </w:r>
    </w:p>
    <w:p w14:paraId="539FA8CE" w14:textId="77777777" w:rsidR="009E4222" w:rsidRDefault="00AC15E4">
      <w:pPr>
        <w:spacing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Ναι.</w:t>
      </w:r>
    </w:p>
    <w:p w14:paraId="539FA8CF" w14:textId="77777777" w:rsidR="009E4222" w:rsidRDefault="00AC15E4">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Ναι.</w:t>
      </w:r>
    </w:p>
    <w:p w14:paraId="539FA8D0" w14:textId="77777777" w:rsidR="009E4222" w:rsidRDefault="00AC15E4">
      <w:pPr>
        <w:spacing w:line="600" w:lineRule="auto"/>
        <w:ind w:firstLine="720"/>
        <w:jc w:val="both"/>
        <w:rPr>
          <w:rFonts w:eastAsia="Times New Roman"/>
          <w:szCs w:val="24"/>
        </w:rPr>
      </w:pPr>
      <w:r>
        <w:rPr>
          <w:rFonts w:eastAsia="Times New Roman"/>
          <w:b/>
          <w:szCs w:val="24"/>
        </w:rPr>
        <w:t xml:space="preserve">ΓΕΩΡΓΙΟΣ ΚΑΤΣΙΑΝΤΩΝΗΣ: </w:t>
      </w:r>
      <w:r>
        <w:rPr>
          <w:rFonts w:eastAsia="Times New Roman"/>
          <w:szCs w:val="24"/>
        </w:rPr>
        <w:t>Ναι.</w:t>
      </w:r>
    </w:p>
    <w:p w14:paraId="539FA8D1" w14:textId="77777777" w:rsidR="009E4222" w:rsidRDefault="00AC15E4">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η τροπολογία με γενικό αριθμό 686 και ειδικό 119 έγινε δεκτή ως έχει κατά πλ</w:t>
      </w:r>
      <w:r>
        <w:rPr>
          <w:rFonts w:eastAsia="Times New Roman"/>
          <w:szCs w:val="24"/>
        </w:rPr>
        <w:t>ειοψηφία και εντάσσεται στο νομοσχέδιο ως ίδιο άρθρο.</w:t>
      </w:r>
    </w:p>
    <w:p w14:paraId="539FA8D2" w14:textId="77777777" w:rsidR="009E4222" w:rsidRDefault="00AC15E4">
      <w:pPr>
        <w:spacing w:line="600" w:lineRule="auto"/>
        <w:ind w:firstLine="720"/>
        <w:jc w:val="center"/>
        <w:rPr>
          <w:rFonts w:eastAsia="Times New Roman" w:cs="Times New Roman"/>
          <w:szCs w:val="24"/>
        </w:rPr>
      </w:pPr>
      <w:r w:rsidDel="0011635B">
        <w:rPr>
          <w:rFonts w:eastAsia="Times New Roman"/>
          <w:szCs w:val="24"/>
        </w:rPr>
        <w:t xml:space="preserve"> </w:t>
      </w:r>
      <w:r>
        <w:rPr>
          <w:rFonts w:eastAsia="Times New Roman" w:cs="Times New Roman"/>
          <w:szCs w:val="24"/>
        </w:rPr>
        <w:t>(ΜΕΤΑ ΤΗΝ ΚΑΤΑΜΕΤΡΗΣΗ)</w:t>
      </w:r>
    </w:p>
    <w:p w14:paraId="539FA8D3" w14:textId="77777777" w:rsidR="009E4222" w:rsidRDefault="00AC15E4">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b/>
          <w:szCs w:val="24"/>
        </w:rPr>
        <w:t xml:space="preserve"> </w:t>
      </w:r>
      <w:r>
        <w:rPr>
          <w:rFonts w:eastAsia="Times New Roman" w:cs="Times New Roman"/>
          <w:szCs w:val="24"/>
        </w:rPr>
        <w:t xml:space="preserve">Κυρίες και κύριοι συνάδελφοι, έχω την τιμή να </w:t>
      </w:r>
      <w:r>
        <w:rPr>
          <w:rFonts w:eastAsia="Times New Roman" w:cs="Times New Roman"/>
          <w:szCs w:val="24"/>
        </w:rPr>
        <w:t xml:space="preserve">σας </w:t>
      </w:r>
      <w:r>
        <w:rPr>
          <w:rFonts w:eastAsia="Times New Roman" w:cs="Times New Roman"/>
          <w:szCs w:val="24"/>
        </w:rPr>
        <w:t xml:space="preserve">ανακοινώσω το αποτέλεσμα της διεξαχθείσης ονομαστικής ψηφοφορίας. </w:t>
      </w:r>
    </w:p>
    <w:p w14:paraId="539FA8D4"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Εψήφισαν συνολικά 293 </w:t>
      </w:r>
      <w:r>
        <w:rPr>
          <w:rFonts w:eastAsia="Times New Roman" w:cs="Times New Roman"/>
          <w:szCs w:val="24"/>
        </w:rPr>
        <w:t>Βουλευτές.</w:t>
      </w:r>
    </w:p>
    <w:p w14:paraId="539FA8D5"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Υπέρ της αρχής του σχεδίου νόμου, δηλαδή «ΝΑΙ», εψήφισαν 152 Βουλευτές.</w:t>
      </w:r>
    </w:p>
    <w:p w14:paraId="539FA8D6"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Κατά της αρχής του σχεδίου νόμου, δηλαδή «ΟΧΙ», εψήφισαν 141 Βουλευτές. </w:t>
      </w:r>
    </w:p>
    <w:p w14:paraId="539FA8D7"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«ΠΑΡΩΝ» δεν ψήφισε κανείς. </w:t>
      </w:r>
    </w:p>
    <w:p w14:paraId="539FA8D8"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Συνεπώς το σχέδιο νόμου του Υπουργείου Οικονομικών έγινε δεκτό επί της α</w:t>
      </w:r>
      <w:r>
        <w:rPr>
          <w:rFonts w:eastAsia="Times New Roman" w:cs="Times New Roman"/>
          <w:szCs w:val="24"/>
        </w:rPr>
        <w:t xml:space="preserve">ρχής κατά πλειοψηφία. </w:t>
      </w:r>
    </w:p>
    <w:p w14:paraId="539FA8D9"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Υπέρ του άρθρου 1, δηλαδή «ΝΑΙ», εψήφισαν 152 Βουλευτές.</w:t>
      </w:r>
    </w:p>
    <w:p w14:paraId="539FA8DA"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Κατά του άρθρου 1, δηλαδή «ΟΧΙ», εψήφισαν 141 Βουλευτές. </w:t>
      </w:r>
    </w:p>
    <w:p w14:paraId="539FA8DB"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«ΠΑΡΩΝ» ψήφισε </w:t>
      </w:r>
      <w:r>
        <w:rPr>
          <w:rFonts w:eastAsia="Times New Roman" w:cs="Times New Roman"/>
          <w:szCs w:val="24"/>
        </w:rPr>
        <w:t>ουδείς</w:t>
      </w:r>
      <w:r>
        <w:rPr>
          <w:rFonts w:eastAsia="Times New Roman" w:cs="Times New Roman"/>
          <w:szCs w:val="24"/>
        </w:rPr>
        <w:t xml:space="preserve">. </w:t>
      </w:r>
    </w:p>
    <w:p w14:paraId="539FA8DC"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Συνεπώς το άρθρο 1 έγινε δεκτό ως έχει κατά πλειοψηφία. </w:t>
      </w:r>
    </w:p>
    <w:p w14:paraId="539FA8DD"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Υπέρ του άρθρου 2, δηλαδή «ΝΑΙ», </w:t>
      </w:r>
      <w:r>
        <w:rPr>
          <w:rFonts w:eastAsia="Times New Roman" w:cs="Times New Roman"/>
          <w:szCs w:val="24"/>
        </w:rPr>
        <w:t>εψήφισαν 152 Βουλευτές.</w:t>
      </w:r>
    </w:p>
    <w:p w14:paraId="539FA8DE"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Κατά του άρθρου 2, δηλαδή «ΟΧΙ», εψήφισαν 141 Βουλευτές. </w:t>
      </w:r>
    </w:p>
    <w:p w14:paraId="539FA8DF" w14:textId="77777777" w:rsidR="009E4222" w:rsidRDefault="00AC15E4">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«ΠΑΡΩΝ» ψήφισε </w:t>
      </w:r>
      <w:r>
        <w:rPr>
          <w:rFonts w:eastAsia="Times New Roman" w:cs="Times New Roman"/>
          <w:szCs w:val="24"/>
        </w:rPr>
        <w:t>ουδείς</w:t>
      </w:r>
      <w:r>
        <w:rPr>
          <w:rFonts w:eastAsia="Times New Roman" w:cs="Times New Roman"/>
          <w:szCs w:val="24"/>
        </w:rPr>
        <w:t xml:space="preserve">. </w:t>
      </w:r>
    </w:p>
    <w:p w14:paraId="539FA8E0"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t xml:space="preserve">Συνεπώς το άρθρο 2 έγινε δεκτό, όπως τροποποιήθηκε από τον κύριο Υπουργό, κατά πλειοψηφία. </w:t>
      </w:r>
    </w:p>
    <w:p w14:paraId="539FA8E1" w14:textId="77777777" w:rsidR="009E4222" w:rsidRDefault="00AC15E4">
      <w:pPr>
        <w:spacing w:line="600" w:lineRule="auto"/>
        <w:ind w:firstLine="720"/>
        <w:jc w:val="both"/>
        <w:rPr>
          <w:rFonts w:eastAsia="Times New Roman" w:cs="Times New Roman"/>
          <w:szCs w:val="24"/>
        </w:rPr>
      </w:pPr>
      <w:r>
        <w:rPr>
          <w:rFonts w:eastAsia="Times New Roman" w:cs="Times New Roman"/>
          <w:szCs w:val="24"/>
        </w:rPr>
        <w:lastRenderedPageBreak/>
        <w:t>(Το πρωτόκολλο της διεξαχθείσης ονομαστική ψηφοφορίας κατα</w:t>
      </w:r>
      <w:r>
        <w:rPr>
          <w:rFonts w:eastAsia="Times New Roman" w:cs="Times New Roman"/>
          <w:szCs w:val="24"/>
        </w:rPr>
        <w:t>χωρίζεται στα Πρακτικά και έχει ως εξής</w:t>
      </w:r>
      <w:r>
        <w:rPr>
          <w:rFonts w:eastAsia="Times New Roman" w:cs="Times New Roman"/>
          <w:szCs w:val="24"/>
        </w:rPr>
        <w:t>:</w:t>
      </w:r>
    </w:p>
    <w:p w14:paraId="539FA8E2"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39FA8E3"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(Να μπει το πρωτόκολλο σελ.</w:t>
      </w:r>
      <w:r w:rsidRPr="00224240">
        <w:rPr>
          <w:rFonts w:eastAsia="Times New Roman" w:cs="Times New Roman"/>
          <w:szCs w:val="24"/>
        </w:rPr>
        <w:t xml:space="preserve"> </w:t>
      </w:r>
      <w:r>
        <w:rPr>
          <w:rFonts w:eastAsia="Times New Roman" w:cs="Times New Roman"/>
          <w:szCs w:val="24"/>
        </w:rPr>
        <w:t>543α</w:t>
      </w:r>
      <w:r>
        <w:rPr>
          <w:rFonts w:eastAsia="Times New Roman" w:cs="Times New Roman"/>
          <w:szCs w:val="24"/>
        </w:rPr>
        <w:t>)</w:t>
      </w:r>
    </w:p>
    <w:p w14:paraId="539FA8E4" w14:textId="77777777" w:rsidR="009E4222" w:rsidRDefault="00AC15E4">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39FA8E5" w14:textId="77777777" w:rsidR="009E4222" w:rsidRDefault="00AC15E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Εισερχόμαστε στην ψήφιση του ακροτελεύτιου άρθρου του νομοσχεδίου. </w:t>
      </w:r>
    </w:p>
    <w:p w14:paraId="539FA8E6" w14:textId="77777777" w:rsidR="009E4222" w:rsidRDefault="00AC15E4">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w:t>
      </w:r>
      <w:r>
        <w:rPr>
          <w:rFonts w:eastAsia="Times New Roman"/>
          <w:szCs w:val="24"/>
        </w:rPr>
        <w:t>θρο;</w:t>
      </w:r>
    </w:p>
    <w:p w14:paraId="539FA8E7"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 xml:space="preserve">Ναι. </w:t>
      </w:r>
    </w:p>
    <w:p w14:paraId="539FA8E8"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ΜΙΛΤΙΑΔΗΣ ΒΑΡΒΙΤΣΩΤΗΣ:</w:t>
      </w:r>
      <w:r>
        <w:rPr>
          <w:rFonts w:eastAsia="Times New Roman" w:cs="Times New Roman"/>
          <w:szCs w:val="24"/>
        </w:rPr>
        <w:t xml:space="preserve"> Ναι. </w:t>
      </w:r>
    </w:p>
    <w:p w14:paraId="539FA8E9"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ΚΑΡΑΚΩΣΤΑΣ: </w:t>
      </w:r>
      <w:r>
        <w:rPr>
          <w:rFonts w:eastAsia="Times New Roman" w:cs="Times New Roman"/>
          <w:szCs w:val="24"/>
        </w:rPr>
        <w:t>Όχι.</w:t>
      </w:r>
    </w:p>
    <w:p w14:paraId="539FA8EA"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ΙΩΑΝΝΗΣ ΜΑΝΙΑΤΗΣ: </w:t>
      </w:r>
      <w:r>
        <w:rPr>
          <w:rFonts w:eastAsia="Times New Roman" w:cs="Times New Roman"/>
          <w:szCs w:val="24"/>
        </w:rPr>
        <w:t>Όχι.</w:t>
      </w:r>
    </w:p>
    <w:p w14:paraId="539FA8EB"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Όχι.</w:t>
      </w:r>
    </w:p>
    <w:p w14:paraId="539FA8EC"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Ναι.</w:t>
      </w:r>
    </w:p>
    <w:p w14:paraId="539FA8ED"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539FA8EE"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Όχι.</w:t>
      </w:r>
    </w:p>
    <w:p w14:paraId="539FA8EF" w14:textId="77777777" w:rsidR="009E4222" w:rsidRDefault="00AC15E4">
      <w:pPr>
        <w:spacing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w:t>
      </w:r>
      <w:r>
        <w:rPr>
          <w:rFonts w:eastAsia="Times New Roman"/>
          <w:szCs w:val="24"/>
        </w:rPr>
        <w:t xml:space="preserve"> ακροτελεύτιο άρθρο έγινε δεκτό κατά πλειοψηφία. </w:t>
      </w:r>
    </w:p>
    <w:p w14:paraId="539FA8F0" w14:textId="77777777" w:rsidR="009E4222" w:rsidRDefault="00AC15E4">
      <w:pPr>
        <w:spacing w:line="600" w:lineRule="auto"/>
        <w:ind w:firstLine="720"/>
        <w:jc w:val="both"/>
        <w:rPr>
          <w:rFonts w:eastAsia="Times New Roman"/>
          <w:szCs w:val="24"/>
        </w:rPr>
      </w:pPr>
      <w:r>
        <w:rPr>
          <w:rFonts w:eastAsia="Times New Roman"/>
          <w:szCs w:val="24"/>
        </w:rPr>
        <w:t>Συνεπώς το νομοσχέδιο του Υπουργείου Οικονομικών</w:t>
      </w:r>
      <w:r>
        <w:rPr>
          <w:rFonts w:eastAsia="Times New Roman"/>
          <w:szCs w:val="24"/>
        </w:rPr>
        <w:t>:</w:t>
      </w:r>
      <w:r>
        <w:rPr>
          <w:rFonts w:eastAsia="Times New Roman"/>
          <w:szCs w:val="24"/>
        </w:rPr>
        <w:t xml:space="preserve"> «Επείγουσες ρυθμίσεις των Υπουργείων Οικονομικών, Περιβάλλοντος και Ενέργειας, Υποδομών, Μεταφορών και Δικτύων και Εργασίας, Κοινωνικής Ασφάλισης και Κοινωνικής Αλληλεγγύης για την εφαρμογή της </w:t>
      </w:r>
      <w:r>
        <w:rPr>
          <w:rFonts w:eastAsia="Times New Roman"/>
          <w:szCs w:val="24"/>
        </w:rPr>
        <w:t>σ</w:t>
      </w:r>
      <w:r>
        <w:rPr>
          <w:rFonts w:eastAsia="Times New Roman"/>
          <w:szCs w:val="24"/>
        </w:rPr>
        <w:t xml:space="preserve">υμφωνίας δημοσιονομικών στόχων και </w:t>
      </w:r>
      <w:r>
        <w:rPr>
          <w:rFonts w:eastAsia="Times New Roman"/>
          <w:szCs w:val="24"/>
        </w:rPr>
        <w:lastRenderedPageBreak/>
        <w:t>διαρθρωτικών μεταρρυθμίσε</w:t>
      </w:r>
      <w:r>
        <w:rPr>
          <w:rFonts w:eastAsia="Times New Roman"/>
          <w:szCs w:val="24"/>
        </w:rPr>
        <w:t xml:space="preserve">ων και άλλες διατάξεις» έγινε δεκτό κατά πλειοψηφία επί της αρχής και επί των άρθρων. </w:t>
      </w:r>
    </w:p>
    <w:p w14:paraId="539FA8F1" w14:textId="77777777" w:rsidR="009E4222" w:rsidRDefault="00AC15E4">
      <w:pPr>
        <w:spacing w:line="600" w:lineRule="auto"/>
        <w:ind w:firstLine="720"/>
        <w:jc w:val="both"/>
        <w:rPr>
          <w:rFonts w:eastAsia="Times New Roman"/>
          <w:szCs w:val="24"/>
        </w:rPr>
      </w:pPr>
      <w:r>
        <w:rPr>
          <w:rFonts w:eastAsia="Times New Roman"/>
          <w:szCs w:val="24"/>
        </w:rPr>
        <w:t>Εισερχόμαστε στην ψήφιση του νομοσχεδίου στο σύνολο.</w:t>
      </w:r>
      <w:r>
        <w:rPr>
          <w:rFonts w:eastAsia="Times New Roman"/>
          <w:szCs w:val="24"/>
        </w:rPr>
        <w:t xml:space="preserve"> </w:t>
      </w:r>
    </w:p>
    <w:p w14:paraId="539FA8F2" w14:textId="77777777" w:rsidR="009E4222" w:rsidRDefault="00AC15E4">
      <w:pPr>
        <w:spacing w:line="600" w:lineRule="auto"/>
        <w:ind w:firstLine="720"/>
        <w:jc w:val="both"/>
        <w:rPr>
          <w:rFonts w:eastAsia="Times New Roman"/>
          <w:szCs w:val="24"/>
        </w:rPr>
      </w:pPr>
      <w:r>
        <w:rPr>
          <w:rFonts w:eastAsia="Times New Roman" w:cs="Times New Roman"/>
          <w:szCs w:val="24"/>
        </w:rPr>
        <w:t>Ερωτάται το Σώμα: Γίνεται δεκτό το νομοσχέδιο και στο σύνολο;</w:t>
      </w:r>
    </w:p>
    <w:p w14:paraId="539FA8F3"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ΑΝΔΡΕΑΣ ΡΙΖΟΥΛΗΣ: </w:t>
      </w:r>
      <w:r>
        <w:rPr>
          <w:rFonts w:eastAsia="Times New Roman" w:cs="Times New Roman"/>
          <w:szCs w:val="24"/>
        </w:rPr>
        <w:t xml:space="preserve">Ναι. </w:t>
      </w:r>
    </w:p>
    <w:p w14:paraId="539FA8F4"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ΜΙΛΤΙΑΔΗΣ ΒΑΡΒΙΤΣΩΤΗΣ:</w:t>
      </w:r>
      <w:r>
        <w:rPr>
          <w:rFonts w:eastAsia="Times New Roman" w:cs="Times New Roman"/>
          <w:szCs w:val="24"/>
        </w:rPr>
        <w:t xml:space="preserve"> Όχι. </w:t>
      </w:r>
    </w:p>
    <w:p w14:paraId="539FA8F5"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p>
    <w:p w14:paraId="539FA8F6"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ΙΩΑΝΝΗΣ ΜΑΝΙΑΤΗΣ: </w:t>
      </w:r>
      <w:r>
        <w:rPr>
          <w:rFonts w:eastAsia="Times New Roman" w:cs="Times New Roman"/>
          <w:szCs w:val="24"/>
        </w:rPr>
        <w:t>Όχι.</w:t>
      </w:r>
    </w:p>
    <w:p w14:paraId="539FA8F7"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ΙΩΑΝΝΗΣ ΔΕΛΗΣ: </w:t>
      </w:r>
      <w:r>
        <w:rPr>
          <w:rFonts w:eastAsia="Times New Roman" w:cs="Times New Roman"/>
          <w:szCs w:val="24"/>
        </w:rPr>
        <w:t>Όχι.</w:t>
      </w:r>
    </w:p>
    <w:p w14:paraId="539FA8F8"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t xml:space="preserve">ΚΩΝΣΤΑΝΤΙΝΟΣ ΜΠΑΡΓΙΩΤΑΣ: </w:t>
      </w:r>
      <w:r>
        <w:rPr>
          <w:rFonts w:eastAsia="Times New Roman" w:cs="Times New Roman"/>
          <w:szCs w:val="24"/>
        </w:rPr>
        <w:t>Όχι.</w:t>
      </w:r>
    </w:p>
    <w:p w14:paraId="539FA8F9"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539FA8FA"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ΓΕΩΡΓΙΟΣ ΚΑΤΣΙΑΝΤΩΝΗΣ: </w:t>
      </w:r>
      <w:r>
        <w:rPr>
          <w:rFonts w:eastAsia="Times New Roman" w:cs="Times New Roman"/>
          <w:szCs w:val="24"/>
        </w:rPr>
        <w:t>Όχι.</w:t>
      </w:r>
    </w:p>
    <w:p w14:paraId="539FA8FB"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νομοσχέδιο έγινε δεκτό και στο σύνολο κατά πλειοψηφία.</w:t>
      </w:r>
    </w:p>
    <w:p w14:paraId="539FA8FC" w14:textId="77777777" w:rsidR="009E4222" w:rsidRDefault="00AC15E4">
      <w:pPr>
        <w:spacing w:line="600" w:lineRule="auto"/>
        <w:ind w:firstLine="720"/>
        <w:jc w:val="both"/>
        <w:rPr>
          <w:rFonts w:eastAsia="Times New Roman"/>
          <w:szCs w:val="24"/>
        </w:rPr>
      </w:pPr>
      <w:r>
        <w:rPr>
          <w:rFonts w:eastAsia="Times New Roman"/>
          <w:szCs w:val="24"/>
        </w:rPr>
        <w:t>Συνε</w:t>
      </w:r>
      <w:r>
        <w:rPr>
          <w:rFonts w:eastAsia="Times New Roman"/>
          <w:szCs w:val="24"/>
        </w:rPr>
        <w:t>πώς το νομοσχέδιο του Υπουργείου Οικονομικών</w:t>
      </w:r>
      <w:r>
        <w:rPr>
          <w:rFonts w:eastAsia="Times New Roman"/>
          <w:szCs w:val="24"/>
        </w:rPr>
        <w:t>:</w:t>
      </w:r>
      <w:r>
        <w:rPr>
          <w:rFonts w:eastAsia="Times New Roman"/>
          <w:szCs w:val="24"/>
        </w:rPr>
        <w:t xml:space="preserve"> «Επείγουσες ρυθμίσεις των Υπουργείων Οικονομικών, Περιβάλλοντος και Ενέργειας, Υποδομών, Μεταφορών και Δικτύων και Εργασίας, Κοινωνικής Ασφάλισης και Κοινωνικής Αλληλεγγύης για την εφαρμογή της </w:t>
      </w:r>
      <w:r>
        <w:rPr>
          <w:rFonts w:eastAsia="Times New Roman"/>
          <w:szCs w:val="24"/>
        </w:rPr>
        <w:t>σ</w:t>
      </w:r>
      <w:r>
        <w:rPr>
          <w:rFonts w:eastAsia="Times New Roman"/>
          <w:szCs w:val="24"/>
        </w:rPr>
        <w:t>υμφωνίας δημοσι</w:t>
      </w:r>
      <w:r>
        <w:rPr>
          <w:rFonts w:eastAsia="Times New Roman"/>
          <w:szCs w:val="24"/>
        </w:rPr>
        <w:t>ονομικών στόχων και διαρθρωτικών μεταρρυθμίσεων και άλλες διατάξεις»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w:t>
      </w:r>
      <w:r>
        <w:rPr>
          <w:rFonts w:eastAsia="Times New Roman"/>
          <w:szCs w:val="24"/>
        </w:rPr>
        <w:t>, της τροπολογίας</w:t>
      </w:r>
      <w:r>
        <w:rPr>
          <w:rFonts w:eastAsia="Times New Roman"/>
          <w:szCs w:val="24"/>
        </w:rPr>
        <w:t xml:space="preserve"> και του συνόλου και έχει ως εξής: </w:t>
      </w:r>
    </w:p>
    <w:p w14:paraId="539FA8FD" w14:textId="77777777" w:rsidR="009E4222" w:rsidRDefault="00AC15E4">
      <w:pPr>
        <w:spacing w:line="600" w:lineRule="auto"/>
        <w:ind w:firstLine="720"/>
        <w:jc w:val="center"/>
        <w:rPr>
          <w:rFonts w:eastAsia="Times New Roman"/>
          <w:szCs w:val="24"/>
        </w:rPr>
      </w:pPr>
      <w:r>
        <w:rPr>
          <w:rFonts w:eastAsia="Times New Roman"/>
          <w:szCs w:val="24"/>
        </w:rPr>
        <w:t>(Να καταχωριστεί το κείμενο του νομοσχεδίου</w:t>
      </w:r>
      <w:r>
        <w:rPr>
          <w:rFonts w:eastAsia="Times New Roman"/>
          <w:szCs w:val="24"/>
        </w:rPr>
        <w:t xml:space="preserve"> σελ.</w:t>
      </w:r>
      <w:r>
        <w:rPr>
          <w:rFonts w:eastAsia="Times New Roman"/>
          <w:szCs w:val="24"/>
        </w:rPr>
        <w:t xml:space="preserve"> 545α</w:t>
      </w:r>
      <w:r>
        <w:rPr>
          <w:rFonts w:eastAsia="Times New Roman"/>
          <w:szCs w:val="24"/>
        </w:rPr>
        <w:t>)</w:t>
      </w:r>
    </w:p>
    <w:p w14:paraId="539FA8FE" w14:textId="77777777" w:rsidR="009E4222" w:rsidRDefault="00AC15E4">
      <w:pPr>
        <w:spacing w:line="600" w:lineRule="auto"/>
        <w:ind w:firstLine="720"/>
        <w:jc w:val="both"/>
        <w:rPr>
          <w:rFonts w:eastAsia="Times New Roman" w:cs="Times New Roman"/>
          <w:b/>
          <w:szCs w:val="24"/>
        </w:rPr>
      </w:pPr>
      <w:r>
        <w:rPr>
          <w:rFonts w:eastAsia="Times New Roman" w:cs="Times New Roman"/>
          <w:b/>
          <w:szCs w:val="24"/>
        </w:rPr>
        <w:lastRenderedPageBreak/>
        <w:t>ΠΡΟΕΔΡΕ</w:t>
      </w:r>
      <w:r>
        <w:rPr>
          <w:rFonts w:eastAsia="Times New Roman" w:cs="Times New Roman"/>
          <w:b/>
          <w:szCs w:val="24"/>
        </w:rPr>
        <w:t xml:space="preserve">ΥΩΝ (Γεώργιος Βαρεμένος):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39FA8FF"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539FA900" w14:textId="77777777" w:rsidR="009E4222" w:rsidRDefault="00AC15E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90702C">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τ</w:t>
      </w:r>
      <w:r>
        <w:rPr>
          <w:rFonts w:eastAsia="Times New Roman" w:cs="Times New Roman"/>
          <w:szCs w:val="24"/>
        </w:rPr>
        <w:t xml:space="preserve">ο Σώμα παρέσχε τη ζητηθείσα εξουσιοδότηση. </w:t>
      </w:r>
    </w:p>
    <w:p w14:paraId="539FA901" w14:textId="77777777" w:rsidR="009E4222" w:rsidRDefault="00AC15E4">
      <w:pPr>
        <w:spacing w:line="600" w:lineRule="auto"/>
        <w:ind w:firstLine="54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δέχεστε στο σημείο αυτό να λύσουμε τη συνεδρίαση;</w:t>
      </w:r>
    </w:p>
    <w:p w14:paraId="539FA902" w14:textId="77777777" w:rsidR="009E4222" w:rsidRDefault="00AC15E4">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539FA903" w14:textId="77777777" w:rsidR="009E4222" w:rsidRDefault="00AC15E4">
      <w:pPr>
        <w:spacing w:line="600" w:lineRule="auto"/>
        <w:ind w:firstLine="54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21</w:t>
      </w:r>
      <w:r>
        <w:rPr>
          <w:rFonts w:eastAsia="Times New Roman" w:cs="Times New Roman"/>
          <w:szCs w:val="24"/>
        </w:rPr>
        <w:t>.</w:t>
      </w:r>
      <w:r>
        <w:rPr>
          <w:rFonts w:eastAsia="Times New Roman" w:cs="Times New Roman"/>
          <w:szCs w:val="24"/>
        </w:rPr>
        <w:t xml:space="preserve">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w:t>
      </w:r>
      <w:r>
        <w:rPr>
          <w:rFonts w:eastAsia="Times New Roman" w:cs="Times New Roman"/>
          <w:szCs w:val="24"/>
        </w:rPr>
        <w:t xml:space="preserve">ημέρα </w:t>
      </w:r>
      <w:r>
        <w:rPr>
          <w:rFonts w:eastAsia="Times New Roman" w:cs="Times New Roman"/>
          <w:szCs w:val="24"/>
        </w:rPr>
        <w:t>Τετάρτη 28 Σεπτεμβρίου 2016 και ώρα 10</w:t>
      </w:r>
      <w:r>
        <w:rPr>
          <w:rFonts w:eastAsia="Times New Roman" w:cs="Times New Roman"/>
          <w:szCs w:val="24"/>
        </w:rPr>
        <w:t>.</w:t>
      </w:r>
      <w:r>
        <w:rPr>
          <w:rFonts w:eastAsia="Times New Roman" w:cs="Times New Roman"/>
          <w:szCs w:val="24"/>
        </w:rPr>
        <w:t xml:space="preserve">00΄, με αντικείμενο εργασιών του Σώματος κοινοβουλευτικό έλεγχο: </w:t>
      </w:r>
      <w:r>
        <w:rPr>
          <w:rFonts w:eastAsia="Times New Roman" w:cs="Times New Roman"/>
          <w:szCs w:val="24"/>
        </w:rPr>
        <w:t>σ</w:t>
      </w:r>
      <w:r>
        <w:rPr>
          <w:rFonts w:eastAsia="Times New Roman" w:cs="Times New Roman"/>
          <w:szCs w:val="24"/>
        </w:rPr>
        <w:t xml:space="preserve">υζήτηση προ </w:t>
      </w:r>
      <w:r>
        <w:rPr>
          <w:rFonts w:eastAsia="Times New Roman" w:cs="Times New Roman"/>
          <w:szCs w:val="24"/>
        </w:rPr>
        <w:t>η</w:t>
      </w:r>
      <w:r>
        <w:rPr>
          <w:rFonts w:eastAsia="Times New Roman" w:cs="Times New Roman"/>
          <w:szCs w:val="24"/>
        </w:rPr>
        <w:t xml:space="preserve">μερησίας </w:t>
      </w:r>
      <w:r>
        <w:rPr>
          <w:rFonts w:eastAsia="Times New Roman" w:cs="Times New Roman"/>
          <w:szCs w:val="24"/>
        </w:rPr>
        <w:t>δ</w:t>
      </w:r>
      <w:r>
        <w:rPr>
          <w:rFonts w:eastAsia="Times New Roman" w:cs="Times New Roman"/>
          <w:szCs w:val="24"/>
        </w:rPr>
        <w:t>ιατάξεως, σύμφωνα με το άρθρο</w:t>
      </w:r>
      <w:r>
        <w:rPr>
          <w:rFonts w:eastAsia="Times New Roman" w:cs="Times New Roman"/>
          <w:szCs w:val="24"/>
        </w:rPr>
        <w:t xml:space="preserve"> </w:t>
      </w:r>
      <w:r>
        <w:rPr>
          <w:rFonts w:eastAsia="Times New Roman" w:cs="Times New Roman"/>
          <w:szCs w:val="24"/>
        </w:rPr>
        <w:t>143 του Κανονισμο</w:t>
      </w:r>
      <w:r>
        <w:rPr>
          <w:rFonts w:eastAsia="Times New Roman" w:cs="Times New Roman"/>
          <w:szCs w:val="24"/>
        </w:rPr>
        <w:t xml:space="preserve">ύ της Βουλής, με πρωτοβουλία του Αρχηγού της Αξιωματικής Αντιπολίτευσης και Προέδρου </w:t>
      </w:r>
      <w:r>
        <w:rPr>
          <w:rFonts w:eastAsia="Times New Roman" w:cs="Times New Roman"/>
          <w:szCs w:val="24"/>
        </w:rPr>
        <w:lastRenderedPageBreak/>
        <w:t xml:space="preserve">της Κοινοβουλευτικής Ομάδας της Νέας Δημοκρατίας κ. Κυριάκου Μητσοτάκη, σε επίπεδο Αρχηγών </w:t>
      </w:r>
      <w:r>
        <w:rPr>
          <w:rFonts w:eastAsia="Times New Roman" w:cs="Times New Roman"/>
          <w:szCs w:val="24"/>
        </w:rPr>
        <w:t>κ</w:t>
      </w:r>
      <w:r>
        <w:rPr>
          <w:rFonts w:eastAsia="Times New Roman" w:cs="Times New Roman"/>
          <w:szCs w:val="24"/>
        </w:rPr>
        <w:t xml:space="preserve">ομμάτων, σχετικά με την </w:t>
      </w:r>
      <w:r>
        <w:rPr>
          <w:rFonts w:eastAsia="Times New Roman" w:cs="Times New Roman"/>
          <w:szCs w:val="24"/>
        </w:rPr>
        <w:t>π</w:t>
      </w:r>
      <w:r>
        <w:rPr>
          <w:rFonts w:eastAsia="Times New Roman" w:cs="Times New Roman"/>
          <w:szCs w:val="24"/>
        </w:rPr>
        <w:t>αιδεία.</w:t>
      </w:r>
    </w:p>
    <w:p w14:paraId="539FA904" w14:textId="77777777" w:rsidR="009E4222" w:rsidRDefault="00AC15E4">
      <w:pPr>
        <w:spacing w:line="600" w:lineRule="auto"/>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p>
    <w:p w14:paraId="539FA905" w14:textId="77777777" w:rsidR="009E4222" w:rsidRDefault="009E4222">
      <w:pPr>
        <w:spacing w:line="600" w:lineRule="auto"/>
        <w:ind w:firstLine="720"/>
        <w:jc w:val="both"/>
        <w:rPr>
          <w:rFonts w:eastAsia="Times New Roman" w:cs="Times New Roman"/>
          <w:b/>
          <w:szCs w:val="24"/>
        </w:rPr>
      </w:pPr>
    </w:p>
    <w:sectPr w:rsidR="009E42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RE21wJJ2jCqULhdjwxMRrvMPFwk=" w:salt="Z828vnI8Q4aSPBcpOsyap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222"/>
    <w:rsid w:val="0087444D"/>
    <w:rsid w:val="009E4222"/>
    <w:rsid w:val="00AC15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9EE0"/>
  <w15:docId w15:val="{DEE81CF4-B6E4-460D-9E45-94F9B2ED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2DB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32DB7"/>
    <w:rPr>
      <w:rFonts w:ascii="Segoe UI" w:hAnsi="Segoe UI" w:cs="Segoe UI"/>
      <w:sz w:val="18"/>
      <w:szCs w:val="18"/>
    </w:rPr>
  </w:style>
  <w:style w:type="paragraph" w:styleId="a4">
    <w:name w:val="Revision"/>
    <w:hidden/>
    <w:uiPriority w:val="99"/>
    <w:semiHidden/>
    <w:rsid w:val="000F5883"/>
    <w:pPr>
      <w:spacing w:after="0" w:line="240" w:lineRule="auto"/>
    </w:pPr>
  </w:style>
  <w:style w:type="paragraph" w:styleId="a5">
    <w:name w:val="header"/>
    <w:basedOn w:val="a"/>
    <w:link w:val="Char0"/>
    <w:uiPriority w:val="99"/>
    <w:unhideWhenUsed/>
    <w:rsid w:val="00753C98"/>
    <w:pPr>
      <w:tabs>
        <w:tab w:val="center" w:pos="4153"/>
        <w:tab w:val="right" w:pos="8306"/>
      </w:tabs>
      <w:spacing w:after="0" w:line="240" w:lineRule="auto"/>
    </w:pPr>
  </w:style>
  <w:style w:type="character" w:customStyle="1" w:styleId="Char0">
    <w:name w:val="Κεφαλίδα Char"/>
    <w:basedOn w:val="a0"/>
    <w:link w:val="a5"/>
    <w:uiPriority w:val="99"/>
    <w:rsid w:val="00753C98"/>
  </w:style>
  <w:style w:type="paragraph" w:styleId="a6">
    <w:name w:val="footer"/>
    <w:basedOn w:val="a"/>
    <w:link w:val="Char1"/>
    <w:uiPriority w:val="99"/>
    <w:unhideWhenUsed/>
    <w:rsid w:val="00753C98"/>
    <w:pPr>
      <w:tabs>
        <w:tab w:val="center" w:pos="4153"/>
        <w:tab w:val="right" w:pos="8306"/>
      </w:tabs>
      <w:spacing w:after="0" w:line="240" w:lineRule="auto"/>
    </w:pPr>
  </w:style>
  <w:style w:type="character" w:customStyle="1" w:styleId="Char1">
    <w:name w:val="Υποσέλιδο Char"/>
    <w:basedOn w:val="a0"/>
    <w:link w:val="a6"/>
    <w:uiPriority w:val="99"/>
    <w:rsid w:val="0075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322</MetadataID>
    <Session xmlns="641f345b-441b-4b81-9152-adc2e73ba5e1">Α´</Session>
    <Date xmlns="641f345b-441b-4b81-9152-adc2e73ba5e1">2016-09-26T21:00:00+00:00</Date>
    <Status xmlns="641f345b-441b-4b81-9152-adc2e73ba5e1">
      <Url>http://srv-sp1/praktika/Lists/Incoming_Metadata/EditForm.aspx?ID=322&amp;Source=/praktika/Recordings_Library/Forms/AllItems.aspx</Url>
      <Description>Δημοσιεύτηκε</Description>
    </Status>
    <Meeting xmlns="641f345b-441b-4b81-9152-adc2e73ba5e1">ΡϞΖ´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C7A64E-A6FD-4803-8220-9DB680FA76E8}">
  <ds:schemaRefs>
    <ds:schemaRef ds:uri="http://www.w3.org/XML/1998/namespace"/>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641f345b-441b-4b81-9152-adc2e73ba5e1"/>
  </ds:schemaRefs>
</ds:datastoreItem>
</file>

<file path=customXml/itemProps2.xml><?xml version="1.0" encoding="utf-8"?>
<ds:datastoreItem xmlns:ds="http://schemas.openxmlformats.org/officeDocument/2006/customXml" ds:itemID="{454F22C2-7DFA-4775-9C20-9FE4CC0B2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081998-B190-4077-AACC-F9A78F33E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514</Pages>
  <Words>91297</Words>
  <Characters>493005</Characters>
  <Application>Microsoft Office Word</Application>
  <DocSecurity>0</DocSecurity>
  <Lines>4108</Lines>
  <Paragraphs>1166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583136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2016-10-03T11:03:00Z</dcterms:created>
  <dcterms:modified xsi:type="dcterms:W3CDTF">2016-10-03T11:03:00Z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