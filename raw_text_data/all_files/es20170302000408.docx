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BBE83" w14:textId="77777777" w:rsidR="00593B95" w:rsidRPr="00593B95" w:rsidRDefault="00593B95" w:rsidP="00593B95">
      <w:pPr>
        <w:spacing w:after="0" w:line="360" w:lineRule="auto"/>
        <w:rPr>
          <w:ins w:id="0" w:author="Φλούδα Χριστίνα" w:date="2017-03-08T10:50:00Z"/>
          <w:rFonts w:eastAsia="Times New Roman"/>
          <w:szCs w:val="24"/>
          <w:lang w:eastAsia="en-US"/>
        </w:rPr>
      </w:pPr>
      <w:ins w:id="1" w:author="Φλούδα Χριστίνα" w:date="2017-03-08T10:50:00Z">
        <w:r w:rsidRPr="00593B9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A87BE2" w14:textId="77777777" w:rsidR="00593B95" w:rsidRPr="00593B95" w:rsidRDefault="00593B95" w:rsidP="00593B95">
      <w:pPr>
        <w:spacing w:after="0" w:line="360" w:lineRule="auto"/>
        <w:rPr>
          <w:ins w:id="2" w:author="Φλούδα Χριστίνα" w:date="2017-03-08T10:50:00Z"/>
          <w:rFonts w:eastAsia="Times New Roman"/>
          <w:szCs w:val="24"/>
          <w:lang w:eastAsia="en-US"/>
        </w:rPr>
      </w:pPr>
    </w:p>
    <w:p w14:paraId="60A57434" w14:textId="77777777" w:rsidR="00593B95" w:rsidRPr="00593B95" w:rsidRDefault="00593B95" w:rsidP="00593B95">
      <w:pPr>
        <w:spacing w:after="0" w:line="360" w:lineRule="auto"/>
        <w:rPr>
          <w:ins w:id="3" w:author="Φλούδα Χριστίνα" w:date="2017-03-08T10:50:00Z"/>
          <w:rFonts w:eastAsia="Times New Roman"/>
          <w:szCs w:val="24"/>
          <w:lang w:eastAsia="en-US"/>
        </w:rPr>
      </w:pPr>
      <w:ins w:id="4" w:author="Φλούδα Χριστίνα" w:date="2017-03-08T10:50:00Z">
        <w:r w:rsidRPr="00593B95">
          <w:rPr>
            <w:rFonts w:eastAsia="Times New Roman"/>
            <w:szCs w:val="24"/>
            <w:lang w:eastAsia="en-US"/>
          </w:rPr>
          <w:t>ΠΙΝΑΚΑΣ ΠΕΡΙΕΧΟΜΕΝΩΝ</w:t>
        </w:r>
      </w:ins>
    </w:p>
    <w:p w14:paraId="4667C655" w14:textId="77777777" w:rsidR="00593B95" w:rsidRPr="00593B95" w:rsidRDefault="00593B95" w:rsidP="00593B95">
      <w:pPr>
        <w:spacing w:after="0" w:line="360" w:lineRule="auto"/>
        <w:rPr>
          <w:ins w:id="5" w:author="Φλούδα Χριστίνα" w:date="2017-03-08T10:50:00Z"/>
          <w:rFonts w:eastAsia="Times New Roman"/>
          <w:szCs w:val="24"/>
          <w:lang w:eastAsia="en-US"/>
        </w:rPr>
      </w:pPr>
      <w:ins w:id="6" w:author="Φλούδα Χριστίνα" w:date="2017-03-08T10:50:00Z">
        <w:r w:rsidRPr="00593B95">
          <w:rPr>
            <w:rFonts w:eastAsia="Times New Roman"/>
            <w:szCs w:val="24"/>
            <w:lang w:eastAsia="en-US"/>
          </w:rPr>
          <w:t xml:space="preserve">ΙΖ΄ ΠΕΡΙΟΔΟΣ </w:t>
        </w:r>
      </w:ins>
    </w:p>
    <w:p w14:paraId="163083BF" w14:textId="77777777" w:rsidR="00593B95" w:rsidRPr="00593B95" w:rsidRDefault="00593B95" w:rsidP="00593B95">
      <w:pPr>
        <w:spacing w:after="0" w:line="360" w:lineRule="auto"/>
        <w:rPr>
          <w:ins w:id="7" w:author="Φλούδα Χριστίνα" w:date="2017-03-08T10:50:00Z"/>
          <w:rFonts w:eastAsia="Times New Roman"/>
          <w:szCs w:val="24"/>
          <w:lang w:eastAsia="en-US"/>
        </w:rPr>
      </w:pPr>
      <w:ins w:id="8" w:author="Φλούδα Χριστίνα" w:date="2017-03-08T10:50:00Z">
        <w:r w:rsidRPr="00593B95">
          <w:rPr>
            <w:rFonts w:eastAsia="Times New Roman"/>
            <w:szCs w:val="24"/>
            <w:lang w:eastAsia="en-US"/>
          </w:rPr>
          <w:t>ΠΡΟΕΔΡΕΥΟΜΕΝΗΣ ΚΟΙΝΟΒΟΥΛΕΥΤΙΚΗΣ ΔΗΜΟΚΡΑΤΙΑΣ</w:t>
        </w:r>
      </w:ins>
    </w:p>
    <w:p w14:paraId="5E3AFA32" w14:textId="77777777" w:rsidR="00593B95" w:rsidRPr="00593B95" w:rsidRDefault="00593B95" w:rsidP="00593B95">
      <w:pPr>
        <w:spacing w:after="0" w:line="360" w:lineRule="auto"/>
        <w:rPr>
          <w:ins w:id="9" w:author="Φλούδα Χριστίνα" w:date="2017-03-08T10:50:00Z"/>
          <w:rFonts w:eastAsia="Times New Roman"/>
          <w:szCs w:val="24"/>
          <w:lang w:eastAsia="en-US"/>
        </w:rPr>
      </w:pPr>
      <w:ins w:id="10" w:author="Φλούδα Χριστίνα" w:date="2017-03-08T10:50:00Z">
        <w:r w:rsidRPr="00593B95">
          <w:rPr>
            <w:rFonts w:eastAsia="Times New Roman"/>
            <w:szCs w:val="24"/>
            <w:lang w:eastAsia="en-US"/>
          </w:rPr>
          <w:t>ΣΥΝΟΔΟΣ Β΄</w:t>
        </w:r>
      </w:ins>
    </w:p>
    <w:p w14:paraId="179D38C4" w14:textId="77777777" w:rsidR="00593B95" w:rsidRPr="00593B95" w:rsidRDefault="00593B95" w:rsidP="00593B95">
      <w:pPr>
        <w:spacing w:after="0" w:line="360" w:lineRule="auto"/>
        <w:rPr>
          <w:ins w:id="11" w:author="Φλούδα Χριστίνα" w:date="2017-03-08T10:50:00Z"/>
          <w:rFonts w:eastAsia="Times New Roman"/>
          <w:szCs w:val="24"/>
          <w:lang w:eastAsia="en-US"/>
        </w:rPr>
      </w:pPr>
    </w:p>
    <w:p w14:paraId="05978090" w14:textId="77777777" w:rsidR="00593B95" w:rsidRPr="00593B95" w:rsidRDefault="00593B95" w:rsidP="00593B95">
      <w:pPr>
        <w:spacing w:after="0" w:line="360" w:lineRule="auto"/>
        <w:rPr>
          <w:ins w:id="12" w:author="Φλούδα Χριστίνα" w:date="2017-03-08T10:50:00Z"/>
          <w:rFonts w:eastAsia="Times New Roman"/>
          <w:szCs w:val="24"/>
          <w:lang w:eastAsia="en-US"/>
        </w:rPr>
      </w:pPr>
      <w:ins w:id="13" w:author="Φλούδα Χριστίνα" w:date="2017-03-08T10:50:00Z">
        <w:r w:rsidRPr="00593B95">
          <w:rPr>
            <w:rFonts w:eastAsia="Times New Roman"/>
            <w:szCs w:val="24"/>
            <w:lang w:eastAsia="en-US"/>
          </w:rPr>
          <w:t>ΣΥΝΕΔΡΙΑΣΗ ΠΒ΄</w:t>
        </w:r>
      </w:ins>
    </w:p>
    <w:p w14:paraId="202BC11F" w14:textId="77777777" w:rsidR="00593B95" w:rsidRPr="00593B95" w:rsidRDefault="00593B95" w:rsidP="00593B95">
      <w:pPr>
        <w:spacing w:after="0" w:line="360" w:lineRule="auto"/>
        <w:rPr>
          <w:ins w:id="14" w:author="Φλούδα Χριστίνα" w:date="2017-03-08T10:50:00Z"/>
          <w:rFonts w:eastAsia="Times New Roman"/>
          <w:szCs w:val="24"/>
          <w:lang w:eastAsia="en-US"/>
        </w:rPr>
      </w:pPr>
      <w:ins w:id="15" w:author="Φλούδα Χριστίνα" w:date="2017-03-08T10:50:00Z">
        <w:r w:rsidRPr="00593B95">
          <w:rPr>
            <w:rFonts w:eastAsia="Times New Roman"/>
            <w:szCs w:val="24"/>
            <w:lang w:eastAsia="en-US"/>
          </w:rPr>
          <w:t>Πέμπτη  2 Μαρτίου 2017</w:t>
        </w:r>
      </w:ins>
    </w:p>
    <w:p w14:paraId="499C8D90" w14:textId="77777777" w:rsidR="00593B95" w:rsidRPr="00593B95" w:rsidRDefault="00593B95" w:rsidP="00593B95">
      <w:pPr>
        <w:spacing w:after="0" w:line="360" w:lineRule="auto"/>
        <w:rPr>
          <w:ins w:id="16" w:author="Φλούδα Χριστίνα" w:date="2017-03-08T10:50:00Z"/>
          <w:rFonts w:eastAsia="Times New Roman"/>
          <w:szCs w:val="24"/>
          <w:lang w:eastAsia="en-US"/>
        </w:rPr>
      </w:pPr>
    </w:p>
    <w:p w14:paraId="15EFBC36" w14:textId="77777777" w:rsidR="00593B95" w:rsidRPr="00593B95" w:rsidRDefault="00593B95" w:rsidP="00593B95">
      <w:pPr>
        <w:spacing w:after="0" w:line="360" w:lineRule="auto"/>
        <w:rPr>
          <w:ins w:id="17" w:author="Φλούδα Χριστίνα" w:date="2017-03-08T10:50:00Z"/>
          <w:rFonts w:eastAsia="Times New Roman"/>
          <w:szCs w:val="24"/>
          <w:lang w:eastAsia="en-US"/>
        </w:rPr>
      </w:pPr>
      <w:ins w:id="18" w:author="Φλούδα Χριστίνα" w:date="2017-03-08T10:50:00Z">
        <w:r w:rsidRPr="00593B95">
          <w:rPr>
            <w:rFonts w:eastAsia="Times New Roman"/>
            <w:szCs w:val="24"/>
            <w:lang w:eastAsia="en-US"/>
          </w:rPr>
          <w:t>ΘΕΜΑΤΑ</w:t>
        </w:r>
      </w:ins>
    </w:p>
    <w:p w14:paraId="29141080" w14:textId="77777777" w:rsidR="00593B95" w:rsidRPr="00593B95" w:rsidRDefault="00593B95" w:rsidP="00593B95">
      <w:pPr>
        <w:spacing w:after="0" w:line="360" w:lineRule="auto"/>
        <w:rPr>
          <w:ins w:id="19" w:author="Φλούδα Χριστίνα" w:date="2017-03-08T10:50:00Z"/>
          <w:rFonts w:eastAsia="Times New Roman"/>
          <w:szCs w:val="24"/>
          <w:lang w:eastAsia="en-US"/>
        </w:rPr>
      </w:pPr>
      <w:ins w:id="20" w:author="Φλούδα Χριστίνα" w:date="2017-03-08T10:50:00Z">
        <w:r w:rsidRPr="00593B95">
          <w:rPr>
            <w:rFonts w:eastAsia="Times New Roman"/>
            <w:szCs w:val="24"/>
            <w:lang w:eastAsia="en-US"/>
          </w:rPr>
          <w:t xml:space="preserve"> </w:t>
        </w:r>
        <w:r w:rsidRPr="00593B95">
          <w:rPr>
            <w:rFonts w:eastAsia="Times New Roman"/>
            <w:szCs w:val="24"/>
            <w:lang w:eastAsia="en-US"/>
          </w:rPr>
          <w:br/>
          <w:t xml:space="preserve">Α. ΕΙΔΙΚΑ ΘΕΜΑΤΑ </w:t>
        </w:r>
        <w:r w:rsidRPr="00593B95">
          <w:rPr>
            <w:rFonts w:eastAsia="Times New Roman"/>
            <w:szCs w:val="24"/>
            <w:lang w:eastAsia="en-US"/>
          </w:rPr>
          <w:br/>
          <w:t xml:space="preserve">1.  Άδεια απουσίας των Βουλευτών κ.κ. Γ. Βαρεμένου και Γ. </w:t>
        </w:r>
        <w:proofErr w:type="spellStart"/>
        <w:r w:rsidRPr="00593B95">
          <w:rPr>
            <w:rFonts w:eastAsia="Times New Roman"/>
            <w:szCs w:val="24"/>
            <w:lang w:eastAsia="en-US"/>
          </w:rPr>
          <w:t>Στύλιου</w:t>
        </w:r>
        <w:proofErr w:type="spellEnd"/>
        <w:r w:rsidRPr="00593B95">
          <w:rPr>
            <w:rFonts w:eastAsia="Times New Roman"/>
            <w:szCs w:val="24"/>
            <w:lang w:eastAsia="en-US"/>
          </w:rPr>
          <w:t xml:space="preserve">, σελ. </w:t>
        </w:r>
        <w:r w:rsidRPr="00593B95">
          <w:rPr>
            <w:rFonts w:eastAsia="Times New Roman"/>
            <w:szCs w:val="24"/>
            <w:lang w:eastAsia="en-US"/>
          </w:rPr>
          <w:br/>
          <w:t xml:space="preserve">2. Ανακοινώνεται ότι τη συνεδρίαση παρακολουθούν μαθητές από το 14ο Γυμνάσιο Πειραιά, το 6ο Δημοτικό Σχολείο Δάφνης και το 6ο Λύκειο Αχαρνών, σελ. </w:t>
        </w:r>
        <w:r w:rsidRPr="00593B95">
          <w:rPr>
            <w:rFonts w:eastAsia="Times New Roman"/>
            <w:szCs w:val="24"/>
            <w:lang w:eastAsia="en-US"/>
          </w:rPr>
          <w:br/>
          <w:t xml:space="preserve">3. Επί διαδικαστικού θέματος, σελ. </w:t>
        </w:r>
        <w:r w:rsidRPr="00593B95">
          <w:rPr>
            <w:rFonts w:eastAsia="Times New Roman"/>
            <w:szCs w:val="24"/>
            <w:lang w:eastAsia="en-US"/>
          </w:rPr>
          <w:br/>
          <w:t xml:space="preserve"> </w:t>
        </w:r>
        <w:r w:rsidRPr="00593B95">
          <w:rPr>
            <w:rFonts w:eastAsia="Times New Roman"/>
            <w:szCs w:val="24"/>
            <w:lang w:eastAsia="en-US"/>
          </w:rPr>
          <w:br/>
          <w:t xml:space="preserve">Β. ΚΟΙΝΟΒΟΥΛΕΥΤΙΚΟΣ ΕΛΕΓΧΟΣ </w:t>
        </w:r>
        <w:r w:rsidRPr="00593B95">
          <w:rPr>
            <w:rFonts w:eastAsia="Times New Roman"/>
            <w:szCs w:val="24"/>
            <w:lang w:eastAsia="en-US"/>
          </w:rPr>
          <w:br/>
          <w:t xml:space="preserve">1. Ανακοίνωση του δελτίου επικαίρων ερωτήσεων της Παρασκευής 3 Μαρτίου 2017, σελ. </w:t>
        </w:r>
        <w:r w:rsidRPr="00593B95">
          <w:rPr>
            <w:rFonts w:eastAsia="Times New Roman"/>
            <w:szCs w:val="24"/>
            <w:lang w:eastAsia="en-US"/>
          </w:rPr>
          <w:br/>
          <w:t>2. Συζήτηση επικαίρων ερωτήσεων:</w:t>
        </w:r>
        <w:r w:rsidRPr="00593B95">
          <w:rPr>
            <w:rFonts w:eastAsia="Times New Roman"/>
            <w:szCs w:val="24"/>
            <w:lang w:eastAsia="en-US"/>
          </w:rPr>
          <w:br/>
          <w:t xml:space="preserve">    α) Προς την Υπουργό Εργασίας, Κοινωνικής Ασφάλισης και Κοινωνικής Αλληλεγγύης, σχετικά με τις καθυστερήσεις στην καταβολή του επιδόματος ανεργίας των εποχιακά εργαζομένων, σελ. </w:t>
        </w:r>
        <w:r w:rsidRPr="00593B95">
          <w:rPr>
            <w:rFonts w:eastAsia="Times New Roman"/>
            <w:szCs w:val="24"/>
            <w:lang w:eastAsia="en-US"/>
          </w:rPr>
          <w:br/>
          <w:t xml:space="preserve">    β) Προς τον Υπουργό Αγροτικής Ανάπτυξης και Τροφίμων:</w:t>
        </w:r>
        <w:r w:rsidRPr="00593B95">
          <w:rPr>
            <w:rFonts w:eastAsia="Times New Roman"/>
            <w:szCs w:val="24"/>
            <w:lang w:eastAsia="en-US"/>
          </w:rPr>
          <w:br/>
          <w:t xml:space="preserve">        i. σχετικά με τα προβλήματα στην εφαρμογή του Μέτρου 11 του Προγράμματος Αγροτικής Ανάπτυξης (ΠΑΑ) 2014-2020 στη Βιολογική Κτηνοτροφία, σελ. </w:t>
        </w:r>
        <w:r w:rsidRPr="00593B95">
          <w:rPr>
            <w:rFonts w:eastAsia="Times New Roman"/>
            <w:szCs w:val="24"/>
            <w:lang w:eastAsia="en-US"/>
          </w:rPr>
          <w:br/>
          <w:t xml:space="preserve">        </w:t>
        </w:r>
        <w:proofErr w:type="spellStart"/>
        <w:r w:rsidRPr="00593B95">
          <w:rPr>
            <w:rFonts w:eastAsia="Times New Roman"/>
            <w:szCs w:val="24"/>
            <w:lang w:eastAsia="en-US"/>
          </w:rPr>
          <w:t>ii</w:t>
        </w:r>
        <w:proofErr w:type="spellEnd"/>
        <w:r w:rsidRPr="00593B95">
          <w:rPr>
            <w:rFonts w:eastAsia="Times New Roman"/>
            <w:szCs w:val="24"/>
            <w:lang w:eastAsia="en-US"/>
          </w:rPr>
          <w:t xml:space="preserve">. σχετικά με την προμήθεια των </w:t>
        </w:r>
        <w:proofErr w:type="spellStart"/>
        <w:r w:rsidRPr="00593B95">
          <w:rPr>
            <w:rFonts w:eastAsia="Times New Roman"/>
            <w:szCs w:val="24"/>
            <w:lang w:eastAsia="en-US"/>
          </w:rPr>
          <w:t>φυτοπροστατευτικών</w:t>
        </w:r>
        <w:proofErr w:type="spellEnd"/>
        <w:r w:rsidRPr="00593B95">
          <w:rPr>
            <w:rFonts w:eastAsia="Times New Roman"/>
            <w:szCs w:val="24"/>
            <w:lang w:eastAsia="en-US"/>
          </w:rPr>
          <w:t xml:space="preserve"> φαρμάκων που ακυρώνει το συλλογικό πρόγραμμα δακοκτονίας, σελ. </w:t>
        </w:r>
        <w:r w:rsidRPr="00593B95">
          <w:rPr>
            <w:rFonts w:eastAsia="Times New Roman"/>
            <w:szCs w:val="24"/>
            <w:lang w:eastAsia="en-US"/>
          </w:rPr>
          <w:br/>
          <w:t xml:space="preserve">    γ) Προς τον Υπουργό Εθνικής  Άμυνας:</w:t>
        </w:r>
        <w:r w:rsidRPr="00593B95">
          <w:rPr>
            <w:rFonts w:eastAsia="Times New Roman"/>
            <w:szCs w:val="24"/>
            <w:lang w:eastAsia="en-US"/>
          </w:rPr>
          <w:br/>
          <w:t xml:space="preserve">            i. σχετικά με την άμεση ενημέρωση για τον σχεδιασμό προμήθειας νέων εξοπλιστικών προγραμμάτων, σελ. </w:t>
        </w:r>
      </w:ins>
    </w:p>
    <w:p w14:paraId="01C9D0C6" w14:textId="77777777" w:rsidR="00593B95" w:rsidRPr="00593B95" w:rsidRDefault="00593B95" w:rsidP="00593B95">
      <w:pPr>
        <w:spacing w:after="0" w:line="360" w:lineRule="auto"/>
        <w:ind w:firstLine="720"/>
        <w:rPr>
          <w:ins w:id="21" w:author="Φλούδα Χριστίνα" w:date="2017-03-08T10:50:00Z"/>
          <w:rFonts w:eastAsia="Times New Roman"/>
          <w:szCs w:val="24"/>
          <w:lang w:eastAsia="en-US"/>
        </w:rPr>
      </w:pPr>
      <w:ins w:id="22" w:author="Φλούδα Χριστίνα" w:date="2017-03-08T10:50:00Z">
        <w:r w:rsidRPr="00593B95">
          <w:rPr>
            <w:rFonts w:eastAsia="Times New Roman"/>
            <w:szCs w:val="24"/>
            <w:lang w:eastAsia="en-US"/>
          </w:rPr>
          <w:t xml:space="preserve"> </w:t>
        </w:r>
        <w:proofErr w:type="spellStart"/>
        <w:r w:rsidRPr="00593B95">
          <w:rPr>
            <w:rFonts w:eastAsia="Times New Roman"/>
            <w:szCs w:val="24"/>
            <w:lang w:eastAsia="en-US"/>
          </w:rPr>
          <w:t>ii</w:t>
        </w:r>
        <w:proofErr w:type="spellEnd"/>
        <w:r w:rsidRPr="00593B95">
          <w:rPr>
            <w:rFonts w:eastAsia="Times New Roman"/>
            <w:szCs w:val="24"/>
            <w:lang w:eastAsia="en-US"/>
          </w:rPr>
          <w:t xml:space="preserve">. σχετικά με τις εκτιμήσεις για έσοδα από την εκμετάλλευση ακίνητης περιουσίας των Ενόπλων Δυνάμεων, σελ. </w:t>
        </w:r>
        <w:r w:rsidRPr="00593B95">
          <w:rPr>
            <w:rFonts w:eastAsia="Times New Roman"/>
            <w:szCs w:val="24"/>
            <w:lang w:eastAsia="en-US"/>
          </w:rPr>
          <w:br/>
          <w:t xml:space="preserve">     δ) Προς τον Υπουργό Υποδομών και Μεταφορών:</w:t>
        </w:r>
        <w:r w:rsidRPr="00593B95">
          <w:rPr>
            <w:rFonts w:eastAsia="Times New Roman"/>
            <w:szCs w:val="24"/>
            <w:lang w:eastAsia="en-US"/>
          </w:rPr>
          <w:br/>
          <w:t xml:space="preserve">         i. σχετικά με την εκρηκτική ανάγκη σχολικής στέγης στη Δυτική Θεσσαλονίκη και ιδιαίτερα στον δήμο Κορδελιού-Ευόσμου, σελ. </w:t>
        </w:r>
        <w:r w:rsidRPr="00593B95">
          <w:rPr>
            <w:rFonts w:eastAsia="Times New Roman"/>
            <w:szCs w:val="24"/>
            <w:lang w:eastAsia="en-US"/>
          </w:rPr>
          <w:br/>
          <w:t xml:space="preserve">         </w:t>
        </w:r>
        <w:proofErr w:type="spellStart"/>
        <w:r w:rsidRPr="00593B95">
          <w:rPr>
            <w:rFonts w:eastAsia="Times New Roman"/>
            <w:szCs w:val="24"/>
            <w:lang w:eastAsia="en-US"/>
          </w:rPr>
          <w:t>ii</w:t>
        </w:r>
        <w:proofErr w:type="spellEnd"/>
        <w:r w:rsidRPr="00593B95">
          <w:rPr>
            <w:rFonts w:eastAsia="Times New Roman"/>
            <w:szCs w:val="24"/>
            <w:lang w:eastAsia="en-US"/>
          </w:rPr>
          <w:t xml:space="preserve">. σχετικά με την κατασκευή του έργου, «Παράκαμψη Χαλκίδας, τμήμα Ν. Λάμψακος - Ψαχνά», σελ. </w:t>
        </w:r>
        <w:r w:rsidRPr="00593B95">
          <w:rPr>
            <w:rFonts w:eastAsia="Times New Roman"/>
            <w:szCs w:val="24"/>
            <w:lang w:eastAsia="en-US"/>
          </w:rPr>
          <w:br/>
          <w:t xml:space="preserve">        </w:t>
        </w:r>
        <w:proofErr w:type="spellStart"/>
        <w:r w:rsidRPr="00593B95">
          <w:rPr>
            <w:rFonts w:eastAsia="Times New Roman"/>
            <w:szCs w:val="24"/>
            <w:lang w:eastAsia="en-US"/>
          </w:rPr>
          <w:t>iii</w:t>
        </w:r>
        <w:proofErr w:type="spellEnd"/>
        <w:r w:rsidRPr="00593B95">
          <w:rPr>
            <w:rFonts w:eastAsia="Times New Roman"/>
            <w:szCs w:val="24"/>
            <w:lang w:eastAsia="en-US"/>
          </w:rPr>
          <w:t xml:space="preserve">. σχετικά με την επέκταση του μετρό δυτικής Θεσσαλονίκης, σελ. </w:t>
        </w:r>
        <w:r w:rsidRPr="00593B95">
          <w:rPr>
            <w:rFonts w:eastAsia="Times New Roman"/>
            <w:szCs w:val="24"/>
            <w:lang w:eastAsia="en-US"/>
          </w:rPr>
          <w:br/>
          <w:t xml:space="preserve">        </w:t>
        </w:r>
        <w:proofErr w:type="spellStart"/>
        <w:r w:rsidRPr="00593B95">
          <w:rPr>
            <w:rFonts w:eastAsia="Times New Roman"/>
            <w:szCs w:val="24"/>
            <w:lang w:eastAsia="en-US"/>
          </w:rPr>
          <w:t>iv</w:t>
        </w:r>
        <w:proofErr w:type="spellEnd"/>
        <w:r w:rsidRPr="00593B95">
          <w:rPr>
            <w:rFonts w:eastAsia="Times New Roman"/>
            <w:szCs w:val="24"/>
            <w:lang w:eastAsia="en-US"/>
          </w:rPr>
          <w:t xml:space="preserve">. σχετικά με την μετάθεση για δύο ακόμη χρόνια της έναρξης του έργου «Πάνορμο - </w:t>
        </w:r>
        <w:proofErr w:type="spellStart"/>
        <w:r w:rsidRPr="00593B95">
          <w:rPr>
            <w:rFonts w:eastAsia="Times New Roman"/>
            <w:szCs w:val="24"/>
            <w:lang w:eastAsia="en-US"/>
          </w:rPr>
          <w:t>Εξάντης</w:t>
        </w:r>
        <w:proofErr w:type="spellEnd"/>
        <w:r w:rsidRPr="00593B95">
          <w:rPr>
            <w:rFonts w:eastAsia="Times New Roman"/>
            <w:szCs w:val="24"/>
            <w:lang w:eastAsia="en-US"/>
          </w:rPr>
          <w:t xml:space="preserve">», σελ. </w:t>
        </w:r>
        <w:r w:rsidRPr="00593B95">
          <w:rPr>
            <w:rFonts w:eastAsia="Times New Roman"/>
            <w:szCs w:val="24"/>
            <w:lang w:eastAsia="en-US"/>
          </w:rPr>
          <w:br/>
          <w:t xml:space="preserve"> </w:t>
        </w:r>
        <w:r w:rsidRPr="00593B95">
          <w:rPr>
            <w:rFonts w:eastAsia="Times New Roman"/>
            <w:szCs w:val="24"/>
            <w:lang w:eastAsia="en-US"/>
          </w:rPr>
          <w:br/>
          <w:t xml:space="preserve">Γ. ΝΟΜΟΘΕΤΙΚΗ ΕΡΓΑΣΙΑ </w:t>
        </w:r>
        <w:r w:rsidRPr="00593B95">
          <w:rPr>
            <w:rFonts w:eastAsia="Times New Roman"/>
            <w:szCs w:val="24"/>
            <w:lang w:eastAsia="en-US"/>
          </w:rPr>
          <w:br/>
          <w:t>Κατάθεση Εκθέσεως Διαρκούς Επιτροπής:</w:t>
        </w:r>
      </w:ins>
    </w:p>
    <w:p w14:paraId="365B0057" w14:textId="77777777" w:rsidR="00593B95" w:rsidRPr="00593B95" w:rsidRDefault="00593B95" w:rsidP="00593B95">
      <w:pPr>
        <w:spacing w:after="0" w:line="360" w:lineRule="auto"/>
        <w:rPr>
          <w:ins w:id="23" w:author="Φλούδα Χριστίνα" w:date="2017-03-08T10:50:00Z"/>
          <w:rFonts w:eastAsia="Times New Roman"/>
          <w:szCs w:val="24"/>
          <w:lang w:eastAsia="en-US"/>
        </w:rPr>
      </w:pPr>
      <w:ins w:id="24" w:author="Φλούδα Χριστίνα" w:date="2017-03-08T10:50:00Z">
        <w:r w:rsidRPr="00593B95">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Τουρισμού: «Κύρωση Συμφωνίας για τη συνεργασία στον τομέα του τουρισμού μεταξύ της Κυβέρνησης της Ελληνικής Δημοκρατίας και της κυβέρνησης του Κράτους του Κουβέιτ», σελ. </w:t>
        </w:r>
        <w:r w:rsidRPr="00593B95">
          <w:rPr>
            <w:rFonts w:eastAsia="Times New Roman"/>
            <w:szCs w:val="24"/>
            <w:lang w:eastAsia="en-US"/>
          </w:rPr>
          <w:br/>
        </w:r>
      </w:ins>
    </w:p>
    <w:p w14:paraId="5C28DD3A" w14:textId="77777777" w:rsidR="00593B95" w:rsidRPr="00593B95" w:rsidRDefault="00593B95" w:rsidP="00593B95">
      <w:pPr>
        <w:spacing w:after="0" w:line="360" w:lineRule="auto"/>
        <w:rPr>
          <w:ins w:id="25" w:author="Φλούδα Χριστίνα" w:date="2017-03-08T10:50:00Z"/>
          <w:rFonts w:eastAsia="Times New Roman"/>
          <w:szCs w:val="24"/>
          <w:lang w:eastAsia="en-US"/>
        </w:rPr>
      </w:pPr>
    </w:p>
    <w:p w14:paraId="26BBDFD3" w14:textId="77777777" w:rsidR="00593B95" w:rsidRPr="00593B95" w:rsidRDefault="00593B95" w:rsidP="00593B95">
      <w:pPr>
        <w:spacing w:after="0" w:line="360" w:lineRule="auto"/>
        <w:rPr>
          <w:ins w:id="26" w:author="Φλούδα Χριστίνα" w:date="2017-03-08T10:50:00Z"/>
          <w:rFonts w:eastAsia="Times New Roman"/>
          <w:szCs w:val="24"/>
          <w:lang w:eastAsia="en-US"/>
        </w:rPr>
      </w:pPr>
      <w:ins w:id="27" w:author="Φλούδα Χριστίνα" w:date="2017-03-08T10:50:00Z">
        <w:r w:rsidRPr="00593B95">
          <w:rPr>
            <w:rFonts w:eastAsia="Times New Roman"/>
            <w:szCs w:val="24"/>
            <w:lang w:eastAsia="en-US"/>
          </w:rPr>
          <w:t>ΠΡΟΕΔΡΕΥΟΥΣΑ</w:t>
        </w:r>
      </w:ins>
    </w:p>
    <w:p w14:paraId="10866EC2" w14:textId="77777777" w:rsidR="00593B95" w:rsidRPr="00593B95" w:rsidRDefault="00593B95" w:rsidP="00593B95">
      <w:pPr>
        <w:spacing w:after="0" w:line="360" w:lineRule="auto"/>
        <w:rPr>
          <w:ins w:id="28" w:author="Φλούδα Χριστίνα" w:date="2017-03-08T10:50:00Z"/>
          <w:rFonts w:eastAsia="Times New Roman"/>
          <w:szCs w:val="24"/>
          <w:lang w:eastAsia="en-US"/>
        </w:rPr>
      </w:pPr>
      <w:ins w:id="29" w:author="Φλούδα Χριστίνα" w:date="2017-03-08T10:50:00Z">
        <w:r w:rsidRPr="00593B95">
          <w:rPr>
            <w:rFonts w:eastAsia="Times New Roman"/>
            <w:szCs w:val="24"/>
            <w:lang w:eastAsia="en-US"/>
          </w:rPr>
          <w:t>ΒΑΡΕΜΕΝΟΣ Γ. , σελ.</w:t>
        </w:r>
        <w:r w:rsidRPr="00593B95">
          <w:rPr>
            <w:rFonts w:eastAsia="Times New Roman"/>
            <w:szCs w:val="24"/>
            <w:lang w:eastAsia="en-US"/>
          </w:rPr>
          <w:br/>
          <w:t>ΚΡΕΜΑΣΤΙΝΟΣ Δ. , σελ.</w:t>
        </w:r>
        <w:r w:rsidRPr="00593B95">
          <w:rPr>
            <w:rFonts w:eastAsia="Times New Roman"/>
            <w:szCs w:val="24"/>
            <w:lang w:eastAsia="en-US"/>
          </w:rPr>
          <w:br/>
        </w:r>
      </w:ins>
    </w:p>
    <w:p w14:paraId="1053B86F" w14:textId="77777777" w:rsidR="00593B95" w:rsidRPr="00593B95" w:rsidRDefault="00593B95" w:rsidP="00593B95">
      <w:pPr>
        <w:spacing w:after="0" w:line="360" w:lineRule="auto"/>
        <w:rPr>
          <w:ins w:id="30" w:author="Φλούδα Χριστίνα" w:date="2017-03-08T10:50:00Z"/>
          <w:rFonts w:eastAsia="Times New Roman"/>
          <w:szCs w:val="24"/>
          <w:lang w:eastAsia="en-US"/>
        </w:rPr>
      </w:pPr>
    </w:p>
    <w:p w14:paraId="76D73763" w14:textId="77777777" w:rsidR="00593B95" w:rsidRPr="00593B95" w:rsidRDefault="00593B95" w:rsidP="00593B95">
      <w:pPr>
        <w:spacing w:after="0" w:line="360" w:lineRule="auto"/>
        <w:rPr>
          <w:ins w:id="31" w:author="Φλούδα Χριστίνα" w:date="2017-03-08T10:50:00Z"/>
          <w:rFonts w:eastAsia="Times New Roman"/>
          <w:szCs w:val="24"/>
          <w:lang w:eastAsia="en-US"/>
        </w:rPr>
      </w:pPr>
      <w:ins w:id="32" w:author="Φλούδα Χριστίνα" w:date="2017-03-08T10:50:00Z">
        <w:r w:rsidRPr="00593B95">
          <w:rPr>
            <w:rFonts w:eastAsia="Times New Roman"/>
            <w:szCs w:val="24"/>
            <w:lang w:eastAsia="en-US"/>
          </w:rPr>
          <w:t>ΟΜΙΛΗΤΕΣ</w:t>
        </w:r>
      </w:ins>
    </w:p>
    <w:p w14:paraId="61D14548" w14:textId="3974D297" w:rsidR="00593B95" w:rsidRDefault="00593B95" w:rsidP="00593B95">
      <w:pPr>
        <w:spacing w:line="600" w:lineRule="auto"/>
        <w:ind w:firstLine="720"/>
        <w:jc w:val="both"/>
        <w:rPr>
          <w:ins w:id="33" w:author="Φλούδα Χριστίνα" w:date="2017-03-08T10:50:00Z"/>
          <w:rFonts w:eastAsia="Times New Roman" w:cs="Times New Roman"/>
          <w:szCs w:val="24"/>
        </w:rPr>
        <w:pPrChange w:id="34" w:author="Φλούδα Χριστίνα" w:date="2017-03-08T10:50:00Z">
          <w:pPr>
            <w:spacing w:line="600" w:lineRule="auto"/>
            <w:ind w:firstLine="720"/>
            <w:jc w:val="center"/>
          </w:pPr>
        </w:pPrChange>
      </w:pPr>
      <w:ins w:id="35" w:author="Φλούδα Χριστίνα" w:date="2017-03-08T10:50:00Z">
        <w:r w:rsidRPr="00593B95">
          <w:rPr>
            <w:rFonts w:eastAsia="Times New Roman"/>
            <w:szCs w:val="24"/>
            <w:lang w:eastAsia="en-US"/>
          </w:rPr>
          <w:br/>
          <w:t>Α. Επί διαδικαστικού θέματος:</w:t>
        </w:r>
        <w:r w:rsidRPr="00593B95">
          <w:rPr>
            <w:rFonts w:eastAsia="Times New Roman"/>
            <w:szCs w:val="24"/>
            <w:lang w:eastAsia="en-US"/>
          </w:rPr>
          <w:br/>
          <w:t>ΒΑΡΕΜΕΝΟΣ Γ. , σελ.</w:t>
        </w:r>
        <w:r w:rsidRPr="00593B95">
          <w:rPr>
            <w:rFonts w:eastAsia="Times New Roman"/>
            <w:szCs w:val="24"/>
            <w:lang w:eastAsia="en-US"/>
          </w:rPr>
          <w:br/>
          <w:t>ΘΕΟΧΑΡΟΠΟΥΛΟΣ Α. , σελ.</w:t>
        </w:r>
        <w:r w:rsidRPr="00593B95">
          <w:rPr>
            <w:rFonts w:eastAsia="Times New Roman"/>
            <w:szCs w:val="24"/>
            <w:lang w:eastAsia="en-US"/>
          </w:rPr>
          <w:br/>
          <w:t>ΚΑΜΜΕΝΟΣ Π. , σελ.</w:t>
        </w:r>
        <w:r w:rsidRPr="00593B95">
          <w:rPr>
            <w:rFonts w:eastAsia="Times New Roman"/>
            <w:szCs w:val="24"/>
            <w:lang w:eastAsia="en-US"/>
          </w:rPr>
          <w:br/>
          <w:t>ΚΕΓΚΕΡΟΓΛΟΥ Β. , σελ.</w:t>
        </w:r>
        <w:r w:rsidRPr="00593B95">
          <w:rPr>
            <w:rFonts w:eastAsia="Times New Roman"/>
            <w:szCs w:val="24"/>
            <w:lang w:eastAsia="en-US"/>
          </w:rPr>
          <w:br/>
          <w:t>ΚΡΕΜΑΣΤΙΝΟΣ Δ. , σελ.</w:t>
        </w:r>
        <w:r w:rsidRPr="00593B95">
          <w:rPr>
            <w:rFonts w:eastAsia="Times New Roman"/>
            <w:szCs w:val="24"/>
            <w:lang w:eastAsia="en-US"/>
          </w:rPr>
          <w:br/>
          <w:t>ΣΠΙΡΤΖΗΣ Χ. , σελ.</w:t>
        </w:r>
        <w:r w:rsidRPr="00593B95">
          <w:rPr>
            <w:rFonts w:eastAsia="Times New Roman"/>
            <w:szCs w:val="24"/>
            <w:lang w:eastAsia="en-US"/>
          </w:rPr>
          <w:br/>
          <w:t>ΤΣΙΡΩΝΗΣ Ι. , σελ.</w:t>
        </w:r>
        <w:r w:rsidRPr="00593B95">
          <w:rPr>
            <w:rFonts w:eastAsia="Times New Roman"/>
            <w:szCs w:val="24"/>
            <w:lang w:eastAsia="en-US"/>
          </w:rPr>
          <w:br/>
        </w:r>
        <w:r w:rsidRPr="00593B95">
          <w:rPr>
            <w:rFonts w:eastAsia="Times New Roman"/>
            <w:szCs w:val="24"/>
            <w:lang w:eastAsia="en-US"/>
          </w:rPr>
          <w:br/>
          <w:t>Β. Επί των επικαίρων ερωτήσεων:</w:t>
        </w:r>
        <w:r w:rsidRPr="00593B95">
          <w:rPr>
            <w:rFonts w:eastAsia="Times New Roman"/>
            <w:szCs w:val="24"/>
            <w:lang w:eastAsia="en-US"/>
          </w:rPr>
          <w:br/>
          <w:t>ΑΝΤΩΝΟΠΟΥΛΟΥ Ο. , σελ.</w:t>
        </w:r>
        <w:r w:rsidRPr="00593B95">
          <w:rPr>
            <w:rFonts w:eastAsia="Times New Roman"/>
            <w:szCs w:val="24"/>
            <w:lang w:eastAsia="en-US"/>
          </w:rPr>
          <w:br/>
          <w:t>ΔΑΒΑΚΗΣ Α. , σελ.</w:t>
        </w:r>
        <w:r w:rsidRPr="00593B95">
          <w:rPr>
            <w:rFonts w:eastAsia="Times New Roman"/>
            <w:szCs w:val="24"/>
            <w:lang w:eastAsia="en-US"/>
          </w:rPr>
          <w:br/>
          <w:t>ΘΕΟΧΑΡΟΠΟΥΛΟΣ Α. , σελ.</w:t>
        </w:r>
        <w:r w:rsidRPr="00593B95">
          <w:rPr>
            <w:rFonts w:eastAsia="Times New Roman"/>
            <w:szCs w:val="24"/>
            <w:lang w:eastAsia="en-US"/>
          </w:rPr>
          <w:br/>
          <w:t>ΚΑΜΜΕΝΟΣ Π. , σελ.</w:t>
        </w:r>
        <w:r w:rsidRPr="00593B95">
          <w:rPr>
            <w:rFonts w:eastAsia="Times New Roman"/>
            <w:szCs w:val="24"/>
            <w:lang w:eastAsia="en-US"/>
          </w:rPr>
          <w:br/>
          <w:t>ΚΑΤΣΩΤΗΣ Χ. , σελ.</w:t>
        </w:r>
        <w:r w:rsidRPr="00593B95">
          <w:rPr>
            <w:rFonts w:eastAsia="Times New Roman"/>
            <w:szCs w:val="24"/>
            <w:lang w:eastAsia="en-US"/>
          </w:rPr>
          <w:br/>
          <w:t>ΚΕΓΚΕΡΟΓΛΟΥ Β. , σελ.</w:t>
        </w:r>
        <w:r w:rsidRPr="00593B95">
          <w:rPr>
            <w:rFonts w:eastAsia="Times New Roman"/>
            <w:szCs w:val="24"/>
            <w:lang w:eastAsia="en-US"/>
          </w:rPr>
          <w:br/>
          <w:t>ΚΕΔΙΚΟΓΛΟΥ Σ. , σελ.</w:t>
        </w:r>
        <w:r w:rsidRPr="00593B95">
          <w:rPr>
            <w:rFonts w:eastAsia="Times New Roman"/>
            <w:szCs w:val="24"/>
            <w:lang w:eastAsia="en-US"/>
          </w:rPr>
          <w:br/>
          <w:t>ΚΟΚΚΑΛΗΣ Β. , σελ.</w:t>
        </w:r>
        <w:r w:rsidRPr="00593B95">
          <w:rPr>
            <w:rFonts w:eastAsia="Times New Roman"/>
            <w:szCs w:val="24"/>
            <w:lang w:eastAsia="en-US"/>
          </w:rPr>
          <w:br/>
          <w:t>ΣΠΙΡΤΖΗΣ Χ. , σελ.</w:t>
        </w:r>
        <w:r w:rsidRPr="00593B95">
          <w:rPr>
            <w:rFonts w:eastAsia="Times New Roman"/>
            <w:szCs w:val="24"/>
            <w:lang w:eastAsia="en-US"/>
          </w:rPr>
          <w:br/>
          <w:t>ΤΖΕΛΕΠΗΣ Μ. , σελ.</w:t>
        </w:r>
        <w:r w:rsidRPr="00593B95">
          <w:rPr>
            <w:rFonts w:eastAsia="Times New Roman"/>
            <w:szCs w:val="24"/>
            <w:lang w:eastAsia="en-US"/>
          </w:rPr>
          <w:br/>
          <w:t>ΤΡΙΑΝΤΑΦΥΛΛΙΔΗΣ Α. , σελ.</w:t>
        </w:r>
        <w:r w:rsidRPr="00593B95">
          <w:rPr>
            <w:rFonts w:eastAsia="Times New Roman"/>
            <w:szCs w:val="24"/>
            <w:lang w:eastAsia="en-US"/>
          </w:rPr>
          <w:br/>
          <w:t>ΤΣΙΡΩΝΗΣ Ι. , σελ.</w:t>
        </w:r>
        <w:r w:rsidRPr="00593B95">
          <w:rPr>
            <w:rFonts w:eastAsia="Times New Roman"/>
            <w:szCs w:val="24"/>
            <w:lang w:eastAsia="en-US"/>
          </w:rPr>
          <w:br/>
        </w:r>
      </w:ins>
    </w:p>
    <w:p w14:paraId="0CBDA0B5" w14:textId="77777777" w:rsidR="00CA4129" w:rsidRDefault="00593B95">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CBDA0B6" w14:textId="77777777" w:rsidR="00CA4129" w:rsidRDefault="00593B95">
      <w:pPr>
        <w:spacing w:line="600" w:lineRule="auto"/>
        <w:ind w:firstLine="720"/>
        <w:jc w:val="center"/>
        <w:rPr>
          <w:rFonts w:eastAsia="Times New Roman" w:cs="Times New Roman"/>
          <w:szCs w:val="24"/>
        </w:rPr>
      </w:pPr>
      <w:r>
        <w:rPr>
          <w:rFonts w:eastAsia="Times New Roman" w:cs="Times New Roman"/>
          <w:szCs w:val="24"/>
        </w:rPr>
        <w:t>ΙΖ΄ ΠΕΡΙΟΔΟΣ</w:t>
      </w:r>
    </w:p>
    <w:p w14:paraId="0CBDA0B7" w14:textId="77777777" w:rsidR="00CA4129" w:rsidRDefault="00593B95">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CBDA0B8" w14:textId="77777777" w:rsidR="00CA4129" w:rsidRDefault="00593B95">
      <w:pPr>
        <w:spacing w:line="600" w:lineRule="auto"/>
        <w:ind w:firstLine="720"/>
        <w:jc w:val="center"/>
        <w:rPr>
          <w:rFonts w:eastAsia="Times New Roman" w:cs="Times New Roman"/>
          <w:szCs w:val="24"/>
        </w:rPr>
      </w:pPr>
      <w:r>
        <w:rPr>
          <w:rFonts w:eastAsia="Times New Roman" w:cs="Times New Roman"/>
          <w:szCs w:val="24"/>
        </w:rPr>
        <w:t>ΣΥΝΟΔΟΣ Β΄</w:t>
      </w:r>
    </w:p>
    <w:p w14:paraId="0CBDA0B9" w14:textId="77777777" w:rsidR="00CA4129" w:rsidRDefault="00593B95">
      <w:pPr>
        <w:spacing w:line="600" w:lineRule="auto"/>
        <w:ind w:firstLine="720"/>
        <w:jc w:val="center"/>
        <w:rPr>
          <w:rFonts w:eastAsia="Times New Roman" w:cs="Times New Roman"/>
          <w:szCs w:val="24"/>
        </w:rPr>
      </w:pPr>
      <w:r>
        <w:rPr>
          <w:rFonts w:eastAsia="Times New Roman" w:cs="Times New Roman"/>
          <w:szCs w:val="24"/>
        </w:rPr>
        <w:t>ΣΥΝΕΔΡΙΑΣΗ ΠΒ΄</w:t>
      </w:r>
    </w:p>
    <w:p w14:paraId="0CBDA0BA" w14:textId="77777777" w:rsidR="00CA4129" w:rsidRDefault="00593B95">
      <w:pPr>
        <w:spacing w:line="600" w:lineRule="auto"/>
        <w:ind w:firstLine="720"/>
        <w:jc w:val="center"/>
        <w:rPr>
          <w:rFonts w:eastAsia="Times New Roman" w:cs="Times New Roman"/>
          <w:szCs w:val="24"/>
        </w:rPr>
      </w:pPr>
      <w:r>
        <w:rPr>
          <w:rFonts w:eastAsia="Times New Roman" w:cs="Times New Roman"/>
          <w:szCs w:val="24"/>
        </w:rPr>
        <w:t>Πέμπτη 2 Μαρτίου 2017</w:t>
      </w:r>
    </w:p>
    <w:p w14:paraId="0CBDA0BB" w14:textId="77777777" w:rsidR="00CA4129" w:rsidRDefault="00593B95">
      <w:pPr>
        <w:spacing w:line="600" w:lineRule="auto"/>
        <w:ind w:firstLine="720"/>
        <w:jc w:val="both"/>
        <w:rPr>
          <w:rFonts w:eastAsia="Times New Roman"/>
          <w:szCs w:val="24"/>
        </w:rPr>
      </w:pPr>
      <w:r>
        <w:rPr>
          <w:rFonts w:eastAsia="Times New Roman"/>
          <w:szCs w:val="24"/>
        </w:rPr>
        <w:t xml:space="preserve">Αθήνα, σήμερα στις 2 Μαρτίου 2017, ημέρα Πέμπτη και ώρα </w:t>
      </w:r>
      <w:bookmarkStart w:id="36" w:name="_GoBack"/>
      <w:bookmarkEnd w:id="36"/>
      <w:del w:id="37" w:author="Φλούδα Χριστίνα" w:date="2017-03-08T10:51:00Z">
        <w:r w:rsidDel="00593B95">
          <w:rPr>
            <w:rFonts w:eastAsia="Times New Roman"/>
            <w:szCs w:val="24"/>
          </w:rPr>
          <w:delText>0</w:delText>
        </w:r>
      </w:del>
      <w:r>
        <w:rPr>
          <w:rFonts w:eastAsia="Times New Roman"/>
          <w:szCs w:val="24"/>
        </w:rPr>
        <w:t>9.36΄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93010B">
        <w:rPr>
          <w:rFonts w:eastAsia="Times New Roman"/>
          <w:b/>
          <w:szCs w:val="24"/>
        </w:rPr>
        <w:t>ΓΕΩΡΓΙΟΥ ΒΑΡΕΜΕΝΟΥ</w:t>
      </w:r>
      <w:r>
        <w:rPr>
          <w:rFonts w:eastAsia="Times New Roman"/>
          <w:szCs w:val="24"/>
        </w:rPr>
        <w:t xml:space="preserve">. </w:t>
      </w:r>
    </w:p>
    <w:p w14:paraId="0CBDA0BC" w14:textId="77777777" w:rsidR="00CA4129" w:rsidRDefault="00593B95">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0CBDA0BD" w14:textId="77777777" w:rsidR="00CA4129" w:rsidRDefault="00593B95">
      <w:pPr>
        <w:spacing w:line="600" w:lineRule="auto"/>
        <w:ind w:firstLine="720"/>
        <w:jc w:val="both"/>
        <w:rPr>
          <w:rFonts w:eastAsia="Times New Roman"/>
          <w:szCs w:val="24"/>
        </w:rPr>
      </w:pPr>
      <w:r>
        <w:rPr>
          <w:rFonts w:eastAsia="Times New Roman"/>
          <w:szCs w:val="24"/>
        </w:rPr>
        <w:t>Πριν εισ</w:t>
      </w:r>
      <w:r>
        <w:rPr>
          <w:rFonts w:eastAsia="Times New Roman"/>
          <w:szCs w:val="24"/>
        </w:rPr>
        <w:t>έλθουμε στη διαδικασία των επικαίρων ερωτήσεων, θα ήθελα να κάνω μ</w:t>
      </w:r>
      <w:r>
        <w:rPr>
          <w:rFonts w:eastAsia="Times New Roman"/>
          <w:szCs w:val="24"/>
        </w:rPr>
        <w:t>ί</w:t>
      </w:r>
      <w:r>
        <w:rPr>
          <w:rFonts w:eastAsia="Times New Roman"/>
          <w:szCs w:val="24"/>
        </w:rPr>
        <w:t xml:space="preserve">α ανακοίνωση. </w:t>
      </w:r>
    </w:p>
    <w:p w14:paraId="0CBDA0BE" w14:textId="77777777" w:rsidR="00CA4129" w:rsidRDefault="00593B95">
      <w:pPr>
        <w:spacing w:line="600" w:lineRule="auto"/>
        <w:ind w:firstLine="720"/>
        <w:jc w:val="both"/>
        <w:rPr>
          <w:rFonts w:eastAsia="Times New Roman"/>
          <w:szCs w:val="24"/>
        </w:rPr>
      </w:pPr>
      <w:r>
        <w:rPr>
          <w:rFonts w:eastAsia="Times New Roman"/>
          <w:szCs w:val="24"/>
        </w:rPr>
        <w:t>Η Διαρκής Επιτροπή Παραγωγής και Εμπορίου καταθέτει την έκθεσή της στο σχέδιο νόμου του Υπουργείου Τουρισμού</w:t>
      </w:r>
      <w:r>
        <w:rPr>
          <w:rFonts w:eastAsia="Times New Roman"/>
          <w:szCs w:val="24"/>
        </w:rPr>
        <w:t>:</w:t>
      </w:r>
      <w:r>
        <w:rPr>
          <w:rFonts w:eastAsia="Times New Roman"/>
          <w:szCs w:val="24"/>
        </w:rPr>
        <w:t xml:space="preserve"> </w:t>
      </w:r>
      <w:r>
        <w:rPr>
          <w:rFonts w:eastAsia="Times New Roman"/>
          <w:szCs w:val="24"/>
        </w:rPr>
        <w:lastRenderedPageBreak/>
        <w:t>«Κύρωση Συμφωνίας για τη συνεργασία στον τομέα του τουρισμού μετ</w:t>
      </w:r>
      <w:r>
        <w:rPr>
          <w:rFonts w:eastAsia="Times New Roman"/>
          <w:szCs w:val="24"/>
        </w:rPr>
        <w:t xml:space="preserve">αξύ της Κυβέρνησης της Ελληνικής Δημοκρατίας και της </w:t>
      </w:r>
      <w:r>
        <w:rPr>
          <w:rFonts w:eastAsia="Times New Roman"/>
          <w:szCs w:val="24"/>
          <w:lang w:val="en-US"/>
        </w:rPr>
        <w:t>K</w:t>
      </w:r>
      <w:proofErr w:type="spellStart"/>
      <w:r>
        <w:rPr>
          <w:rFonts w:eastAsia="Times New Roman"/>
          <w:szCs w:val="24"/>
        </w:rPr>
        <w:t>υβέρνησης</w:t>
      </w:r>
      <w:proofErr w:type="spellEnd"/>
      <w:r>
        <w:rPr>
          <w:rFonts w:eastAsia="Times New Roman"/>
          <w:szCs w:val="24"/>
        </w:rPr>
        <w:t xml:space="preserve"> του Κράτους του Κουβέιτ». </w:t>
      </w:r>
    </w:p>
    <w:p w14:paraId="0CBDA0BF" w14:textId="77777777" w:rsidR="00CA4129" w:rsidRDefault="00593B95">
      <w:pPr>
        <w:spacing w:line="600" w:lineRule="auto"/>
        <w:ind w:firstLine="720"/>
        <w:jc w:val="both"/>
        <w:rPr>
          <w:rFonts w:eastAsia="Times New Roman"/>
          <w:szCs w:val="24"/>
        </w:rPr>
      </w:pPr>
      <w:r>
        <w:rPr>
          <w:rFonts w:eastAsia="Times New Roman"/>
          <w:szCs w:val="24"/>
        </w:rPr>
        <w:t>Επίσης, θα ήθελα να κάνω μ</w:t>
      </w:r>
      <w:r>
        <w:rPr>
          <w:rFonts w:eastAsia="Times New Roman"/>
          <w:szCs w:val="24"/>
        </w:rPr>
        <w:t>ί</w:t>
      </w:r>
      <w:r>
        <w:rPr>
          <w:rFonts w:eastAsia="Times New Roman"/>
          <w:szCs w:val="24"/>
        </w:rPr>
        <w:t xml:space="preserve">α ακόμα ανακοίνωση. </w:t>
      </w:r>
    </w:p>
    <w:p w14:paraId="0CBDA0C0" w14:textId="77777777" w:rsidR="00CA4129" w:rsidRDefault="00593B95">
      <w:pPr>
        <w:spacing w:line="600" w:lineRule="auto"/>
        <w:ind w:firstLine="720"/>
        <w:jc w:val="both"/>
        <w:rPr>
          <w:rFonts w:eastAsia="Times New Roman"/>
          <w:szCs w:val="24"/>
        </w:rPr>
      </w:pPr>
      <w:r>
        <w:rPr>
          <w:rFonts w:eastAsia="Times New Roman"/>
          <w:szCs w:val="24"/>
        </w:rPr>
        <w:t>Ο υποφαινόμενος ζητεί άδεια ολιγοήμερη</w:t>
      </w:r>
      <w:r>
        <w:rPr>
          <w:rFonts w:eastAsia="Times New Roman"/>
          <w:szCs w:val="24"/>
        </w:rPr>
        <w:t>ς</w:t>
      </w:r>
      <w:r>
        <w:rPr>
          <w:rFonts w:eastAsia="Times New Roman"/>
          <w:szCs w:val="24"/>
        </w:rPr>
        <w:t xml:space="preserve"> απουσία</w:t>
      </w:r>
      <w:r>
        <w:rPr>
          <w:rFonts w:eastAsia="Times New Roman"/>
          <w:szCs w:val="24"/>
        </w:rPr>
        <w:t>ς</w:t>
      </w:r>
      <w:r>
        <w:rPr>
          <w:rFonts w:eastAsia="Times New Roman"/>
          <w:szCs w:val="24"/>
        </w:rPr>
        <w:t xml:space="preserve"> στο εξωτερικό. Η Βουλή εγκρίνει;</w:t>
      </w:r>
    </w:p>
    <w:p w14:paraId="0CBDA0C1" w14:textId="77777777" w:rsidR="00CA4129" w:rsidRDefault="00593B95">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r>
        <w:rPr>
          <w:rFonts w:eastAsia="Times New Roman"/>
          <w:szCs w:val="24"/>
        </w:rPr>
        <w:t xml:space="preserve">. </w:t>
      </w:r>
    </w:p>
    <w:p w14:paraId="0CBDA0C2" w14:textId="77777777" w:rsidR="00CA4129" w:rsidRDefault="00593B95">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bCs/>
          <w:szCs w:val="24"/>
        </w:rPr>
        <w:t xml:space="preserve">Συνεπώς η </w:t>
      </w:r>
      <w:r>
        <w:rPr>
          <w:rFonts w:eastAsia="Times New Roman"/>
          <w:bCs/>
          <w:szCs w:val="24"/>
        </w:rPr>
        <w:t xml:space="preserve">Βουλή ενέκρινε τη ζητηθείσα άδεια. </w:t>
      </w:r>
    </w:p>
    <w:p w14:paraId="0CBDA0C3" w14:textId="77777777" w:rsidR="00CA4129" w:rsidRDefault="00593B95">
      <w:pPr>
        <w:spacing w:line="600" w:lineRule="auto"/>
        <w:ind w:firstLine="720"/>
        <w:jc w:val="both"/>
        <w:rPr>
          <w:rFonts w:eastAsia="Times New Roman"/>
          <w:szCs w:val="24"/>
        </w:rPr>
      </w:pPr>
      <w:r>
        <w:rPr>
          <w:rFonts w:eastAsia="Times New Roman"/>
          <w:szCs w:val="24"/>
        </w:rPr>
        <w:t xml:space="preserve">Σχετικά με τις απουσίες των Υπουργών, υπάρχει ένα έγγραφο από την Ειδική Γραμματεία του Προέδρου της Βουλής. </w:t>
      </w:r>
    </w:p>
    <w:p w14:paraId="0CBDA0C4" w14:textId="77777777" w:rsidR="00CA4129" w:rsidRDefault="00593B95">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0CBDA0C5" w14:textId="77777777" w:rsidR="00CA4129" w:rsidRDefault="00593B95">
      <w:pPr>
        <w:spacing w:line="600" w:lineRule="auto"/>
        <w:jc w:val="center"/>
        <w:rPr>
          <w:rFonts w:eastAsia="Times New Roman"/>
          <w:b/>
          <w:szCs w:val="24"/>
        </w:rPr>
      </w:pPr>
      <w:r>
        <w:rPr>
          <w:rFonts w:eastAsia="Times New Roman"/>
          <w:b/>
          <w:szCs w:val="24"/>
        </w:rPr>
        <w:t>ΕΠΙΚΑΙΡΩΝ ΕΡΩΤΗΣΕΩΝ</w:t>
      </w:r>
    </w:p>
    <w:p w14:paraId="0CBDA0C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Πρώτη θα συζητηθεί η τέταρτη επίκαιρη ερώτηση δεύτερου κύκλου του Βουλευτή Β</w:t>
      </w:r>
      <w:r>
        <w:rPr>
          <w:rFonts w:eastAsia="Times New Roman" w:cs="Times New Roman"/>
          <w:szCs w:val="24"/>
        </w:rPr>
        <w:t>΄</w:t>
      </w:r>
      <w:r>
        <w:rPr>
          <w:rFonts w:eastAsia="Times New Roman" w:cs="Times New Roman"/>
          <w:szCs w:val="24"/>
        </w:rPr>
        <w:t xml:space="preserve">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w:t>
      </w:r>
      <w:r>
        <w:rPr>
          <w:rFonts w:eastAsia="Times New Roman" w:cs="Times New Roman"/>
          <w:bCs/>
          <w:szCs w:val="24"/>
        </w:rPr>
        <w:t>Εργα</w:t>
      </w:r>
      <w:r>
        <w:rPr>
          <w:rFonts w:eastAsia="Times New Roman" w:cs="Times New Roman"/>
          <w:bCs/>
          <w:szCs w:val="24"/>
        </w:rPr>
        <w:lastRenderedPageBreak/>
        <w:t>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καθυσ</w:t>
      </w:r>
      <w:r>
        <w:rPr>
          <w:rFonts w:eastAsia="Times New Roman" w:cs="Times New Roman"/>
          <w:szCs w:val="24"/>
        </w:rPr>
        <w:t>τερήσεις στην καταβολή του επιδόματος ανεργίας των εποχιακά εργαζομένων.</w:t>
      </w:r>
    </w:p>
    <w:p w14:paraId="0CBDA0C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δύο λεπτά. </w:t>
      </w:r>
    </w:p>
    <w:p w14:paraId="0CBDA0C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0CBDA0C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Κύριε Υπουργέ, από τις 8 Δεκέμβρη τα σωματεία της Ρόδου ενόχλησαν το Υπουργείο Εργασίας ζητώ</w:t>
      </w:r>
      <w:r>
        <w:rPr>
          <w:rFonts w:eastAsia="Times New Roman" w:cs="Times New Roman"/>
          <w:szCs w:val="24"/>
        </w:rPr>
        <w:t xml:space="preserve">ντας να επισπευσθούν οι διαδικασίες για την καταβολή του επιδόματος ανεργίας των εργαζομένων στην περιοχή. </w:t>
      </w:r>
    </w:p>
    <w:p w14:paraId="0CBDA0C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Επανήλθαν στις 20 Δεκέμβρη με το ίδιο θέμα, διαπιστώνοντας ότι αυτό το ζήτημα υπήρχε και σε άλλες περιοχές της χώρας, όπως στην Κω, την Κέρκυρα, τη </w:t>
      </w:r>
      <w:r>
        <w:rPr>
          <w:rFonts w:eastAsia="Times New Roman" w:cs="Times New Roman"/>
          <w:szCs w:val="24"/>
        </w:rPr>
        <w:t xml:space="preserve">Ζάκυνθο, την Κεφαλλονιά και αλλού. </w:t>
      </w:r>
    </w:p>
    <w:p w14:paraId="0CBDA0C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Όπως θα γνωρίζετε, στις 25 Ιανουαρίου έκαναν συγκέντρωση έξω από το γραφείο σας, σας είδαν, για το ίδιο θέμα, για να μπορέσει να αντιμετωπιστεί το ζήτημα της καταβολής του επιδόματος ανεργίας. </w:t>
      </w:r>
    </w:p>
    <w:p w14:paraId="0CBDA0C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Παρ’ όλα αυτά, κύριε Υπουρ</w:t>
      </w:r>
      <w:r>
        <w:rPr>
          <w:rFonts w:eastAsia="Times New Roman" w:cs="Times New Roman"/>
          <w:szCs w:val="24"/>
        </w:rPr>
        <w:t xml:space="preserve">γέ, ακόμα και σήμερα δεν έχει καταβληθεί το επίδομα ανεργίας. Έχει βέβαια σημειωθεί πρόοδος, ωστόσο η δικαιολογία ότι υπήρχε τεχνικό πρόβλημα, καθώς και αυτή της </w:t>
      </w:r>
      <w:proofErr w:type="spellStart"/>
      <w:r>
        <w:rPr>
          <w:rFonts w:eastAsia="Times New Roman" w:cs="Times New Roman"/>
          <w:szCs w:val="24"/>
        </w:rPr>
        <w:t>υποστελέχωσης</w:t>
      </w:r>
      <w:proofErr w:type="spellEnd"/>
      <w:r>
        <w:rPr>
          <w:rFonts w:eastAsia="Times New Roman" w:cs="Times New Roman"/>
          <w:szCs w:val="24"/>
        </w:rPr>
        <w:t xml:space="preserve"> του Οργανισμού δεν απαντούν στις μεγάλες ανάγκες που έχουν αυτοί οι εργαζόμενοι,</w:t>
      </w:r>
      <w:r>
        <w:rPr>
          <w:rFonts w:eastAsia="Times New Roman" w:cs="Times New Roman"/>
          <w:szCs w:val="24"/>
        </w:rPr>
        <w:t xml:space="preserve"> οι οποίοι προσδοκούν από το επίδομα ανεργίας να επιβιώσουν την περίοδο του χειμώνα. </w:t>
      </w:r>
    </w:p>
    <w:p w14:paraId="0CBDA0C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κανείς από αυτούς δεν μπορεί να αποταμιεύσει, διότι δεν μπορεί να περισσέψει κάτι από αυτό που παίρνει από τη δουλειά του, αφού οι αποδοχές είναι </w:t>
      </w:r>
      <w:r>
        <w:rPr>
          <w:rFonts w:eastAsia="Times New Roman" w:cs="Times New Roman"/>
          <w:szCs w:val="24"/>
        </w:rPr>
        <w:t xml:space="preserve">στα κατώτερα δυνατά επίπεδα. </w:t>
      </w:r>
    </w:p>
    <w:p w14:paraId="0CBDA0C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Πολλές φορές έχουμε αναδείξει τη βαθιά εκμετάλλευση των εργαζομένων σε αυτόν τον τομέα, όπου οι ξενοδόχοι δεν εφαρμόζουν τις συμβάσεις, όπου δίνουν ό,τι αυτοί προαιρούνται, ως και 400-500 ευρώ, ίσως και παρακάτω. </w:t>
      </w:r>
    </w:p>
    <w:p w14:paraId="0CBDA0C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λοιπόν, το επίδομα ανεργίας γι’ αυτούς τους εργαζόμενους, που έχουν τις προϋποθέσεις -που και αυτό είναι ένα ζήτημα βέβαια, δηλαδή, το θέμα των προϋποθέσεων- είναι πολύ σημαντικό, για να μπορέσουν να επιβιώσουν την περίοδο του χειμώνα. </w:t>
      </w:r>
    </w:p>
    <w:p w14:paraId="0CBDA0D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w:t>
      </w:r>
      <w:r>
        <w:rPr>
          <w:rFonts w:eastAsia="Times New Roman" w:cs="Times New Roman"/>
          <w:szCs w:val="24"/>
        </w:rPr>
        <w:t>λοιπόν, εδώ, ε</w:t>
      </w:r>
      <w:r>
        <w:rPr>
          <w:rFonts w:eastAsia="Times New Roman" w:cs="Times New Roman"/>
          <w:szCs w:val="24"/>
        </w:rPr>
        <w:t>μείς -και με αυτήν την ερώτηση, παρ’ όλο που έχει εξελιχθεί- θεωρούμε ότι το Υπουργείο Εργασίας πρέπει να πάρει όλα εκείνα τα μέτρα έτσι ώστε να μην υπάρχει αυτή η εξέλιξη σε αυτούς τους εργαζόμενους, που δεν μπορούν διαφορετικά να αντιμετωπίσουν τα μεγάλα</w:t>
      </w:r>
      <w:r>
        <w:rPr>
          <w:rFonts w:eastAsia="Times New Roman" w:cs="Times New Roman"/>
          <w:szCs w:val="24"/>
        </w:rPr>
        <w:t xml:space="preserve"> προβλήματα που έχουν την περίοδο του χειμώνα από τη μη καταβολή αυτού του επιδόματος ανεργίας. Πάνω σε αυτά θα θέλαμε τη γνώμη σας και τι μέτρα προτίθεστε να πάρετε προκειμένου να μην επαναληφθεί αυτή η κατάσταση.</w:t>
      </w:r>
    </w:p>
    <w:p w14:paraId="0CBDA0D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w:t>
      </w:r>
      <w:r>
        <w:rPr>
          <w:rFonts w:eastAsia="Times New Roman" w:cs="Times New Roman"/>
          <w:szCs w:val="24"/>
        </w:rPr>
        <w:t xml:space="preserve"> έχει η κυρία Υπουργός.</w:t>
      </w:r>
    </w:p>
    <w:p w14:paraId="0CBDA0D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CBDA0D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ευχαριστώ για την ερώτησή σας, η οποία μου δίνει την ευκαιρία να δώσω μερικές απαραίτητ</w:t>
      </w:r>
      <w:r>
        <w:rPr>
          <w:rFonts w:eastAsia="Times New Roman" w:cs="Times New Roman"/>
          <w:szCs w:val="24"/>
        </w:rPr>
        <w:t>ες εξηγήσεις στους εργαζόμενους στον τουρισμό, αλλά και ταυτόχρονα να αναδείξω τον τιτάνιο αγώνα και το τιτάνιο έργο που έχουν οι εργαζόμενοι του ΟΑΕΔ στο τέλος κάθε τουριστικής περιόδου.</w:t>
      </w:r>
    </w:p>
    <w:p w14:paraId="0CBDA0D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μόνο στα νησιά που αναφέρατε ονομαστικά στην ερώτησή </w:t>
      </w:r>
      <w:r>
        <w:rPr>
          <w:rFonts w:eastAsia="Times New Roman" w:cs="Times New Roman"/>
          <w:szCs w:val="24"/>
        </w:rPr>
        <w:t>σας, δηλαδή στη Ρόδο, στην Κω, στην Κέρκυρα, Ζάκυνθο και Κεφαλονιά υποβλήθηκαν μέσα σε λιγότερο από έναν μήνα σαράντα χιλιάδες αιτήσεις για την παροχή του επιδόματος. Καταθέτω για τα Πρακτικά έναν συνοπτικό πίνακα με τις αιτήσεις που υποβλήθηκαν και όσες ε</w:t>
      </w:r>
      <w:r>
        <w:rPr>
          <w:rFonts w:eastAsia="Times New Roman" w:cs="Times New Roman"/>
          <w:szCs w:val="24"/>
        </w:rPr>
        <w:t xml:space="preserve">κκρεμούν ακόμα στα νησιά που αναφέρατε. Όπως θα δείτε, έχουν διεκπεραιωθεί περίπου τριάντα οκτώ χιλιάδες πεντακόσιες αιτήσεις και εκκρεμούν ακόμα περίπου το 3,5%. </w:t>
      </w:r>
      <w:r>
        <w:rPr>
          <w:rFonts w:eastAsia="Times New Roman" w:cs="Times New Roman"/>
          <w:szCs w:val="24"/>
        </w:rPr>
        <w:t>Π</w:t>
      </w:r>
      <w:r>
        <w:rPr>
          <w:rFonts w:eastAsia="Times New Roman" w:cs="Times New Roman"/>
          <w:szCs w:val="24"/>
        </w:rPr>
        <w:t>αρ’ όλο που συναισθάνομαι πλήρως τις δυσκολίες που αντιμετωπίζουν όλοι οι εργαζόμενοι που δε</w:t>
      </w:r>
      <w:r>
        <w:rPr>
          <w:rFonts w:eastAsia="Times New Roman" w:cs="Times New Roman"/>
          <w:szCs w:val="24"/>
        </w:rPr>
        <w:t xml:space="preserve">ν έχουν πληρωθεί ακόμα, νομίζω ότι και εσείς θα αναγνωρίσετε ότι χρειάστηκε υπεράνθρωπη προσπάθεια από τους υπαλλήλους του ΟΑΕΔ, προκειμένου να μπορέσουν να ανταπεξέλθουν σε αυτόν τον τεράστιο όγκο αιτήσεων. </w:t>
      </w:r>
    </w:p>
    <w:p w14:paraId="0CBDA0D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w:t>
      </w:r>
      <w:r>
        <w:rPr>
          <w:rFonts w:eastAsia="Times New Roman" w:cs="Times New Roman"/>
          <w:szCs w:val="24"/>
        </w:rPr>
        <w:t>.</w:t>
      </w:r>
      <w:r>
        <w:rPr>
          <w:rFonts w:eastAsia="Times New Roman" w:cs="Times New Roman"/>
          <w:szCs w:val="24"/>
        </w:rPr>
        <w:t xml:space="preserve"> Ουρ</w:t>
      </w:r>
      <w:r>
        <w:rPr>
          <w:rFonts w:eastAsia="Times New Roman" w:cs="Times New Roman"/>
          <w:szCs w:val="24"/>
        </w:rPr>
        <w:t xml:space="preserve">ανία Αντωνοπούλου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CBDA0D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Σίγουρα, επίσης, το αναγνωρίζει το Σωματείο Ξενοδοχοϋπαλλήλων της Ρόδου το οπο</w:t>
      </w:r>
      <w:r>
        <w:rPr>
          <w:rFonts w:eastAsia="Times New Roman" w:cs="Times New Roman"/>
          <w:szCs w:val="24"/>
        </w:rPr>
        <w:t xml:space="preserve">ίο σε δελτίο τύπου συγχαίρει, για </w:t>
      </w:r>
      <w:r>
        <w:rPr>
          <w:rFonts w:eastAsia="Times New Roman" w:cs="Times New Roman"/>
          <w:szCs w:val="24"/>
        </w:rPr>
        <w:lastRenderedPageBreak/>
        <w:t>δεύτερη συνεχόμενη χρονιά, τους επτά υπαλλήλους του υποκαταστήματος Αρχαγγέλου Ρόδου, οι οποίοι κατόρθωσαν να διεκπεραιώσουν έξι χιλιάδες αιτήσεις μέσα σε λίγο λιγότερο από έναν μήνα. Το καταθέτω και αυτό για τα Πρακτικά.</w:t>
      </w:r>
    </w:p>
    <w:p w14:paraId="0CBDA0D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w:t>
      </w:r>
      <w:r>
        <w:rPr>
          <w:rFonts w:eastAsia="Times New Roman" w:cs="Times New Roman"/>
          <w:szCs w:val="24"/>
        </w:rPr>
        <w:t>.</w:t>
      </w:r>
      <w:r>
        <w:rPr>
          <w:rFonts w:eastAsia="Times New Roman" w:cs="Times New Roman"/>
          <w:szCs w:val="24"/>
        </w:rPr>
        <w:t xml:space="preserve"> Ουρανία Αντωνοπούλου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CBDA0D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Θα ήθελα να επισημάνω ότι οι ίδ</w:t>
      </w:r>
      <w:r>
        <w:rPr>
          <w:rFonts w:eastAsia="Times New Roman" w:cs="Times New Roman"/>
          <w:szCs w:val="24"/>
        </w:rPr>
        <w:t>ιες δυσκολίες αντιμετωπίζονται σε όλα τα ΚΠΑΠ της χώρας σε τουριστικές περιοχές τέτοια εποχή και πολύ περισσότερο φέτος. Γιατί πολύ περισσότερο φέτος; Διότι είχαμε ένα ρεκόρ προσλήψεων στον χώρο του τουρισμού. Άρα όταν κοιτάμε τους μήνες Οκτώβριο και Νοέμβ</w:t>
      </w:r>
      <w:r>
        <w:rPr>
          <w:rFonts w:eastAsia="Times New Roman" w:cs="Times New Roman"/>
          <w:szCs w:val="24"/>
        </w:rPr>
        <w:t>ριο και στη συνέχεια Ιανουάριο θα δούμε ότι σε αυτούς τους τρεις μήνες έχουμε έναν τεράστιο αριθμό ανθρώπων οι οποίοι πλέον δεν εργάζονται λόγω της εποχικότητας. Με άλλα λόγια, θέλω να πω ότι πολλοί περισσότεροι εποχικά εργαζόμενοι κατέθεσαν πολύ περισσότε</w:t>
      </w:r>
      <w:r>
        <w:rPr>
          <w:rFonts w:eastAsia="Times New Roman" w:cs="Times New Roman"/>
          <w:szCs w:val="24"/>
        </w:rPr>
        <w:t xml:space="preserve">ρες αιτήσεις φέτος σε ένα μικρότερο χρονικό διάστημα. Παρ’ όλα αυτά, έχω τη διαβεβαίωση του ΟΑΕΔ ότι μέχρι τις 15 </w:t>
      </w:r>
      <w:r>
        <w:rPr>
          <w:rFonts w:eastAsia="Times New Roman" w:cs="Times New Roman"/>
          <w:szCs w:val="24"/>
        </w:rPr>
        <w:lastRenderedPageBreak/>
        <w:t xml:space="preserve">Μαρτίου θα έχουν ολοκληρωθεί και οι υπόλοιπες, που εκκρεμούν. </w:t>
      </w:r>
      <w:r>
        <w:rPr>
          <w:rFonts w:eastAsia="Times New Roman" w:cs="Times New Roman"/>
          <w:szCs w:val="24"/>
        </w:rPr>
        <w:t>Φ</w:t>
      </w:r>
      <w:r>
        <w:rPr>
          <w:rFonts w:eastAsia="Times New Roman" w:cs="Times New Roman"/>
          <w:szCs w:val="24"/>
        </w:rPr>
        <w:t>υσικά, εξυπακούεται ότι παρά τις καθυστερήσεις που υπάρχουν οι πρώην εργαζόμενο</w:t>
      </w:r>
      <w:r>
        <w:rPr>
          <w:rFonts w:eastAsia="Times New Roman" w:cs="Times New Roman"/>
          <w:szCs w:val="24"/>
        </w:rPr>
        <w:t xml:space="preserve">ι θα λάβουν αναδρομικά το ποσό που δικαιούνται. </w:t>
      </w:r>
    </w:p>
    <w:p w14:paraId="0CBDA0D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επισημάνω ότι μας ανησυχεί ιδιαίτερα το γεγονός ότι υπάρχουν συγκεκριμένες περίοδοι –δεν είναι θέμα συστήματος του ΟΕΑΔ- κάποια χρονικά διαστήματα όπου ο ΟΑΕΔ είναι επιφορτισμένος με πάρα </w:t>
      </w:r>
      <w:r>
        <w:rPr>
          <w:rFonts w:eastAsia="Times New Roman" w:cs="Times New Roman"/>
          <w:szCs w:val="24"/>
        </w:rPr>
        <w:t xml:space="preserve">πολλές υποχρεώσεις ταυτόχρονα. Όπως γνωρίζετε δεν είναι εύκολο να γίνουν προσλήψεις με το ένα προς πέντε. Ο ΟΑΕΔ είναι </w:t>
      </w:r>
      <w:proofErr w:type="spellStart"/>
      <w:r>
        <w:rPr>
          <w:rFonts w:eastAsia="Times New Roman" w:cs="Times New Roman"/>
          <w:szCs w:val="24"/>
        </w:rPr>
        <w:t>υποστελεχωμένος</w:t>
      </w:r>
      <w:proofErr w:type="spellEnd"/>
      <w:r>
        <w:rPr>
          <w:rFonts w:eastAsia="Times New Roman" w:cs="Times New Roman"/>
          <w:szCs w:val="24"/>
        </w:rPr>
        <w:t xml:space="preserve">, χρειάζεται να μπορέσει να εκπληρώσει το έργο του έχοντας πολύ περισσότερο προσωπικό. </w:t>
      </w:r>
    </w:p>
    <w:p w14:paraId="0CBDA0D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Όπως γνωρίζουμε όλοι, ο βασικός ρό</w:t>
      </w:r>
      <w:r>
        <w:rPr>
          <w:rFonts w:eastAsia="Times New Roman" w:cs="Times New Roman"/>
          <w:szCs w:val="24"/>
        </w:rPr>
        <w:t xml:space="preserve">λος του ΟΑΕΔ είναι η υποστήριξη των ανέργων με τους συμβούλους που έχει για να μπορούν να υποστηρίζουν τους ανέργους. </w:t>
      </w:r>
      <w:r>
        <w:rPr>
          <w:rFonts w:eastAsia="Times New Roman" w:cs="Times New Roman"/>
          <w:szCs w:val="24"/>
        </w:rPr>
        <w:t>Ε</w:t>
      </w:r>
      <w:r>
        <w:rPr>
          <w:rFonts w:eastAsia="Times New Roman" w:cs="Times New Roman"/>
          <w:szCs w:val="24"/>
        </w:rPr>
        <w:t>δώ, σ’ αυτό το θέμα, στη χώρα μας έχουμε ένα τεράστιο κενό. Ενώ ο μέσος όρος στην Ευρώπη είναι ένας εργασιακός σύμβουλος προς τριακόσιους</w:t>
      </w:r>
      <w:r>
        <w:rPr>
          <w:rFonts w:eastAsia="Times New Roman" w:cs="Times New Roman"/>
          <w:szCs w:val="24"/>
        </w:rPr>
        <w:t xml:space="preserve"> ή τετρακόσιους ανέργους, στην Ελλάδα είναι ένας εργασιακός σύμβουλος προς τρεις χιλιάδες. </w:t>
      </w:r>
    </w:p>
    <w:p w14:paraId="0CBDA0D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έχουμε ήδη μεριμνήσει για να γίνουν κάποιες προσλήψεις σ’ αυτόν τον χώρο και είμαι σίγουρη ότι ο ΟΑΕΔ σταθερά βελτιώνεται, εξυπηρετώντας τις ανάγκες που προκύπτουν. </w:t>
      </w:r>
    </w:p>
    <w:p w14:paraId="0CBDA0D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αναπληρώτριας Υπουργού)</w:t>
      </w:r>
    </w:p>
    <w:p w14:paraId="0CBDA0D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14:paraId="0CBDA0D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BDA0D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xml:space="preserve"> έχει τον λόγο.</w:t>
      </w:r>
    </w:p>
    <w:p w14:paraId="0CBDA0E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Κυρία Υπουργέ, το θέμα της ανεργίας είναι ένα από τα πιο σημαντικά ζητήματα που αντιμετωπίζει σήμερα η χώρα μας και είναι γνω</w:t>
      </w:r>
      <w:r>
        <w:rPr>
          <w:rFonts w:eastAsia="Times New Roman" w:cs="Times New Roman"/>
          <w:szCs w:val="24"/>
        </w:rPr>
        <w:t xml:space="preserve">στό ότι οι προϋποθέσεις είναι τέτοιες που ένα 10% είναι αυτό που έχει ουσιαστική προστασία από τον Οργανισμό, με επιδότηση από την ανεργία. </w:t>
      </w:r>
    </w:p>
    <w:p w14:paraId="0CBDA0E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Νομίζω ότι ο Οργανισμός όντως έχει υπαλλήλους με τεχνογνωσία, που δουλεύουν και αποδίδουν. Ωστόσο, η ερώτησή μας δε</w:t>
      </w:r>
      <w:r>
        <w:rPr>
          <w:rFonts w:eastAsia="Times New Roman" w:cs="Times New Roman"/>
          <w:szCs w:val="24"/>
        </w:rPr>
        <w:t xml:space="preserve">ν έχει τέτοιον σκοπό, να πει ότι οι υπάλληλοι δεν εργάζονται, αλλά έχει σαν σκοπό το Υπουργείο να δει τι μέτρα θα πάρει, έτσι ώστε να μην επαναλαμβάνεται αυτό το φαινόμενο που για </w:t>
      </w:r>
      <w:r>
        <w:rPr>
          <w:rFonts w:eastAsia="Times New Roman" w:cs="Times New Roman"/>
          <w:szCs w:val="24"/>
        </w:rPr>
        <w:lastRenderedPageBreak/>
        <w:t>πρώτη φορά φέτος, εάν θέλετε, παρατηρείται. Πέρυσι ήταν διαφορετικά τα πράγμ</w:t>
      </w:r>
      <w:r>
        <w:rPr>
          <w:rFonts w:eastAsia="Times New Roman" w:cs="Times New Roman"/>
          <w:szCs w:val="24"/>
        </w:rPr>
        <w:t xml:space="preserve">ατα, όπως και </w:t>
      </w:r>
      <w:proofErr w:type="spellStart"/>
      <w:r>
        <w:rPr>
          <w:rFonts w:eastAsia="Times New Roman" w:cs="Times New Roman"/>
          <w:szCs w:val="24"/>
        </w:rPr>
        <w:t>πρόπερσι</w:t>
      </w:r>
      <w:proofErr w:type="spellEnd"/>
      <w:r>
        <w:rPr>
          <w:rFonts w:eastAsia="Times New Roman" w:cs="Times New Roman"/>
          <w:szCs w:val="24"/>
        </w:rPr>
        <w:t>. Φέτος, δεν ξέρω εάν εσείς αποδίδετε αυτό το φαινόμενο στο ότι υπήρχε μεγαλύτερος αριθμός εργαζομένων, κάτι που όμως δεν προκύπτει από το ΙΚΑ και από την ασφάλισή τους. Τα στοιχεία του ΙΚΑ δεν δείχνουν φέτος ότι οι μισθωτοί στα ξενοδ</w:t>
      </w:r>
      <w:r>
        <w:rPr>
          <w:rFonts w:eastAsia="Times New Roman" w:cs="Times New Roman"/>
          <w:szCs w:val="24"/>
        </w:rPr>
        <w:t>οχεία, για παράδειγμα, ήταν πολύ περισσότεροι από πέρυσι. Δείχνει μ</w:t>
      </w:r>
      <w:r>
        <w:rPr>
          <w:rFonts w:eastAsia="Times New Roman" w:cs="Times New Roman"/>
          <w:szCs w:val="24"/>
        </w:rPr>
        <w:t>ί</w:t>
      </w:r>
      <w:r>
        <w:rPr>
          <w:rFonts w:eastAsia="Times New Roman" w:cs="Times New Roman"/>
          <w:szCs w:val="24"/>
        </w:rPr>
        <w:t xml:space="preserve">α πολύ μικρή αύξηση. Όμως, η εντατικοποίηση που υπάρχει σ’ αυτόν τον κλάδο είναι πάρα πολύ μεγάλη. </w:t>
      </w:r>
    </w:p>
    <w:p w14:paraId="0CBDA0E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Σας είπα προηγουμένως ότι βεβαίως αναδρομικά θα τα πάρουν οι εργαζόμενοι, αλλά γιατί πρέ</w:t>
      </w:r>
      <w:r>
        <w:rPr>
          <w:rFonts w:eastAsia="Times New Roman" w:cs="Times New Roman"/>
          <w:szCs w:val="24"/>
        </w:rPr>
        <w:t xml:space="preserve">πει να πάνε στον </w:t>
      </w:r>
      <w:proofErr w:type="spellStart"/>
      <w:r>
        <w:rPr>
          <w:rFonts w:eastAsia="Times New Roman" w:cs="Times New Roman"/>
          <w:szCs w:val="24"/>
        </w:rPr>
        <w:t>μπακάλη</w:t>
      </w:r>
      <w:proofErr w:type="spellEnd"/>
      <w:r>
        <w:rPr>
          <w:rFonts w:eastAsia="Times New Roman" w:cs="Times New Roman"/>
          <w:szCs w:val="24"/>
        </w:rPr>
        <w:t xml:space="preserve"> και να του πουν «</w:t>
      </w:r>
      <w:proofErr w:type="spellStart"/>
      <w:r>
        <w:rPr>
          <w:rFonts w:eastAsia="Times New Roman" w:cs="Times New Roman"/>
          <w:szCs w:val="24"/>
        </w:rPr>
        <w:t>γραφ</w:t>
      </w:r>
      <w:proofErr w:type="spellEnd"/>
      <w:r>
        <w:rPr>
          <w:rFonts w:eastAsia="Times New Roman" w:cs="Times New Roman"/>
          <w:szCs w:val="24"/>
        </w:rPr>
        <w:t>’ τα στο τεφτέρι»; Γιατί θα πρέπει ο άνεργος να υποστεί μ</w:t>
      </w:r>
      <w:r>
        <w:rPr>
          <w:rFonts w:eastAsia="Times New Roman" w:cs="Times New Roman"/>
          <w:szCs w:val="24"/>
        </w:rPr>
        <w:t>ί</w:t>
      </w:r>
      <w:r>
        <w:rPr>
          <w:rFonts w:eastAsia="Times New Roman" w:cs="Times New Roman"/>
          <w:szCs w:val="24"/>
        </w:rPr>
        <w:t xml:space="preserve">α τέτοια κατάσταση; Γιατί; Βεβαίως, υπάρχει αυτό που λέτε, ότι δηλαδή δεν θα τα χάσει ο άνεργος, αλλά θα πρέπει να βρει τρόπο να επιβιώσει. </w:t>
      </w:r>
    </w:p>
    <w:p w14:paraId="0CBDA0E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 ΟΑΕΔ, λοι</w:t>
      </w:r>
      <w:r>
        <w:rPr>
          <w:rFonts w:eastAsia="Times New Roman" w:cs="Times New Roman"/>
          <w:szCs w:val="24"/>
        </w:rPr>
        <w:t>πόν, θα πρέπει να βρει τρόπο να αντιμετωπίσει αυτόν τον φόρτο εργασίας αυτές τις περιόδους. Εξ</w:t>
      </w:r>
      <w:r>
        <w:rPr>
          <w:rFonts w:eastAsia="Times New Roman" w:cs="Times New Roman"/>
          <w:szCs w:val="24"/>
        </w:rPr>
        <w:t xml:space="preserve"> </w:t>
      </w:r>
      <w:r>
        <w:rPr>
          <w:rFonts w:eastAsia="Times New Roman" w:cs="Times New Roman"/>
          <w:szCs w:val="24"/>
        </w:rPr>
        <w:t>άλλου, έχει μ</w:t>
      </w:r>
      <w:r>
        <w:rPr>
          <w:rFonts w:eastAsia="Times New Roman" w:cs="Times New Roman"/>
          <w:szCs w:val="24"/>
        </w:rPr>
        <w:t>ί</w:t>
      </w:r>
      <w:r>
        <w:rPr>
          <w:rFonts w:eastAsia="Times New Roman" w:cs="Times New Roman"/>
          <w:szCs w:val="24"/>
        </w:rPr>
        <w:t>α πείρα εδώ και χρόνια. Αρκετούς εργαζομένους τον Οκτώβριο ή τον Νοέμβριο ή ακόμη και από τον Σεπτέμβριο τους περιμένουν στον ΟΑΕΔ. Έχουν λίστες, β</w:t>
      </w:r>
      <w:r>
        <w:rPr>
          <w:rFonts w:eastAsia="Times New Roman" w:cs="Times New Roman"/>
          <w:szCs w:val="24"/>
        </w:rPr>
        <w:t xml:space="preserve">άσεις δεδομένων και μπορούν να </w:t>
      </w:r>
      <w:r>
        <w:rPr>
          <w:rFonts w:eastAsia="Times New Roman" w:cs="Times New Roman"/>
          <w:szCs w:val="24"/>
        </w:rPr>
        <w:lastRenderedPageBreak/>
        <w:t xml:space="preserve">κάνουν προεργασία. Δεν υποδεικνύω τρόπους. Ξέρουν πολύ καλά τους τρόπους οι ίδιοι οι υπάλληλοι του Οργανισμού σε όλη την περιοχή και κεντρικά και θα πρέπει να πάρουν όλα τα μέτρα που είπα προηγουμένως. </w:t>
      </w:r>
    </w:p>
    <w:p w14:paraId="0CBDA0E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Όσον αφορά το θέμα των</w:t>
      </w:r>
      <w:r>
        <w:rPr>
          <w:rFonts w:eastAsia="Times New Roman" w:cs="Times New Roman"/>
          <w:szCs w:val="24"/>
        </w:rPr>
        <w:t xml:space="preserve"> υποχρεώσεων του ΟΑΕΔ, βεβαίως έχει και άλλες υποχρεώσεις. Μ</w:t>
      </w:r>
      <w:r>
        <w:rPr>
          <w:rFonts w:eastAsia="Times New Roman" w:cs="Times New Roman"/>
          <w:szCs w:val="24"/>
        </w:rPr>
        <w:t>ί</w:t>
      </w:r>
      <w:r>
        <w:rPr>
          <w:rFonts w:eastAsia="Times New Roman" w:cs="Times New Roman"/>
          <w:szCs w:val="24"/>
        </w:rPr>
        <w:t>α υποχρέωση που έχει, κυρία Υπουργέ, και θέλω να την πω εδώ είναι ότι δεν έχει καταβάλει αυτό το βοήθημα σε διακόσιους εργαζόμενους του «Καρυπίδη». Τους τιμωρεί, γιατί βρέθηκαν επτά εργαζόμενοι ν</w:t>
      </w:r>
      <w:r>
        <w:rPr>
          <w:rFonts w:eastAsia="Times New Roman" w:cs="Times New Roman"/>
          <w:szCs w:val="24"/>
        </w:rPr>
        <w:t xml:space="preserve">α πάρουν διπλό επίδομα. </w:t>
      </w:r>
    </w:p>
    <w:p w14:paraId="0CBDA0E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Είναι κάτι που θα πρέπει να το αντιμετωπίσετε. Αυτοί οι εργαζόμενοι, που είναι στη Βόρεια Ελλάδα, βρίσκονται διαρκώς στο Υπουργείο Εργασίας, έχουν ενοχλήσει και εσάς και διεκδικούν να επιβιώσουν. Είναι άδικο αυτοί οι διακόσιοι εργα</w:t>
      </w:r>
      <w:r>
        <w:rPr>
          <w:rFonts w:eastAsia="Times New Roman" w:cs="Times New Roman"/>
          <w:szCs w:val="24"/>
        </w:rPr>
        <w:t>ζόμενοι να μην παίρνουν ακόμη το Ταμείο Ανεργίας. Είναι ένα θέμα οι προϋποθέσεις για το Ταμείο Ανεργίας και νομίζω ότι η Κυβέρνηση πρέπει να δει πώς θα βελτιώσει τις προϋποθέσεις, έτσι ώστε ακόμη περισσότερο οι άνεργοι να μπορούν να επιδοτούνται.</w:t>
      </w:r>
    </w:p>
    <w:p w14:paraId="0CBDA0E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Όσον αφορ</w:t>
      </w:r>
      <w:r>
        <w:rPr>
          <w:rFonts w:eastAsia="Times New Roman" w:cs="Times New Roman"/>
          <w:szCs w:val="24"/>
        </w:rPr>
        <w:t xml:space="preserve">ά τις θέσεις μας, είναι γνωστές οι θέσεις μας για την επιδότηση των ανέργων, χωρίς όρους και προϋποθέσεις, </w:t>
      </w:r>
      <w:r>
        <w:rPr>
          <w:rFonts w:eastAsia="Times New Roman" w:cs="Times New Roman"/>
          <w:szCs w:val="24"/>
        </w:rPr>
        <w:lastRenderedPageBreak/>
        <w:t>με επίδομα τέτοιο που θα τους επιτρέπει να επιβιώνουν αξιοπρεπώς.</w:t>
      </w:r>
    </w:p>
    <w:p w14:paraId="0CBDA0E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Κυρία Υπουργέ, έχετε τον λόγο.</w:t>
      </w:r>
    </w:p>
    <w:p w14:paraId="0CBDA0E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ΟΥΡΑΝΙΑ ΑΝΤΩΝΟΠΟΥΛΟ</w:t>
      </w:r>
      <w:r>
        <w:rPr>
          <w:rFonts w:eastAsia="Times New Roman" w:cs="Times New Roman"/>
          <w:b/>
          <w:szCs w:val="24"/>
        </w:rPr>
        <w:t xml:space="preserve">Υ (Αναπληρώτρια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επιλέξατε κάποια νησιά, στα οποία πραγματικά υπήρχε πρόβλημα. Ανέπτυξα ήδη το πώς αντιμετωπίζεται το πρόβλημα και πώς έχουν ολοκληρωθεί ήδη οι διαδικασίες. </w:t>
      </w:r>
    </w:p>
    <w:p w14:paraId="0CBDA0E9"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Υπάρχουν πάρα πολλές περιοχές, όμως, όπως για παράδειγμα η Κρήτη, όπου είχε σχεδόν σαράντα χιλιάδες αιτήσεις και οι οποίες διεκπεραιώθηκαν. Άρα</w:t>
      </w:r>
      <w:r>
        <w:rPr>
          <w:rFonts w:eastAsia="Times New Roman" w:cs="Times New Roman"/>
          <w:szCs w:val="24"/>
        </w:rPr>
        <w:t xml:space="preserve"> παρατηρούμε κάποιες καθυστερήσεις, αλλά από την άλλη είναι η διαβεβαίωση του ΟΑΕΔ και η συνειδητή προσπάθεια των εργαζομένων να επιλύουν αυτού του είδους τα προβλήματα. </w:t>
      </w:r>
    </w:p>
    <w:p w14:paraId="0CBDA0EA"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Όσον αφορά το ότι υπάρχουν κάποιες διαδικασίες που πρέπει να ακολουθεί ο ΟΑΕΔ, για  ν</w:t>
      </w:r>
      <w:r>
        <w:rPr>
          <w:rFonts w:eastAsia="Times New Roman" w:cs="Times New Roman"/>
          <w:szCs w:val="24"/>
        </w:rPr>
        <w:t xml:space="preserve">α μπορεί να αποδίδει τα δικαιώματα των ανέργων όσον αφορά τα επιδόματα, φαντάζομαι ότι δεν </w:t>
      </w:r>
      <w:r>
        <w:rPr>
          <w:rFonts w:eastAsia="Times New Roman" w:cs="Times New Roman"/>
          <w:szCs w:val="24"/>
        </w:rPr>
        <w:lastRenderedPageBreak/>
        <w:t>θα αμφισβητήσει κανείς ότι όταν προκύπτουν παρανομίες, θα πρέπει να υπάρχει ο κατάλληλος χρόνος –δεν είναι τιμωρία των εργαζομένων- να διερευνηθεί αν υπάρχουν κι άλλ</w:t>
      </w:r>
      <w:r>
        <w:rPr>
          <w:rFonts w:eastAsia="Times New Roman" w:cs="Times New Roman"/>
          <w:szCs w:val="24"/>
        </w:rPr>
        <w:t xml:space="preserve">α τέτοια φαινόμενα. </w:t>
      </w:r>
    </w:p>
    <w:p w14:paraId="0CBDA0EB"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Άρα εμείς διαβεβαιώνουμε τους εργαζόμενους ότι θα διεκπεραιωθεί το δυνατόν συντομότερο, αλλά επίσης είναι και το δικαίωμα των εργαζομένων και όσων έχουν καταβάλει -ήδη από την εργασία τους έχουν υποστηρίξει τα επιδόματα τα οποία παίρνο</w:t>
      </w:r>
      <w:r>
        <w:rPr>
          <w:rFonts w:eastAsia="Times New Roman" w:cs="Times New Roman"/>
          <w:szCs w:val="24"/>
        </w:rPr>
        <w:t xml:space="preserve">υν οι άνεργοι- να δίνονται με τρόπο δίκαιο που ακολουθεί τη νομιμότητα. </w:t>
      </w:r>
    </w:p>
    <w:p w14:paraId="0CBDA0EC" w14:textId="77777777" w:rsidR="00CA4129" w:rsidRDefault="00593B95">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w:t>
      </w:r>
    </w:p>
    <w:p w14:paraId="0CBDA0ED"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Σειρά έχει η εικοστή με αριθμό 488/16-2-2017 επίκαιρη ερώτηση του δεύτερου κύκλου του Βουλευτή Σερρών της Δημοκρατικής Συμπαράταξης ΠΑΣ</w:t>
      </w:r>
      <w:r>
        <w:rPr>
          <w:rFonts w:eastAsia="Times New Roman" w:cs="Times New Roman"/>
          <w:szCs w:val="24"/>
        </w:rPr>
        <w:t xml:space="preserve">ΟΚ-ΔΗΜΑΡ κ. Μιχαήλ Τζελέπη προς τον Υπουργό Αγροτικής Ανάπτυξης και Τροφίμων, σχετικά με τα προβλήματα στην εφαρμογή του Μέτρου 11 του Προγράμματος Αγροτικής Ανάπτυξης (ΠΑΑ) 2014-2020 στη Βιολογική Κτηνοτροφία. </w:t>
      </w:r>
    </w:p>
    <w:p w14:paraId="0CBDA0EE"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Ο κ. Τζελέπης έχει τον λόγο για δ</w:t>
      </w:r>
      <w:r>
        <w:rPr>
          <w:rFonts w:eastAsia="Times New Roman" w:cs="Times New Roman"/>
          <w:szCs w:val="24"/>
        </w:rPr>
        <w:t>ύ</w:t>
      </w:r>
      <w:r>
        <w:rPr>
          <w:rFonts w:eastAsia="Times New Roman" w:cs="Times New Roman"/>
          <w:szCs w:val="24"/>
        </w:rPr>
        <w:t>ο λεπτά.</w:t>
      </w:r>
    </w:p>
    <w:p w14:paraId="0CBDA0EF" w14:textId="77777777" w:rsidR="00CA4129" w:rsidRDefault="00593B95">
      <w:pPr>
        <w:spacing w:line="600" w:lineRule="auto"/>
        <w:ind w:firstLine="567"/>
        <w:jc w:val="both"/>
        <w:rPr>
          <w:rFonts w:eastAsia="Times New Roman" w:cs="Times New Roman"/>
          <w:szCs w:val="24"/>
        </w:rPr>
      </w:pPr>
      <w:r>
        <w:rPr>
          <w:rFonts w:eastAsia="Times New Roman" w:cs="Times New Roman"/>
          <w:b/>
          <w:szCs w:val="24"/>
        </w:rPr>
        <w:lastRenderedPageBreak/>
        <w:t>Μ</w:t>
      </w:r>
      <w:r>
        <w:rPr>
          <w:rFonts w:eastAsia="Times New Roman" w:cs="Times New Roman"/>
          <w:b/>
          <w:szCs w:val="24"/>
        </w:rPr>
        <w:t>ΙΧΑΗΛ ΤΖΕΛΕΠΗΣ:</w:t>
      </w:r>
      <w:r>
        <w:rPr>
          <w:rFonts w:eastAsia="Times New Roman" w:cs="Times New Roman"/>
          <w:szCs w:val="24"/>
        </w:rPr>
        <w:t xml:space="preserve"> Ευχαριστώ, κύριε Πρόεδρε. </w:t>
      </w:r>
    </w:p>
    <w:p w14:paraId="0CBDA0F0"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Κύριε Υπουργέ, έντονος είναι ο προβληματισμός στις τάξεις των κτηνοτρόφων και ιδιαίτερα σε όσους ενδιαφέρθηκαν για να ενταχθούν στο πρόγραμμα του Υπουργείου Αγροτικής Ανάπτυξης για τη Βιολογική Κτηνοτροφία 2014-20</w:t>
      </w:r>
      <w:r>
        <w:rPr>
          <w:rFonts w:eastAsia="Times New Roman" w:cs="Times New Roman"/>
          <w:szCs w:val="24"/>
        </w:rPr>
        <w:t>20. Άλλωστε, είναι γνωστές σε σας οι αντιδράσεις συλλόγων και φορέων των υποψήφιων κτηνοτρόφων προς ένταξη στο πρόγραμμα, γι’ αυτό και σήμερα έχετε μ</w:t>
      </w:r>
      <w:r>
        <w:rPr>
          <w:rFonts w:eastAsia="Times New Roman" w:cs="Times New Roman"/>
          <w:szCs w:val="24"/>
        </w:rPr>
        <w:t>ί</w:t>
      </w:r>
      <w:r>
        <w:rPr>
          <w:rFonts w:eastAsia="Times New Roman" w:cs="Times New Roman"/>
          <w:szCs w:val="24"/>
        </w:rPr>
        <w:t xml:space="preserve">α σύσκεψη για το συγκεκριμένο θέμα στο Υπουργείο σας. </w:t>
      </w:r>
    </w:p>
    <w:p w14:paraId="0CBDA0F1"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Κατά την εφαρμογή του Μέτρου 11 του Προγράμματος Αγ</w:t>
      </w:r>
      <w:r>
        <w:rPr>
          <w:rFonts w:eastAsia="Times New Roman" w:cs="Times New Roman"/>
          <w:szCs w:val="24"/>
        </w:rPr>
        <w:t>ροτικής Ανάπτυξης για τη Βιολογική Κτηνοτροφία, η τιμή της επιδότησης ανά στρέμμα των εν δυνάμει βιολογικών κτηνοτρόφων συνδέεται, όπως γνωρίζετε, με την πυκνότητα βόσκησης της περιοχής. Ωστόσο, όμως, η στρεβλή κατανομή των επιλέξιμων βοσκοτόπων που πραγμα</w:t>
      </w:r>
      <w:r>
        <w:rPr>
          <w:rFonts w:eastAsia="Times New Roman" w:cs="Times New Roman"/>
          <w:szCs w:val="24"/>
        </w:rPr>
        <w:t>τοποιήθηκε το έτος 2015, σύμφωνα με τον ν</w:t>
      </w:r>
      <w:r>
        <w:rPr>
          <w:rFonts w:eastAsia="Times New Roman" w:cs="Times New Roman"/>
          <w:szCs w:val="24"/>
        </w:rPr>
        <w:t>.</w:t>
      </w:r>
      <w:r>
        <w:rPr>
          <w:rFonts w:eastAsia="Times New Roman" w:cs="Times New Roman"/>
          <w:szCs w:val="24"/>
        </w:rPr>
        <w:t>4351/15, έχει δημιουργήσει μεγάλες ανισότητες, λόγω της προαναφερθείσας από την πολιτεία πρόχειρης, όσο και άνισης κατανομής, όπως αποδείχθηκε, των επιλέξιμων βοσκοτόπων, παρότι τότε το είχαμε τονίσει επανειλημμένα</w:t>
      </w:r>
      <w:r>
        <w:rPr>
          <w:rFonts w:eastAsia="Times New Roman" w:cs="Times New Roman"/>
          <w:szCs w:val="24"/>
        </w:rPr>
        <w:t xml:space="preserve">. </w:t>
      </w:r>
    </w:p>
    <w:p w14:paraId="0CBDA0F2"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lastRenderedPageBreak/>
        <w:t>Συγκεκριμένα σήμερα ένας κτηνοτρόφος του νομού μου, του Νομού Σερρών, με εξακόσια πενήντα αιγοπρόβατα που αντιστοιχούν, όπως γνωρίζετε, σε εκατό ζωικές μονάδες και κατανεμημένο επιλέξιμο βοσκότοπο, σύμφωνα με την τελευταία κατανομή που έγινε στην περιοχ</w:t>
      </w:r>
      <w:r>
        <w:rPr>
          <w:rFonts w:eastAsia="Times New Roman" w:cs="Times New Roman"/>
          <w:szCs w:val="24"/>
        </w:rPr>
        <w:t>ή μου για τα συγκεκριμένα αιγοπρόβατα, διακόσια πενήντα στρέμματα, εάν ενταχθεί στο μέτρο ως βιολογικός κτηνοτρόφος, θα πάρει 8,5 ευρώ ανά ζωική μονάδα, σε αντίθεση με τον αντίστοιχο κτηνοτρόφο σε κάποια άλλη περιοχή της χώρας –στη Θεσσαλία και συγκεκριμέν</w:t>
      </w:r>
      <w:r>
        <w:rPr>
          <w:rFonts w:eastAsia="Times New Roman" w:cs="Times New Roman"/>
          <w:szCs w:val="24"/>
        </w:rPr>
        <w:t xml:space="preserve">α στη Λάρισα-, όπου η κατανομή των βοσκοτόπων έχει αναντιστοιχία πυκνότητας, περίπου οκτώ στρέμματα ανά ζωική μονάδα. Καταλαβαίνετε τη διαφορά. Ο ένας θα πάρει 8 ευρώ ανά ζωική μονάδα και ο άλλος 21 ευρώ ανά ζωική μονάδα. </w:t>
      </w:r>
    </w:p>
    <w:p w14:paraId="0CBDA0F3"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Για τα βοοειδή είναι 83 ευρώ έναν</w:t>
      </w:r>
      <w:r>
        <w:rPr>
          <w:rFonts w:eastAsia="Times New Roman" w:cs="Times New Roman"/>
          <w:szCs w:val="24"/>
        </w:rPr>
        <w:t xml:space="preserve">τι 330 ευρώ και καταλαβαίνετε ποια είναι η διαφορά. </w:t>
      </w:r>
    </w:p>
    <w:p w14:paraId="0CBDA0F4"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 xml:space="preserve">Θα ήθελα να ρωτήσω, κύριε Υπουργέ, σε ποιες ενέργειες προτίθεστε να προβείτε προκειμένου να αρθεί αυτή η αδικία που έχει προκύψει από την κατανομή των επιλέξιμων βοσκοτόπων; </w:t>
      </w:r>
    </w:p>
    <w:p w14:paraId="0CBDA0F5"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Επίσης, σκοπεύετε να προβείτ</w:t>
      </w:r>
      <w:r>
        <w:rPr>
          <w:rFonts w:eastAsia="Times New Roman" w:cs="Times New Roman"/>
          <w:szCs w:val="24"/>
        </w:rPr>
        <w:t xml:space="preserve">ε στη θέσπιση νομοθετικής ρύθμισης για το </w:t>
      </w:r>
      <w:r>
        <w:rPr>
          <w:rFonts w:eastAsia="Times New Roman" w:cs="Times New Roman"/>
          <w:szCs w:val="24"/>
        </w:rPr>
        <w:t>Μ</w:t>
      </w:r>
      <w:r>
        <w:rPr>
          <w:rFonts w:eastAsia="Times New Roman" w:cs="Times New Roman"/>
          <w:szCs w:val="24"/>
        </w:rPr>
        <w:t xml:space="preserve">έτρο 11 που θα προβλέπει ή τη χρήση ενιαίας </w:t>
      </w:r>
      <w:r>
        <w:rPr>
          <w:rFonts w:eastAsia="Times New Roman" w:cs="Times New Roman"/>
          <w:szCs w:val="24"/>
        </w:rPr>
        <w:lastRenderedPageBreak/>
        <w:t xml:space="preserve">πυκνότητας βόσκησης για όλη την επικράτεια ή τη δυνατότητα καταβολής της επιδότησης ανά ζώο; Προτίθεστε να αποδεσμεύσετε τις </w:t>
      </w:r>
      <w:proofErr w:type="spellStart"/>
      <w:r>
        <w:rPr>
          <w:rFonts w:eastAsia="Times New Roman" w:cs="Times New Roman"/>
          <w:szCs w:val="24"/>
        </w:rPr>
        <w:t>σταβλικές</w:t>
      </w:r>
      <w:proofErr w:type="spellEnd"/>
      <w:r>
        <w:rPr>
          <w:rFonts w:eastAsia="Times New Roman" w:cs="Times New Roman"/>
          <w:szCs w:val="24"/>
        </w:rPr>
        <w:t xml:space="preserve"> εκτροφές από τους επιλέξιμους </w:t>
      </w:r>
      <w:r>
        <w:rPr>
          <w:rFonts w:eastAsia="Times New Roman" w:cs="Times New Roman"/>
          <w:szCs w:val="24"/>
        </w:rPr>
        <w:t>βοσκοτόπους;</w:t>
      </w:r>
    </w:p>
    <w:p w14:paraId="0CBDA0F6"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 xml:space="preserve">Ευχαριστώ, κύριε Πρόεδρε. </w:t>
      </w:r>
    </w:p>
    <w:p w14:paraId="0CBDA0F7" w14:textId="77777777" w:rsidR="00CA4129" w:rsidRDefault="00593B95">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Τσιρώνης έχει τον λόγο.</w:t>
      </w:r>
    </w:p>
    <w:p w14:paraId="0CBDA0F8" w14:textId="77777777" w:rsidR="00CA4129" w:rsidRDefault="00593B95">
      <w:pPr>
        <w:spacing w:line="600" w:lineRule="auto"/>
        <w:ind w:firstLine="567"/>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κύριε Πρόεδρε.</w:t>
      </w:r>
    </w:p>
    <w:p w14:paraId="0CBDA0F9" w14:textId="77777777" w:rsidR="00CA4129" w:rsidRDefault="00593B95">
      <w:pPr>
        <w:spacing w:line="600" w:lineRule="auto"/>
        <w:ind w:firstLine="567"/>
        <w:jc w:val="both"/>
        <w:rPr>
          <w:rFonts w:eastAsia="Times New Roman" w:cs="Times New Roman"/>
          <w:szCs w:val="24"/>
        </w:rPr>
      </w:pPr>
      <w:r>
        <w:rPr>
          <w:rFonts w:eastAsia="Times New Roman" w:cs="Times New Roman"/>
          <w:szCs w:val="24"/>
        </w:rPr>
        <w:t xml:space="preserve">Ευχαριστώ και τον συνάδελφο Βουλευτή για την ερώτηση, </w:t>
      </w:r>
      <w:r>
        <w:rPr>
          <w:rFonts w:eastAsia="Times New Roman" w:cs="Times New Roman"/>
          <w:szCs w:val="24"/>
        </w:rPr>
        <w:t>γιατί πραγματικά αυτή τη στιγμή οι κτηνοτρόφοι μας έχουν αυτά τα προβλήματα τα οποία τα αναγνωρίσαμε έγκαιρα και γι’ αυτό έχουμε προβεί και σε συζητήσεις για τη λύση τους, αν και θα ήθελα να διευκρινίσω ότι η σημερινή σύσκεψη δεν αφορά τους κτηνοτρόφους, γ</w:t>
      </w:r>
      <w:r>
        <w:rPr>
          <w:rFonts w:eastAsia="Times New Roman" w:cs="Times New Roman"/>
          <w:szCs w:val="24"/>
        </w:rPr>
        <w:t xml:space="preserve">ιατί το θέμα των κτηνοτρόφων έχει συζητηθεί και έχουμε έγκαιρα προβεί σε κάποιες λύσεις. </w:t>
      </w:r>
    </w:p>
    <w:p w14:paraId="0CBDA0F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επισημάνω ότι αυτές οι αλλαγές, που έγιναν, οφείλονται στο γεγονός ότι στην Ελλάδα επί δεκαετίες κρύβαμε το πρόβλημα, ότι στην πράξη δεν είχαμε πετύχει</w:t>
      </w:r>
      <w:r>
        <w:rPr>
          <w:rFonts w:eastAsia="Times New Roman" w:cs="Times New Roman"/>
          <w:szCs w:val="24"/>
        </w:rPr>
        <w:t xml:space="preserve"> να έχουμε </w:t>
      </w:r>
      <w:r>
        <w:rPr>
          <w:rFonts w:eastAsia="Times New Roman" w:cs="Times New Roman"/>
          <w:szCs w:val="24"/>
        </w:rPr>
        <w:lastRenderedPageBreak/>
        <w:t>διαχειριστικά σχέδια, δεν είχαμε πετύχει να έχουμε επαρκείς βοσκοτόπους. Με αυτόν τον τρόπο δημιουργήθηκε αυτή η λεγόμενη «τεχνική λύση», η οποία τεχνική λύση διαιρεί τις ζωικές μονάδες με τα διαθέσιμα στρέμματα και πράγματι να παραδεχθώ λόγω το</w:t>
      </w:r>
      <w:r>
        <w:rPr>
          <w:rFonts w:eastAsia="Times New Roman" w:cs="Times New Roman"/>
          <w:szCs w:val="24"/>
        </w:rPr>
        <w:t>υ ότι -και ιδιαίτερα ο Νομός Σερρών και πραγματικά αξίζουν τα συγχαρητήρια και οι κτηνοτρόφοι μας- έχουν πολύ μεγάλη παραγωγικότητα, πολλές ζωικές μονάδες, εμφανίζεται αυτή η ανισότητα, δηλαδή, να αντιστοιχούν πολύ περισσότερες ζωικές μονάδες σε σχέση με τ</w:t>
      </w:r>
      <w:r>
        <w:rPr>
          <w:rFonts w:eastAsia="Times New Roman" w:cs="Times New Roman"/>
          <w:szCs w:val="24"/>
        </w:rPr>
        <w:t xml:space="preserve">α εκτάρια, τα οποία διαθέτουν. </w:t>
      </w:r>
    </w:p>
    <w:p w14:paraId="0CBDA0F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Δεν είναι, βέβαια, τα πράγματα ακριβώς έτσι, γιατί παλιά εκείνο που γινόταν ήταν είτε να δηλώνουμε πολλαπλές φορές τον ίδιο βοσκότοπο -τα θυμόσαστε τα γνωστά πρόστιμα- είτε να φτάνει να παίρνει ένας κτηνοτρόφος της βόρειας Ε</w:t>
      </w:r>
      <w:r>
        <w:rPr>
          <w:rFonts w:eastAsia="Times New Roman" w:cs="Times New Roman"/>
          <w:szCs w:val="24"/>
        </w:rPr>
        <w:t xml:space="preserve">λλάδας βοσκότοπους, ας πούμε, στην Κρήτη ή κάπου αλλού για να γίνεται αυτή η διόρθωση. Τέτοιες τεχνικές λύσεις έχουν δοκιμαστεί και στο παρελθόν. Δεν λύνουν το πρόβλημα. </w:t>
      </w:r>
    </w:p>
    <w:p w14:paraId="0CBDA0F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Εδώ πέρα, λοιπόν, εμείς κατευθυνόμαστε -για να απαντήσω στην ουσία, γιατί το πρόβλημα</w:t>
      </w:r>
      <w:r>
        <w:rPr>
          <w:rFonts w:eastAsia="Times New Roman" w:cs="Times New Roman"/>
          <w:szCs w:val="24"/>
        </w:rPr>
        <w:t xml:space="preserve"> υπάρχει- σε τρεις προσπάθειες: Η πρώτη σημαντική, η οποία ήδη έχει λήξει και υπογράφηκε χθες -γι’ αυτό και δώσαμε και μ</w:t>
      </w:r>
      <w:r>
        <w:rPr>
          <w:rFonts w:eastAsia="Times New Roman" w:cs="Times New Roman"/>
          <w:szCs w:val="24"/>
        </w:rPr>
        <w:t>ί</w:t>
      </w:r>
      <w:r>
        <w:rPr>
          <w:rFonts w:eastAsia="Times New Roman" w:cs="Times New Roman"/>
          <w:szCs w:val="24"/>
        </w:rPr>
        <w:t xml:space="preserve">α μικρή παράταση στους </w:t>
      </w:r>
      <w:r>
        <w:rPr>
          <w:rFonts w:eastAsia="Times New Roman" w:cs="Times New Roman"/>
          <w:szCs w:val="24"/>
        </w:rPr>
        <w:lastRenderedPageBreak/>
        <w:t>κτηνοτρόφους μας, για να μπουν στο Πρόγραμμα- είναι να αυξήσουμε στο Πρόγραμμα την επιδότηση, δηλαδή, να μην φθά</w:t>
      </w:r>
      <w:r>
        <w:rPr>
          <w:rFonts w:eastAsia="Times New Roman" w:cs="Times New Roman"/>
          <w:szCs w:val="24"/>
        </w:rPr>
        <w:t>νει στην οροφή της μιας ζωικής μονάδας, αλλά να φτάνει στην οροφή των 450 ευρώ. Δηλαδή, πολύ απλά να πω ένα παράδειγμα: Αν ένας κτηνοτρόφος έχει παραπάνω από μια ζωική μονάδα ανά εκτάριο, δηλαδή, έχει μιάμιση ή και δύο, μπορεί να φτάσει στο μέγιστο όριο, π</w:t>
      </w:r>
      <w:r>
        <w:rPr>
          <w:rFonts w:eastAsia="Times New Roman" w:cs="Times New Roman"/>
          <w:szCs w:val="24"/>
        </w:rPr>
        <w:t xml:space="preserve">ου προβλέπει ο Κανονισμός, των 450 ευρώ. Ενδεικτικά να αναφέρω στον </w:t>
      </w:r>
      <w:r>
        <w:rPr>
          <w:rFonts w:eastAsia="Times New Roman" w:cs="Times New Roman"/>
          <w:szCs w:val="24"/>
        </w:rPr>
        <w:t>π</w:t>
      </w:r>
      <w:r>
        <w:rPr>
          <w:rFonts w:eastAsia="Times New Roman" w:cs="Times New Roman"/>
          <w:szCs w:val="24"/>
        </w:rPr>
        <w:t>ίνακα αυτή τη στιγμή, για παράδειγμα, ότι στα αιγοπρόβατα όπου ένας άλλος, που είναι στη βιολογική και έχει αυτή τη στιγμή το 247, το 247 μπορεί να γίνει θαυμάσια 450 και το 280 στα βοοει</w:t>
      </w:r>
      <w:r>
        <w:rPr>
          <w:rFonts w:eastAsia="Times New Roman" w:cs="Times New Roman"/>
          <w:szCs w:val="24"/>
        </w:rPr>
        <w:t xml:space="preserve">δή, </w:t>
      </w:r>
      <w:proofErr w:type="spellStart"/>
      <w:r>
        <w:rPr>
          <w:rFonts w:eastAsia="Times New Roman" w:cs="Times New Roman"/>
          <w:szCs w:val="24"/>
        </w:rPr>
        <w:t>κρεατοπαραγωγά</w:t>
      </w:r>
      <w:proofErr w:type="spellEnd"/>
      <w:r>
        <w:rPr>
          <w:rFonts w:eastAsia="Times New Roman" w:cs="Times New Roman"/>
          <w:szCs w:val="24"/>
        </w:rPr>
        <w:t xml:space="preserve"> γίνεται και αυτό 450, αν έχει παραπάνω από δύο ζωικές μονάδες ανά εκτάριο. Φυσικά, να τονίσω ότι και στα βοοειδή γαλακτοπαραγωγής από 347 μπορεί να πάνε και αυτά στο 450. Αυτό είναι μ</w:t>
      </w:r>
      <w:r>
        <w:rPr>
          <w:rFonts w:eastAsia="Times New Roman" w:cs="Times New Roman"/>
          <w:szCs w:val="24"/>
        </w:rPr>
        <w:t>ί</w:t>
      </w:r>
      <w:r>
        <w:rPr>
          <w:rFonts w:eastAsia="Times New Roman" w:cs="Times New Roman"/>
          <w:szCs w:val="24"/>
        </w:rPr>
        <w:t xml:space="preserve">α σημαντική ανακούφιση. </w:t>
      </w:r>
    </w:p>
    <w:p w14:paraId="0CBDA0F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κουδούνι λήξεως του χρόνου ομιλίας του κυρίου Υπουργού)</w:t>
      </w:r>
    </w:p>
    <w:p w14:paraId="0CBDA0F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CBDA0F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Το άλλο μέτρο, βέβαια, τώρα που θα ξανανοίξουμε το </w:t>
      </w:r>
      <w:r>
        <w:rPr>
          <w:rFonts w:eastAsia="Times New Roman" w:cs="Times New Roman"/>
          <w:szCs w:val="24"/>
        </w:rPr>
        <w:t>π</w:t>
      </w:r>
      <w:r>
        <w:rPr>
          <w:rFonts w:eastAsia="Times New Roman" w:cs="Times New Roman"/>
          <w:szCs w:val="24"/>
        </w:rPr>
        <w:t>ρόγραμμα και θα προκηρύξουμε συμπληρωματικά, είναι να μπορέσουμε να εντάξουμε -και δίνουμε αυτή τη μάχη στην Ευρώπη- νέου</w:t>
      </w:r>
      <w:r>
        <w:rPr>
          <w:rFonts w:eastAsia="Times New Roman" w:cs="Times New Roman"/>
          <w:szCs w:val="24"/>
        </w:rPr>
        <w:t>ς βοσκοτόπους, ώστε κατά προτεραιότητα να πάρουν αυτοί οι άνθρωποι, οι οποίοι έχουν αδικηθεί.</w:t>
      </w:r>
    </w:p>
    <w:p w14:paraId="0CBDA10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Να κλείσω με ένα ζήτημα ακόμη που θέλω να διευκρινίσουμε. Το μέτρο φέτος της βιολογικής είναι πάρα πολύ μεγάλο, το ενδιαφέρον είναι τεράστιο –το ξέρετε- και έχουμ</w:t>
      </w:r>
      <w:r>
        <w:rPr>
          <w:rFonts w:eastAsia="Times New Roman" w:cs="Times New Roman"/>
          <w:szCs w:val="24"/>
        </w:rPr>
        <w:t>ε ξεπεράσει. Κατ</w:t>
      </w:r>
      <w:r>
        <w:rPr>
          <w:rFonts w:eastAsia="Times New Roman" w:cs="Times New Roman"/>
          <w:szCs w:val="24"/>
        </w:rPr>
        <w:t xml:space="preserve">’ </w:t>
      </w:r>
      <w:r>
        <w:rPr>
          <w:rFonts w:eastAsia="Times New Roman" w:cs="Times New Roman"/>
          <w:szCs w:val="24"/>
        </w:rPr>
        <w:t>αρχάς, και μόνο ότι θα μοιράσουμε περίπου 450 εκατομμύρια συν άλλα, φτάσουμε στην πενταετία στα 600 εκατομμύρια, δεν έχουν μοιραστεί ποτέ. Δηλαδή, στην πράξη όλοι οι άνθρωποι, ακόμη και αυτοί που αδικούνται σε σχέση με κάποιους άλλους, πα</w:t>
      </w:r>
      <w:r>
        <w:rPr>
          <w:rFonts w:eastAsia="Times New Roman" w:cs="Times New Roman"/>
          <w:szCs w:val="24"/>
        </w:rPr>
        <w:t xml:space="preserve">ίρνουν πολύ περισσότερα χρήματα αυτή τη στιγμή, αυτά που θα έπαιρναν από το προηγούμενο </w:t>
      </w:r>
      <w:r>
        <w:rPr>
          <w:rFonts w:eastAsia="Times New Roman" w:cs="Times New Roman"/>
          <w:szCs w:val="24"/>
        </w:rPr>
        <w:t>π</w:t>
      </w:r>
      <w:r>
        <w:rPr>
          <w:rFonts w:eastAsia="Times New Roman" w:cs="Times New Roman"/>
          <w:szCs w:val="24"/>
        </w:rPr>
        <w:t xml:space="preserve">ρόγραμμα. Μιλάμε για συντριπτική διαφορά, το ενδιαφέρον είναι τεράστιο και έχει ξεπεράσει. </w:t>
      </w:r>
      <w:r>
        <w:rPr>
          <w:rFonts w:eastAsia="Times New Roman" w:cs="Times New Roman"/>
          <w:szCs w:val="24"/>
        </w:rPr>
        <w:t>Α</w:t>
      </w:r>
      <w:r>
        <w:rPr>
          <w:rFonts w:eastAsia="Times New Roman" w:cs="Times New Roman"/>
          <w:szCs w:val="24"/>
        </w:rPr>
        <w:t>υτό αποδεικνύει ότι δεν είναι τόσο ανησυχητικά τα πράγματα, γιατί αλλιώς δε</w:t>
      </w:r>
      <w:r>
        <w:rPr>
          <w:rFonts w:eastAsia="Times New Roman" w:cs="Times New Roman"/>
          <w:szCs w:val="24"/>
        </w:rPr>
        <w:t xml:space="preserve">ν θα είχαν μπει. Ακόμη και στους κτηνοτρόφους έχουν ξεπεράσει κατά πολύ οι αιτήσεις αυτή τη στιγμή το </w:t>
      </w:r>
      <w:r>
        <w:rPr>
          <w:rFonts w:eastAsia="Times New Roman" w:cs="Times New Roman"/>
          <w:szCs w:val="24"/>
        </w:rPr>
        <w:t>π</w:t>
      </w:r>
      <w:r>
        <w:rPr>
          <w:rFonts w:eastAsia="Times New Roman" w:cs="Times New Roman"/>
          <w:szCs w:val="24"/>
        </w:rPr>
        <w:t>ρόγραμμα. Πάντως σίγουρα κάνουμε διορθωτικές κινήσεις.</w:t>
      </w:r>
    </w:p>
    <w:p w14:paraId="0CBDA10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w:t>
      </w:r>
    </w:p>
    <w:p w14:paraId="0CBDA10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Τζελέπη, έχετε τον λόγο.</w:t>
      </w:r>
    </w:p>
    <w:p w14:paraId="0CBDA10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Κύριε Υπουργέ, χαίρομαι που αναγνωρίζετε ότι υπάρχει πραγματικά πρόβλημα και ιδιαίτερα άνισης αντιμετώπισης των Ελλήνων κτηνοτρόφων από γεωγραφική περιοχή σε γεωγραφική περιοχή. </w:t>
      </w:r>
    </w:p>
    <w:p w14:paraId="0CBDA10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Δεν λύνεται το πρόβλημα σύμφωνα με την πρότασή σας. Το πρόβλημα θα λυθεί εάν </w:t>
      </w:r>
      <w:r>
        <w:rPr>
          <w:rFonts w:eastAsia="Times New Roman" w:cs="Times New Roman"/>
          <w:szCs w:val="24"/>
        </w:rPr>
        <w:t xml:space="preserve">υπάρξει ενιαία επιδότηση κατά ζωική μονάδα, κατά κεφαλήν ζώο. Όλα τα άλλα είναι απλώς για να χρυσώσουν το χάπι στους κτηνοτρόφους που αδικούνται. </w:t>
      </w:r>
    </w:p>
    <w:p w14:paraId="0CBDA10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κούω πραγματικά ότι χαίρεστε, ναι, ότι υπήρξε ενδιαφέρον μεγάλο, το να ενταχθούν στο </w:t>
      </w:r>
      <w:r>
        <w:rPr>
          <w:rFonts w:eastAsia="Times New Roman" w:cs="Times New Roman"/>
          <w:szCs w:val="24"/>
        </w:rPr>
        <w:t>π</w:t>
      </w:r>
      <w:r>
        <w:rPr>
          <w:rFonts w:eastAsia="Times New Roman" w:cs="Times New Roman"/>
          <w:szCs w:val="24"/>
        </w:rPr>
        <w:t>ρόγραμμα της βιολογική</w:t>
      </w:r>
      <w:r>
        <w:rPr>
          <w:rFonts w:eastAsia="Times New Roman" w:cs="Times New Roman"/>
          <w:szCs w:val="24"/>
        </w:rPr>
        <w:t>ς κτηνοτροφίας.</w:t>
      </w:r>
    </w:p>
    <w:p w14:paraId="0CBDA10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ποσό είναι συγκεκριμένο, είναι 440 εκατομμύρια. Αυτή τη στιγμή τα τελευταία στοιχεία ήταν ότι υπήρχαν σαράντα χιλιάδες αιτήσεις για να ενταχθούν συνολικά στο </w:t>
      </w:r>
      <w:r>
        <w:rPr>
          <w:rFonts w:eastAsia="Times New Roman" w:cs="Times New Roman"/>
          <w:szCs w:val="24"/>
        </w:rPr>
        <w:t>π</w:t>
      </w:r>
      <w:r>
        <w:rPr>
          <w:rFonts w:eastAsia="Times New Roman" w:cs="Times New Roman"/>
          <w:szCs w:val="24"/>
        </w:rPr>
        <w:t>ρόγραμμα της βιολογικής γεωργίας και κτηνοτροφίας. Κόστος υπερδ</w:t>
      </w:r>
      <w:r>
        <w:rPr>
          <w:rFonts w:eastAsia="Times New Roman" w:cs="Times New Roman"/>
          <w:szCs w:val="24"/>
        </w:rPr>
        <w:t>ιπλάσιο, πλέον του ενός δισεκατομμυρίου.</w:t>
      </w:r>
    </w:p>
    <w:p w14:paraId="0CBDA10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Κι ερωτώ: Πώς θα γίνουν οι αξιολογήσεις, ιδιαίτερα όταν πρέπει να δείτε πώς θα εξαλειφθούν και αυτές οι ανισότητες, που αναφέραμε προηγουμένως; Αυτές πραγματικά οι στρεβλές αποφάσεις από την πλευρά του Υπουργείου, ε</w:t>
      </w:r>
      <w:r>
        <w:rPr>
          <w:rFonts w:eastAsia="Times New Roman" w:cs="Times New Roman"/>
          <w:szCs w:val="24"/>
        </w:rPr>
        <w:t>ίτε λόγω αδιαφορίας ή άγνοιας του αντικειμένου είτε λόγω ερμηνείας ως προς την εφαρμογή των εργαλείων που έχει στη διάθεσή της η Κυβέρνηση, σύμφωνα και με τους ευρωπαϊκούς κανονισμούς, συνεχίζουν να οδηγούν ακριβώς στον αντίθετο στόχο από αυτόν που έχει μπ</w:t>
      </w:r>
      <w:r>
        <w:rPr>
          <w:rFonts w:eastAsia="Times New Roman" w:cs="Times New Roman"/>
          <w:szCs w:val="24"/>
        </w:rPr>
        <w:t xml:space="preserve">ει εξ αρχής, να στηριχθεί δηλαδή η ελληνική κτηνοτροφία και να ενισχυθεί η αγροτική παραγωγή. </w:t>
      </w:r>
    </w:p>
    <w:p w14:paraId="0CBDA10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Αυτή τη στιγμή, ακόμα και στην εξέλιξη του προγράμματος, ιδιαίτερα και στη βιολογική γεωργία, υπάρχουν σημαντικές ανισότητες από περιοχή σε περιοχή. Στην περιοχή</w:t>
      </w:r>
      <w:r>
        <w:rPr>
          <w:rFonts w:eastAsia="Times New Roman" w:cs="Times New Roman"/>
          <w:szCs w:val="24"/>
        </w:rPr>
        <w:t xml:space="preserve"> μου υπάρχει μόνο μία μικρή περιοχή του σχεδίου </w:t>
      </w:r>
      <w:r>
        <w:rPr>
          <w:rFonts w:eastAsia="Times New Roman" w:cs="Times New Roman"/>
          <w:szCs w:val="24"/>
          <w:lang w:val="en-US"/>
        </w:rPr>
        <w:t>NATURA</w:t>
      </w:r>
      <w:r>
        <w:rPr>
          <w:rFonts w:eastAsia="Times New Roman" w:cs="Times New Roman"/>
          <w:szCs w:val="24"/>
        </w:rPr>
        <w:t>, όπου σύμφωνα με την αξιολόγηση εκεί θα έχουν προτεραιότητα. Δεν έχουμε άλλες περιοχές ιδιαίτερης φυσικής αξίας, όπου να έχουν και αυτές προτεραιότητα.</w:t>
      </w:r>
    </w:p>
    <w:p w14:paraId="0CBDA10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γεωργοί, που θέλουν να ενταχθούν σε αυτό το πρόγραμμα, όπου ορίζεται χωρίς σχέδια περιβαλλοντικής διαχείρισης για να ξέρετε τι θα καλλιεργήσουν οι παραγωγοί και ανάλογα </w:t>
      </w:r>
      <w:r>
        <w:rPr>
          <w:rFonts w:eastAsia="Times New Roman" w:cs="Times New Roman"/>
          <w:szCs w:val="24"/>
        </w:rPr>
        <w:lastRenderedPageBreak/>
        <w:t>να δείτε τι κόστος θα έχει το πρόγραμμα αυτό, ορίζονται περίπου εξήντα ευρώ ανά στρ</w:t>
      </w:r>
      <w:r>
        <w:rPr>
          <w:rFonts w:eastAsia="Times New Roman" w:cs="Times New Roman"/>
          <w:szCs w:val="24"/>
        </w:rPr>
        <w:t>έμμα. Ξέρετε τι σημαίνει αυτό με μια δέσμευση τριετίας; Πώς θα διαχειριστείτε αυτές τις χιλιάδες αιτήσεις, που έχουν κάνει οι παραγωγοί; Στη βιολογική γεωργία υπάρχει εκ προοιμίου η ανισοκατανομή ανά τη χώρα και χωρίζουμε τους κτηνοτρόφους σε διάφορες κατη</w:t>
      </w:r>
      <w:r>
        <w:rPr>
          <w:rFonts w:eastAsia="Times New Roman" w:cs="Times New Roman"/>
          <w:szCs w:val="24"/>
        </w:rPr>
        <w:t xml:space="preserve">γορίες. Στους δε γεωργούς που επιθυμούν να ενταχθούν σε αυτό το πρόγραμμα, η πληθώρα των αιτήσεων, το μικρό ποσό και η διαφορετικότητα που προκύπτει σύμφωνα με τους όρους αξιολόγησης θα δημιουργήσουν μείζον πρόβλημα. </w:t>
      </w:r>
    </w:p>
    <w:p w14:paraId="0CBDA10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Για τον λόγο αυτό, ζητάμε ως προς τη β</w:t>
      </w:r>
      <w:r>
        <w:rPr>
          <w:rFonts w:eastAsia="Times New Roman" w:cs="Times New Roman"/>
          <w:szCs w:val="24"/>
        </w:rPr>
        <w:t>ιολογική κτηνοτροφία επιδότηση ανά ζωική μονάδα για να υπάρξει ισότητα και να υπάρξουν διάφανοι όροι ως προς την αξιολόγηση, όπου υπάρχει μεγάλο ενδιαφέρον για το πρόγραμμα. Το πρόγραμμα αυτή τη στιγμή, όπως έχει δοθεί, δεν μπορεί να καλύψει όλους αυτούς π</w:t>
      </w:r>
      <w:r>
        <w:rPr>
          <w:rFonts w:eastAsia="Times New Roman" w:cs="Times New Roman"/>
          <w:szCs w:val="24"/>
        </w:rPr>
        <w:t xml:space="preserve">ου ενδιαφέρονται. </w:t>
      </w:r>
    </w:p>
    <w:p w14:paraId="0CBDA10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 </w:t>
      </w:r>
    </w:p>
    <w:p w14:paraId="0CBDA10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Αγροτικής Ανάπτυξης και Τροφίμων):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μου δημιουργείται μ</w:t>
      </w:r>
      <w:r>
        <w:rPr>
          <w:rFonts w:eastAsia="Times New Roman" w:cs="Times New Roman"/>
          <w:szCs w:val="24"/>
        </w:rPr>
        <w:t>ί</w:t>
      </w:r>
      <w:r>
        <w:rPr>
          <w:rFonts w:eastAsia="Times New Roman" w:cs="Times New Roman"/>
          <w:szCs w:val="24"/>
        </w:rPr>
        <w:t xml:space="preserve">α απορία από τη δευτερολογία σας: Έχουμε ένα πρόγραμμα το οποίο </w:t>
      </w:r>
      <w:r>
        <w:rPr>
          <w:rFonts w:eastAsia="Times New Roman" w:cs="Times New Roman"/>
          <w:szCs w:val="24"/>
        </w:rPr>
        <w:t xml:space="preserve">συνολικά –όχι το πρώτο κομμάτι- θα αγγίξει τα εξακόσια εκατομμύρια. </w:t>
      </w:r>
    </w:p>
    <w:p w14:paraId="0CBDA10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Τετρακόσια σαράντα. </w:t>
      </w:r>
    </w:p>
    <w:p w14:paraId="0CBDA10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Τετρακόσια σαράντα είναι αυτή η πρόσκληση. Συνολικά στην πενταετία με τις π</w:t>
      </w:r>
      <w:r>
        <w:rPr>
          <w:rFonts w:eastAsia="Times New Roman" w:cs="Times New Roman"/>
          <w:szCs w:val="24"/>
        </w:rPr>
        <w:t>ροσθήκες που θα γίνουν, με τις  καινούρ</w:t>
      </w:r>
      <w:r>
        <w:rPr>
          <w:rFonts w:eastAsia="Times New Roman" w:cs="Times New Roman"/>
          <w:szCs w:val="24"/>
        </w:rPr>
        <w:t>γ</w:t>
      </w:r>
      <w:r>
        <w:rPr>
          <w:rFonts w:eastAsia="Times New Roman" w:cs="Times New Roman"/>
          <w:szCs w:val="24"/>
        </w:rPr>
        <w:t xml:space="preserve">ιες προσκλήσεις θα αγγίξει τα εξακόσια εκατομμύρια, όταν μόνο για τη βιολογική, χώρια δηλαδή τα </w:t>
      </w:r>
      <w:proofErr w:type="spellStart"/>
      <w:r>
        <w:rPr>
          <w:rFonts w:eastAsia="Times New Roman" w:cs="Times New Roman"/>
          <w:szCs w:val="24"/>
        </w:rPr>
        <w:t>αγροπεριβαλλοντικά</w:t>
      </w:r>
      <w:proofErr w:type="spellEnd"/>
      <w:r>
        <w:rPr>
          <w:rFonts w:eastAsia="Times New Roman" w:cs="Times New Roman"/>
          <w:szCs w:val="24"/>
        </w:rPr>
        <w:t xml:space="preserve">, το προηγούμενο πρόγραμμα δεν ξεπερνούσε τα διακόσια συνολικά. Ήταν περίπου </w:t>
      </w:r>
      <w:proofErr w:type="spellStart"/>
      <w:r>
        <w:rPr>
          <w:rFonts w:eastAsia="Times New Roman" w:cs="Times New Roman"/>
          <w:szCs w:val="24"/>
        </w:rPr>
        <w:t>εκατόν</w:t>
      </w:r>
      <w:proofErr w:type="spellEnd"/>
      <w:r>
        <w:rPr>
          <w:rFonts w:eastAsia="Times New Roman" w:cs="Times New Roman"/>
          <w:szCs w:val="24"/>
        </w:rPr>
        <w:t xml:space="preserve"> ογδόντα. </w:t>
      </w:r>
    </w:p>
    <w:p w14:paraId="0CBDA10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Μου λέτε</w:t>
      </w:r>
      <w:r>
        <w:rPr>
          <w:rFonts w:eastAsia="Times New Roman" w:cs="Times New Roman"/>
          <w:szCs w:val="24"/>
        </w:rPr>
        <w:t xml:space="preserve"> λοιπόν ότι αντί να χαιρόμαστε που τόσο πολλοί άνθρωποι θέλουν να ενταχθούν στη βιολογική και για πρώτη φορά χωρίζουμε τους παλιούς από αυτούς που μπαίνουν στη μετάβαση, από τους καινούρ</w:t>
      </w:r>
      <w:r>
        <w:rPr>
          <w:rFonts w:eastAsia="Times New Roman" w:cs="Times New Roman"/>
          <w:szCs w:val="24"/>
        </w:rPr>
        <w:t>γ</w:t>
      </w:r>
      <w:r>
        <w:rPr>
          <w:rFonts w:eastAsia="Times New Roman" w:cs="Times New Roman"/>
          <w:szCs w:val="24"/>
        </w:rPr>
        <w:t xml:space="preserve">ιους -και είναι ένα πρόγραμμα που </w:t>
      </w:r>
      <w:r>
        <w:rPr>
          <w:rFonts w:eastAsia="Times New Roman" w:cs="Times New Roman"/>
          <w:szCs w:val="24"/>
        </w:rPr>
        <w:lastRenderedPageBreak/>
        <w:t>έχει σωστή αρχιτεκτονική- αυτό το π</w:t>
      </w:r>
      <w:r>
        <w:rPr>
          <w:rFonts w:eastAsia="Times New Roman" w:cs="Times New Roman"/>
          <w:szCs w:val="24"/>
        </w:rPr>
        <w:t>ράγμα το εμφανίζετε ως πρόβλημα. Αντί να χαιρόμαστε όλοι που και προβλέψαμε και πολλαπλασιάσαμε αυτό το μέτρο σε σχέση με το παρελθόν…</w:t>
      </w:r>
    </w:p>
    <w:p w14:paraId="0CBDA11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w:t>
      </w:r>
      <w:r>
        <w:rPr>
          <w:rFonts w:eastAsia="Times New Roman" w:cs="Times New Roman"/>
          <w:szCs w:val="24"/>
        </w:rPr>
        <w:t>εν ακούστηκε)</w:t>
      </w:r>
    </w:p>
    <w:p w14:paraId="0CBDA11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Μπορώ ν</w:t>
      </w:r>
      <w:r>
        <w:rPr>
          <w:rFonts w:eastAsia="Times New Roman" w:cs="Times New Roman"/>
          <w:szCs w:val="24"/>
        </w:rPr>
        <w:t xml:space="preserve">α μιλήσω; Είναι απαράδεκτος ο τρόπος σας. Και μόνο που με διακόπτετε δείχνετε την πολιτική σας αγωγή. </w:t>
      </w:r>
    </w:p>
    <w:p w14:paraId="0CBDA11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Εσείς είστε απαράδεκτος. </w:t>
      </w:r>
    </w:p>
    <w:p w14:paraId="0CBDA11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μετά έχετε ερώτηση. </w:t>
      </w:r>
    </w:p>
    <w:p w14:paraId="0CBDA11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w:t>
      </w:r>
      <w:r>
        <w:rPr>
          <w:rFonts w:eastAsia="Times New Roman" w:cs="Times New Roman"/>
          <w:b/>
          <w:szCs w:val="24"/>
        </w:rPr>
        <w:t xml:space="preserve">πουργός Αγροτικής Ανάπτυξης και Τροφίμων): </w:t>
      </w:r>
      <w:r>
        <w:rPr>
          <w:rFonts w:eastAsia="Times New Roman" w:cs="Times New Roman"/>
          <w:szCs w:val="24"/>
        </w:rPr>
        <w:t xml:space="preserve">Σταματήστε να συμπεριφέρεστε σαν καθεστώς. </w:t>
      </w:r>
    </w:p>
    <w:p w14:paraId="0CBDA115"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Είστε φασίστας. </w:t>
      </w:r>
    </w:p>
    <w:p w14:paraId="0CBDA11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Αγροτικής Ανάπτυξης και Τροφίμων): </w:t>
      </w:r>
      <w:r>
        <w:rPr>
          <w:rFonts w:eastAsia="Times New Roman" w:cs="Times New Roman"/>
          <w:szCs w:val="24"/>
        </w:rPr>
        <w:t>Η ειρωνεία δεν σας ταιριάζει. Είστε ένοχοι για πάρα πολ</w:t>
      </w:r>
      <w:r>
        <w:rPr>
          <w:rFonts w:eastAsia="Times New Roman" w:cs="Times New Roman"/>
          <w:szCs w:val="24"/>
        </w:rPr>
        <w:t xml:space="preserve">λά. Επομένως, λίγη σεμνότητα δεν βλάπτει. Σταματήστε αυτήν την ειρωνεία και αυτό το </w:t>
      </w:r>
      <w:proofErr w:type="spellStart"/>
      <w:r>
        <w:rPr>
          <w:rFonts w:eastAsia="Times New Roman" w:cs="Times New Roman"/>
          <w:szCs w:val="24"/>
        </w:rPr>
        <w:t>υφάκι</w:t>
      </w:r>
      <w:proofErr w:type="spellEnd"/>
      <w:r>
        <w:rPr>
          <w:rFonts w:eastAsia="Times New Roman" w:cs="Times New Roman"/>
          <w:szCs w:val="24"/>
        </w:rPr>
        <w:t xml:space="preserve">. </w:t>
      </w:r>
    </w:p>
    <w:p w14:paraId="0CBDA11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Στον κ. Τζελέπη απαντάτε, κύριε Υπουργέ. </w:t>
      </w:r>
    </w:p>
    <w:p w14:paraId="0CBDA11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Δεν είστε εσείς</w:t>
      </w:r>
      <w:r>
        <w:rPr>
          <w:rFonts w:eastAsia="Times New Roman" w:cs="Times New Roman"/>
          <w:szCs w:val="24"/>
        </w:rPr>
        <w:t xml:space="preserve"> ο ερωτών. Έχετε καθίσει και προπηλακίζετε αυτή τη στιγμή. Θα έπρεπε να ντρέπεστε. </w:t>
      </w:r>
    </w:p>
    <w:p w14:paraId="0CBDA11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Εσύ να ντρέπεσαι. </w:t>
      </w:r>
    </w:p>
    <w:p w14:paraId="0CBDA11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για όνομα του Θεού. </w:t>
      </w:r>
    </w:p>
    <w:p w14:paraId="0CBDA11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w:t>
      </w:r>
      <w:r>
        <w:rPr>
          <w:rFonts w:eastAsia="Times New Roman" w:cs="Times New Roman"/>
          <w:b/>
          <w:szCs w:val="24"/>
        </w:rPr>
        <w:t xml:space="preserve">ς και Τροφίμων): </w:t>
      </w:r>
      <w:r>
        <w:rPr>
          <w:rFonts w:eastAsia="Times New Roman" w:cs="Times New Roman"/>
          <w:szCs w:val="24"/>
        </w:rPr>
        <w:t xml:space="preserve">Είναι θράσος αυτό που κάνετε. </w:t>
      </w:r>
    </w:p>
    <w:p w14:paraId="0CBDA11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Πουλημένε. </w:t>
      </w:r>
    </w:p>
    <w:p w14:paraId="0CBDA11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στον κ. Τζελέπη απαντάτε. </w:t>
      </w:r>
    </w:p>
    <w:p w14:paraId="0CBDA11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Στον κ. Τζελέπη απαντάω,</w:t>
      </w:r>
      <w:r>
        <w:rPr>
          <w:rFonts w:eastAsia="Times New Roman" w:cs="Times New Roman"/>
          <w:szCs w:val="24"/>
        </w:rPr>
        <w:t xml:space="preserve"> αλλά προστατέψτε με, κύριε Πρόεδρε. </w:t>
      </w:r>
    </w:p>
    <w:p w14:paraId="0CBDA11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προστατεύω. Να μην ακούγεται ο κ. </w:t>
      </w:r>
      <w:proofErr w:type="spellStart"/>
      <w:r>
        <w:rPr>
          <w:rFonts w:eastAsia="Times New Roman" w:cs="Times New Roman"/>
          <w:szCs w:val="24"/>
        </w:rPr>
        <w:t>Κεγκέρογλου</w:t>
      </w:r>
      <w:proofErr w:type="spellEnd"/>
      <w:r>
        <w:rPr>
          <w:rFonts w:eastAsia="Times New Roman" w:cs="Times New Roman"/>
          <w:szCs w:val="24"/>
        </w:rPr>
        <w:t xml:space="preserve">. Δεν έχει τον λόγο. </w:t>
      </w:r>
    </w:p>
    <w:p w14:paraId="0CBDA12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Είναι αυτός πολιτισμός; Τι είναι αυτή η </w:t>
      </w:r>
      <w:r>
        <w:rPr>
          <w:rFonts w:eastAsia="Times New Roman" w:cs="Times New Roman"/>
          <w:szCs w:val="24"/>
        </w:rPr>
        <w:t>αγένεια! Αίσχος!</w:t>
      </w:r>
    </w:p>
    <w:p w14:paraId="0CBDA12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0CBDA12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Συγγνώμη, δώστε μου τον χρόνο, σας παρακαλώ. </w:t>
      </w:r>
    </w:p>
    <w:p w14:paraId="0CBDA12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Υπουργέ. </w:t>
      </w:r>
    </w:p>
    <w:p w14:paraId="0CBDA12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Κατ</w:t>
      </w:r>
      <w:r>
        <w:rPr>
          <w:rFonts w:eastAsia="Times New Roman" w:cs="Times New Roman"/>
          <w:szCs w:val="24"/>
        </w:rPr>
        <w:t>’ α</w:t>
      </w:r>
      <w:r>
        <w:rPr>
          <w:rFonts w:eastAsia="Times New Roman" w:cs="Times New Roman"/>
          <w:szCs w:val="24"/>
        </w:rPr>
        <w:t xml:space="preserve">ρχάς, να ξεκαθαρίσουμε το εξής: Υπάρχουν στον κανονισμό τον ευρωπαϊκό, ειδικά </w:t>
      </w:r>
      <w:r>
        <w:rPr>
          <w:rFonts w:eastAsia="Times New Roman" w:cs="Times New Roman"/>
          <w:szCs w:val="24"/>
        </w:rPr>
        <w:lastRenderedPageBreak/>
        <w:t>για τη βιολογική, κάποια όρια. Για παράδειγμα, δεν μπορούμε να έχουμε στη βιολογική παραπάνω από δ</w:t>
      </w:r>
      <w:r>
        <w:rPr>
          <w:rFonts w:eastAsia="Times New Roman" w:cs="Times New Roman"/>
          <w:szCs w:val="24"/>
        </w:rPr>
        <w:t xml:space="preserve">ύο ζωικές μονάδες ανά εκτάριο. Αυτό είναι η ουσία, γιατί είναι θέμα ευζωίας του ζώου. Είναι θέμα βιολογικής. Τι σημαίνει βιολογική; Δεν είναι μια συμβατική. </w:t>
      </w:r>
    </w:p>
    <w:p w14:paraId="0CBDA125" w14:textId="77777777" w:rsidR="00CA4129" w:rsidRDefault="00593B95">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Αυτό, λοιπόν και μόνο…</w:t>
      </w:r>
    </w:p>
    <w:p w14:paraId="0CBDA126" w14:textId="77777777" w:rsidR="00CA4129" w:rsidRDefault="00593B95">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Για την κατανομή των βοσκοτόπων…</w:t>
      </w:r>
    </w:p>
    <w:p w14:paraId="0CBDA127" w14:textId="77777777" w:rsidR="00CA4129" w:rsidRDefault="00593B95">
      <w:pPr>
        <w:spacing w:line="600" w:lineRule="auto"/>
        <w:ind w:firstLine="720"/>
        <w:jc w:val="both"/>
        <w:rPr>
          <w:rFonts w:eastAsia="Times New Roman" w:cs="Times New Roman"/>
          <w:szCs w:val="24"/>
        </w:rPr>
      </w:pPr>
      <w:r>
        <w:rPr>
          <w:rFonts w:eastAsia="Times New Roman"/>
          <w:b/>
          <w:szCs w:val="24"/>
        </w:rPr>
        <w:t>ΠΡΟΕΔΡΕΥΩΝ (Γεώργιος Βαρε</w:t>
      </w:r>
      <w:r>
        <w:rPr>
          <w:rFonts w:eastAsia="Times New Roman"/>
          <w:b/>
          <w:szCs w:val="24"/>
        </w:rPr>
        <w:t xml:space="preserve">μένος): </w:t>
      </w:r>
      <w:r>
        <w:rPr>
          <w:rFonts w:eastAsia="Times New Roman"/>
          <w:szCs w:val="24"/>
        </w:rPr>
        <w:t>Κύριε Τζελέπη, παρακαλώ!</w:t>
      </w:r>
      <w:r>
        <w:rPr>
          <w:rFonts w:eastAsia="Times New Roman" w:cs="Times New Roman"/>
          <w:szCs w:val="24"/>
        </w:rPr>
        <w:t xml:space="preserve"> </w:t>
      </w:r>
    </w:p>
    <w:p w14:paraId="0CBDA128" w14:textId="77777777" w:rsidR="00CA4129" w:rsidRDefault="00593B9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Αυτό, λοιπόν και μόνο εμποδίζει τις τεχνικές λύσεις του τύπου «διαιρώ όλη την Ελλάδα». Δεν γίνονται έτσι απλά αυτά τα πράγματα. Δεν μπορεί κάποιος ν</w:t>
      </w:r>
      <w:r>
        <w:rPr>
          <w:rFonts w:eastAsia="Times New Roman"/>
          <w:szCs w:val="24"/>
        </w:rPr>
        <w:t xml:space="preserve">α έχει χίλια ζώα στο εκτάριο –να πω κάτι ειρωνικό- και ο άλλος να έχει ένα και να θεωρούνται και οι δυο βιοκαλλιεργητές. Εδώ, λοιπόν, υπάρχει ένα κρίσιμο ζήτημα. </w:t>
      </w:r>
    </w:p>
    <w:p w14:paraId="0CBDA129" w14:textId="77777777" w:rsidR="00CA4129" w:rsidRDefault="00593B95">
      <w:pPr>
        <w:spacing w:line="600" w:lineRule="auto"/>
        <w:ind w:firstLine="720"/>
        <w:jc w:val="both"/>
        <w:rPr>
          <w:rFonts w:eastAsia="Times New Roman"/>
          <w:szCs w:val="24"/>
        </w:rPr>
      </w:pPr>
      <w:r>
        <w:rPr>
          <w:rFonts w:eastAsia="Times New Roman"/>
          <w:szCs w:val="24"/>
        </w:rPr>
        <w:t>Εγώ παραδέχομαι ότι αυτή τη στιγμή η Ελλάδα στο θέμα των βοσκοτόπων είναι πάρα πολύ πίσω. Για</w:t>
      </w:r>
      <w:r>
        <w:rPr>
          <w:rFonts w:eastAsia="Times New Roman"/>
          <w:szCs w:val="24"/>
        </w:rPr>
        <w:t xml:space="preserve">τί, όμως, είναι πίσω; </w:t>
      </w:r>
      <w:r>
        <w:rPr>
          <w:rFonts w:eastAsia="Times New Roman"/>
          <w:szCs w:val="24"/>
        </w:rPr>
        <w:lastRenderedPageBreak/>
        <w:t xml:space="preserve">Δεν είχε ποτέ δασικούς χάρτες, δεν είχε ποτέ δασολόγιο, άρα, δεν μπορεί να πείσει τους Ευρωπαίους ότι εκεί όπου πραγματικά βόσκουν τα ζώα μας, εκεί είναι και επιλέξιμες βοσκήσιμες εκτάσεις. </w:t>
      </w:r>
    </w:p>
    <w:p w14:paraId="0CBDA12A" w14:textId="77777777" w:rsidR="00CA4129" w:rsidRDefault="00593B95">
      <w:pPr>
        <w:spacing w:line="600" w:lineRule="auto"/>
        <w:ind w:firstLine="720"/>
        <w:jc w:val="both"/>
        <w:rPr>
          <w:rFonts w:eastAsia="Times New Roman"/>
          <w:szCs w:val="24"/>
        </w:rPr>
      </w:pPr>
      <w:r>
        <w:rPr>
          <w:rFonts w:eastAsia="Times New Roman"/>
          <w:szCs w:val="24"/>
        </w:rPr>
        <w:t>Θα δώσουμε, λοιπόν, τη μάχη –και αυτή είναι</w:t>
      </w:r>
      <w:r>
        <w:rPr>
          <w:rFonts w:eastAsia="Times New Roman"/>
          <w:szCs w:val="24"/>
        </w:rPr>
        <w:t xml:space="preserve"> η μάχη της ουσίας- εκεί που πραγματικά έβοσκαν τα ζώα μας, αυτές οι εκτάσεις να γίνουν επιλέξιμες. Και αυτό θέλει διαχειριστικά σχέδια. Γι’ αυτό θα βγάλουμε και καινούργιες εκτάσεις αυτή τη στιγμή, οι οποίες δεν έχουν ακόμα επιλεγεί. </w:t>
      </w:r>
    </w:p>
    <w:p w14:paraId="0CBDA12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Έχο</w:t>
      </w:r>
      <w:r>
        <w:rPr>
          <w:rFonts w:eastAsia="Times New Roman" w:cs="Times New Roman"/>
          <w:szCs w:val="24"/>
        </w:rPr>
        <w:t>υν αρχίσει ήδη και μειώνουν τους βοσκοτόπους!</w:t>
      </w:r>
    </w:p>
    <w:p w14:paraId="0CBDA12C" w14:textId="77777777" w:rsidR="00CA4129" w:rsidRDefault="00593B9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Δίνεται αυτή η μάχη στην Ευρώπη, να μπορέσουμε να πείσουμε τους Ευρωπαίους εταίρους μας ότι δεν τους κοροϊδεύουμε για μια ακόμα φορά, όπ</w:t>
      </w:r>
      <w:r>
        <w:rPr>
          <w:rFonts w:eastAsia="Times New Roman"/>
          <w:szCs w:val="24"/>
        </w:rPr>
        <w:t xml:space="preserve">ως στο παρελθόν και πραγματικά δίνουμε μάχη τα βουνά μας, τα οποία αυτή τη στιγμή </w:t>
      </w:r>
      <w:proofErr w:type="spellStart"/>
      <w:r>
        <w:rPr>
          <w:rFonts w:eastAsia="Times New Roman"/>
          <w:szCs w:val="24"/>
        </w:rPr>
        <w:t>βοσκώνται</w:t>
      </w:r>
      <w:proofErr w:type="spellEnd"/>
      <w:r>
        <w:rPr>
          <w:rFonts w:eastAsia="Times New Roman"/>
          <w:szCs w:val="24"/>
        </w:rPr>
        <w:t xml:space="preserve">, να γίνουν επιλέξιμες εκτάσεις. Αυτή είναι η πραγματική λύση του προβλήματος. </w:t>
      </w:r>
    </w:p>
    <w:p w14:paraId="0CBDA12D" w14:textId="77777777" w:rsidR="00CA4129" w:rsidRDefault="00593B95">
      <w:pPr>
        <w:spacing w:line="600" w:lineRule="auto"/>
        <w:ind w:firstLine="720"/>
        <w:jc w:val="both"/>
        <w:rPr>
          <w:rFonts w:eastAsia="Times New Roman"/>
          <w:szCs w:val="24"/>
        </w:rPr>
      </w:pPr>
      <w:r>
        <w:rPr>
          <w:rFonts w:eastAsia="Times New Roman"/>
          <w:szCs w:val="24"/>
        </w:rPr>
        <w:t>Για τα σταβλισμένα ζώα, εγώ θα συμφωνήσω μαζί σας, πρέπει να διαχωριστεί το σταβλισμέ</w:t>
      </w:r>
      <w:r>
        <w:rPr>
          <w:rFonts w:eastAsia="Times New Roman"/>
          <w:szCs w:val="24"/>
        </w:rPr>
        <w:t xml:space="preserve">νο ζώο από το μη. Δεν είναι </w:t>
      </w:r>
      <w:r>
        <w:rPr>
          <w:rFonts w:eastAsia="Times New Roman"/>
          <w:szCs w:val="24"/>
        </w:rPr>
        <w:lastRenderedPageBreak/>
        <w:t xml:space="preserve">κάτι απλό, γιατί αν το βάζαμε αυτό, αν αλλάζαμε το πρόγραμμα τόσο πολύ, θα έπρεπε να είχαμε πολύ μεγάλη καθυστέρηση. </w:t>
      </w:r>
    </w:p>
    <w:p w14:paraId="0CBDA12E" w14:textId="77777777" w:rsidR="00CA4129" w:rsidRDefault="00593B95">
      <w:pPr>
        <w:spacing w:line="600" w:lineRule="auto"/>
        <w:ind w:firstLine="720"/>
        <w:jc w:val="both"/>
        <w:rPr>
          <w:rFonts w:eastAsia="Times New Roman"/>
          <w:szCs w:val="24"/>
        </w:rPr>
      </w:pPr>
      <w:r>
        <w:rPr>
          <w:rFonts w:eastAsia="Times New Roman"/>
          <w:szCs w:val="24"/>
        </w:rPr>
        <w:t>Θέλει τελείως διαφορετική μελέτη, γιατί ουσιαστικά εκείνο που μου λέτε –και εγώ συμφωνώ μαζί σας- είναι να πάμ</w:t>
      </w:r>
      <w:r>
        <w:rPr>
          <w:rFonts w:eastAsia="Times New Roman"/>
          <w:szCs w:val="24"/>
        </w:rPr>
        <w:t>ε σε μια συνδεδεμένη, να πάμε στο κατά κεφαλήν. Είναι τελείως άλλη δομή προγράμματος. Για να πηγαίναμε σε τέτοια δομή, θα έπρεπε να γίνουν καινούργιες μελέτες και δεν είναι απλό αυτή τη στιγμή να πας από τη λογική του εκταρίου, τη λογική δηλαδή τη στρεμματ</w:t>
      </w:r>
      <w:r>
        <w:rPr>
          <w:rFonts w:eastAsia="Times New Roman"/>
          <w:szCs w:val="24"/>
        </w:rPr>
        <w:t>ική, να πας στη λογική τη συνδεδεμένη, στην παραγωγή. Εγώ συμφωνώ μαζί σας, αλλά αυτό είναι επόμενο βήμα. Δεν είναι πράγμα που θα μπορούσε να γίνει στο πρόγραμμα που εμείς υπογράψαμε πριν από ένα μήνα. Θα μπορούσε να γίνει, εάν καθυστερούσαμε έξι ή οχτώ μή</w:t>
      </w:r>
      <w:r>
        <w:rPr>
          <w:rFonts w:eastAsia="Times New Roman"/>
          <w:szCs w:val="24"/>
        </w:rPr>
        <w:t xml:space="preserve">νες, ή και ένα χρόνο ακόμα, όπως είναι και σε πολλά φυτά. </w:t>
      </w:r>
    </w:p>
    <w:p w14:paraId="0CBDA12F" w14:textId="77777777" w:rsidR="00CA4129" w:rsidRDefault="00593B95">
      <w:pPr>
        <w:spacing w:line="600" w:lineRule="auto"/>
        <w:ind w:firstLine="720"/>
        <w:jc w:val="both"/>
        <w:rPr>
          <w:rFonts w:eastAsia="Times New Roman"/>
          <w:szCs w:val="24"/>
        </w:rPr>
      </w:pPr>
      <w:r>
        <w:rPr>
          <w:rFonts w:eastAsia="Times New Roman"/>
          <w:szCs w:val="24"/>
        </w:rPr>
        <w:t>Τελειώνοντας -για να ξεκαθαρίσω- το κρίσιμο ζήτημα αυτή τη στιγμή είναι ότι κατ’ αρχάς η ανακούφιση είναι μεγάλη. Στα αιγοπρόβατα ξεπερνάει τον συντελεστή «2» αυτή τη στιγμή, αγγίζει τον συντελεστή</w:t>
      </w:r>
      <w:r>
        <w:rPr>
          <w:rFonts w:eastAsia="Times New Roman"/>
          <w:szCs w:val="24"/>
        </w:rPr>
        <w:t xml:space="preserve"> «2». Στα άλλα είναι γύρω στο «1,5». </w:t>
      </w:r>
    </w:p>
    <w:p w14:paraId="0CBDA130" w14:textId="77777777" w:rsidR="00CA4129" w:rsidRDefault="00593B95">
      <w:pPr>
        <w:spacing w:line="600" w:lineRule="auto"/>
        <w:ind w:firstLine="720"/>
        <w:jc w:val="both"/>
        <w:rPr>
          <w:rFonts w:eastAsia="Times New Roman"/>
          <w:szCs w:val="24"/>
        </w:rPr>
      </w:pPr>
      <w:r>
        <w:rPr>
          <w:rFonts w:eastAsia="Times New Roman"/>
          <w:szCs w:val="24"/>
        </w:rPr>
        <w:lastRenderedPageBreak/>
        <w:t>Δεν είναι απλό, λοιπόν, αυτό το οποίο κάνουμε. Είναι πάρα πολύ σημαντικό και το έχουν ήδη αναγνωρίσει οι κτηνοτρόφοι μας, ότι αυτή η βελτίωση στα 450 ευρώ, ότι θα πάρουν περισσότερες ζωικές μονάδες παραπάνω από 450 ευρ</w:t>
      </w:r>
      <w:r>
        <w:rPr>
          <w:rFonts w:eastAsia="Times New Roman"/>
          <w:szCs w:val="24"/>
        </w:rPr>
        <w:t xml:space="preserve">ώ ανά εκτάριο είναι πάρα πολύ σημαντικό μέτρο. </w:t>
      </w:r>
    </w:p>
    <w:p w14:paraId="0CBDA131"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w:t>
      </w:r>
    </w:p>
    <w:p w14:paraId="0CBDA13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Κύριε Πρόεδρε, θα ήθελα τον λόγο. </w:t>
      </w:r>
    </w:p>
    <w:p w14:paraId="0CBDA133"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Όχι, δεν έχετε τον λόγο. </w:t>
      </w:r>
    </w:p>
    <w:p w14:paraId="0CBDA134" w14:textId="77777777" w:rsidR="00CA4129" w:rsidRDefault="00593B95">
      <w:pPr>
        <w:spacing w:line="600" w:lineRule="auto"/>
        <w:ind w:firstLine="720"/>
        <w:jc w:val="both"/>
        <w:rPr>
          <w:rFonts w:eastAsia="Times New Roman"/>
          <w:szCs w:val="24"/>
        </w:rPr>
      </w:pPr>
      <w:r>
        <w:rPr>
          <w:rFonts w:eastAsia="Times New Roman"/>
          <w:szCs w:val="24"/>
        </w:rPr>
        <w:t>Επόμενη είναι η εικοστή τρίτη με αριθμό 499/20-2-</w:t>
      </w:r>
      <w:r>
        <w:rPr>
          <w:rFonts w:eastAsia="Times New Roman"/>
          <w:szCs w:val="24"/>
        </w:rPr>
        <w:t xml:space="preserve">2017 επίκαιρη ερώτηση δεύτερου κύκλου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την προμήθεια των </w:t>
      </w:r>
      <w:proofErr w:type="spellStart"/>
      <w:r>
        <w:rPr>
          <w:rFonts w:eastAsia="Times New Roman"/>
          <w:szCs w:val="24"/>
        </w:rPr>
        <w:t>φυτοπροστατευτικών</w:t>
      </w:r>
      <w:proofErr w:type="spellEnd"/>
      <w:r>
        <w:rPr>
          <w:rFonts w:eastAsia="Times New Roman"/>
          <w:szCs w:val="24"/>
        </w:rPr>
        <w:t xml:space="preserve"> φαρμάκων που ακυρώνει το συλλ</w:t>
      </w:r>
      <w:r>
        <w:rPr>
          <w:rFonts w:eastAsia="Times New Roman"/>
          <w:szCs w:val="24"/>
        </w:rPr>
        <w:t xml:space="preserve">ογικό πρόγραμμα δακοκτονίας. </w:t>
      </w:r>
    </w:p>
    <w:p w14:paraId="0CBDA135" w14:textId="77777777" w:rsidR="00CA4129" w:rsidRDefault="00593B95">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xml:space="preserve">, έχετε τον λόγο για δυο λεπτά. </w:t>
      </w:r>
    </w:p>
    <w:p w14:paraId="0CBDA136"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Ενοχλήθηκε ο κύριος Υπουργός, κύριε Πρόεδρε…</w:t>
      </w:r>
    </w:p>
    <w:p w14:paraId="0CBDA137" w14:textId="77777777" w:rsidR="00CA4129" w:rsidRDefault="00593B95">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Όχι, δεν θα απαντήσετε. Παρακαλώ, αναφερθείτε στο περιεχόμενο της ε</w:t>
      </w:r>
      <w:r>
        <w:rPr>
          <w:rFonts w:eastAsia="Times New Roman"/>
          <w:szCs w:val="24"/>
        </w:rPr>
        <w:t>ρώτησής σας!</w:t>
      </w:r>
    </w:p>
    <w:p w14:paraId="0CBDA138"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Όμως, αυτή τη στιγμή…</w:t>
      </w:r>
    </w:p>
    <w:p w14:paraId="0CBDA139" w14:textId="77777777" w:rsidR="00CA4129" w:rsidRDefault="00593B9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Από την αγένειά σας ενοχλήθηκα!</w:t>
      </w:r>
    </w:p>
    <w:p w14:paraId="0CBDA13A" w14:textId="77777777" w:rsidR="00CA4129" w:rsidRDefault="00593B95">
      <w:pPr>
        <w:spacing w:line="600" w:lineRule="auto"/>
        <w:ind w:firstLine="720"/>
        <w:jc w:val="both"/>
        <w:rPr>
          <w:rFonts w:eastAsia="Times New Roman"/>
          <w:szCs w:val="24"/>
        </w:rPr>
      </w:pPr>
      <w:r>
        <w:rPr>
          <w:rFonts w:eastAsia="Times New Roman"/>
          <w:b/>
          <w:szCs w:val="24"/>
        </w:rPr>
        <w:t xml:space="preserve"> ΠΡΟΕΔΡΕΥΩΝ (Γεώργιος Βαρεμένος): </w:t>
      </w:r>
      <w:r>
        <w:rPr>
          <w:rFonts w:eastAsia="Times New Roman"/>
          <w:szCs w:val="24"/>
        </w:rPr>
        <w:t xml:space="preserve">Στο περιεχόμενο της ερώτησής σας! Ήταν επαρκής ο κ. Τζελέπης, κύριε </w:t>
      </w:r>
      <w:proofErr w:type="spellStart"/>
      <w:r>
        <w:rPr>
          <w:rFonts w:eastAsia="Times New Roman"/>
          <w:szCs w:val="24"/>
        </w:rPr>
        <w:t>Κεγκέρογλου</w:t>
      </w:r>
      <w:proofErr w:type="spellEnd"/>
      <w:r>
        <w:rPr>
          <w:rFonts w:eastAsia="Times New Roman"/>
          <w:szCs w:val="24"/>
        </w:rPr>
        <w:t xml:space="preserve">, στην ερώτησή του. </w:t>
      </w:r>
    </w:p>
    <w:p w14:paraId="0CBDA13B"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Εγώ δεν είπα τίποτα για το περιεχόμενο της ερώτησης. </w:t>
      </w:r>
    </w:p>
    <w:p w14:paraId="0CBDA13C"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τώρα!</w:t>
      </w:r>
    </w:p>
    <w:p w14:paraId="0CBDA13D"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Είπα για</w:t>
      </w:r>
      <w:r>
        <w:rPr>
          <w:rFonts w:eastAsia="Times New Roman"/>
          <w:szCs w:val="24"/>
        </w:rPr>
        <w:t xml:space="preserve"> τα βαφτίσια που με τη διαπλοκή της πολιτικής ηγεσίας του Υπουργείου Γεωργίας και των εταιρειών πιστοποίησης γίνεται σε σχέση με παλιούς και </w:t>
      </w:r>
      <w:r>
        <w:rPr>
          <w:rFonts w:eastAsia="Times New Roman"/>
          <w:szCs w:val="24"/>
        </w:rPr>
        <w:lastRenderedPageBreak/>
        <w:t xml:space="preserve">νέους βιολογικούς καλλιεργητές. Πλήρης διαπλοκή και ενοχή του κυρίου Υπουργού, ο οποίος αποχωρεί από την Αίθουσα! </w:t>
      </w:r>
    </w:p>
    <w:p w14:paraId="0CBDA13E"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Τι να κάνει, δηλαδή; Απάντησε. Να μην αποχωρήσει από την Αίθουσα;</w:t>
      </w:r>
    </w:p>
    <w:p w14:paraId="0CBDA13F"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Το ίδιο πράγμα συμβαίνει και με τον διαγωνισμό…</w:t>
      </w:r>
    </w:p>
    <w:p w14:paraId="0CBDA140" w14:textId="77777777" w:rsidR="00CA4129" w:rsidRDefault="00593B9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Θράσος χιλίων πιθήκων τις ανομίες σας να τις ρίχνετε σε εμάς! Μόνο αυτό σας λέω. </w:t>
      </w:r>
    </w:p>
    <w:p w14:paraId="0CBDA141"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κύριε Υπουργέ, δεν γίνεται! </w:t>
      </w:r>
    </w:p>
    <w:p w14:paraId="0CBDA142"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Και μόνο το ότι αποχωρείτε δείχνει ακριβώς αυτό. </w:t>
      </w:r>
    </w:p>
    <w:p w14:paraId="0CBDA143" w14:textId="77777777" w:rsidR="00CA4129" w:rsidRDefault="00593B95">
      <w:pPr>
        <w:spacing w:line="600" w:lineRule="auto"/>
        <w:ind w:firstLine="720"/>
        <w:jc w:val="both"/>
        <w:rPr>
          <w:rFonts w:eastAsia="Times New Roman"/>
          <w:szCs w:val="24"/>
        </w:rPr>
      </w:pPr>
      <w:r>
        <w:rPr>
          <w:rFonts w:eastAsia="Times New Roman"/>
          <w:b/>
          <w:szCs w:val="24"/>
        </w:rPr>
        <w:t>ΠΡΟΕΔΡΕΥΩΝ (Γεώργιος Βαρεμένο</w:t>
      </w:r>
      <w:r>
        <w:rPr>
          <w:rFonts w:eastAsia="Times New Roman"/>
          <w:b/>
          <w:szCs w:val="24"/>
        </w:rPr>
        <w:t xml:space="preserve">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ακυρώνετε τη διαδικασία της Βουλής; Για όνομα του Θεού! </w:t>
      </w:r>
    </w:p>
    <w:p w14:paraId="0CBDA144" w14:textId="77777777" w:rsidR="00CA4129" w:rsidRDefault="00593B95">
      <w:pPr>
        <w:spacing w:line="600" w:lineRule="auto"/>
        <w:ind w:firstLine="720"/>
        <w:jc w:val="both"/>
        <w:rPr>
          <w:rFonts w:eastAsia="Times New Roman"/>
          <w:szCs w:val="24"/>
        </w:rPr>
      </w:pPr>
      <w:r>
        <w:rPr>
          <w:rFonts w:eastAsia="Times New Roman"/>
          <w:b/>
          <w:szCs w:val="24"/>
        </w:rPr>
        <w:lastRenderedPageBreak/>
        <w:t xml:space="preserve">ΙΩΑΝΝΗΣ ΤΣΙΡΩΝΗΣ (Αναπληρωτής Υπουργός Αγροτικής Ανάπτυξης και Τροφίμων): </w:t>
      </w:r>
      <w:r>
        <w:rPr>
          <w:rFonts w:eastAsia="Times New Roman"/>
          <w:szCs w:val="24"/>
        </w:rPr>
        <w:t xml:space="preserve">Ας τολμούσατε να μου κάνετε ερώτηση, να σας απαντήσω! </w:t>
      </w:r>
    </w:p>
    <w:p w14:paraId="0CBDA145"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Την έκανα και δεν ήρθατε</w:t>
      </w:r>
      <w:r>
        <w:rPr>
          <w:rFonts w:eastAsia="Times New Roman"/>
          <w:szCs w:val="24"/>
        </w:rPr>
        <w:t xml:space="preserve">! </w:t>
      </w:r>
    </w:p>
    <w:p w14:paraId="0CBDA146"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Κάντε ερώτηση!</w:t>
      </w:r>
    </w:p>
    <w:p w14:paraId="0CBDA147"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Η ερώτηση συζητήθηκε εδώ και δεν ήρθατε, ήρθε ο κ. Αποστόλου. Δεν μπορούσατε να έρθετε, γιατί τα στοιχεία είναι ατράνταχτα. </w:t>
      </w:r>
    </w:p>
    <w:p w14:paraId="0CBDA148"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ακυρώ</w:t>
      </w:r>
      <w:r>
        <w:rPr>
          <w:rFonts w:eastAsia="Times New Roman"/>
          <w:szCs w:val="24"/>
        </w:rPr>
        <w:t>νετε τον κ. Τζελέπη;</w:t>
      </w:r>
    </w:p>
    <w:p w14:paraId="0CBDA149" w14:textId="77777777" w:rsidR="00CA4129" w:rsidRDefault="00593B9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Ο κ. Αποστόλου…</w:t>
      </w:r>
    </w:p>
    <w:p w14:paraId="0CBDA14A"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Το νέο αυταρχικό καθεστώς! Καμαρώστε το! </w:t>
      </w:r>
    </w:p>
    <w:p w14:paraId="0CBDA14B" w14:textId="77777777" w:rsidR="00CA4129" w:rsidRDefault="00593B95">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Κάντε </w:t>
      </w:r>
      <w:r>
        <w:rPr>
          <w:rFonts w:eastAsia="Times New Roman"/>
          <w:szCs w:val="24"/>
        </w:rPr>
        <w:t>τη σε εμένα την ερώτηση! Εδώ είμαστε!</w:t>
      </w:r>
    </w:p>
    <w:p w14:paraId="0CBDA14C" w14:textId="77777777" w:rsidR="00CA4129" w:rsidRDefault="00593B95">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Μα, είναι δυνατόν; </w:t>
      </w:r>
    </w:p>
    <w:p w14:paraId="0CBDA14D"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απευθυνόμαστε στους Αναπληρωτές! Στους Υφυπουργούς δεν απευθυνόμαστε! Σύμφωνα με τον Κανονισμό…</w:t>
      </w:r>
    </w:p>
    <w:p w14:paraId="0CBDA14E" w14:textId="77777777" w:rsidR="00CA4129" w:rsidRDefault="00593B95">
      <w:pPr>
        <w:spacing w:line="600" w:lineRule="auto"/>
        <w:ind w:firstLine="720"/>
        <w:jc w:val="both"/>
        <w:rPr>
          <w:rFonts w:eastAsia="Times New Roman"/>
          <w:szCs w:val="24"/>
        </w:rPr>
      </w:pPr>
      <w:r>
        <w:rPr>
          <w:rFonts w:eastAsia="Times New Roman"/>
          <w:b/>
          <w:szCs w:val="24"/>
        </w:rPr>
        <w:t>ΙΩΑΝΝΗΣ ΤΣΙΡΩΝΗΣ (Αναπληρωτής Υπουργός Αγρ</w:t>
      </w:r>
      <w:r>
        <w:rPr>
          <w:rFonts w:eastAsia="Times New Roman"/>
          <w:b/>
          <w:szCs w:val="24"/>
        </w:rPr>
        <w:t xml:space="preserve">οτικής Ανάπτυξης και Τροφίμων): </w:t>
      </w:r>
      <w:r>
        <w:rPr>
          <w:rFonts w:eastAsia="Times New Roman"/>
          <w:szCs w:val="24"/>
        </w:rPr>
        <w:t>Κάντε μου ερώτηση! Εδώ είμαστε! Τι να κάνω;</w:t>
      </w:r>
    </w:p>
    <w:p w14:paraId="0CBDA14F"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Κλείστε το μικρόφωνο! </w:t>
      </w:r>
    </w:p>
    <w:p w14:paraId="0CBDA150" w14:textId="77777777" w:rsidR="00CA4129" w:rsidRDefault="00593B95">
      <w:pPr>
        <w:spacing w:line="600" w:lineRule="auto"/>
        <w:ind w:firstLine="720"/>
        <w:jc w:val="both"/>
        <w:rPr>
          <w:rFonts w:eastAsia="Times New Roman"/>
          <w:szCs w:val="24"/>
        </w:rPr>
      </w:pPr>
      <w:r>
        <w:rPr>
          <w:rFonts w:eastAsia="Times New Roman"/>
          <w:szCs w:val="24"/>
        </w:rPr>
        <w:t>Θα περάσετε στην ερώτησή σας;</w:t>
      </w:r>
    </w:p>
    <w:p w14:paraId="0CBDA151"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Αν μας αφήσει ο κύριος…</w:t>
      </w:r>
    </w:p>
    <w:p w14:paraId="0CBDA152"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δεν φταίε</w:t>
      </w:r>
      <w:r>
        <w:rPr>
          <w:rFonts w:eastAsia="Times New Roman"/>
          <w:szCs w:val="24"/>
        </w:rPr>
        <w:t xml:space="preserve">ι ο κύριος Υπουργός εν προκειμένω. </w:t>
      </w:r>
    </w:p>
    <w:p w14:paraId="0CBDA153" w14:textId="77777777" w:rsidR="00CA4129" w:rsidRDefault="00593B95">
      <w:pPr>
        <w:spacing w:line="600" w:lineRule="auto"/>
        <w:ind w:firstLine="720"/>
        <w:jc w:val="both"/>
        <w:rPr>
          <w:rFonts w:eastAsia="Times New Roman" w:cs="Times New Roman"/>
          <w:szCs w:val="24"/>
        </w:rPr>
      </w:pPr>
      <w:r>
        <w:rPr>
          <w:rFonts w:eastAsia="Times New Roman"/>
          <w:szCs w:val="24"/>
        </w:rPr>
        <w:t>Κάντε την ερώτησή σας!</w:t>
      </w:r>
    </w:p>
    <w:p w14:paraId="0CBDA154"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Το Υπουργείο Αγροτικής Ανάπτυξης καθυστέρησε για τους δικούς του λόγους, τους οποί</w:t>
      </w:r>
      <w:r>
        <w:rPr>
          <w:rFonts w:eastAsia="Times New Roman"/>
          <w:szCs w:val="24"/>
        </w:rPr>
        <w:lastRenderedPageBreak/>
        <w:t>ους ελπίζω ότι θα μας εξηγήσει στη συνέχεια ο κύριος Υφυπουργός, όσον αφορά το ζήτημα του δι</w:t>
      </w:r>
      <w:r>
        <w:rPr>
          <w:rFonts w:eastAsia="Times New Roman"/>
          <w:szCs w:val="24"/>
        </w:rPr>
        <w:t xml:space="preserve">αγωνισμού για την προμήθεια των </w:t>
      </w:r>
      <w:proofErr w:type="spellStart"/>
      <w:r>
        <w:rPr>
          <w:rFonts w:eastAsia="Times New Roman"/>
          <w:szCs w:val="24"/>
        </w:rPr>
        <w:t>φυτοπροστατευτικών</w:t>
      </w:r>
      <w:proofErr w:type="spellEnd"/>
      <w:r>
        <w:rPr>
          <w:rFonts w:eastAsia="Times New Roman"/>
          <w:szCs w:val="24"/>
        </w:rPr>
        <w:t xml:space="preserve"> για το συλλογικό πρόγραμμα δακοκτονίας. </w:t>
      </w:r>
    </w:p>
    <w:p w14:paraId="0CBDA155" w14:textId="77777777" w:rsidR="00CA4129" w:rsidRDefault="00593B95">
      <w:pPr>
        <w:spacing w:line="600" w:lineRule="auto"/>
        <w:ind w:firstLine="720"/>
        <w:jc w:val="both"/>
        <w:rPr>
          <w:rFonts w:eastAsia="Times New Roman"/>
          <w:szCs w:val="24"/>
        </w:rPr>
      </w:pPr>
      <w:r>
        <w:rPr>
          <w:rFonts w:eastAsia="Times New Roman"/>
          <w:szCs w:val="24"/>
        </w:rPr>
        <w:t xml:space="preserve">Εκτός αυτού, υπήρξε γνωμοδότηση του γενικού γραμματέα κ. Αντώνογλου, ότι δήθεν το πρόγραμμα γίνεται παράνομα από το Υπουργείο Αγροτικής Ανάπτυξης και πρέπει να </w:t>
      </w:r>
      <w:r>
        <w:rPr>
          <w:rFonts w:eastAsia="Times New Roman"/>
          <w:szCs w:val="24"/>
        </w:rPr>
        <w:t>γίνεται από το Υπουργείο Εσωτερικών.</w:t>
      </w:r>
    </w:p>
    <w:p w14:paraId="0CBDA156" w14:textId="77777777" w:rsidR="00CA4129" w:rsidRDefault="00593B95">
      <w:pPr>
        <w:spacing w:line="600" w:lineRule="auto"/>
        <w:ind w:firstLine="720"/>
        <w:jc w:val="both"/>
        <w:rPr>
          <w:rFonts w:eastAsia="Times New Roman"/>
          <w:szCs w:val="24"/>
        </w:rPr>
      </w:pPr>
      <w:r>
        <w:rPr>
          <w:rFonts w:eastAsia="Times New Roman"/>
          <w:szCs w:val="24"/>
        </w:rPr>
        <w:t>Μετά τις παρεμβάσεις μας προς το Υπουργείο Εσωτερικών και τη συζήτηση του προηγούμενου νομοσχεδίου, διευκρίνισε ο κ. Σκουρλέτης ότι το πρόγραμμα θα διεξαχθεί κανονικά, όπως και πέρσι, με το Υπουργείο Αγροτικής Ανάπτυξης</w:t>
      </w:r>
      <w:r>
        <w:rPr>
          <w:rFonts w:eastAsia="Times New Roman"/>
          <w:szCs w:val="24"/>
        </w:rPr>
        <w:t xml:space="preserve"> να έχει την ευθύνη προμήθειας των φυτοφαρμάκων.</w:t>
      </w:r>
    </w:p>
    <w:p w14:paraId="0CBDA157" w14:textId="77777777" w:rsidR="00CA4129" w:rsidRDefault="00593B95">
      <w:pPr>
        <w:spacing w:line="600" w:lineRule="auto"/>
        <w:ind w:firstLine="720"/>
        <w:jc w:val="both"/>
        <w:rPr>
          <w:rFonts w:eastAsia="Times New Roman"/>
          <w:szCs w:val="24"/>
        </w:rPr>
      </w:pPr>
      <w:r>
        <w:rPr>
          <w:rFonts w:eastAsia="Times New Roman"/>
          <w:szCs w:val="24"/>
        </w:rPr>
        <w:t>Συντομεύοντας, θα ήθελα να θέσω δύο ερωτήματα.</w:t>
      </w:r>
    </w:p>
    <w:p w14:paraId="0CBDA158" w14:textId="77777777" w:rsidR="00CA4129" w:rsidRDefault="00593B95">
      <w:pPr>
        <w:spacing w:line="600" w:lineRule="auto"/>
        <w:ind w:firstLine="720"/>
        <w:jc w:val="both"/>
        <w:rPr>
          <w:rFonts w:eastAsia="Times New Roman"/>
          <w:szCs w:val="24"/>
        </w:rPr>
      </w:pPr>
      <w:r>
        <w:rPr>
          <w:rFonts w:eastAsia="Times New Roman"/>
          <w:szCs w:val="24"/>
        </w:rPr>
        <w:t xml:space="preserve">Το πρώτο είναι πότε επιτέλους θα βγει η πρόσκληση για την προμήθεια </w:t>
      </w:r>
      <w:proofErr w:type="spellStart"/>
      <w:r>
        <w:rPr>
          <w:rFonts w:eastAsia="Times New Roman"/>
          <w:szCs w:val="24"/>
        </w:rPr>
        <w:t>φυτοπροστατευτικών</w:t>
      </w:r>
      <w:proofErr w:type="spellEnd"/>
      <w:r>
        <w:rPr>
          <w:rFonts w:eastAsia="Times New Roman"/>
          <w:szCs w:val="24"/>
        </w:rPr>
        <w:t xml:space="preserve"> φυτοφαρμάκων για το πρόγραμμα δακοκτονίας από Υπουργείο Αγροτικής Ανάπτυξ</w:t>
      </w:r>
      <w:r>
        <w:rPr>
          <w:rFonts w:eastAsia="Times New Roman"/>
          <w:szCs w:val="24"/>
        </w:rPr>
        <w:t xml:space="preserve">ης, μια </w:t>
      </w:r>
      <w:r>
        <w:rPr>
          <w:rFonts w:eastAsia="Times New Roman"/>
          <w:szCs w:val="24"/>
        </w:rPr>
        <w:lastRenderedPageBreak/>
        <w:t>και ξεκαθαρίστηκε. Βεβαίως να σημειώσω ότι πρέπει να αποσυρθεί το έγγραφο του κ. Αντώνογλου επίσημα, γιατί τινάζει στον αέρα τον όποιο διαγωνισμό.</w:t>
      </w:r>
    </w:p>
    <w:p w14:paraId="0CBDA159" w14:textId="77777777" w:rsidR="00CA4129" w:rsidRDefault="00593B95">
      <w:pPr>
        <w:spacing w:line="600" w:lineRule="auto"/>
        <w:ind w:firstLine="720"/>
        <w:jc w:val="both"/>
        <w:rPr>
          <w:rFonts w:eastAsia="Times New Roman"/>
          <w:szCs w:val="24"/>
        </w:rPr>
      </w:pPr>
      <w:r>
        <w:rPr>
          <w:rFonts w:eastAsia="Times New Roman"/>
          <w:szCs w:val="24"/>
        </w:rPr>
        <w:t>Το δεύτερο είναι γιατί έχετε πάλι μειωμένες πιστώσεις προς τις περιφέρειες –συγκεκριμένα προς την Περ</w:t>
      </w:r>
      <w:r>
        <w:rPr>
          <w:rFonts w:eastAsia="Times New Roman"/>
          <w:szCs w:val="24"/>
        </w:rPr>
        <w:t xml:space="preserve">ιφέρεια Κρήτης είναι 800 χιλιάδες ευρώ λιγότερο από </w:t>
      </w:r>
      <w:proofErr w:type="spellStart"/>
      <w:r>
        <w:rPr>
          <w:rFonts w:eastAsia="Times New Roman"/>
          <w:szCs w:val="24"/>
        </w:rPr>
        <w:t>πρόπερσι</w:t>
      </w:r>
      <w:proofErr w:type="spellEnd"/>
      <w:r>
        <w:rPr>
          <w:rFonts w:eastAsia="Times New Roman"/>
          <w:szCs w:val="24"/>
        </w:rPr>
        <w:t>-, κάτι που δυσκολεύει την αποτελεσματική υλοποίηση του προγράμματος και δεν βοηθάει στην προστασία της ελαιοπαραγωγής και της ελαιοκαλλιέργειας.</w:t>
      </w:r>
    </w:p>
    <w:p w14:paraId="0CBDA15A" w14:textId="77777777" w:rsidR="00CA4129" w:rsidRDefault="00593B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Κόκκαλης έχε</w:t>
      </w:r>
      <w:r>
        <w:rPr>
          <w:rFonts w:eastAsia="Times New Roman"/>
          <w:szCs w:val="24"/>
        </w:rPr>
        <w:t>ι τον λόγο.</w:t>
      </w:r>
    </w:p>
    <w:p w14:paraId="0CBDA15B"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Κύριε Βουλευτά, θα απαντήσω πρώτα για τις άμεσες ενέργειες στις οποίες προτίθεται να προβεί το Υπουργείο Αγροτικής Ανάπτυξης και μετά θα αναφερθώ στη μείωση των πιστώσεων και στο</w:t>
      </w:r>
      <w:r>
        <w:rPr>
          <w:rFonts w:eastAsia="Times New Roman"/>
          <w:szCs w:val="24"/>
        </w:rPr>
        <w:t>υς λόγους της καθυστέρησης.</w:t>
      </w:r>
    </w:p>
    <w:p w14:paraId="0CBDA15C" w14:textId="77777777" w:rsidR="00CA4129" w:rsidRDefault="00593B95">
      <w:pPr>
        <w:spacing w:line="600" w:lineRule="auto"/>
        <w:ind w:firstLine="720"/>
        <w:jc w:val="both"/>
        <w:rPr>
          <w:rFonts w:eastAsia="Times New Roman"/>
          <w:szCs w:val="24"/>
        </w:rPr>
      </w:pPr>
      <w:r>
        <w:rPr>
          <w:rFonts w:eastAsia="Times New Roman"/>
          <w:szCs w:val="24"/>
        </w:rPr>
        <w:t>Κατ’ αρχάς, στις 23 Φεβρουαρίου 2017 ο γενικός γραμματέας του Υπουργείου Αγροτικής Ανάπτυξης ζήτησε άμεσα την έ</w:t>
      </w:r>
      <w:r>
        <w:rPr>
          <w:rFonts w:eastAsia="Times New Roman"/>
          <w:szCs w:val="24"/>
        </w:rPr>
        <w:lastRenderedPageBreak/>
        <w:t xml:space="preserve">ναρξη των απαραίτητων διαδικασιών από την Οικονομική Υπηρεσία για την προμήθεια των </w:t>
      </w:r>
      <w:proofErr w:type="spellStart"/>
      <w:r>
        <w:rPr>
          <w:rFonts w:eastAsia="Times New Roman"/>
          <w:szCs w:val="24"/>
        </w:rPr>
        <w:t>δακοκτόνων</w:t>
      </w:r>
      <w:proofErr w:type="spellEnd"/>
      <w:r>
        <w:rPr>
          <w:rFonts w:eastAsia="Times New Roman"/>
          <w:szCs w:val="24"/>
        </w:rPr>
        <w:t xml:space="preserve"> υλικών. Κατόπιν τούτο,</w:t>
      </w:r>
      <w:r>
        <w:rPr>
          <w:rFonts w:eastAsia="Times New Roman"/>
          <w:szCs w:val="24"/>
        </w:rPr>
        <w:t xml:space="preserve"> χθες, με εξαιρετικά επείγον έγγραφο προς το Υπουργείο Εσωτερικών, η αρμόδια Οικονομική Υπηρεσία του Υπουργείου Αγροτικής Ανάπτυξης ζητά τη μεταφορά των απαραίτητων πιστώσεων, δηλαδή 6.113.572 ευρώ, προκειμένου η υπηρεσία να προβεί στις απαραίτητες διαδικα</w:t>
      </w:r>
      <w:r>
        <w:rPr>
          <w:rFonts w:eastAsia="Times New Roman"/>
          <w:szCs w:val="24"/>
        </w:rPr>
        <w:t xml:space="preserve">σίες για την προμήθεια </w:t>
      </w:r>
      <w:proofErr w:type="spellStart"/>
      <w:r>
        <w:rPr>
          <w:rFonts w:eastAsia="Times New Roman"/>
          <w:szCs w:val="24"/>
        </w:rPr>
        <w:t>δακοκτόνων</w:t>
      </w:r>
      <w:proofErr w:type="spellEnd"/>
      <w:r>
        <w:rPr>
          <w:rFonts w:eastAsia="Times New Roman"/>
          <w:szCs w:val="24"/>
        </w:rPr>
        <w:t xml:space="preserve"> υλικών. Στόχος το αργότερο έως τα τέλη Ιουνίου 2017 αυτά τα υλικά να αρχίσουν να παραδίδονται στις περιφέρειες.</w:t>
      </w:r>
    </w:p>
    <w:p w14:paraId="0CBDA15D" w14:textId="77777777" w:rsidR="00CA4129" w:rsidRDefault="00593B95">
      <w:pPr>
        <w:spacing w:line="600" w:lineRule="auto"/>
        <w:ind w:firstLine="720"/>
        <w:jc w:val="both"/>
        <w:rPr>
          <w:rFonts w:eastAsia="Times New Roman"/>
          <w:szCs w:val="24"/>
        </w:rPr>
      </w:pPr>
      <w:r>
        <w:rPr>
          <w:rFonts w:eastAsia="Times New Roman"/>
          <w:szCs w:val="24"/>
        </w:rPr>
        <w:t>Υπάρχει άψογη συνεργασία μεταξύ του Υπουργείου Αγροτικής Ανάπτυξης και του Υπουργείου Εσωτερικών. Το πρόγραμμα</w:t>
      </w:r>
      <w:r>
        <w:rPr>
          <w:rFonts w:eastAsia="Times New Roman"/>
          <w:szCs w:val="24"/>
        </w:rPr>
        <w:t xml:space="preserve"> θα είναι το ίδιο με πέρσι, δεν θα βγούμε από τον χρονικό ορίζοντα και η δακοκτονία θα εφαρμοστεί κανονικά.</w:t>
      </w:r>
    </w:p>
    <w:p w14:paraId="0CBDA15E" w14:textId="77777777" w:rsidR="00CA4129" w:rsidRDefault="00593B95">
      <w:pPr>
        <w:spacing w:line="600" w:lineRule="auto"/>
        <w:ind w:firstLine="720"/>
        <w:jc w:val="both"/>
        <w:rPr>
          <w:rFonts w:eastAsia="Times New Roman"/>
          <w:szCs w:val="24"/>
        </w:rPr>
      </w:pPr>
      <w:r>
        <w:rPr>
          <w:rFonts w:eastAsia="Times New Roman"/>
          <w:szCs w:val="24"/>
        </w:rPr>
        <w:t>Όσον αφορά τις πιστώσεις, κύριε Βουλευτά, είπατε ότι πρέπει να αποσυρθεί η γνωμοδότηση του κ. Αντώνογλου. Ακούστε, η γνωμοδότηση του κ. Αντώνογλου δ</w:t>
      </w:r>
      <w:r>
        <w:rPr>
          <w:rFonts w:eastAsia="Times New Roman"/>
          <w:szCs w:val="24"/>
        </w:rPr>
        <w:t xml:space="preserve">εν είναι αυθαίρετη. Στηρίχθηκε στη γνωμοδότηση του Νομικού Συμβουλίου του Κράτους, κύριε Βουλευτά, και οφείλατε να γνωρίζετε ότι η γνωμοδότηση του Νομικού Συμβουλίου του Κράτους δεσμεύει τη διοίκηση. </w:t>
      </w:r>
    </w:p>
    <w:p w14:paraId="0CBDA15F" w14:textId="77777777" w:rsidR="00CA4129" w:rsidRDefault="00593B95">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Λάθος.</w:t>
      </w:r>
    </w:p>
    <w:p w14:paraId="0CBDA160"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Το Νομικό Συμβούλιο του Κράτους είπε ποιος είναι αρμόδιος για τη μείωση ή την αύξηση των πιστώσεων.</w:t>
      </w:r>
    </w:p>
    <w:p w14:paraId="0CBDA161" w14:textId="77777777" w:rsidR="00CA4129" w:rsidRDefault="00593B95">
      <w:pPr>
        <w:spacing w:line="600" w:lineRule="auto"/>
        <w:ind w:firstLine="720"/>
        <w:jc w:val="both"/>
        <w:rPr>
          <w:rFonts w:eastAsia="Times New Roman"/>
          <w:szCs w:val="24"/>
        </w:rPr>
      </w:pPr>
      <w:r>
        <w:rPr>
          <w:rFonts w:eastAsia="Times New Roman"/>
          <w:szCs w:val="24"/>
        </w:rPr>
        <w:t>Περισσότερα όμως θα πω στη δευτερολογία μου για το αν υπήρχαν λόγοι καθυστέρησης, για το α</w:t>
      </w:r>
      <w:r>
        <w:rPr>
          <w:rFonts w:eastAsia="Times New Roman"/>
          <w:szCs w:val="24"/>
        </w:rPr>
        <w:t>ν υπήρχε εγκληματική αδιαφορία, όπως λέτε στην ερώτησή σας, και ποιος είναι αρμόδιος.</w:t>
      </w:r>
    </w:p>
    <w:p w14:paraId="0CBDA162" w14:textId="77777777" w:rsidR="00CA4129" w:rsidRDefault="00593B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Κεγκέρογλου</w:t>
      </w:r>
      <w:proofErr w:type="spellEnd"/>
      <w:r>
        <w:rPr>
          <w:rFonts w:eastAsia="Times New Roman"/>
          <w:szCs w:val="24"/>
        </w:rPr>
        <w:t xml:space="preserve"> έχει τον λόγο.</w:t>
      </w:r>
    </w:p>
    <w:p w14:paraId="0CBDA163" w14:textId="77777777" w:rsidR="00CA4129" w:rsidRDefault="00593B9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Εμείς εκφράσαμε ικανοποίηση, γιατί μετά την παρέμβασή μας ο κ. Σκουρλέτης είπε ότι</w:t>
      </w:r>
      <w:r>
        <w:rPr>
          <w:rFonts w:eastAsia="Times New Roman"/>
          <w:szCs w:val="24"/>
        </w:rPr>
        <w:t xml:space="preserve"> θα γίνει όσον αφορά τη διαδικασία όπως και πέρσι, δηλαδή με αρμόδιο φορέα το Υπουργείο Αγροτικής Ανάπτυξης, που έχει την τεχνογνωσία, και, αν υπάρξει αλλαγή πολιτικής, αυτή θα πρέπει να γίνει έγκαιρα, ούτως ώστε ο νέος φορέας -αν είναι το Υπουρ</w:t>
      </w:r>
      <w:r>
        <w:rPr>
          <w:rFonts w:eastAsia="Times New Roman"/>
          <w:szCs w:val="24"/>
        </w:rPr>
        <w:lastRenderedPageBreak/>
        <w:t>γείο Εσωτερ</w:t>
      </w:r>
      <w:r>
        <w:rPr>
          <w:rFonts w:eastAsia="Times New Roman"/>
          <w:szCs w:val="24"/>
        </w:rPr>
        <w:t xml:space="preserve">ικών ή οποιοδήποτε άλλος- να είναι προετοιμασμένος, ώστε μπορεί να υλοποιηθεί το πρόγραμμα με αποτελεσματικότητα. </w:t>
      </w:r>
    </w:p>
    <w:p w14:paraId="0CBDA164" w14:textId="77777777" w:rsidR="00CA4129" w:rsidRDefault="00593B95">
      <w:pPr>
        <w:spacing w:line="600" w:lineRule="auto"/>
        <w:ind w:firstLine="720"/>
        <w:jc w:val="both"/>
        <w:rPr>
          <w:rFonts w:eastAsia="Times New Roman"/>
          <w:szCs w:val="24"/>
        </w:rPr>
      </w:pPr>
      <w:r>
        <w:rPr>
          <w:rFonts w:eastAsia="Times New Roman"/>
          <w:szCs w:val="24"/>
        </w:rPr>
        <w:t>Η ελαιοκαλλιέργεια είναι εθνικό θέμα για την Ελλάδα ιδιαίτερα αυτήν την περίοδο, που πασχίζει μέσα και από την παραγωγή να βγει από την κρίση</w:t>
      </w:r>
      <w:r>
        <w:rPr>
          <w:rFonts w:eastAsia="Times New Roman"/>
          <w:szCs w:val="24"/>
        </w:rPr>
        <w:t>. Έτσι, λοιπόν, θέλει προσοχή. Και σε σχέση με πέρσι, που πάλι καθυστέρησε και η προμήθεια και η κατανομή των πιστώσεων, έχουμε καθυστέρηση.</w:t>
      </w:r>
    </w:p>
    <w:p w14:paraId="0CBDA165" w14:textId="77777777" w:rsidR="00CA4129" w:rsidRDefault="00593B95">
      <w:pPr>
        <w:spacing w:line="600" w:lineRule="auto"/>
        <w:ind w:firstLine="720"/>
        <w:jc w:val="both"/>
        <w:rPr>
          <w:rFonts w:eastAsia="Times New Roman"/>
          <w:szCs w:val="24"/>
        </w:rPr>
      </w:pPr>
      <w:r>
        <w:rPr>
          <w:rFonts w:eastAsia="Times New Roman"/>
          <w:szCs w:val="24"/>
        </w:rPr>
        <w:t>Και το ερώτημα είναι: Αν κάθε χρόνο καθυστερούμε όλο και περισσότερο, πώς θα αντιμετωπιστούν τα λάθη της προηγούμεν</w:t>
      </w:r>
      <w:r>
        <w:rPr>
          <w:rFonts w:eastAsia="Times New Roman"/>
          <w:szCs w:val="24"/>
        </w:rPr>
        <w:t>ης χρονιάς; Πότε θα βγει η πρόσκληση; Συγκεκριμένα, πείτε μια ημερομηνία για το</w:t>
      </w:r>
      <w:r>
        <w:rPr>
          <w:rFonts w:eastAsia="Times New Roman"/>
          <w:szCs w:val="24"/>
        </w:rPr>
        <w:t>ν</w:t>
      </w:r>
      <w:r>
        <w:rPr>
          <w:rFonts w:eastAsia="Times New Roman"/>
          <w:szCs w:val="24"/>
        </w:rPr>
        <w:t xml:space="preserve"> διεθνή διαγωνισμό. Έχει πάρα πολλές προθεσμίες, γι’ αυτό και χρειάζονται γρήγορα χέρια.</w:t>
      </w:r>
    </w:p>
    <w:p w14:paraId="0CBDA166" w14:textId="77777777" w:rsidR="00CA4129" w:rsidRDefault="00593B95">
      <w:pPr>
        <w:spacing w:line="600" w:lineRule="auto"/>
        <w:ind w:firstLine="720"/>
        <w:jc w:val="both"/>
        <w:rPr>
          <w:rFonts w:eastAsia="Times New Roman"/>
          <w:szCs w:val="24"/>
        </w:rPr>
      </w:pPr>
      <w:r>
        <w:rPr>
          <w:rFonts w:eastAsia="Times New Roman"/>
          <w:szCs w:val="24"/>
        </w:rPr>
        <w:t>Για το θέμα της γνωμοδότησης του Νομικού Συμβουλίου του Κράτους να πω ότι μπορεί να γίν</w:t>
      </w:r>
      <w:r>
        <w:rPr>
          <w:rFonts w:eastAsia="Times New Roman"/>
          <w:szCs w:val="24"/>
        </w:rPr>
        <w:t>ει αποδεκτή από την πολιτική ηγεσία ή να μην γίνει αποδεκτή εγγράφως.</w:t>
      </w:r>
    </w:p>
    <w:p w14:paraId="0CBDA16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Άρα, λοιπόν, από τη στιγμή που δεν γίνεται αποδεκτή εγγράφως, δεν υφίσταται. Έχει βγει αυτή η απόφαση, αν κάνει το Υπουργείο Αγροτικής Ανάπτυξης ή το Εσωτερικών δεκτή τη </w:t>
      </w:r>
      <w:r>
        <w:rPr>
          <w:rFonts w:eastAsia="Times New Roman" w:cs="Times New Roman"/>
          <w:szCs w:val="24"/>
        </w:rPr>
        <w:lastRenderedPageBreak/>
        <w:t>γνωμοδότηση ή όχ</w:t>
      </w:r>
      <w:r>
        <w:rPr>
          <w:rFonts w:eastAsia="Times New Roman" w:cs="Times New Roman"/>
          <w:szCs w:val="24"/>
        </w:rPr>
        <w:t>ι; Αν έχει βγει. καλώς. Τότε δεν υπάρχει νομικό θέμα. Διότι αυτό το οποίο σας θέτω είναι ένα πρόβλημα το οποίο μπορεί να δημιουργηθεί μετά από τον δεύτερο μειοδότη στον διαγωνισμό, ο οποίος θα έρθει με βάση εκείνο το έγγραφο του κ. Αντώνογλου.</w:t>
      </w:r>
    </w:p>
    <w:p w14:paraId="0CBDA16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Σε σχέση με </w:t>
      </w:r>
      <w:r>
        <w:rPr>
          <w:rFonts w:eastAsia="Times New Roman" w:cs="Times New Roman"/>
          <w:szCs w:val="24"/>
        </w:rPr>
        <w:t xml:space="preserve">τις πιστώσεις, από το 2015 έως το 2016 είχαμε μια μείωση για την Περιφέρεια Κρήτης περίπου 800.000 ευρώ. Αυτή η μείωση </w:t>
      </w:r>
      <w:proofErr w:type="spellStart"/>
      <w:r>
        <w:rPr>
          <w:rFonts w:eastAsia="Times New Roman" w:cs="Times New Roman"/>
          <w:szCs w:val="24"/>
        </w:rPr>
        <w:t>επέδρασε</w:t>
      </w:r>
      <w:proofErr w:type="spellEnd"/>
      <w:r>
        <w:rPr>
          <w:rFonts w:eastAsia="Times New Roman" w:cs="Times New Roman"/>
          <w:szCs w:val="24"/>
        </w:rPr>
        <w:t xml:space="preserve"> αρνητικά και δεν έγινε όπως έπρεπε το πρόγραμμα δακοκτονίας, με αποτέλεσμα να έχουμε ζημιά για τους ελαιοπαραγωγούς, όχι όλους, </w:t>
      </w:r>
      <w:r>
        <w:rPr>
          <w:rFonts w:eastAsia="Times New Roman" w:cs="Times New Roman"/>
          <w:szCs w:val="24"/>
        </w:rPr>
        <w:t>αλλά για μεγάλο αριθμό ελαιοπαραγωγών.</w:t>
      </w:r>
    </w:p>
    <w:p w14:paraId="0CBDA16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Αυτό, λοιπόν, δεν πρέπει να συνεχιστεί και θα πρέπει να υπάρξει η ανάλογη αναπροσαρμογή των ποσών, προκειμένου αυτό το θέμα να αντιμετωπισθεί και να έχουμε αποτελεσματική δακοκτονία.</w:t>
      </w:r>
    </w:p>
    <w:p w14:paraId="0CBDA16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Οφείλω να σας επισημάνω αυτά τα οπ</w:t>
      </w:r>
      <w:r>
        <w:rPr>
          <w:rFonts w:eastAsia="Times New Roman" w:cs="Times New Roman"/>
          <w:szCs w:val="24"/>
        </w:rPr>
        <w:t>οία σας έστειλε και με έγγραφο η Ένωση Περιφερειών Ελλάδας, η οποία θεωρεί ότι δεν υπάρχει το ανάλογο ενδιαφέρον από το Υπουργείο ή από τα Υπουργεία γενικότερα και ότι υπάρχει ως αποτέλεσμα αυτού του μειωμένου, αν θέλετε, ενδιαφέροντος των Υπουργείων μεγάλ</w:t>
      </w:r>
      <w:r>
        <w:rPr>
          <w:rFonts w:eastAsia="Times New Roman" w:cs="Times New Roman"/>
          <w:szCs w:val="24"/>
        </w:rPr>
        <w:t xml:space="preserve">ος </w:t>
      </w:r>
      <w:r>
        <w:rPr>
          <w:rFonts w:eastAsia="Times New Roman" w:cs="Times New Roman"/>
          <w:szCs w:val="24"/>
        </w:rPr>
        <w:lastRenderedPageBreak/>
        <w:t>κίνδυνος για το πρόγραμμα δακοκτονίας. Αυτό είναι έγγραφο το οποίο σας έχει στείλει ο κ. Αγοραστός.</w:t>
      </w:r>
    </w:p>
    <w:p w14:paraId="0CBDA16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Εγώ από την εμπειρία την οποία έχω για το πρόγραμμα, επειδή έχω υπηρετήσει την αυτοδιοίκηση β΄ βαθμού, σας λέω ότι πράγματι έχετε καθυστερήσει πάρα πολύ </w:t>
      </w:r>
      <w:r>
        <w:rPr>
          <w:rFonts w:eastAsia="Times New Roman" w:cs="Times New Roman"/>
          <w:szCs w:val="24"/>
        </w:rPr>
        <w:t>και υπάρχει τεράστιος κίνδυνος, εάν στον διαγωνισμό υπάρξουν ενστάσεις, καθυστερήσεις κ.λπ., για την καταστροφή συνολικά της παραγωγής.</w:t>
      </w:r>
    </w:p>
    <w:p w14:paraId="0CBDA16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w:t>
      </w:r>
    </w:p>
    <w:p w14:paraId="0CBDA16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Κόκκαλης έχει τον λόγο.</w:t>
      </w:r>
    </w:p>
    <w:p w14:paraId="0CBDA16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w:t>
      </w:r>
      <w:r>
        <w:rPr>
          <w:rFonts w:eastAsia="Times New Roman" w:cs="Times New Roman"/>
          <w:b/>
          <w:szCs w:val="24"/>
        </w:rPr>
        <w:t>ξης και Τροφίμων):</w:t>
      </w:r>
      <w:r>
        <w:rPr>
          <w:rFonts w:eastAsia="Times New Roman" w:cs="Times New Roman"/>
          <w:szCs w:val="24"/>
        </w:rPr>
        <w:t xml:space="preserve"> Κύριε Βουλευτά, με το άρθρο 186 του ν. 3852/2010, τον γνωστό «Κ</w:t>
      </w:r>
      <w:r>
        <w:rPr>
          <w:rFonts w:eastAsia="Times New Roman" w:cs="Times New Roman"/>
          <w:szCs w:val="24"/>
        </w:rPr>
        <w:t>ΑΛΛΙΚΡΑΤΗ</w:t>
      </w:r>
      <w:r>
        <w:rPr>
          <w:rFonts w:eastAsia="Times New Roman" w:cs="Times New Roman"/>
          <w:szCs w:val="24"/>
        </w:rPr>
        <w:t>» -γιατί πρέπει να ξεκαθαρίζουμε για το ποιος φταίει, ποιος ευθύνεται για την καθυστέρηση και γιατί- ορίζεται ότι η αρμοδιότητα υλοποίησης των προγραμμάτων καταπολέμ</w:t>
      </w:r>
      <w:r>
        <w:rPr>
          <w:rFonts w:eastAsia="Times New Roman" w:cs="Times New Roman"/>
          <w:szCs w:val="24"/>
        </w:rPr>
        <w:t>ησης του δάκου ανήκει πού; Στις περιφέρειες. Είναι ξεκάθαρο από το 2010.</w:t>
      </w:r>
    </w:p>
    <w:p w14:paraId="0CBDA16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Εν συνεχεία, κύριε </w:t>
      </w:r>
      <w:proofErr w:type="spellStart"/>
      <w:r>
        <w:rPr>
          <w:rFonts w:eastAsia="Times New Roman" w:cs="Times New Roman"/>
          <w:szCs w:val="24"/>
        </w:rPr>
        <w:t>Κεγκέρογλου</w:t>
      </w:r>
      <w:proofErr w:type="spellEnd"/>
      <w:r>
        <w:rPr>
          <w:rFonts w:eastAsia="Times New Roman" w:cs="Times New Roman"/>
          <w:szCs w:val="24"/>
        </w:rPr>
        <w:t>, το άρθρο 260 τι αναφέρει; Ότι εγγράφονται στους κεντρικούς αυτοτελείς πόρους κονδύλια για τη δακοκτονία για τις περιφέρειες.</w:t>
      </w:r>
    </w:p>
    <w:p w14:paraId="0CBDA17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Εν συνεχεία, κύριε Βουλευτ</w:t>
      </w:r>
      <w:r>
        <w:rPr>
          <w:rFonts w:eastAsia="Times New Roman" w:cs="Times New Roman"/>
          <w:szCs w:val="24"/>
        </w:rPr>
        <w:t xml:space="preserve">ά,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Εσωτερικών και Οικονομικών, η οποία εκδίδεται κατόπιν αιτιολογημένης εισήγησης της Ένωσης Περιφερειών, καθορίζεται το ύψος των πιστώσεων. Αυτό, διότι αναφέρθηκε μείωση των πιστώσεων στο Ηράκλειο. Συνεπώς, τι σχέση έχει το Υπου</w:t>
      </w:r>
      <w:r>
        <w:rPr>
          <w:rFonts w:eastAsia="Times New Roman" w:cs="Times New Roman"/>
          <w:szCs w:val="24"/>
        </w:rPr>
        <w:t xml:space="preserve">ργείο Αγροτικής Ανάπτυξης με τις πιστώσεις; Μετά από αιτιολογημένη απόφαση της Ένωσης Περιφερειών Ελλάδος -μη γελάτε,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το ύψος των πιστώσεων.</w:t>
      </w:r>
    </w:p>
    <w:p w14:paraId="0CBDA17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Εν συνεχεία, με την 23977/2016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r>
        <w:rPr>
          <w:rFonts w:eastAsia="Times New Roman" w:cs="Times New Roman"/>
          <w:szCs w:val="24"/>
        </w:rPr>
        <w:t>δίνονται συγκεκριμένες οδηγίες στις περιφέρειες για τον τρόπο υλοποίησης των προγραμμάτων δακοκτονίας. Το προεδρικό διάταγμα για την οργάνωση του Υπουργείου Αγροτικής Ανάπτυξης προβλέπει την εποπτεία του όλου προγράμματος.</w:t>
      </w:r>
    </w:p>
    <w:p w14:paraId="0CBDA17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Η αρμόδια υπηρεσία του Υπουργείου</w:t>
      </w:r>
      <w:r>
        <w:rPr>
          <w:rFonts w:eastAsia="Times New Roman" w:cs="Times New Roman"/>
          <w:szCs w:val="24"/>
        </w:rPr>
        <w:t xml:space="preserve"> Αγροτικής Ανάπτυξης στις 27 Οκτωβρίου του 2016 απέστειλε ερώτημα στο Νομικό </w:t>
      </w:r>
      <w:r>
        <w:rPr>
          <w:rFonts w:eastAsia="Times New Roman" w:cs="Times New Roman"/>
          <w:szCs w:val="24"/>
        </w:rPr>
        <w:lastRenderedPageBreak/>
        <w:t>Συμβούλιο του Κράτους, προκειμένου να μην υπάρξει καθυστέρηση. Αυτό, γιατί λέτε ότι υπήρχε καθυστέρηση.</w:t>
      </w:r>
    </w:p>
    <w:p w14:paraId="0CBDA17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Οφείλαμε ως διοίκηση να περιμένουμε τη γνωμοδότηση του Νομικού Συμβουλίου τ</w:t>
      </w:r>
      <w:r>
        <w:rPr>
          <w:rFonts w:eastAsia="Times New Roman" w:cs="Times New Roman"/>
          <w:szCs w:val="24"/>
        </w:rPr>
        <w:t xml:space="preserve">ου Κράτους, κύριε </w:t>
      </w:r>
      <w:proofErr w:type="spellStart"/>
      <w:r>
        <w:rPr>
          <w:rFonts w:eastAsia="Times New Roman" w:cs="Times New Roman"/>
          <w:szCs w:val="24"/>
        </w:rPr>
        <w:t>Κεγκέρογλου</w:t>
      </w:r>
      <w:proofErr w:type="spellEnd"/>
      <w:r>
        <w:rPr>
          <w:rFonts w:eastAsia="Times New Roman" w:cs="Times New Roman"/>
          <w:szCs w:val="24"/>
        </w:rPr>
        <w:t>, το οποίο τι είπε και τι είπε ο κ. Αντώνογλου; Ότι αρμόδιο για την υλοποίηση των προγραμμάτων δακοκτονίας είναι το Υπουργείο Εσωτερικών. Το Υπουργείο Αγροτικής Ανάπτυξης έχει την εποπτεία και η μοναδική αρμοδιότητα είναι ο σχε</w:t>
      </w:r>
      <w:r>
        <w:rPr>
          <w:rFonts w:eastAsia="Times New Roman" w:cs="Times New Roman"/>
          <w:szCs w:val="24"/>
        </w:rPr>
        <w:t>τικός διαγωνισμός. Έχουμε, συνεπώς, μια σύγκρουση αρμοδιοτήτων από το 2010.</w:t>
      </w:r>
    </w:p>
    <w:p w14:paraId="0CBDA17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Κεγκέρογλου</w:t>
      </w:r>
      <w:proofErr w:type="spellEnd"/>
      <w:r>
        <w:rPr>
          <w:rFonts w:eastAsia="Times New Roman" w:cs="Times New Roman"/>
          <w:szCs w:val="24"/>
        </w:rPr>
        <w:t>, με το κόμμα σας το 2011 κάνατε μια αποτυχημένη προσπάθεια και δεν μπορείτε να μιλάτε για αδιαφορία και για καθυστέρηση. Δεν μπορείτε.</w:t>
      </w:r>
    </w:p>
    <w:p w14:paraId="0CBDA17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Προωθήθηκε επιτυχώς </w:t>
      </w:r>
      <w:r>
        <w:rPr>
          <w:rFonts w:eastAsia="Times New Roman" w:cs="Times New Roman"/>
          <w:szCs w:val="24"/>
        </w:rPr>
        <w:t>στην Εφημερίδα της Κυβέρνησ</w:t>
      </w:r>
      <w:r>
        <w:rPr>
          <w:rFonts w:eastAsia="Times New Roman" w:cs="Times New Roman"/>
          <w:szCs w:val="24"/>
        </w:rPr>
        <w:t>η</w:t>
      </w:r>
      <w:r>
        <w:rPr>
          <w:rFonts w:eastAsia="Times New Roman" w:cs="Times New Roman"/>
          <w:szCs w:val="24"/>
        </w:rPr>
        <w:t xml:space="preserve">ς μια σχετική ΚΥΑ, κύριε </w:t>
      </w:r>
      <w:proofErr w:type="spellStart"/>
      <w:r>
        <w:rPr>
          <w:rFonts w:eastAsia="Times New Roman" w:cs="Times New Roman"/>
          <w:szCs w:val="24"/>
        </w:rPr>
        <w:t>Κεγκέρογλου</w:t>
      </w:r>
      <w:proofErr w:type="spellEnd"/>
      <w:r>
        <w:rPr>
          <w:rFonts w:eastAsia="Times New Roman" w:cs="Times New Roman"/>
          <w:szCs w:val="24"/>
        </w:rPr>
        <w:t>, η οποία δεν δημοσιεύθηκε ποτέ, η οποία πιθανόν να έλυνε το θέμα το 2011…</w:t>
      </w:r>
    </w:p>
    <w:p w14:paraId="0CBDA17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Διαγωνισμό θα κάνετε; Πότε;</w:t>
      </w:r>
    </w:p>
    <w:p w14:paraId="0CBDA17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 (Υφυπουργός Αγροτικής Ανάπτυξης και Τροφίμων):</w:t>
      </w:r>
      <w:r>
        <w:rPr>
          <w:rFonts w:eastAsia="Times New Roman" w:cs="Times New Roman"/>
          <w:szCs w:val="24"/>
        </w:rPr>
        <w:t xml:space="preserve"> …και λέτε τώρα ότι εμείς ευθυνόμαστε για την καθυστέρηση;</w:t>
      </w:r>
    </w:p>
    <w:p w14:paraId="0CBDA17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Εσείς αποτύχατε να δημοσιεύσετε μία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του 2011.</w:t>
      </w:r>
    </w:p>
    <w:p w14:paraId="0CBDA17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Πότε; Το 2011;</w:t>
      </w:r>
    </w:p>
    <w:p w14:paraId="0CBDA17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Να σας πω και τα στοιχε</w:t>
      </w:r>
      <w:r>
        <w:rPr>
          <w:rFonts w:eastAsia="Times New Roman" w:cs="Times New Roman"/>
          <w:szCs w:val="24"/>
        </w:rPr>
        <w:t>ία;</w:t>
      </w:r>
    </w:p>
    <w:p w14:paraId="0CBDA17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Για πότε; Για το 1821;</w:t>
      </w:r>
    </w:p>
    <w:p w14:paraId="0CBDA17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Όχι για το 1821!</w:t>
      </w:r>
    </w:p>
    <w:p w14:paraId="0CBDA17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κάνετε διαγωνισμό και πότε;</w:t>
      </w:r>
    </w:p>
    <w:p w14:paraId="0CBDA17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Κύρ</w:t>
      </w:r>
      <w:r>
        <w:rPr>
          <w:rFonts w:eastAsia="Times New Roman" w:cs="Times New Roman"/>
          <w:szCs w:val="24"/>
        </w:rPr>
        <w:t xml:space="preserve">ιε </w:t>
      </w:r>
      <w:proofErr w:type="spellStart"/>
      <w:r>
        <w:rPr>
          <w:rFonts w:eastAsia="Times New Roman" w:cs="Times New Roman"/>
          <w:szCs w:val="24"/>
        </w:rPr>
        <w:t>Κεγκέρογλου</w:t>
      </w:r>
      <w:proofErr w:type="spellEnd"/>
      <w:r>
        <w:rPr>
          <w:rFonts w:eastAsia="Times New Roman" w:cs="Times New Roman"/>
          <w:szCs w:val="24"/>
        </w:rPr>
        <w:t>, θα γίνει και ο διαγωνισμός.</w:t>
      </w:r>
    </w:p>
    <w:p w14:paraId="0CBDA17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Πότε θα γίνει ο διαγωνισμός;</w:t>
      </w:r>
    </w:p>
    <w:p w14:paraId="0CBDA18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(Υφυπουργός Αγροτικής Ανάπτυξης και Τροφίμων): </w:t>
      </w:r>
      <w:r>
        <w:rPr>
          <w:rFonts w:eastAsia="Times New Roman" w:cs="Times New Roman"/>
          <w:szCs w:val="24"/>
        </w:rPr>
        <w:t xml:space="preserve">Οι εντυπωσιασμοί όχι εδώ, αλλού. </w:t>
      </w:r>
    </w:p>
    <w:p w14:paraId="0CBDA18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2011 επέστρεψε ανεπιτυχώς. Συνεπώς, ο διαγωνισμός θα γίνε</w:t>
      </w:r>
      <w:r>
        <w:rPr>
          <w:rFonts w:eastAsia="Times New Roman" w:cs="Times New Roman"/>
          <w:szCs w:val="24"/>
        </w:rPr>
        <w:t>ι. Υπάρχει άψογη συνεργασία του Υπουργείου Εσωτερικών και του Υπουργείου Αγροτικής Ανάπτυξης…</w:t>
      </w:r>
    </w:p>
    <w:p w14:paraId="0CBDA18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γίνει ο διαγωνισμός και πότε;</w:t>
      </w:r>
    </w:p>
    <w:p w14:paraId="0CBDA18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Θα γίνει ο διαγωνισμός, όπως σας ανέφερα</w:t>
      </w:r>
      <w:r>
        <w:rPr>
          <w:rFonts w:eastAsia="Times New Roman" w:cs="Times New Roman"/>
          <w:szCs w:val="24"/>
        </w:rPr>
        <w:t xml:space="preserve"> στην </w:t>
      </w:r>
      <w:proofErr w:type="spellStart"/>
      <w:r>
        <w:rPr>
          <w:rFonts w:eastAsia="Times New Roman" w:cs="Times New Roman"/>
          <w:szCs w:val="24"/>
        </w:rPr>
        <w:t>πρωτολογία</w:t>
      </w:r>
      <w:proofErr w:type="spellEnd"/>
      <w:r>
        <w:rPr>
          <w:rFonts w:eastAsia="Times New Roman" w:cs="Times New Roman"/>
          <w:szCs w:val="24"/>
        </w:rPr>
        <w:t>. Μη λέτε, όμως, τώρα για καθυστερήσεις, διότι πέντε χρόνια δεν λύσατε το πρόβλημα. Και λέτε τώρα ότι εμείς ευθυνόμαστε για την καθυστέρηση;</w:t>
      </w:r>
    </w:p>
    <w:p w14:paraId="0CBDA18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w:t>
      </w:r>
    </w:p>
    <w:p w14:paraId="0CBDA185"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0CBDA18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w:t>
      </w:r>
      <w:r>
        <w:rPr>
          <w:rFonts w:eastAsia="Times New Roman" w:cs="Times New Roman"/>
          <w:szCs w:val="24"/>
        </w:rPr>
        <w:t xml:space="preserve"> ήθελα να ενημερώσω το Σώμα ότι ο συνάδελφος κ. Γεώργιος </w:t>
      </w:r>
      <w:proofErr w:type="spellStart"/>
      <w:r>
        <w:rPr>
          <w:rFonts w:eastAsia="Times New Roman" w:cs="Times New Roman"/>
          <w:szCs w:val="24"/>
        </w:rPr>
        <w:t>Στύλιος</w:t>
      </w:r>
      <w:proofErr w:type="spellEnd"/>
      <w:r>
        <w:rPr>
          <w:rFonts w:eastAsia="Times New Roman" w:cs="Times New Roman"/>
          <w:szCs w:val="24"/>
        </w:rPr>
        <w:t xml:space="preserve"> ζητεί άδεια ολιγοήμερης απουσίας του στις Βρυξέλλες, προκειμένου να συναντηθεί με υπηρεσιακούς παράγοντες της Κομισιόν.</w:t>
      </w:r>
    </w:p>
    <w:p w14:paraId="0CBDA18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0CBDA18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CBDA18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Βαρεμένος):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0CBDA18A"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s="Times New Roman"/>
          <w:szCs w:val="24"/>
        </w:rPr>
        <w:t>Θα συζητηθεί η</w:t>
      </w:r>
      <w:r>
        <w:rPr>
          <w:rFonts w:eastAsia="Times New Roman" w:cs="Times New Roman"/>
          <w:szCs w:val="24"/>
        </w:rPr>
        <w:t xml:space="preserve"> τρίτη</w:t>
      </w:r>
      <w:r>
        <w:rPr>
          <w:rFonts w:eastAsia="Times New Roman" w:cs="Times New Roman"/>
          <w:szCs w:val="24"/>
        </w:rPr>
        <w:t xml:space="preserve"> με αριθμό 519/22-2-2017 επίκαιρη ερώτηση πρώτου κύκλου του Βουλευτή</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Επικρατείας της Δημοκρατικής Συμπαράταξης ΠΑΣΟΚ – ΔΗΜΑΡ κ. </w:t>
      </w:r>
      <w:r>
        <w:rPr>
          <w:rFonts w:eastAsia="Times New Roman"/>
          <w:bCs/>
          <w:color w:val="000000"/>
          <w:szCs w:val="24"/>
          <w:shd w:val="clear" w:color="auto" w:fill="FFFFFF"/>
        </w:rPr>
        <w:t>Αθανασίου Θεοχαρόπουλου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Εθνικής Άμυνας, </w:t>
      </w:r>
      <w:r>
        <w:rPr>
          <w:rFonts w:eastAsia="Times New Roman"/>
          <w:color w:val="000000"/>
          <w:szCs w:val="24"/>
          <w:shd w:val="clear" w:color="auto" w:fill="FFFFFF"/>
        </w:rPr>
        <w:t>σχετικά με την άμεση ενημέρωση για τον σχεδιασμό προμήθειας νέων εξοπλιστικών προγραμμάτων.</w:t>
      </w:r>
    </w:p>
    <w:p w14:paraId="0CBDA18B"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Θεοχαρόπουλε, έχετε τον λόγο για δύο λεπτά.</w:t>
      </w:r>
    </w:p>
    <w:p w14:paraId="0CBDA18C"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ΑΘΑΝΑΣΙΟΣ ΘΕΟΧΑΡΟΠΟΥΛΟΣ: </w:t>
      </w:r>
      <w:r>
        <w:rPr>
          <w:rFonts w:eastAsia="Times New Roman"/>
          <w:color w:val="000000"/>
          <w:szCs w:val="24"/>
          <w:shd w:val="clear" w:color="auto" w:fill="FFFFFF"/>
        </w:rPr>
        <w:t>Κύριε Υπουργέ, σε μία εξαιρετικά δύσκολη περίοδο για τη χώρα μας,</w:t>
      </w:r>
      <w:r>
        <w:rPr>
          <w:rFonts w:eastAsia="Times New Roman"/>
          <w:color w:val="000000"/>
          <w:szCs w:val="24"/>
          <w:shd w:val="clear" w:color="auto" w:fill="FFFFFF"/>
        </w:rPr>
        <w:t xml:space="preserve"> όπου η Κυβέρ</w:t>
      </w:r>
      <w:r>
        <w:rPr>
          <w:rFonts w:eastAsia="Times New Roman"/>
          <w:color w:val="000000"/>
          <w:szCs w:val="24"/>
          <w:shd w:val="clear" w:color="auto" w:fill="FFFFFF"/>
        </w:rPr>
        <w:lastRenderedPageBreak/>
        <w:t>νησή σας ακολουθεί μία πολιτική περικοπών κοινωνικών δαπανών στους πάντες και που προχωράτε ως Κυβέρνηση σε μέτρα που πλήττουν νοικοκυριά και επαγγελματίες, πληροφορούμαστε από δημοσιεύματα και όχι από εσάς την πρόθεσή σας για προμήθεια νέων ε</w:t>
      </w:r>
      <w:r>
        <w:rPr>
          <w:rFonts w:eastAsia="Times New Roman"/>
          <w:color w:val="000000"/>
          <w:szCs w:val="24"/>
          <w:shd w:val="clear" w:color="auto" w:fill="FFFFFF"/>
        </w:rPr>
        <w:t>ξοπλιστικών προγραμμάτων.</w:t>
      </w:r>
    </w:p>
    <w:p w14:paraId="0CBDA18D"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Όπως διαβάζω εδώ από δημοσίευμα, στις 8 Φεβρουαρίου ο Πάνος Καμμένος έδωσε εντολή να ξεκινήσουν οι διαδικασίες για εκσυγχρονισμό των </w:t>
      </w:r>
      <w:r>
        <w:rPr>
          <w:rFonts w:eastAsia="Times New Roman"/>
          <w:color w:val="000000"/>
          <w:szCs w:val="24"/>
          <w:shd w:val="clear" w:color="auto" w:fill="FFFFFF"/>
          <w:lang w:val="en-US"/>
        </w:rPr>
        <w:t>F</w:t>
      </w:r>
      <w:r>
        <w:rPr>
          <w:rFonts w:eastAsia="Times New Roman"/>
          <w:color w:val="000000"/>
          <w:szCs w:val="24"/>
          <w:shd w:val="clear" w:color="auto" w:fill="FFFFFF"/>
        </w:rPr>
        <w:t xml:space="preserve">-16 που έχει η χώρα στο οπλοστάσιό της και για την αγορά ενός σμήνους αεροσκαφών τύπου </w:t>
      </w:r>
      <w:r>
        <w:rPr>
          <w:rFonts w:eastAsia="Times New Roman"/>
          <w:color w:val="000000"/>
          <w:szCs w:val="24"/>
          <w:shd w:val="clear" w:color="auto" w:fill="FFFFFF"/>
          <w:lang w:val="en-US"/>
        </w:rPr>
        <w:t>F</w:t>
      </w:r>
      <w:r>
        <w:rPr>
          <w:rFonts w:eastAsia="Times New Roman"/>
          <w:color w:val="000000"/>
          <w:szCs w:val="24"/>
          <w:shd w:val="clear" w:color="auto" w:fill="FFFFFF"/>
        </w:rPr>
        <w:t xml:space="preserve">-35. Βεβαίως, όλα αυτά συνέβησαν χωρίς να έχει γίνει η συζήτηση στην αρμόδια </w:t>
      </w:r>
      <w:r>
        <w:rPr>
          <w:rFonts w:eastAsia="Times New Roman"/>
          <w:color w:val="000000"/>
          <w:szCs w:val="24"/>
          <w:shd w:val="clear" w:color="auto" w:fill="FFFFFF"/>
        </w:rPr>
        <w:t>ε</w:t>
      </w:r>
      <w:r>
        <w:rPr>
          <w:rFonts w:eastAsia="Times New Roman"/>
          <w:color w:val="000000"/>
          <w:szCs w:val="24"/>
          <w:shd w:val="clear" w:color="auto" w:fill="FFFFFF"/>
        </w:rPr>
        <w:t>πιτροπή της Βουλής, χωρίς να έχουμε ενημερωθεί, ενώ συζητούμε μέχρι και προγράμματα 20.000 ευρώ. Για προγράμματα εδώ που φθάνουν τα 3 δισεκατομμύρια ευρώ δεν έγινε κα</w:t>
      </w:r>
      <w:r>
        <w:rPr>
          <w:rFonts w:eastAsia="Times New Roman"/>
          <w:color w:val="000000"/>
          <w:szCs w:val="24"/>
          <w:shd w:val="clear" w:color="auto" w:fill="FFFFFF"/>
        </w:rPr>
        <w:t>μ</w:t>
      </w:r>
      <w:r>
        <w:rPr>
          <w:rFonts w:eastAsia="Times New Roman"/>
          <w:color w:val="000000"/>
          <w:szCs w:val="24"/>
          <w:shd w:val="clear" w:color="auto" w:fill="FFFFFF"/>
        </w:rPr>
        <w:t>μία συζήτησ</w:t>
      </w:r>
      <w:r>
        <w:rPr>
          <w:rFonts w:eastAsia="Times New Roman"/>
          <w:color w:val="000000"/>
          <w:szCs w:val="24"/>
          <w:shd w:val="clear" w:color="auto" w:fill="FFFFFF"/>
        </w:rPr>
        <w:t>η.</w:t>
      </w:r>
    </w:p>
    <w:p w14:paraId="0CBDA18E"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λοιπόν, διαβάζουμε για τις 8 Φεβρουαρίου από δημοσίευμα εφημερίδας μεγάλης κυκλοφορίας.</w:t>
      </w:r>
    </w:p>
    <w:p w14:paraId="0CBDA18F"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καταθέτω στα Πρακτικά.</w:t>
      </w:r>
    </w:p>
    <w:p w14:paraId="0CBDA19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Αθανάσιος Θεοχαρόπουλος καταθέτει για τα Πρακτικά το προαναφερθέν δημοσίευμα, το </w:t>
      </w:r>
      <w:r>
        <w:rPr>
          <w:rFonts w:eastAsia="Times New Roman" w:cs="Times New Roman"/>
          <w:szCs w:val="24"/>
        </w:rPr>
        <w:lastRenderedPageBreak/>
        <w:t xml:space="preserve">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CBDA191"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Διαβάζουμε, λοιπόν, ότι έχει γίνει ήδη εκδήλωση ενδιαφέροντος από το Υπουργείο Εθνικής Άμυνας προς την αμερικανική κυβέρνηση για την προμήθεια αεροσκαφών πέμπτης γενιάς. </w:t>
      </w:r>
      <w:r>
        <w:rPr>
          <w:rFonts w:eastAsia="Times New Roman" w:cs="Times New Roman"/>
          <w:szCs w:val="24"/>
        </w:rPr>
        <w:t xml:space="preserve">Το κόστος δε εκάστου κυμαίνεται μεταξύ 80 και 100 εκατομμυρίων ευρώ. Ταυτοχρόνως, το κόστος του προγράμματος για την αναβάθμιση των </w:t>
      </w:r>
      <w:r>
        <w:rPr>
          <w:rFonts w:eastAsia="Times New Roman"/>
          <w:color w:val="000000"/>
          <w:szCs w:val="24"/>
          <w:shd w:val="clear" w:color="auto" w:fill="FFFFFF"/>
          <w:lang w:val="en-US"/>
        </w:rPr>
        <w:t>F</w:t>
      </w:r>
      <w:r>
        <w:rPr>
          <w:rFonts w:eastAsia="Times New Roman"/>
          <w:color w:val="000000"/>
          <w:szCs w:val="24"/>
          <w:shd w:val="clear" w:color="auto" w:fill="FFFFFF"/>
        </w:rPr>
        <w:t>-16 υπολογίζεται μεταξύ 1,7 και 2 δισεκατομμυρίων ευρώ.</w:t>
      </w:r>
    </w:p>
    <w:p w14:paraId="0CBDA192"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πω, μάλιστα, για τα </w:t>
      </w:r>
      <w:r>
        <w:rPr>
          <w:rFonts w:eastAsia="Times New Roman"/>
          <w:color w:val="000000"/>
          <w:szCs w:val="24"/>
          <w:shd w:val="clear" w:color="auto" w:fill="FFFFFF"/>
          <w:lang w:val="en-US"/>
        </w:rPr>
        <w:t>F</w:t>
      </w:r>
      <w:r>
        <w:rPr>
          <w:rFonts w:eastAsia="Times New Roman"/>
          <w:color w:val="000000"/>
          <w:szCs w:val="24"/>
          <w:shd w:val="clear" w:color="auto" w:fill="FFFFFF"/>
        </w:rPr>
        <w:t xml:space="preserve">-35 –διότι θα αγοράσει η Τουρκία- </w:t>
      </w:r>
      <w:r>
        <w:rPr>
          <w:rFonts w:eastAsia="Times New Roman"/>
          <w:color w:val="000000"/>
          <w:szCs w:val="24"/>
          <w:shd w:val="clear" w:color="auto" w:fill="FFFFFF"/>
        </w:rPr>
        <w:t xml:space="preserve">ότι στο συγκεκριμένο ζήτημα η αντιμετώπιση των </w:t>
      </w:r>
      <w:r>
        <w:rPr>
          <w:rFonts w:eastAsia="Times New Roman"/>
          <w:color w:val="000000"/>
          <w:szCs w:val="24"/>
          <w:shd w:val="clear" w:color="auto" w:fill="FFFFFF"/>
          <w:lang w:val="en-US"/>
        </w:rPr>
        <w:t>F</w:t>
      </w:r>
      <w:r>
        <w:rPr>
          <w:rFonts w:eastAsia="Times New Roman"/>
          <w:color w:val="000000"/>
          <w:szCs w:val="24"/>
          <w:shd w:val="clear" w:color="auto" w:fill="FFFFFF"/>
        </w:rPr>
        <w:t xml:space="preserve">-35 της Τουρκίας, σύμφωνα με τους ειδικούς, δεν γίνεται εύκολα και από τα </w:t>
      </w:r>
      <w:r>
        <w:rPr>
          <w:rFonts w:eastAsia="Times New Roman"/>
          <w:color w:val="000000"/>
          <w:szCs w:val="24"/>
          <w:shd w:val="clear" w:color="auto" w:fill="FFFFFF"/>
          <w:lang w:val="en-US"/>
        </w:rPr>
        <w:t>F</w:t>
      </w:r>
      <w:r>
        <w:rPr>
          <w:rFonts w:eastAsia="Times New Roman"/>
          <w:color w:val="000000"/>
          <w:szCs w:val="24"/>
          <w:shd w:val="clear" w:color="auto" w:fill="FFFFFF"/>
        </w:rPr>
        <w:t>-35, ακόμα και αν αγοραστούν. Όμως, δεν μπαίνω τεχνικές λεπτομέρειες αυτή τη στιγμή σ’ αυτή τη συζήτηση. Είναι μία συζήτηση που πρέπε</w:t>
      </w:r>
      <w:r>
        <w:rPr>
          <w:rFonts w:eastAsia="Times New Roman"/>
          <w:color w:val="000000"/>
          <w:szCs w:val="24"/>
          <w:shd w:val="clear" w:color="auto" w:fill="FFFFFF"/>
        </w:rPr>
        <w:t>ι να γίνει τεχνικά στην Επιτροπή.</w:t>
      </w:r>
    </w:p>
    <w:p w14:paraId="0CBDA193"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ανεπίτρεπτο, λοιπόν, το γεγονός ότι η Διαρκής Επιτροπή Εξοπλιστικών Προγραμμάτων και Συμβάσεων της Βουλής, της οποίας είμαι μέλος και εκπρόσωπος της Δημοκρατικής Συμπαράταξης, δεν έχει </w:t>
      </w:r>
      <w:proofErr w:type="spellStart"/>
      <w:r>
        <w:rPr>
          <w:rFonts w:eastAsia="Times New Roman"/>
          <w:color w:val="000000"/>
          <w:szCs w:val="24"/>
          <w:shd w:val="clear" w:color="auto" w:fill="FFFFFF"/>
        </w:rPr>
        <w:t>συγκληθεί</w:t>
      </w:r>
      <w:proofErr w:type="spellEnd"/>
      <w:r>
        <w:rPr>
          <w:rFonts w:eastAsia="Times New Roman"/>
          <w:color w:val="000000"/>
          <w:szCs w:val="24"/>
          <w:shd w:val="clear" w:color="auto" w:fill="FFFFFF"/>
        </w:rPr>
        <w:t xml:space="preserve"> και δεν έχει ενημερωθ</w:t>
      </w:r>
      <w:r>
        <w:rPr>
          <w:rFonts w:eastAsia="Times New Roman"/>
          <w:color w:val="000000"/>
          <w:szCs w:val="24"/>
          <w:shd w:val="clear" w:color="auto" w:fill="FFFFFF"/>
        </w:rPr>
        <w:t xml:space="preserve">εί γι’ </w:t>
      </w:r>
      <w:r>
        <w:rPr>
          <w:rFonts w:eastAsia="Times New Roman"/>
          <w:color w:val="000000"/>
          <w:szCs w:val="24"/>
          <w:shd w:val="clear" w:color="auto" w:fill="FFFFFF"/>
        </w:rPr>
        <w:lastRenderedPageBreak/>
        <w:t xml:space="preserve">αυτό το θέμα ούτε έχει γίνει στο πλαίσιό της κάποια σχετική συζήτηση, πριν αποστείλετε οποιοδήποτε αίτημα. Οι εξοπλιστικές ανάγκες της χώρας δεν ενδείκνυνται για πολιτικά και κομματικά παιχνίδια. Απαιτείται σοβαρότητα και υπευθυνότητα. </w:t>
      </w:r>
    </w:p>
    <w:p w14:paraId="0CBDA194"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εκσυγχρονι</w:t>
      </w:r>
      <w:r>
        <w:rPr>
          <w:rFonts w:eastAsia="Times New Roman"/>
          <w:color w:val="000000"/>
          <w:szCs w:val="24"/>
          <w:shd w:val="clear" w:color="auto" w:fill="FFFFFF"/>
        </w:rPr>
        <w:t>σμός των εξοπλιστικών προγραμμάτων των Ενόπλων Δυνάμεων αποτελεί εθνικό ζήτημα. Δεν πρόκειται για ένα ζήτημα εσωτερικό της Κυβέρνησης μεταξύ ΣΥΡΙΖΑ και Ανεξαρτήτων Ελλήνων. Κανείς δεν αμφισβητεί την αναγκαιότητα του αξιόμαχου των ελληνικών Ενόπλων Δυνάμεων</w:t>
      </w:r>
      <w:r>
        <w:rPr>
          <w:rFonts w:eastAsia="Times New Roman"/>
          <w:color w:val="000000"/>
          <w:szCs w:val="24"/>
          <w:shd w:val="clear" w:color="auto" w:fill="FFFFFF"/>
        </w:rPr>
        <w:t xml:space="preserve">. Σ’ αυτό το πλαίσιο, βέβαια, εμείς επιμένουμε ότι </w:t>
      </w:r>
      <w:r>
        <w:rPr>
          <w:rFonts w:eastAsia="Times New Roman"/>
          <w:color w:val="000000"/>
          <w:szCs w:val="24"/>
          <w:shd w:val="clear" w:color="auto" w:fill="FFFFFF"/>
        </w:rPr>
        <w:t xml:space="preserve">η </w:t>
      </w:r>
      <w:r>
        <w:rPr>
          <w:rFonts w:eastAsia="Times New Roman"/>
          <w:color w:val="000000"/>
          <w:szCs w:val="24"/>
          <w:shd w:val="clear" w:color="auto" w:fill="FFFFFF"/>
        </w:rPr>
        <w:t xml:space="preserve">όποια επιλογή για την ενεργοποίηση των εξοπλιστικών προγραμμάτων πρέπει να εντάσσεται σε έναν γενικότερο και σαφή σχεδιασμό, με απόλυτη διαφάνεια. Απαιτείται </w:t>
      </w:r>
      <w:proofErr w:type="spellStart"/>
      <w:r>
        <w:rPr>
          <w:rFonts w:eastAsia="Times New Roman"/>
          <w:color w:val="000000"/>
          <w:szCs w:val="24"/>
          <w:shd w:val="clear" w:color="auto" w:fill="FFFFFF"/>
        </w:rPr>
        <w:t>εξορθολογισμός</w:t>
      </w:r>
      <w:proofErr w:type="spellEnd"/>
      <w:r>
        <w:rPr>
          <w:rFonts w:eastAsia="Times New Roman"/>
          <w:color w:val="000000"/>
          <w:szCs w:val="24"/>
          <w:shd w:val="clear" w:color="auto" w:fill="FFFFFF"/>
        </w:rPr>
        <w:t xml:space="preserve"> των αμυντικών δαπανών, χωρίς υ</w:t>
      </w:r>
      <w:r>
        <w:rPr>
          <w:rFonts w:eastAsia="Times New Roman"/>
          <w:color w:val="000000"/>
          <w:szCs w:val="24"/>
          <w:shd w:val="clear" w:color="auto" w:fill="FFFFFF"/>
        </w:rPr>
        <w:t>ποβάθμιση της επιχειρησιακής ικανότητας των Ενόπλων Δυνάμεων.</w:t>
      </w:r>
    </w:p>
    <w:p w14:paraId="0CBDA195"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βάση όλα αυτά, λοιπόν, σας ρωτώ σε ποιο γενικότερο σχέδιο εντάσσεται η πρόθεσή σας για τα νέα εξοπλιστικά προγράμματα, εάν έχουν ξεκινήσει οι διαδικασίες για την προμήθεια αυτών των νέων </w:t>
      </w:r>
      <w:proofErr w:type="spellStart"/>
      <w:r>
        <w:rPr>
          <w:rFonts w:eastAsia="Times New Roman"/>
          <w:color w:val="000000"/>
          <w:szCs w:val="24"/>
          <w:shd w:val="clear" w:color="auto" w:fill="FFFFFF"/>
        </w:rPr>
        <w:t>κοστ</w:t>
      </w:r>
      <w:r>
        <w:rPr>
          <w:rFonts w:eastAsia="Times New Roman"/>
          <w:color w:val="000000"/>
          <w:szCs w:val="24"/>
          <w:shd w:val="clear" w:color="auto" w:fill="FFFFFF"/>
        </w:rPr>
        <w:t>οβόρων</w:t>
      </w:r>
      <w:proofErr w:type="spellEnd"/>
      <w:r>
        <w:rPr>
          <w:rFonts w:eastAsia="Times New Roman"/>
          <w:color w:val="000000"/>
          <w:szCs w:val="24"/>
          <w:shd w:val="clear" w:color="auto" w:fill="FFFFFF"/>
        </w:rPr>
        <w:t xml:space="preserve"> εξοπλισμών, με ποιο σκεπτικό και από ποιον αποφασίστηκε να αποσταλεί αίτημα χωρίς να γίνει </w:t>
      </w:r>
      <w:r>
        <w:rPr>
          <w:rFonts w:eastAsia="Times New Roman"/>
          <w:color w:val="000000"/>
          <w:szCs w:val="24"/>
          <w:shd w:val="clear" w:color="auto" w:fill="FFFFFF"/>
        </w:rPr>
        <w:lastRenderedPageBreak/>
        <w:t xml:space="preserve">σχετική συζήτηση στην αρμόδια </w:t>
      </w:r>
      <w:r>
        <w:rPr>
          <w:rFonts w:eastAsia="Times New Roman"/>
          <w:color w:val="000000"/>
          <w:szCs w:val="24"/>
          <w:shd w:val="clear" w:color="auto" w:fill="FFFFFF"/>
        </w:rPr>
        <w:t>ε</w:t>
      </w:r>
      <w:r>
        <w:rPr>
          <w:rFonts w:eastAsia="Times New Roman"/>
          <w:color w:val="000000"/>
          <w:szCs w:val="24"/>
          <w:shd w:val="clear" w:color="auto" w:fill="FFFFFF"/>
        </w:rPr>
        <w:t>πιτροπή της Βουλής και αν έχει προβλεφθεί ο τρόπος αποπληρωμής των σχετικών πιστώσεων.</w:t>
      </w:r>
    </w:p>
    <w:p w14:paraId="0CBDA196"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Κλείνοντας, θα ήθελα να υποβάλω ένα ακόμ</w:t>
      </w:r>
      <w:r>
        <w:rPr>
          <w:rFonts w:eastAsia="Times New Roman"/>
          <w:color w:val="000000"/>
          <w:szCs w:val="24"/>
          <w:shd w:val="clear" w:color="auto" w:fill="FFFFFF"/>
        </w:rPr>
        <w:t xml:space="preserve">α ερώτημα σε σχέση με το αν έχετε εξασφαλίσει, διεκδικήσει ή προβλέψει τη βιομηχανική συμμετοχή από τους υποψήφιους προμηθευτές και την απευθείας συμμετοχή της Ελληνικής Αεροπορικής Βιομηχανίας στο πλαίσιο της ευρωπαϊκής νομοθεσίας και στο πνεύμα της </w:t>
      </w:r>
      <w:r>
        <w:rPr>
          <w:rFonts w:eastAsia="Times New Roman"/>
          <w:color w:val="000000"/>
          <w:szCs w:val="24"/>
          <w:shd w:val="clear" w:color="auto" w:fill="FFFFFF"/>
        </w:rPr>
        <w:t>Ε</w:t>
      </w:r>
      <w:r>
        <w:rPr>
          <w:rFonts w:eastAsia="Times New Roman"/>
          <w:color w:val="000000"/>
          <w:szCs w:val="24"/>
          <w:shd w:val="clear" w:color="auto" w:fill="FFFFFF"/>
        </w:rPr>
        <w:t>θνικ</w:t>
      </w:r>
      <w:r>
        <w:rPr>
          <w:rFonts w:eastAsia="Times New Roman"/>
          <w:color w:val="000000"/>
          <w:szCs w:val="24"/>
          <w:shd w:val="clear" w:color="auto" w:fill="FFFFFF"/>
        </w:rPr>
        <w:t xml:space="preserve">ής </w:t>
      </w:r>
      <w:r>
        <w:rPr>
          <w:rFonts w:eastAsia="Times New Roman"/>
          <w:color w:val="000000"/>
          <w:szCs w:val="24"/>
          <w:shd w:val="clear" w:color="auto" w:fill="FFFFFF"/>
        </w:rPr>
        <w:t>Α</w:t>
      </w:r>
      <w:r>
        <w:rPr>
          <w:rFonts w:eastAsia="Times New Roman"/>
          <w:color w:val="000000"/>
          <w:szCs w:val="24"/>
          <w:shd w:val="clear" w:color="auto" w:fill="FFFFFF"/>
        </w:rPr>
        <w:t xml:space="preserve">μυντικής </w:t>
      </w:r>
      <w:r>
        <w:rPr>
          <w:rFonts w:eastAsia="Times New Roman"/>
          <w:color w:val="000000"/>
          <w:szCs w:val="24"/>
          <w:shd w:val="clear" w:color="auto" w:fill="FFFFFF"/>
        </w:rPr>
        <w:t>Β</w:t>
      </w:r>
      <w:r>
        <w:rPr>
          <w:rFonts w:eastAsia="Times New Roman"/>
          <w:color w:val="000000"/>
          <w:szCs w:val="24"/>
          <w:shd w:val="clear" w:color="auto" w:fill="FFFFFF"/>
        </w:rPr>
        <w:t xml:space="preserve">ιομηχανικής </w:t>
      </w:r>
      <w:r>
        <w:rPr>
          <w:rFonts w:eastAsia="Times New Roman"/>
          <w:color w:val="000000"/>
          <w:szCs w:val="24"/>
          <w:shd w:val="clear" w:color="auto" w:fill="FFFFFF"/>
        </w:rPr>
        <w:t>Σ</w:t>
      </w:r>
      <w:r>
        <w:rPr>
          <w:rFonts w:eastAsia="Times New Roman"/>
          <w:color w:val="000000"/>
          <w:szCs w:val="24"/>
          <w:shd w:val="clear" w:color="auto" w:fill="FFFFFF"/>
        </w:rPr>
        <w:t xml:space="preserve">τρατηγικής, την οποία πρόσφατα συζητήσαμε στην αρμόδια </w:t>
      </w:r>
      <w:r>
        <w:rPr>
          <w:rFonts w:eastAsia="Times New Roman"/>
          <w:color w:val="000000"/>
          <w:szCs w:val="24"/>
          <w:shd w:val="clear" w:color="auto" w:fill="FFFFFF"/>
        </w:rPr>
        <w:t>ε</w:t>
      </w:r>
      <w:r>
        <w:rPr>
          <w:rFonts w:eastAsia="Times New Roman"/>
          <w:color w:val="000000"/>
          <w:szCs w:val="24"/>
          <w:shd w:val="clear" w:color="auto" w:fill="FFFFFF"/>
        </w:rPr>
        <w:t>πιτροπή.</w:t>
      </w:r>
    </w:p>
    <w:p w14:paraId="0CBDA197" w14:textId="77777777" w:rsidR="00CA4129" w:rsidRDefault="00593B9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0CBDA19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0CBDA19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 Υπουργός Εθνικής Άμυνας κ. Πάνος Καμμένος έχει τον λόγο.</w:t>
      </w:r>
    </w:p>
    <w:p w14:paraId="0CBDA19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Ευχαριστώ, κύριε Πρόεδρε.</w:t>
      </w:r>
    </w:p>
    <w:p w14:paraId="0CBDA19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 τον κ. Θεοχαρόπουλο που μου έδωσε τη δυνατότητα να απαντήσω στη Βουλή των Ελλήνων, γιατί έχει γίνει αρκετά μεγάλη συζήτηση γι’ αυτό το θέμα.</w:t>
      </w:r>
    </w:p>
    <w:p w14:paraId="0CBDA19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επισημάνω, κύριε συνάδελφε, ότι </w:t>
      </w:r>
      <w:r>
        <w:rPr>
          <w:rFonts w:eastAsia="Times New Roman" w:cs="Times New Roman"/>
          <w:szCs w:val="24"/>
        </w:rPr>
        <w:t>το τελευταίο διάστημα, όπως γνωρίζετε πολύ καλά, η χώρα μας δέχεται καθημερινά προκλήσεις από την Τουρκία, τόσο φραστικές, όσο και σε στρατιωτικό επίπεδο. Σε κάθε περίπτωση εφαρμόζουμε τον εθνικό σχεδιασμό. Οι ελληνικές Ένοπλες Δυνάμεις απαντούν σε κάθε πα</w:t>
      </w:r>
      <w:r>
        <w:rPr>
          <w:rFonts w:eastAsia="Times New Roman" w:cs="Times New Roman"/>
          <w:szCs w:val="24"/>
        </w:rPr>
        <w:t xml:space="preserve">ραβίαση του εθνικού εναέριου χώρου, σε κάθε παράβαση, σε κάθε </w:t>
      </w:r>
      <w:proofErr w:type="spellStart"/>
      <w:r>
        <w:rPr>
          <w:rFonts w:eastAsia="Times New Roman" w:cs="Times New Roman"/>
          <w:szCs w:val="24"/>
        </w:rPr>
        <w:t>υπ</w:t>
      </w:r>
      <w:r>
        <w:rPr>
          <w:rFonts w:eastAsia="Times New Roman" w:cs="Times New Roman"/>
          <w:szCs w:val="24"/>
        </w:rPr>
        <w:t>ε</w:t>
      </w:r>
      <w:r>
        <w:rPr>
          <w:rFonts w:eastAsia="Times New Roman" w:cs="Times New Roman"/>
          <w:szCs w:val="24"/>
        </w:rPr>
        <w:t>ρπτ</w:t>
      </w:r>
      <w:r>
        <w:rPr>
          <w:rFonts w:eastAsia="Times New Roman" w:cs="Times New Roman"/>
          <w:szCs w:val="24"/>
        </w:rPr>
        <w:t>ή</w:t>
      </w:r>
      <w:r>
        <w:rPr>
          <w:rFonts w:eastAsia="Times New Roman" w:cs="Times New Roman"/>
          <w:szCs w:val="24"/>
        </w:rPr>
        <w:t>ση</w:t>
      </w:r>
      <w:proofErr w:type="spellEnd"/>
      <w:r>
        <w:rPr>
          <w:rFonts w:eastAsia="Times New Roman" w:cs="Times New Roman"/>
          <w:szCs w:val="24"/>
        </w:rPr>
        <w:t xml:space="preserve"> και το τελευταίο σκάφος που προσγειώνεται είναι ελληνικό.</w:t>
      </w:r>
    </w:p>
    <w:p w14:paraId="0CBDA19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Θέλω, λοιπόν, δημόσια να ευχαριστήσω εκ μέρους του ελληνικού λαού τους οπλίτες, τους υπαξιωματικούς, τους αξιωματικούς των Ενό</w:t>
      </w:r>
      <w:r>
        <w:rPr>
          <w:rFonts w:eastAsia="Times New Roman" w:cs="Times New Roman"/>
          <w:szCs w:val="24"/>
        </w:rPr>
        <w:t xml:space="preserve">πλων Δυνάμεων σε ξηρά, θάλασσα και αέρα, γιατί δίνουν καθημερινά το «παρών» στις </w:t>
      </w:r>
      <w:proofErr w:type="spellStart"/>
      <w:r>
        <w:rPr>
          <w:rFonts w:eastAsia="Times New Roman" w:cs="Times New Roman"/>
          <w:szCs w:val="24"/>
        </w:rPr>
        <w:t>μικρονήσους</w:t>
      </w:r>
      <w:proofErr w:type="spellEnd"/>
      <w:r>
        <w:rPr>
          <w:rFonts w:eastAsia="Times New Roman" w:cs="Times New Roman"/>
          <w:szCs w:val="24"/>
        </w:rPr>
        <w:t>, στα αεροδρόμιά μας, στον Έβρο και όπου χρειαστεί και προασπίζουν αποφασιστικά τα κυριαρχικά μας δικαιώματα.</w:t>
      </w:r>
    </w:p>
    <w:p w14:paraId="0CBDA19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Θέλω να σας διαβεβαιώσω, επίσης, κύριε Θεοχαρόπουλε, ό</w:t>
      </w:r>
      <w:r>
        <w:rPr>
          <w:rFonts w:eastAsia="Times New Roman" w:cs="Times New Roman"/>
          <w:szCs w:val="24"/>
        </w:rPr>
        <w:t xml:space="preserve">τι αυτή η Κυβέρνηση δεν πιστεύει ότι τις σημαίες τις παίρνει ο αέρας, όπως πίστευε η </w:t>
      </w:r>
      <w:r>
        <w:rPr>
          <w:rFonts w:eastAsia="Times New Roman" w:cs="Times New Roman"/>
          <w:szCs w:val="24"/>
        </w:rPr>
        <w:t>κ</w:t>
      </w:r>
      <w:r>
        <w:rPr>
          <w:rFonts w:eastAsia="Times New Roman" w:cs="Times New Roman"/>
          <w:szCs w:val="24"/>
        </w:rPr>
        <w:t xml:space="preserve">υβέρνηση του κ. Σημίτη με Υπουργό τον κ. Πάγκαλο. Τις σημαίες τις υπερασπίζονται οι ελληνικές Ένοπλες Δυνάμεις, όπως έχουν ορκιστεί, μέχρι τελευταίας </w:t>
      </w:r>
      <w:proofErr w:type="spellStart"/>
      <w:r>
        <w:rPr>
          <w:rFonts w:eastAsia="Times New Roman" w:cs="Times New Roman"/>
          <w:szCs w:val="24"/>
        </w:rPr>
        <w:t>ρανίδος</w:t>
      </w:r>
      <w:proofErr w:type="spellEnd"/>
      <w:r>
        <w:rPr>
          <w:rFonts w:eastAsia="Times New Roman" w:cs="Times New Roman"/>
          <w:szCs w:val="24"/>
        </w:rPr>
        <w:t xml:space="preserve"> του αίματός </w:t>
      </w:r>
      <w:r>
        <w:rPr>
          <w:rFonts w:eastAsia="Times New Roman" w:cs="Times New Roman"/>
          <w:szCs w:val="24"/>
        </w:rPr>
        <w:t xml:space="preserve">τους. Και όπως είπε ο διοικητής του Καστελόριζου </w:t>
      </w:r>
      <w:r>
        <w:rPr>
          <w:rFonts w:eastAsia="Times New Roman" w:cs="Times New Roman"/>
          <w:szCs w:val="24"/>
        </w:rPr>
        <w:lastRenderedPageBreak/>
        <w:t>στην πρώτη μου επίσκεψη: «Όσο υπάρχει έστω και ένας από εμάς ζωντανός, η σημαία αυτή θα αντικαθίσταται μόνο για να μπει μια καινούργια, όταν θα φθαρεί από τον αέρα».</w:t>
      </w:r>
    </w:p>
    <w:p w14:paraId="0CBDA19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Θέλω να σας πω, επίσης, ότι οι Ένοπλες Δυ</w:t>
      </w:r>
      <w:r>
        <w:rPr>
          <w:rFonts w:eastAsia="Times New Roman" w:cs="Times New Roman"/>
          <w:szCs w:val="24"/>
        </w:rPr>
        <w:t xml:space="preserve">νάμεις γνωρίζουν πολύ καλά την υφιστάμενη δημοσιονομική συγκυρία. Ο προϋπολογισμός έχει από την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όπως και από την </w:t>
      </w:r>
      <w:r>
        <w:rPr>
          <w:rFonts w:eastAsia="Times New Roman" w:cs="Times New Roman"/>
          <w:szCs w:val="24"/>
        </w:rPr>
        <w:t>κ</w:t>
      </w:r>
      <w:r>
        <w:rPr>
          <w:rFonts w:eastAsia="Times New Roman" w:cs="Times New Roman"/>
          <w:szCs w:val="24"/>
        </w:rPr>
        <w:t xml:space="preserve">υβέρνηση Παπανδρέου, υποστεί μείωση πάνω από 60%. Γνωρίζουμε, λοιπόν, ότι οποιεσδήποτε πρωτοβουλίες πάρουμε για </w:t>
      </w:r>
      <w:r>
        <w:rPr>
          <w:rFonts w:eastAsia="Times New Roman" w:cs="Times New Roman"/>
          <w:szCs w:val="24"/>
        </w:rPr>
        <w:t>την ενίσχυση των επιχειρησιακών δυνατοτήτων των Ενόπλων Δυνάμεων θα είναι μέσα στα δημοσιονομικά πλαίσια</w:t>
      </w:r>
      <w:r>
        <w:rPr>
          <w:rFonts w:eastAsia="Times New Roman" w:cs="Times New Roman"/>
          <w:szCs w:val="24"/>
        </w:rPr>
        <w:t>,</w:t>
      </w:r>
      <w:r>
        <w:rPr>
          <w:rFonts w:eastAsia="Times New Roman" w:cs="Times New Roman"/>
          <w:szCs w:val="24"/>
        </w:rPr>
        <w:t xml:space="preserve"> που έχουν καθοριστεί.</w:t>
      </w:r>
    </w:p>
    <w:p w14:paraId="0CBDA1A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το ζήτημα των αεροσκαφών</w:t>
      </w:r>
      <w:r>
        <w:rPr>
          <w:rFonts w:eastAsia="Times New Roman" w:cs="Times New Roman"/>
          <w:szCs w:val="24"/>
        </w:rPr>
        <w:t>, στο οποίο</w:t>
      </w:r>
      <w:r>
        <w:rPr>
          <w:rFonts w:eastAsia="Times New Roman" w:cs="Times New Roman"/>
          <w:szCs w:val="24"/>
        </w:rPr>
        <w:t xml:space="preserve"> επικεντρώνεστε, θέλω να ρωτήσετε την κ. Γεννηματά, διότι εγώ της κ. Γεννηματά εισ</w:t>
      </w:r>
      <w:r>
        <w:rPr>
          <w:rFonts w:eastAsia="Times New Roman" w:cs="Times New Roman"/>
          <w:szCs w:val="24"/>
        </w:rPr>
        <w:t xml:space="preserve">ήγηση έχω στα χέρια μου, κατόπιν προτάσεως της Πολεμικής Αεροπορίας, για το μετ’ επιτάσεως αίτημα της Πολεμικής Αεροπορίας για την αναβάθμιση των </w:t>
      </w:r>
      <w:r>
        <w:rPr>
          <w:rFonts w:eastAsia="Times New Roman" w:cs="Times New Roman"/>
          <w:szCs w:val="24"/>
          <w:lang w:val="en-US"/>
        </w:rPr>
        <w:t>F</w:t>
      </w:r>
      <w:r>
        <w:rPr>
          <w:rFonts w:eastAsia="Times New Roman" w:cs="Times New Roman"/>
          <w:szCs w:val="24"/>
        </w:rPr>
        <w:t>-16. Είναι αίτημα οκτώ ετών. Είναι ένα αίτημα που οκτώ ή εννιά πολιτικές ηγεσίες του Υπουργείου Εθνικής Άμυνα</w:t>
      </w:r>
      <w:r>
        <w:rPr>
          <w:rFonts w:eastAsia="Times New Roman" w:cs="Times New Roman"/>
          <w:szCs w:val="24"/>
        </w:rPr>
        <w:t xml:space="preserve">ς, κατόπιν αιτήσεως της Πολεμικής Αεροπορίας, άφηναν στο πλάι. Η τελευταία σοβαρή ενίσχυση </w:t>
      </w:r>
      <w:r>
        <w:rPr>
          <w:rFonts w:eastAsia="Times New Roman" w:cs="Times New Roman"/>
          <w:szCs w:val="24"/>
        </w:rPr>
        <w:lastRenderedPageBreak/>
        <w:t xml:space="preserve">της Πολεμικής Αεροπορίας έγινε επί Υπουργού Σπήλιου Σπηλιωτόπουλου και </w:t>
      </w:r>
      <w:r>
        <w:rPr>
          <w:rFonts w:eastAsia="Times New Roman" w:cs="Times New Roman"/>
          <w:szCs w:val="24"/>
        </w:rPr>
        <w:t>κ</w:t>
      </w:r>
      <w:r>
        <w:rPr>
          <w:rFonts w:eastAsia="Times New Roman" w:cs="Times New Roman"/>
          <w:szCs w:val="24"/>
        </w:rPr>
        <w:t xml:space="preserve">υβερνήσεως Κώστα Καραμανλή για τα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lang w:val="en-US"/>
        </w:rPr>
        <w:t>Block</w:t>
      </w:r>
      <w:r>
        <w:rPr>
          <w:rFonts w:eastAsia="Times New Roman" w:cs="Times New Roman"/>
          <w:szCs w:val="24"/>
        </w:rPr>
        <w:t xml:space="preserve"> 52+.</w:t>
      </w:r>
    </w:p>
    <w:p w14:paraId="0CBDA1A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Στο πλαίσιο αυτό, από πλευράς του Υπουργείο</w:t>
      </w:r>
      <w:r>
        <w:rPr>
          <w:rFonts w:eastAsia="Times New Roman" w:cs="Times New Roman"/>
          <w:szCs w:val="24"/>
        </w:rPr>
        <w:t xml:space="preserve">υ Εθνικής Άμυνας, έχει αποφασιστεί η υλοποίηση </w:t>
      </w:r>
      <w:proofErr w:type="spellStart"/>
      <w:r>
        <w:rPr>
          <w:rFonts w:eastAsia="Times New Roman" w:cs="Times New Roman"/>
          <w:szCs w:val="24"/>
        </w:rPr>
        <w:t>στοχευμένων</w:t>
      </w:r>
      <w:proofErr w:type="spellEnd"/>
      <w:r>
        <w:rPr>
          <w:rFonts w:eastAsia="Times New Roman" w:cs="Times New Roman"/>
          <w:szCs w:val="24"/>
        </w:rPr>
        <w:t xml:space="preserve"> εξοπλιστικών προγραμμάτων και έχουν εξασφαλιστεί οι πιστώσεις για την κάλυψη των αναγκών, όπως προβλέπεται από τα άρθρα 33 και 34 του ν.4407/2016. </w:t>
      </w:r>
    </w:p>
    <w:p w14:paraId="0CBDA1A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Περαιτέρω έχουν αναληφθεί πρωτοβουλίες για την εν</w:t>
      </w:r>
      <w:r>
        <w:rPr>
          <w:rFonts w:eastAsia="Times New Roman" w:cs="Times New Roman"/>
          <w:szCs w:val="24"/>
        </w:rPr>
        <w:t>ίσχυση των επιχειρησιακών δυνατοτήτων μέσω της Ευρωπαϊκής Ένωσης όσο και του ΝΑΤΟ. Και σε αυτό το σημείο θέλω να σας διευκρινίσω ότι και από τις Ηνωμένες Πολιτείες έχουμε ήδη λάβει σοβαρή στρατιωτική βοήθεια, χωρίς να καταβάλουμε ούτε 1 ευρώ, με τα δεκαπέν</w:t>
      </w:r>
      <w:r>
        <w:rPr>
          <w:rFonts w:eastAsia="Times New Roman" w:cs="Times New Roman"/>
          <w:szCs w:val="24"/>
        </w:rPr>
        <w:t xml:space="preserve">τε </w:t>
      </w:r>
      <w:proofErr w:type="spellStart"/>
      <w:r>
        <w:rPr>
          <w:rFonts w:eastAsia="Times New Roman" w:cs="Times New Roman"/>
          <w:szCs w:val="24"/>
        </w:rPr>
        <w:t>Chinook</w:t>
      </w:r>
      <w:proofErr w:type="spellEnd"/>
      <w:r>
        <w:rPr>
          <w:rFonts w:eastAsia="Times New Roman" w:cs="Times New Roman"/>
          <w:szCs w:val="24"/>
        </w:rPr>
        <w:t xml:space="preserve">, με τα σαράντα </w:t>
      </w:r>
      <w:proofErr w:type="spellStart"/>
      <w:r>
        <w:rPr>
          <w:rFonts w:eastAsia="Times New Roman" w:cs="Times New Roman"/>
          <w:szCs w:val="24"/>
        </w:rPr>
        <w:t>Kiowa</w:t>
      </w:r>
      <w:proofErr w:type="spellEnd"/>
      <w:r>
        <w:rPr>
          <w:rFonts w:eastAsia="Times New Roman" w:cs="Times New Roman"/>
          <w:szCs w:val="24"/>
        </w:rPr>
        <w:t xml:space="preserve"> και άλλα μέσα, τα οποία δίνονται δωρεάν προς την Ελλάδα. Η Ελλάδα είναι η μόνη χώρα η οποία, παρά τη δημοσιονομική συγκυρία, κρατά το 2% του ΑΕΠ της, όπως προβλέπεται στο ΝΑΤΟ.</w:t>
      </w:r>
    </w:p>
    <w:p w14:paraId="0CBDA1A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Τώρα, όσον αφορά το συγκεκριμένο αίτημα, στις 7</w:t>
      </w:r>
      <w:r>
        <w:rPr>
          <w:rFonts w:eastAsia="Times New Roman" w:cs="Times New Roman"/>
          <w:szCs w:val="24"/>
        </w:rPr>
        <w:t xml:space="preserve"> Φεβρουαρίου του 2017 η ΓΔΑΕΕ, η Γενική Διεύθυνση Εξοπλισμών, </w:t>
      </w:r>
      <w:r>
        <w:rPr>
          <w:rFonts w:eastAsia="Times New Roman" w:cs="Times New Roman"/>
          <w:szCs w:val="24"/>
        </w:rPr>
        <w:lastRenderedPageBreak/>
        <w:t xml:space="preserve">διαβίβασε αίτηση εκδήλωσης ενδιαφέροντος </w:t>
      </w:r>
      <w:r>
        <w:rPr>
          <w:rFonts w:eastAsia="Times New Roman" w:cs="Times New Roman"/>
          <w:szCs w:val="24"/>
          <w:lang w:val="en-US"/>
        </w:rPr>
        <w:t>LOR</w:t>
      </w:r>
      <w:r>
        <w:rPr>
          <w:rFonts w:eastAsia="Times New Roman" w:cs="Times New Roman"/>
          <w:szCs w:val="24"/>
        </w:rPr>
        <w:t xml:space="preserve">, </w:t>
      </w:r>
      <w:r>
        <w:rPr>
          <w:rFonts w:eastAsia="Times New Roman" w:cs="Times New Roman"/>
          <w:szCs w:val="24"/>
          <w:lang w:val="en-US"/>
        </w:rPr>
        <w:t>Letter</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Request</w:t>
      </w:r>
      <w:r>
        <w:rPr>
          <w:rFonts w:eastAsia="Times New Roman" w:cs="Times New Roman"/>
          <w:szCs w:val="24"/>
        </w:rPr>
        <w:t xml:space="preserve">, προς τις αμερικανικές αρχές, που αφορά την αναβάθμιση των αεροσκαφών </w:t>
      </w:r>
      <w:r>
        <w:rPr>
          <w:rFonts w:eastAsia="Times New Roman" w:cs="Times New Roman"/>
          <w:szCs w:val="24"/>
          <w:lang w:val="en-US"/>
        </w:rPr>
        <w:t>F</w:t>
      </w:r>
      <w:r>
        <w:rPr>
          <w:rFonts w:eastAsia="Times New Roman" w:cs="Times New Roman"/>
          <w:szCs w:val="24"/>
        </w:rPr>
        <w:t xml:space="preserve">-16 της Πολεμικής Αεροπορίας. Με το αίτημα αυτό, το </w:t>
      </w:r>
      <w:r>
        <w:rPr>
          <w:rFonts w:eastAsia="Times New Roman" w:cs="Times New Roman"/>
          <w:szCs w:val="24"/>
          <w:lang w:val="en-US"/>
        </w:rPr>
        <w:t>LOR</w:t>
      </w:r>
      <w:r>
        <w:rPr>
          <w:rFonts w:eastAsia="Times New Roman" w:cs="Times New Roman"/>
          <w:szCs w:val="24"/>
        </w:rPr>
        <w:t xml:space="preserve">, εκφράζουμε την πρόθεσή μας, όπως προβλέπει και ζητά η Πολεμική Αεροπορία, να προχωρήσουμε στην αναβάθμιση. </w:t>
      </w:r>
    </w:p>
    <w:p w14:paraId="0CBDA1A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Προβλέπεται η αμερικανική πλευρά να επανέλθει με πρόταση. Σε περίπτωση αποδοχής της πρότασης, τότε θα ενεργοποιηθεί το ανάλογο </w:t>
      </w:r>
      <w:proofErr w:type="spellStart"/>
      <w:r>
        <w:rPr>
          <w:rFonts w:eastAsia="Times New Roman" w:cs="Times New Roman"/>
          <w:szCs w:val="24"/>
        </w:rPr>
        <w:t>υποπρόγραμμα</w:t>
      </w:r>
      <w:proofErr w:type="spellEnd"/>
      <w:r>
        <w:rPr>
          <w:rFonts w:eastAsia="Times New Roman" w:cs="Times New Roman"/>
          <w:szCs w:val="24"/>
        </w:rPr>
        <w:t>, σύμφω</w:t>
      </w:r>
      <w:r>
        <w:rPr>
          <w:rFonts w:eastAsia="Times New Roman" w:cs="Times New Roman"/>
          <w:szCs w:val="24"/>
        </w:rPr>
        <w:t>να με τις προβλέψεις του ν.3883/2010 και του ν.3978/2011. Στο πλαίσιο αυτό θα ενημερωθεί η Βουλή</w:t>
      </w:r>
      <w:r>
        <w:rPr>
          <w:rFonts w:eastAsia="Times New Roman" w:cs="Times New Roman"/>
          <w:szCs w:val="24"/>
        </w:rPr>
        <w:t xml:space="preserve"> και</w:t>
      </w:r>
      <w:r>
        <w:rPr>
          <w:rFonts w:eastAsia="Times New Roman" w:cs="Times New Roman"/>
          <w:szCs w:val="24"/>
        </w:rPr>
        <w:t xml:space="preserve"> η Επιτροπή Εξοπλισμών θα εγκρίνει ή θα απορρίψει. Τότε προβλέπεται το ερώτημα προς τη Βουλή. Αυτή τη στιγμή ζητάμε να μας πουν αν υπάρχει η δυνατότητα, ποι</w:t>
      </w:r>
      <w:r>
        <w:rPr>
          <w:rFonts w:eastAsia="Times New Roman" w:cs="Times New Roman"/>
          <w:szCs w:val="24"/>
        </w:rPr>
        <w:t xml:space="preserve">ες τιμές είναι αυτές και τι προβλέπεται να μπορέσει να γίνει, με την εμπλοκή της ελληνικής, βεβαίως, πολεμικής βιομηχανίας. Και αφού εγκριθεί από τη Βουλή και από την Επιτροπή Εξοπλισμών, τότε θα πρέπει να περάσει και ΚΥΣΕΑ. </w:t>
      </w:r>
    </w:p>
    <w:p w14:paraId="0CBDA1A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Αναφορικά, λοιπόν, με την ενδε</w:t>
      </w:r>
      <w:r>
        <w:rPr>
          <w:rFonts w:eastAsia="Times New Roman" w:cs="Times New Roman"/>
          <w:szCs w:val="24"/>
        </w:rPr>
        <w:t xml:space="preserve">χόμενη προμήθεια αεροσκαφών </w:t>
      </w:r>
      <w:r>
        <w:rPr>
          <w:rFonts w:eastAsia="Times New Roman" w:cs="Times New Roman"/>
          <w:szCs w:val="24"/>
          <w:lang w:val="en-US"/>
        </w:rPr>
        <w:t>F</w:t>
      </w:r>
      <w:r>
        <w:rPr>
          <w:rFonts w:eastAsia="Times New Roman" w:cs="Times New Roman"/>
          <w:szCs w:val="24"/>
        </w:rPr>
        <w:t>-35, την 7</w:t>
      </w:r>
      <w:r>
        <w:rPr>
          <w:rFonts w:eastAsia="Times New Roman" w:cs="Times New Roman"/>
          <w:szCs w:val="24"/>
          <w:vertAlign w:val="superscript"/>
        </w:rPr>
        <w:t>η</w:t>
      </w:r>
      <w:r>
        <w:rPr>
          <w:rFonts w:eastAsia="Times New Roman" w:cs="Times New Roman"/>
          <w:szCs w:val="24"/>
        </w:rPr>
        <w:t xml:space="preserve"> Φεβρουαρίου του τρέχοντος έτους η ΓΔΑΕΕ </w:t>
      </w:r>
      <w:r>
        <w:rPr>
          <w:rFonts w:eastAsia="Times New Roman" w:cs="Times New Roman"/>
          <w:szCs w:val="24"/>
        </w:rPr>
        <w:lastRenderedPageBreak/>
        <w:t>διαβίβασε αίτημα τιμής και διαθεσιμότητας για πιθανή αγορά είκοσι αεροσκαφών. Το αίτημα αυτό έγινε στο πλαίσιο του αρχικού σταδίου διερεύνησης του θέματος και οποιαδήποτε έναρ</w:t>
      </w:r>
      <w:r>
        <w:rPr>
          <w:rFonts w:eastAsia="Times New Roman" w:cs="Times New Roman"/>
          <w:szCs w:val="24"/>
        </w:rPr>
        <w:t>ξη διαδικασίας προμήθειας θα εξαρτηθεί από τις απαντήσεις που θα διαβιβάσει η αμερικάνικη πλευρά και βεβαίως κατόπιν των διαδικασιών που προβλέπονται, δηλαδή της Επιτροπής Εξοπλισμών της Βουλής και του ΚΥΣΕΑ.</w:t>
      </w:r>
    </w:p>
    <w:p w14:paraId="0CBDA1A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Όσον αφορά –και απορώ γιατί το εμπλέκετε- το σύ</w:t>
      </w:r>
      <w:r>
        <w:rPr>
          <w:rFonts w:eastAsia="Times New Roman" w:cs="Times New Roman"/>
          <w:szCs w:val="24"/>
        </w:rPr>
        <w:t xml:space="preserve">στημα υποστήριξης του αντιαεροπορικού συστήματος </w:t>
      </w:r>
      <w:r>
        <w:rPr>
          <w:rFonts w:eastAsia="Times New Roman" w:cs="Times New Roman"/>
          <w:szCs w:val="24"/>
          <w:lang w:val="en-US"/>
        </w:rPr>
        <w:t>S</w:t>
      </w:r>
      <w:r>
        <w:rPr>
          <w:rFonts w:eastAsia="Times New Roman" w:cs="Times New Roman"/>
          <w:szCs w:val="24"/>
        </w:rPr>
        <w:t xml:space="preserve">-300, το ΠΑΣΟΚ το έφερε στη Βουλή το 2013 και πέρασε στην Επιτροπή Εξοπλισμών. Υπάρχει έγκριση της Επιτροπής Εξοπλισμών το 2013. </w:t>
      </w:r>
    </w:p>
    <w:p w14:paraId="0CBDA1A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Εκτός εάν ο κ. Βενιζέλος δεν αποτελεί πλέον κομμάτι του ΠΑΣΟΚ και τον αμφισβ</w:t>
      </w:r>
      <w:r>
        <w:rPr>
          <w:rFonts w:eastAsia="Times New Roman" w:cs="Times New Roman"/>
          <w:szCs w:val="24"/>
        </w:rPr>
        <w:t xml:space="preserve">ητείτε. Ο κ. Βενιζέλος το πρότεινε, εμείς το αποδεχθήκαμε, έχει περάσει από την </w:t>
      </w:r>
      <w:r>
        <w:rPr>
          <w:rFonts w:eastAsia="Times New Roman" w:cs="Times New Roman"/>
          <w:szCs w:val="24"/>
        </w:rPr>
        <w:t>ε</w:t>
      </w:r>
      <w:r>
        <w:rPr>
          <w:rFonts w:eastAsia="Times New Roman" w:cs="Times New Roman"/>
          <w:szCs w:val="24"/>
        </w:rPr>
        <w:t>πιτροπή της Βουλής. Εάν αρνείστε την άποψη του κ. Βενιζέλου, να το ξαναφέρουμε, δεν έχουμε κα</w:t>
      </w:r>
      <w:r>
        <w:rPr>
          <w:rFonts w:eastAsia="Times New Roman" w:cs="Times New Roman"/>
          <w:szCs w:val="24"/>
        </w:rPr>
        <w:t>μ</w:t>
      </w:r>
      <w:r>
        <w:rPr>
          <w:rFonts w:eastAsia="Times New Roman" w:cs="Times New Roman"/>
          <w:szCs w:val="24"/>
        </w:rPr>
        <w:t xml:space="preserve">μία αντίρρηση. </w:t>
      </w:r>
    </w:p>
    <w:p w14:paraId="0CBDA1A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Αυτό, λοιπόν, έχει εγκριθεί με τις διαδικασίες που προβλέπονται κ</w:t>
      </w:r>
      <w:r>
        <w:rPr>
          <w:rFonts w:eastAsia="Times New Roman" w:cs="Times New Roman"/>
          <w:szCs w:val="24"/>
        </w:rPr>
        <w:t xml:space="preserve">αι μάλιστα από το ΚΥΣΕΑ πέρασε ξανά με απόφαση την </w:t>
      </w:r>
      <w:r>
        <w:rPr>
          <w:rFonts w:eastAsia="Times New Roman" w:cs="Times New Roman"/>
          <w:szCs w:val="24"/>
        </w:rPr>
        <w:lastRenderedPageBreak/>
        <w:t>28</w:t>
      </w:r>
      <w:r>
        <w:rPr>
          <w:rFonts w:eastAsia="Times New Roman" w:cs="Times New Roman"/>
          <w:szCs w:val="24"/>
          <w:vertAlign w:val="superscript"/>
        </w:rPr>
        <w:t>η</w:t>
      </w:r>
      <w:r>
        <w:rPr>
          <w:rFonts w:eastAsia="Times New Roman" w:cs="Times New Roman"/>
          <w:szCs w:val="24"/>
        </w:rPr>
        <w:t xml:space="preserve"> Δεκεμβρίου 2016 και εντός των επομένων ημερών υπογράφεται η σχετική </w:t>
      </w:r>
      <w:r>
        <w:rPr>
          <w:rFonts w:eastAsia="Times New Roman" w:cs="Times New Roman"/>
          <w:szCs w:val="24"/>
        </w:rPr>
        <w:t>σ</w:t>
      </w:r>
      <w:r>
        <w:rPr>
          <w:rFonts w:eastAsia="Times New Roman" w:cs="Times New Roman"/>
          <w:szCs w:val="24"/>
        </w:rPr>
        <w:t xml:space="preserve">ύμβαση. </w:t>
      </w:r>
    </w:p>
    <w:p w14:paraId="0CBDA1A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Θέλω να σας διαβεβαιώσω, κύριε Θεοχαρόπουλε, ότι οποιαδήποτε απόφαση παίρνει αυτή η Κυβέρνηση την παίρνει με την έγκριση της Επιτροπής Εξοπλισμών της Βουλής, με την έγκριση του ΚΥΣΕΑ και με δεδομένο ότι θα υπάρχουν οι πιστώσεις στον προϋπολογισμό. </w:t>
      </w:r>
    </w:p>
    <w:p w14:paraId="0CBDA1A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Βαρεμένος): </w:t>
      </w:r>
      <w:r>
        <w:rPr>
          <w:rFonts w:eastAsia="Times New Roman" w:cs="Times New Roman"/>
          <w:szCs w:val="24"/>
        </w:rPr>
        <w:t xml:space="preserve">Ωραία, κύριε Υπουργέ, θα έχετε και τη δευτερολογία σας. </w:t>
      </w:r>
    </w:p>
    <w:p w14:paraId="0CBDA1A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Κλείνω αμέσως, κύριε Πρόεδρε. </w:t>
      </w:r>
    </w:p>
    <w:p w14:paraId="0CBDA1A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διαβεβαιώσω ότι στο Υπουργείο Εθνικής Άμυνας </w:t>
      </w:r>
      <w:r>
        <w:rPr>
          <w:rFonts w:eastAsia="Times New Roman" w:cs="Times New Roman"/>
          <w:szCs w:val="24"/>
        </w:rPr>
        <w:t xml:space="preserve">έχουν ξεκινήσει δύο διαδικασίες. </w:t>
      </w:r>
    </w:p>
    <w:p w14:paraId="0CBDA1A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Η μ</w:t>
      </w:r>
      <w:r>
        <w:rPr>
          <w:rFonts w:eastAsia="Times New Roman" w:cs="Times New Roman"/>
          <w:szCs w:val="24"/>
        </w:rPr>
        <w:t>ί</w:t>
      </w:r>
      <w:r>
        <w:rPr>
          <w:rFonts w:eastAsia="Times New Roman" w:cs="Times New Roman"/>
          <w:szCs w:val="24"/>
        </w:rPr>
        <w:t xml:space="preserve">α διαδικασία είναι της εκποίησης παλαιού υλικού, το οποίο είναι μη επιχειρησιακό. Ενέκρινε η Επιτροπή Εξοπλιστικών της Βουλής 63 εκατομμύρια για την πώληση των </w:t>
      </w:r>
      <w:proofErr w:type="spellStart"/>
      <w:r>
        <w:rPr>
          <w:rFonts w:eastAsia="Times New Roman" w:cs="Times New Roman"/>
          <w:szCs w:val="24"/>
        </w:rPr>
        <w:t>εκατόν</w:t>
      </w:r>
      <w:proofErr w:type="spellEnd"/>
      <w:r>
        <w:rPr>
          <w:rFonts w:eastAsia="Times New Roman" w:cs="Times New Roman"/>
          <w:szCs w:val="24"/>
        </w:rPr>
        <w:t xml:space="preserve"> πέντε </w:t>
      </w:r>
      <w:proofErr w:type="spellStart"/>
      <w:r>
        <w:rPr>
          <w:rFonts w:eastAsia="Times New Roman" w:cs="Times New Roman"/>
          <w:szCs w:val="24"/>
        </w:rPr>
        <w:t>πυρομαχικών</w:t>
      </w:r>
      <w:proofErr w:type="spellEnd"/>
      <w:r>
        <w:rPr>
          <w:rFonts w:eastAsia="Times New Roman" w:cs="Times New Roman"/>
          <w:szCs w:val="24"/>
        </w:rPr>
        <w:t xml:space="preserve"> και η ΓΔΑΕΕ κατάφερε να πάρει 66 </w:t>
      </w:r>
      <w:r>
        <w:rPr>
          <w:rFonts w:eastAsia="Times New Roman" w:cs="Times New Roman"/>
          <w:szCs w:val="24"/>
        </w:rPr>
        <w:t>εκατομμύρια. Ήδη έχουν μπει προγράμματα</w:t>
      </w:r>
      <w:r>
        <w:rPr>
          <w:rFonts w:eastAsia="Times New Roman" w:cs="Times New Roman"/>
          <w:szCs w:val="24"/>
        </w:rPr>
        <w:t>,</w:t>
      </w:r>
      <w:r>
        <w:rPr>
          <w:rFonts w:eastAsia="Times New Roman" w:cs="Times New Roman"/>
          <w:szCs w:val="24"/>
        </w:rPr>
        <w:t xml:space="preserve"> τα οποία θα ενισχύσουν τον </w:t>
      </w:r>
      <w:r>
        <w:rPr>
          <w:rFonts w:eastAsia="Times New Roman" w:cs="Times New Roman"/>
          <w:szCs w:val="24"/>
        </w:rPr>
        <w:lastRenderedPageBreak/>
        <w:t xml:space="preserve">προϋπολογισμό. Όπως επίσης αυτό θα γίνει και με την αξιοποίηση της ακίνητης περιουσίας και θα απαντήσω αργότερα σε ερώτηση του κ. Δαβάκη για αυτό. </w:t>
      </w:r>
    </w:p>
    <w:p w14:paraId="0CBDA1A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Θέλω να σας διαβεβαιώσω, δε, ότι οποιαδή</w:t>
      </w:r>
      <w:r>
        <w:rPr>
          <w:rFonts w:eastAsia="Times New Roman" w:cs="Times New Roman"/>
          <w:szCs w:val="24"/>
        </w:rPr>
        <w:t xml:space="preserve">ποτε προμήθεια γίνεται στις Ένοπλες Δυνάμεις δεν γίνεται με γνώμονα το ποιος είναι ο αντιπρόσωπος, όπως γινόταν στο παρελθόν, αλλά τις επιχειρησιακές ανάγκες τις οποίες ζητούν τα </w:t>
      </w:r>
      <w:r>
        <w:rPr>
          <w:rFonts w:eastAsia="Times New Roman" w:cs="Times New Roman"/>
          <w:szCs w:val="24"/>
        </w:rPr>
        <w:t>Ό</w:t>
      </w:r>
      <w:r>
        <w:rPr>
          <w:rFonts w:eastAsia="Times New Roman" w:cs="Times New Roman"/>
          <w:szCs w:val="24"/>
        </w:rPr>
        <w:t xml:space="preserve">πλα. </w:t>
      </w:r>
    </w:p>
    <w:p w14:paraId="0CBDA1A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Θεοχαρόπουλε, έχετε τον</w:t>
      </w:r>
      <w:r>
        <w:rPr>
          <w:rFonts w:eastAsia="Times New Roman" w:cs="Times New Roman"/>
          <w:szCs w:val="24"/>
        </w:rPr>
        <w:t xml:space="preserve"> λόγο. </w:t>
      </w:r>
    </w:p>
    <w:p w14:paraId="0CBDA1B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πραγματικά μένω έκπληκτος</w:t>
      </w:r>
      <w:r>
        <w:rPr>
          <w:rFonts w:eastAsia="Times New Roman" w:cs="Times New Roman"/>
          <w:szCs w:val="24"/>
        </w:rPr>
        <w:t>,</w:t>
      </w:r>
      <w:r>
        <w:rPr>
          <w:rFonts w:eastAsia="Times New Roman" w:cs="Times New Roman"/>
          <w:szCs w:val="24"/>
        </w:rPr>
        <w:t xml:space="preserve"> διότι σας έκανα συγκεκριμένα ερωτήματα, δεν απαντήσατε σχεδόν σε κανένα από τα ερωτήματα που σας έκανα και ξεκινήσατε μια ιστορική </w:t>
      </w:r>
      <w:r>
        <w:rPr>
          <w:rFonts w:eastAsia="Times New Roman" w:cs="Times New Roman"/>
          <w:szCs w:val="24"/>
        </w:rPr>
        <w:t>ανα</w:t>
      </w:r>
      <w:r>
        <w:rPr>
          <w:rFonts w:eastAsia="Times New Roman" w:cs="Times New Roman"/>
          <w:szCs w:val="24"/>
        </w:rPr>
        <w:t xml:space="preserve">δρομή. </w:t>
      </w:r>
    </w:p>
    <w:p w14:paraId="0CBDA1B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Πρώτα απ’ όλα να σας πω ότι τότε στα Ίμ</w:t>
      </w:r>
      <w:r>
        <w:rPr>
          <w:rFonts w:eastAsia="Times New Roman" w:cs="Times New Roman"/>
          <w:szCs w:val="24"/>
        </w:rPr>
        <w:t>ια ήταν Πρωθυπουργός ο κ. Σημίτης και μακάρι να είχαμε και τώρα μια τέτοια λογική υπευθυνότητας και σοβαρότητας της αντιμετώπισης αυτών των φαινομένων, την οποία δεν την έχετε και φαίνεται από το πώς αντιδράσατε στην προκλητικότητα των Τούρκων εκείνη τη στ</w:t>
      </w:r>
      <w:r>
        <w:rPr>
          <w:rFonts w:eastAsia="Times New Roman" w:cs="Times New Roman"/>
          <w:szCs w:val="24"/>
        </w:rPr>
        <w:t xml:space="preserve">ιγμή. </w:t>
      </w:r>
      <w:r>
        <w:rPr>
          <w:rFonts w:eastAsia="Times New Roman" w:cs="Times New Roman"/>
          <w:szCs w:val="24"/>
        </w:rPr>
        <w:t>Ρ</w:t>
      </w:r>
      <w:r>
        <w:rPr>
          <w:rFonts w:eastAsia="Times New Roman" w:cs="Times New Roman"/>
          <w:szCs w:val="24"/>
        </w:rPr>
        <w:t>ίξατε λάδι στη φωτιά</w:t>
      </w:r>
      <w:r>
        <w:rPr>
          <w:rFonts w:eastAsia="Times New Roman" w:cs="Times New Roman"/>
          <w:szCs w:val="24"/>
        </w:rPr>
        <w:t>.</w:t>
      </w:r>
      <w:r>
        <w:rPr>
          <w:rFonts w:eastAsia="Times New Roman" w:cs="Times New Roman"/>
          <w:szCs w:val="24"/>
        </w:rPr>
        <w:t xml:space="preserve">. </w:t>
      </w:r>
    </w:p>
    <w:p w14:paraId="0CBDA1B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Δεύτερον, αναφ</w:t>
      </w:r>
      <w:r>
        <w:rPr>
          <w:rFonts w:eastAsia="Times New Roman" w:cs="Times New Roman"/>
          <w:szCs w:val="24"/>
        </w:rPr>
        <w:t>ε</w:t>
      </w:r>
      <w:r>
        <w:rPr>
          <w:rFonts w:eastAsia="Times New Roman" w:cs="Times New Roman"/>
          <w:szCs w:val="24"/>
        </w:rPr>
        <w:t>ρ</w:t>
      </w:r>
      <w:r>
        <w:rPr>
          <w:rFonts w:eastAsia="Times New Roman" w:cs="Times New Roman"/>
          <w:szCs w:val="24"/>
        </w:rPr>
        <w:t>θήκατ</w:t>
      </w:r>
      <w:r>
        <w:rPr>
          <w:rFonts w:eastAsia="Times New Roman" w:cs="Times New Roman"/>
          <w:szCs w:val="24"/>
        </w:rPr>
        <w:t>ε</w:t>
      </w:r>
      <w:r>
        <w:rPr>
          <w:rFonts w:eastAsia="Times New Roman" w:cs="Times New Roman"/>
          <w:szCs w:val="24"/>
        </w:rPr>
        <w:t xml:space="preserve"> στην ομιλία σας </w:t>
      </w:r>
      <w:r>
        <w:rPr>
          <w:rFonts w:eastAsia="Times New Roman" w:cs="Times New Roman"/>
          <w:szCs w:val="24"/>
        </w:rPr>
        <w:t>στο</w:t>
      </w:r>
      <w:r>
        <w:rPr>
          <w:rFonts w:eastAsia="Times New Roman" w:cs="Times New Roman"/>
          <w:szCs w:val="24"/>
        </w:rPr>
        <w:t xml:space="preserve"> αίτημα οκτώ ετών για την αναβάθμιση των </w:t>
      </w:r>
      <w:r>
        <w:rPr>
          <w:rFonts w:eastAsia="Times New Roman" w:cs="Times New Roman"/>
          <w:szCs w:val="24"/>
          <w:lang w:val="en-US"/>
        </w:rPr>
        <w:t>F</w:t>
      </w:r>
      <w:r>
        <w:rPr>
          <w:rFonts w:eastAsia="Times New Roman" w:cs="Times New Roman"/>
          <w:szCs w:val="24"/>
        </w:rPr>
        <w:t xml:space="preserve">-16. Δεν σας είπα γιατί υπάρχει αναβάθμιση των </w:t>
      </w:r>
      <w:r>
        <w:rPr>
          <w:rFonts w:eastAsia="Times New Roman" w:cs="Times New Roman"/>
          <w:szCs w:val="24"/>
          <w:lang w:val="en-US"/>
        </w:rPr>
        <w:t>F</w:t>
      </w:r>
      <w:r>
        <w:rPr>
          <w:rFonts w:eastAsia="Times New Roman" w:cs="Times New Roman"/>
          <w:szCs w:val="24"/>
        </w:rPr>
        <w:t xml:space="preserve">-16, σας είπα γιατί δεν έχει συζητηθεί και εάν χρειάζεται μια </w:t>
      </w:r>
      <w:proofErr w:type="spellStart"/>
      <w:r>
        <w:rPr>
          <w:rFonts w:eastAsia="Times New Roman" w:cs="Times New Roman"/>
          <w:szCs w:val="24"/>
        </w:rPr>
        <w:t>επικαιροποίηση</w:t>
      </w:r>
      <w:proofErr w:type="spellEnd"/>
      <w:r>
        <w:rPr>
          <w:rFonts w:eastAsia="Times New Roman" w:cs="Times New Roman"/>
          <w:szCs w:val="24"/>
        </w:rPr>
        <w:t>,</w:t>
      </w:r>
      <w:r>
        <w:rPr>
          <w:rFonts w:eastAsia="Times New Roman" w:cs="Times New Roman"/>
          <w:szCs w:val="24"/>
        </w:rPr>
        <w:t xml:space="preserve"> τ</w:t>
      </w:r>
      <w:r>
        <w:rPr>
          <w:rFonts w:eastAsia="Times New Roman" w:cs="Times New Roman"/>
          <w:szCs w:val="24"/>
        </w:rPr>
        <w:t>ων</w:t>
      </w:r>
      <w:r>
        <w:rPr>
          <w:rFonts w:eastAsia="Times New Roman" w:cs="Times New Roman"/>
          <w:szCs w:val="24"/>
        </w:rPr>
        <w:t xml:space="preserve"> 2 δισ</w:t>
      </w:r>
      <w:r>
        <w:rPr>
          <w:rFonts w:eastAsia="Times New Roman" w:cs="Times New Roman"/>
          <w:szCs w:val="24"/>
        </w:rPr>
        <w:t>εκατομμυ</w:t>
      </w:r>
      <w:r>
        <w:rPr>
          <w:rFonts w:eastAsia="Times New Roman" w:cs="Times New Roman"/>
          <w:szCs w:val="24"/>
        </w:rPr>
        <w:t>ρ</w:t>
      </w:r>
      <w:r>
        <w:rPr>
          <w:rFonts w:eastAsia="Times New Roman" w:cs="Times New Roman"/>
          <w:szCs w:val="24"/>
        </w:rPr>
        <w:t>ίων</w:t>
      </w:r>
      <w:r>
        <w:rPr>
          <w:rFonts w:eastAsia="Times New Roman" w:cs="Times New Roman"/>
          <w:szCs w:val="24"/>
        </w:rPr>
        <w:t>,</w:t>
      </w:r>
      <w:r>
        <w:rPr>
          <w:rFonts w:eastAsia="Times New Roman" w:cs="Times New Roman"/>
          <w:szCs w:val="24"/>
        </w:rPr>
        <w:t xml:space="preserve"> τώρα, να δούμε τι γίνεται αυτή τη στιγμή της κρίσης. Δεν απαντήσατε σε αυτό. Είπατε ότι είναι αίτημα οκτώ ετών. Και βέβαια το ξέρετε καλά το αίτημα οκτώ ετών. Υπουργός της Κυβέρνησης της Νέας Δημοκρατίας ήσασταν πριν οκτώ χρόνια, </w:t>
      </w:r>
      <w:r>
        <w:rPr>
          <w:rFonts w:eastAsia="Times New Roman" w:cs="Times New Roman"/>
          <w:szCs w:val="24"/>
        </w:rPr>
        <w:t xml:space="preserve">από το </w:t>
      </w:r>
      <w:r>
        <w:rPr>
          <w:rFonts w:eastAsia="Times New Roman" w:cs="Times New Roman"/>
          <w:szCs w:val="24"/>
        </w:rPr>
        <w:t>2007</w:t>
      </w:r>
      <w:r>
        <w:rPr>
          <w:rFonts w:eastAsia="Times New Roman" w:cs="Times New Roman"/>
          <w:szCs w:val="24"/>
        </w:rPr>
        <w:t xml:space="preserve"> </w:t>
      </w:r>
      <w:r>
        <w:rPr>
          <w:rFonts w:eastAsia="Times New Roman" w:cs="Times New Roman"/>
          <w:szCs w:val="24"/>
        </w:rPr>
        <w:t xml:space="preserve">έως το </w:t>
      </w:r>
      <w:r>
        <w:rPr>
          <w:rFonts w:eastAsia="Times New Roman" w:cs="Times New Roman"/>
          <w:szCs w:val="24"/>
        </w:rPr>
        <w:t xml:space="preserve">2009. </w:t>
      </w:r>
      <w:r>
        <w:rPr>
          <w:rFonts w:eastAsia="Times New Roman" w:cs="Times New Roman"/>
          <w:szCs w:val="24"/>
        </w:rPr>
        <w:t>Π</w:t>
      </w:r>
      <w:r>
        <w:rPr>
          <w:rFonts w:eastAsia="Times New Roman" w:cs="Times New Roman"/>
          <w:szCs w:val="24"/>
        </w:rPr>
        <w:t>αρουσιάζε</w:t>
      </w:r>
      <w:r>
        <w:rPr>
          <w:rFonts w:eastAsia="Times New Roman" w:cs="Times New Roman"/>
          <w:szCs w:val="24"/>
        </w:rPr>
        <w:t>σ</w:t>
      </w:r>
      <w:r>
        <w:rPr>
          <w:rFonts w:eastAsia="Times New Roman" w:cs="Times New Roman"/>
          <w:szCs w:val="24"/>
        </w:rPr>
        <w:t xml:space="preserve">τε ως </w:t>
      </w:r>
      <w:r>
        <w:rPr>
          <w:rFonts w:eastAsia="Times New Roman" w:cs="Times New Roman"/>
          <w:szCs w:val="24"/>
        </w:rPr>
        <w:t xml:space="preserve">κάτι </w:t>
      </w:r>
      <w:r>
        <w:rPr>
          <w:rFonts w:eastAsia="Times New Roman" w:cs="Times New Roman"/>
          <w:szCs w:val="24"/>
        </w:rPr>
        <w:t xml:space="preserve">νέο; </w:t>
      </w:r>
    </w:p>
    <w:p w14:paraId="0CBDA1B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Οκτώ χρόνια είναι από το 2009 έως σήμερα. Ούτε αριθμητική δεν ξέρετε! </w:t>
      </w:r>
    </w:p>
    <w:p w14:paraId="0CBDA1B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Δεκαοκτώ χρόνια Βουλευτής της Νέας Δημοκρα</w:t>
      </w:r>
      <w:r>
        <w:rPr>
          <w:rFonts w:eastAsia="Times New Roman" w:cs="Times New Roman"/>
          <w:szCs w:val="24"/>
        </w:rPr>
        <w:t xml:space="preserve">τίας ήσασταν και Υπουργός της </w:t>
      </w:r>
      <w:r>
        <w:rPr>
          <w:rFonts w:eastAsia="Times New Roman" w:cs="Times New Roman"/>
          <w:szCs w:val="24"/>
        </w:rPr>
        <w:t>κ</w:t>
      </w:r>
      <w:r>
        <w:rPr>
          <w:rFonts w:eastAsia="Times New Roman" w:cs="Times New Roman"/>
          <w:szCs w:val="24"/>
        </w:rPr>
        <w:t xml:space="preserve">υβέρνησης Καραμανλή το </w:t>
      </w:r>
      <w:r>
        <w:rPr>
          <w:rFonts w:eastAsia="Times New Roman" w:cs="Times New Roman"/>
          <w:szCs w:val="24"/>
        </w:rPr>
        <w:t xml:space="preserve">διάστημα </w:t>
      </w:r>
      <w:r>
        <w:rPr>
          <w:rFonts w:eastAsia="Times New Roman" w:cs="Times New Roman"/>
          <w:szCs w:val="24"/>
        </w:rPr>
        <w:t>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που εκτόξευσε τα χρέη της χώρας, εκτόξευσε τα ελλείμματα και έφερε την κρίση και τα μνημόνια στη χώρα. Υπουργός αυτής της Κυβέρνησης ήσασταν, κύριε </w:t>
      </w:r>
      <w:proofErr w:type="spellStart"/>
      <w:r>
        <w:rPr>
          <w:rFonts w:eastAsia="Times New Roman" w:cs="Times New Roman"/>
          <w:szCs w:val="24"/>
        </w:rPr>
        <w:t>Καμμένε</w:t>
      </w:r>
      <w:proofErr w:type="spellEnd"/>
      <w:r>
        <w:rPr>
          <w:rFonts w:eastAsia="Times New Roman" w:cs="Times New Roman"/>
          <w:szCs w:val="24"/>
        </w:rPr>
        <w:t xml:space="preserve">, μην το ξεχνάτε. </w:t>
      </w:r>
    </w:p>
    <w:p w14:paraId="0CBDA1B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w:t>
      </w:r>
      <w:r>
        <w:rPr>
          <w:rFonts w:eastAsia="Times New Roman" w:cs="Times New Roman"/>
          <w:szCs w:val="24"/>
        </w:rPr>
        <w:t xml:space="preserve">δεν το ξεχνάμε. Δεν έχουμε κοντή μνήμη. Μην ανησυχείτε, δε, για την ενότητα της Δημοκρατικής Συμπαράταξης. Είμαστε η μοναδική κοινοβουλευτική δύναμη η οποία αυξάνεται και στην κοινωνία και στην Βουλή. </w:t>
      </w:r>
    </w:p>
    <w:p w14:paraId="0CBDA1B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Αυτό τώρα είναι ερώτη</w:t>
      </w:r>
      <w:r>
        <w:rPr>
          <w:rFonts w:eastAsia="Times New Roman" w:cs="Times New Roman"/>
          <w:szCs w:val="24"/>
        </w:rPr>
        <w:t xml:space="preserve">ση προς τον Υπουργό; </w:t>
      </w:r>
    </w:p>
    <w:p w14:paraId="0CBDA1B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Σας παρακαλώ, κύριε Πρόεδρε. </w:t>
      </w:r>
    </w:p>
    <w:p w14:paraId="0CBDA1B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Αυτή είναι ερώτηση; </w:t>
      </w:r>
    </w:p>
    <w:p w14:paraId="0CBDA1B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Απαντάω σε όσα είπε, κύριε Πρόεδρε. Σας παρακαλώ! </w:t>
      </w:r>
    </w:p>
    <w:p w14:paraId="0CBDA1B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Δεν υπάρχουν, λοιπόν, σε αυτά τα θέματα </w:t>
      </w:r>
      <w:r>
        <w:rPr>
          <w:rFonts w:eastAsia="Times New Roman" w:cs="Times New Roman"/>
          <w:szCs w:val="24"/>
        </w:rPr>
        <w:t xml:space="preserve">οι </w:t>
      </w:r>
      <w:r>
        <w:rPr>
          <w:rFonts w:eastAsia="Times New Roman" w:cs="Times New Roman"/>
          <w:szCs w:val="24"/>
        </w:rPr>
        <w:t>σκιές</w:t>
      </w:r>
      <w:r>
        <w:rPr>
          <w:rFonts w:eastAsia="Times New Roman" w:cs="Times New Roman"/>
          <w:szCs w:val="24"/>
        </w:rPr>
        <w:t>,</w:t>
      </w:r>
      <w:r>
        <w:rPr>
          <w:rFonts w:eastAsia="Times New Roman" w:cs="Times New Roman"/>
          <w:szCs w:val="24"/>
        </w:rPr>
        <w:t xml:space="preserve"> τις</w:t>
      </w:r>
      <w:r>
        <w:rPr>
          <w:rFonts w:eastAsia="Times New Roman" w:cs="Times New Roman"/>
          <w:szCs w:val="24"/>
        </w:rPr>
        <w:t xml:space="preserve"> οποίες αφήνετε. Και βέβαια όταν αναφερθήκατε στην κ</w:t>
      </w:r>
      <w:r>
        <w:rPr>
          <w:rFonts w:eastAsia="Times New Roman" w:cs="Times New Roman"/>
          <w:szCs w:val="24"/>
        </w:rPr>
        <w:t>.</w:t>
      </w:r>
      <w:r>
        <w:rPr>
          <w:rFonts w:eastAsia="Times New Roman" w:cs="Times New Roman"/>
          <w:szCs w:val="24"/>
        </w:rPr>
        <w:t xml:space="preserve"> Γεννηματά, θα έπρεπε να ξέρετε πρώτος ότι η κ</w:t>
      </w:r>
      <w:r>
        <w:rPr>
          <w:rFonts w:eastAsia="Times New Roman" w:cs="Times New Roman"/>
          <w:szCs w:val="24"/>
        </w:rPr>
        <w:t>.</w:t>
      </w:r>
      <w:r>
        <w:rPr>
          <w:rFonts w:eastAsia="Times New Roman" w:cs="Times New Roman"/>
          <w:szCs w:val="24"/>
        </w:rPr>
        <w:t xml:space="preserve"> Γεννηματά</w:t>
      </w:r>
      <w:r>
        <w:rPr>
          <w:rFonts w:eastAsia="Times New Roman" w:cs="Times New Roman"/>
          <w:szCs w:val="24"/>
        </w:rPr>
        <w:t>,</w:t>
      </w:r>
      <w:r>
        <w:rPr>
          <w:rFonts w:eastAsia="Times New Roman" w:cs="Times New Roman"/>
          <w:szCs w:val="24"/>
        </w:rPr>
        <w:t xml:space="preserve"> όταν άσκησε αυτόν τον ρόλο</w:t>
      </w:r>
      <w:r>
        <w:rPr>
          <w:rFonts w:eastAsia="Times New Roman" w:cs="Times New Roman"/>
          <w:szCs w:val="24"/>
        </w:rPr>
        <w:t>,</w:t>
      </w:r>
      <w:r>
        <w:rPr>
          <w:rFonts w:eastAsia="Times New Roman" w:cs="Times New Roman"/>
          <w:szCs w:val="24"/>
        </w:rPr>
        <w:t xml:space="preserve"> τον άσκησε με απόλυτη διαφάνεια. Συνεπώς δεν θα έπρεπε να υπάρχει κα</w:t>
      </w:r>
      <w:r>
        <w:rPr>
          <w:rFonts w:eastAsia="Times New Roman" w:cs="Times New Roman"/>
          <w:szCs w:val="24"/>
        </w:rPr>
        <w:t>μ</w:t>
      </w:r>
      <w:r>
        <w:rPr>
          <w:rFonts w:eastAsia="Times New Roman" w:cs="Times New Roman"/>
          <w:szCs w:val="24"/>
        </w:rPr>
        <w:t xml:space="preserve">μία αναφορά σε τέτοια ζητήματα. </w:t>
      </w:r>
    </w:p>
    <w:p w14:paraId="0CBDA1B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Αντί να αν</w:t>
      </w:r>
      <w:r>
        <w:rPr>
          <w:rFonts w:eastAsia="Times New Roman" w:cs="Times New Roman"/>
          <w:szCs w:val="24"/>
        </w:rPr>
        <w:t>τιμετωπίζετε, λοιπόν, κύριε Υπουργέ, τα θέματα της εξωτερικής πολιτικής και της ασφάλειας της χώρας με λεπτούς χειρισμούς, το μόνο που συνεχίζετε να κάνετε είναι να δημιουργείτε εντυπώσεις εις βάρος του δημοσίου και εθνικού συμφέροντος, μόνο υπέρ του στενο</w:t>
      </w:r>
      <w:r>
        <w:rPr>
          <w:rFonts w:eastAsia="Times New Roman" w:cs="Times New Roman"/>
          <w:szCs w:val="24"/>
        </w:rPr>
        <w:t xml:space="preserve">ύ κομματικού σας κοινού. </w:t>
      </w:r>
    </w:p>
    <w:p w14:paraId="0CBDA1B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Έχετε ένα σαφές, ολοκληρωμένο σχέδιο για τα εξοπλιστικά κονδύλια; Πώς θα τα διαχειριστείτε και πώς θα τα κατανείμετε στη συντήρηση, στην αναβάθμιση, για το εάν χρειάζεται προμήθεια κάπου; Πώς θα γίνουν όλα αυτά; Υπάρχει ένα 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έχουμε δει; Δεν το έχουμε δει! Πριν στείλετε το αίτημα για δισεκατομμύρια ευρώ είτε για την αναβάθμιση είτε για την προμήθεια, δεν θα μπορούσαμε στην </w:t>
      </w:r>
      <w:r>
        <w:rPr>
          <w:rFonts w:eastAsia="Times New Roman" w:cs="Times New Roman"/>
          <w:szCs w:val="24"/>
        </w:rPr>
        <w:t>ε</w:t>
      </w:r>
      <w:r>
        <w:rPr>
          <w:rFonts w:eastAsia="Times New Roman" w:cs="Times New Roman"/>
          <w:szCs w:val="24"/>
        </w:rPr>
        <w:t xml:space="preserve">πιτροπή να συζητήσουμε τα θέματα αυτά; </w:t>
      </w:r>
    </w:p>
    <w:p w14:paraId="0CBDA1B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Κύριε Υπουργέ, για να αντιμετωπιστεί πράγματι η όποια ενδεχό</w:t>
      </w:r>
      <w:r>
        <w:rPr>
          <w:rFonts w:eastAsia="Times New Roman" w:cs="Times New Roman"/>
          <w:szCs w:val="24"/>
        </w:rPr>
        <w:t>μενη απειλή δεν είναι λύση μόνο οι προμήθειες νέων εξοπλιστικών προγραμμάτων. Για την ισχυρή αποτροπή της πρέπει να υπάρχει συνεχής παρακολούθηση, εκτίμηση των εξελίξεων, αναπροσαρμογή των επιχειρησιακών σχεδίων, συνδυασμός τεχνολογικών λύσεων και συντονισ</w:t>
      </w:r>
      <w:r>
        <w:rPr>
          <w:rFonts w:eastAsia="Times New Roman" w:cs="Times New Roman"/>
          <w:szCs w:val="24"/>
        </w:rPr>
        <w:t xml:space="preserve">μένη διπλωματική δράση. </w:t>
      </w:r>
    </w:p>
    <w:p w14:paraId="0CBDA1B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Το έχουμε επισημάνει επανειλημμένα εμείς. Υπάρχει έντονη ανησυχία, γιατί μετά το πραξικόπημα η Τουρκία και ο κ. </w:t>
      </w:r>
      <w:proofErr w:type="spellStart"/>
      <w:r>
        <w:rPr>
          <w:rFonts w:eastAsia="Times New Roman" w:cs="Times New Roman"/>
          <w:szCs w:val="24"/>
        </w:rPr>
        <w:t>Ερντογάν</w:t>
      </w:r>
      <w:proofErr w:type="spellEnd"/>
      <w:r>
        <w:rPr>
          <w:rFonts w:eastAsia="Times New Roman" w:cs="Times New Roman"/>
          <w:szCs w:val="24"/>
        </w:rPr>
        <w:t xml:space="preserve"> είναι ένας απρόβλεπτος παράγοντας. Για αυτό χρειάζεται εγρήγορση αλλά και ψυχραιμία, υπευθυνότητα και αποφασισ</w:t>
      </w:r>
      <w:r>
        <w:rPr>
          <w:rFonts w:eastAsia="Times New Roman" w:cs="Times New Roman"/>
          <w:szCs w:val="24"/>
        </w:rPr>
        <w:t xml:space="preserve">τικότητα, να μην γινόμαστε θεατές ενός επικίνδυνου παιχνιδιού έντασης στο Αιγαίο. </w:t>
      </w:r>
    </w:p>
    <w:p w14:paraId="0CBDA1B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Και είστε κι εσείς απρόβλεπτος παράγοντας, κύριε Υπουργέ. Να σας το πούμε ξεκάθαρα: Οι εν θερμώ αντιδράσεις και οι δηλώσεις σας, αντί να βοηθούν στην επίλυση των προβλημάτων</w:t>
      </w:r>
      <w:r>
        <w:rPr>
          <w:rFonts w:eastAsia="Times New Roman" w:cs="Times New Roman"/>
          <w:szCs w:val="24"/>
        </w:rPr>
        <w:t>, δημιουργούν μεγαλύτερη όξυνση. Δεν είστε μόνο Πρόεδρος των ΑΝΕΛ. Είστε Υπουργός Εθνικής Άμυνας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Σοβαρευτείτε! Δεν θα σας αφήσουμε να βάλετε μια ολόκληρη χώρα σε κίνδυνο. Τα εθνικά θέματα θέλουν ψυχραιμία.</w:t>
      </w:r>
    </w:p>
    <w:p w14:paraId="0CBDA1C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Για να είμαι, όμως, </w:t>
      </w:r>
      <w:r>
        <w:rPr>
          <w:rFonts w:eastAsia="Times New Roman" w:cs="Times New Roman"/>
          <w:szCs w:val="24"/>
        </w:rPr>
        <w:t xml:space="preserve">ειλικρινής, οι ευθύνες δεν αφορούν μόνο εσάς. Αφορούν τον κ. Τσίπρα, ο οποίος επέλεξε είτε τον κ. </w:t>
      </w:r>
      <w:proofErr w:type="spellStart"/>
      <w:r>
        <w:rPr>
          <w:rFonts w:eastAsia="Times New Roman" w:cs="Times New Roman"/>
          <w:szCs w:val="24"/>
        </w:rPr>
        <w:t>Βαρουφάκη</w:t>
      </w:r>
      <w:proofErr w:type="spellEnd"/>
      <w:r>
        <w:rPr>
          <w:rFonts w:eastAsia="Times New Roman" w:cs="Times New Roman"/>
          <w:szCs w:val="24"/>
        </w:rPr>
        <w:t xml:space="preserve"> την πρώτη περίοδο στη θέση του Υπουργού Οικονομικών είτε εσάς στη θέση του Υπουργού Εθνικής Άμυνας. Βεβαίως, με αυτή την έννοια υπάρχουν συλλογικές </w:t>
      </w:r>
      <w:r>
        <w:rPr>
          <w:rFonts w:eastAsia="Times New Roman" w:cs="Times New Roman"/>
          <w:szCs w:val="24"/>
        </w:rPr>
        <w:t xml:space="preserve">ευθύνες, όπως </w:t>
      </w:r>
      <w:r>
        <w:rPr>
          <w:rFonts w:eastAsia="Times New Roman" w:cs="Times New Roman"/>
          <w:szCs w:val="24"/>
        </w:rPr>
        <w:lastRenderedPageBreak/>
        <w:t xml:space="preserve">μας θύμισε και ο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τις προηγούμενες ημέρες. </w:t>
      </w:r>
    </w:p>
    <w:p w14:paraId="0CBDA1C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Εδώ όμως, κύριε Υπουργέ, είναι κοινοβουλευτικός έλεγχος στα δρώμενα της Κυβέρνησης. Δεν θα έρχεστε ως τιμητής μιας παλιάς κυβέρνησης. Θα απαντάτε. Είστε δύο χρό</w:t>
      </w:r>
      <w:r>
        <w:rPr>
          <w:rFonts w:eastAsia="Times New Roman" w:cs="Times New Roman"/>
          <w:szCs w:val="24"/>
        </w:rPr>
        <w:t xml:space="preserve">νια στην Κυβέρνηση. Και αυτό που πρέπει να πράττετε από τη θέση που καθόσαστε τώρα είναι να απαντάτε στα ερωτήματα που σας θέτουμε. </w:t>
      </w:r>
    </w:p>
    <w:p w14:paraId="0CBDA1C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μια τελεία, σας παρακαλώ.</w:t>
      </w:r>
    </w:p>
    <w:p w14:paraId="0CBDA1C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Όχι στον </w:t>
      </w:r>
      <w:proofErr w:type="spellStart"/>
      <w:r>
        <w:rPr>
          <w:rFonts w:eastAsia="Times New Roman" w:cs="Times New Roman"/>
          <w:szCs w:val="24"/>
        </w:rPr>
        <w:t>εθνικ</w:t>
      </w:r>
      <w:r>
        <w:rPr>
          <w:rFonts w:eastAsia="Times New Roman" w:cs="Times New Roman"/>
          <w:szCs w:val="24"/>
        </w:rPr>
        <w:t>ο</w:t>
      </w:r>
      <w:r>
        <w:rPr>
          <w:rFonts w:eastAsia="Times New Roman" w:cs="Times New Roman"/>
          <w:szCs w:val="24"/>
        </w:rPr>
        <w:t>λαϊκισμό</w:t>
      </w:r>
      <w:proofErr w:type="spellEnd"/>
      <w:r>
        <w:rPr>
          <w:rFonts w:eastAsia="Times New Roman" w:cs="Times New Roman"/>
          <w:szCs w:val="24"/>
        </w:rPr>
        <w:t>, όχι σε π</w:t>
      </w:r>
      <w:r>
        <w:rPr>
          <w:rFonts w:eastAsia="Times New Roman" w:cs="Times New Roman"/>
          <w:szCs w:val="24"/>
        </w:rPr>
        <w:t>αλικαρισμούς τέτοιου είδους, τουλάχιστον όχι σε εμάς, όχι στην παράταξή μας. Αυτά δεν περνάνε σε εμάς. Να τα κάνετε εκεί που περνάνε.</w:t>
      </w:r>
    </w:p>
    <w:p w14:paraId="0CBDA1C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Και τέλος, κύριε Υπουργέ, εμείς έχουμε αποδείξει την εθνική μας στάση, το πώς θέλουμε την εθνική συνεννόηση, ιδίως στα κρί</w:t>
      </w:r>
      <w:r>
        <w:rPr>
          <w:rFonts w:eastAsia="Times New Roman" w:cs="Times New Roman"/>
          <w:szCs w:val="24"/>
        </w:rPr>
        <w:t xml:space="preserve">σιμα θέματα της εξωτερικής πολιτικής και στα θέματα της εθνικής άμυνας. Εξάλλου το έχουμε αποδείξει και στην Επιτροπή Εξοπλιστικών Προγραμμάτων και Συμβάσεων. </w:t>
      </w:r>
    </w:p>
    <w:p w14:paraId="0CBDA1C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Παρακαλώ για μια εθνική στάση σε αυτά τα ζητήματα, όχι για μια στάση που βλάπτει το εθνικό συμφέρον. Δεν θα εμπλακεί η χώρα στα δικά σας προβλήματα, στα προβλήματα της Κυβέρνησής μεταξύ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ή μόνο των στελεχών του ΣΥΡΙΖΑ. Εδώ χρειάζεται </w:t>
      </w:r>
      <w:r>
        <w:rPr>
          <w:rFonts w:eastAsia="Times New Roman" w:cs="Times New Roman"/>
          <w:szCs w:val="24"/>
        </w:rPr>
        <w:t>υπευθυνότητα, κύριε Υπουργέ.</w:t>
      </w:r>
    </w:p>
    <w:p w14:paraId="0CBDA1C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τον λόγο.</w:t>
      </w:r>
    </w:p>
    <w:p w14:paraId="0CBDA1C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Ευχαριστώ, κύριε Πρόεδρε.</w:t>
      </w:r>
    </w:p>
    <w:p w14:paraId="0CBDA1C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Εθνική στάση σημαίνει να αντιλαμβάνεστε ποια είναι η θέση </w:t>
      </w:r>
      <w:r>
        <w:rPr>
          <w:rFonts w:eastAsia="Times New Roman" w:cs="Times New Roman"/>
          <w:szCs w:val="24"/>
        </w:rPr>
        <w:t>των Ενόπλων Δυνάμεων και αυτή τη θέση να την υπηρετείτε, όπως επίσης και τις διαδικασίες. Οι διαδικασίες που προβλέπονται είναι συγκεκριμένες, όταν θα έρθει η ώρα να ερωτηθεί η Βουλή. Έρχεται η σύμβαση εδώ και εν συνεχεία περνάει από το ΚΥΣΕΑ.</w:t>
      </w:r>
    </w:p>
    <w:p w14:paraId="0CBDA1C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Επειδή είσασ</w:t>
      </w:r>
      <w:r>
        <w:rPr>
          <w:rFonts w:eastAsia="Times New Roman" w:cs="Times New Roman"/>
          <w:szCs w:val="24"/>
        </w:rPr>
        <w:t>τε από εκείνους που πρώτη φορά ακούω στη Βουλή των Ελλήνων να στηρίζουν την κυβέρνηση Σημίτη και τον Θεόδωρο Πάγκαλο και την πολιτική του ανέμου…</w:t>
      </w:r>
    </w:p>
    <w:p w14:paraId="0CBDA1C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Την αντίδραση του Πρωθυπουργού στην υπόθεση των Ιμίων στηρίζουμε. Να είστε ξεκάθαρος.</w:t>
      </w:r>
    </w:p>
    <w:p w14:paraId="0CBDA1C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κύριε συνάδελφε.</w:t>
      </w:r>
    </w:p>
    <w:p w14:paraId="0CBDA1C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Είστε σε μια παράταξη….</w:t>
      </w:r>
    </w:p>
    <w:p w14:paraId="0CBDA1C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Χαίρομαι. </w:t>
      </w:r>
    </w:p>
    <w:p w14:paraId="0CBDA1C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Θα σας πω, λοιπόν, ότι εγώ είμαι υπερήφανος που υπηρέτησα </w:t>
      </w:r>
      <w:r>
        <w:rPr>
          <w:rFonts w:eastAsia="Times New Roman" w:cs="Times New Roman"/>
          <w:szCs w:val="24"/>
        </w:rPr>
        <w:t xml:space="preserve">στην </w:t>
      </w:r>
      <w:r>
        <w:rPr>
          <w:rFonts w:eastAsia="Times New Roman" w:cs="Times New Roman"/>
          <w:szCs w:val="24"/>
        </w:rPr>
        <w:t>κ</w:t>
      </w:r>
      <w:r>
        <w:rPr>
          <w:rFonts w:eastAsia="Times New Roman" w:cs="Times New Roman"/>
          <w:szCs w:val="24"/>
        </w:rPr>
        <w:t xml:space="preserve">υβέρνηση Καραμανλή. Και η </w:t>
      </w:r>
      <w:r>
        <w:rPr>
          <w:rFonts w:eastAsia="Times New Roman" w:cs="Times New Roman"/>
          <w:szCs w:val="24"/>
        </w:rPr>
        <w:t>κ</w:t>
      </w:r>
      <w:r>
        <w:rPr>
          <w:rFonts w:eastAsia="Times New Roman" w:cs="Times New Roman"/>
          <w:szCs w:val="24"/>
        </w:rPr>
        <w:t xml:space="preserve">υβέρνηση Καραμανλή ήταν αυτή που με Υπουργό τον Σπήλιο Σπηλιωτόπουλο έκανε την αναβάθμιση στην Πολεμική Αεροπορία των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lang w:val="en-US"/>
        </w:rPr>
        <w:t>Block</w:t>
      </w:r>
      <w:r>
        <w:rPr>
          <w:rFonts w:eastAsia="Times New Roman" w:cs="Times New Roman"/>
          <w:szCs w:val="24"/>
        </w:rPr>
        <w:t xml:space="preserve"> 52+. Εσείς, όμως, είστε σε μια παράταξη που ήταν μαζί σας ο Άκης Τσοχατζόπουλος, ο Γιάννος Παπ</w:t>
      </w:r>
      <w:r>
        <w:rPr>
          <w:rFonts w:eastAsia="Times New Roman" w:cs="Times New Roman"/>
          <w:szCs w:val="24"/>
        </w:rPr>
        <w:t xml:space="preserve">αντωνίου, ο Τραυλός, ο </w:t>
      </w:r>
      <w:proofErr w:type="spellStart"/>
      <w:r>
        <w:rPr>
          <w:rFonts w:eastAsia="Times New Roman" w:cs="Times New Roman"/>
          <w:szCs w:val="24"/>
        </w:rPr>
        <w:t>Σμπώκος</w:t>
      </w:r>
      <w:proofErr w:type="spellEnd"/>
      <w:r>
        <w:rPr>
          <w:rFonts w:eastAsia="Times New Roman" w:cs="Times New Roman"/>
          <w:szCs w:val="24"/>
        </w:rPr>
        <w:t xml:space="preserve"> και όλοι όσοι περιλαμβάνονται στις δικογραφίες των σκανδάλων των εξοπλιστικών! Ληστέψατε την Ελλάδα! </w:t>
      </w:r>
    </w:p>
    <w:p w14:paraId="0CBDA1C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Τον έστειλε η παράταξη αυτή στη </w:t>
      </w:r>
      <w:r>
        <w:rPr>
          <w:rFonts w:eastAsia="Times New Roman" w:cs="Times New Roman"/>
          <w:szCs w:val="24"/>
        </w:rPr>
        <w:t>δ</w:t>
      </w:r>
      <w:r>
        <w:rPr>
          <w:rFonts w:eastAsia="Times New Roman" w:cs="Times New Roman"/>
          <w:szCs w:val="24"/>
        </w:rPr>
        <w:t>ικαιοσύνη…</w:t>
      </w:r>
    </w:p>
    <w:p w14:paraId="0CBDA1D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w:t>
      </w:r>
      <w:r>
        <w:rPr>
          <w:rFonts w:eastAsia="Times New Roman" w:cs="Times New Roman"/>
          <w:b/>
          <w:szCs w:val="24"/>
        </w:rPr>
        <w:t xml:space="preserve"> Ανεξαρτήτων Ελλήνων): </w:t>
      </w:r>
      <w:r>
        <w:rPr>
          <w:rFonts w:eastAsia="Times New Roman" w:cs="Times New Roman"/>
          <w:szCs w:val="24"/>
        </w:rPr>
        <w:t xml:space="preserve">Εσείς φέρατε από το χέρι εδώ πέρα τον </w:t>
      </w:r>
      <w:proofErr w:type="spellStart"/>
      <w:r>
        <w:rPr>
          <w:rFonts w:eastAsia="Times New Roman" w:cs="Times New Roman"/>
          <w:szCs w:val="24"/>
        </w:rPr>
        <w:t>Σάφα</w:t>
      </w:r>
      <w:proofErr w:type="spellEnd"/>
      <w:r>
        <w:rPr>
          <w:rFonts w:eastAsia="Times New Roman" w:cs="Times New Roman"/>
          <w:szCs w:val="24"/>
        </w:rPr>
        <w:t xml:space="preserve"> και πήρε 500 εκατομμύρια και την κοπάνησε! </w:t>
      </w:r>
    </w:p>
    <w:p w14:paraId="0CBDA1D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Εσείς φέρατε τα μνημόνια…</w:t>
      </w:r>
    </w:p>
    <w:p w14:paraId="0CBDA1D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Εσείς θα πρέπει να</w:t>
      </w:r>
      <w:r>
        <w:rPr>
          <w:rFonts w:eastAsia="Times New Roman" w:cs="Times New Roman"/>
          <w:szCs w:val="24"/>
        </w:rPr>
        <w:t xml:space="preserve"> ντρέπεστε και να απολογείστε! </w:t>
      </w:r>
    </w:p>
    <w:p w14:paraId="0CBDA1D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Εσείς υπογράφετε μνημόνια και τολμάτε να μιλάτε!</w:t>
      </w:r>
    </w:p>
    <w:p w14:paraId="0CBDA1D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Σε όλες τις δικογραφίες, που υπάρχουν εξοπλιστικά, είναι εμπλεκόμενα στελ</w:t>
      </w:r>
      <w:r>
        <w:rPr>
          <w:rFonts w:eastAsia="Times New Roman" w:cs="Times New Roman"/>
          <w:szCs w:val="24"/>
        </w:rPr>
        <w:t xml:space="preserve">έχη του κόμματός σας! Και ο κ. </w:t>
      </w:r>
      <w:proofErr w:type="spellStart"/>
      <w:r>
        <w:rPr>
          <w:rFonts w:eastAsia="Times New Roman" w:cs="Times New Roman"/>
          <w:szCs w:val="24"/>
        </w:rPr>
        <w:t>Βαρουφάκης</w:t>
      </w:r>
      <w:proofErr w:type="spellEnd"/>
      <w:r>
        <w:rPr>
          <w:rFonts w:eastAsia="Times New Roman" w:cs="Times New Roman"/>
          <w:szCs w:val="24"/>
        </w:rPr>
        <w:t xml:space="preserve"> στέλεχος του ΠΑΣΟΚ ήταν! Από κει ξεκίνησε.</w:t>
      </w:r>
    </w:p>
    <w:p w14:paraId="0CBDA1D5"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κύριοι συνάδελφοι. Είμαστε μια ωραία ατμόσφαιρα!</w:t>
      </w:r>
    </w:p>
    <w:p w14:paraId="0CBDA1D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Με τον κ. Βουλγαράκη ήταν στο ίδιο Υπουργείο! </w:t>
      </w:r>
    </w:p>
    <w:p w14:paraId="0CBDA1D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w:t>
      </w:r>
      <w:r>
        <w:rPr>
          <w:rFonts w:eastAsia="Times New Roman" w:cs="Times New Roman"/>
          <w:b/>
          <w:szCs w:val="24"/>
        </w:rPr>
        <w:t xml:space="preserve">ΑΜΜΕΝΟΣ (Υπουργός Εθνικής Άμυνας - Πρόεδρος των Ανεξαρτήτων Ελλήνων): </w:t>
      </w:r>
      <w:r>
        <w:rPr>
          <w:rFonts w:eastAsia="Times New Roman" w:cs="Times New Roman"/>
          <w:szCs w:val="24"/>
        </w:rPr>
        <w:t xml:space="preserve">Αφήστε, λοιπόν, το ΠΑΣΟΚ. Τολμάει και το ΠΑΣΟΚ να μιλάει για εξοπλιστικά; Όπου ανοίγει δικογραφία, όλο το ΠΑΣΟΚ είναι μέσα. Ο κ. </w:t>
      </w:r>
      <w:proofErr w:type="spellStart"/>
      <w:r>
        <w:rPr>
          <w:rFonts w:eastAsia="Times New Roman" w:cs="Times New Roman"/>
          <w:szCs w:val="24"/>
        </w:rPr>
        <w:t>Λιακουνάκος</w:t>
      </w:r>
      <w:proofErr w:type="spellEnd"/>
      <w:r>
        <w:rPr>
          <w:rFonts w:eastAsia="Times New Roman" w:cs="Times New Roman"/>
          <w:szCs w:val="24"/>
        </w:rPr>
        <w:t xml:space="preserve"> έκανε βόλτα στα γραφεία του ΠΑΣΟΚ. Όλοι οι έμ</w:t>
      </w:r>
      <w:r>
        <w:rPr>
          <w:rFonts w:eastAsia="Times New Roman" w:cs="Times New Roman"/>
          <w:szCs w:val="24"/>
        </w:rPr>
        <w:t>ποροι όπλων, που σήμερα είναι με «</w:t>
      </w:r>
      <w:proofErr w:type="spellStart"/>
      <w:r>
        <w:rPr>
          <w:rFonts w:eastAsia="Times New Roman" w:cs="Times New Roman"/>
          <w:szCs w:val="24"/>
        </w:rPr>
        <w:t>βραχιολάκια</w:t>
      </w:r>
      <w:proofErr w:type="spellEnd"/>
      <w:r>
        <w:rPr>
          <w:rFonts w:eastAsia="Times New Roman" w:cs="Times New Roman"/>
          <w:szCs w:val="24"/>
        </w:rPr>
        <w:t>», είναι δικοί σας!</w:t>
      </w:r>
    </w:p>
    <w:p w14:paraId="0CBDA1D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παρακαλώ. </w:t>
      </w:r>
    </w:p>
    <w:p w14:paraId="0CBDA1D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Είναι αυτή απάντηση στον κοινοβουλευτικό έλεγχο, κύριε Πρόεδρε; </w:t>
      </w:r>
    </w:p>
    <w:p w14:paraId="0CBDA1D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Θεο</w:t>
      </w:r>
      <w:r>
        <w:rPr>
          <w:rFonts w:eastAsia="Times New Roman" w:cs="Times New Roman"/>
          <w:szCs w:val="24"/>
        </w:rPr>
        <w:t xml:space="preserve">χαρόπουλε, μην κάνετε υποδείξεις. </w:t>
      </w:r>
    </w:p>
    <w:p w14:paraId="0CBDA1D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Οι κρατούμενοι πολιτικοί για απάτες και για διασπάθιση…</w:t>
      </w:r>
    </w:p>
    <w:p w14:paraId="0CBDA1D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Είναι απάντηση αυτή; Δεν απαντάει σε τίποτα! Έρχεται ως τιμητής</w:t>
      </w:r>
      <w:r>
        <w:rPr>
          <w:rFonts w:eastAsia="Times New Roman" w:cs="Times New Roman"/>
          <w:szCs w:val="24"/>
        </w:rPr>
        <w:t xml:space="preserve">! Θα έπρεπε να ντρέπεται! Δεκαοκτώ χρόνια Βουλευτής της Νέας Δημοκρατίας ήταν. </w:t>
      </w:r>
    </w:p>
    <w:p w14:paraId="0CBDA1D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Δεν έχετε το δικαίωμα να μιλήσετε. Καθίστε κάτω!</w:t>
      </w:r>
    </w:p>
    <w:p w14:paraId="0CBDA1D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Είναι απάντηση αυτή; Πρέπει να ντρέπεται!</w:t>
      </w:r>
    </w:p>
    <w:p w14:paraId="0CBDA1D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Κάτσε κάτω ρε</w:t>
      </w:r>
      <w:r>
        <w:rPr>
          <w:rFonts w:eastAsia="Times New Roman" w:cs="Times New Roman"/>
          <w:szCs w:val="24"/>
        </w:rPr>
        <w:t>!</w:t>
      </w:r>
    </w:p>
    <w:p w14:paraId="0CBDA1E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Να μάθεις να απολογείσαι και να ζητάς συ</w:t>
      </w:r>
      <w:r>
        <w:rPr>
          <w:rFonts w:eastAsia="Times New Roman" w:cs="Times New Roman"/>
          <w:szCs w:val="24"/>
        </w:rPr>
        <w:t>γ</w:t>
      </w:r>
      <w:r>
        <w:rPr>
          <w:rFonts w:eastAsia="Times New Roman" w:cs="Times New Roman"/>
          <w:szCs w:val="24"/>
        </w:rPr>
        <w:t>γνώμη!</w:t>
      </w:r>
    </w:p>
    <w:p w14:paraId="0CBDA1E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Αυτά όχι σε μένα. Τους παλ</w:t>
      </w:r>
      <w:r>
        <w:rPr>
          <w:rFonts w:eastAsia="Times New Roman" w:cs="Times New Roman"/>
          <w:szCs w:val="24"/>
        </w:rPr>
        <w:t>ικαρισμούς εκεί που περνάνε.</w:t>
      </w:r>
    </w:p>
    <w:p w14:paraId="0CBDA1E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w:t>
      </w:r>
      <w:r>
        <w:rPr>
          <w:rFonts w:eastAsia="Times New Roman" w:cs="Times New Roman"/>
          <w:szCs w:val="24"/>
        </w:rPr>
        <w:t>τα μάθετε όλα, κύριε Θεοχαρόπουλε. Καθίστε κάτω!</w:t>
      </w:r>
    </w:p>
    <w:p w14:paraId="0CBDA1E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Κύριε Υπουργέ, παρακαλώ στο περιεχόμενο της ερώτησης.</w:t>
      </w:r>
    </w:p>
    <w:p w14:paraId="0CBDA1E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Και επειδή, κύριε Θεοχαρόπουλε, αναφερθήκατε στους Ανεξάρτητους Έλληνες, θα </w:t>
      </w:r>
      <w:r>
        <w:rPr>
          <w:rFonts w:eastAsia="Times New Roman" w:cs="Times New Roman"/>
          <w:szCs w:val="24"/>
        </w:rPr>
        <w:t xml:space="preserve">σας πω ότι οι Ανεξάρτητοι Έλληνες έχουμε κατέβει σε πέντε εκλογικές διαδικασίες μόνοι μας, αυτόνομοι. Και ψηφιστήκαμε από τον ελληνικό λαό. </w:t>
      </w:r>
    </w:p>
    <w:p w14:paraId="0CBDA1E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Και επειδή στα «</w:t>
      </w:r>
      <w:r>
        <w:rPr>
          <w:rFonts w:eastAsia="Times New Roman" w:cs="Times New Roman"/>
          <w:szCs w:val="24"/>
        </w:rPr>
        <w:t>ΠΑΡΑΠΟΛΙΤΙΚΑ</w:t>
      </w:r>
      <w:r>
        <w:rPr>
          <w:rFonts w:eastAsia="Times New Roman" w:cs="Times New Roman"/>
          <w:szCs w:val="24"/>
        </w:rPr>
        <w:t xml:space="preserve">» στον κ. </w:t>
      </w:r>
      <w:proofErr w:type="spellStart"/>
      <w:r>
        <w:rPr>
          <w:rFonts w:eastAsia="Times New Roman" w:cs="Times New Roman"/>
          <w:szCs w:val="24"/>
        </w:rPr>
        <w:t>Τράγκα</w:t>
      </w:r>
      <w:proofErr w:type="spellEnd"/>
      <w:r>
        <w:rPr>
          <w:rFonts w:eastAsia="Times New Roman" w:cs="Times New Roman"/>
          <w:szCs w:val="24"/>
        </w:rPr>
        <w:t xml:space="preserve"> μιλήσατε για «τσόντες», σας λέω ότι οι Ανεξάρτητοι Έλληνες μόνο «τσόντ</w:t>
      </w:r>
      <w:r>
        <w:rPr>
          <w:rFonts w:eastAsia="Times New Roman" w:cs="Times New Roman"/>
          <w:szCs w:val="24"/>
        </w:rPr>
        <w:t>α» δεν ήταν. «Τσόντα» προεκλογική είναι αυτή που κάνατε εσείς και πήγατε να κολλήσετε πάνω στο ΠΑΣΟΚ. Τι θα πει «τσόντα»; «Τσόντα» θα πει προεκλογικά να πάτε δίπλα σε ένα κόμμα και να κολλήσετε.</w:t>
      </w:r>
    </w:p>
    <w:p w14:paraId="0CBDA1E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Είναι απάντηση αυτή, κύριε Πρόεδρε; </w:t>
      </w:r>
      <w:r>
        <w:rPr>
          <w:rFonts w:eastAsia="Times New Roman" w:cs="Times New Roman"/>
          <w:szCs w:val="24"/>
        </w:rPr>
        <w:t>Νέμεται την εξουσία</w:t>
      </w:r>
      <w:r>
        <w:rPr>
          <w:rFonts w:eastAsia="Times New Roman" w:cs="Times New Roman"/>
          <w:szCs w:val="24"/>
        </w:rPr>
        <w:t xml:space="preserve"> και μιλάει</w:t>
      </w:r>
      <w:r>
        <w:rPr>
          <w:rFonts w:eastAsia="Times New Roman" w:cs="Times New Roman"/>
          <w:szCs w:val="24"/>
        </w:rPr>
        <w:t xml:space="preserve">. Ντροπή! </w:t>
      </w:r>
    </w:p>
    <w:p w14:paraId="0CBDA1E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Θα πρέπει να ξέρετε ότι οι Ανεξάρτητοι Έλληνες…</w:t>
      </w:r>
    </w:p>
    <w:p w14:paraId="0CBDA1E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Η Δημοκρατική Αριστερά… </w:t>
      </w:r>
    </w:p>
    <w:p w14:paraId="0CBDA1E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Ποια Δημοκρατική Αριστερά; </w:t>
      </w:r>
    </w:p>
    <w:p w14:paraId="0CBDA1E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Έχουμε δώσει αγώνες για την Αριστερά, για τον χώρο της Αριστεράς! Θα πρέπει να ντρέπεται!</w:t>
      </w:r>
      <w:r>
        <w:rPr>
          <w:rFonts w:eastAsia="Times New Roman" w:cs="Times New Roman"/>
          <w:szCs w:val="24"/>
        </w:rPr>
        <w:t xml:space="preserve"> Ο κ. Καμμένος, ο εκπρόσωπος της </w:t>
      </w:r>
      <w:proofErr w:type="spellStart"/>
      <w:r>
        <w:rPr>
          <w:rFonts w:eastAsia="Times New Roman" w:cs="Times New Roman"/>
          <w:szCs w:val="24"/>
        </w:rPr>
        <w:t>εθνικολαϊκιστικής</w:t>
      </w:r>
      <w:proofErr w:type="spellEnd"/>
      <w:r>
        <w:rPr>
          <w:rFonts w:eastAsia="Times New Roman" w:cs="Times New Roman"/>
          <w:szCs w:val="24"/>
        </w:rPr>
        <w:t xml:space="preserve"> Δεξιάς, μιλάει για τον χώρ</w:t>
      </w:r>
      <w:r>
        <w:rPr>
          <w:rFonts w:eastAsia="Times New Roman" w:cs="Times New Roman"/>
          <w:szCs w:val="24"/>
        </w:rPr>
        <w:t xml:space="preserve">ο μας, τον χώρο της </w:t>
      </w:r>
      <w:r>
        <w:rPr>
          <w:rFonts w:eastAsia="Times New Roman" w:cs="Times New Roman"/>
          <w:szCs w:val="24"/>
        </w:rPr>
        <w:t>ανανεωτικής Αριστεράς, με αυτόν τον τρόπο.</w:t>
      </w:r>
    </w:p>
    <w:p w14:paraId="0CBDA1E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Είστε οι απόγονοι του Σημίτη, του Πάγκαλου, του </w:t>
      </w:r>
      <w:proofErr w:type="spellStart"/>
      <w:r>
        <w:rPr>
          <w:rFonts w:eastAsia="Times New Roman" w:cs="Times New Roman"/>
          <w:szCs w:val="24"/>
        </w:rPr>
        <w:t>Σμπώκου</w:t>
      </w:r>
      <w:proofErr w:type="spellEnd"/>
      <w:r>
        <w:rPr>
          <w:rFonts w:eastAsia="Times New Roman" w:cs="Times New Roman"/>
          <w:szCs w:val="24"/>
        </w:rPr>
        <w:t>, του Παπαντωνίου και του Άκη Τσοχατζόπουλου! Και να μην πιάν</w:t>
      </w:r>
      <w:r>
        <w:rPr>
          <w:rFonts w:eastAsia="Times New Roman" w:cs="Times New Roman"/>
          <w:szCs w:val="24"/>
        </w:rPr>
        <w:t>ετε στο στόμα σας τον Καραμανλή. Να απολογείστε για τον Παπανδρέου και για όλους τους κρατούμενους πολιτικούς της παράταξής σας! Άντε μπράβο!</w:t>
      </w:r>
    </w:p>
    <w:p w14:paraId="0CBDA1E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έπρεπε να ντρέπεστε!</w:t>
      </w:r>
    </w:p>
    <w:p w14:paraId="0CBDA1E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Θεοχαρόπουλε, είστε ένας νέος συνάδελφος, δώστε ένα δείγμα νέου ήθους.</w:t>
      </w:r>
    </w:p>
    <w:p w14:paraId="0CBDA1E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Απάντησε στην ερώτηση; Είναι αυτό απάντηση σε κοινοβουλευτικό έλεγχο;</w:t>
      </w:r>
    </w:p>
    <w:p w14:paraId="0CBDA1E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w:t>
      </w:r>
    </w:p>
    <w:p w14:paraId="0CBDA1F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Συνεχίζουμε με </w:t>
      </w:r>
      <w:r>
        <w:rPr>
          <w:rFonts w:eastAsia="Times New Roman" w:cs="Times New Roman"/>
          <w:szCs w:val="24"/>
        </w:rPr>
        <w:t>την</w:t>
      </w:r>
      <w:r>
        <w:rPr>
          <w:rFonts w:eastAsia="Times New Roman" w:cs="Times New Roman"/>
          <w:szCs w:val="24"/>
        </w:rPr>
        <w:t xml:space="preserve"> τέταρτη</w:t>
      </w:r>
      <w:r>
        <w:rPr>
          <w:rFonts w:eastAsia="Times New Roman" w:cs="Times New Roman"/>
          <w:szCs w:val="24"/>
        </w:rPr>
        <w:t xml:space="preserve"> με αριθμό</w:t>
      </w:r>
      <w:r>
        <w:rPr>
          <w:rFonts w:eastAsia="Times New Roman" w:cs="Times New Roman"/>
          <w:szCs w:val="24"/>
        </w:rPr>
        <w:t xml:space="preserve"> 1996/90/14-12-2016 ερώτηση και αίτηση κατάθεσης εγγράφων του κύκλου των αναφορών και ερωτήσεων,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τις εκτιμήσεις για έσοδα από την εκμετάλλευση ακίνητ</w:t>
      </w:r>
      <w:r>
        <w:rPr>
          <w:rFonts w:eastAsia="Times New Roman" w:cs="Times New Roman"/>
          <w:szCs w:val="24"/>
        </w:rPr>
        <w:t>ης περιουσίας των Ενόπλων Δυνάμεων.</w:t>
      </w:r>
    </w:p>
    <w:p w14:paraId="0CBDA1F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Ελπίζω, κύριε Δαβάκη, η ερώτηση να εξελιχθεί σε ένα διαφορετικό κλίμα.</w:t>
      </w:r>
    </w:p>
    <w:p w14:paraId="0CBDA1F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CBDA1F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αντικείμενο της μεταφοράς αυτής της ερώτησης και στην Ολομέλεια ήταν η απά</w:t>
      </w:r>
      <w:r>
        <w:rPr>
          <w:rFonts w:eastAsia="Times New Roman" w:cs="Times New Roman"/>
          <w:szCs w:val="24"/>
        </w:rPr>
        <w:lastRenderedPageBreak/>
        <w:t>ντηση την οποία έ</w:t>
      </w:r>
      <w:r>
        <w:rPr>
          <w:rFonts w:eastAsia="Times New Roman" w:cs="Times New Roman"/>
          <w:szCs w:val="24"/>
        </w:rPr>
        <w:t>λαβα πριν από λίγο καιρό από τον κύριο Υπουργό, η έγγραφη απάντηση σε μια απλή έγγραφη ερώτηση</w:t>
      </w:r>
      <w:r>
        <w:rPr>
          <w:rFonts w:eastAsia="Times New Roman" w:cs="Times New Roman"/>
          <w:szCs w:val="24"/>
        </w:rPr>
        <w:t>, με την οποία</w:t>
      </w:r>
      <w:r>
        <w:rPr>
          <w:rFonts w:eastAsia="Times New Roman" w:cs="Times New Roman"/>
          <w:szCs w:val="24"/>
        </w:rPr>
        <w:t xml:space="preserve"> ζητούσα να πληροφορηθώ την πορεία ενός νόμου </w:t>
      </w:r>
      <w:r>
        <w:rPr>
          <w:rFonts w:eastAsia="Times New Roman" w:cs="Times New Roman"/>
          <w:szCs w:val="24"/>
        </w:rPr>
        <w:t>σ</w:t>
      </w:r>
      <w:r>
        <w:rPr>
          <w:rFonts w:eastAsia="Times New Roman" w:cs="Times New Roman"/>
          <w:szCs w:val="24"/>
        </w:rPr>
        <w:t>τον οποίο και εμείς είχαμε στηρίξει το συγκεκριμένο σημείο της αξιοποιήσεως της περιουσίας των Ενόπλω</w:t>
      </w:r>
      <w:r>
        <w:rPr>
          <w:rFonts w:eastAsia="Times New Roman" w:cs="Times New Roman"/>
          <w:szCs w:val="24"/>
        </w:rPr>
        <w:t>ν Δυνάμεων.</w:t>
      </w:r>
    </w:p>
    <w:p w14:paraId="0CBDA1F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Η απάντηση</w:t>
      </w:r>
      <w:r>
        <w:rPr>
          <w:rFonts w:eastAsia="Times New Roman" w:cs="Times New Roman"/>
          <w:szCs w:val="24"/>
        </w:rPr>
        <w:t xml:space="preserve">, </w:t>
      </w:r>
      <w:r>
        <w:rPr>
          <w:rFonts w:eastAsia="Times New Roman" w:cs="Times New Roman"/>
          <w:szCs w:val="24"/>
        </w:rPr>
        <w:t>η οποία έλαβα εγγράφως</w:t>
      </w:r>
      <w:r>
        <w:rPr>
          <w:rFonts w:eastAsia="Times New Roman" w:cs="Times New Roman"/>
          <w:szCs w:val="24"/>
        </w:rPr>
        <w:t xml:space="preserve">, </w:t>
      </w:r>
      <w:r>
        <w:rPr>
          <w:rFonts w:eastAsia="Times New Roman" w:cs="Times New Roman"/>
          <w:szCs w:val="24"/>
        </w:rPr>
        <w:t>δεν μου έδωσε εκείνα τα στοιχεία που περίμενα επτά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οκτώ μήνες μετά την ψήφιση αυτού του νομοσχεδίου. Γι’ αυτό και εκ του Κανονισμού ορμώμενος έφερα αυτή την ερώτηση σε συζήτηση, για μια ζωντανή επικοινωνία </w:t>
      </w:r>
      <w:r>
        <w:rPr>
          <w:rFonts w:eastAsia="Times New Roman" w:cs="Times New Roman"/>
          <w:szCs w:val="24"/>
        </w:rPr>
        <w:t xml:space="preserve">με τον κύριο Υπουργό σε αυτή την Αίθουσα -μεταξύ όσων έχουν γίνει και άλλες φορές-, προκειμένου να έχουμε σαφείς απαντήσεις, συγκεκριμένες τοποθετήσεις και κάποια εν πάση </w:t>
      </w:r>
      <w:proofErr w:type="spellStart"/>
      <w:r>
        <w:rPr>
          <w:rFonts w:eastAsia="Times New Roman" w:cs="Times New Roman"/>
          <w:szCs w:val="24"/>
        </w:rPr>
        <w:t>περιπτώσει</w:t>
      </w:r>
      <w:proofErr w:type="spellEnd"/>
      <w:r>
        <w:rPr>
          <w:rFonts w:eastAsia="Times New Roman" w:cs="Times New Roman"/>
          <w:szCs w:val="24"/>
        </w:rPr>
        <w:t>, κύριε Υπουργέ, στοιχεία –και αν θέλετε να τα καταθέσετε και στη Βουλή. Εμ</w:t>
      </w:r>
      <w:r>
        <w:rPr>
          <w:rFonts w:eastAsia="Times New Roman" w:cs="Times New Roman"/>
          <w:szCs w:val="24"/>
        </w:rPr>
        <w:t>είς είμαστε από αυτούς που στήριξαν το συγκεκριμένο άρθρο, γιατί η υπόθεση που λέγεται «αξιοποίηση της περιουσίας των Ενόπλων Δυνάμεων» είναι μια υπόθεση πολύ σημαντική που και εγώ την είχα χειριστεί ως Υφυπουργός την περίοδο που θήτευσα εκεί -αλλά και η Ν</w:t>
      </w:r>
      <w:r>
        <w:rPr>
          <w:rFonts w:eastAsia="Times New Roman" w:cs="Times New Roman"/>
          <w:szCs w:val="24"/>
        </w:rPr>
        <w:t xml:space="preserve">έα Δημοκρατία την είχε ξεκινήσει-, με αρχικά βήματα,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συναινούσα προς αυτή την κατεύθυνση. Ζητώ, λοιπόν, </w:t>
      </w:r>
      <w:r>
        <w:rPr>
          <w:rFonts w:eastAsia="Times New Roman" w:cs="Times New Roman"/>
          <w:szCs w:val="24"/>
        </w:rPr>
        <w:lastRenderedPageBreak/>
        <w:t>με αυτή την ευκαιρία</w:t>
      </w:r>
      <w:r>
        <w:rPr>
          <w:rFonts w:eastAsia="Times New Roman" w:cs="Times New Roman"/>
          <w:szCs w:val="24"/>
        </w:rPr>
        <w:t>,</w:t>
      </w:r>
      <w:r>
        <w:rPr>
          <w:rFonts w:eastAsia="Times New Roman" w:cs="Times New Roman"/>
          <w:szCs w:val="24"/>
        </w:rPr>
        <w:t xml:space="preserve"> την οποία μου δίνει ο κοινοβουλευτικός έλεγχος και η κοινοβουλευτική διαδικασία να μας πείτε ορισμένα στοι</w:t>
      </w:r>
      <w:r>
        <w:rPr>
          <w:rFonts w:eastAsia="Times New Roman" w:cs="Times New Roman"/>
          <w:szCs w:val="24"/>
        </w:rPr>
        <w:t>χεία.</w:t>
      </w:r>
    </w:p>
    <w:p w14:paraId="0CBDA1F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Έχετε κατά καιρούς πει αρκετά πράγματα. Αισθάνομαι ότι όταν τα λέτε τα πιστεύετε και θέλετε να γίνουν πραγματικότητα, αλλά όπως πολύ καλά ξέρετε και εσείς κι εγώ, γιατί είμαστε αρκετά χρόνια σε αυτή την Αίθουσα, άλλο είναι το τι θέλουμε και άλλο το τ</w:t>
      </w:r>
      <w:r>
        <w:rPr>
          <w:rFonts w:eastAsia="Times New Roman" w:cs="Times New Roman"/>
          <w:szCs w:val="24"/>
        </w:rPr>
        <w:t>ι οι συνθήκες, οι περιστάσεις και η σκληρή πραγματικότητα μάς κάνει τελικώς να απολαμβάνουμε όσον αφορά το μέγεθος και το σύνολο των προσπαθειών μας.</w:t>
      </w:r>
    </w:p>
    <w:p w14:paraId="0CBDA1F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Θέλω, λοιπόν, με αυτή την ευκαιρία να μας πείτε ορισμένα πράγματα, για να αντιληφθούν όλοι και κυρίως τα σ</w:t>
      </w:r>
      <w:r>
        <w:rPr>
          <w:rFonts w:eastAsia="Times New Roman" w:cs="Times New Roman"/>
          <w:szCs w:val="24"/>
        </w:rPr>
        <w:t xml:space="preserve">τελέχη και τα εν ενεργεία και τα εν αποστρατεία των Ενόπλων Δυνάμεων, ότι η περιουσία τους, των Ενόπλων Δυνάμεων δηλαδή, βρίσκεται σε μια φάση αξιοποίησης, και προκειμένου να έχουμε μια εικόνα κι εμείς, ώστε ως </w:t>
      </w:r>
      <w:proofErr w:type="spellStart"/>
      <w:r>
        <w:rPr>
          <w:rFonts w:eastAsia="Times New Roman" w:cs="Times New Roman"/>
          <w:szCs w:val="24"/>
        </w:rPr>
        <w:t>συναινέσαντες</w:t>
      </w:r>
      <w:proofErr w:type="spellEnd"/>
      <w:r>
        <w:rPr>
          <w:rFonts w:eastAsia="Times New Roman" w:cs="Times New Roman"/>
          <w:szCs w:val="24"/>
        </w:rPr>
        <w:t xml:space="preserve"> σε αυτή την υπόθεση να αισθανόμ</w:t>
      </w:r>
      <w:r>
        <w:rPr>
          <w:rFonts w:eastAsia="Times New Roman" w:cs="Times New Roman"/>
          <w:szCs w:val="24"/>
        </w:rPr>
        <w:t>αστε περηφάνια και να λέμε ότι καλώς δώσαμε στο συγκεκριμένο σημείο θετική ψήφο.</w:t>
      </w:r>
    </w:p>
    <w:p w14:paraId="0CBDA1F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Σας ευχαριστώ.</w:t>
      </w:r>
    </w:p>
    <w:p w14:paraId="0CBDA1F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Εμείς ευχαριστούμε, κύριε Δαβάκη.</w:t>
      </w:r>
    </w:p>
    <w:p w14:paraId="0CBDA1F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0CBDA1F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w:t>
      </w:r>
      <w:r>
        <w:rPr>
          <w:rFonts w:eastAsia="Times New Roman" w:cs="Times New Roman"/>
          <w:b/>
          <w:szCs w:val="24"/>
        </w:rPr>
        <w:t>ρτήτων Ελλήνων):</w:t>
      </w:r>
      <w:r>
        <w:rPr>
          <w:rFonts w:eastAsia="Times New Roman" w:cs="Times New Roman"/>
          <w:szCs w:val="24"/>
        </w:rPr>
        <w:t xml:space="preserve"> Ευχαριστώ, κύριε Δαβάκη, για την ερώτηση.</w:t>
      </w:r>
    </w:p>
    <w:p w14:paraId="0CBDA1F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Σας έχω καταθέσει κάποια γραπτά στοιχεία. Θα τα επαναλάβω. Θέλω να σας πω ότι μετά την ψήφιση του νομοσχεδίου αυτό το οποίο κάναμε ήταν να </w:t>
      </w:r>
      <w:r>
        <w:rPr>
          <w:rFonts w:eastAsia="Times New Roman" w:cs="Times New Roman"/>
          <w:szCs w:val="24"/>
        </w:rPr>
        <w:t>κ</w:t>
      </w:r>
      <w:r>
        <w:rPr>
          <w:rFonts w:eastAsia="Times New Roman" w:cs="Times New Roman"/>
          <w:szCs w:val="24"/>
        </w:rPr>
        <w:t>τίσουμε την υπηρεσία. Μία εβδομάδα πριν ήταν που τελείωσε</w:t>
      </w:r>
      <w:r>
        <w:rPr>
          <w:rFonts w:eastAsia="Times New Roman" w:cs="Times New Roman"/>
          <w:szCs w:val="24"/>
        </w:rPr>
        <w:t xml:space="preserve"> η στελέχωση, βάσει των ΦΕΚ που έπρεπε να βγουν, των καινούρ</w:t>
      </w:r>
      <w:r>
        <w:rPr>
          <w:rFonts w:eastAsia="Times New Roman" w:cs="Times New Roman"/>
          <w:szCs w:val="24"/>
        </w:rPr>
        <w:t>γ</w:t>
      </w:r>
      <w:r>
        <w:rPr>
          <w:rFonts w:eastAsia="Times New Roman" w:cs="Times New Roman"/>
          <w:szCs w:val="24"/>
        </w:rPr>
        <w:t>ιων υπουργικών αποφάσεων. Ήδη είναι έτοιμη η υπηρεσία.</w:t>
      </w:r>
    </w:p>
    <w:p w14:paraId="0CBDA1F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Το δεύτερο που έπρεπε να κάνουμε ήταν να προχωρήσουμε στη δημιουργία της ηλεκτρονικής πλατφόρμας, στο </w:t>
      </w:r>
      <w:proofErr w:type="spellStart"/>
      <w:r>
        <w:rPr>
          <w:rFonts w:eastAsia="Times New Roman" w:cs="Times New Roman"/>
          <w:szCs w:val="24"/>
          <w:lang w:val="en-US"/>
        </w:rPr>
        <w:t>ebid</w:t>
      </w:r>
      <w:proofErr w:type="spellEnd"/>
      <w:r>
        <w:rPr>
          <w:rFonts w:eastAsia="Times New Roman" w:cs="Times New Roman"/>
          <w:szCs w:val="24"/>
        </w:rPr>
        <w:t xml:space="preserve"> δηλαδή, το οποίο πρέπει να είναι πιστοποιημένο με βάση τις προδιαγραφές της Ευρωπαϊκής Ένωσης. Και σε αυτό προχωρήσαμε και είμαστε έτοιμοι με την ηλεκτρονική πλατφόρμα να ξεκινήσουν οι διαγωνισμοί.</w:t>
      </w:r>
    </w:p>
    <w:p w14:paraId="0CBDA1FD" w14:textId="77777777" w:rsidR="00CA4129" w:rsidRDefault="00593B95">
      <w:pPr>
        <w:spacing w:line="600" w:lineRule="auto"/>
        <w:ind w:firstLine="720"/>
        <w:jc w:val="both"/>
        <w:rPr>
          <w:rFonts w:eastAsia="Times New Roman" w:cs="Times New Roman"/>
          <w:szCs w:val="24"/>
        </w:rPr>
      </w:pPr>
      <w:r w:rsidRPr="004574F6">
        <w:rPr>
          <w:rFonts w:eastAsia="Times New Roman" w:cs="Times New Roman"/>
          <w:color w:val="000000" w:themeColor="text1"/>
          <w:szCs w:val="24"/>
        </w:rPr>
        <w:lastRenderedPageBreak/>
        <w:t xml:space="preserve">Όταν λέμε αξιοποίηση της περιουσίας των Ενόπλων Δυνάμεων, των ταμείων –και το αναφέρω αυτό και για τους συναδέλφους και για τον ελληνικό λαό που μας ακούει- μιλάμε για 34 δισεκατομμύρια αντικειμενικής αξίας, τα </w:t>
      </w:r>
      <w:r>
        <w:rPr>
          <w:rFonts w:eastAsia="Times New Roman" w:cs="Times New Roman"/>
          <w:szCs w:val="24"/>
        </w:rPr>
        <w:t>καθαρά, διότι υπάρχουν και κληροδοτήματα, υπά</w:t>
      </w:r>
      <w:r>
        <w:rPr>
          <w:rFonts w:eastAsia="Times New Roman" w:cs="Times New Roman"/>
          <w:szCs w:val="24"/>
        </w:rPr>
        <w:t>ρχουν και άλλα, τα οποία θέλουν νομική επεξεργασία. Βάλαμε στον νόμο αυτόν, που πράγματι ψηφίσατε, ένα μίνιμουμ 5% απόδοση των ακινήτων προς όφελος των Ενόπλων Δυνάμεων, των ταμείων και του προσωπικού. Αυτό, λοιπόν, με έναν υπολογισμό επί των 34 δισεκατομμ</w:t>
      </w:r>
      <w:r>
        <w:rPr>
          <w:rFonts w:eastAsia="Times New Roman" w:cs="Times New Roman"/>
          <w:szCs w:val="24"/>
        </w:rPr>
        <w:t>υρίων, αντιλαμβάνεστε ότι φτάνει στο 1,5 δισεκατομμύριο, γιατί μιλάμε για 300 εκατομμύρια στην αρχή.</w:t>
      </w:r>
    </w:p>
    <w:p w14:paraId="0CBDA1F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 νόμος αυτός προβλέπει δύο διαδικασίες:</w:t>
      </w:r>
    </w:p>
    <w:p w14:paraId="0CBDA1F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Η μία διαδικασία είναι ο διαγωνισμός με το </w:t>
      </w:r>
      <w:proofErr w:type="spellStart"/>
      <w:r>
        <w:rPr>
          <w:rFonts w:eastAsia="Times New Roman" w:cs="Times New Roman"/>
          <w:szCs w:val="24"/>
          <w:lang w:val="en-US"/>
        </w:rPr>
        <w:t>ebid</w:t>
      </w:r>
      <w:proofErr w:type="spellEnd"/>
      <w:r>
        <w:rPr>
          <w:rFonts w:eastAsia="Times New Roman" w:cs="Times New Roman"/>
          <w:szCs w:val="24"/>
        </w:rPr>
        <w:t>, που ήδη είμαστε έτοιμοι να ξεκινήσουμε μέσα στις επόμενες δύο εβδ</w:t>
      </w:r>
      <w:r>
        <w:rPr>
          <w:rFonts w:eastAsia="Times New Roman" w:cs="Times New Roman"/>
          <w:szCs w:val="24"/>
        </w:rPr>
        <w:t xml:space="preserve">ομάδες. Και η δεύτερη είναι σε περίπτωση που η </w:t>
      </w:r>
      <w:r>
        <w:rPr>
          <w:rFonts w:eastAsia="Times New Roman" w:cs="Times New Roman"/>
          <w:szCs w:val="24"/>
        </w:rPr>
        <w:t>τοπική α</w:t>
      </w:r>
      <w:r>
        <w:rPr>
          <w:rFonts w:eastAsia="Times New Roman" w:cs="Times New Roman"/>
          <w:szCs w:val="24"/>
        </w:rPr>
        <w:t xml:space="preserve">υτοδιοίκηση ζητήσει ένα από τα ακίνητα των ταμείων, να μη δίνεται εν </w:t>
      </w:r>
      <w:proofErr w:type="spellStart"/>
      <w:r>
        <w:rPr>
          <w:rFonts w:eastAsia="Times New Roman" w:cs="Times New Roman"/>
          <w:szCs w:val="24"/>
        </w:rPr>
        <w:t>είδει</w:t>
      </w:r>
      <w:proofErr w:type="spellEnd"/>
      <w:r>
        <w:rPr>
          <w:rFonts w:eastAsia="Times New Roman" w:cs="Times New Roman"/>
          <w:szCs w:val="24"/>
        </w:rPr>
        <w:t xml:space="preserve"> ρουσφετιού δώρο σε έναν δήμαρχο για να ψηφίσει ή δώρο σε έναν σύλλογο ή δώρο σε κάποια νομαρχία ή σε κάποια περιφέρεια, αλλά ν</w:t>
      </w:r>
      <w:r>
        <w:rPr>
          <w:rFonts w:eastAsia="Times New Roman" w:cs="Times New Roman"/>
          <w:szCs w:val="24"/>
        </w:rPr>
        <w:t xml:space="preserve">α μπορεί ο δήμος ή η περιφέρεια να μην μπαίνει </w:t>
      </w:r>
      <w:r>
        <w:rPr>
          <w:rFonts w:eastAsia="Times New Roman" w:cs="Times New Roman"/>
          <w:szCs w:val="24"/>
        </w:rPr>
        <w:lastRenderedPageBreak/>
        <w:t xml:space="preserve">στη διαγωνιστική διαδικασία, να καταβάλει το 5% προς όφελος των ταμείων και να μπορεί να προχωρήσει. </w:t>
      </w:r>
    </w:p>
    <w:p w14:paraId="0CBDA200" w14:textId="77777777" w:rsidR="00CA4129" w:rsidRDefault="00593B95">
      <w:pPr>
        <w:spacing w:line="600" w:lineRule="auto"/>
        <w:ind w:firstLine="720"/>
        <w:jc w:val="both"/>
        <w:rPr>
          <w:rFonts w:eastAsia="Times New Roman"/>
          <w:szCs w:val="24"/>
        </w:rPr>
      </w:pPr>
      <w:r>
        <w:rPr>
          <w:rFonts w:eastAsia="Times New Roman"/>
          <w:szCs w:val="24"/>
        </w:rPr>
        <w:t xml:space="preserve">Σας ενημερώνω, λοιπόν, ότι όσον αφορά τους δήμους, τους ΟΤΑ και τα διάφορα νομικά πρόσωπα δημοσίου δικαίου </w:t>
      </w:r>
      <w:r>
        <w:rPr>
          <w:rFonts w:eastAsia="Times New Roman"/>
          <w:szCs w:val="24"/>
        </w:rPr>
        <w:t xml:space="preserve">είμαστε ήδη έτοιμοι να υπογράψουμε με τον Δήμο Σύρου, τον Δήμο </w:t>
      </w:r>
      <w:proofErr w:type="spellStart"/>
      <w:r>
        <w:rPr>
          <w:rFonts w:eastAsia="Times New Roman"/>
          <w:szCs w:val="24"/>
        </w:rPr>
        <w:t>Σιντικής</w:t>
      </w:r>
      <w:proofErr w:type="spellEnd"/>
      <w:r>
        <w:rPr>
          <w:rFonts w:eastAsia="Times New Roman"/>
          <w:szCs w:val="24"/>
        </w:rPr>
        <w:t xml:space="preserve"> Σερρών, Δήμο Πρέβεζας, Δήμο Μεσολογγίου, Δήμο Λάρισας, Δήμο Καβάλας, Δήμο Φαιστού, Δήμο Λέσβου, Δήμο Άρτας, Δήμο Ιωαννιτών, Δήμο </w:t>
      </w:r>
      <w:proofErr w:type="spellStart"/>
      <w:r>
        <w:rPr>
          <w:rFonts w:eastAsia="Times New Roman"/>
          <w:szCs w:val="24"/>
        </w:rPr>
        <w:t>Λαμιέων</w:t>
      </w:r>
      <w:proofErr w:type="spellEnd"/>
      <w:r>
        <w:rPr>
          <w:rFonts w:eastAsia="Times New Roman"/>
          <w:szCs w:val="24"/>
        </w:rPr>
        <w:t>, Δήμο Καρδίτσας, Δήμο Χανίων, Δήμο Ηρακλείου, Υ</w:t>
      </w:r>
      <w:r>
        <w:rPr>
          <w:rFonts w:eastAsia="Times New Roman"/>
          <w:szCs w:val="24"/>
        </w:rPr>
        <w:t xml:space="preserve">πουργείο Εξωτερικών </w:t>
      </w:r>
      <w:r>
        <w:rPr>
          <w:rFonts w:eastAsia="Times New Roman"/>
          <w:szCs w:val="24"/>
        </w:rPr>
        <w:t xml:space="preserve">- </w:t>
      </w:r>
      <w:r>
        <w:rPr>
          <w:rFonts w:eastAsia="Times New Roman"/>
          <w:szCs w:val="24"/>
        </w:rPr>
        <w:t xml:space="preserve">Διεύθυνση Μεταφραστικού, Υπουργείο Μεταφορών, Υπουργείο Οικονομίας και Ανάπτυξης </w:t>
      </w:r>
      <w:r>
        <w:rPr>
          <w:rFonts w:eastAsia="Times New Roman"/>
          <w:szCs w:val="24"/>
          <w:lang w:val="en-US"/>
        </w:rPr>
        <w:t>Enterprise</w:t>
      </w:r>
      <w:r>
        <w:rPr>
          <w:rFonts w:eastAsia="Times New Roman"/>
          <w:szCs w:val="24"/>
        </w:rPr>
        <w:t xml:space="preserve"> </w:t>
      </w:r>
      <w:r>
        <w:rPr>
          <w:rFonts w:eastAsia="Times New Roman"/>
          <w:szCs w:val="24"/>
          <w:lang w:val="en-US"/>
        </w:rPr>
        <w:t>Greece</w:t>
      </w:r>
      <w:r>
        <w:rPr>
          <w:rFonts w:eastAsia="Times New Roman"/>
          <w:szCs w:val="24"/>
        </w:rPr>
        <w:t xml:space="preserve">, </w:t>
      </w:r>
      <w:proofErr w:type="spellStart"/>
      <w:r>
        <w:rPr>
          <w:rFonts w:eastAsia="Times New Roman"/>
          <w:szCs w:val="24"/>
        </w:rPr>
        <w:t>Αντιπεριφέρεια</w:t>
      </w:r>
      <w:proofErr w:type="spellEnd"/>
      <w:r>
        <w:rPr>
          <w:rFonts w:eastAsia="Times New Roman"/>
          <w:szCs w:val="24"/>
        </w:rPr>
        <w:t xml:space="preserve"> Ηρακλείου και Επιμελητήριο Σερρών, προκειμένου να δοθούν ακίνητα με απόδοση 5%, προς όφελος των Ενόπλων Δυνάμεων. </w:t>
      </w:r>
    </w:p>
    <w:p w14:paraId="0CBDA201" w14:textId="77777777" w:rsidR="00CA4129" w:rsidRDefault="00593B95">
      <w:pPr>
        <w:spacing w:line="600" w:lineRule="auto"/>
        <w:ind w:firstLine="720"/>
        <w:jc w:val="both"/>
        <w:rPr>
          <w:rFonts w:eastAsia="Times New Roman"/>
          <w:szCs w:val="24"/>
        </w:rPr>
      </w:pPr>
      <w:r>
        <w:rPr>
          <w:rFonts w:eastAsia="Times New Roman"/>
          <w:szCs w:val="24"/>
        </w:rPr>
        <w:t>Αντι</w:t>
      </w:r>
      <w:r>
        <w:rPr>
          <w:rFonts w:eastAsia="Times New Roman"/>
          <w:szCs w:val="24"/>
        </w:rPr>
        <w:t>λαμβάνεστε ότι πρόκειται για πολλά ακίνητα. Δεν θέλω να σας πω αριθμό αυτή τη στιγμή και νούμερο για το πόσα θα είναι τα έσοδα. Θα είναι πάντως ένα μεγάλο μέρος από αυτά τα προσδοκώμενα έσοδα, που σας είχα αναφέρει. Βεβαίως, επαναλαμβάνω θα είναι προς όφελ</w:t>
      </w:r>
      <w:r>
        <w:rPr>
          <w:rFonts w:eastAsia="Times New Roman"/>
          <w:szCs w:val="24"/>
        </w:rPr>
        <w:t>ος του προσωπικού, για να γίνουν σπίτια για τους αξιωματικούς, τους υπαξιωματικούς, τους ΕΠΟΠ σε όλη την Ελλάδα.</w:t>
      </w:r>
    </w:p>
    <w:p w14:paraId="0CBDA202" w14:textId="77777777" w:rsidR="00CA4129" w:rsidRDefault="00593B95">
      <w:pPr>
        <w:spacing w:line="600" w:lineRule="auto"/>
        <w:ind w:firstLine="720"/>
        <w:jc w:val="both"/>
        <w:rPr>
          <w:rFonts w:eastAsia="Times New Roman"/>
          <w:szCs w:val="24"/>
        </w:rPr>
      </w:pPr>
      <w:r>
        <w:rPr>
          <w:rFonts w:eastAsia="Times New Roman"/>
          <w:szCs w:val="24"/>
        </w:rPr>
        <w:lastRenderedPageBreak/>
        <w:t xml:space="preserve">Όσον αφορά τις μεγάλες επενδύσεις, είμαι στην ευχάριστη θέση να σας πω ότι ήδη έχουμε υπογράψει για μια εξ αυτών, για τις Φλέβες, </w:t>
      </w:r>
      <w:r>
        <w:rPr>
          <w:rFonts w:eastAsia="Times New Roman"/>
          <w:szCs w:val="24"/>
          <w:lang w:val="en-US"/>
        </w:rPr>
        <w:t>MOU</w:t>
      </w:r>
      <w:r>
        <w:rPr>
          <w:rFonts w:eastAsia="Times New Roman"/>
          <w:szCs w:val="24"/>
        </w:rPr>
        <w:t xml:space="preserve"> με τον πρ</w:t>
      </w:r>
      <w:r>
        <w:rPr>
          <w:rFonts w:eastAsia="Times New Roman"/>
          <w:szCs w:val="24"/>
        </w:rPr>
        <w:t>ώτο προσφέροντα. Καταλαβαίνετε ότι για να βγει κάτι σε μια διαδικασία ηλεκτρονικού διαγωνισμού θα πρέπει να υπάρχει μια πρώτη προσφορά. Η πρώτη προσφορά για τις Φλέβες είναι για μια επένδυση 3,6 δισεκατομμυρίων ευρώ με απόδοση προς το Πολεμικό Ναυτικό, Ταμ</w:t>
      </w:r>
      <w:r>
        <w:rPr>
          <w:rFonts w:eastAsia="Times New Roman"/>
          <w:szCs w:val="24"/>
        </w:rPr>
        <w:t xml:space="preserve">είο Στόλου, 100 εκατομμύρια ευρώ τον χρόνο, συν τη συμμετοχή του Ταμείου του Στόλου στα κέρδη. Ήδη ο υποψήφιος επενδυτής έχει υπογράψει </w:t>
      </w:r>
      <w:r>
        <w:rPr>
          <w:rFonts w:eastAsia="Times New Roman"/>
          <w:szCs w:val="24"/>
          <w:lang w:val="en-US"/>
        </w:rPr>
        <w:t>MOU</w:t>
      </w:r>
      <w:r>
        <w:rPr>
          <w:rFonts w:eastAsia="Times New Roman"/>
          <w:szCs w:val="24"/>
        </w:rPr>
        <w:t xml:space="preserve"> που τα προσφέρει. Τον συνάντησα στο </w:t>
      </w:r>
      <w:proofErr w:type="spellStart"/>
      <w:r>
        <w:rPr>
          <w:rFonts w:eastAsia="Times New Roman"/>
          <w:szCs w:val="24"/>
        </w:rPr>
        <w:t>Ά</w:t>
      </w:r>
      <w:r>
        <w:rPr>
          <w:rFonts w:eastAsia="Times New Roman"/>
          <w:szCs w:val="24"/>
        </w:rPr>
        <w:t>μπου</w:t>
      </w:r>
      <w:proofErr w:type="spellEnd"/>
      <w:r>
        <w:rPr>
          <w:rFonts w:eastAsia="Times New Roman"/>
          <w:szCs w:val="24"/>
        </w:rPr>
        <w:t xml:space="preserve"> </w:t>
      </w:r>
      <w:proofErr w:type="spellStart"/>
      <w:r>
        <w:rPr>
          <w:rFonts w:eastAsia="Times New Roman"/>
          <w:szCs w:val="24"/>
        </w:rPr>
        <w:t>Ν</w:t>
      </w:r>
      <w:r>
        <w:rPr>
          <w:rFonts w:eastAsia="Times New Roman"/>
          <w:szCs w:val="24"/>
        </w:rPr>
        <w:t>τάμπι</w:t>
      </w:r>
      <w:proofErr w:type="spellEnd"/>
      <w:r>
        <w:rPr>
          <w:rFonts w:eastAsia="Times New Roman"/>
          <w:szCs w:val="24"/>
        </w:rPr>
        <w:t>, θα είναι την επόμενη εβδομάδα εδώ. Θα χαρώ πολύ, όταν θα έλθει ο ε</w:t>
      </w:r>
      <w:r>
        <w:rPr>
          <w:rFonts w:eastAsia="Times New Roman"/>
          <w:szCs w:val="24"/>
        </w:rPr>
        <w:t>πενδυτής</w:t>
      </w:r>
      <w:r>
        <w:rPr>
          <w:rFonts w:eastAsia="Times New Roman"/>
          <w:szCs w:val="24"/>
        </w:rPr>
        <w:t>,</w:t>
      </w:r>
      <w:r>
        <w:rPr>
          <w:rFonts w:eastAsia="Times New Roman"/>
          <w:szCs w:val="24"/>
        </w:rPr>
        <w:t xml:space="preserve"> στελέχη της Αντιπολίτευσης και της </w:t>
      </w:r>
      <w:r>
        <w:rPr>
          <w:rFonts w:eastAsia="Times New Roman"/>
          <w:szCs w:val="24"/>
        </w:rPr>
        <w:t>σ</w:t>
      </w:r>
      <w:r>
        <w:rPr>
          <w:rFonts w:eastAsia="Times New Roman"/>
          <w:szCs w:val="24"/>
        </w:rPr>
        <w:t>υγκυβέρνησης να έλθετε, να τον συναντήσετε, γιατί έχει σημασία να ακούσει ότι υπάρχει μια θετική βούληση και από τη μεριά της Αντιπολίτευσης να στηρίξουν τέτοιου είδους επενδύσεις. Αντιλαμβάνεστε ότι με 3,6 δισ</w:t>
      </w:r>
      <w:r>
        <w:rPr>
          <w:rFonts w:eastAsia="Times New Roman"/>
          <w:szCs w:val="24"/>
        </w:rPr>
        <w:t xml:space="preserve">εκατομμύρια θα δουλέψουν πάνω από είκοσι χιλιάδες άνθρωποι. Θα έχει και απόδοση το Ταμείο των Ενόπλων Δυνάμεων, αλλά θα μπουν έσοδα και στο κράτος. Θα έλθει εδώ, λοιπόν, την άλλη εβδομάδα. </w:t>
      </w:r>
    </w:p>
    <w:p w14:paraId="0CBDA203" w14:textId="77777777" w:rsidR="00CA4129" w:rsidRDefault="00593B95">
      <w:pPr>
        <w:spacing w:line="600" w:lineRule="auto"/>
        <w:ind w:firstLine="720"/>
        <w:jc w:val="both"/>
        <w:rPr>
          <w:rFonts w:eastAsia="Times New Roman"/>
          <w:szCs w:val="24"/>
        </w:rPr>
      </w:pPr>
      <w:r>
        <w:rPr>
          <w:rFonts w:eastAsia="Times New Roman"/>
          <w:szCs w:val="24"/>
        </w:rPr>
        <w:lastRenderedPageBreak/>
        <w:t>Πιστεύω ότι μέχρι τον Μάιο και έχοντας καταθέσει τα σχέδια, τα οπο</w:t>
      </w:r>
      <w:r>
        <w:rPr>
          <w:rFonts w:eastAsia="Times New Roman"/>
          <w:szCs w:val="24"/>
        </w:rPr>
        <w:t>ία πρέπει να περιλαμβάνονται σε ειδικό αναπτυξιακό νόμο</w:t>
      </w:r>
      <w:r>
        <w:rPr>
          <w:rFonts w:eastAsia="Times New Roman"/>
          <w:szCs w:val="24"/>
        </w:rPr>
        <w:t>,</w:t>
      </w:r>
      <w:r>
        <w:rPr>
          <w:rFonts w:eastAsia="Times New Roman"/>
          <w:szCs w:val="24"/>
        </w:rPr>
        <w:t xml:space="preserve"> στον οποίο ήδη έχουμε προχωρήσει με τα αρμόδια Υπουργεία -εμπλέκεται το Υπουργείο Τουρισμού, το Υπουργείο Περιβάλλοντος, το Υπουργείο Χωροταξίας- έχουμε προχωρήσει σε όλες τις διαδικασίες, για να προ</w:t>
      </w:r>
      <w:r>
        <w:rPr>
          <w:rFonts w:eastAsia="Times New Roman"/>
          <w:szCs w:val="24"/>
        </w:rPr>
        <w:t>χωρήσει αυτός ο διαγωνισμός. Μόνο αυτός ο διαγωνισμός θα αποφέρει 100 εκατομμύρια. Το ίδιο έχει γίνει για την Πέρδικα. Εκεί θα γίνει πολύ πιο ήπιας μορφής, πάντα σε συνεννόηση με τον τοπικό πληθυσμό.</w:t>
      </w:r>
    </w:p>
    <w:p w14:paraId="0CBDA204" w14:textId="77777777" w:rsidR="00CA4129" w:rsidRDefault="00593B95">
      <w:pPr>
        <w:spacing w:line="600" w:lineRule="auto"/>
        <w:ind w:firstLine="720"/>
        <w:jc w:val="both"/>
        <w:rPr>
          <w:rFonts w:eastAsia="Times New Roman"/>
          <w:szCs w:val="24"/>
        </w:rPr>
      </w:pPr>
      <w:r>
        <w:rPr>
          <w:rFonts w:eastAsia="Times New Roman"/>
          <w:szCs w:val="24"/>
        </w:rPr>
        <w:t xml:space="preserve">Θα ήθελα να αναφερθώ και στη Θεσσαλονίκη -το λέω επειδή </w:t>
      </w:r>
      <w:r>
        <w:rPr>
          <w:rFonts w:eastAsia="Times New Roman"/>
          <w:szCs w:val="24"/>
        </w:rPr>
        <w:t>είναι εδώ ο κ. Τριανταφυλλίδης</w:t>
      </w:r>
      <w:r>
        <w:rPr>
          <w:rFonts w:eastAsia="Times New Roman"/>
          <w:szCs w:val="24"/>
        </w:rPr>
        <w:t>,</w:t>
      </w:r>
      <w:r>
        <w:rPr>
          <w:rFonts w:eastAsia="Times New Roman"/>
          <w:szCs w:val="24"/>
        </w:rPr>
        <w:t xml:space="preserve"> που το έχει παλέψει πολύ- για το πρώην στρατόπεδο </w:t>
      </w:r>
      <w:r>
        <w:rPr>
          <w:rFonts w:eastAsia="Times New Roman"/>
          <w:szCs w:val="24"/>
        </w:rPr>
        <w:t>«</w:t>
      </w:r>
      <w:r>
        <w:rPr>
          <w:rFonts w:eastAsia="Times New Roman"/>
          <w:szCs w:val="24"/>
        </w:rPr>
        <w:t>Παύλου Μελά</w:t>
      </w:r>
      <w:r>
        <w:rPr>
          <w:rFonts w:eastAsia="Times New Roman"/>
          <w:szCs w:val="24"/>
        </w:rPr>
        <w:t>»</w:t>
      </w:r>
      <w:r>
        <w:rPr>
          <w:rFonts w:eastAsia="Times New Roman"/>
          <w:szCs w:val="24"/>
        </w:rPr>
        <w:t xml:space="preserve">. Το άρχισε το θέμα αυτό και οφείλω να το πω αυτό. Ο κ. Τριανταφυλλίδης πίεσε για το πρώην στρατόπεδο </w:t>
      </w:r>
      <w:r>
        <w:rPr>
          <w:rFonts w:eastAsia="Times New Roman"/>
          <w:szCs w:val="24"/>
        </w:rPr>
        <w:t>«</w:t>
      </w:r>
      <w:r>
        <w:rPr>
          <w:rFonts w:eastAsia="Times New Roman"/>
          <w:szCs w:val="24"/>
        </w:rPr>
        <w:t>Παύλου Μελά</w:t>
      </w:r>
      <w:r>
        <w:rPr>
          <w:rFonts w:eastAsia="Times New Roman"/>
          <w:szCs w:val="24"/>
        </w:rPr>
        <w:t>»</w:t>
      </w:r>
      <w:r>
        <w:rPr>
          <w:rFonts w:eastAsia="Times New Roman"/>
          <w:szCs w:val="24"/>
        </w:rPr>
        <w:t xml:space="preserve"> και ζήτησε να αποδοθεί στην τοπική κοινωνία. </w:t>
      </w:r>
      <w:r>
        <w:rPr>
          <w:rFonts w:eastAsia="Times New Roman"/>
          <w:szCs w:val="24"/>
        </w:rPr>
        <w:t xml:space="preserve">Βρήκαμε μία λύση, σύμφωνα με την οποία θα πάρουμε γύρω στα εκατό διαμερίσματα αντί του 5%, τα οποία θα δοθούν στις Ένοπλες Δυνάμεις, για να μπορέσουν </w:t>
      </w:r>
      <w:r>
        <w:rPr>
          <w:rFonts w:eastAsia="Times New Roman"/>
          <w:szCs w:val="24"/>
        </w:rPr>
        <w:t xml:space="preserve">να δημιουργηθούν κατοικίες </w:t>
      </w:r>
      <w:r>
        <w:rPr>
          <w:rFonts w:eastAsia="Times New Roman"/>
          <w:szCs w:val="24"/>
        </w:rPr>
        <w:t xml:space="preserve">για τα στελέχη. Παράλληλα γίνονται δύο μουσεία μέσα. Ένα μουσείο του Ποντιακού </w:t>
      </w:r>
      <w:r>
        <w:rPr>
          <w:rFonts w:eastAsia="Times New Roman"/>
          <w:szCs w:val="24"/>
        </w:rPr>
        <w:t xml:space="preserve">Ελληνισμού, το οποίο </w:t>
      </w:r>
      <w:r>
        <w:rPr>
          <w:rFonts w:eastAsia="Times New Roman"/>
          <w:szCs w:val="24"/>
        </w:rPr>
        <w:lastRenderedPageBreak/>
        <w:t>θα φιλοξενήσει μια μόνιμη έκθεση για τη Γενοκτονία των Ποντίων και ένα μουσείο Εθνικής Αντιστάσεως.</w:t>
      </w:r>
    </w:p>
    <w:p w14:paraId="0CBDA205" w14:textId="77777777" w:rsidR="00CA4129" w:rsidRDefault="00593B95">
      <w:pPr>
        <w:spacing w:line="600" w:lineRule="auto"/>
        <w:ind w:firstLine="720"/>
        <w:jc w:val="both"/>
        <w:rPr>
          <w:rFonts w:eastAsia="Times New Roman"/>
          <w:szCs w:val="24"/>
        </w:rPr>
      </w:pPr>
      <w:r>
        <w:rPr>
          <w:rFonts w:eastAsia="Times New Roman"/>
          <w:szCs w:val="24"/>
        </w:rPr>
        <w:t>Θέλω να σας πω, λοιπόν, ότι μέχρι σήμερα εγώ είμαι ιδιαίτερα ικανοποιημένος από την πορεία και σε σχέση με την τοπική αυτοδιοίκηση, όπο</w:t>
      </w:r>
      <w:r>
        <w:rPr>
          <w:rFonts w:eastAsia="Times New Roman"/>
          <w:szCs w:val="24"/>
        </w:rPr>
        <w:t>υ πράγματι επιτελείται κοινωνικό έργο και έχουμε έσοδα, και σε σχέση με τους μεγάλους επενδυτές. Αυτή τη στιγμή κατόπιν υποδείξεως της αγοράς -γιατί είδαμε τι συμβαίνει στις περισσότερες μεγάλες επενδύσεις- για το Πρασονήσι παραδείγματος χάριν, πρέπει να γ</w:t>
      </w:r>
      <w:r>
        <w:rPr>
          <w:rFonts w:eastAsia="Times New Roman"/>
          <w:szCs w:val="24"/>
        </w:rPr>
        <w:t xml:space="preserve">ίνει ένα μεγάλο </w:t>
      </w:r>
      <w:r>
        <w:rPr>
          <w:rFonts w:eastAsia="Times New Roman"/>
          <w:szCs w:val="24"/>
          <w:lang w:val="en-US"/>
        </w:rPr>
        <w:t>resort</w:t>
      </w:r>
      <w:r>
        <w:rPr>
          <w:rFonts w:eastAsia="Times New Roman"/>
          <w:szCs w:val="24"/>
        </w:rPr>
        <w:t xml:space="preserve">, ένα μεγάλο λιμάνι για να ξεκινάει και να τελειώνει η κρουαζιέρα, ένα μεγάλο αεροδρόμιο. </w:t>
      </w:r>
    </w:p>
    <w:p w14:paraId="0CBDA206" w14:textId="77777777" w:rsidR="00CA4129" w:rsidRDefault="00593B95">
      <w:pPr>
        <w:spacing w:line="600" w:lineRule="auto"/>
        <w:ind w:firstLine="720"/>
        <w:jc w:val="both"/>
        <w:rPr>
          <w:rFonts w:eastAsia="Times New Roman"/>
          <w:szCs w:val="24"/>
        </w:rPr>
      </w:pPr>
      <w:r>
        <w:rPr>
          <w:rFonts w:eastAsia="Times New Roman"/>
          <w:szCs w:val="24"/>
        </w:rPr>
        <w:t xml:space="preserve">Θα συνεργαστούμε και με γραφεία του εξωτερικού, δηλαδή θα μπορούν να ετοιμάζουν επενδυτικές προτάσεις με γραφεία του εξωτερικού, που θα γίνουν </w:t>
      </w:r>
      <w:r>
        <w:rPr>
          <w:rFonts w:eastAsia="Times New Roman"/>
          <w:szCs w:val="24"/>
        </w:rPr>
        <w:t>με διεθνείς διαδικασίες, με διεθνείς διαγωνισμούς για μεγάλες επενδύσεις. Αυτό έχει ήδη ξεκινήσει. Πιστεύω ότι ο στόχος, όπως σας απάντησα και γραπτώς, θα επιτευχθεί.</w:t>
      </w:r>
    </w:p>
    <w:p w14:paraId="0CBDA207" w14:textId="77777777" w:rsidR="00CA4129" w:rsidRDefault="00593B95">
      <w:pPr>
        <w:spacing w:line="600" w:lineRule="auto"/>
        <w:ind w:firstLine="720"/>
        <w:jc w:val="both"/>
        <w:rPr>
          <w:rFonts w:eastAsia="Times New Roman"/>
          <w:szCs w:val="24"/>
        </w:rPr>
      </w:pPr>
      <w:r>
        <w:rPr>
          <w:rFonts w:eastAsia="Times New Roman"/>
          <w:szCs w:val="24"/>
        </w:rPr>
        <w:t>Ευχαριστώ.</w:t>
      </w:r>
    </w:p>
    <w:p w14:paraId="0CBDA208" w14:textId="77777777" w:rsidR="00CA4129" w:rsidRDefault="00593B95">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Δαβάκη, έχετε τον λόγο.</w:t>
      </w:r>
    </w:p>
    <w:p w14:paraId="0CBDA209" w14:textId="77777777" w:rsidR="00CA4129" w:rsidRDefault="00593B95">
      <w:pPr>
        <w:spacing w:line="600" w:lineRule="auto"/>
        <w:ind w:firstLine="720"/>
        <w:jc w:val="both"/>
        <w:rPr>
          <w:rFonts w:eastAsia="Times New Roman"/>
          <w:szCs w:val="24"/>
        </w:rPr>
      </w:pPr>
      <w:r>
        <w:rPr>
          <w:rFonts w:eastAsia="Times New Roman"/>
          <w:b/>
          <w:szCs w:val="24"/>
        </w:rPr>
        <w:t>ΑΘΑΝΑΣΙΟΣ ΔΑΒΑΚ</w:t>
      </w:r>
      <w:r>
        <w:rPr>
          <w:rFonts w:eastAsia="Times New Roman"/>
          <w:b/>
          <w:szCs w:val="24"/>
        </w:rPr>
        <w:t>ΗΣ:</w:t>
      </w:r>
      <w:r>
        <w:rPr>
          <w:rFonts w:eastAsia="Times New Roman"/>
          <w:szCs w:val="24"/>
        </w:rPr>
        <w:t xml:space="preserve"> Κύριε Πρόεδρε, ο κύριος Υπουργός</w:t>
      </w:r>
      <w:r>
        <w:rPr>
          <w:rFonts w:eastAsia="Times New Roman"/>
          <w:szCs w:val="24"/>
        </w:rPr>
        <w:t>,</w:t>
      </w:r>
      <w:r>
        <w:rPr>
          <w:rFonts w:eastAsia="Times New Roman"/>
          <w:szCs w:val="24"/>
        </w:rPr>
        <w:t xml:space="preserve"> από αυτά τα οποία είπε</w:t>
      </w:r>
      <w:r>
        <w:rPr>
          <w:rFonts w:eastAsia="Times New Roman"/>
          <w:szCs w:val="24"/>
        </w:rPr>
        <w:t>,</w:t>
      </w:r>
      <w:r>
        <w:rPr>
          <w:rFonts w:eastAsia="Times New Roman"/>
          <w:szCs w:val="24"/>
        </w:rPr>
        <w:t xml:space="preserve"> φάνηκε ότι επανέλαβε την έγγραφη απάντησή του, με μια μικρή παρέκκλιση ενός </w:t>
      </w:r>
      <w:r>
        <w:rPr>
          <w:rFonts w:eastAsia="Times New Roman"/>
          <w:szCs w:val="24"/>
          <w:lang w:val="en-US"/>
        </w:rPr>
        <w:t>MOU</w:t>
      </w:r>
      <w:r>
        <w:rPr>
          <w:rFonts w:eastAsia="Times New Roman"/>
          <w:szCs w:val="24"/>
        </w:rPr>
        <w:t xml:space="preserve">, το οποίο έχει υπογραφεί με το </w:t>
      </w:r>
      <w:proofErr w:type="spellStart"/>
      <w:r>
        <w:rPr>
          <w:rFonts w:eastAsia="Times New Roman"/>
          <w:szCs w:val="24"/>
        </w:rPr>
        <w:t>Άμπου</w:t>
      </w:r>
      <w:proofErr w:type="spellEnd"/>
      <w:r>
        <w:rPr>
          <w:rFonts w:eastAsia="Times New Roman"/>
          <w:szCs w:val="24"/>
        </w:rPr>
        <w:t xml:space="preserve"> </w:t>
      </w:r>
      <w:proofErr w:type="spellStart"/>
      <w:r>
        <w:rPr>
          <w:rFonts w:eastAsia="Times New Roman"/>
          <w:szCs w:val="24"/>
        </w:rPr>
        <w:t>Ντάμπι</w:t>
      </w:r>
      <w:proofErr w:type="spellEnd"/>
      <w:r>
        <w:rPr>
          <w:rFonts w:eastAsia="Times New Roman"/>
          <w:szCs w:val="24"/>
        </w:rPr>
        <w:t>, μια αγαπημένη υπόθεση. Θα παρακαλούσα θερμά, κύριε Υπουργέ, να κατατε</w:t>
      </w:r>
      <w:r>
        <w:rPr>
          <w:rFonts w:eastAsia="Times New Roman"/>
          <w:szCs w:val="24"/>
        </w:rPr>
        <w:t>θεί στη Βουλή, ώστε να λάβουμε κι εμείς γνώση αυτής της επίμονης και επίπονης διαδικασίας.</w:t>
      </w:r>
    </w:p>
    <w:p w14:paraId="0CBDA20A"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Ελάτε να σας τη δείξουμε.</w:t>
      </w:r>
    </w:p>
    <w:p w14:paraId="0CBDA20B"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Όχι, θα παρακαλούσα να κατατεθεί. Μπορείτε </w:t>
      </w:r>
      <w:r>
        <w:rPr>
          <w:rFonts w:eastAsia="Times New Roman"/>
          <w:szCs w:val="24"/>
        </w:rPr>
        <w:t>να την καταθέσετε. Είναι μία δημόσια πλέον διαδικασία και διαβούλευση. Πιστεύω ότι στο</w:t>
      </w:r>
      <w:r>
        <w:rPr>
          <w:rFonts w:eastAsia="Times New Roman"/>
          <w:szCs w:val="24"/>
        </w:rPr>
        <w:t>ν</w:t>
      </w:r>
      <w:r>
        <w:rPr>
          <w:rFonts w:eastAsia="Times New Roman"/>
          <w:szCs w:val="24"/>
        </w:rPr>
        <w:t xml:space="preserve"> ναό της δημοκρατίας όλα πρέπει να είναι διαφανή και συγκεκριμένα.</w:t>
      </w:r>
    </w:p>
    <w:p w14:paraId="0CBDA20C" w14:textId="77777777" w:rsidR="00CA4129" w:rsidRDefault="00593B95">
      <w:pPr>
        <w:spacing w:line="600" w:lineRule="auto"/>
        <w:ind w:firstLine="720"/>
        <w:jc w:val="both"/>
        <w:rPr>
          <w:rFonts w:eastAsia="Times New Roman"/>
          <w:b/>
          <w:szCs w:val="24"/>
        </w:rPr>
      </w:pPr>
      <w:r>
        <w:rPr>
          <w:rFonts w:eastAsia="Times New Roman"/>
          <w:szCs w:val="24"/>
        </w:rPr>
        <w:lastRenderedPageBreak/>
        <w:t xml:space="preserve">Αναφέρατε ότι η περιουσία των Ενόπλων Δυνάμεων είναι 34 δισεκατομμύρια. Θα ήθελα να ρωτήσω: </w:t>
      </w:r>
      <w:r>
        <w:rPr>
          <w:rFonts w:eastAsia="Times New Roman"/>
          <w:szCs w:val="24"/>
        </w:rPr>
        <w:t>β</w:t>
      </w:r>
      <w:r>
        <w:rPr>
          <w:rFonts w:eastAsia="Times New Roman"/>
          <w:szCs w:val="24"/>
        </w:rPr>
        <w:t>άζετε και</w:t>
      </w:r>
      <w:r>
        <w:rPr>
          <w:rFonts w:eastAsia="Times New Roman"/>
          <w:szCs w:val="24"/>
        </w:rPr>
        <w:t xml:space="preserve"> τα στρατόπεδα μέσα στα 34 δισεκατομμύρια; Όπως γνωρίζετε, αν πούμε ότι πράγματι …</w:t>
      </w:r>
      <w:r>
        <w:rPr>
          <w:rFonts w:eastAsia="Times New Roman"/>
          <w:b/>
          <w:szCs w:val="24"/>
        </w:rPr>
        <w:t xml:space="preserve"> </w:t>
      </w:r>
    </w:p>
    <w:p w14:paraId="0CBDA20D"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Τα παλιά στρατόπεδα, τα κλειστά στρατόπεδα.</w:t>
      </w:r>
    </w:p>
    <w:p w14:paraId="0CBDA20E"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Δηλαδή και το στρατόπεδο </w:t>
      </w:r>
      <w:r>
        <w:rPr>
          <w:rFonts w:eastAsia="Times New Roman"/>
          <w:szCs w:val="24"/>
        </w:rPr>
        <w:t>«</w:t>
      </w:r>
      <w:r>
        <w:rPr>
          <w:rFonts w:eastAsia="Times New Roman"/>
          <w:szCs w:val="24"/>
        </w:rPr>
        <w:t>Παπάγο</w:t>
      </w:r>
      <w:r>
        <w:rPr>
          <w:rFonts w:eastAsia="Times New Roman"/>
          <w:szCs w:val="24"/>
        </w:rPr>
        <w:t>υ</w:t>
      </w:r>
      <w:r>
        <w:rPr>
          <w:rFonts w:eastAsia="Times New Roman"/>
          <w:szCs w:val="24"/>
        </w:rPr>
        <w:t>»</w:t>
      </w:r>
      <w:r>
        <w:rPr>
          <w:rFonts w:eastAsia="Times New Roman"/>
          <w:szCs w:val="24"/>
        </w:rPr>
        <w:t xml:space="preserve"> που στεγάζεται το γραφείο σας είναι στα 34 δισεκατομμύρια; </w:t>
      </w:r>
    </w:p>
    <w:p w14:paraId="0CBDA20F"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Όχι.</w:t>
      </w:r>
    </w:p>
    <w:p w14:paraId="0CBDA210"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Άρα εξαιρείται από τα 34 δισεκατομμύρια. </w:t>
      </w:r>
    </w:p>
    <w:p w14:paraId="0CBDA211" w14:textId="77777777" w:rsidR="00CA4129" w:rsidRDefault="00593B95">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αυτό που εμείς μπορούμε να πού</w:t>
      </w:r>
      <w:r>
        <w:rPr>
          <w:rFonts w:eastAsia="Times New Roman"/>
          <w:szCs w:val="24"/>
        </w:rPr>
        <w:t>με τώρα ως Σώμα είναι ότι όλα αυτά</w:t>
      </w:r>
      <w:r>
        <w:rPr>
          <w:rFonts w:eastAsia="Times New Roman"/>
          <w:szCs w:val="24"/>
        </w:rPr>
        <w:t>,</w:t>
      </w:r>
      <w:r>
        <w:rPr>
          <w:rFonts w:eastAsia="Times New Roman"/>
          <w:szCs w:val="24"/>
        </w:rPr>
        <w:t xml:space="preserve"> τα οποία έχουν ειπωθεί και ειδικά η τελευταία σας επωδός στον </w:t>
      </w:r>
      <w:r>
        <w:rPr>
          <w:rFonts w:eastAsia="Times New Roman"/>
          <w:szCs w:val="24"/>
        </w:rPr>
        <w:t>π</w:t>
      </w:r>
      <w:r>
        <w:rPr>
          <w:rFonts w:eastAsia="Times New Roman"/>
          <w:szCs w:val="24"/>
        </w:rPr>
        <w:t xml:space="preserve">ροϋπολογισμό ότι προχωράμε στη χρήση της περιουσίας των ταμείων του Υπουργείου Εθνικής Άμυνας που είναι 34 δισεκατομμύρια, αυτά τα ακίνητα, με </w:t>
      </w:r>
      <w:r>
        <w:rPr>
          <w:rFonts w:eastAsia="Times New Roman"/>
          <w:szCs w:val="24"/>
        </w:rPr>
        <w:lastRenderedPageBreak/>
        <w:t>τους μικρότερο</w:t>
      </w:r>
      <w:r>
        <w:rPr>
          <w:rFonts w:eastAsia="Times New Roman"/>
          <w:szCs w:val="24"/>
        </w:rPr>
        <w:t>υς υπολογισμούς, μπορούν να φέρουν έσοδα το 2017 γύρω στα 300 εκατομμύρια το</w:t>
      </w:r>
      <w:r>
        <w:rPr>
          <w:rFonts w:eastAsia="Times New Roman"/>
          <w:szCs w:val="24"/>
        </w:rPr>
        <w:t>ν</w:t>
      </w:r>
      <w:r>
        <w:rPr>
          <w:rFonts w:eastAsia="Times New Roman"/>
          <w:szCs w:val="24"/>
        </w:rPr>
        <w:t xml:space="preserve"> χρόνο. Μετά πάμε στα 500 τα επόμενα τέσσερα χρόνια, στα 600 κ.λπ.</w:t>
      </w:r>
      <w:r>
        <w:rPr>
          <w:rFonts w:eastAsia="Times New Roman"/>
          <w:szCs w:val="24"/>
        </w:rPr>
        <w:t>.</w:t>
      </w:r>
      <w:r>
        <w:rPr>
          <w:rFonts w:eastAsia="Times New Roman"/>
          <w:szCs w:val="24"/>
        </w:rPr>
        <w:t xml:space="preserve"> Αυτά δείχνουν ότι μπορεί να τα λέμε ωραία στα λόγια αλλά στην πραγματικότητα είναι μόνο ιστορίες, οι οποίες περ</w:t>
      </w:r>
      <w:r>
        <w:rPr>
          <w:rFonts w:eastAsia="Times New Roman"/>
          <w:szCs w:val="24"/>
        </w:rPr>
        <w:t xml:space="preserve">ικλείονται κυρίως σ’ ένα </w:t>
      </w:r>
      <w:r>
        <w:rPr>
          <w:rFonts w:eastAsia="Times New Roman"/>
          <w:szCs w:val="24"/>
          <w:lang w:val="en-US"/>
        </w:rPr>
        <w:t>MOU</w:t>
      </w:r>
      <w:r>
        <w:rPr>
          <w:rFonts w:eastAsia="Times New Roman"/>
          <w:szCs w:val="24"/>
        </w:rPr>
        <w:t>. Θεωρώ ότι όλα αυτά</w:t>
      </w:r>
      <w:r>
        <w:rPr>
          <w:rFonts w:eastAsia="Times New Roman"/>
          <w:szCs w:val="24"/>
        </w:rPr>
        <w:t>,</w:t>
      </w:r>
      <w:r>
        <w:rPr>
          <w:rFonts w:eastAsia="Times New Roman"/>
          <w:szCs w:val="24"/>
        </w:rPr>
        <w:t xml:space="preserve"> τα οποία λέτε</w:t>
      </w:r>
      <w:r>
        <w:rPr>
          <w:rFonts w:eastAsia="Times New Roman"/>
          <w:szCs w:val="24"/>
        </w:rPr>
        <w:t>,</w:t>
      </w:r>
      <w:r>
        <w:rPr>
          <w:rFonts w:eastAsia="Times New Roman"/>
          <w:szCs w:val="24"/>
        </w:rPr>
        <w:t xml:space="preserve"> δεν απέχουν πολύ από τη σφαίρα όχι της φαντασίας, αλλά από τη σφαίρα του εφικτού. </w:t>
      </w:r>
    </w:p>
    <w:p w14:paraId="0CBDA212" w14:textId="77777777" w:rsidR="00CA4129" w:rsidRDefault="00593B95">
      <w:pPr>
        <w:spacing w:line="600" w:lineRule="auto"/>
        <w:ind w:firstLine="720"/>
        <w:jc w:val="both"/>
        <w:rPr>
          <w:rFonts w:eastAsia="Times New Roman"/>
          <w:szCs w:val="24"/>
        </w:rPr>
      </w:pPr>
      <w:r>
        <w:rPr>
          <w:rFonts w:eastAsia="Times New Roman"/>
          <w:szCs w:val="24"/>
        </w:rPr>
        <w:t xml:space="preserve">Όσο για το αγαπημένο σας Πρασονήσι, τη Σύρο και όλα αυτά τα οποία συνθέτουν </w:t>
      </w:r>
      <w:r>
        <w:rPr>
          <w:rFonts w:eastAsia="Times New Roman"/>
          <w:szCs w:val="24"/>
          <w:lang w:val="en-US"/>
        </w:rPr>
        <w:t>resorts</w:t>
      </w:r>
      <w:r>
        <w:rPr>
          <w:rFonts w:eastAsia="Times New Roman"/>
          <w:szCs w:val="24"/>
        </w:rPr>
        <w:t xml:space="preserve"> κ.λπ., κύριε Υπουργέ, επ</w:t>
      </w:r>
      <w:r>
        <w:rPr>
          <w:rFonts w:eastAsia="Times New Roman"/>
          <w:szCs w:val="24"/>
        </w:rPr>
        <w:t xml:space="preserve">ειδή γνωριζόμαστε αρκετά χρόνια, αισθάνομαι ότι μπορεί να τα εύχεστε αυτά, αλλά δεν είναι προς τη φάση της υλοποίησης. Σας καλώ, όπως σας είπα προηγουμένως, να καταθέσετε αυτό το </w:t>
      </w:r>
      <w:r>
        <w:rPr>
          <w:rFonts w:eastAsia="Times New Roman"/>
          <w:szCs w:val="24"/>
          <w:lang w:val="en-US"/>
        </w:rPr>
        <w:t>MOU</w:t>
      </w:r>
      <w:r>
        <w:rPr>
          <w:rFonts w:eastAsia="Times New Roman"/>
          <w:szCs w:val="24"/>
        </w:rPr>
        <w:t>, προκειμένου όλα τα μέλη αυτής της Αίθουσας να λάβουν γνώση της πορείας π</w:t>
      </w:r>
      <w:r>
        <w:rPr>
          <w:rFonts w:eastAsia="Times New Roman"/>
          <w:szCs w:val="24"/>
        </w:rPr>
        <w:t>ου έχει ξεκινήσει με το</w:t>
      </w:r>
      <w:r>
        <w:rPr>
          <w:rFonts w:eastAsia="Times New Roman"/>
          <w:szCs w:val="24"/>
        </w:rPr>
        <w:t>ν</w:t>
      </w:r>
      <w:r>
        <w:rPr>
          <w:rFonts w:eastAsia="Times New Roman"/>
          <w:szCs w:val="24"/>
        </w:rPr>
        <w:t xml:space="preserve"> νόμο τον οποίο εισαγάγατε σαν Υπουργός στη Βουλή για την αξιοποίηση της περιουσίας των Ενόπλων Δυνάμεων. Αισθάνομαι ότι η ακριβής περιουσία δεν μπορεί να εκτιμηθεί και απ’ αυτά τα 34 δισεκατομμύρια που λέτε, δεν πιστεύω ότι τα αξιο</w:t>
      </w:r>
      <w:r>
        <w:rPr>
          <w:rFonts w:eastAsia="Times New Roman"/>
          <w:szCs w:val="24"/>
        </w:rPr>
        <w:t xml:space="preserve">ποιήσιμα είναι τόσα. </w:t>
      </w:r>
    </w:p>
    <w:p w14:paraId="0CBDA213" w14:textId="77777777" w:rsidR="00CA4129" w:rsidRDefault="00593B95">
      <w:pPr>
        <w:spacing w:line="600" w:lineRule="auto"/>
        <w:ind w:firstLine="720"/>
        <w:jc w:val="both"/>
        <w:rPr>
          <w:rFonts w:eastAsia="Times New Roman"/>
          <w:szCs w:val="24"/>
        </w:rPr>
      </w:pPr>
      <w:r>
        <w:rPr>
          <w:rFonts w:eastAsia="Times New Roman"/>
          <w:szCs w:val="24"/>
        </w:rPr>
        <w:t>Πέρα από συζητήσεις, κα</w:t>
      </w:r>
      <w:r>
        <w:rPr>
          <w:rFonts w:eastAsia="Times New Roman"/>
          <w:szCs w:val="24"/>
        </w:rPr>
        <w:t>μ</w:t>
      </w:r>
      <w:r>
        <w:rPr>
          <w:rFonts w:eastAsia="Times New Roman"/>
          <w:szCs w:val="24"/>
        </w:rPr>
        <w:t xml:space="preserve">μία σύμβαση μέχρι στιγμής δεν έχει γίνει, όπως αυτές που επικαλείστε. Έτσι δεν είναι; Άλλο το </w:t>
      </w:r>
      <w:r>
        <w:rPr>
          <w:rFonts w:eastAsia="Times New Roman"/>
          <w:szCs w:val="24"/>
          <w:lang w:val="en-US"/>
        </w:rPr>
        <w:lastRenderedPageBreak/>
        <w:t>MOU</w:t>
      </w:r>
      <w:r>
        <w:rPr>
          <w:rFonts w:eastAsia="Times New Roman"/>
          <w:szCs w:val="24"/>
        </w:rPr>
        <w:t>, άλλο μία σύμβαση. Θεωρώ ότι θα είστε εξίσου προσεκτικός …</w:t>
      </w:r>
    </w:p>
    <w:p w14:paraId="0CBDA214"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Σε όλους τους δήμους …</w:t>
      </w:r>
    </w:p>
    <w:p w14:paraId="0CBDA215"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Τα </w:t>
      </w:r>
      <w:proofErr w:type="spellStart"/>
      <w:r>
        <w:rPr>
          <w:rFonts w:eastAsia="Times New Roman"/>
          <w:szCs w:val="24"/>
        </w:rPr>
        <w:t>Άμπου</w:t>
      </w:r>
      <w:proofErr w:type="spellEnd"/>
      <w:r>
        <w:rPr>
          <w:rFonts w:eastAsia="Times New Roman"/>
          <w:szCs w:val="24"/>
        </w:rPr>
        <w:t xml:space="preserve"> </w:t>
      </w:r>
      <w:proofErr w:type="spellStart"/>
      <w:r>
        <w:rPr>
          <w:rFonts w:eastAsia="Times New Roman"/>
          <w:szCs w:val="24"/>
        </w:rPr>
        <w:t>Ντάμπι</w:t>
      </w:r>
      <w:proofErr w:type="spellEnd"/>
      <w:r>
        <w:rPr>
          <w:rFonts w:eastAsia="Times New Roman"/>
          <w:szCs w:val="24"/>
        </w:rPr>
        <w:t xml:space="preserve"> τώρα έγιναν δήμοι της χώρας. Αυτά με τους δήμους, όπως πολύ καλά θα γνωρίζετε, και το Ισραήλ, έχουν υπάρξει και στο παρελ</w:t>
      </w:r>
      <w:r>
        <w:rPr>
          <w:rFonts w:eastAsia="Times New Roman"/>
          <w:szCs w:val="24"/>
        </w:rPr>
        <w:t>θόν. Δεν χρειαζόταν. Οι Σέρρες …</w:t>
      </w:r>
    </w:p>
    <w:p w14:paraId="0CBDA216"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Δώρο τα κάνανε.</w:t>
      </w:r>
    </w:p>
    <w:p w14:paraId="0CBDA217"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Εντάξει.</w:t>
      </w:r>
    </w:p>
    <w:p w14:paraId="0CBDA218"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θα τα πείτε στη δευτερολογία σας.</w:t>
      </w:r>
    </w:p>
    <w:p w14:paraId="0CBDA219" w14:textId="77777777" w:rsidR="00CA4129" w:rsidRDefault="00593B95">
      <w:pPr>
        <w:spacing w:line="600" w:lineRule="auto"/>
        <w:ind w:firstLine="720"/>
        <w:jc w:val="both"/>
        <w:rPr>
          <w:rFonts w:eastAsia="Times New Roman"/>
          <w:szCs w:val="24"/>
        </w:rPr>
      </w:pPr>
      <w:r>
        <w:rPr>
          <w:rFonts w:eastAsia="Times New Roman"/>
          <w:szCs w:val="24"/>
        </w:rPr>
        <w:t xml:space="preserve">Συνεχίστε, κύριε </w:t>
      </w:r>
      <w:r>
        <w:rPr>
          <w:rFonts w:eastAsia="Times New Roman"/>
          <w:szCs w:val="24"/>
        </w:rPr>
        <w:t>Δαβάκη.</w:t>
      </w:r>
    </w:p>
    <w:p w14:paraId="0CBDA21A"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Τελειώνω, κύριε Πρόεδρε.</w:t>
      </w:r>
    </w:p>
    <w:p w14:paraId="0CBDA21B" w14:textId="77777777" w:rsidR="00CA4129" w:rsidRDefault="00593B95">
      <w:pPr>
        <w:spacing w:line="600" w:lineRule="auto"/>
        <w:ind w:firstLine="720"/>
        <w:jc w:val="both"/>
        <w:rPr>
          <w:rFonts w:eastAsia="Times New Roman"/>
          <w:szCs w:val="24"/>
        </w:rPr>
      </w:pPr>
      <w:r>
        <w:rPr>
          <w:rFonts w:eastAsia="Times New Roman"/>
          <w:szCs w:val="24"/>
        </w:rPr>
        <w:lastRenderedPageBreak/>
        <w:t>Θα παρακολουθήσουμε με την ίδια επιμέλεια και την πρόοδο των διαφόρων συνεργασιών σας με τους δήμους. Δεν το συζητώ. Από τις μεγάλες επενδύσεις, τις στρατηγικού ενδιαφέροντος επενδύσεις, απ’ ό,τι κατάλαβε</w:t>
      </w:r>
      <w:r>
        <w:rPr>
          <w:rFonts w:eastAsia="Times New Roman"/>
          <w:szCs w:val="24"/>
        </w:rPr>
        <w:t xml:space="preserve"> η Αίθουσα, δεν έχει ξεκινήσει κα</w:t>
      </w:r>
      <w:r>
        <w:rPr>
          <w:rFonts w:eastAsia="Times New Roman"/>
          <w:szCs w:val="24"/>
        </w:rPr>
        <w:t>μ</w:t>
      </w:r>
      <w:r>
        <w:rPr>
          <w:rFonts w:eastAsia="Times New Roman"/>
          <w:szCs w:val="24"/>
        </w:rPr>
        <w:t xml:space="preserve">μία. Επτά-οκτώ μήνες από την ψήφιση του νόμου κλείνουμε σε λίγο χρόνο. Πέραν των πολλών ρητορικών ευχών του κυρίου Υπουργού, δεν έχει υπάρξει κανένα αποτέλεσμα εξ αυτού. </w:t>
      </w:r>
    </w:p>
    <w:p w14:paraId="0CBDA21C" w14:textId="77777777" w:rsidR="00CA4129" w:rsidRDefault="00593B95">
      <w:pPr>
        <w:spacing w:line="600" w:lineRule="auto"/>
        <w:ind w:firstLine="720"/>
        <w:jc w:val="both"/>
        <w:rPr>
          <w:rFonts w:eastAsia="Times New Roman"/>
          <w:szCs w:val="24"/>
        </w:rPr>
      </w:pPr>
      <w:r>
        <w:rPr>
          <w:rFonts w:eastAsia="Times New Roman"/>
          <w:szCs w:val="24"/>
        </w:rPr>
        <w:t xml:space="preserve">Αισθάνομαι ότι πρέπει με συντονισμένες προσπάθειες </w:t>
      </w:r>
      <w:r>
        <w:rPr>
          <w:rFonts w:eastAsia="Times New Roman"/>
          <w:szCs w:val="24"/>
        </w:rPr>
        <w:t>να προχωρήσετε προκειμένου να υπάρξει αυτό το οποίο τόσο καιρό λέτε. Έχω εδώ όλο το πακέτο με τις ευχές και τις ευλογίες</w:t>
      </w:r>
      <w:r>
        <w:rPr>
          <w:rFonts w:eastAsia="Times New Roman"/>
          <w:szCs w:val="24"/>
        </w:rPr>
        <w:t>,</w:t>
      </w:r>
      <w:r>
        <w:rPr>
          <w:rFonts w:eastAsia="Times New Roman"/>
          <w:szCs w:val="24"/>
        </w:rPr>
        <w:t xml:space="preserve"> τις οποίες έχετε πει για το </w:t>
      </w:r>
      <w:proofErr w:type="spellStart"/>
      <w:r>
        <w:rPr>
          <w:rFonts w:eastAsia="Times New Roman"/>
          <w:szCs w:val="24"/>
        </w:rPr>
        <w:t>Άμπου</w:t>
      </w:r>
      <w:proofErr w:type="spellEnd"/>
      <w:r>
        <w:rPr>
          <w:rFonts w:eastAsia="Times New Roman"/>
          <w:szCs w:val="24"/>
        </w:rPr>
        <w:t xml:space="preserve"> </w:t>
      </w:r>
      <w:proofErr w:type="spellStart"/>
      <w:r>
        <w:rPr>
          <w:rFonts w:eastAsia="Times New Roman"/>
          <w:szCs w:val="24"/>
        </w:rPr>
        <w:t>Ντάμπι</w:t>
      </w:r>
      <w:proofErr w:type="spellEnd"/>
      <w:r>
        <w:rPr>
          <w:rFonts w:eastAsia="Times New Roman"/>
          <w:szCs w:val="24"/>
        </w:rPr>
        <w:t xml:space="preserve"> και για τις Φλέβες. Στις Φλέβες είχαμε και το Ισραήλ ως φορέα επένδυσης. Στην </w:t>
      </w:r>
      <w:r>
        <w:rPr>
          <w:rFonts w:eastAsia="Times New Roman"/>
          <w:szCs w:val="24"/>
          <w:lang w:val="en-US"/>
        </w:rPr>
        <w:t>EXPOSEC</w:t>
      </w:r>
      <w:r>
        <w:rPr>
          <w:rFonts w:eastAsia="Times New Roman"/>
          <w:szCs w:val="24"/>
        </w:rPr>
        <w:t xml:space="preserve"> στις 12</w:t>
      </w:r>
      <w:r>
        <w:rPr>
          <w:rFonts w:eastAsia="Times New Roman"/>
          <w:szCs w:val="24"/>
        </w:rPr>
        <w:t xml:space="preserve"> Απριλίου του 2016 …</w:t>
      </w:r>
    </w:p>
    <w:p w14:paraId="0CBDA21D"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Τα έχετε μπερδέψει. Στον </w:t>
      </w:r>
      <w:proofErr w:type="spellStart"/>
      <w:r>
        <w:rPr>
          <w:rFonts w:eastAsia="Times New Roman"/>
          <w:szCs w:val="24"/>
        </w:rPr>
        <w:t>Τουρλό</w:t>
      </w:r>
      <w:proofErr w:type="spellEnd"/>
      <w:r>
        <w:rPr>
          <w:rFonts w:eastAsia="Times New Roman"/>
          <w:szCs w:val="24"/>
        </w:rPr>
        <w:t>…</w:t>
      </w:r>
    </w:p>
    <w:p w14:paraId="0CBDA21E"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Όχι. Είχατε πει ότι το Ισραήλ είναι φορέας επένδυσης, με άγνωστο το ύψος επένδυσης. Σας διαβάζω τι έχετε π</w:t>
      </w:r>
      <w:r>
        <w:rPr>
          <w:rFonts w:eastAsia="Times New Roman"/>
          <w:szCs w:val="24"/>
        </w:rPr>
        <w:t xml:space="preserve">ει: «Δεύτερη πρόταση από την πλευρά του Ισραήλ </w:t>
      </w:r>
      <w:r>
        <w:rPr>
          <w:rFonts w:eastAsia="Times New Roman"/>
          <w:szCs w:val="24"/>
        </w:rPr>
        <w:lastRenderedPageBreak/>
        <w:t xml:space="preserve">για τη δημιουργία του </w:t>
      </w:r>
      <w:r>
        <w:rPr>
          <w:rFonts w:eastAsia="Times New Roman"/>
          <w:szCs w:val="24"/>
          <w:lang w:val="en-US"/>
        </w:rPr>
        <w:t>Silicon</w:t>
      </w:r>
      <w:r>
        <w:rPr>
          <w:rFonts w:eastAsia="Times New Roman"/>
          <w:szCs w:val="24"/>
        </w:rPr>
        <w:t xml:space="preserve"> </w:t>
      </w:r>
      <w:r>
        <w:rPr>
          <w:rFonts w:eastAsia="Times New Roman"/>
          <w:szCs w:val="24"/>
          <w:lang w:val="en-US"/>
        </w:rPr>
        <w:t>Island</w:t>
      </w:r>
      <w:r>
        <w:rPr>
          <w:rFonts w:eastAsia="Times New Roman"/>
          <w:szCs w:val="24"/>
        </w:rPr>
        <w:t>, δηλαδή Πρότυπου Κέντρου Έρευνας» …</w:t>
      </w:r>
    </w:p>
    <w:p w14:paraId="0CBDA21F" w14:textId="77777777" w:rsidR="00CA4129" w:rsidRDefault="00593B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Δαβάκη, το ερώτημα.</w:t>
      </w:r>
    </w:p>
    <w:p w14:paraId="0CBDA220"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Το ερώτημα είναι ότι μέχρι στιγμής, όπως συνήγαγε η Αίθουσ</w:t>
      </w:r>
      <w:r>
        <w:rPr>
          <w:rFonts w:eastAsia="Times New Roman"/>
          <w:szCs w:val="24"/>
        </w:rPr>
        <w:t xml:space="preserve">α, ουδεμία μεγάλη σύμβαση έχει γίνει για την αξιοποίηση της περιουσίας των Ενόπλων Δυνάμεων. </w:t>
      </w:r>
    </w:p>
    <w:p w14:paraId="0CBDA221" w14:textId="77777777" w:rsidR="00CA4129" w:rsidRDefault="00593B95">
      <w:pPr>
        <w:spacing w:line="600" w:lineRule="auto"/>
        <w:ind w:firstLine="720"/>
        <w:jc w:val="both"/>
        <w:rPr>
          <w:rFonts w:eastAsia="Times New Roman"/>
          <w:szCs w:val="24"/>
        </w:rPr>
      </w:pPr>
      <w:r>
        <w:rPr>
          <w:rFonts w:eastAsia="Times New Roman"/>
          <w:szCs w:val="24"/>
        </w:rPr>
        <w:t>Συστήνω στον κύριο Υπουργό να είναι πλέον προσεκτικός για να μην εκτίθεται στις μεγάλες ανακοινώσεις που κάνει και στην Επιτροπή Εθνικής Άμυνας κατά τη συζήτηση τ</w:t>
      </w:r>
      <w:r>
        <w:rPr>
          <w:rFonts w:eastAsia="Times New Roman"/>
          <w:szCs w:val="24"/>
        </w:rPr>
        <w:t>ου νομοσχεδίου</w:t>
      </w:r>
      <w:r>
        <w:rPr>
          <w:rFonts w:eastAsia="Times New Roman"/>
          <w:szCs w:val="24"/>
        </w:rPr>
        <w:t xml:space="preserve"> </w:t>
      </w:r>
      <w:r>
        <w:rPr>
          <w:rFonts w:eastAsia="Times New Roman"/>
          <w:szCs w:val="24"/>
        </w:rPr>
        <w:t xml:space="preserve">αλλά και ευρύτερα. Αντιλαμβάνεται και δέχεται –πιστεύω- τις δυσκολίες που υπάρχουν ειδικά αυτή την περίοδο στην υλοποίηση όλων αυτών που έχει πει. Από δω και εμπρός, πέραν των δήμων της χώρας που ανέφερε και δεν γνωρίζουμε περαιτέρω την όλη </w:t>
      </w:r>
      <w:r>
        <w:rPr>
          <w:rFonts w:eastAsia="Times New Roman"/>
          <w:szCs w:val="24"/>
        </w:rPr>
        <w:t>διαδικασία, για τις μεγάλες επενδύσεις περιμένω με ενδιαφέρον την απάντησή του, ώστε να έχουμε κάτι συγκεκριμένο.</w:t>
      </w:r>
    </w:p>
    <w:p w14:paraId="0CBDA222" w14:textId="77777777" w:rsidR="00CA4129" w:rsidRDefault="00593B95">
      <w:pPr>
        <w:spacing w:line="600" w:lineRule="auto"/>
        <w:ind w:firstLine="720"/>
        <w:jc w:val="both"/>
        <w:rPr>
          <w:rFonts w:eastAsia="Times New Roman"/>
          <w:szCs w:val="24"/>
        </w:rPr>
      </w:pPr>
      <w:r>
        <w:rPr>
          <w:rFonts w:eastAsia="Times New Roman"/>
          <w:szCs w:val="24"/>
        </w:rPr>
        <w:t xml:space="preserve">Κλείνοντας σας παρακαλώ να καταθέσετε το </w:t>
      </w:r>
      <w:r>
        <w:rPr>
          <w:rFonts w:eastAsia="Times New Roman"/>
          <w:szCs w:val="24"/>
          <w:lang w:val="en-US"/>
        </w:rPr>
        <w:t>MOU</w:t>
      </w:r>
      <w:r>
        <w:rPr>
          <w:rFonts w:eastAsia="Times New Roman"/>
          <w:szCs w:val="24"/>
        </w:rPr>
        <w:t xml:space="preserve"> για να λάβουμε γνώση, κύριε Υπουργέ.</w:t>
      </w:r>
    </w:p>
    <w:p w14:paraId="0CBDA223" w14:textId="77777777" w:rsidR="00CA4129" w:rsidRDefault="00593B95">
      <w:pPr>
        <w:spacing w:line="600" w:lineRule="auto"/>
        <w:ind w:firstLine="720"/>
        <w:jc w:val="both"/>
        <w:rPr>
          <w:rFonts w:eastAsia="Times New Roman"/>
          <w:szCs w:val="24"/>
        </w:rPr>
      </w:pPr>
      <w:r>
        <w:rPr>
          <w:rFonts w:eastAsia="Times New Roman"/>
          <w:szCs w:val="24"/>
        </w:rPr>
        <w:lastRenderedPageBreak/>
        <w:t>Σας ευχαριστώ.</w:t>
      </w:r>
    </w:p>
    <w:p w14:paraId="0CBDA224" w14:textId="77777777" w:rsidR="00CA4129" w:rsidRDefault="00593B95">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r>
        <w:rPr>
          <w:rFonts w:eastAsia="Times New Roman"/>
          <w:szCs w:val="24"/>
        </w:rPr>
        <w:t xml:space="preserve"> τον κ. Δαβάκη.</w:t>
      </w:r>
    </w:p>
    <w:p w14:paraId="0CBDA225" w14:textId="77777777" w:rsidR="00CA4129" w:rsidRDefault="00593B95">
      <w:pPr>
        <w:spacing w:line="600" w:lineRule="auto"/>
        <w:ind w:firstLine="720"/>
        <w:jc w:val="both"/>
        <w:rPr>
          <w:rFonts w:eastAsia="Times New Roman"/>
          <w:szCs w:val="24"/>
        </w:rPr>
      </w:pPr>
      <w:r>
        <w:rPr>
          <w:rFonts w:eastAsia="Times New Roman"/>
          <w:szCs w:val="24"/>
        </w:rPr>
        <w:t>Ο κύριος Υπουργός έχει τον λόγο για τρία λεπτά.</w:t>
      </w:r>
    </w:p>
    <w:p w14:paraId="0CBDA226" w14:textId="77777777" w:rsidR="00CA4129" w:rsidRDefault="00593B95">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Τι να κάνω; Με προκαλείτε να σας απαντήσω, κύριε συνάδελφε. Σας απαντώ, λοιπόν.</w:t>
      </w:r>
    </w:p>
    <w:p w14:paraId="0CBDA227" w14:textId="77777777" w:rsidR="00CA4129" w:rsidRDefault="00593B95">
      <w:pPr>
        <w:spacing w:line="600" w:lineRule="auto"/>
        <w:ind w:firstLine="720"/>
        <w:jc w:val="both"/>
        <w:rPr>
          <w:rFonts w:eastAsia="Times New Roman"/>
          <w:szCs w:val="24"/>
        </w:rPr>
      </w:pPr>
      <w:r>
        <w:rPr>
          <w:rFonts w:eastAsia="Times New Roman"/>
          <w:szCs w:val="24"/>
        </w:rPr>
        <w:t>Επί υπουργίας σας παραδώσατε δυόμισ</w:t>
      </w:r>
      <w:r>
        <w:rPr>
          <w:rFonts w:eastAsia="Times New Roman"/>
          <w:szCs w:val="24"/>
        </w:rPr>
        <w:t>ι σπίτια στους αξιωματικούς και στους υπαξιωματικούς.</w:t>
      </w:r>
    </w:p>
    <w:p w14:paraId="0CBDA228" w14:textId="77777777" w:rsidR="00CA4129" w:rsidRDefault="00593B95">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Δυόμισι σπίτια;</w:t>
      </w:r>
    </w:p>
    <w:p w14:paraId="0CBDA229" w14:textId="77777777" w:rsidR="00CA4129" w:rsidRDefault="00593B95">
      <w:pPr>
        <w:spacing w:line="600" w:lineRule="auto"/>
        <w:ind w:firstLine="720"/>
        <w:jc w:val="both"/>
        <w:rPr>
          <w:rFonts w:eastAsia="Times New Roman"/>
          <w:b/>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Την περσινή περίοδο παραδώσαμε εκατό σπίτια και τη φετινή περίοδο θα παραδώσουμε τετρακόσια δεκατέσσερα σπίτια απ’ αυτά τα χρήματα της εκμετάλλευσης της περιουσίας. </w:t>
      </w:r>
    </w:p>
    <w:p w14:paraId="0CBDA22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Επί της υπουργίας σας εισπράξατε απ’ όλα τα ταμεία μαζί ενάμισι εκατομμύριο ευρώ. Ήδη οι σ</w:t>
      </w:r>
      <w:r>
        <w:rPr>
          <w:rFonts w:eastAsia="Times New Roman" w:cs="Times New Roman"/>
          <w:szCs w:val="24"/>
        </w:rPr>
        <w:t>υμβάσεις που έχουν υπογραφεί…</w:t>
      </w:r>
    </w:p>
    <w:p w14:paraId="0CBDA22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Εσείς πόσα εισπράξατε; </w:t>
      </w:r>
    </w:p>
    <w:p w14:paraId="0CBDA22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 xml:space="preserve">Μόνο από το ξενοδοχείο στην Ομόνοια θα εισπράξουμε εμείς αυτά που εισπράξατε απ’ όλη την Ελλάδα. </w:t>
      </w:r>
    </w:p>
    <w:p w14:paraId="0CBDA22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w:t>
      </w:r>
      <w:r>
        <w:rPr>
          <w:rFonts w:eastAsia="Times New Roman" w:cs="Times New Roman"/>
          <w:b/>
          <w:szCs w:val="24"/>
        </w:rPr>
        <w:t>Σ ΔΑΒΑΚΗΣ:</w:t>
      </w:r>
      <w:r>
        <w:rPr>
          <w:rFonts w:eastAsia="Times New Roman" w:cs="Times New Roman"/>
          <w:szCs w:val="24"/>
        </w:rPr>
        <w:t xml:space="preserve"> «Θα» εισπράξετε. </w:t>
      </w:r>
    </w:p>
    <w:p w14:paraId="0CBDA22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Το υπογράψαμε. Προχωρούμε. Οι διαγωνισμοί αυτοί…</w:t>
      </w:r>
    </w:p>
    <w:p w14:paraId="0CBDA22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Mirage</w:t>
      </w:r>
      <w:r>
        <w:rPr>
          <w:rFonts w:eastAsia="Times New Roman" w:cs="Times New Roman"/>
          <w:szCs w:val="24"/>
        </w:rPr>
        <w:t>»</w:t>
      </w:r>
      <w:r>
        <w:rPr>
          <w:rFonts w:eastAsia="Times New Roman" w:cs="Times New Roman"/>
          <w:szCs w:val="24"/>
        </w:rPr>
        <w:t>; Καταθέστε τα έγγραφα.</w:t>
      </w:r>
    </w:p>
    <w:p w14:paraId="0CBDA23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w:t>
      </w:r>
      <w:r>
        <w:rPr>
          <w:rFonts w:eastAsia="Times New Roman" w:cs="Times New Roman"/>
          <w:b/>
          <w:szCs w:val="24"/>
        </w:rPr>
        <w:t xml:space="preserve">όεδρος των Ανεξαρτήτων Ελλήνων): </w:t>
      </w:r>
      <w:r>
        <w:rPr>
          <w:rFonts w:eastAsia="Times New Roman" w:cs="Times New Roman"/>
          <w:szCs w:val="24"/>
        </w:rPr>
        <w:t xml:space="preserve">Θέλω να καταλάβετε, </w:t>
      </w:r>
      <w:r>
        <w:rPr>
          <w:rFonts w:eastAsia="Times New Roman" w:cs="Times New Roman"/>
          <w:szCs w:val="24"/>
        </w:rPr>
        <w:lastRenderedPageBreak/>
        <w:t xml:space="preserve">κύριε Δαβάκη, ότι οι διαγωνισμοί αυτοί ξεκινάνε με ένα υφιστάμενο χαρτί, το </w:t>
      </w:r>
      <w:r>
        <w:rPr>
          <w:rFonts w:eastAsia="Times New Roman" w:cs="Times New Roman"/>
          <w:szCs w:val="24"/>
          <w:lang w:val="en-US"/>
        </w:rPr>
        <w:t>MOU</w:t>
      </w:r>
      <w:r>
        <w:rPr>
          <w:rFonts w:eastAsia="Times New Roman" w:cs="Times New Roman"/>
          <w:szCs w:val="24"/>
        </w:rPr>
        <w:t xml:space="preserve">. Δηλαδή, στη μικρότερη περίπτωση θα δοθούν 100 εκατομμύρια. </w:t>
      </w:r>
    </w:p>
    <w:p w14:paraId="0CBDA23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στις καταθέσεις του </w:t>
      </w:r>
      <w:r>
        <w:rPr>
          <w:rFonts w:eastAsia="Times New Roman" w:cs="Times New Roman"/>
          <w:szCs w:val="24"/>
          <w:lang w:val="en-US"/>
        </w:rPr>
        <w:t>MOU</w:t>
      </w:r>
      <w:r>
        <w:rPr>
          <w:rFonts w:eastAsia="Times New Roman" w:cs="Times New Roman"/>
          <w:szCs w:val="24"/>
        </w:rPr>
        <w:t>, ελάτε να το δείτε όπο</w:t>
      </w:r>
      <w:r>
        <w:rPr>
          <w:rFonts w:eastAsia="Times New Roman" w:cs="Times New Roman"/>
          <w:szCs w:val="24"/>
        </w:rPr>
        <w:t xml:space="preserve">τε θέλετε. Να σας πω ότι τα τελευταία </w:t>
      </w:r>
      <w:r>
        <w:rPr>
          <w:rFonts w:eastAsia="Times New Roman" w:cs="Times New Roman"/>
          <w:szCs w:val="24"/>
          <w:lang w:val="en-US"/>
        </w:rPr>
        <w:t>MOU</w:t>
      </w:r>
      <w:r>
        <w:rPr>
          <w:rFonts w:eastAsia="Times New Roman" w:cs="Times New Roman"/>
          <w:szCs w:val="24"/>
        </w:rPr>
        <w:t>,</w:t>
      </w:r>
      <w:r>
        <w:rPr>
          <w:rFonts w:eastAsia="Times New Roman" w:cs="Times New Roman"/>
          <w:szCs w:val="24"/>
        </w:rPr>
        <w:t xml:space="preserve"> τα οποία έπαιρναν κάποιοι συγγενείς </w:t>
      </w:r>
      <w:r>
        <w:rPr>
          <w:rFonts w:eastAsia="Times New Roman" w:cs="Times New Roman"/>
          <w:szCs w:val="24"/>
        </w:rPr>
        <w:t>Π</w:t>
      </w:r>
      <w:r>
        <w:rPr>
          <w:rFonts w:eastAsia="Times New Roman" w:cs="Times New Roman"/>
          <w:szCs w:val="24"/>
        </w:rPr>
        <w:t>ρωθυπουργών και έκαναν βόλτες στους εμίρηδες</w:t>
      </w:r>
      <w:r>
        <w:rPr>
          <w:rFonts w:eastAsia="Times New Roman" w:cs="Times New Roman"/>
          <w:szCs w:val="24"/>
        </w:rPr>
        <w:t>,</w:t>
      </w:r>
      <w:r>
        <w:rPr>
          <w:rFonts w:eastAsia="Times New Roman" w:cs="Times New Roman"/>
          <w:szCs w:val="24"/>
        </w:rPr>
        <w:t xml:space="preserve"> τέλειωσαν. Πήγαμε στο Αμπού </w:t>
      </w:r>
      <w:proofErr w:type="spellStart"/>
      <w:r>
        <w:rPr>
          <w:rFonts w:eastAsia="Times New Roman" w:cs="Times New Roman"/>
          <w:szCs w:val="24"/>
        </w:rPr>
        <w:t>Ντάμπι</w:t>
      </w:r>
      <w:proofErr w:type="spellEnd"/>
      <w:r>
        <w:rPr>
          <w:rFonts w:eastAsia="Times New Roman" w:cs="Times New Roman"/>
          <w:szCs w:val="24"/>
        </w:rPr>
        <w:t xml:space="preserve"> και στο Κατάρ και βρήκα μια απίστευτη περίπτωση. </w:t>
      </w:r>
    </w:p>
    <w:p w14:paraId="0CBDA23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Δεν διαφωνώ. </w:t>
      </w:r>
    </w:p>
    <w:p w14:paraId="0CBDA23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ΠΑΝΟΣ ΚΑΜΜΕΝ</w:t>
      </w:r>
      <w:r>
        <w:rPr>
          <w:rFonts w:eastAsia="Times New Roman" w:cs="Times New Roman"/>
          <w:b/>
          <w:szCs w:val="24"/>
        </w:rPr>
        <w:t>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Μας είπαν ότι τότε ο κ. Νίκος Παπανδρέου, όπως θυμάστε, πήρε το πρωθυπουργικό αεροσκάφος</w:t>
      </w:r>
      <w:r>
        <w:rPr>
          <w:rFonts w:eastAsia="Times New Roman" w:cs="Times New Roman"/>
          <w:szCs w:val="24"/>
        </w:rPr>
        <w:t>,</w:t>
      </w:r>
      <w:r>
        <w:rPr>
          <w:rFonts w:eastAsia="Times New Roman" w:cs="Times New Roman"/>
          <w:szCs w:val="24"/>
        </w:rPr>
        <w:t xml:space="preserve"> πήρε κάποιον κύριο διαμεσολαβητή έμπορο όπλων από την Ιορδανία και πήγε να διαπραγματευθεί μια μεγάλη</w:t>
      </w:r>
      <w:r>
        <w:rPr>
          <w:rFonts w:eastAsia="Times New Roman" w:cs="Times New Roman"/>
          <w:szCs w:val="24"/>
        </w:rPr>
        <w:t xml:space="preserve"> επένδυση, γιατί είχε ένα </w:t>
      </w:r>
      <w:r>
        <w:rPr>
          <w:rFonts w:eastAsia="Times New Roman" w:cs="Times New Roman"/>
          <w:szCs w:val="24"/>
          <w:lang w:val="en-US"/>
        </w:rPr>
        <w:t>MOU</w:t>
      </w:r>
      <w:r>
        <w:rPr>
          <w:rFonts w:eastAsia="Times New Roman" w:cs="Times New Roman"/>
          <w:szCs w:val="24"/>
        </w:rPr>
        <w:t xml:space="preserve"> στο χέρι. Τα </w:t>
      </w:r>
      <w:r>
        <w:rPr>
          <w:rFonts w:eastAsia="Times New Roman" w:cs="Times New Roman"/>
          <w:szCs w:val="24"/>
          <w:lang w:val="en-US"/>
        </w:rPr>
        <w:t>MOU</w:t>
      </w:r>
      <w:r>
        <w:rPr>
          <w:rFonts w:eastAsia="Times New Roman" w:cs="Times New Roman"/>
          <w:szCs w:val="24"/>
        </w:rPr>
        <w:t xml:space="preserve"> που παίρνει ο καθένας και πάει βόλτα τέλειωσαν. </w:t>
      </w:r>
    </w:p>
    <w:p w14:paraId="0CBDA23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Εσείς είστε ο κ. Καμμένος και εγώ είμαι ο κ. Δαβάκης. </w:t>
      </w:r>
    </w:p>
    <w:p w14:paraId="0CBDA235"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 xml:space="preserve">Ήρθε ο </w:t>
      </w:r>
      <w:r>
        <w:rPr>
          <w:rFonts w:eastAsia="Times New Roman" w:cs="Times New Roman"/>
          <w:szCs w:val="24"/>
        </w:rPr>
        <w:t>Εμίρης του Κατάρ εδώ, έκανε 16 δισεκατομμύρια επένδυση και κάποιοι έκαναν βόλτες. Μου είπαν</w:t>
      </w:r>
      <w:r>
        <w:rPr>
          <w:rFonts w:eastAsia="Times New Roman" w:cs="Times New Roman"/>
          <w:szCs w:val="24"/>
        </w:rPr>
        <w:t>,</w:t>
      </w:r>
      <w:r>
        <w:rPr>
          <w:rFonts w:eastAsia="Times New Roman" w:cs="Times New Roman"/>
          <w:szCs w:val="24"/>
        </w:rPr>
        <w:t xml:space="preserve"> όταν πήγα προς τα κάτω, ότι στέλεχος, ιερέας τέλος πάντων, ζήτησε μετρητά και μια βίλα δώρο για να μην απαγορεύσει την επένδυση. Λοιπόν, τα </w:t>
      </w:r>
      <w:r>
        <w:rPr>
          <w:rFonts w:eastAsia="Times New Roman" w:cs="Times New Roman"/>
          <w:szCs w:val="24"/>
          <w:lang w:val="en-US"/>
        </w:rPr>
        <w:t>MOU</w:t>
      </w:r>
      <w:r>
        <w:rPr>
          <w:rFonts w:eastAsia="Times New Roman" w:cs="Times New Roman"/>
          <w:szCs w:val="24"/>
        </w:rPr>
        <w:t xml:space="preserve"> από το Υπουργείο Άμ</w:t>
      </w:r>
      <w:r>
        <w:rPr>
          <w:rFonts w:eastAsia="Times New Roman" w:cs="Times New Roman"/>
          <w:szCs w:val="24"/>
        </w:rPr>
        <w:t>υνας δεν γίνονται φύλλα</w:t>
      </w:r>
      <w:r>
        <w:rPr>
          <w:rFonts w:eastAsia="Times New Roman" w:cs="Times New Roman"/>
          <w:szCs w:val="24"/>
        </w:rPr>
        <w:t>-</w:t>
      </w:r>
      <w:r>
        <w:rPr>
          <w:rFonts w:eastAsia="Times New Roman" w:cs="Times New Roman"/>
          <w:szCs w:val="24"/>
        </w:rPr>
        <w:t xml:space="preserve">φτερά. Ελάτε ως Βουλευτής. Ο κ. </w:t>
      </w:r>
      <w:proofErr w:type="spellStart"/>
      <w:r>
        <w:rPr>
          <w:rFonts w:eastAsia="Times New Roman" w:cs="Times New Roman"/>
          <w:szCs w:val="24"/>
        </w:rPr>
        <w:t>Ζησιμάτος</w:t>
      </w:r>
      <w:proofErr w:type="spellEnd"/>
      <w:r>
        <w:rPr>
          <w:rFonts w:eastAsia="Times New Roman" w:cs="Times New Roman"/>
          <w:szCs w:val="24"/>
        </w:rPr>
        <w:t xml:space="preserve"> σ</w:t>
      </w:r>
      <w:r>
        <w:rPr>
          <w:rFonts w:eastAsia="Times New Roman" w:cs="Times New Roman"/>
          <w:szCs w:val="24"/>
        </w:rPr>
        <w:t>ά</w:t>
      </w:r>
      <w:r>
        <w:rPr>
          <w:rFonts w:eastAsia="Times New Roman" w:cs="Times New Roman"/>
          <w:szCs w:val="24"/>
        </w:rPr>
        <w:t xml:space="preserve">ς περιμένει, να σας το δείξει, να το δείτε. Στο χέρι όμως </w:t>
      </w:r>
      <w:r>
        <w:rPr>
          <w:rFonts w:eastAsia="Times New Roman" w:cs="Times New Roman"/>
          <w:szCs w:val="24"/>
          <w:lang w:val="en-US"/>
        </w:rPr>
        <w:t>MOU</w:t>
      </w:r>
      <w:r>
        <w:rPr>
          <w:rFonts w:eastAsia="Times New Roman" w:cs="Times New Roman"/>
          <w:szCs w:val="24"/>
        </w:rPr>
        <w:t xml:space="preserve"> με το οποίο θα πηγαίνει καθένας να διαπραγματεύεται αυτή η Κυβέρνηση δεν το επιτρέπει. </w:t>
      </w:r>
    </w:p>
    <w:p w14:paraId="0CBDA23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Υπάρχουν συμφωνητικά εχεμύθειας σε ισχ</w:t>
      </w:r>
      <w:r>
        <w:rPr>
          <w:rFonts w:eastAsia="Times New Roman" w:cs="Times New Roman"/>
          <w:szCs w:val="24"/>
        </w:rPr>
        <w:t>ύ. Ελάτε να ενημερωθείτε εσείς και όποιοι συνάδελφοι θέλουν</w:t>
      </w:r>
      <w:r>
        <w:rPr>
          <w:rFonts w:eastAsia="Times New Roman" w:cs="Times New Roman"/>
          <w:szCs w:val="24"/>
        </w:rPr>
        <w:t>,</w:t>
      </w:r>
      <w:r>
        <w:rPr>
          <w:rFonts w:eastAsia="Times New Roman" w:cs="Times New Roman"/>
          <w:szCs w:val="24"/>
        </w:rPr>
        <w:t xml:space="preserve"> αλλά υπάρχουν συγκεκριμένες διαδικασίες οι οποίες θα ακολουθηθούν με ιεροτελεστία</w:t>
      </w:r>
      <w:r>
        <w:rPr>
          <w:rFonts w:eastAsia="Times New Roman" w:cs="Times New Roman"/>
          <w:szCs w:val="24"/>
        </w:rPr>
        <w:t>!</w:t>
      </w:r>
      <w:r>
        <w:rPr>
          <w:rFonts w:eastAsia="Times New Roman" w:cs="Times New Roman"/>
          <w:szCs w:val="24"/>
        </w:rPr>
        <w:t xml:space="preserve"> Δεν πρόκειται να δώσουμε τη δυνατότητα σε διάφορους μεσάζοντες</w:t>
      </w:r>
      <w:r>
        <w:rPr>
          <w:rFonts w:eastAsia="Times New Roman" w:cs="Times New Roman"/>
          <w:szCs w:val="24"/>
        </w:rPr>
        <w:t>,</w:t>
      </w:r>
      <w:r>
        <w:rPr>
          <w:rFonts w:eastAsia="Times New Roman" w:cs="Times New Roman"/>
          <w:szCs w:val="24"/>
        </w:rPr>
        <w:t xml:space="preserve"> οι οποίοι κυκλοφορούσαν στα εμιράτα τα προηγούμε</w:t>
      </w:r>
      <w:r>
        <w:rPr>
          <w:rFonts w:eastAsia="Times New Roman" w:cs="Times New Roman"/>
          <w:szCs w:val="24"/>
        </w:rPr>
        <w:t>να χρόνια σε αδερφούς πολιτικών προσώπων</w:t>
      </w:r>
      <w:r>
        <w:rPr>
          <w:rFonts w:eastAsia="Times New Roman" w:cs="Times New Roman"/>
          <w:szCs w:val="24"/>
        </w:rPr>
        <w:t>,</w:t>
      </w:r>
      <w:r>
        <w:rPr>
          <w:rFonts w:eastAsia="Times New Roman" w:cs="Times New Roman"/>
          <w:szCs w:val="24"/>
        </w:rPr>
        <w:t xml:space="preserve"> που το έπαιζαν μηχανικοί ή σε </w:t>
      </w:r>
      <w:proofErr w:type="spellStart"/>
      <w:r>
        <w:rPr>
          <w:rFonts w:eastAsia="Times New Roman" w:cs="Times New Roman"/>
          <w:szCs w:val="24"/>
        </w:rPr>
        <w:t>τηλεκαναλάρχες</w:t>
      </w:r>
      <w:proofErr w:type="spellEnd"/>
      <w:r>
        <w:rPr>
          <w:rFonts w:eastAsia="Times New Roman" w:cs="Times New Roman"/>
          <w:szCs w:val="24"/>
        </w:rPr>
        <w:t xml:space="preserve"> που το έπαιζαν κολλητοί των κυβερνήσεων, που θα έπρεπε να πάρουν τις δημόσιες σχέσεις της επένδυσης, να κάνουν βόλτες. Εδώ είναι ξεκάθαρα τα πράγματα με ηλεκτρονική διαδ</w:t>
      </w:r>
      <w:r>
        <w:rPr>
          <w:rFonts w:eastAsia="Times New Roman" w:cs="Times New Roman"/>
          <w:szCs w:val="24"/>
        </w:rPr>
        <w:t xml:space="preserve">ικασία. Ο επενδυτής έρχεται. Θα </w:t>
      </w:r>
      <w:r>
        <w:rPr>
          <w:rFonts w:eastAsia="Times New Roman" w:cs="Times New Roman"/>
          <w:szCs w:val="24"/>
        </w:rPr>
        <w:lastRenderedPageBreak/>
        <w:t xml:space="preserve">κάνουμε ό,τι καλύτερο μπορούμε </w:t>
      </w:r>
      <w:r>
        <w:rPr>
          <w:rFonts w:eastAsia="Times New Roman" w:cs="Times New Roman"/>
          <w:szCs w:val="24"/>
        </w:rPr>
        <w:t xml:space="preserve">για </w:t>
      </w:r>
      <w:r>
        <w:rPr>
          <w:rFonts w:eastAsia="Times New Roman" w:cs="Times New Roman"/>
          <w:szCs w:val="24"/>
        </w:rPr>
        <w:t xml:space="preserve">να διαφυλάξουμε το περιβάλλον αλλά και να ενισχύσουμε την επένδυση. Αυτή η </w:t>
      </w:r>
      <w:r>
        <w:rPr>
          <w:rFonts w:eastAsia="Times New Roman" w:cs="Times New Roman"/>
          <w:szCs w:val="24"/>
        </w:rPr>
        <w:t>Κ</w:t>
      </w:r>
      <w:r>
        <w:rPr>
          <w:rFonts w:eastAsia="Times New Roman" w:cs="Times New Roman"/>
          <w:szCs w:val="24"/>
        </w:rPr>
        <w:t>υβέρνηση το κάνει με τόσο διαφανείς διαδικασίες</w:t>
      </w:r>
      <w:r>
        <w:rPr>
          <w:rFonts w:eastAsia="Times New Roman" w:cs="Times New Roman"/>
          <w:szCs w:val="24"/>
        </w:rPr>
        <w:t>,</w:t>
      </w:r>
      <w:r>
        <w:rPr>
          <w:rFonts w:eastAsia="Times New Roman" w:cs="Times New Roman"/>
          <w:szCs w:val="24"/>
        </w:rPr>
        <w:t xml:space="preserve"> που κανείς δεν μπορεί να παίρνει ένα γράμμα στο χέρι ή ένα </w:t>
      </w:r>
      <w:r>
        <w:rPr>
          <w:rFonts w:eastAsia="Times New Roman" w:cs="Times New Roman"/>
          <w:szCs w:val="24"/>
          <w:lang w:val="en-US"/>
        </w:rPr>
        <w:t>MOU</w:t>
      </w:r>
      <w:r>
        <w:rPr>
          <w:rFonts w:eastAsia="Times New Roman" w:cs="Times New Roman"/>
          <w:szCs w:val="24"/>
        </w:rPr>
        <w:t xml:space="preserve"> κ</w:t>
      </w:r>
      <w:r>
        <w:rPr>
          <w:rFonts w:eastAsia="Times New Roman" w:cs="Times New Roman"/>
          <w:szCs w:val="24"/>
        </w:rPr>
        <w:t xml:space="preserve">αι να πηγαίνει βόλτα και να ξεφτιλίζει τη χώρα. </w:t>
      </w:r>
    </w:p>
    <w:p w14:paraId="0CBDA23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ιερέας μπορεί να θέλει να ευλογήσει την επένδυση</w:t>
      </w:r>
      <w:r>
        <w:rPr>
          <w:rFonts w:eastAsia="Times New Roman" w:cs="Times New Roman"/>
          <w:szCs w:val="24"/>
        </w:rPr>
        <w:t>!</w:t>
      </w:r>
      <w:r>
        <w:rPr>
          <w:rFonts w:eastAsia="Times New Roman" w:cs="Times New Roman"/>
          <w:szCs w:val="24"/>
        </w:rPr>
        <w:t xml:space="preserve"> </w:t>
      </w:r>
    </w:p>
    <w:p w14:paraId="0CBDA23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w:t>
      </w:r>
      <w:r>
        <w:rPr>
          <w:rFonts w:eastAsia="Times New Roman" w:cs="Times New Roman"/>
          <w:szCs w:val="24"/>
        </w:rPr>
        <w:t>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w:t>
      </w:r>
      <w:r>
        <w:rPr>
          <w:rFonts w:eastAsia="Times New Roman" w:cs="Times New Roman"/>
          <w:szCs w:val="24"/>
        </w:rPr>
        <w:t>π</w:t>
      </w:r>
      <w:r>
        <w:rPr>
          <w:rFonts w:eastAsia="Times New Roman" w:cs="Times New Roman"/>
          <w:szCs w:val="24"/>
        </w:rPr>
        <w:t>τά μαθήτριες και μαθητές και τρεις συνοδοί εκπαιδευτικοί από το</w:t>
      </w:r>
      <w:r>
        <w:rPr>
          <w:rFonts w:eastAsia="Times New Roman" w:cs="Times New Roman"/>
          <w:szCs w:val="24"/>
        </w:rPr>
        <w:t xml:space="preserve"> 14</w:t>
      </w:r>
      <w:r>
        <w:rPr>
          <w:rFonts w:eastAsia="Times New Roman" w:cs="Times New Roman"/>
          <w:szCs w:val="24"/>
          <w:vertAlign w:val="superscript"/>
        </w:rPr>
        <w:t>ο</w:t>
      </w:r>
      <w:r>
        <w:rPr>
          <w:rFonts w:eastAsia="Times New Roman" w:cs="Times New Roman"/>
          <w:szCs w:val="24"/>
        </w:rPr>
        <w:t xml:space="preserve"> Γυμνάσιο Πειραιά. </w:t>
      </w:r>
    </w:p>
    <w:p w14:paraId="0CBDA23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Η Βουλή τούς</w:t>
      </w:r>
      <w:r>
        <w:rPr>
          <w:rFonts w:eastAsia="Times New Roman" w:cs="Times New Roman"/>
          <w:szCs w:val="24"/>
        </w:rPr>
        <w:t xml:space="preserve"> </w:t>
      </w:r>
      <w:r>
        <w:rPr>
          <w:rFonts w:eastAsia="Times New Roman" w:cs="Times New Roman"/>
          <w:szCs w:val="24"/>
        </w:rPr>
        <w:t>καλωσορίζει</w:t>
      </w:r>
      <w:r>
        <w:rPr>
          <w:rFonts w:eastAsia="Times New Roman" w:cs="Times New Roman"/>
          <w:szCs w:val="24"/>
        </w:rPr>
        <w:t xml:space="preserve">. </w:t>
      </w:r>
    </w:p>
    <w:p w14:paraId="0CBDA23A" w14:textId="77777777" w:rsidR="00CA4129" w:rsidRDefault="00593B95">
      <w:pPr>
        <w:spacing w:line="600" w:lineRule="auto"/>
        <w:ind w:left="144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0CBDA23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 όγδοη</w:t>
      </w:r>
      <w:r>
        <w:rPr>
          <w:rFonts w:eastAsia="Times New Roman" w:cs="Times New Roman"/>
          <w:szCs w:val="24"/>
        </w:rPr>
        <w:t xml:space="preserve"> με αριθμό 456/7-2-2017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Αχαΐας του Κομμουνιστικού </w:t>
      </w:r>
      <w:r>
        <w:rPr>
          <w:rFonts w:eastAsia="Times New Roman" w:cs="Times New Roman"/>
          <w:szCs w:val="24"/>
        </w:rPr>
        <w:lastRenderedPageBreak/>
        <w:t>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τους εργαζόμενους και τους αυτοαπασχολούμενους με </w:t>
      </w:r>
      <w:r>
        <w:rPr>
          <w:rFonts w:eastAsia="Times New Roman" w:cs="Times New Roman"/>
          <w:szCs w:val="24"/>
        </w:rPr>
        <w:t>δελτία παροχής υπηρεσιών</w:t>
      </w:r>
      <w:r>
        <w:rPr>
          <w:rFonts w:eastAsia="Times New Roman" w:cs="Times New Roman"/>
          <w:szCs w:val="24"/>
        </w:rPr>
        <w:t xml:space="preserve">, δεν θα συζητηθεί λόγω απουσίας του αρμόδιου Υφυπουργού στο εξωτερικό. </w:t>
      </w:r>
    </w:p>
    <w:p w14:paraId="0CBDA23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εικοστή δεύτερη</w:t>
      </w:r>
      <w:r>
        <w:rPr>
          <w:rFonts w:eastAsia="Times New Roman" w:cs="Times New Roman"/>
          <w:szCs w:val="24"/>
        </w:rPr>
        <w:t xml:space="preserve"> με </w:t>
      </w:r>
      <w:r>
        <w:rPr>
          <w:rFonts w:eastAsia="Times New Roman" w:cs="Times New Roman"/>
          <w:szCs w:val="24"/>
        </w:rPr>
        <w:t xml:space="preserve">αριθμό 493/17-2-2017 επίκαιρη ερώτηση </w:t>
      </w:r>
      <w:r>
        <w:rPr>
          <w:rFonts w:eastAsia="Times New Roman" w:cs="Times New Roman"/>
          <w:szCs w:val="24"/>
        </w:rPr>
        <w:t>δεύτερου κύκλου</w:t>
      </w:r>
      <w:r>
        <w:rPr>
          <w:rFonts w:eastAsia="Times New Roman" w:cs="Times New Roman"/>
          <w:szCs w:val="24"/>
        </w:rPr>
        <w:t xml:space="preserve"> του Βουλευτή Μαγνησίας του Λαϊκού Συνδέσμου - Χρυσή Αυγή κ. </w:t>
      </w:r>
      <w:r>
        <w:rPr>
          <w:rFonts w:eastAsia="Times New Roman" w:cs="Times New Roman"/>
          <w:bCs/>
          <w:szCs w:val="24"/>
        </w:rPr>
        <w:t>Παναγιώτη Ηλιόπουλου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τις ληξιπρόθεσμες οφειλές του </w:t>
      </w:r>
      <w:r>
        <w:rPr>
          <w:rFonts w:eastAsia="Times New Roman" w:cs="Times New Roman"/>
          <w:szCs w:val="24"/>
        </w:rPr>
        <w:t>δ</w:t>
      </w:r>
      <w:r>
        <w:rPr>
          <w:rFonts w:eastAsia="Times New Roman" w:cs="Times New Roman"/>
          <w:szCs w:val="24"/>
        </w:rPr>
        <w:t>ημοσίου προς τους ιδιώτες, δεν θα συζητηθεί έπειτ</w:t>
      </w:r>
      <w:r>
        <w:rPr>
          <w:rFonts w:eastAsia="Times New Roman" w:cs="Times New Roman"/>
          <w:szCs w:val="24"/>
        </w:rPr>
        <w:t xml:space="preserve">α από συνεννόηση του </w:t>
      </w:r>
      <w:r>
        <w:rPr>
          <w:rFonts w:eastAsia="Times New Roman" w:cs="Times New Roman"/>
          <w:szCs w:val="24"/>
        </w:rPr>
        <w:t>Α</w:t>
      </w:r>
      <w:r>
        <w:rPr>
          <w:rFonts w:eastAsia="Times New Roman" w:cs="Times New Roman"/>
          <w:szCs w:val="24"/>
        </w:rPr>
        <w:t xml:space="preserve">ναπληρωτή Υπουργού κ. Γιώργου </w:t>
      </w:r>
      <w:proofErr w:type="spellStart"/>
      <w:r>
        <w:rPr>
          <w:rFonts w:eastAsia="Times New Roman" w:cs="Times New Roman"/>
          <w:szCs w:val="24"/>
        </w:rPr>
        <w:t>Χουλιαράκη</w:t>
      </w:r>
      <w:proofErr w:type="spellEnd"/>
      <w:r>
        <w:rPr>
          <w:rFonts w:eastAsia="Times New Roman" w:cs="Times New Roman"/>
          <w:szCs w:val="24"/>
        </w:rPr>
        <w:t xml:space="preserve"> με τον Βουλευτή. </w:t>
      </w:r>
    </w:p>
    <w:p w14:paraId="0CBDA23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Ευθύς αμέσως θα συζητηθεί η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w:t>
      </w:r>
      <w:r>
        <w:rPr>
          <w:rFonts w:eastAsia="Times New Roman" w:cs="Times New Roman"/>
          <w:szCs w:val="24"/>
        </w:rPr>
        <w:t>524/24</w:t>
      </w:r>
      <w:r>
        <w:rPr>
          <w:rFonts w:eastAsia="Times New Roman" w:cs="Times New Roman"/>
          <w:szCs w:val="24"/>
        </w:rPr>
        <w:t xml:space="preserve">-2-2017 </w:t>
      </w:r>
      <w:r>
        <w:rPr>
          <w:rFonts w:eastAsia="Times New Roman" w:cs="Times New Roman"/>
          <w:szCs w:val="24"/>
        </w:rPr>
        <w:t xml:space="preserve">επίκαιρη ερώτηση </w:t>
      </w:r>
      <w:r>
        <w:rPr>
          <w:rFonts w:eastAsia="Times New Roman" w:cs="Times New Roman"/>
          <w:szCs w:val="24"/>
        </w:rPr>
        <w:t>πρώτου</w:t>
      </w:r>
      <w:r>
        <w:rPr>
          <w:rFonts w:eastAsia="Times New Roman" w:cs="Times New Roman"/>
          <w:szCs w:val="24"/>
        </w:rPr>
        <w:t xml:space="preserve"> κύκλου του Βουλευτή Α΄ Θεσσαλονίκης του Συνασπισμού Ριζοσπαστικής Αριστεράς κ. </w:t>
      </w:r>
      <w:r>
        <w:rPr>
          <w:rFonts w:eastAsia="Times New Roman" w:cs="Times New Roman"/>
          <w:bCs/>
          <w:szCs w:val="24"/>
        </w:rPr>
        <w:t>Αλέξανδρου Τρι</w:t>
      </w:r>
      <w:r>
        <w:rPr>
          <w:rFonts w:eastAsia="Times New Roman" w:cs="Times New Roman"/>
          <w:bCs/>
          <w:szCs w:val="24"/>
        </w:rPr>
        <w:t>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 xml:space="preserve">εκρηκτική ανάγκη σχολικής στέγης στη </w:t>
      </w:r>
      <w:r>
        <w:rPr>
          <w:rFonts w:eastAsia="Times New Roman" w:cs="Times New Roman"/>
          <w:szCs w:val="24"/>
        </w:rPr>
        <w:t>δ</w:t>
      </w:r>
      <w:r>
        <w:rPr>
          <w:rFonts w:eastAsia="Times New Roman" w:cs="Times New Roman"/>
          <w:szCs w:val="24"/>
        </w:rPr>
        <w:t xml:space="preserve">υτική Θεσσαλονίκη και ιδιαίτερα στον </w:t>
      </w:r>
      <w:r>
        <w:rPr>
          <w:rFonts w:eastAsia="Times New Roman" w:cs="Times New Roman"/>
          <w:szCs w:val="24"/>
        </w:rPr>
        <w:t>Δ</w:t>
      </w:r>
      <w:r>
        <w:rPr>
          <w:rFonts w:eastAsia="Times New Roman" w:cs="Times New Roman"/>
          <w:szCs w:val="24"/>
        </w:rPr>
        <w:t>ήμο Κορδελιού</w:t>
      </w:r>
      <w:r>
        <w:rPr>
          <w:rFonts w:eastAsia="Times New Roman" w:cs="Times New Roman"/>
          <w:szCs w:val="24"/>
        </w:rPr>
        <w:t xml:space="preserve"> – </w:t>
      </w:r>
      <w:r>
        <w:rPr>
          <w:rFonts w:eastAsia="Times New Roman" w:cs="Times New Roman"/>
          <w:szCs w:val="24"/>
        </w:rPr>
        <w:t>Ευόσμου</w:t>
      </w:r>
      <w:r>
        <w:rPr>
          <w:rFonts w:eastAsia="Times New Roman" w:cs="Times New Roman"/>
          <w:szCs w:val="24"/>
        </w:rPr>
        <w:t>»</w:t>
      </w:r>
      <w:r>
        <w:rPr>
          <w:rFonts w:eastAsia="Times New Roman" w:cs="Times New Roman"/>
          <w:szCs w:val="24"/>
        </w:rPr>
        <w:t xml:space="preserve">. </w:t>
      </w:r>
    </w:p>
    <w:p w14:paraId="0CBDA23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 για δ</w:t>
      </w:r>
      <w:r>
        <w:rPr>
          <w:rFonts w:eastAsia="Times New Roman" w:cs="Times New Roman"/>
          <w:szCs w:val="24"/>
        </w:rPr>
        <w:t>ύ</w:t>
      </w:r>
      <w:r>
        <w:rPr>
          <w:rFonts w:eastAsia="Times New Roman" w:cs="Times New Roman"/>
          <w:szCs w:val="24"/>
        </w:rPr>
        <w:t>ο λεπτά.</w:t>
      </w:r>
    </w:p>
    <w:p w14:paraId="0CBDA23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 xml:space="preserve">Ευχαριστώ πολύ, κύριε Πρόεδρε. </w:t>
      </w:r>
    </w:p>
    <w:p w14:paraId="0CBDA24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να ευχαριστήσω τον Υπουργό Άμυνας κ. Καμμένο για τον καλό του λόγο για το στρατόπεδο </w:t>
      </w:r>
      <w:r>
        <w:rPr>
          <w:rFonts w:eastAsia="Times New Roman" w:cs="Times New Roman"/>
          <w:szCs w:val="24"/>
        </w:rPr>
        <w:t>«</w:t>
      </w:r>
      <w:r>
        <w:rPr>
          <w:rFonts w:eastAsia="Times New Roman" w:cs="Times New Roman"/>
          <w:szCs w:val="24"/>
        </w:rPr>
        <w:t>Παύλου Μελά</w:t>
      </w:r>
      <w:r>
        <w:rPr>
          <w:rFonts w:eastAsia="Times New Roman" w:cs="Times New Roman"/>
          <w:szCs w:val="24"/>
        </w:rPr>
        <w:t>»</w:t>
      </w:r>
      <w:r>
        <w:rPr>
          <w:rFonts w:eastAsia="Times New Roman" w:cs="Times New Roman"/>
          <w:szCs w:val="24"/>
        </w:rPr>
        <w:t xml:space="preserve"> και όχι μόνο. Να πω</w:t>
      </w:r>
      <w:r>
        <w:rPr>
          <w:rFonts w:eastAsia="Times New Roman" w:cs="Times New Roman"/>
          <w:szCs w:val="24"/>
        </w:rPr>
        <w:t>,</w:t>
      </w:r>
      <w:r>
        <w:rPr>
          <w:rFonts w:eastAsia="Times New Roman" w:cs="Times New Roman"/>
          <w:szCs w:val="24"/>
        </w:rPr>
        <w:t xml:space="preserve"> κάλλιο αργά, παρά ποτέ</w:t>
      </w:r>
      <w:r>
        <w:rPr>
          <w:rFonts w:eastAsia="Times New Roman" w:cs="Times New Roman"/>
          <w:szCs w:val="24"/>
        </w:rPr>
        <w:t>!</w:t>
      </w:r>
      <w:r>
        <w:rPr>
          <w:rFonts w:eastAsia="Times New Roman" w:cs="Times New Roman"/>
          <w:szCs w:val="24"/>
        </w:rPr>
        <w:t xml:space="preserve"> Κάντε το. Περιμένουμε τον Πρωθυπουργό στη Θεσσαλονίκη να ανακοινώσει </w:t>
      </w:r>
      <w:r>
        <w:rPr>
          <w:rFonts w:eastAsia="Times New Roman" w:cs="Times New Roman"/>
          <w:szCs w:val="24"/>
        </w:rPr>
        <w:t>επίσημα. Να μη δίνονται μόνο τα στρατόπεδα της Αθήνας, από το Σκοπευτήριο Καισαριανής, από τον Ασύρματο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στις τοπικές κοινωνίες. Επιτέλους να δοθεί και ένα στρατόπεδο, από τα πολλά στρατόπεδα και στον λαό της Θεσσαλονίκης, ιδιαίτερα της </w:t>
      </w:r>
      <w:r>
        <w:rPr>
          <w:rFonts w:eastAsia="Times New Roman" w:cs="Times New Roman"/>
          <w:szCs w:val="24"/>
        </w:rPr>
        <w:t>δ</w:t>
      </w:r>
      <w:r>
        <w:rPr>
          <w:rFonts w:eastAsia="Times New Roman" w:cs="Times New Roman"/>
          <w:szCs w:val="24"/>
        </w:rPr>
        <w:t>υτικής Θεσσαλ</w:t>
      </w:r>
      <w:r>
        <w:rPr>
          <w:rFonts w:eastAsia="Times New Roman" w:cs="Times New Roman"/>
          <w:szCs w:val="24"/>
        </w:rPr>
        <w:t xml:space="preserve">ονίκης που το έχει τεράστια ανάγκη λόγω της ασφυκτικής οικιστικής ανάπτυξης με τις αναγκαίες προϋποθέσεις, βέβαια. Δεν υπάρχουν χώροι πρασίνου. </w:t>
      </w:r>
    </w:p>
    <w:p w14:paraId="0CBDA24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Έρχομαι στον Υπουργό</w:t>
      </w:r>
      <w:r>
        <w:rPr>
          <w:rFonts w:eastAsia="Times New Roman" w:cs="Times New Roman"/>
          <w:szCs w:val="24"/>
        </w:rPr>
        <w:t>,</w:t>
      </w:r>
      <w:r>
        <w:rPr>
          <w:rFonts w:eastAsia="Times New Roman" w:cs="Times New Roman"/>
          <w:szCs w:val="24"/>
        </w:rPr>
        <w:t xml:space="preserve"> στον οποίο απευθύνω και το ερώτημα σε σχέση με τη σχολική στέγη. Κύριε </w:t>
      </w:r>
      <w:proofErr w:type="spellStart"/>
      <w:r>
        <w:rPr>
          <w:rFonts w:eastAsia="Times New Roman" w:cs="Times New Roman"/>
          <w:szCs w:val="24"/>
        </w:rPr>
        <w:t>Σπίρτζη</w:t>
      </w:r>
      <w:proofErr w:type="spellEnd"/>
      <w:r>
        <w:rPr>
          <w:rFonts w:eastAsia="Times New Roman" w:cs="Times New Roman"/>
          <w:szCs w:val="24"/>
        </w:rPr>
        <w:t>, εδώ είναι</w:t>
      </w:r>
      <w:r>
        <w:rPr>
          <w:rFonts w:eastAsia="Times New Roman" w:cs="Times New Roman"/>
          <w:szCs w:val="24"/>
        </w:rPr>
        <w:t xml:space="preserve"> που η έννοια της πολιτικής συνθλίβεται. </w:t>
      </w:r>
    </w:p>
    <w:p w14:paraId="0CBDA24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Θα σας καλούσα όλοι μαζί να οργιστούμε, να αγανακτήσουμε, ενδεχομένως και να δακρύσουμε και όλο αυτό να γίνει πολιτική δύναμη, πολιτική βούληση, για να αντιμετωπίσουμε μια </w:t>
      </w:r>
      <w:r>
        <w:rPr>
          <w:rFonts w:eastAsia="Times New Roman" w:cs="Times New Roman"/>
          <w:szCs w:val="24"/>
        </w:rPr>
        <w:lastRenderedPageBreak/>
        <w:t xml:space="preserve">τραγωδία εν </w:t>
      </w:r>
      <w:r>
        <w:rPr>
          <w:rFonts w:eastAsia="Times New Roman" w:cs="Times New Roman"/>
          <w:szCs w:val="24"/>
        </w:rPr>
        <w:t>ροή</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την απουσία σχολικής </w:t>
      </w:r>
      <w:r>
        <w:rPr>
          <w:rFonts w:eastAsia="Times New Roman" w:cs="Times New Roman"/>
          <w:szCs w:val="24"/>
        </w:rPr>
        <w:t xml:space="preserve">στέγης στον </w:t>
      </w:r>
      <w:r>
        <w:rPr>
          <w:rFonts w:eastAsia="Times New Roman" w:cs="Times New Roman"/>
          <w:szCs w:val="24"/>
        </w:rPr>
        <w:t>Δ</w:t>
      </w:r>
      <w:r>
        <w:rPr>
          <w:rFonts w:eastAsia="Times New Roman" w:cs="Times New Roman"/>
          <w:szCs w:val="24"/>
        </w:rPr>
        <w:t>ήμο Ευόσμου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Κορδελιού. </w:t>
      </w:r>
    </w:p>
    <w:p w14:paraId="0CBDA24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Το 1997 η Θεσσαλονίκη </w:t>
      </w:r>
      <w:r>
        <w:rPr>
          <w:rFonts w:eastAsia="Times New Roman" w:cs="Times New Roman"/>
          <w:szCs w:val="24"/>
        </w:rPr>
        <w:t xml:space="preserve">ήταν η </w:t>
      </w:r>
      <w:r>
        <w:rPr>
          <w:rFonts w:eastAsia="Times New Roman" w:cs="Times New Roman"/>
          <w:szCs w:val="24"/>
        </w:rPr>
        <w:t>πολιτιστική πρωτεύουσα</w:t>
      </w:r>
      <w:r>
        <w:rPr>
          <w:rFonts w:eastAsia="Times New Roman" w:cs="Times New Roman"/>
          <w:szCs w:val="24"/>
        </w:rPr>
        <w:t xml:space="preserve"> της Ευρώπης</w:t>
      </w:r>
      <w:r>
        <w:rPr>
          <w:rFonts w:eastAsia="Times New Roman" w:cs="Times New Roman"/>
          <w:szCs w:val="24"/>
        </w:rPr>
        <w:t xml:space="preserve">. Είναι χαρακτηριστική η χρονιά, γιατί το 1997 είναι η τελευταία χρονιά που έχουμε κατασκευή σχολείου στον συγκεκριμένο δήμο, ο οποίος </w:t>
      </w:r>
      <w:r>
        <w:rPr>
          <w:rFonts w:eastAsia="Times New Roman" w:cs="Times New Roman"/>
          <w:szCs w:val="24"/>
        </w:rPr>
        <w:t>«</w:t>
      </w:r>
      <w:r>
        <w:rPr>
          <w:rFonts w:eastAsia="Times New Roman" w:cs="Times New Roman"/>
          <w:szCs w:val="24"/>
        </w:rPr>
        <w:t>εκτινάσσεται</w:t>
      </w:r>
      <w:r>
        <w:rPr>
          <w:rFonts w:eastAsia="Times New Roman" w:cs="Times New Roman"/>
          <w:szCs w:val="24"/>
        </w:rPr>
        <w:t>»</w:t>
      </w:r>
      <w:r>
        <w:rPr>
          <w:rFonts w:eastAsia="Times New Roman" w:cs="Times New Roman"/>
          <w:szCs w:val="24"/>
        </w:rPr>
        <w:t xml:space="preserve"> πληθ</w:t>
      </w:r>
      <w:r>
        <w:rPr>
          <w:rFonts w:eastAsia="Times New Roman" w:cs="Times New Roman"/>
          <w:szCs w:val="24"/>
        </w:rPr>
        <w:t>υσμιακά και μαζί με τις αβελτηρίες της κεντρικής διοίκησης και της τοπικής αυτοδιοίκησης ερχόμαστε σε αυτή την κατάσταση που είναι πραγματικά, όπως σας περιέγραψα, οργή, αγανάκτηση και δάκρυα</w:t>
      </w:r>
      <w:r>
        <w:rPr>
          <w:rFonts w:eastAsia="Times New Roman" w:cs="Times New Roman"/>
          <w:szCs w:val="24"/>
        </w:rPr>
        <w:t>!</w:t>
      </w:r>
      <w:r>
        <w:rPr>
          <w:rFonts w:eastAsia="Times New Roman" w:cs="Times New Roman"/>
          <w:szCs w:val="24"/>
        </w:rPr>
        <w:t xml:space="preserve"> </w:t>
      </w:r>
    </w:p>
    <w:p w14:paraId="0CBDA24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w:t>
      </w:r>
      <w:proofErr w:type="spellStart"/>
      <w:r>
        <w:rPr>
          <w:rFonts w:eastAsia="Times New Roman" w:cs="Times New Roman"/>
          <w:szCs w:val="24"/>
        </w:rPr>
        <w:t>προσφυγοποίηση</w:t>
      </w:r>
      <w:proofErr w:type="spellEnd"/>
      <w:r>
        <w:rPr>
          <w:rFonts w:eastAsia="Times New Roman" w:cs="Times New Roman"/>
          <w:szCs w:val="24"/>
        </w:rPr>
        <w:t>»</w:t>
      </w:r>
      <w:r>
        <w:rPr>
          <w:rFonts w:eastAsia="Times New Roman" w:cs="Times New Roman"/>
          <w:szCs w:val="24"/>
        </w:rPr>
        <w:t xml:space="preserve"> των μαθητών εδώ και είκοσι χρόνια, για</w:t>
      </w:r>
      <w:r>
        <w:rPr>
          <w:rFonts w:eastAsia="Times New Roman" w:cs="Times New Roman"/>
          <w:szCs w:val="24"/>
        </w:rPr>
        <w:t xml:space="preserve">τί η κατάσταση, κύριε </w:t>
      </w:r>
      <w:proofErr w:type="spellStart"/>
      <w:r>
        <w:rPr>
          <w:rFonts w:eastAsia="Times New Roman" w:cs="Times New Roman"/>
          <w:szCs w:val="24"/>
        </w:rPr>
        <w:t>Σπίρτζη</w:t>
      </w:r>
      <w:proofErr w:type="spellEnd"/>
      <w:r>
        <w:rPr>
          <w:rFonts w:eastAsia="Times New Roman" w:cs="Times New Roman"/>
          <w:szCs w:val="24"/>
        </w:rPr>
        <w:t>, είναι λαμαρίνες, γυψοσανίδες, υπόγεια, ισόγεια πρώην καταστημάτων. Αυτή είναι η κατάσταση στον δήμο Ευόσμου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Κορδελιού εδώ και είκοσι χρόνια. Αίθουσες πολλαπλών χρήσεων, αίθουσες φυσικής, βιβλιοθηκών, αίθουσες ηλεκτρονικών υ</w:t>
      </w:r>
      <w:r>
        <w:rPr>
          <w:rFonts w:eastAsia="Times New Roman" w:cs="Times New Roman"/>
          <w:szCs w:val="24"/>
        </w:rPr>
        <w:t>πολογιστών έχουν καταργηθεί. Γυμναστήρια καταργήθηκαν για να μετατραπούν σε σχολεία. Γίνονται μαθήματα σε υπόγεια. Διάδρομοι σχολείων κλείστηκαν με γυψοσανίδες για να μετατραπούν σε αίθουσες διδασκαλίας. Λειτουργούν σχολεία στον δήμο χωρίς, ουσιαστικά, σχο</w:t>
      </w:r>
      <w:r>
        <w:rPr>
          <w:rFonts w:eastAsia="Times New Roman" w:cs="Times New Roman"/>
          <w:szCs w:val="24"/>
        </w:rPr>
        <w:t xml:space="preserve">λική αυλή </w:t>
      </w:r>
      <w:r>
        <w:rPr>
          <w:rFonts w:eastAsia="Times New Roman" w:cs="Times New Roman"/>
          <w:szCs w:val="24"/>
        </w:rPr>
        <w:lastRenderedPageBreak/>
        <w:t xml:space="preserve">και άλλα που η αυλή έχει καταληφθεί από </w:t>
      </w:r>
      <w:r>
        <w:rPr>
          <w:rFonts w:eastAsia="Times New Roman" w:cs="Times New Roman"/>
          <w:szCs w:val="24"/>
        </w:rPr>
        <w:t>κοντέινερ.</w:t>
      </w:r>
      <w:r>
        <w:rPr>
          <w:rFonts w:eastAsia="Times New Roman" w:cs="Times New Roman"/>
          <w:szCs w:val="24"/>
        </w:rPr>
        <w:t xml:space="preserve"> </w:t>
      </w:r>
      <w:r>
        <w:rPr>
          <w:rFonts w:eastAsia="Times New Roman" w:cs="Times New Roman"/>
          <w:szCs w:val="24"/>
        </w:rPr>
        <w:t>Ο</w:t>
      </w:r>
      <w:r>
        <w:rPr>
          <w:rFonts w:eastAsia="Times New Roman" w:cs="Times New Roman"/>
          <w:szCs w:val="24"/>
        </w:rPr>
        <w:t>υδέν μονιμότερο του προσωρινού</w:t>
      </w:r>
      <w:r>
        <w:rPr>
          <w:rFonts w:eastAsia="Times New Roman" w:cs="Times New Roman"/>
          <w:szCs w:val="24"/>
        </w:rPr>
        <w:t>!</w:t>
      </w:r>
    </w:p>
    <w:p w14:paraId="0CBDA24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Δεν ξέρω αν αυτή η λύση της εικοσαετίας έγινε και για άλλους λόγους, </w:t>
      </w:r>
      <w:proofErr w:type="spellStart"/>
      <w:r>
        <w:rPr>
          <w:rFonts w:eastAsia="Times New Roman" w:cs="Times New Roman"/>
          <w:szCs w:val="24"/>
          <w:lang w:val="en-US"/>
        </w:rPr>
        <w:t>kibo</w:t>
      </w:r>
      <w:proofErr w:type="spellEnd"/>
      <w:r>
        <w:rPr>
          <w:rFonts w:eastAsia="Times New Roman" w:cs="Times New Roman"/>
          <w:szCs w:val="24"/>
        </w:rPr>
        <w:t xml:space="preserve">, </w:t>
      </w:r>
      <w:proofErr w:type="spellStart"/>
      <w:r>
        <w:rPr>
          <w:rFonts w:eastAsia="Times New Roman" w:cs="Times New Roman"/>
          <w:szCs w:val="24"/>
        </w:rPr>
        <w:t>προκάτ</w:t>
      </w:r>
      <w:proofErr w:type="spellEnd"/>
      <w:r>
        <w:rPr>
          <w:rFonts w:eastAsia="Times New Roman" w:cs="Times New Roman"/>
          <w:szCs w:val="24"/>
        </w:rPr>
        <w:t xml:space="preserve">, </w:t>
      </w:r>
      <w:proofErr w:type="spellStart"/>
      <w:r>
        <w:rPr>
          <w:rFonts w:eastAsia="Times New Roman" w:cs="Times New Roman"/>
          <w:szCs w:val="24"/>
        </w:rPr>
        <w:t>λυόμενα</w:t>
      </w:r>
      <w:proofErr w:type="spellEnd"/>
      <w:r>
        <w:rPr>
          <w:rFonts w:eastAsia="Times New Roman" w:cs="Times New Roman"/>
          <w:szCs w:val="24"/>
        </w:rPr>
        <w:t>. Ουδέν μονιμότερο του προσωρινού</w:t>
      </w:r>
      <w:r>
        <w:rPr>
          <w:rFonts w:eastAsia="Times New Roman" w:cs="Times New Roman"/>
          <w:szCs w:val="24"/>
        </w:rPr>
        <w:t>!</w:t>
      </w:r>
      <w:r>
        <w:rPr>
          <w:rFonts w:eastAsia="Times New Roman" w:cs="Times New Roman"/>
          <w:szCs w:val="24"/>
        </w:rPr>
        <w:t xml:space="preserve"> Επί είκοσι χρόνια. </w:t>
      </w:r>
      <w:proofErr w:type="spellStart"/>
      <w:r>
        <w:rPr>
          <w:rFonts w:eastAsia="Times New Roman" w:cs="Times New Roman"/>
          <w:szCs w:val="24"/>
          <w:lang w:val="en-US"/>
        </w:rPr>
        <w:t>Kibo</w:t>
      </w:r>
      <w:proofErr w:type="spellEnd"/>
      <w:r>
        <w:rPr>
          <w:rFonts w:eastAsia="Times New Roman" w:cs="Times New Roman"/>
          <w:szCs w:val="24"/>
        </w:rPr>
        <w:t xml:space="preserve">, </w:t>
      </w:r>
      <w:proofErr w:type="spellStart"/>
      <w:r>
        <w:rPr>
          <w:rFonts w:eastAsia="Times New Roman" w:cs="Times New Roman"/>
          <w:szCs w:val="24"/>
        </w:rPr>
        <w:t>προκάτ</w:t>
      </w:r>
      <w:proofErr w:type="spellEnd"/>
      <w:r>
        <w:rPr>
          <w:rFonts w:eastAsia="Times New Roman" w:cs="Times New Roman"/>
          <w:szCs w:val="24"/>
        </w:rPr>
        <w:t xml:space="preserve">, </w:t>
      </w:r>
      <w:proofErr w:type="spellStart"/>
      <w:r>
        <w:rPr>
          <w:rFonts w:eastAsia="Times New Roman" w:cs="Times New Roman"/>
          <w:szCs w:val="24"/>
        </w:rPr>
        <w:t>λυόμενα</w:t>
      </w:r>
      <w:proofErr w:type="spellEnd"/>
      <w:r>
        <w:rPr>
          <w:rFonts w:eastAsia="Times New Roman" w:cs="Times New Roman"/>
          <w:szCs w:val="24"/>
        </w:rPr>
        <w:t xml:space="preserve">, ξαναλέω. Δεν ξέρω αν η επιλογή αυτή είχε και άλλου είδους συνειρμούς. Καταθέτω εδώ την καταγραφή </w:t>
      </w:r>
      <w:r>
        <w:rPr>
          <w:rFonts w:eastAsia="Times New Roman" w:cs="Times New Roman"/>
          <w:szCs w:val="24"/>
        </w:rPr>
        <w:t xml:space="preserve">από την </w:t>
      </w:r>
      <w:r>
        <w:rPr>
          <w:rFonts w:eastAsia="Times New Roman" w:cs="Times New Roman"/>
          <w:szCs w:val="24"/>
        </w:rPr>
        <w:t>«Ένωση Συλλόγων Γονέων και Μαθητών του Δήμου Κορδελιού Ευόσμου «Ο Αριστοτέλης»</w:t>
      </w:r>
      <w:r>
        <w:rPr>
          <w:rFonts w:eastAsia="Times New Roman" w:cs="Times New Roman"/>
          <w:szCs w:val="24"/>
        </w:rPr>
        <w:t>»</w:t>
      </w:r>
      <w:r>
        <w:rPr>
          <w:rFonts w:eastAsia="Times New Roman" w:cs="Times New Roman"/>
          <w:szCs w:val="24"/>
        </w:rPr>
        <w:t>.</w:t>
      </w:r>
    </w:p>
    <w:p w14:paraId="0CBDA24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w:t>
      </w:r>
      <w:r>
        <w:rPr>
          <w:rFonts w:eastAsia="Times New Roman" w:cs="Times New Roman"/>
          <w:szCs w:val="24"/>
        </w:rPr>
        <w:t>υλλίδης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CBDA24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Παρακαλώ </w:t>
      </w:r>
      <w:r>
        <w:rPr>
          <w:rFonts w:eastAsia="Times New Roman" w:cs="Times New Roman"/>
          <w:szCs w:val="24"/>
        </w:rPr>
        <w:t>δεί</w:t>
      </w:r>
      <w:r>
        <w:rPr>
          <w:rFonts w:eastAsia="Times New Roman" w:cs="Times New Roman"/>
          <w:szCs w:val="24"/>
        </w:rPr>
        <w:t xml:space="preserve">τε το. </w:t>
      </w:r>
    </w:p>
    <w:p w14:paraId="0CBDA24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Είναι ουσιαστικά δεκαεπτά περιπτώσεις νηπιαγωγείων, δεκαεννέα δημοτι</w:t>
      </w:r>
      <w:r>
        <w:rPr>
          <w:rFonts w:eastAsia="Times New Roman" w:cs="Times New Roman"/>
          <w:szCs w:val="24"/>
        </w:rPr>
        <w:t>κών και δέκα γυμνασίων και λυκείων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μ</w:t>
      </w:r>
      <w:r>
        <w:rPr>
          <w:rFonts w:eastAsia="Times New Roman" w:cs="Times New Roman"/>
          <w:szCs w:val="24"/>
        </w:rPr>
        <w:t xml:space="preserve">πορούν να </w:t>
      </w:r>
      <w:proofErr w:type="spellStart"/>
      <w:r>
        <w:rPr>
          <w:rFonts w:eastAsia="Times New Roman" w:cs="Times New Roman"/>
          <w:szCs w:val="24"/>
        </w:rPr>
        <w:t>περιγραφούν</w:t>
      </w:r>
      <w:proofErr w:type="spellEnd"/>
      <w:r>
        <w:rPr>
          <w:rFonts w:eastAsia="Times New Roman" w:cs="Times New Roman"/>
          <w:szCs w:val="24"/>
        </w:rPr>
        <w:t xml:space="preserve"> ως</w:t>
      </w:r>
      <w:r>
        <w:rPr>
          <w:rFonts w:eastAsia="Times New Roman" w:cs="Times New Roman"/>
          <w:szCs w:val="24"/>
        </w:rPr>
        <w:t xml:space="preserve"> τριτοκοσμικής κατάστασης. Όπως κάποια στιγμή λέει ο απλός πολίτης «Εσείς με 300 ευρώ ζείτε»;</w:t>
      </w:r>
    </w:p>
    <w:p w14:paraId="0CBDA249"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Ωραία. Αξιοποιήστε και τη δευτερολογία σας.  </w:t>
      </w:r>
    </w:p>
    <w:p w14:paraId="0CBDA24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ΑΛΕΞΑΝΔΡΟΣ ΤΡΙΑΝΤΑ</w:t>
      </w:r>
      <w:r>
        <w:rPr>
          <w:rFonts w:eastAsia="Times New Roman" w:cs="Times New Roman"/>
          <w:b/>
          <w:szCs w:val="24"/>
        </w:rPr>
        <w:t xml:space="preserve">ΦΥΛΛΙΔΗΣ: </w:t>
      </w:r>
      <w:r>
        <w:rPr>
          <w:rFonts w:eastAsia="Times New Roman" w:cs="Times New Roman"/>
          <w:szCs w:val="24"/>
        </w:rPr>
        <w:t xml:space="preserve">Και η απάντηση του </w:t>
      </w:r>
      <w:proofErr w:type="spellStart"/>
      <w:r>
        <w:rPr>
          <w:rFonts w:eastAsia="Times New Roman" w:cs="Times New Roman"/>
          <w:szCs w:val="24"/>
        </w:rPr>
        <w:t>Σπίρτζη</w:t>
      </w:r>
      <w:proofErr w:type="spellEnd"/>
      <w:r>
        <w:rPr>
          <w:rFonts w:eastAsia="Times New Roman" w:cs="Times New Roman"/>
          <w:szCs w:val="24"/>
        </w:rPr>
        <w:t xml:space="preserve"> και του Τριανταφυλλίδη είναι «</w:t>
      </w:r>
      <w:r>
        <w:rPr>
          <w:rFonts w:eastAsia="Times New Roman" w:cs="Times New Roman"/>
          <w:szCs w:val="24"/>
        </w:rPr>
        <w:t>ό</w:t>
      </w:r>
      <w:r>
        <w:rPr>
          <w:rFonts w:eastAsia="Times New Roman" w:cs="Times New Roman"/>
          <w:szCs w:val="24"/>
        </w:rPr>
        <w:t xml:space="preserve">χι, δεν μπορεί να ζήσει κάποιος με </w:t>
      </w:r>
      <w:r>
        <w:rPr>
          <w:rFonts w:eastAsia="Times New Roman" w:cs="Times New Roman"/>
          <w:szCs w:val="24"/>
        </w:rPr>
        <w:t>200</w:t>
      </w:r>
      <w:r>
        <w:rPr>
          <w:rFonts w:eastAsia="Times New Roman" w:cs="Times New Roman"/>
          <w:szCs w:val="24"/>
        </w:rPr>
        <w:t xml:space="preserve"> και </w:t>
      </w:r>
      <w:r>
        <w:rPr>
          <w:rFonts w:eastAsia="Times New Roman" w:cs="Times New Roman"/>
          <w:szCs w:val="24"/>
        </w:rPr>
        <w:t>300</w:t>
      </w:r>
      <w:r>
        <w:rPr>
          <w:rFonts w:eastAsia="Times New Roman" w:cs="Times New Roman"/>
          <w:szCs w:val="24"/>
        </w:rPr>
        <w:t xml:space="preserve"> ευρώ». Γιατί τα παιδιά του Ευόσμου</w:t>
      </w:r>
      <w:r>
        <w:rPr>
          <w:rFonts w:eastAsia="Times New Roman" w:cs="Times New Roman"/>
          <w:szCs w:val="24"/>
        </w:rPr>
        <w:t xml:space="preserve">, </w:t>
      </w:r>
      <w:r>
        <w:rPr>
          <w:rFonts w:eastAsia="Times New Roman" w:cs="Times New Roman"/>
          <w:szCs w:val="24"/>
        </w:rPr>
        <w:t>του Κορδελιού</w:t>
      </w:r>
      <w:r>
        <w:rPr>
          <w:rFonts w:eastAsia="Times New Roman" w:cs="Times New Roman"/>
          <w:szCs w:val="24"/>
        </w:rPr>
        <w:t>, της δυτικής Θεσσαλονίκης,</w:t>
      </w:r>
      <w:r>
        <w:rPr>
          <w:rFonts w:eastAsia="Times New Roman" w:cs="Times New Roman"/>
          <w:szCs w:val="24"/>
        </w:rPr>
        <w:t xml:space="preserve"> δεν είναι παιδιά ενός κατώτερου θεού. Εσείς τα παιδιά σας θα τα </w:t>
      </w:r>
      <w:r>
        <w:rPr>
          <w:rFonts w:eastAsia="Times New Roman" w:cs="Times New Roman"/>
          <w:szCs w:val="24"/>
        </w:rPr>
        <w:t xml:space="preserve">στέλνατε σε τέτοια σχολεία στην ευαίσθητη, τρυφερή ηλικία του νηπιαγωγείου; </w:t>
      </w:r>
    </w:p>
    <w:p w14:paraId="0CBDA24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συνάδελφε.</w:t>
      </w:r>
    </w:p>
    <w:p w14:paraId="0CBDA24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Την κατανόησή σας θέλω, κύριε Πρόεδρε.</w:t>
      </w:r>
    </w:p>
    <w:p w14:paraId="0CBDA24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τη δευτερολογία σας. Για να την αξιοποιήσετε το λέω.</w:t>
      </w:r>
    </w:p>
    <w:p w14:paraId="0CBDA24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Ακριβώς. Δεν θα περιγράψω αυτά που είπα τα δεκαεπτά</w:t>
      </w:r>
      <w:r>
        <w:rPr>
          <w:rFonts w:eastAsia="Times New Roman" w:cs="Times New Roman"/>
          <w:szCs w:val="24"/>
        </w:rPr>
        <w:t>, τ</w:t>
      </w:r>
      <w:r>
        <w:rPr>
          <w:rFonts w:eastAsia="Times New Roman" w:cs="Times New Roman"/>
          <w:szCs w:val="24"/>
        </w:rPr>
        <w:t>α δεκαεννιά και τα δέκα, μόνο δύο παραδείγματα. Στο 10</w:t>
      </w:r>
      <w:r>
        <w:rPr>
          <w:rFonts w:eastAsia="Times New Roman" w:cs="Times New Roman"/>
          <w:szCs w:val="24"/>
          <w:vertAlign w:val="superscript"/>
        </w:rPr>
        <w:t>ο</w:t>
      </w:r>
      <w:r>
        <w:rPr>
          <w:rFonts w:eastAsia="Times New Roman" w:cs="Times New Roman"/>
          <w:szCs w:val="24"/>
        </w:rPr>
        <w:t xml:space="preserve"> και στο 17</w:t>
      </w:r>
      <w:r>
        <w:rPr>
          <w:rFonts w:eastAsia="Times New Roman" w:cs="Times New Roman"/>
          <w:szCs w:val="24"/>
          <w:vertAlign w:val="superscript"/>
        </w:rPr>
        <w:t>ο</w:t>
      </w:r>
      <w:r>
        <w:rPr>
          <w:rFonts w:eastAsia="Times New Roman" w:cs="Times New Roman"/>
          <w:szCs w:val="24"/>
        </w:rPr>
        <w:t xml:space="preserve"> τρεις αίθουσες προέκυψαν από διαχωρισμό δι</w:t>
      </w:r>
      <w:r>
        <w:rPr>
          <w:rFonts w:eastAsia="Times New Roman" w:cs="Times New Roman"/>
          <w:szCs w:val="24"/>
        </w:rPr>
        <w:t xml:space="preserve">αδρόμων με γυψοσανίδες και άλλες </w:t>
      </w:r>
      <w:r>
        <w:rPr>
          <w:rFonts w:eastAsia="Times New Roman" w:cs="Times New Roman"/>
          <w:szCs w:val="24"/>
        </w:rPr>
        <w:lastRenderedPageBreak/>
        <w:t>δύο</w:t>
      </w:r>
      <w:r>
        <w:rPr>
          <w:rFonts w:eastAsia="Times New Roman" w:cs="Times New Roman"/>
          <w:szCs w:val="24"/>
        </w:rPr>
        <w:t>,</w:t>
      </w:r>
      <w:r>
        <w:rPr>
          <w:rFonts w:eastAsia="Times New Roman" w:cs="Times New Roman"/>
          <w:szCs w:val="24"/>
        </w:rPr>
        <w:t xml:space="preserve"> για μικρότερο αριθμό μαθητών</w:t>
      </w:r>
      <w:r>
        <w:rPr>
          <w:rFonts w:eastAsia="Times New Roman" w:cs="Times New Roman"/>
          <w:szCs w:val="24"/>
        </w:rPr>
        <w:t>,</w:t>
      </w:r>
      <w:r>
        <w:rPr>
          <w:rFonts w:eastAsia="Times New Roman" w:cs="Times New Roman"/>
          <w:szCs w:val="24"/>
        </w:rPr>
        <w:t xml:space="preserve"> από μετατροπή αντίστοιχων αποθηκών!</w:t>
      </w:r>
    </w:p>
    <w:p w14:paraId="0CBDA24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 κύριε Τριανταφυλλίδη.</w:t>
      </w:r>
    </w:p>
    <w:p w14:paraId="0CBDA25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Θα μπορούσα να μιλάω πολύ γιατί </w:t>
      </w:r>
      <w:r>
        <w:rPr>
          <w:rFonts w:eastAsia="Times New Roman" w:cs="Times New Roman"/>
          <w:szCs w:val="24"/>
        </w:rPr>
        <w:t>είναι</w:t>
      </w:r>
      <w:r>
        <w:rPr>
          <w:rFonts w:eastAsia="Times New Roman" w:cs="Times New Roman"/>
          <w:b/>
          <w:szCs w:val="24"/>
        </w:rPr>
        <w:t xml:space="preserve"> </w:t>
      </w:r>
      <w:r>
        <w:rPr>
          <w:rFonts w:eastAsia="Times New Roman" w:cs="Times New Roman"/>
          <w:szCs w:val="24"/>
        </w:rPr>
        <w:t>πολυσέλιδες οι αναφορές και τα υπομνήματα.</w:t>
      </w:r>
    </w:p>
    <w:p w14:paraId="0CBDA25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ξέρω. Θα μπορούσαμε να μιλάμε μέχρι αύριο, αλλά να το τελειώσουμε σήμερα λέω εγώ.</w:t>
      </w:r>
    </w:p>
    <w:p w14:paraId="0CBDA25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Παρακαλώ πολύ αυτή η επισήμανση πρέπει να γίνει. Δεν είναι το</w:t>
      </w:r>
      <w:r>
        <w:rPr>
          <w:rFonts w:eastAsia="Times New Roman" w:cs="Times New Roman"/>
          <w:szCs w:val="24"/>
        </w:rPr>
        <w:t xml:space="preserve"> σύνηθες αίτημα για την κατασκευή και δημιουργία σχολικών αιθουσών. Εδώ έχουμε να κάνουμε με μια τραγωδία εν ροή σε σχέση με τους μαθητές.</w:t>
      </w:r>
    </w:p>
    <w:p w14:paraId="0CBDA25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Παρακαλώ.</w:t>
      </w:r>
    </w:p>
    <w:p w14:paraId="0CBDA25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0CBDA255"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w:t>
      </w:r>
      <w:r>
        <w:rPr>
          <w:rFonts w:eastAsia="Times New Roman" w:cs="Times New Roman"/>
          <w:b/>
          <w:szCs w:val="24"/>
        </w:rPr>
        <w:t>αφορών):</w:t>
      </w:r>
      <w:r>
        <w:rPr>
          <w:rFonts w:eastAsia="Times New Roman" w:cs="Times New Roman"/>
          <w:szCs w:val="24"/>
        </w:rPr>
        <w:t xml:space="preserve"> Ευχαριστώ, κύριε Πρόεδρε.</w:t>
      </w:r>
    </w:p>
    <w:p w14:paraId="0CBDA25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έχετε απόλυτο δίκιο. Δυστυχώς έγινε από πρόχειρη λύση, μόνιμη κατάσταση η προμήθεια </w:t>
      </w:r>
      <w:proofErr w:type="spellStart"/>
      <w:r>
        <w:rPr>
          <w:rFonts w:eastAsia="Times New Roman" w:cs="Times New Roman"/>
          <w:szCs w:val="24"/>
        </w:rPr>
        <w:t>προκάτ</w:t>
      </w:r>
      <w:proofErr w:type="spellEnd"/>
      <w:r>
        <w:rPr>
          <w:rFonts w:eastAsia="Times New Roman" w:cs="Times New Roman"/>
          <w:szCs w:val="24"/>
        </w:rPr>
        <w:t xml:space="preserve"> αιθουσών διδασκαλίας, των γνωστών </w:t>
      </w:r>
      <w:r>
        <w:rPr>
          <w:rFonts w:eastAsia="Times New Roman" w:cs="Times New Roman"/>
          <w:szCs w:val="24"/>
        </w:rPr>
        <w:t xml:space="preserve">κοντέινερ </w:t>
      </w:r>
      <w:r>
        <w:rPr>
          <w:rFonts w:eastAsia="Times New Roman" w:cs="Times New Roman"/>
          <w:szCs w:val="24"/>
        </w:rPr>
        <w:t>από τα παρελθόντα χρόνια και αυτό πρέπει να σταματήσει. Παρατηρού</w:t>
      </w:r>
      <w:r>
        <w:rPr>
          <w:rFonts w:eastAsia="Times New Roman" w:cs="Times New Roman"/>
          <w:szCs w:val="24"/>
        </w:rPr>
        <w:t>με και στα σχολεία ότι είχαμε έναν κακό σχεδιασμό, έναν κακό προγραμματισμό, παρατηρούμε ότι δεκαπέντε σχολεία, μια ομάδα σχολείων, με δάνειο από την Ευρωπαϊκή Τράπεζα Επενδύσεων, δεν έτρεξε από την προηγούμενη κυβέρνηση και ακυρώθηκε και αυτή τη στιγμή επ</w:t>
      </w:r>
      <w:r>
        <w:rPr>
          <w:rFonts w:eastAsia="Times New Roman" w:cs="Times New Roman"/>
          <w:szCs w:val="24"/>
        </w:rPr>
        <w:t>αναδιαπραγματευόμαστε με την Ευρωπαϊκή Τράπεζα Επενδύσεων, προκειμένου και αυτό το πακέτο σχολείων</w:t>
      </w:r>
      <w:r>
        <w:rPr>
          <w:rFonts w:eastAsia="Times New Roman" w:cs="Times New Roman"/>
          <w:szCs w:val="24"/>
        </w:rPr>
        <w:t>,</w:t>
      </w:r>
      <w:r>
        <w:rPr>
          <w:rFonts w:eastAsia="Times New Roman" w:cs="Times New Roman"/>
          <w:szCs w:val="24"/>
        </w:rPr>
        <w:t xml:space="preserve"> που αφορά κυρίως τη Θεσσαλονίκη και τη </w:t>
      </w:r>
      <w:r>
        <w:rPr>
          <w:rFonts w:eastAsia="Times New Roman" w:cs="Times New Roman"/>
          <w:szCs w:val="24"/>
        </w:rPr>
        <w:t>β</w:t>
      </w:r>
      <w:r>
        <w:rPr>
          <w:rFonts w:eastAsia="Times New Roman" w:cs="Times New Roman"/>
          <w:szCs w:val="24"/>
        </w:rPr>
        <w:t>όρεια Ελλάδα και άλλο ένα πακέτο</w:t>
      </w:r>
      <w:r>
        <w:rPr>
          <w:rFonts w:eastAsia="Times New Roman" w:cs="Times New Roman"/>
          <w:szCs w:val="24"/>
        </w:rPr>
        <w:t>,</w:t>
      </w:r>
      <w:r>
        <w:rPr>
          <w:rFonts w:eastAsia="Times New Roman" w:cs="Times New Roman"/>
          <w:szCs w:val="24"/>
        </w:rPr>
        <w:t xml:space="preserve"> να μπορέσει να δανειοδοτηθεί η χώρα για να μπορέσουμε να τα υλοποιήσουμε. </w:t>
      </w:r>
    </w:p>
    <w:p w14:paraId="0CBDA25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Τώρα απ</w:t>
      </w:r>
      <w:r>
        <w:rPr>
          <w:rFonts w:eastAsia="Times New Roman" w:cs="Times New Roman"/>
          <w:szCs w:val="24"/>
        </w:rPr>
        <w:t xml:space="preserve">ό εκεί και πέρα, αν θέλετε την καθαρή πολιτική θέση του Υπουργείου, δεν πρόκειται να κάνουμε αυτά που έκαναν οι προηγούμενες κυβερνήσεις, δεν πρόκειται δηλαδή τη </w:t>
      </w:r>
      <w:proofErr w:type="spellStart"/>
      <w:r>
        <w:rPr>
          <w:rFonts w:eastAsia="Times New Roman" w:cs="Times New Roman"/>
          <w:szCs w:val="24"/>
        </w:rPr>
        <w:t>χωροθέτηση</w:t>
      </w:r>
      <w:proofErr w:type="spellEnd"/>
      <w:r>
        <w:rPr>
          <w:rFonts w:eastAsia="Times New Roman" w:cs="Times New Roman"/>
          <w:szCs w:val="24"/>
        </w:rPr>
        <w:t xml:space="preserve"> και την ιεράρχηση των αναγκών των σχολείων να την </w:t>
      </w:r>
      <w:r>
        <w:rPr>
          <w:rFonts w:eastAsia="Times New Roman" w:cs="Times New Roman"/>
          <w:szCs w:val="24"/>
        </w:rPr>
        <w:lastRenderedPageBreak/>
        <w:t>κάνει το Υπουργείο Υποδομών. Αυτό</w:t>
      </w:r>
      <w:r>
        <w:rPr>
          <w:rFonts w:eastAsia="Times New Roman" w:cs="Times New Roman"/>
          <w:szCs w:val="24"/>
        </w:rPr>
        <w:t xml:space="preserve"> ανήκει ως αρμοδιότητα στο Υπουργείο Παιδείας και από εκεί θα πάρουμε τις κατευθύνσεις. </w:t>
      </w:r>
    </w:p>
    <w:p w14:paraId="0CBDA25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Όμως, να μην αναπαράγουμε </w:t>
      </w:r>
      <w:r>
        <w:rPr>
          <w:rFonts w:eastAsia="Times New Roman" w:cs="Times New Roman"/>
          <w:szCs w:val="24"/>
        </w:rPr>
        <w:t>–</w:t>
      </w:r>
      <w:r>
        <w:rPr>
          <w:rFonts w:eastAsia="Times New Roman" w:cs="Times New Roman"/>
          <w:szCs w:val="24"/>
        </w:rPr>
        <w:t>ξέρετε</w:t>
      </w:r>
      <w:r>
        <w:rPr>
          <w:rFonts w:eastAsia="Times New Roman" w:cs="Times New Roman"/>
          <w:szCs w:val="24"/>
        </w:rPr>
        <w:t>-</w:t>
      </w:r>
      <w:r>
        <w:rPr>
          <w:rFonts w:eastAsia="Times New Roman" w:cs="Times New Roman"/>
          <w:szCs w:val="24"/>
        </w:rPr>
        <w:t xml:space="preserve"> και το στρεβλό μοντέλο, που πήγαινε ο Υπουργός Δημόσιων Έργων και έταζε σε όλη την Ελλάδα μέχρι και πριν δύο χρόνια ότι παντού γίνον</w:t>
      </w:r>
      <w:r>
        <w:rPr>
          <w:rFonts w:eastAsia="Times New Roman" w:cs="Times New Roman"/>
          <w:szCs w:val="24"/>
        </w:rPr>
        <w:t xml:space="preserve">ται έργα, σχολεία, γεφύρια και θάλασσες. Κάθε Υπουργείο που έχει την αρμοδιότητα, αυτό θα δίνει στο Υπουργείο Υποδομών τις κατευθύνσεις και για την ιεράρχηση και για τη </w:t>
      </w:r>
      <w:proofErr w:type="spellStart"/>
      <w:r>
        <w:rPr>
          <w:rFonts w:eastAsia="Times New Roman" w:cs="Times New Roman"/>
          <w:szCs w:val="24"/>
        </w:rPr>
        <w:t>χωροθέτηση</w:t>
      </w:r>
      <w:proofErr w:type="spellEnd"/>
      <w:r>
        <w:rPr>
          <w:rFonts w:eastAsia="Times New Roman" w:cs="Times New Roman"/>
          <w:szCs w:val="24"/>
        </w:rPr>
        <w:t>. Να έχουμε ένα σύντομο απολογισμό τι έγινε την τελευταία διετία.</w:t>
      </w:r>
    </w:p>
    <w:p w14:paraId="0CBDA25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κτυπάει το κουδούνι λήξεως του χρόνου ομιλίας του κυρίου </w:t>
      </w:r>
      <w:r>
        <w:rPr>
          <w:rFonts w:eastAsia="Times New Roman" w:cs="Times New Roman"/>
          <w:szCs w:val="24"/>
        </w:rPr>
        <w:t>Υπουργού</w:t>
      </w:r>
      <w:r>
        <w:rPr>
          <w:rFonts w:eastAsia="Times New Roman" w:cs="Times New Roman"/>
          <w:szCs w:val="24"/>
        </w:rPr>
        <w:t>)</w:t>
      </w:r>
    </w:p>
    <w:p w14:paraId="0CBDA25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Υπάρχει ένα έργο στον Εύοσμο, στον Δήμο Κορδελιού με τη μέθοδο της προκατασκευής. Αυτό το έργο είναι με συνολική δαπάνη 500</w:t>
      </w:r>
      <w:r>
        <w:rPr>
          <w:rFonts w:eastAsia="Times New Roman" w:cs="Times New Roman"/>
          <w:szCs w:val="24"/>
        </w:rPr>
        <w:t>.000</w:t>
      </w:r>
      <w:r>
        <w:rPr>
          <w:rFonts w:eastAsia="Times New Roman" w:cs="Times New Roman"/>
          <w:szCs w:val="24"/>
        </w:rPr>
        <w:t xml:space="preserve"> περίπου και μέση έκπτωση 45,47%. Η παράδοση του έργου προς χρήση έγινε την 1</w:t>
      </w:r>
      <w:r>
        <w:rPr>
          <w:rFonts w:eastAsia="Times New Roman" w:cs="Times New Roman"/>
          <w:szCs w:val="24"/>
          <w:vertAlign w:val="superscript"/>
        </w:rPr>
        <w:t>η</w:t>
      </w:r>
      <w:r>
        <w:rPr>
          <w:rFonts w:eastAsia="Times New Roman" w:cs="Times New Roman"/>
          <w:szCs w:val="24"/>
        </w:rPr>
        <w:t xml:space="preserve"> Σεπτεμβρίου του 2015 και εκκρεμεί προσωρινή παραλαβή. </w:t>
      </w:r>
    </w:p>
    <w:p w14:paraId="0CBDA25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Επίσης, υπάρχει προσθήκη στο διθέσιο Νηπιαγωγείο Ευόσμου, στο </w:t>
      </w:r>
      <w:r>
        <w:rPr>
          <w:rFonts w:eastAsia="Times New Roman" w:cs="Times New Roman"/>
          <w:szCs w:val="24"/>
        </w:rPr>
        <w:t>3</w:t>
      </w:r>
      <w:r w:rsidRPr="00066EE3">
        <w:rPr>
          <w:rFonts w:eastAsia="Times New Roman" w:cs="Times New Roman"/>
          <w:szCs w:val="24"/>
          <w:vertAlign w:val="superscript"/>
        </w:rPr>
        <w:t>ο</w:t>
      </w:r>
      <w:r>
        <w:rPr>
          <w:rFonts w:eastAsia="Times New Roman" w:cs="Times New Roman"/>
          <w:szCs w:val="24"/>
        </w:rPr>
        <w:t xml:space="preserve"> Δημοτικό Σχολείο του Δήμου Κορδελιού Ευόσμου, </w:t>
      </w:r>
      <w:r>
        <w:rPr>
          <w:rFonts w:eastAsia="Times New Roman" w:cs="Times New Roman"/>
          <w:szCs w:val="24"/>
        </w:rPr>
        <w:lastRenderedPageBreak/>
        <w:t>άλλες 560</w:t>
      </w:r>
      <w:r>
        <w:rPr>
          <w:rFonts w:eastAsia="Times New Roman" w:cs="Times New Roman"/>
          <w:szCs w:val="24"/>
        </w:rPr>
        <w:t>.0</w:t>
      </w:r>
      <w:r>
        <w:rPr>
          <w:rFonts w:eastAsia="Times New Roman" w:cs="Times New Roman"/>
          <w:szCs w:val="24"/>
        </w:rPr>
        <w:t>00</w:t>
      </w:r>
      <w:r>
        <w:rPr>
          <w:rFonts w:eastAsia="Times New Roman" w:cs="Times New Roman"/>
          <w:szCs w:val="24"/>
        </w:rPr>
        <w:t xml:space="preserve">. </w:t>
      </w:r>
      <w:proofErr w:type="spellStart"/>
      <w:r>
        <w:rPr>
          <w:rFonts w:eastAsia="Times New Roman" w:cs="Times New Roman"/>
          <w:szCs w:val="24"/>
        </w:rPr>
        <w:t>Συμβασιοποιήθηκε</w:t>
      </w:r>
      <w:proofErr w:type="spellEnd"/>
      <w:r>
        <w:rPr>
          <w:rFonts w:eastAsia="Times New Roman" w:cs="Times New Roman"/>
          <w:szCs w:val="24"/>
        </w:rPr>
        <w:t xml:space="preserve"> τον Απρίλη του 2014 με έκπτωση 18,15%. </w:t>
      </w:r>
    </w:p>
    <w:p w14:paraId="0CBDA25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Εκκρεμεί, επίσης, προσωρινή παραλαβή. Η παράδοση του έργου είναι στις 23 Σεπτέμβρη του 2015 που σημαίνει ότι υπάρχουν κάποια προβλήματα για να εγκριθεί η παραλαβή. Και υπάρχουν έργα υπό ένταξη γι</w:t>
      </w:r>
      <w:r>
        <w:rPr>
          <w:rFonts w:eastAsia="Times New Roman" w:cs="Times New Roman"/>
          <w:szCs w:val="24"/>
        </w:rPr>
        <w:t>α το</w:t>
      </w:r>
      <w:r>
        <w:rPr>
          <w:rFonts w:eastAsia="Times New Roman" w:cs="Times New Roman"/>
          <w:szCs w:val="24"/>
        </w:rPr>
        <w:t>ν</w:t>
      </w:r>
      <w:r>
        <w:rPr>
          <w:rFonts w:eastAsia="Times New Roman" w:cs="Times New Roman"/>
          <w:szCs w:val="24"/>
        </w:rPr>
        <w:t xml:space="preserve"> συγκεκριμένο Δήμο Κορδελιού Ευόσμου για το 24</w:t>
      </w:r>
      <w:r>
        <w:rPr>
          <w:rFonts w:eastAsia="Times New Roman" w:cs="Times New Roman"/>
          <w:szCs w:val="24"/>
          <w:vertAlign w:val="superscript"/>
        </w:rPr>
        <w:t>ο</w:t>
      </w:r>
      <w:r>
        <w:rPr>
          <w:rFonts w:eastAsia="Times New Roman" w:cs="Times New Roman"/>
          <w:szCs w:val="24"/>
        </w:rPr>
        <w:t xml:space="preserve"> Δημοτικό Σχολείο που ρωτάτε. Εκδόθηκε η άδεια το 2016 από τις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ριακές Υποδομές</w:t>
      </w:r>
      <w:r>
        <w:rPr>
          <w:rFonts w:eastAsia="Times New Roman" w:cs="Times New Roman"/>
          <w:szCs w:val="24"/>
        </w:rPr>
        <w:t>»</w:t>
      </w:r>
      <w:r>
        <w:rPr>
          <w:rFonts w:eastAsia="Times New Roman" w:cs="Times New Roman"/>
          <w:szCs w:val="24"/>
        </w:rPr>
        <w:t xml:space="preserve">. Ο προϋπολογισμός του έργου είναι 3.130.000 ευρώ. Μιλάμε για ένα σχολείο που έχει επιφάνεια </w:t>
      </w:r>
      <w:r>
        <w:rPr>
          <w:rFonts w:eastAsia="Times New Roman" w:cs="Times New Roman"/>
          <w:szCs w:val="24"/>
        </w:rPr>
        <w:t>χίλια οκτακόσια εξήντα οκτώ</w:t>
      </w:r>
      <w:r>
        <w:rPr>
          <w:rFonts w:eastAsia="Times New Roman" w:cs="Times New Roman"/>
          <w:szCs w:val="24"/>
        </w:rPr>
        <w:t xml:space="preserve"> </w:t>
      </w:r>
      <w:r>
        <w:rPr>
          <w:rFonts w:eastAsia="Times New Roman" w:cs="Times New Roman"/>
          <w:szCs w:val="24"/>
        </w:rPr>
        <w:t>τετραγωνικά μέτρα. Το ίδιο γίνεται για την κατασκευή του 25</w:t>
      </w:r>
      <w:r>
        <w:rPr>
          <w:rFonts w:eastAsia="Times New Roman" w:cs="Times New Roman"/>
          <w:szCs w:val="24"/>
          <w:vertAlign w:val="superscript"/>
        </w:rPr>
        <w:t>ου</w:t>
      </w:r>
      <w:r>
        <w:rPr>
          <w:rFonts w:eastAsia="Times New Roman" w:cs="Times New Roman"/>
          <w:szCs w:val="24"/>
        </w:rPr>
        <w:t xml:space="preserve"> Δημοτικού Σχολείου Ευόσμου που είναι σε στάδιο οριστικής μελέτης. Ο προϋπολογισμός του είναι ακόμα 3.200.000 ευρώ και εκκρεμούν για την ένταξή τους στο ΠΕΠ Κεντρικής Μακεδονίας. Έχουν γίνει οι δ</w:t>
      </w:r>
      <w:r>
        <w:rPr>
          <w:rFonts w:eastAsia="Times New Roman" w:cs="Times New Roman"/>
          <w:szCs w:val="24"/>
        </w:rPr>
        <w:t xml:space="preserve">ύο απαλλοτριώσεις που απαιτούνται και έχουν δοθεί και τα χρήματα στους πολίτες που έγιναν οι απαλλοτριώσεις των ακινήτων τους. </w:t>
      </w:r>
    </w:p>
    <w:p w14:paraId="0CBDA25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Για το 3</w:t>
      </w:r>
      <w:r>
        <w:rPr>
          <w:rFonts w:eastAsia="Times New Roman" w:cs="Times New Roman"/>
          <w:szCs w:val="24"/>
          <w:vertAlign w:val="superscript"/>
        </w:rPr>
        <w:t>ο</w:t>
      </w:r>
      <w:r>
        <w:rPr>
          <w:rFonts w:eastAsia="Times New Roman" w:cs="Times New Roman"/>
          <w:szCs w:val="24"/>
        </w:rPr>
        <w:t xml:space="preserve"> Δημοτικό Σχολείο του Ευόσμου δεν πραγματοποιήθηκε απαλλοτρίωση, δεν έγινε παρακατάθεση, επειδή το α</w:t>
      </w:r>
      <w:r>
        <w:rPr>
          <w:rFonts w:eastAsia="Times New Roman" w:cs="Times New Roman"/>
          <w:szCs w:val="24"/>
        </w:rPr>
        <w:lastRenderedPageBreak/>
        <w:t>κίνητο εντάσσεται σ</w:t>
      </w:r>
      <w:r>
        <w:rPr>
          <w:rFonts w:eastAsia="Times New Roman" w:cs="Times New Roman"/>
          <w:szCs w:val="24"/>
        </w:rPr>
        <w:t xml:space="preserve">ε μια περιοχή που ανά τακτά διαστήματα αναστέλλεται η έκδοση των οικοδομικών αδειών, λόγω γειτνίασης με τις εγκαταστάσεις των </w:t>
      </w:r>
      <w:r>
        <w:rPr>
          <w:rFonts w:eastAsia="Times New Roman" w:cs="Times New Roman"/>
          <w:szCs w:val="24"/>
        </w:rPr>
        <w:t>«</w:t>
      </w:r>
      <w:r>
        <w:rPr>
          <w:rFonts w:eastAsia="Times New Roman" w:cs="Times New Roman"/>
          <w:szCs w:val="24"/>
        </w:rPr>
        <w:t>Ελληνικών Πετρελαίων</w:t>
      </w:r>
      <w:r>
        <w:rPr>
          <w:rFonts w:eastAsia="Times New Roman" w:cs="Times New Roman"/>
          <w:szCs w:val="24"/>
        </w:rPr>
        <w:t>»</w:t>
      </w:r>
      <w:r>
        <w:rPr>
          <w:rFonts w:eastAsia="Times New Roman" w:cs="Times New Roman"/>
          <w:szCs w:val="24"/>
        </w:rPr>
        <w:t xml:space="preserve">. </w:t>
      </w:r>
    </w:p>
    <w:p w14:paraId="0CBDA25E" w14:textId="77777777" w:rsidR="00CA4129" w:rsidRDefault="00593B95">
      <w:pPr>
        <w:spacing w:line="600" w:lineRule="auto"/>
        <w:ind w:firstLine="720"/>
        <w:jc w:val="both"/>
        <w:rPr>
          <w:rFonts w:eastAsia="Times New Roman" w:cs="Times New Roman"/>
          <w:color w:val="000000" w:themeColor="text1"/>
          <w:szCs w:val="24"/>
        </w:rPr>
      </w:pPr>
      <w:r w:rsidRPr="00E971A0">
        <w:rPr>
          <w:rFonts w:eastAsia="Times New Roman" w:cs="Times New Roman"/>
          <w:color w:val="000000" w:themeColor="text1"/>
          <w:szCs w:val="24"/>
        </w:rPr>
        <w:t>Άρα εκεί πρέπει να απευθυνθείτε</w:t>
      </w:r>
      <w:r w:rsidRPr="00E971A0">
        <w:rPr>
          <w:rFonts w:eastAsia="Times New Roman" w:cs="Times New Roman"/>
          <w:color w:val="000000" w:themeColor="text1"/>
          <w:szCs w:val="24"/>
        </w:rPr>
        <w:t>,</w:t>
      </w:r>
      <w:r w:rsidRPr="00E971A0">
        <w:rPr>
          <w:rFonts w:eastAsia="Times New Roman" w:cs="Times New Roman"/>
          <w:color w:val="000000" w:themeColor="text1"/>
          <w:szCs w:val="24"/>
        </w:rPr>
        <w:t xml:space="preserve"> στους φορείς της τοπικής αυτοδιοίκησης και στην αρμόδια </w:t>
      </w:r>
      <w:r w:rsidRPr="00E971A0">
        <w:rPr>
          <w:rFonts w:eastAsia="Times New Roman" w:cs="Times New Roman"/>
          <w:color w:val="000000" w:themeColor="text1"/>
          <w:szCs w:val="24"/>
        </w:rPr>
        <w:t>γενική γραμματεί</w:t>
      </w:r>
      <w:r w:rsidRPr="00E971A0">
        <w:rPr>
          <w:rFonts w:eastAsia="Times New Roman" w:cs="Times New Roman"/>
          <w:color w:val="000000" w:themeColor="text1"/>
          <w:szCs w:val="24"/>
        </w:rPr>
        <w:t>α,</w:t>
      </w:r>
      <w:r w:rsidRPr="00E971A0">
        <w:rPr>
          <w:rFonts w:eastAsia="Times New Roman" w:cs="Times New Roman"/>
          <w:color w:val="000000" w:themeColor="text1"/>
          <w:szCs w:val="24"/>
        </w:rPr>
        <w:t xml:space="preserve"> για να δείτε τι γίνεται συνολικότερα με τα θέματα των χρήσεων γης στη συγκεκριμένη περιοχή, που γνωρίζετε καλύτερα από εμένα ότι είναι μια πολύ πονεμένη ιστορία. </w:t>
      </w:r>
    </w:p>
    <w:p w14:paraId="0CBDA25F" w14:textId="77777777" w:rsidR="00CA4129" w:rsidRDefault="00593B95">
      <w:pPr>
        <w:spacing w:line="600" w:lineRule="auto"/>
        <w:ind w:firstLine="720"/>
        <w:jc w:val="both"/>
        <w:rPr>
          <w:rFonts w:eastAsia="Times New Roman" w:cs="Times New Roman"/>
          <w:szCs w:val="24"/>
        </w:rPr>
      </w:pPr>
      <w:r w:rsidRPr="00FE2055">
        <w:rPr>
          <w:rFonts w:eastAsia="Times New Roman" w:cs="Times New Roman"/>
          <w:b/>
          <w:szCs w:val="24"/>
        </w:rPr>
        <w:t xml:space="preserve">ΠΡΟΕΔΡΕΥΩΝ (Γεώργιος Βαρεμένος): </w:t>
      </w:r>
      <w:r w:rsidRPr="00FE2055">
        <w:rPr>
          <w:rFonts w:eastAsia="Times New Roman" w:cs="Times New Roman"/>
          <w:szCs w:val="24"/>
        </w:rPr>
        <w:t xml:space="preserve">Ευχαριστούμε, κύριε Υπουργέ, έχετε και δευτερολογία. </w:t>
      </w:r>
    </w:p>
    <w:p w14:paraId="0CBDA26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κ. Αλέξανδρος Τριανταφυλλίδης για τρία λεπτά.</w:t>
      </w:r>
    </w:p>
    <w:p w14:paraId="0CBDA26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Δεν έχω δίκιο εγώ. Έχουν δίκιο -αλλά πού να το βρουν;- οι γονείς που στέλνουν τα μωρά τους στα νηπιαγωγεία, στα δημοτικά, στα γυμνάσια. Είναι μια ολόκληρη πολιτεία η άνω πολιτεία του Ευόσμου που είναι πάνω από τον περιφερειακό, είναι οχτώ χιλιάδες άνθρωποι</w:t>
      </w:r>
      <w:r>
        <w:rPr>
          <w:rFonts w:eastAsia="Times New Roman" w:cs="Times New Roman"/>
          <w:szCs w:val="24"/>
        </w:rPr>
        <w:t xml:space="preserve"> αν έχουμε το θεό μας! Δεν έχει ένα σχολείο, μια σχολική μονάδα! Θα </w:t>
      </w:r>
      <w:r>
        <w:rPr>
          <w:rFonts w:eastAsia="Times New Roman" w:cs="Times New Roman"/>
          <w:szCs w:val="24"/>
        </w:rPr>
        <w:lastRenderedPageBreak/>
        <w:t xml:space="preserve">συνεχίσω να λέω αυτά που έλεγα και προηγούμενα. Το δικαιούνται, τουλάχιστον μέσω ημών, να μεταφερθεί το τεράστιο αυτό ζήτημα και η εικόνα. </w:t>
      </w:r>
    </w:p>
    <w:p w14:paraId="0CBDA26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24</w:t>
      </w:r>
      <w:r>
        <w:rPr>
          <w:rFonts w:eastAsia="Times New Roman" w:cs="Times New Roman"/>
          <w:szCs w:val="24"/>
          <w:vertAlign w:val="superscript"/>
        </w:rPr>
        <w:t>ο</w:t>
      </w:r>
      <w:r>
        <w:rPr>
          <w:rFonts w:eastAsia="Times New Roman" w:cs="Times New Roman"/>
          <w:szCs w:val="24"/>
        </w:rPr>
        <w:t xml:space="preserve"> στεγάζεται στο </w:t>
      </w:r>
      <w:r>
        <w:rPr>
          <w:rFonts w:eastAsia="Times New Roman" w:cs="Times New Roman"/>
          <w:szCs w:val="24"/>
        </w:rPr>
        <w:t>κ</w:t>
      </w:r>
      <w:r>
        <w:rPr>
          <w:rFonts w:eastAsia="Times New Roman" w:cs="Times New Roman"/>
          <w:szCs w:val="24"/>
        </w:rPr>
        <w:t xml:space="preserve">λειστό </w:t>
      </w:r>
      <w:r>
        <w:rPr>
          <w:rFonts w:eastAsia="Times New Roman" w:cs="Times New Roman"/>
          <w:szCs w:val="24"/>
        </w:rPr>
        <w:t>γ</w:t>
      </w:r>
      <w:r>
        <w:rPr>
          <w:rFonts w:eastAsia="Times New Roman" w:cs="Times New Roman"/>
          <w:szCs w:val="24"/>
        </w:rPr>
        <w:t>υμναστήριο του Ευ</w:t>
      </w:r>
      <w:r>
        <w:rPr>
          <w:rFonts w:eastAsia="Times New Roman" w:cs="Times New Roman"/>
          <w:szCs w:val="24"/>
        </w:rPr>
        <w:t>όσμου. Έχει αίθουσα με παράθυρα στο διάδρομο. Οι τέσσερις αίθουσες ήταν αίθουσες χορού και οι υπόλοιπες διαχωρίστηκαν με γυψοσανίδες τα έτη 2007 και 2009. Τ</w:t>
      </w:r>
      <w:r>
        <w:rPr>
          <w:rFonts w:eastAsia="Times New Roman" w:cs="Times New Roman"/>
          <w:szCs w:val="24"/>
        </w:rPr>
        <w:t>ο</w:t>
      </w:r>
      <w:r>
        <w:rPr>
          <w:rFonts w:eastAsia="Times New Roman" w:cs="Times New Roman"/>
          <w:szCs w:val="24"/>
        </w:rPr>
        <w:t xml:space="preserve"> 20</w:t>
      </w:r>
      <w:r>
        <w:rPr>
          <w:rFonts w:eastAsia="Times New Roman" w:cs="Times New Roman"/>
          <w:szCs w:val="24"/>
          <w:vertAlign w:val="superscript"/>
        </w:rPr>
        <w:t>ο</w:t>
      </w:r>
      <w:r>
        <w:rPr>
          <w:rFonts w:eastAsia="Times New Roman" w:cs="Times New Roman"/>
          <w:szCs w:val="24"/>
        </w:rPr>
        <w:t xml:space="preserve"> και 27</w:t>
      </w:r>
      <w:r>
        <w:rPr>
          <w:rFonts w:eastAsia="Times New Roman" w:cs="Times New Roman"/>
          <w:szCs w:val="24"/>
          <w:vertAlign w:val="superscript"/>
        </w:rPr>
        <w:t>ο</w:t>
      </w:r>
      <w:r>
        <w:rPr>
          <w:rFonts w:eastAsia="Times New Roman" w:cs="Times New Roman"/>
          <w:szCs w:val="24"/>
        </w:rPr>
        <w:t xml:space="preserve"> νηπιαγωγεί</w:t>
      </w:r>
      <w:r>
        <w:rPr>
          <w:rFonts w:eastAsia="Times New Roman" w:cs="Times New Roman"/>
          <w:szCs w:val="24"/>
        </w:rPr>
        <w:t>ο</w:t>
      </w:r>
      <w:r>
        <w:rPr>
          <w:rFonts w:eastAsia="Times New Roman" w:cs="Times New Roman"/>
          <w:szCs w:val="24"/>
        </w:rPr>
        <w:t xml:space="preserve"> είναι σε χειρότερη κατάσταση από το 7</w:t>
      </w:r>
      <w:r>
        <w:rPr>
          <w:rFonts w:eastAsia="Times New Roman" w:cs="Times New Roman"/>
          <w:szCs w:val="24"/>
          <w:vertAlign w:val="superscript"/>
        </w:rPr>
        <w:t>ο</w:t>
      </w:r>
      <w:r>
        <w:rPr>
          <w:rFonts w:eastAsia="Times New Roman" w:cs="Times New Roman"/>
          <w:szCs w:val="24"/>
        </w:rPr>
        <w:t xml:space="preserve"> και 11</w:t>
      </w:r>
      <w:r>
        <w:rPr>
          <w:rFonts w:eastAsia="Times New Roman" w:cs="Times New Roman"/>
          <w:szCs w:val="24"/>
          <w:vertAlign w:val="superscript"/>
        </w:rPr>
        <w:t>ο</w:t>
      </w:r>
      <w:r>
        <w:rPr>
          <w:rFonts w:eastAsia="Times New Roman" w:cs="Times New Roman"/>
          <w:szCs w:val="24"/>
        </w:rPr>
        <w:t xml:space="preserve"> που είναι με αμίαντο. </w:t>
      </w:r>
    </w:p>
    <w:p w14:paraId="0CBDA26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Στεγ</w:t>
      </w:r>
      <w:r>
        <w:rPr>
          <w:rFonts w:eastAsia="Times New Roman" w:cs="Times New Roman"/>
          <w:szCs w:val="24"/>
        </w:rPr>
        <w:t xml:space="preserve">άζονται σε </w:t>
      </w:r>
      <w:proofErr w:type="spellStart"/>
      <w:r>
        <w:rPr>
          <w:rFonts w:eastAsia="Times New Roman" w:cs="Times New Roman"/>
          <w:szCs w:val="24"/>
        </w:rPr>
        <w:t>λυόμενο</w:t>
      </w:r>
      <w:proofErr w:type="spellEnd"/>
      <w:r>
        <w:rPr>
          <w:rFonts w:eastAsia="Times New Roman" w:cs="Times New Roman"/>
          <w:szCs w:val="24"/>
        </w:rPr>
        <w:t xml:space="preserve"> κτίσμα του 1978 από στέγη με λαμαρίνα. Όταν βρέχει, το νερό στάζει στις αίθουσες και εισέρχεται μέσω των καλωδιώσεων, με άμεσο κίνδυνο για την ασφάλεια νηπίων και εκπαιδευτικών. </w:t>
      </w:r>
    </w:p>
    <w:p w14:paraId="0CBDA26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Από το 2005 υπάρχουν έγγραφα των νηπιαγωγών</w:t>
      </w:r>
      <w:r>
        <w:rPr>
          <w:rFonts w:eastAsia="Times New Roman" w:cs="Times New Roman"/>
          <w:szCs w:val="24"/>
        </w:rPr>
        <w:t>,</w:t>
      </w:r>
      <w:r>
        <w:rPr>
          <w:rFonts w:eastAsia="Times New Roman" w:cs="Times New Roman"/>
          <w:szCs w:val="24"/>
        </w:rPr>
        <w:t xml:space="preserve"> που εξηγούν τ</w:t>
      </w:r>
      <w:r>
        <w:rPr>
          <w:rFonts w:eastAsia="Times New Roman" w:cs="Times New Roman"/>
          <w:szCs w:val="24"/>
        </w:rPr>
        <w:t>ην επικινδυνότητα του κτίσματος. Θα μπορούσα να μιλάω ώρες. Λύση στο δι</w:t>
      </w:r>
      <w:r>
        <w:rPr>
          <w:rFonts w:eastAsia="Times New Roman" w:cs="Times New Roman"/>
          <w:szCs w:val="24"/>
        </w:rPr>
        <w:t>ά</w:t>
      </w:r>
      <w:r>
        <w:rPr>
          <w:rFonts w:eastAsia="Times New Roman" w:cs="Times New Roman"/>
          <w:szCs w:val="24"/>
        </w:rPr>
        <w:t xml:space="preserve"> ταύτα! </w:t>
      </w:r>
    </w:p>
    <w:p w14:paraId="0CBDA26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στην περίπτωση του </w:t>
      </w:r>
      <w:r>
        <w:rPr>
          <w:rFonts w:eastAsia="Times New Roman" w:cs="Times New Roman"/>
          <w:szCs w:val="24"/>
        </w:rPr>
        <w:t>μ</w:t>
      </w:r>
      <w:r>
        <w:rPr>
          <w:rFonts w:eastAsia="Times New Roman" w:cs="Times New Roman"/>
          <w:szCs w:val="24"/>
        </w:rPr>
        <w:t>ετρό και του ΟΑΣΘ των τεχνικών και των αντιπλημμυρικών έργων έχετε δείξει και έχετε αποδείξει ότι είστε άνθρωπος που βλέπετε συνολικά</w:t>
      </w:r>
      <w:r>
        <w:rPr>
          <w:rFonts w:eastAsia="Times New Roman" w:cs="Times New Roman"/>
          <w:szCs w:val="24"/>
        </w:rPr>
        <w:t xml:space="preserve"> το </w:t>
      </w:r>
      <w:r>
        <w:rPr>
          <w:rFonts w:eastAsia="Times New Roman" w:cs="Times New Roman"/>
          <w:szCs w:val="24"/>
        </w:rPr>
        <w:lastRenderedPageBreak/>
        <w:t xml:space="preserve">ζήτημα, θέλω να σας πω ότι η τοπική αυτοδιοίκηση παραπονείται ότι δεν υπάρχει συνεργασία με τις </w:t>
      </w:r>
      <w:r>
        <w:rPr>
          <w:rFonts w:eastAsia="Times New Roman" w:cs="Times New Roman"/>
          <w:szCs w:val="24"/>
        </w:rPr>
        <w:t>«Κ</w:t>
      </w:r>
      <w:r>
        <w:rPr>
          <w:rFonts w:eastAsia="Times New Roman" w:cs="Times New Roman"/>
          <w:szCs w:val="24"/>
        </w:rPr>
        <w:t>τ</w:t>
      </w:r>
      <w:r>
        <w:rPr>
          <w:rFonts w:eastAsia="Times New Roman" w:cs="Times New Roman"/>
          <w:szCs w:val="24"/>
        </w:rPr>
        <w:t>ι</w:t>
      </w:r>
      <w:r>
        <w:rPr>
          <w:rFonts w:eastAsia="Times New Roman" w:cs="Times New Roman"/>
          <w:szCs w:val="24"/>
        </w:rPr>
        <w:t xml:space="preserve">ριακές </w:t>
      </w:r>
      <w:r>
        <w:rPr>
          <w:rFonts w:eastAsia="Times New Roman" w:cs="Times New Roman"/>
          <w:szCs w:val="24"/>
        </w:rPr>
        <w:t>Υ</w:t>
      </w:r>
      <w:r>
        <w:rPr>
          <w:rFonts w:eastAsia="Times New Roman" w:cs="Times New Roman"/>
          <w:szCs w:val="24"/>
        </w:rPr>
        <w:t>ποδομές</w:t>
      </w:r>
      <w:r>
        <w:rPr>
          <w:rFonts w:eastAsia="Times New Roman" w:cs="Times New Roman"/>
          <w:szCs w:val="24"/>
        </w:rPr>
        <w:t>»</w:t>
      </w:r>
      <w:r>
        <w:rPr>
          <w:rFonts w:eastAsia="Times New Roman" w:cs="Times New Roman"/>
          <w:szCs w:val="24"/>
        </w:rPr>
        <w:t xml:space="preserve">. </w:t>
      </w:r>
    </w:p>
    <w:p w14:paraId="0CBDA26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πρόβλημα είναι των μελετών. Το 24</w:t>
      </w:r>
      <w:r>
        <w:rPr>
          <w:rFonts w:eastAsia="Times New Roman" w:cs="Times New Roman"/>
          <w:szCs w:val="24"/>
          <w:vertAlign w:val="superscript"/>
        </w:rPr>
        <w:t>ο</w:t>
      </w:r>
      <w:r>
        <w:rPr>
          <w:rFonts w:eastAsia="Times New Roman" w:cs="Times New Roman"/>
          <w:szCs w:val="24"/>
        </w:rPr>
        <w:t xml:space="preserve"> και το 25</w:t>
      </w:r>
      <w:r>
        <w:rPr>
          <w:rFonts w:eastAsia="Times New Roman" w:cs="Times New Roman"/>
          <w:szCs w:val="24"/>
          <w:vertAlign w:val="superscript"/>
        </w:rPr>
        <w:t>ο</w:t>
      </w:r>
      <w:r>
        <w:rPr>
          <w:rFonts w:eastAsia="Times New Roman" w:cs="Times New Roman"/>
          <w:szCs w:val="24"/>
        </w:rPr>
        <w:t xml:space="preserve"> νηπιαγωγείο δεν έχουν μελέτες και τρέχει απεγνωσμένα η τοπική αυτοδιοίκηση, ο δήμαρχ</w:t>
      </w:r>
      <w:r>
        <w:rPr>
          <w:rFonts w:eastAsia="Times New Roman" w:cs="Times New Roman"/>
          <w:szCs w:val="24"/>
        </w:rPr>
        <w:t xml:space="preserve">ος και το σύνολο των δημοτικών παρατάξεων και διεκδικούν και δεν βρίσκουν ευήκοα </w:t>
      </w:r>
      <w:proofErr w:type="spellStart"/>
      <w:r>
        <w:rPr>
          <w:rFonts w:eastAsia="Times New Roman" w:cs="Times New Roman"/>
          <w:szCs w:val="24"/>
        </w:rPr>
        <w:t>ώτα</w:t>
      </w:r>
      <w:proofErr w:type="spellEnd"/>
      <w:r>
        <w:rPr>
          <w:rFonts w:eastAsia="Times New Roman" w:cs="Times New Roman"/>
          <w:szCs w:val="24"/>
        </w:rPr>
        <w:t xml:space="preserve"> στις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ριακές Υποδομές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0CBDA26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Εγώ ζητώ, παρακαλώ, προσκαλώ το</w:t>
      </w:r>
      <w:r>
        <w:rPr>
          <w:rFonts w:eastAsia="Times New Roman" w:cs="Times New Roman"/>
          <w:szCs w:val="24"/>
        </w:rPr>
        <w:t>ν</w:t>
      </w:r>
      <w:r>
        <w:rPr>
          <w:rFonts w:eastAsia="Times New Roman" w:cs="Times New Roman"/>
          <w:szCs w:val="24"/>
        </w:rPr>
        <w:t xml:space="preserve"> Χρήστο </w:t>
      </w:r>
      <w:proofErr w:type="spellStart"/>
      <w:r>
        <w:rPr>
          <w:rFonts w:eastAsia="Times New Roman" w:cs="Times New Roman"/>
          <w:szCs w:val="24"/>
        </w:rPr>
        <w:t>Σπίρτζη</w:t>
      </w:r>
      <w:proofErr w:type="spellEnd"/>
      <w:r>
        <w:rPr>
          <w:rFonts w:eastAsia="Times New Roman" w:cs="Times New Roman"/>
          <w:szCs w:val="24"/>
        </w:rPr>
        <w:t xml:space="preserve"> να έρθει πάνω στη Θεσσαλονίκη</w:t>
      </w:r>
      <w:r>
        <w:rPr>
          <w:rFonts w:eastAsia="Times New Roman" w:cs="Times New Roman"/>
          <w:szCs w:val="24"/>
        </w:rPr>
        <w:t>,</w:t>
      </w:r>
      <w:r>
        <w:rPr>
          <w:rFonts w:eastAsia="Times New Roman" w:cs="Times New Roman"/>
          <w:szCs w:val="24"/>
        </w:rPr>
        <w:t xml:space="preserve"> να καθίσουμε κάτω, η αυτοδιοίκηση, η ένωση γονέων και κηδεμ</w:t>
      </w:r>
      <w:r>
        <w:rPr>
          <w:rFonts w:eastAsia="Times New Roman" w:cs="Times New Roman"/>
          <w:szCs w:val="24"/>
        </w:rPr>
        <w:t>όνων, οι δάσκαλοι, οι γονείς, οι πάντες και να φτιαχτεί μια προγραμματική σύμβαση διάρκειας τριών ή πέντε ετών -γιατί αυτά δεν είναι ότι πατάς ένα κουμπί και γίνονται αύριο- για το τι πρέπει να κάνουμε σήμερα, τον επόμενο χρόνο, τον μεθεπόμενο, ώστε να δια</w:t>
      </w:r>
      <w:r>
        <w:rPr>
          <w:rFonts w:eastAsia="Times New Roman" w:cs="Times New Roman"/>
          <w:szCs w:val="24"/>
        </w:rPr>
        <w:t>σφαλιστούν οι αναγκαίοι πόροι και να μπει το χρονοδιάγραμμα ολοκλήρωσης, έτσι ώστε η τοπική κοινωνία να καταλάβει ότι οι πολιτικοί δεν την εμπαίζουν, δεν την κοροϊδεύουν, δεν είναι τα παχιά τα λόγια τα μεγάλα, που τα ξεχνούν την επόμενη ημέρα κόβοντας κορδ</w:t>
      </w:r>
      <w:r>
        <w:rPr>
          <w:rFonts w:eastAsia="Times New Roman" w:cs="Times New Roman"/>
          <w:szCs w:val="24"/>
        </w:rPr>
        <w:t xml:space="preserve">έλες. </w:t>
      </w:r>
    </w:p>
    <w:p w14:paraId="0CBDA26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Εννοώ να γίνει μια προγραμματική σύμβαση μεταξύ του πρώην ΟΣΚ νυν </w:t>
      </w:r>
      <w:r>
        <w:rPr>
          <w:rFonts w:eastAsia="Times New Roman" w:cs="Times New Roman"/>
          <w:szCs w:val="24"/>
        </w:rPr>
        <w:t>«</w:t>
      </w:r>
      <w:r>
        <w:rPr>
          <w:rFonts w:eastAsia="Times New Roman" w:cs="Times New Roman"/>
          <w:szCs w:val="24"/>
        </w:rPr>
        <w:t>Κτιριακές Υποδομές</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Δ</w:t>
      </w:r>
      <w:r>
        <w:rPr>
          <w:rFonts w:eastAsia="Times New Roman" w:cs="Times New Roman"/>
          <w:szCs w:val="24"/>
        </w:rPr>
        <w:t>ήμου Κορδελιού-Ευόσμου</w:t>
      </w:r>
      <w:r>
        <w:rPr>
          <w:rFonts w:eastAsia="Times New Roman" w:cs="Times New Roman"/>
          <w:szCs w:val="24"/>
        </w:rPr>
        <w:t>,</w:t>
      </w:r>
      <w:r>
        <w:rPr>
          <w:rFonts w:eastAsia="Times New Roman" w:cs="Times New Roman"/>
          <w:szCs w:val="24"/>
        </w:rPr>
        <w:t xml:space="preserve"> για να αναλάβουν να φτιάξουν τις μελέτες. Ανοίγει το ΠΕΠ Κεντρικής Μακεδονίας και δεν έχουν μελέτη για το 24</w:t>
      </w:r>
      <w:r>
        <w:rPr>
          <w:rFonts w:eastAsia="Times New Roman" w:cs="Times New Roman"/>
          <w:szCs w:val="24"/>
          <w:vertAlign w:val="superscript"/>
        </w:rPr>
        <w:t>ο</w:t>
      </w:r>
      <w:r>
        <w:rPr>
          <w:rFonts w:eastAsia="Times New Roman" w:cs="Times New Roman"/>
          <w:szCs w:val="24"/>
        </w:rPr>
        <w:t xml:space="preserve"> και το 25</w:t>
      </w:r>
      <w:r>
        <w:rPr>
          <w:rFonts w:eastAsia="Times New Roman" w:cs="Times New Roman"/>
          <w:szCs w:val="24"/>
          <w:vertAlign w:val="superscript"/>
        </w:rPr>
        <w:t xml:space="preserve">ο  </w:t>
      </w:r>
      <w:r>
        <w:rPr>
          <w:rFonts w:eastAsia="Times New Roman" w:cs="Times New Roman"/>
          <w:szCs w:val="24"/>
        </w:rPr>
        <w:t xml:space="preserve">νηπιαγωγείο! </w:t>
      </w:r>
    </w:p>
    <w:p w14:paraId="0CBDA26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Κάνω θερμή παράκληση</w:t>
      </w:r>
      <w:r>
        <w:rPr>
          <w:rFonts w:eastAsia="Times New Roman" w:cs="Times New Roman"/>
          <w:szCs w:val="24"/>
        </w:rPr>
        <w:t>.</w:t>
      </w:r>
      <w:r>
        <w:rPr>
          <w:rFonts w:eastAsia="Times New Roman" w:cs="Times New Roman"/>
          <w:szCs w:val="24"/>
        </w:rPr>
        <w:t xml:space="preserve"> Πάρτε το συνολικά. Οι άλλοι απέδειξαν είκοσι χρόνια: </w:t>
      </w:r>
      <w:proofErr w:type="spellStart"/>
      <w:r>
        <w:rPr>
          <w:rFonts w:eastAsia="Times New Roman" w:cs="Times New Roman"/>
          <w:szCs w:val="24"/>
          <w:lang w:val="en-US"/>
        </w:rPr>
        <w:t>Kibo</w:t>
      </w:r>
      <w:proofErr w:type="spellEnd"/>
      <w:r>
        <w:rPr>
          <w:rFonts w:eastAsia="Times New Roman" w:cs="Times New Roman"/>
          <w:szCs w:val="24"/>
        </w:rPr>
        <w:t xml:space="preserve">, </w:t>
      </w:r>
      <w:proofErr w:type="spellStart"/>
      <w:r>
        <w:rPr>
          <w:rFonts w:eastAsia="Times New Roman" w:cs="Times New Roman"/>
          <w:szCs w:val="24"/>
        </w:rPr>
        <w:t>προκάτ</w:t>
      </w:r>
      <w:proofErr w:type="spellEnd"/>
      <w:r>
        <w:rPr>
          <w:rFonts w:eastAsia="Times New Roman" w:cs="Times New Roman"/>
          <w:szCs w:val="24"/>
        </w:rPr>
        <w:t xml:space="preserve">, </w:t>
      </w:r>
      <w:proofErr w:type="spellStart"/>
      <w:r>
        <w:rPr>
          <w:rFonts w:eastAsia="Times New Roman" w:cs="Times New Roman"/>
          <w:szCs w:val="24"/>
        </w:rPr>
        <w:t>λυόμενα</w:t>
      </w:r>
      <w:proofErr w:type="spellEnd"/>
      <w:r>
        <w:rPr>
          <w:rFonts w:eastAsia="Times New Roman" w:cs="Times New Roman"/>
          <w:szCs w:val="24"/>
        </w:rPr>
        <w:t xml:space="preserve">. </w:t>
      </w:r>
    </w:p>
    <w:p w14:paraId="0CBDA26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Αυτή η Κυβέρνηση, η Κυβέρνησή μας, πρέπει να δώσει το στίγμα του προγραμματισμού μέσα σε δύσκολες οικονομικές συνθήκες, να διασφαλίσει -από την</w:t>
      </w:r>
      <w:r>
        <w:rPr>
          <w:rFonts w:eastAsia="Times New Roman" w:cs="Times New Roman"/>
          <w:szCs w:val="24"/>
        </w:rPr>
        <w:t xml:space="preserve"> Ευρωπαϊκή Τράπεζα Επενδύσεων, από το ΕΣΠΑ, από πού;- τα αναγκαία ποσά και να πει ότι «φέτος μπορούμε να κάνουμε και είναι ώριμο αυτό, τον επόμενο ή τον μεθεπόμενο χρόνο θα κάνουμε το άλλο», έτσι ώστε σε μια τριετία ή πενταετία η κατάσταση να εξομαλυνθεί. </w:t>
      </w:r>
    </w:p>
    <w:p w14:paraId="0CBDA26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Διότι έβαζαν τον κόσμο και τους γονείς να επιλέξουν. Τους έλεγαν: «Τι θέλετε; </w:t>
      </w:r>
      <w:proofErr w:type="spellStart"/>
      <w:r>
        <w:rPr>
          <w:rFonts w:eastAsia="Times New Roman" w:cs="Times New Roman"/>
          <w:szCs w:val="24"/>
        </w:rPr>
        <w:t>Προκάτ</w:t>
      </w:r>
      <w:proofErr w:type="spellEnd"/>
      <w:r>
        <w:rPr>
          <w:rFonts w:eastAsia="Times New Roman" w:cs="Times New Roman"/>
          <w:szCs w:val="24"/>
        </w:rPr>
        <w:t xml:space="preserve"> και </w:t>
      </w:r>
      <w:proofErr w:type="spellStart"/>
      <w:r>
        <w:rPr>
          <w:rFonts w:eastAsia="Times New Roman" w:cs="Times New Roman"/>
          <w:szCs w:val="24"/>
        </w:rPr>
        <w:t>λυόμενα</w:t>
      </w:r>
      <w:proofErr w:type="spellEnd"/>
      <w:r>
        <w:rPr>
          <w:rFonts w:eastAsia="Times New Roman" w:cs="Times New Roman"/>
          <w:szCs w:val="24"/>
        </w:rPr>
        <w:t xml:space="preserve"> ή </w:t>
      </w:r>
      <w:proofErr w:type="spellStart"/>
      <w:r>
        <w:rPr>
          <w:rFonts w:eastAsia="Times New Roman" w:cs="Times New Roman"/>
          <w:szCs w:val="24"/>
        </w:rPr>
        <w:t>διπλοβάρδια</w:t>
      </w:r>
      <w:proofErr w:type="spellEnd"/>
      <w:r>
        <w:rPr>
          <w:rFonts w:eastAsia="Times New Roman" w:cs="Times New Roman"/>
          <w:szCs w:val="24"/>
        </w:rPr>
        <w:t xml:space="preserve">»; Και μετά πώς θα πάει ο γονιός στη διπλή βάρδια, πρωί ή απόγευμα; Τι είδους προγραμματισμό θα κάνει με τα παιδιά του; Θα πάει να βρει δουλειά ή </w:t>
      </w:r>
      <w:r>
        <w:rPr>
          <w:rFonts w:eastAsia="Times New Roman" w:cs="Times New Roman"/>
          <w:szCs w:val="24"/>
        </w:rPr>
        <w:t xml:space="preserve">τα παιδιά του θα φροντίσει; Τι θα </w:t>
      </w:r>
      <w:proofErr w:type="spellStart"/>
      <w:r>
        <w:rPr>
          <w:rFonts w:eastAsia="Times New Roman" w:cs="Times New Roman"/>
          <w:szCs w:val="24"/>
        </w:rPr>
        <w:t>πρωτοκάνει</w:t>
      </w:r>
      <w:proofErr w:type="spellEnd"/>
      <w:r>
        <w:rPr>
          <w:rFonts w:eastAsia="Times New Roman" w:cs="Times New Roman"/>
          <w:szCs w:val="24"/>
        </w:rPr>
        <w:t xml:space="preserve">; </w:t>
      </w:r>
    </w:p>
    <w:p w14:paraId="0CBDA26C" w14:textId="77777777" w:rsidR="00CA4129" w:rsidRDefault="00593B95">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Βαρεμένος): </w:t>
      </w:r>
      <w:r>
        <w:rPr>
          <w:rFonts w:eastAsia="Times New Roman"/>
          <w:bCs/>
          <w:szCs w:val="24"/>
        </w:rPr>
        <w:t xml:space="preserve">Είναι σαφές. </w:t>
      </w:r>
    </w:p>
    <w:p w14:paraId="0CBDA26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κάνω θερμή παράκληση να δεσμευτείτε σε αυτό, κύριε </w:t>
      </w:r>
      <w:proofErr w:type="spellStart"/>
      <w:r>
        <w:rPr>
          <w:rFonts w:eastAsia="Times New Roman" w:cs="Times New Roman"/>
          <w:szCs w:val="24"/>
        </w:rPr>
        <w:t>Σπίρτζη</w:t>
      </w:r>
      <w:proofErr w:type="spellEnd"/>
      <w:r>
        <w:rPr>
          <w:rFonts w:eastAsia="Times New Roman" w:cs="Times New Roman"/>
          <w:szCs w:val="24"/>
        </w:rPr>
        <w:t xml:space="preserve">.  </w:t>
      </w:r>
    </w:p>
    <w:p w14:paraId="0CBDA26E" w14:textId="77777777" w:rsidR="00CA4129" w:rsidRDefault="00593B95">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 xml:space="preserve">Θερμή παράκληση για το Προεδρείο. </w:t>
      </w:r>
    </w:p>
    <w:p w14:paraId="0CBDA26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Επάνω στη Θεσσαλονίκη, προγραμματισμός, συνολικός σχεδιασμός, διασφάλιση υπό όρους και πρόγραμμα τριετίας ή πενταετίας για την αντιμετώπιση του θέματος. </w:t>
      </w:r>
    </w:p>
    <w:p w14:paraId="0CBDA27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CBDA271" w14:textId="77777777" w:rsidR="00CA4129" w:rsidRDefault="00593B95">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Ευχαριστούμε, κύριε Τριανταφυ</w:t>
      </w:r>
      <w:r>
        <w:rPr>
          <w:rFonts w:eastAsia="Times New Roman"/>
          <w:bCs/>
          <w:szCs w:val="24"/>
        </w:rPr>
        <w:t xml:space="preserve">λλίδη. </w:t>
      </w:r>
    </w:p>
    <w:p w14:paraId="0CBDA272" w14:textId="77777777" w:rsidR="00CA4129" w:rsidRDefault="00593B95">
      <w:pPr>
        <w:spacing w:line="600" w:lineRule="auto"/>
        <w:ind w:firstLine="720"/>
        <w:jc w:val="both"/>
        <w:rPr>
          <w:rFonts w:eastAsia="Times New Roman"/>
          <w:bCs/>
          <w:szCs w:val="24"/>
        </w:rPr>
      </w:pPr>
      <w:r>
        <w:rPr>
          <w:rFonts w:eastAsia="Times New Roman"/>
          <w:bCs/>
          <w:szCs w:val="24"/>
        </w:rPr>
        <w:t>Κύριε Υπουργέ, έχετε το</w:t>
      </w:r>
      <w:r>
        <w:rPr>
          <w:rFonts w:eastAsia="Times New Roman"/>
          <w:bCs/>
          <w:szCs w:val="24"/>
        </w:rPr>
        <w:t>ν</w:t>
      </w:r>
      <w:r>
        <w:rPr>
          <w:rFonts w:eastAsia="Times New Roman"/>
          <w:bCs/>
          <w:szCs w:val="24"/>
        </w:rPr>
        <w:t xml:space="preserve"> λόγο. </w:t>
      </w:r>
    </w:p>
    <w:p w14:paraId="0CBDA273" w14:textId="77777777" w:rsidR="00CA4129" w:rsidRDefault="00593B95">
      <w:pPr>
        <w:spacing w:line="600" w:lineRule="auto"/>
        <w:ind w:firstLine="720"/>
        <w:jc w:val="both"/>
        <w:rPr>
          <w:rFonts w:eastAsia="Times New Roman"/>
          <w:bCs/>
          <w:szCs w:val="24"/>
        </w:rPr>
      </w:pPr>
      <w:r>
        <w:rPr>
          <w:rFonts w:eastAsia="Times New Roman"/>
          <w:b/>
          <w:bCs/>
          <w:szCs w:val="24"/>
        </w:rPr>
        <w:t>ΧΡΗΣΤΟΣ ΣΠΙΡΤΖΗΣ (Υπουργός Υποδομών και Μεταφορών)</w:t>
      </w:r>
      <w:r>
        <w:rPr>
          <w:rFonts w:eastAsia="Times New Roman"/>
          <w:bCs/>
          <w:szCs w:val="24"/>
        </w:rPr>
        <w:t>: Αξιότιμε κύριε συνάδελφε και φίλε, γενικά οι προηγούμενες κυβερνήσεις με τις δυτικές συνοικίες είτε στην Αθήνα είτε στη Θεσσαλονίκη, είχαν ένα θέμα με τις υποδομές.</w:t>
      </w:r>
      <w:r>
        <w:rPr>
          <w:rFonts w:eastAsia="Times New Roman"/>
          <w:bCs/>
          <w:szCs w:val="24"/>
        </w:rPr>
        <w:t xml:space="preserve"> Δεν τα πήγαιναν καλά. </w:t>
      </w:r>
    </w:p>
    <w:p w14:paraId="0CBDA274"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Δεν είχαν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σχέση. </w:t>
      </w:r>
    </w:p>
    <w:p w14:paraId="0CBDA275" w14:textId="77777777" w:rsidR="00CA4129" w:rsidRDefault="00593B95">
      <w:pPr>
        <w:spacing w:line="600" w:lineRule="auto"/>
        <w:ind w:firstLine="720"/>
        <w:jc w:val="both"/>
        <w:rPr>
          <w:rFonts w:eastAsia="Times New Roman"/>
          <w:bCs/>
          <w:szCs w:val="24"/>
        </w:rPr>
      </w:pPr>
      <w:r>
        <w:rPr>
          <w:rFonts w:eastAsia="Times New Roman"/>
          <w:b/>
          <w:bCs/>
          <w:szCs w:val="24"/>
        </w:rPr>
        <w:t>ΧΡΗΣΤΟΣ ΣΠΙΡΤΖΗΣ (Υπουργός Υποδομών και Μεταφορών)</w:t>
      </w:r>
      <w:r>
        <w:rPr>
          <w:rFonts w:eastAsia="Times New Roman"/>
          <w:bCs/>
          <w:szCs w:val="24"/>
        </w:rPr>
        <w:t>: Δυστυχώς έγινε ένα τρικ ακόμα. Συγχωνεύτηκαν οργανισμοί</w:t>
      </w:r>
      <w:r>
        <w:rPr>
          <w:rFonts w:eastAsia="Times New Roman"/>
          <w:bCs/>
          <w:szCs w:val="24"/>
        </w:rPr>
        <w:t>,</w:t>
      </w:r>
      <w:r>
        <w:rPr>
          <w:rFonts w:eastAsia="Times New Roman"/>
          <w:bCs/>
          <w:szCs w:val="24"/>
        </w:rPr>
        <w:t xml:space="preserve"> οι οποίοι είχαν στην πλάτη τους πολλά ανοιχτά θέματα που θα μας απασχο</w:t>
      </w:r>
      <w:r>
        <w:rPr>
          <w:rFonts w:eastAsia="Times New Roman"/>
          <w:bCs/>
          <w:szCs w:val="24"/>
        </w:rPr>
        <w:t xml:space="preserve">λήσουν και στο μέλλον. </w:t>
      </w:r>
    </w:p>
    <w:p w14:paraId="0CBDA276" w14:textId="77777777" w:rsidR="00CA4129" w:rsidRDefault="00593B95">
      <w:pPr>
        <w:spacing w:line="600" w:lineRule="auto"/>
        <w:ind w:firstLine="720"/>
        <w:jc w:val="both"/>
        <w:rPr>
          <w:rFonts w:eastAsia="Times New Roman"/>
          <w:bCs/>
          <w:szCs w:val="24"/>
        </w:rPr>
      </w:pPr>
      <w:r>
        <w:rPr>
          <w:rFonts w:eastAsia="Times New Roman"/>
          <w:bCs/>
          <w:szCs w:val="24"/>
        </w:rPr>
        <w:t xml:space="preserve">Ο ΟΣΚ, δηλαδή η </w:t>
      </w:r>
      <w:r>
        <w:rPr>
          <w:rFonts w:eastAsia="Times New Roman"/>
          <w:bCs/>
          <w:szCs w:val="24"/>
        </w:rPr>
        <w:t>«</w:t>
      </w:r>
      <w:r>
        <w:rPr>
          <w:rFonts w:eastAsia="Times New Roman"/>
          <w:bCs/>
          <w:szCs w:val="24"/>
        </w:rPr>
        <w:t>ΘΕΜΙΣ</w:t>
      </w:r>
      <w:r>
        <w:rPr>
          <w:rFonts w:eastAsia="Times New Roman"/>
          <w:bCs/>
          <w:szCs w:val="24"/>
        </w:rPr>
        <w:t>»</w:t>
      </w:r>
      <w:r>
        <w:rPr>
          <w:rFonts w:eastAsia="Times New Roman"/>
          <w:bCs/>
          <w:szCs w:val="24"/>
        </w:rPr>
        <w:t xml:space="preserve"> και η ΔΕΠΑΝΟΜ συγχωνεύτηκαν στις </w:t>
      </w:r>
      <w:r>
        <w:rPr>
          <w:rFonts w:eastAsia="Times New Roman"/>
          <w:bCs/>
          <w:szCs w:val="24"/>
        </w:rPr>
        <w:t>«</w:t>
      </w:r>
      <w:r>
        <w:rPr>
          <w:rFonts w:eastAsia="Times New Roman"/>
          <w:bCs/>
          <w:szCs w:val="24"/>
        </w:rPr>
        <w:t>Κτιριακές Υποδομές</w:t>
      </w:r>
      <w:r>
        <w:rPr>
          <w:rFonts w:eastAsia="Times New Roman"/>
          <w:bCs/>
          <w:szCs w:val="24"/>
        </w:rPr>
        <w:t>»</w:t>
      </w:r>
      <w:r>
        <w:rPr>
          <w:rFonts w:eastAsia="Times New Roman"/>
          <w:bCs/>
          <w:szCs w:val="24"/>
        </w:rPr>
        <w:t xml:space="preserve">, χωρίς να μεταφερθούν οι αντίστοιχοι πόροι στις </w:t>
      </w:r>
      <w:r>
        <w:rPr>
          <w:rFonts w:eastAsia="Times New Roman"/>
          <w:bCs/>
          <w:szCs w:val="24"/>
        </w:rPr>
        <w:t>«</w:t>
      </w:r>
      <w:r>
        <w:rPr>
          <w:rFonts w:eastAsia="Times New Roman"/>
          <w:bCs/>
          <w:szCs w:val="24"/>
        </w:rPr>
        <w:t>Κτιριακές Υποδομές</w:t>
      </w:r>
      <w:r>
        <w:rPr>
          <w:rFonts w:eastAsia="Times New Roman"/>
          <w:bCs/>
          <w:szCs w:val="24"/>
        </w:rPr>
        <w:t>»</w:t>
      </w:r>
      <w:r>
        <w:rPr>
          <w:rFonts w:eastAsia="Times New Roman"/>
          <w:bCs/>
          <w:szCs w:val="24"/>
        </w:rPr>
        <w:t xml:space="preserve"> και θεσπίζοντας ένα πρωτότυπο μοντέλο -υπεύθυνη είναι η τοπική αυτοδιοίκηση- το σύνολ</w:t>
      </w:r>
      <w:r>
        <w:rPr>
          <w:rFonts w:eastAsia="Times New Roman"/>
          <w:bCs/>
          <w:szCs w:val="24"/>
        </w:rPr>
        <w:t xml:space="preserve">ο των σχολείων, με ελάχιστες εξαιρέσεις, έχει μεταφερθεί στους δήμους. </w:t>
      </w:r>
    </w:p>
    <w:p w14:paraId="0CBDA277" w14:textId="77777777" w:rsidR="00CA4129" w:rsidRDefault="00593B95">
      <w:pPr>
        <w:spacing w:line="600" w:lineRule="auto"/>
        <w:ind w:firstLine="720"/>
        <w:jc w:val="both"/>
        <w:rPr>
          <w:rFonts w:eastAsia="Times New Roman"/>
          <w:bCs/>
          <w:szCs w:val="24"/>
        </w:rPr>
      </w:pPr>
      <w:r>
        <w:rPr>
          <w:rFonts w:eastAsia="Times New Roman"/>
          <w:bCs/>
          <w:szCs w:val="24"/>
        </w:rPr>
        <w:t>Αυτά που είπατε, που είναι θέμα συντήρησης, είναι στους δήμους. Η ΚΤΥΠ για να προχωρήσει και να κάνει τέτοιου είδους έργα</w:t>
      </w:r>
      <w:r>
        <w:rPr>
          <w:rFonts w:eastAsia="Times New Roman"/>
          <w:bCs/>
          <w:szCs w:val="24"/>
        </w:rPr>
        <w:t>,</w:t>
      </w:r>
      <w:r>
        <w:rPr>
          <w:rFonts w:eastAsia="Times New Roman"/>
          <w:bCs/>
          <w:szCs w:val="24"/>
        </w:rPr>
        <w:t xml:space="preserve"> θα έπρεπε να έχει προβλεφθεί και θεσμικό πλαίσιο</w:t>
      </w:r>
      <w:r>
        <w:rPr>
          <w:rFonts w:eastAsia="Times New Roman"/>
          <w:bCs/>
          <w:szCs w:val="24"/>
        </w:rPr>
        <w:t xml:space="preserve"> αλλά και πόροι. </w:t>
      </w:r>
    </w:p>
    <w:p w14:paraId="0CBDA278" w14:textId="77777777" w:rsidR="00CA4129" w:rsidRDefault="00593B95">
      <w:pPr>
        <w:spacing w:line="600" w:lineRule="auto"/>
        <w:ind w:firstLine="720"/>
        <w:jc w:val="both"/>
        <w:rPr>
          <w:rFonts w:eastAsia="Times New Roman"/>
          <w:bCs/>
          <w:szCs w:val="24"/>
        </w:rPr>
      </w:pPr>
      <w:r>
        <w:rPr>
          <w:rFonts w:eastAsia="Times New Roman"/>
          <w:bCs/>
          <w:szCs w:val="24"/>
        </w:rPr>
        <w:lastRenderedPageBreak/>
        <w:t>Άρα πιστεύω ότι και οι δήμοι και οι περιφέρειες πρέπει να αναλάβουν το δικό τους κομμάτι ευθύνης</w:t>
      </w:r>
      <w:r>
        <w:rPr>
          <w:rFonts w:eastAsia="Times New Roman"/>
          <w:bCs/>
          <w:szCs w:val="24"/>
        </w:rPr>
        <w:t>,</w:t>
      </w:r>
      <w:r>
        <w:rPr>
          <w:rFonts w:eastAsia="Times New Roman"/>
          <w:bCs/>
          <w:szCs w:val="24"/>
        </w:rPr>
        <w:t xml:space="preserve"> όσον αφορά τη χρηματοδότηση </w:t>
      </w:r>
      <w:proofErr w:type="spellStart"/>
      <w:r>
        <w:rPr>
          <w:rFonts w:eastAsia="Times New Roman"/>
          <w:bCs/>
          <w:szCs w:val="24"/>
        </w:rPr>
        <w:t>αφ</w:t>
      </w:r>
      <w:r>
        <w:rPr>
          <w:rFonts w:eastAsia="Times New Roman"/>
          <w:bCs/>
          <w:szCs w:val="24"/>
        </w:rPr>
        <w:t>΄</w:t>
      </w:r>
      <w:r>
        <w:rPr>
          <w:rFonts w:eastAsia="Times New Roman"/>
          <w:bCs/>
          <w:szCs w:val="24"/>
        </w:rPr>
        <w:t>ενός</w:t>
      </w:r>
      <w:proofErr w:type="spellEnd"/>
      <w:r>
        <w:rPr>
          <w:rFonts w:eastAsia="Times New Roman"/>
          <w:bCs/>
          <w:szCs w:val="24"/>
        </w:rPr>
        <w:t xml:space="preserve"> και </w:t>
      </w:r>
      <w:proofErr w:type="spellStart"/>
      <w:r>
        <w:rPr>
          <w:rFonts w:eastAsia="Times New Roman"/>
          <w:bCs/>
          <w:szCs w:val="24"/>
        </w:rPr>
        <w:t>αφ</w:t>
      </w:r>
      <w:r>
        <w:rPr>
          <w:rFonts w:eastAsia="Times New Roman"/>
          <w:bCs/>
          <w:szCs w:val="24"/>
        </w:rPr>
        <w:t>΄</w:t>
      </w:r>
      <w:r>
        <w:rPr>
          <w:rFonts w:eastAsia="Times New Roman"/>
          <w:bCs/>
          <w:szCs w:val="24"/>
        </w:rPr>
        <w:t>ετέρου</w:t>
      </w:r>
      <w:proofErr w:type="spellEnd"/>
      <w:r>
        <w:rPr>
          <w:rFonts w:eastAsia="Times New Roman"/>
          <w:bCs/>
          <w:szCs w:val="24"/>
        </w:rPr>
        <w:t xml:space="preserve"> τα αρμόδια Υπουργεία πρέπει να κάνουν πολύ καλά τη δουλειά τους. </w:t>
      </w:r>
    </w:p>
    <w:p w14:paraId="0CBDA279" w14:textId="77777777" w:rsidR="00CA4129" w:rsidRDefault="00593B95">
      <w:pPr>
        <w:spacing w:line="600" w:lineRule="auto"/>
        <w:ind w:firstLine="720"/>
        <w:jc w:val="both"/>
        <w:rPr>
          <w:rFonts w:eastAsia="Times New Roman"/>
          <w:bCs/>
          <w:szCs w:val="24"/>
        </w:rPr>
      </w:pPr>
      <w:r>
        <w:rPr>
          <w:rFonts w:eastAsia="Times New Roman"/>
          <w:bCs/>
          <w:szCs w:val="24"/>
        </w:rPr>
        <w:t>Πιστεύω ότι την κάνουν κ</w:t>
      </w:r>
      <w:r>
        <w:rPr>
          <w:rFonts w:eastAsia="Times New Roman"/>
          <w:bCs/>
          <w:szCs w:val="24"/>
        </w:rPr>
        <w:t xml:space="preserve">αλά. Δεν έχουμε τους πόρους που είχαμε τα προηγούμενα χρόνια. Δεν έχουμε δισεκατομμύρια να ρέουν από το νέο ΕΣΠΑ. </w:t>
      </w:r>
    </w:p>
    <w:p w14:paraId="0CBDA27A" w14:textId="77777777" w:rsidR="00CA4129" w:rsidRDefault="00593B95">
      <w:pPr>
        <w:spacing w:line="600" w:lineRule="auto"/>
        <w:ind w:firstLine="720"/>
        <w:jc w:val="both"/>
        <w:rPr>
          <w:rFonts w:eastAsia="Times New Roman"/>
          <w:bCs/>
          <w:szCs w:val="24"/>
        </w:rPr>
      </w:pPr>
      <w:r>
        <w:rPr>
          <w:rFonts w:eastAsia="Times New Roman"/>
          <w:bCs/>
          <w:szCs w:val="24"/>
        </w:rPr>
        <w:t xml:space="preserve">Επομένως πρέπει να λύσουμε και το πρόβλημα της χρηματοδότησης για τις νέες σχολικές μονάδες και για τα υπόλοιπα έργα. </w:t>
      </w:r>
    </w:p>
    <w:p w14:paraId="0CBDA27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Όμως ο ολιστικός προγρ</w:t>
      </w:r>
      <w:r>
        <w:rPr>
          <w:rFonts w:eastAsia="Times New Roman" w:cs="Times New Roman"/>
          <w:szCs w:val="24"/>
        </w:rPr>
        <w:t>αμματισμός δεν είναι θέμα ούτε της ΚΤΥΠ ούτε του Υπουργείου Υποδομών, αυτό θέλω να γίνει κατανοητό. Και το ίδιο ισχύει για τα λιμάνια, τις θεματικές, δηλαδή, υποδομές που έχουμε Υπουργεία</w:t>
      </w:r>
      <w:r>
        <w:rPr>
          <w:rFonts w:eastAsia="Times New Roman" w:cs="Times New Roman"/>
          <w:szCs w:val="24"/>
        </w:rPr>
        <w:t>,</w:t>
      </w:r>
      <w:r>
        <w:rPr>
          <w:rFonts w:eastAsia="Times New Roman" w:cs="Times New Roman"/>
          <w:szCs w:val="24"/>
        </w:rPr>
        <w:t xml:space="preserve"> που είναι αυτός ο ρόλος και ο σκοπός που υπάρχουν. Επομένως θα ήταν</w:t>
      </w:r>
      <w:r>
        <w:rPr>
          <w:rFonts w:eastAsia="Times New Roman" w:cs="Times New Roman"/>
          <w:szCs w:val="24"/>
        </w:rPr>
        <w:t xml:space="preserve"> </w:t>
      </w:r>
      <w:r>
        <w:rPr>
          <w:rFonts w:eastAsia="Times New Roman" w:cs="Times New Roman"/>
          <w:szCs w:val="24"/>
        </w:rPr>
        <w:t>καλό</w:t>
      </w:r>
      <w:r>
        <w:rPr>
          <w:rFonts w:eastAsia="Times New Roman" w:cs="Times New Roman"/>
          <w:szCs w:val="24"/>
        </w:rPr>
        <w:t>–και θα πάρω εγώ την πρωτοβουλία- να γίνει μία τέτοια σύσκεψη στη Θεσσαλονίκη μαζί με το Υπουργείο Παιδείας και το Υπουργείο Υποδομών και την Τοπική Αυτοδιοίκηση, για να μπορούμε να κάνουμε έναν σοβαρό προγραμματισμό στο σύνολό του.</w:t>
      </w:r>
    </w:p>
    <w:p w14:paraId="0CBDA27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CBDA27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(Γεώργιος Βαρεμένος):</w:t>
      </w:r>
      <w:r>
        <w:rPr>
          <w:rFonts w:eastAsia="Times New Roman" w:cs="Times New Roman"/>
          <w:szCs w:val="24"/>
        </w:rPr>
        <w:t xml:space="preserve"> Ευχαριστούμε.</w:t>
      </w:r>
    </w:p>
    <w:p w14:paraId="0CBDA27E" w14:textId="77777777" w:rsidR="00CA4129" w:rsidRDefault="00593B95">
      <w:pPr>
        <w:spacing w:line="600" w:lineRule="auto"/>
        <w:ind w:firstLine="720"/>
        <w:jc w:val="both"/>
        <w:rPr>
          <w:rFonts w:eastAsia="Times New Roman" w:cs="Times New Roman"/>
          <w:bCs/>
          <w:szCs w:val="24"/>
        </w:rPr>
      </w:pPr>
      <w:r>
        <w:rPr>
          <w:rFonts w:eastAsia="Times New Roman" w:cs="Times New Roman"/>
          <w:szCs w:val="24"/>
        </w:rPr>
        <w:t>Η δεύτερη επίκαιρη ερώτηση πρώτου κύκλου με αριθμό 521/23-2-2017 της Βουλευτού Α΄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Όλγας Κεφαλογιάννη</w:t>
      </w:r>
      <w:r>
        <w:rPr>
          <w:rFonts w:eastAsia="Times New Roman" w:cs="Times New Roman"/>
          <w:b/>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ενημέρωση για το πόρ</w:t>
      </w:r>
      <w:r>
        <w:rPr>
          <w:rFonts w:eastAsia="Times New Roman" w:cs="Times New Roman"/>
          <w:szCs w:val="24"/>
        </w:rPr>
        <w:t xml:space="preserve">ισμα διαχειριστικού ελέγχου της Ανώνυμης Εταιρείας Πνευματικής Ιδιοκτησίας (ΑΕΠΙ), δεν θα συζητηθεί λόγω κωλύματος της Υπουργού </w:t>
      </w:r>
      <w:r>
        <w:rPr>
          <w:rFonts w:eastAsia="Times New Roman" w:cs="Times New Roman"/>
          <w:bCs/>
          <w:szCs w:val="24"/>
        </w:rPr>
        <w:t>Πολιτισμού και Αθλητισμού κ</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Κονιόρδου</w:t>
      </w:r>
      <w:proofErr w:type="spellEnd"/>
      <w:r>
        <w:rPr>
          <w:rFonts w:eastAsia="Times New Roman" w:cs="Times New Roman"/>
          <w:bCs/>
          <w:szCs w:val="24"/>
        </w:rPr>
        <w:t>.</w:t>
      </w:r>
    </w:p>
    <w:p w14:paraId="0CBDA27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Η πέμπτη επίκαιρη ερώτηση πρώτου κύκλου με αριθμό 526/24-2-2017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το πόρισμα της Ανώνυμης Εταιρείας Πνευματικής Ιδιοκτησίας (ΑΕΠΙ), επίσης δεν θα συζητηθεί.</w:t>
      </w:r>
    </w:p>
    <w:p w14:paraId="0CBDA28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Η τέταρτη επίκαιρη ερώτηση πρώτου κύκλου με αριθμό </w:t>
      </w:r>
      <w:r>
        <w:rPr>
          <w:rFonts w:eastAsia="Times New Roman" w:cs="Times New Roman"/>
          <w:szCs w:val="24"/>
        </w:rPr>
        <w:t>527/24-2-2017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Πολυδύναμο Περιφερειακό Ιατρείο της Τήλου, δεν </w:t>
      </w:r>
      <w:r>
        <w:rPr>
          <w:rFonts w:eastAsia="Times New Roman" w:cs="Times New Roman"/>
          <w:szCs w:val="24"/>
        </w:rPr>
        <w:lastRenderedPageBreak/>
        <w:t xml:space="preserve">θα συζητηθεί λόγω κωλύματος του Υπουργού Υγείας κ. Ξανθού </w:t>
      </w:r>
      <w:r>
        <w:rPr>
          <w:rFonts w:eastAsia="Times New Roman" w:cs="Times New Roman"/>
          <w:szCs w:val="24"/>
        </w:rPr>
        <w:t xml:space="preserve">εξαιτίας </w:t>
      </w:r>
      <w:r>
        <w:rPr>
          <w:rFonts w:eastAsia="Times New Roman" w:cs="Times New Roman"/>
          <w:szCs w:val="24"/>
        </w:rPr>
        <w:t>ανειλημμένων υπ</w:t>
      </w:r>
      <w:r>
        <w:rPr>
          <w:rFonts w:eastAsia="Times New Roman" w:cs="Times New Roman"/>
          <w:szCs w:val="24"/>
        </w:rPr>
        <w:t>οχρεώσεων.</w:t>
      </w:r>
    </w:p>
    <w:p w14:paraId="0CBDA28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Όμως αμέσως τώρα θα συζητηθεί η δεύτερη επίκαιρη ερώτηση δεύτερου κύκλου με αριθμό 522/23-2-2017 του Βουλευτή Ε</w:t>
      </w:r>
      <w:r>
        <w:rPr>
          <w:rFonts w:eastAsia="Times New Roman" w:cs="Times New Roman"/>
          <w:szCs w:val="24"/>
        </w:rPr>
        <w:t>υ</w:t>
      </w:r>
      <w:r>
        <w:rPr>
          <w:rFonts w:eastAsia="Times New Roman" w:cs="Times New Roman"/>
          <w:szCs w:val="24"/>
        </w:rPr>
        <w:t>βο</w:t>
      </w:r>
      <w:r>
        <w:rPr>
          <w:rFonts w:eastAsia="Times New Roman" w:cs="Times New Roman"/>
          <w:szCs w:val="24"/>
        </w:rPr>
        <w:t>ί</w:t>
      </w:r>
      <w:r>
        <w:rPr>
          <w:rFonts w:eastAsia="Times New Roman" w:cs="Times New Roman"/>
          <w:szCs w:val="24"/>
        </w:rPr>
        <w:t xml:space="preserve">ας της Νέας Δημοκρατίας κ. </w:t>
      </w:r>
      <w:r>
        <w:rPr>
          <w:rFonts w:eastAsia="Times New Roman" w:cs="Times New Roman"/>
          <w:bCs/>
          <w:szCs w:val="24"/>
        </w:rPr>
        <w:t xml:space="preserve">Σίμου </w:t>
      </w:r>
      <w:proofErr w:type="spellStart"/>
      <w:r>
        <w:rPr>
          <w:rFonts w:eastAsia="Times New Roman" w:cs="Times New Roman"/>
          <w:bCs/>
          <w:szCs w:val="24"/>
        </w:rPr>
        <w:t>Κεδίκογλου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την κατασκευή του έργου, «Παράκαμψ</w:t>
      </w:r>
      <w:r>
        <w:rPr>
          <w:rFonts w:eastAsia="Times New Roman" w:cs="Times New Roman"/>
          <w:szCs w:val="24"/>
        </w:rPr>
        <w:t>η Χαλκίδας, τμήμα Ν. Λάμψακος – Ψαχνά».</w:t>
      </w:r>
    </w:p>
    <w:p w14:paraId="0CBDA28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έχετε τον λόγο για δύο λεπτά.</w:t>
      </w:r>
    </w:p>
    <w:p w14:paraId="0CBDA283"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Ευχαριστώ, κύριε Πρόεδρε.</w:t>
      </w:r>
    </w:p>
    <w:p w14:paraId="0CBDA28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Υπουργέ, εξαρχής θέλω να σας υπογραμμίσω την ειλικρινή επιθυμία μου να έχουμε ένα θετικό αποτέλεσμα και όχι μία άγονη </w:t>
      </w:r>
      <w:r>
        <w:rPr>
          <w:rFonts w:eastAsia="Times New Roman" w:cs="Times New Roman"/>
          <w:szCs w:val="24"/>
        </w:rPr>
        <w:t>αντιπαράθεση γιατί μιλάμε για έναν τόπο</w:t>
      </w:r>
      <w:r>
        <w:rPr>
          <w:rFonts w:eastAsia="Times New Roman" w:cs="Times New Roman"/>
          <w:szCs w:val="24"/>
        </w:rPr>
        <w:t>,</w:t>
      </w:r>
      <w:r>
        <w:rPr>
          <w:rFonts w:eastAsia="Times New Roman" w:cs="Times New Roman"/>
          <w:szCs w:val="24"/>
        </w:rPr>
        <w:t xml:space="preserve"> που έχει τριάντα χρόνια κοντά να δει την κατασκευή ενός μεγάλου έργου. Διαχρονικά και διακομματικά όλοι συμφωνούν, κύριε Υπουργέ, ότι η Εύβοια έχει αδικηθεί. </w:t>
      </w:r>
    </w:p>
    <w:p w14:paraId="0CBDA28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Εμένα μου έχει μείνει από την πρώτη στιγμή που μπήκα στη</w:t>
      </w:r>
      <w:r>
        <w:rPr>
          <w:rFonts w:eastAsia="Times New Roman" w:cs="Times New Roman"/>
          <w:szCs w:val="24"/>
        </w:rPr>
        <w:t>ν πολιτική</w:t>
      </w:r>
      <w:r>
        <w:rPr>
          <w:rFonts w:eastAsia="Times New Roman" w:cs="Times New Roman"/>
          <w:szCs w:val="24"/>
        </w:rPr>
        <w:t>,</w:t>
      </w:r>
      <w:r>
        <w:rPr>
          <w:rFonts w:eastAsia="Times New Roman" w:cs="Times New Roman"/>
          <w:szCs w:val="24"/>
        </w:rPr>
        <w:t xml:space="preserve"> γιατί ακόμα θυμάμαι έναν νέο επιχειρηματία στη βόρεια Εύβοια</w:t>
      </w:r>
      <w:r>
        <w:rPr>
          <w:rFonts w:eastAsia="Times New Roman" w:cs="Times New Roman"/>
          <w:szCs w:val="24"/>
        </w:rPr>
        <w:t>,</w:t>
      </w:r>
      <w:r>
        <w:rPr>
          <w:rFonts w:eastAsia="Times New Roman" w:cs="Times New Roman"/>
          <w:szCs w:val="24"/>
        </w:rPr>
        <w:t xml:space="preserve"> που στις πρώτες μου εκλογές μου είπε</w:t>
      </w:r>
      <w:r>
        <w:rPr>
          <w:rFonts w:eastAsia="Times New Roman" w:cs="Times New Roman"/>
          <w:szCs w:val="24"/>
        </w:rPr>
        <w:t>:</w:t>
      </w:r>
      <w:r>
        <w:rPr>
          <w:rFonts w:eastAsia="Times New Roman" w:cs="Times New Roman"/>
          <w:szCs w:val="24"/>
        </w:rPr>
        <w:t xml:space="preserve"> «Φτιάξτε </w:t>
      </w:r>
      <w:r>
        <w:rPr>
          <w:rFonts w:eastAsia="Times New Roman" w:cs="Times New Roman"/>
          <w:szCs w:val="24"/>
        </w:rPr>
        <w:lastRenderedPageBreak/>
        <w:t>μας τον δρόμο και εμείς θα βρούμε τον δρόμο μας». Είναι ένας πλούσιος τόπος, θα μπορούσε να είναι η Χαλκιδική της Αθήνας η Εύβοια, αν ε</w:t>
      </w:r>
      <w:r>
        <w:rPr>
          <w:rFonts w:eastAsia="Times New Roman" w:cs="Times New Roman"/>
          <w:szCs w:val="24"/>
        </w:rPr>
        <w:t xml:space="preserve">ίχε ένα σύγχρονο οδικό δίκτυο. </w:t>
      </w:r>
    </w:p>
    <w:p w14:paraId="0CBDA28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Πίστευα ότι θα είναι εύκολο, βέβαια ανακάλυψα ότι ήταν πολύ δύσκολο. Και ανακάλυψα και την αιτία της υστέρησης της Εύβοιας, γιατί το 2000 η τότε </w:t>
      </w:r>
      <w:r>
        <w:rPr>
          <w:rFonts w:eastAsia="Times New Roman" w:cs="Times New Roman"/>
          <w:szCs w:val="24"/>
        </w:rPr>
        <w:t>κ</w:t>
      </w:r>
      <w:r>
        <w:rPr>
          <w:rFonts w:eastAsia="Times New Roman" w:cs="Times New Roman"/>
          <w:szCs w:val="24"/>
        </w:rPr>
        <w:t>υβέρνηση Σημίτη δεν είχε εντάξει ούτε ένα χιλιόμετρο δρόμου της Εύβοιας στα δι</w:t>
      </w:r>
      <w:r>
        <w:rPr>
          <w:rFonts w:eastAsia="Times New Roman" w:cs="Times New Roman"/>
          <w:szCs w:val="24"/>
        </w:rPr>
        <w:t xml:space="preserve">ευρωπαϊκά δίκτυα, οπότε δεν μπορούσε να χρηματοδοτηθεί. </w:t>
      </w:r>
    </w:p>
    <w:p w14:paraId="0CBDA28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Πετύχαμε την άρση αυτής της αδικίας επί </w:t>
      </w:r>
      <w:r>
        <w:rPr>
          <w:rFonts w:eastAsia="Times New Roman" w:cs="Times New Roman"/>
          <w:szCs w:val="24"/>
        </w:rPr>
        <w:t>κ</w:t>
      </w:r>
      <w:r>
        <w:rPr>
          <w:rFonts w:eastAsia="Times New Roman" w:cs="Times New Roman"/>
          <w:szCs w:val="24"/>
        </w:rPr>
        <w:t>υβέρνησης Σαμαρά. Το 2013</w:t>
      </w:r>
      <w:r>
        <w:rPr>
          <w:rFonts w:eastAsia="Times New Roman" w:cs="Times New Roman"/>
          <w:szCs w:val="24"/>
        </w:rPr>
        <w:t>,</w:t>
      </w:r>
      <w:r>
        <w:rPr>
          <w:rFonts w:eastAsia="Times New Roman" w:cs="Times New Roman"/>
          <w:szCs w:val="24"/>
        </w:rPr>
        <w:t xml:space="preserve"> εντάχθηκε ο κεντρικός άξονας της Εύβοιας στα διευρωπαϊκά δίκτυα. Έτσι μπορέσαμε να χρηματοδοτήσουμε μελέτες. Οι μελέτες της παράκαμψης της Χαλκίδας ολοκληρώθηκαν πάρα πολύ γρήγορα στο τέλος του 2014. Ανακοινώθηκε η δημοπράτηση στις αρχές του 2015 και από </w:t>
      </w:r>
      <w:r>
        <w:rPr>
          <w:rFonts w:eastAsia="Times New Roman" w:cs="Times New Roman"/>
          <w:szCs w:val="24"/>
        </w:rPr>
        <w:t xml:space="preserve">τότε, κύριε Υπουργέ, τίποτα. </w:t>
      </w:r>
    </w:p>
    <w:p w14:paraId="0CBDA28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Και όχι μόνο τίποτα αλλά εκεί που ήταν δεδομένη η συγχρηματοδότηση</w:t>
      </w:r>
      <w:r>
        <w:rPr>
          <w:rFonts w:eastAsia="Times New Roman" w:cs="Times New Roman"/>
          <w:szCs w:val="24"/>
        </w:rPr>
        <w:t>,</w:t>
      </w:r>
      <w:r>
        <w:rPr>
          <w:rFonts w:eastAsia="Times New Roman" w:cs="Times New Roman"/>
          <w:szCs w:val="24"/>
        </w:rPr>
        <w:t xml:space="preserve"> τώρα τα τελευταία επίσημα έγγραφα λένε ότι θα γίνει ανάλογα με τη διαθεσιμότητα των πόρων. Επιπλέον είναι το </w:t>
      </w:r>
      <w:r>
        <w:rPr>
          <w:rFonts w:eastAsia="Times New Roman" w:cs="Times New Roman"/>
          <w:szCs w:val="24"/>
        </w:rPr>
        <w:lastRenderedPageBreak/>
        <w:t>μόνο έργο από τα δεκατέσσερα μεγάλα έργα που έχου</w:t>
      </w:r>
      <w:r>
        <w:rPr>
          <w:rFonts w:eastAsia="Times New Roman" w:cs="Times New Roman"/>
          <w:szCs w:val="24"/>
        </w:rPr>
        <w:t>με στο επιχειρησιακό πρόγραμμα μεταφορών</w:t>
      </w:r>
      <w:r>
        <w:rPr>
          <w:rFonts w:eastAsia="Times New Roman" w:cs="Times New Roman"/>
          <w:szCs w:val="24"/>
        </w:rPr>
        <w:t>,</w:t>
      </w:r>
      <w:r>
        <w:rPr>
          <w:rFonts w:eastAsia="Times New Roman" w:cs="Times New Roman"/>
          <w:szCs w:val="24"/>
        </w:rPr>
        <w:t xml:space="preserve"> το οποίο δεν έχει δημοπρατηθεί. </w:t>
      </w:r>
    </w:p>
    <w:p w14:paraId="0CBDA28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Θα ήθελα, κύριε Υπουργέ, να μπορούμε να συμφωνήσουμε για τις προτεραιότητες. Πιστεύετε ότι έχει προτεραιότητα ένας τόπος που μπορεί να αναπτυχθεί; Την αναπτυξιακή δυνατότητα του έργ</w:t>
      </w:r>
      <w:r>
        <w:rPr>
          <w:rFonts w:eastAsia="Times New Roman" w:cs="Times New Roman"/>
          <w:szCs w:val="24"/>
        </w:rPr>
        <w:t xml:space="preserve">ου αυτού την αναγνωρίζει η </w:t>
      </w:r>
      <w:r>
        <w:rPr>
          <w:rFonts w:eastAsia="Times New Roman" w:cs="Times New Roman"/>
          <w:szCs w:val="24"/>
          <w:lang w:val="en-US"/>
        </w:rPr>
        <w:t>K</w:t>
      </w:r>
      <w:proofErr w:type="spellStart"/>
      <w:r>
        <w:rPr>
          <w:rFonts w:eastAsia="Times New Roman" w:cs="Times New Roman"/>
          <w:szCs w:val="24"/>
        </w:rPr>
        <w:t>ομισιόν</w:t>
      </w:r>
      <w:proofErr w:type="spellEnd"/>
      <w:r>
        <w:rPr>
          <w:rFonts w:eastAsia="Times New Roman" w:cs="Times New Roman"/>
          <w:szCs w:val="24"/>
        </w:rPr>
        <w:t xml:space="preserve">. Στην έγκριση ένταξης αναφέρει ρητά ότι αυτό το έργο μπορεί να οδηγήσει σε ανάπτυξη της οικονομίας της Εύβοιας. </w:t>
      </w:r>
    </w:p>
    <w:p w14:paraId="0CBDA28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Και επειδή υπάρχει ένα θέμα ιδιοκτησίας, δεν θέλω να το βλέπω έτσι. Πιστεύω ότι τα έργα δεν ανήκουν σε κανέ</w:t>
      </w:r>
      <w:r>
        <w:rPr>
          <w:rFonts w:eastAsia="Times New Roman" w:cs="Times New Roman"/>
          <w:szCs w:val="24"/>
        </w:rPr>
        <w:t>ναν. Έχω χαρακτηριστικό παράδειγμα</w:t>
      </w:r>
      <w:r>
        <w:rPr>
          <w:rFonts w:eastAsia="Times New Roman" w:cs="Times New Roman"/>
          <w:szCs w:val="24"/>
        </w:rPr>
        <w:t>.</w:t>
      </w:r>
      <w:r>
        <w:rPr>
          <w:rFonts w:eastAsia="Times New Roman" w:cs="Times New Roman"/>
          <w:szCs w:val="24"/>
        </w:rPr>
        <w:t xml:space="preserve"> Το τελευταίο μεγάλο έργο στην Εύβοια ήταν η ψηλή γέφυρα στη Χαλκίδα. Ξεκίνησε την κατασκευή της ο πατέρας μου, όταν ήταν τότε Υπουργός ΠΕΧΩΔΕ. Ολοκλήρωσε το έργο και το εγκαινίασε ο Κωνσταντίνος Μητσοτάκης με άλλη κυβέρν</w:t>
      </w:r>
      <w:r>
        <w:rPr>
          <w:rFonts w:eastAsia="Times New Roman" w:cs="Times New Roman"/>
          <w:szCs w:val="24"/>
        </w:rPr>
        <w:t>ηση άλλου κόμματος. Σε ποιον ανήκει το έργο; Σε κανέναν. Ανήκει στον τόπο. Θα ήθελα με αυτό το πνεύμα να το δούμε και να μας πείτε πώς, πότε θα μπορέσουμε να έχουμε επιτέλους ένα μεγάλο έργο στην Εύβοια.</w:t>
      </w:r>
    </w:p>
    <w:p w14:paraId="0CBDA28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κύρ</w:t>
      </w:r>
      <w:r>
        <w:rPr>
          <w:rFonts w:eastAsia="Times New Roman" w:cs="Times New Roman"/>
          <w:szCs w:val="24"/>
        </w:rPr>
        <w:t>ιος Υπουργός.</w:t>
      </w:r>
    </w:p>
    <w:p w14:paraId="0CBDA28C" w14:textId="77777777" w:rsidR="00CA4129" w:rsidRDefault="00593B95">
      <w:pPr>
        <w:spacing w:line="600" w:lineRule="auto"/>
        <w:ind w:firstLine="720"/>
        <w:jc w:val="both"/>
        <w:rPr>
          <w:rFonts w:eastAsia="Times New Roman" w:cs="Times New Roman"/>
        </w:rPr>
      </w:pPr>
      <w:r>
        <w:rPr>
          <w:rFonts w:eastAsia="Times New Roman" w:cs="Times New Roman"/>
          <w:b/>
        </w:rPr>
        <w:t>ΧΡΗΣΤΟΣ ΣΠΙΡΤΖΗΣ (Υπουργός Υποδομών</w:t>
      </w:r>
      <w:r>
        <w:rPr>
          <w:rFonts w:eastAsia="Times New Roman" w:cs="Times New Roman"/>
          <w:b/>
        </w:rPr>
        <w:t xml:space="preserve"> και</w:t>
      </w:r>
      <w:r>
        <w:rPr>
          <w:rFonts w:eastAsia="Times New Roman" w:cs="Times New Roman"/>
          <w:b/>
        </w:rPr>
        <w:t xml:space="preserve"> Μεταφορών): </w:t>
      </w:r>
      <w:r>
        <w:rPr>
          <w:rFonts w:eastAsia="Times New Roman" w:cs="Times New Roman"/>
        </w:rPr>
        <w:t>Ευχαριστώ πολύ, κύριε Πρόεδρε.</w:t>
      </w:r>
    </w:p>
    <w:p w14:paraId="0CBDA28D" w14:textId="77777777" w:rsidR="00CA4129" w:rsidRDefault="00593B95">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Κεδίκογλου</w:t>
      </w:r>
      <w:proofErr w:type="spellEnd"/>
      <w:r>
        <w:rPr>
          <w:rFonts w:eastAsia="Times New Roman" w:cs="Times New Roman"/>
        </w:rPr>
        <w:t>, κατ</w:t>
      </w:r>
      <w:r>
        <w:rPr>
          <w:rFonts w:eastAsia="Times New Roman" w:cs="Times New Roman"/>
        </w:rPr>
        <w:t xml:space="preserve">’ </w:t>
      </w:r>
      <w:r>
        <w:rPr>
          <w:rFonts w:eastAsia="Times New Roman" w:cs="Times New Roman"/>
        </w:rPr>
        <w:t>αρχάς σε σχέση με την τοποθέτησή σας να επαναλάβω για χιλιοστή φορά</w:t>
      </w:r>
      <w:r>
        <w:rPr>
          <w:rFonts w:eastAsia="Times New Roman" w:cs="Times New Roman"/>
        </w:rPr>
        <w:t>,</w:t>
      </w:r>
      <w:r>
        <w:rPr>
          <w:rFonts w:eastAsia="Times New Roman" w:cs="Times New Roman"/>
        </w:rPr>
        <w:t xml:space="preserve"> ότι όντως τα έργα υποδομών δεν ανήκουν σε κα</w:t>
      </w:r>
      <w:r>
        <w:rPr>
          <w:rFonts w:eastAsia="Times New Roman" w:cs="Times New Roman"/>
        </w:rPr>
        <w:t>μ</w:t>
      </w:r>
      <w:r>
        <w:rPr>
          <w:rFonts w:eastAsia="Times New Roman" w:cs="Times New Roman"/>
        </w:rPr>
        <w:t>μ</w:t>
      </w:r>
      <w:r>
        <w:rPr>
          <w:rFonts w:eastAsia="Times New Roman" w:cs="Times New Roman"/>
        </w:rPr>
        <w:t>ιά</w:t>
      </w:r>
      <w:r>
        <w:rPr>
          <w:rFonts w:eastAsia="Times New Roman" w:cs="Times New Roman"/>
        </w:rPr>
        <w:t xml:space="preserve"> </w:t>
      </w:r>
      <w:r>
        <w:rPr>
          <w:rFonts w:eastAsia="Times New Roman" w:cs="Times New Roman"/>
        </w:rPr>
        <w:t>κ</w:t>
      </w:r>
      <w:r>
        <w:rPr>
          <w:rFonts w:eastAsia="Times New Roman" w:cs="Times New Roman"/>
        </w:rPr>
        <w:t xml:space="preserve">υβέρνηση, σε </w:t>
      </w:r>
      <w:r>
        <w:rPr>
          <w:rFonts w:eastAsia="Times New Roman" w:cs="Times New Roman"/>
        </w:rPr>
        <w:t>κανέναν Υπουργό, σε κανέναν περιφερειάρχη ή δήμαρχο και όλα τα υπόλοιπα. Ανήκουν σ’ αυτόν που τα πληρώνει, δηλαδή στον ελληνικό λαό.</w:t>
      </w:r>
    </w:p>
    <w:p w14:paraId="0CBDA28E" w14:textId="77777777" w:rsidR="00CA4129" w:rsidRDefault="00593B95">
      <w:pPr>
        <w:spacing w:line="600" w:lineRule="auto"/>
        <w:ind w:firstLine="720"/>
        <w:jc w:val="both"/>
        <w:rPr>
          <w:rFonts w:eastAsia="Times New Roman" w:cs="Times New Roman"/>
        </w:rPr>
      </w:pPr>
      <w:r>
        <w:rPr>
          <w:rFonts w:eastAsia="Times New Roman" w:cs="Times New Roman"/>
        </w:rPr>
        <w:t xml:space="preserve">Εμείς θα κριθούμε για το πόσο αποτελεσματικοί είμαστε όταν υπηρετούμε σε τέτοιες θέσεις είτε ως </w:t>
      </w:r>
      <w:r>
        <w:rPr>
          <w:rFonts w:eastAsia="Times New Roman" w:cs="Times New Roman"/>
        </w:rPr>
        <w:t>Υ</w:t>
      </w:r>
      <w:r>
        <w:rPr>
          <w:rFonts w:eastAsia="Times New Roman" w:cs="Times New Roman"/>
        </w:rPr>
        <w:t xml:space="preserve">πουργοί είτε ως Βουλευτές </w:t>
      </w:r>
      <w:r>
        <w:rPr>
          <w:rFonts w:eastAsia="Times New Roman" w:cs="Times New Roman"/>
        </w:rPr>
        <w:t xml:space="preserve">είτε από άλλες θέσεις, πώς διασφαλίζουμε το δημόσιο συμφέρον και με ποιες διαφανείς διαδικασίες προχωρούν οι δημόσιες υποδομές και τα δημόσια έργα. </w:t>
      </w:r>
    </w:p>
    <w:p w14:paraId="0CBDA28F" w14:textId="77777777" w:rsidR="00CA4129" w:rsidRDefault="00593B95">
      <w:pPr>
        <w:spacing w:line="600" w:lineRule="auto"/>
        <w:ind w:firstLine="720"/>
        <w:jc w:val="both"/>
        <w:rPr>
          <w:rFonts w:eastAsia="Times New Roman" w:cs="Times New Roman"/>
        </w:rPr>
      </w:pPr>
      <w:r>
        <w:rPr>
          <w:rFonts w:eastAsia="Times New Roman" w:cs="Times New Roman"/>
        </w:rPr>
        <w:t>Καταλαβαίνω, επίσης, ότι στα καθήκοντα του κάθε Βουλευτή είναι και να ελέγχει την Κυβέρνηση και να πιέζει τ</w:t>
      </w:r>
      <w:r>
        <w:rPr>
          <w:rFonts w:eastAsia="Times New Roman" w:cs="Times New Roman"/>
        </w:rPr>
        <w:t xml:space="preserve">ους Υπουργούς, για να υλοποιηθούν συγκεκριμένα κρίσιμα έργα για τις περιοχές και τις εκλογικές περιφέρειες απ’ όπου προέρχονται. </w:t>
      </w:r>
    </w:p>
    <w:p w14:paraId="0CBDA290" w14:textId="77777777" w:rsidR="00CA4129" w:rsidRDefault="00593B95">
      <w:pPr>
        <w:spacing w:line="600" w:lineRule="auto"/>
        <w:ind w:firstLine="720"/>
        <w:jc w:val="both"/>
        <w:rPr>
          <w:rFonts w:eastAsia="Times New Roman" w:cs="Times New Roman"/>
        </w:rPr>
      </w:pPr>
      <w:r>
        <w:rPr>
          <w:rFonts w:eastAsia="Times New Roman" w:cs="Times New Roman"/>
        </w:rPr>
        <w:lastRenderedPageBreak/>
        <w:t xml:space="preserve">Θα έλεγα, όμως, το εξής. Δεν το είπατε σήμερα αλλά το διάβασα στο κείμενο της ερώτησης. Συνηθίζεται να υπάρχει μια τεκμηρίωση </w:t>
      </w:r>
      <w:r>
        <w:rPr>
          <w:rFonts w:eastAsia="Times New Roman" w:cs="Times New Roman"/>
        </w:rPr>
        <w:t>ότι «το έργο είναι ώριμο, ήταν έτοιμο, ήταν προς δημοπράτηση» και με κάθε καλή διάθεση –και θα δεσμευτώ στη συνέχεια και για αυτό το έργο και για άλλα- σας έφερα τον πίνακα που βρήκα όταν πήγα στο Υπουργείο πριν από δυο χρόνια. Στα οδικά δίκτυα, στο διευρω</w:t>
      </w:r>
      <w:r>
        <w:rPr>
          <w:rFonts w:eastAsia="Times New Roman" w:cs="Times New Roman"/>
        </w:rPr>
        <w:t xml:space="preserve">παϊκό οδικό δίκτυο και στην οδική ασφάλεια έχουμε </w:t>
      </w:r>
      <w:r>
        <w:rPr>
          <w:rFonts w:eastAsia="Times New Roman" w:cs="Times New Roman"/>
          <w:lang w:val="en-US"/>
        </w:rPr>
        <w:t>overbooking</w:t>
      </w:r>
      <w:r>
        <w:rPr>
          <w:rFonts w:eastAsia="Times New Roman" w:cs="Times New Roman"/>
        </w:rPr>
        <w:t xml:space="preserve"> 227%. Δεν ήταν εγκεκριμένο το έργο, δεν είχε ενταχθεί. Διότι για να ενταχθεί, θα έπρεπε να έχουν γίνει και άλλα πράγματα που δεν έχουν γίνει και ένα απ’ αυτά είναι οι απαλλοτριώσεις, για να μην </w:t>
      </w:r>
      <w:r>
        <w:rPr>
          <w:rFonts w:eastAsia="Times New Roman" w:cs="Times New Roman"/>
        </w:rPr>
        <w:t xml:space="preserve">έχουμε τα γνωστά φαινόμενα. Δεν έχει γίνει ούτε μια. Επίσης θα έπρεπε να είχε γίνει και η μελέτη ανάλυσης κόστους-οφέλους, προκειμένου να ενταχθεί, για να πάρουμε την έγκριση από την Ευρωπαϊκή Επιτροπή. </w:t>
      </w:r>
    </w:p>
    <w:p w14:paraId="0CBDA291" w14:textId="77777777" w:rsidR="00CA4129" w:rsidRDefault="00593B95">
      <w:pPr>
        <w:spacing w:line="600" w:lineRule="auto"/>
        <w:ind w:firstLine="720"/>
        <w:jc w:val="both"/>
        <w:rPr>
          <w:rFonts w:eastAsia="Times New Roman" w:cs="Times New Roman"/>
        </w:rPr>
      </w:pPr>
      <w:r>
        <w:rPr>
          <w:rFonts w:eastAsia="Times New Roman" w:cs="Times New Roman"/>
        </w:rPr>
        <w:t>Ειδικά για την Εύβοια θα ήθελα να πω ότι είναι μια π</w:t>
      </w:r>
      <w:r>
        <w:rPr>
          <w:rFonts w:eastAsia="Times New Roman" w:cs="Times New Roman"/>
        </w:rPr>
        <w:t xml:space="preserve">εριοχή ξεχασμένη. Όποιος έχει μια αμυδρά εικόνα για τις υποδομές της Εύβοιας ή εάν πάει μια επίσκεψη, είναι δεδομένο ότι θα το διαπιστώσει από μόνος του, δεν χρειάζεται να το συζητήσουμε αυτό είτε για τον βόρειο άξονα είτε για το νότιο άξονα. Εκείνο το </w:t>
      </w:r>
      <w:r>
        <w:rPr>
          <w:rFonts w:eastAsia="Times New Roman" w:cs="Times New Roman"/>
        </w:rPr>
        <w:lastRenderedPageBreak/>
        <w:t>έργ</w:t>
      </w:r>
      <w:r>
        <w:rPr>
          <w:rFonts w:eastAsia="Times New Roman" w:cs="Times New Roman"/>
        </w:rPr>
        <w:t xml:space="preserve">ο για τα </w:t>
      </w:r>
      <w:proofErr w:type="spellStart"/>
      <w:r>
        <w:rPr>
          <w:rFonts w:eastAsia="Times New Roman" w:cs="Times New Roman"/>
        </w:rPr>
        <w:t>Στύρα</w:t>
      </w:r>
      <w:proofErr w:type="spellEnd"/>
      <w:r>
        <w:rPr>
          <w:rFonts w:eastAsia="Times New Roman" w:cs="Times New Roman"/>
        </w:rPr>
        <w:t xml:space="preserve"> έχει στοιχειώσει! Βεβαίως είναι και η παράκαμψη της Χαλκίδας.</w:t>
      </w:r>
    </w:p>
    <w:p w14:paraId="0CBDA292" w14:textId="77777777" w:rsidR="00CA4129" w:rsidRDefault="00593B95">
      <w:pPr>
        <w:spacing w:line="600" w:lineRule="auto"/>
        <w:ind w:firstLine="720"/>
        <w:jc w:val="both"/>
        <w:rPr>
          <w:rFonts w:eastAsia="Times New Roman" w:cs="Times New Roman"/>
        </w:rPr>
      </w:pPr>
      <w:r>
        <w:rPr>
          <w:rFonts w:eastAsia="Times New Roman" w:cs="Times New Roman"/>
        </w:rPr>
        <w:t>Τι έχουμε κάνει για να ξεπεράσουμε αυτόν τον σκόπελο, γιατί δεν έχουμε στο νέο ΕΣΠΑ τους πόρους που είχαμε στο παρελθόν; Έχουμε έναν συνολικό σχεδιασμό για τους οδικούς άξονες που</w:t>
      </w:r>
      <w:r>
        <w:rPr>
          <w:rFonts w:eastAsia="Times New Roman" w:cs="Times New Roman"/>
        </w:rPr>
        <w:t xml:space="preserve"> πρέπει να γίνουν. Σε αυτούς περιλαμβάνεται ο βόρειος οδικός άξονας Κρήτης, το βόρειο τμήμα του Ε-65 και η περιφερειακή της Χαλκίδας. Είμαστε ένα βήμα πριν την οριστική συμφωνία με την Ευρωπαϊκή Τράπεζα Επενδύσεων. Το αντιμετωπίζουν πολύ θετικά και για του</w:t>
      </w:r>
      <w:r>
        <w:rPr>
          <w:rFonts w:eastAsia="Times New Roman" w:cs="Times New Roman"/>
        </w:rPr>
        <w:t>ς λόγους που αναφέρατε και εσείς. Βοηθούν πάρα πολύ οι τεχνικές λύσεις που έχουν βρεθεί για το βόρειο τμήμα του Ε-65, γιατί έχουμε μια μείωση του προϋπολογισμού πάνω από 200 εκατομμύρια. Άρα έχουμε κομμάτι για να χρηματοδοτηθεί η παράκαμψη της Χαλκίδας και</w:t>
      </w:r>
      <w:r>
        <w:rPr>
          <w:rFonts w:eastAsia="Times New Roman" w:cs="Times New Roman"/>
        </w:rPr>
        <w:t xml:space="preserve"> πιστεύουμε πραγματικά -και είναι δέσμευση αυτό- ότι είναι από τα πρώτα έργα που θα «τρέξουμε» μετά από την έγκριση από την Ευρωπαϊκή Τράπεζα Επενδύσεων.</w:t>
      </w:r>
    </w:p>
    <w:p w14:paraId="0CBDA293" w14:textId="77777777" w:rsidR="00CA4129" w:rsidRDefault="00593B95">
      <w:pPr>
        <w:spacing w:line="600" w:lineRule="auto"/>
        <w:ind w:firstLine="720"/>
        <w:jc w:val="both"/>
        <w:rPr>
          <w:rFonts w:eastAsia="Times New Roman" w:cs="Times New Roman"/>
        </w:rPr>
      </w:pPr>
      <w:r>
        <w:rPr>
          <w:rFonts w:eastAsia="Times New Roman" w:cs="Times New Roman"/>
        </w:rPr>
        <w:t xml:space="preserve">Προς αυτή την κατεύθυνση εργαζόμαστε και εκτιμώ ότι με τη συμμετοχή όλων και με την αποδοχή όλων είτε </w:t>
      </w:r>
      <w:r>
        <w:rPr>
          <w:rFonts w:eastAsia="Times New Roman" w:cs="Times New Roman"/>
        </w:rPr>
        <w:t xml:space="preserve">είναι κόμματα είτε είναι φορείς της τοπικής αυτοδιοίκησης, θα προχωρήσουμε </w:t>
      </w:r>
      <w:r>
        <w:rPr>
          <w:rFonts w:eastAsia="Times New Roman" w:cs="Times New Roman"/>
        </w:rPr>
        <w:lastRenderedPageBreak/>
        <w:t xml:space="preserve">για να δώσουμε τις βέλτιστες λύσεις σ’ αυτό το έργο και με τον νέο νόμο που ψηφίσαμε -και από κοινού μάλιστα- για να μην έχουμε τα φαινόμενα </w:t>
      </w:r>
      <w:r>
        <w:rPr>
          <w:rFonts w:eastAsia="Times New Roman" w:cs="Times New Roman"/>
        </w:rPr>
        <w:t xml:space="preserve">με </w:t>
      </w:r>
      <w:r>
        <w:rPr>
          <w:rFonts w:eastAsia="Times New Roman" w:cs="Times New Roman"/>
        </w:rPr>
        <w:t xml:space="preserve">τα προηγούμενα έργα υποδομών. Δηλαδή </w:t>
      </w:r>
      <w:r>
        <w:rPr>
          <w:rFonts w:eastAsia="Times New Roman" w:cs="Times New Roman"/>
        </w:rPr>
        <w:t xml:space="preserve">να γίνουν γρήγορα οι απαλλοτριώσεις, να μην έχουμε καθυστερήσεις, να μην έχουμε πρόσθετες επιβαρύνσεις στο έργο. </w:t>
      </w:r>
    </w:p>
    <w:p w14:paraId="0CBDA294" w14:textId="77777777" w:rsidR="00CA4129" w:rsidRDefault="00593B95">
      <w:pPr>
        <w:spacing w:line="600" w:lineRule="auto"/>
        <w:ind w:firstLine="720"/>
        <w:jc w:val="both"/>
        <w:rPr>
          <w:rFonts w:eastAsia="Times New Roman" w:cs="Times New Roman"/>
        </w:rPr>
      </w:pPr>
      <w:r>
        <w:rPr>
          <w:rFonts w:eastAsia="Times New Roman" w:cs="Times New Roman"/>
        </w:rPr>
        <w:t xml:space="preserve">Είναι δεδομένο και για εμάς και για εσάς ότι αυτό το έργο είναι έργο πνοής για την Εύβοια, είναι απαραίτητη υποδομή και όχι μόνο αυτό. </w:t>
      </w:r>
    </w:p>
    <w:p w14:paraId="0CBDA295" w14:textId="77777777" w:rsidR="00CA4129" w:rsidRDefault="00593B95">
      <w:pPr>
        <w:spacing w:line="600" w:lineRule="auto"/>
        <w:ind w:firstLine="720"/>
        <w:jc w:val="both"/>
        <w:rPr>
          <w:rFonts w:eastAsia="Times New Roman" w:cs="Times New Roman"/>
        </w:rPr>
      </w:pPr>
      <w:r>
        <w:rPr>
          <w:rFonts w:eastAsia="Times New Roman" w:cs="Times New Roman"/>
        </w:rPr>
        <w:t>Ευχαρι</w:t>
      </w:r>
      <w:r>
        <w:rPr>
          <w:rFonts w:eastAsia="Times New Roman" w:cs="Times New Roman"/>
        </w:rPr>
        <w:t xml:space="preserve">στώ πολύ. </w:t>
      </w:r>
    </w:p>
    <w:p w14:paraId="0CBDA296" w14:textId="77777777" w:rsidR="00CA4129" w:rsidRDefault="00593B95">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της Δημοκρατίας» που οργανών</w:t>
      </w:r>
      <w:r>
        <w:rPr>
          <w:rFonts w:eastAsia="Times New Roman" w:cs="Times New Roman"/>
        </w:rPr>
        <w:t>ει το Ίδρυμα της Βουλής, είκοσι ένας μαθητές και μαθήτριες και τρεις εκπαιδευτικοί συνοδοί τους από το 6</w:t>
      </w:r>
      <w:r w:rsidRPr="00583527">
        <w:rPr>
          <w:rFonts w:eastAsia="Times New Roman" w:cs="Times New Roman"/>
          <w:vertAlign w:val="superscript"/>
        </w:rPr>
        <w:t>ο</w:t>
      </w:r>
      <w:r>
        <w:rPr>
          <w:rFonts w:eastAsia="Times New Roman" w:cs="Times New Roman"/>
        </w:rPr>
        <w:t xml:space="preserve"> Δημοτικό Σχολείο Δάφνης. </w:t>
      </w:r>
    </w:p>
    <w:p w14:paraId="0CBDA297" w14:textId="77777777" w:rsidR="00CA4129" w:rsidRDefault="00593B95">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CBDA298" w14:textId="77777777" w:rsidR="00CA4129" w:rsidRDefault="00593B95">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CBDA299" w14:textId="77777777" w:rsidR="00CA4129" w:rsidRDefault="00593B95">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Κεδίκογλου</w:t>
      </w:r>
      <w:proofErr w:type="spellEnd"/>
      <w:r>
        <w:rPr>
          <w:rFonts w:eastAsia="Times New Roman" w:cs="Times New Roman"/>
        </w:rPr>
        <w:t>, έχετε τον λόγο.</w:t>
      </w:r>
    </w:p>
    <w:p w14:paraId="0CBDA29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ΣΙΜΟΣ ΚΕΔΙΚΟΓ</w:t>
      </w:r>
      <w:r>
        <w:rPr>
          <w:rFonts w:eastAsia="Times New Roman" w:cs="Times New Roman"/>
          <w:b/>
          <w:szCs w:val="24"/>
        </w:rPr>
        <w:t xml:space="preserve">ΛΟΥ: </w:t>
      </w:r>
      <w:r>
        <w:rPr>
          <w:rFonts w:eastAsia="Times New Roman" w:cs="Times New Roman"/>
          <w:szCs w:val="24"/>
        </w:rPr>
        <w:t>Ευχαριστώ, κύριε Πρόεδρε.</w:t>
      </w:r>
    </w:p>
    <w:p w14:paraId="0CBDA29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Κύριε Υπουργέ, πρέπει να έχουμε διαφορετικούς πίνακες και θα τους καταθέσω.</w:t>
      </w:r>
    </w:p>
    <w:p w14:paraId="0CBDA29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w:t>
      </w:r>
      <w:r>
        <w:rPr>
          <w:rFonts w:eastAsia="Times New Roman" w:cs="Times New Roman"/>
          <w:b/>
          <w:szCs w:val="24"/>
        </w:rPr>
        <w:t xml:space="preserve">Μεταφορών): </w:t>
      </w:r>
      <w:r>
        <w:rPr>
          <w:rFonts w:eastAsia="Times New Roman" w:cs="Times New Roman"/>
          <w:szCs w:val="24"/>
        </w:rPr>
        <w:t>Μπορεί.</w:t>
      </w:r>
    </w:p>
    <w:p w14:paraId="0CBDA29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Εδώ έχω τον πίνακα από το 2014, όπου το έργο της παράκαμψης Χαλκίδας έχ</w:t>
      </w:r>
      <w:r>
        <w:rPr>
          <w:rFonts w:eastAsia="Times New Roman" w:cs="Times New Roman"/>
          <w:szCs w:val="24"/>
        </w:rPr>
        <w:t>ει και συγκεκριμένο χρονοδιάγραμμα. Λέει ότι η έναρξη κατασκευής είναι στο πρώτο τρίμηνο του 2016. Αυτό, όμως, στον τελευταίο πίνακα της δεύτερης επιτροπής παρακολούθησης του επιχειρησιακού προγράμματος έχει τα δεκατέσσερα οδικά έργα. Τα δεκατρία έχουν χρο</w:t>
      </w:r>
      <w:r>
        <w:rPr>
          <w:rFonts w:eastAsia="Times New Roman" w:cs="Times New Roman"/>
          <w:szCs w:val="24"/>
        </w:rPr>
        <w:t xml:space="preserve">νοδιάγραμμα και μόνο της Χαλκίδας λέει «ανάλογα με τη διαθεσιμότητα των πόρων». Θα συμφωνήσετε ότι είναι μία δραστική μεταβολή. </w:t>
      </w:r>
    </w:p>
    <w:p w14:paraId="0CBDA29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υπάρχουν απαντήσεις σε ερωτήσεις τόσο των δικών σας υπηρεσιών όσο και των υπηρεσιών του Υπουργείου Οικονομικών. Οι δικές σας υπηρεσίες λένε ότι έχει ολοκληρωθεί το σύνολο των αναγκαίων μελετών για το έργο του θέματος και εφόσον η διαχειριστική αρχή αποστε</w:t>
      </w:r>
      <w:r>
        <w:rPr>
          <w:rFonts w:eastAsia="Times New Roman" w:cs="Times New Roman"/>
          <w:szCs w:val="24"/>
        </w:rPr>
        <w:t xml:space="preserve">ίλει σχετική πρόσκληση, θα </w:t>
      </w:r>
      <w:r>
        <w:rPr>
          <w:rFonts w:eastAsia="Times New Roman" w:cs="Times New Roman"/>
          <w:szCs w:val="24"/>
        </w:rPr>
        <w:lastRenderedPageBreak/>
        <w:t>υποβληθεί στο πρόγραμμα. Η διαχειριστική αρχή λέει ότι το έργο έχει συμπεριληφθεί στον κατάλογο μεγάλων έργων και συγκεκριμένα στον άξονα προτεραιότητας ΑΠ3, διασφαλίζοντας έτσι τη δυνατότητα συγχρηματοδότησής του από το Ταμείο Σ</w:t>
      </w:r>
      <w:r>
        <w:rPr>
          <w:rFonts w:eastAsia="Times New Roman" w:cs="Times New Roman"/>
          <w:szCs w:val="24"/>
        </w:rPr>
        <w:t xml:space="preserve">υνοχής. Μέχρι πρόσφατα, μάλιστα, υπήρχε στο </w:t>
      </w:r>
      <w:r>
        <w:rPr>
          <w:rFonts w:eastAsia="Times New Roman" w:cs="Times New Roman"/>
          <w:szCs w:val="24"/>
          <w:lang w:val="en-US"/>
        </w:rPr>
        <w:t>site</w:t>
      </w:r>
      <w:r>
        <w:rPr>
          <w:rFonts w:eastAsia="Times New Roman" w:cs="Times New Roman"/>
          <w:szCs w:val="24"/>
        </w:rPr>
        <w:t xml:space="preserve"> του Υπουργείου σας ένδειξη για τριπλή δημοπράτηση.</w:t>
      </w:r>
    </w:p>
    <w:p w14:paraId="0CBDA29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Ειλικρινά η εικόνα είναι θολή. Ας τα πάρουμε, όμως, όπως πρέπει να γίνουν, γιατί θέλω, καλή τη </w:t>
      </w:r>
      <w:proofErr w:type="spellStart"/>
      <w:r>
        <w:rPr>
          <w:rFonts w:eastAsia="Times New Roman" w:cs="Times New Roman"/>
          <w:szCs w:val="24"/>
        </w:rPr>
        <w:t>πίστει</w:t>
      </w:r>
      <w:proofErr w:type="spellEnd"/>
      <w:r>
        <w:rPr>
          <w:rFonts w:eastAsia="Times New Roman" w:cs="Times New Roman"/>
          <w:szCs w:val="24"/>
        </w:rPr>
        <w:t>, να δεχθώ διαβεβαιώσεις σας. Από τον Αύγουστο ισχύει ο</w:t>
      </w:r>
      <w:r>
        <w:rPr>
          <w:rFonts w:eastAsia="Times New Roman" w:cs="Times New Roman"/>
          <w:szCs w:val="24"/>
        </w:rPr>
        <w:t xml:space="preserve"> νέος νόμος. Ο νέος νόμος λέει ότι πρέπει πρώτα να έχουν πληρωθεί οι απαλλοτριώσεις. Το 90% είναι υποχρεωτικά από εθνικούς πόρους. Μόνο το 10% καλύπτει η Κομισιόν. Και θέλω να σας ρωτήσω</w:t>
      </w:r>
      <w:r>
        <w:rPr>
          <w:rFonts w:eastAsia="Times New Roman" w:cs="Times New Roman"/>
          <w:szCs w:val="24"/>
        </w:rPr>
        <w:t>.</w:t>
      </w:r>
      <w:r>
        <w:rPr>
          <w:rFonts w:eastAsia="Times New Roman" w:cs="Times New Roman"/>
          <w:szCs w:val="24"/>
        </w:rPr>
        <w:t xml:space="preserve"> Έχει γίνει πρόταση για δέσμευση εθνικών πόρων γι’ αυτό; Είναι μέσα σ</w:t>
      </w:r>
      <w:r>
        <w:rPr>
          <w:rFonts w:eastAsia="Times New Roman" w:cs="Times New Roman"/>
          <w:szCs w:val="24"/>
        </w:rPr>
        <w:t>την αντίστοιχη ΣΑΕ;</w:t>
      </w:r>
    </w:p>
    <w:p w14:paraId="0CBDA2A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Επίσης θα ήθελα να δούμε το θέμα της κατάτμησης. Είναι ένα μικρό έργο δεκαέξι χιλιομέτρων. Δηλαδή τι να κόψεις; Επιπλέον είναι τεχνικά δύσκολο. Δηλαδή αλλού πρέπει να κάνεις σήραγγες, αλλού πρέπει να κάνεις επιχωματώσεις. Το χώμα που πρ</w:t>
      </w:r>
      <w:r>
        <w:rPr>
          <w:rFonts w:eastAsia="Times New Roman" w:cs="Times New Roman"/>
          <w:szCs w:val="24"/>
        </w:rPr>
        <w:t xml:space="preserve">έπει να ξεφορτωθείς από το ένα κομμάτι του έργου, θα το </w:t>
      </w:r>
      <w:r>
        <w:rPr>
          <w:rFonts w:eastAsia="Times New Roman" w:cs="Times New Roman"/>
          <w:szCs w:val="24"/>
        </w:rPr>
        <w:lastRenderedPageBreak/>
        <w:t>χρειαστείς σε ένα άλλο κομμάτι του έργου και εάν είναι διαφορετικοί οι εργολάβοι, δεν είναι σίγουρη η συνεργασία τους.</w:t>
      </w:r>
    </w:p>
    <w:p w14:paraId="0CBDA2A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έχουμε την πικρή εμπειρία, θα έλεγα, την αρνητική εμπειρία από το πέταλο του Μαλιακού με τις κατατμήσεις. Αυξάνεται το κόστος και γνωρίζετε πολύ καλά ότι αυξάνεται και το ρίσκο της έγκρισης του έργου από την Ευρωπαϊκή Ένωση άμα αυτό </w:t>
      </w:r>
      <w:proofErr w:type="spellStart"/>
      <w:r>
        <w:rPr>
          <w:rFonts w:eastAsia="Times New Roman" w:cs="Times New Roman"/>
          <w:szCs w:val="24"/>
        </w:rPr>
        <w:t>κατατμηθεί</w:t>
      </w:r>
      <w:proofErr w:type="spellEnd"/>
      <w:r>
        <w:rPr>
          <w:rFonts w:eastAsia="Times New Roman" w:cs="Times New Roman"/>
          <w:szCs w:val="24"/>
        </w:rPr>
        <w:t>. Οπότε θα ή</w:t>
      </w:r>
      <w:r>
        <w:rPr>
          <w:rFonts w:eastAsia="Times New Roman" w:cs="Times New Roman"/>
          <w:szCs w:val="24"/>
        </w:rPr>
        <w:t>θελα την διαβεβαίωσή σας για όλα αυτά.</w:t>
      </w:r>
    </w:p>
    <w:p w14:paraId="0CBDA2A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Ξέχασα να σας πω ότι το 2014 η παράκαμψη της Χαλκίδας και ο άξονας Πάτρα-Πύργος ήταν στην ίδια ωρίμανση. Ξαφνικά το ένα έργο δημοπρατείται και «τρέχει» και το άλλο έχει παραμείνει στις καλένδες. </w:t>
      </w:r>
    </w:p>
    <w:p w14:paraId="0CBDA2A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Καταθέτω τους πίνακες</w:t>
      </w:r>
      <w:r>
        <w:rPr>
          <w:rFonts w:eastAsia="Times New Roman" w:cs="Times New Roman"/>
          <w:szCs w:val="24"/>
        </w:rPr>
        <w:t xml:space="preserve"> όπως σας είπα, γιατί εδώ θα δείτε ότι στους πρώτους που έχει χρονοδιάγραμμα, έχει ακριβώς το ίδιο χρονοδιάγραμμα με το Πάτρα-Πύργος. Και ξαφνικά το Πάτρα-Πύργος μένει με το ίδιο χρονοδιάγραμμα και η Χαλκίδα γίνεται χωρίς χρονοδιάγραμμα και ανάλογα με τη δ</w:t>
      </w:r>
      <w:r>
        <w:rPr>
          <w:rFonts w:eastAsia="Times New Roman" w:cs="Times New Roman"/>
          <w:szCs w:val="24"/>
        </w:rPr>
        <w:t>ιαθεσιμότητα πόρων.</w:t>
      </w:r>
    </w:p>
    <w:p w14:paraId="0CBDA2A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Σίμος </w:t>
      </w:r>
      <w:proofErr w:type="spellStart"/>
      <w:r>
        <w:rPr>
          <w:rFonts w:eastAsia="Times New Roman" w:cs="Times New Roman"/>
          <w:szCs w:val="24"/>
        </w:rPr>
        <w:t>Κεδίκογλου</w:t>
      </w:r>
      <w:proofErr w:type="spellEnd"/>
      <w:r>
        <w:rPr>
          <w:rFonts w:eastAsia="Times New Roman" w:cs="Times New Roman"/>
          <w:szCs w:val="24"/>
        </w:rPr>
        <w:t xml:space="preserve">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0CBDA2A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Θα ήθελα σ’ αυτά τα </w:t>
      </w:r>
      <w:r>
        <w:rPr>
          <w:rFonts w:eastAsia="Times New Roman" w:cs="Times New Roman"/>
          <w:szCs w:val="24"/>
        </w:rPr>
        <w:t>ζητήματα να μας δώσετε συγκεκριμένες απαντήσεις και εάν μπορείτε, να μας ορίσετε και ένα χρονοδιάγραμμα.</w:t>
      </w:r>
    </w:p>
    <w:p w14:paraId="0CBDA2A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w:t>
      </w:r>
    </w:p>
    <w:p w14:paraId="0CBDA2A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τον λόγο.</w:t>
      </w:r>
    </w:p>
    <w:p w14:paraId="0CBDA2A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w:t>
      </w:r>
      <w:r>
        <w:rPr>
          <w:rFonts w:eastAsia="Times New Roman" w:cs="Times New Roman"/>
          <w:b/>
          <w:szCs w:val="24"/>
        </w:rPr>
        <w:t xml:space="preserve">Μεταφορών κ): </w:t>
      </w:r>
      <w:r>
        <w:rPr>
          <w:rFonts w:eastAsia="Times New Roman" w:cs="Times New Roman"/>
          <w:szCs w:val="24"/>
        </w:rPr>
        <w:t>Ναι βεβαίως.</w:t>
      </w:r>
    </w:p>
    <w:p w14:paraId="0CBDA2A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w:t>
      </w:r>
      <w:r>
        <w:rPr>
          <w:rFonts w:eastAsia="Times New Roman" w:cs="Times New Roman"/>
          <w:szCs w:val="24"/>
        </w:rPr>
        <w:t>εδίκογλου</w:t>
      </w:r>
      <w:proofErr w:type="spellEnd"/>
      <w:r>
        <w:rPr>
          <w:rFonts w:eastAsia="Times New Roman" w:cs="Times New Roman"/>
          <w:szCs w:val="24"/>
        </w:rPr>
        <w:t xml:space="preserve">, σωστά οι υπηρεσίες απαντούν εάν έχουν διαθεσιμότητα. Και δεν διαφωνούμε για τους πίνακες. Είναι δεκατρία έργα, αυτά που έχω και εγώ. </w:t>
      </w:r>
    </w:p>
    <w:p w14:paraId="0CBDA2A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Στον πίνακα στο ΑΠ3 «Διευρωπαϊκό οδικό δίκτυο και οδική ασφάλεια» είναι οκτώ έργα, </w:t>
      </w:r>
      <w:r>
        <w:rPr>
          <w:rFonts w:eastAsia="Times New Roman" w:cs="Times New Roman"/>
          <w:szCs w:val="24"/>
          <w:lang w:val="en-US"/>
        </w:rPr>
        <w:t>overbooking</w:t>
      </w:r>
      <w:r>
        <w:rPr>
          <w:rFonts w:eastAsia="Times New Roman" w:cs="Times New Roman"/>
          <w:szCs w:val="24"/>
        </w:rPr>
        <w:t xml:space="preserve"> 227%. </w:t>
      </w:r>
    </w:p>
    <w:p w14:paraId="0CBDA2A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ΣΙΜΟΣ ΚΕΔ</w:t>
      </w:r>
      <w:r>
        <w:rPr>
          <w:rFonts w:eastAsia="Times New Roman" w:cs="Times New Roman"/>
          <w:b/>
          <w:szCs w:val="24"/>
        </w:rPr>
        <w:t xml:space="preserve">ΙΚΟΓΛΟΥ: </w:t>
      </w:r>
      <w:r>
        <w:rPr>
          <w:rFonts w:eastAsia="Times New Roman" w:cs="Times New Roman"/>
          <w:szCs w:val="24"/>
        </w:rPr>
        <w:t xml:space="preserve">Εμείς θα πληρώσουμε το </w:t>
      </w:r>
      <w:r>
        <w:rPr>
          <w:rFonts w:eastAsia="Times New Roman" w:cs="Times New Roman"/>
          <w:szCs w:val="24"/>
          <w:lang w:val="en-US"/>
        </w:rPr>
        <w:t>overbooking</w:t>
      </w:r>
      <w:r>
        <w:rPr>
          <w:rFonts w:eastAsia="Times New Roman" w:cs="Times New Roman"/>
          <w:szCs w:val="24"/>
        </w:rPr>
        <w:t>;</w:t>
      </w:r>
    </w:p>
    <w:p w14:paraId="0CBDA2A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Μεταφορών ): </w:t>
      </w:r>
      <w:r>
        <w:rPr>
          <w:rFonts w:eastAsia="Times New Roman" w:cs="Times New Roman"/>
          <w:szCs w:val="24"/>
        </w:rPr>
        <w:t xml:space="preserve">Όχι για όνομα του </w:t>
      </w:r>
      <w:r>
        <w:rPr>
          <w:rFonts w:eastAsia="Times New Roman" w:cs="Times New Roman"/>
          <w:szCs w:val="24"/>
        </w:rPr>
        <w:t>θ</w:t>
      </w:r>
      <w:r>
        <w:rPr>
          <w:rFonts w:eastAsia="Times New Roman" w:cs="Times New Roman"/>
          <w:szCs w:val="24"/>
        </w:rPr>
        <w:t xml:space="preserve">εού! Θα σας πω. </w:t>
      </w:r>
    </w:p>
    <w:p w14:paraId="0CBDA2A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Στο επόμενο «Διευρωπαϊκό οδικό δίκτυο ΕΠ» είναι τέσσερα έργα, </w:t>
      </w:r>
      <w:r>
        <w:rPr>
          <w:rFonts w:eastAsia="Times New Roman" w:cs="Times New Roman"/>
          <w:szCs w:val="24"/>
          <w:lang w:val="en-US"/>
        </w:rPr>
        <w:t>overbooking</w:t>
      </w:r>
      <w:r>
        <w:rPr>
          <w:rFonts w:eastAsia="Times New Roman" w:cs="Times New Roman"/>
          <w:szCs w:val="24"/>
        </w:rPr>
        <w:t xml:space="preserve"> 152%, εάν βλέπω καλά. Θα σας δώσουμε τους πίνακε</w:t>
      </w:r>
      <w:r>
        <w:rPr>
          <w:rFonts w:eastAsia="Times New Roman" w:cs="Times New Roman"/>
          <w:szCs w:val="24"/>
        </w:rPr>
        <w:t>ς. Είναι δεκατρία έργα.</w:t>
      </w:r>
    </w:p>
    <w:p w14:paraId="0CBDA2A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Τώρα έχουμε ένα θεσμικό πρόβλημα ουσίας, που πάει πίσω και τα έργα, πάει πίσω και το πώς πρέπει να τρέξουν οι προϋπολογισμοί και οι απορροφήσεις. Και αυτό είναι οι προϋπολογισμοί των έργων. </w:t>
      </w:r>
    </w:p>
    <w:p w14:paraId="0CBDA2AF"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Έχουμε ένα απαρχαιωμένο τιμολόγιο δημοσίω</w:t>
      </w:r>
      <w:r>
        <w:rPr>
          <w:rFonts w:eastAsia="Times New Roman" w:cs="Times New Roman"/>
          <w:szCs w:val="24"/>
        </w:rPr>
        <w:t xml:space="preserve">ν έργων. Τα συζητούμε και στην </w:t>
      </w:r>
      <w:r>
        <w:rPr>
          <w:rFonts w:eastAsia="Times New Roman" w:cs="Times New Roman"/>
          <w:szCs w:val="24"/>
        </w:rPr>
        <w:t>ε</w:t>
      </w:r>
      <w:r>
        <w:rPr>
          <w:rFonts w:eastAsia="Times New Roman" w:cs="Times New Roman"/>
          <w:szCs w:val="24"/>
        </w:rPr>
        <w:t>πιτροπή της Βουλής και στο σχέδιο νόμου για τα δημόσια έργα. Κάνουμε μια προσπάθεια να εκσυγχρονίσουμε τα τιμολόγια δημοσίων έργων, προκειμένου να έχουμε προϋπολογισμούς πιο κοντά στην πραγματικότητα και όχι σαν αυτούς που έ</w:t>
      </w:r>
      <w:r>
        <w:rPr>
          <w:rFonts w:eastAsia="Times New Roman" w:cs="Times New Roman"/>
          <w:szCs w:val="24"/>
        </w:rPr>
        <w:t>χουμε, για να αποδεσμεύονται και πόροι, να μπορούμε να προχωρήσουμε και να δημοπρατήσουμε συγκεκριμένα έργα.</w:t>
      </w:r>
    </w:p>
    <w:p w14:paraId="0CBDA2B0"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για να διασφαλίσουμε την παράκαμψη της Χαλκίδας συζητάμε με την Ευρωπαϊκή Τράπεζα και ολοκληρώνουμε. Αυτό σε κάθε περίπτωση. Άρα </w:t>
      </w:r>
      <w:r>
        <w:rPr>
          <w:rFonts w:eastAsia="Times New Roman" w:cs="Times New Roman"/>
          <w:szCs w:val="24"/>
        </w:rPr>
        <w:t xml:space="preserve">η παράκαμψη της Χαλκίδας είναι δέσμευση ότι θα γίνει. </w:t>
      </w:r>
    </w:p>
    <w:p w14:paraId="0CBDA2B1"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Οι απαλλοτριώσεις σύμφωνα με την εκτίμηση του μελετητή είναι 50.000.000, σύμφωνα με την εκτίμηση της </w:t>
      </w:r>
      <w:r>
        <w:rPr>
          <w:rFonts w:eastAsia="Times New Roman" w:cs="Times New Roman"/>
          <w:szCs w:val="24"/>
        </w:rPr>
        <w:t>υ</w:t>
      </w:r>
      <w:r>
        <w:rPr>
          <w:rFonts w:eastAsia="Times New Roman" w:cs="Times New Roman"/>
          <w:szCs w:val="24"/>
        </w:rPr>
        <w:t>πηρεσίας είναι 25.000.000. Είναι υπερεκτιμημένη του μελετητή. Έχουμε βρει τους πόρους για τις απαλλ</w:t>
      </w:r>
      <w:r>
        <w:rPr>
          <w:rFonts w:eastAsia="Times New Roman" w:cs="Times New Roman"/>
          <w:szCs w:val="24"/>
        </w:rPr>
        <w:t xml:space="preserve">οτριώσεις. </w:t>
      </w:r>
    </w:p>
    <w:p w14:paraId="0CBDA2B2"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είναι και ένα δεύτερο θεσμικό θέμα που έχουμε ανοίξει στη συζήτηση στα ευρωπαϊκά όργανα, στους προϋπολογισμούς του έργου να είναι όλες οι δαπάνες ή μέρος και των απαλλοτριώσεων</w:t>
      </w:r>
      <w:r>
        <w:rPr>
          <w:rFonts w:eastAsia="Times New Roman" w:cs="Times New Roman"/>
          <w:szCs w:val="24"/>
        </w:rPr>
        <w:t>,</w:t>
      </w:r>
      <w:r>
        <w:rPr>
          <w:rFonts w:eastAsia="Times New Roman" w:cs="Times New Roman"/>
          <w:szCs w:val="24"/>
        </w:rPr>
        <w:t xml:space="preserve"> για να μπορούμε να μην έχουμε τα φαινόμενα που είχαμε στο παρε</w:t>
      </w:r>
      <w:r>
        <w:rPr>
          <w:rFonts w:eastAsia="Times New Roman" w:cs="Times New Roman"/>
          <w:szCs w:val="24"/>
        </w:rPr>
        <w:t>λθόν.</w:t>
      </w:r>
    </w:p>
    <w:p w14:paraId="0CBDA2B3"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Είπατε ότι ήταν ίδια η ωριμότητα με το Πάτρα-Πύργος. Δεν ήταν ίδια η ωριμότητα. Η παράκαμψη της Χαλκίδας ήταν πιο ώριμη. Οι μελέτες στο Πάτρα-Πύργος, όπως γνωρίζετε πάρα πολύ καλά τα έχουμε πει χίλιες φορές- αλλού ήταν οριστικές, αλλού δεν είχαν παρα</w:t>
      </w:r>
      <w:r>
        <w:rPr>
          <w:rFonts w:eastAsia="Times New Roman" w:cs="Times New Roman"/>
          <w:szCs w:val="24"/>
        </w:rPr>
        <w:t xml:space="preserve">ληφθεί, αλλού δεν είχαν γίνει καθόλου. Οι περιβαλλοντικές ήταν στον αέρα. Έγινε </w:t>
      </w:r>
      <w:proofErr w:type="spellStart"/>
      <w:r>
        <w:rPr>
          <w:rFonts w:eastAsia="Times New Roman" w:cs="Times New Roman"/>
          <w:szCs w:val="24"/>
        </w:rPr>
        <w:t>επικαιροποίηση</w:t>
      </w:r>
      <w:proofErr w:type="spellEnd"/>
      <w:r>
        <w:rPr>
          <w:rFonts w:eastAsia="Times New Roman" w:cs="Times New Roman"/>
          <w:szCs w:val="24"/>
        </w:rPr>
        <w:t xml:space="preserve"> των μελετών που παρέδωσε ο </w:t>
      </w:r>
      <w:proofErr w:type="spellStart"/>
      <w:r>
        <w:rPr>
          <w:rFonts w:eastAsia="Times New Roman" w:cs="Times New Roman"/>
          <w:szCs w:val="24"/>
        </w:rPr>
        <w:t>παραχωρησιούχος</w:t>
      </w:r>
      <w:proofErr w:type="spellEnd"/>
      <w:r>
        <w:rPr>
          <w:rFonts w:eastAsia="Times New Roman" w:cs="Times New Roman"/>
          <w:szCs w:val="24"/>
        </w:rPr>
        <w:t xml:space="preserve"> της Ολυμπίας Οδού και βγήκαν </w:t>
      </w:r>
      <w:r>
        <w:rPr>
          <w:rFonts w:eastAsia="Times New Roman" w:cs="Times New Roman"/>
          <w:szCs w:val="24"/>
        </w:rPr>
        <w:lastRenderedPageBreak/>
        <w:t>άλλες ποσότητες, άλλα μεγέθη για το έργο, άλλοι υποδοχείς για τα αδρανή υλικά …</w:t>
      </w:r>
    </w:p>
    <w:p w14:paraId="0CBDA2B4"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ΣΙΜΟΣ ΚΕΔ</w:t>
      </w:r>
      <w:r>
        <w:rPr>
          <w:rFonts w:eastAsia="Times New Roman" w:cs="Times New Roman"/>
          <w:b/>
          <w:szCs w:val="24"/>
        </w:rPr>
        <w:t>ΙΚΟΓΛΟΥ:</w:t>
      </w:r>
      <w:r>
        <w:rPr>
          <w:rFonts w:eastAsia="Times New Roman" w:cs="Times New Roman"/>
          <w:szCs w:val="24"/>
        </w:rPr>
        <w:t xml:space="preserve"> Άρα είναι μεγαλύτερη η αδικία σε εμάς. </w:t>
      </w:r>
    </w:p>
    <w:p w14:paraId="0CBDA2B5"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Βεβαίως είναι μεγαλύτερη η αδικία. Όμως δεν μπορούμε να μη δούμε και ένα προγραμματισμό έργων</w:t>
      </w:r>
      <w:r>
        <w:rPr>
          <w:rFonts w:eastAsia="Times New Roman" w:cs="Times New Roman"/>
          <w:szCs w:val="24"/>
        </w:rPr>
        <w:t>,</w:t>
      </w:r>
      <w:r>
        <w:rPr>
          <w:rFonts w:eastAsia="Times New Roman" w:cs="Times New Roman"/>
          <w:szCs w:val="24"/>
        </w:rPr>
        <w:t xml:space="preserve"> που συνάδει με το πιο έργο είναι βιώσιμο</w:t>
      </w:r>
      <w:r>
        <w:rPr>
          <w:rFonts w:eastAsia="Times New Roman" w:cs="Times New Roman"/>
          <w:szCs w:val="24"/>
        </w:rPr>
        <w:t>,</w:t>
      </w:r>
      <w:r>
        <w:rPr>
          <w:rFonts w:eastAsia="Times New Roman" w:cs="Times New Roman"/>
          <w:szCs w:val="24"/>
        </w:rPr>
        <w:t xml:space="preserve"> για να μπορούμε να προχωρήσουμε. </w:t>
      </w:r>
    </w:p>
    <w:p w14:paraId="0CBDA2B6"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κάθε περίπτωση η παράκαμψη της Χαλκίδας είναι πρώτη προτεραιότητα και είναι δέσμευση αυτό και το έργο θα τρέξει και πολύ σύντομα θα έχουμε νέα. Αναλαμβάνω την υποχρέωση να ενημερώσω και εσάς και όλους τους Βουλευτές τη</w:t>
      </w:r>
      <w:r>
        <w:rPr>
          <w:rFonts w:eastAsia="Times New Roman" w:cs="Times New Roman"/>
          <w:szCs w:val="24"/>
        </w:rPr>
        <w:t xml:space="preserve">ς Εύβοιας και τον κ. Καραμανλή, που είναι υπεύθυνος από το κόμμα της Αξιωματικής Αντιπολίτευσης για την πορεία του συγκεκριμένου έργου. </w:t>
      </w:r>
    </w:p>
    <w:p w14:paraId="0CBDA2B7"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Κάνω γνωστό </w:t>
      </w:r>
      <w:r>
        <w:rPr>
          <w:rFonts w:eastAsia="Times New Roman" w:cs="Times New Roman"/>
          <w:szCs w:val="24"/>
        </w:rPr>
        <w:t xml:space="preserve">ότι </w:t>
      </w:r>
      <w:r>
        <w:rPr>
          <w:rFonts w:eastAsia="Times New Roman" w:cs="Times New Roman"/>
          <w:szCs w:val="24"/>
        </w:rPr>
        <w:t>δεν θα συζητηθούν οι εξής ερωτήσεις:</w:t>
      </w:r>
    </w:p>
    <w:p w14:paraId="0CBDA2B8"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520/23-2-2017 ε</w:t>
      </w:r>
      <w:r>
        <w:rPr>
          <w:rFonts w:eastAsia="Times New Roman" w:cs="Times New Roman"/>
          <w:szCs w:val="24"/>
        </w:rPr>
        <w:t xml:space="preserve">πίκαιρη ερώτηση δεύτερου κύκλου </w:t>
      </w:r>
      <w:r>
        <w:rPr>
          <w:rFonts w:eastAsia="Times New Roman" w:cs="Times New Roman"/>
          <w:szCs w:val="24"/>
        </w:rPr>
        <w:t xml:space="preserve">του </w:t>
      </w:r>
      <w:r>
        <w:rPr>
          <w:rFonts w:eastAsia="Times New Roman" w:cs="Times New Roman"/>
          <w:szCs w:val="24"/>
        </w:rPr>
        <w:t xml:space="preserve">Βουλευτή Ηλείας της Δημοκρατικής Συμπαράταξης ΠΑΣΟΚ – 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«σιωπή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τις δεσμεύσεις της Κυβέρνησης», δεν θα συζητηθεί λόγω κωλύματος το</w:t>
      </w:r>
      <w:r>
        <w:rPr>
          <w:rFonts w:eastAsia="Times New Roman" w:cs="Times New Roman"/>
          <w:szCs w:val="24"/>
        </w:rPr>
        <w:t xml:space="preserve">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p>
    <w:p w14:paraId="0CBDA2B9"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color w:val="000000"/>
          <w:szCs w:val="24"/>
        </w:rPr>
        <w:t>Η δέκατη τρίτη με αριθμό 435/2-2-2017 επίκαιρη ερώτηση δεύτερου κύκλου της Βουλευτού Β΄ Αθηνών του Λαϊκού Συνδέσμου - Χρυσή Αυγή κ</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bCs/>
          <w:color w:val="000000"/>
          <w:szCs w:val="24"/>
        </w:rPr>
        <w:t xml:space="preserve">Ελένης </w:t>
      </w:r>
      <w:proofErr w:type="spellStart"/>
      <w:r>
        <w:rPr>
          <w:rFonts w:eastAsia="Times New Roman" w:cs="Times New Roman"/>
          <w:bCs/>
          <w:color w:val="000000"/>
          <w:szCs w:val="24"/>
        </w:rPr>
        <w:t>Ζαρούλια</w:t>
      </w:r>
      <w:proofErr w:type="spellEnd"/>
      <w:r>
        <w:rPr>
          <w:rFonts w:eastAsia="Times New Roman" w:cs="Times New Roman"/>
          <w:color w:val="000000"/>
          <w:szCs w:val="24"/>
        </w:rPr>
        <w:t xml:space="preserve"> 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 xml:space="preserve">σχετικά με τον διορισμό υπόδικης στη </w:t>
      </w:r>
      <w:r>
        <w:rPr>
          <w:rFonts w:eastAsia="Times New Roman" w:cs="Times New Roman"/>
          <w:color w:val="000000"/>
          <w:szCs w:val="24"/>
        </w:rPr>
        <w:t>δ</w:t>
      </w:r>
      <w:r>
        <w:rPr>
          <w:rFonts w:eastAsia="Times New Roman" w:cs="Times New Roman"/>
          <w:color w:val="000000"/>
          <w:szCs w:val="24"/>
        </w:rPr>
        <w:t>ιο</w:t>
      </w:r>
      <w:r>
        <w:rPr>
          <w:rFonts w:eastAsia="Times New Roman" w:cs="Times New Roman"/>
          <w:color w:val="000000"/>
          <w:szCs w:val="24"/>
        </w:rPr>
        <w:t xml:space="preserve">ίκηση του </w:t>
      </w:r>
      <w:proofErr w:type="spellStart"/>
      <w:r>
        <w:rPr>
          <w:rFonts w:eastAsia="Times New Roman" w:cs="Times New Roman"/>
          <w:color w:val="000000"/>
          <w:szCs w:val="24"/>
        </w:rPr>
        <w:t>υ</w:t>
      </w:r>
      <w:r>
        <w:rPr>
          <w:rFonts w:eastAsia="Times New Roman" w:cs="Times New Roman"/>
          <w:color w:val="000000"/>
          <w:szCs w:val="24"/>
        </w:rPr>
        <w:t>περταμείου</w:t>
      </w:r>
      <w:proofErr w:type="spellEnd"/>
      <w:r>
        <w:rPr>
          <w:rFonts w:eastAsia="Times New Roman" w:cs="Times New Roman"/>
          <w:color w:val="000000"/>
          <w:szCs w:val="24"/>
        </w:rPr>
        <w:t xml:space="preserve">, </w:t>
      </w:r>
      <w:r>
        <w:rPr>
          <w:rFonts w:eastAsia="Times New Roman" w:cs="Times New Roman"/>
          <w:szCs w:val="24"/>
        </w:rPr>
        <w:t xml:space="preserve">δεν θα συζητηθεί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p>
    <w:p w14:paraId="0CBDA2BA"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όγδοη με αριθμό 463/10-2-2017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Περιβάλλ</w:t>
      </w:r>
      <w:r>
        <w:rPr>
          <w:rFonts w:eastAsia="Times New Roman" w:cs="Times New Roman"/>
          <w:bCs/>
          <w:szCs w:val="24"/>
        </w:rPr>
        <w:t>οντος και Ενέργειας</w:t>
      </w:r>
      <w:r>
        <w:rPr>
          <w:rFonts w:eastAsia="Times New Roman" w:cs="Times New Roman"/>
          <w:bCs/>
          <w:szCs w:val="24"/>
        </w:rPr>
        <w:t>,</w:t>
      </w:r>
      <w:r>
        <w:rPr>
          <w:rFonts w:eastAsia="Times New Roman" w:cs="Times New Roman"/>
          <w:b/>
          <w:szCs w:val="24"/>
        </w:rPr>
        <w:t xml:space="preserve"> </w:t>
      </w:r>
      <w:r>
        <w:rPr>
          <w:rFonts w:eastAsia="Times New Roman" w:cs="Times New Roman"/>
          <w:szCs w:val="24"/>
        </w:rPr>
        <w:t xml:space="preserve">σχετικά με τη μεταφορά 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w:t>
      </w:r>
    </w:p>
    <w:p w14:paraId="0CBDA2BB" w14:textId="77777777" w:rsidR="00CA4129" w:rsidRDefault="00593B95">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Η εικοστή πρώτη με αριθμό 498/20-2-2017 επίκαιρη ερώτηση δεύτερου κύκλου του Βουλευτή Β΄ Αθηνών του Ποταμιού κ. </w:t>
      </w:r>
      <w:r>
        <w:rPr>
          <w:rFonts w:eastAsia="Times New Roman" w:cs="Times New Roman"/>
          <w:bCs/>
          <w:color w:val="000000"/>
          <w:szCs w:val="24"/>
        </w:rPr>
        <w:t xml:space="preserve">Γεωργίου </w:t>
      </w:r>
      <w:proofErr w:type="spellStart"/>
      <w:r>
        <w:rPr>
          <w:rFonts w:eastAsia="Times New Roman" w:cs="Times New Roman"/>
          <w:bCs/>
          <w:color w:val="000000"/>
          <w:szCs w:val="24"/>
        </w:rPr>
        <w:t>Αμυρά</w:t>
      </w:r>
      <w:proofErr w:type="spellEnd"/>
      <w:r>
        <w:rPr>
          <w:rFonts w:eastAsia="Times New Roman" w:cs="Times New Roman"/>
          <w:bCs/>
          <w:color w:val="000000"/>
          <w:szCs w:val="24"/>
        </w:rPr>
        <w:t xml:space="preserve"> </w:t>
      </w:r>
      <w:r>
        <w:rPr>
          <w:rFonts w:eastAsia="Times New Roman" w:cs="Times New Roman"/>
          <w:color w:val="000000"/>
          <w:szCs w:val="24"/>
        </w:rPr>
        <w:t xml:space="preserve">προς τον Υπουργό </w:t>
      </w:r>
      <w:r>
        <w:rPr>
          <w:rFonts w:eastAsia="Times New Roman" w:cs="Times New Roman"/>
          <w:bCs/>
          <w:color w:val="000000"/>
          <w:szCs w:val="24"/>
        </w:rPr>
        <w:t xml:space="preserve">Οικονομικών, </w:t>
      </w:r>
      <w:r>
        <w:rPr>
          <w:rFonts w:eastAsia="Times New Roman" w:cs="Times New Roman"/>
          <w:color w:val="000000"/>
          <w:szCs w:val="24"/>
        </w:rPr>
        <w:t xml:space="preserve">σχετικά με </w:t>
      </w:r>
      <w:r>
        <w:rPr>
          <w:rFonts w:eastAsia="Times New Roman" w:cs="Times New Roman"/>
          <w:color w:val="000000"/>
          <w:szCs w:val="24"/>
        </w:rPr>
        <w:lastRenderedPageBreak/>
        <w:t>την υπόθεση «</w:t>
      </w:r>
      <w:r>
        <w:rPr>
          <w:rFonts w:eastAsia="Times New Roman" w:cs="Times New Roman"/>
          <w:color w:val="000000"/>
          <w:szCs w:val="24"/>
        </w:rPr>
        <w:t>SIEMENS</w:t>
      </w:r>
      <w:r>
        <w:rPr>
          <w:rFonts w:eastAsia="Times New Roman" w:cs="Times New Roman"/>
          <w:color w:val="000000"/>
          <w:szCs w:val="24"/>
        </w:rPr>
        <w:t xml:space="preserve">», δεν συζητείται λόγω κωλύματος του Υπουργού Οικονομικών κ. </w:t>
      </w:r>
      <w:proofErr w:type="spellStart"/>
      <w:r>
        <w:rPr>
          <w:rFonts w:eastAsia="Times New Roman" w:cs="Times New Roman"/>
          <w:color w:val="000000"/>
          <w:szCs w:val="24"/>
        </w:rPr>
        <w:t>Τσακαλώτου</w:t>
      </w:r>
      <w:proofErr w:type="spellEnd"/>
      <w:r>
        <w:rPr>
          <w:rFonts w:eastAsia="Times New Roman" w:cs="Times New Roman"/>
          <w:color w:val="000000"/>
          <w:szCs w:val="24"/>
        </w:rPr>
        <w:t>.</w:t>
      </w:r>
    </w:p>
    <w:p w14:paraId="0CBDA2BC"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την τιμητική του σήμερα έχει ο κ. Τριανταφυλλίδης με την ερώτησή του</w:t>
      </w:r>
      <w:r>
        <w:rPr>
          <w:rFonts w:eastAsia="Times New Roman" w:cs="Times New Roman"/>
          <w:szCs w:val="24"/>
        </w:rPr>
        <w:t>,</w:t>
      </w:r>
      <w:r>
        <w:rPr>
          <w:rFonts w:eastAsia="Times New Roman" w:cs="Times New Roman"/>
          <w:szCs w:val="24"/>
        </w:rPr>
        <w:t xml:space="preserve"> σχετικά με την επέκταση του </w:t>
      </w:r>
      <w:r>
        <w:rPr>
          <w:rFonts w:eastAsia="Times New Roman" w:cs="Times New Roman"/>
          <w:szCs w:val="24"/>
        </w:rPr>
        <w:t>μ</w:t>
      </w:r>
      <w:r>
        <w:rPr>
          <w:rFonts w:eastAsia="Times New Roman" w:cs="Times New Roman"/>
          <w:szCs w:val="24"/>
        </w:rPr>
        <w:t xml:space="preserve">ετρό δυτικής </w:t>
      </w:r>
      <w:r>
        <w:rPr>
          <w:rFonts w:eastAsia="Times New Roman" w:cs="Times New Roman"/>
          <w:szCs w:val="24"/>
        </w:rPr>
        <w:t>Θεσσαλονίκης.</w:t>
      </w:r>
    </w:p>
    <w:p w14:paraId="0CBDA2BD" w14:textId="77777777" w:rsidR="00CA4129" w:rsidRDefault="00593B95">
      <w:pPr>
        <w:spacing w:after="0" w:line="600" w:lineRule="auto"/>
        <w:ind w:firstLine="720"/>
        <w:jc w:val="both"/>
        <w:rPr>
          <w:rFonts w:eastAsia="Times New Roman" w:cs="Times New Roman"/>
          <w:color w:val="000000"/>
          <w:szCs w:val="24"/>
        </w:rPr>
      </w:pPr>
      <w:r>
        <w:rPr>
          <w:rFonts w:ascii="Verdana" w:eastAsia="Times New Roman" w:hAnsi="Verdana" w:cs="Times New Roman"/>
          <w:color w:val="000000"/>
          <w:szCs w:val="24"/>
        </w:rPr>
        <w:t>Προχωρούμε σ</w:t>
      </w:r>
      <w:r>
        <w:rPr>
          <w:rFonts w:eastAsia="Times New Roman" w:cs="Times New Roman"/>
          <w:color w:val="000000"/>
          <w:szCs w:val="24"/>
        </w:rPr>
        <w:t xml:space="preserve">την πέμπτη με αριθμό 468/13-2-2017 επίκαιρη ερώτηση δεύτερου κύκλου του Βουλευτή Α΄ Θεσσαλονίκης του Συνασπισμού Ριζοσπαστικής Αριστεράς κ. </w:t>
      </w:r>
      <w:r>
        <w:rPr>
          <w:rFonts w:eastAsia="Times New Roman" w:cs="Times New Roman"/>
          <w:bCs/>
          <w:color w:val="000000"/>
          <w:szCs w:val="24"/>
        </w:rPr>
        <w:t xml:space="preserve">Αλέξανδρου Τριανταφυλλίδη </w:t>
      </w:r>
      <w:r>
        <w:rPr>
          <w:rFonts w:eastAsia="Times New Roman" w:cs="Times New Roman"/>
          <w:color w:val="000000"/>
          <w:szCs w:val="24"/>
        </w:rPr>
        <w:t xml:space="preserve">προς τον Υπουργό </w:t>
      </w:r>
      <w:r>
        <w:rPr>
          <w:rFonts w:eastAsia="Times New Roman" w:cs="Times New Roman"/>
          <w:bCs/>
          <w:color w:val="000000"/>
          <w:szCs w:val="24"/>
        </w:rPr>
        <w:t xml:space="preserve">Υποδομών και Μεταφορών, </w:t>
      </w:r>
      <w:r>
        <w:rPr>
          <w:rFonts w:eastAsia="Times New Roman" w:cs="Times New Roman"/>
          <w:color w:val="000000"/>
          <w:szCs w:val="24"/>
        </w:rPr>
        <w:t>σχετικά με την επέκταση</w:t>
      </w:r>
      <w:r>
        <w:rPr>
          <w:rFonts w:eastAsia="Times New Roman" w:cs="Times New Roman"/>
          <w:color w:val="000000"/>
          <w:szCs w:val="24"/>
        </w:rPr>
        <w:t xml:space="preserve"> του μετρό Δυτικής Θεσσαλονίκης.</w:t>
      </w:r>
    </w:p>
    <w:p w14:paraId="0CBDA2BE"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 για δύο λεπτά.</w:t>
      </w:r>
    </w:p>
    <w:p w14:paraId="0CBDA2BF"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πολύ, κύριε Πρόεδρε.</w:t>
      </w:r>
    </w:p>
    <w:p w14:paraId="0CBDA2C0"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ήμουν νεαρός δημοσιογράφος το 1991</w:t>
      </w:r>
      <w:r>
        <w:rPr>
          <w:rFonts w:eastAsia="Times New Roman" w:cs="Times New Roman"/>
          <w:szCs w:val="24"/>
        </w:rPr>
        <w:t>,</w:t>
      </w:r>
      <w:r>
        <w:rPr>
          <w:rFonts w:eastAsia="Times New Roman" w:cs="Times New Roman"/>
          <w:szCs w:val="24"/>
        </w:rPr>
        <w:t xml:space="preserve"> όταν ο συνάδελφός σας, ο κ. Στέφανος Μάνος, τότε Υπουργός</w:t>
      </w:r>
      <w:r>
        <w:rPr>
          <w:rFonts w:eastAsia="Times New Roman" w:cs="Times New Roman"/>
          <w:szCs w:val="24"/>
        </w:rPr>
        <w:t xml:space="preserve"> Δημοσίων Έργων, μου έλεγε σε τηλεφωνική επικοινωνία ότι το </w:t>
      </w:r>
      <w:r>
        <w:rPr>
          <w:rFonts w:eastAsia="Times New Roman" w:cs="Times New Roman"/>
          <w:szCs w:val="24"/>
        </w:rPr>
        <w:t>μ</w:t>
      </w:r>
      <w:r>
        <w:rPr>
          <w:rFonts w:eastAsia="Times New Roman" w:cs="Times New Roman"/>
          <w:szCs w:val="24"/>
        </w:rPr>
        <w:t xml:space="preserve">ετρό της Θεσσαλονίκης θα ξεκινήσει και θα κατασκευαστεί νωρίτερα από το </w:t>
      </w:r>
      <w:r>
        <w:rPr>
          <w:rFonts w:eastAsia="Times New Roman" w:cs="Times New Roman"/>
          <w:szCs w:val="24"/>
        </w:rPr>
        <w:t>μ</w:t>
      </w:r>
      <w:r>
        <w:rPr>
          <w:rFonts w:eastAsia="Times New Roman" w:cs="Times New Roman"/>
          <w:szCs w:val="24"/>
        </w:rPr>
        <w:t xml:space="preserve">ετρό της Αθήνας. </w:t>
      </w:r>
    </w:p>
    <w:p w14:paraId="0CBDA2C1"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Όπως φαίνεται, τριάντα χρόνια μετά είχε απολύτως «δίκιο»! Το έλλειμα συνέπειας λόγων και έργων καθρεφτίζ</w:t>
      </w:r>
      <w:r>
        <w:rPr>
          <w:rFonts w:eastAsia="Times New Roman" w:cs="Times New Roman"/>
          <w:szCs w:val="24"/>
        </w:rPr>
        <w:t xml:space="preserve">εται στο </w:t>
      </w:r>
      <w:r>
        <w:rPr>
          <w:rFonts w:eastAsia="Times New Roman" w:cs="Times New Roman"/>
          <w:szCs w:val="24"/>
        </w:rPr>
        <w:t>μ</w:t>
      </w:r>
      <w:r>
        <w:rPr>
          <w:rFonts w:eastAsia="Times New Roman" w:cs="Times New Roman"/>
          <w:szCs w:val="24"/>
        </w:rPr>
        <w:t xml:space="preserve">ετρό, ένα </w:t>
      </w:r>
      <w:r>
        <w:rPr>
          <w:rFonts w:eastAsia="Times New Roman" w:cs="Times New Roman"/>
          <w:szCs w:val="24"/>
        </w:rPr>
        <w:t>μ</w:t>
      </w:r>
      <w:r>
        <w:rPr>
          <w:rFonts w:eastAsia="Times New Roman" w:cs="Times New Roman"/>
          <w:szCs w:val="24"/>
        </w:rPr>
        <w:t>ετρό το οποίο για να μην αδικήσουμε σε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περίπτωση την παρούσα Κυβέρνηση, το παρέλαβε από εκεί όπου αναφέρουν διάφορες εφημερίδες, και θα το καταθέσω στα Πρακτικά, όπως η </w:t>
      </w:r>
      <w:r>
        <w:rPr>
          <w:rFonts w:eastAsia="Times New Roman" w:cs="Times New Roman"/>
          <w:szCs w:val="24"/>
        </w:rPr>
        <w:t>«</w:t>
      </w:r>
      <w:r>
        <w:rPr>
          <w:rFonts w:eastAsia="Times New Roman" w:cs="Times New Roman"/>
          <w:szCs w:val="24"/>
        </w:rPr>
        <w:t>ΕΛΕΥΘΕΡΟΤΥΠΙΑ</w:t>
      </w:r>
      <w:r>
        <w:rPr>
          <w:rFonts w:eastAsia="Times New Roman" w:cs="Times New Roman"/>
          <w:szCs w:val="24"/>
        </w:rPr>
        <w:t>»</w:t>
      </w:r>
      <w:r>
        <w:rPr>
          <w:rFonts w:eastAsia="Times New Roman" w:cs="Times New Roman"/>
          <w:szCs w:val="24"/>
        </w:rPr>
        <w:t xml:space="preserve"> 13 Οκτωβρίου 2014: «Διαδρομή στο άγνωστο γι</w:t>
      </w:r>
      <w:r>
        <w:rPr>
          <w:rFonts w:eastAsia="Times New Roman" w:cs="Times New Roman"/>
          <w:szCs w:val="24"/>
        </w:rPr>
        <w:t xml:space="preserve">α το </w:t>
      </w:r>
      <w:r>
        <w:rPr>
          <w:rFonts w:eastAsia="Times New Roman" w:cs="Times New Roman"/>
          <w:szCs w:val="24"/>
        </w:rPr>
        <w:t>μ</w:t>
      </w:r>
      <w:r>
        <w:rPr>
          <w:rFonts w:eastAsia="Times New Roman" w:cs="Times New Roman"/>
          <w:szCs w:val="24"/>
        </w:rPr>
        <w:t xml:space="preserve">ετρό. Άγνωστο διαγράφεται το μέλλον του. Αιτία είναι ότι τον Δεκέμβριο αποχωρεί η ανάδοχος κοινοπραξία, </w:t>
      </w:r>
      <w:r>
        <w:rPr>
          <w:rFonts w:eastAsia="Times New Roman" w:cs="Times New Roman"/>
          <w:szCs w:val="24"/>
        </w:rPr>
        <w:t xml:space="preserve">η </w:t>
      </w:r>
      <w:proofErr w:type="spellStart"/>
      <w:r>
        <w:rPr>
          <w:rFonts w:eastAsia="Times New Roman" w:cs="Times New Roman"/>
          <w:szCs w:val="24"/>
        </w:rPr>
        <w:t>Ε</w:t>
      </w:r>
      <w:r>
        <w:rPr>
          <w:rFonts w:eastAsia="Times New Roman" w:cs="Times New Roman"/>
          <w:szCs w:val="24"/>
        </w:rPr>
        <w:t>λληνοϊταλική</w:t>
      </w:r>
      <w:proofErr w:type="spellEnd"/>
      <w:r>
        <w:rPr>
          <w:rFonts w:eastAsia="Times New Roman" w:cs="Times New Roman"/>
          <w:b/>
          <w:szCs w:val="24"/>
        </w:rPr>
        <w:t xml:space="preserve"> </w:t>
      </w:r>
      <w:r>
        <w:rPr>
          <w:rFonts w:eastAsia="Times New Roman" w:cs="Times New Roman"/>
          <w:szCs w:val="24"/>
          <w:lang w:val="en-US"/>
        </w:rPr>
        <w:t>AIASA</w:t>
      </w:r>
      <w:r>
        <w:rPr>
          <w:rFonts w:eastAsia="Times New Roman" w:cs="Times New Roman"/>
          <w:szCs w:val="24"/>
        </w:rPr>
        <w:t xml:space="preserve"> που κατασκευάζει το έργο, ενώ η εταιρεία που λειτουργεί τους μετροπόντικες</w:t>
      </w:r>
      <w:r>
        <w:rPr>
          <w:rFonts w:eastAsia="Times New Roman" w:cs="Times New Roman"/>
          <w:szCs w:val="24"/>
        </w:rPr>
        <w:t>,</w:t>
      </w:r>
      <w:r>
        <w:rPr>
          <w:rFonts w:eastAsia="Times New Roman" w:cs="Times New Roman"/>
          <w:szCs w:val="24"/>
        </w:rPr>
        <w:t xml:space="preserve"> έχει αποσύρει όλα τα στελέχη της». Αυτά τον Οκτώ</w:t>
      </w:r>
      <w:r>
        <w:rPr>
          <w:rFonts w:eastAsia="Times New Roman" w:cs="Times New Roman"/>
          <w:szCs w:val="24"/>
        </w:rPr>
        <w:t xml:space="preserve">βριο του 2014. </w:t>
      </w:r>
    </w:p>
    <w:p w14:paraId="0CBDA2C2"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w:t>
      </w:r>
      <w:r>
        <w:rPr>
          <w:rFonts w:eastAsia="Times New Roman" w:cs="Times New Roman"/>
          <w:szCs w:val="24"/>
        </w:rPr>
        <w:t xml:space="preserve"> </w:t>
      </w:r>
      <w:r>
        <w:rPr>
          <w:rFonts w:eastAsia="Times New Roman" w:cs="Times New Roman"/>
          <w:szCs w:val="24"/>
        </w:rPr>
        <w:t xml:space="preserve">Αντιπρόεδρος της Βουλής κ. </w:t>
      </w:r>
      <w:r w:rsidRPr="00D253BB">
        <w:rPr>
          <w:rFonts w:eastAsia="Times New Roman" w:cs="Times New Roman"/>
          <w:b/>
          <w:szCs w:val="24"/>
        </w:rPr>
        <w:t>ΔΗΜΗΤΡΙΟΣ ΚΡΕΜΑΣΤΙΝΟΣ</w:t>
      </w:r>
      <w:r>
        <w:rPr>
          <w:rFonts w:eastAsia="Times New Roman" w:cs="Times New Roman"/>
          <w:szCs w:val="24"/>
        </w:rPr>
        <w:t>)</w:t>
      </w:r>
    </w:p>
    <w:p w14:paraId="0CBDA2C3"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Στις 26-4-2015: Τελεσίγραφο της Ευρωπαϊκής Επιτροπής για το </w:t>
      </w:r>
      <w:r>
        <w:rPr>
          <w:rFonts w:eastAsia="Times New Roman" w:cs="Times New Roman"/>
          <w:szCs w:val="24"/>
        </w:rPr>
        <w:t xml:space="preserve">μετρό </w:t>
      </w:r>
      <w:r>
        <w:rPr>
          <w:rFonts w:eastAsia="Times New Roman" w:cs="Times New Roman"/>
          <w:szCs w:val="24"/>
        </w:rPr>
        <w:t xml:space="preserve">Θεσσαλονίκης. Εάν έως το τέλος του 2015 δεν έχουν ολοκληρωθεί οι </w:t>
      </w:r>
      <w:r>
        <w:rPr>
          <w:rFonts w:eastAsia="Times New Roman" w:cs="Times New Roman"/>
          <w:szCs w:val="24"/>
        </w:rPr>
        <w:t>εργασίες, που έχουν ενταχθεί στο ΕΣΠΑ, πρέπει να επιστραφούν τα κονδύλια, που αγγίζουν το μισό δισεκατομμύριο ευρώ.</w:t>
      </w:r>
    </w:p>
    <w:p w14:paraId="0CBDA2C4" w14:textId="77777777" w:rsidR="00CA4129" w:rsidRDefault="00593B9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Αυτόν τον μίτο, αυτόν τον γόρδιο δεσμό κλήθηκε να κόψει ο Χρήστος </w:t>
      </w:r>
      <w:proofErr w:type="spellStart"/>
      <w:r>
        <w:rPr>
          <w:rFonts w:eastAsia="Times New Roman" w:cs="Times New Roman"/>
          <w:szCs w:val="24"/>
        </w:rPr>
        <w:t>Σπίρτζης</w:t>
      </w:r>
      <w:proofErr w:type="spellEnd"/>
      <w:r>
        <w:rPr>
          <w:rFonts w:eastAsia="Times New Roman" w:cs="Times New Roman"/>
          <w:szCs w:val="24"/>
        </w:rPr>
        <w:t xml:space="preserve"> και τον έκοψε. Διότι πρέπει να λέμε το σωστό το θετικό κι εκεί πά</w:t>
      </w:r>
      <w:r>
        <w:rPr>
          <w:rFonts w:eastAsia="Times New Roman" w:cs="Times New Roman"/>
          <w:szCs w:val="24"/>
        </w:rPr>
        <w:t xml:space="preserve">νω να χτίζουμε, ανεξάρτητα εάν είναι η </w:t>
      </w:r>
      <w:r>
        <w:rPr>
          <w:rFonts w:eastAsia="Times New Roman" w:cs="Times New Roman"/>
          <w:szCs w:val="24"/>
        </w:rPr>
        <w:t xml:space="preserve">Κυβέρνησή </w:t>
      </w:r>
      <w:r>
        <w:rPr>
          <w:rFonts w:eastAsia="Times New Roman" w:cs="Times New Roman"/>
          <w:szCs w:val="24"/>
        </w:rPr>
        <w:t>μας φιλικά προσκείμενη ή όχι. Αυτό είναι το μπόνους, ότι αυτή</w:t>
      </w:r>
      <w:r>
        <w:rPr>
          <w:rFonts w:eastAsia="Times New Roman" w:cs="Times New Roman"/>
          <w:szCs w:val="24"/>
        </w:rPr>
        <w:t>ν</w:t>
      </w:r>
      <w:r>
        <w:rPr>
          <w:rFonts w:eastAsia="Times New Roman" w:cs="Times New Roman"/>
          <w:szCs w:val="24"/>
        </w:rPr>
        <w:t xml:space="preserve"> τη στιγμή εκεί που παραλάβαμε </w:t>
      </w:r>
      <w:proofErr w:type="spellStart"/>
      <w:r>
        <w:rPr>
          <w:rFonts w:eastAsia="Times New Roman" w:cs="Times New Roman"/>
          <w:szCs w:val="24"/>
        </w:rPr>
        <w:t>εκατόν</w:t>
      </w:r>
      <w:proofErr w:type="spellEnd"/>
      <w:r>
        <w:rPr>
          <w:rFonts w:eastAsia="Times New Roman" w:cs="Times New Roman"/>
          <w:szCs w:val="24"/>
        </w:rPr>
        <w:t xml:space="preserve"> πενήντα εργαζόμενους, τώρα είναι δύο χιλιάδες εργαζόμενοι. Τρέχουν με ταχύτητα </w:t>
      </w:r>
      <w:r>
        <w:rPr>
          <w:rFonts w:eastAsia="Times New Roman" w:cs="Times New Roman"/>
          <w:szCs w:val="24"/>
          <w:lang w:val="en-US"/>
        </w:rPr>
        <w:t>Ferrari</w:t>
      </w:r>
      <w:r>
        <w:rPr>
          <w:rFonts w:eastAsia="Times New Roman" w:cs="Times New Roman"/>
          <w:szCs w:val="24"/>
        </w:rPr>
        <w:t xml:space="preserve"> οι εργασίες σε όλα τ</w:t>
      </w:r>
      <w:r>
        <w:rPr>
          <w:rFonts w:eastAsia="Times New Roman" w:cs="Times New Roman"/>
          <w:szCs w:val="24"/>
        </w:rPr>
        <w:t xml:space="preserve">α εργοτάξια. </w:t>
      </w:r>
    </w:p>
    <w:p w14:paraId="0CBDA2C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Αυτό θέλει να κλείσει όμως, κύριε Υπουργέ, το έλλειμμα αξιοπιστίας και εμπιστοσύνης των πολιτών. Είκοσι χρόνια μετά το αλήστου μνήμης «τρύπα </w:t>
      </w:r>
      <w:r>
        <w:rPr>
          <w:rFonts w:eastAsia="Times New Roman" w:cs="Times New Roman"/>
          <w:szCs w:val="24"/>
        </w:rPr>
        <w:t xml:space="preserve">του </w:t>
      </w:r>
      <w:proofErr w:type="spellStart"/>
      <w:r>
        <w:rPr>
          <w:rFonts w:eastAsia="Times New Roman" w:cs="Times New Roman"/>
          <w:szCs w:val="24"/>
        </w:rPr>
        <w:t>Κούβελα</w:t>
      </w:r>
      <w:proofErr w:type="spellEnd"/>
      <w:r>
        <w:rPr>
          <w:rFonts w:eastAsia="Times New Roman" w:cs="Times New Roman"/>
          <w:szCs w:val="24"/>
        </w:rPr>
        <w:t xml:space="preserve">», που περίμεναν τον </w:t>
      </w:r>
      <w:r>
        <w:rPr>
          <w:rFonts w:eastAsia="Times New Roman" w:cs="Times New Roman"/>
          <w:szCs w:val="24"/>
          <w:lang w:val="en-US"/>
        </w:rPr>
        <w:t>FM</w:t>
      </w:r>
      <w:r>
        <w:rPr>
          <w:rFonts w:eastAsia="Times New Roman" w:cs="Times New Roman"/>
          <w:szCs w:val="24"/>
        </w:rPr>
        <w:t xml:space="preserve"> 100 να χρηματοδοτήσει το μετρό της αλήστου μνήμης, έχουμε έλλειμμα</w:t>
      </w:r>
      <w:r>
        <w:rPr>
          <w:rFonts w:eastAsia="Times New Roman" w:cs="Times New Roman"/>
          <w:szCs w:val="24"/>
        </w:rPr>
        <w:t xml:space="preserve"> εμπιστοσύνης. Δεν πιστεύουν. Και λέει «οι πολιτικοί». Δεν ξεχωρίζουν σημερινούς, χθεσινούς, αυριανούς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Αυτό πως αντιμετωπίζεται; Αντιμετωπίζεται με αλληλοδιάδοχες στην πράξη, όχι στα λόγια. </w:t>
      </w:r>
    </w:p>
    <w:p w14:paraId="0CBDA2C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Εγκαινιάσατε πρόσφατα την ολοκλήρωση της μία</w:t>
      </w:r>
      <w:r>
        <w:rPr>
          <w:rFonts w:eastAsia="Times New Roman" w:cs="Times New Roman"/>
          <w:szCs w:val="24"/>
        </w:rPr>
        <w:t>ς</w:t>
      </w:r>
      <w:r>
        <w:rPr>
          <w:rFonts w:eastAsia="Times New Roman" w:cs="Times New Roman"/>
          <w:szCs w:val="24"/>
        </w:rPr>
        <w:t xml:space="preserve"> σήραγγας. Τ</w:t>
      </w:r>
      <w:r>
        <w:rPr>
          <w:rFonts w:eastAsia="Times New Roman" w:cs="Times New Roman"/>
          <w:szCs w:val="24"/>
        </w:rPr>
        <w:t xml:space="preserve">ώρα, υπάρχει και η άλλη. Ένα μεγάλο ζήτημα είναι να αποκατασταθούν οι επαγγελματίες του κέντρου. Ένα άλλο ζήτημα είναι το θέμα με τη συνύπαρξη αρχαίων και σήραγγας στη στάση Βενιζέλου. </w:t>
      </w:r>
    </w:p>
    <w:p w14:paraId="0CBDA2C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Ένα δεύτερο, το οποίο θέτω –και αυτό είναι το ερώτημα- για τη συγκεκρι</w:t>
      </w:r>
      <w:r>
        <w:rPr>
          <w:rFonts w:eastAsia="Times New Roman" w:cs="Times New Roman"/>
          <w:szCs w:val="24"/>
        </w:rPr>
        <w:t xml:space="preserve">μένη διαδικασία, σε σχέση με τις επεκτάσεις του </w:t>
      </w:r>
      <w:r>
        <w:rPr>
          <w:rFonts w:eastAsia="Times New Roman" w:cs="Times New Roman"/>
          <w:szCs w:val="24"/>
        </w:rPr>
        <w:t xml:space="preserve">μετρό </w:t>
      </w:r>
      <w:r>
        <w:rPr>
          <w:rFonts w:eastAsia="Times New Roman" w:cs="Times New Roman"/>
          <w:szCs w:val="24"/>
        </w:rPr>
        <w:t xml:space="preserve">είναι το εξής: Έχουμε μια επέκταση στην Καλαμαριά, η οποία μέσω </w:t>
      </w:r>
      <w:proofErr w:type="spellStart"/>
      <w:r>
        <w:rPr>
          <w:rFonts w:eastAsia="Times New Roman" w:cs="Times New Roman"/>
          <w:szCs w:val="24"/>
        </w:rPr>
        <w:t>Μίκρας</w:t>
      </w:r>
      <w:proofErr w:type="spellEnd"/>
      <w:r>
        <w:rPr>
          <w:rFonts w:eastAsia="Times New Roman" w:cs="Times New Roman"/>
          <w:szCs w:val="24"/>
        </w:rPr>
        <w:t xml:space="preserve"> θα φτάσει με υπέργειο στο </w:t>
      </w:r>
      <w:proofErr w:type="spellStart"/>
      <w:r>
        <w:rPr>
          <w:rFonts w:eastAsia="Times New Roman" w:cs="Times New Roman"/>
          <w:szCs w:val="24"/>
        </w:rPr>
        <w:t>αεροδρόμιo</w:t>
      </w:r>
      <w:proofErr w:type="spellEnd"/>
      <w:r>
        <w:rPr>
          <w:rFonts w:eastAsia="Times New Roman" w:cs="Times New Roman"/>
          <w:szCs w:val="24"/>
        </w:rPr>
        <w:t>. Για τη δυτική Θεσσαλονίκη πολύ σωστά τα είπατε. Είχαν μια αλλεργία. Είχαν γυρισμένη την πλάτη</w:t>
      </w:r>
      <w:r>
        <w:rPr>
          <w:rFonts w:eastAsia="Times New Roman" w:cs="Times New Roman"/>
          <w:szCs w:val="24"/>
        </w:rPr>
        <w:t xml:space="preserve"> στη δυτική Θεσσαλονίκη. Έβγαζαν μπιμπίκια, όταν μιλούσα για </w:t>
      </w:r>
      <w:r>
        <w:rPr>
          <w:rFonts w:eastAsia="Times New Roman" w:cs="Times New Roman"/>
          <w:szCs w:val="24"/>
        </w:rPr>
        <w:t xml:space="preserve">τον </w:t>
      </w:r>
      <w:r>
        <w:rPr>
          <w:rFonts w:eastAsia="Times New Roman" w:cs="Times New Roman"/>
          <w:szCs w:val="24"/>
        </w:rPr>
        <w:t xml:space="preserve">Εύοσμο, το Κορδελιό, τους Αμπελόκηπους, τη Μενεμένη, την Πολίχνη, τη Σταυρούπολη, την Ευκαρπία, τα Μετέωρα. Αισθάνονταν μια αλλεργία για όλον αυτόν τον κόσμο, τις </w:t>
      </w:r>
      <w:proofErr w:type="spellStart"/>
      <w:r>
        <w:rPr>
          <w:rFonts w:eastAsia="Times New Roman" w:cs="Times New Roman"/>
          <w:szCs w:val="24"/>
        </w:rPr>
        <w:t>εργατογειτονιές</w:t>
      </w:r>
      <w:proofErr w:type="spellEnd"/>
      <w:r>
        <w:rPr>
          <w:rFonts w:eastAsia="Times New Roman" w:cs="Times New Roman"/>
          <w:szCs w:val="24"/>
        </w:rPr>
        <w:t xml:space="preserve"> της Θεσσαλον</w:t>
      </w:r>
      <w:r>
        <w:rPr>
          <w:rFonts w:eastAsia="Times New Roman" w:cs="Times New Roman"/>
          <w:szCs w:val="24"/>
        </w:rPr>
        <w:t xml:space="preserve">ίκης. Αισθάνονταν αλλεργία και την απεδείκνυαν. </w:t>
      </w:r>
    </w:p>
    <w:p w14:paraId="0CBDA2C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ερώτημα, όμως, έρχεται σ’ εσάς, στη σημερινή Κυβέρνηση: Εσείς δεσμεύεστε ότι αυτές οι δύο επεκτάσεις προς τη δυτική Θεσσαλονίκη, η μία προς Σταυρούπολη, Πολίχνη, Ευκαρπία με πέντε σταθμούς, Αμπελόκηποι, Μ</w:t>
      </w:r>
      <w:r>
        <w:rPr>
          <w:rFonts w:eastAsia="Times New Roman" w:cs="Times New Roman"/>
          <w:szCs w:val="24"/>
        </w:rPr>
        <w:t xml:space="preserve">ενεμένη, Εύοσμο, Κορδελιό τέσσερις σταθμούς και θα σχεδιαστεί και θα γίνουν οι πρόδρομες εργασίες και θα γίνουν τεχνοοικονομικές μελέτες και θα υπάρχει από την Ευρωπαϊκή Τράπεζα Επενδύσεων -ή όπου αλλού δει- κατοχύρωση των κονδυλίων, έτσι ώστε και αυτά να </w:t>
      </w:r>
      <w:r>
        <w:rPr>
          <w:rFonts w:eastAsia="Times New Roman" w:cs="Times New Roman"/>
          <w:szCs w:val="24"/>
        </w:rPr>
        <w:t xml:space="preserve">μην μείνουν στα χαρτιά και στους χάρτες και στην εικονική πραγματικότητα, </w:t>
      </w:r>
      <w:r>
        <w:rPr>
          <w:rFonts w:eastAsia="Times New Roman" w:cs="Times New Roman"/>
          <w:szCs w:val="24"/>
        </w:rPr>
        <w:lastRenderedPageBreak/>
        <w:t xml:space="preserve">στα βίντεο και στα </w:t>
      </w:r>
      <w:r>
        <w:rPr>
          <w:rFonts w:eastAsia="Times New Roman" w:cs="Times New Roman"/>
          <w:szCs w:val="24"/>
          <w:lang w:val="en-US"/>
        </w:rPr>
        <w:t>video</w:t>
      </w:r>
      <w:r>
        <w:rPr>
          <w:rFonts w:eastAsia="Times New Roman" w:cs="Times New Roman"/>
          <w:szCs w:val="24"/>
        </w:rPr>
        <w:t xml:space="preserve"> </w:t>
      </w:r>
      <w:r>
        <w:rPr>
          <w:rFonts w:eastAsia="Times New Roman" w:cs="Times New Roman"/>
          <w:szCs w:val="24"/>
          <w:lang w:val="en-US"/>
        </w:rPr>
        <w:t>wall</w:t>
      </w:r>
      <w:r>
        <w:rPr>
          <w:rFonts w:eastAsia="Times New Roman" w:cs="Times New Roman"/>
          <w:szCs w:val="24"/>
        </w:rPr>
        <w:t xml:space="preserve">, αλλά να γίνουν πράξη; Έχουν που έχουν το πρόβλημα οι </w:t>
      </w:r>
      <w:proofErr w:type="spellStart"/>
      <w:r>
        <w:rPr>
          <w:rFonts w:eastAsia="Times New Roman" w:cs="Times New Roman"/>
          <w:szCs w:val="24"/>
        </w:rPr>
        <w:t>εργατογειτονιές</w:t>
      </w:r>
      <w:proofErr w:type="spellEnd"/>
      <w:r>
        <w:rPr>
          <w:rFonts w:eastAsia="Times New Roman" w:cs="Times New Roman"/>
          <w:szCs w:val="24"/>
        </w:rPr>
        <w:t xml:space="preserve">, που έχουν μετατραπεί σε </w:t>
      </w:r>
      <w:proofErr w:type="spellStart"/>
      <w:r>
        <w:rPr>
          <w:rFonts w:eastAsia="Times New Roman" w:cs="Times New Roman"/>
          <w:szCs w:val="24"/>
        </w:rPr>
        <w:t>ανεργογειτονιές</w:t>
      </w:r>
      <w:proofErr w:type="spellEnd"/>
      <w:r>
        <w:rPr>
          <w:rFonts w:eastAsia="Times New Roman" w:cs="Times New Roman"/>
          <w:szCs w:val="24"/>
        </w:rPr>
        <w:t xml:space="preserve"> της δυτικής Θεσσαλονίκης. Και αυτό αφορά </w:t>
      </w:r>
      <w:r>
        <w:rPr>
          <w:rFonts w:eastAsia="Times New Roman" w:cs="Times New Roman"/>
          <w:szCs w:val="24"/>
        </w:rPr>
        <w:t>όλη την πόλη, και το κέντρο και την Καλαμαριά. Μία ευρωπαϊκή πόλη του ενάμισι εκατομμυρίου, που πριν από είκοσι χρόνια, το ’97 οργάνωνε την πολιτιστική πρωτεύουσα της Ευρώπης, να έχει και να μην έχει ένα συγκοινωνιακό μέσο. Και αυτός είναι ο ΟΑΣΘ με τα προ</w:t>
      </w:r>
      <w:r>
        <w:rPr>
          <w:rFonts w:eastAsia="Times New Roman" w:cs="Times New Roman"/>
          <w:szCs w:val="24"/>
        </w:rPr>
        <w:t>βλήματα και τα ζητήματα που έχει και με τα ζητήματα που δημιουργεί.</w:t>
      </w:r>
    </w:p>
    <w:p w14:paraId="0CBDA2C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Εδώ, δεν το καταλαβαίνετε και είναι σαφές. Στην Αθήνα υπάρχουν έξι μέσα μαζικής μεταφοράς: ηλεκτρικό, τρόλεϊ, ΟΑΣΑ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 Και καλώς υπάρχουν, αφού είναι η πρωτεύουσα της χώρας κι έχει πέν</w:t>
      </w:r>
      <w:r>
        <w:rPr>
          <w:rFonts w:eastAsia="Times New Roman" w:cs="Times New Roman"/>
          <w:szCs w:val="24"/>
        </w:rPr>
        <w:t xml:space="preserve">τε εκατομμύρια κατοίκους. Είναι όμως δυνατόν η πόλη το ενός εκατομμυρίου, η δεύτερη πόλη και πολεοδομικό συγκρότημα στην Ελλάδα, κύριε </w:t>
      </w:r>
      <w:proofErr w:type="spellStart"/>
      <w:r>
        <w:rPr>
          <w:rFonts w:eastAsia="Times New Roman" w:cs="Times New Roman"/>
          <w:szCs w:val="24"/>
        </w:rPr>
        <w:t>Σπίρτζη</w:t>
      </w:r>
      <w:proofErr w:type="spellEnd"/>
      <w:r>
        <w:rPr>
          <w:rFonts w:eastAsia="Times New Roman" w:cs="Times New Roman"/>
          <w:szCs w:val="24"/>
        </w:rPr>
        <w:t xml:space="preserve">, να διαθέτει μόνο ένα και αυτό κουτσό, λειψό, μερικό, συγκοινωνιακό μέσο μεταφοράς του κόσμου; </w:t>
      </w:r>
    </w:p>
    <w:p w14:paraId="0CBDA2C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το κουδούνι λήξεως του χρόνου ομιλίας του κυρίου Βουλευτή) </w:t>
      </w:r>
    </w:p>
    <w:p w14:paraId="0CBDA2CB" w14:textId="77777777" w:rsidR="00CA4129" w:rsidRDefault="00593B95">
      <w:pPr>
        <w:spacing w:line="600" w:lineRule="auto"/>
        <w:ind w:firstLine="720"/>
        <w:jc w:val="both"/>
        <w:rPr>
          <w:rFonts w:eastAsia="Times New Roman"/>
          <w:bCs/>
          <w:szCs w:val="24"/>
        </w:rPr>
      </w:pPr>
      <w:r>
        <w:rPr>
          <w:rFonts w:eastAsia="Times New Roman" w:cs="Times New Roman"/>
          <w:szCs w:val="24"/>
        </w:rPr>
        <w:lastRenderedPageBreak/>
        <w:t xml:space="preserve">Θα κλείσω με αυτό που άκουσα τις πρώτες μέρες στα φοιτητικά μου χρόνια, μια ομιλία του Λεωνίδα Κύρκου που έλεγε στο </w:t>
      </w:r>
      <w:proofErr w:type="spellStart"/>
      <w:r>
        <w:rPr>
          <w:rFonts w:eastAsia="Times New Roman" w:cs="Times New Roman"/>
          <w:szCs w:val="24"/>
        </w:rPr>
        <w:t>Παλα</w:t>
      </w:r>
      <w:r>
        <w:rPr>
          <w:rFonts w:eastAsia="Times New Roman" w:cs="Times New Roman"/>
          <w:szCs w:val="24"/>
        </w:rPr>
        <w:t>ι</w:t>
      </w:r>
      <w:proofErr w:type="spellEnd"/>
      <w:r>
        <w:rPr>
          <w:rFonts w:eastAsia="Times New Roman" w:cs="Times New Roman"/>
          <w:szCs w:val="24"/>
        </w:rPr>
        <w:t xml:space="preserve"> </w:t>
      </w:r>
      <w:r>
        <w:rPr>
          <w:rFonts w:eastAsia="Times New Roman" w:cs="Times New Roman"/>
          <w:szCs w:val="24"/>
        </w:rPr>
        <w:t>Ντε Σπορ</w:t>
      </w:r>
      <w:r>
        <w:rPr>
          <w:rFonts w:eastAsia="Times New Roman"/>
          <w:bCs/>
          <w:szCs w:val="24"/>
        </w:rPr>
        <w:t xml:space="preserve">: «Κύριε Υπουργέ των Μεταφορών, θέλετε να λύσετε το πρόβλημα;». Τότε είχαν το πρόβλημα με τις αστικές συγκοινωνίες της Αθήνας. «Περιμένετε στη στάση, στριμωχτείτε με τον κόσμο. Μην πάτε με τη </w:t>
      </w:r>
      <w:r>
        <w:rPr>
          <w:rFonts w:eastAsia="Times New Roman"/>
          <w:bCs/>
          <w:szCs w:val="24"/>
        </w:rPr>
        <w:t>«</w:t>
      </w:r>
      <w:r>
        <w:rPr>
          <w:rFonts w:eastAsia="Times New Roman"/>
          <w:bCs/>
          <w:szCs w:val="24"/>
        </w:rPr>
        <w:t>Μερσεντές</w:t>
      </w:r>
      <w:r>
        <w:rPr>
          <w:rFonts w:eastAsia="Times New Roman"/>
          <w:bCs/>
          <w:szCs w:val="24"/>
        </w:rPr>
        <w:t>»</w:t>
      </w:r>
      <w:r>
        <w:rPr>
          <w:rFonts w:eastAsia="Times New Roman"/>
          <w:bCs/>
          <w:szCs w:val="24"/>
        </w:rPr>
        <w:t xml:space="preserve"> στο Υπουργείο. Ζοριστείτε μέσα στο λεωφορείο και τότ</w:t>
      </w:r>
      <w:r>
        <w:rPr>
          <w:rFonts w:eastAsia="Times New Roman"/>
          <w:bCs/>
          <w:szCs w:val="24"/>
        </w:rPr>
        <w:t xml:space="preserve">ε η αγανάκτηση και η οργή που θα νιώσετε από την καθυστέρηση, από την πίεση, από το έλλειμμα σωστής εξυπηρέτησης θα μετατραπεί σε πολιτική βούληση για να λύσετε το πρόβλημα». </w:t>
      </w:r>
    </w:p>
    <w:p w14:paraId="0CBDA2CC" w14:textId="77777777" w:rsidR="00CA4129" w:rsidRDefault="00593B95">
      <w:pPr>
        <w:spacing w:line="600" w:lineRule="auto"/>
        <w:ind w:firstLine="720"/>
        <w:jc w:val="both"/>
        <w:rPr>
          <w:rFonts w:eastAsia="Times New Roman"/>
          <w:bCs/>
          <w:szCs w:val="24"/>
        </w:rPr>
      </w:pPr>
      <w:r>
        <w:rPr>
          <w:rFonts w:eastAsia="Times New Roman"/>
          <w:bCs/>
          <w:szCs w:val="24"/>
        </w:rPr>
        <w:t xml:space="preserve">Ευχαριστώ πολύ. </w:t>
      </w:r>
    </w:p>
    <w:p w14:paraId="0CBDA2CD" w14:textId="77777777" w:rsidR="00CA4129" w:rsidRDefault="00593B95">
      <w:pPr>
        <w:spacing w:line="600" w:lineRule="auto"/>
        <w:ind w:firstLine="720"/>
        <w:jc w:val="both"/>
        <w:rPr>
          <w:rFonts w:eastAsia="Times New Roman"/>
          <w:bCs/>
          <w:szCs w:val="24"/>
        </w:rPr>
      </w:pPr>
      <w:r>
        <w:rPr>
          <w:rFonts w:eastAsia="Times New Roman" w:cs="Times New Roman"/>
          <w:szCs w:val="24"/>
        </w:rPr>
        <w:t>(Στο σημείο αυτό ο Βουλευτής κ. Αλέξανδρος Τριανταφυλλίδης</w:t>
      </w:r>
      <w:r>
        <w:rPr>
          <w:rFonts w:eastAsia="Times New Roman" w:cs="Times New Roman"/>
          <w:szCs w:val="24"/>
        </w:rPr>
        <w:t xml:space="preserve"> </w:t>
      </w:r>
      <w:r>
        <w:rPr>
          <w:rFonts w:eastAsia="Times New Roman" w:cs="Times New Roman"/>
          <w:szCs w:val="24"/>
        </w:rPr>
        <w:t>κατα</w:t>
      </w:r>
      <w:r>
        <w:rPr>
          <w:rFonts w:eastAsia="Times New Roman" w:cs="Times New Roman"/>
          <w:szCs w:val="24"/>
        </w:rPr>
        <w:t>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CBDA2C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w:t>
      </w:r>
    </w:p>
    <w:p w14:paraId="0CBDA2C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Κύριε Τριανταφυλλίδη, δεν πρέπει να έχετε</w:t>
      </w:r>
      <w:r>
        <w:rPr>
          <w:rFonts w:eastAsia="Times New Roman" w:cs="Times New Roman"/>
          <w:szCs w:val="24"/>
        </w:rPr>
        <w:t xml:space="preserve"> παράπονο από το Προεδρείο. Μιλήσατε υπερδιπλάσιο χρόνο. Ο κ. </w:t>
      </w:r>
      <w:proofErr w:type="spellStart"/>
      <w:r>
        <w:rPr>
          <w:rFonts w:eastAsia="Times New Roman" w:cs="Times New Roman"/>
          <w:szCs w:val="24"/>
        </w:rPr>
        <w:t>Κεγκέρογλου</w:t>
      </w:r>
      <w:proofErr w:type="spellEnd"/>
      <w:r>
        <w:rPr>
          <w:rFonts w:eastAsia="Times New Roman" w:cs="Times New Roman"/>
          <w:szCs w:val="24"/>
        </w:rPr>
        <w:t xml:space="preserve"> ζητάει τον ίδιο χρόνο. Ο Υπουργός φαντάζομαι το ίδιο. </w:t>
      </w:r>
    </w:p>
    <w:p w14:paraId="0CBDA2D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Ευχαριστώ πολύ. Προβλήματα της κοινωνίας μεταφέρουμε. </w:t>
      </w:r>
    </w:p>
    <w:p w14:paraId="0CBDA2D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w:t>
      </w:r>
      <w:r>
        <w:rPr>
          <w:rFonts w:eastAsia="Times New Roman" w:cs="Times New Roman"/>
          <w:szCs w:val="24"/>
        </w:rPr>
        <w:t xml:space="preserve">ουργέ, έχετε τον λόγο. </w:t>
      </w:r>
    </w:p>
    <w:p w14:paraId="0CBDA2D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κύριε Πρόεδρε. </w:t>
      </w:r>
    </w:p>
    <w:p w14:paraId="0CBDA2D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ευχαριστώ για τα καλά σας λόγια. </w:t>
      </w:r>
    </w:p>
    <w:p w14:paraId="0CBDA2D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Στις 28 Μαρτίου, σύμφωνα με το χρονοδιάγραμμα, τελειώνει η ολοκλήρωση της διάνοιξης της δεύτερης σήραγγας της βασικής γραμμής του </w:t>
      </w:r>
      <w:r>
        <w:rPr>
          <w:rFonts w:eastAsia="Times New Roman" w:cs="Times New Roman"/>
          <w:szCs w:val="24"/>
        </w:rPr>
        <w:t>μετρό</w:t>
      </w:r>
      <w:r>
        <w:rPr>
          <w:rFonts w:eastAsia="Times New Roman" w:cs="Times New Roman"/>
          <w:szCs w:val="24"/>
        </w:rPr>
        <w:t>. Αυτό δείχνει ότι υλοποιείται ένα έργο που ήταν τελματωμένο, ένα έργο στο οποίο υπήρχαν απίστευτες διεκδικήσεις –ήταν πρ</w:t>
      </w:r>
      <w:r>
        <w:rPr>
          <w:rFonts w:eastAsia="Times New Roman" w:cs="Times New Roman"/>
          <w:szCs w:val="24"/>
        </w:rPr>
        <w:t>αγματικά ο γόρδιος δεσμός- και είχε υλοποιηθεί και είχε πληρωθεί το 30% του έργου, ο συνολικός συμβατικός προϋπολογισμός –όχι ο θεωρητικός προϋπολογισμός- η σύμβαση που υπήρχε ήταν 900 εκατομμύρια και περίπου στα 300 εκατομμύρια και άνω οι διεκδικήσεις για</w:t>
      </w:r>
      <w:r>
        <w:rPr>
          <w:rFonts w:eastAsia="Times New Roman" w:cs="Times New Roman"/>
          <w:szCs w:val="24"/>
        </w:rPr>
        <w:t xml:space="preserve"> το 30% του έργου </w:t>
      </w:r>
      <w:r>
        <w:rPr>
          <w:rFonts w:eastAsia="Times New Roman" w:cs="Times New Roman"/>
          <w:szCs w:val="24"/>
        </w:rPr>
        <w:lastRenderedPageBreak/>
        <w:t xml:space="preserve">ήταν 1.100.000.000 ευρώ. Δηλαδή, οι διεκδικήσεις ήταν παραπάνω από το συνολικό κόστος του έργου στο 30% του έργου. </w:t>
      </w:r>
    </w:p>
    <w:p w14:paraId="0CBDA2D5"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Καταλαβαίνετε τι εμπλοκές βρήκαμε σε αυτό το έργο και με πόσο κόπο και προσπάθεια ξεκόλλησε και υλοποιείται. </w:t>
      </w:r>
    </w:p>
    <w:p w14:paraId="0CBDA2D6"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χρονοδιάγ</w:t>
      </w:r>
      <w:r>
        <w:rPr>
          <w:rFonts w:eastAsia="Times New Roman" w:cs="Times New Roman"/>
          <w:szCs w:val="24"/>
        </w:rPr>
        <w:t xml:space="preserve">ραμμα που έχουμε είναι το εξής: Το 2019 πρέπει να έχει ολοκληρωθεί και η βασική γραμμή του </w:t>
      </w:r>
      <w:r>
        <w:rPr>
          <w:rFonts w:eastAsia="Times New Roman" w:cs="Times New Roman"/>
          <w:szCs w:val="24"/>
        </w:rPr>
        <w:t xml:space="preserve">μετρό </w:t>
      </w:r>
      <w:r>
        <w:rPr>
          <w:rFonts w:eastAsia="Times New Roman" w:cs="Times New Roman"/>
          <w:szCs w:val="24"/>
        </w:rPr>
        <w:t xml:space="preserve">της Θεσσαλονίκης και η επέκταση για Καλαμαριά, να ξεκινήσει η δοκιμαστική λειτουργία. Πρέπει να είμαστε πολύ προσεκτικοί στη δοκιμαστική λειτουργία, διότι εδώ </w:t>
      </w:r>
      <w:r>
        <w:rPr>
          <w:rFonts w:eastAsia="Times New Roman" w:cs="Times New Roman"/>
          <w:szCs w:val="24"/>
        </w:rPr>
        <w:t xml:space="preserve">έχουμε ένα νέο έργο, πρέπει να εκπαιδευτούν οι εργαζόμενοι και πρέπει να υπάρχει ένας συνολικός και ολιστικός σχεδιασμός και συνεργασία με όλους τους φορείς του μητροπολιτικού κέντρου της Θεσσαλονίκης και για το </w:t>
      </w:r>
      <w:r>
        <w:rPr>
          <w:rFonts w:eastAsia="Times New Roman" w:cs="Times New Roman"/>
          <w:szCs w:val="24"/>
        </w:rPr>
        <w:t>μετρό</w:t>
      </w:r>
      <w:r>
        <w:rPr>
          <w:rFonts w:eastAsia="Times New Roman" w:cs="Times New Roman"/>
          <w:szCs w:val="24"/>
        </w:rPr>
        <w:t>, αλλά και γενικότερα για το θέμα των α</w:t>
      </w:r>
      <w:r>
        <w:rPr>
          <w:rFonts w:eastAsia="Times New Roman" w:cs="Times New Roman"/>
          <w:szCs w:val="24"/>
        </w:rPr>
        <w:t xml:space="preserve">στικών μεταφορών. </w:t>
      </w:r>
    </w:p>
    <w:p w14:paraId="0CBDA2D7"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κάνουμε τώρα για τις υποδομές; </w:t>
      </w:r>
    </w:p>
    <w:p w14:paraId="0CBDA2D8"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είναι το χρονοδιάγραμμα που έχουμε για τη βασική γραμμή, για την επέκταση για Καλαμαριά. Το 2020, σύμφωνα με το χρονοδιάγραμμα, θα δοθεί στους πολίτες και ετοιμάζουμε τις δυο άλλες επεκτάσεις με το</w:t>
      </w:r>
      <w:r>
        <w:rPr>
          <w:rFonts w:eastAsia="Times New Roman" w:cs="Times New Roman"/>
          <w:szCs w:val="24"/>
        </w:rPr>
        <w:t xml:space="preserve">υς σταθμούς που αναφέρατε και εσείς. Είναι προς τις δυτικές συνοικίες της Θεσσαλονίκης. Αυτό </w:t>
      </w:r>
      <w:r>
        <w:rPr>
          <w:rFonts w:eastAsia="Times New Roman" w:cs="Times New Roman"/>
          <w:szCs w:val="24"/>
        </w:rPr>
        <w:lastRenderedPageBreak/>
        <w:t xml:space="preserve">έχει διπλό αντίκτυπο στην πόλη: Πρώτον, οι </w:t>
      </w:r>
      <w:proofErr w:type="spellStart"/>
      <w:r>
        <w:rPr>
          <w:rFonts w:eastAsia="Times New Roman" w:cs="Times New Roman"/>
          <w:szCs w:val="24"/>
        </w:rPr>
        <w:t>πυκνοκατοικημένες</w:t>
      </w:r>
      <w:proofErr w:type="spellEnd"/>
      <w:r>
        <w:rPr>
          <w:rFonts w:eastAsia="Times New Roman" w:cs="Times New Roman"/>
          <w:szCs w:val="24"/>
        </w:rPr>
        <w:t xml:space="preserve"> φτωχογειτονιές της Θεσσαλονίκης πρέπει να εξυπηρετηθούν από ένα μέσο σταθερής τροχιάς σαν το </w:t>
      </w:r>
      <w:r>
        <w:rPr>
          <w:rFonts w:eastAsia="Times New Roman" w:cs="Times New Roman"/>
          <w:szCs w:val="24"/>
        </w:rPr>
        <w:t>μετρό</w:t>
      </w:r>
      <w:r>
        <w:rPr>
          <w:rFonts w:eastAsia="Times New Roman" w:cs="Times New Roman"/>
          <w:szCs w:val="24"/>
        </w:rPr>
        <w:t>, πο</w:t>
      </w:r>
      <w:r>
        <w:rPr>
          <w:rFonts w:eastAsia="Times New Roman" w:cs="Times New Roman"/>
          <w:szCs w:val="24"/>
        </w:rPr>
        <w:t xml:space="preserve">υ είναι γρήγορο και με ασφάλεια. Δεύτερον, πρέπει να γίνει η επέκταση από Καλαμαριά προς αεροδρόμιο, για να ολοκληρωθεί αυτό το δίκτυο. </w:t>
      </w:r>
    </w:p>
    <w:p w14:paraId="0CBDA2D9"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είναι εύκολο έργο. Ξεκινάμε με την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και διάφορες διαπραγματεύσεις με την Ευρωπαϊκή Τράπεζα -και όχι μ</w:t>
      </w:r>
      <w:r>
        <w:rPr>
          <w:rFonts w:eastAsia="Times New Roman" w:cs="Times New Roman"/>
          <w:szCs w:val="24"/>
        </w:rPr>
        <w:t>όνο- για την ανεύρεση χρηματοδότησης, κυρίως όμως για την ωρίμανση του έργου, για να γίνουν οι πρόδρομες εργασίες –αυτό σχεδιάζουμε τώρα- για να έχουμε ένα έργο και τις σχετικές μελέτες σε υψηλή ωριμότητα και να μην έχουμε πάλι τα προβλήματα που είχαμε στη</w:t>
      </w:r>
      <w:r>
        <w:rPr>
          <w:rFonts w:eastAsia="Times New Roman" w:cs="Times New Roman"/>
          <w:szCs w:val="24"/>
        </w:rPr>
        <w:t xml:space="preserve"> βασική γραμμή και με την </w:t>
      </w:r>
      <w:r>
        <w:rPr>
          <w:rFonts w:eastAsia="Times New Roman" w:cs="Times New Roman"/>
          <w:szCs w:val="24"/>
        </w:rPr>
        <w:t xml:space="preserve">Αρχαιολογία </w:t>
      </w:r>
      <w:r>
        <w:rPr>
          <w:rFonts w:eastAsia="Times New Roman" w:cs="Times New Roman"/>
          <w:szCs w:val="24"/>
        </w:rPr>
        <w:t xml:space="preserve">και με όλες τις υπόλοιπες εμπλοκές. </w:t>
      </w:r>
    </w:p>
    <w:p w14:paraId="0CBDA2DA"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που είναι πρώτο μέλημά μας στον δικό μας σχεδιασμό για τις υποδομές είναι η ολοκλήρωση –επιτέλους- των έργων που «έτρεχαν» όλες αυτές τις δεκαετίες σαν το </w:t>
      </w:r>
      <w:r>
        <w:rPr>
          <w:rFonts w:eastAsia="Times New Roman" w:cs="Times New Roman"/>
          <w:szCs w:val="24"/>
        </w:rPr>
        <w:t xml:space="preserve">μετρό </w:t>
      </w:r>
      <w:r>
        <w:rPr>
          <w:rFonts w:eastAsia="Times New Roman" w:cs="Times New Roman"/>
          <w:szCs w:val="24"/>
        </w:rPr>
        <w:t>της Θεσσαλονίκης και δεν τελείωναν ποτέ -είναι τα σύγχρονα γεφύρια της Άρτας- και από εκεί και πέρα στα νέα έργα είναι η ολοκλήρωση των υποδομών των μέσων σταθερής τροχιάς, είτε αυτά εί</w:t>
      </w:r>
      <w:r>
        <w:rPr>
          <w:rFonts w:eastAsia="Times New Roman" w:cs="Times New Roman"/>
          <w:szCs w:val="24"/>
        </w:rPr>
        <w:lastRenderedPageBreak/>
        <w:t xml:space="preserve">ναι αστικά μέσα μεταφοράς, όπως είναι το </w:t>
      </w:r>
      <w:r>
        <w:rPr>
          <w:rFonts w:eastAsia="Times New Roman" w:cs="Times New Roman"/>
          <w:szCs w:val="24"/>
        </w:rPr>
        <w:t>μετρό</w:t>
      </w:r>
      <w:r>
        <w:rPr>
          <w:rFonts w:eastAsia="Times New Roman" w:cs="Times New Roman"/>
          <w:szCs w:val="24"/>
        </w:rPr>
        <w:t>, είτε είναι ο Προαστιακό</w:t>
      </w:r>
      <w:r>
        <w:rPr>
          <w:rFonts w:eastAsia="Times New Roman" w:cs="Times New Roman"/>
          <w:szCs w:val="24"/>
        </w:rPr>
        <w:t xml:space="preserve">ς, όπου έχουμε ξεκινήσει το αντίστοιχο έργο, για να δημοπρατηθεί στη Θεσσαλονίκη, είτε είναι –και κυρίως είναι- το σιδηροδρομικό δίκτυο για τις συνδυασμένες μεταφορές. </w:t>
      </w:r>
    </w:p>
    <w:p w14:paraId="0CBDA2DB" w14:textId="77777777" w:rsidR="00CA4129" w:rsidRDefault="00593B9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BDA2DC"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Ορίστε, κύριε Τριανταφυλλίδη, έχετ</w:t>
      </w:r>
      <w:r>
        <w:rPr>
          <w:rFonts w:eastAsia="Times New Roman"/>
          <w:szCs w:val="24"/>
        </w:rPr>
        <w:t xml:space="preserve">ε τον λόγο για τρία λεπτά για τη δευτερολογία σας. </w:t>
      </w:r>
    </w:p>
    <w:p w14:paraId="0CBDA2DD" w14:textId="77777777" w:rsidR="00CA4129" w:rsidRDefault="00593B95">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 xml:space="preserve">Ευχαριστώ, κύριε Πρόεδρε. </w:t>
      </w:r>
    </w:p>
    <w:p w14:paraId="0CBDA2DE" w14:textId="77777777" w:rsidR="00CA4129" w:rsidRDefault="00593B95">
      <w:pPr>
        <w:spacing w:line="600" w:lineRule="auto"/>
        <w:ind w:firstLine="720"/>
        <w:jc w:val="both"/>
        <w:rPr>
          <w:rFonts w:eastAsia="Times New Roman"/>
          <w:szCs w:val="24"/>
        </w:rPr>
      </w:pPr>
      <w:r>
        <w:rPr>
          <w:rFonts w:eastAsia="Times New Roman"/>
          <w:szCs w:val="24"/>
        </w:rPr>
        <w:t>Κύριε Υπουργέ, πρέπει να κλείσουμε το έλλειμμα εμπιστοσύνης, πρέπει να κερδίσουμε την εμπιστοσύνη του κόσμου, των πολιτών της Θεσσαλονίκης για το ότι</w:t>
      </w:r>
      <w:r>
        <w:rPr>
          <w:rFonts w:eastAsia="Times New Roman"/>
          <w:szCs w:val="24"/>
        </w:rPr>
        <w:t xml:space="preserve"> πραγματικά αυτά που σχεδιάζονται για την επόμενη μέρα δεν είναι </w:t>
      </w:r>
      <w:r>
        <w:rPr>
          <w:rFonts w:eastAsia="Times New Roman"/>
          <w:szCs w:val="24"/>
        </w:rPr>
        <w:t>«</w:t>
      </w:r>
      <w:proofErr w:type="spellStart"/>
      <w:r>
        <w:rPr>
          <w:rFonts w:eastAsia="Times New Roman"/>
          <w:szCs w:val="24"/>
        </w:rPr>
        <w:t>έπεα</w:t>
      </w:r>
      <w:proofErr w:type="spellEnd"/>
      <w:r>
        <w:rPr>
          <w:rFonts w:eastAsia="Times New Roman"/>
          <w:szCs w:val="24"/>
        </w:rPr>
        <w:t xml:space="preserve"> </w:t>
      </w:r>
      <w:proofErr w:type="spellStart"/>
      <w:r>
        <w:rPr>
          <w:rFonts w:eastAsia="Times New Roman"/>
          <w:szCs w:val="24"/>
        </w:rPr>
        <w:t>πτερόεντα</w:t>
      </w:r>
      <w:proofErr w:type="spellEnd"/>
      <w:r>
        <w:rPr>
          <w:rFonts w:eastAsia="Times New Roman"/>
          <w:szCs w:val="24"/>
        </w:rPr>
        <w:t>»</w:t>
      </w:r>
      <w:r>
        <w:rPr>
          <w:rFonts w:eastAsia="Times New Roman"/>
          <w:szCs w:val="24"/>
        </w:rPr>
        <w:t xml:space="preserve">, αλλά είναι εφαρμογή επί του εδάφους, όπως λέτε εσείς οι πολιτικοί μηχανικοί. </w:t>
      </w:r>
    </w:p>
    <w:p w14:paraId="0CBDA2DF" w14:textId="77777777" w:rsidR="00CA4129" w:rsidRDefault="00593B95">
      <w:pPr>
        <w:spacing w:line="600" w:lineRule="auto"/>
        <w:ind w:firstLine="720"/>
        <w:jc w:val="both"/>
        <w:rPr>
          <w:rFonts w:eastAsia="Times New Roman"/>
          <w:szCs w:val="24"/>
        </w:rPr>
      </w:pPr>
      <w:r>
        <w:rPr>
          <w:rFonts w:eastAsia="Times New Roman"/>
          <w:szCs w:val="24"/>
        </w:rPr>
        <w:t xml:space="preserve">Εγώ περιμένω, κύριε </w:t>
      </w:r>
      <w:proofErr w:type="spellStart"/>
      <w:r>
        <w:rPr>
          <w:rFonts w:eastAsia="Times New Roman"/>
          <w:szCs w:val="24"/>
        </w:rPr>
        <w:t>Σπίρτζη</w:t>
      </w:r>
      <w:proofErr w:type="spellEnd"/>
      <w:r>
        <w:rPr>
          <w:rFonts w:eastAsia="Times New Roman"/>
          <w:szCs w:val="24"/>
        </w:rPr>
        <w:t>, να έχουμε συγκεκριμένες απαντήσεις για τους επαγγελματίες του ιστο</w:t>
      </w:r>
      <w:r>
        <w:rPr>
          <w:rFonts w:eastAsia="Times New Roman"/>
          <w:szCs w:val="24"/>
        </w:rPr>
        <w:t xml:space="preserve">ρικού κέντρου της Θεσσαλονίκης, γιατί η ιδιαιτερότητα αυτού του έργου είναι ότι δεν </w:t>
      </w:r>
      <w:r>
        <w:rPr>
          <w:rFonts w:eastAsia="Times New Roman"/>
          <w:szCs w:val="24"/>
        </w:rPr>
        <w:lastRenderedPageBreak/>
        <w:t xml:space="preserve">έχουμε μια σήραγγα διπλής διαδρομής, όπως έχουμε στην Αθήνα. Είναι δυο οι σήραγγες και η μια λέγεται ότι θα καθυστερήσει γιατί θα πρέπει να κατασκευαστεί πιο βαθιά ο </w:t>
      </w:r>
      <w:r>
        <w:rPr>
          <w:rFonts w:eastAsia="Times New Roman"/>
          <w:szCs w:val="24"/>
        </w:rPr>
        <w:t>σταθμό</w:t>
      </w:r>
      <w:r>
        <w:rPr>
          <w:rFonts w:eastAsia="Times New Roman"/>
          <w:szCs w:val="24"/>
        </w:rPr>
        <w:t xml:space="preserve">ς </w:t>
      </w:r>
      <w:r>
        <w:rPr>
          <w:rFonts w:eastAsia="Times New Roman"/>
          <w:szCs w:val="24"/>
        </w:rPr>
        <w:t>Βενιζέλου, για να ξεπεράσει τα προβλήματα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CBDA2E0" w14:textId="77777777" w:rsidR="00CA4129" w:rsidRDefault="00593B95">
      <w:pPr>
        <w:spacing w:line="600" w:lineRule="auto"/>
        <w:ind w:firstLine="720"/>
        <w:jc w:val="both"/>
        <w:rPr>
          <w:rFonts w:eastAsia="Times New Roman"/>
          <w:szCs w:val="24"/>
        </w:rPr>
      </w:pPr>
      <w:r>
        <w:rPr>
          <w:rFonts w:eastAsia="Times New Roman"/>
          <w:szCs w:val="24"/>
        </w:rPr>
        <w:t>Πείτε τι θα γίνει σε αυτόν τον κόσμο ο οποίος έχει καταστραφεί. Οι επαγγελματίες του κέντρου έχουν ταμπλό μπροστά στα καταστήματά τους, στις βιτρίνες τους και από το 2007 -έχουμε 2017, Υπουργέ, έχουν περά</w:t>
      </w:r>
      <w:r>
        <w:rPr>
          <w:rFonts w:eastAsia="Times New Roman"/>
          <w:szCs w:val="24"/>
        </w:rPr>
        <w:t>σει δέκα χρόνια- περιμένουν! Ας βάλουμε λίγο τον εαυτό μας στη θέση τους. Έχουν καταστραφεί. Βεβαίως αναμένουν ότι όταν η στάση «Ελευθέριος Βενιζέλος» συγκροτηθεί, θα κατεβαίνουν εκατοντάδες και δεκάδες και χιλιάδες άνθρωποι μπροστά στις βιτρίνες των κατασ</w:t>
      </w:r>
      <w:r>
        <w:rPr>
          <w:rFonts w:eastAsia="Times New Roman"/>
          <w:szCs w:val="24"/>
        </w:rPr>
        <w:t xml:space="preserve">τημάτων τους. Όμως μέχρι τότε -και δεν ξέρουν πότε είναι το «τότε», τώρα προσδιορίσατε ότι θα είναι το 2020- τι θα γίνει; Ένα ζήτημα, λοιπόν, είναι οι επαγγελματίες του ιστορικού κέντρου της Θεσσαλονίκης: πλατεία Αγίας Σοφίας, στη στάση «Βενιζέλου». </w:t>
      </w:r>
    </w:p>
    <w:p w14:paraId="0CBDA2E1" w14:textId="77777777" w:rsidR="00CA4129" w:rsidRDefault="00593B95">
      <w:pPr>
        <w:spacing w:line="600" w:lineRule="auto"/>
        <w:ind w:firstLine="720"/>
        <w:jc w:val="both"/>
        <w:rPr>
          <w:rFonts w:eastAsia="Times New Roman"/>
          <w:szCs w:val="24"/>
        </w:rPr>
      </w:pPr>
      <w:r>
        <w:rPr>
          <w:rFonts w:eastAsia="Times New Roman"/>
          <w:szCs w:val="24"/>
        </w:rPr>
        <w:t>Το δε</w:t>
      </w:r>
      <w:r>
        <w:rPr>
          <w:rFonts w:eastAsia="Times New Roman"/>
          <w:szCs w:val="24"/>
        </w:rPr>
        <w:t>ύτερο είναι οι πρόδρομες εργασίες. Εγώ περίμενα ότι, επειδή η Ευρωπαϊκή Τράπεζα Επενδύσεων ήταν την προη</w:t>
      </w:r>
      <w:r>
        <w:rPr>
          <w:rFonts w:eastAsia="Times New Roman"/>
          <w:szCs w:val="24"/>
        </w:rPr>
        <w:lastRenderedPageBreak/>
        <w:t>γούμενη εβδομάδα στο Ζάππειο Μέγαρο, ο Υπουργός θα έχει κάποιες επαφές εκεί και θα έχουμε κάποια νεότερα σε σχέση με αυτό.</w:t>
      </w:r>
    </w:p>
    <w:p w14:paraId="0CBDA2E2" w14:textId="77777777" w:rsidR="00CA4129" w:rsidRDefault="00593B95">
      <w:pPr>
        <w:spacing w:line="600" w:lineRule="auto"/>
        <w:ind w:firstLine="720"/>
        <w:jc w:val="both"/>
        <w:rPr>
          <w:rFonts w:eastAsia="Times New Roman"/>
          <w:szCs w:val="24"/>
        </w:rPr>
      </w:pPr>
      <w:r>
        <w:rPr>
          <w:rFonts w:eastAsia="Times New Roman"/>
          <w:b/>
          <w:szCs w:val="24"/>
        </w:rPr>
        <w:t>ΧΡΗΣΤΟΣ ΣΠΙΡΤΖΗΣ (Υπουργός Υπ</w:t>
      </w:r>
      <w:r>
        <w:rPr>
          <w:rFonts w:eastAsia="Times New Roman"/>
          <w:b/>
          <w:szCs w:val="24"/>
        </w:rPr>
        <w:t xml:space="preserve">οδομών και Μεταφορών): </w:t>
      </w:r>
      <w:r>
        <w:rPr>
          <w:rFonts w:eastAsia="Times New Roman"/>
          <w:szCs w:val="24"/>
        </w:rPr>
        <w:t>Έχουμε.</w:t>
      </w:r>
    </w:p>
    <w:p w14:paraId="0CBDA2E3" w14:textId="77777777" w:rsidR="00CA4129" w:rsidRDefault="00593B95">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Πείτε τα, κύριε Υπουργέ. Μην τα κρατάτε για τον εαυτό σας. Να μην περιμένουμε!</w:t>
      </w:r>
    </w:p>
    <w:p w14:paraId="0CBDA2E4" w14:textId="77777777" w:rsidR="00CA4129" w:rsidRDefault="00593B95">
      <w:pPr>
        <w:spacing w:line="600" w:lineRule="auto"/>
        <w:ind w:firstLine="720"/>
        <w:jc w:val="both"/>
        <w:rPr>
          <w:rFonts w:eastAsia="Times New Roman"/>
          <w:szCs w:val="24"/>
        </w:rPr>
      </w:pPr>
      <w:r>
        <w:rPr>
          <w:rFonts w:eastAsia="Times New Roman"/>
          <w:szCs w:val="24"/>
        </w:rPr>
        <w:t xml:space="preserve">Θα έχουμε κάποια δέσμευση σε σχέση με τις δύο γραμμές επέκτασης; Ξαναλέω ότι στη </w:t>
      </w:r>
      <w:r>
        <w:rPr>
          <w:rFonts w:eastAsia="Times New Roman"/>
          <w:szCs w:val="24"/>
        </w:rPr>
        <w:t xml:space="preserve">δυτική </w:t>
      </w:r>
      <w:r>
        <w:rPr>
          <w:rFonts w:eastAsia="Times New Roman"/>
          <w:szCs w:val="24"/>
        </w:rPr>
        <w:t>Θεσσαλονίκη οι γραμμές επέκτασ</w:t>
      </w:r>
      <w:r>
        <w:rPr>
          <w:rFonts w:eastAsia="Times New Roman"/>
          <w:szCs w:val="24"/>
        </w:rPr>
        <w:t>ης είναι Σταυρούπολη – Πολίχνη – Ευκαρπία, με πέντε σταθμούς, Αμπελόκηποι – Μενεμένη – Εύοσμος – Κορδελιό, με τέσσερις σταθμούς, από την πλατεία Δημοκρατίας ή από τον νέο σιδηροδρομικό σταθμό που είναι το τέλος της βασικής γραμμής που είναι: Νέος σιδηροδρο</w:t>
      </w:r>
      <w:r>
        <w:rPr>
          <w:rFonts w:eastAsia="Times New Roman"/>
          <w:szCs w:val="24"/>
        </w:rPr>
        <w:t xml:space="preserve">μικός σταθμός – Πάρκο Νέας Ελβετίας, Χαριλάου δηλαδή. </w:t>
      </w:r>
    </w:p>
    <w:p w14:paraId="0CBDA2E5" w14:textId="77777777" w:rsidR="00CA4129" w:rsidRDefault="00593B95">
      <w:pPr>
        <w:spacing w:line="600" w:lineRule="auto"/>
        <w:ind w:firstLine="720"/>
        <w:jc w:val="both"/>
        <w:rPr>
          <w:rFonts w:eastAsia="Times New Roman"/>
          <w:szCs w:val="24"/>
        </w:rPr>
      </w:pPr>
      <w:r>
        <w:rPr>
          <w:rFonts w:eastAsia="Times New Roman"/>
          <w:szCs w:val="24"/>
        </w:rPr>
        <w:t xml:space="preserve">Πείτε μας, λοιπόν, αν υπάρχουν και αν «τρέχουν» τώρα, συγκεκριμένα, γιατί μόνο μέσα από αυτήν τη διαδοχή, όταν κάθε δίμηνο, κάθε τρίμηνο, έρχεται ο </w:t>
      </w:r>
      <w:proofErr w:type="spellStart"/>
      <w:r>
        <w:rPr>
          <w:rFonts w:eastAsia="Times New Roman"/>
          <w:szCs w:val="24"/>
        </w:rPr>
        <w:t>Σπίρτζης</w:t>
      </w:r>
      <w:proofErr w:type="spellEnd"/>
      <w:r>
        <w:rPr>
          <w:rFonts w:eastAsia="Times New Roman"/>
          <w:szCs w:val="24"/>
        </w:rPr>
        <w:t xml:space="preserve"> και λέει «Αυτό τελείωσε, πάρτε το. Το δίνουμ</w:t>
      </w:r>
      <w:r>
        <w:rPr>
          <w:rFonts w:eastAsia="Times New Roman"/>
          <w:szCs w:val="24"/>
        </w:rPr>
        <w:t xml:space="preserve">ε στην κυκλοφορία», μόνο έτσι θα κερδίσουμε </w:t>
      </w:r>
      <w:r>
        <w:rPr>
          <w:rFonts w:eastAsia="Times New Roman"/>
          <w:szCs w:val="24"/>
        </w:rPr>
        <w:lastRenderedPageBreak/>
        <w:t xml:space="preserve">την εμπιστοσύνη και θα πει ο πολίτης: Αυτά που λένε τα κάνουν. Έτσι θα αντιμετωπίσουμε το έλλειμμα εμπιστοσύνης. </w:t>
      </w:r>
    </w:p>
    <w:p w14:paraId="0CBDA2E6" w14:textId="77777777" w:rsidR="00CA4129" w:rsidRDefault="00593B95">
      <w:pPr>
        <w:spacing w:line="600" w:lineRule="auto"/>
        <w:ind w:firstLine="720"/>
        <w:jc w:val="both"/>
        <w:rPr>
          <w:rFonts w:eastAsia="Times New Roman"/>
          <w:szCs w:val="24"/>
        </w:rPr>
      </w:pPr>
      <w:r>
        <w:rPr>
          <w:rFonts w:eastAsia="Times New Roman"/>
          <w:szCs w:val="24"/>
        </w:rPr>
        <w:t>Πρέπει να κερδίσουμε χρόνο, πρέπει να κόψουμε δρόμο. Είναι σαφές ότι πληρώνουμε τεράστιες αμαρτίες</w:t>
      </w:r>
      <w:r>
        <w:rPr>
          <w:rFonts w:eastAsia="Times New Roman"/>
          <w:szCs w:val="24"/>
        </w:rPr>
        <w:t xml:space="preserve"> των προηγούμενων. Περίμεναν δέκα, δεκαπέντε χρόνια. Από το 1986 είναι αυτό. Ο Παπαστεφανάκης το 1986: Θα γίνει το μετρό της Θεσσαλονίκης. Επί δεκαπέντε χρόνια έψαχναν αν θα γινόταν με συγχρηματοδότηση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CBDA2E7" w14:textId="77777777" w:rsidR="00CA4129" w:rsidRDefault="00593B95">
      <w:pPr>
        <w:spacing w:line="600" w:lineRule="auto"/>
        <w:ind w:firstLine="720"/>
        <w:jc w:val="both"/>
        <w:rPr>
          <w:rFonts w:eastAsia="Times New Roman"/>
          <w:szCs w:val="24"/>
        </w:rPr>
      </w:pPr>
      <w:r>
        <w:rPr>
          <w:rFonts w:eastAsia="Times New Roman"/>
          <w:szCs w:val="24"/>
        </w:rPr>
        <w:t>(Στο σημείο αυτό κτυπάει επανειλημμένα το κουδ</w:t>
      </w:r>
      <w:r>
        <w:rPr>
          <w:rFonts w:eastAsia="Times New Roman"/>
          <w:szCs w:val="24"/>
        </w:rPr>
        <w:t>ούνι λήξεως του χρόνου ομιλίας του κυρίου Βουλευτή)</w:t>
      </w:r>
    </w:p>
    <w:p w14:paraId="0CBDA2E8" w14:textId="77777777" w:rsidR="00CA4129" w:rsidRDefault="00593B9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Τριανταφυλλίδη, παρακαλώ, ολοκληρώστε.</w:t>
      </w:r>
    </w:p>
    <w:p w14:paraId="0CBDA2E9" w14:textId="77777777" w:rsidR="00CA4129" w:rsidRDefault="00593B95">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 xml:space="preserve">Το 2003 -2004 η Βάσω Παπανδρέου είχε πει ότι το έργο θα κατασκευαστεί 100% από το </w:t>
      </w:r>
      <w:r>
        <w:rPr>
          <w:rFonts w:eastAsia="Times New Roman"/>
          <w:szCs w:val="24"/>
        </w:rPr>
        <w:t>δημόσιο</w:t>
      </w:r>
      <w:r>
        <w:rPr>
          <w:rFonts w:eastAsia="Times New Roman"/>
          <w:szCs w:val="24"/>
        </w:rPr>
        <w:t xml:space="preserve">. Και </w:t>
      </w:r>
      <w:r>
        <w:rPr>
          <w:rFonts w:eastAsia="Times New Roman"/>
          <w:szCs w:val="24"/>
        </w:rPr>
        <w:t>βέβαια είναι και ο Κώστας Καραμανλής και η Κυβέρνησή του, που το ξεκίνησε με τον «</w:t>
      </w:r>
      <w:proofErr w:type="spellStart"/>
      <w:r>
        <w:rPr>
          <w:rFonts w:eastAsia="Times New Roman"/>
          <w:szCs w:val="24"/>
        </w:rPr>
        <w:t>Γιωρίκα</w:t>
      </w:r>
      <w:proofErr w:type="spellEnd"/>
      <w:r>
        <w:rPr>
          <w:rFonts w:eastAsia="Times New Roman"/>
          <w:szCs w:val="24"/>
        </w:rPr>
        <w:t>» και τον «</w:t>
      </w:r>
      <w:proofErr w:type="spellStart"/>
      <w:r>
        <w:rPr>
          <w:rFonts w:eastAsia="Times New Roman"/>
          <w:szCs w:val="24"/>
        </w:rPr>
        <w:t>Κωστίκα</w:t>
      </w:r>
      <w:proofErr w:type="spellEnd"/>
      <w:r>
        <w:rPr>
          <w:rFonts w:eastAsia="Times New Roman"/>
          <w:szCs w:val="24"/>
        </w:rPr>
        <w:t xml:space="preserve">», τις δύο γραμμές, το 2007. </w:t>
      </w:r>
    </w:p>
    <w:p w14:paraId="0CBDA2EA" w14:textId="77777777" w:rsidR="00CA4129" w:rsidRDefault="00593B95">
      <w:pPr>
        <w:spacing w:line="600" w:lineRule="auto"/>
        <w:ind w:firstLine="720"/>
        <w:jc w:val="both"/>
        <w:rPr>
          <w:rFonts w:eastAsia="Times New Roman"/>
          <w:szCs w:val="24"/>
        </w:rPr>
      </w:pPr>
      <w:r>
        <w:rPr>
          <w:rFonts w:eastAsia="Times New Roman"/>
          <w:szCs w:val="24"/>
        </w:rPr>
        <w:t xml:space="preserve">Ας δώσουμε, λοιπόν, συγκεκριμένες δεσμεύσεις για τις δύο επεκτάσεις στη </w:t>
      </w:r>
      <w:r>
        <w:rPr>
          <w:rFonts w:eastAsia="Times New Roman"/>
          <w:szCs w:val="24"/>
        </w:rPr>
        <w:t xml:space="preserve">δυτική </w:t>
      </w:r>
      <w:r>
        <w:rPr>
          <w:rFonts w:eastAsia="Times New Roman"/>
          <w:szCs w:val="24"/>
        </w:rPr>
        <w:t xml:space="preserve">Θεσσαλονίκη, Υπουργέ, σε σχέση με </w:t>
      </w:r>
      <w:r>
        <w:rPr>
          <w:rFonts w:eastAsia="Times New Roman"/>
          <w:szCs w:val="24"/>
        </w:rPr>
        <w:lastRenderedPageBreak/>
        <w:t>τις πρ</w:t>
      </w:r>
      <w:r>
        <w:rPr>
          <w:rFonts w:eastAsia="Times New Roman"/>
          <w:szCs w:val="24"/>
        </w:rPr>
        <w:t>όδρομες εργασίες, τα τεύχη δημοπράτησης και για τη συγκεκριμένη πορεία, την προοπτική, το συγκεκριμένο χρονοδιάγραμμα και τη διασφάλιση πιστώσεων.</w:t>
      </w:r>
    </w:p>
    <w:p w14:paraId="0CBDA2EB" w14:textId="77777777" w:rsidR="00CA4129" w:rsidRDefault="00593B95">
      <w:pPr>
        <w:spacing w:line="600" w:lineRule="auto"/>
        <w:ind w:firstLine="720"/>
        <w:jc w:val="both"/>
        <w:rPr>
          <w:rFonts w:eastAsia="Times New Roman"/>
          <w:szCs w:val="24"/>
        </w:rPr>
      </w:pPr>
      <w:r>
        <w:rPr>
          <w:rFonts w:eastAsia="Times New Roman"/>
          <w:szCs w:val="24"/>
        </w:rPr>
        <w:t xml:space="preserve">Σας ευχαριστώ θερμά για την κατανόησή σας, κύριε </w:t>
      </w:r>
      <w:proofErr w:type="spellStart"/>
      <w:r>
        <w:rPr>
          <w:rFonts w:eastAsia="Times New Roman"/>
          <w:szCs w:val="24"/>
        </w:rPr>
        <w:t>Κρεμαστινέ</w:t>
      </w:r>
      <w:proofErr w:type="spellEnd"/>
      <w:r>
        <w:rPr>
          <w:rFonts w:eastAsia="Times New Roman"/>
          <w:szCs w:val="24"/>
        </w:rPr>
        <w:t>. Σας ευχαριστώ πολύ.</w:t>
      </w:r>
    </w:p>
    <w:p w14:paraId="0CBDA2EC" w14:textId="77777777" w:rsidR="00CA4129" w:rsidRDefault="00593B95">
      <w:pPr>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Και εγώ ευχαριστώ πολύ.</w:t>
      </w:r>
    </w:p>
    <w:p w14:paraId="0CBDA2ED" w14:textId="77777777" w:rsidR="00CA4129" w:rsidRDefault="00593B95">
      <w:pPr>
        <w:spacing w:line="600" w:lineRule="auto"/>
        <w:ind w:firstLine="720"/>
        <w:jc w:val="both"/>
        <w:rPr>
          <w:rFonts w:eastAsia="Times New Roman"/>
          <w:szCs w:val="24"/>
        </w:rPr>
      </w:pPr>
      <w:r>
        <w:rPr>
          <w:rFonts w:eastAsia="Times New Roman"/>
          <w:szCs w:val="24"/>
        </w:rPr>
        <w:t>Κύριε Υπουργέ, έχετε τον λόγο για να δευτερολογήσετε.</w:t>
      </w:r>
    </w:p>
    <w:p w14:paraId="0CBDA2EE" w14:textId="77777777" w:rsidR="00CA4129" w:rsidRDefault="00593B95">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Θα είμαι πάρα πολύ σύντομος.</w:t>
      </w:r>
    </w:p>
    <w:p w14:paraId="0CBDA2EF" w14:textId="77777777" w:rsidR="00CA4129" w:rsidRDefault="00593B95">
      <w:pPr>
        <w:spacing w:line="600" w:lineRule="auto"/>
        <w:ind w:firstLine="720"/>
        <w:jc w:val="both"/>
        <w:rPr>
          <w:rFonts w:eastAsia="Times New Roman"/>
          <w:szCs w:val="24"/>
        </w:rPr>
      </w:pPr>
      <w:r>
        <w:rPr>
          <w:rFonts w:eastAsia="Times New Roman"/>
          <w:szCs w:val="24"/>
        </w:rPr>
        <w:t xml:space="preserve">Κύριε Τριανταφυλλίδη, εμείς αυτά που λέμε τα κάνουμε. Και αυτό το ξέρει ο λαός της </w:t>
      </w:r>
      <w:r>
        <w:rPr>
          <w:rFonts w:eastAsia="Times New Roman"/>
          <w:szCs w:val="24"/>
        </w:rPr>
        <w:t xml:space="preserve">Θεσσαλονίκης, όχι μόνο για το μετρό, αλλά και για όλα τα υπόλοιπα. </w:t>
      </w:r>
    </w:p>
    <w:p w14:paraId="0CBDA2F0" w14:textId="77777777" w:rsidR="00CA4129" w:rsidRDefault="00593B95">
      <w:pPr>
        <w:spacing w:line="600" w:lineRule="auto"/>
        <w:ind w:firstLine="720"/>
        <w:jc w:val="both"/>
        <w:rPr>
          <w:rFonts w:eastAsia="Times New Roman"/>
          <w:szCs w:val="24"/>
        </w:rPr>
      </w:pPr>
      <w:r>
        <w:rPr>
          <w:rFonts w:eastAsia="Times New Roman"/>
          <w:szCs w:val="24"/>
        </w:rPr>
        <w:t>Δεν πρόκειται, όμως, εγώ να μετατραπώ σε Υπουργό υποσχέσεων ή να δίνω δημοσιογραφικές πληροφορίες στο Κοινοβούλιο για το τι κάνουμε με τις διαπραγματεύσεις με την Ευρωπαϊκή Κεντρική Τράπεζ</w:t>
      </w:r>
      <w:r>
        <w:rPr>
          <w:rFonts w:eastAsia="Times New Roman"/>
          <w:szCs w:val="24"/>
        </w:rPr>
        <w:t xml:space="preserve">α, με την Παγκόσμια Τράπεζα, με την Ευρωπαϊκή Τράπεζα Ανάπτυξης. Αυτά θα ανακοινωθούν από την </w:t>
      </w:r>
      <w:r>
        <w:rPr>
          <w:rFonts w:eastAsia="Times New Roman"/>
          <w:szCs w:val="24"/>
        </w:rPr>
        <w:lastRenderedPageBreak/>
        <w:t>«</w:t>
      </w:r>
      <w:r>
        <w:rPr>
          <w:rFonts w:eastAsia="Times New Roman"/>
          <w:szCs w:val="24"/>
        </w:rPr>
        <w:t xml:space="preserve">ΑΤΤΙΚΟ </w:t>
      </w:r>
      <w:r>
        <w:rPr>
          <w:rFonts w:eastAsia="Times New Roman"/>
          <w:szCs w:val="24"/>
        </w:rPr>
        <w:t>Μ</w:t>
      </w:r>
      <w:r>
        <w:rPr>
          <w:rFonts w:eastAsia="Times New Roman"/>
          <w:szCs w:val="24"/>
        </w:rPr>
        <w:t>ΕΤΡΟ</w:t>
      </w:r>
      <w:r>
        <w:rPr>
          <w:rFonts w:eastAsia="Times New Roman"/>
          <w:szCs w:val="24"/>
        </w:rPr>
        <w:t xml:space="preserve">» </w:t>
      </w:r>
      <w:r>
        <w:rPr>
          <w:rFonts w:eastAsia="Times New Roman"/>
          <w:szCs w:val="24"/>
        </w:rPr>
        <w:t>και από το Υπουργείο, όταν κλείσουν οι συμφωνίες. Διαφορετικά μετατρεπόμαστε σε αυτό το μοντέλο που έχει πλήξει την πολιτική ζωή και τους πολιτικού</w:t>
      </w:r>
      <w:r>
        <w:rPr>
          <w:rFonts w:eastAsia="Times New Roman"/>
          <w:szCs w:val="24"/>
        </w:rPr>
        <w:t xml:space="preserve">ς όλων των πτερύγων και την αξιοπιστία τους στην κοινωνία. </w:t>
      </w:r>
    </w:p>
    <w:p w14:paraId="0CBDA2F1" w14:textId="77777777" w:rsidR="00CA4129" w:rsidRDefault="00593B95">
      <w:pPr>
        <w:spacing w:line="600" w:lineRule="auto"/>
        <w:ind w:firstLine="720"/>
        <w:jc w:val="both"/>
        <w:rPr>
          <w:rFonts w:eastAsia="Times New Roman"/>
          <w:szCs w:val="24"/>
        </w:rPr>
      </w:pPr>
      <w:r>
        <w:rPr>
          <w:rFonts w:eastAsia="Times New Roman"/>
          <w:szCs w:val="24"/>
        </w:rPr>
        <w:t>Άρα θεωρώ ότι τα χρονοδιαγράμματα πρέπει να ανακοινώνονται όταν έχουν κλείσει όλα τα θέματα της ωρίμανσης των έργων, της χρηματοδότησης των έργων και των διαδικασιών που μένουν να γίνουν. Γι’ αυτό</w:t>
      </w:r>
      <w:r>
        <w:rPr>
          <w:rFonts w:eastAsia="Times New Roman"/>
          <w:szCs w:val="24"/>
        </w:rPr>
        <w:t xml:space="preserve"> θα μου επιτρέψετε οι ανακοινώσεις για τις επεκτάσεις να γίνουν όταν έχουν κλείσει όλα αυτά. </w:t>
      </w:r>
    </w:p>
    <w:p w14:paraId="0CBDA2F2" w14:textId="77777777" w:rsidR="00CA4129" w:rsidRDefault="00593B95">
      <w:pPr>
        <w:spacing w:line="600" w:lineRule="auto"/>
        <w:ind w:firstLine="720"/>
        <w:jc w:val="both"/>
        <w:rPr>
          <w:rFonts w:eastAsia="Times New Roman"/>
          <w:szCs w:val="24"/>
        </w:rPr>
      </w:pPr>
      <w:r>
        <w:rPr>
          <w:rFonts w:eastAsia="Times New Roman"/>
          <w:szCs w:val="24"/>
        </w:rPr>
        <w:t xml:space="preserve">Οι ανακοινώσεις για τη βασική γραμμή του μετρό και για την επέκταση για την Καλαμαριά και οι δεσμεύσεις για τις ημερομηνίες είναι γνωστά σε όλους. Τα έχουμε πει. </w:t>
      </w:r>
      <w:r>
        <w:rPr>
          <w:rFonts w:eastAsia="Times New Roman"/>
          <w:szCs w:val="24"/>
        </w:rPr>
        <w:t xml:space="preserve">Επαναλαμβάνω ότι το 2019 ο εφιάλτης για την πόλη της Θεσσαλονίκης θα έχει τελειώσει. Ξεκινάει η δοκιμαστική λειτουργία. Το 2020 δίνεται για χρήση στους πολίτες της Θεσσαλονίκης. </w:t>
      </w:r>
    </w:p>
    <w:p w14:paraId="0CBDA2F3" w14:textId="77777777" w:rsidR="00CA4129" w:rsidRDefault="00593B95">
      <w:pPr>
        <w:spacing w:line="600" w:lineRule="auto"/>
        <w:ind w:firstLine="720"/>
        <w:jc w:val="both"/>
        <w:rPr>
          <w:rFonts w:eastAsia="Times New Roman"/>
          <w:szCs w:val="24"/>
        </w:rPr>
      </w:pPr>
      <w:r>
        <w:rPr>
          <w:rFonts w:eastAsia="Times New Roman"/>
          <w:szCs w:val="24"/>
        </w:rPr>
        <w:t>Ξεμπλοκάραμε ένα πολύ μεγάλο πρόβλημα που είχε να κάνει με τον σταθμό «Ελευθέ</w:t>
      </w:r>
      <w:r>
        <w:rPr>
          <w:rFonts w:eastAsia="Times New Roman"/>
          <w:szCs w:val="24"/>
        </w:rPr>
        <w:t xml:space="preserve">ριος Βενιζέλος» στο κέντρο της πόλης, ο οποίος είχε προκαλέσει και τριβές μεταξύ των φορέων της πόλης, του Δήμου, του Εμπορικού Επιμελητηρίου, του Τεχνικού </w:t>
      </w:r>
      <w:r>
        <w:rPr>
          <w:rFonts w:eastAsia="Times New Roman"/>
          <w:szCs w:val="24"/>
        </w:rPr>
        <w:lastRenderedPageBreak/>
        <w:t xml:space="preserve">Επιμελητηρίου. Πιστεύω ότι βρήκαμε τη βέλτιστη λύση. Στον συγκεκριμένο σταθμό πιστεύω ότι θα έχουμε </w:t>
      </w:r>
      <w:r>
        <w:rPr>
          <w:rFonts w:eastAsia="Times New Roman"/>
          <w:szCs w:val="24"/>
        </w:rPr>
        <w:t>μία καθυστέρηση, που δεν θα επηρεάσει όμως το υπόλοιπο έργο.</w:t>
      </w:r>
    </w:p>
    <w:p w14:paraId="0CBDA2F4" w14:textId="77777777" w:rsidR="00CA4129" w:rsidRDefault="00593B95">
      <w:pPr>
        <w:spacing w:line="600" w:lineRule="auto"/>
        <w:jc w:val="both"/>
        <w:rPr>
          <w:rFonts w:eastAsia="Times New Roman" w:cs="Times New Roman"/>
          <w:szCs w:val="24"/>
        </w:rPr>
      </w:pPr>
      <w:r>
        <w:rPr>
          <w:rFonts w:eastAsia="Times New Roman" w:cs="Times New Roman"/>
          <w:szCs w:val="24"/>
        </w:rPr>
        <w:t>Ήδη οι σήραγγες εδώ και καιρό έχουν περάσει από εκεί. Το θέμα είναι με τον σταθμό και τα αρχαία.</w:t>
      </w:r>
    </w:p>
    <w:p w14:paraId="0CBDA2F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Βρήκαμε μια πολύ καλλιτεχνική λύση. Το πρόσθετο κόστος για να γίνει αυτό είναι χαμηλό. Για να έχετ</w:t>
      </w:r>
      <w:r>
        <w:rPr>
          <w:rFonts w:eastAsia="Times New Roman" w:cs="Times New Roman"/>
          <w:szCs w:val="24"/>
        </w:rPr>
        <w:t xml:space="preserve">ε μια τάξη μεγέθους, οι αρχαιολογικές εργασίες στο </w:t>
      </w:r>
      <w:r>
        <w:rPr>
          <w:rFonts w:eastAsia="Times New Roman" w:cs="Times New Roman"/>
          <w:szCs w:val="24"/>
        </w:rPr>
        <w:t xml:space="preserve">μετρό </w:t>
      </w:r>
      <w:r>
        <w:rPr>
          <w:rFonts w:eastAsia="Times New Roman" w:cs="Times New Roman"/>
          <w:szCs w:val="24"/>
        </w:rPr>
        <w:t>της Αθήνας κόστισαν 60 εκατομμύρια περίπου. Στη Θεσσαλονίκη έχουν ξεπεράσει τα 120 εκατομμύρια και έχει ο Θεός!</w:t>
      </w:r>
    </w:p>
    <w:p w14:paraId="0CBDA2F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Επομένως, δεν είναι κατάσταση αυτή. Σεβασμός στην πολιτιστική κληρονομιά, προφανώς –είν</w:t>
      </w:r>
      <w:r>
        <w:rPr>
          <w:rFonts w:eastAsia="Times New Roman" w:cs="Times New Roman"/>
          <w:szCs w:val="24"/>
        </w:rPr>
        <w:t xml:space="preserve">αι προτεραιότητά μας και εθνικό χρέος μας- αλλά τα έργα δεν μπορεί να έχουν απροσδιόριστο χρόνο ολοκλήρωσης και απροσδιόριστο προϋπολογισμό. Πρέπει πριν να έχουμε προλάβει τις αρχαιολογικές εργασίες, να τις έχουμε ολοκληρώσει, να ξέρουμε πού </w:t>
      </w:r>
      <w:proofErr w:type="spellStart"/>
      <w:r>
        <w:rPr>
          <w:rFonts w:eastAsia="Times New Roman" w:cs="Times New Roman"/>
          <w:szCs w:val="24"/>
        </w:rPr>
        <w:t>χωροθετούμε</w:t>
      </w:r>
      <w:proofErr w:type="spellEnd"/>
      <w:r>
        <w:rPr>
          <w:rFonts w:eastAsia="Times New Roman" w:cs="Times New Roman"/>
          <w:szCs w:val="24"/>
        </w:rPr>
        <w:t xml:space="preserve"> κά</w:t>
      </w:r>
      <w:r>
        <w:rPr>
          <w:rFonts w:eastAsia="Times New Roman" w:cs="Times New Roman"/>
          <w:szCs w:val="24"/>
        </w:rPr>
        <w:t xml:space="preserve">θε έργο και γι’ αυτό οι πρόδρομες εργασίες στις επεκτάσεις του </w:t>
      </w:r>
      <w:r>
        <w:rPr>
          <w:rFonts w:eastAsia="Times New Roman" w:cs="Times New Roman"/>
          <w:szCs w:val="24"/>
        </w:rPr>
        <w:t xml:space="preserve">μετρό </w:t>
      </w:r>
      <w:r>
        <w:rPr>
          <w:rFonts w:eastAsia="Times New Roman" w:cs="Times New Roman"/>
          <w:szCs w:val="24"/>
        </w:rPr>
        <w:t>Θεσσαλονίκης ήταν προτεραιότητά μας.</w:t>
      </w:r>
    </w:p>
    <w:p w14:paraId="0CBDA2F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BDA2F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Και εγώ ευχαριστώ.</w:t>
      </w:r>
    </w:p>
    <w:p w14:paraId="0CBDA2F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Το χρονοδιάγραμμα, κύριε Υπουργέ, θα το παρακολουθεί ο κ. Τριανταφυλλίδης, από </w:t>
      </w:r>
      <w:r>
        <w:rPr>
          <w:rFonts w:eastAsia="Times New Roman" w:cs="Times New Roman"/>
          <w:szCs w:val="24"/>
        </w:rPr>
        <w:t>ό,τι καταλαβαίνω.</w:t>
      </w:r>
    </w:p>
    <w:p w14:paraId="0CBDA2F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Παρασκευής 3 Μαρτίου 2017.</w:t>
      </w:r>
    </w:p>
    <w:p w14:paraId="0CBDA2F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 Ε</w:t>
      </w:r>
      <w:r>
        <w:rPr>
          <w:rFonts w:eastAsia="Times New Roman" w:cs="Times New Roman"/>
          <w:szCs w:val="24"/>
        </w:rPr>
        <w:t>ΠΙΚΑΙΡΕΣ</w:t>
      </w:r>
      <w:r>
        <w:rPr>
          <w:rFonts w:eastAsia="Times New Roman" w:cs="Times New Roman"/>
          <w:szCs w:val="24"/>
        </w:rPr>
        <w:t xml:space="preserve"> Ε</w:t>
      </w:r>
      <w:r>
        <w:rPr>
          <w:rFonts w:eastAsia="Times New Roman" w:cs="Times New Roman"/>
          <w:szCs w:val="24"/>
        </w:rPr>
        <w:t>ΡΩΤΗΣΕΙΣ</w:t>
      </w:r>
      <w:r>
        <w:rPr>
          <w:rFonts w:eastAsia="Times New Roman" w:cs="Times New Roman"/>
          <w:szCs w:val="24"/>
        </w:rPr>
        <w:t xml:space="preserve"> Πρώτου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CBDA2F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1. Η με αριθμό 539/28-2-2017 επίκαιρη ερώτηση </w:t>
      </w:r>
      <w:r>
        <w:rPr>
          <w:rFonts w:eastAsia="Times New Roman" w:cs="Times New Roman"/>
          <w:szCs w:val="24"/>
        </w:rPr>
        <w:t xml:space="preserve">της Βουλευτού Χανίων του Συνασπισμού Ριζοσπαστικής Αριστεράς κ. Ευαγγελίας </w:t>
      </w:r>
      <w:proofErr w:type="spellStart"/>
      <w:r>
        <w:rPr>
          <w:rFonts w:eastAsia="Times New Roman" w:cs="Times New Roman"/>
          <w:szCs w:val="24"/>
        </w:rPr>
        <w:t>Βαγιωνάκη</w:t>
      </w:r>
      <w:proofErr w:type="spellEnd"/>
      <w:r>
        <w:rPr>
          <w:rFonts w:eastAsia="Times New Roman" w:cs="Times New Roman"/>
          <w:szCs w:val="24"/>
        </w:rPr>
        <w:t xml:space="preserve"> προς τον Υπουργό Εσωτερικών, σχετικά με την παροχή έκτακτης οικονομικής ενίσχυσης σε Ο.Τ.Α. της Περιφερειακής Ενότητας Χανίων για την αποκατάσταση των καταστροφών εξαιτίας</w:t>
      </w:r>
      <w:r>
        <w:rPr>
          <w:rFonts w:eastAsia="Times New Roman" w:cs="Times New Roman"/>
          <w:szCs w:val="24"/>
        </w:rPr>
        <w:t xml:space="preserve"> των ακραίων καιρικών φαινομένων της 11</w:t>
      </w:r>
      <w:r>
        <w:rPr>
          <w:rFonts w:eastAsia="Times New Roman" w:cs="Times New Roman"/>
          <w:szCs w:val="24"/>
          <w:vertAlign w:val="superscript"/>
        </w:rPr>
        <w:t>ης</w:t>
      </w:r>
      <w:r>
        <w:rPr>
          <w:rFonts w:eastAsia="Times New Roman" w:cs="Times New Roman"/>
          <w:szCs w:val="24"/>
        </w:rPr>
        <w:t xml:space="preserve"> Φεβρουαρίου 2017.</w:t>
      </w:r>
    </w:p>
    <w:p w14:paraId="0CBDA2F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2. Η με αριθμό 534/24-2-2017 επίκαιρη ερώτηση του Βουλευτή Λακωνίας της Νέας Δημοκρατίας κ. Αθανασίου Δαβάκη προς τον Υπουργό Υγείας, σχετικά με την αποδυνάμωση του Κέντρου Υγείας </w:t>
      </w:r>
      <w:proofErr w:type="spellStart"/>
      <w:r>
        <w:rPr>
          <w:rFonts w:eastAsia="Times New Roman" w:cs="Times New Roman"/>
          <w:szCs w:val="24"/>
        </w:rPr>
        <w:t>Καστορείου</w:t>
      </w:r>
      <w:proofErr w:type="spellEnd"/>
      <w:r>
        <w:rPr>
          <w:rFonts w:eastAsia="Times New Roman" w:cs="Times New Roman"/>
          <w:szCs w:val="24"/>
        </w:rPr>
        <w:t xml:space="preserve"> του Δ</w:t>
      </w:r>
      <w:r>
        <w:rPr>
          <w:rFonts w:eastAsia="Times New Roman" w:cs="Times New Roman"/>
          <w:szCs w:val="24"/>
        </w:rPr>
        <w:t>ήμου Σπάρτης.</w:t>
      </w:r>
    </w:p>
    <w:p w14:paraId="0CBDA2F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3. Η με αριθμό 530/24-2-2017 επίκαιρη ερώτηση του Βουλευτή Ευβοίας του Λαϊκού Συνδέσμου - Χρυσή Αυγή κ. Νικολάου Μίχου προς τον Υπουργό Αγροτικής Ανάπτυξης και Τροφίμων, σχετικά με «την κατακράτηση μέρους των επιδοτήσεων του ΟΠΕΚΕΠΕ λόγω αδυν</w:t>
      </w:r>
      <w:r>
        <w:rPr>
          <w:rFonts w:eastAsia="Times New Roman" w:cs="Times New Roman"/>
          <w:szCs w:val="24"/>
        </w:rPr>
        <w:t>αμίας καταβολής εισφοράς στο ΓΟΕΒ».</w:t>
      </w:r>
    </w:p>
    <w:p w14:paraId="0CBDA2F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4. Η με αριθμό 538/24-2-2017 επίκαιρη ερώτηση της Βουλευτού Δράμας της Δημοκρατικής Συμπαράταξης ΠΑΣΟΚ - 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 «στον αέρα το έργο επέκτασης της Εθνικ</w:t>
      </w:r>
      <w:r>
        <w:rPr>
          <w:rFonts w:eastAsia="Times New Roman" w:cs="Times New Roman"/>
          <w:szCs w:val="24"/>
        </w:rPr>
        <w:t>ής Πινακοθήκης».</w:t>
      </w:r>
    </w:p>
    <w:p w14:paraId="0CBDA30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5. Η με αριθμό 543/28-2-2017 επίκαιρη ερώτηση 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Ψηφιακής Πολιτικής, Τηλεπικοινωνιών και Ενημέρωσης, σχετικά με την αναγνώριση προϋπηρεσίας </w:t>
      </w:r>
      <w:r>
        <w:rPr>
          <w:rFonts w:eastAsia="Times New Roman" w:cs="Times New Roman"/>
          <w:szCs w:val="24"/>
        </w:rPr>
        <w:t xml:space="preserve">στην ΕΡΤ Α.Ε. για τους υπαλλήλους του </w:t>
      </w:r>
      <w:r>
        <w:rPr>
          <w:rFonts w:eastAsia="Times New Roman" w:cs="Times New Roman"/>
          <w:szCs w:val="24"/>
        </w:rPr>
        <w:t>π.δ</w:t>
      </w:r>
      <w:r>
        <w:rPr>
          <w:rFonts w:eastAsia="Times New Roman" w:cs="Times New Roman"/>
          <w:szCs w:val="24"/>
        </w:rPr>
        <w:t>164/2006.</w:t>
      </w:r>
    </w:p>
    <w:p w14:paraId="0CBDA30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6. Η με αριθμό 532/24-2-2017 επίκαιρη ερώτηση του Βουλευτή Β΄ </w:t>
      </w:r>
      <w:r>
        <w:rPr>
          <w:rFonts w:eastAsia="Times New Roman" w:cs="Times New Roman"/>
          <w:szCs w:val="24"/>
        </w:rPr>
        <w:t xml:space="preserve">Πειραιώς </w:t>
      </w:r>
      <w:r>
        <w:rPr>
          <w:rFonts w:eastAsia="Times New Roman" w:cs="Times New Roman"/>
          <w:szCs w:val="24"/>
        </w:rPr>
        <w:t>των Ανεξαρτήτων Ελλήνων κ. Δημητρίου Καμμένου προς τον Υπουργό Υποδομών και Μεταφορών, σχετικά με τον «στόλο των αστικών συγκοινωνιών»</w:t>
      </w:r>
      <w:r>
        <w:rPr>
          <w:rFonts w:eastAsia="Times New Roman" w:cs="Times New Roman"/>
          <w:szCs w:val="24"/>
        </w:rPr>
        <w:t>.</w:t>
      </w:r>
    </w:p>
    <w:p w14:paraId="0CBDA30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7. Η με αριθμό 545/28-2-2017 επίκαιρη ερώτηση του Ανεξάρτητου Βουλευτή Αχαΐας κ. Νικόλαου Νικολόπουλου προς τον Υπουργό Δικαιοσύνης, Διαφάνειας και Ανθρωπίνων Δικαιωμάτων, με θέμα «τόσα χρόνια γιατί δεν βρήκαν τους ενόχους των θαλασσοδανείων, ενώ το πόρι</w:t>
      </w:r>
      <w:r>
        <w:rPr>
          <w:rFonts w:eastAsia="Times New Roman" w:cs="Times New Roman"/>
          <w:szCs w:val="24"/>
        </w:rPr>
        <w:t>σμα Καλούδη παραπέμπει τους πρωταγωνιστές με ονοματεπώνυμα και διευθύνσεις στο εδώλιο του κατηγορουμένου»;</w:t>
      </w:r>
    </w:p>
    <w:p w14:paraId="0CBDA30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Β. Ε</w:t>
      </w:r>
      <w:r>
        <w:rPr>
          <w:rFonts w:eastAsia="Times New Roman" w:cs="Times New Roman"/>
          <w:szCs w:val="24"/>
        </w:rPr>
        <w:t>ΠΙΚΑΙΡΕΣ</w:t>
      </w:r>
      <w:r>
        <w:rPr>
          <w:rFonts w:eastAsia="Times New Roman" w:cs="Times New Roman"/>
          <w:szCs w:val="24"/>
        </w:rPr>
        <w:t xml:space="preserve"> Ε</w:t>
      </w:r>
      <w:r>
        <w:rPr>
          <w:rFonts w:eastAsia="Times New Roman" w:cs="Times New Roman"/>
          <w:szCs w:val="24"/>
        </w:rPr>
        <w:t>ΡΩΤΗΣΕΙΣ</w:t>
      </w:r>
      <w:r>
        <w:rPr>
          <w:rFonts w:eastAsia="Times New Roman" w:cs="Times New Roman"/>
          <w:szCs w:val="24"/>
        </w:rPr>
        <w:t xml:space="preserve"> Δεύτερου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CBDA30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1. Η με αριθμό 535/24-2-2017 επίκαιρη ερώτηση του Βου</w:t>
      </w:r>
      <w:r>
        <w:rPr>
          <w:rFonts w:eastAsia="Times New Roman" w:cs="Times New Roman"/>
          <w:szCs w:val="24"/>
        </w:rPr>
        <w:t xml:space="preserve">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Ναυτιλίας και Νησιωτικής Πολιτικής, σχετικά με την ίδρυση Λιμενικής Ακαδημίας στην Αλεξανδρούπολη.</w:t>
      </w:r>
    </w:p>
    <w:p w14:paraId="0CBDA30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2. Η με αριθμό 531/24-2-2017 επίκαιρη ερώτηση του Βουλευτή Αρκαδίας της Δημοκρατική</w:t>
      </w:r>
      <w:r>
        <w:rPr>
          <w:rFonts w:eastAsia="Times New Roman" w:cs="Times New Roman"/>
          <w:szCs w:val="24"/>
        </w:rPr>
        <w:t xml:space="preserve">ς Συμπαράταξης ΠΑΣΟΚ - ΔΗΜΑΡ κ. Οδυσσέα Κωνσταντινόπουλου προς τον Υπουργό Οικονομίας και Ανάπτυξης, σχετικά με την ένταξη έργων αποχετευτικών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w:t>
      </w:r>
    </w:p>
    <w:p w14:paraId="0CBDA30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3. Η με αριθμό 479/14-2-2017 επ</w:t>
      </w:r>
      <w:r>
        <w:rPr>
          <w:rFonts w:eastAsia="Times New Roman" w:cs="Times New Roman"/>
          <w:szCs w:val="24"/>
        </w:rPr>
        <w:t>ίκαιρη ερώτηση του Βουλευτή Ευβοίας του Λαϊκού Συνδέσμου - Χρυσή Αυγή κ. Νικολάου Μίχου προς τον Υπουργό Περιβάλλοντος και Ενέργειας, σχετικά με την επιβάρυνση θαλάσσιων οικοσυστημάτων της Μεσογείου με ραδιενεργά απόβλητα.</w:t>
      </w:r>
    </w:p>
    <w:p w14:paraId="0CBDA30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4. Η με αριθμό 482/14-2-2017 επίκ</w:t>
      </w:r>
      <w:r>
        <w:rPr>
          <w:rFonts w:eastAsia="Times New Roman" w:cs="Times New Roman"/>
          <w:szCs w:val="24"/>
        </w:rPr>
        <w:t xml:space="preserve">αιρη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παράταση του δικαιώματος για πλήρη ασφάλιση των εργαζομένων,</w:t>
      </w:r>
      <w:r>
        <w:rPr>
          <w:rFonts w:eastAsia="Times New Roman" w:cs="Times New Roman"/>
          <w:szCs w:val="24"/>
        </w:rPr>
        <w:t xml:space="preserve"> των ανέργων και των επαγγελματιών.</w:t>
      </w:r>
    </w:p>
    <w:p w14:paraId="0CBDA30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5. Η με αριθμό 480/14-2-2017 επίκαιρη ερώτηση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Ιωάννη Δελή προς τον Υπουργό Παιδείας, Έρευνας και Θρησκευμάτων, σχετικά με τις άδειες των αναπληρωτών </w:t>
      </w:r>
      <w:r>
        <w:rPr>
          <w:rFonts w:eastAsia="Times New Roman" w:cs="Times New Roman"/>
          <w:szCs w:val="24"/>
        </w:rPr>
        <w:t>εκπαιδευτικών.</w:t>
      </w:r>
    </w:p>
    <w:p w14:paraId="0CBDA30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6. Η με αριθμό 483/14-2-2017 επίκαιρη ερώτηση του Ανεξάρτητου Βουλευτή Αχαΐας κ. Νικόλαου Νικολόπουλου προς τον Υπουργό Δικαιοσύνης, Διαφάνειας και Ανθρωπίνων Δικαιωμά</w:t>
      </w:r>
      <w:r>
        <w:rPr>
          <w:rFonts w:eastAsia="Times New Roman" w:cs="Times New Roman"/>
          <w:szCs w:val="24"/>
        </w:rPr>
        <w:lastRenderedPageBreak/>
        <w:t xml:space="preserve">των, σχετικά με «τη διαπλοκή στις κρατικές επιτροπές και στη </w:t>
      </w:r>
      <w:r>
        <w:rPr>
          <w:rFonts w:eastAsia="Times New Roman" w:cs="Times New Roman"/>
          <w:szCs w:val="24"/>
        </w:rPr>
        <w:t xml:space="preserve">δικαιοσύνη </w:t>
      </w:r>
      <w:r>
        <w:rPr>
          <w:rFonts w:eastAsia="Times New Roman" w:cs="Times New Roman"/>
          <w:szCs w:val="24"/>
        </w:rPr>
        <w:t>κα</w:t>
      </w:r>
      <w:r>
        <w:rPr>
          <w:rFonts w:eastAsia="Times New Roman" w:cs="Times New Roman"/>
          <w:szCs w:val="24"/>
        </w:rPr>
        <w:t xml:space="preserve">ι των νέων ένορκων καταγγελιών του Ανδρέα </w:t>
      </w:r>
      <w:proofErr w:type="spellStart"/>
      <w:r>
        <w:rPr>
          <w:rFonts w:eastAsia="Times New Roman" w:cs="Times New Roman"/>
          <w:szCs w:val="24"/>
        </w:rPr>
        <w:t>Μαρτίνη</w:t>
      </w:r>
      <w:proofErr w:type="spellEnd"/>
      <w:r>
        <w:rPr>
          <w:rFonts w:eastAsia="Times New Roman" w:cs="Times New Roman"/>
          <w:szCs w:val="24"/>
        </w:rPr>
        <w:t xml:space="preserve"> από τον Κορυδαλλό».</w:t>
      </w:r>
    </w:p>
    <w:p w14:paraId="0CBDA30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7. Η με αριθμό 452/6-2-2017 επίκαιρη ερώτηση του Βουλευτή Αττικής του Λαϊκού Συνδέσμου - Χρυσή Αυγή κ. Ηλία Κασιδιάρη προς τον Υπουργό Οικονομικών, σχετικά με τις «συνομιλίες Τσίπρα-Επεν</w:t>
      </w:r>
      <w:r>
        <w:rPr>
          <w:rFonts w:eastAsia="Times New Roman" w:cs="Times New Roman"/>
          <w:szCs w:val="24"/>
        </w:rPr>
        <w:t xml:space="preserve">δυτικής Τράπεζας </w:t>
      </w:r>
      <w:proofErr w:type="spellStart"/>
      <w:r>
        <w:rPr>
          <w:rFonts w:eastAsia="Times New Roman" w:cs="Times New Roman"/>
          <w:szCs w:val="24"/>
        </w:rPr>
        <w:t>Rothschild</w:t>
      </w:r>
      <w:proofErr w:type="spellEnd"/>
      <w:r>
        <w:rPr>
          <w:rFonts w:eastAsia="Times New Roman" w:cs="Times New Roman"/>
          <w:szCs w:val="24"/>
        </w:rPr>
        <w:t xml:space="preserve"> και την εμπλοκή της οικογένειας </w:t>
      </w:r>
      <w:proofErr w:type="spellStart"/>
      <w:r>
        <w:rPr>
          <w:rFonts w:eastAsia="Times New Roman" w:cs="Times New Roman"/>
          <w:szCs w:val="24"/>
        </w:rPr>
        <w:t>Rothschild</w:t>
      </w:r>
      <w:proofErr w:type="spellEnd"/>
      <w:r>
        <w:rPr>
          <w:rFonts w:eastAsia="Times New Roman" w:cs="Times New Roman"/>
          <w:szCs w:val="24"/>
        </w:rPr>
        <w:t xml:space="preserve"> στην οικονομική ζωή της Ελλάδος».</w:t>
      </w:r>
    </w:p>
    <w:p w14:paraId="0CBDA30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8. Η με αριθμό 414/30-1-2017 επίκαιρη ερώτηση του Βουλευτή Αρκαδίας της Δημοκρατικής Συμπαράταξης ΠΑΣΟΚ - ΔΗΜΑΡ κ. Οδυσσέα Κωνσταντινόπουλου προς τον Υ</w:t>
      </w:r>
      <w:r>
        <w:rPr>
          <w:rFonts w:eastAsia="Times New Roman" w:cs="Times New Roman"/>
          <w:szCs w:val="24"/>
        </w:rPr>
        <w:t>πουργό Οικονομικών, σχετικά με την ενημέρωση για το στάδιο που βρίσκεται η διαδικασία υλοποίησης της επένδυσης στο πρώην αεροδρόμιο του Ελληνικού.</w:t>
      </w:r>
    </w:p>
    <w:p w14:paraId="0CBDA30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9. Η με αριθμό 409/30-1-2017 επίκαιρη ερώτηση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κ. Χ</w:t>
      </w:r>
      <w:r>
        <w:rPr>
          <w:rFonts w:eastAsia="Times New Roman" w:cs="Times New Roman"/>
          <w:szCs w:val="24"/>
        </w:rPr>
        <w:t xml:space="preserve">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σχετικά με την πώληση της «Εθνικής Ασφαλιστικής».</w:t>
      </w:r>
    </w:p>
    <w:p w14:paraId="0CBDA30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10. Η με αριθμό 400/27-1-2017 επίκαιρη ερώτηση του Ζ΄ Αντιπροέδρου της Βουλής και Βουλευτή Α΄ Αθηνών του Ποταμιού κ. Σπυρίδωνος Λυκούδη προς τον Υπουργό Οικονομι</w:t>
      </w:r>
      <w:r>
        <w:rPr>
          <w:rFonts w:eastAsia="Times New Roman" w:cs="Times New Roman"/>
          <w:szCs w:val="24"/>
        </w:rPr>
        <w:t xml:space="preserve">κών, σχετικά με τα αναξιοποίητα ακίνητα για τα οποία το </w:t>
      </w:r>
      <w:r>
        <w:rPr>
          <w:rFonts w:eastAsia="Times New Roman" w:cs="Times New Roman"/>
          <w:szCs w:val="24"/>
        </w:rPr>
        <w:t xml:space="preserve">δημόσιο </w:t>
      </w:r>
      <w:r>
        <w:rPr>
          <w:rFonts w:eastAsia="Times New Roman" w:cs="Times New Roman"/>
          <w:szCs w:val="24"/>
        </w:rPr>
        <w:t>πληρώνει υψηλά ενοίκια.</w:t>
      </w:r>
    </w:p>
    <w:p w14:paraId="0CBDA30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11. Η με αριθμό 512/21-2-2017 επίκαιρη ερώτηση της Βουλευτού </w:t>
      </w:r>
      <w:r>
        <w:rPr>
          <w:rFonts w:eastAsia="Times New Roman" w:cs="Times New Roman"/>
          <w:szCs w:val="24"/>
        </w:rPr>
        <w:t xml:space="preserve">Λαρίσης </w:t>
      </w:r>
      <w:r>
        <w:rPr>
          <w:rFonts w:eastAsia="Times New Roman" w:cs="Times New Roman"/>
          <w:szCs w:val="24"/>
        </w:rPr>
        <w:t xml:space="preserve">του Συνασπισμού Ριζοσπαστικής Αριστεράς κ. Άννας Βαγενά προς τον Υπουργό Εσωτερικών, σχετικά με τη σύσταση-λειτουργία του «Κέντρου Αποτέφρωσης Νεκρών (ΚΑΝ)» εκ μέρους των μονάδων </w:t>
      </w:r>
      <w:r>
        <w:rPr>
          <w:rFonts w:eastAsia="Times New Roman" w:cs="Times New Roman"/>
          <w:szCs w:val="24"/>
        </w:rPr>
        <w:t xml:space="preserve">πρωτοβάθμιας </w:t>
      </w:r>
      <w:r>
        <w:rPr>
          <w:rFonts w:eastAsia="Times New Roman" w:cs="Times New Roman"/>
          <w:szCs w:val="24"/>
        </w:rPr>
        <w:t>τοπικής αυτοδιοίκησης.</w:t>
      </w:r>
    </w:p>
    <w:p w14:paraId="0CBDA30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12. Η με αριθμό 504/20-2-2017 επίκαιρη ερ</w:t>
      </w:r>
      <w:r>
        <w:rPr>
          <w:rFonts w:eastAsia="Times New Roman" w:cs="Times New Roman"/>
          <w:szCs w:val="24"/>
        </w:rPr>
        <w:t>ώτηση του Βουλευτή Επικρατείας του Λαϊκού Συνδέσμου - Χρυσή Αυγή κ. Χρήστου Παππά προς τον Υπουργό Παιδείας, Έρευνας και Θρησκευμάτων, σχετικά με «την εκπλήρωση του Τάματος του Έθνους».</w:t>
      </w:r>
    </w:p>
    <w:p w14:paraId="0CBDA31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13. Η με αριθμό 513/21-2-2017 επίκαιρη ερώτηση του Βουλευτή Β΄ Αθηνών </w:t>
      </w:r>
      <w:r>
        <w:rPr>
          <w:rFonts w:eastAsia="Times New Roman" w:cs="Times New Roman"/>
          <w:szCs w:val="24"/>
        </w:rPr>
        <w:t xml:space="preserve">του Κομμουνιστικού Κόμματος </w:t>
      </w:r>
      <w:r>
        <w:rPr>
          <w:rFonts w:eastAsia="Times New Roman" w:cs="Times New Roman"/>
          <w:szCs w:val="24"/>
        </w:rPr>
        <w:t xml:space="preserve">Ελλάδας </w:t>
      </w:r>
      <w:r>
        <w:rPr>
          <w:rFonts w:eastAsia="Times New Roman" w:cs="Times New Roman"/>
          <w:szCs w:val="24"/>
        </w:rPr>
        <w:t xml:space="preserve">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w:t>
      </w:r>
      <w:r>
        <w:rPr>
          <w:rFonts w:eastAsia="Times New Roman" w:cs="Times New Roman"/>
          <w:szCs w:val="24"/>
        </w:rPr>
        <w:lastRenderedPageBreak/>
        <w:t>σφάλισης και Κοινωνικής Αλληλεγγύης, σχετικά με την ανασύσταση των Οργανισμών Εργατικής Κατοικίας και Εργατικής Εστίας.</w:t>
      </w:r>
    </w:p>
    <w:p w14:paraId="0CBDA31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14. Η με αριθμό 503/20-2-2017 επίκαιρη ερώ</w:t>
      </w:r>
      <w:r>
        <w:rPr>
          <w:rFonts w:eastAsia="Times New Roman" w:cs="Times New Roman"/>
          <w:szCs w:val="24"/>
        </w:rPr>
        <w:t xml:space="preserve">τηση του Βουλευτή Ηλείας της Νέας Δημοκρατίας κ. Κωνσταντίνου Τζαβάρα προς τον Υπουργό Περιβάλλοντος και Ενέργειας, σχετικά με την αυτεπάγγελτη διόρθωση λαθών της </w:t>
      </w:r>
      <w:r>
        <w:rPr>
          <w:rFonts w:eastAsia="Times New Roman" w:cs="Times New Roman"/>
          <w:szCs w:val="24"/>
        </w:rPr>
        <w:t xml:space="preserve">διοίκησης </w:t>
      </w:r>
      <w:r>
        <w:rPr>
          <w:rFonts w:eastAsia="Times New Roman" w:cs="Times New Roman"/>
          <w:szCs w:val="24"/>
        </w:rPr>
        <w:t xml:space="preserve">στους </w:t>
      </w:r>
      <w:proofErr w:type="spellStart"/>
      <w:r>
        <w:rPr>
          <w:rFonts w:eastAsia="Times New Roman" w:cs="Times New Roman"/>
          <w:szCs w:val="24"/>
        </w:rPr>
        <w:t>αναρτηθέντες</w:t>
      </w:r>
      <w:proofErr w:type="spellEnd"/>
      <w:r>
        <w:rPr>
          <w:rFonts w:eastAsia="Times New Roman" w:cs="Times New Roman"/>
          <w:szCs w:val="24"/>
        </w:rPr>
        <w:t xml:space="preserve"> δασικούς χάρτες της Ηλείας.</w:t>
      </w:r>
    </w:p>
    <w:p w14:paraId="0CBDA31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ΡΩΤΗΣΕΙΣ</w:t>
      </w:r>
      <w:r>
        <w:rPr>
          <w:rFonts w:eastAsia="Times New Roman" w:cs="Times New Roman"/>
          <w:szCs w:val="24"/>
        </w:rPr>
        <w:t xml:space="preserve"> (Άρθρο 130 παρά</w:t>
      </w:r>
      <w:r>
        <w:rPr>
          <w:rFonts w:eastAsia="Times New Roman" w:cs="Times New Roman"/>
          <w:szCs w:val="24"/>
        </w:rPr>
        <w:t xml:space="preserve">γραφος 5 </w:t>
      </w:r>
      <w:r>
        <w:rPr>
          <w:rFonts w:eastAsia="Times New Roman" w:cs="Times New Roman"/>
          <w:szCs w:val="24"/>
        </w:rPr>
        <w:t xml:space="preserve">του </w:t>
      </w:r>
      <w:r>
        <w:rPr>
          <w:rFonts w:eastAsia="Times New Roman" w:cs="Times New Roman"/>
          <w:szCs w:val="24"/>
        </w:rPr>
        <w:t>Κανονισμ</w:t>
      </w:r>
      <w:r>
        <w:rPr>
          <w:rFonts w:eastAsia="Times New Roman" w:cs="Times New Roman"/>
          <w:szCs w:val="24"/>
        </w:rPr>
        <w:t xml:space="preserve">ού </w:t>
      </w:r>
      <w:r>
        <w:rPr>
          <w:rFonts w:eastAsia="Times New Roman" w:cs="Times New Roman"/>
          <w:szCs w:val="24"/>
        </w:rPr>
        <w:t xml:space="preserve">της </w:t>
      </w:r>
      <w:r>
        <w:rPr>
          <w:rFonts w:eastAsia="Times New Roman" w:cs="Times New Roman"/>
          <w:szCs w:val="24"/>
        </w:rPr>
        <w:t>Βουλής)</w:t>
      </w:r>
    </w:p>
    <w:p w14:paraId="0CBDA31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1. Η με αριθμό 2522/11-1-2017 ερώτηση του Βουλευτή Β΄ Αθηνών της Νέας Δημοκρατίας κ. Κωστή Χατζηδάκη προς τον Υπουργό Υποδομών και Μεταφορών, με θέμα «στον “αυτόματο πιλότο’’ οι αστικές συγκοινωνίες της Αθήνας. Μεγάλη με</w:t>
      </w:r>
      <w:r>
        <w:rPr>
          <w:rFonts w:eastAsia="Times New Roman" w:cs="Times New Roman"/>
          <w:szCs w:val="24"/>
        </w:rPr>
        <w:t>ίωση εσόδων και διεύρυνση των ελλειμμάτων».</w:t>
      </w:r>
    </w:p>
    <w:p w14:paraId="0CBDA314" w14:textId="77777777" w:rsidR="00CA4129" w:rsidRDefault="00593B95">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«Το Γυναικείο Κίνημα», που</w:t>
      </w:r>
      <w:r>
        <w:rPr>
          <w:rFonts w:eastAsia="Times New Roman" w:cs="Times New Roman"/>
        </w:rPr>
        <w:t xml:space="preserve"> διοργανώνει </w:t>
      </w:r>
      <w:r>
        <w:rPr>
          <w:rFonts w:eastAsia="Times New Roman" w:cs="Times New Roman"/>
        </w:rPr>
        <w:lastRenderedPageBreak/>
        <w:t>το Ίδρυμα της Βουλής,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δύο σχολεία, τριάντα ένας μαθητές και μαθήτριες και δύο εκπαιδευ</w:t>
      </w:r>
      <w:r>
        <w:rPr>
          <w:rFonts w:eastAsia="Times New Roman" w:cs="Times New Roman"/>
        </w:rPr>
        <w:t>τικοί συνοδοί τους από το 6</w:t>
      </w:r>
      <w:r>
        <w:rPr>
          <w:rFonts w:eastAsia="Times New Roman" w:cs="Times New Roman"/>
          <w:vertAlign w:val="superscript"/>
        </w:rPr>
        <w:t>ο</w:t>
      </w:r>
      <w:r>
        <w:rPr>
          <w:rFonts w:eastAsia="Times New Roman" w:cs="Times New Roman"/>
        </w:rPr>
        <w:t xml:space="preserve"> Γενικό Λύκειο Αχαρνών και τριάντα τρεις μαθητές και μαθήτριες και τρεις εκπαιδευτικοί συνοδοί τους από το 14</w:t>
      </w:r>
      <w:r>
        <w:rPr>
          <w:rFonts w:eastAsia="Times New Roman" w:cs="Times New Roman"/>
          <w:vertAlign w:val="superscript"/>
        </w:rPr>
        <w:t>ο</w:t>
      </w:r>
      <w:r>
        <w:rPr>
          <w:rFonts w:eastAsia="Times New Roman" w:cs="Times New Roman"/>
        </w:rPr>
        <w:t xml:space="preserve"> Γυμνάσιο </w:t>
      </w:r>
      <w:r>
        <w:rPr>
          <w:rFonts w:eastAsia="Times New Roman" w:cs="Times New Roman"/>
        </w:rPr>
        <w:t>Πειραιώς</w:t>
      </w:r>
      <w:r>
        <w:rPr>
          <w:rFonts w:eastAsia="Times New Roman" w:cs="Times New Roman"/>
        </w:rPr>
        <w:t>.</w:t>
      </w:r>
    </w:p>
    <w:p w14:paraId="0CBDA315" w14:textId="77777777" w:rsidR="00CA4129" w:rsidRDefault="00593B95">
      <w:pPr>
        <w:spacing w:line="600" w:lineRule="auto"/>
        <w:ind w:firstLine="720"/>
        <w:jc w:val="both"/>
        <w:rPr>
          <w:rFonts w:eastAsia="Times New Roman" w:cs="Times New Roman"/>
        </w:rPr>
      </w:pPr>
      <w:r>
        <w:rPr>
          <w:rFonts w:eastAsia="Times New Roman" w:cs="Times New Roman"/>
        </w:rPr>
        <w:t>Η Βουλή, παιδιά, σάς καλωσορίζει.</w:t>
      </w:r>
    </w:p>
    <w:p w14:paraId="0CBDA316" w14:textId="77777777" w:rsidR="00CA4129" w:rsidRDefault="00593B95">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0CBDA317" w14:textId="77777777" w:rsidR="00CA4129" w:rsidRDefault="00593B95">
      <w:pPr>
        <w:spacing w:line="600" w:lineRule="auto"/>
        <w:ind w:firstLine="720"/>
        <w:jc w:val="both"/>
        <w:rPr>
          <w:rFonts w:eastAsia="Times New Roman"/>
          <w:szCs w:val="24"/>
        </w:rPr>
      </w:pPr>
      <w:r>
        <w:rPr>
          <w:rFonts w:eastAsia="Times New Roman"/>
          <w:szCs w:val="24"/>
        </w:rPr>
        <w:t>Παρακολουθείτε</w:t>
      </w:r>
      <w:r>
        <w:rPr>
          <w:rFonts w:eastAsia="Times New Roman"/>
          <w:szCs w:val="24"/>
        </w:rPr>
        <w:t xml:space="preserve"> συνεδρίαση του κοινοβουλευτικού έργου. Η Βουλή έχει κυρίως δύο αρμοδιότητες, το νομοθετικό έργο και τον κοινοβουλευτικό έλεγχο, όπου οι ερωτώντες Βουλευτές έρχονται στη Βουλή, ρωτούν τους αρμόδιους Υπουργούς και παίρνουν απαντήσεις.</w:t>
      </w:r>
    </w:p>
    <w:p w14:paraId="0CBDA318" w14:textId="77777777" w:rsidR="00CA4129" w:rsidRDefault="00593B95">
      <w:pPr>
        <w:spacing w:line="600" w:lineRule="auto"/>
        <w:ind w:firstLine="720"/>
        <w:jc w:val="both"/>
        <w:rPr>
          <w:rFonts w:eastAsia="Times New Roman"/>
          <w:szCs w:val="24"/>
        </w:rPr>
      </w:pPr>
      <w:r>
        <w:rPr>
          <w:rFonts w:eastAsia="Times New Roman"/>
          <w:szCs w:val="24"/>
        </w:rPr>
        <w:t>Είχατε την ατυχία να ε</w:t>
      </w:r>
      <w:r>
        <w:rPr>
          <w:rFonts w:eastAsia="Times New Roman"/>
          <w:szCs w:val="24"/>
        </w:rPr>
        <w:t>ίστε στο τέλος της σημερινής συνεδρίασης. Είναι ακόμη μία ερώτηση που θα παρακολουθήσετε.</w:t>
      </w:r>
    </w:p>
    <w:p w14:paraId="0CBDA319" w14:textId="77777777" w:rsidR="00CA4129" w:rsidRDefault="00593B95">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έκτη</w:t>
      </w:r>
      <w:r>
        <w:rPr>
          <w:rFonts w:eastAsia="Times New Roman"/>
          <w:szCs w:val="24"/>
        </w:rPr>
        <w:t xml:space="preserve"> με αριθμό 461/8-2-2017 επίκαιρη ερώτηση </w:t>
      </w:r>
      <w:r>
        <w:rPr>
          <w:rFonts w:eastAsia="Times New Roman"/>
          <w:szCs w:val="24"/>
        </w:rPr>
        <w:t>δεύτ</w:t>
      </w:r>
      <w:r>
        <w:rPr>
          <w:rFonts w:eastAsia="Times New Roman"/>
          <w:szCs w:val="24"/>
        </w:rPr>
        <w:t>ε</w:t>
      </w:r>
      <w:r>
        <w:rPr>
          <w:rFonts w:eastAsia="Times New Roman"/>
          <w:szCs w:val="24"/>
        </w:rPr>
        <w:t xml:space="preserve">ρου </w:t>
      </w:r>
      <w:r>
        <w:rPr>
          <w:rFonts w:eastAsia="Times New Roman"/>
          <w:szCs w:val="24"/>
        </w:rPr>
        <w:t xml:space="preserve">κύκλου της Βουλευτού Β΄ Αθηνών του Λαϊκού Συνδέσμου - </w:t>
      </w:r>
      <w:r>
        <w:rPr>
          <w:rFonts w:eastAsia="Times New Roman"/>
          <w:szCs w:val="24"/>
        </w:rPr>
        <w:lastRenderedPageBreak/>
        <w:t xml:space="preserve">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w:t>
      </w:r>
      <w:r>
        <w:rPr>
          <w:rFonts w:eastAsia="Times New Roman"/>
          <w:szCs w:val="24"/>
        </w:rPr>
        <w:t xml:space="preserve">Εσωτερικών, σχετικά με την «τρομοκρατική επίθεση με </w:t>
      </w:r>
      <w:proofErr w:type="spellStart"/>
      <w:r>
        <w:rPr>
          <w:rFonts w:eastAsia="Times New Roman"/>
          <w:szCs w:val="24"/>
        </w:rPr>
        <w:t>καλάσνικοφ</w:t>
      </w:r>
      <w:proofErr w:type="spellEnd"/>
      <w:r>
        <w:rPr>
          <w:rFonts w:eastAsia="Times New Roman"/>
          <w:szCs w:val="24"/>
        </w:rPr>
        <w:t xml:space="preserve"> κατά ανδρών των ΜΑΤ», δεν θα συζητηθεί 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 εξαιτίας ανειλημμένων υποχρεώσεων.</w:t>
      </w:r>
    </w:p>
    <w:p w14:paraId="0CBDA31A" w14:textId="77777777" w:rsidR="00CA4129" w:rsidRDefault="00593B95">
      <w:pPr>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δωδέκατη </w:t>
      </w:r>
      <w:r>
        <w:rPr>
          <w:rFonts w:eastAsia="Times New Roman"/>
          <w:szCs w:val="24"/>
        </w:rPr>
        <w:t xml:space="preserve">με αριθμό 434/2-2-2017 επίκαιρη ερώτηση </w:t>
      </w:r>
      <w:r>
        <w:rPr>
          <w:rFonts w:eastAsia="Times New Roman"/>
          <w:szCs w:val="24"/>
        </w:rPr>
        <w:t>δεύτερου</w:t>
      </w:r>
      <w:r>
        <w:rPr>
          <w:rFonts w:eastAsia="Times New Roman"/>
          <w:szCs w:val="24"/>
        </w:rPr>
        <w:t xml:space="preserve"> </w:t>
      </w:r>
      <w:r>
        <w:rPr>
          <w:rFonts w:eastAsia="Times New Roman"/>
          <w:szCs w:val="24"/>
        </w:rPr>
        <w:t xml:space="preserve">κύκλου του Βουλευτή Β΄ Αθηνών του Λαϊκού Συνδέσμου - 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Εσωτερικών, σχετικά με την «ανθελληνική δράση </w:t>
      </w:r>
      <w:r>
        <w:rPr>
          <w:rFonts w:eastAsia="Times New Roman"/>
          <w:szCs w:val="24"/>
        </w:rPr>
        <w:t xml:space="preserve">Τούρκων </w:t>
      </w:r>
      <w:r>
        <w:rPr>
          <w:rFonts w:eastAsia="Times New Roman"/>
          <w:szCs w:val="24"/>
        </w:rPr>
        <w:t>πρακτόρων και εκπροσώπων τους στη Θράκη», επίσης δεν θα συζητηθεί λόγω κωλύματος του Αναπληρωτή Υπο</w:t>
      </w:r>
      <w:r>
        <w:rPr>
          <w:rFonts w:eastAsia="Times New Roman"/>
          <w:szCs w:val="24"/>
        </w:rPr>
        <w:t xml:space="preserve">υργού Εσωτερικών κ. </w:t>
      </w:r>
      <w:proofErr w:type="spellStart"/>
      <w:r>
        <w:rPr>
          <w:rFonts w:eastAsia="Times New Roman"/>
          <w:szCs w:val="24"/>
        </w:rPr>
        <w:t>Τόσκα</w:t>
      </w:r>
      <w:proofErr w:type="spellEnd"/>
      <w:r>
        <w:rPr>
          <w:rFonts w:eastAsia="Times New Roman"/>
          <w:szCs w:val="24"/>
        </w:rPr>
        <w:t>, εξαιτίας ανειλημμένων υποχρεώσεων.</w:t>
      </w:r>
    </w:p>
    <w:p w14:paraId="0CBDA31B" w14:textId="77777777" w:rsidR="00CA4129" w:rsidRDefault="00593B95">
      <w:pPr>
        <w:spacing w:line="600" w:lineRule="auto"/>
        <w:ind w:firstLine="720"/>
        <w:jc w:val="both"/>
        <w:rPr>
          <w:rFonts w:eastAsia="Times New Roman"/>
          <w:szCs w:val="24"/>
        </w:rPr>
      </w:pPr>
      <w:r>
        <w:rPr>
          <w:rFonts w:eastAsia="Times New Roman"/>
          <w:szCs w:val="24"/>
        </w:rPr>
        <w:t xml:space="preserve">Επίσης, για τον ίδιο λόγο δεν θα συζητηθεί και η </w:t>
      </w:r>
      <w:r>
        <w:rPr>
          <w:rFonts w:eastAsia="Times New Roman"/>
          <w:szCs w:val="24"/>
        </w:rPr>
        <w:t xml:space="preserve">δέκατη έκτη </w:t>
      </w:r>
      <w:r>
        <w:rPr>
          <w:rFonts w:eastAsia="Times New Roman"/>
          <w:szCs w:val="24"/>
        </w:rPr>
        <w:t xml:space="preserve">με αριθμό 430/31-1-2017 επίκαιρη ερώτηση </w:t>
      </w:r>
      <w:r>
        <w:rPr>
          <w:rFonts w:eastAsia="Times New Roman"/>
          <w:szCs w:val="24"/>
        </w:rPr>
        <w:t xml:space="preserve">δεύτερου </w:t>
      </w:r>
      <w:r>
        <w:rPr>
          <w:rFonts w:eastAsia="Times New Roman"/>
          <w:szCs w:val="24"/>
        </w:rPr>
        <w:t>κύκλου του Βουλευτή Β΄ Θεσσαλονίκης της Δημοκρατικής Συμπαράταξης ΠΑΣΟΚ -</w:t>
      </w:r>
      <w:r>
        <w:rPr>
          <w:rFonts w:eastAsia="Times New Roman"/>
          <w:szCs w:val="24"/>
        </w:rPr>
        <w:t xml:space="preserve"> </w:t>
      </w:r>
      <w:r>
        <w:rPr>
          <w:rFonts w:eastAsia="Times New Roman"/>
          <w:szCs w:val="24"/>
        </w:rPr>
        <w:t xml:space="preserve">ΔΗΜΑΡ κ. </w:t>
      </w:r>
      <w:r>
        <w:rPr>
          <w:rFonts w:eastAsia="Times New Roman"/>
          <w:szCs w:val="24"/>
        </w:rPr>
        <w:t xml:space="preserve">Γεωργίου </w:t>
      </w:r>
      <w:proofErr w:type="spellStart"/>
      <w:r>
        <w:rPr>
          <w:rFonts w:eastAsia="Times New Roman"/>
          <w:szCs w:val="24"/>
        </w:rPr>
        <w:t>Αρβανιτίδη</w:t>
      </w:r>
      <w:proofErr w:type="spellEnd"/>
      <w:r>
        <w:rPr>
          <w:rFonts w:eastAsia="Times New Roman"/>
          <w:szCs w:val="24"/>
        </w:rPr>
        <w:t xml:space="preserve"> προς τον Υπουργό Εσωτερικών, σχετικά με τη σημαντική μείωση της Πυροσβεστικής Δύναμης στην Περιφερειακή Ενότητα Θεσσαλονίκης.</w:t>
      </w:r>
    </w:p>
    <w:p w14:paraId="0CBDA31C" w14:textId="77777777" w:rsidR="00CA4129" w:rsidRDefault="00593B95">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δέκατη ένατη</w:t>
      </w:r>
      <w:r>
        <w:rPr>
          <w:rFonts w:eastAsia="Times New Roman"/>
          <w:szCs w:val="24"/>
        </w:rPr>
        <w:t xml:space="preserve"> </w:t>
      </w:r>
      <w:r>
        <w:rPr>
          <w:rFonts w:eastAsia="Times New Roman"/>
          <w:szCs w:val="24"/>
        </w:rPr>
        <w:t xml:space="preserve">με αριθμό </w:t>
      </w:r>
      <w:r>
        <w:rPr>
          <w:rFonts w:eastAsia="Times New Roman"/>
          <w:szCs w:val="24"/>
        </w:rPr>
        <w:t>439</w:t>
      </w:r>
      <w:r>
        <w:rPr>
          <w:rFonts w:eastAsia="Times New Roman"/>
          <w:szCs w:val="24"/>
        </w:rPr>
        <w:t>/</w:t>
      </w:r>
      <w:r>
        <w:rPr>
          <w:rFonts w:eastAsia="Times New Roman"/>
          <w:szCs w:val="24"/>
        </w:rPr>
        <w:t>6</w:t>
      </w:r>
      <w:r>
        <w:rPr>
          <w:rFonts w:eastAsia="Times New Roman"/>
          <w:szCs w:val="24"/>
        </w:rPr>
        <w:t xml:space="preserve">-2-2017 επίκαιρη ερώτηση </w:t>
      </w:r>
      <w:r>
        <w:rPr>
          <w:rFonts w:eastAsia="Times New Roman"/>
          <w:szCs w:val="24"/>
        </w:rPr>
        <w:t xml:space="preserve">δεύτερου </w:t>
      </w:r>
      <w:r>
        <w:rPr>
          <w:rFonts w:eastAsia="Times New Roman"/>
          <w:szCs w:val="24"/>
        </w:rPr>
        <w:t xml:space="preserve">κύκλου του Βουλευτή Β΄ </w:t>
      </w:r>
      <w:r>
        <w:rPr>
          <w:rFonts w:eastAsia="Times New Roman"/>
          <w:szCs w:val="24"/>
        </w:rPr>
        <w:t xml:space="preserve">Πειραιώς </w:t>
      </w:r>
      <w:r>
        <w:rPr>
          <w:rFonts w:eastAsia="Times New Roman"/>
          <w:szCs w:val="24"/>
        </w:rPr>
        <w:t>των Ανεξαρτήτω</w:t>
      </w:r>
      <w:r>
        <w:rPr>
          <w:rFonts w:eastAsia="Times New Roman"/>
          <w:szCs w:val="24"/>
        </w:rPr>
        <w:t xml:space="preserve">ν Ελλήνων κ. Δημητρίου Καμμένου προς τον Υπουργό </w:t>
      </w:r>
      <w:r>
        <w:rPr>
          <w:rFonts w:eastAsia="Times New Roman"/>
          <w:szCs w:val="24"/>
        </w:rPr>
        <w:t>Οικονομικών</w:t>
      </w:r>
      <w:r>
        <w:rPr>
          <w:rFonts w:eastAsia="Times New Roman"/>
          <w:szCs w:val="24"/>
        </w:rPr>
        <w:t xml:space="preserve">, σχετικά με τη μεταφορά χρηστών της ΔΕΗ σε εταιρείες εναλλακτικών </w:t>
      </w:r>
      <w:proofErr w:type="spellStart"/>
      <w:r>
        <w:rPr>
          <w:rFonts w:eastAsia="Times New Roman"/>
          <w:szCs w:val="24"/>
        </w:rPr>
        <w:t>παρόχων</w:t>
      </w:r>
      <w:proofErr w:type="spellEnd"/>
      <w:r>
        <w:rPr>
          <w:rFonts w:eastAsia="Times New Roman"/>
          <w:szCs w:val="24"/>
        </w:rPr>
        <w:t xml:space="preserve"> ηλεκτρικής ενέργειας, δεν θα συζητηθεί λόγω κωλύματος του Υπουργού</w:t>
      </w:r>
      <w:r>
        <w:rPr>
          <w:rFonts w:eastAsia="Times New Roman"/>
          <w:szCs w:val="24"/>
        </w:rPr>
        <w:t>,</w:t>
      </w:r>
      <w:r>
        <w:rPr>
          <w:rFonts w:eastAsia="Times New Roman"/>
          <w:szCs w:val="24"/>
        </w:rPr>
        <w:t xml:space="preserve"> εξαιτίας φόρτου εργασίας.</w:t>
      </w:r>
    </w:p>
    <w:p w14:paraId="0CBDA31D" w14:textId="77777777" w:rsidR="00CA4129" w:rsidRDefault="00593B95">
      <w:pPr>
        <w:spacing w:line="600" w:lineRule="auto"/>
        <w:ind w:firstLine="720"/>
        <w:jc w:val="both"/>
        <w:rPr>
          <w:rFonts w:ascii="Verdana" w:eastAsia="Times New Roman" w:hAnsi="Verdana" w:cs="Times New Roman"/>
          <w:color w:val="000000"/>
          <w:sz w:val="17"/>
          <w:szCs w:val="17"/>
        </w:rPr>
      </w:pPr>
      <w:r>
        <w:rPr>
          <w:rFonts w:eastAsia="Times New Roman" w:cs="Times New Roman"/>
          <w:szCs w:val="24"/>
        </w:rPr>
        <w:t>Επανειλημμένως έχουμε πει ό</w:t>
      </w:r>
      <w:r>
        <w:rPr>
          <w:rFonts w:eastAsia="Times New Roman" w:cs="Times New Roman"/>
          <w:szCs w:val="24"/>
        </w:rPr>
        <w:t>τι ο φόρτος εργασίας και οι ανειλημμένες υποχρεώσεις υπάρχουν για όλους. Είναι βέβαιο, για παράδειγμα, ότι ο κ. Σταθάκης είναι απασχολημένος με τις διαπραγματεύσεις με την τρόικα. Καλό είναι να αναφέρεται η ουσιαστική αιτία, διότι είναι υποχρέωση των Υπουρ</w:t>
      </w:r>
      <w:r>
        <w:rPr>
          <w:rFonts w:eastAsia="Times New Roman" w:cs="Times New Roman"/>
          <w:szCs w:val="24"/>
        </w:rPr>
        <w:t>γών και όχι δικαίωμα να προσέρχονται στη Βουλή για να απαντούν στις επίκαιρες ερωτήσεις των Βουλευτών.</w:t>
      </w:r>
      <w:r>
        <w:rPr>
          <w:rFonts w:ascii="Verdana" w:eastAsia="Times New Roman" w:hAnsi="Verdana" w:cs="Times New Roman"/>
          <w:color w:val="000000"/>
          <w:sz w:val="17"/>
          <w:szCs w:val="17"/>
        </w:rPr>
        <w:t xml:space="preserve"> </w:t>
      </w:r>
    </w:p>
    <w:p w14:paraId="0CBDA31E" w14:textId="77777777" w:rsidR="00CA4129" w:rsidRDefault="00593B95">
      <w:pPr>
        <w:spacing w:line="600" w:lineRule="auto"/>
        <w:ind w:firstLine="720"/>
        <w:jc w:val="both"/>
        <w:rPr>
          <w:rFonts w:eastAsia="Times New Roman"/>
          <w:color w:val="000000"/>
          <w:szCs w:val="24"/>
        </w:rPr>
      </w:pPr>
      <w:r>
        <w:rPr>
          <w:rFonts w:eastAsia="Times New Roman"/>
          <w:color w:val="000000"/>
          <w:szCs w:val="24"/>
          <w:lang w:val="en-US"/>
        </w:rPr>
        <w:t>H</w:t>
      </w:r>
      <w:r>
        <w:rPr>
          <w:rFonts w:eastAsia="Times New Roman"/>
          <w:color w:val="000000"/>
          <w:szCs w:val="24"/>
        </w:rPr>
        <w:t xml:space="preserve"> </w:t>
      </w:r>
      <w:r>
        <w:rPr>
          <w:rFonts w:eastAsia="Times New Roman"/>
          <w:color w:val="000000"/>
          <w:szCs w:val="24"/>
        </w:rPr>
        <w:t>ένατη</w:t>
      </w:r>
      <w:r>
        <w:rPr>
          <w:rFonts w:eastAsia="Times New Roman"/>
          <w:color w:val="000000"/>
          <w:szCs w:val="24"/>
        </w:rPr>
        <w:t xml:space="preserve"> με αριθμό 469/13-2-2017 επίκαιρη ερώτηση δεύτερου κύκλου του Βουλευτή Β΄ Αθηνών του Ποταμιού κ. </w:t>
      </w:r>
      <w:r>
        <w:rPr>
          <w:rFonts w:eastAsia="Times New Roman"/>
          <w:bCs/>
          <w:color w:val="000000"/>
          <w:szCs w:val="24"/>
        </w:rPr>
        <w:t xml:space="preserve">Γεωργίου </w:t>
      </w:r>
      <w:proofErr w:type="spellStart"/>
      <w:r>
        <w:rPr>
          <w:rFonts w:eastAsia="Times New Roman"/>
          <w:bCs/>
          <w:color w:val="000000"/>
          <w:szCs w:val="24"/>
        </w:rPr>
        <w:t>Αμυρά</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color w:val="000000"/>
          <w:szCs w:val="24"/>
        </w:rPr>
        <w:t xml:space="preserve"> σχετικά με την αποτέφρωση νεκρών στην Ελλάδα, καθώς και η </w:t>
      </w:r>
      <w:r>
        <w:rPr>
          <w:rFonts w:eastAsia="Times New Roman"/>
          <w:color w:val="000000"/>
          <w:szCs w:val="24"/>
        </w:rPr>
        <w:t xml:space="preserve">δέκατη τέταρτη </w:t>
      </w:r>
      <w:r>
        <w:rPr>
          <w:rFonts w:eastAsia="Times New Roman"/>
          <w:color w:val="000000"/>
          <w:szCs w:val="24"/>
        </w:rPr>
        <w:t xml:space="preserve">με αριθμό 367/20-1-2017 επίκαιρη ερώτηση δεύτερου κύκλου του Βουλευτή </w:t>
      </w:r>
      <w:r>
        <w:rPr>
          <w:rFonts w:eastAsia="Times New Roman"/>
          <w:color w:val="000000"/>
          <w:szCs w:val="24"/>
        </w:rPr>
        <w:t xml:space="preserve">Ευβοίας </w:t>
      </w:r>
      <w:r>
        <w:rPr>
          <w:rFonts w:eastAsia="Times New Roman"/>
          <w:color w:val="000000"/>
          <w:szCs w:val="24"/>
        </w:rPr>
        <w:t xml:space="preserve">του Λαϊκού Συνδέσμου - Χρυσή Αυγή κ. </w:t>
      </w:r>
      <w:r>
        <w:rPr>
          <w:rFonts w:eastAsia="Times New Roman"/>
          <w:bCs/>
          <w:color w:val="000000"/>
          <w:szCs w:val="24"/>
        </w:rPr>
        <w:t>Νικολάου Μίχου</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 xml:space="preserve">σχετικά με την </w:t>
      </w:r>
      <w:r>
        <w:rPr>
          <w:rFonts w:eastAsia="Times New Roman"/>
          <w:color w:val="000000"/>
          <w:szCs w:val="24"/>
        </w:rPr>
        <w:lastRenderedPageBreak/>
        <w:t>«απαράδε</w:t>
      </w:r>
      <w:r>
        <w:rPr>
          <w:rFonts w:eastAsia="Times New Roman"/>
          <w:color w:val="000000"/>
          <w:szCs w:val="24"/>
        </w:rPr>
        <w:t xml:space="preserve">κτη εκτόπιση </w:t>
      </w:r>
      <w:r>
        <w:rPr>
          <w:rFonts w:eastAsia="Times New Roman"/>
          <w:color w:val="000000"/>
          <w:szCs w:val="24"/>
        </w:rPr>
        <w:t xml:space="preserve">τριάντα έξι χιλιάδων επτακοσίων </w:t>
      </w:r>
      <w:r>
        <w:rPr>
          <w:rFonts w:eastAsia="Times New Roman"/>
          <w:color w:val="000000"/>
          <w:szCs w:val="24"/>
        </w:rPr>
        <w:t xml:space="preserve">εξήντα εννέα </w:t>
      </w:r>
      <w:r>
        <w:rPr>
          <w:rFonts w:eastAsia="Times New Roman"/>
          <w:color w:val="000000"/>
          <w:szCs w:val="24"/>
        </w:rPr>
        <w:t>τέκνων Ελλήνων από τους βρεφονηπιακούς σταθμούς», δεν θα συζητηθούν λόγω κωλύματος</w:t>
      </w:r>
      <w:r>
        <w:rPr>
          <w:rFonts w:eastAsia="Times New Roman"/>
          <w:szCs w:val="24"/>
        </w:rPr>
        <w:t xml:space="preserve"> του Υπουργού Εσωτερικών κ. Παναγιώτη Σκουρλέτη εξαιτίας ανειλημμένων υποχρεώσεων</w:t>
      </w:r>
      <w:r>
        <w:rPr>
          <w:rFonts w:eastAsia="Times New Roman"/>
          <w:color w:val="000000"/>
          <w:szCs w:val="24"/>
        </w:rPr>
        <w:t xml:space="preserve"> </w:t>
      </w:r>
    </w:p>
    <w:p w14:paraId="0CBDA31F"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Επίσης, η </w:t>
      </w:r>
      <w:r>
        <w:rPr>
          <w:rFonts w:eastAsia="Times New Roman"/>
          <w:color w:val="000000"/>
          <w:szCs w:val="24"/>
        </w:rPr>
        <w:t xml:space="preserve">δέκατη </w:t>
      </w:r>
      <w:r>
        <w:rPr>
          <w:rFonts w:eastAsia="Times New Roman"/>
          <w:color w:val="000000"/>
          <w:szCs w:val="24"/>
        </w:rPr>
        <w:t>π</w:t>
      </w:r>
      <w:r>
        <w:rPr>
          <w:rFonts w:eastAsia="Times New Roman"/>
          <w:color w:val="000000"/>
          <w:szCs w:val="24"/>
        </w:rPr>
        <w:t xml:space="preserve">έμπτη </w:t>
      </w:r>
      <w:r>
        <w:rPr>
          <w:rFonts w:eastAsia="Times New Roman"/>
          <w:color w:val="000000"/>
          <w:szCs w:val="24"/>
        </w:rPr>
        <w:t>με αριθμό</w:t>
      </w:r>
      <w:r>
        <w:rPr>
          <w:rFonts w:eastAsia="Times New Roman"/>
          <w:color w:val="000000"/>
          <w:szCs w:val="24"/>
        </w:rPr>
        <w:t xml:space="preserve"> 338/13-1-2017 επίκαιρη ερώτηση δεύτερου κύκλου του Βουλευτή Α΄ Πειραιώς του Λαϊκού Συνδέσμου - Χρυσή Αυγή κ. </w:t>
      </w:r>
      <w:r>
        <w:rPr>
          <w:rFonts w:eastAsia="Times New Roman"/>
          <w:bCs/>
          <w:color w:val="000000"/>
          <w:szCs w:val="24"/>
        </w:rPr>
        <w:t xml:space="preserve">Νικολάου </w:t>
      </w:r>
      <w:proofErr w:type="spellStart"/>
      <w:r>
        <w:rPr>
          <w:rFonts w:eastAsia="Times New Roman"/>
          <w:bCs/>
          <w:color w:val="000000"/>
          <w:szCs w:val="24"/>
        </w:rPr>
        <w:t>Κούζηλου</w:t>
      </w:r>
      <w:proofErr w:type="spellEnd"/>
      <w:r>
        <w:rPr>
          <w:rFonts w:eastAsia="Times New Roman"/>
          <w:color w:val="000000"/>
          <w:szCs w:val="24"/>
        </w:rPr>
        <w:t xml:space="preserve"> 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 xml:space="preserve">σχετικά με την «προοπτική κατοικήσεως των </w:t>
      </w:r>
      <w:r>
        <w:rPr>
          <w:rFonts w:eastAsia="Times New Roman"/>
          <w:color w:val="000000"/>
          <w:szCs w:val="24"/>
        </w:rPr>
        <w:t>ε</w:t>
      </w:r>
      <w:r>
        <w:rPr>
          <w:rFonts w:eastAsia="Times New Roman"/>
          <w:color w:val="000000"/>
          <w:szCs w:val="24"/>
        </w:rPr>
        <w:t>ί</w:t>
      </w:r>
      <w:r>
        <w:rPr>
          <w:rFonts w:eastAsia="Times New Roman"/>
          <w:color w:val="000000"/>
          <w:szCs w:val="24"/>
        </w:rPr>
        <w:t>κοσ</w:t>
      </w:r>
      <w:r>
        <w:rPr>
          <w:rFonts w:eastAsia="Times New Roman"/>
          <w:color w:val="000000"/>
          <w:szCs w:val="24"/>
        </w:rPr>
        <w:t>ι</w:t>
      </w:r>
      <w:r>
        <w:rPr>
          <w:rFonts w:eastAsia="Times New Roman"/>
          <w:color w:val="000000"/>
          <w:szCs w:val="24"/>
        </w:rPr>
        <w:t xml:space="preserve"> οχτώ </w:t>
      </w:r>
      <w:r>
        <w:rPr>
          <w:rFonts w:eastAsia="Times New Roman"/>
          <w:color w:val="000000"/>
          <w:szCs w:val="24"/>
        </w:rPr>
        <w:t>νησιών που αναβαθμίζε</w:t>
      </w:r>
      <w:r>
        <w:rPr>
          <w:rFonts w:eastAsia="Times New Roman"/>
          <w:color w:val="000000"/>
          <w:szCs w:val="24"/>
        </w:rPr>
        <w:t xml:space="preserve">ι την εθνική ελληνική κυριαρχία και ενισχύει τα κυριαρχικά δικαιώματα της χώρας», δεν θα συζητηθεί λόγω κωλύματος του Υπουργού Ναυτιλίας και Νησιωτικής Πολιτικής κ. </w:t>
      </w:r>
      <w:proofErr w:type="spellStart"/>
      <w:r>
        <w:rPr>
          <w:rFonts w:eastAsia="Times New Roman"/>
          <w:color w:val="000000"/>
          <w:szCs w:val="24"/>
        </w:rPr>
        <w:t>Κουρουμπλή</w:t>
      </w:r>
      <w:proofErr w:type="spellEnd"/>
      <w:r>
        <w:rPr>
          <w:rFonts w:eastAsia="Times New Roman"/>
          <w:color w:val="000000"/>
          <w:szCs w:val="24"/>
        </w:rPr>
        <w:t xml:space="preserve"> εξαιτίας ανειλημμένων υποχρεώσεων.</w:t>
      </w:r>
    </w:p>
    <w:p w14:paraId="0CBDA320"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πρώτη</w:t>
      </w:r>
      <w:r>
        <w:rPr>
          <w:rFonts w:eastAsia="Times New Roman"/>
          <w:color w:val="000000"/>
          <w:szCs w:val="24"/>
        </w:rPr>
        <w:t xml:space="preserve"> με αριθμό 2787/23-1-2017 ερώτηση του </w:t>
      </w:r>
      <w:r>
        <w:rPr>
          <w:rFonts w:eastAsia="Times New Roman"/>
          <w:color w:val="000000"/>
          <w:szCs w:val="24"/>
        </w:rPr>
        <w:t>Δ΄ Αντιπροέδρου της Βουλής και Βουλευτή Α΄ Αθηνών της Νέας Δημοκρατίας κ. Ν</w:t>
      </w:r>
      <w:r>
        <w:rPr>
          <w:rFonts w:eastAsia="Times New Roman"/>
          <w:bCs/>
          <w:color w:val="000000"/>
          <w:szCs w:val="24"/>
        </w:rPr>
        <w:t>ικήτα Κακλαμάνη</w:t>
      </w:r>
      <w:r>
        <w:rPr>
          <w:rFonts w:eastAsia="Times New Roman"/>
          <w:color w:val="000000"/>
          <w:szCs w:val="24"/>
        </w:rPr>
        <w:t xml:space="preserve"> 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σχετικά με τη διαχείριση και αξιοποίηση της ακίνητης περιουσίας των Υπουρ</w:t>
      </w:r>
      <w:r>
        <w:rPr>
          <w:rFonts w:eastAsia="Times New Roman"/>
          <w:color w:val="000000"/>
          <w:szCs w:val="24"/>
        </w:rPr>
        <w:lastRenderedPageBreak/>
        <w:t>γείων Υγείας και</w:t>
      </w:r>
      <w:r>
        <w:rPr>
          <w:rFonts w:eastAsia="Times New Roman"/>
          <w:color w:val="000000"/>
          <w:szCs w:val="24"/>
        </w:rPr>
        <w:t xml:space="preserve"> Εργασίας, Κοινωνικής Ασφάλισης και Κοινωνικής Αλληλεγγύης, δεν θα συζητηθεί λόγω κωλύματος της Υπουργού Εργασίας, Κοινωνικής Ασφάλισης και Κοινωνικής Αλληλεγγύης κ</w:t>
      </w:r>
      <w:r w:rsidRPr="0020197C">
        <w:rPr>
          <w:rFonts w:eastAsia="Times New Roman"/>
          <w:color w:val="000000"/>
          <w:szCs w:val="24"/>
        </w:rPr>
        <w:t>.</w:t>
      </w:r>
      <w:r>
        <w:rPr>
          <w:rFonts w:eastAsia="Times New Roman"/>
          <w:color w:val="000000"/>
          <w:szCs w:val="24"/>
        </w:rPr>
        <w:t xml:space="preserve"> Ευτυχίας </w:t>
      </w:r>
      <w:proofErr w:type="spellStart"/>
      <w:r>
        <w:rPr>
          <w:rFonts w:eastAsia="Times New Roman"/>
          <w:color w:val="000000"/>
          <w:szCs w:val="24"/>
        </w:rPr>
        <w:t>Αχτσιόγλου</w:t>
      </w:r>
      <w:proofErr w:type="spellEnd"/>
      <w:r>
        <w:rPr>
          <w:rFonts w:eastAsia="Times New Roman"/>
          <w:color w:val="000000"/>
          <w:szCs w:val="24"/>
        </w:rPr>
        <w:t xml:space="preserve"> εξαιτίας φόρτου εργασίας.</w:t>
      </w:r>
    </w:p>
    <w:p w14:paraId="0CBDA321"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δεύτερη</w:t>
      </w:r>
      <w:r>
        <w:rPr>
          <w:rFonts w:eastAsia="Times New Roman"/>
          <w:color w:val="000000"/>
          <w:szCs w:val="24"/>
        </w:rPr>
        <w:t xml:space="preserve"> με αριθμό 446/18-10-2016 ερώτηση τ</w:t>
      </w:r>
      <w:r>
        <w:rPr>
          <w:rFonts w:eastAsia="Times New Roman"/>
          <w:color w:val="000000"/>
          <w:szCs w:val="24"/>
        </w:rPr>
        <w:t xml:space="preserve">ου Βουλευτή Ηρακλείου της Δημοκρατικής Συμπαράταξης ΠΑΣΟΚ–ΔΗΜΑΡ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τα σοβαρά προβλήματα που αντιμετωπίζουν οι αγρότες, δεν θα συζητηθεί λόγω κωλύματος του Υπουργού Αγροτική</w:t>
      </w:r>
      <w:r>
        <w:rPr>
          <w:rFonts w:eastAsia="Times New Roman"/>
          <w:color w:val="000000"/>
          <w:szCs w:val="24"/>
        </w:rPr>
        <w:t>ς Ανάπτυξης και Τροφίμων κ. Ευάγγελου Αποστόλου εξαιτίας ανειλημμένων υποχρεώσεων.</w:t>
      </w:r>
    </w:p>
    <w:p w14:paraId="0CBDA322"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τρίτη</w:t>
      </w:r>
      <w:r>
        <w:rPr>
          <w:rFonts w:eastAsia="Times New Roman"/>
          <w:color w:val="000000"/>
          <w:szCs w:val="24"/>
        </w:rPr>
        <w:t xml:space="preserve"> με αριθμό 175/7-10-2016 ερώτηση του Βουλευτή Λακωνίας της Νέας Δημοκρατίας κ.</w:t>
      </w:r>
      <w:r>
        <w:rPr>
          <w:rFonts w:eastAsia="Times New Roman"/>
          <w:bCs/>
          <w:color w:val="000000"/>
          <w:szCs w:val="24"/>
        </w:rPr>
        <w:t xml:space="preserve"> Αθανασίου Δαβάκη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την αντιπλημμυρική θωράκιση του Νομού Λακωνίας, δεν θα συζητηθεί λόγω κωλύματος του Αναπληρωτή Υπουργού Περιβάλλοντος και Ενέργειας κ. Σωκράτη </w:t>
      </w:r>
      <w:proofErr w:type="spellStart"/>
      <w:r>
        <w:rPr>
          <w:rFonts w:eastAsia="Times New Roman"/>
          <w:color w:val="000000"/>
          <w:szCs w:val="24"/>
        </w:rPr>
        <w:t>Φάμελλου</w:t>
      </w:r>
      <w:proofErr w:type="spellEnd"/>
      <w:r>
        <w:rPr>
          <w:rFonts w:eastAsia="Times New Roman"/>
          <w:color w:val="000000"/>
          <w:szCs w:val="24"/>
        </w:rPr>
        <w:t xml:space="preserve"> εξαιτίας φόρτου εργασίας.</w:t>
      </w:r>
    </w:p>
    <w:p w14:paraId="0CBDA323"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δέκατη</w:t>
      </w:r>
      <w:r>
        <w:rPr>
          <w:rFonts w:eastAsia="Times New Roman"/>
          <w:color w:val="000000"/>
          <w:szCs w:val="24"/>
        </w:rPr>
        <w:t xml:space="preserve"> με αριθμό 467/10-2-2017 επίκαιρη ερώτηση δεύτερου κύκλου </w:t>
      </w:r>
      <w:r>
        <w:rPr>
          <w:rFonts w:eastAsia="Times New Roman"/>
          <w:color w:val="000000"/>
          <w:szCs w:val="24"/>
        </w:rPr>
        <w:t>του Βουλευτή Ευβοίας του Λαϊκού Συνδέσμου</w:t>
      </w:r>
      <w:r>
        <w:rPr>
          <w:rFonts w:eastAsia="Times New Roman"/>
          <w:color w:val="000000"/>
          <w:szCs w:val="24"/>
        </w:rPr>
        <w:t xml:space="preserve"> </w:t>
      </w:r>
      <w:r>
        <w:rPr>
          <w:rFonts w:eastAsia="Times New Roman"/>
          <w:color w:val="000000"/>
          <w:szCs w:val="24"/>
        </w:rPr>
        <w:lastRenderedPageBreak/>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Νικολάου Μίχου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την σκόπιμη κωλυσιεργία εκπληρώσεων όρου διαθήκης ο οποίος προβλέπει ίδρυση ογκολογικής κλινικής στην Χαλκίδα, δεν θα συζητηθεί λόγω κωλύματος του </w:t>
      </w:r>
      <w:r>
        <w:rPr>
          <w:rFonts w:eastAsia="Times New Roman"/>
          <w:color w:val="000000"/>
          <w:szCs w:val="24"/>
        </w:rPr>
        <w:t xml:space="preserve">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p>
    <w:p w14:paraId="0CBDA324"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πρώτη</w:t>
      </w:r>
      <w:r>
        <w:rPr>
          <w:rFonts w:eastAsia="Times New Roman"/>
          <w:color w:val="000000"/>
          <w:szCs w:val="24"/>
        </w:rPr>
        <w:t xml:space="preserve"> με αριθμό 525/24-2-2017 επίκαιρη ερώτηση δεύτερου κύκλου του Βουλευτή Ιωαννίνων του Συνασπισμού Ριζοσπαστικής Αριστεράς κ. </w:t>
      </w:r>
      <w:r>
        <w:rPr>
          <w:rFonts w:eastAsia="Times New Roman"/>
          <w:bCs/>
          <w:color w:val="000000"/>
          <w:szCs w:val="24"/>
        </w:rPr>
        <w:t xml:space="preserve">Χρήστου Μαντά </w:t>
      </w:r>
      <w:r>
        <w:rPr>
          <w:rFonts w:eastAsia="Times New Roman"/>
          <w:color w:val="000000"/>
          <w:szCs w:val="24"/>
        </w:rPr>
        <w:t xml:space="preserve">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τι</w:t>
      </w:r>
      <w:r>
        <w:rPr>
          <w:rFonts w:eastAsia="Times New Roman"/>
          <w:color w:val="000000"/>
          <w:szCs w:val="24"/>
        </w:rPr>
        <w:t xml:space="preserve">ς αναγνωρίσεις του Διεπιστημονικού Οργανισμού Αναγνώρισης Τίτλων Ακαδημαϊκών και Πληροφόρησης (ΔΟΑΤΑΠ) σε μεταπτυχιακά από ιδιωτικά Πανεπιστήμια της Κύπρου και της Ιταλίας και τις συμπράξεις με Ανώτατα Εκπαιδευτικά Ιδρύματα της </w:t>
      </w:r>
      <w:r>
        <w:rPr>
          <w:rFonts w:eastAsia="Times New Roman"/>
          <w:color w:val="000000"/>
          <w:szCs w:val="24"/>
        </w:rPr>
        <w:t>χ</w:t>
      </w:r>
      <w:r>
        <w:rPr>
          <w:rFonts w:eastAsia="Times New Roman"/>
          <w:color w:val="000000"/>
          <w:szCs w:val="24"/>
        </w:rPr>
        <w:t xml:space="preserve">ώρας μας, δεν θα συζητηθεί </w:t>
      </w:r>
      <w:r>
        <w:rPr>
          <w:rFonts w:eastAsia="Times New Roman"/>
          <w:color w:val="000000"/>
          <w:szCs w:val="24"/>
        </w:rPr>
        <w:t xml:space="preserve">λόγω κωλύματος του Υπουργού Παιδείας, Έρευνας και Θρησκευμάτων κ. Κωνσταντίνου </w:t>
      </w:r>
      <w:proofErr w:type="spellStart"/>
      <w:r>
        <w:rPr>
          <w:rFonts w:eastAsia="Times New Roman"/>
          <w:color w:val="000000"/>
          <w:szCs w:val="24"/>
        </w:rPr>
        <w:t>Γαβρόγλου</w:t>
      </w:r>
      <w:proofErr w:type="spellEnd"/>
      <w:r>
        <w:rPr>
          <w:rFonts w:eastAsia="Times New Roman"/>
          <w:color w:val="000000"/>
          <w:szCs w:val="24"/>
        </w:rPr>
        <w:t xml:space="preserve"> εξαιτίας φόρτου εργασίας.</w:t>
      </w:r>
    </w:p>
    <w:p w14:paraId="0CBDA325" w14:textId="77777777" w:rsidR="00CA4129" w:rsidRDefault="00593B95">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εντέκατη</w:t>
      </w:r>
      <w:r>
        <w:rPr>
          <w:rFonts w:eastAsia="Times New Roman"/>
          <w:color w:val="000000"/>
          <w:szCs w:val="24"/>
        </w:rPr>
        <w:t xml:space="preserve"> με αριθμό 405/30-1-2017 επίκαιρη ερώτηση δεύτερου κύκλου του Βουλευτή Γρεβενών του Συνασπισμού Ριζοσπαστικής Αριστεράς κ. </w:t>
      </w:r>
      <w:r>
        <w:rPr>
          <w:rFonts w:eastAsia="Times New Roman"/>
          <w:bCs/>
          <w:color w:val="000000"/>
          <w:szCs w:val="24"/>
        </w:rPr>
        <w:t xml:space="preserve">Χρήστου </w:t>
      </w:r>
      <w:proofErr w:type="spellStart"/>
      <w:r>
        <w:rPr>
          <w:rFonts w:eastAsia="Times New Roman"/>
          <w:bCs/>
          <w:color w:val="000000"/>
          <w:szCs w:val="24"/>
        </w:rPr>
        <w:t>Μπγιάλα</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Ψηφιακής Πολιτικής, Τηλεπικοινωνιών και Ενημέρωσης,</w:t>
      </w:r>
      <w:r>
        <w:rPr>
          <w:rFonts w:eastAsia="Times New Roman"/>
          <w:color w:val="000000"/>
          <w:szCs w:val="24"/>
        </w:rPr>
        <w:t xml:space="preserve"> σχετικά </w:t>
      </w:r>
      <w:r>
        <w:rPr>
          <w:rFonts w:eastAsia="Times New Roman"/>
          <w:color w:val="000000"/>
          <w:szCs w:val="24"/>
        </w:rPr>
        <w:lastRenderedPageBreak/>
        <w:t xml:space="preserve">με τη μετάβαση στο ψηφιακό σήμα για μεγάλα τμήματα της επαρχίας, καθώς και η </w:t>
      </w:r>
      <w:r>
        <w:rPr>
          <w:rFonts w:eastAsia="Times New Roman" w:cs="Times New Roman"/>
          <w:szCs w:val="24"/>
        </w:rPr>
        <w:t xml:space="preserve">δέκατη έβδομη </w:t>
      </w:r>
      <w:r>
        <w:rPr>
          <w:rFonts w:eastAsia="Times New Roman" w:cs="Times New Roman"/>
          <w:szCs w:val="24"/>
        </w:rPr>
        <w:t>με αριθμό 333/12-1-2017 επίκαιρη ερώτηση δεύτερου κύκλου του Βουλευτή Αχ</w:t>
      </w:r>
      <w:r>
        <w:rPr>
          <w:rFonts w:eastAsia="Times New Roman" w:cs="Times New Roman"/>
          <w:szCs w:val="24"/>
        </w:rPr>
        <w:t xml:space="preserve">αΐας της Δημοκρατικής Συμπαράταξης ΠΑΣΟΚ–ΔΗΜΑΡ κ. Θεόδωρου Παπαθεοδώρου προς τον Υπουργό Ψηφιακής Πολιτικής, Τηλεπικοινωνιών και Ενημέρωσης, σχετικά με την χρηματοδότηση δημοσιογράφων και ιστοσελίδων, δεν θα συζητηθούν </w:t>
      </w:r>
      <w:r>
        <w:rPr>
          <w:rFonts w:eastAsia="Times New Roman"/>
          <w:color w:val="000000"/>
          <w:szCs w:val="24"/>
        </w:rPr>
        <w:t xml:space="preserve">λόγω κωλύματος του Υπουργού Ψηφιακής </w:t>
      </w:r>
      <w:r>
        <w:rPr>
          <w:rFonts w:eastAsia="Times New Roman"/>
          <w:color w:val="000000"/>
          <w:szCs w:val="24"/>
        </w:rPr>
        <w:t>Πολιτικής, Τηλεπικοινωνιών και Ενημέρωσης κ. Νικολάου Παππά εξαιτίας ανειλημμένων υποχρεώσεων.</w:t>
      </w:r>
    </w:p>
    <w:p w14:paraId="0CBDA32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Σπίρτζη</w:t>
      </w:r>
      <w:proofErr w:type="spellEnd"/>
      <w:r>
        <w:rPr>
          <w:rFonts w:eastAsia="Times New Roman" w:cs="Times New Roman"/>
          <w:szCs w:val="24"/>
        </w:rPr>
        <w:t>, δεν έχετε ούτε φόρτο εργασίας, ούτε ανειλημμένες υποχρεώσεις.</w:t>
      </w:r>
    </w:p>
    <w:p w14:paraId="0CBDA32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Είχα, αλλά μου έχει αδυνα</w:t>
      </w:r>
      <w:r>
        <w:rPr>
          <w:rFonts w:eastAsia="Times New Roman" w:cs="Times New Roman"/>
          <w:szCs w:val="24"/>
        </w:rPr>
        <w:t xml:space="preserve">μία ο κ. </w:t>
      </w:r>
      <w:proofErr w:type="spellStart"/>
      <w:r>
        <w:rPr>
          <w:rFonts w:eastAsia="Times New Roman" w:cs="Times New Roman"/>
          <w:szCs w:val="24"/>
        </w:rPr>
        <w:t>Κεγκέρογλου</w:t>
      </w:r>
      <w:proofErr w:type="spellEnd"/>
      <w:r>
        <w:rPr>
          <w:rFonts w:eastAsia="Times New Roman" w:cs="Times New Roman"/>
          <w:szCs w:val="24"/>
        </w:rPr>
        <w:t>. Ήταν πολύ έντονο το αίτημα να έρθω. Γι’ αυτό ανταποκρίθηκα.</w:t>
      </w:r>
    </w:p>
    <w:p w14:paraId="0CBDA328" w14:textId="77777777" w:rsidR="00CA4129" w:rsidRDefault="00593B95">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Τώρα θα συζητηθεί η έβδομη με αριθμό 470/13-2-2017 επίκαιρη ερώτηση δεύτερου κύκλου του Βουλευτή Ηρακλείου της Δημοκρατικής Συμπαράταξης Π</w:t>
      </w:r>
      <w:r>
        <w:rPr>
          <w:rFonts w:eastAsia="Times New Roman" w:cs="Times New Roman"/>
          <w:szCs w:val="24"/>
        </w:rPr>
        <w:t>ΑΣΟΚ–ΔΗΜΑΡ κ. Βασ</w:t>
      </w:r>
      <w:r>
        <w:rPr>
          <w:rFonts w:eastAsia="Times New Roman" w:cs="Times New Roman"/>
          <w:szCs w:val="24"/>
        </w:rPr>
        <w:t>ι</w:t>
      </w:r>
      <w:r>
        <w:rPr>
          <w:rFonts w:eastAsia="Times New Roman" w:cs="Times New Roman"/>
          <w:szCs w:val="24"/>
        </w:rPr>
        <w:t>λε</w:t>
      </w:r>
      <w:r>
        <w:rPr>
          <w:rFonts w:eastAsia="Times New Roman" w:cs="Times New Roman"/>
          <w:szCs w:val="24"/>
        </w:rPr>
        <w:t>ί</w:t>
      </w:r>
      <w:r>
        <w:rPr>
          <w:rFonts w:eastAsia="Times New Roman" w:cs="Times New Roman"/>
          <w:szCs w:val="24"/>
        </w:rPr>
        <w:t xml:space="preserve">ου </w:t>
      </w:r>
      <w:proofErr w:type="spellStart"/>
      <w:r>
        <w:rPr>
          <w:rFonts w:eastAsia="Times New Roman" w:cs="Times New Roman"/>
          <w:szCs w:val="24"/>
        </w:rPr>
        <w:t>Κεγκέρογλου</w:t>
      </w:r>
      <w:proofErr w:type="spellEnd"/>
      <w:r>
        <w:rPr>
          <w:rFonts w:eastAsia="Times New Roman" w:cs="Times New Roman"/>
          <w:szCs w:val="24"/>
        </w:rPr>
        <w:t xml:space="preserve"> προς </w:t>
      </w:r>
      <w:r>
        <w:rPr>
          <w:rFonts w:eastAsia="Times New Roman" w:cs="Times New Roman"/>
          <w:szCs w:val="24"/>
        </w:rPr>
        <w:lastRenderedPageBreak/>
        <w:t xml:space="preserve">τον Υπουργό Υποδομών και Μεταφορών, σχετικά με την μετάθεση για δύο ακόμη χρόνια της έναρξης του έργου Πάνορμο – </w:t>
      </w:r>
      <w:proofErr w:type="spellStart"/>
      <w:r>
        <w:rPr>
          <w:rFonts w:eastAsia="Times New Roman" w:cs="Times New Roman"/>
          <w:szCs w:val="24"/>
        </w:rPr>
        <w:t>Εξάντης</w:t>
      </w:r>
      <w:proofErr w:type="spellEnd"/>
      <w:r>
        <w:rPr>
          <w:rFonts w:eastAsia="Times New Roman" w:cs="Times New Roman"/>
          <w:szCs w:val="24"/>
        </w:rPr>
        <w:t>.</w:t>
      </w:r>
    </w:p>
    <w:p w14:paraId="0CBDA32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0CBDA32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olor w:val="000000"/>
          <w:szCs w:val="24"/>
        </w:rPr>
        <w:t>Ευχαριστώ, κύριε Πρόεδρε.</w:t>
      </w:r>
      <w:r>
        <w:rPr>
          <w:rFonts w:eastAsia="Times New Roman" w:cs="Times New Roman"/>
          <w:szCs w:val="24"/>
        </w:rPr>
        <w:t xml:space="preserve"> </w:t>
      </w:r>
    </w:p>
    <w:p w14:paraId="0CBDA32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Θα σας παρακαλούσα να διαβιβάσετε στον κ. Αποστόλου, ο οποίος έχει, λέει, ανειλημμένες υποχρεώσεις, ότι πρώτη ανειλημμένη υποχρέωση είναι αυτή του κοινοβουλευτικού ελέγχου. Εάν υπάρχει κάτι πιο σημαντικό, δεσμευτικό, για παράδειγμα, με εξωτερικές υποχρεώ</w:t>
      </w:r>
      <w:r>
        <w:rPr>
          <w:rFonts w:eastAsia="Times New Roman" w:cs="Times New Roman"/>
          <w:szCs w:val="24"/>
        </w:rPr>
        <w:t xml:space="preserve">σεις, </w:t>
      </w:r>
      <w:r>
        <w:rPr>
          <w:rFonts w:eastAsia="Times New Roman"/>
          <w:szCs w:val="24"/>
        </w:rPr>
        <w:t>οι οποίες</w:t>
      </w:r>
      <w:r>
        <w:rPr>
          <w:rFonts w:eastAsia="Times New Roman" w:cs="Times New Roman"/>
          <w:szCs w:val="24"/>
        </w:rPr>
        <w:t xml:space="preserve"> όμως είναι συγκεκριμένες, βεβαίως το δέχεται η Βουλή. Όμως, γενικώς η αιτιολογία ανειλημμένες υποχρεώσεις μού θυμίζει τα </w:t>
      </w:r>
      <w:r>
        <w:rPr>
          <w:rFonts w:eastAsia="Times New Roman" w:cs="Times New Roman"/>
          <w:szCs w:val="24"/>
          <w:lang w:val="en-US"/>
        </w:rPr>
        <w:t>mail</w:t>
      </w:r>
      <w:r>
        <w:rPr>
          <w:rFonts w:eastAsia="Times New Roman" w:cs="Times New Roman"/>
          <w:szCs w:val="24"/>
        </w:rPr>
        <w:t xml:space="preserve"> που στέλνουν οι πολιτευτές στις δεκάδες εκδηλώσεις με τις πίτες, που λένε ότι λόγω ανειλημμένων υποχρεώσεων δεν μπ</w:t>
      </w:r>
      <w:r>
        <w:rPr>
          <w:rFonts w:eastAsia="Times New Roman" w:cs="Times New Roman"/>
          <w:szCs w:val="24"/>
        </w:rPr>
        <w:t xml:space="preserve">ορούν να παρευρεθούν. </w:t>
      </w:r>
    </w:p>
    <w:p w14:paraId="0CBDA32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Δεν ήρθε σήμερα ο κ. Αποστόλου. Γιατί πριν δεκαπέντε μέρες σε αυτή εδώ την Αίθουσα δεσμεύτηκε ότι θα εκδώσει σε δύο μέρες την πρόσκληση για τη μεταποίηση του Προγράμματος Αγροτικής Ανάπτυξης και μέχρι σήμερα δεν την έχει εκδώσει -και</w:t>
      </w:r>
      <w:r>
        <w:rPr>
          <w:rFonts w:eastAsia="Times New Roman" w:cs="Times New Roman"/>
          <w:szCs w:val="24"/>
        </w:rPr>
        <w:t xml:space="preserve"> </w:t>
      </w:r>
      <w:r>
        <w:rPr>
          <w:rFonts w:eastAsia="Times New Roman" w:cs="Times New Roman"/>
          <w:szCs w:val="24"/>
        </w:rPr>
        <w:lastRenderedPageBreak/>
        <w:t>είναι πάρα πολύ κρίσιμο-, ενώ είναι έτοιμη στο γραφείο του. Κλείνω αυτό το θέμα. Ευχαριστώ.</w:t>
      </w:r>
    </w:p>
    <w:p w14:paraId="0CBDA32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Η σημερινή ερώτησή μου απευθύνεται προς τον Υπουργό Υποδομών. Γίνεται για δεύτερη φορά η συζήτηση, όχι γιατί δεν έδωσε επαρκείς εξηγήσεις ο κ. Μαυραγάνης, σύμφωνα </w:t>
      </w:r>
      <w:r>
        <w:rPr>
          <w:rFonts w:eastAsia="Times New Roman" w:cs="Times New Roman"/>
          <w:szCs w:val="24"/>
        </w:rPr>
        <w:t>με την αντίληψη της πολιτικής ηγεσίας -να πούμε εδώ ότι σήμερα είναι όλη η πολιτική ηγεσία του Υπουργείου Υποδομών για να απαντήσει στην ερώτηση, αντίθετα με τους άλλους που έλειπαν-, αλλά γιατί δεν συμφωνούμε με την αντίληψη και την άποψη που έχει το Υπου</w:t>
      </w:r>
      <w:r>
        <w:rPr>
          <w:rFonts w:eastAsia="Times New Roman" w:cs="Times New Roman"/>
          <w:szCs w:val="24"/>
        </w:rPr>
        <w:t>ργείο Υποδομών. Γι’ αυτό επανερχόμαστε.</w:t>
      </w:r>
    </w:p>
    <w:p w14:paraId="0CBDA32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έργο Πάνορμο-</w:t>
      </w:r>
      <w:proofErr w:type="spellStart"/>
      <w:r>
        <w:rPr>
          <w:rFonts w:eastAsia="Times New Roman" w:cs="Times New Roman"/>
          <w:szCs w:val="24"/>
        </w:rPr>
        <w:t>Εξάντης</w:t>
      </w:r>
      <w:proofErr w:type="spellEnd"/>
      <w:r>
        <w:rPr>
          <w:rFonts w:eastAsia="Times New Roman" w:cs="Times New Roman"/>
          <w:szCs w:val="24"/>
        </w:rPr>
        <w:t>, κύριε Υπουργέ, είναι ίσως το μοναδικό τμήμα του ΒΟΑΚ που είναι υπερώριμο και μπορεί να υλοποιηθεί άμεσα. Εάν δεν είχε προκύψει το πρόβλημα με την πτώχευση της μιας από τις εταιρείες που συμμε</w:t>
      </w:r>
      <w:r>
        <w:rPr>
          <w:rFonts w:eastAsia="Times New Roman" w:cs="Times New Roman"/>
          <w:szCs w:val="24"/>
        </w:rPr>
        <w:t xml:space="preserve">τείχε στην κοινοπραξία -που ήταν ο πρώτος μειοδότης του έργου- και δεν είχαμε καθυστερήσει τα δύο χρόνια με την περιπέτεια αυτή στην οποία μπήκαμε, πιθανόν τώρα να είχε υλοποιηθεί ολόκληρο το έργο ή το μεγαλύτερο μέρος του. </w:t>
      </w:r>
    </w:p>
    <w:p w14:paraId="0CBDA32F"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Αντί αυτού, λοιπόν, έχουμε -και</w:t>
      </w:r>
      <w:r>
        <w:rPr>
          <w:rFonts w:eastAsia="Times New Roman" w:cs="Times New Roman"/>
          <w:szCs w:val="24"/>
        </w:rPr>
        <w:t xml:space="preserve"> τα παίρνουμε τα πράγματα από την αρχή- μια δημοπρασία. Αναδείχθηκε ο μειοδότης στην </w:t>
      </w:r>
      <w:r>
        <w:rPr>
          <w:rFonts w:eastAsia="Times New Roman" w:cs="Times New Roman"/>
          <w:szCs w:val="24"/>
        </w:rPr>
        <w:lastRenderedPageBreak/>
        <w:t xml:space="preserve">κοινοπραξία. Πτώχευσε, πριν να υπογραφεί η σύμβαση με την κοινοπραξία, με τον πρώτο μειοδότη, η μία εκ των εταιρειών και ζητήθηκε από τις υπηρεσίες η γνωμοδότηση. </w:t>
      </w:r>
    </w:p>
    <w:p w14:paraId="0CBDA330"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Οι υπηρ</w:t>
      </w:r>
      <w:r>
        <w:rPr>
          <w:rFonts w:eastAsia="Times New Roman" w:cs="Times New Roman"/>
          <w:szCs w:val="24"/>
        </w:rPr>
        <w:t xml:space="preserve">εσίες επί ενάμιση χρόνο έλεγαν ότι πράγματι δεν μπορεί να υποκατασταθεί η εταιρεία πριν από την υπογραφή της σύμβασης, εάν δεν έχει συντελεστεί η υπογραφή της σύμβασης του κυρίου του έργου και αναδόχου. </w:t>
      </w:r>
    </w:p>
    <w:p w14:paraId="0CBDA33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Υπουργείο, αντί να κάνει δεκτές τις εισηγήσεις τω</w:t>
      </w:r>
      <w:r>
        <w:rPr>
          <w:rFonts w:eastAsia="Times New Roman" w:cs="Times New Roman"/>
          <w:szCs w:val="24"/>
        </w:rPr>
        <w:t>ν υπηρεσιών και να προχωρήσει στον δεύτερο, στον τρίτο, στον τέταρτο μειοδότη, όπως προβλέπει ο νόμος, ζήτησε επιπλέον τη γνωμοδότηση του Νομικού Συμβουλίου του Κράτους. Και λέω εγώ καλώς τη ζήτησε, μήπως πάρει πραγματικά διαφορετική απάντηση.</w:t>
      </w:r>
    </w:p>
    <w:p w14:paraId="0CBDA33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Έρχεται και </w:t>
      </w:r>
      <w:r>
        <w:rPr>
          <w:rFonts w:eastAsia="Times New Roman" w:cs="Times New Roman"/>
          <w:szCs w:val="24"/>
        </w:rPr>
        <w:t xml:space="preserve">το Νομικό Συμβούλιο του Κράτους και συμφωνεί απόλυτα με τις υπηρεσίες, ότι δεν μπορεί να υποκατασταθεί η εταιρεία –δεν θυμάμαι το όνομά της, δεν έχει σημασία- η οποία έχασε το πτυχίο της. </w:t>
      </w:r>
    </w:p>
    <w:p w14:paraId="0CBDA33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Αυτό που θα έπρεπε να γίνει, σύμφωνα με τον ισχύοντα νόμο, ήταν να </w:t>
      </w:r>
      <w:r>
        <w:rPr>
          <w:rFonts w:eastAsia="Times New Roman" w:cs="Times New Roman"/>
          <w:szCs w:val="24"/>
        </w:rPr>
        <w:t xml:space="preserve">προχωρήσουμε στην εξέταση του δεύτερου, του </w:t>
      </w:r>
      <w:r>
        <w:rPr>
          <w:rFonts w:eastAsia="Times New Roman" w:cs="Times New Roman"/>
          <w:szCs w:val="24"/>
        </w:rPr>
        <w:lastRenderedPageBreak/>
        <w:t>τρίτου μειοδότη. Εξάλλου το επιχείρημα το οποίο δόθηκε από την πλευρά του Υπουργείου την προηγούμενη φορά για την έκπτωση, δεν υφίσταται. Οι εκπτώσεις του πρώτου και του δεύτερου μειοδότη τουλάχιστον –δεν γνωρίζω</w:t>
      </w:r>
      <w:r>
        <w:rPr>
          <w:rFonts w:eastAsia="Times New Roman" w:cs="Times New Roman"/>
          <w:szCs w:val="24"/>
        </w:rPr>
        <w:t xml:space="preserve"> παρακάτω- είναι πάρα πολύ κοντά. Άρα δεν υπάρχει θέμα κοστολογίου του έργου. </w:t>
      </w:r>
    </w:p>
    <w:p w14:paraId="0CBDA33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Ερχόμαστε μετά να εκφράσει το Υπουργείο άποψη, μετά από δύο χρόνια, ότι θα </w:t>
      </w:r>
      <w:proofErr w:type="spellStart"/>
      <w:r>
        <w:rPr>
          <w:rFonts w:eastAsia="Times New Roman" w:cs="Times New Roman"/>
          <w:szCs w:val="24"/>
        </w:rPr>
        <w:t>επαναδημοπρατήσει</w:t>
      </w:r>
      <w:proofErr w:type="spellEnd"/>
      <w:r>
        <w:rPr>
          <w:rFonts w:eastAsia="Times New Roman" w:cs="Times New Roman"/>
          <w:szCs w:val="24"/>
        </w:rPr>
        <w:t xml:space="preserve"> το έργο, για άλλους λόγους, όχι σε σχέση με τη γνωμοδότηση. Διότι αν πραγματικά πάρε</w:t>
      </w:r>
      <w:r>
        <w:rPr>
          <w:rFonts w:eastAsia="Times New Roman" w:cs="Times New Roman"/>
          <w:szCs w:val="24"/>
        </w:rPr>
        <w:t>ι την ουσία των εισηγήσεων των υπηρεσιών και τη γνωμοδότηση του Νομικού Συμβουλίου του Κράτους, θα έπρεπε να προχωρήσει παρακάτω, με βάση τη δημοπράτηση η οποία έχει γίνει. Δεν προχωρεί, λοιπόν. Έτσι το έργο, με βάση και τον νέο νόμο που έχουμε πρόσθετα θέ</w:t>
      </w:r>
      <w:r>
        <w:rPr>
          <w:rFonts w:eastAsia="Times New Roman" w:cs="Times New Roman"/>
          <w:szCs w:val="24"/>
        </w:rPr>
        <w:t>ματα, πάει στις καλένδες, στις ελληνικές καλένδες, βεβαίως. Ένας τρόπος υπάρχει: να υλοποιηθεί το έργο, να προχωρήσουμε ομαλά, να μην έχουμε αξιώσεις.</w:t>
      </w:r>
    </w:p>
    <w:p w14:paraId="0CBDA33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Καταλαβαίνετε, νομίζω, ότι μία τέτοια προοπτική θα εγείρει αξιώσεις από τον δεύτερο ή τον τρίτο μειοδότη.</w:t>
      </w:r>
      <w:r>
        <w:rPr>
          <w:rFonts w:eastAsia="Times New Roman" w:cs="Times New Roman"/>
          <w:szCs w:val="24"/>
        </w:rPr>
        <w:t xml:space="preserve"> Είναι η μία και μόνη δυνατότητα να υλοποιηθεί το έργο και να προχωρήσουμε ομαλά, να προχωρήσετε τη διαδικασία, όπως προβλέπει ο νόμος </w:t>
      </w:r>
      <w:r>
        <w:rPr>
          <w:rFonts w:eastAsia="Times New Roman" w:cs="Times New Roman"/>
          <w:szCs w:val="24"/>
        </w:rPr>
        <w:lastRenderedPageBreak/>
        <w:t xml:space="preserve">και όχι σε </w:t>
      </w:r>
      <w:proofErr w:type="spellStart"/>
      <w:r>
        <w:rPr>
          <w:rFonts w:eastAsia="Times New Roman" w:cs="Times New Roman"/>
          <w:szCs w:val="24"/>
        </w:rPr>
        <w:t>επαναδημοπρατήσεις</w:t>
      </w:r>
      <w:proofErr w:type="spellEnd"/>
      <w:r>
        <w:rPr>
          <w:rFonts w:eastAsia="Times New Roman" w:cs="Times New Roman"/>
          <w:szCs w:val="24"/>
        </w:rPr>
        <w:t>, με αναδιατυπώσεις, με νέες μελέτες, με νέα τεύχη δημοπράτησης, με εγγυητικές επιστολές, οι</w:t>
      </w:r>
      <w:r>
        <w:rPr>
          <w:rFonts w:eastAsia="Times New Roman" w:cs="Times New Roman"/>
          <w:szCs w:val="24"/>
        </w:rPr>
        <w:t xml:space="preserve"> οποίες είναι πολύ χαμηλές σε σχέση με αυτές που ζητούνται από τον παλιό νόμο και με πρόσθετα προβλήματα, τα οποία θα προκύψουν. </w:t>
      </w:r>
    </w:p>
    <w:p w14:paraId="0CBDA33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Δηλαδή, δεν θα γίνει το έργο. Αυτό που συζητούμε εμείς –και το έχει ζητήσει και ο Περιφερειάρχης Κρήτης- είναι να γίνει το έργ</w:t>
      </w:r>
      <w:r>
        <w:rPr>
          <w:rFonts w:eastAsia="Times New Roman" w:cs="Times New Roman"/>
          <w:szCs w:val="24"/>
        </w:rPr>
        <w:t xml:space="preserve">ο άμεσα και αυτό απαιτεί και η νομιμότητα. Όλα τα άλλα νομίζω ότι είναι διαφορετικά από αυτά που έχω σκοπό για αυτά που ζητούμε όλοι. </w:t>
      </w:r>
    </w:p>
    <w:p w14:paraId="0CBDA337"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Ολοκληρώσατε, κύριε </w:t>
      </w:r>
      <w:proofErr w:type="spellStart"/>
      <w:r>
        <w:rPr>
          <w:rFonts w:eastAsia="Times New Roman" w:cs="Times New Roman"/>
          <w:szCs w:val="24"/>
        </w:rPr>
        <w:t>Κεγκέρογλου</w:t>
      </w:r>
      <w:proofErr w:type="spellEnd"/>
      <w:r>
        <w:rPr>
          <w:rFonts w:eastAsia="Times New Roman" w:cs="Times New Roman"/>
          <w:szCs w:val="24"/>
        </w:rPr>
        <w:t>. Σας ευχαριστώ.</w:t>
      </w:r>
    </w:p>
    <w:p w14:paraId="0CBDA33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CBDA339" w14:textId="77777777" w:rsidR="00CA4129" w:rsidRDefault="00593B95">
      <w:pPr>
        <w:tabs>
          <w:tab w:val="left" w:pos="3828"/>
        </w:tabs>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ΣΠΙΡΤΖΗΣ (Υπουργός Υποδομών και Μεταφορών):</w:t>
      </w:r>
      <w:r>
        <w:rPr>
          <w:rFonts w:eastAsia="Times New Roman" w:cs="Times New Roman"/>
          <w:szCs w:val="24"/>
        </w:rPr>
        <w:t xml:space="preserve"> Ευχαριστώ, κύριε Πρόεδρε.</w:t>
      </w:r>
    </w:p>
    <w:p w14:paraId="0CBDA33A" w14:textId="77777777" w:rsidR="00CA4129" w:rsidRDefault="00593B95">
      <w:pPr>
        <w:tabs>
          <w:tab w:val="left" w:pos="3828"/>
        </w:tabs>
        <w:spacing w:line="600" w:lineRule="auto"/>
        <w:ind w:firstLine="720"/>
        <w:jc w:val="both"/>
        <w:rPr>
          <w:rFonts w:eastAsia="Times New Roman" w:cs="Times New Roman"/>
          <w:szCs w:val="24"/>
        </w:rPr>
      </w:pPr>
      <w:r>
        <w:rPr>
          <w:rFonts w:eastAsia="Times New Roman" w:cs="Times New Roman"/>
          <w:szCs w:val="24"/>
        </w:rPr>
        <w:t xml:space="preserve">Πριν ξεκινήσω να απαντήσω στον συνάδελφο, θα ήθελα να ζητήσω κάτι από το Προεδρείο, επειδή το έχουμε πει πάρα πολλές φορές και βλέπω ότι πολλοί συνάδελφοι Υπουργοί δεν </w:t>
      </w:r>
      <w:r>
        <w:rPr>
          <w:rFonts w:eastAsia="Times New Roman" w:cs="Times New Roman"/>
          <w:szCs w:val="24"/>
        </w:rPr>
        <w:lastRenderedPageBreak/>
        <w:t>μπορούν να αντ</w:t>
      </w:r>
      <w:r>
        <w:rPr>
          <w:rFonts w:eastAsia="Times New Roman" w:cs="Times New Roman"/>
          <w:szCs w:val="24"/>
        </w:rPr>
        <w:t xml:space="preserve">αποκριθούν. Κι εγώ δεν μπορώ να ανταποκριθώ. Ειλικρινά μιλάω, εάν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0CBDA33B" w14:textId="77777777" w:rsidR="00CA4129" w:rsidRDefault="00593B95">
      <w:pPr>
        <w:tabs>
          <w:tab w:val="left" w:pos="3828"/>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διακόπτω.</w:t>
      </w:r>
    </w:p>
    <w:p w14:paraId="0CBDA33C" w14:textId="77777777" w:rsidR="00CA4129" w:rsidRDefault="00593B95">
      <w:pPr>
        <w:tabs>
          <w:tab w:val="left" w:pos="3828"/>
        </w:tabs>
        <w:spacing w:line="600" w:lineRule="auto"/>
        <w:ind w:firstLine="720"/>
        <w:jc w:val="both"/>
        <w:rPr>
          <w:rFonts w:eastAsia="Times New Roman" w:cs="Times New Roman"/>
          <w:szCs w:val="24"/>
        </w:rPr>
      </w:pPr>
      <w:r>
        <w:rPr>
          <w:rFonts w:eastAsia="Times New Roman" w:cs="Times New Roman"/>
          <w:szCs w:val="24"/>
        </w:rPr>
        <w:t xml:space="preserve">Το μεταβίβασα στη Διάσκεψη των Προέδρων. Ανέφερα ότι το είπατε εσείς. Η Διάσκεψη είπε ότι επείγεται η </w:t>
      </w:r>
      <w:r>
        <w:rPr>
          <w:rFonts w:eastAsia="Times New Roman" w:cs="Times New Roman"/>
          <w:szCs w:val="24"/>
        </w:rPr>
        <w:t>μεταβολή του Κανονισμού της Βουλής, τώρα που συζητείται.</w:t>
      </w:r>
    </w:p>
    <w:p w14:paraId="0CBDA33D"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και αύριο εδώ θα είμαστε. Εγώ έχω και αύριο να απαντήσω σε ερώτηση συναδέλφου.</w:t>
      </w:r>
    </w:p>
    <w:p w14:paraId="0CBDA33E"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ξέρω. Το μετέφ</w:t>
      </w:r>
      <w:r>
        <w:rPr>
          <w:rFonts w:eastAsia="Times New Roman" w:cs="Times New Roman"/>
          <w:szCs w:val="24"/>
        </w:rPr>
        <w:t>ερα αυτό που είπατε ήδη.</w:t>
      </w:r>
    </w:p>
    <w:p w14:paraId="0CBDA33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Οι Βουλευτές μετά θα έχουν δίκιο να γκρινιάζουν και δεν θα φταίμε και εμείς. </w:t>
      </w:r>
    </w:p>
    <w:p w14:paraId="0CBDA34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απόλυτο δίκιο.</w:t>
      </w:r>
    </w:p>
    <w:p w14:paraId="0CBDA34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w:t>
      </w:r>
      <w:r>
        <w:rPr>
          <w:rFonts w:eastAsia="Times New Roman" w:cs="Times New Roman"/>
          <w:b/>
          <w:szCs w:val="24"/>
        </w:rPr>
        <w:t>φορών):</w:t>
      </w:r>
      <w:r>
        <w:rPr>
          <w:rFonts w:eastAsia="Times New Roman" w:cs="Times New Roman"/>
          <w:szCs w:val="24"/>
        </w:rPr>
        <w:t xml:space="preserve"> Ευχαριστώ πάρα πολύ, που το μεταφέρατε. </w:t>
      </w:r>
    </w:p>
    <w:p w14:paraId="0CBDA34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Το λέω αυτό γιατί </w:t>
      </w:r>
      <w:r>
        <w:rPr>
          <w:rFonts w:eastAsia="Times New Roman" w:cs="Times New Roman"/>
          <w:szCs w:val="24"/>
        </w:rPr>
        <w:t>ειδικά</w:t>
      </w:r>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μου έχει ιδιαίτερη αδυναμία, άρα θα πρέπει να ξέρει και ποια ημέρα θα είμαστε εδώ πέρα να απαντάμε για να μας βλέπει. </w:t>
      </w:r>
    </w:p>
    <w:p w14:paraId="0CBDA34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Τώρα στην απάντηση, αξιότιμε κύριε συνάδελφε, </w:t>
      </w:r>
      <w:r>
        <w:rPr>
          <w:rFonts w:eastAsia="Times New Roman" w:cs="Times New Roman"/>
          <w:szCs w:val="24"/>
        </w:rPr>
        <w:t>που πήρατε πριν από λίγες ημέρες από τον κ. Μαυραγάνη, από τον Υφυπουργό, δεν έχω να προσθέσω τίποτα περισσότερο στα στοιχεία από όσα σας απάντησα. Είναι ένα από τα συνήθη έργα που παραλάβαμε. Είχε πολλά διαδικαστικά προβλήματα με λάθη, με ελλείψεις, με με</w:t>
      </w:r>
      <w:r>
        <w:rPr>
          <w:rFonts w:eastAsia="Times New Roman" w:cs="Times New Roman"/>
          <w:szCs w:val="24"/>
        </w:rPr>
        <w:t>λέτες, με σωρεία δικαστικών εμπλοκών και με ένα θεσμικό πλαίσιο που ίσχυε από τις προηγούμενες κυβερνήσεις που επέτρεπε όλα τα παραπάνω. Και πιστεύω ότι και αυτός ήταν και ο λόγος που τον Αύγουστο ψηφίσαμε το σχέδιο νόμου για τις δημόσιες συμβάσεις στα δημ</w:t>
      </w:r>
      <w:r>
        <w:rPr>
          <w:rFonts w:eastAsia="Times New Roman" w:cs="Times New Roman"/>
          <w:szCs w:val="24"/>
        </w:rPr>
        <w:t xml:space="preserve">όσια έργα, συνέδραμαν πολλά κόμματα της Βουλής και το δικό σας και η Νέα Δημοκρατία στο να ψηφιστεί το νέο θεσμικό πλαίσιο, προκειμένου να έχουμε και γρηγορότερες διαδικασίες, αλλά και διαφανέστερες διαδικασίες και να μην έχουμε τις επιπλοκές που είχαμε. </w:t>
      </w:r>
    </w:p>
    <w:p w14:paraId="0CBDA34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lastRenderedPageBreak/>
        <w:t>Να επαναλάβω όμως, μερικά πράγματα, επειδή μας παρακολουθούν και οι πολίτες. Από τις 4 Μαρτίου του 2014 που έγινε ο διαγωνισμός και έως σήμερα έχουν περάσει τρία χρόνια και προφανώς δεν υπήρχε από τη δική μας πλευρά κάποια ολιγωρία, αλλά δεν μπορείς σε καμ</w:t>
      </w:r>
      <w:r>
        <w:rPr>
          <w:rFonts w:eastAsia="Times New Roman" w:cs="Times New Roman"/>
          <w:szCs w:val="24"/>
        </w:rPr>
        <w:t xml:space="preserve">ία περίπτωση να πας και να πεις στο Συμβούλιο της Επικρατείας «κάνε πιο γρήγορα» ή στο Νομικό Συμβούλιο του Κράτους. Γιατί, η πολιτική κατεύθυνσή μας είναι η </w:t>
      </w:r>
      <w:proofErr w:type="spellStart"/>
      <w:r>
        <w:rPr>
          <w:rFonts w:eastAsia="Times New Roman" w:cs="Times New Roman"/>
          <w:szCs w:val="24"/>
        </w:rPr>
        <w:t>επαναδημοπράτηση</w:t>
      </w:r>
      <w:proofErr w:type="spellEnd"/>
      <w:r>
        <w:rPr>
          <w:rFonts w:eastAsia="Times New Roman" w:cs="Times New Roman"/>
          <w:szCs w:val="24"/>
        </w:rPr>
        <w:t xml:space="preserve">, εφόσον εγκριθεί βεβαίως. Γιατί αυτό έχει μία συγκεκριμένη διαδικασία. Δεν είναι </w:t>
      </w:r>
      <w:r>
        <w:rPr>
          <w:rFonts w:eastAsia="Times New Roman" w:cs="Times New Roman"/>
          <w:szCs w:val="24"/>
        </w:rPr>
        <w:t xml:space="preserve">στο χέρι του Υπουργού μόνο. </w:t>
      </w:r>
    </w:p>
    <w:p w14:paraId="0CBDA345"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πρώτο είναι ότι αυξάνουμε το φυσικό αντικείμενο. Γνωρίζετε την περιοχή πάρα πολύ καλά. Οι μελέτες για τη γέφυρα του Γεροποτάμου έχουν ολοκληρωθεί. Και είναι προφανές ότι αυτό το κομμάτι του έργου είναι στο τελείωμα του συγκε</w:t>
      </w:r>
      <w:r>
        <w:rPr>
          <w:rFonts w:eastAsia="Times New Roman" w:cs="Times New Roman"/>
          <w:szCs w:val="24"/>
        </w:rPr>
        <w:t>κριμένου σημείου. Δεν γίνεται να καταλήγει σε ένα μικρό γεφύρι σαν αυτό που υπάρχει σήμερα και πρέπει να υπάρχει συνέχεια. Θα έχουμε θέματα κατασκευής και ασφάλειας.</w:t>
      </w:r>
    </w:p>
    <w:p w14:paraId="0CBDA346"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δεύτερο είναι η μη τήρηση των όρων της περιβαλλοντικής μελέτης του έργου από το</w:t>
      </w:r>
      <w:r>
        <w:rPr>
          <w:rFonts w:eastAsia="Times New Roman" w:cs="Times New Roman"/>
          <w:szCs w:val="24"/>
        </w:rPr>
        <w:t>ν</w:t>
      </w:r>
      <w:r>
        <w:rPr>
          <w:rFonts w:eastAsia="Times New Roman" w:cs="Times New Roman"/>
          <w:szCs w:val="24"/>
        </w:rPr>
        <w:t xml:space="preserve"> διαγων</w:t>
      </w:r>
      <w:r>
        <w:rPr>
          <w:rFonts w:eastAsia="Times New Roman" w:cs="Times New Roman"/>
          <w:szCs w:val="24"/>
        </w:rPr>
        <w:t xml:space="preserve">ισμό που έτρεχε. Δηλαδή, </w:t>
      </w:r>
      <w:r>
        <w:rPr>
          <w:rFonts w:eastAsia="Times New Roman" w:cs="Times New Roman"/>
          <w:szCs w:val="24"/>
        </w:rPr>
        <w:lastRenderedPageBreak/>
        <w:t xml:space="preserve">δεν πληρούνται οι όροι μέσα στο διαγωνισμό. Λέει, παραδείγματος χάριν, ότι πρέπει να μπουν </w:t>
      </w:r>
      <w:proofErr w:type="spellStart"/>
      <w:r>
        <w:rPr>
          <w:rFonts w:eastAsia="Times New Roman" w:cs="Times New Roman"/>
          <w:szCs w:val="24"/>
        </w:rPr>
        <w:t>ηχοπετάσματα</w:t>
      </w:r>
      <w:proofErr w:type="spellEnd"/>
      <w:r>
        <w:rPr>
          <w:rFonts w:eastAsia="Times New Roman" w:cs="Times New Roman"/>
          <w:szCs w:val="24"/>
        </w:rPr>
        <w:t>. Δεν υπάρχουν στον διαγωνισμό.</w:t>
      </w:r>
    </w:p>
    <w:p w14:paraId="0CBDA34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τρίτο είναι ότι έχουν αντικατασταθεί συνολικά εξήντα οκτώ ελληνικές τεχνικές προδιαγραφές. Άρ</w:t>
      </w:r>
      <w:r>
        <w:rPr>
          <w:rFonts w:eastAsia="Times New Roman" w:cs="Times New Roman"/>
          <w:szCs w:val="24"/>
        </w:rPr>
        <w:t>α πρέπει να μπουν νέες προδιαγραφές για να γίνει αυτός ο διαγωνισμός, θα έχουμε άλλου είδους προβλήματα μετά εάν δεν πληρούνται και με την Ευρωπαϊκή Επιτροπή και με τους ελέγχους και τα υπόλοιπα.</w:t>
      </w:r>
    </w:p>
    <w:p w14:paraId="0CBDA348"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Έχει εγκριθεί ο νέος Κανονισμός Τεχνολογίας Σκυροδέματος και</w:t>
      </w:r>
      <w:r>
        <w:rPr>
          <w:rFonts w:eastAsia="Times New Roman" w:cs="Times New Roman"/>
          <w:szCs w:val="24"/>
        </w:rPr>
        <w:t xml:space="preserve"> υποχρεωτικά εφαρμόζεται από τις 2 Απριλίου 2017. Έχει καταργηθεί η κράτηση από το ΤΣΜΕΔΕ, έχει αλλάξει ο ΦΠΑ, έχει αλλάξει η κράτηση υπέρ της Ανεξάρτητης Αρχής. </w:t>
      </w:r>
      <w:r>
        <w:rPr>
          <w:rFonts w:eastAsia="Times New Roman" w:cs="Times New Roman"/>
          <w:szCs w:val="24"/>
        </w:rPr>
        <w:t xml:space="preserve">Έχουν εκδοθεί τουλάχιστον τρεις </w:t>
      </w:r>
      <w:r>
        <w:rPr>
          <w:rFonts w:eastAsia="Times New Roman" w:cs="Times New Roman"/>
          <w:szCs w:val="24"/>
        </w:rPr>
        <w:t>π</w:t>
      </w:r>
      <w:r>
        <w:rPr>
          <w:rFonts w:eastAsia="Times New Roman" w:cs="Times New Roman"/>
          <w:szCs w:val="24"/>
        </w:rPr>
        <w:t>ράξεις του Ελεγκτικού Συνεδρίου –αυτό θέλω να το ακούσετε- σύ</w:t>
      </w:r>
      <w:r>
        <w:rPr>
          <w:rFonts w:eastAsia="Times New Roman" w:cs="Times New Roman"/>
          <w:szCs w:val="24"/>
        </w:rPr>
        <w:t xml:space="preserve">μφωνα με τις οποίες η πρόβλεψη εφαρμογής μέσης τεκμαρτής έκπτωσης στο κονδύλιο των μελετών που εκπονούνται διά του αναδόχου δεν είναι νόμιμη. Η πρόβλεψη αυτή που σας λέω περιέχεται στα τεύχη δημοπράτησης του υπ’ </w:t>
      </w:r>
      <w:proofErr w:type="spellStart"/>
      <w:r>
        <w:rPr>
          <w:rFonts w:eastAsia="Times New Roman" w:cs="Times New Roman"/>
          <w:szCs w:val="24"/>
        </w:rPr>
        <w:t>όψιν</w:t>
      </w:r>
      <w:proofErr w:type="spellEnd"/>
      <w:r>
        <w:rPr>
          <w:rFonts w:eastAsia="Times New Roman" w:cs="Times New Roman"/>
          <w:szCs w:val="24"/>
        </w:rPr>
        <w:t xml:space="preserve"> έργου. </w:t>
      </w:r>
    </w:p>
    <w:p w14:paraId="0CBDA34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Τα δεδομένα, λοιπόν, έχουν αλλά</w:t>
      </w:r>
      <w:r>
        <w:rPr>
          <w:rFonts w:eastAsia="Times New Roman" w:cs="Times New Roman"/>
          <w:szCs w:val="24"/>
        </w:rPr>
        <w:t xml:space="preserve">ξει. Πρόσθετα σε αυτά έχουμε δύο άλλα θέματα. Το έργο αυτό είναι περίπου με έκπτωση </w:t>
      </w:r>
      <w:r>
        <w:rPr>
          <w:rFonts w:eastAsia="Times New Roman" w:cs="Times New Roman"/>
          <w:szCs w:val="24"/>
        </w:rPr>
        <w:lastRenderedPageBreak/>
        <w:t>35%. Θα σας δώσω και τα συγκεκριμένα Πρακτικά για να τα ξέρει και το Κοινοβούλιο, αν και τα έχουμε ξαναδώσει. Ο πρώτος μειοδότης, που αποκλείστηκε, ήταν με 35,55 και ο δεύτ</w:t>
      </w:r>
      <w:r>
        <w:rPr>
          <w:rFonts w:eastAsia="Times New Roman" w:cs="Times New Roman"/>
          <w:szCs w:val="24"/>
        </w:rPr>
        <w:t xml:space="preserve">ερος είναι με 34,53. Είναι μια διαφορά περίπου 500.000 ευρώ. Δεν είναι και τόσα πολλά. Και για να μην υπάρξει άλλου είδους παρεξήγηση, στο έργο της </w:t>
      </w:r>
      <w:proofErr w:type="spellStart"/>
      <w:r>
        <w:rPr>
          <w:rFonts w:eastAsia="Times New Roman" w:cs="Times New Roman"/>
          <w:szCs w:val="24"/>
        </w:rPr>
        <w:t>Μεσαράς</w:t>
      </w:r>
      <w:proofErr w:type="spellEnd"/>
      <w:r>
        <w:rPr>
          <w:rFonts w:eastAsia="Times New Roman" w:cs="Times New Roman"/>
          <w:szCs w:val="24"/>
        </w:rPr>
        <w:t>, που έγινε κάτι αντίστοιχο, ο μειοδότης αποκλείστηκε. Ο δεύτερος που υπήρχε είχε πολύ μικρότερη διαφ</w:t>
      </w:r>
      <w:r>
        <w:rPr>
          <w:rFonts w:eastAsia="Times New Roman" w:cs="Times New Roman"/>
          <w:szCs w:val="24"/>
        </w:rPr>
        <w:t xml:space="preserve">ορά. Και εκεί προχωρήσαμε κανονικά. Και ήταν η ίδια κοινοπραξία. Δεν έχουμε πρόβλημα με το ποιος είναι ο μειοδότης. </w:t>
      </w:r>
    </w:p>
    <w:p w14:paraId="0CBDA34A"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Το δεύτερο είναι ότι σήμερα οι εκπτώσεις είναι της τάξης του 45%. Αυτό είναι ένα 10% του έργου σε συνολικό προϋπολογισμό αρκετά μεγάλο. Αυτ</w:t>
      </w:r>
      <w:r>
        <w:rPr>
          <w:rFonts w:eastAsia="Times New Roman" w:cs="Times New Roman"/>
          <w:szCs w:val="24"/>
        </w:rPr>
        <w:t>ό με δυο λόγια σημαίνει ότι, αν ακολουθηθούν οι μέσοι όροι περίπου των εκπτώσεων που δίνονται σήμερα, όχι οι τρελές εκπτώσεις που ακούμε, αλλά οι μέσες εκπτώσεις που δίνονται σήμερα, αυτό σημαίνει ότι θα κάνουμε και τη γέφυρα με λιγότερα λεφτά απ’ ό,τι ο π</w:t>
      </w:r>
      <w:r>
        <w:rPr>
          <w:rFonts w:eastAsia="Times New Roman" w:cs="Times New Roman"/>
          <w:szCs w:val="24"/>
        </w:rPr>
        <w:t xml:space="preserve">ροηγούμενος διαγωνισμός. </w:t>
      </w:r>
    </w:p>
    <w:p w14:paraId="0CBDA34B"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Θέλω, επίσης, να πω -εσείς τα ξέρετε αυτά γιατί έχετε εμπειρία- ότι η διαφορά μεταξύ του πρώτου και του δεύτερου -επειδή διάβασα στα Πρακτικά την προηγούμενη απάντησή σας- ή εάν δεν δεχθεί ο δεύτερος και παραιτηθεί, τότε η διαφορά</w:t>
      </w:r>
      <w:r>
        <w:rPr>
          <w:rFonts w:eastAsia="Times New Roman" w:cs="Times New Roman"/>
          <w:szCs w:val="24"/>
        </w:rPr>
        <w:t xml:space="preserve"> μεταξύ </w:t>
      </w:r>
      <w:r>
        <w:rPr>
          <w:rFonts w:eastAsia="Times New Roman" w:cs="Times New Roman"/>
          <w:szCs w:val="24"/>
        </w:rPr>
        <w:lastRenderedPageBreak/>
        <w:t xml:space="preserve">του πρώτου και του τρίτου δεν είναι μικρή. Αυτά πρέπει να τα λαμβάνουμε υπόψη μας, αν και δεν είναι ο ουσιαστικός, ο καθοριστικός παράγοντας για να βγει νέος διαγωνισμός, νέα δημοπράτηση. Τα προηγούμενα που σας ανέφερα είναι </w:t>
      </w:r>
      <w:proofErr w:type="spellStart"/>
      <w:r>
        <w:rPr>
          <w:rFonts w:eastAsia="Times New Roman" w:cs="Times New Roman"/>
          <w:szCs w:val="24"/>
        </w:rPr>
        <w:t>ουσιαστικότατοι</w:t>
      </w:r>
      <w:proofErr w:type="spellEnd"/>
      <w:r>
        <w:rPr>
          <w:rFonts w:eastAsia="Times New Roman" w:cs="Times New Roman"/>
          <w:szCs w:val="24"/>
        </w:rPr>
        <w:t xml:space="preserve"> λόγοι: </w:t>
      </w:r>
      <w:r>
        <w:rPr>
          <w:rFonts w:eastAsia="Times New Roman" w:cs="Times New Roman"/>
          <w:szCs w:val="24"/>
        </w:rPr>
        <w:t xml:space="preserve">και οι περιβαλλοντικές και το Ελεγκτικό Συνέδριο, οι αλλαγές των προδιαγραφών, η γέφυρα που πρέπει να γίνει. </w:t>
      </w:r>
    </w:p>
    <w:p w14:paraId="0CBDA34C"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Γι’ αυτό τον λόγο, λοιπόν, η κατεύθυνση η δική μας είναι να πάμε σε νέα δημοπράτηση με τον νέο νόμο, εφόσον βέβαια εγκριθεί από τα αρμόδια όργανα </w:t>
      </w:r>
      <w:r>
        <w:rPr>
          <w:rFonts w:eastAsia="Times New Roman" w:cs="Times New Roman"/>
          <w:szCs w:val="24"/>
        </w:rPr>
        <w:t>που ελέγχουν τους διαγωνισμούς και τις αιτήσεις που κάνει το Υπουργείο.</w:t>
      </w:r>
    </w:p>
    <w:p w14:paraId="0CBDA34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BDA34E" w14:textId="77777777" w:rsidR="00CA4129" w:rsidRDefault="00593B95">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Ευχαριστώ, κύριε Υπουργέ.</w:t>
      </w:r>
    </w:p>
    <w:p w14:paraId="0CBDA34F" w14:textId="77777777" w:rsidR="00CA4129" w:rsidRDefault="00593B95">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Κεγκέρογλου</w:t>
      </w:r>
      <w:proofErr w:type="spellEnd"/>
      <w:r>
        <w:rPr>
          <w:rFonts w:eastAsia="Times New Roman"/>
          <w:bCs/>
        </w:rPr>
        <w:t>, έχετε τον λόγο και πάλι για τρία λεπτά.</w:t>
      </w:r>
    </w:p>
    <w:p w14:paraId="0CBDA350" w14:textId="77777777" w:rsidR="00CA4129" w:rsidRDefault="00593B95">
      <w:pPr>
        <w:spacing w:line="600" w:lineRule="auto"/>
        <w:ind w:firstLine="720"/>
        <w:jc w:val="both"/>
        <w:rPr>
          <w:rFonts w:eastAsia="Times New Roman" w:cs="Times New Roman"/>
          <w:szCs w:val="24"/>
        </w:rPr>
      </w:pPr>
      <w:r>
        <w:rPr>
          <w:rFonts w:eastAsia="Times New Roman"/>
          <w:b/>
          <w:bCs/>
        </w:rPr>
        <w:t>ΒΑΣΙΛΕΙΟΣ ΚΕΓΚΕΡΟΓΛΟΥ:</w:t>
      </w:r>
      <w:r>
        <w:rPr>
          <w:rFonts w:eastAsia="Times New Roman" w:cs="Times New Roman"/>
          <w:szCs w:val="24"/>
        </w:rPr>
        <w:t xml:space="preserve"> Ευχαριστώ, κύριε Πρόεδρε</w:t>
      </w:r>
      <w:r>
        <w:rPr>
          <w:rFonts w:eastAsia="Times New Roman" w:cs="Times New Roman"/>
          <w:szCs w:val="24"/>
        </w:rPr>
        <w:t>.</w:t>
      </w:r>
    </w:p>
    <w:p w14:paraId="0CBDA351"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 xml:space="preserve">Κύριε Υπουργέ, όλα όσα αναφέρατε ως δήθεν αιτίες που σας οδηγούν στην απόφαση για </w:t>
      </w:r>
      <w:proofErr w:type="spellStart"/>
      <w:r>
        <w:rPr>
          <w:rFonts w:eastAsia="Times New Roman" w:cs="Times New Roman"/>
          <w:szCs w:val="24"/>
        </w:rPr>
        <w:t>επαναδημοπράτηση</w:t>
      </w:r>
      <w:proofErr w:type="spellEnd"/>
      <w:r>
        <w:rPr>
          <w:rFonts w:eastAsia="Times New Roman" w:cs="Times New Roman"/>
          <w:szCs w:val="24"/>
        </w:rPr>
        <w:t xml:space="preserve"> του έργου </w:t>
      </w:r>
      <w:r>
        <w:rPr>
          <w:rFonts w:eastAsia="Times New Roman" w:cs="Times New Roman"/>
          <w:szCs w:val="24"/>
        </w:rPr>
        <w:lastRenderedPageBreak/>
        <w:t xml:space="preserve">ή στην κατεύθυνση, όπως μας λέτε σήμερα, προϋπήρχαν του αιτήματος για να γνωμοδοτήσει το Νομικό Συμβούλιο για την υποκατάσταση. </w:t>
      </w:r>
    </w:p>
    <w:p w14:paraId="0CBDA352"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Τι εννοώ; Εάν οι</w:t>
      </w:r>
      <w:r>
        <w:rPr>
          <w:rFonts w:eastAsia="Times New Roman" w:cs="Times New Roman"/>
          <w:szCs w:val="24"/>
        </w:rPr>
        <w:t xml:space="preserve"> υπηρεσίες ή το Νομικό Συμβούλιο σας είχαν γνωμοδοτήσει θετικά για την υποκατάσταση της εταιρείας «</w:t>
      </w:r>
      <w:r>
        <w:rPr>
          <w:rFonts w:eastAsia="Times New Roman" w:cs="Times New Roman"/>
          <w:szCs w:val="24"/>
        </w:rPr>
        <w:t>ΑΘΩΝΙΚΗ</w:t>
      </w:r>
      <w:r>
        <w:rPr>
          <w:rFonts w:eastAsia="Times New Roman" w:cs="Times New Roman"/>
          <w:szCs w:val="24"/>
        </w:rPr>
        <w:t>» από την εταιρεία «ΤΕΚΑΛ-ΨΑΛΤΑΚΟΣ» στην πρώτη κοινοπραξία που είχε πάρει το έργο με αυτό το ποσοστό έκπτωσης που αναφέρατε, θα είχατε ήδη αναθέσει το</w:t>
      </w:r>
      <w:r>
        <w:rPr>
          <w:rFonts w:eastAsia="Times New Roman" w:cs="Times New Roman"/>
          <w:szCs w:val="24"/>
        </w:rPr>
        <w:t xml:space="preserve"> έργο και θα είχε προχωρήσει προς υλοποίηση. Καταλαβαίνετε; Το λέω διότι, αν αυτά τα οποία σήμερα επικαλείστε εκ των υστέρων, μετά την αρνητική απάντηση του Νομικού Συμβουλίου, προϋπήρχαν, αν αυτά ήταν η πραγματική αιτία που δεν αναθέτετε το έργο, τότε θα </w:t>
      </w:r>
      <w:r>
        <w:rPr>
          <w:rFonts w:eastAsia="Times New Roman" w:cs="Times New Roman"/>
          <w:szCs w:val="24"/>
        </w:rPr>
        <w:t xml:space="preserve">είχατε ήδη κινήσει τη διαδικασία από πριν για την </w:t>
      </w:r>
      <w:proofErr w:type="spellStart"/>
      <w:r>
        <w:rPr>
          <w:rFonts w:eastAsia="Times New Roman" w:cs="Times New Roman"/>
          <w:szCs w:val="24"/>
        </w:rPr>
        <w:t>επαναδημοπράτηση</w:t>
      </w:r>
      <w:proofErr w:type="spellEnd"/>
      <w:r>
        <w:rPr>
          <w:rFonts w:eastAsia="Times New Roman" w:cs="Times New Roman"/>
          <w:szCs w:val="24"/>
        </w:rPr>
        <w:t xml:space="preserve">. Και δεν θα χάναμε ενάμιση χρόνο. </w:t>
      </w:r>
    </w:p>
    <w:p w14:paraId="0CBDA353"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Αυτό είναι απλό. Και είναι και απλή λογική. Εάν δεν το καταλαβαίνετε, νομίζω ότι η σειρά των πραγμάτων προδίδει ή τουλάχιστον μας βάζει σε σκέψεις ότι κάτ</w:t>
      </w:r>
      <w:r>
        <w:rPr>
          <w:rFonts w:eastAsia="Times New Roman" w:cs="Times New Roman"/>
          <w:szCs w:val="24"/>
        </w:rPr>
        <w:t xml:space="preserve">ι άλλο συμβαίνει. Αυτό δεν μπορούμε να το ξέρουμε εμείς. Εμείς ρωτάμε γιατί όλα αυτά, τα οποία επικαλείστε σήμερα, δεν τα κινήσατε πριν, που δεν υπήρχε και ο νέος νόμος. Ο νέος νόμος, που έχει εγγυητικές επιστολές, </w:t>
      </w:r>
      <w:r>
        <w:rPr>
          <w:rFonts w:eastAsia="Times New Roman" w:cs="Times New Roman"/>
          <w:szCs w:val="24"/>
        </w:rPr>
        <w:lastRenderedPageBreak/>
        <w:t>που είναι στο 10% του προηγούμενου νόμου,</w:t>
      </w:r>
      <w:r>
        <w:rPr>
          <w:rFonts w:eastAsia="Times New Roman" w:cs="Times New Roman"/>
          <w:szCs w:val="24"/>
        </w:rPr>
        <w:t xml:space="preserve"> διασφαλίζει καλύτερα την υλοποίηση των έργων, παρ’ ότι πολλά από τα άρθρα αυτού του νόμου τα ψηφίσαμε κι εμείς; </w:t>
      </w:r>
    </w:p>
    <w:p w14:paraId="0CBDA354"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Είναι δυνατόν να μην έχουμε εμπιστοσύνη στις υψηλές εγγυητικές επιστολές που ζητά ο παλιός νόμος και να έχουμε εμπιστοσύνη, θα έλεγα, στα ψίχο</w:t>
      </w:r>
      <w:r>
        <w:rPr>
          <w:rFonts w:eastAsia="Times New Roman" w:cs="Times New Roman"/>
          <w:szCs w:val="24"/>
        </w:rPr>
        <w:t xml:space="preserve">υλα που ζητά τούτος ο νόμος; Όλα τα έργα στον αέρα θα τιναχθούν, δεν υπάρχει περίπτωση. Τι μας λέτε δηλαδή; Ότι ξέρετε εκ των προτέρων και την έκπτωση που θα δώσει ο επόμενος στην </w:t>
      </w:r>
      <w:proofErr w:type="spellStart"/>
      <w:r>
        <w:rPr>
          <w:rFonts w:eastAsia="Times New Roman" w:cs="Times New Roman"/>
          <w:szCs w:val="24"/>
        </w:rPr>
        <w:t>επαναδημοπράτηση</w:t>
      </w:r>
      <w:proofErr w:type="spellEnd"/>
      <w:r>
        <w:rPr>
          <w:rFonts w:eastAsia="Times New Roman" w:cs="Times New Roman"/>
          <w:szCs w:val="24"/>
        </w:rPr>
        <w:t xml:space="preserve"> και μας είπατε για 45%;</w:t>
      </w:r>
    </w:p>
    <w:p w14:paraId="0CBDA355"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Μεταφορώ</w:t>
      </w:r>
      <w:r>
        <w:rPr>
          <w:rFonts w:eastAsia="Times New Roman" w:cs="Times New Roman"/>
          <w:b/>
          <w:szCs w:val="24"/>
        </w:rPr>
        <w:t>ν και Υποδομών):</w:t>
      </w:r>
      <w:r>
        <w:rPr>
          <w:rFonts w:eastAsia="Times New Roman" w:cs="Times New Roman"/>
          <w:szCs w:val="24"/>
        </w:rPr>
        <w:t xml:space="preserve"> Ο μέσος όρος είναι.</w:t>
      </w:r>
    </w:p>
    <w:p w14:paraId="0CBDA356"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αλλά λέτε ότι θα πιάσουμε αυτό, που αυτό μας δίνει τη δυνατότητα να κάνουμε και τη γέφυρα. Νομίζω ότι προτρέχετε και προδικάζετ</w:t>
      </w:r>
      <w:r>
        <w:rPr>
          <w:rFonts w:eastAsia="Times New Roman" w:cs="Times New Roman"/>
          <w:szCs w:val="24"/>
        </w:rPr>
        <w:t>ε</w:t>
      </w:r>
      <w:r>
        <w:rPr>
          <w:rFonts w:eastAsia="Times New Roman" w:cs="Times New Roman"/>
          <w:szCs w:val="24"/>
        </w:rPr>
        <w:t xml:space="preserve"> και έχει σχέση αυτό και με την προηγούμενη διαδικασία. Εμείς, λοιπόν, λέμε σαφέστατα. Να μας πείτε, γιατί όλα όσα επικαλεστήκατε διορθώνονται στην πορεία του έργου, γιατί, αφού είχατε αυτήν την άποψη, δεν δώσατε αμέσως την κατεύθυνση για </w:t>
      </w:r>
      <w:proofErr w:type="spellStart"/>
      <w:r>
        <w:rPr>
          <w:rFonts w:eastAsia="Times New Roman" w:cs="Times New Roman"/>
          <w:szCs w:val="24"/>
        </w:rPr>
        <w:t>επαναδημοπράτηση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μόλις προέκυψαν τα προβλήματα; Γιατί έρχεστε εκ των υστέρων και αφού ολοκληρώθηκε η διαδικασία και νομίμως έπρεπε να πάτε στον δεύτερο ή στο τρίτο </w:t>
      </w:r>
      <w:proofErr w:type="spellStart"/>
      <w:r>
        <w:rPr>
          <w:rFonts w:eastAsia="Times New Roman" w:cs="Times New Roman"/>
          <w:szCs w:val="24"/>
        </w:rPr>
        <w:t>κ.ο.κ.</w:t>
      </w:r>
      <w:proofErr w:type="spellEnd"/>
      <w:r>
        <w:rPr>
          <w:rFonts w:eastAsia="Times New Roman" w:cs="Times New Roman"/>
          <w:szCs w:val="24"/>
        </w:rPr>
        <w:t xml:space="preserve"> μειοδότη, δεν ακολουθήσατε αυτήν τη διαδικασία, αλλά μόνον τότε ανακαλύψατε τα προβλήματα εκ των υστέ</w:t>
      </w:r>
      <w:r>
        <w:rPr>
          <w:rFonts w:eastAsia="Times New Roman" w:cs="Times New Roman"/>
          <w:szCs w:val="24"/>
        </w:rPr>
        <w:t xml:space="preserve">ρων και μας λέτε ότι εκ των υστέρων έπρεπε να γίνουν και κάτι άλλα και άρα θα πάτε σε </w:t>
      </w:r>
      <w:proofErr w:type="spellStart"/>
      <w:r>
        <w:rPr>
          <w:rFonts w:eastAsia="Times New Roman" w:cs="Times New Roman"/>
          <w:szCs w:val="24"/>
        </w:rPr>
        <w:t>επαναδημοπράτηση</w:t>
      </w:r>
      <w:proofErr w:type="spellEnd"/>
      <w:r>
        <w:rPr>
          <w:rFonts w:eastAsia="Times New Roman" w:cs="Times New Roman"/>
          <w:szCs w:val="24"/>
        </w:rPr>
        <w:t>; Δεν πείθει η απάντησή σας. Είναι έωλη από κάθε άποψη και για αυτόν τον λόγο επιμένουμε, γιατί το μόνο έργο που μπορεί να υλοποιηθεί άμεσα το στέλνετε στ</w:t>
      </w:r>
      <w:r>
        <w:rPr>
          <w:rFonts w:eastAsia="Times New Roman" w:cs="Times New Roman"/>
          <w:szCs w:val="24"/>
        </w:rPr>
        <w:t>ο απώτερο μέλλον με τη διαδικασία την οποία έχετε επιλέξει.</w:t>
      </w:r>
    </w:p>
    <w:p w14:paraId="0CBDA357"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BDA358"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CBDA359"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Κύριε Υπουργέ, ολοκληρώνετε με τον χρόνο ελεύθερο, όσο θέλετε.</w:t>
      </w:r>
    </w:p>
    <w:p w14:paraId="0CBDA35A"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Μεταφορών και Υποδομών):</w:t>
      </w:r>
      <w:r>
        <w:rPr>
          <w:rFonts w:eastAsia="Times New Roman" w:cs="Times New Roman"/>
          <w:szCs w:val="24"/>
        </w:rPr>
        <w:t xml:space="preserve"> Κύριε Πρ</w:t>
      </w:r>
      <w:r>
        <w:rPr>
          <w:rFonts w:eastAsia="Times New Roman" w:cs="Times New Roman"/>
          <w:szCs w:val="24"/>
        </w:rPr>
        <w:t xml:space="preserve">όεδρε, θέλω να είμαι απόλυτα ειλικρινής στο Κοινοβούλιο. Ο κ. </w:t>
      </w:r>
      <w:proofErr w:type="spellStart"/>
      <w:r>
        <w:rPr>
          <w:rFonts w:eastAsia="Times New Roman" w:cs="Times New Roman"/>
          <w:szCs w:val="24"/>
        </w:rPr>
        <w:t>Κεγκέρογλου</w:t>
      </w:r>
      <w:proofErr w:type="spellEnd"/>
      <w:r>
        <w:rPr>
          <w:rFonts w:eastAsia="Times New Roman" w:cs="Times New Roman"/>
          <w:szCs w:val="24"/>
        </w:rPr>
        <w:t xml:space="preserve"> έβαλε ένα υποθετικό ερώτημα στο Κοινοβούλιο: αν είχαμε γνωμοδοτήσει θετικά. Γνωρί</w:t>
      </w:r>
      <w:r>
        <w:rPr>
          <w:rFonts w:eastAsia="Times New Roman" w:cs="Times New Roman"/>
          <w:szCs w:val="24"/>
        </w:rPr>
        <w:lastRenderedPageBreak/>
        <w:t>ζουμε όλοι ότι η γνωμοδότηση δεν είναι δεσμευτική, η γνωμοδότηση που έκανα εγώ την αποδέχτηκα γιατί ε</w:t>
      </w:r>
      <w:r>
        <w:rPr>
          <w:rFonts w:eastAsia="Times New Roman" w:cs="Times New Roman"/>
          <w:szCs w:val="24"/>
        </w:rPr>
        <w:t xml:space="preserve">ίχαμε κοινή άποψη των υπηρεσιών και του νομικού συμβουλίου. Και αυτήν την αρχή ακολουθώ πάντα. Έχουμε ένα κρίσιμο τέτοιο θέμα, που είναι στις γκρίζες ζώνες της νομοθεσίας, που είχαμε, που δεν ήταν απόλυτα διευκρινισμένο. Πότε διευκρινίστηκε, κύριε </w:t>
      </w:r>
      <w:proofErr w:type="spellStart"/>
      <w:r>
        <w:rPr>
          <w:rFonts w:eastAsia="Times New Roman" w:cs="Times New Roman"/>
          <w:szCs w:val="24"/>
        </w:rPr>
        <w:t>Κεγκέρογ</w:t>
      </w:r>
      <w:r>
        <w:rPr>
          <w:rFonts w:eastAsia="Times New Roman" w:cs="Times New Roman"/>
          <w:szCs w:val="24"/>
        </w:rPr>
        <w:t>λου</w:t>
      </w:r>
      <w:proofErr w:type="spellEnd"/>
      <w:r>
        <w:rPr>
          <w:rFonts w:eastAsia="Times New Roman" w:cs="Times New Roman"/>
          <w:szCs w:val="24"/>
        </w:rPr>
        <w:t>, αυτό; Να το δείτε. Στον νέο νόμο τον Αύγουστο είναι απόλυτα διευκρινισμένο, για να μην υπάρχουν γκρίζες ζώνες. Επομένως, δεν μπορεί όταν έχουμε ένα θεσμικό πλαίσιο με γκρίζες ζώνες, από πριν εμείς να προδικάζουμε και να λέμε ότι καταργούμε τον διαγωνι</w:t>
      </w:r>
      <w:r>
        <w:rPr>
          <w:rFonts w:eastAsia="Times New Roman" w:cs="Times New Roman"/>
          <w:szCs w:val="24"/>
        </w:rPr>
        <w:t>σμό. Τότε να δείτε τι κενά και τι εικόνες θα υπήρχαν και δικαιολογημένα από την αρχή, όταν υπάρχει ένας διαγωνισμός και ο πρώτος μειοδότης έχει κερδίσει τον διαγωνισμό και περιμένει.</w:t>
      </w:r>
    </w:p>
    <w:p w14:paraId="0CBDA35B"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Πάμε σε </w:t>
      </w:r>
      <w:proofErr w:type="spellStart"/>
      <w:r>
        <w:rPr>
          <w:rFonts w:eastAsia="Times New Roman" w:cs="Times New Roman"/>
          <w:szCs w:val="24"/>
        </w:rPr>
        <w:t>επαναδημοπράτηση</w:t>
      </w:r>
      <w:proofErr w:type="spellEnd"/>
      <w:r>
        <w:rPr>
          <w:rFonts w:eastAsia="Times New Roman" w:cs="Times New Roman"/>
          <w:szCs w:val="24"/>
        </w:rPr>
        <w:t>.</w:t>
      </w:r>
    </w:p>
    <w:p w14:paraId="0CBDA35C"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w:t>
      </w:r>
      <w:r>
        <w:rPr>
          <w:rFonts w:eastAsia="Times New Roman" w:cs="Times New Roman"/>
          <w:b/>
          <w:szCs w:val="24"/>
        </w:rPr>
        <w:t>ός Μεταφορών και Δικτύων):</w:t>
      </w:r>
      <w:r>
        <w:rPr>
          <w:rFonts w:eastAsia="Times New Roman" w:cs="Times New Roman"/>
          <w:szCs w:val="24"/>
        </w:rPr>
        <w:t xml:space="preserve"> Εκεί να δείτε. Εκεί είναι άλλη γκρίζα περιοχή. Πώς έχασε ο πρώτος μειοδότης το πτυχίο του, από καταγγελία ανταγωνιστή, που στη συνέχεια δικαιώθηκε. Αυτά έγιναν σε αυτό το έργο και </w:t>
      </w:r>
      <w:r>
        <w:rPr>
          <w:rFonts w:eastAsia="Times New Roman" w:cs="Times New Roman"/>
          <w:szCs w:val="24"/>
        </w:rPr>
        <w:lastRenderedPageBreak/>
        <w:t xml:space="preserve">στο μεταξύ πτώχευσε ο δεύτερος </w:t>
      </w:r>
      <w:proofErr w:type="spellStart"/>
      <w:r>
        <w:rPr>
          <w:rFonts w:eastAsia="Times New Roman" w:cs="Times New Roman"/>
          <w:szCs w:val="24"/>
        </w:rPr>
        <w:t>κοινοπρατών</w:t>
      </w:r>
      <w:proofErr w:type="spellEnd"/>
      <w:r>
        <w:rPr>
          <w:rFonts w:eastAsia="Times New Roman" w:cs="Times New Roman"/>
          <w:szCs w:val="24"/>
        </w:rPr>
        <w:t xml:space="preserve">. Αυτό </w:t>
      </w:r>
      <w:r>
        <w:rPr>
          <w:rFonts w:eastAsia="Times New Roman" w:cs="Times New Roman"/>
          <w:szCs w:val="24"/>
        </w:rPr>
        <w:t>είναι ένα σύστημα που πραγματικά δεν τιμούσε τη χώρα και γι’ αυτό εγώ πραγματικά είμαι ευτυχής που περάσαμε το νέο νομοσχέδιο και είμαι ευτυχής που υπάρχει συνεργασία από πολλές πτέρυγες της Βουλής, για να διορθώσουμε το θεσμικό πλαίσιο των δημοσίων έργων.</w:t>
      </w:r>
    </w:p>
    <w:p w14:paraId="0CBDA35D"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Δεν ξέρω τις εκπτώσεις που θα δοθούν. Πιθανολογούμε, όμως. Βλέπουμε τι γίνεται στα υπόλοιπα έργα που δημοπρατούμε. Και όχι μόνον του Υπουργείου, των περιφερειών, των δήμων. Και δεν μιλάμε για εκπτώσεις που θα βάλουν σώνει και καλά «μέσα» τον εργολήπτη, γι</w:t>
      </w:r>
      <w:r>
        <w:rPr>
          <w:rFonts w:eastAsia="Times New Roman" w:cs="Times New Roman"/>
          <w:szCs w:val="24"/>
        </w:rPr>
        <w:t>ατί, όπως γνωρίζετε, τα τελευταία χρόνια, υπάρχει μείωση του κόστους. Υπάρχουν εκπτώσεις πολλών παραγόντων κόστους στα δημόσια έργα.</w:t>
      </w:r>
    </w:p>
    <w:p w14:paraId="0CBDA35E" w14:textId="77777777" w:rsidR="00CA4129" w:rsidRDefault="00593B95">
      <w:pPr>
        <w:spacing w:line="600" w:lineRule="auto"/>
        <w:ind w:firstLine="720"/>
        <w:jc w:val="both"/>
        <w:rPr>
          <w:rFonts w:eastAsia="Times New Roman" w:cs="Times New Roman"/>
          <w:szCs w:val="24"/>
        </w:rPr>
      </w:pPr>
      <w:r>
        <w:rPr>
          <w:rFonts w:eastAsia="Times New Roman" w:cs="Times New Roman"/>
          <w:szCs w:val="24"/>
        </w:rPr>
        <w:t>Τώρα, οι εγγυητικές επιστολές είναι μικρότερες. Ευτυχώς που είναι μικρότερες, διότι, με την πολιτική των τελευταίων δεκαετι</w:t>
      </w:r>
      <w:r>
        <w:rPr>
          <w:rFonts w:eastAsia="Times New Roman" w:cs="Times New Roman"/>
          <w:szCs w:val="24"/>
        </w:rPr>
        <w:t>ών, είχαμε σπρώξει όλον τον τεχνικό κόσμο όμηρο στο τραπεζικό σύστημα, χωρίς κανόνες στο τραπεζικό σύστημα.</w:t>
      </w:r>
    </w:p>
    <w:p w14:paraId="0CBDA35F"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0CBDA360"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Μεταφορών και Δικτύων):</w:t>
      </w:r>
      <w:r>
        <w:rPr>
          <w:rFonts w:eastAsia="Times New Roman" w:cs="Times New Roman"/>
          <w:szCs w:val="24"/>
        </w:rPr>
        <w:t xml:space="preserve"> Ναι, να μου πείτε ό,τι θέλετε. Πήγαινε δηλαδή ο κ. </w:t>
      </w:r>
      <w:proofErr w:type="spellStart"/>
      <w:r>
        <w:rPr>
          <w:rFonts w:eastAsia="Times New Roman" w:cs="Times New Roman"/>
          <w:szCs w:val="24"/>
        </w:rPr>
        <w:t>Σπίρτζ</w:t>
      </w:r>
      <w:r>
        <w:rPr>
          <w:rFonts w:eastAsia="Times New Roman" w:cs="Times New Roman"/>
          <w:szCs w:val="24"/>
        </w:rPr>
        <w:t>ης</w:t>
      </w:r>
      <w:proofErr w:type="spellEnd"/>
      <w:r>
        <w:rPr>
          <w:rFonts w:eastAsia="Times New Roman" w:cs="Times New Roman"/>
          <w:szCs w:val="24"/>
        </w:rPr>
        <w:t>, για να μην πω άλλον Βουλευτή που είναι στην Αίθουσα...</w:t>
      </w:r>
    </w:p>
    <w:p w14:paraId="0CBDA361"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Μόνο ο κ. Καλογρίτσας.</w:t>
      </w:r>
    </w:p>
    <w:p w14:paraId="0CBDA362" w14:textId="77777777" w:rsidR="00CA4129" w:rsidRDefault="00593B95">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Μεταφορών και Δικτύων):</w:t>
      </w:r>
      <w:r>
        <w:rPr>
          <w:rFonts w:eastAsia="Times New Roman" w:cs="Times New Roman"/>
          <w:szCs w:val="24"/>
        </w:rPr>
        <w:t xml:space="preserve"> Ναι, θα πούμε μετά για τον Καλογρίτσα.</w:t>
      </w:r>
    </w:p>
    <w:p w14:paraId="0CBDA363" w14:textId="77777777" w:rsidR="00CA4129" w:rsidRDefault="00593B95">
      <w:pPr>
        <w:spacing w:line="600" w:lineRule="auto"/>
        <w:ind w:firstLine="720"/>
        <w:jc w:val="both"/>
        <w:rPr>
          <w:rFonts w:eastAsia="Times New Roman"/>
          <w:szCs w:val="24"/>
        </w:rPr>
      </w:pPr>
      <w:r>
        <w:rPr>
          <w:rFonts w:eastAsia="Times New Roman" w:cs="Times New Roman"/>
          <w:szCs w:val="24"/>
        </w:rPr>
        <w:t xml:space="preserve">Πήγαινε ο κ. </w:t>
      </w:r>
      <w:proofErr w:type="spellStart"/>
      <w:r>
        <w:rPr>
          <w:rFonts w:eastAsia="Times New Roman" w:cs="Times New Roman"/>
          <w:szCs w:val="24"/>
        </w:rPr>
        <w:t>Σπίρτζης</w:t>
      </w:r>
      <w:proofErr w:type="spellEnd"/>
      <w:r>
        <w:rPr>
          <w:rFonts w:eastAsia="Times New Roman" w:cs="Times New Roman"/>
          <w:szCs w:val="24"/>
        </w:rPr>
        <w:t xml:space="preserve"> που είχε πρόσβαση σε μία τράπεζα και εί</w:t>
      </w:r>
      <w:r>
        <w:rPr>
          <w:rFonts w:eastAsia="Times New Roman" w:cs="Times New Roman"/>
          <w:szCs w:val="24"/>
        </w:rPr>
        <w:t>χε και δάνεια αρκετών δισεκατομμυρίων, πηγαίνατε και εσείς που δεν είχατε και δεν σας έδιναν.</w:t>
      </w:r>
      <w:r>
        <w:rPr>
          <w:rFonts w:eastAsia="Times New Roman"/>
          <w:szCs w:val="24"/>
        </w:rPr>
        <w:t xml:space="preserve"> </w:t>
      </w:r>
      <w:r>
        <w:rPr>
          <w:rFonts w:eastAsia="Times New Roman"/>
          <w:szCs w:val="24"/>
        </w:rPr>
        <w:t xml:space="preserve">Σας ζητούσαν ισόποσο ποσό να καταθέσετε. Επομένως, δεν μπορεί να εξαρτάται η πραγματική οικονομία από τις διαθέσεις, χωρίς κανόνες του εκάστοτε τραπεζίτη. </w:t>
      </w:r>
    </w:p>
    <w:p w14:paraId="0CBDA364" w14:textId="77777777" w:rsidR="00CA4129" w:rsidRDefault="00593B95">
      <w:pPr>
        <w:spacing w:line="600" w:lineRule="auto"/>
        <w:ind w:firstLine="720"/>
        <w:jc w:val="both"/>
        <w:rPr>
          <w:rFonts w:eastAsia="Times New Roman"/>
          <w:szCs w:val="24"/>
        </w:rPr>
      </w:pPr>
      <w:r>
        <w:rPr>
          <w:rFonts w:eastAsia="Times New Roman"/>
          <w:szCs w:val="24"/>
        </w:rPr>
        <w:t>Μια πο</w:t>
      </w:r>
      <w:r>
        <w:rPr>
          <w:rFonts w:eastAsia="Times New Roman"/>
          <w:szCs w:val="24"/>
        </w:rPr>
        <w:t>υ είπατε και το όνομα Καλογρίτσας, αν δείτε τη λίστα, κάπου εκεί θα βρείτε και την εταιρεία «</w:t>
      </w:r>
      <w:r>
        <w:rPr>
          <w:rFonts w:eastAsia="Times New Roman"/>
          <w:szCs w:val="24"/>
        </w:rPr>
        <w:t>ΤΟΞΟΤΗΣ</w:t>
      </w:r>
      <w:r>
        <w:rPr>
          <w:rFonts w:eastAsia="Times New Roman"/>
          <w:szCs w:val="24"/>
        </w:rPr>
        <w:t>». Δεν φαντάζομαι να θέλετε να αναθέσουμε στον τέταρτο μειοδότη αυτού του διαγωνισμού</w:t>
      </w:r>
      <w:r>
        <w:rPr>
          <w:rFonts w:eastAsia="Times New Roman"/>
          <w:szCs w:val="24"/>
        </w:rPr>
        <w:t>,</w:t>
      </w:r>
      <w:r>
        <w:rPr>
          <w:rFonts w:eastAsia="Times New Roman"/>
          <w:szCs w:val="24"/>
        </w:rPr>
        <w:t xml:space="preserve"> που να είναι ο Καλογρίτσας</w:t>
      </w:r>
      <w:r>
        <w:rPr>
          <w:rFonts w:eastAsia="Times New Roman"/>
          <w:szCs w:val="24"/>
        </w:rPr>
        <w:t>,</w:t>
      </w:r>
      <w:r>
        <w:rPr>
          <w:rFonts w:eastAsia="Times New Roman"/>
          <w:szCs w:val="24"/>
        </w:rPr>
        <w:t xml:space="preserve"> για να μας καταγγείλετε μετά. Δεν είναι α</w:t>
      </w:r>
      <w:r>
        <w:rPr>
          <w:rFonts w:eastAsia="Times New Roman"/>
          <w:szCs w:val="24"/>
        </w:rPr>
        <w:t>υτές οι προθέσεις μας.</w:t>
      </w:r>
    </w:p>
    <w:p w14:paraId="0CBDA365" w14:textId="77777777" w:rsidR="00CA4129" w:rsidRDefault="00593B95">
      <w:pPr>
        <w:spacing w:line="600" w:lineRule="auto"/>
        <w:ind w:firstLine="720"/>
        <w:jc w:val="both"/>
        <w:rPr>
          <w:rFonts w:eastAsia="Times New Roman"/>
          <w:szCs w:val="24"/>
        </w:rPr>
      </w:pPr>
      <w:r>
        <w:rPr>
          <w:rFonts w:eastAsia="Times New Roman"/>
          <w:szCs w:val="24"/>
        </w:rPr>
        <w:t xml:space="preserve">Για να ολοκληρώσω την απάντησή μου, δεν διορθώνονται στην πορεία τα θέματα που υπάρχουν, γιατί μετά θα έχουμε νέες </w:t>
      </w:r>
      <w:r>
        <w:rPr>
          <w:rFonts w:eastAsia="Times New Roman"/>
          <w:szCs w:val="24"/>
        </w:rPr>
        <w:lastRenderedPageBreak/>
        <w:t xml:space="preserve">τιμές για τα </w:t>
      </w:r>
      <w:proofErr w:type="spellStart"/>
      <w:r>
        <w:rPr>
          <w:rFonts w:eastAsia="Times New Roman"/>
          <w:szCs w:val="24"/>
        </w:rPr>
        <w:t>ηχοπετάσματα</w:t>
      </w:r>
      <w:proofErr w:type="spellEnd"/>
      <w:r>
        <w:rPr>
          <w:rFonts w:eastAsia="Times New Roman"/>
          <w:szCs w:val="24"/>
        </w:rPr>
        <w:t xml:space="preserve">, θα έχουμε προσφυγές, θα έχουμε το </w:t>
      </w:r>
      <w:r>
        <w:rPr>
          <w:rFonts w:eastAsia="Times New Roman"/>
          <w:szCs w:val="24"/>
        </w:rPr>
        <w:t>Ε</w:t>
      </w:r>
      <w:r>
        <w:rPr>
          <w:rFonts w:eastAsia="Times New Roman"/>
          <w:szCs w:val="24"/>
        </w:rPr>
        <w:t xml:space="preserve">λεγκτικό </w:t>
      </w:r>
      <w:r>
        <w:rPr>
          <w:rFonts w:eastAsia="Times New Roman"/>
          <w:szCs w:val="24"/>
        </w:rPr>
        <w:t>Σ</w:t>
      </w:r>
      <w:r>
        <w:rPr>
          <w:rFonts w:eastAsia="Times New Roman"/>
          <w:szCs w:val="24"/>
        </w:rPr>
        <w:t xml:space="preserve">υνέδριο να γυρνάει πίσω τους λογαριασμούς για </w:t>
      </w:r>
      <w:r>
        <w:rPr>
          <w:rFonts w:eastAsia="Times New Roman"/>
          <w:szCs w:val="24"/>
        </w:rPr>
        <w:t>τις μελέτες που υπάρχουν και θα ρίξουμε στις καλένδες τη γέφυρα της περιοχής, που είναι πραγματικά ουσιαστικό κομμάτι και θέμα οδικής ασφάλειας για την ολοκλήρωση του δρόμου. Όλα αυτά βέβαια με την αίρεση των ελεγκτικών οργάνων, του Ελεγκτικού Συνεδρίου κα</w:t>
      </w:r>
      <w:r>
        <w:rPr>
          <w:rFonts w:eastAsia="Times New Roman"/>
          <w:szCs w:val="24"/>
        </w:rPr>
        <w:t>ι των υπολοίπων.</w:t>
      </w:r>
    </w:p>
    <w:p w14:paraId="0CBDA366" w14:textId="77777777" w:rsidR="00CA4129" w:rsidRDefault="00593B95">
      <w:pPr>
        <w:spacing w:line="600" w:lineRule="auto"/>
        <w:ind w:firstLine="720"/>
        <w:jc w:val="both"/>
        <w:rPr>
          <w:rFonts w:eastAsia="Times New Roman"/>
          <w:szCs w:val="24"/>
        </w:rPr>
      </w:pPr>
      <w:r>
        <w:rPr>
          <w:rFonts w:eastAsia="Times New Roman"/>
          <w:szCs w:val="24"/>
        </w:rPr>
        <w:t>Ευχαριστώ πολύ.</w:t>
      </w:r>
    </w:p>
    <w:p w14:paraId="0CBDA367" w14:textId="77777777" w:rsidR="00CA4129" w:rsidRDefault="00593B9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0CBDA368" w14:textId="77777777" w:rsidR="00CA4129" w:rsidRDefault="00593B95">
      <w:pPr>
        <w:spacing w:line="600" w:lineRule="auto"/>
        <w:ind w:firstLine="720"/>
        <w:jc w:val="both"/>
        <w:rPr>
          <w:rFonts w:eastAsia="Times New Roman"/>
          <w:szCs w:val="24"/>
        </w:rPr>
      </w:pPr>
      <w:r>
        <w:rPr>
          <w:rFonts w:eastAsia="Times New Roman"/>
          <w:szCs w:val="24"/>
        </w:rPr>
        <w:t>Ολοκληρώθηκε η συζήτηση των επ</w:t>
      </w:r>
      <w:r>
        <w:rPr>
          <w:rFonts w:eastAsia="Times New Roman"/>
          <w:szCs w:val="24"/>
        </w:rPr>
        <w:t>ικαί</w:t>
      </w:r>
      <w:r>
        <w:rPr>
          <w:rFonts w:eastAsia="Times New Roman"/>
          <w:szCs w:val="24"/>
        </w:rPr>
        <w:t xml:space="preserve">ρων ερωτήσεων. </w:t>
      </w:r>
    </w:p>
    <w:p w14:paraId="0CBDA369" w14:textId="77777777" w:rsidR="00CA4129" w:rsidRDefault="00593B95">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δέχεστε </w:t>
      </w:r>
      <w:r>
        <w:rPr>
          <w:rFonts w:eastAsia="Times New Roman"/>
          <w:szCs w:val="24"/>
        </w:rPr>
        <w:t>στο σημείο αυτό να λύσουμε τη συνεδρίαση;</w:t>
      </w:r>
    </w:p>
    <w:p w14:paraId="0CBDA36A" w14:textId="77777777" w:rsidR="00CA4129" w:rsidRDefault="00593B95">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CBDA36B" w14:textId="77777777" w:rsidR="00CA4129" w:rsidRDefault="00593B9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τη συναίνεση του Σώματος και ώρα 12.20΄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3 Μαρτίου 2017 και ώρα 10.00΄, με αντικείμενο εργασιών του Σώματος κοινοβουλευτικό έλεγχο</w:t>
      </w:r>
      <w:r>
        <w:rPr>
          <w:rFonts w:eastAsia="Times New Roman"/>
          <w:szCs w:val="24"/>
        </w:rPr>
        <w:t xml:space="preserve">: </w:t>
      </w:r>
      <w:r>
        <w:rPr>
          <w:rFonts w:eastAsia="Times New Roman"/>
          <w:szCs w:val="24"/>
        </w:rPr>
        <w:t>συζήτηση επικαίρων ερωτήσεων.</w:t>
      </w:r>
    </w:p>
    <w:p w14:paraId="0CBDA36C" w14:textId="77777777" w:rsidR="00CA4129" w:rsidRDefault="00CA4129">
      <w:pPr>
        <w:spacing w:line="600" w:lineRule="auto"/>
        <w:ind w:firstLine="720"/>
        <w:jc w:val="both"/>
        <w:rPr>
          <w:rFonts w:eastAsia="Times New Roman"/>
          <w:szCs w:val="24"/>
        </w:rPr>
      </w:pPr>
    </w:p>
    <w:p w14:paraId="0CBDA36D" w14:textId="77777777" w:rsidR="00CA4129" w:rsidRDefault="00593B95">
      <w:pPr>
        <w:spacing w:line="600" w:lineRule="auto"/>
        <w:ind w:firstLine="720"/>
        <w:jc w:val="both"/>
        <w:rPr>
          <w:rFonts w:eastAsia="Times New Roman"/>
          <w:b/>
          <w:szCs w:val="24"/>
        </w:rPr>
      </w:pPr>
      <w:r>
        <w:rPr>
          <w:rFonts w:eastAsia="Times New Roman"/>
          <w:b/>
          <w:szCs w:val="24"/>
        </w:rPr>
        <w:t>Ο ΠΡΟΕΔΡ</w:t>
      </w:r>
      <w:r>
        <w:rPr>
          <w:rFonts w:eastAsia="Times New Roman"/>
          <w:b/>
          <w:szCs w:val="24"/>
        </w:rPr>
        <w:t xml:space="preserve">ΟΣ  </w:t>
      </w:r>
      <w:r>
        <w:rPr>
          <w:rFonts w:eastAsia="Times New Roman"/>
          <w:b/>
          <w:szCs w:val="24"/>
        </w:rPr>
        <w:t xml:space="preserve">                                                      </w:t>
      </w:r>
      <w:r>
        <w:rPr>
          <w:rFonts w:eastAsia="Times New Roman"/>
          <w:b/>
          <w:szCs w:val="24"/>
        </w:rPr>
        <w:t xml:space="preserve">ΟΙ ΓΡΑΜΜΑΤΕΙΣ </w:t>
      </w:r>
    </w:p>
    <w:sectPr w:rsidR="00CA41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wbqOU4IgyyyYumco9/QPrGCyqJs=" w:salt="GhDa1ZkWM0fvLl7aw/Y3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29"/>
    <w:rsid w:val="00593B95"/>
    <w:rsid w:val="00B6038B"/>
    <w:rsid w:val="00CA41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A0B5"/>
  <w15:docId w15:val="{26E13E2A-7BC1-44DA-9D96-46BA4E54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0CA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0CAE"/>
    <w:rPr>
      <w:rFonts w:ascii="Segoe UI" w:hAnsi="Segoe UI" w:cs="Segoe UI"/>
      <w:sz w:val="18"/>
      <w:szCs w:val="18"/>
    </w:rPr>
  </w:style>
  <w:style w:type="paragraph" w:styleId="a4">
    <w:name w:val="List Paragraph"/>
    <w:basedOn w:val="a"/>
    <w:uiPriority w:val="34"/>
    <w:qFormat/>
    <w:rsid w:val="008E4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408</MetadataID>
    <Session xmlns="641f345b-441b-4b81-9152-adc2e73ba5e1">Β´</Session>
    <Date xmlns="641f345b-441b-4b81-9152-adc2e73ba5e1">2017-03-01T22:00:00+00:00</Date>
    <Status xmlns="641f345b-441b-4b81-9152-adc2e73ba5e1">
      <Url>http://srv-sp1/praktika/Lists/Incoming_Metadata/EditForm.aspx?ID=408&amp;Source=/praktika/Recordings_Library/Forms/AllItems.aspx</Url>
      <Description>Δημοσιεύτηκε</Description>
    </Status>
    <Meeting xmlns="641f345b-441b-4b81-9152-adc2e73ba5e1">ΠΒ´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6776B-312B-4566-9952-D2D848514DBE}">
  <ds:schemaRefs>
    <ds:schemaRef ds:uri="http://schemas.microsoft.com/sharepoint/v3/contenttype/forms"/>
  </ds:schemaRefs>
</ds:datastoreItem>
</file>

<file path=customXml/itemProps2.xml><?xml version="1.0" encoding="utf-8"?>
<ds:datastoreItem xmlns:ds="http://schemas.openxmlformats.org/officeDocument/2006/customXml" ds:itemID="{CAD640A3-8116-449A-ABC1-5B7A17884025}">
  <ds:schemaRefs>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dcmitype/"/>
    <ds:schemaRef ds:uri="641f345b-441b-4b81-9152-adc2e73ba5e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EE9B5D9-AD7C-495F-A0DD-F2D210711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145</Pages>
  <Words>25551</Words>
  <Characters>137980</Characters>
  <Application>Microsoft Office Word</Application>
  <DocSecurity>0</DocSecurity>
  <Lines>1149</Lines>
  <Paragraphs>326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2017-03-08T08:51:00Z</dcterms:created>
  <dcterms:modified xsi:type="dcterms:W3CDTF">2017-03-08T08:51:00Z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