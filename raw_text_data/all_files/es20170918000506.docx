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1219B" w14:textId="77777777" w:rsidR="00750C6B" w:rsidRPr="00750C6B" w:rsidRDefault="00750C6B" w:rsidP="00750C6B">
      <w:pPr>
        <w:spacing w:after="0" w:line="360" w:lineRule="auto"/>
        <w:rPr>
          <w:ins w:id="0" w:author="Φλούδα Χριστίνα" w:date="2017-09-22T18:19:00Z"/>
          <w:rFonts w:eastAsia="Times New Roman"/>
          <w:szCs w:val="24"/>
          <w:lang w:eastAsia="en-US"/>
        </w:rPr>
      </w:pPr>
      <w:bookmarkStart w:id="1" w:name="_GoBack"/>
      <w:bookmarkEnd w:id="1"/>
      <w:ins w:id="2" w:author="Φλούδα Χριστίνα" w:date="2017-09-22T18:19:00Z">
        <w:r w:rsidRPr="00750C6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CC34201" w14:textId="77777777" w:rsidR="00750C6B" w:rsidRPr="00750C6B" w:rsidRDefault="00750C6B" w:rsidP="00750C6B">
      <w:pPr>
        <w:spacing w:after="0" w:line="360" w:lineRule="auto"/>
        <w:rPr>
          <w:ins w:id="3" w:author="Φλούδα Χριστίνα" w:date="2017-09-22T18:19:00Z"/>
          <w:rFonts w:eastAsia="Times New Roman"/>
          <w:szCs w:val="24"/>
          <w:lang w:eastAsia="en-US"/>
        </w:rPr>
      </w:pPr>
    </w:p>
    <w:p w14:paraId="59C7DC3B" w14:textId="77777777" w:rsidR="00750C6B" w:rsidRPr="00750C6B" w:rsidRDefault="00750C6B" w:rsidP="00750C6B">
      <w:pPr>
        <w:spacing w:after="0" w:line="360" w:lineRule="auto"/>
        <w:rPr>
          <w:ins w:id="4" w:author="Φλούδα Χριστίνα" w:date="2017-09-22T18:19:00Z"/>
          <w:rFonts w:eastAsia="Times New Roman"/>
          <w:szCs w:val="24"/>
          <w:lang w:eastAsia="en-US"/>
        </w:rPr>
      </w:pPr>
      <w:ins w:id="5" w:author="Φλούδα Χριστίνα" w:date="2017-09-22T18:19:00Z">
        <w:r w:rsidRPr="00750C6B">
          <w:rPr>
            <w:rFonts w:eastAsia="Times New Roman"/>
            <w:szCs w:val="24"/>
            <w:lang w:eastAsia="en-US"/>
          </w:rPr>
          <w:t>ΠΙΝΑΚΑΣ ΠΕΡΙΕΧΟΜΕΝΩΝ</w:t>
        </w:r>
      </w:ins>
    </w:p>
    <w:p w14:paraId="6358A24A" w14:textId="77777777" w:rsidR="00750C6B" w:rsidRPr="00750C6B" w:rsidRDefault="00750C6B" w:rsidP="00750C6B">
      <w:pPr>
        <w:spacing w:after="0" w:line="360" w:lineRule="auto"/>
        <w:rPr>
          <w:ins w:id="6" w:author="Φλούδα Χριστίνα" w:date="2017-09-22T18:19:00Z"/>
          <w:rFonts w:eastAsia="Times New Roman"/>
          <w:szCs w:val="24"/>
          <w:lang w:eastAsia="en-US"/>
        </w:rPr>
      </w:pPr>
      <w:ins w:id="7" w:author="Φλούδα Χριστίνα" w:date="2017-09-22T18:19:00Z">
        <w:r w:rsidRPr="00750C6B">
          <w:rPr>
            <w:rFonts w:eastAsia="Times New Roman"/>
            <w:szCs w:val="24"/>
            <w:lang w:eastAsia="en-US"/>
          </w:rPr>
          <w:t xml:space="preserve">ΙΖ΄ ΠΕΡΙΟΔΟΣ </w:t>
        </w:r>
      </w:ins>
    </w:p>
    <w:p w14:paraId="5A56EF6F" w14:textId="77777777" w:rsidR="00750C6B" w:rsidRPr="00750C6B" w:rsidRDefault="00750C6B" w:rsidP="00750C6B">
      <w:pPr>
        <w:spacing w:after="0" w:line="360" w:lineRule="auto"/>
        <w:rPr>
          <w:ins w:id="8" w:author="Φλούδα Χριστίνα" w:date="2017-09-22T18:19:00Z"/>
          <w:rFonts w:eastAsia="Times New Roman"/>
          <w:szCs w:val="24"/>
          <w:lang w:eastAsia="en-US"/>
        </w:rPr>
      </w:pPr>
      <w:ins w:id="9" w:author="Φλούδα Χριστίνα" w:date="2017-09-22T18:19:00Z">
        <w:r w:rsidRPr="00750C6B">
          <w:rPr>
            <w:rFonts w:eastAsia="Times New Roman"/>
            <w:szCs w:val="24"/>
            <w:lang w:eastAsia="en-US"/>
          </w:rPr>
          <w:t>ΠΡΟΕΔΡΕΥΟΜΕΝΗΣ ΚΟΙΝΟΒΟΥΛΕΥΤΙΚΗΣ ΔΗΜΟΚΡΑΤΙΑΣ</w:t>
        </w:r>
      </w:ins>
    </w:p>
    <w:p w14:paraId="542C6D82" w14:textId="77777777" w:rsidR="00750C6B" w:rsidRPr="00750C6B" w:rsidRDefault="00750C6B" w:rsidP="00750C6B">
      <w:pPr>
        <w:spacing w:after="0" w:line="360" w:lineRule="auto"/>
        <w:rPr>
          <w:ins w:id="10" w:author="Φλούδα Χριστίνα" w:date="2017-09-22T18:19:00Z"/>
          <w:rFonts w:eastAsia="Times New Roman"/>
          <w:szCs w:val="24"/>
          <w:lang w:eastAsia="en-US"/>
        </w:rPr>
      </w:pPr>
      <w:ins w:id="11" w:author="Φλούδα Χριστίνα" w:date="2017-09-22T18:19:00Z">
        <w:r w:rsidRPr="00750C6B">
          <w:rPr>
            <w:rFonts w:eastAsia="Times New Roman"/>
            <w:szCs w:val="24"/>
            <w:lang w:eastAsia="en-US"/>
          </w:rPr>
          <w:t>ΣΥΝΟΔΟΣ Β΄</w:t>
        </w:r>
      </w:ins>
    </w:p>
    <w:p w14:paraId="4771FB8D" w14:textId="77777777" w:rsidR="00750C6B" w:rsidRPr="00750C6B" w:rsidRDefault="00750C6B" w:rsidP="00750C6B">
      <w:pPr>
        <w:spacing w:after="0" w:line="360" w:lineRule="auto"/>
        <w:rPr>
          <w:ins w:id="12" w:author="Φλούδα Χριστίνα" w:date="2017-09-22T18:19:00Z"/>
          <w:rFonts w:eastAsia="Times New Roman"/>
          <w:szCs w:val="24"/>
          <w:lang w:eastAsia="en-US"/>
        </w:rPr>
      </w:pPr>
    </w:p>
    <w:p w14:paraId="7ACC3C91" w14:textId="77777777" w:rsidR="00750C6B" w:rsidRPr="00750C6B" w:rsidRDefault="00750C6B" w:rsidP="00750C6B">
      <w:pPr>
        <w:spacing w:after="0" w:line="360" w:lineRule="auto"/>
        <w:rPr>
          <w:ins w:id="13" w:author="Φλούδα Χριστίνα" w:date="2017-09-22T18:19:00Z"/>
          <w:rFonts w:eastAsia="Times New Roman"/>
          <w:szCs w:val="24"/>
          <w:lang w:eastAsia="en-US"/>
        </w:rPr>
      </w:pPr>
      <w:ins w:id="14" w:author="Φλούδα Χριστίνα" w:date="2017-09-22T18:19:00Z">
        <w:r w:rsidRPr="00750C6B">
          <w:rPr>
            <w:rFonts w:eastAsia="Times New Roman"/>
            <w:szCs w:val="24"/>
            <w:lang w:eastAsia="en-US"/>
          </w:rPr>
          <w:t>ΣΥΝΕΔΡΙΑΣΗ ΡΟΗ΄</w:t>
        </w:r>
      </w:ins>
    </w:p>
    <w:p w14:paraId="083C798B" w14:textId="77777777" w:rsidR="00750C6B" w:rsidRPr="00750C6B" w:rsidRDefault="00750C6B" w:rsidP="00750C6B">
      <w:pPr>
        <w:spacing w:after="0" w:line="360" w:lineRule="auto"/>
        <w:rPr>
          <w:ins w:id="15" w:author="Φλούδα Χριστίνα" w:date="2017-09-22T18:19:00Z"/>
          <w:rFonts w:eastAsia="Times New Roman"/>
          <w:szCs w:val="24"/>
          <w:lang w:eastAsia="en-US"/>
        </w:rPr>
      </w:pPr>
      <w:ins w:id="16" w:author="Φλούδα Χριστίνα" w:date="2017-09-22T18:19:00Z">
        <w:r w:rsidRPr="00750C6B">
          <w:rPr>
            <w:rFonts w:eastAsia="Times New Roman"/>
            <w:szCs w:val="24"/>
            <w:lang w:eastAsia="en-US"/>
          </w:rPr>
          <w:t>Δευτέρα  18 Σεπτεμβρίου 2017</w:t>
        </w:r>
      </w:ins>
    </w:p>
    <w:p w14:paraId="130F8E82" w14:textId="77777777" w:rsidR="00750C6B" w:rsidRPr="00750C6B" w:rsidRDefault="00750C6B" w:rsidP="00750C6B">
      <w:pPr>
        <w:spacing w:after="0" w:line="360" w:lineRule="auto"/>
        <w:rPr>
          <w:ins w:id="17" w:author="Φλούδα Χριστίνα" w:date="2017-09-22T18:19:00Z"/>
          <w:rFonts w:eastAsia="Times New Roman"/>
          <w:szCs w:val="24"/>
          <w:lang w:eastAsia="en-US"/>
        </w:rPr>
      </w:pPr>
    </w:p>
    <w:p w14:paraId="56DACFDE" w14:textId="77777777" w:rsidR="00750C6B" w:rsidRPr="00750C6B" w:rsidRDefault="00750C6B" w:rsidP="00750C6B">
      <w:pPr>
        <w:spacing w:after="0" w:line="360" w:lineRule="auto"/>
        <w:rPr>
          <w:ins w:id="18" w:author="Φλούδα Χριστίνα" w:date="2017-09-22T18:19:00Z"/>
          <w:rFonts w:eastAsia="Times New Roman"/>
          <w:szCs w:val="24"/>
          <w:lang w:eastAsia="en-US"/>
        </w:rPr>
      </w:pPr>
      <w:ins w:id="19" w:author="Φλούδα Χριστίνα" w:date="2017-09-22T18:19:00Z">
        <w:r w:rsidRPr="00750C6B">
          <w:rPr>
            <w:rFonts w:eastAsia="Times New Roman"/>
            <w:szCs w:val="24"/>
            <w:lang w:eastAsia="en-US"/>
          </w:rPr>
          <w:t>ΘΕΜΑΤΑ</w:t>
        </w:r>
      </w:ins>
    </w:p>
    <w:p w14:paraId="23654BCC" w14:textId="77777777" w:rsidR="00750C6B" w:rsidRPr="00750C6B" w:rsidRDefault="00750C6B" w:rsidP="00750C6B">
      <w:pPr>
        <w:spacing w:after="0" w:line="360" w:lineRule="auto"/>
        <w:rPr>
          <w:ins w:id="20" w:author="Φλούδα Χριστίνα" w:date="2017-09-22T18:19:00Z"/>
          <w:rFonts w:eastAsia="Times New Roman"/>
          <w:szCs w:val="24"/>
          <w:lang w:eastAsia="en-US"/>
        </w:rPr>
      </w:pPr>
      <w:ins w:id="21" w:author="Φλούδα Χριστίνα" w:date="2017-09-22T18:19:00Z">
        <w:r w:rsidRPr="00750C6B">
          <w:rPr>
            <w:rFonts w:eastAsia="Times New Roman"/>
            <w:szCs w:val="24"/>
            <w:lang w:eastAsia="en-US"/>
          </w:rPr>
          <w:t xml:space="preserve"> </w:t>
        </w:r>
        <w:r w:rsidRPr="00750C6B">
          <w:rPr>
            <w:rFonts w:eastAsia="Times New Roman"/>
            <w:szCs w:val="24"/>
            <w:lang w:eastAsia="en-US"/>
          </w:rPr>
          <w:br/>
          <w:t xml:space="preserve">Α. ΕΙΔΙΚΑ ΘΕΜΑΤΑ </w:t>
        </w:r>
        <w:r w:rsidRPr="00750C6B">
          <w:rPr>
            <w:rFonts w:eastAsia="Times New Roman"/>
            <w:szCs w:val="24"/>
            <w:lang w:eastAsia="en-US"/>
          </w:rPr>
          <w:br/>
          <w:t xml:space="preserve">1.  Άδεια απουσίας των Βουλευτών κ.κ. Ν. </w:t>
        </w:r>
        <w:proofErr w:type="spellStart"/>
        <w:r w:rsidRPr="00750C6B">
          <w:rPr>
            <w:rFonts w:eastAsia="Times New Roman"/>
            <w:szCs w:val="24"/>
            <w:lang w:eastAsia="en-US"/>
          </w:rPr>
          <w:t>Δένδια</w:t>
        </w:r>
        <w:proofErr w:type="spellEnd"/>
        <w:r w:rsidRPr="00750C6B">
          <w:rPr>
            <w:rFonts w:eastAsia="Times New Roman"/>
            <w:szCs w:val="24"/>
            <w:lang w:eastAsia="en-US"/>
          </w:rPr>
          <w:t xml:space="preserve">, Γ. Κασαπίδη και Γ. </w:t>
        </w:r>
        <w:proofErr w:type="spellStart"/>
        <w:r w:rsidRPr="00750C6B">
          <w:rPr>
            <w:rFonts w:eastAsia="Times New Roman"/>
            <w:szCs w:val="24"/>
            <w:lang w:eastAsia="en-US"/>
          </w:rPr>
          <w:t>Κατσιαντώνη</w:t>
        </w:r>
        <w:proofErr w:type="spellEnd"/>
        <w:r w:rsidRPr="00750C6B">
          <w:rPr>
            <w:rFonts w:eastAsia="Times New Roman"/>
            <w:szCs w:val="24"/>
            <w:lang w:eastAsia="en-US"/>
          </w:rPr>
          <w:t xml:space="preserve">, σελ. </w:t>
        </w:r>
        <w:r w:rsidRPr="00750C6B">
          <w:rPr>
            <w:rFonts w:eastAsia="Times New Roman"/>
            <w:szCs w:val="24"/>
            <w:lang w:eastAsia="en-US"/>
          </w:rPr>
          <w:br/>
          <w:t xml:space="preserve">2. Επί διαδικαστικού θέματος, σελ. </w:t>
        </w:r>
        <w:r w:rsidRPr="00750C6B">
          <w:rPr>
            <w:rFonts w:eastAsia="Times New Roman"/>
            <w:szCs w:val="24"/>
            <w:lang w:eastAsia="en-US"/>
          </w:rPr>
          <w:br/>
          <w:t xml:space="preserve"> </w:t>
        </w:r>
        <w:r w:rsidRPr="00750C6B">
          <w:rPr>
            <w:rFonts w:eastAsia="Times New Roman"/>
            <w:szCs w:val="24"/>
            <w:lang w:eastAsia="en-US"/>
          </w:rPr>
          <w:br/>
          <w:t xml:space="preserve">Β. ΚΟΙΝΟΒΟΥΛΕΥΤΙΚΟΣ ΕΛΕΓΧΟΣ </w:t>
        </w:r>
        <w:r w:rsidRPr="00750C6B">
          <w:rPr>
            <w:rFonts w:eastAsia="Times New Roman"/>
            <w:szCs w:val="24"/>
            <w:lang w:eastAsia="en-US"/>
          </w:rPr>
          <w:br/>
          <w:t>1. Συζήτηση επικαίρων ερωτήσεων:</w:t>
        </w:r>
        <w:r w:rsidRPr="00750C6B">
          <w:rPr>
            <w:rFonts w:eastAsia="Times New Roman"/>
            <w:szCs w:val="24"/>
            <w:lang w:eastAsia="en-US"/>
          </w:rPr>
          <w:br/>
          <w:t xml:space="preserve">    α) Προς τον Υπουργό Εθνικής  Άμυνας:</w:t>
        </w:r>
        <w:r w:rsidRPr="00750C6B">
          <w:rPr>
            <w:rFonts w:eastAsia="Times New Roman"/>
            <w:szCs w:val="24"/>
            <w:lang w:eastAsia="en-US"/>
          </w:rPr>
          <w:br/>
          <w:t xml:space="preserve">        i. «αναφορικά με το ύψος της αντικειμενικής αξίας των προς αξιοποίηση ακινήτων του Υπουργείου Εθνικής  Άμυνας», σελ. </w:t>
        </w:r>
        <w:r w:rsidRPr="00750C6B">
          <w:rPr>
            <w:rFonts w:eastAsia="Times New Roman"/>
            <w:szCs w:val="24"/>
            <w:lang w:eastAsia="en-US"/>
          </w:rPr>
          <w:br/>
          <w:t xml:space="preserve">        </w:t>
        </w:r>
        <w:proofErr w:type="spellStart"/>
        <w:r w:rsidRPr="00750C6B">
          <w:rPr>
            <w:rFonts w:eastAsia="Times New Roman"/>
            <w:szCs w:val="24"/>
            <w:lang w:eastAsia="en-US"/>
          </w:rPr>
          <w:t>ii</w:t>
        </w:r>
        <w:proofErr w:type="spellEnd"/>
        <w:r w:rsidRPr="00750C6B">
          <w:rPr>
            <w:rFonts w:eastAsia="Times New Roman"/>
            <w:szCs w:val="24"/>
            <w:lang w:eastAsia="en-US"/>
          </w:rPr>
          <w:t xml:space="preserve">. με θέμα: Στρατόπεδα «Εμμανουήλ Παππά» και «Παπαλουκά», σελ. </w:t>
        </w:r>
        <w:r w:rsidRPr="00750C6B">
          <w:rPr>
            <w:rFonts w:eastAsia="Times New Roman"/>
            <w:szCs w:val="24"/>
            <w:lang w:eastAsia="en-US"/>
          </w:rPr>
          <w:br/>
          <w:t xml:space="preserve">    β) Προς τον Υπουργό Υγείας, με θέμα: «Επικίνδυνη η έλλειψη καρδιολόγου και χειρουργού στο Κέντρο Υγείας της ωραίας Καρπάθου», σελ. </w:t>
        </w:r>
        <w:r w:rsidRPr="00750C6B">
          <w:rPr>
            <w:rFonts w:eastAsia="Times New Roman"/>
            <w:szCs w:val="24"/>
            <w:lang w:eastAsia="en-US"/>
          </w:rPr>
          <w:br/>
          <w:t xml:space="preserve">2. Συζήτηση της υπ’ αριθμόν 14/12/16-3-2017 επίκαιρης επερώτησης της Προέδρου της Κοινοβουλευτικής Ομάδας της Δημοκρατικής Συμπαράταξης ΠΑΣΟΚ - ΔΗΜΑΡ κ. Φωτεινής (Φώφης) Γεννηματά και δεκαοκτώ Βουλευτών της Κοινοβουλευτικής Ομάδας, προς την Υπουργό Εργασίας, Κοινωνικής Ασφάλισης και Κοινωνικής Αλληλεγγύης, κ.  Έφη </w:t>
        </w:r>
        <w:proofErr w:type="spellStart"/>
        <w:r w:rsidRPr="00750C6B">
          <w:rPr>
            <w:rFonts w:eastAsia="Times New Roman"/>
            <w:szCs w:val="24"/>
            <w:lang w:eastAsia="en-US"/>
          </w:rPr>
          <w:t>Αχτσιόγλου</w:t>
        </w:r>
        <w:proofErr w:type="spellEnd"/>
        <w:r w:rsidRPr="00750C6B">
          <w:rPr>
            <w:rFonts w:eastAsia="Times New Roman"/>
            <w:szCs w:val="24"/>
            <w:lang w:eastAsia="en-US"/>
          </w:rPr>
          <w:t xml:space="preserve">, με θέμα: «Πρωτοφανείς καθυστερήσεις στην απονομή συντάξεων, αλαλούμ με τις εισφορές και τα μπλοκάκια, διοικητικό χάος στον ΕΦΚΑ», σελ. </w:t>
        </w:r>
        <w:r w:rsidRPr="00750C6B">
          <w:rPr>
            <w:rFonts w:eastAsia="Times New Roman"/>
            <w:szCs w:val="24"/>
            <w:lang w:eastAsia="en-US"/>
          </w:rPr>
          <w:br/>
        </w:r>
      </w:ins>
    </w:p>
    <w:p w14:paraId="001983EA" w14:textId="77777777" w:rsidR="00750C6B" w:rsidRPr="00750C6B" w:rsidRDefault="00750C6B" w:rsidP="00750C6B">
      <w:pPr>
        <w:spacing w:after="0" w:line="360" w:lineRule="auto"/>
        <w:rPr>
          <w:ins w:id="22" w:author="Φλούδα Χριστίνα" w:date="2017-09-22T18:19:00Z"/>
          <w:rFonts w:eastAsia="Times New Roman"/>
          <w:szCs w:val="24"/>
          <w:lang w:eastAsia="en-US"/>
        </w:rPr>
      </w:pPr>
      <w:ins w:id="23" w:author="Φλούδα Χριστίνα" w:date="2017-09-22T18:19:00Z">
        <w:r w:rsidRPr="00750C6B">
          <w:rPr>
            <w:rFonts w:eastAsia="Times New Roman"/>
            <w:szCs w:val="24"/>
            <w:lang w:eastAsia="en-US"/>
          </w:rPr>
          <w:t>ΠΡΟΕΔΡΕΥΟΝΤΕΣ</w:t>
        </w:r>
      </w:ins>
    </w:p>
    <w:p w14:paraId="6DE66153" w14:textId="77777777" w:rsidR="00750C6B" w:rsidRPr="00750C6B" w:rsidRDefault="00750C6B" w:rsidP="00750C6B">
      <w:pPr>
        <w:spacing w:after="0" w:line="360" w:lineRule="auto"/>
        <w:rPr>
          <w:ins w:id="24" w:author="Φλούδα Χριστίνα" w:date="2017-09-22T18:19:00Z"/>
          <w:rFonts w:eastAsia="Times New Roman"/>
          <w:szCs w:val="24"/>
          <w:lang w:eastAsia="en-US"/>
        </w:rPr>
      </w:pPr>
    </w:p>
    <w:p w14:paraId="3A30ABA2" w14:textId="77777777" w:rsidR="00750C6B" w:rsidRPr="00750C6B" w:rsidRDefault="00750C6B" w:rsidP="00750C6B">
      <w:pPr>
        <w:spacing w:after="0" w:line="360" w:lineRule="auto"/>
        <w:rPr>
          <w:ins w:id="25" w:author="Φλούδα Χριστίνα" w:date="2017-09-22T18:19:00Z"/>
          <w:rFonts w:eastAsia="Times New Roman"/>
          <w:szCs w:val="24"/>
          <w:lang w:eastAsia="en-US"/>
        </w:rPr>
      </w:pPr>
      <w:ins w:id="26" w:author="Φλούδα Χριστίνα" w:date="2017-09-22T18:19:00Z">
        <w:r w:rsidRPr="00750C6B">
          <w:rPr>
            <w:rFonts w:eastAsia="Times New Roman"/>
            <w:szCs w:val="24"/>
            <w:lang w:eastAsia="en-US"/>
          </w:rPr>
          <w:t>ΓΕΩΡΓΙΑΔΗΣ Μ. , σελ.</w:t>
        </w:r>
        <w:r w:rsidRPr="00750C6B">
          <w:rPr>
            <w:rFonts w:eastAsia="Times New Roman"/>
            <w:szCs w:val="24"/>
            <w:lang w:eastAsia="en-US"/>
          </w:rPr>
          <w:br/>
          <w:t>ΚΑΚΛΑΜΑΝΗΣ Ν. , σελ.</w:t>
        </w:r>
        <w:r w:rsidRPr="00750C6B">
          <w:rPr>
            <w:rFonts w:eastAsia="Times New Roman"/>
            <w:szCs w:val="24"/>
            <w:lang w:eastAsia="en-US"/>
          </w:rPr>
          <w:br/>
          <w:t>ΧΡΙΣΤΟΔΟΥΛΟΠΟΥΛΟΥ Α. , σελ.</w:t>
        </w:r>
        <w:r w:rsidRPr="00750C6B">
          <w:rPr>
            <w:rFonts w:eastAsia="Times New Roman"/>
            <w:szCs w:val="24"/>
            <w:lang w:eastAsia="en-US"/>
          </w:rPr>
          <w:br/>
        </w:r>
      </w:ins>
    </w:p>
    <w:p w14:paraId="78353E7D" w14:textId="77777777" w:rsidR="00750C6B" w:rsidRPr="00750C6B" w:rsidRDefault="00750C6B" w:rsidP="00750C6B">
      <w:pPr>
        <w:spacing w:after="0" w:line="360" w:lineRule="auto"/>
        <w:rPr>
          <w:ins w:id="27" w:author="Φλούδα Χριστίνα" w:date="2017-09-22T18:19:00Z"/>
          <w:rFonts w:eastAsia="Times New Roman"/>
          <w:szCs w:val="24"/>
          <w:lang w:eastAsia="en-US"/>
        </w:rPr>
      </w:pPr>
    </w:p>
    <w:p w14:paraId="2DAB3D0B" w14:textId="77777777" w:rsidR="00750C6B" w:rsidRPr="00750C6B" w:rsidRDefault="00750C6B" w:rsidP="00750C6B">
      <w:pPr>
        <w:spacing w:after="0" w:line="360" w:lineRule="auto"/>
        <w:rPr>
          <w:ins w:id="28" w:author="Φλούδα Χριστίνα" w:date="2017-09-22T18:19:00Z"/>
          <w:rFonts w:eastAsia="Times New Roman"/>
          <w:szCs w:val="24"/>
          <w:lang w:eastAsia="en-US"/>
        </w:rPr>
      </w:pPr>
    </w:p>
    <w:p w14:paraId="1D519DC0" w14:textId="77777777" w:rsidR="00750C6B" w:rsidRPr="00750C6B" w:rsidRDefault="00750C6B" w:rsidP="00750C6B">
      <w:pPr>
        <w:spacing w:after="0" w:line="360" w:lineRule="auto"/>
        <w:rPr>
          <w:ins w:id="29" w:author="Φλούδα Χριστίνα" w:date="2017-09-22T18:19:00Z"/>
          <w:rFonts w:eastAsia="Times New Roman"/>
          <w:szCs w:val="24"/>
          <w:lang w:eastAsia="en-US"/>
        </w:rPr>
      </w:pPr>
      <w:ins w:id="30" w:author="Φλούδα Χριστίνα" w:date="2017-09-22T18:19:00Z">
        <w:r w:rsidRPr="00750C6B">
          <w:rPr>
            <w:rFonts w:eastAsia="Times New Roman"/>
            <w:szCs w:val="24"/>
            <w:lang w:eastAsia="en-US"/>
          </w:rPr>
          <w:t>ΟΜΙΛΗΤΕΣ</w:t>
        </w:r>
      </w:ins>
    </w:p>
    <w:p w14:paraId="5F1D7E8D" w14:textId="77777777" w:rsidR="00750C6B" w:rsidRPr="00750C6B" w:rsidRDefault="00750C6B" w:rsidP="00750C6B">
      <w:pPr>
        <w:spacing w:after="0" w:line="360" w:lineRule="auto"/>
        <w:rPr>
          <w:ins w:id="31" w:author="Φλούδα Χριστίνα" w:date="2017-09-22T18:19:00Z"/>
          <w:rFonts w:eastAsia="Times New Roman"/>
          <w:szCs w:val="24"/>
          <w:lang w:eastAsia="en-US"/>
        </w:rPr>
      </w:pPr>
      <w:ins w:id="32" w:author="Φλούδα Χριστίνα" w:date="2017-09-22T18:19:00Z">
        <w:r w:rsidRPr="00750C6B">
          <w:rPr>
            <w:rFonts w:eastAsia="Times New Roman"/>
            <w:szCs w:val="24"/>
            <w:lang w:eastAsia="en-US"/>
          </w:rPr>
          <w:br/>
          <w:t>Α. Επί διαδικαστικού θέματος:</w:t>
        </w:r>
        <w:r w:rsidRPr="00750C6B">
          <w:rPr>
            <w:rFonts w:eastAsia="Times New Roman"/>
            <w:szCs w:val="24"/>
            <w:lang w:eastAsia="en-US"/>
          </w:rPr>
          <w:br/>
          <w:t>ΓΕΝΝΗΜΑΤΑ Φ. , σελ.</w:t>
        </w:r>
        <w:r w:rsidRPr="00750C6B">
          <w:rPr>
            <w:rFonts w:eastAsia="Times New Roman"/>
            <w:szCs w:val="24"/>
            <w:lang w:eastAsia="en-US"/>
          </w:rPr>
          <w:br/>
          <w:t>ΚΑΚΛΑΜΑΝΗΣ Ν. , σελ.</w:t>
        </w:r>
        <w:r w:rsidRPr="00750C6B">
          <w:rPr>
            <w:rFonts w:eastAsia="Times New Roman"/>
            <w:szCs w:val="24"/>
            <w:lang w:eastAsia="en-US"/>
          </w:rPr>
          <w:br/>
          <w:t>ΛΟΒΕΡΔΟΣ Α. , σελ.</w:t>
        </w:r>
        <w:r w:rsidRPr="00750C6B">
          <w:rPr>
            <w:rFonts w:eastAsia="Times New Roman"/>
            <w:szCs w:val="24"/>
            <w:lang w:eastAsia="en-US"/>
          </w:rPr>
          <w:br/>
          <w:t>ΜΑΝΤΑΣ Χ. , σελ.</w:t>
        </w:r>
        <w:r w:rsidRPr="00750C6B">
          <w:rPr>
            <w:rFonts w:eastAsia="Times New Roman"/>
            <w:szCs w:val="24"/>
            <w:lang w:eastAsia="en-US"/>
          </w:rPr>
          <w:br/>
          <w:t>ΧΡΙΣΤΟΔΟΥΛΟΠΟΥΛΟΥ Α. , σελ.</w:t>
        </w:r>
        <w:r w:rsidRPr="00750C6B">
          <w:rPr>
            <w:rFonts w:eastAsia="Times New Roman"/>
            <w:szCs w:val="24"/>
            <w:lang w:eastAsia="en-US"/>
          </w:rPr>
          <w:br/>
        </w:r>
        <w:r w:rsidRPr="00750C6B">
          <w:rPr>
            <w:rFonts w:eastAsia="Times New Roman"/>
            <w:szCs w:val="24"/>
            <w:lang w:eastAsia="en-US"/>
          </w:rPr>
          <w:br/>
          <w:t>Β. Επί των επικαίρων ερωτήσεων:</w:t>
        </w:r>
        <w:r w:rsidRPr="00750C6B">
          <w:rPr>
            <w:rFonts w:eastAsia="Times New Roman"/>
            <w:szCs w:val="24"/>
            <w:lang w:eastAsia="en-US"/>
          </w:rPr>
          <w:br/>
          <w:t>ΓΕΩΡΓΙΑΔΗΣ Σ. , σελ.</w:t>
        </w:r>
        <w:r w:rsidRPr="00750C6B">
          <w:rPr>
            <w:rFonts w:eastAsia="Times New Roman"/>
            <w:szCs w:val="24"/>
            <w:lang w:eastAsia="en-US"/>
          </w:rPr>
          <w:br/>
          <w:t>ΚΑΜΜΕΝΟΣ Π. , σελ.</w:t>
        </w:r>
        <w:r w:rsidRPr="00750C6B">
          <w:rPr>
            <w:rFonts w:eastAsia="Times New Roman"/>
            <w:szCs w:val="24"/>
            <w:lang w:eastAsia="en-US"/>
          </w:rPr>
          <w:br/>
          <w:t>ΚΡΕΜΑΣΤΙΝΟΣ Δ. , σελ.</w:t>
        </w:r>
        <w:r w:rsidRPr="00750C6B">
          <w:rPr>
            <w:rFonts w:eastAsia="Times New Roman"/>
            <w:szCs w:val="24"/>
            <w:lang w:eastAsia="en-US"/>
          </w:rPr>
          <w:br/>
          <w:t>ΞΑΝΘΟΣ Α. , σελ.</w:t>
        </w:r>
        <w:r w:rsidRPr="00750C6B">
          <w:rPr>
            <w:rFonts w:eastAsia="Times New Roman"/>
            <w:szCs w:val="24"/>
            <w:lang w:eastAsia="en-US"/>
          </w:rPr>
          <w:br/>
          <w:t>ΤΖΕΛΕΠΗΣ Μ. , σελ.</w:t>
        </w:r>
        <w:r w:rsidRPr="00750C6B">
          <w:rPr>
            <w:rFonts w:eastAsia="Times New Roman"/>
            <w:szCs w:val="24"/>
            <w:lang w:eastAsia="en-US"/>
          </w:rPr>
          <w:br/>
          <w:t>ΦΩΤΗΛΑΣ Ι. , σελ.</w:t>
        </w:r>
        <w:r w:rsidRPr="00750C6B">
          <w:rPr>
            <w:rFonts w:eastAsia="Times New Roman"/>
            <w:szCs w:val="24"/>
            <w:lang w:eastAsia="en-US"/>
          </w:rPr>
          <w:br/>
        </w:r>
        <w:r w:rsidRPr="00750C6B">
          <w:rPr>
            <w:rFonts w:eastAsia="Times New Roman"/>
            <w:szCs w:val="24"/>
            <w:lang w:eastAsia="en-US"/>
          </w:rPr>
          <w:br/>
          <w:t>Γ. Επί της επίκαιρης επερώτησης:</w:t>
        </w:r>
        <w:r w:rsidRPr="00750C6B">
          <w:rPr>
            <w:rFonts w:eastAsia="Times New Roman"/>
            <w:szCs w:val="24"/>
            <w:lang w:eastAsia="en-US"/>
          </w:rPr>
          <w:br/>
          <w:t>ΑΜΥΡΑΣ Γ. , σελ.</w:t>
        </w:r>
        <w:r w:rsidRPr="00750C6B">
          <w:rPr>
            <w:rFonts w:eastAsia="Times New Roman"/>
            <w:szCs w:val="24"/>
            <w:lang w:eastAsia="en-US"/>
          </w:rPr>
          <w:br/>
          <w:t>ΑΧΤΣΙΟΓΛΟΥ Ε. , σελ.</w:t>
        </w:r>
        <w:r w:rsidRPr="00750C6B">
          <w:rPr>
            <w:rFonts w:eastAsia="Times New Roman"/>
            <w:szCs w:val="24"/>
            <w:lang w:eastAsia="en-US"/>
          </w:rPr>
          <w:br/>
          <w:t>ΒΡΟΥΤΣΗΣ Ι. , σελ.</w:t>
        </w:r>
        <w:r w:rsidRPr="00750C6B">
          <w:rPr>
            <w:rFonts w:eastAsia="Times New Roman"/>
            <w:szCs w:val="24"/>
            <w:lang w:eastAsia="en-US"/>
          </w:rPr>
          <w:br/>
          <w:t>ΘΕΟΧΑΡΗΣ Θ. , σελ.</w:t>
        </w:r>
        <w:r w:rsidRPr="00750C6B">
          <w:rPr>
            <w:rFonts w:eastAsia="Times New Roman"/>
            <w:szCs w:val="24"/>
            <w:lang w:eastAsia="en-US"/>
          </w:rPr>
          <w:br/>
          <w:t>ΚΑΡΡΑΣ Γ. , σελ.</w:t>
        </w:r>
        <w:r w:rsidRPr="00750C6B">
          <w:rPr>
            <w:rFonts w:eastAsia="Times New Roman"/>
            <w:szCs w:val="24"/>
            <w:lang w:eastAsia="en-US"/>
          </w:rPr>
          <w:br/>
          <w:t>ΚΑΤΣΩΤΗΣ Χ. , σελ.</w:t>
        </w:r>
        <w:r w:rsidRPr="00750C6B">
          <w:rPr>
            <w:rFonts w:eastAsia="Times New Roman"/>
            <w:szCs w:val="24"/>
            <w:lang w:eastAsia="en-US"/>
          </w:rPr>
          <w:br/>
          <w:t>ΚΕΓΚΕΡΟΓΛΟΥ Β. , σελ.</w:t>
        </w:r>
        <w:r w:rsidRPr="00750C6B">
          <w:rPr>
            <w:rFonts w:eastAsia="Times New Roman"/>
            <w:szCs w:val="24"/>
            <w:lang w:eastAsia="en-US"/>
          </w:rPr>
          <w:br/>
          <w:t>ΚΟΥΤΣΟΥΚΟΣ Γ. , σελ.</w:t>
        </w:r>
        <w:r w:rsidRPr="00750C6B">
          <w:rPr>
            <w:rFonts w:eastAsia="Times New Roman"/>
            <w:szCs w:val="24"/>
            <w:lang w:eastAsia="en-US"/>
          </w:rPr>
          <w:br/>
          <w:t>ΛΟΒΕΡΔΟΣ Α. , σελ.</w:t>
        </w:r>
        <w:r w:rsidRPr="00750C6B">
          <w:rPr>
            <w:rFonts w:eastAsia="Times New Roman"/>
            <w:szCs w:val="24"/>
            <w:lang w:eastAsia="en-US"/>
          </w:rPr>
          <w:br/>
          <w:t>ΜΑΝΤΑΣ Χ. , σελ.</w:t>
        </w:r>
        <w:r w:rsidRPr="00750C6B">
          <w:rPr>
            <w:rFonts w:eastAsia="Times New Roman"/>
            <w:szCs w:val="24"/>
            <w:lang w:eastAsia="en-US"/>
          </w:rPr>
          <w:br/>
          <w:t>ΜΠΑΡΓΙΩΤΑΣ Κ. , σελ.</w:t>
        </w:r>
        <w:r w:rsidRPr="00750C6B">
          <w:rPr>
            <w:rFonts w:eastAsia="Times New Roman"/>
            <w:szCs w:val="24"/>
            <w:lang w:eastAsia="en-US"/>
          </w:rPr>
          <w:br/>
          <w:t>ΠΑΝΑΓΙΩΤΑΡΟΣ Η. , σελ.</w:t>
        </w:r>
        <w:r w:rsidRPr="00750C6B">
          <w:rPr>
            <w:rFonts w:eastAsia="Times New Roman"/>
            <w:szCs w:val="24"/>
            <w:lang w:eastAsia="en-US"/>
          </w:rPr>
          <w:br/>
          <w:t>ΠΑΠΑΧΡΙΣΤΟΠΟΥΛΟΣ Α. , σελ.</w:t>
        </w:r>
        <w:r w:rsidRPr="00750C6B">
          <w:rPr>
            <w:rFonts w:eastAsia="Times New Roman"/>
            <w:szCs w:val="24"/>
            <w:lang w:eastAsia="en-US"/>
          </w:rPr>
          <w:br/>
          <w:t>ΠΕΤΡΟΠΟΥΛΟΣ Α. , σελ.</w:t>
        </w:r>
        <w:r w:rsidRPr="00750C6B">
          <w:rPr>
            <w:rFonts w:eastAsia="Times New Roman"/>
            <w:szCs w:val="24"/>
            <w:lang w:eastAsia="en-US"/>
          </w:rPr>
          <w:br/>
          <w:t>ΤΖΕΛΕΠΗΣ Μ. , σελ.</w:t>
        </w:r>
        <w:r w:rsidRPr="00750C6B">
          <w:rPr>
            <w:rFonts w:eastAsia="Times New Roman"/>
            <w:szCs w:val="24"/>
            <w:lang w:eastAsia="en-US"/>
          </w:rPr>
          <w:br/>
          <w:t>ΧΡΙΣΤΟΦΙΛΟΠΟΥΛΟΥ Π. , σελ.</w:t>
        </w:r>
        <w:r w:rsidRPr="00750C6B">
          <w:rPr>
            <w:rFonts w:eastAsia="Times New Roman"/>
            <w:szCs w:val="24"/>
            <w:lang w:eastAsia="en-US"/>
          </w:rPr>
          <w:br/>
        </w:r>
      </w:ins>
    </w:p>
    <w:p w14:paraId="098CE315" w14:textId="77777777" w:rsidR="00750C6B" w:rsidRPr="00750C6B" w:rsidRDefault="00750C6B" w:rsidP="00750C6B">
      <w:pPr>
        <w:spacing w:after="0" w:line="360" w:lineRule="auto"/>
        <w:rPr>
          <w:ins w:id="33" w:author="Φλούδα Χριστίνα" w:date="2017-09-22T18:19:00Z"/>
          <w:rFonts w:eastAsia="Times New Roman"/>
          <w:szCs w:val="24"/>
          <w:lang w:eastAsia="en-US"/>
        </w:rPr>
      </w:pPr>
      <w:ins w:id="34" w:author="Φλούδα Χριστίνα" w:date="2017-09-22T18:19:00Z">
        <w:r w:rsidRPr="00750C6B">
          <w:rPr>
            <w:rFonts w:eastAsia="Times New Roman"/>
            <w:szCs w:val="24"/>
            <w:lang w:eastAsia="en-US"/>
          </w:rPr>
          <w:t>ΠΑΡΕΜΒΑΣΕΙΣ:</w:t>
        </w:r>
      </w:ins>
    </w:p>
    <w:p w14:paraId="7CF059C4" w14:textId="77777777" w:rsidR="00750C6B" w:rsidRPr="00750C6B" w:rsidRDefault="00750C6B" w:rsidP="00750C6B">
      <w:pPr>
        <w:spacing w:after="0" w:line="360" w:lineRule="auto"/>
        <w:rPr>
          <w:ins w:id="35" w:author="Φλούδα Χριστίνα" w:date="2017-09-22T18:19:00Z"/>
          <w:rFonts w:eastAsia="Times New Roman"/>
          <w:szCs w:val="24"/>
          <w:lang w:eastAsia="en-US"/>
        </w:rPr>
      </w:pPr>
      <w:ins w:id="36" w:author="Φλούδα Χριστίνα" w:date="2017-09-22T18:19:00Z">
        <w:r w:rsidRPr="00750C6B">
          <w:rPr>
            <w:rFonts w:eastAsia="Times New Roman"/>
            <w:szCs w:val="24"/>
            <w:lang w:eastAsia="en-US"/>
          </w:rPr>
          <w:t>ΜΠΑΡΚΑΣ Κ. , σελ.</w:t>
        </w:r>
      </w:ins>
    </w:p>
    <w:p w14:paraId="2BB0BCCD" w14:textId="77777777" w:rsidR="00750C6B" w:rsidRPr="00750C6B" w:rsidRDefault="00750C6B" w:rsidP="00750C6B">
      <w:pPr>
        <w:spacing w:after="0" w:line="360" w:lineRule="auto"/>
        <w:rPr>
          <w:ins w:id="37" w:author="Φλούδα Χριστίνα" w:date="2017-09-22T18:19:00Z"/>
          <w:rFonts w:eastAsia="Times New Roman"/>
          <w:szCs w:val="24"/>
          <w:lang w:eastAsia="en-US"/>
        </w:rPr>
      </w:pPr>
      <w:ins w:id="38" w:author="Φλούδα Χριστίνα" w:date="2017-09-22T18:19:00Z">
        <w:r w:rsidRPr="00750C6B">
          <w:rPr>
            <w:rFonts w:eastAsia="Times New Roman"/>
            <w:szCs w:val="24"/>
            <w:lang w:eastAsia="en-US"/>
          </w:rPr>
          <w:t xml:space="preserve">ΧΡΙΣΤΟΔΟΥΛΟΠΟΥΛΟΥ Α. , σελ.  </w:t>
        </w:r>
      </w:ins>
    </w:p>
    <w:p w14:paraId="04475C0A" w14:textId="77777777" w:rsidR="00750C6B" w:rsidRDefault="00750C6B" w:rsidP="00750C6B">
      <w:pPr>
        <w:spacing w:line="600" w:lineRule="auto"/>
        <w:ind w:firstLine="720"/>
        <w:contextualSpacing/>
        <w:jc w:val="both"/>
        <w:rPr>
          <w:ins w:id="39" w:author="Φλούδα Χριστίνα" w:date="2017-09-22T18:18:00Z"/>
          <w:rFonts w:eastAsia="Times New Roman"/>
          <w:szCs w:val="24"/>
        </w:rPr>
        <w:pPrChange w:id="40" w:author="Φλούδα Χριστίνα" w:date="2017-09-22T18:18:00Z">
          <w:pPr>
            <w:spacing w:line="600" w:lineRule="auto"/>
            <w:ind w:firstLine="720"/>
            <w:contextualSpacing/>
            <w:jc w:val="center"/>
          </w:pPr>
        </w:pPrChange>
      </w:pPr>
    </w:p>
    <w:p w14:paraId="14B84E4E" w14:textId="77777777" w:rsidR="009F1D8B" w:rsidRDefault="00750C6B">
      <w:pPr>
        <w:spacing w:line="600" w:lineRule="auto"/>
        <w:ind w:firstLine="720"/>
        <w:contextualSpacing/>
        <w:jc w:val="center"/>
        <w:rPr>
          <w:rFonts w:eastAsia="Times New Roman"/>
          <w:szCs w:val="24"/>
        </w:rPr>
      </w:pPr>
      <w:r>
        <w:rPr>
          <w:rFonts w:eastAsia="Times New Roman"/>
          <w:szCs w:val="24"/>
        </w:rPr>
        <w:t>ΠΡΑΚΤΙΚΑ ΒΟΥΛΗΣ</w:t>
      </w:r>
    </w:p>
    <w:p w14:paraId="14B84E4F" w14:textId="77777777" w:rsidR="009F1D8B" w:rsidRDefault="00750C6B">
      <w:pPr>
        <w:spacing w:line="600" w:lineRule="auto"/>
        <w:ind w:firstLine="720"/>
        <w:contextualSpacing/>
        <w:jc w:val="center"/>
        <w:rPr>
          <w:rFonts w:eastAsia="Times New Roman"/>
          <w:szCs w:val="24"/>
        </w:rPr>
      </w:pPr>
      <w:r>
        <w:rPr>
          <w:rFonts w:eastAsia="Times New Roman"/>
          <w:szCs w:val="24"/>
        </w:rPr>
        <w:t xml:space="preserve">ΙΖ΄ ΠΕΡΙΟΔΟΣ </w:t>
      </w:r>
    </w:p>
    <w:p w14:paraId="14B84E50" w14:textId="77777777" w:rsidR="009F1D8B" w:rsidRDefault="00750C6B">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4B84E51" w14:textId="77777777" w:rsidR="009F1D8B" w:rsidRDefault="00750C6B">
      <w:pPr>
        <w:spacing w:line="600" w:lineRule="auto"/>
        <w:ind w:firstLine="720"/>
        <w:contextualSpacing/>
        <w:jc w:val="center"/>
        <w:rPr>
          <w:rFonts w:eastAsia="Times New Roman"/>
          <w:szCs w:val="24"/>
        </w:rPr>
      </w:pPr>
      <w:r>
        <w:rPr>
          <w:rFonts w:eastAsia="Times New Roman"/>
          <w:szCs w:val="24"/>
        </w:rPr>
        <w:t>ΣΥΝΟΔΟΣ Β΄</w:t>
      </w:r>
    </w:p>
    <w:p w14:paraId="14B84E52" w14:textId="77777777" w:rsidR="009F1D8B" w:rsidRDefault="00750C6B">
      <w:pPr>
        <w:spacing w:line="600" w:lineRule="auto"/>
        <w:ind w:firstLine="720"/>
        <w:contextualSpacing/>
        <w:jc w:val="center"/>
        <w:rPr>
          <w:rFonts w:eastAsia="Times New Roman"/>
          <w:szCs w:val="24"/>
        </w:rPr>
      </w:pPr>
      <w:r>
        <w:rPr>
          <w:rFonts w:eastAsia="Times New Roman"/>
          <w:szCs w:val="24"/>
        </w:rPr>
        <w:t>ΣΥΝΕΔΡΙΑΣΗ ΡΟΗ΄</w:t>
      </w:r>
    </w:p>
    <w:p w14:paraId="14B84E53" w14:textId="77777777" w:rsidR="009F1D8B" w:rsidRDefault="00750C6B">
      <w:pPr>
        <w:spacing w:line="600" w:lineRule="auto"/>
        <w:ind w:firstLine="720"/>
        <w:contextualSpacing/>
        <w:jc w:val="center"/>
        <w:rPr>
          <w:rFonts w:eastAsia="Times New Roman"/>
          <w:szCs w:val="24"/>
        </w:rPr>
      </w:pPr>
      <w:r>
        <w:rPr>
          <w:rFonts w:eastAsia="Times New Roman"/>
          <w:szCs w:val="24"/>
        </w:rPr>
        <w:t>Δευτέρα 18 Σεπτεμβρίου 2017</w:t>
      </w:r>
    </w:p>
    <w:p w14:paraId="14B84E54" w14:textId="77777777" w:rsidR="009F1D8B" w:rsidRDefault="00750C6B">
      <w:pPr>
        <w:spacing w:line="600" w:lineRule="auto"/>
        <w:ind w:firstLine="720"/>
        <w:contextualSpacing/>
        <w:jc w:val="both"/>
        <w:rPr>
          <w:rFonts w:eastAsia="Times New Roman"/>
          <w:szCs w:val="24"/>
        </w:rPr>
      </w:pPr>
      <w:r>
        <w:rPr>
          <w:rFonts w:eastAsia="Times New Roman"/>
          <w:szCs w:val="24"/>
        </w:rPr>
        <w:t>Αθήνα, σήμερα στις 18</w:t>
      </w:r>
      <w:r>
        <w:rPr>
          <w:rFonts w:eastAsia="Times New Roman"/>
          <w:szCs w:val="24"/>
        </w:rPr>
        <w:t xml:space="preserve"> </w:t>
      </w:r>
      <w:r>
        <w:rPr>
          <w:rFonts w:eastAsia="Times New Roman"/>
          <w:szCs w:val="24"/>
        </w:rPr>
        <w:t>Σεπτεμβρίου 2017, ημέρα Δευτέρα και ώρα 18.03΄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287811">
        <w:rPr>
          <w:rFonts w:eastAsia="Times New Roman"/>
          <w:b/>
          <w:szCs w:val="24"/>
        </w:rPr>
        <w:t>ΝΙΚΗΤΑ ΚΑΚΛΑΜΑΝΗ</w:t>
      </w:r>
      <w:r w:rsidRPr="0021034C">
        <w:rPr>
          <w:rFonts w:eastAsia="Times New Roman"/>
          <w:szCs w:val="24"/>
        </w:rPr>
        <w:t>.</w:t>
      </w:r>
    </w:p>
    <w:p w14:paraId="14B84E55" w14:textId="77777777" w:rsidR="009F1D8B" w:rsidRDefault="00750C6B">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14B84E56"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Πριν </w:t>
      </w:r>
      <w:r>
        <w:rPr>
          <w:rFonts w:eastAsia="Times New Roman"/>
          <w:szCs w:val="24"/>
        </w:rPr>
        <w:t xml:space="preserve">από </w:t>
      </w:r>
      <w:r>
        <w:rPr>
          <w:rFonts w:eastAsia="Times New Roman"/>
          <w:szCs w:val="24"/>
        </w:rPr>
        <w:t>τη</w:t>
      </w:r>
      <w:r>
        <w:rPr>
          <w:rFonts w:eastAsia="Times New Roman"/>
          <w:szCs w:val="24"/>
        </w:rPr>
        <w:t xml:space="preserve"> συζήτηση των επικαίρων ερωτήσεων</w:t>
      </w:r>
      <w:r>
        <w:rPr>
          <w:rFonts w:eastAsia="Times New Roman"/>
          <w:szCs w:val="24"/>
        </w:rPr>
        <w:t>,</w:t>
      </w:r>
      <w:r>
        <w:rPr>
          <w:rFonts w:eastAsia="Times New Roman"/>
          <w:szCs w:val="24"/>
        </w:rPr>
        <w:t xml:space="preserve"> θα κάνω μερικές ανακοινώσεις στο Σώμα.</w:t>
      </w:r>
    </w:p>
    <w:p w14:paraId="14B84E57" w14:textId="77777777" w:rsidR="009F1D8B" w:rsidRDefault="00750C6B">
      <w:pPr>
        <w:spacing w:line="600" w:lineRule="auto"/>
        <w:ind w:firstLine="720"/>
        <w:contextualSpacing/>
        <w:jc w:val="both"/>
        <w:rPr>
          <w:rFonts w:eastAsia="Times New Roman"/>
          <w:szCs w:val="24"/>
        </w:rPr>
      </w:pPr>
      <w:r>
        <w:rPr>
          <w:rFonts w:eastAsia="Times New Roman"/>
          <w:szCs w:val="24"/>
        </w:rPr>
        <w:t>Πρώτον, οι Υπουργοί Αγροτικής Ανάπτυξης και Τροφίμων, Εσωτερικών, Οικονομίας και Ανάπτυξης, Οικονομικών και Διοικητικής Ανασυγκρότησης καθώς και οι Αναπληρωτές Υπουργοί Αγροτικής Ανά</w:t>
      </w:r>
      <w:r>
        <w:rPr>
          <w:rFonts w:eastAsia="Times New Roman"/>
          <w:szCs w:val="24"/>
        </w:rPr>
        <w:t xml:space="preserve">πτυξης και Τροφίμων και Οικονομικών </w:t>
      </w:r>
      <w:r>
        <w:rPr>
          <w:rFonts w:eastAsia="Times New Roman"/>
          <w:szCs w:val="24"/>
        </w:rPr>
        <w:lastRenderedPageBreak/>
        <w:t>κατέθεσαν στις 18</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2017 σχέδιο νόμου: «Διακίνηση και εμπορία νωπών και </w:t>
      </w:r>
      <w:proofErr w:type="spellStart"/>
      <w:r>
        <w:rPr>
          <w:rFonts w:eastAsia="Times New Roman"/>
          <w:szCs w:val="24"/>
        </w:rPr>
        <w:t>ευαλλοίωτων</w:t>
      </w:r>
      <w:proofErr w:type="spellEnd"/>
      <w:r>
        <w:rPr>
          <w:rFonts w:eastAsia="Times New Roman"/>
          <w:szCs w:val="24"/>
        </w:rPr>
        <w:t xml:space="preserve"> αγροτικών προϊόντων και άλλες διατάξεις».</w:t>
      </w:r>
    </w:p>
    <w:p w14:paraId="14B84E58" w14:textId="77777777" w:rsidR="009F1D8B" w:rsidRDefault="00750C6B">
      <w:pPr>
        <w:spacing w:line="600" w:lineRule="auto"/>
        <w:ind w:firstLine="720"/>
        <w:contextualSpacing/>
        <w:jc w:val="both"/>
        <w:rPr>
          <w:rFonts w:eastAsia="Times New Roman"/>
          <w:szCs w:val="24"/>
        </w:rPr>
      </w:pPr>
      <w:r>
        <w:rPr>
          <w:rFonts w:eastAsia="Times New Roman"/>
          <w:szCs w:val="24"/>
        </w:rPr>
        <w:t>Δεύτερον, οι Υπουργοί Δικαιοσύνης, Διαφάνειας και Ανθρωπίνων Δικαιωμάτων, Εσωτερικών, Ψηφιακής</w:t>
      </w:r>
      <w:r>
        <w:rPr>
          <w:rFonts w:eastAsia="Times New Roman"/>
          <w:szCs w:val="24"/>
        </w:rPr>
        <w:t xml:space="preserve"> Πολιτικής, Τηλεπικοινωνιών και Ενημέρωσης, Εξωτερικών, Παιδείας, Έρευνας και Θρησκευμάτων, Υγείας, Εργασίας, Κοινωνικής Ασφάλισης και Κοινωνικής Αλληλεγγύης, Πολιτισμού και Αθλητισμού και Μεταναστευτικής Πολιτικής κατέθεσαν στις 18</w:t>
      </w:r>
      <w:r>
        <w:rPr>
          <w:rFonts w:eastAsia="Times New Roman"/>
          <w:szCs w:val="24"/>
        </w:rPr>
        <w:t>-</w:t>
      </w:r>
      <w:r>
        <w:rPr>
          <w:rFonts w:eastAsia="Times New Roman"/>
          <w:szCs w:val="24"/>
        </w:rPr>
        <w:t>9</w:t>
      </w:r>
      <w:r>
        <w:rPr>
          <w:rFonts w:eastAsia="Times New Roman"/>
          <w:szCs w:val="24"/>
        </w:rPr>
        <w:t>-</w:t>
      </w:r>
      <w:r>
        <w:rPr>
          <w:rFonts w:eastAsia="Times New Roman"/>
          <w:szCs w:val="24"/>
        </w:rPr>
        <w:t>2017 σχέδιο νόμου: «Ν</w:t>
      </w:r>
      <w:r>
        <w:rPr>
          <w:rFonts w:eastAsia="Times New Roman"/>
          <w:szCs w:val="24"/>
        </w:rPr>
        <w:t>ομική αναγνώριση της ταυτότητας φύλου – Εθνικός Μηχανισμός Εκπόνησης, Παρακολούθησης και Αξιολόγησης των Σχεδίων Δράσης για τα Δικαιώματα του Παιδιού».</w:t>
      </w:r>
    </w:p>
    <w:p w14:paraId="14B84E5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Τρίτον, οι Υπουργοί Εξωτερικών, Παιδείας, Έρευνας και Θρησκευμάτων, Οικονομικών και Διοικητικής Ανασυγκρ</w:t>
      </w:r>
      <w:r>
        <w:rPr>
          <w:rFonts w:eastAsia="Times New Roman" w:cs="Times New Roman"/>
          <w:szCs w:val="24"/>
        </w:rPr>
        <w:t>ότησης, ο Αναπληρωτής Υπουργός Οικονομικών καθώς και ο Υφυπουργός Εξωτερικών κατέθεσαν στις 18</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σχέδιο νόμου: «Ελληνικό Ινστιτούτο Βυζαντινών και Μεταβυζαντινών Σπουδών».</w:t>
      </w:r>
    </w:p>
    <w:p w14:paraId="14B84E5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Τέταρτον, οι Υπουργοί Οικονομικών και Εξωτερικών, καθώς και η Υφυπουργός Οικονο</w:t>
      </w:r>
      <w:r>
        <w:rPr>
          <w:rFonts w:eastAsia="Times New Roman" w:cs="Times New Roman"/>
          <w:szCs w:val="24"/>
        </w:rPr>
        <w:t>μικών κατέθεσαν στις 18</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2017 σχέδιο νόμου: «Κύρωση της Πολυμερούς Συμφωνίας Αρμοδίων </w:t>
      </w:r>
      <w:r>
        <w:rPr>
          <w:rFonts w:eastAsia="Times New Roman" w:cs="Times New Roman"/>
          <w:szCs w:val="24"/>
        </w:rPr>
        <w:lastRenderedPageBreak/>
        <w:t xml:space="preserve">Αρχών για την </w:t>
      </w:r>
      <w:r>
        <w:rPr>
          <w:rFonts w:eastAsia="Times New Roman" w:cs="Times New Roman"/>
          <w:szCs w:val="24"/>
        </w:rPr>
        <w:t>Α</w:t>
      </w:r>
      <w:r>
        <w:rPr>
          <w:rFonts w:eastAsia="Times New Roman" w:cs="Times New Roman"/>
          <w:szCs w:val="24"/>
        </w:rPr>
        <w:t xml:space="preserve">νταλλαγή </w:t>
      </w:r>
      <w:r>
        <w:rPr>
          <w:rFonts w:eastAsia="Times New Roman" w:cs="Times New Roman"/>
          <w:szCs w:val="24"/>
        </w:rPr>
        <w:t>Ε</w:t>
      </w:r>
      <w:r>
        <w:rPr>
          <w:rFonts w:eastAsia="Times New Roman" w:cs="Times New Roman"/>
          <w:szCs w:val="24"/>
        </w:rPr>
        <w:t xml:space="preserve">κθέσεων ανά </w:t>
      </w:r>
      <w:r>
        <w:rPr>
          <w:rFonts w:eastAsia="Times New Roman" w:cs="Times New Roman"/>
          <w:szCs w:val="24"/>
        </w:rPr>
        <w:t>Χ</w:t>
      </w:r>
      <w:r>
        <w:rPr>
          <w:rFonts w:eastAsia="Times New Roman" w:cs="Times New Roman"/>
          <w:szCs w:val="24"/>
        </w:rPr>
        <w:t>ώρα και διατάξεις εφαρμογής».</w:t>
      </w:r>
    </w:p>
    <w:p w14:paraId="14B84E5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14B84E5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ισερχόμα</w:t>
      </w:r>
      <w:r>
        <w:rPr>
          <w:rFonts w:eastAsia="Times New Roman" w:cs="Times New Roman"/>
          <w:szCs w:val="24"/>
        </w:rPr>
        <w:t>στε</w:t>
      </w:r>
      <w:r>
        <w:rPr>
          <w:rFonts w:eastAsia="Times New Roman" w:cs="Times New Roman"/>
          <w:szCs w:val="24"/>
        </w:rPr>
        <w:t xml:space="preserve"> στη συζήτηση των</w:t>
      </w:r>
    </w:p>
    <w:p w14:paraId="14B84E5D" w14:textId="77777777" w:rsidR="009F1D8B" w:rsidRDefault="00750C6B">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14B84E5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με αριθμό 1461/11-9-2017</w:t>
      </w:r>
      <w:r>
        <w:rPr>
          <w:rFonts w:eastAsia="Times New Roman" w:cs="Times New Roman"/>
          <w:szCs w:val="24"/>
        </w:rPr>
        <w:t xml:space="preserve">επίκαιρη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«Παραχώρηση </w:t>
      </w:r>
      <w:proofErr w:type="spellStart"/>
      <w:r>
        <w:rPr>
          <w:rFonts w:eastAsia="Times New Roman" w:cs="Times New Roman"/>
          <w:szCs w:val="24"/>
        </w:rPr>
        <w:t>Πανθεσσαλικού</w:t>
      </w:r>
      <w:proofErr w:type="spellEnd"/>
      <w:r>
        <w:rPr>
          <w:rFonts w:eastAsia="Times New Roman" w:cs="Times New Roman"/>
          <w:szCs w:val="24"/>
        </w:rPr>
        <w:t xml:space="preserve"> Σταδίου στον Βόλο»</w:t>
      </w:r>
      <w:r>
        <w:rPr>
          <w:rFonts w:eastAsia="Times New Roman" w:cs="Times New Roman"/>
          <w:szCs w:val="24"/>
        </w:rPr>
        <w:t>,</w:t>
      </w:r>
      <w:r>
        <w:rPr>
          <w:rFonts w:eastAsia="Times New Roman" w:cs="Times New Roman"/>
          <w:szCs w:val="24"/>
        </w:rPr>
        <w:t xml:space="preserve"> δεν</w:t>
      </w:r>
      <w:r>
        <w:rPr>
          <w:rFonts w:eastAsia="Times New Roman" w:cs="Times New Roman"/>
          <w:szCs w:val="24"/>
        </w:rPr>
        <w:t xml:space="preserve"> θα συζητηθεί λόγω κωλύματος του αρμόδιου Υπουργού και θα επαναπροσδιοριστεί για συζήτηση. Αιτία ο φόρτος εργασίας.</w:t>
      </w:r>
    </w:p>
    <w:p w14:paraId="14B84E5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w:t>
      </w:r>
      <w:r>
        <w:rPr>
          <w:rFonts w:eastAsia="Times New Roman" w:cs="Times New Roman"/>
          <w:szCs w:val="24"/>
        </w:rPr>
        <w:t xml:space="preserve">με αριθμό 1483/12-9-2017 </w:t>
      </w:r>
      <w:r>
        <w:rPr>
          <w:rFonts w:eastAsia="Times New Roman" w:cs="Times New Roman"/>
          <w:szCs w:val="24"/>
        </w:rPr>
        <w:t>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w:t>
      </w:r>
      <w:r>
        <w:rPr>
          <w:rFonts w:eastAsia="Times New Roman" w:cs="Times New Roman"/>
          <w:bCs/>
          <w:szCs w:val="24"/>
        </w:rPr>
        <w:t>Συντυχάκη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χρόνια έλλειψη ιατρικού προσωπικού στην παιδοχειρουργική κλινική του Πανεπιστημιακού Γενικού Νοσοκομείου Ηρακλείου (ΠΑΓΝΗ)</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και</w:t>
      </w:r>
      <w:r>
        <w:rPr>
          <w:rFonts w:eastAsia="Times New Roman" w:cs="Times New Roman"/>
          <w:szCs w:val="24"/>
        </w:rPr>
        <w:t xml:space="preserve"> θα επαναπροσδιοριστεί για συζήτηση.</w:t>
      </w:r>
    </w:p>
    <w:p w14:paraId="14B84E6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τέταρτη </w:t>
      </w:r>
      <w:r>
        <w:rPr>
          <w:rFonts w:eastAsia="Times New Roman" w:cs="Times New Roman"/>
          <w:szCs w:val="24"/>
        </w:rPr>
        <w:t>με αριθμό 1380/30-8-2017</w:t>
      </w:r>
      <w:r>
        <w:rPr>
          <w:rFonts w:eastAsia="Times New Roman" w:cs="Times New Roman"/>
          <w:szCs w:val="24"/>
        </w:rPr>
        <w:t xml:space="preserve"> </w:t>
      </w:r>
      <w:r>
        <w:rPr>
          <w:rFonts w:eastAsia="Times New Roman" w:cs="Times New Roman"/>
          <w:szCs w:val="24"/>
        </w:rPr>
        <w:t>επίκαιρη ερώτηση δεύτερου κύκλου της Βουλευτού Αττικής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με θέμα: «Νοσοκομεία που “νοσ</w:t>
      </w:r>
      <w:r>
        <w:rPr>
          <w:rFonts w:eastAsia="Times New Roman" w:cs="Times New Roman"/>
          <w:szCs w:val="24"/>
        </w:rPr>
        <w:t>ούν”»</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και θα επαναπροσδιοριστεί για συζήτηση.</w:t>
      </w:r>
    </w:p>
    <w:p w14:paraId="14B84E6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με αριθμό 6534/21-6-2017 </w:t>
      </w:r>
      <w:r>
        <w:rPr>
          <w:rFonts w:eastAsia="Times New Roman" w:cs="Times New Roman"/>
          <w:szCs w:val="24"/>
        </w:rPr>
        <w:t xml:space="preserve">ερώτηση εκ </w:t>
      </w:r>
      <w:r>
        <w:rPr>
          <w:rFonts w:eastAsia="Times New Roman" w:cs="Times New Roman"/>
          <w:szCs w:val="24"/>
        </w:rPr>
        <w:t xml:space="preserve">του κύκλου </w:t>
      </w:r>
      <w:r>
        <w:rPr>
          <w:rFonts w:eastAsia="Times New Roman" w:cs="Times New Roman"/>
          <w:szCs w:val="24"/>
        </w:rPr>
        <w:t>των αναφορών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ερωτήσεων του Ανεξάρτητου Βουλευτή Β΄ Αθηνών κ. </w:t>
      </w:r>
      <w:r>
        <w:rPr>
          <w:rFonts w:eastAsia="Times New Roman" w:cs="Times New Roman"/>
          <w:bCs/>
          <w:szCs w:val="24"/>
        </w:rPr>
        <w:t xml:space="preserve">Θεοχάρη </w:t>
      </w:r>
      <w:proofErr w:type="spellStart"/>
      <w:r>
        <w:rPr>
          <w:rFonts w:eastAsia="Times New Roman" w:cs="Times New Roman"/>
          <w:bCs/>
          <w:szCs w:val="24"/>
        </w:rPr>
        <w:t>Θεοχάρη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w:t>
      </w:r>
      <w:proofErr w:type="spellStart"/>
      <w:r>
        <w:rPr>
          <w:rFonts w:eastAsia="Times New Roman" w:cs="Times New Roman"/>
          <w:szCs w:val="24"/>
        </w:rPr>
        <w:t>Παραβατικές</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υμπεριφορές στο Αριστοτέλειο Πανεπιστήμιο Θεσσαλονίκης»</w:t>
      </w:r>
      <w:r>
        <w:rPr>
          <w:rFonts w:eastAsia="Times New Roman" w:cs="Times New Roman"/>
          <w:szCs w:val="24"/>
        </w:rPr>
        <w:t>,</w:t>
      </w:r>
      <w:r>
        <w:rPr>
          <w:rFonts w:eastAsia="Times New Roman" w:cs="Times New Roman"/>
          <w:szCs w:val="24"/>
        </w:rPr>
        <w:t xml:space="preserve"> δεν θα συζητηθεί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Αιτία</w:t>
      </w:r>
      <w:r>
        <w:rPr>
          <w:rFonts w:eastAsia="Times New Roman" w:cs="Times New Roman"/>
          <w:szCs w:val="24"/>
        </w:rPr>
        <w:t xml:space="preserve"> ο</w:t>
      </w:r>
      <w:r>
        <w:rPr>
          <w:rFonts w:eastAsia="Times New Roman" w:cs="Times New Roman"/>
          <w:szCs w:val="24"/>
        </w:rPr>
        <w:t xml:space="preserve"> </w:t>
      </w:r>
      <w:r>
        <w:rPr>
          <w:rFonts w:eastAsia="Times New Roman" w:cs="Times New Roman"/>
          <w:szCs w:val="24"/>
        </w:rPr>
        <w:t>φόρτος εργασίας.</w:t>
      </w:r>
    </w:p>
    <w:p w14:paraId="14B84E6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έβδομη </w:t>
      </w:r>
      <w:r>
        <w:rPr>
          <w:rFonts w:eastAsia="Times New Roman" w:cs="Times New Roman"/>
          <w:szCs w:val="24"/>
        </w:rPr>
        <w:t xml:space="preserve">με αριθμό 923/1-6-2017 </w:t>
      </w:r>
      <w:r>
        <w:rPr>
          <w:rFonts w:eastAsia="Times New Roman" w:cs="Times New Roman"/>
          <w:szCs w:val="24"/>
        </w:rPr>
        <w:t>επίκαιρη ερώτηση δεύτερου κύκλου του Βουλευτή Επικρατείας του Λαϊκού Συνδέσμου - Χρυσή Αυγή κ. Χρήστου Παππά προς τον Υπουργό Παιδείας, Έρευνας και Θρησκευμάτων, με θέμα: «</w:t>
      </w:r>
      <w:r>
        <w:rPr>
          <w:rFonts w:eastAsia="Times New Roman" w:cs="Times New Roman"/>
          <w:szCs w:val="24"/>
        </w:rPr>
        <w:t>Ε</w:t>
      </w:r>
      <w:r>
        <w:rPr>
          <w:rFonts w:eastAsia="Times New Roman" w:cs="Times New Roman"/>
          <w:szCs w:val="24"/>
        </w:rPr>
        <w:t xml:space="preserve">κπλήρωση του </w:t>
      </w:r>
      <w:r>
        <w:rPr>
          <w:rFonts w:eastAsia="Times New Roman" w:cs="Times New Roman"/>
          <w:szCs w:val="24"/>
        </w:rPr>
        <w:t>τ</w:t>
      </w:r>
      <w:r>
        <w:rPr>
          <w:rFonts w:eastAsia="Times New Roman" w:cs="Times New Roman"/>
          <w:szCs w:val="24"/>
        </w:rPr>
        <w:t xml:space="preserve">άματος του </w:t>
      </w:r>
      <w:r>
        <w:rPr>
          <w:rFonts w:eastAsia="Times New Roman" w:cs="Times New Roman"/>
          <w:szCs w:val="24"/>
        </w:rPr>
        <w:t>έ</w:t>
      </w:r>
      <w:r>
        <w:rPr>
          <w:rFonts w:eastAsia="Times New Roman" w:cs="Times New Roman"/>
          <w:szCs w:val="24"/>
        </w:rPr>
        <w:t>θνους»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θα συζητηθεί λόγω κωλύματος του Υπουργού </w:t>
      </w:r>
      <w:r>
        <w:rPr>
          <w:rFonts w:eastAsia="Times New Roman" w:cs="Times New Roman"/>
          <w:szCs w:val="24"/>
        </w:rPr>
        <w:lastRenderedPageBreak/>
        <w:t xml:space="preserve">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14B84E6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Η έκτη με αριθμό 1293/21-8-2017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w:t>
      </w:r>
      <w:r>
        <w:rPr>
          <w:rFonts w:eastAsia="Times New Roman" w:cs="Times New Roman"/>
          <w:szCs w:val="24"/>
        </w:rPr>
        <w:t xml:space="preserve">ικονομικών, σχετικά με τη χρηματοδότηση δράσεων από προϊόντα εγκληματικών ενεργειών κατά του ελληνικού </w:t>
      </w:r>
      <w:r>
        <w:rPr>
          <w:rFonts w:eastAsia="Times New Roman" w:cs="Times New Roman"/>
          <w:szCs w:val="24"/>
        </w:rPr>
        <w:t>δ</w:t>
      </w:r>
      <w:r>
        <w:rPr>
          <w:rFonts w:eastAsia="Times New Roman" w:cs="Times New Roman"/>
          <w:szCs w:val="24"/>
        </w:rPr>
        <w:t xml:space="preserve">ημοσίου και διάθεση ποσού για κοινωνικούς σκοπούς, δεν θα συζητηθεί λόγω φόρτου εργασίας του Αναπληρωτή Υπουργού Οικονομικών κ. Γεωργίου </w:t>
      </w:r>
      <w:proofErr w:type="spellStart"/>
      <w:r>
        <w:rPr>
          <w:rFonts w:eastAsia="Times New Roman" w:cs="Times New Roman"/>
          <w:szCs w:val="24"/>
        </w:rPr>
        <w:t>Χουλιαράκη</w:t>
      </w:r>
      <w:proofErr w:type="spellEnd"/>
      <w:r>
        <w:rPr>
          <w:rFonts w:eastAsia="Times New Roman" w:cs="Times New Roman"/>
          <w:szCs w:val="24"/>
        </w:rPr>
        <w:t>.</w:t>
      </w:r>
    </w:p>
    <w:p w14:paraId="14B84E6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Η τ</w:t>
      </w:r>
      <w:r>
        <w:rPr>
          <w:rFonts w:eastAsia="Times New Roman" w:cs="Times New Roman"/>
          <w:szCs w:val="24"/>
        </w:rPr>
        <w:t>ρίτη με αριθμό 1482/12-9-2017 επίκαιρη ερώτηση πρώτου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ς κ. Σταύρου Τάσσου προς τον Υπουργό Παιδείας</w:t>
      </w:r>
      <w:r>
        <w:rPr>
          <w:rFonts w:eastAsia="Times New Roman" w:cs="Times New Roman"/>
          <w:szCs w:val="24"/>
        </w:rPr>
        <w:t>,</w:t>
      </w:r>
      <w:r>
        <w:rPr>
          <w:rFonts w:eastAsia="Times New Roman" w:cs="Times New Roman"/>
          <w:szCs w:val="24"/>
        </w:rPr>
        <w:t xml:space="preserve"> Έρευνας και Θρησκευμάτων, με θέμα: «Να σταματήσει η ισχύς του αναγκαστικού χρηματικού αντιτίμο</w:t>
      </w:r>
      <w:r>
        <w:rPr>
          <w:rFonts w:eastAsia="Times New Roman" w:cs="Times New Roman"/>
          <w:szCs w:val="24"/>
        </w:rPr>
        <w:t>υ για τη συμμετοχή στις εξετάσεις της Πιστοποίησης Αρχικής Επαγγελματικής Κατάρτισης Αποφοίτων ΙΕΚ»</w:t>
      </w:r>
      <w:r>
        <w:rPr>
          <w:rFonts w:eastAsia="Times New Roman" w:cs="Times New Roman"/>
          <w:szCs w:val="24"/>
        </w:rPr>
        <w:t>,</w:t>
      </w:r>
      <w:r>
        <w:rPr>
          <w:rFonts w:eastAsia="Times New Roman" w:cs="Times New Roman"/>
          <w:szCs w:val="24"/>
        </w:rPr>
        <w:t xml:space="preserve"> δεν θα συζητηθεί λόγω ανειλημμένων υποχρεώσεων του Υφυπουργού Παιδείας, Έρευνας και Θρησκευμάτων κ. Δημητρίου </w:t>
      </w:r>
      <w:proofErr w:type="spellStart"/>
      <w:r>
        <w:rPr>
          <w:rFonts w:eastAsia="Times New Roman" w:cs="Times New Roman"/>
          <w:szCs w:val="24"/>
        </w:rPr>
        <w:t>Μπαξεβανάκη</w:t>
      </w:r>
      <w:proofErr w:type="spellEnd"/>
      <w:r>
        <w:rPr>
          <w:rFonts w:eastAsia="Times New Roman" w:cs="Times New Roman"/>
          <w:szCs w:val="24"/>
        </w:rPr>
        <w:t>.</w:t>
      </w:r>
    </w:p>
    <w:p w14:paraId="14B84E6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θα συζητηθούν μόνο τέσσ</w:t>
      </w:r>
      <w:r>
        <w:rPr>
          <w:rFonts w:eastAsia="Times New Roman" w:cs="Times New Roman"/>
          <w:szCs w:val="24"/>
        </w:rPr>
        <w:t>ερις επίκαιρες ερωτήσεις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 δύο είναι προς τον Υπουργό Εθνικής Άμυνας κ. Πάνο Καμμένο και δύο προς τον Υπουργό Υγείας κ. Ανδρέα Ξανθό.</w:t>
      </w:r>
    </w:p>
    <w:p w14:paraId="14B84E6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από τις δώδεκα ερωτήσεις, όπως καταλαβαίνετε, μόνο τέσσερις θα συζητηθούν, θα υπάρχει και μια ανοχή χρόνου στους </w:t>
      </w:r>
      <w:r>
        <w:rPr>
          <w:rFonts w:eastAsia="Times New Roman" w:cs="Times New Roman"/>
          <w:szCs w:val="24"/>
        </w:rPr>
        <w:t>επερωτώντες και στους Υπουργούς, αλλά όχι να γίνει κατάχρηση. Για τις αιτιολογίες της απουσίας των Υπουργών υπάρχει και η σχετική επιστολή του Γενικού Γραμματέα της Κυβέρνησης κ. Μιχαήλ Καλογήρου.</w:t>
      </w:r>
    </w:p>
    <w:p w14:paraId="14B84E6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Θα ξεκινήσουμε με την</w:t>
      </w:r>
      <w:r>
        <w:rPr>
          <w:rFonts w:eastAsia="Times New Roman" w:cs="Times New Roman"/>
          <w:szCs w:val="24"/>
        </w:rPr>
        <w:t xml:space="preserve"> </w:t>
      </w:r>
      <w:r>
        <w:rPr>
          <w:rFonts w:eastAsia="Times New Roman" w:cs="Times New Roman"/>
          <w:szCs w:val="24"/>
        </w:rPr>
        <w:t>τρί</w:t>
      </w:r>
      <w:r>
        <w:rPr>
          <w:rFonts w:eastAsia="Times New Roman" w:cs="Times New Roman"/>
          <w:szCs w:val="24"/>
        </w:rPr>
        <w:t xml:space="preserve">τη </w:t>
      </w:r>
      <w:r>
        <w:rPr>
          <w:rFonts w:eastAsia="Times New Roman" w:cs="Times New Roman"/>
          <w:szCs w:val="24"/>
        </w:rPr>
        <w:t>με αριθμό 1443/5-9-2017 επίκαιρη ερώτηση δευτέρου κύκλου του Βουλευτή Β</w:t>
      </w:r>
      <w:r>
        <w:rPr>
          <w:rFonts w:eastAsia="Times New Roman" w:cs="Times New Roman"/>
          <w:szCs w:val="24"/>
        </w:rPr>
        <w:t>΄</w:t>
      </w:r>
      <w:r>
        <w:rPr>
          <w:rFonts w:eastAsia="Times New Roman" w:cs="Times New Roman"/>
          <w:szCs w:val="24"/>
        </w:rPr>
        <w:t xml:space="preserve"> Αθηνών της Νέας Δημοκρατίας κ.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δ</w:t>
      </w:r>
      <w:r>
        <w:rPr>
          <w:rFonts w:eastAsia="Times New Roman" w:cs="Times New Roman"/>
          <w:szCs w:val="24"/>
        </w:rPr>
        <w:t>ώ</w:t>
      </w:r>
      <w:r>
        <w:rPr>
          <w:rFonts w:eastAsia="Times New Roman" w:cs="Times New Roman"/>
          <w:szCs w:val="24"/>
        </w:rPr>
        <w:t>νι</w:t>
      </w:r>
      <w:r>
        <w:rPr>
          <w:rFonts w:eastAsia="Times New Roman" w:cs="Times New Roman"/>
          <w:szCs w:val="24"/>
        </w:rPr>
        <w:t>δος</w:t>
      </w:r>
      <w:proofErr w:type="spellEnd"/>
      <w:r>
        <w:rPr>
          <w:rFonts w:eastAsia="Times New Roman" w:cs="Times New Roman"/>
          <w:szCs w:val="24"/>
        </w:rPr>
        <w:t xml:space="preserve"> Γεωργιάδη προς τον Υπουργό Εθνικής Άμυνας, «αναφορικά με το ύψος της αντικειμενικής αξίας των προς αξιοποίηση ακινήτων του Υπουργε</w:t>
      </w:r>
      <w:r>
        <w:rPr>
          <w:rFonts w:eastAsia="Times New Roman" w:cs="Times New Roman"/>
          <w:szCs w:val="24"/>
        </w:rPr>
        <w:t>ίου Εθνικής Άμυνας».</w:t>
      </w:r>
    </w:p>
    <w:p w14:paraId="14B84E6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w:t>
      </w:r>
    </w:p>
    <w:p w14:paraId="14B84E6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Ευχαριστώ πάρα πολύ, κύριε Πρόεδρε.</w:t>
      </w:r>
    </w:p>
    <w:p w14:paraId="14B84E6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ωραία πήγαν τα ψώνια στο Λονδίνο; Σας θαυμάσαμε με την </w:t>
      </w:r>
      <w:r>
        <w:rPr>
          <w:rFonts w:eastAsia="Times New Roman" w:cs="Times New Roman"/>
          <w:szCs w:val="24"/>
          <w:lang w:val="en-US"/>
        </w:rPr>
        <w:t>Jaguar</w:t>
      </w:r>
      <w:r>
        <w:rPr>
          <w:rFonts w:eastAsia="Times New Roman" w:cs="Times New Roman"/>
          <w:szCs w:val="24"/>
        </w:rPr>
        <w:t xml:space="preserve"> στα </w:t>
      </w:r>
      <w:r>
        <w:rPr>
          <w:rFonts w:eastAsia="Times New Roman" w:cs="Times New Roman"/>
          <w:szCs w:val="24"/>
        </w:rPr>
        <w:t>«</w:t>
      </w:r>
      <w:r>
        <w:rPr>
          <w:rFonts w:eastAsia="Times New Roman" w:cs="Times New Roman"/>
          <w:szCs w:val="24"/>
          <w:lang w:val="en-US"/>
        </w:rPr>
        <w:t>SELFRIDGES</w:t>
      </w:r>
      <w:r>
        <w:rPr>
          <w:rFonts w:eastAsia="Times New Roman" w:cs="Times New Roman"/>
          <w:szCs w:val="24"/>
        </w:rPr>
        <w:t>»</w:t>
      </w:r>
      <w:r>
        <w:rPr>
          <w:rFonts w:eastAsia="Times New Roman" w:cs="Times New Roman"/>
          <w:szCs w:val="24"/>
        </w:rPr>
        <w:t xml:space="preserve">, με ένα αυτοκίνητο γεμάτο σακούλες. </w:t>
      </w:r>
    </w:p>
    <w:p w14:paraId="14B84E6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κεφτόμασταν εδώ με τον Γιάννη τον </w:t>
      </w:r>
      <w:proofErr w:type="spellStart"/>
      <w:r>
        <w:rPr>
          <w:rFonts w:eastAsia="Times New Roman" w:cs="Times New Roman"/>
          <w:szCs w:val="24"/>
        </w:rPr>
        <w:t>Βρούτση</w:t>
      </w:r>
      <w:proofErr w:type="spellEnd"/>
      <w:r>
        <w:rPr>
          <w:rFonts w:eastAsia="Times New Roman" w:cs="Times New Roman"/>
          <w:szCs w:val="24"/>
        </w:rPr>
        <w:t xml:space="preserve"> προηγουμένως τι θα γινόταν, αν επί εποχής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κύριε Υπουργέ, -και μην κουνάτε το κεφάλι- </w:t>
      </w:r>
      <w:proofErr w:type="spellStart"/>
      <w:r>
        <w:rPr>
          <w:rFonts w:eastAsia="Times New Roman" w:cs="Times New Roman"/>
          <w:szCs w:val="24"/>
        </w:rPr>
        <w:t>συνελάμβαναν</w:t>
      </w:r>
      <w:proofErr w:type="spellEnd"/>
      <w:r>
        <w:rPr>
          <w:rFonts w:eastAsia="Times New Roman" w:cs="Times New Roman"/>
          <w:szCs w:val="24"/>
        </w:rPr>
        <w:t xml:space="preserve"> δημοσιογράφοι τον Ευάγγελο Βενιζέλο, που τον βρίζατε όλη η αντιπολίτευση για μια κυβερνητική </w:t>
      </w:r>
      <w:r>
        <w:rPr>
          <w:rFonts w:eastAsia="Times New Roman" w:cs="Times New Roman"/>
          <w:szCs w:val="24"/>
          <w:lang w:val="en-US"/>
        </w:rPr>
        <w:t>BMW</w:t>
      </w:r>
      <w:r>
        <w:rPr>
          <w:rFonts w:eastAsia="Times New Roman" w:cs="Times New Roman"/>
          <w:szCs w:val="24"/>
        </w:rPr>
        <w:t xml:space="preserve"> που είχε, να ψωνίζει στο Λονδίνο από τα </w:t>
      </w:r>
      <w:r>
        <w:rPr>
          <w:rFonts w:eastAsia="Times New Roman" w:cs="Times New Roman"/>
          <w:szCs w:val="24"/>
        </w:rPr>
        <w:t>«</w:t>
      </w:r>
      <w:r>
        <w:rPr>
          <w:rFonts w:eastAsia="Times New Roman" w:cs="Times New Roman"/>
          <w:szCs w:val="24"/>
          <w:lang w:val="en-US"/>
        </w:rPr>
        <w:t>SELFRIDGES</w:t>
      </w:r>
      <w:r>
        <w:rPr>
          <w:rFonts w:eastAsia="Times New Roman" w:cs="Times New Roman"/>
          <w:szCs w:val="24"/>
        </w:rPr>
        <w:t xml:space="preserve">» </w:t>
      </w:r>
      <w:r>
        <w:rPr>
          <w:rFonts w:eastAsia="Times New Roman" w:cs="Times New Roman"/>
          <w:szCs w:val="24"/>
        </w:rPr>
        <w:t>με</w:t>
      </w:r>
      <w:r w:rsidRPr="00C70A69">
        <w:rPr>
          <w:rFonts w:eastAsia="Times New Roman" w:cs="Times New Roman"/>
          <w:szCs w:val="24"/>
        </w:rPr>
        <w:t xml:space="preserve"> </w:t>
      </w:r>
      <w:r>
        <w:rPr>
          <w:rFonts w:eastAsia="Times New Roman" w:cs="Times New Roman"/>
          <w:szCs w:val="24"/>
          <w:lang w:val="en-US"/>
        </w:rPr>
        <w:t>Jaguar</w:t>
      </w:r>
      <w:r>
        <w:rPr>
          <w:rFonts w:eastAsia="Times New Roman" w:cs="Times New Roman"/>
          <w:szCs w:val="24"/>
        </w:rPr>
        <w:t>,</w:t>
      </w:r>
      <w:r>
        <w:rPr>
          <w:rFonts w:eastAsia="Times New Roman" w:cs="Times New Roman"/>
          <w:szCs w:val="24"/>
        </w:rPr>
        <w:t xml:space="preserve"> την ώρα που η </w:t>
      </w:r>
      <w:r>
        <w:rPr>
          <w:rFonts w:eastAsia="Times New Roman" w:cs="Times New Roman"/>
          <w:szCs w:val="24"/>
        </w:rPr>
        <w:t>ν</w:t>
      </w:r>
      <w:r>
        <w:rPr>
          <w:rFonts w:eastAsia="Times New Roman" w:cs="Times New Roman"/>
          <w:szCs w:val="24"/>
        </w:rPr>
        <w:t>ότια Αττική καταστρέφεται από την πετρελαιοκηλίδα που άφησε η Κυβέρνησή σας να ξεφύγει.</w:t>
      </w:r>
    </w:p>
    <w:p w14:paraId="14B84E6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Εσείς πρώτος, κύριε Υπουργέ</w:t>
      </w:r>
      <w:r>
        <w:rPr>
          <w:rFonts w:eastAsia="Times New Roman" w:cs="Times New Roman"/>
          <w:szCs w:val="24"/>
        </w:rPr>
        <w:t>,</w:t>
      </w:r>
      <w:r>
        <w:rPr>
          <w:rFonts w:eastAsia="Times New Roman" w:cs="Times New Roman"/>
          <w:szCs w:val="24"/>
        </w:rPr>
        <w:t xml:space="preserve"> και μη σκύβετε το κεφάλι</w:t>
      </w:r>
      <w:r>
        <w:rPr>
          <w:rFonts w:eastAsia="Times New Roman" w:cs="Times New Roman"/>
          <w:szCs w:val="24"/>
        </w:rPr>
        <w:t>,</w:t>
      </w:r>
      <w:r>
        <w:rPr>
          <w:rFonts w:eastAsia="Times New Roman" w:cs="Times New Roman"/>
          <w:szCs w:val="24"/>
        </w:rPr>
        <w:t xml:space="preserve"> θα είχατε ξεσηκώσει τον κόσμο και το διαδίκτυο. Μη γελάτε καθόλου! Εσείς βρίζατε τον Βενιζέλο για την </w:t>
      </w:r>
      <w:r>
        <w:rPr>
          <w:rFonts w:eastAsia="Times New Roman" w:cs="Times New Roman"/>
          <w:szCs w:val="24"/>
          <w:lang w:val="en-US"/>
        </w:rPr>
        <w:t>BMW</w:t>
      </w:r>
      <w:r>
        <w:rPr>
          <w:rFonts w:eastAsia="Times New Roman" w:cs="Times New Roman"/>
          <w:szCs w:val="24"/>
        </w:rPr>
        <w:t xml:space="preserve"> προσωπικά και τώρα η </w:t>
      </w:r>
      <w:r>
        <w:rPr>
          <w:rFonts w:eastAsia="Times New Roman" w:cs="Times New Roman"/>
          <w:szCs w:val="24"/>
          <w:lang w:val="en-US"/>
        </w:rPr>
        <w:t>Jaguar</w:t>
      </w:r>
      <w:r>
        <w:rPr>
          <w:rFonts w:eastAsia="Times New Roman" w:cs="Times New Roman"/>
          <w:szCs w:val="24"/>
        </w:rPr>
        <w:t xml:space="preserve"> σ</w:t>
      </w:r>
      <w:r>
        <w:rPr>
          <w:rFonts w:eastAsia="Times New Roman" w:cs="Times New Roman"/>
          <w:szCs w:val="24"/>
        </w:rPr>
        <w:t>α</w:t>
      </w:r>
      <w:r>
        <w:rPr>
          <w:rFonts w:eastAsia="Times New Roman" w:cs="Times New Roman"/>
          <w:szCs w:val="24"/>
        </w:rPr>
        <w:t>ς αρέσει! Δεν ξέραμε ότι είχατε διαφωνία στη μάρκα!</w:t>
      </w:r>
    </w:p>
    <w:p w14:paraId="14B84E6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Όμως, δεν μας λέτε και τι ψωνίσατε, γιατί μέτρησα κα</w:t>
      </w:r>
      <w:r>
        <w:rPr>
          <w:rFonts w:eastAsia="Times New Roman" w:cs="Times New Roman"/>
          <w:szCs w:val="24"/>
        </w:rPr>
        <w:t>μ</w:t>
      </w:r>
      <w:r>
        <w:rPr>
          <w:rFonts w:eastAsia="Times New Roman" w:cs="Times New Roman"/>
          <w:szCs w:val="24"/>
        </w:rPr>
        <w:t>μιά τριανταριά</w:t>
      </w:r>
      <w:r>
        <w:rPr>
          <w:rFonts w:eastAsia="Times New Roman" w:cs="Times New Roman"/>
          <w:szCs w:val="24"/>
        </w:rPr>
        <w:t xml:space="preserve"> σακούλες από τα </w:t>
      </w:r>
      <w:r>
        <w:rPr>
          <w:rFonts w:eastAsia="Times New Roman" w:cs="Times New Roman"/>
          <w:szCs w:val="24"/>
        </w:rPr>
        <w:t>«</w:t>
      </w:r>
      <w:r>
        <w:rPr>
          <w:rFonts w:eastAsia="Times New Roman" w:cs="Times New Roman"/>
          <w:szCs w:val="24"/>
          <w:lang w:val="en-US"/>
        </w:rPr>
        <w:t>SELFRIDGES</w:t>
      </w:r>
      <w:r>
        <w:rPr>
          <w:rFonts w:eastAsia="Times New Roman" w:cs="Times New Roman"/>
          <w:szCs w:val="24"/>
        </w:rPr>
        <w:t>»</w:t>
      </w:r>
      <w:r>
        <w:rPr>
          <w:rFonts w:eastAsia="Times New Roman" w:cs="Times New Roman"/>
          <w:szCs w:val="24"/>
        </w:rPr>
        <w:t>.</w:t>
      </w:r>
      <w:r>
        <w:rPr>
          <w:rFonts w:eastAsia="Times New Roman" w:cs="Times New Roman"/>
          <w:szCs w:val="24"/>
        </w:rPr>
        <w:t xml:space="preserve"> Ένα </w:t>
      </w:r>
      <w:proofErr w:type="spellStart"/>
      <w:r>
        <w:rPr>
          <w:rFonts w:eastAsia="Times New Roman" w:cs="Times New Roman"/>
          <w:szCs w:val="24"/>
        </w:rPr>
        <w:t>πορτμπαγκάζ</w:t>
      </w:r>
      <w:proofErr w:type="spellEnd"/>
      <w:r>
        <w:rPr>
          <w:rFonts w:eastAsia="Times New Roman" w:cs="Times New Roman"/>
          <w:szCs w:val="24"/>
        </w:rPr>
        <w:t xml:space="preserve"> ψώνια κάνατε! Μην κουνάτε το κεφάλι. Είστε εδώ για να απαντάτε, κύριε!</w:t>
      </w:r>
    </w:p>
    <w:p w14:paraId="14B84E6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Θα έπρεπε να ντρέπεστε!</w:t>
      </w:r>
    </w:p>
    <w:p w14:paraId="14B84E6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Κανένας</w:t>
      </w:r>
      <w:r>
        <w:rPr>
          <w:rFonts w:eastAsia="Times New Roman" w:cs="Times New Roman"/>
          <w:szCs w:val="24"/>
        </w:rPr>
        <w:t xml:space="preserve"> στην Ελλάδα δεν πρέπει να ντρέπεται περισσότερο από εσάς, για όσα έχετε πει όλα αυτά τα χρόνια και για όσα έχετε κάνει όλα αυτά τα χρόνια.</w:t>
      </w:r>
    </w:p>
    <w:p w14:paraId="14B84E7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τα αίσχη στη Βουλή για τα </w:t>
      </w:r>
      <w:r>
        <w:rPr>
          <w:rFonts w:eastAsia="Times New Roman" w:cs="Times New Roman"/>
          <w:szCs w:val="24"/>
          <w:lang w:val="en-US"/>
        </w:rPr>
        <w:t>CDS</w:t>
      </w:r>
      <w:r>
        <w:rPr>
          <w:rFonts w:eastAsia="Times New Roman" w:cs="Times New Roman"/>
          <w:szCs w:val="24"/>
        </w:rPr>
        <w:t xml:space="preserve"> και τον </w:t>
      </w:r>
      <w:r>
        <w:rPr>
          <w:rFonts w:eastAsia="Times New Roman" w:cs="Times New Roman"/>
          <w:szCs w:val="24"/>
          <w:lang w:val="en-US"/>
        </w:rPr>
        <w:t>broker</w:t>
      </w:r>
      <w:r>
        <w:rPr>
          <w:rFonts w:eastAsia="Times New Roman" w:cs="Times New Roman"/>
          <w:szCs w:val="24"/>
        </w:rPr>
        <w:t xml:space="preserve"> Παπανδρέου. Και τώρα που σας αρέσει το </w:t>
      </w:r>
      <w:r>
        <w:rPr>
          <w:rFonts w:eastAsia="Times New Roman" w:cs="Times New Roman"/>
          <w:szCs w:val="24"/>
          <w:lang w:val="en-US"/>
        </w:rPr>
        <w:t>PSI</w:t>
      </w:r>
      <w:r>
        <w:rPr>
          <w:rFonts w:eastAsia="Times New Roman" w:cs="Times New Roman"/>
          <w:szCs w:val="24"/>
        </w:rPr>
        <w:t>, για να κρατάτε την υ</w:t>
      </w:r>
      <w:r>
        <w:rPr>
          <w:rFonts w:eastAsia="Times New Roman" w:cs="Times New Roman"/>
          <w:szCs w:val="24"/>
        </w:rPr>
        <w:t>πουργική καρέκλα! Και τώρα σας αρέσει το μνημόνιο και πώς το εφαρμόζετε, που δεν θα το πλησιάζατε ούτε νεκρός! Για να τολμάτε να μιλάτε εσείς σε μένα!</w:t>
      </w:r>
    </w:p>
    <w:p w14:paraId="14B84E7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Όμως, πάμε τώρα, κύριε Υπουργέ, στο μείζον. Ήρθατε στη Βουλή τον Δεκέμβριο του 2016 και είπατε επί λέξει </w:t>
      </w:r>
      <w:r>
        <w:rPr>
          <w:rFonts w:eastAsia="Times New Roman" w:cs="Times New Roman"/>
          <w:szCs w:val="24"/>
        </w:rPr>
        <w:t>ότι είναι τόσο μεγαλεπήβολα και εύστοχα τα σχέδι</w:t>
      </w:r>
      <w:r>
        <w:rPr>
          <w:rFonts w:eastAsia="Times New Roman" w:cs="Times New Roman"/>
          <w:szCs w:val="24"/>
        </w:rPr>
        <w:t>ά</w:t>
      </w:r>
      <w:r>
        <w:rPr>
          <w:rFonts w:eastAsia="Times New Roman" w:cs="Times New Roman"/>
          <w:szCs w:val="24"/>
        </w:rPr>
        <w:t xml:space="preserve"> σας για την αξιοποίηση της ακίνητης περιουσίας του Υπουργείου Εθνικής Αμύνης, που υπολογίζεται ότι μέσα στο 2017 θα εισπράξει το ελληνικό </w:t>
      </w:r>
      <w:r>
        <w:rPr>
          <w:rFonts w:eastAsia="Times New Roman" w:cs="Times New Roman"/>
          <w:szCs w:val="24"/>
        </w:rPr>
        <w:t>δ</w:t>
      </w:r>
      <w:r>
        <w:rPr>
          <w:rFonts w:eastAsia="Times New Roman" w:cs="Times New Roman"/>
          <w:szCs w:val="24"/>
        </w:rPr>
        <w:t>ημόσιο 300 εκατομμύρια ευρώ και θα σταθεροποιηθούν τα έσοδα του κρά</w:t>
      </w:r>
      <w:r>
        <w:rPr>
          <w:rFonts w:eastAsia="Times New Roman" w:cs="Times New Roman"/>
          <w:szCs w:val="24"/>
        </w:rPr>
        <w:t>τους για τα επόμενα χρόνια σε 400 με 500 εκατομμύρια.</w:t>
      </w:r>
    </w:p>
    <w:p w14:paraId="14B84E7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τον Αύγουστο, πριν από λίγες ημέρες, εξέδωσε το Υπουργείο σας ένα δελτίο </w:t>
      </w:r>
      <w:r>
        <w:rPr>
          <w:rFonts w:eastAsia="Times New Roman" w:cs="Times New Roman"/>
          <w:szCs w:val="24"/>
        </w:rPr>
        <w:t>Τ</w:t>
      </w:r>
      <w:r>
        <w:rPr>
          <w:rFonts w:eastAsia="Times New Roman" w:cs="Times New Roman"/>
          <w:szCs w:val="24"/>
        </w:rPr>
        <w:t xml:space="preserve">ύπου ότι ως σήμερα οι εισπράξεις του </w:t>
      </w:r>
      <w:r>
        <w:rPr>
          <w:rFonts w:eastAsia="Times New Roman" w:cs="Times New Roman"/>
          <w:szCs w:val="24"/>
        </w:rPr>
        <w:t>ο</w:t>
      </w:r>
      <w:r>
        <w:rPr>
          <w:rFonts w:eastAsia="Times New Roman" w:cs="Times New Roman"/>
          <w:szCs w:val="24"/>
        </w:rPr>
        <w:t xml:space="preserve">ργανισμού είναι 600.000 ευρώ. </w:t>
      </w:r>
    </w:p>
    <w:p w14:paraId="14B84E7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Ξέρετε, κύριε Υπουργέ, ότι είμαστε στο τέλος Σεπτεμβρίου του 2017 και έχετε εισπράξει 600.000 ευρώ από τα 300 εκατομμύρια, που είχατε υποσχεθεί ότι θα εισπράξετε το 2017; Θα θέλαμε, λοιπόν, να μας ενημερώσετε για το πώς πηγαίνουν τα σχέδιά σας για την αξιο</w:t>
      </w:r>
      <w:r>
        <w:rPr>
          <w:rFonts w:eastAsia="Times New Roman" w:cs="Times New Roman"/>
          <w:szCs w:val="24"/>
        </w:rPr>
        <w:t xml:space="preserve">ποίηση. </w:t>
      </w:r>
    </w:p>
    <w:p w14:paraId="14B84E7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κύριε Υπουργέ, ότι πραγματικά έχετε καταφέρει να ξεπεράσετε και τις δικές μου προσδοκίες, διότι η αποτυχία του ταμείου έρχεται σε συνέχεια της προηγούμενης εξαγγελίας σας στην Επιτροπή Αμύνης της Βουλής για τα τεράστια σχέδια της </w:t>
      </w:r>
      <w:r>
        <w:rPr>
          <w:rFonts w:eastAsia="Times New Roman" w:cs="Times New Roman"/>
          <w:szCs w:val="24"/>
        </w:rPr>
        <w:t>«</w:t>
      </w:r>
      <w:r>
        <w:rPr>
          <w:rFonts w:eastAsia="Times New Roman" w:cs="Times New Roman"/>
          <w:szCs w:val="24"/>
          <w:lang w:val="en-US"/>
        </w:rPr>
        <w:t>PARAM</w:t>
      </w:r>
      <w:r>
        <w:rPr>
          <w:rFonts w:eastAsia="Times New Roman" w:cs="Times New Roman"/>
          <w:szCs w:val="24"/>
          <w:lang w:val="en-US"/>
        </w:rPr>
        <w:t>OUNT</w:t>
      </w:r>
      <w:r>
        <w:rPr>
          <w:rFonts w:eastAsia="Times New Roman" w:cs="Times New Roman"/>
          <w:szCs w:val="24"/>
        </w:rPr>
        <w:t>»</w:t>
      </w:r>
      <w:r>
        <w:rPr>
          <w:rFonts w:eastAsia="Times New Roman" w:cs="Times New Roman"/>
          <w:szCs w:val="24"/>
        </w:rPr>
        <w:t xml:space="preserve"> και την ΕΛΒΟ, που πλέξατε το εγκώμιο της </w:t>
      </w:r>
      <w:r>
        <w:rPr>
          <w:rFonts w:eastAsia="Times New Roman" w:cs="Times New Roman"/>
          <w:szCs w:val="24"/>
        </w:rPr>
        <w:t>«</w:t>
      </w:r>
      <w:r>
        <w:rPr>
          <w:rFonts w:eastAsia="Times New Roman" w:cs="Times New Roman"/>
          <w:szCs w:val="24"/>
          <w:lang w:val="en-US"/>
        </w:rPr>
        <w:t>PARAMOUNT</w:t>
      </w:r>
      <w:r>
        <w:rPr>
          <w:rFonts w:eastAsia="Times New Roman" w:cs="Times New Roman"/>
          <w:szCs w:val="24"/>
        </w:rPr>
        <w:t>»</w:t>
      </w:r>
      <w:r>
        <w:rPr>
          <w:rFonts w:eastAsia="Times New Roman" w:cs="Times New Roman"/>
          <w:szCs w:val="24"/>
        </w:rPr>
        <w:t xml:space="preserve"> και πόσο μεγάλα σχέδια έχετε για την ΕΛΒΟ. </w:t>
      </w:r>
    </w:p>
    <w:p w14:paraId="14B84E7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απέτυχε και ο πρώτος και ο δεύτερος διαγωνισμός. Στον πρώτο κόπηκε η </w:t>
      </w:r>
      <w:r>
        <w:rPr>
          <w:rFonts w:eastAsia="Times New Roman" w:cs="Times New Roman"/>
          <w:szCs w:val="24"/>
        </w:rPr>
        <w:t>«</w:t>
      </w:r>
      <w:r>
        <w:rPr>
          <w:rFonts w:eastAsia="Times New Roman" w:cs="Times New Roman"/>
          <w:szCs w:val="24"/>
          <w:lang w:val="en-US"/>
        </w:rPr>
        <w:t>PARAMOUNT</w:t>
      </w:r>
      <w:r>
        <w:rPr>
          <w:rFonts w:eastAsia="Times New Roman" w:cs="Times New Roman"/>
          <w:szCs w:val="24"/>
        </w:rPr>
        <w:t>»</w:t>
      </w:r>
      <w:r>
        <w:rPr>
          <w:rFonts w:eastAsia="Times New Roman" w:cs="Times New Roman"/>
          <w:szCs w:val="24"/>
        </w:rPr>
        <w:t xml:space="preserve"> και στον δεύτερο δεν κατέθεσε στοιχεία καν. Άρα και εκεί </w:t>
      </w:r>
      <w:r>
        <w:rPr>
          <w:rFonts w:eastAsia="Times New Roman" w:cs="Times New Roman"/>
          <w:szCs w:val="24"/>
        </w:rPr>
        <w:t>αποτύχατε ως προς τις οικονομικές σας προβλέψεις. Άρα ενισχύεται η αντίληψη ότι στα λόγια είστε πάρα πολύ ωραίος, όμως στο να γεμίζετε το ταμείο με κρατικά λεφτά όχι.</w:t>
      </w:r>
    </w:p>
    <w:p w14:paraId="14B84E7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με το τελευταίο. Ήρθατε στην </w:t>
      </w:r>
      <w:r>
        <w:rPr>
          <w:rFonts w:eastAsia="Times New Roman" w:cs="Times New Roman"/>
          <w:szCs w:val="24"/>
        </w:rPr>
        <w:t>ε</w:t>
      </w:r>
      <w:r>
        <w:rPr>
          <w:rFonts w:eastAsia="Times New Roman" w:cs="Times New Roman"/>
          <w:szCs w:val="24"/>
        </w:rPr>
        <w:t>πιτροπή της Βουλής και μας είπατε τον Ιούνιο ότι υπο</w:t>
      </w:r>
      <w:r>
        <w:rPr>
          <w:rFonts w:eastAsia="Times New Roman" w:cs="Times New Roman"/>
          <w:szCs w:val="24"/>
        </w:rPr>
        <w:t xml:space="preserve">γράφουμε μια συμφωνία, για να πουλήσουμε τα </w:t>
      </w:r>
      <w:proofErr w:type="spellStart"/>
      <w:r>
        <w:rPr>
          <w:rFonts w:eastAsia="Times New Roman" w:cs="Times New Roman"/>
          <w:szCs w:val="24"/>
        </w:rPr>
        <w:t>πυρομαχικά</w:t>
      </w:r>
      <w:proofErr w:type="spellEnd"/>
      <w:r>
        <w:rPr>
          <w:rFonts w:eastAsia="Times New Roman" w:cs="Times New Roman"/>
          <w:szCs w:val="24"/>
        </w:rPr>
        <w:t>, αυτά που το διαμέτρημά τους δεν χρησιμοποιούμε πια στον Ελληνικό Στρατό, στη Σαουδική Αραβία με 66 εκατομμύρια ευρώ. Μας είπατε στη Βουλή τον Ιούνιο –στις αρχές ή στο τέλος, για να μην κάνω λάθος στην</w:t>
      </w:r>
      <w:r>
        <w:rPr>
          <w:rFonts w:eastAsia="Times New Roman" w:cs="Times New Roman"/>
          <w:szCs w:val="24"/>
        </w:rPr>
        <w:t xml:space="preserve"> ημερομηνία- ότι εντός των επομένων δέκα ή δεκαπέντε ημερών θα εισπράτταμε αυτά τα 66 εκατομμύρια, με έναν φίλο σας ενδιάμεσο, εάν δεν κάνω λάθος, τον κ. Παπαδόπουλο. Μπορείτε να μας ενημερώσετε, κύριε Υπουργέ, τι έγινε και με αυτή την ιστορία; </w:t>
      </w:r>
    </w:p>
    <w:p w14:paraId="14B84E7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Άρα συγκεφ</w:t>
      </w:r>
      <w:r>
        <w:rPr>
          <w:rFonts w:eastAsia="Times New Roman" w:cs="Times New Roman"/>
          <w:szCs w:val="24"/>
        </w:rPr>
        <w:t>αλαιώνω, γιατί όλα είναι, κύριε Πρόεδρε, στο ίδιο κομμάτι της αξιοποιήσεως της περιουσίας του Ελληνικού Στρατού</w:t>
      </w:r>
      <w:r>
        <w:rPr>
          <w:rFonts w:eastAsia="Times New Roman" w:cs="Times New Roman"/>
          <w:szCs w:val="24"/>
        </w:rPr>
        <w:t>,</w:t>
      </w:r>
      <w:r>
        <w:rPr>
          <w:rFonts w:eastAsia="Times New Roman" w:cs="Times New Roman"/>
          <w:szCs w:val="24"/>
        </w:rPr>
        <w:t xml:space="preserve"> των Ενόπλων Δυνάμεων, για να είμαι ακριβής. Πρώτον, από τα 300 εκατομμύρια που βάλατε στόχο για το έτος 2017 μ</w:t>
      </w:r>
      <w:r>
        <w:rPr>
          <w:rFonts w:eastAsia="Times New Roman" w:cs="Times New Roman"/>
          <w:szCs w:val="24"/>
        </w:rPr>
        <w:t>ά</w:t>
      </w:r>
      <w:r>
        <w:rPr>
          <w:rFonts w:eastAsia="Times New Roman" w:cs="Times New Roman"/>
          <w:szCs w:val="24"/>
        </w:rPr>
        <w:t>ς έχετε φέρει μέχρι τώρα 600.000</w:t>
      </w:r>
      <w:r>
        <w:rPr>
          <w:rFonts w:eastAsia="Times New Roman" w:cs="Times New Roman"/>
          <w:szCs w:val="24"/>
        </w:rPr>
        <w:t xml:space="preserve"> ευρώ. Πότε θα έρθουν τα υπόλοιπα 299.400.000 ευρώ;</w:t>
      </w:r>
    </w:p>
    <w:p w14:paraId="14B84E7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γίνεται με την ΕΛΒΟ και τον εν εξελίξει διαγωνισμό και την εταιρεία </w:t>
      </w:r>
      <w:r>
        <w:rPr>
          <w:rFonts w:eastAsia="Times New Roman" w:cs="Times New Roman"/>
          <w:szCs w:val="24"/>
        </w:rPr>
        <w:t>«</w:t>
      </w:r>
      <w:r>
        <w:rPr>
          <w:rFonts w:eastAsia="Times New Roman" w:cs="Times New Roman"/>
          <w:szCs w:val="24"/>
          <w:lang w:val="en-GB"/>
        </w:rPr>
        <w:t>PARAMOUNT</w:t>
      </w:r>
      <w:r>
        <w:rPr>
          <w:rFonts w:eastAsia="Times New Roman" w:cs="Times New Roman"/>
          <w:szCs w:val="24"/>
        </w:rPr>
        <w:t>»</w:t>
      </w:r>
      <w:r>
        <w:rPr>
          <w:rFonts w:eastAsia="Times New Roman" w:cs="Times New Roman"/>
          <w:szCs w:val="24"/>
        </w:rPr>
        <w:t xml:space="preserve">, που τόσο είχατε διαφημίσει και που τελικά εξαφανίστηκε από την αγορά της ΕΛΒΟ; </w:t>
      </w:r>
    </w:p>
    <w:p w14:paraId="14B84E7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ισχύουν η πώληση των </w:t>
      </w:r>
      <w:proofErr w:type="spellStart"/>
      <w:r>
        <w:rPr>
          <w:rFonts w:eastAsia="Times New Roman" w:cs="Times New Roman"/>
          <w:szCs w:val="24"/>
        </w:rPr>
        <w:t>π</w:t>
      </w:r>
      <w:r>
        <w:rPr>
          <w:rFonts w:eastAsia="Times New Roman" w:cs="Times New Roman"/>
          <w:szCs w:val="24"/>
        </w:rPr>
        <w:t>υρομαχικών</w:t>
      </w:r>
      <w:proofErr w:type="spellEnd"/>
      <w:r>
        <w:rPr>
          <w:rFonts w:eastAsia="Times New Roman" w:cs="Times New Roman"/>
          <w:szCs w:val="24"/>
        </w:rPr>
        <w:t xml:space="preserve"> και τα 66 εκατομμύρια ευρώ; Τα πήραμε, θα τα πάρουμε, με τον κ. Παπαδόπουλο, χωρίς τον κ. Παπαδόπουλο;</w:t>
      </w:r>
    </w:p>
    <w:p w14:paraId="14B84E7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4B84E7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αυτονόητο είναι ότι θα έχετε ισόποσο διπλάσιο χρόνο από τα τρία λεπτά και βεβα</w:t>
      </w:r>
      <w:r>
        <w:rPr>
          <w:rFonts w:eastAsia="Times New Roman" w:cs="Times New Roman"/>
          <w:szCs w:val="24"/>
        </w:rPr>
        <w:t>ίως, αφού επέτρεψα στον κ. Γεωργιάδη να αναφερθεί και σε θέμα έξω από την επίκαιρη ερώτησή του, εφόσον το επιθυμείτε και εσείς</w:t>
      </w:r>
      <w:r>
        <w:rPr>
          <w:rFonts w:eastAsia="Times New Roman" w:cs="Times New Roman"/>
          <w:szCs w:val="24"/>
        </w:rPr>
        <w:t>,</w:t>
      </w:r>
      <w:r>
        <w:rPr>
          <w:rFonts w:eastAsia="Times New Roman" w:cs="Times New Roman"/>
          <w:szCs w:val="24"/>
        </w:rPr>
        <w:t xml:space="preserve"> μπορείτε να απαντήσετε.</w:t>
      </w:r>
    </w:p>
    <w:p w14:paraId="14B84E7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4B84E7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w:t>
      </w:r>
      <w:r>
        <w:rPr>
          <w:rFonts w:eastAsia="Times New Roman" w:cs="Times New Roman"/>
          <w:b/>
          <w:szCs w:val="24"/>
        </w:rPr>
        <w:t>ν):</w:t>
      </w:r>
      <w:r>
        <w:rPr>
          <w:rFonts w:eastAsia="Times New Roman" w:cs="Times New Roman"/>
          <w:szCs w:val="24"/>
        </w:rPr>
        <w:t xml:space="preserve"> Κύριε Πρόεδρε, επειδή ο κ. Γεωργιάδης είναι ασυγκράτητος, γνωστός ασυγκράτητος, </w:t>
      </w:r>
      <w:proofErr w:type="spellStart"/>
      <w:r>
        <w:rPr>
          <w:rFonts w:eastAsia="Times New Roman" w:cs="Times New Roman"/>
          <w:szCs w:val="24"/>
        </w:rPr>
        <w:t>περιεφέρετο</w:t>
      </w:r>
      <w:proofErr w:type="spellEnd"/>
      <w:r>
        <w:rPr>
          <w:rFonts w:eastAsia="Times New Roman" w:cs="Times New Roman"/>
          <w:szCs w:val="24"/>
        </w:rPr>
        <w:t xml:space="preserve"> στους δημοσιογράφους και έλεγε ότι θα αναφερθεί στην </w:t>
      </w:r>
      <w:r>
        <w:rPr>
          <w:rFonts w:eastAsia="Times New Roman" w:cs="Times New Roman"/>
          <w:szCs w:val="24"/>
          <w:lang w:val="en-US"/>
        </w:rPr>
        <w:t>Jaguar</w:t>
      </w:r>
      <w:r>
        <w:rPr>
          <w:rFonts w:eastAsia="Times New Roman" w:cs="Times New Roman"/>
          <w:szCs w:val="24"/>
        </w:rPr>
        <w:t xml:space="preserve">. </w:t>
      </w:r>
    </w:p>
    <w:p w14:paraId="14B84E7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Σας έχω φέρει, λοιπόν, μια βεβαίωση της </w:t>
      </w:r>
      <w:r>
        <w:rPr>
          <w:rFonts w:eastAsia="Times New Roman" w:cs="Times New Roman"/>
          <w:szCs w:val="24"/>
        </w:rPr>
        <w:t>π</w:t>
      </w:r>
      <w:r>
        <w:rPr>
          <w:rFonts w:eastAsia="Times New Roman" w:cs="Times New Roman"/>
          <w:szCs w:val="24"/>
        </w:rPr>
        <w:t xml:space="preserve">ρεσβείας μας ότι αυτό το αυτοκίνητο είναι το υπηρεσιακό αυτοκίνητο που διατίθεται σε όλους τους Υπουργούς και με το οποίο κάνατε εσείς βόλτες, κύριε Γεωργιάδη, στη συνέλευση του </w:t>
      </w:r>
      <w:r>
        <w:rPr>
          <w:rFonts w:eastAsia="Times New Roman" w:cs="Times New Roman"/>
          <w:szCs w:val="24"/>
          <w:lang w:val="en-GB"/>
        </w:rPr>
        <w:t>IMO</w:t>
      </w:r>
      <w:r>
        <w:rPr>
          <w:rFonts w:eastAsia="Times New Roman" w:cs="Times New Roman"/>
          <w:szCs w:val="24"/>
        </w:rPr>
        <w:t>. Την καταθέτω στα Πρακτικά.</w:t>
      </w:r>
    </w:p>
    <w:p w14:paraId="14B84E7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Υπουργός </w:t>
      </w:r>
      <w:r>
        <w:rPr>
          <w:rFonts w:eastAsia="Times New Roman"/>
          <w:szCs w:val="24"/>
        </w:rPr>
        <w:t>Εθνικής Άμυνας και</w:t>
      </w:r>
      <w:r>
        <w:rPr>
          <w:rFonts w:eastAsia="Times New Roman"/>
          <w:szCs w:val="24"/>
        </w:rPr>
        <w:t xml:space="preserve"> Πρόεδρος των Ανεξάρτητων Ελλήνων</w:t>
      </w:r>
      <w:r w:rsidDel="00BF64B4">
        <w:rPr>
          <w:rFonts w:eastAsia="Times New Roman" w:cs="Times New Roman"/>
          <w:szCs w:val="24"/>
        </w:rPr>
        <w:t xml:space="preserve"> </w:t>
      </w:r>
      <w:r>
        <w:rPr>
          <w:rFonts w:eastAsia="Times New Roman" w:cs="Times New Roman"/>
          <w:szCs w:val="24"/>
        </w:rPr>
        <w:t>κ. Πάνος Καμμένος καταθέτει για τα Πρακτικά την προαναφερθείσα βεβαίωση, η οποία βρίσκεται στο αρχείο του Τμήματος Γραμματείας της Διεύθυνσης Στενογραφίας και Πρακτικών της Βουλής)</w:t>
      </w:r>
    </w:p>
    <w:p w14:paraId="14B84E8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Εγώ δεν χρησιμοποιώ άλλα αυτοκίνητα, παρά</w:t>
      </w:r>
      <w:r>
        <w:rPr>
          <w:rFonts w:eastAsia="Times New Roman" w:cs="Times New Roman"/>
          <w:szCs w:val="24"/>
        </w:rPr>
        <w:t xml:space="preserve"> μόνο το υπηρεσιακό αυτοκίνητο, το οποίο πήρα για μια ώρα μεταξύ της επίσημης συναντήσεως και του γεύματος και πήγα να αγοράσω για τα παιδιά μου δώρο μια κούκλα </w:t>
      </w:r>
      <w:r>
        <w:rPr>
          <w:rFonts w:eastAsia="Times New Roman" w:cs="Times New Roman"/>
          <w:szCs w:val="24"/>
          <w:lang w:val="en-GB"/>
        </w:rPr>
        <w:t>Barbie</w:t>
      </w:r>
      <w:r>
        <w:rPr>
          <w:rFonts w:eastAsia="Times New Roman" w:cs="Times New Roman"/>
          <w:szCs w:val="24"/>
        </w:rPr>
        <w:t>. Έψαχνα να βρω και ένα σκάφος τηλεκατευθυνόμενο σαν και αυτό που κυκλοφορούσατε με τον κ</w:t>
      </w:r>
      <w:r>
        <w:rPr>
          <w:rFonts w:eastAsia="Times New Roman" w:cs="Times New Roman"/>
          <w:szCs w:val="24"/>
        </w:rPr>
        <w:t xml:space="preserve">. </w:t>
      </w:r>
      <w:proofErr w:type="spellStart"/>
      <w:r>
        <w:rPr>
          <w:rFonts w:eastAsia="Times New Roman" w:cs="Times New Roman"/>
          <w:szCs w:val="24"/>
        </w:rPr>
        <w:t>Πρετεντέρη</w:t>
      </w:r>
      <w:proofErr w:type="spellEnd"/>
      <w:r>
        <w:rPr>
          <w:rFonts w:eastAsia="Times New Roman" w:cs="Times New Roman"/>
          <w:szCs w:val="24"/>
        </w:rPr>
        <w:t xml:space="preserve"> στη Μύκονο, αλλά δεν είχε τέτοιο τελευταίο μοντέλο. Να είστε, λοιπόν, πιο σοβαρός και να χρησιμοποιείτε τον κοινοβουλευτικό έλεγχο, για να κάνετε πραγματικά τη δουλειά για την οποία σας έχει ορίσει ο ελληνικός λαός. </w:t>
      </w:r>
      <w:r>
        <w:rPr>
          <w:rFonts w:eastAsia="Times New Roman" w:cs="Times New Roman"/>
          <w:szCs w:val="24"/>
        </w:rPr>
        <w:t>Α</w:t>
      </w:r>
      <w:r>
        <w:rPr>
          <w:rFonts w:eastAsia="Times New Roman" w:cs="Times New Roman"/>
          <w:szCs w:val="24"/>
        </w:rPr>
        <w:t>υτές τις κορόνες τις οποίε</w:t>
      </w:r>
      <w:r>
        <w:rPr>
          <w:rFonts w:eastAsia="Times New Roman" w:cs="Times New Roman"/>
          <w:szCs w:val="24"/>
        </w:rPr>
        <w:t>ς χρησιμοποιείτε και τα έξαλλα, να τα χρησιμοποιείτε όταν βγαίνετε στην τηλεόραση.</w:t>
      </w:r>
    </w:p>
    <w:p w14:paraId="14B84E8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παρ’ ότι δεν είναι επερώτηση, θα σας απαντήσω ότι όσον αφορά την πώληση υλικού, έχει υπογραφεί διακρατική συμφωνία με τη Σαουδική Αραβία, την οποία έχει υπογράψει </w:t>
      </w:r>
      <w:r>
        <w:rPr>
          <w:rFonts w:eastAsia="Times New Roman" w:cs="Times New Roman"/>
          <w:szCs w:val="24"/>
        </w:rPr>
        <w:t xml:space="preserve">ο ίδιος ο Υπουργός Άμυνας και διάδοχος, με εκπρόσωπο </w:t>
      </w:r>
      <w:r>
        <w:rPr>
          <w:rFonts w:eastAsia="Times New Roman" w:cs="Times New Roman"/>
          <w:szCs w:val="24"/>
        </w:rPr>
        <w:lastRenderedPageBreak/>
        <w:t>τον κ. Παπαδόπουλο και όχι έμπορο και μεσάζοντα. Περιμένουμε την εκτέλεση της συγκεκριμένης συμβάσεως. Έχουν έρθει εδώ, έχουν ελέγξει το συγκεκριμένο υλικό, έχει οριστεί μεταφορέας, έχει περάσει ΚΥΣΕΑ, έ</w:t>
      </w:r>
      <w:r>
        <w:rPr>
          <w:rFonts w:eastAsia="Times New Roman" w:cs="Times New Roman"/>
          <w:szCs w:val="24"/>
        </w:rPr>
        <w:t xml:space="preserve">χει περάσει από τη Βουλή. Ελπίζω μέσα στις επόμενες ημέρες να προχωρήσει αυτή η συμφωνία, όπως και άλλες συμφωνίες σε σχέση με παλαιό υλικό, το οποίο ήταν στις αποθήκες και για το οποίο, εάν συνεχίζαμε τις αποφάσεις των προηγούμενων κυβερνήσεων, όχι απλώς </w:t>
      </w:r>
      <w:r>
        <w:rPr>
          <w:rFonts w:eastAsia="Times New Roman" w:cs="Times New Roman"/>
          <w:szCs w:val="24"/>
        </w:rPr>
        <w:t xml:space="preserve">δεν θα έφθαναν στο </w:t>
      </w:r>
      <w:r>
        <w:rPr>
          <w:rFonts w:eastAsia="Times New Roman" w:cs="Times New Roman"/>
          <w:szCs w:val="24"/>
        </w:rPr>
        <w:t>τ</w:t>
      </w:r>
      <w:r>
        <w:rPr>
          <w:rFonts w:eastAsia="Times New Roman" w:cs="Times New Roman"/>
          <w:szCs w:val="24"/>
        </w:rPr>
        <w:t>αμείο του Υπουργείου Εθνικής Άμυνας και στα Επιτελεία χρήματα, αλλά θα πληρώναμε και χρήματα για να τα καταστρέψουμε, όπως τις περίφημες νάρκες της Βουλγαρίας, που χρέωσαν 4 εκατομμύρια για την καταστροφή τους από την Κυβέρνηση, στην οπ</w:t>
      </w:r>
      <w:r>
        <w:rPr>
          <w:rFonts w:eastAsia="Times New Roman" w:cs="Times New Roman"/>
          <w:szCs w:val="24"/>
        </w:rPr>
        <w:t>οία δεν ήσασταν μέλος εσείς, ήμουν μέλος εγώ, ενώ εσείς ήσασταν αντιπολιτευόμενος και ερωτών.</w:t>
      </w:r>
    </w:p>
    <w:p w14:paraId="14B84E8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την αξιοποίηση της περιουσίας των Ενόπλων Δυνάμεων, θα σας πω ότι τέτοιου είδους ερωτήσεις μέχρι τώρα δεν υπήρχαν στη Βουλή για τον απλό λόγο ότι</w:t>
      </w:r>
      <w:r>
        <w:rPr>
          <w:rFonts w:eastAsia="Times New Roman" w:cs="Times New Roman"/>
          <w:szCs w:val="24"/>
        </w:rPr>
        <w:t xml:space="preserve"> η περιουσία των </w:t>
      </w:r>
      <w:r>
        <w:rPr>
          <w:rFonts w:eastAsia="Times New Roman" w:cs="Times New Roman"/>
          <w:szCs w:val="24"/>
        </w:rPr>
        <w:t>τ</w:t>
      </w:r>
      <w:r>
        <w:rPr>
          <w:rFonts w:eastAsia="Times New Roman" w:cs="Times New Roman"/>
          <w:szCs w:val="24"/>
        </w:rPr>
        <w:t xml:space="preserve">αμείων των Ενόπλων Δυνάμεων, που δεν είναι περιουσία του Υπουργείου, αλλά περιουσία των εν αποστρατεία και των εν ενεργεία στελεχών, είναι περιουσία των </w:t>
      </w:r>
      <w:r>
        <w:rPr>
          <w:rFonts w:eastAsia="Times New Roman" w:cs="Times New Roman"/>
          <w:szCs w:val="24"/>
        </w:rPr>
        <w:t>τ</w:t>
      </w:r>
      <w:r>
        <w:rPr>
          <w:rFonts w:eastAsia="Times New Roman" w:cs="Times New Roman"/>
          <w:szCs w:val="24"/>
        </w:rPr>
        <w:t xml:space="preserve">αμείων των Ενόπλων </w:t>
      </w:r>
      <w:r>
        <w:rPr>
          <w:rFonts w:eastAsia="Times New Roman" w:cs="Times New Roman"/>
          <w:szCs w:val="24"/>
        </w:rPr>
        <w:lastRenderedPageBreak/>
        <w:t xml:space="preserve">Δυνάμεων, δεν υπήρχε. </w:t>
      </w:r>
      <w:r>
        <w:rPr>
          <w:rFonts w:eastAsia="Times New Roman" w:cs="Times New Roman"/>
          <w:szCs w:val="24"/>
        </w:rPr>
        <w:t>Δ</w:t>
      </w:r>
      <w:r>
        <w:rPr>
          <w:rFonts w:eastAsia="Times New Roman" w:cs="Times New Roman"/>
          <w:szCs w:val="24"/>
        </w:rPr>
        <w:t>εν υπήρχε για τον απλούστατο λόγο, διότι α</w:t>
      </w:r>
      <w:r>
        <w:rPr>
          <w:rFonts w:eastAsia="Times New Roman" w:cs="Times New Roman"/>
          <w:szCs w:val="24"/>
        </w:rPr>
        <w:t xml:space="preserve">υτή η περιουσία </w:t>
      </w:r>
      <w:proofErr w:type="spellStart"/>
      <w:r>
        <w:rPr>
          <w:rFonts w:eastAsia="Times New Roman" w:cs="Times New Roman"/>
          <w:szCs w:val="24"/>
        </w:rPr>
        <w:t>εχρησιμοποιείτο</w:t>
      </w:r>
      <w:proofErr w:type="spellEnd"/>
      <w:r>
        <w:rPr>
          <w:rFonts w:eastAsia="Times New Roman" w:cs="Times New Roman"/>
          <w:szCs w:val="24"/>
        </w:rPr>
        <w:t xml:space="preserve"> για να κάνουν ρουσφέτια, για να βγαίνει ο κ. Βενιζέλος και να χαρίζει στρατόπεδα, να χαρίζει εγκαταστάσεις, για κοινωφελείς δήθεν σκοπούς, αλλά με σκοπό να παίρνει ψήφους.</w:t>
      </w:r>
    </w:p>
    <w:p w14:paraId="14B84E8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Ενημέρωσα και τον κ. Δαβάκη την προηγούμενη φορά -αλ</w:t>
      </w:r>
      <w:r>
        <w:rPr>
          <w:rFonts w:eastAsia="Times New Roman" w:cs="Times New Roman"/>
          <w:szCs w:val="24"/>
        </w:rPr>
        <w:t xml:space="preserve">λά φαίνεται ότι δεν τον ακούτε- ότι η ακίνητη περιουσία των Ενόπλων Δυνάμεων -και εννοώ των </w:t>
      </w:r>
      <w:r>
        <w:rPr>
          <w:rFonts w:eastAsia="Times New Roman" w:cs="Times New Roman"/>
          <w:szCs w:val="24"/>
        </w:rPr>
        <w:t>τ</w:t>
      </w:r>
      <w:r>
        <w:rPr>
          <w:rFonts w:eastAsia="Times New Roman" w:cs="Times New Roman"/>
          <w:szCs w:val="24"/>
        </w:rPr>
        <w:t>αμείων- ανέρχεται στην αντικειμενική αξία των 34 περίπου δισεκατομμυρίων ευρώ. Στο πρόσφατο παρελθόν, που είχαμε μιλήσει για αυτή την αξία, σύσσωμη η Αντιπολίτευση</w:t>
      </w:r>
      <w:r>
        <w:rPr>
          <w:rFonts w:eastAsia="Times New Roman" w:cs="Times New Roman"/>
          <w:szCs w:val="24"/>
        </w:rPr>
        <w:t xml:space="preserve"> είχε εστιάσει στα κτίσματα, αλλά λησμόνησε τις εκτάσεις, εντός των οποίων έχουν ιδιοκτησία οι Ένοπλες Δυνάμεις, τα </w:t>
      </w:r>
      <w:r>
        <w:rPr>
          <w:rFonts w:eastAsia="Times New Roman" w:cs="Times New Roman"/>
          <w:szCs w:val="24"/>
        </w:rPr>
        <w:t>τ</w:t>
      </w:r>
      <w:r>
        <w:rPr>
          <w:rFonts w:eastAsia="Times New Roman" w:cs="Times New Roman"/>
          <w:szCs w:val="24"/>
        </w:rPr>
        <w:t xml:space="preserve">αμεία και έχουν δημοσιευθεί όλες και είναι με πολύ σημαντική αξία. </w:t>
      </w:r>
    </w:p>
    <w:p w14:paraId="14B84E8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σημείο θέλω να γίνω συγκεκριμένος. Όσον αφορά τους διαγωνισμούς, ο διαγωνισμός στην αρχή ξεκίνησε με μια ηλεκτρονική πλατφόρμα, που μας είχε παραχωρηθεί από το </w:t>
      </w:r>
      <w:r>
        <w:rPr>
          <w:rFonts w:eastAsia="Times New Roman" w:cs="Times New Roman"/>
          <w:szCs w:val="24"/>
          <w:lang w:val="en-GB"/>
        </w:rPr>
        <w:t>Public</w:t>
      </w:r>
      <w:r>
        <w:rPr>
          <w:rFonts w:eastAsia="Times New Roman" w:cs="Times New Roman"/>
          <w:szCs w:val="24"/>
        </w:rPr>
        <w:t xml:space="preserve"> </w:t>
      </w:r>
      <w:r>
        <w:rPr>
          <w:rFonts w:eastAsia="Times New Roman" w:cs="Times New Roman"/>
          <w:szCs w:val="24"/>
          <w:lang w:val="en-GB"/>
        </w:rPr>
        <w:t>Real</w:t>
      </w:r>
      <w:r>
        <w:rPr>
          <w:rFonts w:eastAsia="Times New Roman" w:cs="Times New Roman"/>
          <w:szCs w:val="24"/>
        </w:rPr>
        <w:t xml:space="preserve"> </w:t>
      </w:r>
      <w:r>
        <w:rPr>
          <w:rFonts w:eastAsia="Times New Roman" w:cs="Times New Roman"/>
          <w:szCs w:val="24"/>
          <w:lang w:val="en-GB"/>
        </w:rPr>
        <w:t>Estate</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ΕΤΑΔ Α.Ε.</w:t>
      </w:r>
      <w:r>
        <w:rPr>
          <w:rFonts w:eastAsia="Times New Roman" w:cs="Times New Roman"/>
          <w:szCs w:val="24"/>
        </w:rPr>
        <w:t>»</w:t>
      </w:r>
      <w:r>
        <w:rPr>
          <w:rFonts w:eastAsia="Times New Roman" w:cs="Times New Roman"/>
          <w:szCs w:val="24"/>
        </w:rPr>
        <w:t xml:space="preserve"> και έγιναν οι πέντε διαγωνισμοί των ακινήτων τον Απρ</w:t>
      </w:r>
      <w:r>
        <w:rPr>
          <w:rFonts w:eastAsia="Times New Roman" w:cs="Times New Roman"/>
          <w:szCs w:val="24"/>
        </w:rPr>
        <w:t xml:space="preserve">ίλιο του 2017. </w:t>
      </w:r>
    </w:p>
    <w:p w14:paraId="14B84E8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Cs/>
          <w:shd w:val="clear" w:color="auto" w:fill="FFFFFF"/>
        </w:rPr>
        <w:lastRenderedPageBreak/>
        <w:t>Όμως,</w:t>
      </w:r>
      <w:r>
        <w:rPr>
          <w:rFonts w:eastAsia="Times New Roman" w:cs="Times New Roman"/>
          <w:szCs w:val="24"/>
        </w:rPr>
        <w:t xml:space="preserve"> το κόστος της </w:t>
      </w:r>
      <w:r>
        <w:rPr>
          <w:rFonts w:eastAsia="Times New Roman"/>
          <w:bCs/>
        </w:rPr>
        <w:t xml:space="preserve">συγκεκριμένης πλατφόρμας ήταν πάρα πολύ ψηλό. Έτσι, από το ΓΕΣ μέσα στον Αύγουστο, από τις 2 έως τις 11 Αυγούστου, προχωρήσαμε στη δημιουργία </w:t>
      </w:r>
      <w:r>
        <w:rPr>
          <w:rFonts w:eastAsia="Times New Roman" w:cs="Times New Roman"/>
          <w:szCs w:val="24"/>
        </w:rPr>
        <w:t>νέας ηλεκτρονικής πλατφόρμας, η οποία δεν στοίχισε ούτε ένα ευρώ στο ΓΕΣ, γιατ</w:t>
      </w:r>
      <w:r>
        <w:rPr>
          <w:rFonts w:eastAsia="Times New Roman" w:cs="Times New Roman"/>
          <w:szCs w:val="24"/>
        </w:rPr>
        <w:t xml:space="preserve">ί έγινε από στελέχη των Ενόπλων Δυνάμεων, που λειτούργησε στους πρώτους διαγωνισμούς και τα πρώτα οφέλη της περιόδου 2 έως 11 Αυγούστου ήταν 14.241.003,90 ευρώ για ακίνητα αντικειμενικής αξίας 11.883.883,32 ευρώ. </w:t>
      </w:r>
      <w:r>
        <w:rPr>
          <w:rFonts w:eastAsia="Times New Roman" w:cs="Times New Roman"/>
          <w:szCs w:val="24"/>
        </w:rPr>
        <w:t>Α</w:t>
      </w:r>
      <w:r>
        <w:rPr>
          <w:rFonts w:eastAsia="Times New Roman" w:cs="Times New Roman"/>
          <w:szCs w:val="24"/>
        </w:rPr>
        <w:t xml:space="preserve">υτά για τους πρώτους διαγωνισμούς. </w:t>
      </w:r>
    </w:p>
    <w:p w14:paraId="14B84E8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ΥΠΑΑΠΕΔ, η </w:t>
      </w:r>
      <w:r>
        <w:rPr>
          <w:rFonts w:eastAsia="Times New Roman" w:cs="Times New Roman"/>
          <w:szCs w:val="24"/>
        </w:rPr>
        <w:t>υ</w:t>
      </w:r>
      <w:r>
        <w:rPr>
          <w:rFonts w:eastAsia="Times New Roman" w:cs="Times New Roman"/>
          <w:szCs w:val="24"/>
        </w:rPr>
        <w:t xml:space="preserve">πηρεσία που δημιουργήσαμε, </w:t>
      </w:r>
      <w:r>
        <w:rPr>
          <w:rFonts w:eastAsia="Times New Roman"/>
          <w:bCs/>
        </w:rPr>
        <w:t>έχει</w:t>
      </w:r>
      <w:r>
        <w:rPr>
          <w:rFonts w:eastAsia="Times New Roman" w:cs="Times New Roman"/>
          <w:szCs w:val="24"/>
        </w:rPr>
        <w:t xml:space="preserve"> διεξ</w:t>
      </w:r>
      <w:r>
        <w:rPr>
          <w:rFonts w:eastAsia="Times New Roman" w:cs="Times New Roman"/>
          <w:szCs w:val="24"/>
        </w:rPr>
        <w:t>αγ</w:t>
      </w:r>
      <w:r>
        <w:rPr>
          <w:rFonts w:eastAsia="Times New Roman" w:cs="Times New Roman"/>
          <w:szCs w:val="24"/>
        </w:rPr>
        <w:t>άγει τον Απρίλιο πέντε ηλεκτρονικούς διαγωνισμούς και εν συνεχεία, όπως σας είπα, αφού καταρτίστηκαν</w:t>
      </w:r>
      <w:r>
        <w:rPr>
          <w:rFonts w:eastAsia="Times New Roman" w:cs="Times New Roman"/>
          <w:szCs w:val="24"/>
        </w:rPr>
        <w:t>,</w:t>
      </w:r>
      <w:r>
        <w:rPr>
          <w:rFonts w:eastAsia="Times New Roman" w:cs="Times New Roman"/>
          <w:szCs w:val="24"/>
        </w:rPr>
        <w:t xml:space="preserve"> σε συνεργασία με τα αντίστοιχα </w:t>
      </w:r>
      <w:r>
        <w:rPr>
          <w:rFonts w:eastAsia="Times New Roman" w:cs="Times New Roman"/>
          <w:szCs w:val="24"/>
        </w:rPr>
        <w:t>τ</w:t>
      </w:r>
      <w:r>
        <w:rPr>
          <w:rFonts w:eastAsia="Times New Roman" w:cs="Times New Roman"/>
          <w:szCs w:val="24"/>
        </w:rPr>
        <w:t xml:space="preserve">αμεία, εγκρίθηκαν με την από 14 Φεβρουαρίου απόφαση του </w:t>
      </w:r>
      <w:r>
        <w:rPr>
          <w:rFonts w:eastAsia="Times New Roman" w:cs="Times New Roman"/>
          <w:bCs/>
          <w:shd w:val="clear" w:color="auto" w:fill="FFFFFF"/>
        </w:rPr>
        <w:t>Σ</w:t>
      </w:r>
      <w:r>
        <w:rPr>
          <w:rFonts w:eastAsia="Times New Roman" w:cs="Times New Roman"/>
          <w:szCs w:val="24"/>
        </w:rPr>
        <w:t>ΑΜ, και προχω</w:t>
      </w:r>
      <w:r>
        <w:rPr>
          <w:rFonts w:eastAsia="Times New Roman" w:cs="Times New Roman"/>
          <w:szCs w:val="24"/>
        </w:rPr>
        <w:t xml:space="preserve">ρήσαμε στους διαγωνισμούς. </w:t>
      </w:r>
    </w:p>
    <w:p w14:paraId="14B84E87" w14:textId="77777777" w:rsidR="009F1D8B" w:rsidRDefault="00750C6B">
      <w:pPr>
        <w:spacing w:line="600" w:lineRule="auto"/>
        <w:ind w:firstLine="720"/>
        <w:contextualSpacing/>
        <w:jc w:val="both"/>
        <w:rPr>
          <w:rFonts w:eastAsia="Times New Roman" w:cs="Times New Roman"/>
          <w:szCs w:val="24"/>
        </w:rPr>
      </w:pPr>
      <w:r>
        <w:rPr>
          <w:rFonts w:eastAsia="Times New Roman"/>
          <w:bCs/>
        </w:rPr>
        <w:t>Συγκεκριμένα</w:t>
      </w:r>
      <w:r>
        <w:rPr>
          <w:rFonts w:eastAsia="Times New Roman" w:cs="Times New Roman"/>
          <w:szCs w:val="24"/>
        </w:rPr>
        <w:t xml:space="preserve">, το ακίνητο του πρώην στρατοπέδου του </w:t>
      </w:r>
      <w:r>
        <w:rPr>
          <w:rFonts w:eastAsia="Times New Roman" w:cs="Times New Roman"/>
          <w:szCs w:val="24"/>
        </w:rPr>
        <w:t>«</w:t>
      </w:r>
      <w:r>
        <w:rPr>
          <w:rFonts w:eastAsia="Times New Roman" w:cs="Times New Roman"/>
          <w:szCs w:val="24"/>
        </w:rPr>
        <w:t>Λ</w:t>
      </w:r>
      <w:r>
        <w:rPr>
          <w:rFonts w:eastAsia="Times New Roman" w:cs="Times New Roman"/>
          <w:szCs w:val="24"/>
        </w:rPr>
        <w:t>ΙΟΣΗ»</w:t>
      </w:r>
      <w:r>
        <w:rPr>
          <w:rFonts w:eastAsia="Times New Roman" w:cs="Times New Roman"/>
          <w:szCs w:val="24"/>
        </w:rPr>
        <w:t>, αντικειμενικής αξίας 443.373, ιδιοκτησίας ΤΕΘΑ, αναδείχτηκε πλειοδότης μισθωτής με μηνιαίο μίσθωμα 3.400 ευρώ για είκοσι πέντε χρόνια με δυνατότητα παράτασης άλλα είκοσ</w:t>
      </w:r>
      <w:r>
        <w:rPr>
          <w:rFonts w:eastAsia="Times New Roman" w:cs="Times New Roman"/>
          <w:szCs w:val="24"/>
        </w:rPr>
        <w:t xml:space="preserve">ι πέντε χρόνια. Το συνολικό οικονομικό όφελος για την </w:t>
      </w:r>
      <w:r>
        <w:rPr>
          <w:rFonts w:eastAsia="Times New Roman" w:cs="Times New Roman"/>
          <w:szCs w:val="24"/>
        </w:rPr>
        <w:t>υ</w:t>
      </w:r>
      <w:r>
        <w:rPr>
          <w:rFonts w:eastAsia="Times New Roman" w:cs="Times New Roman"/>
          <w:szCs w:val="24"/>
        </w:rPr>
        <w:t xml:space="preserve">πηρεσία με τη </w:t>
      </w:r>
      <w:r>
        <w:rPr>
          <w:rFonts w:eastAsia="Times New Roman"/>
          <w:bCs/>
        </w:rPr>
        <w:t>συγκεκριμένη</w:t>
      </w:r>
      <w:r>
        <w:rPr>
          <w:rFonts w:eastAsia="Times New Roman" w:cs="Times New Roman"/>
          <w:szCs w:val="24"/>
        </w:rPr>
        <w:t xml:space="preserve"> σύμβαση μισθώσεως θα </w:t>
      </w:r>
      <w:r>
        <w:rPr>
          <w:rFonts w:eastAsia="Times New Roman"/>
          <w:bCs/>
        </w:rPr>
        <w:t>είναι</w:t>
      </w:r>
      <w:r>
        <w:rPr>
          <w:rFonts w:eastAsia="Times New Roman" w:cs="Times New Roman"/>
          <w:szCs w:val="24"/>
        </w:rPr>
        <w:t xml:space="preserve"> 1.152.322 ευρώ. </w:t>
      </w:r>
      <w:r>
        <w:rPr>
          <w:rFonts w:eastAsia="Times New Roman" w:cs="Times New Roman"/>
          <w:szCs w:val="24"/>
        </w:rPr>
        <w:lastRenderedPageBreak/>
        <w:t xml:space="preserve">Το </w:t>
      </w:r>
      <w:r>
        <w:rPr>
          <w:rFonts w:eastAsia="Times New Roman" w:cs="Times New Roman"/>
          <w:bCs/>
          <w:shd w:val="clear" w:color="auto" w:fill="FFFFFF"/>
        </w:rPr>
        <w:t>Σ</w:t>
      </w:r>
      <w:r>
        <w:rPr>
          <w:rFonts w:eastAsia="Times New Roman" w:cs="Times New Roman"/>
          <w:szCs w:val="24"/>
        </w:rPr>
        <w:t>ΑΜ με την από 26</w:t>
      </w:r>
      <w:r>
        <w:rPr>
          <w:rFonts w:eastAsia="Times New Roman" w:cs="Times New Roman"/>
          <w:szCs w:val="24"/>
          <w:vertAlign w:val="superscript"/>
        </w:rPr>
        <w:t xml:space="preserve"> </w:t>
      </w:r>
      <w:r>
        <w:rPr>
          <w:rFonts w:eastAsia="Times New Roman" w:cs="Times New Roman"/>
          <w:szCs w:val="24"/>
        </w:rPr>
        <w:t xml:space="preserve">Ιουνίου 2017 απόφασή του ενέκρινε το αποτέλεσμα του διαγωνισμού και την οριστική κατοχύρωση. </w:t>
      </w:r>
    </w:p>
    <w:p w14:paraId="14B84E8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Για το ακίνητο τ</w:t>
      </w:r>
      <w:r>
        <w:rPr>
          <w:rFonts w:eastAsia="Times New Roman" w:cs="Times New Roman"/>
          <w:szCs w:val="24"/>
        </w:rPr>
        <w:t>ου καταστήματος επί της οδού Σούτσου 40, ιδιοκτησίας του Μετοχικού Ταμείου Αεροπορίας, αντικειμενικής αξίας 1.274.000 ευρώ, αναδείχθηκε πλειοδότης η εταιρ</w:t>
      </w:r>
      <w:r>
        <w:rPr>
          <w:rFonts w:eastAsia="Times New Roman" w:cs="Times New Roman"/>
          <w:szCs w:val="24"/>
        </w:rPr>
        <w:t>ε</w:t>
      </w:r>
      <w:r>
        <w:rPr>
          <w:rFonts w:eastAsia="Times New Roman" w:cs="Times New Roman"/>
          <w:szCs w:val="24"/>
        </w:rPr>
        <w:t xml:space="preserve">ία </w:t>
      </w:r>
      <w:r>
        <w:rPr>
          <w:rFonts w:eastAsia="Times New Roman" w:cs="Times New Roman"/>
          <w:szCs w:val="24"/>
        </w:rPr>
        <w:t>«</w:t>
      </w:r>
      <w:r>
        <w:rPr>
          <w:rFonts w:eastAsia="Times New Roman" w:cs="Times New Roman"/>
          <w:szCs w:val="24"/>
        </w:rPr>
        <w:t>Β</w:t>
      </w:r>
      <w:r>
        <w:rPr>
          <w:rFonts w:eastAsia="Times New Roman" w:cs="Times New Roman"/>
          <w:szCs w:val="24"/>
        </w:rPr>
        <w:t>ΕΡΟΠΟΥΛΟΙ</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με μηνιαίο μίσθωμα 6.700 ευρώ για δώδεκα έτη, με τη δυνατότητα παράτασης και με </w:t>
      </w:r>
      <w:r>
        <w:rPr>
          <w:rFonts w:eastAsia="Times New Roman" w:cs="Times New Roman"/>
          <w:szCs w:val="24"/>
        </w:rPr>
        <w:t xml:space="preserve">ελάχιστη αναπροσαρμογή για όλους 1% τον χρόνο. Το συνολικό οικονομικό όφελος για την </w:t>
      </w:r>
      <w:r>
        <w:rPr>
          <w:rFonts w:eastAsia="Times New Roman" w:cs="Times New Roman"/>
          <w:szCs w:val="24"/>
        </w:rPr>
        <w:t>υ</w:t>
      </w:r>
      <w:r>
        <w:rPr>
          <w:rFonts w:eastAsia="Times New Roman" w:cs="Times New Roman"/>
          <w:szCs w:val="24"/>
        </w:rPr>
        <w:t xml:space="preserve">πηρεσία με τη </w:t>
      </w:r>
      <w:r>
        <w:rPr>
          <w:rFonts w:eastAsia="Times New Roman"/>
          <w:bCs/>
        </w:rPr>
        <w:t>συγκεκριμένη</w:t>
      </w:r>
      <w:r>
        <w:rPr>
          <w:rFonts w:eastAsia="Times New Roman" w:cs="Times New Roman"/>
          <w:szCs w:val="24"/>
        </w:rPr>
        <w:t xml:space="preserve"> σύμβαση μισθώσεως για δώδεκα έτη θα </w:t>
      </w:r>
      <w:r>
        <w:rPr>
          <w:rFonts w:eastAsia="Times New Roman"/>
          <w:bCs/>
        </w:rPr>
        <w:t>είναι</w:t>
      </w:r>
      <w:r>
        <w:rPr>
          <w:rFonts w:eastAsia="Times New Roman" w:cs="Times New Roman"/>
          <w:szCs w:val="24"/>
        </w:rPr>
        <w:t xml:space="preserve"> 1.019.000 ευρώ. Το  </w:t>
      </w:r>
      <w:r>
        <w:rPr>
          <w:rFonts w:eastAsia="Times New Roman" w:cs="Times New Roman"/>
          <w:bCs/>
          <w:shd w:val="clear" w:color="auto" w:fill="FFFFFF"/>
        </w:rPr>
        <w:t>Σ</w:t>
      </w:r>
      <w:r>
        <w:rPr>
          <w:rFonts w:eastAsia="Times New Roman" w:cs="Times New Roman"/>
          <w:szCs w:val="24"/>
        </w:rPr>
        <w:t>ΑΜ, πάλι στις 26 Ιουνίου 2017, με απόφασή του ενέκρινε το αποτέλεσμα του διαγωνι</w:t>
      </w:r>
      <w:r>
        <w:rPr>
          <w:rFonts w:eastAsia="Times New Roman" w:cs="Times New Roman"/>
          <w:szCs w:val="24"/>
        </w:rPr>
        <w:t xml:space="preserve">σμού και την οριστική κατοχύρωση του πλειοδότη. </w:t>
      </w:r>
    </w:p>
    <w:p w14:paraId="14B84E8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Πέραν αυτών, έχουν εγκριθεί τα εξής: Πρώην στρατόπεδο </w:t>
      </w:r>
      <w:r>
        <w:rPr>
          <w:rFonts w:eastAsia="Times New Roman" w:cs="Times New Roman"/>
          <w:szCs w:val="24"/>
        </w:rPr>
        <w:t>«ΡΟΚΑ»</w:t>
      </w:r>
      <w:r>
        <w:rPr>
          <w:rFonts w:eastAsia="Times New Roman" w:cs="Times New Roman"/>
          <w:szCs w:val="24"/>
        </w:rPr>
        <w:t xml:space="preserve"> στη Μάνδρα Αττικής, με τιμή έναρξης μηνιαίου ανταλλάγματος 6.000 ευρώ για είκοσι έτη. Κολοκοτρώνη 3-5 στην Αθήνα, Μετοχικό Ταμείο Στρατού, με τιμή</w:t>
      </w:r>
      <w:r>
        <w:rPr>
          <w:rFonts w:eastAsia="Times New Roman" w:cs="Times New Roman"/>
          <w:szCs w:val="24"/>
        </w:rPr>
        <w:t xml:space="preserve"> μηνιαίου ανταλλάγματος 40.000 ευρώ. </w:t>
      </w:r>
      <w:proofErr w:type="spellStart"/>
      <w:r>
        <w:rPr>
          <w:rFonts w:eastAsia="Times New Roman" w:cs="Times New Roman"/>
          <w:szCs w:val="24"/>
        </w:rPr>
        <w:t>Πουλίου</w:t>
      </w:r>
      <w:proofErr w:type="spellEnd"/>
      <w:r>
        <w:rPr>
          <w:rFonts w:eastAsia="Times New Roman" w:cs="Times New Roman"/>
          <w:szCs w:val="24"/>
        </w:rPr>
        <w:t xml:space="preserve"> 2 στην Καβάλα, 4.000 ευρώ. Πρώην Βουλευτής της </w:t>
      </w:r>
      <w:r>
        <w:rPr>
          <w:rFonts w:eastAsia="Times New Roman" w:cs="Times New Roman"/>
        </w:rPr>
        <w:t>Νέα</w:t>
      </w:r>
      <w:r>
        <w:rPr>
          <w:rFonts w:eastAsia="Times New Roman" w:cs="Times New Roman"/>
        </w:rPr>
        <w:t>ς</w:t>
      </w:r>
      <w:r>
        <w:rPr>
          <w:rFonts w:eastAsia="Times New Roman" w:cs="Times New Roman"/>
        </w:rPr>
        <w:t xml:space="preserve"> Δημοκρατίας το εκμίσθωσε. </w:t>
      </w:r>
      <w:proofErr w:type="spellStart"/>
      <w:r>
        <w:rPr>
          <w:rFonts w:eastAsia="Times New Roman" w:cs="Times New Roman"/>
        </w:rPr>
        <w:t>Σ</w:t>
      </w:r>
      <w:r>
        <w:rPr>
          <w:rFonts w:eastAsia="Times New Roman" w:cs="Times New Roman"/>
        </w:rPr>
        <w:t>ί</w:t>
      </w:r>
      <w:r>
        <w:rPr>
          <w:rFonts w:eastAsia="Times New Roman" w:cs="Times New Roman"/>
        </w:rPr>
        <w:t>ν</w:t>
      </w:r>
      <w:r>
        <w:rPr>
          <w:rFonts w:eastAsia="Times New Roman" w:cs="Times New Roman"/>
        </w:rPr>
        <w:t>α</w:t>
      </w:r>
      <w:proofErr w:type="spellEnd"/>
      <w:r>
        <w:rPr>
          <w:rFonts w:eastAsia="Times New Roman" w:cs="Times New Roman"/>
        </w:rPr>
        <w:t xml:space="preserve"> 20 στην Αθήνα </w:t>
      </w:r>
      <w:r>
        <w:rPr>
          <w:rFonts w:eastAsia="Times New Roman" w:cs="Times New Roman"/>
          <w:szCs w:val="24"/>
        </w:rPr>
        <w:t xml:space="preserve">με τιμή έναρξης μηνιαίου ανταλλάγματος 20.000 ευρώ. </w:t>
      </w:r>
    </w:p>
    <w:p w14:paraId="14B84E8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Κατόπιν όλων αυτών, λοιπόν –θα σας τα δώσω να τα έχετε και </w:t>
      </w:r>
      <w:r>
        <w:rPr>
          <w:rFonts w:eastAsia="Times New Roman"/>
          <w:bCs/>
        </w:rPr>
        <w:t>συγκεκριμένα</w:t>
      </w:r>
      <w:r>
        <w:rPr>
          <w:rFonts w:eastAsia="Times New Roman" w:cs="Times New Roman"/>
          <w:szCs w:val="24"/>
        </w:rPr>
        <w:t>–</w:t>
      </w:r>
      <w:r>
        <w:rPr>
          <w:rFonts w:eastAsia="Times New Roman" w:cs="Times New Roman"/>
          <w:szCs w:val="24"/>
        </w:rPr>
        <w:t>,</w:t>
      </w:r>
      <w:r>
        <w:rPr>
          <w:rFonts w:eastAsia="Times New Roman" w:cs="Times New Roman"/>
          <w:szCs w:val="24"/>
        </w:rPr>
        <w:t xml:space="preserve"> έχουμε καταφέρει πολλά μαζί με μεγάλα μισθώματα, όπως της Κολοκοτρώνη, του Μετοχικού Ταμείου Αεροπορίας, που </w:t>
      </w:r>
      <w:r>
        <w:rPr>
          <w:rFonts w:eastAsia="Times New Roman"/>
          <w:bCs/>
        </w:rPr>
        <w:t>έχει</w:t>
      </w:r>
      <w:r>
        <w:rPr>
          <w:rFonts w:eastAsia="Times New Roman" w:cs="Times New Roman"/>
          <w:szCs w:val="24"/>
        </w:rPr>
        <w:t xml:space="preserve"> αντικειμενική αξία 9.499.000 ευρώ και ο πλειοδότης του δίνει 40.000 ευρώ με αναπροσαρμογή 1 ευρώ τον χρόνο. Για τους πρώτους έξ</w:t>
      </w:r>
      <w:r>
        <w:rPr>
          <w:rFonts w:eastAsia="Times New Roman" w:cs="Times New Roman"/>
          <w:szCs w:val="24"/>
        </w:rPr>
        <w:t xml:space="preserve">ι μήνες μόνο προβλέπεται η καταβολή του 50% του μισθώματος. Αντιλαμβάνεστε, λοιπόν, ότι μόνο για αυτό το ακίνητο θα εισπραχθούν από τα </w:t>
      </w:r>
      <w:r>
        <w:rPr>
          <w:rFonts w:eastAsia="Times New Roman" w:cs="Times New Roman"/>
          <w:szCs w:val="24"/>
        </w:rPr>
        <w:t>τ</w:t>
      </w:r>
      <w:r>
        <w:rPr>
          <w:rFonts w:eastAsia="Times New Roman" w:cs="Times New Roman"/>
          <w:szCs w:val="24"/>
        </w:rPr>
        <w:t xml:space="preserve">αμεία 10.349.000 ευρώ. </w:t>
      </w:r>
    </w:p>
    <w:p w14:paraId="14B84E8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 συνολικό όφελος μέχρι τώρα από τους ήδη διεξαχθέντες διαγωνισμούς, που πράγματι άργησαν, γιατ</w:t>
      </w:r>
      <w:r>
        <w:rPr>
          <w:rFonts w:eastAsia="Times New Roman" w:cs="Times New Roman"/>
          <w:szCs w:val="24"/>
        </w:rPr>
        <w:t xml:space="preserve">ί αργήσαμε να κάνουμε τη βάση δεδομένων του Στρατού, </w:t>
      </w:r>
      <w:r>
        <w:rPr>
          <w:rFonts w:eastAsia="Times New Roman"/>
          <w:bCs/>
        </w:rPr>
        <w:t>είναι</w:t>
      </w:r>
      <w:r>
        <w:rPr>
          <w:rFonts w:eastAsia="Times New Roman" w:cs="Times New Roman"/>
          <w:szCs w:val="24"/>
        </w:rPr>
        <w:t xml:space="preserve"> 14.241.000 ευρώ για ακίνητα συνολικής αντικειμενικής αξίας 11.883.000 ευρώ. </w:t>
      </w:r>
    </w:p>
    <w:p w14:paraId="14B84E8C" w14:textId="77777777" w:rsidR="009F1D8B" w:rsidRDefault="00750C6B">
      <w:pPr>
        <w:spacing w:line="600" w:lineRule="auto"/>
        <w:ind w:firstLine="720"/>
        <w:contextualSpacing/>
        <w:jc w:val="both"/>
        <w:rPr>
          <w:rFonts w:eastAsia="Times New Roman"/>
          <w:bCs/>
        </w:rPr>
      </w:pPr>
      <w:r>
        <w:rPr>
          <w:rFonts w:eastAsia="Times New Roman" w:cs="Times New Roman"/>
          <w:szCs w:val="24"/>
        </w:rPr>
        <w:t xml:space="preserve">Η ΥΠΑΑΠΕΔ </w:t>
      </w:r>
      <w:r>
        <w:rPr>
          <w:rFonts w:eastAsia="Times New Roman"/>
          <w:bCs/>
        </w:rPr>
        <w:t>έχει προχωρήσει ακόμα στην προετοιμασία όλων των φακέλων για πολύ μεγάλα ακίνητα. Ξέρετε, ότι οι Φλέβες, που ε</w:t>
      </w:r>
      <w:r>
        <w:rPr>
          <w:rFonts w:eastAsia="Times New Roman"/>
          <w:bCs/>
        </w:rPr>
        <w:t xml:space="preserve">ίναι του </w:t>
      </w:r>
      <w:r>
        <w:rPr>
          <w:rFonts w:eastAsia="Times New Roman"/>
          <w:bCs/>
        </w:rPr>
        <w:t>Τ</w:t>
      </w:r>
      <w:r>
        <w:rPr>
          <w:rFonts w:eastAsia="Times New Roman"/>
          <w:bCs/>
        </w:rPr>
        <w:t>αμείου του Στόλου, έχ</w:t>
      </w:r>
      <w:r>
        <w:rPr>
          <w:rFonts w:eastAsia="Times New Roman"/>
          <w:bCs/>
        </w:rPr>
        <w:t>ουν</w:t>
      </w:r>
      <w:r>
        <w:rPr>
          <w:rFonts w:eastAsia="Times New Roman"/>
          <w:bCs/>
        </w:rPr>
        <w:t xml:space="preserve"> αντικειμενική αξία 2 </w:t>
      </w:r>
      <w:r>
        <w:rPr>
          <w:rFonts w:eastAsia="Times New Roman"/>
          <w:bCs/>
          <w:shd w:val="clear" w:color="auto" w:fill="FFFFFF"/>
        </w:rPr>
        <w:t>δισεκατομμύρια ευρώ.</w:t>
      </w:r>
    </w:p>
    <w:p w14:paraId="14B84E8D" w14:textId="77777777" w:rsidR="009F1D8B" w:rsidRDefault="00750C6B">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Με αυτό ολοκληρώστε την </w:t>
      </w:r>
      <w:proofErr w:type="spellStart"/>
      <w:r>
        <w:rPr>
          <w:rFonts w:eastAsia="Times New Roman" w:cs="Times New Roman"/>
          <w:szCs w:val="24"/>
        </w:rPr>
        <w:t>πρωτολογία</w:t>
      </w:r>
      <w:proofErr w:type="spellEnd"/>
      <w:r>
        <w:rPr>
          <w:rFonts w:eastAsia="Times New Roman" w:cs="Times New Roman"/>
          <w:szCs w:val="24"/>
        </w:rPr>
        <w:t xml:space="preserve"> σας, κύριε Υπουργέ. </w:t>
      </w:r>
    </w:p>
    <w:p w14:paraId="14B84E8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Κλείνω με αυτ</w:t>
      </w:r>
      <w:r>
        <w:rPr>
          <w:rFonts w:eastAsia="Times New Roman" w:cs="Times New Roman"/>
          <w:szCs w:val="24"/>
        </w:rPr>
        <w:t xml:space="preserve">ό. Ήδη </w:t>
      </w:r>
      <w:r>
        <w:rPr>
          <w:rFonts w:eastAsia="Times New Roman"/>
          <w:bCs/>
        </w:rPr>
        <w:t>έχει</w:t>
      </w:r>
      <w:r>
        <w:rPr>
          <w:rFonts w:eastAsia="Times New Roman" w:cs="Times New Roman"/>
          <w:szCs w:val="24"/>
        </w:rPr>
        <w:t xml:space="preserve"> ενδιαφερθεί εταιρ</w:t>
      </w:r>
      <w:r>
        <w:rPr>
          <w:rFonts w:eastAsia="Times New Roman" w:cs="Times New Roman"/>
          <w:szCs w:val="24"/>
        </w:rPr>
        <w:t>ε</w:t>
      </w:r>
      <w:r>
        <w:rPr>
          <w:rFonts w:eastAsia="Times New Roman" w:cs="Times New Roman"/>
          <w:szCs w:val="24"/>
        </w:rPr>
        <w:t xml:space="preserve">ία από τη Μέση Ανατολή και το ελάχιστο μίσθωμα </w:t>
      </w:r>
      <w:r>
        <w:rPr>
          <w:rFonts w:eastAsia="Times New Roman"/>
          <w:bCs/>
        </w:rPr>
        <w:t>είναι</w:t>
      </w:r>
      <w:r>
        <w:rPr>
          <w:rFonts w:eastAsia="Times New Roman" w:cs="Times New Roman"/>
          <w:szCs w:val="24"/>
        </w:rPr>
        <w:t xml:space="preserve"> στα 100.000.000 ευρώ. </w:t>
      </w:r>
    </w:p>
    <w:p w14:paraId="14B84E8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μην πετύχαμε τους στόχους που είχαμε προαναγγείλει, αλλά αντιλαμβάνεστε ότι </w:t>
      </w:r>
      <w:r>
        <w:rPr>
          <w:rFonts w:eastAsia="Times New Roman"/>
          <w:bCs/>
        </w:rPr>
        <w:t>είναι</w:t>
      </w:r>
      <w:r>
        <w:rPr>
          <w:rFonts w:eastAsia="Times New Roman" w:cs="Times New Roman"/>
          <w:szCs w:val="24"/>
        </w:rPr>
        <w:t xml:space="preserve"> η πρώτη φορά που μπαίνουν χρήματα στα </w:t>
      </w:r>
      <w:r>
        <w:rPr>
          <w:rFonts w:eastAsia="Times New Roman" w:cs="Times New Roman"/>
          <w:szCs w:val="24"/>
        </w:rPr>
        <w:t>μ</w:t>
      </w:r>
      <w:r>
        <w:rPr>
          <w:rFonts w:eastAsia="Times New Roman" w:cs="Times New Roman"/>
          <w:szCs w:val="24"/>
        </w:rPr>
        <w:t xml:space="preserve">ετοχικά </w:t>
      </w:r>
      <w:r>
        <w:rPr>
          <w:rFonts w:eastAsia="Times New Roman" w:cs="Times New Roman"/>
          <w:szCs w:val="24"/>
        </w:rPr>
        <w:t>τ</w:t>
      </w:r>
      <w:r>
        <w:rPr>
          <w:rFonts w:eastAsia="Times New Roman" w:cs="Times New Roman"/>
          <w:szCs w:val="24"/>
        </w:rPr>
        <w:t>αμεία. Κάν</w:t>
      </w:r>
      <w:r>
        <w:rPr>
          <w:rFonts w:eastAsia="Times New Roman" w:cs="Times New Roman"/>
          <w:szCs w:val="24"/>
        </w:rPr>
        <w:t xml:space="preserve">αμε με αυτά πέρσι εκατό σπίτια για τα στελέχη των Ενόπλων Δυνάμεων. Φέτος, θα ξεπεράσουμε τα τετρακόσια σπίτια. </w:t>
      </w:r>
      <w:r>
        <w:rPr>
          <w:rFonts w:eastAsia="Times New Roman" w:cs="Times New Roman"/>
          <w:szCs w:val="24"/>
        </w:rPr>
        <w:t>Α</w:t>
      </w:r>
      <w:r>
        <w:rPr>
          <w:rFonts w:eastAsia="Times New Roman" w:cs="Times New Roman"/>
          <w:szCs w:val="24"/>
        </w:rPr>
        <w:t xml:space="preserve">υτά με ένα νομοσχέδιο, το οποίο για πρώτη φορά την περιουσία των </w:t>
      </w:r>
      <w:r>
        <w:rPr>
          <w:rFonts w:eastAsia="Times New Roman" w:cs="Times New Roman"/>
          <w:szCs w:val="24"/>
        </w:rPr>
        <w:t>τ</w:t>
      </w:r>
      <w:r>
        <w:rPr>
          <w:rFonts w:eastAsia="Times New Roman" w:cs="Times New Roman"/>
          <w:szCs w:val="24"/>
        </w:rPr>
        <w:t xml:space="preserve">αμείων δεν τη χρησιμοποιεί για ρουσφέτια, κύριε Γεωργιάδη, αλλά τη </w:t>
      </w:r>
      <w:r>
        <w:rPr>
          <w:rFonts w:eastAsia="Times New Roman" w:cs="Times New Roman"/>
          <w:szCs w:val="24"/>
        </w:rPr>
        <w:t>χρησιμοποιεί, προκειμένου να δίνει αποτέλεσμα προς όφελος του προσωπικού των Ενόπλων Δυνάμεων.</w:t>
      </w:r>
    </w:p>
    <w:p w14:paraId="14B84E90" w14:textId="77777777" w:rsidR="009F1D8B" w:rsidRDefault="00750C6B">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Έχετε τον λόγο, κύριε Γεωργιάδη. </w:t>
      </w:r>
    </w:p>
    <w:p w14:paraId="14B84E91" w14:textId="77777777" w:rsidR="009F1D8B" w:rsidRDefault="00750C6B">
      <w:pPr>
        <w:spacing w:line="600" w:lineRule="auto"/>
        <w:ind w:firstLine="720"/>
        <w:contextualSpacing/>
        <w:jc w:val="both"/>
        <w:rPr>
          <w:rFonts w:eastAsia="Times New Roman" w:cs="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w:t>
      </w:r>
      <w:r>
        <w:rPr>
          <w:rFonts w:eastAsia="Times New Roman" w:cs="Times New Roman"/>
          <w:szCs w:val="24"/>
        </w:rPr>
        <w:t>Κύριε Υπουργέ, να ξέρετε καμ</w:t>
      </w:r>
      <w:r>
        <w:rPr>
          <w:rFonts w:eastAsia="Times New Roman" w:cs="Times New Roman"/>
          <w:szCs w:val="24"/>
        </w:rPr>
        <w:t>μ</w:t>
      </w:r>
      <w:r>
        <w:rPr>
          <w:rFonts w:eastAsia="Times New Roman" w:cs="Times New Roman"/>
          <w:szCs w:val="24"/>
        </w:rPr>
        <w:t>ιά φορά ότι</w:t>
      </w:r>
      <w:r>
        <w:rPr>
          <w:rFonts w:eastAsia="Times New Roman" w:cs="Times New Roman"/>
          <w:szCs w:val="24"/>
        </w:rPr>
        <w:t>,</w:t>
      </w:r>
      <w:r>
        <w:rPr>
          <w:rFonts w:eastAsia="Times New Roman" w:cs="Times New Roman"/>
          <w:szCs w:val="24"/>
        </w:rPr>
        <w:t xml:space="preserve"> όταν προσπαθείς να λες</w:t>
      </w:r>
      <w:r>
        <w:rPr>
          <w:rFonts w:eastAsia="Times New Roman" w:cs="Times New Roman"/>
          <w:szCs w:val="24"/>
        </w:rPr>
        <w:t xml:space="preserve"> διάφορες δικαιολογίες για να δικαιολογήσεις τα αδικαιολόγητα, μπλέκεις πε</w:t>
      </w:r>
      <w:r>
        <w:rPr>
          <w:rFonts w:eastAsia="Times New Roman" w:cs="Times New Roman"/>
          <w:szCs w:val="24"/>
        </w:rPr>
        <w:lastRenderedPageBreak/>
        <w:t xml:space="preserve">ρισσότερο. </w:t>
      </w:r>
      <w:r>
        <w:rPr>
          <w:rFonts w:eastAsia="Times New Roman" w:cs="Times New Roman"/>
        </w:rPr>
        <w:t>Δηλαδή</w:t>
      </w:r>
      <w:r>
        <w:rPr>
          <w:rFonts w:eastAsia="Times New Roman" w:cs="Times New Roman"/>
          <w:szCs w:val="24"/>
        </w:rPr>
        <w:t xml:space="preserve"> είπατε προηγουμένως στη Βουλή των Ελλήνων ότι με το υπηρεσιακό αυτοκίνητο της </w:t>
      </w:r>
      <w:r>
        <w:rPr>
          <w:rFonts w:eastAsia="Times New Roman" w:cs="Times New Roman"/>
          <w:szCs w:val="24"/>
        </w:rPr>
        <w:t>π</w:t>
      </w:r>
      <w:r>
        <w:rPr>
          <w:rFonts w:eastAsia="Times New Roman" w:cs="Times New Roman"/>
          <w:szCs w:val="24"/>
        </w:rPr>
        <w:t xml:space="preserve">ρεσβείας πήγατε να κάνετε ψώνια στο </w:t>
      </w:r>
      <w:r>
        <w:rPr>
          <w:rFonts w:eastAsia="Times New Roman" w:cs="Times New Roman"/>
          <w:szCs w:val="24"/>
        </w:rPr>
        <w:t>«</w:t>
      </w:r>
      <w:r>
        <w:rPr>
          <w:rFonts w:eastAsia="Times New Roman" w:cs="Times New Roman"/>
          <w:szCs w:val="24"/>
          <w:lang w:val="en-US"/>
        </w:rPr>
        <w:t>SELFRIDGES</w:t>
      </w:r>
      <w:r>
        <w:rPr>
          <w:rFonts w:eastAsia="Times New Roman" w:cs="Times New Roman"/>
          <w:szCs w:val="24"/>
        </w:rPr>
        <w:t>»</w:t>
      </w:r>
      <w:r>
        <w:rPr>
          <w:rFonts w:eastAsia="Times New Roman" w:cs="Times New Roman"/>
          <w:szCs w:val="24"/>
        </w:rPr>
        <w:t xml:space="preserve">. Αυτό μας είπατε; </w:t>
      </w:r>
    </w:p>
    <w:p w14:paraId="14B84E9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w:t>
      </w:r>
      <w:r>
        <w:rPr>
          <w:rFonts w:eastAsia="Times New Roman" w:cs="Times New Roman"/>
          <w:b/>
          <w:szCs w:val="24"/>
        </w:rPr>
        <w:t>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Είστε και…</w:t>
      </w:r>
    </w:p>
    <w:p w14:paraId="14B84E93" w14:textId="77777777" w:rsidR="009F1D8B" w:rsidRDefault="00750C6B">
      <w:pPr>
        <w:spacing w:line="600" w:lineRule="auto"/>
        <w:ind w:firstLine="720"/>
        <w:contextualSpacing/>
        <w:jc w:val="both"/>
        <w:rPr>
          <w:rFonts w:eastAsia="Times New Roman" w:cs="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Ξέρετε, κύριε Υπουργέ -και μην κουνάτε το κεφάλι-</w:t>
      </w:r>
      <w:r>
        <w:rPr>
          <w:rFonts w:eastAsia="Times New Roman"/>
          <w:szCs w:val="24"/>
        </w:rPr>
        <w:t>,</w:t>
      </w:r>
      <w:r>
        <w:rPr>
          <w:rFonts w:eastAsia="Times New Roman"/>
          <w:szCs w:val="24"/>
        </w:rPr>
        <w:t xml:space="preserve"> εάν αυτό συνέβαινε με την προηγούμενη </w:t>
      </w:r>
      <w:r>
        <w:rPr>
          <w:rFonts w:eastAsia="Times New Roman"/>
          <w:bCs/>
        </w:rPr>
        <w:t>κυβέρνηση</w:t>
      </w:r>
      <w:r>
        <w:rPr>
          <w:rFonts w:eastAsia="Times New Roman"/>
          <w:szCs w:val="24"/>
        </w:rPr>
        <w:t xml:space="preserve"> τι θα λέγατε εσείς ο ίδιος και οι οπαδοί σας εις το διαδ</w:t>
      </w:r>
      <w:r>
        <w:rPr>
          <w:rFonts w:eastAsia="Times New Roman"/>
          <w:szCs w:val="24"/>
        </w:rPr>
        <w:t xml:space="preserve">ίκτυο; </w:t>
      </w:r>
    </w:p>
    <w:p w14:paraId="14B84E9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δε το ότι είναι υπηρεσιακό το αυτοκίνητο, θα σας έλεγα ότι και του κ. Βενιζέλου η </w:t>
      </w:r>
      <w:r>
        <w:rPr>
          <w:rFonts w:eastAsia="Times New Roman" w:cs="Times New Roman"/>
          <w:szCs w:val="24"/>
          <w:lang w:val="en-US"/>
        </w:rPr>
        <w:t>BMW</w:t>
      </w:r>
      <w:r>
        <w:rPr>
          <w:rFonts w:eastAsia="Times New Roman" w:cs="Times New Roman"/>
          <w:szCs w:val="24"/>
        </w:rPr>
        <w:t xml:space="preserve"> υπηρεσιακή ήταν και, μάλιστα, τώρα είναι στη χρήση της δικής σας Κυβερνήσεως. </w:t>
      </w:r>
    </w:p>
    <w:p w14:paraId="14B84E9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Όμως τώρα, κύριε Πρόεδρε, δεν ενοχλεί αυτή η </w:t>
      </w:r>
      <w:r>
        <w:rPr>
          <w:rFonts w:eastAsia="Times New Roman" w:cs="Times New Roman"/>
          <w:szCs w:val="24"/>
          <w:lang w:val="en-US"/>
        </w:rPr>
        <w:t>BMW</w:t>
      </w:r>
      <w:r>
        <w:rPr>
          <w:rFonts w:eastAsia="Times New Roman" w:cs="Times New Roman"/>
          <w:szCs w:val="24"/>
        </w:rPr>
        <w:t>! Ενοχλούσε μόνο όταν ήτ</w:t>
      </w:r>
      <w:r>
        <w:rPr>
          <w:rFonts w:eastAsia="Times New Roman" w:cs="Times New Roman"/>
          <w:szCs w:val="24"/>
        </w:rPr>
        <w:t>αν στον κ. Βενιζέλο. Τώρα που είναι στον ΣΥΡΙΖΑ είναι μια χαρά!</w:t>
      </w:r>
      <w:r>
        <w:rPr>
          <w:rFonts w:eastAsia="Times New Roman" w:cs="Times New Roman"/>
          <w:szCs w:val="24"/>
        </w:rPr>
        <w:t xml:space="preserve"> </w:t>
      </w:r>
    </w:p>
    <w:p w14:paraId="14B84E9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Θα σας πω τώρα για τα μαθήματα σχετικά με το ύφος μου εδώ πέρα μέσα, κύριε Υπουργέ. Από εσάς; Θέλετε να είχαμε εδώ πέρα μία γιγαντοοθόνη</w:t>
      </w:r>
      <w:r>
        <w:rPr>
          <w:rFonts w:eastAsia="Times New Roman" w:cs="Times New Roman"/>
          <w:szCs w:val="24"/>
        </w:rPr>
        <w:t>,</w:t>
      </w:r>
      <w:r>
        <w:rPr>
          <w:rFonts w:eastAsia="Times New Roman" w:cs="Times New Roman"/>
          <w:szCs w:val="24"/>
        </w:rPr>
        <w:t xml:space="preserve"> να παίζαμε την ομιλία που κάνατε για τον </w:t>
      </w:r>
      <w:proofErr w:type="spellStart"/>
      <w:r>
        <w:rPr>
          <w:rFonts w:eastAsia="Times New Roman" w:cs="Times New Roman"/>
          <w:szCs w:val="24"/>
        </w:rPr>
        <w:t>Φούχτελ</w:t>
      </w:r>
      <w:proofErr w:type="spellEnd"/>
      <w:r>
        <w:rPr>
          <w:rFonts w:eastAsia="Times New Roman" w:cs="Times New Roman"/>
          <w:szCs w:val="24"/>
        </w:rPr>
        <w:t xml:space="preserve"> από εκείνο εκεί το Βήμα και για το πώς μετά πάθους </w:t>
      </w:r>
      <w:r>
        <w:rPr>
          <w:rFonts w:eastAsia="Times New Roman" w:cs="Times New Roman"/>
          <w:szCs w:val="24"/>
        </w:rPr>
        <w:lastRenderedPageBreak/>
        <w:t xml:space="preserve">λέγατε ότι δεν θα ξεπουλήσετε την Ελλάδα στους Γερμανούς; Θέλετε να παίξετε την ομιλία σας –εδώ καθόσασταν- για τα </w:t>
      </w:r>
      <w:r>
        <w:rPr>
          <w:rFonts w:eastAsia="Times New Roman" w:cs="Times New Roman"/>
          <w:szCs w:val="24"/>
          <w:lang w:val="en-US"/>
        </w:rPr>
        <w:t>CDS</w:t>
      </w:r>
      <w:r>
        <w:rPr>
          <w:rFonts w:eastAsia="Times New Roman" w:cs="Times New Roman"/>
          <w:szCs w:val="24"/>
        </w:rPr>
        <w:t xml:space="preserve"> και τον Γιώργο Παπανδρέου και τον </w:t>
      </w:r>
      <w:r>
        <w:rPr>
          <w:rFonts w:eastAsia="Times New Roman" w:cs="Times New Roman"/>
          <w:szCs w:val="24"/>
          <w:lang w:val="en-US"/>
        </w:rPr>
        <w:t>br</w:t>
      </w:r>
      <w:r>
        <w:rPr>
          <w:rFonts w:eastAsia="Times New Roman" w:cs="Times New Roman"/>
          <w:szCs w:val="24"/>
          <w:lang w:val="en-US"/>
        </w:rPr>
        <w:t>oker</w:t>
      </w:r>
      <w:r>
        <w:rPr>
          <w:rFonts w:eastAsia="Times New Roman" w:cs="Times New Roman"/>
          <w:szCs w:val="24"/>
        </w:rPr>
        <w:t xml:space="preserve">; </w:t>
      </w:r>
    </w:p>
    <w:p w14:paraId="14B84E9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δεν το λέω τυχαία δεύτερη φορά, γιατί απ’ ό,τι κατάλαβα, στο Λονδίνο -διορθώστε με, αν κάνω λάθος- με τον κ. </w:t>
      </w:r>
      <w:proofErr w:type="spellStart"/>
      <w:r>
        <w:rPr>
          <w:rFonts w:eastAsia="Times New Roman" w:cs="Times New Roman"/>
          <w:szCs w:val="24"/>
        </w:rPr>
        <w:t>Χατζημηνά</w:t>
      </w:r>
      <w:proofErr w:type="spellEnd"/>
      <w:r>
        <w:rPr>
          <w:rFonts w:eastAsia="Times New Roman" w:cs="Times New Roman"/>
          <w:szCs w:val="24"/>
        </w:rPr>
        <w:t xml:space="preserve"> ήσασταν πάλι. Θυμάμαι ότι ο κ. </w:t>
      </w:r>
      <w:proofErr w:type="spellStart"/>
      <w:r>
        <w:rPr>
          <w:rFonts w:eastAsia="Times New Roman" w:cs="Times New Roman"/>
          <w:szCs w:val="24"/>
        </w:rPr>
        <w:t>Χατζημηνάς</w:t>
      </w:r>
      <w:proofErr w:type="spellEnd"/>
      <w:r>
        <w:rPr>
          <w:rFonts w:eastAsia="Times New Roman" w:cs="Times New Roman"/>
          <w:szCs w:val="24"/>
        </w:rPr>
        <w:t xml:space="preserve"> εκείνη την εποχή που μιλούσατε εσείς για τα </w:t>
      </w:r>
      <w:r>
        <w:rPr>
          <w:rFonts w:eastAsia="Times New Roman" w:cs="Times New Roman"/>
          <w:szCs w:val="24"/>
          <w:lang w:val="en-US"/>
        </w:rPr>
        <w:t>CDS</w:t>
      </w:r>
      <w:r>
        <w:rPr>
          <w:rFonts w:eastAsia="Times New Roman" w:cs="Times New Roman"/>
          <w:szCs w:val="24"/>
        </w:rPr>
        <w:t>, είχε κάνει την Ένωση Νέω</w:t>
      </w:r>
      <w:r>
        <w:rPr>
          <w:rFonts w:eastAsia="Times New Roman" w:cs="Times New Roman"/>
          <w:szCs w:val="24"/>
        </w:rPr>
        <w:t xml:space="preserve">ν Ελλήνων Επιχειρηματιών και ήταν πρώτος προσκεκλημένος ο Γιώργος Παπανδρέου, την εποχή που υποτίθεται ότι ξεπούλησε την Ελλάδα ως </w:t>
      </w:r>
      <w:r>
        <w:rPr>
          <w:rFonts w:eastAsia="Times New Roman" w:cs="Times New Roman"/>
          <w:szCs w:val="24"/>
          <w:lang w:val="en-US"/>
        </w:rPr>
        <w:t>broker</w:t>
      </w:r>
      <w:r>
        <w:rPr>
          <w:rFonts w:eastAsia="Times New Roman" w:cs="Times New Roman"/>
          <w:szCs w:val="24"/>
        </w:rPr>
        <w:t xml:space="preserve"> που λέγατε εσείς εδώ και μου κάνατε και μαθήματα ύφους! Εσείς έχετε το θράσος να κάνετε σε οποιονδήποτε Βουλευτή του Κ</w:t>
      </w:r>
      <w:r>
        <w:rPr>
          <w:rFonts w:eastAsia="Times New Roman" w:cs="Times New Roman"/>
          <w:szCs w:val="24"/>
        </w:rPr>
        <w:t xml:space="preserve">οινοβουλίου μαθήματα για το ύφος, όταν κατηγορούσατε τότε τον Πρωθυπουργό ότι ξεπούλησε την Ελλάδα ως </w:t>
      </w:r>
      <w:r>
        <w:rPr>
          <w:rFonts w:eastAsia="Times New Roman" w:cs="Times New Roman"/>
          <w:szCs w:val="24"/>
          <w:lang w:val="en-US"/>
        </w:rPr>
        <w:t>broker</w:t>
      </w:r>
      <w:r>
        <w:rPr>
          <w:rFonts w:eastAsia="Times New Roman" w:cs="Times New Roman"/>
          <w:szCs w:val="24"/>
        </w:rPr>
        <w:t>! Και τώρα είστε κολλητός με τον κολλητό του και δεν ντρέπεστε!</w:t>
      </w:r>
    </w:p>
    <w:p w14:paraId="14B84E9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Άρα, όταν είσαι ο Πάνος Καμμένος και έχεις πει όσα έχεις πει σ’ αυτή τη Βουλή, όταν </w:t>
      </w:r>
      <w:r>
        <w:rPr>
          <w:rFonts w:eastAsia="Times New Roman" w:cs="Times New Roman"/>
          <w:szCs w:val="24"/>
        </w:rPr>
        <w:t>σηκώνεσαι να μιλήσεις -να μην ξεχάσω, κύριε Πρόεδρε, τα αλήστου μνήμης «στα τέσσερα» που φωνάζατε εδώ πέρα και τώρα είστε «στα δεκατέσσερα»-</w:t>
      </w:r>
      <w:r>
        <w:rPr>
          <w:rFonts w:eastAsia="Times New Roman" w:cs="Times New Roman"/>
          <w:szCs w:val="24"/>
        </w:rPr>
        <w:t>,</w:t>
      </w:r>
      <w:r>
        <w:rPr>
          <w:rFonts w:eastAsia="Times New Roman" w:cs="Times New Roman"/>
          <w:szCs w:val="24"/>
        </w:rPr>
        <w:t xml:space="preserve"> πρέπει </w:t>
      </w:r>
      <w:r>
        <w:rPr>
          <w:rFonts w:eastAsia="Times New Roman" w:cs="Times New Roman"/>
          <w:szCs w:val="24"/>
        </w:rPr>
        <w:lastRenderedPageBreak/>
        <w:t>να ζητάς ένα συγγνώμη για τα περί ύφους, γιατί δεν σας παίρνει να μιλάτε περί ύφους.</w:t>
      </w:r>
      <w:r>
        <w:rPr>
          <w:rFonts w:eastAsia="Times New Roman" w:cs="Times New Roman"/>
          <w:szCs w:val="24"/>
        </w:rPr>
        <w:t xml:space="preserve"> </w:t>
      </w:r>
    </w:p>
    <w:p w14:paraId="14B84E9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Όμως, κρατώ ότι την ώ</w:t>
      </w:r>
      <w:r>
        <w:rPr>
          <w:rFonts w:eastAsia="Times New Roman" w:cs="Times New Roman"/>
          <w:szCs w:val="24"/>
        </w:rPr>
        <w:t>ρα που η Αττική είχε καταστραφεί από την πετρελαιοκηλίδα, ο Υπουργός Άμυνας ήταν για ψώνια στο «</w:t>
      </w:r>
      <w:r>
        <w:rPr>
          <w:rFonts w:eastAsia="Times New Roman" w:cs="Times New Roman"/>
          <w:szCs w:val="24"/>
          <w:lang w:val="en-US"/>
        </w:rPr>
        <w:t>SELFRIDGES</w:t>
      </w:r>
      <w:r>
        <w:rPr>
          <w:rFonts w:eastAsia="Times New Roman" w:cs="Times New Roman"/>
          <w:szCs w:val="24"/>
        </w:rPr>
        <w:t xml:space="preserve">» με την υπηρεσιακή -κατά τη δήλωσή του- </w:t>
      </w:r>
      <w:r>
        <w:rPr>
          <w:rFonts w:eastAsia="Times New Roman" w:cs="Times New Roman"/>
          <w:szCs w:val="24"/>
          <w:lang w:val="en-US"/>
        </w:rPr>
        <w:t>Jaguar</w:t>
      </w:r>
      <w:r>
        <w:rPr>
          <w:rFonts w:eastAsia="Times New Roman" w:cs="Times New Roman"/>
          <w:szCs w:val="24"/>
        </w:rPr>
        <w:t xml:space="preserve">. </w:t>
      </w:r>
    </w:p>
    <w:p w14:paraId="14B84E9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Ας αναφερθούμε, όμως, τώρα, κύριε Υπουργέ, στα συγκεκριμένα που μου είπατε, για να καταλάβει και ο κ</w:t>
      </w:r>
      <w:r>
        <w:rPr>
          <w:rFonts w:eastAsia="Times New Roman" w:cs="Times New Roman"/>
          <w:szCs w:val="24"/>
        </w:rPr>
        <w:t xml:space="preserve">όσμος που μας ακούει. Είχατε θέσει εσείς τον πήχη με τον κ. </w:t>
      </w:r>
      <w:proofErr w:type="spellStart"/>
      <w:r>
        <w:rPr>
          <w:rFonts w:eastAsia="Times New Roman" w:cs="Times New Roman"/>
          <w:szCs w:val="24"/>
        </w:rPr>
        <w:t>Ζησιμάτο</w:t>
      </w:r>
      <w:proofErr w:type="spellEnd"/>
      <w:r>
        <w:rPr>
          <w:rFonts w:eastAsia="Times New Roman" w:cs="Times New Roman"/>
          <w:szCs w:val="24"/>
        </w:rPr>
        <w:t xml:space="preserve"> ότι το έτος 2017 θα εισπράξετε 300 εκατομμύρια ευρώ. Αν κατάλαβα καλά -και διορθώστε με- μας ενημερώσατε προηγουμένως όχι ότι έχετε εισπράξει μέχρι σήμερα, αλλά ότι έχετε κάνει διαγωνισμο</w:t>
      </w:r>
      <w:r>
        <w:rPr>
          <w:rFonts w:eastAsia="Times New Roman" w:cs="Times New Roman"/>
          <w:szCs w:val="24"/>
        </w:rPr>
        <w:t xml:space="preserve">ύς για να εισπράξετε 14 εκατομμύρια ευρώ. Αν από τα 300 εκατομμύρια ευρώ βγάλουμε τα 14 εκατομμύρια ευρώ, είμαστε στα 286 εκατομμύρια ευρώ μείον. </w:t>
      </w:r>
    </w:p>
    <w:p w14:paraId="14B84E9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να μας δώσετε κάποια απάντηση για το πού είναι αυτά τα 286 εκατομμύρια ευρώ που λείπουν </w:t>
      </w:r>
      <w:r>
        <w:rPr>
          <w:rFonts w:eastAsia="Times New Roman" w:cs="Times New Roman"/>
          <w:szCs w:val="24"/>
        </w:rPr>
        <w:t>από τις δικές σας προβλέψεις; Αυτό το λέω διότι</w:t>
      </w:r>
      <w:r w:rsidRPr="00955E2C">
        <w:rPr>
          <w:rFonts w:eastAsia="Times New Roman" w:cs="Times New Roman"/>
          <w:szCs w:val="24"/>
        </w:rPr>
        <w:t>,</w:t>
      </w:r>
      <w:r>
        <w:rPr>
          <w:rFonts w:eastAsia="Times New Roman" w:cs="Times New Roman"/>
          <w:szCs w:val="24"/>
        </w:rPr>
        <w:t xml:space="preserve"> σύμφωνα με όσα είπατε, δεν περάσατε μόνο κάτω από τον πήχη που βάλατε, αλλά τον βλέπετε τον πήχη σαν το Έβερεστ. </w:t>
      </w:r>
    </w:p>
    <w:p w14:paraId="14B84E9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B84E9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Τώρα, αν </w:t>
      </w:r>
      <w:r>
        <w:rPr>
          <w:rFonts w:eastAsia="Times New Roman" w:cs="Times New Roman"/>
          <w:szCs w:val="24"/>
        </w:rPr>
        <w:t xml:space="preserve">μου επιτρέπετε, κύριε Υπουργέ, είπατε κάτι για τα </w:t>
      </w:r>
      <w:proofErr w:type="spellStart"/>
      <w:r>
        <w:rPr>
          <w:rFonts w:eastAsia="Times New Roman" w:cs="Times New Roman"/>
          <w:szCs w:val="24"/>
        </w:rPr>
        <w:t>πυρομαχικά</w:t>
      </w:r>
      <w:proofErr w:type="spellEnd"/>
      <w:r>
        <w:rPr>
          <w:rFonts w:eastAsia="Times New Roman" w:cs="Times New Roman"/>
          <w:szCs w:val="24"/>
        </w:rPr>
        <w:t xml:space="preserve">. Παρακαλώ πολύ για την προσοχή σας. Το καλοκαίρι στη Βουλή είχατε πει ακριβώς τα ίδια για τη σύμβαση με τη Σαουδική Αραβία και τον κ. Παπαδόπουλο. Τότε, όμως, μας είχατε πει -και θυμάμαι καλά, η </w:t>
      </w:r>
      <w:r>
        <w:rPr>
          <w:rFonts w:eastAsia="Times New Roman" w:cs="Times New Roman"/>
          <w:szCs w:val="24"/>
        </w:rPr>
        <w:t xml:space="preserve">μνήμη μου δεν με απατά- ότι θα εισπράτταμε αυτά τα λεφτά εντός δέκα ή είκοσι ημερών το πολύ. </w:t>
      </w:r>
    </w:p>
    <w:p w14:paraId="14B84E9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Αν υποθέσουμε ότι αυτό μας το είπατε στο τέλος Ιουνίου -άντε να σας δώσω και τον Ιούλιο όλο, άντε και όλον τον Αύγουστο- σήμερα είμαστε στον Σεπτέμβριο! Έχουμε 19</w:t>
      </w:r>
      <w:r>
        <w:rPr>
          <w:rFonts w:eastAsia="Times New Roman" w:cs="Times New Roman"/>
          <w:szCs w:val="24"/>
        </w:rPr>
        <w:t xml:space="preserve"> Σεπτεμβρίου! Έχετε να μας πείτε αν τα έχετε πάρει τα λεφτά; Μη μας πείτε αν έχετε υπογράψει συμφωνία -αυτά είναι </w:t>
      </w:r>
      <w:r>
        <w:rPr>
          <w:rFonts w:eastAsia="Times New Roman" w:cs="Times New Roman"/>
          <w:szCs w:val="24"/>
          <w:lang w:val="en-US"/>
        </w:rPr>
        <w:t>old</w:t>
      </w:r>
      <w:r>
        <w:rPr>
          <w:rFonts w:eastAsia="Times New Roman" w:cs="Times New Roman"/>
          <w:szCs w:val="24"/>
        </w:rPr>
        <w:t xml:space="preserve"> </w:t>
      </w:r>
      <w:r>
        <w:rPr>
          <w:rFonts w:eastAsia="Times New Roman" w:cs="Times New Roman"/>
          <w:szCs w:val="24"/>
          <w:lang w:val="en-US"/>
        </w:rPr>
        <w:t>history</w:t>
      </w:r>
      <w:r>
        <w:rPr>
          <w:rFonts w:eastAsia="Times New Roman" w:cs="Times New Roman"/>
          <w:szCs w:val="24"/>
        </w:rPr>
        <w:t>, μας τα είπατε πριν από τρεις μήνες-</w:t>
      </w:r>
      <w:r>
        <w:rPr>
          <w:rFonts w:eastAsia="Times New Roman" w:cs="Times New Roman"/>
          <w:szCs w:val="24"/>
        </w:rPr>
        <w:t>,</w:t>
      </w:r>
      <w:r>
        <w:rPr>
          <w:rFonts w:eastAsia="Times New Roman" w:cs="Times New Roman"/>
          <w:szCs w:val="24"/>
        </w:rPr>
        <w:t xml:space="preserve"> αλλά αν έχετε πάρει τα λεφτά. Αν δεν έχετε πάρει τα λεφτά, έχετε να μας κάνετε μία εκτίμηση </w:t>
      </w:r>
      <w:r>
        <w:rPr>
          <w:rFonts w:eastAsia="Times New Roman" w:cs="Times New Roman"/>
          <w:szCs w:val="24"/>
        </w:rPr>
        <w:t>-για να γραφτεί στα Πρακτικά- για το πότε υπολογίζετε να τα πάρετε; Και</w:t>
      </w:r>
      <w:r>
        <w:rPr>
          <w:rFonts w:eastAsia="Times New Roman" w:cs="Times New Roman"/>
          <w:szCs w:val="24"/>
        </w:rPr>
        <w:t>,</w:t>
      </w:r>
      <w:r>
        <w:rPr>
          <w:rFonts w:eastAsia="Times New Roman" w:cs="Times New Roman"/>
          <w:szCs w:val="24"/>
        </w:rPr>
        <w:t xml:space="preserve"> αν δεν τα πάρετε τότε, θα μας πείτε τι ακριβώς σκοπεύετε να κάνετε; Διότι είναι πολύ ωραίες οι διακηρύξεις σας και το ύφος σας, αλλά</w:t>
      </w:r>
      <w:r>
        <w:rPr>
          <w:rFonts w:eastAsia="Times New Roman" w:cs="Times New Roman"/>
          <w:szCs w:val="24"/>
        </w:rPr>
        <w:t>,</w:t>
      </w:r>
      <w:r>
        <w:rPr>
          <w:rFonts w:eastAsia="Times New Roman" w:cs="Times New Roman"/>
          <w:szCs w:val="24"/>
        </w:rPr>
        <w:t xml:space="preserve"> απ’ ό,τι κατάλαβα από την απάντησή σας, τα λεφτά </w:t>
      </w:r>
      <w:r>
        <w:rPr>
          <w:rFonts w:eastAsia="Times New Roman" w:cs="Times New Roman"/>
          <w:szCs w:val="24"/>
        </w:rPr>
        <w:t>ακόμα δεν τα έχουμε πάρει.</w:t>
      </w:r>
    </w:p>
    <w:p w14:paraId="14B84E9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Σημειώνω, επίσης, για να ολοκληρώσω, κύριε Υπουργέ, ότι μάλλον διέλαθε τη</w:t>
      </w:r>
      <w:r>
        <w:rPr>
          <w:rFonts w:eastAsia="Times New Roman" w:cs="Times New Roman"/>
          <w:szCs w:val="24"/>
        </w:rPr>
        <w:t>ν</w:t>
      </w:r>
      <w:r>
        <w:rPr>
          <w:rFonts w:eastAsia="Times New Roman" w:cs="Times New Roman"/>
          <w:szCs w:val="24"/>
        </w:rPr>
        <w:t xml:space="preserve"> προσοχή σας -είμαι βέβαιος ότι τώρα θα μου απαντήσετε- το θέμα της ΕΛΒΟ. </w:t>
      </w:r>
    </w:p>
    <w:p w14:paraId="14B84EA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θέμα της ΕΛΒΟ, πρέπει να ξέρει η Αντιπροσωπεία ότι ο Υπουργός </w:t>
      </w:r>
      <w:r>
        <w:rPr>
          <w:rFonts w:eastAsia="Times New Roman" w:cs="Times New Roman"/>
          <w:szCs w:val="24"/>
        </w:rPr>
        <w:t>Άμυνας στην Επιτροπή Αμύνης της Βουλής, κύριε Πρόεδρε, είχε παρουσιάσει με μεγάλη υπερηφάνεια και με πολύ μεγάλο όραμα τη μεγάλη του επιτυχία να φέρει στην Ελλάδα την εταιρεία «</w:t>
      </w:r>
      <w:r>
        <w:rPr>
          <w:rFonts w:eastAsia="Times New Roman" w:cs="Times New Roman"/>
          <w:szCs w:val="24"/>
          <w:lang w:val="en-US"/>
        </w:rPr>
        <w:t>PARAMOUNT</w:t>
      </w:r>
      <w:r>
        <w:rPr>
          <w:rFonts w:eastAsia="Times New Roman" w:cs="Times New Roman"/>
          <w:szCs w:val="24"/>
        </w:rPr>
        <w:t xml:space="preserve">» για να πάρει την ΕΛΒΟ. Όμως, από τότε που μας τα παρουσίασε στην </w:t>
      </w:r>
      <w:r>
        <w:rPr>
          <w:rFonts w:eastAsia="Times New Roman" w:cs="Times New Roman"/>
          <w:szCs w:val="24"/>
        </w:rPr>
        <w:t>ε</w:t>
      </w:r>
      <w:r>
        <w:rPr>
          <w:rFonts w:eastAsia="Times New Roman" w:cs="Times New Roman"/>
          <w:szCs w:val="24"/>
        </w:rPr>
        <w:t>πι</w:t>
      </w:r>
      <w:r>
        <w:rPr>
          <w:rFonts w:eastAsia="Times New Roman" w:cs="Times New Roman"/>
          <w:szCs w:val="24"/>
        </w:rPr>
        <w:t xml:space="preserve">τροπή της Βουλής, κηρύχθηκε άγονος ο διαγωνισμός δύο φορές και η εταιρεία της οποίας πλέξατε το εγκώμιο έχει εξαφανιστεί. Δεν έκανε καν προσφορά. </w:t>
      </w:r>
    </w:p>
    <w:p w14:paraId="14B84EA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Μήπως έχετε να μας πείτε κάτι και γι’ αυτό το θέμα, κύριε Υπουργέ, για να ξέρουμε πού βρισκόμαστε και με την </w:t>
      </w:r>
      <w:r>
        <w:rPr>
          <w:rFonts w:eastAsia="Times New Roman" w:cs="Times New Roman"/>
          <w:szCs w:val="24"/>
        </w:rPr>
        <w:t>ΕΛΒΟ και την «</w:t>
      </w:r>
      <w:r>
        <w:rPr>
          <w:rFonts w:eastAsia="Times New Roman" w:cs="Times New Roman"/>
          <w:szCs w:val="24"/>
          <w:lang w:val="en-US"/>
        </w:rPr>
        <w:t>PARAMOUNT</w:t>
      </w:r>
      <w:r>
        <w:rPr>
          <w:rFonts w:eastAsia="Times New Roman" w:cs="Times New Roman"/>
          <w:szCs w:val="24"/>
        </w:rPr>
        <w:t>» και με όλα αυτά που είχατε υποσχεθεί, ώστε να μιλάμε επιτέλους με στοιχεία και να μπορούμε στον κοινοβουλευτικό έλεγχο αυτά που θα μας πείτε τώρα με ποσά και με ημερομηνίες, όταν έρθουν αυτές οι ημερομηνίες, να δούμε αν θα τα έχετε</w:t>
      </w:r>
      <w:r>
        <w:rPr>
          <w:rFonts w:eastAsia="Times New Roman" w:cs="Times New Roman"/>
          <w:szCs w:val="24"/>
        </w:rPr>
        <w:t xml:space="preserve"> εισπράξει ή όχι; Τότε θα δούμε ποιος από τους δυο μας κάνει καλύτερα τη δουλειά του. </w:t>
      </w:r>
    </w:p>
    <w:p w14:paraId="14B84EA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14B84EA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14:paraId="14B84EA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Ευχαριστώ, </w:t>
      </w:r>
      <w:r>
        <w:rPr>
          <w:rFonts w:eastAsia="Times New Roman" w:cs="Times New Roman"/>
          <w:szCs w:val="24"/>
        </w:rPr>
        <w:t xml:space="preserve">κύριε Πρόεδρε. </w:t>
      </w:r>
    </w:p>
    <w:p w14:paraId="14B84EA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Εκτός από εκπρόσωπος εταιρειών που έχουν σχέση με το δημόσιο, όπως η «</w:t>
      </w:r>
      <w:r>
        <w:rPr>
          <w:rFonts w:eastAsia="Times New Roman" w:cs="Times New Roman"/>
          <w:szCs w:val="24"/>
        </w:rPr>
        <w:t>ΕΛΛΗΝΙΚΟΣ ΧΡΥΣΟΣ</w:t>
      </w:r>
      <w:r>
        <w:rPr>
          <w:rFonts w:eastAsia="Times New Roman" w:cs="Times New Roman"/>
          <w:szCs w:val="24"/>
        </w:rPr>
        <w:t xml:space="preserve">», βλέπω ότι έχετε αποκτήσει και την ιδιότητα του συνηγόρου υπεράσπισης του κ. Βενιζέλου και του κ. Παπανδρέου. </w:t>
      </w:r>
    </w:p>
    <w:p w14:paraId="14B84EA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Ακούστε, κύριε Γεωργιάδη, καταλαβαίνω πως</w:t>
      </w:r>
      <w:r>
        <w:rPr>
          <w:rFonts w:eastAsia="Times New Roman" w:cs="Times New Roman"/>
          <w:szCs w:val="24"/>
        </w:rPr>
        <w:t xml:space="preserve"> πρέπει να υπηρετείτε τα αφεντικά σας, την εταιρεία «</w:t>
      </w:r>
      <w:r>
        <w:rPr>
          <w:rFonts w:eastAsia="Times New Roman" w:cs="Times New Roman"/>
          <w:szCs w:val="24"/>
        </w:rPr>
        <w:t>ΕΛΛΗΝΙΚΟΣ ΧΡΥΣΟΣ</w:t>
      </w:r>
      <w:r>
        <w:rPr>
          <w:rFonts w:eastAsia="Times New Roman" w:cs="Times New Roman"/>
          <w:szCs w:val="24"/>
        </w:rPr>
        <w:t xml:space="preserve">», τον κ. Μαρινάκη, τον κ. </w:t>
      </w:r>
      <w:proofErr w:type="spellStart"/>
      <w:r>
        <w:rPr>
          <w:rFonts w:eastAsia="Times New Roman" w:cs="Times New Roman"/>
          <w:szCs w:val="24"/>
        </w:rPr>
        <w:t>Κουρτάκη</w:t>
      </w:r>
      <w:proofErr w:type="spellEnd"/>
      <w:r>
        <w:rPr>
          <w:rFonts w:eastAsia="Times New Roman" w:cs="Times New Roman"/>
          <w:szCs w:val="24"/>
        </w:rPr>
        <w:t>, όπως καταλαβαίνω και πως πρέπει να περνάτε να παίρνετε το πολιτικό σας μεροκάματο. Κα</w:t>
      </w:r>
      <w:r>
        <w:rPr>
          <w:rFonts w:eastAsia="Times New Roman" w:cs="Times New Roman"/>
          <w:szCs w:val="24"/>
        </w:rPr>
        <w:t>μ</w:t>
      </w:r>
      <w:r>
        <w:rPr>
          <w:rFonts w:eastAsia="Times New Roman" w:cs="Times New Roman"/>
          <w:szCs w:val="24"/>
        </w:rPr>
        <w:t xml:space="preserve">μιά φορά κάποιοι άλλοι παίρνουν και οικονομικό μεροκάματο, όπως </w:t>
      </w:r>
      <w:r>
        <w:rPr>
          <w:rFonts w:eastAsia="Times New Roman" w:cs="Times New Roman"/>
          <w:szCs w:val="24"/>
        </w:rPr>
        <w:t xml:space="preserve">ο κ. Βορίδης, που είναι και δικηγόρος τους. </w:t>
      </w:r>
    </w:p>
    <w:p w14:paraId="14B84EA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πραγματικά απορώ που βγαίνετε ως εκπρόσωπος της Νέας Δημοκρατίας για να μιλάτε για ερωτήσεις που κατέθετε το σύνολο της Κοινοβουλευτικής Ομάδας της Νέας </w:t>
      </w:r>
      <w:r>
        <w:rPr>
          <w:rFonts w:eastAsia="Times New Roman" w:cs="Times New Roman"/>
          <w:szCs w:val="24"/>
        </w:rPr>
        <w:lastRenderedPageBreak/>
        <w:t xml:space="preserve">Δημοκρατίας για τον κ. Βενιζέλο. Απορώ </w:t>
      </w:r>
      <w:r>
        <w:rPr>
          <w:rFonts w:eastAsia="Times New Roman" w:cs="Times New Roman"/>
          <w:szCs w:val="24"/>
        </w:rPr>
        <w:t xml:space="preserve">πώς σας ανέχονται ακόμη. Βέβαια, είστε επιλογή του κ. Κυριάκου Μητσοτάκη. Αυτή είναι η Νέα Δημοκρατία του σήμερα: ο συνήγορος υπεράσπισης του ΠΑΣΟΚ. </w:t>
      </w:r>
    </w:p>
    <w:p w14:paraId="14B84EA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lang w:val="en-US"/>
        </w:rPr>
        <w:t>CDS</w:t>
      </w:r>
      <w:r>
        <w:rPr>
          <w:rFonts w:eastAsia="Times New Roman" w:cs="Times New Roman"/>
          <w:szCs w:val="24"/>
        </w:rPr>
        <w:t xml:space="preserve"> είχαμε καταθέσει δεκαπέντε Βουλευτές της Νέας Δημοκρατίας ερωτήσεις. Και για το θέμα του Παπανδ</w:t>
      </w:r>
      <w:r>
        <w:rPr>
          <w:rFonts w:eastAsia="Times New Roman" w:cs="Times New Roman"/>
          <w:szCs w:val="24"/>
        </w:rPr>
        <w:t>ρέου, τότε, με την εμπλοκή του, θα σας θυμίσω ότι ο ίδιος ο Αρχηγός της Νέας Δημοκρατίας</w:t>
      </w:r>
      <w:r>
        <w:rPr>
          <w:rFonts w:eastAsia="Times New Roman" w:cs="Times New Roman"/>
          <w:szCs w:val="24"/>
        </w:rPr>
        <w:t>,</w:t>
      </w:r>
      <w:r>
        <w:rPr>
          <w:rFonts w:eastAsia="Times New Roman" w:cs="Times New Roman"/>
          <w:szCs w:val="24"/>
        </w:rPr>
        <w:t xml:space="preserve"> ο κ. Σαμαράς</w:t>
      </w:r>
      <w:r>
        <w:rPr>
          <w:rFonts w:eastAsia="Times New Roman" w:cs="Times New Roman"/>
          <w:szCs w:val="24"/>
        </w:rPr>
        <w:t>,</w:t>
      </w:r>
      <w:r>
        <w:rPr>
          <w:rFonts w:eastAsia="Times New Roman" w:cs="Times New Roman"/>
          <w:szCs w:val="24"/>
        </w:rPr>
        <w:t xml:space="preserve"> ήταν αυτός που είχε δώσει την εντολή για να γίνει η έρευνα. </w:t>
      </w:r>
      <w:r>
        <w:rPr>
          <w:rFonts w:eastAsia="Times New Roman" w:cs="Times New Roman"/>
          <w:szCs w:val="24"/>
        </w:rPr>
        <w:t>Η</w:t>
      </w:r>
      <w:r>
        <w:rPr>
          <w:rFonts w:eastAsia="Times New Roman" w:cs="Times New Roman"/>
          <w:szCs w:val="24"/>
        </w:rPr>
        <w:t xml:space="preserve"> έρευνα αυτή συνεχίζεται δυστυχώς, κύριε Γεωργιάδη, και βρίσκεται ήδη στα χέρια της </w:t>
      </w:r>
      <w:r>
        <w:rPr>
          <w:rFonts w:eastAsia="Times New Roman" w:cs="Times New Roman"/>
          <w:szCs w:val="24"/>
        </w:rPr>
        <w:t>ε</w:t>
      </w:r>
      <w:r>
        <w:rPr>
          <w:rFonts w:eastAsia="Times New Roman" w:cs="Times New Roman"/>
          <w:szCs w:val="24"/>
        </w:rPr>
        <w:t>ισαγγε</w:t>
      </w:r>
      <w:r>
        <w:rPr>
          <w:rFonts w:eastAsia="Times New Roman" w:cs="Times New Roman"/>
          <w:szCs w:val="24"/>
        </w:rPr>
        <w:t>λίας πρωτοδικών με τρεις εισαγγελείς να είναι από επάνω και να ψάχνουν τους λογαριασμούς. Καταλαβαίνω το άγχος σας να κλείσει, γιατί εσείς είστε η «κουμπάρα» μεταξύ του ΠΑΣΟΚ και της Νέας Δημοκρατίας. Με αυτή την ιδιότητά σας</w:t>
      </w:r>
      <w:r>
        <w:rPr>
          <w:rFonts w:eastAsia="Times New Roman" w:cs="Times New Roman"/>
          <w:szCs w:val="24"/>
        </w:rPr>
        <w:t>,</w:t>
      </w:r>
      <w:r>
        <w:rPr>
          <w:rFonts w:eastAsia="Times New Roman" w:cs="Times New Roman"/>
          <w:szCs w:val="24"/>
        </w:rPr>
        <w:t xml:space="preserve"> λοιπόν, θα απολογείστε στη Νέ</w:t>
      </w:r>
      <w:r>
        <w:rPr>
          <w:rFonts w:eastAsia="Times New Roman" w:cs="Times New Roman"/>
          <w:szCs w:val="24"/>
        </w:rPr>
        <w:t xml:space="preserve">α Δημοκρατία και όχι σε εμένα. </w:t>
      </w:r>
    </w:p>
    <w:p w14:paraId="14B84EA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όσον αφορά το θέμα της χρήσης αυτοκινήτου, εγώ, κύριε Γεωργιάδη, με το υπηρεσιακό αυτοκίνητο που μου διαθέτει η πρεσβεία, μεταξύ δύο συναντήσεων πήγα με τα πόδια και εν συνεχεία ήρθε και με πήρε για να πάμε σε ένα </w:t>
      </w:r>
      <w:r>
        <w:rPr>
          <w:rFonts w:eastAsia="Times New Roman" w:cs="Times New Roman"/>
          <w:szCs w:val="24"/>
        </w:rPr>
        <w:t xml:space="preserve">γεύμα. Εσείς χρησιμοποιούσατε τα μέσα του κράτους για να κάνετε δημόσιες </w:t>
      </w:r>
      <w:r>
        <w:rPr>
          <w:rFonts w:eastAsia="Times New Roman" w:cs="Times New Roman"/>
          <w:szCs w:val="24"/>
        </w:rPr>
        <w:lastRenderedPageBreak/>
        <w:t>σχέσεις. Εγώ δεν πάω στη Μύκονο, κύριε Γεωργιάδη, ούτε κάθομαι σε ξαπλώστρες του «</w:t>
      </w:r>
      <w:r>
        <w:rPr>
          <w:rFonts w:eastAsia="Times New Roman" w:cs="Times New Roman"/>
          <w:szCs w:val="24"/>
          <w:lang w:val="en-US"/>
        </w:rPr>
        <w:t>NAMMOS</w:t>
      </w:r>
      <w:r>
        <w:rPr>
          <w:rFonts w:eastAsia="Times New Roman" w:cs="Times New Roman"/>
          <w:szCs w:val="24"/>
        </w:rPr>
        <w:t xml:space="preserve">» των τριών χιλιάδων. Το λέω αυτό για να εξηγούμαστε. </w:t>
      </w:r>
    </w:p>
    <w:p w14:paraId="14B84EA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Εγώ; </w:t>
      </w:r>
    </w:p>
    <w:p w14:paraId="14B84EA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w:t>
      </w:r>
      <w:r>
        <w:rPr>
          <w:rFonts w:eastAsia="Times New Roman" w:cs="Times New Roman"/>
          <w:b/>
          <w:szCs w:val="24"/>
        </w:rPr>
        <w:t>Σ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Όσον αφορά την ΕΛΒΟ, παρ</w:t>
      </w:r>
      <w:r>
        <w:rPr>
          <w:rFonts w:eastAsia="Times New Roman" w:cs="Times New Roman"/>
          <w:szCs w:val="24"/>
        </w:rPr>
        <w:t xml:space="preserve">’ </w:t>
      </w:r>
      <w:r>
        <w:rPr>
          <w:rFonts w:eastAsia="Times New Roman" w:cs="Times New Roman"/>
          <w:szCs w:val="24"/>
        </w:rPr>
        <w:t xml:space="preserve">ότι δεν είναι αντικείμενο της ερωτήσεώς μας, καταλαβαίνω το άγχος σας. </w:t>
      </w:r>
    </w:p>
    <w:p w14:paraId="14B84EA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Όσον αφορά την ΕΛΒΟ, η εταιρεία «</w:t>
      </w:r>
      <w:r>
        <w:rPr>
          <w:rFonts w:eastAsia="Times New Roman" w:cs="Times New Roman"/>
          <w:szCs w:val="24"/>
          <w:lang w:val="en-US"/>
        </w:rPr>
        <w:t>PARAMOUNT</w:t>
      </w:r>
      <w:r>
        <w:rPr>
          <w:rFonts w:eastAsia="Times New Roman" w:cs="Times New Roman"/>
          <w:szCs w:val="24"/>
        </w:rPr>
        <w:t>» πράγματι είναι μια μεγάλη εταιρεία της Νο</w:t>
      </w:r>
      <w:r>
        <w:rPr>
          <w:rFonts w:eastAsia="Times New Roman" w:cs="Times New Roman"/>
          <w:szCs w:val="24"/>
        </w:rPr>
        <w:t>τίου Αφρικής, η οποία ενδιαφέρεται και πήρε μέρος στον πρώτο διαγωνισμό για την ΕΛΒΟ. Στον δεύτερο διαγωνισμό δεν πήρε μέρος, διότι επετράπη στον πρώτο διαγωνισμό να κατέβει μια γερμανική εταιρεία, που κατά την άποψη της «</w:t>
      </w:r>
      <w:r>
        <w:rPr>
          <w:rFonts w:eastAsia="Times New Roman" w:cs="Times New Roman"/>
          <w:szCs w:val="24"/>
          <w:lang w:val="en-US"/>
        </w:rPr>
        <w:t>PARAMOUNT</w:t>
      </w:r>
      <w:r>
        <w:rPr>
          <w:rFonts w:eastAsia="Times New Roman" w:cs="Times New Roman"/>
          <w:szCs w:val="24"/>
        </w:rPr>
        <w:t>» ήταν η εταιρεία αυτή, η</w:t>
      </w:r>
      <w:r>
        <w:rPr>
          <w:rFonts w:eastAsia="Times New Roman" w:cs="Times New Roman"/>
          <w:szCs w:val="24"/>
        </w:rPr>
        <w:t xml:space="preserve"> οποία δεν είχε παρουσιάσει οικονομική προσφορά και προτίμησε να πάει στη διαπραγμάτευση που τώρα ισχύει. </w:t>
      </w:r>
    </w:p>
    <w:p w14:paraId="14B84EA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Σήμερα το πρωί, είδα τους εργαζόμενους της ΕΛΒΟ. Σκοπός της Κυβέρνησης είναι να λειτουργήσει η ΕΛΒΟ με κύριο -αν θέλετε- αντικείμενο ουσιαστικά το να</w:t>
      </w:r>
      <w:r>
        <w:rPr>
          <w:rFonts w:eastAsia="Times New Roman" w:cs="Times New Roman"/>
          <w:szCs w:val="24"/>
        </w:rPr>
        <w:t xml:space="preserve"> μπορέσει να βοηθάει στην αμυντική μας βιομηχανία. Μακάρι, να μπορούσε να λειτουργήσει </w:t>
      </w:r>
      <w:r>
        <w:rPr>
          <w:rFonts w:eastAsia="Times New Roman" w:cs="Times New Roman"/>
          <w:szCs w:val="24"/>
        </w:rPr>
        <w:lastRenderedPageBreak/>
        <w:t xml:space="preserve">υπό την καθοδήγηση του κράτους, υπό την καθοδήγηση του Υπουργείου Εθνικής Άμυνας και του Υπουργείου Μεταφορών, που ο κ. </w:t>
      </w:r>
      <w:proofErr w:type="spellStart"/>
      <w:r>
        <w:rPr>
          <w:rFonts w:eastAsia="Times New Roman" w:cs="Times New Roman"/>
          <w:szCs w:val="24"/>
        </w:rPr>
        <w:t>Σπίρτζης</w:t>
      </w:r>
      <w:proofErr w:type="spellEnd"/>
      <w:r>
        <w:rPr>
          <w:rFonts w:eastAsia="Times New Roman" w:cs="Times New Roman"/>
          <w:szCs w:val="24"/>
        </w:rPr>
        <w:t xml:space="preserve"> έχει προτάσεις συγκεκριμένες για ΣΔΙΤ, ό</w:t>
      </w:r>
      <w:r>
        <w:rPr>
          <w:rFonts w:eastAsia="Times New Roman" w:cs="Times New Roman"/>
          <w:szCs w:val="24"/>
        </w:rPr>
        <w:t xml:space="preserve">σον αφορά τα λεωφορεία. </w:t>
      </w:r>
    </w:p>
    <w:p w14:paraId="14B84EA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 να έρθει, όμως, μια μεγάλη εταιρεία, η οποία θέλει να συμμετέχει μέσα στην ΕΛΒΟ κ</w:t>
      </w:r>
      <w:r>
        <w:rPr>
          <w:rFonts w:eastAsia="Times New Roman" w:cs="Times New Roman"/>
          <w:szCs w:val="24"/>
        </w:rPr>
        <w:t>α</w:t>
      </w:r>
      <w:r>
        <w:rPr>
          <w:rFonts w:eastAsia="Times New Roman" w:cs="Times New Roman"/>
          <w:szCs w:val="24"/>
        </w:rPr>
        <w:t>ι αντί να ανοίξει ένα διπλανό μαγαζί, να μπορέσει να φέρει παραγωγή από μια χώρα που δεν είναι μέλος του ΝΑΤΟ και της Ευρωπαϊκής Ένωσης, προκειμέν</w:t>
      </w:r>
      <w:r>
        <w:rPr>
          <w:rFonts w:eastAsia="Times New Roman" w:cs="Times New Roman"/>
          <w:szCs w:val="24"/>
        </w:rPr>
        <w:t xml:space="preserve">ου να πιστοποιήσει τα προϊόντα της, να εξασφαλίσει το σύνολο των εργαζομένων και τους μισθούς τους, αυτό, κύριε Γεωργιάδη, είναι κάτι το οποίο επιθυμούμε. Θα προσπαθήσουμε και το Υπουργείο Οικονομικών και το Υπουργείο Εθνικής Άμυνας η ΕΛΒΟ να λειτουργήσει </w:t>
      </w:r>
      <w:r>
        <w:rPr>
          <w:rFonts w:eastAsia="Times New Roman" w:cs="Times New Roman"/>
          <w:szCs w:val="24"/>
        </w:rPr>
        <w:t>αύριο. Τις επιχειρήσεις που κλείσατε μία</w:t>
      </w:r>
      <w:r>
        <w:rPr>
          <w:rFonts w:eastAsia="Times New Roman" w:cs="Times New Roman"/>
          <w:szCs w:val="24"/>
        </w:rPr>
        <w:t xml:space="preserve"> προς </w:t>
      </w:r>
      <w:r>
        <w:rPr>
          <w:rFonts w:eastAsia="Times New Roman" w:cs="Times New Roman"/>
          <w:szCs w:val="24"/>
        </w:rPr>
        <w:t>μία στη διάρκεια των ετών που, δυστυχώς, αναλάβατε μαζί με τον κ. Βενιζέλο, εμείς σιγά</w:t>
      </w:r>
      <w:r>
        <w:rPr>
          <w:rFonts w:eastAsia="Times New Roman" w:cs="Times New Roman"/>
          <w:szCs w:val="24"/>
        </w:rPr>
        <w:t xml:space="preserve"> </w:t>
      </w:r>
      <w:r>
        <w:rPr>
          <w:rFonts w:eastAsia="Times New Roman" w:cs="Times New Roman"/>
          <w:szCs w:val="24"/>
        </w:rPr>
        <w:t xml:space="preserve">σιγά τις βάζουμε μπρος. </w:t>
      </w:r>
    </w:p>
    <w:p w14:paraId="14B84EA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Αν πάτε στην Πάτρα, θα δείτε τα «Ελληνικά Αμυντικά Συστήματα» να λειτουργούν. Θα δείτε ότι σιγά</w:t>
      </w:r>
      <w:r>
        <w:rPr>
          <w:rFonts w:eastAsia="Times New Roman" w:cs="Times New Roman"/>
          <w:szCs w:val="24"/>
        </w:rPr>
        <w:t xml:space="preserve"> </w:t>
      </w:r>
      <w:r>
        <w:rPr>
          <w:rFonts w:eastAsia="Times New Roman" w:cs="Times New Roman"/>
          <w:szCs w:val="24"/>
        </w:rPr>
        <w:t>σι</w:t>
      </w:r>
      <w:r>
        <w:rPr>
          <w:rFonts w:eastAsia="Times New Roman" w:cs="Times New Roman"/>
          <w:szCs w:val="24"/>
        </w:rPr>
        <w:t xml:space="preserve">γά παίρνουν μπρος όλα τα εργοστάσια. Η ΕΑΒ υπογράφει συμφωνίες. Η ΕΛΒΟ θα πάρει μπρος. Δεν θα δοθεί σε έναν φίλο επιχειρηματία που θα </w:t>
      </w:r>
      <w:r>
        <w:rPr>
          <w:rFonts w:eastAsia="Times New Roman" w:cs="Times New Roman"/>
          <w:szCs w:val="24"/>
        </w:rPr>
        <w:lastRenderedPageBreak/>
        <w:t xml:space="preserve">αρπάξει τα σχέδια της ΕΛΒΟ και θα εξαφανιστεί. Και αυτό γιατί η Ελλάδα θα πάει μπροστά. </w:t>
      </w:r>
    </w:p>
    <w:p w14:paraId="14B84EB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Παρακαλούσατε τόσον καιρό να μην </w:t>
      </w:r>
      <w:r>
        <w:rPr>
          <w:rFonts w:eastAsia="Times New Roman" w:cs="Times New Roman"/>
          <w:szCs w:val="24"/>
        </w:rPr>
        <w:t xml:space="preserve">πάει καλά η διαπραγμάτευση της χώρας. </w:t>
      </w:r>
    </w:p>
    <w:p w14:paraId="14B84EB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Του μνημονίου; </w:t>
      </w:r>
    </w:p>
    <w:p w14:paraId="14B84EB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διακόπτετε. </w:t>
      </w:r>
    </w:p>
    <w:p w14:paraId="14B84EB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Λέγατε εδώ μέσα ότι η χώρα θα καταρρεύσει και θα πτωχεύσει. </w:t>
      </w:r>
    </w:p>
    <w:p w14:paraId="14B84EB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Πες το, του μνημονίου, που δεν θα υπέγραφες ούτε νεκρός. </w:t>
      </w:r>
    </w:p>
    <w:p w14:paraId="14B84EB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Ουρλιάζατε και παρακαλούσατε ν</w:t>
      </w:r>
      <w:r>
        <w:rPr>
          <w:rFonts w:eastAsia="Times New Roman" w:cs="Times New Roman"/>
          <w:szCs w:val="24"/>
        </w:rPr>
        <w:t>α διαλυθεί…</w:t>
      </w:r>
    </w:p>
    <w:p w14:paraId="14B84EB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δεν υπάρχει άλλη διαπραγμάτευση. Αυτή υπάρχει. </w:t>
      </w:r>
    </w:p>
    <w:p w14:paraId="14B84EB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Ό</w:t>
      </w:r>
      <w:r>
        <w:rPr>
          <w:rFonts w:eastAsia="Times New Roman" w:cs="Times New Roman"/>
          <w:szCs w:val="24"/>
        </w:rPr>
        <w:t>σον αφορά τη φράση «στα τέσσερα», ήταν αυτό που είπε ο κ. Σαμαράς στ</w:t>
      </w:r>
      <w:r>
        <w:rPr>
          <w:rFonts w:eastAsia="Times New Roman" w:cs="Times New Roman"/>
          <w:szCs w:val="24"/>
        </w:rPr>
        <w:t xml:space="preserve">ον κ. </w:t>
      </w:r>
      <w:r>
        <w:rPr>
          <w:rFonts w:eastAsia="Times New Roman" w:cs="Times New Roman"/>
          <w:szCs w:val="24"/>
        </w:rPr>
        <w:lastRenderedPageBreak/>
        <w:t>Νικολόπουλο, να κάτσει στα τέσσερα στους δανειστές. Εσείς καθόσαστε στα τέσσερα. Εμείς δεν καθόμαστε. Όρθιοι διαπραγματευθήκαμε, κερδίσαμε και βγάζουμε τη χώρα από τα μνημόνια. Αυτή είναι η διαφορά μας, κύριε Γεωργιάδη. Να σας χαίρονται στη Νέα Δημοκ</w:t>
      </w:r>
      <w:r>
        <w:rPr>
          <w:rFonts w:eastAsia="Times New Roman" w:cs="Times New Roman"/>
          <w:szCs w:val="24"/>
        </w:rPr>
        <w:t xml:space="preserve">ρατία! </w:t>
      </w:r>
    </w:p>
    <w:p w14:paraId="14B84EB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Συγχαρητήρια!</w:t>
      </w:r>
    </w:p>
    <w:p w14:paraId="14B84EB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αναφέρθηκε επί προσωπικού ο κ. Καμμένος. </w:t>
      </w:r>
    </w:p>
    <w:p w14:paraId="14B84EB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Κατάλαβα τι θέλετε να πείτε. </w:t>
      </w:r>
    </w:p>
    <w:p w14:paraId="14B84EB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Εάν θα πάω να σημειώσω προσωπικά και προσωπικά και ο κ. Καμμένος μπορεί να ζητήσει. </w:t>
      </w:r>
    </w:p>
    <w:p w14:paraId="14B84EB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Παρά ταύτα, κλείνουμε, δίνοντ</w:t>
      </w:r>
      <w:r>
        <w:rPr>
          <w:rFonts w:eastAsia="Times New Roman" w:cs="Times New Roman"/>
          <w:szCs w:val="24"/>
        </w:rPr>
        <w:t>ά</w:t>
      </w:r>
      <w:r>
        <w:rPr>
          <w:rFonts w:eastAsia="Times New Roman" w:cs="Times New Roman"/>
          <w:szCs w:val="24"/>
        </w:rPr>
        <w:t xml:space="preserve">ς σας τον λόγο για ένα λεπτό. </w:t>
      </w:r>
    </w:p>
    <w:p w14:paraId="14B84EBD"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Όχι, κύριε Πρόεδρε, θα απαντήσουμε.</w:t>
      </w:r>
    </w:p>
    <w:p w14:paraId="14B84EBE"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Βεβαίως θα απαντήσετε. Είπα άλλο εγώ. Αν θέλατε κι εσείς τον λόγο επί προσωπικού. Δεν είπα αυτό.</w:t>
      </w:r>
    </w:p>
    <w:p w14:paraId="14B84EBF"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Θέλω τριάντα δευτερόλεπτα, κύριε Πρόεδρε. </w:t>
      </w:r>
    </w:p>
    <w:p w14:paraId="14B84EC0"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Μάλλον με μπερδεύετε με άλλον. Το φουσκωτό του κ</w:t>
      </w:r>
      <w:r>
        <w:rPr>
          <w:rFonts w:eastAsia="Times New Roman"/>
          <w:szCs w:val="24"/>
        </w:rPr>
        <w:t>.</w:t>
      </w:r>
      <w:r>
        <w:rPr>
          <w:rFonts w:eastAsia="Times New Roman"/>
          <w:szCs w:val="24"/>
        </w:rPr>
        <w:t xml:space="preserve"> </w:t>
      </w:r>
      <w:proofErr w:type="spellStart"/>
      <w:r>
        <w:rPr>
          <w:rFonts w:eastAsia="Times New Roman"/>
          <w:szCs w:val="24"/>
        </w:rPr>
        <w:t>Πρετεντέρη</w:t>
      </w:r>
      <w:proofErr w:type="spellEnd"/>
      <w:r>
        <w:rPr>
          <w:rFonts w:eastAsia="Times New Roman"/>
          <w:szCs w:val="24"/>
        </w:rPr>
        <w:t>…</w:t>
      </w:r>
    </w:p>
    <w:p w14:paraId="14B84EC1"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Οι </w:t>
      </w:r>
      <w:proofErr w:type="spellStart"/>
      <w:r>
        <w:rPr>
          <w:rFonts w:eastAsia="Times New Roman"/>
          <w:szCs w:val="24"/>
        </w:rPr>
        <w:t>παρακαθήμενοι</w:t>
      </w:r>
      <w:proofErr w:type="spellEnd"/>
      <w:r>
        <w:rPr>
          <w:rFonts w:eastAsia="Times New Roman"/>
          <w:szCs w:val="24"/>
        </w:rPr>
        <w:t xml:space="preserve"> δεν θα μου λένε πώς θα προεδρεύω. Μην το ξανακούσω αυτό. Με μένα στην Έδρα τέτοια κομμένα!</w:t>
      </w:r>
    </w:p>
    <w:p w14:paraId="14B84EC2"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Ευχαριστώ πολύ, κύριε Πρόεδρε. </w:t>
      </w:r>
    </w:p>
    <w:p w14:paraId="14B84EC3"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 xml:space="preserve">Κύριε Υπουργέ, το φουσκωτό του κ. </w:t>
      </w:r>
      <w:proofErr w:type="spellStart"/>
      <w:r>
        <w:rPr>
          <w:rFonts w:eastAsia="Times New Roman"/>
          <w:szCs w:val="24"/>
        </w:rPr>
        <w:t>Πρετεντέρη</w:t>
      </w:r>
      <w:proofErr w:type="spellEnd"/>
      <w:r>
        <w:rPr>
          <w:rFonts w:eastAsia="Times New Roman"/>
          <w:szCs w:val="24"/>
        </w:rPr>
        <w:t xml:space="preserve"> κοστίζει το ένα δέκατο των χ</w:t>
      </w:r>
      <w:r>
        <w:rPr>
          <w:rFonts w:eastAsia="Times New Roman"/>
          <w:szCs w:val="24"/>
        </w:rPr>
        <w:t>ρημάτων του δικού σας σκάφους. Το να έχετε, λοιπόν, το δικό σας σκάφος του μισού εκατομμυρίου ευρώ -τόσο κάνει το σκάφος σας</w:t>
      </w:r>
      <w:r>
        <w:rPr>
          <w:rFonts w:eastAsia="Times New Roman"/>
          <w:szCs w:val="24"/>
        </w:rPr>
        <w:t>,</w:t>
      </w:r>
      <w:r>
        <w:rPr>
          <w:rFonts w:eastAsia="Times New Roman"/>
          <w:szCs w:val="24"/>
        </w:rPr>
        <w:t xml:space="preserve"> 450.000 δολάρια- και να κάθεσαι και να κάνεις υποδείξεις σε άλλους ανθρώπους, δείχνει το</w:t>
      </w:r>
      <w:r>
        <w:rPr>
          <w:rFonts w:eastAsia="Times New Roman"/>
          <w:szCs w:val="24"/>
        </w:rPr>
        <w:t>ν</w:t>
      </w:r>
      <w:r>
        <w:rPr>
          <w:rFonts w:eastAsia="Times New Roman"/>
          <w:szCs w:val="24"/>
        </w:rPr>
        <w:t xml:space="preserve"> βαθμό της χυδαιότητάς σου.</w:t>
      </w:r>
    </w:p>
    <w:p w14:paraId="14B84EC4"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ΠΑΝΟΣ ΚΑΜΜΕΝΟ</w:t>
      </w:r>
      <w:r>
        <w:rPr>
          <w:rFonts w:eastAsia="Times New Roman"/>
          <w:b/>
          <w:szCs w:val="24"/>
        </w:rPr>
        <w:t>Σ (Υπουργός Εθνικής Άμυνας - Πρόεδρος των Ανεξαρτήτων Ελλήνων):</w:t>
      </w:r>
      <w:r>
        <w:rPr>
          <w:rFonts w:eastAsia="Times New Roman"/>
          <w:szCs w:val="24"/>
        </w:rPr>
        <w:t xml:space="preserve"> Θες να σ</w:t>
      </w:r>
      <w:r>
        <w:rPr>
          <w:rFonts w:eastAsia="Times New Roman"/>
          <w:szCs w:val="24"/>
        </w:rPr>
        <w:t xml:space="preserve">’ </w:t>
      </w:r>
      <w:r>
        <w:rPr>
          <w:rFonts w:eastAsia="Times New Roman"/>
          <w:szCs w:val="24"/>
        </w:rPr>
        <w:t>το πουλήσω τώρα;</w:t>
      </w:r>
    </w:p>
    <w:p w14:paraId="14B84EC5"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σας δώσω τον λόγο, κύριε Υπουργέ.</w:t>
      </w:r>
    </w:p>
    <w:p w14:paraId="14B84EC6"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Όσον αφορά το θέμα των </w:t>
      </w:r>
      <w:r>
        <w:rPr>
          <w:rFonts w:eastAsia="Times New Roman"/>
          <w:szCs w:val="24"/>
          <w:lang w:val="en-US"/>
        </w:rPr>
        <w:t>CDS</w:t>
      </w:r>
      <w:r>
        <w:rPr>
          <w:rFonts w:eastAsia="Times New Roman"/>
          <w:szCs w:val="24"/>
        </w:rPr>
        <w:t xml:space="preserve">, δεν καταλάβατε τι σας είπα. Εάν αυτά </w:t>
      </w:r>
      <w:r>
        <w:rPr>
          <w:rFonts w:eastAsia="Times New Roman"/>
          <w:szCs w:val="24"/>
        </w:rPr>
        <w:t xml:space="preserve">που λέτε για τα </w:t>
      </w:r>
      <w:r>
        <w:rPr>
          <w:rFonts w:eastAsia="Times New Roman"/>
          <w:szCs w:val="24"/>
          <w:lang w:val="en-US"/>
        </w:rPr>
        <w:t>CDS</w:t>
      </w:r>
      <w:r>
        <w:rPr>
          <w:rFonts w:eastAsia="Times New Roman"/>
          <w:szCs w:val="24"/>
        </w:rPr>
        <w:t xml:space="preserve"> είναι αλήθεια και τα πιστεύετε, πώς κάνετε παρέα με τον κολλητό του Γιώργου Παπανδρέου, κύριε </w:t>
      </w:r>
      <w:proofErr w:type="spellStart"/>
      <w:r>
        <w:rPr>
          <w:rFonts w:eastAsia="Times New Roman"/>
          <w:szCs w:val="24"/>
        </w:rPr>
        <w:t>Καμμένε</w:t>
      </w:r>
      <w:proofErr w:type="spellEnd"/>
      <w:r>
        <w:rPr>
          <w:rFonts w:eastAsia="Times New Roman"/>
          <w:szCs w:val="24"/>
        </w:rPr>
        <w:t>; Πώς γίνεται να είστε ταυτόχρονα ο κατήγορος του Γιώργου Παπανδρέου ότι χρεωκόπησε τη χώρα επίτηδες και ταυτόχρονα κάνετε παρέα με του</w:t>
      </w:r>
      <w:r>
        <w:rPr>
          <w:rFonts w:eastAsia="Times New Roman"/>
          <w:szCs w:val="24"/>
        </w:rPr>
        <w:t xml:space="preserve">ς κολλητούς του; </w:t>
      </w:r>
    </w:p>
    <w:p w14:paraId="14B84EC7"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 xml:space="preserve">Μόνο εσείς μπορείτε να το κάνετε αυτό, κύριε Υπουργέ, γιατί δεν έχετε κανέναν ηθικό φραγμό να κάνετε και να λέτε το οτιδήποτε. Δυστυχώς, όμως, για εσάς ο ελληνικός λαός κατάλαβε. </w:t>
      </w:r>
    </w:p>
    <w:p w14:paraId="14B84EC8"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w:t>
      </w:r>
      <w:r>
        <w:rPr>
          <w:rFonts w:eastAsia="Times New Roman"/>
          <w:szCs w:val="24"/>
        </w:rPr>
        <w:t>λίας του κυρίου Βουλευτή)</w:t>
      </w:r>
    </w:p>
    <w:p w14:paraId="14B84EC9"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Όσον αφορά τη διαπραγμάτευση που εγώ ήθελα να μην πάει καλά, να ακουστεί και στο μικρόφωνο: τη διαπραγμάτευση του μνημονίου, για το οποίο λέγατε ότι ούτε νεκρός δεν θα συνεργαζόσασταν με κάποιον…</w:t>
      </w:r>
    </w:p>
    <w:p w14:paraId="14B84ECA"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w:t>
      </w:r>
      <w:r>
        <w:rPr>
          <w:rFonts w:eastAsia="Times New Roman"/>
          <w:szCs w:val="24"/>
        </w:rPr>
        <w:t>λοκληρώστε, κύριε Γεωργιάδη.</w:t>
      </w:r>
    </w:p>
    <w:p w14:paraId="14B84ECB"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Άρα ποιος είναι στα τέσσερα, κύριε Υπουργέ, αφήστε να το κρίνει ο ελληνικός λαός καλύτερα.</w:t>
      </w:r>
    </w:p>
    <w:p w14:paraId="14B84ECC"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εφόσον θέλετε να απαντήσετε, έχετε τον λόγο για ένα λεπτό </w:t>
      </w:r>
      <w:r>
        <w:rPr>
          <w:rFonts w:eastAsia="Times New Roman"/>
          <w:szCs w:val="24"/>
        </w:rPr>
        <w:t>κι εσείς.</w:t>
      </w:r>
    </w:p>
    <w:p w14:paraId="14B84ECD"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Η συνεχής προσπάθεια από τη μεριά της Νέας Δημοκρατίας διά του εκλεκτού του Αρχηγού της να κάνει πολιτική αντιπαράθεση με τιμές σκαφών, με οικογένειες, με παιδιά, όπως κ</w:t>
      </w:r>
      <w:r>
        <w:rPr>
          <w:rFonts w:eastAsia="Times New Roman"/>
          <w:szCs w:val="24"/>
        </w:rPr>
        <w:t>άνουν τα «αφεντικά» σας τα επιχειρηματικά, απειλώντας μανάδες, πατεράδες…</w:t>
      </w:r>
    </w:p>
    <w:p w14:paraId="14B84ECE"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 xml:space="preserve">Λέγατε για τον πατέρα μου εδώ ότι έχει </w:t>
      </w:r>
      <w:r>
        <w:rPr>
          <w:rFonts w:eastAsia="Times New Roman"/>
          <w:szCs w:val="24"/>
          <w:lang w:val="en-US"/>
        </w:rPr>
        <w:t>offshore</w:t>
      </w:r>
      <w:r>
        <w:rPr>
          <w:rFonts w:eastAsia="Times New Roman"/>
          <w:szCs w:val="24"/>
        </w:rPr>
        <w:t xml:space="preserve"> εταιρεία, βγάλατε πρωτοσέλιδα, βγήκε το ΣΔΟΕ, έκανε έλεγχο και ο πατέρας μου βγήκε απόλυτα καθαρός και πέθανε από τον καημό του που το</w:t>
      </w:r>
      <w:r>
        <w:rPr>
          <w:rFonts w:eastAsia="Times New Roman"/>
          <w:szCs w:val="24"/>
        </w:rPr>
        <w:t xml:space="preserve">ν ξεφτίλισες στα ογδόντα πέντε του χρόνια. Εκεί έχετε καταντήσει τον πολιτικό διάλογο. Κι ένα συγγνώμη δεν είπες! </w:t>
      </w:r>
    </w:p>
    <w:p w14:paraId="14B84ECF"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Και έρχεσαι τώρα και πάλι τα ίδια. Έλα να το πάρεις το σκάφος τώρα. Σ</w:t>
      </w:r>
      <w:r>
        <w:rPr>
          <w:rFonts w:eastAsia="Times New Roman"/>
          <w:szCs w:val="24"/>
        </w:rPr>
        <w:t xml:space="preserve">ου </w:t>
      </w:r>
      <w:r>
        <w:rPr>
          <w:rFonts w:eastAsia="Times New Roman"/>
          <w:szCs w:val="24"/>
        </w:rPr>
        <w:t>το δίνω πεντακόσιες χιλιάδες. Δεν ντρέπεσαι; Είναι η Βουλή για τέτοιε</w:t>
      </w:r>
      <w:r>
        <w:rPr>
          <w:rFonts w:eastAsia="Times New Roman"/>
          <w:szCs w:val="24"/>
        </w:rPr>
        <w:t>ς αντιπαραθέσεις; Έλα να το πάρεις.</w:t>
      </w:r>
    </w:p>
    <w:p w14:paraId="14B84ED0"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Πόσο κάνει;</w:t>
      </w:r>
    </w:p>
    <w:p w14:paraId="14B84ED1"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Τα ίδια έλεγες και για τον πατέρα μου.</w:t>
      </w:r>
    </w:p>
    <w:p w14:paraId="14B84ED2"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Πόσο κάνει;</w:t>
      </w:r>
    </w:p>
    <w:p w14:paraId="14B84ED3"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 xml:space="preserve">ΠΑΝΟΣ ΚΑΜΜΕΝΟΣ </w:t>
      </w:r>
      <w:r>
        <w:rPr>
          <w:rFonts w:eastAsia="Times New Roman"/>
          <w:b/>
          <w:szCs w:val="24"/>
        </w:rPr>
        <w:t>(Υπουργός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Θυμάσαι τα χαρτιά της </w:t>
      </w:r>
      <w:r>
        <w:rPr>
          <w:rFonts w:eastAsia="Times New Roman"/>
          <w:szCs w:val="24"/>
          <w:lang w:val="en-US"/>
        </w:rPr>
        <w:t>offshore</w:t>
      </w:r>
      <w:r>
        <w:rPr>
          <w:rFonts w:eastAsia="Times New Roman"/>
          <w:szCs w:val="24"/>
        </w:rPr>
        <w:t xml:space="preserve">; Και ήρθε το ΣΔΟΕ και σε ξεφτίλισε. </w:t>
      </w:r>
    </w:p>
    <w:p w14:paraId="14B84ED4"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Εμένα; </w:t>
      </w:r>
    </w:p>
    <w:p w14:paraId="14B84ED5"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Και μετά πα</w:t>
      </w:r>
      <w:r>
        <w:rPr>
          <w:rFonts w:eastAsia="Times New Roman"/>
          <w:szCs w:val="24"/>
        </w:rPr>
        <w:t>ρακάλαγες να πάρεις πίσω τις αγωγές.</w:t>
      </w:r>
    </w:p>
    <w:p w14:paraId="14B84ED6"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 xml:space="preserve">Λοιπόν, αυτού του είδους η λάσπη να ξέρετε ότι κάποια στιγμή θα πληρωθεί. Δύο χρόνια έφαγε ο </w:t>
      </w:r>
      <w:proofErr w:type="spellStart"/>
      <w:r>
        <w:rPr>
          <w:rFonts w:eastAsia="Times New Roman"/>
          <w:szCs w:val="24"/>
        </w:rPr>
        <w:t>Κουρτάκης</w:t>
      </w:r>
      <w:proofErr w:type="spellEnd"/>
      <w:r>
        <w:rPr>
          <w:rFonts w:eastAsia="Times New Roman"/>
          <w:szCs w:val="24"/>
        </w:rPr>
        <w:t xml:space="preserve"> για συκοφαντική δυσφήμηση των παιδιών μου. </w:t>
      </w:r>
    </w:p>
    <w:p w14:paraId="14B84ED7"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Είναι κουβέντες αυτές τώρα; </w:t>
      </w:r>
    </w:p>
    <w:p w14:paraId="14B84ED8"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 xml:space="preserve">ΠΑΝΟΣ </w:t>
      </w:r>
      <w:r>
        <w:rPr>
          <w:rFonts w:eastAsia="Times New Roman"/>
          <w:b/>
          <w:szCs w:val="24"/>
        </w:rPr>
        <w:t>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Τώρα, από δω και </w:t>
      </w:r>
      <w:r>
        <w:rPr>
          <w:rFonts w:eastAsia="Times New Roman"/>
          <w:szCs w:val="24"/>
        </w:rPr>
        <w:lastRenderedPageBreak/>
        <w:t>πέρα, θα ξέρετε ότι θα πληρώνετε με αγωγές. Τελείωσε αυτό το παραμύθι.</w:t>
      </w:r>
    </w:p>
    <w:p w14:paraId="14B84ED9"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(Στο σημείο αυτό ο Υπουργός Εθνικής Άμυνας και Πρόεδρος των Ανεξάρτητων Ελλήνων κ. Πάνος Καμμένος</w:t>
      </w:r>
      <w:r>
        <w:rPr>
          <w:rFonts w:eastAsia="Times New Roman"/>
          <w:szCs w:val="24"/>
        </w:rPr>
        <w:t xml:space="preserve"> καταθέτει για τα Πρακτικά τα έγγραφα της ΥΠΑΑΠΕΔ του Υπουργείου Εθνικής Άμυνας,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4B84EDA" w14:textId="77777777" w:rsidR="009F1D8B" w:rsidRDefault="00750C6B">
      <w:pPr>
        <w:tabs>
          <w:tab w:val="left" w:pos="2820"/>
        </w:tabs>
        <w:spacing w:line="600" w:lineRule="auto"/>
        <w:ind w:firstLine="720"/>
        <w:contextualSpacing/>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Προχωρούμε στην πέμπτη </w:t>
      </w:r>
      <w:r>
        <w:rPr>
          <w:rFonts w:eastAsia="Times New Roman"/>
          <w:szCs w:val="24"/>
        </w:rPr>
        <w:t xml:space="preserve">με </w:t>
      </w:r>
      <w:r>
        <w:rPr>
          <w:rFonts w:eastAsia="Times New Roman" w:cs="Times New Roman"/>
          <w:szCs w:val="24"/>
        </w:rPr>
        <w:t>αριθμό</w:t>
      </w:r>
      <w:r>
        <w:rPr>
          <w:rFonts w:eastAsia="Times New Roman" w:cs="Times New Roman"/>
          <w:szCs w:val="24"/>
        </w:rPr>
        <w:t xml:space="preserve"> 1381/1-9-2017 </w:t>
      </w:r>
      <w:r>
        <w:rPr>
          <w:rFonts w:eastAsia="Times New Roman"/>
          <w:szCs w:val="24"/>
        </w:rPr>
        <w:t>επίκαιρη ερώτηση δε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κύκλου </w:t>
      </w:r>
      <w:r>
        <w:rPr>
          <w:rFonts w:eastAsia="Times New Roman" w:cs="Times New Roman"/>
          <w:szCs w:val="24"/>
        </w:rPr>
        <w:t>του Βουλευτή Σερρών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szCs w:val="24"/>
        </w:rPr>
        <w:t xml:space="preserve"> με θέμα: </w:t>
      </w:r>
      <w:r>
        <w:rPr>
          <w:rFonts w:eastAsia="Times New Roman" w:cs="Times New Roman"/>
          <w:szCs w:val="24"/>
        </w:rPr>
        <w:t>«</w:t>
      </w:r>
      <w:r>
        <w:rPr>
          <w:rFonts w:eastAsia="Times New Roman" w:cs="Times New Roman"/>
          <w:szCs w:val="24"/>
        </w:rPr>
        <w:t xml:space="preserve">Στρατόπεδα </w:t>
      </w:r>
      <w:r w:rsidRPr="00650037">
        <w:rPr>
          <w:rFonts w:eastAsia="Times New Roman" w:cs="Times New Roman"/>
          <w:szCs w:val="24"/>
        </w:rPr>
        <w:t>“</w:t>
      </w:r>
      <w:r>
        <w:rPr>
          <w:rFonts w:eastAsia="Times New Roman" w:cs="Times New Roman"/>
          <w:szCs w:val="24"/>
        </w:rPr>
        <w:t>ΕΜΜΑΝΟΥΗΛ ΠΑΠΠΑ</w:t>
      </w:r>
      <w:r w:rsidRPr="00650037">
        <w:rPr>
          <w:rFonts w:eastAsia="Times New Roman" w:cs="Times New Roman"/>
          <w:szCs w:val="24"/>
        </w:rPr>
        <w:t>”</w:t>
      </w:r>
      <w:r>
        <w:rPr>
          <w:rFonts w:eastAsia="Times New Roman" w:cs="Times New Roman"/>
          <w:szCs w:val="24"/>
        </w:rPr>
        <w:t xml:space="preserve"> και </w:t>
      </w:r>
      <w:r w:rsidRPr="00650037">
        <w:rPr>
          <w:rFonts w:eastAsia="Times New Roman" w:cs="Times New Roman"/>
          <w:szCs w:val="24"/>
        </w:rPr>
        <w:t>“</w:t>
      </w:r>
      <w:r>
        <w:rPr>
          <w:rFonts w:eastAsia="Times New Roman" w:cs="Times New Roman"/>
          <w:szCs w:val="24"/>
        </w:rPr>
        <w:t>ΠΑΠΑΛΟΥΚΑ</w:t>
      </w:r>
      <w:r w:rsidRPr="00650037">
        <w:rPr>
          <w:rFonts w:eastAsia="Times New Roman" w:cs="Times New Roman"/>
          <w:szCs w:val="24"/>
        </w:rPr>
        <w:t>”</w:t>
      </w:r>
      <w:r>
        <w:rPr>
          <w:rFonts w:eastAsia="Times New Roman" w:cs="Times New Roman"/>
          <w:szCs w:val="24"/>
        </w:rPr>
        <w:t>»</w:t>
      </w:r>
      <w:r>
        <w:rPr>
          <w:rFonts w:eastAsia="Times New Roman" w:cs="Times New Roman"/>
          <w:szCs w:val="24"/>
        </w:rPr>
        <w:t>.</w:t>
      </w:r>
    </w:p>
    <w:p w14:paraId="14B84EDB" w14:textId="77777777" w:rsidR="009F1D8B" w:rsidRDefault="00750C6B">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4B84EDC" w14:textId="77777777" w:rsidR="009F1D8B" w:rsidRDefault="00750C6B">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14B84EDD" w14:textId="77777777" w:rsidR="009F1D8B" w:rsidRDefault="00750C6B">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μπω στον πειρασμό να συνεχίσω τη συζήτηση για φανταστικά σενάρια. Για όσα έχουν ειπωθεί διαχρονικά για το ΠΑΣΟΚ, ο ελληνικός λαός και μνήμη έχει και κρίση για το ποιοι </w:t>
      </w:r>
      <w:r>
        <w:rPr>
          <w:rFonts w:eastAsia="Times New Roman" w:cs="Times New Roman"/>
          <w:szCs w:val="24"/>
        </w:rPr>
        <w:lastRenderedPageBreak/>
        <w:t xml:space="preserve">έκαναν καριέρα πολιτική </w:t>
      </w:r>
      <w:proofErr w:type="spellStart"/>
      <w:r>
        <w:rPr>
          <w:rFonts w:eastAsia="Times New Roman" w:cs="Times New Roman"/>
          <w:szCs w:val="24"/>
        </w:rPr>
        <w:t>σεναριολογούντ</w:t>
      </w:r>
      <w:r>
        <w:rPr>
          <w:rFonts w:eastAsia="Times New Roman" w:cs="Times New Roman"/>
          <w:szCs w:val="24"/>
        </w:rPr>
        <w:t>ες</w:t>
      </w:r>
      <w:proofErr w:type="spellEnd"/>
      <w:r>
        <w:rPr>
          <w:rFonts w:eastAsia="Times New Roman" w:cs="Times New Roman"/>
          <w:szCs w:val="24"/>
        </w:rPr>
        <w:t>,</w:t>
      </w:r>
      <w:r>
        <w:rPr>
          <w:rFonts w:eastAsia="Times New Roman" w:cs="Times New Roman"/>
          <w:szCs w:val="24"/>
        </w:rPr>
        <w:t xml:space="preserve"> λέγοντας ότι ο Πρόεδρός του ήταν επικεφαλής της «17 Νοέμβρη» ή πολλά άλλα. Γι</w:t>
      </w:r>
      <w:r>
        <w:rPr>
          <w:rFonts w:eastAsia="Times New Roman" w:cs="Times New Roman"/>
          <w:szCs w:val="24"/>
        </w:rPr>
        <w:t>α</w:t>
      </w:r>
      <w:r>
        <w:rPr>
          <w:rFonts w:eastAsia="Times New Roman" w:cs="Times New Roman"/>
          <w:szCs w:val="24"/>
        </w:rPr>
        <w:t xml:space="preserve"> αυτά έχουν καταδικαστεί για συκοφαντία. </w:t>
      </w:r>
    </w:p>
    <w:p w14:paraId="14B84EDE"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να σας πω κάτι για να μην το ξαναπείτε. Ε</w:t>
      </w:r>
      <w:r>
        <w:rPr>
          <w:rFonts w:eastAsia="Times New Roman"/>
          <w:szCs w:val="24"/>
        </w:rPr>
        <w:t>πιτρέψτε μου, κύριε Πρόεδρε.</w:t>
      </w:r>
    </w:p>
    <w:p w14:paraId="14B84EDF"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szCs w:val="24"/>
        </w:rPr>
        <w:t xml:space="preserve">Το θέμα της </w:t>
      </w:r>
      <w:r>
        <w:rPr>
          <w:rFonts w:eastAsia="Times New Roman" w:cs="Times New Roman"/>
          <w:szCs w:val="24"/>
        </w:rPr>
        <w:t>«17 Νοέμβρη» είναι κάτι που έγραψε ο δημοσιογράφος Παπαχρήστος, καταδικάστηκε…</w:t>
      </w:r>
    </w:p>
    <w:p w14:paraId="14B84EE0"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δεν σας έδωσα τον λόγο και κατόπιν τούτου δεν γράφεται τίποτα απολύτως στα Πρακτικά.</w:t>
      </w:r>
    </w:p>
    <w:p w14:paraId="14B84EE1" w14:textId="77777777" w:rsidR="009F1D8B" w:rsidRDefault="00750C6B">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ΜΙΧ</w:t>
      </w:r>
      <w:r>
        <w:rPr>
          <w:rFonts w:eastAsia="Times New Roman" w:cs="Times New Roman"/>
          <w:b/>
          <w:szCs w:val="24"/>
        </w:rPr>
        <w:t xml:space="preserve">ΑΗΛ ΤΖΕΛΕΠΗΣ: </w:t>
      </w:r>
      <w:r>
        <w:rPr>
          <w:rFonts w:eastAsia="Times New Roman" w:cs="Times New Roman"/>
          <w:szCs w:val="24"/>
        </w:rPr>
        <w:t>Επανειλημμένα έχετε κατασυκοφαντήσει το ΠΑΣΟΚ κι έχετε το θράσος να μιλάτε.</w:t>
      </w:r>
    </w:p>
    <w:p w14:paraId="14B84EE2" w14:textId="77777777" w:rsidR="009F1D8B" w:rsidRDefault="00750C6B">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w:t>
      </w:r>
    </w:p>
    <w:p w14:paraId="14B84EE3" w14:textId="77777777" w:rsidR="009F1D8B" w:rsidRDefault="00750C6B">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Τζελέπη! Σας παρακαλώ!</w:t>
      </w:r>
    </w:p>
    <w:p w14:paraId="14B84EE4" w14:textId="77777777" w:rsidR="009F1D8B" w:rsidRDefault="00750C6B">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Να </w:t>
      </w:r>
      <w:r>
        <w:rPr>
          <w:rFonts w:eastAsia="Times New Roman" w:cs="Times New Roman"/>
          <w:szCs w:val="24"/>
        </w:rPr>
        <w:t>έρθουμε και στο προκείμενο τώρα</w:t>
      </w:r>
      <w:r>
        <w:rPr>
          <w:rFonts w:eastAsia="Times New Roman" w:cs="Times New Roman"/>
          <w:szCs w:val="24"/>
        </w:rPr>
        <w:t>,</w:t>
      </w:r>
      <w:r>
        <w:rPr>
          <w:rFonts w:eastAsia="Times New Roman" w:cs="Times New Roman"/>
          <w:szCs w:val="24"/>
        </w:rPr>
        <w:t xml:space="preserve"> σε σχέση με τα στρατόπεδα.</w:t>
      </w:r>
    </w:p>
    <w:p w14:paraId="14B84EE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Τζελέπη, παρ’ ότι φάγατε με δική σας ευθύνη τον χρόνο σας, σας τον μηδενίζω. Σας βάζω δύο λεπτά και μιλάτε για τον «Λουκά» και τον «Παπαλουκά» και όχι γι’ αυ</w:t>
      </w:r>
      <w:r>
        <w:rPr>
          <w:rFonts w:eastAsia="Times New Roman" w:cs="Times New Roman"/>
          <w:szCs w:val="24"/>
        </w:rPr>
        <w:t>τά που λέγατε πριν!</w:t>
      </w:r>
    </w:p>
    <w:p w14:paraId="14B84EE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14B84EE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Για τα στρατόπεδα που βρίσκονται στον αστικό ιστό της πόλεως του Νομού Σερρών, εδώ, σε αυτή την Αίθουσα, κύριε Πρόεδρε, στις 17 Ιουνίου 2016, όταν συζητιόταν ο ν.4407 περί ρυθμίσεων αρμοδιοτήτων </w:t>
      </w:r>
      <w:r>
        <w:rPr>
          <w:rFonts w:eastAsia="Times New Roman" w:cs="Times New Roman"/>
          <w:szCs w:val="24"/>
        </w:rPr>
        <w:t xml:space="preserve">του Υπουργείου Εθνικής Άμυνας και αξιοποίησης της ακίνητης περιουσίας του, υπήρξε δέσμευση από το Βήμα αυτό της Ολομέλειας της Βουλής από τον Υπουργό Εθνικής Άμυνας ότι οι συμφωνίες που προϋπήρχαν θα τηρηθούν. </w:t>
      </w:r>
    </w:p>
    <w:p w14:paraId="14B84EE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Χαρακτηριστικά μάλιστα ανέφερε: «Μα είναι δυν</w:t>
      </w:r>
      <w:r>
        <w:rPr>
          <w:rFonts w:eastAsia="Times New Roman" w:cs="Times New Roman"/>
          <w:szCs w:val="24"/>
        </w:rPr>
        <w:t>ατόν να παραβιάσουμε ποτέ τη συνέχεια του κράτους; Σας διαβεβαιώνω γι’ αυτό, κύριε Τζελέπη, και μην ανησυχείτε για τις Σέρρες. Δεν είναι καν στον προγραμματισμό και ισχύει η συμφωνία. Είναι στα Πρακτικά η δήλωσή μου αυτή». Και παρακάτω λέει: «Πρέπει την πε</w:t>
      </w:r>
      <w:r>
        <w:rPr>
          <w:rFonts w:eastAsia="Times New Roman" w:cs="Times New Roman"/>
          <w:szCs w:val="24"/>
        </w:rPr>
        <w:t xml:space="preserve">ριουσία να την εκμεταλλευθούμε, με πρώτο το συμφέρον της </w:t>
      </w:r>
      <w:r>
        <w:rPr>
          <w:rFonts w:eastAsia="Times New Roman" w:cs="Times New Roman"/>
          <w:szCs w:val="24"/>
        </w:rPr>
        <w:lastRenderedPageBreak/>
        <w:t>τοπικής κοινωνίας, το συμφέρον των πολιτών, για τόπους πρασίνου. Μακάρι να υπάρχουν τέτοιες προτάσεις</w:t>
      </w:r>
      <w:r>
        <w:rPr>
          <w:rFonts w:eastAsia="Times New Roman" w:cs="Times New Roman"/>
          <w:szCs w:val="24"/>
        </w:rPr>
        <w:t>.</w:t>
      </w:r>
      <w:r>
        <w:rPr>
          <w:rFonts w:eastAsia="Times New Roman" w:cs="Times New Roman"/>
          <w:szCs w:val="24"/>
        </w:rPr>
        <w:t xml:space="preserve">». Καταθέτω στα Πρακτικά </w:t>
      </w:r>
      <w:r w:rsidRPr="0009761E">
        <w:rPr>
          <w:rFonts w:eastAsia="Times New Roman" w:cs="Times New Roman"/>
          <w:szCs w:val="24"/>
        </w:rPr>
        <w:t>και όλη την τοποθέτηση του κυρίου Υπουργού.</w:t>
      </w:r>
    </w:p>
    <w:p w14:paraId="14B84EE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w:t>
      </w:r>
      <w:r>
        <w:rPr>
          <w:rFonts w:eastAsia="Times New Roman" w:cs="Times New Roman"/>
          <w:szCs w:val="24"/>
        </w:rPr>
        <w:t xml:space="preserve"> κ. Μιχαήλ Τζελέπης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B84EE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Αυτή η συμφωνία ήταν μία συμφωνία του 2012, σύμφωνα με την οποία εκχωρούνταν</w:t>
      </w:r>
      <w:r>
        <w:rPr>
          <w:rFonts w:eastAsia="Times New Roman" w:cs="Times New Roman"/>
          <w:szCs w:val="24"/>
        </w:rPr>
        <w:t xml:space="preserve"> κατά κυριότητα τα στρατόπεδα «</w:t>
      </w:r>
      <w:r>
        <w:rPr>
          <w:rFonts w:eastAsia="Times New Roman" w:cs="Times New Roman"/>
          <w:szCs w:val="24"/>
        </w:rPr>
        <w:t>ΕΜΜΑΝΟΥΗΛ ΠΑΠΠΑ</w:t>
      </w:r>
      <w:r>
        <w:rPr>
          <w:rFonts w:eastAsia="Times New Roman" w:cs="Times New Roman"/>
          <w:szCs w:val="24"/>
        </w:rPr>
        <w:t>» και «</w:t>
      </w:r>
      <w:r>
        <w:rPr>
          <w:rFonts w:eastAsia="Times New Roman" w:cs="Times New Roman"/>
          <w:szCs w:val="24"/>
        </w:rPr>
        <w:t>ΠΑΠΑΛΟΥΚΑ</w:t>
      </w:r>
      <w:r>
        <w:rPr>
          <w:rFonts w:eastAsia="Times New Roman" w:cs="Times New Roman"/>
          <w:szCs w:val="24"/>
        </w:rPr>
        <w:t xml:space="preserve">» στον </w:t>
      </w:r>
      <w:r>
        <w:rPr>
          <w:rFonts w:eastAsia="Times New Roman" w:cs="Times New Roman"/>
          <w:szCs w:val="24"/>
        </w:rPr>
        <w:t>δ</w:t>
      </w:r>
      <w:r>
        <w:rPr>
          <w:rFonts w:eastAsia="Times New Roman" w:cs="Times New Roman"/>
          <w:szCs w:val="24"/>
        </w:rPr>
        <w:t xml:space="preserve">ήμο, με μία προϋπόθεση: ότι </w:t>
      </w:r>
      <w:r>
        <w:rPr>
          <w:rFonts w:eastAsia="Times New Roman" w:cs="Times New Roman"/>
          <w:szCs w:val="24"/>
        </w:rPr>
        <w:t>σαράντα πέντε</w:t>
      </w:r>
      <w:r>
        <w:rPr>
          <w:rFonts w:eastAsia="Times New Roman" w:cs="Times New Roman"/>
          <w:szCs w:val="24"/>
        </w:rPr>
        <w:t xml:space="preserve"> στρέμματα από το στρατόπεδο «</w:t>
      </w:r>
      <w:r>
        <w:rPr>
          <w:rFonts w:eastAsia="Times New Roman" w:cs="Times New Roman"/>
          <w:szCs w:val="24"/>
        </w:rPr>
        <w:t>ΕΜΜΑΝΟΥΗΛ ΠΑΠΠΑ</w:t>
      </w:r>
      <w:r>
        <w:rPr>
          <w:rFonts w:eastAsia="Times New Roman" w:cs="Times New Roman"/>
          <w:szCs w:val="24"/>
        </w:rPr>
        <w:t xml:space="preserve">» θα είχαν </w:t>
      </w:r>
      <w:proofErr w:type="spellStart"/>
      <w:r>
        <w:rPr>
          <w:rFonts w:eastAsia="Times New Roman" w:cs="Times New Roman"/>
          <w:szCs w:val="24"/>
        </w:rPr>
        <w:t>πολεοδομηθεί</w:t>
      </w:r>
      <w:proofErr w:type="spellEnd"/>
      <w:r>
        <w:rPr>
          <w:rFonts w:eastAsia="Times New Roman" w:cs="Times New Roman"/>
          <w:szCs w:val="24"/>
        </w:rPr>
        <w:t xml:space="preserve"> υπέρ του Ταμείου Εθνικής Άμυνας. Και μάλιστα ότι αυτό έπρεπε να είναι πέραν </w:t>
      </w:r>
      <w:r>
        <w:rPr>
          <w:rFonts w:eastAsia="Times New Roman" w:cs="Times New Roman"/>
          <w:szCs w:val="24"/>
        </w:rPr>
        <w:t xml:space="preserve">του 5% της αντικειμενικής αξίας των στρατοπέδων, παρ’ ότι η αρχική συμφωνία του 2012, που ο κύριος Υπουργός είπε ότι θα τη σεβαστεί, δεν το προέβλεπε αυτό. Υπάρχει η τεχνική έκθεση εκτίμησης των υπηρεσιών του </w:t>
      </w:r>
      <w:r>
        <w:rPr>
          <w:rFonts w:eastAsia="Times New Roman" w:cs="Times New Roman"/>
          <w:szCs w:val="24"/>
        </w:rPr>
        <w:t>Δ</w:t>
      </w:r>
      <w:r>
        <w:rPr>
          <w:rFonts w:eastAsia="Times New Roman" w:cs="Times New Roman"/>
          <w:szCs w:val="24"/>
        </w:rPr>
        <w:t xml:space="preserve">ήμου και της </w:t>
      </w:r>
      <w:r>
        <w:rPr>
          <w:rFonts w:eastAsia="Times New Roman" w:cs="Times New Roman"/>
          <w:szCs w:val="24"/>
        </w:rPr>
        <w:t>Π</w:t>
      </w:r>
      <w:r>
        <w:rPr>
          <w:rFonts w:eastAsia="Times New Roman" w:cs="Times New Roman"/>
          <w:szCs w:val="24"/>
        </w:rPr>
        <w:t>ολεοδομίας του Νομού Σερρών, σύμ</w:t>
      </w:r>
      <w:r>
        <w:rPr>
          <w:rFonts w:eastAsia="Times New Roman" w:cs="Times New Roman"/>
          <w:szCs w:val="24"/>
        </w:rPr>
        <w:t>φωνα με την οποία η αντικειμενική αξία ξεπερνάει κατά πολύ το 5%. Την καταθέτω και αυτή στα Πρακτικά.</w:t>
      </w:r>
    </w:p>
    <w:p w14:paraId="14B84EE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Μιχαήλ Τζελέπης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w:t>
      </w:r>
      <w:r>
        <w:rPr>
          <w:rFonts w:eastAsia="Times New Roman" w:cs="Times New Roman"/>
          <w:szCs w:val="24"/>
        </w:rPr>
        <w:t>της Διεύθυνσης Στενογραφίας και Πρακτικών της Βουλής)</w:t>
      </w:r>
    </w:p>
    <w:p w14:paraId="14B84EE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φθάνει μόνον αυτό. Είδαμε ότι και όσον αφορά την ιδιοκτησία </w:t>
      </w:r>
      <w:r>
        <w:rPr>
          <w:rFonts w:eastAsia="Times New Roman" w:cs="Times New Roman"/>
          <w:szCs w:val="24"/>
        </w:rPr>
        <w:t>τριάντα οκτώ</w:t>
      </w:r>
      <w:r>
        <w:rPr>
          <w:rFonts w:eastAsia="Times New Roman" w:cs="Times New Roman"/>
          <w:szCs w:val="24"/>
        </w:rPr>
        <w:t xml:space="preserve"> στρεμμάτων του στρατοπέδου «</w:t>
      </w:r>
      <w:r>
        <w:rPr>
          <w:rFonts w:eastAsia="Times New Roman" w:cs="Times New Roman"/>
          <w:szCs w:val="24"/>
        </w:rPr>
        <w:t>ΕΜΜΑΝΟΥΗΛ ΠΑΠΠΑ</w:t>
      </w:r>
      <w:r>
        <w:rPr>
          <w:rFonts w:eastAsia="Times New Roman" w:cs="Times New Roman"/>
          <w:szCs w:val="24"/>
        </w:rPr>
        <w:t xml:space="preserve">», το ίδιο το Υπουργείο Εθνικής Άμυνας με υπογραφές τότε από τον κ. </w:t>
      </w:r>
      <w:proofErr w:type="spellStart"/>
      <w:r>
        <w:rPr>
          <w:rFonts w:eastAsia="Times New Roman" w:cs="Times New Roman"/>
          <w:szCs w:val="24"/>
        </w:rPr>
        <w:t>Σταθιά</w:t>
      </w:r>
      <w:proofErr w:type="spellEnd"/>
      <w:r>
        <w:rPr>
          <w:rFonts w:eastAsia="Times New Roman" w:cs="Times New Roman"/>
          <w:szCs w:val="24"/>
        </w:rPr>
        <w:t>, λέ</w:t>
      </w:r>
      <w:r>
        <w:rPr>
          <w:rFonts w:eastAsia="Times New Roman" w:cs="Times New Roman"/>
          <w:szCs w:val="24"/>
        </w:rPr>
        <w:t>ει ότι είναι κυριότητας του Δήμου Σερρών. Καταθέτω και την απόφαση του ΤΕΘΑ στα Πρακτικά.</w:t>
      </w:r>
    </w:p>
    <w:p w14:paraId="14B84EE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Μιχαήλ Τζελέπης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w:t>
      </w:r>
      <w:r>
        <w:rPr>
          <w:rFonts w:eastAsia="Times New Roman" w:cs="Times New Roman"/>
          <w:szCs w:val="24"/>
        </w:rPr>
        <w:t>ης Στενογραφίας και Πρακτικών της Βουλής)</w:t>
      </w:r>
    </w:p>
    <w:p w14:paraId="14B84EE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τώρα -πριν έναν μήνα- το Υπουργείο Εθνικής Άμυνας και καταθέτει μήνυση εναντίον του Δήμου Σερρών και διεκδικεί και αυτά τα </w:t>
      </w:r>
      <w:r>
        <w:rPr>
          <w:rFonts w:eastAsia="Times New Roman" w:cs="Times New Roman"/>
          <w:szCs w:val="24"/>
        </w:rPr>
        <w:t>τριάντα</w:t>
      </w:r>
      <w:r>
        <w:rPr>
          <w:rFonts w:eastAsia="Times New Roman" w:cs="Times New Roman"/>
          <w:szCs w:val="24"/>
        </w:rPr>
        <w:t xml:space="preserve"> στρέμματα. Καταθέτω για τα Πρακτικά και την αγωγή του ΤΕΘΑ εις βάρος του </w:t>
      </w:r>
      <w:r>
        <w:rPr>
          <w:rFonts w:eastAsia="Times New Roman" w:cs="Times New Roman"/>
          <w:szCs w:val="24"/>
        </w:rPr>
        <w:t>δ</w:t>
      </w:r>
      <w:r>
        <w:rPr>
          <w:rFonts w:eastAsia="Times New Roman" w:cs="Times New Roman"/>
          <w:szCs w:val="24"/>
        </w:rPr>
        <w:t>ήμου για δική του ιδιοκτησία.</w:t>
      </w:r>
    </w:p>
    <w:p w14:paraId="14B84EE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Μιχαήλ Τζελέπης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w:t>
      </w:r>
      <w:r>
        <w:rPr>
          <w:rFonts w:eastAsia="Times New Roman" w:cs="Times New Roman"/>
          <w:szCs w:val="24"/>
        </w:rPr>
        <w:t>ας της Διεύθυνσης Στενογραφίας και Πρακτικών της Βουλής)</w:t>
      </w:r>
    </w:p>
    <w:p w14:paraId="14B84EF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φθάνει μόνον αυτό. Στη δευτερολογία μου θα πω τι </w:t>
      </w:r>
      <w:proofErr w:type="spellStart"/>
      <w:r>
        <w:rPr>
          <w:rFonts w:eastAsia="Times New Roman" w:cs="Times New Roman"/>
          <w:szCs w:val="24"/>
        </w:rPr>
        <w:t>διεμείφθη</w:t>
      </w:r>
      <w:proofErr w:type="spellEnd"/>
      <w:r>
        <w:rPr>
          <w:rFonts w:eastAsia="Times New Roman" w:cs="Times New Roman"/>
          <w:szCs w:val="24"/>
        </w:rPr>
        <w:t xml:space="preserve"> σε σχέση με τη συνέντευξη Τύπου στη Διεθνή Έκθεση Θεσσαλονίκης.</w:t>
      </w:r>
    </w:p>
    <w:p w14:paraId="14B84EF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ερώτημα ποιο είναι;</w:t>
      </w:r>
    </w:p>
    <w:p w14:paraId="14B84EF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Ρωτάω ευθέως, όμως, κύριε Υπουργέ: Θα τηρήσετε αυτά για τα οποία δεσμευτήκατε από το Βήμα της Ολομέλειας της Βουλής για τη συμφωνία που προϋπήρχε από το 2012 για την εκχώρηση των στρατοπέδων «</w:t>
      </w:r>
      <w:r>
        <w:rPr>
          <w:rFonts w:eastAsia="Times New Roman" w:cs="Times New Roman"/>
          <w:szCs w:val="24"/>
        </w:rPr>
        <w:t>ΕΜΜΑΝΟΥΗΛ ΠΑΠΠΑ</w:t>
      </w:r>
      <w:r>
        <w:rPr>
          <w:rFonts w:eastAsia="Times New Roman" w:cs="Times New Roman"/>
          <w:szCs w:val="24"/>
        </w:rPr>
        <w:t>» και «</w:t>
      </w:r>
      <w:r>
        <w:rPr>
          <w:rFonts w:eastAsia="Times New Roman" w:cs="Times New Roman"/>
          <w:szCs w:val="24"/>
        </w:rPr>
        <w:t>ΠΑΠΑΛΟΥΚΑ</w:t>
      </w:r>
      <w:r>
        <w:rPr>
          <w:rFonts w:eastAsia="Times New Roman" w:cs="Times New Roman"/>
          <w:szCs w:val="24"/>
        </w:rPr>
        <w:t xml:space="preserve">» στους πολίτες </w:t>
      </w:r>
      <w:r>
        <w:rPr>
          <w:rFonts w:eastAsia="Times New Roman" w:cs="Times New Roman"/>
          <w:szCs w:val="24"/>
        </w:rPr>
        <w:t>του Δήμου Νομού Σερρών;</w:t>
      </w:r>
    </w:p>
    <w:p w14:paraId="14B84EF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14B84EF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Κύριε Βουλευτά, θα σας απαντήσω ευθέως: Ναι, αρκεί να είναι αποδεκτό το νομικό </w:t>
      </w:r>
      <w:r>
        <w:rPr>
          <w:rFonts w:eastAsia="Times New Roman" w:cs="Times New Roman"/>
          <w:szCs w:val="24"/>
        </w:rPr>
        <w:lastRenderedPageBreak/>
        <w:t xml:space="preserve">πλαίσιο που </w:t>
      </w:r>
      <w:r>
        <w:rPr>
          <w:rFonts w:eastAsia="Times New Roman" w:cs="Times New Roman"/>
          <w:szCs w:val="24"/>
        </w:rPr>
        <w:t xml:space="preserve">υπάρχει. Το νομικό πλαίσιο είναι περί παραχώρησης χρήσης για ενενήντα εννέα χρόνια και όχι για παραχώρηση της ιδιοκτησίας. Αυτό προβλέπει το νομοσχέδιο της ΥΠΑΠΕΔ. Μάλιστα, με αντιπαροχή για τη συγκεκριμένη παραχώρηση για ενενήντα εννέα χρόνια προς τον </w:t>
      </w:r>
      <w:r>
        <w:rPr>
          <w:rFonts w:eastAsia="Times New Roman" w:cs="Times New Roman"/>
          <w:szCs w:val="24"/>
        </w:rPr>
        <w:t>δ</w:t>
      </w:r>
      <w:r>
        <w:rPr>
          <w:rFonts w:eastAsia="Times New Roman" w:cs="Times New Roman"/>
          <w:szCs w:val="24"/>
        </w:rPr>
        <w:t>ήμ</w:t>
      </w:r>
      <w:r>
        <w:rPr>
          <w:rFonts w:eastAsia="Times New Roman" w:cs="Times New Roman"/>
          <w:szCs w:val="24"/>
        </w:rPr>
        <w:t xml:space="preserve">ο περιοχής </w:t>
      </w:r>
      <w:proofErr w:type="spellStart"/>
      <w:r>
        <w:rPr>
          <w:rFonts w:eastAsia="Times New Roman" w:cs="Times New Roman"/>
          <w:szCs w:val="24"/>
        </w:rPr>
        <w:t>πολεοδομημένης</w:t>
      </w:r>
      <w:proofErr w:type="spellEnd"/>
      <w:r>
        <w:rPr>
          <w:rFonts w:eastAsia="Times New Roman" w:cs="Times New Roman"/>
          <w:szCs w:val="24"/>
        </w:rPr>
        <w:t xml:space="preserve">, </w:t>
      </w:r>
      <w:r>
        <w:rPr>
          <w:rFonts w:eastAsia="Times New Roman" w:cs="Times New Roman"/>
          <w:szCs w:val="24"/>
        </w:rPr>
        <w:t xml:space="preserve">όπου </w:t>
      </w:r>
      <w:r>
        <w:rPr>
          <w:rFonts w:eastAsia="Times New Roman" w:cs="Times New Roman"/>
          <w:szCs w:val="24"/>
        </w:rPr>
        <w:t xml:space="preserve">θα μπορέσουν να γίνουν σπίτια για τα στρατιωτικό προσωπικό και θα αντιπροσωπεύει το 5%. Αυτά συμφωνήσαμε και με τον δήμαρχο. </w:t>
      </w:r>
    </w:p>
    <w:p w14:paraId="14B84EF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να πούμε την ιστορία για να την ξέρετε ακριβώς:</w:t>
      </w:r>
    </w:p>
    <w:p w14:paraId="14B84EF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 2012 γίνεται η συμφωνία αυτή μετά από πολυε</w:t>
      </w:r>
      <w:r>
        <w:rPr>
          <w:rFonts w:eastAsia="Times New Roman" w:cs="Times New Roman"/>
          <w:szCs w:val="24"/>
        </w:rPr>
        <w:t xml:space="preserve">τή συνεργασία της Υπηρεσίας Αξιοποίησης και Μετεγκατάστασης Στρατοπέδων και του Δήμου Σερρών. Η συμφωνία αυτή αναφέρεται στην πολεοδόμηση των ακινήτων της ερώτησης με βάση τον ν.2745/1999. Βεβαίως η ΥΑΜΣ έχει καταργηθεί, όπως και το άρθρο 1 της παραγράφου </w:t>
      </w:r>
      <w:r>
        <w:rPr>
          <w:rFonts w:eastAsia="Times New Roman" w:cs="Times New Roman"/>
          <w:szCs w:val="24"/>
        </w:rPr>
        <w:t xml:space="preserve">2 του </w:t>
      </w:r>
      <w:r>
        <w:rPr>
          <w:rFonts w:eastAsia="Times New Roman" w:cs="Times New Roman"/>
          <w:szCs w:val="24"/>
        </w:rPr>
        <w:t>π.δ.</w:t>
      </w:r>
      <w:r>
        <w:rPr>
          <w:rFonts w:eastAsia="Times New Roman" w:cs="Times New Roman"/>
          <w:szCs w:val="24"/>
        </w:rPr>
        <w:t>96/2000,</w:t>
      </w:r>
      <w:r>
        <w:rPr>
          <w:rFonts w:eastAsia="Times New Roman" w:cs="Times New Roman"/>
          <w:szCs w:val="24"/>
        </w:rPr>
        <w:t xml:space="preserve"> </w:t>
      </w:r>
      <w:r>
        <w:rPr>
          <w:rFonts w:eastAsia="Times New Roman" w:cs="Times New Roman"/>
          <w:szCs w:val="24"/>
        </w:rPr>
        <w:t>που προέβλεπε δεκαπενταετή λειτουργία της συγκεκριμένης υπηρεσίας.</w:t>
      </w:r>
    </w:p>
    <w:p w14:paraId="14B84EF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Στέλνει, λοιπόν, η ΥΑΜΣ επιστολή για το ζήτημα, που αποτελεί έγγραφο, με την οποία εκφράστηκε κατ’ αρχ</w:t>
      </w:r>
      <w:r>
        <w:rPr>
          <w:rFonts w:eastAsia="Times New Roman" w:cs="Times New Roman"/>
          <w:szCs w:val="24"/>
        </w:rPr>
        <w:t>ήν</w:t>
      </w:r>
      <w:r>
        <w:rPr>
          <w:rFonts w:eastAsia="Times New Roman" w:cs="Times New Roman"/>
          <w:szCs w:val="24"/>
        </w:rPr>
        <w:t xml:space="preserve"> η σύμφωνη γνώμη -τότε δι</w:t>
      </w:r>
      <w:r>
        <w:rPr>
          <w:rFonts w:eastAsia="Times New Roman" w:cs="Times New Roman"/>
          <w:szCs w:val="24"/>
        </w:rPr>
        <w:t>ά</w:t>
      </w:r>
      <w:r>
        <w:rPr>
          <w:rFonts w:eastAsia="Times New Roman" w:cs="Times New Roman"/>
          <w:szCs w:val="24"/>
        </w:rPr>
        <w:t xml:space="preserve"> του κ. Αβραμόπουλου- για τη συνέχιση τη</w:t>
      </w:r>
      <w:r>
        <w:rPr>
          <w:rFonts w:eastAsia="Times New Roman" w:cs="Times New Roman"/>
          <w:szCs w:val="24"/>
        </w:rPr>
        <w:t>ς σχετικής διαδικασίας πολεοδόμησης των στρατοπέδων και αφ</w:t>
      </w:r>
      <w:r>
        <w:rPr>
          <w:rFonts w:eastAsia="Times New Roman" w:cs="Times New Roman"/>
          <w:szCs w:val="24"/>
        </w:rPr>
        <w:t xml:space="preserve">’ </w:t>
      </w:r>
      <w:r>
        <w:rPr>
          <w:rFonts w:eastAsia="Times New Roman" w:cs="Times New Roman"/>
          <w:szCs w:val="24"/>
        </w:rPr>
        <w:lastRenderedPageBreak/>
        <w:t>ετέρου κλήθηκε ο Δήμος Σερρών, όπως προχωρήσει στη σύνταξη των απαραίτητων πολεοδομικών μελετών, σύμφωνα με τις προβλέψεις του 2745/1999, στο πλαίσιο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μιας αμοιβαία επωφελούς συμφωνίας. Αυτό</w:t>
      </w:r>
      <w:r>
        <w:rPr>
          <w:rFonts w:eastAsia="Times New Roman" w:cs="Times New Roman"/>
          <w:szCs w:val="24"/>
        </w:rPr>
        <w:t xml:space="preserve"> είχε συμφωνήσει και ο κ. Αβραμόπουλος.</w:t>
      </w:r>
    </w:p>
    <w:p w14:paraId="14B84EF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Επιπλέον επί των δύο εγγράφων, θα πρέπει να τονιστεί -προς άρση τάσης παρερμηνείας- ότι σε κα</w:t>
      </w:r>
      <w:r>
        <w:rPr>
          <w:rFonts w:eastAsia="Times New Roman" w:cs="Times New Roman"/>
          <w:szCs w:val="24"/>
        </w:rPr>
        <w:t>μ</w:t>
      </w:r>
      <w:r>
        <w:rPr>
          <w:rFonts w:eastAsia="Times New Roman" w:cs="Times New Roman"/>
          <w:szCs w:val="24"/>
        </w:rPr>
        <w:t xml:space="preserve">μία περίπτωση δεν αποτελούσε κριτική απόφαση, αλλά έκφραση μιας κατ’ αρχήν θετικής θέσης για τη συνέχιση της εν εξελίξεως πολεοδόμησης. </w:t>
      </w:r>
    </w:p>
    <w:p w14:paraId="14B84EF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Για οποιαδήποτε διαχειριστική πράξη του ν.2745, σύμφωνα με το άρθρο 5 παράγραφος 1, απαιτείται απόφαση του διοικούντος </w:t>
      </w:r>
      <w:r>
        <w:rPr>
          <w:rFonts w:eastAsia="Times New Roman" w:cs="Times New Roman"/>
          <w:szCs w:val="24"/>
        </w:rPr>
        <w:t>του ταμείου οργάνου, δηλαδή της διοικητικής επιτροπής του ΤΕΘΑ. Της αποφάσεως αυτής προηγείται η εισήγηση της ΥΑΜΣ, η οποία εγκρίνεται από τον Υπουργό Εθνικής Άμυνας.</w:t>
      </w:r>
    </w:p>
    <w:p w14:paraId="14B84EF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Συνεπώς τελική αρμοδιότητα για την έκδοση οποιασδήποτε πράξης επί της ακίνητης περιουσίας</w:t>
      </w:r>
      <w:r>
        <w:rPr>
          <w:rFonts w:eastAsia="Times New Roman" w:cs="Times New Roman"/>
          <w:szCs w:val="24"/>
        </w:rPr>
        <w:t xml:space="preserve"> του ΤΕΘΑ έχει μόνο η διοικητική επιτροπή, δηλαδή το όργανο διοικήσεώς του, όπως αναφέρεται το Νομικό Συμβούλιο του Κράτους σε ερώτημα, με τη </w:t>
      </w:r>
      <w:r>
        <w:rPr>
          <w:rFonts w:eastAsia="Times New Roman" w:cs="Times New Roman"/>
          <w:szCs w:val="24"/>
        </w:rPr>
        <w:t>γ</w:t>
      </w:r>
      <w:r>
        <w:rPr>
          <w:rFonts w:eastAsia="Times New Roman" w:cs="Times New Roman"/>
          <w:szCs w:val="24"/>
        </w:rPr>
        <w:t xml:space="preserve">νωμοδότηση 238/2006 και όχι ο εκάστοτε Υπουργός Εθνικής </w:t>
      </w:r>
      <w:r>
        <w:rPr>
          <w:rFonts w:eastAsia="Times New Roman" w:cs="Times New Roman"/>
          <w:szCs w:val="24"/>
        </w:rPr>
        <w:lastRenderedPageBreak/>
        <w:t>Άμυνας. Στην προκειμένη δε περίπτωση δεν υπήρχε και δεν υ</w:t>
      </w:r>
      <w:r>
        <w:rPr>
          <w:rFonts w:eastAsia="Times New Roman" w:cs="Times New Roman"/>
          <w:szCs w:val="24"/>
        </w:rPr>
        <w:t>φίσταται μέχρι και σήμερα σχετική απόφαση του ΤΕΘΑ.</w:t>
      </w:r>
    </w:p>
    <w:p w14:paraId="14B84EF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Στη συνέχεια, κατά τη διάρκεια της επόμενης τριετίας, ο Δήμος Σερρών προχωρεί στη σχετική διαδικασία πολεοδόμησης, σε συνεργασία με το αρμόδιο Υπουργείο Περιβάλλοντος και την ΥΑΜΣ, στο πλαίσιο της προαναφ</w:t>
      </w:r>
      <w:r>
        <w:rPr>
          <w:rFonts w:eastAsia="Times New Roman" w:cs="Times New Roman"/>
          <w:szCs w:val="24"/>
        </w:rPr>
        <w:t>ερθείσας αρχικής συνεννόησης και σε εφαρμογή του νόμου.</w:t>
      </w:r>
    </w:p>
    <w:p w14:paraId="14B84EF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Αποτέλεσμα αυτών των ενεργειών ήταν η έγκριση πολεοδόμησης των εν λόγω στρατοπέδων «</w:t>
      </w:r>
      <w:r>
        <w:rPr>
          <w:rFonts w:eastAsia="Times New Roman" w:cs="Times New Roman"/>
          <w:szCs w:val="24"/>
        </w:rPr>
        <w:t>ΠΑΠΑΛΟΥΚΑ</w:t>
      </w:r>
      <w:r>
        <w:rPr>
          <w:rFonts w:eastAsia="Times New Roman" w:cs="Times New Roman"/>
          <w:szCs w:val="24"/>
        </w:rPr>
        <w:t>» και «</w:t>
      </w:r>
      <w:r>
        <w:rPr>
          <w:rFonts w:eastAsia="Times New Roman" w:cs="Times New Roman"/>
          <w:szCs w:val="24"/>
        </w:rPr>
        <w:t>ΕΜΜΑΝΟΥΗΛ ΠΑΠΠΑ</w:t>
      </w:r>
      <w:r>
        <w:rPr>
          <w:rFonts w:eastAsia="Times New Roman" w:cs="Times New Roman"/>
          <w:szCs w:val="24"/>
        </w:rPr>
        <w:t>» και την άνοιξη του 2016, με αντίστοιχες υπουργικές αποφάσεις, χωρίς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έχει </w:t>
      </w:r>
      <w:r>
        <w:rPr>
          <w:rFonts w:eastAsia="Times New Roman" w:cs="Times New Roman"/>
          <w:szCs w:val="24"/>
        </w:rPr>
        <w:t>προηγηθεί κάποια συνεργασία ή ενημέρωση του ΤΕΘΑ από το αρμόδιο Υπουργείο Περιβάλλοντος ή τον Δήμο Σερρών, αν και εγκαίρως είχαν προσκληθεί με αντίστοιχη επιστολή, τον Δεκέμβριο του 2015.</w:t>
      </w:r>
    </w:p>
    <w:p w14:paraId="14B84EFD" w14:textId="77777777" w:rsidR="009F1D8B" w:rsidRDefault="00750C6B">
      <w:pPr>
        <w:tabs>
          <w:tab w:val="left" w:pos="1134"/>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υρίου Υπουργού Εθνικής Άμυνας και Πρ</w:t>
      </w:r>
      <w:r>
        <w:rPr>
          <w:rFonts w:eastAsia="Times New Roman" w:cs="Times New Roman"/>
          <w:szCs w:val="24"/>
        </w:rPr>
        <w:t>οέ</w:t>
      </w:r>
      <w:r>
        <w:rPr>
          <w:rFonts w:eastAsia="Times New Roman" w:cs="Times New Roman"/>
          <w:szCs w:val="24"/>
        </w:rPr>
        <w:t>δρου των Ανεξαρτήτων Ελλήνων)</w:t>
      </w:r>
    </w:p>
    <w:p w14:paraId="14B84EF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και έπειτα από διαβουλεύσεις με τον Δήμο Σερρών, διαμορφώθηκε μία νέα πρόταση συμφωνίας, με βάση την οποία το ταμείο τον Φεβρουάριο του 2017 υπέβαλε σχετική </w:t>
      </w:r>
      <w:r>
        <w:rPr>
          <w:rFonts w:eastAsia="Times New Roman" w:cs="Times New Roman"/>
          <w:szCs w:val="24"/>
        </w:rPr>
        <w:lastRenderedPageBreak/>
        <w:t>εισήγηση στο ΤΕΘΑ.</w:t>
      </w:r>
      <w:r>
        <w:rPr>
          <w:rFonts w:eastAsia="Times New Roman" w:cs="Times New Roman"/>
          <w:szCs w:val="24"/>
        </w:rPr>
        <w:t xml:space="preserve"> Με την αλλαγή της διεύθυνσης του ΤΕΘΑ επανεξετάστηκε η υποβληθείσα πρόταση αξιοποίησης, πήγε ο </w:t>
      </w:r>
      <w:r>
        <w:rPr>
          <w:rFonts w:eastAsia="Times New Roman" w:cs="Times New Roman"/>
          <w:szCs w:val="24"/>
        </w:rPr>
        <w:t>δ</w:t>
      </w:r>
      <w:r>
        <w:rPr>
          <w:rFonts w:eastAsia="Times New Roman" w:cs="Times New Roman"/>
          <w:szCs w:val="24"/>
        </w:rPr>
        <w:t>ιευθυντής του ΤΕΘΑ επάνω, στις Σέρρες και μετά, βάσει του ν.4407/2016 και την Υπηρεσία Αξιοποίησης Ακινήτων, διαπιστώνεται ότι στην εισήγηση του ταμείου προς τ</w:t>
      </w:r>
      <w:r>
        <w:rPr>
          <w:rFonts w:eastAsia="Times New Roman" w:cs="Times New Roman"/>
          <w:szCs w:val="24"/>
        </w:rPr>
        <w:t>ο ΤΕΘΑ δεν είχαν παραταχθεί όλα τα τεχνικά και νομικά στοιχεία, κατ’ εφαρμογή της πολεοδόμησης των εν λόγω δύο στρατοπέδων, όπως εγκρίθηκε με την κοινή υπουργική απόφαση, χωρίς την απαιτούμενη συνεργασία με το ΤΕΘΑ.</w:t>
      </w:r>
    </w:p>
    <w:p w14:paraId="14B84EF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Κρίνεται ανισοβαρής για τα συμφέροντα το</w:t>
      </w:r>
      <w:r>
        <w:rPr>
          <w:rFonts w:eastAsia="Times New Roman" w:cs="Times New Roman"/>
          <w:szCs w:val="24"/>
        </w:rPr>
        <w:t xml:space="preserve">υ ταμείου, καθώς το τελικά αποδιδόμενο ποσοστό γης υπέρ του ταμείου είναι πολύ χαμηλό και πλέον </w:t>
      </w:r>
      <w:proofErr w:type="spellStart"/>
      <w:r>
        <w:rPr>
          <w:rFonts w:eastAsia="Times New Roman" w:cs="Times New Roman"/>
          <w:szCs w:val="24"/>
        </w:rPr>
        <w:t>χωροθετείται</w:t>
      </w:r>
      <w:proofErr w:type="spellEnd"/>
      <w:r>
        <w:rPr>
          <w:rFonts w:eastAsia="Times New Roman" w:cs="Times New Roman"/>
          <w:szCs w:val="24"/>
        </w:rPr>
        <w:t xml:space="preserve"> στο πλέον υποβαθμισμένο σημείο του στρατοπέδου «</w:t>
      </w:r>
      <w:r>
        <w:rPr>
          <w:rFonts w:eastAsia="Times New Roman" w:cs="Times New Roman"/>
          <w:szCs w:val="24"/>
        </w:rPr>
        <w:t>ΕΜΜΑΝΟΥΗΛ ΠΑΠΠΑ</w:t>
      </w:r>
      <w:r>
        <w:rPr>
          <w:rFonts w:eastAsia="Times New Roman" w:cs="Times New Roman"/>
          <w:szCs w:val="24"/>
        </w:rPr>
        <w:t>», το οποίο όπως διαπιστώθηκε βρίσκεται εκτός πόλεως.</w:t>
      </w:r>
    </w:p>
    <w:p w14:paraId="14B84F0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Επανεξετάζουμε το θέμα τον Μάι</w:t>
      </w:r>
      <w:r>
        <w:rPr>
          <w:rFonts w:eastAsia="Times New Roman" w:cs="Times New Roman"/>
          <w:szCs w:val="24"/>
        </w:rPr>
        <w:t>ο του 2017 και το ΤΕΘΑ, με σκοπό την υλοποίηση της απόφασης πολεοδόμησης των δύο στρατοπέδων, υποβάλει νέα εισήγηση στη διοικητική επιτροπή του ταμείου, σύμφωνα με την οποία προτείνεται για λόγους συνέπειας της στρατιωτικής υπηρεσίας η διατήρηση των βασικώ</w:t>
      </w:r>
      <w:r>
        <w:rPr>
          <w:rFonts w:eastAsia="Times New Roman" w:cs="Times New Roman"/>
          <w:szCs w:val="24"/>
        </w:rPr>
        <w:t xml:space="preserve">ν στοιχείων της αρχικής πρώτης συμφωνίας, δηλαδή η απόδοση </w:t>
      </w:r>
      <w:r>
        <w:rPr>
          <w:rFonts w:eastAsia="Times New Roman" w:cs="Times New Roman"/>
          <w:szCs w:val="24"/>
        </w:rPr>
        <w:lastRenderedPageBreak/>
        <w:t xml:space="preserve">στον Δήμο Σερρών των ζητουμένων από αυτόν εκτάσεων των δύο στρατοπέδων, </w:t>
      </w:r>
      <w:r>
        <w:rPr>
          <w:rFonts w:eastAsia="Times New Roman" w:cs="Times New Roman"/>
          <w:szCs w:val="24"/>
        </w:rPr>
        <w:t xml:space="preserve">διακοσίων τριάντα εννέα χιλιάδων εννιακοσίων </w:t>
      </w:r>
      <w:r>
        <w:rPr>
          <w:rFonts w:eastAsia="Times New Roman" w:cs="Times New Roman"/>
          <w:szCs w:val="24"/>
        </w:rPr>
        <w:t xml:space="preserve">ενός </w:t>
      </w:r>
      <w:r>
        <w:rPr>
          <w:rFonts w:eastAsia="Times New Roman" w:cs="Times New Roman"/>
          <w:szCs w:val="24"/>
        </w:rPr>
        <w:t xml:space="preserve">τετραγωνικών μέτρων, που αντιστοιχεί σε ποσοστό 84% της συνολικής </w:t>
      </w:r>
      <w:proofErr w:type="spellStart"/>
      <w:r>
        <w:rPr>
          <w:rFonts w:eastAsia="Times New Roman" w:cs="Times New Roman"/>
          <w:szCs w:val="24"/>
        </w:rPr>
        <w:t>πολεοδομη</w:t>
      </w:r>
      <w:r>
        <w:rPr>
          <w:rFonts w:eastAsia="Times New Roman" w:cs="Times New Roman"/>
          <w:szCs w:val="24"/>
        </w:rPr>
        <w:t>μένης</w:t>
      </w:r>
      <w:proofErr w:type="spellEnd"/>
      <w:r>
        <w:rPr>
          <w:rFonts w:eastAsia="Times New Roman" w:cs="Times New Roman"/>
          <w:szCs w:val="24"/>
        </w:rPr>
        <w:t xml:space="preserve"> επιφάνειας των </w:t>
      </w:r>
      <w:r>
        <w:rPr>
          <w:rFonts w:eastAsia="Times New Roman" w:cs="Times New Roman"/>
          <w:szCs w:val="24"/>
        </w:rPr>
        <w:t>διακοσίων ογδόντα πέντε χιλιάδων</w:t>
      </w:r>
      <w:r>
        <w:rPr>
          <w:rFonts w:eastAsia="Times New Roman" w:cs="Times New Roman"/>
          <w:szCs w:val="24"/>
        </w:rPr>
        <w:t xml:space="preserve"> των στρατοπέδων «</w:t>
      </w:r>
      <w:r>
        <w:rPr>
          <w:rFonts w:eastAsia="Times New Roman" w:cs="Times New Roman"/>
          <w:szCs w:val="24"/>
        </w:rPr>
        <w:t>ΠΑΠΑΛΟΥΚΑ</w:t>
      </w:r>
      <w:r>
        <w:rPr>
          <w:rFonts w:eastAsia="Times New Roman" w:cs="Times New Roman"/>
          <w:szCs w:val="24"/>
        </w:rPr>
        <w:t>» και «</w:t>
      </w:r>
      <w:r>
        <w:rPr>
          <w:rFonts w:eastAsia="Times New Roman" w:cs="Times New Roman"/>
          <w:szCs w:val="24"/>
        </w:rPr>
        <w:t>ΕΜΜΑΝΟΥΗΛ ΠΑΠΠΑ</w:t>
      </w:r>
      <w:r>
        <w:rPr>
          <w:rFonts w:eastAsia="Times New Roman" w:cs="Times New Roman"/>
          <w:szCs w:val="24"/>
        </w:rPr>
        <w:t>».</w:t>
      </w:r>
    </w:p>
    <w:p w14:paraId="14B84F0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παραμονή στην κυριότητα του ΤΕΘΑ συνολικής </w:t>
      </w:r>
      <w:proofErr w:type="spellStart"/>
      <w:r>
        <w:rPr>
          <w:rFonts w:eastAsia="Times New Roman" w:cs="Times New Roman"/>
          <w:szCs w:val="24"/>
        </w:rPr>
        <w:t>πολεοδομημένης</w:t>
      </w:r>
      <w:proofErr w:type="spellEnd"/>
      <w:r>
        <w:rPr>
          <w:rFonts w:eastAsia="Times New Roman" w:cs="Times New Roman"/>
          <w:szCs w:val="24"/>
        </w:rPr>
        <w:t xml:space="preserve"> έκτασης </w:t>
      </w:r>
      <w:r>
        <w:rPr>
          <w:rFonts w:eastAsia="Times New Roman" w:cs="Times New Roman"/>
          <w:szCs w:val="24"/>
        </w:rPr>
        <w:t>σαράντα πέντε χιλιάδων επτακοσίων εξήντα εννέα</w:t>
      </w:r>
      <w:r>
        <w:rPr>
          <w:rFonts w:eastAsia="Times New Roman" w:cs="Times New Roman"/>
          <w:szCs w:val="24"/>
        </w:rPr>
        <w:t xml:space="preserve"> τετραγωνικών μέτρων από το</w:t>
      </w:r>
      <w:r>
        <w:rPr>
          <w:rFonts w:eastAsia="Times New Roman" w:cs="Times New Roman"/>
          <w:szCs w:val="24"/>
        </w:rPr>
        <w:t xml:space="preserve"> στρατόπεδο «</w:t>
      </w:r>
      <w:r>
        <w:rPr>
          <w:rFonts w:eastAsia="Times New Roman" w:cs="Times New Roman"/>
          <w:szCs w:val="24"/>
        </w:rPr>
        <w:t>ΕΜΜΑΝΟΥΗΛ ΠΑΠΠΑ</w:t>
      </w:r>
      <w:r>
        <w:rPr>
          <w:rFonts w:eastAsia="Times New Roman" w:cs="Times New Roman"/>
          <w:szCs w:val="24"/>
        </w:rPr>
        <w:t xml:space="preserve">» που αντιστοιχεί σε ποσοστό 16% της συνολικής </w:t>
      </w:r>
      <w:proofErr w:type="spellStart"/>
      <w:r>
        <w:rPr>
          <w:rFonts w:eastAsia="Times New Roman" w:cs="Times New Roman"/>
          <w:szCs w:val="24"/>
        </w:rPr>
        <w:t>πολεοδομημένης</w:t>
      </w:r>
      <w:proofErr w:type="spellEnd"/>
      <w:r>
        <w:rPr>
          <w:rFonts w:eastAsia="Times New Roman" w:cs="Times New Roman"/>
          <w:szCs w:val="24"/>
        </w:rPr>
        <w:t xml:space="preserve"> έκτασης.</w:t>
      </w:r>
    </w:p>
    <w:p w14:paraId="14B84F0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Η πλήρης εφαρμογή της νομοθεσίας και ιδιαίτερα των κειμένων πολεοδομικών διατάξεων, που προβλέπουν εν συνεχεία τη σύνταξη πράξης εφαρμογής και όχι απλής σύμβ</w:t>
      </w:r>
      <w:r>
        <w:rPr>
          <w:rFonts w:eastAsia="Times New Roman" w:cs="Times New Roman"/>
          <w:szCs w:val="24"/>
        </w:rPr>
        <w:t xml:space="preserve">ασης, έχει ως απόρροια την υποχρέωση του Δήμου Σερρών πέραν των </w:t>
      </w:r>
      <w:r>
        <w:rPr>
          <w:rFonts w:eastAsia="Times New Roman" w:cs="Times New Roman"/>
          <w:szCs w:val="24"/>
        </w:rPr>
        <w:t xml:space="preserve">σαράντα πέντε χιλιάδων επτακοσίων εξήντα εννέα </w:t>
      </w:r>
      <w:r>
        <w:rPr>
          <w:rFonts w:eastAsia="Times New Roman" w:cs="Times New Roman"/>
          <w:szCs w:val="24"/>
        </w:rPr>
        <w:t xml:space="preserve">τετραγωνικών μέτρων, να αποζημιώσει το ΤΕΘΑ για το νομίμως δικαιούμενο ποσοστό </w:t>
      </w:r>
      <w:proofErr w:type="spellStart"/>
      <w:r>
        <w:rPr>
          <w:rFonts w:eastAsia="Times New Roman" w:cs="Times New Roman"/>
          <w:szCs w:val="24"/>
        </w:rPr>
        <w:t>πολεοδομημένης</w:t>
      </w:r>
      <w:proofErr w:type="spellEnd"/>
      <w:r>
        <w:rPr>
          <w:rFonts w:eastAsia="Times New Roman" w:cs="Times New Roman"/>
          <w:szCs w:val="24"/>
        </w:rPr>
        <w:t xml:space="preserve"> γης, όπου στις πολεοδομικές μελέτες του δήμου επιπρ</w:t>
      </w:r>
      <w:r>
        <w:rPr>
          <w:rFonts w:eastAsia="Times New Roman" w:cs="Times New Roman"/>
          <w:szCs w:val="24"/>
        </w:rPr>
        <w:t xml:space="preserve">όσθετα </w:t>
      </w:r>
      <w:proofErr w:type="spellStart"/>
      <w:r>
        <w:rPr>
          <w:rFonts w:eastAsia="Times New Roman" w:cs="Times New Roman"/>
          <w:szCs w:val="24"/>
        </w:rPr>
        <w:t>παρακρατείται</w:t>
      </w:r>
      <w:proofErr w:type="spellEnd"/>
      <w:r>
        <w:rPr>
          <w:rFonts w:eastAsia="Times New Roman" w:cs="Times New Roman"/>
          <w:szCs w:val="24"/>
        </w:rPr>
        <w:t xml:space="preserve">, δηλαδή για </w:t>
      </w:r>
      <w:r>
        <w:rPr>
          <w:rFonts w:eastAsia="Times New Roman" w:cs="Times New Roman"/>
          <w:szCs w:val="24"/>
        </w:rPr>
        <w:t xml:space="preserve">εβδομήντα </w:t>
      </w:r>
      <w:r>
        <w:rPr>
          <w:rFonts w:eastAsia="Times New Roman" w:cs="Times New Roman"/>
          <w:szCs w:val="24"/>
        </w:rPr>
        <w:t xml:space="preserve">μία </w:t>
      </w:r>
      <w:r>
        <w:rPr>
          <w:rFonts w:eastAsia="Times New Roman" w:cs="Times New Roman"/>
          <w:szCs w:val="24"/>
        </w:rPr>
        <w:t xml:space="preserve">χιλιάδες </w:t>
      </w:r>
      <w:r>
        <w:rPr>
          <w:rFonts w:eastAsia="Times New Roman" w:cs="Times New Roman"/>
          <w:szCs w:val="24"/>
        </w:rPr>
        <w:t xml:space="preserve">τετραγωνικά μέτρα. </w:t>
      </w:r>
    </w:p>
    <w:p w14:paraId="14B84F0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Παρ’ όλα αυτά το ταμείο, ενεργώντας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νόμου, επιδεικνύοντας καλή διάθεση και ευελιξία προς τον Δήμο Σερρών δέχθηκε, τ</w:t>
      </w:r>
      <w:r>
        <w:rPr>
          <w:rFonts w:eastAsia="Times New Roman" w:cs="Times New Roman"/>
          <w:szCs w:val="24"/>
        </w:rPr>
        <w:t>α</w:t>
      </w:r>
      <w:r>
        <w:rPr>
          <w:rFonts w:eastAsia="Times New Roman" w:cs="Times New Roman"/>
          <w:szCs w:val="24"/>
        </w:rPr>
        <w:t xml:space="preserve"> αναφερθέντα τετραγωνικά μέτρα που δικαιούται, </w:t>
      </w:r>
      <w:r>
        <w:rPr>
          <w:rFonts w:eastAsia="Times New Roman" w:cs="Times New Roman"/>
          <w:szCs w:val="24"/>
        </w:rPr>
        <w:t xml:space="preserve">επιπλέον εβδομήντα μία χιλιάδες, </w:t>
      </w:r>
      <w:r>
        <w:rPr>
          <w:rFonts w:eastAsia="Times New Roman" w:cs="Times New Roman"/>
          <w:szCs w:val="24"/>
        </w:rPr>
        <w:t>να μην τα αποστερήσει από το</w:t>
      </w:r>
      <w:r>
        <w:rPr>
          <w:rFonts w:eastAsia="Times New Roman" w:cs="Times New Roman"/>
          <w:szCs w:val="24"/>
        </w:rPr>
        <w:t>ν</w:t>
      </w:r>
      <w:r>
        <w:rPr>
          <w:rFonts w:eastAsia="Times New Roman" w:cs="Times New Roman"/>
          <w:szCs w:val="24"/>
        </w:rPr>
        <w:t xml:space="preserve"> σχεδιασμό του </w:t>
      </w:r>
      <w:r>
        <w:rPr>
          <w:rFonts w:eastAsia="Times New Roman" w:cs="Times New Roman"/>
          <w:szCs w:val="24"/>
        </w:rPr>
        <w:t>δ</w:t>
      </w:r>
      <w:r>
        <w:rPr>
          <w:rFonts w:eastAsia="Times New Roman" w:cs="Times New Roman"/>
          <w:szCs w:val="24"/>
        </w:rPr>
        <w:t xml:space="preserve">ήμου, αλλά να τα λάβει ως αποζημίωση σε χρήμα ή εταιρική ίσης αξίας. </w:t>
      </w:r>
    </w:p>
    <w:p w14:paraId="14B84F04" w14:textId="77777777" w:rsidR="009F1D8B" w:rsidRDefault="00750C6B">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πρέπει να κλείσετε.</w:t>
      </w:r>
    </w:p>
    <w:p w14:paraId="14B84F0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σας παρακαλώ, αυτό έχει σημασία. Θα πάρω και τον χρόνο της δευτερολογίας μου.</w:t>
      </w:r>
    </w:p>
    <w:p w14:paraId="14B84F0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Σύμφωνα με το ισχύον νομικό καθεστώς, σε κα</w:t>
      </w:r>
      <w:r>
        <w:rPr>
          <w:rFonts w:eastAsia="Times New Roman" w:cs="Times New Roman"/>
          <w:szCs w:val="24"/>
        </w:rPr>
        <w:t>μ</w:t>
      </w:r>
      <w:r>
        <w:rPr>
          <w:rFonts w:eastAsia="Times New Roman" w:cs="Times New Roman"/>
          <w:szCs w:val="24"/>
        </w:rPr>
        <w:t>μία περίπτωση δεν μπορεί να γίνει μεταβίβαση κυριότητας των δύο στρατοπέδων αφού κ</w:t>
      </w:r>
      <w:r>
        <w:rPr>
          <w:rFonts w:eastAsia="Times New Roman" w:cs="Times New Roman"/>
          <w:szCs w:val="24"/>
        </w:rPr>
        <w:t>α</w:t>
      </w:r>
      <w:r>
        <w:rPr>
          <w:rFonts w:eastAsia="Times New Roman" w:cs="Times New Roman"/>
          <w:szCs w:val="24"/>
        </w:rPr>
        <w:t>μ</w:t>
      </w:r>
      <w:r>
        <w:rPr>
          <w:rFonts w:eastAsia="Times New Roman" w:cs="Times New Roman"/>
          <w:szCs w:val="24"/>
        </w:rPr>
        <w:t>μία διάταξη νόμου δεν το προβλέπει πλέον, παρά μόνο παραχώρηση της χρήσης τους για ενενήντα εννιά χρόνια.</w:t>
      </w:r>
    </w:p>
    <w:p w14:paraId="14B84F0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Για να μην πολυλογώ, εμείς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με καλή διάθεση, καλέσαμε τον </w:t>
      </w:r>
      <w:r>
        <w:rPr>
          <w:rFonts w:eastAsia="Times New Roman" w:cs="Times New Roman"/>
          <w:szCs w:val="24"/>
        </w:rPr>
        <w:t>δ</w:t>
      </w:r>
      <w:r>
        <w:rPr>
          <w:rFonts w:eastAsia="Times New Roman" w:cs="Times New Roman"/>
          <w:szCs w:val="24"/>
        </w:rPr>
        <w:t>ήμαρχο. Ήταν παρούσα και η κ. Κόλλια, η Υπουργός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Το</w:t>
      </w:r>
      <w:r>
        <w:rPr>
          <w:rFonts w:eastAsia="Times New Roman" w:cs="Times New Roman"/>
          <w:szCs w:val="24"/>
        </w:rPr>
        <w:t>υ είπα</w:t>
      </w:r>
      <w:r>
        <w:rPr>
          <w:rFonts w:eastAsia="Times New Roman" w:cs="Times New Roman"/>
          <w:szCs w:val="24"/>
        </w:rPr>
        <w:t>;</w:t>
      </w:r>
      <w:r>
        <w:rPr>
          <w:rFonts w:eastAsia="Times New Roman" w:cs="Times New Roman"/>
          <w:szCs w:val="24"/>
        </w:rPr>
        <w:t xml:space="preserve"> «Κύριε Δήμαρχε, </w:t>
      </w:r>
      <w:r>
        <w:rPr>
          <w:rFonts w:eastAsia="Times New Roman" w:cs="Times New Roman"/>
          <w:szCs w:val="24"/>
        </w:rPr>
        <w:lastRenderedPageBreak/>
        <w:t xml:space="preserve">φέρτε μου ένα χαρτί από τις υπηρεσίες σας που να αποδεικνύει ότι αυτό που </w:t>
      </w:r>
      <w:proofErr w:type="spellStart"/>
      <w:r>
        <w:rPr>
          <w:rFonts w:eastAsia="Times New Roman" w:cs="Times New Roman"/>
          <w:szCs w:val="24"/>
        </w:rPr>
        <w:t>πολεοδομείται</w:t>
      </w:r>
      <w:proofErr w:type="spellEnd"/>
      <w:r>
        <w:rPr>
          <w:rFonts w:eastAsia="Times New Roman" w:cs="Times New Roman"/>
          <w:szCs w:val="24"/>
        </w:rPr>
        <w:t xml:space="preserve"> παίρνει τέτοια αξία που καλύπτει το 5% σε απόδοση του συνόλου του κτήματος». Μου είπε</w:t>
      </w:r>
      <w:r>
        <w:rPr>
          <w:rFonts w:eastAsia="Times New Roman" w:cs="Times New Roman"/>
          <w:szCs w:val="24"/>
        </w:rPr>
        <w:t>:</w:t>
      </w:r>
      <w:r>
        <w:rPr>
          <w:rFonts w:eastAsia="Times New Roman" w:cs="Times New Roman"/>
          <w:szCs w:val="24"/>
        </w:rPr>
        <w:t xml:space="preserve"> «Κύριε Υπουργέ, είμαστε σύμφωνοι, με αντάλλαγμα να σας το</w:t>
      </w:r>
      <w:r>
        <w:rPr>
          <w:rFonts w:eastAsia="Times New Roman" w:cs="Times New Roman"/>
          <w:szCs w:val="24"/>
        </w:rPr>
        <w:t xml:space="preserve"> παραχωρήσω για ενενήντα εννιά χρόνια». Συμφωνούμε, λοιπόν, με τον κύριο </w:t>
      </w:r>
      <w:r>
        <w:rPr>
          <w:rFonts w:eastAsia="Times New Roman" w:cs="Times New Roman"/>
          <w:szCs w:val="24"/>
        </w:rPr>
        <w:t>δ</w:t>
      </w:r>
      <w:r>
        <w:rPr>
          <w:rFonts w:eastAsia="Times New Roman" w:cs="Times New Roman"/>
          <w:szCs w:val="24"/>
        </w:rPr>
        <w:t xml:space="preserve">ήμαρχο. Έχω εδώ την αλληλογραφία με τον </w:t>
      </w:r>
      <w:r>
        <w:rPr>
          <w:rFonts w:eastAsia="Times New Roman" w:cs="Times New Roman"/>
          <w:szCs w:val="24"/>
        </w:rPr>
        <w:t>δ</w:t>
      </w:r>
      <w:r>
        <w:rPr>
          <w:rFonts w:eastAsia="Times New Roman" w:cs="Times New Roman"/>
          <w:szCs w:val="24"/>
        </w:rPr>
        <w:t>ήμαρχο. Θα σας τη δώσω για να την έχετε όλη.</w:t>
      </w:r>
    </w:p>
    <w:p w14:paraId="14B84F08" w14:textId="77777777" w:rsidR="009F1D8B" w:rsidRDefault="00750C6B">
      <w:pPr>
        <w:spacing w:line="600" w:lineRule="auto"/>
        <w:ind w:firstLine="720"/>
        <w:contextualSpacing/>
        <w:jc w:val="both"/>
        <w:rPr>
          <w:rFonts w:eastAsia="Times New Roman" w:cs="Times New Roman"/>
        </w:rPr>
      </w:pPr>
      <w:r>
        <w:rPr>
          <w:rFonts w:eastAsia="Times New Roman" w:cs="Times New Roman"/>
        </w:rPr>
        <w:t xml:space="preserve">(Στο σημείο αυτό ο </w:t>
      </w:r>
      <w:r>
        <w:rPr>
          <w:rFonts w:eastAsia="Times New Roman" w:cs="Times New Roman"/>
          <w:szCs w:val="24"/>
        </w:rPr>
        <w:t>Υπουργός Εθνικής Άμυνας και Πρόεδρος των Ανεξαρτήτων Ελλήνων</w:t>
      </w:r>
      <w:r>
        <w:rPr>
          <w:rFonts w:eastAsia="Times New Roman" w:cs="Times New Roman"/>
        </w:rPr>
        <w:t xml:space="preserve"> κ. Πάνος Καμμένος καταθέτει για τα Πρακτικά την προαναφερθείσα αλληλογραφία, η οποία βρίσκεται στο αρχείο του Τμήματος Γραμματείας της Διεύθυνσης Στενογραφίας και Πρακτικών της Βουλής)</w:t>
      </w:r>
    </w:p>
    <w:p w14:paraId="14B84F0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Την επόμενη μέρα μού στέλνει μία επιστολή από ένα φορολογικό γραφείο, </w:t>
      </w:r>
      <w:r>
        <w:rPr>
          <w:rFonts w:eastAsia="Times New Roman" w:cs="Times New Roman"/>
          <w:szCs w:val="24"/>
        </w:rPr>
        <w:t>που ουσιαστικά τι λέει; Ότι το ποσοστό που μας δίνει είναι το 5%, που δεν ήταν αυτό το ζητούμενο.</w:t>
      </w:r>
    </w:p>
    <w:p w14:paraId="14B84F0A"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Επανέρχομαι στον δήμαρχο. Του λέω: «Κύριε Δήμαρχε, δεν είναι αυτό που σας ζητώ. Σας ζητώ το 5% της απόδοσης του συγκεκριμένου </w:t>
      </w:r>
      <w:proofErr w:type="spellStart"/>
      <w:r>
        <w:rPr>
          <w:rFonts w:eastAsia="Times New Roman"/>
          <w:szCs w:val="24"/>
        </w:rPr>
        <w:t>πολεοδομημένου</w:t>
      </w:r>
      <w:proofErr w:type="spellEnd"/>
      <w:r>
        <w:rPr>
          <w:rFonts w:eastAsia="Times New Roman"/>
          <w:szCs w:val="24"/>
        </w:rPr>
        <w:t xml:space="preserve"> τμήματος, θα είναι το 5% της απόδοσης του μη </w:t>
      </w:r>
      <w:proofErr w:type="spellStart"/>
      <w:r>
        <w:rPr>
          <w:rFonts w:eastAsia="Times New Roman"/>
          <w:szCs w:val="24"/>
        </w:rPr>
        <w:t>πολεοδομημένου</w:t>
      </w:r>
      <w:proofErr w:type="spellEnd"/>
      <w:r>
        <w:rPr>
          <w:rFonts w:eastAsia="Times New Roman"/>
          <w:szCs w:val="24"/>
        </w:rPr>
        <w:t xml:space="preserve"> συνόλου». Κι εκεί είχαμε μείνει. Πάει στο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w:t>
      </w:r>
      <w:r>
        <w:rPr>
          <w:rFonts w:eastAsia="Times New Roman"/>
          <w:szCs w:val="24"/>
        </w:rPr>
        <w:t xml:space="preserve">ούλιο και η αντιπολίτευση τον πιέζει </w:t>
      </w:r>
      <w:r>
        <w:rPr>
          <w:rFonts w:eastAsia="Times New Roman"/>
          <w:szCs w:val="24"/>
        </w:rPr>
        <w:lastRenderedPageBreak/>
        <w:t>και του λέει: «Όχι, δεν θα πάρεις παραχώρηση χρήσης για ενενήντα εννέα χρόνια. Θα πάρεις ιδιοκτησία». Δεν μπορούμε να το κάνουμε.</w:t>
      </w:r>
    </w:p>
    <w:p w14:paraId="14B84F0B" w14:textId="77777777" w:rsidR="009F1D8B" w:rsidRDefault="00750C6B">
      <w:pPr>
        <w:spacing w:line="600" w:lineRule="auto"/>
        <w:ind w:firstLine="720"/>
        <w:contextualSpacing/>
        <w:jc w:val="both"/>
        <w:rPr>
          <w:rFonts w:eastAsia="Times New Roman"/>
          <w:szCs w:val="24"/>
        </w:rPr>
      </w:pPr>
      <w:r>
        <w:rPr>
          <w:rFonts w:eastAsia="Times New Roman"/>
          <w:szCs w:val="24"/>
        </w:rPr>
        <w:t>Σας λέω, λοιπόν, καθαρά και ξάστερα, αύριο το πρωί -και καλώ και όλους τους Βουλευτές Σερ</w:t>
      </w:r>
      <w:r>
        <w:rPr>
          <w:rFonts w:eastAsia="Times New Roman"/>
          <w:szCs w:val="24"/>
        </w:rPr>
        <w:t xml:space="preserve">ρών από όλα τα κόμματα- να έρθετε στο Υπουργείο, να είστε παρόντες στη συζήτηση. Εμείς με μεγάλη χαρά να εφαρμόσουμε τη συμφωνία, να παραδώσουμε το μέρος αυτό του στρατοπέδου που έχει συμφωνηθεί κι από τον κ. Αβραμόπουλο, να μας παραχωρηθεί </w:t>
      </w:r>
      <w:proofErr w:type="spellStart"/>
      <w:r>
        <w:rPr>
          <w:rFonts w:eastAsia="Times New Roman"/>
          <w:szCs w:val="24"/>
        </w:rPr>
        <w:t>πολεοδομημένο</w:t>
      </w:r>
      <w:proofErr w:type="spellEnd"/>
      <w:r>
        <w:rPr>
          <w:rFonts w:eastAsia="Times New Roman"/>
          <w:szCs w:val="24"/>
        </w:rPr>
        <w:t xml:space="preserve"> τ</w:t>
      </w:r>
      <w:r>
        <w:rPr>
          <w:rFonts w:eastAsia="Times New Roman"/>
          <w:szCs w:val="24"/>
        </w:rPr>
        <w:t xml:space="preserve">ο υπόλοιπο, το οποίο όμως θα εκπροσωπεί το 5% της αξίας -το δεχόμαστε κι αυτό-, αλλά θα δοθεί στον </w:t>
      </w:r>
      <w:r>
        <w:rPr>
          <w:rFonts w:eastAsia="Times New Roman"/>
          <w:szCs w:val="24"/>
        </w:rPr>
        <w:t>δ</w:t>
      </w:r>
      <w:r>
        <w:rPr>
          <w:rFonts w:eastAsia="Times New Roman"/>
          <w:szCs w:val="24"/>
        </w:rPr>
        <w:t xml:space="preserve">ήμο για ενενήντα εννέα χρόνια. </w:t>
      </w:r>
    </w:p>
    <w:p w14:paraId="14B84F0C"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Μετά τα ενενήντα εννέα χρόνια, οι άλλοι που θα είναι εδώ στη θέση μας, </w:t>
      </w:r>
      <w:r>
        <w:rPr>
          <w:rFonts w:eastAsia="Times New Roman"/>
          <w:bCs/>
        </w:rPr>
        <w:t>κύριε συνάδελφε,</w:t>
      </w:r>
      <w:r>
        <w:rPr>
          <w:rFonts w:eastAsia="Times New Roman"/>
          <w:szCs w:val="24"/>
        </w:rPr>
        <w:t xml:space="preserve"> ας έρθουν να το επεκτείνουν για άλλα</w:t>
      </w:r>
      <w:r>
        <w:rPr>
          <w:rFonts w:eastAsia="Times New Roman"/>
          <w:szCs w:val="24"/>
        </w:rPr>
        <w:t xml:space="preserve"> ενενήντα εννέα χρόνια. Δεν μπορούμε να παραβούμε τον νόμο. Γιατί αυτό το στρατόπεδο δεν είναι περιουσία του Υπουργείου Εθνικής Άμυνας, επαναλαμβάνω. Είναι περιουσία του Ταμείου Εθνικής Άμυνας, δηλαδή των αποστράτων και εν ενεργεία στελεχών.</w:t>
      </w:r>
    </w:p>
    <w:p w14:paraId="14B84F0D"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Ας δείξουμε κα</w:t>
      </w:r>
      <w:r>
        <w:rPr>
          <w:rFonts w:eastAsia="Times New Roman"/>
          <w:szCs w:val="24"/>
        </w:rPr>
        <w:t xml:space="preserve">λή θέληση και ας διευκολύνουμε τον </w:t>
      </w:r>
      <w:r>
        <w:rPr>
          <w:rFonts w:eastAsia="Times New Roman"/>
          <w:szCs w:val="24"/>
        </w:rPr>
        <w:t>δ</w:t>
      </w:r>
      <w:r>
        <w:rPr>
          <w:rFonts w:eastAsia="Times New Roman"/>
          <w:szCs w:val="24"/>
        </w:rPr>
        <w:t xml:space="preserve">ήμαρχο, διότι μου το είπε στην αρχή ότι η πίεση είναι από την αντιπολίτευση να πάρει όχι την παραχώρηση χρήσης, αλλά την ιδιοκτησία. Να πάρουν για ενενήντα εννέα χρόνια οι Σέρρες τα </w:t>
      </w:r>
      <w:r>
        <w:rPr>
          <w:rFonts w:eastAsia="Times New Roman"/>
          <w:szCs w:val="24"/>
        </w:rPr>
        <w:t>σ</w:t>
      </w:r>
      <w:r>
        <w:rPr>
          <w:rFonts w:eastAsia="Times New Roman"/>
          <w:szCs w:val="24"/>
        </w:rPr>
        <w:t xml:space="preserve">τρατόπεδα, να τα διαμορφώσουν και να </w:t>
      </w:r>
      <w:r>
        <w:rPr>
          <w:rFonts w:eastAsia="Times New Roman"/>
          <w:szCs w:val="24"/>
        </w:rPr>
        <w:t>βοηθήσουμε κι εμείς, η ΜΟΜΑ. Εγώ δεσμεύομαι ως Υπουργός η ΜΟΜΑ να βοηθήσει στο να το κάνουμε ένα ωραίο πάρκο προς όφελος των δημοτών των Σερρών.</w:t>
      </w:r>
    </w:p>
    <w:p w14:paraId="14B84F0E" w14:textId="77777777" w:rsidR="009F1D8B" w:rsidRDefault="00750C6B">
      <w:pPr>
        <w:spacing w:line="600" w:lineRule="auto"/>
        <w:ind w:firstLine="720"/>
        <w:contextualSpacing/>
        <w:jc w:val="both"/>
        <w:rPr>
          <w:rFonts w:eastAsia="Times New Roman"/>
          <w:szCs w:val="24"/>
        </w:rPr>
      </w:pPr>
      <w:r>
        <w:rPr>
          <w:rFonts w:eastAsia="Times New Roman"/>
          <w:b/>
          <w:bCs/>
        </w:rPr>
        <w:t>ΠΡΟΕΔΡΕΥΩΝ (Νικήτας Κακλαμάνης):</w:t>
      </w:r>
      <w:r>
        <w:rPr>
          <w:rFonts w:eastAsia="Times New Roman"/>
          <w:szCs w:val="24"/>
        </w:rPr>
        <w:t xml:space="preserve"> </w:t>
      </w:r>
      <w:r>
        <w:rPr>
          <w:rFonts w:eastAsia="Times New Roman"/>
          <w:bCs/>
        </w:rPr>
        <w:t>Κύριε Υπουργέ,</w:t>
      </w:r>
      <w:r>
        <w:rPr>
          <w:rFonts w:eastAsia="Times New Roman"/>
          <w:szCs w:val="24"/>
        </w:rPr>
        <w:t xml:space="preserve"> </w:t>
      </w:r>
      <w:r>
        <w:rPr>
          <w:rFonts w:eastAsia="Times New Roman"/>
          <w:bCs/>
        </w:rPr>
        <w:t>παρακαλώ</w:t>
      </w:r>
      <w:r>
        <w:rPr>
          <w:rFonts w:eastAsia="Times New Roman"/>
          <w:szCs w:val="24"/>
        </w:rPr>
        <w:t xml:space="preserve"> κλείστε.</w:t>
      </w:r>
    </w:p>
    <w:p w14:paraId="14B84F0F" w14:textId="77777777" w:rsidR="009F1D8B" w:rsidRDefault="00750C6B">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w:t>
      </w:r>
      <w:r>
        <w:rPr>
          <w:rFonts w:eastAsia="Times New Roman"/>
          <w:b/>
          <w:szCs w:val="24"/>
        </w:rPr>
        <w:t>εδρος των Ανεξαρτήτων Ελλήνων):</w:t>
      </w:r>
      <w:r>
        <w:rPr>
          <w:rFonts w:eastAsia="Times New Roman"/>
          <w:szCs w:val="24"/>
        </w:rPr>
        <w:t xml:space="preserve"> Και να αφήσουμε τις μεγάλες κουβέντες.</w:t>
      </w:r>
    </w:p>
    <w:p w14:paraId="14B84F10"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Αλλά αυτό που είπα, αν θέλετε, στην </w:t>
      </w:r>
      <w:r>
        <w:rPr>
          <w:rFonts w:eastAsia="Times New Roman"/>
          <w:szCs w:val="24"/>
        </w:rPr>
        <w:t>Έ</w:t>
      </w:r>
      <w:r>
        <w:rPr>
          <w:rFonts w:eastAsia="Times New Roman"/>
          <w:szCs w:val="24"/>
        </w:rPr>
        <w:t xml:space="preserve">κθεση της Θεσσαλονίκης που το πήρε ο </w:t>
      </w:r>
      <w:r>
        <w:rPr>
          <w:rFonts w:eastAsia="Times New Roman"/>
          <w:szCs w:val="24"/>
        </w:rPr>
        <w:t>δ</w:t>
      </w:r>
      <w:r>
        <w:rPr>
          <w:rFonts w:eastAsia="Times New Roman"/>
          <w:szCs w:val="24"/>
        </w:rPr>
        <w:t xml:space="preserve">ήμαρχος και το συνέχισε, δεν μπορώ με </w:t>
      </w:r>
      <w:proofErr w:type="spellStart"/>
      <w:r>
        <w:rPr>
          <w:rFonts w:eastAsia="Times New Roman"/>
          <w:szCs w:val="24"/>
        </w:rPr>
        <w:t>νταβατζιλίκι</w:t>
      </w:r>
      <w:proofErr w:type="spellEnd"/>
      <w:r>
        <w:rPr>
          <w:rFonts w:eastAsia="Times New Roman"/>
          <w:szCs w:val="24"/>
        </w:rPr>
        <w:t xml:space="preserve"> να πω στο ΤΕΘΑ</w:t>
      </w:r>
      <w:r>
        <w:rPr>
          <w:rFonts w:eastAsia="Times New Roman"/>
          <w:szCs w:val="24"/>
        </w:rPr>
        <w:t>:</w:t>
      </w:r>
      <w:r>
        <w:rPr>
          <w:rFonts w:eastAsia="Times New Roman"/>
          <w:szCs w:val="24"/>
        </w:rPr>
        <w:t xml:space="preserve"> «Σου παίρνω το συγκεκριμένο και το δίνω κατ</w:t>
      </w:r>
      <w:r>
        <w:rPr>
          <w:rFonts w:eastAsia="Times New Roman"/>
          <w:szCs w:val="24"/>
        </w:rPr>
        <w:t>ά ιδιοκτησία».</w:t>
      </w:r>
    </w:p>
    <w:p w14:paraId="14B84F11" w14:textId="77777777" w:rsidR="009F1D8B" w:rsidRDefault="00750C6B">
      <w:pPr>
        <w:spacing w:line="600" w:lineRule="auto"/>
        <w:ind w:firstLine="720"/>
        <w:contextualSpacing/>
        <w:jc w:val="both"/>
        <w:rPr>
          <w:rFonts w:eastAsia="Times New Roman"/>
          <w:szCs w:val="24"/>
        </w:rPr>
      </w:pPr>
      <w:r>
        <w:rPr>
          <w:rFonts w:eastAsia="Times New Roman"/>
          <w:b/>
          <w:bCs/>
        </w:rPr>
        <w:t>ΠΡΟΕΔΡΕΥΩΝ (Νικήτας Κακλαμάνης):</w:t>
      </w:r>
      <w:r>
        <w:rPr>
          <w:rFonts w:eastAsia="Times New Roman"/>
          <w:szCs w:val="24"/>
        </w:rPr>
        <w:t xml:space="preserve"> Απόλυτα κατανοητό.</w:t>
      </w:r>
    </w:p>
    <w:p w14:paraId="14B84F12"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ΠΑΝΟΣ ΚΑΜΜΕΝΟΣ (Υπουργός Εθνικής Άμυνας - Πρόεδρος των Ανεξαρτήτων Ελλήνων):</w:t>
      </w:r>
      <w:r>
        <w:rPr>
          <w:rFonts w:eastAsia="Times New Roman"/>
          <w:szCs w:val="24"/>
        </w:rPr>
        <w:t xml:space="preserve"> Κατά χρήση μπορώ να το δώσω για ενενήντα εννέα χρόνια.</w:t>
      </w:r>
    </w:p>
    <w:p w14:paraId="14B84F13" w14:textId="77777777" w:rsidR="009F1D8B" w:rsidRDefault="00750C6B">
      <w:pPr>
        <w:spacing w:line="600" w:lineRule="auto"/>
        <w:ind w:firstLine="720"/>
        <w:contextualSpacing/>
        <w:jc w:val="both"/>
        <w:rPr>
          <w:rFonts w:eastAsia="Times New Roman"/>
          <w:szCs w:val="24"/>
        </w:rPr>
      </w:pPr>
      <w:r>
        <w:rPr>
          <w:rFonts w:eastAsia="Times New Roman"/>
          <w:b/>
          <w:bCs/>
        </w:rPr>
        <w:t>ΠΡΟΕΔΡΕΥΩΝ (Νικήτας Κακλαμάνης):</w:t>
      </w:r>
      <w:r>
        <w:rPr>
          <w:rFonts w:eastAsia="Times New Roman"/>
          <w:szCs w:val="24"/>
        </w:rPr>
        <w:t xml:space="preserve"> Ωραία. Έχετε απαντήσει κ</w:t>
      </w:r>
      <w:r>
        <w:rPr>
          <w:rFonts w:eastAsia="Times New Roman"/>
          <w:szCs w:val="24"/>
        </w:rPr>
        <w:t>αι στη δευτερολογία.</w:t>
      </w:r>
    </w:p>
    <w:p w14:paraId="14B84F14" w14:textId="77777777" w:rsidR="009F1D8B" w:rsidRDefault="00750C6B">
      <w:pPr>
        <w:spacing w:line="600" w:lineRule="auto"/>
        <w:ind w:firstLine="720"/>
        <w:contextualSpacing/>
        <w:jc w:val="both"/>
        <w:rPr>
          <w:rFonts w:eastAsia="Times New Roman"/>
          <w:szCs w:val="24"/>
        </w:rPr>
      </w:pPr>
      <w:r>
        <w:rPr>
          <w:rFonts w:eastAsia="Times New Roman"/>
          <w:szCs w:val="24"/>
        </w:rPr>
        <w:t>Κύριε Τζελέπη, έχετε τον λόγο.</w:t>
      </w:r>
    </w:p>
    <w:p w14:paraId="14B84F15" w14:textId="77777777" w:rsidR="009F1D8B" w:rsidRDefault="00750C6B">
      <w:pPr>
        <w:spacing w:line="600" w:lineRule="auto"/>
        <w:ind w:firstLine="720"/>
        <w:contextualSpacing/>
        <w:jc w:val="both"/>
        <w:rPr>
          <w:rFonts w:eastAsia="Times New Roman"/>
          <w:bCs/>
        </w:rPr>
      </w:pPr>
      <w:r>
        <w:rPr>
          <w:rFonts w:eastAsia="Times New Roman"/>
          <w:b/>
          <w:szCs w:val="24"/>
        </w:rPr>
        <w:t>ΜΙΧΑΗΛ ΤΖΕΛΕΠΗΣ:</w:t>
      </w:r>
      <w:r>
        <w:rPr>
          <w:rFonts w:eastAsia="Times New Roman"/>
          <w:szCs w:val="24"/>
        </w:rPr>
        <w:t xml:space="preserve"> Ευχαριστώ, </w:t>
      </w:r>
      <w:r>
        <w:rPr>
          <w:rFonts w:eastAsia="Times New Roman"/>
          <w:bCs/>
        </w:rPr>
        <w:t>κύριε Πρόεδρε.</w:t>
      </w:r>
    </w:p>
    <w:p w14:paraId="14B84F16" w14:textId="77777777" w:rsidR="009F1D8B" w:rsidRDefault="00750C6B">
      <w:pPr>
        <w:spacing w:line="600" w:lineRule="auto"/>
        <w:ind w:firstLine="720"/>
        <w:contextualSpacing/>
        <w:jc w:val="both"/>
        <w:rPr>
          <w:rFonts w:eastAsia="Times New Roman"/>
          <w:bCs/>
        </w:rPr>
      </w:pPr>
      <w:r>
        <w:rPr>
          <w:rFonts w:eastAsia="Times New Roman"/>
          <w:bCs/>
        </w:rPr>
        <w:t xml:space="preserve">Πρώτον, η συμφωνία του 2012 προέβλεπε την παραχώρηση των συγκεκριμένων στρατοπέδων με την κυριότητα στον </w:t>
      </w:r>
      <w:r>
        <w:rPr>
          <w:rFonts w:eastAsia="Times New Roman"/>
          <w:bCs/>
        </w:rPr>
        <w:t>δ</w:t>
      </w:r>
      <w:r>
        <w:rPr>
          <w:rFonts w:eastAsia="Times New Roman"/>
          <w:bCs/>
        </w:rPr>
        <w:t xml:space="preserve">ήμο. Αυτό δεσμευτήκατε και αυτό είπατε από το Βήμα της </w:t>
      </w:r>
      <w:r>
        <w:rPr>
          <w:rFonts w:eastAsia="Times New Roman"/>
          <w:bCs/>
        </w:rPr>
        <w:t>Βουλής, ότι θα εξαιρεθούν τα συγκεκριμένα στρατόπεδα από τον νόμο που ψηφίστηκε.</w:t>
      </w:r>
    </w:p>
    <w:p w14:paraId="14B84F17" w14:textId="77777777" w:rsidR="009F1D8B" w:rsidRDefault="00750C6B">
      <w:pPr>
        <w:spacing w:line="600" w:lineRule="auto"/>
        <w:ind w:firstLine="720"/>
        <w:contextualSpacing/>
        <w:jc w:val="both"/>
        <w:rPr>
          <w:rFonts w:eastAsia="Times New Roman"/>
          <w:bCs/>
        </w:rPr>
      </w:pPr>
      <w:r>
        <w:rPr>
          <w:rFonts w:eastAsia="Times New Roman"/>
          <w:bCs/>
        </w:rPr>
        <w:t>Σε σχέση με το 5% της αντικειμενικής αξίας, τα σαράντα πέντε στρέμματα,…</w:t>
      </w:r>
    </w:p>
    <w:p w14:paraId="14B84F18" w14:textId="77777777" w:rsidR="009F1D8B" w:rsidRDefault="00750C6B">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Το καλύψαμε αυτό.</w:t>
      </w:r>
    </w:p>
    <w:p w14:paraId="14B84F19"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ΜΙΧΑΗΛ </w:t>
      </w:r>
      <w:r>
        <w:rPr>
          <w:rFonts w:eastAsia="Times New Roman"/>
          <w:b/>
          <w:szCs w:val="24"/>
        </w:rPr>
        <w:t>ΤΖΕΛΕΠΗΣ:</w:t>
      </w:r>
      <w:r>
        <w:rPr>
          <w:rFonts w:eastAsia="Times New Roman"/>
          <w:szCs w:val="24"/>
        </w:rPr>
        <w:t xml:space="preserve"> Αυτό καλύπτεται.</w:t>
      </w:r>
    </w:p>
    <w:p w14:paraId="14B84F1A"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Άρα, τι μένει; Το </w:t>
      </w:r>
      <w:r>
        <w:rPr>
          <w:rFonts w:eastAsia="Times New Roman"/>
          <w:szCs w:val="24"/>
        </w:rPr>
        <w:t>σ</w:t>
      </w:r>
      <w:r>
        <w:rPr>
          <w:rFonts w:eastAsia="Times New Roman"/>
          <w:szCs w:val="24"/>
        </w:rPr>
        <w:t xml:space="preserve">τρατόπεδο </w:t>
      </w:r>
      <w:r>
        <w:rPr>
          <w:rFonts w:eastAsia="Times New Roman"/>
          <w:szCs w:val="24"/>
        </w:rPr>
        <w:t>«ΕΜΜΑΝΟΥΗΛ ΠΑΠΠΑ</w:t>
      </w:r>
      <w:r>
        <w:rPr>
          <w:rFonts w:eastAsia="Times New Roman"/>
          <w:szCs w:val="24"/>
        </w:rPr>
        <w:t xml:space="preserve">» είναι </w:t>
      </w:r>
      <w:proofErr w:type="spellStart"/>
      <w:r>
        <w:rPr>
          <w:rFonts w:eastAsia="Times New Roman"/>
          <w:szCs w:val="24"/>
        </w:rPr>
        <w:t>εκατόν</w:t>
      </w:r>
      <w:proofErr w:type="spellEnd"/>
      <w:r>
        <w:rPr>
          <w:rFonts w:eastAsia="Times New Roman"/>
          <w:szCs w:val="24"/>
        </w:rPr>
        <w:t xml:space="preserve"> ενενήντα δύο στρέμματα και όπως παραδέχεται το </w:t>
      </w:r>
      <w:r>
        <w:rPr>
          <w:rFonts w:eastAsia="Times New Roman"/>
          <w:szCs w:val="24"/>
        </w:rPr>
        <w:lastRenderedPageBreak/>
        <w:t>ίδιο το ΤΕΘΑ, τα τριάντα εννέα στρέμματα είναι ιδιοκτησία του Δήμου Σερρών. Εσείς για να τα αμφισβητήσετε κι αυτά τώρα, έρ</w:t>
      </w:r>
      <w:r>
        <w:rPr>
          <w:rFonts w:eastAsia="Times New Roman"/>
          <w:szCs w:val="24"/>
        </w:rPr>
        <w:t xml:space="preserve">χεστε και κάνετε αγωγή. Για το δε </w:t>
      </w:r>
      <w:r>
        <w:rPr>
          <w:rFonts w:eastAsia="Times New Roman"/>
          <w:szCs w:val="24"/>
        </w:rPr>
        <w:t>σ</w:t>
      </w:r>
      <w:r>
        <w:rPr>
          <w:rFonts w:eastAsia="Times New Roman"/>
          <w:szCs w:val="24"/>
        </w:rPr>
        <w:t xml:space="preserve">τρατόπεδο </w:t>
      </w:r>
      <w:r>
        <w:rPr>
          <w:rFonts w:eastAsia="Times New Roman"/>
          <w:szCs w:val="24"/>
        </w:rPr>
        <w:t>«ΠΑΠΑΛΟΥΚΑ</w:t>
      </w:r>
      <w:r>
        <w:rPr>
          <w:rFonts w:eastAsia="Times New Roman"/>
          <w:szCs w:val="24"/>
        </w:rPr>
        <w:t xml:space="preserve">», τα </w:t>
      </w:r>
      <w:proofErr w:type="spellStart"/>
      <w:r>
        <w:rPr>
          <w:rFonts w:eastAsia="Times New Roman"/>
          <w:szCs w:val="24"/>
        </w:rPr>
        <w:t>εκατόν</w:t>
      </w:r>
      <w:proofErr w:type="spellEnd"/>
      <w:r>
        <w:rPr>
          <w:rFonts w:eastAsia="Times New Roman"/>
          <w:szCs w:val="24"/>
        </w:rPr>
        <w:t xml:space="preserve"> είκοσι τέσσερα στρέμματα είναι εγγεγραμμένα στο Κτηματολόγιο κι αυτή τη στιγμή εμφανίζονται στον Δήμο Σερρών. </w:t>
      </w:r>
    </w:p>
    <w:p w14:paraId="14B84F1B" w14:textId="77777777" w:rsidR="009F1D8B" w:rsidRDefault="00750C6B">
      <w:pPr>
        <w:spacing w:line="600" w:lineRule="auto"/>
        <w:ind w:firstLine="720"/>
        <w:contextualSpacing/>
        <w:jc w:val="both"/>
        <w:rPr>
          <w:rFonts w:eastAsia="Times New Roman"/>
          <w:szCs w:val="24"/>
        </w:rPr>
      </w:pPr>
      <w:r>
        <w:rPr>
          <w:rFonts w:eastAsia="Times New Roman"/>
          <w:szCs w:val="24"/>
        </w:rPr>
        <w:t>Έχει το δικαίωμα το ΤΕΘΑ να κάνει διεκδικητική αγωγή ως το 2019 -κάτι που δεν</w:t>
      </w:r>
      <w:r>
        <w:rPr>
          <w:rFonts w:eastAsia="Times New Roman"/>
          <w:szCs w:val="24"/>
        </w:rPr>
        <w:t xml:space="preserve"> έκανε- επάνω σε αμφίβολο ιδιοκτησιακό καθεστώς. Παρ’ όλα αυτά, έρχεται ο </w:t>
      </w:r>
      <w:r>
        <w:rPr>
          <w:rFonts w:eastAsia="Times New Roman"/>
          <w:szCs w:val="24"/>
        </w:rPr>
        <w:t>δ</w:t>
      </w:r>
      <w:r>
        <w:rPr>
          <w:rFonts w:eastAsia="Times New Roman"/>
          <w:szCs w:val="24"/>
        </w:rPr>
        <w:t>ήμος -οι δημότες, οι πολίτες της πόλης των Σερρών, γιατί είναι περιουσία του λαού τα στρατόπεδα- και λέει ότι το 5% το δίνουμε στο Ταμείο Εθνικής Άμυνας και μάλιστα στο πολλαπλάσιο.</w:t>
      </w:r>
      <w:r>
        <w:rPr>
          <w:rFonts w:eastAsia="Times New Roman"/>
          <w:szCs w:val="24"/>
        </w:rPr>
        <w:t xml:space="preserve"> Βγήκαν τα ΦΕΚ. Έχουν </w:t>
      </w:r>
      <w:proofErr w:type="spellStart"/>
      <w:r>
        <w:rPr>
          <w:rFonts w:eastAsia="Times New Roman"/>
          <w:szCs w:val="24"/>
        </w:rPr>
        <w:t>πολεοδομηθεί</w:t>
      </w:r>
      <w:proofErr w:type="spellEnd"/>
      <w:r>
        <w:rPr>
          <w:rFonts w:eastAsia="Times New Roman"/>
          <w:szCs w:val="24"/>
        </w:rPr>
        <w:t xml:space="preserve"> τα στρατόπεδα.</w:t>
      </w:r>
    </w:p>
    <w:p w14:paraId="14B84F1C" w14:textId="77777777" w:rsidR="009F1D8B" w:rsidRDefault="00750C6B">
      <w:pPr>
        <w:spacing w:line="600" w:lineRule="auto"/>
        <w:ind w:firstLine="720"/>
        <w:contextualSpacing/>
        <w:jc w:val="both"/>
        <w:rPr>
          <w:rFonts w:eastAsia="Times New Roman"/>
          <w:szCs w:val="24"/>
        </w:rPr>
      </w:pPr>
      <w:r>
        <w:rPr>
          <w:rFonts w:eastAsia="Times New Roman"/>
          <w:bCs/>
        </w:rPr>
        <w:t>Κύριε Υπουργέ,</w:t>
      </w:r>
      <w:r>
        <w:rPr>
          <w:rFonts w:eastAsia="Times New Roman"/>
          <w:szCs w:val="24"/>
        </w:rPr>
        <w:t xml:space="preserve"> αν δεν τηρηθεί αυτή η συμφωνία, τα στρατόπεδα θα γίνουν ένα ρημάδι. Δεν μπορεί να γίνει άλλη χρήση των στρατοπέδων ούτε έχει χρήματα ο στρατός για να μπει από μόνος του να κάνει αξιοποίηση.</w:t>
      </w:r>
    </w:p>
    <w:p w14:paraId="14B84F1D" w14:textId="77777777" w:rsidR="009F1D8B" w:rsidRDefault="00750C6B">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 xml:space="preserve">υτή τη στιγμή το μόνο που μπορεί να γίνει -γιατί εσείς είπατε ότι το κράτος έχει συνέχεια, αλλά πρέπει να έχουμε και συνέπεια στον λόγο μας και ιδιαίτερα εντός του Κοινοβουλίου- είναι </w:t>
      </w:r>
      <w:r>
        <w:rPr>
          <w:rFonts w:eastAsia="Times New Roman"/>
          <w:szCs w:val="24"/>
        </w:rPr>
        <w:lastRenderedPageBreak/>
        <w:t>να τηρηθεί αυτό για το οποίο δεσμευτήκατε σε σχέση με τη συμφωνία του 20</w:t>
      </w:r>
      <w:r>
        <w:rPr>
          <w:rFonts w:eastAsia="Times New Roman"/>
          <w:szCs w:val="24"/>
        </w:rPr>
        <w:t>12. Υπάρχει εκχώρηση των σαράντα πέντε στρεμμάτων.</w:t>
      </w:r>
    </w:p>
    <w:p w14:paraId="14B84F1E" w14:textId="77777777" w:rsidR="009F1D8B" w:rsidRDefault="00750C6B">
      <w:pPr>
        <w:spacing w:line="600" w:lineRule="auto"/>
        <w:ind w:firstLine="720"/>
        <w:contextualSpacing/>
        <w:jc w:val="both"/>
        <w:rPr>
          <w:rFonts w:eastAsia="Times New Roman"/>
          <w:szCs w:val="24"/>
        </w:rPr>
      </w:pPr>
      <w:r>
        <w:rPr>
          <w:rFonts w:eastAsia="Times New Roman"/>
          <w:szCs w:val="24"/>
        </w:rPr>
        <w:t>Άρα όλα τα άλλα υπερκαλύπτουν τις απαιτήσεις του ΤΕΘΑ. Άλλωστε, από την εξαμελή επιτροπή, ο Αρχηγός του ΓΕΣ και οι δύο υπαρχηγοί υπέγραψαν και δεν υπογράψατε εσείς, ο Υπουργός Οικονομικών και ο Αρχηγός του</w:t>
      </w:r>
      <w:r>
        <w:rPr>
          <w:rFonts w:eastAsia="Times New Roman"/>
          <w:szCs w:val="24"/>
        </w:rPr>
        <w:t xml:space="preserve"> ΓΕΕΘΑ. Η μισή στρατιωτική ηγεσία αποδέχθηκε τη συμφωνία αυτή.</w:t>
      </w:r>
    </w:p>
    <w:p w14:paraId="14B84F1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τι μεσολάβησε και αθετήσατε τον λόγο σας, αλλά θα σας παρακαλούσα να εξηγήσετε -επιβάλλεται- σχετικά με αυτό το οποίο είπατε στη συνέντευξη Τύπου στη Θεσσαλονίκη, σε σχέση με </w:t>
      </w:r>
      <w:proofErr w:type="spellStart"/>
      <w:r>
        <w:rPr>
          <w:rFonts w:eastAsia="Times New Roman" w:cs="Times New Roman"/>
          <w:szCs w:val="24"/>
        </w:rPr>
        <w:t>νταβατζιλ</w:t>
      </w:r>
      <w:r>
        <w:rPr>
          <w:rFonts w:eastAsia="Times New Roman" w:cs="Times New Roman"/>
          <w:szCs w:val="24"/>
        </w:rPr>
        <w:t>ίκι</w:t>
      </w:r>
      <w:proofErr w:type="spellEnd"/>
      <w:r>
        <w:rPr>
          <w:rFonts w:eastAsia="Times New Roman" w:cs="Times New Roman"/>
          <w:szCs w:val="24"/>
        </w:rPr>
        <w:t xml:space="preserve"> από την κοινωνία των Σερρών που απαιτούν τα στρατόπεδα χωρίς αντάλλαγμα. Νομίζω ότι γίνεται γνωστό τοις </w:t>
      </w:r>
      <w:proofErr w:type="spellStart"/>
      <w:r>
        <w:rPr>
          <w:rFonts w:eastAsia="Times New Roman" w:cs="Times New Roman"/>
          <w:szCs w:val="24"/>
        </w:rPr>
        <w:t>πάσι</w:t>
      </w:r>
      <w:proofErr w:type="spellEnd"/>
      <w:r>
        <w:rPr>
          <w:rFonts w:eastAsia="Times New Roman" w:cs="Times New Roman"/>
          <w:szCs w:val="24"/>
        </w:rPr>
        <w:t xml:space="preserve"> ότι οι πολίτες της πόλεως των Σερρών, οι Μακεδόνες πολίτες αγωνιστήκανε αυτή η γη εκεί επάνω και να απελευθερωθεί και να είναι εκεί μέσα ο στρα</w:t>
      </w:r>
      <w:r>
        <w:rPr>
          <w:rFonts w:eastAsia="Times New Roman" w:cs="Times New Roman"/>
          <w:szCs w:val="24"/>
        </w:rPr>
        <w:t>τός.</w:t>
      </w:r>
    </w:p>
    <w:p w14:paraId="14B84F2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Πέντε στρατόπεδα είχαμε στην πόλη των Σερρών, που ήταν γενέθλια γη των Σερραίων. Παρ’ όλα αυτά, με αμφίβολο ιδιοκτησιακό καθεστώς, δίνουμε τα σαράντα πέντε στρέμματα. Οφεί</w:t>
      </w:r>
      <w:r>
        <w:rPr>
          <w:rFonts w:eastAsia="Times New Roman" w:cs="Times New Roman"/>
          <w:szCs w:val="24"/>
        </w:rPr>
        <w:lastRenderedPageBreak/>
        <w:t xml:space="preserve">λετε να σεβαστείτε αυτή τη συμφωνία, γιατί αλλιώς τα στρατόπεδα αυτά θα μείνουν </w:t>
      </w:r>
      <w:r>
        <w:rPr>
          <w:rFonts w:eastAsia="Times New Roman" w:cs="Times New Roman"/>
          <w:szCs w:val="24"/>
        </w:rPr>
        <w:t>έτσι, χωρίς καμμία αξιοποίηση, χωρίς να μπορούν να προσφέρουν στην τοπική κοινωνία, κάτι που το έχει ανάγκη ο αστικός ιστός, χωρίς να μπορούν να προσφέρουν στα παιδιά μας χώρους ψυχαγωγίας και πρασίνου. Και για αυτό θα ευθύνεστε εσείς.</w:t>
      </w:r>
    </w:p>
    <w:p w14:paraId="14B84F21" w14:textId="77777777" w:rsidR="009F1D8B" w:rsidRDefault="00750C6B">
      <w:pPr>
        <w:spacing w:line="600" w:lineRule="auto"/>
        <w:ind w:firstLine="720"/>
        <w:contextualSpacing/>
        <w:jc w:val="both"/>
        <w:rPr>
          <w:rFonts w:eastAsia="Times New Roman" w:cs="Times New Roman"/>
        </w:rPr>
      </w:pPr>
      <w:r>
        <w:rPr>
          <w:rFonts w:eastAsia="Times New Roman" w:cs="Times New Roman"/>
        </w:rPr>
        <w:t>(Στο σημείο αυτό ο Β</w:t>
      </w:r>
      <w:r>
        <w:rPr>
          <w:rFonts w:eastAsia="Times New Roman" w:cs="Times New Roman"/>
        </w:rPr>
        <w:t>ουλευτής κ. Μιχαήλ Τζελέπης καταθέτει για τα Πρακτικά σχετικό έγγραφο, το οποίο βρίσκεται στο αρχείο του Τμήματος Γραμματείας της Διεύθυνσης Στενογραφίας και Πρακτικών της Βουλής)</w:t>
      </w:r>
    </w:p>
    <w:p w14:paraId="14B84F2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 κύριε Υπουργέ. Υπάρχουν δύο</w:t>
      </w:r>
      <w:r>
        <w:rPr>
          <w:rFonts w:eastAsia="Times New Roman" w:cs="Times New Roman"/>
          <w:szCs w:val="24"/>
        </w:rPr>
        <w:t>, τρία θέματα που χρειάζεται να τα απαντήσετε, αλλά μέσα στον χρόνο σας παρακαλώ.</w:t>
      </w:r>
    </w:p>
    <w:p w14:paraId="14B84F2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olor w:val="000000"/>
          <w:szCs w:val="24"/>
        </w:rPr>
        <w:t>Ευχαριστώ, κύριε Πρόεδρε.</w:t>
      </w:r>
      <w:r>
        <w:rPr>
          <w:rFonts w:eastAsia="Times New Roman" w:cs="Times New Roman"/>
          <w:szCs w:val="24"/>
        </w:rPr>
        <w:t xml:space="preserve"> Θα είμαι πολύ σύντομος.</w:t>
      </w:r>
    </w:p>
    <w:p w14:paraId="14B84F2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Θέλω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ξεκαθαρίσω ότι δεν υπάρχει ν</w:t>
      </w:r>
      <w:r>
        <w:rPr>
          <w:rFonts w:eastAsia="Times New Roman" w:cs="Times New Roman"/>
          <w:szCs w:val="24"/>
        </w:rPr>
        <w:t xml:space="preserve">όμος που μπορούμε να χαρίσουμε πλέον στρατόπεδα. Μπορούμε να δώσουμε παραχώρηση χρήσης για ενενήντα εννιά χρόνια. Τα ενενήντα εννιά χρόνια δεν του φτάνουν του </w:t>
      </w:r>
      <w:r>
        <w:rPr>
          <w:rFonts w:eastAsia="Times New Roman" w:cs="Times New Roman"/>
          <w:szCs w:val="24"/>
        </w:rPr>
        <w:t>δ</w:t>
      </w:r>
      <w:r>
        <w:rPr>
          <w:rFonts w:eastAsia="Times New Roman" w:cs="Times New Roman"/>
          <w:szCs w:val="24"/>
        </w:rPr>
        <w:t xml:space="preserve">ήμου; </w:t>
      </w:r>
    </w:p>
    <w:p w14:paraId="14B84F2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 xml:space="preserve">Δεν λέγατε και δεσμευόσασταν…; </w:t>
      </w:r>
    </w:p>
    <w:p w14:paraId="14B84F2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Έχει αλλάξει ο νόμος. Δεν υπάρχει νομοθετικό πλαίσιο.</w:t>
      </w:r>
    </w:p>
    <w:p w14:paraId="14B84F2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Υπάρχει το άρθρο 13 στον ν.4407. Αρχίσατε ξανά να δημιουργείτε εντυπώσεις.</w:t>
      </w:r>
    </w:p>
    <w:p w14:paraId="14B84F2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Τζελέπη, ακούστε την απάντηση. </w:t>
      </w:r>
    </w:p>
    <w:p w14:paraId="14B84F2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Σταματήστε να δημιουργείτε εντυπώσεις, κύριε Υπουργέ.</w:t>
      </w:r>
    </w:p>
    <w:p w14:paraId="14B84F2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Συγγνώμη, θέλετε πρακτική απάντηση;</w:t>
      </w:r>
    </w:p>
    <w:p w14:paraId="14B84F2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Κύριε Πρόεδρε, οκτώ λεπτά μιλούσε.</w:t>
      </w:r>
    </w:p>
    <w:p w14:paraId="14B84F2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μάνης):</w:t>
      </w:r>
      <w:r>
        <w:rPr>
          <w:rFonts w:eastAsia="Times New Roman" w:cs="Times New Roman"/>
          <w:szCs w:val="24"/>
        </w:rPr>
        <w:t xml:space="preserve"> Δεν καταλήγετε πουθενά με το να φωνάζετε. Ούτε οι Σερραίοι που θα ακούν τώρα τη Βουλή θα καταλάβουν τίποτα.</w:t>
      </w:r>
    </w:p>
    <w:p w14:paraId="14B84F2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Έχουν καταλάβει οι Σερραίοι από τη συμπεριφορά του Υπουργού.</w:t>
      </w:r>
    </w:p>
    <w:p w14:paraId="14B84F2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Εάν έχουν καταλάβει, μην επεμ</w:t>
      </w:r>
      <w:r>
        <w:rPr>
          <w:rFonts w:eastAsia="Times New Roman" w:cs="Times New Roman"/>
          <w:szCs w:val="24"/>
        </w:rPr>
        <w:t>βαίνετε.</w:t>
      </w:r>
    </w:p>
    <w:p w14:paraId="14B84F2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Όσον αφορά το άρθρο 13, σας δίνω έγγραφο από την Τράπεζα Νομικών Πληροφοριών ότι έχει καταργηθεί. Έχει καταργηθεί η δυνατότητα παραχώρησης του στρατοπέδου. Μόνο παραχώρησ</w:t>
      </w:r>
      <w:r>
        <w:rPr>
          <w:rFonts w:eastAsia="Times New Roman" w:cs="Times New Roman"/>
          <w:szCs w:val="24"/>
        </w:rPr>
        <w:t>η χρήσης για ενενήντα εννιά χρόνια.</w:t>
      </w:r>
    </w:p>
    <w:p w14:paraId="14B84F30" w14:textId="77777777" w:rsidR="009F1D8B" w:rsidRDefault="00750C6B">
      <w:pPr>
        <w:spacing w:line="600" w:lineRule="auto"/>
        <w:ind w:firstLine="720"/>
        <w:contextualSpacing/>
        <w:jc w:val="both"/>
        <w:rPr>
          <w:rFonts w:eastAsia="Times New Roman" w:cs="Times New Roman"/>
          <w:szCs w:val="24"/>
        </w:rPr>
      </w:pPr>
      <w:r>
        <w:rPr>
          <w:rFonts w:eastAsia="Times New Roman"/>
        </w:rPr>
        <w:t xml:space="preserve">(Στο σημείο αυτό ο Υπουργός </w:t>
      </w:r>
      <w:r>
        <w:rPr>
          <w:rFonts w:eastAsia="Times New Roman" w:cs="Times New Roman"/>
          <w:szCs w:val="24"/>
        </w:rPr>
        <w:t xml:space="preserve">Εθνικής Άμυνας και Πρόεδρος των Ανεξαρτήτων Ελλήνων </w:t>
      </w:r>
      <w:r>
        <w:rPr>
          <w:rFonts w:eastAsia="Times New Roman"/>
        </w:rPr>
        <w:t xml:space="preserve">κ. Πάνος Καμμένος καταθέτει για τα Πρακτικά το προαναφερθέν έγγραφο, το οποίο βρίσκεται στο αρχείο του Τμήματος Γραμματείας της Διεύθυνσης </w:t>
      </w:r>
      <w:r>
        <w:rPr>
          <w:rFonts w:eastAsia="Times New Roman" w:cs="Times New Roman"/>
          <w:szCs w:val="24"/>
        </w:rPr>
        <w:t>Σ</w:t>
      </w:r>
      <w:r>
        <w:rPr>
          <w:rFonts w:eastAsia="Times New Roman" w:cs="Times New Roman"/>
          <w:szCs w:val="24"/>
        </w:rPr>
        <w:t>τενογραφίας και Πρακτικών της Βουλής)</w:t>
      </w:r>
    </w:p>
    <w:p w14:paraId="14B84F3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Τώρα, τα ενενήντα εννιά χρόνια, με την ιδιοκτησία είναι ακριβώς το ίδιο πράγμα. Στην Αγγλία δεν υπάρχει, όπως ξέρετε, ιδιοκτησία, είναι ενενήντα εννιά χρόνια. Θα βάλουμε άλλα ενενήντα εννιά χρόνια. Μακάρι να το πάρει μ</w:t>
      </w:r>
      <w:r>
        <w:rPr>
          <w:rFonts w:eastAsia="Times New Roman" w:cs="Times New Roman"/>
          <w:szCs w:val="24"/>
        </w:rPr>
        <w:t xml:space="preserve">ε το καλό ο Δήμος Σερρών, οι πολίτες των Σερρών. Σας είπα να βοηθήσουμε και εμείς να γίνει όπως πρέπει το στρατόπεδο. </w:t>
      </w:r>
    </w:p>
    <w:p w14:paraId="14B84F3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θέλω να σας πω για τα τριάντα εννιά στρέμματα που είπατε γιατί κάναμε αγωγή. Διότι, όπως μου γράφει εδώ ο </w:t>
      </w:r>
      <w:r>
        <w:rPr>
          <w:rFonts w:eastAsia="Times New Roman" w:cs="Times New Roman"/>
          <w:szCs w:val="24"/>
        </w:rPr>
        <w:t>δ</w:t>
      </w:r>
      <w:r>
        <w:rPr>
          <w:rFonts w:eastAsia="Times New Roman" w:cs="Times New Roman"/>
          <w:szCs w:val="24"/>
        </w:rPr>
        <w:t>ιευθυντής τότε, ο Υπ</w:t>
      </w:r>
      <w:r>
        <w:rPr>
          <w:rFonts w:eastAsia="Times New Roman" w:cs="Times New Roman"/>
          <w:szCs w:val="24"/>
        </w:rPr>
        <w:t xml:space="preserve">οστράτηγος κ. Κονδύλης, όταν πήγαμε να ελέγξουμε για να ετοιμάσουμε τα έγγραφα παραχώρησης χρήσης για ενενήντα εννιά χρόνια, είδαμε ότι τα τριάντα εννέα αυτά στρέμματα είχαν, χωρίς τη συναίνεση του ΤΕΘΑ, στο </w:t>
      </w:r>
      <w:r>
        <w:rPr>
          <w:rFonts w:eastAsia="Times New Roman" w:cs="Times New Roman"/>
          <w:szCs w:val="24"/>
        </w:rPr>
        <w:t>υ</w:t>
      </w:r>
      <w:r>
        <w:rPr>
          <w:rFonts w:eastAsia="Times New Roman" w:cs="Times New Roman"/>
          <w:szCs w:val="24"/>
        </w:rPr>
        <w:t>ποθηκοφυλακείο των Σερρών αλλάξει ιδιοκτήτη, με</w:t>
      </w:r>
      <w:r>
        <w:rPr>
          <w:rFonts w:eastAsia="Times New Roman" w:cs="Times New Roman"/>
          <w:szCs w:val="24"/>
        </w:rPr>
        <w:t xml:space="preserve"> μόνη υπογραφή του τότε νομάρχη Σερρών του 1965. Δηλαδή η εγγραφή στο </w:t>
      </w:r>
      <w:r>
        <w:rPr>
          <w:rFonts w:eastAsia="Times New Roman" w:cs="Times New Roman"/>
          <w:szCs w:val="24"/>
        </w:rPr>
        <w:t>υ</w:t>
      </w:r>
      <w:r>
        <w:rPr>
          <w:rFonts w:eastAsia="Times New Roman" w:cs="Times New Roman"/>
          <w:szCs w:val="24"/>
        </w:rPr>
        <w:t xml:space="preserve">ποθηκοφυλακείο που έκανε το ’65 ο νομάρχης ήταν παράνομη. </w:t>
      </w:r>
    </w:p>
    <w:p w14:paraId="14B84F3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Υποχρεούμενο ήταν, λοιπόν, το ΤΕΘΑ να ασκήσει αγωγή, </w:t>
      </w:r>
      <w:r>
        <w:rPr>
          <w:rFonts w:eastAsia="Times New Roman"/>
          <w:bCs/>
        </w:rPr>
        <w:t>προκειμένου να</w:t>
      </w:r>
      <w:r>
        <w:rPr>
          <w:rFonts w:eastAsia="Times New Roman" w:cs="Times New Roman"/>
          <w:szCs w:val="24"/>
        </w:rPr>
        <w:t xml:space="preserve"> είναι νόμιμη η συμφωνία για την παραχώρηση και των τριάντα</w:t>
      </w:r>
      <w:r>
        <w:rPr>
          <w:rFonts w:eastAsia="Times New Roman" w:cs="Times New Roman"/>
          <w:szCs w:val="24"/>
        </w:rPr>
        <w:t xml:space="preserve"> εννιά αυτών στρεμμάτων. Συμπεριλαμβάνονται και τα τριάντα εννιά στρέμματα.</w:t>
      </w:r>
    </w:p>
    <w:p w14:paraId="14B84F3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Παραχωρήστε και αυτά που έχουμε!</w:t>
      </w:r>
    </w:p>
    <w:p w14:paraId="14B84F3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Θα γίνει παραχώρηση χρήσης του συνόλου, πλην εκείνου </w:t>
      </w:r>
      <w:r>
        <w:rPr>
          <w:rFonts w:eastAsia="Times New Roman" w:cs="Times New Roman"/>
          <w:szCs w:val="24"/>
        </w:rPr>
        <w:t xml:space="preserve">του συμφωνημένου με τον Αβραμόπουλο μέρους, του </w:t>
      </w:r>
      <w:proofErr w:type="spellStart"/>
      <w:r>
        <w:rPr>
          <w:rFonts w:eastAsia="Times New Roman" w:cs="Times New Roman"/>
          <w:szCs w:val="24"/>
        </w:rPr>
        <w:t>πολεοδομημένου</w:t>
      </w:r>
      <w:proofErr w:type="spellEnd"/>
      <w:r>
        <w:rPr>
          <w:rFonts w:eastAsia="Times New Roman" w:cs="Times New Roman"/>
          <w:szCs w:val="24"/>
        </w:rPr>
        <w:t xml:space="preserve">, το οποίο θα το </w:t>
      </w:r>
      <w:r>
        <w:rPr>
          <w:rFonts w:eastAsia="Times New Roman" w:cs="Times New Roman"/>
          <w:szCs w:val="24"/>
        </w:rPr>
        <w:lastRenderedPageBreak/>
        <w:t xml:space="preserve">πάρουμε και θα το κάνουμε κατοικία για το στρατιωτικό προσωπικό. </w:t>
      </w:r>
    </w:p>
    <w:p w14:paraId="14B84F3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Άρα η διαφωνία μας είναι τα ενενήντα εννιά χρόνια ή η ιδιοκτησία. Βοηθήστε και εσείς οι Βουλευτές των Σερρών, α</w:t>
      </w:r>
      <w:r>
        <w:rPr>
          <w:rFonts w:eastAsia="Times New Roman" w:cs="Times New Roman"/>
          <w:szCs w:val="24"/>
        </w:rPr>
        <w:t xml:space="preserve">ντί να έχουμε μια διαφωνία αν θα το πάρουμε για ενενήντα εννιά χρόνια ή για </w:t>
      </w:r>
      <w:proofErr w:type="spellStart"/>
      <w:r>
        <w:rPr>
          <w:rFonts w:eastAsia="Times New Roman" w:cs="Times New Roman"/>
          <w:szCs w:val="24"/>
        </w:rPr>
        <w:t>εκατόν</w:t>
      </w:r>
      <w:proofErr w:type="spellEnd"/>
      <w:r>
        <w:rPr>
          <w:rFonts w:eastAsia="Times New Roman" w:cs="Times New Roman"/>
          <w:szCs w:val="24"/>
        </w:rPr>
        <w:t xml:space="preserve"> δύο χρόνια. Μακάρι να μας έχει ο Θεός καλά να ζήσουμε μέχρι τότε. Πάμε να κάνουμε τη συμφωνία και αύριο το πρωί το ΤΕΘΑ θα είναι έτοιμο να υπογράψει και να πάρει απόφαση. Δε</w:t>
      </w:r>
      <w:r>
        <w:rPr>
          <w:rFonts w:eastAsia="Times New Roman" w:cs="Times New Roman"/>
          <w:szCs w:val="24"/>
        </w:rPr>
        <w:t>ν χρειάζεται ούτε αντιπαραθέσεις τέτοιου είδους ούτε οι Ένοπλες Δυνάμεις είναι παράλογες.</w:t>
      </w:r>
    </w:p>
    <w:p w14:paraId="14B84F37" w14:textId="77777777" w:rsidR="009F1D8B" w:rsidRDefault="00750C6B">
      <w:pPr>
        <w:spacing w:line="600" w:lineRule="auto"/>
        <w:ind w:firstLine="720"/>
        <w:contextualSpacing/>
        <w:jc w:val="both"/>
        <w:rPr>
          <w:rFonts w:eastAsia="Times New Roman" w:cs="Times New Roman"/>
          <w:b/>
          <w:szCs w:val="24"/>
        </w:rPr>
      </w:pPr>
      <w:r>
        <w:rPr>
          <w:rFonts w:eastAsia="Times New Roman" w:cs="Times New Roman"/>
          <w:szCs w:val="24"/>
        </w:rPr>
        <w:t xml:space="preserve">Εμείς αυτό το </w:t>
      </w:r>
      <w:proofErr w:type="spellStart"/>
      <w:r>
        <w:rPr>
          <w:rFonts w:eastAsia="Times New Roman" w:cs="Times New Roman"/>
          <w:szCs w:val="24"/>
        </w:rPr>
        <w:t>πολεοδομημένο</w:t>
      </w:r>
      <w:proofErr w:type="spellEnd"/>
      <w:r>
        <w:rPr>
          <w:rFonts w:eastAsia="Times New Roman" w:cs="Times New Roman"/>
          <w:szCs w:val="24"/>
        </w:rPr>
        <w:t xml:space="preserve"> μέρος θα δείτε ότι θα το διαμορφώσουμε έτσι που θα πάει προς όφελος του προσωπικού. Θα φτιάξουμε σπίτια για τους αξιωματικούς, τους υπαξιω</w:t>
      </w:r>
      <w:r>
        <w:rPr>
          <w:rFonts w:eastAsia="Times New Roman" w:cs="Times New Roman"/>
          <w:szCs w:val="24"/>
        </w:rPr>
        <w:t>ματικούς και τις οικογένειές τους και θα μπορούν να μην πληρώνουν ενοίκια. Θα είναι προς όφελος των Σερρών.</w:t>
      </w:r>
    </w:p>
    <w:p w14:paraId="14B84F3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εκατό </w:t>
      </w:r>
      <w:proofErr w:type="spellStart"/>
      <w:r>
        <w:rPr>
          <w:rFonts w:eastAsia="Times New Roman" w:cs="Times New Roman"/>
          <w:szCs w:val="24"/>
        </w:rPr>
        <w:t>Κρεμαστινοί</w:t>
      </w:r>
      <w:proofErr w:type="spellEnd"/>
      <w:r>
        <w:rPr>
          <w:rFonts w:eastAsia="Times New Roman" w:cs="Times New Roman"/>
          <w:szCs w:val="24"/>
        </w:rPr>
        <w:t xml:space="preserve"> να είναι από πάνω μας, δεν μπορούμε να ζήσουμε ενενήντα εννιά χρόνια!</w:t>
      </w:r>
    </w:p>
    <w:p w14:paraId="14B84F3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πάμε στις δύο επίκ</w:t>
      </w:r>
      <w:r>
        <w:rPr>
          <w:rFonts w:eastAsia="Times New Roman" w:cs="Times New Roman"/>
          <w:szCs w:val="24"/>
        </w:rPr>
        <w:t>αιρες ερωτήσεις που απευθύνονται προς τον κ. Ξανθό, τον Υπουργό Υγείας, θα ήθελα να κάνω την εξής ανακοίνωση.</w:t>
      </w:r>
    </w:p>
    <w:p w14:paraId="14B84F3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ζητεί άδεια ολιγοήμερης απουσίας στο εξωτερικό από 18</w:t>
      </w:r>
      <w:r>
        <w:rPr>
          <w:rFonts w:eastAsia="Times New Roman" w:cs="Times New Roman"/>
          <w:szCs w:val="24"/>
        </w:rPr>
        <w:t xml:space="preserve"> Σεπτεμβρίου</w:t>
      </w:r>
      <w:r>
        <w:rPr>
          <w:rFonts w:eastAsia="Times New Roman" w:cs="Times New Roman"/>
          <w:szCs w:val="24"/>
        </w:rPr>
        <w:t xml:space="preserve"> έως 19 Σεπτεμβρίου 2017, για προσωπικούς λόγους.</w:t>
      </w:r>
    </w:p>
    <w:p w14:paraId="14B84F3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Ο Βουλευτής κ. Γεώργιος Κασαπίδης ζητεί άδεια απουσίας στο εξωτερικό από 21</w:t>
      </w:r>
      <w:r>
        <w:rPr>
          <w:rFonts w:eastAsia="Times New Roman" w:cs="Times New Roman"/>
          <w:szCs w:val="24"/>
        </w:rPr>
        <w:t xml:space="preserve"> Σεπτεμβρίου </w:t>
      </w:r>
      <w:r>
        <w:rPr>
          <w:rFonts w:eastAsia="Times New Roman" w:cs="Times New Roman"/>
          <w:szCs w:val="24"/>
        </w:rPr>
        <w:t>έως και 30</w:t>
      </w:r>
      <w:r>
        <w:rPr>
          <w:rFonts w:eastAsia="Times New Roman" w:cs="Times New Roman"/>
          <w:szCs w:val="24"/>
        </w:rPr>
        <w:t xml:space="preserve"> Σεπτεμβρίου </w:t>
      </w:r>
      <w:r>
        <w:rPr>
          <w:rFonts w:eastAsia="Times New Roman" w:cs="Times New Roman"/>
          <w:szCs w:val="24"/>
        </w:rPr>
        <w:t>2017.</w:t>
      </w:r>
    </w:p>
    <w:p w14:paraId="14B84F3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Βουλευτής κ. Γεώργιος </w:t>
      </w:r>
      <w:proofErr w:type="spellStart"/>
      <w:r>
        <w:rPr>
          <w:rFonts w:eastAsia="Times New Roman" w:cs="Times New Roman"/>
          <w:szCs w:val="24"/>
        </w:rPr>
        <w:t>Κατσιαντώνης</w:t>
      </w:r>
      <w:proofErr w:type="spellEnd"/>
      <w:r>
        <w:rPr>
          <w:rFonts w:eastAsia="Times New Roman" w:cs="Times New Roman"/>
          <w:szCs w:val="24"/>
        </w:rPr>
        <w:t xml:space="preserve"> ζητεί άδεια απουσίας στο εξωτερικό από 18 </w:t>
      </w:r>
      <w:r>
        <w:rPr>
          <w:rFonts w:eastAsia="Times New Roman" w:cs="Times New Roman"/>
          <w:szCs w:val="24"/>
        </w:rPr>
        <w:t xml:space="preserve">Σεπτεμβρίου </w:t>
      </w:r>
      <w:r>
        <w:rPr>
          <w:rFonts w:eastAsia="Times New Roman" w:cs="Times New Roman"/>
          <w:szCs w:val="24"/>
        </w:rPr>
        <w:t>έως και 26 Σεπτεμβρίου 2017.</w:t>
      </w:r>
    </w:p>
    <w:p w14:paraId="14B84F3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Η Βουλή εγ</w:t>
      </w:r>
      <w:r>
        <w:rPr>
          <w:rFonts w:eastAsia="Times New Roman" w:cs="Times New Roman"/>
          <w:szCs w:val="24"/>
        </w:rPr>
        <w:t>κρίνει;</w:t>
      </w:r>
    </w:p>
    <w:p w14:paraId="14B84F3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w:t>
      </w:r>
      <w:r>
        <w:rPr>
          <w:rFonts w:eastAsia="Times New Roman" w:cs="Times New Roman"/>
          <w:szCs w:val="24"/>
        </w:rPr>
        <w:t>Μάλιστα, μάλιστα.</w:t>
      </w:r>
    </w:p>
    <w:p w14:paraId="14B84F3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14B84F4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συνεχίσουμε με την </w:t>
      </w:r>
      <w:r>
        <w:rPr>
          <w:rFonts w:eastAsia="Times New Roman" w:cs="Times New Roman"/>
          <w:szCs w:val="24"/>
        </w:rPr>
        <w:t xml:space="preserve">πρώτη με αριθμό 1460/11-9-2017 επίκαιρη ερώτηση πρώτου κύκλου 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Υγείας, </w:t>
      </w:r>
      <w:r>
        <w:rPr>
          <w:rFonts w:eastAsia="Times New Roman" w:cs="Times New Roman"/>
          <w:szCs w:val="24"/>
        </w:rPr>
        <w:lastRenderedPageBreak/>
        <w:t>με θέμα: «Οι Τοπικές Ομάδες Υγείας (ΤΟΜΥ) στα “αζήτητα” από τους ιατρούς;».</w:t>
      </w:r>
    </w:p>
    <w:p w14:paraId="14B84F4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Φωτήλα.</w:t>
      </w:r>
    </w:p>
    <w:p w14:paraId="14B84F42" w14:textId="77777777" w:rsidR="009F1D8B" w:rsidRDefault="00750C6B">
      <w:pPr>
        <w:spacing w:line="600" w:lineRule="auto"/>
        <w:ind w:firstLine="720"/>
        <w:contextualSpacing/>
        <w:jc w:val="both"/>
        <w:rPr>
          <w:rFonts w:eastAsia="Times New Roman"/>
          <w:bCs/>
        </w:rPr>
      </w:pPr>
      <w:r>
        <w:rPr>
          <w:rFonts w:eastAsia="Times New Roman"/>
          <w:b/>
          <w:bCs/>
        </w:rPr>
        <w:t>ΙΑΣ</w:t>
      </w:r>
      <w:r>
        <w:rPr>
          <w:rFonts w:eastAsia="Times New Roman"/>
          <w:b/>
          <w:bCs/>
        </w:rPr>
        <w:t>Ο</w:t>
      </w:r>
      <w:r>
        <w:rPr>
          <w:rFonts w:eastAsia="Times New Roman"/>
          <w:b/>
          <w:bCs/>
        </w:rPr>
        <w:t>Ν</w:t>
      </w:r>
      <w:r>
        <w:rPr>
          <w:rFonts w:eastAsia="Times New Roman"/>
          <w:b/>
          <w:bCs/>
        </w:rPr>
        <w:t>ΑΣ</w:t>
      </w:r>
      <w:r>
        <w:rPr>
          <w:rFonts w:eastAsia="Times New Roman"/>
          <w:b/>
          <w:bCs/>
        </w:rPr>
        <w:t xml:space="preserve"> ΦΩΤΗΛΑΣ:</w:t>
      </w:r>
      <w:r>
        <w:rPr>
          <w:rFonts w:eastAsia="Times New Roman"/>
          <w:bCs/>
        </w:rPr>
        <w:t xml:space="preserve"> Ευχαριστώ, κύριε Πρόεδρε.</w:t>
      </w:r>
    </w:p>
    <w:p w14:paraId="14B84F43" w14:textId="77777777" w:rsidR="009F1D8B" w:rsidRDefault="00750C6B">
      <w:pPr>
        <w:spacing w:line="600" w:lineRule="auto"/>
        <w:ind w:firstLine="720"/>
        <w:contextualSpacing/>
        <w:jc w:val="both"/>
        <w:rPr>
          <w:rFonts w:eastAsia="Times New Roman"/>
          <w:bCs/>
        </w:rPr>
      </w:pPr>
      <w:r>
        <w:rPr>
          <w:rFonts w:eastAsia="Times New Roman"/>
          <w:bCs/>
        </w:rPr>
        <w:t xml:space="preserve">Κύριε Υπουργέ, πέρασαν δύο μήνες από την ημέρα που ψηφίσατε το νομοσχέδιο για την πρωτοβάθμια υγεία και δυστυχώς, όπως φαίνεται, η στελέχωση των ΤΟΜΥ εξελίσσεται σε ένα πραγματικά </w:t>
      </w:r>
      <w:proofErr w:type="spellStart"/>
      <w:r>
        <w:rPr>
          <w:rFonts w:eastAsia="Times New Roman"/>
          <w:bCs/>
        </w:rPr>
        <w:t>β</w:t>
      </w:r>
      <w:r>
        <w:rPr>
          <w:rFonts w:eastAsia="Times New Roman"/>
          <w:bCs/>
        </w:rPr>
        <w:t>ατερλό</w:t>
      </w:r>
      <w:proofErr w:type="spellEnd"/>
      <w:r>
        <w:rPr>
          <w:rFonts w:eastAsia="Times New Roman"/>
          <w:bCs/>
        </w:rPr>
        <w:t>, θα έλεγα, για την Κυβέρνηση, κι ας διαβεβαιώνετε λίγες μέρες νωρίτε</w:t>
      </w:r>
      <w:r>
        <w:rPr>
          <w:rFonts w:eastAsia="Times New Roman"/>
          <w:bCs/>
        </w:rPr>
        <w:t>ρα για το αντίθετο. Περιμέναμε δύο χρόνια για να δούμε αυτή την περίφημη, την περιβόητη θα έλεγα, μεταρρύθμιση για την πρωτοβάθμια φροντίδα υγείας και τελικά τι καταφέρατε; Απ’ ό,τι φαίνεται άνθρακες ο θησαυρός! Το μόνο που καταφέρατε είναι να δημιουργήσετ</w:t>
      </w:r>
      <w:r>
        <w:rPr>
          <w:rFonts w:eastAsia="Times New Roman"/>
          <w:bCs/>
        </w:rPr>
        <w:t>ε σύγχυση, ανασφάλεια, απογοήτευση και περαιτέρω, θα έλεγα, θυμό στον ιατρικό κλάδο. Και πολύ φοβάμαι, κύριε Υπουργέ, ότι με τέτοιες πρωτοβουλίες θα καταφέρουμε το αντίθετο. Δηλαδή, αντί να φέρουμε τους ανθρώπους και τους γιατρούς μας από το εξωτερικό, του</w:t>
      </w:r>
      <w:r>
        <w:rPr>
          <w:rFonts w:eastAsia="Times New Roman"/>
          <w:bCs/>
        </w:rPr>
        <w:t>ς νέους μας, θα διώχνουμε ολοένα και περισσότερους.</w:t>
      </w:r>
    </w:p>
    <w:p w14:paraId="14B84F44" w14:textId="77777777" w:rsidR="009F1D8B" w:rsidRDefault="00750C6B">
      <w:pPr>
        <w:spacing w:line="600" w:lineRule="auto"/>
        <w:ind w:firstLine="720"/>
        <w:contextualSpacing/>
        <w:jc w:val="both"/>
        <w:rPr>
          <w:rFonts w:eastAsia="Times New Roman"/>
          <w:bCs/>
        </w:rPr>
      </w:pPr>
      <w:r>
        <w:rPr>
          <w:rFonts w:eastAsia="Times New Roman"/>
          <w:bCs/>
        </w:rPr>
        <w:lastRenderedPageBreak/>
        <w:t xml:space="preserve">Τώρα πάτε σε μια δεύτερη παράταση προκήρυξης για τη στελέχωση των ΤΟΜΥ. Δηλαδή το «25 Αυγούστου» έγινε «8 Σεπτέμβρη» και προφανώς θα φτάσει τέλη Οκτώβρη, αφού όλες οι αιτήσεις που έχουν κατατεθεί φτάνουν </w:t>
      </w:r>
      <w:r>
        <w:rPr>
          <w:rFonts w:eastAsia="Times New Roman"/>
          <w:bCs/>
        </w:rPr>
        <w:t xml:space="preserve">τις εξακόσιες από τις χίλιες </w:t>
      </w:r>
      <w:proofErr w:type="spellStart"/>
      <w:r>
        <w:rPr>
          <w:rFonts w:eastAsia="Times New Roman"/>
          <w:bCs/>
        </w:rPr>
        <w:t>εκατόν</w:t>
      </w:r>
      <w:proofErr w:type="spellEnd"/>
      <w:r>
        <w:rPr>
          <w:rFonts w:eastAsia="Times New Roman"/>
          <w:bCs/>
        </w:rPr>
        <w:t xml:space="preserve"> ενενήντα πέντε που προκηρύξατε, οι μισές δηλαδή.</w:t>
      </w:r>
    </w:p>
    <w:p w14:paraId="14B84F45" w14:textId="77777777" w:rsidR="009F1D8B" w:rsidRDefault="00750C6B">
      <w:pPr>
        <w:spacing w:line="600" w:lineRule="auto"/>
        <w:ind w:firstLine="720"/>
        <w:contextualSpacing/>
        <w:jc w:val="both"/>
        <w:rPr>
          <w:rFonts w:eastAsia="Times New Roman"/>
          <w:bCs/>
        </w:rPr>
      </w:pPr>
      <w:r>
        <w:rPr>
          <w:rFonts w:eastAsia="Times New Roman"/>
          <w:bCs/>
        </w:rPr>
        <w:t>Όμως να δούμε λίγο και τα νούμερα μέσω των βεβαιώσεων που ζήτησαν ιατρεία από τους συλλόγους τους και αυτά δεν μπορούμε να τα αμφισβητήσουμε. Και να πούμε ότι όσοι ζήτησαν</w:t>
      </w:r>
      <w:r>
        <w:rPr>
          <w:rFonts w:eastAsia="Times New Roman"/>
          <w:bCs/>
        </w:rPr>
        <w:t xml:space="preserve"> και πήραν βεβαίωση, δεν σημαίνει απαραίτητα ότι θα κάνουν και αίτηση. Πήραν βεβαίωση.</w:t>
      </w:r>
    </w:p>
    <w:p w14:paraId="14B84F46" w14:textId="77777777" w:rsidR="009F1D8B" w:rsidRDefault="00750C6B">
      <w:pPr>
        <w:spacing w:line="600" w:lineRule="auto"/>
        <w:ind w:firstLine="720"/>
        <w:contextualSpacing/>
        <w:jc w:val="both"/>
        <w:rPr>
          <w:rFonts w:eastAsia="Times New Roman"/>
          <w:bCs/>
        </w:rPr>
      </w:pPr>
      <w:r>
        <w:rPr>
          <w:rFonts w:eastAsia="Times New Roman"/>
          <w:bCs/>
        </w:rPr>
        <w:t xml:space="preserve">Στην Περιφέρεια Αττικής προκηρύχθηκαν </w:t>
      </w:r>
      <w:proofErr w:type="spellStart"/>
      <w:r>
        <w:rPr>
          <w:rFonts w:eastAsia="Times New Roman"/>
          <w:bCs/>
        </w:rPr>
        <w:t>εκατόν</w:t>
      </w:r>
      <w:proofErr w:type="spellEnd"/>
      <w:r>
        <w:rPr>
          <w:rFonts w:eastAsia="Times New Roman"/>
          <w:bCs/>
        </w:rPr>
        <w:t xml:space="preserve"> ενενήντα πέντε θέσεις από τον </w:t>
      </w:r>
      <w:r>
        <w:rPr>
          <w:rFonts w:eastAsia="Times New Roman"/>
          <w:bCs/>
        </w:rPr>
        <w:t>ι</w:t>
      </w:r>
      <w:r>
        <w:rPr>
          <w:rFonts w:eastAsia="Times New Roman"/>
          <w:bCs/>
        </w:rPr>
        <w:t xml:space="preserve">ατρικό </w:t>
      </w:r>
      <w:r>
        <w:rPr>
          <w:rFonts w:eastAsia="Times New Roman"/>
          <w:bCs/>
        </w:rPr>
        <w:t>σ</w:t>
      </w:r>
      <w:r>
        <w:rPr>
          <w:rFonts w:eastAsia="Times New Roman"/>
          <w:bCs/>
        </w:rPr>
        <w:t>ύλλογο, ζητήθηκαν ενενήντα οκτώ βεβαιώσεις, είκοσι εννέα από γενικούς ιατρούς, τριάντ</w:t>
      </w:r>
      <w:r>
        <w:rPr>
          <w:rFonts w:eastAsia="Times New Roman"/>
          <w:bCs/>
        </w:rPr>
        <w:t xml:space="preserve">α από παθολόγους. Στη Θεσσαλονίκη από τις </w:t>
      </w:r>
      <w:proofErr w:type="spellStart"/>
      <w:r>
        <w:rPr>
          <w:rFonts w:eastAsia="Times New Roman"/>
          <w:bCs/>
        </w:rPr>
        <w:t>εκατόν</w:t>
      </w:r>
      <w:proofErr w:type="spellEnd"/>
      <w:r>
        <w:rPr>
          <w:rFonts w:eastAsia="Times New Roman"/>
          <w:bCs/>
        </w:rPr>
        <w:t xml:space="preserve"> τέσσερις, βεβαίωση ζήτησαν οι πενήντα τρεις γενικοί και είκοσι επτά παθολόγοι. Στην Πάτρα προβλέπεται να ανοίξουν δέκα ΤΟΜΥ. Προκηρύχθηκαν σαράντα θέσεις και βεβαίωση ζήτησαν από τον </w:t>
      </w:r>
      <w:r>
        <w:rPr>
          <w:rFonts w:eastAsia="Times New Roman"/>
          <w:bCs/>
        </w:rPr>
        <w:t>ι</w:t>
      </w:r>
      <w:r>
        <w:rPr>
          <w:rFonts w:eastAsia="Times New Roman"/>
          <w:bCs/>
        </w:rPr>
        <w:t xml:space="preserve">ατρικό </w:t>
      </w:r>
      <w:r>
        <w:rPr>
          <w:rFonts w:eastAsia="Times New Roman"/>
          <w:bCs/>
        </w:rPr>
        <w:t>σ</w:t>
      </w:r>
      <w:r>
        <w:rPr>
          <w:rFonts w:eastAsia="Times New Roman"/>
          <w:bCs/>
        </w:rPr>
        <w:t>ύλλογο δεκαέξι,</w:t>
      </w:r>
      <w:r>
        <w:rPr>
          <w:rFonts w:eastAsia="Times New Roman"/>
          <w:bCs/>
        </w:rPr>
        <w:t xml:space="preserve"> δέκα γενικοί και έξι παθολόγοι. Τέλος, στην Κρήτη προ</w:t>
      </w:r>
      <w:r>
        <w:rPr>
          <w:rFonts w:eastAsia="Times New Roman"/>
          <w:bCs/>
        </w:rPr>
        <w:lastRenderedPageBreak/>
        <w:t xml:space="preserve">κηρύχθηκαν </w:t>
      </w:r>
      <w:proofErr w:type="spellStart"/>
      <w:r>
        <w:rPr>
          <w:rFonts w:eastAsia="Times New Roman"/>
          <w:bCs/>
        </w:rPr>
        <w:t>εκατόν</w:t>
      </w:r>
      <w:proofErr w:type="spellEnd"/>
      <w:r>
        <w:rPr>
          <w:rFonts w:eastAsia="Times New Roman"/>
          <w:bCs/>
        </w:rPr>
        <w:t xml:space="preserve"> είκοσι πέντε θέσεις και βεβαίωση έλαβαν μόλις είκοσι εννέα. Συμμετοχή, δηλαδή, περίπου στο 23% στην Κρήτη.</w:t>
      </w:r>
    </w:p>
    <w:p w14:paraId="14B84F47" w14:textId="77777777" w:rsidR="009F1D8B" w:rsidRDefault="00750C6B">
      <w:pPr>
        <w:spacing w:line="600" w:lineRule="auto"/>
        <w:ind w:firstLine="720"/>
        <w:contextualSpacing/>
        <w:jc w:val="both"/>
        <w:rPr>
          <w:rFonts w:eastAsia="Times New Roman"/>
          <w:bCs/>
        </w:rPr>
      </w:pPr>
      <w:r>
        <w:rPr>
          <w:rFonts w:eastAsia="Times New Roman"/>
          <w:bCs/>
        </w:rPr>
        <w:t>Καταθέτω και το σχετικό έγγραφο από τους διάφορους συλλόγους ανά τη χώρα.</w:t>
      </w:r>
    </w:p>
    <w:p w14:paraId="14B84F48" w14:textId="77777777" w:rsidR="009F1D8B" w:rsidRDefault="00750C6B">
      <w:pPr>
        <w:spacing w:line="600" w:lineRule="auto"/>
        <w:ind w:firstLine="720"/>
        <w:contextualSpacing/>
        <w:jc w:val="both"/>
        <w:rPr>
          <w:rFonts w:eastAsia="Times New Roman"/>
          <w:szCs w:val="24"/>
        </w:rPr>
      </w:pPr>
      <w:r>
        <w:rPr>
          <w:rFonts w:eastAsia="Times New Roman"/>
          <w:szCs w:val="24"/>
        </w:rPr>
        <w:t>(Στ</w:t>
      </w:r>
      <w:r>
        <w:rPr>
          <w:rFonts w:eastAsia="Times New Roman"/>
          <w:szCs w:val="24"/>
        </w:rPr>
        <w:t xml:space="preserve">ο σημείο αυτό ο Βουλευτής κ. </w:t>
      </w:r>
      <w:proofErr w:type="spellStart"/>
      <w:r>
        <w:rPr>
          <w:rFonts w:eastAsia="Times New Roman"/>
          <w:szCs w:val="24"/>
        </w:rPr>
        <w:t>Ιάσ</w:t>
      </w:r>
      <w:r>
        <w:rPr>
          <w:rFonts w:eastAsia="Times New Roman"/>
          <w:szCs w:val="24"/>
        </w:rPr>
        <w:t>ο</w:t>
      </w:r>
      <w:r>
        <w:rPr>
          <w:rFonts w:eastAsia="Times New Roman"/>
          <w:szCs w:val="24"/>
        </w:rPr>
        <w:t>ν</w:t>
      </w:r>
      <w:r>
        <w:rPr>
          <w:rFonts w:eastAsia="Times New Roman"/>
          <w:szCs w:val="24"/>
        </w:rPr>
        <w:t>ας</w:t>
      </w:r>
      <w:proofErr w:type="spellEnd"/>
      <w:r>
        <w:rPr>
          <w:rFonts w:eastAsia="Times New Roman"/>
          <w:szCs w:val="24"/>
        </w:rPr>
        <w:t xml:space="preserve"> Φωτήλας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B84F49" w14:textId="77777777" w:rsidR="009F1D8B" w:rsidRDefault="00750C6B">
      <w:pPr>
        <w:spacing w:line="600" w:lineRule="auto"/>
        <w:ind w:firstLine="720"/>
        <w:contextualSpacing/>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 xml:space="preserve">τυπάει το κουδούνι λήξεως του </w:t>
      </w:r>
      <w:r>
        <w:rPr>
          <w:rFonts w:eastAsia="Times New Roman"/>
          <w:bCs/>
        </w:rPr>
        <w:t>χρόνου ομιλίας του κυρίου Βουλευτή)</w:t>
      </w:r>
    </w:p>
    <w:p w14:paraId="14B84F4A" w14:textId="77777777" w:rsidR="009F1D8B" w:rsidRDefault="00750C6B">
      <w:pPr>
        <w:spacing w:line="600" w:lineRule="auto"/>
        <w:ind w:firstLine="720"/>
        <w:contextualSpacing/>
        <w:jc w:val="both"/>
        <w:rPr>
          <w:rFonts w:eastAsia="Times New Roman"/>
          <w:bCs/>
        </w:rPr>
      </w:pPr>
      <w:r>
        <w:rPr>
          <w:rFonts w:eastAsia="Times New Roman"/>
          <w:bCs/>
        </w:rPr>
        <w:t xml:space="preserve">Λίγο την ανοχή σας, κύριε Πρόεδρε. </w:t>
      </w:r>
    </w:p>
    <w:p w14:paraId="14B84F4B" w14:textId="77777777" w:rsidR="009F1D8B" w:rsidRDefault="00750C6B">
      <w:pPr>
        <w:spacing w:line="600" w:lineRule="auto"/>
        <w:ind w:firstLine="720"/>
        <w:contextualSpacing/>
        <w:jc w:val="both"/>
        <w:rPr>
          <w:rFonts w:eastAsia="Times New Roman"/>
          <w:bCs/>
        </w:rPr>
      </w:pPr>
      <w:r>
        <w:rPr>
          <w:rFonts w:eastAsia="Times New Roman"/>
          <w:bCs/>
        </w:rPr>
        <w:t xml:space="preserve">Κύριε Υπουργέ, πολύ φοβάμαι ότι ο ιατρικός κλάδος έχει στην </w:t>
      </w:r>
      <w:r>
        <w:rPr>
          <w:rFonts w:eastAsia="Times New Roman"/>
          <w:bCs/>
        </w:rPr>
        <w:t xml:space="preserve">πλειονότητά </w:t>
      </w:r>
      <w:r>
        <w:rPr>
          <w:rFonts w:eastAsia="Times New Roman"/>
          <w:bCs/>
        </w:rPr>
        <w:t>του απορρίψει αυτό το ίδιο το σχέδιο. Εσείς ο ίδιος αρχικά μιλούσατε για τεράστιο ενδιαφέρον του ιατρικού κόσμου</w:t>
      </w:r>
      <w:r>
        <w:rPr>
          <w:rFonts w:eastAsia="Times New Roman"/>
          <w:bCs/>
        </w:rPr>
        <w:t xml:space="preserve"> και μόλις πριν από λίγες μέρες εσείς ο ίδιος στον </w:t>
      </w:r>
      <w:r>
        <w:rPr>
          <w:rFonts w:eastAsia="Times New Roman"/>
          <w:bCs/>
        </w:rPr>
        <w:t>«</w:t>
      </w:r>
      <w:r>
        <w:rPr>
          <w:rFonts w:eastAsia="Times New Roman"/>
          <w:bCs/>
        </w:rPr>
        <w:t>ΣΚΑΪ</w:t>
      </w:r>
      <w:r>
        <w:rPr>
          <w:rFonts w:eastAsia="Times New Roman"/>
          <w:bCs/>
        </w:rPr>
        <w:t>»</w:t>
      </w:r>
      <w:r>
        <w:rPr>
          <w:rFonts w:eastAsia="Times New Roman"/>
          <w:bCs/>
        </w:rPr>
        <w:t xml:space="preserve"> με ειλικρίνεια είπατε ότι απέτυχε, τουλάχιστον σε πρώτη φάση, αυτό το σχέδιο. Και θα ήθελα να ακούσω πού πραγματικά πιστεύετε ότι μπορείτε να βρείτε τους εξακόσιους γιατρούς που λείπουν για να δημιο</w:t>
      </w:r>
      <w:r>
        <w:rPr>
          <w:rFonts w:eastAsia="Times New Roman"/>
          <w:bCs/>
        </w:rPr>
        <w:t xml:space="preserve">υργήσετε το 30% των ΤΟΜΥ, που αφορά το 1/3 της </w:t>
      </w:r>
      <w:r>
        <w:rPr>
          <w:rFonts w:eastAsia="Times New Roman"/>
          <w:bCs/>
        </w:rPr>
        <w:lastRenderedPageBreak/>
        <w:t>χώρας, δηλαδή το 30% του 30%. Σκέψου να έπρεπε να το φτιάξουμε και όλο.</w:t>
      </w:r>
    </w:p>
    <w:p w14:paraId="14B84F4C" w14:textId="77777777" w:rsidR="009F1D8B" w:rsidRDefault="00750C6B">
      <w:pPr>
        <w:spacing w:line="600" w:lineRule="auto"/>
        <w:ind w:firstLine="720"/>
        <w:contextualSpacing/>
        <w:jc w:val="both"/>
        <w:rPr>
          <w:rFonts w:eastAsia="Times New Roman"/>
          <w:bCs/>
        </w:rPr>
      </w:pPr>
      <w:r>
        <w:rPr>
          <w:rFonts w:eastAsia="Times New Roman"/>
          <w:bCs/>
        </w:rPr>
        <w:t>Από εκεί και πέρα, θα ήθελα να μου πείτε και δ</w:t>
      </w:r>
      <w:r>
        <w:rPr>
          <w:rFonts w:eastAsia="Times New Roman"/>
          <w:bCs/>
        </w:rPr>
        <w:t>ύ</w:t>
      </w:r>
      <w:r>
        <w:rPr>
          <w:rFonts w:eastAsia="Times New Roman"/>
          <w:bCs/>
        </w:rPr>
        <w:t xml:space="preserve">ο λόγια για διάφορες πρακτικές που ακούγονται και διάφορες καταγγελίες που γράφονται, που </w:t>
      </w:r>
      <w:r>
        <w:rPr>
          <w:rFonts w:eastAsia="Times New Roman"/>
          <w:bCs/>
        </w:rPr>
        <w:t xml:space="preserve">εφάρμοσαν στελέχη του Υπουργείου. Δεν μιλάω για τα </w:t>
      </w:r>
      <w:proofErr w:type="spellStart"/>
      <w:r>
        <w:rPr>
          <w:rFonts w:eastAsia="Times New Roman"/>
          <w:bCs/>
          <w:lang w:val="en-US"/>
        </w:rPr>
        <w:t>sms</w:t>
      </w:r>
      <w:proofErr w:type="spellEnd"/>
      <w:r>
        <w:rPr>
          <w:rFonts w:eastAsia="Times New Roman"/>
          <w:bCs/>
        </w:rPr>
        <w:t xml:space="preserve">, </w:t>
      </w:r>
      <w:r>
        <w:rPr>
          <w:rFonts w:eastAsia="Times New Roman"/>
          <w:bCs/>
        </w:rPr>
        <w:t xml:space="preserve">που καλούσατε σε διάφορους γιατρούς να βρουν άνεργους γιατρούς και να ζητήσουν να γίνουν οικογενειακοί γιατροί, αλλά εδώ μιλάω για τις απειλές που δέχτηκαν οι γιατροί της </w:t>
      </w:r>
      <w:r>
        <w:rPr>
          <w:rFonts w:eastAsia="Times New Roman"/>
          <w:bCs/>
        </w:rPr>
        <w:t>έ</w:t>
      </w:r>
      <w:r>
        <w:rPr>
          <w:rFonts w:eastAsia="Times New Roman"/>
          <w:bCs/>
        </w:rPr>
        <w:t xml:space="preserve">νωσης </w:t>
      </w:r>
      <w:r>
        <w:rPr>
          <w:rFonts w:eastAsia="Times New Roman"/>
          <w:bCs/>
        </w:rPr>
        <w:t>γ</w:t>
      </w:r>
      <w:r>
        <w:rPr>
          <w:rFonts w:eastAsia="Times New Roman"/>
          <w:bCs/>
        </w:rPr>
        <w:t>ιατρών. Γέμισαν τα πρ</w:t>
      </w:r>
      <w:r>
        <w:rPr>
          <w:rFonts w:eastAsia="Times New Roman"/>
          <w:bCs/>
        </w:rPr>
        <w:t>ωτοσέλιδα. Έχω εδώ κι άλλο σχετικό δημοσίευμα -το καταθέτω για τα Πρακτικά- από τις καταγγελίες.</w:t>
      </w:r>
    </w:p>
    <w:p w14:paraId="14B84F4D"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w:t>
      </w:r>
      <w:proofErr w:type="spellStart"/>
      <w:r>
        <w:rPr>
          <w:rFonts w:eastAsia="Times New Roman"/>
          <w:szCs w:val="24"/>
        </w:rPr>
        <w:t>Ιάσ</w:t>
      </w:r>
      <w:r>
        <w:rPr>
          <w:rFonts w:eastAsia="Times New Roman"/>
          <w:szCs w:val="24"/>
        </w:rPr>
        <w:t>ο</w:t>
      </w:r>
      <w:r>
        <w:rPr>
          <w:rFonts w:eastAsia="Times New Roman"/>
          <w:szCs w:val="24"/>
        </w:rPr>
        <w:t>ν</w:t>
      </w:r>
      <w:r>
        <w:rPr>
          <w:rFonts w:eastAsia="Times New Roman"/>
          <w:szCs w:val="24"/>
        </w:rPr>
        <w:t>ας</w:t>
      </w:r>
      <w:proofErr w:type="spellEnd"/>
      <w:r>
        <w:rPr>
          <w:rFonts w:eastAsia="Times New Roman"/>
          <w:szCs w:val="24"/>
        </w:rPr>
        <w:t xml:space="preserve"> Φωτήλας καταθέτει για τα Πρακτικά το προαναφερθέν δημοσίευμα, το οποίο βρίσκεται στο αρχείο του Τμήματος Γραμματείας τη</w:t>
      </w:r>
      <w:r>
        <w:rPr>
          <w:rFonts w:eastAsia="Times New Roman"/>
          <w:szCs w:val="24"/>
        </w:rPr>
        <w:t>ς Διεύθυνσης Στενογραφίας και Πρακτικών της Βουλής)</w:t>
      </w:r>
    </w:p>
    <w:p w14:paraId="14B84F4E" w14:textId="77777777" w:rsidR="009F1D8B" w:rsidRDefault="00750C6B">
      <w:pPr>
        <w:spacing w:line="600" w:lineRule="auto"/>
        <w:ind w:firstLine="720"/>
        <w:contextualSpacing/>
        <w:jc w:val="both"/>
        <w:rPr>
          <w:rFonts w:eastAsia="Times New Roman"/>
          <w:bCs/>
        </w:rPr>
      </w:pPr>
      <w:r>
        <w:rPr>
          <w:rFonts w:eastAsia="Times New Roman"/>
          <w:bCs/>
        </w:rPr>
        <w:t xml:space="preserve">Ξέρετε τι λένε; Ότι τους απειλούσε ο κ. </w:t>
      </w:r>
      <w:proofErr w:type="spellStart"/>
      <w:r>
        <w:rPr>
          <w:rFonts w:eastAsia="Times New Roman"/>
          <w:bCs/>
        </w:rPr>
        <w:t>Βαρδαρός</w:t>
      </w:r>
      <w:proofErr w:type="spellEnd"/>
      <w:r>
        <w:rPr>
          <w:rFonts w:eastAsia="Times New Roman"/>
          <w:bCs/>
        </w:rPr>
        <w:t>,</w:t>
      </w:r>
      <w:r>
        <w:rPr>
          <w:rFonts w:eastAsia="Times New Roman"/>
          <w:bCs/>
        </w:rPr>
        <w:t xml:space="preserve"> </w:t>
      </w:r>
      <w:r>
        <w:rPr>
          <w:rFonts w:eastAsia="Times New Roman"/>
          <w:bCs/>
        </w:rPr>
        <w:t xml:space="preserve">λέγοντας </w:t>
      </w:r>
      <w:r>
        <w:rPr>
          <w:rFonts w:eastAsia="Times New Roman"/>
          <w:bCs/>
        </w:rPr>
        <w:t>ότι «Αν δεν πάτε και δεχτείτε, τότε θα μειωθεί αυτό που θα παίρνετε από τον ΕΟΠΥΥ και δεν θα είναι 10 ευρώ μεικτά και 3 καθαρά…</w:t>
      </w:r>
    </w:p>
    <w:p w14:paraId="14B84F4F" w14:textId="77777777" w:rsidR="009F1D8B" w:rsidRDefault="00750C6B">
      <w:pPr>
        <w:spacing w:line="600" w:lineRule="auto"/>
        <w:ind w:firstLine="720"/>
        <w:contextualSpacing/>
        <w:jc w:val="both"/>
        <w:rPr>
          <w:rFonts w:eastAsia="Times New Roman"/>
          <w:szCs w:val="24"/>
        </w:rPr>
      </w:pPr>
      <w:r>
        <w:rPr>
          <w:rFonts w:eastAsia="Times New Roman"/>
          <w:b/>
          <w:bCs/>
        </w:rPr>
        <w:lastRenderedPageBreak/>
        <w:t>ΠΡΟΕΔΡΕΥΩΝ (Νικήτ</w:t>
      </w:r>
      <w:r>
        <w:rPr>
          <w:rFonts w:eastAsia="Times New Roman"/>
          <w:b/>
          <w:bCs/>
        </w:rPr>
        <w:t>ας Κακλαμάνης):</w:t>
      </w:r>
      <w:r>
        <w:rPr>
          <w:rFonts w:eastAsia="Times New Roman"/>
          <w:b/>
          <w:szCs w:val="24"/>
        </w:rPr>
        <w:t xml:space="preserve"> </w:t>
      </w:r>
      <w:r>
        <w:rPr>
          <w:rFonts w:eastAsia="Times New Roman"/>
          <w:szCs w:val="24"/>
        </w:rPr>
        <w:t>Ολοκληρώστε, κύριε Φωτήλα.</w:t>
      </w:r>
    </w:p>
    <w:p w14:paraId="14B84F50" w14:textId="77777777" w:rsidR="009F1D8B" w:rsidRDefault="00750C6B">
      <w:pPr>
        <w:spacing w:line="600" w:lineRule="auto"/>
        <w:ind w:firstLine="720"/>
        <w:contextualSpacing/>
        <w:jc w:val="both"/>
        <w:rPr>
          <w:rFonts w:eastAsia="Times New Roman"/>
          <w:bCs/>
        </w:rPr>
      </w:pPr>
      <w:r>
        <w:rPr>
          <w:rFonts w:eastAsia="Times New Roman"/>
          <w:b/>
          <w:bCs/>
        </w:rPr>
        <w:t>ΙΑΣ</w:t>
      </w:r>
      <w:r>
        <w:rPr>
          <w:rFonts w:eastAsia="Times New Roman"/>
          <w:b/>
          <w:bCs/>
        </w:rPr>
        <w:t>Ο</w:t>
      </w:r>
      <w:r>
        <w:rPr>
          <w:rFonts w:eastAsia="Times New Roman"/>
          <w:b/>
          <w:bCs/>
        </w:rPr>
        <w:t>Ν</w:t>
      </w:r>
      <w:r>
        <w:rPr>
          <w:rFonts w:eastAsia="Times New Roman"/>
          <w:b/>
          <w:bCs/>
        </w:rPr>
        <w:t>ΑΣ</w:t>
      </w:r>
      <w:r>
        <w:rPr>
          <w:rFonts w:eastAsia="Times New Roman"/>
          <w:b/>
          <w:bCs/>
        </w:rPr>
        <w:t xml:space="preserve"> ΦΩΤΗΛΑΣ:</w:t>
      </w:r>
      <w:r>
        <w:rPr>
          <w:rFonts w:eastAsia="Times New Roman"/>
          <w:bCs/>
        </w:rPr>
        <w:t xml:space="preserve"> Ολοκληρώνω, κύριε Πρόεδρε.</w:t>
      </w:r>
    </w:p>
    <w:p w14:paraId="14B84F51" w14:textId="77777777" w:rsidR="009F1D8B" w:rsidRDefault="00750C6B">
      <w:pPr>
        <w:spacing w:line="600" w:lineRule="auto"/>
        <w:ind w:firstLine="720"/>
        <w:contextualSpacing/>
        <w:jc w:val="both"/>
        <w:rPr>
          <w:rFonts w:eastAsia="Times New Roman"/>
          <w:bCs/>
        </w:rPr>
      </w:pPr>
      <w:r>
        <w:rPr>
          <w:rFonts w:eastAsia="Times New Roman"/>
          <w:bCs/>
        </w:rPr>
        <w:t>Μετά απ’ αυτή την άρνηση, λοιπόν, τ</w:t>
      </w:r>
      <w:r>
        <w:rPr>
          <w:rFonts w:eastAsia="Times New Roman"/>
          <w:bCs/>
        </w:rPr>
        <w:t>ω</w:t>
      </w:r>
      <w:r>
        <w:rPr>
          <w:rFonts w:eastAsia="Times New Roman"/>
          <w:bCs/>
        </w:rPr>
        <w:t>ν γιατρών θέλω να μου πείτε, κύριε Υπουργέ: Αληθεύει ότι έχουμε δεχτεί μόνο εξακόσιες αιτήσεις και πώς κατανέμονται ανά ειδικότητα;</w:t>
      </w:r>
    </w:p>
    <w:p w14:paraId="14B84F52" w14:textId="77777777" w:rsidR="009F1D8B" w:rsidRDefault="00750C6B">
      <w:pPr>
        <w:spacing w:line="600" w:lineRule="auto"/>
        <w:ind w:firstLine="720"/>
        <w:contextualSpacing/>
        <w:jc w:val="both"/>
        <w:rPr>
          <w:rFonts w:eastAsia="Times New Roman"/>
          <w:bCs/>
        </w:rPr>
      </w:pPr>
      <w:r>
        <w:rPr>
          <w:rFonts w:eastAsia="Times New Roman"/>
          <w:bCs/>
        </w:rPr>
        <w:t>Δ</w:t>
      </w:r>
      <w:r>
        <w:rPr>
          <w:rFonts w:eastAsia="Times New Roman"/>
          <w:bCs/>
        </w:rPr>
        <w:t>εύτερον, αληθεύουν οι καταγγελίες των ιατρών του ΕΟΠΥΥ, καθώς και η εμπλοκή υψηλόβαθμου στελέχους, του κυρίου που αναφέρατε, σε αυτές και εάν ναι, τις υιοθετείτε;</w:t>
      </w:r>
    </w:p>
    <w:p w14:paraId="14B84F53" w14:textId="77777777" w:rsidR="009F1D8B" w:rsidRDefault="00750C6B">
      <w:pPr>
        <w:spacing w:line="600" w:lineRule="auto"/>
        <w:ind w:firstLine="720"/>
        <w:contextualSpacing/>
        <w:jc w:val="both"/>
        <w:rPr>
          <w:rFonts w:eastAsia="Times New Roman"/>
          <w:bCs/>
        </w:rPr>
      </w:pPr>
      <w:r>
        <w:rPr>
          <w:rFonts w:eastAsia="Times New Roman"/>
          <w:bCs/>
        </w:rPr>
        <w:t xml:space="preserve">Και τρίτον, με ποιους τρόπους πιστεύετε ότι μπορείτε να συμπληρώσετε τις θέσεις που λείπουν </w:t>
      </w:r>
      <w:r>
        <w:rPr>
          <w:rFonts w:eastAsia="Times New Roman"/>
          <w:bCs/>
        </w:rPr>
        <w:t>για τις αρχικές ΤΟΜΥ; Εάν είναι τόσο δύσκολο να τις καλύψετε, πώς θα καταφέρετε να ολοκληρώσετε το σχέδιο;</w:t>
      </w:r>
    </w:p>
    <w:p w14:paraId="14B84F54" w14:textId="77777777" w:rsidR="009F1D8B" w:rsidRDefault="00750C6B">
      <w:pPr>
        <w:spacing w:line="600" w:lineRule="auto"/>
        <w:ind w:firstLine="720"/>
        <w:contextualSpacing/>
        <w:jc w:val="both"/>
        <w:rPr>
          <w:rFonts w:eastAsia="Times New Roman"/>
          <w:bCs/>
        </w:rPr>
      </w:pPr>
      <w:r>
        <w:rPr>
          <w:rFonts w:eastAsia="Times New Roman"/>
          <w:bCs/>
        </w:rPr>
        <w:t>Σας ευχαριστώ.</w:t>
      </w:r>
    </w:p>
    <w:p w14:paraId="14B84F55" w14:textId="77777777" w:rsidR="009F1D8B" w:rsidRDefault="00750C6B">
      <w:pPr>
        <w:spacing w:line="600" w:lineRule="auto"/>
        <w:ind w:firstLine="720"/>
        <w:contextualSpacing/>
        <w:jc w:val="both"/>
        <w:rPr>
          <w:rFonts w:eastAsia="Times New Roman"/>
          <w:szCs w:val="24"/>
        </w:rPr>
      </w:pPr>
      <w:r>
        <w:rPr>
          <w:rFonts w:eastAsia="Times New Roman"/>
          <w:b/>
          <w:bCs/>
        </w:rPr>
        <w:t>ΠΡΟΕΔΡΕΥΩΝ (Νικήτας Κακλαμάνης):</w:t>
      </w:r>
      <w:r>
        <w:rPr>
          <w:rFonts w:eastAsia="Times New Roman"/>
          <w:b/>
          <w:szCs w:val="24"/>
        </w:rPr>
        <w:t xml:space="preserve"> </w:t>
      </w:r>
      <w:r>
        <w:rPr>
          <w:rFonts w:eastAsia="Times New Roman"/>
          <w:szCs w:val="24"/>
        </w:rPr>
        <w:t>Κύριε Υπουργέ, με τη σχετική ανοχή κι εσείς, έχετε τον λόγο.</w:t>
      </w:r>
    </w:p>
    <w:p w14:paraId="14B84F56" w14:textId="77777777" w:rsidR="009F1D8B" w:rsidRDefault="00750C6B">
      <w:pPr>
        <w:spacing w:line="600" w:lineRule="auto"/>
        <w:ind w:firstLine="720"/>
        <w:contextualSpacing/>
        <w:jc w:val="both"/>
        <w:rPr>
          <w:rFonts w:eastAsia="Times New Roman"/>
          <w:bCs/>
        </w:rPr>
      </w:pPr>
      <w:r>
        <w:rPr>
          <w:rFonts w:eastAsia="Times New Roman"/>
          <w:b/>
          <w:szCs w:val="24"/>
        </w:rPr>
        <w:t>ΑΝΔΡΕΑΣ ΞΑΝΘΟΣ (Υπουργός Υγείας):</w:t>
      </w:r>
      <w:r>
        <w:rPr>
          <w:rFonts w:eastAsia="Times New Roman"/>
          <w:szCs w:val="24"/>
        </w:rPr>
        <w:t xml:space="preserve"> Αγαπητ</w:t>
      </w:r>
      <w:r>
        <w:rPr>
          <w:rFonts w:eastAsia="Times New Roman"/>
          <w:szCs w:val="24"/>
        </w:rPr>
        <w:t xml:space="preserve">έ συνάδελφε, κατ’ αρχάς εντυπωσιάζομαι για την υποτιθέμενη αγωνία από την πλευρά της Νέας Δημοκρατίας για την πορεία υλοποίησης μιας ρύθμισης και ενός νόμου τον οποίο καταψήφισε, </w:t>
      </w:r>
      <w:r>
        <w:rPr>
          <w:rFonts w:eastAsia="Times New Roman"/>
          <w:szCs w:val="24"/>
        </w:rPr>
        <w:lastRenderedPageBreak/>
        <w:t>θεωρώντας τον ότι είναι μια αχρείαστη παρέμβαση, θεωρώντας ότι είναι μια παρέ</w:t>
      </w:r>
      <w:r>
        <w:rPr>
          <w:rFonts w:eastAsia="Times New Roman"/>
          <w:szCs w:val="24"/>
        </w:rPr>
        <w:t>μβαση ακραίου κρατισμού. Κάποιοι εκ των εισηγητών σας μίλησαν και για «σοβιετικού τύπου δομές και αντιλήψεις».</w:t>
      </w:r>
    </w:p>
    <w:p w14:paraId="14B84F57"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ότι θα ήταν προβληματικό να είχαν περάσει κάποιοι μήνες από την ψήφιση του νομοσχεδίου και να μην είχε γίνει ένα βήμα </w:t>
      </w:r>
      <w:r>
        <w:rPr>
          <w:rFonts w:eastAsia="Times New Roman" w:cs="Times New Roman"/>
          <w:szCs w:val="24"/>
        </w:rPr>
        <w:t>υλοποίησης. Θα μπορούσατε να μας εγκαλέσετε, διότι έχουμε αφήσει τον νόμο ανενεργό και ότι είναι στα χαρτιά όλη αυτή η παρέμβαση. Ξέρετε πάρα πολύ καλά ότι τρεις - τέσσερις ημέρες μετά την ψήφιση του νόμου βγήκε η προκήρυξη στον αέρα, μία προκήρυξη που κατ</w:t>
      </w:r>
      <w:r>
        <w:rPr>
          <w:rFonts w:eastAsia="Times New Roman" w:cs="Times New Roman"/>
          <w:szCs w:val="24"/>
        </w:rPr>
        <w:t xml:space="preserve">ά κοινή ομολογία είχε ιδιαίτερα στοιχεία διαφάνειας, αξιοκρατίας και καινοτομίας όσον αφορά την ηλεκτρονική υποβολή, τη </w:t>
      </w:r>
      <w:proofErr w:type="spellStart"/>
      <w:r>
        <w:rPr>
          <w:rFonts w:eastAsia="Times New Roman" w:cs="Times New Roman"/>
          <w:szCs w:val="24"/>
        </w:rPr>
        <w:t>μοριοδότηση</w:t>
      </w:r>
      <w:proofErr w:type="spellEnd"/>
      <w:r>
        <w:rPr>
          <w:rFonts w:eastAsia="Times New Roman" w:cs="Times New Roman"/>
          <w:szCs w:val="24"/>
        </w:rPr>
        <w:t xml:space="preserve">. Εξαρχής γνώριζε ο υποψήφιος όταν έκανε αίτηση, με βάση τα δηλωθέντα στοιχεία, τη </w:t>
      </w:r>
      <w:proofErr w:type="spellStart"/>
      <w:r>
        <w:rPr>
          <w:rFonts w:eastAsia="Times New Roman" w:cs="Times New Roman"/>
          <w:szCs w:val="24"/>
        </w:rPr>
        <w:t>μοριοδότηση</w:t>
      </w:r>
      <w:proofErr w:type="spellEnd"/>
      <w:r>
        <w:rPr>
          <w:rFonts w:eastAsia="Times New Roman" w:cs="Times New Roman"/>
          <w:szCs w:val="24"/>
        </w:rPr>
        <w:t xml:space="preserve"> που έπαιρνε κ.λπ.</w:t>
      </w:r>
      <w:r>
        <w:rPr>
          <w:rFonts w:eastAsia="Times New Roman" w:cs="Times New Roman"/>
          <w:szCs w:val="24"/>
        </w:rPr>
        <w:t>.</w:t>
      </w:r>
      <w:r>
        <w:rPr>
          <w:rFonts w:eastAsia="Times New Roman" w:cs="Times New Roman"/>
          <w:szCs w:val="24"/>
        </w:rPr>
        <w:t xml:space="preserve"> Πρόκειται γ</w:t>
      </w:r>
      <w:r>
        <w:rPr>
          <w:rFonts w:eastAsia="Times New Roman" w:cs="Times New Roman"/>
          <w:szCs w:val="24"/>
        </w:rPr>
        <w:t>ια μία διαδικασία η οποία τηρήθηκε ευλαβικά, έγινε υπό την αιγίδα του ΑΣΕΠ και πριν από λίγες ημέρες ανακοινώσαμε το τελικό αποτέλεσμα</w:t>
      </w:r>
      <w:r>
        <w:rPr>
          <w:rFonts w:eastAsia="Times New Roman" w:cs="Times New Roman"/>
          <w:szCs w:val="24"/>
        </w:rPr>
        <w:t xml:space="preserve">, </w:t>
      </w:r>
      <w:r>
        <w:rPr>
          <w:rFonts w:eastAsia="Times New Roman" w:cs="Times New Roman"/>
          <w:szCs w:val="24"/>
        </w:rPr>
        <w:t>που για περίπου δύο χιλιάδες εννιακόσιες θέσεις γιατρών και λοιπού προσωπικού υποβλήθηκαν περίπου είκοσι τρεις χι</w:t>
      </w:r>
      <w:r>
        <w:rPr>
          <w:rFonts w:eastAsia="Times New Roman" w:cs="Times New Roman"/>
          <w:szCs w:val="24"/>
        </w:rPr>
        <w:lastRenderedPageBreak/>
        <w:t xml:space="preserve">λιάδες </w:t>
      </w:r>
      <w:r>
        <w:rPr>
          <w:rFonts w:eastAsia="Times New Roman" w:cs="Times New Roman"/>
          <w:szCs w:val="24"/>
        </w:rPr>
        <w:t>αιτήσεις επαγγελματιών υγείας, επιστημόνων, νοσηλευτών ΠΕ, ΤΕ, κοινωνικών λειτουργών, επισκεπτών υγείας, πτυχιούχων διαφόρων πανεπιστημιακών σχολών για θέσεις ΠΕ Διοικητικού - Οικονομικού, αυτοί που εσείς λέγατε ότι θα είναι ένας κομματικός στρατός του ΣΥΡ</w:t>
      </w:r>
      <w:r>
        <w:rPr>
          <w:rFonts w:eastAsia="Times New Roman" w:cs="Times New Roman"/>
          <w:szCs w:val="24"/>
        </w:rPr>
        <w:t>ΙΖΑ, άνθρωποι οι οποίοι απλώς διεκδικούν με αξιοπρέπεια και με βάση τα προσόντα τους μία θέση σε έναν νέο θεσμό, ο οποίος προχωρά.</w:t>
      </w:r>
    </w:p>
    <w:p w14:paraId="14B84F58"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ερχόμαστε στο θέμα των γιατρών. Προφανώς δεν καλύφθηκαν όλες οι θέσεις των γιατρών. Αυτό ήταν εξαρχής σε έναν βαθμό ενδεχ</w:t>
      </w:r>
      <w:r>
        <w:rPr>
          <w:rFonts w:eastAsia="Times New Roman" w:cs="Times New Roman"/>
          <w:szCs w:val="24"/>
        </w:rPr>
        <w:t xml:space="preserve">ομένως και αναμενόμενο, διότι ξέραμε πάρα πολύ καλά ότι ήδη έχουμε διορίσει περίπου δύο χιλιάδες διακόσιους επικουρικούς γιατρούς την τελευταία διετία στο σύστημα υγείας, έχουμε διορίσει περίπου χίλιους μόνιμους γιατρούς του ΕΣΥ, ενεργοποιώντας παλιότερες </w:t>
      </w:r>
      <w:r>
        <w:rPr>
          <w:rFonts w:eastAsia="Times New Roman" w:cs="Times New Roman"/>
          <w:szCs w:val="24"/>
        </w:rPr>
        <w:t xml:space="preserve">κρίσεις και προωθώντας αυτές που προκηρύξαμε πέρυσι, έχουμε τη δυνατότητα σχεδόν του συνόλου των γενικών γιατρών οι οποίοι τελειώνουν την ειδικότητα, περίπου πενήντα άτομα σε κάθε φουρνιά θέσεων που προκηρύσσονται για υπηρεσία υπαίθρου, δηλαδή πενήντα από </w:t>
      </w:r>
      <w:r>
        <w:rPr>
          <w:rFonts w:eastAsia="Times New Roman" w:cs="Times New Roman"/>
          <w:szCs w:val="24"/>
        </w:rPr>
        <w:t>αυτούς, περίπου διακόσιοι τον χρόνο γενικοί γιατροί καταλαμβά</w:t>
      </w:r>
      <w:r>
        <w:rPr>
          <w:rFonts w:eastAsia="Times New Roman" w:cs="Times New Roman"/>
          <w:szCs w:val="24"/>
        </w:rPr>
        <w:lastRenderedPageBreak/>
        <w:t>νουν θέσεις περιφερειακών ιατρείων σε όλη τη χώρα -και έχει αλλάξει τελείως η σύνθεση και η στελέχωση των περιφερειακών ιατρείων σήμερα σε όλη την Ελλάδα-, όπου περίπου τα 2/3 από αυτούς είναι πλ</w:t>
      </w:r>
      <w:r>
        <w:rPr>
          <w:rFonts w:eastAsia="Times New Roman" w:cs="Times New Roman"/>
          <w:szCs w:val="24"/>
        </w:rPr>
        <w:t>έον ειδικευμένοι γενικοί γιατροί και δεν είναι ανειδίκευτοι αγροτικοί ιατροί.</w:t>
      </w:r>
    </w:p>
    <w:p w14:paraId="14B84F59"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βεβαίως υπάρχει το πιο σημαντικό πρόβλημα, που είναι το πολύ μεγάλο κύμα ιατρικής μετανάστευσης της τελευταίας πενταετίας - εξαετίας, το οποίο έχει οδηγήσει χιλιάδες γιατρούς</w:t>
      </w:r>
      <w:r>
        <w:rPr>
          <w:rFonts w:eastAsia="Times New Roman" w:cs="Times New Roman"/>
          <w:szCs w:val="24"/>
        </w:rPr>
        <w:t xml:space="preserve"> στο εξωτερικό και άρα υπάρχει μία αντικειμενική δυσκολία στο να καλυφθούν θέσεις που προκηρύσσονται όχι μόνο για το νέο σύστημα πρωτοβάθμιας φροντίδας υγείας, αλλά ακόμα και για μόνιμες θέσεις, και ιδιαίτερα φυσικά σε περιοχές νησιωτικές, άγονες και δυσπρ</w:t>
      </w:r>
      <w:r>
        <w:rPr>
          <w:rFonts w:eastAsia="Times New Roman" w:cs="Times New Roman"/>
          <w:szCs w:val="24"/>
        </w:rPr>
        <w:t xml:space="preserve">όσιτες. </w:t>
      </w:r>
    </w:p>
    <w:p w14:paraId="14B84F5A" w14:textId="77777777" w:rsidR="009F1D8B" w:rsidRDefault="00750C6B">
      <w:pPr>
        <w:tabs>
          <w:tab w:val="left" w:pos="5837"/>
        </w:tabs>
        <w:spacing w:line="600" w:lineRule="auto"/>
        <w:ind w:firstLine="720"/>
        <w:contextualSpacing/>
        <w:jc w:val="both"/>
        <w:rPr>
          <w:rFonts w:eastAsia="Times New Roman" w:cs="Times New Roman"/>
          <w:szCs w:val="24"/>
        </w:rPr>
      </w:pPr>
      <w:r>
        <w:rPr>
          <w:rFonts w:eastAsia="Times New Roman" w:cs="Times New Roman"/>
          <w:szCs w:val="24"/>
        </w:rPr>
        <w:t xml:space="preserve">Τα στοιχεία που σας έχουν δώσει οι ιατρικοί σύλλογοι, που περίπου λειτουργούν και ως </w:t>
      </w:r>
      <w:proofErr w:type="spellStart"/>
      <w:r>
        <w:rPr>
          <w:rFonts w:eastAsia="Times New Roman" w:cs="Times New Roman"/>
          <w:szCs w:val="24"/>
        </w:rPr>
        <w:t>προκεχωρημένα</w:t>
      </w:r>
      <w:proofErr w:type="spellEnd"/>
      <w:r>
        <w:rPr>
          <w:rFonts w:eastAsia="Times New Roman" w:cs="Times New Roman"/>
          <w:szCs w:val="24"/>
        </w:rPr>
        <w:t xml:space="preserve"> σας φυλάκια και που προσπαθούν με κάθε τρόπο να ψευδολογήσουν και να σαμποτάρουν αυτή την αλλαγή, δεν έχουν καμ</w:t>
      </w:r>
      <w:r>
        <w:rPr>
          <w:rFonts w:eastAsia="Times New Roman" w:cs="Times New Roman"/>
          <w:szCs w:val="24"/>
        </w:rPr>
        <w:t>μ</w:t>
      </w:r>
      <w:r>
        <w:rPr>
          <w:rFonts w:eastAsia="Times New Roman" w:cs="Times New Roman"/>
          <w:szCs w:val="24"/>
        </w:rPr>
        <w:t xml:space="preserve">ία σχέση με τις υποβληθείσες αιτήσεις. Έχουμε πολύ μεγάλη συσσώρευση αιτήσεων στην Αθήνα και στη Θεσσαλονίκη, έχουμε σχεδόν κάλυψη </w:t>
      </w:r>
      <w:r>
        <w:rPr>
          <w:rFonts w:eastAsia="Times New Roman" w:cs="Times New Roman"/>
          <w:szCs w:val="24"/>
        </w:rPr>
        <w:lastRenderedPageBreak/>
        <w:t>του στόχου των παιδιάτρων, διακόσιους δεκαεννέα από τις διακόσιες τριάντα εννέα θέσεις, και έχουμε ένα έλλειμμα</w:t>
      </w:r>
      <w:r>
        <w:rPr>
          <w:rFonts w:eastAsia="Times New Roman" w:cs="Times New Roman"/>
          <w:szCs w:val="24"/>
        </w:rPr>
        <w:t>,</w:t>
      </w:r>
      <w:r>
        <w:rPr>
          <w:rFonts w:eastAsia="Times New Roman" w:cs="Times New Roman"/>
          <w:szCs w:val="24"/>
        </w:rPr>
        <w:t xml:space="preserve"> κυρίως στους</w:t>
      </w:r>
      <w:r>
        <w:rPr>
          <w:rFonts w:eastAsia="Times New Roman" w:cs="Times New Roman"/>
          <w:szCs w:val="24"/>
        </w:rPr>
        <w:t xml:space="preserve"> γενικούς γιατρούς και στους παθολόγους. Και βεβαίως πρόθεσή μας είναι με τον αριθμό των γιατρών που ήδη έχουν καταθέσει αίτηση, με μία σωστή διαχείριση και κατανομή τους να μπορούμε μέσα στο επόμενο δίμηνο, που θα ολοκληρωθεί η διαδικασία των ενστάσεων κα</w:t>
      </w:r>
      <w:r>
        <w:rPr>
          <w:rFonts w:eastAsia="Times New Roman" w:cs="Times New Roman"/>
          <w:szCs w:val="24"/>
        </w:rPr>
        <w:t xml:space="preserve">ι των τελικών πινάκων, να θέσουμε σε λειτουργία ένα πολύ μεγάλο ποσοστό, θα έλεγα σχεδόν τις μισές από τις δομές, άμεσα. </w:t>
      </w:r>
    </w:p>
    <w:p w14:paraId="14B84F5B" w14:textId="77777777" w:rsidR="009F1D8B" w:rsidRDefault="00750C6B">
      <w:pPr>
        <w:tabs>
          <w:tab w:val="left" w:pos="5837"/>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τα υπόλοιπα στη δευτερολογία σας. </w:t>
      </w:r>
    </w:p>
    <w:p w14:paraId="14B84F5C" w14:textId="77777777" w:rsidR="009F1D8B" w:rsidRDefault="00750C6B">
      <w:pPr>
        <w:tabs>
          <w:tab w:val="left" w:pos="5837"/>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Και φυσικά έχουμε</w:t>
      </w:r>
      <w:r>
        <w:rPr>
          <w:rFonts w:eastAsia="Times New Roman" w:cs="Times New Roman"/>
          <w:szCs w:val="24"/>
        </w:rPr>
        <w:t xml:space="preserve"> το περιθώριο να επαναλάβουμε την προκήρυξη, ειδικά για τους γιατρούς, για να δώσουμε τη δυνατότητα σε νέους γιατρούς που τελειώνουν αυτή την περίοδο ειδικότητα, που δίνουν εξετάσεις τον Σεπτέμβριο και τον Οκτώβριο, νέους γενικούς γιατρούς, παθολόγους και </w:t>
      </w:r>
      <w:r>
        <w:rPr>
          <w:rFonts w:eastAsia="Times New Roman" w:cs="Times New Roman"/>
          <w:szCs w:val="24"/>
        </w:rPr>
        <w:t>παιδιάτρους, επίσης να διεκδικήσουν μία θέση αξιοπρεπώς αμειβόμενης εργασίας στο δημόσιο σύστημα υ</w:t>
      </w:r>
      <w:r>
        <w:rPr>
          <w:rFonts w:eastAsia="Times New Roman" w:cs="Times New Roman"/>
          <w:szCs w:val="24"/>
        </w:rPr>
        <w:lastRenderedPageBreak/>
        <w:t xml:space="preserve">γείας, με εισαγωγικό βαθμό </w:t>
      </w:r>
      <w:r>
        <w:rPr>
          <w:rFonts w:eastAsia="Times New Roman" w:cs="Times New Roman"/>
          <w:szCs w:val="24"/>
        </w:rPr>
        <w:t>ε</w:t>
      </w:r>
      <w:r>
        <w:rPr>
          <w:rFonts w:eastAsia="Times New Roman" w:cs="Times New Roman"/>
          <w:szCs w:val="24"/>
        </w:rPr>
        <w:t xml:space="preserve">πιμελητή Α΄, πολύ ισχυρό οικονομικό κίνητρο και με μία θητεία που μπορεί να φτάσει μέχρι τα τέσσερα χρόνια. </w:t>
      </w:r>
    </w:p>
    <w:p w14:paraId="14B84F5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Είναι ένα πρόγραμμα χ</w:t>
      </w:r>
      <w:r>
        <w:rPr>
          <w:rFonts w:eastAsia="Times New Roman" w:cs="Times New Roman"/>
          <w:szCs w:val="24"/>
        </w:rPr>
        <w:t xml:space="preserve">ρηματοδοτούμενο από ευρωπαϊκούς πόρους -το έχουμε εξηγήσει πάρα πολλές αυτό-, το οποίο όμως επειδή ακριβώς πιστεύουμε ότι και η υγειονομική αλλά και η κοινωνική του ωφελιμότητα θα είναι πολύ γρήγορα αναγνωρίσιμη και μετρήσιμη… </w:t>
      </w:r>
    </w:p>
    <w:p w14:paraId="14B84F5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w:t>
      </w:r>
      <w:r>
        <w:rPr>
          <w:rFonts w:eastAsia="Times New Roman" w:cs="Times New Roman"/>
          <w:szCs w:val="24"/>
        </w:rPr>
        <w:t>νειλημμένα το κουδούνι λήξεως του χρόνου ομιλίας του κυρίου Υπουργού)</w:t>
      </w:r>
    </w:p>
    <w:p w14:paraId="14B84F5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κλείστε. Άλλο ανοχή και άλλο να παίρνετε διπλάσιο χρόνο. </w:t>
      </w:r>
    </w:p>
    <w:p w14:paraId="14B84F60" w14:textId="77777777" w:rsidR="009F1D8B" w:rsidRDefault="00750C6B">
      <w:pPr>
        <w:spacing w:line="600" w:lineRule="auto"/>
        <w:ind w:firstLine="720"/>
        <w:contextualSpacing/>
        <w:jc w:val="both"/>
        <w:rPr>
          <w:rFonts w:eastAsia="Times New Roman" w:cs="Times New Roman"/>
          <w:b/>
          <w:szCs w:val="24"/>
        </w:rPr>
      </w:pPr>
      <w:r>
        <w:rPr>
          <w:rFonts w:eastAsia="Times New Roman"/>
          <w:b/>
          <w:szCs w:val="24"/>
        </w:rPr>
        <w:t xml:space="preserve">ΑΝΔΡΕΑΣ ΞΑΝΘΟΣ (Υπουργός Υγείας): </w:t>
      </w:r>
      <w:r>
        <w:rPr>
          <w:rFonts w:eastAsia="Times New Roman" w:cs="Times New Roman"/>
          <w:szCs w:val="24"/>
        </w:rPr>
        <w:t xml:space="preserve">Επιτρέψτε μου, κύριε Πρόεδρε. Τελειώνω. </w:t>
      </w:r>
    </w:p>
    <w:p w14:paraId="14B84F6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…θα δι</w:t>
      </w:r>
      <w:r>
        <w:rPr>
          <w:rFonts w:eastAsia="Times New Roman" w:cs="Times New Roman"/>
          <w:szCs w:val="24"/>
        </w:rPr>
        <w:t xml:space="preserve">ασφαλιστεί με κάθε τρόπο η χρηματοδότησή του και η βιώσιμη προοπτική του. </w:t>
      </w:r>
    </w:p>
    <w:p w14:paraId="14B84F6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Προτού δώσω τον λόγο στον κ. Φωτήλα, να πω ότι οι ιατρικοί σύλλογοι είναι νομικά πρόσωπα. Λειτουργούν με αποφάσεις των διοικητικών </w:t>
      </w:r>
      <w:r>
        <w:rPr>
          <w:rFonts w:eastAsia="Times New Roman" w:cs="Times New Roman"/>
          <w:szCs w:val="24"/>
        </w:rPr>
        <w:lastRenderedPageBreak/>
        <w:t>τους συμβουλίων κ</w:t>
      </w:r>
      <w:r>
        <w:rPr>
          <w:rFonts w:eastAsia="Times New Roman" w:cs="Times New Roman"/>
          <w:szCs w:val="24"/>
        </w:rPr>
        <w:t xml:space="preserve">αι δεν είναι </w:t>
      </w:r>
      <w:proofErr w:type="spellStart"/>
      <w:r>
        <w:rPr>
          <w:rFonts w:eastAsia="Times New Roman" w:cs="Times New Roman"/>
          <w:szCs w:val="24"/>
        </w:rPr>
        <w:t>προκεχωρημένα</w:t>
      </w:r>
      <w:proofErr w:type="spellEnd"/>
      <w:r>
        <w:rPr>
          <w:rFonts w:eastAsia="Times New Roman" w:cs="Times New Roman"/>
          <w:szCs w:val="24"/>
        </w:rPr>
        <w:t xml:space="preserve"> φυλάκια κανενός κόμματος. </w:t>
      </w:r>
    </w:p>
    <w:p w14:paraId="14B84F6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Κύριε Φωτήλα, έχετε τον λόγο. </w:t>
      </w:r>
    </w:p>
    <w:p w14:paraId="14B84F6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Κύριε Υπουργέ, κακώς εκπλήσσεστε με την αγωνία μας, γιατί η αγωνία μας δεν είναι για το νομοσχέδιό σας. Η αγωνία μας είναι για τους ασθενείς. Και ξέρετε γιατί; Όσο εσείς παίζετε, -γιατί παιχνίδια και πασαλείμματα είναι αυτά που κάνετε- στην Πάτρα, για παρά</w:t>
      </w:r>
      <w:r>
        <w:rPr>
          <w:rFonts w:eastAsia="Times New Roman" w:cs="Times New Roman"/>
          <w:szCs w:val="24"/>
        </w:rPr>
        <w:t xml:space="preserve">δειγμα, οι ελλείψεις έχουν </w:t>
      </w:r>
      <w:r>
        <w:rPr>
          <w:rFonts w:eastAsia="Times New Roman" w:cs="Times New Roman"/>
          <w:szCs w:val="24"/>
        </w:rPr>
        <w:t>κ</w:t>
      </w:r>
      <w:r>
        <w:rPr>
          <w:rFonts w:eastAsia="Times New Roman" w:cs="Times New Roman"/>
          <w:szCs w:val="24"/>
        </w:rPr>
        <w:t>τυπήσει κόκκινο. Το ΠΕΔΥ τρεις μήνες είναι χωρίς οφθαλμίατρο. Λείπει ο νευρολόγος. Λείπει ο ψυχίατρος. Στο Ρίο είναι πεντέμισι ώρες σε αναμονή ο κόσμος για τα επείγοντα. Στο</w:t>
      </w:r>
      <w:r>
        <w:rPr>
          <w:rFonts w:eastAsia="Times New Roman" w:cs="Times New Roman"/>
          <w:szCs w:val="24"/>
        </w:rPr>
        <w:t xml:space="preserve"> Νοσοκομείο</w:t>
      </w:r>
      <w:r>
        <w:rPr>
          <w:rFonts w:eastAsia="Times New Roman" w:cs="Times New Roman"/>
          <w:szCs w:val="24"/>
        </w:rPr>
        <w:t xml:space="preserve"> «Άγιο</w:t>
      </w:r>
      <w:r>
        <w:rPr>
          <w:rFonts w:eastAsia="Times New Roman" w:cs="Times New Roman"/>
          <w:szCs w:val="24"/>
        </w:rPr>
        <w:t>ς</w:t>
      </w:r>
      <w:r>
        <w:rPr>
          <w:rFonts w:eastAsia="Times New Roman" w:cs="Times New Roman"/>
          <w:szCs w:val="24"/>
        </w:rPr>
        <w:t xml:space="preserve"> Ανδρέα</w:t>
      </w:r>
      <w:r>
        <w:rPr>
          <w:rFonts w:eastAsia="Times New Roman" w:cs="Times New Roman"/>
          <w:szCs w:val="24"/>
        </w:rPr>
        <w:t>ς</w:t>
      </w:r>
      <w:r>
        <w:rPr>
          <w:rFonts w:eastAsia="Times New Roman" w:cs="Times New Roman"/>
          <w:szCs w:val="24"/>
        </w:rPr>
        <w:t>», εκεί που όλο τάζατε, η κατ</w:t>
      </w:r>
      <w:r>
        <w:rPr>
          <w:rFonts w:eastAsia="Times New Roman" w:cs="Times New Roman"/>
          <w:szCs w:val="24"/>
        </w:rPr>
        <w:t xml:space="preserve">άσταση είναι οριακή και αντί να πηγαίνετε νοσηλεύτριες, που έχετε, στο </w:t>
      </w:r>
      <w:r>
        <w:rPr>
          <w:rFonts w:eastAsia="Times New Roman" w:cs="Times New Roman"/>
          <w:szCs w:val="24"/>
        </w:rPr>
        <w:t>ν</w:t>
      </w:r>
      <w:r>
        <w:rPr>
          <w:rFonts w:eastAsia="Times New Roman" w:cs="Times New Roman"/>
          <w:szCs w:val="24"/>
        </w:rPr>
        <w:t>οσοκομείο</w:t>
      </w:r>
      <w:r>
        <w:rPr>
          <w:rFonts w:eastAsia="Times New Roman" w:cs="Times New Roman"/>
          <w:szCs w:val="24"/>
        </w:rPr>
        <w:t>,</w:t>
      </w:r>
      <w:r>
        <w:rPr>
          <w:rFonts w:eastAsia="Times New Roman" w:cs="Times New Roman"/>
          <w:szCs w:val="24"/>
        </w:rPr>
        <w:t xml:space="preserve"> ούτως ώστε να βοηθήσουν στην κατάσταση στα χειρουργεία, εσείς στέλνετε διοικητικές υπαλλήλους στις ΥΠΕ. Αυτή τη στιγμή στην Πάτρα είναι είκοσι. Αυτό είναι, λοιπόν, που μας κ</w:t>
      </w:r>
      <w:r>
        <w:rPr>
          <w:rFonts w:eastAsia="Times New Roman" w:cs="Times New Roman"/>
          <w:szCs w:val="24"/>
        </w:rPr>
        <w:t xml:space="preserve">άνει να έχουμε μεγαλύτερη αγωνία. </w:t>
      </w:r>
    </w:p>
    <w:p w14:paraId="14B84F6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Μόλις ομολογήσατε ότι βγάλατε μια προκήρυξη</w:t>
      </w:r>
      <w:r>
        <w:rPr>
          <w:rFonts w:eastAsia="Times New Roman" w:cs="Times New Roman"/>
          <w:szCs w:val="24"/>
        </w:rPr>
        <w:t>,</w:t>
      </w:r>
      <w:r>
        <w:rPr>
          <w:rFonts w:eastAsia="Times New Roman" w:cs="Times New Roman"/>
          <w:szCs w:val="24"/>
        </w:rPr>
        <w:t xml:space="preserve"> η οποία ξέρατε ότι δεν θα έχει καμμία επιτυχία από πριν και μας το λέτε έτσι απλά. Λέτε ότι ήταν αναμενόμενο η προκήρυξη να μην έχει </w:t>
      </w:r>
      <w:r>
        <w:rPr>
          <w:rFonts w:eastAsia="Times New Roman" w:cs="Times New Roman"/>
          <w:szCs w:val="24"/>
        </w:rPr>
        <w:lastRenderedPageBreak/>
        <w:t xml:space="preserve">επιτυχία. Γιατί την κάνατε, κύριε Υπουργέ; </w:t>
      </w:r>
      <w:r>
        <w:rPr>
          <w:rFonts w:eastAsia="Times New Roman" w:cs="Times New Roman"/>
          <w:szCs w:val="24"/>
        </w:rPr>
        <w:t xml:space="preserve">Δεν καταλαβαίνω. Κόστισε κάποια χρήματα για να γίνει αυτή η προκήρυξη. Δεν τις κάνουμε για πλάκα τις προκηρύξεις. </w:t>
      </w:r>
    </w:p>
    <w:p w14:paraId="14B84F6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Λέτε, επίσης, ότι θα περιμένετε να λύσετε το πρόβλημα με τους νέους φοιτητές που τελειώνουν τώρα και τις ειδικότητές τους. Πόσοι είναι αυτοί </w:t>
      </w:r>
      <w:r>
        <w:rPr>
          <w:rFonts w:eastAsia="Times New Roman" w:cs="Times New Roman"/>
          <w:szCs w:val="24"/>
        </w:rPr>
        <w:t xml:space="preserve">και πώς θα σας λύσουν το πρόβλημα; Η πραγματικότητα είναι ότι σας λείπουν οι μισοί γιατροί. Αφήστε τα νούμερα που μας λέτε τώρα ότι είναι είκοσι τρεις χιλιάδες. Για τους γιατρούς να μας πείτε, όχι για το διοικητικό προσωπικό. Δεν έχει κανείς αμφιβολία ότι </w:t>
      </w:r>
      <w:r>
        <w:rPr>
          <w:rFonts w:eastAsia="Times New Roman" w:cs="Times New Roman"/>
          <w:szCs w:val="24"/>
        </w:rPr>
        <w:t>θα βρείτε διοικητικό προσωπικό. Γιατρούς θέλαμε να δούμε εάν θα βρείτε. Σας λείπουν, λοιπόν, οι μισοί γιατροί.</w:t>
      </w:r>
    </w:p>
    <w:p w14:paraId="14B84F6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Άρα οι λύσεις είναι είτε να δώσετε μια νέα προκήρυξη, μια νέα παράταση -αλλά δεν βρίσκω τον λόγο γιατί κάποιος να ενδιαφερθεί ξαφνικά από τη μία </w:t>
      </w:r>
      <w:r>
        <w:rPr>
          <w:rFonts w:eastAsia="Times New Roman" w:cs="Times New Roman"/>
          <w:szCs w:val="24"/>
        </w:rPr>
        <w:t>μέρα στην άλλη-, είτε να τους δώσετε κάτι παραπάνω. Αλλά εδώ τι θα έχουμε μετά; Γιατρούς δύο ταχυτήτων; Η μία προκήρυξη θα δίνει κάτι παρακάτω και η επόμενη θα δίνει κάτι παραπάνω; Η τρίτη και τελευταία λύση, η οποία ακούγεται κιόλας, είναι να πάρετε αγροτ</w:t>
      </w:r>
      <w:r>
        <w:rPr>
          <w:rFonts w:eastAsia="Times New Roman" w:cs="Times New Roman"/>
          <w:szCs w:val="24"/>
        </w:rPr>
        <w:t xml:space="preserve">ικούς γιατρούς και γιατρούς από τα κέντρα υγείας και να τους πηγαίνετε λίγο από εδώ, </w:t>
      </w:r>
      <w:r>
        <w:rPr>
          <w:rFonts w:eastAsia="Times New Roman" w:cs="Times New Roman"/>
          <w:szCs w:val="24"/>
        </w:rPr>
        <w:lastRenderedPageBreak/>
        <w:t xml:space="preserve">λίγο από εκεί, μέχρι να πεθάνουν οι άνθρωποι. Αυτές είναι, δεν υπάρχει άλλη λύση. </w:t>
      </w:r>
    </w:p>
    <w:p w14:paraId="14B84F6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πολύ φοβάμαι, κύριε Υπουργέ, ότι δεν θα τους βρείτε τους γιατρούς. Όπ</w:t>
      </w:r>
      <w:r>
        <w:rPr>
          <w:rFonts w:eastAsia="Times New Roman" w:cs="Times New Roman"/>
          <w:szCs w:val="24"/>
        </w:rPr>
        <w:t xml:space="preserve">ως φαίνεται ήδη δεν τους βρήκατε. Το ομολογήσατε στο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με μεγαλύτερη ειλικρίνεια από ό,τι το ομολογείτε σήμερα εδώ. </w:t>
      </w:r>
    </w:p>
    <w:p w14:paraId="14B84F6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Υπάρχει και το θέμα των κτηρίων που εσείς προσωπικά θίξατε. Γιατί και εδώ ακούμε ότι έχετε πρόβλημα. Θα ήθελα απλά να ακούσω δύο λόγι</w:t>
      </w:r>
      <w:r>
        <w:rPr>
          <w:rFonts w:eastAsia="Times New Roman" w:cs="Times New Roman"/>
          <w:szCs w:val="24"/>
        </w:rPr>
        <w:t xml:space="preserve">α και για το θέμα των κτηρίων, δηλαδή πού θα στεγαστούν οι ΤΟΜΥ. </w:t>
      </w:r>
    </w:p>
    <w:p w14:paraId="14B84F6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Όμως θα ήθελα να ακούσω μια αλήθεια, κύριε Υπουργέ, γιατί ακούω και ξανακούω και από τον Πρωθυπουργό και από εσάς, ότι καλύψατε τους ανασφάλιστους. Αλλά</w:t>
      </w:r>
      <w:r>
        <w:rPr>
          <w:rFonts w:eastAsia="Times New Roman" w:cs="Times New Roman"/>
          <w:szCs w:val="24"/>
        </w:rPr>
        <w:t>,</w:t>
      </w:r>
      <w:r>
        <w:rPr>
          <w:rFonts w:eastAsia="Times New Roman" w:cs="Times New Roman"/>
          <w:szCs w:val="24"/>
        </w:rPr>
        <w:t xml:space="preserve"> όταν εγώ προκάλεσα τον κ. </w:t>
      </w:r>
      <w:proofErr w:type="spellStart"/>
      <w:r>
        <w:rPr>
          <w:rFonts w:eastAsia="Times New Roman" w:cs="Times New Roman"/>
          <w:szCs w:val="24"/>
        </w:rPr>
        <w:t>Πολάκη</w:t>
      </w:r>
      <w:proofErr w:type="spellEnd"/>
      <w:r>
        <w:rPr>
          <w:rFonts w:eastAsia="Times New Roman" w:cs="Times New Roman"/>
          <w:szCs w:val="24"/>
        </w:rPr>
        <w:t xml:space="preserve"> να </w:t>
      </w:r>
      <w:r>
        <w:rPr>
          <w:rFonts w:eastAsia="Times New Roman" w:cs="Times New Roman"/>
          <w:szCs w:val="24"/>
        </w:rPr>
        <w:t>προσκομίσει στη Βουλή έστω και ένα παραστατικό ανασφάλιστου πολίτη, είτε Έλληνα, είτε νόμιμα διαμένοντος στη χώρα, το οποίο θα είναι μετά τις 2-6-2014, μου είπε ότι θα μου φέρει και μάλιστα μου είχε πει ότι θα του ζητάω μία συγγνώμη για κάθε παραστατικό πο</w:t>
      </w:r>
      <w:r>
        <w:rPr>
          <w:rFonts w:eastAsia="Times New Roman" w:cs="Times New Roman"/>
          <w:szCs w:val="24"/>
        </w:rPr>
        <w:t>υ θα μου φέρει. Τελικά κατέθεσε στα Πρακτικά δύο μόνο παραστατικά. Το ένα είναι η υπηρεσία το</w:t>
      </w:r>
      <w:r>
        <w:rPr>
          <w:rFonts w:eastAsia="Times New Roman" w:cs="Times New Roman"/>
          <w:szCs w:val="24"/>
        </w:rPr>
        <w:t>ν πρώτο</w:t>
      </w:r>
      <w:r>
        <w:rPr>
          <w:rFonts w:eastAsia="Times New Roman" w:cs="Times New Roman"/>
          <w:szCs w:val="24"/>
        </w:rPr>
        <w:t xml:space="preserve"> του 2014, γιατί είχε ξεχάσει να βγάλει τη βεβαίωση </w:t>
      </w:r>
      <w:r>
        <w:rPr>
          <w:rFonts w:eastAsia="Times New Roman" w:cs="Times New Roman"/>
          <w:szCs w:val="24"/>
        </w:rPr>
        <w:lastRenderedPageBreak/>
        <w:t>του νόμου 105 που έπρεπε να υπογράψει και το άλλο είναι παράνομου μετανάστη. Αυτή είναι η πραγματικότητα</w:t>
      </w:r>
      <w:r>
        <w:rPr>
          <w:rFonts w:eastAsia="Times New Roman" w:cs="Times New Roman"/>
          <w:szCs w:val="24"/>
        </w:rPr>
        <w:t xml:space="preserve">. Πείτε επιτέλους, έστω και τώρα, μια αλήθεια. </w:t>
      </w:r>
    </w:p>
    <w:p w14:paraId="14B84F6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4B84F6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w:t>
      </w:r>
      <w:r>
        <w:rPr>
          <w:rFonts w:eastAsia="Times New Roman" w:cs="Times New Roman"/>
          <w:szCs w:val="24"/>
        </w:rPr>
        <w:t>ας</w:t>
      </w:r>
      <w:proofErr w:type="spellEnd"/>
      <w:r>
        <w:rPr>
          <w:rFonts w:eastAsia="Times New Roman" w:cs="Times New Roman"/>
          <w:szCs w:val="24"/>
        </w:rPr>
        <w:t xml:space="preserve"> Φωτήλας καταθέτει για τα Πρακτικά τα προαναφερθέντα έγγραφα, τα οποία βρίσκονται στο αρχείο του Τμήματος Γραμματείας της Διεύθυνσης Στενογραφίας και Πρα</w:t>
      </w:r>
      <w:r>
        <w:rPr>
          <w:rFonts w:eastAsia="Times New Roman" w:cs="Times New Roman"/>
          <w:szCs w:val="24"/>
        </w:rPr>
        <w:t>κτικών της Βουλής)</w:t>
      </w:r>
    </w:p>
    <w:p w14:paraId="14B84F6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14:paraId="14B84F6E" w14:textId="77777777" w:rsidR="009F1D8B" w:rsidRDefault="00750C6B">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Για να έχουμε επαφή με την πραγματικότητα, κύριε Φωτήλα, το κόμμα στο οποίο αυτή την περίοδο βρίσκεστε…</w:t>
      </w:r>
    </w:p>
    <w:p w14:paraId="14B84F6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Ξέρετε από αυτά. </w:t>
      </w:r>
    </w:p>
    <w:p w14:paraId="14B84F70" w14:textId="77777777" w:rsidR="009F1D8B" w:rsidRDefault="00750C6B">
      <w:pPr>
        <w:spacing w:line="600" w:lineRule="auto"/>
        <w:ind w:firstLine="720"/>
        <w:contextualSpacing/>
        <w:jc w:val="both"/>
        <w:rPr>
          <w:rFonts w:eastAsia="Times New Roman" w:cs="Times New Roman"/>
          <w:szCs w:val="24"/>
        </w:rPr>
      </w:pPr>
      <w:r>
        <w:rPr>
          <w:rFonts w:eastAsia="Times New Roman"/>
          <w:b/>
          <w:szCs w:val="24"/>
        </w:rPr>
        <w:t>ΑΝΔΡΕΑΣ ΞΑΝΘΟΣ (Υπουργός Υγείας):</w:t>
      </w:r>
      <w:r>
        <w:rPr>
          <w:rFonts w:eastAsia="Times New Roman"/>
          <w:b/>
          <w:szCs w:val="24"/>
        </w:rPr>
        <w:t xml:space="preserve"> </w:t>
      </w:r>
      <w:r>
        <w:rPr>
          <w:rFonts w:eastAsia="Times New Roman"/>
          <w:szCs w:val="24"/>
        </w:rPr>
        <w:t>.</w:t>
      </w:r>
      <w:r>
        <w:rPr>
          <w:rFonts w:eastAsia="Times New Roman" w:cs="Times New Roman"/>
          <w:szCs w:val="24"/>
        </w:rPr>
        <w:t xml:space="preserve">..όταν ήταν στην Κυβέρνηση το 2014, εξεδίωξε τρεις χιλιάδες ειδικευμένους γιατρούς από το δημόσιο σύστημα υγείας. </w:t>
      </w:r>
    </w:p>
    <w:p w14:paraId="14B84F71" w14:textId="77777777" w:rsidR="009F1D8B" w:rsidRDefault="00750C6B">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Και εσείς τους υποσχεθήκατε ότι θα τους πάρετε.</w:t>
      </w:r>
    </w:p>
    <w:p w14:paraId="14B84F72"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Φωτήλα, μην το ξανακάνετε αυτό. Δεν σας διέκοψε ούτε μισό δευτερόλεπτο.</w:t>
      </w:r>
    </w:p>
    <w:p w14:paraId="14B84F73" w14:textId="77777777" w:rsidR="009F1D8B" w:rsidRDefault="00750C6B">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Και οδήγησε σε μια διαλυτική κατάσταση τις δημόσιες δομές πρωτοβάθμιας φροντίδας υγείας στα αστικά κέντρα. Αυτή η παρέμβαση ήταν καταλυτική στο</w:t>
      </w:r>
      <w:r>
        <w:rPr>
          <w:rFonts w:eastAsia="Times New Roman"/>
          <w:szCs w:val="24"/>
        </w:rPr>
        <w:t xml:space="preserve"> να αποδιοργανωθεί το Δημόσιο Σύστημα Υγείας, να υπάρξει αυτό που λέμε παθητική ιδιωτικοποίηση και να </w:t>
      </w:r>
      <w:proofErr w:type="spellStart"/>
      <w:r>
        <w:rPr>
          <w:rFonts w:eastAsia="Times New Roman"/>
          <w:szCs w:val="24"/>
        </w:rPr>
        <w:t>μετακυλιστεί</w:t>
      </w:r>
      <w:proofErr w:type="spellEnd"/>
      <w:r>
        <w:rPr>
          <w:rFonts w:eastAsia="Times New Roman"/>
          <w:szCs w:val="24"/>
        </w:rPr>
        <w:t xml:space="preserve"> τεράστιο κόστος τους πολίτες, οι οποίοι αναζητούσαν πλέον από τον ιδιωτικό τομέα υπηρεσίες.</w:t>
      </w:r>
    </w:p>
    <w:p w14:paraId="14B84F74" w14:textId="77777777" w:rsidR="009F1D8B" w:rsidRDefault="00750C6B">
      <w:pPr>
        <w:spacing w:line="600" w:lineRule="auto"/>
        <w:ind w:firstLine="720"/>
        <w:contextualSpacing/>
        <w:jc w:val="both"/>
        <w:rPr>
          <w:rFonts w:eastAsia="Times New Roman"/>
          <w:szCs w:val="24"/>
        </w:rPr>
      </w:pPr>
      <w:r>
        <w:rPr>
          <w:rFonts w:eastAsia="Times New Roman"/>
          <w:szCs w:val="24"/>
        </w:rPr>
        <w:t>Άρα</w:t>
      </w:r>
      <w:r>
        <w:rPr>
          <w:rFonts w:eastAsia="Times New Roman"/>
          <w:szCs w:val="24"/>
        </w:rPr>
        <w:t xml:space="preserve"> αφήστε αυτά τα περί καταναγκασμού και επιστράτευσης. Αυτό που κάνετε εσείς ήταν καταναγκαστική αποστράτευση. Ένα το κρατούμενο.</w:t>
      </w:r>
    </w:p>
    <w:p w14:paraId="14B84F75" w14:textId="77777777" w:rsidR="009F1D8B" w:rsidRDefault="00750C6B">
      <w:pPr>
        <w:spacing w:line="600" w:lineRule="auto"/>
        <w:ind w:firstLine="720"/>
        <w:contextualSpacing/>
        <w:jc w:val="both"/>
        <w:rPr>
          <w:rFonts w:eastAsia="Times New Roman"/>
          <w:szCs w:val="24"/>
        </w:rPr>
      </w:pPr>
      <w:r>
        <w:rPr>
          <w:rFonts w:eastAsia="Times New Roman"/>
          <w:szCs w:val="24"/>
        </w:rPr>
        <w:t>Δεύτερον, αυτό το οποίο κάνουμε εμείς είναι ότι δημιουργούμε μετά από είκοσι χρόνια νέες δομές στο Δημόσιο Σύστημα Υγείας. Τα τ</w:t>
      </w:r>
      <w:r>
        <w:rPr>
          <w:rFonts w:eastAsia="Times New Roman"/>
          <w:szCs w:val="24"/>
        </w:rPr>
        <w:t>ελευταία Κέντρα Υγείας φτιάχτηκαν τη δεκαετία του 1990. Μετά από είκοσι χρόνια, λοιπόν, έχουμε νέες δομές, οι οποίες προφανώς θα αναπτυχθούν σταδιακά, με βάση και τον αριθμό των ενδιαφερομένων γιατρών, αλλά και των διαθέσιμων χώρων οι οποίοι προετοιμάζοντα</w:t>
      </w:r>
      <w:r>
        <w:rPr>
          <w:rFonts w:eastAsia="Times New Roman"/>
          <w:szCs w:val="24"/>
        </w:rPr>
        <w:t xml:space="preserve">ι αυτήν την περίοδο. </w:t>
      </w:r>
    </w:p>
    <w:p w14:paraId="14B84F76" w14:textId="77777777" w:rsidR="009F1D8B" w:rsidRDefault="00750C6B">
      <w:pPr>
        <w:spacing w:line="600" w:lineRule="auto"/>
        <w:ind w:firstLine="720"/>
        <w:contextualSpacing/>
        <w:jc w:val="both"/>
        <w:rPr>
          <w:rFonts w:eastAsia="Times New Roman"/>
          <w:szCs w:val="24"/>
        </w:rPr>
      </w:pPr>
      <w:r w:rsidRPr="007C37DB">
        <w:rPr>
          <w:rFonts w:eastAsia="Times New Roman"/>
          <w:color w:val="000000" w:themeColor="text1"/>
          <w:szCs w:val="24"/>
        </w:rPr>
        <w:lastRenderedPageBreak/>
        <w:t xml:space="preserve">Μην ανησυχείτε, λοιπόν. Εμείς αυτές τις μέρες επεξεργαζόμαστε τα στοιχεία και πολύ σύντομα θα σας πούμε ακριβώς πόσες νέες </w:t>
      </w:r>
      <w:r w:rsidRPr="007C37DB">
        <w:rPr>
          <w:rFonts w:eastAsia="Times New Roman"/>
          <w:color w:val="000000" w:themeColor="text1"/>
          <w:szCs w:val="24"/>
        </w:rPr>
        <w:t>τοπικές μονάδες υγείας</w:t>
      </w:r>
      <w:r w:rsidRPr="007C37DB">
        <w:rPr>
          <w:rFonts w:eastAsia="Times New Roman"/>
          <w:color w:val="000000" w:themeColor="text1"/>
          <w:szCs w:val="24"/>
        </w:rPr>
        <w:t xml:space="preserve"> θα αναπτυχθούν σε όλη την Ελλάδα. Αυτό είναι το πρόβλημά σας. </w:t>
      </w:r>
      <w:r>
        <w:rPr>
          <w:rFonts w:eastAsia="Times New Roman"/>
          <w:szCs w:val="24"/>
        </w:rPr>
        <w:t>Καταλαβαίνετε πάρα πολύ κα</w:t>
      </w:r>
      <w:r>
        <w:rPr>
          <w:rFonts w:eastAsia="Times New Roman"/>
          <w:szCs w:val="24"/>
        </w:rPr>
        <w:t xml:space="preserve">λά ότι οι δομές αυτές, που θα είναι αποκεντρωμένες, θα είναι κοντά στον πολίτη, θα έχουν μια εξωστρέφεια, θα κάνουν προληπτικές δράσεις, θα παρέχουν ολιστική φροντίδα, θα δίνουν τη δυνατότητα εύκολης παραπομπής στα άλλα επίπεδα λειτουργίας του </w:t>
      </w:r>
      <w:r>
        <w:rPr>
          <w:rFonts w:eastAsia="Times New Roman"/>
          <w:szCs w:val="24"/>
        </w:rPr>
        <w:t>συστήματος υ</w:t>
      </w:r>
      <w:r>
        <w:rPr>
          <w:rFonts w:eastAsia="Times New Roman"/>
          <w:szCs w:val="24"/>
        </w:rPr>
        <w:t>γείας</w:t>
      </w:r>
      <w:r>
        <w:rPr>
          <w:rFonts w:eastAsia="Times New Roman"/>
          <w:szCs w:val="24"/>
        </w:rPr>
        <w:t xml:space="preserve">, θα κάνουν σχολική υγιεινή, θα κάνουν περιβαλλοντική υγιεινή, για πρώτη φορά θα μετατοπίζουν το κέντρο βάρους στην πρόληψη της ασθένειας και όχι μόνο στην περίθαλψη, όπως μέχρι τώρα -αυτό το μεγάλο έλλειμμα που είχε το </w:t>
      </w:r>
      <w:r>
        <w:rPr>
          <w:rFonts w:eastAsia="Times New Roman"/>
          <w:szCs w:val="24"/>
        </w:rPr>
        <w:t>δημόσιο σύστημα υγείας</w:t>
      </w:r>
      <w:r>
        <w:rPr>
          <w:rFonts w:eastAsia="Times New Roman"/>
          <w:szCs w:val="24"/>
        </w:rPr>
        <w:t xml:space="preserve"> στην πατ</w:t>
      </w:r>
      <w:r>
        <w:rPr>
          <w:rFonts w:eastAsia="Times New Roman"/>
          <w:szCs w:val="24"/>
        </w:rPr>
        <w:t xml:space="preserve">ρίδα μας- πολύ γρήγορα θα αγκαλιαστούν από τις τοπικές κοινωνίες και θα έχουν πολλαπλασιαστικό αποτέλεσμα στην εύρυθμη λειτουργία του ΕΣΥ. </w:t>
      </w:r>
    </w:p>
    <w:p w14:paraId="14B84F77" w14:textId="77777777" w:rsidR="009F1D8B" w:rsidRDefault="00750C6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w:t>
      </w:r>
      <w:r>
        <w:rPr>
          <w:rFonts w:eastAsia="Times New Roman" w:cs="Times New Roman"/>
          <w:szCs w:val="24"/>
        </w:rPr>
        <w:t>Υπουργού)</w:t>
      </w:r>
    </w:p>
    <w:p w14:paraId="14B84F78" w14:textId="77777777" w:rsidR="009F1D8B" w:rsidRDefault="00750C6B">
      <w:pPr>
        <w:spacing w:line="600" w:lineRule="auto"/>
        <w:ind w:firstLine="720"/>
        <w:contextualSpacing/>
        <w:jc w:val="both"/>
        <w:rPr>
          <w:rFonts w:eastAsia="Times New Roman"/>
          <w:szCs w:val="24"/>
        </w:rPr>
      </w:pPr>
      <w:r>
        <w:rPr>
          <w:rFonts w:eastAsia="Times New Roman"/>
          <w:szCs w:val="24"/>
        </w:rPr>
        <w:t>Αυτή είναι, λοιπόν, η πραγματικό</w:t>
      </w:r>
      <w:r>
        <w:rPr>
          <w:rFonts w:eastAsia="Times New Roman"/>
          <w:szCs w:val="24"/>
        </w:rPr>
        <w:t xml:space="preserve">τητα. Φοβούμαι ποια είναι η αντίληψη του Αρχηγού της Νέας Δημοκρατίας για τα θέματα </w:t>
      </w:r>
      <w:r>
        <w:rPr>
          <w:rFonts w:eastAsia="Times New Roman"/>
          <w:szCs w:val="24"/>
        </w:rPr>
        <w:lastRenderedPageBreak/>
        <w:t>της υγείας. Σε τελευταία ανάλυση</w:t>
      </w:r>
      <w:r>
        <w:rPr>
          <w:rFonts w:eastAsia="Times New Roman"/>
          <w:szCs w:val="24"/>
        </w:rPr>
        <w:t>,</w:t>
      </w:r>
      <w:r>
        <w:rPr>
          <w:rFonts w:eastAsia="Times New Roman"/>
          <w:szCs w:val="24"/>
        </w:rPr>
        <w:t xml:space="preserve"> ήταν σαφής η άποψή του και από τη χθεσινή συνέντευξη του. </w:t>
      </w:r>
    </w:p>
    <w:p w14:paraId="14B84F79"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Η πρωτοβάθμια φροντίδα υγείας, αγαπητέ συνάδελφε, είναι ένα </w:t>
      </w:r>
      <w:proofErr w:type="spellStart"/>
      <w:r>
        <w:rPr>
          <w:rFonts w:eastAsia="Times New Roman"/>
          <w:szCs w:val="24"/>
        </w:rPr>
        <w:t>πρόταγμα</w:t>
      </w:r>
      <w:proofErr w:type="spellEnd"/>
      <w:r>
        <w:rPr>
          <w:rFonts w:eastAsia="Times New Roman"/>
          <w:szCs w:val="24"/>
        </w:rPr>
        <w:t xml:space="preserve"> ισότητας κ</w:t>
      </w:r>
      <w:r>
        <w:rPr>
          <w:rFonts w:eastAsia="Times New Roman"/>
          <w:szCs w:val="24"/>
        </w:rPr>
        <w:t xml:space="preserve">αι ο κ. Μητσοτάκης είπε χθες ότι οι κοινωνικές ανισότητες είναι αντίθετες με την ανθρώπινη φύση. Η πρωτοβάθμια φροντίδα υγείας, η διακήρυξη της Άλμα </w:t>
      </w:r>
      <w:proofErr w:type="spellStart"/>
      <w:r>
        <w:rPr>
          <w:rFonts w:eastAsia="Times New Roman"/>
          <w:szCs w:val="24"/>
        </w:rPr>
        <w:t>Άτα</w:t>
      </w:r>
      <w:proofErr w:type="spellEnd"/>
      <w:r>
        <w:rPr>
          <w:rFonts w:eastAsia="Times New Roman"/>
          <w:szCs w:val="24"/>
        </w:rPr>
        <w:t>, οι στόχοι του Παγκόσμιου Οργανισμού Υγείας, οι στόχοι βιώσιμης ανάπτυξης του ΟΗΕ μιλούν για την ισότητ</w:t>
      </w:r>
      <w:r>
        <w:rPr>
          <w:rFonts w:eastAsia="Times New Roman"/>
          <w:szCs w:val="24"/>
        </w:rPr>
        <w:t xml:space="preserve">α στην </w:t>
      </w:r>
      <w:r w:rsidRPr="00756359">
        <w:rPr>
          <w:rFonts w:eastAsia="Times New Roman"/>
          <w:szCs w:val="24"/>
        </w:rPr>
        <w:t>υ</w:t>
      </w:r>
      <w:r>
        <w:rPr>
          <w:rFonts w:eastAsia="Times New Roman"/>
          <w:szCs w:val="24"/>
        </w:rPr>
        <w:t xml:space="preserve">γεία και ένα μέσο για να επιβληθεί αυτή η ισότητα είναι η πρωτοβάθμια φροντίδα υγείας. </w:t>
      </w:r>
    </w:p>
    <w:p w14:paraId="14B84F7A" w14:textId="77777777" w:rsidR="009F1D8B" w:rsidRDefault="00750C6B">
      <w:pPr>
        <w:spacing w:line="600" w:lineRule="auto"/>
        <w:ind w:firstLine="720"/>
        <w:contextualSpacing/>
        <w:jc w:val="both"/>
        <w:rPr>
          <w:rFonts w:eastAsia="Times New Roman"/>
          <w:szCs w:val="24"/>
        </w:rPr>
      </w:pPr>
      <w:r>
        <w:rPr>
          <w:rFonts w:eastAsia="Times New Roman"/>
          <w:szCs w:val="24"/>
        </w:rPr>
        <w:t>Αυτό στην πραγματικότητα εχθρεύεστε. Έχετε στο μυαλό σας ένα πρότυπο ελεύθερου ανταγωνισμού, αγοράς, ιδιωτικοποίησης, που διευρύνει τις κοινωνικές ανισότητες. Α</w:t>
      </w:r>
      <w:r>
        <w:rPr>
          <w:rFonts w:eastAsia="Times New Roman"/>
          <w:szCs w:val="24"/>
        </w:rPr>
        <w:t>υτή είναι η ουσία του πολιτικού σας προβλήματος. Σας ενοχλεί που το δημόσιο σύστημα διευρύνει την παρουσία του και την επιρροή του σε έναν χώρο που είχε σχεδόν καθ’ ολοκληρίαν παραχωρηθεί στον ιδιωτικό τομέα, σας ενοχλεί…</w:t>
      </w:r>
    </w:p>
    <w:p w14:paraId="14B84F7B" w14:textId="77777777" w:rsidR="009F1D8B" w:rsidRDefault="00750C6B">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w:t>
      </w:r>
      <w:r>
        <w:rPr>
          <w:rFonts w:eastAsia="Times New Roman"/>
          <w:szCs w:val="24"/>
        </w:rPr>
        <w:t>λοκληρώστε, κύριε Υπουργέ. Ολοκληρώστε!</w:t>
      </w:r>
    </w:p>
    <w:p w14:paraId="14B84F7C"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…που προστίθενται δομές, προστίθενται γιατροί, προστίθενται επαγγελματίες υγείας στο </w:t>
      </w:r>
      <w:r>
        <w:rPr>
          <w:rFonts w:eastAsia="Times New Roman"/>
          <w:szCs w:val="24"/>
        </w:rPr>
        <w:t>δημόσιο σύστημα υγείας</w:t>
      </w:r>
      <w:r>
        <w:rPr>
          <w:rFonts w:eastAsia="Times New Roman"/>
          <w:szCs w:val="24"/>
        </w:rPr>
        <w:t xml:space="preserve">. </w:t>
      </w:r>
    </w:p>
    <w:p w14:paraId="14B84F7D"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Προφανώς θα συνεχίσουμε. Θα καταλάβουν ακόμα και οι πιο δύσπιστοι την </w:t>
      </w:r>
      <w:r>
        <w:rPr>
          <w:rFonts w:eastAsia="Times New Roman"/>
          <w:szCs w:val="24"/>
        </w:rPr>
        <w:t>αξία της πολιτικής παρέμβασης…</w:t>
      </w:r>
    </w:p>
    <w:p w14:paraId="14B84F7E" w14:textId="77777777" w:rsidR="009F1D8B" w:rsidRDefault="00750C6B">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ολοκληρώστε. Σας το λέω για τελευταία φορά. </w:t>
      </w:r>
    </w:p>
    <w:p w14:paraId="14B84F7F" w14:textId="77777777" w:rsidR="009F1D8B" w:rsidRDefault="00750C6B">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Ευχαριστώ, κύριε Πρόεδρε.</w:t>
      </w:r>
    </w:p>
    <w:p w14:paraId="14B84F80" w14:textId="77777777" w:rsidR="009F1D8B" w:rsidRDefault="00750C6B">
      <w:pPr>
        <w:spacing w:line="600" w:lineRule="auto"/>
        <w:ind w:firstLine="720"/>
        <w:contextualSpacing/>
        <w:jc w:val="both"/>
        <w:rPr>
          <w:rFonts w:eastAsia="Times New Roman"/>
          <w:szCs w:val="24"/>
        </w:rPr>
      </w:pPr>
      <w:r>
        <w:rPr>
          <w:rFonts w:eastAsia="Times New Roman"/>
          <w:szCs w:val="24"/>
        </w:rPr>
        <w:t>Τελειώνω, λοιπόν, λέγοντας ότι σε αντίθεση με εσάς που κλείνατε δομές, π</w:t>
      </w:r>
      <w:r>
        <w:rPr>
          <w:rFonts w:eastAsia="Times New Roman"/>
          <w:szCs w:val="24"/>
        </w:rPr>
        <w:t xml:space="preserve">ου διώχνατε γιατρούς, που βάζατε προσωπικό στη διαθεσιμότητα και την ανασφάλεια, εμείς στηρίζουμε τις σημερινές δομές. </w:t>
      </w:r>
    </w:p>
    <w:p w14:paraId="14B84F81" w14:textId="77777777" w:rsidR="009F1D8B" w:rsidRDefault="00750C6B">
      <w:pPr>
        <w:spacing w:line="600" w:lineRule="auto"/>
        <w:ind w:firstLine="720"/>
        <w:contextualSpacing/>
        <w:jc w:val="both"/>
        <w:rPr>
          <w:rFonts w:eastAsia="Times New Roman"/>
          <w:szCs w:val="24"/>
        </w:rPr>
      </w:pPr>
      <w:r>
        <w:rPr>
          <w:rFonts w:eastAsia="Times New Roman"/>
          <w:szCs w:val="24"/>
        </w:rPr>
        <w:t>Είναι πολύ ενδιαφέρον ότι έχουν ενισχυθεί με περίπου διακόσιους πενήντα επικουρικούς γιατρούς οι δομές πρωτοβάθμιας φροντίδας στα αστικά</w:t>
      </w:r>
      <w:r>
        <w:rPr>
          <w:rFonts w:eastAsia="Times New Roman"/>
          <w:szCs w:val="24"/>
        </w:rPr>
        <w:t xml:space="preserve"> κέντρα και στα κέντρα υγείας. Προκηρύσσουμε τώρα νέες θέσεις…</w:t>
      </w:r>
    </w:p>
    <w:p w14:paraId="14B84F82" w14:textId="77777777" w:rsidR="009F1D8B" w:rsidRDefault="00750C6B">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τα είπατε στην </w:t>
      </w:r>
      <w:proofErr w:type="spellStart"/>
      <w:r>
        <w:rPr>
          <w:rFonts w:eastAsia="Times New Roman"/>
          <w:szCs w:val="24"/>
        </w:rPr>
        <w:t>πρωτολογία</w:t>
      </w:r>
      <w:proofErr w:type="spellEnd"/>
      <w:r>
        <w:rPr>
          <w:rFonts w:eastAsia="Times New Roman"/>
          <w:szCs w:val="24"/>
        </w:rPr>
        <w:t xml:space="preserve"> αυτά! Θα σας κλείσω το μικρόφωνο. Με </w:t>
      </w:r>
      <w:proofErr w:type="spellStart"/>
      <w:r>
        <w:rPr>
          <w:rFonts w:eastAsia="Times New Roman"/>
          <w:szCs w:val="24"/>
        </w:rPr>
        <w:t>συγχωρείτε</w:t>
      </w:r>
      <w:proofErr w:type="spellEnd"/>
      <w:r>
        <w:rPr>
          <w:rFonts w:eastAsia="Times New Roman"/>
          <w:szCs w:val="24"/>
        </w:rPr>
        <w:t>!</w:t>
      </w:r>
    </w:p>
    <w:p w14:paraId="14B84F83"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Εδώ μας είπε για τον κ. </w:t>
      </w:r>
      <w:proofErr w:type="spellStart"/>
      <w:r>
        <w:rPr>
          <w:rFonts w:eastAsia="Times New Roman"/>
          <w:szCs w:val="24"/>
        </w:rPr>
        <w:t>Πολάκη</w:t>
      </w:r>
      <w:proofErr w:type="spellEnd"/>
      <w:r>
        <w:rPr>
          <w:rFonts w:eastAsia="Times New Roman"/>
          <w:szCs w:val="24"/>
        </w:rPr>
        <w:t>. Άσχε</w:t>
      </w:r>
      <w:r>
        <w:rPr>
          <w:rFonts w:eastAsia="Times New Roman"/>
          <w:szCs w:val="24"/>
        </w:rPr>
        <w:t>τα πράγματα!</w:t>
      </w:r>
    </w:p>
    <w:p w14:paraId="14B84F84" w14:textId="77777777" w:rsidR="009F1D8B" w:rsidRDefault="00750C6B">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τελειώσαμε. Κλείστε!</w:t>
      </w:r>
    </w:p>
    <w:p w14:paraId="14B84F8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Τετρακόσιες πενήντα θέσεις μόνιμων γιατρών του ΕΣΥ στα νοσοκομεία της χώρας...</w:t>
      </w:r>
    </w:p>
    <w:p w14:paraId="14B84F8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Τα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4B84F8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ΑΝΔΡΕ</w:t>
      </w:r>
      <w:r>
        <w:rPr>
          <w:rFonts w:eastAsia="Times New Roman" w:cs="Times New Roman"/>
          <w:b/>
          <w:szCs w:val="24"/>
        </w:rPr>
        <w:t xml:space="preserve">ΑΣ ΞΑΝΘΟΣ (Υπουργός Υγείας): </w:t>
      </w:r>
      <w:r>
        <w:rPr>
          <w:rFonts w:eastAsia="Times New Roman" w:cs="Times New Roman"/>
          <w:szCs w:val="24"/>
        </w:rPr>
        <w:t>Αυτό είναι παρέμβαση ενίσχυσης και προτεραιότητας στη δημόσια περίθαλψη και φαίνεται να σας ενοχλεί.</w:t>
      </w:r>
    </w:p>
    <w:p w14:paraId="14B84F8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παρακαλώ!</w:t>
      </w:r>
    </w:p>
    <w:p w14:paraId="14B84F8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Νομίζετε ότι με τις πολυλογίες γίνεται κάτι καλύτερο. Δεν γίνεται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ύτε με τις </w:t>
      </w:r>
      <w:r>
        <w:rPr>
          <w:rFonts w:eastAsia="Times New Roman" w:cs="Times New Roman"/>
          <w:szCs w:val="24"/>
        </w:rPr>
        <w:t>επαναλήψεις!</w:t>
      </w:r>
    </w:p>
    <w:p w14:paraId="14B84F8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Ολοκληρώνουμε με τη</w:t>
      </w:r>
      <w:r>
        <w:rPr>
          <w:rFonts w:eastAsia="Times New Roman" w:cs="Times New Roman"/>
          <w:szCs w:val="24"/>
        </w:rPr>
        <w:t xml:space="preserve"> δεύτερη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αριθμό 1462/11-9-2017 επίκαιρη ερώτηση </w:t>
      </w:r>
      <w:r>
        <w:rPr>
          <w:rFonts w:eastAsia="Times New Roman" w:cs="Times New Roman"/>
          <w:szCs w:val="24"/>
        </w:rPr>
        <w:t xml:space="preserve">πρώτου κύκλου </w:t>
      </w:r>
      <w:r>
        <w:rPr>
          <w:rFonts w:eastAsia="Times New Roman" w:cs="Times New Roman"/>
          <w:szCs w:val="24"/>
        </w:rPr>
        <w:t>του Ε΄ Αντιπροέδρου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bCs/>
          <w:szCs w:val="24"/>
        </w:rPr>
        <w:t xml:space="preserve"> </w:t>
      </w:r>
      <w:r>
        <w:rPr>
          <w:rFonts w:eastAsia="Times New Roman" w:cs="Times New Roman"/>
          <w:szCs w:val="24"/>
        </w:rPr>
        <w:t xml:space="preserve">προς τον </w:t>
      </w:r>
      <w:r>
        <w:rPr>
          <w:rFonts w:eastAsia="Times New Roman" w:cs="Times New Roman"/>
          <w:szCs w:val="24"/>
        </w:rPr>
        <w:lastRenderedPageBreak/>
        <w:t xml:space="preserve">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«Επικίνδυνη η έλλειψη καρδιολόγου και χειρουργού στο Κέντρο Υγείας Καρπάθου».</w:t>
      </w:r>
    </w:p>
    <w:p w14:paraId="14B84F8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Κρεμαστινέ</w:t>
      </w:r>
      <w:proofErr w:type="spellEnd"/>
      <w:r>
        <w:rPr>
          <w:rFonts w:eastAsia="Times New Roman" w:cs="Times New Roman"/>
          <w:szCs w:val="24"/>
        </w:rPr>
        <w:t>,</w:t>
      </w:r>
      <w:r w:rsidRPr="00AF4484">
        <w:rPr>
          <w:rFonts w:eastAsia="Times New Roman" w:cs="Times New Roman"/>
          <w:szCs w:val="24"/>
        </w:rPr>
        <w:t xml:space="preserve"> </w:t>
      </w:r>
      <w:r>
        <w:rPr>
          <w:rFonts w:eastAsia="Times New Roman" w:cs="Times New Roman"/>
          <w:szCs w:val="24"/>
        </w:rPr>
        <w:t>έχετε τον λόγο</w:t>
      </w:r>
      <w:r>
        <w:rPr>
          <w:rFonts w:eastAsia="Times New Roman" w:cs="Times New Roman"/>
          <w:szCs w:val="24"/>
        </w:rPr>
        <w:t>.</w:t>
      </w:r>
    </w:p>
    <w:p w14:paraId="14B84F8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Είναι αναμφισβήτητα ωραία, κύριε Πρόεδρε. </w:t>
      </w:r>
    </w:p>
    <w:p w14:paraId="14B84F8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εγώ απεχθάνομαι τα «εμείς» </w:t>
      </w:r>
      <w:r>
        <w:rPr>
          <w:rFonts w:eastAsia="Times New Roman" w:cs="Times New Roman"/>
          <w:szCs w:val="24"/>
        </w:rPr>
        <w:t>και τα «εσείς» και τα «θα», όχι για κανέναν άλλο</w:t>
      </w:r>
      <w:r>
        <w:rPr>
          <w:rFonts w:eastAsia="Times New Roman" w:cs="Times New Roman"/>
          <w:szCs w:val="24"/>
        </w:rPr>
        <w:t>ν</w:t>
      </w:r>
      <w:r>
        <w:rPr>
          <w:rFonts w:eastAsia="Times New Roman" w:cs="Times New Roman"/>
          <w:szCs w:val="24"/>
        </w:rPr>
        <w:t xml:space="preserve"> λόγο, αλλά γιατί δεν οδηγούν πουθενά. Ο κόσμος έχει κουραστεί και δεν βγάζει και συμπεράσματα.</w:t>
      </w:r>
    </w:p>
    <w:p w14:paraId="14B84F8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Όμως, βρέθηκα στην Κάρπαθο πριν από λίγες ημέρες και η αγωνία του κόσμου ήταν ότι ο καρδιολόγος</w:t>
      </w:r>
      <w:r>
        <w:rPr>
          <w:rFonts w:eastAsia="Times New Roman" w:cs="Times New Roman"/>
          <w:szCs w:val="24"/>
        </w:rPr>
        <w:t>,</w:t>
      </w:r>
      <w:r>
        <w:rPr>
          <w:rFonts w:eastAsia="Times New Roman" w:cs="Times New Roman"/>
          <w:szCs w:val="24"/>
        </w:rPr>
        <w:t xml:space="preserve"> που υπήρχε στο μοναδικό </w:t>
      </w:r>
      <w:r>
        <w:rPr>
          <w:rFonts w:eastAsia="Times New Roman" w:cs="Times New Roman"/>
          <w:szCs w:val="24"/>
        </w:rPr>
        <w:t>κέντρο υγείας</w:t>
      </w:r>
      <w:r>
        <w:rPr>
          <w:rFonts w:eastAsia="Times New Roman" w:cs="Times New Roman"/>
          <w:szCs w:val="24"/>
        </w:rPr>
        <w:t xml:space="preserve"> το άφησε, το εγκατέλειψε και έγινε ιδιώτης. Ο δε χειρουργός, ο οποίος υπήρχε εκεί, </w:t>
      </w:r>
      <w:r>
        <w:rPr>
          <w:rFonts w:eastAsia="Times New Roman" w:cs="Times New Roman"/>
          <w:szCs w:val="24"/>
        </w:rPr>
        <w:t>απεβίωσε</w:t>
      </w:r>
      <w:r>
        <w:rPr>
          <w:rFonts w:eastAsia="Times New Roman" w:cs="Times New Roman"/>
          <w:szCs w:val="24"/>
        </w:rPr>
        <w:t xml:space="preserve"> και δεν αντικαταστάθηκε. Οπότε είναι δύο βασικοί τομείς οι οποίοι έχουν ιδιαίτερο ενδιαφέρον, διότι αν κάποιος πάθει έμφραγμα</w:t>
      </w:r>
      <w:r>
        <w:rPr>
          <w:rFonts w:eastAsia="Times New Roman" w:cs="Times New Roman"/>
          <w:szCs w:val="24"/>
        </w:rPr>
        <w:t xml:space="preserve"> στην Κάρπαθο αυτή τη στιγμή –είναι ένα νησί που ο πληθυσμός του τετραπλασιάζεται το καλοκαίρι- είναι υποχρεωμένος να αντιμετωπιστεί με τις </w:t>
      </w:r>
      <w:r>
        <w:rPr>
          <w:rFonts w:eastAsia="Times New Roman" w:cs="Times New Roman"/>
          <w:szCs w:val="24"/>
        </w:rPr>
        <w:t xml:space="preserve">ιατρικές </w:t>
      </w:r>
      <w:r>
        <w:rPr>
          <w:rFonts w:eastAsia="Times New Roman" w:cs="Times New Roman"/>
          <w:szCs w:val="24"/>
        </w:rPr>
        <w:t xml:space="preserve">οδηγίες της δεκαετίας του 1970 και του 1980. Να φανταστείτε ότι οι γιατροί στο </w:t>
      </w:r>
      <w:r>
        <w:rPr>
          <w:rFonts w:eastAsia="Times New Roman" w:cs="Times New Roman"/>
          <w:szCs w:val="24"/>
        </w:rPr>
        <w:t>κέντρο υγείας</w:t>
      </w:r>
      <w:r>
        <w:rPr>
          <w:rFonts w:eastAsia="Times New Roman" w:cs="Times New Roman"/>
          <w:szCs w:val="24"/>
        </w:rPr>
        <w:t xml:space="preserve"> μού είπαν </w:t>
      </w:r>
      <w:r>
        <w:rPr>
          <w:rFonts w:eastAsia="Times New Roman" w:cs="Times New Roman"/>
          <w:szCs w:val="24"/>
        </w:rPr>
        <w:lastRenderedPageBreak/>
        <w:t xml:space="preserve">ότι </w:t>
      </w:r>
      <w:r>
        <w:rPr>
          <w:rFonts w:eastAsia="Times New Roman" w:cs="Times New Roman"/>
          <w:szCs w:val="24"/>
        </w:rPr>
        <w:t xml:space="preserve">έχουν θρομβολυτικά, αλλά δεν τα χρησιμοποιούν γιατί δεν είναι καρδιολόγοι. Προσπάθησα </w:t>
      </w:r>
      <w:r>
        <w:rPr>
          <w:rFonts w:eastAsia="Times New Roman" w:cs="Times New Roman"/>
          <w:szCs w:val="24"/>
        </w:rPr>
        <w:t xml:space="preserve">ως καρδιολόγος </w:t>
      </w:r>
      <w:r>
        <w:rPr>
          <w:rFonts w:eastAsia="Times New Roman" w:cs="Times New Roman"/>
          <w:szCs w:val="24"/>
        </w:rPr>
        <w:t>να τους ενθαρρύνω</w:t>
      </w:r>
      <w:r>
        <w:rPr>
          <w:rFonts w:eastAsia="Times New Roman" w:cs="Times New Roman"/>
          <w:szCs w:val="24"/>
        </w:rPr>
        <w:t>,</w:t>
      </w:r>
      <w:r>
        <w:rPr>
          <w:rFonts w:eastAsia="Times New Roman" w:cs="Times New Roman"/>
          <w:szCs w:val="24"/>
        </w:rPr>
        <w:t xml:space="preserve"> να μη φοβούνται και να τα χρησιμοποιήσουν.</w:t>
      </w:r>
    </w:p>
    <w:p w14:paraId="14B84F8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ότι γίνονται ατυχήματα. Τετραπλασιάζεται ο πληθυσμός το καλοκαίρι από τον το</w:t>
      </w:r>
      <w:r>
        <w:rPr>
          <w:rFonts w:eastAsia="Times New Roman" w:cs="Times New Roman"/>
          <w:szCs w:val="24"/>
        </w:rPr>
        <w:t xml:space="preserve">υρισμό. Τα ατυχήματα, αν δεν υπάρχει ένας χειρουργός –ορθοπεδικός δεν υπάρχει- πώς θα αντιμετωπιστούν; </w:t>
      </w:r>
    </w:p>
    <w:p w14:paraId="14B84F9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Βεβαίως, ο Υπουργός θα μου πει ότι έχουν προκηρυχθεί θέσεις –και είναι σωστό- αλλά δεν πηγαίνουν. Αυτό είναι αληθές. Όμως, δεν είναι αυτό το πρόβλημα. Τ</w:t>
      </w:r>
      <w:r>
        <w:rPr>
          <w:rFonts w:eastAsia="Times New Roman" w:cs="Times New Roman"/>
          <w:szCs w:val="24"/>
        </w:rPr>
        <w:t>ο πρόβλημα είναι ότι πρέπει να βρεθεί τρόπος να υπάρξουν εκεί γιατροί αύριο, ει δυνατόν, με μετάθεση, με νόμο, με οτιδήποτε. Μιλάμε για ένα μέρος που είναι εσχατιά του Αιγαίου, αλλά μετέχει ουσιαστικά στην οικονομία, διότι να φανταστείτε ότι μαζί με τη Ρόδ</w:t>
      </w:r>
      <w:r>
        <w:rPr>
          <w:rFonts w:eastAsia="Times New Roman" w:cs="Times New Roman"/>
          <w:szCs w:val="24"/>
        </w:rPr>
        <w:t>ο την έχουν εξαιρέσει από την εξίσωση του ΦΠΑ, διότι έχει έσοδα.</w:t>
      </w:r>
    </w:p>
    <w:p w14:paraId="14B84F9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πρέπει να βρεθεί ένας τρόπος να πάνε οι άνθρωποι εκεί, διότι δεν κάνουμε τώρα αντιπολίτευση λέγοντας ότι δεν υπάρχει ψυχίατρος, νευρολόγος, ουρολόγος, ΩΡΛ κ.λπ.. Εμείς συζητάμε </w:t>
      </w:r>
      <w:r>
        <w:rPr>
          <w:rFonts w:eastAsia="Times New Roman" w:cs="Times New Roman"/>
          <w:szCs w:val="24"/>
        </w:rPr>
        <w:t>για πράγματα ουσίας και τα πράγματα ουσίας είναι αυτά.</w:t>
      </w:r>
    </w:p>
    <w:p w14:paraId="14B84F9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Στη δευτερολογία μου, αν ο Υπουργός ανταποκριθεί θετικά, δεν έχω να πω τίποτα. Όμως, αν αρχίσουμε πάλι συζητήσεις για το πόσοι διορίστηκαν, κ.λπ., δεν οδηγούμαστε πουθενά.</w:t>
      </w:r>
    </w:p>
    <w:p w14:paraId="14B84F9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 xml:space="preserve">ς): </w:t>
      </w:r>
      <w:r>
        <w:rPr>
          <w:rFonts w:eastAsia="Times New Roman" w:cs="Times New Roman"/>
          <w:szCs w:val="24"/>
        </w:rPr>
        <w:t>Κύριε Υπουργέ, ορίστε, έχετε τον λόγο.</w:t>
      </w:r>
    </w:p>
    <w:p w14:paraId="14B84F9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Αγαπητέ συνάδελφε, επανέρχεστε –και καλά κάνετε- σε προβλήματα στελέχωσης μονάδων υγείας που αφορούν </w:t>
      </w:r>
      <w:r>
        <w:rPr>
          <w:rFonts w:eastAsia="Times New Roman" w:cs="Times New Roman"/>
          <w:szCs w:val="24"/>
        </w:rPr>
        <w:t xml:space="preserve">κυρίως </w:t>
      </w:r>
      <w:r>
        <w:rPr>
          <w:rFonts w:eastAsia="Times New Roman" w:cs="Times New Roman"/>
          <w:szCs w:val="24"/>
        </w:rPr>
        <w:t>τη νησιωτική χώρα. Αυτό είναι ένα μεγάλο έλλειμμα του συστήματος υγείας</w:t>
      </w:r>
      <w:r>
        <w:rPr>
          <w:rFonts w:eastAsia="Times New Roman" w:cs="Times New Roman"/>
          <w:szCs w:val="24"/>
        </w:rPr>
        <w:t xml:space="preserve"> και –νομίζω- συνολικά της πολιτείας. Εννοώ ότι μέχρι τώρα δεν έχουμε καταφέρει να βρούμε ένα αποτελεσματικό πλέγμα κινήτρων όλων των κατηγοριών –οικονομικών, κοινωνικών, εξέλιξης, εκπαίδευσης- τα οποία να είναι ελκυστικά, να ξεπερνούν την παραδοσιακή αστυ</w:t>
      </w:r>
      <w:r>
        <w:rPr>
          <w:rFonts w:eastAsia="Times New Roman" w:cs="Times New Roman"/>
          <w:szCs w:val="24"/>
        </w:rPr>
        <w:t xml:space="preserve">φιλία του ιατρικού </w:t>
      </w:r>
      <w:r>
        <w:rPr>
          <w:rFonts w:eastAsia="Times New Roman" w:cs="Times New Roman"/>
          <w:szCs w:val="24"/>
        </w:rPr>
        <w:t>σ</w:t>
      </w:r>
      <w:r>
        <w:rPr>
          <w:rFonts w:eastAsia="Times New Roman" w:cs="Times New Roman"/>
          <w:szCs w:val="24"/>
        </w:rPr>
        <w:t>ώματος και να δίνουν τη δυνατότητα να καλυφθούν τα κενά στα νησιά και στις άγονες περιοχές.</w:t>
      </w:r>
    </w:p>
    <w:p w14:paraId="14B84F9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Σε έναν μεγάλο βαθμό –και επανέρχομαι στην προηγούμενη παρέμβαση γιατί είναι συναφής- η αδυναμία κάλυψης όλων των θέσεων που είχαμε προκηρύξει, </w:t>
      </w:r>
      <w:r>
        <w:rPr>
          <w:rFonts w:eastAsia="Times New Roman" w:cs="Times New Roman"/>
          <w:szCs w:val="24"/>
        </w:rPr>
        <w:t xml:space="preserve">πολλές από τις οποίες ήταν σε τέτοιες περιοχές, δηλαδή στην Κω, στη Σάμο, στη Λέσβο, σε </w:t>
      </w:r>
      <w:r>
        <w:rPr>
          <w:rFonts w:eastAsia="Times New Roman" w:cs="Times New Roman"/>
          <w:szCs w:val="24"/>
        </w:rPr>
        <w:lastRenderedPageBreak/>
        <w:t>πάρα πολλά νησιά του Αιγαίου, είναι ακριβώς αυτή η δυσκολία και η αδυναμία, παρ’ ότι έχουμε κάνει αρκετές παρεμβάσεις. Ξέρετε πολύ καλά ότι έχουμε δώσει το ειδικό επίδο</w:t>
      </w:r>
      <w:r>
        <w:rPr>
          <w:rFonts w:eastAsia="Times New Roman" w:cs="Times New Roman"/>
          <w:szCs w:val="24"/>
        </w:rPr>
        <w:t>μα των τετρακοσίων ευρώ για τετρακόσια περίπου περιφερειακά ιατρεία. Η αλήθεια είναι ότι καλύφθηκαν περισσότερα απ’ αυτά που ήταν μακροχρονίως κενά.</w:t>
      </w:r>
    </w:p>
    <w:p w14:paraId="14B84F9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Πρόσφατα περάσαμε μια ρύθμιση που ξεμπλοκάρει τους ανθρώπους που ήταν εγκλωβισμένοι για δεκαπέντε και είκοσ</w:t>
      </w:r>
      <w:r>
        <w:rPr>
          <w:rFonts w:eastAsia="Times New Roman" w:cs="Times New Roman"/>
          <w:szCs w:val="24"/>
        </w:rPr>
        <w:t>ι χρόνια σε ένα νησί και τους δίνουμε τη δυνατότητα να μετακινηθούν σε έναν νομό επιλογής τους προς το κέντρο μετά από μια πενταετία. Αυτό είναι πολύ σημαντικό και είναι, κατά την άποψή μας, κίνητρο για να πάει κάποιος να υπηρετήσει μία θητεία και στη συνέ</w:t>
      </w:r>
      <w:r>
        <w:rPr>
          <w:rFonts w:eastAsia="Times New Roman" w:cs="Times New Roman"/>
          <w:szCs w:val="24"/>
        </w:rPr>
        <w:t>χεια να έχει την προοπτική να πάει κάπου πλησιέστερα στον τόπο κατοικίας και διαμονής του. Έχουμε δώσει επιπλέον κίνητρα αυξημένου υπολογισμού του χρόνου προϋπηρεσίας. Παρ’ όλα αυτά, αυτά τα κενά υπάρχουν.</w:t>
      </w:r>
    </w:p>
    <w:p w14:paraId="14B84F9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Κάρπαθος είναι ένα νησί το οποίο έχει ένα </w:t>
      </w:r>
      <w:r>
        <w:rPr>
          <w:rFonts w:eastAsia="Times New Roman" w:cs="Times New Roman"/>
          <w:szCs w:val="24"/>
        </w:rPr>
        <w:t>κέντρο</w:t>
      </w:r>
      <w:r>
        <w:rPr>
          <w:rFonts w:eastAsia="Times New Roman" w:cs="Times New Roman"/>
          <w:szCs w:val="24"/>
        </w:rPr>
        <w:t xml:space="preserve"> υγείας</w:t>
      </w:r>
      <w:r>
        <w:rPr>
          <w:rFonts w:eastAsia="Times New Roman" w:cs="Times New Roman"/>
          <w:szCs w:val="24"/>
        </w:rPr>
        <w:t xml:space="preserve"> μέχρι τώρα. Ξέρετε πολύ καλά ότι με χρήματα του ΕΣΠΑ χρηματοδοτήθηκε η ανέγερση ενός νέου νοσοκομείου. Πριν από λίγο </w:t>
      </w:r>
      <w:r>
        <w:rPr>
          <w:rFonts w:eastAsia="Times New Roman" w:cs="Times New Roman"/>
          <w:szCs w:val="24"/>
        </w:rPr>
        <w:lastRenderedPageBreak/>
        <w:t>καιρό περάσαμε τη ρύθμιση της σύστασης αυτού του νέου νοσοκομείου. Αυτό που κάνουμε με τη ρύθμιση αυτή είναι ότι παρακάμψαμε την αν</w:t>
      </w:r>
      <w:r>
        <w:rPr>
          <w:rFonts w:eastAsia="Times New Roman" w:cs="Times New Roman"/>
          <w:szCs w:val="24"/>
        </w:rPr>
        <w:t xml:space="preserve">άγκη να υπάρξει </w:t>
      </w:r>
      <w:r>
        <w:rPr>
          <w:rFonts w:eastAsia="Times New Roman" w:cs="Times New Roman"/>
          <w:szCs w:val="24"/>
        </w:rPr>
        <w:t>προεδρικό διάταγμα</w:t>
      </w:r>
      <w:r>
        <w:rPr>
          <w:rFonts w:eastAsia="Times New Roman" w:cs="Times New Roman"/>
          <w:szCs w:val="24"/>
        </w:rPr>
        <w:t xml:space="preserve"> για τη θεσμοθέτηση και τη σύσταση αυτού του νέου νοσοκομείου, ακριβώς για να επιταχυνθεί η διαδικασία. Με τον νέο </w:t>
      </w:r>
      <w:r>
        <w:rPr>
          <w:rFonts w:eastAsia="Times New Roman" w:cs="Times New Roman"/>
          <w:szCs w:val="24"/>
        </w:rPr>
        <w:t>ορ</w:t>
      </w:r>
      <w:r>
        <w:rPr>
          <w:rFonts w:eastAsia="Times New Roman" w:cs="Times New Roman"/>
          <w:szCs w:val="24"/>
        </w:rPr>
        <w:t>γανισμό του, ο οποίος τώρα είναι υπό έκδοση από τις υπηρεσίες του Υπουργείου, θα προβλέψουμε περισσότερες</w:t>
      </w:r>
      <w:r>
        <w:rPr>
          <w:rFonts w:eastAsia="Times New Roman" w:cs="Times New Roman"/>
          <w:szCs w:val="24"/>
        </w:rPr>
        <w:t xml:space="preserve"> θέσεις και θα υπάρχει μια προοπτική λειτουργικής αναβάθμισης αυτής της δομής και συνολικά της φροντίδας των κατοίκων της περιοχής. </w:t>
      </w:r>
    </w:p>
    <w:p w14:paraId="14B84F9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Σήμερα υπηρετούν δέκα γιατροί, αγαπητέ συνάδελφε. Είναι αρκετών ειδικοτήτων. Όντως, σχετικά με αυτές τις ειδικότητες</w:t>
      </w:r>
      <w:r>
        <w:rPr>
          <w:rFonts w:eastAsia="Times New Roman" w:cs="Times New Roman"/>
          <w:szCs w:val="24"/>
        </w:rPr>
        <w:t>,</w:t>
      </w:r>
      <w:r>
        <w:rPr>
          <w:rFonts w:eastAsia="Times New Roman" w:cs="Times New Roman"/>
          <w:szCs w:val="24"/>
        </w:rPr>
        <w:t xml:space="preserve"> που αναφερθήκατε σήμερα, δεν υπάρχει ούτε καρδιολόγος ούτε χειρουργός. Δεν θέλω να δώσω την εύκολη απάντηση ότι σε πάρα πολλά νησιά και σε πάρα πολλά κέντρα υγείας σε όλη τη χώρα δεν υπάρχει ούτε καρδιολόγος ούτε χειρουργός. Η θέση, όμως, του καρδιολόγου </w:t>
      </w:r>
      <w:r>
        <w:rPr>
          <w:rFonts w:eastAsia="Times New Roman" w:cs="Times New Roman"/>
          <w:szCs w:val="24"/>
        </w:rPr>
        <w:t>έχει προκηρυχθεί. Ενημερώθηκα ότι είναι στους εισηγητές και θα επιταχύνουμε και με τη Β΄ Υγειονομική Περιφέρεια τις διαδικασίες, έτσι ώστε γρήγορα να ολοκληρωθεί η κρίση και να προσληφθεί, γιατί υπάρχουν</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δεκαέξι που </w:t>
      </w:r>
      <w:r>
        <w:rPr>
          <w:rFonts w:eastAsia="Times New Roman" w:cs="Times New Roman"/>
          <w:szCs w:val="24"/>
        </w:rPr>
        <w:lastRenderedPageBreak/>
        <w:t>έχουν καταθέσει αίτηση. Όσο για</w:t>
      </w:r>
      <w:r>
        <w:rPr>
          <w:rFonts w:eastAsia="Times New Roman" w:cs="Times New Roman"/>
          <w:szCs w:val="24"/>
        </w:rPr>
        <w:t xml:space="preserve"> τη θέση του χειρουργού, η οποία κενώθηκε πρόσφατα λόγω θανάτου, έχουμε δρομολογήσει την προκήρυξή της.</w:t>
      </w:r>
    </w:p>
    <w:p w14:paraId="14B84F9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 συζητήσαμε με τη Β΄ Υγειονομική Περιφέρεια. Δεν υπήρχε η δυνατότητα μετακίνησης από όμορα νοσοκομεία, ιδιαίτερα στην καλοκαιρινή σεζόν, γιατρών αυτών</w:t>
      </w:r>
      <w:r>
        <w:rPr>
          <w:rFonts w:eastAsia="Times New Roman" w:cs="Times New Roman"/>
          <w:szCs w:val="24"/>
        </w:rPr>
        <w:t xml:space="preserve"> των ειδικοτήτων. Όμως, πιστεύουμε ότι με τους υπάρχοντες γιατρούς, που είναι δέκα, συν ένας οδοντίατρος, συν δύο τώρα που με την τελευταία προκήρυξη των αγροτικών γιατρών θα καλύψουν δύο κενά περιφερειακά ιατρεία, ενισχύεται το ανθρώπινο δυναμικό. Υπηρετο</w:t>
      </w:r>
      <w:r>
        <w:rPr>
          <w:rFonts w:eastAsia="Times New Roman" w:cs="Times New Roman"/>
          <w:szCs w:val="24"/>
        </w:rPr>
        <w:t>ύν και δεκαεννέα άτομα νοσηλευτικό και λοιπό προσωπικό. Έχουμε, δηλαδή, συνολικά μια δύναμη τριάντα εργαζομένων, γιατρών και άλλων υγειονομικών, που νομίζουμε ότι δίνουν μια αξιοπρεπή φροντίδα στους κατοίκους της περιοχής.</w:t>
      </w:r>
    </w:p>
    <w:p w14:paraId="14B84F9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14B84F9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Είπα ότι αν υπήρχε άμεση τοποθέτηση των γιατρών, δεν θα είχα και δευτερολογία. Όμως, πρέπει να πω το εξής</w:t>
      </w:r>
      <w:r>
        <w:rPr>
          <w:rFonts w:eastAsia="Times New Roman" w:cs="Times New Roman"/>
          <w:szCs w:val="24"/>
        </w:rPr>
        <w:t xml:space="preserve">: </w:t>
      </w:r>
      <w:r>
        <w:rPr>
          <w:rFonts w:eastAsia="Times New Roman" w:cs="Times New Roman"/>
          <w:szCs w:val="24"/>
        </w:rPr>
        <w:t>ο μο</w:t>
      </w:r>
      <w:r>
        <w:rPr>
          <w:rFonts w:eastAsia="Times New Roman" w:cs="Times New Roman"/>
          <w:szCs w:val="24"/>
        </w:rPr>
        <w:lastRenderedPageBreak/>
        <w:t>ναδικός καρδιολόγος που υπήρχε, υπάρχει τώρα, αλλά εγκατέλε</w:t>
      </w:r>
      <w:r>
        <w:rPr>
          <w:rFonts w:eastAsia="Times New Roman" w:cs="Times New Roman"/>
          <w:szCs w:val="24"/>
        </w:rPr>
        <w:t xml:space="preserve">ιψε το </w:t>
      </w:r>
      <w:r>
        <w:rPr>
          <w:rFonts w:eastAsia="Times New Roman" w:cs="Times New Roman"/>
          <w:szCs w:val="24"/>
        </w:rPr>
        <w:t>κέντρο υγείας</w:t>
      </w:r>
      <w:r>
        <w:rPr>
          <w:rFonts w:eastAsia="Times New Roman" w:cs="Times New Roman"/>
          <w:szCs w:val="24"/>
        </w:rPr>
        <w:t xml:space="preserve"> και έγινε ιδιώτης. Το ίδιο πράγμα γίνεται και αλλού. </w:t>
      </w:r>
    </w:p>
    <w:p w14:paraId="14B84F9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Στην Κω χαρακτηριστικά –το ξέρετε, κύριε Υπουργέ- επί δέκα χρόνια τώρα προκηρύσσονται θέσεις παιδιάτρων και οι απ’ έξω παιδίατροι είναι πέντε άτομα αυτή τη στιγμή, οι οποίοι δεν θέλ</w:t>
      </w:r>
      <w:r>
        <w:rPr>
          <w:rFonts w:eastAsia="Times New Roman" w:cs="Times New Roman"/>
          <w:szCs w:val="24"/>
        </w:rPr>
        <w:t>ουν να πάνε στο νοσοκομείο. Άλλοι διορίζονται και μετά βρίσκουν θέση στο εξωτερικό και φεύγουν γιατί οι αμοιβές είναι καλύτερες.</w:t>
      </w:r>
    </w:p>
    <w:p w14:paraId="14B84F9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Εγώ πιστεύω ότι το πρόβλημα των νησιών πρέπει να λυθεί νομοθετικά με δύο τρόπους. Ο ένας είναι να πούμε ότι εξαιρούνται απ’ ό,τ</w:t>
      </w:r>
      <w:r>
        <w:rPr>
          <w:rFonts w:eastAsia="Times New Roman" w:cs="Times New Roman"/>
          <w:szCs w:val="24"/>
        </w:rPr>
        <w:t xml:space="preserve">ι ισχύει για τους υπόλοιπους γιατρούς του ΕΣΥ, δηλαδή να μπορούν αυτοί οι ιδιώτες -τι να βγάλουν τώρα παραπάνω ή παρακάτω;- να είναι και μέσα στο </w:t>
      </w:r>
      <w:r>
        <w:rPr>
          <w:rFonts w:eastAsia="Times New Roman" w:cs="Times New Roman"/>
          <w:szCs w:val="24"/>
        </w:rPr>
        <w:t>κέντρο υγείας</w:t>
      </w:r>
      <w:r>
        <w:rPr>
          <w:rFonts w:eastAsia="Times New Roman" w:cs="Times New Roman"/>
          <w:szCs w:val="24"/>
        </w:rPr>
        <w:t>. Δεν είναι το μεγάλο νοσοκομείο για να πει κανείς ότι θα γίνει εκμετάλλευση του κόσμου. Τι εκμετ</w:t>
      </w:r>
      <w:r>
        <w:rPr>
          <w:rFonts w:eastAsia="Times New Roman" w:cs="Times New Roman"/>
          <w:szCs w:val="24"/>
        </w:rPr>
        <w:t>άλλευση του κόσμου να γίνει; Εδώ πεθαίνει ο κόσμος</w:t>
      </w:r>
      <w:r>
        <w:rPr>
          <w:rFonts w:eastAsia="Times New Roman" w:cs="Times New Roman"/>
          <w:szCs w:val="24"/>
        </w:rPr>
        <w:t xml:space="preserve">, επειδή </w:t>
      </w:r>
      <w:r>
        <w:rPr>
          <w:rFonts w:eastAsia="Times New Roman" w:cs="Times New Roman"/>
          <w:szCs w:val="24"/>
        </w:rPr>
        <w:t xml:space="preserve">δεν </w:t>
      </w:r>
      <w:r>
        <w:rPr>
          <w:rFonts w:eastAsia="Times New Roman" w:cs="Times New Roman"/>
          <w:szCs w:val="24"/>
        </w:rPr>
        <w:t xml:space="preserve">υπάρχει </w:t>
      </w:r>
      <w:r>
        <w:rPr>
          <w:rFonts w:eastAsia="Times New Roman" w:cs="Times New Roman"/>
          <w:szCs w:val="24"/>
        </w:rPr>
        <w:t>καρδιολόγο</w:t>
      </w:r>
      <w:r>
        <w:rPr>
          <w:rFonts w:eastAsia="Times New Roman" w:cs="Times New Roman"/>
          <w:szCs w:val="24"/>
        </w:rPr>
        <w:t>ς</w:t>
      </w:r>
      <w:r>
        <w:rPr>
          <w:rFonts w:eastAsia="Times New Roman" w:cs="Times New Roman"/>
          <w:szCs w:val="24"/>
        </w:rPr>
        <w:t>.</w:t>
      </w:r>
    </w:p>
    <w:p w14:paraId="14B84F9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Φεύγοντας εγώ από το </w:t>
      </w:r>
      <w:r>
        <w:rPr>
          <w:rFonts w:eastAsia="Times New Roman" w:cs="Times New Roman"/>
          <w:szCs w:val="24"/>
        </w:rPr>
        <w:t>κέντρο υγείας</w:t>
      </w:r>
      <w:r>
        <w:rPr>
          <w:rFonts w:eastAsia="Times New Roman" w:cs="Times New Roman"/>
          <w:szCs w:val="24"/>
        </w:rPr>
        <w:t xml:space="preserve">, κύριε Υπουργέ, με φώναξαν δύο εξαίρετοι γιατροί γενικής ιατρικής, γιατί υπήρχε μια </w:t>
      </w:r>
      <w:r>
        <w:rPr>
          <w:rFonts w:eastAsia="Times New Roman" w:cs="Times New Roman"/>
          <w:szCs w:val="24"/>
        </w:rPr>
        <w:lastRenderedPageBreak/>
        <w:t>κυρία με κολπική μαρμαρυγή. Βεβαίως εγώ είπα αυτά που</w:t>
      </w:r>
      <w:r>
        <w:rPr>
          <w:rFonts w:eastAsia="Times New Roman" w:cs="Times New Roman"/>
          <w:szCs w:val="24"/>
        </w:rPr>
        <w:t xml:space="preserve"> έπρεπε να πω, σύμφωνα με τις δικές μου γνώσεις.</w:t>
      </w:r>
    </w:p>
    <w:p w14:paraId="14B84F9F"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Το πρόβλημα, όμως, δεν λύνεται έτσι. Εγώ σας πρότεινα στο Υπουργείο -ήταν ο κ. </w:t>
      </w:r>
      <w:proofErr w:type="spellStart"/>
      <w:r>
        <w:rPr>
          <w:rFonts w:eastAsia="Times New Roman"/>
          <w:szCs w:val="24"/>
        </w:rPr>
        <w:t>Πολάκης</w:t>
      </w:r>
      <w:proofErr w:type="spellEnd"/>
      <w:r>
        <w:rPr>
          <w:rFonts w:eastAsia="Times New Roman"/>
          <w:szCs w:val="24"/>
        </w:rPr>
        <w:t>- να αναπτύξετε την τριτοβάθμια τηλεϊατρική. Εάν, παραδείγματος χάρ</w:t>
      </w:r>
      <w:r>
        <w:rPr>
          <w:rFonts w:eastAsia="Times New Roman"/>
          <w:szCs w:val="24"/>
        </w:rPr>
        <w:t>ιν</w:t>
      </w:r>
      <w:r>
        <w:rPr>
          <w:rFonts w:eastAsia="Times New Roman"/>
          <w:szCs w:val="24"/>
        </w:rPr>
        <w:t>, υπήρχε τριτοβάθμια τηλεϊατρική, όχι η σημερινή μορ</w:t>
      </w:r>
      <w:r>
        <w:rPr>
          <w:rFonts w:eastAsia="Times New Roman"/>
          <w:szCs w:val="24"/>
        </w:rPr>
        <w:t>φή, δηλαδή ένα νοσοκομείο-«εγκέφαλος» που να εμπλουτιστεί με περισσότερους γιατρούς, να εφημερεύουν δηλαδή στην τηλεϊατρική, θα μπορούσε, παραδείγματος χάρ</w:t>
      </w:r>
      <w:r>
        <w:rPr>
          <w:rFonts w:eastAsia="Times New Roman"/>
          <w:szCs w:val="24"/>
        </w:rPr>
        <w:t>ιν</w:t>
      </w:r>
      <w:r>
        <w:rPr>
          <w:rFonts w:eastAsia="Times New Roman"/>
          <w:szCs w:val="24"/>
        </w:rPr>
        <w:t xml:space="preserve">, από το «Αττικό» ο </w:t>
      </w:r>
      <w:r>
        <w:rPr>
          <w:rFonts w:eastAsia="Times New Roman"/>
          <w:szCs w:val="24"/>
        </w:rPr>
        <w:t>άλφα</w:t>
      </w:r>
      <w:r>
        <w:rPr>
          <w:rFonts w:eastAsia="Times New Roman"/>
          <w:szCs w:val="24"/>
        </w:rPr>
        <w:t xml:space="preserve"> ειδικευμένος γιατρός να πει στον γιατρό της Καρπάθου: «Κάνε </w:t>
      </w:r>
      <w:proofErr w:type="spellStart"/>
      <w:r>
        <w:rPr>
          <w:rFonts w:eastAsia="Times New Roman"/>
          <w:szCs w:val="24"/>
        </w:rPr>
        <w:t>θρομβόλυση</w:t>
      </w:r>
      <w:proofErr w:type="spellEnd"/>
      <w:r>
        <w:rPr>
          <w:rFonts w:eastAsia="Times New Roman"/>
          <w:szCs w:val="24"/>
        </w:rPr>
        <w:t>, κά</w:t>
      </w:r>
      <w:r>
        <w:rPr>
          <w:rFonts w:eastAsia="Times New Roman"/>
          <w:szCs w:val="24"/>
        </w:rPr>
        <w:t>νε αυτό, κάνε εκείνο και αναλαμβάνω εγώ την ευθύνη», διότι άμεση επικοινωνία υπάρχει και θα λύσετε και το πρόβλημά σας.</w:t>
      </w:r>
    </w:p>
    <w:p w14:paraId="14B84FA0" w14:textId="77777777" w:rsidR="009F1D8B" w:rsidRDefault="00750C6B">
      <w:pPr>
        <w:spacing w:line="600" w:lineRule="auto"/>
        <w:ind w:firstLine="720"/>
        <w:contextualSpacing/>
        <w:jc w:val="both"/>
        <w:rPr>
          <w:rFonts w:eastAsia="Times New Roman"/>
          <w:szCs w:val="24"/>
        </w:rPr>
      </w:pPr>
      <w:r>
        <w:rPr>
          <w:rFonts w:eastAsia="Times New Roman"/>
          <w:szCs w:val="24"/>
        </w:rPr>
        <w:t>Όταν προκηρύσσετε θέσεις, πάνε ή δεν πάνε. Μόλις πάνε, βλέπουν ότι έξω είναι περισσότερα τα λεφτά και φεύγουν ή μετά εγκαταλείπουν τη θέ</w:t>
      </w:r>
      <w:r>
        <w:rPr>
          <w:rFonts w:eastAsia="Times New Roman"/>
          <w:szCs w:val="24"/>
        </w:rPr>
        <w:t xml:space="preserve">ση και πάνε στο εξωτερικό, γιατί και αυτό γίνεται. Αντιλαμβάνεστε ότι είναι σαν την γάτα που κυνηγάει την ουρά της. Δεν μπορείτε να λύσετε έτσι τα προβλήματα. </w:t>
      </w:r>
    </w:p>
    <w:p w14:paraId="14B84FA1"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Ξεφύγετε από αυτό το στενό πλαίσιο, το οποίο, αν θέλετε, και εγώ </w:t>
      </w:r>
      <w:r>
        <w:rPr>
          <w:rFonts w:eastAsia="Times New Roman"/>
          <w:szCs w:val="24"/>
        </w:rPr>
        <w:t>ως</w:t>
      </w:r>
      <w:r>
        <w:rPr>
          <w:rFonts w:eastAsia="Times New Roman"/>
          <w:szCs w:val="24"/>
        </w:rPr>
        <w:t xml:space="preserve"> Υπουργός το είχα εφαρμόσει. </w:t>
      </w:r>
      <w:r>
        <w:rPr>
          <w:rFonts w:eastAsia="Times New Roman"/>
          <w:szCs w:val="24"/>
        </w:rPr>
        <w:t xml:space="preserve">Σήμερα έχουν αλλάξει </w:t>
      </w:r>
      <w:r>
        <w:rPr>
          <w:rFonts w:eastAsia="Times New Roman"/>
          <w:szCs w:val="24"/>
        </w:rPr>
        <w:lastRenderedPageBreak/>
        <w:t xml:space="preserve">τα πράγματα. Σήμερα με ελεύθερη αγορά σηκώνονται και φεύγουν οι νέοι γιατροί μας και πάνε στο εξωτερικό και δεν μπορείτε να τους κρατήσετε, εάν βρουν θέση. </w:t>
      </w:r>
    </w:p>
    <w:p w14:paraId="14B84FA2" w14:textId="77777777" w:rsidR="009F1D8B" w:rsidRDefault="00750C6B">
      <w:pPr>
        <w:spacing w:line="600" w:lineRule="auto"/>
        <w:ind w:firstLine="720"/>
        <w:contextualSpacing/>
        <w:jc w:val="both"/>
        <w:rPr>
          <w:rFonts w:eastAsia="Times New Roman"/>
          <w:szCs w:val="24"/>
        </w:rPr>
      </w:pPr>
      <w:r>
        <w:rPr>
          <w:rFonts w:eastAsia="Times New Roman"/>
          <w:szCs w:val="24"/>
        </w:rPr>
        <w:t>Άρα, λοιπόν, δείτε το πράγμα διαφορετικά. Τηλεϊατρική τρίτης γενιάς είναι η πρ</w:t>
      </w:r>
      <w:r>
        <w:rPr>
          <w:rFonts w:eastAsia="Times New Roman"/>
          <w:szCs w:val="24"/>
        </w:rPr>
        <w:t xml:space="preserve">όταση η δική μου και </w:t>
      </w:r>
      <w:proofErr w:type="spellStart"/>
      <w:r>
        <w:rPr>
          <w:rFonts w:eastAsia="Times New Roman"/>
          <w:szCs w:val="24"/>
        </w:rPr>
        <w:t>ελευθεροποίηση</w:t>
      </w:r>
      <w:proofErr w:type="spellEnd"/>
      <w:r>
        <w:rPr>
          <w:rFonts w:eastAsia="Times New Roman"/>
          <w:szCs w:val="24"/>
        </w:rPr>
        <w:t xml:space="preserve"> κατά κάποιο</w:t>
      </w:r>
      <w:r>
        <w:rPr>
          <w:rFonts w:eastAsia="Times New Roman"/>
          <w:szCs w:val="24"/>
        </w:rPr>
        <w:t>ν</w:t>
      </w:r>
      <w:r>
        <w:rPr>
          <w:rFonts w:eastAsia="Times New Roman"/>
          <w:szCs w:val="24"/>
        </w:rPr>
        <w:t xml:space="preserve"> τρόπο των σχέσεων ιδιωτών γιατρών με το νοσοκομείο. Φτάσαμε στο σημείο, όταν ήμουν </w:t>
      </w:r>
      <w:r>
        <w:rPr>
          <w:rFonts w:eastAsia="Times New Roman"/>
          <w:szCs w:val="24"/>
        </w:rPr>
        <w:t>π</w:t>
      </w:r>
      <w:r>
        <w:rPr>
          <w:rFonts w:eastAsia="Times New Roman"/>
          <w:szCs w:val="24"/>
        </w:rPr>
        <w:t>ρόεδρος της Επιτροπής Κοινωνικών Υποθέσεων, να προτείνω –και έγινε δεκτό από τους τότε Υπουργούς- να μπορούν να καλούν τους</w:t>
      </w:r>
      <w:r>
        <w:rPr>
          <w:rFonts w:eastAsia="Times New Roman"/>
          <w:szCs w:val="24"/>
        </w:rPr>
        <w:t xml:space="preserve"> ιδιώτες γιατρούς με μπλοκάκι και δεν πάνε, όμως, τώρα.</w:t>
      </w:r>
    </w:p>
    <w:p w14:paraId="14B84FA3"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Το πέρασα εγώ. Ψηφίστηκε.</w:t>
      </w:r>
    </w:p>
    <w:p w14:paraId="14B84FA4"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ΔΗΜΗΤΡΙΟΣ ΚΡΕΜΑΣΤΙΝΟΣ (Ε΄ Αντιπρόεδρος της Βουλής): </w:t>
      </w:r>
      <w:r>
        <w:rPr>
          <w:rFonts w:eastAsia="Times New Roman"/>
          <w:szCs w:val="24"/>
        </w:rPr>
        <w:t>Μπράβο, ήταν ο κ. Λοβέρδος.</w:t>
      </w:r>
    </w:p>
    <w:p w14:paraId="14B84FA5"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Δεν πήγαιναν οι γιατροί, δεν τους συνέφερε. Δεν πήγαιναν, εν πάση </w:t>
      </w:r>
      <w:proofErr w:type="spellStart"/>
      <w:r>
        <w:rPr>
          <w:rFonts w:eastAsia="Times New Roman"/>
          <w:szCs w:val="24"/>
        </w:rPr>
        <w:t>περιπτώσει</w:t>
      </w:r>
      <w:proofErr w:type="spellEnd"/>
      <w:r>
        <w:rPr>
          <w:rFonts w:eastAsia="Times New Roman"/>
          <w:szCs w:val="24"/>
        </w:rPr>
        <w:t xml:space="preserve">. Μιλάω τώρα για την Κω, όχι για την Κάρπαθο, γιατί είναι κοινά τα προβλήματα. </w:t>
      </w:r>
    </w:p>
    <w:p w14:paraId="14B84FA6" w14:textId="77777777" w:rsidR="009F1D8B" w:rsidRDefault="00750C6B">
      <w:pPr>
        <w:spacing w:line="600" w:lineRule="auto"/>
        <w:ind w:firstLine="720"/>
        <w:contextualSpacing/>
        <w:jc w:val="both"/>
        <w:rPr>
          <w:rFonts w:eastAsia="Times New Roman"/>
          <w:szCs w:val="24"/>
        </w:rPr>
      </w:pPr>
      <w:r>
        <w:rPr>
          <w:rFonts w:eastAsia="Times New Roman"/>
          <w:szCs w:val="24"/>
        </w:rPr>
        <w:t>Δείτε το πρόβλημα περισσότερο φιλελεύθερα, ας μου επιτραπεί η έκφραση. Δεν γίνεται διαφορετικά. Αλλι</w:t>
      </w:r>
      <w:r>
        <w:rPr>
          <w:rFonts w:eastAsia="Times New Roman"/>
          <w:szCs w:val="24"/>
        </w:rPr>
        <w:t>ώς θα λέμε εδώ αυτά που λέμε κάθε φορά και θα συζητάμε επί αιώνες χωρίς να λύνουμε τα προβλήματα.</w:t>
      </w:r>
    </w:p>
    <w:p w14:paraId="14B84FA7" w14:textId="77777777" w:rsidR="009F1D8B" w:rsidRDefault="00750C6B">
      <w:pPr>
        <w:spacing w:line="600" w:lineRule="auto"/>
        <w:ind w:firstLine="720"/>
        <w:contextualSpacing/>
        <w:jc w:val="both"/>
        <w:rPr>
          <w:rFonts w:eastAsia="Times New Roman"/>
          <w:szCs w:val="24"/>
        </w:rPr>
      </w:pPr>
      <w:r>
        <w:rPr>
          <w:rFonts w:eastAsia="Times New Roman"/>
          <w:b/>
          <w:bCs/>
          <w:szCs w:val="24"/>
        </w:rPr>
        <w:lastRenderedPageBreak/>
        <w:t xml:space="preserve">ΠΡΟΕΔΡΕΥΩΝ (Νικήτας Κακλαμάνης): </w:t>
      </w:r>
      <w:r>
        <w:rPr>
          <w:rFonts w:eastAsia="Times New Roman"/>
          <w:bCs/>
          <w:szCs w:val="24"/>
        </w:rPr>
        <w:t>Ορίστε, κύριε Υπουργέ, έχετε τον λόγο.</w:t>
      </w:r>
    </w:p>
    <w:p w14:paraId="14B84FA8"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Αγαπητέ συνάδελφε, εκτιμώ τη διάθεση να υπάρξει ένας</w:t>
      </w:r>
      <w:r>
        <w:rPr>
          <w:rFonts w:eastAsia="Times New Roman"/>
          <w:szCs w:val="24"/>
        </w:rPr>
        <w:t xml:space="preserve"> προβληματισμός για το πώς πραγματικά μπορούμε να υπερβούμε αυτές τις δυσκολίες, τις γνωστές και τις διαχρονικές</w:t>
      </w:r>
      <w:r>
        <w:rPr>
          <w:rFonts w:eastAsia="Times New Roman"/>
          <w:szCs w:val="24"/>
        </w:rPr>
        <w:t>,</w:t>
      </w:r>
      <w:r>
        <w:rPr>
          <w:rFonts w:eastAsia="Times New Roman"/>
          <w:szCs w:val="24"/>
        </w:rPr>
        <w:t xml:space="preserve"> που υπάρχουν ακόμα και στην περίοδο που δεν υπήρχαν μεγάλες περικοπές στους μισθούς των γιατρών του ΕΣΥ.</w:t>
      </w:r>
    </w:p>
    <w:p w14:paraId="14B84FA9" w14:textId="77777777" w:rsidR="009F1D8B" w:rsidRDefault="00750C6B">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πλαίσιο υπάρχει και σήμερ</w:t>
      </w:r>
      <w:r>
        <w:rPr>
          <w:rFonts w:eastAsia="Times New Roman"/>
          <w:szCs w:val="24"/>
        </w:rPr>
        <w:t>α και εφαρμόζεται. Έχουμε προσλάβει αρκετούς γιατρούς με μπλοκάκι, κυρίως για να κάνουν εφημερίες σε τμήματα τα οποία έχουν οριακ</w:t>
      </w:r>
      <w:r>
        <w:rPr>
          <w:rFonts w:eastAsia="Times New Roman"/>
          <w:szCs w:val="24"/>
        </w:rPr>
        <w:t>ή</w:t>
      </w:r>
      <w:r>
        <w:rPr>
          <w:rFonts w:eastAsia="Times New Roman"/>
          <w:szCs w:val="24"/>
        </w:rPr>
        <w:t xml:space="preserve"> στελέχωση και κινδυνεύουν να μην μπορούν να καλύψουν όλο τον μήνα.</w:t>
      </w:r>
    </w:p>
    <w:p w14:paraId="14B84FAA" w14:textId="77777777" w:rsidR="009F1D8B" w:rsidRDefault="00750C6B">
      <w:pPr>
        <w:spacing w:line="600" w:lineRule="auto"/>
        <w:ind w:firstLine="720"/>
        <w:contextualSpacing/>
        <w:jc w:val="both"/>
        <w:rPr>
          <w:rFonts w:eastAsia="Times New Roman"/>
          <w:szCs w:val="24"/>
        </w:rPr>
      </w:pPr>
      <w:r>
        <w:rPr>
          <w:rFonts w:eastAsia="Times New Roman"/>
          <w:szCs w:val="24"/>
        </w:rPr>
        <w:t>Υπάρχει, λοιπόν, και σήμερα. Μάλιστα, το έχουμε διευρύνει,</w:t>
      </w:r>
      <w:r>
        <w:rPr>
          <w:rFonts w:eastAsia="Times New Roman"/>
          <w:szCs w:val="24"/>
        </w:rPr>
        <w:t xml:space="preserve"> παρ</w:t>
      </w:r>
      <w:r>
        <w:rPr>
          <w:rFonts w:eastAsia="Times New Roman"/>
          <w:szCs w:val="24"/>
        </w:rPr>
        <w:t xml:space="preserve">’ </w:t>
      </w:r>
      <w:r>
        <w:rPr>
          <w:rFonts w:eastAsia="Times New Roman"/>
          <w:szCs w:val="24"/>
        </w:rPr>
        <w:t>ότι θεωρούμε ότι είναι μία επισφαλής σχέση εργασίας. Σε ειδικές περιπτώσεις και με έγκριση του Υπουργού -δεν θέλουμε να γίνεται κατάχρηση- όπου υπάρχει τεκμηριωμένη ανάγκη</w:t>
      </w:r>
      <w:r>
        <w:rPr>
          <w:rFonts w:eastAsia="Times New Roman"/>
          <w:szCs w:val="24"/>
        </w:rPr>
        <w:t>,</w:t>
      </w:r>
      <w:r>
        <w:rPr>
          <w:rFonts w:eastAsia="Times New Roman"/>
          <w:szCs w:val="24"/>
        </w:rPr>
        <w:t xml:space="preserve"> συναινούμε στο να προχωρούμε σε αυτή</w:t>
      </w:r>
      <w:r>
        <w:rPr>
          <w:rFonts w:eastAsia="Times New Roman"/>
          <w:szCs w:val="24"/>
        </w:rPr>
        <w:t xml:space="preserve"> </w:t>
      </w:r>
      <w:r>
        <w:rPr>
          <w:rFonts w:eastAsia="Times New Roman"/>
          <w:szCs w:val="24"/>
        </w:rPr>
        <w:t>τη σχέση και να προσλαμβάνουμε για μια σ</w:t>
      </w:r>
      <w:r>
        <w:rPr>
          <w:rFonts w:eastAsia="Times New Roman"/>
          <w:szCs w:val="24"/>
        </w:rPr>
        <w:t xml:space="preserve">υγκεκριμένη εργασία είτε γιατρούς είτε </w:t>
      </w:r>
      <w:r>
        <w:rPr>
          <w:rFonts w:eastAsia="Times New Roman"/>
          <w:szCs w:val="24"/>
        </w:rPr>
        <w:lastRenderedPageBreak/>
        <w:t>άλλους επαγγελματίες υγείας, κάτι το οποίο κάνουμε συστηματικά σε περιοχές που δεν υπάρχει ανταπόκριση.</w:t>
      </w:r>
    </w:p>
    <w:p w14:paraId="14B84FAB" w14:textId="77777777" w:rsidR="009F1D8B" w:rsidRDefault="00750C6B">
      <w:pPr>
        <w:spacing w:line="600" w:lineRule="auto"/>
        <w:ind w:firstLine="720"/>
        <w:contextualSpacing/>
        <w:jc w:val="both"/>
        <w:rPr>
          <w:rFonts w:eastAsia="Times New Roman"/>
          <w:szCs w:val="24"/>
        </w:rPr>
      </w:pPr>
      <w:r>
        <w:rPr>
          <w:rFonts w:eastAsia="Times New Roman"/>
          <w:szCs w:val="24"/>
        </w:rPr>
        <w:t>Τώρα, για το υπόλοιπο διάστημα η τηλεϊατρική είναι μια λύση. Ήδη η δεύτερη υγειονομική περιφέρεια έχει εγκαταστήσ</w:t>
      </w:r>
      <w:r>
        <w:rPr>
          <w:rFonts w:eastAsia="Times New Roman"/>
          <w:szCs w:val="24"/>
        </w:rPr>
        <w:t xml:space="preserve">ει περίπου είκοσι καμπίνες τηλεϊατρικής. Κάποιες από αυτές λειτουργούν, κάποιες δεν λειτουργούν. Υπάρχει μια απροθυμία ακόμα και από το ιατρικό προσωπικό να εκπαιδευτεί, κ.λπ.. Η δυνατότητα υπάρχει. Έχουν βρεθεί και τα νοσοκομεία αναφοράς εδώ στο </w:t>
      </w:r>
      <w:r>
        <w:rPr>
          <w:rFonts w:eastAsia="Times New Roman"/>
          <w:szCs w:val="24"/>
        </w:rPr>
        <w:t>Λ</w:t>
      </w:r>
      <w:r>
        <w:rPr>
          <w:rFonts w:eastAsia="Times New Roman"/>
          <w:szCs w:val="24"/>
        </w:rPr>
        <w:t>εκανοπέδ</w:t>
      </w:r>
      <w:r>
        <w:rPr>
          <w:rFonts w:eastAsia="Times New Roman"/>
          <w:szCs w:val="24"/>
        </w:rPr>
        <w:t>ιο που μπορούν να υποστηρίξουν. Είναι μια πρωτόγνωρη ιστορία που θέλει διαρκή προσπάθεια και συνεχή εκπαίδευση</w:t>
      </w:r>
      <w:r>
        <w:rPr>
          <w:rFonts w:eastAsia="Times New Roman"/>
          <w:szCs w:val="24"/>
        </w:rPr>
        <w:t>,</w:t>
      </w:r>
      <w:r>
        <w:rPr>
          <w:rFonts w:eastAsia="Times New Roman"/>
          <w:szCs w:val="24"/>
        </w:rPr>
        <w:t xml:space="preserve"> για να μπορεί να είναι λειτουργικό αυτό το σύστημα.</w:t>
      </w:r>
    </w:p>
    <w:p w14:paraId="14B84FAC"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Υπάρχει το θέμα της βελτίωσης του επιπέδου των </w:t>
      </w:r>
      <w:proofErr w:type="spellStart"/>
      <w:r>
        <w:rPr>
          <w:rFonts w:eastAsia="Times New Roman"/>
          <w:szCs w:val="24"/>
        </w:rPr>
        <w:t>αεροδιακομιδών</w:t>
      </w:r>
      <w:proofErr w:type="spellEnd"/>
      <w:r>
        <w:rPr>
          <w:rFonts w:eastAsia="Times New Roman"/>
          <w:szCs w:val="24"/>
        </w:rPr>
        <w:t>. Ξέρετε πολύ καλά ότι έχουμε κ</w:t>
      </w:r>
      <w:r>
        <w:rPr>
          <w:rFonts w:eastAsia="Times New Roman"/>
          <w:szCs w:val="24"/>
        </w:rPr>
        <w:t xml:space="preserve">άνει μια δεύτερη βάση </w:t>
      </w:r>
      <w:proofErr w:type="spellStart"/>
      <w:r>
        <w:rPr>
          <w:rFonts w:eastAsia="Times New Roman"/>
          <w:szCs w:val="24"/>
        </w:rPr>
        <w:t>αεροδιακομιδών</w:t>
      </w:r>
      <w:proofErr w:type="spellEnd"/>
      <w:r>
        <w:rPr>
          <w:rFonts w:eastAsia="Times New Roman"/>
          <w:szCs w:val="24"/>
        </w:rPr>
        <w:t xml:space="preserve"> στη Σύρο και ετοιμάζουμε μια τρίτη, πέραν της Ρόδου δηλαδή, στα νησιά του βορειοανατολικού Αιγαίου, στη Μυτιλήνη. Σκεφτόμαστε τώρα, μέσα από μια σημαντική χορηγία που θα πάρουμε από το Ίδρυμα </w:t>
      </w:r>
      <w:r>
        <w:rPr>
          <w:rFonts w:eastAsia="Times New Roman"/>
          <w:szCs w:val="24"/>
        </w:rPr>
        <w:t xml:space="preserve">«Σταύρος </w:t>
      </w:r>
      <w:r>
        <w:rPr>
          <w:rFonts w:eastAsia="Times New Roman"/>
          <w:szCs w:val="24"/>
        </w:rPr>
        <w:t>Νιάρχος», ένα μέρο</w:t>
      </w:r>
      <w:r>
        <w:rPr>
          <w:rFonts w:eastAsia="Times New Roman"/>
          <w:szCs w:val="24"/>
        </w:rPr>
        <w:t>ς απ’ αυτή να κατευθυνθεί στην ανανέωση και την αναβάθμιση του εξοπλισμού και των πτητικών μέσων του ΕΚΑΒ.</w:t>
      </w:r>
    </w:p>
    <w:p w14:paraId="14B84FAD"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Με αυτόν τον τόπο θέλουμε, λοιπόν, να ενισχύσουμε τη δυνατότητα γρήγορης διακομιδής περιστατικών, τα οποία πραγματικά χρήζουν εξειδικευμένης δευτεροβ</w:t>
      </w:r>
      <w:r>
        <w:rPr>
          <w:rFonts w:eastAsia="Times New Roman"/>
          <w:szCs w:val="24"/>
        </w:rPr>
        <w:t xml:space="preserve">άθμιας φροντίδας κ.λπ.. </w:t>
      </w:r>
    </w:p>
    <w:p w14:paraId="14B84FAE" w14:textId="77777777" w:rsidR="009F1D8B" w:rsidRDefault="00750C6B">
      <w:pPr>
        <w:spacing w:line="600" w:lineRule="auto"/>
        <w:contextualSpacing/>
        <w:jc w:val="both"/>
        <w:rPr>
          <w:rFonts w:eastAsia="Times New Roman" w:cs="Times New Roman"/>
          <w:szCs w:val="24"/>
        </w:rPr>
      </w:pPr>
      <w:r>
        <w:rPr>
          <w:rFonts w:eastAsia="Times New Roman"/>
          <w:szCs w:val="24"/>
        </w:rPr>
        <w:t>Ένα τρίτο εργαλείο, το οποίο χρησιμοποιούμε, είναι η συνδρομή των Ενόπλων Δυνάμεων. Υπάρχει μια ΚΥΑ, την έχουμε ενεργοποιήσει. Συνεννοούμαστε με το Υπουργείο Εθνικής Άμυνας, υποβάλλουμε αιτήματα κυρίως για νησιά που είναι μακροχρον</w:t>
      </w:r>
      <w:r>
        <w:rPr>
          <w:rFonts w:eastAsia="Times New Roman"/>
          <w:szCs w:val="24"/>
        </w:rPr>
        <w:t>ίως κενά τα περιφερειακά τους ιατρεία και ο κόσμος είναι τελείως αβοήθητος.</w:t>
      </w:r>
      <w:r>
        <w:rPr>
          <w:rFonts w:ascii="Times New Roman" w:eastAsia="Times New Roman" w:hAnsi="Times New Roman" w:cs="Times New Roman"/>
          <w:sz w:val="22"/>
          <w:szCs w:val="22"/>
        </w:rPr>
        <w:t xml:space="preserve"> </w:t>
      </w:r>
      <w:r>
        <w:rPr>
          <w:rFonts w:eastAsia="Times New Roman" w:cs="Times New Roman"/>
          <w:szCs w:val="24"/>
        </w:rPr>
        <w:t>Συνήθως,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δυνατοτήτων τους, οι Ένοπλες Δυνάμεις ανταποκρίνονται. Ήδη υπηρετούν είκοσι πέντε με τριάντα περίπου οπλίτες γιατροί που είναι στους Φούρνους, στη Θύμαινα </w:t>
      </w:r>
      <w:r>
        <w:rPr>
          <w:rFonts w:eastAsia="Times New Roman" w:cs="Times New Roman"/>
          <w:szCs w:val="24"/>
        </w:rPr>
        <w:t xml:space="preserve">και σε διάφορα άλλα νησιά και δυσπρόσιτα μέρη σε όλη την Ελλάδα. </w:t>
      </w:r>
    </w:p>
    <w:p w14:paraId="14B84FA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Αυτή είναι η προσπάθεια που κάνουμε. Θα προσπαθούμε να προκηρύσσουμε τις κενές θέσεις, να δίνουμε τη δυνατότητα στους νέους γιατρούς να διεκδικήσουν με αξιοπρέπεια και με αξιοκρατία μια θέση</w:t>
      </w:r>
      <w:r>
        <w:rPr>
          <w:rFonts w:eastAsia="Times New Roman" w:cs="Times New Roman"/>
          <w:szCs w:val="24"/>
        </w:rPr>
        <w:t xml:space="preserve"> στο δημόσιο σύστημα. </w:t>
      </w:r>
    </w:p>
    <w:p w14:paraId="14B84FB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μετά, κατά την άποψη μου, πρέπει να ανοίξουμε μια πιο σοβαρή συζήτηση και στην Επιτροπή Κοινωνικών </w:t>
      </w:r>
      <w:r>
        <w:rPr>
          <w:rFonts w:eastAsia="Times New Roman" w:cs="Times New Roman"/>
          <w:szCs w:val="24"/>
        </w:rPr>
        <w:lastRenderedPageBreak/>
        <w:t>Υποθέσεων, αλλά και όπου αλλού νομίζετε, ώστε να τοποθετηθούν οι πολιτικές δυνάμεις και να καταστρώσουμε ένα ολοκληρωμένο</w:t>
      </w:r>
      <w:r>
        <w:rPr>
          <w:rFonts w:eastAsia="Times New Roman" w:cs="Times New Roman"/>
          <w:szCs w:val="24"/>
        </w:rPr>
        <w:t xml:space="preserve"> σχέδιο αντιμετώπισης των προβλημάτων υγειονομικής φροντίδας στις περιοχές των νησιών. </w:t>
      </w:r>
    </w:p>
    <w:p w14:paraId="14B84FB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ολοκληρώθηκε η συζήτηση των επικαίρων ερωτήσεων. </w:t>
      </w:r>
    </w:p>
    <w:p w14:paraId="14B84FB2" w14:textId="77777777" w:rsidR="009F1D8B" w:rsidRDefault="00750C6B">
      <w:pPr>
        <w:spacing w:line="600" w:lineRule="auto"/>
        <w:contextualSpacing/>
        <w:jc w:val="center"/>
        <w:rPr>
          <w:rFonts w:eastAsia="Times New Roman" w:cs="Times New Roman"/>
          <w:szCs w:val="24"/>
        </w:rPr>
      </w:pPr>
      <w:r>
        <w:rPr>
          <w:rFonts w:eastAsia="Times New Roman" w:cs="Times New Roman"/>
          <w:szCs w:val="24"/>
        </w:rPr>
        <w:t>(</w:t>
      </w:r>
      <w:r w:rsidRPr="0052539D">
        <w:rPr>
          <w:rFonts w:eastAsia="Times New Roman" w:cs="Times New Roman"/>
          <w:color w:val="FF0000"/>
          <w:szCs w:val="24"/>
        </w:rPr>
        <w:t>ΑΛΛΑΓΗ ΣΕΛΙΔΑΣ ΛΟΓΩ ΑΛΛΑΓΗΣ ΘΕΜΑΤΟΣ</w:t>
      </w:r>
      <w:r>
        <w:rPr>
          <w:rFonts w:eastAsia="Times New Roman" w:cs="Times New Roman"/>
          <w:szCs w:val="24"/>
        </w:rPr>
        <w:t>)</w:t>
      </w:r>
    </w:p>
    <w:p w14:paraId="14B84FB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 xml:space="preserve">εισερχόμαστε στην ημερήσια διάταξη των </w:t>
      </w:r>
    </w:p>
    <w:p w14:paraId="14B84FB4" w14:textId="77777777" w:rsidR="009F1D8B" w:rsidRDefault="00750C6B">
      <w:pPr>
        <w:spacing w:line="600" w:lineRule="auto"/>
        <w:ind w:firstLine="720"/>
        <w:contextualSpacing/>
        <w:jc w:val="center"/>
        <w:rPr>
          <w:rFonts w:eastAsia="Times New Roman" w:cs="Times New Roman"/>
          <w:b/>
          <w:szCs w:val="24"/>
        </w:rPr>
      </w:pPr>
      <w:r>
        <w:rPr>
          <w:rFonts w:eastAsia="Times New Roman" w:cs="Times New Roman"/>
          <w:b/>
          <w:szCs w:val="24"/>
        </w:rPr>
        <w:t>ΕΠΕΡΩΤΗΣΕΩΝ</w:t>
      </w:r>
    </w:p>
    <w:p w14:paraId="14B84FB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Θα συζητηθεί η υπ’ αριθμόν 14/12/16</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επίκαιρη επερώτηση της Προέδρου της Δημοκρατικής Συμπαράταξης ΠΑΣΟΚ – ΔΗΜΑΡ κ. Φωτεινής (Φώφης) Γε</w:t>
      </w:r>
      <w:r>
        <w:rPr>
          <w:rFonts w:eastAsia="Times New Roman" w:cs="Times New Roman"/>
          <w:szCs w:val="24"/>
        </w:rPr>
        <w:t>ννηματά</w:t>
      </w:r>
      <w:r>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 xml:space="preserve">Βουλευτών της </w:t>
      </w:r>
      <w:r>
        <w:rPr>
          <w:rFonts w:eastAsia="Times New Roman" w:cs="Times New Roman"/>
          <w:szCs w:val="24"/>
        </w:rPr>
        <w:t>εν λόγ</w:t>
      </w:r>
      <w:r>
        <w:rPr>
          <w:rFonts w:eastAsia="Times New Roman" w:cs="Times New Roman"/>
          <w:szCs w:val="24"/>
        </w:rPr>
        <w:t xml:space="preserve">ω </w:t>
      </w:r>
      <w:r>
        <w:rPr>
          <w:rFonts w:eastAsia="Times New Roman" w:cs="Times New Roman"/>
          <w:szCs w:val="24"/>
        </w:rPr>
        <w:t>Κοινοβουλευτικής Ομάδας</w:t>
      </w:r>
      <w:r>
        <w:rPr>
          <w:rFonts w:eastAsia="Times New Roman" w:cs="Times New Roman"/>
          <w:szCs w:val="24"/>
        </w:rPr>
        <w:t xml:space="preserve"> </w:t>
      </w:r>
      <w:r>
        <w:rPr>
          <w:rFonts w:eastAsia="Times New Roman" w:cs="Times New Roman"/>
          <w:szCs w:val="24"/>
        </w:rPr>
        <w:t xml:space="preserve">κ.κ.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Γεώργιου </w:t>
      </w:r>
      <w:proofErr w:type="spellStart"/>
      <w:r>
        <w:rPr>
          <w:rFonts w:eastAsia="Times New Roman" w:cs="Times New Roman"/>
          <w:szCs w:val="24"/>
        </w:rPr>
        <w:t>Αρβανιτίδη</w:t>
      </w:r>
      <w:proofErr w:type="spellEnd"/>
      <w:r>
        <w:rPr>
          <w:rFonts w:eastAsia="Times New Roman" w:cs="Times New Roman"/>
          <w:szCs w:val="24"/>
        </w:rPr>
        <w:t>, Ευάγγελου Βενιζέλου, Λεωνίδα Γρηγοράκου, Αθαν</w:t>
      </w:r>
      <w:r>
        <w:rPr>
          <w:rFonts w:eastAsia="Times New Roman" w:cs="Times New Roman"/>
          <w:szCs w:val="24"/>
        </w:rPr>
        <w:t>ά</w:t>
      </w:r>
      <w:r>
        <w:rPr>
          <w:rFonts w:eastAsia="Times New Roman" w:cs="Times New Roman"/>
          <w:szCs w:val="24"/>
        </w:rPr>
        <w:t>σ</w:t>
      </w:r>
      <w:r>
        <w:rPr>
          <w:rFonts w:eastAsia="Times New Roman" w:cs="Times New Roman"/>
          <w:szCs w:val="24"/>
        </w:rPr>
        <w:t>ι</w:t>
      </w:r>
      <w:r>
        <w:rPr>
          <w:rFonts w:eastAsia="Times New Roman" w:cs="Times New Roman"/>
          <w:szCs w:val="24"/>
        </w:rPr>
        <w:t xml:space="preserve">ου Θεοχαρόπουλου, </w:t>
      </w:r>
      <w:proofErr w:type="spellStart"/>
      <w:r>
        <w:rPr>
          <w:rFonts w:eastAsia="Times New Roman" w:cs="Times New Roman"/>
          <w:szCs w:val="24"/>
        </w:rPr>
        <w:t>Ιλχάν</w:t>
      </w:r>
      <w:proofErr w:type="spellEnd"/>
      <w:r>
        <w:rPr>
          <w:rFonts w:eastAsia="Times New Roman" w:cs="Times New Roman"/>
          <w:szCs w:val="24"/>
        </w:rPr>
        <w:t xml:space="preserve"> Αχμέτ,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Χαρούλας (Χαράς) </w:t>
      </w:r>
      <w:proofErr w:type="spellStart"/>
      <w:r>
        <w:rPr>
          <w:rFonts w:eastAsia="Times New Roman" w:cs="Times New Roman"/>
          <w:szCs w:val="24"/>
        </w:rPr>
        <w:t>Κεφαλίδου</w:t>
      </w:r>
      <w:proofErr w:type="spellEnd"/>
      <w:r>
        <w:rPr>
          <w:rFonts w:eastAsia="Times New Roman" w:cs="Times New Roman"/>
          <w:szCs w:val="24"/>
        </w:rPr>
        <w:t>, Γιάννη Κουτσ</w:t>
      </w:r>
      <w:r>
        <w:rPr>
          <w:rFonts w:eastAsia="Times New Roman" w:cs="Times New Roman"/>
          <w:szCs w:val="24"/>
        </w:rPr>
        <w:t xml:space="preserve">ούκου, Δημήτριου </w:t>
      </w:r>
      <w:proofErr w:type="spellStart"/>
      <w:r>
        <w:rPr>
          <w:rFonts w:eastAsia="Times New Roman" w:cs="Times New Roman"/>
          <w:szCs w:val="24"/>
        </w:rPr>
        <w:t>Κρεμαστινού</w:t>
      </w:r>
      <w:proofErr w:type="spellEnd"/>
      <w:r>
        <w:rPr>
          <w:rFonts w:eastAsia="Times New Roman" w:cs="Times New Roman"/>
          <w:szCs w:val="24"/>
        </w:rPr>
        <w:t>, Οδυσσέα Κων</w:t>
      </w:r>
      <w:r>
        <w:rPr>
          <w:rFonts w:eastAsia="Times New Roman" w:cs="Times New Roman"/>
          <w:szCs w:val="24"/>
        </w:rPr>
        <w:lastRenderedPageBreak/>
        <w:t xml:space="preserve">σταντινόπουλου, Δημήτριου Κωνσταντόπουλου, Ανδρέα Λοβέρδου, Ιωάννη Μανιάτη, Θεόδωρου Παπαθεοδώρου, Κωνσταντίνου Σκανδαλίδη, Μιχαήλ Τζελέπη και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καθώς και </w:t>
      </w:r>
      <w:r>
        <w:rPr>
          <w:rFonts w:eastAsia="Times New Roman" w:cs="Times New Roman"/>
          <w:szCs w:val="24"/>
        </w:rPr>
        <w:t xml:space="preserve">των </w:t>
      </w:r>
      <w:r>
        <w:rPr>
          <w:rFonts w:eastAsia="Times New Roman" w:cs="Times New Roman"/>
          <w:szCs w:val="24"/>
        </w:rPr>
        <w:t>τριών Ανεξαρτήτων Βουλευτών</w:t>
      </w:r>
      <w:r>
        <w:rPr>
          <w:rFonts w:eastAsia="Times New Roman" w:cs="Times New Roman"/>
          <w:szCs w:val="24"/>
        </w:rPr>
        <w:t xml:space="preserve"> </w:t>
      </w:r>
      <w:r>
        <w:rPr>
          <w:rFonts w:eastAsia="Times New Roman" w:cs="Times New Roman"/>
          <w:szCs w:val="24"/>
        </w:rPr>
        <w:t>κ.κ. Θ</w:t>
      </w:r>
      <w:r>
        <w:rPr>
          <w:rFonts w:eastAsia="Times New Roman" w:cs="Times New Roman"/>
          <w:szCs w:val="24"/>
        </w:rPr>
        <w:t xml:space="preserve">εοχάρη (Χάρη) Θεοχάρη, Γεώργιου – Δημήτριου Καρρά και Αικατερίνης Μάρκου, προς την Υπουργό Εργασίας, Κοινωνικής Ασφάλισης και Κοινωνικής Αλληλεγγύης κ. Έφη </w:t>
      </w:r>
      <w:proofErr w:type="spellStart"/>
      <w:r>
        <w:rPr>
          <w:rFonts w:eastAsia="Times New Roman" w:cs="Times New Roman"/>
          <w:szCs w:val="24"/>
        </w:rPr>
        <w:t>Αχτσιόγλου</w:t>
      </w:r>
      <w:proofErr w:type="spellEnd"/>
      <w:r>
        <w:rPr>
          <w:rFonts w:eastAsia="Times New Roman" w:cs="Times New Roman"/>
          <w:szCs w:val="24"/>
        </w:rPr>
        <w:t xml:space="preserve">, με θέμα: «Πρωτοφανείς καθυστερήσεις στην απονομή συντάξεων, αλαλούμ με τις εισφορές και </w:t>
      </w:r>
      <w:r>
        <w:rPr>
          <w:rFonts w:eastAsia="Times New Roman" w:cs="Times New Roman"/>
          <w:szCs w:val="24"/>
        </w:rPr>
        <w:t>τα μπλοκάκια, διοικητικό χάος στον ΕΦΚΑ».</w:t>
      </w:r>
    </w:p>
    <w:p w14:paraId="14B84FB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θα πάρει η πρώτη επερωτώσα, Βουλευτής Αττικής της Δημοκρατικής Συμπαράταξης ΠΑΣΟΚ – ΔΗΜΑΡ κ.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για δέκα λεπτά. </w:t>
      </w:r>
    </w:p>
    <w:p w14:paraId="14B84FB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θα μας πείτε τη διαδικασία; </w:t>
      </w:r>
    </w:p>
    <w:p w14:paraId="14B84FB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Πρώτα θα μιλήσουν οι επτά που έχουν οριστεί από το επερωτών κόμμα. Βεβαίως, επειδή υπογράφει η κ. Γεννηματά, ενδεχομένως να θέλει να μιλήσει. Αμέσως μετά απαντά η Υπουργός ή και ο Υφυπουρ</w:t>
      </w:r>
      <w:r>
        <w:rPr>
          <w:rFonts w:eastAsia="Times New Roman" w:cs="Times New Roman"/>
          <w:szCs w:val="24"/>
        </w:rPr>
        <w:lastRenderedPageBreak/>
        <w:t>γός. Μετά ακολουθούν με τη σειρά ο Κοινοβουλ</w:t>
      </w:r>
      <w:r>
        <w:rPr>
          <w:rFonts w:eastAsia="Times New Roman" w:cs="Times New Roman"/>
          <w:szCs w:val="24"/>
        </w:rPr>
        <w:t xml:space="preserve">ευτικός Εκπρόσωπος του ΠΑΣΟΚ κ. Λοβέρδος, μετά ο κ. Μαντάς, μετά ο κ. </w:t>
      </w:r>
      <w:proofErr w:type="spellStart"/>
      <w:r>
        <w:rPr>
          <w:rFonts w:eastAsia="Times New Roman" w:cs="Times New Roman"/>
          <w:szCs w:val="24"/>
        </w:rPr>
        <w:t>Βρούτσης</w:t>
      </w:r>
      <w:proofErr w:type="spellEnd"/>
      <w:r>
        <w:rPr>
          <w:rFonts w:eastAsia="Times New Roman" w:cs="Times New Roman"/>
          <w:szCs w:val="24"/>
        </w:rPr>
        <w:t xml:space="preserve">, μέχρι να εξαντληθούν οι Κοινοβουλευτικοί Εκπρόσωποι. </w:t>
      </w:r>
    </w:p>
    <w:p w14:paraId="14B84FB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έχετε τον λόγο. </w:t>
      </w:r>
    </w:p>
    <w:p w14:paraId="14B84FB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 </w:t>
      </w:r>
    </w:p>
    <w:p w14:paraId="14B84FB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Όπως καταλαβαίνετε, κυρίες</w:t>
      </w:r>
      <w:r>
        <w:rPr>
          <w:rFonts w:eastAsia="Times New Roman" w:cs="Times New Roman"/>
          <w:szCs w:val="24"/>
        </w:rPr>
        <w:t xml:space="preserve"> και κύριοι συνάδελφοι, από τον Μάρτιο έχουν περάσει πολλοί μήνες και πέρασαν και καινούργιοι νόμοι </w:t>
      </w:r>
      <w:proofErr w:type="spellStart"/>
      <w:r>
        <w:rPr>
          <w:rFonts w:eastAsia="Times New Roman" w:cs="Times New Roman"/>
          <w:szCs w:val="24"/>
        </w:rPr>
        <w:t>μνημονιακού</w:t>
      </w:r>
      <w:proofErr w:type="spellEnd"/>
      <w:r>
        <w:rPr>
          <w:rFonts w:eastAsia="Times New Roman" w:cs="Times New Roman"/>
          <w:szCs w:val="24"/>
        </w:rPr>
        <w:t xml:space="preserve"> τύπου με περικοπές συντάξεων. Οπότε, κυρία Υπουργέ, θα καταλάβετε ότι αυτή η επερώτηση πλέον, για να είναι επίκαιρη, λαμβάνει έναν ευρύτερο χαρα</w:t>
      </w:r>
      <w:r>
        <w:rPr>
          <w:rFonts w:eastAsia="Times New Roman" w:cs="Times New Roman"/>
          <w:szCs w:val="24"/>
        </w:rPr>
        <w:t xml:space="preserve">κτήρα από εκείνον του κειμένου του Μαρτίου. </w:t>
      </w:r>
    </w:p>
    <w:p w14:paraId="14B84FB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χάσατε μια πολύ μεγάλη ευκαιρία και λυπάμαι που το λέω. Χάσατε την ευκαιρία να κάνετε μια μεγάλη αλλαγή στο ασφαλιστικό, η οποία να καταστεί αλλαγή με προοπτική και με συνέχεια. </w:t>
      </w:r>
    </w:p>
    <w:p w14:paraId="14B84FB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Σας καλέσαμε -τ</w:t>
      </w:r>
      <w:r>
        <w:rPr>
          <w:rFonts w:eastAsia="Times New Roman" w:cs="Times New Roman"/>
          <w:szCs w:val="24"/>
        </w:rPr>
        <w:t>ον προκάτοχ</w:t>
      </w:r>
      <w:r>
        <w:rPr>
          <w:rFonts w:eastAsia="Times New Roman" w:cs="Times New Roman"/>
          <w:szCs w:val="24"/>
        </w:rPr>
        <w:t>ό</w:t>
      </w:r>
      <w:r>
        <w:rPr>
          <w:rFonts w:eastAsia="Times New Roman" w:cs="Times New Roman"/>
          <w:szCs w:val="24"/>
        </w:rPr>
        <w:t xml:space="preserve"> σας, κυρία Υπουργέ, το ίδιο κάνει- ήδη από το φθινόπωρο του 2015 προς αυτή την κατεύθυνση, κάνοντας εμείς οι ίδιοι διάλογο και προκαλώντας κι εδώ </w:t>
      </w:r>
      <w:r>
        <w:rPr>
          <w:rFonts w:eastAsia="Times New Roman" w:cs="Times New Roman"/>
          <w:szCs w:val="24"/>
        </w:rPr>
        <w:lastRenderedPageBreak/>
        <w:t xml:space="preserve">στη Βουλή </w:t>
      </w:r>
      <w:r>
        <w:rPr>
          <w:rFonts w:eastAsia="Times New Roman" w:cs="Times New Roman"/>
          <w:szCs w:val="24"/>
        </w:rPr>
        <w:t xml:space="preserve">να έρθουν οι εμπειρογνώμονες που ο κ. </w:t>
      </w:r>
      <w:proofErr w:type="spellStart"/>
      <w:r>
        <w:rPr>
          <w:rFonts w:eastAsia="Times New Roman" w:cs="Times New Roman"/>
          <w:szCs w:val="24"/>
        </w:rPr>
        <w:t>Κατρούγκαλος</w:t>
      </w:r>
      <w:proofErr w:type="spellEnd"/>
      <w:r>
        <w:rPr>
          <w:rFonts w:eastAsia="Times New Roman" w:cs="Times New Roman"/>
          <w:szCs w:val="24"/>
        </w:rPr>
        <w:t xml:space="preserve"> είχε επιλέξει και να συζητήσει η Βουλή των Ελλήνων, ή έστω οι </w:t>
      </w:r>
      <w:r>
        <w:rPr>
          <w:rFonts w:eastAsia="Times New Roman" w:cs="Times New Roman"/>
          <w:szCs w:val="24"/>
        </w:rPr>
        <w:t>ε</w:t>
      </w:r>
      <w:r>
        <w:rPr>
          <w:rFonts w:eastAsia="Times New Roman" w:cs="Times New Roman"/>
          <w:szCs w:val="24"/>
        </w:rPr>
        <w:t>πιτροπές, το μεγάλο ζήτημα της βιωσιμότητας του ασφαλιστικού συστήματος, της αξιοπρέπειας των συντάξεων και βεβαίως τα κίνητρα ασφάλισης των ν</w:t>
      </w:r>
      <w:r>
        <w:rPr>
          <w:rFonts w:eastAsia="Times New Roman" w:cs="Times New Roman"/>
          <w:szCs w:val="24"/>
        </w:rPr>
        <w:t xml:space="preserve">έων ανθρώπων, για να μην πάμε σε </w:t>
      </w:r>
      <w:proofErr w:type="spellStart"/>
      <w:r>
        <w:rPr>
          <w:rFonts w:eastAsia="Times New Roman" w:cs="Times New Roman"/>
          <w:szCs w:val="24"/>
        </w:rPr>
        <w:t>αντιασφαλιστικούς</w:t>
      </w:r>
      <w:proofErr w:type="spellEnd"/>
      <w:r>
        <w:rPr>
          <w:rFonts w:eastAsia="Times New Roman" w:cs="Times New Roman"/>
          <w:szCs w:val="24"/>
        </w:rPr>
        <w:t xml:space="preserve"> νόμους. </w:t>
      </w:r>
    </w:p>
    <w:p w14:paraId="14B84FB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τι έγινε; Τι ακριβώς έγινε; Το ερώτημα είναι αμείλικτο. Πώς επιβαρύνθηκε το ασφαλιστικό σε σημείο που να φτάσει ο λογαριασμός ο δικός σας, ο λογαριασμός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τα 5,5 δισεκατομμύρια ευ</w:t>
      </w:r>
      <w:r>
        <w:rPr>
          <w:rFonts w:eastAsia="Times New Roman" w:cs="Times New Roman"/>
          <w:szCs w:val="24"/>
        </w:rPr>
        <w:t xml:space="preserve">ρώ; </w:t>
      </w:r>
    </w:p>
    <w:p w14:paraId="14B84FB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έχουμε 2,3 δισεκατομμύρια ευρώ επιβάρυνσης του ασφαλιστικού από το τρίτο μνημόνιο και 2,2 δισεκατομμύρια ευρώ από το τέταρτο μνημόνιο και όλα αυτά με περικοπές συντάξεων και με δυσβάσταχτες εισφορές, όπως θα καταδείξουμε.</w:t>
      </w:r>
      <w:r>
        <w:rPr>
          <w:rFonts w:eastAsia="Times New Roman" w:cs="Times New Roman"/>
          <w:szCs w:val="24"/>
        </w:rPr>
        <w:t xml:space="preserve"> </w:t>
      </w:r>
    </w:p>
    <w:p w14:paraId="14B84FC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Αρνηθήκατε, λοιπόν, τον διάλογο. Κάνατε προσχηματικό και επικοινωνιακό διάλογο. Και ποιο ήταν το αποτέλεσμα; Ήταν ένας νόμος που τροποποιήσατε και εσείς, κυρία </w:t>
      </w:r>
      <w:proofErr w:type="spellStart"/>
      <w:r>
        <w:rPr>
          <w:rFonts w:eastAsia="Times New Roman" w:cs="Times New Roman"/>
          <w:szCs w:val="24"/>
        </w:rPr>
        <w:t>Αχτσιόγλου</w:t>
      </w:r>
      <w:proofErr w:type="spellEnd"/>
      <w:r>
        <w:rPr>
          <w:rFonts w:eastAsia="Times New Roman" w:cs="Times New Roman"/>
          <w:szCs w:val="24"/>
        </w:rPr>
        <w:t xml:space="preserve">, ο οποίος πήγε σε μαζική φτωχοποίηση. </w:t>
      </w:r>
    </w:p>
    <w:p w14:paraId="14B84FC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Ο πρώτος στόχος δεν ήταν άλλος από τη μεσαία</w:t>
      </w:r>
      <w:r>
        <w:rPr>
          <w:rFonts w:eastAsia="Times New Roman" w:cs="Times New Roman"/>
          <w:szCs w:val="24"/>
        </w:rPr>
        <w:t xml:space="preserve"> τάξη. Αποδεκατίσατε όλα τα μεσαία εισοδήματα. Περίπου τετρακόσιες χιλιάδες συνταξιούχοι που έπαιρναν σύνταξη</w:t>
      </w:r>
      <w:r>
        <w:rPr>
          <w:rFonts w:eastAsia="Times New Roman" w:cs="Times New Roman"/>
          <w:szCs w:val="24"/>
        </w:rPr>
        <w:t>,</w:t>
      </w:r>
      <w:r>
        <w:rPr>
          <w:rFonts w:eastAsia="Times New Roman" w:cs="Times New Roman"/>
          <w:szCs w:val="24"/>
        </w:rPr>
        <w:t xml:space="preserve"> η οποία περνούσε το πλαφόν, είδαν τις συντάξεις τους να πετσοκόβονται. </w:t>
      </w:r>
    </w:p>
    <w:p w14:paraId="14B84FC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πιο χαρακτηριστικά, δεν σταματήσατε στη μεσαία τάξη. Πετσοκόψατε και το ΕΚΑΣ. Το καταργήσατε για τριακόσιες χιλιάδες χαμηλοσυνταξιούχους, κυρίες και κύριοι της δήθεν Αριστεράς! </w:t>
      </w:r>
    </w:p>
    <w:p w14:paraId="14B84FC3"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Και όχι μόνο αυτό, αλλά στρέψατε τα βέλη σας, όπως σας υπέδειξε η τρ</w:t>
      </w:r>
      <w:r>
        <w:rPr>
          <w:rFonts w:eastAsia="Times New Roman" w:cs="Times New Roman"/>
          <w:szCs w:val="24"/>
        </w:rPr>
        <w:t xml:space="preserve">όικα -γιατί κάποιοι πριν από εσάς αντιστέκονταν- στις χήρες και τα ορφανά, αλλά, βεβαίως, και στους αναπήρους. </w:t>
      </w:r>
    </w:p>
    <w:p w14:paraId="14B84FC4"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Το δε τέταρτο μνημόνιο, που φέρει τη δική σας υπογραφή, προσέθεσε νέες περικοπές της τάξης του 18% στις συντάξεις. Οι προσωπικές διαφορές, για τ</w:t>
      </w:r>
      <w:r>
        <w:rPr>
          <w:rFonts w:eastAsia="Times New Roman" w:cs="Times New Roman"/>
          <w:szCs w:val="24"/>
        </w:rPr>
        <w:t xml:space="preserve">ις οποίες διατυμπάνιζε και διατράνωνε ο κ. </w:t>
      </w:r>
      <w:proofErr w:type="spellStart"/>
      <w:r>
        <w:rPr>
          <w:rFonts w:eastAsia="Times New Roman" w:cs="Times New Roman"/>
          <w:szCs w:val="24"/>
        </w:rPr>
        <w:t>Κατρούγκαλος</w:t>
      </w:r>
      <w:proofErr w:type="spellEnd"/>
      <w:r>
        <w:rPr>
          <w:rFonts w:eastAsia="Times New Roman" w:cs="Times New Roman"/>
          <w:szCs w:val="24"/>
        </w:rPr>
        <w:t xml:space="preserve"> ότι «δεν πρόκειται να τις πειράξουμε», έχουν χαθεί οριστικά από του χρόνου και μετά για τους συνταξιούχους. </w:t>
      </w:r>
    </w:p>
    <w:p w14:paraId="14B84FC5"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Βεβαίως, ένα επιπλέον πλήγμα –και μην το ξεχάσουμε αυτό, γιατί θα έρθουμε στο πώς τα εφαρμό</w:t>
      </w:r>
      <w:r>
        <w:rPr>
          <w:rFonts w:eastAsia="Times New Roman" w:cs="Times New Roman"/>
          <w:szCs w:val="24"/>
        </w:rPr>
        <w:t xml:space="preserve">ζετε όλα αυτά- δεν είναι άλλο από τις προσωρινές συντάξεις, που τις περικόψατε στο </w:t>
      </w:r>
      <w:r>
        <w:rPr>
          <w:rFonts w:eastAsia="Times New Roman" w:cs="Times New Roman"/>
          <w:szCs w:val="24"/>
        </w:rPr>
        <w:lastRenderedPageBreak/>
        <w:t>50% από το 80% που ήταν με τον νόμο του 2011, τον νόμο Λοβέρδου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Κουτρουμάνη</w:t>
      </w:r>
      <w:proofErr w:type="spellEnd"/>
      <w:r>
        <w:rPr>
          <w:rFonts w:eastAsia="Times New Roman" w:cs="Times New Roman"/>
          <w:szCs w:val="24"/>
        </w:rPr>
        <w:t xml:space="preserve">. Και με αυτές τις συντάξεις σήμερα, όπως έχουν </w:t>
      </w:r>
      <w:proofErr w:type="spellStart"/>
      <w:r>
        <w:rPr>
          <w:rFonts w:eastAsia="Times New Roman" w:cs="Times New Roman"/>
          <w:szCs w:val="24"/>
        </w:rPr>
        <w:t>περικοπεί</w:t>
      </w:r>
      <w:proofErr w:type="spellEnd"/>
      <w:r>
        <w:rPr>
          <w:rFonts w:eastAsia="Times New Roman" w:cs="Times New Roman"/>
          <w:szCs w:val="24"/>
        </w:rPr>
        <w:t xml:space="preserve">, με 200 και 300 ευρώ, λέτε ότι μπορεί </w:t>
      </w:r>
      <w:r>
        <w:rPr>
          <w:rFonts w:eastAsia="Times New Roman" w:cs="Times New Roman"/>
          <w:szCs w:val="24"/>
        </w:rPr>
        <w:t>να ζήσει ένας άνθρωπος!</w:t>
      </w:r>
    </w:p>
    <w:p w14:paraId="14B84FC6"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ρωτάτε καλύτερα αυτές τις οικογένειες πώς περνάνε; Και πολλοί περιμένουν ακόμη και πολλούς μήνες για την προσωρινή σύνταξη και περιμένουν χρόνια για την κύρια σύνταξη. </w:t>
      </w:r>
    </w:p>
    <w:p w14:paraId="14B84FC7"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Την προσωρινή σύνταξη τη θεσμοθετήσαμε εμείς, γιατί, ναι, υ</w:t>
      </w:r>
      <w:r>
        <w:rPr>
          <w:rFonts w:eastAsia="Times New Roman" w:cs="Times New Roman"/>
          <w:szCs w:val="24"/>
        </w:rPr>
        <w:t>πήρχαν κάποιες καθυστερήσεις, αλλά σε κα</w:t>
      </w:r>
      <w:r>
        <w:rPr>
          <w:rFonts w:eastAsia="Times New Roman" w:cs="Times New Roman"/>
          <w:szCs w:val="24"/>
        </w:rPr>
        <w:t>μ</w:t>
      </w:r>
      <w:r>
        <w:rPr>
          <w:rFonts w:eastAsia="Times New Roman" w:cs="Times New Roman"/>
          <w:szCs w:val="24"/>
        </w:rPr>
        <w:t xml:space="preserve">μία περίπτωση οι καθυστερήσεις που βιώνουν τώρα οι συνταξιούχοι και κυρίως οι νέοι συνταξιούχοι που έχουν κάνει την αίτησή τους. </w:t>
      </w:r>
    </w:p>
    <w:p w14:paraId="14B84FC8" w14:textId="77777777" w:rsidR="009F1D8B" w:rsidRDefault="00750C6B">
      <w:pPr>
        <w:spacing w:after="0" w:line="600" w:lineRule="auto"/>
        <w:ind w:firstLine="720"/>
        <w:contextualSpacing/>
        <w:jc w:val="both"/>
        <w:rPr>
          <w:rFonts w:eastAsia="Times New Roman" w:cs="Times New Roman"/>
          <w:szCs w:val="24"/>
        </w:rPr>
      </w:pP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σαράντα χιλιάδες περίπου συνταξιούχοι περιμένουν πολλά χρόνια. Με το προηγούμε</w:t>
      </w:r>
      <w:r>
        <w:rPr>
          <w:rFonts w:eastAsia="Times New Roman" w:cs="Times New Roman"/>
          <w:szCs w:val="24"/>
        </w:rPr>
        <w:t xml:space="preserve">νο καθεστώς ένας συνταξιούχος με διαδοχική ασφάλιση περίμενε περίπου έναν χρόνο και το θεωρούσαμε πολύ και υπήρχε κριτική και δικαίως. Και εσείς μας κάνατε κριτική τότε, κύριοι του ΣΥΡΙΖΑ. Και τώρα θέλεις τρία χρόνια! </w:t>
      </w:r>
    </w:p>
    <w:p w14:paraId="14B84FC9"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Παρακαλώ, κύριοι Υπουργοί, να μου πεί</w:t>
      </w:r>
      <w:r>
        <w:rPr>
          <w:rFonts w:eastAsia="Times New Roman" w:cs="Times New Roman"/>
          <w:szCs w:val="24"/>
        </w:rPr>
        <w:t xml:space="preserve">τε πόσες διαδοχικές συντάξεις έχετε δώσει και πόσες συντάξεις έχετε δώσει. Διαδοχικές συντάξεις, ούτε μία. Διότι δεν έχετε βγάλει την εγκύκλιο. Ούτε μία! </w:t>
      </w:r>
    </w:p>
    <w:p w14:paraId="14B84FCA"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πρώτη απόφαση χορήγησης σύνταξης, με βάση τον νόμο </w:t>
      </w:r>
      <w:proofErr w:type="spellStart"/>
      <w:r>
        <w:rPr>
          <w:rFonts w:eastAsia="Times New Roman" w:cs="Times New Roman"/>
          <w:szCs w:val="24"/>
        </w:rPr>
        <w:t>Κατρούγκαλου</w:t>
      </w:r>
      <w:proofErr w:type="spellEnd"/>
      <w:r>
        <w:rPr>
          <w:rFonts w:eastAsia="Times New Roman" w:cs="Times New Roman"/>
          <w:szCs w:val="24"/>
        </w:rPr>
        <w:t>, εκδόθηκε ένα</w:t>
      </w:r>
      <w:r>
        <w:rPr>
          <w:rFonts w:eastAsia="Times New Roman" w:cs="Times New Roman"/>
          <w:szCs w:val="24"/>
        </w:rPr>
        <w:t>ν</w:t>
      </w:r>
      <w:r>
        <w:rPr>
          <w:rFonts w:eastAsia="Times New Roman" w:cs="Times New Roman"/>
          <w:szCs w:val="24"/>
        </w:rPr>
        <w:t xml:space="preserve"> χρόνο μετά. Υπολογίσ</w:t>
      </w:r>
      <w:r>
        <w:rPr>
          <w:rFonts w:eastAsia="Times New Roman" w:cs="Times New Roman"/>
          <w:szCs w:val="24"/>
        </w:rPr>
        <w:t>ατε σαράντα χιλιάδες συντάξεις έως τώρα, τον μήνα Σεπτέμβριο. Πόσες έχουν εκδοθεί, κυρίες και κύριοι συνάδελφοι; Περίπου επτά χιλιάδες. Αυτά είναι τα μεγάλα κατορθώματα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14B84FCB"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Έρχομαι γρήγορα στο θέμα των εισφορών, όπου αρχικά ο νόμ</w:t>
      </w:r>
      <w:r>
        <w:rPr>
          <w:rFonts w:eastAsia="Times New Roman" w:cs="Times New Roman"/>
          <w:szCs w:val="24"/>
        </w:rPr>
        <w:t xml:space="preserve">ος </w:t>
      </w:r>
      <w:proofErr w:type="spellStart"/>
      <w:r>
        <w:rPr>
          <w:rFonts w:eastAsia="Times New Roman" w:cs="Times New Roman"/>
          <w:szCs w:val="24"/>
        </w:rPr>
        <w:t>Κατρούγκαλου</w:t>
      </w:r>
      <w:proofErr w:type="spellEnd"/>
      <w:r>
        <w:rPr>
          <w:rFonts w:eastAsia="Times New Roman" w:cs="Times New Roman"/>
          <w:szCs w:val="24"/>
        </w:rPr>
        <w:t xml:space="preserve"> έβαλε το δημευτικό, ιδιαίτερο για τους μεσαίους έμπορους, βιοτέχνες, αγρότες, επιστήμονες. Υπάρχουν περιπτώσεις όπου είχαμε το 38% και το 40% του εισοδήματός τους να μειώνεται. </w:t>
      </w:r>
    </w:p>
    <w:p w14:paraId="14B84FCC"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Τώρα, στο τέταρτο μνημόνιο είχαμε το ωραιότατο «εισφορά στην ε</w:t>
      </w:r>
      <w:r>
        <w:rPr>
          <w:rFonts w:eastAsia="Times New Roman" w:cs="Times New Roman"/>
          <w:szCs w:val="24"/>
        </w:rPr>
        <w:t xml:space="preserve">ισφορά». Δηλαδή, εισφορά σε ανύπαρκτο εισόδημα. Εσείς τα είπατε, εσείς τα υπογράψατε, εσείς τα ψηφίσατε. </w:t>
      </w:r>
    </w:p>
    <w:p w14:paraId="14B84FCD"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Ο νόμος </w:t>
      </w:r>
      <w:proofErr w:type="spellStart"/>
      <w:r>
        <w:rPr>
          <w:rFonts w:eastAsia="Times New Roman" w:cs="Times New Roman"/>
          <w:szCs w:val="24"/>
        </w:rPr>
        <w:t>Κατρούγκαλου</w:t>
      </w:r>
      <w:proofErr w:type="spellEnd"/>
      <w:r>
        <w:rPr>
          <w:rFonts w:eastAsia="Times New Roman" w:cs="Times New Roman"/>
          <w:szCs w:val="24"/>
        </w:rPr>
        <w:t xml:space="preserve"> έλεγε ότι θα έχουμε το 2018 έσοδα 137 εκατομμύρια από αυτές τις αυξημένες εισφορές και 138 </w:t>
      </w:r>
      <w:r>
        <w:rPr>
          <w:rFonts w:eastAsia="Times New Roman" w:cs="Times New Roman"/>
          <w:szCs w:val="24"/>
        </w:rPr>
        <w:lastRenderedPageBreak/>
        <w:t>εκατομμύρια για το 2019, ενώ στο τέταρ</w:t>
      </w:r>
      <w:r>
        <w:rPr>
          <w:rFonts w:eastAsia="Times New Roman" w:cs="Times New Roman"/>
          <w:szCs w:val="24"/>
        </w:rPr>
        <w:t xml:space="preserve">το μνημόνιο έχουμε επιπλέον 53 εκατομμύρια για το 2018 και επιπλέον 124 εκατομμύρια για το 2019. </w:t>
      </w:r>
    </w:p>
    <w:p w14:paraId="14B84FCE"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Μπράβο σας! Τα ψηφίσατε όλα! Ναι σε όλα! </w:t>
      </w:r>
    </w:p>
    <w:p w14:paraId="14B84FCF"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Καταθέτω στα Πρακτικά δύο στοιχεία από δύο εκκαθαριστικά δύο ελεύθερων επαγγελματιών, όπου τεκμαίρεται η μεγάλη περι</w:t>
      </w:r>
      <w:r>
        <w:rPr>
          <w:rFonts w:eastAsia="Times New Roman" w:cs="Times New Roman"/>
          <w:szCs w:val="24"/>
        </w:rPr>
        <w:t xml:space="preserve">κοπή του εισοδήματός τους και η μεγάλη επιβάρυνση. </w:t>
      </w:r>
    </w:p>
    <w:p w14:paraId="14B84FD0"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Στην πρώτη περίπτωση έχουμε έναν επαγγελματία του οποίου η εισφορά από 225 ευρώ τον μήνα το 2016 ανέρχεται στα 752 ευρώ το</w:t>
      </w:r>
      <w:r>
        <w:rPr>
          <w:rFonts w:eastAsia="Times New Roman" w:cs="Times New Roman"/>
          <w:szCs w:val="24"/>
        </w:rPr>
        <w:t>ν</w:t>
      </w:r>
      <w:r>
        <w:rPr>
          <w:rFonts w:eastAsia="Times New Roman" w:cs="Times New Roman"/>
          <w:szCs w:val="24"/>
        </w:rPr>
        <w:t xml:space="preserve"> μήνα. Στη δεύτερη περίπτωση έχουμε έναν ελεύθερο επαγγελματία που από 350 ευρώ τ</w:t>
      </w:r>
      <w:r>
        <w:rPr>
          <w:rFonts w:eastAsia="Times New Roman" w:cs="Times New Roman"/>
          <w:szCs w:val="24"/>
        </w:rPr>
        <w:t xml:space="preserve">ον μήνα το 2016 η εισφορά του ανέρχεται σε 558 ευρώ τον μήνα το 2017. Είναι αυτοί, προφανώς, που λένε στον κ. Πετρόπουλο ή στον κ. </w:t>
      </w:r>
      <w:proofErr w:type="spellStart"/>
      <w:r>
        <w:rPr>
          <w:rFonts w:eastAsia="Times New Roman" w:cs="Times New Roman"/>
          <w:szCs w:val="24"/>
        </w:rPr>
        <w:t>Μπαλάφα</w:t>
      </w:r>
      <w:proofErr w:type="spellEnd"/>
      <w:r>
        <w:rPr>
          <w:rFonts w:eastAsia="Times New Roman" w:cs="Times New Roman"/>
          <w:szCs w:val="24"/>
        </w:rPr>
        <w:t xml:space="preserve"> στον δρόμο ότι «μας ευεργετήσατε».</w:t>
      </w:r>
    </w:p>
    <w:p w14:paraId="14B84FD1"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καταθέτει για τα </w:t>
      </w:r>
      <w:r>
        <w:rPr>
          <w:rFonts w:eastAsia="Times New Roman" w:cs="Times New Roman"/>
          <w:szCs w:val="24"/>
        </w:rPr>
        <w:t>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B84FD2"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Να θυμηθούμε, όμως, πώς γράφτηκε η ιστορία. Τότε σας λέγαμε «ας φέρουμε μπροστά τον νόμο Λοβέρδου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Κουτρουμάν</w:t>
      </w:r>
      <w:r>
        <w:rPr>
          <w:rFonts w:eastAsia="Times New Roman" w:cs="Times New Roman"/>
          <w:szCs w:val="24"/>
        </w:rPr>
        <w:t>η</w:t>
      </w:r>
      <w:proofErr w:type="spellEnd"/>
      <w:r>
        <w:rPr>
          <w:rFonts w:eastAsia="Times New Roman" w:cs="Times New Roman"/>
          <w:szCs w:val="24"/>
        </w:rPr>
        <w:t xml:space="preserve">», που είχε αναλογιστική μελέτη, τεκμηριωμένη και δεκτή από τους </w:t>
      </w:r>
      <w:r>
        <w:rPr>
          <w:rFonts w:eastAsia="Times New Roman" w:cs="Times New Roman"/>
          <w:szCs w:val="24"/>
        </w:rPr>
        <w:t>θ</w:t>
      </w:r>
      <w:r>
        <w:rPr>
          <w:rFonts w:eastAsia="Times New Roman" w:cs="Times New Roman"/>
          <w:szCs w:val="24"/>
        </w:rPr>
        <w:t xml:space="preserve">εσμούς και από την Ευρωπαϊκή Επιτροπή και από τον </w:t>
      </w:r>
      <w:r>
        <w:rPr>
          <w:rFonts w:eastAsia="Times New Roman" w:cs="Times New Roman"/>
          <w:szCs w:val="24"/>
          <w:lang w:val="en-US"/>
        </w:rPr>
        <w:t>E</w:t>
      </w:r>
      <w:r>
        <w:rPr>
          <w:rFonts w:eastAsia="Times New Roman" w:cs="Times New Roman"/>
          <w:szCs w:val="24"/>
          <w:lang w:val="en-US"/>
        </w:rPr>
        <w:t>L</w:t>
      </w:r>
      <w:r>
        <w:rPr>
          <w:rFonts w:eastAsia="Times New Roman" w:cs="Times New Roman"/>
          <w:szCs w:val="24"/>
          <w:lang w:val="en-US"/>
        </w:rPr>
        <w:t>A</w:t>
      </w:r>
      <w:r>
        <w:rPr>
          <w:rFonts w:eastAsia="Times New Roman" w:cs="Times New Roman"/>
          <w:szCs w:val="24"/>
        </w:rPr>
        <w:t xml:space="preserve"> -αντίθετα από τους δικούς σας νόμους, που αναλογιστική μελέτη δεν έχουμε δει- «και ελάτε να συζητήσουμε». Και, ναι, εμείς τότε λέγαμε ν</w:t>
      </w:r>
      <w:r>
        <w:rPr>
          <w:rFonts w:eastAsia="Times New Roman" w:cs="Times New Roman"/>
          <w:szCs w:val="24"/>
        </w:rPr>
        <w:t xml:space="preserve">α βάλουμε πλάτη και στα δύσκολα. Τι κάνατε; Κάνατε αυτά που ήδη περιγράφω. </w:t>
      </w:r>
    </w:p>
    <w:p w14:paraId="14B84FD3"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να θυμηθούμε εκείνο το επάρατο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w:t>
      </w:r>
    </w:p>
    <w:p w14:paraId="14B84FD4"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Οι </w:t>
      </w:r>
      <w:r>
        <w:rPr>
          <w:rFonts w:eastAsia="Times New Roman"/>
          <w:szCs w:val="24"/>
        </w:rPr>
        <w:t>θ</w:t>
      </w:r>
      <w:r>
        <w:rPr>
          <w:rFonts w:eastAsia="Times New Roman"/>
          <w:szCs w:val="24"/>
        </w:rPr>
        <w:t>εσμοί τότε, που επανειλημμένα είχαν βάλει στο τραπέζι για τις χήρες πάρα πολλά θέματα κι εμείς αν</w:t>
      </w:r>
      <w:r>
        <w:rPr>
          <w:rFonts w:eastAsia="Times New Roman"/>
          <w:szCs w:val="24"/>
        </w:rPr>
        <w:t xml:space="preserve">τιστεκόμασταν, ζήτησαν δύο πράγματα: ενοποίηση των ασφαλιστικών ταμείων σε τρία ταμεία –γιατί εμείς είχαμε αντισταθεί και θυμίζω την πρότασή μας για τρία ταμεία- και τη ρήτρα μηδενικού ελλείμματος, την οποία κατακρεουργήσατε με ψεύδη και προπαγάνδα, </w:t>
      </w:r>
      <w:proofErr w:type="spellStart"/>
      <w:r>
        <w:rPr>
          <w:rFonts w:eastAsia="Times New Roman"/>
          <w:szCs w:val="24"/>
        </w:rPr>
        <w:t>ψευδέσ</w:t>
      </w:r>
      <w:r>
        <w:rPr>
          <w:rFonts w:eastAsia="Times New Roman"/>
          <w:szCs w:val="24"/>
        </w:rPr>
        <w:t>τατα</w:t>
      </w:r>
      <w:proofErr w:type="spellEnd"/>
      <w:r>
        <w:rPr>
          <w:rFonts w:eastAsia="Times New Roman"/>
          <w:szCs w:val="24"/>
        </w:rPr>
        <w:t xml:space="preserve">, ότι αποτελούσε μεγάλο τσάκισμα των επικουρικών. </w:t>
      </w:r>
    </w:p>
    <w:p w14:paraId="14B84FD5"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Η συνολική επιβάρυνση ήταν στο 7%, κάτω από το μισό δισεκατομμύριο, και φέρατε 5,5 δισεκατομμύρια ευρώ συνολικά στο ασφαλιστικό. Αυτά ήταν τα ψέματα στα οποία βασιστήκατε, </w:t>
      </w:r>
      <w:r>
        <w:rPr>
          <w:rFonts w:eastAsia="Times New Roman"/>
          <w:szCs w:val="24"/>
        </w:rPr>
        <w:lastRenderedPageBreak/>
        <w:t>όταν το ΠΑΣΟΚ τότε στη συγκυβ</w:t>
      </w:r>
      <w:r>
        <w:rPr>
          <w:rFonts w:eastAsia="Times New Roman"/>
          <w:szCs w:val="24"/>
        </w:rPr>
        <w:t xml:space="preserve">έρνηση είχε θέσει βέτο γι’ αυτό το θέμα. </w:t>
      </w:r>
    </w:p>
    <w:p w14:paraId="14B84FD6"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Κι έρχομαι στον ΕΦΚΑ, όπου το πρόβλημά του γιγαντώνεται. Κι εδώ, κυρίες και κύριοι συνάδελφοι, θα μου επιτρέψτε να απονείμω στην Κυβέρνηση ένα βραβείο </w:t>
      </w:r>
      <w:proofErr w:type="spellStart"/>
      <w:r>
        <w:rPr>
          <w:rFonts w:eastAsia="Times New Roman"/>
          <w:szCs w:val="24"/>
        </w:rPr>
        <w:t>Γκίνες</w:t>
      </w:r>
      <w:proofErr w:type="spellEnd"/>
      <w:r>
        <w:rPr>
          <w:rFonts w:eastAsia="Times New Roman"/>
          <w:szCs w:val="24"/>
        </w:rPr>
        <w:t>. Δεν είμαι αρμόδια, αλλά νομίζω ότι της αξίζει πραγματικ</w:t>
      </w:r>
      <w:r>
        <w:rPr>
          <w:rFonts w:eastAsia="Times New Roman"/>
          <w:szCs w:val="24"/>
        </w:rPr>
        <w:t xml:space="preserve">ά. Είναι το βραβείο </w:t>
      </w:r>
      <w:proofErr w:type="spellStart"/>
      <w:r>
        <w:rPr>
          <w:rFonts w:eastAsia="Times New Roman"/>
          <w:szCs w:val="24"/>
        </w:rPr>
        <w:t>Γκίνες</w:t>
      </w:r>
      <w:proofErr w:type="spellEnd"/>
      <w:r>
        <w:rPr>
          <w:rFonts w:eastAsia="Times New Roman"/>
          <w:szCs w:val="24"/>
        </w:rPr>
        <w:t xml:space="preserve"> τροποποίησης νόμου. Εδώ δεν πρόκειται για νόμο. «Νόμο-λαιμητόμο» τον έχουμε πει, «έκτρωμα» τον έχουμε πει, αλλά εδώ πρόκειται για «κουρελού». Διότι ο περίφημος μεταρρυθμιστικός νόμος </w:t>
      </w:r>
      <w:proofErr w:type="spellStart"/>
      <w:r>
        <w:rPr>
          <w:rFonts w:eastAsia="Times New Roman"/>
          <w:szCs w:val="24"/>
        </w:rPr>
        <w:t>Κατρούγκαλου</w:t>
      </w:r>
      <w:proofErr w:type="spellEnd"/>
      <w:r>
        <w:rPr>
          <w:rFonts w:eastAsia="Times New Roman"/>
          <w:szCs w:val="24"/>
        </w:rPr>
        <w:t xml:space="preserve"> -θυμίζω τον κ. </w:t>
      </w:r>
      <w:proofErr w:type="spellStart"/>
      <w:r>
        <w:rPr>
          <w:rFonts w:eastAsia="Times New Roman"/>
          <w:szCs w:val="24"/>
        </w:rPr>
        <w:t>Κατρούγκαλο</w:t>
      </w:r>
      <w:proofErr w:type="spellEnd"/>
      <w:r>
        <w:rPr>
          <w:rFonts w:eastAsia="Times New Roman"/>
          <w:szCs w:val="24"/>
        </w:rPr>
        <w:t xml:space="preserve"> που εί</w:t>
      </w:r>
      <w:r>
        <w:rPr>
          <w:rFonts w:eastAsia="Times New Roman"/>
          <w:szCs w:val="24"/>
        </w:rPr>
        <w:t>χε πει «είμαι περήφανος για το ασφαλιστικό» και «εμείς έχουμε μόνο καλές συνέπειες</w:t>
      </w:r>
      <w:r>
        <w:rPr>
          <w:rFonts w:eastAsia="Times New Roman"/>
          <w:szCs w:val="24"/>
        </w:rPr>
        <w:t>»</w:t>
      </w:r>
      <w:r>
        <w:rPr>
          <w:rFonts w:eastAsia="Times New Roman"/>
          <w:szCs w:val="24"/>
        </w:rPr>
        <w:t xml:space="preserve">- ήταν τόσο καλός, κυρίες και κύριοι συνάδελφοι, που τροποποιήθηκαν εβδομήντα οκτώ άρθρα του κι έχουμε </w:t>
      </w:r>
      <w:proofErr w:type="spellStart"/>
      <w:r>
        <w:rPr>
          <w:rFonts w:eastAsia="Times New Roman"/>
          <w:szCs w:val="24"/>
        </w:rPr>
        <w:t>εκατόν</w:t>
      </w:r>
      <w:proofErr w:type="spellEnd"/>
      <w:r>
        <w:rPr>
          <w:rFonts w:eastAsia="Times New Roman"/>
          <w:szCs w:val="24"/>
        </w:rPr>
        <w:t xml:space="preserve"> επτά διατάξεις που τροποποιούνται. Κοιτάξτε εδώ! Θα τα καταθέσω</w:t>
      </w:r>
      <w:r>
        <w:rPr>
          <w:rFonts w:eastAsia="Times New Roman"/>
          <w:szCs w:val="24"/>
        </w:rPr>
        <w:t xml:space="preserve"> για τα Πρακτικά.</w:t>
      </w:r>
    </w:p>
    <w:p w14:paraId="14B84FD7" w14:textId="77777777" w:rsidR="009F1D8B" w:rsidRDefault="00750C6B">
      <w:pPr>
        <w:spacing w:line="600" w:lineRule="auto"/>
        <w:ind w:firstLine="720"/>
        <w:contextualSpacing/>
        <w:jc w:val="both"/>
        <w:rPr>
          <w:rFonts w:eastAsia="Times New Roman"/>
          <w:b/>
          <w:szCs w:val="24"/>
        </w:rPr>
      </w:pPr>
      <w:r>
        <w:rPr>
          <w:rFonts w:eastAsia="Times New Roman"/>
          <w:szCs w:val="24"/>
        </w:rPr>
        <w:t xml:space="preserve">(Στο σημείο αυτό η Βουλευτής κ. Παρασκευή </w:t>
      </w:r>
      <w:proofErr w:type="spellStart"/>
      <w:r>
        <w:rPr>
          <w:rFonts w:eastAsia="Times New Roman"/>
          <w:szCs w:val="24"/>
        </w:rPr>
        <w:t>Χριστοφιλοπούλου</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B84FD8"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Έχουμε τέσσερις σελ</w:t>
      </w:r>
      <w:r>
        <w:rPr>
          <w:rFonts w:eastAsia="Times New Roman"/>
          <w:szCs w:val="24"/>
        </w:rPr>
        <w:t xml:space="preserve">ίδες με τροποποιήσεις επί τροποποιήσεων, που άρχισαν λίγο μετά την ψήφιση του νόμου </w:t>
      </w:r>
      <w:proofErr w:type="spellStart"/>
      <w:r>
        <w:rPr>
          <w:rFonts w:eastAsia="Times New Roman"/>
          <w:szCs w:val="24"/>
        </w:rPr>
        <w:t>Κατρούγκαλου</w:t>
      </w:r>
      <w:proofErr w:type="spellEnd"/>
      <w:r>
        <w:rPr>
          <w:rFonts w:eastAsia="Times New Roman"/>
          <w:szCs w:val="24"/>
        </w:rPr>
        <w:t xml:space="preserve"> και τελείωσαν τώρα, στο εργασιακό νομοσχέδιο που ψηφίσαμε. Αυτό είναι! Αυτή είναι η μεγάλη μεταρρύθμιση που φέρατε!</w:t>
      </w:r>
    </w:p>
    <w:p w14:paraId="14B84FD9" w14:textId="77777777" w:rsidR="009F1D8B" w:rsidRDefault="00750C6B">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w:t>
      </w:r>
      <w:r>
        <w:rPr>
          <w:rFonts w:eastAsia="Times New Roman"/>
          <w:szCs w:val="24"/>
        </w:rPr>
        <w:t>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14B84FDA"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Μην παίρνετε και όρκο ότι τελείωσαν. </w:t>
      </w:r>
    </w:p>
    <w:p w14:paraId="14B84FDB"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Και τελειώνω το κομμάτι αυτό με τον ΕΦΚΑ, λέγοντας ότι στην ουσία η ενοποίηση είναι στα χαρτιά και είναι στην κορυφή. Διότι</w:t>
      </w:r>
      <w:r>
        <w:rPr>
          <w:rFonts w:eastAsia="Times New Roman"/>
          <w:szCs w:val="24"/>
        </w:rPr>
        <w:t xml:space="preserve"> οι περιφερειακές υπηρεσίες παραμένουν οι ίδιες και είναι τέτοιο το χάος και τέτοια η ταλαιπωρία των ασφαλισμένων, που πραγματικά δεν ξέρει ούτε ο ένας ούτε ο άλλος πού θα είναι σήμερα και πού θα είναι αύριο. Και γι’ αυτό, περάσατε μια απαράδεκτη ρύθμιση, </w:t>
      </w:r>
      <w:r>
        <w:rPr>
          <w:rFonts w:eastAsia="Times New Roman"/>
          <w:szCs w:val="24"/>
        </w:rPr>
        <w:t>για να μπορεί ο Υπουργός να στέλνει τον έναν υπάλληλο από την μία στην άλλη, όταν το Συμβούλιο της Επικρατείας, για ανάλογη περίπτωση στο ΙΚΑ, το έχει βγάλει αντισυνταγματικό.</w:t>
      </w:r>
    </w:p>
    <w:p w14:paraId="14B84FDC"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κτυπάει το κουδούνι λήξεως του χρόνου ομιλίας </w:t>
      </w:r>
      <w:r>
        <w:rPr>
          <w:rFonts w:eastAsia="Times New Roman"/>
          <w:szCs w:val="24"/>
        </w:rPr>
        <w:t xml:space="preserve">της κυρίας </w:t>
      </w:r>
      <w:r>
        <w:rPr>
          <w:rFonts w:eastAsia="Times New Roman"/>
          <w:szCs w:val="24"/>
        </w:rPr>
        <w:t>Βουλευτ</w:t>
      </w:r>
      <w:r>
        <w:rPr>
          <w:rFonts w:eastAsia="Times New Roman"/>
          <w:szCs w:val="24"/>
        </w:rPr>
        <w:t>ού</w:t>
      </w:r>
      <w:r>
        <w:rPr>
          <w:rFonts w:eastAsia="Times New Roman"/>
          <w:szCs w:val="24"/>
        </w:rPr>
        <w:t>)</w:t>
      </w:r>
    </w:p>
    <w:p w14:paraId="14B84FDD" w14:textId="77777777" w:rsidR="009F1D8B" w:rsidRDefault="00750C6B">
      <w:pPr>
        <w:spacing w:line="600" w:lineRule="auto"/>
        <w:ind w:firstLine="720"/>
        <w:contextualSpacing/>
        <w:jc w:val="both"/>
        <w:rPr>
          <w:rFonts w:eastAsia="Times New Roman"/>
          <w:szCs w:val="24"/>
        </w:rPr>
      </w:pPr>
      <w:r>
        <w:rPr>
          <w:rFonts w:eastAsia="Times New Roman"/>
          <w:szCs w:val="24"/>
        </w:rPr>
        <w:t>Κύριε Πρόεδρε θα ήθελα δύο</w:t>
      </w:r>
      <w:r>
        <w:rPr>
          <w:rFonts w:eastAsia="Times New Roman"/>
          <w:szCs w:val="24"/>
        </w:rPr>
        <w:t xml:space="preserve"> – τ</w:t>
      </w:r>
      <w:r>
        <w:rPr>
          <w:rFonts w:eastAsia="Times New Roman"/>
          <w:szCs w:val="24"/>
        </w:rPr>
        <w:t xml:space="preserve">ρία λεπτά επιπλέον. </w:t>
      </w:r>
    </w:p>
    <w:p w14:paraId="14B84FDE"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Ως πρώτη εισηγήτρια, δεν παίρνω χρόνο από τη δευτερολογία σας. Σε δύο λεπτά, όμως, κλείστε. </w:t>
      </w:r>
    </w:p>
    <w:p w14:paraId="14B84FDF"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Εντάξει. </w:t>
      </w:r>
    </w:p>
    <w:p w14:paraId="14B84FE0"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Χρειάζομαι, όμως, να επισημάνω ότι εμείς στη Δημοκρατική Συμπαράταξη, πέρα από την κριτική και πέρα από τις δικές μας προτάσεις και για το ασφαλιστικό και για την ανεργία και για την ανάπτυξη και για τις επενδύσεις, δεν σταματάμε εκεί. Κάνουμε και δουλειά </w:t>
      </w:r>
      <w:r>
        <w:rPr>
          <w:rFonts w:eastAsia="Times New Roman"/>
          <w:szCs w:val="24"/>
        </w:rPr>
        <w:t xml:space="preserve">για εσάς κι ας είμαστε </w:t>
      </w:r>
      <w:r>
        <w:rPr>
          <w:rFonts w:eastAsia="Times New Roman"/>
          <w:szCs w:val="24"/>
        </w:rPr>
        <w:t>Α</w:t>
      </w:r>
      <w:r>
        <w:rPr>
          <w:rFonts w:eastAsia="Times New Roman"/>
          <w:szCs w:val="24"/>
        </w:rPr>
        <w:t xml:space="preserve">ντιπολίτευση. </w:t>
      </w:r>
    </w:p>
    <w:p w14:paraId="14B84FE1"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Υπάρχουν αυτές οι </w:t>
      </w:r>
      <w:r>
        <w:rPr>
          <w:rFonts w:eastAsia="Times New Roman"/>
          <w:szCs w:val="24"/>
        </w:rPr>
        <w:t>«</w:t>
      </w:r>
      <w:r>
        <w:rPr>
          <w:rFonts w:eastAsia="Times New Roman"/>
          <w:szCs w:val="24"/>
        </w:rPr>
        <w:t>ειδικές</w:t>
      </w:r>
      <w:r>
        <w:rPr>
          <w:rFonts w:eastAsia="Times New Roman"/>
          <w:szCs w:val="24"/>
        </w:rPr>
        <w:t>»</w:t>
      </w:r>
      <w:r>
        <w:rPr>
          <w:rFonts w:eastAsia="Times New Roman"/>
          <w:szCs w:val="24"/>
        </w:rPr>
        <w:t xml:space="preserve"> αδικίες του νόμου </w:t>
      </w:r>
      <w:proofErr w:type="spellStart"/>
      <w:r>
        <w:rPr>
          <w:rFonts w:eastAsia="Times New Roman"/>
          <w:szCs w:val="24"/>
        </w:rPr>
        <w:t>Κατρούγκαλου</w:t>
      </w:r>
      <w:proofErr w:type="spellEnd"/>
      <w:r>
        <w:rPr>
          <w:rFonts w:eastAsia="Times New Roman"/>
          <w:szCs w:val="24"/>
        </w:rPr>
        <w:t xml:space="preserve"> τις οποίες αρνείστε να βελτιώσετε, με κορυφαίο παράδειγμα τις χήρες. Επιτρέψτε μου μόνο, σε δύο λεπτά, να καταθέσω δύο συντάξεις χηρείας. Γιατί ακούσαμε τον κ</w:t>
      </w:r>
      <w:r>
        <w:rPr>
          <w:rFonts w:eastAsia="Times New Roman"/>
          <w:szCs w:val="24"/>
        </w:rPr>
        <w:t xml:space="preserve">. Πετρόπουλο εδώ να λέει ότι «δεν θα προκύψει πρόβλημα, οι χήρες θα έχουν από το 2019 και μετά». </w:t>
      </w:r>
    </w:p>
    <w:p w14:paraId="14B84FE2"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Πάρτε, λοιπόν, δύο συντάξεις από δύο χήρες, που παίρνουν αυτή τη στιγμή, μαζί με το επίδομα τέκνου, μαζί με το κομμάτι της σύνταξης που αφορά το τέκνο, 345 ευ</w:t>
      </w:r>
      <w:r>
        <w:rPr>
          <w:rFonts w:eastAsia="Times New Roman"/>
          <w:szCs w:val="24"/>
        </w:rPr>
        <w:t xml:space="preserve">ρώ, κυρίες και κύριοι συνάδελφοι. </w:t>
      </w:r>
    </w:p>
    <w:p w14:paraId="14B84FE3" w14:textId="77777777" w:rsidR="009F1D8B" w:rsidRDefault="00750C6B">
      <w:pPr>
        <w:spacing w:line="600" w:lineRule="auto"/>
        <w:ind w:firstLine="720"/>
        <w:contextualSpacing/>
        <w:jc w:val="both"/>
        <w:rPr>
          <w:rFonts w:eastAsia="Times New Roman"/>
          <w:b/>
          <w:szCs w:val="24"/>
        </w:rPr>
      </w:pPr>
      <w:r>
        <w:rPr>
          <w:rFonts w:eastAsia="Times New Roman"/>
          <w:szCs w:val="24"/>
        </w:rPr>
        <w:t xml:space="preserve">(Στο σημείο αυτό η Βουλευτής κ. Παρασκευή </w:t>
      </w:r>
      <w:proofErr w:type="spellStart"/>
      <w:r>
        <w:rPr>
          <w:rFonts w:eastAsia="Times New Roman"/>
          <w:szCs w:val="24"/>
        </w:rPr>
        <w:t>Χριστοφιλοπούλου</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szCs w:val="24"/>
        </w:rPr>
        <w:t xml:space="preserve"> </w:t>
      </w:r>
    </w:p>
    <w:p w14:paraId="14B84FE4"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Εμείς θα </w:t>
      </w:r>
      <w:proofErr w:type="spellStart"/>
      <w:r>
        <w:rPr>
          <w:rFonts w:eastAsia="Times New Roman"/>
          <w:szCs w:val="24"/>
        </w:rPr>
        <w:t>ξανακαταθέσουμε</w:t>
      </w:r>
      <w:proofErr w:type="spellEnd"/>
      <w:r>
        <w:rPr>
          <w:rFonts w:eastAsia="Times New Roman"/>
          <w:szCs w:val="24"/>
        </w:rPr>
        <w:t xml:space="preserve"> τη δική μας τροπολογία. Να το δείτε αυτό. Να το δείτε και να κάνετε δεκτή την πρότασή μας να επανέλθουμε στο προηγούμενο καθεστώς. </w:t>
      </w:r>
    </w:p>
    <w:p w14:paraId="14B84FE5"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Δεν έχω άλλο αντίγραφο. Παρακαλώ να δοθεί σε όλους αρμοδίως. </w:t>
      </w:r>
    </w:p>
    <w:p w14:paraId="14B84FE6"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w:t>
      </w:r>
      <w:r>
        <w:rPr>
          <w:rFonts w:eastAsia="Times New Roman"/>
          <w:szCs w:val="24"/>
        </w:rPr>
        <w:t xml:space="preserve">ν ανησυχείτε. Θα κατατεθεί, θα το μονογράψω και θα διανεμηθεί. </w:t>
      </w:r>
    </w:p>
    <w:p w14:paraId="14B84FE7"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Τελειώνω, κύριε Πρόεδρε, λέγοντας ότι σας καλούμε, τουλάχιστον, αυτές τις αδικίες να τις άρετε. Διότι, κατά τα άλλα, το ασφαλιστικό νομοσχέδιο και όλοι σας οι νόμοι</w:t>
      </w:r>
      <w:r>
        <w:rPr>
          <w:rFonts w:eastAsia="Times New Roman"/>
          <w:szCs w:val="24"/>
        </w:rPr>
        <w:t xml:space="preserve"> πλέον, αυτοί οι πετσοκομμένοι, αυτό το </w:t>
      </w:r>
      <w:r>
        <w:rPr>
          <w:rFonts w:eastAsia="Times New Roman"/>
          <w:szCs w:val="24"/>
        </w:rPr>
        <w:lastRenderedPageBreak/>
        <w:t>«ράβε-ξήλωνε», είναι ένα συνονθύλευμα νεοφιλελεύθερων περικοπών, όπου τις δεχθήκατε σκύβοντας τη μέση. Έπρεπε να πληρώσει ο ελληνικός λαός τη «</w:t>
      </w:r>
      <w:proofErr w:type="spellStart"/>
      <w:r>
        <w:rPr>
          <w:rFonts w:eastAsia="Times New Roman"/>
          <w:szCs w:val="24"/>
        </w:rPr>
        <w:t>Βαρουφακειάδα</w:t>
      </w:r>
      <w:proofErr w:type="spellEnd"/>
      <w:r>
        <w:rPr>
          <w:rFonts w:eastAsia="Times New Roman"/>
          <w:szCs w:val="24"/>
        </w:rPr>
        <w:t xml:space="preserve">», αυτό το τραγικό 2015! Ήταν </w:t>
      </w:r>
      <w:proofErr w:type="spellStart"/>
      <w:r>
        <w:rPr>
          <w:rFonts w:eastAsia="Times New Roman"/>
          <w:szCs w:val="24"/>
        </w:rPr>
        <w:t>αντιασφαλιστικές</w:t>
      </w:r>
      <w:proofErr w:type="spellEnd"/>
      <w:r>
        <w:rPr>
          <w:rFonts w:eastAsia="Times New Roman"/>
          <w:szCs w:val="24"/>
        </w:rPr>
        <w:t xml:space="preserve"> ρυθμίσεις που</w:t>
      </w:r>
      <w:r>
        <w:rPr>
          <w:rFonts w:eastAsia="Times New Roman"/>
          <w:szCs w:val="24"/>
        </w:rPr>
        <w:t xml:space="preserve"> παρέχουν αντικίνητρα στους νέους ανθρώπους να ασφαλιστούν και, βεβαίως, μία σειρά από ειδικές αδικίες στις οποίες αναφέρθηκα.</w:t>
      </w:r>
    </w:p>
    <w:p w14:paraId="14B84FE8"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Εμείς, λοιπόν, όχι ότι περιμένουμε κάτι από εσάς. Έτσι όπως τα έχετε κάνει, ίσως το καλύτερο πράγμα που θα είχατε να κάνετε ήταν </w:t>
      </w:r>
      <w:r>
        <w:rPr>
          <w:rFonts w:eastAsia="Times New Roman"/>
          <w:szCs w:val="24"/>
        </w:rPr>
        <w:t>να σηκωθείτε να φύγετε πριν σας διώξει ο ελληνικός λαός.</w:t>
      </w:r>
    </w:p>
    <w:p w14:paraId="14B84FE9" w14:textId="77777777" w:rsidR="009F1D8B" w:rsidRDefault="00750C6B">
      <w:pPr>
        <w:spacing w:line="600" w:lineRule="auto"/>
        <w:ind w:firstLine="720"/>
        <w:contextualSpacing/>
        <w:jc w:val="both"/>
        <w:rPr>
          <w:rFonts w:eastAsia="Times New Roman"/>
          <w:szCs w:val="24"/>
        </w:rPr>
      </w:pPr>
      <w:r>
        <w:rPr>
          <w:rFonts w:eastAsia="Times New Roman"/>
          <w:szCs w:val="24"/>
        </w:rPr>
        <w:t>Ευχαριστώ πολύ.</w:t>
      </w:r>
    </w:p>
    <w:p w14:paraId="14B84FEA" w14:textId="77777777" w:rsidR="009F1D8B" w:rsidRDefault="00750C6B">
      <w:pPr>
        <w:spacing w:line="600" w:lineRule="auto"/>
        <w:ind w:firstLine="720"/>
        <w:contextualSpacing/>
        <w:jc w:val="center"/>
        <w:rPr>
          <w:rFonts w:eastAsia="Times New Roman"/>
          <w:szCs w:val="24"/>
        </w:rPr>
      </w:pPr>
      <w:r>
        <w:rPr>
          <w:rFonts w:eastAsia="Times New Roman"/>
          <w:szCs w:val="24"/>
        </w:rPr>
        <w:t>(Χειροκροτήματα)</w:t>
      </w:r>
    </w:p>
    <w:p w14:paraId="14B84FEB" w14:textId="77777777" w:rsidR="009F1D8B" w:rsidRDefault="00750C6B">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Κυρία Πρόεδρε, κυρία Γεννηματά</w:t>
      </w:r>
      <w:r>
        <w:rPr>
          <w:rFonts w:eastAsia="Times New Roman"/>
          <w:bCs/>
          <w:szCs w:val="24"/>
        </w:rPr>
        <w:t>,</w:t>
      </w:r>
      <w:r>
        <w:rPr>
          <w:rFonts w:eastAsia="Times New Roman"/>
          <w:bCs/>
          <w:szCs w:val="24"/>
        </w:rPr>
        <w:t xml:space="preserve"> ενημερώθηκα ότι ως πρώτη υπογράφουσα ενδεχομένως θέλετε να πάρετε τον λόγο. Θέλετε τώρα; </w:t>
      </w:r>
    </w:p>
    <w:p w14:paraId="14B84FEC" w14:textId="77777777" w:rsidR="009F1D8B" w:rsidRDefault="00750C6B">
      <w:pPr>
        <w:spacing w:line="600" w:lineRule="auto"/>
        <w:ind w:firstLine="720"/>
        <w:contextualSpacing/>
        <w:jc w:val="both"/>
        <w:rPr>
          <w:rFonts w:eastAsia="Times New Roman"/>
          <w:bCs/>
          <w:szCs w:val="24"/>
        </w:rPr>
      </w:pPr>
      <w:r>
        <w:rPr>
          <w:rFonts w:eastAsia="Times New Roman"/>
          <w:b/>
          <w:bCs/>
          <w:szCs w:val="24"/>
        </w:rPr>
        <w:t xml:space="preserve">ΦΩΤΕΙΝΗ </w:t>
      </w:r>
      <w:r>
        <w:rPr>
          <w:rFonts w:eastAsia="Times New Roman"/>
          <w:b/>
          <w:bCs/>
          <w:szCs w:val="24"/>
        </w:rPr>
        <w:t>(</w:t>
      </w:r>
      <w:r>
        <w:rPr>
          <w:rFonts w:eastAsia="Times New Roman"/>
          <w:b/>
          <w:bCs/>
          <w:szCs w:val="24"/>
        </w:rPr>
        <w:t>ΦΩ</w:t>
      </w:r>
      <w:r>
        <w:rPr>
          <w:rFonts w:eastAsia="Times New Roman"/>
          <w:b/>
          <w:bCs/>
          <w:szCs w:val="24"/>
        </w:rPr>
        <w:t>ΦΗ</w:t>
      </w:r>
      <w:r>
        <w:rPr>
          <w:rFonts w:eastAsia="Times New Roman"/>
          <w:b/>
          <w:bCs/>
          <w:szCs w:val="24"/>
        </w:rPr>
        <w:t>)</w:t>
      </w:r>
      <w:r>
        <w:rPr>
          <w:rFonts w:eastAsia="Times New Roman"/>
          <w:b/>
          <w:bCs/>
          <w:szCs w:val="24"/>
        </w:rPr>
        <w:t xml:space="preserve"> </w:t>
      </w:r>
      <w:r>
        <w:rPr>
          <w:rFonts w:eastAsia="Times New Roman"/>
          <w:b/>
          <w:bCs/>
          <w:szCs w:val="24"/>
        </w:rPr>
        <w:t>ΓΕΝΝΗΜΑΤΑ (Πρόεδρος της Δημοκρατικής Συμπαράταξης ΠΑΣΟΚ</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ΔΗΜΑΡ):</w:t>
      </w:r>
      <w:r>
        <w:rPr>
          <w:rFonts w:eastAsia="Times New Roman"/>
          <w:bCs/>
          <w:szCs w:val="24"/>
        </w:rPr>
        <w:t xml:space="preserve"> Αργότερα. </w:t>
      </w:r>
    </w:p>
    <w:p w14:paraId="14B84FED" w14:textId="77777777" w:rsidR="009F1D8B" w:rsidRDefault="00750C6B">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Αργότερα, καλώς.</w:t>
      </w:r>
    </w:p>
    <w:p w14:paraId="14B84FEE" w14:textId="77777777" w:rsidR="009F1D8B" w:rsidRDefault="00750C6B">
      <w:pPr>
        <w:spacing w:line="600" w:lineRule="auto"/>
        <w:ind w:firstLine="720"/>
        <w:contextualSpacing/>
        <w:jc w:val="both"/>
        <w:rPr>
          <w:rFonts w:eastAsia="Times New Roman"/>
          <w:bCs/>
          <w:szCs w:val="24"/>
        </w:rPr>
      </w:pPr>
      <w:r>
        <w:rPr>
          <w:rFonts w:eastAsia="Times New Roman"/>
          <w:bCs/>
          <w:szCs w:val="24"/>
        </w:rPr>
        <w:lastRenderedPageBreak/>
        <w:t>Καλώ στο Βήμα τον δεύτερο υπογράφοντα</w:t>
      </w:r>
      <w:r>
        <w:rPr>
          <w:rFonts w:eastAsia="Times New Roman"/>
          <w:bCs/>
          <w:szCs w:val="24"/>
        </w:rPr>
        <w:t xml:space="preserve">, τον </w:t>
      </w:r>
      <w:r>
        <w:rPr>
          <w:rFonts w:eastAsia="Times New Roman"/>
          <w:bCs/>
          <w:szCs w:val="24"/>
        </w:rPr>
        <w:t xml:space="preserve">κ. Κωνσταντίνο </w:t>
      </w:r>
      <w:proofErr w:type="spellStart"/>
      <w:r>
        <w:rPr>
          <w:rFonts w:eastAsia="Times New Roman"/>
          <w:bCs/>
          <w:szCs w:val="24"/>
        </w:rPr>
        <w:t>Μπαργιώτα</w:t>
      </w:r>
      <w:proofErr w:type="spellEnd"/>
      <w:r>
        <w:rPr>
          <w:rFonts w:eastAsia="Times New Roman"/>
          <w:bCs/>
          <w:szCs w:val="24"/>
        </w:rPr>
        <w:t>.</w:t>
      </w:r>
    </w:p>
    <w:p w14:paraId="14B84FEF" w14:textId="77777777" w:rsidR="009F1D8B" w:rsidRDefault="00750C6B">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14B84FF0" w14:textId="77777777" w:rsidR="009F1D8B" w:rsidRDefault="00750C6B">
      <w:pPr>
        <w:spacing w:line="600" w:lineRule="auto"/>
        <w:ind w:firstLine="720"/>
        <w:contextualSpacing/>
        <w:jc w:val="both"/>
        <w:rPr>
          <w:rFonts w:eastAsia="Times New Roman"/>
          <w:bCs/>
          <w:szCs w:val="24"/>
        </w:rPr>
      </w:pPr>
      <w:r>
        <w:rPr>
          <w:rFonts w:eastAsia="Times New Roman"/>
          <w:b/>
          <w:bCs/>
          <w:szCs w:val="24"/>
        </w:rPr>
        <w:t xml:space="preserve">ΚΩΝΣΤΑΝΤΙΝΟΣ ΜΠΑΡΓΙΩΤΑΣ: </w:t>
      </w:r>
      <w:r>
        <w:rPr>
          <w:rFonts w:eastAsia="Times New Roman"/>
          <w:bCs/>
          <w:szCs w:val="24"/>
        </w:rPr>
        <w:t>Ευχαριστώ, κύριε Πρόεδρε.</w:t>
      </w:r>
    </w:p>
    <w:p w14:paraId="14B84FF1" w14:textId="77777777" w:rsidR="009F1D8B" w:rsidRDefault="00750C6B">
      <w:pPr>
        <w:spacing w:line="600" w:lineRule="auto"/>
        <w:ind w:firstLine="720"/>
        <w:contextualSpacing/>
        <w:jc w:val="both"/>
        <w:rPr>
          <w:rFonts w:eastAsia="Times New Roman"/>
          <w:bCs/>
          <w:szCs w:val="24"/>
        </w:rPr>
      </w:pPr>
      <w:r>
        <w:rPr>
          <w:rFonts w:eastAsia="Times New Roman"/>
          <w:bCs/>
          <w:szCs w:val="24"/>
        </w:rPr>
        <w:t>Κυρίες και κύριοι συνάδελφοι, το ασφαλιστικό είναι ένα από τα πιο μεγάλα προβλήματα της χώρας και ταυτόχρονα είναι ένα από τα πιο χαρακτηριστικά παραδείγματα για το πώς εξελίχθηκε η κατάσταση στην Ελλάδα τα τελευταία τριάντα τουλά</w:t>
      </w:r>
      <w:r>
        <w:rPr>
          <w:rFonts w:eastAsia="Times New Roman"/>
          <w:bCs/>
          <w:szCs w:val="24"/>
        </w:rPr>
        <w:t xml:space="preserve">χιστον χρόνια και ενδεχομένως γιατί μπήκαμε στην κρίση. </w:t>
      </w:r>
    </w:p>
    <w:p w14:paraId="14B84FF2" w14:textId="77777777" w:rsidR="009F1D8B" w:rsidRDefault="00750C6B">
      <w:pPr>
        <w:spacing w:line="600" w:lineRule="auto"/>
        <w:ind w:firstLine="720"/>
        <w:contextualSpacing/>
        <w:jc w:val="both"/>
        <w:rPr>
          <w:rFonts w:eastAsia="Times New Roman"/>
          <w:bCs/>
          <w:szCs w:val="24"/>
        </w:rPr>
      </w:pPr>
      <w:r>
        <w:rPr>
          <w:rFonts w:eastAsia="Times New Roman"/>
          <w:bCs/>
          <w:szCs w:val="24"/>
        </w:rPr>
        <w:t>Το ασφαλιστικό είναι στην καρδιά της κρίσης χρέους</w:t>
      </w:r>
      <w:r>
        <w:rPr>
          <w:rFonts w:eastAsia="Times New Roman"/>
          <w:bCs/>
          <w:szCs w:val="24"/>
        </w:rPr>
        <w:t>,</w:t>
      </w:r>
      <w:r>
        <w:rPr>
          <w:rFonts w:eastAsia="Times New Roman"/>
          <w:bCs/>
          <w:szCs w:val="24"/>
        </w:rPr>
        <w:t xml:space="preserve"> η οποία ξεκίνησε το 2009</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2010 και η οποία εξακολουθεί να ταλανίζει τη χώρα</w:t>
      </w:r>
      <w:r>
        <w:rPr>
          <w:rFonts w:eastAsia="Times New Roman"/>
          <w:bCs/>
          <w:szCs w:val="24"/>
        </w:rPr>
        <w:t>,</w:t>
      </w:r>
      <w:r>
        <w:rPr>
          <w:rFonts w:eastAsia="Times New Roman"/>
          <w:bCs/>
          <w:szCs w:val="24"/>
        </w:rPr>
        <w:t xml:space="preserve"> τόσο στα επίπεδα της νοοτροπίας, δηλαδή, στον τρόπο με τον οποίο η κο</w:t>
      </w:r>
      <w:r>
        <w:rPr>
          <w:rFonts w:eastAsia="Times New Roman"/>
          <w:bCs/>
          <w:szCs w:val="24"/>
        </w:rPr>
        <w:t>ινωνία, οι πολιτικές δυνάμεις, οι κοινωνικοί εταίροι χειρίστηκαν ένα πρόβλημα</w:t>
      </w:r>
      <w:r>
        <w:rPr>
          <w:rFonts w:eastAsia="Times New Roman"/>
          <w:bCs/>
          <w:szCs w:val="24"/>
        </w:rPr>
        <w:t>,</w:t>
      </w:r>
      <w:r>
        <w:rPr>
          <w:rFonts w:eastAsia="Times New Roman"/>
          <w:bCs/>
          <w:szCs w:val="24"/>
        </w:rPr>
        <w:t xml:space="preserve"> που ήταν γνωστό από τη δεκαετία του ’90</w:t>
      </w:r>
      <w:r>
        <w:rPr>
          <w:rFonts w:eastAsia="Times New Roman"/>
          <w:bCs/>
          <w:szCs w:val="24"/>
        </w:rPr>
        <w:t>,</w:t>
      </w:r>
      <w:r>
        <w:rPr>
          <w:rFonts w:eastAsia="Times New Roman"/>
          <w:bCs/>
          <w:szCs w:val="24"/>
        </w:rPr>
        <w:t xml:space="preserve"> όσο και στα οικονομικά του στοιχεία</w:t>
      </w:r>
      <w:r>
        <w:rPr>
          <w:rFonts w:eastAsia="Times New Roman"/>
          <w:bCs/>
          <w:szCs w:val="24"/>
        </w:rPr>
        <w:t>,</w:t>
      </w:r>
      <w:r>
        <w:rPr>
          <w:rFonts w:eastAsia="Times New Roman"/>
          <w:bCs/>
          <w:szCs w:val="24"/>
        </w:rPr>
        <w:t xml:space="preserve"> όσο και στις συνδικαλιστικές και πολιτικές πρακτικές.</w:t>
      </w:r>
    </w:p>
    <w:p w14:paraId="14B84FF3" w14:textId="77777777" w:rsidR="009F1D8B" w:rsidRDefault="00750C6B">
      <w:pPr>
        <w:spacing w:line="600" w:lineRule="auto"/>
        <w:ind w:firstLine="720"/>
        <w:contextualSpacing/>
        <w:jc w:val="both"/>
        <w:rPr>
          <w:rFonts w:eastAsia="Times New Roman"/>
          <w:bCs/>
          <w:szCs w:val="24"/>
        </w:rPr>
      </w:pPr>
      <w:r>
        <w:rPr>
          <w:rFonts w:eastAsia="Times New Roman"/>
          <w:bCs/>
          <w:szCs w:val="24"/>
        </w:rPr>
        <w:t>Ήταν γνωστό, λοιπόν, από το 1990 ότι το ασφαλ</w:t>
      </w:r>
      <w:r>
        <w:rPr>
          <w:rFonts w:eastAsia="Times New Roman"/>
          <w:bCs/>
          <w:szCs w:val="24"/>
        </w:rPr>
        <w:t xml:space="preserve">ιστικό δεν βγαίνει, κατά το κοινώς λεγόμενο. Το δημογραφικό, η ανεργία, οι </w:t>
      </w:r>
      <w:r>
        <w:rPr>
          <w:rFonts w:eastAsia="Times New Roman"/>
          <w:bCs/>
          <w:szCs w:val="24"/>
        </w:rPr>
        <w:lastRenderedPageBreak/>
        <w:t>στρεβλώσεις είναι πράγματα τα οποία έχουν συζητηθεί επανειλημμένα. Έβγαζαν αναλογιστικές μελέτες</w:t>
      </w:r>
      <w:r>
        <w:rPr>
          <w:rFonts w:eastAsia="Times New Roman"/>
          <w:bCs/>
          <w:szCs w:val="24"/>
        </w:rPr>
        <w:t>,</w:t>
      </w:r>
      <w:r>
        <w:rPr>
          <w:rFonts w:eastAsia="Times New Roman"/>
          <w:bCs/>
          <w:szCs w:val="24"/>
        </w:rPr>
        <w:t xml:space="preserve"> των οποίων οι προβολές επιβεβαιώθηκαν εκ των υστέρων στο κατώφλι της κρίσης, το 201</w:t>
      </w:r>
      <w:r>
        <w:rPr>
          <w:rFonts w:eastAsia="Times New Roman"/>
          <w:bCs/>
          <w:szCs w:val="24"/>
        </w:rPr>
        <w:t xml:space="preserve">0. </w:t>
      </w:r>
    </w:p>
    <w:p w14:paraId="14B84FF4" w14:textId="77777777" w:rsidR="009F1D8B" w:rsidRDefault="00750C6B">
      <w:pPr>
        <w:spacing w:line="600" w:lineRule="auto"/>
        <w:ind w:firstLine="720"/>
        <w:contextualSpacing/>
        <w:jc w:val="both"/>
        <w:rPr>
          <w:rFonts w:eastAsia="Times New Roman"/>
          <w:bCs/>
          <w:szCs w:val="24"/>
        </w:rPr>
      </w:pPr>
      <w:r>
        <w:rPr>
          <w:rFonts w:eastAsia="Times New Roman"/>
          <w:bCs/>
          <w:szCs w:val="24"/>
        </w:rPr>
        <w:t xml:space="preserve">Βρεθήκαμε εκεί που ήταν προδιαγεγραμμένο να βρεθούμε, από τη στιγμή που ομόθυμη σχεδόν η ελληνική κοινωνία και ομόθυμα όλα τα κόμματα, με την εξαίρεση ενός μικρού κομματιού γύρω από τον </w:t>
      </w:r>
      <w:proofErr w:type="spellStart"/>
      <w:r>
        <w:rPr>
          <w:rFonts w:eastAsia="Times New Roman"/>
          <w:bCs/>
          <w:szCs w:val="24"/>
        </w:rPr>
        <w:t>Γιαννίτση</w:t>
      </w:r>
      <w:proofErr w:type="spellEnd"/>
      <w:r>
        <w:rPr>
          <w:rFonts w:eastAsia="Times New Roman"/>
          <w:bCs/>
          <w:szCs w:val="24"/>
        </w:rPr>
        <w:t xml:space="preserve"> και τον Πρωθυπουργό της χώρας της εποχής κ. Σημίτη, αρνή</w:t>
      </w:r>
      <w:r>
        <w:rPr>
          <w:rFonts w:eastAsia="Times New Roman"/>
          <w:bCs/>
          <w:szCs w:val="24"/>
        </w:rPr>
        <w:t>θηκαν βίαια μικρές τροποποιήσεις σε σχέση με τη σημερινή πραγματικότητα, με αποτέλεσμα να συνεχίσουν να τρέχουν οι στρεβλώσεις με τον τρόπο που έτρεχαν.</w:t>
      </w:r>
    </w:p>
    <w:p w14:paraId="14B84FF5" w14:textId="77777777" w:rsidR="009F1D8B" w:rsidRDefault="00750C6B">
      <w:pPr>
        <w:spacing w:line="600" w:lineRule="auto"/>
        <w:ind w:firstLine="720"/>
        <w:contextualSpacing/>
        <w:jc w:val="both"/>
        <w:rPr>
          <w:rFonts w:eastAsia="Times New Roman"/>
          <w:bCs/>
          <w:szCs w:val="24"/>
        </w:rPr>
      </w:pPr>
      <w:r>
        <w:rPr>
          <w:rFonts w:eastAsia="Times New Roman"/>
          <w:bCs/>
          <w:szCs w:val="24"/>
        </w:rPr>
        <w:t>Στην αμέσως επόμενη περίοδο, την περίοδο των κυβερνήσεων Καραμανλή, ένα μόνο στοιχείο είναι χαρακτηριστ</w:t>
      </w:r>
      <w:r>
        <w:rPr>
          <w:rFonts w:eastAsia="Times New Roman"/>
          <w:bCs/>
          <w:szCs w:val="24"/>
        </w:rPr>
        <w:t xml:space="preserve">ικό: Από το 2006 μέχρι το 2009 71,3 δισεκατομμύρια ή το 83% του δημοσιονομικού ελλείμματος της χώρας για την περίοδο αυτή πήγαινε κατευθείαν στις συντάξεις. Το 80% της αύξησης του χρέους την ίδια περίοδο οφειλόταν στις ανισορροπίες του συνταξιοδοτικού και </w:t>
      </w:r>
      <w:r>
        <w:rPr>
          <w:rFonts w:eastAsia="Times New Roman"/>
          <w:bCs/>
          <w:szCs w:val="24"/>
        </w:rPr>
        <w:t xml:space="preserve">στην ανάγκη του προϋπολογισμού να καλύπτει τις </w:t>
      </w:r>
      <w:r>
        <w:rPr>
          <w:rFonts w:eastAsia="Times New Roman"/>
          <w:bCs/>
          <w:szCs w:val="24"/>
        </w:rPr>
        <w:lastRenderedPageBreak/>
        <w:t xml:space="preserve">συντάξεις με τον ίδιο τρόπο που ήταν. Με απλά ελληνικά: </w:t>
      </w:r>
      <w:r>
        <w:rPr>
          <w:rFonts w:eastAsia="Times New Roman"/>
          <w:bCs/>
          <w:szCs w:val="24"/>
        </w:rPr>
        <w:t>χ</w:t>
      </w:r>
      <w:r>
        <w:rPr>
          <w:rFonts w:eastAsia="Times New Roman"/>
          <w:bCs/>
          <w:szCs w:val="24"/>
        </w:rPr>
        <w:t>ωρίς ελλειμματικό ασφαλιστικό, δεν θα είχαμε μνημόνιο.</w:t>
      </w:r>
    </w:p>
    <w:p w14:paraId="14B84FF6" w14:textId="77777777" w:rsidR="009F1D8B" w:rsidRDefault="00750C6B">
      <w:pPr>
        <w:spacing w:line="600" w:lineRule="auto"/>
        <w:ind w:firstLine="720"/>
        <w:contextualSpacing/>
        <w:jc w:val="both"/>
        <w:rPr>
          <w:rFonts w:eastAsia="Times New Roman"/>
          <w:bCs/>
          <w:szCs w:val="24"/>
        </w:rPr>
      </w:pPr>
      <w:r>
        <w:rPr>
          <w:rFonts w:eastAsia="Times New Roman"/>
          <w:bCs/>
          <w:szCs w:val="24"/>
        </w:rPr>
        <w:t xml:space="preserve">Το τραγικό είναι ότι είχαμε και εξακολουθούμε να έχουμε ένα από τα πιο προβληματικά και άδικα </w:t>
      </w:r>
      <w:r>
        <w:rPr>
          <w:rFonts w:eastAsia="Times New Roman"/>
          <w:bCs/>
          <w:szCs w:val="24"/>
        </w:rPr>
        <w:t xml:space="preserve">ασφαλιστικά συστήματα της Ευρώπης. Ενδεχομένως να είναι το χειρότερο. Μπήκαμε, λοιπόν, στην κρίση και εξαιτίας του ασφαλιστικού και με το ασφαλιστικό ταυτοχρόνως να καταρρέει. Και το γεγονός ότι κανείς δεν μπήκε στον κόπο να το τροποποιήσει μέχρι το 2009, </w:t>
      </w:r>
      <w:r>
        <w:rPr>
          <w:rFonts w:eastAsia="Times New Roman"/>
          <w:bCs/>
          <w:szCs w:val="24"/>
        </w:rPr>
        <w:t>το έφερε στα πρόθυρα της καταστροφής. Ο</w:t>
      </w:r>
      <w:r>
        <w:rPr>
          <w:rFonts w:eastAsia="Times New Roman"/>
          <w:bCs/>
          <w:szCs w:val="24"/>
        </w:rPr>
        <w:t>κ</w:t>
      </w:r>
      <w:r>
        <w:rPr>
          <w:rFonts w:eastAsia="Times New Roman"/>
          <w:bCs/>
          <w:szCs w:val="24"/>
        </w:rPr>
        <w:t xml:space="preserve">τώ χρόνια μετά δεν το έχουμε επιλύσει. Απ’ ό,τι φαίνεται σήμερα, που ξανασυζητάμε το ίδιο, ο περίφημος νόμος του </w:t>
      </w:r>
      <w:proofErr w:type="spellStart"/>
      <w:r>
        <w:rPr>
          <w:rFonts w:eastAsia="Times New Roman"/>
          <w:bCs/>
          <w:szCs w:val="24"/>
        </w:rPr>
        <w:t>Κατρούγκαλου</w:t>
      </w:r>
      <w:proofErr w:type="spellEnd"/>
      <w:r>
        <w:rPr>
          <w:rFonts w:eastAsia="Times New Roman"/>
          <w:bCs/>
          <w:szCs w:val="24"/>
        </w:rPr>
        <w:t xml:space="preserve"> προφανώς δεν μπορεί να το λύσει.</w:t>
      </w:r>
    </w:p>
    <w:p w14:paraId="14B84FF7" w14:textId="77777777" w:rsidR="009F1D8B" w:rsidRDefault="00750C6B">
      <w:pPr>
        <w:spacing w:line="600" w:lineRule="auto"/>
        <w:ind w:firstLine="720"/>
        <w:contextualSpacing/>
        <w:jc w:val="both"/>
        <w:rPr>
          <w:rFonts w:eastAsia="Times New Roman"/>
          <w:bCs/>
          <w:szCs w:val="24"/>
        </w:rPr>
      </w:pPr>
      <w:r>
        <w:rPr>
          <w:rFonts w:eastAsia="Times New Roman"/>
          <w:bCs/>
          <w:szCs w:val="24"/>
        </w:rPr>
        <w:t>Τα κόμματα της σημερινής Κυβέρνησης και ειδικά ο ΣΥΡΙΖΑ θ</w:t>
      </w:r>
      <w:r>
        <w:rPr>
          <w:rFonts w:eastAsia="Times New Roman"/>
          <w:bCs/>
          <w:szCs w:val="24"/>
        </w:rPr>
        <w:t xml:space="preserve">υμίζω ότι είχαν βίαιη συνεισφορά στην ανατροπή οποιασδήποτε προσπάθειας ασφαλιστικής μεταρρύθμισης σε όλα τα χρόνια που πέρασαν και κυρίως την περίοδο από το 2012 και μετά όπου εγκατεστημένοι με επικεφαλής τον Υπουργό κ. </w:t>
      </w:r>
      <w:proofErr w:type="spellStart"/>
      <w:r>
        <w:rPr>
          <w:rFonts w:eastAsia="Times New Roman"/>
          <w:bCs/>
          <w:szCs w:val="24"/>
        </w:rPr>
        <w:t>Κατρούγκαλο</w:t>
      </w:r>
      <w:proofErr w:type="spellEnd"/>
      <w:r>
        <w:rPr>
          <w:rFonts w:eastAsia="Times New Roman"/>
          <w:bCs/>
          <w:szCs w:val="24"/>
        </w:rPr>
        <w:t xml:space="preserve">, απέναντι στην πλατεία </w:t>
      </w:r>
      <w:r>
        <w:rPr>
          <w:rFonts w:eastAsia="Times New Roman"/>
          <w:bCs/>
          <w:szCs w:val="24"/>
        </w:rPr>
        <w:t xml:space="preserve">Συντάγματος κρεμούσαν –εικονικά εννοώ και πραγματικά- οποιονδήποτε προσπαθούσε να </w:t>
      </w:r>
      <w:r>
        <w:rPr>
          <w:rFonts w:eastAsia="Times New Roman"/>
          <w:bCs/>
          <w:szCs w:val="24"/>
        </w:rPr>
        <w:lastRenderedPageBreak/>
        <w:t>μεταρρυθμίσει ή να συζητήσει για μεταρρυθμίσεις του ασφαλιστικού συστήματος. Νομίζω ότι κάποιες στιγμές έπεφταν κάποια αυγά και, επίσης, κάποιες βίαιες ενέργειες είναι δεδομέ</w:t>
      </w:r>
      <w:r>
        <w:rPr>
          <w:rFonts w:eastAsia="Times New Roman"/>
          <w:bCs/>
          <w:szCs w:val="24"/>
        </w:rPr>
        <w:t>νες και αποδεδειγμένες. Ας τα αφήσουμε, όμως, αυτά.</w:t>
      </w:r>
    </w:p>
    <w:p w14:paraId="14B84FF8" w14:textId="77777777" w:rsidR="009F1D8B" w:rsidRDefault="00750C6B">
      <w:pPr>
        <w:spacing w:line="600" w:lineRule="auto"/>
        <w:ind w:firstLine="720"/>
        <w:contextualSpacing/>
        <w:jc w:val="both"/>
        <w:rPr>
          <w:rFonts w:eastAsia="Times New Roman"/>
          <w:bCs/>
          <w:szCs w:val="24"/>
        </w:rPr>
      </w:pPr>
      <w:r>
        <w:rPr>
          <w:rFonts w:eastAsia="Times New Roman"/>
          <w:bCs/>
          <w:szCs w:val="24"/>
        </w:rPr>
        <w:t>Μέσα στην κρίση, λοιπόν, ο τελευταίος που αντιλήφθηκε το πρόβλημα ήταν ο Πρωθυπουργός το βράδυ της ψήφισης του τρίτου μνημονίου, όπου περάσαμε από το «κα</w:t>
      </w:r>
      <w:r>
        <w:rPr>
          <w:rFonts w:eastAsia="Times New Roman"/>
          <w:bCs/>
          <w:szCs w:val="24"/>
        </w:rPr>
        <w:t>μ</w:t>
      </w:r>
      <w:r>
        <w:rPr>
          <w:rFonts w:eastAsia="Times New Roman"/>
          <w:bCs/>
          <w:szCs w:val="24"/>
        </w:rPr>
        <w:t>μία μείωση στις συντάξεις, κα</w:t>
      </w:r>
      <w:r>
        <w:rPr>
          <w:rFonts w:eastAsia="Times New Roman"/>
          <w:bCs/>
          <w:szCs w:val="24"/>
        </w:rPr>
        <w:t>μ</w:t>
      </w:r>
      <w:r>
        <w:rPr>
          <w:rFonts w:eastAsia="Times New Roman"/>
          <w:bCs/>
          <w:szCs w:val="24"/>
        </w:rPr>
        <w:t>μία αύξηση στο</w:t>
      </w:r>
      <w:r>
        <w:rPr>
          <w:rFonts w:eastAsia="Times New Roman"/>
          <w:bCs/>
          <w:szCs w:val="24"/>
        </w:rPr>
        <w:t>ν</w:t>
      </w:r>
      <w:r>
        <w:rPr>
          <w:rFonts w:eastAsia="Times New Roman"/>
          <w:bCs/>
          <w:szCs w:val="24"/>
        </w:rPr>
        <w:t xml:space="preserve"> χρόν</w:t>
      </w:r>
      <w:r>
        <w:rPr>
          <w:rFonts w:eastAsia="Times New Roman"/>
          <w:bCs/>
          <w:szCs w:val="24"/>
        </w:rPr>
        <w:t>ο, κα</w:t>
      </w:r>
      <w:r>
        <w:rPr>
          <w:rFonts w:eastAsia="Times New Roman"/>
          <w:bCs/>
          <w:szCs w:val="24"/>
        </w:rPr>
        <w:t>μ</w:t>
      </w:r>
      <w:r>
        <w:rPr>
          <w:rFonts w:eastAsia="Times New Roman"/>
          <w:bCs/>
          <w:szCs w:val="24"/>
        </w:rPr>
        <w:t>μία αύξηση στις εισφορές» -που ήταν το μότο του ΣΥΡΙΖΑ για πολλά χρόνια- σε εκείνη την περίφημη φράση του Πρωθυπουργού που ομολογώ ότι την άκουσα με μεγάλη έκπληξη –στη συνέχεια έπαψα να εκπλήσσομαι από τον Πρωθυπουργό, αλλά μέχρι εκείνη τη στιγμή το</w:t>
      </w:r>
      <w:r>
        <w:rPr>
          <w:rFonts w:eastAsia="Times New Roman"/>
          <w:bCs/>
          <w:szCs w:val="24"/>
        </w:rPr>
        <w:t>ν Αύγουστο του 2015 εξεπλάγην- που είπε: «Μα, καλά ποιος δεν ξέρει ότι το ασφαλιστικό σύστημα δεν βγαίνει;».</w:t>
      </w:r>
    </w:p>
    <w:p w14:paraId="14B84FF9" w14:textId="77777777" w:rsidR="009F1D8B" w:rsidRDefault="00750C6B">
      <w:pPr>
        <w:spacing w:line="600" w:lineRule="auto"/>
        <w:ind w:firstLine="720"/>
        <w:contextualSpacing/>
        <w:jc w:val="both"/>
        <w:rPr>
          <w:rFonts w:eastAsia="Times New Roman"/>
          <w:bCs/>
          <w:szCs w:val="24"/>
        </w:rPr>
      </w:pPr>
      <w:r>
        <w:rPr>
          <w:rFonts w:eastAsia="Times New Roman"/>
          <w:bCs/>
          <w:szCs w:val="24"/>
        </w:rPr>
        <w:t>Προφανώς όλοι οι άλλοι, εκτός από τον ίδιο μέχρι εκείνη τη στιγμή</w:t>
      </w:r>
      <w:r>
        <w:rPr>
          <w:rFonts w:eastAsia="Times New Roman"/>
          <w:bCs/>
          <w:szCs w:val="24"/>
        </w:rPr>
        <w:t>!</w:t>
      </w:r>
    </w:p>
    <w:p w14:paraId="14B84FFA" w14:textId="77777777" w:rsidR="009F1D8B" w:rsidRDefault="00750C6B">
      <w:pPr>
        <w:spacing w:line="600" w:lineRule="auto"/>
        <w:ind w:firstLine="720"/>
        <w:contextualSpacing/>
        <w:jc w:val="both"/>
        <w:rPr>
          <w:rFonts w:eastAsia="Times New Roman"/>
          <w:szCs w:val="24"/>
        </w:rPr>
      </w:pPr>
      <w:r>
        <w:rPr>
          <w:rFonts w:eastAsia="Times New Roman"/>
          <w:bCs/>
          <w:szCs w:val="24"/>
        </w:rPr>
        <w:t>Έτσι, λοιπόν, παρ’ όλο που η παραδοχή της αναγκαιότητας μιας μεγάλης μεταρρύθμισ</w:t>
      </w:r>
      <w:r>
        <w:rPr>
          <w:rFonts w:eastAsia="Times New Roman"/>
          <w:bCs/>
          <w:szCs w:val="24"/>
        </w:rPr>
        <w:t>ης</w:t>
      </w:r>
      <w:r>
        <w:rPr>
          <w:rFonts w:eastAsia="Times New Roman"/>
          <w:bCs/>
          <w:szCs w:val="24"/>
        </w:rPr>
        <w:t>,</w:t>
      </w:r>
      <w:r>
        <w:rPr>
          <w:rFonts w:eastAsia="Times New Roman"/>
          <w:bCs/>
          <w:szCs w:val="24"/>
        </w:rPr>
        <w:t xml:space="preserve"> έστω και αργά</w:t>
      </w:r>
      <w:r>
        <w:rPr>
          <w:rFonts w:eastAsia="Times New Roman"/>
          <w:bCs/>
          <w:szCs w:val="24"/>
        </w:rPr>
        <w:t>,</w:t>
      </w:r>
      <w:r>
        <w:rPr>
          <w:rFonts w:eastAsia="Times New Roman"/>
          <w:bCs/>
          <w:szCs w:val="24"/>
        </w:rPr>
        <w:t xml:space="preserve"> είναι καλοδεχούμενη, αντί να </w:t>
      </w:r>
      <w:r w:rsidRPr="00911320">
        <w:rPr>
          <w:rFonts w:eastAsia="Times New Roman"/>
          <w:color w:val="000000" w:themeColor="text1"/>
          <w:szCs w:val="24"/>
        </w:rPr>
        <w:t xml:space="preserve">πυροδοτήσει από την πλευρά της Κυβέρνησης μια ειλικρινή συζήτηση που θα οδηγούσε στη δημιουργία ενός </w:t>
      </w:r>
      <w:r w:rsidRPr="00911320">
        <w:rPr>
          <w:rFonts w:eastAsia="Times New Roman"/>
          <w:color w:val="000000" w:themeColor="text1"/>
          <w:szCs w:val="24"/>
        </w:rPr>
        <w:lastRenderedPageBreak/>
        <w:t>ασφαλιστικού συστήματος βιώσιμου και σταθερού για τα επόμενα είκοσι πέντε με τριάντα χρόνια –γιατί αυτό είν</w:t>
      </w:r>
      <w:r w:rsidRPr="00911320">
        <w:rPr>
          <w:rFonts w:eastAsia="Times New Roman"/>
          <w:color w:val="000000" w:themeColor="text1"/>
          <w:szCs w:val="24"/>
        </w:rPr>
        <w:t xml:space="preserve">αι το ζητούμενο- προτίμησε να </w:t>
      </w:r>
      <w:proofErr w:type="spellStart"/>
      <w:r w:rsidRPr="00911320">
        <w:rPr>
          <w:rFonts w:eastAsia="Times New Roman"/>
          <w:color w:val="000000" w:themeColor="text1"/>
          <w:szCs w:val="24"/>
        </w:rPr>
        <w:t>ξανασπρώξει</w:t>
      </w:r>
      <w:proofErr w:type="spellEnd"/>
      <w:r w:rsidRPr="00911320">
        <w:rPr>
          <w:rFonts w:eastAsia="Times New Roman"/>
          <w:color w:val="000000" w:themeColor="text1"/>
          <w:szCs w:val="24"/>
        </w:rPr>
        <w:t xml:space="preserve"> το πρόβλημα κάτω από το χαλί. </w:t>
      </w:r>
    </w:p>
    <w:p w14:paraId="14B84FF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αφού πέταξε στα σκουπίδια τον προηγούμενο νόμο</w:t>
      </w:r>
      <w:r>
        <w:rPr>
          <w:rFonts w:eastAsia="Times New Roman" w:cs="Times New Roman"/>
          <w:szCs w:val="24"/>
        </w:rPr>
        <w:t xml:space="preserve"> -</w:t>
      </w:r>
      <w:r>
        <w:rPr>
          <w:rFonts w:eastAsia="Times New Roman" w:cs="Times New Roman"/>
          <w:szCs w:val="24"/>
        </w:rPr>
        <w:t>τον νόμο Λοβέρδου όπως είναι γνωστός</w:t>
      </w:r>
      <w:r>
        <w:rPr>
          <w:rFonts w:eastAsia="Times New Roman" w:cs="Times New Roman"/>
          <w:szCs w:val="24"/>
        </w:rPr>
        <w:t>-</w:t>
      </w:r>
      <w:r>
        <w:rPr>
          <w:rFonts w:eastAsia="Times New Roman" w:cs="Times New Roman"/>
          <w:szCs w:val="24"/>
        </w:rPr>
        <w:t xml:space="preserve"> και αφού πέταξε στα σκουπίδια και το πόρισμα των Σοφών το φθινόπωρο του 2015</w:t>
      </w:r>
      <w:r>
        <w:rPr>
          <w:rFonts w:eastAsia="Times New Roman" w:cs="Times New Roman"/>
          <w:szCs w:val="24"/>
        </w:rPr>
        <w:t>,</w:t>
      </w:r>
      <w:r>
        <w:rPr>
          <w:rFonts w:eastAsia="Times New Roman" w:cs="Times New Roman"/>
          <w:szCs w:val="24"/>
        </w:rPr>
        <w:t xml:space="preserve"> προχώρησε σε μια ασφαλιστική μεταρρύθμιση, η οποία είναι λίγο ιδιότυπη και η αλήθεια είναι ότι έχει πετύχει πολλούς στόχους μέχρι στιγμής ταυτοχρόνως, δηλαδή και περικοπές των συντάξεων μέχρι και 30% μέχρι το 2019 και επέκταση των περικοπών σε όλους</w:t>
      </w:r>
      <w:r>
        <w:rPr>
          <w:rFonts w:eastAsia="Times New Roman" w:cs="Times New Roman"/>
          <w:szCs w:val="24"/>
        </w:rPr>
        <w:t>,</w:t>
      </w:r>
      <w:r>
        <w:rPr>
          <w:rFonts w:eastAsia="Times New Roman" w:cs="Times New Roman"/>
          <w:szCs w:val="24"/>
        </w:rPr>
        <w:t xml:space="preserve"> καθώ</w:t>
      </w:r>
      <w:r>
        <w:rPr>
          <w:rFonts w:eastAsia="Times New Roman" w:cs="Times New Roman"/>
          <w:szCs w:val="24"/>
        </w:rPr>
        <w:t>ς η περίφημη προσωπική διαφορά μέχρι να δημιουργηθεί</w:t>
      </w:r>
      <w:r>
        <w:rPr>
          <w:rFonts w:eastAsia="Times New Roman" w:cs="Times New Roman"/>
          <w:szCs w:val="24"/>
        </w:rPr>
        <w:t>,</w:t>
      </w:r>
      <w:r>
        <w:rPr>
          <w:rFonts w:eastAsia="Times New Roman" w:cs="Times New Roman"/>
          <w:szCs w:val="24"/>
        </w:rPr>
        <w:t xml:space="preserve"> καταργήθηκε. Ποιος θυμάται, αλήθεια, τις υποσχέσεις του κ. </w:t>
      </w:r>
      <w:proofErr w:type="spellStart"/>
      <w:r>
        <w:rPr>
          <w:rFonts w:eastAsia="Times New Roman" w:cs="Times New Roman"/>
          <w:szCs w:val="24"/>
        </w:rPr>
        <w:t>Κατρούγκαλου</w:t>
      </w:r>
      <w:proofErr w:type="spellEnd"/>
      <w:r>
        <w:rPr>
          <w:rFonts w:eastAsia="Times New Roman" w:cs="Times New Roman"/>
          <w:szCs w:val="24"/>
        </w:rPr>
        <w:t xml:space="preserve"> από αυτό το Βήμα ότι θα προκύψουν από το 2018 αυξήσεις με την προσωπική διαφορά; Ούτε για να καγχάσει δεν το θυμάται κανένας. Και </w:t>
      </w:r>
      <w:r>
        <w:rPr>
          <w:rFonts w:eastAsia="Times New Roman" w:cs="Times New Roman"/>
          <w:szCs w:val="24"/>
        </w:rPr>
        <w:t xml:space="preserve">κατόρθωσε να μετατρέψει την ασφαλιστική εισφορά σε χαράτσι, λόγω φορολογικής κρίσης, εκτροχιάζοντας πραγματικά και τις εισφορές και την </w:t>
      </w:r>
      <w:proofErr w:type="spellStart"/>
      <w:r>
        <w:rPr>
          <w:rFonts w:eastAsia="Times New Roman" w:cs="Times New Roman"/>
          <w:szCs w:val="24"/>
        </w:rPr>
        <w:t>εισπραξιμότητα</w:t>
      </w:r>
      <w:proofErr w:type="spellEnd"/>
      <w:r>
        <w:rPr>
          <w:rFonts w:eastAsia="Times New Roman" w:cs="Times New Roman"/>
          <w:szCs w:val="24"/>
        </w:rPr>
        <w:t>, η οποία έχει καταρρεύσει.</w:t>
      </w:r>
    </w:p>
    <w:p w14:paraId="14B84FF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Με δυο κουβέντες</w:t>
      </w:r>
      <w:r>
        <w:rPr>
          <w:rFonts w:eastAsia="Times New Roman" w:cs="Times New Roman"/>
          <w:szCs w:val="24"/>
        </w:rPr>
        <w:t>,</w:t>
      </w:r>
      <w:r>
        <w:rPr>
          <w:rFonts w:eastAsia="Times New Roman" w:cs="Times New Roman"/>
          <w:szCs w:val="24"/>
        </w:rPr>
        <w:t xml:space="preserve"> το σύστημα είναι αναχρονιστικό, κατ’ αρχήν. Από τους μεν σημ</w:t>
      </w:r>
      <w:r>
        <w:rPr>
          <w:rFonts w:eastAsia="Times New Roman" w:cs="Times New Roman"/>
          <w:szCs w:val="24"/>
        </w:rPr>
        <w:t xml:space="preserve">ερινούς νέους εργαζόμενους ζητά να </w:t>
      </w:r>
      <w:r>
        <w:rPr>
          <w:rFonts w:eastAsia="Times New Roman" w:cs="Times New Roman"/>
          <w:szCs w:val="24"/>
        </w:rPr>
        <w:lastRenderedPageBreak/>
        <w:t>δουλέψουν περισσότερο, να πληρώσουν παραπάνω, να πάρουν λιγότερα</w:t>
      </w:r>
      <w:r>
        <w:rPr>
          <w:rFonts w:eastAsia="Times New Roman" w:cs="Times New Roman"/>
          <w:szCs w:val="24"/>
        </w:rPr>
        <w:t xml:space="preserve"> -</w:t>
      </w:r>
      <w:r>
        <w:rPr>
          <w:rFonts w:eastAsia="Times New Roman" w:cs="Times New Roman"/>
          <w:szCs w:val="24"/>
        </w:rPr>
        <w:t>αν πάρουν</w:t>
      </w:r>
      <w:r>
        <w:rPr>
          <w:rFonts w:eastAsia="Times New Roman" w:cs="Times New Roman"/>
          <w:szCs w:val="24"/>
        </w:rPr>
        <w:t>-</w:t>
      </w:r>
      <w:r>
        <w:rPr>
          <w:rFonts w:eastAsia="Times New Roman" w:cs="Times New Roman"/>
          <w:szCs w:val="24"/>
        </w:rPr>
        <w:t xml:space="preserve"> οδηγώντας τ</w:t>
      </w:r>
      <w:r>
        <w:rPr>
          <w:rFonts w:eastAsia="Times New Roman" w:cs="Times New Roman"/>
          <w:szCs w:val="24"/>
        </w:rPr>
        <w:t>ι</w:t>
      </w:r>
      <w:r>
        <w:rPr>
          <w:rFonts w:eastAsia="Times New Roman" w:cs="Times New Roman"/>
          <w:szCs w:val="24"/>
        </w:rPr>
        <w:t>ς συντ</w:t>
      </w:r>
      <w:r>
        <w:rPr>
          <w:rFonts w:eastAsia="Times New Roman" w:cs="Times New Roman"/>
          <w:szCs w:val="24"/>
        </w:rPr>
        <w:t>άξεις</w:t>
      </w:r>
      <w:r>
        <w:rPr>
          <w:rFonts w:eastAsia="Times New Roman" w:cs="Times New Roman"/>
          <w:szCs w:val="24"/>
        </w:rPr>
        <w:t xml:space="preserve"> σε ακόμα μεγαλύτερες περικοπές, οι οποίες και οριζόντιες υπήρξαν και άδικες διατηρώντας ουσιαστικά τις στρεβλώσεις που υ</w:t>
      </w:r>
      <w:r>
        <w:rPr>
          <w:rFonts w:eastAsia="Times New Roman" w:cs="Times New Roman"/>
          <w:szCs w:val="24"/>
        </w:rPr>
        <w:t xml:space="preserve">πήρχαν και οι οποίες δεν έχουν διορθωθεί. </w:t>
      </w:r>
    </w:p>
    <w:p w14:paraId="14B84FF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w:t>
      </w:r>
      <w:r>
        <w:rPr>
          <w:rFonts w:eastAsia="Times New Roman" w:cs="Times New Roman"/>
          <w:szCs w:val="24"/>
        </w:rPr>
        <w:t>,</w:t>
      </w:r>
      <w:r>
        <w:rPr>
          <w:rFonts w:eastAsia="Times New Roman" w:cs="Times New Roman"/>
          <w:szCs w:val="24"/>
        </w:rPr>
        <w:t xml:space="preserve"> αυτό που προσπαθούσε να κάνει είναι να μεταθέσει το πρόβλημα για μετά το 2018. Αποδείχθηκε ότι δεν κατόρθωσε να βγάλει το 2017.</w:t>
      </w:r>
    </w:p>
    <w:p w14:paraId="14B84FF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άλλο</w:t>
      </w:r>
      <w:r>
        <w:rPr>
          <w:rFonts w:eastAsia="Times New Roman" w:cs="Times New Roman"/>
          <w:szCs w:val="24"/>
        </w:rPr>
        <w:t xml:space="preserve"> πολύ μεγάλο κομμάτι, που ήταν η δημ</w:t>
      </w:r>
      <w:r>
        <w:rPr>
          <w:rFonts w:eastAsia="Times New Roman" w:cs="Times New Roman"/>
          <w:szCs w:val="24"/>
        </w:rPr>
        <w:t xml:space="preserve">ιουργία του ΕΦΚΑ, που είναι κάτι που συζητιέται στην Ελλάδα από την εποχή του Ελευθέριου Βενιζέλου, οδήγησε στην πλήρη αποδιοργάνωση των μηχανισμών των ταμείων και </w:t>
      </w:r>
      <w:r>
        <w:rPr>
          <w:rFonts w:eastAsia="Times New Roman" w:cs="Times New Roman"/>
          <w:szCs w:val="24"/>
        </w:rPr>
        <w:t xml:space="preserve">σε </w:t>
      </w:r>
      <w:r>
        <w:rPr>
          <w:rFonts w:eastAsia="Times New Roman" w:cs="Times New Roman"/>
          <w:szCs w:val="24"/>
        </w:rPr>
        <w:t xml:space="preserve">ένα τεράστιο αλαλούμ. </w:t>
      </w:r>
    </w:p>
    <w:p w14:paraId="14B84FF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Είχα πει από την αρχή και το είχαμε πει όλοι ότι αυτό είναι τιτάνι</w:t>
      </w:r>
      <w:r>
        <w:rPr>
          <w:rFonts w:eastAsia="Times New Roman" w:cs="Times New Roman"/>
          <w:szCs w:val="24"/>
        </w:rPr>
        <w:t>ο έργο. Κατά τη γνώμη μου, αυτό ξεπερνάει τις δυνατότητες της ελληνικής διοίκησης</w:t>
      </w:r>
      <w:r>
        <w:rPr>
          <w:rFonts w:eastAsia="Times New Roman" w:cs="Times New Roman"/>
          <w:szCs w:val="24"/>
        </w:rPr>
        <w:t>,</w:t>
      </w:r>
      <w:r>
        <w:rPr>
          <w:rFonts w:eastAsia="Times New Roman" w:cs="Times New Roman"/>
          <w:szCs w:val="24"/>
        </w:rPr>
        <w:t xml:space="preserve"> ακόμα και σε συνθήκες ομαλότητας, </w:t>
      </w:r>
      <w:proofErr w:type="spellStart"/>
      <w:r>
        <w:rPr>
          <w:rFonts w:eastAsia="Times New Roman" w:cs="Times New Roman"/>
          <w:szCs w:val="24"/>
        </w:rPr>
        <w:t>πολλώ</w:t>
      </w:r>
      <w:proofErr w:type="spellEnd"/>
      <w:r>
        <w:rPr>
          <w:rFonts w:eastAsia="Times New Roman" w:cs="Times New Roman"/>
          <w:szCs w:val="24"/>
        </w:rPr>
        <w:t xml:space="preserve"> δε περισσότερο σε συνθήκες κρίσης. Αν ρωτούσατε, κύριοι συνάδελφοι, τον κ. </w:t>
      </w:r>
      <w:proofErr w:type="spellStart"/>
      <w:r>
        <w:rPr>
          <w:rFonts w:eastAsia="Times New Roman" w:cs="Times New Roman"/>
          <w:szCs w:val="24"/>
        </w:rPr>
        <w:t>Φλαμπουράρη</w:t>
      </w:r>
      <w:proofErr w:type="spellEnd"/>
      <w:r>
        <w:rPr>
          <w:rFonts w:eastAsia="Times New Roman" w:cs="Times New Roman"/>
          <w:szCs w:val="24"/>
        </w:rPr>
        <w:t>,</w:t>
      </w:r>
      <w:r>
        <w:rPr>
          <w:rFonts w:eastAsia="Times New Roman" w:cs="Times New Roman"/>
          <w:szCs w:val="24"/>
        </w:rPr>
        <w:t xml:space="preserve"> θα σας έλεγε ότι είναι σαν το </w:t>
      </w:r>
      <w:r>
        <w:rPr>
          <w:rFonts w:eastAsia="Times New Roman" w:cs="Times New Roman"/>
          <w:szCs w:val="24"/>
        </w:rPr>
        <w:t>π</w:t>
      </w:r>
      <w:r>
        <w:rPr>
          <w:rFonts w:eastAsia="Times New Roman" w:cs="Times New Roman"/>
          <w:szCs w:val="24"/>
        </w:rPr>
        <w:t xml:space="preserve">ακέτο </w:t>
      </w:r>
      <w:proofErr w:type="spellStart"/>
      <w:r>
        <w:rPr>
          <w:rFonts w:eastAsia="Times New Roman" w:cs="Times New Roman"/>
          <w:szCs w:val="24"/>
        </w:rPr>
        <w:t>Γιουνκέρ</w:t>
      </w:r>
      <w:proofErr w:type="spellEnd"/>
      <w:r>
        <w:rPr>
          <w:rFonts w:eastAsia="Times New Roman" w:cs="Times New Roman"/>
          <w:szCs w:val="24"/>
        </w:rPr>
        <w:t>. Θ</w:t>
      </w:r>
      <w:r>
        <w:rPr>
          <w:rFonts w:eastAsia="Times New Roman" w:cs="Times New Roman"/>
          <w:szCs w:val="24"/>
        </w:rPr>
        <w:t xml:space="preserve">έλει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οποίο δεν υπήρξε. Θέλει, επίσης, επενδύσεις σε χρόνο, σε χρήμα, σε πόρους, θέλει </w:t>
      </w:r>
      <w:r>
        <w:rPr>
          <w:rFonts w:eastAsia="Times New Roman" w:cs="Times New Roman"/>
          <w:szCs w:val="24"/>
        </w:rPr>
        <w:lastRenderedPageBreak/>
        <w:t>σχεδιασμό, θέλει προετοιμασία, θέλει ανάπτυξη ενιαίου ψηφιακού περιβάλλοντος από πριν, θέλει οργανογράμματα</w:t>
      </w:r>
      <w:r>
        <w:rPr>
          <w:rFonts w:eastAsia="Times New Roman" w:cs="Times New Roman"/>
          <w:szCs w:val="24"/>
        </w:rPr>
        <w:t>,</w:t>
      </w:r>
      <w:r>
        <w:rPr>
          <w:rFonts w:eastAsia="Times New Roman" w:cs="Times New Roman"/>
          <w:szCs w:val="24"/>
        </w:rPr>
        <w:t xml:space="preserve"> τα οποία ακόμα δεν υπάρχουν, δεν έχουν δ</w:t>
      </w:r>
      <w:r>
        <w:rPr>
          <w:rFonts w:eastAsia="Times New Roman" w:cs="Times New Roman"/>
          <w:szCs w:val="24"/>
        </w:rPr>
        <w:t xml:space="preserve">ημιουργηθεί, ενάμιση χρόνο μετά. </w:t>
      </w:r>
    </w:p>
    <w:p w14:paraId="14B8500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Αυτό που είδαμε ως αποτέλεσμα ήταν το πλήρες αλαλούμ: αδυναμία υπολογισμού για έκδοση συντάξεων, χάος στον ΟΓΑ, διοικητικό χάος στους μηχανισμούς, οι οποίοι προσπαθούν εκ των πραγμάτων να συμπτυχθούν με έναν τρόπο οποίος ο</w:t>
      </w:r>
      <w:r>
        <w:rPr>
          <w:rFonts w:eastAsia="Times New Roman" w:cs="Times New Roman"/>
          <w:szCs w:val="24"/>
        </w:rPr>
        <w:t>ύτε σχεδιασμένος είναι ούτε και προβλέψιμα μπορεί να εξελιχθεί και για δεκαετίες -προβλέπω, δυστυχώς- οι υπηρεσίες θα προσπαθούν να κλείσουν τις τρύπες που ανοίγει η προχειρότητα αυτής της υποτιθέμενης μεταρρύθμισης.</w:t>
      </w:r>
    </w:p>
    <w:p w14:paraId="14B8500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Μπαργιώτα</w:t>
      </w:r>
      <w:proofErr w:type="spellEnd"/>
      <w:r>
        <w:rPr>
          <w:rFonts w:eastAsia="Times New Roman" w:cs="Times New Roman"/>
          <w:szCs w:val="24"/>
        </w:rPr>
        <w:t>, σας ενημερώνω ότι σας έχω βάλει τον χρόνο της δευτερολογίας σας.</w:t>
      </w:r>
    </w:p>
    <w:p w14:paraId="14B8500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Τελειώνω. Θα μου χαρίσετε ένα λεπτό μόνο για τη δευτερολογία.</w:t>
      </w:r>
    </w:p>
    <w:p w14:paraId="14B8500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 κύριο πρόβλημα δεν είναι ούτε οι περικοπές των συντάξεων στην ουσία ούτε οι αυξήσεις των ε</w:t>
      </w:r>
      <w:r>
        <w:rPr>
          <w:rFonts w:eastAsia="Times New Roman" w:cs="Times New Roman"/>
          <w:szCs w:val="24"/>
        </w:rPr>
        <w:t xml:space="preserve">ισφορών. Είναι ότι αυτού του τύπου η αδυναμία μεταρρύθμισης ανατινάζει το βασικό </w:t>
      </w:r>
      <w:r>
        <w:rPr>
          <w:rFonts w:eastAsia="Times New Roman" w:cs="Times New Roman"/>
          <w:szCs w:val="24"/>
        </w:rPr>
        <w:lastRenderedPageBreak/>
        <w:t>στοιχείο, που είναι η εμπιστοσύνη των εργαζόμενων στο δημόσιο ασφαλιστικό σύστημα της χώρας. Πρακτικά και σε απλά ελληνικά</w:t>
      </w:r>
      <w:r>
        <w:rPr>
          <w:rFonts w:eastAsia="Times New Roman" w:cs="Times New Roman"/>
          <w:szCs w:val="24"/>
        </w:rPr>
        <w:t>,</w:t>
      </w:r>
      <w:r>
        <w:rPr>
          <w:rFonts w:eastAsia="Times New Roman" w:cs="Times New Roman"/>
          <w:szCs w:val="24"/>
        </w:rPr>
        <w:t xml:space="preserve"> κανένας δεν πιστεύει σήμερα ότι οι εισφορές που πλη</w:t>
      </w:r>
      <w:r>
        <w:rPr>
          <w:rFonts w:eastAsia="Times New Roman" w:cs="Times New Roman"/>
          <w:szCs w:val="24"/>
        </w:rPr>
        <w:t>ρώνει θα του δώσουν ανταποδοτικά μία αξιοπρεπή σύνταξη</w:t>
      </w:r>
      <w:r>
        <w:rPr>
          <w:rFonts w:eastAsia="Times New Roman" w:cs="Times New Roman"/>
          <w:szCs w:val="24"/>
        </w:rPr>
        <w:t>,</w:t>
      </w:r>
      <w:r>
        <w:rPr>
          <w:rFonts w:eastAsia="Times New Roman" w:cs="Times New Roman"/>
          <w:szCs w:val="24"/>
        </w:rPr>
        <w:t xml:space="preserve"> αν του δώσουν σύνταξη. Αυτό είναι η ουσία του προβλήματος, όπως σήμερα ολοκληρώνεται. </w:t>
      </w:r>
    </w:p>
    <w:p w14:paraId="14B8500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εθνική ανάγκη να τελειώσουμε με το ασφαλιστικό </w:t>
      </w:r>
      <w:r>
        <w:rPr>
          <w:rFonts w:eastAsia="Times New Roman" w:cs="Times New Roman"/>
          <w:szCs w:val="24"/>
        </w:rPr>
        <w:t>ως</w:t>
      </w:r>
      <w:r>
        <w:rPr>
          <w:rFonts w:eastAsia="Times New Roman" w:cs="Times New Roman"/>
          <w:szCs w:val="24"/>
        </w:rPr>
        <w:t xml:space="preserve"> χώρα</w:t>
      </w:r>
      <w:r>
        <w:rPr>
          <w:rFonts w:eastAsia="Times New Roman" w:cs="Times New Roman"/>
          <w:szCs w:val="24"/>
        </w:rPr>
        <w:t>,</w:t>
      </w:r>
      <w:r>
        <w:rPr>
          <w:rFonts w:eastAsia="Times New Roman" w:cs="Times New Roman"/>
          <w:szCs w:val="24"/>
        </w:rPr>
        <w:t xml:space="preserve"> όχι </w:t>
      </w:r>
      <w:r>
        <w:rPr>
          <w:rFonts w:eastAsia="Times New Roman" w:cs="Times New Roman"/>
          <w:szCs w:val="24"/>
        </w:rPr>
        <w:t>ως</w:t>
      </w:r>
      <w:r>
        <w:rPr>
          <w:rFonts w:eastAsia="Times New Roman" w:cs="Times New Roman"/>
          <w:szCs w:val="24"/>
        </w:rPr>
        <w:t xml:space="preserve"> Κυβέρνηση. Είναι εθνική ανάγκη να οδηγηθούμε σε ένα δίκαιο, βιώσιμο ασφαλιστικό σύστημα, ρεαλιστικό και για τους εργαζόμενους και δη και για τους συνταξιούχους. Ακούγεται δύσκολο και είναι, αλλά δεν υπάρχουν εύκολες λύσεις. Δεν υπάρχουν δημοφιλείς λύσεις.</w:t>
      </w:r>
      <w:r>
        <w:rPr>
          <w:rFonts w:eastAsia="Times New Roman" w:cs="Times New Roman"/>
          <w:szCs w:val="24"/>
        </w:rPr>
        <w:t xml:space="preserve"> Υπάρχουν βιώσιμες και μη βιώσιμες λύσεις. Αυτό είναι το κριτήριο το οποίο πρέπει να ισχύσει. </w:t>
      </w:r>
    </w:p>
    <w:p w14:paraId="14B8500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Υπάρχει σύγκλιση, διάλογος και συζήτηση, έξω από παρωπίδες ιδεολογικές και πολιτικές και έξω από διχαστικές λογικές, στις οποίες αυτή η Κυβέρνηση έχει εξαιρετικό</w:t>
      </w:r>
      <w:r>
        <w:rPr>
          <w:rFonts w:eastAsia="Times New Roman" w:cs="Times New Roman"/>
          <w:szCs w:val="24"/>
        </w:rPr>
        <w:t xml:space="preserve"> ρεκόρ και εξαιρετική συμπεριφορά, στις διχαστικές, κόκκινες γραμμές και ας τις έχετε ξεχάσει. Δεν μπορεί να λύσει το ασφαλιστικό κανένας, κα</w:t>
      </w:r>
      <w:r>
        <w:rPr>
          <w:rFonts w:eastAsia="Times New Roman" w:cs="Times New Roman"/>
          <w:szCs w:val="24"/>
        </w:rPr>
        <w:t>μ</w:t>
      </w:r>
      <w:r>
        <w:rPr>
          <w:rFonts w:eastAsia="Times New Roman" w:cs="Times New Roman"/>
          <w:szCs w:val="24"/>
        </w:rPr>
        <w:t>μιά πολιτική δύναμη μόνη της. Χωρίς μια ευρύτερη συμφωνία στις βασικές παραμέτρους, κάθε δυο χρόνια θα γυρίζουμε κ</w:t>
      </w:r>
      <w:r>
        <w:rPr>
          <w:rFonts w:eastAsia="Times New Roman" w:cs="Times New Roman"/>
          <w:szCs w:val="24"/>
        </w:rPr>
        <w:t xml:space="preserve">αι θα </w:t>
      </w:r>
      <w:r>
        <w:rPr>
          <w:rFonts w:eastAsia="Times New Roman" w:cs="Times New Roman"/>
          <w:szCs w:val="24"/>
        </w:rPr>
        <w:lastRenderedPageBreak/>
        <w:t>συζητάμε περικοπές συντάξεων, αυξήσεις ασφαλιστικών εισφορών και το χάος των ασφαλιστικών ταμείων</w:t>
      </w:r>
      <w:r>
        <w:rPr>
          <w:rFonts w:eastAsia="Times New Roman" w:cs="Times New Roman"/>
          <w:szCs w:val="24"/>
        </w:rPr>
        <w:t>,</w:t>
      </w:r>
      <w:r>
        <w:rPr>
          <w:rFonts w:eastAsia="Times New Roman" w:cs="Times New Roman"/>
          <w:szCs w:val="24"/>
        </w:rPr>
        <w:t xml:space="preserve"> που θα ανακυκλώνεται. Αυτό που έχουμε να κάνουμε</w:t>
      </w:r>
      <w:r>
        <w:rPr>
          <w:rFonts w:eastAsia="Times New Roman" w:cs="Times New Roman"/>
          <w:szCs w:val="24"/>
        </w:rPr>
        <w:t>,</w:t>
      </w:r>
      <w:r>
        <w:rPr>
          <w:rFonts w:eastAsia="Times New Roman" w:cs="Times New Roman"/>
          <w:szCs w:val="24"/>
        </w:rPr>
        <w:t xml:space="preserve"> είναι να προσπαθήσουμε να βρούμε από κοινού μία συναινετική λύση. Αν όχι με αυτήν την Κυβέρνηση, που </w:t>
      </w:r>
      <w:r>
        <w:rPr>
          <w:rFonts w:eastAsia="Times New Roman" w:cs="Times New Roman"/>
          <w:szCs w:val="24"/>
        </w:rPr>
        <w:t>το έργο το αρνείται, σίγουρα στον επόμενο κύκλο αυτού του Κοινοβουλίου.</w:t>
      </w:r>
    </w:p>
    <w:p w14:paraId="14B8500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4B8500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B8500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Μιχαήλ Τζελέπης</w:t>
      </w:r>
      <w:r>
        <w:rPr>
          <w:rFonts w:eastAsia="Times New Roman" w:cs="Times New Roman"/>
          <w:szCs w:val="24"/>
        </w:rPr>
        <w:t>,</w:t>
      </w:r>
      <w:r>
        <w:rPr>
          <w:rFonts w:eastAsia="Times New Roman" w:cs="Times New Roman"/>
          <w:szCs w:val="24"/>
        </w:rPr>
        <w:t xml:space="preserve"> Βουλευτής Σερρών.</w:t>
      </w:r>
    </w:p>
    <w:p w14:paraId="14B8500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Θέλετ</w:t>
      </w:r>
      <w:r>
        <w:rPr>
          <w:rFonts w:eastAsia="Times New Roman" w:cs="Times New Roman"/>
          <w:szCs w:val="24"/>
        </w:rPr>
        <w:t>ε να κάνετε χρήση και της δευτερολογίας;</w:t>
      </w:r>
    </w:p>
    <w:p w14:paraId="14B8500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Νομίζω πως ναι.</w:t>
      </w:r>
    </w:p>
    <w:p w14:paraId="14B8500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ξεκινήστε και βλέπουμε.</w:t>
      </w:r>
    </w:p>
    <w:p w14:paraId="14B8500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14B8500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επίκαιρη επερώτηση που κατέθεσε η Δημοκρατι</w:t>
      </w:r>
      <w:r>
        <w:rPr>
          <w:rFonts w:eastAsia="Times New Roman" w:cs="Times New Roman"/>
          <w:szCs w:val="24"/>
        </w:rPr>
        <w:t>κή Συμπαράταξη συζητείται σήμερα στη Βουλή</w:t>
      </w:r>
      <w:r>
        <w:rPr>
          <w:rFonts w:eastAsia="Times New Roman" w:cs="Times New Roman"/>
          <w:szCs w:val="24"/>
        </w:rPr>
        <w:t>,</w:t>
      </w:r>
      <w:r>
        <w:rPr>
          <w:rFonts w:eastAsia="Times New Roman" w:cs="Times New Roman"/>
          <w:szCs w:val="24"/>
        </w:rPr>
        <w:t xml:space="preserve"> ενώ έχει διαμορφωθεί πλέον το περιβάλλον από την εφαρμογή του Ενιαίου Φορέα Κοινωνικής Ασφάλισης.</w:t>
      </w:r>
    </w:p>
    <w:p w14:paraId="14B8500E"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ψηφιζόταν εδώ ο Αρμαγεδδών </w:t>
      </w:r>
      <w:proofErr w:type="spellStart"/>
      <w:r>
        <w:rPr>
          <w:rFonts w:eastAsia="Times New Roman" w:cs="Times New Roman"/>
          <w:szCs w:val="24"/>
        </w:rPr>
        <w:t>Κατρούγκαλο</w:t>
      </w:r>
      <w:r>
        <w:rPr>
          <w:rFonts w:eastAsia="Times New Roman" w:cs="Times New Roman"/>
          <w:szCs w:val="24"/>
        </w:rPr>
        <w:t>υ</w:t>
      </w:r>
      <w:proofErr w:type="spellEnd"/>
      <w:r>
        <w:rPr>
          <w:rFonts w:eastAsia="Times New Roman" w:cs="Times New Roman"/>
          <w:szCs w:val="24"/>
        </w:rPr>
        <w:t xml:space="preserve"> για το ασφαλιστικό, είχαμε τότε ακούσει πολλά μεγάλα λόγια -«παχιά» θ</w:t>
      </w:r>
      <w:r>
        <w:rPr>
          <w:rFonts w:eastAsia="Times New Roman" w:cs="Times New Roman"/>
          <w:szCs w:val="24"/>
        </w:rPr>
        <w:t xml:space="preserve">α έλεγε ο ελληνικός λαός- για τον </w:t>
      </w:r>
      <w:proofErr w:type="spellStart"/>
      <w:r>
        <w:rPr>
          <w:rFonts w:eastAsia="Times New Roman" w:cs="Times New Roman"/>
          <w:szCs w:val="24"/>
        </w:rPr>
        <w:t>νεοσυσταθέντα</w:t>
      </w:r>
      <w:proofErr w:type="spellEnd"/>
      <w:r>
        <w:rPr>
          <w:rFonts w:eastAsia="Times New Roman" w:cs="Times New Roman"/>
          <w:szCs w:val="24"/>
        </w:rPr>
        <w:t xml:space="preserve"> Οργανισμό Κοινωνικής Ασφάλισης. </w:t>
      </w:r>
    </w:p>
    <w:p w14:paraId="14B8500F"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Θυμάμαι τότε εδώ από το Βήμα αυτό τον κ. </w:t>
      </w:r>
      <w:proofErr w:type="spellStart"/>
      <w:r>
        <w:rPr>
          <w:rFonts w:eastAsia="Times New Roman" w:cs="Times New Roman"/>
          <w:szCs w:val="24"/>
        </w:rPr>
        <w:t>Κατρούγκαλο</w:t>
      </w:r>
      <w:proofErr w:type="spellEnd"/>
      <w:r>
        <w:rPr>
          <w:rFonts w:eastAsia="Times New Roman" w:cs="Times New Roman"/>
          <w:szCs w:val="24"/>
        </w:rPr>
        <w:t xml:space="preserve"> να εγγυάται για τη λειτουργικότητα του </w:t>
      </w:r>
      <w:r>
        <w:rPr>
          <w:rFonts w:eastAsia="Times New Roman" w:cs="Times New Roman"/>
          <w:szCs w:val="24"/>
        </w:rPr>
        <w:t>ο</w:t>
      </w:r>
      <w:r>
        <w:rPr>
          <w:rFonts w:eastAsia="Times New Roman" w:cs="Times New Roman"/>
          <w:szCs w:val="24"/>
        </w:rPr>
        <w:t>ργανισμού, να κατηγορεί την Αντιπολίτευση ότι σπέρνει τον φόβο και τον τρόμο στους</w:t>
      </w:r>
      <w:r>
        <w:rPr>
          <w:rFonts w:eastAsia="Times New Roman" w:cs="Times New Roman"/>
          <w:szCs w:val="24"/>
        </w:rPr>
        <w:t xml:space="preserve"> πολίτες, ότι δεν θα υπάρξει αύξηση των ασφαλιστικών εισφορών ούτε μείωση των συντάξεων και άλλα πολλά.</w:t>
      </w:r>
    </w:p>
    <w:p w14:paraId="14B85010"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Οι μεγαλοστομίες για τον Ενιαίο Φορέα Κοινωνικής Ασφάλισης, για την απλοποίηση των διαδικασιών και όλα αυτά τα σχετικά, που ακούγαμε κατά την ψήφιση του</w:t>
      </w:r>
      <w:r>
        <w:rPr>
          <w:rFonts w:eastAsia="Times New Roman" w:cs="Times New Roman"/>
          <w:szCs w:val="24"/>
        </w:rPr>
        <w:t xml:space="preserve"> συγκεκριμένου νόμου για ακόμη μια φορά σε έναν από τους πιο νευραλγικούς τομείς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αυτόν της κοινωνικής ασφάλισης, έχουν αποδειχθεί, δυστυχώς, όνειρα θερινής νυκτός στην πράξη</w:t>
      </w:r>
      <w:r>
        <w:rPr>
          <w:rFonts w:eastAsia="Times New Roman" w:cs="Times New Roman"/>
          <w:szCs w:val="24"/>
        </w:rPr>
        <w:t>,</w:t>
      </w:r>
      <w:r>
        <w:rPr>
          <w:rFonts w:eastAsia="Times New Roman" w:cs="Times New Roman"/>
          <w:szCs w:val="24"/>
        </w:rPr>
        <w:t xml:space="preserve"> εις βάρος του ελληνικού λαού.</w:t>
      </w:r>
    </w:p>
    <w:p w14:paraId="14B85011"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Κυβέρνηση, όπως σε όλα τα</w:t>
      </w:r>
      <w:r>
        <w:rPr>
          <w:rFonts w:eastAsia="Times New Roman" w:cs="Times New Roman"/>
          <w:szCs w:val="24"/>
        </w:rPr>
        <w:t xml:space="preserve"> θέματα, επιχειρεί να παρουσιάσει τις παρεμβάσεις της και στο ασφαλιστικό ως μια προσέγγιση ταξική, που οδηγεί στην προστασία των φτωχών, σε μια </w:t>
      </w:r>
      <w:r>
        <w:rPr>
          <w:rFonts w:eastAsia="Times New Roman" w:cs="Times New Roman"/>
          <w:szCs w:val="24"/>
        </w:rPr>
        <w:lastRenderedPageBreak/>
        <w:t>προσπάθεια να εξαπατήσει για άλλη μια φορά ακόμη τους πολίτες.</w:t>
      </w:r>
    </w:p>
    <w:p w14:paraId="14B85012"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η παρέμβαση στο ασφαλιστικό </w:t>
      </w:r>
      <w:r>
        <w:rPr>
          <w:rFonts w:eastAsia="Times New Roman" w:cs="Times New Roman"/>
          <w:szCs w:val="24"/>
        </w:rPr>
        <w:t>δημιουργεί τόσες αρνητικές συνέπειες στην οικονομία, με την ακραία αύξηση των εισφορών για ελεύθερους επαγγελματίες και αγρότες. Κάθε επιχειρηματική δραστηριότητα επιβαρύνεται σημαντικά και η ανεργία θα δούμε σε λίγο να είναι και πάλι το μείζον πρόβλημα.</w:t>
      </w:r>
    </w:p>
    <w:p w14:paraId="14B85013"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συγκεκριμένη παρέμβαση στο ασφαλιστικό αποτέλεσε αντιμεταρρύθμιση, αντί για μεταρρύθμιση, η οποία οδήγησε σε πλήρη κατεδάφιση του συστήματος κοινωνικής ασφάλισης και τη μετατροπή του σε ένα </w:t>
      </w:r>
      <w:proofErr w:type="spellStart"/>
      <w:r>
        <w:rPr>
          <w:rFonts w:eastAsia="Times New Roman" w:cs="Times New Roman"/>
          <w:szCs w:val="24"/>
        </w:rPr>
        <w:t>προνοιακό</w:t>
      </w:r>
      <w:proofErr w:type="spellEnd"/>
      <w:r>
        <w:rPr>
          <w:rFonts w:eastAsia="Times New Roman" w:cs="Times New Roman"/>
          <w:szCs w:val="24"/>
        </w:rPr>
        <w:t xml:space="preserve"> σύστημα χαμηλών παροχών με πολύ υψηλό κόστος για τον ερ</w:t>
      </w:r>
      <w:r>
        <w:rPr>
          <w:rFonts w:eastAsia="Times New Roman" w:cs="Times New Roman"/>
          <w:szCs w:val="24"/>
        </w:rPr>
        <w:t>γαζόμενο, τον επαγγελματία και τον αγρότη ιδιαίτερα.</w:t>
      </w:r>
    </w:p>
    <w:p w14:paraId="14B85014"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έρχεσθε αντιμέτωποι με τις επιλογές σας. Όμως, θα ήθελα, πριν προχωρήσω στις δυσλειτουργίες του ΕΦΚΑ, να σας θυμίσω ξανά υπό μορφή ερωτημάτων αυτό, που εσείς δεν θέλετε να το α</w:t>
      </w:r>
      <w:r>
        <w:rPr>
          <w:rFonts w:eastAsia="Times New Roman" w:cs="Times New Roman"/>
          <w:szCs w:val="24"/>
        </w:rPr>
        <w:t>κούτε, και λέτε «περ</w:t>
      </w:r>
      <w:r>
        <w:rPr>
          <w:rFonts w:eastAsia="Times New Roman" w:cs="Times New Roman"/>
          <w:szCs w:val="24"/>
        </w:rPr>
        <w:t>σινά</w:t>
      </w:r>
      <w:r>
        <w:rPr>
          <w:rFonts w:eastAsia="Times New Roman" w:cs="Times New Roman"/>
          <w:szCs w:val="24"/>
        </w:rPr>
        <w:t xml:space="preserve"> ξινά σταφύλια». Ε, όχι, θα τα φάτε πλέον αυτά τα ξινά σταφύλια, να δούμε πού πήγε η τρίτη σύνταξη, πού πήγε το αφορολόγητο των 12.000 ευρώ, η αποκατάσταση των περικοπών, των μισθών, </w:t>
      </w:r>
      <w:r>
        <w:rPr>
          <w:rFonts w:eastAsia="Times New Roman" w:cs="Times New Roman"/>
          <w:szCs w:val="24"/>
        </w:rPr>
        <w:lastRenderedPageBreak/>
        <w:t xml:space="preserve">των συντάξεων, το πρόγραμμα της Θεσσαλονίκης, το </w:t>
      </w:r>
      <w:r>
        <w:rPr>
          <w:rFonts w:eastAsia="Times New Roman" w:cs="Times New Roman"/>
          <w:szCs w:val="24"/>
        </w:rPr>
        <w:t>σχίσιμο των μνημονίων με ένα άρθρο και ένα νόμο, πού πήγε το δεύτερο παράλληλο πρόγραμμα, γιατί σήμερα με το χάος, που έχετε δημιουργήσει, μη νομίζετε ότι όλα αυτά θα ξεχαστούν με κορώνες από την πλευρά των Υπουργών, γιατί αυτά, πριν αναλάβετε την εξουσία,</w:t>
      </w:r>
      <w:r>
        <w:rPr>
          <w:rFonts w:eastAsia="Times New Roman" w:cs="Times New Roman"/>
          <w:szCs w:val="24"/>
        </w:rPr>
        <w:t xml:space="preserve"> ήταν η σημαία σας.</w:t>
      </w:r>
    </w:p>
    <w:p w14:paraId="14B85015"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Να έλθουμε τώρα σε έναν ευαίσθητο ασφαλιστικό οργανισμό, τον ΟΓΑ, όπου τον καταργήσατε και τον διαλύσατε. Σας τονίζαμε τότε να μην προχωρήσετε σε αυτήν τη διαδικασία. Δεν ήταν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γιατί και το 2013, όταν επιχειρήθηκε ν</w:t>
      </w:r>
      <w:r>
        <w:rPr>
          <w:rFonts w:eastAsia="Times New Roman" w:cs="Times New Roman"/>
          <w:szCs w:val="24"/>
        </w:rPr>
        <w:t xml:space="preserve">α διαλυθεί ο ΟΓΑ, αποδέχθηκε η τρόικα τότε -για σας σήμερα είναι θεσμοί- ότι ο ΟΓΑ δεν έπρεπε να διαλυθεί, αλλά έπρεπε να αποτελέσει έναν ασφαλιστικό, </w:t>
      </w:r>
      <w:proofErr w:type="spellStart"/>
      <w:r>
        <w:rPr>
          <w:rFonts w:eastAsia="Times New Roman" w:cs="Times New Roman"/>
          <w:szCs w:val="24"/>
        </w:rPr>
        <w:t>προνοιακό</w:t>
      </w:r>
      <w:proofErr w:type="spellEnd"/>
      <w:r>
        <w:rPr>
          <w:rFonts w:eastAsia="Times New Roman" w:cs="Times New Roman"/>
          <w:szCs w:val="24"/>
        </w:rPr>
        <w:t xml:space="preserve"> οργανισμό, όπως ήδη είχε ξεκινήσει με τα οικογενειακά επιδόματα.</w:t>
      </w:r>
    </w:p>
    <w:p w14:paraId="14B85016"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Διαλύσατε τον ΟΓΑ και σήμερα </w:t>
      </w:r>
      <w:r>
        <w:rPr>
          <w:rFonts w:eastAsia="Times New Roman" w:cs="Times New Roman"/>
          <w:szCs w:val="24"/>
        </w:rPr>
        <w:t>«</w:t>
      </w:r>
      <w:r>
        <w:rPr>
          <w:rFonts w:eastAsia="Times New Roman" w:cs="Times New Roman"/>
          <w:szCs w:val="24"/>
        </w:rPr>
        <w:t>χάνει η μάνα το παιδί και το παιδί τη μάνα</w:t>
      </w:r>
      <w:r>
        <w:rPr>
          <w:rFonts w:eastAsia="Times New Roman" w:cs="Times New Roman"/>
          <w:szCs w:val="24"/>
        </w:rPr>
        <w:t>»</w:t>
      </w:r>
      <w:r>
        <w:rPr>
          <w:rFonts w:eastAsia="Times New Roman" w:cs="Times New Roman"/>
          <w:szCs w:val="24"/>
        </w:rPr>
        <w:t xml:space="preserve">. Δεν ξέρουν πλέον οι αγρότες τι γίνεται με τις συντάξεις. </w:t>
      </w:r>
      <w:r>
        <w:rPr>
          <w:rFonts w:eastAsia="Times New Roman" w:cs="Times New Roman"/>
          <w:szCs w:val="24"/>
        </w:rPr>
        <w:t>Μ</w:t>
      </w:r>
      <w:r>
        <w:rPr>
          <w:rFonts w:eastAsia="Times New Roman" w:cs="Times New Roman"/>
          <w:szCs w:val="24"/>
        </w:rPr>
        <w:t>άλιστα, διαλύσατε τον ΟΓΑ και από την άλλη πλευρά, αυξήσατε τις ασφαλιστικές εισφορές από το 10% συνολικά, που ήταν στις επτά κατηγορίες επί του εισοδήμα</w:t>
      </w:r>
      <w:r>
        <w:rPr>
          <w:rFonts w:eastAsia="Times New Roman" w:cs="Times New Roman"/>
          <w:szCs w:val="24"/>
        </w:rPr>
        <w:t xml:space="preserve">τος, και με το τεκμαρτό εισόδημα τις πήγατε στο 27%, δηλαδή 63% πάνω </w:t>
      </w:r>
      <w:r>
        <w:rPr>
          <w:rFonts w:eastAsia="Times New Roman" w:cs="Times New Roman"/>
          <w:szCs w:val="24"/>
        </w:rPr>
        <w:lastRenderedPageBreak/>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και υπερδιπλάσια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και την κατώτερη ασφαλιστική εισφορά 5.000 ευρώ από 753 ευρώ. Αυτά τα λέω</w:t>
      </w:r>
      <w:r>
        <w:rPr>
          <w:rFonts w:eastAsia="Times New Roman" w:cs="Times New Roman"/>
          <w:szCs w:val="24"/>
        </w:rPr>
        <w:t>,</w:t>
      </w:r>
      <w:r>
        <w:rPr>
          <w:rFonts w:eastAsia="Times New Roman" w:cs="Times New Roman"/>
          <w:szCs w:val="24"/>
        </w:rPr>
        <w:t xml:space="preserve"> για να δούμε τα νούμερα.</w:t>
      </w:r>
    </w:p>
    <w:p w14:paraId="14B85017"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Όμως, μπορείτε να αποδώσετε συντάξεις; Π</w:t>
      </w:r>
      <w:r>
        <w:rPr>
          <w:rFonts w:eastAsia="Times New Roman" w:cs="Times New Roman"/>
          <w:szCs w:val="24"/>
        </w:rPr>
        <w:t>ότε όφειλε ο ΕΦΚΑ να αποδώσει για πρώτη φορά αγροτική σύνταξη; Στους γεννηθέντες το 1950, οι οποίοι περιμένουν από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να πάρουν τη σύνταξή τους. </w:t>
      </w:r>
    </w:p>
    <w:p w14:paraId="14B85018" w14:textId="77777777" w:rsidR="009F1D8B" w:rsidRDefault="00750C6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Εδώ έκανα επερώτηση και συζητήθηκε αν θα μπορέσετε να πληρώσετε τις συντάξεις αυτές, γιατί φαινόταν ότι </w:t>
      </w:r>
      <w:r>
        <w:rPr>
          <w:rFonts w:eastAsia="Times New Roman" w:cs="Times New Roman"/>
          <w:szCs w:val="24"/>
        </w:rPr>
        <w:t xml:space="preserve">δεν έχετε ούτε σχέδιο ούτε στρατηγική ούτε μπορείτε να διοικήσετε πλέον αυτόν τον </w:t>
      </w:r>
      <w:r>
        <w:rPr>
          <w:rFonts w:eastAsia="Times New Roman" w:cs="Times New Roman"/>
          <w:szCs w:val="24"/>
        </w:rPr>
        <w:t>ο</w:t>
      </w:r>
      <w:r>
        <w:rPr>
          <w:rFonts w:eastAsia="Times New Roman" w:cs="Times New Roman"/>
          <w:szCs w:val="24"/>
        </w:rPr>
        <w:t>ργανισμό.</w:t>
      </w:r>
    </w:p>
    <w:p w14:paraId="14B8501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Σήμερα, έχουμε Σεπτέμβριο μήνα και δεκατέσσερις χιλιάδες πεντακόσιοι αγρότες, που έπρεπε την 1-7-2017 να πληρωθούν, δεν έχουν πληρωθεί. Δεσμευθήκατε απ’ αυτό εδώ τ</w:t>
      </w:r>
      <w:r>
        <w:rPr>
          <w:rFonts w:eastAsia="Times New Roman" w:cs="Times New Roman"/>
          <w:szCs w:val="24"/>
        </w:rPr>
        <w:t>ο Βήμα ότι τον Αύγουστο θα πληρώσετε χίλιες συντάξεις, τον Σεπτέμβριο τρεις χιλιάδες συντάξεις και κάθε μήνα περαιτέρω από τρεις χιλιάδες συντάξεις μέχρι τις 31-12-2017, που θα πληρώσετε τις δεκατέσσερις χιλιάδες πεντακόσιες συντάξεις.</w:t>
      </w:r>
    </w:p>
    <w:p w14:paraId="14B8501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Πόσες πληρώσατε μέχρ</w:t>
      </w:r>
      <w:r>
        <w:rPr>
          <w:rFonts w:eastAsia="Times New Roman" w:cs="Times New Roman"/>
          <w:szCs w:val="24"/>
        </w:rPr>
        <w:t xml:space="preserve">ι σήμερα; Έχουμε Σεπτέμβριο μήνα. Ενενήντα τρεις συντάξεις! Και μη μου φέρετε άλλα στοιχεία </w:t>
      </w:r>
      <w:r>
        <w:rPr>
          <w:rFonts w:eastAsia="Times New Roman" w:cs="Times New Roman"/>
          <w:szCs w:val="24"/>
        </w:rPr>
        <w:lastRenderedPageBreak/>
        <w:t>εδώ. Θα είναι κάλπικα, όπως κάλπικες ήταν και οι υποσχέσεις σας στον ελληνικό λαό. Ούτε στις 31-12-2017 θα μπορέσετε να ολοκληρώσετε τις συντάξεις. Πιθανόν να πληρώ</w:t>
      </w:r>
      <w:r>
        <w:rPr>
          <w:rFonts w:eastAsia="Times New Roman" w:cs="Times New Roman"/>
          <w:szCs w:val="24"/>
        </w:rPr>
        <w:t>σετε μόνο όσους είχαν ασφαλιστικές εισφορές, που είναι το 1/3 των συνταξιούχων μόνο στον ΟΓΑ. Όσους έχουν διαδοχική ασφάλιση και σε άλλα ταμεία ούτε σε δυο χρόνια δεν θα μπορέσετε να τους πληρώσετε με τους ρυθμούς που πάτε.</w:t>
      </w:r>
    </w:p>
    <w:p w14:paraId="14B8501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αυτό ξέρετε γιατί; Γιατί ακό</w:t>
      </w:r>
      <w:r>
        <w:rPr>
          <w:rFonts w:eastAsia="Times New Roman" w:cs="Times New Roman"/>
          <w:szCs w:val="24"/>
        </w:rPr>
        <w:t>μη και σήμερα, που έχετε τον Ενιαίο Φορέα Κοινωνικής Ασφάλισης, δεν μπορούν να επικοινωνήσουν μεταξύ τους τα ασφαλιστικά ταμεία, ΙΚΑ, ΤΕΒΕ, ΟΓΑ ενιαία και αλληλογραφούν από γραφείο σε γραφείο. Επιτέλους, θα τα δείτε όλα αυτά, αυτόν το λαβύρινθο</w:t>
      </w:r>
      <w:r>
        <w:rPr>
          <w:rFonts w:eastAsia="Times New Roman" w:cs="Times New Roman"/>
          <w:szCs w:val="24"/>
        </w:rPr>
        <w:t>,</w:t>
      </w:r>
      <w:r>
        <w:rPr>
          <w:rFonts w:eastAsia="Times New Roman" w:cs="Times New Roman"/>
          <w:szCs w:val="24"/>
        </w:rPr>
        <w:t xml:space="preserve"> που δημιου</w:t>
      </w:r>
      <w:r>
        <w:rPr>
          <w:rFonts w:eastAsia="Times New Roman" w:cs="Times New Roman"/>
          <w:szCs w:val="24"/>
        </w:rPr>
        <w:t xml:space="preserve">ργήσατε στο ασφαλιστικό σύστημα της χώρας; </w:t>
      </w:r>
    </w:p>
    <w:p w14:paraId="14B8501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ένα άλλο παράδειγμα. Κόπηκε το επίδομα συζύγου στους συνταξιούχους αγρότες, των οποίων η σύζυγος ήταν γεννημένη το 1952, μόλις έπιασε δηλαδή τα εξήντα πέντε έτη. Κόψατε από τον συνταξιούχο των 330 ευρώ </w:t>
      </w:r>
      <w:r>
        <w:rPr>
          <w:rFonts w:eastAsia="Times New Roman" w:cs="Times New Roman"/>
          <w:szCs w:val="24"/>
        </w:rPr>
        <w:t xml:space="preserve">48 ευρώ, δηλαδή το 10%. Είναι από δικό σας λάθος. Γιατί; Γιατί δεν αλλάξατε το μηχανογραφικό σύστημα, να ενημερωθεί το σύστημα ότι δεν συνταξιοδοτείται η αγρότισσα στα εξήντα πέντε, αλλά στα εξήντα επτά. </w:t>
      </w:r>
      <w:r>
        <w:rPr>
          <w:rFonts w:eastAsia="Times New Roman" w:cs="Times New Roman"/>
          <w:szCs w:val="24"/>
        </w:rPr>
        <w:lastRenderedPageBreak/>
        <w:t>Αυτό είχε ως αποτέλεσμα να κόβεται το επίδομα συζύγο</w:t>
      </w:r>
      <w:r>
        <w:rPr>
          <w:rFonts w:eastAsia="Times New Roman" w:cs="Times New Roman"/>
          <w:szCs w:val="24"/>
        </w:rPr>
        <w:t xml:space="preserve">υ από τον συνταξιούχο αγρότη, ενώ η γυναίκα του δεν έχει πάρει ακόμη σύνταξη. </w:t>
      </w:r>
    </w:p>
    <w:p w14:paraId="14B8501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7A6321">
        <w:rPr>
          <w:rFonts w:eastAsia="Times New Roman" w:cs="Times New Roman"/>
          <w:b/>
          <w:szCs w:val="24"/>
        </w:rPr>
        <w:t>ΑΝΑΣΤΑΣΙΑ ΧΡΙΣΤΟΔΟΥΛΟΠΟΥΛΟΥ</w:t>
      </w:r>
      <w:r>
        <w:rPr>
          <w:rFonts w:eastAsia="Times New Roman" w:cs="Times New Roman"/>
          <w:szCs w:val="24"/>
        </w:rPr>
        <w:t>)</w:t>
      </w:r>
    </w:p>
    <w:p w14:paraId="14B8501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Προσπάθησα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επανειλημμένα στις υπηρεσίες του</w:t>
      </w:r>
      <w:r>
        <w:rPr>
          <w:rFonts w:eastAsia="Times New Roman" w:cs="Times New Roman"/>
          <w:szCs w:val="24"/>
        </w:rPr>
        <w:t xml:space="preserve"> ΟΓΑ, για να αποκατασταθεί άμεσα αυτή η αδικία. Δεν έχουν ενημερωθεί ακόμη οι ανταποκριτές του ΟΓΑ. Τέσσερις μήνες τώρα κόβεται αυτό το επίδομα συζύγου και δεν έχουν ενημερωθεί οι ανταποκριτές του ΟΓΑ τι πρέπει να πράξουν. Είναι πολύ απλό. Να ζητήσουν μια </w:t>
      </w:r>
      <w:r>
        <w:rPr>
          <w:rFonts w:eastAsia="Times New Roman" w:cs="Times New Roman"/>
          <w:szCs w:val="24"/>
        </w:rPr>
        <w:t xml:space="preserve">φωτοτυπία της ταυτότητας και να τη στείλουν στα κεντρικά –ποια κεντρικά;- του ΕΦΚΑ, για να αποκαταστήσουν το επίδομα συζύγου σ’ αυτούς τους συνταξιούχους αγρότες. </w:t>
      </w:r>
    </w:p>
    <w:p w14:paraId="14B8501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Ξέρετε τι σημαίνει να κόβονται 40 ευρώ στον συνταξιούχο των 330 ευρώ; Τι άλλο πρέπει να γίνε</w:t>
      </w:r>
      <w:r>
        <w:rPr>
          <w:rFonts w:eastAsia="Times New Roman" w:cs="Times New Roman"/>
          <w:szCs w:val="24"/>
        </w:rPr>
        <w:t>ι δηλαδή επιτέλους, για να καταλάβετε πού έχετε οδηγήσει σήμερα</w:t>
      </w:r>
      <w:r>
        <w:rPr>
          <w:rFonts w:eastAsia="Times New Roman" w:cs="Times New Roman"/>
          <w:szCs w:val="24"/>
        </w:rPr>
        <w:t>,</w:t>
      </w:r>
      <w:r>
        <w:rPr>
          <w:rFonts w:eastAsia="Times New Roman" w:cs="Times New Roman"/>
          <w:szCs w:val="24"/>
        </w:rPr>
        <w:t xml:space="preserve"> ιδιαίτερα τον αγροτικό κόσμο με τη φορολογία, με τα ασφαλιστικά, με αυτό το αλαλούμ, </w:t>
      </w:r>
      <w:r>
        <w:rPr>
          <w:rFonts w:eastAsia="Times New Roman" w:cs="Times New Roman"/>
          <w:szCs w:val="24"/>
        </w:rPr>
        <w:lastRenderedPageBreak/>
        <w:t>με αυτήν την προχειρότητα που υπάρχει σήμερα στον Ενιαίο Φορέα Κοινωνικής Ασφάλισης;</w:t>
      </w:r>
    </w:p>
    <w:p w14:paraId="14B8502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να ήταν μόνο αυτά</w:t>
      </w:r>
      <w:r>
        <w:rPr>
          <w:rFonts w:eastAsia="Times New Roman" w:cs="Times New Roman"/>
          <w:szCs w:val="24"/>
        </w:rPr>
        <w:t xml:space="preserve">; Βλέπω τώρα την κ. Φωτίου και μου ήρθε στο μυαλό αυτό το περίσσευμα που έδωσαν πέρυσι, στο τέλος του χρόνου, την περίφημη </w:t>
      </w:r>
      <w:r>
        <w:rPr>
          <w:rFonts w:eastAsia="Times New Roman" w:cs="Times New Roman"/>
          <w:szCs w:val="24"/>
        </w:rPr>
        <w:t>δέκατη τρίτ</w:t>
      </w:r>
      <w:r>
        <w:rPr>
          <w:rFonts w:eastAsia="Times New Roman" w:cs="Times New Roman"/>
          <w:szCs w:val="24"/>
        </w:rPr>
        <w:t>η σύνταξη, που ήταν ό,τι περίσσεψε. Δώσατε στους πλουσίους και δεν δώσατε σ’ αυτούς που έπρεπε, γιατί δεν κάνατε αντιπαραβ</w:t>
      </w:r>
      <w:r>
        <w:rPr>
          <w:rFonts w:eastAsia="Times New Roman" w:cs="Times New Roman"/>
          <w:szCs w:val="24"/>
        </w:rPr>
        <w:t xml:space="preserve">ολή των αρχείων των συνταξιούχων του εξωτερικού με το τι συντάξεις έπαιρναν στο εξωτερικό, με αποτέλεσμα όλοι οι συνταξιούχοι της Γερμανίας ή από οποιοδήποτε άλλο κράτος της Ευρωπαϊκής Ένωσης, ενώ παίρνουν 1.000 ή 1.200 ευρώ σύνταξη εκεί, εδώ εμφανίζονται </w:t>
      </w:r>
      <w:r>
        <w:rPr>
          <w:rFonts w:eastAsia="Times New Roman" w:cs="Times New Roman"/>
          <w:szCs w:val="24"/>
        </w:rPr>
        <w:t>να παίρνουν από το ΟΓΑ 30 ή 100 ευρώ σύνταξη. Έτσι, πήραν όλοι από 700 ευρώ και αυτοί που τα δικαιούνταν πήραν από 200 ή 300 ευρώ. Αυτός είναι ο σχεδιασμός σας, αυτή είναι η ευαισθησία σας γι</w:t>
      </w:r>
      <w:r>
        <w:rPr>
          <w:rFonts w:eastAsia="Times New Roman" w:cs="Times New Roman"/>
          <w:szCs w:val="24"/>
        </w:rPr>
        <w:t xml:space="preserve">’ </w:t>
      </w:r>
      <w:r>
        <w:rPr>
          <w:rFonts w:eastAsia="Times New Roman" w:cs="Times New Roman"/>
          <w:szCs w:val="24"/>
        </w:rPr>
        <w:t>αυτούς που τα έχουν ανάγκη.</w:t>
      </w:r>
    </w:p>
    <w:p w14:paraId="14B8502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ίσως να περίμενε ο </w:t>
      </w:r>
      <w:r>
        <w:rPr>
          <w:rFonts w:eastAsia="Times New Roman" w:cs="Times New Roman"/>
          <w:szCs w:val="24"/>
        </w:rPr>
        <w:t>ελληνικός λαός κάτι καλύτερο. Επένδυσε στις δικές σας αυταπάτες. Δεν έχετε, όμως, άλλα περιθώρια, γιατί σας έχουν καταλάβει. Και πολύ περισσότερο</w:t>
      </w:r>
      <w:r>
        <w:rPr>
          <w:rFonts w:eastAsia="Times New Roman" w:cs="Times New Roman"/>
          <w:szCs w:val="24"/>
        </w:rPr>
        <w:t>,</w:t>
      </w:r>
      <w:r>
        <w:rPr>
          <w:rFonts w:eastAsia="Times New Roman" w:cs="Times New Roman"/>
          <w:szCs w:val="24"/>
        </w:rPr>
        <w:t xml:space="preserve"> δεν έχετε άλλα περιθώρια για κα</w:t>
      </w:r>
      <w:r>
        <w:rPr>
          <w:rFonts w:eastAsia="Times New Roman" w:cs="Times New Roman"/>
          <w:szCs w:val="24"/>
        </w:rPr>
        <w:t>μ</w:t>
      </w:r>
      <w:r>
        <w:rPr>
          <w:rFonts w:eastAsia="Times New Roman" w:cs="Times New Roman"/>
          <w:szCs w:val="24"/>
        </w:rPr>
        <w:t xml:space="preserve">μία πολιτική μετάλλαξη. Γι’ </w:t>
      </w:r>
      <w:r>
        <w:rPr>
          <w:rFonts w:eastAsia="Times New Roman" w:cs="Times New Roman"/>
          <w:szCs w:val="24"/>
        </w:rPr>
        <w:lastRenderedPageBreak/>
        <w:t>αυτό, το καλύτερο που έχετε να κάνετε</w:t>
      </w:r>
      <w:r>
        <w:rPr>
          <w:rFonts w:eastAsia="Times New Roman" w:cs="Times New Roman"/>
          <w:szCs w:val="24"/>
        </w:rPr>
        <w:t>,</w:t>
      </w:r>
      <w:r>
        <w:rPr>
          <w:rFonts w:eastAsia="Times New Roman" w:cs="Times New Roman"/>
          <w:szCs w:val="24"/>
        </w:rPr>
        <w:t xml:space="preserve"> είναι να φ</w:t>
      </w:r>
      <w:r>
        <w:rPr>
          <w:rFonts w:eastAsia="Times New Roman" w:cs="Times New Roman"/>
          <w:szCs w:val="24"/>
        </w:rPr>
        <w:t>ύγετε μίαν ώρα γρηγορότερα.</w:t>
      </w:r>
    </w:p>
    <w:p w14:paraId="14B8502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B8502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η κ. Γεννηματά. </w:t>
      </w:r>
    </w:p>
    <w:p w14:paraId="14B8502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η κυρία Υπουργός δεν θα ακούσει Αρχηγό Κόμμ</w:t>
      </w:r>
      <w:r>
        <w:rPr>
          <w:rFonts w:eastAsia="Times New Roman" w:cs="Times New Roman"/>
          <w:szCs w:val="24"/>
        </w:rPr>
        <w:t xml:space="preserve">ατος; </w:t>
      </w:r>
    </w:p>
    <w:p w14:paraId="14B8502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Τι είπατε;</w:t>
      </w:r>
    </w:p>
    <w:p w14:paraId="14B8502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Είναι τιμή για έναν Υπουργό να μιλά Αρχηγός κόμματος σε επερώτηση. Και έχει φύγει. </w:t>
      </w:r>
    </w:p>
    <w:p w14:paraId="14B8502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νομίζω, έρχεται. </w:t>
      </w:r>
    </w:p>
    <w:p w14:paraId="14B8502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w:t>
      </w:r>
      <w:r>
        <w:rPr>
          <w:rFonts w:eastAsia="Times New Roman" w:cs="Times New Roman"/>
          <w:b/>
          <w:szCs w:val="24"/>
        </w:rPr>
        <w:t>(Πρόεδρος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Ευχαριστώ, κυρία Πρόεδρε. </w:t>
      </w:r>
    </w:p>
    <w:p w14:paraId="14B8502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Κυρία Γεννηματά, έχετε</w:t>
      </w:r>
      <w:r>
        <w:rPr>
          <w:rFonts w:eastAsia="Times New Roman" w:cs="Times New Roman"/>
          <w:szCs w:val="24"/>
        </w:rPr>
        <w:t xml:space="preserve"> τον λόγο για</w:t>
      </w:r>
      <w:r>
        <w:rPr>
          <w:rFonts w:eastAsia="Times New Roman" w:cs="Times New Roman"/>
          <w:szCs w:val="24"/>
        </w:rPr>
        <w:t xml:space="preserve"> δεκαπέντε λεπτά.</w:t>
      </w:r>
    </w:p>
    <w:p w14:paraId="14B8502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w:t>
      </w:r>
      <w:r>
        <w:rPr>
          <w:rFonts w:eastAsia="Times New Roman" w:cs="Times New Roman"/>
          <w:b/>
          <w:szCs w:val="24"/>
        </w:rPr>
        <w:t xml:space="preserve">ΑΡ): </w:t>
      </w:r>
      <w:r>
        <w:rPr>
          <w:rFonts w:eastAsia="Times New Roman" w:cs="Times New Roman"/>
          <w:szCs w:val="24"/>
        </w:rPr>
        <w:t xml:space="preserve">Ελπίζω να μου φθάσει. Θα δείξετε κατανόηση, εάν όχι. </w:t>
      </w:r>
    </w:p>
    <w:p w14:paraId="14B8502B"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θα ήθελα να ξεκινήσω με μια διαπίστωση, που δεν </w:t>
      </w:r>
      <w:r>
        <w:rPr>
          <w:rFonts w:eastAsia="Times New Roman"/>
          <w:bCs/>
        </w:rPr>
        <w:t>έχει</w:t>
      </w:r>
      <w:r>
        <w:rPr>
          <w:rFonts w:eastAsia="Times New Roman"/>
          <w:szCs w:val="24"/>
        </w:rPr>
        <w:t xml:space="preserve"> άμεση σχέση με τη συζήτηση που έχουμε σήμερα κ</w:t>
      </w:r>
      <w:r>
        <w:rPr>
          <w:rFonts w:eastAsia="Times New Roman"/>
          <w:szCs w:val="24"/>
        </w:rPr>
        <w:t>αι</w:t>
      </w:r>
      <w:r>
        <w:rPr>
          <w:rFonts w:eastAsia="Times New Roman"/>
          <w:szCs w:val="24"/>
        </w:rPr>
        <w:t xml:space="preserve"> αφορά </w:t>
      </w:r>
      <w:r>
        <w:rPr>
          <w:rFonts w:eastAsia="Times New Roman"/>
          <w:szCs w:val="24"/>
        </w:rPr>
        <w:t>σ</w:t>
      </w:r>
      <w:r>
        <w:rPr>
          <w:rFonts w:eastAsia="Times New Roman"/>
          <w:szCs w:val="24"/>
        </w:rPr>
        <w:t xml:space="preserve">την οικολογική καταστροφή. </w:t>
      </w:r>
    </w:p>
    <w:p w14:paraId="14B8502C" w14:textId="77777777" w:rsidR="009F1D8B" w:rsidRDefault="00750C6B">
      <w:pPr>
        <w:spacing w:line="600" w:lineRule="auto"/>
        <w:ind w:firstLine="720"/>
        <w:contextualSpacing/>
        <w:jc w:val="both"/>
        <w:rPr>
          <w:rFonts w:eastAsia="Times New Roman"/>
          <w:szCs w:val="24"/>
        </w:rPr>
      </w:pPr>
      <w:r>
        <w:rPr>
          <w:rFonts w:eastAsia="Times New Roman"/>
          <w:szCs w:val="24"/>
        </w:rPr>
        <w:t>Η οικολογική καταστροφή με τη β</w:t>
      </w:r>
      <w:r>
        <w:rPr>
          <w:rFonts w:eastAsia="Times New Roman"/>
          <w:szCs w:val="24"/>
        </w:rPr>
        <w:t xml:space="preserve">ύθιση του δεξαμενόπλοιου στον Σαρωνικό αποδεικνύει ότι αυτή η τόσο ευαίσθητη περιοχή είναι εκτός ελέγχου, </w:t>
      </w:r>
      <w:r>
        <w:rPr>
          <w:rFonts w:eastAsia="Times New Roman"/>
          <w:bCs/>
        </w:rPr>
        <w:t>είναι</w:t>
      </w:r>
      <w:r>
        <w:rPr>
          <w:rFonts w:eastAsia="Times New Roman"/>
          <w:szCs w:val="24"/>
        </w:rPr>
        <w:t xml:space="preserve">, </w:t>
      </w:r>
      <w:r>
        <w:rPr>
          <w:rFonts w:eastAsia="Times New Roman"/>
          <w:szCs w:val="24"/>
        </w:rPr>
        <w:t xml:space="preserve">ένα ξέφραγο αμπέλι και η </w:t>
      </w:r>
      <w:r>
        <w:rPr>
          <w:rFonts w:eastAsia="Times New Roman"/>
          <w:bCs/>
        </w:rPr>
        <w:t>Κυβέρνηση</w:t>
      </w:r>
      <w:r>
        <w:rPr>
          <w:rFonts w:eastAsia="Times New Roman"/>
          <w:szCs w:val="24"/>
        </w:rPr>
        <w:t xml:space="preserve"> δεν μπορεί να κάνει τίποτα. Το θράσος και η ανικανότητα της Κυβέρνησης δεν έχουν όρια. Άλλη μια μαύρη κηλίδα</w:t>
      </w:r>
      <w:r>
        <w:rPr>
          <w:rFonts w:eastAsia="Times New Roman"/>
          <w:szCs w:val="24"/>
        </w:rPr>
        <w:t xml:space="preserve"> για τη χώρα.</w:t>
      </w:r>
    </w:p>
    <w:p w14:paraId="14B8502D"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Αντί να αναλάβουν την ευθύνη και να δράσουν αμέσως, αντιμετώπισαν το πρόβλημα με προπαγάνδα, ως συνήθως. Επιχείρησαν να το υποβαθμίσουν και όχι να το λύσουν. Επιχείρησαν </w:t>
      </w:r>
      <w:r>
        <w:rPr>
          <w:rFonts w:eastAsia="Times New Roman"/>
        </w:rPr>
        <w:t>δηλαδή</w:t>
      </w:r>
      <w:r>
        <w:rPr>
          <w:rFonts w:eastAsia="Times New Roman"/>
          <w:szCs w:val="24"/>
        </w:rPr>
        <w:t xml:space="preserve"> να κοροϊδέψουν για άλλη μια φορά τους Έλληνες πολίτες. </w:t>
      </w:r>
    </w:p>
    <w:p w14:paraId="14B8502E" w14:textId="77777777" w:rsidR="009F1D8B" w:rsidRDefault="00750C6B">
      <w:pPr>
        <w:spacing w:line="600" w:lineRule="auto"/>
        <w:ind w:firstLine="720"/>
        <w:contextualSpacing/>
        <w:jc w:val="both"/>
        <w:rPr>
          <w:rFonts w:eastAsia="Times New Roman"/>
          <w:szCs w:val="24"/>
        </w:rPr>
      </w:pPr>
      <w:r>
        <w:rPr>
          <w:rFonts w:eastAsia="Times New Roman"/>
          <w:szCs w:val="24"/>
          <w:lang w:val="en-US"/>
        </w:rPr>
        <w:t>T</w:t>
      </w:r>
      <w:r>
        <w:rPr>
          <w:rFonts w:eastAsia="Times New Roman"/>
          <w:szCs w:val="24"/>
        </w:rPr>
        <w:t>ην ώρα π</w:t>
      </w:r>
      <w:r>
        <w:rPr>
          <w:rFonts w:eastAsia="Times New Roman"/>
          <w:szCs w:val="24"/>
        </w:rPr>
        <w:t xml:space="preserve">ου ο κ. Τσίπρας εξαφάνιζε τα προβλήματα που αντιμετωπίζει ο ελληνικός λαός από το βήμα της Διεθνούς Έκθεσης Θεσσαλονίκης, ξεκινούσε η καταστροφή του Σαρωνικού. Και </w:t>
      </w:r>
      <w:r>
        <w:rPr>
          <w:rFonts w:eastAsia="Times New Roman"/>
          <w:szCs w:val="24"/>
        </w:rPr>
        <w:lastRenderedPageBreak/>
        <w:t>ο κ. Τσίπρας χρειάστηκε έξι μέρες για να ξεκινήσει να ασχολείται με την υπόθεση αυτήν. Σε οπ</w:t>
      </w:r>
      <w:r>
        <w:rPr>
          <w:rFonts w:eastAsia="Times New Roman"/>
          <w:szCs w:val="24"/>
        </w:rPr>
        <w:t>οιαδήποτε ευρωπαϊκή χώρα</w:t>
      </w:r>
      <w:r>
        <w:rPr>
          <w:rFonts w:eastAsia="Times New Roman"/>
          <w:szCs w:val="24"/>
        </w:rPr>
        <w:t>,</w:t>
      </w:r>
      <w:r>
        <w:rPr>
          <w:rFonts w:eastAsia="Times New Roman"/>
          <w:szCs w:val="24"/>
        </w:rPr>
        <w:t xml:space="preserve"> ο αρμόδιος Υπουργός θα είχε ή παραιτηθεί ή αποπεμφθεί. </w:t>
      </w:r>
    </w:p>
    <w:p w14:paraId="14B8502F" w14:textId="77777777" w:rsidR="009F1D8B" w:rsidRDefault="00750C6B">
      <w:pPr>
        <w:spacing w:line="600" w:lineRule="auto"/>
        <w:ind w:firstLine="720"/>
        <w:contextualSpacing/>
        <w:jc w:val="both"/>
        <w:rPr>
          <w:rFonts w:eastAsia="Times New Roman"/>
          <w:szCs w:val="24"/>
        </w:rPr>
      </w:pPr>
      <w:r>
        <w:rPr>
          <w:rFonts w:eastAsia="Times New Roman"/>
          <w:szCs w:val="24"/>
        </w:rPr>
        <w:t>Βέβαια, η ευθύνη είναι συνολική για την Κυβέρνηση αυτή, γιατί αντέδρασε για άλλη μια φορά με χαρακτηριστική καθυστέρηση. Αλλά στην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η έννοια της πολιτι</w:t>
      </w:r>
      <w:r>
        <w:rPr>
          <w:rFonts w:eastAsia="Times New Roman"/>
          <w:szCs w:val="24"/>
        </w:rPr>
        <w:t>κής ευθιξίας απλά δεν υπάρχει. Δεν περιμένουμε από τον άφαντο Πρωθυπουργό στις πυρκαγιές να πράξει κάτι διαφορετικό, να κάνει κάτι καλύτερο, συντομότερα, αποτελεσματικότερα, για το θέμα της οικολογικής καταστροφής. Τον μάθαμε, μετρήθηκε και μετρήθηκε και α</w:t>
      </w:r>
      <w:r>
        <w:rPr>
          <w:rFonts w:eastAsia="Times New Roman"/>
          <w:szCs w:val="24"/>
        </w:rPr>
        <w:t xml:space="preserve">πό τους πολίτες. Γι’ αυτό η καταδίκη θα </w:t>
      </w:r>
      <w:r>
        <w:rPr>
          <w:rFonts w:eastAsia="Times New Roman"/>
          <w:bCs/>
        </w:rPr>
        <w:t>είναι</w:t>
      </w:r>
      <w:r>
        <w:rPr>
          <w:rFonts w:eastAsia="Times New Roman"/>
          <w:szCs w:val="24"/>
        </w:rPr>
        <w:t xml:space="preserve"> αμείλικτη. </w:t>
      </w:r>
    </w:p>
    <w:p w14:paraId="14B85030" w14:textId="77777777" w:rsidR="009F1D8B" w:rsidRDefault="00750C6B">
      <w:pPr>
        <w:spacing w:line="600" w:lineRule="auto"/>
        <w:ind w:firstLine="720"/>
        <w:contextualSpacing/>
        <w:jc w:val="both"/>
        <w:rPr>
          <w:rFonts w:eastAsia="Times New Roman"/>
          <w:szCs w:val="24"/>
        </w:rPr>
      </w:pPr>
      <w:r>
        <w:rPr>
          <w:rFonts w:eastAsia="Times New Roman"/>
          <w:szCs w:val="24"/>
        </w:rPr>
        <w:t>Κυρίες και κύριοι Βουλευτές, έρχομαι τώρα στο θέμα της επερώτησης. Εμείς, κυρία Υπουργέ, δεν θα σας αφήσουμε ήσυχους στα θέματα της κοινωνικής ασφάλισης. Να είστε σίγουρη γι</w:t>
      </w:r>
      <w:r>
        <w:rPr>
          <w:rFonts w:eastAsia="Times New Roman"/>
          <w:szCs w:val="24"/>
        </w:rPr>
        <w:t xml:space="preserve">’ </w:t>
      </w:r>
      <w:r>
        <w:rPr>
          <w:rFonts w:eastAsia="Times New Roman"/>
          <w:szCs w:val="24"/>
        </w:rPr>
        <w:t xml:space="preserve">αυτό. </w:t>
      </w:r>
    </w:p>
    <w:p w14:paraId="14B85031"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Κ</w:t>
      </w:r>
      <w:r>
        <w:rPr>
          <w:rFonts w:eastAsia="Times New Roman"/>
          <w:szCs w:val="24"/>
        </w:rPr>
        <w:t>υβέρνηση ΣΥΡΙ</w:t>
      </w:r>
      <w:r>
        <w:rPr>
          <w:rFonts w:eastAsia="Times New Roman"/>
          <w:szCs w:val="24"/>
        </w:rPr>
        <w:t>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με την πολιτική της μονιμοποίησε τη λιτότητα, με σκληρότερα μέτρα, </w:t>
      </w:r>
      <w:proofErr w:type="spellStart"/>
      <w:r>
        <w:rPr>
          <w:rFonts w:eastAsia="Times New Roman"/>
          <w:szCs w:val="24"/>
        </w:rPr>
        <w:t>παρέτεινε</w:t>
      </w:r>
      <w:proofErr w:type="spellEnd"/>
      <w:r>
        <w:rPr>
          <w:rFonts w:eastAsia="Times New Roman"/>
          <w:szCs w:val="24"/>
        </w:rPr>
        <w:t xml:space="preserve"> την ύφεση </w:t>
      </w:r>
      <w:r>
        <w:rPr>
          <w:rFonts w:eastAsia="Times New Roman"/>
          <w:szCs w:val="24"/>
        </w:rPr>
        <w:lastRenderedPageBreak/>
        <w:t xml:space="preserve">και </w:t>
      </w:r>
      <w:proofErr w:type="spellStart"/>
      <w:r>
        <w:rPr>
          <w:rFonts w:eastAsia="Times New Roman"/>
          <w:szCs w:val="24"/>
        </w:rPr>
        <w:t>φτωχοποίησε</w:t>
      </w:r>
      <w:proofErr w:type="spellEnd"/>
      <w:r>
        <w:rPr>
          <w:rFonts w:eastAsia="Times New Roman"/>
          <w:szCs w:val="24"/>
        </w:rPr>
        <w:t xml:space="preserve"> τη μεσαία τάξη. Ανάγκασε ολόκληρες οικογένειες να προσπαθούν να επιβιώσουν με μια και μόνο σύνταξη. Και τώρα σκοτώνουν και αυτήν τη σύνταξη.</w:t>
      </w:r>
    </w:p>
    <w:p w14:paraId="14B85032"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κ. Τσίπρας, όπως φάνηκε από τη συνέντευξή που έδωσε στη Διεθνή Έκθεση Θεσσαλονίκης, αλλά και την ομιλία του στο Υπουργικό Συμβούλιο, τα σνομπάρει όλα αυτά. Δεν τον απασχολούν οι κομμένες συντάξεις, η απώλεια του ΕΚΑΣ, οι εξοντωτικές εισφορές. Δεν τον ενδια</w:t>
      </w:r>
      <w:r>
        <w:rPr>
          <w:rFonts w:eastAsia="Times New Roman"/>
          <w:szCs w:val="24"/>
        </w:rPr>
        <w:t>φέρουν πια οι Έλληνες συνταξιούχοι, αυτοί στους οποίους έταζε μέχρι πρότινος τη</w:t>
      </w:r>
      <w:r>
        <w:rPr>
          <w:rFonts w:eastAsia="Times New Roman"/>
          <w:szCs w:val="24"/>
          <w:vertAlign w:val="superscript"/>
        </w:rPr>
        <w:t xml:space="preserve"> </w:t>
      </w:r>
      <w:r>
        <w:rPr>
          <w:rFonts w:eastAsia="Times New Roman"/>
          <w:szCs w:val="24"/>
        </w:rPr>
        <w:t>δέκατη τρίτη</w:t>
      </w:r>
      <w:r>
        <w:rPr>
          <w:rFonts w:eastAsia="Times New Roman"/>
          <w:szCs w:val="24"/>
        </w:rPr>
        <w:t xml:space="preserve"> σύνταξη. Για μας όμως είναι μεγάλο κοινωνικό πρόβλημα και γι’ αυτό σκύβουμε πάνω σε αυτό. </w:t>
      </w:r>
    </w:p>
    <w:p w14:paraId="14B85033" w14:textId="77777777" w:rsidR="009F1D8B" w:rsidRDefault="00750C6B">
      <w:pPr>
        <w:spacing w:line="600" w:lineRule="auto"/>
        <w:ind w:firstLine="720"/>
        <w:contextualSpacing/>
        <w:jc w:val="both"/>
        <w:rPr>
          <w:rFonts w:eastAsia="Times New Roman"/>
          <w:szCs w:val="24"/>
          <w:u w:val="single"/>
        </w:rPr>
      </w:pPr>
      <w:r>
        <w:rPr>
          <w:rFonts w:eastAsia="Times New Roman"/>
        </w:rPr>
        <w:t>Κυρία Υπουργέ,</w:t>
      </w:r>
      <w:r>
        <w:rPr>
          <w:rFonts w:eastAsia="Times New Roman"/>
          <w:szCs w:val="24"/>
        </w:rPr>
        <w:t xml:space="preserve"> είστε αρνητικοί πρωταγωνιστές στα θέματα της </w:t>
      </w:r>
      <w:r>
        <w:rPr>
          <w:rFonts w:eastAsia="Times New Roman"/>
          <w:szCs w:val="24"/>
        </w:rPr>
        <w:t>κοινωνικής α</w:t>
      </w:r>
      <w:r>
        <w:rPr>
          <w:rFonts w:eastAsia="Times New Roman"/>
          <w:szCs w:val="24"/>
        </w:rPr>
        <w:t xml:space="preserve">σφάλισης. Έχετε το αρνητικό ρεκόρ στην ισοπέδωση των συντάξεων. Γιατί ήδη μειώσατε τετρακόσιες χιλιάδες κύριες συντάξεις, διακόσιες σαράντα πέντε χιλιάδες επικουρικές και διακόσια ογδόντα πέντε χιλιάδες μερίσματα σε συνταξιούχους του </w:t>
      </w:r>
      <w:r>
        <w:rPr>
          <w:rFonts w:eastAsia="Times New Roman"/>
          <w:szCs w:val="24"/>
        </w:rPr>
        <w:t>δημοσίου</w:t>
      </w:r>
      <w:r>
        <w:rPr>
          <w:rFonts w:eastAsia="Times New Roman"/>
          <w:szCs w:val="24"/>
        </w:rPr>
        <w:t>.  Γιατί ήδη τ</w:t>
      </w:r>
      <w:r>
        <w:rPr>
          <w:rFonts w:eastAsia="Times New Roman"/>
          <w:szCs w:val="24"/>
        </w:rPr>
        <w:t xml:space="preserve">ριακόσιες χιλιάδες χαμηλοσυνταξιούχοι έχασαν το ΕΚΑΣ και ακολουθούν περικοπές σε εκατό χιλιάδες ακόμη. Γιατί ήδη διακόσιοι εξήντα πέντε χιλιάδες νέοι συνταξιούχοι βλέπουν τις συντάξεις τους μειωμένες, με </w:t>
      </w:r>
      <w:r>
        <w:rPr>
          <w:rFonts w:eastAsia="Times New Roman"/>
          <w:szCs w:val="24"/>
        </w:rPr>
        <w:lastRenderedPageBreak/>
        <w:t>βάση βέβαια</w:t>
      </w:r>
      <w:r>
        <w:rPr>
          <w:rFonts w:eastAsia="Times New Roman"/>
          <w:szCs w:val="24"/>
        </w:rPr>
        <w:t>,</w:t>
      </w:r>
      <w:r>
        <w:rPr>
          <w:rFonts w:eastAsia="Times New Roman"/>
          <w:szCs w:val="24"/>
        </w:rPr>
        <w:t xml:space="preserve"> τον νόμο </w:t>
      </w:r>
      <w:proofErr w:type="spellStart"/>
      <w:r>
        <w:rPr>
          <w:rFonts w:eastAsia="Times New Roman"/>
          <w:szCs w:val="24"/>
        </w:rPr>
        <w:t>Κατρούγκαλου</w:t>
      </w:r>
      <w:proofErr w:type="spellEnd"/>
      <w:r>
        <w:rPr>
          <w:rFonts w:eastAsia="Times New Roman"/>
          <w:szCs w:val="24"/>
        </w:rPr>
        <w:t>, κατά 15-30%. Και</w:t>
      </w:r>
      <w:r>
        <w:rPr>
          <w:rFonts w:eastAsia="Times New Roman"/>
          <w:szCs w:val="24"/>
        </w:rPr>
        <w:t xml:space="preserve"> βέβαια, γιατί κάνατε και ακρότητες, όπως για τις χήρες που χάνουν το 50% της σύνταξης και θα την πάρουν μόνο για λίγα χρόνια. </w:t>
      </w:r>
    </w:p>
    <w:p w14:paraId="14B85034" w14:textId="77777777" w:rsidR="009F1D8B" w:rsidRDefault="00750C6B">
      <w:pPr>
        <w:spacing w:line="600" w:lineRule="auto"/>
        <w:ind w:firstLine="720"/>
        <w:contextualSpacing/>
        <w:jc w:val="both"/>
        <w:rPr>
          <w:rFonts w:eastAsia="Times New Roman"/>
          <w:szCs w:val="24"/>
        </w:rPr>
      </w:pPr>
      <w:r>
        <w:rPr>
          <w:rFonts w:eastAsia="Times New Roman"/>
          <w:szCs w:val="24"/>
        </w:rPr>
        <w:t>Και δεν φθάνουν αυτά! Έχετε ήδη ψηφίσει ότι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θα αφαιρεθούν ακόμη 2,3 δισ. από τους συνταξιούχους, μέσω της κατάργηση</w:t>
      </w:r>
      <w:r>
        <w:rPr>
          <w:rFonts w:eastAsia="Times New Roman"/>
          <w:szCs w:val="24"/>
        </w:rPr>
        <w:t xml:space="preserve">ς της προσωπικής διαφοράς στις συντάξεις. Μετατρέπετε τις συντάξεις σε βοηθήματα. </w:t>
      </w:r>
    </w:p>
    <w:p w14:paraId="14B85035"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Με τη λογική του περιβόητου νόμου </w:t>
      </w:r>
      <w:proofErr w:type="spellStart"/>
      <w:r>
        <w:rPr>
          <w:rFonts w:eastAsia="Times New Roman"/>
          <w:szCs w:val="24"/>
        </w:rPr>
        <w:t>Κατρούγκαλου</w:t>
      </w:r>
      <w:proofErr w:type="spellEnd"/>
      <w:r>
        <w:rPr>
          <w:rFonts w:eastAsia="Times New Roman"/>
          <w:szCs w:val="24"/>
        </w:rPr>
        <w:t>, διαλύεται κάθε έννοια ανταποδοτικότητας στο σύστημα και δημιουργείται σοβαρό κίνητρο εισφοροδιαφυγής. Τα είπαμε αυτά κατ’ επα</w:t>
      </w:r>
      <w:r>
        <w:rPr>
          <w:rFonts w:eastAsia="Times New Roman"/>
          <w:szCs w:val="24"/>
        </w:rPr>
        <w:t xml:space="preserve">νάληψη μέσα σε αυτή την Αίθουσα και έξω από αυτή, αλλά κανένας δεν μας άκουσε. </w:t>
      </w:r>
    </w:p>
    <w:p w14:paraId="14B85036"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Μελέτες στελεχών της Εθνικής Αναλογιστικής Αρχής αποκαλύπτουν ότι έχουμε το πιο άδικο σύστημα στην Ευρώπη. Δεν τα λέμε εμείς. Ο δείκτης ανταποδοτικότητας των συντάξεων, </w:t>
      </w:r>
      <w:r>
        <w:rPr>
          <w:rFonts w:eastAsia="Times New Roman"/>
        </w:rPr>
        <w:t>δηλαδή</w:t>
      </w:r>
      <w:r>
        <w:rPr>
          <w:rFonts w:eastAsia="Times New Roman"/>
          <w:szCs w:val="24"/>
        </w:rPr>
        <w:t xml:space="preserve"> </w:t>
      </w:r>
      <w:r>
        <w:rPr>
          <w:rFonts w:eastAsia="Times New Roman"/>
          <w:szCs w:val="24"/>
        </w:rPr>
        <w:t>η σχέση εισφορών-παροχών, μειώνεται συνεχώς, φθάνοντας για τον ΟΑΕΕ στο 49% και για το ΕΤΑΑ στο 57%.</w:t>
      </w:r>
    </w:p>
    <w:p w14:paraId="14B8503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Δημιουργήσατε ένα </w:t>
      </w:r>
      <w:r>
        <w:rPr>
          <w:rFonts w:eastAsia="Times New Roman" w:cs="Times New Roman"/>
          <w:szCs w:val="24"/>
        </w:rPr>
        <w:t xml:space="preserve">σύστημα, </w:t>
      </w:r>
      <w:r>
        <w:rPr>
          <w:rFonts w:eastAsia="Times New Roman" w:cs="Times New Roman"/>
          <w:szCs w:val="24"/>
        </w:rPr>
        <w:t>που είναι</w:t>
      </w:r>
      <w:r>
        <w:rPr>
          <w:rFonts w:eastAsia="Times New Roman" w:cs="Times New Roman"/>
          <w:szCs w:val="24"/>
        </w:rPr>
        <w:t xml:space="preserve"> </w:t>
      </w:r>
      <w:r>
        <w:rPr>
          <w:rFonts w:eastAsia="Times New Roman" w:cs="Times New Roman"/>
          <w:szCs w:val="24"/>
        </w:rPr>
        <w:t xml:space="preserve">άδικο, αλλά και καταστροφικό, γιατί οδηγείται σε αδιέξοδο και προδικάζει, όπως </w:t>
      </w:r>
      <w:r>
        <w:rPr>
          <w:rFonts w:eastAsia="Times New Roman" w:cs="Times New Roman"/>
          <w:szCs w:val="24"/>
        </w:rPr>
        <w:lastRenderedPageBreak/>
        <w:t xml:space="preserve">δυστυχώς είχαμε προβλέψει, νέες αρνητικές παρεμβάσεις στην κοινωνική ασφάλιση. </w:t>
      </w:r>
    </w:p>
    <w:p w14:paraId="14B8503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 ίδιο κάνετε και με τις εισφορές. Δημιουργήσατε εξοντωτικές καταστάσεις για τους επαγγελματίες,</w:t>
      </w:r>
      <w:r>
        <w:rPr>
          <w:rFonts w:eastAsia="Times New Roman" w:cs="Times New Roman"/>
          <w:szCs w:val="24"/>
        </w:rPr>
        <w:t xml:space="preserve"> τους επιστήμονες, τους αγρότες. Οι Έλληνες</w:t>
      </w:r>
      <w:r>
        <w:rPr>
          <w:rFonts w:eastAsia="Times New Roman" w:cs="Times New Roman"/>
          <w:szCs w:val="24"/>
        </w:rPr>
        <w:t>,</w:t>
      </w:r>
      <w:r>
        <w:rPr>
          <w:rFonts w:eastAsia="Times New Roman" w:cs="Times New Roman"/>
          <w:szCs w:val="24"/>
        </w:rPr>
        <w:t xml:space="preserve"> όχι μόνο δεν μπορούν να έχουν αξιοπρεπείς συντάξεις, αλλά δεν μπορούν να έχουν και καμ</w:t>
      </w:r>
      <w:r>
        <w:rPr>
          <w:rFonts w:eastAsia="Times New Roman" w:cs="Times New Roman"/>
          <w:szCs w:val="24"/>
        </w:rPr>
        <w:t>μ</w:t>
      </w:r>
      <w:r>
        <w:rPr>
          <w:rFonts w:eastAsia="Times New Roman" w:cs="Times New Roman"/>
          <w:szCs w:val="24"/>
        </w:rPr>
        <w:t xml:space="preserve">ία δραστηριότητα εξαιτίας όλων αυτών των επαχθών ρυθμίσεων. </w:t>
      </w:r>
    </w:p>
    <w:p w14:paraId="14B8503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Σκοτώνετε τις συντάξεις, σκοτώνετε την εργασία, δηλαδή σκοτώνετ</w:t>
      </w:r>
      <w:r>
        <w:rPr>
          <w:rFonts w:eastAsia="Times New Roman" w:cs="Times New Roman"/>
          <w:szCs w:val="24"/>
        </w:rPr>
        <w:t>ε την προοπτική για ανάκαμψη. Αυτό κάνετε. Καταδικάζετε μια ολόκληρη κοινωνία στη φτώχεια και τους νέους στη μετανάστευση</w:t>
      </w:r>
      <w:r>
        <w:rPr>
          <w:rFonts w:eastAsia="Times New Roman" w:cs="Times New Roman"/>
          <w:szCs w:val="24"/>
        </w:rPr>
        <w:t>,</w:t>
      </w:r>
      <w:r>
        <w:rPr>
          <w:rFonts w:eastAsia="Times New Roman" w:cs="Times New Roman"/>
          <w:szCs w:val="24"/>
        </w:rPr>
        <w:t xml:space="preserve"> σήμερα πιο πολύ από την πρώτη περίοδο της κρίσης. </w:t>
      </w:r>
    </w:p>
    <w:p w14:paraId="14B8503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σας λειτουργεί </w:t>
      </w:r>
      <w:proofErr w:type="spellStart"/>
      <w:r>
        <w:rPr>
          <w:rFonts w:eastAsia="Times New Roman" w:cs="Times New Roman"/>
          <w:szCs w:val="24"/>
        </w:rPr>
        <w:t>τιμωρητικά</w:t>
      </w:r>
      <w:proofErr w:type="spellEnd"/>
      <w:r>
        <w:rPr>
          <w:rFonts w:eastAsia="Times New Roman" w:cs="Times New Roman"/>
          <w:szCs w:val="24"/>
        </w:rPr>
        <w:t xml:space="preserve"> για οποιονδήποτε προσπαθεί να επενδύσει και να α</w:t>
      </w:r>
      <w:r>
        <w:rPr>
          <w:rFonts w:eastAsia="Times New Roman" w:cs="Times New Roman"/>
          <w:szCs w:val="24"/>
        </w:rPr>
        <w:t>ναπτυχθεί. Δημεύει ο νόμος σας ευθέως το εισόδημά του. Και μάλιστα, τώρα, με το νέο μνημόνιό σας, θα έχουμε και εισφορές επί εξόδων, δηλαδή επί ανύπαρκτου εισοδήματος</w:t>
      </w:r>
      <w:r>
        <w:rPr>
          <w:rFonts w:eastAsia="Times New Roman" w:cs="Times New Roman"/>
          <w:szCs w:val="24"/>
        </w:rPr>
        <w:t>,</w:t>
      </w:r>
      <w:r>
        <w:rPr>
          <w:rFonts w:eastAsia="Times New Roman" w:cs="Times New Roman"/>
          <w:szCs w:val="24"/>
        </w:rPr>
        <w:t xml:space="preserve"> που θα οδηγήσει σε νέα αύξηση των εισφορών</w:t>
      </w:r>
      <w:r>
        <w:rPr>
          <w:rFonts w:eastAsia="Times New Roman" w:cs="Times New Roman"/>
          <w:szCs w:val="24"/>
        </w:rPr>
        <w:t>,</w:t>
      </w:r>
      <w:r>
        <w:rPr>
          <w:rFonts w:eastAsia="Times New Roman" w:cs="Times New Roman"/>
          <w:szCs w:val="24"/>
        </w:rPr>
        <w:t xml:space="preserve"> ιδίως από το 2018. Δημιουργείτε αδιέξοδο με </w:t>
      </w:r>
      <w:r>
        <w:rPr>
          <w:rFonts w:eastAsia="Times New Roman" w:cs="Times New Roman"/>
          <w:szCs w:val="24"/>
        </w:rPr>
        <w:t xml:space="preserve">την πολιτική σας. </w:t>
      </w:r>
    </w:p>
    <w:p w14:paraId="14B8503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διατάξεις που στοχεύουν και οδηγούν στην φτωχοποίηση ανθρώπων</w:t>
      </w:r>
      <w:r>
        <w:rPr>
          <w:rFonts w:eastAsia="Times New Roman" w:cs="Times New Roman"/>
          <w:szCs w:val="24"/>
        </w:rPr>
        <w:t>,</w:t>
      </w:r>
      <w:r>
        <w:rPr>
          <w:rFonts w:eastAsia="Times New Roman" w:cs="Times New Roman"/>
          <w:szCs w:val="24"/>
        </w:rPr>
        <w:t xml:space="preserve"> που αγωνίζονται σήμερα για να επιβιώσουν. Είναι διατάξεις που εντείνουν τον φαύλο κύκλο ύφεσης και ανεργίας, μιας και θίγουν ευθέως τις πιο παραγωγικές δυνάμεις αυτού τ</w:t>
      </w:r>
      <w:r>
        <w:rPr>
          <w:rFonts w:eastAsia="Times New Roman" w:cs="Times New Roman"/>
          <w:szCs w:val="24"/>
        </w:rPr>
        <w:t>ου τόπου. Είναι διατάξεις</w:t>
      </w:r>
      <w:r>
        <w:rPr>
          <w:rFonts w:eastAsia="Times New Roman" w:cs="Times New Roman"/>
          <w:szCs w:val="24"/>
        </w:rPr>
        <w:t>,</w:t>
      </w:r>
      <w:r>
        <w:rPr>
          <w:rFonts w:eastAsia="Times New Roman" w:cs="Times New Roman"/>
          <w:szCs w:val="24"/>
        </w:rPr>
        <w:t xml:space="preserve"> που επιβαρύνουν τη νέα γενιά αφόρητα</w:t>
      </w:r>
      <w:r>
        <w:rPr>
          <w:rFonts w:eastAsia="Times New Roman" w:cs="Times New Roman"/>
          <w:szCs w:val="24"/>
        </w:rPr>
        <w:t>,</w:t>
      </w:r>
      <w:r>
        <w:rPr>
          <w:rFonts w:eastAsia="Times New Roman" w:cs="Times New Roman"/>
          <w:szCs w:val="24"/>
        </w:rPr>
        <w:t xml:space="preserve"> που θα οφείλει υψηλότερες εισφορές για να λάβει χαμηλότερες συντάξεις. </w:t>
      </w:r>
    </w:p>
    <w:p w14:paraId="14B8503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χρεοκόπησε ήδη. Είναι το σύμβολο της πολιτικής χρεοκοπίας αυτής της Κ</w:t>
      </w:r>
      <w:r>
        <w:rPr>
          <w:rFonts w:eastAsia="Times New Roman" w:cs="Times New Roman"/>
          <w:szCs w:val="24"/>
        </w:rPr>
        <w:t>υβέρνησης. Ήταν ένα νομικό έκτρωμα</w:t>
      </w:r>
      <w:r>
        <w:rPr>
          <w:rFonts w:eastAsia="Times New Roman" w:cs="Times New Roman"/>
          <w:szCs w:val="24"/>
        </w:rPr>
        <w:t>,</w:t>
      </w:r>
      <w:r>
        <w:rPr>
          <w:rFonts w:eastAsia="Times New Roman" w:cs="Times New Roman"/>
          <w:szCs w:val="24"/>
        </w:rPr>
        <w:t xml:space="preserve"> από την πρώτη ώρα που κατατέθηκε και φέρουν ευθύνες όσοι το ανέχθηκαν, όσοι το αποδέχθηκαν, όσοι το ψήφισαν και όσοι το εφάρμοσαν. </w:t>
      </w:r>
    </w:p>
    <w:p w14:paraId="14B8503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Είναι ώρα, είναι επιβεβλημένο να αλλάξει, να αντικατασταθεί από ένα κοινωνικά δίκαιο και</w:t>
      </w:r>
      <w:r>
        <w:rPr>
          <w:rFonts w:eastAsia="Times New Roman" w:cs="Times New Roman"/>
          <w:szCs w:val="24"/>
        </w:rPr>
        <w:t xml:space="preserve"> βιώσιμο σύστημα</w:t>
      </w:r>
      <w:r>
        <w:rPr>
          <w:rFonts w:eastAsia="Times New Roman" w:cs="Times New Roman"/>
          <w:szCs w:val="24"/>
        </w:rPr>
        <w:t>,</w:t>
      </w:r>
      <w:r>
        <w:rPr>
          <w:rFonts w:eastAsia="Times New Roman" w:cs="Times New Roman"/>
          <w:szCs w:val="24"/>
        </w:rPr>
        <w:t xml:space="preserve"> που θα σέβεται</w:t>
      </w:r>
      <w:r>
        <w:rPr>
          <w:rFonts w:eastAsia="Times New Roman" w:cs="Times New Roman"/>
          <w:szCs w:val="24"/>
        </w:rPr>
        <w:t>,</w:t>
      </w:r>
      <w:r>
        <w:rPr>
          <w:rFonts w:eastAsia="Times New Roman" w:cs="Times New Roman"/>
          <w:szCs w:val="24"/>
        </w:rPr>
        <w:t xml:space="preserve"> πριν απ’ όλα</w:t>
      </w:r>
      <w:r>
        <w:rPr>
          <w:rFonts w:eastAsia="Times New Roman" w:cs="Times New Roman"/>
          <w:szCs w:val="24"/>
        </w:rPr>
        <w:t>,</w:t>
      </w:r>
      <w:r>
        <w:rPr>
          <w:rFonts w:eastAsia="Times New Roman" w:cs="Times New Roman"/>
          <w:szCs w:val="24"/>
        </w:rPr>
        <w:t xml:space="preserve"> την αρχή της ανταποδοτικότητας, ένα σύστημα που θα εγγυηθεί τα δικαιώματα της νέας γενιάς με πρόσθετους πόρους. Πώς; Από τα έσοδα της αξιοποίησης και όχι της άνευ όρων εκποίησης μέσω του </w:t>
      </w:r>
      <w:proofErr w:type="spellStart"/>
      <w:r>
        <w:rPr>
          <w:rFonts w:eastAsia="Times New Roman" w:cs="Times New Roman"/>
          <w:szCs w:val="24"/>
        </w:rPr>
        <w:t>υπερταμείου</w:t>
      </w:r>
      <w:proofErr w:type="spellEnd"/>
      <w:r>
        <w:rPr>
          <w:rFonts w:eastAsia="Times New Roman" w:cs="Times New Roman"/>
          <w:szCs w:val="24"/>
        </w:rPr>
        <w:t xml:space="preserve"> </w:t>
      </w:r>
      <w:r>
        <w:rPr>
          <w:rFonts w:eastAsia="Times New Roman" w:cs="Times New Roman"/>
          <w:szCs w:val="24"/>
        </w:rPr>
        <w:t>της δημόσ</w:t>
      </w:r>
      <w:r>
        <w:rPr>
          <w:rFonts w:eastAsia="Times New Roman" w:cs="Times New Roman"/>
          <w:szCs w:val="24"/>
        </w:rPr>
        <w:t xml:space="preserve">ιας περιουσίας, αλλά και του ορυκτού πλούτου. Τα έχουμε πει πολλές φορές. Το έχουμε ζητήσει αυτό με πρόταση νόμου. </w:t>
      </w:r>
    </w:p>
    <w:p w14:paraId="14B8503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ώρα να ενισχύσουμε το ασφαλιστικό σύστημα</w:t>
      </w:r>
      <w:r>
        <w:rPr>
          <w:rFonts w:eastAsia="Times New Roman" w:cs="Times New Roman"/>
          <w:szCs w:val="24"/>
        </w:rPr>
        <w:t>,</w:t>
      </w:r>
      <w:r>
        <w:rPr>
          <w:rFonts w:eastAsia="Times New Roman" w:cs="Times New Roman"/>
          <w:szCs w:val="24"/>
        </w:rPr>
        <w:t xml:space="preserve"> παρέχοντας ουσιαστικά κίνητρα για τον δεύτερο πυλώνα του, τα επαγγελματικά ταμεία, ώστε να </w:t>
      </w:r>
      <w:r>
        <w:rPr>
          <w:rFonts w:eastAsia="Times New Roman" w:cs="Times New Roman"/>
          <w:szCs w:val="24"/>
        </w:rPr>
        <w:t>υπάρξουν θετικές λύσεις για το μέλλον των συντάξεων στον τόπο μας. Και βέβαια</w:t>
      </w:r>
      <w:r>
        <w:rPr>
          <w:rFonts w:eastAsia="Times New Roman" w:cs="Times New Roman"/>
          <w:szCs w:val="24"/>
        </w:rPr>
        <w:t>,</w:t>
      </w:r>
      <w:r>
        <w:rPr>
          <w:rFonts w:eastAsia="Times New Roman" w:cs="Times New Roman"/>
          <w:szCs w:val="24"/>
        </w:rPr>
        <w:t xml:space="preserve"> είναι ώρα να εξορθολογήσουμε επιτέλους τις ασφαλιστικές εισφορές για τους επιστήμονες, τους επαγγελματίες, τους αγρότες με αποσύνδεση από το δηλωθέν εισόδημα και ανώτατο μηνιαίο</w:t>
      </w:r>
      <w:r>
        <w:rPr>
          <w:rFonts w:eastAsia="Times New Roman" w:cs="Times New Roman"/>
          <w:szCs w:val="24"/>
        </w:rPr>
        <w:t xml:space="preserve"> πλαφόν. </w:t>
      </w:r>
    </w:p>
    <w:p w14:paraId="14B8503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Σας καλώ και πάλι, κυρία Υπουργέ, να αποκαταστήσετε εδώ και τώρα την ακραία αδικία</w:t>
      </w:r>
      <w:r>
        <w:rPr>
          <w:rFonts w:eastAsia="Times New Roman" w:cs="Times New Roman"/>
          <w:szCs w:val="24"/>
        </w:rPr>
        <w:t>,</w:t>
      </w:r>
      <w:r>
        <w:rPr>
          <w:rFonts w:eastAsia="Times New Roman" w:cs="Times New Roman"/>
          <w:szCs w:val="24"/>
        </w:rPr>
        <w:t xml:space="preserve"> που έγινε με τη βίαιη περικοπή και την περιορισμένη χρονικά απονομή στις χήρες και τους χήρους συντάξεων θανάτου. </w:t>
      </w:r>
    </w:p>
    <w:p w14:paraId="14B85040" w14:textId="77777777" w:rsidR="009F1D8B" w:rsidRDefault="00750C6B">
      <w:pPr>
        <w:tabs>
          <w:tab w:val="left" w:pos="2608"/>
        </w:tabs>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w:t>
      </w:r>
      <w:r>
        <w:rPr>
          <w:rFonts w:eastAsia="Times New Roman"/>
          <w:szCs w:val="24"/>
        </w:rPr>
        <w:t>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14B8504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Σας δώσαμε την ευκαιρία να το κάνετε, φέραμε τροπολογία και για άλλη μια φορά επιδείξατε αναλγησία. Γιατί συνεχίζετε αυτή την αδικία; Είναι στο χέρι σας. Εμείς θα επιμείνουμε και θα επανέλθουμε. </w:t>
      </w:r>
    </w:p>
    <w:p w14:paraId="14B8504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έρχομαι στο πολύ σοβαρό ζήτημα της λειτουργίας του ΕΦΚΑ. </w:t>
      </w:r>
    </w:p>
    <w:p w14:paraId="14B8504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της Κυβέρνησης ΣΥΡΙΖΑ-ΑΝΕΛ, δημιουργήσατε</w:t>
      </w:r>
      <w:r>
        <w:rPr>
          <w:rFonts w:eastAsia="Times New Roman" w:cs="Times New Roman"/>
          <w:szCs w:val="24"/>
        </w:rPr>
        <w:t>,</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μία προηγούμενη μελέτη, χωρίς κα</w:t>
      </w:r>
      <w:r>
        <w:rPr>
          <w:rFonts w:eastAsia="Times New Roman" w:cs="Times New Roman"/>
          <w:szCs w:val="24"/>
        </w:rPr>
        <w:t>μ</w:t>
      </w:r>
      <w:r>
        <w:rPr>
          <w:rFonts w:eastAsia="Times New Roman" w:cs="Times New Roman"/>
          <w:szCs w:val="24"/>
        </w:rPr>
        <w:t>μία προετοιμασία, ένα ταμείο-μαμούθ</w:t>
      </w:r>
      <w:r>
        <w:rPr>
          <w:rFonts w:eastAsia="Times New Roman" w:cs="Times New Roman"/>
          <w:szCs w:val="24"/>
        </w:rPr>
        <w:t>,</w:t>
      </w:r>
      <w:r>
        <w:rPr>
          <w:rFonts w:eastAsia="Times New Roman" w:cs="Times New Roman"/>
          <w:szCs w:val="24"/>
        </w:rPr>
        <w:t xml:space="preserve"> που στρέφεται πια κατά των ίδιων των ασφαλισμένων του, ταλαιπωρώντας τους με γραφειοκρατία και απίστευτες καθυστερήσεις. Είναι ένα ταμείο που υποβαθμίζει το επίπεδο της δημόσιας υγείας και ασφάλισης του ελληνικού λαού. </w:t>
      </w:r>
    </w:p>
    <w:p w14:paraId="14B8504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είχαμε προειδοποιήσει </w:t>
      </w:r>
      <w:r>
        <w:rPr>
          <w:rFonts w:eastAsia="Times New Roman" w:cs="Times New Roman"/>
          <w:szCs w:val="24"/>
        </w:rPr>
        <w:t>-</w:t>
      </w:r>
      <w:r>
        <w:rPr>
          <w:rFonts w:eastAsia="Times New Roman" w:cs="Times New Roman"/>
          <w:szCs w:val="24"/>
        </w:rPr>
        <w:t xml:space="preserve">το είπα </w:t>
      </w:r>
      <w:r>
        <w:rPr>
          <w:rFonts w:eastAsia="Times New Roman" w:cs="Times New Roman"/>
          <w:szCs w:val="24"/>
        </w:rPr>
        <w:t>και πριν</w:t>
      </w:r>
      <w:r>
        <w:rPr>
          <w:rFonts w:eastAsia="Times New Roman" w:cs="Times New Roman"/>
          <w:szCs w:val="24"/>
        </w:rPr>
        <w:t>-</w:t>
      </w:r>
      <w:r>
        <w:rPr>
          <w:rFonts w:eastAsia="Times New Roman" w:cs="Times New Roman"/>
          <w:szCs w:val="24"/>
        </w:rPr>
        <w:t xml:space="preserve"> αλλά εσείς επιμείνατε. Γιατί; Επειδή ήσασταν αδύναμοι και ανίκανοι να διαπραγματευθείτε αποτελεσματικά με την τρόικα. Τώρα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δικαιούχοι περιμένουν τη σύνταξή τους για πολλούς μήνες ακόμη και για χρόνια</w:t>
      </w:r>
      <w:r>
        <w:rPr>
          <w:rFonts w:eastAsia="Times New Roman" w:cs="Times New Roman"/>
          <w:szCs w:val="24"/>
        </w:rPr>
        <w:t>,</w:t>
      </w:r>
      <w:r>
        <w:rPr>
          <w:rFonts w:eastAsia="Times New Roman" w:cs="Times New Roman"/>
          <w:szCs w:val="24"/>
        </w:rPr>
        <w:t xml:space="preserve"> χωρίς να σας ενδιαφέ</w:t>
      </w:r>
      <w:r>
        <w:rPr>
          <w:rFonts w:eastAsia="Times New Roman" w:cs="Times New Roman"/>
          <w:szCs w:val="24"/>
        </w:rPr>
        <w:t xml:space="preserve">ρει το πώς θα ζήσουν αυτοί οι άνθρωποι, πώς θα αντιμετωπίσουν τα χρέη τους και πώς θα αντιμετωπίσουν τις ανάγκες της οικογένειάς τους. </w:t>
      </w:r>
    </w:p>
    <w:p w14:paraId="14B8504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πλήρη αδιαφορία και αναλγησία μιας </w:t>
      </w:r>
      <w:r>
        <w:rPr>
          <w:rFonts w:eastAsia="Times New Roman" w:cs="Times New Roman"/>
          <w:szCs w:val="24"/>
          <w:lang w:val="en-US"/>
        </w:rPr>
        <w:t>fake</w:t>
      </w:r>
      <w:r>
        <w:rPr>
          <w:rFonts w:eastAsia="Times New Roman" w:cs="Times New Roman"/>
          <w:szCs w:val="24"/>
        </w:rPr>
        <w:t xml:space="preserve"> Αριστεράς. Ακόμη, υπάρχει χάος και ταλαιπωρία στις υπηρεσίες, τόσο για το</w:t>
      </w:r>
      <w:r>
        <w:rPr>
          <w:rFonts w:eastAsia="Times New Roman" w:cs="Times New Roman"/>
          <w:szCs w:val="24"/>
        </w:rPr>
        <w:t>υς ασφαλισμένους και συνταξιούχους, όσο και για τους ερ</w:t>
      </w:r>
      <w:r>
        <w:rPr>
          <w:rFonts w:eastAsia="Times New Roman" w:cs="Times New Roman"/>
          <w:szCs w:val="24"/>
        </w:rPr>
        <w:lastRenderedPageBreak/>
        <w:t xml:space="preserve">γαζόμενους στον ΕΦΚΑ. Έχουμε λάθη στον υπολογισμό των εισφορών και σε χιλιάδες ειδοποιητήρια. Καθυστερήσεις παντού και αλαλούμ. </w:t>
      </w:r>
    </w:p>
    <w:p w14:paraId="14B8504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Οι μεγαλοστομίες του κ. </w:t>
      </w:r>
      <w:proofErr w:type="spellStart"/>
      <w:r>
        <w:rPr>
          <w:rFonts w:eastAsia="Times New Roman" w:cs="Times New Roman"/>
          <w:szCs w:val="24"/>
        </w:rPr>
        <w:t>Κατρούγκαλου</w:t>
      </w:r>
      <w:proofErr w:type="spellEnd"/>
      <w:r>
        <w:rPr>
          <w:rFonts w:eastAsia="Times New Roman" w:cs="Times New Roman"/>
          <w:szCs w:val="24"/>
        </w:rPr>
        <w:t xml:space="preserve"> και λοιπών άλλων περί απλοποίησης δ</w:t>
      </w:r>
      <w:r>
        <w:rPr>
          <w:rFonts w:eastAsia="Times New Roman" w:cs="Times New Roman"/>
          <w:szCs w:val="24"/>
        </w:rPr>
        <w:t xml:space="preserve">ιαδικασιών, καλύτερης οργάνωσης, ενίσχυσης της κοινωνικής ασφάλισης θα μπορούσαν να ακούγονται σήμερα ως ένα αστείο, ένα ανέκδοτο, αν όλη αυτή η κατάσταση δεν ήταν πραγματικά τραγική. </w:t>
      </w:r>
    </w:p>
    <w:p w14:paraId="14B8504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Όλες οι υπηρεσίες του νέου οργανισμού είναι </w:t>
      </w:r>
      <w:proofErr w:type="spellStart"/>
      <w:r>
        <w:rPr>
          <w:rFonts w:eastAsia="Times New Roman" w:cs="Times New Roman"/>
          <w:szCs w:val="24"/>
        </w:rPr>
        <w:t>υποστελεχωμένες</w:t>
      </w:r>
      <w:proofErr w:type="spellEnd"/>
      <w:r>
        <w:rPr>
          <w:rFonts w:eastAsia="Times New Roman" w:cs="Times New Roman"/>
          <w:szCs w:val="24"/>
        </w:rPr>
        <w:t>. Οι εργαζόμ</w:t>
      </w:r>
      <w:r>
        <w:rPr>
          <w:rFonts w:eastAsia="Times New Roman" w:cs="Times New Roman"/>
          <w:szCs w:val="24"/>
        </w:rPr>
        <w:t xml:space="preserve">ενοι δουλεύουν σε καθεστώς πλήρους ανασφάλειας, ενώ το ρουσφέτι προς τους </w:t>
      </w:r>
      <w:r>
        <w:rPr>
          <w:rFonts w:eastAsia="Times New Roman" w:cs="Times New Roman"/>
          <w:szCs w:val="24"/>
        </w:rPr>
        <w:t>«</w:t>
      </w:r>
      <w:r>
        <w:rPr>
          <w:rFonts w:eastAsia="Times New Roman" w:cs="Times New Roman"/>
          <w:szCs w:val="24"/>
        </w:rPr>
        <w:t xml:space="preserve">ημέτερους» των ΣΥΡΙΖΑ-ΑΝΕΛ οργιάζει. </w:t>
      </w:r>
    </w:p>
    <w:p w14:paraId="14B8504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ίδια η Κυβέρνηση ακύρωσε προκλητικά τον κοινωνικό έλεγχο και τη δημοκρατική λογοδοσία στον </w:t>
      </w:r>
      <w:r>
        <w:rPr>
          <w:rFonts w:eastAsia="Times New Roman" w:cs="Times New Roman"/>
          <w:szCs w:val="24"/>
        </w:rPr>
        <w:t>ο</w:t>
      </w:r>
      <w:r>
        <w:rPr>
          <w:rFonts w:eastAsia="Times New Roman" w:cs="Times New Roman"/>
          <w:szCs w:val="24"/>
        </w:rPr>
        <w:t>ργανισμό</w:t>
      </w:r>
      <w:r>
        <w:rPr>
          <w:rFonts w:eastAsia="Times New Roman" w:cs="Times New Roman"/>
          <w:szCs w:val="24"/>
        </w:rPr>
        <w:t>,</w:t>
      </w:r>
      <w:r>
        <w:rPr>
          <w:rFonts w:eastAsia="Times New Roman" w:cs="Times New Roman"/>
          <w:szCs w:val="24"/>
        </w:rPr>
        <w:t xml:space="preserve"> όταν στο </w:t>
      </w:r>
      <w:r>
        <w:rPr>
          <w:rFonts w:eastAsia="Times New Roman" w:cs="Times New Roman"/>
          <w:szCs w:val="24"/>
        </w:rPr>
        <w:t>δ</w:t>
      </w:r>
      <w:r>
        <w:rPr>
          <w:rFonts w:eastAsia="Times New Roman" w:cs="Times New Roman"/>
          <w:szCs w:val="24"/>
        </w:rPr>
        <w:t xml:space="preserve">ιοικητικό τους </w:t>
      </w:r>
      <w:r>
        <w:rPr>
          <w:rFonts w:eastAsia="Times New Roman" w:cs="Times New Roman"/>
          <w:szCs w:val="24"/>
        </w:rPr>
        <w:t xml:space="preserve">συμβούλιο </w:t>
      </w:r>
      <w:r>
        <w:rPr>
          <w:rFonts w:eastAsia="Times New Roman" w:cs="Times New Roman"/>
          <w:szCs w:val="24"/>
        </w:rPr>
        <w:t xml:space="preserve">για </w:t>
      </w:r>
      <w:r>
        <w:rPr>
          <w:rFonts w:eastAsia="Times New Roman" w:cs="Times New Roman"/>
          <w:szCs w:val="24"/>
        </w:rPr>
        <w:t xml:space="preserve">πρώτη φορά δεν υπάρχει πλειοψηφία εργαζομένων και ασφαλισμένων. </w:t>
      </w:r>
      <w:r>
        <w:rPr>
          <w:rFonts w:eastAsia="Times New Roman" w:cs="Times New Roman"/>
          <w:szCs w:val="24"/>
        </w:rPr>
        <w:t>«</w:t>
      </w:r>
      <w:r>
        <w:rPr>
          <w:rFonts w:eastAsia="Times New Roman" w:cs="Times New Roman"/>
          <w:szCs w:val="24"/>
        </w:rPr>
        <w:t>Για τα μάτια</w:t>
      </w:r>
      <w:r>
        <w:rPr>
          <w:rFonts w:eastAsia="Times New Roman" w:cs="Times New Roman"/>
          <w:szCs w:val="24"/>
        </w:rPr>
        <w:t>»</w:t>
      </w:r>
      <w:r>
        <w:rPr>
          <w:rFonts w:eastAsia="Times New Roman" w:cs="Times New Roman"/>
          <w:szCs w:val="24"/>
        </w:rPr>
        <w:t xml:space="preserve"> μόνο και μετά από τις δικές μας αντιδράσεις, περιλάβατε από έναν εκπρόσωπο στο </w:t>
      </w:r>
      <w:r>
        <w:rPr>
          <w:rFonts w:eastAsia="Times New Roman" w:cs="Times New Roman"/>
          <w:szCs w:val="24"/>
        </w:rPr>
        <w:t>διοικητικό συμβούλιο</w:t>
      </w:r>
      <w:r>
        <w:rPr>
          <w:rFonts w:eastAsia="Times New Roman" w:cs="Times New Roman"/>
          <w:szCs w:val="24"/>
        </w:rPr>
        <w:t xml:space="preserve">. </w:t>
      </w:r>
    </w:p>
    <w:p w14:paraId="14B8504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Τα προβλήματα όμως δεν σταματούν εδώ. Τα δυόμισι χαμένα χρόνια στην οικονομ</w:t>
      </w:r>
      <w:r>
        <w:rPr>
          <w:rFonts w:eastAsia="Times New Roman" w:cs="Times New Roman"/>
          <w:szCs w:val="24"/>
        </w:rPr>
        <w:t xml:space="preserve">ία, η επιστροφή στην ύφεση, η εξοντωτική φορολογία τσακίζουν ήδη επιχειρήσεις και νοικοκυριά και εντείνουν τα προβλήματα, φέροντας ανησυχητικές εξελίξεις και στην κοινωνική ασφάλιση. </w:t>
      </w:r>
    </w:p>
    <w:p w14:paraId="14B8504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«μαύρη» τρύπα του ΕΦΚΑ επιδεινώνεται και γίνεται απειλητική. Η </w:t>
      </w:r>
      <w:proofErr w:type="spellStart"/>
      <w:r>
        <w:rPr>
          <w:rFonts w:eastAsia="Times New Roman" w:cs="Times New Roman"/>
          <w:szCs w:val="24"/>
        </w:rPr>
        <w:t>εισπραξ</w:t>
      </w:r>
      <w:r>
        <w:rPr>
          <w:rFonts w:eastAsia="Times New Roman" w:cs="Times New Roman"/>
          <w:szCs w:val="24"/>
        </w:rPr>
        <w:t>ιμότητα</w:t>
      </w:r>
      <w:proofErr w:type="spellEnd"/>
      <w:r>
        <w:rPr>
          <w:rFonts w:eastAsia="Times New Roman" w:cs="Times New Roman"/>
          <w:szCs w:val="24"/>
        </w:rPr>
        <w:t xml:space="preserve"> των εισφορών πέφτει κάποιους μήνες του 2017 κάτω από το 60%. Οι οφειλές αγγίζουν τα 23 δισεκατομμύρια ευρώ. Και η Κυβέρνηση ΣΥΡΙΖΑ-ΑΝΕΛ επιλέγει ως λύση να κυνηγήσει ποιους; Τους </w:t>
      </w:r>
      <w:proofErr w:type="spellStart"/>
      <w:r>
        <w:rPr>
          <w:rFonts w:eastAsia="Times New Roman" w:cs="Times New Roman"/>
          <w:szCs w:val="24"/>
        </w:rPr>
        <w:t>μικροοφειλέτες</w:t>
      </w:r>
      <w:proofErr w:type="spellEnd"/>
      <w:r>
        <w:rPr>
          <w:rFonts w:eastAsia="Times New Roman" w:cs="Times New Roman"/>
          <w:szCs w:val="24"/>
        </w:rPr>
        <w:t>. Επιλέγει να προχωρήσει σε συνεχείς κατασχέσεις σε βάρ</w:t>
      </w:r>
      <w:r>
        <w:rPr>
          <w:rFonts w:eastAsia="Times New Roman" w:cs="Times New Roman"/>
          <w:szCs w:val="24"/>
        </w:rPr>
        <w:t xml:space="preserve">ος τους. Και παρά τις άνευ αξίας διαβεβαιώσεις, τώρα, αποφάσισαν να κυνηγήσουν και οφειλέτες με χρέη κάτω των 5.000 ευρώ, ενώ οι </w:t>
      </w:r>
      <w:proofErr w:type="spellStart"/>
      <w:r>
        <w:rPr>
          <w:rFonts w:eastAsia="Times New Roman" w:cs="Times New Roman"/>
          <w:szCs w:val="24"/>
        </w:rPr>
        <w:t>μεγαλοοφειλέτες</w:t>
      </w:r>
      <w:proofErr w:type="spellEnd"/>
      <w:r>
        <w:rPr>
          <w:rFonts w:eastAsia="Times New Roman" w:cs="Times New Roman"/>
          <w:szCs w:val="24"/>
        </w:rPr>
        <w:t xml:space="preserve"> παραμένουν στο απυρόβλητο. Συγχαρητήρια! Αυτό είναι το δικό σας στίγμα. </w:t>
      </w:r>
    </w:p>
    <w:p w14:paraId="14B8504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Παράλληλα, η Κυβέρνηση δεν εφαρμόζει ο</w:t>
      </w:r>
      <w:r>
        <w:rPr>
          <w:rFonts w:eastAsia="Times New Roman" w:cs="Times New Roman"/>
          <w:szCs w:val="24"/>
        </w:rPr>
        <w:t xml:space="preserve">ύτε το δικό της ν.4469 για αναλογική εφαρμογή του εξωδικαστικού μηχανισμού ρύθμισης οφειλών και στους ελεύθερους επαγγελματίες, ώστε να μπορούν να υπαχθούν στη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για ασφαλιστικές, αλλά και για φορολογικές οφειλές. </w:t>
      </w:r>
    </w:p>
    <w:p w14:paraId="14B8504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η Κ</w:t>
      </w:r>
      <w:r>
        <w:rPr>
          <w:rFonts w:eastAsia="Times New Roman" w:cs="Times New Roman"/>
          <w:szCs w:val="24"/>
        </w:rPr>
        <w:t>υβέρνηση δεν εφαρμόζει ακόμα και τη νέα επενδυτική πολιτική για την αξιοποίηση των ακινήτων του ΕΦΚΑ</w:t>
      </w:r>
      <w:r>
        <w:rPr>
          <w:rFonts w:eastAsia="Times New Roman" w:cs="Times New Roman"/>
          <w:szCs w:val="24"/>
        </w:rPr>
        <w:t>,</w:t>
      </w:r>
      <w:r>
        <w:rPr>
          <w:rFonts w:eastAsia="Times New Roman" w:cs="Times New Roman"/>
          <w:szCs w:val="24"/>
        </w:rPr>
        <w:t xml:space="preserve"> που πρότεινε η μελέτη της ιρλανδικής συμβουλευτικής εταιρείας για τη βελτίωση των οικονομικών του, η οποία, ταυτόχρονα, προειδοποιεί και για τον κίνδυνο ν</w:t>
      </w:r>
      <w:r>
        <w:rPr>
          <w:rFonts w:eastAsia="Times New Roman" w:cs="Times New Roman"/>
          <w:szCs w:val="24"/>
        </w:rPr>
        <w:t>έων μειώσεων στις συντάξεις.</w:t>
      </w:r>
    </w:p>
    <w:p w14:paraId="14B8504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και στον ΕΦΚΑ η ανικανότητα των ΣΥΡΙΖΑ-ΑΝΕΛ παίρνει απειλητικά χαρακτηριστικά. Τουλάχιστον, κυρίες και κύριοι της Κυβέρνησης, αφού δεν μπορείτε να κάνετε κάτι άλλο, ενισχύστε το ταχύτερο τον ΕΦΚΑ με</w:t>
      </w:r>
      <w:r>
        <w:rPr>
          <w:rFonts w:eastAsia="Times New Roman" w:cs="Times New Roman"/>
          <w:szCs w:val="24"/>
        </w:rPr>
        <w:t xml:space="preserve"> μέσα και προσωπικό. Εκδώστε τα οργανογράμματα και τις εγκυκλίους που καθυστερούν πραγματικά, μήπως και οριακά βελτιωθεί αυτή η κατάσταση. Διότι</w:t>
      </w:r>
      <w:r>
        <w:rPr>
          <w:rFonts w:eastAsia="Times New Roman" w:cs="Times New Roman"/>
          <w:szCs w:val="24"/>
        </w:rPr>
        <w:t>,</w:t>
      </w:r>
      <w:r>
        <w:rPr>
          <w:rFonts w:eastAsia="Times New Roman" w:cs="Times New Roman"/>
          <w:szCs w:val="24"/>
        </w:rPr>
        <w:t xml:space="preserve"> λύση στα μεγάλα προβλήματα του ασφαλιστικού συστήματος από αυτήν τη Κυβέρνηση</w:t>
      </w:r>
      <w:r>
        <w:rPr>
          <w:rFonts w:eastAsia="Times New Roman" w:cs="Times New Roman"/>
          <w:szCs w:val="24"/>
        </w:rPr>
        <w:t>,</w:t>
      </w:r>
      <w:r>
        <w:rPr>
          <w:rFonts w:eastAsia="Times New Roman" w:cs="Times New Roman"/>
          <w:szCs w:val="24"/>
        </w:rPr>
        <w:t xml:space="preserve"> είναι προφανές ότι δεν μπορεί ν</w:t>
      </w:r>
      <w:r>
        <w:rPr>
          <w:rFonts w:eastAsia="Times New Roman" w:cs="Times New Roman"/>
          <w:szCs w:val="24"/>
        </w:rPr>
        <w:t>α δοθεί. Τα προβλήματα θα διευρύνονται με μια Κυβέρνηση</w:t>
      </w:r>
      <w:r>
        <w:rPr>
          <w:rFonts w:eastAsia="Times New Roman" w:cs="Times New Roman"/>
          <w:szCs w:val="24"/>
        </w:rPr>
        <w:t>,</w:t>
      </w:r>
      <w:r>
        <w:rPr>
          <w:rFonts w:eastAsia="Times New Roman" w:cs="Times New Roman"/>
          <w:szCs w:val="24"/>
        </w:rPr>
        <w:t xml:space="preserve"> που είναι εχθρική στις επενδύσεις, δέσμια ιδεοληψιών και συμφερόντων. </w:t>
      </w:r>
    </w:p>
    <w:p w14:paraId="14B8504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προσπαθούν να επιτύχουν τα υψηλά πλεονάσματα</w:t>
      </w:r>
      <w:r>
        <w:rPr>
          <w:rFonts w:eastAsia="Times New Roman" w:cs="Times New Roman"/>
          <w:szCs w:val="24"/>
        </w:rPr>
        <w:t>,</w:t>
      </w:r>
      <w:r>
        <w:rPr>
          <w:rFonts w:eastAsia="Times New Roman" w:cs="Times New Roman"/>
          <w:szCs w:val="24"/>
        </w:rPr>
        <w:t xml:space="preserve"> για τα οποία δέσμευσαν τη χώρα. Αυτή είναι η αλήθεια. Μην ακούτε τώρα τι λένε για κατανάλωση στο Υπουργικό Συμβούλιο </w:t>
      </w:r>
      <w:r>
        <w:rPr>
          <w:rFonts w:eastAsia="Times New Roman" w:cs="Times New Roman"/>
          <w:szCs w:val="24"/>
        </w:rPr>
        <w:t>«</w:t>
      </w:r>
      <w:r>
        <w:rPr>
          <w:rFonts w:eastAsia="Times New Roman" w:cs="Times New Roman"/>
          <w:szCs w:val="24"/>
        </w:rPr>
        <w:t>για τα μάτια του κόσμου</w:t>
      </w:r>
      <w:r>
        <w:rPr>
          <w:rFonts w:eastAsia="Times New Roman" w:cs="Times New Roman"/>
          <w:szCs w:val="24"/>
        </w:rPr>
        <w:t>»</w:t>
      </w:r>
      <w:r>
        <w:rPr>
          <w:rFonts w:eastAsia="Times New Roman" w:cs="Times New Roman"/>
          <w:szCs w:val="24"/>
        </w:rPr>
        <w:t xml:space="preserve">. Και πώς προσπαθούν να </w:t>
      </w:r>
      <w:r>
        <w:rPr>
          <w:rFonts w:eastAsia="Times New Roman" w:cs="Times New Roman"/>
          <w:szCs w:val="24"/>
        </w:rPr>
        <w:lastRenderedPageBreak/>
        <w:t xml:space="preserve">το κάνουν αυτό; Μέσα από την εξοντωτική </w:t>
      </w:r>
      <w:proofErr w:type="spellStart"/>
      <w:r>
        <w:rPr>
          <w:rFonts w:eastAsia="Times New Roman" w:cs="Times New Roman"/>
          <w:szCs w:val="24"/>
        </w:rPr>
        <w:t>υπερφορολόγηση</w:t>
      </w:r>
      <w:proofErr w:type="spellEnd"/>
      <w:r>
        <w:rPr>
          <w:rFonts w:eastAsia="Times New Roman" w:cs="Times New Roman"/>
          <w:szCs w:val="24"/>
        </w:rPr>
        <w:t xml:space="preserve">. Είναι βέβαιο </w:t>
      </w:r>
      <w:r>
        <w:rPr>
          <w:rFonts w:eastAsia="Times New Roman" w:cs="Times New Roman"/>
          <w:szCs w:val="24"/>
        </w:rPr>
        <w:t>όμως,</w:t>
      </w:r>
      <w:r>
        <w:rPr>
          <w:rFonts w:eastAsia="Times New Roman" w:cs="Times New Roman"/>
          <w:szCs w:val="24"/>
        </w:rPr>
        <w:t xml:space="preserve"> ότι το πρόγραμ</w:t>
      </w:r>
      <w:r>
        <w:rPr>
          <w:rFonts w:eastAsia="Times New Roman" w:cs="Times New Roman"/>
          <w:szCs w:val="24"/>
        </w:rPr>
        <w:t xml:space="preserve">μα δεν βγαίνει χωρίς υψηλούς ρυθμούς ανάπτυξης. Ανάπτυξη, όμως, κι επενδύσεις, κυρίες και κύριοι Βουλευτές, με συμπεριφορές όπως στη Χαλκιδική, την Κέρκυρα, το Ελληνικό είναι έννοιες ασύμβατες. </w:t>
      </w:r>
    </w:p>
    <w:p w14:paraId="14B8504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Ανάπτυξη κι επενδύσεις με αυτή τη φορολόγηση και με αυτό το σ</w:t>
      </w:r>
      <w:r>
        <w:rPr>
          <w:rFonts w:eastAsia="Times New Roman" w:cs="Times New Roman"/>
          <w:szCs w:val="24"/>
        </w:rPr>
        <w:t>ύστημα εισφορών</w:t>
      </w:r>
      <w:r>
        <w:rPr>
          <w:rFonts w:eastAsia="Times New Roman" w:cs="Times New Roman"/>
          <w:szCs w:val="24"/>
        </w:rPr>
        <w:t>,</w:t>
      </w:r>
      <w:r>
        <w:rPr>
          <w:rFonts w:eastAsia="Times New Roman" w:cs="Times New Roman"/>
          <w:szCs w:val="24"/>
        </w:rPr>
        <w:t xml:space="preserve"> που καταδικάζει ωμά και ξεκάθαρα μια ολόκληρη κοινωνία στη φτώχια, αλλά και στην παρανομία της φοροδιαφυγής</w:t>
      </w:r>
      <w:r>
        <w:rPr>
          <w:rFonts w:eastAsia="Times New Roman" w:cs="Times New Roman"/>
          <w:szCs w:val="24"/>
        </w:rPr>
        <w:t>,</w:t>
      </w:r>
      <w:r>
        <w:rPr>
          <w:rFonts w:eastAsia="Times New Roman" w:cs="Times New Roman"/>
          <w:szCs w:val="24"/>
        </w:rPr>
        <w:t xml:space="preserve"> απλώς δεν πρόκειται ποτέ να συμβεί. Όπως και ασύμβατη με την ανάπτυξη</w:t>
      </w:r>
      <w:r>
        <w:rPr>
          <w:rFonts w:eastAsia="Times New Roman" w:cs="Times New Roman"/>
          <w:szCs w:val="24"/>
        </w:rPr>
        <w:t>,</w:t>
      </w:r>
      <w:r>
        <w:rPr>
          <w:rFonts w:eastAsia="Times New Roman" w:cs="Times New Roman"/>
          <w:szCs w:val="24"/>
        </w:rPr>
        <w:t xml:space="preserve"> είναι και η διατήρηση της αβεβαιότητας για τη χώρα</w:t>
      </w:r>
      <w:r>
        <w:rPr>
          <w:rFonts w:eastAsia="Times New Roman" w:cs="Times New Roman"/>
          <w:szCs w:val="24"/>
        </w:rPr>
        <w:t>,</w:t>
      </w:r>
      <w:r>
        <w:rPr>
          <w:rFonts w:eastAsia="Times New Roman" w:cs="Times New Roman"/>
          <w:szCs w:val="24"/>
        </w:rPr>
        <w:t xml:space="preserve"> λόγω τω</w:t>
      </w:r>
      <w:r>
        <w:rPr>
          <w:rFonts w:eastAsia="Times New Roman" w:cs="Times New Roman"/>
          <w:szCs w:val="24"/>
        </w:rPr>
        <w:t xml:space="preserve">ν προβλημάτων που έρχονται με την τρίτη αξιολόγηση, προβλημάτων που δημιουργούν οι ίδιες οι κυβερνητικές καθυστερήσεις, τα ρουσφέτια. </w:t>
      </w:r>
    </w:p>
    <w:p w14:paraId="14B85050"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sidDel="000737F7">
        <w:rPr>
          <w:rFonts w:eastAsia="Times New Roman" w:cs="Times New Roman"/>
          <w:szCs w:val="24"/>
        </w:rPr>
        <w:t xml:space="preserve"> </w:t>
      </w: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Προέδρου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B85051"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υπέρβαση των ορίων των συμβασιούχων –τελειώνω σε ένα λεπτό- τις χαριστικές τροπολογίες, με αποτέλεσμα </w:t>
      </w:r>
      <w:r>
        <w:rPr>
          <w:rFonts w:eastAsia="Times New Roman" w:cs="Times New Roman"/>
          <w:szCs w:val="24"/>
        </w:rPr>
        <w:lastRenderedPageBreak/>
        <w:t>να ετοιμάζονται και για συνέχεια της επιτήρησης και των μνημονίων και για νέα μέτρα το 2018, όπως ο ίδιος ο αρμόδιος Υπουργός διέρρευσε πρι</w:t>
      </w:r>
      <w:r>
        <w:rPr>
          <w:rFonts w:eastAsia="Times New Roman" w:cs="Times New Roman"/>
          <w:szCs w:val="24"/>
        </w:rPr>
        <w:t xml:space="preserve">ν από λίγες ημέρες. </w:t>
      </w:r>
    </w:p>
    <w:p w14:paraId="14B85052"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Μόνη λύση είναι η αλλαγή πολιτικής με την απομάκρυνση μέσω της λαϊκής ψήφου</w:t>
      </w:r>
      <w:r>
        <w:rPr>
          <w:rFonts w:eastAsia="Times New Roman" w:cs="Times New Roman"/>
          <w:szCs w:val="24"/>
        </w:rPr>
        <w:t>,</w:t>
      </w:r>
      <w:r>
        <w:rPr>
          <w:rFonts w:eastAsia="Times New Roman" w:cs="Times New Roman"/>
          <w:szCs w:val="24"/>
        </w:rPr>
        <w:t xml:space="preserve"> στις εκλογές αυτής της Κυβέρνησης</w:t>
      </w:r>
      <w:r>
        <w:rPr>
          <w:rFonts w:eastAsia="Times New Roman" w:cs="Times New Roman"/>
          <w:szCs w:val="24"/>
        </w:rPr>
        <w:t>. Όχι</w:t>
      </w:r>
      <w:r>
        <w:rPr>
          <w:rFonts w:eastAsia="Times New Roman" w:cs="Times New Roman"/>
          <w:szCs w:val="24"/>
        </w:rPr>
        <w:t>, όμως, με συντηρητική παλινόρθωση, γιατί όσο και αν προσπαθεί, κυρίες και κύριοι Βουλευτές, η Κυβέρνηση ΣΥΡΙΖΑ να ξεχάσ</w:t>
      </w:r>
      <w:r>
        <w:rPr>
          <w:rFonts w:eastAsia="Times New Roman" w:cs="Times New Roman"/>
          <w:szCs w:val="24"/>
        </w:rPr>
        <w:t>ουμε τα πεπραγμένα της πενταετίας 2004-2009 δεν ξεχνάμε τα κατορθώματα της Νέας Δημοκρατίας στην κοινωνική ασφάλιση, τον δεκαπλασιασμό των ελλειμμάτων των ταμείων μέσα σε έξι μόλις χρόνια, τη μείωση της περιουσίας των ταμείων κατά 25%, τον εξαπλασιασμό των</w:t>
      </w:r>
      <w:r>
        <w:rPr>
          <w:rFonts w:eastAsia="Times New Roman" w:cs="Times New Roman"/>
          <w:szCs w:val="24"/>
        </w:rPr>
        <w:t xml:space="preserve"> οφειλών τους στα νοσοκομεία.  </w:t>
      </w:r>
    </w:p>
    <w:p w14:paraId="14B85053" w14:textId="77777777" w:rsidR="009F1D8B" w:rsidRDefault="00750C6B">
      <w:pPr>
        <w:spacing w:line="600" w:lineRule="auto"/>
        <w:ind w:firstLine="709"/>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B85054"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Μητσοτάκης χθες στη Διεθνή Έκθεση Θεσσαλονίκης δεν έκανε κα</w:t>
      </w:r>
      <w:r>
        <w:rPr>
          <w:rFonts w:eastAsia="Times New Roman" w:cs="Times New Roman"/>
          <w:szCs w:val="24"/>
        </w:rPr>
        <w:t>μ</w:t>
      </w:r>
      <w:r>
        <w:rPr>
          <w:rFonts w:eastAsia="Times New Roman" w:cs="Times New Roman"/>
          <w:szCs w:val="24"/>
        </w:rPr>
        <w:t>μία αυτοκριτική για όλα αυτά. Αντίθετα, επιμένει συντηρητικά, που σημαίνει ενίσχυσ</w:t>
      </w:r>
      <w:r>
        <w:rPr>
          <w:rFonts w:eastAsia="Times New Roman" w:cs="Times New Roman"/>
          <w:szCs w:val="24"/>
        </w:rPr>
        <w:t xml:space="preserve">η των ανισοτήτων. </w:t>
      </w:r>
    </w:p>
    <w:p w14:paraId="14B85055"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εμείς δεν αντιμετωπίζουμε τις κοινωνικές ανισότητες ως περίπου φυσικό φαινόμενο και δεν βολευόμαστε να ζήσουμε με αυτές σαν να μη συμβαίνει απολύτως τίποτα. </w:t>
      </w:r>
    </w:p>
    <w:p w14:paraId="14B85056"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και μια καίρια, κρίσιμη διαφορά μας με τις συντηρητικές αντιλήψε</w:t>
      </w:r>
      <w:r>
        <w:rPr>
          <w:rFonts w:eastAsia="Times New Roman" w:cs="Times New Roman"/>
          <w:szCs w:val="24"/>
        </w:rPr>
        <w:t xml:space="preserve">ις της Νέας Δημοκρατίας. </w:t>
      </w:r>
    </w:p>
    <w:p w14:paraId="14B85057"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Ελλάδα χρειάζεται προοδευτικές πολιτικές</w:t>
      </w:r>
      <w:r>
        <w:rPr>
          <w:rFonts w:eastAsia="Times New Roman" w:cs="Times New Roman"/>
          <w:szCs w:val="24"/>
        </w:rPr>
        <w:t>,</w:t>
      </w:r>
      <w:r>
        <w:rPr>
          <w:rFonts w:eastAsia="Times New Roman" w:cs="Times New Roman"/>
          <w:szCs w:val="24"/>
        </w:rPr>
        <w:t xml:space="preserve"> που προωθούν την παραγωγική ανασυγκρότηση της χώρας και υποστηρίζουν στην πράξη την ανοιχτή και δίκαιη κοινωνία. </w:t>
      </w:r>
    </w:p>
    <w:p w14:paraId="14B85058"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Χρειάζεται, λοιπόν, μια ισχυρή Κεντροαριστερά</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να</w:t>
      </w:r>
      <w:r>
        <w:rPr>
          <w:rFonts w:eastAsia="Times New Roman" w:cs="Times New Roman"/>
          <w:szCs w:val="24"/>
        </w:rPr>
        <w:t xml:space="preserve"> μπορεί να </w:t>
      </w:r>
      <w:r>
        <w:rPr>
          <w:rFonts w:eastAsia="Times New Roman" w:cs="Times New Roman"/>
          <w:szCs w:val="24"/>
        </w:rPr>
        <w:t>επιβάλλει την εθνική συνεννόηση γύρω από μια εθνική γραμμή για την έξοδο από την κρίση, για να αφήσουμε, επιτέλους, πίσω μας την επιτροπεία και τα μνημόνια</w:t>
      </w:r>
      <w:r>
        <w:rPr>
          <w:rFonts w:eastAsia="Times New Roman" w:cs="Times New Roman"/>
          <w:szCs w:val="24"/>
        </w:rPr>
        <w:t>,</w:t>
      </w:r>
      <w:r>
        <w:rPr>
          <w:rFonts w:eastAsia="Times New Roman" w:cs="Times New Roman"/>
          <w:szCs w:val="24"/>
        </w:rPr>
        <w:t xml:space="preserve"> με βάση το σχέδιο «Ελλάδα», του οποίου παρουσιάσαμε τις βασικές γραμμές στη Διεθνή Έκθεση της Θεσσα</w:t>
      </w:r>
      <w:r>
        <w:rPr>
          <w:rFonts w:eastAsia="Times New Roman" w:cs="Times New Roman"/>
          <w:szCs w:val="24"/>
        </w:rPr>
        <w:t>λονίκης. Χρειάζεται μια ισχυρή Κεντροαριστερά</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με τη δύναμη του ελληνικού λαού</w:t>
      </w:r>
      <w:r>
        <w:rPr>
          <w:rFonts w:eastAsia="Times New Roman" w:cs="Times New Roman"/>
          <w:szCs w:val="24"/>
        </w:rPr>
        <w:t>,</w:t>
      </w:r>
      <w:r>
        <w:rPr>
          <w:rFonts w:eastAsia="Times New Roman" w:cs="Times New Roman"/>
          <w:szCs w:val="24"/>
        </w:rPr>
        <w:t xml:space="preserve"> θα πρωταγωνιστήσει –και να είστε σίγουροι- στις πολιτικές εξελίξεις για την πατρίδα, για την κοινωνία, για τους Έλληνες, τις Ελληνίδες και τη νέα γενιά. </w:t>
      </w:r>
    </w:p>
    <w:p w14:paraId="14B85059"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4B8505A" w14:textId="77777777" w:rsidR="009F1D8B" w:rsidRDefault="00750C6B">
      <w:pPr>
        <w:spacing w:line="600" w:lineRule="auto"/>
        <w:ind w:firstLine="709"/>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B8505B"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Τον λόγο έχει ο κ. Κουτσούκος, Βουλευτής της Δημοκρατικής Συμπαράταξης του Νομού Ηλείας. </w:t>
      </w:r>
    </w:p>
    <w:p w14:paraId="14B8505C"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Κουτσούκο, θέλετε και τη δευτερολογία σ</w:t>
      </w:r>
      <w:r>
        <w:rPr>
          <w:rFonts w:eastAsia="Times New Roman" w:cs="Times New Roman"/>
          <w:szCs w:val="24"/>
        </w:rPr>
        <w:t>ας;</w:t>
      </w:r>
    </w:p>
    <w:p w14:paraId="14B8505D"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Αναλόγως. </w:t>
      </w:r>
    </w:p>
    <w:p w14:paraId="14B8505E"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έχετε τον λόγο για πέντε λεπτά και θα δούμε αν θα γίνουν οκτώ</w:t>
      </w:r>
      <w:r>
        <w:rPr>
          <w:rFonts w:eastAsia="Times New Roman" w:cs="Times New Roman"/>
          <w:szCs w:val="24"/>
        </w:rPr>
        <w:t xml:space="preserve"> τα λεπτά</w:t>
      </w:r>
      <w:r>
        <w:rPr>
          <w:rFonts w:eastAsia="Times New Roman" w:cs="Times New Roman"/>
          <w:szCs w:val="24"/>
        </w:rPr>
        <w:t xml:space="preserve">. </w:t>
      </w:r>
    </w:p>
    <w:p w14:paraId="14B8505F"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κυρία Πρόεδρε. </w:t>
      </w:r>
    </w:p>
    <w:p w14:paraId="14B85060"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εξαιρετική </w:t>
      </w:r>
      <w:r>
        <w:rPr>
          <w:rFonts w:eastAsia="Times New Roman" w:cs="Times New Roman"/>
          <w:szCs w:val="24"/>
        </w:rPr>
        <w:t>τιμή να διαδέχομαι στο Βήμα την Πρόεδρό μας, την κ. Γεννηματά και κατά συνέπεια, αφού έχει καλυφθεί το πλαίσιο της επερώτησής μας -γιατί σήμερα κατακρίνουμε την Κυβέρνηση για όσα έχει κάνει- και αφού έχει παρουσιαστεί, επίσης και το πλαίσιο των προτάσεών μ</w:t>
      </w:r>
      <w:r>
        <w:rPr>
          <w:rFonts w:eastAsia="Times New Roman" w:cs="Times New Roman"/>
          <w:szCs w:val="24"/>
        </w:rPr>
        <w:t xml:space="preserve">ας για το κοινωνικοασφαλιστικό σύστημα, λίγα μπορεί να πει κανένας. </w:t>
      </w:r>
    </w:p>
    <w:p w14:paraId="14B85061"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Επιτρέψτε μου να καταθέσω ορισμένες σκέψεις</w:t>
      </w:r>
      <w:r>
        <w:rPr>
          <w:rFonts w:eastAsia="Times New Roman" w:cs="Times New Roman"/>
          <w:szCs w:val="24"/>
        </w:rPr>
        <w:t>,</w:t>
      </w:r>
      <w:r>
        <w:rPr>
          <w:rFonts w:eastAsia="Times New Roman" w:cs="Times New Roman"/>
          <w:szCs w:val="24"/>
        </w:rPr>
        <w:t xml:space="preserve"> ως προέκταση όλων αυτών. </w:t>
      </w:r>
    </w:p>
    <w:p w14:paraId="14B85062"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τα κοινωνικοασφαλιστικά συστήματα </w:t>
      </w:r>
      <w:proofErr w:type="spellStart"/>
      <w:r>
        <w:rPr>
          <w:rFonts w:eastAsia="Times New Roman" w:cs="Times New Roman"/>
          <w:szCs w:val="24"/>
        </w:rPr>
        <w:t>οικοδομήθηκαν</w:t>
      </w:r>
      <w:proofErr w:type="spellEnd"/>
      <w:r>
        <w:rPr>
          <w:rFonts w:eastAsia="Times New Roman" w:cs="Times New Roman"/>
          <w:szCs w:val="24"/>
        </w:rPr>
        <w:t xml:space="preserve"> στην Ευρώπη, κυρίως μετά τον πόλεμο, α</w:t>
      </w:r>
      <w:r>
        <w:rPr>
          <w:rFonts w:eastAsia="Times New Roman" w:cs="Times New Roman"/>
          <w:szCs w:val="24"/>
        </w:rPr>
        <w:t>πό τις δυνάμεις της προόδου, τις σοσιαλδημοκρατικές δυνάμεις, σε συνεργασία με το εργατικό κίνημα και τα συνδικάτα. Στη χώρα μας ήρθαν με μεγάλη καθυστέρηση, γιατί η χώρα μας γνώρισε εμφυλίους, γνώρισε διχασμούς, γνώρισε σκληρές δεξιές κυβερνήσεις και εν π</w:t>
      </w:r>
      <w:r>
        <w:rPr>
          <w:rFonts w:eastAsia="Times New Roman" w:cs="Times New Roman"/>
          <w:szCs w:val="24"/>
        </w:rPr>
        <w:t xml:space="preserve">άση </w:t>
      </w:r>
      <w:proofErr w:type="spellStart"/>
      <w:r>
        <w:rPr>
          <w:rFonts w:eastAsia="Times New Roman" w:cs="Times New Roman"/>
          <w:szCs w:val="24"/>
        </w:rPr>
        <w:t>περιπτώσει</w:t>
      </w:r>
      <w:proofErr w:type="spellEnd"/>
      <w:r>
        <w:rPr>
          <w:rFonts w:eastAsia="Times New Roman" w:cs="Times New Roman"/>
          <w:szCs w:val="24"/>
        </w:rPr>
        <w:t>, κουβαλάει τις παθογένειες αυτής της περιόδου. Διότι ακούμε μερικούς πολύ εύκολα να κάνουν κριτική, για παράδειγμα, για το γιατί έχουμε τόσο χαμηλό επίπεδο συντάξεων, ξεχνώντας ότι μέχρι το 1982 η μισή Ελλάδα ήταν ανασφάλιστη. Και ήρθε το ΠΑ</w:t>
      </w:r>
      <w:r>
        <w:rPr>
          <w:rFonts w:eastAsia="Times New Roman" w:cs="Times New Roman"/>
          <w:szCs w:val="24"/>
        </w:rPr>
        <w:t xml:space="preserve">ΣΟΚ να επεκτείνει την ασφάλιση όλων σε ολόκληρη την Ελλάδα. Τα ξεχνούν όλα αυτά. </w:t>
      </w:r>
    </w:p>
    <w:p w14:paraId="14B85063"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επειδή το κοινωνικοασφαλιστικό σύστημα έχει συνδεθεί με τις κοινωνίες συνοχής και αλληλεγγύης, οφείλουμε κάθε φορά, όταν μιλάμε ιδίως σε περιόδους κρίσης,</w:t>
      </w:r>
      <w:r>
        <w:rPr>
          <w:rFonts w:eastAsia="Times New Roman" w:cs="Times New Roman"/>
          <w:szCs w:val="24"/>
        </w:rPr>
        <w:t xml:space="preserve"> όπου τα συστήματα ωριμάζουν, όπου η λιτότητα και η ανεργία δημιουργούν πρόσθετες δυσκολίες</w:t>
      </w:r>
      <w:r>
        <w:rPr>
          <w:rFonts w:eastAsia="Times New Roman" w:cs="Times New Roman"/>
          <w:szCs w:val="24"/>
        </w:rPr>
        <w:t>,</w:t>
      </w:r>
      <w:r>
        <w:rPr>
          <w:rFonts w:eastAsia="Times New Roman" w:cs="Times New Roman"/>
          <w:szCs w:val="24"/>
        </w:rPr>
        <w:t xml:space="preserve"> σε συνδυασμό με την εξέλιξη του δημογραφικού, να έχουμε στο νου μας πώς θα υποστηρίξουμε τα συστήματα και θα τα βελτιώσουμε, για να αντέξουν και να μη οδηγηθούν οι</w:t>
      </w:r>
      <w:r>
        <w:rPr>
          <w:rFonts w:eastAsia="Times New Roman" w:cs="Times New Roman"/>
          <w:szCs w:val="24"/>
        </w:rPr>
        <w:t xml:space="preserve"> κοινωνίες εκεί που ξορκίζουμε και εκεί </w:t>
      </w:r>
      <w:r>
        <w:rPr>
          <w:rFonts w:eastAsia="Times New Roman" w:cs="Times New Roman"/>
          <w:szCs w:val="24"/>
        </w:rPr>
        <w:lastRenderedPageBreak/>
        <w:t xml:space="preserve">που ξορκίζουν συνήθως οι δήθεν αριστεροί, στις νεοφιλελεύθερες επιλογές και στην αποδόμηση του δημόσιου κοινωνικοασφαλιστικού συστήματος. </w:t>
      </w:r>
    </w:p>
    <w:p w14:paraId="14B8506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προσπαθήσαμε. Προσπαθήσαμε με πολλή σοβαρότητα με τον ν.3863/2010, τον </w:t>
      </w:r>
      <w:r>
        <w:rPr>
          <w:rFonts w:eastAsia="Times New Roman" w:cs="Times New Roman"/>
          <w:szCs w:val="24"/>
        </w:rPr>
        <w:t>λεγόμενο νόμο Λοβέρδου–</w:t>
      </w:r>
      <w:proofErr w:type="spellStart"/>
      <w:r>
        <w:rPr>
          <w:rFonts w:eastAsia="Times New Roman" w:cs="Times New Roman"/>
          <w:szCs w:val="24"/>
        </w:rPr>
        <w:t>Κουτρουμάνη</w:t>
      </w:r>
      <w:proofErr w:type="spellEnd"/>
      <w:r>
        <w:rPr>
          <w:rFonts w:eastAsia="Times New Roman" w:cs="Times New Roman"/>
          <w:szCs w:val="24"/>
        </w:rPr>
        <w:t>, κάνοντας μια μεγάλη ενοποίηση των ασφαλιστικών ταμείων σε τρεις κυρίως φορείς: εργαζόμενους, μισθωτούς, ελεύθερους επαγγελματίες και αγρότες, με ένα σύστημα ανταπόδοσης δίκαιο το οποίο κατακρίθηκε πάρα πολύ, διότι περιόρ</w:t>
      </w:r>
      <w:r>
        <w:rPr>
          <w:rFonts w:eastAsia="Times New Roman" w:cs="Times New Roman"/>
          <w:szCs w:val="24"/>
        </w:rPr>
        <w:t>ισε την ανταποδοτικότητα από το 70% στο 60%, και με ένα στάδιο ωρίμανσης και μεταβατικές διατάξεις.</w:t>
      </w:r>
    </w:p>
    <w:p w14:paraId="14B8506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θα περίμενε κανείς από μία κυβέρνηση της Αριστεράς, που παρέλαβε τη χώρα σε μία περίοδο που πήγαινε να σηκώσει κεφάλι, αυτό το σύστημα να το προσαρμόσει</w:t>
      </w:r>
      <w:r>
        <w:rPr>
          <w:rFonts w:eastAsia="Times New Roman" w:cs="Times New Roman"/>
          <w:szCs w:val="24"/>
        </w:rPr>
        <w:t xml:space="preserve"> στις εξελίξεις και στις αναταράξεις</w:t>
      </w:r>
      <w:r>
        <w:rPr>
          <w:rFonts w:eastAsia="Times New Roman" w:cs="Times New Roman"/>
          <w:szCs w:val="24"/>
        </w:rPr>
        <w:t>,</w:t>
      </w:r>
      <w:r>
        <w:rPr>
          <w:rFonts w:eastAsia="Times New Roman" w:cs="Times New Roman"/>
          <w:szCs w:val="24"/>
        </w:rPr>
        <w:t xml:space="preserve"> που δημιούργησε το πρώτο εξάμηνο του 2015 η περίοδος </w:t>
      </w:r>
      <w:proofErr w:type="spellStart"/>
      <w:r>
        <w:rPr>
          <w:rFonts w:eastAsia="Times New Roman" w:cs="Times New Roman"/>
          <w:szCs w:val="24"/>
        </w:rPr>
        <w:t>Βαρουφάκη</w:t>
      </w:r>
      <w:proofErr w:type="spellEnd"/>
      <w:r>
        <w:rPr>
          <w:rFonts w:eastAsia="Times New Roman" w:cs="Times New Roman"/>
          <w:szCs w:val="24"/>
        </w:rPr>
        <w:t xml:space="preserve">, φέρνοντας μπροστά τις ωριμάνσεις με </w:t>
      </w:r>
      <w:proofErr w:type="spellStart"/>
      <w:r>
        <w:rPr>
          <w:rFonts w:eastAsia="Times New Roman" w:cs="Times New Roman"/>
          <w:szCs w:val="24"/>
        </w:rPr>
        <w:t>εμπροσθοβαρή</w:t>
      </w:r>
      <w:proofErr w:type="spellEnd"/>
      <w:r>
        <w:rPr>
          <w:rFonts w:eastAsia="Times New Roman" w:cs="Times New Roman"/>
          <w:szCs w:val="24"/>
        </w:rPr>
        <w:t xml:space="preserve"> εφαρμογή τους και κάνοντας</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ορισμένες διορθώσεις, μια και είπα ότι τα συστήματα ωριμάζουν.</w:t>
      </w:r>
    </w:p>
    <w:p w14:paraId="14B8506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Κυβέρνηση επιχείρησε</w:t>
      </w:r>
      <w:r>
        <w:rPr>
          <w:rFonts w:eastAsia="Times New Roman" w:cs="Times New Roman"/>
          <w:szCs w:val="24"/>
        </w:rPr>
        <w:t>,</w:t>
      </w:r>
      <w:r>
        <w:rPr>
          <w:rFonts w:eastAsia="Times New Roman" w:cs="Times New Roman"/>
          <w:szCs w:val="24"/>
        </w:rPr>
        <w:t xml:space="preserve"> διά της μεθόδου της ανασκολόπισης να γκρεμίσει αυτό το σύστημα. Γιατί; Γιατί ήταν δέσμια της </w:t>
      </w:r>
      <w:r>
        <w:rPr>
          <w:rFonts w:eastAsia="Times New Roman" w:cs="Times New Roman"/>
          <w:szCs w:val="24"/>
        </w:rPr>
        <w:lastRenderedPageBreak/>
        <w:t xml:space="preserve">αντίληψης ότι «εσείς κάνατε σαράντα περικοπές και εμείς θα δώσουμε αυξήσεις». Και μας έβαλε τον κ. </w:t>
      </w:r>
      <w:proofErr w:type="spellStart"/>
      <w:r>
        <w:rPr>
          <w:rFonts w:eastAsia="Times New Roman" w:cs="Times New Roman"/>
          <w:szCs w:val="24"/>
        </w:rPr>
        <w:t>Κατρούγκαλο</w:t>
      </w:r>
      <w:proofErr w:type="spellEnd"/>
      <w:r>
        <w:rPr>
          <w:rFonts w:eastAsia="Times New Roman" w:cs="Times New Roman"/>
          <w:szCs w:val="24"/>
        </w:rPr>
        <w:t xml:space="preserve"> εδώ από αυτό το Βήμα να μας π</w:t>
      </w:r>
      <w:r>
        <w:rPr>
          <w:rFonts w:eastAsia="Times New Roman" w:cs="Times New Roman"/>
          <w:szCs w:val="24"/>
        </w:rPr>
        <w:t xml:space="preserve">αρουσιάζει τη μεγάλη μεταρρύθμιση της Αριστεράς, πρώτα </w:t>
      </w:r>
      <w:proofErr w:type="spellStart"/>
      <w:r>
        <w:rPr>
          <w:rFonts w:eastAsia="Times New Roman" w:cs="Times New Roman"/>
          <w:szCs w:val="24"/>
        </w:rPr>
        <w:t>πρώτα</w:t>
      </w:r>
      <w:proofErr w:type="spellEnd"/>
      <w:r>
        <w:rPr>
          <w:rFonts w:eastAsia="Times New Roman" w:cs="Times New Roman"/>
          <w:szCs w:val="24"/>
        </w:rPr>
        <w:t xml:space="preserve"> ενοποιώντας βιαίως τους τρεις φορείς, που εμείς είχαμε καταφέρει, μετά από μία πορεία μεταρρυθμίσεων, να δημιουργήσουμε από σαράντα επικουρικά και δώδεκα κύριας ασφάλισης. Και ήρθε εδώ ο κ. </w:t>
      </w:r>
      <w:proofErr w:type="spellStart"/>
      <w:r>
        <w:rPr>
          <w:rFonts w:eastAsia="Times New Roman" w:cs="Times New Roman"/>
          <w:szCs w:val="24"/>
        </w:rPr>
        <w:t>Κατρο</w:t>
      </w:r>
      <w:r>
        <w:rPr>
          <w:rFonts w:eastAsia="Times New Roman" w:cs="Times New Roman"/>
          <w:szCs w:val="24"/>
        </w:rPr>
        <w:t>ύγκαλος</w:t>
      </w:r>
      <w:proofErr w:type="spellEnd"/>
      <w:r>
        <w:rPr>
          <w:rFonts w:eastAsia="Times New Roman" w:cs="Times New Roman"/>
          <w:szCs w:val="24"/>
        </w:rPr>
        <w:t xml:space="preserve"> και έλεγε «θα δώσουμε αυξήσεις»! </w:t>
      </w:r>
    </w:p>
    <w:p w14:paraId="14B8506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Πού τον έχετε κρύψει, κυρία Υπουργέ, τον κ. </w:t>
      </w:r>
      <w:proofErr w:type="spellStart"/>
      <w:r>
        <w:rPr>
          <w:rFonts w:eastAsia="Times New Roman" w:cs="Times New Roman"/>
          <w:szCs w:val="24"/>
        </w:rPr>
        <w:t>Κατρούγκαλο</w:t>
      </w:r>
      <w:proofErr w:type="spellEnd"/>
      <w:r>
        <w:rPr>
          <w:rFonts w:eastAsia="Times New Roman" w:cs="Times New Roman"/>
          <w:szCs w:val="24"/>
        </w:rPr>
        <w:t>; Για να δούμε πώς θα δώσει τώρα αυξήσεις</w:t>
      </w:r>
      <w:r>
        <w:rPr>
          <w:rFonts w:eastAsia="Times New Roman" w:cs="Times New Roman"/>
          <w:szCs w:val="24"/>
        </w:rPr>
        <w:t>,</w:t>
      </w:r>
      <w:r>
        <w:rPr>
          <w:rFonts w:eastAsia="Times New Roman" w:cs="Times New Roman"/>
          <w:szCs w:val="24"/>
        </w:rPr>
        <w:t xml:space="preserve"> που νομοθετήσατε την περικοπή της προσωπικής διαφοράς! Αυτή ήταν μία μεθόδευση, ήταν ένα έγκλημα</w:t>
      </w:r>
      <w:r>
        <w:rPr>
          <w:rFonts w:eastAsia="Times New Roman" w:cs="Times New Roman"/>
          <w:szCs w:val="24"/>
        </w:rPr>
        <w:t>,</w:t>
      </w:r>
      <w:r>
        <w:rPr>
          <w:rFonts w:eastAsia="Times New Roman" w:cs="Times New Roman"/>
          <w:szCs w:val="24"/>
        </w:rPr>
        <w:t xml:space="preserve"> σε βάρος των εργαζ</w:t>
      </w:r>
      <w:r>
        <w:rPr>
          <w:rFonts w:eastAsia="Times New Roman" w:cs="Times New Roman"/>
          <w:szCs w:val="24"/>
        </w:rPr>
        <w:t xml:space="preserve">ομένων. Το ψέμα, όμως, έχει κοντά ποδάρια. </w:t>
      </w:r>
    </w:p>
    <w:p w14:paraId="14B8506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ποια είναι τα χαρακτηριστικά του συστήματος που φτιάξατε; Φτιάξατε ένα σύστημα</w:t>
      </w:r>
      <w:r>
        <w:rPr>
          <w:rFonts w:eastAsia="Times New Roman" w:cs="Times New Roman"/>
          <w:szCs w:val="24"/>
        </w:rPr>
        <w:t>,</w:t>
      </w:r>
      <w:r>
        <w:rPr>
          <w:rFonts w:eastAsia="Times New Roman" w:cs="Times New Roman"/>
          <w:szCs w:val="24"/>
        </w:rPr>
        <w:t xml:space="preserve"> το οποίο μειώνει τις συντάξεις δραματικά. Δεν κάνει περικοπές, κάνει ανατροπή. Φτιάξατε ένα σύστημα</w:t>
      </w:r>
      <w:r>
        <w:rPr>
          <w:rFonts w:eastAsia="Times New Roman" w:cs="Times New Roman"/>
          <w:szCs w:val="24"/>
        </w:rPr>
        <w:t>,</w:t>
      </w:r>
      <w:r>
        <w:rPr>
          <w:rFonts w:eastAsia="Times New Roman" w:cs="Times New Roman"/>
          <w:szCs w:val="24"/>
        </w:rPr>
        <w:t xml:space="preserve"> το οποίο δίνει λιγότερα, ενώ πληρώνεις περισσότερα. Ανέτρεψε, δηλαδή, την ανταποδοτικότητα. </w:t>
      </w:r>
    </w:p>
    <w:p w14:paraId="14B8506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αριθμοί έχουν πάρα πολλές φορές δει το φως της δημοσιότητας. Οι </w:t>
      </w:r>
      <w:proofErr w:type="spellStart"/>
      <w:r>
        <w:rPr>
          <w:rFonts w:eastAsia="Times New Roman" w:cs="Times New Roman"/>
          <w:szCs w:val="24"/>
        </w:rPr>
        <w:t>συνταξιουχικές</w:t>
      </w:r>
      <w:proofErr w:type="spellEnd"/>
      <w:r>
        <w:rPr>
          <w:rFonts w:eastAsia="Times New Roman" w:cs="Times New Roman"/>
          <w:szCs w:val="24"/>
        </w:rPr>
        <w:t xml:space="preserve"> οργανώσεις λένε ότι «αντί να δώσετε τη δέκατη τρίτη σύνταξη, κόψατε και τη δωδέκ</w:t>
      </w:r>
      <w:r>
        <w:rPr>
          <w:rFonts w:eastAsia="Times New Roman" w:cs="Times New Roman"/>
          <w:szCs w:val="24"/>
        </w:rPr>
        <w:t xml:space="preserve">ατη και την ενδέκατη και τη δέκατη». Κόψατε τρεις συντάξεις. Αυτά λένε τα νούμερα. Και υπάρχουν σήμερα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συνταξιούχοι</w:t>
      </w:r>
      <w:r>
        <w:rPr>
          <w:rFonts w:eastAsia="Times New Roman" w:cs="Times New Roman"/>
          <w:szCs w:val="24"/>
        </w:rPr>
        <w:t>,</w:t>
      </w:r>
      <w:r>
        <w:rPr>
          <w:rFonts w:eastAsia="Times New Roman" w:cs="Times New Roman"/>
          <w:szCs w:val="24"/>
        </w:rPr>
        <w:t xml:space="preserve"> οι οποίοι είναι στην αναμονή μέχρι και τρία χρόνια</w:t>
      </w:r>
      <w:r>
        <w:rPr>
          <w:rFonts w:eastAsia="Times New Roman" w:cs="Times New Roman"/>
          <w:szCs w:val="24"/>
        </w:rPr>
        <w:t>,</w:t>
      </w:r>
      <w:r>
        <w:rPr>
          <w:rFonts w:eastAsia="Times New Roman" w:cs="Times New Roman"/>
          <w:szCs w:val="24"/>
        </w:rPr>
        <w:t xml:space="preserve"> για να πάρουν τη σύνταξή τους. Δούλευε δηλαδή σαράντα χρόνια, π</w:t>
      </w:r>
      <w:r>
        <w:rPr>
          <w:rFonts w:eastAsia="Times New Roman" w:cs="Times New Roman"/>
          <w:szCs w:val="24"/>
        </w:rPr>
        <w:t>λήρωνε και τώρα θα είναι στην αναμονή για άλλα τρία χρόνια και δεν έχετε κανένα ίχνος ντροπής. Υπάρχουν άνθρωποι</w:t>
      </w:r>
      <w:r>
        <w:rPr>
          <w:rFonts w:eastAsia="Times New Roman" w:cs="Times New Roman"/>
          <w:szCs w:val="24"/>
        </w:rPr>
        <w:t>,</w:t>
      </w:r>
      <w:r>
        <w:rPr>
          <w:rFonts w:eastAsia="Times New Roman" w:cs="Times New Roman"/>
          <w:szCs w:val="24"/>
        </w:rPr>
        <w:t xml:space="preserve"> οι οποίοι έχουν ανάγκη αυτό το εφάπαξ για το οποίο πλήρωναν σαράντα χρόνια. Και περιμένουν επίσης τρία χρόνια για να το πάρουν.</w:t>
      </w:r>
    </w:p>
    <w:p w14:paraId="14B8506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 xml:space="preserve">ιοι συνάδελφοι, είχαμε πει ότι αυτό το ασφαλιστικό, πέραν της μεθόδευσης του κ. </w:t>
      </w:r>
      <w:proofErr w:type="spellStart"/>
      <w:r>
        <w:rPr>
          <w:rFonts w:eastAsia="Times New Roman" w:cs="Times New Roman"/>
          <w:szCs w:val="24"/>
        </w:rPr>
        <w:t>Κατρούγκαλου</w:t>
      </w:r>
      <w:proofErr w:type="spellEnd"/>
      <w:r>
        <w:rPr>
          <w:rFonts w:eastAsia="Times New Roman" w:cs="Times New Roman"/>
          <w:szCs w:val="24"/>
        </w:rPr>
        <w:t>, έχει χαρακτηριστικά ενός νέου φορολογικού και αυτό το πληρώνουν οι ελεύθεροι επαγγελματίες με τις δηλώσεις του 2015, παρακαλώ! Και δεν σας προβλημάτισε ότι στις δ</w:t>
      </w:r>
      <w:r>
        <w:rPr>
          <w:rFonts w:eastAsia="Times New Roman" w:cs="Times New Roman"/>
          <w:szCs w:val="24"/>
        </w:rPr>
        <w:t>ηλώσεις του 2016 εμφανίζονται μειωμένα τα εισοδήματα των ελευθέρων επαγγελματιών και έκλεισαν και εβδομήντα οκτώ χιλιάδες επιχειρήσεις</w:t>
      </w:r>
      <w:r>
        <w:rPr>
          <w:rFonts w:eastAsia="Times New Roman" w:cs="Times New Roman"/>
          <w:szCs w:val="24"/>
        </w:rPr>
        <w:t>,</w:t>
      </w:r>
      <w:r>
        <w:rPr>
          <w:rFonts w:eastAsia="Times New Roman" w:cs="Times New Roman"/>
          <w:szCs w:val="24"/>
        </w:rPr>
        <w:t xml:space="preserve"> ακριβώς γιατί συνδέσατε το ασφαλιστικό με τη φορολογία, ως δεύτερη φορολογία;</w:t>
      </w:r>
    </w:p>
    <w:p w14:paraId="14B8506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το σύστημά σας πέραν των αδικιώ</w:t>
      </w:r>
      <w:r>
        <w:rPr>
          <w:rFonts w:eastAsia="Times New Roman" w:cs="Times New Roman"/>
          <w:szCs w:val="24"/>
        </w:rPr>
        <w:t>ν</w:t>
      </w:r>
      <w:r>
        <w:rPr>
          <w:rFonts w:eastAsia="Times New Roman" w:cs="Times New Roman"/>
          <w:szCs w:val="24"/>
        </w:rPr>
        <w:t>,</w:t>
      </w:r>
      <w:r>
        <w:rPr>
          <w:rFonts w:eastAsia="Times New Roman" w:cs="Times New Roman"/>
          <w:szCs w:val="24"/>
        </w:rPr>
        <w:t xml:space="preserve"> οδηγείται και σε κατάρρευση. Αν δεν υπήρχε σήμερα το ριφιφί</w:t>
      </w:r>
      <w:r>
        <w:rPr>
          <w:rFonts w:eastAsia="Times New Roman" w:cs="Times New Roman"/>
          <w:szCs w:val="24"/>
        </w:rPr>
        <w:t>,</w:t>
      </w:r>
      <w:r>
        <w:rPr>
          <w:rFonts w:eastAsia="Times New Roman" w:cs="Times New Roman"/>
          <w:szCs w:val="24"/>
        </w:rPr>
        <w:t xml:space="preserve"> που κάνει η Κυβέρνησή σας μέσω των λογαριασμών, θα είχε εντελώς καταρρεύσει η </w:t>
      </w:r>
      <w:proofErr w:type="spellStart"/>
      <w:r>
        <w:rPr>
          <w:rFonts w:eastAsia="Times New Roman" w:cs="Times New Roman"/>
          <w:szCs w:val="24"/>
        </w:rPr>
        <w:t>εισπραξιμότητα</w:t>
      </w:r>
      <w:proofErr w:type="spellEnd"/>
      <w:r>
        <w:rPr>
          <w:rFonts w:eastAsia="Times New Roman" w:cs="Times New Roman"/>
          <w:szCs w:val="24"/>
        </w:rPr>
        <w:t>, καθώς τα 137 εκατομμύρια που προέβλεπε το Γενικό Λογιστήριο του Κράτους για κάθε χρόνο παραπάνω ει</w:t>
      </w:r>
      <w:r>
        <w:rPr>
          <w:rFonts w:eastAsia="Times New Roman" w:cs="Times New Roman"/>
          <w:szCs w:val="24"/>
        </w:rPr>
        <w:t>σφορές δεν θα τα εισπράξετε από την ανάπτυξη, αλλά από αυτό που είπα νωρίτερα, μέσω των πλειστηριασμών και το μακρύ χέρι του συστήματος στους λογαριασμούς.</w:t>
      </w:r>
    </w:p>
    <w:p w14:paraId="14B8506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αυτό το έκτρωμα της βίαιης ενοποίησης των τριών ταμείων σε ένα</w:t>
      </w:r>
      <w:r>
        <w:rPr>
          <w:rFonts w:eastAsia="Times New Roman" w:cs="Times New Roman"/>
          <w:szCs w:val="24"/>
        </w:rPr>
        <w:t>,</w:t>
      </w:r>
      <w:r>
        <w:rPr>
          <w:rFonts w:eastAsia="Times New Roman" w:cs="Times New Roman"/>
          <w:szCs w:val="24"/>
        </w:rPr>
        <w:t xml:space="preserve"> έχει ο</w:t>
      </w:r>
      <w:r>
        <w:rPr>
          <w:rFonts w:eastAsia="Times New Roman" w:cs="Times New Roman"/>
          <w:szCs w:val="24"/>
        </w:rPr>
        <w:t xml:space="preserve">δηγήσει σε αυτό το χάος, στο οποίο αναφέρθηκε η </w:t>
      </w:r>
      <w:proofErr w:type="spellStart"/>
      <w:r>
        <w:rPr>
          <w:rFonts w:eastAsia="Times New Roman" w:cs="Times New Roman"/>
          <w:szCs w:val="24"/>
        </w:rPr>
        <w:t>εισηγήτριά</w:t>
      </w:r>
      <w:proofErr w:type="spellEnd"/>
      <w:r>
        <w:rPr>
          <w:rFonts w:eastAsia="Times New Roman" w:cs="Times New Roman"/>
          <w:szCs w:val="24"/>
        </w:rPr>
        <w:t xml:space="preserve"> μας αναλυτικά και στο οποίο και η Πρόεδρός μας έκανε ιδιαίτερες αναφορές. Αυτό το έκτρωμα δεν μπορεί να διορθωθεί ούτε με τις </w:t>
      </w:r>
      <w:proofErr w:type="spellStart"/>
      <w:r>
        <w:rPr>
          <w:rFonts w:eastAsia="Times New Roman" w:cs="Times New Roman"/>
          <w:szCs w:val="24"/>
        </w:rPr>
        <w:t>εκατόν</w:t>
      </w:r>
      <w:proofErr w:type="spellEnd"/>
      <w:r>
        <w:rPr>
          <w:rFonts w:eastAsia="Times New Roman" w:cs="Times New Roman"/>
          <w:szCs w:val="24"/>
        </w:rPr>
        <w:t xml:space="preserve"> πενήντα διορθώσεις, που σας είπε νωρίτερα η κ. </w:t>
      </w:r>
      <w:proofErr w:type="spellStart"/>
      <w:r>
        <w:rPr>
          <w:rFonts w:eastAsia="Times New Roman" w:cs="Times New Roman"/>
          <w:szCs w:val="24"/>
        </w:rPr>
        <w:t>Χριστοφιλοπούλου</w:t>
      </w:r>
      <w:proofErr w:type="spellEnd"/>
      <w:r>
        <w:rPr>
          <w:rFonts w:eastAsia="Times New Roman" w:cs="Times New Roman"/>
          <w:szCs w:val="24"/>
        </w:rPr>
        <w:t>.</w:t>
      </w:r>
      <w:r>
        <w:rPr>
          <w:rFonts w:eastAsia="Times New Roman" w:cs="Times New Roman"/>
          <w:szCs w:val="24"/>
        </w:rPr>
        <w:t xml:space="preserve"> Πρέπει να αναδομηθεί και να </w:t>
      </w:r>
      <w:proofErr w:type="spellStart"/>
      <w:r>
        <w:rPr>
          <w:rFonts w:eastAsia="Times New Roman" w:cs="Times New Roman"/>
          <w:szCs w:val="24"/>
        </w:rPr>
        <w:t>ξαναστηθεί</w:t>
      </w:r>
      <w:proofErr w:type="spellEnd"/>
      <w:r>
        <w:rPr>
          <w:rFonts w:eastAsia="Times New Roman" w:cs="Times New Roman"/>
          <w:szCs w:val="24"/>
        </w:rPr>
        <w:t xml:space="preserve"> στα πόδια του σε μια βάση δίκαιης ανταπόδοσης και νέων πόρων.</w:t>
      </w:r>
    </w:p>
    <w:p w14:paraId="14B8506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δεν μπορεί να το κάνει μια </w:t>
      </w:r>
      <w:r>
        <w:rPr>
          <w:rFonts w:eastAsia="Times New Roman" w:cs="Times New Roman"/>
          <w:szCs w:val="24"/>
        </w:rPr>
        <w:t>Κ</w:t>
      </w:r>
      <w:r>
        <w:rPr>
          <w:rFonts w:eastAsia="Times New Roman" w:cs="Times New Roman"/>
          <w:szCs w:val="24"/>
        </w:rPr>
        <w:t>υβέρνηση με μια εξουσιαστική αντίληψη, που δεν συνομιλεί με τους εργαζόμενους, δεν συνομιλεί με την ΟΚΕ, δεν συνομιλ</w:t>
      </w:r>
      <w:r>
        <w:rPr>
          <w:rFonts w:eastAsia="Times New Roman" w:cs="Times New Roman"/>
          <w:szCs w:val="24"/>
        </w:rPr>
        <w:t xml:space="preserve">εί με την κοινωνία. </w:t>
      </w:r>
      <w:r>
        <w:rPr>
          <w:rFonts w:eastAsia="Times New Roman" w:cs="Times New Roman"/>
          <w:szCs w:val="24"/>
        </w:rPr>
        <w:lastRenderedPageBreak/>
        <w:t>Αυτό θέλει μια άλλη λογική</w:t>
      </w:r>
      <w:r>
        <w:rPr>
          <w:rFonts w:eastAsia="Times New Roman" w:cs="Times New Roman"/>
          <w:szCs w:val="24"/>
        </w:rPr>
        <w:t>,</w:t>
      </w:r>
      <w:r>
        <w:rPr>
          <w:rFonts w:eastAsia="Times New Roman" w:cs="Times New Roman"/>
          <w:szCs w:val="24"/>
        </w:rPr>
        <w:t xml:space="preserve"> για να αντιμετωπιστεί. Αυτή την αντίληψη δυστυχώς</w:t>
      </w:r>
      <w:r>
        <w:rPr>
          <w:rFonts w:eastAsia="Times New Roman" w:cs="Times New Roman"/>
          <w:szCs w:val="24"/>
        </w:rPr>
        <w:t>,</w:t>
      </w:r>
      <w:r>
        <w:rPr>
          <w:rFonts w:eastAsia="Times New Roman" w:cs="Times New Roman"/>
          <w:szCs w:val="24"/>
        </w:rPr>
        <w:t xml:space="preserve"> δεν την έχει ο σημερινός ΣΥΡΙΖΑ. Ο παλιός ΣΥΡΙΖΑ του 3%, που μας μιλούσε για τις συλλογικότητες και τον κοινωνικό διάλογο, είχε την αντίληψη αυτή. Τώρα εσείς</w:t>
      </w:r>
      <w:r>
        <w:rPr>
          <w:rFonts w:eastAsia="Times New Roman" w:cs="Times New Roman"/>
          <w:szCs w:val="24"/>
        </w:rPr>
        <w:t xml:space="preserve"> δεν την έχετε. </w:t>
      </w:r>
    </w:p>
    <w:p w14:paraId="14B8506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μια και </w:t>
      </w:r>
      <w:r>
        <w:rPr>
          <w:rFonts w:eastAsia="Times New Roman" w:cs="Times New Roman"/>
          <w:szCs w:val="24"/>
        </w:rPr>
        <w:t>χρησιμοποιώ</w:t>
      </w:r>
      <w:r>
        <w:rPr>
          <w:rFonts w:eastAsia="Times New Roman" w:cs="Times New Roman"/>
          <w:szCs w:val="24"/>
        </w:rPr>
        <w:t xml:space="preserve"> και τον χρόνο της δευτερολογίας μου, θα σας κάνω την τελευταία μου πρόταση. Εμείς είπαμε πώς μπορεί αυτό το σύστημα να στηθεί στα πόδια του. Όμως, πρέπει να δούμε και τι κάνουμε με τις ακρα</w:t>
      </w:r>
      <w:r>
        <w:rPr>
          <w:rFonts w:eastAsia="Times New Roman" w:cs="Times New Roman"/>
          <w:szCs w:val="24"/>
        </w:rPr>
        <w:t>ίες αδικίες μέχρι τότε. Οι χήρες</w:t>
      </w:r>
      <w:r>
        <w:rPr>
          <w:rFonts w:eastAsia="Times New Roman" w:cs="Times New Roman"/>
          <w:szCs w:val="24"/>
        </w:rPr>
        <w:t>,</w:t>
      </w:r>
      <w:r>
        <w:rPr>
          <w:rFonts w:eastAsia="Times New Roman" w:cs="Times New Roman"/>
          <w:szCs w:val="24"/>
        </w:rPr>
        <w:t xml:space="preserve"> αν από τύχη βρίσκονται σε νεαρότερη ηλικία, δεν έχουν να φάνε, διότι του μακαρίτη τις εισφορές θα τις πάρουν όταν φτάσουν στα εξήντα επτά. Μέχρι τότε τι θα κάνει μια γυναίκα που δεν είχε εισοδήματα; </w:t>
      </w:r>
    </w:p>
    <w:p w14:paraId="14B8506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Κύριε Πετρόπουλε, βλέπ</w:t>
      </w:r>
      <w:r>
        <w:rPr>
          <w:rFonts w:eastAsia="Times New Roman" w:cs="Times New Roman"/>
          <w:szCs w:val="24"/>
        </w:rPr>
        <w:t xml:space="preserve">ω ότι κουνάτε το κεφάλι. Μπορείτε να πάτε στα χωριά της </w:t>
      </w:r>
      <w:proofErr w:type="spellStart"/>
      <w:r>
        <w:rPr>
          <w:rFonts w:eastAsia="Times New Roman" w:cs="Times New Roman"/>
          <w:szCs w:val="24"/>
        </w:rPr>
        <w:t>Κρέστενας</w:t>
      </w:r>
      <w:proofErr w:type="spellEnd"/>
      <w:r>
        <w:rPr>
          <w:rFonts w:eastAsia="Times New Roman" w:cs="Times New Roman"/>
          <w:szCs w:val="24"/>
        </w:rPr>
        <w:t>, που είχαν κάτω από δύο χιλιάδες κατοίκους και να μιλήσετε στους καφετζήδες που τους στείλατε αναδρομικά πρόστιμα; Εμείς τους είχαμε βγάλει από το ΤΕΒΕ και τους είχαμε βάλει στον ΟΓΑ. Τώρα π</w:t>
      </w:r>
      <w:r>
        <w:rPr>
          <w:rFonts w:eastAsia="Times New Roman" w:cs="Times New Roman"/>
          <w:szCs w:val="24"/>
        </w:rPr>
        <w:t xml:space="preserve">ηγαίνει η υπηρεσία σας και τους βάζει πρόστιμο. Να βρείτε να τους πείτε μια δικαιολογία. Θα τη διορθώσετε αυτή την αδικία; Το καταθέσαμε </w:t>
      </w:r>
      <w:r>
        <w:rPr>
          <w:rFonts w:eastAsia="Times New Roman" w:cs="Times New Roman"/>
          <w:szCs w:val="24"/>
        </w:rPr>
        <w:lastRenderedPageBreak/>
        <w:t>στην τροπολογία της προηγούμενης εβδομάδας. Εδώ είναι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14B8507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Θα πάτε να πείτε στους </w:t>
      </w:r>
      <w:proofErr w:type="spellStart"/>
      <w:r>
        <w:rPr>
          <w:rFonts w:eastAsia="Times New Roman" w:cs="Times New Roman"/>
          <w:szCs w:val="24"/>
        </w:rPr>
        <w:t>ετεροεπαγγελματίες</w:t>
      </w:r>
      <w:proofErr w:type="spellEnd"/>
      <w:r>
        <w:rPr>
          <w:rFonts w:eastAsia="Times New Roman" w:cs="Times New Roman"/>
          <w:szCs w:val="24"/>
        </w:rPr>
        <w:t xml:space="preserve"> -είτε</w:t>
      </w:r>
      <w:r>
        <w:rPr>
          <w:rFonts w:eastAsia="Times New Roman" w:cs="Times New Roman"/>
          <w:szCs w:val="24"/>
        </w:rPr>
        <w:t xml:space="preserve"> είναι ιδιωτικοί είτε δημόσιοι υπάλληλοι- που θα πάρουν σύνταξη μεθαύριο ότι το αμπέλι πρέπει να το «ξεκωλώσουν» και το λιοστάσι να το νοικιάσουν για να μην τους κόψετε τη σύνταξη; Θα πάτε να τα πείτε; Τραβάτε λοιπόν! </w:t>
      </w:r>
    </w:p>
    <w:p w14:paraId="14B8507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Έχουμε κάνει πρόταση λοιπόν για αυτές</w:t>
      </w:r>
      <w:r>
        <w:rPr>
          <w:rFonts w:eastAsia="Times New Roman" w:cs="Times New Roman"/>
          <w:szCs w:val="24"/>
        </w:rPr>
        <w:t xml:space="preserve"> τις ακραίες αδικίες και πρέπει να τις διορθώσετε, μέχρι να διορθωθεί το κοινωνικοασφαλιστικό σύστημα από μια κυβέρνηση που θα έχει διαφορετική αντίληψη και θα δώσει διαφορετική προοπτική στη χώρα. </w:t>
      </w:r>
    </w:p>
    <w:p w14:paraId="14B8507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 και για την ανοχή σας</w:t>
      </w:r>
    </w:p>
    <w:p w14:paraId="14B8507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rPr>
        <w:t>ΠΑΣΟΚ</w:t>
      </w:r>
      <w:r>
        <w:rPr>
          <w:rFonts w:eastAsia="Times New Roman" w:cs="Times New Roman"/>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B8507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Θεοχάρης, Ανεξάρτητος Βουλευτής Β΄ Αθηνών. </w:t>
      </w:r>
    </w:p>
    <w:p w14:paraId="14B8507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Ως τι; </w:t>
      </w:r>
    </w:p>
    <w:p w14:paraId="14B8507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Έχει συνυπογράψει την επερώτησ</w:t>
      </w:r>
      <w:r>
        <w:rPr>
          <w:rFonts w:eastAsia="Times New Roman" w:cs="Times New Roman"/>
          <w:szCs w:val="24"/>
        </w:rPr>
        <w:t xml:space="preserve">η. </w:t>
      </w:r>
    </w:p>
    <w:p w14:paraId="14B85077" w14:textId="77777777" w:rsidR="009F1D8B" w:rsidRDefault="00750C6B">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Θεοχάρη, θα πάρετε και </w:t>
      </w:r>
      <w:r>
        <w:rPr>
          <w:rFonts w:eastAsia="Times New Roman" w:cs="Times New Roman"/>
          <w:szCs w:val="24"/>
        </w:rPr>
        <w:t xml:space="preserve">το χρόνο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δευτερολογία</w:t>
      </w:r>
      <w:r>
        <w:rPr>
          <w:rFonts w:eastAsia="Times New Roman" w:cs="Times New Roman"/>
          <w:szCs w:val="24"/>
        </w:rPr>
        <w:t>ς</w:t>
      </w:r>
      <w:r>
        <w:rPr>
          <w:rFonts w:eastAsia="Times New Roman" w:cs="Times New Roman"/>
          <w:szCs w:val="24"/>
        </w:rPr>
        <w:t xml:space="preserve"> σας; </w:t>
      </w:r>
    </w:p>
    <w:p w14:paraId="14B8507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είμαι 100% σίγουρος, αλλά μπορεί να χρησιμοποιήσω τον χρόνο της δευτερολογίας μου. Ευχαριστώ, κυρία Πρόεδρε.</w:t>
      </w:r>
    </w:p>
    <w:p w14:paraId="14B8507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κάθε δύο χρόνια από τη δεκαετία του 1990 και μετά ψηφίζουμε ένα ασφαλιστικό. Όταν, πριν δύο χρόνια, ψηφίζατε τον νόμο </w:t>
      </w:r>
      <w:proofErr w:type="spellStart"/>
      <w:r>
        <w:rPr>
          <w:rFonts w:eastAsia="Times New Roman" w:cs="Times New Roman"/>
          <w:szCs w:val="24"/>
        </w:rPr>
        <w:t>Κατρούγκαλου</w:t>
      </w:r>
      <w:proofErr w:type="spellEnd"/>
      <w:r>
        <w:rPr>
          <w:rFonts w:eastAsia="Times New Roman" w:cs="Times New Roman"/>
          <w:szCs w:val="24"/>
        </w:rPr>
        <w:t>, σας είχα επισημάνει ότι σε ένα χρόνο θα ερχόσασταν πάλι στη Βουλή με νέα ασφα</w:t>
      </w:r>
      <w:r>
        <w:rPr>
          <w:rFonts w:eastAsia="Times New Roman" w:cs="Times New Roman"/>
          <w:szCs w:val="24"/>
        </w:rPr>
        <w:t xml:space="preserve">λιστική παρέμβαση. Με το κλείσιμο της δεύτερης αξιολόγησης φέρατε νέες μειώσεις, όπως με θλίψη προέβλεψα και αναγκάζομαι σήμερα να επισημάνω. </w:t>
      </w:r>
    </w:p>
    <w:p w14:paraId="14B8507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βιωσιμότητα του ασφαλιστικού είναι κρίσιμη παράμετρος. Είναι παράγοντας που κρατάει ή διώχνει τη νέα γενιά από </w:t>
      </w:r>
      <w:r>
        <w:rPr>
          <w:rFonts w:eastAsia="Times New Roman" w:cs="Times New Roman"/>
          <w:szCs w:val="24"/>
        </w:rPr>
        <w:t>τον τόπο της. Αλήθεια, τι πιστεύετε π</w:t>
      </w:r>
      <w:r>
        <w:rPr>
          <w:rFonts w:eastAsia="Times New Roman" w:cs="Times New Roman"/>
          <w:szCs w:val="24"/>
        </w:rPr>
        <w:t>ω</w:t>
      </w:r>
      <w:r>
        <w:rPr>
          <w:rFonts w:eastAsia="Times New Roman" w:cs="Times New Roman"/>
          <w:szCs w:val="24"/>
        </w:rPr>
        <w:t xml:space="preserve">ς κάνει το ασφαλιστικό σας, κυρία Υπουργέ; Κρατάει ή διώχνει τους νέους; Τους σπρώχνει προς τη νόμιμη ή προς τη μαύρη εργασία; Ο κάθε πολίτης που μας ακούει, γνωρίζει την απάντηση. </w:t>
      </w:r>
    </w:p>
    <w:p w14:paraId="14B8507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είχατε πει ότι κάνετε τομή, ένα </w:t>
      </w:r>
      <w:r>
        <w:rPr>
          <w:rFonts w:eastAsia="Times New Roman" w:cs="Times New Roman"/>
          <w:szCs w:val="24"/>
        </w:rPr>
        <w:t xml:space="preserve">ταμείο, τον ΕΦΚΑ και έναν τρόπο υπολογισμού σύνταξης, με το μικρό τραγέλαφο της προσωπικής διαφοράς που κατακρεουργήσατε εσείς οι ίδιοι. </w:t>
      </w:r>
    </w:p>
    <w:p w14:paraId="14B8507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Τι συμβαίνει με τον ΕΦΚΑ; Πρώτον, έναν μήνα πριν ξεκινήσει φέρατε νέο οργανόγραμμα εδώ, στη Βουλή και ουσιαστικά κρατή</w:t>
      </w:r>
      <w:r>
        <w:rPr>
          <w:rFonts w:eastAsia="Times New Roman" w:cs="Times New Roman"/>
          <w:szCs w:val="24"/>
        </w:rPr>
        <w:t xml:space="preserve">σατε τα παλιά ταμεία με τις ίδιες διευθύνσεις μέσα στον ΕΦΚΑ. Άρα ακυρώσατε εσείς οι ίδιοι την πρώτη τομή που λέγατε ότι θα κάνετε. </w:t>
      </w:r>
    </w:p>
    <w:p w14:paraId="14B8507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 ΕΦΚΑ είναι παντελώς ανέτοιμος, όπως αποδείκνυε το έγγραφο που είχα παρουσιάσει σε επίκαιρη ερώτηση προς τον κ. </w:t>
      </w:r>
      <w:r>
        <w:rPr>
          <w:rFonts w:eastAsia="Times New Roman" w:cs="Times New Roman"/>
          <w:szCs w:val="24"/>
        </w:rPr>
        <w:t>Πετρόπουλο στις 20 Ιουλίου. Τότε μου είχε πει π</w:t>
      </w:r>
      <w:r>
        <w:rPr>
          <w:rFonts w:eastAsia="Times New Roman" w:cs="Times New Roman"/>
          <w:szCs w:val="24"/>
        </w:rPr>
        <w:t>ω</w:t>
      </w:r>
      <w:r>
        <w:rPr>
          <w:rFonts w:eastAsia="Times New Roman" w:cs="Times New Roman"/>
          <w:szCs w:val="24"/>
        </w:rPr>
        <w:t>ς το έγγραφο αυτό δεν είναι επίσημο. Σας το καταθέτω και πάλι για τα Πρακτικά.</w:t>
      </w:r>
    </w:p>
    <w:p w14:paraId="14B8507E" w14:textId="77777777" w:rsidR="009F1D8B" w:rsidRDefault="00750C6B">
      <w:pPr>
        <w:spacing w:line="600" w:lineRule="auto"/>
        <w:ind w:firstLine="720"/>
        <w:contextualSpacing/>
        <w:jc w:val="both"/>
        <w:rPr>
          <w:rFonts w:eastAsia="Times New Roman" w:cs="Times New Roman"/>
        </w:rPr>
      </w:pPr>
      <w:r>
        <w:rPr>
          <w:rFonts w:eastAsia="Times New Roman" w:cs="Times New Roman"/>
        </w:rPr>
        <w:t>(Στο σημείο αυτό ο Βουλευτής κ. Θεοχάρης (Χάρης) Θεοχάρης καταθέτει για τα Πρακτικά το προαναφερθέν έγγραφο, το οποίο βρίσκεται σ</w:t>
      </w:r>
      <w:r>
        <w:rPr>
          <w:rFonts w:eastAsia="Times New Roman" w:cs="Times New Roman"/>
        </w:rPr>
        <w:t>το αρχείο του Τμήματος Γραμματείας της Διεύθυνσης Στενογραφίας και Πρακτικών της Βουλής)</w:t>
      </w:r>
    </w:p>
    <w:p w14:paraId="14B8507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Δεν είναι επίσημο, επειδή δεν το αποδέχθηκε η διοίκηση. Μα, όμως, ήταν η εσωτερική εισήγηση που αποτύπωνε την πραγματικότητα, μια κραυγή αγωνίας. «Δεν είμαστε έτοιμοι»</w:t>
      </w:r>
      <w:r>
        <w:rPr>
          <w:rFonts w:eastAsia="Times New Roman" w:cs="Times New Roman"/>
          <w:szCs w:val="24"/>
        </w:rPr>
        <w:t xml:space="preserve">. </w:t>
      </w:r>
      <w:r>
        <w:rPr>
          <w:rFonts w:eastAsia="Times New Roman" w:cs="Times New Roman"/>
          <w:szCs w:val="24"/>
        </w:rPr>
        <w:lastRenderedPageBreak/>
        <w:t xml:space="preserve">Αυτό έλεγε ο ίδιος ο ΕΦΚΑ και η ίδια η πραγματικότητα διαψεύδει όσα έλεγαν τότε ο κ. Πετρόπουλος και το Υπουργείο. </w:t>
      </w:r>
    </w:p>
    <w:p w14:paraId="14B85080"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t xml:space="preserve">Τριακόσιες χιλιάδες σήμερα είναι οι εκκρεμείς συντάξεις, </w:t>
      </w:r>
      <w:proofErr w:type="spellStart"/>
      <w:r>
        <w:rPr>
          <w:rFonts w:eastAsia="Times New Roman"/>
          <w:szCs w:val="24"/>
        </w:rPr>
        <w:t>εκατόν</w:t>
      </w:r>
      <w:proofErr w:type="spellEnd"/>
      <w:r>
        <w:rPr>
          <w:rFonts w:eastAsia="Times New Roman"/>
          <w:szCs w:val="24"/>
        </w:rPr>
        <w:t xml:space="preserve"> είκοσι χιλιάδες οι κύριες, άλλες τόσες οι επικουρικές, εξήντα χιλιάδες τα </w:t>
      </w:r>
      <w:r>
        <w:rPr>
          <w:rFonts w:eastAsia="Times New Roman"/>
          <w:szCs w:val="24"/>
        </w:rPr>
        <w:t>εφάπαξ. Υπάρχει τεράστια αναμονή, για παράδειγμα στην πλειοψηφία των επικουρικών είναι τριάμισι χρόνια!</w:t>
      </w:r>
    </w:p>
    <w:p w14:paraId="14B85081"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t xml:space="preserve">Όταν με τροπολογία μου σας ζητούσα να δώσετε το μέρισμα που μοιράσατε πέρυσι σε όσους περιμένουν τη σύνταξή τους και ζουν με δανεικά από τους συγγενείς </w:t>
      </w:r>
      <w:r>
        <w:rPr>
          <w:rFonts w:eastAsia="Times New Roman"/>
          <w:szCs w:val="24"/>
        </w:rPr>
        <w:t xml:space="preserve">τους, τότε κωφεύατε. Γιατί; Γιατί πάλι στους συνταξιούχους θα πήγαιναν τα χρήματα αυτά. Πολιτικά, λοιπόν, δεν υπήρχε πρόβλημα. Όμως δεν θα τα έπαιρναν, για παράδειγμα, οι Βουλευτές που αναγκάστηκαν να τα επιστρέψουν μετά τη δημόσια κατακραυγή.  </w:t>
      </w:r>
    </w:p>
    <w:p w14:paraId="14B85082"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t>Όμως θα μο</w:t>
      </w:r>
      <w:r>
        <w:rPr>
          <w:rFonts w:eastAsia="Times New Roman"/>
          <w:szCs w:val="24"/>
        </w:rPr>
        <w:t>υ πείτε, η Κυβέρνηση αυτή δεν είναι ικανή να δώσει ούτε όσα προγραμμάτιζε, θα δώσει και ακόμη παραπάνω; Σωστά!</w:t>
      </w:r>
    </w:p>
    <w:p w14:paraId="14B85083"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t xml:space="preserve">Ο </w:t>
      </w:r>
      <w:proofErr w:type="spellStart"/>
      <w:r>
        <w:rPr>
          <w:rFonts w:eastAsia="Times New Roman"/>
          <w:szCs w:val="24"/>
        </w:rPr>
        <w:t>επικαιροποιημένος</w:t>
      </w:r>
      <w:proofErr w:type="spellEnd"/>
      <w:r>
        <w:rPr>
          <w:rFonts w:eastAsia="Times New Roman"/>
          <w:szCs w:val="24"/>
        </w:rPr>
        <w:t xml:space="preserve"> προγραμματισμός έλεγε πως </w:t>
      </w:r>
      <w:proofErr w:type="spellStart"/>
      <w:r>
        <w:rPr>
          <w:rFonts w:eastAsia="Times New Roman"/>
          <w:szCs w:val="24"/>
        </w:rPr>
        <w:t>εκατόν</w:t>
      </w:r>
      <w:proofErr w:type="spellEnd"/>
      <w:r>
        <w:rPr>
          <w:rFonts w:eastAsia="Times New Roman"/>
          <w:szCs w:val="24"/>
        </w:rPr>
        <w:t xml:space="preserve"> σαράντα χιλιάδες κύριες συντάξεις έπρεπε να εκδοθούν έως τον Ιούνιο του 2018. Δηλαδή, είχε π</w:t>
      </w:r>
      <w:r>
        <w:rPr>
          <w:rFonts w:eastAsia="Times New Roman"/>
          <w:szCs w:val="24"/>
        </w:rPr>
        <w:t xml:space="preserve">άει ήδη πίσω. Ξαναλέω ότι είναι ο </w:t>
      </w:r>
      <w:proofErr w:type="spellStart"/>
      <w:r>
        <w:rPr>
          <w:rFonts w:eastAsia="Times New Roman"/>
          <w:szCs w:val="24"/>
        </w:rPr>
        <w:t>επικαιροποιημένος</w:t>
      </w:r>
      <w:proofErr w:type="spellEnd"/>
      <w:r>
        <w:rPr>
          <w:rFonts w:eastAsia="Times New Roman"/>
          <w:szCs w:val="24"/>
        </w:rPr>
        <w:t xml:space="preserve"> προγραμματισμός. </w:t>
      </w:r>
    </w:p>
    <w:p w14:paraId="14B85084"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lastRenderedPageBreak/>
        <w:t xml:space="preserve">Μέχρι στιγμής, τα δημοσιεύματα μάς λένε ότι έχουν δοθεί είκοσι χιλιάδες συντάξεις, ενώ ο στόχος των εξήντα χιλιάδων φαντάζει ανέφικτος για μέχρι το τέλος του έτους. </w:t>
      </w:r>
    </w:p>
    <w:p w14:paraId="14B85085"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t xml:space="preserve">Είκοσι χιλιάδες τον </w:t>
      </w:r>
      <w:r>
        <w:rPr>
          <w:rFonts w:eastAsia="Times New Roman"/>
          <w:szCs w:val="24"/>
        </w:rPr>
        <w:t xml:space="preserve">μήνα είχε υποσχεθεί σε εμένα ο κ. Πετρόπουλος σε εκείνη την ίδια ερώτηση. Δώδεκα χιλιάδες είναι ο σημερινός ρυθμός, εάν τα δημοσιεύματα είναι σωστά και με ενάμιση μήνα που χάθηκε ήδη, ουσιαστικά είναι ο μισός από αυτόν. </w:t>
      </w:r>
    </w:p>
    <w:p w14:paraId="14B85086"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t>Δεσμευτήκατε για τη δημιουργία εκατ</w:t>
      </w:r>
      <w:r>
        <w:rPr>
          <w:rFonts w:eastAsia="Times New Roman"/>
          <w:szCs w:val="24"/>
        </w:rPr>
        <w:t xml:space="preserve">ό κλιμακίων και θεσπίσατε </w:t>
      </w:r>
      <w:proofErr w:type="spellStart"/>
      <w:r>
        <w:rPr>
          <w:rFonts w:eastAsia="Times New Roman"/>
          <w:szCs w:val="24"/>
        </w:rPr>
        <w:t>γρηγορόσημο</w:t>
      </w:r>
      <w:proofErr w:type="spellEnd"/>
      <w:r>
        <w:rPr>
          <w:rFonts w:eastAsia="Times New Roman"/>
          <w:szCs w:val="24"/>
        </w:rPr>
        <w:t xml:space="preserve">, αλλά ακόμα τρέχουμε να τα στελεχώσουμε. </w:t>
      </w:r>
    </w:p>
    <w:p w14:paraId="14B85087"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t xml:space="preserve">Τρίτον, χάσατε τα 860 εκατομμύρια του </w:t>
      </w:r>
      <w:r>
        <w:rPr>
          <w:rFonts w:eastAsia="Times New Roman"/>
          <w:szCs w:val="24"/>
          <w:lang w:val="en-US"/>
        </w:rPr>
        <w:t>ESM</w:t>
      </w:r>
      <w:r>
        <w:rPr>
          <w:rFonts w:eastAsia="Times New Roman"/>
          <w:szCs w:val="24"/>
        </w:rPr>
        <w:t xml:space="preserve">, που δόθηκαν αποκλειστικά για τις εκκρεμείς συντάξεις. Τώρα πρέπει να βάλετε 1 ευρώ για κάθε 2 ευρώ που μας δίνει ο </w:t>
      </w:r>
      <w:r>
        <w:rPr>
          <w:rFonts w:eastAsia="Times New Roman"/>
          <w:szCs w:val="24"/>
          <w:lang w:val="en-US"/>
        </w:rPr>
        <w:t>ES</w:t>
      </w:r>
      <w:r>
        <w:rPr>
          <w:rFonts w:eastAsia="Times New Roman"/>
          <w:szCs w:val="24"/>
        </w:rPr>
        <w:t xml:space="preserve">Μ, ενώ τότε όλα </w:t>
      </w:r>
      <w:r>
        <w:rPr>
          <w:rFonts w:eastAsia="Times New Roman"/>
          <w:szCs w:val="24"/>
        </w:rPr>
        <w:t xml:space="preserve">τα λεφτά πήγαιναν κατ’ ευθείαν στις εκκρεμείς συντάξεις. </w:t>
      </w:r>
    </w:p>
    <w:p w14:paraId="14B85088"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t xml:space="preserve">Τα ίδια προβλήματα, δηλαδή, που βλέπουμε και με τη σημερινή κατάσταση με την </w:t>
      </w:r>
      <w:proofErr w:type="spellStart"/>
      <w:r>
        <w:rPr>
          <w:rFonts w:eastAsia="Times New Roman"/>
          <w:szCs w:val="24"/>
        </w:rPr>
        <w:t>υποδόση</w:t>
      </w:r>
      <w:proofErr w:type="spellEnd"/>
      <w:r>
        <w:rPr>
          <w:rFonts w:eastAsia="Times New Roman"/>
          <w:szCs w:val="24"/>
        </w:rPr>
        <w:t xml:space="preserve"> των 800 εκατομμυρίων για τις ληξιπρόθεσμες οφειλές του δημοσίου: Υπάρχει καθυστέρηση και κίνδυνος να χαθούν τα χρ</w:t>
      </w:r>
      <w:r>
        <w:rPr>
          <w:rFonts w:eastAsia="Times New Roman"/>
          <w:szCs w:val="24"/>
        </w:rPr>
        <w:t xml:space="preserve">ήματα. </w:t>
      </w:r>
    </w:p>
    <w:p w14:paraId="14B85089" w14:textId="77777777" w:rsidR="009F1D8B" w:rsidRDefault="00750C6B">
      <w:pPr>
        <w:spacing w:after="0" w:line="600" w:lineRule="auto"/>
        <w:ind w:left="57" w:firstLine="720"/>
        <w:contextualSpacing/>
        <w:jc w:val="both"/>
        <w:rPr>
          <w:rFonts w:eastAsia="Times New Roman"/>
          <w:szCs w:val="24"/>
        </w:rPr>
      </w:pPr>
      <w:r>
        <w:rPr>
          <w:rFonts w:eastAsia="Times New Roman"/>
          <w:szCs w:val="24"/>
        </w:rPr>
        <w:lastRenderedPageBreak/>
        <w:t xml:space="preserve">Τέταρτον, διαλύσατε τους μικρομεσαίους. Η </w:t>
      </w:r>
      <w:proofErr w:type="spellStart"/>
      <w:r>
        <w:rPr>
          <w:rFonts w:eastAsia="Times New Roman"/>
          <w:szCs w:val="24"/>
        </w:rPr>
        <w:t>εισπραξιμότητα</w:t>
      </w:r>
      <w:proofErr w:type="spellEnd"/>
      <w:r>
        <w:rPr>
          <w:rFonts w:eastAsia="Times New Roman"/>
          <w:szCs w:val="24"/>
        </w:rPr>
        <w:t xml:space="preserve"> πέφτει 5% κάθε μήνα και σε λίγο δεν θα στηρίζει την αφήγησή σας περί πλεονάσματος του ΕΦΚΑ. Επιστρατεύσατε μαζικές κατασχέσεις για να σώσετε την κατάσταση. Ετοιμάζεστε να στείλετε αναδρομικά </w:t>
      </w:r>
      <w:r>
        <w:rPr>
          <w:rFonts w:eastAsia="Times New Roman"/>
          <w:szCs w:val="24"/>
        </w:rPr>
        <w:t>τις εισφορές για επικουρικές 7% και για εφάπαξ 4%. Ποιος θα τα πληρώσει όλα αυτά; Πώς νομίζετε ότι θα εισπράξετε; Το αποτέλεσμα είναι μείωση των δηλωθέντων εισοδημάτων για ελεύθερους επαγγελματίες και απασχολούμενους ύψους 1 δισεκατομμυρίου, μείωση φορολογ</w:t>
      </w:r>
      <w:r>
        <w:rPr>
          <w:rFonts w:eastAsia="Times New Roman"/>
          <w:szCs w:val="24"/>
        </w:rPr>
        <w:t xml:space="preserve">ικών εσόδων, που σίγουρα θα περάσει και στις ασφαλιστικές εισφορές καθώς </w:t>
      </w:r>
      <w:proofErr w:type="spellStart"/>
      <w:r>
        <w:rPr>
          <w:rFonts w:eastAsia="Times New Roman"/>
          <w:szCs w:val="24"/>
        </w:rPr>
        <w:t>επανυπολογίζετε</w:t>
      </w:r>
      <w:proofErr w:type="spellEnd"/>
      <w:r>
        <w:rPr>
          <w:rFonts w:eastAsia="Times New Roman"/>
          <w:szCs w:val="24"/>
        </w:rPr>
        <w:t xml:space="preserve"> με τις νέες δηλώσεις τις εισφορές</w:t>
      </w:r>
      <w:r>
        <w:rPr>
          <w:rFonts w:eastAsia="Times New Roman"/>
          <w:szCs w:val="24"/>
        </w:rPr>
        <w:t>,</w:t>
      </w:r>
      <w:r>
        <w:rPr>
          <w:rFonts w:eastAsia="Times New Roman"/>
          <w:szCs w:val="24"/>
        </w:rPr>
        <w:t xml:space="preserve"> και στραγγαλισμός των μικρομεσαίων και των αυτοαπασχολούμενων. </w:t>
      </w:r>
    </w:p>
    <w:p w14:paraId="14B8508A" w14:textId="77777777" w:rsidR="009F1D8B" w:rsidRDefault="00750C6B">
      <w:pPr>
        <w:spacing w:after="0" w:line="600" w:lineRule="auto"/>
        <w:ind w:firstLine="720"/>
        <w:contextualSpacing/>
        <w:jc w:val="both"/>
        <w:rPr>
          <w:rFonts w:eastAsia="Times New Roman"/>
          <w:szCs w:val="24"/>
        </w:rPr>
      </w:pPr>
      <w:r>
        <w:rPr>
          <w:rFonts w:eastAsia="Times New Roman"/>
          <w:szCs w:val="24"/>
        </w:rPr>
        <w:t xml:space="preserve">Απόδειξη των προβλημάτων είναι ότι χρησιμοποιήσατε ξανά 400 εκατομμύρια από τον ΑΚΑΓΕ για να πληρώσετε συντάξεις. Η αλληλεγγύη των γενεών αντιστράφηκε. </w:t>
      </w:r>
    </w:p>
    <w:p w14:paraId="14B8508B" w14:textId="77777777" w:rsidR="009F1D8B" w:rsidRDefault="00750C6B">
      <w:pPr>
        <w:spacing w:after="0" w:line="600" w:lineRule="auto"/>
        <w:ind w:firstLine="720"/>
        <w:contextualSpacing/>
        <w:jc w:val="both"/>
        <w:rPr>
          <w:rFonts w:eastAsia="Times New Roman"/>
          <w:szCs w:val="24"/>
        </w:rPr>
      </w:pPr>
      <w:r>
        <w:rPr>
          <w:rFonts w:eastAsia="Times New Roman"/>
          <w:szCs w:val="24"/>
        </w:rPr>
        <w:t xml:space="preserve">Πώς αντιδράτε; Με κακοσχεδιασμένα προγράμματα του ΟΑΕΔ, για να μετατραπούν τα μπλοκάκια σε υπαλληλικές </w:t>
      </w:r>
      <w:r>
        <w:rPr>
          <w:rFonts w:eastAsia="Times New Roman"/>
          <w:szCs w:val="24"/>
        </w:rPr>
        <w:t xml:space="preserve">συντάξεις. </w:t>
      </w:r>
    </w:p>
    <w:p w14:paraId="14B8508C" w14:textId="77777777" w:rsidR="009F1D8B" w:rsidRDefault="00750C6B">
      <w:pPr>
        <w:spacing w:after="0" w:line="600" w:lineRule="auto"/>
        <w:ind w:firstLine="720"/>
        <w:contextualSpacing/>
        <w:jc w:val="both"/>
        <w:rPr>
          <w:rFonts w:eastAsia="Times New Roman"/>
          <w:szCs w:val="24"/>
        </w:rPr>
      </w:pPr>
      <w:r>
        <w:rPr>
          <w:rFonts w:eastAsia="Times New Roman"/>
          <w:szCs w:val="24"/>
        </w:rPr>
        <w:t xml:space="preserve">Σας έχω ρωτήσει, κυρία Υπουργέ, και περιμένω απάντηση: Πώς σταματάτε την αυθαιρεσία, εάν κάποιος μετατρέψει </w:t>
      </w:r>
      <w:r>
        <w:rPr>
          <w:rFonts w:eastAsia="Times New Roman"/>
          <w:szCs w:val="24"/>
        </w:rPr>
        <w:lastRenderedPageBreak/>
        <w:t xml:space="preserve">την τελευταία στιγμή υπαλλήλους σε μπλοκάκια, για να τους ξαναγυρίσει με τις ευνοϊκές διατάξεις; Πώς σιγουρεύετε ότι οι εργαζόμενοι θα </w:t>
      </w:r>
      <w:r>
        <w:rPr>
          <w:rFonts w:eastAsia="Times New Roman"/>
          <w:szCs w:val="24"/>
        </w:rPr>
        <w:t>παραμείνουν μισθωτοί και μετά τη λήξη του προγράμματος;</w:t>
      </w:r>
    </w:p>
    <w:p w14:paraId="14B8508D" w14:textId="77777777" w:rsidR="009F1D8B" w:rsidRDefault="00750C6B">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το ασφαλιστικό είναι το μεγαλύτερο δημοσιονομικό πρόβλημα και έχει παραμείνει ουσιαστικά άλυτο όλη αυτή τη διάρκεια της κρίσης που περνάμε όλα αυτά τα χρόνια. </w:t>
      </w:r>
    </w:p>
    <w:p w14:paraId="14B8508E" w14:textId="77777777" w:rsidR="009F1D8B" w:rsidRDefault="00750C6B">
      <w:pPr>
        <w:spacing w:after="0" w:line="600" w:lineRule="auto"/>
        <w:ind w:firstLine="720"/>
        <w:contextualSpacing/>
        <w:jc w:val="both"/>
        <w:rPr>
          <w:rFonts w:eastAsia="Times New Roman"/>
          <w:szCs w:val="24"/>
        </w:rPr>
      </w:pPr>
      <w:r>
        <w:rPr>
          <w:rFonts w:eastAsia="Times New Roman"/>
          <w:szCs w:val="24"/>
        </w:rPr>
        <w:t>Όσο οι νέο</w:t>
      </w:r>
      <w:r>
        <w:rPr>
          <w:rFonts w:eastAsia="Times New Roman"/>
          <w:szCs w:val="24"/>
        </w:rPr>
        <w:t>ι εργαζόμενοι νιώθουν πως τους κλέβει το κράτος επειδή τους κρατάει εισφορές και όχι ο εργοδότης που τους λέει να δουλέψουν μαύρα, το ασφαλιστικό δεν θα λυθεί. Είναι το μόνο κριτήριο που πρέπει να χρησιμοποιήσουμε και είναι τόσο απλό, που το καταλαβαίνει κ</w:t>
      </w:r>
      <w:r>
        <w:rPr>
          <w:rFonts w:eastAsia="Times New Roman"/>
          <w:szCs w:val="24"/>
        </w:rPr>
        <w:t xml:space="preserve">αι ο τελευταίος πολίτης της χώρας. </w:t>
      </w:r>
    </w:p>
    <w:p w14:paraId="14B8508F" w14:textId="77777777" w:rsidR="009F1D8B" w:rsidRDefault="00750C6B">
      <w:pPr>
        <w:spacing w:after="0" w:line="600" w:lineRule="auto"/>
        <w:ind w:firstLine="720"/>
        <w:contextualSpacing/>
        <w:jc w:val="both"/>
        <w:rPr>
          <w:rFonts w:eastAsia="Times New Roman"/>
          <w:szCs w:val="24"/>
        </w:rPr>
      </w:pPr>
      <w:r>
        <w:rPr>
          <w:rFonts w:eastAsia="Times New Roman"/>
          <w:szCs w:val="24"/>
        </w:rPr>
        <w:t xml:space="preserve">Τι μπορούμε να κάνουμε; Πρώτον, υπενθυμίζω πως σε πρόσφατη πρότασή μου για φορολογικό και ασφαλιστικό μαζί με τους κ. Χριστοδουλάκη και Νεκτάριο, παρουσιάσαμε αλλαγές στο ασφαλιστικό που τις υπολογίσαμε αναλογιστικά και </w:t>
      </w:r>
      <w:r>
        <w:rPr>
          <w:rFonts w:eastAsia="Times New Roman"/>
          <w:szCs w:val="24"/>
        </w:rPr>
        <w:t xml:space="preserve">στέκουν. Μπορούμε να μειώσουμε τις εισφορές μέχρι και 8% χωρίς να αυξήσουμε </w:t>
      </w:r>
      <w:proofErr w:type="spellStart"/>
      <w:r>
        <w:rPr>
          <w:rFonts w:eastAsia="Times New Roman"/>
          <w:szCs w:val="24"/>
        </w:rPr>
        <w:t>δημιοσιονομικά</w:t>
      </w:r>
      <w:proofErr w:type="spellEnd"/>
      <w:r>
        <w:rPr>
          <w:rFonts w:eastAsia="Times New Roman"/>
          <w:szCs w:val="24"/>
        </w:rPr>
        <w:t xml:space="preserve"> σημαντικά τα ελλείμματα, μόνο και μόνο από την αύξηση της απασχόλησης και τη μείωση της ανεργίας, η </w:t>
      </w:r>
      <w:r>
        <w:rPr>
          <w:rFonts w:eastAsia="Times New Roman"/>
          <w:szCs w:val="24"/>
        </w:rPr>
        <w:lastRenderedPageBreak/>
        <w:t>οποία με το τωρινό σύστημα καταλήγει στο 14% για πάντα, δεν πέφτε</w:t>
      </w:r>
      <w:r>
        <w:rPr>
          <w:rFonts w:eastAsia="Times New Roman"/>
          <w:szCs w:val="24"/>
        </w:rPr>
        <w:t xml:space="preserve">ι ποτέ κάτω από το 10%, ενώ με τη νέα πρότασή μας μπορεί να οδηγηθεί και στο 8%, δηλαδή εκεί που ήταν πριν την κρίση. </w:t>
      </w:r>
    </w:p>
    <w:p w14:paraId="14B85090" w14:textId="77777777" w:rsidR="009F1D8B" w:rsidRDefault="00750C6B">
      <w:pPr>
        <w:spacing w:after="0" w:line="600" w:lineRule="auto"/>
        <w:ind w:firstLine="720"/>
        <w:contextualSpacing/>
        <w:jc w:val="both"/>
        <w:rPr>
          <w:rFonts w:eastAsia="Times New Roman"/>
          <w:szCs w:val="24"/>
        </w:rPr>
      </w:pPr>
      <w:r>
        <w:rPr>
          <w:rFonts w:eastAsia="Times New Roman"/>
          <w:szCs w:val="24"/>
        </w:rPr>
        <w:t>Είναι χαρακτηριστικό, λοιπόν, πως η μείωση των εσόδων θα αντισταθμιστεί σχεδόν εντελώς από την αύξηση της απασχόλησης με την πρόταση αυτή</w:t>
      </w:r>
      <w:r>
        <w:rPr>
          <w:rFonts w:eastAsia="Times New Roman"/>
          <w:szCs w:val="24"/>
        </w:rPr>
        <w:t xml:space="preserve">. </w:t>
      </w:r>
    </w:p>
    <w:p w14:paraId="14B85091" w14:textId="77777777" w:rsidR="009F1D8B" w:rsidRDefault="00750C6B">
      <w:pPr>
        <w:spacing w:line="600" w:lineRule="auto"/>
        <w:ind w:firstLine="720"/>
        <w:contextualSpacing/>
        <w:jc w:val="both"/>
        <w:rPr>
          <w:rFonts w:eastAsia="Times New Roman"/>
          <w:szCs w:val="24"/>
        </w:rPr>
      </w:pPr>
      <w:r>
        <w:rPr>
          <w:rFonts w:eastAsia="Times New Roman"/>
          <w:szCs w:val="24"/>
        </w:rPr>
        <w:t>Δεύτερον, θα πρέπει επιτέλους η Κυβέρνηση να ενεργοποιήσει τον ακατάσχετο λογαριασμό που παραμένει ανενεργός, παρά τη θέσπισή του από τον Δεκέμβριο του 2016. Όσο οι μικρομεσαίοι είναι στην «εντατική» δεν θα δούμε ούτε υγιή αύξηση της απασχόλησης ούτε αύ</w:t>
      </w:r>
      <w:r>
        <w:rPr>
          <w:rFonts w:eastAsia="Times New Roman"/>
          <w:szCs w:val="24"/>
        </w:rPr>
        <w:t>ξηση των εσόδων που θα στηρίξουν τον ΕΦΚΑ και θα τονώσουν τα δημόσια οικονομικά.</w:t>
      </w:r>
    </w:p>
    <w:p w14:paraId="14B85092"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Τέλος, αντί για </w:t>
      </w:r>
      <w:proofErr w:type="spellStart"/>
      <w:r>
        <w:rPr>
          <w:rFonts w:eastAsia="Times New Roman"/>
          <w:szCs w:val="24"/>
        </w:rPr>
        <w:t>τσουνάμι</w:t>
      </w:r>
      <w:proofErr w:type="spellEnd"/>
      <w:r>
        <w:rPr>
          <w:rFonts w:eastAsia="Times New Roman"/>
          <w:szCs w:val="24"/>
        </w:rPr>
        <w:t xml:space="preserve"> κατασχέσεων, ένας πραγματικός εξωδικαστικός συμβιβασμός που θα περιλαμβάνει μόνο ταμεία, εφορία και τράπεζες και άρα θα ολοκληρώνεται χωρίς δικαστική </w:t>
      </w:r>
      <w:r>
        <w:rPr>
          <w:rFonts w:eastAsia="Times New Roman"/>
          <w:szCs w:val="24"/>
        </w:rPr>
        <w:t xml:space="preserve">επικύρωση ταχύτατα, θα μπορέσει να σώσει όσες επιχειρήσεις μπορούν να σωθούν, για να αλλάξει σελίδα η οικονομία μας μακριά από τη μιζέρια και τη θηλιά των χρεών των μικρομεσαίων επιχειρήσεων. Ακόμη περιμένουμε την ενεργοποίηση έστω αυτού του εξωδικαστικού </w:t>
      </w:r>
      <w:r>
        <w:rPr>
          <w:rFonts w:eastAsia="Times New Roman"/>
          <w:szCs w:val="24"/>
        </w:rPr>
        <w:t>συμβιβασμού που θεσπίσατε.</w:t>
      </w:r>
    </w:p>
    <w:p w14:paraId="14B85093" w14:textId="77777777" w:rsidR="009F1D8B" w:rsidRDefault="00750C6B">
      <w:pPr>
        <w:spacing w:line="600" w:lineRule="auto"/>
        <w:ind w:firstLine="720"/>
        <w:contextualSpacing/>
        <w:jc w:val="both"/>
        <w:rPr>
          <w:rFonts w:eastAsia="Times New Roman"/>
          <w:szCs w:val="24"/>
        </w:rPr>
      </w:pPr>
      <w:r>
        <w:rPr>
          <w:rFonts w:eastAsia="Times New Roman"/>
          <w:bCs/>
        </w:rPr>
        <w:lastRenderedPageBreak/>
        <w:t>Κυρίες και κύριοι συνάδελφοι,</w:t>
      </w:r>
      <w:r>
        <w:rPr>
          <w:rFonts w:eastAsia="Times New Roman"/>
          <w:szCs w:val="24"/>
        </w:rPr>
        <w:t xml:space="preserve"> κλείνω. Οι νέοι θέλουν να </w:t>
      </w:r>
      <w:proofErr w:type="spellStart"/>
      <w:r>
        <w:rPr>
          <w:rFonts w:eastAsia="Times New Roman"/>
          <w:szCs w:val="24"/>
        </w:rPr>
        <w:t>αποδράσουν</w:t>
      </w:r>
      <w:proofErr w:type="spellEnd"/>
      <w:r>
        <w:rPr>
          <w:rFonts w:eastAsia="Times New Roman"/>
          <w:szCs w:val="24"/>
        </w:rPr>
        <w:t>, οι μεσήλικες είναι εγκλωβισμένοι και οι ηλικιωμένοι είναι σε απόγνωση. Δεν βλέπουμε ούτε σχεδιασμό, δεν βλέπουμε οργάνωση, δεν βλέπουμε αποτελεσματικότητα. Το χε</w:t>
      </w:r>
      <w:r>
        <w:rPr>
          <w:rFonts w:eastAsia="Times New Roman"/>
          <w:szCs w:val="24"/>
        </w:rPr>
        <w:t>ιρότερο, όμως, από όλα είναι ότι δεν βλέπουμε να σας ενδιαφέρει.</w:t>
      </w:r>
    </w:p>
    <w:p w14:paraId="14B85094" w14:textId="77777777" w:rsidR="009F1D8B" w:rsidRDefault="00750C6B">
      <w:pPr>
        <w:spacing w:line="600" w:lineRule="auto"/>
        <w:ind w:firstLine="720"/>
        <w:contextualSpacing/>
        <w:jc w:val="both"/>
        <w:rPr>
          <w:rFonts w:eastAsia="Times New Roman"/>
          <w:szCs w:val="24"/>
        </w:rPr>
      </w:pPr>
      <w:r>
        <w:rPr>
          <w:rFonts w:eastAsia="Times New Roman"/>
          <w:szCs w:val="24"/>
        </w:rPr>
        <w:t>Σας ευχαριστώ.</w:t>
      </w:r>
    </w:p>
    <w:p w14:paraId="14B85095" w14:textId="77777777" w:rsidR="009F1D8B" w:rsidRDefault="00750C6B">
      <w:pPr>
        <w:spacing w:line="600" w:lineRule="auto"/>
        <w:ind w:firstLine="720"/>
        <w:contextualSpacing/>
        <w:jc w:val="center"/>
        <w:rPr>
          <w:rFonts w:eastAsia="Times New Roman"/>
          <w:szCs w:val="24"/>
        </w:rPr>
      </w:pPr>
      <w:r>
        <w:rPr>
          <w:rFonts w:eastAsia="Times New Roman"/>
          <w:szCs w:val="24"/>
        </w:rPr>
        <w:t>(Χειροκροτήματα)</w:t>
      </w:r>
    </w:p>
    <w:p w14:paraId="14B85096" w14:textId="77777777" w:rsidR="009F1D8B" w:rsidRDefault="00750C6B">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Τον λόγο έχει </w:t>
      </w:r>
      <w:r>
        <w:rPr>
          <w:rFonts w:eastAsia="Times New Roman"/>
          <w:szCs w:val="24"/>
        </w:rPr>
        <w:t xml:space="preserve">τώρα </w:t>
      </w:r>
      <w:r>
        <w:rPr>
          <w:rFonts w:eastAsia="Times New Roman"/>
          <w:szCs w:val="24"/>
        </w:rPr>
        <w:t>ο κ. Καρράς.</w:t>
      </w:r>
    </w:p>
    <w:p w14:paraId="14B85097"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Κύριε Καρρά, δεν σας προσφωνώ ανεξάρτητο. </w:t>
      </w:r>
      <w:proofErr w:type="spellStart"/>
      <w:r>
        <w:rPr>
          <w:rFonts w:eastAsia="Times New Roman"/>
          <w:szCs w:val="24"/>
        </w:rPr>
        <w:t>Αυτοπροσδιοριστείτε</w:t>
      </w:r>
      <w:proofErr w:type="spellEnd"/>
      <w:r>
        <w:rPr>
          <w:rFonts w:eastAsia="Times New Roman"/>
          <w:szCs w:val="24"/>
        </w:rPr>
        <w:t xml:space="preserve"> όπως θέλετε. Έχετε τρ</w:t>
      </w:r>
      <w:r>
        <w:rPr>
          <w:rFonts w:eastAsia="Times New Roman"/>
          <w:szCs w:val="24"/>
        </w:rPr>
        <w:t>ία λεπτά.</w:t>
      </w:r>
    </w:p>
    <w:p w14:paraId="14B85098"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Έχω προσδιοριστεί στο προοδευτικό κέντρο, κυρία Πρόεδρε.</w:t>
      </w:r>
    </w:p>
    <w:p w14:paraId="14B85099" w14:textId="77777777" w:rsidR="009F1D8B" w:rsidRDefault="00750C6B">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Έτσι κι αλλιώς, όπου και αν είστε, ξανά θα βρεθείτε όλοι μαζί. </w:t>
      </w:r>
    </w:p>
    <w:p w14:paraId="14B8509A" w14:textId="77777777" w:rsidR="009F1D8B" w:rsidRDefault="00750C6B">
      <w:pPr>
        <w:spacing w:line="600" w:lineRule="auto"/>
        <w:ind w:firstLine="720"/>
        <w:contextualSpacing/>
        <w:jc w:val="both"/>
        <w:rPr>
          <w:rFonts w:eastAsia="Times New Roman"/>
          <w:szCs w:val="24"/>
        </w:rPr>
      </w:pPr>
      <w:r>
        <w:rPr>
          <w:rFonts w:eastAsia="Times New Roman"/>
          <w:szCs w:val="24"/>
        </w:rPr>
        <w:t>Έχετε τρία λεπτά και άλλα δύο για τη δευτερολογία σα</w:t>
      </w:r>
      <w:r>
        <w:rPr>
          <w:rFonts w:eastAsia="Times New Roman"/>
          <w:szCs w:val="24"/>
        </w:rPr>
        <w:t>ς.</w:t>
      </w:r>
    </w:p>
    <w:p w14:paraId="14B8509B"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Ευχαριστώ.</w:t>
      </w:r>
    </w:p>
    <w:p w14:paraId="14B8509C"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Κύριοι συνάδελφοι, όταν είδα το κείμενο της επίκαιρης επερώτησης της Δημοκρατικής Συμπαράταξης, κατάλαβα ότι εκφράζει και τις δικές μου απόψεις σε σχέση με το ασφαλιστικό </w:t>
      </w:r>
      <w:r>
        <w:rPr>
          <w:rFonts w:eastAsia="Times New Roman"/>
          <w:szCs w:val="24"/>
        </w:rPr>
        <w:lastRenderedPageBreak/>
        <w:t>πρόβλημα το οποίο έχει δημιουργηθεί στη χώ</w:t>
      </w:r>
      <w:r>
        <w:rPr>
          <w:rFonts w:eastAsia="Times New Roman"/>
          <w:szCs w:val="24"/>
        </w:rPr>
        <w:t>ρα. Και γι’ αυτό την προσυπέγραψα και γι’ αυτό σήμερα είμαι ένας εξ εκείνων οι οποίοι τοποθετούνται πάνω σε αυτή.</w:t>
      </w:r>
    </w:p>
    <w:p w14:paraId="14B8509D" w14:textId="77777777" w:rsidR="009F1D8B" w:rsidRDefault="00750C6B">
      <w:pPr>
        <w:spacing w:line="600" w:lineRule="auto"/>
        <w:ind w:firstLine="720"/>
        <w:contextualSpacing/>
        <w:jc w:val="both"/>
        <w:rPr>
          <w:rFonts w:eastAsia="Times New Roman"/>
          <w:szCs w:val="24"/>
        </w:rPr>
      </w:pPr>
      <w:r>
        <w:rPr>
          <w:rFonts w:eastAsia="Times New Roman"/>
          <w:szCs w:val="24"/>
        </w:rPr>
        <w:t>Πριν από έναν χρόνο και τρεις-τέσσερις μήνες –και αναφέρομαι στον Μάη του 2016- μιλώντας σε αυτή την Αίθουσα πάνω στη λεγόμενη μεταρρύθμιση το</w:t>
      </w:r>
      <w:r>
        <w:rPr>
          <w:rFonts w:eastAsia="Times New Roman"/>
          <w:szCs w:val="24"/>
        </w:rPr>
        <w:t xml:space="preserve">υ ασφαλιστικού ζητήματος, είχα πει τη λέξη «θνησιγενές». Το είχα χαρακτηρίσει </w:t>
      </w:r>
      <w:r>
        <w:rPr>
          <w:rFonts w:eastAsia="Times New Roman"/>
          <w:szCs w:val="24"/>
        </w:rPr>
        <w:t>με αυτό τον τρόπο γιατί</w:t>
      </w:r>
      <w:r>
        <w:rPr>
          <w:rFonts w:eastAsia="Times New Roman"/>
          <w:szCs w:val="24"/>
        </w:rPr>
        <w:t xml:space="preserve"> έτσι όπως έρχεται</w:t>
      </w:r>
      <w:r>
        <w:rPr>
          <w:rFonts w:eastAsia="Times New Roman"/>
          <w:szCs w:val="24"/>
        </w:rPr>
        <w:t>,</w:t>
      </w:r>
      <w:r>
        <w:rPr>
          <w:rFonts w:eastAsia="Times New Roman"/>
          <w:szCs w:val="24"/>
        </w:rPr>
        <w:t xml:space="preserve"> είναι θνησιγενές. Δεν συνιστούσε μεταρρύθμιση, κατά τη δική μου άποψη, του ασφαλιστικού. Δεν συνιστούσε τομή, ούτε πρόοδο. Και γιατί το</w:t>
      </w:r>
      <w:r>
        <w:rPr>
          <w:rFonts w:eastAsia="Times New Roman"/>
          <w:szCs w:val="24"/>
        </w:rPr>
        <w:t xml:space="preserve"> λέω αυτό; </w:t>
      </w:r>
    </w:p>
    <w:p w14:paraId="14B8509E"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Η ιστορία στη διαδρομή δικαίωσε την άποψη αυτή, διότι έχουμε συνεχείς τροποποιήσεις και συνεχείς καθυστερήσεις και εν πάση </w:t>
      </w:r>
      <w:proofErr w:type="spellStart"/>
      <w:r>
        <w:rPr>
          <w:rFonts w:eastAsia="Times New Roman"/>
          <w:szCs w:val="24"/>
        </w:rPr>
        <w:t>περιπτώσει</w:t>
      </w:r>
      <w:proofErr w:type="spellEnd"/>
      <w:r>
        <w:rPr>
          <w:rFonts w:eastAsia="Times New Roman"/>
          <w:szCs w:val="24"/>
        </w:rPr>
        <w:t>, όλος ο κόσμος πλέον παραπονείται γι’ αυτόν τον λεγόμενο ασφαλιστικό νόμο είτε είναι νέοι οι οποίοι παίρνουν τ</w:t>
      </w:r>
      <w:r>
        <w:rPr>
          <w:rFonts w:eastAsia="Times New Roman"/>
          <w:szCs w:val="24"/>
        </w:rPr>
        <w:t xml:space="preserve">ον δρόμο της ξενιτιάς, γιατί δεν μπορούν να βρουν δουλειά να εξασφαλίσουν το μέλλον τους, είτε είναι ηλικιωμένοι οι οποίοι περιμένουν κάποια σύνταξη και δεν ξέρουν πόσο θα περιμένουν, το ποσό της σύνταξης το οποίο θα εισπράξουν και εν πάση </w:t>
      </w:r>
      <w:proofErr w:type="spellStart"/>
      <w:r>
        <w:rPr>
          <w:rFonts w:eastAsia="Times New Roman"/>
          <w:szCs w:val="24"/>
        </w:rPr>
        <w:t>περιπτώσει</w:t>
      </w:r>
      <w:proofErr w:type="spellEnd"/>
      <w:r>
        <w:rPr>
          <w:rFonts w:eastAsia="Times New Roman"/>
          <w:szCs w:val="24"/>
        </w:rPr>
        <w:t>, αν α</w:t>
      </w:r>
      <w:r>
        <w:rPr>
          <w:rFonts w:eastAsia="Times New Roman"/>
          <w:szCs w:val="24"/>
        </w:rPr>
        <w:t xml:space="preserve">υτό το οποίο θα τους ανταποδοθεί θα αντικρύσει τις εισφορές που δόθηκαν σε όλη τη διάρκεια του εργασιακού </w:t>
      </w:r>
      <w:r>
        <w:rPr>
          <w:rFonts w:eastAsia="Times New Roman"/>
          <w:szCs w:val="24"/>
        </w:rPr>
        <w:lastRenderedPageBreak/>
        <w:t>βίου ή θα είναι μια μικρότερη απολαβή δίκην κατά κάποιο τρόπο χαρίσματος. Έτσι προσπαθεί να εμφανιστεί, ως χαριστική.</w:t>
      </w:r>
    </w:p>
    <w:p w14:paraId="14B8509F" w14:textId="77777777" w:rsidR="009F1D8B" w:rsidRDefault="00750C6B">
      <w:pPr>
        <w:spacing w:line="600" w:lineRule="auto"/>
        <w:ind w:firstLine="720"/>
        <w:contextualSpacing/>
        <w:jc w:val="both"/>
        <w:rPr>
          <w:rFonts w:eastAsia="Times New Roman"/>
          <w:szCs w:val="24"/>
        </w:rPr>
      </w:pPr>
      <w:r>
        <w:rPr>
          <w:rFonts w:eastAsia="Times New Roman"/>
          <w:szCs w:val="24"/>
        </w:rPr>
        <w:t>Είναι βέβαιον, όμως, ότι όταν ξε</w:t>
      </w:r>
      <w:r>
        <w:rPr>
          <w:rFonts w:eastAsia="Times New Roman"/>
          <w:szCs w:val="24"/>
        </w:rPr>
        <w:t xml:space="preserve">κίνησε ο ν.4387 είχε άλλη σκοπιμότητα. Κατά την άποψή μου, έδειχνε τον </w:t>
      </w:r>
      <w:proofErr w:type="spellStart"/>
      <w:r>
        <w:rPr>
          <w:rFonts w:eastAsia="Times New Roman"/>
          <w:szCs w:val="24"/>
        </w:rPr>
        <w:t>υφεσιακό</w:t>
      </w:r>
      <w:proofErr w:type="spellEnd"/>
      <w:r>
        <w:rPr>
          <w:rFonts w:eastAsia="Times New Roman"/>
          <w:szCs w:val="24"/>
        </w:rPr>
        <w:t xml:space="preserve"> χαρακτήρα τον οποίο θα έχει. Διότι μια μεταρρύθμιση του ασφαλιστικού ζητήματος θέλει πόρους. Εδώ δεν υπήρχαν πόροι. Είμαστε σε μια ύφεση η οποία επιτείνεται. Δεν μπορούμε, λοιπ</w:t>
      </w:r>
      <w:r>
        <w:rPr>
          <w:rFonts w:eastAsia="Times New Roman"/>
          <w:szCs w:val="24"/>
        </w:rPr>
        <w:t>όν, να λέμε ότι είναι μεταρρύθμιση και ότι στο κάτω κάτω με ένα χαμηλό επίπεδο απασχόλησης το οποίο υπήρχε και υπάρχει, δεν υπάρχουν εισφορές.</w:t>
      </w:r>
    </w:p>
    <w:p w14:paraId="14B850A0" w14:textId="77777777" w:rsidR="009F1D8B" w:rsidRDefault="00750C6B">
      <w:pPr>
        <w:spacing w:line="600" w:lineRule="auto"/>
        <w:ind w:firstLine="720"/>
        <w:contextualSpacing/>
        <w:jc w:val="both"/>
        <w:rPr>
          <w:rFonts w:eastAsia="Times New Roman"/>
          <w:szCs w:val="24"/>
        </w:rPr>
      </w:pPr>
      <w:r>
        <w:rPr>
          <w:rFonts w:eastAsia="Times New Roman"/>
          <w:szCs w:val="24"/>
        </w:rPr>
        <w:t>Για να πούμε, λοιπόν, κάτι άλλο τώρα. Τι επεδίωξε αυτό; Επεδίωξε ουσιαστικά τη μείωση των εισοδημάτων των συνταξι</w:t>
      </w:r>
      <w:r>
        <w:rPr>
          <w:rFonts w:eastAsia="Times New Roman"/>
          <w:szCs w:val="24"/>
        </w:rPr>
        <w:t xml:space="preserve">ούχων και των παροχών. Γιατί; Προφανώς ήταν </w:t>
      </w:r>
      <w:proofErr w:type="spellStart"/>
      <w:r>
        <w:rPr>
          <w:rFonts w:eastAsia="Times New Roman"/>
          <w:szCs w:val="24"/>
        </w:rPr>
        <w:t>μνημονιακή</w:t>
      </w:r>
      <w:proofErr w:type="spellEnd"/>
      <w:r>
        <w:rPr>
          <w:rFonts w:eastAsia="Times New Roman"/>
          <w:szCs w:val="24"/>
        </w:rPr>
        <w:t xml:space="preserve"> υποχρέωση. Προφανώς, εντάσσεται σε ένα ευρύτερο κλίμα και σε ένα σύστημα το οποίο ακολουθείται στη χώρα να δώσει μείωση της ασφαλιστικής δαπάνης από πλευράς του κράτους ανεξάρτητα από όλες τις τυχόν συ</w:t>
      </w:r>
      <w:r>
        <w:rPr>
          <w:rFonts w:eastAsia="Times New Roman"/>
          <w:szCs w:val="24"/>
        </w:rPr>
        <w:t>νέπειες που θα είχε.</w:t>
      </w:r>
    </w:p>
    <w:p w14:paraId="14B850A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Οι περικοπές είναι </w:t>
      </w:r>
      <w:proofErr w:type="spellStart"/>
      <w:r>
        <w:rPr>
          <w:rFonts w:eastAsia="Times New Roman" w:cs="Times New Roman"/>
          <w:szCs w:val="24"/>
        </w:rPr>
        <w:t>υφεσιακό</w:t>
      </w:r>
      <w:proofErr w:type="spellEnd"/>
      <w:r>
        <w:rPr>
          <w:rFonts w:eastAsia="Times New Roman" w:cs="Times New Roman"/>
          <w:szCs w:val="24"/>
        </w:rPr>
        <w:t xml:space="preserve"> μέτρο πάντοτε. Και αυτό, λοιπόν, δεν το υπολογίσατε ποτέ, κύριες και κύριοι Υπουργοί. Δεν το υπολογίσατε. </w:t>
      </w:r>
    </w:p>
    <w:p w14:paraId="14B850A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από μηνών, έχω ζητήσει κάτι</w:t>
      </w:r>
      <w:r>
        <w:rPr>
          <w:rFonts w:eastAsia="Times New Roman" w:cs="Times New Roman"/>
          <w:szCs w:val="24"/>
        </w:rPr>
        <w:t>,</w:t>
      </w:r>
      <w:r>
        <w:rPr>
          <w:rFonts w:eastAsia="Times New Roman" w:cs="Times New Roman"/>
          <w:szCs w:val="24"/>
        </w:rPr>
        <w:t xml:space="preserve"> με μία ερώτηση που έχω καταθέσει. Ζήτησα να μου απαντήσει η Κυβέρνηση αν υπολόγισε ποτέ εκείνο το οποίο αφαιρεί από την ασφαλιστική δαπάνη -που το αφαιρεί από την οικονομία και επομένως είναι αρνητικό μέγεθος- εάν μέτρησε ποτέ, αν στάθηκε ποτέ να υπολογίσ</w:t>
      </w:r>
      <w:r>
        <w:rPr>
          <w:rFonts w:eastAsia="Times New Roman" w:cs="Times New Roman"/>
          <w:szCs w:val="24"/>
        </w:rPr>
        <w:t>ει αν αυτό παρέμενε, είτε στο σύνολο, είτε ποσοστό από την κυκλοφορία του χρήματος και από την απόδοση εσόδων στο δημόσιο, αν θα μπορούσε να είχε αντισταθμίσει τις απώλειες αυτές και να είχε δημιουργήσει εκείνα τα 2,6 δισεκατομμύρια, τα οποία θα δοθούν από</w:t>
      </w:r>
      <w:r>
        <w:rPr>
          <w:rFonts w:eastAsia="Times New Roman" w:cs="Times New Roman"/>
          <w:szCs w:val="24"/>
        </w:rPr>
        <w:t xml:space="preserve"> το 20</w:t>
      </w:r>
      <w:r>
        <w:rPr>
          <w:rFonts w:eastAsia="Times New Roman" w:cs="Times New Roman"/>
          <w:szCs w:val="24"/>
        </w:rPr>
        <w:t>19</w:t>
      </w:r>
      <w:r>
        <w:rPr>
          <w:rFonts w:eastAsia="Times New Roman" w:cs="Times New Roman"/>
          <w:szCs w:val="24"/>
        </w:rPr>
        <w:t xml:space="preserve"> και μετά σαν επιπλέον περιορισμός της δαπάνης, γιατί πρέπει να έχουμε το λεγόμενο πρωτογενές πλεόνασμα. Ζήτησα να μου απαντήσει αν αυτή η κυκλοφορία του χρήματος θα έδινε τα έσοδα τα οποία απαιτούντο και δεν θα υπήρχε λόγος περικοπής. Δυστυχώς, αυ</w:t>
      </w:r>
      <w:r>
        <w:rPr>
          <w:rFonts w:eastAsia="Times New Roman" w:cs="Times New Roman"/>
          <w:szCs w:val="24"/>
        </w:rPr>
        <w:t>τό το ζήτημα προς τρεις Υπουργούς εκκρεμεί από τις 30 Μαΐου και δεν έχω λάβει καμμία απάντηση.</w:t>
      </w:r>
    </w:p>
    <w:p w14:paraId="14B850A3" w14:textId="77777777" w:rsidR="009F1D8B" w:rsidRDefault="00750C6B">
      <w:pPr>
        <w:spacing w:line="600" w:lineRule="auto"/>
        <w:ind w:firstLine="720"/>
        <w:contextualSpacing/>
        <w:jc w:val="both"/>
        <w:rPr>
          <w:rFonts w:eastAsia="Times New Roman" w:cs="Times New Roman"/>
        </w:rPr>
      </w:pPr>
      <w:r>
        <w:rPr>
          <w:rFonts w:eastAsia="Times New Roman" w:cs="Times New Roman"/>
        </w:rPr>
        <w:t>(Στο σημείο αυτό ο Βουλευτής κ. Γεώργιος</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Δημήτριος Καρράς καταθέτει για τα Πρακτικά το προαναφερθέν έγγραφο, το οποίο βρίσκεται στο αρχείο του Τμήματος Γραμματ</w:t>
      </w:r>
      <w:r>
        <w:rPr>
          <w:rFonts w:eastAsia="Times New Roman" w:cs="Times New Roman"/>
        </w:rPr>
        <w:t>είας της Διεύθυνσης Στενογραφίας και Πρακτικών της Βουλής)</w:t>
      </w:r>
    </w:p>
    <w:p w14:paraId="14B850A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δεύτερο ζήτημα το οποίο ακούστηκε και στην Αίθουσα και θέλω να θίξω αυτή στη στιγμή, είναι ότι επιβεβαιώνεται η άποψή μου ότι ο μονόδρομος ήταν οι περικοπές, οι περιστολές, ανεξαρτήτως θυσιών, </w:t>
      </w:r>
      <w:r>
        <w:rPr>
          <w:rFonts w:eastAsia="Times New Roman" w:cs="Times New Roman"/>
          <w:szCs w:val="24"/>
        </w:rPr>
        <w:t xml:space="preserve">ανεξαρτήτως συνεπειών για τους Έλληνες, και </w:t>
      </w:r>
      <w:r>
        <w:rPr>
          <w:rFonts w:eastAsia="Times New Roman" w:cs="Times New Roman"/>
          <w:szCs w:val="24"/>
        </w:rPr>
        <w:t xml:space="preserve">κραυγαλέο παράδειγμα </w:t>
      </w:r>
      <w:r>
        <w:rPr>
          <w:rFonts w:eastAsia="Times New Roman" w:cs="Times New Roman"/>
          <w:szCs w:val="24"/>
        </w:rPr>
        <w:t xml:space="preserve">είναι το ζήτημα </w:t>
      </w:r>
      <w:r>
        <w:rPr>
          <w:rFonts w:eastAsia="Times New Roman" w:cs="Times New Roman"/>
          <w:szCs w:val="24"/>
        </w:rPr>
        <w:t xml:space="preserve">των </w:t>
      </w:r>
      <w:r>
        <w:rPr>
          <w:rFonts w:eastAsia="Times New Roman" w:cs="Times New Roman"/>
          <w:szCs w:val="24"/>
        </w:rPr>
        <w:t>συντάξεων χηρείας. Έχω τη</w:t>
      </w:r>
      <w:r>
        <w:rPr>
          <w:rFonts w:eastAsia="Times New Roman" w:cs="Times New Roman"/>
          <w:szCs w:val="24"/>
        </w:rPr>
        <w:t xml:space="preserve">ν ετοιμότητα, </w:t>
      </w:r>
      <w:r>
        <w:rPr>
          <w:rFonts w:eastAsia="Times New Roman" w:cs="Times New Roman"/>
          <w:szCs w:val="24"/>
        </w:rPr>
        <w:t>αν θέλετε την πρωτοβουλία και στις 27</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κατέθεσα, αμέσως την επόμενη ημέρα της ψήφισης του νόμου-</w:t>
      </w:r>
      <w:proofErr w:type="spellStart"/>
      <w:r>
        <w:rPr>
          <w:rFonts w:eastAsia="Times New Roman" w:cs="Times New Roman"/>
          <w:szCs w:val="24"/>
        </w:rPr>
        <w:t>Κατρούγκαλου</w:t>
      </w:r>
      <w:proofErr w:type="spellEnd"/>
      <w:r>
        <w:rPr>
          <w:rFonts w:eastAsia="Times New Roman" w:cs="Times New Roman"/>
          <w:szCs w:val="24"/>
        </w:rPr>
        <w:t>, επίκαιρη ερώτηση</w:t>
      </w:r>
      <w:r>
        <w:rPr>
          <w:rFonts w:eastAsia="Times New Roman" w:cs="Times New Roman"/>
          <w:szCs w:val="24"/>
        </w:rPr>
        <w:t xml:space="preserve"> για το τι θα γίνει με τις συντάξεις χηρείας. Θεώρησα ότι θα ήταν ένα σφάλμα της Κυβέρνησης, ότι της είχε ξεφύγει και ότι θα αποκαθιστούσε μια αδικία. </w:t>
      </w:r>
    </w:p>
    <w:p w14:paraId="14B850A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B850A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Έχω, όμως, και την α</w:t>
      </w:r>
      <w:r>
        <w:rPr>
          <w:rFonts w:eastAsia="Times New Roman" w:cs="Times New Roman"/>
          <w:szCs w:val="24"/>
        </w:rPr>
        <w:t>πάντηση που έλαβα τότε. Έχω την απάντηση από τον κ. Πετρόπουλο -ο οποίος είναι παρών- ο οποίος είπε ότι: «Πάμε σε έναν νέο προσδιορισμό των κανόνων για την καταβολή της σύνταξης χηρείας από εδώ και πέρα». Και παρακάτω -είναι από τα επίσημα Πρακτικά αυτά- λ</w:t>
      </w:r>
      <w:r>
        <w:rPr>
          <w:rFonts w:eastAsia="Times New Roman" w:cs="Times New Roman"/>
          <w:szCs w:val="24"/>
        </w:rPr>
        <w:t xml:space="preserve">έει ότι: «Σε όσους συμβεί  ένα τέτοιο γεγονός και πραγματικά βρίσκονται σε </w:t>
      </w:r>
      <w:r>
        <w:rPr>
          <w:rFonts w:eastAsia="Times New Roman" w:cs="Times New Roman"/>
          <w:szCs w:val="24"/>
        </w:rPr>
        <w:lastRenderedPageBreak/>
        <w:t xml:space="preserve">κατάσταση αδυναμίας, υπάρχει ζήτημα κοινωνικής πολιτικής. Η </w:t>
      </w:r>
      <w:proofErr w:type="spellStart"/>
      <w:r>
        <w:rPr>
          <w:rFonts w:eastAsia="Times New Roman" w:cs="Times New Roman"/>
          <w:szCs w:val="24"/>
        </w:rPr>
        <w:t>προνοιακή</w:t>
      </w:r>
      <w:proofErr w:type="spellEnd"/>
      <w:r>
        <w:rPr>
          <w:rFonts w:eastAsia="Times New Roman" w:cs="Times New Roman"/>
          <w:szCs w:val="24"/>
        </w:rPr>
        <w:t xml:space="preserve"> πολιτική είναι στη δική μας μέριμνα». </w:t>
      </w:r>
    </w:p>
    <w:p w14:paraId="14B850A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Τι να πω; Δεν θέλω να κάνω περαιτέρω σχόλιο. Δεν θέλω να κάνω. Δηλαδή με</w:t>
      </w:r>
      <w:r>
        <w:rPr>
          <w:rFonts w:eastAsia="Times New Roman" w:cs="Times New Roman"/>
          <w:szCs w:val="24"/>
        </w:rPr>
        <w:t xml:space="preserve">ταθέτουμε εκείνους </w:t>
      </w:r>
      <w:r>
        <w:rPr>
          <w:rFonts w:eastAsia="Times New Roman"/>
          <w:szCs w:val="24"/>
        </w:rPr>
        <w:t>οι οποίοι</w:t>
      </w:r>
      <w:r>
        <w:rPr>
          <w:rFonts w:eastAsia="Times New Roman" w:cs="Times New Roman"/>
          <w:szCs w:val="24"/>
        </w:rPr>
        <w:t xml:space="preserve"> δικαιούνται τα δικαιώματα, σε </w:t>
      </w:r>
      <w:proofErr w:type="spellStart"/>
      <w:r>
        <w:rPr>
          <w:rFonts w:eastAsia="Times New Roman" w:cs="Times New Roman"/>
          <w:szCs w:val="24"/>
        </w:rPr>
        <w:t>προνοιακή</w:t>
      </w:r>
      <w:proofErr w:type="spellEnd"/>
      <w:r>
        <w:rPr>
          <w:rFonts w:eastAsia="Times New Roman" w:cs="Times New Roman"/>
          <w:szCs w:val="24"/>
        </w:rPr>
        <w:t xml:space="preserve"> πολιτική.</w:t>
      </w:r>
    </w:p>
    <w:p w14:paraId="14B850A8" w14:textId="77777777" w:rsidR="009F1D8B" w:rsidRDefault="00750C6B">
      <w:pPr>
        <w:spacing w:line="600" w:lineRule="auto"/>
        <w:ind w:firstLine="720"/>
        <w:contextualSpacing/>
        <w:jc w:val="both"/>
        <w:rPr>
          <w:rFonts w:eastAsia="Times New Roman" w:cs="Times New Roman"/>
        </w:rPr>
      </w:pPr>
      <w:r>
        <w:rPr>
          <w:rFonts w:eastAsia="Times New Roman" w:cs="Times New Roman"/>
        </w:rPr>
        <w:t>(Στο σημείο αυτό ο Βουλευτής κ. Γεώργιος</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Δημήτριος Καρράς καταθέτει για τα Πρακτικά τα προαναφερθέντα έγγραφα, τα οποία βρίσκονται στο αρχείο του Τμήματος Γραμματείας της Διεύ</w:t>
      </w:r>
      <w:r>
        <w:rPr>
          <w:rFonts w:eastAsia="Times New Roman" w:cs="Times New Roman"/>
        </w:rPr>
        <w:t>θυνσης Στενογραφίας και Πρακτικών της Βουλής)</w:t>
      </w:r>
    </w:p>
    <w:p w14:paraId="14B850A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το τελευταίο για να κλείσω. Το ασφαλιστικό ζήτημα αυτό δεν μπορεί να ευοδωθεί, δεν μπορεί να πετύχει και για τον λόγο ότι δεν έχει καμμία αποδοχή. Όταν το σύνολο του ελληνικού λαού παραπονείται, δεν </w:t>
      </w:r>
      <w:r>
        <w:rPr>
          <w:rFonts w:eastAsia="Times New Roman" w:cs="Times New Roman"/>
          <w:szCs w:val="24"/>
        </w:rPr>
        <w:t xml:space="preserve">μπορεί να λειτουργήσει, διότι αυτό οδηγεί σε απώλεια εσόδων, διότι κανείς δεν </w:t>
      </w:r>
      <w:r>
        <w:rPr>
          <w:rFonts w:eastAsia="Times New Roman" w:cs="Times New Roman"/>
          <w:szCs w:val="24"/>
        </w:rPr>
        <w:t>αποδίδει</w:t>
      </w:r>
      <w:r>
        <w:rPr>
          <w:rFonts w:eastAsia="Times New Roman" w:cs="Times New Roman"/>
          <w:szCs w:val="24"/>
        </w:rPr>
        <w:t xml:space="preserve"> αξιοπιστία στο σύστημα αυτό. </w:t>
      </w:r>
    </w:p>
    <w:p w14:paraId="14B850A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Είπαν οι συνάδελφοι προηγουμένως πώς, κατά κάποιο τρόπο, μειώθηκαν τα δηλούμενα έσοδα στον φόρο εισοδήματος, πώς μειώθηκαν οι εισφορές, ούτ</w:t>
      </w:r>
      <w:r>
        <w:rPr>
          <w:rFonts w:eastAsia="Times New Roman" w:cs="Times New Roman"/>
          <w:szCs w:val="24"/>
        </w:rPr>
        <w:t xml:space="preserve">ως ώστε </w:t>
      </w:r>
      <w:r>
        <w:rPr>
          <w:rFonts w:eastAsia="Times New Roman" w:cs="Times New Roman"/>
          <w:szCs w:val="24"/>
        </w:rPr>
        <w:t xml:space="preserve">δεν μπορεί </w:t>
      </w:r>
      <w:r>
        <w:rPr>
          <w:rFonts w:eastAsia="Times New Roman" w:cs="Times New Roman"/>
          <w:szCs w:val="24"/>
        </w:rPr>
        <w:t xml:space="preserve">να λειτουργήσει. Η αξιοπιστία δεν υπάρχει. Και όταν δεν υπάρχει αξιοπιστία σε ένα σύστημα το οποίο ονομάστηκε μεταρρύθμιση, κατανοεί </w:t>
      </w:r>
      <w:r>
        <w:rPr>
          <w:rFonts w:eastAsia="Times New Roman" w:cs="Times New Roman"/>
          <w:szCs w:val="24"/>
        </w:rPr>
        <w:lastRenderedPageBreak/>
        <w:t>κανείς ότι πρέπει αμέσως να αλλάξει. Το σύστημα αυτό υπό τις συνθήκες αυτές, όπως η σημερινή Κυβέρνηση τ</w:t>
      </w:r>
      <w:r>
        <w:rPr>
          <w:rFonts w:eastAsia="Times New Roman" w:cs="Times New Roman"/>
          <w:szCs w:val="24"/>
        </w:rPr>
        <w:t xml:space="preserve">ουλάχιστον το έχει προσδιορίσει, έχει αυτοπαγιδευτεί, έχει </w:t>
      </w:r>
      <w:proofErr w:type="spellStart"/>
      <w:r>
        <w:rPr>
          <w:rFonts w:eastAsia="Times New Roman" w:cs="Times New Roman"/>
          <w:szCs w:val="24"/>
        </w:rPr>
        <w:t>αυτοδεσμευθεί</w:t>
      </w:r>
      <w:proofErr w:type="spellEnd"/>
      <w:r>
        <w:rPr>
          <w:rFonts w:eastAsia="Times New Roman" w:cs="Times New Roman"/>
          <w:szCs w:val="24"/>
        </w:rPr>
        <w:t xml:space="preserve"> και φοβούμαι ότι θα χειροτερεύει στο μέλλον. Φοβούμαι ότι και κάποια στιγμή θα φτάσουμε και σε αδυναμία ακόμα -πράγμα που απεύχομαι- καταβολής αυτών των ελάχιστων παροχών </w:t>
      </w:r>
      <w:r>
        <w:rPr>
          <w:rFonts w:eastAsia="Times New Roman"/>
          <w:szCs w:val="24"/>
        </w:rPr>
        <w:t>οι οποίες</w:t>
      </w:r>
      <w:r>
        <w:rPr>
          <w:rFonts w:eastAsia="Times New Roman" w:cs="Times New Roman"/>
          <w:szCs w:val="24"/>
        </w:rPr>
        <w:t xml:space="preserve"> εξ</w:t>
      </w:r>
      <w:r>
        <w:rPr>
          <w:rFonts w:eastAsia="Times New Roman" w:cs="Times New Roman"/>
          <w:szCs w:val="24"/>
        </w:rPr>
        <w:t>ακολουθούν να δίνονται, για τον λόγο ότι υπήρχε άτεγκτη, υπήρ</w:t>
      </w:r>
      <w:r>
        <w:rPr>
          <w:rFonts w:eastAsia="Times New Roman" w:cs="Times New Roman"/>
          <w:szCs w:val="24"/>
        </w:rPr>
        <w:t>ξ</w:t>
      </w:r>
      <w:r>
        <w:rPr>
          <w:rFonts w:eastAsia="Times New Roman" w:cs="Times New Roman"/>
          <w:szCs w:val="24"/>
        </w:rPr>
        <w:t>ε και ανάλγητη όλη αυτή η πολιτική.</w:t>
      </w:r>
    </w:p>
    <w:p w14:paraId="14B850A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Καρρά.</w:t>
      </w:r>
    </w:p>
    <w:p w14:paraId="14B850A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Τελειώνω αμέσως, κυρία Πρόεδρε.</w:t>
      </w:r>
    </w:p>
    <w:p w14:paraId="14B850A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ένα μόνο επιχείρησε. Επ</w:t>
      </w:r>
      <w:r>
        <w:rPr>
          <w:rFonts w:eastAsia="Times New Roman" w:cs="Times New Roman"/>
          <w:szCs w:val="24"/>
        </w:rPr>
        <w:t>ιχείρησε να καλύψει τα ελλείμματα της οικονομίας, τα οποία ήταν αποτέλεσμα κακών πολιτικών. Δεν μπορούμε, όμως, τα ελλείμματα της οικονομίας να τα καλύπτουμε με την φτωχοποίηση του ελληνικού λαού.</w:t>
      </w:r>
    </w:p>
    <w:p w14:paraId="14B850AE" w14:textId="77777777" w:rsidR="009F1D8B" w:rsidRDefault="00750C6B">
      <w:pPr>
        <w:spacing w:line="600" w:lineRule="auto"/>
        <w:ind w:firstLine="720"/>
        <w:contextualSpacing/>
        <w:jc w:val="both"/>
        <w:rPr>
          <w:rFonts w:eastAsia="Times New Roman"/>
          <w:szCs w:val="24"/>
        </w:rPr>
      </w:pPr>
      <w:r>
        <w:rPr>
          <w:rFonts w:eastAsia="Times New Roman"/>
          <w:szCs w:val="24"/>
        </w:rPr>
        <w:t>Ευχαριστώ, κυρία Πρόεδρε.</w:t>
      </w:r>
    </w:p>
    <w:p w14:paraId="14B850AF" w14:textId="77777777" w:rsidR="009F1D8B" w:rsidRDefault="00750C6B">
      <w:pPr>
        <w:spacing w:line="600" w:lineRule="auto"/>
        <w:ind w:firstLine="720"/>
        <w:contextualSpacing/>
        <w:jc w:val="center"/>
        <w:rPr>
          <w:rFonts w:eastAsia="Times New Roman"/>
          <w:bCs/>
        </w:rPr>
      </w:pPr>
      <w:r>
        <w:rPr>
          <w:rFonts w:eastAsia="Times New Roman"/>
          <w:bCs/>
        </w:rPr>
        <w:t>(Χειροκροτήματα)</w:t>
      </w:r>
    </w:p>
    <w:p w14:paraId="14B850B0"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 xml:space="preserve">ΠΡΟΕΔΡΕΥΟΥΣΑ </w:t>
      </w:r>
      <w:r>
        <w:rPr>
          <w:rFonts w:eastAsia="Times New Roman"/>
          <w:b/>
          <w:szCs w:val="24"/>
        </w:rPr>
        <w:t>(Αναστασία Χριστοδουλοπούλου):</w:t>
      </w:r>
      <w:r>
        <w:rPr>
          <w:rFonts w:eastAsia="Times New Roman"/>
          <w:szCs w:val="24"/>
        </w:rPr>
        <w:t xml:space="preserve"> Τον λόγο έχει ο τελευταίος από τους επερωτώντες, ο κ. </w:t>
      </w:r>
      <w:proofErr w:type="spellStart"/>
      <w:r>
        <w:rPr>
          <w:rFonts w:eastAsia="Times New Roman"/>
          <w:szCs w:val="24"/>
        </w:rPr>
        <w:t>Κεγκέρογλου</w:t>
      </w:r>
      <w:proofErr w:type="spellEnd"/>
      <w:r>
        <w:rPr>
          <w:rFonts w:eastAsia="Times New Roman"/>
          <w:szCs w:val="24"/>
        </w:rPr>
        <w:t xml:space="preserve">. </w:t>
      </w:r>
    </w:p>
    <w:p w14:paraId="14B850B1" w14:textId="77777777" w:rsidR="009F1D8B" w:rsidRDefault="00750C6B">
      <w:pPr>
        <w:spacing w:line="600" w:lineRule="auto"/>
        <w:ind w:firstLine="720"/>
        <w:contextualSpacing/>
        <w:jc w:val="both"/>
        <w:rPr>
          <w:rFonts w:eastAsia="Times New Roman" w:cs="Times New Roman"/>
          <w:szCs w:val="24"/>
        </w:rPr>
      </w:pPr>
      <w:r>
        <w:rPr>
          <w:rFonts w:eastAsia="Times New Roman"/>
          <w:szCs w:val="24"/>
        </w:rPr>
        <w:t xml:space="preserve">Έχετε τον λόγο, κύριε </w:t>
      </w:r>
      <w:proofErr w:type="spellStart"/>
      <w:r>
        <w:rPr>
          <w:rFonts w:eastAsia="Times New Roman"/>
          <w:szCs w:val="24"/>
        </w:rPr>
        <w:t>Κεγκέρογλου</w:t>
      </w:r>
      <w:proofErr w:type="spellEnd"/>
      <w:r>
        <w:rPr>
          <w:rFonts w:eastAsia="Times New Roman"/>
          <w:szCs w:val="24"/>
        </w:rPr>
        <w:t>, για πέντε λεπτά.</w:t>
      </w:r>
    </w:p>
    <w:p w14:paraId="14B850B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Μόνο πέντε λεπτά, κυρία Πρόεδρε;</w:t>
      </w:r>
    </w:p>
    <w:p w14:paraId="14B850B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 βέ</w:t>
      </w:r>
      <w:r>
        <w:rPr>
          <w:rFonts w:eastAsia="Times New Roman" w:cs="Times New Roman"/>
          <w:szCs w:val="24"/>
        </w:rPr>
        <w:t>βαια, κύριε συνάδελφε.</w:t>
      </w:r>
    </w:p>
    <w:p w14:paraId="14B850B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Σας ευχαριστώ, κυρία Πρόεδρε.</w:t>
      </w:r>
    </w:p>
    <w:p w14:paraId="14B850B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που διεξάγεται σήμερα στην Ολομέλεια είναι πάρα πολύ κρίσιμη και αφορά το σοβαρό θέμα της βιωσιμότητας του ασφαλιστικού-συνταξιοδοτικού. </w:t>
      </w:r>
      <w:r>
        <w:rPr>
          <w:rFonts w:eastAsia="Times New Roman" w:cs="Times New Roman"/>
          <w:szCs w:val="24"/>
          <w:lang w:val="en-US"/>
        </w:rPr>
        <w:t>K</w:t>
      </w:r>
      <w:r>
        <w:rPr>
          <w:rFonts w:eastAsia="Times New Roman" w:cs="Times New Roman"/>
          <w:szCs w:val="24"/>
        </w:rPr>
        <w:t>αι μπορούμε να πούμε με βεβαιότ</w:t>
      </w:r>
      <w:r>
        <w:rPr>
          <w:rFonts w:eastAsia="Times New Roman" w:cs="Times New Roman"/>
          <w:szCs w:val="24"/>
        </w:rPr>
        <w:t xml:space="preserve">ητα ότι η αποτίμηση της εφαρμογής ενός και πλέον έτους του νόμου </w:t>
      </w:r>
      <w:proofErr w:type="spellStart"/>
      <w:r>
        <w:rPr>
          <w:rFonts w:eastAsia="Times New Roman" w:cs="Times New Roman"/>
          <w:szCs w:val="24"/>
        </w:rPr>
        <w:t>Κατρούγκαλου</w:t>
      </w:r>
      <w:proofErr w:type="spellEnd"/>
      <w:r>
        <w:rPr>
          <w:rFonts w:eastAsia="Times New Roman" w:cs="Times New Roman"/>
          <w:szCs w:val="24"/>
        </w:rPr>
        <w:t>, που δεν έχει καθ’ ολοκληρίαν ακόμη εφαρμοστεί, δίδει τέτοια αρνητικά αποτελέσματα και ως προς τις αδικίες που αφορούν τους συνταξιούχους, αλλά κυρίως ως προς τις τεράστιες αδικί</w:t>
      </w:r>
      <w:r>
        <w:rPr>
          <w:rFonts w:eastAsia="Times New Roman" w:cs="Times New Roman"/>
          <w:szCs w:val="24"/>
        </w:rPr>
        <w:t>ες που αφορούν τους ενεργούς οικονομικά πολίτες.</w:t>
      </w:r>
    </w:p>
    <w:p w14:paraId="14B850B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Η βιωσιμότητα του ασφαλιστικού-συνταξιοδοτικού αφορά το σύνολο των πολιτών. Ορισμένοι προσπαθούν να πουν, όταν μιλάμε για ασφαλιστικό και συνταξιοδοτικό, και να μας κατηγορήσουν ότι ασχολούμαστε μόνο με τους</w:t>
      </w:r>
      <w:r>
        <w:rPr>
          <w:rFonts w:eastAsia="Times New Roman" w:cs="Times New Roman"/>
          <w:szCs w:val="24"/>
        </w:rPr>
        <w:t xml:space="preserve"> συνταξιούχους και δεν ενδιαφερόμαστε δήθεν για τους νέους ανθρώπους και τους ενεργούς πολίτες. Λάθος! Αυτό είναι παραπλάνηση, αυτό είναι μια προσπάθεια για να βάλουν τον αυτόματο πιλότο, ο οποίος μέσα από τις κοινωνικές αντιθέσεις θα μπορέσει να οδηγήσει </w:t>
      </w:r>
      <w:r>
        <w:rPr>
          <w:rFonts w:eastAsia="Times New Roman" w:cs="Times New Roman"/>
          <w:szCs w:val="24"/>
        </w:rPr>
        <w:t xml:space="preserve">στη συγκάλυψη των εγκλημάτων που έχουν γίνει για το ασφαλιστικό-συνταξιοδοτικό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14B850B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γιατί όλα αυτά; Τι κάνει αυτός ο νόμος; Πετσοκόβει τις συντάξεις και τις πετσοκόβει σε περίοδο πλεονασμάτων. Γιατί μην επικαλεστ</w:t>
      </w:r>
      <w:r>
        <w:rPr>
          <w:rFonts w:eastAsia="Times New Roman" w:cs="Times New Roman"/>
          <w:szCs w:val="24"/>
        </w:rPr>
        <w:t>είτε για άλλη μια φορά τις περικοπές, οι οποίες πράγματι έγιναν τα προηγούμενα χρόνια στις περιόδους των ελλειμμάτων. Εσείς κάνετε μειώσεις με πλεονάσματα. Αυτό κι αν είναι αναλγησία. Και δεν δικαιούστε να ομιλείτε για περικοπές των προηγούμενων ετών, όταν</w:t>
      </w:r>
      <w:r>
        <w:rPr>
          <w:rFonts w:eastAsia="Times New Roman" w:cs="Times New Roman"/>
          <w:szCs w:val="24"/>
        </w:rPr>
        <w:t xml:space="preserve"> δεν τις έχετε ανακαλέσει. Έχετε ανακαλέσει μια περικοπή των προηγούμενων ετών; Καμ</w:t>
      </w:r>
      <w:r>
        <w:rPr>
          <w:rFonts w:eastAsia="Times New Roman" w:cs="Times New Roman"/>
          <w:szCs w:val="24"/>
        </w:rPr>
        <w:t>μ</w:t>
      </w:r>
      <w:r>
        <w:rPr>
          <w:rFonts w:eastAsia="Times New Roman" w:cs="Times New Roman"/>
          <w:szCs w:val="24"/>
        </w:rPr>
        <w:t xml:space="preserve">ία! Και συνεχώς μιλάτε για τις περικοπές που έγιναν τα προηγούμενα χρόνια. Ανακαλέστε μια και τότε τα συζητάμε. </w:t>
      </w:r>
    </w:p>
    <w:p w14:paraId="14B850B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αφορά όμως και δεν είστε ανάλγητοι μόνο ως προς αυτό το</w:t>
      </w:r>
      <w:r>
        <w:rPr>
          <w:rFonts w:eastAsia="Times New Roman" w:cs="Times New Roman"/>
          <w:szCs w:val="24"/>
        </w:rPr>
        <w:t xml:space="preserve"> θέμα. Έχετε επιβάλει υψηλές ασφαλιστικές εισφορές στους νέους ανθρώπους, στους ενεργούς οικονομικά πολίτες που με ένα δεύτερο φορολογικό, που είναι αυτό το ασφαλιστικό σας, έχετε βάλει φραγμό στο να παρά</w:t>
      </w:r>
      <w:r>
        <w:rPr>
          <w:rFonts w:eastAsia="Times New Roman" w:cs="Times New Roman"/>
          <w:szCs w:val="24"/>
        </w:rPr>
        <w:t>γ</w:t>
      </w:r>
      <w:r>
        <w:rPr>
          <w:rFonts w:eastAsia="Times New Roman" w:cs="Times New Roman"/>
          <w:szCs w:val="24"/>
        </w:rPr>
        <w:t>ουν επιπλέον εισόδημα. Το φορολογικό σας σε συνδυασ</w:t>
      </w:r>
      <w:r>
        <w:rPr>
          <w:rFonts w:eastAsia="Times New Roman" w:cs="Times New Roman"/>
          <w:szCs w:val="24"/>
        </w:rPr>
        <w:t xml:space="preserve">μό με τις εισφορές είναι το απόλυτο αντικίνητρο για να </w:t>
      </w:r>
      <w:proofErr w:type="spellStart"/>
      <w:r>
        <w:rPr>
          <w:rFonts w:eastAsia="Times New Roman" w:cs="Times New Roman"/>
          <w:szCs w:val="24"/>
        </w:rPr>
        <w:t>παράξει</w:t>
      </w:r>
      <w:proofErr w:type="spellEnd"/>
      <w:r>
        <w:rPr>
          <w:rFonts w:eastAsia="Times New Roman" w:cs="Times New Roman"/>
          <w:szCs w:val="24"/>
        </w:rPr>
        <w:t xml:space="preserve"> κανείς εισόδημα πάνω από 12.000 ευρώ, 13.000 ευρώ. Είτε </w:t>
      </w:r>
      <w:r>
        <w:rPr>
          <w:rFonts w:eastAsia="Times New Roman" w:cs="Times New Roman"/>
          <w:szCs w:val="24"/>
        </w:rPr>
        <w:t xml:space="preserve">παράγεις εισόδημα </w:t>
      </w:r>
      <w:r>
        <w:rPr>
          <w:rFonts w:eastAsia="Times New Roman" w:cs="Times New Roman"/>
          <w:szCs w:val="24"/>
        </w:rPr>
        <w:t xml:space="preserve">12.000 ευρώ, 13.000 ευρώ είτε 45.000 </w:t>
      </w:r>
      <w:r>
        <w:rPr>
          <w:rFonts w:eastAsia="Times New Roman" w:cs="Times New Roman"/>
          <w:szCs w:val="24"/>
        </w:rPr>
        <w:t xml:space="preserve">ευρώ </w:t>
      </w:r>
      <w:r>
        <w:rPr>
          <w:rFonts w:eastAsia="Times New Roman" w:cs="Times New Roman"/>
          <w:szCs w:val="24"/>
        </w:rPr>
        <w:t xml:space="preserve">αυτό που μένει είναι 7.000 ευρώ έως 10.000 ευρώ ή 11.000 ευρώ. Είναι ακριβώς </w:t>
      </w:r>
      <w:r>
        <w:rPr>
          <w:rFonts w:eastAsia="Times New Roman" w:cs="Times New Roman"/>
          <w:szCs w:val="24"/>
        </w:rPr>
        <w:t>το ίδιο. Όμως ταυτόχρονα είναι μεγάλο κίνητρο για φοροδιαφυγή. Είναι τεράστιο κίνητρο για φοροδιαφυγή.</w:t>
      </w:r>
    </w:p>
    <w:p w14:paraId="14B850B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χτυπάει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14B850B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αυτό το οποίο συμβαίνει σήμερα -και ας αξιολογήσετε τα στοιχεία τ</w:t>
      </w:r>
      <w:r>
        <w:rPr>
          <w:rFonts w:eastAsia="Times New Roman" w:cs="Times New Roman"/>
          <w:szCs w:val="24"/>
        </w:rPr>
        <w:t xml:space="preserve">ου Υπουργείου Οικονομικών- δεν είναι πραγματική μείωση του εισοδήματος του δηλωθέντος, αλλά είναι μείωση γιατί οι άνθρωποι προσπαθούν να βρουν τρόπους για να μην τους πάρετε το κεφάλι με τις ασφαλιστικές εισφορές. </w:t>
      </w:r>
    </w:p>
    <w:p w14:paraId="14B850B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βέβαια επειδή υπάρχουν και πολλοί οι </w:t>
      </w:r>
      <w:r>
        <w:rPr>
          <w:rFonts w:eastAsia="Times New Roman" w:cs="Times New Roman"/>
          <w:szCs w:val="24"/>
        </w:rPr>
        <w:t>οποίοι θα πληρώσουν λιγότερες ασφαλιστικές εισφορές από ό,τι πλήρωναν πριν, δεν τους έχετε ενημερώσει, κύριε Πετρόπουλε -αυτούς που λέτε ότι σας συναντούν και υπάρχουν πράγματι τέτοιοι που πληρώνουν λιγότερες εισφορές- ότι δεν θα πάρουν σύνταξη. Τους το έχ</w:t>
      </w:r>
      <w:r>
        <w:rPr>
          <w:rFonts w:eastAsia="Times New Roman" w:cs="Times New Roman"/>
          <w:szCs w:val="24"/>
        </w:rPr>
        <w:t>ετε πει; Τους έχετε πει ότι θα πάρουν μόνο επίδομα; Τους έχετε πει ότι θα πάρουν μόνο τα 346 ευρώ και να δούμε και μερικά 10 ή 20 ευρώ επιπλέον; Μην λέτε μόνο για τις ασφαλιστικές εισφορές. Μην λέτε μόνο για όλα αυτά τα οποία βολεύουν.</w:t>
      </w:r>
    </w:p>
    <w:p w14:paraId="14B850B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έχουμε πάνω από τριακόσιες χιλιάδες συντάξεις οι οποίες εκκρεμούν. Πριν από τέσσερις πέντε μήνες ήταν τριακόσιες πέντε χιλιάδες, τώρα μπορεί να υπερβαίνουν τις τριακόσιες είκοσι πέντε χιλιάδες. Βάζω μέσα και το σύνολο των επικ</w:t>
      </w:r>
      <w:r>
        <w:rPr>
          <w:rFonts w:eastAsia="Times New Roman" w:cs="Times New Roman"/>
          <w:szCs w:val="24"/>
        </w:rPr>
        <w:t xml:space="preserve">ουρικών, των εφάπαξ, παρότι έχει ξεκινήσει η απόδοση των εφάπαξ με μειωμένους ρυθμούς. </w:t>
      </w:r>
    </w:p>
    <w:p w14:paraId="14B850B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Έχουμε αγροτικές συντάξεις, που όπως είπε ο συνάδελφος</w:t>
      </w:r>
      <w:r>
        <w:rPr>
          <w:rFonts w:eastAsia="Times New Roman" w:cs="Times New Roman"/>
          <w:szCs w:val="24"/>
        </w:rPr>
        <w:t>,</w:t>
      </w:r>
      <w:r>
        <w:rPr>
          <w:rFonts w:eastAsia="Times New Roman" w:cs="Times New Roman"/>
          <w:szCs w:val="24"/>
        </w:rPr>
        <w:t xml:space="preserve"> ο κ. Τζελέπης</w:t>
      </w:r>
      <w:r>
        <w:rPr>
          <w:rFonts w:eastAsia="Times New Roman" w:cs="Times New Roman"/>
          <w:szCs w:val="24"/>
        </w:rPr>
        <w:t>,</w:t>
      </w:r>
      <w:r>
        <w:rPr>
          <w:rFonts w:eastAsia="Times New Roman" w:cs="Times New Roman"/>
          <w:szCs w:val="24"/>
        </w:rPr>
        <w:t xml:space="preserve"> έπρεπε να έχουν εκδοθεί τον Ιούλιο για τους γεννηθέντες του 1950. Πρέπει να μας πείτε συγκεκριμέν</w:t>
      </w:r>
      <w:r>
        <w:rPr>
          <w:rFonts w:eastAsia="Times New Roman" w:cs="Times New Roman"/>
          <w:szCs w:val="24"/>
        </w:rPr>
        <w:t xml:space="preserve">α γιατί δεν μπορέσατε να δώσετε τις συντάξεις τον Ιούλιο και πότε θα τις δώσετε για το σύνολο των γεννηθέντων το 1950. </w:t>
      </w:r>
    </w:p>
    <w:p w14:paraId="14B850BE" w14:textId="77777777" w:rsidR="009F1D8B" w:rsidRDefault="00750C6B">
      <w:pPr>
        <w:spacing w:line="600" w:lineRule="auto"/>
        <w:ind w:firstLine="720"/>
        <w:contextualSpacing/>
        <w:jc w:val="both"/>
        <w:rPr>
          <w:rFonts w:eastAsia="Times New Roman"/>
          <w:bCs/>
        </w:rPr>
      </w:pPr>
      <w:r>
        <w:rPr>
          <w:rFonts w:eastAsia="Times New Roman" w:cs="Times New Roman"/>
          <w:szCs w:val="24"/>
        </w:rPr>
        <w:lastRenderedPageBreak/>
        <w:t xml:space="preserve">Υπάρχουν δεκάδες χιλιάδες συντάξεις που δεν εκδίδονται για επαγγελματίες, αγρότες, βιοτέχνες, εμπόρους, λόγω ληξιπρόθεσμων ασφαλιστικών </w:t>
      </w:r>
      <w:r>
        <w:rPr>
          <w:rFonts w:eastAsia="Times New Roman" w:cs="Times New Roman"/>
          <w:szCs w:val="24"/>
        </w:rPr>
        <w:t xml:space="preserve">εισφορών οι οποίες συσσωρεύονται. </w:t>
      </w:r>
      <w:r>
        <w:rPr>
          <w:rFonts w:eastAsia="Times New Roman"/>
          <w:bCs/>
        </w:rPr>
        <w:t>Καταθέσαμε τροπολογία την προηγούμενη βδομάδα να αυξηθεί το όριο των 20.000 μαζί με τα πρόστιμα και τις προσαυξήσεις για τις ληξιπρόθεσμες οφειλές στον ΟΑΕΕ και να πάει 35.000, ούτως ώστε να μπορέσουν να εκδοθούν μερικές δ</w:t>
      </w:r>
      <w:r>
        <w:rPr>
          <w:rFonts w:eastAsia="Times New Roman"/>
          <w:bCs/>
        </w:rPr>
        <w:t>εκάδες χιλιάδες συντάξεις με αυτήν τη ρύθμιση, να αυξηθεί το όριο των 4.000 για τους αγρότες στα 12.000, για να μπορέσουν να εκδοθούν πολλές συντάξεις που εκκρεμούν. Δεν αποδεχτήκατε την τροπολογία.</w:t>
      </w:r>
    </w:p>
    <w:p w14:paraId="14B850BF" w14:textId="77777777" w:rsidR="009F1D8B" w:rsidRDefault="00750C6B">
      <w:pPr>
        <w:spacing w:line="600" w:lineRule="auto"/>
        <w:ind w:firstLine="720"/>
        <w:contextualSpacing/>
        <w:jc w:val="both"/>
        <w:rPr>
          <w:rFonts w:eastAsia="Times New Roman"/>
          <w:bCs/>
        </w:rPr>
      </w:pPr>
      <w:r>
        <w:rPr>
          <w:rFonts w:eastAsia="Times New Roman"/>
          <w:bCs/>
        </w:rPr>
        <w:t xml:space="preserve">Σας κάναμε την τροπολογία που λέει ότι εν πάση </w:t>
      </w:r>
      <w:proofErr w:type="spellStart"/>
      <w:r>
        <w:rPr>
          <w:rFonts w:eastAsia="Times New Roman"/>
          <w:bCs/>
        </w:rPr>
        <w:t>περιπτώσει</w:t>
      </w:r>
      <w:proofErr w:type="spellEnd"/>
      <w:r>
        <w:rPr>
          <w:rFonts w:eastAsia="Times New Roman"/>
          <w:bCs/>
        </w:rPr>
        <w:t>, αφού επιμένετε, δώστε το δικαίωμα να αφαιρούνται για ένα διάστημα τα χρόνια που αντιστοιχούν στις οφειλόμενες ληξιπρόθεσμες ασφαλιστικές εισφορές, να βγει η σύνταξη με τα υπόλοιπα, τα πληρωμένα χρόνια, που τα δικαιούνται -και παρακρατείτε παράνομα τις συ</w:t>
      </w:r>
      <w:r>
        <w:rPr>
          <w:rFonts w:eastAsia="Times New Roman"/>
          <w:bCs/>
        </w:rPr>
        <w:t>ντάξεις και δεν τους τις δίνετε- και όταν έχουν τη δυνατότητα να καταβάλουν αυτές τις εισφορές, τότε να υπολογιστούν και τα υπόλοιπα χρόνια. Ούτε αυτό το δέχεστε.</w:t>
      </w:r>
    </w:p>
    <w:p w14:paraId="14B850C0" w14:textId="77777777" w:rsidR="009F1D8B" w:rsidRDefault="00750C6B">
      <w:pPr>
        <w:spacing w:line="600" w:lineRule="auto"/>
        <w:ind w:firstLine="720"/>
        <w:contextualSpacing/>
        <w:jc w:val="both"/>
        <w:rPr>
          <w:rFonts w:eastAsia="Times New Roman"/>
          <w:bCs/>
        </w:rPr>
      </w:pPr>
      <w:r>
        <w:rPr>
          <w:rFonts w:eastAsia="Times New Roman"/>
          <w:bCs/>
        </w:rPr>
        <w:t>Δεν είναι όλα αυτά στον αέρα, κύριε Πετρόπουλε, που ασχολείστε με το ασφαλιστικό, γιατί πιστε</w:t>
      </w:r>
      <w:r>
        <w:rPr>
          <w:rFonts w:eastAsia="Times New Roman"/>
          <w:bCs/>
        </w:rPr>
        <w:t>ύω ότι η κ</w:t>
      </w:r>
      <w:r>
        <w:rPr>
          <w:rFonts w:eastAsia="Times New Roman"/>
          <w:bCs/>
        </w:rPr>
        <w:t>.</w:t>
      </w:r>
      <w:r>
        <w:rPr>
          <w:rFonts w:eastAsia="Times New Roman"/>
          <w:bCs/>
        </w:rPr>
        <w:t xml:space="preserve"> </w:t>
      </w:r>
      <w:proofErr w:type="spellStart"/>
      <w:r>
        <w:rPr>
          <w:rFonts w:eastAsia="Times New Roman"/>
          <w:bCs/>
        </w:rPr>
        <w:t>Αχτσιόγλου</w:t>
      </w:r>
      <w:proofErr w:type="spellEnd"/>
      <w:r>
        <w:rPr>
          <w:rFonts w:eastAsia="Times New Roman"/>
          <w:bCs/>
        </w:rPr>
        <w:t xml:space="preserve"> </w:t>
      </w:r>
      <w:r>
        <w:rPr>
          <w:rFonts w:eastAsia="Times New Roman"/>
          <w:bCs/>
        </w:rPr>
        <w:lastRenderedPageBreak/>
        <w:t>δεν ασχολείται καθόλου. Δεν την ενδιαφέρει το θέμα, γιατί θεωρεί ότι είναι πολύ νέα ακόμα να ασχοληθεί με τις συντάξεις…</w:t>
      </w:r>
    </w:p>
    <w:p w14:paraId="14B850C1" w14:textId="77777777" w:rsidR="009F1D8B" w:rsidRDefault="00750C6B">
      <w:pPr>
        <w:spacing w:line="600" w:lineRule="auto"/>
        <w:ind w:firstLine="720"/>
        <w:contextualSpacing/>
        <w:jc w:val="center"/>
        <w:rPr>
          <w:rFonts w:eastAsia="Times New Roman"/>
          <w:bCs/>
        </w:rPr>
      </w:pPr>
      <w:r>
        <w:rPr>
          <w:rFonts w:eastAsia="Times New Roman"/>
          <w:bCs/>
        </w:rPr>
        <w:t>(Θόρυβος στην Αίθουσα)</w:t>
      </w:r>
    </w:p>
    <w:p w14:paraId="14B850C2" w14:textId="77777777" w:rsidR="009F1D8B" w:rsidRDefault="00750C6B">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 xml:space="preserve">Ελάτε, κύριε </w:t>
      </w:r>
      <w:proofErr w:type="spellStart"/>
      <w:r>
        <w:rPr>
          <w:rFonts w:eastAsia="Times New Roman"/>
          <w:szCs w:val="24"/>
        </w:rPr>
        <w:t>Κεγκέρογλου</w:t>
      </w:r>
      <w:proofErr w:type="spellEnd"/>
      <w:r>
        <w:rPr>
          <w:rFonts w:eastAsia="Times New Roman"/>
          <w:szCs w:val="24"/>
        </w:rPr>
        <w:t>.</w:t>
      </w:r>
    </w:p>
    <w:p w14:paraId="14B850C3" w14:textId="77777777" w:rsidR="009F1D8B" w:rsidRDefault="00750C6B">
      <w:pPr>
        <w:spacing w:line="600" w:lineRule="auto"/>
        <w:ind w:firstLine="720"/>
        <w:contextualSpacing/>
        <w:jc w:val="both"/>
        <w:rPr>
          <w:rFonts w:eastAsia="Times New Roman"/>
          <w:szCs w:val="24"/>
        </w:rPr>
      </w:pPr>
      <w:r>
        <w:rPr>
          <w:rFonts w:eastAsia="Times New Roman"/>
          <w:b/>
          <w:bCs/>
        </w:rPr>
        <w:t>ΧΡΗΣΤΟΣ ΜΑΝΤΑΣ:</w:t>
      </w:r>
      <w:r>
        <w:rPr>
          <w:rFonts w:eastAsia="Times New Roman"/>
          <w:bCs/>
        </w:rPr>
        <w:t xml:space="preserve"> …(</w:t>
      </w:r>
      <w:r>
        <w:rPr>
          <w:rFonts w:eastAsia="Times New Roman"/>
          <w:bCs/>
        </w:rPr>
        <w:t>δ</w:t>
      </w:r>
      <w:r>
        <w:rPr>
          <w:rFonts w:eastAsia="Times New Roman"/>
          <w:bCs/>
        </w:rPr>
        <w:t xml:space="preserve">εν </w:t>
      </w:r>
      <w:r>
        <w:rPr>
          <w:rFonts w:eastAsia="Times New Roman"/>
          <w:bCs/>
        </w:rPr>
        <w:t>ακούστηκε)</w:t>
      </w:r>
    </w:p>
    <w:p w14:paraId="14B850C4" w14:textId="77777777" w:rsidR="009F1D8B" w:rsidRDefault="00750C6B">
      <w:pPr>
        <w:spacing w:line="600" w:lineRule="auto"/>
        <w:ind w:firstLine="720"/>
        <w:contextualSpacing/>
        <w:jc w:val="both"/>
        <w:rPr>
          <w:rFonts w:eastAsia="Times New Roman"/>
          <w:bCs/>
        </w:rPr>
      </w:pPr>
      <w:r>
        <w:rPr>
          <w:rFonts w:eastAsia="Times New Roman"/>
          <w:b/>
          <w:bCs/>
        </w:rPr>
        <w:t>ΒΑΣΙΛΕΙΟΣ ΚΕΓΚΕΡΟΓΛΟΥ:</w:t>
      </w:r>
      <w:r>
        <w:rPr>
          <w:rFonts w:eastAsia="Times New Roman"/>
          <w:bCs/>
        </w:rPr>
        <w:t xml:space="preserve"> Τι είπατε, κύριε Μαντά;</w:t>
      </w:r>
    </w:p>
    <w:p w14:paraId="14B850C5" w14:textId="77777777" w:rsidR="009F1D8B" w:rsidRDefault="00750C6B">
      <w:pPr>
        <w:spacing w:line="600" w:lineRule="auto"/>
        <w:ind w:firstLine="720"/>
        <w:contextualSpacing/>
        <w:jc w:val="both"/>
        <w:rPr>
          <w:rFonts w:eastAsia="Times New Roman"/>
          <w:bCs/>
        </w:rPr>
      </w:pPr>
      <w:r>
        <w:rPr>
          <w:rFonts w:eastAsia="Times New Roman"/>
          <w:b/>
          <w:bCs/>
        </w:rPr>
        <w:t>ΧΡΗΣΤΟΣ ΜΑΝΤΑΣ:</w:t>
      </w:r>
      <w:r>
        <w:rPr>
          <w:rFonts w:eastAsia="Times New Roman"/>
          <w:bCs/>
        </w:rPr>
        <w:t xml:space="preserve"> Είπα ότι αυτό είναι άλλο.</w:t>
      </w:r>
    </w:p>
    <w:p w14:paraId="14B850C6" w14:textId="77777777" w:rsidR="009F1D8B" w:rsidRDefault="00750C6B">
      <w:pPr>
        <w:spacing w:line="600" w:lineRule="auto"/>
        <w:ind w:firstLine="720"/>
        <w:contextualSpacing/>
        <w:jc w:val="both"/>
        <w:rPr>
          <w:rFonts w:eastAsia="Times New Roman"/>
          <w:bCs/>
        </w:rPr>
      </w:pPr>
      <w:r>
        <w:rPr>
          <w:rFonts w:eastAsia="Times New Roman"/>
          <w:b/>
          <w:bCs/>
        </w:rPr>
        <w:t>ΚΩΝΣΤΑΝΤΙΝΟΣ ΜΠΑΡΚΑΣ:</w:t>
      </w:r>
      <w:r>
        <w:rPr>
          <w:rFonts w:eastAsia="Times New Roman"/>
          <w:bCs/>
        </w:rPr>
        <w:t xml:space="preserve"> Αφήστε τώρα!</w:t>
      </w:r>
    </w:p>
    <w:p w14:paraId="14B850C7" w14:textId="77777777" w:rsidR="009F1D8B" w:rsidRDefault="00750C6B">
      <w:pPr>
        <w:spacing w:line="600" w:lineRule="auto"/>
        <w:ind w:firstLine="720"/>
        <w:contextualSpacing/>
        <w:jc w:val="both"/>
        <w:rPr>
          <w:rFonts w:eastAsia="Times New Roman"/>
          <w:bCs/>
        </w:rPr>
      </w:pPr>
      <w:r>
        <w:rPr>
          <w:rFonts w:eastAsia="Times New Roman"/>
          <w:b/>
          <w:bCs/>
        </w:rPr>
        <w:t>ΒΑΣΙΛΕΙΟΣ ΚΕΓΚΕΡΟΓΛΟΥ:</w:t>
      </w:r>
      <w:r>
        <w:rPr>
          <w:rFonts w:eastAsia="Times New Roman"/>
          <w:bCs/>
        </w:rPr>
        <w:t xml:space="preserve"> Βρήκατε θέμα να ασχοληθείτε. Μπράβο!</w:t>
      </w:r>
    </w:p>
    <w:p w14:paraId="14B850C8" w14:textId="77777777" w:rsidR="009F1D8B" w:rsidRDefault="00750C6B">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 xml:space="preserve">Κύριε </w:t>
      </w:r>
      <w:proofErr w:type="spellStart"/>
      <w:r>
        <w:rPr>
          <w:rFonts w:eastAsia="Times New Roman"/>
          <w:szCs w:val="24"/>
        </w:rPr>
        <w:t>Κεγκέρογ</w:t>
      </w:r>
      <w:r>
        <w:rPr>
          <w:rFonts w:eastAsia="Times New Roman"/>
          <w:szCs w:val="24"/>
        </w:rPr>
        <w:t>λου</w:t>
      </w:r>
      <w:proofErr w:type="spellEnd"/>
      <w:r>
        <w:rPr>
          <w:rFonts w:eastAsia="Times New Roman"/>
          <w:szCs w:val="24"/>
        </w:rPr>
        <w:t>, έχετε υπερβεί τον χρόνο σας.</w:t>
      </w:r>
    </w:p>
    <w:p w14:paraId="14B850C9" w14:textId="77777777" w:rsidR="009F1D8B" w:rsidRDefault="00750C6B">
      <w:pPr>
        <w:spacing w:line="600" w:lineRule="auto"/>
        <w:ind w:firstLine="720"/>
        <w:contextualSpacing/>
        <w:jc w:val="both"/>
        <w:rPr>
          <w:rFonts w:eastAsia="Times New Roman"/>
          <w:bCs/>
        </w:rPr>
      </w:pPr>
      <w:r>
        <w:rPr>
          <w:rFonts w:eastAsia="Times New Roman"/>
          <w:b/>
          <w:bCs/>
        </w:rPr>
        <w:t>ΒΑΣΙΛΕΙΟΣ ΚΕΓΚΕΡΟΓΛΟΥ:</w:t>
      </w:r>
      <w:r>
        <w:rPr>
          <w:rFonts w:eastAsia="Times New Roman"/>
          <w:bCs/>
        </w:rPr>
        <w:t xml:space="preserve"> Αυτό τι δείχνει; Ότι για όλα τα προηγούμενα δεν είχατε τίποτα να πείτε και πραγματικά βρήκατε θέμα να ασχοληθείτε.</w:t>
      </w:r>
    </w:p>
    <w:p w14:paraId="14B850CA" w14:textId="77777777" w:rsidR="009F1D8B" w:rsidRDefault="00750C6B">
      <w:pPr>
        <w:spacing w:line="600" w:lineRule="auto"/>
        <w:ind w:firstLine="720"/>
        <w:contextualSpacing/>
        <w:jc w:val="both"/>
        <w:rPr>
          <w:rFonts w:eastAsia="Times New Roman"/>
          <w:b/>
          <w:bCs/>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Ναι, τους αποστομώσατε.</w:t>
      </w:r>
    </w:p>
    <w:p w14:paraId="14B850CB" w14:textId="77777777" w:rsidR="009F1D8B" w:rsidRDefault="00750C6B">
      <w:pPr>
        <w:spacing w:line="600" w:lineRule="auto"/>
        <w:ind w:firstLine="720"/>
        <w:contextualSpacing/>
        <w:jc w:val="both"/>
        <w:rPr>
          <w:rFonts w:eastAsia="Times New Roman"/>
          <w:bCs/>
        </w:rPr>
      </w:pPr>
      <w:r>
        <w:rPr>
          <w:rFonts w:eastAsia="Times New Roman"/>
          <w:b/>
          <w:bCs/>
        </w:rPr>
        <w:t>ΒΑΣΙΛΕΙΟΣ ΚΕΓΚΕΡ</w:t>
      </w:r>
      <w:r>
        <w:rPr>
          <w:rFonts w:eastAsia="Times New Roman"/>
          <w:b/>
          <w:bCs/>
        </w:rPr>
        <w:t>ΟΓΛΟΥ:</w:t>
      </w:r>
      <w:r>
        <w:rPr>
          <w:rFonts w:eastAsia="Times New Roman"/>
          <w:bCs/>
        </w:rPr>
        <w:t xml:space="preserve"> Κύριοι συνάδελφοι…</w:t>
      </w:r>
    </w:p>
    <w:p w14:paraId="14B850CC" w14:textId="77777777" w:rsidR="009F1D8B" w:rsidRDefault="00750C6B">
      <w:pPr>
        <w:spacing w:line="600" w:lineRule="auto"/>
        <w:ind w:firstLine="720"/>
        <w:contextualSpacing/>
        <w:jc w:val="both"/>
        <w:rPr>
          <w:rFonts w:eastAsia="Times New Roman"/>
          <w:bCs/>
        </w:rPr>
      </w:pPr>
      <w:r>
        <w:rPr>
          <w:rFonts w:eastAsia="Times New Roman"/>
          <w:b/>
          <w:bCs/>
        </w:rPr>
        <w:lastRenderedPageBreak/>
        <w:t>ΚΩΝΣΤΑΝΤΙΝΟΣ ΜΠΑΡΚΑΣ:</w:t>
      </w:r>
      <w:r>
        <w:rPr>
          <w:rFonts w:eastAsia="Times New Roman"/>
          <w:bCs/>
        </w:rPr>
        <w:t xml:space="preserve"> Για το γεγονός ότι είστε μισογύνης. Με αυτό ασχολούμαστε!</w:t>
      </w:r>
    </w:p>
    <w:p w14:paraId="14B850CD" w14:textId="77777777" w:rsidR="009F1D8B" w:rsidRDefault="00750C6B">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Κύριε Μπάρκα, σας παρακαλώ.</w:t>
      </w:r>
    </w:p>
    <w:p w14:paraId="14B850CE" w14:textId="77777777" w:rsidR="009F1D8B" w:rsidRDefault="00750C6B">
      <w:pPr>
        <w:spacing w:line="600" w:lineRule="auto"/>
        <w:ind w:firstLine="720"/>
        <w:contextualSpacing/>
        <w:jc w:val="both"/>
        <w:rPr>
          <w:rFonts w:eastAsia="Times New Roman"/>
          <w:b/>
          <w:bCs/>
        </w:rPr>
      </w:pPr>
      <w:r>
        <w:rPr>
          <w:rFonts w:eastAsia="Times New Roman"/>
          <w:szCs w:val="24"/>
        </w:rPr>
        <w:t xml:space="preserve">Τους έχετε αποστομώσει, κύριε </w:t>
      </w:r>
      <w:proofErr w:type="spellStart"/>
      <w:r>
        <w:rPr>
          <w:rFonts w:eastAsia="Times New Roman"/>
          <w:szCs w:val="24"/>
        </w:rPr>
        <w:t>Κεγκέρογλου</w:t>
      </w:r>
      <w:proofErr w:type="spellEnd"/>
      <w:r>
        <w:rPr>
          <w:rFonts w:eastAsia="Times New Roman"/>
          <w:szCs w:val="24"/>
        </w:rPr>
        <w:t>.</w:t>
      </w:r>
    </w:p>
    <w:p w14:paraId="14B850CF" w14:textId="77777777" w:rsidR="009F1D8B" w:rsidRDefault="00750C6B">
      <w:pPr>
        <w:spacing w:line="600" w:lineRule="auto"/>
        <w:ind w:firstLine="720"/>
        <w:contextualSpacing/>
        <w:jc w:val="both"/>
        <w:rPr>
          <w:rFonts w:eastAsia="Times New Roman"/>
          <w:bCs/>
        </w:rPr>
      </w:pPr>
      <w:r>
        <w:rPr>
          <w:rFonts w:eastAsia="Times New Roman"/>
          <w:b/>
          <w:bCs/>
        </w:rPr>
        <w:t>ΒΑΣΙΛΕΙΟΣ ΚΕΓΚΕΡΟΓΛΟΥ:</w:t>
      </w:r>
      <w:r>
        <w:rPr>
          <w:rFonts w:eastAsia="Times New Roman"/>
          <w:bCs/>
        </w:rPr>
        <w:t xml:space="preserve"> Θρασύτατε, κ</w:t>
      </w:r>
      <w:r>
        <w:rPr>
          <w:rFonts w:eastAsia="Times New Roman"/>
          <w:bCs/>
        </w:rPr>
        <w:t>ύριε Μπάρκα, τι είπατε; Θρασύτατε, κύριε Μπάρκα!</w:t>
      </w:r>
    </w:p>
    <w:p w14:paraId="14B850D0" w14:textId="77777777" w:rsidR="009F1D8B" w:rsidRDefault="00750C6B">
      <w:pPr>
        <w:spacing w:line="600" w:lineRule="auto"/>
        <w:ind w:firstLine="720"/>
        <w:contextualSpacing/>
        <w:jc w:val="both"/>
        <w:rPr>
          <w:rFonts w:eastAsia="Times New Roman"/>
          <w:bCs/>
        </w:rPr>
      </w:pPr>
      <w:r>
        <w:rPr>
          <w:rFonts w:eastAsia="Times New Roman"/>
          <w:b/>
          <w:bCs/>
        </w:rPr>
        <w:t>ΚΩΝΣΤΑΝΤΙΝΟΣ ΜΠΑΡΚΑΣ:</w:t>
      </w:r>
      <w:r>
        <w:rPr>
          <w:rFonts w:eastAsia="Times New Roman"/>
          <w:bCs/>
        </w:rPr>
        <w:t xml:space="preserve"> Αυτό που ακούσατε!</w:t>
      </w:r>
    </w:p>
    <w:p w14:paraId="14B850D1" w14:textId="77777777" w:rsidR="009F1D8B" w:rsidRDefault="00750C6B">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 xml:space="preserve">Ελάτε, κύριε </w:t>
      </w:r>
      <w:proofErr w:type="spellStart"/>
      <w:r>
        <w:rPr>
          <w:rFonts w:eastAsia="Times New Roman"/>
          <w:szCs w:val="24"/>
        </w:rPr>
        <w:t>Κεγκέρογλου</w:t>
      </w:r>
      <w:proofErr w:type="spellEnd"/>
      <w:r>
        <w:rPr>
          <w:rFonts w:eastAsia="Times New Roman"/>
          <w:szCs w:val="24"/>
        </w:rPr>
        <w:t>, ολοκληρώστε.</w:t>
      </w:r>
    </w:p>
    <w:p w14:paraId="14B850D2" w14:textId="77777777" w:rsidR="009F1D8B" w:rsidRDefault="00750C6B">
      <w:pPr>
        <w:spacing w:line="600" w:lineRule="auto"/>
        <w:ind w:firstLine="720"/>
        <w:contextualSpacing/>
        <w:jc w:val="both"/>
        <w:rPr>
          <w:rFonts w:eastAsia="Times New Roman"/>
          <w:bCs/>
        </w:rPr>
      </w:pPr>
      <w:r>
        <w:rPr>
          <w:rFonts w:eastAsia="Times New Roman"/>
          <w:b/>
          <w:bCs/>
        </w:rPr>
        <w:t>ΒΑΣΙΛΕΙΟΣ ΚΕΓΚΕΡΟΓΛΟΥ:</w:t>
      </w:r>
      <w:r>
        <w:rPr>
          <w:rFonts w:eastAsia="Times New Roman"/>
          <w:bCs/>
        </w:rPr>
        <w:t xml:space="preserve"> Από πού κι ως πού επιβάλλετε αναδρομικά πρόστιμα στους μικρο</w:t>
      </w:r>
      <w:r>
        <w:rPr>
          <w:rFonts w:eastAsia="Times New Roman"/>
          <w:bCs/>
        </w:rPr>
        <w:t>ύς επαγγελματίες, στους μικρούς οικισμούς, όπως σας είπε ο κ. Κουτσούκος; Από τη στιγμή που έχει ενοποιηθεί πλέον στον ΕΦΚΑ -ένα ταμείο είναι πλέον- ποια η χρεία να πείτε ότι</w:t>
      </w:r>
      <w:r>
        <w:rPr>
          <w:rFonts w:eastAsia="Times New Roman"/>
          <w:bCs/>
        </w:rPr>
        <w:t>:</w:t>
      </w:r>
      <w:r>
        <w:rPr>
          <w:rFonts w:eastAsia="Times New Roman"/>
          <w:bCs/>
        </w:rPr>
        <w:t xml:space="preserve"> «Α, έπρεπε να ήσουν στο ΤΑΕΕ κι όχι στο ΤΕΒΕ ή έπρεπε να ήσουν στον ΟΑΕΕ κι όχι </w:t>
      </w:r>
      <w:r>
        <w:rPr>
          <w:rFonts w:eastAsia="Times New Roman"/>
          <w:bCs/>
        </w:rPr>
        <w:t>σε ένα άλλο»;</w:t>
      </w:r>
    </w:p>
    <w:p w14:paraId="14B850D3" w14:textId="77777777" w:rsidR="009F1D8B" w:rsidRDefault="00750C6B">
      <w:pPr>
        <w:spacing w:line="600" w:lineRule="auto"/>
        <w:ind w:firstLine="720"/>
        <w:contextualSpacing/>
        <w:jc w:val="both"/>
        <w:rPr>
          <w:rFonts w:eastAsia="Times New Roman"/>
          <w:b/>
          <w:bCs/>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τελειώσει. Μην ανοίγετε νέο κεφάλαιο.</w:t>
      </w:r>
    </w:p>
    <w:p w14:paraId="14B850D4" w14:textId="77777777" w:rsidR="009F1D8B" w:rsidRDefault="00750C6B">
      <w:pPr>
        <w:spacing w:line="600" w:lineRule="auto"/>
        <w:ind w:firstLine="720"/>
        <w:contextualSpacing/>
        <w:jc w:val="both"/>
        <w:rPr>
          <w:rFonts w:eastAsia="Times New Roman"/>
          <w:bCs/>
        </w:rPr>
      </w:pPr>
      <w:r>
        <w:rPr>
          <w:rFonts w:eastAsia="Times New Roman"/>
          <w:b/>
          <w:bCs/>
        </w:rPr>
        <w:t>ΒΑΣΙΛΕΙΟΣ ΚΕΓΚΕΡΟΓΛΟΥ:</w:t>
      </w:r>
      <w:r>
        <w:rPr>
          <w:rFonts w:eastAsia="Times New Roman"/>
          <w:bCs/>
        </w:rPr>
        <w:t xml:space="preserve"> Κλείνω, κυρία Πρόεδρε.</w:t>
      </w:r>
    </w:p>
    <w:p w14:paraId="14B850D5" w14:textId="77777777" w:rsidR="009F1D8B" w:rsidRDefault="00750C6B">
      <w:pPr>
        <w:spacing w:line="600" w:lineRule="auto"/>
        <w:ind w:firstLine="720"/>
        <w:contextualSpacing/>
        <w:jc w:val="both"/>
        <w:rPr>
          <w:rFonts w:eastAsia="Times New Roman"/>
          <w:b/>
          <w:bCs/>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Ευχαριστώ.</w:t>
      </w:r>
    </w:p>
    <w:p w14:paraId="14B850D6" w14:textId="77777777" w:rsidR="009F1D8B" w:rsidRDefault="00750C6B">
      <w:pPr>
        <w:spacing w:line="600" w:lineRule="auto"/>
        <w:ind w:firstLine="720"/>
        <w:contextualSpacing/>
        <w:jc w:val="both"/>
        <w:rPr>
          <w:rFonts w:eastAsia="Times New Roman"/>
          <w:bCs/>
        </w:rPr>
      </w:pPr>
      <w:r>
        <w:rPr>
          <w:rFonts w:eastAsia="Times New Roman"/>
          <w:b/>
          <w:bCs/>
        </w:rPr>
        <w:t>ΒΑΣΙΛΕΙΟΣ ΚΕΓΚΕΡΟΓΛΟΥ:</w:t>
      </w:r>
      <w:r>
        <w:rPr>
          <w:rFonts w:eastAsia="Times New Roman"/>
          <w:bCs/>
        </w:rPr>
        <w:t xml:space="preserve"> Όλα αυτά, λοιπόν, συγκροτούν πραγματικά μια πολιτική που αυξάνει τις αντιθέσεις, τις κοινωνικές ανισότητες, δημιουργεί τεράστιο πρόβλημα και στους νέους ανθρώπους που πληρώνουν υψηλές ασφαλιστικές εισφορές και στους ενεργούς στην οικονομική ζωή, που μαζί </w:t>
      </w:r>
      <w:r>
        <w:rPr>
          <w:rFonts w:eastAsia="Times New Roman"/>
          <w:bCs/>
        </w:rPr>
        <w:t>με το φορολογικό δεν μπορούν να ανταπεξέλθουν και ταυτόχρονα αυτοί δεν ελπίζουν ότι θα πάρουν πάνω από ένα επίδομα.</w:t>
      </w:r>
    </w:p>
    <w:p w14:paraId="14B850D7" w14:textId="77777777" w:rsidR="009F1D8B" w:rsidRDefault="00750C6B">
      <w:pPr>
        <w:spacing w:line="600" w:lineRule="auto"/>
        <w:ind w:firstLine="720"/>
        <w:contextualSpacing/>
        <w:jc w:val="both"/>
        <w:rPr>
          <w:rFonts w:eastAsia="Times New Roman"/>
          <w:bCs/>
        </w:rPr>
      </w:pPr>
      <w:r>
        <w:rPr>
          <w:rFonts w:eastAsia="Times New Roman"/>
          <w:bCs/>
        </w:rPr>
        <w:t>Ευχαριστώ.</w:t>
      </w:r>
    </w:p>
    <w:p w14:paraId="14B850D8" w14:textId="77777777" w:rsidR="009F1D8B" w:rsidRDefault="00750C6B">
      <w:pPr>
        <w:spacing w:line="600" w:lineRule="auto"/>
        <w:ind w:firstLine="720"/>
        <w:contextualSpacing/>
        <w:jc w:val="center"/>
        <w:rPr>
          <w:rFonts w:eastAsia="Times New Roman"/>
          <w:bCs/>
        </w:rPr>
      </w:pPr>
      <w:r>
        <w:rPr>
          <w:rFonts w:eastAsia="Times New Roman"/>
          <w:bCs/>
        </w:rPr>
        <w:t>(Χειροκροτήματα)</w:t>
      </w:r>
    </w:p>
    <w:p w14:paraId="14B850D9" w14:textId="77777777" w:rsidR="009F1D8B" w:rsidRDefault="00750C6B">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 xml:space="preserve">Τελείωσαν, λοιπόν, οι επερωτώντες, έχοντας υπερβεί άπαντες τον </w:t>
      </w:r>
      <w:r>
        <w:rPr>
          <w:rFonts w:eastAsia="Times New Roman"/>
          <w:szCs w:val="24"/>
        </w:rPr>
        <w:t>χρόνο.</w:t>
      </w:r>
    </w:p>
    <w:p w14:paraId="14B850DA" w14:textId="77777777" w:rsidR="009F1D8B" w:rsidRDefault="00750C6B">
      <w:pPr>
        <w:spacing w:line="600" w:lineRule="auto"/>
        <w:ind w:firstLine="720"/>
        <w:contextualSpacing/>
        <w:jc w:val="both"/>
        <w:rPr>
          <w:rFonts w:eastAsia="Times New Roman"/>
          <w:szCs w:val="24"/>
        </w:rPr>
      </w:pPr>
      <w:r>
        <w:rPr>
          <w:rFonts w:eastAsia="Times New Roman"/>
          <w:szCs w:val="24"/>
        </w:rPr>
        <w:t>Θα δώσω τώρα τον λόγο στην Υπουργό Εργασίας, Κοινωνικής Ασφάλισης και Κοινωνικής Αλληλεγγύης</w:t>
      </w:r>
      <w:r>
        <w:rPr>
          <w:rFonts w:eastAsia="Times New Roman"/>
          <w:szCs w:val="24"/>
        </w:rPr>
        <w:t xml:space="preserve"> </w:t>
      </w:r>
      <w:r>
        <w:rPr>
          <w:rFonts w:eastAsia="Times New Roman"/>
          <w:szCs w:val="24"/>
        </w:rPr>
        <w:t xml:space="preserve">κ. </w:t>
      </w:r>
      <w:proofErr w:type="spellStart"/>
      <w:r>
        <w:rPr>
          <w:rFonts w:eastAsia="Times New Roman"/>
          <w:szCs w:val="24"/>
        </w:rPr>
        <w:t>Αχτσιόγλου</w:t>
      </w:r>
      <w:proofErr w:type="spellEnd"/>
      <w:r>
        <w:rPr>
          <w:rFonts w:eastAsia="Times New Roman"/>
          <w:szCs w:val="24"/>
        </w:rPr>
        <w:t>.</w:t>
      </w:r>
    </w:p>
    <w:p w14:paraId="14B850DB"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Αχτσιόγλου</w:t>
      </w:r>
      <w:proofErr w:type="spellEnd"/>
      <w:r>
        <w:rPr>
          <w:rFonts w:eastAsia="Times New Roman"/>
          <w:szCs w:val="24"/>
        </w:rPr>
        <w:t xml:space="preserve"> πόσο χρόνο θέλετε; Είκοσι λεπτά;</w:t>
      </w:r>
    </w:p>
    <w:p w14:paraId="14B850DC" w14:textId="77777777" w:rsidR="009F1D8B" w:rsidRDefault="00750C6B">
      <w:pPr>
        <w:spacing w:line="600" w:lineRule="auto"/>
        <w:ind w:firstLine="720"/>
        <w:contextualSpacing/>
        <w:jc w:val="both"/>
        <w:rPr>
          <w:rFonts w:eastAsia="Times New Roman"/>
          <w:szCs w:val="24"/>
        </w:rPr>
      </w:pPr>
      <w:r>
        <w:rPr>
          <w:rFonts w:eastAsia="Times New Roman"/>
          <w:b/>
          <w:szCs w:val="24"/>
        </w:rPr>
        <w:t>ΕΦΗ ΑΧΤΣΙΟΓΛΟΥ (Υπουργός Εργασίας, Κοινωνικής Ασφάλισης και Κοινωνικής Αλληλεγγύης):</w:t>
      </w:r>
      <w:r>
        <w:rPr>
          <w:rFonts w:eastAsia="Times New Roman"/>
          <w:szCs w:val="24"/>
        </w:rPr>
        <w:t xml:space="preserve"> Ναι, κ</w:t>
      </w:r>
      <w:r>
        <w:rPr>
          <w:rFonts w:eastAsia="Times New Roman"/>
          <w:szCs w:val="24"/>
        </w:rPr>
        <w:t>υρία Πρόεδρε.</w:t>
      </w:r>
    </w:p>
    <w:p w14:paraId="14B850DD"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Βουλευτές, η επίκαιρη επερώτηση που συζητάμε σήμερα και κατέθεσαν οι Βουλευτές της Δημοκρατικής Συμπαράταξης νομίζω μας δίνει την ευκαιρία να δώσουμε απαντήσεις σε μια σειρά από ζητήματα που τίθενται και αφορούν τον κρίσιμο </w:t>
      </w:r>
      <w:r>
        <w:rPr>
          <w:rFonts w:eastAsia="Times New Roman"/>
          <w:szCs w:val="24"/>
        </w:rPr>
        <w:t>τομέα της κοινωνικής ασφάλισης. Διότι όλο αυτό το διάστημα, αλλά και σήμερα</w:t>
      </w:r>
      <w:r>
        <w:rPr>
          <w:rFonts w:eastAsia="Times New Roman"/>
          <w:szCs w:val="24"/>
        </w:rPr>
        <w:t>,</w:t>
      </w:r>
      <w:r>
        <w:rPr>
          <w:rFonts w:eastAsia="Times New Roman"/>
          <w:szCs w:val="24"/>
        </w:rPr>
        <w:t xml:space="preserve"> ακούγονται πάρα πολλά που δεν έχουν σχέση με την πραγματικότητα. Και στο καλό σενάριο, οι ανακρίβειες που διατυπώνονται έχουν να κάνουν με την έλλειψη της πληροφόρησης, στο κακό σ</w:t>
      </w:r>
      <w:r>
        <w:rPr>
          <w:rFonts w:eastAsia="Times New Roman"/>
          <w:szCs w:val="24"/>
        </w:rPr>
        <w:t>ενάριο, όμως, είναι μια εσκεμμένη παραπληροφόρηση, η οποία δεν έχει κανέναν άλλο σκοπό παρά να διαστρεβλώσει την πραγματικότητα. Και εδώ θα βάλω ένα ερώτημα-</w:t>
      </w:r>
      <w:proofErr w:type="spellStart"/>
      <w:r>
        <w:rPr>
          <w:rFonts w:eastAsia="Times New Roman"/>
          <w:szCs w:val="24"/>
        </w:rPr>
        <w:t>πρόκριμα</w:t>
      </w:r>
      <w:proofErr w:type="spellEnd"/>
      <w:r>
        <w:rPr>
          <w:rFonts w:eastAsia="Times New Roman"/>
          <w:szCs w:val="24"/>
        </w:rPr>
        <w:t xml:space="preserve"> για όλους μας: Ποιον πραγματικά εξυπηρετεί η δημιουργία απολύτως στρεβλών εντυπώσεων για τ</w:t>
      </w:r>
      <w:r>
        <w:rPr>
          <w:rFonts w:eastAsia="Times New Roman"/>
          <w:szCs w:val="24"/>
        </w:rPr>
        <w:t>ο δημόσιο σύστημα κοινωνικής ασφάλισης; Ποιον εξυπηρετεί;</w:t>
      </w:r>
    </w:p>
    <w:p w14:paraId="14B850DE" w14:textId="77777777" w:rsidR="009F1D8B" w:rsidRDefault="00750C6B">
      <w:pPr>
        <w:spacing w:line="600" w:lineRule="auto"/>
        <w:ind w:firstLine="720"/>
        <w:contextualSpacing/>
        <w:jc w:val="both"/>
        <w:rPr>
          <w:rFonts w:eastAsia="Times New Roman" w:cs="Times New Roman"/>
          <w:szCs w:val="24"/>
        </w:rPr>
      </w:pPr>
      <w:r>
        <w:rPr>
          <w:rFonts w:eastAsia="Times New Roman"/>
          <w:szCs w:val="24"/>
        </w:rPr>
        <w:t>Αυτή η Κυβέρνηση έχει δεσμευτεί από την πρώτη στιγμή να στήσει ξανά στα πόδια της την κοινωνική ασφάλιση, το δημόσιο σύστημα κοινωνικής ασφάλισης, διότι δεν μπορούμε να ξεχνάμε πως όταν ανέλαβε αυτή</w:t>
      </w:r>
      <w:r>
        <w:rPr>
          <w:rFonts w:eastAsia="Times New Roman"/>
          <w:szCs w:val="24"/>
        </w:rPr>
        <w:t xml:space="preserve"> η Κυβέρνηση, το σύστημα της κοινωνικής ασφάλισης ήταν στα πρόθυρα της κατάρρευσης. Το σύ</w:t>
      </w:r>
      <w:r>
        <w:rPr>
          <w:rFonts w:eastAsia="Times New Roman"/>
          <w:szCs w:val="24"/>
        </w:rPr>
        <w:lastRenderedPageBreak/>
        <w:t xml:space="preserve">στημα της κοινωνικής ασφάλισης όταν παρέλαβε αυτή η Κυβέρνηση είχε ένα έλλειμα 1.186.000.000 </w:t>
      </w:r>
      <w:r>
        <w:rPr>
          <w:rFonts w:eastAsia="Times New Roman"/>
          <w:szCs w:val="24"/>
        </w:rPr>
        <w:t xml:space="preserve">ευρώ </w:t>
      </w:r>
      <w:r>
        <w:rPr>
          <w:rFonts w:eastAsia="Times New Roman"/>
          <w:szCs w:val="24"/>
        </w:rPr>
        <w:t>μετά από έντεκα διαδοχικές μειώσεις των συντάξεων.</w:t>
      </w:r>
      <w:r>
        <w:rPr>
          <w:rFonts w:eastAsia="Times New Roman" w:cs="Times New Roman"/>
          <w:szCs w:val="24"/>
        </w:rPr>
        <w:t xml:space="preserve"> </w:t>
      </w:r>
      <w:r>
        <w:rPr>
          <w:rFonts w:eastAsia="Times New Roman" w:cs="Times New Roman"/>
          <w:szCs w:val="24"/>
        </w:rPr>
        <w:t>Νομίζω ότι αυτό το</w:t>
      </w:r>
      <w:r>
        <w:rPr>
          <w:rFonts w:eastAsia="Times New Roman" w:cs="Times New Roman"/>
          <w:szCs w:val="24"/>
        </w:rPr>
        <w:t xml:space="preserve"> στοιχείο είναι αρκετό για να κλείσουμε με το τι συνέβαινε προηγούμενα. Είχαμε και έντεκα διαδοχικές μειώσεις των συντάξεων και σύστημα βαθιά ελλειμματικό, με έλλειμα 1.180.000.000 ευρώ. </w:t>
      </w:r>
    </w:p>
    <w:p w14:paraId="14B850D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όσους δεν άρεσε να ακούν αυτό το στοιχείο, το οποίο νομίζω ότι εί</w:t>
      </w:r>
      <w:r>
        <w:rPr>
          <w:rFonts w:eastAsia="Times New Roman" w:cs="Times New Roman"/>
          <w:szCs w:val="24"/>
        </w:rPr>
        <w:t>ναι καθοριστικό για να συνεχίσουμε τη συζήτηση από εδώ και πέρα, θα ήθελα να το επαναλάβω. Είχαμε έντεκα διαδοχικές μειώσεις των συντάξεων την περίοδο 2010 με 2014 και παράδοση ενός συστήματος με έλλειμα 1.180.000.000 ευρώ. Πραγματικά είναι ένα τεράστιο κα</w:t>
      </w:r>
      <w:r>
        <w:rPr>
          <w:rFonts w:eastAsia="Times New Roman" w:cs="Times New Roman"/>
          <w:szCs w:val="24"/>
        </w:rPr>
        <w:t xml:space="preserve">τόρθωμα! </w:t>
      </w:r>
    </w:p>
    <w:p w14:paraId="14B850E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Έρχεται ο ν.4387/2016 και προσπαθεί να στήσει ξανά το σύστημα στα πόδια του βάζοντας κανόνες και λύνοντας προβλήματα ετών, πολλά από τα οποία όντως είχαν μια άμεση αντανάκλαση στην πρώτη περίοδο λειτουργίας του ενιαίου φορέα κοινωνικής ασφάλισης.</w:t>
      </w:r>
      <w:r>
        <w:rPr>
          <w:rFonts w:eastAsia="Times New Roman" w:cs="Times New Roman"/>
          <w:szCs w:val="24"/>
        </w:rPr>
        <w:t xml:space="preserve"> Όμως βάλαμε κανόνες στο σύστημα, πληρώνουμε ληξιπρόθεσμα, κλείνουμε πληγές του παρελθόντος και σήμερα είμαστε σε θέση να πούμε ότι μπορεί το δημόσιο σύ</w:t>
      </w:r>
      <w:r>
        <w:rPr>
          <w:rFonts w:eastAsia="Times New Roman" w:cs="Times New Roman"/>
          <w:szCs w:val="24"/>
        </w:rPr>
        <w:lastRenderedPageBreak/>
        <w:t>στημα κοινωνικής ασφάλισης να ανακτήσει τη χαμένη του αξιοπιστία. Νομίζω πως έχουν διαμορφωθεί οι προϋπο</w:t>
      </w:r>
      <w:r>
        <w:rPr>
          <w:rFonts w:eastAsia="Times New Roman" w:cs="Times New Roman"/>
          <w:szCs w:val="24"/>
        </w:rPr>
        <w:t xml:space="preserve">θέσεις για να συμβεί αυτό. </w:t>
      </w:r>
    </w:p>
    <w:p w14:paraId="14B850E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Θα αναφερθώ μόνο σε δύο στοιχεία: Πρώτον, στα στοιχεία για την ανεργία, η ΕΛΣΤΑΤ κατέγραψε για το δεύτερο τρίμηνο του 2017 ποσοστό ανεργίας 21,1%. Είναι στα επίπεδα που βρισκόταν στα τέλη του 2011. Ανακτούμε, δηλαδή, το χαμένο έ</w:t>
      </w:r>
      <w:r>
        <w:rPr>
          <w:rFonts w:eastAsia="Times New Roman" w:cs="Times New Roman"/>
          <w:szCs w:val="24"/>
        </w:rPr>
        <w:t>δαφος της κρίσης σε σχέση με την ανεργία. Δεύτερον, ο περιορισμός της αδήλωτης και της υποδηλωμένης εργασίας σήμερα έχει μειωθεί στο 13%. Το 2016 είχε πέσει από το 19% στο 13%. Αναφέρομαι αποκλειστικά σε αυτά τα δύο μεγέθη, δηλαδή στην ανεργία και στην αδή</w:t>
      </w:r>
      <w:r>
        <w:rPr>
          <w:rFonts w:eastAsia="Times New Roman" w:cs="Times New Roman"/>
          <w:szCs w:val="24"/>
        </w:rPr>
        <w:t xml:space="preserve">λωτη εργασία, διότι αποτελούν τους καθοριστικούς παράγοντες για να έχουμε ένα βιώσιμο ασφαλιστικό σύστημα. </w:t>
      </w:r>
    </w:p>
    <w:p w14:paraId="14B850E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Εδώ νομίζω ότι ένα στοιχείο επίσης μαρτυρά την αλήθεια αυτού που ισχυρίζομαι. Και αυτό δεν είναι άλλο από τα έσοδα του Ενιαίου Φορέα Κοινωνικής Ασφά</w:t>
      </w:r>
      <w:r>
        <w:rPr>
          <w:rFonts w:eastAsia="Times New Roman" w:cs="Times New Roman"/>
          <w:szCs w:val="24"/>
        </w:rPr>
        <w:t xml:space="preserve">λισης. Ο ΕΦΚΑ αυτήν τη στιγμή, για την εκτέλεση του οκταμήνου, εμφανίζει πραγματικό πλεόνασμα 460.000.000 ευρώ, με προϋπολογισμένο έλλειμμα 510.000.000 ευρώ. Δηλαδή, είχαμε προϋπολογισμένο έλλειμμα </w:t>
      </w:r>
      <w:r>
        <w:rPr>
          <w:rFonts w:eastAsia="Times New Roman" w:cs="Times New Roman"/>
          <w:szCs w:val="24"/>
        </w:rPr>
        <w:lastRenderedPageBreak/>
        <w:t>510.000.000 ευρώ για το οκτάμηνο και αυτός έχει επιτύχει π</w:t>
      </w:r>
      <w:r>
        <w:rPr>
          <w:rFonts w:eastAsia="Times New Roman" w:cs="Times New Roman"/>
          <w:szCs w:val="24"/>
        </w:rPr>
        <w:t>λεόνασμα 460.000.000 ευρώ. Καταλαβαίνετε ότι μιλάμε για μια θετική απόκλιση άνω των 950.000.000 ευρώ, περίπου 1 δισεκατομμύριο ευρώ θετική απόκλιση σε σχέση με τον προϋπολογισμό. Αυτά, για να βλέπουμε πότε το σύστημα στήνεται στα πόδια του και πότε το σύστ</w:t>
      </w:r>
      <w:r>
        <w:rPr>
          <w:rFonts w:eastAsia="Times New Roman" w:cs="Times New Roman"/>
          <w:szCs w:val="24"/>
        </w:rPr>
        <w:t xml:space="preserve">ημα καταρρέει. Και όλα αυτά μέσα σε ελάχιστους μήνες. </w:t>
      </w:r>
    </w:p>
    <w:p w14:paraId="14B850E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Για αυτόν τον λόγο επιμείναμε τόσο πολύ στις παρεμβάσεις μας για τη μείωση της ανεργίας. Για αυτόν τον λόγο επιμένουμε τόσο πολύ στις παρεμβάσεις μας για την αδήλωτη και την υποδηλωμένη εργασία. Για αυ</w:t>
      </w:r>
      <w:r>
        <w:rPr>
          <w:rFonts w:eastAsia="Times New Roman" w:cs="Times New Roman"/>
          <w:szCs w:val="24"/>
        </w:rPr>
        <w:t>τόν τον λόγο στον τελευταίο νόμο που ψηφίσαμε προσπαθήσαμε να λύσουμε και μερικά πάγια προβλήματα του ασφαλιστικού συστήματος που δεν είχαν να κάνουν με τον ν.4387, αλλά ήταν πάγια αιτήματα των ασφαλισμένων, όπως είναι η αποσύνδεση της ασφάλισης από την ιδ</w:t>
      </w:r>
      <w:r>
        <w:rPr>
          <w:rFonts w:eastAsia="Times New Roman" w:cs="Times New Roman"/>
          <w:szCs w:val="24"/>
        </w:rPr>
        <w:t>ιότητα για τους δικηγόρους και τους μηχανικούς, η επίλυση με την καταβολή των συντάξεων αναπηρίας σε περίπτωση που εκκρεμεί η κρίση των ΚΕΠΑ, η εξαγορά των πλασματικών ετών για τους αγρότες κ.λπ.</w:t>
      </w:r>
      <w:r>
        <w:rPr>
          <w:rFonts w:eastAsia="Times New Roman" w:cs="Times New Roman"/>
          <w:szCs w:val="24"/>
        </w:rPr>
        <w:t>.</w:t>
      </w:r>
      <w:r>
        <w:rPr>
          <w:rFonts w:eastAsia="Times New Roman" w:cs="Times New Roman"/>
          <w:szCs w:val="24"/>
        </w:rPr>
        <w:t xml:space="preserve"> </w:t>
      </w:r>
    </w:p>
    <w:p w14:paraId="14B850E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είπα ότι στον πρώτο χρόνο λει</w:t>
      </w:r>
      <w:r>
        <w:rPr>
          <w:rFonts w:eastAsia="Times New Roman" w:cs="Times New Roman"/>
          <w:szCs w:val="24"/>
        </w:rPr>
        <w:t>τουργίας του Ενιαίου Φορέα Κοινωνικής Ασφάλισης αναδεικνύονται και έρχονται στην επιφάνεια όλα τα προβλήματα, τα λάθη και η κακοδιοίκηση του παρελθόντος. Διότι διαχρονικά το ασφαλιστικό σύστημα χαρακτηριζόταν από μια σειρά από παθογένειες: πελατειακές ρυθμ</w:t>
      </w:r>
      <w:r>
        <w:rPr>
          <w:rFonts w:eastAsia="Times New Roman" w:cs="Times New Roman"/>
          <w:szCs w:val="24"/>
        </w:rPr>
        <w:t>ίσεις, άπειροι τρόποι υπολογισμού των εισφορών και των παροχών, διαφοροποιήσεις και ανισότητες μεταξύ των ασφαλισμένων, κατακερματισμένα μη ενοποιημένα πληροφοριακά συστήματα και μηχανογραφικά συστήματα, συστήματα εντελώς ασύμβατα μεταξύ τους, ολοκληρωτική</w:t>
      </w:r>
      <w:r>
        <w:rPr>
          <w:rFonts w:eastAsia="Times New Roman" w:cs="Times New Roman"/>
          <w:szCs w:val="24"/>
        </w:rPr>
        <w:t xml:space="preserve"> απουσία οργανωμένου μητρώου για τους ασφαλισμένους. Και παρότι ήταν υποχρεωτικό από το 2008 όλα τα μητρώα να έχουν </w:t>
      </w:r>
      <w:proofErr w:type="spellStart"/>
      <w:r>
        <w:rPr>
          <w:rFonts w:eastAsia="Times New Roman" w:cs="Times New Roman"/>
          <w:szCs w:val="24"/>
        </w:rPr>
        <w:t>επικαιροποιηθεί</w:t>
      </w:r>
      <w:proofErr w:type="spellEnd"/>
      <w:r>
        <w:rPr>
          <w:rFonts w:eastAsia="Times New Roman" w:cs="Times New Roman"/>
          <w:szCs w:val="24"/>
        </w:rPr>
        <w:t xml:space="preserve"> με βάση τον ΑΜΚΑ, αυτό δεν συνέβη ποτέ. Έπρεπε, λοιπόν, τα ταμεία να είχαν προχωρήσει σε αυτήν την εισαγωγή. Αυτό δεν έγινε </w:t>
      </w:r>
      <w:r>
        <w:rPr>
          <w:rFonts w:eastAsia="Times New Roman" w:cs="Times New Roman"/>
          <w:szCs w:val="24"/>
        </w:rPr>
        <w:t xml:space="preserve">ποτέ. Συνέχισαν να λειτουργούν με βάση τους δικούς τους αριθμούς. Δεν υπήρχε, λοιπόν, ένα οργανωμένο μητρώο για τους ασφαλισμένους. </w:t>
      </w:r>
    </w:p>
    <w:p w14:paraId="14B850E5"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Όταν ανέλαβε αυτή η Κυβέρνηση υπήρχαν σωρευμένες </w:t>
      </w:r>
      <w:proofErr w:type="spellStart"/>
      <w:r>
        <w:rPr>
          <w:rFonts w:eastAsia="Times New Roman"/>
          <w:szCs w:val="24"/>
        </w:rPr>
        <w:t>εκατόν</w:t>
      </w:r>
      <w:proofErr w:type="spellEnd"/>
      <w:r>
        <w:rPr>
          <w:rFonts w:eastAsia="Times New Roman"/>
          <w:szCs w:val="24"/>
        </w:rPr>
        <w:t xml:space="preserve"> εξήντα τέσσερις χιλιάδες εκκρεμείς αιτήσεις συνταξιοδότη</w:t>
      </w:r>
      <w:r>
        <w:rPr>
          <w:rFonts w:eastAsia="Times New Roman"/>
          <w:szCs w:val="24"/>
        </w:rPr>
        <w:lastRenderedPageBreak/>
        <w:t xml:space="preserve">σης κύριας </w:t>
      </w:r>
      <w:r>
        <w:rPr>
          <w:rFonts w:eastAsia="Times New Roman"/>
          <w:szCs w:val="24"/>
        </w:rPr>
        <w:t xml:space="preserve">σύνταξης και </w:t>
      </w:r>
      <w:proofErr w:type="spellStart"/>
      <w:r>
        <w:rPr>
          <w:rFonts w:eastAsia="Times New Roman"/>
          <w:szCs w:val="24"/>
        </w:rPr>
        <w:t>εκατόν</w:t>
      </w:r>
      <w:proofErr w:type="spellEnd"/>
      <w:r>
        <w:rPr>
          <w:rFonts w:eastAsia="Times New Roman"/>
          <w:szCs w:val="24"/>
        </w:rPr>
        <w:t xml:space="preserve"> πενήντα τέσσερις εκκρεμείς αιτήσεις για επικουρικές. Στα συρτάρια μας, δηλαδή, βρήκαμε τριακόσιες εξήντα χιλιάδες, περίπου, εκκρεμείς αιτήσεις για συνταξιοδοτικές παροχές. </w:t>
      </w:r>
    </w:p>
    <w:p w14:paraId="14B850E6" w14:textId="77777777" w:rsidR="009F1D8B" w:rsidRDefault="00750C6B">
      <w:pPr>
        <w:spacing w:line="600" w:lineRule="auto"/>
        <w:ind w:firstLine="720"/>
        <w:contextualSpacing/>
        <w:jc w:val="both"/>
        <w:rPr>
          <w:rFonts w:eastAsia="Times New Roman"/>
          <w:szCs w:val="24"/>
        </w:rPr>
      </w:pPr>
      <w:r>
        <w:rPr>
          <w:rFonts w:eastAsia="Times New Roman"/>
          <w:szCs w:val="24"/>
        </w:rPr>
        <w:t>Από τα μέσα του 2013 και μέχρι την αρχή αυτής της Κυβέρνησης δε</w:t>
      </w:r>
      <w:r>
        <w:rPr>
          <w:rFonts w:eastAsia="Times New Roman"/>
          <w:szCs w:val="24"/>
        </w:rPr>
        <w:t>ν είχε καταβληθεί ούτε ένα εφάπαξ. Και έρχεστε σήμερα εδώ να μας λέτε για τις εκκρεμείς αιτήσεις συνταξιοδότησης και να μας κουνάτε το δάχτυλο για τα εφάπαξ. Από τα μέσα του 2013 μέχρι που ανέλαβε αυτή η Κυβέρνηση, δεν είχε καταβληθεί ούτε ένα εφάπαξ! Έχου</w:t>
      </w:r>
      <w:r>
        <w:rPr>
          <w:rFonts w:eastAsia="Times New Roman"/>
          <w:szCs w:val="24"/>
        </w:rPr>
        <w:t xml:space="preserve">με καταβάλει άνω των πενήντα χιλιάδων εφάπαξ και μέχρι τον Ιούνιο του 2018 θα εκκαθαριστούν όλα, θα δοθούν δηλαδή και τα εξήντα τρεις χιλιάδες εφάπαξ και έχει εξασφαλιστεί η χρηματοδότησή τους γι’ αυτό. </w:t>
      </w:r>
    </w:p>
    <w:p w14:paraId="14B850E7" w14:textId="77777777" w:rsidR="009F1D8B" w:rsidRDefault="00750C6B">
      <w:pPr>
        <w:spacing w:line="600" w:lineRule="auto"/>
        <w:ind w:firstLine="720"/>
        <w:contextualSpacing/>
        <w:jc w:val="both"/>
        <w:rPr>
          <w:rFonts w:eastAsia="Times New Roman"/>
          <w:szCs w:val="24"/>
        </w:rPr>
      </w:pPr>
      <w:r>
        <w:rPr>
          <w:rFonts w:eastAsia="Times New Roman"/>
          <w:szCs w:val="24"/>
        </w:rPr>
        <w:t>Όταν ανέλαβε αυτή η Κυβέρνηση το προσωπικό των φορέω</w:t>
      </w:r>
      <w:r>
        <w:rPr>
          <w:rFonts w:eastAsia="Times New Roman"/>
          <w:szCs w:val="24"/>
        </w:rPr>
        <w:t>ν κοινωνικής ασφάλισης ήταν μειωμένο κατά 30%. Από την περίοδο 2010 μέχρι τη στιγμή που αναλάβαμε μειώθηκε το προσωπικό των φορέων κοινωνικής ασφάλισης κατά 30% και παρόλα αυτά μπορούμε να βγάζουμε περισσότερες συντάξεις απ’ ότι έβγαιναν το προηγούμενο διά</w:t>
      </w:r>
      <w:r>
        <w:rPr>
          <w:rFonts w:eastAsia="Times New Roman"/>
          <w:szCs w:val="24"/>
        </w:rPr>
        <w:t>στημα.</w:t>
      </w:r>
    </w:p>
    <w:p w14:paraId="14B850E8"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 xml:space="preserve">Φτιάχνουμε, λοιπόν, ένα </w:t>
      </w:r>
      <w:proofErr w:type="spellStart"/>
      <w:r>
        <w:rPr>
          <w:rFonts w:eastAsia="Times New Roman"/>
          <w:szCs w:val="24"/>
        </w:rPr>
        <w:t>επικαιροποιημένο</w:t>
      </w:r>
      <w:proofErr w:type="spellEnd"/>
      <w:r>
        <w:rPr>
          <w:rFonts w:eastAsia="Times New Roman"/>
          <w:szCs w:val="24"/>
        </w:rPr>
        <w:t xml:space="preserve"> μητρώο. Πλέον έχουμε στα χέρια μιας ένα ενιαίο, διορθωμένο μητρώο. Πράγματι, τους πρώτους μήνες λειτουργίας του ενιαίου φορέα κοινωνικής ασφάλισης υπήρχαν τεράστια προβλήματα, διότι όταν φτιάχτηκε ενοποιήθηκε</w:t>
      </w:r>
      <w:r>
        <w:rPr>
          <w:rFonts w:eastAsia="Times New Roman"/>
          <w:szCs w:val="24"/>
        </w:rPr>
        <w:t xml:space="preserve"> αυτό το μητρώο για πρώτη φορά, τους πρώτους μήνες εμφανίστηκαν </w:t>
      </w:r>
      <w:r>
        <w:rPr>
          <w:rFonts w:eastAsia="Times New Roman"/>
          <w:szCs w:val="24"/>
        </w:rPr>
        <w:t xml:space="preserve">είκοσι οκτώ εκατομμύρια οκτακόσιες χιλιάδες </w:t>
      </w:r>
      <w:r>
        <w:rPr>
          <w:rFonts w:eastAsia="Times New Roman"/>
          <w:szCs w:val="24"/>
        </w:rPr>
        <w:t xml:space="preserve">εγγραφές ασφαλισμένων. Αυτό ήταν πρόβλημα του ΕΦΚΑ; Αυτό το πρόβλημα, δηλαδή, δεν ήταν πριν στα μητρώα που συνενώθηκαν και εμφανίστηκαν </w:t>
      </w:r>
      <w:r>
        <w:rPr>
          <w:rFonts w:eastAsia="Times New Roman"/>
          <w:szCs w:val="24"/>
        </w:rPr>
        <w:t xml:space="preserve">είκοσι οκτώ </w:t>
      </w:r>
      <w:r>
        <w:rPr>
          <w:rFonts w:eastAsia="Times New Roman"/>
          <w:szCs w:val="24"/>
        </w:rPr>
        <w:t>εκατομμύρια οκτακόσιες χιλιάδες</w:t>
      </w:r>
      <w:r>
        <w:rPr>
          <w:rFonts w:eastAsia="Times New Roman"/>
          <w:szCs w:val="24"/>
        </w:rPr>
        <w:t xml:space="preserve"> εγγραφές; Φανταστείτε πόσες </w:t>
      </w:r>
      <w:proofErr w:type="spellStart"/>
      <w:r>
        <w:rPr>
          <w:rFonts w:eastAsia="Times New Roman"/>
          <w:szCs w:val="24"/>
        </w:rPr>
        <w:t>διπλοεγγραφές</w:t>
      </w:r>
      <w:proofErr w:type="spellEnd"/>
      <w:r>
        <w:rPr>
          <w:rFonts w:eastAsia="Times New Roman"/>
          <w:szCs w:val="24"/>
        </w:rPr>
        <w:t xml:space="preserve"> υπήρχαν εκεί μέσα και πόσα ανενημέρωτα μητρώα, χωρίς τους βασικούς αριθμούς ΑΜΚΑ και ΑΦΜ, τα βασικά στοιχεία που ήταν αναγκαία για να δημιουργηθεί το μητρώο αυτό.</w:t>
      </w:r>
    </w:p>
    <w:p w14:paraId="14B850E9" w14:textId="77777777" w:rsidR="009F1D8B" w:rsidRDefault="00750C6B">
      <w:pPr>
        <w:spacing w:line="600" w:lineRule="auto"/>
        <w:ind w:firstLine="720"/>
        <w:contextualSpacing/>
        <w:jc w:val="both"/>
        <w:rPr>
          <w:rFonts w:eastAsia="Times New Roman"/>
          <w:szCs w:val="24"/>
        </w:rPr>
      </w:pPr>
      <w:r>
        <w:rPr>
          <w:rFonts w:eastAsia="Times New Roman"/>
          <w:szCs w:val="24"/>
        </w:rPr>
        <w:t>Σήμερα έχουμε ένα κ</w:t>
      </w:r>
      <w:r>
        <w:rPr>
          <w:rFonts w:eastAsia="Times New Roman"/>
          <w:szCs w:val="24"/>
        </w:rPr>
        <w:t xml:space="preserve">αθαρό, διορθωμένο μητρώο, όπου το 99,9% των εγγραφών είναι πλήρως ορθό. </w:t>
      </w:r>
    </w:p>
    <w:p w14:paraId="14B850EA"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Αποκαθιστούμε τη δικαιοσύνη. Βάλαμε ενιαίους κανόνες, δηλαδή να ισχύουν οι ίδιοι κανόνες για όλους τους ασφαλισμένους σε ό,τι αφορά τις εισφορές τους, σε ό,τι αφορά τις παροχές </w:t>
      </w:r>
      <w:r>
        <w:rPr>
          <w:rFonts w:eastAsia="Times New Roman"/>
          <w:szCs w:val="24"/>
        </w:rPr>
        <w:lastRenderedPageBreak/>
        <w:t xml:space="preserve">τους. </w:t>
      </w:r>
      <w:r>
        <w:rPr>
          <w:rFonts w:eastAsia="Times New Roman"/>
          <w:szCs w:val="24"/>
        </w:rPr>
        <w:t xml:space="preserve">Και βάζουμε τα θεμέλια για μια αποτελεσματικότερη διακυβέρνηση της κοινωνικής ασφάλισης με ένα ταμείο για την κύρια ασφάλιση και ένα ταμείο για την επικουρική και το εφάπαξ. </w:t>
      </w:r>
    </w:p>
    <w:p w14:paraId="14B850EB" w14:textId="77777777" w:rsidR="009F1D8B" w:rsidRDefault="00750C6B">
      <w:pPr>
        <w:spacing w:line="600" w:lineRule="auto"/>
        <w:ind w:firstLine="720"/>
        <w:contextualSpacing/>
        <w:jc w:val="both"/>
        <w:rPr>
          <w:rFonts w:eastAsia="Times New Roman"/>
          <w:szCs w:val="24"/>
        </w:rPr>
      </w:pPr>
      <w:r>
        <w:rPr>
          <w:rFonts w:eastAsia="Times New Roman"/>
          <w:szCs w:val="24"/>
        </w:rPr>
        <w:t>Αντιμετωπίζουμε την εισφοροδιαφυγή. Έχουν δημιουργηθεί έντεκα περιφερειακά ελεγκτ</w:t>
      </w:r>
      <w:r>
        <w:rPr>
          <w:rFonts w:eastAsia="Times New Roman"/>
          <w:szCs w:val="24"/>
        </w:rPr>
        <w:t xml:space="preserve">ικά κέντρα ασφάλισης. Έχουμε για πρώτη φορά -κι εδώ έκανε λάθος η Πρόεδρος της Δημοκρατικής Συμπαράταξης- μία αύξηση στην </w:t>
      </w:r>
      <w:proofErr w:type="spellStart"/>
      <w:r>
        <w:rPr>
          <w:rFonts w:eastAsia="Times New Roman"/>
          <w:szCs w:val="24"/>
        </w:rPr>
        <w:t>εισπραξιμότητα</w:t>
      </w:r>
      <w:proofErr w:type="spellEnd"/>
      <w:r>
        <w:rPr>
          <w:rFonts w:eastAsia="Times New Roman"/>
          <w:szCs w:val="24"/>
        </w:rPr>
        <w:t xml:space="preserve"> σε σχέση και με το παρελθόν, αλλά και με τους στόχους που είχαμε για το 2017 και με τους στόχους με τους οποίους είχαμε</w:t>
      </w:r>
      <w:r>
        <w:rPr>
          <w:rFonts w:eastAsia="Times New Roman"/>
          <w:szCs w:val="24"/>
        </w:rPr>
        <w:t xml:space="preserve"> δεσμευθεί στη διάρκεια της διαπραγμάτευσης. Υπάρχει αύξηση της </w:t>
      </w:r>
      <w:proofErr w:type="spellStart"/>
      <w:r>
        <w:rPr>
          <w:rFonts w:eastAsia="Times New Roman"/>
          <w:szCs w:val="24"/>
        </w:rPr>
        <w:t>εισπραξιμότητας</w:t>
      </w:r>
      <w:proofErr w:type="spellEnd"/>
      <w:r>
        <w:rPr>
          <w:rFonts w:eastAsia="Times New Roman"/>
          <w:szCs w:val="24"/>
        </w:rPr>
        <w:t xml:space="preserve">. </w:t>
      </w:r>
    </w:p>
    <w:p w14:paraId="14B850EC"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Και για πρώτη φορά εκπονούμε μια συνολική στρατηγική αξιοποίησης των ακινήτων, της ακίνητης περιουσίας, των φορέων κοινωνικής ασφάλισης για να έχει επιτέλους έσοδα το </w:t>
      </w:r>
      <w:r>
        <w:rPr>
          <w:rFonts w:eastAsia="Times New Roman"/>
          <w:szCs w:val="24"/>
        </w:rPr>
        <w:t>δ</w:t>
      </w:r>
      <w:r>
        <w:rPr>
          <w:rFonts w:eastAsia="Times New Roman"/>
          <w:szCs w:val="24"/>
        </w:rPr>
        <w:t>ημόσιο</w:t>
      </w:r>
      <w:r>
        <w:rPr>
          <w:rFonts w:eastAsia="Times New Roman"/>
          <w:szCs w:val="24"/>
        </w:rPr>
        <w:t xml:space="preserve"> και να κάνει οικονομία κλίμακας κάνοντας χρήση αυτού του τεράστιου πλούτου που έμεινε αναξιοποίητος.</w:t>
      </w:r>
    </w:p>
    <w:p w14:paraId="14B850ED"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Θα μου επιτρέψετε ένα σχόλιο γι’ αυτό το ζήτημα, διότι νομίζω ότι δείχνει και την προσπάθεια που κάνουμε να αντιμετωπίσουμε συνολικά το πρόβλημα από όλες του τις πλευρές. </w:t>
      </w:r>
    </w:p>
    <w:p w14:paraId="14B850EE"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Όταν ξεκινήσαμε, όταν παρέλαβε αυτή η Κυβέρνηση, δεν υπήρχε ούτε ενιαία καταγραφή τη</w:t>
      </w:r>
      <w:r>
        <w:rPr>
          <w:rFonts w:eastAsia="Times New Roman"/>
          <w:szCs w:val="24"/>
        </w:rPr>
        <w:t xml:space="preserve">ς ακίνητης περιουσίας των φορέων κοινωνικής ασφάλισης, ενώ το νομοθετικό πλαίσιο που ίσχυε δεν επέτρεπε στους φορείς να κάνουν ούτε απλές επιδιορθώσεις στα κτήριά τους. </w:t>
      </w:r>
    </w:p>
    <w:p w14:paraId="14B850EF" w14:textId="77777777" w:rsidR="009F1D8B" w:rsidRDefault="00750C6B">
      <w:pPr>
        <w:spacing w:line="600" w:lineRule="auto"/>
        <w:ind w:firstLine="720"/>
        <w:contextualSpacing/>
        <w:jc w:val="both"/>
        <w:rPr>
          <w:rFonts w:eastAsia="Times New Roman"/>
          <w:szCs w:val="24"/>
        </w:rPr>
      </w:pPr>
      <w:r>
        <w:rPr>
          <w:rFonts w:eastAsia="Times New Roman"/>
          <w:szCs w:val="24"/>
        </w:rPr>
        <w:t>Κάναμε την καταγραφή όλων των ακινήτων της χώρας σε ένα ενιαίο σύστημα και πλέον έχουμ</w:t>
      </w:r>
      <w:r>
        <w:rPr>
          <w:rFonts w:eastAsia="Times New Roman"/>
          <w:szCs w:val="24"/>
        </w:rPr>
        <w:t>ε πλήρη εικόνα. Κι εκεί διαπιστώσαμε ότι περίπου το 40% των ακινήτων ήταν αναξιοποίητα, έρημα, κενά, στερώντας ουσιώδεις πόρους από το σύστημα και από το δημόσιο. Απλοποιήσαμε νομοθετικά το σύστημα, ώστε να μπορεί να γίνει η αξιοποίηση με τους καλύτερους δ</w:t>
      </w:r>
      <w:r>
        <w:rPr>
          <w:rFonts w:eastAsia="Times New Roman"/>
          <w:szCs w:val="24"/>
        </w:rPr>
        <w:t>υνατούς όρους και αυτήν τη στιγμή εκπονούμε ένα σχέδιο αξιοποίησης. Πλέον -και σε συνεργασία με την αρχιτεκτονική σχολή του Πολυτεχνείου- έχουμε καλέσει όλους τους φορείς του δημοσίου να εγκατασταθούν στα κτήρια των φορέων κοινωνικής ασφάλισης στην Αθήνα κ</w:t>
      </w:r>
      <w:r>
        <w:rPr>
          <w:rFonts w:eastAsia="Times New Roman"/>
          <w:szCs w:val="24"/>
        </w:rPr>
        <w:t xml:space="preserve">αι να επιτύχουμε, έτσι, οικονομία κλίμακας για το δημόσιο, να φέρουμε και τους πόρους που θα έπρεπε να εισρέουν στα ασφαλιστικά ταμεία από τη χρήση της ακίνητης περιουσίας. </w:t>
      </w:r>
    </w:p>
    <w:p w14:paraId="14B850F0"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νομίζω ότι μήνες πριν καν έρθει στη Βουλή ο ν.</w:t>
      </w:r>
      <w:r>
        <w:rPr>
          <w:rFonts w:eastAsia="Times New Roman"/>
          <w:szCs w:val="24"/>
        </w:rPr>
        <w:t xml:space="preserve">4387 επικράτησε μια </w:t>
      </w:r>
      <w:proofErr w:type="spellStart"/>
      <w:r>
        <w:rPr>
          <w:rFonts w:eastAsia="Times New Roman"/>
          <w:szCs w:val="24"/>
        </w:rPr>
        <w:t>τρομολαγνεία</w:t>
      </w:r>
      <w:proofErr w:type="spellEnd"/>
      <w:r>
        <w:rPr>
          <w:rFonts w:eastAsia="Times New Roman"/>
          <w:szCs w:val="24"/>
        </w:rPr>
        <w:t xml:space="preserve">, η οποία νομίζω πως διαρκώς διαψεύδεται από την πραγματικότητα και στο ζήτημα των εισφορών. </w:t>
      </w:r>
    </w:p>
    <w:p w14:paraId="14B850F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στο ζήτημα των εισφορών μιλούσατε και εξακολουθείτε να μιλάτε για ληστρικές εισφορές των αυτοαπασχολούμενων και των αγροτών. Π</w:t>
      </w:r>
      <w:r>
        <w:rPr>
          <w:rFonts w:eastAsia="Times New Roman" w:cs="Times New Roman"/>
          <w:szCs w:val="24"/>
        </w:rPr>
        <w:t>ρώτα από όλα να διευκρινίσουμε ένα ζήτημα επί της αρχής. Νομίζω ότι δεν μπορεί κανείς να διαφωνήσει ότι το προηγούμενο σύστημα, το οποίο βασιζόταν σε τεκμαρτά εισοδήματα των ασφαλισμένων, των ελεύθερων επαγγελματιών και των επιστημόνων, ήταν ένα άδικο σύστ</w:t>
      </w:r>
      <w:r>
        <w:rPr>
          <w:rFonts w:eastAsia="Times New Roman" w:cs="Times New Roman"/>
          <w:szCs w:val="24"/>
        </w:rPr>
        <w:t xml:space="preserve">ημα, διότι δεν ανταποκρινόταν στην πραγματική οικονομική δυνατότητα του ασφαλισμένου. Έπρεπε οπωσδήποτε δηλαδή να γίνει αυτή η σύνδεση ανάμεσα στην εισφορά που καταβάλλει κανείς και στο πραγματικό του εισόδημα. Εντελώς ενδεικτικά να σας πω πως προηγούμενα </w:t>
      </w:r>
      <w:r>
        <w:rPr>
          <w:rFonts w:eastAsia="Times New Roman" w:cs="Times New Roman"/>
          <w:szCs w:val="24"/>
        </w:rPr>
        <w:t xml:space="preserve">ένας ασφαλισμένος στον ΟΑΕ στον πρώτο χρόνο της ασφάλισής του έδινε 240 ευρώ τον μήνα, μετά από τρία χρόνια έδινε 280 ευρώ τον μήνα, ανεξάρτητα από αν υπήρχε αύξηση του εισοδήματός του ή όχι. </w:t>
      </w:r>
    </w:p>
    <w:p w14:paraId="14B850F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Αυτήν τη στιγμή η σύνδεση με το πραγματικό εισόδημα έχει οδηγήσ</w:t>
      </w:r>
      <w:r>
        <w:rPr>
          <w:rFonts w:eastAsia="Times New Roman" w:cs="Times New Roman"/>
          <w:szCs w:val="24"/>
        </w:rPr>
        <w:t>ει το 80% των ελευθέρων επαγγελματιών και το 90% των αγροτών να πληρώνουν λιγότερα από ό,τι με το προηγούμενο σύστημα. Αυτό δεν είναι υπόθεση, δεν είναι εκτίμηση, αλλά είναι γεγονός από τα ίδια τα ειδοποιητήρια που στέλνονται στους επαγγελματίες. Επιβεβαιώ</w:t>
      </w:r>
      <w:r>
        <w:rPr>
          <w:rFonts w:eastAsia="Times New Roman" w:cs="Times New Roman"/>
          <w:szCs w:val="24"/>
        </w:rPr>
        <w:t xml:space="preserve">νεται και από τις ανακοινώσεις των επαγγελματιών, οι οποίες δεν νομίζω ότι είναι κοντά στον δικό μας χώρο και το κάνουν για κάποιον λόγο, όπως για να μας χαϊδέψουν. Είναι γεγονός. </w:t>
      </w:r>
    </w:p>
    <w:p w14:paraId="14B850F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Σχετικά με τα μπλοκάκια θα ήθελα να πω τα εξής. Και εδώ υπήρξε μια πολύ μεγ</w:t>
      </w:r>
      <w:r>
        <w:rPr>
          <w:rFonts w:eastAsia="Times New Roman" w:cs="Times New Roman"/>
          <w:szCs w:val="24"/>
        </w:rPr>
        <w:t>άλη κινδυνολογία σε σχέση με το ζήτημα αυτό. Θα σας δώσω και δυο στοιχεία για να δείτε από αυτές τις ρυθμίσεις έχουν πραγματικά ευνοηθεί χιλιάδες εργαζόμενοι. Το μπλοκάκι από την αρχή ήταν μια στρέβλωση -οι περιπτώσεις δηλαδή που πίσω από το μπλοκάκι κρύβε</w:t>
      </w:r>
      <w:r>
        <w:rPr>
          <w:rFonts w:eastAsia="Times New Roman" w:cs="Times New Roman"/>
          <w:szCs w:val="24"/>
        </w:rPr>
        <w:t>ται η μισθωτή εργασία, όχι κάθε μπλοκάκι- της αγοράς εργασίας η οποία είχε δημιουργηθεί από τα χρόνια ακόμη της ανάπτυξης. Δεν ήταν ένα αποκύημα της κρίσης, ήταν ένα γεγονός που συνέβαινε και στις καλές εποχές. Ποιο ήταν το πρόβλημα; Ότι πίσω από το μπλοκά</w:t>
      </w:r>
      <w:r>
        <w:rPr>
          <w:rFonts w:eastAsia="Times New Roman" w:cs="Times New Roman"/>
          <w:szCs w:val="24"/>
        </w:rPr>
        <w:t xml:space="preserve">κι, ο μισθωτός εμφανιζόταν ψευδώς ως αυτοαπασχολούμενος και </w:t>
      </w:r>
      <w:r>
        <w:rPr>
          <w:rFonts w:eastAsia="Times New Roman" w:cs="Times New Roman"/>
          <w:szCs w:val="24"/>
        </w:rPr>
        <w:lastRenderedPageBreak/>
        <w:t>αυτό οδηγούσε σε παράκαμψη όλου του θεσμικού πλαισίου προστασίας της εργασίας: μισθοί, επιδόματα, ωράρια κ.λπ.</w:t>
      </w:r>
      <w:r>
        <w:rPr>
          <w:rFonts w:eastAsia="Times New Roman" w:cs="Times New Roman"/>
          <w:szCs w:val="24"/>
        </w:rPr>
        <w:t>.</w:t>
      </w:r>
    </w:p>
    <w:p w14:paraId="14B850F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Εμείς αποφασίσαμε αυτό το ζήτημα να το αντιμετωπίσουμε. Κάνουμε το πρώτο βήμα στο ασ</w:t>
      </w:r>
      <w:r>
        <w:rPr>
          <w:rFonts w:eastAsia="Times New Roman" w:cs="Times New Roman"/>
          <w:szCs w:val="24"/>
        </w:rPr>
        <w:t>φαλιστικό. Φτιάξαμε την πλατφόρμα στον ΕΦΚΑ για τον επιμερισμό των εισφορών, για να πληρώνει εκεί ο ψευδώς εμφανιζόμενος ως αυτοαπασχολούμενος την εισφορά</w:t>
      </w:r>
      <w:r>
        <w:rPr>
          <w:rFonts w:eastAsia="Times New Roman" w:cs="Times New Roman"/>
          <w:szCs w:val="24"/>
        </w:rPr>
        <w:t>,</w:t>
      </w:r>
      <w:r>
        <w:rPr>
          <w:rFonts w:eastAsia="Times New Roman" w:cs="Times New Roman"/>
          <w:szCs w:val="24"/>
        </w:rPr>
        <w:t xml:space="preserve"> που αντιστοιχεί σε έναν μισθωτό. Να πληρώνει δηλαδή το 1/3 της εισφοράς κανονικά και τα 2/3 να τα πλ</w:t>
      </w:r>
      <w:r>
        <w:rPr>
          <w:rFonts w:eastAsia="Times New Roman" w:cs="Times New Roman"/>
          <w:szCs w:val="24"/>
        </w:rPr>
        <w:t xml:space="preserve">ηρώνει ο κατ’ </w:t>
      </w:r>
      <w:proofErr w:type="spellStart"/>
      <w:r>
        <w:rPr>
          <w:rFonts w:eastAsia="Times New Roman" w:cs="Times New Roman"/>
          <w:szCs w:val="24"/>
        </w:rPr>
        <w:t>ουσίαν</w:t>
      </w:r>
      <w:proofErr w:type="spellEnd"/>
      <w:r>
        <w:rPr>
          <w:rFonts w:eastAsia="Times New Roman" w:cs="Times New Roman"/>
          <w:szCs w:val="24"/>
        </w:rPr>
        <w:t xml:space="preserve"> εργοδότης του.</w:t>
      </w:r>
    </w:p>
    <w:p w14:paraId="14B850F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Αυτήν τη στιγμή, παρ</w:t>
      </w:r>
      <w:r>
        <w:rPr>
          <w:rFonts w:eastAsia="Times New Roman" w:cs="Times New Roman"/>
          <w:szCs w:val="24"/>
        </w:rPr>
        <w:t xml:space="preserve">’ </w:t>
      </w:r>
      <w:r>
        <w:rPr>
          <w:rFonts w:eastAsia="Times New Roman" w:cs="Times New Roman"/>
          <w:szCs w:val="24"/>
        </w:rPr>
        <w:t>όλη την προσπάθεια</w:t>
      </w:r>
      <w:r w:rsidRPr="00960D69">
        <w:rPr>
          <w:rFonts w:eastAsia="Times New Roman" w:cs="Times New Roman"/>
          <w:szCs w:val="24"/>
        </w:rPr>
        <w:t>,</w:t>
      </w:r>
      <w:r>
        <w:rPr>
          <w:rFonts w:eastAsia="Times New Roman" w:cs="Times New Roman"/>
          <w:szCs w:val="24"/>
        </w:rPr>
        <w:t xml:space="preserve"> που έγινε και από τα μέσα μαζικής ενημέρωσης τον πρώτο καιρό με την επίθεση στα μπλοκάκια, τριάντα έξι χιλιάδες εργαζόμενοι έχουν ενταχθεί στην πλατφόρμα του ΕΦΚΑ και κάθε μέρα α</w:t>
      </w:r>
      <w:r>
        <w:rPr>
          <w:rFonts w:eastAsia="Times New Roman" w:cs="Times New Roman"/>
          <w:szCs w:val="24"/>
        </w:rPr>
        <w:t>υξάνεται ο αριθμός. Αυτοί οι τριάντα έξι χιλιάδες εργαζόμενοι ευνοούνται, καθώς πλήρωσαν κατά τα 2/3 χαμηλότερες εισφορές. Είναι τριάντα έξι χιλιάδες εργαζόμενοι μέχρι τα τελευταία στοιχεία. Αυτό είναι πραγματικά ένα γεγονός</w:t>
      </w:r>
      <w:r>
        <w:rPr>
          <w:rFonts w:eastAsia="Times New Roman" w:cs="Times New Roman"/>
          <w:szCs w:val="24"/>
        </w:rPr>
        <w:t>,</w:t>
      </w:r>
      <w:r>
        <w:rPr>
          <w:rFonts w:eastAsia="Times New Roman" w:cs="Times New Roman"/>
          <w:szCs w:val="24"/>
        </w:rPr>
        <w:t xml:space="preserve"> που δεν μπορεί να αμφισβητηθεί</w:t>
      </w:r>
      <w:r>
        <w:rPr>
          <w:rFonts w:eastAsia="Times New Roman" w:cs="Times New Roman"/>
          <w:szCs w:val="24"/>
        </w:rPr>
        <w:t>.</w:t>
      </w:r>
    </w:p>
    <w:p w14:paraId="14B850F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στο επόμενο βήμα σε σχέση και με το </w:t>
      </w:r>
      <w:r>
        <w:rPr>
          <w:rFonts w:eastAsia="Times New Roman" w:cs="Times New Roman"/>
          <w:szCs w:val="24"/>
        </w:rPr>
        <w:t>π</w:t>
      </w:r>
      <w:r>
        <w:rPr>
          <w:rFonts w:eastAsia="Times New Roman" w:cs="Times New Roman"/>
          <w:szCs w:val="24"/>
        </w:rPr>
        <w:t xml:space="preserve">ρόγραμμα το οποίο αναφέρθηκε τις προηγούμενες μέρες. Είναι ένα </w:t>
      </w:r>
      <w:r>
        <w:rPr>
          <w:rFonts w:eastAsia="Times New Roman" w:cs="Times New Roman"/>
          <w:szCs w:val="24"/>
        </w:rPr>
        <w:t>π</w:t>
      </w:r>
      <w:r>
        <w:rPr>
          <w:rFonts w:eastAsia="Times New Roman" w:cs="Times New Roman"/>
          <w:szCs w:val="24"/>
        </w:rPr>
        <w:t xml:space="preserve">ρόγραμμα επιδότησης των ασφαλιστικών εισφορών για όσους </w:t>
      </w:r>
      <w:r>
        <w:rPr>
          <w:rFonts w:eastAsia="Times New Roman" w:cs="Times New Roman"/>
          <w:szCs w:val="24"/>
        </w:rPr>
        <w:lastRenderedPageBreak/>
        <w:t>μετατρέψουν το μπλοκάκι σε μισθωτό. Είναι ένα σοβαρό κίνητρο για να μπορέσει να μετατρα</w:t>
      </w:r>
      <w:r>
        <w:rPr>
          <w:rFonts w:eastAsia="Times New Roman" w:cs="Times New Roman"/>
          <w:szCs w:val="24"/>
        </w:rPr>
        <w:t xml:space="preserve">πεί η ψευδής </w:t>
      </w:r>
      <w:proofErr w:type="spellStart"/>
      <w:r>
        <w:rPr>
          <w:rFonts w:eastAsia="Times New Roman" w:cs="Times New Roman"/>
          <w:szCs w:val="24"/>
        </w:rPr>
        <w:t>αυτοαπασχόληση</w:t>
      </w:r>
      <w:proofErr w:type="spellEnd"/>
      <w:r>
        <w:rPr>
          <w:rFonts w:eastAsia="Times New Roman" w:cs="Times New Roman"/>
          <w:szCs w:val="24"/>
        </w:rPr>
        <w:t xml:space="preserve"> σε αυτό που πραγματικά είναι, τη μισθωτή εργασία δηλαδή. Νομίζω ότι από αυτό θα ευνοηθούν και οι εργαζόμενοι και οι εργοδότες.</w:t>
      </w:r>
    </w:p>
    <w:p w14:paraId="14B850F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ερώτημα του κ. Θεοχάρη για τις δικλείδες ασφαλείας αυτού του </w:t>
      </w:r>
      <w:r>
        <w:rPr>
          <w:rFonts w:eastAsia="Times New Roman" w:cs="Times New Roman"/>
          <w:szCs w:val="24"/>
        </w:rPr>
        <w:t>π</w:t>
      </w:r>
      <w:r>
        <w:rPr>
          <w:rFonts w:eastAsia="Times New Roman" w:cs="Times New Roman"/>
          <w:szCs w:val="24"/>
        </w:rPr>
        <w:t xml:space="preserve">ρογράμματος, θα ήθελα να </w:t>
      </w:r>
      <w:r>
        <w:rPr>
          <w:rFonts w:eastAsia="Times New Roman" w:cs="Times New Roman"/>
          <w:szCs w:val="24"/>
        </w:rPr>
        <w:t xml:space="preserve">πω πως θα υπάρχει ρήτρα για τη διατήρηση του μισθωτού μετά τη λήξη του </w:t>
      </w:r>
      <w:r>
        <w:rPr>
          <w:rFonts w:eastAsia="Times New Roman" w:cs="Times New Roman"/>
          <w:szCs w:val="24"/>
        </w:rPr>
        <w:t>π</w:t>
      </w:r>
      <w:r>
        <w:rPr>
          <w:rFonts w:eastAsia="Times New Roman" w:cs="Times New Roman"/>
          <w:szCs w:val="24"/>
        </w:rPr>
        <w:t xml:space="preserve">ρογράμματος και ρήτρα για πριν την ένταξή του στο </w:t>
      </w:r>
      <w:r>
        <w:rPr>
          <w:rFonts w:eastAsia="Times New Roman" w:cs="Times New Roman"/>
          <w:szCs w:val="24"/>
        </w:rPr>
        <w:t>π</w:t>
      </w:r>
      <w:r>
        <w:rPr>
          <w:rFonts w:eastAsia="Times New Roman" w:cs="Times New Roman"/>
          <w:szCs w:val="24"/>
        </w:rPr>
        <w:t xml:space="preserve">ρόγραμμα να έχει δηλωθεί στην πλατφόρμα τρεις μήνες πριν την έναρξη στο </w:t>
      </w:r>
      <w:r>
        <w:rPr>
          <w:rFonts w:eastAsia="Times New Roman" w:cs="Times New Roman"/>
          <w:szCs w:val="24"/>
        </w:rPr>
        <w:t>π</w:t>
      </w:r>
      <w:r>
        <w:rPr>
          <w:rFonts w:eastAsia="Times New Roman" w:cs="Times New Roman"/>
          <w:szCs w:val="24"/>
        </w:rPr>
        <w:t>ρόγραμμα. Επομένως, οι δύο προβληματισμοί που έθεσε για το α</w:t>
      </w:r>
      <w:r>
        <w:rPr>
          <w:rFonts w:eastAsia="Times New Roman" w:cs="Times New Roman"/>
          <w:szCs w:val="24"/>
        </w:rPr>
        <w:t>ν θα γίνει κατάχρηση αυτού του προγράμματος νομίζω ότι καλύπτονται με τις ρήτρες αυτές.</w:t>
      </w:r>
    </w:p>
    <w:p w14:paraId="14B850F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Επιστρέφω τώρα στα ζητήματα της κοινωνικής ασφάλισης και του ΕΦΚΑ. Σας ανέφερα και πάλι από την αρχή για τα έσοδα του Ενιαίου Φορέα Κοινωνικής Ασφάλισης. Για πρώτη φορά</w:t>
      </w:r>
      <w:r>
        <w:rPr>
          <w:rFonts w:eastAsia="Times New Roman" w:cs="Times New Roman"/>
          <w:szCs w:val="24"/>
        </w:rPr>
        <w:t xml:space="preserve"> ο Ενιαίος Φορέας Κοινωνικής Ασφάλισης πληρώνει όλες του τις υποχρεώσεις στον ΕΟΠΥΥ και στον ΟΑΕΔ, παρουσιάζει στο πρώτο οκτάμηνο του 2017 αυτό το πολύ σημαντικό πλεόνασμα έναντι ενός προϋπολογισμένου ελλείμματος που το είχε πλέον ξεπεράσει και αποτελεί πα</w:t>
      </w:r>
      <w:r>
        <w:rPr>
          <w:rFonts w:eastAsia="Times New Roman" w:cs="Times New Roman"/>
          <w:szCs w:val="24"/>
        </w:rPr>
        <w:t>ρελθόν.</w:t>
      </w:r>
    </w:p>
    <w:p w14:paraId="14B850F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επιτρέψετε, όμως, εδώ, επειδή άκουσα και όλη αυτήν την τοποθέτηση σε σχέση με τα πρωτογενή πλεονάσματα, να πω ότι πρέπει να συζητάμε με όρους ορθολογικούς. Τα πρωτογενή πλεονάσματα που είχατε συμφωνήσει έως το 2018 θα σήμαιναν -και αν θέλετε</w:t>
      </w:r>
      <w:r>
        <w:rPr>
          <w:rFonts w:eastAsia="Times New Roman" w:cs="Times New Roman"/>
          <w:szCs w:val="24"/>
        </w:rPr>
        <w:t xml:space="preserve"> μπορώ να σας αναφέρω κάθε χρονιά ποια πρωτογενή πλεονάσματα είχατε συμφωνήσει- 20 δισεκατομμύρια επιπλέον μέτρα.</w:t>
      </w:r>
    </w:p>
    <w:p w14:paraId="14B850FA" w14:textId="77777777" w:rsidR="009F1D8B" w:rsidRDefault="00750C6B">
      <w:pPr>
        <w:spacing w:line="600" w:lineRule="auto"/>
        <w:ind w:firstLine="720"/>
        <w:contextualSpacing/>
        <w:jc w:val="both"/>
        <w:rPr>
          <w:rFonts w:eastAsia="Times New Roman"/>
          <w:szCs w:val="24"/>
        </w:rPr>
      </w:pPr>
      <w:r>
        <w:rPr>
          <w:rFonts w:eastAsia="Times New Roman"/>
          <w:szCs w:val="24"/>
        </w:rPr>
        <w:t>Συμφωνήσατε για πρωτογενή πλεονάσματα μέσου όρου 4% έως το 2030. Αυτό θα σήμαινε έως το 2021 επιπλέον 1 δισ</w:t>
      </w:r>
      <w:r>
        <w:rPr>
          <w:rFonts w:eastAsia="Times New Roman"/>
          <w:szCs w:val="24"/>
        </w:rPr>
        <w:t>εκατομμύριο</w:t>
      </w:r>
      <w:r>
        <w:rPr>
          <w:rFonts w:eastAsia="Times New Roman"/>
          <w:szCs w:val="24"/>
        </w:rPr>
        <w:t xml:space="preserve"> το χρόνο, διότι σας υπε</w:t>
      </w:r>
      <w:r>
        <w:rPr>
          <w:rFonts w:eastAsia="Times New Roman"/>
          <w:szCs w:val="24"/>
        </w:rPr>
        <w:t xml:space="preserve">νθυμίζω ότι εμείς έχουμε συμφωνήσει σε πρωτογενή πλεονάσματα 3,5% έως το 2021. Και από εκεί και πέρα από ό,τι θυμάστε και από τη συμφωνία του τελευταίου </w:t>
      </w:r>
      <w:proofErr w:type="spellStart"/>
      <w:r>
        <w:rPr>
          <w:rFonts w:eastAsia="Times New Roman"/>
          <w:szCs w:val="24"/>
          <w:lang w:val="en-US"/>
        </w:rPr>
        <w:t>Eurogroup</w:t>
      </w:r>
      <w:proofErr w:type="spellEnd"/>
      <w:r>
        <w:rPr>
          <w:rFonts w:eastAsia="Times New Roman"/>
          <w:szCs w:val="24"/>
        </w:rPr>
        <w:t xml:space="preserve"> η ελληνική Κυβέρνηση έχει πετύχει πρωτογενή πλεονάσματα κοντά στο 2%, ενώ υπενθυμίζω ότι είχα</w:t>
      </w:r>
      <w:r>
        <w:rPr>
          <w:rFonts w:eastAsia="Times New Roman"/>
          <w:szCs w:val="24"/>
        </w:rPr>
        <w:t>τε από τον Απρίλιο του 2014 δεσμευτεί σε πρωτογενή πλεονάσματα ύψους περίπου 4% έως το 2030. Νομίζω με σύντομους υπολογισμούς μπορεί κανείς να υπολογίσει πόσα επιπλέον δισεκατομμύρια μέτρα για κάθε χρόνο θα σήμαινε, αν εφαρμόζονταν αυτές οι συμφωνίες.</w:t>
      </w:r>
    </w:p>
    <w:p w14:paraId="14B850FB"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Σε σ</w:t>
      </w:r>
      <w:r>
        <w:rPr>
          <w:rFonts w:eastAsia="Times New Roman"/>
          <w:szCs w:val="24"/>
        </w:rPr>
        <w:t xml:space="preserve">χέση με τις καταβαλλόμενες συντάξεις και με το ζήτημα των εκκρεμών αιτήσεων: Όπως σας είπα, όταν αναλάβαμε εκκρεμούσαν τριακόσιες εξήντα χιλιάδες παροχές, από τις οποίες </w:t>
      </w:r>
      <w:proofErr w:type="spellStart"/>
      <w:r>
        <w:rPr>
          <w:rFonts w:eastAsia="Times New Roman"/>
          <w:szCs w:val="24"/>
        </w:rPr>
        <w:t>εκατόν</w:t>
      </w:r>
      <w:proofErr w:type="spellEnd"/>
      <w:r>
        <w:rPr>
          <w:rFonts w:eastAsia="Times New Roman"/>
          <w:szCs w:val="24"/>
        </w:rPr>
        <w:t xml:space="preserve"> εξήντα χιλιάδες αφορούσαν κύριες συντάξεις.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2015 έως 30</w:t>
      </w:r>
      <w:r>
        <w:rPr>
          <w:rFonts w:eastAsia="Times New Roman"/>
          <w:szCs w:val="24"/>
        </w:rPr>
        <w:t>-</w:t>
      </w:r>
      <w:r>
        <w:rPr>
          <w:rFonts w:eastAsia="Times New Roman"/>
          <w:szCs w:val="24"/>
        </w:rPr>
        <w:t>6</w:t>
      </w:r>
      <w:r>
        <w:rPr>
          <w:rFonts w:eastAsia="Times New Roman"/>
          <w:szCs w:val="24"/>
        </w:rPr>
        <w:t>-</w:t>
      </w:r>
      <w:r>
        <w:rPr>
          <w:rFonts w:eastAsia="Times New Roman"/>
          <w:szCs w:val="24"/>
        </w:rPr>
        <w:t>2017 έχουμε κ</w:t>
      </w:r>
      <w:r>
        <w:rPr>
          <w:rFonts w:eastAsia="Times New Roman"/>
          <w:szCs w:val="24"/>
        </w:rPr>
        <w:t xml:space="preserve">αταβάλει τριακόσιες χιλιάδες, περίπου, κύριες συντάξεις. </w:t>
      </w:r>
    </w:p>
    <w:p w14:paraId="14B850FC" w14:textId="77777777" w:rsidR="009F1D8B" w:rsidRDefault="00750C6B">
      <w:pPr>
        <w:spacing w:line="600" w:lineRule="auto"/>
        <w:ind w:firstLine="720"/>
        <w:contextualSpacing/>
        <w:jc w:val="both"/>
        <w:rPr>
          <w:rFonts w:eastAsia="Times New Roman"/>
          <w:szCs w:val="24"/>
        </w:rPr>
      </w:pPr>
      <w:r>
        <w:rPr>
          <w:rFonts w:eastAsia="Times New Roman"/>
          <w:szCs w:val="24"/>
        </w:rPr>
        <w:t>Προσοχή, εδώ δεν λέμε ότι δεν υπάρχει πρόβλημα στην καταβολή των συντάξεων και ότι δεν υπάρχει μια καθυστέρηση στην καταβολή των συντάξεων, την οποία πρέπει να την αντιμετωπίσουμε. Το έχουμε πει πολ</w:t>
      </w:r>
      <w:r>
        <w:rPr>
          <w:rFonts w:eastAsia="Times New Roman"/>
          <w:szCs w:val="24"/>
        </w:rPr>
        <w:t>λές φορές και εγώ και ο κ. Πετρόπουλος, ότι το ορθό και το δίκαιο είναι όταν ένας συνταξιούχος υποβάλει την αίτηση συνταξιοδότησης μέσα σε ελάχιστο χρονικό διάστημα να παίρνει τη σύνταξή του. Άρα, οποιαδήποτε καθυστέρηση πέραν αυτής προφανώς είναι πρόβλημα</w:t>
      </w:r>
      <w:r>
        <w:rPr>
          <w:rFonts w:eastAsia="Times New Roman"/>
          <w:szCs w:val="24"/>
        </w:rPr>
        <w:t xml:space="preserve"> που πρέπει να το λύσουμε και δουλεύουμε εντατικά για αυτό. Έχουμε φτιάξει ήδη ομάδες εργασίας στον ΕΦΚΑ. Έχουμε προβεί στις αναγκαίες μετακινήσεις του προσωπικού στα καταστήματα που δεν υπήρχαν, ώστε να δουλεύουν περισσότερο εντατικά για την έκδοση των συ</w:t>
      </w:r>
      <w:r>
        <w:rPr>
          <w:rFonts w:eastAsia="Times New Roman"/>
          <w:szCs w:val="24"/>
        </w:rPr>
        <w:t xml:space="preserve">ντάξεων. Έχουμε συστήσει ειδικά κλιμάκια για την εκκαθάριση των εκκρεμών αιτήσεων. Έχουμε </w:t>
      </w:r>
      <w:proofErr w:type="spellStart"/>
      <w:r>
        <w:rPr>
          <w:rFonts w:eastAsia="Times New Roman"/>
          <w:szCs w:val="24"/>
        </w:rPr>
        <w:t>συγκεντροποιήσει</w:t>
      </w:r>
      <w:proofErr w:type="spellEnd"/>
      <w:r>
        <w:rPr>
          <w:rFonts w:eastAsia="Times New Roman"/>
          <w:szCs w:val="24"/>
        </w:rPr>
        <w:t xml:space="preserve"> τον έλεγχο </w:t>
      </w:r>
      <w:r>
        <w:rPr>
          <w:rFonts w:eastAsia="Times New Roman"/>
          <w:szCs w:val="24"/>
        </w:rPr>
        <w:lastRenderedPageBreak/>
        <w:t xml:space="preserve">της παραγωγικότητας στη βάση συγκεκριμένων στόχων και νομίζω ότι πολύ γρήγορα θα είμαστε σε θέση να δώσουμε μια οριστική πια λύση σε αυτό </w:t>
      </w:r>
      <w:r>
        <w:rPr>
          <w:rFonts w:eastAsia="Times New Roman"/>
          <w:szCs w:val="24"/>
        </w:rPr>
        <w:t xml:space="preserve">το πρόβλημα των </w:t>
      </w:r>
      <w:proofErr w:type="spellStart"/>
      <w:r>
        <w:rPr>
          <w:rFonts w:eastAsia="Times New Roman"/>
          <w:szCs w:val="24"/>
        </w:rPr>
        <w:t>ληξιπροθέσμων</w:t>
      </w:r>
      <w:proofErr w:type="spellEnd"/>
      <w:r>
        <w:rPr>
          <w:rFonts w:eastAsia="Times New Roman"/>
          <w:szCs w:val="24"/>
        </w:rPr>
        <w:t>, το οποίο όμως σε πολύ μεγάλο όγκο το παραλάβαμε.</w:t>
      </w:r>
    </w:p>
    <w:p w14:paraId="14B850FD"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Θα ήθελα να πω και μια κουβέντα για τις συντάξεις χηρείας. Ο ν.4387 άλλαξε τις προϋποθέσεις υπό τις οποίες παίρνει κανείς τη σύνταξη χηρείας. Ο λόγος που ο κ. Πετρόπουλος είπε </w:t>
      </w:r>
      <w:r>
        <w:rPr>
          <w:rFonts w:eastAsia="Times New Roman"/>
          <w:szCs w:val="24"/>
        </w:rPr>
        <w:t>ότι το πρόβλημα δεν θα εμφανιστεί παρά τον Μάιο του 2019 είναι ο εξής: ότι ακόμη και αν κανείς έγινε δικαιούχος σύνταξης χηρείας την επόμενη μέρα από την ψήφιση του ν.4387, ο νόμος προβλέπει ότι σε κάθε περίπτωση παίρνεις αυτή τη σύνταξη για τρία χρόνια αν</w:t>
      </w:r>
      <w:r>
        <w:rPr>
          <w:rFonts w:eastAsia="Times New Roman"/>
          <w:szCs w:val="24"/>
        </w:rPr>
        <w:t>εξαρτήτως ηλικίας. Από τα 55 και μετά την παίρνεις διά παντός, αλλά ανεξαρτήτως ηλικίας την παίρνεις για τρία χρόνια. Άρα, εκεί πήγαινε το ότι μέχρι τον Μάιο του 2019 έχουμε τον χρόνο για να κάνουμε τις αναγκαίες πολιτικές.</w:t>
      </w:r>
    </w:p>
    <w:p w14:paraId="14B850FE"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Σε ό,τι αφορά το επίπεδο των συντάξεων χηρείας προχωρούμε σύντομα σε μια νομοθετική ρύθμιση. Θα φέρουμε σύντομα μια νομοθετική ρύθμιση, η οποία θα διευθετεί αυτό το ζήτημα, διότι όντως υπάρχει ένα πρόβλημα εδώ και χρήζει αντιμετώπισης. Είναι ένα ευαίσθητο </w:t>
      </w:r>
      <w:r>
        <w:rPr>
          <w:rFonts w:eastAsia="Times New Roman"/>
          <w:szCs w:val="24"/>
        </w:rPr>
        <w:t xml:space="preserve">κοινωνικό ζήτημα, το κατανοούμε. Θα </w:t>
      </w:r>
      <w:r>
        <w:rPr>
          <w:rFonts w:eastAsia="Times New Roman"/>
          <w:szCs w:val="24"/>
        </w:rPr>
        <w:lastRenderedPageBreak/>
        <w:t xml:space="preserve">πρέπει να κατανοήσετε ότι όλο το κομμάτι του ασφαλιστικού είναι ένα ζήτημα το οποίο είναι σε μόνιμη διαπραγμάτευση με τους δανειστές. </w:t>
      </w:r>
    </w:p>
    <w:p w14:paraId="14B850FF" w14:textId="77777777" w:rsidR="009F1D8B" w:rsidRDefault="00750C6B">
      <w:pPr>
        <w:spacing w:line="600" w:lineRule="auto"/>
        <w:ind w:firstLine="720"/>
        <w:contextualSpacing/>
        <w:jc w:val="both"/>
        <w:rPr>
          <w:rFonts w:eastAsia="Times New Roman"/>
          <w:szCs w:val="24"/>
        </w:rPr>
      </w:pPr>
      <w:r>
        <w:rPr>
          <w:rFonts w:eastAsia="Times New Roman"/>
          <w:szCs w:val="24"/>
        </w:rPr>
        <w:t>Επομένως, και αυτό το ζήτημα το διαπραγματευόμαστε αυτή τη στιγμή, προκειμένου να φέρ</w:t>
      </w:r>
      <w:r>
        <w:rPr>
          <w:rFonts w:eastAsia="Times New Roman"/>
          <w:szCs w:val="24"/>
        </w:rPr>
        <w:t>ουμε σύντομα μια ρύθμιση που θα βάζει ένα τέλος στις περιπτώσεις εκείνες που προκύπτουν πολύ χαμηλές συντάξεις χηρείας. Δεσμευόμαστε, λοιπόν, ότι θα υπάρξει σύντομα μια νομοθετική ρύθμιση σε αυτό το ζήτημα το κοινωνικό που είναι κρίσιμο.</w:t>
      </w:r>
    </w:p>
    <w:p w14:paraId="14B85100" w14:textId="77777777" w:rsidR="009F1D8B" w:rsidRDefault="00750C6B">
      <w:pPr>
        <w:spacing w:line="600" w:lineRule="auto"/>
        <w:ind w:firstLine="720"/>
        <w:contextualSpacing/>
        <w:jc w:val="both"/>
        <w:rPr>
          <w:rFonts w:eastAsia="Times New Roman" w:cs="Times New Roman"/>
          <w:szCs w:val="24"/>
        </w:rPr>
      </w:pPr>
      <w:r>
        <w:rPr>
          <w:rFonts w:eastAsia="Times New Roman"/>
          <w:szCs w:val="24"/>
        </w:rPr>
        <w:t>Κλείνοντας, κυρίες</w:t>
      </w:r>
      <w:r>
        <w:rPr>
          <w:rFonts w:eastAsia="Times New Roman"/>
          <w:szCs w:val="24"/>
        </w:rPr>
        <w:t xml:space="preserve"> και κύριοι Βουλευτές, θα ήθελα να πω ότι προσπάθησα να δώσω όσο το δυνατόν περισσότερα στοιχεία και απαντήσεις στα ζητήματα που τέθηκαν. Νομίζω ότι προσπάθησα να αποδείξω ότι με τις παρεμβάσεις</w:t>
      </w:r>
      <w:r>
        <w:rPr>
          <w:rFonts w:eastAsia="Times New Roman"/>
          <w:szCs w:val="24"/>
        </w:rPr>
        <w:t>,</w:t>
      </w:r>
      <w:r>
        <w:rPr>
          <w:rFonts w:eastAsia="Times New Roman"/>
          <w:szCs w:val="24"/>
        </w:rPr>
        <w:t xml:space="preserve"> που κάνουμε και με τις πρωτοβουλίες που αναλαμβάνουμε στήνου</w:t>
      </w:r>
      <w:r>
        <w:rPr>
          <w:rFonts w:eastAsia="Times New Roman"/>
          <w:szCs w:val="24"/>
        </w:rPr>
        <w:t>με στα πόδια του το δημόσιο σύστημα κοινωνικής ασφάλισης. Θα μου επιτρέψετε, όμως, να πω ότι κατά τη γνώμη μου η συζήτηση δεν πρέπει να γίνεται με λογιστικούς όρους. Εγώ έδωσα νούμερα και έδωσα στοιχεία, γιατί όφειλα να δώσω στοιχεία. Νομίζω, όμως, ότι η σ</w:t>
      </w:r>
      <w:r>
        <w:rPr>
          <w:rFonts w:eastAsia="Times New Roman"/>
          <w:szCs w:val="24"/>
        </w:rPr>
        <w:t>υζήτηση για το ασφαλιστικό πρέπει να γίνεται στη βάση των κοι</w:t>
      </w:r>
      <w:r>
        <w:rPr>
          <w:rFonts w:eastAsia="Times New Roman"/>
          <w:szCs w:val="24"/>
        </w:rPr>
        <w:lastRenderedPageBreak/>
        <w:t>νωνικών παραμέτρων</w:t>
      </w:r>
      <w:r>
        <w:rPr>
          <w:rFonts w:eastAsia="Times New Roman"/>
          <w:szCs w:val="24"/>
        </w:rPr>
        <w:t>,</w:t>
      </w:r>
      <w:r>
        <w:rPr>
          <w:rFonts w:eastAsia="Times New Roman"/>
          <w:szCs w:val="24"/>
        </w:rPr>
        <w:t xml:space="preserve"> που επιδρούν στη βιωσιμότητά του, δηλαδή κυρίως στους δύο άξονες: την ανεργία και τις σχέσεις εργασίας, την ανεργία και την κατάσταση που επικρατεί στην αγορά εργασίας. Αυτές </w:t>
      </w:r>
      <w:r>
        <w:rPr>
          <w:rFonts w:eastAsia="Times New Roman"/>
          <w:szCs w:val="24"/>
        </w:rPr>
        <w:t xml:space="preserve">είναι οι κοινωνικές μεταβλητές που </w:t>
      </w:r>
      <w:proofErr w:type="spellStart"/>
      <w:r>
        <w:rPr>
          <w:rFonts w:eastAsia="Times New Roman"/>
          <w:szCs w:val="24"/>
        </w:rPr>
        <w:t>επικαθορίζουν</w:t>
      </w:r>
      <w:proofErr w:type="spellEnd"/>
      <w:r>
        <w:rPr>
          <w:rFonts w:eastAsia="Times New Roman"/>
          <w:szCs w:val="24"/>
        </w:rPr>
        <w:t xml:space="preserve"> και το δημόσιο σύστημα κοινωνικής ασφάλισης.</w:t>
      </w:r>
      <w:r>
        <w:rPr>
          <w:rFonts w:eastAsia="Times New Roman" w:cs="Times New Roman"/>
          <w:szCs w:val="24"/>
        </w:rPr>
        <w:t xml:space="preserve"> </w:t>
      </w:r>
      <w:r>
        <w:rPr>
          <w:rFonts w:eastAsia="Times New Roman" w:cs="Times New Roman"/>
          <w:szCs w:val="24"/>
        </w:rPr>
        <w:t>Νομίζω ότι η καλύτερη υπεράσπιση ενός δημόσιου και αναδιανεμητικού συστήματος κοινωνικής ασφάλισης είναι η μείωση της ανεργίας, η αντιμετώπιση της αδήλωτης και τη</w:t>
      </w:r>
      <w:r>
        <w:rPr>
          <w:rFonts w:eastAsia="Times New Roman" w:cs="Times New Roman"/>
          <w:szCs w:val="24"/>
        </w:rPr>
        <w:t xml:space="preserve">ς υποδηλωμένης εργασίας και η ουσιαστική μεταβολή των εργασιακών σχέσεων υπέρ της αξιοπρεπούς εργασίας. </w:t>
      </w:r>
    </w:p>
    <w:p w14:paraId="14B8510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Γνωρίζουμε ότι δεν είναι εύκολο μέσα σε λίγους μήνες να αντιστρέψουμε μια πορεία διάλυσης ετών. Όμως, είναι ξεκάθαρο -και νομίζω ότι η πορεία του Ενιαί</w:t>
      </w:r>
      <w:r>
        <w:rPr>
          <w:rFonts w:eastAsia="Times New Roman" w:cs="Times New Roman"/>
          <w:szCs w:val="24"/>
        </w:rPr>
        <w:t>ου Φορέα Κοινωνικής Ασφάλισης το δείχνει- ότι έχουμε γυρίσει σελίδα. Έχουμε βάλει τέλος στην αποδόμηση της κοινωνικής ασφάλισης και στήνουμε με μικρά βήματα αλλά αποφασιστικά, κάθε μέρα τους πυλώνες για ένα δημόσιο σύστημα -το τονίζω το δημόσιο σύστημα- κο</w:t>
      </w:r>
      <w:r>
        <w:rPr>
          <w:rFonts w:eastAsia="Times New Roman" w:cs="Times New Roman"/>
          <w:szCs w:val="24"/>
        </w:rPr>
        <w:t xml:space="preserve">ινωνικής ασφάλισης, έχοντας τον ίδιο στόχο που έχουμε και στους άλλους τομείς της κοινωνικής προστασίας. Όπως στην υγεία, όπως στην παιδεία, όπως στην πρόνοια έτσι και στην κοινωνική ασφάλιση </w:t>
      </w:r>
      <w:r>
        <w:rPr>
          <w:rFonts w:eastAsia="Times New Roman" w:cs="Times New Roman"/>
          <w:szCs w:val="24"/>
        </w:rPr>
        <w:lastRenderedPageBreak/>
        <w:t>δουλεύουμε με έναν μόνο στόχο, να ανακτήσει το δημόσιο σύστημα τ</w:t>
      </w:r>
      <w:r>
        <w:rPr>
          <w:rFonts w:eastAsia="Times New Roman" w:cs="Times New Roman"/>
          <w:szCs w:val="24"/>
        </w:rPr>
        <w:t xml:space="preserve">η χαμένη του αξιοπιστία και νομίζω ότι αυτόν τον στόχο θα τον πετύχουμε. </w:t>
      </w:r>
    </w:p>
    <w:p w14:paraId="14B8510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4B85103" w14:textId="77777777" w:rsidR="009F1D8B" w:rsidRDefault="00750C6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4B8510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μπαίνουμε στον κύκλο των Κοινοβουλευτικών Εκπρ</w:t>
      </w:r>
      <w:r>
        <w:rPr>
          <w:rFonts w:eastAsia="Times New Roman" w:cs="Times New Roman"/>
          <w:szCs w:val="24"/>
        </w:rPr>
        <w:t xml:space="preserve">οσώπων. Ξεκινάμε με τον Κοινοβουλευτικό Εκπρόσωπο της Δημοκρατικής Συμπαράταξης ΠΑΣΟΚ – ΔΗΜΑΡ, που είναι και το επερωτών κόμμα. </w:t>
      </w:r>
    </w:p>
    <w:p w14:paraId="14B8510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Ανδρέας </w:t>
      </w:r>
      <w:proofErr w:type="spellStart"/>
      <w:r>
        <w:rPr>
          <w:rFonts w:eastAsia="Times New Roman" w:cs="Times New Roman"/>
          <w:szCs w:val="24"/>
        </w:rPr>
        <w:t>Λοβέδρος</w:t>
      </w:r>
      <w:proofErr w:type="spellEnd"/>
      <w:r>
        <w:rPr>
          <w:rFonts w:eastAsia="Times New Roman" w:cs="Times New Roman"/>
          <w:szCs w:val="24"/>
        </w:rPr>
        <w:t xml:space="preserve"> για έξι λεπτά.</w:t>
      </w:r>
    </w:p>
    <w:p w14:paraId="14B8510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Έξι λεπτά μόνο; </w:t>
      </w:r>
    </w:p>
    <w:p w14:paraId="14B8510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Μίλησε και η Πρόεδρος του </w:t>
      </w:r>
      <w:r>
        <w:rPr>
          <w:rFonts w:eastAsia="Times New Roman" w:cs="Times New Roman"/>
          <w:szCs w:val="24"/>
        </w:rPr>
        <w:t>κ</w:t>
      </w:r>
      <w:r>
        <w:rPr>
          <w:rFonts w:eastAsia="Times New Roman" w:cs="Times New Roman"/>
          <w:szCs w:val="24"/>
        </w:rPr>
        <w:t xml:space="preserve">όμματός σας. </w:t>
      </w:r>
    </w:p>
    <w:p w14:paraId="14B8510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Σωστά. Είναι όπως το λέτε. </w:t>
      </w:r>
    </w:p>
    <w:p w14:paraId="14B8510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Θα προσπαθήσω, κυρία Πρόεδρε, να μείνω στον χρόνο και εύχομαι να μην χρειαστώ την κατανόησή σας. Ωστόσο, δεν μπορώ ως Κοινοβουλευτικός Εκπρόσωπος να αποφύγω μια αναφο</w:t>
      </w:r>
      <w:r>
        <w:rPr>
          <w:rFonts w:eastAsia="Times New Roman" w:cs="Times New Roman"/>
          <w:szCs w:val="24"/>
        </w:rPr>
        <w:t>ρά στο</w:t>
      </w:r>
      <w:r>
        <w:rPr>
          <w:rFonts w:eastAsia="Times New Roman" w:cs="Times New Roman"/>
          <w:szCs w:val="24"/>
        </w:rPr>
        <w:t>ν</w:t>
      </w:r>
      <w:r>
        <w:rPr>
          <w:rFonts w:eastAsia="Times New Roman" w:cs="Times New Roman"/>
          <w:szCs w:val="24"/>
        </w:rPr>
        <w:t xml:space="preserve"> Σαρωνικό. Θα σας πω γιατί. Πρώτον, για λόγους πολιτικούς, διότι το ιστορικό αποτύπωμα αυτής της Κυβέρνησης </w:t>
      </w:r>
      <w:r>
        <w:rPr>
          <w:rFonts w:eastAsia="Times New Roman" w:cs="Times New Roman"/>
          <w:szCs w:val="24"/>
        </w:rPr>
        <w:lastRenderedPageBreak/>
        <w:t>και αυτής της κοινοβουλευτικής Πλειοψηφίας είναι η μαύρη κηλίδα στο</w:t>
      </w:r>
      <w:r>
        <w:rPr>
          <w:rFonts w:eastAsia="Times New Roman" w:cs="Times New Roman"/>
          <w:szCs w:val="24"/>
        </w:rPr>
        <w:t>ν</w:t>
      </w:r>
      <w:r>
        <w:rPr>
          <w:rFonts w:eastAsia="Times New Roman" w:cs="Times New Roman"/>
          <w:szCs w:val="24"/>
        </w:rPr>
        <w:t xml:space="preserve"> Σαρωνικό και δεύτερον, γιατί αυτό το πολιτικό αποτύπωμα είναι και το πολ</w:t>
      </w:r>
      <w:r>
        <w:rPr>
          <w:rFonts w:eastAsia="Times New Roman" w:cs="Times New Roman"/>
          <w:szCs w:val="24"/>
        </w:rPr>
        <w:t xml:space="preserve">ιτικό τους αποτύπωμα και στο </w:t>
      </w:r>
      <w:r>
        <w:rPr>
          <w:rFonts w:eastAsia="Times New Roman" w:cs="Times New Roman"/>
          <w:szCs w:val="24"/>
        </w:rPr>
        <w:t>Α</w:t>
      </w:r>
      <w:r>
        <w:rPr>
          <w:rFonts w:eastAsia="Times New Roman" w:cs="Times New Roman"/>
          <w:szCs w:val="24"/>
        </w:rPr>
        <w:t xml:space="preserve">σφαλιστικό </w:t>
      </w:r>
      <w:r>
        <w:rPr>
          <w:rFonts w:eastAsia="Times New Roman" w:cs="Times New Roman"/>
          <w:szCs w:val="24"/>
        </w:rPr>
        <w:t>Δ</w:t>
      </w:r>
      <w:r>
        <w:rPr>
          <w:rFonts w:eastAsia="Times New Roman" w:cs="Times New Roman"/>
          <w:szCs w:val="24"/>
        </w:rPr>
        <w:t xml:space="preserve">ίκαιο και στις επενδύσεις και στην οικονομία. Είναι το ιστορικό αποτύπωμα αυτής της παράταξης ως κυβερνώσας. </w:t>
      </w:r>
    </w:p>
    <w:p w14:paraId="14B8510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Δεν θα έκανα όμως την αναφορά στο</w:t>
      </w:r>
      <w:r>
        <w:rPr>
          <w:rFonts w:eastAsia="Times New Roman" w:cs="Times New Roman"/>
          <w:szCs w:val="24"/>
        </w:rPr>
        <w:t>ν</w:t>
      </w:r>
      <w:r>
        <w:rPr>
          <w:rFonts w:eastAsia="Times New Roman" w:cs="Times New Roman"/>
          <w:szCs w:val="24"/>
        </w:rPr>
        <w:t xml:space="preserve"> Σαρωνικό, γιατί περίμενα ότι η σχετική αναφορά και οι μομφές της κ</w:t>
      </w:r>
      <w:r>
        <w:rPr>
          <w:rFonts w:eastAsia="Times New Roman" w:cs="Times New Roman"/>
          <w:szCs w:val="24"/>
        </w:rPr>
        <w:t>.</w:t>
      </w:r>
      <w:r>
        <w:rPr>
          <w:rFonts w:eastAsia="Times New Roman" w:cs="Times New Roman"/>
          <w:szCs w:val="24"/>
        </w:rPr>
        <w:t xml:space="preserve"> Γεννηματά θα ενεργοποιούσαν, στο πλαίσιο της πολιτικής τους ευθύνης και τους παρόντες και παρούσες Υπουργούς, ως μέλη της Κυβέρνησης, να απαντήσουν.</w:t>
      </w:r>
    </w:p>
    <w:p w14:paraId="14B8510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Κουρουμπλής</w:t>
      </w:r>
      <w:proofErr w:type="spellEnd"/>
      <w:r>
        <w:rPr>
          <w:rFonts w:eastAsia="Times New Roman" w:cs="Times New Roman"/>
          <w:szCs w:val="24"/>
        </w:rPr>
        <w:t xml:space="preserve"> είναι ακάλυπτος από την Υπουργό</w:t>
      </w:r>
      <w:r>
        <w:rPr>
          <w:rFonts w:eastAsia="Times New Roman" w:cs="Times New Roman"/>
          <w:szCs w:val="24"/>
        </w:rPr>
        <w:t>,</w:t>
      </w:r>
      <w:r>
        <w:rPr>
          <w:rFonts w:eastAsia="Times New Roman" w:cs="Times New Roman"/>
          <w:szCs w:val="24"/>
        </w:rPr>
        <w:t xml:space="preserve"> που πήρε τον λόγο για τόσα λεπτά πριν από λίγο. Δεν βρήκ</w:t>
      </w:r>
      <w:r>
        <w:rPr>
          <w:rFonts w:eastAsia="Times New Roman" w:cs="Times New Roman"/>
          <w:szCs w:val="24"/>
        </w:rPr>
        <w:t>ε μια λέξη να πει γι’ αυτό. Και είναι ακάλυπτος διότι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η πολιτική ευθύνη της Κυβέρνησης είναι τόσο μεγάλη που δεν καλύπτεται.</w:t>
      </w:r>
    </w:p>
    <w:p w14:paraId="14B8510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είπαμε, κυρία Πρόεδρε, ότι για το ναυάγιο ευθύνεται η παρούσα Κυβέρνηση ούτε είπαμε ότι παρ’ όλα τα δυόμισι </w:t>
      </w:r>
      <w:r>
        <w:rPr>
          <w:rFonts w:eastAsia="Times New Roman" w:cs="Times New Roman"/>
          <w:szCs w:val="24"/>
        </w:rPr>
        <w:t xml:space="preserve">- τρία χρόνια που είστε στην Κυβέρνηση δεν κάνατε τα δέοντα στον τομέα αυτό. Οι παραλείψεις είναι πολλές, αλλά αφορούν και όλες τις κυβερνήσεις ενδεχομένως. </w:t>
      </w:r>
    </w:p>
    <w:p w14:paraId="14B8510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είπαμε ότι εδώ υπήρξε ολιγωρία αντιδράσεως και λανθασμένη αντίδραση. Και τα δύο. Πρώτον, διό</w:t>
      </w:r>
      <w:r>
        <w:rPr>
          <w:rFonts w:eastAsia="Times New Roman" w:cs="Times New Roman"/>
          <w:szCs w:val="24"/>
        </w:rPr>
        <w:t xml:space="preserve">τι χάθηκαν κρίσιμες ώρες. Ως φαίνεται, μοιράζετε </w:t>
      </w:r>
      <w:r>
        <w:rPr>
          <w:rFonts w:eastAsia="Times New Roman" w:cs="Times New Roman"/>
          <w:szCs w:val="24"/>
          <w:lang w:val="en-US"/>
        </w:rPr>
        <w:t>N</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w:t>
      </w:r>
      <w:r>
        <w:rPr>
          <w:rFonts w:eastAsia="Times New Roman" w:cs="Times New Roman"/>
          <w:szCs w:val="24"/>
        </w:rPr>
        <w:t xml:space="preserve"> στους Βουλευτές και βγαίνουν και λένε «ήταν νύχτα και δεν μας ειδοποίησε η πλοιοκτήτρια εταιρεία». Όμως, ο αρμόδιος Υπουργός λέει ότι τη νύχτα δεν μπορούν να επιχειρήσουν οι δύτες. Δύο εξηγήσεις λαθραίες από αρμοδίους και μη. </w:t>
      </w:r>
    </w:p>
    <w:p w14:paraId="14B8510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Και κανείς δεν ξεχνάει, κυρί</w:t>
      </w:r>
      <w:r>
        <w:rPr>
          <w:rFonts w:eastAsia="Times New Roman" w:cs="Times New Roman"/>
          <w:szCs w:val="24"/>
        </w:rPr>
        <w:t xml:space="preserve">ως οι δήμαρχοι των περιοχών που φτάνουν μέχρι τη </w:t>
      </w:r>
      <w:proofErr w:type="spellStart"/>
      <w:r>
        <w:rPr>
          <w:rFonts w:eastAsia="Times New Roman" w:cs="Times New Roman"/>
          <w:szCs w:val="24"/>
        </w:rPr>
        <w:t>Σαρωνίδα</w:t>
      </w:r>
      <w:proofErr w:type="spellEnd"/>
      <w:r>
        <w:rPr>
          <w:rFonts w:eastAsia="Times New Roman" w:cs="Times New Roman"/>
          <w:szCs w:val="24"/>
        </w:rPr>
        <w:t xml:space="preserve"> πια. Κάθε μέρα διαβάζουμε και καινούργιες ειδήσεις. Πάντως, οι δήμαρχοι που έχουν να κάνουν με έναν χώρο της Αττικής που δόθηκε μάχη επί είκοσι χρόνια να καθαρίσει και να δοθεί στους πολίτες μέμφοντ</w:t>
      </w:r>
      <w:r>
        <w:rPr>
          <w:rFonts w:eastAsia="Times New Roman" w:cs="Times New Roman"/>
          <w:szCs w:val="24"/>
        </w:rPr>
        <w:t>αι αυτήν την Κυβέρνηση, γιατί δύο ολόκληρες μέρες τούς καθησύχαζε. Και αφήνω κατά μέρος τις πραγματικά αναιδείς λέξεις και φράσεις του Υπουργού Ναυτιλίας</w:t>
      </w:r>
      <w:r>
        <w:rPr>
          <w:rFonts w:eastAsia="Times New Roman" w:cs="Times New Roman"/>
          <w:szCs w:val="24"/>
        </w:rPr>
        <w:t>,</w:t>
      </w:r>
      <w:r>
        <w:rPr>
          <w:rFonts w:eastAsia="Times New Roman" w:cs="Times New Roman"/>
          <w:szCs w:val="24"/>
        </w:rPr>
        <w:t xml:space="preserve"> που απευθύνονταν στους λουόμενους. Εκεί είναι το στοιχείο και το σημείο της κριτικής. Δυο μέρες αδράν</w:t>
      </w:r>
      <w:r>
        <w:rPr>
          <w:rFonts w:eastAsia="Times New Roman" w:cs="Times New Roman"/>
          <w:szCs w:val="24"/>
        </w:rPr>
        <w:t xml:space="preserve">ειας οδήγησαν σε μη ενεργοποίηση κρατικών και μη κρατικών μηχανισμών για την αποφυγή μιας οικολογικής αλλά και οικονομικής καταστροφής. Ό,τι έγινε είκοσι χρόνια το χαλάει η αδράνεια, </w:t>
      </w:r>
      <w:r>
        <w:rPr>
          <w:rFonts w:eastAsia="Times New Roman" w:cs="Times New Roman"/>
          <w:szCs w:val="24"/>
        </w:rPr>
        <w:lastRenderedPageBreak/>
        <w:t xml:space="preserve">η αναίδεια και η αδεξιότητα συγκεκριμένων πολιτικών στελεχών - μελών της </w:t>
      </w:r>
      <w:r>
        <w:rPr>
          <w:rFonts w:eastAsia="Times New Roman" w:cs="Times New Roman"/>
          <w:szCs w:val="24"/>
        </w:rPr>
        <w:t xml:space="preserve">Κυβέρνησης. </w:t>
      </w:r>
    </w:p>
    <w:p w14:paraId="14B8510F" w14:textId="77777777" w:rsidR="009F1D8B" w:rsidRDefault="00750C6B">
      <w:pPr>
        <w:spacing w:line="600" w:lineRule="auto"/>
        <w:ind w:firstLine="720"/>
        <w:contextualSpacing/>
        <w:jc w:val="both"/>
        <w:rPr>
          <w:rFonts w:eastAsia="Times New Roman"/>
          <w:szCs w:val="24"/>
        </w:rPr>
      </w:pPr>
      <w:r>
        <w:rPr>
          <w:rFonts w:eastAsia="Times New Roman"/>
          <w:szCs w:val="24"/>
        </w:rPr>
        <w:t>Όσο δεν απαντάτε τόσο θα σας τα λέμε. Και όσο βάζετε πολιτικούς της Κοινοβουλευτικής σας Ομάδας να λένε ψέματα τόσο θα εκτίθεστε περισσότερο και θα εκθέτετε κι αυτούς. Πάρτε τον λόγο και δώστε μια λέξη κάλυψης στον Υπουργό Ναυτιλίας. Εδώ είναι</w:t>
      </w:r>
      <w:r>
        <w:rPr>
          <w:rFonts w:eastAsia="Times New Roman"/>
          <w:szCs w:val="24"/>
        </w:rPr>
        <w:t xml:space="preserve"> η Βουλή. Η κ. Γεννηματά σάς προκάλεσε και το γάντι δεν το σηκώσατε.</w:t>
      </w:r>
    </w:p>
    <w:p w14:paraId="14B85110"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Πάμε τώρα στο θέμα. Δυστυχώς, δεν έχω χρόνο να μπω σε ουσιώδεις λεπτομέρειες, τεχνικής και μη τεχνικής φύσης, αλλά έχουν καλύψει το θέμα και η </w:t>
      </w:r>
      <w:proofErr w:type="spellStart"/>
      <w:r>
        <w:rPr>
          <w:rFonts w:eastAsia="Times New Roman"/>
          <w:szCs w:val="24"/>
        </w:rPr>
        <w:t>εισηγήτριά</w:t>
      </w:r>
      <w:proofErr w:type="spellEnd"/>
      <w:r>
        <w:rPr>
          <w:rFonts w:eastAsia="Times New Roman"/>
          <w:szCs w:val="24"/>
        </w:rPr>
        <w:t xml:space="preserve"> μας, η κ. </w:t>
      </w:r>
      <w:proofErr w:type="spellStart"/>
      <w:r>
        <w:rPr>
          <w:rFonts w:eastAsia="Times New Roman"/>
          <w:szCs w:val="24"/>
        </w:rPr>
        <w:t>Χριστοφιλοπούλου</w:t>
      </w:r>
      <w:proofErr w:type="spellEnd"/>
      <w:r>
        <w:rPr>
          <w:rFonts w:eastAsia="Times New Roman"/>
          <w:szCs w:val="24"/>
        </w:rPr>
        <w:t>, και ό</w:t>
      </w:r>
      <w:r>
        <w:rPr>
          <w:rFonts w:eastAsia="Times New Roman"/>
          <w:szCs w:val="24"/>
        </w:rPr>
        <w:t xml:space="preserve">λοι οι υπόλοιποι εισηγητές που πήραν τον λόγο. </w:t>
      </w:r>
    </w:p>
    <w:p w14:paraId="14B85111"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Ωστόσο θέλω να σας πω και σας το έχω ξαναπεί, κυρία </w:t>
      </w:r>
      <w:proofErr w:type="spellStart"/>
      <w:r>
        <w:rPr>
          <w:rFonts w:eastAsia="Times New Roman"/>
          <w:szCs w:val="24"/>
        </w:rPr>
        <w:t>Αχτσιόγλου</w:t>
      </w:r>
      <w:proofErr w:type="spellEnd"/>
      <w:r>
        <w:rPr>
          <w:rFonts w:eastAsia="Times New Roman"/>
          <w:szCs w:val="24"/>
        </w:rPr>
        <w:t>, ότι συμβουλές πολιτικής ειλικρίνειας είστε οι τελευταίοι που μπορείτε να δώσετε και ως πολιτικός οργανισμός, αλλά κι εσείς προσωπικά. Γιατί μπορ</w:t>
      </w:r>
      <w:r>
        <w:rPr>
          <w:rFonts w:eastAsia="Times New Roman"/>
          <w:szCs w:val="24"/>
        </w:rPr>
        <w:t xml:space="preserve">εί να κατεβάσατε από τον προσωπικό σας λογαριασμό </w:t>
      </w:r>
      <w:proofErr w:type="spellStart"/>
      <w:r>
        <w:rPr>
          <w:rFonts w:eastAsia="Times New Roman"/>
          <w:szCs w:val="24"/>
        </w:rPr>
        <w:t>λεχθέντα</w:t>
      </w:r>
      <w:proofErr w:type="spellEnd"/>
      <w:r>
        <w:rPr>
          <w:rFonts w:eastAsia="Times New Roman"/>
          <w:szCs w:val="24"/>
        </w:rPr>
        <w:t xml:space="preserve"> κατά το παρελθόν, αλλά έχουν μείνει. Και τον λογαριασμό στους πολίτες θα τον πληρώσετε και θα τον πληρώσετε συνολικά.</w:t>
      </w:r>
    </w:p>
    <w:p w14:paraId="14B85112"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Εδώ σας έχουν τεθεί ερωτήματα. Ήρθατε με μια σειρά στατιστικών στοιχείων. Σας έ</w:t>
      </w:r>
      <w:r>
        <w:rPr>
          <w:rFonts w:eastAsia="Times New Roman"/>
          <w:szCs w:val="24"/>
        </w:rPr>
        <w:t>χουν τεθεί, όμως, βασικά ερωτήματα, τα οποία αποφύγατε και τα αποφύγατε όλα. Εγώ δεν έχω τον χρόνο να τα επαναλάβω, αλλά σας καταθέτω τρία.</w:t>
      </w:r>
    </w:p>
    <w:p w14:paraId="14B85113"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Πρώτο ερώτημα. Στέκει αυτό που είπε η κ. </w:t>
      </w:r>
      <w:proofErr w:type="spellStart"/>
      <w:r>
        <w:rPr>
          <w:rFonts w:eastAsia="Times New Roman"/>
          <w:szCs w:val="24"/>
        </w:rPr>
        <w:t>Χριστοφιλοπούλου</w:t>
      </w:r>
      <w:proofErr w:type="spellEnd"/>
      <w:r>
        <w:rPr>
          <w:rFonts w:eastAsia="Times New Roman"/>
          <w:szCs w:val="24"/>
        </w:rPr>
        <w:t>, ότι εσείς που πανηγυρίζατε ως Κοινοβουλευτική Ομάδα εδώ γ</w:t>
      </w:r>
      <w:r>
        <w:rPr>
          <w:rFonts w:eastAsia="Times New Roman"/>
          <w:szCs w:val="24"/>
        </w:rPr>
        <w:t xml:space="preserve">ια τον ασφαλιστικό νόμο </w:t>
      </w:r>
      <w:proofErr w:type="spellStart"/>
      <w:r>
        <w:rPr>
          <w:rFonts w:eastAsia="Times New Roman"/>
          <w:szCs w:val="24"/>
        </w:rPr>
        <w:t>Κατρούγκαλου</w:t>
      </w:r>
      <w:proofErr w:type="spellEnd"/>
      <w:r>
        <w:rPr>
          <w:rFonts w:eastAsia="Times New Roman"/>
          <w:szCs w:val="24"/>
        </w:rPr>
        <w:t xml:space="preserve"> έχετε κάνει </w:t>
      </w:r>
      <w:proofErr w:type="spellStart"/>
      <w:r>
        <w:rPr>
          <w:rFonts w:eastAsia="Times New Roman"/>
          <w:szCs w:val="24"/>
        </w:rPr>
        <w:t>εκατόν</w:t>
      </w:r>
      <w:proofErr w:type="spellEnd"/>
      <w:r>
        <w:rPr>
          <w:rFonts w:eastAsia="Times New Roman"/>
          <w:szCs w:val="24"/>
        </w:rPr>
        <w:t xml:space="preserve"> επτά αλλαγές σε δεκατέσσερις μήνες; Είναι έτσι ή δεν είναι; Κατατέθηκε και σχετικός πίνακας. Οφείλετε μια απάντηση.</w:t>
      </w:r>
    </w:p>
    <w:p w14:paraId="14B85114" w14:textId="77777777" w:rsidR="009F1D8B" w:rsidRDefault="00750C6B">
      <w:pPr>
        <w:spacing w:line="600" w:lineRule="auto"/>
        <w:ind w:firstLine="720"/>
        <w:contextualSpacing/>
        <w:jc w:val="both"/>
        <w:rPr>
          <w:rFonts w:eastAsia="Times New Roman"/>
          <w:szCs w:val="24"/>
        </w:rPr>
      </w:pPr>
      <w:r>
        <w:rPr>
          <w:rFonts w:eastAsia="Times New Roman"/>
          <w:szCs w:val="24"/>
        </w:rPr>
        <w:t>Δεύτερο ερώτημα. Έχετε μειώσει συντάξεις και όλα τα επιδόματα που αφορούν συνταξιούχ</w:t>
      </w:r>
      <w:r>
        <w:rPr>
          <w:rFonts w:eastAsia="Times New Roman"/>
          <w:szCs w:val="24"/>
        </w:rPr>
        <w:t xml:space="preserve">ους κατά 18% στα δυόμισι με τρία χρόνια που είστε Κυβέρνηση; Έχετε επιφέρει σε καιρό πλεονασμάτων, όπως είπε ο κ. </w:t>
      </w:r>
      <w:proofErr w:type="spellStart"/>
      <w:r>
        <w:rPr>
          <w:rFonts w:eastAsia="Times New Roman"/>
          <w:szCs w:val="24"/>
        </w:rPr>
        <w:t>Κεγκέρογλου</w:t>
      </w:r>
      <w:proofErr w:type="spellEnd"/>
      <w:r>
        <w:rPr>
          <w:rFonts w:eastAsia="Times New Roman"/>
          <w:szCs w:val="24"/>
        </w:rPr>
        <w:t>, τις μεγαλύτερες μειώσεις σε σχέση με εκείνες</w:t>
      </w:r>
      <w:r>
        <w:rPr>
          <w:rFonts w:eastAsia="Times New Roman"/>
          <w:szCs w:val="24"/>
        </w:rPr>
        <w:t>,</w:t>
      </w:r>
      <w:r>
        <w:rPr>
          <w:rFonts w:eastAsia="Times New Roman"/>
          <w:szCs w:val="24"/>
        </w:rPr>
        <w:t xml:space="preserve"> που επήλθαν από τη δική μας εποχή στη χειρότερη φάση μεταπολιτευτικά της Ελλάδας κα</w:t>
      </w:r>
      <w:r>
        <w:rPr>
          <w:rFonts w:eastAsia="Times New Roman"/>
          <w:szCs w:val="24"/>
        </w:rPr>
        <w:t>ι σε μια από τις δυνατότερες κρίσεις στην ιστορία του σύγχρονου ελληνικού κράτους; Έχετε μειώσει κατά 18%, σε σχέση με το 11% της δικής μας περιόδου και της δικής μου προσωπικά; Δεύτερη απάντηση που χρωστάτε.</w:t>
      </w:r>
    </w:p>
    <w:p w14:paraId="14B85115"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Τρίτο ερώτημα. Από το 2011 ως το 2015, ως δηλαδ</w:t>
      </w:r>
      <w:r>
        <w:rPr>
          <w:rFonts w:eastAsia="Times New Roman"/>
          <w:szCs w:val="24"/>
        </w:rPr>
        <w:t>ή την αρχή του έτους που αναλάβατε, δόθηκαν εβδομήντα χιλιάδες εφάπαξ ή δεν δόθηκαν; Για να δούμε για ποια νούμερα μιλάτε. Γιατί εδώ μπορείτε να λέτε ό,τι θέλετε, αλλά όταν τα λέτε σε ανθρώπους που έχουν περάσει από το Υπουργείο που είστε και έχουν δοκιμασ</w:t>
      </w:r>
      <w:r>
        <w:rPr>
          <w:rFonts w:eastAsia="Times New Roman"/>
          <w:szCs w:val="24"/>
        </w:rPr>
        <w:t xml:space="preserve">τεί στην περίοδο αυτή, τότε δεν πρέπει να λέτε πράγματα τα οποία δεν γνωρίζετε. </w:t>
      </w:r>
    </w:p>
    <w:p w14:paraId="14B85116" w14:textId="77777777" w:rsidR="009F1D8B" w:rsidRDefault="00750C6B">
      <w:pPr>
        <w:tabs>
          <w:tab w:val="left" w:pos="180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4B85117" w14:textId="77777777" w:rsidR="009F1D8B" w:rsidRDefault="00750C6B">
      <w:pPr>
        <w:spacing w:line="600" w:lineRule="auto"/>
        <w:ind w:firstLine="720"/>
        <w:contextualSpacing/>
        <w:jc w:val="both"/>
        <w:rPr>
          <w:rFonts w:eastAsia="Times New Roman"/>
          <w:szCs w:val="24"/>
        </w:rPr>
      </w:pPr>
      <w:r>
        <w:rPr>
          <w:rFonts w:eastAsia="Times New Roman"/>
          <w:szCs w:val="24"/>
        </w:rPr>
        <w:t>Κυρία Πρόεδρε, αν μπορώ, να έχω ένα λεπτό.</w:t>
      </w:r>
    </w:p>
    <w:p w14:paraId="14B85118" w14:textId="77777777" w:rsidR="009F1D8B" w:rsidRDefault="00750C6B">
      <w:pPr>
        <w:spacing w:line="600" w:lineRule="auto"/>
        <w:ind w:firstLine="720"/>
        <w:contextualSpacing/>
        <w:jc w:val="both"/>
        <w:rPr>
          <w:rFonts w:eastAsia="Times New Roman"/>
          <w:szCs w:val="24"/>
        </w:rPr>
      </w:pPr>
      <w:r>
        <w:rPr>
          <w:rFonts w:eastAsia="Times New Roman"/>
          <w:szCs w:val="24"/>
        </w:rPr>
        <w:t>Έχουμε την ατυχία σε αυτή τη χώρα και δεν προκύπ</w:t>
      </w:r>
      <w:r>
        <w:rPr>
          <w:rFonts w:eastAsia="Times New Roman"/>
          <w:szCs w:val="24"/>
        </w:rPr>
        <w:t xml:space="preserve">τει αυτό μόνο από τη στάση </w:t>
      </w:r>
      <w:proofErr w:type="spellStart"/>
      <w:r>
        <w:rPr>
          <w:rFonts w:eastAsia="Times New Roman"/>
          <w:szCs w:val="24"/>
        </w:rPr>
        <w:t>Κατρούγκαλου</w:t>
      </w:r>
      <w:proofErr w:type="spellEnd"/>
      <w:r>
        <w:rPr>
          <w:rFonts w:eastAsia="Times New Roman"/>
          <w:szCs w:val="24"/>
        </w:rPr>
        <w:t xml:space="preserve"> - </w:t>
      </w:r>
      <w:proofErr w:type="spellStart"/>
      <w:r>
        <w:rPr>
          <w:rFonts w:eastAsia="Times New Roman"/>
          <w:szCs w:val="24"/>
        </w:rPr>
        <w:t>Αχτσιόγλου</w:t>
      </w:r>
      <w:proofErr w:type="spellEnd"/>
      <w:r>
        <w:rPr>
          <w:rFonts w:eastAsia="Times New Roman"/>
          <w:szCs w:val="24"/>
        </w:rPr>
        <w:t xml:space="preserve">, προκύπτει και από τη στάση του άλλου δίδυμου Σκουρλέτη - </w:t>
      </w:r>
      <w:proofErr w:type="spellStart"/>
      <w:r>
        <w:rPr>
          <w:rFonts w:eastAsia="Times New Roman"/>
          <w:szCs w:val="24"/>
        </w:rPr>
        <w:t>Στρατούλη</w:t>
      </w:r>
      <w:proofErr w:type="spellEnd"/>
      <w:r>
        <w:rPr>
          <w:rFonts w:eastAsia="Times New Roman"/>
          <w:szCs w:val="24"/>
        </w:rPr>
        <w:t xml:space="preserve"> στην αρχή, που αντί να εφαρμόσουν έναν ασφαλιστικό νόμο του οποίου το κυρίως κομμάτι της εφαρμογής του ήταν από την 1-1-2015 και μετά κ</w:t>
      </w:r>
      <w:r>
        <w:rPr>
          <w:rFonts w:eastAsia="Times New Roman"/>
          <w:szCs w:val="24"/>
        </w:rPr>
        <w:t xml:space="preserve">αι να κρατήσουν κλειστό το ασφαλιστικό σε σχέση με τους δανειστές, με μόνη εκκρεμότητα τα επικουρικά και την πολύ σωστή ρύθμιση του μηδενικού ελλείμματος, αντί να μείνουν δηλαδή σε μια διαφορά 300 περίπου εκατομμυρίων, έκαναν </w:t>
      </w:r>
      <w:proofErr w:type="spellStart"/>
      <w:r>
        <w:rPr>
          <w:rFonts w:eastAsia="Times New Roman"/>
          <w:szCs w:val="24"/>
        </w:rPr>
        <w:t>πα</w:t>
      </w:r>
      <w:r>
        <w:rPr>
          <w:rFonts w:eastAsia="Times New Roman"/>
          <w:szCs w:val="24"/>
        </w:rPr>
        <w:lastRenderedPageBreak/>
        <w:t>ροχικές</w:t>
      </w:r>
      <w:proofErr w:type="spellEnd"/>
      <w:r>
        <w:rPr>
          <w:rFonts w:eastAsia="Times New Roman"/>
          <w:szCs w:val="24"/>
        </w:rPr>
        <w:t xml:space="preserve"> πολιτικές μέχρι να υ</w:t>
      </w:r>
      <w:r>
        <w:rPr>
          <w:rFonts w:eastAsia="Times New Roman"/>
          <w:szCs w:val="24"/>
        </w:rPr>
        <w:t xml:space="preserve">πογράψουν το τρίτο μνημόνιο, άνοιξαν το ασφαλιστικό εθελουσίως και το έκλεισαν με τον νόμο </w:t>
      </w:r>
      <w:proofErr w:type="spellStart"/>
      <w:r>
        <w:rPr>
          <w:rFonts w:eastAsia="Times New Roman"/>
          <w:szCs w:val="24"/>
        </w:rPr>
        <w:t>Κατρούγκαλου</w:t>
      </w:r>
      <w:proofErr w:type="spellEnd"/>
      <w:r>
        <w:rPr>
          <w:rFonts w:eastAsia="Times New Roman"/>
          <w:szCs w:val="24"/>
        </w:rPr>
        <w:t xml:space="preserve"> και με αυτά που ζούμε σήμερα. Οι πολιτικές ευθύνες και γι’ αυτή την καταστροφή είναι ακέραιες δικές σας. </w:t>
      </w:r>
    </w:p>
    <w:p w14:paraId="14B85119" w14:textId="77777777" w:rsidR="009F1D8B" w:rsidRDefault="00750C6B">
      <w:pPr>
        <w:spacing w:line="600" w:lineRule="auto"/>
        <w:ind w:firstLine="720"/>
        <w:contextualSpacing/>
        <w:jc w:val="both"/>
        <w:rPr>
          <w:rFonts w:eastAsia="Times New Roman"/>
          <w:szCs w:val="24"/>
        </w:rPr>
      </w:pPr>
      <w:r>
        <w:rPr>
          <w:rFonts w:eastAsia="Times New Roman"/>
          <w:szCs w:val="24"/>
        </w:rPr>
        <w:t>Και με αυτόν τον τρόπο, πέραν από τις συγκεκρι</w:t>
      </w:r>
      <w:r>
        <w:rPr>
          <w:rFonts w:eastAsia="Times New Roman"/>
          <w:szCs w:val="24"/>
        </w:rPr>
        <w:t>μένες οικονομικές καταστροφές, κάνετε και μια άλλη καταστροφή σε επίπεδο συνείδησης. Λέτε σε οποιονδήποτε πολιτικό θέλει να ανασκουμπωθεί για να λύσει ένα πρόβλημα ότι η Ελλάδα δεν έχει πατριώτες</w:t>
      </w:r>
      <w:r>
        <w:rPr>
          <w:rFonts w:eastAsia="Times New Roman"/>
          <w:szCs w:val="24"/>
        </w:rPr>
        <w:t>,</w:t>
      </w:r>
      <w:r>
        <w:rPr>
          <w:rFonts w:eastAsia="Times New Roman"/>
          <w:szCs w:val="24"/>
        </w:rPr>
        <w:t xml:space="preserve"> που απέναντι σε ένα πρόβλημα ενώνουν δυνάμεις για να το λύσ</w:t>
      </w:r>
      <w:r>
        <w:rPr>
          <w:rFonts w:eastAsia="Times New Roman"/>
          <w:szCs w:val="24"/>
        </w:rPr>
        <w:t>ουν, αλλά έχει επίδοξους κτήτορες της εκτελεστικής εξουσίας που κάνουν τα πάντα για να σταματήσουν μια πορεία, για να την ξαναρχίσουν από την αρχή, αρκεί να είναι αυτοί κυβερνώντες.</w:t>
      </w:r>
    </w:p>
    <w:p w14:paraId="14B8511A" w14:textId="77777777" w:rsidR="009F1D8B" w:rsidRDefault="00750C6B">
      <w:pPr>
        <w:spacing w:line="600" w:lineRule="auto"/>
        <w:ind w:firstLine="720"/>
        <w:contextualSpacing/>
        <w:jc w:val="both"/>
        <w:rPr>
          <w:rFonts w:eastAsia="Times New Roman" w:cs="Times New Roman"/>
          <w:szCs w:val="24"/>
        </w:rPr>
      </w:pPr>
      <w:r>
        <w:rPr>
          <w:rFonts w:eastAsia="Times New Roman"/>
          <w:szCs w:val="24"/>
        </w:rPr>
        <w:t>Προκαλείτε σε επίπεδο συνείδησης την καθολική απογοήτευση. Και αν σε κάποι</w:t>
      </w:r>
      <w:r>
        <w:rPr>
          <w:rFonts w:eastAsia="Times New Roman"/>
          <w:szCs w:val="24"/>
        </w:rPr>
        <w:t>α διαχειριστική σας δυσκολία αναζητάτε συναινέσεις, πρώτον, τις έχετε υπονομεύσει και δεύτερον, έχετε γενικεύσει αυτό που έλεγαν κάποιοι παλιότεροι, ότι στην Ελλάδα δεν αξίζει να ιδρώνεις, γιατί θα έρθει ένας επόμενος να καταστρέψει την προσπάθειά σου, για</w:t>
      </w:r>
      <w:r>
        <w:rPr>
          <w:rFonts w:eastAsia="Times New Roman"/>
          <w:szCs w:val="24"/>
        </w:rPr>
        <w:t xml:space="preserve"> να κοκορεύεται ότι αυτός αναδομεί </w:t>
      </w:r>
      <w:r>
        <w:rPr>
          <w:rFonts w:eastAsia="Times New Roman"/>
          <w:szCs w:val="24"/>
        </w:rPr>
        <w:lastRenderedPageBreak/>
        <w:t>τα πράγματα σε σχέση με την οικονομία, το ασφαλιστικό, την παιδεία και ούτω καθεξής.</w:t>
      </w:r>
      <w:r>
        <w:rPr>
          <w:rFonts w:eastAsia="Times New Roman" w:cs="Times New Roman"/>
          <w:szCs w:val="24"/>
        </w:rPr>
        <w:t xml:space="preserve"> </w:t>
      </w:r>
      <w:r>
        <w:rPr>
          <w:rFonts w:eastAsia="Times New Roman" w:cs="Times New Roman"/>
          <w:szCs w:val="24"/>
        </w:rPr>
        <w:t xml:space="preserve">Και προσωπικά ευαγγελιζόσασταν μία επανάσταση, την επανάσταση βέβαια του ανύπαρκτου, αλλά πάντως αυτή. </w:t>
      </w:r>
    </w:p>
    <w:p w14:paraId="14B8511B"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Θυμάμαι, κυρία Πρόεδρε, ένα άρθρ</w:t>
      </w:r>
      <w:r>
        <w:rPr>
          <w:rFonts w:eastAsia="Times New Roman" w:cs="Times New Roman"/>
          <w:szCs w:val="24"/>
        </w:rPr>
        <w:t xml:space="preserve">ο Κασιμάτη - </w:t>
      </w:r>
      <w:proofErr w:type="spellStart"/>
      <w:r>
        <w:rPr>
          <w:rFonts w:eastAsia="Times New Roman" w:cs="Times New Roman"/>
          <w:szCs w:val="24"/>
        </w:rPr>
        <w:t>Κατρούγκαλου</w:t>
      </w:r>
      <w:proofErr w:type="spellEnd"/>
      <w:r>
        <w:rPr>
          <w:rFonts w:eastAsia="Times New Roman" w:cs="Times New Roman"/>
          <w:szCs w:val="24"/>
        </w:rPr>
        <w:t xml:space="preserve"> στο </w:t>
      </w:r>
      <w:r>
        <w:rPr>
          <w:rFonts w:eastAsia="Times New Roman" w:cs="Times New Roman"/>
          <w:szCs w:val="24"/>
        </w:rPr>
        <w:t>«</w:t>
      </w:r>
      <w:r>
        <w:rPr>
          <w:rFonts w:eastAsia="Times New Roman" w:cs="Times New Roman"/>
          <w:szCs w:val="24"/>
        </w:rPr>
        <w:t xml:space="preserve">ΒΗΜΑ </w:t>
      </w:r>
      <w:r>
        <w:rPr>
          <w:rFonts w:eastAsia="Times New Roman" w:cs="Times New Roman"/>
          <w:szCs w:val="24"/>
        </w:rPr>
        <w:t>ΤΗΣ ΚΥΡΙΑΚΗΣ»</w:t>
      </w:r>
      <w:r>
        <w:rPr>
          <w:rFonts w:eastAsia="Times New Roman" w:cs="Times New Roman"/>
          <w:szCs w:val="24"/>
        </w:rPr>
        <w:t>, λίγες ημέρες προ των εκλογών του Ιανουαρίου 2015. Είναι ένα κείμενο το οποίο κάθε φορά που θα υπάρχει θέμα εδώ σχετικό με το ασφαλιστικό και με ό,τι αφορά τον Υπουργό αυτόν θα το αναφέρω, γιατί ήταν ένα κε</w:t>
      </w:r>
      <w:r>
        <w:rPr>
          <w:rFonts w:eastAsia="Times New Roman" w:cs="Times New Roman"/>
          <w:szCs w:val="24"/>
        </w:rPr>
        <w:t xml:space="preserve">ίμενο γεμάτο ανακρίβειες και ψευδείς υποσχέσεις. </w:t>
      </w:r>
    </w:p>
    <w:p w14:paraId="14B8511C"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Ευαγγελιζόσασταν κάτι που δεν υπήρχε. Και αντί να κάνετε μία αυτοκριτική, ζητώντας συνεννόηση, επιτίθεστε ακόμα και σήμερα, ενώ είστε οι πιο σκληροί διαχειριστές και αυτού του Υπουργείου. </w:t>
      </w:r>
    </w:p>
    <w:p w14:paraId="14B8511D"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Αντί να απευθύνεσ</w:t>
      </w:r>
      <w:r>
        <w:rPr>
          <w:rFonts w:eastAsia="Times New Roman" w:cs="Times New Roman"/>
          <w:szCs w:val="24"/>
        </w:rPr>
        <w:t>τε με συστολή σε συνταξιούχους, αυτοαπασχολούμενους, ελεύθερους επαγγελματίες, τους ειρωνεύεστε, αλλά δεν καταλαβαίνετε ότι ειρωνεύεστε τη μεσαία τάξη. Και όποιος ειρωνεύεται τη μεσαία τάξη αυτό το πληρώνει, σε πολιτικό επίπεδο πρωτίστως, διότι είναι τα στ</w:t>
      </w:r>
      <w:r>
        <w:rPr>
          <w:rFonts w:eastAsia="Times New Roman" w:cs="Times New Roman"/>
          <w:szCs w:val="24"/>
        </w:rPr>
        <w:t xml:space="preserve">ρώματα τα οποία στηρίζουν </w:t>
      </w:r>
      <w:r>
        <w:rPr>
          <w:rFonts w:eastAsia="Times New Roman" w:cs="Times New Roman"/>
          <w:szCs w:val="24"/>
        </w:rPr>
        <w:lastRenderedPageBreak/>
        <w:t xml:space="preserve">μία κοινωνία και εγγυώνται το μέλλον της ίδιας και των παιδιών της. </w:t>
      </w:r>
    </w:p>
    <w:p w14:paraId="14B8511E"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Δεν είστε απλοί «εκτελεστές» του ασφαλιστικού. Είστε οι «</w:t>
      </w:r>
      <w:proofErr w:type="spellStart"/>
      <w:r>
        <w:rPr>
          <w:rFonts w:eastAsia="Times New Roman" w:cs="Times New Roman"/>
          <w:szCs w:val="24"/>
        </w:rPr>
        <w:t>νεκροπομποί</w:t>
      </w:r>
      <w:proofErr w:type="spellEnd"/>
      <w:r>
        <w:rPr>
          <w:rFonts w:eastAsia="Times New Roman" w:cs="Times New Roman"/>
          <w:szCs w:val="24"/>
        </w:rPr>
        <w:t>» του ασφαλιστικού. Και θα το συνειδητοποιείτε μήνα με τον μήνα. Γιατί στο σταυρόνημα της πολ</w:t>
      </w:r>
      <w:r>
        <w:rPr>
          <w:rFonts w:eastAsia="Times New Roman" w:cs="Times New Roman"/>
          <w:szCs w:val="24"/>
        </w:rPr>
        <w:t xml:space="preserve">ιτικής σας πορείας στοχεύσατε με πραγματική ακρίβεια τη μεσαία τάξη. </w:t>
      </w:r>
    </w:p>
    <w:p w14:paraId="14B8511F"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Καλύψατε και την </w:t>
      </w:r>
      <w:proofErr w:type="spellStart"/>
      <w:r>
        <w:rPr>
          <w:rFonts w:eastAsia="Times New Roman" w:cs="Times New Roman"/>
          <w:szCs w:val="24"/>
        </w:rPr>
        <w:t>τριτολογία</w:t>
      </w:r>
      <w:proofErr w:type="spellEnd"/>
      <w:r>
        <w:rPr>
          <w:rFonts w:eastAsia="Times New Roman" w:cs="Times New Roman"/>
          <w:szCs w:val="24"/>
        </w:rPr>
        <w:t xml:space="preserve"> σας, κύριε Λοβέρδο. </w:t>
      </w:r>
    </w:p>
    <w:p w14:paraId="14B85120"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κυρία Πρόεδρε. </w:t>
      </w:r>
    </w:p>
    <w:p w14:paraId="14B85121"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w:t>
      </w:r>
      <w:r>
        <w:rPr>
          <w:rFonts w:eastAsia="Times New Roman" w:cs="Times New Roman"/>
          <w:szCs w:val="24"/>
        </w:rPr>
        <w:t xml:space="preserve"> Συμπαράταξης ΠΑΣΟΚ -</w:t>
      </w:r>
      <w:r>
        <w:rPr>
          <w:rFonts w:eastAsia="Times New Roman" w:cs="Times New Roman"/>
          <w:szCs w:val="24"/>
        </w:rPr>
        <w:t xml:space="preserve"> </w:t>
      </w:r>
      <w:r>
        <w:rPr>
          <w:rFonts w:eastAsia="Times New Roman" w:cs="Times New Roman"/>
          <w:szCs w:val="24"/>
        </w:rPr>
        <w:t>ΔΗΜΑΡ)</w:t>
      </w:r>
    </w:p>
    <w:p w14:paraId="14B85122"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εμείς ευχαριστούμε. </w:t>
      </w:r>
    </w:p>
    <w:p w14:paraId="14B85123"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λόγο έχει ο Κοινοβουλευτικός Εκπρόσωπος του ΣΥΡΙΖΑ κ. Μαντάς για έξι λεπτά άνευ δευτερολογίας και λοιπών. Όλοι οι Κοινοβουλευτικοί Εκπρόσωποι έχουν έξι λεπτά. </w:t>
      </w:r>
    </w:p>
    <w:p w14:paraId="14B85124"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Μαντά, έχετε τον λόγο. </w:t>
      </w:r>
    </w:p>
    <w:p w14:paraId="14B85125"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Ευχαριστώ, κυρία Πρόεδρε. </w:t>
      </w:r>
    </w:p>
    <w:p w14:paraId="14B85126"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Εγώ δεν είμα</w:t>
      </w:r>
      <w:r>
        <w:rPr>
          <w:rFonts w:eastAsia="Times New Roman" w:cs="Times New Roman"/>
          <w:szCs w:val="24"/>
        </w:rPr>
        <w:t xml:space="preserve">ι καλός στις λεκτικές υπερβολές. Προσπαθώ να είμαι καλός όσο μπορώ στα επιχειρήματα επί των πραγματικών δεδομένων. </w:t>
      </w:r>
    </w:p>
    <w:p w14:paraId="14B85127"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Πρώτον, πρέπει να είμαστε ανήσυχοι πάντα για το δημόσιο κοινωνικό ασφαλιστικό σύστημα. Όμως, τα τελευταία στοιχεία -δημοσιεύτηκαν πρόσφατα σ</w:t>
      </w:r>
      <w:r>
        <w:rPr>
          <w:rFonts w:eastAsia="Times New Roman" w:cs="Times New Roman"/>
          <w:szCs w:val="24"/>
        </w:rPr>
        <w:t xml:space="preserve">την </w:t>
      </w:r>
      <w:r>
        <w:rPr>
          <w:rFonts w:eastAsia="Times New Roman" w:cs="Times New Roman"/>
          <w:szCs w:val="24"/>
        </w:rPr>
        <w:t>εφημερίδα</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δείχνουν ότι 2% μόνο επιχειρούν να κάνουν ιδιωτική ασφάλιση. Αυτό κάτι δείχνει. </w:t>
      </w:r>
    </w:p>
    <w:p w14:paraId="14B85128"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Δείχνει ότι, παρά τις δυσκολίες του δημόσιου, αναδιανεμητικού κοινωνικού ασφαλιστικού συστήματος, αυτό παραμένει ένας βασικός πυλώνας όπου πάνω τ</w:t>
      </w:r>
      <w:r>
        <w:rPr>
          <w:rFonts w:eastAsia="Times New Roman" w:cs="Times New Roman"/>
          <w:szCs w:val="24"/>
        </w:rPr>
        <w:t xml:space="preserve">ου ο πολύς κόσμος συνεχίζει να ακουμπάει. Ξαναλέω: Παρά τις δυσκολίες, παρά τα προβλήματα, παρά τις δομικές και πολύ μεγάλες μεταβολές που έχουν συμβεί αυτά τα τελευταία χρόνια των μνημονίων. </w:t>
      </w:r>
    </w:p>
    <w:p w14:paraId="14B85129"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Δεύτερον, δεν πρέπει να ξεχνάμε ποτέ όταν κουβεντιάζουμε αυτό τ</w:t>
      </w:r>
      <w:r>
        <w:rPr>
          <w:rFonts w:eastAsia="Times New Roman" w:cs="Times New Roman"/>
          <w:szCs w:val="24"/>
        </w:rPr>
        <w:t xml:space="preserve">ο ζήτημα σε τι πλαίσιο έγιναν όλα αυτά τα πράγματα. Και νομίζω ότι είναι πραγματικά εκτός πεδίου -για να μην πω θράσος- να μας κουνάνε το δάχτυλο κάποιοι που ανάμεσα στο 2010 και στο 2014 έκαναν περικοπές έως 45% στις συντάξεις. </w:t>
      </w:r>
    </w:p>
    <w:p w14:paraId="14B8512A"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Έντεκα τ</w:t>
      </w:r>
      <w:r>
        <w:rPr>
          <w:rFonts w:eastAsia="Times New Roman" w:cs="Times New Roman"/>
          <w:szCs w:val="24"/>
        </w:rPr>
        <w:t>οις εκατό</w:t>
      </w:r>
      <w:r>
        <w:rPr>
          <w:rFonts w:eastAsia="Times New Roman" w:cs="Times New Roman"/>
          <w:szCs w:val="24"/>
        </w:rPr>
        <w:t xml:space="preserve">. Εσείς 18%. </w:t>
      </w:r>
    </w:p>
    <w:p w14:paraId="14B8512B"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Λέτε </w:t>
      </w:r>
      <w:r>
        <w:rPr>
          <w:rFonts w:eastAsia="Times New Roman" w:cs="Times New Roman"/>
          <w:szCs w:val="24"/>
        </w:rPr>
        <w:t xml:space="preserve">11%. Ισχυρίζεστε ότι κάνατε 11% περικοπές στις κύριες συντάξεις. </w:t>
      </w:r>
    </w:p>
    <w:p w14:paraId="14B8512C"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λέτε την αλήθεια. Φέρτε τα στοιχεία σας.</w:t>
      </w:r>
    </w:p>
    <w:p w14:paraId="14B8512D"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Εσείς να λέτε την αλήθεια. Την αλήθεια να τη λέτε. Εδώ θα το δούμε α</w:t>
      </w:r>
      <w:r>
        <w:rPr>
          <w:rFonts w:eastAsia="Times New Roman" w:cs="Times New Roman"/>
          <w:szCs w:val="24"/>
        </w:rPr>
        <w:t>υτό το πράγμα. Αυτό το πράγμα που λέτε δεν έχει κα</w:t>
      </w:r>
      <w:r>
        <w:rPr>
          <w:rFonts w:eastAsia="Times New Roman" w:cs="Times New Roman"/>
          <w:szCs w:val="24"/>
        </w:rPr>
        <w:t>μ</w:t>
      </w:r>
      <w:r>
        <w:rPr>
          <w:rFonts w:eastAsia="Times New Roman" w:cs="Times New Roman"/>
          <w:szCs w:val="24"/>
        </w:rPr>
        <w:t xml:space="preserve">μία σχέση με την πραγματικότητα. Ακούστε. Εγώ θα μιλήσω και θα κριθώ γι’ αυτά που θα πω, όπως και εσείς γι’ αυτά που λέτε. </w:t>
      </w:r>
    </w:p>
    <w:p w14:paraId="14B8512E"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δεν θέλατε; Δεν θέλατε, μέσα σε αυτές τις δύσκολες συνθήκες -επαναλαμβάνω- να </w:t>
      </w:r>
      <w:r>
        <w:rPr>
          <w:rFonts w:eastAsia="Times New Roman" w:cs="Times New Roman"/>
          <w:szCs w:val="24"/>
        </w:rPr>
        <w:t xml:space="preserve">κάνουμε μία προσπάθεια, για την οποία από το πρωί ως το βράδυ λέγατε να γίνει «στάχτη και μπούρμπερη», να μην ορθοποδήσει ποτέ. Δεν θέλατε να βάλουμε ενιαίους κανόνες, κανόνες δικαιοσύνης και ισονομίας. </w:t>
      </w:r>
    </w:p>
    <w:p w14:paraId="14B8512F" w14:textId="77777777" w:rsidR="009F1D8B" w:rsidRDefault="00750C6B">
      <w:pPr>
        <w:spacing w:after="0" w:line="600" w:lineRule="auto"/>
        <w:ind w:firstLine="720"/>
        <w:contextualSpacing/>
        <w:jc w:val="both"/>
        <w:rPr>
          <w:rFonts w:eastAsia="Times New Roman"/>
          <w:szCs w:val="24"/>
        </w:rPr>
      </w:pPr>
      <w:r>
        <w:rPr>
          <w:rFonts w:eastAsia="Times New Roman"/>
          <w:szCs w:val="24"/>
        </w:rPr>
        <w:t xml:space="preserve">Διότι, αν έκανε κάτι ο ν.4387, κάτι μικρό ίσως, που </w:t>
      </w:r>
      <w:r>
        <w:rPr>
          <w:rFonts w:eastAsia="Times New Roman"/>
          <w:szCs w:val="24"/>
        </w:rPr>
        <w:t xml:space="preserve">όμως θα φανεί πόσο σημαντικό είναι στην πορεία, ήταν αυτό το πράγμα. Δηλαδή, να φύγουμε από τους </w:t>
      </w:r>
      <w:proofErr w:type="spellStart"/>
      <w:r>
        <w:rPr>
          <w:rFonts w:eastAsia="Times New Roman"/>
          <w:szCs w:val="24"/>
        </w:rPr>
        <w:t>εκατόν</w:t>
      </w:r>
      <w:proofErr w:type="spellEnd"/>
      <w:r>
        <w:rPr>
          <w:rFonts w:eastAsia="Times New Roman"/>
          <w:szCs w:val="24"/>
        </w:rPr>
        <w:t xml:space="preserve"> ενενήντα τρόπους και δεν ξέρω πόσες άλλες αποχρώσεις που δίνονταν οι συντάξεις και να πάμε πλέον σε ενιαίους και ξεκάθαρους κανόνες. </w:t>
      </w:r>
    </w:p>
    <w:p w14:paraId="14B85130"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Είναι δίκαιοι αυτο</w:t>
      </w:r>
      <w:r>
        <w:rPr>
          <w:rFonts w:eastAsia="Times New Roman"/>
          <w:szCs w:val="24"/>
        </w:rPr>
        <w:t>ί οι κανόνες; Εγώ ισχυρίζομαι ότι σ’ έναν πολύ μεγάλο βαθμό είναι δίκαιοι και γι’ αυτό το 80% των ελευθεροεπαγγελματιών και το 90% των αγροτών πληρώνουν μικρότερες εισφορές. Και ως τις 20.000 δηλωθέντα εισοδήματα, ο συνδυασμός φορολογικού και εισφορών δίνε</w:t>
      </w:r>
      <w:r>
        <w:rPr>
          <w:rFonts w:eastAsia="Times New Roman"/>
          <w:szCs w:val="24"/>
        </w:rPr>
        <w:t>ι πιο χαμηλό τελικό αποτέλεσμα απ’ ό,τι γινόταν προηγουμένως.</w:t>
      </w:r>
    </w:p>
    <w:p w14:paraId="14B85131"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Άκουσα ως πρόταση την αποσύνδεση -λέει- από το εισόδημα. Την </w:t>
      </w:r>
      <w:proofErr w:type="spellStart"/>
      <w:r>
        <w:rPr>
          <w:rFonts w:eastAsia="Times New Roman"/>
          <w:szCs w:val="24"/>
        </w:rPr>
        <w:t>επανέφερε</w:t>
      </w:r>
      <w:proofErr w:type="spellEnd"/>
      <w:r>
        <w:rPr>
          <w:rFonts w:eastAsia="Times New Roman"/>
          <w:szCs w:val="24"/>
        </w:rPr>
        <w:t xml:space="preserve"> η κ. Γεννηματά αυτή την πρόταση. Δεν ξέρω αν η άλλη πρόταση που είπε ο κ. Θεοχάρης -δεν την έχω δει, δεν την έχω μελετήσει-</w:t>
      </w:r>
      <w:r>
        <w:rPr>
          <w:rFonts w:eastAsia="Times New Roman"/>
          <w:szCs w:val="24"/>
        </w:rPr>
        <w:t xml:space="preserve"> δίνει κάποια λύση, αλλά δεν μπορεί να μιλάτε για βιωσιμότητα και ότι δήθεν εμείς, σε περίοδο πλεονασμάτων, κάνουμε ό,τι κάνουμε στο συνταξιοδοτικό, όταν παραλάβαμε -και σας το είπε η κυρία Υπουργός- έλλειμμα πάνω από 1 δισεκατομμύριο στο κοινωνικό ασφαλισ</w:t>
      </w:r>
      <w:r>
        <w:rPr>
          <w:rFonts w:eastAsia="Times New Roman"/>
          <w:szCs w:val="24"/>
        </w:rPr>
        <w:t>τικό σύστημα. Δεν μπορείτε να το ισχυρίζεστε αυτό. Δεν είναι επιχείρημα το οποίο να πατάει κάπου. Απαντήθηκε, νομίζω, το ζήτημα του τι παραλάβαμε όσον αφορά τις εκκρεμείς συντάξεις και για τις κύριες και για τις επικουρικές και το τι κάναμε σε αυτό το διάσ</w:t>
      </w:r>
      <w:r>
        <w:rPr>
          <w:rFonts w:eastAsia="Times New Roman"/>
          <w:szCs w:val="24"/>
        </w:rPr>
        <w:t xml:space="preserve">τημα. </w:t>
      </w:r>
    </w:p>
    <w:p w14:paraId="14B85132"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Και να προσθέσω κάτι το οποίο νομίζω ότι δίνει ολόκληρη την εικόνα. Όσον αφορά τα «εφάπαξ», μιλάμε για αιτήσεις που </w:t>
      </w:r>
      <w:r>
        <w:rPr>
          <w:rFonts w:eastAsia="Times New Roman"/>
          <w:szCs w:val="24"/>
        </w:rPr>
        <w:lastRenderedPageBreak/>
        <w:t>έγιναν μετά την 1</w:t>
      </w:r>
      <w:r>
        <w:rPr>
          <w:rFonts w:eastAsia="Times New Roman"/>
          <w:szCs w:val="24"/>
        </w:rPr>
        <w:t>-</w:t>
      </w:r>
      <w:r>
        <w:rPr>
          <w:rFonts w:eastAsia="Times New Roman"/>
          <w:szCs w:val="24"/>
        </w:rPr>
        <w:t>9</w:t>
      </w:r>
      <w:r>
        <w:rPr>
          <w:rFonts w:eastAsia="Times New Roman"/>
          <w:szCs w:val="24"/>
        </w:rPr>
        <w:t>-</w:t>
      </w:r>
      <w:r>
        <w:rPr>
          <w:rFonts w:eastAsia="Times New Roman"/>
          <w:szCs w:val="24"/>
        </w:rPr>
        <w:t>2013, αν δεν κάνω λάθος, που είχαν μπλοκάρει λόγω της μη λειτουργίας της ρύθμισης που επιχειρούσε να κάνει ο πρώη</w:t>
      </w:r>
      <w:r>
        <w:rPr>
          <w:rFonts w:eastAsia="Times New Roman"/>
          <w:szCs w:val="24"/>
        </w:rPr>
        <w:t xml:space="preserve">ν Υπουργός Εργασίας. </w:t>
      </w:r>
    </w:p>
    <w:p w14:paraId="14B85133"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Για τα «μπλοκάκια» δεν είπατε τίποτα. Και πραγματικά απορώ γιατί δεν είπατε τίποτε. Και γιατί δεν είπατε τίποτα; Έχω μία ερμηνεία σε αυτό. Έχω την ερμηνεία ότι σε αυτό το πεδίο, που γινόταν «πάρτι» όλο το προηγούμενο διάστημα, κάναμε </w:t>
      </w:r>
      <w:r>
        <w:rPr>
          <w:rFonts w:eastAsia="Times New Roman"/>
          <w:szCs w:val="24"/>
        </w:rPr>
        <w:t>ένα μικρό βήμα. Αναγνωρίστε ότι κάναμε ένα μικρό βήμα σε αυτό το θέμα. Είναι σήμερα τριάντα έξι χιλιάδες άνθρωποι οι οποίοι ευνοήθηκαν από αυτή τη ρύθμιση και αυτή η πλατφόρμα θα βάλει κι άλλους χιλιάδες μέσα, γιατί προσθέτουμε και κίνητρα για να πάμε σε α</w:t>
      </w:r>
      <w:r>
        <w:rPr>
          <w:rFonts w:eastAsia="Times New Roman"/>
          <w:szCs w:val="24"/>
        </w:rPr>
        <w:t>υτή την πλατφόρμα.</w:t>
      </w:r>
    </w:p>
    <w:p w14:paraId="14B85134" w14:textId="77777777" w:rsidR="009F1D8B" w:rsidRDefault="00750C6B">
      <w:pPr>
        <w:spacing w:line="600" w:lineRule="auto"/>
        <w:ind w:firstLine="720"/>
        <w:contextualSpacing/>
        <w:jc w:val="both"/>
        <w:rPr>
          <w:rFonts w:eastAsia="Times New Roman"/>
          <w:szCs w:val="24"/>
        </w:rPr>
      </w:pPr>
      <w:r>
        <w:rPr>
          <w:rFonts w:eastAsia="Times New Roman"/>
          <w:szCs w:val="24"/>
        </w:rPr>
        <w:t>Τέλος, θέλω να πω, κυρίες και κύριοι Βουλευτές, και να το ακούσει ο ελληνικός λαός, ότι ο ισχυρισμός πως θα κοπούν δύο συντάξεις προϋποθέτει ότι όλοι οι συνταξιούχοι θα υποστούν μείωση 18% στις προσωπικές διαφορές. Έχουν όλοι οι συνταξιο</w:t>
      </w:r>
      <w:r>
        <w:rPr>
          <w:rFonts w:eastAsia="Times New Roman"/>
          <w:szCs w:val="24"/>
        </w:rPr>
        <w:t>ύχοι προσωπική διαφορά; Όχι, βεβαίως. Αυτοί που έχουν προσωπική διαφορά, πράγματι θα υποστούν μειώσεις; Ναι, πράγματι</w:t>
      </w:r>
      <w:r>
        <w:rPr>
          <w:rFonts w:eastAsia="Times New Roman"/>
          <w:szCs w:val="24"/>
        </w:rPr>
        <w:t>,</w:t>
      </w:r>
      <w:r>
        <w:rPr>
          <w:rFonts w:eastAsia="Times New Roman"/>
          <w:szCs w:val="24"/>
        </w:rPr>
        <w:t xml:space="preserve"> θα υποστούν μειώσεις στο ύψος του 18%. Είναι, όμως, όλοι στο 18% ή μήπως είναι και στο 2% και στο 3% και στο 5% και στο </w:t>
      </w:r>
      <w:r>
        <w:rPr>
          <w:rFonts w:eastAsia="Times New Roman"/>
          <w:szCs w:val="24"/>
        </w:rPr>
        <w:lastRenderedPageBreak/>
        <w:t>7%;  Άρα, όταν πε</w:t>
      </w:r>
      <w:r>
        <w:rPr>
          <w:rFonts w:eastAsia="Times New Roman"/>
          <w:szCs w:val="24"/>
        </w:rPr>
        <w:t xml:space="preserve">ριγράφουμε μία δύσκολη κατάσταση, να την περιγράφουμε εξ ολοκλήρου και με όλα τα στοιχεία που δείχνουν ποια είναι η πραγματικότητα. </w:t>
      </w:r>
    </w:p>
    <w:p w14:paraId="14B85135" w14:textId="77777777" w:rsidR="009F1D8B" w:rsidRDefault="00750C6B">
      <w:pPr>
        <w:spacing w:line="600" w:lineRule="auto"/>
        <w:ind w:firstLine="720"/>
        <w:contextualSpacing/>
        <w:jc w:val="both"/>
        <w:rPr>
          <w:rFonts w:eastAsia="Times New Roman"/>
          <w:szCs w:val="24"/>
        </w:rPr>
      </w:pPr>
      <w:r>
        <w:rPr>
          <w:rFonts w:eastAsia="Times New Roman"/>
          <w:szCs w:val="24"/>
        </w:rPr>
        <w:t>Να πω και το άλλο. Ποτέ, μα ποτέ δεν έχετε πει ότι πάνω από τριακόσιες πενήντα χιλιάδες χαμηλοσυνταξιούχοι θα έχουν μέση αύ</w:t>
      </w:r>
      <w:r>
        <w:rPr>
          <w:rFonts w:eastAsia="Times New Roman"/>
          <w:szCs w:val="24"/>
        </w:rPr>
        <w:t xml:space="preserve">ξηση 43 ευρώ, για πρώτη φορά μετά το 2010, σε βάθος πενταετίας. Κι αυτό είναι μία πραγματικότητα. </w:t>
      </w:r>
    </w:p>
    <w:p w14:paraId="14B85136"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Έχουμε πρόβλημα στο δημόσιο σύστημα κοινωνικής ασφάλισης; Ναι, έχουμε πρόβλημα. </w:t>
      </w:r>
    </w:p>
    <w:p w14:paraId="14B85137"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Έχουμε πρόβλημα ακόμη όσο δεν μπορούμε να αντιστρέψουμε αυτό το τεράστιο μέγεθος της ανεργίας που παραλάβαμε απ’ όλα αυτά τα χρόνια. Δεν μπορούμε να είμαστε σίγουροι όσο έχουμε ακόμη αυτά τα προβλήματα. </w:t>
      </w:r>
    </w:p>
    <w:p w14:paraId="14B85138" w14:textId="77777777" w:rsidR="009F1D8B" w:rsidRDefault="00750C6B">
      <w:pPr>
        <w:spacing w:line="600" w:lineRule="auto"/>
        <w:ind w:firstLine="720"/>
        <w:contextualSpacing/>
        <w:jc w:val="both"/>
        <w:rPr>
          <w:rFonts w:eastAsia="Times New Roman"/>
          <w:szCs w:val="24"/>
        </w:rPr>
      </w:pPr>
      <w:r>
        <w:rPr>
          <w:rFonts w:eastAsia="Times New Roman"/>
          <w:szCs w:val="24"/>
        </w:rPr>
        <w:t>Έχουν μειωθεί οι συντάξεις; Βεβαίως, έχουν μειωθεί ο</w:t>
      </w:r>
      <w:r>
        <w:rPr>
          <w:rFonts w:eastAsia="Times New Roman"/>
          <w:szCs w:val="24"/>
        </w:rPr>
        <w:t xml:space="preserve">ι συντάξεις. Αλίμονο αν ισχυρίζεται κανένας ότι δεν έχουν μειωθεί οι συντάξεις. Έχουμε πάρει μέτρα και για μετά το 2019; Ναι. Αλλά, έχουμε πάρει και αντίμετρα. Θα τα πείτε μια φορά; </w:t>
      </w:r>
    </w:p>
    <w:p w14:paraId="14B85139"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Από πότε θα ισχύσουν; Από το 2021 και μετά!</w:t>
      </w:r>
    </w:p>
    <w:p w14:paraId="14B8513A"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ΧΡΗΣΤΟΣ ΜΑΝΤ</w:t>
      </w:r>
      <w:r>
        <w:rPr>
          <w:rFonts w:eastAsia="Times New Roman"/>
          <w:b/>
          <w:szCs w:val="24"/>
        </w:rPr>
        <w:t xml:space="preserve">ΑΣ: </w:t>
      </w: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εντάξει. Συνεχίστε εσείς να επενδύετε…</w:t>
      </w:r>
    </w:p>
    <w:p w14:paraId="14B8513B" w14:textId="77777777" w:rsidR="009F1D8B" w:rsidRDefault="00750C6B">
      <w:pPr>
        <w:spacing w:line="600" w:lineRule="auto"/>
        <w:ind w:firstLine="720"/>
        <w:contextualSpacing/>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szCs w:val="24"/>
        </w:rPr>
        <w:t>Κύριε Μαντά, έχετε υπερβεί τον χρόνο και κάνετε και διάλογο.</w:t>
      </w:r>
    </w:p>
    <w:p w14:paraId="14B8513C"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Μα, δεν κάνω εγώ διάλογο. Τελείωσα. Δεν κάνω εγώ διάλογο.</w:t>
      </w:r>
    </w:p>
    <w:p w14:paraId="14B8513D"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Θα ισχύσουν από το 2021 και μετά!</w:t>
      </w:r>
    </w:p>
    <w:p w14:paraId="14B8513E"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Θα σας πω εγώ…</w:t>
      </w:r>
    </w:p>
    <w:p w14:paraId="14B8513F" w14:textId="77777777" w:rsidR="009F1D8B" w:rsidRDefault="00750C6B">
      <w:pPr>
        <w:spacing w:line="600" w:lineRule="auto"/>
        <w:ind w:firstLine="720"/>
        <w:contextualSpacing/>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szCs w:val="24"/>
        </w:rPr>
        <w:t>Εντάξει, δεν τα θέλουν τα αντίμετρα.</w:t>
      </w:r>
    </w:p>
    <w:p w14:paraId="14B85140"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Τι να κάνουμε;</w:t>
      </w:r>
    </w:p>
    <w:p w14:paraId="14B85141"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Τα θέλουμε, αλλά όχι από το 2021 και βλέπουμε!</w:t>
      </w:r>
    </w:p>
    <w:p w14:paraId="14B85142" w14:textId="77777777" w:rsidR="009F1D8B" w:rsidRDefault="00750C6B">
      <w:pPr>
        <w:spacing w:line="600" w:lineRule="auto"/>
        <w:ind w:firstLine="720"/>
        <w:contextualSpacing/>
        <w:jc w:val="both"/>
        <w:rPr>
          <w:rFonts w:eastAsia="Times New Roman"/>
          <w:szCs w:val="24"/>
        </w:rPr>
      </w:pPr>
      <w:r>
        <w:rPr>
          <w:rFonts w:eastAsia="Times New Roman"/>
          <w:b/>
          <w:bCs/>
          <w:szCs w:val="24"/>
        </w:rPr>
        <w:t>ΠΡ</w:t>
      </w:r>
      <w:r>
        <w:rPr>
          <w:rFonts w:eastAsia="Times New Roman"/>
          <w:b/>
          <w:bCs/>
          <w:szCs w:val="24"/>
        </w:rPr>
        <w:t>ΟΕΔΡΕΥΟΥΣΑ (Αναστασία Χριστοδουλοπούλου):</w:t>
      </w:r>
      <w:r>
        <w:rPr>
          <w:rFonts w:eastAsia="Times New Roman"/>
          <w:bCs/>
          <w:szCs w:val="24"/>
        </w:rPr>
        <w:t xml:space="preserve"> </w:t>
      </w:r>
      <w:r>
        <w:rPr>
          <w:rFonts w:eastAsia="Times New Roman"/>
          <w:szCs w:val="24"/>
        </w:rPr>
        <w:t>Εντάξει, αφού τα θέλετε, τότε συμφωνούμε όλοι.</w:t>
      </w:r>
    </w:p>
    <w:p w14:paraId="14B85143"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Κοροϊδεύετε τον κόσμο. Δεν μπορείτε…</w:t>
      </w:r>
    </w:p>
    <w:p w14:paraId="14B85144" w14:textId="77777777" w:rsidR="009F1D8B" w:rsidRDefault="00750C6B">
      <w:pPr>
        <w:spacing w:line="600" w:lineRule="auto"/>
        <w:ind w:firstLine="720"/>
        <w:contextualSpacing/>
        <w:jc w:val="center"/>
        <w:rPr>
          <w:rFonts w:eastAsia="Times New Roman"/>
          <w:szCs w:val="24"/>
        </w:rPr>
      </w:pPr>
      <w:r>
        <w:rPr>
          <w:rFonts w:eastAsia="Times New Roman"/>
          <w:szCs w:val="24"/>
        </w:rPr>
        <w:t>(Θόρυβος στην Αίθουσα)</w:t>
      </w:r>
    </w:p>
    <w:p w14:paraId="14B85145"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 xml:space="preserve">ΧΡΗΣΤΟΣ ΜΑΝΤΑΣ: </w:t>
      </w:r>
      <w:r>
        <w:rPr>
          <w:rFonts w:eastAsia="Times New Roman"/>
          <w:szCs w:val="24"/>
        </w:rPr>
        <w:t xml:space="preserve">Όσο μεγάλη φασαρία και να κάνετε, κυρία </w:t>
      </w:r>
      <w:proofErr w:type="spellStart"/>
      <w:r>
        <w:rPr>
          <w:rFonts w:eastAsia="Times New Roman"/>
          <w:szCs w:val="24"/>
        </w:rPr>
        <w:t>Χριστοφιλοπούλου</w:t>
      </w:r>
      <w:proofErr w:type="spellEnd"/>
      <w:r>
        <w:rPr>
          <w:rFonts w:eastAsia="Times New Roman"/>
          <w:szCs w:val="24"/>
        </w:rPr>
        <w:t>…</w:t>
      </w:r>
    </w:p>
    <w:p w14:paraId="14B85146" w14:textId="77777777" w:rsidR="009F1D8B" w:rsidRDefault="00750C6B">
      <w:pPr>
        <w:spacing w:line="600" w:lineRule="auto"/>
        <w:ind w:firstLine="720"/>
        <w:contextualSpacing/>
        <w:jc w:val="both"/>
        <w:rPr>
          <w:rFonts w:eastAsia="Times New Roman"/>
          <w:szCs w:val="24"/>
        </w:rPr>
      </w:pPr>
      <w:r>
        <w:rPr>
          <w:rFonts w:eastAsia="Times New Roman"/>
          <w:b/>
          <w:szCs w:val="24"/>
        </w:rPr>
        <w:t>ΠΑΡΑΣ</w:t>
      </w:r>
      <w:r>
        <w:rPr>
          <w:rFonts w:eastAsia="Times New Roman"/>
          <w:b/>
          <w:szCs w:val="24"/>
        </w:rPr>
        <w:t xml:space="preserve">ΚΕΥΗ ΧΡΙΣΤΟΦΙΛΟΠΟΥΛΟΥ: </w:t>
      </w:r>
      <w:r>
        <w:rPr>
          <w:rFonts w:eastAsia="Times New Roman"/>
          <w:szCs w:val="24"/>
        </w:rPr>
        <w:t>Κάτι πρέπει να πείτε. Δεν μπορείτε! Πείτε μπας και σας ακούσει το Μαξίμου και γίνει τίποτε.</w:t>
      </w:r>
    </w:p>
    <w:p w14:paraId="14B85147"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Καλά, είναι επιχείρημα αυτό; Με </w:t>
      </w:r>
      <w:proofErr w:type="spellStart"/>
      <w:r>
        <w:rPr>
          <w:rFonts w:eastAsia="Times New Roman"/>
          <w:szCs w:val="24"/>
        </w:rPr>
        <w:t>συγχωρείτε</w:t>
      </w:r>
      <w:proofErr w:type="spellEnd"/>
      <w:r>
        <w:rPr>
          <w:rFonts w:eastAsia="Times New Roman"/>
          <w:szCs w:val="24"/>
        </w:rPr>
        <w:t>.</w:t>
      </w:r>
    </w:p>
    <w:p w14:paraId="14B85148" w14:textId="77777777" w:rsidR="009F1D8B" w:rsidRDefault="00750C6B">
      <w:pPr>
        <w:spacing w:line="600" w:lineRule="auto"/>
        <w:ind w:firstLine="720"/>
        <w:contextualSpacing/>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szCs w:val="24"/>
        </w:rPr>
        <w:t>Κύριε Μαντά, δεν ήταν και αυτό υπόσχε</w:t>
      </w:r>
      <w:r>
        <w:rPr>
          <w:rFonts w:eastAsia="Times New Roman"/>
          <w:szCs w:val="24"/>
        </w:rPr>
        <w:t>ση στη ΔΕΘ στη Θεσσαλονίκη;</w:t>
      </w:r>
    </w:p>
    <w:p w14:paraId="14B85149"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Να τελειώσω –εάν μου επιτρέπετε- με το εξής. </w:t>
      </w:r>
    </w:p>
    <w:p w14:paraId="14B8514A"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Στη Θεσσαλονίκη, τα 750 ευρώ κατώτατος…</w:t>
      </w:r>
    </w:p>
    <w:p w14:paraId="14B8514B"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Ακούστε, κύριε </w:t>
      </w:r>
      <w:proofErr w:type="spellStart"/>
      <w:r>
        <w:rPr>
          <w:rFonts w:eastAsia="Times New Roman"/>
          <w:szCs w:val="24"/>
        </w:rPr>
        <w:t>Αμυρά</w:t>
      </w:r>
      <w:proofErr w:type="spellEnd"/>
      <w:r>
        <w:rPr>
          <w:rFonts w:eastAsia="Times New Roman"/>
          <w:szCs w:val="24"/>
        </w:rPr>
        <w:t>, μπορώ και εγώ να το κάνω, με παρεμβολές…</w:t>
      </w:r>
    </w:p>
    <w:p w14:paraId="14B8514C"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Στην Πρόεδρο </w:t>
      </w:r>
      <w:r>
        <w:rPr>
          <w:rFonts w:eastAsia="Times New Roman"/>
          <w:szCs w:val="24"/>
        </w:rPr>
        <w:t>απαντώ.</w:t>
      </w:r>
    </w:p>
    <w:p w14:paraId="14B8514D"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Όταν κάνατε χαμό εσείς, ήταν καλές οι παρεμβολές; Τώρα δεν σας αρέσουν; </w:t>
      </w:r>
    </w:p>
    <w:p w14:paraId="14B8514E"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 xml:space="preserve">ΧΡΗΣΤΟΣ ΜΑΝΤΑΣ: </w:t>
      </w:r>
      <w:r>
        <w:rPr>
          <w:rFonts w:eastAsia="Times New Roman"/>
          <w:szCs w:val="24"/>
        </w:rPr>
        <w:t>Μας αρέσουν. Δεν έχω κανένα πρόβλημα.</w:t>
      </w:r>
    </w:p>
    <w:p w14:paraId="14B8514F"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Σηκωνόσασταν επάνω και δεν αφήνατε άνθρωπο να μιλήσει!</w:t>
      </w:r>
    </w:p>
    <w:p w14:paraId="14B85150" w14:textId="77777777" w:rsidR="009F1D8B" w:rsidRDefault="00750C6B">
      <w:pPr>
        <w:spacing w:line="600" w:lineRule="auto"/>
        <w:ind w:firstLine="720"/>
        <w:contextualSpacing/>
        <w:jc w:val="both"/>
        <w:rPr>
          <w:rFonts w:eastAsia="Times New Roman"/>
          <w:bCs/>
          <w:szCs w:val="24"/>
        </w:rPr>
      </w:pPr>
      <w:r>
        <w:rPr>
          <w:rFonts w:eastAsia="Times New Roman"/>
          <w:b/>
          <w:bCs/>
          <w:szCs w:val="24"/>
        </w:rPr>
        <w:t>ΠΡΟΕΔΡΕΥΟΥ</w:t>
      </w:r>
      <w:r>
        <w:rPr>
          <w:rFonts w:eastAsia="Times New Roman"/>
          <w:b/>
          <w:bCs/>
          <w:szCs w:val="24"/>
        </w:rPr>
        <w:t>ΣΑ (Αναστασία Χριστοδουλοπούλου):</w:t>
      </w:r>
      <w:r>
        <w:rPr>
          <w:rFonts w:eastAsia="Times New Roman"/>
          <w:bCs/>
          <w:szCs w:val="24"/>
        </w:rPr>
        <w:t xml:space="preserve"> Δεν ακούγεστε, κυρία </w:t>
      </w:r>
      <w:proofErr w:type="spellStart"/>
      <w:r>
        <w:rPr>
          <w:rFonts w:eastAsia="Times New Roman"/>
          <w:bCs/>
          <w:szCs w:val="24"/>
        </w:rPr>
        <w:t>Χριστοφιλοπούλου</w:t>
      </w:r>
      <w:proofErr w:type="spellEnd"/>
      <w:r>
        <w:rPr>
          <w:rFonts w:eastAsia="Times New Roman"/>
          <w:bCs/>
          <w:szCs w:val="24"/>
        </w:rPr>
        <w:t xml:space="preserve">! </w:t>
      </w:r>
    </w:p>
    <w:p w14:paraId="14B85151" w14:textId="77777777" w:rsidR="009F1D8B" w:rsidRDefault="00750C6B">
      <w:pPr>
        <w:spacing w:line="600" w:lineRule="auto"/>
        <w:ind w:firstLine="720"/>
        <w:contextualSpacing/>
        <w:jc w:val="both"/>
        <w:rPr>
          <w:rFonts w:eastAsia="Times New Roman"/>
          <w:bCs/>
          <w:szCs w:val="24"/>
        </w:rPr>
      </w:pPr>
      <w:r>
        <w:rPr>
          <w:rFonts w:eastAsia="Times New Roman"/>
          <w:bCs/>
          <w:szCs w:val="24"/>
        </w:rPr>
        <w:t>Κύριε Μαντά, να τελειώνουμε.</w:t>
      </w:r>
    </w:p>
    <w:p w14:paraId="14B85152"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Δεν ακούγομαι, αλλά δεν μπορώ και τα περίεργα. Από ποιους; </w:t>
      </w:r>
    </w:p>
    <w:p w14:paraId="14B85153" w14:textId="77777777" w:rsidR="009F1D8B" w:rsidRDefault="00750C6B">
      <w:pPr>
        <w:spacing w:line="600" w:lineRule="auto"/>
        <w:ind w:firstLine="720"/>
        <w:contextualSpacing/>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szCs w:val="24"/>
        </w:rPr>
        <w:t xml:space="preserve">Δεν πειράζει. Βγείτε </w:t>
      </w:r>
      <w:r>
        <w:rPr>
          <w:rFonts w:eastAsia="Times New Roman"/>
          <w:szCs w:val="24"/>
        </w:rPr>
        <w:t>έξω.</w:t>
      </w:r>
    </w:p>
    <w:p w14:paraId="14B85154"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Από τους «Δεν πληρώνω» που θα το έκαναν </w:t>
      </w:r>
      <w:proofErr w:type="spellStart"/>
      <w:r>
        <w:rPr>
          <w:rFonts w:eastAsia="Times New Roman"/>
          <w:szCs w:val="24"/>
        </w:rPr>
        <w:t>Κούγκι</w:t>
      </w:r>
      <w:proofErr w:type="spellEnd"/>
      <w:r>
        <w:rPr>
          <w:rFonts w:eastAsia="Times New Roman"/>
          <w:szCs w:val="24"/>
        </w:rPr>
        <w:t xml:space="preserve"> εδώ μέσα; Τι λέμε τώρα;</w:t>
      </w:r>
    </w:p>
    <w:p w14:paraId="14B85155"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Πόσο θα συνεχίσετε, κυρία </w:t>
      </w:r>
      <w:proofErr w:type="spellStart"/>
      <w:r>
        <w:rPr>
          <w:rFonts w:eastAsia="Times New Roman"/>
          <w:szCs w:val="24"/>
        </w:rPr>
        <w:t>Χριστοφιλοπούλου</w:t>
      </w:r>
      <w:proofErr w:type="spellEnd"/>
      <w:r>
        <w:rPr>
          <w:rFonts w:eastAsia="Times New Roman"/>
          <w:szCs w:val="24"/>
        </w:rPr>
        <w:t>;</w:t>
      </w:r>
    </w:p>
    <w:p w14:paraId="14B85156"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Όσο προκαλείτε.</w:t>
      </w:r>
    </w:p>
    <w:p w14:paraId="14B85157"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Δεν προκαλώ. Δεν έχω προκαλέσει </w:t>
      </w:r>
      <w:r>
        <w:rPr>
          <w:rFonts w:eastAsia="Times New Roman"/>
          <w:szCs w:val="24"/>
        </w:rPr>
        <w:t>στο παραμικρό.</w:t>
      </w:r>
    </w:p>
    <w:p w14:paraId="14B85158"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Προκαλείτε!</w:t>
      </w:r>
    </w:p>
    <w:p w14:paraId="14B85159"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 xml:space="preserve">ΧΡΗΣΤΟΣ ΜΑΝΤΑΣ: </w:t>
      </w:r>
      <w:r>
        <w:rPr>
          <w:rFonts w:eastAsia="Times New Roman"/>
          <w:szCs w:val="24"/>
        </w:rPr>
        <w:t xml:space="preserve">Προσπάθησα –ακούστε!- να μείνω σε επιχειρήματα. Μπορεί και να μην το κατάφερα. Έχετε τη δυνατότητα να αντιπαρατεθείτε, όχι να φωνάζετε. Σας παρακαλώ πολύ! </w:t>
      </w:r>
    </w:p>
    <w:p w14:paraId="14B8515A"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Σ</w:t>
      </w:r>
      <w:r>
        <w:rPr>
          <w:rFonts w:eastAsia="Times New Roman"/>
          <w:szCs w:val="24"/>
        </w:rPr>
        <w:t>ας μιμούμαι, όχι εσάς προσωπικά, αλλά την παράταξή σας.</w:t>
      </w:r>
    </w:p>
    <w:p w14:paraId="14B8515B" w14:textId="77777777" w:rsidR="009F1D8B" w:rsidRDefault="00750C6B">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Κυρία </w:t>
      </w:r>
      <w:proofErr w:type="spellStart"/>
      <w:r>
        <w:rPr>
          <w:rFonts w:eastAsia="Times New Roman"/>
          <w:bCs/>
          <w:szCs w:val="24"/>
        </w:rPr>
        <w:t>Χριστοφιλοπούλου</w:t>
      </w:r>
      <w:proofErr w:type="spellEnd"/>
      <w:r>
        <w:rPr>
          <w:rFonts w:eastAsia="Times New Roman"/>
          <w:bCs/>
          <w:szCs w:val="24"/>
        </w:rPr>
        <w:t>, σας παρακαλώ.</w:t>
      </w:r>
    </w:p>
    <w:p w14:paraId="14B8515C"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Θέλετε ντε και καλά να σταματήσω. </w:t>
      </w:r>
    </w:p>
    <w:p w14:paraId="14B8515D" w14:textId="77777777" w:rsidR="009F1D8B" w:rsidRDefault="00750C6B">
      <w:pPr>
        <w:spacing w:line="600" w:lineRule="auto"/>
        <w:ind w:firstLine="720"/>
        <w:contextualSpacing/>
        <w:jc w:val="both"/>
        <w:rPr>
          <w:rFonts w:eastAsia="Times New Roman"/>
          <w:szCs w:val="24"/>
        </w:rPr>
      </w:pPr>
      <w:r>
        <w:rPr>
          <w:rFonts w:eastAsia="Times New Roman"/>
          <w:szCs w:val="24"/>
        </w:rPr>
        <w:t>Θα τελειώσω λέγοντας το εξής: Όποια επένδυση, κατά τη γνώμη μου, γί</w:t>
      </w:r>
      <w:r>
        <w:rPr>
          <w:rFonts w:eastAsia="Times New Roman"/>
          <w:szCs w:val="24"/>
        </w:rPr>
        <w:t>νεται σε καταστροφές και σε τρόπο αντίδρασης στις καταστροφές και μάλιστα και από την κ</w:t>
      </w:r>
      <w:r>
        <w:rPr>
          <w:rFonts w:eastAsia="Times New Roman"/>
          <w:szCs w:val="24"/>
        </w:rPr>
        <w:t>.</w:t>
      </w:r>
      <w:r>
        <w:rPr>
          <w:rFonts w:eastAsia="Times New Roman"/>
          <w:szCs w:val="24"/>
        </w:rPr>
        <w:t xml:space="preserve"> Γεννηματά και από τον κοινοβουλευτικό εκπρόσωπο της Δημοκρατικής Συμπαράταξης, δεν νομίζω ότι είναι σε αυτήν τη δύσκολη στιγμή πεδίο αντιπαράθεσης.</w:t>
      </w:r>
    </w:p>
    <w:p w14:paraId="14B8515E" w14:textId="77777777" w:rsidR="009F1D8B" w:rsidRDefault="00750C6B">
      <w:pPr>
        <w:spacing w:line="600" w:lineRule="auto"/>
        <w:ind w:firstLine="720"/>
        <w:contextualSpacing/>
        <w:jc w:val="both"/>
        <w:rPr>
          <w:rFonts w:eastAsia="Times New Roman"/>
          <w:szCs w:val="24"/>
        </w:rPr>
      </w:pPr>
      <w:r>
        <w:rPr>
          <w:rFonts w:eastAsia="Times New Roman"/>
          <w:szCs w:val="24"/>
        </w:rPr>
        <w:t>Μεθαύριο το πρωί υπ</w:t>
      </w:r>
      <w:r>
        <w:rPr>
          <w:rFonts w:eastAsia="Times New Roman"/>
          <w:szCs w:val="24"/>
        </w:rPr>
        <w:t xml:space="preserve">άρχει η </w:t>
      </w:r>
      <w:r>
        <w:rPr>
          <w:rFonts w:eastAsia="Times New Roman"/>
          <w:szCs w:val="24"/>
        </w:rPr>
        <w:t>ε</w:t>
      </w:r>
      <w:r>
        <w:rPr>
          <w:rFonts w:eastAsia="Times New Roman"/>
          <w:szCs w:val="24"/>
        </w:rPr>
        <w:t xml:space="preserve">πιτροπή </w:t>
      </w:r>
      <w:r>
        <w:rPr>
          <w:rFonts w:eastAsia="Times New Roman"/>
          <w:szCs w:val="24"/>
        </w:rPr>
        <w:t>π</w:t>
      </w:r>
      <w:r>
        <w:rPr>
          <w:rFonts w:eastAsia="Times New Roman"/>
          <w:szCs w:val="24"/>
        </w:rPr>
        <w:t>εριβάλλοντος. Εκεί θα έρθουν όλα επί τόπου…</w:t>
      </w:r>
    </w:p>
    <w:p w14:paraId="14B8515F" w14:textId="77777777" w:rsidR="009F1D8B" w:rsidRDefault="00750C6B">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Ούτε εσείς!</w:t>
      </w:r>
    </w:p>
    <w:p w14:paraId="14B85160"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Λέω ότι μεθαύριο υπάρχει αυτή η </w:t>
      </w:r>
      <w:r>
        <w:rPr>
          <w:rFonts w:eastAsia="Times New Roman"/>
          <w:szCs w:val="24"/>
        </w:rPr>
        <w:t>ε</w:t>
      </w:r>
      <w:r>
        <w:rPr>
          <w:rFonts w:eastAsia="Times New Roman"/>
          <w:szCs w:val="24"/>
        </w:rPr>
        <w:t>πιτροπή.</w:t>
      </w:r>
    </w:p>
    <w:p w14:paraId="14B85161"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ΑΝΔΡΕΑΣ ΛΟΒΕΡΔΟΣ:</w:t>
      </w:r>
      <w:r>
        <w:rPr>
          <w:rFonts w:eastAsia="Times New Roman"/>
          <w:szCs w:val="24"/>
        </w:rPr>
        <w:t xml:space="preserve"> Έχετε άποψη εσείς;</w:t>
      </w:r>
    </w:p>
    <w:p w14:paraId="14B85162"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Ακούστε με λίγο, κύριε </w:t>
      </w:r>
      <w:proofErr w:type="spellStart"/>
      <w:r>
        <w:rPr>
          <w:rFonts w:eastAsia="Times New Roman"/>
          <w:szCs w:val="24"/>
        </w:rPr>
        <w:t>Λοβέρδε</w:t>
      </w:r>
      <w:proofErr w:type="spellEnd"/>
      <w:r>
        <w:rPr>
          <w:rFonts w:eastAsia="Times New Roman"/>
          <w:szCs w:val="24"/>
        </w:rPr>
        <w:t>. Γιατί βιάζεστε τόσο π</w:t>
      </w:r>
      <w:r>
        <w:rPr>
          <w:rFonts w:eastAsia="Times New Roman"/>
          <w:szCs w:val="24"/>
        </w:rPr>
        <w:t>ολύ;</w:t>
      </w:r>
    </w:p>
    <w:p w14:paraId="14B85163"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Έχουν δοθεί μέχρι στιγμής όλα τα στοιχεία με ώρες και το πώς ακριβώς έχει δράσει το Υπουργείο με τα μέσα που είχε, με τη δυνατότητα που είχε. Από εκεί και πέρα, όλα αυτά θα κριθούν. Θα κριθούν και όσα θεσμικά κενά και άλλα που μπορεί να υπάρχουν –και </w:t>
      </w:r>
      <w:r>
        <w:rPr>
          <w:rFonts w:eastAsia="Times New Roman"/>
          <w:szCs w:val="24"/>
        </w:rPr>
        <w:t>υπάρχουν, είναι προφανέστατο- σε όλη αυτή…</w:t>
      </w:r>
    </w:p>
    <w:p w14:paraId="14B85164"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w:t>
      </w:r>
      <w:r>
        <w:rPr>
          <w:rFonts w:eastAsia="Times New Roman"/>
          <w:szCs w:val="24"/>
        </w:rPr>
        <w:t>δ</w:t>
      </w:r>
      <w:r>
        <w:rPr>
          <w:rFonts w:eastAsia="Times New Roman"/>
          <w:szCs w:val="24"/>
        </w:rPr>
        <w:t>εν ακούστηκε)</w:t>
      </w:r>
    </w:p>
    <w:p w14:paraId="14B85165"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τι θέλετε; Αφήστε με να ολοκληρώσω μία φράση. Σας έχω διακόψει πολλές φορές;</w:t>
      </w:r>
    </w:p>
    <w:p w14:paraId="14B85166"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Εμένα συχνά. Αλλά περιμένω να ακούσω ένα δικό σας σχόλιο</w:t>
      </w:r>
      <w:r>
        <w:rPr>
          <w:rFonts w:eastAsia="Times New Roman"/>
          <w:szCs w:val="24"/>
        </w:rPr>
        <w:t xml:space="preserve"> για την οικολογική…</w:t>
      </w:r>
    </w:p>
    <w:p w14:paraId="14B85167" w14:textId="77777777" w:rsidR="009F1D8B" w:rsidRDefault="00750C6B">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Φτάσαμε τα δώδεκα λεπτά με τις διακοπές.</w:t>
      </w:r>
    </w:p>
    <w:p w14:paraId="14B85168"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Σας έχω διακόψει εγώ πολλές φορές;</w:t>
      </w:r>
    </w:p>
    <w:p w14:paraId="14B85169" w14:textId="77777777" w:rsidR="009F1D8B" w:rsidRDefault="00750C6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Πολλές, αλλά δεν πειράζει. Δέχομαι τις διακοπές σας.</w:t>
      </w:r>
    </w:p>
    <w:p w14:paraId="14B8516A" w14:textId="77777777" w:rsidR="009F1D8B" w:rsidRDefault="00750C6B">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ΠΡΟΕΔΡΕΥΟΥΣΑ (Αναστασία </w:t>
      </w:r>
      <w:r>
        <w:rPr>
          <w:rFonts w:eastAsia="Times New Roman"/>
          <w:b/>
          <w:bCs/>
          <w:szCs w:val="24"/>
        </w:rPr>
        <w:t>Χριστοδουλοπούλου):</w:t>
      </w:r>
      <w:r>
        <w:rPr>
          <w:rFonts w:eastAsia="Times New Roman"/>
          <w:bCs/>
          <w:szCs w:val="24"/>
        </w:rPr>
        <w:t xml:space="preserve"> Ολοκληρώστε, κύριε Μαντά.</w:t>
      </w:r>
    </w:p>
    <w:p w14:paraId="14B8516B"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Λέω, λοιπόν, ότι όλα αυτά θα συζητηθούν. Η άποψη έχει καταγραφεί από τα αρμόδια Υπουργεία. </w:t>
      </w:r>
    </w:p>
    <w:p w14:paraId="14B8516C"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Θέλω να πω και κάτι ακόμη: Επειδή, εκτός των άλλων, μας είπαν και για εχθρούς των επενδύσεων, θέλω να </w:t>
      </w:r>
      <w:r>
        <w:rPr>
          <w:rFonts w:eastAsia="Times New Roman"/>
          <w:szCs w:val="24"/>
        </w:rPr>
        <w:t xml:space="preserve">πω ότι αυτοί που διαγωνίζονται –οι υποψήφιοι, δηλαδή, της Δημοκρατικής Συμπαράταξης- να ταυτιστούν με τις αξιώσεις της </w:t>
      </w:r>
      <w:r>
        <w:rPr>
          <w:rFonts w:eastAsia="Times New Roman"/>
          <w:szCs w:val="24"/>
        </w:rPr>
        <w:t>«</w:t>
      </w:r>
      <w:r>
        <w:rPr>
          <w:rFonts w:eastAsia="Times New Roman"/>
          <w:szCs w:val="24"/>
          <w:lang w:val="en-US"/>
        </w:rPr>
        <w:t>EL</w:t>
      </w:r>
      <w:r>
        <w:rPr>
          <w:rFonts w:eastAsia="Times New Roman"/>
          <w:szCs w:val="24"/>
        </w:rPr>
        <w:t xml:space="preserve"> </w:t>
      </w:r>
      <w:r>
        <w:rPr>
          <w:rFonts w:eastAsia="Times New Roman"/>
          <w:szCs w:val="24"/>
          <w:lang w:val="en-US"/>
        </w:rPr>
        <w:t>DORADO</w:t>
      </w:r>
      <w:r>
        <w:rPr>
          <w:rFonts w:eastAsia="Times New Roman"/>
          <w:szCs w:val="24"/>
        </w:rPr>
        <w:t>»</w:t>
      </w:r>
      <w:r>
        <w:rPr>
          <w:rFonts w:eastAsia="Times New Roman"/>
          <w:szCs w:val="24"/>
        </w:rPr>
        <w:t xml:space="preserve"> και με τη μη τήρηση της σύμβασης που υπογράφηκε το 2004, νομίζω ότι δίνουν κακό παράδειγμα.</w:t>
      </w:r>
    </w:p>
    <w:p w14:paraId="14B8516D" w14:textId="77777777" w:rsidR="009F1D8B" w:rsidRDefault="00750C6B">
      <w:pPr>
        <w:spacing w:line="600" w:lineRule="auto"/>
        <w:ind w:firstLine="720"/>
        <w:contextualSpacing/>
        <w:jc w:val="both"/>
        <w:rPr>
          <w:rFonts w:eastAsia="Times New Roman"/>
          <w:szCs w:val="24"/>
        </w:rPr>
      </w:pPr>
      <w:r>
        <w:rPr>
          <w:rFonts w:eastAsia="Times New Roman"/>
          <w:szCs w:val="24"/>
        </w:rPr>
        <w:t>Ευχαριστώ πολύ.</w:t>
      </w:r>
    </w:p>
    <w:p w14:paraId="14B8516E" w14:textId="77777777" w:rsidR="009F1D8B" w:rsidRDefault="00750C6B">
      <w:pPr>
        <w:spacing w:line="600" w:lineRule="auto"/>
        <w:ind w:firstLine="720"/>
        <w:contextualSpacing/>
        <w:jc w:val="center"/>
        <w:rPr>
          <w:rFonts w:eastAsia="Times New Roman"/>
          <w:szCs w:val="24"/>
        </w:rPr>
      </w:pPr>
      <w:r>
        <w:rPr>
          <w:rFonts w:eastAsia="Times New Roman"/>
          <w:szCs w:val="24"/>
        </w:rPr>
        <w:t>(Χειροκροτήματα α</w:t>
      </w:r>
      <w:r>
        <w:rPr>
          <w:rFonts w:eastAsia="Times New Roman"/>
          <w:szCs w:val="24"/>
        </w:rPr>
        <w:t>πό την πτέρυγα του ΣΥΡΙΖΑ)</w:t>
      </w:r>
    </w:p>
    <w:p w14:paraId="14B8516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Βρούτσης</w:t>
      </w:r>
      <w:proofErr w:type="spellEnd"/>
      <w:r>
        <w:rPr>
          <w:rFonts w:eastAsia="Times New Roman" w:cs="Times New Roman"/>
          <w:szCs w:val="24"/>
        </w:rPr>
        <w:t>, Κοινοβουλευτικός Εκπρόσωπος της Νέας Δημοκρατίας.</w:t>
      </w:r>
    </w:p>
    <w:p w14:paraId="14B8517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λένε ότι τις κυβερνήσεις τις ακολουθούν τα έργα τους και οι πολιτικές τους -και από εκεί κρίνονται- και τους πολιτικούς οι δηλώσεις τους.</w:t>
      </w:r>
    </w:p>
    <w:p w14:paraId="14B8517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23 Ιανουαρίου 2015, δήλωση: «Οι ομαδικές απολύσεις, η κατάργηση εργασιακών δικαιωμ</w:t>
      </w:r>
      <w:r>
        <w:rPr>
          <w:rFonts w:eastAsia="Times New Roman" w:cs="Times New Roman"/>
          <w:szCs w:val="24"/>
        </w:rPr>
        <w:t>άτων, δεν είναι το δίκαιο. Το δίκαιο το φτιάχνουν οι λαοί, δεν το φτιάχνουν οι τεχνοκράτες της τρόικα. Τόσον καιρό συνέβαινε αυτό γιατί ήμασταν σκυφτοί. Ήρθε η ώρα να σηκώσουμε το κεφάλι. Ας σηκώσουμε το κεφάλι. Αυτοί θα είναι σκυφτοί». Αυτή η δήλωση, 23 Ι</w:t>
      </w:r>
      <w:r>
        <w:rPr>
          <w:rFonts w:eastAsia="Times New Roman" w:cs="Times New Roman"/>
          <w:szCs w:val="24"/>
        </w:rPr>
        <w:t>ανουαρίου του 2015, είναι της σημερινής Υπουργού Εργασίας,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14B8517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Μαζί με αυτήν τη δήλωση, όλοι οι σημερινοί Υπουργοί, τα στελέχη του ΣΥΡΙΖΑ, την περίοδο εκείνη μιλούσαν για δέκατη τρίτη σύνταξη, μιλούσαν για κατώτατο μισθό 751 ευρώ, μιλούσαν για </w:t>
      </w:r>
      <w:r>
        <w:rPr>
          <w:rFonts w:eastAsia="Times New Roman" w:cs="Times New Roman"/>
          <w:szCs w:val="24"/>
        </w:rPr>
        <w:t xml:space="preserve">κατάργηση ευέλικτων μορφών απασχόλησης. Αυτή ήταν μία ζοφερή εικόνα. Και δεν ήταν μόνο αυτό: Συγκεντρώσεις, προπηλακισμοί, Σύνταγμα, διαδηλώσεις, παντού αντιδράσεις. </w:t>
      </w:r>
    </w:p>
    <w:p w14:paraId="14B8517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Αυτός είναι ο ΣΥΡΙΖΑ, αυτή είναι η Κυβέρνηση που σήμερα έρχεται εδώ με θράσος, με ανακριβ</w:t>
      </w:r>
      <w:r>
        <w:rPr>
          <w:rFonts w:eastAsia="Times New Roman" w:cs="Times New Roman"/>
          <w:szCs w:val="24"/>
        </w:rPr>
        <w:t xml:space="preserve">ή στοιχεία, που εξαπάτησε τον ελληνικό λαό και παραποιεί ακόμα και σήμερα την αλήθεια. </w:t>
      </w:r>
    </w:p>
    <w:p w14:paraId="14B8517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Ας δούμε, όμως, κυρίες και κύριοι συνάδελφοι, σήμερα με σηκωμένο το κεφάλι την κυρία Υπουργό και τους Υπουργούς</w:t>
      </w:r>
      <w:r>
        <w:rPr>
          <w:rFonts w:eastAsia="Times New Roman" w:cs="Times New Roman"/>
          <w:szCs w:val="24"/>
        </w:rPr>
        <w:t>,</w:t>
      </w:r>
      <w:r>
        <w:rPr>
          <w:rFonts w:eastAsia="Times New Roman" w:cs="Times New Roman"/>
          <w:szCs w:val="24"/>
        </w:rPr>
        <w:t xml:space="preserve"> που τη συνοδεύουν και είναι παρόντες εδώ. </w:t>
      </w:r>
    </w:p>
    <w:p w14:paraId="14B8517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Με σηκωμένο,</w:t>
      </w:r>
      <w:r>
        <w:rPr>
          <w:rFonts w:eastAsia="Times New Roman" w:cs="Times New Roman"/>
          <w:szCs w:val="24"/>
        </w:rPr>
        <w:t xml:space="preserve"> λοιπόν, το κεφάλι σήμερα γίνεται διαπραγμάτευση όχι με την τρόικα, αλλά με τους θεσμούς, όχι στο Υπουργείο, αλλά στο Χίλτον με 1.500 ευρώ την ημέρα, που πληρώνει ο ελληνικός λαός, κύριε Πετρόπουλε. </w:t>
      </w:r>
    </w:p>
    <w:p w14:paraId="14B8517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Με σηκωμένο το κεφάλι για πρώτη φορά στο </w:t>
      </w:r>
      <w:r>
        <w:rPr>
          <w:rFonts w:eastAsia="Times New Roman" w:cs="Times New Roman"/>
          <w:szCs w:val="24"/>
        </w:rPr>
        <w:t>ε</w:t>
      </w:r>
      <w:r>
        <w:rPr>
          <w:rFonts w:eastAsia="Times New Roman" w:cs="Times New Roman"/>
          <w:szCs w:val="24"/>
        </w:rPr>
        <w:t>λληνικό Κοινοβ</w:t>
      </w:r>
      <w:r>
        <w:rPr>
          <w:rFonts w:eastAsia="Times New Roman" w:cs="Times New Roman"/>
          <w:szCs w:val="24"/>
        </w:rPr>
        <w:t xml:space="preserve">ούλιο γίνεται διασυρμός του </w:t>
      </w:r>
      <w:r>
        <w:rPr>
          <w:rFonts w:eastAsia="Times New Roman" w:cs="Times New Roman"/>
          <w:szCs w:val="24"/>
        </w:rPr>
        <w:t>ε</w:t>
      </w:r>
      <w:r>
        <w:rPr>
          <w:rFonts w:eastAsia="Times New Roman" w:cs="Times New Roman"/>
          <w:szCs w:val="24"/>
        </w:rPr>
        <w:t xml:space="preserve">θνικού Κοινοβουλίου γιατί έρχονται διατάξεις, ψηφίζονται και </w:t>
      </w:r>
      <w:proofErr w:type="spellStart"/>
      <w:r>
        <w:rPr>
          <w:rFonts w:eastAsia="Times New Roman" w:cs="Times New Roman"/>
          <w:szCs w:val="24"/>
        </w:rPr>
        <w:t>ξεψηφίζονται</w:t>
      </w:r>
      <w:proofErr w:type="spellEnd"/>
      <w:r>
        <w:rPr>
          <w:rFonts w:eastAsia="Times New Roman" w:cs="Times New Roman"/>
          <w:szCs w:val="24"/>
        </w:rPr>
        <w:t xml:space="preserve"> και αποσύρονται για πρώτη φορά. </w:t>
      </w:r>
    </w:p>
    <w:p w14:paraId="14B8517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Με σηκωμένο το κεφάλι οι συντάξεις</w:t>
      </w:r>
      <w:r>
        <w:rPr>
          <w:rFonts w:eastAsia="Times New Roman" w:cs="Times New Roman"/>
          <w:szCs w:val="24"/>
        </w:rPr>
        <w:t>,</w:t>
      </w:r>
      <w:r>
        <w:rPr>
          <w:rFonts w:eastAsia="Times New Roman" w:cs="Times New Roman"/>
          <w:szCs w:val="24"/>
        </w:rPr>
        <w:t xml:space="preserve"> που σας παραδώσαμε, συγκριτικά με το 2014, είναι μειωμένες από 15% έως 40%. Με σηκωμ</w:t>
      </w:r>
      <w:r>
        <w:rPr>
          <w:rFonts w:eastAsia="Times New Roman" w:cs="Times New Roman"/>
          <w:szCs w:val="24"/>
        </w:rPr>
        <w:t xml:space="preserve">ένο το κεφάλι φτιάξατε τη γενιά των 360 ευρώ, τη γενιά των φτωχών εργαζομένων με υπογραφή Τσίπρα-Καμμένου, με υπογραφή ΣΥΡΙΖΑ-ΑΝΕΛ. Η γενιά των φτωχών εργαζομένων είναι δικό σας δημιούργημα. </w:t>
      </w:r>
    </w:p>
    <w:p w14:paraId="14B8517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Με σηκωμένο το κεφάλι πήρατε τα 410 εκατομμύρια, που ήταν στο πλ</w:t>
      </w:r>
      <w:r>
        <w:rPr>
          <w:rFonts w:eastAsia="Times New Roman" w:cs="Times New Roman"/>
          <w:szCs w:val="24"/>
        </w:rPr>
        <w:t xml:space="preserve">αίσιο της τελευταίας συζήτησης με την τρόικα το 2014 για το ασφαλιστικό μέσα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και τα κάνατε 10 δισεκατομμύρια. Παρέμβαση στο ασφαλιστικό: 10 δισεκατομμύρια κάνατε τα 410 εκατομμύρια που υπήρχαν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για το ασφαλιστικό. </w:t>
      </w:r>
    </w:p>
    <w:p w14:paraId="14B8517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σηκωμένο το κεφάλι πήρατε ασφαλιστικές εισφορές, για τις οποίες διαμαρτυρόσασταν και ο κ. </w:t>
      </w:r>
      <w:proofErr w:type="spellStart"/>
      <w:r>
        <w:rPr>
          <w:rFonts w:eastAsia="Times New Roman" w:cs="Times New Roman"/>
          <w:szCs w:val="24"/>
        </w:rPr>
        <w:t>Σπίρτζης</w:t>
      </w:r>
      <w:proofErr w:type="spellEnd"/>
      <w:r>
        <w:rPr>
          <w:rFonts w:eastAsia="Times New Roman" w:cs="Times New Roman"/>
          <w:szCs w:val="24"/>
        </w:rPr>
        <w:t xml:space="preserve"> έχτιζε τείχη έξω από το ταμείο των μηχανικών και έκλεινε το ταμείο των μηχανικών με αλυσίδες και σήμερα φέρατε εξοντωτικέ</w:t>
      </w:r>
      <w:r>
        <w:rPr>
          <w:rFonts w:eastAsia="Times New Roman" w:cs="Times New Roman"/>
          <w:szCs w:val="24"/>
        </w:rPr>
        <w:t>ς εισφορές</w:t>
      </w:r>
      <w:r>
        <w:rPr>
          <w:rFonts w:eastAsia="Times New Roman" w:cs="Times New Roman"/>
          <w:szCs w:val="24"/>
        </w:rPr>
        <w:t>,</w:t>
      </w:r>
      <w:r>
        <w:rPr>
          <w:rFonts w:eastAsia="Times New Roman" w:cs="Times New Roman"/>
          <w:szCs w:val="24"/>
        </w:rPr>
        <w:t xml:space="preserve"> που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θα αυξηθούν ακόμα 61% και θα αποτελέσουν όλεθρο για το επιστημονικό δυναμικό της χώρας μας και για όποιον τολμάει να έχει κάποια μικρά κέρδη στην επιχείρησή του. </w:t>
      </w:r>
    </w:p>
    <w:p w14:paraId="14B8517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Με σηκωμένο το κεφάλι καταργείτε το ΕΚΑΣ στους χαμηλοσυνταξιούχο</w:t>
      </w:r>
      <w:r>
        <w:rPr>
          <w:rFonts w:eastAsia="Times New Roman" w:cs="Times New Roman"/>
          <w:szCs w:val="24"/>
        </w:rPr>
        <w:t xml:space="preserve">υς, οι οποίοι δεν το έχουν αισθανθεί απόλυτα ακόμα και το 2019 θα καταργηθεί οριστικά. </w:t>
      </w:r>
    </w:p>
    <w:p w14:paraId="14B8517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Με σηκωμένο το κεφάλι, κυρία Υπουργέ -θα σας συνοδεύει πάντα και εσάς και τον ΣΥΡΙΖΑ- είστε η Υπουργός και είναι το κόμμα που έφερε τις ομαδικές απολύσεις, με απόλυτη α</w:t>
      </w:r>
      <w:r>
        <w:rPr>
          <w:rFonts w:eastAsia="Times New Roman" w:cs="Times New Roman"/>
          <w:szCs w:val="24"/>
        </w:rPr>
        <w:t>πελευθέρωση, με μία απλή τρίμηνη προειδοποίηση, στο εργατικό δίκαιο της χώρας.</w:t>
      </w:r>
    </w:p>
    <w:p w14:paraId="14B8517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 Με σηκωμένο το κεφάλι σε λίγες μέρες θα φέρετε κάτι που μαζί θα το ψηφίσουμε, τον συνδικαλιστικό νόμο και το 50% συν 1. Και θα το ψηφίσουμε μαζί, γιατί σας θυμίζω ότι ειδικά γι</w:t>
      </w:r>
      <w:r>
        <w:rPr>
          <w:rFonts w:eastAsia="Times New Roman" w:cs="Times New Roman"/>
          <w:szCs w:val="24"/>
        </w:rPr>
        <w:t xml:space="preserve">α αυτό που θα φέρετε σε λίγες ημέρες, κάνατε ειδικές διαδηλώσεις με όλους τους συνδικαλιστές στην πλατεία Συντάγματος. </w:t>
      </w:r>
    </w:p>
    <w:p w14:paraId="14B8517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τα άλλα που είπα πριν δεν τα ψηφίσαμε και δεν τα ψηφίσαμε, κυρίες και κύριοι συνάδελφοι, για έναν λόγο, διότι το 2014 είχαμε σχεδόν </w:t>
      </w:r>
      <w:r>
        <w:rPr>
          <w:rFonts w:eastAsia="Times New Roman" w:cs="Times New Roman"/>
          <w:szCs w:val="24"/>
        </w:rPr>
        <w:t>κλείσει το ασφαλιστικό σύστημα της χώρας. Με τη μοναδική αναλογιστική μελέτη που υπήρχε από τον νόμο του Ανδρέα Λοβέρδου, τον ν.3863, που κληρονόμησα, και με τις ηλεκτρονικές παρεμβάσεις και με το νοικοκύρεμα, φτιάξαμε το σύστημα και εσείς το τινάξατε στον</w:t>
      </w:r>
      <w:r>
        <w:rPr>
          <w:rFonts w:eastAsia="Times New Roman" w:cs="Times New Roman"/>
          <w:szCs w:val="24"/>
        </w:rPr>
        <w:t xml:space="preserve"> αέρα με την εξάμηνη «</w:t>
      </w:r>
      <w:proofErr w:type="spellStart"/>
      <w:r>
        <w:rPr>
          <w:rFonts w:eastAsia="Times New Roman" w:cs="Times New Roman"/>
          <w:szCs w:val="24"/>
        </w:rPr>
        <w:t>βαρουφάκεια</w:t>
      </w:r>
      <w:proofErr w:type="spellEnd"/>
      <w:r>
        <w:rPr>
          <w:rFonts w:eastAsia="Times New Roman" w:cs="Times New Roman"/>
          <w:szCs w:val="24"/>
        </w:rPr>
        <w:t xml:space="preserve">» περίοδο και τα 14,5 δισεκατομμύρια ευρώ νέα μέτρα που φέρατε και τον δημοσιονομικό εκτροχιασμό. Το τίμημα της αναξιοπιστίας και της ανικανότητάς σας πληρώνουν σήμερα οι συνταξιούχοι. </w:t>
      </w:r>
    </w:p>
    <w:p w14:paraId="14B8517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Θέλω να σταθώ σε δύο σημεία που ανέφε</w:t>
      </w:r>
      <w:r>
        <w:rPr>
          <w:rFonts w:eastAsia="Times New Roman" w:cs="Times New Roman"/>
          <w:szCs w:val="24"/>
        </w:rPr>
        <w:t>ρε η Υπουργός περί αδήλωτης εργασίας. Αποτελεί θράσος, κυρίες και κύριοι συνάδελφοι. Προχθές στη συζήτηση κατέθεσα έναν πίνακα. Παραλάβαμε 40,2% την αδήλωτη εργασία τον Ιανουάριο του 2013 και τον Δεκέμβριο του 2014 πήγε στο 13%. Σήμερα, τρία χρόνια μετά, η</w:t>
      </w:r>
      <w:r>
        <w:rPr>
          <w:rFonts w:eastAsia="Times New Roman" w:cs="Times New Roman"/>
          <w:szCs w:val="24"/>
        </w:rPr>
        <w:t xml:space="preserve"> αδήλωτη εργασία παραμένει στο 13%. Δεν βάλατε ένα λιθαράκι για να υπερασπίσετε τους ανέργους και να υπερασπίσετε την αδήλωτη και ανασφάλιστη εργασία υπέρ των εργαζομένων.</w:t>
      </w:r>
    </w:p>
    <w:p w14:paraId="14B8517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την ανεργία, θα σας πω ότι την παραλάβαμε στο 27,9%, στο ζενίθ. Με τις με</w:t>
      </w:r>
      <w:r>
        <w:rPr>
          <w:rFonts w:eastAsia="Times New Roman" w:cs="Times New Roman"/>
          <w:szCs w:val="24"/>
        </w:rPr>
        <w:t xml:space="preserve">ταρρυθμίσεις που έγιναν και από μένα και από την κυβέρνηση Σαμαρά και από την προηγούμενη Κυβέρνηση, αθροιστικά οι μεταρρυθμίσεις αυτές άρχισαν να αποδίδουν καρπούς και δεν το παραδέχεστε. </w:t>
      </w:r>
    </w:p>
    <w:p w14:paraId="14B8518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Τον Σεπτέμβριο του 2015 η ανεργία είχε πέσει ήδη στο 24,8%. Σήμερα</w:t>
      </w:r>
      <w:r>
        <w:rPr>
          <w:rFonts w:eastAsia="Times New Roman" w:cs="Times New Roman"/>
          <w:szCs w:val="24"/>
        </w:rPr>
        <w:t xml:space="preserve"> αποκλιμακώνεται η ανεργία; Βεβαίως και αποκλιμακώνεται. Γιατί αποκλιμακώνεται; Διότι υπάρχουν οι μεταρρυθμίσεις</w:t>
      </w:r>
      <w:r>
        <w:rPr>
          <w:rFonts w:eastAsia="Times New Roman" w:cs="Times New Roman"/>
          <w:szCs w:val="24"/>
        </w:rPr>
        <w:t>,</w:t>
      </w:r>
      <w:r>
        <w:rPr>
          <w:rFonts w:eastAsia="Times New Roman" w:cs="Times New Roman"/>
          <w:szCs w:val="24"/>
        </w:rPr>
        <w:t xml:space="preserve"> που έκαναν οι προηγούμενες κυβερνήσεις, κύριοι Υπουργοί του ΣΥΡΙΖΑ. Έρχεστε σήμερα πονηρά, υποχθόνια και υποκριτικά να κατηγορείτε τις μεταρρυ</w:t>
      </w:r>
      <w:r>
        <w:rPr>
          <w:rFonts w:eastAsia="Times New Roman" w:cs="Times New Roman"/>
          <w:szCs w:val="24"/>
        </w:rPr>
        <w:t xml:space="preserve">θμίσεις και να γεύεστε τους καρπούς των αποτελεσμάτων των μεταρρυθμίσεων. </w:t>
      </w:r>
    </w:p>
    <w:p w14:paraId="14B8518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για τους ανέργους και τους νέους της πατρίδας μας, έτσι όπως πολιτεύεστε και με τις πολιτικές που αναπτύσσετε, αυτή η μείωση και η αποκλιμάκωση της ανεργίας γίνεται </w:t>
      </w:r>
      <w:r>
        <w:rPr>
          <w:rFonts w:eastAsia="Times New Roman" w:cs="Times New Roman"/>
          <w:szCs w:val="24"/>
        </w:rPr>
        <w:t>με λάθος και επικίνδυνο τρόπο. Γίνεται με έναν τρόπο όπου για πρώτη φορά η μερική απασχόληση είναι απόλυτα κυρίαρχη. Εκεί είναι η γενιά των 360 ευρώ</w:t>
      </w:r>
      <w:r>
        <w:rPr>
          <w:rFonts w:eastAsia="Times New Roman" w:cs="Times New Roman"/>
          <w:szCs w:val="24"/>
        </w:rPr>
        <w:t>,</w:t>
      </w:r>
      <w:r>
        <w:rPr>
          <w:rFonts w:eastAsia="Times New Roman" w:cs="Times New Roman"/>
          <w:szCs w:val="24"/>
        </w:rPr>
        <w:t xml:space="preserve"> που θα σας συνοδεύει πάντα. Επίσης, γίνεται και με μείωση μισθών. Δεν θέλω να πω για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απ</w:t>
      </w:r>
      <w:r>
        <w:rPr>
          <w:rFonts w:eastAsia="Times New Roman" w:cs="Times New Roman"/>
          <w:szCs w:val="24"/>
        </w:rPr>
        <w:t xml:space="preserve">ό 11% έγινε 33% από το 2015 στο 2017. </w:t>
      </w:r>
    </w:p>
    <w:p w14:paraId="14B8518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Πάω τώρα λίγο στην ουσία των εκκρεμών συντάξεων. Ειπώθηκαν πολύ ανακριβή πράγματα, ότι παραλάβατε τριακόσιες εξήντα χιλιάδες εκκρεμείς συντάξεις και ήδη δώσατε τριακόσιες χιλιάδες συντάξεις. Δηλαδή, αν τώρα προσθέσω κ</w:t>
      </w:r>
      <w:r>
        <w:rPr>
          <w:rFonts w:eastAsia="Times New Roman" w:cs="Times New Roman"/>
          <w:szCs w:val="24"/>
        </w:rPr>
        <w:t xml:space="preserve">αι τις τριακόσιες χιλιάδες εκκρεμείς συντάξεις, το νούμερο δεν στέκει πουθενά, μα πουθενά. </w:t>
      </w:r>
    </w:p>
    <w:p w14:paraId="14B8518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Η πραγματικότητα, κυρίες και κύριοι συνάδελφοι, είναι ότι σήμερα τριακόσιες χιλιάδες δικαιούχοι σύνταξης περιμένουν για πρώτη φορά στην ιστορία του ασφαλιστικού συσ</w:t>
      </w:r>
      <w:r>
        <w:rPr>
          <w:rFonts w:eastAsia="Times New Roman" w:cs="Times New Roman"/>
          <w:szCs w:val="24"/>
        </w:rPr>
        <w:t xml:space="preserve">τήματος τη σύνταξή τους. Το ύψος των οφειλών είναι 3 δισεκατομμύρια. </w:t>
      </w:r>
    </w:p>
    <w:p w14:paraId="14B8518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Έρχομαι να τα πω πιο συγκεκριμένα γιατί πρέπει στον ελληνικό λαό να αποτυπωθεί η αλήθεια: Τον Οκτώβριο του 2016 φέρατε τον ν.4438. Ήμουν εδώ παρών, κοινοβουλευτικός εκπρόσωπος της Νέας Δ</w:t>
      </w:r>
      <w:r>
        <w:rPr>
          <w:rFonts w:eastAsia="Times New Roman" w:cs="Times New Roman"/>
          <w:szCs w:val="24"/>
        </w:rPr>
        <w:t>ημοκρατίας. Ήταν τα περίφημα 859 εκατομμύρια. Από αυτό το Βήμα, εκπροσωπώντας τη Νέα Δημοκρατία, είπα ότι στηρίζουμε τη διάταξη και ότι είναι καλοδεχούμενα τα λεφτά της Ευρώπης για να εξοφλήσετε τις συντάξεις. Όμως, σας είπα: «Προσέξτε, γιατί πρέπει να οργ</w:t>
      </w:r>
      <w:r>
        <w:rPr>
          <w:rFonts w:eastAsia="Times New Roman" w:cs="Times New Roman"/>
          <w:szCs w:val="24"/>
        </w:rPr>
        <w:t xml:space="preserve">ανώσετε το Υπουργείο, να κινηθείτε γρήγορα για να απορροφήσουμε τους πόρους». </w:t>
      </w:r>
    </w:p>
    <w:p w14:paraId="14B8518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Τι συνέβη, κυρίες και κύριοι συνάδελφοι; Οι δεσμεύσεις της Κυβέρνησης και με βάση αυτό εδώ</w:t>
      </w:r>
      <w:r>
        <w:rPr>
          <w:rFonts w:eastAsia="Times New Roman" w:cs="Times New Roman"/>
          <w:szCs w:val="24"/>
        </w:rPr>
        <w:t>,</w:t>
      </w:r>
      <w:r>
        <w:rPr>
          <w:rFonts w:eastAsia="Times New Roman" w:cs="Times New Roman"/>
          <w:szCs w:val="24"/>
        </w:rPr>
        <w:t xml:space="preserve"> που λέγεται «υπουργική απόφαση», που συνοδεύεται από κάτω με την υπογραφή σας, κυρία </w:t>
      </w:r>
      <w:r>
        <w:rPr>
          <w:rFonts w:eastAsia="Times New Roman" w:cs="Times New Roman"/>
          <w:szCs w:val="24"/>
        </w:rPr>
        <w:t xml:space="preserve">Υπουργέ, τη δική σας και του κ. </w:t>
      </w:r>
      <w:proofErr w:type="spellStart"/>
      <w:r>
        <w:rPr>
          <w:rFonts w:eastAsia="Times New Roman" w:cs="Times New Roman"/>
          <w:szCs w:val="24"/>
        </w:rPr>
        <w:t>Τσακαλώτου</w:t>
      </w:r>
      <w:proofErr w:type="spellEnd"/>
      <w:r>
        <w:rPr>
          <w:rFonts w:eastAsia="Times New Roman" w:cs="Times New Roman"/>
          <w:szCs w:val="24"/>
        </w:rPr>
        <w:t>, έχουν ένα δεσμευτικό χρονοδιάγραμμα. Το χρονοδιάγραμμα λέει 31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2017. Το καταθέτω για να πάρετε τη δική σας υπουργική απόφαση, που φέρει τη δική σας υπογραφή. </w:t>
      </w:r>
    </w:p>
    <w:p w14:paraId="14B85186" w14:textId="77777777" w:rsidR="009F1D8B" w:rsidRDefault="00750C6B">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Βρούτσης</w:t>
      </w:r>
      <w:proofErr w:type="spellEnd"/>
      <w:r>
        <w:rPr>
          <w:rFonts w:eastAsia="Times New Roman" w:cs="Times New Roman"/>
        </w:rPr>
        <w:t xml:space="preserve"> κ</w:t>
      </w:r>
      <w:r>
        <w:rPr>
          <w:rFonts w:eastAsia="Times New Roman" w:cs="Times New Roman"/>
        </w:rPr>
        <w:t>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B8518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rPr>
        <w:t xml:space="preserve">Αυτή, λοιπόν, η υπουργική απόφαση, που υπογράφουν ο κ. </w:t>
      </w:r>
      <w:proofErr w:type="spellStart"/>
      <w:r>
        <w:rPr>
          <w:rFonts w:eastAsia="Times New Roman" w:cs="Times New Roman"/>
        </w:rPr>
        <w:t>Χουλιαράκης</w:t>
      </w:r>
      <w:proofErr w:type="spellEnd"/>
      <w:r>
        <w:rPr>
          <w:rFonts w:eastAsia="Times New Roman" w:cs="Times New Roman"/>
        </w:rPr>
        <w:t xml:space="preserve"> και η κ. </w:t>
      </w:r>
      <w:proofErr w:type="spellStart"/>
      <w:r>
        <w:rPr>
          <w:rFonts w:eastAsia="Times New Roman" w:cs="Times New Roman"/>
        </w:rPr>
        <w:t>Αχτσιόγλου</w:t>
      </w:r>
      <w:proofErr w:type="spellEnd"/>
      <w:r>
        <w:rPr>
          <w:rFonts w:eastAsia="Times New Roman" w:cs="Times New Roman"/>
        </w:rPr>
        <w:t>, είναι άκ</w:t>
      </w:r>
      <w:r>
        <w:rPr>
          <w:rFonts w:eastAsia="Times New Roman" w:cs="Times New Roman"/>
        </w:rPr>
        <w:t xml:space="preserve">υρη πλέον. Αποτύχατε. Δεν πήρατε τα λεφτά, δεν κάνατε αυτό που έπρεπε να κάνετε ως πολιτική ηγεσία του Υπουργείου Εργασίας. </w:t>
      </w:r>
    </w:p>
    <w:p w14:paraId="14B85188" w14:textId="77777777" w:rsidR="009F1D8B" w:rsidRDefault="00750C6B">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Αποτύχατε παταγωδώς, τα λεφτά χάθηκαν και μπήκαμε σε μ</w:t>
      </w:r>
      <w:r>
        <w:rPr>
          <w:rFonts w:eastAsia="Times New Roman" w:cs="Times New Roman"/>
          <w:szCs w:val="24"/>
        </w:rPr>
        <w:t>ί</w:t>
      </w:r>
      <w:r>
        <w:rPr>
          <w:rFonts w:eastAsia="Times New Roman" w:cs="Times New Roman"/>
          <w:szCs w:val="24"/>
        </w:rPr>
        <w:t>α άλλη διαδικασία. Τώρα πάει πλέον η εξόφληση των εκκρεμών συντάξεων ως εξής</w:t>
      </w:r>
      <w:r>
        <w:rPr>
          <w:rFonts w:eastAsia="Times New Roman" w:cs="Times New Roman"/>
          <w:szCs w:val="24"/>
        </w:rPr>
        <w:t xml:space="preserve">: Ένα ευρώ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και ένα ευρώ από τα ληξιπρόθεσμα που θα πάρουμε από την Ευρώπη. </w:t>
      </w:r>
    </w:p>
    <w:p w14:paraId="14B85189" w14:textId="77777777" w:rsidR="009F1D8B" w:rsidRDefault="00750C6B">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Αλήθεια, ποιος φταίει που χάθηκαν αυτοί οι ευρωπαϊκοί πόροι; Δεν χρεώνεστε με ανικανότητα; </w:t>
      </w:r>
    </w:p>
    <w:p w14:paraId="14B8518A"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κυρίες και κύριοι συνάδελφοι, δεν είναι οργανωτικό, </w:t>
      </w:r>
      <w:r>
        <w:rPr>
          <w:rFonts w:eastAsia="Times New Roman" w:cs="Times New Roman"/>
          <w:szCs w:val="24"/>
        </w:rPr>
        <w:t>είναι καθαρά πολιτικό. Εκκρεμούν εγκύκλιοι από το ασφαλιστικό ΣΥΡΙΖΑ-</w:t>
      </w:r>
      <w:proofErr w:type="spellStart"/>
      <w:r>
        <w:rPr>
          <w:rFonts w:eastAsia="Times New Roman" w:cs="Times New Roman"/>
          <w:szCs w:val="24"/>
        </w:rPr>
        <w:t>Κατρούγκαλου</w:t>
      </w:r>
      <w:proofErr w:type="spellEnd"/>
      <w:r>
        <w:rPr>
          <w:rFonts w:eastAsia="Times New Roman" w:cs="Times New Roman"/>
          <w:szCs w:val="24"/>
        </w:rPr>
        <w:t>, ένα ασφαλιστικό στο οποίο μέχρι σήμερα -επειδή σας άκουσα να διαφωνείτε με τα στοιχεία που ειπώθηκαν λίγο πριν από τη Δημοκρατική Συμπαράταξη- πρέπει να σας πω ότι μέσα σε δ</w:t>
      </w:r>
      <w:r>
        <w:rPr>
          <w:rFonts w:eastAsia="Times New Roman" w:cs="Times New Roman"/>
          <w:szCs w:val="24"/>
        </w:rPr>
        <w:t xml:space="preserve">εκαεννιά μήνες έχετε κάνει δεκαεπτά διαφορετικές νομοθετικές ασφαλιστικές αλλαγές. Δεκαεπτά! </w:t>
      </w:r>
      <w:r>
        <w:rPr>
          <w:rFonts w:eastAsia="Times New Roman" w:cs="Times New Roman"/>
          <w:szCs w:val="24"/>
        </w:rPr>
        <w:t>Δ</w:t>
      </w:r>
      <w:r>
        <w:rPr>
          <w:rFonts w:eastAsia="Times New Roman" w:cs="Times New Roman"/>
          <w:szCs w:val="24"/>
        </w:rPr>
        <w:t>εν θα τελειώσουν εδώ. Αποτελεί αδήριτη ανάγκη όσο ποτέ…</w:t>
      </w:r>
    </w:p>
    <w:p w14:paraId="14B8518B"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14B8518C"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Τελειώνω αμέσως και ευχαριστώ για την ανοχή, κυρία Πρόεδρε.</w:t>
      </w:r>
    </w:p>
    <w:p w14:paraId="14B8518D"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Ανοίγετε κεφάλαια έτσι.</w:t>
      </w:r>
    </w:p>
    <w:p w14:paraId="14B8518E"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Όπως και ο κ. Μαντάς μίλησε δώδεκα λεπτά, έτσι και εγώ.</w:t>
      </w:r>
    </w:p>
    <w:p w14:paraId="14B8518F"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δώδεκ</w:t>
      </w:r>
      <w:r>
        <w:rPr>
          <w:rFonts w:eastAsia="Times New Roman" w:cs="Times New Roman"/>
          <w:szCs w:val="24"/>
        </w:rPr>
        <w:t xml:space="preserve">α λεπτά. Ήταν με διακοπές, εσείς μιλάτε αδιαλείπτως. </w:t>
      </w:r>
    </w:p>
    <w:p w14:paraId="14B85190"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Κλείνω. </w:t>
      </w:r>
    </w:p>
    <w:p w14:paraId="14B85191" w14:textId="77777777" w:rsidR="009F1D8B" w:rsidRDefault="00750C6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Απλώς θα σας πω ότι αποτελεί αδήριτη ανάγκη να αλλάξει αυτό το ασφαλιστικό, του οποίου η βιωσιμότητα δεν φαίνεται να στέκει και οι αδικίες το γεμίζουν.</w:t>
      </w:r>
    </w:p>
    <w:p w14:paraId="14B8519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w:t>
      </w:r>
      <w:r>
        <w:rPr>
          <w:rFonts w:eastAsia="Times New Roman" w:cs="Times New Roman"/>
          <w:szCs w:val="24"/>
        </w:rPr>
        <w:t>οεδρική Έδρα καταλαμβάνει ο Θ΄ Αντιπρόεδρος της Βουλής κ</w:t>
      </w:r>
      <w:r w:rsidRPr="00EB262B">
        <w:rPr>
          <w:rFonts w:eastAsia="Times New Roman" w:cs="Times New Roman"/>
          <w:szCs w:val="24"/>
        </w:rPr>
        <w:t>.</w:t>
      </w:r>
      <w:r w:rsidRPr="00C85921">
        <w:rPr>
          <w:rFonts w:eastAsia="Times New Roman" w:cs="Times New Roman"/>
          <w:b/>
          <w:szCs w:val="24"/>
        </w:rPr>
        <w:t xml:space="preserve"> ΜΑΡΙΟΣ ΓΕΩΡΓΙΑΔΗΣ</w:t>
      </w:r>
      <w:r>
        <w:rPr>
          <w:rFonts w:eastAsia="Times New Roman" w:cs="Times New Roman"/>
          <w:szCs w:val="24"/>
        </w:rPr>
        <w:t>)</w:t>
      </w:r>
    </w:p>
    <w:p w14:paraId="14B8519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Το ασφαλιστικό </w:t>
      </w:r>
      <w:proofErr w:type="spellStart"/>
      <w:r>
        <w:rPr>
          <w:rFonts w:eastAsia="Times New Roman" w:cs="Times New Roman"/>
          <w:szCs w:val="24"/>
        </w:rPr>
        <w:t>Κατρούγκαλου</w:t>
      </w:r>
      <w:proofErr w:type="spellEnd"/>
      <w:r>
        <w:rPr>
          <w:rFonts w:eastAsia="Times New Roman" w:cs="Times New Roman"/>
          <w:szCs w:val="24"/>
        </w:rPr>
        <w:t xml:space="preserve"> έφερε τις μεγαλύτερες μειώσεις που υπήρχαν, μη αναγκαίες και αχρείαστες και είναι ένα ζήτημα το οποίο μας απασχολεί και πρέπει να μας απασχολεί. Είναι </w:t>
      </w:r>
      <w:r>
        <w:rPr>
          <w:rFonts w:eastAsia="Times New Roman" w:cs="Times New Roman"/>
          <w:szCs w:val="24"/>
        </w:rPr>
        <w:t>ένα αδιέξοδο για εργαζόμενους και συνταξιούχους, ένα αδιέξοδο για το οποίο ευθύνεται αποκλειστικά και μόνο η Κυβέρνηση ΣΥΡΙΖΑ.</w:t>
      </w:r>
    </w:p>
    <w:p w14:paraId="14B8519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4B8519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Βρούτση</w:t>
      </w:r>
      <w:proofErr w:type="spellEnd"/>
      <w:r>
        <w:rPr>
          <w:rFonts w:eastAsia="Times New Roman" w:cs="Times New Roman"/>
          <w:szCs w:val="24"/>
        </w:rPr>
        <w:t>.</w:t>
      </w:r>
    </w:p>
    <w:p w14:paraId="14B8519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έχετε τον λόγο για έξι λεπτά, με</w:t>
      </w:r>
      <w:r>
        <w:rPr>
          <w:rFonts w:eastAsia="Times New Roman" w:cs="Times New Roman"/>
          <w:szCs w:val="24"/>
        </w:rPr>
        <w:t xml:space="preserve"> την ανοχή πάντοτε του Προεδρείου.</w:t>
      </w:r>
    </w:p>
    <w:p w14:paraId="14B8519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14B8519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Από το ναυάγιο του Σαρωνικού στο ναυάγιο του ασφαλιστικού. Είστε μ</w:t>
      </w:r>
      <w:r>
        <w:rPr>
          <w:rFonts w:eastAsia="Times New Roman" w:cs="Times New Roman"/>
          <w:szCs w:val="24"/>
        </w:rPr>
        <w:t>ί</w:t>
      </w:r>
      <w:r>
        <w:rPr>
          <w:rFonts w:eastAsia="Times New Roman" w:cs="Times New Roman"/>
          <w:szCs w:val="24"/>
        </w:rPr>
        <w:t xml:space="preserve">α Κυβέρνηση-ναυάγιο στην κυριολεξία! Για το μεν </w:t>
      </w:r>
      <w:r>
        <w:rPr>
          <w:rFonts w:eastAsia="Times New Roman" w:cs="Times New Roman"/>
          <w:szCs w:val="24"/>
        </w:rPr>
        <w:lastRenderedPageBreak/>
        <w:t>ναυάγιο του Σαρωνικού, που φαντάζομαι ότι και τις επόμενες η</w:t>
      </w:r>
      <w:r>
        <w:rPr>
          <w:rFonts w:eastAsia="Times New Roman" w:cs="Times New Roman"/>
          <w:szCs w:val="24"/>
        </w:rPr>
        <w:t>μέρες στην Ολομέλεια θα μας απασχολήσει για όλα όσα ακούστηκαν, φυσικά με τις δηλώσεις των αρμόδιων Υπουργών ζημιά θα κάνετε στο ασφαλιστικό, γιατί εάν πάει ο κόσμος να κάνει μπάνιο, μαζικά θα εισρεύσει στα κρατικά -και όχι μόνο- νοσοκομεία και θα επιβαρύν</w:t>
      </w:r>
      <w:r>
        <w:rPr>
          <w:rFonts w:eastAsia="Times New Roman" w:cs="Times New Roman"/>
          <w:szCs w:val="24"/>
        </w:rPr>
        <w:t xml:space="preserve">ει τα ήδη βεβαρημένα ασφαλιστικά ταμεία. Για το δε ναυάγιο του συνταξιοδοτικού, του ασφαλιστικού, βέβαια, για να είμαστε ειλικρινείς, δεν είστε αποκλειστικά υπεύθυνοι, αλλά είσαστε άξιοι συνεχιστές των προηγούμενων. </w:t>
      </w:r>
    </w:p>
    <w:p w14:paraId="14B8519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δώ ερχόμαστε στην επερώτηση του ΠΑΣΟΚ.</w:t>
      </w:r>
      <w:r>
        <w:rPr>
          <w:rFonts w:eastAsia="Times New Roman" w:cs="Times New Roman"/>
          <w:szCs w:val="24"/>
        </w:rPr>
        <w:t xml:space="preserve"> Θεωρούμε ότι αποτελεί ανέκδοτο το ΠΑΣΟΚ, που συγκυβερνούσε με τη Νέα Δημοκρατία για δεκαετίες και οδήγησε τούτον τον τόπο στη σημερινή τρισάθλια κατάσταση, να έρχεται και να κουνά το δάκτυλο.</w:t>
      </w:r>
    </w:p>
    <w:p w14:paraId="14B8519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Τινάξατε την μπάνκα στον αέρα πολλά χρόνια τώρα, μία με το χρημ</w:t>
      </w:r>
      <w:r>
        <w:rPr>
          <w:rFonts w:eastAsia="Times New Roman" w:cs="Times New Roman"/>
          <w:szCs w:val="24"/>
        </w:rPr>
        <w:t xml:space="preserve">ατιστήριο, όπου και τα ασφαλιστικά ταμεία έχασαν πάρα πολλά λεφτά. Ποιος δεν θυμάται τότε τον Γιάννο Παπαντωνίου, ο οποίος προέτρεπε μαζικά τους Έλληνες -και φυσικά και τους διοικητές των ασφαλιστικών ταμείων- να παίζουν στο χρηματιστήριο; </w:t>
      </w:r>
    </w:p>
    <w:p w14:paraId="14B8519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Να πάμε στα τοξ</w:t>
      </w:r>
      <w:r>
        <w:rPr>
          <w:rFonts w:eastAsia="Times New Roman" w:cs="Times New Roman"/>
          <w:szCs w:val="24"/>
        </w:rPr>
        <w:t xml:space="preserve">ικά ομόλογα, όπου και εκεί οι διάφοροι άσχετοι επικεφαλής των ασφαλιστικών ταμείων </w:t>
      </w:r>
      <w:proofErr w:type="spellStart"/>
      <w:r>
        <w:rPr>
          <w:rFonts w:eastAsia="Times New Roman" w:cs="Times New Roman"/>
          <w:szCs w:val="24"/>
        </w:rPr>
        <w:t>τζογάριζαν</w:t>
      </w:r>
      <w:proofErr w:type="spellEnd"/>
      <w:r>
        <w:rPr>
          <w:rFonts w:eastAsia="Times New Roman" w:cs="Times New Roman"/>
          <w:szCs w:val="24"/>
        </w:rPr>
        <w:t xml:space="preserve"> και στο τέλος έχασαν τα πάντα ατιμώρητοι; Να πάμε στο </w:t>
      </w:r>
      <w:r>
        <w:rPr>
          <w:rFonts w:eastAsia="Times New Roman"/>
          <w:szCs w:val="24"/>
        </w:rPr>
        <w:t>à</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w:t>
      </w:r>
      <w:r>
        <w:rPr>
          <w:rFonts w:eastAsia="Times New Roman" w:cs="Times New Roman"/>
          <w:szCs w:val="24"/>
          <w:lang w:val="en-US"/>
        </w:rPr>
        <w:t>PSI</w:t>
      </w:r>
      <w:r>
        <w:rPr>
          <w:rFonts w:eastAsia="Times New Roman" w:cs="Times New Roman"/>
          <w:szCs w:val="24"/>
        </w:rPr>
        <w:t>, στο κούρεμα, όπου αυτοί οι οποίοι υπέστησαν πραγματικό κούρεμα διάλυσης ήταν και τα ασφαλιστ</w:t>
      </w:r>
      <w:r>
        <w:rPr>
          <w:rFonts w:eastAsia="Times New Roman" w:cs="Times New Roman"/>
          <w:szCs w:val="24"/>
        </w:rPr>
        <w:t xml:space="preserve">ικά ταμεία, σε αντίθεση με διάφορους ιδιώτες που δεν δέχθηκαν το «κούρεμα» και στο τέλος εισέπραξαν τα ομόλογά τους στο ακέραιο; </w:t>
      </w:r>
    </w:p>
    <w:p w14:paraId="14B8519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Να πάμε στα μνημόνια, τα οποία οδήγησαν σε μ</w:t>
      </w:r>
      <w:r>
        <w:rPr>
          <w:rFonts w:eastAsia="Times New Roman" w:cs="Times New Roman"/>
          <w:szCs w:val="24"/>
        </w:rPr>
        <w:t>ί</w:t>
      </w:r>
      <w:r>
        <w:rPr>
          <w:rFonts w:eastAsia="Times New Roman" w:cs="Times New Roman"/>
          <w:szCs w:val="24"/>
        </w:rPr>
        <w:t>α γενικότερη κατάρρευση της οικονομικής -και όχι μόνο- ζωής του τόπου, με ό,τι αυ</w:t>
      </w:r>
      <w:r>
        <w:rPr>
          <w:rFonts w:eastAsia="Times New Roman" w:cs="Times New Roman"/>
          <w:szCs w:val="24"/>
        </w:rPr>
        <w:t>τό συνεπάγεται και στις συντάξεις και στους μισθούς και στις ασφαλιστικές εισφορές;</w:t>
      </w:r>
    </w:p>
    <w:p w14:paraId="14B8519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Εδώ θα μπορούσε να γίνει μια μικρή παρένθεση. Το μοναδικό μνημόνιο για το οποίο ίσως να συζητούσε ο ελληνικός λαός, θα ήταν ίσως ένα ασφαλιστικό μνημόνιο, να δανειστεί αυτή</w:t>
      </w:r>
      <w:r>
        <w:rPr>
          <w:rFonts w:eastAsia="Times New Roman" w:cs="Times New Roman"/>
          <w:szCs w:val="24"/>
        </w:rPr>
        <w:t xml:space="preserve"> η χώρα χρήματα σε σχέση με ένα οργανωμένο σχέδιο ανάκαμψης των ασφαλιστικών ταμείων, έτσι ώστε να έχει να πληρώνει συντάξεις για τα επόμενα χρόνια. </w:t>
      </w:r>
    </w:p>
    <w:p w14:paraId="14B8519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Κυρίως και πάνω απ’ όλα, είναι το δημογραφικό έγκλημα το οποίο συντελείται στην πατρίδα μας, που σε λίγα χ</w:t>
      </w:r>
      <w:r>
        <w:rPr>
          <w:rFonts w:eastAsia="Times New Roman" w:cs="Times New Roman"/>
          <w:szCs w:val="24"/>
        </w:rPr>
        <w:t xml:space="preserve">ρόνια θα ψάχνουμε να βρούμε Έλληνες οι οποίοι θα εργάζονται για να </w:t>
      </w:r>
      <w:r>
        <w:rPr>
          <w:rFonts w:eastAsia="Times New Roman" w:cs="Times New Roman"/>
          <w:szCs w:val="24"/>
        </w:rPr>
        <w:lastRenderedPageBreak/>
        <w:t>πληρώνουν ασφαλιστικές εισφορές που είναι το άλφα και το ωμέγα και που φυσικά με το τρίτο μνημόνιο, κύριοι του ΠΑΣΟΚ και της Νέας Δημοκρατίας, που το ψηφίσατε και εσείς, συμφωνήσατε επί της</w:t>
      </w:r>
      <w:r>
        <w:rPr>
          <w:rFonts w:eastAsia="Times New Roman" w:cs="Times New Roman"/>
          <w:szCs w:val="24"/>
        </w:rPr>
        <w:t xml:space="preserve"> ουσίας σε όλα εκείνα τα μέτρα τα οποία φέρνει η συγκυβέρνηση των ΣΥΡΙΖΑ και Ανεξαρτήτων Ελλήνων, για να συνεχίσουν το καταστροφικό έργο σας.</w:t>
      </w:r>
    </w:p>
    <w:p w14:paraId="14B8519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Εδώ ερχόμαστε στη συγκυβέρνηση των ΣΥΡΙΖΑ-ΑΝΕΛ, οι οποίοι συνεχίζουν την ίδια ακριβώς καταστροφική πολιτική των πρ</w:t>
      </w:r>
      <w:r>
        <w:rPr>
          <w:rFonts w:eastAsia="Times New Roman" w:cs="Times New Roman"/>
          <w:szCs w:val="24"/>
        </w:rPr>
        <w:t>οηγούμενων. Δεν έχετε αλλάξει τίποτα απολύτως.</w:t>
      </w:r>
    </w:p>
    <w:p w14:paraId="14B851A0"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Η πορεία </w:t>
      </w:r>
      <w:r>
        <w:rPr>
          <w:rFonts w:eastAsia="Times New Roman"/>
          <w:bCs/>
        </w:rPr>
        <w:t>είναι</w:t>
      </w:r>
      <w:r>
        <w:rPr>
          <w:rFonts w:eastAsia="Times New Roman"/>
          <w:szCs w:val="24"/>
        </w:rPr>
        <w:t xml:space="preserve"> συνεχώς φθίνουσα σε όλους τους τομείς. Γιατί το ασφαλιστικό να μείνει απ’ έξω; </w:t>
      </w:r>
    </w:p>
    <w:p w14:paraId="14B851A1" w14:textId="77777777" w:rsidR="009F1D8B" w:rsidRDefault="00750C6B">
      <w:pPr>
        <w:spacing w:line="600" w:lineRule="auto"/>
        <w:ind w:firstLine="720"/>
        <w:contextualSpacing/>
        <w:jc w:val="both"/>
        <w:rPr>
          <w:rFonts w:eastAsia="Times New Roman"/>
          <w:szCs w:val="24"/>
        </w:rPr>
      </w:pPr>
      <w:r>
        <w:rPr>
          <w:rFonts w:eastAsia="Times New Roman"/>
          <w:bCs/>
        </w:rPr>
        <w:t>Είναι</w:t>
      </w:r>
      <w:r>
        <w:rPr>
          <w:rFonts w:eastAsia="Times New Roman"/>
          <w:szCs w:val="24"/>
        </w:rPr>
        <w:t xml:space="preserve"> και η ασχετοσύνη, βέβαια, που διακατέχει πολλά από τα στελέχη σας, ειδικότερα στον ιδιωτικό τομέα, γιατί ο ιδιωτικός τομέας, καλώς ή κακώς, </w:t>
      </w:r>
      <w:r>
        <w:rPr>
          <w:rFonts w:eastAsia="Times New Roman"/>
          <w:bCs/>
        </w:rPr>
        <w:t>είναι</w:t>
      </w:r>
      <w:r>
        <w:rPr>
          <w:rFonts w:eastAsia="Times New Roman"/>
          <w:szCs w:val="24"/>
        </w:rPr>
        <w:t xml:space="preserve"> αυτός που πληρώνει όλα τα σπασμένα όλων και παντού.</w:t>
      </w:r>
    </w:p>
    <w:p w14:paraId="14B851A2" w14:textId="77777777" w:rsidR="009F1D8B" w:rsidRDefault="00750C6B">
      <w:pPr>
        <w:spacing w:line="600" w:lineRule="auto"/>
        <w:ind w:firstLine="720"/>
        <w:contextualSpacing/>
        <w:jc w:val="both"/>
        <w:rPr>
          <w:rFonts w:eastAsia="Times New Roman"/>
          <w:szCs w:val="24"/>
        </w:rPr>
      </w:pPr>
      <w:r>
        <w:rPr>
          <w:rFonts w:eastAsia="Times New Roman"/>
          <w:bCs/>
        </w:rPr>
        <w:t>Είναι</w:t>
      </w:r>
      <w:r>
        <w:rPr>
          <w:rFonts w:eastAsia="Times New Roman"/>
          <w:szCs w:val="24"/>
        </w:rPr>
        <w:t xml:space="preserve"> και η δημογραφική καταστροφή, η οποία συντελείται κ</w:t>
      </w:r>
      <w:r>
        <w:rPr>
          <w:rFonts w:eastAsia="Times New Roman"/>
          <w:szCs w:val="24"/>
        </w:rPr>
        <w:t xml:space="preserve">αι μεγεθύνεται και αυξάνεται με γεωμετρική πρόοδο, ειδικότερα τα τελευταία έτη, μαζί και με όλα τα υπόλοιπα νομοσχέδια που ψηφίζετε με την τεράστια, την πολύ μεγάλη αγάπη σας για τους λαθρομετανάστες που τους φέρνετε εδώ, τους οργανώνετε και </w:t>
      </w:r>
      <w:r>
        <w:rPr>
          <w:rFonts w:eastAsia="Times New Roman"/>
          <w:szCs w:val="24"/>
        </w:rPr>
        <w:lastRenderedPageBreak/>
        <w:t>που σε λίγα χρ</w:t>
      </w:r>
      <w:r>
        <w:rPr>
          <w:rFonts w:eastAsia="Times New Roman"/>
          <w:szCs w:val="24"/>
        </w:rPr>
        <w:t>όνια θα τους ψάχνετε -γιατί μόνο αυτοί ενδεχομένως θα έχουν κάποια δυνατότητα με τόσα βοηθήματα που τους παρέχετε- και θα τους ζητάτε να πληρώσουν τα σπασμένα των ασφαλιστικών ταμείων.</w:t>
      </w:r>
    </w:p>
    <w:p w14:paraId="14B851A3" w14:textId="77777777" w:rsidR="009F1D8B" w:rsidRDefault="00750C6B">
      <w:pPr>
        <w:spacing w:line="600" w:lineRule="auto"/>
        <w:ind w:firstLine="720"/>
        <w:contextualSpacing/>
        <w:jc w:val="both"/>
        <w:rPr>
          <w:rFonts w:eastAsia="Times New Roman"/>
          <w:szCs w:val="24"/>
        </w:rPr>
      </w:pPr>
      <w:r>
        <w:rPr>
          <w:rFonts w:eastAsia="Times New Roman"/>
          <w:bCs/>
        </w:rPr>
        <w:t>Είναι</w:t>
      </w:r>
      <w:r>
        <w:rPr>
          <w:rFonts w:eastAsia="Times New Roman"/>
          <w:szCs w:val="24"/>
        </w:rPr>
        <w:t xml:space="preserve"> και η ανεργία, η οποία </w:t>
      </w:r>
      <w:r>
        <w:rPr>
          <w:rFonts w:eastAsia="Times New Roman"/>
          <w:bCs/>
        </w:rPr>
        <w:t>έχει</w:t>
      </w:r>
      <w:r>
        <w:rPr>
          <w:rFonts w:eastAsia="Times New Roman"/>
          <w:szCs w:val="24"/>
        </w:rPr>
        <w:t xml:space="preserve"> ξεπεράσει κάθε προηγούμενό. Φυσικά μ</w:t>
      </w:r>
      <w:r>
        <w:rPr>
          <w:rFonts w:eastAsia="Times New Roman"/>
          <w:szCs w:val="24"/>
        </w:rPr>
        <w:t>ί</w:t>
      </w:r>
      <w:r>
        <w:rPr>
          <w:rFonts w:eastAsia="Times New Roman"/>
          <w:szCs w:val="24"/>
        </w:rPr>
        <w:t xml:space="preserve">α μικρή μείωση </w:t>
      </w:r>
      <w:r>
        <w:rPr>
          <w:rFonts w:eastAsia="Times New Roman"/>
          <w:bCs/>
        </w:rPr>
        <w:t>είναι</w:t>
      </w:r>
      <w:r>
        <w:rPr>
          <w:rFonts w:eastAsia="Times New Roman"/>
          <w:szCs w:val="24"/>
        </w:rPr>
        <w:t xml:space="preserve"> εντελώς πλασματική, γιατί όλοι γνωρίζουμε ότι αλλάζει το καθεστώς με πάρα πολλούς εργαζόμενους μερικής απασχόλησης σε σχέση με αυτούς που ήταν πλήρους απασχόλησης μέχρι πρότινος. </w:t>
      </w:r>
    </w:p>
    <w:p w14:paraId="14B851A4" w14:textId="77777777" w:rsidR="009F1D8B" w:rsidRDefault="00750C6B">
      <w:pPr>
        <w:spacing w:line="600" w:lineRule="auto"/>
        <w:ind w:firstLine="720"/>
        <w:contextualSpacing/>
        <w:jc w:val="both"/>
        <w:rPr>
          <w:rFonts w:eastAsia="Times New Roman"/>
          <w:szCs w:val="24"/>
        </w:rPr>
      </w:pPr>
      <w:r>
        <w:rPr>
          <w:rFonts w:eastAsia="Times New Roman"/>
          <w:bCs/>
        </w:rPr>
        <w:t>Είναι</w:t>
      </w:r>
      <w:r>
        <w:rPr>
          <w:rFonts w:eastAsia="Times New Roman"/>
          <w:szCs w:val="24"/>
        </w:rPr>
        <w:t xml:space="preserve"> η μαζική φυγή των εταιρειών στο εξωτερικό, που πλ</w:t>
      </w:r>
      <w:r>
        <w:rPr>
          <w:rFonts w:eastAsia="Times New Roman"/>
          <w:szCs w:val="24"/>
        </w:rPr>
        <w:t xml:space="preserve">ήρωναν εισφορές ιδιωτών, οι οποίοι θα πλήρωναν τις εισφορές τους εάν εργάζονταν εδώ. </w:t>
      </w:r>
      <w:r>
        <w:rPr>
          <w:rFonts w:eastAsia="Times New Roman"/>
          <w:bCs/>
        </w:rPr>
        <w:t>Είναι</w:t>
      </w:r>
      <w:r>
        <w:rPr>
          <w:rFonts w:eastAsia="Times New Roman"/>
          <w:szCs w:val="24"/>
        </w:rPr>
        <w:t xml:space="preserve"> κοντά στο μισό </w:t>
      </w:r>
      <w:r>
        <w:rPr>
          <w:rFonts w:eastAsia="Times New Roman"/>
        </w:rPr>
        <w:t>εκατομμύριο</w:t>
      </w:r>
      <w:r>
        <w:rPr>
          <w:rFonts w:eastAsia="Times New Roman"/>
          <w:szCs w:val="24"/>
        </w:rPr>
        <w:t xml:space="preserve"> Ελλήνων αυτοί οι οποίοι πληρώνουν ασφαλιστικές εισφορές ή τους πληρώνουν ασφαλιστικές εισφορές σε όλα τα μήκη και πλάτη της γης, πλην Ελλά</w:t>
      </w:r>
      <w:r>
        <w:rPr>
          <w:rFonts w:eastAsia="Times New Roman"/>
          <w:szCs w:val="24"/>
        </w:rPr>
        <w:t xml:space="preserve">δος, γιατί δεν εργάζονται πια εδώ. </w:t>
      </w:r>
    </w:p>
    <w:p w14:paraId="14B851A5" w14:textId="77777777" w:rsidR="009F1D8B" w:rsidRDefault="00750C6B">
      <w:pPr>
        <w:spacing w:line="600" w:lineRule="auto"/>
        <w:ind w:firstLine="720"/>
        <w:contextualSpacing/>
        <w:jc w:val="both"/>
        <w:rPr>
          <w:rFonts w:eastAsia="Times New Roman"/>
          <w:szCs w:val="24"/>
        </w:rPr>
      </w:pPr>
      <w:r>
        <w:rPr>
          <w:rFonts w:eastAsia="Times New Roman"/>
          <w:szCs w:val="24"/>
        </w:rPr>
        <w:t>Περιμένετε αλήθεια, κύριε Υπουργέ, που ήσασταν και Πρόεδρος σε ασφαλιστικό ταμείο, με 26% ΕΦΚΑ να μπορέσει να ανταπεξέλθει κάποιος ελεύθερος επαγγελματίας; Τρία πράγματα θα συμβούν: Ή δεν θα πληρώνει ασφαλιστικές εισφορέ</w:t>
      </w:r>
      <w:r>
        <w:rPr>
          <w:rFonts w:eastAsia="Times New Roman"/>
          <w:szCs w:val="24"/>
        </w:rPr>
        <w:t xml:space="preserve">ς ή θα </w:t>
      </w:r>
      <w:r>
        <w:rPr>
          <w:rFonts w:eastAsia="Times New Roman"/>
          <w:szCs w:val="24"/>
        </w:rPr>
        <w:lastRenderedPageBreak/>
        <w:t>κρύβει ασφαλιστικές εισφορές ή θα κλείσει και θα πάει κάπου αλλο</w:t>
      </w:r>
      <w:r>
        <w:rPr>
          <w:rFonts w:eastAsia="Times New Roman"/>
          <w:szCs w:val="24"/>
        </w:rPr>
        <w:t>ύ</w:t>
      </w:r>
      <w:r>
        <w:rPr>
          <w:rFonts w:eastAsia="Times New Roman"/>
          <w:szCs w:val="24"/>
        </w:rPr>
        <w:t xml:space="preserve">, σε αντίθεση φυσικά με τη δωρεάν περίθαλψη όλων των λαθρομεταναστών στην πατρίδα μας. </w:t>
      </w:r>
    </w:p>
    <w:p w14:paraId="14B851A6"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Εδώ να κάνουμε και ένα μικρό σχόλιο. Να απαντήσω στον </w:t>
      </w:r>
      <w:r>
        <w:rPr>
          <w:rFonts w:eastAsia="Times New Roman"/>
          <w:bCs/>
          <w:shd w:val="clear" w:color="auto" w:fill="FFFFFF"/>
        </w:rPr>
        <w:t>κοινοβουλευτικό εκπρόσωπο</w:t>
      </w:r>
      <w:r>
        <w:rPr>
          <w:rFonts w:eastAsia="Times New Roman"/>
          <w:szCs w:val="24"/>
        </w:rPr>
        <w:t xml:space="preserve"> του ΣΥΡΙΖΑ, που </w:t>
      </w:r>
      <w:r>
        <w:rPr>
          <w:rFonts w:eastAsia="Times New Roman"/>
          <w:szCs w:val="24"/>
        </w:rPr>
        <w:t xml:space="preserve">είπε κάτι για την ιδιωτική ασφάλεια, ότι </w:t>
      </w:r>
      <w:r>
        <w:rPr>
          <w:rFonts w:eastAsia="Times New Roman"/>
          <w:bCs/>
        </w:rPr>
        <w:t>είναι</w:t>
      </w:r>
      <w:r>
        <w:rPr>
          <w:rFonts w:eastAsia="Times New Roman"/>
          <w:szCs w:val="24"/>
        </w:rPr>
        <w:t xml:space="preserve"> –λέει- πολύ μικρό το ποσοστό εκείνων οι οποίοι ασφαλίζονται στον ιδιωτικό τομέα. Αν είχαν την επιλογή να διαλέξουν μεταξύ του δημοσίου και του ιδιωτικού τομέα, στη συντριπτική τους πλειοψηφία οι Έλληνες, τουλά</w:t>
      </w:r>
      <w:r>
        <w:rPr>
          <w:rFonts w:eastAsia="Times New Roman"/>
          <w:szCs w:val="24"/>
        </w:rPr>
        <w:t xml:space="preserve">χιστον στο κομμάτι της περίθαλψης, θα πλήρωναν την ιδιωτική ασφάλεια, η οποία </w:t>
      </w:r>
      <w:r>
        <w:rPr>
          <w:rFonts w:eastAsia="Times New Roman"/>
          <w:bCs/>
        </w:rPr>
        <w:t>είναι</w:t>
      </w:r>
      <w:r>
        <w:rPr>
          <w:rFonts w:eastAsia="Times New Roman"/>
          <w:szCs w:val="24"/>
        </w:rPr>
        <w:t xml:space="preserve"> πολύ πιο φθηνή, με πολύ περισσότερα ανταποδοτικά στοιχεία σε σχέση με τη δημόσια ασφάλιση και περίθαλψη, την οποία έχετε καταντήσει στην κυριολεξία «του </w:t>
      </w:r>
      <w:proofErr w:type="spellStart"/>
      <w:r>
        <w:rPr>
          <w:rFonts w:eastAsia="Times New Roman"/>
          <w:szCs w:val="24"/>
        </w:rPr>
        <w:t>κλώτσου</w:t>
      </w:r>
      <w:proofErr w:type="spellEnd"/>
      <w:r>
        <w:rPr>
          <w:rFonts w:eastAsia="Times New Roman"/>
          <w:szCs w:val="24"/>
        </w:rPr>
        <w:t xml:space="preserve"> και του μπά</w:t>
      </w:r>
      <w:r>
        <w:rPr>
          <w:rFonts w:eastAsia="Times New Roman"/>
          <w:szCs w:val="24"/>
        </w:rPr>
        <w:t>τσου».</w:t>
      </w:r>
    </w:p>
    <w:p w14:paraId="14B851A7"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Φυσικά, τα καλύτερα παραδείγματα τα δείχνουν και τα στελέχη σας, που ως συνήθως πηγαίνουν είτε σε ιδιωτικά νοσοκομεία ή στο νοσοκομείο της Πολεμικής Αεροπορίας, αλλά σε δημόσιο νοσοκομείο δεν έχουμε δει κανένα προβεβλημένο στέλεχός σας να πηγαίνει, </w:t>
      </w:r>
      <w:r>
        <w:rPr>
          <w:rFonts w:eastAsia="Times New Roman"/>
          <w:szCs w:val="24"/>
        </w:rPr>
        <w:t xml:space="preserve">έστω και για επίσκεψη. </w:t>
      </w:r>
    </w:p>
    <w:p w14:paraId="14B851A8"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 xml:space="preserve">Οι ελεύθεροι επαγγελματίες </w:t>
      </w:r>
      <w:r>
        <w:rPr>
          <w:rFonts w:eastAsia="Times New Roman"/>
          <w:bCs/>
        </w:rPr>
        <w:t>είναι</w:t>
      </w:r>
      <w:r>
        <w:rPr>
          <w:rFonts w:eastAsia="Times New Roman"/>
          <w:szCs w:val="24"/>
        </w:rPr>
        <w:t xml:space="preserve"> αυτοί που πληρώνουν για όλους, για τα σπασμένα όλων. Το λέγαμε, το λέμε και θα το λέμε. Ακούμε που λέτε ότι περισσότεροι ελεύθεροι επαγγελματίες ή ιδιώτες πληρώνουν λιγότερη ασφαλιστική εισφορά. Αυτό</w:t>
      </w:r>
      <w:r>
        <w:rPr>
          <w:rFonts w:eastAsia="Times New Roman"/>
          <w:szCs w:val="24"/>
        </w:rPr>
        <w:t xml:space="preserve"> </w:t>
      </w:r>
      <w:r>
        <w:rPr>
          <w:rFonts w:eastAsia="Times New Roman"/>
          <w:bCs/>
        </w:rPr>
        <w:t>έχει</w:t>
      </w:r>
      <w:r>
        <w:rPr>
          <w:rFonts w:eastAsia="Times New Roman"/>
          <w:szCs w:val="24"/>
        </w:rPr>
        <w:t xml:space="preserve"> να κάνει με τα εισοδήματά τους και επειδή τα εισοδήματα όλων των Ελλήνων βαίνουν συνεχώς μειούμενα και όνειρό σας </w:t>
      </w:r>
      <w:r>
        <w:rPr>
          <w:rFonts w:eastAsia="Times New Roman"/>
          <w:bCs/>
        </w:rPr>
        <w:t>είναι</w:t>
      </w:r>
      <w:r>
        <w:rPr>
          <w:rFonts w:eastAsia="Times New Roman"/>
          <w:szCs w:val="24"/>
        </w:rPr>
        <w:t xml:space="preserve"> όλοι οι Έλληνες να γίνουν φτωχοί και να ζουν από συσσίτια ή δεν ξέρω εγώ από τι άλλο, ναι, κάποιοι πληρώνουν λιγότερα. Μα, αυτό δε</w:t>
      </w:r>
      <w:r>
        <w:rPr>
          <w:rFonts w:eastAsia="Times New Roman"/>
          <w:szCs w:val="24"/>
        </w:rPr>
        <w:t xml:space="preserve">ν </w:t>
      </w:r>
      <w:r>
        <w:rPr>
          <w:rFonts w:eastAsia="Times New Roman"/>
          <w:bCs/>
        </w:rPr>
        <w:t>είναι</w:t>
      </w:r>
      <w:r>
        <w:rPr>
          <w:rFonts w:eastAsia="Times New Roman"/>
          <w:szCs w:val="24"/>
        </w:rPr>
        <w:t xml:space="preserve"> το ζητούμενο. </w:t>
      </w:r>
    </w:p>
    <w:p w14:paraId="14B851A9"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Ό,τι και να κάνετε, ό,τι και να προσπαθήσετε, η πορεία δεν αντιστρέφεται, διότι κινείστε σε εντελώς λάθος κατεύθυνση. Το σοβαρότερο πρόβλημα όλων </w:t>
      </w:r>
      <w:r>
        <w:rPr>
          <w:rFonts w:eastAsia="Times New Roman"/>
          <w:bCs/>
        </w:rPr>
        <w:t>είναι</w:t>
      </w:r>
      <w:r>
        <w:rPr>
          <w:rFonts w:eastAsia="Times New Roman"/>
          <w:szCs w:val="24"/>
        </w:rPr>
        <w:t xml:space="preserve"> το δημογραφικό, για το οποίο θα έπρεπε να πάρετε τεράστια και άμεσα μέτρα, αλλά δ</w:t>
      </w:r>
      <w:r>
        <w:rPr>
          <w:rFonts w:eastAsia="Times New Roman"/>
          <w:szCs w:val="24"/>
        </w:rPr>
        <w:t xml:space="preserve">εν κάνετε τίποτα απολύτως, πολύ απλά γιατί πάνω από όλα σιχαίνεστε τους γηγενείς Έλληνες και θέλετε να τους ανταλλάξετε με διάφορους εισαγόμενους, λαθραίους ή μη. </w:t>
      </w:r>
    </w:p>
    <w:p w14:paraId="14B851AA" w14:textId="77777777" w:rsidR="009F1D8B" w:rsidRDefault="00750C6B">
      <w:pPr>
        <w:spacing w:line="600" w:lineRule="auto"/>
        <w:ind w:firstLine="720"/>
        <w:contextualSpacing/>
        <w:jc w:val="both"/>
        <w:rPr>
          <w:rFonts w:eastAsia="Times New Roman"/>
          <w:szCs w:val="24"/>
        </w:rPr>
      </w:pPr>
      <w:r>
        <w:rPr>
          <w:rFonts w:eastAsia="Times New Roman"/>
          <w:bCs/>
          <w:shd w:val="clear" w:color="auto" w:fill="FFFFFF"/>
        </w:rPr>
        <w:t xml:space="preserve">Επίσης, </w:t>
      </w:r>
      <w:r>
        <w:rPr>
          <w:rFonts w:eastAsia="Times New Roman"/>
          <w:szCs w:val="24"/>
        </w:rPr>
        <w:t xml:space="preserve">δεν </w:t>
      </w:r>
      <w:r>
        <w:rPr>
          <w:rFonts w:eastAsia="Times New Roman"/>
          <w:bCs/>
        </w:rPr>
        <w:t>είναι</w:t>
      </w:r>
      <w:r>
        <w:rPr>
          <w:rFonts w:eastAsia="Times New Roman"/>
          <w:szCs w:val="24"/>
        </w:rPr>
        <w:t xml:space="preserve"> δυνατόν σε ένα ασφαλιστικό ταμείο, όταν οι αναλογίες </w:t>
      </w:r>
      <w:r>
        <w:rPr>
          <w:rFonts w:eastAsia="Times New Roman"/>
          <w:bCs/>
        </w:rPr>
        <w:t>είναι</w:t>
      </w:r>
      <w:r>
        <w:rPr>
          <w:rFonts w:eastAsia="Times New Roman"/>
          <w:szCs w:val="24"/>
        </w:rPr>
        <w:t xml:space="preserve"> δύο, δυόμισι εν</w:t>
      </w:r>
      <w:r>
        <w:rPr>
          <w:rFonts w:eastAsia="Times New Roman"/>
          <w:szCs w:val="24"/>
        </w:rPr>
        <w:t xml:space="preserve"> ενεργεία ασφαλισμένοι, να πρέπει να πληρώσουν και για έναν ή ενάμιση συνταξιούχο. Ειδι</w:t>
      </w:r>
      <w:r>
        <w:rPr>
          <w:rFonts w:eastAsia="Times New Roman"/>
          <w:szCs w:val="24"/>
        </w:rPr>
        <w:lastRenderedPageBreak/>
        <w:t>κότερα στο πρώην ΤΕΒΕ, νυν και αυτό μέλος του ΕΦΚΑ, οι αναλογίες ήταν δραματικές. Έπρεπε δύο εν ενεργεία ασφαλισμένοι να πληρώνουν -και αυτοί όταν και αν πλήρωναν τις ει</w:t>
      </w:r>
      <w:r>
        <w:rPr>
          <w:rFonts w:eastAsia="Times New Roman"/>
          <w:szCs w:val="24"/>
        </w:rPr>
        <w:t xml:space="preserve">σφορές τους- και να συντηρήσουν και αυτούς, αλλά και τους συνταξιούχους. </w:t>
      </w:r>
    </w:p>
    <w:p w14:paraId="14B851AB" w14:textId="77777777" w:rsidR="009F1D8B" w:rsidRDefault="00750C6B">
      <w:pPr>
        <w:spacing w:line="600" w:lineRule="auto"/>
        <w:ind w:firstLine="720"/>
        <w:contextualSpacing/>
        <w:jc w:val="both"/>
        <w:rPr>
          <w:rFonts w:eastAsia="Times New Roman"/>
          <w:szCs w:val="24"/>
        </w:rPr>
      </w:pPr>
      <w:r>
        <w:rPr>
          <w:rFonts w:eastAsia="Times New Roman"/>
          <w:szCs w:val="24"/>
        </w:rPr>
        <w:t>Όσο θα φεύγουν οι Έλληνες στο εξωτερικό, όσο οι Έλληνες δεν θα κάνουν παιδιά, ο φαύλος κύκλος της καταστροφής των ασφαλιστικών ταμείων δυστυχώς θα συνεχίζεται και θα αυξάνεται, αν δε</w:t>
      </w:r>
      <w:r>
        <w:rPr>
          <w:rFonts w:eastAsia="Times New Roman"/>
          <w:szCs w:val="24"/>
        </w:rPr>
        <w:t xml:space="preserve">ν πάρετε μέτρα. </w:t>
      </w:r>
    </w:p>
    <w:p w14:paraId="14B851AC"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Μετά από λίγο καιρό, όταν θα έχουν αποτύχει και τα τωρινά σας μέτρα, κύριοι Υπουργοί της </w:t>
      </w:r>
      <w:r>
        <w:rPr>
          <w:rFonts w:eastAsia="Times New Roman"/>
          <w:bCs/>
        </w:rPr>
        <w:t>Κυβέρνηση</w:t>
      </w:r>
      <w:r>
        <w:rPr>
          <w:rFonts w:eastAsia="Times New Roman"/>
          <w:szCs w:val="24"/>
        </w:rPr>
        <w:t xml:space="preserve">ς, πάλι θα καλείστε να κάνετε νέες πράξεις, νέους υπολογισμούς, για να μπορέσετε να τα φέρετε βόλτα. </w:t>
      </w:r>
    </w:p>
    <w:p w14:paraId="14B851A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Φυσικά, με τις γενικότερες πολιτικές σα</w:t>
      </w:r>
      <w:r>
        <w:rPr>
          <w:rFonts w:eastAsia="Times New Roman" w:cs="Times New Roman"/>
          <w:szCs w:val="24"/>
        </w:rPr>
        <w:t>ς δεν πρόκειται να αλλάξει τίποτα. Όλα αυτά προϋποθέτουν μ</w:t>
      </w:r>
      <w:r>
        <w:rPr>
          <w:rFonts w:eastAsia="Times New Roman" w:cs="Times New Roman"/>
          <w:szCs w:val="24"/>
        </w:rPr>
        <w:t>ί</w:t>
      </w:r>
      <w:r>
        <w:rPr>
          <w:rFonts w:eastAsia="Times New Roman" w:cs="Times New Roman"/>
          <w:szCs w:val="24"/>
        </w:rPr>
        <w:t>α εθνική πολιτική σε όλα τα επίπεδα, προκειμένου να τονωθεί και η οικονομία και το δημογραφικό και όλα όσα βοηθούν και συντελούν με έμμεσο ή άμεσο τρόπο στην καλυτέρευση και βελτίωση των ασφαλιστικ</w:t>
      </w:r>
      <w:r>
        <w:rPr>
          <w:rFonts w:eastAsia="Times New Roman" w:cs="Times New Roman"/>
          <w:szCs w:val="24"/>
        </w:rPr>
        <w:t xml:space="preserve">ών ταμείων. </w:t>
      </w:r>
    </w:p>
    <w:p w14:paraId="14B851A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Ως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το λέγαμε, το λέμε και θα το λέμε συνεχώς και όσο περνάει ο καιρός, δυστυχώς, επιβεβαιωνόμαστε όλο και περισσότερο: Αυτή η χώρα δεν έχει μέλλον, αν δεν υπάρχουν Έλληνες και Ελληνόπουλα. Διότι με τους δανεικούς που πάτε να μας φέρετε δεν πρόκειτ</w:t>
      </w:r>
      <w:r>
        <w:rPr>
          <w:rFonts w:eastAsia="Times New Roman" w:cs="Times New Roman"/>
          <w:szCs w:val="24"/>
        </w:rPr>
        <w:t xml:space="preserve">αι να κάνουμε τίποτα. </w:t>
      </w:r>
    </w:p>
    <w:p w14:paraId="14B851A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4B851B0" w14:textId="77777777" w:rsidR="009F1D8B" w:rsidRDefault="00750C6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4B851B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Παναγιώταρο</w:t>
      </w:r>
      <w:proofErr w:type="spellEnd"/>
      <w:r>
        <w:rPr>
          <w:rFonts w:eastAsia="Times New Roman" w:cs="Times New Roman"/>
          <w:szCs w:val="24"/>
        </w:rPr>
        <w:t xml:space="preserve">. </w:t>
      </w:r>
    </w:p>
    <w:p w14:paraId="14B851B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 xml:space="preserve">ς κ. Χρήστος </w:t>
      </w:r>
      <w:proofErr w:type="spellStart"/>
      <w:r>
        <w:rPr>
          <w:rFonts w:eastAsia="Times New Roman" w:cs="Times New Roman"/>
          <w:szCs w:val="24"/>
        </w:rPr>
        <w:t>Κατσώτης</w:t>
      </w:r>
      <w:proofErr w:type="spellEnd"/>
      <w:r>
        <w:rPr>
          <w:rFonts w:eastAsia="Times New Roman" w:cs="Times New Roman"/>
          <w:szCs w:val="24"/>
        </w:rPr>
        <w:t xml:space="preserve"> </w:t>
      </w:r>
      <w:r>
        <w:rPr>
          <w:rFonts w:eastAsia="Times New Roman" w:cs="Times New Roman"/>
          <w:szCs w:val="24"/>
        </w:rPr>
        <w:t xml:space="preserve">για έξι λεπτά με σχετική ανοχή. </w:t>
      </w:r>
    </w:p>
    <w:p w14:paraId="14B851B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14B851B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με αφορμή τη στυγερή και άνανδρη δολοφονία του Παύλου Φύσσα πριν από τέσσερα χρόνια, τις άγριες δολοφονικές επιθέσεις ενάντια στους εργαζόμενους μέλη του ΠΑΜΕ στο </w:t>
      </w:r>
      <w:r>
        <w:rPr>
          <w:rFonts w:eastAsia="Times New Roman" w:cs="Times New Roman"/>
          <w:szCs w:val="24"/>
        </w:rPr>
        <w:t xml:space="preserve">Πέραμα, ενάντια σε μετανάστες εργάτες, να καταγγείλουμε τη μεγάλη καθυστέρηση της δίκης που έχει σαν αποτέλεσμα την ελεύθερη κυκλοφορία των δολοφόνων και την ηγεσία της </w:t>
      </w:r>
      <w:r>
        <w:rPr>
          <w:rFonts w:eastAsia="Times New Roman" w:cs="Times New Roman"/>
          <w:szCs w:val="24"/>
        </w:rPr>
        <w:lastRenderedPageBreak/>
        <w:t>εγκληματικής οργάνωσης να συνεχίζει να στάζει το ρατσιστικό και ναζιστικό δηλητήριο στη</w:t>
      </w:r>
      <w:r>
        <w:rPr>
          <w:rFonts w:eastAsia="Times New Roman" w:cs="Times New Roman"/>
          <w:szCs w:val="24"/>
        </w:rPr>
        <w:t xml:space="preserve">ν ελληνική κοινωνία. Μας κάνει εντύπωση ότι κανείς δεν αναφέρθηκε σε αυτήν την επέτειο. Καλούμε τη </w:t>
      </w:r>
      <w:r>
        <w:rPr>
          <w:rFonts w:eastAsia="Times New Roman" w:cs="Times New Roman"/>
          <w:szCs w:val="24"/>
        </w:rPr>
        <w:t>δ</w:t>
      </w:r>
      <w:r>
        <w:rPr>
          <w:rFonts w:eastAsia="Times New Roman" w:cs="Times New Roman"/>
          <w:szCs w:val="24"/>
        </w:rPr>
        <w:t xml:space="preserve">ικαιοσύνη να αποδώσει χωρίς άλλη καθυστέρηση τη δικαιοσύνη. </w:t>
      </w:r>
      <w:r>
        <w:rPr>
          <w:rFonts w:eastAsia="Times New Roman" w:cs="Times New Roman"/>
          <w:szCs w:val="24"/>
        </w:rPr>
        <w:t>Α</w:t>
      </w:r>
      <w:r>
        <w:rPr>
          <w:rFonts w:eastAsia="Times New Roman" w:cs="Times New Roman"/>
          <w:szCs w:val="24"/>
        </w:rPr>
        <w:t xml:space="preserve">υτό είναι απαίτηση. </w:t>
      </w:r>
    </w:p>
    <w:p w14:paraId="14B851B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Όσον αφορά τη ρύπανση του Σαρωνικού, βεβαίως, υπάρχει ευθύνη της Κυβέρνηση</w:t>
      </w:r>
      <w:r>
        <w:rPr>
          <w:rFonts w:eastAsia="Times New Roman" w:cs="Times New Roman"/>
          <w:szCs w:val="24"/>
        </w:rPr>
        <w:t xml:space="preserve">ς, γιατί υπηρετεί τις ανάγκες των εφοπλιστών για όλο και μεγαλύτερη κερδοφορία, επιτρέποντας να κυκλοφορούν </w:t>
      </w:r>
      <w:proofErr w:type="spellStart"/>
      <w:r>
        <w:rPr>
          <w:rFonts w:eastAsia="Times New Roman" w:cs="Times New Roman"/>
          <w:szCs w:val="24"/>
        </w:rPr>
        <w:t>σαπάκια</w:t>
      </w:r>
      <w:proofErr w:type="spellEnd"/>
      <w:r>
        <w:rPr>
          <w:rFonts w:eastAsia="Times New Roman" w:cs="Times New Roman"/>
          <w:szCs w:val="24"/>
        </w:rPr>
        <w:t xml:space="preserve"> με ελλιπή σύνθεση εργαζομένων και έλλειψη κάθε ελέγχου. Αυτή είναι η επιλογή των εφοπλιστών, την οποία διαχρονικά υπηρέτησαν όλες οι κυβερνή</w:t>
      </w:r>
      <w:r>
        <w:rPr>
          <w:rFonts w:eastAsia="Times New Roman" w:cs="Times New Roman"/>
          <w:szCs w:val="24"/>
        </w:rPr>
        <w:t xml:space="preserve">σεις, γι’ αυτό και δεν μιλούν για τα εγκλήματα των εφοπλιστών. Βλέπω ότι σε όλες τις συζητήσεις είναι έξω οι δικές τους ευθύνες. </w:t>
      </w:r>
    </w:p>
    <w:p w14:paraId="14B851B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Όσον αφορά το σημερινό θέμα της επερώτησης, η θέση του ΚΚΕ είναι ότι η φροντίδα για την υγεία, την πρόνοια, τις συντάξεις είνα</w:t>
      </w:r>
      <w:r>
        <w:rPr>
          <w:rFonts w:eastAsia="Times New Roman" w:cs="Times New Roman"/>
          <w:szCs w:val="24"/>
        </w:rPr>
        <w:t>ι δικαίωμα του λαού, βασικό συστατικό της ανάπτυξης και της κοινωνικής προόδου. Η κοινωνική ασφάλιση δεν είναι ατομική υπόθεση του κάθε μέλους της κοινωνίας ξεχωριστά. Είναι συνολική ευθύνη της κοινωνίας και του κράτους. Η δυνατό</w:t>
      </w:r>
      <w:r>
        <w:rPr>
          <w:rFonts w:eastAsia="Times New Roman" w:cs="Times New Roman"/>
          <w:szCs w:val="24"/>
        </w:rPr>
        <w:lastRenderedPageBreak/>
        <w:t>τητα παροχής υψηλού επιπέδο</w:t>
      </w:r>
      <w:r>
        <w:rPr>
          <w:rFonts w:eastAsia="Times New Roman" w:cs="Times New Roman"/>
          <w:szCs w:val="24"/>
        </w:rPr>
        <w:t xml:space="preserve">υ υπηρεσιών, που να ανταποκρίνονται στις σύγχρονες απαιτήσεις, μπορεί να γίνει πραγματικότητα, μόνο όταν η κοινωνική ασφάλιση είναι υπόθεση του κράτους με κριτήριο την κάλυψη των συνεχώς αυξανόμενων αναγκών του λαού. Καλύπτει καθοριστικής σημασίας ανάγκες </w:t>
      </w:r>
      <w:r>
        <w:rPr>
          <w:rFonts w:eastAsia="Times New Roman" w:cs="Times New Roman"/>
          <w:szCs w:val="24"/>
        </w:rPr>
        <w:t>για την αναπαραγωγή των πνευματικών και σωματικών ικανοτήτων των εργαζομένων και αποτελεί αναπόσπαστο στοιχείο του άλλου, του φιλολαϊκού δρόμου ανάπτυξης της ελληνικής κοινωνίας, με κριτήριο την ευημερία του λαού. Η πρόληψη, η προστασία της υγείας και η πε</w:t>
      </w:r>
      <w:r>
        <w:rPr>
          <w:rFonts w:eastAsia="Times New Roman" w:cs="Times New Roman"/>
          <w:szCs w:val="24"/>
        </w:rPr>
        <w:t>ρίθαλψη είναι υπόθεση ενός αποκλειστικά δημόσιου, δωρεάν συστήματος υγείας, με κατάργηση του κλάδου υγείας των ασφαλιστικών ταμείων που θα χρηματοδοτείται πλήρως από το κράτος και θα παρέχει ισότιμα, χωρίς διακρίσεις, υψηλού επιπέδου υπηρεσίες σε όλους του</w:t>
      </w:r>
      <w:r>
        <w:rPr>
          <w:rFonts w:eastAsia="Times New Roman" w:cs="Times New Roman"/>
          <w:szCs w:val="24"/>
        </w:rPr>
        <w:t xml:space="preserve">ς μισθωτούς, τους αυτοαπασχολούμενους, τους αγρότες, τους ξένους εργάτες, τους στρατιώτες, τα προστατευόμενα μέλη της λαϊκής οικογένειας. </w:t>
      </w:r>
    </w:p>
    <w:p w14:paraId="14B851B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Η πρόληψη, η προστασία και η αποκατάσταση της υγείας, η φροντίδα για τη μητέρα και το παιδί, τα άτομα με ειδικές ανάγ</w:t>
      </w:r>
      <w:r>
        <w:rPr>
          <w:rFonts w:eastAsia="Times New Roman" w:cs="Times New Roman"/>
          <w:szCs w:val="24"/>
        </w:rPr>
        <w:t xml:space="preserve">κες, τους ηλικιωμένους, τους χρόνια πάσχοντες δεν μπορεί να </w:t>
      </w:r>
      <w:r>
        <w:rPr>
          <w:rFonts w:eastAsia="Times New Roman" w:cs="Times New Roman"/>
          <w:szCs w:val="24"/>
        </w:rPr>
        <w:lastRenderedPageBreak/>
        <w:t xml:space="preserve">είναι πεδίο εκμετάλλευσης και κερδοφορίας του κεφαλαίου. Απαιτείται η κατάργηση της ιδιωτικής και κρατικής επιχειρηματικής δραστηριότητας. </w:t>
      </w:r>
    </w:p>
    <w:p w14:paraId="14B851B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Όλες όμως οι κυβερνήσεις, φιλελεύθερες, σοσιαλδημοκρατικ</w:t>
      </w:r>
      <w:r>
        <w:rPr>
          <w:rFonts w:eastAsia="Times New Roman" w:cs="Times New Roman"/>
          <w:szCs w:val="24"/>
        </w:rPr>
        <w:t>ές, δήθεν αριστερές διαχειρίζονται τις ανάγκες του κεφαλαίου και με συνδυασμένα μέτρα προχώρησαν στο χτύπημα της πλήρους σταθερής εργασίας και του σταθερού ημερήσιου χρόνου εργασίας, στην κατάργηση των συλλογικών συμβάσεων, στην κατάργηση των συνταξιοδοτικ</w:t>
      </w:r>
      <w:r>
        <w:rPr>
          <w:rFonts w:eastAsia="Times New Roman" w:cs="Times New Roman"/>
          <w:szCs w:val="24"/>
        </w:rPr>
        <w:t>ών δικαιωμάτων, στην εμπορευματοποίηση της υγείας και της πρόνοιας, της παιδείας, την απελευθέρωση τομέων στρατηγικής σημασίας, στις ιδιωτικοποιήσεις. Το δικαίωμα στη σύνταξη, στην πρόληψη και προστασία της υγείας, στη φροντίδα για άτομα με αναπηρία αντιμε</w:t>
      </w:r>
      <w:r>
        <w:rPr>
          <w:rFonts w:eastAsia="Times New Roman" w:cs="Times New Roman"/>
          <w:szCs w:val="24"/>
        </w:rPr>
        <w:t xml:space="preserve">τωπίζεται σαν κόστος που επιβαρύνει το αστικό κράτος και τους επιχειρηματίες, αυξάνει τα δημοσιονομικά ελλείματα και το δημόσιο χρέος, εμποδίζει την ανάπτυξη που έχει κριτήριο το κέρδος και την καπιταλιστική ανάπτυξη. </w:t>
      </w:r>
    </w:p>
    <w:p w14:paraId="14B851B9"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Έτσι, οι εργοδότες και το κράτος απαλλάσσονται από υποχρεώσεις και φορτώνονται με νέα βάρη οι εργαζόμενοι από όλες τις μεταρρυθμίσεις που έχουν γίνει μέχρι σήμερα. </w:t>
      </w:r>
    </w:p>
    <w:p w14:paraId="14B851BA"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Η σύνταξη, η υγεία, η πρόνοια χρησιμοποιούνται σαν χώρος επενδύσεων και κερδοφορίας του κεφ</w:t>
      </w:r>
      <w:r>
        <w:rPr>
          <w:rFonts w:eastAsia="Times New Roman" w:cs="Times New Roman"/>
          <w:szCs w:val="24"/>
        </w:rPr>
        <w:t xml:space="preserve">αλαίου μέσα από την επέκταση της ιδιωτικής επιχειρηματικής δραστηριότητας. </w:t>
      </w:r>
    </w:p>
    <w:p w14:paraId="14B851BB"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όλοι οι διοικητές των ταμείων πέρασαν από τα </w:t>
      </w:r>
      <w:r>
        <w:rPr>
          <w:rFonts w:eastAsia="Times New Roman" w:cs="Times New Roman"/>
          <w:szCs w:val="24"/>
          <w:lang w:val="en-US"/>
        </w:rPr>
        <w:t>fora</w:t>
      </w:r>
      <w:r>
        <w:rPr>
          <w:rFonts w:eastAsia="Times New Roman" w:cs="Times New Roman"/>
          <w:szCs w:val="24"/>
        </w:rPr>
        <w:t xml:space="preserve"> των ιδιωτικών ασφαλιστικών εταιρειών και υπόσχονταν επενδύσεις και κέρδη σε αυτόν τον τομέα. </w:t>
      </w:r>
    </w:p>
    <w:p w14:paraId="14B851BC"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 καυγάς πο</w:t>
      </w:r>
      <w:r>
        <w:rPr>
          <w:rFonts w:eastAsia="Times New Roman" w:cs="Times New Roman"/>
          <w:szCs w:val="24"/>
        </w:rPr>
        <w:t>υ είδαμε και σήμερα εδώ ανάμεσα στην Κυβέρνηση, την Αξιωματική Αντιπολίτευση και το ΠΑΣΟΚ δεν κρύβει ότι αυτό για το οποίο καυγαδίζουν είναι για το ποιος είναι καταλληλότερος να υλοποιήσει τα αντιλαϊκά μέτρα και τις αναδιαρθρώσεις που απαιτούνται για την α</w:t>
      </w:r>
      <w:r>
        <w:rPr>
          <w:rFonts w:eastAsia="Times New Roman" w:cs="Times New Roman"/>
          <w:szCs w:val="24"/>
        </w:rPr>
        <w:t xml:space="preserve">νάκαμψη του κεφαλαίου, στόχο τον οποίο στηρίζουν και οι τρεις. </w:t>
      </w:r>
    </w:p>
    <w:p w14:paraId="14B851BD"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σημερινή Κυβέρνηση διατήρησε στο ακέραιο το αντιλαϊκό πλέγμα που διαμόρφωσε η προηγούμενη, εμπλουτίζοντάς το με νέα μέτρα, μέτρα που η Νέα Δημοκρατία στήριξε και θα διατηρήσει, αν βρεθεί στο</w:t>
      </w:r>
      <w:r>
        <w:rPr>
          <w:rFonts w:eastAsia="Times New Roman" w:cs="Times New Roman"/>
          <w:szCs w:val="24"/>
        </w:rPr>
        <w:t xml:space="preserve">ν κυβερνητικό θώκο και θα εμπλουτίσει παραπέρα, αφού αποτελούν τα μόνα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επίτευξη των κοινών τους στόχων. </w:t>
      </w:r>
    </w:p>
    <w:p w14:paraId="14B851BE"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ν.4387/2016 -ή ο νόμος </w:t>
      </w:r>
      <w:proofErr w:type="spellStart"/>
      <w:r>
        <w:rPr>
          <w:rFonts w:eastAsia="Times New Roman" w:cs="Times New Roman"/>
          <w:szCs w:val="24"/>
        </w:rPr>
        <w:t>Κατρούγκαλου</w:t>
      </w:r>
      <w:proofErr w:type="spellEnd"/>
      <w:r>
        <w:rPr>
          <w:rFonts w:eastAsia="Times New Roman" w:cs="Times New Roman"/>
          <w:szCs w:val="24"/>
        </w:rPr>
        <w:t>, όπως λέμε-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ήρθε να εξειδικεύσει τον </w:t>
      </w:r>
      <w:r>
        <w:rPr>
          <w:rFonts w:eastAsia="Times New Roman" w:cs="Times New Roman"/>
          <w:szCs w:val="24"/>
        </w:rPr>
        <w:lastRenderedPageBreak/>
        <w:t>ν.4336/2015, το τρίτο μν</w:t>
      </w:r>
      <w:r>
        <w:rPr>
          <w:rFonts w:eastAsia="Times New Roman" w:cs="Times New Roman"/>
          <w:szCs w:val="24"/>
        </w:rPr>
        <w:t xml:space="preserve">ημόνιο, με τη διαφοροποίηση ότι αντί για ένα ταμείο κοινωνικής ασφάλισης παρέμειναν δυο, ο ΕΦΚΑ και ο ΕΤΕΑΕΠ. </w:t>
      </w:r>
    </w:p>
    <w:p w14:paraId="14B851BF"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Οι Βουλευτές που ψήφισαν το τρίτο μνημόνιο, αυτόν τον νόμο, τον ν.4336/2015, που κατακρεουργεί τις συντάξεις, που αυξάνει τα όρια ηλικίας, καταθέ</w:t>
      </w:r>
      <w:r>
        <w:rPr>
          <w:rFonts w:eastAsia="Times New Roman" w:cs="Times New Roman"/>
          <w:szCs w:val="24"/>
        </w:rPr>
        <w:t xml:space="preserve">τουν τώρα επερωτήσεις στη Βουλή ασκώντας κριτική, ουσιαστικά πιέζοντας για γρήγορη υλοποίηση των επιλογών του κεφαλαίου. </w:t>
      </w:r>
    </w:p>
    <w:p w14:paraId="14B851C0"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 ΣΥΡΙΖΑ, οι ΑΝΕΛ, με τη Νέα Δημοκρατία, το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το Ποτάμι και τα άλλα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ψήφισαν όλοι τη σφαγή και </w:t>
      </w:r>
      <w:r>
        <w:rPr>
          <w:rFonts w:eastAsia="Times New Roman" w:cs="Times New Roman"/>
          <w:szCs w:val="24"/>
        </w:rPr>
        <w:t xml:space="preserve">τώρα παριστάνουν ότι δεν γνώριζαν και δεν ήξεραν τι ψήφισαν. </w:t>
      </w:r>
    </w:p>
    <w:p w14:paraId="14B851C1"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Τι έχουμε με αυτόν τον νόμο, με το τρίτο μνημόνιο; Έχουμε τις τεράστιες αυξήσεις στα όρια ηλικίας, κυρίως των γυναικών, αλλά και των ανδρών. Καταργήθηκε η έννοια της θεμελίωσης του συνταξιοδοτικ</w:t>
      </w:r>
      <w:r>
        <w:rPr>
          <w:rFonts w:eastAsia="Times New Roman" w:cs="Times New Roman"/>
          <w:szCs w:val="24"/>
        </w:rPr>
        <w:t xml:space="preserve">ού δικαιώματος στον δημόσιο, αλλά και στον ιδιωτικό τομέα. Προβλεπόταν μείωση των κοινωνικών δαπανών κατά 0, 25% του ΑΕΠ για το 2015 και 1% για το 2016. Με αυτόν τον </w:t>
      </w:r>
      <w:r>
        <w:rPr>
          <w:rFonts w:eastAsia="Times New Roman" w:cs="Times New Roman"/>
          <w:szCs w:val="24"/>
        </w:rPr>
        <w:lastRenderedPageBreak/>
        <w:t>νόμο άρχισε η μείωση του ΕΚΑΣ και προχωρούν στην κατάργησή του. Με συγκεκριμένα χρονοδιαγρ</w:t>
      </w:r>
      <w:r>
        <w:rPr>
          <w:rFonts w:eastAsia="Times New Roman" w:cs="Times New Roman"/>
          <w:szCs w:val="24"/>
        </w:rPr>
        <w:t xml:space="preserve">άμματα επιβάλλεται η σύνδεση εισφορών και παροχών. </w:t>
      </w:r>
    </w:p>
    <w:p w14:paraId="14B851C2"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Κύριοι, εδώ είναι! Σας έφερα τα Πρακτικά από το τρίτο μνημόνιο, μάλλον από την Εφημερίδα της Κυβέρνησης. Συμφωνήσατε, λοιπόν, εδώ στην κατάργηση του ΕΚΑΣ όλοι μαζί –εδώ είναι!- και το ΠΑΣΟΚ και η Νέα Δημο</w:t>
      </w:r>
      <w:r>
        <w:rPr>
          <w:rFonts w:eastAsia="Times New Roman" w:cs="Times New Roman"/>
          <w:szCs w:val="24"/>
        </w:rPr>
        <w:t xml:space="preserve">κρατία και το Ποτάμι. Το γράφει το τρίτο μνημόνιο. Δεν ξέρατε; Δεν γνωρίζατε; Σας διέφυγε; Όμως, το ψηφίσατε! Εδώ είναι! </w:t>
      </w:r>
    </w:p>
    <w:p w14:paraId="14B851C3" w14:textId="77777777" w:rsidR="009F1D8B" w:rsidRDefault="00750C6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να το δείτε κιόλας, μήπως δεν έχετε την Εφημερίδα της Κυβέρνησης, για να ξέρετε τι ψηφίσατε. </w:t>
      </w:r>
    </w:p>
    <w:p w14:paraId="14B851C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(Στο σημείο αυτ</w:t>
      </w:r>
      <w:r>
        <w:rPr>
          <w:rFonts w:eastAsia="Times New Roman" w:cs="Times New Roman"/>
          <w:szCs w:val="24"/>
        </w:rPr>
        <w:t xml:space="preserve">ό ο Βουλευτής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B851C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Ψηφίσατε, λοιπόν, τα πάντα. </w:t>
      </w:r>
    </w:p>
    <w:p w14:paraId="14B851C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Μιλάει σήμερα ο κ. </w:t>
      </w:r>
      <w:proofErr w:type="spellStart"/>
      <w:r>
        <w:rPr>
          <w:rFonts w:eastAsia="Times New Roman" w:cs="Times New Roman"/>
          <w:szCs w:val="24"/>
        </w:rPr>
        <w:t>Βρούτσης</w:t>
      </w:r>
      <w:proofErr w:type="spellEnd"/>
      <w:r>
        <w:rPr>
          <w:rFonts w:eastAsia="Times New Roman" w:cs="Times New Roman"/>
          <w:szCs w:val="24"/>
        </w:rPr>
        <w:t xml:space="preserve"> για τ</w:t>
      </w:r>
      <w:r>
        <w:rPr>
          <w:rFonts w:eastAsia="Times New Roman" w:cs="Times New Roman"/>
          <w:szCs w:val="24"/>
        </w:rPr>
        <w:t xml:space="preserve">ο θέμα των ομαδικών απολύσεων και της συλλογικής δράσης, των συλλογικών διαπραγματεύσεων. Αυτό, επίσης, το ψηφίσατε μαζί στο τρίτο μνημόνιο. Είναι το άλλο κεφάλαιο: «Διαρθρωτικές πολιτικές για την </w:t>
      </w:r>
      <w:r>
        <w:rPr>
          <w:rFonts w:eastAsia="Times New Roman" w:cs="Times New Roman"/>
          <w:szCs w:val="24"/>
        </w:rPr>
        <w:lastRenderedPageBreak/>
        <w:t>ενίσχυση της ανταγωνιστικότητας και της ανάπτυξης». Μαζί ψη</w:t>
      </w:r>
      <w:r>
        <w:rPr>
          <w:rFonts w:eastAsia="Times New Roman" w:cs="Times New Roman"/>
          <w:szCs w:val="24"/>
        </w:rPr>
        <w:t xml:space="preserve">φίσατε και αυτά που έκανε εδώ ο ΣΥΡΙΖΑ, τις ομαδικές απολύσεις και τον συνδικαλιστικό νόμο που θα φέρει για την κατάργηση της απεργίας και όλα αυτά. </w:t>
      </w:r>
      <w:r>
        <w:rPr>
          <w:rFonts w:eastAsia="Times New Roman" w:cs="Times New Roman"/>
          <w:szCs w:val="24"/>
        </w:rPr>
        <w:t>Ό</w:t>
      </w:r>
      <w:r>
        <w:rPr>
          <w:rFonts w:eastAsia="Times New Roman" w:cs="Times New Roman"/>
          <w:szCs w:val="24"/>
        </w:rPr>
        <w:t xml:space="preserve">σον αφορά την αδήλωτη εργασία, την υποδηλωμένη, που ψηφίσατε προχθές,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Εδώ, λοιπόν, είναι και η άλλη ρύθμιση του τρίτου μνημονίου. </w:t>
      </w:r>
    </w:p>
    <w:p w14:paraId="14B851C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το προαναφερθέν έγγραφ</w:t>
      </w:r>
      <w:r>
        <w:rPr>
          <w:rFonts w:eastAsia="Times New Roman" w:cs="Times New Roman"/>
          <w:szCs w:val="24"/>
        </w:rPr>
        <w:t>ο, το οποίο βρίσκεται στο αρχείο του Τμήματος Γραμματείας της Διεύθυνσης Στενογραφίας και Πρακτικών της Βουλής)</w:t>
      </w:r>
    </w:p>
    <w:p w14:paraId="14B851C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έβαια, έπεται συνέχεια και για πολλά άλλα που περιλαμβάνονται και στο πρώτο και στο δεύτερο μνημόνιο.</w:t>
      </w:r>
    </w:p>
    <w:p w14:paraId="14B851C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Μήπως στο πρώτο μνημόνιο δεν είχαμε την κ</w:t>
      </w:r>
      <w:r>
        <w:rPr>
          <w:rFonts w:eastAsia="Times New Roman" w:cs="Times New Roman"/>
          <w:szCs w:val="24"/>
        </w:rPr>
        <w:t>ατάργηση της δέκατης τρίτης και δέκατης τέταρτης σύνταξης; Δεν είχαμε την κατάργηση του δέκατου τρίτου και του δέκατου τέταρτου μισθού; Αυτά ήταν στο πρώτο μνημόνιο. Μήπως στο δεύτερο μνημόνιο, επίσης, δεν είχαμε μ</w:t>
      </w:r>
      <w:r>
        <w:rPr>
          <w:rFonts w:eastAsia="Times New Roman" w:cs="Times New Roman"/>
          <w:szCs w:val="24"/>
        </w:rPr>
        <w:t>ί</w:t>
      </w:r>
      <w:r>
        <w:rPr>
          <w:rFonts w:eastAsia="Times New Roman" w:cs="Times New Roman"/>
          <w:szCs w:val="24"/>
        </w:rPr>
        <w:t>α σειρά αλλαγές, τις έντεκα μειώσεις –όπω</w:t>
      </w:r>
      <w:r>
        <w:rPr>
          <w:rFonts w:eastAsia="Times New Roman" w:cs="Times New Roman"/>
          <w:szCs w:val="24"/>
        </w:rPr>
        <w:t xml:space="preserve">ς λένε- στις συντάξεις, τις οποίες τις συνέχισε η Κυβέρνηση του ΣΥΡΙΖΑ και προχωρά παραπέρα; </w:t>
      </w:r>
    </w:p>
    <w:p w14:paraId="14B851C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Καταθέτουμε και αυτό από το πρώτο και το δεύτερο μνημόνιο. </w:t>
      </w:r>
    </w:p>
    <w:p w14:paraId="14B851C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το προαναφερθέν έγγραφο, το</w:t>
      </w:r>
      <w:r>
        <w:rPr>
          <w:rFonts w:eastAsia="Times New Roman" w:cs="Times New Roman"/>
          <w:szCs w:val="24"/>
        </w:rPr>
        <w:t xml:space="preserve"> οποίο βρίσκεται στο αρχείο του Τμήματος Γραμματείας της Διεύθυνσης Στενογραφίας και Πρακτικών της Βουλής)</w:t>
      </w:r>
    </w:p>
    <w:p w14:paraId="14B851C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Εμείς ως ΚΚΕ στηρίζουμε το διοικητικό πλαίσιο των συνταξιούχων, των εργαζομένων, των αυτοαπασχολουμένων, των αγροτών, των επιστημόνων για αποκατάστασ</w:t>
      </w:r>
      <w:r>
        <w:rPr>
          <w:rFonts w:eastAsia="Times New Roman" w:cs="Times New Roman"/>
          <w:szCs w:val="24"/>
        </w:rPr>
        <w:t xml:space="preserve">η των κύριων και επικουρικών συντάξεων στο ύψος που ήταν το 2009, την επαναφορά της δέκατης τρίτης και δέκατης τέταρτης κύριας και επικουρικής σύνταξης, την κατάργηση όλων των </w:t>
      </w:r>
      <w:proofErr w:type="spellStart"/>
      <w:r>
        <w:rPr>
          <w:rFonts w:eastAsia="Times New Roman" w:cs="Times New Roman"/>
          <w:szCs w:val="24"/>
        </w:rPr>
        <w:t>αντιασφαλιστικών</w:t>
      </w:r>
      <w:proofErr w:type="spellEnd"/>
      <w:r>
        <w:rPr>
          <w:rFonts w:eastAsia="Times New Roman" w:cs="Times New Roman"/>
          <w:szCs w:val="24"/>
        </w:rPr>
        <w:t xml:space="preserve"> νόμων και των τριών μνημονίων που μειώνουν συντάξεις και παροχέ</w:t>
      </w:r>
      <w:r>
        <w:rPr>
          <w:rFonts w:eastAsia="Times New Roman" w:cs="Times New Roman"/>
          <w:szCs w:val="24"/>
        </w:rPr>
        <w:t xml:space="preserve">ς, την άμεση αποκατάσταση των απωλειών από τις περικοπές επιδομάτων και συντάξεων σε ειδικές ομάδες, όπως της αναπηρίας και της χηρείας. </w:t>
      </w:r>
    </w:p>
    <w:p w14:paraId="14B851CD"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Είναι απαράδεκτο ένα παραπληγικό άτομο να παίρνει το 25% της σύνταξης του πατέρα του εάν πεθάνει. Πώς θα επιβιώ</w:t>
      </w:r>
      <w:r>
        <w:rPr>
          <w:rFonts w:eastAsia="Times New Roman" w:cs="Times New Roman"/>
          <w:szCs w:val="24"/>
        </w:rPr>
        <w:lastRenderedPageBreak/>
        <w:t>σει αυτ</w:t>
      </w:r>
      <w:r>
        <w:rPr>
          <w:rFonts w:eastAsia="Times New Roman" w:cs="Times New Roman"/>
          <w:szCs w:val="24"/>
        </w:rPr>
        <w:t xml:space="preserve">ό το παραπληγικό άτομο με το 25% της σύνταξης του πατέρα του, εάν πεθάνει; Επίσης, η σύνταξη χηρείας, που είναι το 50%. </w:t>
      </w:r>
    </w:p>
    <w:p w14:paraId="14B851CE"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απαράδεκτες αυτές οι ρυθμίσεις και, βέβαια, αυτός ο νόμος δεν διορθώνεται, παρά καταργείται. </w:t>
      </w:r>
    </w:p>
    <w:p w14:paraId="14B851CF"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Επίσης, ζητάμε κατάργηση της απαραί</w:t>
      </w:r>
      <w:r>
        <w:rPr>
          <w:rFonts w:eastAsia="Times New Roman" w:cs="Times New Roman"/>
          <w:szCs w:val="24"/>
        </w:rPr>
        <w:t>τητης μείωσης της κατώτερης σύνταξης, που από τα 486 ευρώ που ήταν πήγε στα 392 ευρώ, και τώρα βέβαια έχουμε 345 ευρώ για δεκαπέντε χρόνια συν 69 ευρώ, που βγαίνει η ανταποδοτική σύνταξη για τα δεκαπέντε χρόνια, δηλαδή 414 ευρώ η κατώτατη σύνταξη από τα 48</w:t>
      </w:r>
      <w:r>
        <w:rPr>
          <w:rFonts w:eastAsia="Times New Roman" w:cs="Times New Roman"/>
          <w:szCs w:val="24"/>
        </w:rPr>
        <w:t xml:space="preserve">6. Αυτό είναι δημιούργημα του ΣΥΡΙΖΑ,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14B851D0"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έχετε φτάσει στα εννέα λεπτά. </w:t>
      </w:r>
    </w:p>
    <w:p w14:paraId="14B851D1"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Τελειώνω, κύριε Πρόεδρε. </w:t>
      </w:r>
    </w:p>
    <w:p w14:paraId="14B851D2"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υπάρχουν αιτήματα του συνδικαλιστικού κινήματος που εμείς τα στηρίζουμε και παλεύουμε να γίνουν κτήμα και αποφασιστική, μαχητική διεκδίκησης όλου του λαού. </w:t>
      </w:r>
    </w:p>
    <w:p w14:paraId="14B851D3"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ΚΚΕ έχει μία αδιαπραγμάτευτη θέση: Οι εργαζόμενοι παράγουν τον πλούτο και επιβάλλεται να</w:t>
      </w:r>
      <w:r>
        <w:rPr>
          <w:rFonts w:eastAsia="Times New Roman" w:cs="Times New Roman"/>
          <w:szCs w:val="24"/>
        </w:rPr>
        <w:t xml:space="preserve"> τον διεκδικήσουν. Η αύξηση του πλούτου και η ανάπτυξη της επιστήμης και της τεχνολογίας έχουν δημιουργήσει τη βάση για την ικανοποίηση των λαϊκών αναγκών. </w:t>
      </w:r>
    </w:p>
    <w:p w14:paraId="14B851D4"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Το πρόβλημα βρίσκεται στην εξουσία του κεφαλαίου και στις εκμεταλλευτικές σχέσεις παραγωγής και αυτ</w:t>
      </w:r>
      <w:r>
        <w:rPr>
          <w:rFonts w:eastAsia="Times New Roman" w:cs="Times New Roman"/>
          <w:szCs w:val="24"/>
        </w:rPr>
        <w:t xml:space="preserve">ό το πρόβλημα πρέπει να λυθεί με την πάλη της εργατικής τάξης, τη συμμαχία της με τη μικρομεσαία αγροτιά και τους αυτοαπασχολούμενους της πόλης. </w:t>
      </w:r>
    </w:p>
    <w:p w14:paraId="14B851D5"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Αυτός είναι ο μόνος φιλολαϊκός δρόμος και τους καλούμε σε συμπόρευση με το ΚΚΕ και την οριστική ανατροπή της β</w:t>
      </w:r>
      <w:r>
        <w:rPr>
          <w:rFonts w:eastAsia="Times New Roman" w:cs="Times New Roman"/>
          <w:szCs w:val="24"/>
        </w:rPr>
        <w:t xml:space="preserve">αρβαρότητας, της αβεβαιότητας, για μόνιμα δικαιώματα και ικανοποίηση των όλο και πιο διευρυμένων αναγκών του λαού μας. </w:t>
      </w:r>
    </w:p>
    <w:p w14:paraId="14B851D6"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4B851D7"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Κατσώτη</w:t>
      </w:r>
      <w:proofErr w:type="spellEnd"/>
      <w:r>
        <w:rPr>
          <w:rFonts w:eastAsia="Times New Roman" w:cs="Times New Roman"/>
          <w:szCs w:val="24"/>
        </w:rPr>
        <w:t>.</w:t>
      </w:r>
    </w:p>
    <w:p w14:paraId="14B851D8"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Ακολουθεί ο Κοινοβουλευτικός Εκπρόσωπος των Ανεξαρτήτων Ελλήνων</w:t>
      </w:r>
      <w:r>
        <w:rPr>
          <w:rFonts w:eastAsia="Times New Roman" w:cs="Times New Roman"/>
          <w:szCs w:val="24"/>
        </w:rPr>
        <w:t xml:space="preserve"> κ. </w:t>
      </w:r>
      <w:proofErr w:type="spellStart"/>
      <w:r>
        <w:rPr>
          <w:rFonts w:eastAsia="Times New Roman" w:cs="Times New Roman"/>
          <w:szCs w:val="24"/>
        </w:rPr>
        <w:t>Παπαχριστόπουλος</w:t>
      </w:r>
      <w:proofErr w:type="spellEnd"/>
      <w:r>
        <w:rPr>
          <w:rFonts w:eastAsia="Times New Roman" w:cs="Times New Roman"/>
          <w:szCs w:val="24"/>
        </w:rPr>
        <w:t xml:space="preserve"> για έξι λεπτά. </w:t>
      </w:r>
    </w:p>
    <w:p w14:paraId="14B851D9"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Ευχαριστώ, κύριε Πρόεδρε. </w:t>
      </w:r>
    </w:p>
    <w:p w14:paraId="14B851DA"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Προσπάθησα πολλή ώρα να καταλάβω τη σκοπιμότητα αυτής της επερώτησης από το κόμμα της Δημοκρατικής Συμπαράταξης, την οποία μάλιστα υπέγραψαν και δύο Ανεξάρτητοι Βου</w:t>
      </w:r>
      <w:r>
        <w:rPr>
          <w:rFonts w:eastAsia="Times New Roman" w:cs="Times New Roman"/>
          <w:szCs w:val="24"/>
        </w:rPr>
        <w:t xml:space="preserve">λευτές. Λογική εξήγηση για εμένα δεν υπάρχει, γιατί είναι μία επερώτηση που θα έπρεπε να έχει γίνει εδώ και καιρό. </w:t>
      </w:r>
    </w:p>
    <w:p w14:paraId="14B851DB"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όμως, μπω στην ουσία της επερώτησης θέλω να θυμίσω μερικά πράγματα. Είναι πλέον βέβαιο ότι στο </w:t>
      </w:r>
      <w:proofErr w:type="spellStart"/>
      <w:r>
        <w:rPr>
          <w:rFonts w:eastAsia="Times New Roman" w:cs="Times New Roman"/>
          <w:szCs w:val="24"/>
          <w:lang w:val="en-US"/>
        </w:rPr>
        <w:t>Eurogroup</w:t>
      </w:r>
      <w:proofErr w:type="spellEnd"/>
      <w:r>
        <w:rPr>
          <w:rFonts w:eastAsia="Times New Roman" w:cs="Times New Roman"/>
          <w:szCs w:val="24"/>
        </w:rPr>
        <w:t xml:space="preserve"> συμφωνούν όλοι ότι η έξοδος τ</w:t>
      </w:r>
      <w:r>
        <w:rPr>
          <w:rFonts w:eastAsia="Times New Roman" w:cs="Times New Roman"/>
          <w:szCs w:val="24"/>
        </w:rPr>
        <w:t>ης χώρας από τα μνημόνια θα είναι καθαρή, χωρίς ανάγκη καινούρ</w:t>
      </w:r>
      <w:r>
        <w:rPr>
          <w:rFonts w:eastAsia="Times New Roman" w:cs="Times New Roman"/>
          <w:szCs w:val="24"/>
        </w:rPr>
        <w:t>γ</w:t>
      </w:r>
      <w:r>
        <w:rPr>
          <w:rFonts w:eastAsia="Times New Roman" w:cs="Times New Roman"/>
          <w:szCs w:val="24"/>
        </w:rPr>
        <w:t xml:space="preserve">ιου προγράμματος. </w:t>
      </w:r>
    </w:p>
    <w:p w14:paraId="14B851DC"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Ήδη κάποιοι αρχίζουν και λένε «όχι, δεν θα γίνει έτσι ακριβώς» και κάτι τέτοιο. Θα μπορούσα εδώ να επικαλεστώ όλα τα ονόματα, τι λέει ο Μακρόν, τι λέει ο </w:t>
      </w:r>
      <w:proofErr w:type="spellStart"/>
      <w:r>
        <w:rPr>
          <w:rFonts w:eastAsia="Times New Roman" w:cs="Times New Roman"/>
          <w:szCs w:val="24"/>
        </w:rPr>
        <w:t>Τζετιλόνι</w:t>
      </w:r>
      <w:proofErr w:type="spellEnd"/>
      <w:r>
        <w:rPr>
          <w:rFonts w:eastAsia="Times New Roman" w:cs="Times New Roman"/>
          <w:szCs w:val="24"/>
        </w:rPr>
        <w:t>, τι λέει ο</w:t>
      </w:r>
      <w:r>
        <w:rPr>
          <w:rFonts w:eastAsia="Times New Roman" w:cs="Times New Roman"/>
          <w:szCs w:val="24"/>
        </w:rPr>
        <w:t xml:space="preserve"> </w:t>
      </w:r>
      <w:proofErr w:type="spellStart"/>
      <w:r>
        <w:rPr>
          <w:rFonts w:eastAsia="Times New Roman" w:cs="Times New Roman"/>
          <w:szCs w:val="24"/>
        </w:rPr>
        <w:t>Μοσκοβισί</w:t>
      </w:r>
      <w:proofErr w:type="spellEnd"/>
      <w:r>
        <w:rPr>
          <w:rFonts w:eastAsia="Times New Roman" w:cs="Times New Roman"/>
          <w:szCs w:val="24"/>
        </w:rPr>
        <w:t xml:space="preserve">, τι λέει ο ίδιος ο Σόιμπλε. </w:t>
      </w:r>
    </w:p>
    <w:p w14:paraId="14B851DD"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εδώ να θυμίσω ένα άρθρο που έγραψε πρόσφατα ο Τόμας </w:t>
      </w:r>
      <w:proofErr w:type="spellStart"/>
      <w:r>
        <w:rPr>
          <w:rFonts w:eastAsia="Times New Roman" w:cs="Times New Roman"/>
          <w:szCs w:val="24"/>
        </w:rPr>
        <w:t>Φρίκε</w:t>
      </w:r>
      <w:proofErr w:type="spellEnd"/>
      <w:r>
        <w:rPr>
          <w:rFonts w:eastAsia="Times New Roman" w:cs="Times New Roman"/>
          <w:szCs w:val="24"/>
        </w:rPr>
        <w:t xml:space="preserve"> σε ένα περιοδικό, που μόνο για αριστερό δεν φημίζεται, το «</w:t>
      </w:r>
      <w:r w:rsidRPr="00A14CDA">
        <w:rPr>
          <w:rFonts w:eastAsia="Times New Roman" w:cs="Times New Roman"/>
          <w:szCs w:val="24"/>
          <w:lang w:val="en-US"/>
        </w:rPr>
        <w:t>SPIEGEL</w:t>
      </w:r>
      <w:r>
        <w:rPr>
          <w:rFonts w:eastAsia="Times New Roman" w:cs="Times New Roman"/>
          <w:szCs w:val="24"/>
        </w:rPr>
        <w:t>», στο οποίο δικαιώνει όλη την πολιτική αυτής της Κυβέρνησης τα δύο χρόνια. Επιπλήττει,</w:t>
      </w:r>
      <w:r>
        <w:rPr>
          <w:rFonts w:eastAsia="Times New Roman" w:cs="Times New Roman"/>
          <w:szCs w:val="24"/>
        </w:rPr>
        <w:t xml:space="preserve"> μάλιστα, τον Σόιμπλε και λέει ότι «καλό θα ήταν να ψηφίσουν οι Έλληνες, γιατί </w:t>
      </w:r>
      <w:r>
        <w:rPr>
          <w:rFonts w:eastAsia="Times New Roman" w:cs="Times New Roman"/>
          <w:szCs w:val="24"/>
        </w:rPr>
        <w:lastRenderedPageBreak/>
        <w:t>εσύ μόνος σου αποφάσισες, χωρίς κα</w:t>
      </w:r>
      <w:r>
        <w:rPr>
          <w:rFonts w:eastAsia="Times New Roman" w:cs="Times New Roman"/>
          <w:szCs w:val="24"/>
        </w:rPr>
        <w:t>μ</w:t>
      </w:r>
      <w:r>
        <w:rPr>
          <w:rFonts w:eastAsia="Times New Roman" w:cs="Times New Roman"/>
          <w:szCs w:val="24"/>
        </w:rPr>
        <w:t xml:space="preserve">μία δημοκρατική διαδικασία, τότε να τους πετάξεις έξω από την Ευρωζώνη». </w:t>
      </w:r>
      <w:r>
        <w:rPr>
          <w:rFonts w:eastAsia="Times New Roman" w:cs="Times New Roman"/>
          <w:szCs w:val="24"/>
        </w:rPr>
        <w:t>Ε</w:t>
      </w:r>
      <w:r>
        <w:rPr>
          <w:rFonts w:eastAsia="Times New Roman" w:cs="Times New Roman"/>
          <w:szCs w:val="24"/>
        </w:rPr>
        <w:t xml:space="preserve">άν δεν επενέβαινε τότε όλο σχεδόν το </w:t>
      </w:r>
      <w:r>
        <w:rPr>
          <w:rFonts w:eastAsia="Times New Roman" w:cs="Times New Roman"/>
          <w:szCs w:val="24"/>
          <w:lang w:val="en-US"/>
        </w:rPr>
        <w:t>SPD</w:t>
      </w:r>
      <w:r>
        <w:rPr>
          <w:rFonts w:eastAsia="Times New Roman" w:cs="Times New Roman"/>
          <w:szCs w:val="24"/>
        </w:rPr>
        <w:t xml:space="preserve">, ο Γκάμπριελ τα λέει αυτά αλλά και ο </w:t>
      </w:r>
      <w:proofErr w:type="spellStart"/>
      <w:r>
        <w:rPr>
          <w:rFonts w:eastAsia="Times New Roman" w:cs="Times New Roman"/>
          <w:szCs w:val="24"/>
        </w:rPr>
        <w:t>Σούλτς</w:t>
      </w:r>
      <w:proofErr w:type="spellEnd"/>
      <w:r>
        <w:rPr>
          <w:rFonts w:eastAsia="Times New Roman" w:cs="Times New Roman"/>
          <w:szCs w:val="24"/>
        </w:rPr>
        <w:t xml:space="preserve">, και εάν δεν συμφωνούσε και η </w:t>
      </w:r>
      <w:proofErr w:type="spellStart"/>
      <w:r>
        <w:rPr>
          <w:rFonts w:eastAsia="Times New Roman" w:cs="Times New Roman"/>
          <w:szCs w:val="24"/>
        </w:rPr>
        <w:t>Μέρκελ</w:t>
      </w:r>
      <w:proofErr w:type="spellEnd"/>
      <w:r>
        <w:rPr>
          <w:rFonts w:eastAsia="Times New Roman" w:cs="Times New Roman"/>
          <w:szCs w:val="24"/>
        </w:rPr>
        <w:t xml:space="preserve">, ο Σόιμπλε θα τα είχε καταφέρει με φοβερή άνεση. </w:t>
      </w:r>
    </w:p>
    <w:p w14:paraId="14B851DE"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Ξαναλέω ότι αυτά δεν τα λέει κάποια ελληνική κυβέρνηση, τα λέει ο Τόμας </w:t>
      </w:r>
      <w:proofErr w:type="spellStart"/>
      <w:r>
        <w:rPr>
          <w:rFonts w:eastAsia="Times New Roman" w:cs="Times New Roman"/>
          <w:szCs w:val="24"/>
        </w:rPr>
        <w:t>Φρίκε</w:t>
      </w:r>
      <w:proofErr w:type="spellEnd"/>
      <w:r>
        <w:rPr>
          <w:rFonts w:eastAsia="Times New Roman" w:cs="Times New Roman"/>
          <w:szCs w:val="24"/>
        </w:rPr>
        <w:t xml:space="preserve"> στο «</w:t>
      </w:r>
      <w:r>
        <w:rPr>
          <w:rFonts w:eastAsia="Times New Roman" w:cs="Times New Roman"/>
          <w:szCs w:val="24"/>
          <w:lang w:val="en-US"/>
        </w:rPr>
        <w:t>SPIEGEL</w:t>
      </w:r>
      <w:r>
        <w:rPr>
          <w:rFonts w:eastAsia="Times New Roman" w:cs="Times New Roman"/>
          <w:szCs w:val="24"/>
        </w:rPr>
        <w:t>». Λέει επίσης: «τα 100 δισεκατομμ</w:t>
      </w:r>
      <w:r>
        <w:rPr>
          <w:rFonts w:eastAsia="Times New Roman" w:cs="Times New Roman"/>
          <w:szCs w:val="24"/>
        </w:rPr>
        <w:t xml:space="preserve">ύρια που κερδίσαμε εμείς οι Γερμανοί είναι αυτά που δημιουργώντας λιτότητα και κίνδυνο σε όλες τις χώρες του Νότου ήρθαν και κατατέθηκαν στις δικές μας γερμανικές τράπεζες». </w:t>
      </w:r>
    </w:p>
    <w:p w14:paraId="14B851DF"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άρθρο του Τόμας </w:t>
      </w:r>
      <w:proofErr w:type="spellStart"/>
      <w:r>
        <w:rPr>
          <w:rFonts w:eastAsia="Times New Roman" w:cs="Times New Roman"/>
          <w:szCs w:val="24"/>
        </w:rPr>
        <w:t>Φρίκε</w:t>
      </w:r>
      <w:proofErr w:type="spellEnd"/>
      <w:r>
        <w:rPr>
          <w:rFonts w:eastAsia="Times New Roman" w:cs="Times New Roman"/>
          <w:szCs w:val="24"/>
        </w:rPr>
        <w:t xml:space="preserve"> στο «</w:t>
      </w:r>
      <w:r>
        <w:rPr>
          <w:rFonts w:eastAsia="Times New Roman" w:cs="Times New Roman"/>
          <w:szCs w:val="24"/>
          <w:lang w:val="en-US"/>
        </w:rPr>
        <w:t>SPIEGEL</w:t>
      </w:r>
      <w:r>
        <w:rPr>
          <w:rFonts w:eastAsia="Times New Roman" w:cs="Times New Roman"/>
          <w:szCs w:val="24"/>
        </w:rPr>
        <w:t xml:space="preserve">». Διαβάστε το! </w:t>
      </w:r>
    </w:p>
    <w:p w14:paraId="14B851E0"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θέλω να ξεφύγουμε </w:t>
      </w:r>
      <w:r>
        <w:rPr>
          <w:rFonts w:eastAsia="Times New Roman" w:cs="Times New Roman"/>
          <w:szCs w:val="24"/>
        </w:rPr>
        <w:t xml:space="preserve">λίγο, γιατί πιστεύω ότι η ουσία δεν είναι αυτή η επίκαιρη ερώτηση. Επειδή έχουν εκλογές στη Δημοκρατική Συμπαράταξη, έχουν τα δικά τους, τους εύχομαι «καλή επιτυχία», αλλά νομίζω ότι είναι κάπου στον αέρα αυτή η ιστορία. </w:t>
      </w:r>
    </w:p>
    <w:p w14:paraId="14B851E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Θέλω να θυμίσω εδώ ότι είδα μεγάλο</w:t>
      </w:r>
      <w:r>
        <w:rPr>
          <w:rFonts w:eastAsia="Times New Roman" w:cs="Times New Roman"/>
          <w:szCs w:val="24"/>
        </w:rPr>
        <w:t xml:space="preserve">υς τόνους, πάλι μίλησαν για θράσος, πάλι είπαν να ζητήσουμε συγγνώμη, υπήρχε </w:t>
      </w:r>
      <w:r>
        <w:rPr>
          <w:rFonts w:eastAsia="Times New Roman" w:cs="Times New Roman"/>
          <w:szCs w:val="24"/>
        </w:rPr>
        <w:lastRenderedPageBreak/>
        <w:t>ένταση και πάει λέγοντας. Να τα ξεκαθαρίσουμε. Όσο και αν κουράζει η επανάληψη, είναι η μήτηρ της μάθησης.</w:t>
      </w:r>
    </w:p>
    <w:p w14:paraId="14B851E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Για σαράντα χρόνια λεηλατήθηκε αυτή η χώρα. </w:t>
      </w:r>
      <w:r>
        <w:rPr>
          <w:rFonts w:eastAsia="Times New Roman" w:cs="Times New Roman"/>
          <w:szCs w:val="24"/>
        </w:rPr>
        <w:t>Λ</w:t>
      </w:r>
      <w:r>
        <w:rPr>
          <w:rFonts w:eastAsia="Times New Roman" w:cs="Times New Roman"/>
          <w:szCs w:val="24"/>
        </w:rPr>
        <w:t>εηλατήθηκε με βάναυσο τρόπο</w:t>
      </w:r>
      <w:r>
        <w:rPr>
          <w:rFonts w:eastAsia="Times New Roman" w:cs="Times New Roman"/>
          <w:szCs w:val="24"/>
        </w:rPr>
        <w:t>. Έχασαν όλοι οι Έλληνες το ένα τέταρτο της περιουσίας τους. Όταν εμείς παίρναμε την κυβέρνηση, το ένα τέταρτο της περιουσίας 11 εκατομμυρίων Ελλήνων είχε χαθεί. Γιατί; Γιατί απλούστατα το ΑΕΠ από 120% είχε φτάσει στο 180%. Οι «δεξιοτέχνες» των αγορών, που</w:t>
      </w:r>
      <w:r>
        <w:rPr>
          <w:rFonts w:eastAsia="Times New Roman" w:cs="Times New Roman"/>
          <w:szCs w:val="24"/>
        </w:rPr>
        <w:t xml:space="preserve"> μιλάνε τώρα, κάνουν και φτιάχνουν, παρέδωσαν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μ</w:t>
      </w:r>
      <w:r>
        <w:rPr>
          <w:rFonts w:eastAsia="Times New Roman" w:cs="Times New Roman"/>
          <w:szCs w:val="24"/>
        </w:rPr>
        <w:t>ί</w:t>
      </w:r>
      <w:r>
        <w:rPr>
          <w:rFonts w:eastAsia="Times New Roman" w:cs="Times New Roman"/>
          <w:szCs w:val="24"/>
        </w:rPr>
        <w:t>α ανεργία στο 27%. Πρόκειται για πρωτόγνωρο νούμερο. Πρέπει να είσαι ατζαμής, ερασιτέχνης, άσχετος, για να παραδώσεις μ</w:t>
      </w:r>
      <w:r>
        <w:rPr>
          <w:rFonts w:eastAsia="Times New Roman" w:cs="Times New Roman"/>
          <w:szCs w:val="24"/>
        </w:rPr>
        <w:t>ί</w:t>
      </w:r>
      <w:r>
        <w:rPr>
          <w:rFonts w:eastAsia="Times New Roman" w:cs="Times New Roman"/>
          <w:szCs w:val="24"/>
        </w:rPr>
        <w:t>α τόσο υψηλή ανεργία. Είναι πρωτόγνωρο νούμερο για τις χώρες της Ευρω</w:t>
      </w:r>
      <w:r>
        <w:rPr>
          <w:rFonts w:eastAsia="Times New Roman" w:cs="Times New Roman"/>
          <w:szCs w:val="24"/>
        </w:rPr>
        <w:t>παϊκής Ένωσης, με ό,τι αυτό συνεπάγεται για τα ταμεία, γι’ αυτά που εγκαλούν την Υπουργό –και άκουσα και απρέπειες σήμερα- και το πιο σημαντικό απ’ όλα: 325 δισεκατομμύρια. Ακούω διάφορα νούμερα, ότι «χρεώσατε τη χώρα 100 δισεκατομμύρια ευρώ». Το χρέος είν</w:t>
      </w:r>
      <w:r>
        <w:rPr>
          <w:rFonts w:eastAsia="Times New Roman" w:cs="Times New Roman"/>
          <w:szCs w:val="24"/>
        </w:rPr>
        <w:t xml:space="preserve">αι συγκεκριμένο. Ψάξτε να το βρείτε λογιστικά. </w:t>
      </w:r>
    </w:p>
    <w:p w14:paraId="14B851E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Ο ορισμός της χρεοκοπημένης χώρας. Αυτό παραδώσατε. Ευθύνεστε απόλυτα. Θα το ξαναπώ: Μ</w:t>
      </w:r>
      <w:r>
        <w:rPr>
          <w:rFonts w:eastAsia="Times New Roman" w:cs="Times New Roman"/>
          <w:szCs w:val="24"/>
        </w:rPr>
        <w:t>ί</w:t>
      </w:r>
      <w:r>
        <w:rPr>
          <w:rFonts w:eastAsia="Times New Roman" w:cs="Times New Roman"/>
          <w:szCs w:val="24"/>
        </w:rPr>
        <w:t xml:space="preserve">α λέξη αυτοκριτικής δεν άκουσα. Υψηλούς τόνους, σήκωμα χεριού, ναι. </w:t>
      </w:r>
    </w:p>
    <w:p w14:paraId="14B851E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εσείς οι ίδιοι, τα δύο κόμματά σας -σας </w:t>
      </w:r>
      <w:r>
        <w:rPr>
          <w:rFonts w:eastAsia="Times New Roman" w:cs="Times New Roman"/>
          <w:szCs w:val="24"/>
        </w:rPr>
        <w:t>το λέω ευθέως- το ένα χρωστάει 210 εκατομμύρια και το άλλο χρωστάει 190 εκατομμύρια. Σύμφωνα με μ</w:t>
      </w:r>
      <w:r>
        <w:rPr>
          <w:rFonts w:eastAsia="Times New Roman" w:cs="Times New Roman"/>
          <w:szCs w:val="24"/>
        </w:rPr>
        <w:t>ί</w:t>
      </w:r>
      <w:r>
        <w:rPr>
          <w:rFonts w:eastAsia="Times New Roman" w:cs="Times New Roman"/>
          <w:szCs w:val="24"/>
        </w:rPr>
        <w:t>α ανάλυση που είχε γίνει, αν όλη η κρατική επιχορήγηση της Νέας Δημοκρατίας από εδώ και πέρα πηγαίνει σε αυτά που χρωστάει, θα χρειαστούν 420 χρόνια για να τη</w:t>
      </w:r>
      <w:r>
        <w:rPr>
          <w:rFonts w:eastAsia="Times New Roman" w:cs="Times New Roman"/>
          <w:szCs w:val="24"/>
        </w:rPr>
        <w:t xml:space="preserve">ν ξεχρεώσει. Έτσι –συγχωρήστε μου τη λαϊκή έκφραση- γίνομαι και εγώ μάγκας. Όσο για το ΠΑΣΟΚ, που παίρνει πια πολύ μικρότερη, γιατί δεν έχει τη δύναμη, χρειάζεται γύρω στα 820 χρόνια, δηλαδή την καινούργια χιλιετία! </w:t>
      </w:r>
    </w:p>
    <w:p w14:paraId="14B851E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Πιο σεμνοί, παιδιά! Σας εύχομαι πραγματ</w:t>
      </w:r>
      <w:r>
        <w:rPr>
          <w:rFonts w:eastAsia="Times New Roman" w:cs="Times New Roman"/>
          <w:szCs w:val="24"/>
        </w:rPr>
        <w:t>ικά οι εργασίες του συνεδρίου σας να είναι καλές. Ας μιλήσει κάποιος γι’ αυτά τα χρέη. Πληρώνει ο Έλληνας πολίτης, αν δεν το έχετε καταλάβει, για να ερχόσαστε εδώ και να μιλάτε για θράσος, «παραιτηθείτε», «να φύγετε». Να φύγουμε, ρε παιδιά. Δεν θα φύγουμε,</w:t>
      </w:r>
      <w:r>
        <w:rPr>
          <w:rFonts w:eastAsia="Times New Roman" w:cs="Times New Roman"/>
          <w:szCs w:val="24"/>
        </w:rPr>
        <w:t xml:space="preserve"> όμως, από εσάς. Αν αποφασίσει ο Έλληνας πολίτης, να φύγουμε.</w:t>
      </w:r>
    </w:p>
    <w:p w14:paraId="14B851E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Εδώ, όμως, σας έχω μ</w:t>
      </w:r>
      <w:r>
        <w:rPr>
          <w:rFonts w:eastAsia="Times New Roman" w:cs="Times New Roman"/>
          <w:szCs w:val="24"/>
        </w:rPr>
        <w:t>ί</w:t>
      </w:r>
      <w:r>
        <w:rPr>
          <w:rFonts w:eastAsia="Times New Roman" w:cs="Times New Roman"/>
          <w:szCs w:val="24"/>
        </w:rPr>
        <w:t>α άλλη δυσάρεστη έκπληξη: Είχατε συνηθίσει –κυρίως η Νέα Δημοκρατία, το ΠΑΣΟΚ είναι σταθερά κάπου στο 6%, 6,5%, μπορεί να είναι και παραπάνω, ας μην το αδικώ- να είστε μπροσ</w:t>
      </w:r>
      <w:r>
        <w:rPr>
          <w:rFonts w:eastAsia="Times New Roman" w:cs="Times New Roman"/>
          <w:szCs w:val="24"/>
        </w:rPr>
        <w:t xml:space="preserve">τά πολλές μονάδες Έρχονται καινούργιες δημοσκοπήσεις. Δεν αναφέρομαι στην τελευταία, αναφέρομαι </w:t>
      </w:r>
      <w:r>
        <w:rPr>
          <w:rFonts w:eastAsia="Times New Roman" w:cs="Times New Roman"/>
          <w:szCs w:val="24"/>
        </w:rPr>
        <w:lastRenderedPageBreak/>
        <w:t>στις προηγούμενες, της «</w:t>
      </w:r>
      <w:r>
        <w:rPr>
          <w:rFonts w:eastAsia="Times New Roman" w:cs="Times New Roman"/>
          <w:szCs w:val="24"/>
          <w:lang w:val="en-US"/>
        </w:rPr>
        <w:t>ALCO</w:t>
      </w:r>
      <w:r>
        <w:rPr>
          <w:rFonts w:eastAsia="Times New Roman" w:cs="Times New Roman"/>
          <w:szCs w:val="24"/>
        </w:rPr>
        <w:t>», της «</w:t>
      </w:r>
      <w:r>
        <w:rPr>
          <w:rFonts w:eastAsia="Times New Roman" w:cs="Times New Roman"/>
          <w:szCs w:val="24"/>
          <w:lang w:val="en-US"/>
        </w:rPr>
        <w:t>KAPPA</w:t>
      </w:r>
      <w:r>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Πού είναι οι είκοσι μονάδες, οι δεκαοκτώ μονάδες, οι δεκαεπτά που γέλαγε κάθε πικραμένος. Τις έβγαζε κάθε μ</w:t>
      </w:r>
      <w:r>
        <w:rPr>
          <w:rFonts w:eastAsia="Times New Roman" w:cs="Times New Roman"/>
          <w:szCs w:val="24"/>
        </w:rPr>
        <w:t xml:space="preserve">έρα ο </w:t>
      </w:r>
      <w:r>
        <w:rPr>
          <w:rFonts w:eastAsia="Times New Roman" w:cs="Times New Roman"/>
          <w:szCs w:val="24"/>
        </w:rPr>
        <w:t>«</w:t>
      </w:r>
      <w:r>
        <w:rPr>
          <w:rFonts w:eastAsia="Times New Roman" w:cs="Times New Roman"/>
          <w:szCs w:val="24"/>
        </w:rPr>
        <w:t>ΣΚ</w:t>
      </w:r>
      <w:r>
        <w:rPr>
          <w:rFonts w:eastAsia="Times New Roman" w:cs="Times New Roman"/>
          <w:szCs w:val="24"/>
        </w:rPr>
        <w:t>ΑΪ</w:t>
      </w:r>
      <w:r>
        <w:rPr>
          <w:rFonts w:eastAsia="Times New Roman" w:cs="Times New Roman"/>
          <w:szCs w:val="24"/>
        </w:rPr>
        <w:t>»</w:t>
      </w:r>
      <w:r>
        <w:rPr>
          <w:rFonts w:eastAsia="Times New Roman" w:cs="Times New Roman"/>
          <w:szCs w:val="24"/>
        </w:rPr>
        <w:t xml:space="preserve"> μ</w:t>
      </w:r>
      <w:r>
        <w:rPr>
          <w:rFonts w:eastAsia="Times New Roman" w:cs="Times New Roman"/>
          <w:szCs w:val="24"/>
        </w:rPr>
        <w:t xml:space="preserve">ε το ΠΑΜΑΚ. Γέλαγε κάθε πικραμένος! </w:t>
      </w:r>
    </w:p>
    <w:p w14:paraId="14B851E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Στην τελευταία δημοσκόπηση της «</w:t>
      </w:r>
      <w:r>
        <w:rPr>
          <w:rFonts w:eastAsia="Times New Roman" w:cs="Times New Roman"/>
          <w:szCs w:val="24"/>
          <w:lang w:val="en-US"/>
        </w:rPr>
        <w:t>KAPPA</w:t>
      </w:r>
      <w:r>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-που δεν είναι και φίλοι μας- η διαφορά είναι 6,1%, της «</w:t>
      </w:r>
      <w:r>
        <w:rPr>
          <w:rFonts w:eastAsia="Times New Roman" w:cs="Times New Roman"/>
          <w:szCs w:val="24"/>
          <w:lang w:val="en-US"/>
        </w:rPr>
        <w:t>Alco</w:t>
      </w:r>
      <w:r>
        <w:rPr>
          <w:rFonts w:eastAsia="Times New Roman" w:cs="Times New Roman"/>
          <w:szCs w:val="24"/>
        </w:rPr>
        <w:t>» 7,5%. Η τελευταία, όμως, που δεν μπορεί κανείς να την αγνοήσει είναι της «</w:t>
      </w:r>
      <w:r>
        <w:rPr>
          <w:rFonts w:eastAsia="Times New Roman" w:cs="Times New Roman"/>
          <w:szCs w:val="24"/>
          <w:lang w:val="en-US"/>
        </w:rPr>
        <w:t>COMMON</w:t>
      </w:r>
      <w:r>
        <w:rPr>
          <w:rFonts w:eastAsia="Times New Roman" w:cs="Times New Roman"/>
          <w:szCs w:val="24"/>
        </w:rPr>
        <w:t xml:space="preserve"> </w:t>
      </w:r>
      <w:r>
        <w:rPr>
          <w:rFonts w:eastAsia="Times New Roman" w:cs="Times New Roman"/>
          <w:szCs w:val="24"/>
          <w:lang w:val="en-US"/>
        </w:rPr>
        <w:t>VIEW</w:t>
      </w:r>
      <w:r>
        <w:rPr>
          <w:rFonts w:eastAsia="Times New Roman" w:cs="Times New Roman"/>
          <w:szCs w:val="24"/>
        </w:rPr>
        <w:t xml:space="preserve">»: Η Νέα </w:t>
      </w:r>
      <w:r>
        <w:rPr>
          <w:rFonts w:eastAsia="Times New Roman" w:cs="Times New Roman"/>
          <w:szCs w:val="24"/>
        </w:rPr>
        <w:t xml:space="preserve">Δημοκρατία είναι στο 27% και στο 24% ο ΣΥΡΙΖΑ. Στα όρια του στατιστικού λάθους. Διερωτηθήκατε γιατί; Γιατί η κινδυνολογία σάς έχει γίνει δεύτερη φύση. Από το πρωί ως το βράδυ, καταστροφή, το ένα, το άλλο! Ήρεμα! </w:t>
      </w:r>
    </w:p>
    <w:p w14:paraId="14B851E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Τρεις οίκοι αξιολόγησης, -«</w:t>
      </w:r>
      <w:r>
        <w:rPr>
          <w:rFonts w:eastAsia="Times New Roman" w:cs="Times New Roman"/>
          <w:szCs w:val="24"/>
        </w:rPr>
        <w:t>MOODY’</w:t>
      </w:r>
      <w:r>
        <w:rPr>
          <w:rFonts w:eastAsia="Times New Roman" w:cs="Times New Roman"/>
          <w:szCs w:val="24"/>
          <w:lang w:val="en-US"/>
        </w:rPr>
        <w:t>S</w:t>
      </w:r>
      <w:r>
        <w:rPr>
          <w:rFonts w:eastAsia="Times New Roman" w:cs="Times New Roman"/>
          <w:szCs w:val="24"/>
        </w:rPr>
        <w:t>», «</w:t>
      </w:r>
      <w:r>
        <w:rPr>
          <w:rFonts w:eastAsia="Times New Roman" w:cs="Times New Roman"/>
          <w:szCs w:val="24"/>
          <w:lang w:val="en-US"/>
        </w:rPr>
        <w:t>KAPPA</w:t>
      </w:r>
      <w:r>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w:t>
      </w:r>
      <w:r>
        <w:rPr>
          <w:rFonts w:eastAsia="Times New Roman" w:cs="Times New Roman"/>
          <w:szCs w:val="24"/>
          <w:lang w:val="en-US"/>
        </w:rPr>
        <w:t>FITCH</w:t>
      </w:r>
      <w:r>
        <w:rPr>
          <w:rFonts w:eastAsia="Times New Roman" w:cs="Times New Roman"/>
          <w:szCs w:val="24"/>
        </w:rPr>
        <w:t>»- αναβάθμισαν τη χώρα. Είδαν ότι η χώρα βγήκε στις αγορές με επιτυχία. Είδαν ότι η δεύτερη αξιολόγηση τέλειωσε με επιτυχία. Είδαν κάτι σε αυτήν την Κυβέρνηση. Είδαν ότι η ανεργία από το 27% πάει στο 21%. Αυτοί τα είδαν. Και οι αγορές είν</w:t>
      </w:r>
      <w:r>
        <w:rPr>
          <w:rFonts w:eastAsia="Times New Roman" w:cs="Times New Roman"/>
          <w:szCs w:val="24"/>
        </w:rPr>
        <w:t xml:space="preserve">αι σκληρές. Δεν μας αγάπησε κανείς. Δεν μας κάνει κανείς χάρη. Απλώς αποτυπώνουν την πραγματικότητα. </w:t>
      </w:r>
    </w:p>
    <w:p w14:paraId="14B851E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που μιλάμε, δεν είναι υπερβολή να πω ότι υπάρχει επενδυτικός οργασμός. Αν το θεωρείτε υπερβολή, ελάτε να τα </w:t>
      </w:r>
      <w:r>
        <w:rPr>
          <w:rFonts w:eastAsia="Times New Roman" w:cs="Times New Roman"/>
          <w:szCs w:val="24"/>
        </w:rPr>
        <w:lastRenderedPageBreak/>
        <w:t xml:space="preserve">βάλουμε κάτω. Αυτά που έχουν εγκριθεί. </w:t>
      </w:r>
      <w:r>
        <w:rPr>
          <w:rFonts w:eastAsia="Times New Roman" w:cs="Times New Roman"/>
          <w:szCs w:val="24"/>
        </w:rPr>
        <w:t xml:space="preserve">Δεν με ενδιαφέρουν αυτά που «θα» εγκριθούν. Να σας τα πω με νούμερα; Τι έχει κάνει ο </w:t>
      </w:r>
      <w:proofErr w:type="spellStart"/>
      <w:r>
        <w:rPr>
          <w:rFonts w:eastAsia="Times New Roman" w:cs="Times New Roman"/>
          <w:szCs w:val="24"/>
        </w:rPr>
        <w:t>Χαρίτσης</w:t>
      </w:r>
      <w:proofErr w:type="spellEnd"/>
      <w:r>
        <w:rPr>
          <w:rFonts w:eastAsia="Times New Roman" w:cs="Times New Roman"/>
          <w:szCs w:val="24"/>
        </w:rPr>
        <w:t xml:space="preserve">, ο </w:t>
      </w:r>
      <w:proofErr w:type="spellStart"/>
      <w:r>
        <w:rPr>
          <w:rFonts w:eastAsia="Times New Roman" w:cs="Times New Roman"/>
          <w:szCs w:val="24"/>
        </w:rPr>
        <w:t>Πιτσιόρλας</w:t>
      </w:r>
      <w:proofErr w:type="spellEnd"/>
      <w:r>
        <w:rPr>
          <w:rFonts w:eastAsia="Times New Roman" w:cs="Times New Roman"/>
          <w:szCs w:val="24"/>
        </w:rPr>
        <w:t xml:space="preserve"> και ο Παπαδημητρίου, ρωτήστε να τα μάθετε. Τα έχω εδώ μπροστά μου, αλλά θα φάω πολύ χρόνο να σας τα πω. Αυτήν τη στιγμή 30 δισεκατομμύρια μπαίνουν μ</w:t>
      </w:r>
      <w:r>
        <w:rPr>
          <w:rFonts w:eastAsia="Times New Roman" w:cs="Times New Roman"/>
          <w:szCs w:val="24"/>
        </w:rPr>
        <w:t xml:space="preserve">έχρι το 2020. Τα αγνοείτε; Κάντε το. Πάλι κινδυνολογία; </w:t>
      </w:r>
    </w:p>
    <w:p w14:paraId="14B851E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Να πω κάτι. Θα συμφωνήσω σε πολλά. Θέλετε να κάνουμε κριτική στον Υπουργό Εμπορικής Ναυτιλίας; Να την κάνουμε. Είναι περίεργο, ναι ή όχι, χωρίς να υπάρχει τρικυμία, χωρίς σύγκρουση, χωρίς φωτιά ένα π</w:t>
      </w:r>
      <w:r>
        <w:rPr>
          <w:rFonts w:eastAsia="Times New Roman" w:cs="Times New Roman"/>
          <w:szCs w:val="24"/>
        </w:rPr>
        <w:t>λοίο να βουλιάζει; Πιστεύω ότι όλοι συμφωνούμε πως είναι περίεργο. Αφήστε να το δούμε, όχι εν θερμώ απόφαση. Όλοι δυσαρεστηθήκαμε. Δεν χαίρεται κανείς γι’ αυτό.</w:t>
      </w:r>
    </w:p>
    <w:p w14:paraId="14B851E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Θέλετε να σας πω ότι μπορεί να υπάρχουν και παραλείψεις; Ναι και θα αποδοθούν. Μ</w:t>
      </w:r>
      <w:r>
        <w:rPr>
          <w:rFonts w:eastAsia="Times New Roman" w:cs="Times New Roman"/>
          <w:szCs w:val="24"/>
        </w:rPr>
        <w:t>ί</w:t>
      </w:r>
      <w:r>
        <w:rPr>
          <w:rFonts w:eastAsia="Times New Roman" w:cs="Times New Roman"/>
          <w:szCs w:val="24"/>
        </w:rPr>
        <w:t xml:space="preserve">α κυβέρνηση </w:t>
      </w:r>
      <w:r>
        <w:rPr>
          <w:rFonts w:eastAsia="Times New Roman" w:cs="Times New Roman"/>
          <w:szCs w:val="24"/>
        </w:rPr>
        <w:t>έχει και δύσκολα. Δεν έχει πάντα θετικά και εκεί δοκιμάζεται. Οι σκληροτράχηλοι παίκτες έχουν μάθει να επιβιώνουν στα δύσκολα. Ήταν μ</w:t>
      </w:r>
      <w:r>
        <w:rPr>
          <w:rFonts w:eastAsia="Times New Roman" w:cs="Times New Roman"/>
          <w:szCs w:val="24"/>
        </w:rPr>
        <w:t>ί</w:t>
      </w:r>
      <w:r>
        <w:rPr>
          <w:rFonts w:eastAsia="Times New Roman" w:cs="Times New Roman"/>
          <w:szCs w:val="24"/>
        </w:rPr>
        <w:t>α δύσκολη στιγμή η οποία, όμως, κάθε μέρα που περνάει, ελαττώνεται.</w:t>
      </w:r>
    </w:p>
    <w:p w14:paraId="14B851E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Έχω ένα πρόβλημα με το πόδι μου, έκοψα τον τετρακέφαλο</w:t>
      </w:r>
      <w:r>
        <w:rPr>
          <w:rFonts w:eastAsia="Times New Roman" w:cs="Times New Roman"/>
          <w:szCs w:val="24"/>
        </w:rPr>
        <w:t xml:space="preserve"> και πρέπει να κάνω φυσικοθεραπεία και μπάνια. Πήγα στη Βούλα. Σας πληροφορώ ότι δεν βρήκα κα</w:t>
      </w:r>
      <w:r>
        <w:rPr>
          <w:rFonts w:eastAsia="Times New Roman" w:cs="Times New Roman"/>
          <w:szCs w:val="24"/>
        </w:rPr>
        <w:t>μ</w:t>
      </w:r>
      <w:r>
        <w:rPr>
          <w:rFonts w:eastAsia="Times New Roman" w:cs="Times New Roman"/>
          <w:szCs w:val="24"/>
        </w:rPr>
        <w:t>μία κηλίδα. Σας το λέω ευθέως. Εγώ προσωπικά ήμουν στη Βούλα και έκανα μπάνιο. Το έκανα για το πόδι μου, δεν έχω κα</w:t>
      </w:r>
      <w:r>
        <w:rPr>
          <w:rFonts w:eastAsia="Times New Roman" w:cs="Times New Roman"/>
          <w:szCs w:val="24"/>
        </w:rPr>
        <w:t>μ</w:t>
      </w:r>
      <w:r>
        <w:rPr>
          <w:rFonts w:eastAsia="Times New Roman" w:cs="Times New Roman"/>
          <w:szCs w:val="24"/>
        </w:rPr>
        <w:t>μία τρέλα να κάνω μπάνιο αυτή την εποχή. Αφήστ</w:t>
      </w:r>
      <w:r>
        <w:rPr>
          <w:rFonts w:eastAsia="Times New Roman" w:cs="Times New Roman"/>
          <w:szCs w:val="24"/>
        </w:rPr>
        <w:t>ε να το δούμε.</w:t>
      </w:r>
    </w:p>
    <w:p w14:paraId="14B851E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Υπήρξε το θέμα με τις Σκουριές. Το έχετε καταλάβει ότι έχουν εκτεθεί αυτή τη στιγμή όλοι; Δεν μπορεί το 0,8 το αρσενικό να γίνεται 8. Γι’ αυτό τους έδιωξαν από τη Ρουμανία, γι’ αυτό έφυγαν από την Αφρική, γι’ αυτό τους έδιωξαν από την Βραζιλ</w:t>
      </w:r>
      <w:r>
        <w:rPr>
          <w:rFonts w:eastAsia="Times New Roman" w:cs="Times New Roman"/>
          <w:szCs w:val="24"/>
        </w:rPr>
        <w:t>ία. Είναι μ</w:t>
      </w:r>
      <w:r>
        <w:rPr>
          <w:rFonts w:eastAsia="Times New Roman" w:cs="Times New Roman"/>
          <w:szCs w:val="24"/>
        </w:rPr>
        <w:t>ί</w:t>
      </w:r>
      <w:r>
        <w:rPr>
          <w:rFonts w:eastAsia="Times New Roman" w:cs="Times New Roman"/>
          <w:szCs w:val="24"/>
        </w:rPr>
        <w:t>α εταιρεία που εγώ λέω καλώς να υπάρχει. Πρέπει, όμως, να σεβαστεί τους κανόνες του παιχνιδιού. Γιατί κάνετε σπέκουλα σε πράγματα που δεν πρέπει;</w:t>
      </w:r>
    </w:p>
    <w:p w14:paraId="14B851E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Λάθη κάνουμε. Μόνο οι δικτάτορες δεν κάνουν λάθη. Έχουμε ανάγκη την Αξιωματική Αντιπολίτευση, όχι,</w:t>
      </w:r>
      <w:r>
        <w:rPr>
          <w:rFonts w:eastAsia="Times New Roman" w:cs="Times New Roman"/>
          <w:szCs w:val="24"/>
        </w:rPr>
        <w:t xml:space="preserve"> όμως, αυτό το κακό, αυτή τη συνεχόμενη υστερική αντίδραση. Θυμηθείτε ότι θα σας γυρίσει μπούμερανγκ. Το βλέπουμε αυτό στις καινούργιες δημοσκοπήσεις. </w:t>
      </w:r>
    </w:p>
    <w:p w14:paraId="14B851E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 θέμα του νομοσχεδίου, καταψηφίσατε πολλά αλλά αναγκαστήκατε. Θα σας πω το εξής. Το 99% των</w:t>
      </w:r>
      <w:r>
        <w:rPr>
          <w:rFonts w:eastAsia="Times New Roman" w:cs="Times New Roman"/>
          <w:szCs w:val="24"/>
        </w:rPr>
        <w:t xml:space="preserve"> φορέων το δέχθηκε θετικά, γι’ αυτό δεν μπορώ να καταλάβω πού «κολλάει» η επερώτηση της Δημοκρατικής Συμπαράταξης. Οι συνειρμοί, όμως, λένε ότι έχουν εκλογές. Άντε, να το δεχθώ!</w:t>
      </w:r>
    </w:p>
    <w:p w14:paraId="14B851F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Ένα επαναστατικό νομοσχέδιο πρώτη φορά είναι κοντά στον εργαζόμενο. Δεν ακούσα</w:t>
      </w:r>
      <w:r>
        <w:rPr>
          <w:rFonts w:eastAsia="Times New Roman" w:cs="Times New Roman"/>
          <w:szCs w:val="24"/>
        </w:rPr>
        <w:t xml:space="preserve">τε τίποτα για την απλήρωτη εργασία, για την αδήλωτη εργασία; Δεν ακούσατε ότι ποτέ ένας εργαζόμενος δεν πήγαινε στα δικαστήρια, γιατί καταρχήν έπρεπε να πληρώσει και δεύτερον θα έπρεπε να πηγαίνει για δέκα χρόνια; Αυτά δεν τα ακούσατε ποτέ; </w:t>
      </w:r>
    </w:p>
    <w:p w14:paraId="14B851F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Δεν ξέρατε του</w:t>
      </w:r>
      <w:r>
        <w:rPr>
          <w:rFonts w:eastAsia="Times New Roman" w:cs="Times New Roman"/>
          <w:szCs w:val="24"/>
        </w:rPr>
        <w:t>ς τέσσερις μήνες που επικαλέστηκε ο Κυριάκος Μητσοτάκης; Και έτσι είναι. Τον άκουσα με προσοχή. Δεν τα ακούσατε αυτά τα πράγματα; Τι κάνατε για να τα διορθώσετε; Το νομοσχέδιο τα διορθώνει σχεδόν όλα. Όχι όλα, γιατί υπάρχουν και άλλα πολλά, στα οποία πραγμ</w:t>
      </w:r>
      <w:r>
        <w:rPr>
          <w:rFonts w:eastAsia="Times New Roman" w:cs="Times New Roman"/>
          <w:szCs w:val="24"/>
        </w:rPr>
        <w:t xml:space="preserve">ατικά θέλουμε τη βοήθειά σας. </w:t>
      </w:r>
    </w:p>
    <w:p w14:paraId="14B851F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Θεοχάρη με σεβασμό. Μου άρεσε γιατί έκανε πέντε, έξι προτάσεις. Τις άκουσα και πιστεύω τις άκουσε και </w:t>
      </w:r>
      <w:r>
        <w:rPr>
          <w:rFonts w:eastAsia="Times New Roman" w:cs="Times New Roman"/>
          <w:szCs w:val="24"/>
        </w:rPr>
        <w:lastRenderedPageBreak/>
        <w:t xml:space="preserve">η Υπουργός. Να το κάνουμε. Θα συνεχιστεί αυτό το έξαλλο πράγμα, με θράσος «παραιτηθείτε»; Όχι, ρε παιδιά! </w:t>
      </w:r>
    </w:p>
    <w:p w14:paraId="14B851F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λέξη «μίζα» στις Ένοπλες Δυνάμεις έδινε και έπαιρνε επί εικοσαετία. Τώρα σταμάτησε, όταν ο Καμμένος έστειλε δεκαεννέα υποθέσεις στον Εισαγγελέα. Ελάτε μ</w:t>
      </w:r>
      <w:r>
        <w:rPr>
          <w:rFonts w:eastAsia="Times New Roman" w:cs="Times New Roman"/>
          <w:szCs w:val="24"/>
        </w:rPr>
        <w:t>ί</w:t>
      </w:r>
      <w:r>
        <w:rPr>
          <w:rFonts w:eastAsia="Times New Roman" w:cs="Times New Roman"/>
          <w:szCs w:val="24"/>
        </w:rPr>
        <w:t xml:space="preserve">α μέρα να παρακολουθήσετε τι βρίσκω στον χώρο της υγείας. </w:t>
      </w:r>
    </w:p>
    <w:p w14:paraId="14B851F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Εμείς έχουμε θράσος; Εμείς να ντρεπόμαστε; Ό</w:t>
      </w:r>
      <w:r>
        <w:rPr>
          <w:rFonts w:eastAsia="Times New Roman" w:cs="Times New Roman"/>
          <w:szCs w:val="24"/>
        </w:rPr>
        <w:t>χι, κύριε. Λάθη έχουμε κάνει και θα κάνουμε. Ένα πράγμα δεν έχουμε δικαίωμα να κάνουμε και εγώ δεσμεύομαι προσωπικά ότι δεν το κάνουμε. Με το χέρι στο μέλι χρεοκόπησε η χώρα. Ένα κομμάτι του πολιτικού προσωπικού δεν έκανε άλλη δουλειά. Δεν είναι μόνο ο Άκη</w:t>
      </w:r>
      <w:r>
        <w:rPr>
          <w:rFonts w:eastAsia="Times New Roman" w:cs="Times New Roman"/>
          <w:szCs w:val="24"/>
        </w:rPr>
        <w:t xml:space="preserve">ς, δεν είναι μόνο ο Παπαντωνίου ή ο </w:t>
      </w:r>
      <w:proofErr w:type="spellStart"/>
      <w:r>
        <w:rPr>
          <w:rFonts w:eastAsia="Times New Roman" w:cs="Times New Roman"/>
          <w:szCs w:val="24"/>
        </w:rPr>
        <w:t>Μαντέλης</w:t>
      </w:r>
      <w:proofErr w:type="spellEnd"/>
      <w:r>
        <w:rPr>
          <w:rFonts w:eastAsia="Times New Roman" w:cs="Times New Roman"/>
          <w:szCs w:val="24"/>
        </w:rPr>
        <w:t>. Είναι πάρα πολλοί. Σιγά</w:t>
      </w:r>
      <w:r>
        <w:rPr>
          <w:rFonts w:eastAsia="Times New Roman" w:cs="Times New Roman"/>
          <w:szCs w:val="24"/>
        </w:rPr>
        <w:t xml:space="preserve"> </w:t>
      </w:r>
      <w:r>
        <w:rPr>
          <w:rFonts w:eastAsia="Times New Roman" w:cs="Times New Roman"/>
          <w:szCs w:val="24"/>
        </w:rPr>
        <w:t xml:space="preserve">σιγά έρχονται όλα στη φόρα. </w:t>
      </w:r>
    </w:p>
    <w:p w14:paraId="14B851F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Εμείς δεν είμαστε δικτάτορες. Δεν παίρνουμε τον αντίπαλο να τον κλείσουμε φυλακή. Θέλουμε νομική κάλυψη αν πραγματικά το τεκμήριο της αθωότητας τους δικαιώσε</w:t>
      </w:r>
      <w:r>
        <w:rPr>
          <w:rFonts w:eastAsia="Times New Roman" w:cs="Times New Roman"/>
          <w:szCs w:val="24"/>
        </w:rPr>
        <w:t>ι, τότε, ναι, να βγουν και να συνεχίσουν την πολιτική τους καριέρα.</w:t>
      </w:r>
    </w:p>
    <w:p w14:paraId="14B851F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Σας το ξαναλέω. Μας ακούει ο κόσμος και δεν σας πιστεύει. Πρέπει το πολιτικό προσωπικό να σταματήσει να βάζει το </w:t>
      </w:r>
      <w:r>
        <w:rPr>
          <w:rFonts w:eastAsia="Times New Roman" w:cs="Times New Roman"/>
          <w:szCs w:val="24"/>
        </w:rPr>
        <w:lastRenderedPageBreak/>
        <w:t>χέρι στο μέλι. Δεν θέλω τίποτα άλλο από τον Τσίπρα και τον Καμμένο, μόνο αυ</w:t>
      </w:r>
      <w:r>
        <w:rPr>
          <w:rFonts w:eastAsia="Times New Roman" w:cs="Times New Roman"/>
          <w:szCs w:val="24"/>
        </w:rPr>
        <w:t xml:space="preserve">τό. Πιστεύω ότι μέχρι τώρα το βλέπω. </w:t>
      </w:r>
    </w:p>
    <w:p w14:paraId="14B851F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να τελευταίο. Το έχω πάντα μαζί μου, έτσι, να σας το θυμίζω. Βόσκουν 900 δισεκατομμύρια –γιατί δουλεύατε μόνο για εκατό και διακόσιες οικογένειες- σε τράπεζες όλου του πλανήτη. Σας έχει με λεπτομέρεια πού είναι. Το άρ</w:t>
      </w:r>
      <w:r>
        <w:rPr>
          <w:rFonts w:eastAsia="Times New Roman" w:cs="Times New Roman"/>
          <w:szCs w:val="24"/>
        </w:rPr>
        <w:t>θρο είναι γραμμένο δύο μήνες μετά τις εκλογές του 2015.</w:t>
      </w:r>
    </w:p>
    <w:p w14:paraId="14B851F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συνάδελφε, φτάσατε στα δεκατρία λεπτά. Σας παρακαλώ πολύ, αν θέλετε, ολοκληρώστε.</w:t>
      </w:r>
    </w:p>
    <w:p w14:paraId="14B851F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Τελειώνω, κύριε Πρόεδρε.</w:t>
      </w:r>
    </w:p>
    <w:p w14:paraId="14B851F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Κάνει και κριτική, μάλιστα,</w:t>
      </w:r>
      <w:r>
        <w:rPr>
          <w:rFonts w:eastAsia="Times New Roman" w:cs="Times New Roman"/>
          <w:szCs w:val="24"/>
        </w:rPr>
        <w:t xml:space="preserve"> σε εμάς γιατί φοροδιαφεύγουν κάποιοι: </w:t>
      </w:r>
      <w:r>
        <w:rPr>
          <w:rFonts w:eastAsia="Times New Roman" w:cs="Times New Roman"/>
          <w:szCs w:val="24"/>
        </w:rPr>
        <w:t>800</w:t>
      </w:r>
      <w:r>
        <w:rPr>
          <w:rFonts w:eastAsia="Times New Roman" w:cs="Times New Roman"/>
          <w:szCs w:val="24"/>
        </w:rPr>
        <w:t xml:space="preserve"> δισεκατομμύρια σε </w:t>
      </w:r>
      <w:proofErr w:type="spellStart"/>
      <w:r>
        <w:rPr>
          <w:rFonts w:eastAsia="Times New Roman" w:cs="Times New Roman"/>
          <w:szCs w:val="24"/>
        </w:rPr>
        <w:t>offshore</w:t>
      </w:r>
      <w:proofErr w:type="spellEnd"/>
      <w:r>
        <w:rPr>
          <w:rFonts w:eastAsia="Times New Roman" w:cs="Times New Roman"/>
          <w:szCs w:val="24"/>
        </w:rPr>
        <w:t xml:space="preserve">, σε </w:t>
      </w:r>
      <w:r>
        <w:rPr>
          <w:rFonts w:eastAsia="Times New Roman" w:cs="Times New Roman"/>
          <w:szCs w:val="24"/>
          <w:lang w:val="en-US"/>
        </w:rPr>
        <w:t>P</w:t>
      </w:r>
      <w:proofErr w:type="spellStart"/>
      <w:r>
        <w:rPr>
          <w:rFonts w:eastAsia="Times New Roman" w:cs="Times New Roman"/>
          <w:szCs w:val="24"/>
        </w:rPr>
        <w:t>anama</w:t>
      </w:r>
      <w:proofErr w:type="spellEnd"/>
      <w:r>
        <w:rPr>
          <w:rFonts w:eastAsia="Times New Roman" w:cs="Times New Roman"/>
          <w:szCs w:val="24"/>
        </w:rPr>
        <w:t xml:space="preserve"> </w:t>
      </w:r>
      <w:r>
        <w:rPr>
          <w:rFonts w:eastAsia="Times New Roman" w:cs="Times New Roman"/>
          <w:szCs w:val="24"/>
          <w:lang w:val="en-US"/>
        </w:rPr>
        <w:t>P</w:t>
      </w:r>
      <w:proofErr w:type="spellStart"/>
      <w:r>
        <w:rPr>
          <w:rFonts w:eastAsia="Times New Roman" w:cs="Times New Roman"/>
          <w:szCs w:val="24"/>
        </w:rPr>
        <w:t>apers</w:t>
      </w:r>
      <w:proofErr w:type="spellEnd"/>
      <w:r>
        <w:rPr>
          <w:rFonts w:eastAsia="Times New Roman" w:cs="Times New Roman"/>
          <w:szCs w:val="24"/>
        </w:rPr>
        <w:t xml:space="preserve">, σε οικονομικούς παραδείσους. </w:t>
      </w:r>
      <w:r>
        <w:rPr>
          <w:rFonts w:eastAsia="Times New Roman" w:cs="Times New Roman"/>
          <w:szCs w:val="24"/>
        </w:rPr>
        <w:t>«</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το θυμόσαστε όταν λέτε τη λέξη «θράσος», όταν λέτε «δεν ντρέπεστε», όταν λέτε «φύγετε».</w:t>
      </w:r>
    </w:p>
    <w:p w14:paraId="14B851FB" w14:textId="77777777" w:rsidR="009F1D8B" w:rsidRDefault="00750C6B">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14B851FC" w14:textId="77777777" w:rsidR="009F1D8B" w:rsidRDefault="00750C6B">
      <w:pPr>
        <w:spacing w:line="600" w:lineRule="auto"/>
        <w:ind w:firstLine="720"/>
        <w:contextualSpacing/>
        <w:jc w:val="both"/>
        <w:rPr>
          <w:rFonts w:eastAsia="Times New Roman" w:cs="Times New Roman"/>
        </w:rPr>
      </w:pPr>
      <w:r>
        <w:rPr>
          <w:rFonts w:eastAsia="Times New Roman" w:cs="Times New Roman"/>
        </w:rPr>
        <w:t>(Στο σημείο αυτό ο</w:t>
      </w:r>
      <w:r>
        <w:rPr>
          <w:rFonts w:eastAsia="Times New Roman" w:cs="Times New Roman"/>
        </w:rPr>
        <w:t xml:space="preserve"> Βουλευτής κ. Αθανάσιος </w:t>
      </w:r>
      <w:proofErr w:type="spellStart"/>
      <w:r>
        <w:rPr>
          <w:rFonts w:eastAsia="Times New Roman" w:cs="Times New Roman"/>
        </w:rPr>
        <w:t>Παπαχριστόπουλος</w:t>
      </w:r>
      <w:proofErr w:type="spellEnd"/>
      <w:r>
        <w:rPr>
          <w:rFonts w:eastAsia="Times New Roman" w:cs="Times New Roman"/>
        </w:rPr>
        <w:t xml:space="preserve"> καταθέτει για τα Πρακτικά το προαναφερθέν δημοσίευμα, </w:t>
      </w:r>
      <w:r>
        <w:rPr>
          <w:rFonts w:eastAsia="Times New Roman" w:cs="Times New Roman"/>
        </w:rPr>
        <w:lastRenderedPageBreak/>
        <w:t>το οποίο βρίσκεται στο αρχείο του Τμήματος Γραμματείας της Διεύθυνσης Στενογραφίας και Πρακτικών της Βουλής)</w:t>
      </w:r>
    </w:p>
    <w:p w14:paraId="14B851F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Έχετε τον λόγο, κύρι</w:t>
      </w:r>
      <w:r>
        <w:rPr>
          <w:rFonts w:eastAsia="Times New Roman" w:cs="Times New Roman"/>
          <w:szCs w:val="24"/>
        </w:rPr>
        <w:t xml:space="preserve">ε </w:t>
      </w:r>
      <w:proofErr w:type="spellStart"/>
      <w:r>
        <w:rPr>
          <w:rFonts w:eastAsia="Times New Roman" w:cs="Times New Roman"/>
          <w:szCs w:val="24"/>
        </w:rPr>
        <w:t>Αμυρά</w:t>
      </w:r>
      <w:proofErr w:type="spellEnd"/>
      <w:r>
        <w:rPr>
          <w:rFonts w:eastAsia="Times New Roman" w:cs="Times New Roman"/>
          <w:szCs w:val="24"/>
        </w:rPr>
        <w:t>, για έξι λεπτά.</w:t>
      </w:r>
    </w:p>
    <w:p w14:paraId="14B851F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14B851F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Παπαχριστόπουλε</w:t>
      </w:r>
      <w:proofErr w:type="spellEnd"/>
      <w:r>
        <w:rPr>
          <w:rFonts w:eastAsia="Times New Roman" w:cs="Times New Roman"/>
          <w:szCs w:val="24"/>
        </w:rPr>
        <w:t>, θα σας έλεγα, σε σχέση με τη θάλασσα και τη Βούλα και το μπάνιο που κάνατε, το εξής.</w:t>
      </w:r>
    </w:p>
    <w:p w14:paraId="14B8520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Αν δεν με πιστεύεις, Γιώργο, έχω δέκα σελίδ</w:t>
      </w:r>
      <w:r>
        <w:rPr>
          <w:rFonts w:eastAsia="Times New Roman" w:cs="Times New Roman"/>
          <w:szCs w:val="24"/>
        </w:rPr>
        <w:t>ες. Να στις δείξω.</w:t>
      </w:r>
    </w:p>
    <w:p w14:paraId="14B8520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Σας πιστεύω ότι πήγατε για μπάνιο,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14B8520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Δεν είπα ότι δεν είναι πρόβλημα. Είπα να αποδοθούν και ευθύνες. Τα είπα όλα. Με </w:t>
      </w:r>
      <w:proofErr w:type="spellStart"/>
      <w:r>
        <w:rPr>
          <w:rFonts w:eastAsia="Times New Roman" w:cs="Times New Roman"/>
          <w:szCs w:val="24"/>
        </w:rPr>
        <w:t>συγχωρείς</w:t>
      </w:r>
      <w:proofErr w:type="spellEnd"/>
      <w:r>
        <w:rPr>
          <w:rFonts w:eastAsia="Times New Roman" w:cs="Times New Roman"/>
          <w:szCs w:val="24"/>
        </w:rPr>
        <w:t xml:space="preserve">. </w:t>
      </w:r>
    </w:p>
    <w:p w14:paraId="14B8520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Ήθελα να πω κάτι, αγαπητέ</w:t>
      </w:r>
      <w:r>
        <w:rPr>
          <w:rFonts w:eastAsia="Times New Roman" w:cs="Times New Roman"/>
          <w:szCs w:val="24"/>
        </w:rPr>
        <w:t xml:space="preserve">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14B8520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Μη μου διαστρεβλώνεις αυτό που είπα. </w:t>
      </w:r>
    </w:p>
    <w:p w14:paraId="14B8520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Εγώ να διαστρεβλώσω; Σε κα</w:t>
      </w:r>
      <w:r>
        <w:rPr>
          <w:rFonts w:eastAsia="Times New Roman" w:cs="Times New Roman"/>
          <w:szCs w:val="24"/>
        </w:rPr>
        <w:t>μ</w:t>
      </w:r>
      <w:r>
        <w:rPr>
          <w:rFonts w:eastAsia="Times New Roman" w:cs="Times New Roman"/>
          <w:szCs w:val="24"/>
        </w:rPr>
        <w:t xml:space="preserve">μία περίπτωση. </w:t>
      </w:r>
    </w:p>
    <w:p w14:paraId="14B8520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Σε θεωρώ φίλο και καλοπροαίρετο. Σκληρή κριτική κάνε.</w:t>
      </w:r>
    </w:p>
    <w:p w14:paraId="14B8520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Βεβαίως. </w:t>
      </w:r>
      <w:r>
        <w:rPr>
          <w:rFonts w:eastAsia="Times New Roman" w:cs="Times New Roman"/>
          <w:szCs w:val="24"/>
        </w:rPr>
        <w:t>Ε</w:t>
      </w:r>
      <w:r>
        <w:rPr>
          <w:rFonts w:eastAsia="Times New Roman" w:cs="Times New Roman"/>
          <w:szCs w:val="24"/>
        </w:rPr>
        <w:t>πειδή είμαι καλοπροαίρετος, θα σας έλεγα το εξής.</w:t>
      </w:r>
    </w:p>
    <w:p w14:paraId="14B8520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Δεν είπα ότι δεν είναι πρόβλημα.</w:t>
      </w:r>
    </w:p>
    <w:p w14:paraId="14B8520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Μην αρχίσετε τον διάλογο τώρα.</w:t>
      </w:r>
    </w:p>
    <w:p w14:paraId="14B8520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Συγγνώμη, κύριε Πρόεδρε.</w:t>
      </w:r>
    </w:p>
    <w:p w14:paraId="14B8520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υπάρχει μ</w:t>
      </w:r>
      <w:r>
        <w:rPr>
          <w:rFonts w:eastAsia="Times New Roman" w:cs="Times New Roman"/>
          <w:szCs w:val="24"/>
        </w:rPr>
        <w:t>ί</w:t>
      </w:r>
      <w:r>
        <w:rPr>
          <w:rFonts w:eastAsia="Times New Roman" w:cs="Times New Roman"/>
          <w:szCs w:val="24"/>
        </w:rPr>
        <w:t xml:space="preserve">α αμοιβαία συμπάθεια. Υπάρχει και η ικανότητα να συζητάμε για τα δύσκολα θέματα με τον κ. </w:t>
      </w:r>
      <w:proofErr w:type="spellStart"/>
      <w:r>
        <w:rPr>
          <w:rFonts w:eastAsia="Times New Roman" w:cs="Times New Roman"/>
          <w:szCs w:val="24"/>
        </w:rPr>
        <w:t>Παπαχριστόπουλο</w:t>
      </w:r>
      <w:proofErr w:type="spellEnd"/>
      <w:r>
        <w:rPr>
          <w:rFonts w:eastAsia="Times New Roman" w:cs="Times New Roman"/>
          <w:szCs w:val="24"/>
        </w:rPr>
        <w:t>. Απλώς θα σας έλεγα να ανατρέξετε στον κ. Δημήτρη Κουρέτα, που είναι ο Πρόεδρος της Ελληνικής Εταιρείας Τοξικολογίας.</w:t>
      </w:r>
      <w:r>
        <w:rPr>
          <w:rFonts w:eastAsia="Times New Roman" w:cs="Times New Roman"/>
          <w:szCs w:val="24"/>
        </w:rPr>
        <w:t xml:space="preserve"> </w:t>
      </w:r>
    </w:p>
    <w:p w14:paraId="14B8520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Πάρτε ένα ρεπορτάζ του ΑΝΤ1 πριν από δύο ημέρες που έλεγε ότι θα χρειαστούν δύο ολόκληρα χρόνια για να επανέλθουν τα νερά στη φυσική τους αρμονία και κατάσταση. Γιατί; Διότι δεν </w:t>
      </w:r>
      <w:r>
        <w:rPr>
          <w:rFonts w:eastAsia="Times New Roman" w:cs="Times New Roman"/>
          <w:szCs w:val="24"/>
        </w:rPr>
        <w:lastRenderedPageBreak/>
        <w:t xml:space="preserve">είναι μόνο το μαζούτ που βλέπουμε πάνω. Το 20% του μαζούτ κάθεται στον βυθό </w:t>
      </w:r>
      <w:r>
        <w:rPr>
          <w:rFonts w:eastAsia="Times New Roman" w:cs="Times New Roman"/>
          <w:szCs w:val="24"/>
        </w:rPr>
        <w:t>και επηρεάζει την τροφική αλυσίδα όλων των οργανισμών που ζουν μέσα σε αυτά τα θαλασσινά οικοσυστήματα.</w:t>
      </w:r>
    </w:p>
    <w:p w14:paraId="14B8520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Άρα εγώ θα έλεγα, μια που το έφερε η κουβέντα για τη Σαλαμίνα, το εξής. Θα έλεγα ότι ναι, κύριε Λοβέρδο, δεν σήκωσαν το γάντι μετά τις προσκλήσεις σας ο</w:t>
      </w:r>
      <w:r>
        <w:rPr>
          <w:rFonts w:eastAsia="Times New Roman" w:cs="Times New Roman"/>
          <w:szCs w:val="24"/>
        </w:rPr>
        <w:t>ι παριστάμενοι Υπουργοί να μας πουν δύο κουβέντες για την καταστροφή του Σαρωνικού. Γιατί, όμως, να σηκώσουν το γάντι; Διότι αν σηκώσετε το γάντι από τα μανίκια σας, κυρίες και κύριοι Υπουργοί, θα στάζει μαζούτ, θα στάζει ανευθυνότητα και θα στάζει ανικανό</w:t>
      </w:r>
      <w:r>
        <w:rPr>
          <w:rFonts w:eastAsia="Times New Roman" w:cs="Times New Roman"/>
          <w:szCs w:val="24"/>
        </w:rPr>
        <w:t>τητα. Διότι δεν μπορεί δέκα ημέρες τώρα η Κυβέρνηση να παρακολουθεί το φαινόμενο και να μην παίρνει όλα εκείνα τα δραστικά μέτρα για να το περιορίσει.</w:t>
      </w:r>
    </w:p>
    <w:p w14:paraId="14B8520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Να πω για εκείνες τις απαράδεκτες δικαιολογίες των πρώτων εικοσιτετράωρων; Ήταν βράδυ -λέει-, ήταν νύχτα </w:t>
      </w:r>
      <w:r>
        <w:rPr>
          <w:rFonts w:eastAsia="Times New Roman" w:cs="Times New Roman"/>
          <w:szCs w:val="24"/>
        </w:rPr>
        <w:t xml:space="preserve">και είμαστε άτυχοι. Δηλαδή το ελληνικό κράτος λειτουργεί μόνο από τις οκτώ το πρωί έως τις δύο το μεσημέρι. </w:t>
      </w:r>
    </w:p>
    <w:p w14:paraId="14B8520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Πού είναι ο οικολόγος Υπουργός σας; Ο ΣΥΡΙΖΑ και οι ΑΝΕΛ σας θυμίζω ότι συγκυβερνάει με την ψήφο των δύο οικολόγων Βουλευτών, των δύο Βουλευτών του</w:t>
      </w:r>
      <w:r>
        <w:rPr>
          <w:rFonts w:eastAsia="Times New Roman" w:cs="Times New Roman"/>
          <w:szCs w:val="24"/>
        </w:rPr>
        <w:t xml:space="preserve"> κόμματος των Οικολόγων Πράσινων. </w:t>
      </w:r>
    </w:p>
    <w:p w14:paraId="14B8521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Ακούσαμε εκείνη την ανεκδιήγητη δήλωση του κ. Τσιρώνη, του Υπουργού σας από τους Οικολόγους: «Η κακούργα η κοινωνία φταίει που θέλει πετρέλαιο». Μα, είστε σοβαροί; Έτσι έχετε την οικολογία μέσα σας; Έτσι θα διαφυλάξετε το</w:t>
      </w:r>
      <w:r>
        <w:rPr>
          <w:rFonts w:eastAsia="Times New Roman" w:cs="Times New Roman"/>
          <w:szCs w:val="24"/>
        </w:rPr>
        <w:t xml:space="preserve"> περιβάλλον. </w:t>
      </w:r>
    </w:p>
    <w:p w14:paraId="14B8521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Είπε και ο κ. Μαντάς το εξής.</w:t>
      </w:r>
    </w:p>
    <w:p w14:paraId="14B8521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συγγνώμη για τη διακοπή, αλλά είσαστε τελείως εκτός θέματος.</w:t>
      </w:r>
    </w:p>
    <w:p w14:paraId="14B8521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Σας παρακαλώ, κύριε Πρόεδρε. Εδώ μιλάμε για πολιτική επικαιρότητα της αιχμής. </w:t>
      </w:r>
    </w:p>
    <w:p w14:paraId="14B8521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bCs/>
          <w:szCs w:val="24"/>
        </w:rPr>
        <w:t>ΠΡΟΕΔΡΕΥΩΝ</w:t>
      </w:r>
      <w:r>
        <w:rPr>
          <w:rFonts w:eastAsia="Times New Roman" w:cs="Times New Roman"/>
          <w:b/>
          <w:bCs/>
          <w:szCs w:val="24"/>
        </w:rPr>
        <w:t xml:space="preserve"> (Μάριος Γεωργιάδης):</w:t>
      </w:r>
      <w:r>
        <w:rPr>
          <w:rFonts w:eastAsia="Times New Roman" w:cs="Times New Roman"/>
          <w:szCs w:val="24"/>
        </w:rPr>
        <w:t xml:space="preserve"> Έχετε καταναλώσει τον μισό σας χρόνο.</w:t>
      </w:r>
    </w:p>
    <w:p w14:paraId="14B8521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Κύριε Πρόεδρε, δεν είναι ο μισός μου χρόνος. Άπαντες οι </w:t>
      </w:r>
      <w:proofErr w:type="spellStart"/>
      <w:r>
        <w:rPr>
          <w:rFonts w:eastAsia="Times New Roman" w:cs="Times New Roman"/>
          <w:szCs w:val="24"/>
        </w:rPr>
        <w:t>προλαλήσαντες</w:t>
      </w:r>
      <w:proofErr w:type="spellEnd"/>
      <w:r>
        <w:rPr>
          <w:rFonts w:eastAsia="Times New Roman" w:cs="Times New Roman"/>
          <w:szCs w:val="24"/>
        </w:rPr>
        <w:t xml:space="preserve"> τοποθετήθηκαν γι’ αυτό το καυτό ζήτημα. Άπαντες πήραν δέκα με δώδεκα λεπτά και εμένα με διακόπτετε στα δύο λε</w:t>
      </w:r>
      <w:r>
        <w:rPr>
          <w:rFonts w:eastAsia="Times New Roman" w:cs="Times New Roman"/>
          <w:szCs w:val="24"/>
        </w:rPr>
        <w:t>πτά. Σας παρακαλώ πολύ.</w:t>
      </w:r>
    </w:p>
    <w:p w14:paraId="14B8521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(Μάριος Γεωργιάδης):</w:t>
      </w:r>
      <w:r>
        <w:rPr>
          <w:rFonts w:eastAsia="Times New Roman" w:cs="Times New Roman"/>
          <w:szCs w:val="24"/>
        </w:rPr>
        <w:t xml:space="preserve"> Μίλησαν για το θέμα.</w:t>
      </w:r>
    </w:p>
    <w:p w14:paraId="14B8521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Το θέμα είναι αυτό. Είναι η ανευθυνότητα της Κυβέρνησης και η ανικανότητά της να αντιμετωπίσει ένα τεράστιο οικολογικό πρόβλημα, αλλά είναι και η σιωπή των οικολό</w:t>
      </w:r>
      <w:r>
        <w:rPr>
          <w:rFonts w:eastAsia="Times New Roman" w:cs="Times New Roman"/>
          <w:szCs w:val="24"/>
        </w:rPr>
        <w:t>γων Υπουργών της, των οικολόγων Βουλευτών της και όλων εκείνων που είχαν σημαία ευκαιρίας το περιβάλλον.</w:t>
      </w:r>
    </w:p>
    <w:p w14:paraId="14B8521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Τώρα, έρχομαι στο θέμα της ανεργίας που θίξατε, </w:t>
      </w:r>
      <w:r>
        <w:rPr>
          <w:rFonts w:eastAsia="Times New Roman" w:cs="Times New Roman"/>
          <w:szCs w:val="24"/>
        </w:rPr>
        <w:t>κυρία</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προηγούμενη συζήτηση που είχαμε για το ίδιο θέμα περίπου πριν από δέκα ημέρες σα</w:t>
      </w:r>
      <w:r>
        <w:rPr>
          <w:rFonts w:eastAsia="Times New Roman" w:cs="Times New Roman"/>
          <w:szCs w:val="24"/>
        </w:rPr>
        <w:t xml:space="preserve">ς είχα πει ότι βεβαίως θα πρέπει άπαντες να νιώθουμε ικανοποιημένοι όταν, έστω και μισή μονάδα του κλάσματος, πέφτει η ανεργία. Όμως, να τα λέμε όλα, κυρία </w:t>
      </w:r>
      <w:proofErr w:type="spellStart"/>
      <w:r>
        <w:rPr>
          <w:rFonts w:eastAsia="Times New Roman" w:cs="Times New Roman"/>
          <w:szCs w:val="24"/>
        </w:rPr>
        <w:t>Αχτσιόγλου</w:t>
      </w:r>
      <w:proofErr w:type="spellEnd"/>
      <w:r>
        <w:rPr>
          <w:rFonts w:eastAsia="Times New Roman" w:cs="Times New Roman"/>
          <w:szCs w:val="24"/>
        </w:rPr>
        <w:t>. Ναι, μειώθηκε η ανεργία κατά τέσσερις μονάδας στο διάστημα Ιανουαρίου 2015 με Ιούλιο 201</w:t>
      </w:r>
      <w:r>
        <w:rPr>
          <w:rFonts w:eastAsia="Times New Roman" w:cs="Times New Roman"/>
          <w:szCs w:val="24"/>
        </w:rPr>
        <w:t>7. Βεβαίως, εγώ το αναγνωρίζω. Όμως, να πούμε και τα υπόλοιπα στοιχεία.</w:t>
      </w:r>
    </w:p>
    <w:p w14:paraId="14B8521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Σε κάθε θέση εργασίας που δημιουργούνταν έως το 2015 και αμειβόταν με 900 ευρώ, τα δύο τελευταία χρόνια έχουμε δύο θέσεις εργασίας των 360 και 400</w:t>
      </w:r>
      <w:r>
        <w:rPr>
          <w:rFonts w:eastAsia="Times New Roman" w:cs="Times New Roman"/>
          <w:szCs w:val="24"/>
          <w:vertAlign w:val="superscript"/>
        </w:rPr>
        <w:t xml:space="preserve"> </w:t>
      </w:r>
      <w:r>
        <w:rPr>
          <w:rFonts w:eastAsia="Times New Roman" w:cs="Times New Roman"/>
          <w:szCs w:val="24"/>
        </w:rPr>
        <w:t>ευρώ. Ανοίξτε ξανά, σας λέω, τη σελίδ</w:t>
      </w:r>
      <w:r>
        <w:rPr>
          <w:rFonts w:eastAsia="Times New Roman" w:cs="Times New Roman"/>
          <w:szCs w:val="24"/>
        </w:rPr>
        <w:t xml:space="preserve">α 78 της ετήσιας Νομισματικής Έκθεσης της Τράπεζας </w:t>
      </w:r>
      <w:r>
        <w:rPr>
          <w:rFonts w:eastAsia="Times New Roman" w:cs="Times New Roman"/>
          <w:szCs w:val="24"/>
        </w:rPr>
        <w:lastRenderedPageBreak/>
        <w:t xml:space="preserve">της Ελλάδος που </w:t>
      </w:r>
      <w:proofErr w:type="spellStart"/>
      <w:r>
        <w:rPr>
          <w:rFonts w:eastAsia="Times New Roman" w:cs="Times New Roman"/>
          <w:szCs w:val="24"/>
        </w:rPr>
        <w:t>εξεδόθη</w:t>
      </w:r>
      <w:proofErr w:type="spellEnd"/>
      <w:r>
        <w:rPr>
          <w:rFonts w:eastAsia="Times New Roman" w:cs="Times New Roman"/>
          <w:szCs w:val="24"/>
        </w:rPr>
        <w:t xml:space="preserve"> μόλις πριν από δυόμισι μήνες, τον Ιούνιο, και εκεί θα δείτε όλη την πραγματικότητα. Το λέει: «Οι αμοιβές το 2015 σε σχέση με το 2014 μειώθηκαν» επί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δηλαδή, και Οικολό</w:t>
      </w:r>
      <w:r>
        <w:rPr>
          <w:rFonts w:eastAsia="Times New Roman" w:cs="Times New Roman"/>
          <w:szCs w:val="24"/>
        </w:rPr>
        <w:t>γων -μην τους ξεχνάμε αυτούς- «κατά 2,9%». Η αύξηση των μισθών που επικαλεστήκατε εσείς για 0,8% το 2016 δεν υπερκαλύπτει αυτήν την τεράστια διαφορά. Είναι στοιχειώδες ζήτημα η αντιμετώπιση της ανεργίας και για την αντιμετώπιση του ασφαλιστικού. Αλλά εσείς</w:t>
      </w:r>
      <w:r>
        <w:rPr>
          <w:rFonts w:eastAsia="Times New Roman" w:cs="Times New Roman"/>
          <w:szCs w:val="24"/>
        </w:rPr>
        <w:t xml:space="preserve"> τι κάνατε; Δημιουργήσατε, είστε οι γεννήτορες της γενιάς των 360 ευρώ, όταν κάνατε καριέρα πολιτική πετροβολώντας τη δημιουργία της γενιάς των 700 ευρώ.</w:t>
      </w:r>
    </w:p>
    <w:p w14:paraId="14B8521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Και εάν θέλετε και άλλα στοιχεία, να σας τα δώσω. Ανεξάρτητη Αρχή Δημοσίων Εσόδων: «Τα </w:t>
      </w:r>
      <w:r>
        <w:rPr>
          <w:rFonts w:eastAsia="Times New Roman" w:cs="Times New Roman"/>
          <w:szCs w:val="24"/>
        </w:rPr>
        <w:t>εισοδήματα το 2016 είναι μειωμένα κατά 25% για τους ελεύθερους επαγγελματίες και κατά 1,5% για τους μισθωτούς». Δεν σας φτάνουν αυτά; Πάρτε και το στατιστικό δελτίο απασχόλησης του ΙΚΑ, το τελευταίο, που λέει ότι ο μέσος μηνιαίος μισθός τον Οκτώβριο του 20</w:t>
      </w:r>
      <w:r>
        <w:rPr>
          <w:rFonts w:eastAsia="Times New Roman" w:cs="Times New Roman"/>
          <w:szCs w:val="24"/>
        </w:rPr>
        <w:t>16 είναι τα 936 ευρώ, όταν το 2014 ήταν 1.156 ευρώ, μία μείωση δηλαδή 18,9%, επί των ημερών σας. Γι’ αυτά, θα μας πείτε τίποτα; Έχετε κα</w:t>
      </w:r>
      <w:r>
        <w:rPr>
          <w:rFonts w:eastAsia="Times New Roman" w:cs="Times New Roman"/>
          <w:szCs w:val="24"/>
        </w:rPr>
        <w:t>μ</w:t>
      </w:r>
      <w:r>
        <w:rPr>
          <w:rFonts w:eastAsia="Times New Roman" w:cs="Times New Roman"/>
          <w:szCs w:val="24"/>
        </w:rPr>
        <w:t xml:space="preserve">μιά κουβέντα παρηγοριάς προς όλους εκείνους </w:t>
      </w:r>
      <w:r>
        <w:rPr>
          <w:rFonts w:eastAsia="Times New Roman" w:cs="Times New Roman"/>
          <w:szCs w:val="24"/>
        </w:rPr>
        <w:lastRenderedPageBreak/>
        <w:t>που είδαν τα εισοδήματά τους και τη ζωή τους επί των ημερών σας να κλονίζετ</w:t>
      </w:r>
      <w:r>
        <w:rPr>
          <w:rFonts w:eastAsia="Times New Roman" w:cs="Times New Roman"/>
          <w:szCs w:val="24"/>
        </w:rPr>
        <w:t xml:space="preserve">αι και να πηγαίνει ακόμα πιο κάτω; </w:t>
      </w:r>
    </w:p>
    <w:p w14:paraId="14B8521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14B8521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Σε μία παρέμβασή μου προς τον κ. Μαντά -εκτός μικροφώνου η δική μου παρέμβαση- η </w:t>
      </w:r>
      <w:proofErr w:type="spellStart"/>
      <w:r>
        <w:rPr>
          <w:rFonts w:eastAsia="Times New Roman" w:cs="Times New Roman"/>
          <w:szCs w:val="24"/>
        </w:rPr>
        <w:t>Προεδρεύουσα</w:t>
      </w:r>
      <w:proofErr w:type="spellEnd"/>
      <w:r>
        <w:rPr>
          <w:rFonts w:eastAsia="Times New Roman" w:cs="Times New Roman"/>
          <w:szCs w:val="24"/>
        </w:rPr>
        <w:t xml:space="preserve"> τότε είπε: «Μα, δεν ακούσα</w:t>
      </w:r>
      <w:r>
        <w:rPr>
          <w:rFonts w:eastAsia="Times New Roman" w:cs="Times New Roman"/>
          <w:szCs w:val="24"/>
        </w:rPr>
        <w:t>τε, όταν μιλούσαμε για τις συντάξεις, τις μειώσεις, τη δέσμευση του κ. Τσίπρα, του Πρωθυπουργού, στη ΔΕΘ;». Διευκρινιστικά να σας ρωτήσω: Για ποια ακριβώς δέσμευση; Για τη δέκατη τρίτη σύνταξη που θα δίνατε ή για τον κατώτατο μισθό που θα τον πηγαίνατε στα</w:t>
      </w:r>
      <w:r>
        <w:rPr>
          <w:rFonts w:eastAsia="Times New Roman" w:cs="Times New Roman"/>
          <w:szCs w:val="24"/>
        </w:rPr>
        <w:t xml:space="preserve"> 751 ευρώ; Γι’ αυτή τη δέσμευση μιλούσατε ή για τον διπλασιασμό του χρόνου του επιδόματος ανεργίας; Γι’ αυτά έχετε να πείτε τίποτα; Αλλά ξέρω τι λέτε. Καθαρίζετε με δύο κουβέντες: «Κάναμε μία σκληρή και περήφανη διαπραγμάτευση και τελικά οδηγηθήκαμε σε απο</w:t>
      </w:r>
      <w:r>
        <w:rPr>
          <w:rFonts w:eastAsia="Times New Roman" w:cs="Times New Roman"/>
          <w:szCs w:val="24"/>
        </w:rPr>
        <w:t xml:space="preserve">τελέσματα που δεν μας αρέσουν, αλλά…». Και αρχίζει μετά το παραμύθι, το </w:t>
      </w:r>
      <w:proofErr w:type="spellStart"/>
      <w:r>
        <w:rPr>
          <w:rFonts w:eastAsia="Times New Roman" w:cs="Times New Roman"/>
          <w:szCs w:val="24"/>
        </w:rPr>
        <w:t>μπλα-μπλα</w:t>
      </w:r>
      <w:proofErr w:type="spellEnd"/>
      <w:r>
        <w:rPr>
          <w:rFonts w:eastAsia="Times New Roman" w:cs="Times New Roman"/>
          <w:szCs w:val="24"/>
        </w:rPr>
        <w:t xml:space="preserve"> για τον κοινωνικό μετασχηματισμό της Ευρώπης και άλλες τέτοιες αερολογίες. </w:t>
      </w:r>
    </w:p>
    <w:p w14:paraId="14B8521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πάλι για τις μειώσεις των συντάξεων θα σας πω. Εδώ, λες και ήμουν σε</w:t>
      </w:r>
      <w:r>
        <w:rPr>
          <w:rFonts w:eastAsia="Times New Roman" w:cs="Times New Roman"/>
          <w:szCs w:val="24"/>
        </w:rPr>
        <w:t xml:space="preserve"> ένα άλλο </w:t>
      </w:r>
      <w:r>
        <w:rPr>
          <w:rFonts w:eastAsia="Times New Roman" w:cs="Times New Roman"/>
          <w:szCs w:val="24"/>
        </w:rPr>
        <w:t>κ</w:t>
      </w:r>
      <w:r>
        <w:rPr>
          <w:rFonts w:eastAsia="Times New Roman" w:cs="Times New Roman"/>
          <w:szCs w:val="24"/>
        </w:rPr>
        <w:t>οινοβούλιο, μίας άλλης χώρας, ενός άλλου αιώνα, μίας άλλη ηπείρου, διότι κατηγορούσατε τους προηγούμενους –ναι, Νέα Δημοκρατία και ΠΑΣΟΚ- ότι έκαναν δεκατρείς μειώσεις συντάξεων. Εσείς πόσες έχετε κάνει, κύριε Μαντά; Και από τη στιγμή που κατηγο</w:t>
      </w:r>
      <w:r>
        <w:rPr>
          <w:rFonts w:eastAsia="Times New Roman" w:cs="Times New Roman"/>
          <w:szCs w:val="24"/>
        </w:rPr>
        <w:t>ρούσατε τους προηγούμενους, που έκαναν μειώσεις των συντάξεων, εσείς γιατί λέτε «δεν μας έφταναν οι προηγούμενες μειώσεις συντάξεων, τις ενσωματώνουμε, τις αποδεχόμαστε και προχωράμε και παρακάτω»; Σε δεκατέσσερις μήνες από τώρα, την 1</w:t>
      </w:r>
      <w:r>
        <w:rPr>
          <w:rFonts w:eastAsia="Times New Roman" w:cs="Times New Roman"/>
          <w:szCs w:val="24"/>
          <w:vertAlign w:val="superscript"/>
        </w:rPr>
        <w:t>η</w:t>
      </w:r>
      <w:r>
        <w:rPr>
          <w:rFonts w:eastAsia="Times New Roman" w:cs="Times New Roman"/>
          <w:szCs w:val="24"/>
        </w:rPr>
        <w:t xml:space="preserve"> Ιανουαρίου 2019, το</w:t>
      </w:r>
      <w:r>
        <w:rPr>
          <w:rFonts w:eastAsia="Times New Roman" w:cs="Times New Roman"/>
          <w:szCs w:val="24"/>
        </w:rPr>
        <w:t xml:space="preserve"> 95% των συντάξεων, κύριων και επικουρικών, θα μειωθεί ως 18%. </w:t>
      </w:r>
    </w:p>
    <w:p w14:paraId="14B8521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14B8521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Τώρα, τώρα θα σας απαντήσω, κυρία Φωτίου. </w:t>
      </w:r>
    </w:p>
    <w:p w14:paraId="14B8522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Και εάν βάλουμε και επίσης το τσεκούρωμα των οικογενειακών επιδομάτων, η μείωση φτάνει στο 25%. </w:t>
      </w:r>
    </w:p>
    <w:p w14:paraId="14B8522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δούμε, λοιπόν, κύρια Φωτίου που αντιδράτε, πώς τα πάτε από απλή αριθμητική. </w:t>
      </w:r>
    </w:p>
    <w:p w14:paraId="14B8522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w:t>
      </w:r>
      <w:r>
        <w:rPr>
          <w:rFonts w:eastAsia="Times New Roman" w:cs="Times New Roman"/>
          <w:b/>
          <w:szCs w:val="24"/>
        </w:rPr>
        <w:t>ωνικής Αλληλεγγύης):</w:t>
      </w:r>
      <w:r>
        <w:rPr>
          <w:rFonts w:eastAsia="Times New Roman" w:cs="Times New Roman"/>
          <w:szCs w:val="24"/>
        </w:rPr>
        <w:t xml:space="preserve"> Ναι.</w:t>
      </w:r>
    </w:p>
    <w:p w14:paraId="14B8522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 μνημόνιο, που εσείς ψηφίσατε τον Μάιο, με την ψήφο και τη δική σας, κυρία Φωτίου, προβλέπει μείωση της δαπάνης της επιχορήγησης του κράτους προς τα ασφαλιστικά ταμεία, κατά 1,8 δισεκατομμύρια ευρώ. Να το πούμε απλά, κάθε χρόνο το κράτος έδινε 10 δισεκα</w:t>
      </w:r>
      <w:r>
        <w:rPr>
          <w:rFonts w:eastAsia="Times New Roman" w:cs="Times New Roman"/>
          <w:szCs w:val="24"/>
        </w:rPr>
        <w:t xml:space="preserve">τομμύρια ευρώ για συντάξεις. Το μνημόνιό σας λέει μείωση αυτής της δαπάνης κατά 1,8 δισεκατομμύρια ευρώ, δηλαδή κατά 1% του ΑΕΠ. Πείτε μου, λοιπόν, εσείς: Πώς και δεν θα μειωθούν; Με μαγικό τρόπο; Αφού τα ψηφίσατε. Στοιχειώδες, δόκτορα Γουότσον! Από τα 10 </w:t>
      </w:r>
      <w:r>
        <w:rPr>
          <w:rFonts w:eastAsia="Times New Roman" w:cs="Times New Roman"/>
          <w:szCs w:val="24"/>
        </w:rPr>
        <w:t>δισεκατομμύρια, εάν βγάλουμε 1,8 δισεκατομμύρια ευρώ, αυτό που μένει, για να μοιραστεί στις συντάξεις, είναι μειωμένο έως και 18%.</w:t>
      </w:r>
    </w:p>
    <w:p w14:paraId="14B8522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-και θα τελειώσω, κυρία Πρόεδρε- στην </w:t>
      </w:r>
      <w:r>
        <w:rPr>
          <w:rFonts w:eastAsia="Times New Roman" w:cs="Times New Roman"/>
          <w:szCs w:val="24"/>
        </w:rPr>
        <w:t>έ</w:t>
      </w:r>
      <w:r>
        <w:rPr>
          <w:rFonts w:eastAsia="Times New Roman" w:cs="Times New Roman"/>
          <w:szCs w:val="24"/>
        </w:rPr>
        <w:t>κθεση, στη ΔΕΘ όποιος πήγε, θα πρόσεξε ότι ο ΕΦΚΑ μοίραζε ένα φυλλάδιο μ</w:t>
      </w:r>
      <w:r>
        <w:rPr>
          <w:rFonts w:eastAsia="Times New Roman" w:cs="Times New Roman"/>
          <w:szCs w:val="24"/>
        </w:rPr>
        <w:t xml:space="preserve">ε τις αλήθειες και τα ψέματα για τις εισφορές και για τις συντάξεις. </w:t>
      </w:r>
    </w:p>
    <w:p w14:paraId="14B85225" w14:textId="77777777" w:rsidR="009F1D8B" w:rsidRDefault="00750C6B">
      <w:pPr>
        <w:spacing w:line="600" w:lineRule="auto"/>
        <w:ind w:firstLine="720"/>
        <w:contextualSpacing/>
        <w:jc w:val="both"/>
        <w:rPr>
          <w:rFonts w:eastAsia="Times New Roman"/>
          <w:bCs/>
        </w:rPr>
      </w:pPr>
      <w:r>
        <w:rPr>
          <w:rFonts w:eastAsia="Times New Roman"/>
          <w:bCs/>
        </w:rPr>
        <w:lastRenderedPageBreak/>
        <w:t>Για να δούμε τι έλεγε αυτό το έντυπο του ΕΦΚΑ: «Στις 30 Ιουνίου 2017 εκκρεμούσαν τριακόσιες είκοσι οκτώ χιλιάδες επτακόσιες σαράντα πέντε συντάξεις και εφάπαξ, τα οποία δεν έχουν λάβει ο</w:t>
      </w:r>
      <w:r>
        <w:rPr>
          <w:rFonts w:eastAsia="Times New Roman"/>
          <w:bCs/>
        </w:rPr>
        <w:t>ι δικαιούχοι τους τα τελευταία δύο ή τρία χρόνια». Τον Μάιο πριν από τέσσερις-πέντε μήνες, όταν πάλι ανακινήθηκε το θέμα, είχατε πει ότι τον Οκτώβριο του 2017, σε δέκα-δεκαπέντε μέρες δηλαδή, θα έχει τακτοποιηθεί η εκκρεμότητα. Ο Οκτώβρης είναι σε δέκα ημέ</w:t>
      </w:r>
      <w:r>
        <w:rPr>
          <w:rFonts w:eastAsia="Times New Roman"/>
          <w:bCs/>
        </w:rPr>
        <w:t>ρες. Για πείτε μας, τι θα κάνετε με αυτό το βουνό των εκκρεμοτήτων; Θα τις δώσετε τις συντάξεις; Ναι ή όχι; Απλά πράγματα. Διότι δεν μπορούν οι άνθρωποι να ζουν με 200 ευρώ. Πού είναι εκεί η κοινωνική σας ευαισθησία;</w:t>
      </w:r>
    </w:p>
    <w:p w14:paraId="14B85226" w14:textId="77777777" w:rsidR="009F1D8B" w:rsidRDefault="00750C6B">
      <w:pPr>
        <w:spacing w:line="600" w:lineRule="auto"/>
        <w:ind w:firstLine="720"/>
        <w:contextualSpacing/>
        <w:jc w:val="both"/>
        <w:rPr>
          <w:rFonts w:eastAsia="Times New Roman"/>
          <w:bCs/>
        </w:rPr>
      </w:pPr>
      <w:r>
        <w:rPr>
          <w:rFonts w:eastAsia="Times New Roman"/>
          <w:bCs/>
        </w:rPr>
        <w:t>Και πάμε παρακάτω. Ο ΕΦΚΑ τι μας λέει τ</w:t>
      </w:r>
      <w:r>
        <w:rPr>
          <w:rFonts w:eastAsia="Times New Roman"/>
          <w:bCs/>
        </w:rPr>
        <w:t>ώρα; Ότι οι πληρωμές θα γίνουν έως τον Ιούνιο του 2018 για τις κύριες συντάξεις. Κανένα χρονοδιάγραμμα για τις επικουρικές. Θα ήθελα να ακούσω. Κάθε μέρα μας διαφημίζετε τα πρωτογενή πλεονάσματα και βεβαίως αυτό που αποκρύβετε εσείς και δεν το λέτε είναι ό</w:t>
      </w:r>
      <w:r>
        <w:rPr>
          <w:rFonts w:eastAsia="Times New Roman"/>
          <w:bCs/>
        </w:rPr>
        <w:t xml:space="preserve">τι οι συντάξεις και τα εφάπαξ που δεν πληρώνονται είναι ένα μέρος ικανό των πρωτογενών πλεονασμάτων, για τα οποία υπερηφανεύεστε. Είναι σαφές ότι η βόμβα των απλήρωτων συντάξεων θα </w:t>
      </w:r>
      <w:r>
        <w:rPr>
          <w:rFonts w:eastAsia="Times New Roman"/>
          <w:bCs/>
        </w:rPr>
        <w:lastRenderedPageBreak/>
        <w:t>σκάσει κάποια στιγμή. Δεν ξέρω αν θα σκάσει στα δικά σας χέρια ή στην επόμε</w:t>
      </w:r>
      <w:r>
        <w:rPr>
          <w:rFonts w:eastAsia="Times New Roman"/>
          <w:bCs/>
        </w:rPr>
        <w:t>νη κυβέρνηση, όποια κι αν είναι αυτή.</w:t>
      </w:r>
    </w:p>
    <w:p w14:paraId="14B85227" w14:textId="77777777" w:rsidR="009F1D8B" w:rsidRDefault="00750C6B">
      <w:pPr>
        <w:spacing w:line="600" w:lineRule="auto"/>
        <w:ind w:firstLine="720"/>
        <w:contextualSpacing/>
        <w:jc w:val="both"/>
        <w:rPr>
          <w:rFonts w:eastAsia="Times New Roman"/>
          <w:bCs/>
        </w:rPr>
      </w:pPr>
      <w:r>
        <w:rPr>
          <w:rFonts w:eastAsia="Times New Roman"/>
          <w:bCs/>
        </w:rPr>
        <w:t>Αλλά το φυλλάδιο του ΕΦΚΑ κρύβει κι άλλες αλήθειες. Θα σας πω εγώ μια άλλη που δεν κρύβει. Αυτό που σας ανέφερα εμφαντικά: Τι περιμένει τους συνταξιούχους από 1</w:t>
      </w:r>
      <w:r w:rsidRPr="00D27C49">
        <w:rPr>
          <w:rFonts w:eastAsia="Times New Roman"/>
          <w:bCs/>
          <w:vertAlign w:val="superscript"/>
        </w:rPr>
        <w:t>η</w:t>
      </w:r>
      <w:r>
        <w:rPr>
          <w:rFonts w:eastAsia="Times New Roman"/>
          <w:bCs/>
        </w:rPr>
        <w:t xml:space="preserve"> Ιανουαρίου του 2019; Μείωση των συντάξεών τους έως και 1</w:t>
      </w:r>
      <w:r>
        <w:rPr>
          <w:rFonts w:eastAsia="Times New Roman"/>
          <w:bCs/>
        </w:rPr>
        <w:t>8%. Γιατί δεν το λέτε; Γιατί δεν το λέτε;</w:t>
      </w:r>
    </w:p>
    <w:p w14:paraId="14B85228" w14:textId="77777777" w:rsidR="009F1D8B" w:rsidRDefault="00750C6B">
      <w:pPr>
        <w:spacing w:line="600" w:lineRule="auto"/>
        <w:ind w:firstLine="720"/>
        <w:contextualSpacing/>
        <w:jc w:val="both"/>
        <w:rPr>
          <w:rFonts w:eastAsia="Times New Roman"/>
          <w:bCs/>
        </w:rPr>
      </w:pPr>
      <w:r>
        <w:rPr>
          <w:rFonts w:eastAsia="Times New Roman"/>
          <w:bCs/>
        </w:rPr>
        <w:t xml:space="preserve">Επίσης, γιατί δεν μας λέτε και για το ΕΚΑΣ κάτι; Ούτε εκεί μια κουβέντα </w:t>
      </w:r>
      <w:proofErr w:type="spellStart"/>
      <w:r>
        <w:rPr>
          <w:rFonts w:eastAsia="Times New Roman"/>
          <w:bCs/>
        </w:rPr>
        <w:t>παρηγορίας</w:t>
      </w:r>
      <w:proofErr w:type="spellEnd"/>
      <w:r>
        <w:rPr>
          <w:rFonts w:eastAsia="Times New Roman"/>
          <w:bCs/>
        </w:rPr>
        <w:t xml:space="preserve">; Το κόψατε σε </w:t>
      </w:r>
      <w:proofErr w:type="spellStart"/>
      <w:r>
        <w:rPr>
          <w:rFonts w:eastAsia="Times New Roman"/>
          <w:bCs/>
        </w:rPr>
        <w:t>εκατόν</w:t>
      </w:r>
      <w:proofErr w:type="spellEnd"/>
      <w:r>
        <w:rPr>
          <w:rFonts w:eastAsia="Times New Roman"/>
          <w:bCs/>
        </w:rPr>
        <w:t xml:space="preserve"> πενήντα χιλιάδες χαμηλοσυνταξιούχους και το ψαλίδι αυτό θα συνεχιστεί, διότι το κονδύλι αυτό περιορίζεται στο </w:t>
      </w:r>
      <w:r>
        <w:rPr>
          <w:rFonts w:eastAsia="Times New Roman"/>
          <w:bCs/>
        </w:rPr>
        <w:t>μισό.</w:t>
      </w:r>
    </w:p>
    <w:p w14:paraId="14B85229" w14:textId="77777777" w:rsidR="009F1D8B" w:rsidRDefault="00750C6B">
      <w:pPr>
        <w:spacing w:line="600" w:lineRule="auto"/>
        <w:ind w:firstLine="720"/>
        <w:contextualSpacing/>
        <w:jc w:val="both"/>
        <w:rPr>
          <w:rFonts w:eastAsia="Times New Roman"/>
          <w:bCs/>
        </w:rPr>
      </w:pPr>
      <w:r>
        <w:rPr>
          <w:rFonts w:eastAsia="Times New Roman"/>
          <w:bCs/>
        </w:rPr>
        <w:t xml:space="preserve">Κυρίες και κύριοι συνάδελφοι, καταλήγω λέγοντας ότι όπως τα κάνατε στον Σαρωνικό, τα κάνατε «μούσκεμα» αλλά σε βάρος δυστυχώς του συνόλου της ελληνικής κοινωνίας, πολύ φοβάμαι ότι έτσι οδηγήστε και με ό,τι καταπιάνεστε. Αν είναι συντάξεις, κρίμα για </w:t>
      </w:r>
      <w:r>
        <w:rPr>
          <w:rFonts w:eastAsia="Times New Roman"/>
          <w:bCs/>
        </w:rPr>
        <w:t xml:space="preserve">τις συντάξεις. </w:t>
      </w:r>
      <w:r>
        <w:rPr>
          <w:rFonts w:eastAsia="Times New Roman"/>
          <w:bCs/>
          <w:lang w:val="en-US"/>
        </w:rPr>
        <w:t>A</w:t>
      </w:r>
      <w:r>
        <w:rPr>
          <w:rFonts w:eastAsia="Times New Roman"/>
          <w:bCs/>
        </w:rPr>
        <w:t>ν είναι για το περιβάλλον, κρίμα για το περιβάλλον, αλλά αν είναι για την απλή κοινή λογική, κρίμα για εσάς, διότι ο κόσμος πια δεν μπορεί να τρώει κουτόχορτο. Αρκετό σανό τον ταΐσατε. Το πολύ σανό κάποια στιγμή φέρνει την επανάσταση ως αυτ</w:t>
      </w:r>
      <w:r>
        <w:rPr>
          <w:rFonts w:eastAsia="Times New Roman"/>
          <w:bCs/>
        </w:rPr>
        <w:t>ονόητο.</w:t>
      </w:r>
    </w:p>
    <w:p w14:paraId="14B8522A" w14:textId="77777777" w:rsidR="009F1D8B" w:rsidRDefault="00750C6B">
      <w:pPr>
        <w:spacing w:line="600" w:lineRule="auto"/>
        <w:ind w:firstLine="720"/>
        <w:contextualSpacing/>
        <w:jc w:val="both"/>
        <w:rPr>
          <w:rFonts w:eastAsia="Times New Roman"/>
          <w:bCs/>
        </w:rPr>
      </w:pPr>
      <w:r>
        <w:rPr>
          <w:rFonts w:eastAsia="Times New Roman"/>
          <w:bCs/>
        </w:rPr>
        <w:lastRenderedPageBreak/>
        <w:t>Ευχαριστώ.</w:t>
      </w:r>
    </w:p>
    <w:p w14:paraId="14B8522B" w14:textId="77777777" w:rsidR="009F1D8B" w:rsidRDefault="00750C6B">
      <w:pPr>
        <w:spacing w:line="600" w:lineRule="auto"/>
        <w:ind w:firstLine="720"/>
        <w:contextualSpacing/>
        <w:jc w:val="center"/>
        <w:rPr>
          <w:rFonts w:eastAsia="Times New Roman"/>
          <w:bCs/>
        </w:rPr>
      </w:pPr>
      <w:r>
        <w:rPr>
          <w:rFonts w:eastAsia="Times New Roman"/>
          <w:bCs/>
        </w:rPr>
        <w:t>(Χειροκροτήματα)</w:t>
      </w:r>
    </w:p>
    <w:p w14:paraId="14B8522C" w14:textId="77777777" w:rsidR="009F1D8B" w:rsidRDefault="00750C6B">
      <w:pPr>
        <w:spacing w:line="600" w:lineRule="auto"/>
        <w:ind w:firstLine="720"/>
        <w:contextualSpacing/>
        <w:jc w:val="both"/>
        <w:rPr>
          <w:rFonts w:eastAsia="Times New Roman"/>
          <w:szCs w:val="24"/>
        </w:rPr>
      </w:pPr>
      <w:r>
        <w:rPr>
          <w:rFonts w:eastAsia="Times New Roman"/>
          <w:b/>
          <w:bCs/>
        </w:rPr>
        <w:t>ΠΡΟΕΔΡΕΥΩΝ (Μάριος Γεωργιάδης):</w:t>
      </w:r>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Αμυρά</w:t>
      </w:r>
      <w:proofErr w:type="spellEnd"/>
      <w:r>
        <w:rPr>
          <w:rFonts w:eastAsia="Times New Roman"/>
          <w:szCs w:val="24"/>
        </w:rPr>
        <w:t>.</w:t>
      </w:r>
    </w:p>
    <w:p w14:paraId="14B8522D" w14:textId="77777777" w:rsidR="009F1D8B" w:rsidRDefault="00750C6B">
      <w:pPr>
        <w:spacing w:line="600" w:lineRule="auto"/>
        <w:ind w:firstLine="720"/>
        <w:contextualSpacing/>
        <w:jc w:val="both"/>
        <w:rPr>
          <w:rFonts w:eastAsia="Times New Roman"/>
          <w:szCs w:val="24"/>
        </w:rPr>
      </w:pPr>
      <w:r>
        <w:rPr>
          <w:rFonts w:eastAsia="Times New Roman"/>
          <w:szCs w:val="24"/>
        </w:rPr>
        <w:t>Τον λόγο έχει ζητήσει ο Υφυπουργός Εργασίας, Κοινωνικής Ασφάλισης και Κοινωνικής Αλληλεγγύης κ. Πετρόπουλος για δέκα λεπτά και μετά θα δευτερολογήσει, απ’ ό,τι μ</w:t>
      </w:r>
      <w:r>
        <w:rPr>
          <w:rFonts w:eastAsia="Times New Roman"/>
          <w:szCs w:val="24"/>
        </w:rPr>
        <w:t xml:space="preserve">ε έχει ενημερώσει, η κ. </w:t>
      </w:r>
      <w:proofErr w:type="spellStart"/>
      <w:r>
        <w:rPr>
          <w:rFonts w:eastAsia="Times New Roman"/>
          <w:szCs w:val="24"/>
        </w:rPr>
        <w:t>Χριστοφιλοπούλου</w:t>
      </w:r>
      <w:proofErr w:type="spellEnd"/>
      <w:r>
        <w:rPr>
          <w:rFonts w:eastAsia="Times New Roman"/>
          <w:szCs w:val="24"/>
        </w:rPr>
        <w:t xml:space="preserve"> και θα κλείσει η κ. </w:t>
      </w:r>
      <w:proofErr w:type="spellStart"/>
      <w:r>
        <w:rPr>
          <w:rFonts w:eastAsia="Times New Roman"/>
          <w:szCs w:val="24"/>
        </w:rPr>
        <w:t>Αχτσιόγλου</w:t>
      </w:r>
      <w:proofErr w:type="spellEnd"/>
      <w:r>
        <w:rPr>
          <w:rFonts w:eastAsia="Times New Roman"/>
          <w:szCs w:val="24"/>
        </w:rPr>
        <w:t>, εκτός κι εάν χρειαστεί να παρέμβει ο κ. Λοβέρδος.</w:t>
      </w:r>
    </w:p>
    <w:p w14:paraId="14B8522E" w14:textId="77777777" w:rsidR="009F1D8B" w:rsidRDefault="00750C6B">
      <w:pPr>
        <w:spacing w:line="600" w:lineRule="auto"/>
        <w:ind w:firstLine="720"/>
        <w:contextualSpacing/>
        <w:jc w:val="both"/>
        <w:rPr>
          <w:rFonts w:eastAsia="Times New Roman"/>
          <w:b/>
          <w:bCs/>
        </w:rPr>
      </w:pPr>
      <w:r>
        <w:rPr>
          <w:rFonts w:eastAsia="Times New Roman"/>
          <w:szCs w:val="24"/>
        </w:rPr>
        <w:t>Ελάτε, κύριε Υπουργέ, έχετε τον λόγο.</w:t>
      </w:r>
    </w:p>
    <w:p w14:paraId="14B8522F" w14:textId="77777777" w:rsidR="009F1D8B" w:rsidRDefault="00750C6B">
      <w:pPr>
        <w:spacing w:line="600" w:lineRule="auto"/>
        <w:ind w:firstLine="720"/>
        <w:contextualSpacing/>
        <w:jc w:val="both"/>
        <w:rPr>
          <w:rFonts w:eastAsia="Times New Roman"/>
          <w:bCs/>
        </w:rPr>
      </w:pPr>
      <w:r>
        <w:rPr>
          <w:rFonts w:eastAsia="Times New Roman"/>
          <w:b/>
          <w:bCs/>
        </w:rPr>
        <w:t>ΑΝΑΣΤΑΣΙΟΣ ΠΕΤΡΟΠΟΥΛΟΣ (Υφυπουργός Εργασίας, Κοινωνικής Ασφάλισης και Κοινωνικής Αλληλεγγύης):</w:t>
      </w:r>
      <w:r>
        <w:rPr>
          <w:rFonts w:eastAsia="Times New Roman"/>
          <w:bCs/>
        </w:rPr>
        <w:t xml:space="preserve"> </w:t>
      </w:r>
      <w:r>
        <w:rPr>
          <w:rFonts w:eastAsia="Times New Roman"/>
          <w:bCs/>
        </w:rPr>
        <w:t>Ευχαριστώ, κύριε Πρόεδρε.</w:t>
      </w:r>
    </w:p>
    <w:p w14:paraId="14B85230" w14:textId="77777777" w:rsidR="009F1D8B" w:rsidRDefault="00750C6B">
      <w:pPr>
        <w:spacing w:line="600" w:lineRule="auto"/>
        <w:ind w:firstLine="720"/>
        <w:contextualSpacing/>
        <w:jc w:val="both"/>
        <w:rPr>
          <w:rFonts w:eastAsia="Times New Roman"/>
          <w:bCs/>
        </w:rPr>
      </w:pPr>
      <w:r>
        <w:rPr>
          <w:rFonts w:eastAsia="Times New Roman"/>
          <w:bCs/>
        </w:rPr>
        <w:t xml:space="preserve">Σήμερα, βεβαίως, λείπουν από το Κοινοβούλιο οι υπόλοιποι εκ των Βουλευτών της Δημοκρατικής Συμπαράταξης που διεκδικούν το αξίωμα του </w:t>
      </w:r>
      <w:r>
        <w:rPr>
          <w:rFonts w:eastAsia="Times New Roman"/>
          <w:bCs/>
        </w:rPr>
        <w:t>α</w:t>
      </w:r>
      <w:r>
        <w:rPr>
          <w:rFonts w:eastAsia="Times New Roman"/>
          <w:bCs/>
        </w:rPr>
        <w:t>ρχηγού. Φαντάζομαι, όμως, ότι στοιχίζονται όλοι στις θέσεις της κ. Γεννήματα. Συνεπώς να περιμέν</w:t>
      </w:r>
      <w:r>
        <w:rPr>
          <w:rFonts w:eastAsia="Times New Roman"/>
          <w:bCs/>
        </w:rPr>
        <w:t xml:space="preserve">ουν οι ελεύθεροι επαγγελματίες, το 80% των ελεύθερων επαγγελματιών, να επιστρέψουν ξανά στις υψηλές εισφορές, καθώς θα καταργηθεί όπως είπατε. Να το θυμούνται. Και ο κ. </w:t>
      </w:r>
      <w:proofErr w:type="spellStart"/>
      <w:r>
        <w:rPr>
          <w:rFonts w:eastAsia="Times New Roman"/>
          <w:bCs/>
        </w:rPr>
        <w:t>Βρούτσης</w:t>
      </w:r>
      <w:proofErr w:type="spellEnd"/>
      <w:r>
        <w:rPr>
          <w:rFonts w:eastAsia="Times New Roman"/>
          <w:bCs/>
        </w:rPr>
        <w:t xml:space="preserve">, </w:t>
      </w:r>
      <w:r>
        <w:rPr>
          <w:rFonts w:eastAsia="Times New Roman"/>
          <w:bCs/>
        </w:rPr>
        <w:lastRenderedPageBreak/>
        <w:t>επίσης, υποσχέθηκε κατάργηση του ν.4387 κι επιστροφή σε όλο το σύστημα εκείνο</w:t>
      </w:r>
      <w:r>
        <w:rPr>
          <w:rFonts w:eastAsia="Times New Roman"/>
          <w:bCs/>
        </w:rPr>
        <w:t xml:space="preserve"> το οποίο τους οδήγησε στην κατάσταση αυτή του τεράστιου χρέους. Να το λέτε συνεχώς, για να ξέρουν τι έχουν να πάθουν, καθώς ο κ. Λοβέρδος είπε ότι και η μεσαία τάξη είναι που στηρίζει κυβερνήσεις, να ξέρουμε ποια θα είναι η επόμενη κυβέρνηση. Συνεπώς να σ</w:t>
      </w:r>
      <w:r>
        <w:rPr>
          <w:rFonts w:eastAsia="Times New Roman"/>
          <w:bCs/>
        </w:rPr>
        <w:t>υνεχίσουμε την προσπάθεια που κάνουμε.</w:t>
      </w:r>
    </w:p>
    <w:p w14:paraId="14B85231" w14:textId="77777777" w:rsidR="009F1D8B" w:rsidRDefault="00750C6B">
      <w:pPr>
        <w:spacing w:line="600" w:lineRule="auto"/>
        <w:ind w:firstLine="720"/>
        <w:contextualSpacing/>
        <w:jc w:val="both"/>
        <w:rPr>
          <w:rFonts w:eastAsia="Times New Roman" w:cs="Times New Roman"/>
          <w:szCs w:val="24"/>
        </w:rPr>
      </w:pPr>
      <w:r>
        <w:rPr>
          <w:rFonts w:eastAsia="Times New Roman"/>
          <w:bCs/>
        </w:rPr>
        <w:t xml:space="preserve">Είπατε γιατί χαλάσαμε τον νόμο Λοβέρδου ο οποίος τα πήγαινε καλά και γιατί δεν τηρήσαμε και το </w:t>
      </w:r>
      <w:r>
        <w:rPr>
          <w:rFonts w:eastAsia="Times New Roman"/>
          <w:bCs/>
          <w:lang w:val="en-US"/>
        </w:rPr>
        <w:t>mail</w:t>
      </w:r>
      <w:r>
        <w:rPr>
          <w:rFonts w:eastAsia="Times New Roman"/>
          <w:bCs/>
        </w:rPr>
        <w:t xml:space="preserve"> </w:t>
      </w:r>
      <w:proofErr w:type="spellStart"/>
      <w:r>
        <w:rPr>
          <w:rFonts w:eastAsia="Times New Roman"/>
          <w:bCs/>
        </w:rPr>
        <w:t>Χαρδούβελη</w:t>
      </w:r>
      <w:proofErr w:type="spellEnd"/>
      <w:r>
        <w:rPr>
          <w:rFonts w:eastAsia="Times New Roman"/>
          <w:bCs/>
        </w:rPr>
        <w:t>. Αν πράγματι πήγαινε καλά, μια και ψηφίστηκε το 2010 ο ν.4863, ο λεγόμενος νόμος Λοβέρδου, γιατί μετά άρχι</w:t>
      </w:r>
      <w:r>
        <w:rPr>
          <w:rFonts w:eastAsia="Times New Roman"/>
          <w:bCs/>
        </w:rPr>
        <w:t>σαν οι μειώσεις 50 δισεκατομμύρια κοντά σε μια πενταετία, όταν μάλιστα η δέσμευση ήταν ότι η δημοσιονομική δαπάνη για τις συντάξεις δεν θα ξεπεράσει το 13% του ΑΕΠ, γιατί τόσο ήταν τότε; Ήταν το 13% του ΑΕΠ με το ΑΕΠ σε ύψος 226 δισεκατομμυρίων εκείνη τη χ</w:t>
      </w:r>
      <w:r>
        <w:rPr>
          <w:rFonts w:eastAsia="Times New Roman"/>
          <w:bCs/>
        </w:rPr>
        <w:t>ρονιά. Άρα, με τον νόμο Λοβέρδου θα είχαμε 13% συνεχώς.</w:t>
      </w:r>
      <w:r>
        <w:rPr>
          <w:rFonts w:eastAsia="Times New Roman"/>
          <w:bCs/>
        </w:rPr>
        <w:t xml:space="preserve"> </w:t>
      </w:r>
      <w:r>
        <w:rPr>
          <w:rFonts w:eastAsia="Times New Roman" w:cs="Times New Roman"/>
          <w:szCs w:val="24"/>
        </w:rPr>
        <w:t>Έλα, όμως, που πήγε στο 17% το 2015. Αυτό σημαίνει πάνω από 8 δισεκατομμύρια ευρώ μέτρα μόνο για τις συντάξεις, δηλαδή και άλλες μειώσεις.</w:t>
      </w:r>
    </w:p>
    <w:p w14:paraId="14B8523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κοντά στα 50 δισεκατομμύρια ευρώ, συν 8 δισεκατομμύρι</w:t>
      </w:r>
      <w:r>
        <w:rPr>
          <w:rFonts w:eastAsia="Times New Roman" w:cs="Times New Roman"/>
          <w:szCs w:val="24"/>
        </w:rPr>
        <w:t>α ευρώ θα φτάναμε κοντά στα 60 δισεκατομμύρια ευρώ. Αυτό λέει απλώς η πραγματικότητα. Δεν τον πειράξαμε εμείς τον νόμο Λοβέρδου. Είχε ήδη ανατραπεί μέσα σε πέντε χρόνια. Δεν εφαρμόστηκε ποτέ, γιατί δεν θα μπορούσε να εφαρμοστεί, εκτός εάν εμείς προχωρούσαμ</w:t>
      </w:r>
      <w:r>
        <w:rPr>
          <w:rFonts w:eastAsia="Times New Roman" w:cs="Times New Roman"/>
          <w:szCs w:val="24"/>
        </w:rPr>
        <w:t xml:space="preserve">ε σε τόσο μεγάλες μειώσεις, πράγμα που δεν κάναμε. Θέλω τεκμηρίωση μετά για όποιον πάρει τον λόγο και να μου εξηγήσει πώς θα γινόταν να διατηρηθεί το 13% του ΑΕΠ ως συνταξιοδοτική δαπάνη, παρά τα όσα συνέβησαν στον μεταξύ. </w:t>
      </w:r>
    </w:p>
    <w:p w14:paraId="14B8523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ακούει ο κόσμος και </w:t>
      </w:r>
      <w:r>
        <w:rPr>
          <w:rFonts w:eastAsia="Times New Roman" w:cs="Times New Roman"/>
          <w:szCs w:val="24"/>
        </w:rPr>
        <w:t xml:space="preserve">ακούνε και οι συνταξιούχοι, να πω ότι πήρα ένα μήνυμα νωρίτερα: «Δεν του λέτε του κ. </w:t>
      </w:r>
      <w:proofErr w:type="spellStart"/>
      <w:r>
        <w:rPr>
          <w:rFonts w:eastAsia="Times New Roman" w:cs="Times New Roman"/>
          <w:szCs w:val="24"/>
        </w:rPr>
        <w:t>Βρούτση</w:t>
      </w:r>
      <w:proofErr w:type="spellEnd"/>
      <w:r>
        <w:rPr>
          <w:rFonts w:eastAsia="Times New Roman" w:cs="Times New Roman"/>
          <w:szCs w:val="24"/>
        </w:rPr>
        <w:t xml:space="preserve"> να έρθει να μας τα πει και εμάς, που μέχρι το 2014 σφαγιάστηκαν οι συντάξεις και κα</w:t>
      </w:r>
      <w:r>
        <w:rPr>
          <w:rFonts w:eastAsia="Times New Roman" w:cs="Times New Roman"/>
          <w:szCs w:val="24"/>
        </w:rPr>
        <w:t>μ</w:t>
      </w:r>
      <w:r>
        <w:rPr>
          <w:rFonts w:eastAsia="Times New Roman" w:cs="Times New Roman"/>
          <w:szCs w:val="24"/>
        </w:rPr>
        <w:t>μία μείωση δεν είχαμε μετά;». Ισχυρίζεστε ότι θα έχουμε 40-50% -δεν ξέρω πόσο λ</w:t>
      </w:r>
      <w:r>
        <w:rPr>
          <w:rFonts w:eastAsia="Times New Roman" w:cs="Times New Roman"/>
          <w:szCs w:val="24"/>
        </w:rPr>
        <w:t>έτε- από το 2019 και μετά. Το λέτε, βεβαίως, αυθαιρέτως παρ</w:t>
      </w:r>
      <w:r>
        <w:rPr>
          <w:rFonts w:eastAsia="Times New Roman" w:cs="Times New Roman"/>
          <w:szCs w:val="24"/>
        </w:rPr>
        <w:t xml:space="preserve">’ </w:t>
      </w:r>
      <w:r>
        <w:rPr>
          <w:rFonts w:eastAsia="Times New Roman" w:cs="Times New Roman"/>
          <w:szCs w:val="24"/>
        </w:rPr>
        <w:t xml:space="preserve">όλο που στον νόμο προβλέπεται μέχρι 18% το ανώτατο. Το έχουμε πει και θα επιβεβαιωθεί. </w:t>
      </w:r>
    </w:p>
    <w:p w14:paraId="14B85234"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Άλλωστε, οι ερωτήσεις που συμπεριλαμβάνονται στην επίκαιρη επερώτηση που συζητούμε σήμερα ήδη έχουν απαντηθ</w:t>
      </w:r>
      <w:r>
        <w:rPr>
          <w:rFonts w:eastAsia="Times New Roman" w:cs="Times New Roman"/>
          <w:szCs w:val="24"/>
        </w:rPr>
        <w:t>εί. Είχαν δοθεί τον Μάρτιο και η πραγματικότητα ανέτρεψε πλήρως όλες τις ερωτήσεις, διότι κατάρρευση εσόδων δεν έχουμε. Μιλούσε για κατάρρευση εσόδων. Μιλούσε για ανοργανωσιά και μη λειτουργία του ΕΦΚΑ. Έχουμε πάρει τα εύσημα από τα τεχνικά κλιμάκια ότι αν</w:t>
      </w:r>
      <w:r>
        <w:rPr>
          <w:rFonts w:eastAsia="Times New Roman" w:cs="Times New Roman"/>
          <w:szCs w:val="24"/>
        </w:rPr>
        <w:t xml:space="preserve">άλογα εγχειρήματα, σε οποιαδήποτε χώρα, δεν είχαν τέτοια θετικά αποτελέσματα μέχρι αυτήν τη στιγμή. Μας κατηγορείτε για τις συνέπειες των πολιτικών που είχατε πριν, για το προηγούμενο σύστημα κοινωνικής ασφάλισης το οποίο παρήγαγε οφειλέτες. </w:t>
      </w:r>
    </w:p>
    <w:p w14:paraId="14B8523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Με ρώτησε ο κ</w:t>
      </w:r>
      <w:r>
        <w:rPr>
          <w:rFonts w:eastAsia="Times New Roman" w:cs="Times New Roman"/>
          <w:szCs w:val="24"/>
        </w:rPr>
        <w:t xml:space="preserve">. Κουτσούκος τι θα κάνω με τους συμπατριώτες μου στην </w:t>
      </w:r>
      <w:proofErr w:type="spellStart"/>
      <w:r>
        <w:rPr>
          <w:rFonts w:eastAsia="Times New Roman" w:cs="Times New Roman"/>
          <w:szCs w:val="24"/>
        </w:rPr>
        <w:t>Κρέστενα</w:t>
      </w:r>
      <w:proofErr w:type="spellEnd"/>
      <w:r>
        <w:rPr>
          <w:rFonts w:eastAsia="Times New Roman" w:cs="Times New Roman"/>
          <w:szCs w:val="24"/>
        </w:rPr>
        <w:t xml:space="preserve"> που καλούνται να πληρώσουν πρόστιμα και προσαυξήσεις από τον ΟΑΕΕ. Ε, να του πω, λοιπόν, ότι είναι του παλιού συστήματος παράγωγες αυτές οι συνέπειες, αυτού που καταργήσαμε εμείς. Από τον ν.438</w:t>
      </w:r>
      <w:r>
        <w:rPr>
          <w:rFonts w:eastAsia="Times New Roman" w:cs="Times New Roman"/>
          <w:szCs w:val="24"/>
        </w:rPr>
        <w:t xml:space="preserve">7 δεν υπάρχει ο ΟΑΕΕ και ο ΟΓΑ. Απλή λογική είναι η απάντησή μου. </w:t>
      </w:r>
    </w:p>
    <w:p w14:paraId="14B8523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Πράγματι</w:t>
      </w:r>
      <w:r>
        <w:rPr>
          <w:rFonts w:eastAsia="Times New Roman" w:cs="Times New Roman"/>
          <w:szCs w:val="24"/>
        </w:rPr>
        <w:t xml:space="preserve"> </w:t>
      </w:r>
      <w:r>
        <w:rPr>
          <w:rFonts w:eastAsia="Times New Roman" w:cs="Times New Roman"/>
          <w:szCs w:val="24"/>
        </w:rPr>
        <w:t xml:space="preserve">θα πρέπει να αντιμετωπίσουμε όλα αυτά τα προβλήματα που προκαλούσε το προηγούμενο σύστημα το οποίο </w:t>
      </w:r>
      <w:r>
        <w:rPr>
          <w:rFonts w:eastAsia="Times New Roman" w:cs="Times New Roman"/>
          <w:szCs w:val="24"/>
        </w:rPr>
        <w:lastRenderedPageBreak/>
        <w:t>καταργήσαμε με τον ν.4387 και έχει στραγγαλίσει πάρα πολύ κόσμο. Είναι μια από τι</w:t>
      </w:r>
      <w:r>
        <w:rPr>
          <w:rFonts w:eastAsia="Times New Roman" w:cs="Times New Roman"/>
          <w:szCs w:val="24"/>
        </w:rPr>
        <w:t>ς νομοθετικές πρωτοβουλίες που πρέπει να πάρουμε στο επόμενο διάστημα, διότι τέτοιες νομοθετικές πρωτοβουλίες έχουμε πάρει μετά τον Μάιο του 2016 και όχι για να καταργούμε τον ν.4387. Δεν υπάρχει ούτε μια διάταξη του ν.4387 που να καταργεί. Εκτός εάν διαφω</w:t>
      </w:r>
      <w:r>
        <w:rPr>
          <w:rFonts w:eastAsia="Times New Roman" w:cs="Times New Roman"/>
          <w:szCs w:val="24"/>
        </w:rPr>
        <w:t xml:space="preserve">νείτε με τον περιορισμό, που είναι επέκταση διάταξης, στην ανώτατη μείωση ως προς το ποσοστό 30% για τους δημοσίους υπαλλήλους που φεύγουν με πρόωρη σύνταξη. Δηλαδή, τι να κάνουμε; </w:t>
      </w:r>
    </w:p>
    <w:p w14:paraId="14B8523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ποτέ δεν είπαμε ότι δεν θα προχωράμε σε βελτιωτικές διατάξεις </w:t>
      </w:r>
      <w:r>
        <w:rPr>
          <w:rFonts w:eastAsia="Times New Roman" w:cs="Times New Roman"/>
          <w:szCs w:val="24"/>
        </w:rPr>
        <w:t>στο σύστημα κοινωνικής ασφάλισης, όπως είναι για παράδειγμα αυτή για την οποία προβλέψαμε την υποστήριξη στους πάσχοντες ψυχικά ή αυτή που προβλέψαμε για τη συνταξιοδότηση -πράγμα που δεν ίσχυε- για τους φυλακισμένους, δηλαδή να μπορούν να παίρνουν σύνταξη</w:t>
      </w:r>
      <w:r>
        <w:rPr>
          <w:rFonts w:eastAsia="Times New Roman" w:cs="Times New Roman"/>
          <w:szCs w:val="24"/>
        </w:rPr>
        <w:t xml:space="preserve"> και οι φυλακισμένοι, όπως και μια σειρά άλλες διατάξεις τις οποίες φυσικά θα πάρουμε στο μέλλον. Όμως, δεν καταργούν τον ν.4387. </w:t>
      </w:r>
    </w:p>
    <w:p w14:paraId="14B8523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 xml:space="preserve">αμείο των </w:t>
      </w:r>
      <w:r>
        <w:rPr>
          <w:rFonts w:eastAsia="Times New Roman" w:cs="Times New Roman"/>
          <w:szCs w:val="24"/>
        </w:rPr>
        <w:t>μ</w:t>
      </w:r>
      <w:r>
        <w:rPr>
          <w:rFonts w:eastAsia="Times New Roman" w:cs="Times New Roman"/>
          <w:szCs w:val="24"/>
        </w:rPr>
        <w:t xml:space="preserve">ηχανικών είχε αύξηση 61%, κύριε </w:t>
      </w:r>
      <w:proofErr w:type="spellStart"/>
      <w:r>
        <w:rPr>
          <w:rFonts w:eastAsia="Times New Roman" w:cs="Times New Roman"/>
          <w:szCs w:val="24"/>
        </w:rPr>
        <w:t>Βρούτση</w:t>
      </w:r>
      <w:proofErr w:type="spellEnd"/>
      <w:r>
        <w:rPr>
          <w:rFonts w:eastAsia="Times New Roman" w:cs="Times New Roman"/>
          <w:szCs w:val="24"/>
        </w:rPr>
        <w:t>, από τις δικές διατάξεις και πνίγηκαν οι άνθρωποι. Και περάσαμε διάταξ</w:t>
      </w:r>
      <w:r>
        <w:rPr>
          <w:rFonts w:eastAsia="Times New Roman" w:cs="Times New Roman"/>
          <w:szCs w:val="24"/>
        </w:rPr>
        <w:t xml:space="preserve">η να μπορούμε να αποσυνδέσουμε την ιδιότητα από </w:t>
      </w:r>
      <w:r>
        <w:rPr>
          <w:rFonts w:eastAsia="Times New Roman" w:cs="Times New Roman"/>
          <w:szCs w:val="24"/>
        </w:rPr>
        <w:lastRenderedPageBreak/>
        <w:t>την υποχρέωση ασφάλισης για να διασώζονται σε αυτές τις ασφυκτικές συνθήκες που έχετε δημιουργήσει με τόσες υψηλές εισφορές. Φυσικά με τον ν.4387 ευτυχώς γι’ αυτούς και αυτές αντιμετωπίστηκαν, διότι πάνε οι ά</w:t>
      </w:r>
      <w:r>
        <w:rPr>
          <w:rFonts w:eastAsia="Times New Roman" w:cs="Times New Roman"/>
          <w:szCs w:val="24"/>
        </w:rPr>
        <w:t xml:space="preserve">νθρωποι πια με το καθαρό τους εισόδημα. Εκεί έχουμε πραγματικά μια βελτιωμένη προσαρμογή για τους ασφαλισμένους, διότι πλέον είναι το καθαρό εισόδημα που αποτελεί τη βάση υπολογισμού των εισφορών. Άρα μόνο εκείνοι που έχουν καθαρό εισόδημα καταβάλουν. Και </w:t>
      </w:r>
      <w:r>
        <w:rPr>
          <w:rFonts w:eastAsia="Times New Roman" w:cs="Times New Roman"/>
          <w:szCs w:val="24"/>
        </w:rPr>
        <w:t>έχουμε πει ότι στη διαδικασία αυτή –και το είχαμε πει από τη ψήφιση του ν.4387 και σε όσες συζητήσεις ακολούθησαν- θα πάρουμε μέτρα βλέποντας το σύστημά μας πώς λειτουργεί, να προχωράμε σε βελτιωτικές, όπου χρειάζεται, ρυθμίσεις. Τέτοιες θα υπάρξουν και γι</w:t>
      </w:r>
      <w:r>
        <w:rPr>
          <w:rFonts w:eastAsia="Times New Roman" w:cs="Times New Roman"/>
          <w:szCs w:val="24"/>
        </w:rPr>
        <w:t>α τις συντάξεις χηρείας.</w:t>
      </w:r>
    </w:p>
    <w:p w14:paraId="14B85239" w14:textId="77777777" w:rsidR="009F1D8B" w:rsidRDefault="00750C6B">
      <w:pPr>
        <w:spacing w:line="600" w:lineRule="auto"/>
        <w:ind w:firstLine="720"/>
        <w:contextualSpacing/>
        <w:jc w:val="both"/>
        <w:rPr>
          <w:rFonts w:eastAsia="Times New Roman"/>
          <w:szCs w:val="24"/>
        </w:rPr>
      </w:pPr>
      <w:r>
        <w:rPr>
          <w:rFonts w:eastAsia="Times New Roman" w:cs="Times New Roman"/>
          <w:szCs w:val="24"/>
        </w:rPr>
        <w:t>Θα πω ένα παράδειγμα. Ήμουν στην επαρχία προχθές. Η μητέρα ενός ανήλικου παιδιού τριών ετών είναι σαράντα τριών χρονών. Με αυτά που ακούει από εσάς νόμιζε ότι θα παίρνει σύνταξη μόνο για τρία χρόνια, δηλαδή μέχρι τα σαράντα έξι, κα</w:t>
      </w:r>
      <w:r>
        <w:rPr>
          <w:rFonts w:eastAsia="Times New Roman" w:cs="Times New Roman"/>
          <w:szCs w:val="24"/>
        </w:rPr>
        <w:t xml:space="preserve">ι μου λέει «Εγώ τι θα κάνω εγώ </w:t>
      </w:r>
      <w:proofErr w:type="spellStart"/>
      <w:r>
        <w:rPr>
          <w:rFonts w:eastAsia="Times New Roman" w:cs="Times New Roman"/>
          <w:szCs w:val="24"/>
        </w:rPr>
        <w:t>μετά;»</w:t>
      </w:r>
      <w:r>
        <w:rPr>
          <w:rFonts w:eastAsia="Times New Roman"/>
          <w:szCs w:val="24"/>
        </w:rPr>
        <w:t>Τέτοια</w:t>
      </w:r>
      <w:proofErr w:type="spellEnd"/>
      <w:r>
        <w:rPr>
          <w:rFonts w:eastAsia="Times New Roman"/>
          <w:szCs w:val="24"/>
        </w:rPr>
        <w:t xml:space="preserve"> λέτε και τρομάζετε τον κόσμο. Αγνοούσε η μητέρα αυτή ότι θα παίρνει σύνταξη για άλλα είκοσι ένα χρόνια, δηλαδή μέχρι να γίνει εξήντα τεσσάρων ετών. </w:t>
      </w:r>
      <w:r>
        <w:rPr>
          <w:rFonts w:eastAsia="Times New Roman"/>
          <w:szCs w:val="24"/>
        </w:rPr>
        <w:lastRenderedPageBreak/>
        <w:t>Και, όπως σαφώς λέμε στην εγκύκλιό μας, δεν θα πάψει να καταβάλλ</w:t>
      </w:r>
      <w:r>
        <w:rPr>
          <w:rFonts w:eastAsia="Times New Roman"/>
          <w:szCs w:val="24"/>
        </w:rPr>
        <w:t xml:space="preserve">εται η σύνταξη χηρείας σε όσους ξεπερνούν τα πενήντα πέντε έτη -λαμβάνοντας σύνταξη επειδή έχουν ανήλικα παιδιά. Και έτσι ηρέμησε η γυναίκα. </w:t>
      </w:r>
    </w:p>
    <w:p w14:paraId="14B8523A" w14:textId="77777777" w:rsidR="009F1D8B" w:rsidRDefault="00750C6B">
      <w:pPr>
        <w:spacing w:line="600" w:lineRule="auto"/>
        <w:ind w:firstLine="720"/>
        <w:contextualSpacing/>
        <w:jc w:val="both"/>
        <w:rPr>
          <w:rFonts w:eastAsia="Times New Roman"/>
          <w:szCs w:val="24"/>
        </w:rPr>
      </w:pPr>
      <w:r>
        <w:rPr>
          <w:rFonts w:eastAsia="Times New Roman"/>
          <w:szCs w:val="24"/>
        </w:rPr>
        <w:t>Μη λέτε τέτοια στον κόσμο. Δεν υπάρχει λόγος να πλήττετε όλοι το σύστημα της δημόσιας κοινωνικής ασφάλισης. Δεν κά</w:t>
      </w:r>
      <w:r>
        <w:rPr>
          <w:rFonts w:eastAsia="Times New Roman"/>
          <w:szCs w:val="24"/>
        </w:rPr>
        <w:t>νετε καλό ούτε στην κοινωνία ούτε στην προοπτική για ένα σύστημα το οποίο πρέπει να κρατάμε με ευλάβεια σε βιώσιμη πορεία και να το αναπτύσσουμε. Διότι γίνεστε κήρυκες μιας καταστροφής που δίνει νερό στην ανάπτυξη μιας άλλης λογικής, αυτής που ήδη έχει πλα</w:t>
      </w:r>
      <w:r>
        <w:rPr>
          <w:rFonts w:eastAsia="Times New Roman"/>
          <w:szCs w:val="24"/>
        </w:rPr>
        <w:t xml:space="preserve">σαριστεί για συνδυαστική αναπλήρωση των συντάξεων 29%. Δηλαδή υπόσχεστε 290 ευρώ συντάξεις με τις μελέτες, που ξέρω πολύ καλά και έχουν άλλωστε αναφερθεί σε σχετικά </w:t>
      </w:r>
      <w:r>
        <w:rPr>
          <w:rFonts w:eastAsia="Times New Roman"/>
          <w:szCs w:val="24"/>
          <w:lang w:val="en-US"/>
        </w:rPr>
        <w:t>fora</w:t>
      </w:r>
      <w:r>
        <w:rPr>
          <w:rFonts w:eastAsia="Times New Roman"/>
          <w:szCs w:val="24"/>
        </w:rPr>
        <w:t xml:space="preserve"> στα οποία συμμετείχα κι εγώ, ως πρόταση για το μέλλον. Είναι η δική σας ιδεολογική θεω</w:t>
      </w:r>
      <w:r>
        <w:rPr>
          <w:rFonts w:eastAsia="Times New Roman"/>
          <w:szCs w:val="24"/>
        </w:rPr>
        <w:t>ρητική, που αυτά προετοιμάζουν. Και αν πάρουμε τοις μετρητοίς και αυτό –και δεν έχω κανέναν λόγο να αμφισβητήσω τις προθέσεις του Αρχηγού της Νέας Δημοκρατίας- ότι η κοινωνική ανισότητα είναι ένα φαινόμενο φυσικό, όπως συμβαίνει ο άνθρωπος να είναι διαφορε</w:t>
      </w:r>
      <w:r>
        <w:rPr>
          <w:rFonts w:eastAsia="Times New Roman"/>
          <w:szCs w:val="24"/>
        </w:rPr>
        <w:t xml:space="preserve">τικός </w:t>
      </w:r>
      <w:r>
        <w:rPr>
          <w:rFonts w:eastAsia="Times New Roman"/>
          <w:szCs w:val="24"/>
        </w:rPr>
        <w:lastRenderedPageBreak/>
        <w:t xml:space="preserve">από τον διπλανό του ή δεν ξέρω ποια άλλη θεωρία θα ανακαλύψετε, μπορώ να υποθέσω ότι πράγματι αυτό ονειρεύεστε, ένα σύστημα όπου ο ισχυρός θα μπορεί να έχει κάλυψη των αναγκών της ζωής του, ο ανίσχυρος να ζήσει όπως να ‘ναι. </w:t>
      </w:r>
    </w:p>
    <w:p w14:paraId="14B8523B" w14:textId="77777777" w:rsidR="009F1D8B" w:rsidRDefault="00750C6B">
      <w:pPr>
        <w:spacing w:line="600" w:lineRule="auto"/>
        <w:ind w:firstLine="720"/>
        <w:contextualSpacing/>
        <w:jc w:val="both"/>
        <w:rPr>
          <w:rFonts w:eastAsia="Times New Roman"/>
          <w:szCs w:val="24"/>
        </w:rPr>
      </w:pPr>
      <w:r>
        <w:rPr>
          <w:rFonts w:eastAsia="Times New Roman"/>
          <w:szCs w:val="24"/>
        </w:rPr>
        <w:t>Εμείς, αυτήν την πολιτικ</w:t>
      </w:r>
      <w:r>
        <w:rPr>
          <w:rFonts w:eastAsia="Times New Roman"/>
          <w:szCs w:val="24"/>
        </w:rPr>
        <w:t xml:space="preserve">ή της ενίσχυσης της κοινωνικής ασφάλισης θα τη συνεχίσουμε. Θα βελτιώνουμε αυτά που πραγματικά πρέπει να βελτιώσουμε και βλέπουμε συνεχώς τα μέτρα με μεγάλο ενδιαφέρον, με μεγάλη προσοχή. Από όπου κι αν έρχονται οι σχετικές παρατηρήσεις, από την κοινωνία, </w:t>
      </w:r>
      <w:r>
        <w:rPr>
          <w:rFonts w:eastAsia="Times New Roman"/>
          <w:szCs w:val="24"/>
        </w:rPr>
        <w:t xml:space="preserve">από τους πολίτες, για μας είναι οδηγός σκέψης και αναζήτησης των καλύτερων λύσεων. Δεν προσπαθούμε για κάτι άλλο, παρά μόνο για το καλύτερο που μπορούμε να κάνουμε. </w:t>
      </w:r>
    </w:p>
    <w:p w14:paraId="14B8523C"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w:t>
      </w:r>
      <w:r>
        <w:rPr>
          <w:rFonts w:eastAsia="Times New Roman" w:cs="Times New Roman"/>
          <w:szCs w:val="24"/>
        </w:rPr>
        <w:t xml:space="preserve"> </w:t>
      </w:r>
      <w:r>
        <w:rPr>
          <w:rFonts w:eastAsia="Times New Roman" w:cs="Times New Roman"/>
          <w:szCs w:val="24"/>
        </w:rPr>
        <w:t xml:space="preserve">ομιλίας του κυρίου </w:t>
      </w:r>
      <w:r>
        <w:rPr>
          <w:rFonts w:eastAsia="Times New Roman" w:cs="Times New Roman"/>
          <w:szCs w:val="24"/>
        </w:rPr>
        <w:t>Υφυπουργού)</w:t>
      </w:r>
    </w:p>
    <w:p w14:paraId="14B8523D" w14:textId="77777777" w:rsidR="009F1D8B" w:rsidRDefault="00750C6B">
      <w:pPr>
        <w:spacing w:line="600" w:lineRule="auto"/>
        <w:ind w:firstLine="720"/>
        <w:contextualSpacing/>
        <w:jc w:val="both"/>
        <w:rPr>
          <w:rFonts w:eastAsia="Times New Roman"/>
          <w:szCs w:val="24"/>
        </w:rPr>
      </w:pPr>
      <w:r>
        <w:rPr>
          <w:rFonts w:eastAsia="Times New Roman"/>
          <w:szCs w:val="24"/>
        </w:rPr>
        <w:t>Να κλείσω την ομιλία μου λέγοντας ότι οι συντάξεις των αγροτών ποτέ δεν δίνονταν τον Ιούλιο. Άρχιζαν να δίνονται τον Ιούλιο. Θα ήθελα να σας ενημερώσω ότι εμείς τον Ιούλιο εμείς δίναμε συντάξεις για τους γεννημένους το ’46 και το ’47. Άρα, ποτέ</w:t>
      </w:r>
      <w:r>
        <w:rPr>
          <w:rFonts w:eastAsia="Times New Roman"/>
          <w:szCs w:val="24"/>
        </w:rPr>
        <w:t xml:space="preserve"> δεν συνέβαινε να εξαντλούνται όλες οι συντάξεις με μιας τον Ιούλιο. Ποτέ και σε κα</w:t>
      </w:r>
      <w:r>
        <w:rPr>
          <w:rFonts w:eastAsia="Times New Roman"/>
          <w:szCs w:val="24"/>
        </w:rPr>
        <w:t>μ</w:t>
      </w:r>
      <w:r>
        <w:rPr>
          <w:rFonts w:eastAsia="Times New Roman"/>
          <w:szCs w:val="24"/>
        </w:rPr>
        <w:t xml:space="preserve">μία χρονιά. </w:t>
      </w:r>
    </w:p>
    <w:p w14:paraId="14B8523E" w14:textId="77777777" w:rsidR="009F1D8B" w:rsidRDefault="00750C6B">
      <w:pPr>
        <w:spacing w:line="600" w:lineRule="auto"/>
        <w:ind w:firstLine="720"/>
        <w:contextualSpacing/>
        <w:jc w:val="both"/>
        <w:rPr>
          <w:rFonts w:eastAsia="Times New Roman"/>
          <w:szCs w:val="24"/>
        </w:rPr>
      </w:pPr>
      <w:r>
        <w:rPr>
          <w:rFonts w:eastAsia="Times New Roman"/>
          <w:szCs w:val="24"/>
        </w:rPr>
        <w:lastRenderedPageBreak/>
        <w:t>Τηρήσαμε το χρονοδιάγραμμα. Οι συντάξεις που είχα δηλώσει ότι θα δοθούν τον μήνα Αύγουστο, δόθηκαν, τον μήνα Σεπτέμβρη θα δοθούν τέσσερις χιλιάδες και κάθε ένα</w:t>
      </w:r>
      <w:r>
        <w:rPr>
          <w:rFonts w:eastAsia="Times New Roman"/>
          <w:szCs w:val="24"/>
        </w:rPr>
        <w:t>ν από τους επόμενους μήνες, θα δίνονται από τρεις χιλιάδες κάθε μήνα και θα ολοκληρωθούν στο τέλος του Δεκέμβρη του 2017 με πλήρη κάλυψη των αναγκών των αγροτών, όπως είχαμε δεσμευθεί και το εφαρμόζουμε.</w:t>
      </w:r>
    </w:p>
    <w:p w14:paraId="14B8523F" w14:textId="77777777" w:rsidR="009F1D8B" w:rsidRDefault="00750C6B">
      <w:pPr>
        <w:spacing w:line="600" w:lineRule="auto"/>
        <w:ind w:firstLine="720"/>
        <w:contextualSpacing/>
        <w:jc w:val="both"/>
        <w:rPr>
          <w:rFonts w:eastAsia="Times New Roman"/>
          <w:szCs w:val="24"/>
        </w:rPr>
      </w:pPr>
      <w:r>
        <w:rPr>
          <w:rFonts w:eastAsia="Times New Roman"/>
          <w:szCs w:val="24"/>
        </w:rPr>
        <w:t>Σας ευχαριστώ.</w:t>
      </w:r>
    </w:p>
    <w:p w14:paraId="14B85240" w14:textId="77777777" w:rsidR="009F1D8B" w:rsidRDefault="00750C6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w:t>
      </w:r>
      <w:r>
        <w:rPr>
          <w:rFonts w:eastAsia="Times New Roman"/>
          <w:szCs w:val="24"/>
        </w:rPr>
        <w:t>ΥΡΙΖΑ)</w:t>
      </w:r>
    </w:p>
    <w:p w14:paraId="14B85241" w14:textId="77777777" w:rsidR="009F1D8B" w:rsidRDefault="00750C6B">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Υπουργέ.</w:t>
      </w:r>
    </w:p>
    <w:p w14:paraId="14B85242"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Τον λόγο έχει τώρα η κ. </w:t>
      </w:r>
      <w:proofErr w:type="spellStart"/>
      <w:r>
        <w:rPr>
          <w:rFonts w:eastAsia="Times New Roman"/>
          <w:szCs w:val="24"/>
        </w:rPr>
        <w:t>Χριστοφιλοπούλου</w:t>
      </w:r>
      <w:proofErr w:type="spellEnd"/>
      <w:r>
        <w:rPr>
          <w:rFonts w:eastAsia="Times New Roman"/>
          <w:szCs w:val="24"/>
        </w:rPr>
        <w:t xml:space="preserve"> για πέντε λεπτά.</w:t>
      </w:r>
    </w:p>
    <w:p w14:paraId="14B85243" w14:textId="77777777" w:rsidR="009F1D8B" w:rsidRDefault="00750C6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Κύριε Πρόεδρε, κατ’ αρχ</w:t>
      </w:r>
      <w:r>
        <w:rPr>
          <w:rFonts w:eastAsia="Times New Roman"/>
          <w:szCs w:val="24"/>
        </w:rPr>
        <w:t>άς</w:t>
      </w:r>
      <w:r>
        <w:rPr>
          <w:rFonts w:eastAsia="Times New Roman"/>
          <w:szCs w:val="24"/>
        </w:rPr>
        <w:t xml:space="preserve"> να διορθώσουμε κάτι που ακούστηκε σε αυτήν την Αίθουσα, ότι η Δημοκρατική Συ</w:t>
      </w:r>
      <w:r>
        <w:rPr>
          <w:rFonts w:eastAsia="Times New Roman"/>
          <w:szCs w:val="24"/>
        </w:rPr>
        <w:t>μπαράταξη κατέθεσε, λέει, αυτήν την επερώτηση και συζητείται σήμερα λόγω εσωκομματικών εκλογών. Και επειδή αυτή η επερώτηση έχει, δυστυχώς, κατατεθεί, όπως ομολόγησε και ο Υπουργός, από τον Μάρτιο και δεν ευδό</w:t>
      </w:r>
      <w:r>
        <w:rPr>
          <w:rFonts w:eastAsia="Times New Roman"/>
          <w:szCs w:val="24"/>
        </w:rPr>
        <w:lastRenderedPageBreak/>
        <w:t>κησε ούτε η Κυβέρνηση -βεβαίως δεν ήθελε- και ο</w:t>
      </w:r>
      <w:r>
        <w:rPr>
          <w:rFonts w:eastAsia="Times New Roman"/>
          <w:szCs w:val="24"/>
        </w:rPr>
        <w:t>ύτε το Προεδρείο να συζητηθεί, φτάνει να συζητείται τώρα στο τέλος της περιόδου. Για να τα βάλουμε στη θέση τους τα πράγματα. Δεν έχει κα</w:t>
      </w:r>
      <w:r>
        <w:rPr>
          <w:rFonts w:eastAsia="Times New Roman"/>
          <w:szCs w:val="24"/>
        </w:rPr>
        <w:t>μ</w:t>
      </w:r>
      <w:r>
        <w:rPr>
          <w:rFonts w:eastAsia="Times New Roman"/>
          <w:szCs w:val="24"/>
        </w:rPr>
        <w:t>μία η επερώτηση με τις εκλογές τις δικές μας.</w:t>
      </w:r>
    </w:p>
    <w:p w14:paraId="14B85244" w14:textId="77777777" w:rsidR="009F1D8B" w:rsidRDefault="00750C6B">
      <w:pPr>
        <w:spacing w:line="600" w:lineRule="auto"/>
        <w:ind w:firstLine="720"/>
        <w:contextualSpacing/>
        <w:jc w:val="both"/>
        <w:rPr>
          <w:rFonts w:eastAsia="Times New Roman"/>
          <w:szCs w:val="24"/>
        </w:rPr>
      </w:pPr>
      <w:r>
        <w:rPr>
          <w:rFonts w:eastAsia="Times New Roman"/>
          <w:szCs w:val="24"/>
        </w:rPr>
        <w:t>Ακούσαμε πάρα πολλά, κύριε Πρόεδρε. Ακούσαμε πολλά. Ακούσαμε, κυρίως, τη</w:t>
      </w:r>
      <w:r>
        <w:rPr>
          <w:rFonts w:eastAsia="Times New Roman"/>
          <w:szCs w:val="24"/>
        </w:rPr>
        <w:t xml:space="preserve"> στρέβλωση της στρέβλωσης από αυτούς που ήρθαν στην εξουσία ψευδόμενοι και προσπαθούν να κυβερνήσουν συνεχώς ψευδόμενοι. Έχω, λοιπόν, μερικές ερωτήσεις να κάνω και εγώ από αυτά που άκουσα. </w:t>
      </w:r>
    </w:p>
    <w:p w14:paraId="14B85245" w14:textId="77777777" w:rsidR="009F1D8B" w:rsidRDefault="00750C6B">
      <w:pPr>
        <w:spacing w:line="600" w:lineRule="auto"/>
        <w:ind w:firstLine="720"/>
        <w:contextualSpacing/>
        <w:jc w:val="both"/>
        <w:rPr>
          <w:rFonts w:eastAsia="Times New Roman"/>
          <w:szCs w:val="24"/>
        </w:rPr>
      </w:pPr>
      <w:r>
        <w:rPr>
          <w:rFonts w:eastAsia="Times New Roman"/>
          <w:szCs w:val="24"/>
        </w:rPr>
        <w:t>Κυρία Υπουργέ, το πλεόνασμα στο ΕΦΚΑ για το οποίο υπερηφανευθήκατε</w:t>
      </w:r>
      <w:r>
        <w:rPr>
          <w:rFonts w:eastAsia="Times New Roman"/>
          <w:szCs w:val="24"/>
        </w:rPr>
        <w:t xml:space="preserve"> και μιλήσατε με περισσή υπερηφάνεια, προκύπτει μήπως από την άγρια επίθεση που γίνεται από το ΚΕΑΟ στους ασφαλισμένους που οφείλουν έστω και </w:t>
      </w:r>
      <w:proofErr w:type="spellStart"/>
      <w:r>
        <w:rPr>
          <w:rFonts w:eastAsia="Times New Roman"/>
          <w:szCs w:val="24"/>
        </w:rPr>
        <w:t>μικροοφειλές</w:t>
      </w:r>
      <w:proofErr w:type="spellEnd"/>
      <w:r>
        <w:rPr>
          <w:rFonts w:eastAsia="Times New Roman"/>
          <w:szCs w:val="24"/>
        </w:rPr>
        <w:t xml:space="preserve">; Απαντήσατε ποτέ την ερώτησή μας για τους </w:t>
      </w:r>
      <w:proofErr w:type="spellStart"/>
      <w:r>
        <w:rPr>
          <w:rFonts w:eastAsia="Times New Roman"/>
          <w:szCs w:val="24"/>
        </w:rPr>
        <w:t>μεγαλοοφειλέτες</w:t>
      </w:r>
      <w:proofErr w:type="spellEnd"/>
      <w:r>
        <w:rPr>
          <w:rFonts w:eastAsia="Times New Roman"/>
          <w:szCs w:val="24"/>
        </w:rPr>
        <w:t xml:space="preserve">; Τους πειράξατε ποτέ; Ούτε απαντήσατε στην </w:t>
      </w:r>
      <w:r>
        <w:rPr>
          <w:rFonts w:eastAsia="Times New Roman"/>
          <w:szCs w:val="24"/>
        </w:rPr>
        <w:t xml:space="preserve">ερώτηση, κυρία Υπουργέ, ούτε τους πειράξατε ποτέ. </w:t>
      </w:r>
    </w:p>
    <w:p w14:paraId="14B8524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κάνει επιδρομή, χειροκροτήστε τώρα οι συνεργάτες που χειροκροτούσατε, στους </w:t>
      </w:r>
      <w:proofErr w:type="spellStart"/>
      <w:r>
        <w:rPr>
          <w:rFonts w:eastAsia="Times New Roman" w:cs="Times New Roman"/>
          <w:szCs w:val="24"/>
        </w:rPr>
        <w:t>μικροοφειλέτες</w:t>
      </w:r>
      <w:proofErr w:type="spellEnd"/>
      <w:r>
        <w:rPr>
          <w:rFonts w:eastAsia="Times New Roman" w:cs="Times New Roman"/>
          <w:szCs w:val="24"/>
        </w:rPr>
        <w:t>. Τους τσακίζετε κάθε μέρα και επαίρεστε για το πλεόνασμα του ΕΦΚΑ.</w:t>
      </w:r>
    </w:p>
    <w:p w14:paraId="14B8524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μας είπατε πάλι ότι παραλάβατε εκκ</w:t>
      </w:r>
      <w:r>
        <w:rPr>
          <w:rFonts w:eastAsia="Times New Roman" w:cs="Times New Roman"/>
          <w:szCs w:val="24"/>
        </w:rPr>
        <w:t>ρεμείς συντάξεις τριακόσιες χιλιάδες. Και πέρα από αυτά που σας απάντησε ο Κοινοβουλευτικός μας Εκπρόσωπος κ. Λοβέρδος, εγώ θέλω να σας ρωτήσω: Αλήθεια, γιατί δεν μας είπατε -έχετε τα στοιχεία εκεί στο Υπουργείο- πόσες συντάξεις εκδίδονταν το 2015 και πριν</w:t>
      </w:r>
      <w:r>
        <w:rPr>
          <w:rFonts w:eastAsia="Times New Roman" w:cs="Times New Roman"/>
          <w:szCs w:val="24"/>
        </w:rPr>
        <w:t xml:space="preserve"> το 2015; Όχι μόνον πόσες ήταν εκκρεμείς, αλλά πόσες συντάξεις εκδίδαμε, κυρία Υπουργέ. Στο Υπουργείο σας είναι τα στοιχεία και δείτε τα.</w:t>
      </w:r>
    </w:p>
    <w:p w14:paraId="14B8524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έχετε μεγάλη υπερηφάνεια. Εξάλλου ο κ. </w:t>
      </w:r>
      <w:proofErr w:type="spellStart"/>
      <w:r>
        <w:rPr>
          <w:rFonts w:eastAsia="Times New Roman" w:cs="Times New Roman"/>
          <w:szCs w:val="24"/>
        </w:rPr>
        <w:t>Κατρούγκαλος</w:t>
      </w:r>
      <w:proofErr w:type="spellEnd"/>
      <w:r>
        <w:rPr>
          <w:rFonts w:eastAsia="Times New Roman" w:cs="Times New Roman"/>
          <w:szCs w:val="24"/>
        </w:rPr>
        <w:t>, ο «πατήρ» αυτής της μεγάλης μεταρρύθμισης που έγινε κουρέλ</w:t>
      </w:r>
      <w:r>
        <w:rPr>
          <w:rFonts w:eastAsia="Times New Roman" w:cs="Times New Roman"/>
          <w:szCs w:val="24"/>
        </w:rPr>
        <w:t xml:space="preserve">ι, μας είχε πει ότι είναι υπερήφανος για το ασφαλιστικό. Συνεχίζει, λοιπόν, η κ. </w:t>
      </w:r>
      <w:proofErr w:type="spellStart"/>
      <w:r>
        <w:rPr>
          <w:rFonts w:eastAsia="Times New Roman" w:cs="Times New Roman"/>
          <w:szCs w:val="24"/>
        </w:rPr>
        <w:t>Αχτσιόγλου</w:t>
      </w:r>
      <w:proofErr w:type="spellEnd"/>
      <w:r>
        <w:rPr>
          <w:rFonts w:eastAsia="Times New Roman" w:cs="Times New Roman"/>
          <w:szCs w:val="24"/>
        </w:rPr>
        <w:t xml:space="preserve"> και μας λέει σήμερα ότι χαίρονται οι ασφαλισμένοι </w:t>
      </w:r>
      <w:proofErr w:type="spellStart"/>
      <w:r>
        <w:rPr>
          <w:rFonts w:eastAsia="Times New Roman" w:cs="Times New Roman"/>
          <w:szCs w:val="24"/>
        </w:rPr>
        <w:t>χαράν</w:t>
      </w:r>
      <w:proofErr w:type="spellEnd"/>
      <w:r>
        <w:rPr>
          <w:rFonts w:eastAsia="Times New Roman" w:cs="Times New Roman"/>
          <w:szCs w:val="24"/>
        </w:rPr>
        <w:t xml:space="preserve"> </w:t>
      </w:r>
      <w:proofErr w:type="spellStart"/>
      <w:r>
        <w:rPr>
          <w:rFonts w:eastAsia="Times New Roman" w:cs="Times New Roman"/>
          <w:szCs w:val="24"/>
        </w:rPr>
        <w:t>μεγάλην</w:t>
      </w:r>
      <w:proofErr w:type="spellEnd"/>
      <w:r>
        <w:rPr>
          <w:rFonts w:eastAsia="Times New Roman" w:cs="Times New Roman"/>
          <w:szCs w:val="24"/>
        </w:rPr>
        <w:t xml:space="preserve"> γιατί έχουν χαμηλότερες εισφορές. Ξεχνάει, όμως, να προσθέσει και δεν βάζει τις εισφορές στο 11% για</w:t>
      </w:r>
      <w:r>
        <w:rPr>
          <w:rFonts w:eastAsia="Times New Roman" w:cs="Times New Roman"/>
          <w:szCs w:val="24"/>
        </w:rPr>
        <w:t xml:space="preserve"> επικουρικές και εφάπαξ. Ερώτηση: </w:t>
      </w:r>
      <w:r>
        <w:rPr>
          <w:rFonts w:eastAsia="Times New Roman" w:cs="Times New Roman"/>
          <w:szCs w:val="24"/>
        </w:rPr>
        <w:t>Ό</w:t>
      </w:r>
      <w:r>
        <w:rPr>
          <w:rFonts w:eastAsia="Times New Roman" w:cs="Times New Roman"/>
          <w:szCs w:val="24"/>
        </w:rPr>
        <w:t>ταν επιβάλλετε αυτές τις κρατήσεις αναδρομικά, θα είναι τόσο λίγη η επιβάρυνση των ελεύθερων επαγγελματιών και των επιστημόνων; Και επειδή ο κ. Πετρόπουλος μας είπε διάφορα για την κ. Γεννηματά, όπως «πώς τόλμησε να κάνει</w:t>
      </w:r>
      <w:r>
        <w:rPr>
          <w:rFonts w:eastAsia="Times New Roman" w:cs="Times New Roman"/>
          <w:szCs w:val="24"/>
        </w:rPr>
        <w:t xml:space="preserve"> άλλη πρόταση και να τα λέει», θα σας </w:t>
      </w:r>
      <w:r>
        <w:rPr>
          <w:rFonts w:eastAsia="Times New Roman" w:cs="Times New Roman"/>
          <w:szCs w:val="24"/>
        </w:rPr>
        <w:lastRenderedPageBreak/>
        <w:t>έλεγα ότι δεν θέλουμε παραινέσεις από εσάς ούτε θα σας μιμηθούμε.</w:t>
      </w:r>
    </w:p>
    <w:p w14:paraId="14B8524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Όμως θέλω να πω το εξής: Αυτό που θα καταργηθεί είναι το απαράδεκτο της ασφαλιστικής επιβάρυνσης που αγγίζει το 38% του εισοδήματος. Αυτό ναι θα καταργη</w:t>
      </w:r>
      <w:r>
        <w:rPr>
          <w:rFonts w:eastAsia="Times New Roman" w:cs="Times New Roman"/>
          <w:szCs w:val="24"/>
        </w:rPr>
        <w:t xml:space="preserve">θεί και εμείς είμαστε κάθε μέρα σε συζήτηση με εκπροσώπους. Και η κ. Γεννηματά πρόσφατα στη ΔΕΘ, όταν έκανε την επίσκεψή της, είχε εκτενέστατη συζήτηση και διαβούλευση με αυτούς. Ναι, θα το λέμε και ναι, θα τους βλέπουμε και ναι, διάλογο θα κάνουμε, γιατί </w:t>
      </w:r>
      <w:r>
        <w:rPr>
          <w:rFonts w:eastAsia="Times New Roman" w:cs="Times New Roman"/>
          <w:szCs w:val="24"/>
        </w:rPr>
        <w:t xml:space="preserve">εσείς καλείτε στο Μαξίμου μόνον όσους γουστάρει ο Τσίπρας. Να θυμηθούμε εδώ και να απαντήσει η κ. </w:t>
      </w:r>
      <w:proofErr w:type="spellStart"/>
      <w:r>
        <w:rPr>
          <w:rFonts w:eastAsia="Times New Roman" w:cs="Times New Roman"/>
          <w:szCs w:val="24"/>
        </w:rPr>
        <w:t>Αχτσιόγλου</w:t>
      </w:r>
      <w:proofErr w:type="spellEnd"/>
      <w:r>
        <w:rPr>
          <w:rFonts w:eastAsia="Times New Roman" w:cs="Times New Roman"/>
          <w:szCs w:val="24"/>
        </w:rPr>
        <w:t xml:space="preserve"> γιατί, άραγε, όταν συζητιόταν ο μεγάλος νόμος του κ. </w:t>
      </w:r>
      <w:proofErr w:type="spellStart"/>
      <w:r>
        <w:rPr>
          <w:rFonts w:eastAsia="Times New Roman" w:cs="Times New Roman"/>
          <w:szCs w:val="24"/>
        </w:rPr>
        <w:t>Κατρούγκαλου</w:t>
      </w:r>
      <w:proofErr w:type="spellEnd"/>
      <w:r>
        <w:rPr>
          <w:rFonts w:eastAsia="Times New Roman" w:cs="Times New Roman"/>
          <w:szCs w:val="24"/>
        </w:rPr>
        <w:t xml:space="preserve"> δεν εκλήθη ποτέ η ΓΣΕΕ; Γιατί δεν μας αρέσει.</w:t>
      </w:r>
    </w:p>
    <w:p w14:paraId="14B8524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Επίσης ο Κοινοβουλευτικός Εκπρόσωπο</w:t>
      </w:r>
      <w:r>
        <w:rPr>
          <w:rFonts w:eastAsia="Times New Roman" w:cs="Times New Roman"/>
          <w:szCs w:val="24"/>
        </w:rPr>
        <w:t xml:space="preserve">ς του ΣΥΡΙΖΑ μάς κατηγόρησε ότι δεν είπαμε, λέει, για τα μπλοκάκια. Να σας πούμε για τα μπλοκάκια. Και να ρωτήσουμε την κυρία Υπουργό. Νομίζετε, κυρία </w:t>
      </w:r>
      <w:proofErr w:type="spellStart"/>
      <w:r>
        <w:rPr>
          <w:rFonts w:eastAsia="Times New Roman" w:cs="Times New Roman"/>
          <w:szCs w:val="24"/>
        </w:rPr>
        <w:t>Αχτσιόγλου</w:t>
      </w:r>
      <w:proofErr w:type="spellEnd"/>
      <w:r>
        <w:rPr>
          <w:rFonts w:eastAsia="Times New Roman" w:cs="Times New Roman"/>
          <w:szCs w:val="24"/>
        </w:rPr>
        <w:t>, ότι είναι μόνο τριάντα έξι χιλιάδες οι εργαζόμενοι με μπλοκάκια; Νομίζετε πως δεν ξέρουμε ότι</w:t>
      </w:r>
      <w:r>
        <w:rPr>
          <w:rFonts w:eastAsia="Times New Roman" w:cs="Times New Roman"/>
          <w:szCs w:val="24"/>
        </w:rPr>
        <w:t xml:space="preserve"> αυτή η ρύθμιση που πήγε τάχα μου να δώσει λίγη </w:t>
      </w:r>
      <w:proofErr w:type="spellStart"/>
      <w:r>
        <w:rPr>
          <w:rFonts w:eastAsia="Times New Roman" w:cs="Times New Roman"/>
          <w:szCs w:val="24"/>
        </w:rPr>
        <w:t>αριστεροσύνη</w:t>
      </w:r>
      <w:proofErr w:type="spellEnd"/>
      <w:r>
        <w:rPr>
          <w:rFonts w:eastAsia="Times New Roman" w:cs="Times New Roman"/>
          <w:szCs w:val="24"/>
        </w:rPr>
        <w:t xml:space="preserve">, τάχα μου επίφαση σκόνης σε ένα άκρως νεοφιλελεύθερο εκτρωματικό </w:t>
      </w:r>
      <w:r>
        <w:rPr>
          <w:rFonts w:eastAsia="Times New Roman" w:cs="Times New Roman"/>
          <w:szCs w:val="24"/>
        </w:rPr>
        <w:lastRenderedPageBreak/>
        <w:t>νομοθέτημα που φέρατε, αυτή, λοιπόν, η επίφαση -γιατί λόγια του αέρα ήταν, όπως όλη η Κυβέρνηση λόγια του αέρα είστε- νομίζατε ότι</w:t>
      </w:r>
      <w:r>
        <w:rPr>
          <w:rFonts w:eastAsia="Times New Roman" w:cs="Times New Roman"/>
          <w:szCs w:val="24"/>
        </w:rPr>
        <w:t xml:space="preserve"> λύνει το πρόβλημα με τις τριάντα έξι χιλιάδες.</w:t>
      </w:r>
    </w:p>
    <w:p w14:paraId="14B8524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Θα σας δώσω εγώ ένα άλλο νούμερο, λοιπόν, και σε εσάς και στον Κοινοβουλευτικό Εκπρόσωπο του ΣΥΡΙΖΑ. Από τις 12</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16, που ψηφίστηκε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έως τις 25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17, δηλαδή σε έναν χρόνο μέσα, έκλεισαν, δ</w:t>
      </w:r>
      <w:r>
        <w:rPr>
          <w:rFonts w:eastAsia="Times New Roman" w:cs="Times New Roman"/>
          <w:szCs w:val="24"/>
        </w:rPr>
        <w:t>ιέκοψαν τις εργασίες τους εβδομήντα οκτώ χιλιάδες τριακόσιοι εξήντα. Και δεν είναι μόνον αυτοί, είναι πολλοί περισσότεροι που φοβούνται, που δουλεύουν στη «μαύρη», που έκλεισαν τα μπλοκάκια, γιατί ακριβώς τους εκβιάζουν οι εργοδότες σε αυτές τις απαράδεκτε</w:t>
      </w:r>
      <w:r>
        <w:rPr>
          <w:rFonts w:eastAsia="Times New Roman" w:cs="Times New Roman"/>
          <w:szCs w:val="24"/>
        </w:rPr>
        <w:t xml:space="preserve">ς ρυθμίσεις που φέρατε για τα μπλοκάκια. Και θέλετε και να επαίρεστε γι’ αυτό. </w:t>
      </w:r>
    </w:p>
    <w:p w14:paraId="14B8524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Επίσης, δεν άκουσα ούτε μία αναφορά στην ερώτησή μας για τις διαδοχικές συντάξεις. Μία διαδοχική σύνταξη έχετε εκδώσει; Μία! Αριθμός «ένα». Απαντήσεις, λοιπόν, δεν πήραμε. Μόνο</w:t>
      </w:r>
      <w:r>
        <w:rPr>
          <w:rFonts w:eastAsia="Times New Roman" w:cs="Times New Roman"/>
          <w:szCs w:val="24"/>
        </w:rPr>
        <w:t xml:space="preserve"> για τις χήρες και με αυτό ολοκληρώνω, κύριε Πρόεδρε, και ευχαριστώ για την ανοχή σας. Η μόνη απάντηση που εδέησε η Κυβέρνηση να δώσει είναι ότι θα δει το πρόβλημα. Και μας κατηγόρησε ο κ. Πετρόπουλος ότι εμείς διαδίδουμε. Εσείς νομοθετείτε κι εμείς διαδίδ</w:t>
      </w:r>
      <w:r>
        <w:rPr>
          <w:rFonts w:eastAsia="Times New Roman" w:cs="Times New Roman"/>
          <w:szCs w:val="24"/>
        </w:rPr>
        <w:t>ουμε; Τι να πω; Δεν έχω να πω τίποτα.</w:t>
      </w:r>
    </w:p>
    <w:p w14:paraId="14B8524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να πω μόνο το εξής και να τελειώσω με αυτό. Κυρία </w:t>
      </w:r>
      <w:proofErr w:type="spellStart"/>
      <w:r>
        <w:rPr>
          <w:rFonts w:eastAsia="Times New Roman" w:cs="Times New Roman"/>
          <w:szCs w:val="24"/>
        </w:rPr>
        <w:t>Αχτσιόγλου</w:t>
      </w:r>
      <w:proofErr w:type="spellEnd"/>
      <w:r>
        <w:rPr>
          <w:rFonts w:eastAsia="Times New Roman" w:cs="Times New Roman"/>
          <w:szCs w:val="24"/>
        </w:rPr>
        <w:t>, χαίρομαι που θα δείτε το θέμα, άλλα μέσα σε αυτό ομολογήσατε αυτό για το οποίο εμείς στη Δημοκρατική Συμπαράταξη σάς κατηγορήσαμε από το Βήμα και δεν εί</w:t>
      </w:r>
      <w:r>
        <w:rPr>
          <w:rFonts w:eastAsia="Times New Roman" w:cs="Times New Roman"/>
          <w:szCs w:val="24"/>
        </w:rPr>
        <w:t xml:space="preserve">ναι άλλο από τη διαπραγμάτευση. Γιατί είναι αλήθεια, και επικαλούμαι τη μαρτυρία του κ. Λοβέρδου πρώτου Υπουργού Εργασίας μετά την κρίση, κύριε Πρόεδρε, ότι συνεχώς η τρόικα, οι θεσμοί έθεταν το θέμα με τις χήρες.  </w:t>
      </w:r>
    </w:p>
    <w:p w14:paraId="14B8524E" w14:textId="77777777" w:rsidR="009F1D8B" w:rsidRDefault="00750C6B">
      <w:pPr>
        <w:spacing w:line="600" w:lineRule="auto"/>
        <w:ind w:firstLine="720"/>
        <w:contextualSpacing/>
        <w:jc w:val="both"/>
        <w:rPr>
          <w:rFonts w:eastAsia="Times New Roman" w:cs="Times New Roman"/>
          <w:szCs w:val="24"/>
        </w:rPr>
      </w:pPr>
      <w:r>
        <w:rPr>
          <w:rFonts w:eastAsia="Times New Roman"/>
          <w:szCs w:val="24"/>
        </w:rPr>
        <w:t>Ε, βρήκαν κάποια στιγμή κάποιους πρόθυμο</w:t>
      </w:r>
      <w:r>
        <w:rPr>
          <w:rFonts w:eastAsia="Times New Roman"/>
          <w:szCs w:val="24"/>
        </w:rPr>
        <w:t>υς για να το εφαρμόσουν. Διαπραγματευτείτε, λοιπόν, εάν μπορείτε, αφού έχετε πει «ναι» σε όλα!</w:t>
      </w:r>
      <w:r>
        <w:rPr>
          <w:rFonts w:eastAsia="Times New Roman" w:cs="Times New Roman"/>
          <w:szCs w:val="24"/>
        </w:rPr>
        <w:t xml:space="preserve"> </w:t>
      </w:r>
    </w:p>
    <w:p w14:paraId="14B8524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14B85250" w14:textId="77777777" w:rsidR="009F1D8B" w:rsidRDefault="00750C6B">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Χριστοφιλοπούλου</w:t>
      </w:r>
      <w:proofErr w:type="spellEnd"/>
      <w:r>
        <w:rPr>
          <w:rFonts w:eastAsia="Times New Roman" w:cs="Times New Roman"/>
          <w:szCs w:val="24"/>
        </w:rPr>
        <w:t>.</w:t>
      </w:r>
    </w:p>
    <w:p w14:paraId="14B85251" w14:textId="77777777" w:rsidR="009F1D8B" w:rsidRDefault="00750C6B">
      <w:pPr>
        <w:spacing w:line="600" w:lineRule="auto"/>
        <w:ind w:firstLine="720"/>
        <w:contextualSpacing/>
        <w:jc w:val="both"/>
        <w:rPr>
          <w:rFonts w:eastAsia="Times New Roman" w:cs="Times New Roman"/>
          <w:b/>
          <w:szCs w:val="24"/>
        </w:rPr>
      </w:pPr>
      <w:r>
        <w:rPr>
          <w:rFonts w:eastAsia="Times New Roman" w:cs="Times New Roman"/>
          <w:szCs w:val="24"/>
        </w:rPr>
        <w:t>Κύριε Λοβέρδο</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θα πάρετε τον λόγο;</w:t>
      </w:r>
    </w:p>
    <w:p w14:paraId="14B8525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έχω κάτι να πω, κύριε Πρόεδρε.</w:t>
      </w:r>
    </w:p>
    <w:p w14:paraId="14B8525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Τον λόγο έχει η Υπουργός</w:t>
      </w:r>
      <w:r>
        <w:rPr>
          <w:rFonts w:eastAsia="Times New Roman" w:cs="Times New Roman"/>
          <w:b/>
          <w:szCs w:val="24"/>
        </w:rPr>
        <w:t xml:space="preserve"> </w:t>
      </w:r>
      <w:r>
        <w:rPr>
          <w:rFonts w:eastAsia="Times New Roman" w:cs="Times New Roman"/>
          <w:szCs w:val="24"/>
        </w:rPr>
        <w:t xml:space="preserve">Εργασίας, Κοινωνικής Ασφάλισης και Κοινωνικής </w:t>
      </w:r>
      <w:r>
        <w:rPr>
          <w:rFonts w:eastAsia="Times New Roman" w:cs="Times New Roman"/>
          <w:szCs w:val="24"/>
        </w:rPr>
        <w:lastRenderedPageBreak/>
        <w:t xml:space="preserve">Αλληλεγγύης κ. Έφη </w:t>
      </w:r>
      <w:proofErr w:type="spellStart"/>
      <w:r>
        <w:rPr>
          <w:rFonts w:eastAsia="Times New Roman" w:cs="Times New Roman"/>
          <w:szCs w:val="24"/>
        </w:rPr>
        <w:t>Αχτσιόγλου</w:t>
      </w:r>
      <w:proofErr w:type="spellEnd"/>
      <w:r>
        <w:rPr>
          <w:rFonts w:eastAsia="Times New Roman" w:cs="Times New Roman"/>
          <w:szCs w:val="24"/>
        </w:rPr>
        <w:t>, για να ολοκληρώσουμε τη διαδικασία.</w:t>
      </w:r>
    </w:p>
    <w:p w14:paraId="14B85254" w14:textId="77777777" w:rsidR="009F1D8B" w:rsidRDefault="00750C6B">
      <w:pPr>
        <w:spacing w:line="600" w:lineRule="auto"/>
        <w:ind w:firstLine="720"/>
        <w:contextualSpacing/>
        <w:jc w:val="both"/>
        <w:rPr>
          <w:rFonts w:eastAsia="Times New Roman" w:cs="Times New Roman"/>
          <w:szCs w:val="24"/>
        </w:rPr>
      </w:pPr>
      <w:r>
        <w:rPr>
          <w:rFonts w:eastAsia="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Θα δώσω</w:t>
      </w:r>
      <w:r>
        <w:rPr>
          <w:rFonts w:eastAsia="Times New Roman" w:cs="Times New Roman"/>
          <w:b/>
          <w:szCs w:val="24"/>
        </w:rPr>
        <w:t xml:space="preserve"> </w:t>
      </w:r>
      <w:r>
        <w:rPr>
          <w:rFonts w:eastAsia="Times New Roman" w:cs="Times New Roman"/>
          <w:szCs w:val="24"/>
        </w:rPr>
        <w:t>διευκρινιστικές απαντήσεις σε πράγματα που νομίζω ότι ήδη απαντήθηκαν από εμένα και τον κ. Πετρόπουλο, αλλά εξακολουθούν να υπάρχουν διαφωνίες. Τα γεγονότα είναι π</w:t>
      </w:r>
      <w:r>
        <w:rPr>
          <w:rFonts w:eastAsia="Times New Roman" w:cs="Times New Roman"/>
          <w:szCs w:val="24"/>
        </w:rPr>
        <w:t>εισματάρικα, όμως και νομίζω ότι μας επιβεβαιώνουν.</w:t>
      </w:r>
    </w:p>
    <w:p w14:paraId="14B8525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Θα αναφερθώ σε ό,τι αφορά τις εκκρεμότητες. Όταν αναλάβαμε -επαναλαμβάνω είναι στοιχεία, δεν είναι υποθέσεις, δεν είναι διάφορες εκτιμήσεις, είναι δεδομένα- εκκρεμούσαν -και επειδή είμαστε στο Υπουργείο Ε</w:t>
      </w:r>
      <w:r>
        <w:rPr>
          <w:rFonts w:eastAsia="Times New Roman" w:cs="Times New Roman"/>
          <w:szCs w:val="24"/>
        </w:rPr>
        <w:t xml:space="preserve">ργασίας καλώς ή κακώς έχουμε τη δυνατότητα να έχουμε πρόσβαση σε όλα τα στοιχεία- τριακόσιες πενήντα οκτώ χιλιάδες παροχές. Εκκρεμούσαν τριακόσιες πενήντα οκτώ χιλιάδες παροχές όταν αναλάβαμε! </w:t>
      </w:r>
      <w:proofErr w:type="spellStart"/>
      <w:r>
        <w:rPr>
          <w:rFonts w:eastAsia="Times New Roman" w:cs="Times New Roman"/>
          <w:szCs w:val="24"/>
        </w:rPr>
        <w:t>Εκατόν</w:t>
      </w:r>
      <w:proofErr w:type="spellEnd"/>
      <w:r>
        <w:rPr>
          <w:rFonts w:eastAsia="Times New Roman" w:cs="Times New Roman"/>
          <w:szCs w:val="24"/>
        </w:rPr>
        <w:t xml:space="preserve"> εξήντα τέσσερις χιλιάδες ήταν για κύριες συντάξεις. Από </w:t>
      </w:r>
      <w:r>
        <w:rPr>
          <w:rFonts w:eastAsia="Times New Roman" w:cs="Times New Roman"/>
          <w:szCs w:val="24"/>
        </w:rPr>
        <w:t>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έως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εκδόθηκαν τετρακόσιες δύο χιλιάδες παροχές από τις οποίες τριακόσιες χιλιάδες, περίπου, είναι κύριες συντάξεις.</w:t>
      </w:r>
    </w:p>
    <w:p w14:paraId="14B8525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σε εκκρεμότητα ένας μεγάλος όγκος συντάξεων; Υπάρχει. Πρέπει αυτό το ζήτημα να εκκαθαριστεί το συντομότερο </w:t>
      </w:r>
      <w:r>
        <w:rPr>
          <w:rFonts w:eastAsia="Times New Roman" w:cs="Times New Roman"/>
          <w:szCs w:val="24"/>
        </w:rPr>
        <w:lastRenderedPageBreak/>
        <w:t>δυνατό</w:t>
      </w:r>
      <w:r>
        <w:rPr>
          <w:rFonts w:eastAsia="Times New Roman" w:cs="Times New Roman"/>
          <w:szCs w:val="24"/>
        </w:rPr>
        <w:t xml:space="preserve">; Οπωσδήποτε! Γι’ αυτό και έχουμε κάνει ομάδες εργασίας με συγκεκριμένη </w:t>
      </w:r>
      <w:proofErr w:type="spellStart"/>
      <w:r>
        <w:rPr>
          <w:rFonts w:eastAsia="Times New Roman" w:cs="Times New Roman"/>
          <w:szCs w:val="24"/>
        </w:rPr>
        <w:t>στοχοθεσία</w:t>
      </w:r>
      <w:proofErr w:type="spellEnd"/>
      <w:r>
        <w:rPr>
          <w:rFonts w:eastAsia="Times New Roman" w:cs="Times New Roman"/>
          <w:szCs w:val="24"/>
        </w:rPr>
        <w:t xml:space="preserve">, τις παρακολουθούμε πλέον με ένα συγκεντρωτικό έλεγχο. Προβλέψαμε και ένα </w:t>
      </w:r>
      <w:r>
        <w:rPr>
          <w:rFonts w:eastAsia="Times New Roman" w:cs="Times New Roman"/>
          <w:szCs w:val="24"/>
          <w:lang w:val="en-US"/>
        </w:rPr>
        <w:t>bonus</w:t>
      </w:r>
      <w:r>
        <w:rPr>
          <w:rFonts w:eastAsia="Times New Roman" w:cs="Times New Roman"/>
          <w:szCs w:val="24"/>
        </w:rPr>
        <w:t xml:space="preserve"> στις ομάδες αυτές των δημοσίων υπαλλήλων που θα εργαστούν υπερωριακά γι’ αυτό τον σκοπό και ν</w:t>
      </w:r>
      <w:r>
        <w:rPr>
          <w:rFonts w:eastAsia="Times New Roman" w:cs="Times New Roman"/>
          <w:szCs w:val="24"/>
        </w:rPr>
        <w:t xml:space="preserve">ομίζω ότι πολύ σύντομα θα τελειώνουν με το πρόβλημα των εκκρεμών αιτήσεων συνταξιοδότησης. </w:t>
      </w:r>
    </w:p>
    <w:p w14:paraId="14B8525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Όταν, όμως, μας κουνάνε το δάχτυλο όταν άφησαν στα συρτάρια μας τριακόσιες πενήντα χιλιάδες εκκρεμείς αιτήσεις συνταξιοδότησης, νομίζω ότι περισσεύουν οι χαρακτηρισ</w:t>
      </w:r>
      <w:r>
        <w:rPr>
          <w:rFonts w:eastAsia="Times New Roman" w:cs="Times New Roman"/>
          <w:szCs w:val="24"/>
        </w:rPr>
        <w:t>μοί.</w:t>
      </w:r>
    </w:p>
    <w:p w14:paraId="14B8525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Βρούτση</w:t>
      </w:r>
      <w:proofErr w:type="spellEnd"/>
      <w:r>
        <w:rPr>
          <w:rFonts w:eastAsia="Times New Roman" w:cs="Times New Roman"/>
          <w:szCs w:val="24"/>
        </w:rPr>
        <w:t xml:space="preserve"> να λέει ότι το 2014 το είχαμε κλείσει το ασφαλιστικό και είχε κλείσει το θέμα και το ξανανοίξατε εσείς, γιατί είχατε μεγάλες ιδέες. Όταν παραλάβαμε το </w:t>
      </w:r>
      <w:r>
        <w:rPr>
          <w:rFonts w:eastAsia="Times New Roman" w:cs="Times New Roman"/>
          <w:szCs w:val="24"/>
        </w:rPr>
        <w:t>τ</w:t>
      </w:r>
      <w:r>
        <w:rPr>
          <w:rFonts w:eastAsia="Times New Roman" w:cs="Times New Roman"/>
          <w:szCs w:val="24"/>
        </w:rPr>
        <w:t xml:space="preserve">αμείο, ο </w:t>
      </w:r>
      <w:r>
        <w:rPr>
          <w:rFonts w:eastAsia="Times New Roman" w:cs="Times New Roman"/>
          <w:szCs w:val="24"/>
        </w:rPr>
        <w:t>δ</w:t>
      </w:r>
      <w:r>
        <w:rPr>
          <w:rFonts w:eastAsia="Times New Roman" w:cs="Times New Roman"/>
          <w:szCs w:val="24"/>
        </w:rPr>
        <w:t xml:space="preserve">ημόσιος </w:t>
      </w:r>
      <w:r>
        <w:rPr>
          <w:rFonts w:eastAsia="Times New Roman" w:cs="Times New Roman"/>
          <w:szCs w:val="24"/>
        </w:rPr>
        <w:t>φ</w:t>
      </w:r>
      <w:r>
        <w:rPr>
          <w:rFonts w:eastAsia="Times New Roman" w:cs="Times New Roman"/>
          <w:szCs w:val="24"/>
        </w:rPr>
        <w:t xml:space="preserve">ορέας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σφάλισης,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σφάλισης είχε ένα έλλειμμα, περίπου 1.130.000.000 ευρώ. Είναι προφανές ότι επρόκειτο για ένα σύστημα στα όρια της κατάρρευσής του. Είχε 1.130.000.000 ευρώ έλλειμα είχε το </w:t>
      </w:r>
      <w:r>
        <w:rPr>
          <w:rFonts w:eastAsia="Times New Roman" w:cs="Times New Roman"/>
          <w:szCs w:val="24"/>
        </w:rPr>
        <w:t>τ</w:t>
      </w:r>
      <w:r>
        <w:rPr>
          <w:rFonts w:eastAsia="Times New Roman" w:cs="Times New Roman"/>
          <w:szCs w:val="24"/>
        </w:rPr>
        <w:t xml:space="preserve">αμείο,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σφάλισης, όταν παραλάβαμε. </w:t>
      </w:r>
    </w:p>
    <w:p w14:paraId="14B8525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Προφανώς δεν έγιν</w:t>
      </w:r>
      <w:r>
        <w:rPr>
          <w:rFonts w:eastAsia="Times New Roman" w:cs="Times New Roman"/>
          <w:szCs w:val="24"/>
        </w:rPr>
        <w:t>ε καμμία κουβέντα για τα πρωτογενή πλεονάσματα, παρ</w:t>
      </w:r>
      <w:r>
        <w:rPr>
          <w:rFonts w:eastAsia="Times New Roman" w:cs="Times New Roman"/>
          <w:szCs w:val="24"/>
        </w:rPr>
        <w:t xml:space="preserve">’ </w:t>
      </w:r>
      <w:r>
        <w:rPr>
          <w:rFonts w:eastAsia="Times New Roman" w:cs="Times New Roman"/>
          <w:szCs w:val="24"/>
        </w:rPr>
        <w:t xml:space="preserve">ότι εσείς την ανοίξατε. Δεν θα μπορούσατε να </w:t>
      </w:r>
      <w:r>
        <w:rPr>
          <w:rFonts w:eastAsia="Times New Roman" w:cs="Times New Roman"/>
          <w:szCs w:val="24"/>
        </w:rPr>
        <w:lastRenderedPageBreak/>
        <w:t>κάνετε κουβέντα για τα πρωτογενή πλεονάσματα όταν είχατε δεσμευτεί για 4% μέχρι το 2030. Και κάνετε σχολιασμό για το τι κατάφερε αυτή η Κυβέρνηση στη διαπραγμ</w:t>
      </w:r>
      <w:r>
        <w:rPr>
          <w:rFonts w:eastAsia="Times New Roman" w:cs="Times New Roman"/>
          <w:szCs w:val="24"/>
        </w:rPr>
        <w:t>άτευση, παρ</w:t>
      </w:r>
      <w:r>
        <w:rPr>
          <w:rFonts w:eastAsia="Times New Roman" w:cs="Times New Roman"/>
          <w:szCs w:val="24"/>
        </w:rPr>
        <w:t xml:space="preserve">’ </w:t>
      </w:r>
      <w:r>
        <w:rPr>
          <w:rFonts w:eastAsia="Times New Roman" w:cs="Times New Roman"/>
          <w:szCs w:val="24"/>
        </w:rPr>
        <w:t xml:space="preserve">ότι η Κυβέρνηση όταν έρχεται εδώ κρατάει πολύ χαμηλούς τόνους για τη διαπραγμάτευση και λέει: «κάπου τα καταφέραμε και κάπου όχι». Είμαστε πολύ ειλικρινείς: «κάπου τα καταφέραμε και κάπου όχι». Και διαπραγματευόμασταν για χαμηλότερα πρωτογενή </w:t>
      </w:r>
      <w:r>
        <w:rPr>
          <w:rFonts w:eastAsia="Times New Roman" w:cs="Times New Roman"/>
          <w:szCs w:val="24"/>
        </w:rPr>
        <w:t>πλεονάσματα, διασφαλίσαμε 3,5% από το 2021 και 2% για τα επόμενα χρόνια, ενώ εσείς είχατε συμφωνήσει από τον Απρίλιο του 2014 για πρωτογενή πλεονάσματα 4%. Τα γεγονότα είναι πεισματάρικα.</w:t>
      </w:r>
    </w:p>
    <w:p w14:paraId="14B8525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ξανά στους μισθούς, επειδή έγινε και όλη αυτή η κριτική </w:t>
      </w:r>
      <w:r>
        <w:rPr>
          <w:rFonts w:eastAsia="Times New Roman" w:cs="Times New Roman"/>
          <w:szCs w:val="24"/>
        </w:rPr>
        <w:t xml:space="preserve">για τους μισθούς. Ο μέσος μισθός πλήρους απασχόλησης το 2011 με αρχές του 2015 επί κυβερνήσεων </w:t>
      </w:r>
      <w:proofErr w:type="spellStart"/>
      <w:r>
        <w:rPr>
          <w:rFonts w:eastAsia="Times New Roman" w:cs="Times New Roman"/>
          <w:szCs w:val="24"/>
        </w:rPr>
        <w:t>Παπαδήμου</w:t>
      </w:r>
      <w:proofErr w:type="spellEnd"/>
      <w:r>
        <w:rPr>
          <w:rFonts w:eastAsia="Times New Roman" w:cs="Times New Roman"/>
          <w:szCs w:val="24"/>
        </w:rPr>
        <w:t xml:space="preserve"> και Σαμαρά μειώθηκε κατά 180 ευρώ. Ο μέσος μισθός για τη μερική απασχόληση μειώθηκε κατά 176 ευρώ. Μέσα σε μια νύχτα το 2012 με πράξη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w:t>
      </w:r>
      <w:r>
        <w:rPr>
          <w:rFonts w:eastAsia="Times New Roman" w:cs="Times New Roman"/>
          <w:szCs w:val="24"/>
        </w:rPr>
        <w:t>λίου ο κατώτατος μισθός για την πλήρη απασχόληση έπεσε με νόμο κάτω από τον μέσο μισθό για μερική απασχόληση της περιόδου στα 586 ευρώ.</w:t>
      </w:r>
    </w:p>
    <w:p w14:paraId="14B8525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Προφανώς -και απαντώ στον κ. </w:t>
      </w:r>
      <w:proofErr w:type="spellStart"/>
      <w:r>
        <w:rPr>
          <w:rFonts w:eastAsia="Times New Roman" w:cs="Times New Roman"/>
          <w:szCs w:val="24"/>
        </w:rPr>
        <w:t>Αμυρά</w:t>
      </w:r>
      <w:proofErr w:type="spellEnd"/>
      <w:r>
        <w:rPr>
          <w:rFonts w:eastAsia="Times New Roman" w:cs="Times New Roman"/>
          <w:szCs w:val="24"/>
        </w:rPr>
        <w:t xml:space="preserve">, ο οποίος έχει φύγει- δεν έχει αποκατασταθεί αυτή η ραγδαία πτώση στους μισθούς. Δεν </w:t>
      </w:r>
      <w:r>
        <w:rPr>
          <w:rFonts w:eastAsia="Times New Roman" w:cs="Times New Roman"/>
          <w:szCs w:val="24"/>
        </w:rPr>
        <w:t>ισχυρίστηκα ποτέ ότι έχει. Ισχυρίστηκα, όμως, με τα στοιχεία της ΕΛΣΤΑΤ ότι σημειώνεται μια μικρή σχετική άνοδος στους μισθούς το 2017. Δεν είπα ότι υπερκαλύφθηκε το χαμένο έδαφος. Αν είναι δυνατόν! Να ξέρουμε, όμως, για ποιο πράγμα κατακρίνουμε ποιους και</w:t>
      </w:r>
      <w:r>
        <w:rPr>
          <w:rFonts w:eastAsia="Times New Roman" w:cs="Times New Roman"/>
          <w:szCs w:val="24"/>
        </w:rPr>
        <w:t xml:space="preserve"> πότε.</w:t>
      </w:r>
    </w:p>
    <w:p w14:paraId="14B8525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και κάποια πράγματα για τα μπλοκάκια που έκλεισαν. Όσον αφορά τα μπλοκάκια που έκλεισαν, λοιπόν, για τα οποία τότε είχε δημιουργηθεί ένας χαμός και αναπαρήγαγαν όλα τα Μέσα ότι εκατό χιλιάδες μπλοκάκια έκλεισαν, επειδή έκανε τη ρύθμιση ο </w:t>
      </w:r>
      <w:r>
        <w:rPr>
          <w:rFonts w:eastAsia="Times New Roman" w:cs="Times New Roman"/>
          <w:szCs w:val="24"/>
        </w:rPr>
        <w:t>ν.4387 που έδινε τη δυνατότητα επιμερισμού των εισφορών και ότι γι’ αυτό έκλεισαν τόσα μπλοκάκια, σας πληροφορώ ότι με βάση τα στοιχεία που έχουμε από τη φορολογία, στην πραγματικότητα η διαφορά των ατομικών επιχειρήσεων που διέκοψαν το 2016 σε σχέση με το</w:t>
      </w:r>
      <w:r>
        <w:rPr>
          <w:rFonts w:eastAsia="Times New Roman" w:cs="Times New Roman"/>
          <w:szCs w:val="24"/>
        </w:rPr>
        <w:t xml:space="preserve"> 2015 είναι μόλις δύο χιλιάδες περιπτώσεις. </w:t>
      </w:r>
    </w:p>
    <w:p w14:paraId="14B8525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Δεν έχει, λοιπόν, καμμία σχέση με τα εκατό χιλιάδες μπλοκάκια που έκλεισαν και γράφονταν τότε σε πρώτους τίτλους στις </w:t>
      </w:r>
      <w:r>
        <w:rPr>
          <w:rFonts w:eastAsia="Times New Roman" w:cs="Times New Roman"/>
          <w:szCs w:val="24"/>
        </w:rPr>
        <w:lastRenderedPageBreak/>
        <w:t>εφημερίδες και καμμία σχέση με κάποια ανορθολογική κατάσταση, η οποία δεν συνέβαινε τα προηγο</w:t>
      </w:r>
      <w:r>
        <w:rPr>
          <w:rFonts w:eastAsia="Times New Roman" w:cs="Times New Roman"/>
          <w:szCs w:val="24"/>
        </w:rPr>
        <w:t>ύμενα χρόνια.</w:t>
      </w:r>
      <w:r>
        <w:rPr>
          <w:rFonts w:eastAsia="Times New Roman" w:cs="Times New Roman"/>
          <w:szCs w:val="24"/>
        </w:rPr>
        <w:t xml:space="preserve"> </w:t>
      </w:r>
      <w:r>
        <w:rPr>
          <w:rFonts w:eastAsia="Times New Roman" w:cs="Times New Roman"/>
          <w:szCs w:val="24"/>
        </w:rPr>
        <w:t xml:space="preserve">Ήταν στο πλαίσιο της λογικής εξέλιξης της οικονομικής δραστηριότητας. Τίποτα το δραματικό και το φοβερό δεν συνέβη μεταξύ του 2015 και του 2016 σε σχέση με τα μπλοκάκια. </w:t>
      </w:r>
    </w:p>
    <w:p w14:paraId="14B8525E"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σε σχέση με το πλεόνασμα του ΕΦΚΑ -το επαναλαμβάνω κι ας μην σας </w:t>
      </w:r>
      <w:r>
        <w:rPr>
          <w:rFonts w:eastAsia="Times New Roman" w:cs="Times New Roman"/>
          <w:szCs w:val="24"/>
        </w:rPr>
        <w:t>αρέσει να το ακούτε- ο ΕΦΚΑ το πρώτο οκτάμηνο του 2017 είναι πλεονασματικός κατά 460 εκατομμύρια και προφανώς, αυτό είναι κάτι το οποίο αξίζει κανείς να το υπογραμμίζει. Θα έπρεπε όλοι μαζί να λέμε ότι είναι καλό πράγμα το δημόσιο σύστημα κοινωνικής ασφάλι</w:t>
      </w:r>
      <w:r>
        <w:rPr>
          <w:rFonts w:eastAsia="Times New Roman" w:cs="Times New Roman"/>
          <w:szCs w:val="24"/>
        </w:rPr>
        <w:t xml:space="preserve">σης, επιτέλους να μην είναι ελλειμματικό και να είναι πλεονασματικό. Προφανώς θα πρέπει κανείς αυτό να το υπογραμμίζει. Είναι το δημόσιο σύστημα κοινωνικής ασφάλισης. Δεν είναι το μαγαζί μας. </w:t>
      </w:r>
    </w:p>
    <w:p w14:paraId="14B8525F"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Είναι, λοιπόν, πλεονασματικός όχι γιατί έχει γίνει κάποια επιδρ</w:t>
      </w:r>
      <w:r>
        <w:rPr>
          <w:rFonts w:eastAsia="Times New Roman" w:cs="Times New Roman"/>
          <w:szCs w:val="24"/>
        </w:rPr>
        <w:t xml:space="preserve">ομή του ΚΕΑ ή των εισπρακτικών μηχανισμών, αλλά γιατί υπάρχει σοβαρή αύξηση της απασχόλησης, η οποία αυξάνει τα έσοδα από τους μισθωτούς, όπως και μια αρκετά σημαντική αύξηση και στην </w:t>
      </w:r>
      <w:proofErr w:type="spellStart"/>
      <w:r>
        <w:rPr>
          <w:rFonts w:eastAsia="Times New Roman" w:cs="Times New Roman"/>
          <w:szCs w:val="24"/>
        </w:rPr>
        <w:t>εισπραξιμότητα</w:t>
      </w:r>
      <w:proofErr w:type="spellEnd"/>
      <w:r>
        <w:rPr>
          <w:rFonts w:eastAsia="Times New Roman" w:cs="Times New Roman"/>
          <w:szCs w:val="24"/>
        </w:rPr>
        <w:t>, ενώ υπάρχει και μια καλύτερη απόδοση από τη χρήση των απ</w:t>
      </w:r>
      <w:r>
        <w:rPr>
          <w:rFonts w:eastAsia="Times New Roman" w:cs="Times New Roman"/>
          <w:szCs w:val="24"/>
        </w:rPr>
        <w:t xml:space="preserve">οθεματικών των ταμείων. Αυτά τα </w:t>
      </w:r>
      <w:r>
        <w:rPr>
          <w:rFonts w:eastAsia="Times New Roman" w:cs="Times New Roman"/>
          <w:szCs w:val="24"/>
        </w:rPr>
        <w:lastRenderedPageBreak/>
        <w:t xml:space="preserve">τρία μεγέθη έχουν συμβάλει στο να έχουμε σήμερα καλά οικονομικά στο σύστημα. Και θα έπρεπε όλοι να θεωρούμε ότι αυτό είναι θετικό. </w:t>
      </w:r>
    </w:p>
    <w:p w14:paraId="14B85260"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Και εσωτερικό δάνειο υπάρχει, όμως, κυρία Υπουργέ, από τη μη καταβολή των </w:t>
      </w:r>
      <w:r>
        <w:rPr>
          <w:rFonts w:eastAsia="Times New Roman" w:cs="Times New Roman"/>
          <w:szCs w:val="24"/>
        </w:rPr>
        <w:t xml:space="preserve">οριστικών συντάξεων και τη μη καταβολή των συντάξεων. </w:t>
      </w:r>
    </w:p>
    <w:p w14:paraId="14B85261"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Όχι. Το περίμενα ότι θα κάνετε αυτό το σχόλιο. Δεν είναι το ζήτημα ότι δεν καταβάλλονται οι συντάξεις. Επιταχύνεται </w:t>
      </w:r>
      <w:r>
        <w:rPr>
          <w:rFonts w:eastAsia="Times New Roman" w:cs="Times New Roman"/>
          <w:szCs w:val="24"/>
        </w:rPr>
        <w:t xml:space="preserve">η καταβολή των συντάξεων. </w:t>
      </w:r>
    </w:p>
    <w:p w14:paraId="14B85262"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Προσέξτε, σημείωσα ότι αναγνωρίζουμε το πρόβλημα ότι θα έπρεπε αυτές να εκκαθαρίζονται πιο γρήγορα, αλλά το πλεόνασμα του ΕΦΚΑ δεν έχει να κάνει με αυτό. Ο ρυθμός της απονομής των συντάξεων έχει επιταχυνθεί το τελευταίο διάστημα.</w:t>
      </w:r>
      <w:r>
        <w:rPr>
          <w:rFonts w:eastAsia="Times New Roman" w:cs="Times New Roman"/>
          <w:szCs w:val="24"/>
        </w:rPr>
        <w:t xml:space="preserve"> Και πάλι το πλεόνασμα συγκροτείται εξαιτίας των τριών παραγόντων που σας ανέφερα: Αύξηση της μισθωτής απασχόλησης, άρα αύξηση από τις εισφορές των μισθωτών, αύξηση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από τους ελεύθερους επαγγελματίες –μικρή, αλλά σημαντική- και καλύτερη </w:t>
      </w:r>
      <w:r>
        <w:rPr>
          <w:rFonts w:eastAsia="Times New Roman" w:cs="Times New Roman"/>
          <w:szCs w:val="24"/>
        </w:rPr>
        <w:t xml:space="preserve">απόδοση των αποθεματικών των </w:t>
      </w:r>
      <w:r>
        <w:rPr>
          <w:rFonts w:eastAsia="Times New Roman" w:cs="Times New Roman"/>
          <w:szCs w:val="24"/>
        </w:rPr>
        <w:lastRenderedPageBreak/>
        <w:t xml:space="preserve">ταμείων, τα οποία έχουν συγκεντρωθεί σε ένα κοινό κεφάλαιο το οποίο έχει καλύτερες αποδόσεις. </w:t>
      </w:r>
    </w:p>
    <w:p w14:paraId="14B85263"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δεδομένα. Νομίζω ότι θα έπρεπε, τουλάχιστον γι’ αυτό το σημείο, τα καλά οικονομικά του ΕΦΚΑ όλοι μαζί να θεωρούμε ότι </w:t>
      </w:r>
      <w:r>
        <w:rPr>
          <w:rFonts w:eastAsia="Times New Roman" w:cs="Times New Roman"/>
          <w:szCs w:val="24"/>
        </w:rPr>
        <w:t>είναι μια εξέλιξη προς τη βιωσιμότητα του συστήματος.</w:t>
      </w:r>
    </w:p>
    <w:p w14:paraId="14B85264" w14:textId="77777777" w:rsidR="009F1D8B" w:rsidRDefault="00750C6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4B85265"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κυρία Υπουργό.</w:t>
      </w:r>
    </w:p>
    <w:p w14:paraId="14B85266"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 </w:t>
      </w:r>
    </w:p>
    <w:p w14:paraId="14B85267"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Σας ρώτησ</w:t>
      </w:r>
      <w:r>
        <w:rPr>
          <w:rFonts w:eastAsia="Times New Roman" w:cs="Times New Roman"/>
          <w:szCs w:val="24"/>
        </w:rPr>
        <w:t xml:space="preserve">α αν θέλατε να πάρετε τον λόγο πριν. Θα πρέπει να απαντήσει και η κυρία Υπουργός μετά. </w:t>
      </w:r>
    </w:p>
    <w:p w14:paraId="14B85268"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η δευτερολογία μου, σύμφωνα με τον Κανονισμό, έπεται τον παρεμβάσεων των Υπουργών κι αν θέλουν </w:t>
      </w:r>
      <w:proofErr w:type="spellStart"/>
      <w:r>
        <w:rPr>
          <w:rFonts w:eastAsia="Times New Roman" w:cs="Times New Roman"/>
          <w:szCs w:val="24"/>
        </w:rPr>
        <w:t>τριτολογούν</w:t>
      </w:r>
      <w:proofErr w:type="spellEnd"/>
      <w:r>
        <w:rPr>
          <w:rFonts w:eastAsia="Times New Roman" w:cs="Times New Roman"/>
          <w:szCs w:val="24"/>
        </w:rPr>
        <w:t xml:space="preserve">. Εμείς δεν έχουμε δικαίωμα </w:t>
      </w:r>
      <w:proofErr w:type="spellStart"/>
      <w:r>
        <w:rPr>
          <w:rFonts w:eastAsia="Times New Roman" w:cs="Times New Roman"/>
          <w:szCs w:val="24"/>
        </w:rPr>
        <w:t>τ</w:t>
      </w:r>
      <w:r>
        <w:rPr>
          <w:rFonts w:eastAsia="Times New Roman" w:cs="Times New Roman"/>
          <w:szCs w:val="24"/>
        </w:rPr>
        <w:t>ριτολογίας</w:t>
      </w:r>
      <w:proofErr w:type="spellEnd"/>
      <w:r>
        <w:rPr>
          <w:rFonts w:eastAsia="Times New Roman" w:cs="Times New Roman"/>
          <w:szCs w:val="24"/>
        </w:rPr>
        <w:t>. Αυτά λέει ο Κανονισμός.</w:t>
      </w:r>
    </w:p>
    <w:p w14:paraId="14B8526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Εντάξει, κύριε Λοβέρδο, έχετε τον λόγο. </w:t>
      </w:r>
    </w:p>
    <w:p w14:paraId="14B8526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σημειώνω -δεν ήσασταν εδώ, δεν προεδρεύατε τότε- ότι η κ</w:t>
      </w:r>
      <w:r>
        <w:rPr>
          <w:rFonts w:eastAsia="Times New Roman" w:cs="Times New Roman"/>
          <w:szCs w:val="24"/>
        </w:rPr>
        <w:t>.</w:t>
      </w:r>
      <w:r>
        <w:rPr>
          <w:rFonts w:eastAsia="Times New Roman" w:cs="Times New Roman"/>
          <w:szCs w:val="24"/>
        </w:rPr>
        <w:t xml:space="preserve"> Γεννηματά έθεσε ένα θέμα σχετικά με το ναυάγιο στον Σαρωνικό και την οικονομική και οικολογική καταστροφή. Δεν </w:t>
      </w:r>
      <w:proofErr w:type="spellStart"/>
      <w:r>
        <w:rPr>
          <w:rFonts w:eastAsia="Times New Roman" w:cs="Times New Roman"/>
          <w:szCs w:val="24"/>
        </w:rPr>
        <w:t>απήντησε</w:t>
      </w:r>
      <w:proofErr w:type="spellEnd"/>
      <w:r>
        <w:rPr>
          <w:rFonts w:eastAsia="Times New Roman" w:cs="Times New Roman"/>
          <w:szCs w:val="24"/>
        </w:rPr>
        <w:t xml:space="preserve"> η Υπουργός, καλύπτοντας τον συνάδελφό της. Έθεσε το θέμα ότι οι Υπουργοί από το Υπουργείο Εργασίας και Κοινωνικής Ασφάλισης δεν στέκοντ</w:t>
      </w:r>
      <w:r>
        <w:rPr>
          <w:rFonts w:eastAsia="Times New Roman" w:cs="Times New Roman"/>
          <w:szCs w:val="24"/>
        </w:rPr>
        <w:t>αι στο πεδίο της συλλογικής πολιτικής ευθύνης και αδειάζουν συνάδελφό τους. Πήρε τον λόγο και ο Υφυπουργός και η Υπουργός και δεν έκαναν καμ</w:t>
      </w:r>
      <w:r>
        <w:rPr>
          <w:rFonts w:eastAsia="Times New Roman" w:cs="Times New Roman"/>
          <w:szCs w:val="24"/>
        </w:rPr>
        <w:t>μ</w:t>
      </w:r>
      <w:r>
        <w:rPr>
          <w:rFonts w:eastAsia="Times New Roman" w:cs="Times New Roman"/>
          <w:szCs w:val="24"/>
        </w:rPr>
        <w:t>ία αναφορά. Τούτη εδώ η κοινοβουλευτική διαδικασία κλείνει με το πρωτοφανές γεγονός να θέτει η Αντιπολίτευση ζήτημα</w:t>
      </w:r>
      <w:r>
        <w:rPr>
          <w:rFonts w:eastAsia="Times New Roman" w:cs="Times New Roman"/>
          <w:szCs w:val="24"/>
        </w:rPr>
        <w:t>, μάλιστα να το κάνει αυτό Αρχηγός κόμματος, και οι Υπουργοί να μην καλύπτουν τον συνάδελφό τους. Η ομολογία πολιτικής ευθύνης για τη διαχείριση του ναυαγίου είναι πια καταφανής, αν και διά της σιωπής.</w:t>
      </w:r>
    </w:p>
    <w:p w14:paraId="14B8526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Δεύτερον, όποιος ακούει τους Υπουργούς αυτού του Υπουρ</w:t>
      </w:r>
      <w:r>
        <w:rPr>
          <w:rFonts w:eastAsia="Times New Roman" w:cs="Times New Roman"/>
          <w:szCs w:val="24"/>
        </w:rPr>
        <w:t>γείου να μιλούν, βλέπει ότι χρησιμοποιούν μετ’ επιτάσεως δύο χρόνους. Χρησιμοποιούν τον ενεστώτα διαρκείας, όπως για παράδειγμα «γίνεται» -δυόμισι, τρία χρόνια θα κλείσουν σε λίγο στην Κυβέρνηση- και τον μέλλοντα «θα». Όμως, δεν γίνεται καμ</w:t>
      </w:r>
      <w:r>
        <w:rPr>
          <w:rFonts w:eastAsia="Times New Roman" w:cs="Times New Roman"/>
          <w:szCs w:val="24"/>
        </w:rPr>
        <w:t>μ</w:t>
      </w:r>
      <w:r>
        <w:rPr>
          <w:rFonts w:eastAsia="Times New Roman" w:cs="Times New Roman"/>
          <w:szCs w:val="24"/>
        </w:rPr>
        <w:t xml:space="preserve">ία αναφορά για </w:t>
      </w:r>
      <w:r>
        <w:rPr>
          <w:rFonts w:eastAsia="Times New Roman" w:cs="Times New Roman"/>
          <w:szCs w:val="24"/>
        </w:rPr>
        <w:t xml:space="preserve">κάτι το οποίο ήδη έχουν κάνει. </w:t>
      </w:r>
    </w:p>
    <w:p w14:paraId="14B8526C"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απάντηση, αν υπάρξει </w:t>
      </w:r>
      <w:proofErr w:type="spellStart"/>
      <w:r>
        <w:rPr>
          <w:rFonts w:eastAsia="Times New Roman" w:cs="Times New Roman"/>
          <w:szCs w:val="24"/>
        </w:rPr>
        <w:t>τριτολογία</w:t>
      </w:r>
      <w:proofErr w:type="spellEnd"/>
      <w:r>
        <w:rPr>
          <w:rFonts w:eastAsia="Times New Roman" w:cs="Times New Roman"/>
          <w:szCs w:val="24"/>
        </w:rPr>
        <w:t xml:space="preserve">, είναι επί του ερωτήματος που αφορά στον ΕΦΚΑ: Πόσες νέες συντάξεις, βάσει νόμου </w:t>
      </w:r>
      <w:proofErr w:type="spellStart"/>
      <w:r>
        <w:rPr>
          <w:rFonts w:eastAsia="Times New Roman" w:cs="Times New Roman"/>
          <w:szCs w:val="24"/>
        </w:rPr>
        <w:t>Κατρούγκαλου</w:t>
      </w:r>
      <w:proofErr w:type="spellEnd"/>
      <w:r>
        <w:rPr>
          <w:rFonts w:eastAsia="Times New Roman" w:cs="Times New Roman"/>
          <w:szCs w:val="24"/>
        </w:rPr>
        <w:t>, έχουν δώσει από τον Μάιο του 2016; Καμ</w:t>
      </w:r>
      <w:r>
        <w:rPr>
          <w:rFonts w:eastAsia="Times New Roman" w:cs="Times New Roman"/>
          <w:szCs w:val="24"/>
        </w:rPr>
        <w:t>μ</w:t>
      </w:r>
      <w:r>
        <w:rPr>
          <w:rFonts w:eastAsia="Times New Roman" w:cs="Times New Roman"/>
          <w:szCs w:val="24"/>
        </w:rPr>
        <w:t>ία, κύριε Πρόεδρε. Αν έχουν άλλο στατιστικό στοιχείο, να</w:t>
      </w:r>
      <w:r>
        <w:rPr>
          <w:rFonts w:eastAsia="Times New Roman" w:cs="Times New Roman"/>
          <w:szCs w:val="24"/>
        </w:rPr>
        <w:t xml:space="preserve"> το δώσουν. </w:t>
      </w:r>
    </w:p>
    <w:p w14:paraId="14B8526D"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Τώρα ο κ. Πετρόπουλος έκανε μια αναφορά σε μεγέθη οικονομικά, σχετικά με το ασφαλιστικό, τα οποία συγκροτούν μια διανοητική «εκδρομή» κι έναν αριθμητικό παραλογισμό. Έχω να του πω σχετικά με τα επιχειρήματά του -τα οποία τα ακούμε όλα με σεβασ</w:t>
      </w:r>
      <w:r>
        <w:rPr>
          <w:rFonts w:eastAsia="Times New Roman" w:cs="Times New Roman"/>
          <w:szCs w:val="24"/>
        </w:rPr>
        <w:t xml:space="preserve">μό, κι αν έχει κι άλλα να μας τα πει- ότι εμείς είχαμε κάποιες μελέτες υπέρ των αριθμητικών επιχειρημάτων μας. </w:t>
      </w:r>
    </w:p>
    <w:p w14:paraId="14B8526E"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Είχαμε την Ελληνική Αναλογιστική Αρχή. Την υποτιμάτε, δεν με αφορά. Όμως, την είχαμε. Επίσης, είχαμε το σχετικό μελετητικό διάβημα από την σχετική Επιτροπή του </w:t>
      </w:r>
      <w:proofErr w:type="spellStart"/>
      <w:r>
        <w:rPr>
          <w:rFonts w:eastAsia="Times New Roman" w:cs="Times New Roman"/>
          <w:szCs w:val="24"/>
          <w:lang w:val="en-US"/>
        </w:rPr>
        <w:t>Eurogroup</w:t>
      </w:r>
      <w:proofErr w:type="spellEnd"/>
      <w:r>
        <w:rPr>
          <w:rFonts w:eastAsia="Times New Roman" w:cs="Times New Roman"/>
          <w:szCs w:val="24"/>
        </w:rPr>
        <w:t xml:space="preserve">. Ακόμα, είχαμε και τον </w:t>
      </w:r>
      <w:r>
        <w:rPr>
          <w:rFonts w:eastAsia="Times New Roman" w:cs="Times New Roman"/>
          <w:szCs w:val="24"/>
          <w:lang w:val="en-US"/>
        </w:rPr>
        <w:t>ILO</w:t>
      </w:r>
      <w:r>
        <w:rPr>
          <w:rFonts w:eastAsia="Times New Roman" w:cs="Times New Roman"/>
          <w:szCs w:val="24"/>
        </w:rPr>
        <w:t xml:space="preserve">, που για να έχουμε τη γνώμη του είχαμε ταξιδέψει στην έδρα </w:t>
      </w:r>
      <w:r>
        <w:rPr>
          <w:rFonts w:eastAsia="Times New Roman" w:cs="Times New Roman"/>
          <w:szCs w:val="24"/>
        </w:rPr>
        <w:t xml:space="preserve">του με τον κ. </w:t>
      </w:r>
      <w:proofErr w:type="spellStart"/>
      <w:r>
        <w:rPr>
          <w:rFonts w:eastAsia="Times New Roman" w:cs="Times New Roman"/>
          <w:szCs w:val="24"/>
        </w:rPr>
        <w:t>Κουτρουμάνη</w:t>
      </w:r>
      <w:proofErr w:type="spellEnd"/>
      <w:r>
        <w:rPr>
          <w:rFonts w:eastAsia="Times New Roman" w:cs="Times New Roman"/>
          <w:szCs w:val="24"/>
        </w:rPr>
        <w:t xml:space="preserve"> και είχαμε συνεργαστεί για να αποδώσει το τελικό που απέδωσε. </w:t>
      </w:r>
    </w:p>
    <w:p w14:paraId="14B8526F"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Είχαμε ενισχυτικές μελέτες για τη δική μας νομοθετική πρωτοβουλία από τρεις φορείς. Εσείς δεν είχατε από κανέναν. </w:t>
      </w:r>
      <w:r>
        <w:rPr>
          <w:rFonts w:eastAsia="Times New Roman" w:cs="Times New Roman"/>
          <w:szCs w:val="24"/>
        </w:rPr>
        <w:lastRenderedPageBreak/>
        <w:t xml:space="preserve">Εξ ου και οι εκατό επτά αλλαγές στον νόμο </w:t>
      </w:r>
      <w:proofErr w:type="spellStart"/>
      <w:r>
        <w:rPr>
          <w:rFonts w:eastAsia="Times New Roman" w:cs="Times New Roman"/>
          <w:szCs w:val="24"/>
        </w:rPr>
        <w:t>Κατρούγκαλο</w:t>
      </w:r>
      <w:r>
        <w:rPr>
          <w:rFonts w:eastAsia="Times New Roman" w:cs="Times New Roman"/>
          <w:szCs w:val="24"/>
        </w:rPr>
        <w:t>υ</w:t>
      </w:r>
      <w:proofErr w:type="spellEnd"/>
      <w:r>
        <w:rPr>
          <w:rFonts w:eastAsia="Times New Roman" w:cs="Times New Roman"/>
          <w:szCs w:val="24"/>
        </w:rPr>
        <w:t xml:space="preserve">, που έχετε κάνει. </w:t>
      </w:r>
    </w:p>
    <w:p w14:paraId="14B85270"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Μη μου λέτε ότι δεν κάνατε κα</w:t>
      </w:r>
      <w:r>
        <w:rPr>
          <w:rFonts w:eastAsia="Times New Roman" w:cs="Times New Roman"/>
          <w:szCs w:val="24"/>
        </w:rPr>
        <w:t>μ</w:t>
      </w:r>
      <w:r>
        <w:rPr>
          <w:rFonts w:eastAsia="Times New Roman" w:cs="Times New Roman"/>
          <w:szCs w:val="24"/>
        </w:rPr>
        <w:t xml:space="preserve">μία, γιατί ένα τέτοιο νεύμα μου κάνατε. Εγώ να το δεχτώ. Όμως, πρώτα απ’ όλα, η συνάδελφος σας κατέθεσε και παραγράφους που έχετε αλλάξει. </w:t>
      </w:r>
    </w:p>
    <w:p w14:paraId="14B85271"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Δεύτερον, θυμάμαι τον εαυτό μου στην τελευταία σας παρέμβαση να λ</w:t>
      </w:r>
      <w:r>
        <w:rPr>
          <w:rFonts w:eastAsia="Times New Roman" w:cs="Times New Roman"/>
          <w:szCs w:val="24"/>
        </w:rPr>
        <w:t xml:space="preserve">έω ότι από τα τριάντα δύο άρθρα που αφορούν το ασφαλιστικό του νόμου, που μόλις πριν από λίγες ημέρες δημοσιεύτηκε στο ΦΕΚ, τα δεκατρία έκαναν αλλαγή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το άρθρο 1 έκανε πέντε αλλαγές. Δεν μπορεί να μην ισχύει ότι δεν παρεμβήκατε στ</w:t>
      </w:r>
      <w:r>
        <w:rPr>
          <w:rFonts w:eastAsia="Times New Roman" w:cs="Times New Roman"/>
          <w:szCs w:val="24"/>
        </w:rPr>
        <w:t xml:space="preserve">ο δημιούργημά σας. </w:t>
      </w:r>
    </w:p>
    <w:p w14:paraId="14B85272"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Ακόμη δεν έχει πραγματικά ακουστεί μία λέξη για τη διασύνδεση, κύριε Πρόεδρε, του ασφαλιστικού με την οικονομία. Εγώ ως Υπουργός Εργασίας έλεγα ότι μέμφονται το Υπουργείο μας -το Υπουργείο σας σήμερα- για καταστάσεις στο χώρο του ασφαλι</w:t>
      </w:r>
      <w:r>
        <w:rPr>
          <w:rFonts w:eastAsia="Times New Roman" w:cs="Times New Roman"/>
          <w:szCs w:val="24"/>
        </w:rPr>
        <w:t xml:space="preserve">στικού. Όμως η πρώτη μορφή πρέπει να γίνεται κατά καιρούς, και τότε και τώρα και στο μέλλον, στη λειτουργία της οικονομίας και τις σχετικές παρεμβάσεις των αρμοδίων Υπουργών Οικονομικών. </w:t>
      </w:r>
    </w:p>
    <w:p w14:paraId="14B85273"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ασφαλιστικό υποδέχεται το πρόβλημα, δεν το γεννάει. Αν, μάλιστα, </w:t>
      </w:r>
      <w:r>
        <w:rPr>
          <w:rFonts w:eastAsia="Times New Roman" w:cs="Times New Roman"/>
          <w:szCs w:val="24"/>
        </w:rPr>
        <w:t xml:space="preserve">κάνεις τις κατάλληλες παρεμβάσεις, πραγματικά δεν το γεννάει. Όταν η οικονομία, όμως, έχει προβλήματα, το ασφαλιστικό ανάγεται στο πρώτο πρόβλημα από δημοσιονομικής άποψης. </w:t>
      </w:r>
    </w:p>
    <w:p w14:paraId="14B85274"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Όλοι οι δικοί μας σχεδιασμοί στηρίζονταν στο ότι από το 2015 -είχε γίνει από τα τέ</w:t>
      </w:r>
      <w:r>
        <w:rPr>
          <w:rFonts w:eastAsia="Times New Roman" w:cs="Times New Roman"/>
          <w:szCs w:val="24"/>
        </w:rPr>
        <w:t xml:space="preserve">λη του 2014- η ελληνική οικονομία επιστρέφει σε ραγδαίους ρυθμούς ανάπτυξης, κατά τις προβλέψεις της Ευρωπαϊκής Κεντρικής Τράπεζας, του Διεθνούς Νομισματικού Ταμείου, της Ευρωπαϊκής Επιτροπής. Ήταν 3% το ένα έτος, 3,7% το άλλο έτος, 3,5% το άλλο έτος. </w:t>
      </w:r>
    </w:p>
    <w:p w14:paraId="14B85275"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Αυτ</w:t>
      </w:r>
      <w:r>
        <w:rPr>
          <w:rFonts w:eastAsia="Times New Roman" w:cs="Times New Roman"/>
          <w:szCs w:val="24"/>
        </w:rPr>
        <w:t>ά χάθηκαν, για να κάνουν παρελάσεις οι εραστές της εξουσίας, έχοντας μεγάλη ιδέα για τον εαυτό τους και υπερβολική αυτοεκτίμηση. Διότι περί αυτού πρόκειται και γι’ αυτό ναυαγεί η Ελλάδα. Κα</w:t>
      </w:r>
      <w:r>
        <w:rPr>
          <w:rFonts w:eastAsia="Times New Roman" w:cs="Times New Roman"/>
          <w:szCs w:val="24"/>
        </w:rPr>
        <w:t>μ</w:t>
      </w:r>
      <w:r>
        <w:rPr>
          <w:rFonts w:eastAsia="Times New Roman" w:cs="Times New Roman"/>
          <w:szCs w:val="24"/>
        </w:rPr>
        <w:t xml:space="preserve">μία προσπάθεια δεν μπορεί να βρει αρωγό τον άλλο. </w:t>
      </w:r>
    </w:p>
    <w:p w14:paraId="14B85276"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Εδώ έχουμε ζήτη</w:t>
      </w:r>
      <w:r>
        <w:rPr>
          <w:rFonts w:eastAsia="Times New Roman" w:cs="Times New Roman"/>
          <w:szCs w:val="24"/>
        </w:rPr>
        <w:t xml:space="preserve">μα ποιος θα είναι κυβέρνηση. Αυτός είναι ο καημός των πολιτικών και 100% ο καημός των πολιτικών του ΣΥΡΙΖΑ. </w:t>
      </w:r>
    </w:p>
    <w:p w14:paraId="14B85277"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έκαναν, κύριε Πρόεδρε; Γυρίζουν πίσω τη χώρα από πλευράς οικονομίας, χάνονται δισεκατομμύρια -κομμάτι των οποίων θα πήγαινε φυσικά στο δημόσιο τ</w:t>
      </w:r>
      <w:r>
        <w:rPr>
          <w:rFonts w:eastAsia="Times New Roman" w:cs="Times New Roman"/>
          <w:szCs w:val="24"/>
        </w:rPr>
        <w:t>αμείο, αλλά ένα πολύ μεγάλο κομμάτι θα πήγαινε στα ασφαλιστικά ταμεία-, καταργούν αυτή την πορεία, προκειμένου να γίνουν οι ίδιοι κυβέρνηση, κάνουν και μία αλλαγή του ασφαλιστικού, αφού πετσοκόβουν με το τρίτο μνημόνιο και δια μιας ποσά, τα οποία σωστά ανέ</w:t>
      </w:r>
      <w:r>
        <w:rPr>
          <w:rFonts w:eastAsia="Times New Roman" w:cs="Times New Roman"/>
          <w:szCs w:val="24"/>
        </w:rPr>
        <w:t xml:space="preserve">φερε ο Κοινοβουλευτικός Εκπρόσωπος του Κομουνιστικού Κόμματος. </w:t>
      </w:r>
    </w:p>
    <w:p w14:paraId="14B85278"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Εμείς δεν ψηφίσαμε αυτά, συνάδελφε. Εμείς ψηφίσαμε να μην πέσει η χώρα στα βράχια, γιατί διασπαστήκαμε μέσα στη Βουλή. Εδώ ήσασταν, τα θυμάστε. Δεν έπρεπε να αφήσουμε τη χώρα να πέσει πάνω στα</w:t>
      </w:r>
      <w:r>
        <w:rPr>
          <w:rFonts w:eastAsia="Times New Roman" w:cs="Times New Roman"/>
          <w:szCs w:val="24"/>
        </w:rPr>
        <w:t xml:space="preserve"> βράχια. Αυτό ψηφίσαμε, όχι τις πολιτικές τους. </w:t>
      </w:r>
    </w:p>
    <w:p w14:paraId="14B85279"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Και αφού κάνουν όλα αυτά, έρχονται μετά και κάνουν ένα φοβερό ασφαλιστικό, για όποιον καταλαβαίνει, που γι’ αυτόν που για σαράντα χρόνια πλήρωνε τις εισφορές του τού μειώνουν τον ασφαλιστικό συντελεστή. Ούτω</w:t>
      </w:r>
      <w:r>
        <w:rPr>
          <w:rFonts w:eastAsia="Times New Roman" w:cs="Times New Roman"/>
          <w:szCs w:val="24"/>
        </w:rPr>
        <w:t xml:space="preserve"> καθ’ εξής, γι’ αυτόν που πλήρωνε ασφαλιστικές εισφορές τριάντα χρόνια. Και κάνουν ένα προϊόν, όπου όσο πιο πολλές εισφορές έχεις καταβάλλει, τόσο μικρότερη σύνταξη, γιατί τόσο περισσότερες περικοπές θα υποστείς. </w:t>
      </w:r>
    </w:p>
    <w:p w14:paraId="14B8527A"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Αυτοί, λοιπόν, οι άνθρωποι έρχονται εδώ τώ</w:t>
      </w:r>
      <w:r>
        <w:rPr>
          <w:rFonts w:eastAsia="Times New Roman" w:cs="Times New Roman"/>
          <w:szCs w:val="24"/>
        </w:rPr>
        <w:t xml:space="preserve">ρα και επαίρονται και μας μιλούν φιλοσοφικά. Προσθέτουν και κάποιους αριθμούς, που αποδείχθηκε στην προηγούμενη διαδικασία ότι είναι αυθαίρετοι και επιλεκτικοί. </w:t>
      </w:r>
    </w:p>
    <w:p w14:paraId="14B8527B" w14:textId="77777777" w:rsidR="009F1D8B" w:rsidRDefault="00750C6B">
      <w:pPr>
        <w:spacing w:after="0" w:line="600" w:lineRule="auto"/>
        <w:ind w:firstLine="720"/>
        <w:contextualSpacing/>
        <w:jc w:val="both"/>
        <w:rPr>
          <w:rFonts w:eastAsia="Times New Roman" w:cs="Times New Roman"/>
          <w:szCs w:val="24"/>
        </w:rPr>
      </w:pPr>
      <w:r>
        <w:rPr>
          <w:rFonts w:eastAsia="Times New Roman" w:cs="Times New Roman"/>
          <w:szCs w:val="24"/>
        </w:rPr>
        <w:t xml:space="preserve">Ένα είναι το ζητούμενο και στη σχέση του Κοινοβουλίου με την Κυβέρνηση, αλλά και στη δική σας </w:t>
      </w:r>
      <w:r>
        <w:rPr>
          <w:rFonts w:eastAsia="Times New Roman" w:cs="Times New Roman"/>
          <w:szCs w:val="24"/>
        </w:rPr>
        <w:t xml:space="preserve">πορεία. Έχετε κάνει εγκλήματα. Ήσασταν οι σκληρότεροι από κάθε κυβέρνηση της κρίσης. </w:t>
      </w:r>
    </w:p>
    <w:p w14:paraId="14B8527C" w14:textId="77777777" w:rsidR="009F1D8B" w:rsidRDefault="00750C6B">
      <w:pPr>
        <w:spacing w:line="600" w:lineRule="auto"/>
        <w:ind w:firstLine="720"/>
        <w:contextualSpacing/>
        <w:jc w:val="both"/>
        <w:rPr>
          <w:rFonts w:eastAsia="Times New Roman"/>
          <w:szCs w:val="24"/>
        </w:rPr>
      </w:pPr>
      <w:r>
        <w:rPr>
          <w:rFonts w:eastAsia="Times New Roman" w:cs="Times New Roman"/>
          <w:szCs w:val="24"/>
        </w:rPr>
        <w:t>Ένα παράδειγμα είναι ανάγλυφο και με αυτό κλείνω. Τρία χρόνια, συνάδελφοι, με πίεζαν για τις συντάξεις χηρείας. Έναν χρόνο εμένα και τα υπόλοιπα χρόνια τους συναδέλφους μ</w:t>
      </w:r>
      <w:r>
        <w:rPr>
          <w:rFonts w:eastAsia="Times New Roman" w:cs="Times New Roman"/>
          <w:szCs w:val="24"/>
        </w:rPr>
        <w:t xml:space="preserve">ου, είτε τον κ. </w:t>
      </w:r>
      <w:proofErr w:type="spellStart"/>
      <w:r>
        <w:rPr>
          <w:rFonts w:eastAsia="Times New Roman" w:cs="Times New Roman"/>
          <w:szCs w:val="24"/>
        </w:rPr>
        <w:t>Κουτρουμάνη</w:t>
      </w:r>
      <w:proofErr w:type="spellEnd"/>
      <w:r>
        <w:rPr>
          <w:rFonts w:eastAsia="Times New Roman" w:cs="Times New Roman"/>
          <w:szCs w:val="24"/>
        </w:rPr>
        <w:t xml:space="preserve"> είτε μετά τον κ. </w:t>
      </w:r>
      <w:proofErr w:type="spellStart"/>
      <w:r>
        <w:rPr>
          <w:rFonts w:eastAsia="Times New Roman" w:cs="Times New Roman"/>
          <w:szCs w:val="24"/>
        </w:rPr>
        <w:t>Βρούτση</w:t>
      </w:r>
      <w:proofErr w:type="spellEnd"/>
      <w:r>
        <w:rPr>
          <w:rFonts w:eastAsia="Times New Roman" w:cs="Times New Roman"/>
          <w:szCs w:val="24"/>
        </w:rPr>
        <w:t xml:space="preserve">. Δεν το είχαμε δεχτεί. </w:t>
      </w:r>
      <w:r>
        <w:rPr>
          <w:rFonts w:eastAsia="Times New Roman"/>
          <w:szCs w:val="24"/>
        </w:rPr>
        <w:t xml:space="preserve">Κόψατε 177 εκατομμύρια -έτσι το προβλέπετε τουλάχιστον, η πράξη θα δείξει πόσα είναι- από τις παρεμβάσεις που κάνατε στις συντάξεις χηρείας. </w:t>
      </w:r>
    </w:p>
    <w:p w14:paraId="14B8527D" w14:textId="77777777" w:rsidR="009F1D8B" w:rsidRDefault="00750C6B">
      <w:pPr>
        <w:spacing w:line="600" w:lineRule="auto"/>
        <w:ind w:firstLine="720"/>
        <w:contextualSpacing/>
        <w:jc w:val="both"/>
        <w:rPr>
          <w:rFonts w:eastAsia="Times New Roman"/>
          <w:szCs w:val="24"/>
        </w:rPr>
      </w:pPr>
      <w:r>
        <w:rPr>
          <w:rFonts w:eastAsia="Times New Roman"/>
          <w:szCs w:val="24"/>
        </w:rPr>
        <w:t>Δεν έχετε πρόσωπο να έρχεστε στη Βουλή</w:t>
      </w:r>
      <w:r>
        <w:rPr>
          <w:rFonts w:eastAsia="Times New Roman"/>
          <w:szCs w:val="24"/>
        </w:rPr>
        <w:t xml:space="preserve">, τουλάχιστον για να μιλάτε για κοινωνικές ευαισθησίες. </w:t>
      </w:r>
    </w:p>
    <w:p w14:paraId="14B8527E" w14:textId="77777777" w:rsidR="009F1D8B" w:rsidRDefault="00750C6B">
      <w:pPr>
        <w:spacing w:line="600" w:lineRule="auto"/>
        <w:ind w:firstLine="720"/>
        <w:contextualSpacing/>
        <w:jc w:val="both"/>
        <w:rPr>
          <w:rFonts w:eastAsia="Times New Roman"/>
          <w:szCs w:val="24"/>
        </w:rPr>
      </w:pPr>
      <w:r>
        <w:rPr>
          <w:rFonts w:eastAsia="Times New Roman"/>
          <w:szCs w:val="24"/>
        </w:rPr>
        <w:t xml:space="preserve">Ευχαριστώ.  </w:t>
      </w:r>
    </w:p>
    <w:p w14:paraId="14B8527F" w14:textId="77777777" w:rsidR="009F1D8B" w:rsidRDefault="00750C6B">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14B85280" w14:textId="77777777" w:rsidR="009F1D8B" w:rsidRDefault="00750C6B">
      <w:pPr>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Έχει ζητήσει τον λόγο ο Υ</w:t>
      </w:r>
      <w:r>
        <w:rPr>
          <w:rFonts w:eastAsia="Times New Roman"/>
          <w:szCs w:val="24"/>
        </w:rPr>
        <w:t>φυ</w:t>
      </w:r>
      <w:r>
        <w:rPr>
          <w:rFonts w:eastAsia="Times New Roman"/>
          <w:szCs w:val="24"/>
        </w:rPr>
        <w:t xml:space="preserve">πουργός κ. Πετρόπουλος. </w:t>
      </w:r>
    </w:p>
    <w:p w14:paraId="14B85281" w14:textId="77777777" w:rsidR="009F1D8B" w:rsidRDefault="00750C6B">
      <w:pPr>
        <w:spacing w:line="600" w:lineRule="auto"/>
        <w:ind w:firstLine="720"/>
        <w:contextualSpacing/>
        <w:jc w:val="both"/>
        <w:rPr>
          <w:rFonts w:eastAsia="Times New Roman"/>
          <w:szCs w:val="24"/>
        </w:rPr>
      </w:pPr>
      <w:r>
        <w:rPr>
          <w:rFonts w:eastAsia="Times New Roman"/>
          <w:szCs w:val="24"/>
        </w:rPr>
        <w:t>Σας φ</w:t>
      </w:r>
      <w:r>
        <w:rPr>
          <w:rFonts w:eastAsia="Times New Roman"/>
          <w:szCs w:val="24"/>
        </w:rPr>
        <w:t xml:space="preserve">τάνουν τα τρία λεπτά, κύριε Υπουργέ; </w:t>
      </w:r>
    </w:p>
    <w:p w14:paraId="14B85282" w14:textId="77777777" w:rsidR="009F1D8B" w:rsidRDefault="00750C6B">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Ευχαριστώ, κύριε Πρόεδρε. Θα είμαι σύντομος και θα περιοριστώ σε πολύ λίγα λόγια.  </w:t>
      </w:r>
    </w:p>
    <w:p w14:paraId="14B85283" w14:textId="77777777" w:rsidR="009F1D8B" w:rsidRDefault="00750C6B">
      <w:pPr>
        <w:spacing w:line="600" w:lineRule="auto"/>
        <w:ind w:firstLine="720"/>
        <w:contextualSpacing/>
        <w:jc w:val="both"/>
        <w:rPr>
          <w:rFonts w:eastAsia="Times New Roman"/>
          <w:szCs w:val="24"/>
        </w:rPr>
      </w:pPr>
      <w:r>
        <w:rPr>
          <w:rFonts w:eastAsia="Times New Roman"/>
          <w:szCs w:val="24"/>
        </w:rPr>
        <w:t>Να πω ότι όλα αυτά που είδαμε, τα είδαμ</w:t>
      </w:r>
      <w:r>
        <w:rPr>
          <w:rFonts w:eastAsia="Times New Roman"/>
          <w:szCs w:val="24"/>
        </w:rPr>
        <w:t xml:space="preserve">ε όλοι μαζί. Είδαμε ότι υπήρχε κατάρρευση στο σύστημα κοινωνικής ασφάλισης και τεράστια ελλείμματα. Να τα ξεχάσουμε με μιας, δεν γίνεται. </w:t>
      </w:r>
    </w:p>
    <w:p w14:paraId="14B85284" w14:textId="77777777" w:rsidR="009F1D8B" w:rsidRDefault="00750C6B">
      <w:pPr>
        <w:spacing w:line="600" w:lineRule="auto"/>
        <w:ind w:firstLine="720"/>
        <w:contextualSpacing/>
        <w:jc w:val="both"/>
        <w:rPr>
          <w:rFonts w:eastAsia="Times New Roman"/>
          <w:szCs w:val="24"/>
        </w:rPr>
      </w:pPr>
      <w:r>
        <w:rPr>
          <w:rFonts w:eastAsia="Times New Roman"/>
          <w:szCs w:val="24"/>
        </w:rPr>
        <w:t>Τα ελλείμματα ήταν θηριώδη. Είπα συγκεκριμένο παράδειγμα. Η δέσμευση και το πλαίσιο του επονομαζόμενου «νόμου Λοβέρδο</w:t>
      </w:r>
      <w:r>
        <w:rPr>
          <w:rFonts w:eastAsia="Times New Roman"/>
          <w:szCs w:val="24"/>
        </w:rPr>
        <w:t xml:space="preserve">υ» προέβλεπε διατήρηση ενός μέρους ως δημοσιονομικού ελλείμματος του ΑΕΠ 13% από τις συντάξεις. Έγιναν όλες οι μειώσεις κι έφτασε να είναι 17% το ΑΕΠ από τις συντάξεις. Θα έπαιρναν 8 δισεκατομμύρια. Αυτή είναι η αλήθεια. Αυτές οι μειώσεις που έγιναν είχαν </w:t>
      </w:r>
      <w:r>
        <w:rPr>
          <w:rFonts w:eastAsia="Times New Roman"/>
          <w:szCs w:val="24"/>
        </w:rPr>
        <w:t>και μία πρόβλεψη στο «</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-όπως επίσης έχει ονομαστεί, το οποίο ποτέ δεν εφαρμόστηκε γιατί ήταν η αρχή μίας συζήτησης- για συντάξεις που ανέβαζαν </w:t>
      </w:r>
      <w:r>
        <w:rPr>
          <w:rFonts w:eastAsia="Times New Roman"/>
          <w:szCs w:val="24"/>
        </w:rPr>
        <w:lastRenderedPageBreak/>
        <w:t xml:space="preserve">το όριο στην ηλικία των εβδομήντα δύο ετών και μια διαρκή αλλαγή της βάσης. </w:t>
      </w:r>
    </w:p>
    <w:p w14:paraId="14B85285" w14:textId="77777777" w:rsidR="009F1D8B" w:rsidRDefault="00750C6B">
      <w:pPr>
        <w:spacing w:line="600" w:lineRule="auto"/>
        <w:ind w:firstLine="720"/>
        <w:contextualSpacing/>
        <w:jc w:val="both"/>
        <w:rPr>
          <w:rFonts w:eastAsia="Times New Roman"/>
          <w:szCs w:val="24"/>
        </w:rPr>
      </w:pPr>
      <w:r>
        <w:rPr>
          <w:rFonts w:eastAsia="Times New Roman"/>
          <w:szCs w:val="24"/>
        </w:rPr>
        <w:t>Με τέτοιους όρους αλ</w:t>
      </w:r>
      <w:r>
        <w:rPr>
          <w:rFonts w:eastAsia="Times New Roman"/>
          <w:szCs w:val="24"/>
        </w:rPr>
        <w:t xml:space="preserve">λαγών σε αύξηση μειώσεων, δηλαδή με μειώσεις κι άλλες των συντάξεων και με αύξηση των ορίων ηλικίας, ξέρω κι εγώ να το κάνω. Αυτό, όμως, δεν λέγεται ν.3863/2010. Λέγεται «απομεινάρι» ενός παλιού συστήματος, το οποίο δεν υπήρχε καν. </w:t>
      </w:r>
    </w:p>
    <w:p w14:paraId="14B85286" w14:textId="77777777" w:rsidR="009F1D8B" w:rsidRDefault="00750C6B">
      <w:pPr>
        <w:spacing w:line="600" w:lineRule="auto"/>
        <w:ind w:firstLine="720"/>
        <w:contextualSpacing/>
        <w:jc w:val="both"/>
        <w:rPr>
          <w:rFonts w:eastAsia="Times New Roman"/>
          <w:szCs w:val="24"/>
        </w:rPr>
      </w:pPr>
      <w:r>
        <w:rPr>
          <w:rFonts w:eastAsia="Times New Roman"/>
          <w:szCs w:val="24"/>
        </w:rPr>
        <w:t>Όσον αφορά τα θέματα τα</w:t>
      </w:r>
      <w:r>
        <w:rPr>
          <w:rFonts w:eastAsia="Times New Roman"/>
          <w:szCs w:val="24"/>
        </w:rPr>
        <w:t xml:space="preserve"> οποία αναπτύξαμε, εμείς έχουμε επίγνωση μιας δύσκολης κατάστασης. Είπαμε ότι θα πάρουμε τα μέτρα, τα οποία θα είναι βελτιωτικά σε κάθε περίπτωση. Ακούμε την κοινωνία, ακούμε τα προβλήματα, βελτιώνουμε τις συνθήκες και θα δημιουργήσουμε, πραγματικά, καλύτε</w:t>
      </w:r>
      <w:r>
        <w:rPr>
          <w:rFonts w:eastAsia="Times New Roman"/>
          <w:szCs w:val="24"/>
        </w:rPr>
        <w:t xml:space="preserve">ρους όρους εκεί που χρειάζεται να πάρουμε μέτρα.     </w:t>
      </w:r>
    </w:p>
    <w:p w14:paraId="14B85287" w14:textId="77777777" w:rsidR="009F1D8B" w:rsidRDefault="00750C6B">
      <w:pPr>
        <w:spacing w:line="600" w:lineRule="auto"/>
        <w:ind w:firstLine="720"/>
        <w:contextualSpacing/>
        <w:jc w:val="both"/>
        <w:rPr>
          <w:rFonts w:eastAsia="Times New Roman"/>
          <w:szCs w:val="24"/>
        </w:rPr>
      </w:pPr>
      <w:r>
        <w:rPr>
          <w:rFonts w:eastAsia="Times New Roman"/>
          <w:szCs w:val="24"/>
        </w:rPr>
        <w:t>Σχετικά με το θέμα του Σαρωνικού, η Κυβέρνηση έχει τοποθετηθεί. Δεν έχει νόημα κάθε τόσο να ερωτάται κάθε Υπουργός και να ξαναλέει αυτά που σήμερα και ο Πρωθυπουργός εξήγγειλε. Όλος ο κρατικός μηχανισμό</w:t>
      </w:r>
      <w:r>
        <w:rPr>
          <w:rFonts w:eastAsia="Times New Roman"/>
          <w:szCs w:val="24"/>
        </w:rPr>
        <w:t xml:space="preserve">ς έχει ενεργοποιηθεί, για να δώσει τη συντομότερη δυνατή λύση.   </w:t>
      </w:r>
    </w:p>
    <w:p w14:paraId="14B85288" w14:textId="77777777" w:rsidR="009F1D8B" w:rsidRDefault="00750C6B">
      <w:pPr>
        <w:spacing w:line="600" w:lineRule="auto"/>
        <w:ind w:firstLine="720"/>
        <w:contextualSpacing/>
        <w:jc w:val="both"/>
        <w:rPr>
          <w:rFonts w:eastAsia="Times New Roman" w:cs="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κύριε Υπουργέ. </w:t>
      </w:r>
    </w:p>
    <w:p w14:paraId="14B85289"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λοκληρώθηκε η συζήτηση της </w:t>
      </w:r>
      <w:r>
        <w:rPr>
          <w:rFonts w:eastAsia="Times New Roman"/>
          <w:szCs w:val="24"/>
        </w:rPr>
        <w:t>υπ’ αριθμ</w:t>
      </w:r>
      <w:r>
        <w:rPr>
          <w:rFonts w:eastAsia="Times New Roman"/>
          <w:szCs w:val="24"/>
        </w:rPr>
        <w:t>όν</w:t>
      </w:r>
      <w:r>
        <w:rPr>
          <w:rFonts w:eastAsia="Times New Roman"/>
          <w:szCs w:val="24"/>
        </w:rPr>
        <w:t xml:space="preserve"> 14/12/16-3-2017 επίκαιρης επερώτησης</w:t>
      </w:r>
      <w:r>
        <w:rPr>
          <w:rFonts w:eastAsia="Times New Roman"/>
          <w:szCs w:val="24"/>
        </w:rPr>
        <w:t>.</w:t>
      </w:r>
    </w:p>
    <w:p w14:paraId="14B8528A"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 xml:space="preserve">στο σημείο </w:t>
      </w:r>
      <w:r>
        <w:rPr>
          <w:rFonts w:eastAsia="Times New Roman" w:cs="Times New Roman"/>
          <w:szCs w:val="24"/>
        </w:rPr>
        <w:t>αυτό να λύσουμε τη συνεδρίαση;</w:t>
      </w:r>
    </w:p>
    <w:p w14:paraId="14B8528B" w14:textId="77777777" w:rsidR="009F1D8B" w:rsidRDefault="00750C6B">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4B8528C" w14:textId="77777777" w:rsidR="009F1D8B" w:rsidRDefault="00750C6B">
      <w:pPr>
        <w:spacing w:line="600" w:lineRule="auto"/>
        <w:ind w:firstLine="720"/>
        <w:contextualSpacing/>
        <w:jc w:val="both"/>
        <w:rPr>
          <w:rFonts w:eastAsia="Times New Roman" w:cs="Times New Roman"/>
          <w:szCs w:val="24"/>
        </w:rPr>
      </w:pPr>
      <w:r>
        <w:rPr>
          <w:rFonts w:eastAsia="Times New Roman"/>
          <w:b/>
          <w:szCs w:val="24"/>
        </w:rPr>
        <w:t xml:space="preserve">ΠΡΟΕΔΡΕΥΩΝ (Μάριος Γεωργιάδης): </w:t>
      </w:r>
      <w:r>
        <w:rPr>
          <w:rFonts w:eastAsia="Times New Roman" w:cs="Times New Roman"/>
          <w:szCs w:val="24"/>
        </w:rPr>
        <w:t xml:space="preserve">Με τη συναίνεση του Σώματος και ώρα 23.17΄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Τρίτη 19 Σεπτεμβρίου 2017 και ώρα 18.00΄, με αντικείμενο εργασιών του Σώματο</w:t>
      </w:r>
      <w:r>
        <w:rPr>
          <w:rFonts w:eastAsia="Times New Roman" w:cs="Times New Roman"/>
          <w:szCs w:val="24"/>
        </w:rPr>
        <w:t>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14B8528D" w14:textId="77777777" w:rsidR="009F1D8B" w:rsidRDefault="00750C6B">
      <w:pPr>
        <w:spacing w:line="600" w:lineRule="auto"/>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14B8528E" w14:textId="77777777" w:rsidR="009F1D8B" w:rsidRDefault="009F1D8B">
      <w:pPr>
        <w:spacing w:line="600" w:lineRule="auto"/>
        <w:contextualSpacing/>
        <w:jc w:val="both"/>
        <w:rPr>
          <w:rFonts w:eastAsia="Times New Roman"/>
          <w:szCs w:val="24"/>
        </w:rPr>
      </w:pPr>
    </w:p>
    <w:sectPr w:rsidR="009F1D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pmJQFp3BB8AD8ikIuewKaxozuKw=" w:salt="vXkFJap42sxDCR5biffb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8B"/>
    <w:rsid w:val="00750C6B"/>
    <w:rsid w:val="00851E96"/>
    <w:rsid w:val="009F1D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4E4E"/>
  <w15:docId w15:val="{C0531C67-C7E2-43A5-8853-757A9E40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14F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A14F2"/>
    <w:rPr>
      <w:rFonts w:ascii="Segoe UI" w:hAnsi="Segoe UI" w:cs="Segoe UI"/>
      <w:sz w:val="18"/>
      <w:szCs w:val="18"/>
    </w:rPr>
  </w:style>
  <w:style w:type="paragraph" w:styleId="a4">
    <w:name w:val="header"/>
    <w:basedOn w:val="a"/>
    <w:link w:val="Char0"/>
    <w:uiPriority w:val="99"/>
    <w:unhideWhenUsed/>
    <w:rsid w:val="006D7B31"/>
    <w:pPr>
      <w:tabs>
        <w:tab w:val="center" w:pos="4153"/>
        <w:tab w:val="right" w:pos="8306"/>
      </w:tabs>
      <w:spacing w:after="0" w:line="240" w:lineRule="auto"/>
    </w:pPr>
  </w:style>
  <w:style w:type="character" w:customStyle="1" w:styleId="Char0">
    <w:name w:val="Κεφαλίδα Char"/>
    <w:basedOn w:val="a0"/>
    <w:link w:val="a4"/>
    <w:uiPriority w:val="99"/>
    <w:rsid w:val="006D7B31"/>
  </w:style>
  <w:style w:type="paragraph" w:styleId="a5">
    <w:name w:val="footer"/>
    <w:basedOn w:val="a"/>
    <w:link w:val="Char1"/>
    <w:uiPriority w:val="99"/>
    <w:unhideWhenUsed/>
    <w:rsid w:val="006D7B31"/>
    <w:pPr>
      <w:tabs>
        <w:tab w:val="center" w:pos="4153"/>
        <w:tab w:val="right" w:pos="8306"/>
      </w:tabs>
      <w:spacing w:after="0" w:line="240" w:lineRule="auto"/>
    </w:pPr>
  </w:style>
  <w:style w:type="character" w:customStyle="1" w:styleId="Char1">
    <w:name w:val="Υποσέλιδο Char"/>
    <w:basedOn w:val="a0"/>
    <w:link w:val="a5"/>
    <w:uiPriority w:val="99"/>
    <w:rsid w:val="006D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97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506</MetadataID>
    <Session xmlns="641f345b-441b-4b81-9152-adc2e73ba5e1">Β´</Session>
    <Date xmlns="641f345b-441b-4b81-9152-adc2e73ba5e1">2017-09-17T21:00:00+00:00</Date>
    <Status xmlns="641f345b-441b-4b81-9152-adc2e73ba5e1">
      <Url>http://srv-sp1/praktika/Lists/Incoming_Metadata/EditForm.aspx?ID=506&amp;Source=/praktika/Recordings_Library/Forms/AllItems.aspx</Url>
      <Description>Δημοσιεύτηκε</Description>
    </Status>
    <Meeting xmlns="641f345b-441b-4b81-9152-adc2e73ba5e1">ΡΟΗ´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EBE47A-2114-4202-8688-1FED55879627}">
  <ds:schemaRefs>
    <ds:schemaRef ds:uri="http://schemas.microsoft.com/office/2006/documentManagement/types"/>
    <ds:schemaRef ds:uri="http://schemas.openxmlformats.org/package/2006/metadata/core-properties"/>
    <ds:schemaRef ds:uri="641f345b-441b-4b81-9152-adc2e73ba5e1"/>
    <ds:schemaRef ds:uri="http://purl.org/dc/terms/"/>
    <ds:schemaRef ds:uri="http://purl.org/dc/elements/1.1/"/>
    <ds:schemaRef ds:uri="http://schemas.microsoft.com/office/2006/metadata/properties"/>
    <ds:schemaRef ds:uri="http://www.w3.org/XML/1998/namespace"/>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9AA0D83F-3711-447F-BA12-86F4C7E07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804101-B0AB-4A34-A87F-72B01DA97B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236</Pages>
  <Words>44581</Words>
  <Characters>240742</Characters>
  <Application>Microsoft Office Word</Application>
  <DocSecurity>0</DocSecurity>
  <Lines>2006</Lines>
  <Paragraphs>569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2017-09-22T15:19:00Z</dcterms:created>
  <dcterms:modified xsi:type="dcterms:W3CDTF">2017-09-22T15:19:00Z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