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9F853" w14:textId="77777777" w:rsidR="005D7383" w:rsidRPr="005D7383" w:rsidRDefault="005D7383" w:rsidP="005D7383">
      <w:pPr>
        <w:spacing w:after="0" w:line="360" w:lineRule="auto"/>
        <w:rPr>
          <w:ins w:id="0" w:author="Φλούδα Χριστίνα" w:date="2019-03-12T10:35:00Z"/>
          <w:rFonts w:eastAsia="Times New Roman"/>
          <w:szCs w:val="24"/>
          <w:lang w:eastAsia="en-US"/>
        </w:rPr>
      </w:pPr>
      <w:bookmarkStart w:id="1" w:name="_GoBack"/>
      <w:bookmarkEnd w:id="1"/>
      <w:ins w:id="2" w:author="Φλούδα Χριστίνα" w:date="2019-03-12T10:35:00Z">
        <w:r w:rsidRPr="005D738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2584BAA" w14:textId="77777777" w:rsidR="005D7383" w:rsidRPr="005D7383" w:rsidRDefault="005D7383" w:rsidP="005D7383">
      <w:pPr>
        <w:spacing w:after="0" w:line="360" w:lineRule="auto"/>
        <w:rPr>
          <w:ins w:id="3" w:author="Φλούδα Χριστίνα" w:date="2019-03-12T10:35:00Z"/>
          <w:rFonts w:eastAsia="Times New Roman"/>
          <w:szCs w:val="24"/>
          <w:lang w:eastAsia="en-US"/>
        </w:rPr>
      </w:pPr>
    </w:p>
    <w:p w14:paraId="505B857C" w14:textId="77777777" w:rsidR="005D7383" w:rsidRPr="005D7383" w:rsidRDefault="005D7383" w:rsidP="005D7383">
      <w:pPr>
        <w:spacing w:after="0" w:line="360" w:lineRule="auto"/>
        <w:rPr>
          <w:ins w:id="4" w:author="Φλούδα Χριστίνα" w:date="2019-03-12T10:35:00Z"/>
          <w:rFonts w:eastAsia="Times New Roman"/>
          <w:szCs w:val="24"/>
          <w:lang w:eastAsia="en-US"/>
        </w:rPr>
      </w:pPr>
      <w:ins w:id="5" w:author="Φλούδα Χριστίνα" w:date="2019-03-12T10:35:00Z">
        <w:r w:rsidRPr="005D7383">
          <w:rPr>
            <w:rFonts w:eastAsia="Times New Roman"/>
            <w:szCs w:val="24"/>
            <w:lang w:eastAsia="en-US"/>
          </w:rPr>
          <w:t>ΠΙΝΑΚΑΣ ΠΕΡΙΕΧΟΜΕΝΩΝ</w:t>
        </w:r>
      </w:ins>
    </w:p>
    <w:p w14:paraId="621CBFE2" w14:textId="77777777" w:rsidR="005D7383" w:rsidRPr="005D7383" w:rsidRDefault="005D7383" w:rsidP="005D7383">
      <w:pPr>
        <w:spacing w:after="0" w:line="360" w:lineRule="auto"/>
        <w:rPr>
          <w:ins w:id="6" w:author="Φλούδα Χριστίνα" w:date="2019-03-12T10:35:00Z"/>
          <w:rFonts w:eastAsia="Times New Roman"/>
          <w:szCs w:val="24"/>
          <w:lang w:eastAsia="en-US"/>
        </w:rPr>
      </w:pPr>
      <w:ins w:id="7" w:author="Φλούδα Χριστίνα" w:date="2019-03-12T10:35:00Z">
        <w:r w:rsidRPr="005D7383">
          <w:rPr>
            <w:rFonts w:eastAsia="Times New Roman"/>
            <w:szCs w:val="24"/>
            <w:lang w:eastAsia="en-US"/>
          </w:rPr>
          <w:t xml:space="preserve">ΙΖ΄ ΠΕΡΙΟΔΟΣ </w:t>
        </w:r>
      </w:ins>
    </w:p>
    <w:p w14:paraId="03FA3924" w14:textId="77777777" w:rsidR="005D7383" w:rsidRPr="005D7383" w:rsidRDefault="005D7383" w:rsidP="005D7383">
      <w:pPr>
        <w:spacing w:after="0" w:line="360" w:lineRule="auto"/>
        <w:rPr>
          <w:ins w:id="8" w:author="Φλούδα Χριστίνα" w:date="2019-03-12T10:35:00Z"/>
          <w:rFonts w:eastAsia="Times New Roman"/>
          <w:szCs w:val="24"/>
          <w:lang w:eastAsia="en-US"/>
        </w:rPr>
      </w:pPr>
      <w:ins w:id="9" w:author="Φλούδα Χριστίνα" w:date="2019-03-12T10:35:00Z">
        <w:r w:rsidRPr="005D7383">
          <w:rPr>
            <w:rFonts w:eastAsia="Times New Roman"/>
            <w:szCs w:val="24"/>
            <w:lang w:eastAsia="en-US"/>
          </w:rPr>
          <w:t>ΠΡΟΕΔΡΕΥΟΜΕΝΗΣ ΚΟΙΝΟΒΟΥΛΕΥΤΙΚΗΣ ΔΗΜΟΚΡΑΤΙΑΣ</w:t>
        </w:r>
      </w:ins>
    </w:p>
    <w:p w14:paraId="316ECD1B" w14:textId="77777777" w:rsidR="005D7383" w:rsidRPr="005D7383" w:rsidRDefault="005D7383" w:rsidP="005D7383">
      <w:pPr>
        <w:spacing w:after="0" w:line="360" w:lineRule="auto"/>
        <w:rPr>
          <w:ins w:id="10" w:author="Φλούδα Χριστίνα" w:date="2019-03-12T10:35:00Z"/>
          <w:rFonts w:eastAsia="Times New Roman"/>
          <w:szCs w:val="24"/>
          <w:lang w:eastAsia="en-US"/>
        </w:rPr>
      </w:pPr>
      <w:ins w:id="11" w:author="Φλούδα Χριστίνα" w:date="2019-03-12T10:35:00Z">
        <w:r w:rsidRPr="005D7383">
          <w:rPr>
            <w:rFonts w:eastAsia="Times New Roman"/>
            <w:szCs w:val="24"/>
            <w:lang w:eastAsia="en-US"/>
          </w:rPr>
          <w:t>ΣΥΝΟΔΟΣ Δ΄</w:t>
        </w:r>
      </w:ins>
    </w:p>
    <w:p w14:paraId="02BF530A" w14:textId="77777777" w:rsidR="005D7383" w:rsidRPr="005D7383" w:rsidRDefault="005D7383" w:rsidP="005D7383">
      <w:pPr>
        <w:spacing w:after="0" w:line="360" w:lineRule="auto"/>
        <w:rPr>
          <w:ins w:id="12" w:author="Φλούδα Χριστίνα" w:date="2019-03-12T10:35:00Z"/>
          <w:rFonts w:eastAsia="Times New Roman"/>
          <w:szCs w:val="24"/>
          <w:lang w:eastAsia="en-US"/>
        </w:rPr>
      </w:pPr>
    </w:p>
    <w:p w14:paraId="00E14C07" w14:textId="77777777" w:rsidR="005D7383" w:rsidRPr="005D7383" w:rsidRDefault="005D7383" w:rsidP="005D7383">
      <w:pPr>
        <w:spacing w:after="0" w:line="360" w:lineRule="auto"/>
        <w:rPr>
          <w:ins w:id="13" w:author="Φλούδα Χριστίνα" w:date="2019-03-12T10:35:00Z"/>
          <w:rFonts w:eastAsia="Times New Roman"/>
          <w:szCs w:val="24"/>
          <w:lang w:eastAsia="en-US"/>
        </w:rPr>
      </w:pPr>
      <w:ins w:id="14" w:author="Φλούδα Χριστίνα" w:date="2019-03-12T10:35:00Z">
        <w:r w:rsidRPr="005D7383">
          <w:rPr>
            <w:rFonts w:eastAsia="Times New Roman"/>
            <w:szCs w:val="24"/>
            <w:lang w:eastAsia="en-US"/>
          </w:rPr>
          <w:t>ΣΥΝΕΔΡΙΑΣΗ ΠΣΤ΄</w:t>
        </w:r>
      </w:ins>
    </w:p>
    <w:p w14:paraId="5E2E4E28" w14:textId="77777777" w:rsidR="005D7383" w:rsidRPr="005D7383" w:rsidRDefault="005D7383" w:rsidP="005D7383">
      <w:pPr>
        <w:spacing w:after="0" w:line="360" w:lineRule="auto"/>
        <w:rPr>
          <w:ins w:id="15" w:author="Φλούδα Χριστίνα" w:date="2019-03-12T10:35:00Z"/>
          <w:rFonts w:eastAsia="Times New Roman"/>
          <w:szCs w:val="24"/>
          <w:lang w:eastAsia="en-US"/>
        </w:rPr>
      </w:pPr>
      <w:ins w:id="16" w:author="Φλούδα Χριστίνα" w:date="2019-03-12T10:35:00Z">
        <w:r w:rsidRPr="005D7383">
          <w:rPr>
            <w:rFonts w:eastAsia="Times New Roman"/>
            <w:szCs w:val="24"/>
            <w:lang w:eastAsia="en-US"/>
          </w:rPr>
          <w:t>Πέμπτη  28 Φεβρουαρίου 2019</w:t>
        </w:r>
      </w:ins>
    </w:p>
    <w:p w14:paraId="31794C69" w14:textId="77777777" w:rsidR="005D7383" w:rsidRPr="005D7383" w:rsidRDefault="005D7383" w:rsidP="005D7383">
      <w:pPr>
        <w:spacing w:after="0" w:line="360" w:lineRule="auto"/>
        <w:rPr>
          <w:ins w:id="17" w:author="Φλούδα Χριστίνα" w:date="2019-03-12T10:35:00Z"/>
          <w:rFonts w:eastAsia="Times New Roman"/>
          <w:szCs w:val="24"/>
          <w:lang w:eastAsia="en-US"/>
        </w:rPr>
      </w:pPr>
    </w:p>
    <w:p w14:paraId="157536DB" w14:textId="77777777" w:rsidR="005D7383" w:rsidRPr="005D7383" w:rsidRDefault="005D7383" w:rsidP="005D7383">
      <w:pPr>
        <w:spacing w:after="0" w:line="360" w:lineRule="auto"/>
        <w:rPr>
          <w:ins w:id="18" w:author="Φλούδα Χριστίνα" w:date="2019-03-12T10:35:00Z"/>
          <w:rFonts w:eastAsia="Times New Roman"/>
          <w:szCs w:val="24"/>
          <w:lang w:eastAsia="en-US"/>
        </w:rPr>
      </w:pPr>
      <w:ins w:id="19" w:author="Φλούδα Χριστίνα" w:date="2019-03-12T10:35:00Z">
        <w:r w:rsidRPr="005D7383">
          <w:rPr>
            <w:rFonts w:eastAsia="Times New Roman"/>
            <w:szCs w:val="24"/>
            <w:lang w:eastAsia="en-US"/>
          </w:rPr>
          <w:t>ΘΕΜΑΤΑ</w:t>
        </w:r>
      </w:ins>
    </w:p>
    <w:p w14:paraId="4CC639D0" w14:textId="77777777" w:rsidR="005D7383" w:rsidRPr="005D7383" w:rsidRDefault="005D7383" w:rsidP="005D7383">
      <w:pPr>
        <w:spacing w:after="0" w:line="360" w:lineRule="auto"/>
        <w:rPr>
          <w:ins w:id="20" w:author="Φλούδα Χριστίνα" w:date="2019-03-12T10:35:00Z"/>
          <w:rFonts w:eastAsia="Times New Roman"/>
          <w:szCs w:val="24"/>
          <w:lang w:eastAsia="en-US"/>
        </w:rPr>
      </w:pPr>
      <w:ins w:id="21" w:author="Φλούδα Χριστίνα" w:date="2019-03-12T10:35:00Z">
        <w:r w:rsidRPr="005D7383">
          <w:rPr>
            <w:rFonts w:eastAsia="Times New Roman"/>
            <w:szCs w:val="24"/>
            <w:lang w:eastAsia="en-US"/>
          </w:rPr>
          <w:t xml:space="preserve"> </w:t>
        </w:r>
        <w:r w:rsidRPr="005D7383">
          <w:rPr>
            <w:rFonts w:eastAsia="Times New Roman"/>
            <w:szCs w:val="24"/>
            <w:lang w:eastAsia="en-US"/>
          </w:rPr>
          <w:br/>
          <w:t xml:space="preserve">Α. ΕΙΔΙΚΑ ΘΕΜΑΤΑ </w:t>
        </w:r>
        <w:r w:rsidRPr="005D7383">
          <w:rPr>
            <w:rFonts w:eastAsia="Times New Roman"/>
            <w:szCs w:val="24"/>
            <w:lang w:eastAsia="en-US"/>
          </w:rPr>
          <w:br/>
          <w:t xml:space="preserve">1. Επικύρωση Πρακτικών, σελ. </w:t>
        </w:r>
        <w:r w:rsidRPr="005D7383">
          <w:rPr>
            <w:rFonts w:eastAsia="Times New Roman"/>
            <w:szCs w:val="24"/>
            <w:lang w:eastAsia="en-US"/>
          </w:rPr>
          <w:br/>
          <w:t xml:space="preserve">2. Επί διαδικαστικού θέματος, σελ. </w:t>
        </w:r>
        <w:r w:rsidRPr="005D7383">
          <w:rPr>
            <w:rFonts w:eastAsia="Times New Roman"/>
            <w:szCs w:val="24"/>
            <w:lang w:eastAsia="en-US"/>
          </w:rPr>
          <w:br/>
          <w:t xml:space="preserve"> </w:t>
        </w:r>
        <w:r w:rsidRPr="005D7383">
          <w:rPr>
            <w:rFonts w:eastAsia="Times New Roman"/>
            <w:szCs w:val="24"/>
            <w:lang w:eastAsia="en-US"/>
          </w:rPr>
          <w:br/>
          <w:t xml:space="preserve">Β. ΚΟΙΝΟΒΟΥΛΕΥΤΙΚΟΣ ΕΛΕΓΧΟΣ </w:t>
        </w:r>
        <w:r w:rsidRPr="005D7383">
          <w:rPr>
            <w:rFonts w:eastAsia="Times New Roman"/>
            <w:szCs w:val="24"/>
            <w:lang w:eastAsia="en-US"/>
          </w:rPr>
          <w:br/>
          <w:t xml:space="preserve">1. Ανακοίνωση του δελτίου επικαίρων ερωτήσεων της Παρασκευής 1 Μαρτίου 2019, σελ. </w:t>
        </w:r>
        <w:r w:rsidRPr="005D7383">
          <w:rPr>
            <w:rFonts w:eastAsia="Times New Roman"/>
            <w:szCs w:val="24"/>
            <w:lang w:eastAsia="en-US"/>
          </w:rPr>
          <w:br/>
          <w:t xml:space="preserve">2. Συζήτηση επίκαιρης ερώτησης προς την Υπουργό Εργασίας, Κοινωνικής Ασφάλισης και Κοινωνικής Αλληλεγγύης, με θέμα: «Λάθη στα αναδρομικά των συνταξιούχων των ειδικών μισθολογίων», σελ. </w:t>
        </w:r>
        <w:r w:rsidRPr="005D7383">
          <w:rPr>
            <w:rFonts w:eastAsia="Times New Roman"/>
            <w:szCs w:val="24"/>
            <w:lang w:eastAsia="en-US"/>
          </w:rPr>
          <w:br/>
        </w:r>
      </w:ins>
    </w:p>
    <w:p w14:paraId="6BA4BAA0" w14:textId="77777777" w:rsidR="005D7383" w:rsidRPr="005D7383" w:rsidRDefault="005D7383" w:rsidP="005D7383">
      <w:pPr>
        <w:spacing w:after="0" w:line="360" w:lineRule="auto"/>
        <w:rPr>
          <w:ins w:id="22" w:author="Φλούδα Χριστίνα" w:date="2019-03-12T10:35:00Z"/>
          <w:rFonts w:eastAsia="Times New Roman"/>
          <w:szCs w:val="24"/>
          <w:lang w:eastAsia="en-US"/>
        </w:rPr>
      </w:pPr>
      <w:ins w:id="23" w:author="Φλούδα Χριστίνα" w:date="2019-03-12T10:35:00Z">
        <w:r w:rsidRPr="005D7383">
          <w:rPr>
            <w:rFonts w:eastAsia="Times New Roman"/>
            <w:szCs w:val="24"/>
            <w:lang w:eastAsia="en-US"/>
          </w:rPr>
          <w:t>ΠΡΟΕΔΡΕΥΩΝ</w:t>
        </w:r>
      </w:ins>
    </w:p>
    <w:p w14:paraId="299872B4" w14:textId="77777777" w:rsidR="005D7383" w:rsidRPr="005D7383" w:rsidRDefault="005D7383" w:rsidP="005D7383">
      <w:pPr>
        <w:spacing w:after="0" w:line="360" w:lineRule="auto"/>
        <w:rPr>
          <w:ins w:id="24" w:author="Φλούδα Χριστίνα" w:date="2019-03-12T10:35:00Z"/>
          <w:rFonts w:eastAsia="Times New Roman"/>
          <w:szCs w:val="24"/>
          <w:lang w:eastAsia="en-US"/>
        </w:rPr>
      </w:pPr>
      <w:ins w:id="25" w:author="Φλούδα Χριστίνα" w:date="2019-03-12T10:35:00Z">
        <w:r w:rsidRPr="005D7383">
          <w:rPr>
            <w:rFonts w:eastAsia="Times New Roman"/>
            <w:szCs w:val="24"/>
            <w:lang w:eastAsia="en-US"/>
          </w:rPr>
          <w:t>ΚΡΕΜΑΣΤΙΝΟΣ Δ. , σελ.</w:t>
        </w:r>
        <w:r w:rsidRPr="005D7383">
          <w:rPr>
            <w:rFonts w:eastAsia="Times New Roman"/>
            <w:szCs w:val="24"/>
            <w:lang w:eastAsia="en-US"/>
          </w:rPr>
          <w:br/>
        </w:r>
      </w:ins>
    </w:p>
    <w:p w14:paraId="5875307E" w14:textId="77777777" w:rsidR="005D7383" w:rsidRPr="005D7383" w:rsidRDefault="005D7383" w:rsidP="005D7383">
      <w:pPr>
        <w:spacing w:after="0" w:line="360" w:lineRule="auto"/>
        <w:rPr>
          <w:ins w:id="26" w:author="Φλούδα Χριστίνα" w:date="2019-03-12T10:35:00Z"/>
          <w:rFonts w:eastAsia="Times New Roman"/>
          <w:szCs w:val="24"/>
          <w:lang w:eastAsia="en-US"/>
        </w:rPr>
      </w:pPr>
    </w:p>
    <w:p w14:paraId="22D22818" w14:textId="77777777" w:rsidR="005D7383" w:rsidRPr="005D7383" w:rsidRDefault="005D7383" w:rsidP="005D7383">
      <w:pPr>
        <w:spacing w:after="0" w:line="360" w:lineRule="auto"/>
        <w:rPr>
          <w:ins w:id="27" w:author="Φλούδα Χριστίνα" w:date="2019-03-12T10:35:00Z"/>
          <w:rFonts w:eastAsia="Times New Roman"/>
          <w:szCs w:val="24"/>
          <w:lang w:eastAsia="en-US"/>
        </w:rPr>
      </w:pPr>
      <w:ins w:id="28" w:author="Φλούδα Χριστίνα" w:date="2019-03-12T10:35:00Z">
        <w:r w:rsidRPr="005D7383">
          <w:rPr>
            <w:rFonts w:eastAsia="Times New Roman"/>
            <w:szCs w:val="24"/>
            <w:lang w:eastAsia="en-US"/>
          </w:rPr>
          <w:t>ΟΜΙΛΗΤΕΣ</w:t>
        </w:r>
      </w:ins>
    </w:p>
    <w:p w14:paraId="3CE4583D" w14:textId="7358DDC8" w:rsidR="005D7383" w:rsidRDefault="005D7383" w:rsidP="005D7383">
      <w:pPr>
        <w:spacing w:line="600" w:lineRule="auto"/>
        <w:ind w:firstLine="720"/>
        <w:contextualSpacing/>
        <w:jc w:val="center"/>
        <w:rPr>
          <w:ins w:id="29" w:author="Φλούδα Χριστίνα" w:date="2019-03-12T10:35:00Z"/>
          <w:rFonts w:eastAsia="Times New Roman"/>
          <w:szCs w:val="24"/>
        </w:rPr>
      </w:pPr>
      <w:ins w:id="30" w:author="Φλούδα Χριστίνα" w:date="2019-03-12T10:35:00Z">
        <w:r w:rsidRPr="005D7383">
          <w:rPr>
            <w:rFonts w:eastAsia="Times New Roman"/>
            <w:szCs w:val="24"/>
            <w:lang w:eastAsia="en-US"/>
          </w:rPr>
          <w:br/>
          <w:t>Α. Επί διαδικαστικού θέματος:</w:t>
        </w:r>
        <w:r w:rsidRPr="005D7383">
          <w:rPr>
            <w:rFonts w:eastAsia="Times New Roman"/>
            <w:szCs w:val="24"/>
            <w:lang w:eastAsia="en-US"/>
          </w:rPr>
          <w:br/>
          <w:t>ΚΡΕΜΑΣΤΙΝΟΣ Δ. , σελ.</w:t>
        </w:r>
        <w:r w:rsidRPr="005D7383">
          <w:rPr>
            <w:rFonts w:eastAsia="Times New Roman"/>
            <w:szCs w:val="24"/>
            <w:lang w:eastAsia="en-US"/>
          </w:rPr>
          <w:br/>
          <w:t>ΜΗΤΑΡΑΚΗΣ Π. , σελ.</w:t>
        </w:r>
        <w:r w:rsidRPr="005D7383">
          <w:rPr>
            <w:rFonts w:eastAsia="Times New Roman"/>
            <w:szCs w:val="24"/>
            <w:lang w:eastAsia="en-US"/>
          </w:rPr>
          <w:br/>
          <w:t>ΠΕΤΡΟΠΟΥΛΟΣ Α. , σελ.</w:t>
        </w:r>
        <w:r w:rsidRPr="005D7383">
          <w:rPr>
            <w:rFonts w:eastAsia="Times New Roman"/>
            <w:szCs w:val="24"/>
            <w:lang w:eastAsia="en-US"/>
          </w:rPr>
          <w:br/>
        </w:r>
        <w:r w:rsidRPr="005D7383">
          <w:rPr>
            <w:rFonts w:eastAsia="Times New Roman"/>
            <w:szCs w:val="24"/>
            <w:lang w:eastAsia="en-US"/>
          </w:rPr>
          <w:br/>
          <w:t>Β. Συζήτηση επίκαιρης ερώτησης:</w:t>
        </w:r>
        <w:r w:rsidRPr="005D7383">
          <w:rPr>
            <w:rFonts w:eastAsia="Times New Roman"/>
            <w:szCs w:val="24"/>
            <w:lang w:eastAsia="en-US"/>
          </w:rPr>
          <w:br/>
          <w:t>ΜΗΤΑΡΑΚΗΣ Π. , σελ.</w:t>
        </w:r>
        <w:r w:rsidRPr="005D7383">
          <w:rPr>
            <w:rFonts w:eastAsia="Times New Roman"/>
            <w:szCs w:val="24"/>
            <w:lang w:eastAsia="en-US"/>
          </w:rPr>
          <w:br/>
          <w:t>ΠΕΤΡΟΠΟΥΛΟΣ Α. , σελ.</w:t>
        </w:r>
        <w:r w:rsidRPr="005D7383">
          <w:rPr>
            <w:rFonts w:eastAsia="Times New Roman"/>
            <w:szCs w:val="24"/>
            <w:lang w:eastAsia="en-US"/>
          </w:rPr>
          <w:br/>
        </w:r>
      </w:ins>
    </w:p>
    <w:p w14:paraId="0E1B0D4C" w14:textId="4FEFC84F" w:rsidR="00D94446" w:rsidRDefault="005D7383">
      <w:pPr>
        <w:spacing w:line="600" w:lineRule="auto"/>
        <w:ind w:firstLine="720"/>
        <w:contextualSpacing/>
        <w:jc w:val="center"/>
        <w:rPr>
          <w:rFonts w:eastAsia="Times New Roman"/>
          <w:szCs w:val="24"/>
        </w:rPr>
      </w:pPr>
      <w:r>
        <w:rPr>
          <w:rFonts w:eastAsia="Times New Roman"/>
          <w:szCs w:val="24"/>
        </w:rPr>
        <w:t>ΠΡΑΚΤΙΚΑ ΒΟΥΛΗΣ</w:t>
      </w:r>
    </w:p>
    <w:p w14:paraId="0E1B0D4D" w14:textId="77777777" w:rsidR="00D94446" w:rsidRDefault="005D7383">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 xml:space="preserve">Ζ΄ ΠΕΡΙΟΔΟΣ </w:t>
      </w:r>
    </w:p>
    <w:p w14:paraId="0E1B0D4E" w14:textId="77777777" w:rsidR="00D94446" w:rsidRDefault="005D7383">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0E1B0D4F" w14:textId="77777777" w:rsidR="00D94446" w:rsidRDefault="005D7383">
      <w:pPr>
        <w:spacing w:line="600" w:lineRule="auto"/>
        <w:ind w:firstLine="720"/>
        <w:contextualSpacing/>
        <w:jc w:val="center"/>
        <w:rPr>
          <w:rFonts w:eastAsia="Times New Roman"/>
          <w:szCs w:val="24"/>
        </w:rPr>
      </w:pPr>
      <w:r>
        <w:rPr>
          <w:rFonts w:eastAsia="Times New Roman"/>
          <w:szCs w:val="24"/>
        </w:rPr>
        <w:t>ΣΥΝΟΔΟΣ Δ΄</w:t>
      </w:r>
    </w:p>
    <w:p w14:paraId="0E1B0D50" w14:textId="77777777" w:rsidR="00D94446" w:rsidRDefault="005D7383">
      <w:pPr>
        <w:spacing w:line="600" w:lineRule="auto"/>
        <w:ind w:firstLine="720"/>
        <w:contextualSpacing/>
        <w:jc w:val="center"/>
        <w:rPr>
          <w:rFonts w:eastAsia="Times New Roman"/>
          <w:szCs w:val="24"/>
        </w:rPr>
      </w:pPr>
      <w:r>
        <w:rPr>
          <w:rFonts w:eastAsia="Times New Roman"/>
          <w:szCs w:val="24"/>
        </w:rPr>
        <w:t>ΣΥΝΕΔΡΙΑΣΗ ΠΣΤ΄</w:t>
      </w:r>
    </w:p>
    <w:p w14:paraId="0E1B0D51" w14:textId="77777777" w:rsidR="00D94446" w:rsidRDefault="005D7383">
      <w:pPr>
        <w:spacing w:line="600" w:lineRule="auto"/>
        <w:ind w:firstLine="720"/>
        <w:contextualSpacing/>
        <w:jc w:val="center"/>
        <w:rPr>
          <w:rFonts w:eastAsia="Times New Roman"/>
          <w:szCs w:val="24"/>
        </w:rPr>
      </w:pPr>
      <w:r>
        <w:rPr>
          <w:rFonts w:eastAsia="Times New Roman"/>
          <w:szCs w:val="24"/>
        </w:rPr>
        <w:t>Πέμπτη 28 Φεβρουαρίου 2019</w:t>
      </w:r>
    </w:p>
    <w:p w14:paraId="0E1B0D52" w14:textId="77777777" w:rsidR="00D94446" w:rsidRDefault="005D7383">
      <w:pPr>
        <w:spacing w:line="600" w:lineRule="auto"/>
        <w:ind w:firstLine="720"/>
        <w:contextualSpacing/>
        <w:jc w:val="both"/>
        <w:rPr>
          <w:rFonts w:eastAsia="Times New Roman"/>
          <w:szCs w:val="24"/>
        </w:rPr>
      </w:pPr>
      <w:r>
        <w:rPr>
          <w:rFonts w:eastAsia="Times New Roman"/>
          <w:szCs w:val="24"/>
        </w:rPr>
        <w:t xml:space="preserve">Αθήνα, σήμερα στις 28 Φεβρουαρίου 2019, ημέρα Πέμπτη και ώρα </w:t>
      </w:r>
      <w:r>
        <w:rPr>
          <w:rFonts w:eastAsia="Times New Roman"/>
          <w:szCs w:val="24"/>
        </w:rPr>
        <w:t xml:space="preserve">9.42΄, συνήλθε στην Αίθουσα των συνεδριάσεων του Βουλευτηρίου η Βουλή σε ολομέλεια για να συνεδριάσει υπό την προεδρία του Ε΄ Αντιπροέδρου αυτής κ. </w:t>
      </w:r>
      <w:r w:rsidRPr="00D21909">
        <w:rPr>
          <w:rFonts w:eastAsia="Times New Roman"/>
          <w:b/>
          <w:szCs w:val="24"/>
        </w:rPr>
        <w:t>ΔΗΜΗΤΡΙΟΥ ΚΡΕΜΑΣΤΙΝΟΥ</w:t>
      </w:r>
      <w:r>
        <w:rPr>
          <w:rFonts w:eastAsia="Times New Roman"/>
          <w:szCs w:val="24"/>
        </w:rPr>
        <w:t xml:space="preserve">. </w:t>
      </w:r>
    </w:p>
    <w:p w14:paraId="0E1B0D53" w14:textId="77777777" w:rsidR="00D94446" w:rsidRDefault="005D7383">
      <w:pPr>
        <w:spacing w:line="600" w:lineRule="auto"/>
        <w:ind w:firstLine="720"/>
        <w:contextualSpacing/>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Κυρίες και κύριοι συνάδελφοι, αρχίζει η συνεδρία</w:t>
      </w:r>
      <w:r>
        <w:rPr>
          <w:rFonts w:eastAsia="Times New Roman"/>
          <w:szCs w:val="24"/>
        </w:rPr>
        <w:t>ση.</w:t>
      </w:r>
    </w:p>
    <w:p w14:paraId="0E1B0D54" w14:textId="77777777" w:rsidR="00D94446" w:rsidRDefault="005D7383">
      <w:pPr>
        <w:spacing w:line="600" w:lineRule="auto"/>
        <w:ind w:firstLine="720"/>
        <w:contextualSpacing/>
        <w:jc w:val="both"/>
        <w:rPr>
          <w:rFonts w:eastAsia="Times New Roman"/>
          <w:szCs w:val="24"/>
        </w:rPr>
      </w:pPr>
      <w:r>
        <w:rPr>
          <w:rFonts w:eastAsia="Times New Roman"/>
          <w:szCs w:val="24"/>
        </w:rPr>
        <w:t>(ΕΠΙΚΥΡΩΣΗ ΠΡΑΚΤΙΚΩΝ: Σύμφωνα με την από 27</w:t>
      </w:r>
      <w:r w:rsidRPr="00D21909">
        <w:rPr>
          <w:rFonts w:eastAsia="Times New Roman"/>
          <w:szCs w:val="24"/>
        </w:rPr>
        <w:t>-</w:t>
      </w:r>
      <w:r>
        <w:rPr>
          <w:rFonts w:eastAsia="Times New Roman"/>
          <w:szCs w:val="24"/>
        </w:rPr>
        <w:t>2</w:t>
      </w:r>
      <w:r w:rsidRPr="00D21909">
        <w:rPr>
          <w:rFonts w:eastAsia="Times New Roman"/>
          <w:szCs w:val="24"/>
        </w:rPr>
        <w:t>-</w:t>
      </w:r>
      <w:r>
        <w:rPr>
          <w:rFonts w:eastAsia="Times New Roman"/>
          <w:szCs w:val="24"/>
        </w:rPr>
        <w:t>2019 εξουσιοδότηση του Σώματος, επικυρώθηκαν με ευθύνη του Προεδρείου τα Πρακτικά της ΠΕ΄ συνεδριάσεώς του, της Τετάρτης 27 Φεβρουαρίου 2019, σε ό,τι αφορά την ψήφιση στο σύ</w:t>
      </w:r>
      <w:r>
        <w:rPr>
          <w:rFonts w:eastAsia="Times New Roman"/>
          <w:szCs w:val="24"/>
        </w:rPr>
        <w:lastRenderedPageBreak/>
        <w:t>νολο του σχεδίου νόμου</w:t>
      </w:r>
      <w:r>
        <w:rPr>
          <w:rFonts w:eastAsia="Times New Roman"/>
          <w:szCs w:val="24"/>
        </w:rPr>
        <w:t>:</w:t>
      </w:r>
      <w:r>
        <w:rPr>
          <w:rFonts w:eastAsia="Times New Roman"/>
          <w:szCs w:val="24"/>
        </w:rPr>
        <w:t xml:space="preserve"> </w:t>
      </w:r>
      <w:r>
        <w:rPr>
          <w:rFonts w:eastAsia="Times New Roman" w:cs="Times New Roman"/>
          <w:szCs w:val="24"/>
        </w:rPr>
        <w:t>«Ίδρυση π</w:t>
      </w:r>
      <w:r>
        <w:rPr>
          <w:rFonts w:eastAsia="Times New Roman" w:cs="Times New Roman"/>
          <w:szCs w:val="24"/>
        </w:rPr>
        <w:t>αιδικού σταθμού στο Υπουργείο Πολιτισμού και Αθλητισμού, ρύθμιση θεμάτων του Ταμείου Αλληλοβο</w:t>
      </w:r>
      <w:r>
        <w:rPr>
          <w:rFonts w:eastAsia="Times New Roman" w:cs="Times New Roman"/>
          <w:szCs w:val="24"/>
        </w:rPr>
        <w:t>ή</w:t>
      </w:r>
      <w:r>
        <w:rPr>
          <w:rFonts w:eastAsia="Times New Roman" w:cs="Times New Roman"/>
          <w:szCs w:val="24"/>
        </w:rPr>
        <w:t>θε</w:t>
      </w:r>
      <w:r>
        <w:rPr>
          <w:rFonts w:eastAsia="Times New Roman" w:cs="Times New Roman"/>
          <w:szCs w:val="24"/>
        </w:rPr>
        <w:t>ι</w:t>
      </w:r>
      <w:r>
        <w:rPr>
          <w:rFonts w:eastAsia="Times New Roman" w:cs="Times New Roman"/>
          <w:szCs w:val="24"/>
        </w:rPr>
        <w:t>ας Υπαλλήλων Υπουργείου Πολιτισμού και Αθλητισμού, κατάργηση του Οργανισμού Ανέγερσης Νέου Μουσείου Ακρόπολης και άλλες διατάξεις»</w:t>
      </w:r>
      <w:r>
        <w:rPr>
          <w:rFonts w:eastAsia="Times New Roman" w:cs="Times New Roman"/>
          <w:szCs w:val="24"/>
        </w:rPr>
        <w:t>.</w:t>
      </w:r>
      <w:r>
        <w:rPr>
          <w:rFonts w:eastAsia="Times New Roman" w:cs="Times New Roman"/>
          <w:szCs w:val="24"/>
        </w:rPr>
        <w:t>)</w:t>
      </w:r>
    </w:p>
    <w:p w14:paraId="0E1B0D55" w14:textId="77777777" w:rsidR="00D94446" w:rsidRDefault="005D7383">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w:t>
      </w:r>
      <w:r>
        <w:rPr>
          <w:rFonts w:eastAsia="Times New Roman" w:cs="Times New Roman"/>
          <w:szCs w:val="24"/>
        </w:rPr>
        <w:t xml:space="preserve">οι, </w:t>
      </w:r>
      <w:r>
        <w:rPr>
          <w:rFonts w:eastAsia="Times New Roman" w:cs="Times New Roman"/>
          <w:szCs w:val="24"/>
        </w:rPr>
        <w:t>π</w:t>
      </w:r>
      <w:r w:rsidRPr="00EA27E1">
        <w:rPr>
          <w:rFonts w:eastAsia="Times New Roman" w:cs="Times New Roman"/>
          <w:szCs w:val="24"/>
        </w:rPr>
        <w:t>ριν εισέλθουμε στη συζήτηση των προγραμματισμένων για σήμερα επικαίρων ερωτήσεων, έχω</w:t>
      </w:r>
      <w:r>
        <w:rPr>
          <w:rFonts w:eastAsia="Times New Roman" w:cs="Times New Roman"/>
          <w:sz w:val="20"/>
        </w:rPr>
        <w:t xml:space="preserve"> </w:t>
      </w:r>
      <w:r>
        <w:rPr>
          <w:rFonts w:eastAsia="Times New Roman" w:cs="Times New Roman"/>
          <w:szCs w:val="24"/>
        </w:rPr>
        <w:t>την τιμή να ανακοινώσω στο Σώμα το δελτίο επικαίρων ερωτήσεων της Παρασκευής 1</w:t>
      </w:r>
      <w:r w:rsidRPr="000F6661">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Μαρτίου 2019.</w:t>
      </w:r>
    </w:p>
    <w:p w14:paraId="0E1B0D56" w14:textId="77777777" w:rsidR="00D94446" w:rsidRDefault="005D7383">
      <w:pPr>
        <w:spacing w:line="600" w:lineRule="auto"/>
        <w:ind w:firstLine="720"/>
        <w:contextualSpacing/>
        <w:jc w:val="both"/>
        <w:rPr>
          <w:rFonts w:eastAsia="Times New Roman" w:cs="Times New Roman"/>
          <w:b/>
          <w:szCs w:val="24"/>
        </w:rPr>
      </w:pPr>
      <w:r>
        <w:rPr>
          <w:rFonts w:eastAsia="Times New Roman" w:cs="Times New Roman"/>
          <w:bCs/>
          <w:szCs w:val="24"/>
        </w:rPr>
        <w:t xml:space="preserve">Α. ΕΠΙΚΑΙΡΕΣ ΕΡΩΤΗΣΕΙΣ </w:t>
      </w:r>
      <w:r w:rsidRPr="00895E58">
        <w:rPr>
          <w:rFonts w:eastAsia="Times New Roman" w:cs="Times New Roman"/>
          <w:bCs/>
          <w:szCs w:val="24"/>
        </w:rPr>
        <w:t>Πρώτου Κύκλου (Άρθρο 130 παρ</w:t>
      </w:r>
      <w:r>
        <w:rPr>
          <w:rFonts w:eastAsia="Times New Roman" w:cs="Times New Roman"/>
          <w:bCs/>
          <w:szCs w:val="24"/>
        </w:rPr>
        <w:t>άγραφοι</w:t>
      </w:r>
      <w:r w:rsidRPr="00895E58">
        <w:rPr>
          <w:rFonts w:eastAsia="Times New Roman" w:cs="Times New Roman"/>
          <w:bCs/>
          <w:szCs w:val="24"/>
        </w:rPr>
        <w:t xml:space="preserve"> 2 και 3 </w:t>
      </w:r>
      <w:r>
        <w:rPr>
          <w:rFonts w:eastAsia="Times New Roman" w:cs="Times New Roman"/>
          <w:bCs/>
          <w:szCs w:val="24"/>
        </w:rPr>
        <w:t xml:space="preserve">του </w:t>
      </w:r>
      <w:r w:rsidRPr="00895E58">
        <w:rPr>
          <w:rFonts w:eastAsia="Times New Roman" w:cs="Times New Roman"/>
          <w:bCs/>
          <w:szCs w:val="24"/>
        </w:rPr>
        <w:t>Καν</w:t>
      </w:r>
      <w:r>
        <w:rPr>
          <w:rFonts w:eastAsia="Times New Roman" w:cs="Times New Roman"/>
          <w:bCs/>
          <w:szCs w:val="24"/>
        </w:rPr>
        <w:t>ονισμού της</w:t>
      </w:r>
      <w:r w:rsidRPr="00895E58">
        <w:rPr>
          <w:rFonts w:eastAsia="Times New Roman" w:cs="Times New Roman"/>
          <w:bCs/>
          <w:szCs w:val="24"/>
        </w:rPr>
        <w:t xml:space="preserve"> Βουλής)</w:t>
      </w:r>
    </w:p>
    <w:p w14:paraId="0E1B0D57"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383/26-2-2019 επίκαιρη ερώτηση του Βουλευτή Β΄ Αθηνών του Συνασπισμού Ριζοσπαστικής Αριστεράς κ. </w:t>
      </w:r>
      <w:r w:rsidRPr="00895E58">
        <w:rPr>
          <w:rFonts w:eastAsia="Times New Roman" w:cs="Times New Roman"/>
          <w:bCs/>
          <w:szCs w:val="24"/>
        </w:rPr>
        <w:t xml:space="preserve">Παναγιώτη </w:t>
      </w:r>
      <w:proofErr w:type="spellStart"/>
      <w:r w:rsidRPr="00895E58">
        <w:rPr>
          <w:rFonts w:eastAsia="Times New Roman" w:cs="Times New Roman"/>
          <w:bCs/>
          <w:szCs w:val="24"/>
        </w:rPr>
        <w:t>Κουρουμπλή</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895E58">
        <w:rPr>
          <w:rFonts w:eastAsia="Times New Roman" w:cs="Times New Roman"/>
          <w:bCs/>
          <w:szCs w:val="24"/>
        </w:rPr>
        <w:t>Περιβάλλοντος και Ενέργειας,</w:t>
      </w:r>
      <w:r>
        <w:rPr>
          <w:rFonts w:eastAsia="Times New Roman" w:cs="Times New Roman"/>
          <w:szCs w:val="24"/>
        </w:rPr>
        <w:t xml:space="preserve"> με θέμα: «Ανταποδοτικά τέλη μεγάλων υδροηλεκτρικών</w:t>
      </w:r>
      <w:r>
        <w:rPr>
          <w:rFonts w:eastAsia="Times New Roman" w:cs="Times New Roman"/>
          <w:szCs w:val="24"/>
        </w:rPr>
        <w:t xml:space="preserve"> σταθμών».</w:t>
      </w:r>
    </w:p>
    <w:p w14:paraId="0E1B0D58"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388/26-2-2019 επίκαιρη ερώτηση του Βουλευτή Α΄ Πειραιώς της Νέας Δημοκρατίας κ. </w:t>
      </w:r>
      <w:r w:rsidRPr="00895E58">
        <w:rPr>
          <w:rFonts w:eastAsia="Times New Roman" w:cs="Times New Roman"/>
          <w:bCs/>
          <w:szCs w:val="24"/>
        </w:rPr>
        <w:t>Κωνσταντίνου Κα</w:t>
      </w:r>
      <w:r w:rsidRPr="00895E58">
        <w:rPr>
          <w:rFonts w:eastAsia="Times New Roman" w:cs="Times New Roman"/>
          <w:bCs/>
          <w:szCs w:val="24"/>
        </w:rPr>
        <w:lastRenderedPageBreak/>
        <w:t>τσαφάδου</w:t>
      </w:r>
      <w:r>
        <w:rPr>
          <w:rFonts w:eastAsia="Times New Roman" w:cs="Times New Roman"/>
          <w:b/>
          <w:bCs/>
          <w:szCs w:val="24"/>
        </w:rPr>
        <w:t xml:space="preserve"> </w:t>
      </w:r>
      <w:r>
        <w:rPr>
          <w:rFonts w:eastAsia="Times New Roman" w:cs="Times New Roman"/>
          <w:szCs w:val="24"/>
        </w:rPr>
        <w:t xml:space="preserve">προς τον Υπουργό </w:t>
      </w:r>
      <w:r w:rsidRPr="00895E58">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θέμα: «Η </w:t>
      </w:r>
      <w:r>
        <w:rPr>
          <w:rFonts w:eastAsia="Times New Roman" w:cs="Times New Roman"/>
          <w:szCs w:val="24"/>
        </w:rPr>
        <w:t>Κ</w:t>
      </w:r>
      <w:r>
        <w:rPr>
          <w:rFonts w:eastAsia="Times New Roman" w:cs="Times New Roman"/>
          <w:szCs w:val="24"/>
        </w:rPr>
        <w:t>υβέρνηση προαναγγέλλει επιλεκτική κατάτμηση δήμων με μικροκομματικά κριτήρια, λίγο π</w:t>
      </w:r>
      <w:r>
        <w:rPr>
          <w:rFonts w:eastAsia="Times New Roman" w:cs="Times New Roman"/>
          <w:szCs w:val="24"/>
        </w:rPr>
        <w:t>ριν τις δημοτικές εκλογές, προκαλώντας σύγχυση και αναστάτωση».</w:t>
      </w:r>
    </w:p>
    <w:p w14:paraId="0E1B0D59"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szCs w:val="24"/>
        </w:rPr>
        <w:t xml:space="preserve">3. Η με αριθμό 381/25-2-2019 επίκαιρη ερώτηση του Βουλευτή Αρκαδίας της Δημοκρατικής Συμπαράταξης κ. </w:t>
      </w:r>
      <w:r w:rsidRPr="00895E58">
        <w:rPr>
          <w:rFonts w:eastAsia="Times New Roman" w:cs="Times New Roman"/>
          <w:bCs/>
          <w:szCs w:val="24"/>
        </w:rPr>
        <w:t>Οδυσσέα Κωνσταντινόπουλου</w:t>
      </w:r>
      <w:r>
        <w:rPr>
          <w:rFonts w:eastAsia="Times New Roman" w:cs="Times New Roman"/>
          <w:b/>
          <w:bCs/>
          <w:szCs w:val="24"/>
        </w:rPr>
        <w:t xml:space="preserve"> </w:t>
      </w:r>
      <w:r>
        <w:rPr>
          <w:rFonts w:eastAsia="Times New Roman" w:cs="Times New Roman"/>
          <w:szCs w:val="24"/>
        </w:rPr>
        <w:t xml:space="preserve">προς τον Υπουργό </w:t>
      </w:r>
      <w:r w:rsidRPr="00895E58">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με θέμα: «Σε ποιο στάδ</w:t>
      </w:r>
      <w:r>
        <w:rPr>
          <w:rFonts w:eastAsia="Times New Roman" w:cs="Times New Roman"/>
          <w:szCs w:val="24"/>
        </w:rPr>
        <w:t xml:space="preserve">ιο βρίσκεται η υλοποίηση του έργου προσέλκυσης επισκεπτών στη </w:t>
      </w:r>
      <w:r>
        <w:rPr>
          <w:rFonts w:eastAsia="Times New Roman" w:cs="Times New Roman"/>
          <w:szCs w:val="24"/>
        </w:rPr>
        <w:t>λ</w:t>
      </w:r>
      <w:r>
        <w:rPr>
          <w:rFonts w:eastAsia="Times New Roman" w:cs="Times New Roman"/>
          <w:szCs w:val="24"/>
        </w:rPr>
        <w:t>ίμνη Λάδωνα, ύψους 1.289.618 ευρώ;».</w:t>
      </w:r>
    </w:p>
    <w:p w14:paraId="0E1B0D5A" w14:textId="77777777" w:rsidR="00D94446" w:rsidRDefault="005D7383">
      <w:pPr>
        <w:spacing w:line="600" w:lineRule="auto"/>
        <w:ind w:firstLine="720"/>
        <w:contextualSpacing/>
        <w:jc w:val="both"/>
        <w:rPr>
          <w:rFonts w:eastAsia="Times New Roman" w:cs="Times New Roman"/>
          <w:bCs/>
          <w:szCs w:val="24"/>
        </w:rPr>
      </w:pPr>
      <w:r w:rsidRPr="00895E58">
        <w:rPr>
          <w:rFonts w:eastAsia="Times New Roman" w:cs="Times New Roman"/>
          <w:bCs/>
          <w:szCs w:val="24"/>
        </w:rPr>
        <w:t>Β. ΕΠΙΚΑΙΡΕΣ ΕΡΩΤΗΣΕΙΣ Δεύτερου Κύκλου (Άρθρο 130 παρ</w:t>
      </w:r>
      <w:r>
        <w:rPr>
          <w:rFonts w:eastAsia="Times New Roman" w:cs="Times New Roman"/>
          <w:bCs/>
          <w:szCs w:val="24"/>
        </w:rPr>
        <w:t>άγραφοι</w:t>
      </w:r>
      <w:r w:rsidRPr="00895E58">
        <w:rPr>
          <w:rFonts w:eastAsia="Times New Roman" w:cs="Times New Roman"/>
          <w:bCs/>
          <w:szCs w:val="24"/>
        </w:rPr>
        <w:t xml:space="preserve"> 2 και 3 </w:t>
      </w:r>
      <w:r>
        <w:rPr>
          <w:rFonts w:eastAsia="Times New Roman" w:cs="Times New Roman"/>
          <w:bCs/>
          <w:szCs w:val="24"/>
        </w:rPr>
        <w:t xml:space="preserve">του </w:t>
      </w:r>
      <w:r w:rsidRPr="00895E58">
        <w:rPr>
          <w:rFonts w:eastAsia="Times New Roman" w:cs="Times New Roman"/>
          <w:bCs/>
          <w:szCs w:val="24"/>
        </w:rPr>
        <w:t>Καν</w:t>
      </w:r>
      <w:r>
        <w:rPr>
          <w:rFonts w:eastAsia="Times New Roman" w:cs="Times New Roman"/>
          <w:bCs/>
          <w:szCs w:val="24"/>
        </w:rPr>
        <w:t>ονισμού της</w:t>
      </w:r>
      <w:r w:rsidRPr="00895E58">
        <w:rPr>
          <w:rFonts w:eastAsia="Times New Roman" w:cs="Times New Roman"/>
          <w:bCs/>
          <w:szCs w:val="24"/>
        </w:rPr>
        <w:t xml:space="preserve"> Βουλής)</w:t>
      </w:r>
    </w:p>
    <w:p w14:paraId="0E1B0D5B"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szCs w:val="24"/>
        </w:rPr>
        <w:t>1. Η με αριθμό 389/26-2-2019 επίκαιρη ερώτηση του Βουλευτή Έ</w:t>
      </w:r>
      <w:r>
        <w:rPr>
          <w:rFonts w:eastAsia="Times New Roman" w:cs="Times New Roman"/>
          <w:szCs w:val="24"/>
        </w:rPr>
        <w:t xml:space="preserve">βρου της Νέας Δημοκρατίας κ. </w:t>
      </w:r>
      <w:r w:rsidRPr="00895E58">
        <w:rPr>
          <w:rFonts w:eastAsia="Times New Roman" w:cs="Times New Roman"/>
          <w:bCs/>
          <w:szCs w:val="24"/>
        </w:rPr>
        <w:t xml:space="preserve">Αναστασίου </w:t>
      </w:r>
      <w:proofErr w:type="spellStart"/>
      <w:r w:rsidRPr="00895E58">
        <w:rPr>
          <w:rFonts w:eastAsia="Times New Roman" w:cs="Times New Roman"/>
          <w:bCs/>
          <w:szCs w:val="24"/>
        </w:rPr>
        <w:t>Δημοσχάκη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895E58">
        <w:rPr>
          <w:rFonts w:eastAsia="Times New Roman" w:cs="Times New Roman"/>
          <w:bCs/>
          <w:szCs w:val="24"/>
        </w:rPr>
        <w:t>Παιδείας, Έρευνας και Θρησκευμάτων,</w:t>
      </w:r>
      <w:r>
        <w:rPr>
          <w:rFonts w:eastAsia="Times New Roman" w:cs="Times New Roman"/>
          <w:szCs w:val="24"/>
        </w:rPr>
        <w:t xml:space="preserve"> με θέμα: «Προκήρυξη θέσεως </w:t>
      </w:r>
      <w:r>
        <w:rPr>
          <w:rFonts w:eastAsia="Times New Roman" w:cs="Times New Roman"/>
          <w:szCs w:val="24"/>
        </w:rPr>
        <w:t>κ</w:t>
      </w:r>
      <w:r>
        <w:rPr>
          <w:rFonts w:eastAsia="Times New Roman" w:cs="Times New Roman"/>
          <w:szCs w:val="24"/>
        </w:rPr>
        <w:t>αθηγητή Σηροτροφίας – Μελισσοκομίας στο Δημοκρίτειο Πανεπιστήμιο Θράκης».</w:t>
      </w:r>
    </w:p>
    <w:p w14:paraId="0E1B0D5C"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szCs w:val="24"/>
        </w:rPr>
        <w:lastRenderedPageBreak/>
        <w:t>2. Η με αριθμό 357/13-2-2019 επίκαιρη ερώτηση του Β</w:t>
      </w:r>
      <w:r>
        <w:rPr>
          <w:rFonts w:eastAsia="Times New Roman" w:cs="Times New Roman"/>
          <w:szCs w:val="24"/>
        </w:rPr>
        <w:t xml:space="preserve">ουλευτή Α΄ Θεσσαλονίκης της Ένωσης Κεντρώων κ. </w:t>
      </w:r>
      <w:r w:rsidRPr="00895E58">
        <w:rPr>
          <w:rFonts w:eastAsia="Times New Roman" w:cs="Times New Roman"/>
          <w:bCs/>
          <w:szCs w:val="24"/>
        </w:rPr>
        <w:t xml:space="preserve">Ιωάννη </w:t>
      </w:r>
      <w:proofErr w:type="spellStart"/>
      <w:r w:rsidRPr="00895E58">
        <w:rPr>
          <w:rFonts w:eastAsia="Times New Roman" w:cs="Times New Roman"/>
          <w:bCs/>
          <w:szCs w:val="24"/>
        </w:rPr>
        <w:t>Σαρίδη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895E58">
        <w:rPr>
          <w:rFonts w:eastAsia="Times New Roman" w:cs="Times New Roman"/>
          <w:bCs/>
          <w:szCs w:val="24"/>
        </w:rPr>
        <w:t>Περιβάλλοντος και Ενέργειας,</w:t>
      </w:r>
      <w:r>
        <w:rPr>
          <w:rFonts w:eastAsia="Times New Roman" w:cs="Times New Roman"/>
          <w:szCs w:val="24"/>
        </w:rPr>
        <w:t xml:space="preserve"> με θέμα: «Καθυστέρηση αποκατάστασης ανισοτήτων σε επαγγελματίες αγρότες/ιδιοκτήτες </w:t>
      </w:r>
      <w:proofErr w:type="spellStart"/>
      <w:r>
        <w:rPr>
          <w:rFonts w:eastAsia="Times New Roman" w:cs="Times New Roman"/>
          <w:szCs w:val="24"/>
        </w:rPr>
        <w:t>φωτοβολταϊκών</w:t>
      </w:r>
      <w:proofErr w:type="spellEnd"/>
      <w:r>
        <w:rPr>
          <w:rFonts w:eastAsia="Times New Roman" w:cs="Times New Roman"/>
          <w:szCs w:val="24"/>
        </w:rPr>
        <w:t xml:space="preserve"> σταθμών».</w:t>
      </w:r>
    </w:p>
    <w:p w14:paraId="0E1B0D5D"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szCs w:val="24"/>
        </w:rPr>
        <w:t xml:space="preserve">3. Η με αριθμό 369/18-2-2019 επίκαιρη </w:t>
      </w:r>
      <w:r>
        <w:rPr>
          <w:rFonts w:eastAsia="Times New Roman" w:cs="Times New Roman"/>
          <w:szCs w:val="24"/>
        </w:rPr>
        <w:t>ερώτηση του Βουλευτή Αχαΐας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895E58">
        <w:rPr>
          <w:rFonts w:eastAsia="Times New Roman" w:cs="Times New Roman"/>
          <w:bCs/>
          <w:szCs w:val="24"/>
        </w:rPr>
        <w:t xml:space="preserve">Νικολάου </w:t>
      </w:r>
      <w:proofErr w:type="spellStart"/>
      <w:r w:rsidRPr="00895E58">
        <w:rPr>
          <w:rFonts w:eastAsia="Times New Roman" w:cs="Times New Roman"/>
          <w:bCs/>
          <w:szCs w:val="24"/>
        </w:rPr>
        <w:t>Καραθανασόπουλου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895E58">
        <w:rPr>
          <w:rFonts w:eastAsia="Times New Roman" w:cs="Times New Roman"/>
          <w:bCs/>
          <w:szCs w:val="24"/>
        </w:rPr>
        <w:t>Περιβάλλοντος και Ενέργειας,</w:t>
      </w:r>
      <w:r>
        <w:rPr>
          <w:rFonts w:eastAsia="Times New Roman" w:cs="Times New Roman"/>
          <w:szCs w:val="24"/>
        </w:rPr>
        <w:t xml:space="preserve"> με θέμα: «Να μην εγκατασταθεί από τη ΔΕΗ </w:t>
      </w:r>
      <w:r>
        <w:rPr>
          <w:rFonts w:eastAsia="Times New Roman" w:cs="Times New Roman"/>
          <w:szCs w:val="24"/>
        </w:rPr>
        <w:t>α</w:t>
      </w:r>
      <w:r>
        <w:rPr>
          <w:rFonts w:eastAsia="Times New Roman" w:cs="Times New Roman"/>
          <w:szCs w:val="24"/>
        </w:rPr>
        <w:t xml:space="preserve">ιολικό </w:t>
      </w:r>
      <w:r>
        <w:rPr>
          <w:rFonts w:eastAsia="Times New Roman" w:cs="Times New Roman"/>
          <w:szCs w:val="24"/>
        </w:rPr>
        <w:t>π</w:t>
      </w:r>
      <w:r>
        <w:rPr>
          <w:rFonts w:eastAsia="Times New Roman" w:cs="Times New Roman"/>
          <w:szCs w:val="24"/>
        </w:rPr>
        <w:t xml:space="preserve">άρκο πάνω από το </w:t>
      </w:r>
      <w:proofErr w:type="spellStart"/>
      <w:r>
        <w:rPr>
          <w:rFonts w:eastAsia="Times New Roman" w:cs="Times New Roman"/>
          <w:szCs w:val="24"/>
        </w:rPr>
        <w:t>Μαρμάρι</w:t>
      </w:r>
      <w:proofErr w:type="spellEnd"/>
      <w:r>
        <w:rPr>
          <w:rFonts w:eastAsia="Times New Roman" w:cs="Times New Roman"/>
          <w:szCs w:val="24"/>
        </w:rPr>
        <w:t xml:space="preserve"> Εύβοιας».</w:t>
      </w:r>
    </w:p>
    <w:p w14:paraId="0E1B0D5E"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szCs w:val="24"/>
        </w:rPr>
        <w:t>4. Η με αριθμό 279/15-1-2019 επί</w:t>
      </w:r>
      <w:r>
        <w:rPr>
          <w:rFonts w:eastAsia="Times New Roman" w:cs="Times New Roman"/>
          <w:szCs w:val="24"/>
        </w:rPr>
        <w:t xml:space="preserve">καιρη ερώτηση του Βουλευτή Ηρακλείου της Δημοκρατικής Συμπαράταξης κ. </w:t>
      </w:r>
      <w:r w:rsidRPr="00895E58">
        <w:rPr>
          <w:rFonts w:eastAsia="Times New Roman" w:cs="Times New Roman"/>
          <w:bCs/>
          <w:szCs w:val="24"/>
        </w:rPr>
        <w:t xml:space="preserve">Βασιλείου </w:t>
      </w:r>
      <w:proofErr w:type="spellStart"/>
      <w:r w:rsidRPr="00895E58">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895E58">
        <w:rPr>
          <w:rFonts w:eastAsia="Times New Roman" w:cs="Times New Roman"/>
          <w:bCs/>
          <w:szCs w:val="24"/>
        </w:rPr>
        <w:t>Ναυτιλίας και Νησιωτικής Πολιτικής,</w:t>
      </w:r>
      <w:r>
        <w:rPr>
          <w:rFonts w:eastAsia="Times New Roman" w:cs="Times New Roman"/>
          <w:szCs w:val="24"/>
        </w:rPr>
        <w:t xml:space="preserve"> με θέμα: «Άμεσες ενέργειες για να ενταχθεί η Κρήτη στο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σοδύναμο».</w:t>
      </w:r>
    </w:p>
    <w:p w14:paraId="0E1B0D5F" w14:textId="77777777" w:rsidR="00D94446" w:rsidRDefault="005D7383">
      <w:pPr>
        <w:spacing w:after="0" w:line="600" w:lineRule="auto"/>
        <w:ind w:firstLine="720"/>
        <w:contextualSpacing/>
        <w:jc w:val="both"/>
        <w:rPr>
          <w:rFonts w:eastAsia="Times New Roman"/>
          <w:szCs w:val="24"/>
        </w:rPr>
      </w:pPr>
      <w:r>
        <w:rPr>
          <w:rFonts w:eastAsia="Times New Roman"/>
          <w:szCs w:val="24"/>
        </w:rPr>
        <w:t>Κυρίες και κύριοι συνάδελφοι, εισ</w:t>
      </w:r>
      <w:r>
        <w:rPr>
          <w:rFonts w:eastAsia="Times New Roman"/>
          <w:szCs w:val="24"/>
        </w:rPr>
        <w:t xml:space="preserve">ερχόμαστε στη συζήτηση των </w:t>
      </w:r>
    </w:p>
    <w:p w14:paraId="0E1B0D60" w14:textId="77777777" w:rsidR="00D94446" w:rsidRDefault="005D7383">
      <w:pPr>
        <w:spacing w:after="0" w:line="600" w:lineRule="auto"/>
        <w:ind w:firstLine="720"/>
        <w:contextualSpacing/>
        <w:jc w:val="center"/>
        <w:rPr>
          <w:rFonts w:eastAsia="Times New Roman"/>
          <w:b/>
          <w:szCs w:val="24"/>
        </w:rPr>
      </w:pPr>
      <w:r w:rsidRPr="00A960C4">
        <w:rPr>
          <w:rFonts w:eastAsia="Times New Roman"/>
          <w:b/>
          <w:szCs w:val="24"/>
        </w:rPr>
        <w:t>ΕΠΙΚΑΙΡΩΝ ΕΡΩΤΗΣΕΩΝ</w:t>
      </w:r>
    </w:p>
    <w:p w14:paraId="0E1B0D61" w14:textId="77777777" w:rsidR="00D94446" w:rsidRDefault="005D7383">
      <w:pPr>
        <w:spacing w:after="0" w:line="600" w:lineRule="auto"/>
        <w:ind w:firstLine="720"/>
        <w:contextualSpacing/>
        <w:jc w:val="both"/>
        <w:rPr>
          <w:rFonts w:eastAsia="Times New Roman"/>
          <w:szCs w:val="24"/>
        </w:rPr>
      </w:pPr>
      <w:r>
        <w:rPr>
          <w:rFonts w:eastAsia="Times New Roman"/>
          <w:szCs w:val="24"/>
        </w:rPr>
        <w:lastRenderedPageBreak/>
        <w:t>Προτού ασχοληθούμε με τη μοναδική επίκαιρη ερώτηση που έχουμε σήμερα, θα προχωρήσουμε στις διαγραφές των επικαίρων ερωτήσεων που δεν θα συζητηθούν.</w:t>
      </w:r>
    </w:p>
    <w:p w14:paraId="0E1B0D62" w14:textId="77777777" w:rsidR="00D94446" w:rsidRDefault="005D7383">
      <w:pPr>
        <w:spacing w:after="0" w:line="600" w:lineRule="auto"/>
        <w:ind w:firstLine="720"/>
        <w:contextualSpacing/>
        <w:jc w:val="both"/>
        <w:rPr>
          <w:rFonts w:eastAsia="Times New Roman"/>
          <w:szCs w:val="24"/>
        </w:rPr>
      </w:pPr>
      <w:r>
        <w:rPr>
          <w:rFonts w:eastAsia="Times New Roman"/>
          <w:szCs w:val="24"/>
        </w:rPr>
        <w:t>Η τρίτη με αριθμό 386/26-2-2019 επίκαιρη ε</w:t>
      </w:r>
      <w:r w:rsidRPr="00DA3243">
        <w:rPr>
          <w:rFonts w:eastAsia="Times New Roman"/>
          <w:szCs w:val="24"/>
        </w:rPr>
        <w:t xml:space="preserve">ρώτηση </w:t>
      </w:r>
      <w:r>
        <w:rPr>
          <w:rFonts w:eastAsia="Times New Roman"/>
          <w:szCs w:val="24"/>
        </w:rPr>
        <w:t xml:space="preserve">πρώτου </w:t>
      </w:r>
      <w:r>
        <w:rPr>
          <w:rFonts w:eastAsia="Times New Roman"/>
          <w:szCs w:val="24"/>
        </w:rPr>
        <w:t>κύκλου</w:t>
      </w:r>
      <w:r w:rsidRPr="00DA3243">
        <w:rPr>
          <w:rFonts w:eastAsia="Times New Roman"/>
          <w:szCs w:val="24"/>
        </w:rPr>
        <w:t xml:space="preserve"> </w:t>
      </w:r>
      <w:r>
        <w:rPr>
          <w:rFonts w:eastAsia="Times New Roman"/>
          <w:szCs w:val="24"/>
        </w:rPr>
        <w:t xml:space="preserve">του </w:t>
      </w:r>
      <w:r w:rsidRPr="00DA3243">
        <w:rPr>
          <w:rFonts w:eastAsia="Times New Roman"/>
          <w:szCs w:val="24"/>
        </w:rPr>
        <w:t xml:space="preserve">Βουλευτή Ηρακλείου της Δημοκρατικής Συμπαράταξης κ. </w:t>
      </w:r>
      <w:r w:rsidRPr="00F76573">
        <w:rPr>
          <w:rFonts w:eastAsia="Times New Roman"/>
          <w:bCs/>
          <w:szCs w:val="24"/>
        </w:rPr>
        <w:t xml:space="preserve">Βασιλείου </w:t>
      </w:r>
      <w:proofErr w:type="spellStart"/>
      <w:r w:rsidRPr="00F76573">
        <w:rPr>
          <w:rFonts w:eastAsia="Times New Roman"/>
          <w:bCs/>
          <w:szCs w:val="24"/>
        </w:rPr>
        <w:t>Κεγκέρογλου</w:t>
      </w:r>
      <w:proofErr w:type="spellEnd"/>
      <w:r w:rsidRPr="00DA3243">
        <w:rPr>
          <w:rFonts w:eastAsia="Times New Roman"/>
          <w:b/>
          <w:bCs/>
          <w:szCs w:val="24"/>
        </w:rPr>
        <w:t xml:space="preserve"> </w:t>
      </w:r>
      <w:r w:rsidRPr="00DA3243">
        <w:rPr>
          <w:rFonts w:eastAsia="Times New Roman"/>
          <w:szCs w:val="24"/>
        </w:rPr>
        <w:t xml:space="preserve">προς τον Υπουργό </w:t>
      </w:r>
      <w:r w:rsidRPr="00F76573">
        <w:rPr>
          <w:rFonts w:eastAsia="Times New Roman"/>
          <w:bCs/>
          <w:szCs w:val="24"/>
        </w:rPr>
        <w:t>Υποδομών και Μεταφορών,</w:t>
      </w:r>
      <w:r w:rsidRPr="00DA3243">
        <w:rPr>
          <w:rFonts w:eastAsia="Times New Roman"/>
          <w:szCs w:val="24"/>
        </w:rPr>
        <w:t xml:space="preserve"> με θέμα: «Επικίνδ</w:t>
      </w:r>
      <w:r>
        <w:rPr>
          <w:rFonts w:eastAsia="Times New Roman"/>
          <w:szCs w:val="24"/>
        </w:rPr>
        <w:t xml:space="preserve">υνη </w:t>
      </w:r>
      <w:r w:rsidRPr="00A13E55">
        <w:rPr>
          <w:rFonts w:eastAsia="Times New Roman"/>
          <w:szCs w:val="24"/>
        </w:rPr>
        <w:t>“</w:t>
      </w:r>
      <w:r>
        <w:rPr>
          <w:rFonts w:eastAsia="Times New Roman"/>
          <w:szCs w:val="24"/>
        </w:rPr>
        <w:t>στενωπός</w:t>
      </w:r>
      <w:r w:rsidRPr="00A13E55">
        <w:rPr>
          <w:rFonts w:eastAsia="Times New Roman"/>
          <w:szCs w:val="24"/>
        </w:rPr>
        <w:t>”</w:t>
      </w:r>
      <w:r w:rsidRPr="00DA3243">
        <w:rPr>
          <w:rFonts w:eastAsia="Times New Roman"/>
          <w:szCs w:val="24"/>
        </w:rPr>
        <w:t xml:space="preserve"> σ</w:t>
      </w:r>
      <w:r>
        <w:rPr>
          <w:rFonts w:eastAsia="Times New Roman"/>
          <w:szCs w:val="24"/>
        </w:rPr>
        <w:t xml:space="preserve">τον </w:t>
      </w:r>
      <w:proofErr w:type="spellStart"/>
      <w:r>
        <w:rPr>
          <w:rFonts w:eastAsia="Times New Roman"/>
          <w:szCs w:val="24"/>
        </w:rPr>
        <w:t>Αποσελέμη</w:t>
      </w:r>
      <w:proofErr w:type="spellEnd"/>
      <w:r>
        <w:rPr>
          <w:rFonts w:eastAsia="Times New Roman"/>
          <w:szCs w:val="24"/>
        </w:rPr>
        <w:t>, στο τμήμα Γούβες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Χερσόνησος», δεν θα συζητηθεί</w:t>
      </w:r>
      <w:r>
        <w:rPr>
          <w:rFonts w:eastAsia="Times New Roman"/>
          <w:szCs w:val="24"/>
        </w:rPr>
        <w:t xml:space="preserve"> λόγω κωλύματος του αρμοδίου Υπουργού Υποδομών και Μεταφορών κ. Χρήστου </w:t>
      </w:r>
      <w:proofErr w:type="spellStart"/>
      <w:r>
        <w:rPr>
          <w:rFonts w:eastAsia="Times New Roman"/>
          <w:szCs w:val="24"/>
        </w:rPr>
        <w:t>Σπίρτζη</w:t>
      </w:r>
      <w:proofErr w:type="spellEnd"/>
      <w:r>
        <w:rPr>
          <w:rFonts w:eastAsia="Times New Roman"/>
          <w:szCs w:val="24"/>
        </w:rPr>
        <w:t>. Αιτία: φόρτος εργασίας.</w:t>
      </w:r>
    </w:p>
    <w:p w14:paraId="0E1B0D63" w14:textId="77777777" w:rsidR="00D94446" w:rsidRDefault="005D7383">
      <w:pPr>
        <w:spacing w:after="0" w:line="600" w:lineRule="auto"/>
        <w:ind w:firstLine="720"/>
        <w:contextualSpacing/>
        <w:jc w:val="both"/>
        <w:rPr>
          <w:rFonts w:eastAsia="Times New Roman"/>
          <w:szCs w:val="24"/>
        </w:rPr>
      </w:pPr>
      <w:r>
        <w:rPr>
          <w:rFonts w:eastAsia="Times New Roman"/>
          <w:szCs w:val="24"/>
        </w:rPr>
        <w:t>Η πρώτη με αριθμό 378/25-2-2019 επίκαιρη ε</w:t>
      </w:r>
      <w:r w:rsidRPr="00DA3243">
        <w:rPr>
          <w:rFonts w:eastAsia="Times New Roman"/>
          <w:szCs w:val="24"/>
        </w:rPr>
        <w:t xml:space="preserve">ρώτηση </w:t>
      </w:r>
      <w:r>
        <w:rPr>
          <w:rFonts w:eastAsia="Times New Roman"/>
          <w:szCs w:val="24"/>
        </w:rPr>
        <w:t xml:space="preserve">δεύτερου κύκλου του </w:t>
      </w:r>
      <w:r w:rsidRPr="00DA3243">
        <w:rPr>
          <w:rFonts w:eastAsia="Times New Roman"/>
          <w:szCs w:val="24"/>
        </w:rPr>
        <w:t>Βουλευτή Β΄</w:t>
      </w:r>
      <w:r>
        <w:rPr>
          <w:rFonts w:eastAsia="Times New Roman"/>
          <w:szCs w:val="24"/>
        </w:rPr>
        <w:t xml:space="preserve"> </w:t>
      </w:r>
      <w:r w:rsidRPr="00DA3243">
        <w:rPr>
          <w:rFonts w:eastAsia="Times New Roman"/>
          <w:szCs w:val="24"/>
        </w:rPr>
        <w:t xml:space="preserve">Αθηνών του Συνασπισμού Ριζοσπαστικής Αριστεράς κ. </w:t>
      </w:r>
      <w:r w:rsidRPr="00F76573">
        <w:rPr>
          <w:rFonts w:eastAsia="Times New Roman"/>
          <w:bCs/>
          <w:szCs w:val="24"/>
        </w:rPr>
        <w:t xml:space="preserve">Παναγιώτη </w:t>
      </w:r>
      <w:proofErr w:type="spellStart"/>
      <w:r w:rsidRPr="00F76573">
        <w:rPr>
          <w:rFonts w:eastAsia="Times New Roman"/>
          <w:bCs/>
          <w:szCs w:val="24"/>
        </w:rPr>
        <w:t>Κουρουμπλή</w:t>
      </w:r>
      <w:proofErr w:type="spellEnd"/>
      <w:r w:rsidRPr="00DA3243">
        <w:rPr>
          <w:rFonts w:eastAsia="Times New Roman"/>
          <w:b/>
          <w:bCs/>
          <w:szCs w:val="24"/>
        </w:rPr>
        <w:t xml:space="preserve"> </w:t>
      </w:r>
      <w:r w:rsidRPr="00DA3243">
        <w:rPr>
          <w:rFonts w:eastAsia="Times New Roman"/>
          <w:szCs w:val="24"/>
        </w:rPr>
        <w:t xml:space="preserve">προς τον Υπουργό </w:t>
      </w:r>
      <w:r w:rsidRPr="00F76573">
        <w:rPr>
          <w:rFonts w:eastAsia="Times New Roman"/>
          <w:bCs/>
          <w:szCs w:val="24"/>
        </w:rPr>
        <w:t>Υποδομών και Μεταφορών,</w:t>
      </w:r>
      <w:r w:rsidRPr="00DA3243">
        <w:rPr>
          <w:rFonts w:eastAsia="Times New Roman"/>
          <w:szCs w:val="24"/>
        </w:rPr>
        <w:t xml:space="preserve"> με θέμα: «Αντισταθμιστικά οφέλη για τις περιοχές στα διοικητικά όρια των οποίων βρίσκονται οι ταμιευτή</w:t>
      </w:r>
      <w:r>
        <w:rPr>
          <w:rFonts w:eastAsia="Times New Roman"/>
          <w:szCs w:val="24"/>
        </w:rPr>
        <w:t>ρες/φράγματα Μόρνου και Ευήνου»,</w:t>
      </w:r>
      <w:r w:rsidRPr="00501BAF">
        <w:rPr>
          <w:rFonts w:eastAsia="Times New Roman"/>
          <w:szCs w:val="24"/>
        </w:rPr>
        <w:t xml:space="preserve"> </w:t>
      </w:r>
      <w:r>
        <w:rPr>
          <w:rFonts w:eastAsia="Times New Roman"/>
          <w:szCs w:val="24"/>
        </w:rPr>
        <w:t>δεν θα συζητηθεί λόγω κωλύματος του αρμοδίου Υπουργού</w:t>
      </w:r>
      <w:r w:rsidRPr="00A960C4">
        <w:rPr>
          <w:rFonts w:eastAsia="Times New Roman"/>
          <w:szCs w:val="24"/>
        </w:rPr>
        <w:t xml:space="preserve"> </w:t>
      </w:r>
      <w:r>
        <w:rPr>
          <w:rFonts w:eastAsia="Times New Roman"/>
          <w:szCs w:val="24"/>
        </w:rPr>
        <w:t>Υποδομών και Μεταφορών κ.</w:t>
      </w:r>
      <w:r>
        <w:rPr>
          <w:rFonts w:eastAsia="Times New Roman"/>
          <w:szCs w:val="24"/>
        </w:rPr>
        <w:t xml:space="preserve"> Χρήστου </w:t>
      </w:r>
      <w:proofErr w:type="spellStart"/>
      <w:r>
        <w:rPr>
          <w:rFonts w:eastAsia="Times New Roman"/>
          <w:szCs w:val="24"/>
        </w:rPr>
        <w:t>Σπίρτζη</w:t>
      </w:r>
      <w:proofErr w:type="spellEnd"/>
      <w:r>
        <w:rPr>
          <w:rFonts w:eastAsia="Times New Roman"/>
          <w:szCs w:val="24"/>
        </w:rPr>
        <w:t>. Αιτία: φόρτος εργασίας.</w:t>
      </w:r>
    </w:p>
    <w:p w14:paraId="0E1B0D64" w14:textId="77777777" w:rsidR="00D94446" w:rsidRDefault="005D7383">
      <w:pPr>
        <w:spacing w:after="0" w:line="600" w:lineRule="auto"/>
        <w:ind w:firstLine="720"/>
        <w:contextualSpacing/>
        <w:jc w:val="both"/>
        <w:rPr>
          <w:rFonts w:eastAsia="Times New Roman"/>
          <w:szCs w:val="24"/>
        </w:rPr>
      </w:pPr>
      <w:r w:rsidRPr="0026602A">
        <w:rPr>
          <w:rFonts w:eastAsia="Times New Roman"/>
          <w:szCs w:val="24"/>
        </w:rPr>
        <w:lastRenderedPageBreak/>
        <w:t xml:space="preserve">Η πρώτη με αριθμό 377/25-2-2019 επίκαιρη ερώτηση πρώτου κύκλου του Βουλευτή Κυκλάδων του Συνασπισμού Ριζοσπαστικής Αριστεράς κ. </w:t>
      </w:r>
      <w:r w:rsidRPr="0026602A">
        <w:rPr>
          <w:rFonts w:eastAsia="Times New Roman"/>
          <w:bCs/>
          <w:szCs w:val="24"/>
        </w:rPr>
        <w:t xml:space="preserve">Νικολάου </w:t>
      </w:r>
      <w:proofErr w:type="spellStart"/>
      <w:r w:rsidRPr="0026602A">
        <w:rPr>
          <w:rFonts w:eastAsia="Times New Roman"/>
          <w:bCs/>
          <w:szCs w:val="24"/>
        </w:rPr>
        <w:t>Μανιού</w:t>
      </w:r>
      <w:proofErr w:type="spellEnd"/>
      <w:r w:rsidRPr="0026602A">
        <w:rPr>
          <w:rFonts w:eastAsia="Times New Roman"/>
          <w:bCs/>
          <w:szCs w:val="24"/>
        </w:rPr>
        <w:t xml:space="preserve"> </w:t>
      </w:r>
      <w:r w:rsidRPr="0026602A">
        <w:rPr>
          <w:rFonts w:eastAsia="Times New Roman"/>
          <w:szCs w:val="24"/>
        </w:rPr>
        <w:t xml:space="preserve">προς τον Υπουργό </w:t>
      </w:r>
      <w:r w:rsidRPr="0026602A">
        <w:rPr>
          <w:rFonts w:eastAsia="Times New Roman"/>
          <w:bCs/>
          <w:szCs w:val="24"/>
        </w:rPr>
        <w:t>Αγροτικής Ανάπτυξης και Τροφίμων,</w:t>
      </w:r>
      <w:r w:rsidRPr="0026602A">
        <w:rPr>
          <w:rFonts w:eastAsia="Times New Roman"/>
          <w:szCs w:val="24"/>
        </w:rPr>
        <w:t xml:space="preserve"> με θέμα: «Προσθήκη </w:t>
      </w:r>
      <w:r w:rsidRPr="0026602A">
        <w:rPr>
          <w:rFonts w:eastAsia="Times New Roman"/>
          <w:szCs w:val="24"/>
        </w:rPr>
        <w:t>του μελιού στα είδη τρ</w:t>
      </w:r>
      <w:r>
        <w:rPr>
          <w:rFonts w:eastAsia="Times New Roman"/>
          <w:szCs w:val="24"/>
        </w:rPr>
        <w:t>οφίμων οικοτεχνικής παρασκευής», δεν θα συζητηθεί λόγω κωλύματος της πολιτικής ηγεσίας του Υπουργείου</w:t>
      </w:r>
      <w:r w:rsidRPr="0026602A">
        <w:rPr>
          <w:rFonts w:eastAsia="Times New Roman"/>
          <w:b/>
          <w:bCs/>
          <w:szCs w:val="24"/>
        </w:rPr>
        <w:t xml:space="preserve"> </w:t>
      </w:r>
      <w:r w:rsidRPr="0026602A">
        <w:rPr>
          <w:rFonts w:eastAsia="Times New Roman"/>
          <w:bCs/>
          <w:szCs w:val="24"/>
        </w:rPr>
        <w:t>Αγροτικής Ανάπτυξης και Τροφίμων</w:t>
      </w:r>
      <w:r>
        <w:rPr>
          <w:rFonts w:eastAsia="Times New Roman"/>
          <w:bCs/>
          <w:szCs w:val="24"/>
        </w:rPr>
        <w:t xml:space="preserve">. </w:t>
      </w:r>
      <w:r>
        <w:rPr>
          <w:rFonts w:eastAsia="Times New Roman"/>
          <w:szCs w:val="24"/>
        </w:rPr>
        <w:t>Αιτία: φόρτος εργασίας.</w:t>
      </w:r>
    </w:p>
    <w:p w14:paraId="0E1B0D65" w14:textId="77777777" w:rsidR="00D94446" w:rsidRDefault="005D7383">
      <w:pPr>
        <w:spacing w:after="0" w:line="600" w:lineRule="auto"/>
        <w:ind w:firstLine="720"/>
        <w:contextualSpacing/>
        <w:jc w:val="both"/>
        <w:rPr>
          <w:rFonts w:eastAsia="Times New Roman"/>
          <w:szCs w:val="24"/>
        </w:rPr>
      </w:pPr>
      <w:r>
        <w:rPr>
          <w:rFonts w:eastAsia="Times New Roman"/>
          <w:szCs w:val="24"/>
        </w:rPr>
        <w:t>Η δεύτερη με αριθμό 392/26-2-2019 επίκαιρη ε</w:t>
      </w:r>
      <w:r w:rsidRPr="00DA3243">
        <w:rPr>
          <w:rFonts w:eastAsia="Times New Roman"/>
          <w:szCs w:val="24"/>
        </w:rPr>
        <w:t xml:space="preserve">ρώτηση </w:t>
      </w:r>
      <w:r>
        <w:rPr>
          <w:rFonts w:eastAsia="Times New Roman"/>
          <w:szCs w:val="24"/>
        </w:rPr>
        <w:t>δεύτερου κύκλου του</w:t>
      </w:r>
      <w:r w:rsidRPr="00DA3243">
        <w:rPr>
          <w:rFonts w:eastAsia="Times New Roman"/>
          <w:szCs w:val="24"/>
        </w:rPr>
        <w:t xml:space="preserve"> Βου</w:t>
      </w:r>
      <w:r w:rsidRPr="00DA3243">
        <w:rPr>
          <w:rFonts w:eastAsia="Times New Roman"/>
          <w:szCs w:val="24"/>
        </w:rPr>
        <w:t xml:space="preserve">λευτή Άρτας της Νέας Δημοκρατίας κ. </w:t>
      </w:r>
      <w:r w:rsidRPr="00F76573">
        <w:rPr>
          <w:rFonts w:eastAsia="Times New Roman"/>
          <w:bCs/>
          <w:szCs w:val="24"/>
        </w:rPr>
        <w:t xml:space="preserve">Γεωργίου </w:t>
      </w:r>
      <w:proofErr w:type="spellStart"/>
      <w:r w:rsidRPr="00F76573">
        <w:rPr>
          <w:rFonts w:eastAsia="Times New Roman"/>
          <w:bCs/>
          <w:szCs w:val="24"/>
        </w:rPr>
        <w:t>Στύλιου</w:t>
      </w:r>
      <w:proofErr w:type="spellEnd"/>
      <w:r w:rsidRPr="00DA3243">
        <w:rPr>
          <w:rFonts w:eastAsia="Times New Roman"/>
          <w:b/>
          <w:bCs/>
          <w:szCs w:val="24"/>
        </w:rPr>
        <w:t xml:space="preserve"> </w:t>
      </w:r>
      <w:r w:rsidRPr="00DA3243">
        <w:rPr>
          <w:rFonts w:eastAsia="Times New Roman"/>
          <w:szCs w:val="24"/>
        </w:rPr>
        <w:t>προς τον Υπουργό</w:t>
      </w:r>
      <w:r w:rsidRPr="00DA3243">
        <w:rPr>
          <w:rFonts w:eastAsia="Times New Roman"/>
          <w:b/>
          <w:bCs/>
          <w:szCs w:val="24"/>
        </w:rPr>
        <w:t xml:space="preserve"> </w:t>
      </w:r>
      <w:r w:rsidRPr="00F76573">
        <w:rPr>
          <w:rFonts w:eastAsia="Times New Roman"/>
          <w:bCs/>
          <w:szCs w:val="24"/>
        </w:rPr>
        <w:t>Αγροτικής Ανάπτυξης και Τροφίμων,</w:t>
      </w:r>
      <w:r w:rsidRPr="00F76573">
        <w:rPr>
          <w:rFonts w:eastAsia="Times New Roman"/>
          <w:b/>
          <w:szCs w:val="24"/>
        </w:rPr>
        <w:t xml:space="preserve"> </w:t>
      </w:r>
      <w:r w:rsidRPr="00DA3243">
        <w:rPr>
          <w:rFonts w:eastAsia="Times New Roman"/>
          <w:szCs w:val="24"/>
        </w:rPr>
        <w:t>με θέμα: «Η κλιματική αλλαγή είναι εδώ. Οι απα</w:t>
      </w:r>
      <w:r>
        <w:rPr>
          <w:rFonts w:eastAsia="Times New Roman"/>
          <w:szCs w:val="24"/>
        </w:rPr>
        <w:t>ραίτητες υποδομές απουσιάζουν…», δεν θα συζητηθεί λόγω κωλύματος της πολιτικής ηγεσίας του Υπουργείου</w:t>
      </w:r>
      <w:r w:rsidRPr="0026602A">
        <w:rPr>
          <w:rFonts w:eastAsia="Times New Roman"/>
          <w:b/>
          <w:bCs/>
          <w:szCs w:val="24"/>
        </w:rPr>
        <w:t xml:space="preserve"> </w:t>
      </w:r>
      <w:r w:rsidRPr="0026602A">
        <w:rPr>
          <w:rFonts w:eastAsia="Times New Roman"/>
          <w:bCs/>
          <w:szCs w:val="24"/>
        </w:rPr>
        <w:t>Αγρο</w:t>
      </w:r>
      <w:r w:rsidRPr="0026602A">
        <w:rPr>
          <w:rFonts w:eastAsia="Times New Roman"/>
          <w:bCs/>
          <w:szCs w:val="24"/>
        </w:rPr>
        <w:t>τικής Ανάπτυξης και Τροφίμων</w:t>
      </w:r>
      <w:r>
        <w:rPr>
          <w:rFonts w:eastAsia="Times New Roman"/>
          <w:bCs/>
          <w:szCs w:val="24"/>
        </w:rPr>
        <w:t xml:space="preserve">. </w:t>
      </w:r>
      <w:r>
        <w:rPr>
          <w:rFonts w:eastAsia="Times New Roman"/>
          <w:szCs w:val="24"/>
        </w:rPr>
        <w:t>Αιτία: φόρτος εργασίας.</w:t>
      </w:r>
    </w:p>
    <w:p w14:paraId="0E1B0D66" w14:textId="77777777" w:rsidR="00D94446" w:rsidRDefault="005D7383">
      <w:pPr>
        <w:spacing w:after="0" w:line="600" w:lineRule="auto"/>
        <w:ind w:firstLine="720"/>
        <w:contextualSpacing/>
        <w:jc w:val="both"/>
        <w:rPr>
          <w:rFonts w:eastAsia="Times New Roman"/>
          <w:szCs w:val="24"/>
        </w:rPr>
      </w:pPr>
      <w:r w:rsidRPr="00DA3243">
        <w:rPr>
          <w:rFonts w:eastAsia="Times New Roman"/>
          <w:szCs w:val="24"/>
        </w:rPr>
        <w:t xml:space="preserve">Η </w:t>
      </w:r>
      <w:r>
        <w:rPr>
          <w:rFonts w:eastAsia="Times New Roman"/>
          <w:szCs w:val="24"/>
        </w:rPr>
        <w:t>τρίτη με αριθμό 330/4-2-2019 επίκαιρη ε</w:t>
      </w:r>
      <w:r w:rsidRPr="00DA3243">
        <w:rPr>
          <w:rFonts w:eastAsia="Times New Roman"/>
          <w:szCs w:val="24"/>
        </w:rPr>
        <w:t xml:space="preserve">ρώτηση </w:t>
      </w:r>
      <w:r>
        <w:rPr>
          <w:rFonts w:eastAsia="Times New Roman"/>
          <w:szCs w:val="24"/>
        </w:rPr>
        <w:t xml:space="preserve">δεύτερου κύκλου </w:t>
      </w:r>
      <w:r w:rsidRPr="00DA3243">
        <w:rPr>
          <w:rFonts w:eastAsia="Times New Roman"/>
          <w:szCs w:val="24"/>
        </w:rPr>
        <w:t xml:space="preserve">του Ανεξάρτητου Βουλευτή Ευβοίας κ. </w:t>
      </w:r>
      <w:r w:rsidRPr="00F76573">
        <w:rPr>
          <w:rFonts w:eastAsia="Times New Roman"/>
          <w:bCs/>
          <w:szCs w:val="24"/>
        </w:rPr>
        <w:t>Νικολάου Μίχου</w:t>
      </w:r>
      <w:r w:rsidRPr="00DA3243">
        <w:rPr>
          <w:rFonts w:eastAsia="Times New Roman"/>
          <w:b/>
          <w:bCs/>
          <w:szCs w:val="24"/>
        </w:rPr>
        <w:t xml:space="preserve"> </w:t>
      </w:r>
      <w:r w:rsidRPr="00DA3243">
        <w:rPr>
          <w:rFonts w:eastAsia="Times New Roman"/>
          <w:szCs w:val="24"/>
        </w:rPr>
        <w:t>προς τον Υπουργό</w:t>
      </w:r>
      <w:r w:rsidRPr="00DA3243">
        <w:rPr>
          <w:rFonts w:eastAsia="Times New Roman"/>
          <w:b/>
          <w:bCs/>
          <w:szCs w:val="24"/>
        </w:rPr>
        <w:t xml:space="preserve"> </w:t>
      </w:r>
      <w:r w:rsidRPr="00F76573">
        <w:rPr>
          <w:rFonts w:eastAsia="Times New Roman"/>
          <w:bCs/>
          <w:szCs w:val="24"/>
        </w:rPr>
        <w:t>Εξωτερικών,</w:t>
      </w:r>
      <w:r w:rsidRPr="00DA3243">
        <w:rPr>
          <w:rFonts w:eastAsia="Times New Roman"/>
          <w:b/>
          <w:bCs/>
          <w:szCs w:val="24"/>
        </w:rPr>
        <w:t xml:space="preserve"> </w:t>
      </w:r>
      <w:r w:rsidRPr="00DA3243">
        <w:rPr>
          <w:rFonts w:eastAsia="Times New Roman"/>
          <w:szCs w:val="24"/>
        </w:rPr>
        <w:t>με θέμα: «Συνέχιση διωγμών των μελών της ελ</w:t>
      </w:r>
      <w:r>
        <w:rPr>
          <w:rFonts w:eastAsia="Times New Roman"/>
          <w:szCs w:val="24"/>
        </w:rPr>
        <w:t xml:space="preserve">ληνικής μειονότητας στην Αλβανία», δεν </w:t>
      </w:r>
      <w:r>
        <w:rPr>
          <w:rFonts w:eastAsia="Times New Roman"/>
          <w:szCs w:val="24"/>
        </w:rPr>
        <w:t>θα συζητηθεί</w:t>
      </w:r>
      <w:r>
        <w:rPr>
          <w:rFonts w:eastAsia="Times New Roman"/>
          <w:szCs w:val="24"/>
        </w:rPr>
        <w:t>.</w:t>
      </w:r>
    </w:p>
    <w:p w14:paraId="0E1B0D67" w14:textId="77777777" w:rsidR="00D94446" w:rsidRDefault="005D7383">
      <w:pPr>
        <w:spacing w:after="0" w:line="600" w:lineRule="auto"/>
        <w:ind w:firstLine="720"/>
        <w:contextualSpacing/>
        <w:jc w:val="both"/>
        <w:rPr>
          <w:rFonts w:eastAsia="Times New Roman"/>
          <w:szCs w:val="24"/>
        </w:rPr>
      </w:pPr>
      <w:r>
        <w:rPr>
          <w:rFonts w:eastAsia="Times New Roman"/>
          <w:szCs w:val="24"/>
        </w:rPr>
        <w:lastRenderedPageBreak/>
        <w:t>Η τέταρτη με αριθμό 284/21-1-2019 επίκαιρη ε</w:t>
      </w:r>
      <w:r w:rsidRPr="00DA3243">
        <w:rPr>
          <w:rFonts w:eastAsia="Times New Roman"/>
          <w:szCs w:val="24"/>
        </w:rPr>
        <w:t xml:space="preserve">ρώτηση </w:t>
      </w:r>
      <w:r>
        <w:rPr>
          <w:rFonts w:eastAsia="Times New Roman"/>
          <w:szCs w:val="24"/>
        </w:rPr>
        <w:t xml:space="preserve">δεύτερου κύκλου </w:t>
      </w:r>
      <w:r w:rsidRPr="00DA3243">
        <w:rPr>
          <w:rFonts w:eastAsia="Times New Roman"/>
          <w:szCs w:val="24"/>
        </w:rPr>
        <w:t>του Βουλευτή Επικρατ</w:t>
      </w:r>
      <w:r>
        <w:rPr>
          <w:rFonts w:eastAsia="Times New Roman"/>
          <w:szCs w:val="24"/>
        </w:rPr>
        <w:t>είας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sidRPr="00DA3243">
        <w:rPr>
          <w:rFonts w:eastAsia="Times New Roman"/>
          <w:szCs w:val="24"/>
        </w:rPr>
        <w:t xml:space="preserve"> κ. </w:t>
      </w:r>
      <w:r w:rsidRPr="00F76573">
        <w:rPr>
          <w:rFonts w:eastAsia="Times New Roman"/>
          <w:bCs/>
          <w:szCs w:val="24"/>
        </w:rPr>
        <w:t>Χρήστου Παππά</w:t>
      </w:r>
      <w:r w:rsidRPr="00DA3243">
        <w:rPr>
          <w:rFonts w:eastAsia="Times New Roman"/>
          <w:szCs w:val="24"/>
        </w:rPr>
        <w:t xml:space="preserve"> προς τον Υπουργό </w:t>
      </w:r>
      <w:r w:rsidRPr="00F76573">
        <w:rPr>
          <w:rFonts w:eastAsia="Times New Roman"/>
          <w:bCs/>
          <w:szCs w:val="24"/>
        </w:rPr>
        <w:t>Εξωτερικών,</w:t>
      </w:r>
      <w:r w:rsidRPr="00DA3243">
        <w:rPr>
          <w:rFonts w:eastAsia="Times New Roman"/>
          <w:szCs w:val="24"/>
        </w:rPr>
        <w:t xml:space="preserve"> με θέμα: «Οι Αλβανοί δρο</w:t>
      </w:r>
      <w:r>
        <w:rPr>
          <w:rFonts w:eastAsia="Times New Roman"/>
          <w:szCs w:val="24"/>
        </w:rPr>
        <w:t>μολογού</w:t>
      </w:r>
      <w:r>
        <w:rPr>
          <w:rFonts w:eastAsia="Times New Roman"/>
          <w:szCs w:val="24"/>
        </w:rPr>
        <w:t xml:space="preserve">ν εξελίξεις δημιουργίας </w:t>
      </w:r>
      <w:r w:rsidRPr="00A13E55">
        <w:rPr>
          <w:rFonts w:eastAsia="Times New Roman"/>
          <w:szCs w:val="24"/>
        </w:rPr>
        <w:t>“</w:t>
      </w:r>
      <w:r w:rsidRPr="00DA3243">
        <w:rPr>
          <w:rFonts w:eastAsia="Times New Roman"/>
          <w:szCs w:val="24"/>
        </w:rPr>
        <w:t>Μεγάλης Αλβανία</w:t>
      </w:r>
      <w:r>
        <w:rPr>
          <w:rFonts w:eastAsia="Times New Roman"/>
          <w:szCs w:val="24"/>
        </w:rPr>
        <w:t>ς</w:t>
      </w:r>
      <w:r w:rsidRPr="00A13E55">
        <w:rPr>
          <w:rFonts w:eastAsia="Times New Roman"/>
          <w:szCs w:val="24"/>
        </w:rPr>
        <w:t>”</w:t>
      </w:r>
      <w:r>
        <w:rPr>
          <w:rFonts w:eastAsia="Times New Roman"/>
          <w:szCs w:val="24"/>
        </w:rPr>
        <w:t xml:space="preserve">», δεν </w:t>
      </w:r>
      <w:r>
        <w:rPr>
          <w:rFonts w:eastAsia="Times New Roman"/>
          <w:szCs w:val="24"/>
        </w:rPr>
        <w:t>θα συζητηθεί</w:t>
      </w:r>
      <w:r>
        <w:rPr>
          <w:rFonts w:eastAsia="Times New Roman"/>
          <w:szCs w:val="24"/>
        </w:rPr>
        <w:t>.</w:t>
      </w:r>
    </w:p>
    <w:p w14:paraId="0E1B0D68" w14:textId="77777777" w:rsidR="00D94446" w:rsidRDefault="005D7383">
      <w:pPr>
        <w:spacing w:after="0" w:line="600" w:lineRule="auto"/>
        <w:ind w:firstLine="720"/>
        <w:contextualSpacing/>
        <w:jc w:val="both"/>
        <w:rPr>
          <w:rFonts w:eastAsia="Times New Roman"/>
          <w:szCs w:val="24"/>
        </w:rPr>
      </w:pPr>
      <w:r w:rsidRPr="00DA3243">
        <w:rPr>
          <w:rFonts w:eastAsia="Times New Roman"/>
          <w:szCs w:val="24"/>
        </w:rPr>
        <w:t>Η</w:t>
      </w:r>
      <w:r>
        <w:rPr>
          <w:rFonts w:eastAsia="Times New Roman"/>
          <w:szCs w:val="24"/>
        </w:rPr>
        <w:t xml:space="preserve"> πέμπτη με αριθμό 280/17-1-2019 επίκαιρη ε</w:t>
      </w:r>
      <w:r w:rsidRPr="00DA3243">
        <w:rPr>
          <w:rFonts w:eastAsia="Times New Roman"/>
          <w:szCs w:val="24"/>
        </w:rPr>
        <w:t xml:space="preserve">ρώτηση </w:t>
      </w:r>
      <w:r>
        <w:rPr>
          <w:rFonts w:eastAsia="Times New Roman"/>
          <w:szCs w:val="24"/>
        </w:rPr>
        <w:t xml:space="preserve">δεύτερου κύκλου </w:t>
      </w:r>
      <w:r w:rsidRPr="00DA3243">
        <w:rPr>
          <w:rFonts w:eastAsia="Times New Roman"/>
          <w:szCs w:val="24"/>
        </w:rPr>
        <w:t>του Βουλευτή Α΄ Πει</w:t>
      </w:r>
      <w:r>
        <w:rPr>
          <w:rFonts w:eastAsia="Times New Roman"/>
          <w:szCs w:val="24"/>
        </w:rPr>
        <w:t>ραι</w:t>
      </w:r>
      <w:r>
        <w:rPr>
          <w:rFonts w:eastAsia="Times New Roman"/>
          <w:szCs w:val="24"/>
        </w:rPr>
        <w:t>ώς</w:t>
      </w:r>
      <w:r>
        <w:rPr>
          <w:rFonts w:eastAsia="Times New Roman"/>
          <w:szCs w:val="24"/>
        </w:rPr>
        <w:t xml:space="preserve">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sidRPr="00DA3243">
        <w:rPr>
          <w:rFonts w:eastAsia="Times New Roman"/>
          <w:szCs w:val="24"/>
        </w:rPr>
        <w:t xml:space="preserve"> κ. </w:t>
      </w:r>
      <w:r w:rsidRPr="00F76573">
        <w:rPr>
          <w:rFonts w:eastAsia="Times New Roman"/>
          <w:bCs/>
          <w:szCs w:val="24"/>
        </w:rPr>
        <w:t xml:space="preserve">Νικολάου </w:t>
      </w:r>
      <w:proofErr w:type="spellStart"/>
      <w:r w:rsidRPr="00F76573">
        <w:rPr>
          <w:rFonts w:eastAsia="Times New Roman"/>
          <w:bCs/>
          <w:szCs w:val="24"/>
        </w:rPr>
        <w:t>Κούζηλου</w:t>
      </w:r>
      <w:proofErr w:type="spellEnd"/>
      <w:r w:rsidRPr="00DA3243">
        <w:rPr>
          <w:rFonts w:eastAsia="Times New Roman"/>
          <w:szCs w:val="24"/>
        </w:rPr>
        <w:t xml:space="preserve"> προς τον Υπουργό </w:t>
      </w:r>
      <w:r w:rsidRPr="00F76573">
        <w:rPr>
          <w:rFonts w:eastAsia="Times New Roman"/>
          <w:bCs/>
          <w:szCs w:val="24"/>
        </w:rPr>
        <w:t>Εξωτερικών,</w:t>
      </w:r>
      <w:r w:rsidRPr="00DA3243">
        <w:rPr>
          <w:rFonts w:eastAsia="Times New Roman"/>
          <w:szCs w:val="24"/>
        </w:rPr>
        <w:t xml:space="preserve"> με θέμα: «Τη </w:t>
      </w:r>
      <w:proofErr w:type="spellStart"/>
      <w:r w:rsidRPr="00DA3243">
        <w:rPr>
          <w:rFonts w:eastAsia="Times New Roman"/>
          <w:szCs w:val="24"/>
        </w:rPr>
        <w:t>συνδι</w:t>
      </w:r>
      <w:r>
        <w:rPr>
          <w:rFonts w:eastAsia="Times New Roman"/>
          <w:szCs w:val="24"/>
        </w:rPr>
        <w:t>αχείριση</w:t>
      </w:r>
      <w:proofErr w:type="spellEnd"/>
      <w:r>
        <w:rPr>
          <w:rFonts w:eastAsia="Times New Roman"/>
          <w:szCs w:val="24"/>
        </w:rPr>
        <w:t xml:space="preserve"> του Αιγαίου προωθεί η Κυβέρνηση», δεν </w:t>
      </w:r>
      <w:r>
        <w:rPr>
          <w:rFonts w:eastAsia="Times New Roman"/>
          <w:szCs w:val="24"/>
        </w:rPr>
        <w:t>θα συζητηθεί</w:t>
      </w:r>
      <w:r>
        <w:rPr>
          <w:rFonts w:eastAsia="Times New Roman"/>
          <w:szCs w:val="24"/>
        </w:rPr>
        <w:t>.</w:t>
      </w:r>
    </w:p>
    <w:p w14:paraId="0E1B0D69" w14:textId="77777777" w:rsidR="00D94446" w:rsidRDefault="005D7383">
      <w:pPr>
        <w:spacing w:after="0" w:line="600" w:lineRule="auto"/>
        <w:ind w:firstLine="720"/>
        <w:contextualSpacing/>
        <w:jc w:val="both"/>
        <w:rPr>
          <w:rFonts w:eastAsia="Times New Roman"/>
          <w:szCs w:val="24"/>
        </w:rPr>
      </w:pPr>
      <w:r w:rsidRPr="00DA3243">
        <w:rPr>
          <w:rFonts w:eastAsia="Times New Roman"/>
          <w:szCs w:val="24"/>
        </w:rPr>
        <w:t>Η</w:t>
      </w:r>
      <w:r>
        <w:rPr>
          <w:rFonts w:eastAsia="Times New Roman"/>
          <w:szCs w:val="24"/>
        </w:rPr>
        <w:t xml:space="preserve"> έκτη με αριθμό 260/9-1-2019 επίκαιρη ε</w:t>
      </w:r>
      <w:r w:rsidRPr="00DA3243">
        <w:rPr>
          <w:rFonts w:eastAsia="Times New Roman"/>
          <w:szCs w:val="24"/>
        </w:rPr>
        <w:t xml:space="preserve">ρώτηση </w:t>
      </w:r>
      <w:r>
        <w:rPr>
          <w:rFonts w:eastAsia="Times New Roman"/>
          <w:szCs w:val="24"/>
        </w:rPr>
        <w:t xml:space="preserve">δεύτερου κύκλου </w:t>
      </w:r>
      <w:r w:rsidRPr="00DA3243">
        <w:rPr>
          <w:rFonts w:eastAsia="Times New Roman"/>
          <w:szCs w:val="24"/>
        </w:rPr>
        <w:t>του Βουλευτή Α΄ Πειραι</w:t>
      </w:r>
      <w:r>
        <w:rPr>
          <w:rFonts w:eastAsia="Times New Roman"/>
          <w:szCs w:val="24"/>
        </w:rPr>
        <w:t>ώς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sidRPr="00DA3243">
        <w:rPr>
          <w:rFonts w:eastAsia="Times New Roman"/>
          <w:szCs w:val="24"/>
        </w:rPr>
        <w:t xml:space="preserve"> κ. </w:t>
      </w:r>
      <w:r w:rsidRPr="00F76573">
        <w:rPr>
          <w:rFonts w:eastAsia="Times New Roman"/>
          <w:bCs/>
          <w:szCs w:val="24"/>
        </w:rPr>
        <w:t xml:space="preserve">Νικολάου </w:t>
      </w:r>
      <w:proofErr w:type="spellStart"/>
      <w:r w:rsidRPr="00F76573">
        <w:rPr>
          <w:rFonts w:eastAsia="Times New Roman"/>
          <w:bCs/>
          <w:szCs w:val="24"/>
        </w:rPr>
        <w:t>Κούζηλου</w:t>
      </w:r>
      <w:proofErr w:type="spellEnd"/>
      <w:r w:rsidRPr="00DA3243">
        <w:rPr>
          <w:rFonts w:eastAsia="Times New Roman"/>
          <w:b/>
          <w:bCs/>
          <w:szCs w:val="24"/>
        </w:rPr>
        <w:t xml:space="preserve"> </w:t>
      </w:r>
      <w:r w:rsidRPr="00DA3243">
        <w:rPr>
          <w:rFonts w:eastAsia="Times New Roman"/>
          <w:szCs w:val="24"/>
        </w:rPr>
        <w:t>προς την Υπουργό</w:t>
      </w:r>
      <w:r>
        <w:rPr>
          <w:rFonts w:eastAsia="Times New Roman"/>
          <w:szCs w:val="24"/>
        </w:rPr>
        <w:t xml:space="preserve"> </w:t>
      </w:r>
      <w:r w:rsidRPr="00F76573">
        <w:rPr>
          <w:rFonts w:eastAsia="Times New Roman"/>
          <w:bCs/>
          <w:szCs w:val="24"/>
        </w:rPr>
        <w:t xml:space="preserve">Εργασίας, Κοινωνικής Ασφάλισης και </w:t>
      </w:r>
      <w:r w:rsidRPr="00F76573">
        <w:rPr>
          <w:rFonts w:eastAsia="Times New Roman"/>
          <w:bCs/>
          <w:szCs w:val="24"/>
        </w:rPr>
        <w:t>Κοινωνικής Αλληλεγγύης,</w:t>
      </w:r>
      <w:r w:rsidRPr="00DA3243">
        <w:rPr>
          <w:rFonts w:eastAsia="Times New Roman"/>
          <w:szCs w:val="24"/>
        </w:rPr>
        <w:t xml:space="preserve"> με θέμα: «Προστασία πληρωμάτων από εγκατ</w:t>
      </w:r>
      <w:r>
        <w:rPr>
          <w:rFonts w:eastAsia="Times New Roman"/>
          <w:szCs w:val="24"/>
        </w:rPr>
        <w:t xml:space="preserve">άλειψη πλοίου εσωτερικών </w:t>
      </w:r>
      <w:proofErr w:type="spellStart"/>
      <w:r>
        <w:rPr>
          <w:rFonts w:eastAsia="Times New Roman"/>
          <w:szCs w:val="24"/>
        </w:rPr>
        <w:t>πλόων</w:t>
      </w:r>
      <w:proofErr w:type="spellEnd"/>
      <w:r>
        <w:rPr>
          <w:rFonts w:eastAsia="Times New Roman"/>
          <w:szCs w:val="24"/>
        </w:rPr>
        <w:t xml:space="preserve">», δεν </w:t>
      </w:r>
      <w:r>
        <w:rPr>
          <w:rFonts w:eastAsia="Times New Roman"/>
          <w:szCs w:val="24"/>
        </w:rPr>
        <w:t>θα συζητηθεί</w:t>
      </w:r>
      <w:r>
        <w:rPr>
          <w:rFonts w:eastAsia="Times New Roman"/>
          <w:szCs w:val="24"/>
        </w:rPr>
        <w:t>.</w:t>
      </w:r>
    </w:p>
    <w:p w14:paraId="0E1B0D6A" w14:textId="77777777" w:rsidR="00D94446" w:rsidRDefault="005D7383">
      <w:pPr>
        <w:spacing w:after="0" w:line="600" w:lineRule="auto"/>
        <w:ind w:firstLine="720"/>
        <w:contextualSpacing/>
        <w:jc w:val="both"/>
        <w:rPr>
          <w:rFonts w:eastAsia="Times New Roman"/>
          <w:szCs w:val="24"/>
        </w:rPr>
      </w:pPr>
      <w:r w:rsidRPr="00DA3243">
        <w:rPr>
          <w:rFonts w:eastAsia="Times New Roman"/>
          <w:szCs w:val="24"/>
        </w:rPr>
        <w:t>Η</w:t>
      </w:r>
      <w:r>
        <w:rPr>
          <w:rFonts w:eastAsia="Times New Roman"/>
          <w:szCs w:val="24"/>
        </w:rPr>
        <w:t xml:space="preserve"> έβδομη</w:t>
      </w:r>
      <w:r w:rsidRPr="00DA3243">
        <w:rPr>
          <w:rFonts w:eastAsia="Times New Roman"/>
          <w:szCs w:val="24"/>
        </w:rPr>
        <w:t xml:space="preserve"> με αριθμό 261/9</w:t>
      </w:r>
      <w:r>
        <w:rPr>
          <w:rFonts w:eastAsia="Times New Roman"/>
          <w:szCs w:val="24"/>
        </w:rPr>
        <w:t>-1-2019 επίκαιρη ε</w:t>
      </w:r>
      <w:r w:rsidRPr="00DA3243">
        <w:rPr>
          <w:rFonts w:eastAsia="Times New Roman"/>
          <w:szCs w:val="24"/>
        </w:rPr>
        <w:t>ρώτηση</w:t>
      </w:r>
      <w:r>
        <w:rPr>
          <w:rFonts w:eastAsia="Times New Roman"/>
          <w:szCs w:val="24"/>
        </w:rPr>
        <w:t xml:space="preserve"> δεύτερου κύκλου</w:t>
      </w:r>
      <w:r w:rsidRPr="00DA3243">
        <w:rPr>
          <w:rFonts w:eastAsia="Times New Roman"/>
          <w:szCs w:val="24"/>
        </w:rPr>
        <w:t xml:space="preserve"> του Βουλευτή Α΄ Θεσσαλονίκης του</w:t>
      </w:r>
      <w:r>
        <w:rPr>
          <w:rFonts w:eastAsia="Times New Roman"/>
          <w:szCs w:val="24"/>
        </w:rPr>
        <w:t xml:space="preserve">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sidRPr="00DA3243">
        <w:rPr>
          <w:rFonts w:eastAsia="Times New Roman"/>
          <w:szCs w:val="24"/>
        </w:rPr>
        <w:t xml:space="preserve"> κ. </w:t>
      </w:r>
      <w:r w:rsidRPr="00F76573">
        <w:rPr>
          <w:rFonts w:eastAsia="Times New Roman"/>
          <w:bCs/>
          <w:szCs w:val="24"/>
        </w:rPr>
        <w:t xml:space="preserve">Αντωνίου </w:t>
      </w:r>
      <w:r w:rsidRPr="00F76573">
        <w:rPr>
          <w:rFonts w:eastAsia="Times New Roman"/>
          <w:bCs/>
          <w:szCs w:val="24"/>
        </w:rPr>
        <w:t>Γρέγου</w:t>
      </w:r>
      <w:r w:rsidRPr="00DA3243">
        <w:rPr>
          <w:rFonts w:eastAsia="Times New Roman"/>
          <w:szCs w:val="24"/>
        </w:rPr>
        <w:t xml:space="preserve"> προς την Υπουργό</w:t>
      </w:r>
      <w:r>
        <w:rPr>
          <w:rFonts w:eastAsia="Times New Roman"/>
          <w:szCs w:val="24"/>
        </w:rPr>
        <w:t xml:space="preserve"> </w:t>
      </w:r>
      <w:r w:rsidRPr="00F76573">
        <w:rPr>
          <w:rFonts w:eastAsia="Times New Roman"/>
          <w:bCs/>
          <w:szCs w:val="24"/>
        </w:rPr>
        <w:lastRenderedPageBreak/>
        <w:t>Πολιτισμού και Αθλητισμού,</w:t>
      </w:r>
      <w:r w:rsidRPr="00DA3243">
        <w:rPr>
          <w:rFonts w:eastAsia="Times New Roman"/>
          <w:szCs w:val="24"/>
        </w:rPr>
        <w:t xml:space="preserve"> με θέμα: «Περί του Μουσείου Μακεδονικού Αγώνα και λοιπών φορέων, συλλόγων και σωματείων της Μακεδονίας και του άρθρου 6 τ</w:t>
      </w:r>
      <w:r>
        <w:rPr>
          <w:rFonts w:eastAsia="Times New Roman"/>
          <w:szCs w:val="24"/>
        </w:rPr>
        <w:t xml:space="preserve">ης συμφωνίας Ελλάδας - Σκοπίων», δεν </w:t>
      </w:r>
      <w:r>
        <w:rPr>
          <w:rFonts w:eastAsia="Times New Roman"/>
          <w:szCs w:val="24"/>
        </w:rPr>
        <w:t>θα συζητηθεί</w:t>
      </w:r>
      <w:r>
        <w:rPr>
          <w:rFonts w:eastAsia="Times New Roman"/>
          <w:szCs w:val="24"/>
        </w:rPr>
        <w:t>.</w:t>
      </w:r>
    </w:p>
    <w:p w14:paraId="0E1B0D6B" w14:textId="77777777" w:rsidR="00D94446" w:rsidRDefault="005D7383">
      <w:pPr>
        <w:spacing w:after="0" w:line="600" w:lineRule="auto"/>
        <w:ind w:firstLine="720"/>
        <w:contextualSpacing/>
        <w:jc w:val="both"/>
        <w:rPr>
          <w:rFonts w:eastAsia="Times New Roman"/>
          <w:szCs w:val="24"/>
        </w:rPr>
      </w:pPr>
      <w:r w:rsidRPr="00DA3243">
        <w:rPr>
          <w:rFonts w:eastAsia="Times New Roman"/>
          <w:szCs w:val="24"/>
        </w:rPr>
        <w:t>Η</w:t>
      </w:r>
      <w:r>
        <w:rPr>
          <w:rFonts w:eastAsia="Times New Roman"/>
          <w:szCs w:val="24"/>
        </w:rPr>
        <w:t xml:space="preserve"> όγδοη με αριθμό 263/9-1-2019 επ</w:t>
      </w:r>
      <w:r>
        <w:rPr>
          <w:rFonts w:eastAsia="Times New Roman"/>
          <w:szCs w:val="24"/>
        </w:rPr>
        <w:t>ίκαιρη ε</w:t>
      </w:r>
      <w:r w:rsidRPr="00DA3243">
        <w:rPr>
          <w:rFonts w:eastAsia="Times New Roman"/>
          <w:szCs w:val="24"/>
        </w:rPr>
        <w:t xml:space="preserve">ρώτηση </w:t>
      </w:r>
      <w:r>
        <w:rPr>
          <w:rFonts w:eastAsia="Times New Roman"/>
          <w:szCs w:val="24"/>
        </w:rPr>
        <w:t xml:space="preserve">δεύτερου κύκλου </w:t>
      </w:r>
      <w:r w:rsidRPr="00DA3243">
        <w:rPr>
          <w:rFonts w:eastAsia="Times New Roman"/>
          <w:szCs w:val="24"/>
        </w:rPr>
        <w:t>του Βουλευτή Α΄ Πειρ</w:t>
      </w:r>
      <w:r>
        <w:rPr>
          <w:rFonts w:eastAsia="Times New Roman"/>
          <w:szCs w:val="24"/>
        </w:rPr>
        <w:t>αιώς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sidRPr="00DA3243">
        <w:rPr>
          <w:rFonts w:eastAsia="Times New Roman"/>
          <w:szCs w:val="24"/>
        </w:rPr>
        <w:t xml:space="preserve"> κ. </w:t>
      </w:r>
      <w:r w:rsidRPr="00F76573">
        <w:rPr>
          <w:rFonts w:eastAsia="Times New Roman"/>
          <w:bCs/>
          <w:szCs w:val="24"/>
        </w:rPr>
        <w:t xml:space="preserve">Νικολάου </w:t>
      </w:r>
      <w:proofErr w:type="spellStart"/>
      <w:r w:rsidRPr="00F76573">
        <w:rPr>
          <w:rFonts w:eastAsia="Times New Roman"/>
          <w:bCs/>
          <w:szCs w:val="24"/>
        </w:rPr>
        <w:t>Κούζηλου</w:t>
      </w:r>
      <w:proofErr w:type="spellEnd"/>
      <w:r w:rsidRPr="00DA3243">
        <w:rPr>
          <w:rFonts w:eastAsia="Times New Roman"/>
          <w:szCs w:val="24"/>
        </w:rPr>
        <w:t xml:space="preserve"> προς τον Υπουργό </w:t>
      </w:r>
      <w:r w:rsidRPr="00F76573">
        <w:rPr>
          <w:rFonts w:eastAsia="Times New Roman"/>
          <w:bCs/>
          <w:szCs w:val="24"/>
        </w:rPr>
        <w:t>Εξωτερικών,</w:t>
      </w:r>
      <w:r w:rsidRPr="00F76573">
        <w:rPr>
          <w:rFonts w:eastAsia="Times New Roman"/>
          <w:szCs w:val="24"/>
        </w:rPr>
        <w:t xml:space="preserve"> με θέμα: «Καζάνι έτοιμο να εκραγεί το κρατίδιο τ</w:t>
      </w:r>
      <w:r>
        <w:rPr>
          <w:rFonts w:eastAsia="Times New Roman"/>
          <w:szCs w:val="24"/>
        </w:rPr>
        <w:t xml:space="preserve">ων Σκοπίων», δεν </w:t>
      </w:r>
      <w:r>
        <w:rPr>
          <w:rFonts w:eastAsia="Times New Roman"/>
          <w:szCs w:val="24"/>
        </w:rPr>
        <w:t>θα συζητηθεί</w:t>
      </w:r>
      <w:r>
        <w:rPr>
          <w:rFonts w:eastAsia="Times New Roman"/>
          <w:szCs w:val="24"/>
        </w:rPr>
        <w:t>.</w:t>
      </w:r>
    </w:p>
    <w:p w14:paraId="0E1B0D6C" w14:textId="77777777" w:rsidR="00D94446" w:rsidRDefault="005D7383">
      <w:pPr>
        <w:spacing w:after="0" w:line="600" w:lineRule="auto"/>
        <w:ind w:firstLine="720"/>
        <w:contextualSpacing/>
        <w:jc w:val="both"/>
        <w:rPr>
          <w:rFonts w:eastAsia="Times New Roman"/>
          <w:szCs w:val="24"/>
        </w:rPr>
      </w:pPr>
      <w:r>
        <w:rPr>
          <w:rFonts w:eastAsia="Times New Roman"/>
          <w:szCs w:val="24"/>
        </w:rPr>
        <w:t>Μετά τις διαγραφές προχωρούμε στη μον</w:t>
      </w:r>
      <w:r>
        <w:rPr>
          <w:rFonts w:eastAsia="Times New Roman"/>
          <w:szCs w:val="24"/>
        </w:rPr>
        <w:t>αδική επίκαιρη ερώτηση που θα συζητηθεί</w:t>
      </w:r>
      <w:r>
        <w:rPr>
          <w:rFonts w:eastAsia="Times New Roman"/>
          <w:szCs w:val="24"/>
        </w:rPr>
        <w:t xml:space="preserve"> σήμερα</w:t>
      </w:r>
      <w:r>
        <w:rPr>
          <w:rFonts w:eastAsia="Times New Roman"/>
          <w:szCs w:val="24"/>
        </w:rPr>
        <w:t>. Είναι η</w:t>
      </w:r>
      <w:r w:rsidRPr="00DA3243">
        <w:rPr>
          <w:rFonts w:eastAsia="Times New Roman"/>
          <w:szCs w:val="24"/>
        </w:rPr>
        <w:t xml:space="preserve"> </w:t>
      </w:r>
      <w:r>
        <w:rPr>
          <w:rFonts w:eastAsia="Times New Roman"/>
          <w:szCs w:val="24"/>
        </w:rPr>
        <w:t>δεύτερη με αριθμό 387/26-2-2019 επίκαιρη ε</w:t>
      </w:r>
      <w:r w:rsidRPr="00DA3243">
        <w:rPr>
          <w:rFonts w:eastAsia="Times New Roman"/>
          <w:szCs w:val="24"/>
        </w:rPr>
        <w:t>ρώτηση</w:t>
      </w:r>
      <w:r>
        <w:rPr>
          <w:rFonts w:eastAsia="Times New Roman"/>
          <w:szCs w:val="24"/>
        </w:rPr>
        <w:t xml:space="preserve"> πρώτου κύκλου</w:t>
      </w:r>
      <w:r w:rsidRPr="00DA3243">
        <w:rPr>
          <w:rFonts w:eastAsia="Times New Roman"/>
          <w:szCs w:val="24"/>
        </w:rPr>
        <w:t xml:space="preserve"> του Βουλευτή Χίου της Νέας Δημοκρατίας κ. </w:t>
      </w:r>
      <w:r w:rsidRPr="00F76573">
        <w:rPr>
          <w:rFonts w:eastAsia="Times New Roman"/>
          <w:bCs/>
          <w:szCs w:val="24"/>
        </w:rPr>
        <w:t>Παναγιώτη</w:t>
      </w:r>
      <w:r w:rsidRPr="00F76573">
        <w:rPr>
          <w:rFonts w:eastAsia="Times New Roman"/>
          <w:b/>
          <w:szCs w:val="24"/>
        </w:rPr>
        <w:t xml:space="preserve"> </w:t>
      </w:r>
      <w:r w:rsidRPr="00F76573">
        <w:rPr>
          <w:rFonts w:eastAsia="Times New Roman"/>
          <w:bCs/>
          <w:szCs w:val="24"/>
        </w:rPr>
        <w:t xml:space="preserve">(Νότη) </w:t>
      </w:r>
      <w:proofErr w:type="spellStart"/>
      <w:r w:rsidRPr="00F76573">
        <w:rPr>
          <w:rFonts w:eastAsia="Times New Roman"/>
          <w:bCs/>
          <w:szCs w:val="24"/>
        </w:rPr>
        <w:t>Μηταράκη</w:t>
      </w:r>
      <w:proofErr w:type="spellEnd"/>
      <w:r w:rsidRPr="00DA3243">
        <w:rPr>
          <w:rFonts w:eastAsia="Times New Roman"/>
          <w:szCs w:val="24"/>
        </w:rPr>
        <w:t xml:space="preserve"> προς την Υπουργό</w:t>
      </w:r>
      <w:r w:rsidRPr="00DA3243">
        <w:rPr>
          <w:rFonts w:eastAsia="Times New Roman"/>
          <w:b/>
          <w:bCs/>
          <w:szCs w:val="24"/>
        </w:rPr>
        <w:t xml:space="preserve"> </w:t>
      </w:r>
      <w:r w:rsidRPr="00F76573">
        <w:rPr>
          <w:rFonts w:eastAsia="Times New Roman"/>
          <w:bCs/>
          <w:szCs w:val="24"/>
        </w:rPr>
        <w:t>Εργασίας, Κοινωνικής Ασφάλισης και Κοινωνικής Αλληλε</w:t>
      </w:r>
      <w:r w:rsidRPr="00F76573">
        <w:rPr>
          <w:rFonts w:eastAsia="Times New Roman"/>
          <w:bCs/>
          <w:szCs w:val="24"/>
        </w:rPr>
        <w:t xml:space="preserve">γγύης, </w:t>
      </w:r>
      <w:r w:rsidRPr="00DA3243">
        <w:rPr>
          <w:rFonts w:eastAsia="Times New Roman"/>
          <w:szCs w:val="24"/>
        </w:rPr>
        <w:t>με θέμα: «Λάθη στα αναδρομικά των συνταξιούχων των ειδικών μισθολογίων».</w:t>
      </w:r>
      <w:r>
        <w:rPr>
          <w:rFonts w:eastAsia="Times New Roman"/>
          <w:szCs w:val="24"/>
        </w:rPr>
        <w:t xml:space="preserve"> </w:t>
      </w:r>
    </w:p>
    <w:p w14:paraId="0E1B0D6D" w14:textId="77777777" w:rsidR="00D94446" w:rsidRDefault="005D7383">
      <w:pPr>
        <w:spacing w:after="0" w:line="600" w:lineRule="auto"/>
        <w:ind w:firstLine="720"/>
        <w:contextualSpacing/>
        <w:jc w:val="both"/>
        <w:rPr>
          <w:rFonts w:eastAsia="Times New Roman"/>
          <w:szCs w:val="24"/>
        </w:rPr>
      </w:pPr>
      <w:r>
        <w:rPr>
          <w:rFonts w:eastAsia="Times New Roman"/>
          <w:szCs w:val="24"/>
        </w:rPr>
        <w:t>Θα απαντήσει ο Υφυπουργός</w:t>
      </w:r>
      <w:r w:rsidRPr="00A960C4">
        <w:rPr>
          <w:rFonts w:eastAsia="Times New Roman"/>
          <w:bCs/>
          <w:szCs w:val="24"/>
        </w:rPr>
        <w:t xml:space="preserve"> </w:t>
      </w:r>
      <w:r w:rsidRPr="00F76573">
        <w:rPr>
          <w:rFonts w:eastAsia="Times New Roman"/>
          <w:bCs/>
          <w:szCs w:val="24"/>
        </w:rPr>
        <w:t>Εργασίας, Κοινωνικής Ασφάλισης και Κοινωνικής Αλληλεγγύης</w:t>
      </w:r>
      <w:r>
        <w:rPr>
          <w:rFonts w:eastAsia="Times New Roman"/>
          <w:szCs w:val="24"/>
        </w:rPr>
        <w:t xml:space="preserve"> κ. Πετρόπουλος. </w:t>
      </w:r>
    </w:p>
    <w:p w14:paraId="0E1B0D6E" w14:textId="77777777" w:rsidR="00D94446" w:rsidRDefault="005D7383">
      <w:pPr>
        <w:spacing w:after="0"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Μηταράκη</w:t>
      </w:r>
      <w:proofErr w:type="spellEnd"/>
      <w:r>
        <w:rPr>
          <w:rFonts w:eastAsia="Times New Roman"/>
          <w:szCs w:val="24"/>
        </w:rPr>
        <w:t xml:space="preserve">, έχετε τον λόγο. </w:t>
      </w:r>
    </w:p>
    <w:p w14:paraId="0E1B0D6F" w14:textId="77777777" w:rsidR="00D94446" w:rsidRDefault="005D7383">
      <w:pPr>
        <w:spacing w:after="0" w:line="600" w:lineRule="auto"/>
        <w:ind w:firstLine="720"/>
        <w:contextualSpacing/>
        <w:jc w:val="both"/>
        <w:rPr>
          <w:rFonts w:eastAsia="Times New Roman"/>
          <w:szCs w:val="24"/>
        </w:rPr>
      </w:pPr>
      <w:r>
        <w:rPr>
          <w:rFonts w:eastAsia="Times New Roman"/>
          <w:b/>
          <w:szCs w:val="24"/>
        </w:rPr>
        <w:lastRenderedPageBreak/>
        <w:t xml:space="preserve">ΝΟΤΗΣ ΜΗΤΑΡΑΚΗΣ: </w:t>
      </w:r>
      <w:r>
        <w:rPr>
          <w:rFonts w:eastAsia="Times New Roman"/>
          <w:szCs w:val="24"/>
        </w:rPr>
        <w:t xml:space="preserve">Ευχαριστώ πολύ, </w:t>
      </w:r>
      <w:r>
        <w:rPr>
          <w:rFonts w:eastAsia="Times New Roman"/>
          <w:szCs w:val="24"/>
        </w:rPr>
        <w:t xml:space="preserve">κύριε Πρόεδρε. </w:t>
      </w:r>
    </w:p>
    <w:p w14:paraId="0E1B0D70" w14:textId="77777777" w:rsidR="00D94446" w:rsidRDefault="005D7383">
      <w:pPr>
        <w:spacing w:after="0" w:line="600" w:lineRule="auto"/>
        <w:ind w:firstLine="720"/>
        <w:contextualSpacing/>
        <w:jc w:val="both"/>
        <w:rPr>
          <w:rFonts w:eastAsia="Times New Roman"/>
          <w:szCs w:val="24"/>
        </w:rPr>
      </w:pPr>
      <w:r>
        <w:rPr>
          <w:rFonts w:eastAsia="Times New Roman"/>
          <w:szCs w:val="24"/>
        </w:rPr>
        <w:t>Αφού ευχαριστήσω και συγχαρώ τον Υφυπουργό κ. Πετρόπουλο</w:t>
      </w:r>
      <w:r>
        <w:rPr>
          <w:rFonts w:eastAsia="Times New Roman"/>
          <w:szCs w:val="24"/>
        </w:rPr>
        <w:t>,</w:t>
      </w:r>
      <w:r>
        <w:rPr>
          <w:rFonts w:eastAsia="Times New Roman"/>
          <w:szCs w:val="24"/>
        </w:rPr>
        <w:t xml:space="preserve"> ο οποίος είναι πάντα παρών να απαντά στις κοινοβουλευτικές επίκαιρες ερωτήσεις, να σημειώσω με ιδιαίτερη λύπη το γεγονός που ανακοινώσατε, ότι δηλαδή οι δέκα από τις έντεκα επίκαιρες ερωτήσεις δεν θα συζητηθούν. </w:t>
      </w:r>
    </w:p>
    <w:p w14:paraId="0E1B0D71" w14:textId="77777777" w:rsidR="00D94446" w:rsidRDefault="005D7383">
      <w:pPr>
        <w:spacing w:after="0" w:line="600" w:lineRule="auto"/>
        <w:ind w:firstLine="720"/>
        <w:contextualSpacing/>
        <w:jc w:val="both"/>
        <w:rPr>
          <w:rFonts w:eastAsia="Times New Roman"/>
          <w:szCs w:val="24"/>
        </w:rPr>
      </w:pPr>
      <w:r>
        <w:rPr>
          <w:rFonts w:eastAsia="Times New Roman"/>
          <w:szCs w:val="24"/>
        </w:rPr>
        <w:t>Και έχω την εντύπωση –και διορθώστε με, κύ</w:t>
      </w:r>
      <w:r>
        <w:rPr>
          <w:rFonts w:eastAsia="Times New Roman"/>
          <w:szCs w:val="24"/>
        </w:rPr>
        <w:t xml:space="preserve">ριε Πρόεδρε, που είστε παλαιότερος από εμένα- ότι ο όρος «φόρτος εργασίας» δεν υπήρχε σε προηγούμενες κοινοβουλευτικές περιόδους. </w:t>
      </w:r>
    </w:p>
    <w:p w14:paraId="0E1B0D72" w14:textId="77777777" w:rsidR="00D94446" w:rsidRDefault="005D7383">
      <w:pPr>
        <w:spacing w:after="0" w:line="600" w:lineRule="auto"/>
        <w:ind w:firstLine="720"/>
        <w:contextualSpacing/>
        <w:jc w:val="both"/>
        <w:rPr>
          <w:rFonts w:eastAsia="Times New Roman"/>
          <w:szCs w:val="24"/>
        </w:rPr>
      </w:pPr>
      <w:r>
        <w:rPr>
          <w:rFonts w:eastAsia="Times New Roman"/>
          <w:szCs w:val="24"/>
        </w:rPr>
        <w:t>Διετέλεσα δυόμισι χρόνια Υφυπουργός και δεν επικαλέστηκα ούτε εγώ ούτε κανένας άλλος συνάδελφός μου αυτόν τον όρο. Είναι κρίμ</w:t>
      </w:r>
      <w:r>
        <w:rPr>
          <w:rFonts w:eastAsia="Times New Roman"/>
          <w:szCs w:val="24"/>
        </w:rPr>
        <w:t xml:space="preserve">α για </w:t>
      </w:r>
      <w:r>
        <w:rPr>
          <w:rFonts w:eastAsia="Times New Roman"/>
          <w:szCs w:val="24"/>
        </w:rPr>
        <w:t xml:space="preserve">τη διαδικασία </w:t>
      </w:r>
      <w:r>
        <w:rPr>
          <w:rFonts w:eastAsia="Times New Roman"/>
          <w:szCs w:val="24"/>
        </w:rPr>
        <w:t>το</w:t>
      </w:r>
      <w:r>
        <w:rPr>
          <w:rFonts w:eastAsia="Times New Roman"/>
          <w:szCs w:val="24"/>
        </w:rPr>
        <w:t>υ</w:t>
      </w:r>
      <w:r>
        <w:rPr>
          <w:rFonts w:eastAsia="Times New Roman"/>
          <w:szCs w:val="24"/>
        </w:rPr>
        <w:t xml:space="preserve"> </w:t>
      </w:r>
      <w:r>
        <w:rPr>
          <w:rFonts w:eastAsia="Times New Roman"/>
          <w:szCs w:val="24"/>
        </w:rPr>
        <w:t>κ</w:t>
      </w:r>
      <w:r>
        <w:rPr>
          <w:rFonts w:eastAsia="Times New Roman"/>
          <w:szCs w:val="24"/>
        </w:rPr>
        <w:t>οινοβουλευτικ</w:t>
      </w:r>
      <w:r>
        <w:rPr>
          <w:rFonts w:eastAsia="Times New Roman"/>
          <w:szCs w:val="24"/>
        </w:rPr>
        <w:t>ού</w:t>
      </w:r>
      <w:r>
        <w:rPr>
          <w:rFonts w:eastAsia="Times New Roman"/>
          <w:szCs w:val="24"/>
        </w:rPr>
        <w:t xml:space="preserve"> </w:t>
      </w:r>
      <w:r>
        <w:rPr>
          <w:rFonts w:eastAsia="Times New Roman"/>
          <w:szCs w:val="24"/>
        </w:rPr>
        <w:t>ε</w:t>
      </w:r>
      <w:r>
        <w:rPr>
          <w:rFonts w:eastAsia="Times New Roman"/>
          <w:szCs w:val="24"/>
        </w:rPr>
        <w:t>λ</w:t>
      </w:r>
      <w:r>
        <w:rPr>
          <w:rFonts w:eastAsia="Times New Roman"/>
          <w:szCs w:val="24"/>
        </w:rPr>
        <w:t>έγ</w:t>
      </w:r>
      <w:r>
        <w:rPr>
          <w:rFonts w:eastAsia="Times New Roman"/>
          <w:szCs w:val="24"/>
        </w:rPr>
        <w:t>χο</w:t>
      </w:r>
      <w:r>
        <w:rPr>
          <w:rFonts w:eastAsia="Times New Roman"/>
          <w:szCs w:val="24"/>
        </w:rPr>
        <w:t>υ</w:t>
      </w:r>
      <w:r>
        <w:rPr>
          <w:rFonts w:eastAsia="Times New Roman"/>
          <w:szCs w:val="24"/>
        </w:rPr>
        <w:t xml:space="preserve"> οι Υπουργοί να επιλέγουν άλλες δραστηριότητες. Είμαι σίγουρος ότι οι Υπουργοί δουλεύουν πολλές ώρες την ημέρα, όπως γινόταν πάντα, αλλά ο </w:t>
      </w:r>
      <w:r>
        <w:rPr>
          <w:rFonts w:eastAsia="Times New Roman"/>
          <w:szCs w:val="24"/>
        </w:rPr>
        <w:t>κ</w:t>
      </w:r>
      <w:r>
        <w:rPr>
          <w:rFonts w:eastAsia="Times New Roman"/>
          <w:szCs w:val="24"/>
        </w:rPr>
        <w:t xml:space="preserve">οινοβουλευτικός </w:t>
      </w:r>
      <w:r>
        <w:rPr>
          <w:rFonts w:eastAsia="Times New Roman"/>
          <w:szCs w:val="24"/>
        </w:rPr>
        <w:t>έ</w:t>
      </w:r>
      <w:r>
        <w:rPr>
          <w:rFonts w:eastAsia="Times New Roman"/>
          <w:szCs w:val="24"/>
        </w:rPr>
        <w:t>λεγχος πρέπει να αποτελεί βασική τους προσωπική προ</w:t>
      </w:r>
      <w:r>
        <w:rPr>
          <w:rFonts w:eastAsia="Times New Roman"/>
          <w:szCs w:val="24"/>
        </w:rPr>
        <w:t xml:space="preserve">τεραιότητα. </w:t>
      </w:r>
    </w:p>
    <w:p w14:paraId="0E1B0D73" w14:textId="77777777" w:rsidR="00D94446" w:rsidRDefault="005D7383">
      <w:pPr>
        <w:spacing w:after="0" w:line="600" w:lineRule="auto"/>
        <w:ind w:firstLine="720"/>
        <w:contextualSpacing/>
        <w:jc w:val="both"/>
        <w:rPr>
          <w:rFonts w:eastAsia="Times New Roman"/>
          <w:szCs w:val="24"/>
        </w:rPr>
      </w:pPr>
      <w:r>
        <w:rPr>
          <w:rFonts w:eastAsia="Times New Roman"/>
          <w:szCs w:val="24"/>
        </w:rPr>
        <w:t xml:space="preserve">Κύριε Υπουργέ, τον Νοέμβριο του 2018 ψηφίστηκε η διάταξη για την καταβολή αναδρομικών στα ειδικά μισθολόγια. Τη </w:t>
      </w:r>
      <w:r>
        <w:rPr>
          <w:rFonts w:eastAsia="Times New Roman"/>
          <w:szCs w:val="24"/>
        </w:rPr>
        <w:lastRenderedPageBreak/>
        <w:t>διάταξη αυτή, όπως γνωρίζετε, υπερψήφισε η Νέα Δημοκρατία. Σας επισημάναμε μάλιστα ότι φέρατε τη διάταξη με καθυστέρηση σχεδόν τεσσ</w:t>
      </w:r>
      <w:r>
        <w:rPr>
          <w:rFonts w:eastAsia="Times New Roman"/>
          <w:szCs w:val="24"/>
        </w:rPr>
        <w:t xml:space="preserve">άρων ετών, αφού η επιστροφή είχε ήδη δρομολογηθεί από την </w:t>
      </w:r>
      <w:r>
        <w:rPr>
          <w:rFonts w:eastAsia="Times New Roman"/>
          <w:szCs w:val="24"/>
        </w:rPr>
        <w:t>κ</w:t>
      </w:r>
      <w:r>
        <w:rPr>
          <w:rFonts w:eastAsia="Times New Roman"/>
          <w:szCs w:val="24"/>
        </w:rPr>
        <w:t xml:space="preserve">υβέρνηση Σαμαρά το 2014. </w:t>
      </w:r>
    </w:p>
    <w:p w14:paraId="0E1B0D74" w14:textId="77777777" w:rsidR="00D94446" w:rsidRDefault="005D7383">
      <w:pPr>
        <w:spacing w:after="0" w:line="600" w:lineRule="auto"/>
        <w:ind w:firstLine="720"/>
        <w:contextualSpacing/>
        <w:jc w:val="both"/>
        <w:rPr>
          <w:rFonts w:eastAsia="Times New Roman"/>
          <w:szCs w:val="24"/>
        </w:rPr>
      </w:pPr>
      <w:r>
        <w:rPr>
          <w:rFonts w:eastAsia="Times New Roman"/>
          <w:szCs w:val="24"/>
        </w:rPr>
        <w:t>Τα αναδρομικά καταβλήθηκαν τελικά στα τέλη του 2018. Όμως, μόλις ενάμιση μήνα μετά έρχονται στο φως καταγγελίες ότι έχουν γίνει σημαντικά λάθη στην καταβολή των αναδρομικώ</w:t>
      </w:r>
      <w:r>
        <w:rPr>
          <w:rFonts w:eastAsia="Times New Roman"/>
          <w:szCs w:val="24"/>
        </w:rPr>
        <w:t>ν. Άλλοι συνταξιούχοι δεν έλαβαν τα δικαιούμενα ποσά και άλλοι έλαβαν περισσότερα από όσα το</w:t>
      </w:r>
      <w:r>
        <w:rPr>
          <w:rFonts w:eastAsia="Times New Roman"/>
          <w:szCs w:val="24"/>
        </w:rPr>
        <w:t>ύ</w:t>
      </w:r>
      <w:r>
        <w:rPr>
          <w:rFonts w:eastAsia="Times New Roman"/>
          <w:szCs w:val="24"/>
        </w:rPr>
        <w:t xml:space="preserve">ς αναλογούσαν. Και το τελευταίο πρόβλημα θα είναι ακόμη μεγαλύτερο, καθώς θα πρέπει να υπάρξουν επιστροφές. </w:t>
      </w:r>
    </w:p>
    <w:p w14:paraId="0E1B0D75" w14:textId="77777777" w:rsidR="00D94446" w:rsidRDefault="005D7383">
      <w:pPr>
        <w:spacing w:after="0" w:line="600" w:lineRule="auto"/>
        <w:ind w:firstLine="720"/>
        <w:contextualSpacing/>
        <w:jc w:val="both"/>
        <w:rPr>
          <w:rFonts w:eastAsia="Times New Roman"/>
          <w:szCs w:val="24"/>
        </w:rPr>
      </w:pPr>
      <w:r>
        <w:rPr>
          <w:rFonts w:eastAsia="Times New Roman"/>
          <w:szCs w:val="24"/>
        </w:rPr>
        <w:t>Την ίδια στιγμή υπάρχει μια σωρεία σημαντικών προβλημά</w:t>
      </w:r>
      <w:r>
        <w:rPr>
          <w:rFonts w:eastAsia="Times New Roman"/>
          <w:szCs w:val="24"/>
        </w:rPr>
        <w:t xml:space="preserve">των στον ΕΦΚΑ. Ένα από τα βασικότερα είναι ότι ακόμα δεν έχει κοινοποιηθεί στους συνταξιούχους ο </w:t>
      </w:r>
      <w:proofErr w:type="spellStart"/>
      <w:r>
        <w:rPr>
          <w:rFonts w:eastAsia="Times New Roman"/>
          <w:szCs w:val="24"/>
        </w:rPr>
        <w:t>επανυπολογισμός</w:t>
      </w:r>
      <w:proofErr w:type="spellEnd"/>
      <w:r>
        <w:rPr>
          <w:rFonts w:eastAsia="Times New Roman"/>
          <w:szCs w:val="24"/>
        </w:rPr>
        <w:t xml:space="preserve"> των συντάξεων. </w:t>
      </w:r>
    </w:p>
    <w:p w14:paraId="0E1B0D76"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szCs w:val="24"/>
        </w:rPr>
        <w:t>Μάλιστα, έχουμε διακόσιες καταγγελίες από συνταξιούχους -και το επιβεβαιώσαμε και οι ίδιοι- ότι από τις αρχές του έτους δεν ανα</w:t>
      </w:r>
      <w:r>
        <w:rPr>
          <w:rFonts w:eastAsia="Times New Roman" w:cs="Times New Roman"/>
          <w:szCs w:val="24"/>
        </w:rPr>
        <w:t xml:space="preserve">ρτώνται στο ηλεκτρονικό σύστημα τα μηνιαία εκκαθαριστικά συντάξεων. Και αναρωτιέμαι γιατί συμβαίνει αυτό. </w:t>
      </w:r>
    </w:p>
    <w:p w14:paraId="0E1B0D77"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E1B0D78"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szCs w:val="24"/>
        </w:rPr>
        <w:t>Σας κάλεσα, λοιπόν, με αυτή την επίκαιρη ερώτηση να μου διευκρινί</w:t>
      </w:r>
      <w:r>
        <w:rPr>
          <w:rFonts w:eastAsia="Times New Roman" w:cs="Times New Roman"/>
          <w:szCs w:val="24"/>
        </w:rPr>
        <w:t>σετε πόσοι είναι οι δικαιούχοι συνταξιούχοι αναδρομικών των ειδικών μισθολογίων, πόσοι έλαβαν μεγαλύτερα και πόσοι μικρότερα ποσά απ’ ό,τι δικαιούντο, τι τάξης μεγέθους είναι οι αποκλίσεις, πού οφείλονται τα λάθη, πώς θα αποκαταστήσετε και πώς θα γίνουν οι</w:t>
      </w:r>
      <w:r>
        <w:rPr>
          <w:rFonts w:eastAsia="Times New Roman" w:cs="Times New Roman"/>
          <w:szCs w:val="24"/>
        </w:rPr>
        <w:t xml:space="preserve"> ανακτήσεις, χωρίς να διαταράξετε για άλλη μία φορά την καθημερινότητα των συνταξιούχων</w:t>
      </w:r>
      <w:r>
        <w:rPr>
          <w:rFonts w:eastAsia="Times New Roman" w:cs="Times New Roman"/>
          <w:szCs w:val="24"/>
        </w:rPr>
        <w:t>,</w:t>
      </w:r>
      <w:r>
        <w:rPr>
          <w:rFonts w:eastAsia="Times New Roman" w:cs="Times New Roman"/>
          <w:szCs w:val="24"/>
        </w:rPr>
        <w:t xml:space="preserve"> και αν θα αναζητηθούν ευθύνες για τα λάθη. </w:t>
      </w:r>
    </w:p>
    <w:p w14:paraId="0E1B0D79"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szCs w:val="24"/>
        </w:rPr>
        <w:t>Σας ρώτησα τέλος να μου πείτε πότε θα γνωστοποιήσετε στους συνταξιούχους το ύψος της προσωπικής διαφοράς, πόσες συντάξεις έ</w:t>
      </w:r>
      <w:r>
        <w:rPr>
          <w:rFonts w:eastAsia="Times New Roman" w:cs="Times New Roman"/>
          <w:szCs w:val="24"/>
        </w:rPr>
        <w:t xml:space="preserve">χουν θετική και πόσες αρνητική προσωπική διαφορά και πόσος είναι ο μέσος όρος αυτής της προσωπικής διαφοράς που δημιουργήθηκε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Πετρόπουλου.</w:t>
      </w:r>
    </w:p>
    <w:p w14:paraId="0E1B0D7A" w14:textId="77777777" w:rsidR="00D94446" w:rsidRDefault="005D7383">
      <w:pPr>
        <w:spacing w:line="600" w:lineRule="auto"/>
        <w:ind w:firstLine="720"/>
        <w:contextualSpacing/>
        <w:jc w:val="both"/>
        <w:rPr>
          <w:rFonts w:eastAsia="Times New Roman"/>
          <w:szCs w:val="24"/>
        </w:rPr>
      </w:pPr>
      <w:r w:rsidRPr="00C27BC7">
        <w:rPr>
          <w:rFonts w:eastAsia="Times New Roman"/>
          <w:b/>
          <w:szCs w:val="24"/>
        </w:rPr>
        <w:t xml:space="preserve">ΠΡΟΕΔΡΕΥΩΝ (Δημήτριος </w:t>
      </w:r>
      <w:proofErr w:type="spellStart"/>
      <w:r w:rsidRPr="00C27BC7">
        <w:rPr>
          <w:rFonts w:eastAsia="Times New Roman"/>
          <w:b/>
          <w:szCs w:val="24"/>
        </w:rPr>
        <w:t>Κρεμαστινός</w:t>
      </w:r>
      <w:proofErr w:type="spellEnd"/>
      <w:r w:rsidRPr="00C27BC7">
        <w:rPr>
          <w:rFonts w:eastAsia="Times New Roman"/>
          <w:b/>
          <w:szCs w:val="24"/>
        </w:rPr>
        <w:t xml:space="preserve">): </w:t>
      </w:r>
      <w:r>
        <w:rPr>
          <w:rFonts w:eastAsia="Times New Roman"/>
          <w:szCs w:val="24"/>
        </w:rPr>
        <w:t xml:space="preserve">Ορίστε, κύριε Υπουργέ, έχετε τον λόγο. </w:t>
      </w:r>
    </w:p>
    <w:p w14:paraId="0E1B0D7B" w14:textId="77777777" w:rsidR="00D94446" w:rsidRDefault="005D7383">
      <w:pPr>
        <w:spacing w:line="600" w:lineRule="auto"/>
        <w:ind w:firstLine="720"/>
        <w:contextualSpacing/>
        <w:jc w:val="both"/>
        <w:rPr>
          <w:rFonts w:eastAsia="Times New Roman"/>
          <w:szCs w:val="24"/>
        </w:rPr>
      </w:pPr>
      <w:r>
        <w:rPr>
          <w:rFonts w:eastAsia="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szCs w:val="24"/>
        </w:rPr>
        <w:t xml:space="preserve">Ευχαριστώ, κύριε Πρόεδρε. </w:t>
      </w:r>
    </w:p>
    <w:p w14:paraId="0E1B0D7C" w14:textId="77777777" w:rsidR="00D94446" w:rsidRDefault="005D7383">
      <w:pPr>
        <w:spacing w:line="600" w:lineRule="auto"/>
        <w:ind w:firstLine="720"/>
        <w:contextualSpacing/>
        <w:jc w:val="both"/>
        <w:rPr>
          <w:rFonts w:eastAsia="Times New Roman"/>
          <w:szCs w:val="24"/>
        </w:rPr>
      </w:pPr>
      <w:r>
        <w:rPr>
          <w:rFonts w:eastAsia="Times New Roman"/>
          <w:szCs w:val="24"/>
        </w:rPr>
        <w:t xml:space="preserve">Πράγματι το πυκνό έργο της </w:t>
      </w:r>
      <w:r w:rsidRPr="00E44468">
        <w:rPr>
          <w:rFonts w:eastAsia="Times New Roman"/>
          <w:szCs w:val="24"/>
        </w:rPr>
        <w:t>Κυβέρνησης</w:t>
      </w:r>
      <w:r>
        <w:rPr>
          <w:rFonts w:eastAsia="Times New Roman"/>
          <w:szCs w:val="24"/>
        </w:rPr>
        <w:t xml:space="preserve"> αναγκάζει πολλές φορές τους Υπουργούς να βρίσκονται σε καθήκοντα τα οποία δεν τους επιτρέπουν να</w:t>
      </w:r>
      <w:r>
        <w:rPr>
          <w:rFonts w:eastAsia="Times New Roman"/>
          <w:szCs w:val="24"/>
        </w:rPr>
        <w:t xml:space="preserve"> προσέλθουν. Δεν είναι μια σκόπιμη αποφυγή απαντήσεων. Δεν έχουμε καμ</w:t>
      </w:r>
      <w:r>
        <w:rPr>
          <w:rFonts w:eastAsia="Times New Roman"/>
          <w:szCs w:val="24"/>
        </w:rPr>
        <w:t>μ</w:t>
      </w:r>
      <w:r>
        <w:rPr>
          <w:rFonts w:eastAsia="Times New Roman"/>
          <w:szCs w:val="24"/>
        </w:rPr>
        <w:t xml:space="preserve">ία δυσκολία να απαντάμε στις ερωτήσεις της </w:t>
      </w:r>
      <w:r w:rsidRPr="00D82A91">
        <w:rPr>
          <w:rFonts w:eastAsia="Times New Roman"/>
          <w:szCs w:val="24"/>
        </w:rPr>
        <w:t>Αξιωματική</w:t>
      </w:r>
      <w:r>
        <w:rPr>
          <w:rFonts w:eastAsia="Times New Roman"/>
          <w:szCs w:val="24"/>
        </w:rPr>
        <w:t>ς</w:t>
      </w:r>
      <w:r w:rsidRPr="00D82A91">
        <w:rPr>
          <w:rFonts w:eastAsia="Times New Roman"/>
          <w:szCs w:val="24"/>
        </w:rPr>
        <w:t xml:space="preserve"> Αντιπολίτευση</w:t>
      </w:r>
      <w:r>
        <w:rPr>
          <w:rFonts w:eastAsia="Times New Roman"/>
          <w:szCs w:val="24"/>
        </w:rPr>
        <w:t>ς, διότι κάθε ερώτηση που κάνει η Νέα Δημοκρατία βασίζεται στις δικές της ελλείψεις, στις δικές της αρνητικές πολιτικέ</w:t>
      </w:r>
      <w:r>
        <w:rPr>
          <w:rFonts w:eastAsia="Times New Roman"/>
          <w:szCs w:val="24"/>
        </w:rPr>
        <w:t>ς και συνεπώς μας δίνει την ευκαιρία να καταδεικνύουμε ουσιαστικά τις ευθύνες που είχε τα προηγούμενα χρόνια για όσα προβλήματα σωρεύθηκαν, των οποίων την επίλυση τρέχουμε να προλάβουμε</w:t>
      </w:r>
      <w:r>
        <w:rPr>
          <w:rFonts w:eastAsia="Times New Roman"/>
          <w:szCs w:val="24"/>
        </w:rPr>
        <w:t>,</w:t>
      </w:r>
      <w:r>
        <w:rPr>
          <w:rFonts w:eastAsia="Times New Roman"/>
          <w:szCs w:val="24"/>
        </w:rPr>
        <w:t xml:space="preserve"> με δύσκολους όρους και σε αντίξοες συνθήκες. Δε</w:t>
      </w:r>
      <w:r>
        <w:rPr>
          <w:rFonts w:eastAsia="Times New Roman"/>
          <w:szCs w:val="24"/>
        </w:rPr>
        <w:t>ν</w:t>
      </w:r>
      <w:r>
        <w:rPr>
          <w:rFonts w:eastAsia="Times New Roman"/>
          <w:szCs w:val="24"/>
        </w:rPr>
        <w:t xml:space="preserve"> δυσκολευόμαστε να απαντήσουμε, όπως δεν θα δυσκολευτώ να απαντήσω και στην ερώτησή σας, κύριε </w:t>
      </w:r>
      <w:proofErr w:type="spellStart"/>
      <w:r>
        <w:rPr>
          <w:rFonts w:eastAsia="Times New Roman"/>
          <w:szCs w:val="24"/>
        </w:rPr>
        <w:t>Μηταράκη</w:t>
      </w:r>
      <w:proofErr w:type="spellEnd"/>
      <w:r>
        <w:rPr>
          <w:rFonts w:eastAsia="Times New Roman"/>
          <w:szCs w:val="24"/>
        </w:rPr>
        <w:t xml:space="preserve">, σήμερα. </w:t>
      </w:r>
    </w:p>
    <w:p w14:paraId="0E1B0D7D" w14:textId="77777777" w:rsidR="00D94446" w:rsidRDefault="005D7383">
      <w:pPr>
        <w:spacing w:line="600" w:lineRule="auto"/>
        <w:ind w:firstLine="720"/>
        <w:contextualSpacing/>
        <w:jc w:val="both"/>
        <w:rPr>
          <w:rFonts w:eastAsia="Times New Roman"/>
          <w:szCs w:val="24"/>
        </w:rPr>
      </w:pPr>
      <w:r>
        <w:rPr>
          <w:rFonts w:eastAsia="Times New Roman"/>
          <w:szCs w:val="24"/>
        </w:rPr>
        <w:t>Αν εγώ διατύπωνα με άλλο</w:t>
      </w:r>
      <w:r>
        <w:rPr>
          <w:rFonts w:eastAsia="Times New Roman"/>
          <w:szCs w:val="24"/>
        </w:rPr>
        <w:t>ν</w:t>
      </w:r>
      <w:r>
        <w:rPr>
          <w:rFonts w:eastAsia="Times New Roman"/>
          <w:szCs w:val="24"/>
        </w:rPr>
        <w:t xml:space="preserve"> τρόπο πειστικό την ερώτησή σας, θα έλεγα: «Γιατί, κύριε Πετρόπουλε, δεν κάνατε γρηγορότερα όσα έπρεπε να κάνετε για </w:t>
      </w:r>
      <w:r>
        <w:rPr>
          <w:rFonts w:eastAsia="Times New Roman"/>
          <w:szCs w:val="24"/>
        </w:rPr>
        <w:t xml:space="preserve">να λύσετε τα προβλήματα που </w:t>
      </w:r>
      <w:r>
        <w:rPr>
          <w:rFonts w:eastAsia="Times New Roman"/>
          <w:szCs w:val="24"/>
        </w:rPr>
        <w:lastRenderedPageBreak/>
        <w:t xml:space="preserve">εμείς δημιουργήσαμε;». Γιατί αυτές οι ερωτήσεις που κάνετε αφορούν προβλήματα που προκάλεσε η Νέα Δημοκρατία, κυρίως η </w:t>
      </w:r>
      <w:r>
        <w:rPr>
          <w:rFonts w:eastAsia="Times New Roman"/>
          <w:szCs w:val="24"/>
        </w:rPr>
        <w:t>κ</w:t>
      </w:r>
      <w:r w:rsidRPr="00A75970">
        <w:rPr>
          <w:rFonts w:eastAsia="Times New Roman"/>
          <w:szCs w:val="24"/>
        </w:rPr>
        <w:t>υβέρνηση</w:t>
      </w:r>
      <w:r>
        <w:rPr>
          <w:rFonts w:eastAsia="Times New Roman"/>
          <w:szCs w:val="24"/>
        </w:rPr>
        <w:t xml:space="preserve">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αλλά και οι προηγούμενες κυβερνήσεις που στηρίξατε.</w:t>
      </w:r>
    </w:p>
    <w:p w14:paraId="0E1B0D7E" w14:textId="77777777" w:rsidR="00D94446" w:rsidRDefault="005D7383">
      <w:pPr>
        <w:spacing w:line="600" w:lineRule="auto"/>
        <w:ind w:firstLine="720"/>
        <w:contextualSpacing/>
        <w:jc w:val="both"/>
        <w:rPr>
          <w:rFonts w:eastAsia="Times New Roman"/>
          <w:szCs w:val="24"/>
        </w:rPr>
      </w:pPr>
      <w:r>
        <w:rPr>
          <w:rFonts w:eastAsia="Times New Roman"/>
          <w:szCs w:val="24"/>
        </w:rPr>
        <w:t>Αν συνέβησαν αυτά τα σφάλμα</w:t>
      </w:r>
      <w:r>
        <w:rPr>
          <w:rFonts w:eastAsia="Times New Roman"/>
          <w:szCs w:val="24"/>
        </w:rPr>
        <w:t xml:space="preserve">τα που πραγματικά οι υπηρεσίες οι δικές μας ανακάλυψαν –δεν μας τις υπέδειξε κανένας εκτός υπηρεσίας ΕΦΚΑ, εμείς τις βρήκαμε-, τις βρήκαμε και τις διορθώνουμε. Θα σας πω ότι πάντα </w:t>
      </w:r>
      <w:proofErr w:type="spellStart"/>
      <w:r>
        <w:rPr>
          <w:rFonts w:eastAsia="Times New Roman"/>
          <w:szCs w:val="24"/>
        </w:rPr>
        <w:t>συνέβαιναν</w:t>
      </w:r>
      <w:proofErr w:type="spellEnd"/>
      <w:r>
        <w:rPr>
          <w:rFonts w:eastAsia="Times New Roman"/>
          <w:szCs w:val="24"/>
        </w:rPr>
        <w:t xml:space="preserve"> αυτά τα πράγματα και γι’ αυτόν τον λόγο η διάταξη που αναφέρεται </w:t>
      </w:r>
      <w:r>
        <w:rPr>
          <w:rFonts w:eastAsia="Times New Roman"/>
          <w:szCs w:val="24"/>
        </w:rPr>
        <w:t xml:space="preserve">στην επιστροφή </w:t>
      </w:r>
      <w:proofErr w:type="spellStart"/>
      <w:r w:rsidRPr="000E6C34">
        <w:rPr>
          <w:rFonts w:eastAsia="Times New Roman"/>
          <w:szCs w:val="24"/>
        </w:rPr>
        <w:t>αχρεωστήτως</w:t>
      </w:r>
      <w:proofErr w:type="spellEnd"/>
      <w:r>
        <w:rPr>
          <w:rFonts w:eastAsia="Times New Roman"/>
          <w:szCs w:val="24"/>
        </w:rPr>
        <w:t xml:space="preserve"> καταβληθέντων ποσών δεν είναι τωρινή, είναι παλιά. Πάντα, δηλαδή, προβλεπόταν ότι θα μπορούσε το σύστημα να δώσει μια παροχή αυξημένη με κατά λάθος υπολογισμό στον δικαιούχο και έπρεπε να την επιστρέψει όταν διαπιστωνόταν ότι υπή</w:t>
      </w:r>
      <w:r>
        <w:rPr>
          <w:rFonts w:eastAsia="Times New Roman"/>
          <w:szCs w:val="24"/>
        </w:rPr>
        <w:t xml:space="preserve">ρχε το λάθος αυτό. Να σας πω ότι ανακαλύπτουμε λάθη μετά από δεκαπέντε και είκοσι χρόνια καταβολής της παροχής; Και δεν ήμασταν εμείς </w:t>
      </w:r>
      <w:r>
        <w:rPr>
          <w:rFonts w:eastAsia="Times New Roman"/>
          <w:szCs w:val="24"/>
        </w:rPr>
        <w:t>κ</w:t>
      </w:r>
      <w:r w:rsidRPr="00667168">
        <w:rPr>
          <w:rFonts w:eastAsia="Times New Roman"/>
          <w:szCs w:val="24"/>
        </w:rPr>
        <w:t>υβέρνηση</w:t>
      </w:r>
      <w:r>
        <w:rPr>
          <w:rFonts w:eastAsia="Times New Roman"/>
          <w:szCs w:val="24"/>
        </w:rPr>
        <w:t>. Επομένως αυτά είναι αναμενόμενα σφάλματα</w:t>
      </w:r>
      <w:r>
        <w:rPr>
          <w:rFonts w:eastAsia="Times New Roman"/>
          <w:szCs w:val="24"/>
        </w:rPr>
        <w:t>,</w:t>
      </w:r>
      <w:r>
        <w:rPr>
          <w:rFonts w:eastAsia="Times New Roman"/>
          <w:szCs w:val="24"/>
        </w:rPr>
        <w:t xml:space="preserve"> που τα εντοπίσαμε αμέσως και τα επιλύσαμε. Οφείλονται στην πολυπλοκότ</w:t>
      </w:r>
      <w:r>
        <w:rPr>
          <w:rFonts w:eastAsia="Times New Roman"/>
          <w:szCs w:val="24"/>
        </w:rPr>
        <w:t xml:space="preserve">ητα του </w:t>
      </w:r>
      <w:r>
        <w:rPr>
          <w:rFonts w:eastAsia="Times New Roman"/>
          <w:szCs w:val="24"/>
        </w:rPr>
        <w:lastRenderedPageBreak/>
        <w:t xml:space="preserve">τρόπου υπολογισμού των διαφορών που θα έπρεπε να καταβληθούν. </w:t>
      </w:r>
    </w:p>
    <w:p w14:paraId="0E1B0D7F" w14:textId="77777777" w:rsidR="00D94446" w:rsidRDefault="005D7383">
      <w:pPr>
        <w:spacing w:line="600" w:lineRule="auto"/>
        <w:ind w:firstLine="720"/>
        <w:contextualSpacing/>
        <w:jc w:val="both"/>
        <w:rPr>
          <w:rFonts w:eastAsia="Times New Roman"/>
          <w:szCs w:val="24"/>
        </w:rPr>
      </w:pPr>
      <w:r>
        <w:rPr>
          <w:rFonts w:eastAsia="Times New Roman"/>
          <w:szCs w:val="24"/>
        </w:rPr>
        <w:t>Να σας πω, προς ενημέρωσή σας, ότι υπάρχει ακόμη και παροχή που υπολογίζεται από το 1961. Ναι, υπάρχει και τέτοια σύνταξη! Από το 1961 καταβάλλεται –γιατί είναι διάδοχος, αντιλαμβάνεστε</w:t>
      </w:r>
      <w:r>
        <w:rPr>
          <w:rFonts w:eastAsia="Times New Roman"/>
          <w:szCs w:val="24"/>
        </w:rPr>
        <w:t xml:space="preserve"> γιατί- για περιόδους που δεν υπήρχαν αναλυτικά στοιχεία σε πάρα πολλούς φορείς, δεν υπήρχαν τέτοια και με τέτοιον τρόπο επεξεργασμένα στοιχεία που να ήταν ευχερής η απόδοση αυτών των διαφορών. </w:t>
      </w:r>
    </w:p>
    <w:p w14:paraId="0E1B0D80" w14:textId="77777777" w:rsidR="00D94446" w:rsidRDefault="005D7383">
      <w:pPr>
        <w:spacing w:line="600" w:lineRule="auto"/>
        <w:ind w:firstLine="720"/>
        <w:contextualSpacing/>
        <w:jc w:val="both"/>
        <w:rPr>
          <w:rFonts w:eastAsia="Times New Roman"/>
          <w:szCs w:val="24"/>
        </w:rPr>
      </w:pPr>
      <w:r>
        <w:rPr>
          <w:rFonts w:eastAsia="Times New Roman"/>
          <w:szCs w:val="24"/>
        </w:rPr>
        <w:t xml:space="preserve">Και μη μου λέτε ότι το 2014 η </w:t>
      </w:r>
      <w:r>
        <w:rPr>
          <w:rFonts w:eastAsia="Times New Roman"/>
          <w:szCs w:val="24"/>
        </w:rPr>
        <w:t>κ</w:t>
      </w:r>
      <w:r w:rsidRPr="00EC1871">
        <w:rPr>
          <w:rFonts w:eastAsia="Times New Roman"/>
          <w:szCs w:val="24"/>
        </w:rPr>
        <w:t>υβέρνηση</w:t>
      </w:r>
      <w:r>
        <w:rPr>
          <w:rFonts w:eastAsia="Times New Roman"/>
          <w:szCs w:val="24"/>
        </w:rPr>
        <w:t xml:space="preserve"> είχε δρομολογήσει την</w:t>
      </w:r>
      <w:r>
        <w:rPr>
          <w:rFonts w:eastAsia="Times New Roman"/>
          <w:szCs w:val="24"/>
        </w:rPr>
        <w:t xml:space="preserve"> επιστροφή των εισφορών και εμείς δεν το κάναμε καλά, διότι εσείς δεν το κάνατε ποτέ. Το 2014 δώσατε μία ελλιπή επιστροφή εισφορών. Δεν το κάνατε. Ενώ είχατε την υποχρέωση να τις επιστρέψετε, δεν επιστρέψατε αυτές τις διαφορές. Δώσατε ένα μέρος και ήρθαμε </w:t>
      </w:r>
      <w:r>
        <w:rPr>
          <w:rFonts w:eastAsia="Times New Roman"/>
          <w:szCs w:val="24"/>
        </w:rPr>
        <w:t xml:space="preserve">εμείς για να δώσουμε το ποσό το οποίο πραγματικά έπρεπε να δώσει η πολιτεία, διότι είχαν γίνει οι περικοπές που είχε επιφέρει η </w:t>
      </w:r>
      <w:r>
        <w:rPr>
          <w:rFonts w:eastAsia="Times New Roman"/>
          <w:szCs w:val="24"/>
        </w:rPr>
        <w:t>κ</w:t>
      </w:r>
      <w:r w:rsidRPr="00D24E6D">
        <w:rPr>
          <w:rFonts w:eastAsia="Times New Roman"/>
          <w:szCs w:val="24"/>
        </w:rPr>
        <w:t>υβέρνησ</w:t>
      </w:r>
      <w:r>
        <w:rPr>
          <w:rFonts w:eastAsia="Times New Roman"/>
          <w:szCs w:val="24"/>
        </w:rPr>
        <w:t>ή σας όλα τα προηγούμενα χρόνια</w:t>
      </w:r>
      <w:r>
        <w:rPr>
          <w:rFonts w:eastAsia="Times New Roman"/>
          <w:szCs w:val="24"/>
        </w:rPr>
        <w:t>,</w:t>
      </w:r>
      <w:r>
        <w:rPr>
          <w:rFonts w:eastAsia="Times New Roman"/>
          <w:szCs w:val="24"/>
        </w:rPr>
        <w:t xml:space="preserve"> με τους νόμους που κηρύχθηκαν από το αρμόδιο δικαστήριο ως αντισυνταγματικοί. </w:t>
      </w:r>
    </w:p>
    <w:p w14:paraId="0E1B0D81" w14:textId="77777777" w:rsidR="00D94446" w:rsidRDefault="005D7383">
      <w:pPr>
        <w:spacing w:line="600" w:lineRule="auto"/>
        <w:ind w:firstLine="720"/>
        <w:contextualSpacing/>
        <w:jc w:val="both"/>
        <w:rPr>
          <w:rFonts w:eastAsia="Times New Roman"/>
          <w:szCs w:val="24"/>
        </w:rPr>
      </w:pPr>
      <w:r>
        <w:rPr>
          <w:rFonts w:eastAsia="Times New Roman"/>
          <w:szCs w:val="24"/>
        </w:rPr>
        <w:lastRenderedPageBreak/>
        <w:t>Η επίλυσ</w:t>
      </w:r>
      <w:r>
        <w:rPr>
          <w:rFonts w:eastAsia="Times New Roman"/>
          <w:szCs w:val="24"/>
        </w:rPr>
        <w:t>η του προβλήματος έγινε αμέσως. Διορθώνονται οι διαφορές και πράγματι οι δικαιούχοι γνωρίζουν και οι ίδιοι</w:t>
      </w:r>
      <w:r>
        <w:rPr>
          <w:rFonts w:eastAsia="Times New Roman"/>
          <w:szCs w:val="24"/>
        </w:rPr>
        <w:t>,</w:t>
      </w:r>
      <w:r>
        <w:rPr>
          <w:rFonts w:eastAsia="Times New Roman"/>
          <w:szCs w:val="24"/>
        </w:rPr>
        <w:t xml:space="preserve"> με προσωπική ενημέρωση</w:t>
      </w:r>
      <w:r>
        <w:rPr>
          <w:rFonts w:eastAsia="Times New Roman"/>
          <w:szCs w:val="24"/>
        </w:rPr>
        <w:t>,</w:t>
      </w:r>
      <w:r>
        <w:rPr>
          <w:rFonts w:eastAsia="Times New Roman"/>
          <w:szCs w:val="24"/>
        </w:rPr>
        <w:t xml:space="preserve"> το ποσό το οποίο θα τους επιστραφεί. </w:t>
      </w:r>
    </w:p>
    <w:p w14:paraId="0E1B0D82" w14:textId="77777777" w:rsidR="00D94446" w:rsidRDefault="005D7383">
      <w:pPr>
        <w:tabs>
          <w:tab w:val="left" w:pos="6168"/>
        </w:tabs>
        <w:spacing w:line="600" w:lineRule="auto"/>
        <w:ind w:firstLine="720"/>
        <w:contextualSpacing/>
        <w:jc w:val="both"/>
        <w:rPr>
          <w:rFonts w:eastAsia="Times New Roman" w:cs="Times New Roman"/>
          <w:szCs w:val="24"/>
        </w:rPr>
      </w:pPr>
      <w:r w:rsidRPr="005F5BFD">
        <w:rPr>
          <w:rFonts w:eastAsia="Times New Roman" w:cs="Times New Roman"/>
          <w:szCs w:val="24"/>
        </w:rPr>
        <w:t>Η διαδικασία επιστροφής των εισφορών είναι αυτή που προβλέπει ο νόμος</w:t>
      </w:r>
      <w:r>
        <w:rPr>
          <w:rFonts w:eastAsia="Times New Roman" w:cs="Times New Roman"/>
          <w:szCs w:val="24"/>
        </w:rPr>
        <w:t>:</w:t>
      </w:r>
      <w:r w:rsidRPr="005F5BFD">
        <w:rPr>
          <w:rFonts w:eastAsia="Times New Roman" w:cs="Times New Roman"/>
          <w:szCs w:val="24"/>
        </w:rPr>
        <w:t xml:space="preserve"> παρακράτηση τμη</w:t>
      </w:r>
      <w:r w:rsidRPr="005F5BFD">
        <w:rPr>
          <w:rFonts w:eastAsia="Times New Roman" w:cs="Times New Roman"/>
          <w:szCs w:val="24"/>
        </w:rPr>
        <w:t>ματική και όχι άμεση αξίωση</w:t>
      </w:r>
      <w:r>
        <w:rPr>
          <w:rFonts w:eastAsia="Times New Roman" w:cs="Times New Roman"/>
          <w:szCs w:val="24"/>
        </w:rPr>
        <w:t>,</w:t>
      </w:r>
      <w:r w:rsidRPr="005F5BFD">
        <w:rPr>
          <w:rFonts w:eastAsia="Times New Roman" w:cs="Times New Roman"/>
          <w:szCs w:val="24"/>
        </w:rPr>
        <w:t xml:space="preserve"> </w:t>
      </w:r>
      <w:r>
        <w:rPr>
          <w:rFonts w:eastAsia="Times New Roman" w:cs="Times New Roman"/>
          <w:szCs w:val="24"/>
        </w:rPr>
        <w:t xml:space="preserve">ώστε </w:t>
      </w:r>
      <w:r w:rsidRPr="005F5BFD">
        <w:rPr>
          <w:rFonts w:eastAsia="Times New Roman" w:cs="Times New Roman"/>
          <w:szCs w:val="24"/>
        </w:rPr>
        <w:t>να δοθούν τα ποσά που παραπάνω δόθηκαν</w:t>
      </w:r>
      <w:r>
        <w:rPr>
          <w:rFonts w:eastAsia="Times New Roman" w:cs="Times New Roman"/>
          <w:szCs w:val="24"/>
        </w:rPr>
        <w:t>.</w:t>
      </w:r>
      <w:r w:rsidRPr="005F5BFD">
        <w:rPr>
          <w:rFonts w:eastAsia="Times New Roman" w:cs="Times New Roman"/>
          <w:szCs w:val="24"/>
        </w:rPr>
        <w:t xml:space="preserve"> Συνεπώς</w:t>
      </w:r>
      <w:r>
        <w:rPr>
          <w:rFonts w:eastAsia="Times New Roman" w:cs="Times New Roman"/>
          <w:szCs w:val="24"/>
        </w:rPr>
        <w:t xml:space="preserve"> η επιστροφή γίνεται με έναν τρόπο</w:t>
      </w:r>
      <w:r w:rsidRPr="005F5BFD">
        <w:rPr>
          <w:rFonts w:eastAsia="Times New Roman" w:cs="Times New Roman"/>
          <w:szCs w:val="24"/>
        </w:rPr>
        <w:t xml:space="preserve"> που διευκολύνει εκείνο</w:t>
      </w:r>
      <w:r>
        <w:rPr>
          <w:rFonts w:eastAsia="Times New Roman" w:cs="Times New Roman"/>
          <w:szCs w:val="24"/>
        </w:rPr>
        <w:t>ν</w:t>
      </w:r>
      <w:r w:rsidRPr="005F5BFD">
        <w:rPr>
          <w:rFonts w:eastAsia="Times New Roman" w:cs="Times New Roman"/>
          <w:szCs w:val="24"/>
        </w:rPr>
        <w:t xml:space="preserve"> που πήρε τα παραπάνω ποσά να τα επιστρέψει</w:t>
      </w:r>
      <w:r>
        <w:rPr>
          <w:rFonts w:eastAsia="Times New Roman" w:cs="Times New Roman"/>
          <w:szCs w:val="24"/>
        </w:rPr>
        <w:t>,</w:t>
      </w:r>
      <w:r w:rsidRPr="005F5BFD">
        <w:rPr>
          <w:rFonts w:eastAsia="Times New Roman" w:cs="Times New Roman"/>
          <w:szCs w:val="24"/>
        </w:rPr>
        <w:t xml:space="preserve"> χωρίς να δια</w:t>
      </w:r>
      <w:r>
        <w:rPr>
          <w:rFonts w:eastAsia="Times New Roman" w:cs="Times New Roman"/>
          <w:szCs w:val="24"/>
        </w:rPr>
        <w:t>ταράσσεται η καθημερινότητά του.</w:t>
      </w:r>
    </w:p>
    <w:p w14:paraId="0E1B0D83" w14:textId="77777777" w:rsidR="00D94446" w:rsidRDefault="005D7383">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Θα συνεχίσω για τα υπόλοιπα</w:t>
      </w:r>
      <w:r>
        <w:rPr>
          <w:rFonts w:eastAsia="Times New Roman" w:cs="Times New Roman"/>
          <w:szCs w:val="24"/>
        </w:rPr>
        <w:t xml:space="preserve"> στη δευτερολογία μου, κύριε Πρόεδρε, διότι θα προκύψουν αρκετά και από την απάντηση που θα ακολουθήσει. </w:t>
      </w:r>
    </w:p>
    <w:p w14:paraId="0E1B0D84" w14:textId="77777777" w:rsidR="00D94446" w:rsidRDefault="005D7383">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E1B0D85"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Κι εγώ ευχαριστώ, κύριε Υπουργέ. </w:t>
      </w:r>
    </w:p>
    <w:p w14:paraId="0E1B0D86" w14:textId="77777777" w:rsidR="00D94446" w:rsidRDefault="005D7383">
      <w:pPr>
        <w:spacing w:line="600" w:lineRule="auto"/>
        <w:ind w:firstLine="720"/>
        <w:contextualSpacing/>
        <w:jc w:val="both"/>
        <w:rPr>
          <w:rFonts w:eastAsia="Times New Roman" w:cs="Times New Roman"/>
          <w:szCs w:val="24"/>
        </w:rPr>
      </w:pPr>
      <w:r w:rsidRPr="005F5BFD">
        <w:rPr>
          <w:rFonts w:eastAsia="Times New Roman" w:cs="Times New Roman"/>
          <w:szCs w:val="24"/>
        </w:rPr>
        <w:t>Προτού σας δώσω το</w:t>
      </w:r>
      <w:r>
        <w:rPr>
          <w:rFonts w:eastAsia="Times New Roman" w:cs="Times New Roman"/>
          <w:szCs w:val="24"/>
        </w:rPr>
        <w:t>ν</w:t>
      </w:r>
      <w:r w:rsidRPr="005F5BFD">
        <w:rPr>
          <w:rFonts w:eastAsia="Times New Roman" w:cs="Times New Roman"/>
          <w:szCs w:val="24"/>
        </w:rPr>
        <w:t xml:space="preserve"> λόγο</w:t>
      </w:r>
      <w:r>
        <w:rPr>
          <w:rFonts w:eastAsia="Times New Roman" w:cs="Times New Roman"/>
          <w:szCs w:val="24"/>
        </w:rPr>
        <w:t xml:space="preserve">, κύριε </w:t>
      </w:r>
      <w:proofErr w:type="spellStart"/>
      <w:r>
        <w:rPr>
          <w:rFonts w:eastAsia="Times New Roman" w:cs="Times New Roman"/>
          <w:szCs w:val="24"/>
        </w:rPr>
        <w:t>Μηταράκη</w:t>
      </w:r>
      <w:proofErr w:type="spellEnd"/>
      <w:r>
        <w:rPr>
          <w:rFonts w:eastAsia="Times New Roman" w:cs="Times New Roman"/>
          <w:szCs w:val="24"/>
        </w:rPr>
        <w:t xml:space="preserve">, θα ήθελα να </w:t>
      </w:r>
      <w:r w:rsidRPr="005F5BFD">
        <w:rPr>
          <w:rFonts w:eastAsia="Times New Roman" w:cs="Times New Roman"/>
          <w:szCs w:val="24"/>
        </w:rPr>
        <w:t xml:space="preserve">σχολιάσω αυτά που </w:t>
      </w:r>
      <w:r>
        <w:rPr>
          <w:rFonts w:eastAsia="Times New Roman" w:cs="Times New Roman"/>
          <w:szCs w:val="24"/>
        </w:rPr>
        <w:t xml:space="preserve">είπατε στην αρχή. </w:t>
      </w:r>
    </w:p>
    <w:p w14:paraId="0E1B0D87"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Πράγματι και </w:t>
      </w:r>
      <w:r w:rsidRPr="005F5BFD">
        <w:rPr>
          <w:rFonts w:eastAsia="Times New Roman" w:cs="Times New Roman"/>
          <w:szCs w:val="24"/>
        </w:rPr>
        <w:t>ο Πρόεδρος</w:t>
      </w:r>
      <w:r>
        <w:rPr>
          <w:rFonts w:eastAsia="Times New Roman" w:cs="Times New Roman"/>
          <w:szCs w:val="24"/>
        </w:rPr>
        <w:t xml:space="preserve"> και η Διάσκεψη των Προέδρων </w:t>
      </w:r>
      <w:r w:rsidRPr="005F5BFD">
        <w:rPr>
          <w:rFonts w:eastAsia="Times New Roman" w:cs="Times New Roman"/>
          <w:szCs w:val="24"/>
        </w:rPr>
        <w:t xml:space="preserve">έχουν </w:t>
      </w:r>
      <w:r>
        <w:rPr>
          <w:rFonts w:eastAsia="Times New Roman" w:cs="Times New Roman"/>
          <w:szCs w:val="24"/>
        </w:rPr>
        <w:t xml:space="preserve">δηλώσει </w:t>
      </w:r>
      <w:r w:rsidRPr="005F5BFD">
        <w:rPr>
          <w:rFonts w:eastAsia="Times New Roman" w:cs="Times New Roman"/>
          <w:szCs w:val="24"/>
        </w:rPr>
        <w:t xml:space="preserve">πολλές φορές ότι ο φόρτος εργασίας δεν αποτελεί αιτιολογία σοβαρή για να μην έρχεται ο Υπουργός </w:t>
      </w:r>
      <w:r>
        <w:rPr>
          <w:rFonts w:eastAsia="Times New Roman" w:cs="Times New Roman"/>
          <w:szCs w:val="24"/>
        </w:rPr>
        <w:t>στη Βουλή να απαντάει</w:t>
      </w:r>
      <w:r w:rsidRPr="005F5BFD">
        <w:rPr>
          <w:rFonts w:eastAsia="Times New Roman" w:cs="Times New Roman"/>
          <w:szCs w:val="24"/>
        </w:rPr>
        <w:t xml:space="preserve"> σε ερωτήσεις</w:t>
      </w:r>
      <w:r>
        <w:rPr>
          <w:rFonts w:eastAsia="Times New Roman" w:cs="Times New Roman"/>
          <w:szCs w:val="24"/>
        </w:rPr>
        <w:t>.</w:t>
      </w:r>
      <w:r w:rsidRPr="005F5BFD">
        <w:rPr>
          <w:rFonts w:eastAsia="Times New Roman" w:cs="Times New Roman"/>
          <w:szCs w:val="24"/>
        </w:rPr>
        <w:t xml:space="preserve"> Υπάρχουν </w:t>
      </w:r>
      <w:r>
        <w:rPr>
          <w:rFonts w:eastAsia="Times New Roman" w:cs="Times New Roman"/>
          <w:szCs w:val="24"/>
        </w:rPr>
        <w:t>άλλες,</w:t>
      </w:r>
      <w:r w:rsidRPr="005F5BFD">
        <w:rPr>
          <w:rFonts w:eastAsia="Times New Roman" w:cs="Times New Roman"/>
          <w:szCs w:val="24"/>
        </w:rPr>
        <w:t xml:space="preserve"> </w:t>
      </w:r>
      <w:r>
        <w:rPr>
          <w:rFonts w:eastAsia="Times New Roman" w:cs="Times New Roman"/>
          <w:szCs w:val="24"/>
        </w:rPr>
        <w:t>όμως,</w:t>
      </w:r>
      <w:r w:rsidRPr="005F5BFD">
        <w:rPr>
          <w:rFonts w:eastAsia="Times New Roman" w:cs="Times New Roman"/>
          <w:szCs w:val="24"/>
        </w:rPr>
        <w:t xml:space="preserve"> σοβαρές </w:t>
      </w:r>
      <w:r>
        <w:rPr>
          <w:rFonts w:eastAsia="Times New Roman" w:cs="Times New Roman"/>
          <w:szCs w:val="24"/>
        </w:rPr>
        <w:t xml:space="preserve">αιτιολογίες, τις </w:t>
      </w:r>
      <w:r w:rsidRPr="005F5BFD">
        <w:rPr>
          <w:rFonts w:eastAsia="Times New Roman" w:cs="Times New Roman"/>
          <w:szCs w:val="24"/>
        </w:rPr>
        <w:t xml:space="preserve">οποίες πρέπει να επικαλείται </w:t>
      </w:r>
      <w:r>
        <w:rPr>
          <w:rFonts w:eastAsia="Times New Roman" w:cs="Times New Roman"/>
          <w:szCs w:val="24"/>
        </w:rPr>
        <w:t>ο εκάστοτε Υπουργός -</w:t>
      </w:r>
      <w:r w:rsidRPr="005F5BFD">
        <w:rPr>
          <w:rFonts w:eastAsia="Times New Roman" w:cs="Times New Roman"/>
          <w:szCs w:val="24"/>
        </w:rPr>
        <w:t>αν υπάρχουν</w:t>
      </w:r>
      <w:r>
        <w:rPr>
          <w:rFonts w:eastAsia="Times New Roman" w:cs="Times New Roman"/>
          <w:szCs w:val="24"/>
        </w:rPr>
        <w:t>-</w:t>
      </w:r>
      <w:r w:rsidRPr="005F5BFD">
        <w:rPr>
          <w:rFonts w:eastAsia="Times New Roman" w:cs="Times New Roman"/>
          <w:szCs w:val="24"/>
        </w:rPr>
        <w:t xml:space="preserve"> </w:t>
      </w:r>
      <w:r>
        <w:rPr>
          <w:rFonts w:eastAsia="Times New Roman" w:cs="Times New Roman"/>
          <w:szCs w:val="24"/>
        </w:rPr>
        <w:t xml:space="preserve">για το ότι δεν </w:t>
      </w:r>
      <w:r w:rsidRPr="005F5BFD">
        <w:rPr>
          <w:rFonts w:eastAsia="Times New Roman" w:cs="Times New Roman"/>
          <w:szCs w:val="24"/>
        </w:rPr>
        <w:t>βρίσκεται στη Βουλή</w:t>
      </w:r>
      <w:r>
        <w:rPr>
          <w:rFonts w:eastAsia="Times New Roman" w:cs="Times New Roman"/>
          <w:szCs w:val="24"/>
        </w:rPr>
        <w:t>.</w:t>
      </w:r>
      <w:r w:rsidRPr="005F5BFD">
        <w:rPr>
          <w:rFonts w:eastAsia="Times New Roman" w:cs="Times New Roman"/>
          <w:szCs w:val="24"/>
        </w:rPr>
        <w:t xml:space="preserve"> </w:t>
      </w:r>
      <w:r>
        <w:rPr>
          <w:rFonts w:eastAsia="Times New Roman" w:cs="Times New Roman"/>
          <w:szCs w:val="24"/>
        </w:rPr>
        <w:t xml:space="preserve">Διότι ο </w:t>
      </w:r>
      <w:r>
        <w:rPr>
          <w:rFonts w:eastAsia="Times New Roman" w:cs="Times New Roman"/>
          <w:szCs w:val="24"/>
        </w:rPr>
        <w:t>κ</w:t>
      </w:r>
      <w:r w:rsidRPr="005F5BFD">
        <w:rPr>
          <w:rFonts w:eastAsia="Times New Roman" w:cs="Times New Roman"/>
          <w:szCs w:val="24"/>
        </w:rPr>
        <w:t xml:space="preserve">οινοβουλευτικός </w:t>
      </w:r>
      <w:r>
        <w:rPr>
          <w:rFonts w:eastAsia="Times New Roman" w:cs="Times New Roman"/>
          <w:szCs w:val="24"/>
        </w:rPr>
        <w:t>έ</w:t>
      </w:r>
      <w:r w:rsidRPr="005F5BFD">
        <w:rPr>
          <w:rFonts w:eastAsia="Times New Roman" w:cs="Times New Roman"/>
          <w:szCs w:val="24"/>
        </w:rPr>
        <w:t xml:space="preserve">λεγχος δεν επαφίεται στην ευχέρεια </w:t>
      </w:r>
      <w:r>
        <w:rPr>
          <w:rFonts w:eastAsia="Times New Roman" w:cs="Times New Roman"/>
          <w:szCs w:val="24"/>
        </w:rPr>
        <w:t xml:space="preserve">ή στη θέληση του Υπουργού, αλλά είναι στις </w:t>
      </w:r>
      <w:r w:rsidRPr="005F5BFD">
        <w:rPr>
          <w:rFonts w:eastAsia="Times New Roman" w:cs="Times New Roman"/>
          <w:szCs w:val="24"/>
        </w:rPr>
        <w:t>υποχρεώσεις του</w:t>
      </w:r>
      <w:r>
        <w:rPr>
          <w:rFonts w:eastAsia="Times New Roman" w:cs="Times New Roman"/>
          <w:szCs w:val="24"/>
        </w:rPr>
        <w:t>.</w:t>
      </w:r>
      <w:r w:rsidRPr="005F5BFD">
        <w:rPr>
          <w:rFonts w:eastAsia="Times New Roman" w:cs="Times New Roman"/>
          <w:szCs w:val="24"/>
        </w:rPr>
        <w:t xml:space="preserve"> </w:t>
      </w:r>
      <w:r>
        <w:rPr>
          <w:rFonts w:eastAsia="Times New Roman" w:cs="Times New Roman"/>
          <w:szCs w:val="24"/>
        </w:rPr>
        <w:t>Η παρουσία</w:t>
      </w:r>
      <w:r>
        <w:rPr>
          <w:rFonts w:eastAsia="Times New Roman" w:cs="Times New Roman"/>
          <w:szCs w:val="24"/>
        </w:rPr>
        <w:t xml:space="preserve"> στη Βουλή ε</w:t>
      </w:r>
      <w:r w:rsidRPr="005F5BFD">
        <w:rPr>
          <w:rFonts w:eastAsia="Times New Roman" w:cs="Times New Roman"/>
          <w:szCs w:val="24"/>
        </w:rPr>
        <w:t xml:space="preserve">ίναι μία από τις βασικές </w:t>
      </w:r>
      <w:r>
        <w:rPr>
          <w:rFonts w:eastAsia="Times New Roman" w:cs="Times New Roman"/>
          <w:szCs w:val="24"/>
        </w:rPr>
        <w:t>-</w:t>
      </w:r>
      <w:r w:rsidRPr="005F5BFD">
        <w:rPr>
          <w:rFonts w:eastAsia="Times New Roman" w:cs="Times New Roman"/>
          <w:szCs w:val="24"/>
        </w:rPr>
        <w:t>αν θέλετε</w:t>
      </w:r>
      <w:r>
        <w:rPr>
          <w:rFonts w:eastAsia="Times New Roman" w:cs="Times New Roman"/>
          <w:szCs w:val="24"/>
        </w:rPr>
        <w:t>-</w:t>
      </w:r>
      <w:r w:rsidRPr="005F5BFD">
        <w:rPr>
          <w:rFonts w:eastAsia="Times New Roman" w:cs="Times New Roman"/>
          <w:szCs w:val="24"/>
        </w:rPr>
        <w:t xml:space="preserve"> υποχρεώσεις </w:t>
      </w:r>
      <w:r>
        <w:rPr>
          <w:rFonts w:eastAsia="Times New Roman" w:cs="Times New Roman"/>
          <w:szCs w:val="24"/>
        </w:rPr>
        <w:t>του Υπουργού που προβλέπει το Σύνταγμα. Άρα ε</w:t>
      </w:r>
      <w:r w:rsidRPr="005F5BFD">
        <w:rPr>
          <w:rFonts w:eastAsia="Times New Roman" w:cs="Times New Roman"/>
          <w:szCs w:val="24"/>
        </w:rPr>
        <w:t>μείς</w:t>
      </w:r>
      <w:r>
        <w:rPr>
          <w:rFonts w:eastAsia="Times New Roman" w:cs="Times New Roman"/>
          <w:szCs w:val="24"/>
        </w:rPr>
        <w:t xml:space="preserve">, το Προεδρείο, έχει πάρει θέση </w:t>
      </w:r>
      <w:r w:rsidRPr="005F5BFD">
        <w:rPr>
          <w:rFonts w:eastAsia="Times New Roman" w:cs="Times New Roman"/>
          <w:szCs w:val="24"/>
        </w:rPr>
        <w:t>πάνω στο θέμα</w:t>
      </w:r>
      <w:r>
        <w:rPr>
          <w:rFonts w:eastAsia="Times New Roman" w:cs="Times New Roman"/>
          <w:szCs w:val="24"/>
        </w:rPr>
        <w:t>.</w:t>
      </w:r>
      <w:r w:rsidRPr="005F5BFD">
        <w:rPr>
          <w:rFonts w:eastAsia="Times New Roman" w:cs="Times New Roman"/>
          <w:szCs w:val="24"/>
        </w:rPr>
        <w:t xml:space="preserve"> Θα πρέπει και η Κυβέρνηση να δει το θέμα</w:t>
      </w:r>
      <w:r>
        <w:rPr>
          <w:rFonts w:eastAsia="Times New Roman" w:cs="Times New Roman"/>
          <w:szCs w:val="24"/>
        </w:rPr>
        <w:t xml:space="preserve"> αυτό.</w:t>
      </w:r>
    </w:p>
    <w:p w14:paraId="0E1B0D88"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Μηταράκη</w:t>
      </w:r>
      <w:proofErr w:type="spellEnd"/>
      <w:r>
        <w:rPr>
          <w:rFonts w:eastAsia="Times New Roman" w:cs="Times New Roman"/>
          <w:szCs w:val="24"/>
        </w:rPr>
        <w:t xml:space="preserve">, έχετε τον λόγο. </w:t>
      </w:r>
    </w:p>
    <w:p w14:paraId="0E1B0D89"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b/>
          <w:szCs w:val="24"/>
        </w:rPr>
        <w:t>ΝΟΤΗΣ ΜΗΤΑΡ</w:t>
      </w:r>
      <w:r>
        <w:rPr>
          <w:rFonts w:eastAsia="Times New Roman" w:cs="Times New Roman"/>
          <w:b/>
          <w:szCs w:val="24"/>
        </w:rPr>
        <w:t xml:space="preserve">ΑΚΗΣ: </w:t>
      </w:r>
      <w:r w:rsidRPr="005F5BFD">
        <w:rPr>
          <w:rFonts w:eastAsia="Times New Roman" w:cs="Times New Roman"/>
          <w:szCs w:val="24"/>
        </w:rPr>
        <w:t>Ευχαριστώ πολύ</w:t>
      </w:r>
      <w:r>
        <w:rPr>
          <w:rFonts w:eastAsia="Times New Roman" w:cs="Times New Roman"/>
          <w:szCs w:val="24"/>
        </w:rPr>
        <w:t>,</w:t>
      </w:r>
      <w:r w:rsidRPr="005F5BFD">
        <w:rPr>
          <w:rFonts w:eastAsia="Times New Roman" w:cs="Times New Roman"/>
          <w:szCs w:val="24"/>
        </w:rPr>
        <w:t xml:space="preserve"> κύριε </w:t>
      </w:r>
      <w:r>
        <w:rPr>
          <w:rFonts w:eastAsia="Times New Roman" w:cs="Times New Roman"/>
          <w:szCs w:val="24"/>
        </w:rPr>
        <w:t>Πρόεδρε, όπως σας ε</w:t>
      </w:r>
      <w:r w:rsidRPr="005F5BFD">
        <w:rPr>
          <w:rFonts w:eastAsia="Times New Roman" w:cs="Times New Roman"/>
          <w:szCs w:val="24"/>
        </w:rPr>
        <w:t xml:space="preserve">υχαριστώ πολύ </w:t>
      </w:r>
      <w:r>
        <w:rPr>
          <w:rFonts w:eastAsia="Times New Roman" w:cs="Times New Roman"/>
          <w:szCs w:val="24"/>
        </w:rPr>
        <w:t>και για το σχόλιο που κάνατε.</w:t>
      </w:r>
      <w:r w:rsidRPr="005F5BFD">
        <w:rPr>
          <w:rFonts w:eastAsia="Times New Roman" w:cs="Times New Roman"/>
          <w:szCs w:val="24"/>
        </w:rPr>
        <w:t xml:space="preserve"> </w:t>
      </w:r>
    </w:p>
    <w:p w14:paraId="0E1B0D8A" w14:textId="77777777" w:rsidR="00D94446" w:rsidRDefault="005D7383">
      <w:pPr>
        <w:spacing w:line="600" w:lineRule="auto"/>
        <w:ind w:firstLine="720"/>
        <w:contextualSpacing/>
        <w:jc w:val="both"/>
        <w:rPr>
          <w:rFonts w:eastAsia="Times New Roman" w:cs="Times New Roman"/>
          <w:szCs w:val="24"/>
        </w:rPr>
      </w:pPr>
      <w:r w:rsidRPr="005F5BFD">
        <w:rPr>
          <w:rFonts w:eastAsia="Times New Roman" w:cs="Times New Roman"/>
          <w:szCs w:val="24"/>
        </w:rPr>
        <w:t xml:space="preserve">Νομίζω </w:t>
      </w:r>
      <w:r>
        <w:rPr>
          <w:rFonts w:eastAsia="Times New Roman" w:cs="Times New Roman"/>
          <w:szCs w:val="24"/>
        </w:rPr>
        <w:t>μ</w:t>
      </w:r>
      <w:r w:rsidRPr="005F5BFD">
        <w:rPr>
          <w:rFonts w:eastAsia="Times New Roman" w:cs="Times New Roman"/>
          <w:szCs w:val="24"/>
        </w:rPr>
        <w:t xml:space="preserve">ία λύση που έχει συζητηθεί στη Διάσκεψη των Προέδρων </w:t>
      </w:r>
      <w:r>
        <w:rPr>
          <w:rFonts w:eastAsia="Times New Roman" w:cs="Times New Roman"/>
          <w:szCs w:val="24"/>
        </w:rPr>
        <w:t>-</w:t>
      </w:r>
      <w:r w:rsidRPr="005F5BFD">
        <w:rPr>
          <w:rFonts w:eastAsia="Times New Roman" w:cs="Times New Roman"/>
          <w:szCs w:val="24"/>
        </w:rPr>
        <w:t>και νομίζω έχει φτάσει η ώρα να μπει στον Κανονισμό της Βουλής</w:t>
      </w:r>
      <w:r>
        <w:rPr>
          <w:rFonts w:eastAsia="Times New Roman" w:cs="Times New Roman"/>
          <w:szCs w:val="24"/>
        </w:rPr>
        <w:t>-</w:t>
      </w:r>
      <w:r w:rsidRPr="005F5BFD">
        <w:rPr>
          <w:rFonts w:eastAsia="Times New Roman" w:cs="Times New Roman"/>
          <w:szCs w:val="24"/>
        </w:rPr>
        <w:t xml:space="preserve"> είναι να δίνεται στους Βουλευτές που έ</w:t>
      </w:r>
      <w:r w:rsidRPr="005F5BFD">
        <w:rPr>
          <w:rFonts w:eastAsia="Times New Roman" w:cs="Times New Roman"/>
          <w:szCs w:val="24"/>
        </w:rPr>
        <w:t>χ</w:t>
      </w:r>
      <w:r>
        <w:rPr>
          <w:rFonts w:eastAsia="Times New Roman" w:cs="Times New Roman"/>
          <w:szCs w:val="24"/>
        </w:rPr>
        <w:t>ουν κάνει ερώτηση ο χρόνος των πέντε</w:t>
      </w:r>
      <w:r w:rsidRPr="005F5BFD">
        <w:rPr>
          <w:rFonts w:eastAsia="Times New Roman" w:cs="Times New Roman"/>
          <w:szCs w:val="24"/>
        </w:rPr>
        <w:t xml:space="preserve"> λεπτών</w:t>
      </w:r>
      <w:r>
        <w:rPr>
          <w:rFonts w:eastAsia="Times New Roman" w:cs="Times New Roman"/>
          <w:szCs w:val="24"/>
        </w:rPr>
        <w:t xml:space="preserve">, όσο προβλέπεται στις </w:t>
      </w:r>
      <w:r>
        <w:rPr>
          <w:rFonts w:eastAsia="Times New Roman" w:cs="Times New Roman"/>
          <w:szCs w:val="24"/>
        </w:rPr>
        <w:lastRenderedPageBreak/>
        <w:t xml:space="preserve">επίκαιρες </w:t>
      </w:r>
      <w:r w:rsidRPr="005F5BFD">
        <w:rPr>
          <w:rFonts w:eastAsia="Times New Roman" w:cs="Times New Roman"/>
          <w:szCs w:val="24"/>
        </w:rPr>
        <w:t>ερωτήσεις</w:t>
      </w:r>
      <w:r>
        <w:rPr>
          <w:rFonts w:eastAsia="Times New Roman" w:cs="Times New Roman"/>
          <w:szCs w:val="24"/>
        </w:rPr>
        <w:t>, για να αναπτύσσουν σε μονόλογο, δ</w:t>
      </w:r>
      <w:r w:rsidRPr="005F5BFD">
        <w:rPr>
          <w:rFonts w:eastAsia="Times New Roman" w:cs="Times New Roman"/>
          <w:szCs w:val="24"/>
        </w:rPr>
        <w:t>υστυχώς</w:t>
      </w:r>
      <w:r>
        <w:rPr>
          <w:rFonts w:eastAsia="Times New Roman" w:cs="Times New Roman"/>
          <w:szCs w:val="24"/>
        </w:rPr>
        <w:t>,</w:t>
      </w:r>
      <w:r w:rsidRPr="005F5BFD">
        <w:rPr>
          <w:rFonts w:eastAsia="Times New Roman" w:cs="Times New Roman"/>
          <w:szCs w:val="24"/>
        </w:rPr>
        <w:t xml:space="preserve"> το θέμα της ερώτησ</w:t>
      </w:r>
      <w:r>
        <w:rPr>
          <w:rFonts w:eastAsia="Times New Roman" w:cs="Times New Roman"/>
          <w:szCs w:val="24"/>
        </w:rPr>
        <w:t>ή</w:t>
      </w:r>
      <w:r w:rsidRPr="005F5BFD">
        <w:rPr>
          <w:rFonts w:eastAsia="Times New Roman" w:cs="Times New Roman"/>
          <w:szCs w:val="24"/>
        </w:rPr>
        <w:t xml:space="preserve">ς </w:t>
      </w:r>
      <w:r>
        <w:rPr>
          <w:rFonts w:eastAsia="Times New Roman" w:cs="Times New Roman"/>
          <w:szCs w:val="24"/>
        </w:rPr>
        <w:t>τους,</w:t>
      </w:r>
      <w:r w:rsidRPr="005F5BFD">
        <w:rPr>
          <w:rFonts w:eastAsia="Times New Roman" w:cs="Times New Roman"/>
          <w:szCs w:val="24"/>
        </w:rPr>
        <w:t xml:space="preserve"> στην περίπτωση που για μία ή δύο φορές ο αρμόδιος Υπουργός επιλέξει </w:t>
      </w:r>
      <w:r>
        <w:rPr>
          <w:rFonts w:eastAsia="Times New Roman" w:cs="Times New Roman"/>
          <w:szCs w:val="24"/>
        </w:rPr>
        <w:t xml:space="preserve">να μην είναι δικαιολογημένα </w:t>
      </w:r>
      <w:r>
        <w:rPr>
          <w:rFonts w:eastAsia="Times New Roman" w:cs="Times New Roman"/>
          <w:szCs w:val="24"/>
        </w:rPr>
        <w:t>παρών</w:t>
      </w:r>
      <w:r w:rsidRPr="005F5BFD">
        <w:rPr>
          <w:rFonts w:eastAsia="Times New Roman" w:cs="Times New Roman"/>
          <w:szCs w:val="24"/>
        </w:rPr>
        <w:t xml:space="preserve"> στην Αίθουσα</w:t>
      </w:r>
      <w:r>
        <w:rPr>
          <w:rFonts w:eastAsia="Times New Roman" w:cs="Times New Roman"/>
          <w:szCs w:val="24"/>
        </w:rPr>
        <w:t>.</w:t>
      </w:r>
    </w:p>
    <w:p w14:paraId="0E1B0D8B" w14:textId="77777777" w:rsidR="00D94446" w:rsidRDefault="005D7383">
      <w:pPr>
        <w:spacing w:line="600" w:lineRule="auto"/>
        <w:ind w:firstLine="720"/>
        <w:contextualSpacing/>
        <w:jc w:val="both"/>
        <w:rPr>
          <w:rFonts w:eastAsia="Times New Roman" w:cs="Times New Roman"/>
          <w:szCs w:val="24"/>
        </w:rPr>
      </w:pPr>
      <w:r w:rsidRPr="005F5BFD">
        <w:rPr>
          <w:rFonts w:eastAsia="Times New Roman" w:cs="Times New Roman"/>
          <w:szCs w:val="24"/>
        </w:rPr>
        <w:t xml:space="preserve">Καταλαβαίνω την ανάγκη του </w:t>
      </w:r>
      <w:r>
        <w:rPr>
          <w:rFonts w:eastAsia="Times New Roman" w:cs="Times New Roman"/>
          <w:szCs w:val="24"/>
        </w:rPr>
        <w:t xml:space="preserve">κ. Πετρόπουλου </w:t>
      </w:r>
      <w:r w:rsidRPr="005F5BFD">
        <w:rPr>
          <w:rFonts w:eastAsia="Times New Roman" w:cs="Times New Roman"/>
          <w:szCs w:val="24"/>
        </w:rPr>
        <w:t>να καλύψει τους συναδέλφους του που δεν είναι σήμερα εδώ</w:t>
      </w:r>
      <w:r>
        <w:rPr>
          <w:rFonts w:eastAsia="Times New Roman" w:cs="Times New Roman"/>
          <w:szCs w:val="24"/>
        </w:rPr>
        <w:t>.</w:t>
      </w:r>
      <w:r w:rsidRPr="005F5BFD">
        <w:rPr>
          <w:rFonts w:eastAsia="Times New Roman" w:cs="Times New Roman"/>
          <w:szCs w:val="24"/>
        </w:rPr>
        <w:t xml:space="preserve"> Θα συμφωνήσει</w:t>
      </w:r>
      <w:r>
        <w:rPr>
          <w:rFonts w:eastAsia="Times New Roman" w:cs="Times New Roman"/>
          <w:szCs w:val="24"/>
        </w:rPr>
        <w:t>,</w:t>
      </w:r>
      <w:r w:rsidRPr="005F5BFD">
        <w:rPr>
          <w:rFonts w:eastAsia="Times New Roman" w:cs="Times New Roman"/>
          <w:szCs w:val="24"/>
        </w:rPr>
        <w:t xml:space="preserve"> </w:t>
      </w:r>
      <w:r>
        <w:rPr>
          <w:rFonts w:eastAsia="Times New Roman" w:cs="Times New Roman"/>
          <w:szCs w:val="24"/>
        </w:rPr>
        <w:t>όμως,</w:t>
      </w:r>
      <w:r w:rsidRPr="005F5BFD">
        <w:rPr>
          <w:rFonts w:eastAsia="Times New Roman" w:cs="Times New Roman"/>
          <w:szCs w:val="24"/>
        </w:rPr>
        <w:t xml:space="preserve"> μαζί μου ότι δεν μπορεί να </w:t>
      </w:r>
      <w:r>
        <w:rPr>
          <w:rFonts w:eastAsia="Times New Roman" w:cs="Times New Roman"/>
          <w:szCs w:val="24"/>
        </w:rPr>
        <w:t xml:space="preserve">συζητείται </w:t>
      </w:r>
      <w:r w:rsidRPr="005F5BFD">
        <w:rPr>
          <w:rFonts w:eastAsia="Times New Roman" w:cs="Times New Roman"/>
          <w:szCs w:val="24"/>
        </w:rPr>
        <w:t xml:space="preserve">μόνο μία από τις </w:t>
      </w:r>
      <w:r>
        <w:rPr>
          <w:rFonts w:eastAsia="Times New Roman" w:cs="Times New Roman"/>
          <w:szCs w:val="24"/>
        </w:rPr>
        <w:t xml:space="preserve">έντεκα </w:t>
      </w:r>
      <w:r w:rsidRPr="005F5BFD">
        <w:rPr>
          <w:rFonts w:eastAsia="Times New Roman" w:cs="Times New Roman"/>
          <w:szCs w:val="24"/>
        </w:rPr>
        <w:t>ερωτήσεις</w:t>
      </w:r>
      <w:r>
        <w:rPr>
          <w:rFonts w:eastAsia="Times New Roman" w:cs="Times New Roman"/>
          <w:szCs w:val="24"/>
        </w:rPr>
        <w:t>.</w:t>
      </w:r>
    </w:p>
    <w:p w14:paraId="0E1B0D8C" w14:textId="77777777" w:rsidR="00D94446" w:rsidRDefault="005D7383">
      <w:pPr>
        <w:spacing w:line="600" w:lineRule="auto"/>
        <w:ind w:firstLine="720"/>
        <w:contextualSpacing/>
        <w:jc w:val="both"/>
        <w:rPr>
          <w:rFonts w:eastAsia="Times New Roman" w:cs="Times New Roman"/>
          <w:szCs w:val="24"/>
        </w:rPr>
      </w:pPr>
      <w:r w:rsidRPr="005F5BFD">
        <w:rPr>
          <w:rFonts w:eastAsia="Times New Roman" w:cs="Times New Roman"/>
          <w:szCs w:val="24"/>
        </w:rPr>
        <w:t>Και σε αυτή τη μία ερώτηση</w:t>
      </w:r>
      <w:r>
        <w:rPr>
          <w:rFonts w:eastAsia="Times New Roman" w:cs="Times New Roman"/>
          <w:szCs w:val="24"/>
        </w:rPr>
        <w:t>, κύριε Πετρόπου</w:t>
      </w:r>
      <w:r>
        <w:rPr>
          <w:rFonts w:eastAsia="Times New Roman" w:cs="Times New Roman"/>
          <w:szCs w:val="24"/>
        </w:rPr>
        <w:t>λε,</w:t>
      </w:r>
      <w:r w:rsidRPr="005F5BFD">
        <w:rPr>
          <w:rFonts w:eastAsia="Times New Roman" w:cs="Times New Roman"/>
          <w:szCs w:val="24"/>
        </w:rPr>
        <w:t xml:space="preserve"> </w:t>
      </w:r>
      <w:r>
        <w:rPr>
          <w:rFonts w:eastAsia="Times New Roman" w:cs="Times New Roman"/>
          <w:szCs w:val="24"/>
        </w:rPr>
        <w:t xml:space="preserve">ουσιαστικά δεν </w:t>
      </w:r>
      <w:r w:rsidRPr="005F5BFD">
        <w:rPr>
          <w:rFonts w:eastAsia="Times New Roman" w:cs="Times New Roman"/>
          <w:szCs w:val="24"/>
        </w:rPr>
        <w:t>μου απαντήσατε</w:t>
      </w:r>
      <w:r>
        <w:rPr>
          <w:rFonts w:eastAsia="Times New Roman" w:cs="Times New Roman"/>
          <w:szCs w:val="24"/>
        </w:rPr>
        <w:t>.</w:t>
      </w:r>
      <w:r w:rsidRPr="005F5BFD">
        <w:rPr>
          <w:rFonts w:eastAsia="Times New Roman" w:cs="Times New Roman"/>
          <w:szCs w:val="24"/>
        </w:rPr>
        <w:t xml:space="preserve"> Σας έκανα συγκεκριμένες ερωτήσεις και περίμενα συγκεκριμένες απαντήσεις</w:t>
      </w:r>
      <w:r>
        <w:rPr>
          <w:rFonts w:eastAsia="Times New Roman" w:cs="Times New Roman"/>
          <w:szCs w:val="24"/>
        </w:rPr>
        <w:t>.</w:t>
      </w:r>
      <w:r w:rsidRPr="005F5BFD">
        <w:rPr>
          <w:rFonts w:eastAsia="Times New Roman" w:cs="Times New Roman"/>
          <w:szCs w:val="24"/>
        </w:rPr>
        <w:t xml:space="preserve"> Σχολιάσ</w:t>
      </w:r>
      <w:r>
        <w:rPr>
          <w:rFonts w:eastAsia="Times New Roman" w:cs="Times New Roman"/>
          <w:szCs w:val="24"/>
        </w:rPr>
        <w:t>α</w:t>
      </w:r>
      <w:r w:rsidRPr="005F5BFD">
        <w:rPr>
          <w:rFonts w:eastAsia="Times New Roman" w:cs="Times New Roman"/>
          <w:szCs w:val="24"/>
        </w:rPr>
        <w:t>τε</w:t>
      </w:r>
      <w:r>
        <w:rPr>
          <w:rFonts w:eastAsia="Times New Roman" w:cs="Times New Roman"/>
          <w:szCs w:val="24"/>
        </w:rPr>
        <w:t>,</w:t>
      </w:r>
      <w:r w:rsidRPr="005F5BFD">
        <w:rPr>
          <w:rFonts w:eastAsia="Times New Roman" w:cs="Times New Roman"/>
          <w:szCs w:val="24"/>
        </w:rPr>
        <w:t xml:space="preserve"> όπως κάνει πάντα η Κυβέρνηση</w:t>
      </w:r>
      <w:r>
        <w:rPr>
          <w:rFonts w:eastAsia="Times New Roman" w:cs="Times New Roman"/>
          <w:szCs w:val="24"/>
        </w:rPr>
        <w:t>,</w:t>
      </w:r>
      <w:r w:rsidRPr="005F5BFD">
        <w:rPr>
          <w:rFonts w:eastAsia="Times New Roman" w:cs="Times New Roman"/>
          <w:szCs w:val="24"/>
        </w:rPr>
        <w:t xml:space="preserve"> μετά από τέσσερα χρόνια τα πεπραγμένα της προηγούμενης </w:t>
      </w:r>
      <w:r>
        <w:rPr>
          <w:rFonts w:eastAsia="Times New Roman" w:cs="Times New Roman"/>
          <w:szCs w:val="24"/>
        </w:rPr>
        <w:t>κ</w:t>
      </w:r>
      <w:r w:rsidRPr="005F5BFD">
        <w:rPr>
          <w:rFonts w:eastAsia="Times New Roman" w:cs="Times New Roman"/>
          <w:szCs w:val="24"/>
        </w:rPr>
        <w:t>υβέρνησης</w:t>
      </w:r>
      <w:r>
        <w:rPr>
          <w:rFonts w:eastAsia="Times New Roman" w:cs="Times New Roman"/>
          <w:szCs w:val="24"/>
        </w:rPr>
        <w:t>.</w:t>
      </w:r>
      <w:r w:rsidRPr="005F5BFD">
        <w:rPr>
          <w:rFonts w:eastAsia="Times New Roman" w:cs="Times New Roman"/>
          <w:szCs w:val="24"/>
        </w:rPr>
        <w:t xml:space="preserve"> Σήμερα</w:t>
      </w:r>
      <w:r>
        <w:rPr>
          <w:rFonts w:eastAsia="Times New Roman" w:cs="Times New Roman"/>
          <w:szCs w:val="24"/>
        </w:rPr>
        <w:t>, όμως,</w:t>
      </w:r>
      <w:r w:rsidRPr="005F5BFD">
        <w:rPr>
          <w:rFonts w:eastAsia="Times New Roman" w:cs="Times New Roman"/>
          <w:szCs w:val="24"/>
        </w:rPr>
        <w:t xml:space="preserve"> είμαστε εδώ για να συζητή</w:t>
      </w:r>
      <w:r w:rsidRPr="005F5BFD">
        <w:rPr>
          <w:rFonts w:eastAsia="Times New Roman" w:cs="Times New Roman"/>
          <w:szCs w:val="24"/>
        </w:rPr>
        <w:t>σουμε τα δικά σας πεπραγμένα</w:t>
      </w:r>
      <w:r>
        <w:rPr>
          <w:rFonts w:eastAsia="Times New Roman" w:cs="Times New Roman"/>
          <w:szCs w:val="24"/>
        </w:rPr>
        <w:t>.</w:t>
      </w:r>
      <w:r w:rsidRPr="005F5BFD">
        <w:rPr>
          <w:rFonts w:eastAsia="Times New Roman" w:cs="Times New Roman"/>
          <w:szCs w:val="24"/>
        </w:rPr>
        <w:t xml:space="preserve"> </w:t>
      </w:r>
    </w:p>
    <w:p w14:paraId="0E1B0D8D" w14:textId="77777777" w:rsidR="00D94446" w:rsidRDefault="005D7383">
      <w:pPr>
        <w:spacing w:line="600" w:lineRule="auto"/>
        <w:ind w:firstLine="720"/>
        <w:contextualSpacing/>
        <w:jc w:val="both"/>
        <w:rPr>
          <w:rFonts w:eastAsia="Times New Roman" w:cs="Times New Roman"/>
          <w:szCs w:val="24"/>
        </w:rPr>
      </w:pPr>
      <w:r w:rsidRPr="005F5BFD">
        <w:rPr>
          <w:rFonts w:eastAsia="Times New Roman" w:cs="Times New Roman"/>
          <w:szCs w:val="24"/>
        </w:rPr>
        <w:t>Δεν είπα</w:t>
      </w:r>
      <w:r>
        <w:rPr>
          <w:rFonts w:eastAsia="Times New Roman" w:cs="Times New Roman"/>
          <w:szCs w:val="24"/>
        </w:rPr>
        <w:t>τε</w:t>
      </w:r>
      <w:r w:rsidRPr="005F5BFD">
        <w:rPr>
          <w:rFonts w:eastAsia="Times New Roman" w:cs="Times New Roman"/>
          <w:szCs w:val="24"/>
        </w:rPr>
        <w:t xml:space="preserve"> λέξη για το ύψος των λαθών των αναδρομικών</w:t>
      </w:r>
      <w:r>
        <w:rPr>
          <w:rFonts w:eastAsia="Times New Roman" w:cs="Times New Roman"/>
          <w:szCs w:val="24"/>
        </w:rPr>
        <w:t>.</w:t>
      </w:r>
      <w:r w:rsidRPr="005F5BFD">
        <w:rPr>
          <w:rFonts w:eastAsia="Times New Roman" w:cs="Times New Roman"/>
          <w:szCs w:val="24"/>
        </w:rPr>
        <w:t xml:space="preserve"> </w:t>
      </w:r>
      <w:r>
        <w:rPr>
          <w:rFonts w:eastAsia="Times New Roman" w:cs="Times New Roman"/>
          <w:szCs w:val="24"/>
        </w:rPr>
        <w:t xml:space="preserve">Δεν απαντήσατε στο </w:t>
      </w:r>
      <w:r w:rsidRPr="005F5BFD">
        <w:rPr>
          <w:rFonts w:eastAsia="Times New Roman" w:cs="Times New Roman"/>
          <w:szCs w:val="24"/>
        </w:rPr>
        <w:t>πόσα λάθη έγιναν</w:t>
      </w:r>
      <w:r>
        <w:rPr>
          <w:rFonts w:eastAsia="Times New Roman" w:cs="Times New Roman"/>
          <w:szCs w:val="24"/>
        </w:rPr>
        <w:t xml:space="preserve">, </w:t>
      </w:r>
      <w:r w:rsidRPr="005F5BFD">
        <w:rPr>
          <w:rFonts w:eastAsia="Times New Roman" w:cs="Times New Roman"/>
          <w:szCs w:val="24"/>
        </w:rPr>
        <w:t xml:space="preserve">γιατί </w:t>
      </w:r>
      <w:r>
        <w:rPr>
          <w:rFonts w:eastAsia="Times New Roman" w:cs="Times New Roman"/>
          <w:szCs w:val="24"/>
        </w:rPr>
        <w:t>έγιναν κ</w:t>
      </w:r>
      <w:r w:rsidRPr="005F5BFD">
        <w:rPr>
          <w:rFonts w:eastAsia="Times New Roman" w:cs="Times New Roman"/>
          <w:szCs w:val="24"/>
        </w:rPr>
        <w:t>αι πώς θα διορθωθούν</w:t>
      </w:r>
      <w:r>
        <w:rPr>
          <w:rFonts w:eastAsia="Times New Roman" w:cs="Times New Roman"/>
          <w:szCs w:val="24"/>
        </w:rPr>
        <w:t>,</w:t>
      </w:r>
      <w:r w:rsidRPr="005F5BFD">
        <w:rPr>
          <w:rFonts w:eastAsia="Times New Roman" w:cs="Times New Roman"/>
          <w:szCs w:val="24"/>
        </w:rPr>
        <w:t xml:space="preserve"> συγκεκριμένα</w:t>
      </w:r>
      <w:r>
        <w:rPr>
          <w:rFonts w:eastAsia="Times New Roman" w:cs="Times New Roman"/>
          <w:szCs w:val="24"/>
        </w:rPr>
        <w:t>.</w:t>
      </w:r>
      <w:r w:rsidRPr="005F5BFD">
        <w:rPr>
          <w:rFonts w:eastAsia="Times New Roman" w:cs="Times New Roman"/>
          <w:szCs w:val="24"/>
        </w:rPr>
        <w:t xml:space="preserve"> </w:t>
      </w:r>
      <w:r>
        <w:rPr>
          <w:rFonts w:eastAsia="Times New Roman" w:cs="Times New Roman"/>
          <w:szCs w:val="24"/>
        </w:rPr>
        <w:t>Όπως, επίσης,</w:t>
      </w:r>
      <w:r w:rsidRPr="005F5BFD">
        <w:rPr>
          <w:rFonts w:eastAsia="Times New Roman" w:cs="Times New Roman"/>
          <w:szCs w:val="24"/>
        </w:rPr>
        <w:t xml:space="preserve"> δεν είπατε λέξη για το θέμα της προσωπικής διαφοράς</w:t>
      </w:r>
      <w:r>
        <w:rPr>
          <w:rFonts w:eastAsia="Times New Roman" w:cs="Times New Roman"/>
          <w:szCs w:val="24"/>
        </w:rPr>
        <w:t>,</w:t>
      </w:r>
      <w:r w:rsidRPr="005F5BFD">
        <w:rPr>
          <w:rFonts w:eastAsia="Times New Roman" w:cs="Times New Roman"/>
          <w:szCs w:val="24"/>
        </w:rPr>
        <w:t xml:space="preserve"> η οποία είναι εφ</w:t>
      </w:r>
      <w:r w:rsidRPr="005F5BFD">
        <w:rPr>
          <w:rFonts w:eastAsia="Times New Roman" w:cs="Times New Roman"/>
          <w:szCs w:val="24"/>
        </w:rPr>
        <w:t>εύ</w:t>
      </w:r>
      <w:r w:rsidRPr="005F5BFD">
        <w:rPr>
          <w:rFonts w:eastAsia="Times New Roman" w:cs="Times New Roman"/>
          <w:szCs w:val="24"/>
        </w:rPr>
        <w:lastRenderedPageBreak/>
        <w:t>ρημα της Κυβέρνησης ΣΥΡΙΖΑ</w:t>
      </w:r>
      <w:r>
        <w:rPr>
          <w:rFonts w:eastAsia="Times New Roman" w:cs="Times New Roman"/>
          <w:szCs w:val="24"/>
        </w:rPr>
        <w:t xml:space="preserve"> </w:t>
      </w:r>
      <w:r w:rsidRPr="005F5BFD">
        <w:rPr>
          <w:rFonts w:eastAsia="Times New Roman" w:cs="Times New Roman"/>
          <w:szCs w:val="24"/>
        </w:rPr>
        <w:t>-</w:t>
      </w:r>
      <w:r>
        <w:rPr>
          <w:rFonts w:eastAsia="Times New Roman" w:cs="Times New Roman"/>
          <w:szCs w:val="24"/>
        </w:rPr>
        <w:t xml:space="preserve"> </w:t>
      </w:r>
      <w:r w:rsidRPr="005F5BFD">
        <w:rPr>
          <w:rFonts w:eastAsia="Times New Roman" w:cs="Times New Roman"/>
          <w:szCs w:val="24"/>
        </w:rPr>
        <w:t>ΑΝΕΛ με το</w:t>
      </w:r>
      <w:r>
        <w:rPr>
          <w:rFonts w:eastAsia="Times New Roman" w:cs="Times New Roman"/>
          <w:szCs w:val="24"/>
        </w:rPr>
        <w:t>ν</w:t>
      </w:r>
      <w:r w:rsidRPr="005F5BFD">
        <w:rPr>
          <w:rFonts w:eastAsia="Times New Roman" w:cs="Times New Roman"/>
          <w:szCs w:val="24"/>
        </w:rPr>
        <w:t xml:space="preserve"> νόμο </w:t>
      </w:r>
      <w:proofErr w:type="spellStart"/>
      <w:r w:rsidRPr="005F5BFD">
        <w:rPr>
          <w:rFonts w:eastAsia="Times New Roman" w:cs="Times New Roman"/>
          <w:szCs w:val="24"/>
        </w:rPr>
        <w:t>Κατρούγκαλου</w:t>
      </w:r>
      <w:proofErr w:type="spellEnd"/>
      <w:r>
        <w:rPr>
          <w:rFonts w:eastAsia="Times New Roman" w:cs="Times New Roman"/>
          <w:szCs w:val="24"/>
        </w:rPr>
        <w:t>.</w:t>
      </w:r>
      <w:r w:rsidRPr="005F5BFD">
        <w:rPr>
          <w:rFonts w:eastAsia="Times New Roman" w:cs="Times New Roman"/>
          <w:szCs w:val="24"/>
        </w:rPr>
        <w:t xml:space="preserve"> </w:t>
      </w:r>
      <w:r>
        <w:rPr>
          <w:rFonts w:eastAsia="Times New Roman" w:cs="Times New Roman"/>
          <w:szCs w:val="24"/>
        </w:rPr>
        <w:t xml:space="preserve">Πόση </w:t>
      </w:r>
      <w:r w:rsidRPr="005F5BFD">
        <w:rPr>
          <w:rFonts w:eastAsia="Times New Roman" w:cs="Times New Roman"/>
          <w:szCs w:val="24"/>
        </w:rPr>
        <w:t>είναι αυτή η προσωπική διαφορά</w:t>
      </w:r>
      <w:r>
        <w:rPr>
          <w:rFonts w:eastAsia="Times New Roman" w:cs="Times New Roman"/>
          <w:szCs w:val="24"/>
        </w:rPr>
        <w:t>;</w:t>
      </w:r>
      <w:r w:rsidRPr="005F5BFD">
        <w:rPr>
          <w:rFonts w:eastAsia="Times New Roman" w:cs="Times New Roman"/>
          <w:szCs w:val="24"/>
        </w:rPr>
        <w:t xml:space="preserve"> Πόσες είναι αρνητικές και </w:t>
      </w:r>
      <w:r>
        <w:rPr>
          <w:rFonts w:eastAsia="Times New Roman" w:cs="Times New Roman"/>
          <w:szCs w:val="24"/>
        </w:rPr>
        <w:t xml:space="preserve">πόσες </w:t>
      </w:r>
      <w:r w:rsidRPr="005F5BFD">
        <w:rPr>
          <w:rFonts w:eastAsia="Times New Roman" w:cs="Times New Roman"/>
          <w:szCs w:val="24"/>
        </w:rPr>
        <w:t>είναι θετικές</w:t>
      </w:r>
      <w:r>
        <w:rPr>
          <w:rFonts w:eastAsia="Times New Roman" w:cs="Times New Roman"/>
          <w:szCs w:val="24"/>
        </w:rPr>
        <w:t>;</w:t>
      </w:r>
      <w:r w:rsidRPr="005F5BFD">
        <w:rPr>
          <w:rFonts w:eastAsia="Times New Roman" w:cs="Times New Roman"/>
          <w:szCs w:val="24"/>
        </w:rPr>
        <w:t xml:space="preserve"> Ξέρετε ότι αυτό δεν επηρεάζει άμεσα τους παλιούς συνταξιούχους</w:t>
      </w:r>
      <w:r>
        <w:rPr>
          <w:rFonts w:eastAsia="Times New Roman" w:cs="Times New Roman"/>
          <w:szCs w:val="24"/>
        </w:rPr>
        <w:t>.</w:t>
      </w:r>
      <w:r w:rsidRPr="005F5BFD">
        <w:rPr>
          <w:rFonts w:eastAsia="Times New Roman" w:cs="Times New Roman"/>
          <w:szCs w:val="24"/>
        </w:rPr>
        <w:t xml:space="preserve"> Επηρεάζει</w:t>
      </w:r>
      <w:r>
        <w:rPr>
          <w:rFonts w:eastAsia="Times New Roman" w:cs="Times New Roman"/>
          <w:szCs w:val="24"/>
        </w:rPr>
        <w:t>,</w:t>
      </w:r>
      <w:r w:rsidRPr="005F5BFD">
        <w:rPr>
          <w:rFonts w:eastAsia="Times New Roman" w:cs="Times New Roman"/>
          <w:szCs w:val="24"/>
        </w:rPr>
        <w:t xml:space="preserve"> </w:t>
      </w:r>
      <w:r>
        <w:rPr>
          <w:rFonts w:eastAsia="Times New Roman" w:cs="Times New Roman"/>
          <w:szCs w:val="24"/>
        </w:rPr>
        <w:t>όμως,</w:t>
      </w:r>
      <w:r w:rsidRPr="005F5BFD">
        <w:rPr>
          <w:rFonts w:eastAsia="Times New Roman" w:cs="Times New Roman"/>
          <w:szCs w:val="24"/>
        </w:rPr>
        <w:t xml:space="preserve"> πλέον άμεσα τους νέους συνταξιούχους</w:t>
      </w:r>
      <w:r>
        <w:rPr>
          <w:rFonts w:eastAsia="Times New Roman" w:cs="Times New Roman"/>
          <w:szCs w:val="24"/>
        </w:rPr>
        <w:t>,</w:t>
      </w:r>
      <w:r w:rsidRPr="005F5BFD">
        <w:rPr>
          <w:rFonts w:eastAsia="Times New Roman" w:cs="Times New Roman"/>
          <w:szCs w:val="24"/>
        </w:rPr>
        <w:t xml:space="preserve"> που λαμβάνουν τις συντάξεις τους βάσει του δικού σας νόμου</w:t>
      </w:r>
      <w:r>
        <w:rPr>
          <w:rFonts w:eastAsia="Times New Roman" w:cs="Times New Roman"/>
          <w:szCs w:val="24"/>
        </w:rPr>
        <w:t>.</w:t>
      </w:r>
    </w:p>
    <w:p w14:paraId="0E1B0D8E"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szCs w:val="24"/>
        </w:rPr>
        <w:t>Όσον αφορά το θέμα</w:t>
      </w:r>
      <w:r w:rsidRPr="005F5BFD">
        <w:rPr>
          <w:rFonts w:eastAsia="Times New Roman" w:cs="Times New Roman"/>
          <w:szCs w:val="24"/>
        </w:rPr>
        <w:t xml:space="preserve"> των αναδρομικών</w:t>
      </w:r>
      <w:r>
        <w:rPr>
          <w:rFonts w:eastAsia="Times New Roman" w:cs="Times New Roman"/>
          <w:szCs w:val="24"/>
        </w:rPr>
        <w:t>,</w:t>
      </w:r>
      <w:r w:rsidRPr="005F5BFD">
        <w:rPr>
          <w:rFonts w:eastAsia="Times New Roman" w:cs="Times New Roman"/>
          <w:szCs w:val="24"/>
        </w:rPr>
        <w:t xml:space="preserve"> όπως </w:t>
      </w:r>
      <w:r>
        <w:rPr>
          <w:rFonts w:eastAsia="Times New Roman" w:cs="Times New Roman"/>
          <w:szCs w:val="24"/>
        </w:rPr>
        <w:t xml:space="preserve">παραδεχθήκατε </w:t>
      </w:r>
      <w:r w:rsidRPr="005F5BFD">
        <w:rPr>
          <w:rFonts w:eastAsia="Times New Roman" w:cs="Times New Roman"/>
          <w:szCs w:val="24"/>
        </w:rPr>
        <w:t xml:space="preserve">στην </w:t>
      </w:r>
      <w:proofErr w:type="spellStart"/>
      <w:r w:rsidRPr="005F5BFD">
        <w:rPr>
          <w:rFonts w:eastAsia="Times New Roman" w:cs="Times New Roman"/>
          <w:szCs w:val="24"/>
        </w:rPr>
        <w:t>πρωτολογία</w:t>
      </w:r>
      <w:proofErr w:type="spellEnd"/>
      <w:r w:rsidRPr="005F5BFD">
        <w:rPr>
          <w:rFonts w:eastAsia="Times New Roman" w:cs="Times New Roman"/>
          <w:szCs w:val="24"/>
        </w:rPr>
        <w:t xml:space="preserve"> </w:t>
      </w:r>
      <w:r>
        <w:rPr>
          <w:rFonts w:eastAsia="Times New Roman" w:cs="Times New Roman"/>
          <w:szCs w:val="24"/>
        </w:rPr>
        <w:t>σας,</w:t>
      </w:r>
      <w:r w:rsidRPr="005F5BFD">
        <w:rPr>
          <w:rFonts w:eastAsia="Times New Roman" w:cs="Times New Roman"/>
          <w:szCs w:val="24"/>
        </w:rPr>
        <w:t xml:space="preserve"> η </w:t>
      </w:r>
      <w:r>
        <w:rPr>
          <w:rFonts w:eastAsia="Times New Roman" w:cs="Times New Roman"/>
          <w:szCs w:val="24"/>
        </w:rPr>
        <w:t>κ</w:t>
      </w:r>
      <w:r w:rsidRPr="005F5BFD">
        <w:rPr>
          <w:rFonts w:eastAsia="Times New Roman" w:cs="Times New Roman"/>
          <w:szCs w:val="24"/>
        </w:rPr>
        <w:t>υβέρνηση Σαμαρά</w:t>
      </w:r>
      <w:r>
        <w:rPr>
          <w:rFonts w:eastAsia="Times New Roman" w:cs="Times New Roman"/>
          <w:szCs w:val="24"/>
        </w:rPr>
        <w:t xml:space="preserve"> </w:t>
      </w:r>
      <w:r w:rsidRPr="005F5BFD">
        <w:rPr>
          <w:rFonts w:eastAsia="Times New Roman" w:cs="Times New Roman"/>
          <w:szCs w:val="24"/>
        </w:rPr>
        <w:t>-</w:t>
      </w:r>
      <w:r>
        <w:rPr>
          <w:rFonts w:eastAsia="Times New Roman" w:cs="Times New Roman"/>
          <w:szCs w:val="24"/>
        </w:rPr>
        <w:t xml:space="preserve"> </w:t>
      </w:r>
      <w:r w:rsidRPr="005F5BFD">
        <w:rPr>
          <w:rFonts w:eastAsia="Times New Roman" w:cs="Times New Roman"/>
          <w:szCs w:val="24"/>
        </w:rPr>
        <w:t xml:space="preserve">Βενιζέλου </w:t>
      </w:r>
      <w:r>
        <w:rPr>
          <w:rFonts w:eastAsia="Times New Roman" w:cs="Times New Roman"/>
          <w:szCs w:val="24"/>
        </w:rPr>
        <w:t>π</w:t>
      </w:r>
      <w:r w:rsidRPr="005F5BFD">
        <w:rPr>
          <w:rFonts w:eastAsia="Times New Roman" w:cs="Times New Roman"/>
          <w:szCs w:val="24"/>
        </w:rPr>
        <w:t>ράγματι νομοθέτησε</w:t>
      </w:r>
      <w:r>
        <w:rPr>
          <w:rFonts w:eastAsia="Times New Roman" w:cs="Times New Roman"/>
          <w:szCs w:val="24"/>
        </w:rPr>
        <w:t xml:space="preserve"> και</w:t>
      </w:r>
      <w:r w:rsidRPr="005F5BFD">
        <w:rPr>
          <w:rFonts w:eastAsia="Times New Roman" w:cs="Times New Roman"/>
          <w:szCs w:val="24"/>
        </w:rPr>
        <w:t xml:space="preserve"> έκανε την πρώτη πληρωμή</w:t>
      </w:r>
      <w:r>
        <w:rPr>
          <w:rFonts w:eastAsia="Times New Roman" w:cs="Times New Roman"/>
          <w:szCs w:val="24"/>
        </w:rPr>
        <w:t>.</w:t>
      </w:r>
      <w:r w:rsidRPr="005F5BFD">
        <w:rPr>
          <w:rFonts w:eastAsia="Times New Roman" w:cs="Times New Roman"/>
          <w:szCs w:val="24"/>
        </w:rPr>
        <w:t xml:space="preserve"> Έ</w:t>
      </w:r>
      <w:r w:rsidRPr="005F5BFD">
        <w:rPr>
          <w:rFonts w:eastAsia="Times New Roman" w:cs="Times New Roman"/>
          <w:szCs w:val="24"/>
        </w:rPr>
        <w:t>πρεπε το 2015 να έχει ολοκληρωθεί η αποπληρωμή των αναδρομικών</w:t>
      </w:r>
      <w:r>
        <w:rPr>
          <w:rFonts w:eastAsia="Times New Roman" w:cs="Times New Roman"/>
          <w:szCs w:val="24"/>
        </w:rPr>
        <w:t>.</w:t>
      </w:r>
      <w:r w:rsidRPr="005F5BFD">
        <w:rPr>
          <w:rFonts w:eastAsia="Times New Roman" w:cs="Times New Roman"/>
          <w:szCs w:val="24"/>
        </w:rPr>
        <w:t xml:space="preserve"> Ήρθε η </w:t>
      </w:r>
      <w:r>
        <w:rPr>
          <w:rFonts w:eastAsia="Times New Roman" w:cs="Times New Roman"/>
          <w:szCs w:val="24"/>
        </w:rPr>
        <w:t>Κ</w:t>
      </w:r>
      <w:r w:rsidRPr="005F5BFD">
        <w:rPr>
          <w:rFonts w:eastAsia="Times New Roman" w:cs="Times New Roman"/>
          <w:szCs w:val="24"/>
        </w:rPr>
        <w:t>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sidRPr="005F5BFD">
        <w:rPr>
          <w:rFonts w:eastAsia="Times New Roman" w:cs="Times New Roman"/>
          <w:szCs w:val="24"/>
        </w:rPr>
        <w:t>ΝΕΛ</w:t>
      </w:r>
      <w:r>
        <w:rPr>
          <w:rFonts w:eastAsia="Times New Roman" w:cs="Times New Roman"/>
          <w:szCs w:val="24"/>
        </w:rPr>
        <w:t>, ζ</w:t>
      </w:r>
      <w:r w:rsidRPr="005F5BFD">
        <w:rPr>
          <w:rFonts w:eastAsia="Times New Roman" w:cs="Times New Roman"/>
          <w:szCs w:val="24"/>
        </w:rPr>
        <w:t xml:space="preserve">ήσαμε </w:t>
      </w:r>
      <w:r>
        <w:rPr>
          <w:rFonts w:eastAsia="Times New Roman" w:cs="Times New Roman"/>
          <w:szCs w:val="24"/>
        </w:rPr>
        <w:t xml:space="preserve">τον μύθο σας </w:t>
      </w:r>
      <w:r w:rsidRPr="005F5BFD">
        <w:rPr>
          <w:rFonts w:eastAsia="Times New Roman" w:cs="Times New Roman"/>
          <w:szCs w:val="24"/>
        </w:rPr>
        <w:t>το 2015</w:t>
      </w:r>
      <w:r>
        <w:rPr>
          <w:rFonts w:eastAsia="Times New Roman" w:cs="Times New Roman"/>
          <w:szCs w:val="24"/>
        </w:rPr>
        <w:t xml:space="preserve"> και η</w:t>
      </w:r>
      <w:r w:rsidRPr="005F5BFD">
        <w:rPr>
          <w:rFonts w:eastAsia="Times New Roman" w:cs="Times New Roman"/>
          <w:szCs w:val="24"/>
        </w:rPr>
        <w:t xml:space="preserve"> χώρα πήγε πίσω</w:t>
      </w:r>
      <w:r>
        <w:rPr>
          <w:rFonts w:eastAsia="Times New Roman" w:cs="Times New Roman"/>
          <w:szCs w:val="24"/>
        </w:rPr>
        <w:t>.</w:t>
      </w:r>
      <w:r w:rsidRPr="005F5BFD">
        <w:rPr>
          <w:rFonts w:eastAsia="Times New Roman" w:cs="Times New Roman"/>
          <w:szCs w:val="24"/>
        </w:rPr>
        <w:t xml:space="preserve"> Και ήρθατε με τέσσερα χρόνια καθυστέρηση να </w:t>
      </w:r>
      <w:r>
        <w:rPr>
          <w:rFonts w:eastAsia="Times New Roman" w:cs="Times New Roman"/>
          <w:szCs w:val="24"/>
        </w:rPr>
        <w:t>νομοθετήσετε</w:t>
      </w:r>
      <w:r w:rsidRPr="005F5BFD">
        <w:rPr>
          <w:rFonts w:eastAsia="Times New Roman" w:cs="Times New Roman"/>
          <w:szCs w:val="24"/>
        </w:rPr>
        <w:t xml:space="preserve"> αυτό που ήδη υπήρχε</w:t>
      </w:r>
      <w:r>
        <w:rPr>
          <w:rFonts w:eastAsia="Times New Roman" w:cs="Times New Roman"/>
          <w:szCs w:val="24"/>
        </w:rPr>
        <w:t>.</w:t>
      </w:r>
      <w:r w:rsidRPr="005F5BFD">
        <w:rPr>
          <w:rFonts w:eastAsia="Times New Roman" w:cs="Times New Roman"/>
          <w:szCs w:val="24"/>
        </w:rPr>
        <w:t xml:space="preserve"> Και </w:t>
      </w:r>
      <w:r>
        <w:rPr>
          <w:rFonts w:eastAsia="Times New Roman" w:cs="Times New Roman"/>
          <w:szCs w:val="24"/>
        </w:rPr>
        <w:t>το εφαρμόσα</w:t>
      </w:r>
      <w:r w:rsidRPr="005F5BFD">
        <w:rPr>
          <w:rFonts w:eastAsia="Times New Roman" w:cs="Times New Roman"/>
          <w:szCs w:val="24"/>
        </w:rPr>
        <w:t>τε και λάθος</w:t>
      </w:r>
      <w:r>
        <w:rPr>
          <w:rFonts w:eastAsia="Times New Roman" w:cs="Times New Roman"/>
          <w:szCs w:val="24"/>
        </w:rPr>
        <w:t>.</w:t>
      </w:r>
      <w:r w:rsidRPr="005F5BFD">
        <w:rPr>
          <w:rFonts w:eastAsia="Times New Roman" w:cs="Times New Roman"/>
          <w:szCs w:val="24"/>
        </w:rPr>
        <w:t xml:space="preserve"> </w:t>
      </w:r>
    </w:p>
    <w:p w14:paraId="0E1B0D8F" w14:textId="77777777" w:rsidR="00D94446" w:rsidRDefault="005D7383">
      <w:pPr>
        <w:spacing w:line="600" w:lineRule="auto"/>
        <w:ind w:firstLine="720"/>
        <w:contextualSpacing/>
        <w:jc w:val="both"/>
        <w:rPr>
          <w:rFonts w:eastAsia="Times New Roman" w:cs="Times New Roman"/>
          <w:szCs w:val="24"/>
        </w:rPr>
      </w:pPr>
      <w:r w:rsidRPr="005F5BFD">
        <w:rPr>
          <w:rFonts w:eastAsia="Times New Roman" w:cs="Times New Roman"/>
          <w:szCs w:val="24"/>
        </w:rPr>
        <w:t>Κα</w:t>
      </w:r>
      <w:r w:rsidRPr="005F5BFD">
        <w:rPr>
          <w:rFonts w:eastAsia="Times New Roman" w:cs="Times New Roman"/>
          <w:szCs w:val="24"/>
        </w:rPr>
        <w:t>ι βέβαια</w:t>
      </w:r>
      <w:r>
        <w:rPr>
          <w:rFonts w:eastAsia="Times New Roman" w:cs="Times New Roman"/>
          <w:szCs w:val="24"/>
        </w:rPr>
        <w:t>, όσο κ</w:t>
      </w:r>
      <w:r w:rsidRPr="005F5BFD">
        <w:rPr>
          <w:rFonts w:eastAsia="Times New Roman" w:cs="Times New Roman"/>
          <w:szCs w:val="24"/>
        </w:rPr>
        <w:t xml:space="preserve">ι </w:t>
      </w:r>
      <w:r>
        <w:rPr>
          <w:rFonts w:eastAsia="Times New Roman" w:cs="Times New Roman"/>
          <w:szCs w:val="24"/>
        </w:rPr>
        <w:t xml:space="preserve">αν προσπαθήσετε να εξωραΐσετε </w:t>
      </w:r>
      <w:r w:rsidRPr="005F5BFD">
        <w:rPr>
          <w:rFonts w:eastAsia="Times New Roman" w:cs="Times New Roman"/>
          <w:szCs w:val="24"/>
        </w:rPr>
        <w:t>τον ΕΦΚΑ</w:t>
      </w:r>
      <w:r>
        <w:rPr>
          <w:rFonts w:eastAsia="Times New Roman" w:cs="Times New Roman"/>
          <w:szCs w:val="24"/>
        </w:rPr>
        <w:t>, υ</w:t>
      </w:r>
      <w:r w:rsidRPr="005F5BFD">
        <w:rPr>
          <w:rFonts w:eastAsia="Times New Roman" w:cs="Times New Roman"/>
          <w:szCs w:val="24"/>
        </w:rPr>
        <w:t>πάρχουν πολλά ακόμα θέματα τα οποία χρήζουν απάντησης</w:t>
      </w:r>
      <w:r>
        <w:rPr>
          <w:rFonts w:eastAsia="Times New Roman" w:cs="Times New Roman"/>
          <w:szCs w:val="24"/>
        </w:rPr>
        <w:t xml:space="preserve">, όπως είναι η έκδοση των συντάξεων. </w:t>
      </w:r>
      <w:r w:rsidRPr="005F5BFD">
        <w:rPr>
          <w:rFonts w:eastAsia="Times New Roman" w:cs="Times New Roman"/>
          <w:szCs w:val="24"/>
        </w:rPr>
        <w:t>Δεν εκδίδονται συντάξεις παράλληλης και διαδοχικής ασφάλισης</w:t>
      </w:r>
      <w:r>
        <w:rPr>
          <w:rFonts w:eastAsia="Times New Roman" w:cs="Times New Roman"/>
          <w:szCs w:val="24"/>
        </w:rPr>
        <w:t>.</w:t>
      </w:r>
      <w:r w:rsidRPr="005F5BFD">
        <w:rPr>
          <w:rFonts w:eastAsia="Times New Roman" w:cs="Times New Roman"/>
          <w:szCs w:val="24"/>
        </w:rPr>
        <w:t xml:space="preserve"> Δεν εκδίδονται συντάξεις εξωτερικού</w:t>
      </w:r>
      <w:r>
        <w:rPr>
          <w:rFonts w:eastAsia="Times New Roman" w:cs="Times New Roman"/>
          <w:szCs w:val="24"/>
        </w:rPr>
        <w:t>.</w:t>
      </w:r>
      <w:r w:rsidRPr="005F5BFD">
        <w:rPr>
          <w:rFonts w:eastAsia="Times New Roman" w:cs="Times New Roman"/>
          <w:szCs w:val="24"/>
        </w:rPr>
        <w:t xml:space="preserve"> Δεν εκδίδ</w:t>
      </w:r>
      <w:r w:rsidRPr="005F5BFD">
        <w:rPr>
          <w:rFonts w:eastAsia="Times New Roman" w:cs="Times New Roman"/>
          <w:szCs w:val="24"/>
        </w:rPr>
        <w:t xml:space="preserve">ονται συντάξεις </w:t>
      </w:r>
      <w:r>
        <w:rPr>
          <w:rFonts w:eastAsia="Times New Roman" w:cs="Times New Roman"/>
          <w:szCs w:val="24"/>
        </w:rPr>
        <w:t>δ</w:t>
      </w:r>
      <w:r w:rsidRPr="005F5BFD">
        <w:rPr>
          <w:rFonts w:eastAsia="Times New Roman" w:cs="Times New Roman"/>
          <w:szCs w:val="24"/>
        </w:rPr>
        <w:t>ημοσίου</w:t>
      </w:r>
      <w:r>
        <w:rPr>
          <w:rFonts w:eastAsia="Times New Roman" w:cs="Times New Roman"/>
          <w:szCs w:val="24"/>
        </w:rPr>
        <w:t>.</w:t>
      </w:r>
      <w:r w:rsidRPr="005F5BFD">
        <w:rPr>
          <w:rFonts w:eastAsia="Times New Roman" w:cs="Times New Roman"/>
          <w:szCs w:val="24"/>
        </w:rPr>
        <w:t xml:space="preserve"> Δεν </w:t>
      </w:r>
      <w:r>
        <w:rPr>
          <w:rFonts w:eastAsia="Times New Roman" w:cs="Times New Roman"/>
          <w:szCs w:val="24"/>
        </w:rPr>
        <w:lastRenderedPageBreak/>
        <w:t>εκδίδονται συντάξει</w:t>
      </w:r>
      <w:r w:rsidRPr="005F5BFD">
        <w:rPr>
          <w:rFonts w:eastAsia="Times New Roman" w:cs="Times New Roman"/>
          <w:szCs w:val="24"/>
        </w:rPr>
        <w:t>ς νομικών προσώπων δημοσίου δικαίου</w:t>
      </w:r>
      <w:r>
        <w:rPr>
          <w:rFonts w:eastAsia="Times New Roman" w:cs="Times New Roman"/>
          <w:szCs w:val="24"/>
        </w:rPr>
        <w:t>.</w:t>
      </w:r>
      <w:r w:rsidRPr="005F5BFD">
        <w:rPr>
          <w:rFonts w:eastAsia="Times New Roman" w:cs="Times New Roman"/>
          <w:szCs w:val="24"/>
        </w:rPr>
        <w:t xml:space="preserve"> Υπάρχει ένα τεράστιο θέμα με τις συντάξεις χηρείας</w:t>
      </w:r>
      <w:r>
        <w:rPr>
          <w:rFonts w:eastAsia="Times New Roman" w:cs="Times New Roman"/>
          <w:szCs w:val="24"/>
        </w:rPr>
        <w:t>.</w:t>
      </w:r>
      <w:r w:rsidRPr="005F5BFD">
        <w:rPr>
          <w:rFonts w:eastAsia="Times New Roman" w:cs="Times New Roman"/>
          <w:szCs w:val="24"/>
        </w:rPr>
        <w:t xml:space="preserve"> </w:t>
      </w:r>
    </w:p>
    <w:p w14:paraId="0E1B0D90" w14:textId="77777777" w:rsidR="00D94446" w:rsidRDefault="005D7383">
      <w:pPr>
        <w:spacing w:line="600" w:lineRule="auto"/>
        <w:ind w:firstLine="720"/>
        <w:contextualSpacing/>
        <w:jc w:val="both"/>
        <w:rPr>
          <w:rFonts w:eastAsia="Times New Roman" w:cs="Times New Roman"/>
          <w:szCs w:val="24"/>
        </w:rPr>
      </w:pPr>
      <w:r w:rsidRPr="005F5BFD">
        <w:rPr>
          <w:rFonts w:eastAsia="Times New Roman" w:cs="Times New Roman"/>
          <w:szCs w:val="24"/>
        </w:rPr>
        <w:t>Και</w:t>
      </w:r>
      <w:r>
        <w:rPr>
          <w:rFonts w:eastAsia="Times New Roman" w:cs="Times New Roman"/>
          <w:szCs w:val="24"/>
        </w:rPr>
        <w:t>,</w:t>
      </w:r>
      <w:r w:rsidRPr="005F5BFD">
        <w:rPr>
          <w:rFonts w:eastAsia="Times New Roman" w:cs="Times New Roman"/>
          <w:szCs w:val="24"/>
        </w:rPr>
        <w:t xml:space="preserve"> λυπάμαι που το λέω</w:t>
      </w:r>
      <w:r>
        <w:rPr>
          <w:rFonts w:eastAsia="Times New Roman" w:cs="Times New Roman"/>
          <w:szCs w:val="24"/>
        </w:rPr>
        <w:t>,</w:t>
      </w:r>
      <w:r w:rsidRPr="005F5BFD">
        <w:rPr>
          <w:rFonts w:eastAsia="Times New Roman" w:cs="Times New Roman"/>
          <w:szCs w:val="24"/>
        </w:rPr>
        <w:t xml:space="preserve"> </w:t>
      </w:r>
      <w:r>
        <w:rPr>
          <w:rFonts w:eastAsia="Times New Roman" w:cs="Times New Roman"/>
          <w:szCs w:val="24"/>
        </w:rPr>
        <w:t>αλλά με συνεχείς δηλώσεις π</w:t>
      </w:r>
      <w:r w:rsidRPr="005F5BFD">
        <w:rPr>
          <w:rFonts w:eastAsia="Times New Roman" w:cs="Times New Roman"/>
          <w:szCs w:val="24"/>
        </w:rPr>
        <w:t>αίζετε με τον πόν</w:t>
      </w:r>
      <w:r>
        <w:rPr>
          <w:rFonts w:eastAsia="Times New Roman" w:cs="Times New Roman"/>
          <w:szCs w:val="24"/>
        </w:rPr>
        <w:t>ο των ανθρώπων</w:t>
      </w:r>
      <w:r>
        <w:rPr>
          <w:rFonts w:eastAsia="Times New Roman" w:cs="Times New Roman"/>
          <w:szCs w:val="24"/>
        </w:rPr>
        <w:t>,</w:t>
      </w:r>
      <w:r>
        <w:rPr>
          <w:rFonts w:eastAsia="Times New Roman" w:cs="Times New Roman"/>
          <w:szCs w:val="24"/>
        </w:rPr>
        <w:t xml:space="preserve"> που ήδη η ζωή τού</w:t>
      </w:r>
      <w:r w:rsidRPr="005F5BFD">
        <w:rPr>
          <w:rFonts w:eastAsia="Times New Roman" w:cs="Times New Roman"/>
          <w:szCs w:val="24"/>
        </w:rPr>
        <w:t>ς φέρθηκε σκληρ</w:t>
      </w:r>
      <w:r w:rsidRPr="005F5BFD">
        <w:rPr>
          <w:rFonts w:eastAsia="Times New Roman" w:cs="Times New Roman"/>
          <w:szCs w:val="24"/>
        </w:rPr>
        <w:t>ά</w:t>
      </w:r>
      <w:r>
        <w:rPr>
          <w:rFonts w:eastAsia="Times New Roman" w:cs="Times New Roman"/>
          <w:szCs w:val="24"/>
        </w:rPr>
        <w:t>.</w:t>
      </w:r>
      <w:r w:rsidRPr="005F5BFD">
        <w:rPr>
          <w:rFonts w:eastAsia="Times New Roman" w:cs="Times New Roman"/>
          <w:szCs w:val="24"/>
        </w:rPr>
        <w:t xml:space="preserve"> </w:t>
      </w:r>
      <w:r>
        <w:rPr>
          <w:rFonts w:eastAsia="Times New Roman" w:cs="Times New Roman"/>
          <w:szCs w:val="24"/>
        </w:rPr>
        <w:t>Συζητάτε ε</w:t>
      </w:r>
      <w:r w:rsidRPr="005F5BFD">
        <w:rPr>
          <w:rFonts w:eastAsia="Times New Roman" w:cs="Times New Roman"/>
          <w:szCs w:val="24"/>
        </w:rPr>
        <w:t xml:space="preserve">δώ και μήνες </w:t>
      </w:r>
      <w:r>
        <w:rPr>
          <w:rFonts w:eastAsia="Times New Roman" w:cs="Times New Roman"/>
          <w:szCs w:val="24"/>
        </w:rPr>
        <w:t>–</w:t>
      </w:r>
      <w:r w:rsidRPr="005F5BFD">
        <w:rPr>
          <w:rFonts w:eastAsia="Times New Roman" w:cs="Times New Roman"/>
          <w:szCs w:val="24"/>
        </w:rPr>
        <w:t>υποτίθεται</w:t>
      </w:r>
      <w:r>
        <w:rPr>
          <w:rFonts w:eastAsia="Times New Roman" w:cs="Times New Roman"/>
          <w:szCs w:val="24"/>
        </w:rPr>
        <w:t>-</w:t>
      </w:r>
      <w:r w:rsidRPr="005F5BFD">
        <w:rPr>
          <w:rFonts w:eastAsia="Times New Roman" w:cs="Times New Roman"/>
          <w:szCs w:val="24"/>
        </w:rPr>
        <w:t xml:space="preserve"> να φέρετε μία νέα ρύθμιση</w:t>
      </w:r>
      <w:r>
        <w:rPr>
          <w:rFonts w:eastAsia="Times New Roman" w:cs="Times New Roman"/>
          <w:szCs w:val="24"/>
        </w:rPr>
        <w:t>.</w:t>
      </w:r>
      <w:r w:rsidRPr="005F5BFD">
        <w:rPr>
          <w:rFonts w:eastAsia="Times New Roman" w:cs="Times New Roman"/>
          <w:szCs w:val="24"/>
        </w:rPr>
        <w:t xml:space="preserve"> Όλο </w:t>
      </w:r>
      <w:r>
        <w:rPr>
          <w:rFonts w:eastAsia="Times New Roman" w:cs="Times New Roman"/>
          <w:szCs w:val="24"/>
        </w:rPr>
        <w:t>την προαναγγέλλετε, αλλά δεν βλέπουμε α</w:t>
      </w:r>
      <w:r w:rsidRPr="005F5BFD">
        <w:rPr>
          <w:rFonts w:eastAsia="Times New Roman" w:cs="Times New Roman"/>
          <w:szCs w:val="24"/>
        </w:rPr>
        <w:t>υτή τη νέα ρύθμιση</w:t>
      </w:r>
      <w:r>
        <w:rPr>
          <w:rFonts w:eastAsia="Times New Roman" w:cs="Times New Roman"/>
          <w:szCs w:val="24"/>
        </w:rPr>
        <w:t>.</w:t>
      </w:r>
      <w:r w:rsidRPr="005F5BFD">
        <w:rPr>
          <w:rFonts w:eastAsia="Times New Roman" w:cs="Times New Roman"/>
          <w:szCs w:val="24"/>
        </w:rPr>
        <w:t xml:space="preserve"> Και λήγουν σύντομα οι προθεσμίες για τις χήρες που έχασαν τον άνθρωπό </w:t>
      </w:r>
      <w:r>
        <w:rPr>
          <w:rFonts w:eastAsia="Times New Roman" w:cs="Times New Roman"/>
          <w:szCs w:val="24"/>
        </w:rPr>
        <w:t>τους,</w:t>
      </w:r>
      <w:r w:rsidRPr="005F5BFD">
        <w:rPr>
          <w:rFonts w:eastAsia="Times New Roman" w:cs="Times New Roman"/>
          <w:szCs w:val="24"/>
        </w:rPr>
        <w:t xml:space="preserve"> ενώ δεν είχαν πιάσει το όριο ηλικίας που εσείς είχατε ορίσει</w:t>
      </w:r>
      <w:r>
        <w:rPr>
          <w:rFonts w:eastAsia="Times New Roman" w:cs="Times New Roman"/>
          <w:szCs w:val="24"/>
        </w:rPr>
        <w:t>.</w:t>
      </w:r>
    </w:p>
    <w:p w14:paraId="0E1B0D91"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5F5BFD">
        <w:rPr>
          <w:rFonts w:eastAsia="Times New Roman" w:cs="Times New Roman"/>
          <w:szCs w:val="24"/>
        </w:rPr>
        <w:t xml:space="preserve"> το Ελεγκτικό Συνέδριο έχει επισημάνει εδώ στη Βουλή ότι δημιουργούνται διαρκώς νέα ληξιπρόθεσμα</w:t>
      </w:r>
      <w:r>
        <w:rPr>
          <w:rFonts w:eastAsia="Times New Roman" w:cs="Times New Roman"/>
          <w:szCs w:val="24"/>
        </w:rPr>
        <w:t>,</w:t>
      </w:r>
      <w:r w:rsidRPr="005F5BFD">
        <w:rPr>
          <w:rFonts w:eastAsia="Times New Roman" w:cs="Times New Roman"/>
          <w:szCs w:val="24"/>
        </w:rPr>
        <w:t xml:space="preserve"> λόγω αδυναμίας του ΕΦΚΑ να </w:t>
      </w:r>
      <w:r>
        <w:rPr>
          <w:rFonts w:eastAsia="Times New Roman" w:cs="Times New Roman"/>
          <w:szCs w:val="24"/>
        </w:rPr>
        <w:t xml:space="preserve">εκκαθαρίσει </w:t>
      </w:r>
      <w:r w:rsidRPr="005F5BFD">
        <w:rPr>
          <w:rFonts w:eastAsia="Times New Roman" w:cs="Times New Roman"/>
          <w:szCs w:val="24"/>
        </w:rPr>
        <w:t>τις εκκρεμείς συντάξεις</w:t>
      </w:r>
      <w:r>
        <w:rPr>
          <w:rFonts w:eastAsia="Times New Roman" w:cs="Times New Roman"/>
          <w:szCs w:val="24"/>
        </w:rPr>
        <w:t>.</w:t>
      </w:r>
      <w:r w:rsidRPr="005F5BFD">
        <w:rPr>
          <w:rFonts w:eastAsia="Times New Roman" w:cs="Times New Roman"/>
          <w:szCs w:val="24"/>
        </w:rPr>
        <w:t xml:space="preserve"> </w:t>
      </w:r>
      <w:r>
        <w:rPr>
          <w:rFonts w:eastAsia="Times New Roman" w:cs="Times New Roman"/>
          <w:szCs w:val="24"/>
        </w:rPr>
        <w:t xml:space="preserve">Κανείς δεν γνωρίζει </w:t>
      </w:r>
      <w:r w:rsidRPr="005F5BFD">
        <w:rPr>
          <w:rFonts w:eastAsia="Times New Roman" w:cs="Times New Roman"/>
          <w:szCs w:val="24"/>
        </w:rPr>
        <w:t>πόσε</w:t>
      </w:r>
      <w:r w:rsidRPr="005F5BFD">
        <w:rPr>
          <w:rFonts w:eastAsia="Times New Roman" w:cs="Times New Roman"/>
          <w:szCs w:val="24"/>
        </w:rPr>
        <w:t>ς είναι οι συντάξεις σε εκκρεμότητα</w:t>
      </w:r>
      <w:r>
        <w:rPr>
          <w:rFonts w:eastAsia="Times New Roman" w:cs="Times New Roman"/>
          <w:szCs w:val="24"/>
        </w:rPr>
        <w:t>,</w:t>
      </w:r>
      <w:r w:rsidRPr="005F5BFD">
        <w:rPr>
          <w:rFonts w:eastAsia="Times New Roman" w:cs="Times New Roman"/>
          <w:szCs w:val="24"/>
        </w:rPr>
        <w:t xml:space="preserve"> λόγω μιας νέας πρακτικής που έχετε καθιερώσει στο Υπουργείο</w:t>
      </w:r>
      <w:r>
        <w:rPr>
          <w:rFonts w:eastAsia="Times New Roman" w:cs="Times New Roman"/>
          <w:szCs w:val="24"/>
        </w:rPr>
        <w:t>,</w:t>
      </w:r>
      <w:r w:rsidRPr="005F5BFD">
        <w:rPr>
          <w:rFonts w:eastAsia="Times New Roman" w:cs="Times New Roman"/>
          <w:szCs w:val="24"/>
        </w:rPr>
        <w:t xml:space="preserve"> να κλείνετε τους φακέλους όταν λείπει ένα δικαιολογητικό</w:t>
      </w:r>
      <w:r>
        <w:rPr>
          <w:rFonts w:eastAsia="Times New Roman" w:cs="Times New Roman"/>
          <w:szCs w:val="24"/>
        </w:rPr>
        <w:t xml:space="preserve">. </w:t>
      </w:r>
    </w:p>
    <w:p w14:paraId="0E1B0D92" w14:textId="77777777" w:rsidR="00D94446" w:rsidRDefault="005D7383">
      <w:pPr>
        <w:spacing w:line="600" w:lineRule="auto"/>
        <w:ind w:firstLine="720"/>
        <w:contextualSpacing/>
        <w:jc w:val="both"/>
        <w:rPr>
          <w:rFonts w:eastAsia="Times New Roman" w:cs="Times New Roman"/>
          <w:szCs w:val="24"/>
        </w:rPr>
      </w:pPr>
      <w:r>
        <w:rPr>
          <w:rFonts w:eastAsia="Times New Roman" w:cs="Times New Roman"/>
          <w:szCs w:val="24"/>
        </w:rPr>
        <w:t>Μας καταγγέλλουν</w:t>
      </w:r>
      <w:r w:rsidRPr="005F5BFD">
        <w:rPr>
          <w:rFonts w:eastAsia="Times New Roman" w:cs="Times New Roman"/>
          <w:szCs w:val="24"/>
        </w:rPr>
        <w:t xml:space="preserve"> οι εργαζόμενοι του ΕΦΚΑ ότι υπάρχουν περιπτώσεις που το Υπουργείο ζητά</w:t>
      </w:r>
      <w:r>
        <w:rPr>
          <w:rFonts w:eastAsia="Times New Roman" w:cs="Times New Roman"/>
          <w:szCs w:val="24"/>
        </w:rPr>
        <w:t>ει</w:t>
      </w:r>
      <w:r w:rsidRPr="005F5BFD">
        <w:rPr>
          <w:rFonts w:eastAsia="Times New Roman" w:cs="Times New Roman"/>
          <w:szCs w:val="24"/>
        </w:rPr>
        <w:t xml:space="preserve"> </w:t>
      </w:r>
      <w:r>
        <w:rPr>
          <w:rFonts w:eastAsia="Times New Roman" w:cs="Times New Roman"/>
          <w:szCs w:val="24"/>
        </w:rPr>
        <w:t>ένα επιπλ</w:t>
      </w:r>
      <w:r>
        <w:rPr>
          <w:rFonts w:eastAsia="Times New Roman" w:cs="Times New Roman"/>
          <w:szCs w:val="24"/>
        </w:rPr>
        <w:t xml:space="preserve">έον δικαιολογητικό από τον συνταξιούχο </w:t>
      </w:r>
      <w:r w:rsidRPr="005F5BFD">
        <w:rPr>
          <w:rFonts w:eastAsia="Times New Roman" w:cs="Times New Roman"/>
          <w:szCs w:val="24"/>
        </w:rPr>
        <w:t>και του κλείνει το φάκελο</w:t>
      </w:r>
      <w:r>
        <w:rPr>
          <w:rFonts w:eastAsia="Times New Roman" w:cs="Times New Roman"/>
          <w:szCs w:val="24"/>
        </w:rPr>
        <w:t>,</w:t>
      </w:r>
      <w:r w:rsidRPr="005F5BFD">
        <w:rPr>
          <w:rFonts w:eastAsia="Times New Roman" w:cs="Times New Roman"/>
          <w:szCs w:val="24"/>
        </w:rPr>
        <w:t xml:space="preserve"> για να μην εμφανίζεται ότι είναι </w:t>
      </w:r>
      <w:r>
        <w:rPr>
          <w:rFonts w:eastAsia="Times New Roman" w:cs="Times New Roman"/>
          <w:szCs w:val="24"/>
        </w:rPr>
        <w:t>εκκρεμής η σύνταξη.</w:t>
      </w:r>
    </w:p>
    <w:p w14:paraId="0E1B0D93" w14:textId="77777777" w:rsidR="00D94446" w:rsidRDefault="005D738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Κ</w:t>
      </w:r>
      <w:r w:rsidRPr="009D55D2">
        <w:rPr>
          <w:rFonts w:eastAsia="Times New Roman"/>
          <w:color w:val="212121"/>
          <w:szCs w:val="24"/>
        </w:rPr>
        <w:t xml:space="preserve">αι γενικά για </w:t>
      </w:r>
      <w:r>
        <w:rPr>
          <w:rFonts w:eastAsia="Times New Roman"/>
          <w:color w:val="212121"/>
          <w:szCs w:val="24"/>
        </w:rPr>
        <w:t>το θέμα των εκκρεμών συντάξεων, κ</w:t>
      </w:r>
      <w:r w:rsidRPr="009D55D2">
        <w:rPr>
          <w:rFonts w:eastAsia="Times New Roman"/>
          <w:color w:val="212121"/>
          <w:szCs w:val="24"/>
        </w:rPr>
        <w:t>ύριε Υπουργέ</w:t>
      </w:r>
      <w:r>
        <w:rPr>
          <w:rFonts w:eastAsia="Times New Roman"/>
          <w:color w:val="212121"/>
          <w:szCs w:val="24"/>
        </w:rPr>
        <w:t>, πενήντα τέσσερις Β</w:t>
      </w:r>
      <w:r w:rsidRPr="009D55D2">
        <w:rPr>
          <w:rFonts w:eastAsia="Times New Roman"/>
          <w:color w:val="212121"/>
          <w:szCs w:val="24"/>
        </w:rPr>
        <w:t xml:space="preserve">ουλευτές </w:t>
      </w:r>
      <w:r>
        <w:rPr>
          <w:rFonts w:eastAsia="Times New Roman"/>
          <w:color w:val="212121"/>
          <w:szCs w:val="24"/>
        </w:rPr>
        <w:t xml:space="preserve">της </w:t>
      </w:r>
      <w:r w:rsidRPr="009D55D2">
        <w:rPr>
          <w:rFonts w:eastAsia="Times New Roman"/>
          <w:color w:val="212121"/>
          <w:szCs w:val="24"/>
        </w:rPr>
        <w:t xml:space="preserve">Νέας Δημοκρατίας καταθέσαμε πρόσφατα γραπτή </w:t>
      </w:r>
      <w:r w:rsidRPr="009D55D2">
        <w:rPr>
          <w:rFonts w:eastAsia="Times New Roman"/>
          <w:color w:val="212121"/>
          <w:szCs w:val="24"/>
        </w:rPr>
        <w:t>ερώτηση</w:t>
      </w:r>
      <w:r>
        <w:rPr>
          <w:rFonts w:eastAsia="Times New Roman"/>
          <w:color w:val="212121"/>
          <w:szCs w:val="24"/>
        </w:rPr>
        <w:t>.</w:t>
      </w:r>
      <w:r w:rsidRPr="009D55D2">
        <w:rPr>
          <w:rFonts w:eastAsia="Times New Roman"/>
          <w:color w:val="212121"/>
          <w:szCs w:val="24"/>
        </w:rPr>
        <w:t xml:space="preserve"> Ακόμα περιμένουμε την απάντησή </w:t>
      </w:r>
      <w:r>
        <w:rPr>
          <w:rFonts w:eastAsia="Times New Roman"/>
          <w:color w:val="212121"/>
          <w:szCs w:val="24"/>
        </w:rPr>
        <w:t>σας. Διότι</w:t>
      </w:r>
      <w:r>
        <w:rPr>
          <w:rFonts w:eastAsia="Times New Roman"/>
          <w:color w:val="212121"/>
          <w:szCs w:val="24"/>
        </w:rPr>
        <w:t>,</w:t>
      </w:r>
      <w:r>
        <w:rPr>
          <w:rFonts w:eastAsia="Times New Roman"/>
          <w:color w:val="212121"/>
          <w:szCs w:val="24"/>
        </w:rPr>
        <w:t xml:space="preserve"> ενώ σας </w:t>
      </w:r>
      <w:proofErr w:type="spellStart"/>
      <w:r>
        <w:rPr>
          <w:rFonts w:eastAsia="Times New Roman"/>
          <w:color w:val="212121"/>
          <w:szCs w:val="24"/>
        </w:rPr>
        <w:t>συνεχάρη</w:t>
      </w:r>
      <w:r>
        <w:rPr>
          <w:rFonts w:eastAsia="Times New Roman"/>
          <w:color w:val="212121"/>
          <w:szCs w:val="24"/>
        </w:rPr>
        <w:t>ν</w:t>
      </w:r>
      <w:proofErr w:type="spellEnd"/>
      <w:r>
        <w:rPr>
          <w:rFonts w:eastAsia="Times New Roman"/>
          <w:color w:val="212121"/>
          <w:szCs w:val="24"/>
        </w:rPr>
        <w:t xml:space="preserve"> -και π</w:t>
      </w:r>
      <w:r w:rsidRPr="009D55D2">
        <w:rPr>
          <w:rFonts w:eastAsia="Times New Roman"/>
          <w:color w:val="212121"/>
          <w:szCs w:val="24"/>
        </w:rPr>
        <w:t xml:space="preserve">ράγματι είστε πάντα εδώ παρών για να απαντήσετε </w:t>
      </w:r>
      <w:r>
        <w:rPr>
          <w:rFonts w:eastAsia="Times New Roman"/>
          <w:color w:val="212121"/>
          <w:szCs w:val="24"/>
        </w:rPr>
        <w:t xml:space="preserve">σε </w:t>
      </w:r>
      <w:r w:rsidRPr="009D55D2">
        <w:rPr>
          <w:rFonts w:eastAsia="Times New Roman"/>
          <w:color w:val="212121"/>
          <w:szCs w:val="24"/>
        </w:rPr>
        <w:t>επίκαιρες ερωτήσεις</w:t>
      </w:r>
      <w:r>
        <w:rPr>
          <w:rFonts w:eastAsia="Times New Roman"/>
          <w:color w:val="212121"/>
          <w:szCs w:val="24"/>
        </w:rPr>
        <w:t>-</w:t>
      </w:r>
      <w:r>
        <w:rPr>
          <w:rFonts w:eastAsia="Times New Roman"/>
          <w:color w:val="212121"/>
          <w:szCs w:val="24"/>
        </w:rPr>
        <w:t>,</w:t>
      </w:r>
      <w:r w:rsidRPr="009D55D2">
        <w:rPr>
          <w:rFonts w:eastAsia="Times New Roman"/>
          <w:color w:val="212121"/>
          <w:szCs w:val="24"/>
        </w:rPr>
        <w:t xml:space="preserve"> εδώ και τρία χρόνια το Υπουργείο Εργασίας δεν έχει απαντήσει</w:t>
      </w:r>
      <w:r>
        <w:rPr>
          <w:rFonts w:eastAsia="Times New Roman"/>
          <w:color w:val="212121"/>
          <w:szCs w:val="24"/>
        </w:rPr>
        <w:t xml:space="preserve">, κύριε Πρόεδρε, </w:t>
      </w:r>
      <w:r w:rsidRPr="009D55D2">
        <w:rPr>
          <w:rFonts w:eastAsia="Times New Roman"/>
          <w:color w:val="212121"/>
          <w:szCs w:val="24"/>
        </w:rPr>
        <w:t xml:space="preserve">ούτε μία γραπτή </w:t>
      </w:r>
      <w:r>
        <w:rPr>
          <w:rFonts w:eastAsia="Times New Roman"/>
          <w:color w:val="212121"/>
          <w:szCs w:val="24"/>
        </w:rPr>
        <w:t>ερώτηση. Κα</w:t>
      </w:r>
      <w:r w:rsidRPr="009D55D2">
        <w:rPr>
          <w:rFonts w:eastAsia="Times New Roman"/>
          <w:color w:val="212121"/>
          <w:szCs w:val="24"/>
        </w:rPr>
        <w:t xml:space="preserve">ι αυτό είναι μεγάλο θέμα στον </w:t>
      </w:r>
      <w:r>
        <w:rPr>
          <w:rFonts w:eastAsia="Times New Roman"/>
          <w:color w:val="212121"/>
          <w:szCs w:val="24"/>
        </w:rPr>
        <w:t xml:space="preserve">κοινοβουλευτικό έλεγχο. </w:t>
      </w:r>
    </w:p>
    <w:p w14:paraId="0E1B0D94" w14:textId="77777777" w:rsidR="00D94446" w:rsidRDefault="005D738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Π</w:t>
      </w:r>
      <w:r w:rsidRPr="009D55D2">
        <w:rPr>
          <w:rFonts w:eastAsia="Times New Roman"/>
          <w:color w:val="212121"/>
          <w:szCs w:val="24"/>
        </w:rPr>
        <w:t>εριμένω</w:t>
      </w:r>
      <w:r>
        <w:rPr>
          <w:rFonts w:eastAsia="Times New Roman"/>
          <w:color w:val="212121"/>
          <w:szCs w:val="24"/>
        </w:rPr>
        <w:t xml:space="preserve">, </w:t>
      </w:r>
      <w:r w:rsidRPr="009D55D2">
        <w:rPr>
          <w:rFonts w:eastAsia="Times New Roman"/>
          <w:color w:val="212121"/>
          <w:szCs w:val="24"/>
        </w:rPr>
        <w:t>λοιπόν</w:t>
      </w:r>
      <w:r>
        <w:rPr>
          <w:rFonts w:eastAsia="Times New Roman"/>
          <w:color w:val="212121"/>
          <w:szCs w:val="24"/>
        </w:rPr>
        <w:t>,</w:t>
      </w:r>
      <w:r w:rsidRPr="009D55D2">
        <w:rPr>
          <w:rFonts w:eastAsia="Times New Roman"/>
          <w:color w:val="212121"/>
          <w:szCs w:val="24"/>
        </w:rPr>
        <w:t xml:space="preserve"> </w:t>
      </w:r>
      <w:r>
        <w:rPr>
          <w:rFonts w:eastAsia="Times New Roman"/>
          <w:color w:val="212121"/>
          <w:szCs w:val="24"/>
        </w:rPr>
        <w:t>στη δευτερολογία σας απαντήσεις για</w:t>
      </w:r>
      <w:r w:rsidRPr="009D55D2">
        <w:rPr>
          <w:rFonts w:eastAsia="Times New Roman"/>
          <w:color w:val="212121"/>
          <w:szCs w:val="24"/>
        </w:rPr>
        <w:t xml:space="preserve"> αυτά τα θέματα</w:t>
      </w:r>
      <w:r>
        <w:rPr>
          <w:rFonts w:eastAsia="Times New Roman"/>
          <w:color w:val="212121"/>
          <w:szCs w:val="24"/>
        </w:rPr>
        <w:t>. Κ</w:t>
      </w:r>
      <w:r w:rsidRPr="009D55D2">
        <w:rPr>
          <w:rFonts w:eastAsia="Times New Roman"/>
          <w:color w:val="212121"/>
          <w:szCs w:val="24"/>
        </w:rPr>
        <w:t xml:space="preserve">αι νομίζω </w:t>
      </w:r>
      <w:r>
        <w:rPr>
          <w:rFonts w:eastAsia="Times New Roman"/>
          <w:color w:val="212121"/>
          <w:szCs w:val="24"/>
        </w:rPr>
        <w:t xml:space="preserve">ότι θα ήταν </w:t>
      </w:r>
      <w:r w:rsidRPr="009D55D2">
        <w:rPr>
          <w:rFonts w:eastAsia="Times New Roman"/>
          <w:color w:val="212121"/>
          <w:szCs w:val="24"/>
        </w:rPr>
        <w:t xml:space="preserve">και σημαντικό να δώσετε και μία διευκρίνιση </w:t>
      </w:r>
      <w:r>
        <w:rPr>
          <w:rFonts w:eastAsia="Times New Roman"/>
          <w:color w:val="212121"/>
          <w:szCs w:val="24"/>
        </w:rPr>
        <w:t xml:space="preserve">για το </w:t>
      </w:r>
      <w:r w:rsidRPr="009D55D2">
        <w:rPr>
          <w:rFonts w:eastAsia="Times New Roman"/>
          <w:color w:val="212121"/>
          <w:szCs w:val="24"/>
        </w:rPr>
        <w:t>τι θα κάνετε για τις συντάξεις χηρείας που περιμένουν αυτ</w:t>
      </w:r>
      <w:r w:rsidRPr="009D55D2">
        <w:rPr>
          <w:rFonts w:eastAsia="Times New Roman"/>
          <w:color w:val="212121"/>
          <w:szCs w:val="24"/>
        </w:rPr>
        <w:t xml:space="preserve">ή την περίφημη </w:t>
      </w:r>
      <w:r>
        <w:rPr>
          <w:rFonts w:eastAsia="Times New Roman"/>
          <w:color w:val="212121"/>
          <w:szCs w:val="24"/>
        </w:rPr>
        <w:t xml:space="preserve">νέα διάταξη. </w:t>
      </w:r>
    </w:p>
    <w:p w14:paraId="0E1B0D95" w14:textId="77777777" w:rsidR="00D94446" w:rsidRDefault="005D738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9D55D2">
        <w:rPr>
          <w:rFonts w:eastAsia="Times New Roman"/>
          <w:color w:val="212121"/>
          <w:szCs w:val="24"/>
        </w:rPr>
        <w:t xml:space="preserve">αι να μας πείτε από </w:t>
      </w:r>
      <w:r>
        <w:rPr>
          <w:rFonts w:eastAsia="Times New Roman"/>
          <w:color w:val="212121"/>
          <w:szCs w:val="24"/>
        </w:rPr>
        <w:t>εκεί</w:t>
      </w:r>
      <w:r w:rsidRPr="009D55D2">
        <w:rPr>
          <w:rFonts w:eastAsia="Times New Roman"/>
          <w:color w:val="212121"/>
          <w:szCs w:val="24"/>
        </w:rPr>
        <w:t xml:space="preserve"> και πέρα τι θα γίνει και </w:t>
      </w:r>
      <w:r>
        <w:rPr>
          <w:rFonts w:eastAsia="Times New Roman"/>
          <w:color w:val="212121"/>
          <w:szCs w:val="24"/>
        </w:rPr>
        <w:t>με το θέμα των μηνιαίων εκκαθαριστικών. Γ</w:t>
      </w:r>
      <w:r w:rsidRPr="009D55D2">
        <w:rPr>
          <w:rFonts w:eastAsia="Times New Roman"/>
          <w:color w:val="212121"/>
          <w:szCs w:val="24"/>
        </w:rPr>
        <w:t>ιατί δεν εκδίδονται</w:t>
      </w:r>
      <w:r>
        <w:rPr>
          <w:rFonts w:eastAsia="Times New Roman"/>
          <w:color w:val="212121"/>
          <w:szCs w:val="24"/>
        </w:rPr>
        <w:t>; Δ</w:t>
      </w:r>
      <w:r w:rsidRPr="009D55D2">
        <w:rPr>
          <w:rFonts w:eastAsia="Times New Roman"/>
          <w:color w:val="212121"/>
          <w:szCs w:val="24"/>
        </w:rPr>
        <w:t xml:space="preserve">εν θέλετε να πληροφορηθούν </w:t>
      </w:r>
      <w:r>
        <w:rPr>
          <w:rFonts w:eastAsia="Times New Roman"/>
          <w:color w:val="212121"/>
          <w:szCs w:val="24"/>
        </w:rPr>
        <w:t xml:space="preserve">οι </w:t>
      </w:r>
      <w:r w:rsidRPr="009D55D2">
        <w:rPr>
          <w:rFonts w:eastAsia="Times New Roman"/>
          <w:color w:val="212121"/>
          <w:szCs w:val="24"/>
        </w:rPr>
        <w:t xml:space="preserve">συνταξιούχοι το ύψος </w:t>
      </w:r>
      <w:r>
        <w:rPr>
          <w:rFonts w:eastAsia="Times New Roman"/>
          <w:color w:val="212121"/>
          <w:szCs w:val="24"/>
        </w:rPr>
        <w:t xml:space="preserve">της </w:t>
      </w:r>
      <w:r w:rsidRPr="009D55D2">
        <w:rPr>
          <w:rFonts w:eastAsia="Times New Roman"/>
          <w:color w:val="212121"/>
          <w:szCs w:val="24"/>
        </w:rPr>
        <w:t>προσωπικής διαφοράς</w:t>
      </w:r>
      <w:r>
        <w:rPr>
          <w:rFonts w:eastAsia="Times New Roman"/>
          <w:color w:val="212121"/>
          <w:szCs w:val="24"/>
        </w:rPr>
        <w:t>;</w:t>
      </w:r>
    </w:p>
    <w:p w14:paraId="0E1B0D96" w14:textId="77777777" w:rsidR="00D94446" w:rsidRDefault="005D7383">
      <w:pPr>
        <w:tabs>
          <w:tab w:val="left" w:pos="2738"/>
          <w:tab w:val="center" w:pos="4753"/>
          <w:tab w:val="left" w:pos="5723"/>
        </w:tabs>
        <w:spacing w:line="600" w:lineRule="auto"/>
        <w:ind w:firstLine="720"/>
        <w:contextualSpacing/>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 xml:space="preserve">τυπάει το κουδούνι </w:t>
      </w:r>
      <w:r w:rsidRPr="007A2DFD">
        <w:rPr>
          <w:rFonts w:eastAsia="Times New Roman"/>
          <w:color w:val="212121"/>
          <w:szCs w:val="24"/>
        </w:rPr>
        <w:t>λήξ</w:t>
      </w:r>
      <w:r>
        <w:rPr>
          <w:rFonts w:eastAsia="Times New Roman"/>
          <w:color w:val="212121"/>
          <w:szCs w:val="24"/>
        </w:rPr>
        <w:t>εω</w:t>
      </w:r>
      <w:r w:rsidRPr="007A2DFD">
        <w:rPr>
          <w:rFonts w:eastAsia="Times New Roman"/>
          <w:color w:val="212121"/>
          <w:szCs w:val="24"/>
        </w:rPr>
        <w:t xml:space="preserve">ς του χρόνου ομιλίας του κυρίου </w:t>
      </w:r>
      <w:r>
        <w:rPr>
          <w:rFonts w:eastAsia="Times New Roman"/>
          <w:color w:val="212121"/>
          <w:szCs w:val="24"/>
        </w:rPr>
        <w:t>Βουλευτή</w:t>
      </w:r>
      <w:r w:rsidRPr="007A2DFD">
        <w:rPr>
          <w:rFonts w:eastAsia="Times New Roman"/>
          <w:color w:val="212121"/>
          <w:szCs w:val="24"/>
        </w:rPr>
        <w:t>)</w:t>
      </w:r>
    </w:p>
    <w:p w14:paraId="0E1B0D97" w14:textId="77777777" w:rsidR="00D94446" w:rsidRDefault="005D738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Τ</w:t>
      </w:r>
      <w:r w:rsidRPr="009D55D2">
        <w:rPr>
          <w:rFonts w:eastAsia="Times New Roman"/>
          <w:color w:val="212121"/>
          <w:szCs w:val="24"/>
        </w:rPr>
        <w:t>έλος</w:t>
      </w:r>
      <w:r>
        <w:rPr>
          <w:rFonts w:eastAsia="Times New Roman"/>
          <w:color w:val="212121"/>
          <w:szCs w:val="24"/>
        </w:rPr>
        <w:t xml:space="preserve">, να κλείσω με </w:t>
      </w:r>
      <w:r w:rsidRPr="009D55D2">
        <w:rPr>
          <w:rFonts w:eastAsia="Times New Roman"/>
          <w:color w:val="212121"/>
          <w:szCs w:val="24"/>
        </w:rPr>
        <w:t xml:space="preserve">ένα θέμα το οποίο απασχολεί τους εργαζόμενους στον </w:t>
      </w:r>
      <w:r>
        <w:rPr>
          <w:rFonts w:eastAsia="Times New Roman"/>
          <w:color w:val="212121"/>
          <w:szCs w:val="24"/>
        </w:rPr>
        <w:t>ΕΦΚΑ</w:t>
      </w:r>
      <w:r w:rsidRPr="009D55D2">
        <w:rPr>
          <w:rFonts w:eastAsia="Times New Roman"/>
          <w:color w:val="212121"/>
          <w:szCs w:val="24"/>
        </w:rPr>
        <w:t xml:space="preserve"> και έχει κα</w:t>
      </w:r>
      <w:r>
        <w:rPr>
          <w:rFonts w:eastAsia="Times New Roman"/>
          <w:color w:val="212121"/>
          <w:szCs w:val="24"/>
        </w:rPr>
        <w:t xml:space="preserve">ταγγελθεί πολλές φορές από την </w:t>
      </w:r>
      <w:r>
        <w:rPr>
          <w:rFonts w:eastAsia="Times New Roman"/>
          <w:color w:val="212121"/>
          <w:szCs w:val="24"/>
        </w:rPr>
        <w:t>ο</w:t>
      </w:r>
      <w:r w:rsidRPr="009D55D2">
        <w:rPr>
          <w:rFonts w:eastAsia="Times New Roman"/>
          <w:color w:val="212121"/>
          <w:szCs w:val="24"/>
        </w:rPr>
        <w:t xml:space="preserve">μοσπονδία </w:t>
      </w:r>
      <w:r>
        <w:rPr>
          <w:rFonts w:eastAsia="Times New Roman"/>
          <w:color w:val="212121"/>
          <w:szCs w:val="24"/>
        </w:rPr>
        <w:t>τους. Κ</w:t>
      </w:r>
      <w:r w:rsidRPr="009D55D2">
        <w:rPr>
          <w:rFonts w:eastAsia="Times New Roman"/>
          <w:color w:val="212121"/>
          <w:szCs w:val="24"/>
        </w:rPr>
        <w:t>άνετε</w:t>
      </w:r>
      <w:r>
        <w:rPr>
          <w:rFonts w:eastAsia="Times New Roman"/>
          <w:color w:val="212121"/>
          <w:szCs w:val="24"/>
        </w:rPr>
        <w:t xml:space="preserve"> εκ βάθρων αλλαγές στην υπηρεσιακή</w:t>
      </w:r>
      <w:r w:rsidRPr="009D55D2">
        <w:rPr>
          <w:rFonts w:eastAsia="Times New Roman"/>
          <w:color w:val="212121"/>
          <w:szCs w:val="24"/>
        </w:rPr>
        <w:t xml:space="preserve"> </w:t>
      </w:r>
      <w:r>
        <w:rPr>
          <w:rFonts w:eastAsia="Times New Roman"/>
          <w:color w:val="212121"/>
          <w:szCs w:val="24"/>
        </w:rPr>
        <w:t>ιερα</w:t>
      </w:r>
      <w:r w:rsidRPr="009D55D2">
        <w:rPr>
          <w:rFonts w:eastAsia="Times New Roman"/>
          <w:color w:val="212121"/>
          <w:szCs w:val="24"/>
        </w:rPr>
        <w:t>ρχία</w:t>
      </w:r>
      <w:r>
        <w:rPr>
          <w:rFonts w:eastAsia="Times New Roman"/>
          <w:color w:val="212121"/>
          <w:szCs w:val="24"/>
        </w:rPr>
        <w:t>,</w:t>
      </w:r>
      <w:r w:rsidRPr="009D55D2">
        <w:rPr>
          <w:rFonts w:eastAsia="Times New Roman"/>
          <w:color w:val="212121"/>
          <w:szCs w:val="24"/>
        </w:rPr>
        <w:t xml:space="preserve"> ακόμα και σε επίπεδο γε</w:t>
      </w:r>
      <w:r w:rsidRPr="009D55D2">
        <w:rPr>
          <w:rFonts w:eastAsia="Times New Roman"/>
          <w:color w:val="212121"/>
          <w:szCs w:val="24"/>
        </w:rPr>
        <w:t>νικών διευθυντών</w:t>
      </w:r>
      <w:r>
        <w:rPr>
          <w:rFonts w:eastAsia="Times New Roman"/>
          <w:color w:val="212121"/>
          <w:szCs w:val="24"/>
        </w:rPr>
        <w:t>, χωρίς προκηρύ</w:t>
      </w:r>
      <w:r w:rsidRPr="009D55D2">
        <w:rPr>
          <w:rFonts w:eastAsia="Times New Roman"/>
          <w:color w:val="212121"/>
          <w:szCs w:val="24"/>
        </w:rPr>
        <w:t>ξεις</w:t>
      </w:r>
      <w:r>
        <w:rPr>
          <w:rFonts w:eastAsia="Times New Roman"/>
          <w:color w:val="212121"/>
          <w:szCs w:val="24"/>
        </w:rPr>
        <w:t>,</w:t>
      </w:r>
      <w:r w:rsidRPr="009D55D2">
        <w:rPr>
          <w:rFonts w:eastAsia="Times New Roman"/>
          <w:color w:val="212121"/>
          <w:szCs w:val="24"/>
        </w:rPr>
        <w:t xml:space="preserve"> χωρίς κρίσεις</w:t>
      </w:r>
      <w:r>
        <w:rPr>
          <w:rFonts w:eastAsia="Times New Roman"/>
          <w:color w:val="212121"/>
          <w:szCs w:val="24"/>
        </w:rPr>
        <w:t>,</w:t>
      </w:r>
      <w:r w:rsidRPr="009D55D2">
        <w:rPr>
          <w:rFonts w:eastAsia="Times New Roman"/>
          <w:color w:val="212121"/>
          <w:szCs w:val="24"/>
        </w:rPr>
        <w:t xml:space="preserve"> αλλά με απευθείας τοποθετήσεις</w:t>
      </w:r>
      <w:r>
        <w:rPr>
          <w:rFonts w:eastAsia="Times New Roman"/>
          <w:color w:val="212121"/>
          <w:szCs w:val="24"/>
        </w:rPr>
        <w:t>.</w:t>
      </w:r>
    </w:p>
    <w:p w14:paraId="0E1B0D98" w14:textId="77777777" w:rsidR="00D94446" w:rsidRDefault="005D7383">
      <w:pPr>
        <w:tabs>
          <w:tab w:val="left" w:pos="2738"/>
          <w:tab w:val="center" w:pos="4753"/>
          <w:tab w:val="left" w:pos="5723"/>
        </w:tabs>
        <w:spacing w:line="600" w:lineRule="auto"/>
        <w:ind w:firstLine="720"/>
        <w:contextualSpacing/>
        <w:jc w:val="both"/>
        <w:rPr>
          <w:rFonts w:eastAsia="Times New Roman"/>
          <w:color w:val="212121"/>
          <w:szCs w:val="24"/>
        </w:rPr>
      </w:pPr>
      <w:r w:rsidRPr="009D55D2">
        <w:rPr>
          <w:rFonts w:eastAsia="Times New Roman"/>
          <w:color w:val="212121"/>
          <w:szCs w:val="24"/>
        </w:rPr>
        <w:t>Αυτά είναι θέματα που χρήζουν διευκρίνισης</w:t>
      </w:r>
      <w:r>
        <w:rPr>
          <w:rFonts w:eastAsia="Times New Roman"/>
          <w:color w:val="212121"/>
          <w:szCs w:val="24"/>
        </w:rPr>
        <w:t>. Π</w:t>
      </w:r>
      <w:r w:rsidRPr="009D55D2">
        <w:rPr>
          <w:rFonts w:eastAsia="Times New Roman"/>
          <w:color w:val="212121"/>
          <w:szCs w:val="24"/>
        </w:rPr>
        <w:t xml:space="preserve">εριμένω </w:t>
      </w:r>
      <w:r>
        <w:rPr>
          <w:rFonts w:eastAsia="Times New Roman"/>
          <w:color w:val="212121"/>
          <w:szCs w:val="24"/>
        </w:rPr>
        <w:t xml:space="preserve">τη δευτερολογία σας. </w:t>
      </w:r>
    </w:p>
    <w:p w14:paraId="0E1B0D99" w14:textId="77777777" w:rsidR="00D94446" w:rsidRDefault="005D738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w:t>
      </w:r>
      <w:r w:rsidRPr="009D55D2">
        <w:rPr>
          <w:rFonts w:eastAsia="Times New Roman"/>
          <w:color w:val="212121"/>
          <w:szCs w:val="24"/>
        </w:rPr>
        <w:t>υχαριστώ πολύ</w:t>
      </w:r>
      <w:r>
        <w:rPr>
          <w:rFonts w:eastAsia="Times New Roman"/>
          <w:color w:val="212121"/>
          <w:szCs w:val="24"/>
        </w:rPr>
        <w:t>.</w:t>
      </w:r>
    </w:p>
    <w:p w14:paraId="0E1B0D9A" w14:textId="77777777" w:rsidR="00D94446" w:rsidRDefault="005D7383">
      <w:pPr>
        <w:spacing w:line="600" w:lineRule="auto"/>
        <w:ind w:firstLine="720"/>
        <w:contextualSpacing/>
        <w:jc w:val="both"/>
        <w:rPr>
          <w:rFonts w:eastAsia="Times New Roman"/>
          <w:szCs w:val="24"/>
        </w:rPr>
      </w:pPr>
      <w:r w:rsidRPr="000E0C5C">
        <w:rPr>
          <w:rFonts w:eastAsia="Times New Roman"/>
          <w:b/>
          <w:szCs w:val="24"/>
        </w:rPr>
        <w:t xml:space="preserve">ΠΡΟΕΔΡΕΥΩΝ (Δημήτριος </w:t>
      </w:r>
      <w:proofErr w:type="spellStart"/>
      <w:r w:rsidRPr="000E0C5C">
        <w:rPr>
          <w:rFonts w:eastAsia="Times New Roman"/>
          <w:b/>
          <w:szCs w:val="24"/>
        </w:rPr>
        <w:t>Κρεμαστινός</w:t>
      </w:r>
      <w:proofErr w:type="spellEnd"/>
      <w:r w:rsidRPr="000E0C5C">
        <w:rPr>
          <w:rFonts w:eastAsia="Times New Roman"/>
          <w:b/>
          <w:szCs w:val="24"/>
        </w:rPr>
        <w:t>):</w:t>
      </w:r>
      <w:r>
        <w:rPr>
          <w:rFonts w:eastAsia="Times New Roman"/>
          <w:b/>
          <w:szCs w:val="24"/>
        </w:rPr>
        <w:t xml:space="preserve"> </w:t>
      </w:r>
      <w:r>
        <w:rPr>
          <w:rFonts w:eastAsia="Times New Roman"/>
          <w:szCs w:val="24"/>
        </w:rPr>
        <w:t>Πριν σας δώσω τον λόγο, κύριε Υπουργέ</w:t>
      </w:r>
      <w:r w:rsidRPr="001E7F61">
        <w:rPr>
          <w:rFonts w:eastAsia="Times New Roman"/>
          <w:szCs w:val="24"/>
        </w:rPr>
        <w:t>,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w:t>
      </w:r>
      <w:r w:rsidRPr="001E7F61">
        <w:rPr>
          <w:rFonts w:eastAsia="Times New Roman"/>
          <w:szCs w:val="24"/>
        </w:rPr>
        <w:t xml:space="preserve">ουργίας της Βουλής, </w:t>
      </w:r>
      <w:r>
        <w:rPr>
          <w:rFonts w:eastAsia="Times New Roman"/>
          <w:szCs w:val="24"/>
        </w:rPr>
        <w:t>σαράντα μία μαθήτριες και μαθητές και πέντε συνοδοί εκπαιδευτικοί από το 6</w:t>
      </w:r>
      <w:r w:rsidRPr="00E62DA2">
        <w:rPr>
          <w:rFonts w:eastAsia="Times New Roman"/>
          <w:szCs w:val="24"/>
          <w:vertAlign w:val="superscript"/>
        </w:rPr>
        <w:t>ο</w:t>
      </w:r>
      <w:r>
        <w:rPr>
          <w:rFonts w:eastAsia="Times New Roman"/>
          <w:szCs w:val="24"/>
        </w:rPr>
        <w:t xml:space="preserve"> Δημοτικό Σχολείο </w:t>
      </w:r>
      <w:proofErr w:type="spellStart"/>
      <w:r>
        <w:rPr>
          <w:rFonts w:eastAsia="Times New Roman"/>
          <w:szCs w:val="24"/>
        </w:rPr>
        <w:t>Βλαχάτων</w:t>
      </w:r>
      <w:proofErr w:type="spellEnd"/>
      <w:r>
        <w:rPr>
          <w:rFonts w:eastAsia="Times New Roman"/>
          <w:szCs w:val="24"/>
        </w:rPr>
        <w:t xml:space="preserve"> Κεφαλληνίας και από το 17</w:t>
      </w:r>
      <w:r w:rsidRPr="00E62DA2">
        <w:rPr>
          <w:rFonts w:eastAsia="Times New Roman"/>
          <w:szCs w:val="24"/>
          <w:vertAlign w:val="superscript"/>
        </w:rPr>
        <w:t>ο</w:t>
      </w:r>
      <w:r>
        <w:rPr>
          <w:rFonts w:eastAsia="Times New Roman"/>
          <w:szCs w:val="24"/>
        </w:rPr>
        <w:t xml:space="preserve"> Δημοτικό Σχολείο Αγίου Δημητρίου. </w:t>
      </w:r>
    </w:p>
    <w:p w14:paraId="0E1B0D9B" w14:textId="77777777" w:rsidR="00D94446" w:rsidRDefault="005D7383">
      <w:pPr>
        <w:spacing w:line="600" w:lineRule="auto"/>
        <w:ind w:firstLine="720"/>
        <w:contextualSpacing/>
        <w:jc w:val="both"/>
        <w:rPr>
          <w:rFonts w:eastAsia="Times New Roman"/>
          <w:szCs w:val="24"/>
        </w:rPr>
      </w:pPr>
      <w:r>
        <w:rPr>
          <w:rFonts w:eastAsia="Times New Roman"/>
          <w:szCs w:val="24"/>
        </w:rPr>
        <w:t>Η Βουλή σά</w:t>
      </w:r>
      <w:r w:rsidRPr="001E7F61">
        <w:rPr>
          <w:rFonts w:eastAsia="Times New Roman"/>
          <w:szCs w:val="24"/>
        </w:rPr>
        <w:t xml:space="preserve">ς καλωσορίζει. </w:t>
      </w:r>
    </w:p>
    <w:p w14:paraId="0E1B0D9C" w14:textId="77777777" w:rsidR="00D94446" w:rsidRDefault="005D7383">
      <w:pPr>
        <w:spacing w:line="600" w:lineRule="auto"/>
        <w:ind w:firstLine="720"/>
        <w:contextualSpacing/>
        <w:jc w:val="center"/>
        <w:rPr>
          <w:rFonts w:eastAsia="Times New Roman"/>
          <w:szCs w:val="24"/>
        </w:rPr>
      </w:pPr>
      <w:r w:rsidRPr="001E7F61">
        <w:rPr>
          <w:rFonts w:eastAsia="Times New Roman"/>
          <w:szCs w:val="24"/>
        </w:rPr>
        <w:lastRenderedPageBreak/>
        <w:t>(Χειροκροτήματα απ</w:t>
      </w:r>
      <w:r>
        <w:rPr>
          <w:rFonts w:eastAsia="Times New Roman"/>
          <w:szCs w:val="24"/>
        </w:rPr>
        <w:t>’</w:t>
      </w:r>
      <w:r w:rsidRPr="001E7F61">
        <w:rPr>
          <w:rFonts w:eastAsia="Times New Roman"/>
          <w:szCs w:val="24"/>
        </w:rPr>
        <w:t xml:space="preserve"> όλες τις πτέρυγες της Βουλ</w:t>
      </w:r>
      <w:r w:rsidRPr="001E7F61">
        <w:rPr>
          <w:rFonts w:eastAsia="Times New Roman"/>
          <w:szCs w:val="24"/>
        </w:rPr>
        <w:t>ής)</w:t>
      </w:r>
    </w:p>
    <w:p w14:paraId="0E1B0D9D" w14:textId="77777777" w:rsidR="00D94446" w:rsidRDefault="005D738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Σας ενημερώνω, παιδιά, ότι </w:t>
      </w:r>
      <w:r w:rsidRPr="009D55D2">
        <w:rPr>
          <w:rFonts w:eastAsia="Times New Roman"/>
          <w:color w:val="212121"/>
          <w:szCs w:val="24"/>
        </w:rPr>
        <w:t xml:space="preserve">παρακολουθείτε </w:t>
      </w:r>
      <w:r>
        <w:rPr>
          <w:rFonts w:eastAsia="Times New Roman"/>
          <w:color w:val="212121"/>
          <w:szCs w:val="24"/>
        </w:rPr>
        <w:t>μία συνεδρίαση κοινοβουλευτικού ελέγχου, όπου προσέρχονται οι Β</w:t>
      </w:r>
      <w:r w:rsidRPr="009D55D2">
        <w:rPr>
          <w:rFonts w:eastAsia="Times New Roman"/>
          <w:color w:val="212121"/>
          <w:szCs w:val="24"/>
        </w:rPr>
        <w:t xml:space="preserve">ουλευτές με συγκεκριμένα ερωτήματα προς την </w:t>
      </w:r>
      <w:r>
        <w:rPr>
          <w:rFonts w:eastAsia="Times New Roman"/>
          <w:color w:val="212121"/>
          <w:szCs w:val="24"/>
        </w:rPr>
        <w:t>Κ</w:t>
      </w:r>
      <w:r w:rsidRPr="009D55D2">
        <w:rPr>
          <w:rFonts w:eastAsia="Times New Roman"/>
          <w:color w:val="212121"/>
          <w:szCs w:val="24"/>
        </w:rPr>
        <w:t>υβέρνηση</w:t>
      </w:r>
      <w:r>
        <w:rPr>
          <w:rFonts w:eastAsia="Times New Roman"/>
          <w:color w:val="212121"/>
          <w:szCs w:val="24"/>
        </w:rPr>
        <w:t>, τους Υ</w:t>
      </w:r>
      <w:r w:rsidRPr="009D55D2">
        <w:rPr>
          <w:rFonts w:eastAsia="Times New Roman"/>
          <w:color w:val="212121"/>
          <w:szCs w:val="24"/>
        </w:rPr>
        <w:t xml:space="preserve">πουργούς και </w:t>
      </w:r>
      <w:r>
        <w:rPr>
          <w:rFonts w:eastAsia="Times New Roman"/>
          <w:color w:val="212121"/>
          <w:szCs w:val="24"/>
        </w:rPr>
        <w:t>οι Υ</w:t>
      </w:r>
      <w:r w:rsidRPr="009D55D2">
        <w:rPr>
          <w:rFonts w:eastAsia="Times New Roman"/>
          <w:color w:val="212121"/>
          <w:szCs w:val="24"/>
        </w:rPr>
        <w:t>πουργοί απαντούν σε αυτά τα ερωτήματα</w:t>
      </w:r>
      <w:r>
        <w:rPr>
          <w:rFonts w:eastAsia="Times New Roman"/>
          <w:color w:val="212121"/>
          <w:szCs w:val="24"/>
        </w:rPr>
        <w:t>. Ε</w:t>
      </w:r>
      <w:r w:rsidRPr="009D55D2">
        <w:rPr>
          <w:rFonts w:eastAsia="Times New Roman"/>
          <w:color w:val="212121"/>
          <w:szCs w:val="24"/>
        </w:rPr>
        <w:t>ίναι από τις βασικότερες υποχ</w:t>
      </w:r>
      <w:r w:rsidRPr="009D55D2">
        <w:rPr>
          <w:rFonts w:eastAsia="Times New Roman"/>
          <w:color w:val="212121"/>
          <w:szCs w:val="24"/>
        </w:rPr>
        <w:t>ρεώσεις του κοινοβουλευτικού μας συστήματος</w:t>
      </w:r>
      <w:r>
        <w:rPr>
          <w:rFonts w:eastAsia="Times New Roman"/>
          <w:color w:val="212121"/>
          <w:szCs w:val="24"/>
        </w:rPr>
        <w:t>.</w:t>
      </w:r>
    </w:p>
    <w:p w14:paraId="0E1B0D9E" w14:textId="77777777" w:rsidR="00D94446" w:rsidRDefault="005D738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Ορίστε, κύριε Υπουργέ, έχετε τον λόγο. </w:t>
      </w:r>
    </w:p>
    <w:p w14:paraId="0E1B0D9F" w14:textId="77777777" w:rsidR="00D94446" w:rsidRDefault="005D738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ΑΝΑΣΤΑΣΙΟΣ ΠΕΤΡΟΠΟΥΛΟΣ (Υφυπουργός Εργασίας, Κοινωνικής Ασφάλισης και Κοινωνικής Αλληλεγγύης): </w:t>
      </w:r>
      <w:r>
        <w:rPr>
          <w:rFonts w:eastAsia="Times New Roman"/>
          <w:color w:val="212121"/>
          <w:szCs w:val="24"/>
        </w:rPr>
        <w:t xml:space="preserve">Ευχαριστώ πολύ, κύριε Πρόεδρε. </w:t>
      </w:r>
    </w:p>
    <w:p w14:paraId="0E1B0DA0" w14:textId="77777777" w:rsidR="00D94446" w:rsidRDefault="005D738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9D55D2">
        <w:rPr>
          <w:rFonts w:eastAsia="Times New Roman"/>
          <w:color w:val="212121"/>
          <w:szCs w:val="24"/>
        </w:rPr>
        <w:t xml:space="preserve">αλωσορίζω και τους μαθητές που </w:t>
      </w:r>
      <w:r>
        <w:rPr>
          <w:rFonts w:eastAsia="Times New Roman"/>
          <w:color w:val="212121"/>
          <w:szCs w:val="24"/>
        </w:rPr>
        <w:t>παρ</w:t>
      </w:r>
      <w:r w:rsidRPr="009D55D2">
        <w:rPr>
          <w:rFonts w:eastAsia="Times New Roman"/>
          <w:color w:val="212121"/>
          <w:szCs w:val="24"/>
        </w:rPr>
        <w:t>ακολουθού</w:t>
      </w:r>
      <w:r w:rsidRPr="009D55D2">
        <w:rPr>
          <w:rFonts w:eastAsia="Times New Roman"/>
          <w:color w:val="212121"/>
          <w:szCs w:val="24"/>
        </w:rPr>
        <w:t>ν αυτή τη συζήτηση</w:t>
      </w:r>
      <w:r>
        <w:rPr>
          <w:rFonts w:eastAsia="Times New Roman"/>
          <w:color w:val="212121"/>
          <w:szCs w:val="24"/>
        </w:rPr>
        <w:t>, για να θυμούνται ότι τούτη η Κ</w:t>
      </w:r>
      <w:r w:rsidRPr="009D55D2">
        <w:rPr>
          <w:rFonts w:eastAsia="Times New Roman"/>
          <w:color w:val="212121"/>
          <w:szCs w:val="24"/>
        </w:rPr>
        <w:t xml:space="preserve">υβέρνηση επιδιώκει να λύσει προβλήματα που </w:t>
      </w:r>
      <w:r>
        <w:rPr>
          <w:rFonts w:eastAsia="Times New Roman"/>
          <w:color w:val="212121"/>
          <w:szCs w:val="24"/>
        </w:rPr>
        <w:t xml:space="preserve">συσσωρεύθηκαν τα προηγούμενα χρόνια. </w:t>
      </w:r>
    </w:p>
    <w:p w14:paraId="0E1B0DA1" w14:textId="77777777" w:rsidR="00D94446" w:rsidRDefault="005D738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Δ</w:t>
      </w:r>
      <w:r w:rsidRPr="009D55D2">
        <w:rPr>
          <w:rFonts w:eastAsia="Times New Roman"/>
          <w:color w:val="212121"/>
          <w:szCs w:val="24"/>
        </w:rPr>
        <w:t xml:space="preserve">εν πρέπει να ξεχνάμε ότι η θνησιμότητα στην Ελλάδα από τα χρόνια </w:t>
      </w:r>
      <w:r>
        <w:rPr>
          <w:rFonts w:eastAsia="Times New Roman"/>
          <w:color w:val="212121"/>
          <w:szCs w:val="24"/>
        </w:rPr>
        <w:t>2010, 2011</w:t>
      </w:r>
      <w:r w:rsidRPr="009D55D2">
        <w:rPr>
          <w:rFonts w:eastAsia="Times New Roman"/>
          <w:color w:val="212121"/>
          <w:szCs w:val="24"/>
        </w:rPr>
        <w:t xml:space="preserve"> μέχρι </w:t>
      </w:r>
      <w:r>
        <w:rPr>
          <w:rFonts w:eastAsia="Times New Roman"/>
          <w:color w:val="212121"/>
          <w:szCs w:val="24"/>
        </w:rPr>
        <w:t>και το 2014</w:t>
      </w:r>
      <w:r w:rsidRPr="009D55D2">
        <w:rPr>
          <w:rFonts w:eastAsia="Times New Roman"/>
          <w:color w:val="212121"/>
          <w:szCs w:val="24"/>
        </w:rPr>
        <w:t xml:space="preserve"> αυξήθηκε κατά 18% και οι αυτοκ</w:t>
      </w:r>
      <w:r w:rsidRPr="009D55D2">
        <w:rPr>
          <w:rFonts w:eastAsia="Times New Roman"/>
          <w:color w:val="212121"/>
          <w:szCs w:val="24"/>
        </w:rPr>
        <w:t>τονίες πολιτών ανήλθαν στο 7,2%</w:t>
      </w:r>
      <w:r>
        <w:rPr>
          <w:rFonts w:eastAsia="Times New Roman"/>
          <w:color w:val="212121"/>
          <w:szCs w:val="24"/>
        </w:rPr>
        <w:t xml:space="preserve">. </w:t>
      </w:r>
    </w:p>
    <w:p w14:paraId="0E1B0DA2" w14:textId="77777777" w:rsidR="00D94446" w:rsidRDefault="005D738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Η</w:t>
      </w:r>
      <w:r w:rsidRPr="009D55D2">
        <w:rPr>
          <w:rFonts w:eastAsia="Times New Roman"/>
          <w:color w:val="212121"/>
          <w:szCs w:val="24"/>
        </w:rPr>
        <w:t xml:space="preserve"> εικόνα των κάδων απορριμμάτων στην Αθήνα</w:t>
      </w:r>
      <w:r>
        <w:rPr>
          <w:rFonts w:eastAsia="Times New Roman"/>
          <w:color w:val="212121"/>
          <w:szCs w:val="24"/>
        </w:rPr>
        <w:t>,</w:t>
      </w:r>
      <w:r w:rsidRPr="009D55D2">
        <w:rPr>
          <w:rFonts w:eastAsia="Times New Roman"/>
          <w:color w:val="212121"/>
          <w:szCs w:val="24"/>
        </w:rPr>
        <w:t xml:space="preserve"> </w:t>
      </w:r>
      <w:r>
        <w:rPr>
          <w:rFonts w:eastAsia="Times New Roman"/>
          <w:color w:val="212121"/>
          <w:szCs w:val="24"/>
        </w:rPr>
        <w:t xml:space="preserve">από </w:t>
      </w:r>
      <w:r w:rsidRPr="009D55D2">
        <w:rPr>
          <w:rFonts w:eastAsia="Times New Roman"/>
          <w:color w:val="212121"/>
          <w:szCs w:val="24"/>
        </w:rPr>
        <w:t>όπου είχαν εξαφανιστεί οι γάτες και οι σκύλοι</w:t>
      </w:r>
      <w:r>
        <w:rPr>
          <w:rFonts w:eastAsia="Times New Roman"/>
          <w:color w:val="212121"/>
          <w:szCs w:val="24"/>
        </w:rPr>
        <w:t>,</w:t>
      </w:r>
      <w:r w:rsidRPr="009D55D2">
        <w:rPr>
          <w:rFonts w:eastAsia="Times New Roman"/>
          <w:color w:val="212121"/>
          <w:szCs w:val="24"/>
        </w:rPr>
        <w:t xml:space="preserve"> γιατί ήταν άνθρωποι που </w:t>
      </w:r>
      <w:r>
        <w:rPr>
          <w:rFonts w:eastAsia="Times New Roman"/>
          <w:color w:val="212121"/>
          <w:szCs w:val="24"/>
        </w:rPr>
        <w:t>έτρωγαν</w:t>
      </w:r>
      <w:r w:rsidRPr="009D55D2">
        <w:rPr>
          <w:rFonts w:eastAsia="Times New Roman"/>
          <w:color w:val="212121"/>
          <w:szCs w:val="24"/>
        </w:rPr>
        <w:t xml:space="preserve"> τα αποφάγια</w:t>
      </w:r>
      <w:r>
        <w:rPr>
          <w:rFonts w:eastAsia="Times New Roman"/>
          <w:color w:val="212121"/>
          <w:szCs w:val="24"/>
        </w:rPr>
        <w:t>,</w:t>
      </w:r>
      <w:r w:rsidRPr="009D55D2">
        <w:rPr>
          <w:rFonts w:eastAsia="Times New Roman"/>
          <w:color w:val="212121"/>
          <w:szCs w:val="24"/>
        </w:rPr>
        <w:t xml:space="preserve"> είναι μία εικόνα την οποία </w:t>
      </w:r>
      <w:r>
        <w:rPr>
          <w:rFonts w:eastAsia="Times New Roman"/>
          <w:color w:val="212121"/>
          <w:szCs w:val="24"/>
        </w:rPr>
        <w:t xml:space="preserve">ίσως </w:t>
      </w:r>
      <w:r w:rsidRPr="009D55D2">
        <w:rPr>
          <w:rFonts w:eastAsia="Times New Roman"/>
          <w:color w:val="212121"/>
          <w:szCs w:val="24"/>
        </w:rPr>
        <w:t xml:space="preserve">δεν προλάβατε να δείτε </w:t>
      </w:r>
      <w:r>
        <w:rPr>
          <w:rFonts w:eastAsia="Times New Roman"/>
          <w:color w:val="212121"/>
          <w:szCs w:val="24"/>
        </w:rPr>
        <w:t>εσείς,</w:t>
      </w:r>
      <w:r w:rsidRPr="009D55D2">
        <w:rPr>
          <w:rFonts w:eastAsia="Times New Roman"/>
          <w:color w:val="212121"/>
          <w:szCs w:val="24"/>
        </w:rPr>
        <w:t xml:space="preserve"> παιδιά</w:t>
      </w:r>
      <w:r>
        <w:rPr>
          <w:rFonts w:eastAsia="Times New Roman"/>
          <w:color w:val="212121"/>
          <w:szCs w:val="24"/>
        </w:rPr>
        <w:t xml:space="preserve">, αλλά είναι </w:t>
      </w:r>
      <w:r>
        <w:rPr>
          <w:rFonts w:eastAsia="Times New Roman"/>
          <w:color w:val="212121"/>
          <w:szCs w:val="24"/>
        </w:rPr>
        <w:t>μι</w:t>
      </w:r>
      <w:r w:rsidRPr="009D55D2">
        <w:rPr>
          <w:rFonts w:eastAsia="Times New Roman"/>
          <w:color w:val="212121"/>
          <w:szCs w:val="24"/>
        </w:rPr>
        <w:t xml:space="preserve">α </w:t>
      </w:r>
      <w:r>
        <w:rPr>
          <w:rFonts w:eastAsia="Times New Roman"/>
          <w:color w:val="212121"/>
          <w:szCs w:val="24"/>
        </w:rPr>
        <w:t>πραγματική</w:t>
      </w:r>
      <w:r w:rsidRPr="009D55D2">
        <w:rPr>
          <w:rFonts w:eastAsia="Times New Roman"/>
          <w:color w:val="212121"/>
          <w:szCs w:val="24"/>
        </w:rPr>
        <w:t xml:space="preserve"> εικόνα</w:t>
      </w:r>
      <w:r>
        <w:rPr>
          <w:rFonts w:eastAsia="Times New Roman"/>
          <w:color w:val="212121"/>
          <w:szCs w:val="24"/>
        </w:rPr>
        <w:t>,</w:t>
      </w:r>
      <w:r>
        <w:rPr>
          <w:rFonts w:eastAsia="Times New Roman"/>
          <w:color w:val="212121"/>
          <w:szCs w:val="24"/>
        </w:rPr>
        <w:t xml:space="preserve"> η οποία έχει εκλείψει. Αντιμετωπίσαμε μία </w:t>
      </w:r>
      <w:r w:rsidRPr="009D55D2">
        <w:rPr>
          <w:rFonts w:eastAsia="Times New Roman"/>
          <w:color w:val="212121"/>
          <w:szCs w:val="24"/>
        </w:rPr>
        <w:t xml:space="preserve">ανθρωπιστική κρίση στη χώρα και με δυσκολίες </w:t>
      </w:r>
      <w:r>
        <w:rPr>
          <w:rFonts w:eastAsia="Times New Roman"/>
          <w:color w:val="212121"/>
          <w:szCs w:val="24"/>
        </w:rPr>
        <w:t>δημιουργήσαμε</w:t>
      </w:r>
      <w:r w:rsidRPr="009D55D2">
        <w:rPr>
          <w:rFonts w:eastAsia="Times New Roman"/>
          <w:color w:val="212121"/>
          <w:szCs w:val="24"/>
        </w:rPr>
        <w:t xml:space="preserve"> όρους για να αφήσουμε πίσω μας αυτό το παρελθόν</w:t>
      </w:r>
      <w:r>
        <w:rPr>
          <w:rFonts w:eastAsia="Times New Roman"/>
          <w:color w:val="212121"/>
          <w:szCs w:val="24"/>
        </w:rPr>
        <w:t xml:space="preserve">. Διότι </w:t>
      </w:r>
      <w:r w:rsidRPr="009D55D2">
        <w:rPr>
          <w:rFonts w:eastAsia="Times New Roman"/>
          <w:color w:val="212121"/>
          <w:szCs w:val="24"/>
        </w:rPr>
        <w:t xml:space="preserve">ο κατώτατος </w:t>
      </w:r>
      <w:r>
        <w:rPr>
          <w:rFonts w:eastAsia="Times New Roman"/>
          <w:color w:val="212121"/>
          <w:szCs w:val="24"/>
        </w:rPr>
        <w:t>μισθός στην περίοδο 2010</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20</w:t>
      </w:r>
      <w:r w:rsidRPr="009D55D2">
        <w:rPr>
          <w:rFonts w:eastAsia="Times New Roman"/>
          <w:color w:val="212121"/>
          <w:szCs w:val="24"/>
        </w:rPr>
        <w:t xml:space="preserve">14 μειώθηκε κατά 22% για τους </w:t>
      </w:r>
      <w:r>
        <w:rPr>
          <w:rFonts w:eastAsia="Times New Roman"/>
          <w:color w:val="212121"/>
          <w:szCs w:val="24"/>
        </w:rPr>
        <w:t>άνω τω</w:t>
      </w:r>
      <w:r>
        <w:rPr>
          <w:rFonts w:eastAsia="Times New Roman"/>
          <w:color w:val="212121"/>
          <w:szCs w:val="24"/>
        </w:rPr>
        <w:t>ν είκοσι πέντε και κατά 32% για τους κάτω των είκοσι πέντε και γενικά υπήρξ</w:t>
      </w:r>
      <w:r w:rsidRPr="009D55D2">
        <w:rPr>
          <w:rFonts w:eastAsia="Times New Roman"/>
          <w:color w:val="212121"/>
          <w:szCs w:val="24"/>
        </w:rPr>
        <w:t>ε μία μείωση της κατά κεφαλήν δαπάνης κοινωνικής προστασίας κατά 18% μεταξύ 2010</w:t>
      </w:r>
      <w:r>
        <w:rPr>
          <w:rFonts w:eastAsia="Times New Roman"/>
          <w:color w:val="212121"/>
          <w:szCs w:val="24"/>
        </w:rPr>
        <w:t xml:space="preserve"> </w:t>
      </w:r>
      <w:r>
        <w:rPr>
          <w:rFonts w:eastAsia="Times New Roman"/>
          <w:color w:val="212121"/>
          <w:szCs w:val="24"/>
        </w:rPr>
        <w:t>-</w:t>
      </w:r>
      <w:r w:rsidRPr="009D55D2">
        <w:rPr>
          <w:rFonts w:eastAsia="Times New Roman"/>
          <w:color w:val="212121"/>
          <w:szCs w:val="24"/>
        </w:rPr>
        <w:t xml:space="preserve"> 2014</w:t>
      </w:r>
      <w:r>
        <w:rPr>
          <w:rFonts w:eastAsia="Times New Roman"/>
          <w:color w:val="212121"/>
          <w:szCs w:val="24"/>
        </w:rPr>
        <w:t xml:space="preserve">. </w:t>
      </w:r>
    </w:p>
    <w:p w14:paraId="0E1B0DA3" w14:textId="77777777" w:rsidR="00D94446" w:rsidRDefault="005D738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Δυόμισι </w:t>
      </w:r>
      <w:r w:rsidRPr="009D55D2">
        <w:rPr>
          <w:rFonts w:eastAsia="Times New Roman"/>
          <w:color w:val="212121"/>
          <w:szCs w:val="24"/>
        </w:rPr>
        <w:t>εκατομμύρια πολίτες ήταν ανασφάλιστοι και εγώ δεν έχω κανένα πρόβλημα</w:t>
      </w:r>
      <w:r>
        <w:rPr>
          <w:rFonts w:eastAsia="Times New Roman"/>
          <w:color w:val="212121"/>
          <w:szCs w:val="24"/>
        </w:rPr>
        <w:t>, κύριε Π</w:t>
      </w:r>
      <w:r w:rsidRPr="009D55D2">
        <w:rPr>
          <w:rFonts w:eastAsia="Times New Roman"/>
          <w:color w:val="212121"/>
          <w:szCs w:val="24"/>
        </w:rPr>
        <w:t>ρόεδρ</w:t>
      </w:r>
      <w:r w:rsidRPr="009D55D2">
        <w:rPr>
          <w:rFonts w:eastAsia="Times New Roman"/>
          <w:color w:val="212121"/>
          <w:szCs w:val="24"/>
        </w:rPr>
        <w:t>ε της Βουλής</w:t>
      </w:r>
      <w:r>
        <w:rPr>
          <w:rFonts w:eastAsia="Times New Roman"/>
          <w:color w:val="212121"/>
          <w:szCs w:val="24"/>
        </w:rPr>
        <w:t>,</w:t>
      </w:r>
      <w:r w:rsidRPr="009D55D2">
        <w:rPr>
          <w:rFonts w:eastAsia="Times New Roman"/>
          <w:color w:val="212121"/>
          <w:szCs w:val="24"/>
        </w:rPr>
        <w:t xml:space="preserve"> να απαντήσω </w:t>
      </w:r>
      <w:r>
        <w:rPr>
          <w:rFonts w:eastAsia="Times New Roman"/>
          <w:color w:val="212121"/>
          <w:szCs w:val="24"/>
        </w:rPr>
        <w:t xml:space="preserve">σε όλα όσα είπε ο κ. </w:t>
      </w:r>
      <w:proofErr w:type="spellStart"/>
      <w:r>
        <w:rPr>
          <w:rFonts w:eastAsia="Times New Roman"/>
          <w:color w:val="212121"/>
          <w:szCs w:val="24"/>
        </w:rPr>
        <w:t>Μ</w:t>
      </w:r>
      <w:r w:rsidRPr="009D55D2">
        <w:rPr>
          <w:rFonts w:eastAsia="Times New Roman"/>
          <w:color w:val="212121"/>
          <w:szCs w:val="24"/>
        </w:rPr>
        <w:t>ηταράκης</w:t>
      </w:r>
      <w:proofErr w:type="spellEnd"/>
      <w:r w:rsidRPr="009D55D2">
        <w:rPr>
          <w:rFonts w:eastAsia="Times New Roman"/>
          <w:color w:val="212121"/>
          <w:szCs w:val="24"/>
        </w:rPr>
        <w:t xml:space="preserve"> και σε άλλα ακόμα</w:t>
      </w:r>
      <w:r>
        <w:rPr>
          <w:rFonts w:eastAsia="Times New Roman"/>
          <w:color w:val="212121"/>
          <w:szCs w:val="24"/>
        </w:rPr>
        <w:t>,</w:t>
      </w:r>
      <w:r w:rsidRPr="009D55D2">
        <w:rPr>
          <w:rFonts w:eastAsia="Times New Roman"/>
          <w:color w:val="212121"/>
          <w:szCs w:val="24"/>
        </w:rPr>
        <w:t xml:space="preserve"> που αποτελούν τις αιτίες για όσα είπε</w:t>
      </w:r>
      <w:r>
        <w:rPr>
          <w:rFonts w:eastAsia="Times New Roman"/>
          <w:color w:val="212121"/>
          <w:szCs w:val="24"/>
        </w:rPr>
        <w:t>.</w:t>
      </w:r>
      <w:r w:rsidRPr="009D55D2">
        <w:rPr>
          <w:rFonts w:eastAsia="Times New Roman"/>
          <w:color w:val="212121"/>
          <w:szCs w:val="24"/>
        </w:rPr>
        <w:t xml:space="preserve"> </w:t>
      </w:r>
      <w:r>
        <w:rPr>
          <w:rFonts w:eastAsia="Times New Roman"/>
          <w:color w:val="212121"/>
          <w:szCs w:val="24"/>
        </w:rPr>
        <w:t>Κ</w:t>
      </w:r>
      <w:r w:rsidRPr="009D55D2">
        <w:rPr>
          <w:rFonts w:eastAsia="Times New Roman"/>
          <w:color w:val="212121"/>
          <w:szCs w:val="24"/>
        </w:rPr>
        <w:t xml:space="preserve">αι οι αιτίες </w:t>
      </w:r>
      <w:r>
        <w:rPr>
          <w:rFonts w:eastAsia="Times New Roman"/>
          <w:color w:val="212121"/>
          <w:szCs w:val="24"/>
        </w:rPr>
        <w:t>βρίσκονται στην πλήρη κατάρρευση της ε</w:t>
      </w:r>
      <w:r w:rsidRPr="009D55D2">
        <w:rPr>
          <w:rFonts w:eastAsia="Times New Roman"/>
          <w:color w:val="212121"/>
          <w:szCs w:val="24"/>
        </w:rPr>
        <w:t>λληνικής οικονομίας</w:t>
      </w:r>
      <w:r>
        <w:rPr>
          <w:rFonts w:eastAsia="Times New Roman"/>
          <w:color w:val="212121"/>
          <w:szCs w:val="24"/>
        </w:rPr>
        <w:t>,</w:t>
      </w:r>
      <w:r w:rsidRPr="009D55D2">
        <w:rPr>
          <w:rFonts w:eastAsia="Times New Roman"/>
          <w:color w:val="212121"/>
          <w:szCs w:val="24"/>
        </w:rPr>
        <w:t xml:space="preserve"> διότι </w:t>
      </w:r>
      <w:r>
        <w:rPr>
          <w:rFonts w:eastAsia="Times New Roman"/>
          <w:color w:val="212121"/>
          <w:szCs w:val="24"/>
        </w:rPr>
        <w:t>τρία εκατομμύρια οκτακόσιες χιλιάδες άνθρωποι, συμπολίτες μας,</w:t>
      </w:r>
      <w:r>
        <w:rPr>
          <w:rFonts w:eastAsia="Times New Roman"/>
          <w:color w:val="212121"/>
          <w:szCs w:val="24"/>
        </w:rPr>
        <w:t xml:space="preserve"> ζούσαν </w:t>
      </w:r>
      <w:r>
        <w:rPr>
          <w:rFonts w:eastAsia="Times New Roman"/>
          <w:color w:val="212121"/>
          <w:szCs w:val="24"/>
        </w:rPr>
        <w:lastRenderedPageBreak/>
        <w:t xml:space="preserve">κάτω από το όριο της </w:t>
      </w:r>
      <w:r w:rsidRPr="009D55D2">
        <w:rPr>
          <w:rFonts w:eastAsia="Times New Roman"/>
          <w:color w:val="212121"/>
          <w:szCs w:val="24"/>
        </w:rPr>
        <w:t>φτώχειας</w:t>
      </w:r>
      <w:r>
        <w:rPr>
          <w:rFonts w:eastAsia="Times New Roman"/>
          <w:color w:val="212121"/>
          <w:szCs w:val="24"/>
        </w:rPr>
        <w:t>,</w:t>
      </w:r>
      <w:r w:rsidRPr="009D55D2">
        <w:rPr>
          <w:rFonts w:eastAsia="Times New Roman"/>
          <w:color w:val="212121"/>
          <w:szCs w:val="24"/>
        </w:rPr>
        <w:t xml:space="preserve"> με </w:t>
      </w:r>
      <w:r>
        <w:rPr>
          <w:rFonts w:eastAsia="Times New Roman"/>
          <w:color w:val="212121"/>
          <w:szCs w:val="24"/>
        </w:rPr>
        <w:t xml:space="preserve">κίνδυνο τον </w:t>
      </w:r>
      <w:r w:rsidRPr="009D55D2">
        <w:rPr>
          <w:rFonts w:eastAsia="Times New Roman"/>
          <w:color w:val="212121"/>
          <w:szCs w:val="24"/>
        </w:rPr>
        <w:t xml:space="preserve">κοινωνικό αποκλεισμό </w:t>
      </w:r>
      <w:r>
        <w:rPr>
          <w:rFonts w:eastAsia="Times New Roman"/>
          <w:color w:val="212121"/>
          <w:szCs w:val="24"/>
        </w:rPr>
        <w:t>για τα 2/3 των νέων. Γ</w:t>
      </w:r>
      <w:r w:rsidRPr="009D55D2">
        <w:rPr>
          <w:rFonts w:eastAsia="Times New Roman"/>
          <w:color w:val="212121"/>
          <w:szCs w:val="24"/>
        </w:rPr>
        <w:t>ια αυτό</w:t>
      </w:r>
      <w:r>
        <w:rPr>
          <w:rFonts w:eastAsia="Times New Roman"/>
          <w:color w:val="212121"/>
          <w:szCs w:val="24"/>
        </w:rPr>
        <w:t>ν</w:t>
      </w:r>
      <w:r w:rsidRPr="009D55D2">
        <w:rPr>
          <w:rFonts w:eastAsia="Times New Roman"/>
          <w:color w:val="212121"/>
          <w:szCs w:val="24"/>
        </w:rPr>
        <w:t xml:space="preserve"> το</w:t>
      </w:r>
      <w:r>
        <w:rPr>
          <w:rFonts w:eastAsia="Times New Roman"/>
          <w:color w:val="212121"/>
          <w:szCs w:val="24"/>
        </w:rPr>
        <w:t>ν λόγο προκλήθηκε και αυτή η φ</w:t>
      </w:r>
      <w:r w:rsidRPr="009D55D2">
        <w:rPr>
          <w:rFonts w:eastAsia="Times New Roman"/>
          <w:color w:val="212121"/>
          <w:szCs w:val="24"/>
        </w:rPr>
        <w:t xml:space="preserve">υγή εκτός </w:t>
      </w:r>
      <w:r>
        <w:rPr>
          <w:rFonts w:eastAsia="Times New Roman"/>
          <w:color w:val="212121"/>
          <w:szCs w:val="24"/>
        </w:rPr>
        <w:t xml:space="preserve">της </w:t>
      </w:r>
      <w:r w:rsidRPr="009D55D2">
        <w:rPr>
          <w:rFonts w:eastAsia="Times New Roman"/>
          <w:color w:val="212121"/>
          <w:szCs w:val="24"/>
        </w:rPr>
        <w:t>Ελλάδος</w:t>
      </w:r>
      <w:r>
        <w:rPr>
          <w:rFonts w:eastAsia="Times New Roman"/>
          <w:color w:val="212121"/>
          <w:szCs w:val="24"/>
        </w:rPr>
        <w:t>.</w:t>
      </w:r>
    </w:p>
    <w:p w14:paraId="0E1B0DA4" w14:textId="77777777" w:rsidR="00D94446" w:rsidRDefault="005D738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Δ</w:t>
      </w:r>
      <w:r w:rsidRPr="009D55D2">
        <w:rPr>
          <w:rFonts w:eastAsia="Times New Roman"/>
          <w:color w:val="212121"/>
          <w:szCs w:val="24"/>
        </w:rPr>
        <w:t xml:space="preserve">εν μπορούμε να ξεχνάμε τις αιτίες </w:t>
      </w:r>
      <w:r>
        <w:rPr>
          <w:rFonts w:eastAsia="Times New Roman"/>
          <w:color w:val="212121"/>
          <w:szCs w:val="24"/>
        </w:rPr>
        <w:t>που με αντίξοους</w:t>
      </w:r>
      <w:r w:rsidRPr="009D55D2">
        <w:rPr>
          <w:rFonts w:eastAsia="Times New Roman"/>
          <w:color w:val="212121"/>
          <w:szCs w:val="24"/>
        </w:rPr>
        <w:t xml:space="preserve"> όρους έπρεπε η δική μας </w:t>
      </w:r>
      <w:r>
        <w:rPr>
          <w:rFonts w:eastAsia="Times New Roman"/>
          <w:color w:val="212121"/>
          <w:szCs w:val="24"/>
        </w:rPr>
        <w:t>Κυβέρνηση να αντιμε</w:t>
      </w:r>
      <w:r>
        <w:rPr>
          <w:rFonts w:eastAsia="Times New Roman"/>
          <w:color w:val="212121"/>
          <w:szCs w:val="24"/>
        </w:rPr>
        <w:t xml:space="preserve">τωπίσει και </w:t>
      </w:r>
      <w:r w:rsidRPr="009D55D2">
        <w:rPr>
          <w:rFonts w:eastAsia="Times New Roman"/>
          <w:color w:val="212121"/>
          <w:szCs w:val="24"/>
        </w:rPr>
        <w:t xml:space="preserve">δεν μπορεί να ρωτάει κανείς σαν να ξεχνάει </w:t>
      </w:r>
      <w:r>
        <w:rPr>
          <w:rFonts w:eastAsia="Times New Roman"/>
          <w:color w:val="212121"/>
          <w:szCs w:val="24"/>
        </w:rPr>
        <w:t>το τι</w:t>
      </w:r>
      <w:r w:rsidRPr="009D55D2">
        <w:rPr>
          <w:rFonts w:eastAsia="Times New Roman"/>
          <w:color w:val="212121"/>
          <w:szCs w:val="24"/>
        </w:rPr>
        <w:t xml:space="preserve"> έφταιξε για το παρελθόν</w:t>
      </w:r>
      <w:r>
        <w:rPr>
          <w:rFonts w:eastAsia="Times New Roman"/>
          <w:color w:val="212121"/>
          <w:szCs w:val="24"/>
        </w:rPr>
        <w:t xml:space="preserve">. </w:t>
      </w:r>
    </w:p>
    <w:p w14:paraId="0E1B0DA5" w14:textId="77777777" w:rsidR="00D94446" w:rsidRDefault="005D738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w:t>
      </w:r>
      <w:r w:rsidRPr="009D55D2">
        <w:rPr>
          <w:rFonts w:eastAsia="Times New Roman"/>
          <w:color w:val="212121"/>
          <w:szCs w:val="24"/>
        </w:rPr>
        <w:t>γώ θα μπορούσα να απαντάω</w:t>
      </w:r>
      <w:r>
        <w:rPr>
          <w:rFonts w:eastAsia="Times New Roman"/>
          <w:color w:val="212121"/>
          <w:szCs w:val="24"/>
        </w:rPr>
        <w:t xml:space="preserve"> -δεν έχω κανένα </w:t>
      </w:r>
      <w:r w:rsidRPr="009D55D2">
        <w:rPr>
          <w:rFonts w:eastAsia="Times New Roman"/>
          <w:color w:val="212121"/>
          <w:szCs w:val="24"/>
        </w:rPr>
        <w:t>πρόβλημα</w:t>
      </w:r>
      <w:r>
        <w:rPr>
          <w:rFonts w:eastAsia="Times New Roman"/>
          <w:color w:val="212121"/>
          <w:szCs w:val="24"/>
        </w:rPr>
        <w:t xml:space="preserve">- για αρκετή ώρα, μια και δεν </w:t>
      </w:r>
      <w:r w:rsidRPr="009D55D2">
        <w:rPr>
          <w:rFonts w:eastAsia="Times New Roman"/>
          <w:color w:val="212121"/>
          <w:szCs w:val="24"/>
        </w:rPr>
        <w:t xml:space="preserve">έχουμε </w:t>
      </w:r>
      <w:r>
        <w:rPr>
          <w:rFonts w:eastAsia="Times New Roman"/>
          <w:color w:val="212121"/>
          <w:szCs w:val="24"/>
        </w:rPr>
        <w:t>και άλλες</w:t>
      </w:r>
      <w:r w:rsidRPr="009D55D2">
        <w:rPr>
          <w:rFonts w:eastAsia="Times New Roman"/>
          <w:color w:val="212121"/>
          <w:szCs w:val="24"/>
        </w:rPr>
        <w:t xml:space="preserve"> ερωτήσεις</w:t>
      </w:r>
      <w:r>
        <w:rPr>
          <w:rFonts w:eastAsia="Times New Roman"/>
          <w:color w:val="212121"/>
          <w:szCs w:val="24"/>
        </w:rPr>
        <w:t xml:space="preserve">. Όμως, αν τα συστήματα της κοινωνικής ασφάλισης ήταν ελλιπή, </w:t>
      </w:r>
      <w:r>
        <w:rPr>
          <w:rFonts w:eastAsia="Times New Roman"/>
          <w:color w:val="212121"/>
          <w:szCs w:val="24"/>
        </w:rPr>
        <w:t>ήταν διότι είχαμε όλους αυτούς τους οκτώ διαφορετικούς φορείς τελευταία -είχαμε πολύ περισσότερους</w:t>
      </w:r>
      <w:r w:rsidRPr="009D55D2">
        <w:rPr>
          <w:rFonts w:eastAsia="Times New Roman"/>
          <w:color w:val="212121"/>
          <w:szCs w:val="24"/>
        </w:rPr>
        <w:t xml:space="preserve"> στο παρελθόν</w:t>
      </w:r>
      <w:r>
        <w:rPr>
          <w:rFonts w:eastAsia="Times New Roman"/>
          <w:color w:val="212121"/>
          <w:szCs w:val="24"/>
        </w:rPr>
        <w:t>-</w:t>
      </w:r>
      <w:r>
        <w:rPr>
          <w:rFonts w:eastAsia="Times New Roman"/>
          <w:color w:val="212121"/>
          <w:szCs w:val="24"/>
        </w:rPr>
        <w:t>,</w:t>
      </w:r>
      <w:r w:rsidRPr="009D55D2">
        <w:rPr>
          <w:rFonts w:eastAsia="Times New Roman"/>
          <w:color w:val="212121"/>
          <w:szCs w:val="24"/>
        </w:rPr>
        <w:t xml:space="preserve"> οι οποίοι είχαν διαφορετικά πληροφοριακά συστήματα</w:t>
      </w:r>
      <w:r>
        <w:rPr>
          <w:rFonts w:eastAsia="Times New Roman"/>
          <w:color w:val="212121"/>
          <w:szCs w:val="24"/>
        </w:rPr>
        <w:t>.</w:t>
      </w:r>
      <w:r w:rsidRPr="009D55D2">
        <w:rPr>
          <w:rFonts w:eastAsia="Times New Roman"/>
          <w:color w:val="212121"/>
          <w:szCs w:val="24"/>
        </w:rPr>
        <w:t xml:space="preserve"> </w:t>
      </w:r>
    </w:p>
    <w:p w14:paraId="0E1B0DA6" w14:textId="77777777" w:rsidR="00D94446" w:rsidRDefault="005D7383">
      <w:pPr>
        <w:tabs>
          <w:tab w:val="left" w:pos="2246"/>
        </w:tabs>
        <w:spacing w:line="600" w:lineRule="auto"/>
        <w:ind w:firstLine="720"/>
        <w:contextualSpacing/>
        <w:jc w:val="both"/>
        <w:rPr>
          <w:rFonts w:eastAsia="Times New Roman"/>
          <w:color w:val="212121"/>
          <w:szCs w:val="24"/>
        </w:rPr>
      </w:pPr>
      <w:r>
        <w:rPr>
          <w:rFonts w:eastAsia="Times New Roman"/>
          <w:color w:val="212121"/>
          <w:szCs w:val="24"/>
        </w:rPr>
        <w:t>Έπρεπε να εκκαθαρίσουμε είκοσι οκτώ εκατομμύρια διαφορετικά μητρώα για μόλις δέκα εκατομμ</w:t>
      </w:r>
      <w:r>
        <w:rPr>
          <w:rFonts w:eastAsia="Times New Roman"/>
          <w:color w:val="212121"/>
          <w:szCs w:val="24"/>
        </w:rPr>
        <w:t>ύρια πεντακόσιες χιλιάδες πληθυσμό. Είχαν διαμορφωθεί παράλογες καταστάσεις και έπρεπε να αλλάξουν</w:t>
      </w:r>
      <w:r>
        <w:rPr>
          <w:rFonts w:eastAsia="Times New Roman"/>
          <w:color w:val="212121"/>
          <w:szCs w:val="24"/>
        </w:rPr>
        <w:t>,</w:t>
      </w:r>
      <w:r>
        <w:rPr>
          <w:rFonts w:eastAsia="Times New Roman"/>
          <w:color w:val="212121"/>
          <w:szCs w:val="24"/>
        </w:rPr>
        <w:t xml:space="preserve"> με τη δημιουργία του Ενιαίου Φορέα Κοινωνικής Ασφάλισης</w:t>
      </w:r>
      <w:r>
        <w:rPr>
          <w:rFonts w:eastAsia="Times New Roman"/>
          <w:color w:val="212121"/>
          <w:szCs w:val="24"/>
        </w:rPr>
        <w:t>,</w:t>
      </w:r>
      <w:r>
        <w:rPr>
          <w:rFonts w:eastAsia="Times New Roman"/>
          <w:color w:val="212121"/>
          <w:szCs w:val="24"/>
        </w:rPr>
        <w:t xml:space="preserve"> που η Νέα Δημοκρατία θέλει να καταργήσει</w:t>
      </w:r>
      <w:r>
        <w:rPr>
          <w:rFonts w:eastAsia="Times New Roman"/>
          <w:color w:val="212121"/>
          <w:szCs w:val="24"/>
        </w:rPr>
        <w:t>,</w:t>
      </w:r>
      <w:r>
        <w:rPr>
          <w:rFonts w:eastAsia="Times New Roman"/>
          <w:color w:val="212121"/>
          <w:szCs w:val="24"/>
        </w:rPr>
        <w:t xml:space="preserve"> </w:t>
      </w:r>
      <w:r>
        <w:rPr>
          <w:rFonts w:eastAsia="Times New Roman"/>
          <w:color w:val="212121"/>
          <w:szCs w:val="24"/>
        </w:rPr>
        <w:lastRenderedPageBreak/>
        <w:t>για να επανέλθουμε στο παλιό σύστημα με τις πολύ υψηλές ε</w:t>
      </w:r>
      <w:r>
        <w:rPr>
          <w:rFonts w:eastAsia="Times New Roman"/>
          <w:color w:val="212121"/>
          <w:szCs w:val="24"/>
        </w:rPr>
        <w:t>ισφορές και με τα προβλήματα</w:t>
      </w:r>
      <w:r>
        <w:rPr>
          <w:rFonts w:eastAsia="Times New Roman"/>
          <w:color w:val="212121"/>
          <w:szCs w:val="24"/>
        </w:rPr>
        <w:t>,</w:t>
      </w:r>
      <w:r>
        <w:rPr>
          <w:rFonts w:eastAsia="Times New Roman"/>
          <w:color w:val="212121"/>
          <w:szCs w:val="24"/>
        </w:rPr>
        <w:t xml:space="preserve"> τα οποία προκάλεσαν λουκέτα στην αγορά. </w:t>
      </w:r>
    </w:p>
    <w:p w14:paraId="0E1B0DA7" w14:textId="77777777" w:rsidR="00D94446" w:rsidRDefault="005D7383">
      <w:pPr>
        <w:spacing w:line="600" w:lineRule="auto"/>
        <w:ind w:firstLine="720"/>
        <w:contextualSpacing/>
        <w:jc w:val="both"/>
        <w:rPr>
          <w:rFonts w:eastAsia="Times New Roman"/>
          <w:color w:val="212121"/>
          <w:szCs w:val="24"/>
        </w:rPr>
      </w:pPr>
      <w:r>
        <w:rPr>
          <w:rFonts w:eastAsia="Times New Roman"/>
          <w:color w:val="212121"/>
          <w:szCs w:val="24"/>
        </w:rPr>
        <w:t>Επαναλαμβάνω -και είναι μεγάλη ευθύνη του πολιτικού κόσμου της χώρας- ότι η Κυβέρνησή μας προσπαθεί να επιλύσει προβλήματα τα οποία σωρεύτηκαν στο παρελθόν</w:t>
      </w:r>
      <w:r>
        <w:rPr>
          <w:rFonts w:eastAsia="Times New Roman"/>
          <w:color w:val="212121"/>
          <w:szCs w:val="24"/>
        </w:rPr>
        <w:t>,</w:t>
      </w:r>
      <w:r>
        <w:rPr>
          <w:rFonts w:eastAsia="Times New Roman"/>
          <w:color w:val="212121"/>
          <w:szCs w:val="24"/>
        </w:rPr>
        <w:t xml:space="preserve"> με τα τεράστια χρέη που δημι</w:t>
      </w:r>
      <w:r>
        <w:rPr>
          <w:rFonts w:eastAsia="Times New Roman"/>
          <w:color w:val="212121"/>
          <w:szCs w:val="24"/>
        </w:rPr>
        <w:t>ουργήθηκαν</w:t>
      </w:r>
      <w:r>
        <w:rPr>
          <w:rFonts w:eastAsia="Times New Roman"/>
          <w:color w:val="212121"/>
          <w:szCs w:val="24"/>
        </w:rPr>
        <w:t>,</w:t>
      </w:r>
      <w:r>
        <w:rPr>
          <w:rFonts w:eastAsia="Times New Roman"/>
          <w:color w:val="212121"/>
          <w:szCs w:val="24"/>
        </w:rPr>
        <w:t xml:space="preserve"> ιδίως στη μικρομεσαία επιχειρηματικότητα, που διακηρυκτικά τουλάχιστον η Νέα Δημοκρατία φαίνεται να θέλει να ευνοήσει. Αυτά τα προβλήματα μπορούν να επιλυθούν μόνο με τον ΕΦΚΑ, διότι ο υπολογισμός των οφειλών μπορεί να γίνει με βάση τον νέο τρό</w:t>
      </w:r>
      <w:r>
        <w:rPr>
          <w:rFonts w:eastAsia="Times New Roman"/>
          <w:color w:val="212121"/>
          <w:szCs w:val="24"/>
        </w:rPr>
        <w:t>πο υπολογισμού</w:t>
      </w:r>
      <w:r>
        <w:rPr>
          <w:rFonts w:eastAsia="Times New Roman"/>
          <w:color w:val="212121"/>
          <w:szCs w:val="24"/>
        </w:rPr>
        <w:t>,</w:t>
      </w:r>
      <w:r>
        <w:rPr>
          <w:rFonts w:eastAsia="Times New Roman"/>
          <w:color w:val="212121"/>
          <w:szCs w:val="24"/>
        </w:rPr>
        <w:t xml:space="preserve"> που στηρίζεται στα καθαρά έσοδα. Αυτό θα επιφέρει μία λύση.</w:t>
      </w:r>
    </w:p>
    <w:p w14:paraId="0E1B0DA8" w14:textId="77777777" w:rsidR="00D94446" w:rsidRDefault="005D7383">
      <w:pPr>
        <w:spacing w:line="600" w:lineRule="auto"/>
        <w:ind w:firstLine="720"/>
        <w:contextualSpacing/>
        <w:jc w:val="both"/>
        <w:rPr>
          <w:rFonts w:eastAsia="Times New Roman"/>
          <w:color w:val="212121"/>
          <w:szCs w:val="24"/>
        </w:rPr>
      </w:pPr>
      <w:r>
        <w:rPr>
          <w:rFonts w:eastAsia="Times New Roman"/>
          <w:color w:val="212121"/>
          <w:szCs w:val="24"/>
        </w:rPr>
        <w:t xml:space="preserve">(Στο σημείο αυτό </w:t>
      </w:r>
      <w:r>
        <w:rPr>
          <w:rFonts w:eastAsia="Times New Roman"/>
          <w:color w:val="212121"/>
          <w:szCs w:val="24"/>
        </w:rPr>
        <w:t>κ</w:t>
      </w:r>
      <w:r>
        <w:rPr>
          <w:rFonts w:eastAsia="Times New Roman"/>
          <w:color w:val="212121"/>
          <w:szCs w:val="24"/>
        </w:rPr>
        <w:t>τυπάει το κουδούνι λήξεως του χρόνου ομιλίας του κυρίου Υφυπουργού)</w:t>
      </w:r>
    </w:p>
    <w:p w14:paraId="0E1B0DA9" w14:textId="77777777" w:rsidR="00D94446" w:rsidRDefault="005D7383">
      <w:pPr>
        <w:spacing w:line="600" w:lineRule="auto"/>
        <w:ind w:firstLine="720"/>
        <w:contextualSpacing/>
        <w:jc w:val="both"/>
        <w:rPr>
          <w:rFonts w:eastAsia="Times New Roman"/>
          <w:color w:val="212121"/>
          <w:szCs w:val="24"/>
        </w:rPr>
      </w:pPr>
      <w:r>
        <w:rPr>
          <w:rFonts w:eastAsia="Times New Roman"/>
          <w:color w:val="212121"/>
          <w:szCs w:val="24"/>
        </w:rPr>
        <w:t xml:space="preserve">Με αφορμή αυτές τις ερωτήσεις που κάνει σήμερα ο κ. </w:t>
      </w:r>
      <w:proofErr w:type="spellStart"/>
      <w:r>
        <w:rPr>
          <w:rFonts w:eastAsia="Times New Roman"/>
          <w:color w:val="212121"/>
          <w:szCs w:val="24"/>
        </w:rPr>
        <w:t>Μηταράκης</w:t>
      </w:r>
      <w:proofErr w:type="spellEnd"/>
      <w:r>
        <w:rPr>
          <w:rFonts w:eastAsia="Times New Roman"/>
          <w:color w:val="212121"/>
          <w:szCs w:val="24"/>
        </w:rPr>
        <w:t>,</w:t>
      </w:r>
      <w:r>
        <w:rPr>
          <w:rFonts w:eastAsia="Times New Roman"/>
          <w:color w:val="212121"/>
          <w:szCs w:val="24"/>
        </w:rPr>
        <w:t xml:space="preserve"> καλώ τη Νέα Δημοκρατία να εγκαταλείψει τις διακηρύξεις για μείωση της κύριας σύνταξης, για μείωση -και ουσιαστικά περικοπή- των επικουρικών συντάξεων, διότι το ενδιαφέρον για τη χηρεία και τη σύνταξη χηρείας θα είναι υποκριτικό αν </w:t>
      </w:r>
      <w:r>
        <w:rPr>
          <w:rFonts w:eastAsia="Times New Roman"/>
          <w:color w:val="212121"/>
          <w:szCs w:val="24"/>
        </w:rPr>
        <w:lastRenderedPageBreak/>
        <w:t>ταυτοχρόνως η Νέα Δημοκρ</w:t>
      </w:r>
      <w:r>
        <w:rPr>
          <w:rFonts w:eastAsia="Times New Roman"/>
          <w:color w:val="212121"/>
          <w:szCs w:val="24"/>
        </w:rPr>
        <w:t>ατία δεν παραιτηθεί από την άποψή της, την οποία έχει διακηρύξει και ως σχέδιο, ότι ουσιαστικά θα κάνει τις κύριες συντάξεις κυμαινόμενες. Αν έχει λεφτά</w:t>
      </w:r>
      <w:r>
        <w:rPr>
          <w:rFonts w:eastAsia="Times New Roman"/>
          <w:color w:val="212121"/>
          <w:szCs w:val="24"/>
        </w:rPr>
        <w:t>,</w:t>
      </w:r>
      <w:r>
        <w:rPr>
          <w:rFonts w:eastAsia="Times New Roman"/>
          <w:color w:val="212121"/>
          <w:szCs w:val="24"/>
        </w:rPr>
        <w:t xml:space="preserve"> θα δίνει, αφού προηγουμένως γίνει μια δραστική περικοπή, που θα ξεπερνά αθροιστικά τον πρώτο χρόνο τα </w:t>
      </w:r>
      <w:r>
        <w:rPr>
          <w:rFonts w:eastAsia="Times New Roman"/>
          <w:color w:val="212121"/>
          <w:szCs w:val="24"/>
        </w:rPr>
        <w:t>2,5 δισεκατομμύρια ευρώ.</w:t>
      </w:r>
    </w:p>
    <w:p w14:paraId="0E1B0DAA" w14:textId="77777777" w:rsidR="00D94446" w:rsidRDefault="005D7383">
      <w:pPr>
        <w:spacing w:line="600" w:lineRule="auto"/>
        <w:ind w:firstLine="720"/>
        <w:contextualSpacing/>
        <w:jc w:val="both"/>
        <w:rPr>
          <w:rFonts w:eastAsia="Times New Roman"/>
          <w:color w:val="212121"/>
          <w:szCs w:val="24"/>
        </w:rPr>
      </w:pPr>
      <w:r>
        <w:rPr>
          <w:rFonts w:eastAsia="Times New Roman"/>
          <w:color w:val="212121"/>
          <w:szCs w:val="24"/>
        </w:rPr>
        <w:t>Σε αυτά δεν έχει απαντήσει ποτέ η Νέα Δημοκρατία. Δημιουργείται ένα μεγάλο πρόβλημα</w:t>
      </w:r>
      <w:r>
        <w:rPr>
          <w:rFonts w:eastAsia="Times New Roman"/>
          <w:color w:val="212121"/>
          <w:szCs w:val="24"/>
        </w:rPr>
        <w:t>,</w:t>
      </w:r>
      <w:r>
        <w:rPr>
          <w:rFonts w:eastAsia="Times New Roman"/>
          <w:color w:val="212121"/>
          <w:szCs w:val="24"/>
        </w:rPr>
        <w:t xml:space="preserve"> ελλειμματικό</w:t>
      </w:r>
      <w:r>
        <w:rPr>
          <w:rFonts w:eastAsia="Times New Roman"/>
          <w:color w:val="212121"/>
          <w:szCs w:val="24"/>
        </w:rPr>
        <w:t>,</w:t>
      </w:r>
      <w:r>
        <w:rPr>
          <w:rFonts w:eastAsia="Times New Roman"/>
          <w:color w:val="212121"/>
          <w:szCs w:val="24"/>
        </w:rPr>
        <w:t xml:space="preserve"> στη μετάβαση σε ένα νέο σύστημα τέτοιο</w:t>
      </w:r>
      <w:r>
        <w:rPr>
          <w:rFonts w:eastAsia="Times New Roman"/>
          <w:color w:val="212121"/>
          <w:szCs w:val="24"/>
        </w:rPr>
        <w:t>,</w:t>
      </w:r>
      <w:r>
        <w:rPr>
          <w:rFonts w:eastAsia="Times New Roman"/>
          <w:color w:val="212121"/>
          <w:szCs w:val="24"/>
        </w:rPr>
        <w:t xml:space="preserve"> που θα δημιουργεί ανάγκη χρηματοδότησης ύψους 55 δισεκατομμυρίων ευρώ γι’ αυτή τη μετάβαση, </w:t>
      </w:r>
      <w:r>
        <w:rPr>
          <w:rFonts w:eastAsia="Times New Roman"/>
          <w:color w:val="212121"/>
          <w:szCs w:val="24"/>
        </w:rPr>
        <w:t>μόνο για τις επικουρικές συντάξεις</w:t>
      </w:r>
      <w:r>
        <w:rPr>
          <w:rFonts w:eastAsia="Times New Roman"/>
          <w:color w:val="212121"/>
          <w:szCs w:val="24"/>
        </w:rPr>
        <w:t>,</w:t>
      </w:r>
      <w:r>
        <w:rPr>
          <w:rFonts w:eastAsia="Times New Roman"/>
          <w:color w:val="212121"/>
          <w:szCs w:val="24"/>
        </w:rPr>
        <w:t xml:space="preserve"> και πολύ περισσότερο για τις κύριες. Με τον νέο τρόπο που η Νέα Δημοκρατία διευκρίνισε ότι θα αντιμετωπίσει το θέμα, σύμφωνα με όσα είπε τουλάχιστον ο κ. Μητσοτάκης στο </w:t>
      </w:r>
      <w:r>
        <w:rPr>
          <w:rFonts w:eastAsia="Times New Roman"/>
          <w:color w:val="212121"/>
          <w:szCs w:val="24"/>
        </w:rPr>
        <w:t>σ</w:t>
      </w:r>
      <w:r>
        <w:rPr>
          <w:rFonts w:eastAsia="Times New Roman"/>
          <w:color w:val="212121"/>
          <w:szCs w:val="24"/>
        </w:rPr>
        <w:t xml:space="preserve">υνέδριο των </w:t>
      </w:r>
      <w:r>
        <w:rPr>
          <w:rFonts w:eastAsia="Times New Roman"/>
          <w:color w:val="212121"/>
          <w:szCs w:val="24"/>
        </w:rPr>
        <w:t>α</w:t>
      </w:r>
      <w:r>
        <w:rPr>
          <w:rFonts w:eastAsia="Times New Roman"/>
          <w:color w:val="212121"/>
          <w:szCs w:val="24"/>
        </w:rPr>
        <w:t xml:space="preserve">σφαλιστικών </w:t>
      </w:r>
      <w:r>
        <w:rPr>
          <w:rFonts w:eastAsia="Times New Roman"/>
          <w:color w:val="212121"/>
          <w:szCs w:val="24"/>
        </w:rPr>
        <w:t>ε</w:t>
      </w:r>
      <w:r>
        <w:rPr>
          <w:rFonts w:eastAsia="Times New Roman"/>
          <w:color w:val="212121"/>
          <w:szCs w:val="24"/>
        </w:rPr>
        <w:t>ταιρειών, φαίνεται να μη</w:t>
      </w:r>
      <w:r>
        <w:rPr>
          <w:rFonts w:eastAsia="Times New Roman"/>
          <w:color w:val="212121"/>
          <w:szCs w:val="24"/>
        </w:rPr>
        <w:t xml:space="preserve">ν υπάρχει πια δημόσια κοινωνική ασφάλιση στην Ελλάδα. Επομένως ας μη μας λέει τι θα κάνει για τη σύνταξη χηρείας, διότι απλώς δεν θα υπάρξει δυνατότητα καταβολής συντάξεων χηρείας. </w:t>
      </w:r>
    </w:p>
    <w:p w14:paraId="0E1B0DAB" w14:textId="77777777" w:rsidR="00D94446" w:rsidRDefault="005D7383">
      <w:pPr>
        <w:spacing w:line="600" w:lineRule="auto"/>
        <w:ind w:firstLine="720"/>
        <w:contextualSpacing/>
        <w:jc w:val="both"/>
        <w:rPr>
          <w:rFonts w:eastAsia="Times New Roman"/>
          <w:color w:val="212121"/>
          <w:szCs w:val="24"/>
        </w:rPr>
      </w:pPr>
      <w:r>
        <w:rPr>
          <w:rFonts w:eastAsia="Times New Roman"/>
          <w:color w:val="212121"/>
          <w:szCs w:val="24"/>
        </w:rPr>
        <w:lastRenderedPageBreak/>
        <w:t>Επειδή, όμως, δεν θα αποφύγω την ακριβή απάντηση ως προς το ερώτημα, θα πω</w:t>
      </w:r>
      <w:r>
        <w:rPr>
          <w:rFonts w:eastAsia="Times New Roman"/>
          <w:color w:val="212121"/>
          <w:szCs w:val="24"/>
        </w:rPr>
        <w:t xml:space="preserve"> ότι ως προς τις συντάξεις χηρείας δεν έχει προκύψει κανένα πρόβλημα, γιατί δεν έχει γίνει κα</w:t>
      </w:r>
      <w:r>
        <w:rPr>
          <w:rFonts w:eastAsia="Times New Roman"/>
          <w:color w:val="212121"/>
          <w:szCs w:val="24"/>
        </w:rPr>
        <w:t>μ</w:t>
      </w:r>
      <w:r>
        <w:rPr>
          <w:rFonts w:eastAsia="Times New Roman"/>
          <w:color w:val="212121"/>
          <w:szCs w:val="24"/>
        </w:rPr>
        <w:t>μία περικοπή σε σύνταξη χηρείας. Αυτό προβλέπεται από τον νόμο με τη συμπλήρωση τριετίας</w:t>
      </w:r>
      <w:r>
        <w:rPr>
          <w:rFonts w:eastAsia="Times New Roman"/>
          <w:color w:val="212121"/>
          <w:szCs w:val="24"/>
        </w:rPr>
        <w:t>,</w:t>
      </w:r>
      <w:r>
        <w:rPr>
          <w:rFonts w:eastAsia="Times New Roman"/>
          <w:color w:val="212121"/>
          <w:szCs w:val="24"/>
        </w:rPr>
        <w:t xml:space="preserve"> που ολοκληρώνεται στις 13 Μαΐου του 2019. </w:t>
      </w:r>
    </w:p>
    <w:p w14:paraId="0E1B0DAC" w14:textId="77777777" w:rsidR="00D94446" w:rsidRDefault="005D7383">
      <w:pPr>
        <w:spacing w:line="600" w:lineRule="auto"/>
        <w:ind w:firstLine="720"/>
        <w:contextualSpacing/>
        <w:jc w:val="both"/>
        <w:rPr>
          <w:rFonts w:eastAsia="Times New Roman"/>
          <w:color w:val="212121"/>
          <w:szCs w:val="24"/>
        </w:rPr>
      </w:pPr>
      <w:r>
        <w:rPr>
          <w:rFonts w:eastAsia="Times New Roman"/>
          <w:color w:val="212121"/>
          <w:szCs w:val="24"/>
        </w:rPr>
        <w:t xml:space="preserve">Αυτή τη στιγμή όλοι παίρνουν </w:t>
      </w:r>
      <w:r>
        <w:rPr>
          <w:rFonts w:eastAsia="Times New Roman"/>
          <w:color w:val="212121"/>
          <w:szCs w:val="24"/>
        </w:rPr>
        <w:t>σύνταξη χηρείας. Έχουμε αυξήσει τη βασική σύνταξη. Για τις αγρότισσες χήρες πήγε από τα 73 ευρώ στα 320 ευρώ και 720 ευρώ λαμβάνει η χήρα με ανήλικο παιδί στους υπόλοιπους φορείς -ΟΑΕΕ και ΙΚΑ-</w:t>
      </w:r>
      <w:r>
        <w:rPr>
          <w:rFonts w:eastAsia="Times New Roman"/>
          <w:color w:val="212121"/>
          <w:szCs w:val="24"/>
        </w:rPr>
        <w:t>,</w:t>
      </w:r>
      <w:r>
        <w:rPr>
          <w:rFonts w:eastAsia="Times New Roman"/>
          <w:color w:val="212121"/>
          <w:szCs w:val="24"/>
        </w:rPr>
        <w:t xml:space="preserve"> όπου ουσιαστικά διπλασιάσαμε την κατώτατη σύνταξη. Αν καθίσου</w:t>
      </w:r>
      <w:r>
        <w:rPr>
          <w:rFonts w:eastAsia="Times New Roman"/>
          <w:color w:val="212121"/>
          <w:szCs w:val="24"/>
        </w:rPr>
        <w:t xml:space="preserve">με να δούμε και αποτυπώσουμε ακριβώς ποια είναι αυτά τα ποσά, θα δούμε ότι υπάρχει και βελτίωση των κατώτατων συντάξεων που καταβάλλουμε και </w:t>
      </w:r>
      <w:r w:rsidRPr="00D400B6">
        <w:rPr>
          <w:rFonts w:eastAsia="Times New Roman"/>
          <w:color w:val="212121"/>
          <w:szCs w:val="24"/>
        </w:rPr>
        <w:t>καλύπτου</w:t>
      </w:r>
      <w:r>
        <w:rPr>
          <w:rFonts w:eastAsia="Times New Roman"/>
          <w:color w:val="212121"/>
          <w:szCs w:val="24"/>
        </w:rPr>
        <w:t>με σε μεγάλο βαθμό και τις ανώτερες. Και πρέπει να δούμε και την περίπτωση που πραγματικά η σύνταξη αυτή μπ</w:t>
      </w:r>
      <w:r>
        <w:rPr>
          <w:rFonts w:eastAsia="Times New Roman"/>
          <w:color w:val="212121"/>
          <w:szCs w:val="24"/>
        </w:rPr>
        <w:t>ορεί να βελτιωθεί</w:t>
      </w:r>
      <w:r>
        <w:rPr>
          <w:rFonts w:eastAsia="Times New Roman"/>
          <w:color w:val="212121"/>
          <w:szCs w:val="24"/>
        </w:rPr>
        <w:t>,</w:t>
      </w:r>
      <w:r>
        <w:rPr>
          <w:rFonts w:eastAsia="Times New Roman"/>
          <w:color w:val="212121"/>
          <w:szCs w:val="24"/>
        </w:rPr>
        <w:t xml:space="preserve"> εκεί που δεν υπάρχει ενδεχομένως δεύτερη σύνταξη ή εισόδημα πραγματικό στα άτομα που πάσχουν.</w:t>
      </w:r>
    </w:p>
    <w:p w14:paraId="0E1B0DAD" w14:textId="77777777" w:rsidR="00D94446" w:rsidRDefault="005D7383">
      <w:pPr>
        <w:spacing w:line="600" w:lineRule="auto"/>
        <w:ind w:firstLine="720"/>
        <w:contextualSpacing/>
        <w:jc w:val="both"/>
        <w:rPr>
          <w:rFonts w:eastAsia="Times New Roman"/>
          <w:color w:val="212121"/>
          <w:szCs w:val="24"/>
        </w:rPr>
      </w:pPr>
      <w:r>
        <w:rPr>
          <w:rFonts w:eastAsia="Times New Roman"/>
          <w:color w:val="212121"/>
          <w:szCs w:val="24"/>
        </w:rPr>
        <w:lastRenderedPageBreak/>
        <w:t xml:space="preserve">Για την προσωπική διαφορά να πω, κύριε </w:t>
      </w:r>
      <w:proofErr w:type="spellStart"/>
      <w:r>
        <w:rPr>
          <w:rFonts w:eastAsia="Times New Roman"/>
          <w:color w:val="212121"/>
          <w:szCs w:val="24"/>
        </w:rPr>
        <w:t>Μηταράκη</w:t>
      </w:r>
      <w:proofErr w:type="spellEnd"/>
      <w:r>
        <w:rPr>
          <w:rFonts w:eastAsia="Times New Roman"/>
          <w:color w:val="212121"/>
          <w:szCs w:val="24"/>
        </w:rPr>
        <w:t>, ότι δεν υφίσταται. Με την αλλαγή του νόμου καταργήσαμε την περικοπή της προσωπικής διαφοράς, ό</w:t>
      </w:r>
      <w:r>
        <w:rPr>
          <w:rFonts w:eastAsia="Times New Roman"/>
          <w:color w:val="212121"/>
          <w:szCs w:val="24"/>
        </w:rPr>
        <w:t>πως διατυπώθηκε στον ν.4387. Δεν μιλάμε πια για προσωπική διαφορά. Δεν υπάρχει αυτός ο όρος. Επομένως μη με ρωτάτε ποια είναι, διότι όλοι παίρνουν τη σύνταξη που ελάμβαναν και εξακόσι</w:t>
      </w:r>
      <w:r>
        <w:rPr>
          <w:rFonts w:eastAsia="Times New Roman"/>
          <w:color w:val="212121"/>
          <w:szCs w:val="24"/>
        </w:rPr>
        <w:t>ες</w:t>
      </w:r>
      <w:r>
        <w:rPr>
          <w:rFonts w:eastAsia="Times New Roman"/>
          <w:color w:val="212121"/>
          <w:szCs w:val="24"/>
        </w:rPr>
        <w:t xml:space="preserve"> είκοσι χιλιάδες παίρνουν μεγαλύτερη από τη σύνταξη που ελάμβαναν με το</w:t>
      </w:r>
      <w:r>
        <w:rPr>
          <w:rFonts w:eastAsia="Times New Roman"/>
          <w:color w:val="212121"/>
          <w:szCs w:val="24"/>
        </w:rPr>
        <w:t xml:space="preserve"> παλιό σύστημα.</w:t>
      </w:r>
    </w:p>
    <w:p w14:paraId="0E1B0DAE" w14:textId="77777777" w:rsidR="00D94446" w:rsidRDefault="005D7383">
      <w:pPr>
        <w:spacing w:line="600" w:lineRule="auto"/>
        <w:ind w:firstLine="720"/>
        <w:contextualSpacing/>
        <w:jc w:val="both"/>
        <w:rPr>
          <w:rFonts w:eastAsia="Times New Roman"/>
          <w:color w:val="000000"/>
          <w:szCs w:val="24"/>
          <w:shd w:val="clear" w:color="auto" w:fill="FFFFFF"/>
        </w:rPr>
      </w:pPr>
      <w:r>
        <w:rPr>
          <w:rFonts w:eastAsia="Times New Roman"/>
          <w:color w:val="212121"/>
          <w:szCs w:val="24"/>
        </w:rPr>
        <w:t>Συνεπώς</w:t>
      </w:r>
      <w:r>
        <w:rPr>
          <w:rFonts w:eastAsia="Times New Roman"/>
          <w:color w:val="212121"/>
          <w:szCs w:val="24"/>
        </w:rPr>
        <w:t xml:space="preserve"> δεν υπάρχει κανένας λόγος να πεις σε αυτόν που δεν έχασε τίποτα ποια είναι ακριβώς η σύνταξή του. Είναι όση ήταν και πριν. Το θέμα είναι για εκείνους που πήραν αύξηση, να μάθουν γιατί την πήραν. Αυτοί θα ενημερωθούν με κάθε ακρίβεια μόλις ολοκληρωθεί το σ</w:t>
      </w:r>
      <w:r>
        <w:rPr>
          <w:rFonts w:eastAsia="Times New Roman"/>
          <w:color w:val="212121"/>
          <w:szCs w:val="24"/>
        </w:rPr>
        <w:t>ύστημα, διότι πραγματικά παρατηρούνται ζητήματα τα οποία πρέπει να επιλύουμε, όπως αυτό που διαπιστώσαμε πάλι εμείς προχθές με την παρακράτηση εισφορών από λάθος εγγραφή στο σύστημα, διότι δεν διέκρινε εκείνους τους μηχανικούς οι οποίοι ελάμβαναν ήδη μισθό</w:t>
      </w:r>
      <w:r>
        <w:rPr>
          <w:rFonts w:eastAsia="Times New Roman"/>
          <w:color w:val="212121"/>
          <w:szCs w:val="24"/>
        </w:rPr>
        <w:t xml:space="preserve"> και ταυτόχρονα είχαν ελεύθερο επάγγελμα. </w:t>
      </w:r>
    </w:p>
    <w:p w14:paraId="0E1B0DAF" w14:textId="77777777" w:rsidR="00D94446" w:rsidRDefault="005D738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Ο δικός μας νόμος δεν επιβάλλει δύο ακέραιες εισφορές. Αν είσαι μισθωτός και παίρνεις αμοιβές από μισθωτή εργασία, τότε για το υπολειπόμενο εισόδημά σου δεν πληρώνεις τίποτα ή πληρώνεις 10 ευρώ για την ανεργία.</w:t>
      </w:r>
    </w:p>
    <w:p w14:paraId="0E1B0DB0" w14:textId="77777777" w:rsidR="00D94446" w:rsidRDefault="005D738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w:t>
      </w:r>
      <w:r>
        <w:rPr>
          <w:rFonts w:eastAsia="Times New Roman"/>
          <w:color w:val="222222"/>
          <w:szCs w:val="24"/>
          <w:shd w:val="clear" w:color="auto" w:fill="FFFFFF"/>
        </w:rPr>
        <w:t>ομένως, όταν όλα αυτά τακτοποιηθούν, διότι, επαναλαμβάνω, πρέπει να λύσουμε τα προβλήματα της πολυπλοκότητας που έρχονται από παλιά, θα έχουμε και τα εκκαθαριστικά τα οποία σε καμμία περίπτωση, επειδή δεν εκδόθηκαν ακόμα, αλλά θα εκδοθούν με έναν τρόπο από</w:t>
      </w:r>
      <w:r>
        <w:rPr>
          <w:rFonts w:eastAsia="Times New Roman"/>
          <w:color w:val="222222"/>
          <w:szCs w:val="24"/>
          <w:shd w:val="clear" w:color="auto" w:fill="FFFFFF"/>
        </w:rPr>
        <w:t xml:space="preserve">λυτα ακριβή, δεν σημαίνει ότι χάνει κανείς κανένα δικαίωμα. Και δεν επέφερε καμμία απώλεια δικαιώματος αυτή η μέχρι στιγμής μη χορήγηση των εκκαθαριστικών. Θα γίνουν και αυτά. </w:t>
      </w:r>
    </w:p>
    <w:p w14:paraId="0E1B0DB1" w14:textId="77777777" w:rsidR="00D94446" w:rsidRDefault="005D738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καλώ, λοιπόν, και τώρα, επειδή είμαστε σε μια συνεχιζόμενη δύσκολη κατάστασ</w:t>
      </w:r>
      <w:r>
        <w:rPr>
          <w:rFonts w:eastAsia="Times New Roman"/>
          <w:color w:val="222222"/>
          <w:szCs w:val="24"/>
          <w:shd w:val="clear" w:color="auto" w:fill="FFFFFF"/>
        </w:rPr>
        <w:t xml:space="preserve">η -εμείς δεν είπαμε ότι λύσαμε όλα τα προβλήματα και ότι είμαστε υπερήφανοι γιατί λύσαμε όσα προβλήματα λύσαμε, συμπάσχουμε με τους ανθρώπους που εξακολουθούν να αντιμετωπίζουν τις συνέπειες της κρίσης, όμως απαλύνουμε αυτές τις διαφορές-, και καλώ και τη </w:t>
      </w:r>
      <w:r>
        <w:rPr>
          <w:rFonts w:eastAsia="Times New Roman"/>
          <w:color w:val="222222"/>
          <w:szCs w:val="24"/>
          <w:shd w:val="clear" w:color="auto" w:fill="FFFFFF"/>
        </w:rPr>
        <w:t xml:space="preserve">Νέα Δημοκρατία να πάψει να μιλάει για διάλυση του ΕΦΚΑ, διότι μιλάμε για </w:t>
      </w:r>
      <w:r>
        <w:rPr>
          <w:rFonts w:eastAsia="Times New Roman"/>
          <w:color w:val="222222"/>
          <w:szCs w:val="24"/>
          <w:shd w:val="clear" w:color="auto" w:fill="FFFFFF"/>
        </w:rPr>
        <w:lastRenderedPageBreak/>
        <w:t>διάλυση του κοινωνικού ιστού της κοινωνίας. Και δεν πρέπει αυτό να το επιτρέψει κανείς και να παραιτηθεί από αυτά τα σχέδια και να στηρίξει την ύπαρξη του ΕΦΚΑ, που θα οδηγήσει και στ</w:t>
      </w:r>
      <w:r>
        <w:rPr>
          <w:rFonts w:eastAsia="Times New Roman"/>
          <w:color w:val="222222"/>
          <w:szCs w:val="24"/>
          <w:shd w:val="clear" w:color="auto" w:fill="FFFFFF"/>
        </w:rPr>
        <w:t xml:space="preserve">η μείωση των οφειλών μέσα από το σύστημα το οποίο μάς δίνει την ευκαιρία να εφαρμόσουμε ο ΕΦΚΑ, με τον επαναπροσδιορισμό των οφειλών, ώστε να είναι χαμηλότερες οι επιβαρύνσεις των πολιτών. </w:t>
      </w:r>
    </w:p>
    <w:p w14:paraId="0E1B0DB2" w14:textId="77777777" w:rsidR="00D94446" w:rsidRDefault="005D738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w:t>
      </w:r>
      <w:r w:rsidRPr="00735BBB">
        <w:rPr>
          <w:rFonts w:eastAsia="Times New Roman"/>
          <w:bCs/>
          <w:color w:val="222222"/>
          <w:shd w:val="clear" w:color="auto" w:fill="FFFFFF"/>
        </w:rPr>
        <w:t>κύριε Πρόεδρε</w:t>
      </w:r>
      <w:r>
        <w:rPr>
          <w:rFonts w:eastAsia="Times New Roman"/>
          <w:bCs/>
          <w:color w:val="222222"/>
          <w:shd w:val="clear" w:color="auto" w:fill="FFFFFF"/>
        </w:rPr>
        <w:t>, γ</w:t>
      </w:r>
      <w:r>
        <w:rPr>
          <w:rFonts w:eastAsia="Times New Roman"/>
          <w:color w:val="222222"/>
          <w:szCs w:val="24"/>
          <w:shd w:val="clear" w:color="auto" w:fill="FFFFFF"/>
        </w:rPr>
        <w:t xml:space="preserve">ια να μην καταχρώμαι τον χρόνο και την </w:t>
      </w:r>
      <w:r>
        <w:rPr>
          <w:rFonts w:eastAsia="Times New Roman"/>
          <w:color w:val="222222"/>
          <w:szCs w:val="24"/>
          <w:shd w:val="clear" w:color="auto" w:fill="FFFFFF"/>
        </w:rPr>
        <w:t xml:space="preserve">ανοχή σας. </w:t>
      </w:r>
    </w:p>
    <w:p w14:paraId="0E1B0DB3" w14:textId="77777777" w:rsidR="00D94446" w:rsidRDefault="005D7383">
      <w:pPr>
        <w:spacing w:line="600" w:lineRule="auto"/>
        <w:ind w:firstLine="720"/>
        <w:contextualSpacing/>
        <w:jc w:val="both"/>
        <w:rPr>
          <w:rFonts w:eastAsia="Times New Roman"/>
          <w:color w:val="222222"/>
          <w:szCs w:val="24"/>
          <w:shd w:val="clear" w:color="auto" w:fill="FFFFFF"/>
        </w:rPr>
      </w:pPr>
      <w:r w:rsidRPr="00735BBB">
        <w:rPr>
          <w:rFonts w:eastAsia="Times New Roman"/>
          <w:b/>
          <w:bCs/>
          <w:color w:val="222222"/>
          <w:shd w:val="clear" w:color="auto" w:fill="FFFFFF"/>
        </w:rPr>
        <w:t xml:space="preserve">ΠΡΟΕΔΡΕΥΩΝ (Δημήτριος </w:t>
      </w:r>
      <w:proofErr w:type="spellStart"/>
      <w:r w:rsidRPr="00735BBB">
        <w:rPr>
          <w:rFonts w:eastAsia="Times New Roman"/>
          <w:b/>
          <w:bCs/>
          <w:color w:val="222222"/>
          <w:shd w:val="clear" w:color="auto" w:fill="FFFFFF"/>
        </w:rPr>
        <w:t>Κρεμαστινός</w:t>
      </w:r>
      <w:proofErr w:type="spellEnd"/>
      <w:r w:rsidRPr="00735BBB">
        <w:rPr>
          <w:rFonts w:eastAsia="Times New Roman"/>
          <w:b/>
          <w:bCs/>
          <w:color w:val="222222"/>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Ο</w:t>
      </w:r>
      <w:r>
        <w:rPr>
          <w:rFonts w:eastAsia="Times New Roman"/>
          <w:color w:val="222222"/>
          <w:szCs w:val="24"/>
          <w:shd w:val="clear" w:color="auto" w:fill="FFFFFF"/>
        </w:rPr>
        <w:t>λοκληρώθηκε η συζήτηση των επικαίρων ερωτήσεων.</w:t>
      </w:r>
    </w:p>
    <w:p w14:paraId="0E1B0DB4" w14:textId="77777777" w:rsidR="00D94446" w:rsidRDefault="005D7383">
      <w:pPr>
        <w:spacing w:line="600" w:lineRule="auto"/>
        <w:ind w:firstLine="720"/>
        <w:contextualSpacing/>
        <w:jc w:val="both"/>
        <w:rPr>
          <w:rFonts w:eastAsia="Times New Roman"/>
          <w:szCs w:val="24"/>
        </w:rPr>
      </w:pPr>
      <w:r w:rsidRPr="00B95589">
        <w:rPr>
          <w:rFonts w:eastAsia="Times New Roman"/>
          <w:szCs w:val="24"/>
        </w:rPr>
        <w:t>Κ</w:t>
      </w:r>
      <w:r>
        <w:rPr>
          <w:rFonts w:eastAsia="Times New Roman"/>
          <w:szCs w:val="24"/>
        </w:rPr>
        <w:t>υρίες και κ</w:t>
      </w:r>
      <w:r w:rsidRPr="00B95589">
        <w:rPr>
          <w:rFonts w:eastAsia="Times New Roman"/>
          <w:szCs w:val="24"/>
        </w:rPr>
        <w:t>ύριοι συνάδελφοι, δέχεστε στο σημείο αυτό να λύσουμε τη συνεδρίαση;</w:t>
      </w:r>
    </w:p>
    <w:p w14:paraId="0E1B0DB5" w14:textId="77777777" w:rsidR="00D94446" w:rsidRDefault="005D7383">
      <w:pPr>
        <w:spacing w:line="600" w:lineRule="auto"/>
        <w:ind w:firstLine="720"/>
        <w:contextualSpacing/>
        <w:jc w:val="both"/>
        <w:rPr>
          <w:rFonts w:eastAsia="Times New Roman"/>
          <w:szCs w:val="24"/>
        </w:rPr>
      </w:pPr>
      <w:r w:rsidRPr="00B95589">
        <w:rPr>
          <w:rFonts w:eastAsia="Times New Roman"/>
          <w:b/>
          <w:bCs/>
          <w:szCs w:val="24"/>
        </w:rPr>
        <w:t xml:space="preserve">ΟΛΟΙ ΟΙ ΒΟΥΛΕΥΤΕΣ: </w:t>
      </w:r>
      <w:r w:rsidRPr="00B95589">
        <w:rPr>
          <w:rFonts w:eastAsia="Times New Roman"/>
          <w:szCs w:val="24"/>
        </w:rPr>
        <w:t>Μάλιστα, μάλιστα.</w:t>
      </w:r>
    </w:p>
    <w:p w14:paraId="0E1B0DB6" w14:textId="77777777" w:rsidR="00D94446" w:rsidRDefault="005D7383">
      <w:pPr>
        <w:spacing w:line="600" w:lineRule="auto"/>
        <w:ind w:firstLine="720"/>
        <w:contextualSpacing/>
        <w:jc w:val="both"/>
        <w:rPr>
          <w:rFonts w:eastAsia="Times New Roman"/>
          <w:szCs w:val="24"/>
        </w:rPr>
      </w:pPr>
      <w:r w:rsidRPr="00735BBB">
        <w:rPr>
          <w:rFonts w:eastAsia="Times New Roman"/>
          <w:b/>
          <w:bCs/>
          <w:color w:val="222222"/>
          <w:shd w:val="clear" w:color="auto" w:fill="FFFFFF"/>
        </w:rPr>
        <w:t xml:space="preserve">ΠΡΟΕΔΡΕΥΩΝ (Δημήτριος </w:t>
      </w:r>
      <w:proofErr w:type="spellStart"/>
      <w:r w:rsidRPr="00735BBB">
        <w:rPr>
          <w:rFonts w:eastAsia="Times New Roman"/>
          <w:b/>
          <w:bCs/>
          <w:color w:val="222222"/>
          <w:shd w:val="clear" w:color="auto" w:fill="FFFFFF"/>
        </w:rPr>
        <w:t>Κρεμαστινός</w:t>
      </w:r>
      <w:proofErr w:type="spellEnd"/>
      <w:r w:rsidRPr="00735BBB">
        <w:rPr>
          <w:rFonts w:eastAsia="Times New Roman"/>
          <w:b/>
          <w:bCs/>
          <w:color w:val="222222"/>
          <w:shd w:val="clear" w:color="auto" w:fill="FFFFFF"/>
        </w:rPr>
        <w:t>):</w:t>
      </w:r>
      <w:r>
        <w:rPr>
          <w:rFonts w:eastAsia="Times New Roman"/>
          <w:color w:val="222222"/>
          <w:szCs w:val="24"/>
          <w:shd w:val="clear" w:color="auto" w:fill="FFFFFF"/>
        </w:rPr>
        <w:t xml:space="preserve"> </w:t>
      </w:r>
      <w:r w:rsidRPr="00B95589">
        <w:rPr>
          <w:rFonts w:eastAsia="Times New Roman"/>
          <w:szCs w:val="24"/>
        </w:rPr>
        <w:t xml:space="preserve">Με τη </w:t>
      </w:r>
      <w:r>
        <w:rPr>
          <w:rFonts w:eastAsia="Times New Roman"/>
          <w:szCs w:val="24"/>
        </w:rPr>
        <w:t>συναίνεση του Σώματος και ώρα 10.11΄</w:t>
      </w:r>
      <w:r w:rsidRPr="00B95589">
        <w:rPr>
          <w:rFonts w:eastAsia="Times New Roman"/>
          <w:szCs w:val="24"/>
        </w:rPr>
        <w:t xml:space="preserve"> </w:t>
      </w:r>
      <w:proofErr w:type="spellStart"/>
      <w:r w:rsidRPr="00B95589">
        <w:rPr>
          <w:rFonts w:eastAsia="Times New Roman"/>
          <w:szCs w:val="24"/>
        </w:rPr>
        <w:t>λύεται</w:t>
      </w:r>
      <w:proofErr w:type="spellEnd"/>
      <w:r w:rsidRPr="00B95589">
        <w:rPr>
          <w:rFonts w:eastAsia="Times New Roman"/>
          <w:szCs w:val="24"/>
        </w:rPr>
        <w:t xml:space="preserve"> η συνεδρίαση για </w:t>
      </w:r>
      <w:r>
        <w:rPr>
          <w:rFonts w:eastAsia="Times New Roman"/>
          <w:szCs w:val="24"/>
        </w:rPr>
        <w:t>αύριο…</w:t>
      </w:r>
    </w:p>
    <w:p w14:paraId="0E1B0DB7" w14:textId="77777777" w:rsidR="00D94446" w:rsidRDefault="005D7383">
      <w:pPr>
        <w:spacing w:line="600" w:lineRule="auto"/>
        <w:ind w:firstLine="720"/>
        <w:contextualSpacing/>
        <w:jc w:val="both"/>
        <w:rPr>
          <w:rFonts w:eastAsia="Times New Roman"/>
          <w:szCs w:val="24"/>
        </w:rPr>
      </w:pPr>
      <w:r w:rsidRPr="006E44D6">
        <w:rPr>
          <w:rFonts w:eastAsia="Times New Roman"/>
          <w:b/>
          <w:szCs w:val="24"/>
        </w:rPr>
        <w:t>ΝΟΤΗΣ ΜΗΤΑΡΑΚΗΣ:</w:t>
      </w:r>
      <w:r>
        <w:rPr>
          <w:rFonts w:eastAsia="Times New Roman"/>
          <w:szCs w:val="24"/>
        </w:rPr>
        <w:t xml:space="preserve"> Αν έρθει κανείς.</w:t>
      </w:r>
    </w:p>
    <w:p w14:paraId="0E1B0DB8" w14:textId="77777777" w:rsidR="00D94446" w:rsidRDefault="005D7383">
      <w:pPr>
        <w:spacing w:line="600" w:lineRule="auto"/>
        <w:ind w:firstLine="720"/>
        <w:contextualSpacing/>
        <w:jc w:val="both"/>
        <w:rPr>
          <w:rFonts w:eastAsia="Times New Roman"/>
          <w:szCs w:val="24"/>
        </w:rPr>
      </w:pPr>
      <w:r w:rsidRPr="006E44D6">
        <w:rPr>
          <w:rFonts w:eastAsia="Times New Roman"/>
          <w:b/>
          <w:bCs/>
        </w:rPr>
        <w:t xml:space="preserve">ΠΡΟΕΔΡΕΥΩΝ (Δημήτριος </w:t>
      </w:r>
      <w:proofErr w:type="spellStart"/>
      <w:r w:rsidRPr="006E44D6">
        <w:rPr>
          <w:rFonts w:eastAsia="Times New Roman"/>
          <w:b/>
          <w:bCs/>
        </w:rPr>
        <w:t>Κρεμαστινός</w:t>
      </w:r>
      <w:proofErr w:type="spellEnd"/>
      <w:r w:rsidRPr="006E44D6">
        <w:rPr>
          <w:rFonts w:eastAsia="Times New Roman"/>
          <w:b/>
          <w:bCs/>
        </w:rPr>
        <w:t>):</w:t>
      </w:r>
      <w:r w:rsidRPr="006E44D6">
        <w:rPr>
          <w:rFonts w:eastAsia="Times New Roman"/>
          <w:szCs w:val="24"/>
        </w:rPr>
        <w:t xml:space="preserve"> </w:t>
      </w:r>
      <w:r>
        <w:rPr>
          <w:rFonts w:eastAsia="Times New Roman"/>
          <w:szCs w:val="24"/>
        </w:rPr>
        <w:t>Ελπίζουμε.</w:t>
      </w:r>
    </w:p>
    <w:p w14:paraId="0E1B0DB9" w14:textId="77777777" w:rsidR="00D94446" w:rsidRDefault="005D7383">
      <w:pPr>
        <w:spacing w:line="600" w:lineRule="auto"/>
        <w:ind w:firstLine="720"/>
        <w:contextualSpacing/>
        <w:jc w:val="both"/>
        <w:rPr>
          <w:rFonts w:eastAsia="Times New Roman"/>
          <w:szCs w:val="24"/>
        </w:rPr>
      </w:pPr>
      <w:r w:rsidRPr="00B95589">
        <w:rPr>
          <w:rFonts w:eastAsia="Times New Roman"/>
          <w:szCs w:val="24"/>
        </w:rPr>
        <w:lastRenderedPageBreak/>
        <w:t xml:space="preserve">Με τη </w:t>
      </w:r>
      <w:r>
        <w:rPr>
          <w:rFonts w:eastAsia="Times New Roman"/>
          <w:szCs w:val="24"/>
        </w:rPr>
        <w:t>συναίνεση του Σώματος και ώρα 10.11΄</w:t>
      </w:r>
      <w:r w:rsidRPr="00B95589">
        <w:rPr>
          <w:rFonts w:eastAsia="Times New Roman"/>
          <w:szCs w:val="24"/>
        </w:rPr>
        <w:t xml:space="preserve"> </w:t>
      </w:r>
      <w:proofErr w:type="spellStart"/>
      <w:r w:rsidRPr="00B95589">
        <w:rPr>
          <w:rFonts w:eastAsia="Times New Roman"/>
          <w:szCs w:val="24"/>
        </w:rPr>
        <w:t>λύεται</w:t>
      </w:r>
      <w:proofErr w:type="spellEnd"/>
      <w:r w:rsidRPr="00B95589">
        <w:rPr>
          <w:rFonts w:eastAsia="Times New Roman"/>
          <w:szCs w:val="24"/>
        </w:rPr>
        <w:t xml:space="preserve"> η συνεδρίαση για </w:t>
      </w:r>
      <w:r>
        <w:rPr>
          <w:rFonts w:eastAsia="Times New Roman"/>
          <w:szCs w:val="24"/>
        </w:rPr>
        <w:t xml:space="preserve">αύριο, </w:t>
      </w:r>
      <w:r w:rsidRPr="00B95589">
        <w:rPr>
          <w:rFonts w:eastAsia="Times New Roman"/>
          <w:szCs w:val="24"/>
        </w:rPr>
        <w:t xml:space="preserve">ημέρα </w:t>
      </w:r>
      <w:r>
        <w:rPr>
          <w:rFonts w:eastAsia="Times New Roman"/>
          <w:szCs w:val="24"/>
        </w:rPr>
        <w:t>Παρασκευή 1</w:t>
      </w:r>
      <w:r w:rsidRPr="00036289">
        <w:rPr>
          <w:rFonts w:eastAsia="Times New Roman"/>
          <w:szCs w:val="24"/>
          <w:vertAlign w:val="superscript"/>
        </w:rPr>
        <w:t>η</w:t>
      </w:r>
      <w:r>
        <w:rPr>
          <w:rFonts w:eastAsia="Times New Roman"/>
          <w:szCs w:val="24"/>
        </w:rPr>
        <w:t xml:space="preserve"> Μαρτίου 2019</w:t>
      </w:r>
      <w:r w:rsidRPr="00B95589">
        <w:rPr>
          <w:rFonts w:eastAsia="Times New Roman"/>
          <w:szCs w:val="24"/>
        </w:rPr>
        <w:t xml:space="preserve"> και ώρα 10.00΄</w:t>
      </w:r>
      <w:r>
        <w:rPr>
          <w:rFonts w:eastAsia="Times New Roman"/>
          <w:szCs w:val="24"/>
        </w:rPr>
        <w:t>,</w:t>
      </w:r>
      <w:r w:rsidRPr="00B95589">
        <w:rPr>
          <w:rFonts w:eastAsia="Times New Roman"/>
          <w:szCs w:val="24"/>
        </w:rPr>
        <w:t xml:space="preserve"> με αντικείμενο εργασιών του Σώματος</w:t>
      </w:r>
      <w:r>
        <w:rPr>
          <w:rFonts w:eastAsia="Times New Roman"/>
          <w:szCs w:val="24"/>
        </w:rPr>
        <w:t>:</w:t>
      </w:r>
      <w:r w:rsidRPr="00B95589">
        <w:rPr>
          <w:rFonts w:eastAsia="Times New Roman"/>
          <w:szCs w:val="24"/>
        </w:rPr>
        <w:t xml:space="preserve"> </w:t>
      </w:r>
      <w:r>
        <w:rPr>
          <w:rFonts w:eastAsia="Times New Roman"/>
          <w:szCs w:val="24"/>
        </w:rPr>
        <w:t>κοινοβουλευτικό έλεγχο,</w:t>
      </w:r>
      <w:r w:rsidRPr="00B95589">
        <w:rPr>
          <w:rFonts w:eastAsia="Times New Roman"/>
          <w:szCs w:val="24"/>
        </w:rPr>
        <w:t xml:space="preserve"> συζήτηση επικαίρων ερωτήσεων</w:t>
      </w:r>
      <w:r>
        <w:rPr>
          <w:rFonts w:eastAsia="Times New Roman"/>
          <w:szCs w:val="24"/>
        </w:rPr>
        <w:t>.</w:t>
      </w:r>
      <w:r w:rsidRPr="00B95589">
        <w:rPr>
          <w:rFonts w:eastAsia="Times New Roman"/>
          <w:szCs w:val="24"/>
        </w:rPr>
        <w:t xml:space="preserve"> </w:t>
      </w:r>
    </w:p>
    <w:p w14:paraId="0E1B0DBA" w14:textId="77777777" w:rsidR="00D94446" w:rsidRDefault="00D94446">
      <w:pPr>
        <w:spacing w:line="600" w:lineRule="auto"/>
        <w:contextualSpacing/>
        <w:jc w:val="both"/>
        <w:rPr>
          <w:rFonts w:eastAsia="Times New Roman"/>
          <w:szCs w:val="24"/>
        </w:rPr>
      </w:pPr>
    </w:p>
    <w:p w14:paraId="0E1B0DBB" w14:textId="77777777" w:rsidR="00D94446" w:rsidRDefault="005D7383">
      <w:pPr>
        <w:spacing w:line="600" w:lineRule="auto"/>
        <w:contextualSpacing/>
        <w:rPr>
          <w:rFonts w:eastAsia="Times New Roman"/>
          <w:szCs w:val="24"/>
        </w:rPr>
      </w:pPr>
      <w:r w:rsidRPr="00B95589">
        <w:rPr>
          <w:rFonts w:eastAsia="Times New Roman"/>
          <w:b/>
          <w:bCs/>
          <w:szCs w:val="24"/>
        </w:rPr>
        <w:t xml:space="preserve">Ο ΠΡΟΕΔΡΟΣ                                       </w:t>
      </w:r>
      <w:r>
        <w:rPr>
          <w:rFonts w:eastAsia="Times New Roman"/>
          <w:b/>
          <w:bCs/>
          <w:szCs w:val="24"/>
        </w:rPr>
        <w:t xml:space="preserve">           </w:t>
      </w:r>
      <w:r w:rsidRPr="00B95589">
        <w:rPr>
          <w:rFonts w:eastAsia="Times New Roman"/>
          <w:b/>
          <w:bCs/>
          <w:szCs w:val="24"/>
        </w:rPr>
        <w:t xml:space="preserve">    </w:t>
      </w:r>
      <w:r>
        <w:rPr>
          <w:rFonts w:eastAsia="Times New Roman"/>
          <w:b/>
          <w:bCs/>
          <w:szCs w:val="24"/>
        </w:rPr>
        <w:t xml:space="preserve">                </w:t>
      </w:r>
      <w:r w:rsidRPr="00B95589">
        <w:rPr>
          <w:rFonts w:eastAsia="Times New Roman"/>
          <w:b/>
          <w:bCs/>
          <w:szCs w:val="24"/>
        </w:rPr>
        <w:t xml:space="preserve">  ΟΙ ΓΡΑΜΜΑΤΕΙΣ</w:t>
      </w:r>
    </w:p>
    <w:p w14:paraId="0E1B0DBC" w14:textId="77777777" w:rsidR="00D94446" w:rsidRDefault="00D94446">
      <w:pPr>
        <w:spacing w:line="600" w:lineRule="auto"/>
        <w:ind w:firstLine="720"/>
        <w:contextualSpacing/>
        <w:jc w:val="both"/>
        <w:rPr>
          <w:rFonts w:eastAsia="Times New Roman"/>
          <w:szCs w:val="24"/>
          <w:vertAlign w:val="subscript"/>
        </w:rPr>
      </w:pPr>
    </w:p>
    <w:sectPr w:rsidR="00D9444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BObXlg3Dj8rkkEY3FcCEhUOelPE=" w:salt="KQUvvSDnIm0qz2WBzCBMA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446"/>
    <w:rsid w:val="004260A4"/>
    <w:rsid w:val="005D7383"/>
    <w:rsid w:val="00D9444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0D4C"/>
  <w15:docId w15:val="{756600FE-B1C3-4452-8E4B-9A96C846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3BA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C3B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797</MetadataID>
    <Session xmlns="641f345b-441b-4b81-9152-adc2e73ba5e1">Δ´</Session>
    <Date xmlns="641f345b-441b-4b81-9152-adc2e73ba5e1">2019-02-27T22:00:00+00:00</Date>
    <Status xmlns="641f345b-441b-4b81-9152-adc2e73ba5e1">
      <Url>https://intra.parliament.gr/praktika/Lists/Incoming_Metadata/EditForm.aspx?ID=797&amp;Source=/praktika/Recordings_Library/Forms/AllItems.aspx</Url>
      <Description>Δημοσιεύτηκε</Description>
    </Status>
    <Meeting xmlns="641f345b-441b-4b81-9152-adc2e73ba5e1">ΠΣΤ´</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893EAD-981A-48BB-86A5-A0B7971BA935}">
  <ds:schemaRefs>
    <ds:schemaRef ds:uri="http://schemas.microsoft.com/sharepoint/v3/contenttype/forms"/>
  </ds:schemaRefs>
</ds:datastoreItem>
</file>

<file path=customXml/itemProps2.xml><?xml version="1.0" encoding="utf-8"?>
<ds:datastoreItem xmlns:ds="http://schemas.openxmlformats.org/officeDocument/2006/customXml" ds:itemID="{C80891D3-90A5-4528-A9B9-1B3DDEB0E2E7}">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DBCC6150-5460-425C-A370-A46FFED7D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4657</Words>
  <Characters>25149</Characters>
  <Application>Microsoft Office Word</Application>
  <DocSecurity>0</DocSecurity>
  <Lines>209</Lines>
  <Paragraphs>59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2019-03-12T08:36:00Z</dcterms:created>
  <dcterms:modified xsi:type="dcterms:W3CDTF">2019-03-12T08:36:00Z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