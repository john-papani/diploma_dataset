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FF1431" w14:textId="77777777" w:rsidR="00ED091D" w:rsidRPr="00ED091D" w:rsidRDefault="00ED091D" w:rsidP="00ED091D">
      <w:pPr>
        <w:spacing w:after="0" w:line="360" w:lineRule="auto"/>
        <w:rPr>
          <w:ins w:id="0" w:author="Φλούδα Χριστίνα" w:date="2019-03-13T13:52:00Z"/>
          <w:rFonts w:eastAsia="Times New Roman"/>
          <w:szCs w:val="24"/>
          <w:lang w:eastAsia="en-US"/>
        </w:rPr>
      </w:pPr>
      <w:ins w:id="1" w:author="Φλούδα Χριστίνα" w:date="2019-03-13T13:52:00Z">
        <w:r w:rsidRPr="00ED091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6B6660E" w14:textId="77777777" w:rsidR="00ED091D" w:rsidRPr="00ED091D" w:rsidRDefault="00ED091D" w:rsidP="00ED091D">
      <w:pPr>
        <w:spacing w:after="0" w:line="360" w:lineRule="auto"/>
        <w:rPr>
          <w:ins w:id="2" w:author="Φλούδα Χριστίνα" w:date="2019-03-13T13:52:00Z"/>
          <w:rFonts w:eastAsia="Times New Roman"/>
          <w:szCs w:val="24"/>
          <w:lang w:eastAsia="en-US"/>
        </w:rPr>
      </w:pPr>
    </w:p>
    <w:p w14:paraId="5E760126" w14:textId="77777777" w:rsidR="00ED091D" w:rsidRPr="00ED091D" w:rsidRDefault="00ED091D" w:rsidP="00ED091D">
      <w:pPr>
        <w:spacing w:after="0" w:line="360" w:lineRule="auto"/>
        <w:rPr>
          <w:ins w:id="3" w:author="Φλούδα Χριστίνα" w:date="2019-03-13T13:52:00Z"/>
          <w:rFonts w:eastAsia="Times New Roman"/>
          <w:szCs w:val="24"/>
          <w:lang w:eastAsia="en-US"/>
        </w:rPr>
      </w:pPr>
      <w:ins w:id="4" w:author="Φλούδα Χριστίνα" w:date="2019-03-13T13:52:00Z">
        <w:r w:rsidRPr="00ED091D">
          <w:rPr>
            <w:rFonts w:eastAsia="Times New Roman"/>
            <w:szCs w:val="24"/>
            <w:lang w:eastAsia="en-US"/>
          </w:rPr>
          <w:t>ΠΙΝΑΚΑΣ ΠΕΡΙΕΧΟΜΕΝΩΝ</w:t>
        </w:r>
      </w:ins>
    </w:p>
    <w:p w14:paraId="7016F561" w14:textId="77777777" w:rsidR="00ED091D" w:rsidRPr="00ED091D" w:rsidRDefault="00ED091D" w:rsidP="00ED091D">
      <w:pPr>
        <w:spacing w:after="0" w:line="360" w:lineRule="auto"/>
        <w:rPr>
          <w:ins w:id="5" w:author="Φλούδα Χριστίνα" w:date="2019-03-13T13:52:00Z"/>
          <w:rFonts w:eastAsia="Times New Roman"/>
          <w:szCs w:val="24"/>
          <w:lang w:eastAsia="en-US"/>
        </w:rPr>
      </w:pPr>
      <w:ins w:id="6" w:author="Φλούδα Χριστίνα" w:date="2019-03-13T13:52:00Z">
        <w:r w:rsidRPr="00ED091D">
          <w:rPr>
            <w:rFonts w:eastAsia="Times New Roman"/>
            <w:szCs w:val="24"/>
            <w:lang w:eastAsia="en-US"/>
          </w:rPr>
          <w:t xml:space="preserve">ΙΖ΄ ΠΕΡΙΟΔΟΣ </w:t>
        </w:r>
      </w:ins>
    </w:p>
    <w:p w14:paraId="3BD07DA1" w14:textId="77777777" w:rsidR="00ED091D" w:rsidRPr="00ED091D" w:rsidRDefault="00ED091D" w:rsidP="00ED091D">
      <w:pPr>
        <w:spacing w:after="0" w:line="360" w:lineRule="auto"/>
        <w:rPr>
          <w:ins w:id="7" w:author="Φλούδα Χριστίνα" w:date="2019-03-13T13:52:00Z"/>
          <w:rFonts w:eastAsia="Times New Roman"/>
          <w:szCs w:val="24"/>
          <w:lang w:eastAsia="en-US"/>
        </w:rPr>
      </w:pPr>
      <w:ins w:id="8" w:author="Φλούδα Χριστίνα" w:date="2019-03-13T13:52:00Z">
        <w:r w:rsidRPr="00ED091D">
          <w:rPr>
            <w:rFonts w:eastAsia="Times New Roman"/>
            <w:szCs w:val="24"/>
            <w:lang w:eastAsia="en-US"/>
          </w:rPr>
          <w:t>ΠΡΟΕΔΡΕΥΟΜΕΝΗΣ ΚΟΙΝΟΒΟΥΛΕΥΤΙΚΗΣ ΔΗΜΟΚΡΑΤΙΑΣ</w:t>
        </w:r>
      </w:ins>
    </w:p>
    <w:p w14:paraId="487058D6" w14:textId="77777777" w:rsidR="00ED091D" w:rsidRPr="00ED091D" w:rsidRDefault="00ED091D" w:rsidP="00ED091D">
      <w:pPr>
        <w:spacing w:after="0" w:line="360" w:lineRule="auto"/>
        <w:rPr>
          <w:ins w:id="9" w:author="Φλούδα Χριστίνα" w:date="2019-03-13T13:52:00Z"/>
          <w:rFonts w:eastAsia="Times New Roman"/>
          <w:szCs w:val="24"/>
          <w:lang w:eastAsia="en-US"/>
        </w:rPr>
      </w:pPr>
      <w:ins w:id="10" w:author="Φλούδα Χριστίνα" w:date="2019-03-13T13:52:00Z">
        <w:r w:rsidRPr="00ED091D">
          <w:rPr>
            <w:rFonts w:eastAsia="Times New Roman"/>
            <w:szCs w:val="24"/>
            <w:lang w:eastAsia="en-US"/>
          </w:rPr>
          <w:t>ΣΥΝΟΔΟΣ Δ΄</w:t>
        </w:r>
      </w:ins>
    </w:p>
    <w:p w14:paraId="190CF14C" w14:textId="77777777" w:rsidR="00ED091D" w:rsidRPr="00ED091D" w:rsidRDefault="00ED091D" w:rsidP="00ED091D">
      <w:pPr>
        <w:spacing w:after="0" w:line="360" w:lineRule="auto"/>
        <w:rPr>
          <w:ins w:id="11" w:author="Φλούδα Χριστίνα" w:date="2019-03-13T13:52:00Z"/>
          <w:rFonts w:eastAsia="Times New Roman"/>
          <w:szCs w:val="24"/>
          <w:lang w:eastAsia="en-US"/>
        </w:rPr>
      </w:pPr>
    </w:p>
    <w:p w14:paraId="2091A523" w14:textId="77777777" w:rsidR="00ED091D" w:rsidRPr="00ED091D" w:rsidRDefault="00ED091D" w:rsidP="00ED091D">
      <w:pPr>
        <w:spacing w:after="0" w:line="360" w:lineRule="auto"/>
        <w:rPr>
          <w:ins w:id="12" w:author="Φλούδα Χριστίνα" w:date="2019-03-13T13:52:00Z"/>
          <w:rFonts w:eastAsia="Times New Roman"/>
          <w:szCs w:val="24"/>
          <w:lang w:eastAsia="en-US"/>
        </w:rPr>
      </w:pPr>
      <w:ins w:id="13" w:author="Φλούδα Χριστίνα" w:date="2019-03-13T13:52:00Z">
        <w:r w:rsidRPr="00ED091D">
          <w:rPr>
            <w:rFonts w:eastAsia="Times New Roman"/>
            <w:szCs w:val="24"/>
            <w:lang w:eastAsia="en-US"/>
          </w:rPr>
          <w:t>ΣΥΝΕΔΡΙΑΣΗ S΄</w:t>
        </w:r>
      </w:ins>
    </w:p>
    <w:p w14:paraId="0E78EFDB" w14:textId="77777777" w:rsidR="00ED091D" w:rsidRPr="00ED091D" w:rsidRDefault="00ED091D" w:rsidP="00ED091D">
      <w:pPr>
        <w:spacing w:after="0" w:line="360" w:lineRule="auto"/>
        <w:rPr>
          <w:ins w:id="14" w:author="Φλούδα Χριστίνα" w:date="2019-03-13T13:52:00Z"/>
          <w:rFonts w:eastAsia="Times New Roman"/>
          <w:szCs w:val="24"/>
          <w:lang w:eastAsia="en-US"/>
        </w:rPr>
      </w:pPr>
      <w:ins w:id="15" w:author="Φλούδα Χριστίνα" w:date="2019-03-13T13:52:00Z">
        <w:r w:rsidRPr="00ED091D">
          <w:rPr>
            <w:rFonts w:eastAsia="Times New Roman"/>
            <w:szCs w:val="24"/>
            <w:lang w:eastAsia="en-US"/>
          </w:rPr>
          <w:t>Τρίτη  5 Μαρτίου 2019 (Απόγευμα)</w:t>
        </w:r>
      </w:ins>
    </w:p>
    <w:p w14:paraId="50966A9E" w14:textId="77777777" w:rsidR="00ED091D" w:rsidRPr="00ED091D" w:rsidRDefault="00ED091D" w:rsidP="00ED091D">
      <w:pPr>
        <w:spacing w:after="0" w:line="360" w:lineRule="auto"/>
        <w:rPr>
          <w:ins w:id="16" w:author="Φλούδα Χριστίνα" w:date="2019-03-13T13:52:00Z"/>
          <w:rFonts w:eastAsia="Times New Roman"/>
          <w:szCs w:val="24"/>
          <w:lang w:eastAsia="en-US"/>
        </w:rPr>
      </w:pPr>
    </w:p>
    <w:p w14:paraId="358502DF" w14:textId="77777777" w:rsidR="00ED091D" w:rsidRPr="00ED091D" w:rsidRDefault="00ED091D" w:rsidP="00ED091D">
      <w:pPr>
        <w:spacing w:after="0" w:line="360" w:lineRule="auto"/>
        <w:rPr>
          <w:ins w:id="17" w:author="Φλούδα Χριστίνα" w:date="2019-03-13T13:52:00Z"/>
          <w:rFonts w:eastAsia="Times New Roman"/>
          <w:szCs w:val="24"/>
          <w:lang w:eastAsia="en-US"/>
        </w:rPr>
      </w:pPr>
      <w:ins w:id="18" w:author="Φλούδα Χριστίνα" w:date="2019-03-13T13:52:00Z">
        <w:r w:rsidRPr="00ED091D">
          <w:rPr>
            <w:rFonts w:eastAsia="Times New Roman"/>
            <w:szCs w:val="24"/>
            <w:lang w:eastAsia="en-US"/>
          </w:rPr>
          <w:t>ΘΕΜΑΤΑ</w:t>
        </w:r>
      </w:ins>
    </w:p>
    <w:p w14:paraId="4ACBE5D3" w14:textId="77777777" w:rsidR="00ED091D" w:rsidRPr="00ED091D" w:rsidRDefault="00ED091D" w:rsidP="00ED091D">
      <w:pPr>
        <w:spacing w:after="0" w:line="360" w:lineRule="auto"/>
        <w:rPr>
          <w:ins w:id="19" w:author="Φλούδα Χριστίνα" w:date="2019-03-13T13:52:00Z"/>
          <w:rFonts w:eastAsia="Times New Roman"/>
          <w:szCs w:val="24"/>
          <w:lang w:eastAsia="en-US"/>
        </w:rPr>
      </w:pPr>
      <w:ins w:id="20" w:author="Φλούδα Χριστίνα" w:date="2019-03-13T13:52:00Z">
        <w:r w:rsidRPr="00ED091D">
          <w:rPr>
            <w:rFonts w:eastAsia="Times New Roman"/>
            <w:szCs w:val="24"/>
            <w:lang w:eastAsia="en-US"/>
          </w:rPr>
          <w:t xml:space="preserve"> </w:t>
        </w:r>
        <w:r w:rsidRPr="00ED091D">
          <w:rPr>
            <w:rFonts w:eastAsia="Times New Roman"/>
            <w:szCs w:val="24"/>
            <w:lang w:eastAsia="en-US"/>
          </w:rPr>
          <w:br/>
          <w:t xml:space="preserve">Α. ΕΙΔΙΚΑ ΘΕΜΑΤΑ </w:t>
        </w:r>
        <w:r w:rsidRPr="00ED091D">
          <w:rPr>
            <w:rFonts w:eastAsia="Times New Roman"/>
            <w:szCs w:val="24"/>
            <w:lang w:eastAsia="en-US"/>
          </w:rPr>
          <w:br/>
          <w:t xml:space="preserve">1. Ανακοινώνεται ότι τη συνεδρίαση παρακολουθούν μαθητές από το 9ο Γυμνάσιο Ιωαννίνων, το 2ο Γυμνάσιο Αργοστολίου «Ιωσήφ Μομφεράτος» και το Δημοτικό Σχολείο Αγίου Ιωάννη Κέρκυρας, σελ. </w:t>
        </w:r>
        <w:r w:rsidRPr="00ED091D">
          <w:rPr>
            <w:rFonts w:eastAsia="Times New Roman"/>
            <w:szCs w:val="24"/>
            <w:lang w:eastAsia="en-US"/>
          </w:rPr>
          <w:br/>
          <w:t xml:space="preserve">2. Επί διαδικαστικού θέματος, σελ. </w:t>
        </w:r>
        <w:r w:rsidRPr="00ED091D">
          <w:rPr>
            <w:rFonts w:eastAsia="Times New Roman"/>
            <w:szCs w:val="24"/>
            <w:lang w:eastAsia="en-US"/>
          </w:rPr>
          <w:br/>
          <w:t xml:space="preserve">3. Επί προσωπικού θέματος, σελ. </w:t>
        </w:r>
        <w:r w:rsidRPr="00ED091D">
          <w:rPr>
            <w:rFonts w:eastAsia="Times New Roman"/>
            <w:szCs w:val="24"/>
            <w:lang w:eastAsia="en-US"/>
          </w:rPr>
          <w:br/>
          <w:t xml:space="preserve"> </w:t>
        </w:r>
        <w:r w:rsidRPr="00ED091D">
          <w:rPr>
            <w:rFonts w:eastAsia="Times New Roman"/>
            <w:szCs w:val="24"/>
            <w:lang w:eastAsia="en-US"/>
          </w:rPr>
          <w:br/>
          <w:t xml:space="preserve">Β. ΝΟΜΟΘΕΤΙΚΗ ΕΡΓΑΣΙΑ </w:t>
        </w:r>
        <w:r w:rsidRPr="00ED091D">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Υγείας: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 σελ. </w:t>
        </w:r>
        <w:r w:rsidRPr="00ED091D">
          <w:rPr>
            <w:rFonts w:eastAsia="Times New Roman"/>
            <w:szCs w:val="24"/>
            <w:lang w:eastAsia="en-US"/>
          </w:rPr>
          <w:br/>
          <w:t xml:space="preserve">2. Κατάθεση Εκθέσεως Διαρκούς Επιτροπής: Η Διαρκής Επιτροπή Παραγωγής και Εμπορίου καταθέτει την έκθεσή της στο σχέδιο νόμου του Υπουργείου Περιβάλλοντος και Ενέργειας: « 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διανομής φυσικού αερίου και άλλες διατάξεις», σελ. </w:t>
        </w:r>
        <w:r w:rsidRPr="00ED091D">
          <w:rPr>
            <w:rFonts w:eastAsia="Times New Roman"/>
            <w:szCs w:val="24"/>
            <w:lang w:eastAsia="en-US"/>
          </w:rPr>
          <w:br/>
          <w:t xml:space="preserve"> </w:t>
        </w:r>
        <w:r w:rsidRPr="00ED091D">
          <w:rPr>
            <w:rFonts w:eastAsia="Times New Roman"/>
            <w:szCs w:val="24"/>
            <w:lang w:eastAsia="en-US"/>
          </w:rPr>
          <w:br/>
          <w:t>ΠΡΟΕΔΡΕΥΟΝΤΕΣ</w:t>
        </w:r>
      </w:ins>
    </w:p>
    <w:p w14:paraId="0B3CAE11" w14:textId="77777777" w:rsidR="00ED091D" w:rsidRPr="00ED091D" w:rsidRDefault="00ED091D" w:rsidP="00ED091D">
      <w:pPr>
        <w:spacing w:after="0" w:line="360" w:lineRule="auto"/>
        <w:rPr>
          <w:ins w:id="21" w:author="Φλούδα Χριστίνα" w:date="2019-03-13T13:52:00Z"/>
          <w:rFonts w:eastAsia="Times New Roman"/>
          <w:szCs w:val="24"/>
          <w:lang w:eastAsia="en-US"/>
        </w:rPr>
      </w:pPr>
      <w:ins w:id="22" w:author="Φλούδα Χριστίνα" w:date="2019-03-13T13:52:00Z">
        <w:r w:rsidRPr="00ED091D">
          <w:rPr>
            <w:rFonts w:eastAsia="Times New Roman"/>
            <w:szCs w:val="24"/>
            <w:lang w:eastAsia="en-US"/>
          </w:rPr>
          <w:t>ΓΕΩΡΓΙΑΔΗΣ Μ. , σελ.</w:t>
        </w:r>
        <w:r w:rsidRPr="00ED091D">
          <w:rPr>
            <w:rFonts w:eastAsia="Times New Roman"/>
            <w:szCs w:val="24"/>
            <w:lang w:eastAsia="en-US"/>
          </w:rPr>
          <w:br/>
          <w:t>ΚΟΥΡΑΚΗΣ Α. , σελ.</w:t>
        </w:r>
        <w:r w:rsidRPr="00ED091D">
          <w:rPr>
            <w:rFonts w:eastAsia="Times New Roman"/>
            <w:szCs w:val="24"/>
            <w:lang w:eastAsia="en-US"/>
          </w:rPr>
          <w:br/>
          <w:t xml:space="preserve">ΚΡΕΜΑΣΤΙΝΟΣ Δ. , σελ. </w:t>
        </w:r>
      </w:ins>
    </w:p>
    <w:p w14:paraId="31EE708F" w14:textId="77777777" w:rsidR="00ED091D" w:rsidRPr="00ED091D" w:rsidRDefault="00ED091D" w:rsidP="00ED091D">
      <w:pPr>
        <w:spacing w:after="0" w:line="360" w:lineRule="auto"/>
        <w:rPr>
          <w:ins w:id="23" w:author="Φλούδα Χριστίνα" w:date="2019-03-13T13:52:00Z"/>
          <w:rFonts w:eastAsia="Times New Roman"/>
          <w:szCs w:val="24"/>
          <w:lang w:eastAsia="en-US"/>
        </w:rPr>
      </w:pPr>
    </w:p>
    <w:p w14:paraId="2360E223" w14:textId="77777777" w:rsidR="00ED091D" w:rsidRPr="00ED091D" w:rsidRDefault="00ED091D" w:rsidP="00ED091D">
      <w:pPr>
        <w:spacing w:after="0" w:line="360" w:lineRule="auto"/>
        <w:rPr>
          <w:ins w:id="24" w:author="Φλούδα Χριστίνα" w:date="2019-03-13T13:52:00Z"/>
          <w:rFonts w:eastAsia="Times New Roman"/>
          <w:szCs w:val="24"/>
          <w:lang w:eastAsia="en-US"/>
        </w:rPr>
      </w:pPr>
    </w:p>
    <w:p w14:paraId="56D0176E" w14:textId="77777777" w:rsidR="00ED091D" w:rsidRPr="00ED091D" w:rsidRDefault="00ED091D" w:rsidP="00ED091D">
      <w:pPr>
        <w:spacing w:after="0" w:line="360" w:lineRule="auto"/>
        <w:rPr>
          <w:ins w:id="25" w:author="Φλούδα Χριστίνα" w:date="2019-03-13T13:52:00Z"/>
          <w:rFonts w:eastAsia="Times New Roman"/>
          <w:szCs w:val="24"/>
          <w:lang w:eastAsia="en-US"/>
        </w:rPr>
      </w:pPr>
      <w:ins w:id="26" w:author="Φλούδα Χριστίνα" w:date="2019-03-13T13:52:00Z">
        <w:r w:rsidRPr="00ED091D">
          <w:rPr>
            <w:rFonts w:eastAsia="Times New Roman"/>
            <w:szCs w:val="24"/>
            <w:lang w:eastAsia="en-US"/>
          </w:rPr>
          <w:t>ΟΜΙΛΗΤΕΣ</w:t>
        </w:r>
      </w:ins>
    </w:p>
    <w:p w14:paraId="081FB214" w14:textId="77777777" w:rsidR="00ED091D" w:rsidRPr="00ED091D" w:rsidRDefault="00ED091D" w:rsidP="00ED091D">
      <w:pPr>
        <w:spacing w:after="0" w:line="360" w:lineRule="auto"/>
        <w:rPr>
          <w:ins w:id="27" w:author="Φλούδα Χριστίνα" w:date="2019-03-13T13:52:00Z"/>
          <w:rFonts w:eastAsia="Times New Roman"/>
          <w:szCs w:val="24"/>
          <w:lang w:eastAsia="en-US"/>
        </w:rPr>
      </w:pPr>
      <w:ins w:id="28" w:author="Φλούδα Χριστίνα" w:date="2019-03-13T13:52:00Z">
        <w:r w:rsidRPr="00ED091D">
          <w:rPr>
            <w:rFonts w:eastAsia="Times New Roman"/>
            <w:szCs w:val="24"/>
            <w:lang w:eastAsia="en-US"/>
          </w:rPr>
          <w:br/>
          <w:t>Α. Επί διαδικαστικού θέματος:</w:t>
        </w:r>
        <w:r w:rsidRPr="00ED091D">
          <w:rPr>
            <w:rFonts w:eastAsia="Times New Roman"/>
            <w:szCs w:val="24"/>
            <w:lang w:eastAsia="en-US"/>
          </w:rPr>
          <w:br/>
          <w:t>ΑΪΒΑΤΙΔΗΣ Ι. , σελ.</w:t>
        </w:r>
        <w:r w:rsidRPr="00ED091D">
          <w:rPr>
            <w:rFonts w:eastAsia="Times New Roman"/>
            <w:szCs w:val="24"/>
            <w:lang w:eastAsia="en-US"/>
          </w:rPr>
          <w:br/>
          <w:t>ΓΕΩΡΓΙΑΔΗΣ Μ. , σελ.</w:t>
        </w:r>
        <w:r w:rsidRPr="00ED091D">
          <w:rPr>
            <w:rFonts w:eastAsia="Times New Roman"/>
            <w:szCs w:val="24"/>
            <w:lang w:eastAsia="en-US"/>
          </w:rPr>
          <w:br/>
          <w:t>ΔΗΜΟΣΧΑΚΗΣ Α. , σελ.</w:t>
        </w:r>
        <w:r w:rsidRPr="00ED091D">
          <w:rPr>
            <w:rFonts w:eastAsia="Times New Roman"/>
            <w:szCs w:val="24"/>
            <w:lang w:eastAsia="en-US"/>
          </w:rPr>
          <w:br/>
          <w:t>ΖΑΡΟΥΛΙΑ Ε. , σελ.</w:t>
        </w:r>
        <w:r w:rsidRPr="00ED091D">
          <w:rPr>
            <w:rFonts w:eastAsia="Times New Roman"/>
            <w:szCs w:val="24"/>
            <w:lang w:eastAsia="en-US"/>
          </w:rPr>
          <w:br/>
          <w:t>ΘΡΑΨΑΝΙΩΤΗΣ Ε. , σελ.</w:t>
        </w:r>
        <w:r w:rsidRPr="00ED091D">
          <w:rPr>
            <w:rFonts w:eastAsia="Times New Roman"/>
            <w:szCs w:val="24"/>
            <w:lang w:eastAsia="en-US"/>
          </w:rPr>
          <w:br/>
          <w:t>ΚΟΥΡΑΚΗΣ Α. , σελ.</w:t>
        </w:r>
      </w:ins>
    </w:p>
    <w:p w14:paraId="42FF57F2" w14:textId="77777777" w:rsidR="00ED091D" w:rsidRPr="00ED091D" w:rsidRDefault="00ED091D" w:rsidP="00ED091D">
      <w:pPr>
        <w:spacing w:after="0" w:line="360" w:lineRule="auto"/>
        <w:rPr>
          <w:ins w:id="29" w:author="Φλούδα Χριστίνα" w:date="2019-03-13T13:52:00Z"/>
          <w:rFonts w:eastAsia="Times New Roman"/>
          <w:szCs w:val="24"/>
          <w:lang w:eastAsia="en-US"/>
        </w:rPr>
      </w:pPr>
      <w:ins w:id="30" w:author="Φλούδα Χριστίνα" w:date="2019-03-13T13:52:00Z">
        <w:r w:rsidRPr="00ED091D">
          <w:rPr>
            <w:rFonts w:eastAsia="Times New Roman"/>
            <w:szCs w:val="24"/>
            <w:lang w:eastAsia="en-US"/>
          </w:rPr>
          <w:t xml:space="preserve">ΚΡΕΜΑΣΤΙΝΟΣ Δ. , σελ. </w:t>
        </w:r>
        <w:r w:rsidRPr="00ED091D">
          <w:rPr>
            <w:rFonts w:eastAsia="Times New Roman"/>
            <w:szCs w:val="24"/>
            <w:lang w:eastAsia="en-US"/>
          </w:rPr>
          <w:br/>
          <w:t>ΛΑΜΠΡΟΥΛΗΣ Γ. , σελ.</w:t>
        </w:r>
        <w:r w:rsidRPr="00ED091D">
          <w:rPr>
            <w:rFonts w:eastAsia="Times New Roman"/>
            <w:szCs w:val="24"/>
            <w:lang w:eastAsia="en-US"/>
          </w:rPr>
          <w:br/>
          <w:t>ΛΟΒΕΡΔΟΣ Α. , σελ.</w:t>
        </w:r>
        <w:r w:rsidRPr="00ED091D">
          <w:rPr>
            <w:rFonts w:eastAsia="Times New Roman"/>
            <w:szCs w:val="24"/>
            <w:lang w:eastAsia="en-US"/>
          </w:rPr>
          <w:br/>
          <w:t>ΜΑΝΤΑΣ Χ. , σελ.</w:t>
        </w:r>
        <w:r w:rsidRPr="00ED091D">
          <w:rPr>
            <w:rFonts w:eastAsia="Times New Roman"/>
            <w:szCs w:val="24"/>
            <w:lang w:eastAsia="en-US"/>
          </w:rPr>
          <w:br/>
          <w:t>ΞΑΝΘΟΣ Α. , σελ.</w:t>
        </w:r>
        <w:r w:rsidRPr="00ED091D">
          <w:rPr>
            <w:rFonts w:eastAsia="Times New Roman"/>
            <w:szCs w:val="24"/>
            <w:lang w:eastAsia="en-US"/>
          </w:rPr>
          <w:br/>
          <w:t>ΠΑΦΙΛΗΣ Α. , σελ.</w:t>
        </w:r>
        <w:r w:rsidRPr="00ED091D">
          <w:rPr>
            <w:rFonts w:eastAsia="Times New Roman"/>
            <w:szCs w:val="24"/>
            <w:lang w:eastAsia="en-US"/>
          </w:rPr>
          <w:br/>
        </w:r>
        <w:r w:rsidRPr="00ED091D">
          <w:rPr>
            <w:rFonts w:eastAsia="Times New Roman"/>
            <w:szCs w:val="24"/>
            <w:lang w:eastAsia="en-US"/>
          </w:rPr>
          <w:br/>
          <w:t>Β. Επί προσωπικού θέματος:</w:t>
        </w:r>
        <w:r w:rsidRPr="00ED091D">
          <w:rPr>
            <w:rFonts w:eastAsia="Times New Roman"/>
            <w:szCs w:val="24"/>
            <w:lang w:eastAsia="en-US"/>
          </w:rPr>
          <w:br/>
          <w:t>ΓΕΩΡΓΙΑΔΗΣ Μ. , σελ.</w:t>
        </w:r>
        <w:r w:rsidRPr="00ED091D">
          <w:rPr>
            <w:rFonts w:eastAsia="Times New Roman"/>
            <w:szCs w:val="24"/>
            <w:lang w:eastAsia="en-US"/>
          </w:rPr>
          <w:br/>
          <w:t>ΞΑΝΘΟΣ Α. , σελ.</w:t>
        </w:r>
        <w:r w:rsidRPr="00ED091D">
          <w:rPr>
            <w:rFonts w:eastAsia="Times New Roman"/>
            <w:szCs w:val="24"/>
            <w:lang w:eastAsia="en-US"/>
          </w:rPr>
          <w:br/>
          <w:t>ΠΟΛΑΚΗΣ Π. , σελ.</w:t>
        </w:r>
        <w:r w:rsidRPr="00ED091D">
          <w:rPr>
            <w:rFonts w:eastAsia="Times New Roman"/>
            <w:szCs w:val="24"/>
            <w:lang w:eastAsia="en-US"/>
          </w:rPr>
          <w:br/>
        </w:r>
        <w:r w:rsidRPr="00ED091D">
          <w:rPr>
            <w:rFonts w:eastAsia="Times New Roman"/>
            <w:szCs w:val="24"/>
            <w:lang w:eastAsia="en-US"/>
          </w:rPr>
          <w:br/>
          <w:t>Γ. Επί του σχεδίου νόμου του Υπουργείου Υγείας:</w:t>
        </w:r>
        <w:r w:rsidRPr="00ED091D">
          <w:rPr>
            <w:rFonts w:eastAsia="Times New Roman"/>
            <w:szCs w:val="24"/>
            <w:lang w:eastAsia="en-US"/>
          </w:rPr>
          <w:br/>
          <w:t>ΑΘΑΝΑΣΙΟΥ Χ. , σελ.</w:t>
        </w:r>
        <w:r w:rsidRPr="00ED091D">
          <w:rPr>
            <w:rFonts w:eastAsia="Times New Roman"/>
            <w:szCs w:val="24"/>
            <w:lang w:eastAsia="en-US"/>
          </w:rPr>
          <w:br/>
          <w:t>ΑΪΒΑΤΙΔΗΣ Ι. , σελ.</w:t>
        </w:r>
        <w:r w:rsidRPr="00ED091D">
          <w:rPr>
            <w:rFonts w:eastAsia="Times New Roman"/>
            <w:szCs w:val="24"/>
            <w:lang w:eastAsia="en-US"/>
          </w:rPr>
          <w:br/>
          <w:t>ΒΑΓΙΩΝΑΣ Γ. , σελ.</w:t>
        </w:r>
        <w:r w:rsidRPr="00ED091D">
          <w:rPr>
            <w:rFonts w:eastAsia="Times New Roman"/>
            <w:szCs w:val="24"/>
            <w:lang w:eastAsia="en-US"/>
          </w:rPr>
          <w:br/>
          <w:t>ΒΛΑΣΗΣ Κ. , σελ.</w:t>
        </w:r>
        <w:r w:rsidRPr="00ED091D">
          <w:rPr>
            <w:rFonts w:eastAsia="Times New Roman"/>
            <w:szCs w:val="24"/>
            <w:lang w:eastAsia="en-US"/>
          </w:rPr>
          <w:br/>
          <w:t>ΒΟΡΙΔΗΣ Μ. , σελ.</w:t>
        </w:r>
        <w:r w:rsidRPr="00ED091D">
          <w:rPr>
            <w:rFonts w:eastAsia="Times New Roman"/>
            <w:szCs w:val="24"/>
            <w:lang w:eastAsia="en-US"/>
          </w:rPr>
          <w:br/>
          <w:t>ΓΕΩΡΓΙΑΔΗΣ Σ. , σελ.</w:t>
        </w:r>
        <w:r w:rsidRPr="00ED091D">
          <w:rPr>
            <w:rFonts w:eastAsia="Times New Roman"/>
            <w:szCs w:val="24"/>
            <w:lang w:eastAsia="en-US"/>
          </w:rPr>
          <w:br/>
          <w:t>ΓΙΟΓΙΑΚΑΣ Β. , σελ.</w:t>
        </w:r>
        <w:r w:rsidRPr="00ED091D">
          <w:rPr>
            <w:rFonts w:eastAsia="Times New Roman"/>
            <w:szCs w:val="24"/>
            <w:lang w:eastAsia="en-US"/>
          </w:rPr>
          <w:br/>
          <w:t>ΔΗΜΟΣΧΑΚΗΣ Α. , σελ.</w:t>
        </w:r>
        <w:r w:rsidRPr="00ED091D">
          <w:rPr>
            <w:rFonts w:eastAsia="Times New Roman"/>
            <w:szCs w:val="24"/>
            <w:lang w:eastAsia="en-US"/>
          </w:rPr>
          <w:br/>
          <w:t>ΘΡΑΨΑΝΙΩΤΗΣ Ε. , σελ.</w:t>
        </w:r>
        <w:r w:rsidRPr="00ED091D">
          <w:rPr>
            <w:rFonts w:eastAsia="Times New Roman"/>
            <w:szCs w:val="24"/>
            <w:lang w:eastAsia="en-US"/>
          </w:rPr>
          <w:br/>
          <w:t>ΚΑΪΣΑΣ Γ. , σελ.</w:t>
        </w:r>
        <w:r w:rsidRPr="00ED091D">
          <w:rPr>
            <w:rFonts w:eastAsia="Times New Roman"/>
            <w:szCs w:val="24"/>
            <w:lang w:eastAsia="en-US"/>
          </w:rPr>
          <w:br/>
          <w:t>ΚΑΜΑΤΕΡΟΣ Η. , σελ.</w:t>
        </w:r>
        <w:r w:rsidRPr="00ED091D">
          <w:rPr>
            <w:rFonts w:eastAsia="Times New Roman"/>
            <w:szCs w:val="24"/>
            <w:lang w:eastAsia="en-US"/>
          </w:rPr>
          <w:br/>
          <w:t>ΚΑΤΣΙΚΗΣ Κ. , σελ.</w:t>
        </w:r>
        <w:r w:rsidRPr="00ED091D">
          <w:rPr>
            <w:rFonts w:eastAsia="Times New Roman"/>
            <w:szCs w:val="24"/>
            <w:lang w:eastAsia="en-US"/>
          </w:rPr>
          <w:br/>
          <w:t>ΚΕΦΑΛΟΓΙΑΝΝΗΣ Ι. , σελ.</w:t>
        </w:r>
        <w:r w:rsidRPr="00ED091D">
          <w:rPr>
            <w:rFonts w:eastAsia="Times New Roman"/>
            <w:szCs w:val="24"/>
            <w:lang w:eastAsia="en-US"/>
          </w:rPr>
          <w:br/>
          <w:t>ΛΑΜΠΡΟΥΛΗΣ Γ. , σελ.</w:t>
        </w:r>
        <w:r w:rsidRPr="00ED091D">
          <w:rPr>
            <w:rFonts w:eastAsia="Times New Roman"/>
            <w:szCs w:val="24"/>
            <w:lang w:eastAsia="en-US"/>
          </w:rPr>
          <w:br/>
          <w:t>ΜΑΡΔΑΣ Δ. , σελ.</w:t>
        </w:r>
        <w:r w:rsidRPr="00ED091D">
          <w:rPr>
            <w:rFonts w:eastAsia="Times New Roman"/>
            <w:szCs w:val="24"/>
            <w:lang w:eastAsia="en-US"/>
          </w:rPr>
          <w:br/>
          <w:t>ΜΕΓΑΛΟΜΥΣΤΑΚΑΣ Α. , σελ.</w:t>
        </w:r>
        <w:r w:rsidRPr="00ED091D">
          <w:rPr>
            <w:rFonts w:eastAsia="Times New Roman"/>
            <w:szCs w:val="24"/>
            <w:lang w:eastAsia="en-US"/>
          </w:rPr>
          <w:br/>
          <w:t>ΜΙΧΑΗΛΙΔΗΣ Α. , σελ.</w:t>
        </w:r>
        <w:r w:rsidRPr="00ED091D">
          <w:rPr>
            <w:rFonts w:eastAsia="Times New Roman"/>
            <w:szCs w:val="24"/>
            <w:lang w:eastAsia="en-US"/>
          </w:rPr>
          <w:br/>
          <w:t>ΜΠΑΡΓΙΩΤΑΣ Κ. , σελ.</w:t>
        </w:r>
        <w:r w:rsidRPr="00ED091D">
          <w:rPr>
            <w:rFonts w:eastAsia="Times New Roman"/>
            <w:szCs w:val="24"/>
            <w:lang w:eastAsia="en-US"/>
          </w:rPr>
          <w:br/>
          <w:t>ΞΑΝΘΟΣ Α. , σελ.</w:t>
        </w:r>
        <w:r w:rsidRPr="00ED091D">
          <w:rPr>
            <w:rFonts w:eastAsia="Times New Roman"/>
            <w:szCs w:val="24"/>
            <w:lang w:eastAsia="en-US"/>
          </w:rPr>
          <w:br/>
          <w:t>ΠΑΠΑΔΟΠΟΥΛΟΣ Α. , σελ.</w:t>
        </w:r>
        <w:r w:rsidRPr="00ED091D">
          <w:rPr>
            <w:rFonts w:eastAsia="Times New Roman"/>
            <w:szCs w:val="24"/>
            <w:lang w:eastAsia="en-US"/>
          </w:rPr>
          <w:br/>
          <w:t>ΠΑΠΑΗΛΙΟΥ Γ. , σελ.</w:t>
        </w:r>
        <w:r w:rsidRPr="00ED091D">
          <w:rPr>
            <w:rFonts w:eastAsia="Times New Roman"/>
            <w:szCs w:val="24"/>
            <w:lang w:eastAsia="en-US"/>
          </w:rPr>
          <w:br/>
          <w:t>ΠΟΛΑΚΗΣ Π. , σελ.</w:t>
        </w:r>
        <w:r w:rsidRPr="00ED091D">
          <w:rPr>
            <w:rFonts w:eastAsia="Times New Roman"/>
            <w:szCs w:val="24"/>
            <w:lang w:eastAsia="en-US"/>
          </w:rPr>
          <w:br/>
          <w:t>ΣΑΡΙΔΗΣ Ι. , σελ.</w:t>
        </w:r>
        <w:r w:rsidRPr="00ED091D">
          <w:rPr>
            <w:rFonts w:eastAsia="Times New Roman"/>
            <w:szCs w:val="24"/>
            <w:lang w:eastAsia="en-US"/>
          </w:rPr>
          <w:br/>
          <w:t>ΣΥΝΤΥΧΑΚΗΣ Ε. , σελ.</w:t>
        </w:r>
        <w:r w:rsidRPr="00ED091D">
          <w:rPr>
            <w:rFonts w:eastAsia="Times New Roman"/>
            <w:szCs w:val="24"/>
            <w:lang w:eastAsia="en-US"/>
          </w:rPr>
          <w:br/>
          <w:t>ΣΥΡΜΑΛΕΝΙΟΣ Ν. , σελ.</w:t>
        </w:r>
        <w:r w:rsidRPr="00ED091D">
          <w:rPr>
            <w:rFonts w:eastAsia="Times New Roman"/>
            <w:szCs w:val="24"/>
            <w:lang w:eastAsia="en-US"/>
          </w:rPr>
          <w:br/>
          <w:t>ΦΩΤΗΛΑΣ Ι. , σελ.</w:t>
        </w:r>
        <w:r w:rsidRPr="00ED091D">
          <w:rPr>
            <w:rFonts w:eastAsia="Times New Roman"/>
            <w:szCs w:val="24"/>
            <w:lang w:eastAsia="en-US"/>
          </w:rPr>
          <w:br/>
          <w:t>ΧΑΡΙΤΣΗΣ Α. , σελ.</w:t>
        </w:r>
        <w:r w:rsidRPr="00ED091D">
          <w:rPr>
            <w:rFonts w:eastAsia="Times New Roman"/>
            <w:szCs w:val="24"/>
            <w:lang w:eastAsia="en-US"/>
          </w:rPr>
          <w:br/>
          <w:t>ΨΑΡΙΑΝΟΣ Γ. , σελ.</w:t>
        </w:r>
        <w:r w:rsidRPr="00ED091D">
          <w:rPr>
            <w:rFonts w:eastAsia="Times New Roman"/>
            <w:szCs w:val="24"/>
            <w:lang w:eastAsia="en-US"/>
          </w:rPr>
          <w:br/>
        </w:r>
      </w:ins>
    </w:p>
    <w:p w14:paraId="7098EBB7" w14:textId="58DDBEF9" w:rsidR="00971A45" w:rsidRDefault="00ED091D" w:rsidP="00ED091D">
      <w:pPr>
        <w:spacing w:line="600" w:lineRule="auto"/>
        <w:ind w:firstLine="720"/>
        <w:jc w:val="center"/>
        <w:rPr>
          <w:rFonts w:eastAsia="Times New Roman"/>
          <w:szCs w:val="24"/>
        </w:rPr>
        <w:pPrChange w:id="31" w:author="Φλούδα Χριστίνα" w:date="2019-03-13T13:52:00Z">
          <w:pPr>
            <w:spacing w:line="600" w:lineRule="auto"/>
            <w:ind w:firstLine="720"/>
            <w:jc w:val="both"/>
          </w:pPr>
        </w:pPrChange>
      </w:pPr>
      <w:ins w:id="32" w:author="Φλούδα Χριστίνα" w:date="2019-03-13T13:52:00Z">
        <w:r w:rsidRPr="00ED091D">
          <w:rPr>
            <w:rFonts w:eastAsia="Times New Roman"/>
            <w:szCs w:val="24"/>
            <w:lang w:eastAsia="en-US"/>
          </w:rPr>
          <w:t>ΠΑΡΕΜΒΑΣΕΙΣ:</w:t>
        </w:r>
        <w:r w:rsidRPr="00ED091D">
          <w:rPr>
            <w:rFonts w:eastAsia="Times New Roman"/>
            <w:szCs w:val="24"/>
            <w:lang w:eastAsia="en-US"/>
          </w:rPr>
          <w:br/>
          <w:t>ΚΑΪΣΑΣ Γ. , σελ.</w:t>
        </w:r>
        <w:r w:rsidRPr="00ED091D">
          <w:rPr>
            <w:rFonts w:eastAsia="Times New Roman"/>
            <w:szCs w:val="24"/>
            <w:lang w:eastAsia="en-US"/>
          </w:rPr>
          <w:br/>
          <w:t>ΜΑΝΤΑΣ Χ. , σελ.</w:t>
        </w:r>
        <w:r w:rsidRPr="00ED091D">
          <w:rPr>
            <w:rFonts w:eastAsia="Times New Roman"/>
            <w:szCs w:val="24"/>
            <w:lang w:eastAsia="en-US"/>
          </w:rPr>
          <w:br/>
          <w:t>ΜΑΡΔΑΣ Δ. , σελ.</w:t>
        </w:r>
        <w:r w:rsidRPr="00ED091D">
          <w:rPr>
            <w:rFonts w:eastAsia="Times New Roman"/>
            <w:szCs w:val="24"/>
            <w:lang w:eastAsia="en-US"/>
          </w:rPr>
          <w:br/>
          <w:t>ΟΙΚΟΝΟΜΟΥ Β. , σελ.</w:t>
        </w:r>
        <w:r w:rsidRPr="00ED091D">
          <w:rPr>
            <w:rFonts w:eastAsia="Times New Roman"/>
            <w:szCs w:val="24"/>
            <w:lang w:eastAsia="en-US"/>
          </w:rPr>
          <w:br/>
          <w:t>ΠΑΛΛΗΣ Γ. , σελ.</w:t>
        </w:r>
        <w:r w:rsidRPr="00ED091D">
          <w:rPr>
            <w:rFonts w:eastAsia="Times New Roman"/>
            <w:szCs w:val="24"/>
            <w:lang w:eastAsia="en-US"/>
          </w:rPr>
          <w:br/>
        </w:r>
      </w:ins>
    </w:p>
    <w:p w14:paraId="7098EBB8"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Π</w:t>
      </w:r>
      <w:r>
        <w:rPr>
          <w:rFonts w:eastAsia="Times New Roman" w:cs="Times New Roman"/>
          <w:szCs w:val="24"/>
        </w:rPr>
        <w:t>ΡΑΚΤΙΚΑ ΒΟΥΛΗΣ</w:t>
      </w:r>
    </w:p>
    <w:p w14:paraId="7098EBB9"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7098EBBA"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098EBBB"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ΣΥΝΟΔΟΣ Δ΄</w:t>
      </w:r>
    </w:p>
    <w:p w14:paraId="7098EBBC"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szCs w:val="24"/>
        </w:rPr>
        <w:t>ϟ</w:t>
      </w:r>
      <w:r>
        <w:rPr>
          <w:rFonts w:eastAsia="Times New Roman" w:cs="Times New Roman"/>
          <w:szCs w:val="24"/>
        </w:rPr>
        <w:t>΄</w:t>
      </w:r>
    </w:p>
    <w:p w14:paraId="7098EBBD"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Τρίτη 5 Μαρτίου 2019</w:t>
      </w:r>
      <w:r>
        <w:rPr>
          <w:rFonts w:eastAsia="Times New Roman" w:cs="Times New Roman"/>
          <w:szCs w:val="24"/>
        </w:rPr>
        <w:t xml:space="preserve"> (απόγευμα)</w:t>
      </w:r>
    </w:p>
    <w:p w14:paraId="7098EBB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5 Μαρτίου 2019, ημέρα Τρίτη και ώρα </w:t>
      </w:r>
      <w:r w:rsidRPr="00D14FD5">
        <w:rPr>
          <w:rFonts w:eastAsia="Times New Roman" w:cs="Times New Roman"/>
          <w:szCs w:val="24"/>
        </w:rPr>
        <w:t>18</w:t>
      </w:r>
      <w:r>
        <w:rPr>
          <w:rFonts w:eastAsia="Times New Roman" w:cs="Times New Roman"/>
          <w:szCs w:val="24"/>
        </w:rPr>
        <w:t>.</w:t>
      </w:r>
      <w:r w:rsidRPr="00D14FD5">
        <w:rPr>
          <w:rFonts w:eastAsia="Times New Roman" w:cs="Times New Roman"/>
          <w:szCs w:val="24"/>
        </w:rPr>
        <w:t>19</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621FBE">
        <w:rPr>
          <w:rFonts w:eastAsia="Times New Roman" w:cs="Times New Roman"/>
          <w:b/>
          <w:szCs w:val="24"/>
        </w:rPr>
        <w:t>ΔΗΜΗΤΡΙΟΥ ΚΡΕΜΑΣΤΙΝΟΥ</w:t>
      </w:r>
      <w:r>
        <w:rPr>
          <w:rFonts w:eastAsia="Times New Roman" w:cs="Times New Roman"/>
          <w:szCs w:val="24"/>
        </w:rPr>
        <w:t xml:space="preserve">. </w:t>
      </w:r>
    </w:p>
    <w:p w14:paraId="7098EBB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Κυρίες και κύριοι συνάδελφοι, αρχίζει η συνεδρίαση.</w:t>
      </w:r>
    </w:p>
    <w:p w14:paraId="7098EBC0"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Εισερχόμαστε στην ημερήσια διάταξη της</w:t>
      </w:r>
    </w:p>
    <w:p w14:paraId="7098EBC1" w14:textId="77777777" w:rsidR="00971A45" w:rsidRDefault="00ED091D">
      <w:pPr>
        <w:tabs>
          <w:tab w:val="left" w:pos="2940"/>
        </w:tabs>
        <w:spacing w:line="600" w:lineRule="auto"/>
        <w:ind w:firstLine="720"/>
        <w:jc w:val="center"/>
        <w:rPr>
          <w:rFonts w:eastAsia="Times New Roman" w:cs="Times New Roman"/>
          <w:b/>
          <w:szCs w:val="24"/>
        </w:rPr>
      </w:pPr>
      <w:r w:rsidRPr="00966BCC">
        <w:rPr>
          <w:rFonts w:eastAsia="Times New Roman" w:cs="Times New Roman"/>
          <w:b/>
          <w:szCs w:val="24"/>
        </w:rPr>
        <w:t>ΝΟΜΟΘΕΤΙΚΗΣ</w:t>
      </w:r>
      <w:r>
        <w:rPr>
          <w:rFonts w:eastAsia="Times New Roman" w:cs="Times New Roman"/>
          <w:szCs w:val="24"/>
        </w:rPr>
        <w:t xml:space="preserve"> </w:t>
      </w:r>
      <w:r w:rsidRPr="00966BCC">
        <w:rPr>
          <w:rFonts w:eastAsia="Times New Roman" w:cs="Times New Roman"/>
          <w:b/>
          <w:szCs w:val="24"/>
        </w:rPr>
        <w:t>ΕΡΓΑΣΙΑΣ</w:t>
      </w:r>
    </w:p>
    <w:p w14:paraId="7098EBC2" w14:textId="77777777" w:rsidR="00971A45" w:rsidRDefault="00ED091D">
      <w:pPr>
        <w:tabs>
          <w:tab w:val="left" w:pos="2940"/>
        </w:tabs>
        <w:spacing w:line="600" w:lineRule="auto"/>
        <w:ind w:firstLine="720"/>
        <w:jc w:val="both"/>
        <w:rPr>
          <w:rFonts w:eastAsia="Times New Roman" w:cs="Times New Roman"/>
          <w:szCs w:val="24"/>
        </w:rPr>
      </w:pPr>
      <w:r w:rsidRPr="00966BCC">
        <w:rPr>
          <w:rFonts w:eastAsia="Times New Roman" w:cs="Times New Roman"/>
          <w:szCs w:val="24"/>
        </w:rPr>
        <w:lastRenderedPageBreak/>
        <w:t>Μόνη συζήτηση και ψήφιση επί της αρχής, των άρθρων</w:t>
      </w:r>
      <w:r>
        <w:rPr>
          <w:rFonts w:eastAsia="Times New Roman" w:cs="Times New Roman"/>
          <w:szCs w:val="24"/>
        </w:rPr>
        <w:t xml:space="preserve"> </w:t>
      </w:r>
      <w:r w:rsidRPr="00966BCC">
        <w:rPr>
          <w:rFonts w:eastAsia="Times New Roman" w:cs="Times New Roman"/>
          <w:szCs w:val="24"/>
        </w:rPr>
        <w:t>και του συνόλου του σχεδίου νόμου του Υπουργείου Υγείας</w:t>
      </w:r>
      <w:r>
        <w:rPr>
          <w:rFonts w:eastAsia="Times New Roman" w:cs="Times New Roman"/>
          <w:szCs w:val="24"/>
        </w:rPr>
        <w:t>:</w:t>
      </w:r>
      <w:r w:rsidRPr="00966BCC">
        <w:rPr>
          <w:rFonts w:eastAsia="Times New Roman" w:cs="Times New Roman"/>
          <w:szCs w:val="24"/>
        </w:rPr>
        <w:t xml:space="preserve"> «Εκσυγχρονισμός και </w:t>
      </w:r>
      <w:bookmarkStart w:id="33" w:name="_GoBack"/>
      <w:bookmarkEnd w:id="33"/>
      <w:r w:rsidRPr="00966BCC">
        <w:rPr>
          <w:rFonts w:eastAsia="Times New Roman" w:cs="Times New Roman"/>
          <w:szCs w:val="24"/>
        </w:rPr>
        <w:t>Αναμόρφωση Θεσμικού Πλαισίου Ιδιωτικών Κλινικών, Σύσταση Εθνικού Οργ</w:t>
      </w:r>
      <w:r w:rsidRPr="00966BCC">
        <w:rPr>
          <w:rFonts w:eastAsia="Times New Roman" w:cs="Times New Roman"/>
          <w:szCs w:val="24"/>
        </w:rPr>
        <w:t>ανισμού Δημόσιας Υγείας, Σύσταση Εθνικού Ινστιτούτου Νεοπλασιών και λοιπές διατάξεις»</w:t>
      </w:r>
      <w:r>
        <w:rPr>
          <w:rFonts w:eastAsia="Times New Roman" w:cs="Times New Roman"/>
          <w:szCs w:val="24"/>
        </w:rPr>
        <w:t>.</w:t>
      </w:r>
    </w:p>
    <w:p w14:paraId="7098EBC3"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w:t>
      </w:r>
      <w:r w:rsidRPr="00AD7FB4">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1</w:t>
      </w:r>
      <w:r w:rsidRPr="00AD7FB4">
        <w:rPr>
          <w:rFonts w:eastAsia="Times New Roman" w:cs="Times New Roman"/>
          <w:szCs w:val="24"/>
          <w:vertAlign w:val="superscript"/>
        </w:rPr>
        <w:t>η</w:t>
      </w:r>
      <w:r w:rsidRPr="009219C6">
        <w:rPr>
          <w:rFonts w:eastAsia="Times New Roman" w:cs="Times New Roman"/>
          <w:szCs w:val="24"/>
          <w:vertAlign w:val="superscript"/>
        </w:rPr>
        <w:t xml:space="preserve"> </w:t>
      </w:r>
      <w:r>
        <w:rPr>
          <w:rFonts w:eastAsia="Times New Roman" w:cs="Times New Roman"/>
          <w:szCs w:val="24"/>
        </w:rPr>
        <w:t>Μαρτίου 2019, τη συζήτηση του νομοσχεδίου σε μία έως δύο συνεδριάσεις, ενιαία</w:t>
      </w:r>
      <w:r w:rsidRPr="00840E60">
        <w:rPr>
          <w:rFonts w:eastAsia="Times New Roman" w:cs="Times New Roman"/>
          <w:szCs w:val="24"/>
        </w:rPr>
        <w:t>,</w:t>
      </w:r>
      <w:r>
        <w:rPr>
          <w:rFonts w:eastAsia="Times New Roman" w:cs="Times New Roman"/>
          <w:szCs w:val="24"/>
        </w:rPr>
        <w:t xml:space="preserve"> επί της αρχής, </w:t>
      </w:r>
      <w:r>
        <w:rPr>
          <w:rFonts w:eastAsia="Times New Roman" w:cs="Times New Roman"/>
          <w:szCs w:val="24"/>
        </w:rPr>
        <w:t xml:space="preserve">των άρθρων και των τροπολογιών. </w:t>
      </w:r>
      <w:r>
        <w:rPr>
          <w:rFonts w:eastAsia="Times New Roman" w:cs="Times New Roman"/>
          <w:szCs w:val="24"/>
        </w:rPr>
        <w:t>Το Σώμα συμφωνεί;</w:t>
      </w:r>
    </w:p>
    <w:p w14:paraId="7098EBC4" w14:textId="77777777" w:rsidR="00971A45" w:rsidRDefault="00ED091D">
      <w:pPr>
        <w:tabs>
          <w:tab w:val="left" w:pos="2940"/>
        </w:tabs>
        <w:spacing w:line="600" w:lineRule="auto"/>
        <w:ind w:firstLine="720"/>
        <w:jc w:val="both"/>
        <w:rPr>
          <w:rFonts w:eastAsia="Times New Roman" w:cs="Times New Roman"/>
          <w:szCs w:val="24"/>
        </w:rPr>
      </w:pPr>
      <w:r w:rsidRPr="004A62AA">
        <w:rPr>
          <w:rFonts w:eastAsia="Times New Roman" w:cs="Times New Roman"/>
          <w:b/>
          <w:szCs w:val="24"/>
        </w:rPr>
        <w:t>ΓΕΩΡΓΙΟΣ ΛΑΜΠΡΟΥΛΗΣ (ΣΤ</w:t>
      </w:r>
      <w:r>
        <w:rPr>
          <w:rFonts w:eastAsia="Times New Roman" w:cs="Times New Roman"/>
          <w:b/>
          <w:szCs w:val="24"/>
        </w:rPr>
        <w:t>΄</w:t>
      </w:r>
      <w:r w:rsidRPr="004A62AA">
        <w:rPr>
          <w:rFonts w:eastAsia="Times New Roman" w:cs="Times New Roman"/>
          <w:b/>
          <w:szCs w:val="24"/>
        </w:rPr>
        <w:t xml:space="preserve"> Αντιπρόεδρος της Βουλής):</w:t>
      </w:r>
      <w:r>
        <w:rPr>
          <w:rFonts w:eastAsia="Times New Roman" w:cs="Times New Roman"/>
          <w:b/>
          <w:szCs w:val="24"/>
        </w:rPr>
        <w:t xml:space="preserve"> </w:t>
      </w:r>
      <w:r>
        <w:rPr>
          <w:rFonts w:eastAsia="Times New Roman" w:cs="Times New Roman"/>
          <w:szCs w:val="24"/>
        </w:rPr>
        <w:t>Κύριε Πρόεδρε, μπορώ να έχω τον λόγο;</w:t>
      </w:r>
    </w:p>
    <w:p w14:paraId="7098EBC5"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sidRPr="004A62AA">
        <w:rPr>
          <w:rFonts w:eastAsia="Times New Roman" w:cs="Times New Roman"/>
          <w:szCs w:val="24"/>
        </w:rPr>
        <w:t xml:space="preserve">Ορίστε, κύριε </w:t>
      </w:r>
      <w:proofErr w:type="spellStart"/>
      <w:r w:rsidRPr="004A62AA">
        <w:rPr>
          <w:rFonts w:eastAsia="Times New Roman" w:cs="Times New Roman"/>
          <w:szCs w:val="24"/>
        </w:rPr>
        <w:t>Λαμπρούλη</w:t>
      </w:r>
      <w:proofErr w:type="spellEnd"/>
      <w:r w:rsidRPr="004A62AA">
        <w:rPr>
          <w:rFonts w:eastAsia="Times New Roman" w:cs="Times New Roman"/>
          <w:szCs w:val="24"/>
        </w:rPr>
        <w:t xml:space="preserve">, </w:t>
      </w:r>
      <w:r>
        <w:rPr>
          <w:rFonts w:eastAsia="Times New Roman" w:cs="Times New Roman"/>
          <w:szCs w:val="24"/>
        </w:rPr>
        <w:t>έχετε τον λόγο.</w:t>
      </w:r>
    </w:p>
    <w:p w14:paraId="7098EBC6" w14:textId="77777777" w:rsidR="00971A45" w:rsidRDefault="00ED091D">
      <w:pPr>
        <w:tabs>
          <w:tab w:val="left" w:pos="2940"/>
        </w:tabs>
        <w:spacing w:line="600" w:lineRule="auto"/>
        <w:ind w:firstLine="720"/>
        <w:jc w:val="both"/>
        <w:rPr>
          <w:rFonts w:eastAsia="Times New Roman" w:cs="Times New Roman"/>
          <w:szCs w:val="24"/>
        </w:rPr>
      </w:pPr>
      <w:r w:rsidRPr="004A62AA">
        <w:rPr>
          <w:rFonts w:eastAsia="Times New Roman" w:cs="Times New Roman"/>
          <w:b/>
          <w:szCs w:val="24"/>
        </w:rPr>
        <w:t>ΓΕΩΡΓΙΟΣ ΛΑΜΠΡΟΥΛΗΣ (ΣΤ</w:t>
      </w:r>
      <w:r>
        <w:rPr>
          <w:rFonts w:eastAsia="Times New Roman" w:cs="Times New Roman"/>
          <w:b/>
          <w:szCs w:val="24"/>
        </w:rPr>
        <w:t>΄</w:t>
      </w:r>
      <w:r w:rsidRPr="004A62AA">
        <w:rPr>
          <w:rFonts w:eastAsia="Times New Roman" w:cs="Times New Roman"/>
          <w:b/>
          <w:szCs w:val="24"/>
        </w:rPr>
        <w:t xml:space="preserve"> Αντιπρόεδρος τη</w:t>
      </w:r>
      <w:r w:rsidRPr="004A62AA">
        <w:rPr>
          <w:rFonts w:eastAsia="Times New Roman" w:cs="Times New Roman"/>
          <w:b/>
          <w:szCs w:val="24"/>
        </w:rPr>
        <w:t>ς Βουλής):</w:t>
      </w:r>
      <w:r>
        <w:rPr>
          <w:rFonts w:eastAsia="Times New Roman" w:cs="Times New Roman"/>
          <w:b/>
          <w:szCs w:val="24"/>
        </w:rPr>
        <w:t xml:space="preserve"> </w:t>
      </w:r>
      <w:r>
        <w:rPr>
          <w:rFonts w:eastAsia="Times New Roman" w:cs="Times New Roman"/>
          <w:szCs w:val="24"/>
        </w:rPr>
        <w:t xml:space="preserve">Με την ευκαιρία που μου δίνετε τον λόγο, θα πω τα δύο θέματα για τα οποία θα ζητούσα να μιλήσω. </w:t>
      </w:r>
    </w:p>
    <w:p w14:paraId="7098EBC7"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Pr="00500BD6">
        <w:rPr>
          <w:rFonts w:eastAsia="Times New Roman" w:cs="Times New Roman"/>
          <w:szCs w:val="24"/>
        </w:rPr>
        <w:t>πρώτο έχει να κάνει με αυτό που μόλις είπατε</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Ε</w:t>
      </w:r>
      <w:r w:rsidRPr="00500BD6">
        <w:rPr>
          <w:rFonts w:eastAsia="Times New Roman" w:cs="Times New Roman"/>
          <w:szCs w:val="24"/>
        </w:rPr>
        <w:t xml:space="preserve">μείς διαφωνήσαμε και μάλιστα το είχαμε </w:t>
      </w:r>
      <w:r>
        <w:rPr>
          <w:rFonts w:eastAsia="Times New Roman" w:cs="Times New Roman"/>
          <w:szCs w:val="24"/>
        </w:rPr>
        <w:t xml:space="preserve">θέσει </w:t>
      </w:r>
      <w:r w:rsidRPr="00500BD6">
        <w:rPr>
          <w:rFonts w:eastAsia="Times New Roman" w:cs="Times New Roman"/>
          <w:szCs w:val="24"/>
        </w:rPr>
        <w:t xml:space="preserve">από την προηγούμενη εβδομάδα στη </w:t>
      </w:r>
      <w:r>
        <w:rPr>
          <w:rFonts w:eastAsia="Times New Roman" w:cs="Times New Roman"/>
          <w:szCs w:val="24"/>
        </w:rPr>
        <w:t>Διάσκεψη των Προέδρω</w:t>
      </w:r>
      <w:r>
        <w:rPr>
          <w:rFonts w:eastAsia="Times New Roman" w:cs="Times New Roman"/>
          <w:szCs w:val="24"/>
        </w:rPr>
        <w:t>ν</w:t>
      </w:r>
      <w:r w:rsidRPr="00500BD6">
        <w:rPr>
          <w:rFonts w:eastAsia="Times New Roman" w:cs="Times New Roman"/>
          <w:szCs w:val="24"/>
        </w:rPr>
        <w:t xml:space="preserve"> για το συγκεκριμένο νομοσχέδιο</w:t>
      </w:r>
      <w:r>
        <w:rPr>
          <w:rFonts w:eastAsia="Times New Roman" w:cs="Times New Roman"/>
          <w:szCs w:val="24"/>
        </w:rPr>
        <w:t xml:space="preserve">, όπως αν </w:t>
      </w:r>
      <w:r w:rsidRPr="00500BD6">
        <w:rPr>
          <w:rFonts w:eastAsia="Times New Roman" w:cs="Times New Roman"/>
          <w:szCs w:val="24"/>
        </w:rPr>
        <w:t>θυμάστε καλά και ο κ</w:t>
      </w:r>
      <w:r>
        <w:rPr>
          <w:rFonts w:eastAsia="Times New Roman" w:cs="Times New Roman"/>
          <w:szCs w:val="24"/>
        </w:rPr>
        <w:t xml:space="preserve">. </w:t>
      </w:r>
      <w:r w:rsidRPr="00500BD6">
        <w:rPr>
          <w:rFonts w:eastAsia="Times New Roman" w:cs="Times New Roman"/>
          <w:szCs w:val="24"/>
        </w:rPr>
        <w:t xml:space="preserve">Λοβέρδος είχε </w:t>
      </w:r>
      <w:r>
        <w:rPr>
          <w:rFonts w:eastAsia="Times New Roman" w:cs="Times New Roman"/>
          <w:szCs w:val="24"/>
        </w:rPr>
        <w:t xml:space="preserve">θέσει θέμα </w:t>
      </w:r>
      <w:r w:rsidRPr="00500BD6">
        <w:rPr>
          <w:rFonts w:eastAsia="Times New Roman" w:cs="Times New Roman"/>
          <w:szCs w:val="24"/>
        </w:rPr>
        <w:t xml:space="preserve">για το αντίστοιχο μεγάλο νομοσχέδιο με πολλά άρθρα </w:t>
      </w:r>
      <w:r>
        <w:rPr>
          <w:rFonts w:eastAsia="Times New Roman" w:cs="Times New Roman"/>
          <w:szCs w:val="24"/>
        </w:rPr>
        <w:t>του Υπουργείου Ο</w:t>
      </w:r>
      <w:r w:rsidRPr="00500BD6">
        <w:rPr>
          <w:rFonts w:eastAsia="Times New Roman" w:cs="Times New Roman"/>
          <w:szCs w:val="24"/>
        </w:rPr>
        <w:t>ικονομίας</w:t>
      </w:r>
      <w:r>
        <w:rPr>
          <w:rFonts w:eastAsia="Times New Roman" w:cs="Times New Roman"/>
          <w:szCs w:val="24"/>
        </w:rPr>
        <w:t>.</w:t>
      </w:r>
      <w:r w:rsidRPr="00500BD6">
        <w:rPr>
          <w:rFonts w:eastAsia="Times New Roman" w:cs="Times New Roman"/>
          <w:szCs w:val="24"/>
        </w:rPr>
        <w:t xml:space="preserve"> </w:t>
      </w:r>
    </w:p>
    <w:p w14:paraId="7098EBC8"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Το νομοσχέδιο του Υπουργείου Υγείας, όμως,</w:t>
      </w:r>
      <w:r w:rsidRPr="00500BD6">
        <w:rPr>
          <w:rFonts w:eastAsia="Times New Roman" w:cs="Times New Roman"/>
          <w:szCs w:val="24"/>
        </w:rPr>
        <w:t xml:space="preserve"> δεν είναι ένα νομοσχέδιο με μία </w:t>
      </w:r>
      <w:r>
        <w:rPr>
          <w:rFonts w:eastAsia="Times New Roman" w:cs="Times New Roman"/>
          <w:szCs w:val="24"/>
        </w:rPr>
        <w:t>ενιαία</w:t>
      </w:r>
      <w:r w:rsidRPr="00500BD6">
        <w:rPr>
          <w:rFonts w:eastAsia="Times New Roman" w:cs="Times New Roman"/>
          <w:szCs w:val="24"/>
        </w:rPr>
        <w:t xml:space="preserve"> συνέχε</w:t>
      </w:r>
      <w:r w:rsidRPr="00500BD6">
        <w:rPr>
          <w:rFonts w:eastAsia="Times New Roman" w:cs="Times New Roman"/>
          <w:szCs w:val="24"/>
        </w:rPr>
        <w:t>ια</w:t>
      </w:r>
      <w:r>
        <w:rPr>
          <w:rFonts w:eastAsia="Times New Roman" w:cs="Times New Roman"/>
          <w:szCs w:val="24"/>
        </w:rPr>
        <w:t>. Έ</w:t>
      </w:r>
      <w:r w:rsidRPr="00500BD6">
        <w:rPr>
          <w:rFonts w:eastAsia="Times New Roman" w:cs="Times New Roman"/>
          <w:szCs w:val="24"/>
        </w:rPr>
        <w:t>χει διάφορα κομμάτια</w:t>
      </w:r>
      <w:r>
        <w:rPr>
          <w:rFonts w:eastAsia="Times New Roman" w:cs="Times New Roman"/>
          <w:szCs w:val="24"/>
        </w:rPr>
        <w:t>,</w:t>
      </w:r>
      <w:r w:rsidRPr="00500BD6">
        <w:rPr>
          <w:rFonts w:eastAsia="Times New Roman" w:cs="Times New Roman"/>
          <w:szCs w:val="24"/>
        </w:rPr>
        <w:t xml:space="preserve"> άρθρ</w:t>
      </w:r>
      <w:r>
        <w:rPr>
          <w:rFonts w:eastAsia="Times New Roman" w:cs="Times New Roman"/>
          <w:szCs w:val="24"/>
        </w:rPr>
        <w:t>α</w:t>
      </w:r>
      <w:r w:rsidRPr="00500BD6">
        <w:rPr>
          <w:rFonts w:eastAsia="Times New Roman" w:cs="Times New Roman"/>
          <w:szCs w:val="24"/>
        </w:rPr>
        <w:t xml:space="preserve"> διαφορετικά το ένα από το άλλο</w:t>
      </w:r>
      <w:r>
        <w:rPr>
          <w:rFonts w:eastAsia="Times New Roman" w:cs="Times New Roman"/>
          <w:szCs w:val="24"/>
        </w:rPr>
        <w:t>,</w:t>
      </w:r>
      <w:r w:rsidRPr="00500BD6">
        <w:rPr>
          <w:rFonts w:eastAsia="Times New Roman" w:cs="Times New Roman"/>
          <w:szCs w:val="24"/>
        </w:rPr>
        <w:t xml:space="preserve"> με αποτέλεσμα </w:t>
      </w:r>
      <w:r>
        <w:rPr>
          <w:rFonts w:eastAsia="Times New Roman" w:cs="Times New Roman"/>
          <w:szCs w:val="24"/>
        </w:rPr>
        <w:t>-</w:t>
      </w:r>
      <w:r w:rsidRPr="00500BD6">
        <w:rPr>
          <w:rFonts w:eastAsia="Times New Roman" w:cs="Times New Roman"/>
          <w:szCs w:val="24"/>
        </w:rPr>
        <w:t xml:space="preserve">και το λέω από τώρα και από του </w:t>
      </w:r>
      <w:r>
        <w:rPr>
          <w:rFonts w:eastAsia="Times New Roman" w:cs="Times New Roman"/>
          <w:szCs w:val="24"/>
        </w:rPr>
        <w:t>Β</w:t>
      </w:r>
      <w:r w:rsidRPr="00500BD6">
        <w:rPr>
          <w:rFonts w:eastAsia="Times New Roman" w:cs="Times New Roman"/>
          <w:szCs w:val="24"/>
        </w:rPr>
        <w:t>ήματος</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ν</w:t>
      </w:r>
      <w:r w:rsidRPr="00500BD6">
        <w:rPr>
          <w:rFonts w:eastAsia="Times New Roman" w:cs="Times New Roman"/>
          <w:szCs w:val="24"/>
        </w:rPr>
        <w:t xml:space="preserve">α ζητήσω από τον </w:t>
      </w:r>
      <w:proofErr w:type="spellStart"/>
      <w:r>
        <w:rPr>
          <w:rFonts w:eastAsia="Times New Roman" w:cs="Times New Roman"/>
          <w:szCs w:val="24"/>
        </w:rPr>
        <w:t>Π</w:t>
      </w:r>
      <w:r w:rsidRPr="00500BD6">
        <w:rPr>
          <w:rFonts w:eastAsia="Times New Roman" w:cs="Times New Roman"/>
          <w:szCs w:val="24"/>
        </w:rPr>
        <w:t>ροεδρεύοντα</w:t>
      </w:r>
      <w:proofErr w:type="spellEnd"/>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όποιος</w:t>
      </w:r>
      <w:r w:rsidRPr="00500BD6">
        <w:rPr>
          <w:rFonts w:eastAsia="Times New Roman" w:cs="Times New Roman"/>
          <w:szCs w:val="24"/>
        </w:rPr>
        <w:t xml:space="preserve"> είναι</w:t>
      </w:r>
      <w:r>
        <w:rPr>
          <w:rFonts w:eastAsia="Times New Roman" w:cs="Times New Roman"/>
          <w:szCs w:val="24"/>
        </w:rPr>
        <w:t xml:space="preserve">, </w:t>
      </w:r>
      <w:r w:rsidRPr="00500BD6">
        <w:rPr>
          <w:rFonts w:eastAsia="Times New Roman" w:cs="Times New Roman"/>
          <w:szCs w:val="24"/>
        </w:rPr>
        <w:t xml:space="preserve">την ανοχή </w:t>
      </w:r>
      <w:r>
        <w:rPr>
          <w:rFonts w:eastAsia="Times New Roman" w:cs="Times New Roman"/>
          <w:szCs w:val="24"/>
        </w:rPr>
        <w:t>του για</w:t>
      </w:r>
      <w:r w:rsidRPr="00500BD6">
        <w:rPr>
          <w:rFonts w:eastAsia="Times New Roman" w:cs="Times New Roman"/>
          <w:szCs w:val="24"/>
        </w:rPr>
        <w:t xml:space="preserve"> να τοποθετηθούμε</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Δ</w:t>
      </w:r>
      <w:r w:rsidRPr="00500BD6">
        <w:rPr>
          <w:rFonts w:eastAsia="Times New Roman" w:cs="Times New Roman"/>
          <w:szCs w:val="24"/>
        </w:rPr>
        <w:t xml:space="preserve">ιότι </w:t>
      </w:r>
      <w:r>
        <w:rPr>
          <w:rFonts w:eastAsia="Times New Roman" w:cs="Times New Roman"/>
          <w:szCs w:val="24"/>
        </w:rPr>
        <w:t xml:space="preserve">αν </w:t>
      </w:r>
      <w:r w:rsidRPr="00500BD6">
        <w:rPr>
          <w:rFonts w:eastAsia="Times New Roman" w:cs="Times New Roman"/>
          <w:szCs w:val="24"/>
        </w:rPr>
        <w:t>η συζήτηση</w:t>
      </w:r>
      <w:r>
        <w:rPr>
          <w:rFonts w:eastAsia="Times New Roman" w:cs="Times New Roman"/>
          <w:szCs w:val="24"/>
        </w:rPr>
        <w:t>,</w:t>
      </w:r>
      <w:r w:rsidRPr="00500BD6">
        <w:rPr>
          <w:rFonts w:eastAsia="Times New Roman" w:cs="Times New Roman"/>
          <w:szCs w:val="24"/>
        </w:rPr>
        <w:t xml:space="preserve"> για παράδειγμα</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λήξει</w:t>
      </w:r>
      <w:r w:rsidRPr="00500BD6">
        <w:rPr>
          <w:rFonts w:eastAsia="Times New Roman" w:cs="Times New Roman"/>
          <w:szCs w:val="24"/>
        </w:rPr>
        <w:t xml:space="preserve"> σήμερα</w:t>
      </w:r>
      <w:r>
        <w:rPr>
          <w:rFonts w:eastAsia="Times New Roman" w:cs="Times New Roman"/>
          <w:szCs w:val="24"/>
        </w:rPr>
        <w:t>,</w:t>
      </w:r>
      <w:r w:rsidRPr="00500BD6">
        <w:rPr>
          <w:rFonts w:eastAsia="Times New Roman" w:cs="Times New Roman"/>
          <w:szCs w:val="24"/>
        </w:rPr>
        <w:t xml:space="preserve"> δεν θα έχουμε τη δυνατότητα να τοποθετηθούμε</w:t>
      </w:r>
      <w:r>
        <w:rPr>
          <w:rFonts w:eastAsia="Times New Roman" w:cs="Times New Roman"/>
          <w:szCs w:val="24"/>
        </w:rPr>
        <w:t>,</w:t>
      </w:r>
      <w:r w:rsidRPr="00500BD6">
        <w:rPr>
          <w:rFonts w:eastAsia="Times New Roman" w:cs="Times New Roman"/>
          <w:szCs w:val="24"/>
        </w:rPr>
        <w:t xml:space="preserve"> πολύ περισσότερο για τις τροπολογίες</w:t>
      </w:r>
      <w:r>
        <w:rPr>
          <w:rFonts w:eastAsia="Times New Roman" w:cs="Times New Roman"/>
          <w:szCs w:val="24"/>
        </w:rPr>
        <w:t>,</w:t>
      </w:r>
      <w:r w:rsidRPr="00500BD6">
        <w:rPr>
          <w:rFonts w:eastAsia="Times New Roman" w:cs="Times New Roman"/>
          <w:szCs w:val="24"/>
        </w:rPr>
        <w:t xml:space="preserve"> αν μη τι άλλο και για κάποια από τα άρθρα του νομοσχεδίου τα οποία είναι </w:t>
      </w:r>
      <w:proofErr w:type="spellStart"/>
      <w:r>
        <w:rPr>
          <w:rFonts w:eastAsia="Times New Roman" w:cs="Times New Roman"/>
          <w:szCs w:val="24"/>
        </w:rPr>
        <w:t>εκατόν</w:t>
      </w:r>
      <w:proofErr w:type="spellEnd"/>
      <w:r>
        <w:rPr>
          <w:rFonts w:eastAsia="Times New Roman" w:cs="Times New Roman"/>
          <w:szCs w:val="24"/>
        </w:rPr>
        <w:t xml:space="preserve"> σαράντα επτά.</w:t>
      </w:r>
      <w:r w:rsidRPr="00500BD6">
        <w:rPr>
          <w:rFonts w:eastAsia="Times New Roman" w:cs="Times New Roman"/>
          <w:szCs w:val="24"/>
        </w:rPr>
        <w:t xml:space="preserve"> </w:t>
      </w:r>
      <w:r>
        <w:rPr>
          <w:rFonts w:eastAsia="Times New Roman" w:cs="Times New Roman"/>
          <w:szCs w:val="24"/>
        </w:rPr>
        <w:t>Βάλτε και</w:t>
      </w:r>
      <w:r w:rsidRPr="00500BD6">
        <w:rPr>
          <w:rFonts w:eastAsia="Times New Roman" w:cs="Times New Roman"/>
          <w:szCs w:val="24"/>
        </w:rPr>
        <w:t xml:space="preserve"> </w:t>
      </w:r>
      <w:r>
        <w:rPr>
          <w:rFonts w:eastAsia="Times New Roman" w:cs="Times New Roman"/>
          <w:szCs w:val="24"/>
        </w:rPr>
        <w:t xml:space="preserve">έξι </w:t>
      </w:r>
      <w:r w:rsidRPr="00500BD6">
        <w:rPr>
          <w:rFonts w:eastAsia="Times New Roman" w:cs="Times New Roman"/>
          <w:szCs w:val="24"/>
        </w:rPr>
        <w:t xml:space="preserve">υπουργικές τροπολογίες που </w:t>
      </w:r>
      <w:r>
        <w:rPr>
          <w:rFonts w:eastAsia="Times New Roman" w:cs="Times New Roman"/>
          <w:szCs w:val="24"/>
        </w:rPr>
        <w:t>«</w:t>
      </w:r>
      <w:r w:rsidRPr="00500BD6">
        <w:rPr>
          <w:rFonts w:eastAsia="Times New Roman" w:cs="Times New Roman"/>
          <w:szCs w:val="24"/>
        </w:rPr>
        <w:t>τρέχουν</w:t>
      </w:r>
      <w:r>
        <w:rPr>
          <w:rFonts w:eastAsia="Times New Roman" w:cs="Times New Roman"/>
          <w:szCs w:val="24"/>
        </w:rPr>
        <w:t>»</w:t>
      </w:r>
      <w:r w:rsidRPr="00500BD6">
        <w:rPr>
          <w:rFonts w:eastAsia="Times New Roman" w:cs="Times New Roman"/>
          <w:szCs w:val="24"/>
        </w:rPr>
        <w:t xml:space="preserve"> έως τώρα</w:t>
      </w:r>
      <w:r>
        <w:rPr>
          <w:rFonts w:eastAsia="Times New Roman" w:cs="Times New Roman"/>
          <w:szCs w:val="24"/>
        </w:rPr>
        <w:t xml:space="preserve"> -</w:t>
      </w:r>
      <w:r w:rsidRPr="00500BD6">
        <w:rPr>
          <w:rFonts w:eastAsia="Times New Roman" w:cs="Times New Roman"/>
          <w:szCs w:val="24"/>
        </w:rPr>
        <w:t xml:space="preserve">πριν </w:t>
      </w:r>
      <w:r>
        <w:rPr>
          <w:rFonts w:eastAsia="Times New Roman" w:cs="Times New Roman"/>
          <w:szCs w:val="24"/>
        </w:rPr>
        <w:t>δέκα</w:t>
      </w:r>
      <w:r w:rsidRPr="00500BD6">
        <w:rPr>
          <w:rFonts w:eastAsia="Times New Roman" w:cs="Times New Roman"/>
          <w:szCs w:val="24"/>
        </w:rPr>
        <w:t xml:space="preserve"> λεπτά </w:t>
      </w:r>
      <w:r w:rsidRPr="00500BD6">
        <w:rPr>
          <w:rFonts w:eastAsia="Times New Roman" w:cs="Times New Roman"/>
          <w:szCs w:val="24"/>
        </w:rPr>
        <w:t xml:space="preserve">κατατέθηκε </w:t>
      </w:r>
      <w:r>
        <w:rPr>
          <w:rFonts w:eastAsia="Times New Roman" w:cs="Times New Roman"/>
          <w:szCs w:val="24"/>
        </w:rPr>
        <w:t xml:space="preserve">και </w:t>
      </w:r>
      <w:r w:rsidRPr="00500BD6">
        <w:rPr>
          <w:rFonts w:eastAsia="Times New Roman" w:cs="Times New Roman"/>
          <w:szCs w:val="24"/>
        </w:rPr>
        <w:t>η τελευταία</w:t>
      </w:r>
      <w:r>
        <w:rPr>
          <w:rFonts w:eastAsia="Times New Roman" w:cs="Times New Roman"/>
          <w:szCs w:val="24"/>
        </w:rPr>
        <w:t>- συν όποιες</w:t>
      </w:r>
      <w:r w:rsidRPr="00500BD6">
        <w:rPr>
          <w:rFonts w:eastAsia="Times New Roman" w:cs="Times New Roman"/>
          <w:szCs w:val="24"/>
        </w:rPr>
        <w:t xml:space="preserve"> </w:t>
      </w:r>
      <w:r>
        <w:rPr>
          <w:rFonts w:eastAsia="Times New Roman" w:cs="Times New Roman"/>
          <w:szCs w:val="24"/>
        </w:rPr>
        <w:t>β</w:t>
      </w:r>
      <w:r w:rsidRPr="00500BD6">
        <w:rPr>
          <w:rFonts w:eastAsia="Times New Roman" w:cs="Times New Roman"/>
          <w:szCs w:val="24"/>
        </w:rPr>
        <w:t>ουλευτικές</w:t>
      </w:r>
      <w:r>
        <w:rPr>
          <w:rFonts w:eastAsia="Times New Roman" w:cs="Times New Roman"/>
          <w:szCs w:val="24"/>
        </w:rPr>
        <w:t xml:space="preserve"> τροπολογίες γίνουν δεκτές. </w:t>
      </w:r>
    </w:p>
    <w:p w14:paraId="7098EBC9"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Θ</w:t>
      </w:r>
      <w:r w:rsidRPr="00500BD6">
        <w:rPr>
          <w:rFonts w:eastAsia="Times New Roman" w:cs="Times New Roman"/>
          <w:szCs w:val="24"/>
        </w:rPr>
        <w:t xml:space="preserve">ερμή παράκληση προς το </w:t>
      </w:r>
      <w:r>
        <w:rPr>
          <w:rFonts w:eastAsia="Times New Roman" w:cs="Times New Roman"/>
          <w:szCs w:val="24"/>
        </w:rPr>
        <w:t>Π</w:t>
      </w:r>
      <w:r w:rsidRPr="00500BD6">
        <w:rPr>
          <w:rFonts w:eastAsia="Times New Roman" w:cs="Times New Roman"/>
          <w:szCs w:val="24"/>
        </w:rPr>
        <w:t xml:space="preserve">ροεδρείο και μέσω του </w:t>
      </w:r>
      <w:r>
        <w:rPr>
          <w:rFonts w:eastAsia="Times New Roman" w:cs="Times New Roman"/>
          <w:szCs w:val="24"/>
        </w:rPr>
        <w:t>Π</w:t>
      </w:r>
      <w:r w:rsidRPr="00500BD6">
        <w:rPr>
          <w:rFonts w:eastAsia="Times New Roman" w:cs="Times New Roman"/>
          <w:szCs w:val="24"/>
        </w:rPr>
        <w:t xml:space="preserve">ροεδρείου στην </w:t>
      </w:r>
      <w:r>
        <w:rPr>
          <w:rFonts w:eastAsia="Times New Roman" w:cs="Times New Roman"/>
          <w:szCs w:val="24"/>
        </w:rPr>
        <w:t>Κ</w:t>
      </w:r>
      <w:r w:rsidRPr="00500BD6">
        <w:rPr>
          <w:rFonts w:eastAsia="Times New Roman" w:cs="Times New Roman"/>
          <w:szCs w:val="24"/>
        </w:rPr>
        <w:t>υβέρνηση</w:t>
      </w:r>
      <w:r>
        <w:rPr>
          <w:rFonts w:eastAsia="Times New Roman" w:cs="Times New Roman"/>
          <w:szCs w:val="24"/>
        </w:rPr>
        <w:t>,</w:t>
      </w:r>
      <w:r w:rsidRPr="00500BD6">
        <w:rPr>
          <w:rFonts w:eastAsia="Times New Roman" w:cs="Times New Roman"/>
          <w:szCs w:val="24"/>
        </w:rPr>
        <w:t xml:space="preserve"> στο αντίστοιχο </w:t>
      </w:r>
      <w:r>
        <w:rPr>
          <w:rFonts w:eastAsia="Times New Roman" w:cs="Times New Roman"/>
          <w:szCs w:val="24"/>
        </w:rPr>
        <w:t>Υ</w:t>
      </w:r>
      <w:r w:rsidRPr="00500BD6">
        <w:rPr>
          <w:rFonts w:eastAsia="Times New Roman" w:cs="Times New Roman"/>
          <w:szCs w:val="24"/>
        </w:rPr>
        <w:t>πουργείο</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άμεσα ή τέλος πάντων</w:t>
      </w:r>
      <w:r w:rsidRPr="00500BD6">
        <w:rPr>
          <w:rFonts w:eastAsia="Times New Roman" w:cs="Times New Roman"/>
          <w:szCs w:val="24"/>
        </w:rPr>
        <w:t xml:space="preserve"> σε ένα εύλογο χρονικό διάστημα</w:t>
      </w:r>
      <w:r>
        <w:rPr>
          <w:rFonts w:eastAsia="Times New Roman" w:cs="Times New Roman"/>
          <w:szCs w:val="24"/>
        </w:rPr>
        <w:t>,</w:t>
      </w:r>
      <w:r w:rsidRPr="00500BD6">
        <w:rPr>
          <w:rFonts w:eastAsia="Times New Roman" w:cs="Times New Roman"/>
          <w:szCs w:val="24"/>
        </w:rPr>
        <w:t xml:space="preserve"> να πει ποιες </w:t>
      </w:r>
      <w:r>
        <w:rPr>
          <w:rFonts w:eastAsia="Times New Roman" w:cs="Times New Roman"/>
          <w:szCs w:val="24"/>
        </w:rPr>
        <w:t>β</w:t>
      </w:r>
      <w:r w:rsidRPr="00500BD6">
        <w:rPr>
          <w:rFonts w:eastAsia="Times New Roman" w:cs="Times New Roman"/>
          <w:szCs w:val="24"/>
        </w:rPr>
        <w:t>ουλευτικές</w:t>
      </w:r>
      <w:r w:rsidRPr="00500BD6">
        <w:rPr>
          <w:rFonts w:eastAsia="Times New Roman" w:cs="Times New Roman"/>
          <w:szCs w:val="24"/>
        </w:rPr>
        <w:t xml:space="preserve"> τροπολογίες κάνει δεκτές</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 xml:space="preserve">ούτως ώστε να ξέρουμε και εμείς, </w:t>
      </w:r>
      <w:r w:rsidRPr="00500BD6">
        <w:rPr>
          <w:rFonts w:eastAsia="Times New Roman" w:cs="Times New Roman"/>
          <w:szCs w:val="24"/>
        </w:rPr>
        <w:t>όταν τοποθετηθούμε</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σε τι θα</w:t>
      </w:r>
      <w:r w:rsidRPr="00500BD6">
        <w:rPr>
          <w:rFonts w:eastAsia="Times New Roman" w:cs="Times New Roman"/>
          <w:szCs w:val="24"/>
        </w:rPr>
        <w:t xml:space="preserve"> τοποθετηθούμε</w:t>
      </w:r>
      <w:r>
        <w:rPr>
          <w:rFonts w:eastAsia="Times New Roman" w:cs="Times New Roman"/>
          <w:szCs w:val="24"/>
        </w:rPr>
        <w:t>.</w:t>
      </w:r>
    </w:p>
    <w:p w14:paraId="7098EBCA"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Ό</w:t>
      </w:r>
      <w:r w:rsidRPr="00500BD6">
        <w:rPr>
          <w:rFonts w:eastAsia="Times New Roman" w:cs="Times New Roman"/>
          <w:szCs w:val="24"/>
        </w:rPr>
        <w:t>πως ξέρετε</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w:t>
      </w:r>
      <w:r w:rsidRPr="00500BD6">
        <w:rPr>
          <w:rFonts w:eastAsia="Times New Roman" w:cs="Times New Roman"/>
          <w:szCs w:val="24"/>
        </w:rPr>
        <w:t xml:space="preserve"> και με την ιδιότητά σας </w:t>
      </w:r>
      <w:r>
        <w:rPr>
          <w:rFonts w:eastAsia="Times New Roman" w:cs="Times New Roman"/>
          <w:szCs w:val="24"/>
        </w:rPr>
        <w:t>ως Α</w:t>
      </w:r>
      <w:r w:rsidRPr="00500BD6">
        <w:rPr>
          <w:rFonts w:eastAsia="Times New Roman" w:cs="Times New Roman"/>
          <w:szCs w:val="24"/>
        </w:rPr>
        <w:t>ντιπροέδρου</w:t>
      </w:r>
      <w:r>
        <w:rPr>
          <w:rFonts w:eastAsia="Times New Roman" w:cs="Times New Roman"/>
          <w:szCs w:val="24"/>
        </w:rPr>
        <w:t>,</w:t>
      </w:r>
      <w:r w:rsidRPr="00500BD6">
        <w:rPr>
          <w:rFonts w:eastAsia="Times New Roman" w:cs="Times New Roman"/>
          <w:szCs w:val="24"/>
        </w:rPr>
        <w:t xml:space="preserve"> στη </w:t>
      </w:r>
      <w:r>
        <w:rPr>
          <w:rFonts w:eastAsia="Times New Roman" w:cs="Times New Roman"/>
          <w:szCs w:val="24"/>
        </w:rPr>
        <w:t>Διάσκεψη των Προέδρων</w:t>
      </w:r>
      <w:r w:rsidRPr="00500BD6">
        <w:rPr>
          <w:rFonts w:eastAsia="Times New Roman" w:cs="Times New Roman"/>
          <w:szCs w:val="24"/>
        </w:rPr>
        <w:t xml:space="preserve"> αποφασίστηκε να γίνει συζήτηση </w:t>
      </w:r>
      <w:r>
        <w:rPr>
          <w:rFonts w:eastAsia="Times New Roman" w:cs="Times New Roman"/>
          <w:szCs w:val="24"/>
        </w:rPr>
        <w:t>ε</w:t>
      </w:r>
      <w:r w:rsidRPr="00500BD6">
        <w:rPr>
          <w:rFonts w:eastAsia="Times New Roman" w:cs="Times New Roman"/>
          <w:szCs w:val="24"/>
        </w:rPr>
        <w:t xml:space="preserve">ν ανάγκη σε δύο </w:t>
      </w:r>
      <w:r>
        <w:rPr>
          <w:rFonts w:eastAsia="Times New Roman" w:cs="Times New Roman"/>
          <w:szCs w:val="24"/>
        </w:rPr>
        <w:t xml:space="preserve">συνεδριάσεις, </w:t>
      </w:r>
      <w:r w:rsidRPr="00500BD6">
        <w:rPr>
          <w:rFonts w:eastAsia="Times New Roman" w:cs="Times New Roman"/>
          <w:szCs w:val="24"/>
        </w:rPr>
        <w:t>σήμερα και αύριο</w:t>
      </w:r>
      <w:r>
        <w:rPr>
          <w:rFonts w:eastAsia="Times New Roman" w:cs="Times New Roman"/>
          <w:szCs w:val="24"/>
        </w:rPr>
        <w:t xml:space="preserve"> δηλαδή, </w:t>
      </w:r>
      <w:r w:rsidRPr="00500BD6">
        <w:rPr>
          <w:rFonts w:eastAsia="Times New Roman" w:cs="Times New Roman"/>
          <w:szCs w:val="24"/>
        </w:rPr>
        <w:t>έως ότου καλυφθεί</w:t>
      </w:r>
      <w:r>
        <w:rPr>
          <w:rFonts w:eastAsia="Times New Roman" w:cs="Times New Roman"/>
          <w:szCs w:val="24"/>
        </w:rPr>
        <w:t>…</w:t>
      </w:r>
    </w:p>
    <w:p w14:paraId="7098EBCB"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Εφόσον και αν προκύψει.</w:t>
      </w:r>
    </w:p>
    <w:p w14:paraId="7098EBCC"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sidRPr="007A0451">
        <w:rPr>
          <w:rFonts w:eastAsia="Times New Roman" w:cs="Times New Roman"/>
          <w:szCs w:val="24"/>
        </w:rPr>
        <w:t>Ακριβ</w:t>
      </w:r>
      <w:r>
        <w:rPr>
          <w:rFonts w:eastAsia="Times New Roman" w:cs="Times New Roman"/>
          <w:szCs w:val="24"/>
        </w:rPr>
        <w:t xml:space="preserve">ώς, </w:t>
      </w:r>
      <w:r w:rsidRPr="00500BD6">
        <w:rPr>
          <w:rFonts w:eastAsia="Times New Roman" w:cs="Times New Roman"/>
          <w:szCs w:val="24"/>
        </w:rPr>
        <w:t>εάν προκύψει ανάγκη</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Ο</w:t>
      </w:r>
      <w:r w:rsidRPr="00500BD6">
        <w:rPr>
          <w:rFonts w:eastAsia="Times New Roman" w:cs="Times New Roman"/>
          <w:szCs w:val="24"/>
        </w:rPr>
        <w:t>πότε</w:t>
      </w:r>
      <w:r>
        <w:rPr>
          <w:rFonts w:eastAsia="Times New Roman" w:cs="Times New Roman"/>
          <w:szCs w:val="24"/>
        </w:rPr>
        <w:t>,</w:t>
      </w:r>
      <w:r w:rsidRPr="00500BD6">
        <w:rPr>
          <w:rFonts w:eastAsia="Times New Roman" w:cs="Times New Roman"/>
          <w:szCs w:val="24"/>
        </w:rPr>
        <w:t xml:space="preserve"> ε</w:t>
      </w:r>
      <w:r w:rsidRPr="00500BD6">
        <w:rPr>
          <w:rFonts w:eastAsia="Times New Roman" w:cs="Times New Roman"/>
          <w:szCs w:val="24"/>
        </w:rPr>
        <w:t>άν προκύψει ανάγκη</w:t>
      </w:r>
      <w:r>
        <w:rPr>
          <w:rFonts w:eastAsia="Times New Roman" w:cs="Times New Roman"/>
          <w:szCs w:val="24"/>
        </w:rPr>
        <w:t>,</w:t>
      </w:r>
      <w:r w:rsidRPr="00500BD6">
        <w:rPr>
          <w:rFonts w:eastAsia="Times New Roman" w:cs="Times New Roman"/>
          <w:szCs w:val="24"/>
        </w:rPr>
        <w:t xml:space="preserve"> θα συνεχιστεί το νομοσχέδιο αύριο</w:t>
      </w:r>
      <w:r>
        <w:rPr>
          <w:rFonts w:eastAsia="Times New Roman" w:cs="Times New Roman"/>
          <w:szCs w:val="24"/>
        </w:rPr>
        <w:t>.</w:t>
      </w:r>
    </w:p>
    <w:p w14:paraId="7098EBCD"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 xml:space="preserve">ΣΤ΄ </w:t>
      </w:r>
      <w:r>
        <w:rPr>
          <w:rFonts w:eastAsia="Times New Roman" w:cs="Times New Roman"/>
          <w:b/>
          <w:szCs w:val="24"/>
        </w:rPr>
        <w:t xml:space="preserve">Αντιπρόεδρος της Βουλής): </w:t>
      </w:r>
      <w:r>
        <w:rPr>
          <w:rFonts w:eastAsia="Times New Roman" w:cs="Times New Roman"/>
          <w:szCs w:val="24"/>
        </w:rPr>
        <w:t xml:space="preserve">Η ανάγκη θα υπάρξει εάν υπάρχει μεγάλος αριθμός ομιλητών. </w:t>
      </w:r>
    </w:p>
    <w:p w14:paraId="7098EBCE"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Ακριβώς. Ε</w:t>
      </w:r>
      <w:r w:rsidRPr="00500BD6">
        <w:rPr>
          <w:rFonts w:eastAsia="Times New Roman" w:cs="Times New Roman"/>
          <w:szCs w:val="24"/>
        </w:rPr>
        <w:t xml:space="preserve">άν υπάρξει μεγάλος αριθμός </w:t>
      </w:r>
      <w:r>
        <w:rPr>
          <w:rFonts w:eastAsia="Times New Roman" w:cs="Times New Roman"/>
          <w:szCs w:val="24"/>
        </w:rPr>
        <w:t>ομιλητών,</w:t>
      </w:r>
      <w:r w:rsidRPr="00500BD6">
        <w:rPr>
          <w:rFonts w:eastAsia="Times New Roman" w:cs="Times New Roman"/>
          <w:szCs w:val="24"/>
        </w:rPr>
        <w:t xml:space="preserve"> θα </w:t>
      </w:r>
      <w:r>
        <w:rPr>
          <w:rFonts w:eastAsia="Times New Roman" w:cs="Times New Roman"/>
          <w:szCs w:val="24"/>
        </w:rPr>
        <w:t>συνεχίσει</w:t>
      </w:r>
      <w:r w:rsidRPr="00500BD6">
        <w:rPr>
          <w:rFonts w:eastAsia="Times New Roman" w:cs="Times New Roman"/>
          <w:szCs w:val="24"/>
        </w:rPr>
        <w:t xml:space="preserve"> </w:t>
      </w:r>
      <w:r w:rsidRPr="00500BD6">
        <w:rPr>
          <w:rFonts w:eastAsia="Times New Roman" w:cs="Times New Roman"/>
          <w:szCs w:val="24"/>
        </w:rPr>
        <w:t xml:space="preserve">και </w:t>
      </w:r>
      <w:r>
        <w:rPr>
          <w:rFonts w:eastAsia="Times New Roman" w:cs="Times New Roman"/>
          <w:szCs w:val="24"/>
        </w:rPr>
        <w:t xml:space="preserve">αύριο. </w:t>
      </w:r>
    </w:p>
    <w:p w14:paraId="7098EBCF"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Εσείς,</w:t>
      </w:r>
      <w:r w:rsidRPr="00500BD6">
        <w:rPr>
          <w:rFonts w:eastAsia="Times New Roman" w:cs="Times New Roman"/>
          <w:szCs w:val="24"/>
        </w:rPr>
        <w:t xml:space="preserve"> </w:t>
      </w:r>
      <w:r>
        <w:rPr>
          <w:rFonts w:eastAsia="Times New Roman" w:cs="Times New Roman"/>
          <w:szCs w:val="24"/>
        </w:rPr>
        <w:t>όμως,</w:t>
      </w:r>
      <w:r w:rsidRPr="00500BD6">
        <w:rPr>
          <w:rFonts w:eastAsia="Times New Roman" w:cs="Times New Roman"/>
          <w:szCs w:val="24"/>
        </w:rPr>
        <w:t xml:space="preserve"> θα έχετε το</w:t>
      </w:r>
      <w:r>
        <w:rPr>
          <w:rFonts w:eastAsia="Times New Roman" w:cs="Times New Roman"/>
          <w:szCs w:val="24"/>
        </w:rPr>
        <w:t>ν</w:t>
      </w:r>
      <w:r w:rsidRPr="00500BD6">
        <w:rPr>
          <w:rFonts w:eastAsia="Times New Roman" w:cs="Times New Roman"/>
          <w:szCs w:val="24"/>
        </w:rPr>
        <w:t xml:space="preserve"> χρόνο να πείτε αυτά που θέλετε</w:t>
      </w:r>
      <w:r>
        <w:rPr>
          <w:rFonts w:eastAsia="Times New Roman" w:cs="Times New Roman"/>
          <w:szCs w:val="24"/>
        </w:rPr>
        <w:t xml:space="preserve">, τουλάχιστον με </w:t>
      </w:r>
      <w:proofErr w:type="spellStart"/>
      <w:r>
        <w:rPr>
          <w:rFonts w:eastAsia="Times New Roman" w:cs="Times New Roman"/>
          <w:szCs w:val="24"/>
        </w:rPr>
        <w:t>Π</w:t>
      </w:r>
      <w:r w:rsidRPr="00500BD6">
        <w:rPr>
          <w:rFonts w:eastAsia="Times New Roman" w:cs="Times New Roman"/>
          <w:szCs w:val="24"/>
        </w:rPr>
        <w:t>ροεδρεύοντα</w:t>
      </w:r>
      <w:proofErr w:type="spellEnd"/>
      <w:r w:rsidRPr="00500BD6">
        <w:rPr>
          <w:rFonts w:eastAsia="Times New Roman" w:cs="Times New Roman"/>
          <w:szCs w:val="24"/>
        </w:rPr>
        <w:t xml:space="preserve"> </w:t>
      </w:r>
      <w:r>
        <w:rPr>
          <w:rFonts w:eastAsia="Times New Roman" w:cs="Times New Roman"/>
          <w:szCs w:val="24"/>
        </w:rPr>
        <w:t>ε</w:t>
      </w:r>
      <w:r w:rsidRPr="00500BD6">
        <w:rPr>
          <w:rFonts w:eastAsia="Times New Roman" w:cs="Times New Roman"/>
          <w:szCs w:val="24"/>
        </w:rPr>
        <w:t>μένα</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Οπ</w:t>
      </w:r>
      <w:r w:rsidRPr="00500BD6">
        <w:rPr>
          <w:rFonts w:eastAsia="Times New Roman" w:cs="Times New Roman"/>
          <w:szCs w:val="24"/>
        </w:rPr>
        <w:t>ότε δεν νομίζω ότι υπάρχει θέμα</w:t>
      </w:r>
      <w:r>
        <w:rPr>
          <w:rFonts w:eastAsia="Times New Roman" w:cs="Times New Roman"/>
          <w:szCs w:val="24"/>
        </w:rPr>
        <w:t>.</w:t>
      </w:r>
    </w:p>
    <w:p w14:paraId="7098EBD0" w14:textId="77777777" w:rsidR="00971A45" w:rsidRDefault="00ED091D">
      <w:pPr>
        <w:tabs>
          <w:tab w:val="left" w:pos="2940"/>
        </w:tabs>
        <w:spacing w:line="600" w:lineRule="auto"/>
        <w:ind w:firstLine="720"/>
        <w:jc w:val="both"/>
        <w:rPr>
          <w:rFonts w:eastAsia="Times New Roman" w:cs="Times New Roman"/>
          <w:szCs w:val="24"/>
        </w:rPr>
      </w:pPr>
      <w:r w:rsidRPr="001233E8">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 </w:t>
      </w:r>
    </w:p>
    <w:p w14:paraId="7098EBD1"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w:t>
      </w:r>
      <w:r w:rsidRPr="001233E8">
        <w:rPr>
          <w:rFonts w:eastAsia="Times New Roman" w:cs="Times New Roman"/>
          <w:szCs w:val="24"/>
        </w:rPr>
        <w:t>Παρακαλώ, κύρ</w:t>
      </w:r>
      <w:r w:rsidRPr="001233E8">
        <w:rPr>
          <w:rFonts w:eastAsia="Times New Roman" w:cs="Times New Roman"/>
          <w:szCs w:val="24"/>
        </w:rPr>
        <w:t xml:space="preserve">ιε Λοβέρδο, έχετε τον λόγο. </w:t>
      </w:r>
    </w:p>
    <w:p w14:paraId="7098EBD2" w14:textId="77777777" w:rsidR="00971A45" w:rsidRDefault="00ED091D">
      <w:pPr>
        <w:tabs>
          <w:tab w:val="left" w:pos="2940"/>
        </w:tabs>
        <w:spacing w:line="600" w:lineRule="auto"/>
        <w:ind w:firstLine="720"/>
        <w:jc w:val="both"/>
        <w:rPr>
          <w:rFonts w:eastAsia="Times New Roman" w:cs="Times New Roman"/>
          <w:szCs w:val="24"/>
        </w:rPr>
      </w:pPr>
      <w:r w:rsidRPr="001233E8">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 xml:space="preserve">Κύριε Πρόεδρε, θέλω να απευθυνθώ δι’ υμών </w:t>
      </w:r>
      <w:r w:rsidRPr="00500BD6">
        <w:rPr>
          <w:rFonts w:eastAsia="Times New Roman" w:cs="Times New Roman"/>
          <w:szCs w:val="24"/>
        </w:rPr>
        <w:t>στον κύριο Υπουργό</w:t>
      </w:r>
      <w:r>
        <w:rPr>
          <w:rFonts w:eastAsia="Times New Roman" w:cs="Times New Roman"/>
          <w:szCs w:val="24"/>
        </w:rPr>
        <w:t>.</w:t>
      </w:r>
      <w:r w:rsidRPr="00500BD6">
        <w:rPr>
          <w:rFonts w:eastAsia="Times New Roman" w:cs="Times New Roman"/>
          <w:szCs w:val="24"/>
        </w:rPr>
        <w:t xml:space="preserve"> </w:t>
      </w:r>
      <w:r>
        <w:rPr>
          <w:rFonts w:eastAsia="Times New Roman" w:cs="Times New Roman"/>
          <w:szCs w:val="24"/>
        </w:rPr>
        <w:t xml:space="preserve">Πήραμε μια απόφαση στη Διάσκεψη των Προέδρων και την επαναλάβαμε, να κατατίθενται οι </w:t>
      </w:r>
      <w:r w:rsidRPr="00500BD6">
        <w:rPr>
          <w:rFonts w:eastAsia="Times New Roman" w:cs="Times New Roman"/>
          <w:szCs w:val="24"/>
        </w:rPr>
        <w:t xml:space="preserve">υπουργικές τροπολογίες μέχρι την έναρξη της συζήτησης την </w:t>
      </w:r>
      <w:r w:rsidRPr="00500BD6">
        <w:rPr>
          <w:rFonts w:eastAsia="Times New Roman" w:cs="Times New Roman"/>
          <w:szCs w:val="24"/>
        </w:rPr>
        <w:t>Ολομέλεια</w:t>
      </w:r>
      <w:r>
        <w:rPr>
          <w:rFonts w:eastAsia="Times New Roman" w:cs="Times New Roman"/>
          <w:szCs w:val="24"/>
        </w:rPr>
        <w:t>. Μετά δεν θα γίνονται δεκτές.</w:t>
      </w:r>
      <w:r w:rsidRPr="00500BD6">
        <w:rPr>
          <w:rFonts w:eastAsia="Times New Roman" w:cs="Times New Roman"/>
          <w:szCs w:val="24"/>
        </w:rPr>
        <w:t xml:space="preserve"> </w:t>
      </w:r>
    </w:p>
    <w:p w14:paraId="7098EBD3"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Επειδή, όμως, υπάρχει η διαδικασία της τεθλασμένης, να έρχονται δηλαδή τροπολογίες μέσω Βουλευτών, αυτό που είπε ο κύριος Αντιπρόεδρος, από την πλευρά του Κομμουνιστικού Κόμματος</w:t>
      </w:r>
      <w:r>
        <w:rPr>
          <w:rFonts w:eastAsia="Times New Roman" w:cs="Times New Roman"/>
          <w:szCs w:val="24"/>
        </w:rPr>
        <w:t xml:space="preserve"> Ελλάδας</w:t>
      </w:r>
      <w:r>
        <w:rPr>
          <w:rFonts w:eastAsia="Times New Roman" w:cs="Times New Roman"/>
          <w:szCs w:val="24"/>
        </w:rPr>
        <w:t>, είναι πολύ σωστό. Να μας πε</w:t>
      </w:r>
      <w:r>
        <w:rPr>
          <w:rFonts w:eastAsia="Times New Roman" w:cs="Times New Roman"/>
          <w:szCs w:val="24"/>
        </w:rPr>
        <w:t xml:space="preserve">ι από τώρα </w:t>
      </w:r>
      <w:r>
        <w:rPr>
          <w:rFonts w:eastAsia="Times New Roman" w:cs="Times New Roman"/>
          <w:szCs w:val="24"/>
        </w:rPr>
        <w:lastRenderedPageBreak/>
        <w:t>πόσες τροπολογίες από τους Β</w:t>
      </w:r>
      <w:r w:rsidRPr="00500BD6">
        <w:rPr>
          <w:rFonts w:eastAsia="Times New Roman" w:cs="Times New Roman"/>
          <w:szCs w:val="24"/>
        </w:rPr>
        <w:t xml:space="preserve">ουλευτές θα κάνει δεκτές </w:t>
      </w:r>
      <w:r>
        <w:rPr>
          <w:rFonts w:eastAsia="Times New Roman" w:cs="Times New Roman"/>
          <w:szCs w:val="24"/>
        </w:rPr>
        <w:t>ο Υπουργός. Άρα, να έχουμε ίδια μέτρα και ίδια σταθμά για όλους και για όλες.</w:t>
      </w:r>
      <w:r w:rsidRPr="00500BD6">
        <w:rPr>
          <w:rFonts w:eastAsia="Times New Roman" w:cs="Times New Roman"/>
          <w:szCs w:val="24"/>
        </w:rPr>
        <w:t xml:space="preserve"> </w:t>
      </w:r>
    </w:p>
    <w:p w14:paraId="7098EBD4" w14:textId="77777777" w:rsidR="00971A45" w:rsidRDefault="00ED091D">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Κοιτάξτε, συμφωνώ. Δεν ξέρω, όμως, εάν τις έχει δει όλες ο Υπουργός για να απ</w:t>
      </w:r>
      <w:r>
        <w:rPr>
          <w:rFonts w:eastAsia="Times New Roman"/>
          <w:bCs/>
          <w:szCs w:val="24"/>
        </w:rPr>
        <w:t>αντήσει τώρα. Κάποια στιγμή, όμως, θα τις δει και θα απαντήσει.</w:t>
      </w:r>
    </w:p>
    <w:p w14:paraId="7098EBD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Για τις βουλευτικές;</w:t>
      </w:r>
    </w:p>
    <w:p w14:paraId="7098EBD6" w14:textId="77777777" w:rsidR="00971A45" w:rsidRDefault="00ED091D">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Για τις τροπολογίες των Βουλευτών λέω.</w:t>
      </w:r>
    </w:p>
    <w:p w14:paraId="7098EBD7"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Μέχρι το τέλος των εισηγητών.</w:t>
      </w:r>
    </w:p>
    <w:p w14:paraId="7098EBD8" w14:textId="77777777" w:rsidR="00971A45" w:rsidRDefault="00ED091D">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w:t>
      </w:r>
      <w:r>
        <w:rPr>
          <w:rFonts w:eastAsia="Times New Roman"/>
          <w:b/>
          <w:bCs/>
          <w:szCs w:val="24"/>
        </w:rPr>
        <w:t>μαστινός</w:t>
      </w:r>
      <w:proofErr w:type="spellEnd"/>
      <w:r>
        <w:rPr>
          <w:rFonts w:eastAsia="Times New Roman"/>
          <w:b/>
          <w:bCs/>
          <w:szCs w:val="24"/>
        </w:rPr>
        <w:t>):</w:t>
      </w:r>
      <w:r>
        <w:rPr>
          <w:rFonts w:eastAsia="Times New Roman"/>
          <w:bCs/>
          <w:szCs w:val="24"/>
        </w:rPr>
        <w:t xml:space="preserve"> Ναι, μέχρι το τέλος των εισηγητών.</w:t>
      </w:r>
    </w:p>
    <w:p w14:paraId="7098EBD9" w14:textId="77777777" w:rsidR="00971A45" w:rsidRDefault="00ED091D">
      <w:pPr>
        <w:spacing w:line="600" w:lineRule="auto"/>
        <w:ind w:firstLine="720"/>
        <w:jc w:val="both"/>
        <w:rPr>
          <w:rFonts w:eastAsia="Times New Roman"/>
          <w:bCs/>
          <w:szCs w:val="24"/>
        </w:rPr>
      </w:pPr>
      <w:r>
        <w:rPr>
          <w:rFonts w:eastAsia="Times New Roman"/>
          <w:bCs/>
          <w:szCs w:val="24"/>
        </w:rPr>
        <w:t>Θα τις δει και θα απαντήσει.</w:t>
      </w:r>
    </w:p>
    <w:p w14:paraId="7098EBDA" w14:textId="77777777" w:rsidR="00971A45" w:rsidRDefault="00ED091D">
      <w:pPr>
        <w:spacing w:line="600" w:lineRule="auto"/>
        <w:ind w:firstLine="720"/>
        <w:jc w:val="both"/>
        <w:rPr>
          <w:rFonts w:eastAsia="Times New Roman"/>
          <w:bCs/>
          <w:szCs w:val="24"/>
        </w:rPr>
      </w:pPr>
      <w:r w:rsidRPr="006969CA">
        <w:rPr>
          <w:rFonts w:eastAsia="Times New Roman"/>
          <w:b/>
          <w:bCs/>
          <w:szCs w:val="24"/>
        </w:rPr>
        <w:t>ΧΡΗΣΤΟΣ ΜΑΝΤΑΣ:</w:t>
      </w:r>
      <w:r>
        <w:rPr>
          <w:rFonts w:eastAsia="Times New Roman"/>
          <w:bCs/>
          <w:szCs w:val="24"/>
        </w:rPr>
        <w:t xml:space="preserve"> </w:t>
      </w:r>
      <w:r>
        <w:rPr>
          <w:rFonts w:eastAsia="Times New Roman"/>
          <w:bCs/>
          <w:szCs w:val="24"/>
        </w:rPr>
        <w:t>…</w:t>
      </w:r>
      <w:r>
        <w:rPr>
          <w:rFonts w:eastAsia="Times New Roman"/>
          <w:bCs/>
          <w:szCs w:val="24"/>
        </w:rPr>
        <w:t>(</w:t>
      </w:r>
      <w:r>
        <w:rPr>
          <w:rFonts w:eastAsia="Times New Roman"/>
          <w:bCs/>
          <w:szCs w:val="24"/>
        </w:rPr>
        <w:t>δ</w:t>
      </w:r>
      <w:r>
        <w:rPr>
          <w:rFonts w:eastAsia="Times New Roman"/>
          <w:bCs/>
          <w:szCs w:val="24"/>
        </w:rPr>
        <w:t>εν ακούστηκε)</w:t>
      </w:r>
    </w:p>
    <w:p w14:paraId="7098EBDB"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Κύριε Πρόεδρε, αυτό που λέει ο συνάδελφος από την Πλειοψηφία δεν είναι έτσι. Γιατί μπορεί μια υπουργική τροπολογία να μας τη φέρει</w:t>
      </w:r>
      <w:r>
        <w:rPr>
          <w:rFonts w:eastAsia="Times New Roman" w:cs="Times New Roman"/>
          <w:szCs w:val="24"/>
        </w:rPr>
        <w:t xml:space="preserve"> Βουλευτής.</w:t>
      </w:r>
    </w:p>
    <w:p w14:paraId="7098EBDC" w14:textId="77777777" w:rsidR="00971A45" w:rsidRDefault="00ED091D">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Συμφωνώ. Θα απαντήσει. Όταν τελειώσουν οι εισηγητές, θα έχει δει τις τροπολογίες και θα έχει καταλήξει.</w:t>
      </w:r>
    </w:p>
    <w:p w14:paraId="7098EBDD" w14:textId="77777777" w:rsidR="00971A45" w:rsidRDefault="00ED091D">
      <w:pPr>
        <w:spacing w:line="600" w:lineRule="auto"/>
        <w:ind w:firstLine="720"/>
        <w:jc w:val="both"/>
        <w:rPr>
          <w:rFonts w:eastAsia="Times New Roman"/>
          <w:bCs/>
          <w:szCs w:val="24"/>
        </w:rPr>
      </w:pPr>
      <w:r>
        <w:rPr>
          <w:rFonts w:eastAsia="Times New Roman"/>
          <w:bCs/>
          <w:szCs w:val="24"/>
        </w:rPr>
        <w:t>Παρακαλώ να ανοίξει το ηλεκτρονικό σύστημα εγγραφής των ομιλητών.</w:t>
      </w:r>
    </w:p>
    <w:p w14:paraId="7098EBDE" w14:textId="77777777" w:rsidR="00971A45" w:rsidRDefault="00ED091D">
      <w:pPr>
        <w:spacing w:line="600" w:lineRule="auto"/>
        <w:ind w:firstLine="720"/>
        <w:jc w:val="both"/>
        <w:rPr>
          <w:rFonts w:eastAsia="Times New Roman"/>
          <w:bCs/>
          <w:szCs w:val="24"/>
        </w:rPr>
      </w:pPr>
      <w:r>
        <w:rPr>
          <w:rFonts w:eastAsia="Times New Roman"/>
          <w:bCs/>
          <w:szCs w:val="24"/>
        </w:rPr>
        <w:t>Τον λόγο έχει ο εισηγητής του ΣΥΡΙΖΑ κ</w:t>
      </w:r>
      <w:r>
        <w:rPr>
          <w:rFonts w:eastAsia="Times New Roman"/>
          <w:bCs/>
          <w:szCs w:val="24"/>
        </w:rPr>
        <w:t xml:space="preserve">. </w:t>
      </w:r>
      <w:proofErr w:type="spellStart"/>
      <w:r>
        <w:rPr>
          <w:rFonts w:eastAsia="Times New Roman"/>
          <w:bCs/>
          <w:szCs w:val="24"/>
        </w:rPr>
        <w:t>Καΐσας</w:t>
      </w:r>
      <w:proofErr w:type="spellEnd"/>
      <w:r>
        <w:rPr>
          <w:rFonts w:eastAsia="Times New Roman"/>
          <w:bCs/>
          <w:szCs w:val="24"/>
        </w:rPr>
        <w:t xml:space="preserve"> για δεκαπέντε λεπτά.</w:t>
      </w:r>
    </w:p>
    <w:p w14:paraId="7098EBD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ΓΕΩΡΓΙΟΣ ΚΑΪΣΑΣ: </w:t>
      </w:r>
      <w:r>
        <w:rPr>
          <w:rFonts w:eastAsia="Times New Roman" w:cs="Times New Roman"/>
          <w:szCs w:val="24"/>
        </w:rPr>
        <w:t>Ευχαριστώ, κύριε Πρόεδρε.</w:t>
      </w:r>
    </w:p>
    <w:p w14:paraId="7098EBE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 διάρκεια της κρίσης το σύστημα υγείας έφτασε στα όριά του, έφτασε στα όρια της κατάρρευσης. Δύο μόνο στοιχεία νομίζω ότι αρκούν για να επιβεβαιώσ</w:t>
      </w:r>
      <w:r>
        <w:rPr>
          <w:rFonts w:eastAsia="Times New Roman" w:cs="Times New Roman"/>
          <w:szCs w:val="24"/>
        </w:rPr>
        <w:t xml:space="preserve">ουν τον παραπάνω ισχυρισμό. </w:t>
      </w:r>
    </w:p>
    <w:p w14:paraId="7098EBE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 2015 τα νοσοκομεία χρωστούσαν 730 εκατομμύρια. Δεν υπήρχε κανένα νοσοκομείο που να μην χρωστάει, να μην </w:t>
      </w:r>
      <w:r>
        <w:rPr>
          <w:rFonts w:eastAsia="Times New Roman" w:cs="Times New Roman"/>
          <w:szCs w:val="24"/>
        </w:rPr>
        <w:lastRenderedPageBreak/>
        <w:t xml:space="preserve">έχει παλιά χρέη σε προμηθευτές του. Έτσι είχαν φτάσει τα νοσοκομεία να μην έχουν σύριγγες, να μην έχουν απλά υλικά, τα οποία είναι απαραίτητα για τη </w:t>
      </w:r>
      <w:r>
        <w:rPr>
          <w:rFonts w:eastAsia="Times New Roman" w:cs="Times New Roman"/>
          <w:szCs w:val="24"/>
        </w:rPr>
        <w:t xml:space="preserve">λειτουργία τους. Το 2018 τα νοσοκομεία έχουν 200 εκατομμύρια πλεόνασμα. Αυτό δείχνει, τουλάχιστον ως προς το οικονομικό μέρος, το πού βρισκόμαστε και πώς αντιμετωπίστηκαν. </w:t>
      </w:r>
    </w:p>
    <w:p w14:paraId="7098EBE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 δεύτερο στοιχείο είναι ότι από το σύστημα υγείας κατά τη διάρκεια της κρίσης απο</w:t>
      </w:r>
      <w:r>
        <w:rPr>
          <w:rFonts w:eastAsia="Times New Roman" w:cs="Times New Roman"/>
          <w:szCs w:val="24"/>
        </w:rPr>
        <w:t xml:space="preserve">λύθηκαν ή συνταξιοδοτήθηκαν ή απομακρύνθηκαν συνολικά είκοσι </w:t>
      </w:r>
      <w:r>
        <w:rPr>
          <w:rFonts w:eastAsia="Times New Roman" w:cs="Times New Roman"/>
          <w:szCs w:val="24"/>
        </w:rPr>
        <w:t xml:space="preserve">δυόμισι </w:t>
      </w:r>
      <w:r>
        <w:rPr>
          <w:rFonts w:eastAsia="Times New Roman" w:cs="Times New Roman"/>
          <w:szCs w:val="24"/>
        </w:rPr>
        <w:t xml:space="preserve">χιλιάδες εργαζόμενοι. Πάλι μέχρι το 2018 έχουν μπει με διάφορες εργασιακές σχέσεις -είτε μόνιμων είτε επικουρικών είτε ορισμένου χρόνου- </w:t>
      </w:r>
      <w:proofErr w:type="spellStart"/>
      <w:r>
        <w:rPr>
          <w:rFonts w:eastAsia="Times New Roman" w:cs="Times New Roman"/>
          <w:szCs w:val="24"/>
        </w:rPr>
        <w:t>δεκαοκτώμισι</w:t>
      </w:r>
      <w:proofErr w:type="spellEnd"/>
      <w:r>
        <w:rPr>
          <w:rFonts w:eastAsia="Times New Roman" w:cs="Times New Roman"/>
          <w:szCs w:val="24"/>
        </w:rPr>
        <w:t xml:space="preserve"> </w:t>
      </w:r>
      <w:r>
        <w:rPr>
          <w:rFonts w:eastAsia="Times New Roman" w:cs="Times New Roman"/>
          <w:szCs w:val="24"/>
        </w:rPr>
        <w:t>χιλιάδες.</w:t>
      </w:r>
    </w:p>
    <w:p w14:paraId="7098EBE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Όπως καταλαβαίνουμε, υπάρχε</w:t>
      </w:r>
      <w:r>
        <w:rPr>
          <w:rFonts w:eastAsia="Times New Roman" w:cs="Times New Roman"/>
          <w:szCs w:val="24"/>
        </w:rPr>
        <w:t xml:space="preserve">ι ένα έλλειμμα τεσσάρων χιλιάδων από την προηγούμενη κατάσταση. Σύμφωνα με τις τελευταίες ανακοινώσεις, όμως, του Υπουργείου Υγείας, το 2019 και στα επόμενα τρία χρόνια θα διοριστούν στο σύστημα υγείας συνολικά δέκα χιλιάδες. Ήδη το 2019 θα είναι </w:t>
      </w:r>
      <w:r>
        <w:rPr>
          <w:rFonts w:eastAsia="Times New Roman" w:cs="Times New Roman"/>
          <w:szCs w:val="24"/>
        </w:rPr>
        <w:t xml:space="preserve">δυόμισι </w:t>
      </w:r>
      <w:r>
        <w:rPr>
          <w:rFonts w:eastAsia="Times New Roman" w:cs="Times New Roman"/>
          <w:szCs w:val="24"/>
        </w:rPr>
        <w:t>χ</w:t>
      </w:r>
      <w:r>
        <w:rPr>
          <w:rFonts w:eastAsia="Times New Roman" w:cs="Times New Roman"/>
          <w:szCs w:val="24"/>
        </w:rPr>
        <w:t xml:space="preserve">ιλιάδες. </w:t>
      </w:r>
    </w:p>
    <w:p w14:paraId="7098EBE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Όπως καταλαβαίνουμε, υπάρχει μία αποκατάσταση αυτής της κατάρρευσης, έχει ενισχυθεί το σύστημα, έχει σταθεί στα πόδια του, μπορεί να ανταποκριθεί. Και έτσι σήμερα έχουμε ένα νομοσχέδιο, το οποίο εκσυγχρονίζει και αναμορφώνει το θεσμικό πλαίσιο τω</w:t>
      </w:r>
      <w:r>
        <w:rPr>
          <w:rFonts w:eastAsia="Times New Roman" w:cs="Times New Roman"/>
          <w:szCs w:val="24"/>
        </w:rPr>
        <w:t xml:space="preserve">ν ιδιωτικών κλινικών, συστήνει Εθνικό Οργανισμό Δημόσιας Υγείας, συστήνει Εθνικό Ινστιτούτο Νεοπλασιών και άλλες διατάξεις. </w:t>
      </w:r>
    </w:p>
    <w:p w14:paraId="7098EBE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Αυτό το νομοσχέδιο ενισχύει παραπέρα το σύστημα, κατά βάση σε τρεις τομείς. Ο ένας είναι οι ιδιωτικές κλινικές. Οι ιδιωτικές κλινικ</w:t>
      </w:r>
      <w:r>
        <w:rPr>
          <w:rFonts w:eastAsia="Times New Roman" w:cs="Times New Roman"/>
          <w:szCs w:val="24"/>
        </w:rPr>
        <w:t xml:space="preserve">ές –όπως ξέρουμε- τα τελευταία είκοσι χρόνια, θεσμικά τουλάχιστον, δεν βελτιώθηκαν. Δεν ασχολήθηκε κανένας. Τα </w:t>
      </w:r>
      <w:r>
        <w:rPr>
          <w:rFonts w:eastAsia="Times New Roman" w:cs="Times New Roman"/>
          <w:szCs w:val="24"/>
        </w:rPr>
        <w:t xml:space="preserve">π. δ. </w:t>
      </w:r>
      <w:r>
        <w:rPr>
          <w:rFonts w:eastAsia="Times New Roman" w:cs="Times New Roman"/>
          <w:szCs w:val="24"/>
        </w:rPr>
        <w:t xml:space="preserve">517 και 247/1991 έβαζαν υψηλές προδιαγραφές και όσες κλινικές έγιναν μετά απ’ αυτήν την ημερομηνία, </w:t>
      </w:r>
      <w:proofErr w:type="spellStart"/>
      <w:r>
        <w:rPr>
          <w:rFonts w:eastAsia="Times New Roman" w:cs="Times New Roman"/>
          <w:szCs w:val="24"/>
        </w:rPr>
        <w:t>εκπληρούσαν</w:t>
      </w:r>
      <w:proofErr w:type="spellEnd"/>
      <w:r>
        <w:rPr>
          <w:rFonts w:eastAsia="Times New Roman" w:cs="Times New Roman"/>
          <w:szCs w:val="24"/>
        </w:rPr>
        <w:t xml:space="preserve"> τις σύγχρονες προδιαγραφές </w:t>
      </w:r>
      <w:r>
        <w:rPr>
          <w:rFonts w:eastAsia="Times New Roman" w:cs="Times New Roman"/>
          <w:szCs w:val="24"/>
        </w:rPr>
        <w:t xml:space="preserve">και τις σημερινές επιστημονικές ανάγκες. </w:t>
      </w:r>
    </w:p>
    <w:p w14:paraId="7098EBE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π. δ.</w:t>
      </w:r>
      <w:r>
        <w:rPr>
          <w:rFonts w:eastAsia="Times New Roman" w:cs="Times New Roman"/>
          <w:szCs w:val="24"/>
        </w:rPr>
        <w:t xml:space="preserve">, όμως, 235/2000 που ασχολούνταν με </w:t>
      </w:r>
      <w:proofErr w:type="spellStart"/>
      <w:r>
        <w:rPr>
          <w:rFonts w:eastAsia="Times New Roman" w:cs="Times New Roman"/>
          <w:szCs w:val="24"/>
        </w:rPr>
        <w:t>προϋπάρχουσες</w:t>
      </w:r>
      <w:proofErr w:type="spellEnd"/>
      <w:r>
        <w:rPr>
          <w:rFonts w:eastAsia="Times New Roman" w:cs="Times New Roman"/>
          <w:szCs w:val="24"/>
        </w:rPr>
        <w:t xml:space="preserve"> κλινικές, έβαζε χαμηλότερες προδιαγραφές και εκείνες οι </w:t>
      </w:r>
      <w:r>
        <w:rPr>
          <w:rFonts w:eastAsia="Times New Roman" w:cs="Times New Roman"/>
          <w:szCs w:val="24"/>
        </w:rPr>
        <w:lastRenderedPageBreak/>
        <w:t xml:space="preserve">κλινικές δεν μπορούσαν να ανταποκριθούν. Σήμερα ακόμα περισσότερο δεν μπορούν να ανταποκριθούν στις </w:t>
      </w:r>
      <w:r>
        <w:rPr>
          <w:rFonts w:eastAsia="Times New Roman" w:cs="Times New Roman"/>
          <w:szCs w:val="24"/>
        </w:rPr>
        <w:t>σημερινές ανάγκες.</w:t>
      </w:r>
    </w:p>
    <w:p w14:paraId="7098EBE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Έτσι, χρειάζεται να παρέμβουμε. Η παρέμβαση έχει σαν στόχο όλες οι κλινικές να υπάγονται σε κοινούς κανόνες, να γίνει μια ενοποίηση όλων των διατάξεων που βρίσκονται διάσπαρτες για να είναι πιο εύκολο και στην εφαρμογή τους και στον έλεγ</w:t>
      </w:r>
      <w:r>
        <w:rPr>
          <w:rFonts w:eastAsia="Times New Roman" w:cs="Times New Roman"/>
          <w:szCs w:val="24"/>
        </w:rPr>
        <w:t xml:space="preserve">χό τους. </w:t>
      </w:r>
    </w:p>
    <w:p w14:paraId="7098EBE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Οι προϋποθέσεις που μπαίνουν όσον αφορά τα μετρικά στοιχεία, είναι τα κτήρια να είναι αυτοτελή και ανεξάρτητα. Μπαίνουν προϋποθέσεις για να παραχωρηθεί άδεια ανέγερσης κλινικής, καθώς επίσης και άδεια για λειτουργία. Μπαίνουν κωλύματα όσον αφορά </w:t>
      </w:r>
      <w:r>
        <w:rPr>
          <w:rFonts w:eastAsia="Times New Roman" w:cs="Times New Roman"/>
          <w:szCs w:val="24"/>
        </w:rPr>
        <w:t>τους ιδιοκτήτες ή τους επιστημονικά υπεύθυνους των κλινικών. Ρυθμίζονται ζητήματα όπως είναι οι εργασιακές σχέσεις των εργαζομένων στις κλινικές, ο ιατρικός εξοπλισμός κ.λπ.</w:t>
      </w:r>
      <w:r>
        <w:rPr>
          <w:rFonts w:eastAsia="Times New Roman" w:cs="Times New Roman"/>
          <w:szCs w:val="24"/>
        </w:rPr>
        <w:t>.</w:t>
      </w:r>
      <w:r>
        <w:rPr>
          <w:rFonts w:eastAsia="Times New Roman" w:cs="Times New Roman"/>
          <w:szCs w:val="24"/>
        </w:rPr>
        <w:t xml:space="preserve"> Όλα αυτά έχουν σαν στόχο την αναβάθμιση των κλινικών και την υψηλού επιπέδου περί</w:t>
      </w:r>
      <w:r>
        <w:rPr>
          <w:rFonts w:eastAsia="Times New Roman" w:cs="Times New Roman"/>
          <w:szCs w:val="24"/>
        </w:rPr>
        <w:t xml:space="preserve">θαλψη την οποία θα μπορούν να προσφέρουν. </w:t>
      </w:r>
    </w:p>
    <w:p w14:paraId="7098EBE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ζήτημα, με το οποίο ασχολείται το νομοσχέδιο, είναι ότι συστήνει έναν Εθνικό Οργανισμό Δημόσιας Υγείας, έναν Εθνικό Οργανισμό Δημοσίου Δικαίου, ο οποίος είναι απαραίτητος διότι ο </w:t>
      </w:r>
      <w:proofErr w:type="spellStart"/>
      <w:r>
        <w:rPr>
          <w:rFonts w:eastAsia="Times New Roman" w:cs="Times New Roman"/>
          <w:szCs w:val="24"/>
        </w:rPr>
        <w:t>προϋπάρχων</w:t>
      </w:r>
      <w:proofErr w:type="spellEnd"/>
      <w:r>
        <w:rPr>
          <w:rFonts w:eastAsia="Times New Roman" w:cs="Times New Roman"/>
          <w:szCs w:val="24"/>
        </w:rPr>
        <w:t xml:space="preserve"> Οργανισμός, </w:t>
      </w:r>
      <w:r>
        <w:rPr>
          <w:rFonts w:eastAsia="Times New Roman" w:cs="Times New Roman"/>
          <w:szCs w:val="24"/>
        </w:rPr>
        <w:t xml:space="preserve">το ΚΕΕΛΠΝΟ -όπως ξέρουμε όλοι- είναι ένας οργανισμός ο οποίος έχει γίνει από το 1992, αλλά δεν είχε οργανισμό, δεν είχε εσωτερικό κανονισμό, δεν είχε διευθύνσεις. Ήταν νομικό πρόσωπο ιδιωτικού δικαίου και δεν μπορούσε να γίνει έλεγχος. </w:t>
      </w:r>
    </w:p>
    <w:p w14:paraId="7098EBE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Με άλλα λόγια ήταν </w:t>
      </w:r>
      <w:r>
        <w:rPr>
          <w:rFonts w:eastAsia="Times New Roman" w:cs="Times New Roman"/>
          <w:szCs w:val="24"/>
        </w:rPr>
        <w:t>ένας Οργανισμός ο οποίος ήταν ιδανικός για διαφθορά, για διαπλοκή και για όλα αυτά που έγιναν. Και νομίζω ότι ένα γεγονός που τα λέει όλα είναι το πού είχε φτάσει αυτός ο Οργανισμός. Το ότι είχε φτάσει να παραγγέλνει σε μία επιδημία γρίπης 16.000.000 εμβόλ</w:t>
      </w:r>
      <w:r>
        <w:rPr>
          <w:rFonts w:eastAsia="Times New Roman" w:cs="Times New Roman"/>
          <w:szCs w:val="24"/>
        </w:rPr>
        <w:t xml:space="preserve">ια από τα οποία έγιναν μόνο </w:t>
      </w:r>
      <w:r>
        <w:rPr>
          <w:rFonts w:eastAsia="Times New Roman" w:cs="Times New Roman"/>
          <w:szCs w:val="24"/>
        </w:rPr>
        <w:t xml:space="preserve">οι </w:t>
      </w:r>
      <w:r>
        <w:rPr>
          <w:rFonts w:eastAsia="Times New Roman" w:cs="Times New Roman"/>
          <w:szCs w:val="24"/>
        </w:rPr>
        <w:t>500.000, καταλαβαίνουμε ότι αυτός ο Οργανισμός δεν μπορεί ούτε να αναμορφωθεί ούτε να στηθεί ούτε να αλλάξει.</w:t>
      </w:r>
    </w:p>
    <w:p w14:paraId="7098EBE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Μας κατηγορούν ότι ο καινούργιος Οργανισμός είναι μια μεταμφίεση και ότι απλά «αλλάζει τα ρούχα του». Και μόνον ότι</w:t>
      </w:r>
      <w:r>
        <w:rPr>
          <w:rFonts w:eastAsia="Times New Roman" w:cs="Times New Roman"/>
          <w:szCs w:val="24"/>
        </w:rPr>
        <w:t xml:space="preserve"> θα είναι νομικό πρόσωπο δημοσίου δικαίου και θα υπάγεται στον έλεγχο του δημοσίου φτάνει για να μην είναι το ίδιο. Αυτός </w:t>
      </w:r>
      <w:r>
        <w:rPr>
          <w:rFonts w:eastAsia="Times New Roman" w:cs="Times New Roman"/>
          <w:szCs w:val="24"/>
        </w:rPr>
        <w:lastRenderedPageBreak/>
        <w:t xml:space="preserve">ο καινούργιος Οργανισμός θα έχει φυσικά διοικητικό συμβούλιο, άτομα εγνωσμένου κύρους που θα είναι στον χώρο της υγείας. Ο σκοπός του </w:t>
      </w:r>
      <w:r>
        <w:rPr>
          <w:rFonts w:eastAsia="Times New Roman" w:cs="Times New Roman"/>
          <w:szCs w:val="24"/>
        </w:rPr>
        <w:t>θα είναι η προάσπιση και η προαγωγή της υγείας στον πληθυσμό και θα είναι ο καθολικός διάδοχος του προηγούμενου Οργανισμού, του ΚΕΕΛΠΝΟ.</w:t>
      </w:r>
    </w:p>
    <w:p w14:paraId="7098EBE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Υπάρχει πράγματι μια δυσκολία, γιατί η εκκαθάριση θα γίνει εν λειτουργία όπως λένε αυτοί που ξέρουν από λογιστικές εκκα</w:t>
      </w:r>
      <w:r>
        <w:rPr>
          <w:rFonts w:eastAsia="Times New Roman" w:cs="Times New Roman"/>
          <w:szCs w:val="24"/>
        </w:rPr>
        <w:t>θαρίσεις. Θα υπάρχει μια δυσκολία, γιατί μέχρι που να εκκαθαριστεί το ΚΕΕΛΠΝΟ και μέχρι που να δημιουργηθεί ο ΕΟΔΥ, θα συνυπάρχουν σε κάποιες φάσεις. Χωρίς, όμως, Οργανισμό Δημόσιας Υγείας δεν μπορεί να μείνει η χώρα ούτε μία μέρα.</w:t>
      </w:r>
    </w:p>
    <w:p w14:paraId="7098EBE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Παρά τις δυσκολίες, πιστ</w:t>
      </w:r>
      <w:r>
        <w:rPr>
          <w:rFonts w:eastAsia="Times New Roman" w:cs="Times New Roman"/>
          <w:szCs w:val="24"/>
        </w:rPr>
        <w:t>εύουμε ότι θα μπορέσει να επιτευχθεί αυτό το εγχείρημα και να αποκατασταθούν τα πράγματα σε μια σωστή βάση. Το προσωπικό φυσικά του ΚΕΕΛΠΝΟ θα μεταφερθεί, ανάλογα με τις σχέσεις εργασίας που έχει, στον καινούργιο Οργανισμό.</w:t>
      </w:r>
    </w:p>
    <w:p w14:paraId="7098EBE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Εδώ θα ήθελα να τονίσω ότι το ΚΕ</w:t>
      </w:r>
      <w:r>
        <w:rPr>
          <w:rFonts w:eastAsia="Times New Roman" w:cs="Times New Roman"/>
          <w:szCs w:val="24"/>
        </w:rPr>
        <w:t>ΕΛΠΝΟ έχει αξιόλογα άτομα, αξιόλογους εργαζόμενους, επιστημονικά καταρτισμένους με υψηλή επιστημονική κατάρτιση και οι οποίοι βέβαια ατύχησαν να έχουν έναν τέτοιο Οργανισμό.</w:t>
      </w:r>
    </w:p>
    <w:p w14:paraId="7098EBE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Τρίτο που γίνεται με το νομοσχέδιο είναι ότι συστήνεται Εθνικό Ινστιτούτο Νεοπλασι</w:t>
      </w:r>
      <w:r>
        <w:rPr>
          <w:rFonts w:eastAsia="Times New Roman" w:cs="Times New Roman"/>
          <w:szCs w:val="24"/>
        </w:rPr>
        <w:t xml:space="preserve">ών. Όλοι ξέρουμε ότι ο καρκίνος είναι μία ασθένεια η οποία έχει δεκάδες χιλιάδες νεκρούς στη χώρα μας κατ’ έτος. Ελλείπει, όμως, ένα τέτοιο ινστιτούτο το οποίο θα σχεδιάζει σε εθνικό επίπεδο τη δράση κατά του καρκίνου. </w:t>
      </w:r>
    </w:p>
    <w:p w14:paraId="7098EBF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φυσικά σκοπός δεν είναι μόνο η έ</w:t>
      </w:r>
      <w:r>
        <w:rPr>
          <w:rFonts w:eastAsia="Times New Roman" w:cs="Times New Roman"/>
          <w:szCs w:val="24"/>
        </w:rPr>
        <w:t>ρευνα ή η πρόγνωση ή η θεραπεία ή η διάγνωση ή η φροντίδα των καρκινοπαθών. Έχει σαν σκοπό να έρθει και σε συνεργασία με αντίστοιχους ευρωπαϊκούς οργανισμούς και με διεθνείς οργανισμούς και να συνεργαστεί και με επιστημονικές οργανώσεις.</w:t>
      </w:r>
    </w:p>
    <w:p w14:paraId="7098EBF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Υπάρχει ένα ερώτημ</w:t>
      </w:r>
      <w:r>
        <w:rPr>
          <w:rFonts w:eastAsia="Times New Roman" w:cs="Times New Roman"/>
          <w:szCs w:val="24"/>
        </w:rPr>
        <w:t xml:space="preserve">α με το οποίο μας ασκείται κριτική. «Καλό είναι αυτό που θα γίνει, αλλά θα γίνει;». Είναι απαραίτητο </w:t>
      </w:r>
      <w:r>
        <w:rPr>
          <w:rFonts w:eastAsia="Times New Roman" w:cs="Times New Roman"/>
          <w:szCs w:val="24"/>
        </w:rPr>
        <w:lastRenderedPageBreak/>
        <w:t xml:space="preserve">φυσικά, μεγάλη αναγκαιότητα, αλλά το ότι αυτή η χρηματοδότηση, αυτός ο </w:t>
      </w:r>
      <w:r>
        <w:rPr>
          <w:rFonts w:eastAsia="Times New Roman" w:cs="Times New Roman"/>
          <w:szCs w:val="24"/>
        </w:rPr>
        <w:t xml:space="preserve">Οργανισμός </w:t>
      </w:r>
      <w:r>
        <w:rPr>
          <w:rFonts w:eastAsia="Times New Roman" w:cs="Times New Roman"/>
          <w:szCs w:val="24"/>
        </w:rPr>
        <w:t>δεν θα χρηματοδοτείται πλέον από κάποιους αντικαρκινικούς εράνους και από</w:t>
      </w:r>
      <w:r>
        <w:rPr>
          <w:rFonts w:eastAsia="Times New Roman" w:cs="Times New Roman"/>
          <w:szCs w:val="24"/>
        </w:rPr>
        <w:t xml:space="preserve"> κάποια άλλα έσοδα, αλλά από τον ίδιο τον προϋπολογισμό, νομίζω ότι είναι εγγύηση ότι θα προχωρήσει παραπέρα.</w:t>
      </w:r>
    </w:p>
    <w:p w14:paraId="7098EBF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Στις υπόλοιπες διατάξεις ρυθμίζονται πάρα πολλά ζητήματα. Θα αναφέρω επιγραμματικά μερικά. Γίνεται ένα Εθνικό Μητρώο Ασθενών το οποίο μαζί με τον </w:t>
      </w:r>
      <w:r>
        <w:rPr>
          <w:rFonts w:eastAsia="Times New Roman" w:cs="Times New Roman"/>
          <w:szCs w:val="24"/>
        </w:rPr>
        <w:t xml:space="preserve">Ατομικό Ηλεκτρονικό Φάκελο Υγείας διασφαλίζει την ταχύτερη διάγνωση και τη θεραπεία στους ασθενείς και προσφέρει αποτελεσματική παρακολούθηση σε όλους τους ασθενείς. </w:t>
      </w:r>
    </w:p>
    <w:p w14:paraId="7098EBF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γνωστό ότι μέχρι τώρα δεν υπήρχε έλεγχος για το ποιες εξετάσεις θα κάνει ένας άρρωσ</w:t>
      </w:r>
      <w:r>
        <w:rPr>
          <w:rFonts w:eastAsia="Times New Roman" w:cs="Times New Roman"/>
          <w:szCs w:val="24"/>
        </w:rPr>
        <w:t>τος. Όταν πήγαινε σε δεύτερο ιατρό, πήγαινε συνήθως με κάποιες εξετάσεις. Αν ο ιατρός αυτός ήθελε να επαναλάβει κάποια από αυτές τις εξετάσεις, γιατί δεν πίστευε στο εργαστήριο, συνηθισμένο φαινόμενο ήταν ο ασθενής να γυρνάει με έναν φάκελο μαγνητικές, αξο</w:t>
      </w:r>
      <w:r>
        <w:rPr>
          <w:rFonts w:eastAsia="Times New Roman" w:cs="Times New Roman"/>
          <w:szCs w:val="24"/>
        </w:rPr>
        <w:t xml:space="preserve">νικές και οτιδήποτε άλλο μπορεί να φανταστεί κανείς, τις οποίες είχε κάνει κάθε εβδομάδα ή κάθε δεκαπέντε ημέρες, λες και άλλαζαν τα </w:t>
      </w:r>
      <w:r>
        <w:rPr>
          <w:rFonts w:eastAsia="Times New Roman" w:cs="Times New Roman"/>
          <w:szCs w:val="24"/>
        </w:rPr>
        <w:lastRenderedPageBreak/>
        <w:t>δεδομένα μέσα σε τόσο μικρό χρονικό διάστημα. Αυτό βέβαια δεν ενείχε μόνο την ταλαιπωρία του ασθενή, δεν είχε μόνο το χάσιμ</w:t>
      </w:r>
      <w:r>
        <w:rPr>
          <w:rFonts w:eastAsia="Times New Roman" w:cs="Times New Roman"/>
          <w:szCs w:val="24"/>
        </w:rPr>
        <w:t>ο χρόνου, ήταν και πέρα για πέρα αναποτελεσματικό. Με το Εθνικό Μητρώο Ασθενών και τον Ηλεκτρονικό Φάκελο, πλέον, αυτές οι στρεβλώσεις θα εκλείψουν.</w:t>
      </w:r>
    </w:p>
    <w:p w14:paraId="7098EBF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Ρυθμίζεται η </w:t>
      </w:r>
      <w:proofErr w:type="spellStart"/>
      <w:r>
        <w:rPr>
          <w:rFonts w:eastAsia="Times New Roman" w:cs="Times New Roman"/>
          <w:szCs w:val="24"/>
        </w:rPr>
        <w:t>συνταγογράφηση</w:t>
      </w:r>
      <w:proofErr w:type="spellEnd"/>
      <w:r>
        <w:rPr>
          <w:rFonts w:eastAsia="Times New Roman" w:cs="Times New Roman"/>
          <w:szCs w:val="24"/>
        </w:rPr>
        <w:t xml:space="preserve"> των ναρκωτικών σκευασμάτων, με τρόπο ώστε να μπορούν πλέον να ανακουφίζονται κα</w:t>
      </w:r>
      <w:r>
        <w:rPr>
          <w:rFonts w:eastAsia="Times New Roman" w:cs="Times New Roman"/>
          <w:szCs w:val="24"/>
        </w:rPr>
        <w:t xml:space="preserve">τά βάση ογκολογικοί ασθενείς και όχι μόνο, σύμφωνα με τα σημερινά δεδομένα, χωρίς την παλιά ταλαιπωρία του να </w:t>
      </w:r>
      <w:proofErr w:type="spellStart"/>
      <w:r>
        <w:rPr>
          <w:rFonts w:eastAsia="Times New Roman" w:cs="Times New Roman"/>
          <w:szCs w:val="24"/>
        </w:rPr>
        <w:t>παρακαλάει</w:t>
      </w:r>
      <w:proofErr w:type="spellEnd"/>
      <w:r>
        <w:rPr>
          <w:rFonts w:eastAsia="Times New Roman" w:cs="Times New Roman"/>
          <w:szCs w:val="24"/>
        </w:rPr>
        <w:t xml:space="preserve"> ο ασθενής για να του γράψουν μια συνταγή ναρκωτικών.</w:t>
      </w:r>
    </w:p>
    <w:p w14:paraId="7098EBF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Δημιουργείται ο χώρος εποπτευόμενης χρήσης χρηστών. Αυτοί οι χώροι θα είναι εποπτε</w:t>
      </w:r>
      <w:r>
        <w:rPr>
          <w:rFonts w:eastAsia="Times New Roman" w:cs="Times New Roman"/>
          <w:szCs w:val="24"/>
        </w:rPr>
        <w:t>υόμενοι από δήμους ή από φορείς και εκεί θα εξασφαλίζονται τουλάχιστον δύο πράγματα. Το ένα ότι δεν θα έχουμε επιμολύνσεις, που αυτοί οι χρήστες υψηλού κινδύνου παθαίνουν συχνά, με αποτέλεσμα να διαταράσσεται η υγεία τους. Και δεύτερο, και σημαντικότερο, ε</w:t>
      </w:r>
      <w:r>
        <w:rPr>
          <w:rFonts w:eastAsia="Times New Roman" w:cs="Times New Roman"/>
          <w:szCs w:val="24"/>
        </w:rPr>
        <w:t xml:space="preserve">άν υπάρξει μια </w:t>
      </w:r>
      <w:proofErr w:type="spellStart"/>
      <w:r>
        <w:rPr>
          <w:rFonts w:eastAsia="Times New Roman" w:cs="Times New Roman"/>
          <w:szCs w:val="24"/>
        </w:rPr>
        <w:t>υπερδοσολογία</w:t>
      </w:r>
      <w:proofErr w:type="spellEnd"/>
      <w:r>
        <w:rPr>
          <w:rFonts w:eastAsia="Times New Roman" w:cs="Times New Roman"/>
          <w:szCs w:val="24"/>
        </w:rPr>
        <w:t>, αυτή μπορεί να αντιμετωπιστεί και να γλιτώσει η ζωή τους.</w:t>
      </w:r>
    </w:p>
    <w:p w14:paraId="7098EBF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Η εμπειρία που υπάρχει γύρω από αυτό το θέμα και από τον ΟΚΑΝΑ, που χρησιμοποιήθηκε για οκτώ μήνες περίπου, αλλά κυρίως στο εξωτερικό που έχει δοκιμαστεί, δείχνει ενθαρ</w:t>
      </w:r>
      <w:r>
        <w:rPr>
          <w:rFonts w:eastAsia="Times New Roman" w:cs="Times New Roman"/>
          <w:szCs w:val="24"/>
        </w:rPr>
        <w:t>ρυντικά αποτελέσματα.</w:t>
      </w:r>
    </w:p>
    <w:p w14:paraId="7098EBF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Τέλος, καθορίζονται οι προϋποθέσεις για χορήγηση ανθυγιεινού επιδόματος, η κυκλοφορία ηλεκτρονικών τσιγάρων χωρίς νικοτίνη και ρυθμίζονται και θέματα του Εθνικού Οργανισμού Μεταμοσχεύσεων. Είναι θέματα τα οποία έχουν χρονίσει. Ρυθμίζο</w:t>
      </w:r>
      <w:r>
        <w:rPr>
          <w:rFonts w:eastAsia="Times New Roman" w:cs="Times New Roman"/>
          <w:szCs w:val="24"/>
        </w:rPr>
        <w:t>νται όχι μόνο οι μεταμοσχεύσεις οργάνων, ιστών, αλλά και κυττάρων.</w:t>
      </w:r>
    </w:p>
    <w:p w14:paraId="7098EBF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μετά και την ακρόαση των φορέων, οι οποίοι τοποθετήθηκαν όλοι θετικά πλην ενός, πιστεύω ότι το παρόν νομοσχέδιο βοηθάει στην ανασυγκρότηση και τον εκσυγχρονισμ</w:t>
      </w:r>
      <w:r>
        <w:rPr>
          <w:rFonts w:eastAsia="Times New Roman" w:cs="Times New Roman"/>
          <w:szCs w:val="24"/>
        </w:rPr>
        <w:t>ό του συστήματος υγείας και ως τέτοιο, σας καλώ να το υπερψηφίσετε.</w:t>
      </w:r>
    </w:p>
    <w:p w14:paraId="7098EBF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098EBFA"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98EBFB" w14:textId="77777777" w:rsidR="00971A45" w:rsidRDefault="00ED091D">
      <w:pPr>
        <w:spacing w:line="600" w:lineRule="auto"/>
        <w:ind w:firstLine="720"/>
        <w:jc w:val="both"/>
        <w:rPr>
          <w:rFonts w:eastAsia="Times New Roman" w:cs="Times New Roman"/>
          <w:szCs w:val="24"/>
        </w:rPr>
      </w:pPr>
      <w:r w:rsidRPr="00A41E21">
        <w:rPr>
          <w:rFonts w:eastAsia="Times New Roman" w:cs="Times New Roman"/>
          <w:b/>
          <w:szCs w:val="24"/>
        </w:rPr>
        <w:lastRenderedPageBreak/>
        <w:t xml:space="preserve">ΠΡΟΕΔΡΕΥΩΝ (Δημήτριος </w:t>
      </w:r>
      <w:proofErr w:type="spellStart"/>
      <w:r w:rsidRPr="00A41E21">
        <w:rPr>
          <w:rFonts w:eastAsia="Times New Roman" w:cs="Times New Roman"/>
          <w:b/>
          <w:szCs w:val="24"/>
        </w:rPr>
        <w:t>Κρεμαστινός</w:t>
      </w:r>
      <w:proofErr w:type="spellEnd"/>
      <w:r w:rsidRPr="00A41E21">
        <w:rPr>
          <w:rFonts w:eastAsia="Times New Roman" w:cs="Times New Roman"/>
          <w:b/>
          <w:szCs w:val="24"/>
        </w:rPr>
        <w:t>):</w:t>
      </w:r>
      <w:r>
        <w:rPr>
          <w:rFonts w:eastAsia="Times New Roman" w:cs="Times New Roman"/>
          <w:szCs w:val="24"/>
        </w:rPr>
        <w:t xml:space="preserve"> Τον λόγο έχει ο εισηγητής της Νέας Δημοκρατίας κ. Φωτήλας επίσης για δεκαπέντε λεπτά.</w:t>
      </w:r>
    </w:p>
    <w:p w14:paraId="7098EBFC"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ΙΑ</w:t>
      </w:r>
      <w:r>
        <w:rPr>
          <w:rFonts w:eastAsia="Times New Roman" w:cs="Times New Roman"/>
          <w:b/>
          <w:szCs w:val="24"/>
        </w:rPr>
        <w:t>ΣΟΝΑΣ</w:t>
      </w:r>
      <w:r w:rsidRPr="00A41E21">
        <w:rPr>
          <w:rFonts w:eastAsia="Times New Roman" w:cs="Times New Roman"/>
          <w:b/>
          <w:szCs w:val="24"/>
        </w:rPr>
        <w:t xml:space="preserve"> </w:t>
      </w:r>
      <w:r w:rsidRPr="00A41E21">
        <w:rPr>
          <w:rFonts w:eastAsia="Times New Roman" w:cs="Times New Roman"/>
          <w:b/>
          <w:szCs w:val="24"/>
        </w:rPr>
        <w:t>ΦΩΤΗΛΑΣ:</w:t>
      </w:r>
      <w:r>
        <w:rPr>
          <w:rFonts w:eastAsia="Times New Roman" w:cs="Times New Roman"/>
          <w:szCs w:val="24"/>
        </w:rPr>
        <w:t xml:space="preserve"> Ευχαριστώ, κύριε Πρόεδρε.</w:t>
      </w:r>
    </w:p>
    <w:p w14:paraId="7098EBF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ηλίου φαεινότερο, και παρά τις απεγνωσμένες προσπάθειες που κάνει η Κυβέρνηση να πείσει περί του αντιθέτου, ότι τα πράγματα στην υγεία δεν πάνε καλά. Και δεν πάνε καλά γιατί η </w:t>
      </w:r>
      <w:r>
        <w:rPr>
          <w:rFonts w:eastAsia="Times New Roman" w:cs="Times New Roman"/>
          <w:szCs w:val="24"/>
        </w:rPr>
        <w:t xml:space="preserve">Κυβέρνηση είναι δέσμια των αντιλήψεων που μας οδήγησαν στην κρίση, δηλαδή κρατισμός, πελατειακές λογικές, προσλήψεις χωρίς ΑΣΕΠ και πάνω απ’ όλα μοναδική έννοια -εμμονή θα έλεγα- η σπίλωση των πολιτικών αντιπάλων. Δεν ασχολούνται με τίποτα άλλο. Μόνο αυτό </w:t>
      </w:r>
      <w:r>
        <w:rPr>
          <w:rFonts w:eastAsia="Times New Roman" w:cs="Times New Roman"/>
          <w:szCs w:val="24"/>
        </w:rPr>
        <w:t>τους ενδιαφέρει.</w:t>
      </w:r>
    </w:p>
    <w:p w14:paraId="7098EBF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Τα αποτελέσματα είναι δραματικά για τους πολίτες και ειδικά αυτούς που έχουν ανάγκη από άμεση νοσηλεία. Στην καθημερινότητα δεν αντιμετωπίστηκαν επαρκώς οι επιδημίες, για παράδειγμα όπως η πρόσφατη της γρίπης, αλλά και νόσοι, όπως της ιλαρ</w:t>
      </w:r>
      <w:r>
        <w:rPr>
          <w:rFonts w:eastAsia="Times New Roman" w:cs="Times New Roman"/>
          <w:szCs w:val="24"/>
        </w:rPr>
        <w:t xml:space="preserve">άς, αυτή των λοιμώξεων από τα κουνούπια. </w:t>
      </w:r>
    </w:p>
    <w:p w14:paraId="7098EBF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η </w:t>
      </w:r>
      <w:proofErr w:type="spellStart"/>
      <w:r>
        <w:rPr>
          <w:rFonts w:eastAsia="Times New Roman" w:cs="Times New Roman"/>
          <w:szCs w:val="24"/>
        </w:rPr>
        <w:t>κρατικίστικης</w:t>
      </w:r>
      <w:proofErr w:type="spellEnd"/>
      <w:r>
        <w:rPr>
          <w:rFonts w:eastAsia="Times New Roman" w:cs="Times New Roman"/>
          <w:szCs w:val="24"/>
        </w:rPr>
        <w:t xml:space="preserve"> λογικής εγκαθίδρυση αυτών των τοπικών μονάδων υγείας, που εισηγήθηκε η Κυβέρνηση το 2017, οδηγήθηκε σε παταγώδη αποτυχία. Σήμερα περίπου οι μισές λειτουργούν και αυτές δεν αντιμετωπίζουν β</w:t>
      </w:r>
      <w:r>
        <w:rPr>
          <w:rFonts w:eastAsia="Times New Roman" w:cs="Times New Roman"/>
          <w:szCs w:val="24"/>
        </w:rPr>
        <w:t>ασικά προβλήματα των πολιτών. Για αυτόν τον λόγο και οι ασθενείς καταφεύγουν όλοι στα νοσοκομεία, τα οποία βρίσκονται στα όρια της λειτουργίας τους, με τους ιατρούς και τους νοσηλευτές να καταβάλλουν πραγματικά υπεράνθρωπες προσπάθειες για να κάνουν τα αυτ</w:t>
      </w:r>
      <w:r>
        <w:rPr>
          <w:rFonts w:eastAsia="Times New Roman" w:cs="Times New Roman"/>
          <w:szCs w:val="24"/>
        </w:rPr>
        <w:t>ονόητα.</w:t>
      </w:r>
    </w:p>
    <w:p w14:paraId="7098EC0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Επιπλέον η πελατειακή λογική είναι παντού, στην απευθείας ανάθεση σε εταιρείες </w:t>
      </w:r>
      <w:r>
        <w:rPr>
          <w:rFonts w:eastAsia="Times New Roman" w:cs="Times New Roman"/>
          <w:szCs w:val="24"/>
          <w:lang w:val="en-US"/>
        </w:rPr>
        <w:t>security</w:t>
      </w:r>
      <w:r>
        <w:rPr>
          <w:rFonts w:eastAsia="Times New Roman" w:cs="Times New Roman"/>
          <w:szCs w:val="24"/>
        </w:rPr>
        <w:t xml:space="preserve"> στο ΚΕΕΛΠΝΟ, στις διαδικασίες πρόσληψης προσωπικού στο </w:t>
      </w:r>
      <w:r>
        <w:rPr>
          <w:rFonts w:eastAsia="Times New Roman" w:cs="Times New Roman"/>
          <w:szCs w:val="24"/>
        </w:rPr>
        <w:t>πρόγραμμα «</w:t>
      </w:r>
      <w:r>
        <w:rPr>
          <w:rFonts w:eastAsia="Times New Roman" w:cs="Times New Roman"/>
          <w:szCs w:val="24"/>
          <w:lang w:val="en-US"/>
        </w:rPr>
        <w:t>PHILOS</w:t>
      </w:r>
      <w:r>
        <w:rPr>
          <w:rFonts w:eastAsia="Times New Roman" w:cs="Times New Roman"/>
          <w:szCs w:val="24"/>
        </w:rPr>
        <w:t>»</w:t>
      </w:r>
      <w:r>
        <w:rPr>
          <w:rFonts w:eastAsia="Times New Roman" w:cs="Times New Roman"/>
          <w:szCs w:val="24"/>
        </w:rPr>
        <w:t xml:space="preserve"> χωρίς επί της ουσίας ΑΣΕΠ και τόσες άλλες. Και βέβαια ακόμα και σήμερα, που υπάρχει αν</w:t>
      </w:r>
      <w:r>
        <w:rPr>
          <w:rFonts w:eastAsia="Times New Roman" w:cs="Times New Roman"/>
          <w:szCs w:val="24"/>
        </w:rPr>
        <w:t xml:space="preserve">άγκη για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στα νοσοκομεία, δεν έχουν γίνει οι απαραίτητες ενέργειες.</w:t>
      </w:r>
    </w:p>
    <w:p w14:paraId="7098EC0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Θυμάμαι πριν τέσσερα χρόνια τον Πρωθυπουργό να διαβεβαιώνει στο Υπουργείο Υγείας για τις προσλήψεις. Όμως, προτεραιότητα είχαν τα δικά σας παιδιά και οι χιλιάδες μετα</w:t>
      </w:r>
      <w:r>
        <w:rPr>
          <w:rFonts w:eastAsia="Times New Roman" w:cs="Times New Roman"/>
          <w:szCs w:val="24"/>
        </w:rPr>
        <w:t>κλητοί που προσλάβατε και όχι τα προβλήματα του κόσμου.</w:t>
      </w:r>
    </w:p>
    <w:p w14:paraId="7098EC0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Χθες πάλι επαναλάβατε για νέες διακηρύξεις, για προσλήψεις δέκα χιλιάδων ιατρικού και νοσηλευτικού προσωπικού την επόμενη τετραετία. Τέσσερα χρόνια τους είχατε ξεχάσει και έρχεστε τώρα, παραμονή των </w:t>
      </w:r>
      <w:r>
        <w:rPr>
          <w:rFonts w:eastAsia="Times New Roman" w:cs="Times New Roman"/>
          <w:szCs w:val="24"/>
        </w:rPr>
        <w:t>εκλογών, πάλι να τάξετε διορισμούς. Είστε η επιτομή του παλιού στην πολιτική ζωή αυτού του τόπου και σας έχουν καταλάβει όλοι.</w:t>
      </w:r>
    </w:p>
    <w:p w14:paraId="7098EC03"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7098EC0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Πρόεδρε, παρακαλώ να επιβάλετε την τάξη γιατί είναι ζωηροί οι συνάδελφοι.</w:t>
      </w:r>
    </w:p>
    <w:p w14:paraId="7098EC0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w:t>
      </w:r>
      <w:r>
        <w:rPr>
          <w:rFonts w:eastAsia="Times New Roman" w:cs="Times New Roman"/>
          <w:b/>
          <w:szCs w:val="24"/>
        </w:rPr>
        <w:t>αστινός</w:t>
      </w:r>
      <w:proofErr w:type="spellEnd"/>
      <w:r>
        <w:rPr>
          <w:rFonts w:eastAsia="Times New Roman" w:cs="Times New Roman"/>
          <w:b/>
          <w:szCs w:val="24"/>
        </w:rPr>
        <w:t>):</w:t>
      </w:r>
      <w:r>
        <w:rPr>
          <w:rFonts w:eastAsia="Times New Roman" w:cs="Times New Roman"/>
          <w:szCs w:val="24"/>
        </w:rPr>
        <w:t xml:space="preserve"> Κύριοι συνάδελφοι, ειδικά οι ιατροί, ησυχία, παρακαλώ. </w:t>
      </w:r>
    </w:p>
    <w:p w14:paraId="7098EC0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ΙΑΣΟΝΑΣ </w:t>
      </w:r>
      <w:r>
        <w:rPr>
          <w:rFonts w:eastAsia="Times New Roman" w:cs="Times New Roman"/>
          <w:b/>
          <w:szCs w:val="24"/>
        </w:rPr>
        <w:t>ΦΩΤΗΛΑΣ:</w:t>
      </w:r>
      <w:r>
        <w:rPr>
          <w:rFonts w:eastAsia="Times New Roman" w:cs="Times New Roman"/>
          <w:szCs w:val="24"/>
        </w:rPr>
        <w:t xml:space="preserve"> Επί τη ευκαιρία θα ήθελα από αυτό το Βήμα να συγχαρώ τη νέα ηγεσία του Πανελλήνιου Ιατρικού Συλλόγου που οι ιατροί της έδωσαν μεγάλη νίκη στις εκλογές υπερψηφίζοντας τις φιλ</w:t>
      </w:r>
      <w:r>
        <w:rPr>
          <w:rFonts w:eastAsia="Times New Roman" w:cs="Times New Roman"/>
          <w:szCs w:val="24"/>
        </w:rPr>
        <w:t xml:space="preserve">ελεύθερες και μεταρρυθμιστικές δυνάμεις. Γιατί όπου στήνονται κάλπες στον χώρο της υγείας, είτε στους ιατρούς είτε στους νοσηλευτές είτε στο ΕΚΑΒ, είτε ακόμα </w:t>
      </w:r>
      <w:r>
        <w:rPr>
          <w:rFonts w:eastAsia="Times New Roman" w:cs="Times New Roman"/>
          <w:szCs w:val="24"/>
        </w:rPr>
        <w:lastRenderedPageBreak/>
        <w:t xml:space="preserve">και στην κάλπη του Υπουργείου Υγείας, η συντριβή των δυνάμεων του ΣΥΡΙΖΑ είναι γεγονός. </w:t>
      </w:r>
    </w:p>
    <w:p w14:paraId="7098EC0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Γιατί όσο</w:t>
      </w:r>
      <w:r>
        <w:rPr>
          <w:rFonts w:eastAsia="Times New Roman" w:cs="Times New Roman"/>
          <w:szCs w:val="24"/>
        </w:rPr>
        <w:t xml:space="preserve">ι εργάζονται στον τομέα της υγείας γνωρίζουν πολύ καλά τις συνέπειες της πολιτικής σας και δείχνουν τον δρόμο για τη μεγάλη πολιτική νίκη που έρχεται στις εκλογές του Μαΐου στους δήμους, τις περιφέρειες και ελπίζουμε και στην κάλπη των εθνικών εκλογών. </w:t>
      </w:r>
    </w:p>
    <w:p w14:paraId="7098EC0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Γι</w:t>
      </w:r>
      <w:r>
        <w:rPr>
          <w:rFonts w:eastAsia="Times New Roman" w:cs="Times New Roman"/>
          <w:szCs w:val="24"/>
        </w:rPr>
        <w:t>ατί όσοι εργάζονται στον χώρο της υγείας αγκάλιασαν και αγκαλιάζουν το πρόγραμμα της Νέας Δημοκρατίας για την αναβάθμιση στην υγεία, που παρουσιάσαμε πριν από λίγες ημέρες μετά από πολύχρονη διαβούλευση και πραγματικά διαβούλευση με όλους τους αρμόδιους φο</w:t>
      </w:r>
      <w:r>
        <w:rPr>
          <w:rFonts w:eastAsia="Times New Roman" w:cs="Times New Roman"/>
          <w:szCs w:val="24"/>
        </w:rPr>
        <w:t>ρείς.</w:t>
      </w:r>
    </w:p>
    <w:p w14:paraId="7098EC0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Τώρα η Κυβέρνηση –για να έρθω και στο προκείμενο νομοσχέδιο- έφερε αυτό το απίστευτα μεγάλης έκτασης νομοσχέδιο, </w:t>
      </w:r>
      <w:proofErr w:type="spellStart"/>
      <w:r>
        <w:rPr>
          <w:rFonts w:eastAsia="Times New Roman" w:cs="Times New Roman"/>
          <w:szCs w:val="24"/>
        </w:rPr>
        <w:t>εκατόν</w:t>
      </w:r>
      <w:proofErr w:type="spellEnd"/>
      <w:r>
        <w:rPr>
          <w:rFonts w:eastAsia="Times New Roman" w:cs="Times New Roman"/>
          <w:szCs w:val="24"/>
        </w:rPr>
        <w:t xml:space="preserve"> σαράντα επτά άρθρα, εκατοντάδες σελίδες, περίπου επτακόσιες.</w:t>
      </w:r>
      <w:r w:rsidRPr="00657D8E">
        <w:rPr>
          <w:rFonts w:eastAsia="Times New Roman" w:cs="Times New Roman"/>
          <w:szCs w:val="24"/>
        </w:rPr>
        <w:t xml:space="preserve"> </w:t>
      </w:r>
      <w:r>
        <w:rPr>
          <w:rFonts w:eastAsia="Times New Roman" w:cs="Times New Roman"/>
          <w:szCs w:val="24"/>
        </w:rPr>
        <w:t>Είναι μια κακή πρακτική νομοθέτησης, όπου δεν πρόλαβαν καν να τοποθετ</w:t>
      </w:r>
      <w:r>
        <w:rPr>
          <w:rFonts w:eastAsia="Times New Roman" w:cs="Times New Roman"/>
          <w:szCs w:val="24"/>
        </w:rPr>
        <w:t xml:space="preserve">ηθούν οι εκπρόσωποι των φορέων. </w:t>
      </w:r>
      <w:r>
        <w:rPr>
          <w:rFonts w:eastAsia="Times New Roman" w:cs="Times New Roman"/>
          <w:szCs w:val="24"/>
        </w:rPr>
        <w:lastRenderedPageBreak/>
        <w:t xml:space="preserve">Και φάνηκε και στην </w:t>
      </w:r>
      <w:r>
        <w:rPr>
          <w:rFonts w:eastAsia="Times New Roman" w:cs="Times New Roman"/>
          <w:szCs w:val="24"/>
        </w:rPr>
        <w:t xml:space="preserve">επιτροπή </w:t>
      </w:r>
      <w:r>
        <w:rPr>
          <w:rFonts w:eastAsia="Times New Roman" w:cs="Times New Roman"/>
          <w:szCs w:val="24"/>
        </w:rPr>
        <w:t>ότι η Κυβέρνηση παραμένει δέσμια των ιδεοληψιών της, κυρίως σε ό,τι έχει να κάνει με το τμήμα του νομοσχεδίου που σχετίζεται με τον Οργανισμό που αντικαθιστά το ΚΕΕΛΠΝΟ, τον ΕΟΔΥ στα άρθρα 48 έως</w:t>
      </w:r>
      <w:r>
        <w:rPr>
          <w:rFonts w:eastAsia="Times New Roman" w:cs="Times New Roman"/>
          <w:szCs w:val="24"/>
        </w:rPr>
        <w:t xml:space="preserve"> 63. </w:t>
      </w:r>
    </w:p>
    <w:p w14:paraId="7098EC0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Εμείς ως Νέα Δημοκρατία αποδείξαμε με συγκεκριμένα στοιχεία ότι η ευρωπαϊκή εμπειρία προκρίνει τη λειτουργία οργανισμών για τη δημόσια υγεία ως νομικά πρόσωπα ιδιωτικού δικαίου και το κάνουν, όχι από εμμονή, αλλά γιατί έχουν καλύτερη ευελιξία σε έκτα</w:t>
      </w:r>
      <w:r>
        <w:rPr>
          <w:rFonts w:eastAsia="Times New Roman" w:cs="Times New Roman"/>
          <w:szCs w:val="24"/>
        </w:rPr>
        <w:t>κτες περιστάσεις που απαιτούνται, όπως στις επιδημίες, τις ιώσεις, τις φυσικές καταστροφές. Δεν επιθυμούν νομικά πρόσωπα δημοσίου δικαίου που δημιουργούν περισσότερα προβλήματα γραφειοκρατίας και μη αποτελεσματικής λειτουργίας. Κι αυτό δεν το επισημάναμε μ</w:t>
      </w:r>
      <w:r>
        <w:rPr>
          <w:rFonts w:eastAsia="Times New Roman" w:cs="Times New Roman"/>
          <w:szCs w:val="24"/>
        </w:rPr>
        <w:t xml:space="preserve">όνο εμείς, αλλά ακόμη και δικοί σας διακεκριμένοι συνεργάτες, όπως ο κ. Παναγιωτόπουλος, πολύτιμος συνεργάτης του </w:t>
      </w:r>
      <w:r>
        <w:rPr>
          <w:rFonts w:eastAsia="Times New Roman" w:cs="Times New Roman"/>
          <w:szCs w:val="24"/>
        </w:rPr>
        <w:t xml:space="preserve">κ. </w:t>
      </w:r>
      <w:r>
        <w:rPr>
          <w:rFonts w:eastAsia="Times New Roman" w:cs="Times New Roman"/>
          <w:szCs w:val="24"/>
        </w:rPr>
        <w:t xml:space="preserve">Ξανθού είπε ακριβώς τα ίδια. </w:t>
      </w:r>
    </w:p>
    <w:p w14:paraId="7098EC0B" w14:textId="77777777" w:rsidR="00971A45" w:rsidRDefault="00ED091D">
      <w:pPr>
        <w:spacing w:line="600" w:lineRule="auto"/>
        <w:ind w:firstLine="720"/>
        <w:jc w:val="both"/>
        <w:rPr>
          <w:rFonts w:eastAsia="Times New Roman" w:cs="Times New Roman"/>
        </w:rPr>
      </w:pPr>
      <w:r>
        <w:rPr>
          <w:rFonts w:eastAsia="Times New Roman" w:cs="Times New Roman"/>
          <w:szCs w:val="24"/>
        </w:rPr>
        <w:t xml:space="preserve">Καταθέτω στα Πρακτικά την τοποθέτηση </w:t>
      </w:r>
      <w:r>
        <w:rPr>
          <w:rFonts w:eastAsia="Times New Roman" w:cs="Times New Roman"/>
        </w:rPr>
        <w:t>του επιστήμονα, του διακεκριμένου συνεργάτη σας, δηλαδή, πως «η δημιουργ</w:t>
      </w:r>
      <w:r>
        <w:rPr>
          <w:rFonts w:eastAsia="Times New Roman" w:cs="Times New Roman"/>
        </w:rPr>
        <w:t xml:space="preserve">ία νομικού προσώπου δημοσίου δικαίου -αυτοτελή τον διαβάζω- περισσότερα προβλήματα θα δημιουργήσει, παρά θα λύσει στην </w:t>
      </w:r>
      <w:r>
        <w:rPr>
          <w:rFonts w:eastAsia="Times New Roman" w:cs="Times New Roman"/>
        </w:rPr>
        <w:lastRenderedPageBreak/>
        <w:t xml:space="preserve">προάσπιση της δημόσιας υγείας των πολιτών που είναι και το ζητούμενο». </w:t>
      </w:r>
    </w:p>
    <w:p w14:paraId="7098EC0C" w14:textId="77777777" w:rsidR="00971A45" w:rsidRDefault="00ED091D">
      <w:pPr>
        <w:spacing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w:t>
      </w:r>
      <w:proofErr w:type="spellStart"/>
      <w:r>
        <w:rPr>
          <w:rFonts w:eastAsia="Times New Roman" w:cs="Times New Roman"/>
        </w:rPr>
        <w:t>Ιάσονας</w:t>
      </w:r>
      <w:proofErr w:type="spellEnd"/>
      <w:r>
        <w:rPr>
          <w:rFonts w:eastAsia="Times New Roman" w:cs="Times New Roman"/>
        </w:rPr>
        <w:t xml:space="preserve"> </w:t>
      </w:r>
      <w:r>
        <w:rPr>
          <w:rFonts w:eastAsia="Times New Roman" w:cs="Times New Roman"/>
        </w:rPr>
        <w:t xml:space="preserve">Φωτήλας </w:t>
      </w:r>
      <w:r w:rsidRPr="000731CA">
        <w:rPr>
          <w:rFonts w:eastAsia="Times New Roman" w:cs="Times New Roman"/>
        </w:rPr>
        <w:t xml:space="preserve">καταθέτει για τα </w:t>
      </w:r>
      <w:r w:rsidRPr="000731CA">
        <w:rPr>
          <w:rFonts w:eastAsia="Times New Roman" w:cs="Times New Roman"/>
        </w:rPr>
        <w:t>Πρακτικά τ</w:t>
      </w:r>
      <w:r>
        <w:rPr>
          <w:rFonts w:eastAsia="Times New Roman" w:cs="Times New Roman"/>
        </w:rPr>
        <w:t>ο προαναφερθέν</w:t>
      </w:r>
      <w:r w:rsidRPr="000731CA">
        <w:rPr>
          <w:rFonts w:eastAsia="Times New Roman" w:cs="Times New Roman"/>
        </w:rPr>
        <w:t xml:space="preserve"> έγγραφ</w:t>
      </w:r>
      <w:r>
        <w:rPr>
          <w:rFonts w:eastAsia="Times New Roman" w:cs="Times New Roman"/>
        </w:rPr>
        <w:t>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7098EC0D" w14:textId="77777777" w:rsidR="00971A45" w:rsidRDefault="00ED091D">
      <w:pPr>
        <w:spacing w:line="600" w:lineRule="auto"/>
        <w:ind w:firstLine="720"/>
        <w:jc w:val="both"/>
        <w:rPr>
          <w:rFonts w:eastAsia="Times New Roman" w:cs="Times New Roman"/>
        </w:rPr>
      </w:pPr>
      <w:r>
        <w:rPr>
          <w:rFonts w:eastAsia="Times New Roman" w:cs="Times New Roman"/>
        </w:rPr>
        <w:t xml:space="preserve">Κανείς δεν λέει ότι το ΚΕΕΛΠΝΟ δεν είχε προβλήματα. Ήταν προβλήματα που έπρεπε να αντιμετωπιστούν, αλλά αυτό δεν </w:t>
      </w:r>
      <w:r>
        <w:rPr>
          <w:rFonts w:eastAsia="Times New Roman" w:cs="Times New Roman"/>
        </w:rPr>
        <w:t>σημαίνει ότι στη θέση του πρέπει να φτιάξουμε έναν ακόμα περισσότερο δυσκίνητο και γραφειοκρατικό Οργανισμό ως νομικό πρόσωπο δημοσίου δικαίου που ούτε τους εργαζόμενους του Οργανισμού εξασφαλίζει, όπως το καταλαβαίνουν πλέον και οι ίδιοι. Σας επισημαίνουμ</w:t>
      </w:r>
      <w:r>
        <w:rPr>
          <w:rFonts w:eastAsia="Times New Roman" w:cs="Times New Roman"/>
        </w:rPr>
        <w:t xml:space="preserve">ε ότι σας ζητήσαμε -και σας ζητάμε ακόμα- να μας φέρετε την </w:t>
      </w:r>
      <w:r>
        <w:rPr>
          <w:rFonts w:eastAsia="Times New Roman" w:cs="Times New Roman"/>
        </w:rPr>
        <w:t xml:space="preserve">έκθεση </w:t>
      </w:r>
      <w:r>
        <w:rPr>
          <w:rFonts w:eastAsia="Times New Roman" w:cs="Times New Roman"/>
        </w:rPr>
        <w:t xml:space="preserve">της Νομοπαρασκευαστικής Επιτροπής της Βουλής για το θέμα, που ακόμα να μας την παραδώσετε, για να δούμε τι λέει για το κρίσιμο θέμα της νομικής μορφής του Οργανισμού. </w:t>
      </w:r>
    </w:p>
    <w:p w14:paraId="7098EC0E" w14:textId="77777777" w:rsidR="00971A45" w:rsidRDefault="00ED091D">
      <w:pPr>
        <w:spacing w:line="600" w:lineRule="auto"/>
        <w:ind w:firstLine="720"/>
        <w:jc w:val="both"/>
        <w:rPr>
          <w:rFonts w:eastAsia="Times New Roman" w:cs="Times New Roman"/>
        </w:rPr>
      </w:pPr>
      <w:r>
        <w:rPr>
          <w:rFonts w:eastAsia="Times New Roman" w:cs="Times New Roman"/>
        </w:rPr>
        <w:lastRenderedPageBreak/>
        <w:t>Και ενδεικτικό, κύριε</w:t>
      </w:r>
      <w:r>
        <w:rPr>
          <w:rFonts w:eastAsia="Times New Roman" w:cs="Times New Roman"/>
        </w:rPr>
        <w:t xml:space="preserve"> Υπουργέ, της κομματικής σας λογικής είναι ότι οι αποφάσεις του Δ.Σ. θα περνούν πρώτα από την έγκριση της Γενικής Διεύθυνσης Δημόσιας Υγείας του Υπουργείου, δηλαδή πάλι ασφυκτικός έλεγχος και γραφειοκρατικές διαδικασίες και υπονόμευση κάθε αυτονομίας του ν</w:t>
      </w:r>
      <w:r>
        <w:rPr>
          <w:rFonts w:eastAsia="Times New Roman" w:cs="Times New Roman"/>
        </w:rPr>
        <w:t xml:space="preserve">έου Οργανισμού. </w:t>
      </w:r>
    </w:p>
    <w:p w14:paraId="7098EC0F" w14:textId="77777777" w:rsidR="00971A45" w:rsidRDefault="00ED091D">
      <w:pPr>
        <w:spacing w:line="600" w:lineRule="auto"/>
        <w:ind w:firstLine="720"/>
        <w:jc w:val="both"/>
        <w:rPr>
          <w:rFonts w:eastAsia="Times New Roman" w:cs="Times New Roman"/>
        </w:rPr>
      </w:pPr>
      <w:r>
        <w:rPr>
          <w:rFonts w:eastAsia="Times New Roman" w:cs="Times New Roman"/>
        </w:rPr>
        <w:t>Τέλος, υπάρχει και θέμα με τη διάταξη του άρθρου 54 για τις έκτακτες περιπτώσεις ανάθεσης συμβάσεων που η Ενιαία Ανεξάρτητη Αρχή Δημοσίων Συμβάσεων είναι αρνητική ως προς τη σύντμηση της προβλεπόμενης στο άρθρο 2, παράγραφος 2, περίπτωση γ</w:t>
      </w:r>
      <w:r>
        <w:rPr>
          <w:rFonts w:eastAsia="Times New Roman" w:cs="Times New Roman"/>
        </w:rPr>
        <w:t xml:space="preserve">΄, υποπερίπτωση </w:t>
      </w:r>
      <w:proofErr w:type="spellStart"/>
      <w:r>
        <w:rPr>
          <w:rFonts w:eastAsia="Times New Roman" w:cs="Times New Roman"/>
        </w:rPr>
        <w:t>δδ</w:t>
      </w:r>
      <w:proofErr w:type="spellEnd"/>
      <w:r>
        <w:rPr>
          <w:rFonts w:eastAsia="Times New Roman" w:cs="Times New Roman"/>
        </w:rPr>
        <w:t xml:space="preserve">΄ προθεσμίας της διάταξης. </w:t>
      </w:r>
    </w:p>
    <w:p w14:paraId="7098EC10" w14:textId="77777777" w:rsidR="00971A45" w:rsidRDefault="00ED091D">
      <w:pPr>
        <w:spacing w:line="600" w:lineRule="auto"/>
        <w:ind w:firstLine="720"/>
        <w:jc w:val="both"/>
        <w:rPr>
          <w:rFonts w:eastAsia="Times New Roman" w:cs="Times New Roman"/>
        </w:rPr>
      </w:pPr>
      <w:r>
        <w:rPr>
          <w:rFonts w:eastAsia="Times New Roman" w:cs="Times New Roman"/>
        </w:rPr>
        <w:t>Τώρα στο πρώτο μέρος του νομοσχεδίου, στα άρθρα 1 έως 47: Οι ρυθμίσεις αφορούν στο πλαίσιο λειτουργίας των ιδιωτικών κλινικών. Πράγματι είναι ένα τοπίο το οποίο έπρεπε να ρυθμιστεί. Όμως και εκεί ανεξήγητα προβ</w:t>
      </w:r>
      <w:r>
        <w:rPr>
          <w:rFonts w:eastAsia="Times New Roman" w:cs="Times New Roman"/>
        </w:rPr>
        <w:t xml:space="preserve">αίνετε σε μια </w:t>
      </w:r>
      <w:proofErr w:type="spellStart"/>
      <w:r>
        <w:rPr>
          <w:rFonts w:eastAsia="Times New Roman" w:cs="Times New Roman"/>
        </w:rPr>
        <w:t>αυστηροποίηση</w:t>
      </w:r>
      <w:proofErr w:type="spellEnd"/>
      <w:r>
        <w:rPr>
          <w:rFonts w:eastAsia="Times New Roman" w:cs="Times New Roman"/>
        </w:rPr>
        <w:t xml:space="preserve"> του πλαισίου στο οποίο κάποιος μπορεί να έχει άδεια λειτουργίας κλινικής και μάλιστα η </w:t>
      </w:r>
      <w:proofErr w:type="spellStart"/>
      <w:r>
        <w:rPr>
          <w:rFonts w:eastAsia="Times New Roman" w:cs="Times New Roman"/>
        </w:rPr>
        <w:t>αυστηροποίηση</w:t>
      </w:r>
      <w:proofErr w:type="spellEnd"/>
      <w:r>
        <w:rPr>
          <w:rFonts w:eastAsia="Times New Roman" w:cs="Times New Roman"/>
        </w:rPr>
        <w:t xml:space="preserve"> είναι χωρίς κα</w:t>
      </w:r>
      <w:r>
        <w:rPr>
          <w:rFonts w:eastAsia="Times New Roman" w:cs="Times New Roman"/>
        </w:rPr>
        <w:t>μ</w:t>
      </w:r>
      <w:r>
        <w:rPr>
          <w:rFonts w:eastAsia="Times New Roman" w:cs="Times New Roman"/>
        </w:rPr>
        <w:t xml:space="preserve">μία λογική. </w:t>
      </w:r>
    </w:p>
    <w:p w14:paraId="7098EC11" w14:textId="77777777" w:rsidR="00971A45" w:rsidRDefault="00ED091D">
      <w:pPr>
        <w:spacing w:line="600" w:lineRule="auto"/>
        <w:ind w:firstLine="720"/>
        <w:jc w:val="both"/>
        <w:rPr>
          <w:rFonts w:eastAsia="Times New Roman" w:cs="Times New Roman"/>
        </w:rPr>
      </w:pPr>
      <w:r>
        <w:rPr>
          <w:rFonts w:eastAsia="Times New Roman" w:cs="Times New Roman"/>
        </w:rPr>
        <w:lastRenderedPageBreak/>
        <w:t>Μας είπατε ότι θα φέρετε κάποιες αλλαγές και ακόμη περιμένουμε να τις δούμε. Δηλαδή, λέμε για παράδ</w:t>
      </w:r>
      <w:r>
        <w:rPr>
          <w:rFonts w:eastAsia="Times New Roman" w:cs="Times New Roman"/>
        </w:rPr>
        <w:t xml:space="preserve">ειγμα ότι ένας άνθρωπος ο οποίος έχει καταδικαστεί σε ένα πλημμέλημα, πρωτόδικα κιόλας, και έχει φάει έναν χρόνο φυλάκισης, δεν έχει δικαίωμα να έχει άδεια. Έναν χρόνο φυλάκισης μπορεί να πάει κάποιος ο οποίος έχει πάθει ένα τροχαίο, κάποιος ο οποίος έχει </w:t>
      </w:r>
      <w:r>
        <w:rPr>
          <w:rFonts w:eastAsia="Times New Roman" w:cs="Times New Roman"/>
        </w:rPr>
        <w:t>μια πολεοδομική διάταξη. Δηλαδή, είναι παράλογο, αντί να συσχετίζετε τον αποκλεισμό με το συγκεκριμένο είδος, το αντικείμενο του εγκλήματος, το συσχετίζετε με το όριο της ποινής. Δεν υπάρχει λογική κα</w:t>
      </w:r>
      <w:r>
        <w:rPr>
          <w:rFonts w:eastAsia="Times New Roman" w:cs="Times New Roman"/>
        </w:rPr>
        <w:t>μ</w:t>
      </w:r>
      <w:r>
        <w:rPr>
          <w:rFonts w:eastAsia="Times New Roman" w:cs="Times New Roman"/>
        </w:rPr>
        <w:t xml:space="preserve">μία. </w:t>
      </w:r>
    </w:p>
    <w:p w14:paraId="7098EC12" w14:textId="77777777" w:rsidR="00971A45" w:rsidRDefault="00ED091D">
      <w:pPr>
        <w:spacing w:line="600" w:lineRule="auto"/>
        <w:ind w:firstLine="720"/>
        <w:jc w:val="both"/>
        <w:rPr>
          <w:rFonts w:eastAsia="Times New Roman" w:cs="Times New Roman"/>
        </w:rPr>
      </w:pPr>
      <w:r>
        <w:rPr>
          <w:rFonts w:eastAsia="Times New Roman" w:cs="Times New Roman"/>
        </w:rPr>
        <w:t>Δεν είδαμε κα</w:t>
      </w:r>
      <w:r>
        <w:rPr>
          <w:rFonts w:eastAsia="Times New Roman" w:cs="Times New Roman"/>
        </w:rPr>
        <w:t>μ</w:t>
      </w:r>
      <w:r>
        <w:rPr>
          <w:rFonts w:eastAsia="Times New Roman" w:cs="Times New Roman"/>
        </w:rPr>
        <w:t xml:space="preserve">μία αλλαγή στο άρθρο 8 που </w:t>
      </w:r>
      <w:proofErr w:type="spellStart"/>
      <w:r>
        <w:rPr>
          <w:rFonts w:eastAsia="Times New Roman" w:cs="Times New Roman"/>
        </w:rPr>
        <w:t>αυστηροπ</w:t>
      </w:r>
      <w:r>
        <w:rPr>
          <w:rFonts w:eastAsia="Times New Roman" w:cs="Times New Roman"/>
        </w:rPr>
        <w:t>οιείτε</w:t>
      </w:r>
      <w:proofErr w:type="spellEnd"/>
      <w:r>
        <w:rPr>
          <w:rFonts w:eastAsia="Times New Roman" w:cs="Times New Roman"/>
        </w:rPr>
        <w:t xml:space="preserve"> τα κριτήρια για τη λειτουργία των ιδιωτικών κλινικών. Εμείς επιμένουμε: Αυτό μπορεί να οδηγήσει σε κλείσιμο περίπου το ένα τρίτο από τις ιδιωτικές κλινικές που λειτουργούν με οδυνηρές συνέπειες για περίπου χίλιους πεντακόσιους εργαζόμενους σ’ αυτές.</w:t>
      </w:r>
      <w:r>
        <w:rPr>
          <w:rFonts w:eastAsia="Times New Roman" w:cs="Times New Roman"/>
        </w:rPr>
        <w:t xml:space="preserve"> Αποτελεί, βέβαια, και αντικίνητρο για επενδύσεις. Τι σας λέω, βέβαια, τώρα;</w:t>
      </w:r>
    </w:p>
    <w:p w14:paraId="7098EC13" w14:textId="77777777" w:rsidR="00971A45" w:rsidRDefault="00ED091D">
      <w:pPr>
        <w:spacing w:line="600" w:lineRule="auto"/>
        <w:ind w:firstLine="720"/>
        <w:jc w:val="both"/>
        <w:rPr>
          <w:rFonts w:eastAsia="Times New Roman" w:cs="Times New Roman"/>
        </w:rPr>
      </w:pPr>
      <w:r>
        <w:rPr>
          <w:rFonts w:eastAsia="Times New Roman" w:cs="Times New Roman"/>
        </w:rPr>
        <w:lastRenderedPageBreak/>
        <w:t>Επίσης, έχουμε ένσταση με τη ρύθμιση του άρθρου 13, παράγραφος 3, που προβλέπει πως οι εργαζόμενοι και οι υποκειμενικά υπεύθυνοι ιατροί αλλά και οι εφημερεύοντες ιατροί παρέχουν υ</w:t>
      </w:r>
      <w:r>
        <w:rPr>
          <w:rFonts w:eastAsia="Times New Roman" w:cs="Times New Roman"/>
        </w:rPr>
        <w:t>ποχρεωτικά τις υπηρεσίες τους με σύμβαση εξαρτημένης εργασίας, δηλαδή οκτάωρο. Θα κάνει το οκτάωρό του και αν τον θέλει μετά πώς θα έρθει; Θα έρθει παράνομα μετά μέσα στην κλινική για να κάνει τη δουλειά του; Διότι αυτόν μπορεί να τον φωνάζουν στις δώδεκα,</w:t>
      </w:r>
      <w:r>
        <w:rPr>
          <w:rFonts w:eastAsia="Times New Roman" w:cs="Times New Roman"/>
        </w:rPr>
        <w:t xml:space="preserve"> στη μία, στις δυο, γιατί είναι γιατρός, δεν είναι δημόσιος υπάλληλος. </w:t>
      </w:r>
    </w:p>
    <w:p w14:paraId="7098EC14" w14:textId="77777777" w:rsidR="00971A45" w:rsidRDefault="00ED091D">
      <w:pPr>
        <w:spacing w:line="600" w:lineRule="auto"/>
        <w:ind w:firstLine="720"/>
        <w:jc w:val="both"/>
        <w:rPr>
          <w:rFonts w:eastAsia="Times New Roman" w:cs="Times New Roman"/>
        </w:rPr>
      </w:pPr>
      <w:r>
        <w:rPr>
          <w:rFonts w:eastAsia="Times New Roman" w:cs="Times New Roman"/>
        </w:rPr>
        <w:t xml:space="preserve">Όσον αφορά στη διάταξη του άρθρου 21, πρόκειται για μια </w:t>
      </w:r>
      <w:proofErr w:type="spellStart"/>
      <w:r>
        <w:rPr>
          <w:rFonts w:eastAsia="Times New Roman" w:cs="Times New Roman"/>
        </w:rPr>
        <w:t>εργαλειοποίηση</w:t>
      </w:r>
      <w:proofErr w:type="spellEnd"/>
      <w:r>
        <w:rPr>
          <w:rFonts w:eastAsia="Times New Roman" w:cs="Times New Roman"/>
        </w:rPr>
        <w:t xml:space="preserve"> μιας υφιστάμενης ρύθμισης της Κυβέρνησης του ΣΥΡΙΖΑ που δεν βάζει ενιαίους κανόνες και δεν διασφαλίζει την ισότητ</w:t>
      </w:r>
      <w:r>
        <w:rPr>
          <w:rFonts w:eastAsia="Times New Roman" w:cs="Times New Roman"/>
        </w:rPr>
        <w:t xml:space="preserve">α ανάμεσα σε όλους τους εμπλεκόμενους. </w:t>
      </w:r>
    </w:p>
    <w:p w14:paraId="7098EC15" w14:textId="77777777" w:rsidR="00971A45" w:rsidRDefault="00ED091D">
      <w:pPr>
        <w:spacing w:line="600" w:lineRule="auto"/>
        <w:ind w:firstLine="720"/>
        <w:jc w:val="both"/>
        <w:rPr>
          <w:rFonts w:eastAsia="Times New Roman" w:cs="Times New Roman"/>
        </w:rPr>
      </w:pPr>
      <w:r>
        <w:rPr>
          <w:rFonts w:eastAsia="Times New Roman" w:cs="Times New Roman"/>
        </w:rPr>
        <w:t xml:space="preserve">Τέλος, δείγμα της προχειρότητας με την οποία φτιάξατε αυτό το νομοσχέδιο είναι αυτό που αναφέρεται στο </w:t>
      </w:r>
      <w:r>
        <w:rPr>
          <w:rFonts w:eastAsia="Times New Roman" w:cs="Times New Roman"/>
        </w:rPr>
        <w:t>παράρτημα</w:t>
      </w:r>
      <w:r>
        <w:rPr>
          <w:rFonts w:eastAsia="Times New Roman" w:cs="Times New Roman"/>
        </w:rPr>
        <w:t xml:space="preserve">, ότι πρέπει να υπάρχουν στις ιδιωτικές κλινικές τα συγκεκριμένα μηχανήματα. </w:t>
      </w:r>
      <w:r w:rsidRPr="00902E8B">
        <w:rPr>
          <w:rFonts w:eastAsia="Times New Roman" w:cs="Times New Roman"/>
        </w:rPr>
        <w:t>Τα νέα</w:t>
      </w:r>
      <w:r>
        <w:rPr>
          <w:rFonts w:eastAsia="Times New Roman" w:cs="Times New Roman"/>
        </w:rPr>
        <w:t xml:space="preserve"> μηχανήματα που βάζετ</w:t>
      </w:r>
      <w:r>
        <w:rPr>
          <w:rFonts w:eastAsia="Times New Roman" w:cs="Times New Roman"/>
        </w:rPr>
        <w:t xml:space="preserve">ε τα έχετε κάνει </w:t>
      </w:r>
      <w:r>
        <w:rPr>
          <w:rFonts w:eastAsia="Times New Roman" w:cs="Times New Roman"/>
          <w:lang w:val="en-US"/>
        </w:rPr>
        <w:t>copy</w:t>
      </w:r>
      <w:r w:rsidRPr="00E46AED">
        <w:rPr>
          <w:rFonts w:eastAsia="Times New Roman" w:cs="Times New Roman"/>
        </w:rPr>
        <w:t xml:space="preserve"> </w:t>
      </w:r>
      <w:r>
        <w:rPr>
          <w:rFonts w:eastAsia="Times New Roman" w:cs="Times New Roman"/>
          <w:lang w:val="en-US"/>
        </w:rPr>
        <w:t>paste</w:t>
      </w:r>
      <w:r>
        <w:rPr>
          <w:rFonts w:eastAsia="Times New Roman" w:cs="Times New Roman"/>
        </w:rPr>
        <w:t xml:space="preserve"> –</w:t>
      </w:r>
      <w:r>
        <w:rPr>
          <w:rFonts w:eastAsia="Times New Roman" w:cs="Times New Roman"/>
        </w:rPr>
        <w:t>«</w:t>
      </w:r>
      <w:proofErr w:type="spellStart"/>
      <w:r>
        <w:rPr>
          <w:rFonts w:eastAsia="Times New Roman" w:cs="Times New Roman"/>
        </w:rPr>
        <w:t>κόπι</w:t>
      </w:r>
      <w:proofErr w:type="spellEnd"/>
      <w:r>
        <w:rPr>
          <w:rFonts w:eastAsia="Times New Roman" w:cs="Times New Roman"/>
        </w:rPr>
        <w:t xml:space="preserve"> </w:t>
      </w:r>
      <w:proofErr w:type="spellStart"/>
      <w:r>
        <w:rPr>
          <w:rFonts w:eastAsia="Times New Roman" w:cs="Times New Roman"/>
        </w:rPr>
        <w:t>πάστε</w:t>
      </w:r>
      <w:proofErr w:type="spellEnd"/>
      <w:r>
        <w:rPr>
          <w:rFonts w:eastAsia="Times New Roman" w:cs="Times New Roman"/>
        </w:rPr>
        <w:t>»</w:t>
      </w:r>
      <w:r>
        <w:rPr>
          <w:rFonts w:eastAsia="Times New Roman" w:cs="Times New Roman"/>
        </w:rPr>
        <w:t xml:space="preserve">, για να με καταλάβει και ο κ. </w:t>
      </w:r>
      <w:proofErr w:type="spellStart"/>
      <w:r>
        <w:rPr>
          <w:rFonts w:eastAsia="Times New Roman" w:cs="Times New Roman"/>
        </w:rPr>
        <w:t>Πολάκης</w:t>
      </w:r>
      <w:proofErr w:type="spellEnd"/>
      <w:r>
        <w:rPr>
          <w:rFonts w:eastAsia="Times New Roman" w:cs="Times New Roman"/>
        </w:rPr>
        <w:t xml:space="preserve">- από </w:t>
      </w:r>
      <w:r>
        <w:rPr>
          <w:rFonts w:eastAsia="Times New Roman" w:cs="Times New Roman"/>
        </w:rPr>
        <w:lastRenderedPageBreak/>
        <w:t>τα προεδρικά διατάγματα προ εικοσαετίας και προ τριακονταετίας. Είναι μηχανήματα τα οποία αναφέρονται και τα οποία δεν υπάρχουν πια, διότι έχουν αντικατασταθεί από πιο εξε</w:t>
      </w:r>
      <w:r>
        <w:rPr>
          <w:rFonts w:eastAsia="Times New Roman" w:cs="Times New Roman"/>
        </w:rPr>
        <w:t xml:space="preserve">λιγμένα, διότι για τρία μηχανήματα από εκείνα που βάζετε, τώρα πλέον βγαίνουν σε ένα μηχάνημα. Τίποτα, τα αντιγράψαμε, απλά να δούμε ότι κάτι κάναμε. </w:t>
      </w:r>
    </w:p>
    <w:p w14:paraId="7098EC16" w14:textId="77777777" w:rsidR="00971A45" w:rsidRDefault="00ED091D">
      <w:pPr>
        <w:spacing w:line="600" w:lineRule="auto"/>
        <w:ind w:firstLine="720"/>
        <w:jc w:val="both"/>
        <w:rPr>
          <w:rFonts w:eastAsia="Times New Roman" w:cs="Times New Roman"/>
        </w:rPr>
      </w:pPr>
      <w:r>
        <w:rPr>
          <w:rFonts w:eastAsia="Times New Roman" w:cs="Times New Roman"/>
        </w:rPr>
        <w:t>Τώρα στο μέρος που αφορά το Εθνικό Ινστιτούτο Νεοπλασιών, άρθρα 63 έως 80: Εδώ –ω, του θαύματος!- φτιάχνε</w:t>
      </w:r>
      <w:r>
        <w:rPr>
          <w:rFonts w:eastAsia="Times New Roman" w:cs="Times New Roman"/>
        </w:rPr>
        <w:t>τε ένα νομικό πρόσωπο ιδιωτικού δικαίου. Πάλι καλά που δεν φτιάχνετε άλλο ένα νομικό πρόσωπο δημοσίου δικαίου. Κ</w:t>
      </w:r>
      <w:r w:rsidRPr="000B1F4E">
        <w:rPr>
          <w:rFonts w:eastAsia="Times New Roman" w:cs="Times New Roman"/>
        </w:rPr>
        <w:t>αι με αφορμή τη δημιουρ</w:t>
      </w:r>
      <w:r>
        <w:rPr>
          <w:rFonts w:eastAsia="Times New Roman" w:cs="Times New Roman"/>
        </w:rPr>
        <w:t xml:space="preserve">γία του να πω, όσο κι αν εσείς προσπαθείτε να πείσετε για το αντίθετο, ότι εάν υπήρχε και λειτούργησε ως Διεύθυνση </w:t>
      </w:r>
      <w:r>
        <w:rPr>
          <w:rFonts w:eastAsia="Times New Roman" w:cs="Times New Roman"/>
        </w:rPr>
        <w:t>στο πλ</w:t>
      </w:r>
      <w:r>
        <w:rPr>
          <w:rFonts w:eastAsia="Times New Roman" w:cs="Times New Roman"/>
        </w:rPr>
        <w:t xml:space="preserve">αίσιο </w:t>
      </w:r>
      <w:r>
        <w:rPr>
          <w:rFonts w:eastAsia="Times New Roman" w:cs="Times New Roman"/>
        </w:rPr>
        <w:t xml:space="preserve">του ΚΕΕΛΠΝΟ, και μάλιστα με εξασφαλισμένη χρηματοδότηση, εσείς το απαξιώσατε και τώρα φτιάχνετε ένα νομικό πρόσωπο ιδιωτικού δικαίου. Το πρόβλημα είναι ότι με τις πολλές διατάξεις του μειώνετε και την αυτοτέλειά του, αφού </w:t>
      </w:r>
      <w:proofErr w:type="spellStart"/>
      <w:r>
        <w:rPr>
          <w:rFonts w:eastAsia="Times New Roman" w:cs="Times New Roman"/>
        </w:rPr>
        <w:t>πάμπολλες</w:t>
      </w:r>
      <w:proofErr w:type="spellEnd"/>
      <w:r>
        <w:rPr>
          <w:rFonts w:eastAsia="Times New Roman" w:cs="Times New Roman"/>
        </w:rPr>
        <w:t xml:space="preserve"> αποφάσεις του θα χ</w:t>
      </w:r>
      <w:r>
        <w:rPr>
          <w:rFonts w:eastAsia="Times New Roman" w:cs="Times New Roman"/>
        </w:rPr>
        <w:t xml:space="preserve">ρειάζονται την έγκριση του Υπουργού και όχι του Διοικητικού Συμβουλίου, όπως είναι και το σωστό. Όμως, κυρίως για το </w:t>
      </w:r>
      <w:r w:rsidRPr="006760EA">
        <w:rPr>
          <w:rFonts w:eastAsia="Times New Roman" w:cs="Times New Roman"/>
        </w:rPr>
        <w:t>ΕΙΝΕ</w:t>
      </w:r>
      <w:r>
        <w:rPr>
          <w:rFonts w:eastAsia="Times New Roman" w:cs="Times New Roman"/>
        </w:rPr>
        <w:t xml:space="preserve">, όπως το λέτε, το καινούργιο </w:t>
      </w:r>
      <w:r>
        <w:rPr>
          <w:rFonts w:eastAsia="Times New Roman" w:cs="Times New Roman"/>
        </w:rPr>
        <w:lastRenderedPageBreak/>
        <w:t xml:space="preserve">δεν προβλέπεται ούτε συγκεκριμένη χρηματοδότηση ούτε στρατηγικό σχέδιο δράσης. </w:t>
      </w:r>
    </w:p>
    <w:p w14:paraId="7098EC17" w14:textId="77777777" w:rsidR="00971A45" w:rsidRDefault="00ED091D">
      <w:pPr>
        <w:spacing w:line="600" w:lineRule="auto"/>
        <w:ind w:firstLine="720"/>
        <w:jc w:val="both"/>
        <w:rPr>
          <w:rFonts w:eastAsia="Times New Roman" w:cs="Times New Roman"/>
        </w:rPr>
      </w:pPr>
      <w:r>
        <w:rPr>
          <w:rFonts w:eastAsia="Times New Roman" w:cs="Times New Roman"/>
        </w:rPr>
        <w:t>Σε κάθε περίπτωση εμάς εί</w:t>
      </w:r>
      <w:r>
        <w:rPr>
          <w:rFonts w:eastAsia="Times New Roman" w:cs="Times New Roman"/>
        </w:rPr>
        <w:t xml:space="preserve">ναι </w:t>
      </w:r>
      <w:r>
        <w:rPr>
          <w:rFonts w:eastAsia="Times New Roman" w:cs="Times New Roman"/>
        </w:rPr>
        <w:t xml:space="preserve">δέσμευσή </w:t>
      </w:r>
      <w:r>
        <w:rPr>
          <w:rFonts w:eastAsia="Times New Roman" w:cs="Times New Roman"/>
        </w:rPr>
        <w:t>μας ως Νέα Δημοκρατία η ανάπτυξη του Ινστιτούτου για τα νεοπλάσματα, όπως και όλων των ινστιτούτων για τα μεγάλα νοσήματα εθνικής σημασίας που θα είναι από τις πρώτες παρεμβάσεις της Κυβέρνησής μας στην πολιτική υγείας της χώρας.</w:t>
      </w:r>
    </w:p>
    <w:p w14:paraId="7098EC18" w14:textId="77777777" w:rsidR="00971A45" w:rsidRDefault="00ED091D">
      <w:pPr>
        <w:spacing w:line="600" w:lineRule="auto"/>
        <w:ind w:firstLine="720"/>
        <w:jc w:val="both"/>
        <w:rPr>
          <w:rFonts w:eastAsia="Times New Roman" w:cs="Times New Roman"/>
        </w:rPr>
      </w:pPr>
      <w:r>
        <w:rPr>
          <w:rFonts w:eastAsia="Times New Roman" w:cs="Times New Roman"/>
        </w:rPr>
        <w:t>Τώρα στο υπόλ</w:t>
      </w:r>
      <w:r>
        <w:rPr>
          <w:rFonts w:eastAsia="Times New Roman" w:cs="Times New Roman"/>
        </w:rPr>
        <w:t>οιπο μέρος του νομοσχεδίου, από το άρθρο 81 και εφεξής. Υπάρχει μια πανσπερμία διατάξεων που κατ’ αρχάς, είναι απαράδεκτο να έρχονται όλες μαζί χωρίς κα</w:t>
      </w:r>
      <w:r>
        <w:rPr>
          <w:rFonts w:eastAsia="Times New Roman" w:cs="Times New Roman"/>
        </w:rPr>
        <w:t>μ</w:t>
      </w:r>
      <w:r>
        <w:rPr>
          <w:rFonts w:eastAsia="Times New Roman" w:cs="Times New Roman"/>
        </w:rPr>
        <w:t xml:space="preserve">μία λογική με τόσο λίγο χρόνο διαβούλευσης. </w:t>
      </w:r>
    </w:p>
    <w:p w14:paraId="7098EC19" w14:textId="77777777" w:rsidR="00971A45" w:rsidRDefault="00ED091D">
      <w:pPr>
        <w:spacing w:line="600" w:lineRule="auto"/>
        <w:ind w:firstLine="720"/>
        <w:jc w:val="both"/>
        <w:rPr>
          <w:rFonts w:eastAsia="Times New Roman" w:cs="Times New Roman"/>
        </w:rPr>
      </w:pPr>
      <w:r>
        <w:rPr>
          <w:rFonts w:eastAsia="Times New Roman" w:cs="Times New Roman"/>
        </w:rPr>
        <w:t>Στα άρθρα 81 και 82, που σχετίζονται με τη δομή του Υπουργ</w:t>
      </w:r>
      <w:r>
        <w:rPr>
          <w:rFonts w:eastAsia="Times New Roman" w:cs="Times New Roman"/>
        </w:rPr>
        <w:t xml:space="preserve">είου Υγείας, συνολικά δημιουργούνται νέες διευθύνσεις, νέα τμήματα που όλα συντείνουν στη λογική σας, δηλαδή στη δημιουργία δομών γραφειοκρατικών, δυσκίνητων που όλες, βέβαια, θα ελέγχονται από τον Υπουργό. </w:t>
      </w:r>
    </w:p>
    <w:p w14:paraId="7098EC1A" w14:textId="77777777" w:rsidR="00971A45" w:rsidRDefault="00ED091D">
      <w:pPr>
        <w:spacing w:line="600" w:lineRule="auto"/>
        <w:ind w:firstLine="720"/>
        <w:jc w:val="both"/>
        <w:rPr>
          <w:rFonts w:eastAsia="Times New Roman" w:cs="Times New Roman"/>
        </w:rPr>
      </w:pPr>
      <w:r>
        <w:rPr>
          <w:rFonts w:eastAsia="Times New Roman" w:cs="Times New Roman"/>
        </w:rPr>
        <w:lastRenderedPageBreak/>
        <w:t xml:space="preserve">Εντυπωσιάζομαι με </w:t>
      </w:r>
      <w:r w:rsidRPr="002347E4">
        <w:rPr>
          <w:rFonts w:eastAsia="Times New Roman" w:cs="Times New Roman"/>
        </w:rPr>
        <w:t xml:space="preserve">το άρθρο 11 της παραγράφου 2, </w:t>
      </w:r>
      <w:r w:rsidRPr="002347E4">
        <w:rPr>
          <w:rFonts w:eastAsia="Times New Roman" w:cs="Times New Roman"/>
        </w:rPr>
        <w:t>του άρθρου 81</w:t>
      </w:r>
      <w:r>
        <w:rPr>
          <w:rFonts w:eastAsia="Times New Roman" w:cs="Times New Roman"/>
        </w:rPr>
        <w:t xml:space="preserve">. Εκεί λέτε πως φτιάχνετε αυτοτελές τμήμα προμηθειών που θα έχει μεταξύ άλλων και την εποπτεία των προμηθειών που γίνονται από νομικά πρόσωπα δημόσιου και ιδιωτικού τομέα που υπάγονται στην εποπτεία του Υπουργείου Υγείας. </w:t>
      </w:r>
    </w:p>
    <w:p w14:paraId="7098EC1B" w14:textId="77777777" w:rsidR="00971A45" w:rsidRDefault="00ED091D">
      <w:pPr>
        <w:spacing w:line="600" w:lineRule="auto"/>
        <w:ind w:firstLine="720"/>
        <w:jc w:val="both"/>
        <w:rPr>
          <w:rFonts w:eastAsia="Times New Roman" w:cs="Times New Roman"/>
        </w:rPr>
      </w:pPr>
      <w:r>
        <w:rPr>
          <w:rFonts w:eastAsia="Times New Roman" w:cs="Times New Roman"/>
        </w:rPr>
        <w:t xml:space="preserve">Συγγνώμη, μας δουλεύετε; Την </w:t>
      </w:r>
      <w:r w:rsidRPr="00D243D6">
        <w:rPr>
          <w:rFonts w:eastAsia="Times New Roman" w:cs="Times New Roman"/>
        </w:rPr>
        <w:t xml:space="preserve">Κεντρική Υπηρεσία </w:t>
      </w:r>
      <w:r>
        <w:rPr>
          <w:rFonts w:eastAsia="Times New Roman" w:cs="Times New Roman"/>
        </w:rPr>
        <w:t>Προμηθειών,</w:t>
      </w:r>
      <w:r w:rsidRPr="00D243D6">
        <w:rPr>
          <w:rFonts w:eastAsia="Times New Roman" w:cs="Times New Roman"/>
        </w:rPr>
        <w:t xml:space="preserve"> την ΕΚΑΠΥ</w:t>
      </w:r>
      <w:r>
        <w:rPr>
          <w:rFonts w:eastAsia="Times New Roman" w:cs="Times New Roman"/>
        </w:rPr>
        <w:t xml:space="preserve"> που έχει την ευθύνη των προμηθειών τι θα την κάνουμε; Κι άλλη δομή; Τι να πω; </w:t>
      </w:r>
    </w:p>
    <w:p w14:paraId="7098EC1C" w14:textId="77777777" w:rsidR="00971A45" w:rsidRDefault="00ED091D">
      <w:pPr>
        <w:spacing w:line="600" w:lineRule="auto"/>
        <w:ind w:firstLine="720"/>
        <w:jc w:val="both"/>
        <w:rPr>
          <w:rFonts w:eastAsia="Times New Roman" w:cs="Times New Roman"/>
        </w:rPr>
      </w:pPr>
      <w:r>
        <w:rPr>
          <w:rFonts w:eastAsia="Times New Roman" w:cs="Times New Roman"/>
        </w:rPr>
        <w:t xml:space="preserve">Ακούστε τι προβλέπει άλλη διάταξη: Στην περίπτωση του Τμήματος Α΄ Ιατρών, Οδοντιάτρων και Φαρμακοποιών της </w:t>
      </w:r>
      <w:r>
        <w:rPr>
          <w:rFonts w:eastAsia="Times New Roman" w:cs="Times New Roman"/>
        </w:rPr>
        <w:t>Διεύθυνσης Ιατρών, λοιπών Επιστημόνων και Επαγγελματιών Υγείας μπορεί να προΐσταται και άτομο ΠΕ Παιδαγωγικής. Το επαναλαμβάνω για να το ξανακούσουμε: Θα προΐσταται απόφοιτος Παιδαγωγικού σε Τμήμα Γιατρών και Οδοντιάτρων. Τα σχόλια είναι περιττά. Πείτε μας</w:t>
      </w:r>
      <w:r>
        <w:rPr>
          <w:rFonts w:eastAsia="Times New Roman" w:cs="Times New Roman"/>
        </w:rPr>
        <w:t xml:space="preserve"> μόνο το ΑΔΤ, βάλτε μας και τη φωτογραφία, να ξέρουμε για ποιον πρόκειται.</w:t>
      </w:r>
    </w:p>
    <w:p w14:paraId="7098EC1D" w14:textId="77777777" w:rsidR="00971A45" w:rsidRDefault="00ED091D">
      <w:pPr>
        <w:spacing w:line="600" w:lineRule="auto"/>
        <w:ind w:firstLine="720"/>
        <w:jc w:val="both"/>
        <w:rPr>
          <w:rFonts w:eastAsia="Times New Roman" w:cs="Times New Roman"/>
        </w:rPr>
      </w:pPr>
      <w:r>
        <w:rPr>
          <w:rFonts w:eastAsia="Times New Roman" w:cs="Times New Roman"/>
          <w:b/>
        </w:rPr>
        <w:lastRenderedPageBreak/>
        <w:t>ΒΑΣΙΛΕΙΟΣ ΟΙΚΟΝΟΜΟΥ:</w:t>
      </w:r>
      <w:r>
        <w:rPr>
          <w:rFonts w:eastAsia="Times New Roman" w:cs="Times New Roman"/>
        </w:rPr>
        <w:t xml:space="preserve"> Αφού είναι δάσκαλος ο δικός μας, τι να κάνουμε;</w:t>
      </w:r>
    </w:p>
    <w:p w14:paraId="7098EC1E" w14:textId="77777777" w:rsidR="00971A45" w:rsidRDefault="00ED091D">
      <w:pPr>
        <w:spacing w:line="600" w:lineRule="auto"/>
        <w:ind w:firstLine="720"/>
        <w:jc w:val="both"/>
        <w:rPr>
          <w:rFonts w:eastAsia="Times New Roman" w:cs="Times New Roman"/>
        </w:rPr>
      </w:pPr>
      <w:r>
        <w:rPr>
          <w:rFonts w:eastAsia="Times New Roman" w:cs="Times New Roman"/>
          <w:b/>
        </w:rPr>
        <w:t xml:space="preserve">ΙΑΣΟΝΑΣ </w:t>
      </w:r>
      <w:r>
        <w:rPr>
          <w:rFonts w:eastAsia="Times New Roman" w:cs="Times New Roman"/>
          <w:b/>
        </w:rPr>
        <w:t>ΦΩΤΗΛΑΣ:</w:t>
      </w:r>
      <w:r>
        <w:rPr>
          <w:rFonts w:eastAsia="Times New Roman" w:cs="Times New Roman"/>
        </w:rPr>
        <w:t xml:space="preserve"> Στο άρθρο 83, στα Μητρώα Ασθενών δεν εξηγήθηκε για ποιον λόγο η</w:t>
      </w:r>
      <w:r w:rsidRPr="0068136C">
        <w:rPr>
          <w:rFonts w:eastAsia="Times New Roman" w:cs="Times New Roman"/>
          <w:b/>
        </w:rPr>
        <w:t xml:space="preserve"> </w:t>
      </w:r>
      <w:r w:rsidRPr="0068136C">
        <w:rPr>
          <w:rFonts w:eastAsia="Times New Roman" w:cs="Times New Roman"/>
        </w:rPr>
        <w:t>ΗΔΙΚΑ,</w:t>
      </w:r>
      <w:r>
        <w:rPr>
          <w:rFonts w:eastAsia="Times New Roman" w:cs="Times New Roman"/>
        </w:rPr>
        <w:t xml:space="preserve"> ένας φορέας για την ηλεκ</w:t>
      </w:r>
      <w:r>
        <w:rPr>
          <w:rFonts w:eastAsia="Times New Roman" w:cs="Times New Roman"/>
        </w:rPr>
        <w:t>τρονική διακυβέρνησης της κοινωνικής ασφάλισης μπορεί να διαχειρισθεί αποτελεσματικά τον ατομικό ηλεκτρονικό φάκελο υγείας του ασθενή, όταν αυτό μπορεί να γίνει πολύ πιο αποτελεσματικά από τον Οργανισμό που διαχειρίζεται τις δαπάνες υγείας, δηλαδή τον ίδιο</w:t>
      </w:r>
      <w:r>
        <w:rPr>
          <w:rFonts w:eastAsia="Times New Roman" w:cs="Times New Roman"/>
        </w:rPr>
        <w:t xml:space="preserve">ν τον ΕΟΠΥΥ. </w:t>
      </w:r>
    </w:p>
    <w:p w14:paraId="7098EC1F" w14:textId="77777777" w:rsidR="00971A45" w:rsidRDefault="00ED091D">
      <w:pPr>
        <w:spacing w:line="600" w:lineRule="auto"/>
        <w:ind w:firstLine="720"/>
        <w:jc w:val="both"/>
        <w:rPr>
          <w:rFonts w:eastAsia="Times New Roman" w:cs="Times New Roman"/>
        </w:rPr>
      </w:pPr>
      <w:r>
        <w:rPr>
          <w:rFonts w:eastAsia="Times New Roman" w:cs="Times New Roman"/>
        </w:rPr>
        <w:t>Η μόνη εξήγηση είναι αυτή που θα φανταζόταν ένας καχύποπτος παρατηρητής, βλέποντας αυτήν την Κυβέρνηση. Γιατί να μείνει σε έναν σχετικά ανεξάρτητο Οργανισμό μια λειτουργία που μπορεί να μεταφερθεί σε έναν πλήρως ελεγχόμενο από την Κυβέρνηση φ</w:t>
      </w:r>
      <w:r>
        <w:rPr>
          <w:rFonts w:eastAsia="Times New Roman" w:cs="Times New Roman"/>
        </w:rPr>
        <w:t xml:space="preserve">ορέα; Αυτή η μεταφορά συνεπάγεται νέα επιβάρυνση σε χρήματα του προϋπολογισμού σε εποχές που μάλλον δεν περισσεύουν. </w:t>
      </w:r>
    </w:p>
    <w:p w14:paraId="7098EC20" w14:textId="77777777" w:rsidR="00971A45" w:rsidRDefault="00ED091D">
      <w:pPr>
        <w:spacing w:line="600" w:lineRule="auto"/>
        <w:ind w:firstLine="720"/>
        <w:jc w:val="both"/>
        <w:rPr>
          <w:rFonts w:eastAsia="Times New Roman" w:cs="Times New Roman"/>
        </w:rPr>
      </w:pPr>
      <w:r>
        <w:rPr>
          <w:rFonts w:eastAsia="Times New Roman" w:cs="Times New Roman"/>
        </w:rPr>
        <w:t xml:space="preserve">Τώρα σε σχέση με τους εποπτευόμενους χώρους χρήσης των ναρκωτικών να πούμε ότι εμείς έχουμε πει ότι στην αρχή </w:t>
      </w:r>
      <w:r>
        <w:rPr>
          <w:rFonts w:eastAsia="Times New Roman" w:cs="Times New Roman"/>
        </w:rPr>
        <w:lastRenderedPageBreak/>
        <w:t>οποιασδήποτε διάταξης προσβλ</w:t>
      </w:r>
      <w:r>
        <w:rPr>
          <w:rFonts w:eastAsia="Times New Roman" w:cs="Times New Roman"/>
        </w:rPr>
        <w:t xml:space="preserve">έπει στη μείωση της βλάβης, τόσο των τοξικομανών όσο και όλου του κοινωνικού συνόλου είμαστε υπέρ, είμαστε θετικοί. </w:t>
      </w:r>
    </w:p>
    <w:p w14:paraId="7098EC21" w14:textId="77777777" w:rsidR="00971A45" w:rsidRDefault="00ED091D">
      <w:pPr>
        <w:spacing w:line="600" w:lineRule="auto"/>
        <w:ind w:firstLine="720"/>
        <w:jc w:val="both"/>
        <w:rPr>
          <w:rFonts w:eastAsia="Times New Roman" w:cs="Times New Roman"/>
        </w:rPr>
      </w:pPr>
      <w:r>
        <w:rPr>
          <w:rFonts w:eastAsia="Times New Roman" w:cs="Times New Roman"/>
        </w:rPr>
        <w:t>Όμως, αυτό το οποίο σας είπαμε από την αρχή είναι ότι όλο αυτό πρέπει, αφ</w:t>
      </w:r>
      <w:r>
        <w:rPr>
          <w:rFonts w:eastAsia="Times New Roman" w:cs="Times New Roman"/>
        </w:rPr>
        <w:t xml:space="preserve">’ </w:t>
      </w:r>
      <w:r>
        <w:rPr>
          <w:rFonts w:eastAsia="Times New Roman" w:cs="Times New Roman"/>
        </w:rPr>
        <w:t>ενός να συνδυαστεί με άλλες δράσεις, γιατί η μείωση της βλάβης π</w:t>
      </w:r>
      <w:r>
        <w:rPr>
          <w:rFonts w:eastAsia="Times New Roman" w:cs="Times New Roman"/>
        </w:rPr>
        <w:t>ρέπει να αφορά και την επανένταξη και την απεξάρτηση και τη μείωση της εγκληματικότητας, και αφ</w:t>
      </w:r>
      <w:r>
        <w:rPr>
          <w:rFonts w:eastAsia="Times New Roman" w:cs="Times New Roman"/>
        </w:rPr>
        <w:t xml:space="preserve">’ </w:t>
      </w:r>
      <w:r>
        <w:rPr>
          <w:rFonts w:eastAsia="Times New Roman" w:cs="Times New Roman"/>
        </w:rPr>
        <w:t xml:space="preserve">ετέρου σας </w:t>
      </w:r>
      <w:proofErr w:type="spellStart"/>
      <w:r>
        <w:rPr>
          <w:rFonts w:eastAsia="Times New Roman" w:cs="Times New Roman"/>
        </w:rPr>
        <w:t>επιστήσαμε</w:t>
      </w:r>
      <w:proofErr w:type="spellEnd"/>
      <w:r>
        <w:rPr>
          <w:rFonts w:eastAsia="Times New Roman" w:cs="Times New Roman"/>
        </w:rPr>
        <w:t xml:space="preserve"> την προσοχή για τα ζητήματα της νομιμότητας, διότι αυτό το οποίο φέρνετε δεν μπορεί να λειτουργήσει από μόνο του, χρειάζεται και άλλα πρά</w:t>
      </w:r>
      <w:r>
        <w:rPr>
          <w:rFonts w:eastAsia="Times New Roman" w:cs="Times New Roman"/>
        </w:rPr>
        <w:t>γματα και γι’ αυτό και δεν λειτούργησε το 2013. Δεν ξέρω αν φέρνοντάς το σήμερα χωρίς να αλλάζετε τίποτα, κατά πόσο σας ενδιαφέρει πραγματικά η μείωση της βλάβης αυτών των ανθρώπων.</w:t>
      </w:r>
    </w:p>
    <w:p w14:paraId="7098EC22" w14:textId="77777777" w:rsidR="00971A45" w:rsidRDefault="00ED091D">
      <w:pPr>
        <w:spacing w:line="600" w:lineRule="auto"/>
        <w:jc w:val="both"/>
        <w:rPr>
          <w:rFonts w:eastAsia="Times New Roman"/>
          <w:color w:val="222222"/>
          <w:szCs w:val="24"/>
          <w:shd w:val="clear" w:color="auto" w:fill="FFFFFF"/>
        </w:rPr>
      </w:pPr>
      <w:r>
        <w:rPr>
          <w:rFonts w:eastAsia="Times New Roman"/>
          <w:color w:val="222222"/>
          <w:szCs w:val="24"/>
          <w:shd w:val="clear" w:color="auto" w:fill="FFFFFF"/>
        </w:rPr>
        <w:t>Ξαναρωτάω. Είναι ζητήματα τα οποία πρέπει να λυθούν, σε σχέση με την ποινι</w:t>
      </w:r>
      <w:r>
        <w:rPr>
          <w:rFonts w:eastAsia="Times New Roman"/>
          <w:color w:val="222222"/>
          <w:szCs w:val="24"/>
          <w:shd w:val="clear" w:color="auto" w:fill="FFFFFF"/>
        </w:rPr>
        <w:t>κή μεταχείριση αυτών των ανθρώπων και την αστυνομική δράση, όταν αυτοί οι άνθρωποι βρίσκονται αφ</w:t>
      </w:r>
      <w:r>
        <w:rPr>
          <w:rFonts w:eastAsia="Times New Roman"/>
          <w:color w:val="222222"/>
          <w:szCs w:val="24"/>
          <w:shd w:val="clear" w:color="auto" w:fill="FFFFFF"/>
        </w:rPr>
        <w:t xml:space="preserve">’ </w:t>
      </w:r>
      <w:r>
        <w:rPr>
          <w:rFonts w:eastAsia="Times New Roman"/>
          <w:color w:val="222222"/>
          <w:szCs w:val="24"/>
          <w:shd w:val="clear" w:color="auto" w:fill="FFFFFF"/>
        </w:rPr>
        <w:t>ενός εντός των κέντρων, αφ</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ετέρου βεβαίως, εκτός των κέντρων. </w:t>
      </w:r>
    </w:p>
    <w:p w14:paraId="7098EC2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στις διατάξεις τώρα για το κάπνισμα, εδώ υπάρχει, </w:t>
      </w:r>
      <w:r w:rsidRPr="00694DC4">
        <w:rPr>
          <w:rFonts w:eastAsia="Times New Roman"/>
          <w:bCs/>
          <w:color w:val="222222"/>
          <w:shd w:val="clear" w:color="auto" w:fill="FFFFFF"/>
        </w:rPr>
        <w:t>κύριε Υπουργέ,</w:t>
      </w:r>
      <w:r>
        <w:rPr>
          <w:rFonts w:eastAsia="Times New Roman"/>
          <w:color w:val="222222"/>
          <w:szCs w:val="24"/>
          <w:shd w:val="clear" w:color="auto" w:fill="FFFFFF"/>
        </w:rPr>
        <w:t xml:space="preserve"> πρόβλημα με την ευρωπαϊκή</w:t>
      </w:r>
      <w:r>
        <w:rPr>
          <w:rFonts w:eastAsia="Times New Roman"/>
          <w:color w:val="222222"/>
          <w:szCs w:val="24"/>
          <w:shd w:val="clear" w:color="auto" w:fill="FFFFFF"/>
        </w:rPr>
        <w:t xml:space="preserve"> νομοθεσία, </w:t>
      </w:r>
      <w:r w:rsidRPr="00694DC4">
        <w:rPr>
          <w:rFonts w:eastAsia="Times New Roman"/>
          <w:color w:val="222222"/>
          <w:szCs w:val="24"/>
          <w:shd w:val="clear" w:color="auto" w:fill="FFFFFF"/>
        </w:rPr>
        <w:t>γιατί</w:t>
      </w:r>
      <w:r>
        <w:rPr>
          <w:rFonts w:eastAsia="Times New Roman"/>
          <w:color w:val="222222"/>
          <w:szCs w:val="24"/>
          <w:shd w:val="clear" w:color="auto" w:fill="FFFFFF"/>
        </w:rPr>
        <w:t xml:space="preserve"> γνωρίζετε ότι οι διατάξεις που προτείνετε, επειδή ακριβώς τροποποιούν τεχνικούς κανόνες που αφορούν όλη την ευρωπαϊκή νομοθεσία των </w:t>
      </w:r>
      <w:r>
        <w:rPr>
          <w:rFonts w:eastAsia="Times New Roman"/>
          <w:color w:val="222222"/>
          <w:szCs w:val="24"/>
          <w:shd w:val="clear" w:color="auto" w:fill="FFFFFF"/>
        </w:rPr>
        <w:t>κρατών-</w:t>
      </w:r>
      <w:r>
        <w:rPr>
          <w:rFonts w:eastAsia="Times New Roman"/>
          <w:color w:val="222222"/>
          <w:szCs w:val="24"/>
          <w:shd w:val="clear" w:color="auto" w:fill="FFFFFF"/>
        </w:rPr>
        <w:t xml:space="preserve">μελών, δεν μπορούν να γίνουν από ένα μόνο </w:t>
      </w:r>
      <w:r>
        <w:rPr>
          <w:rFonts w:eastAsia="Times New Roman"/>
          <w:color w:val="222222"/>
          <w:szCs w:val="24"/>
          <w:shd w:val="clear" w:color="auto" w:fill="FFFFFF"/>
        </w:rPr>
        <w:t>κράτος-</w:t>
      </w:r>
      <w:r>
        <w:rPr>
          <w:rFonts w:eastAsia="Times New Roman"/>
          <w:color w:val="222222"/>
          <w:szCs w:val="24"/>
          <w:shd w:val="clear" w:color="auto" w:fill="FFFFFF"/>
        </w:rPr>
        <w:t xml:space="preserve">μέλος, αλλά απαιτούν διαβούλευση κατ’ ελάχιστον τρεις μήνες και μέγιστο δεκαοκτώ, προκειμένου να εξεταστεί η συμβατότητά τους. </w:t>
      </w:r>
    </w:p>
    <w:p w14:paraId="7098EC2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Εσείς, με κάποιον περίεργο τρόπο, προσπαθήσατε να το περάσετε με τη διαδικασία του επείγοντος. Όμως, ήρθε η απόφαση που σας λέει</w:t>
      </w:r>
      <w:r>
        <w:rPr>
          <w:rFonts w:eastAsia="Times New Roman"/>
          <w:color w:val="222222"/>
          <w:szCs w:val="24"/>
          <w:shd w:val="clear" w:color="auto" w:fill="FFFFFF"/>
        </w:rPr>
        <w:t xml:space="preserve"> ότι είναι παράνομη η νομοθέτηση πριν από τη λήξη της διαβούλευσης, στις 6-6-2019. Και σας καταθέτω τη σχετική ανακοίνωση της ευρωπαϊκής επιτροπής στα Πρακτικά, παρακαλώ.</w:t>
      </w:r>
    </w:p>
    <w:p w14:paraId="7098EC25" w14:textId="77777777" w:rsidR="00971A45" w:rsidRDefault="00ED091D">
      <w:pPr>
        <w:spacing w:line="600" w:lineRule="auto"/>
        <w:ind w:firstLine="720"/>
        <w:jc w:val="both"/>
        <w:rPr>
          <w:rFonts w:eastAsia="Times New Roman"/>
          <w:szCs w:val="24"/>
        </w:rPr>
      </w:pPr>
      <w:r w:rsidRPr="00760F69">
        <w:rPr>
          <w:rFonts w:eastAsia="Times New Roman"/>
          <w:szCs w:val="24"/>
        </w:rPr>
        <w:t xml:space="preserve">(Στο σημείο αυτό ο Βουλευτής κ. </w:t>
      </w:r>
      <w:proofErr w:type="spellStart"/>
      <w:r>
        <w:rPr>
          <w:rFonts w:eastAsia="Times New Roman"/>
          <w:szCs w:val="24"/>
        </w:rPr>
        <w:t>Ιάσονας</w:t>
      </w:r>
      <w:proofErr w:type="spellEnd"/>
      <w:r>
        <w:rPr>
          <w:rFonts w:eastAsia="Times New Roman"/>
          <w:szCs w:val="24"/>
        </w:rPr>
        <w:t xml:space="preserve"> Φωτήλας καταθέτει για τα Πρακτικά το προαναφε</w:t>
      </w:r>
      <w:r>
        <w:rPr>
          <w:rFonts w:eastAsia="Times New Roman"/>
          <w:szCs w:val="24"/>
        </w:rPr>
        <w:t>ρθέν</w:t>
      </w:r>
      <w:r w:rsidRPr="00760F69">
        <w:rPr>
          <w:rFonts w:eastAsia="Times New Roman"/>
          <w:szCs w:val="24"/>
        </w:rPr>
        <w:t xml:space="preserve"> έ</w:t>
      </w:r>
      <w:r>
        <w:rPr>
          <w:rFonts w:eastAsia="Times New Roman"/>
          <w:szCs w:val="24"/>
        </w:rPr>
        <w:t>γγραφο</w:t>
      </w:r>
      <w:r w:rsidRPr="00760F69">
        <w:rPr>
          <w:rFonts w:eastAsia="Times New Roman"/>
          <w:szCs w:val="24"/>
        </w:rPr>
        <w:t>, τ</w:t>
      </w:r>
      <w:r>
        <w:rPr>
          <w:rFonts w:eastAsia="Times New Roman"/>
          <w:szCs w:val="24"/>
        </w:rPr>
        <w:t>ο οποίο</w:t>
      </w:r>
      <w:r w:rsidRPr="00760F69">
        <w:rPr>
          <w:rFonts w:eastAsia="Times New Roman"/>
          <w:szCs w:val="24"/>
        </w:rPr>
        <w:t xml:space="preserve"> βρίσκ</w:t>
      </w:r>
      <w:r>
        <w:rPr>
          <w:rFonts w:eastAsia="Times New Roman"/>
          <w:szCs w:val="24"/>
        </w:rPr>
        <w:t>εται</w:t>
      </w:r>
      <w:r w:rsidRPr="00760F69">
        <w:rPr>
          <w:rFonts w:eastAsia="Times New Roman"/>
          <w:szCs w:val="24"/>
        </w:rPr>
        <w:t xml:space="preserve"> στο αρχείο του Τμήματος Γραμματείας της Διεύθυνσης Στενογραφίας και Πρακτικών της Βουλής)</w:t>
      </w:r>
    </w:p>
    <w:p w14:paraId="7098EC2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Τι να </w:t>
      </w:r>
      <w:proofErr w:type="spellStart"/>
      <w:r>
        <w:rPr>
          <w:rFonts w:eastAsia="Times New Roman"/>
          <w:color w:val="222222"/>
          <w:szCs w:val="24"/>
          <w:shd w:val="clear" w:color="auto" w:fill="FFFFFF"/>
        </w:rPr>
        <w:t>πρωτοσχολιάσω</w:t>
      </w:r>
      <w:proofErr w:type="spellEnd"/>
      <w:r>
        <w:rPr>
          <w:rFonts w:eastAsia="Times New Roman"/>
          <w:color w:val="222222"/>
          <w:szCs w:val="24"/>
          <w:shd w:val="clear" w:color="auto" w:fill="FFFFFF"/>
        </w:rPr>
        <w:t xml:space="preserve"> για τη διαδικασία νομοθέτησης που ακολουθείτε; Δεν πήραμε απάντηση για το άρθρο 99, όπου δίνεται άδεια επικινδυνό</w:t>
      </w:r>
      <w:r>
        <w:rPr>
          <w:rFonts w:eastAsia="Times New Roman"/>
          <w:color w:val="222222"/>
          <w:szCs w:val="24"/>
          <w:shd w:val="clear" w:color="auto" w:fill="FFFFFF"/>
        </w:rPr>
        <w:t xml:space="preserve">τητας διάρκειας πέντε ημερών για κάθε δίμηνο εργασίας σε χειριστές ακτινολογικών μηχανημάτων, αλλά όχι σε ιατρούς ούτε στους πυρηνικούς ούτε στους ακτινολόγους, εκτός αν το αλλάξατε. Μακάρι. </w:t>
      </w:r>
    </w:p>
    <w:p w14:paraId="7098EC2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Επίσης, στο ίδιο άρθρο αναφέρεται «</w:t>
      </w:r>
      <w:proofErr w:type="spellStart"/>
      <w:r>
        <w:rPr>
          <w:rFonts w:eastAsia="Times New Roman"/>
          <w:color w:val="222222"/>
          <w:szCs w:val="24"/>
          <w:shd w:val="clear" w:color="auto" w:fill="FFFFFF"/>
        </w:rPr>
        <w:t>ραδιοφυσικούς</w:t>
      </w:r>
      <w:proofErr w:type="spellEnd"/>
      <w:r>
        <w:rPr>
          <w:rFonts w:eastAsia="Times New Roman"/>
          <w:color w:val="222222"/>
          <w:szCs w:val="24"/>
          <w:shd w:val="clear" w:color="auto" w:fill="FFFFFF"/>
        </w:rPr>
        <w:t>». Διορθώστε το,</w:t>
      </w:r>
      <w:r>
        <w:rPr>
          <w:rFonts w:eastAsia="Times New Roman"/>
          <w:color w:val="222222"/>
          <w:szCs w:val="24"/>
          <w:shd w:val="clear" w:color="auto" w:fill="FFFFFF"/>
        </w:rPr>
        <w:t xml:space="preserve"> σας το είπαμε. Οι άνθρωποι είναι </w:t>
      </w:r>
      <w:proofErr w:type="spellStart"/>
      <w:r>
        <w:rPr>
          <w:rFonts w:eastAsia="Times New Roman"/>
          <w:color w:val="222222"/>
          <w:szCs w:val="24"/>
          <w:shd w:val="clear" w:color="auto" w:fill="FFFFFF"/>
        </w:rPr>
        <w:t>ακτινοφυσικοί</w:t>
      </w:r>
      <w:proofErr w:type="spellEnd"/>
      <w:r>
        <w:rPr>
          <w:rFonts w:eastAsia="Times New Roman"/>
          <w:color w:val="222222"/>
          <w:szCs w:val="24"/>
          <w:shd w:val="clear" w:color="auto" w:fill="FFFFFF"/>
        </w:rPr>
        <w:t>. Και αυτό «</w:t>
      </w:r>
      <w:proofErr w:type="spellStart"/>
      <w:r>
        <w:rPr>
          <w:rFonts w:eastAsia="Times New Roman"/>
          <w:color w:val="222222"/>
          <w:szCs w:val="24"/>
          <w:shd w:val="clear" w:color="auto" w:fill="FFFFFF"/>
        </w:rPr>
        <w:t>copy</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paste</w:t>
      </w:r>
      <w:proofErr w:type="spellEnd"/>
      <w:r>
        <w:rPr>
          <w:rFonts w:eastAsia="Times New Roman"/>
          <w:color w:val="222222"/>
          <w:szCs w:val="24"/>
          <w:shd w:val="clear" w:color="auto" w:fill="FFFFFF"/>
        </w:rPr>
        <w:t xml:space="preserve">». Το 1974 τους έλεγαν </w:t>
      </w:r>
      <w:proofErr w:type="spellStart"/>
      <w:r>
        <w:rPr>
          <w:rFonts w:eastAsia="Times New Roman"/>
          <w:color w:val="222222"/>
          <w:szCs w:val="24"/>
          <w:shd w:val="clear" w:color="auto" w:fill="FFFFFF"/>
        </w:rPr>
        <w:t>ραδιοφυσικούς</w:t>
      </w:r>
      <w:proofErr w:type="spellEnd"/>
      <w:r>
        <w:rPr>
          <w:rFonts w:eastAsia="Times New Roman"/>
          <w:color w:val="222222"/>
          <w:szCs w:val="24"/>
          <w:shd w:val="clear" w:color="auto" w:fill="FFFFFF"/>
        </w:rPr>
        <w:t xml:space="preserve">. </w:t>
      </w:r>
    </w:p>
    <w:p w14:paraId="7098EC28" w14:textId="77777777" w:rsidR="00971A45" w:rsidRDefault="00ED091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098EC2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κύριε πρόεδρε.</w:t>
      </w:r>
    </w:p>
    <w:p w14:paraId="7098EC2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Είμαστε προφανώς αντίθετοι με την κάλυψ</w:t>
      </w:r>
      <w:r>
        <w:rPr>
          <w:rFonts w:eastAsia="Times New Roman"/>
          <w:color w:val="222222"/>
          <w:szCs w:val="24"/>
          <w:shd w:val="clear" w:color="auto" w:fill="FFFFFF"/>
        </w:rPr>
        <w:t>η των νομικών εξόδων του διοικητή και του Δ</w:t>
      </w:r>
      <w:r>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Pr>
          <w:rFonts w:eastAsia="Times New Roman"/>
          <w:color w:val="222222"/>
          <w:szCs w:val="24"/>
          <w:shd w:val="clear" w:color="auto" w:fill="FFFFFF"/>
        </w:rPr>
        <w:t>υμβουλίου</w:t>
      </w:r>
      <w:r>
        <w:rPr>
          <w:rFonts w:eastAsia="Times New Roman"/>
          <w:color w:val="222222"/>
          <w:szCs w:val="24"/>
          <w:shd w:val="clear" w:color="auto" w:fill="FFFFFF"/>
        </w:rPr>
        <w:t xml:space="preserve"> του ΕΚΑΒ, όπως προβλέπεται στο άρθρο 127, σε περίπτωση δίκης. Είναι προφανές ποιον αφορά. Αφορά τον πρώην διοικητή του ΕΚΑΒ, ο οποίος την ώρα που γινόταν η τραγωδία στο Μάτι έκανε δια</w:t>
      </w:r>
      <w:r>
        <w:rPr>
          <w:rFonts w:eastAsia="Times New Roman"/>
          <w:color w:val="222222"/>
          <w:szCs w:val="24"/>
          <w:shd w:val="clear" w:color="auto" w:fill="FFFFFF"/>
        </w:rPr>
        <w:lastRenderedPageBreak/>
        <w:t>κοπές. Α</w:t>
      </w:r>
      <w:r>
        <w:rPr>
          <w:rFonts w:eastAsia="Times New Roman"/>
          <w:color w:val="222222"/>
          <w:szCs w:val="24"/>
          <w:shd w:val="clear" w:color="auto" w:fill="FFFFFF"/>
        </w:rPr>
        <w:t>λλά αυτό που εγώ κρατάω είναι ότι κόπτεστε για τη διοίκηση, το Δ</w:t>
      </w:r>
      <w:r>
        <w:rPr>
          <w:rFonts w:eastAsia="Times New Roman"/>
          <w:color w:val="222222"/>
          <w:szCs w:val="24"/>
          <w:shd w:val="clear" w:color="auto" w:fill="FFFFFF"/>
        </w:rPr>
        <w:t>.</w:t>
      </w:r>
      <w:r>
        <w:rPr>
          <w:rFonts w:eastAsia="Times New Roman"/>
          <w:color w:val="222222"/>
          <w:szCs w:val="24"/>
          <w:shd w:val="clear" w:color="auto" w:fill="FFFFFF"/>
        </w:rPr>
        <w:t>Σ</w:t>
      </w:r>
      <w:r>
        <w:rPr>
          <w:rFonts w:eastAsia="Times New Roman"/>
          <w:color w:val="222222"/>
          <w:szCs w:val="24"/>
          <w:shd w:val="clear" w:color="auto" w:fill="FFFFFF"/>
        </w:rPr>
        <w:t>.</w:t>
      </w:r>
      <w:r>
        <w:rPr>
          <w:rFonts w:eastAsia="Times New Roman"/>
          <w:color w:val="222222"/>
          <w:szCs w:val="24"/>
          <w:shd w:val="clear" w:color="auto" w:fill="FFFFFF"/>
        </w:rPr>
        <w:t xml:space="preserve"> και τον διοικητή, αντί να φέρνετε διατάξεις που να κοιτάνε πώς θα μεριμνήσουν και για τους ίδιους εργαζόμενους. Πρώτη φορά Αριστερά! </w:t>
      </w:r>
    </w:p>
    <w:p w14:paraId="7098EC2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Δύο λόγια για το θέμα των φαρμάκων και μερικών άλλων δ</w:t>
      </w:r>
      <w:r>
        <w:rPr>
          <w:rFonts w:eastAsia="Times New Roman"/>
          <w:color w:val="222222"/>
          <w:szCs w:val="24"/>
          <w:shd w:val="clear" w:color="auto" w:fill="FFFFFF"/>
        </w:rPr>
        <w:t xml:space="preserve">ιατάξεων. Υπάρχουν διατάξεις που έχουν να κάνουν με τα φάρμακα και τους φαρμακοποιούς, οι οποίες είναι προβληματικές για την επιστημονική αυτονομία του κλάδου και δυσχεραίνουν την απρόσκοπτη παροχή των φαρμάκων στους πολίτες. </w:t>
      </w:r>
    </w:p>
    <w:p w14:paraId="7098EC2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σχέση, τέλος, με την αξιολ</w:t>
      </w:r>
      <w:r>
        <w:rPr>
          <w:rFonts w:eastAsia="Times New Roman"/>
          <w:color w:val="222222"/>
          <w:szCs w:val="24"/>
          <w:shd w:val="clear" w:color="auto" w:fill="FFFFFF"/>
        </w:rPr>
        <w:t xml:space="preserve">όγηση της ιατρικής τεχνολογίας και τα φάρμακα, δεν πήραμε απαντήσεις, όπως ζητήσαμε στην επιτροπή, για συγκεκριμένες κατηγορίες φαρμάκων, όπως τα </w:t>
      </w:r>
      <w:proofErr w:type="spellStart"/>
      <w:r>
        <w:rPr>
          <w:rFonts w:eastAsia="Times New Roman"/>
          <w:color w:val="222222"/>
          <w:szCs w:val="24"/>
          <w:shd w:val="clear" w:color="auto" w:fill="FFFFFF"/>
        </w:rPr>
        <w:t>γενόσημα</w:t>
      </w:r>
      <w:proofErr w:type="spellEnd"/>
      <w:r>
        <w:rPr>
          <w:rFonts w:eastAsia="Times New Roman"/>
          <w:color w:val="222222"/>
          <w:szCs w:val="24"/>
          <w:shd w:val="clear" w:color="auto" w:fill="FFFFFF"/>
        </w:rPr>
        <w:t xml:space="preserve"> ή τα </w:t>
      </w:r>
      <w:proofErr w:type="spellStart"/>
      <w:r>
        <w:rPr>
          <w:rFonts w:eastAsia="Times New Roman"/>
          <w:color w:val="222222"/>
          <w:szCs w:val="24"/>
          <w:shd w:val="clear" w:color="auto" w:fill="FFFFFF"/>
        </w:rPr>
        <w:t>βιο</w:t>
      </w:r>
      <w:proofErr w:type="spellEnd"/>
      <w:r>
        <w:rPr>
          <w:rFonts w:eastAsia="Times New Roman"/>
          <w:color w:val="222222"/>
          <w:szCs w:val="24"/>
          <w:shd w:val="clear" w:color="auto" w:fill="FFFFFF"/>
        </w:rPr>
        <w:t>-ομοειδή που πιθανόν να μην είναι απαραίτητο να περνούν από αξιολόγηση για να αποζημιώνονται.</w:t>
      </w:r>
      <w:r>
        <w:rPr>
          <w:rFonts w:eastAsia="Times New Roman"/>
          <w:color w:val="222222"/>
          <w:szCs w:val="24"/>
          <w:shd w:val="clear" w:color="auto" w:fill="FFFFFF"/>
        </w:rPr>
        <w:t xml:space="preserve"> Αυτά τα φάρμακα, εξαιτίας ακριβώς της χαμηλότερης τιμής τους, έχουν τη δυναμική να προσφέρουν στους ασθενείς επιπλέον θεραπευτικές επιλογές και να συνεισφέρουν στη βιωσιμότητα του συστήματος υγείας. </w:t>
      </w:r>
    </w:p>
    <w:p w14:paraId="7098EC2D" w14:textId="77777777" w:rsidR="00971A45" w:rsidRDefault="00ED091D">
      <w:pPr>
        <w:tabs>
          <w:tab w:val="left" w:pos="1800"/>
        </w:tabs>
        <w:spacing w:line="600" w:lineRule="auto"/>
        <w:ind w:firstLine="720"/>
        <w:jc w:val="both"/>
        <w:rPr>
          <w:rFonts w:eastAsia="Times New Roman"/>
          <w:szCs w:val="24"/>
        </w:rPr>
      </w:pPr>
      <w:r w:rsidRPr="00437DC8">
        <w:rPr>
          <w:rFonts w:eastAsia="Times New Roman"/>
          <w:szCs w:val="24"/>
        </w:rPr>
        <w:lastRenderedPageBreak/>
        <w:t xml:space="preserve">(Στο σημείο αυτό κτυπάει το κουδούνι λήξεως του χρόνου </w:t>
      </w:r>
      <w:r w:rsidRPr="00437DC8">
        <w:rPr>
          <w:rFonts w:eastAsia="Times New Roman"/>
          <w:szCs w:val="24"/>
        </w:rPr>
        <w:t>ομιλίας του κυρίου Βουλευτή)</w:t>
      </w:r>
    </w:p>
    <w:p w14:paraId="7098EC2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κλείνω με αυτό, </w:t>
      </w:r>
      <w:r w:rsidRPr="003D1AAB">
        <w:rPr>
          <w:rFonts w:eastAsia="Times New Roman"/>
          <w:bCs/>
          <w:color w:val="222222"/>
          <w:shd w:val="clear" w:color="auto" w:fill="FFFFFF"/>
        </w:rPr>
        <w:t>κύριε Πρόεδρε</w:t>
      </w:r>
      <w:r>
        <w:rPr>
          <w:rFonts w:eastAsia="Times New Roman"/>
          <w:bCs/>
          <w:color w:val="222222"/>
          <w:shd w:val="clear" w:color="auto" w:fill="FFFFFF"/>
        </w:rPr>
        <w:t>.</w:t>
      </w:r>
    </w:p>
    <w:p w14:paraId="7098EC2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εξοικονόμηση αυτή μπορεί να αξιοποιηθεί για την κάλυψη επιπλέον καινοτόμων θεραπειών προς όφελος των ασθενών. </w:t>
      </w:r>
    </w:p>
    <w:p w14:paraId="7098EC3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Κι επειδή πάλι ξανάρχεται το θέμα των ανασφάλιστων πολιτών, με διάταξη με την οποία εμείς συμφωνούμε και θα ξανακούσουμε τα περί δήθεν πρωτιάς του ΣΥΡΙΖΑ, έχω, λοιπόν, εδώ -σας το είπα και στην επιτροπή- ένα άρθρο το οποίο το υπογράφει ο κ. Ξανθός. Εσείς, </w:t>
      </w:r>
      <w:r>
        <w:rPr>
          <w:rFonts w:eastAsia="Times New Roman"/>
          <w:color w:val="222222"/>
          <w:szCs w:val="24"/>
          <w:shd w:val="clear" w:color="auto" w:fill="FFFFFF"/>
        </w:rPr>
        <w:t xml:space="preserve">κύριε Υπουργέ. Το </w:t>
      </w:r>
      <w:r w:rsidRPr="003D1AAB">
        <w:rPr>
          <w:rFonts w:eastAsia="Times New Roman"/>
          <w:color w:val="222222"/>
          <w:szCs w:val="24"/>
          <w:shd w:val="clear" w:color="auto" w:fill="FFFFFF"/>
        </w:rPr>
        <w:t>άρθρο</w:t>
      </w:r>
      <w:r>
        <w:rPr>
          <w:rFonts w:eastAsia="Times New Roman"/>
          <w:color w:val="222222"/>
          <w:szCs w:val="24"/>
          <w:shd w:val="clear" w:color="auto" w:fill="FFFFFF"/>
        </w:rPr>
        <w:t xml:space="preserve"> δημοσιεύτηκε στην </w:t>
      </w:r>
      <w:r>
        <w:rPr>
          <w:rFonts w:eastAsia="Times New Roman"/>
          <w:color w:val="222222"/>
          <w:szCs w:val="24"/>
          <w:shd w:val="clear" w:color="auto" w:fill="FFFFFF"/>
        </w:rPr>
        <w:t xml:space="preserve">εφημερίδα </w:t>
      </w:r>
      <w:r>
        <w:rPr>
          <w:rFonts w:eastAsia="Times New Roman"/>
          <w:color w:val="222222"/>
          <w:szCs w:val="24"/>
          <w:shd w:val="clear" w:color="auto" w:fill="FFFFFF"/>
        </w:rPr>
        <w:t>«ΑΥΓΗ» όπου λέτε ότι η νοσηλεία των ανασφάλιστων, η οποία υπάρχει και τώρα γίνεται -το 2014- δεν λύνει όλα τα προβλήματα, αλλά διασφαλίζει ότι τα φάρμακα και η νοσηλεία θα υπάρχει στους ανασφάλιστους. Αυτ</w:t>
      </w:r>
      <w:r>
        <w:rPr>
          <w:rFonts w:eastAsia="Times New Roman"/>
          <w:color w:val="222222"/>
          <w:szCs w:val="24"/>
          <w:shd w:val="clear" w:color="auto" w:fill="FFFFFF"/>
        </w:rPr>
        <w:t xml:space="preserve">ό το είπατε το 2014. Το καταθέτω για να ξέρουμε τι έλεγε ο καθένας σε κάθε περίοδο της ζωής του. </w:t>
      </w:r>
    </w:p>
    <w:p w14:paraId="7098EC31" w14:textId="77777777" w:rsidR="00971A45" w:rsidRDefault="00ED091D">
      <w:pPr>
        <w:spacing w:line="600" w:lineRule="auto"/>
        <w:ind w:firstLine="720"/>
        <w:jc w:val="both"/>
        <w:rPr>
          <w:rFonts w:eastAsia="Times New Roman"/>
          <w:szCs w:val="24"/>
        </w:rPr>
      </w:pPr>
      <w:r w:rsidRPr="00760F69">
        <w:rPr>
          <w:rFonts w:eastAsia="Times New Roman"/>
          <w:szCs w:val="24"/>
        </w:rPr>
        <w:lastRenderedPageBreak/>
        <w:t>(Στο σημείο αυτό ο Βουλευτής κ.</w:t>
      </w:r>
      <w:r>
        <w:rPr>
          <w:rFonts w:eastAsia="Times New Roman"/>
          <w:szCs w:val="24"/>
        </w:rPr>
        <w:t xml:space="preserve"> </w:t>
      </w:r>
      <w:proofErr w:type="spellStart"/>
      <w:r>
        <w:rPr>
          <w:rFonts w:eastAsia="Times New Roman"/>
          <w:szCs w:val="24"/>
        </w:rPr>
        <w:t>Ιάσονας</w:t>
      </w:r>
      <w:proofErr w:type="spellEnd"/>
      <w:r>
        <w:rPr>
          <w:rFonts w:eastAsia="Times New Roman"/>
          <w:szCs w:val="24"/>
        </w:rPr>
        <w:t xml:space="preserve"> Φωτήλας καταθέτει για τα Πρακτικά το προαναφερθέν</w:t>
      </w:r>
      <w:r w:rsidRPr="00760F69">
        <w:rPr>
          <w:rFonts w:eastAsia="Times New Roman"/>
          <w:szCs w:val="24"/>
        </w:rPr>
        <w:t xml:space="preserve"> έ</w:t>
      </w:r>
      <w:r>
        <w:rPr>
          <w:rFonts w:eastAsia="Times New Roman"/>
          <w:szCs w:val="24"/>
        </w:rPr>
        <w:t>γγραφο, το οποίο βρίσκε</w:t>
      </w:r>
      <w:r w:rsidRPr="00760F69">
        <w:rPr>
          <w:rFonts w:eastAsia="Times New Roman"/>
          <w:szCs w:val="24"/>
        </w:rPr>
        <w:t xml:space="preserve">ται στο αρχείο του Τμήματος Γραμματείας της </w:t>
      </w:r>
      <w:r w:rsidRPr="00760F69">
        <w:rPr>
          <w:rFonts w:eastAsia="Times New Roman"/>
          <w:szCs w:val="24"/>
        </w:rPr>
        <w:t>Διεύθυνσης Στενογραφίας και Πρακτικών της Βουλής)</w:t>
      </w:r>
    </w:p>
    <w:p w14:paraId="7098EC3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Λέγατε, λοιπόν, ότι έγινε η κάλυψη των ανασφαλίστων, αλλά δεν φτάνει.</w:t>
      </w:r>
    </w:p>
    <w:p w14:paraId="7098EC3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Τώρα επί της αρχής, εμείς καταψηφίζουμε το νομοσχέδιο. Θα ψηφίσουμε κάποια άρθρα τα οποία θεωρούμε σωστά. Να είστε καλά.</w:t>
      </w:r>
    </w:p>
    <w:p w14:paraId="7098EC3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098EC35" w14:textId="77777777" w:rsidR="00971A45" w:rsidRDefault="00ED091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098EC36" w14:textId="77777777" w:rsidR="00971A45" w:rsidRDefault="00ED091D">
      <w:pPr>
        <w:tabs>
          <w:tab w:val="left" w:pos="1800"/>
        </w:tabs>
        <w:spacing w:line="600" w:lineRule="auto"/>
        <w:ind w:firstLine="720"/>
        <w:jc w:val="both"/>
        <w:rPr>
          <w:rFonts w:eastAsia="Times New Roman"/>
          <w:szCs w:val="24"/>
        </w:rPr>
      </w:pPr>
      <w:r w:rsidRPr="003D1AAB">
        <w:rPr>
          <w:rFonts w:eastAsia="Times New Roman"/>
          <w:b/>
          <w:bCs/>
        </w:rPr>
        <w:t xml:space="preserve">ΠΡΟΕΔΡΕΥΩΝ (Δημήτριος </w:t>
      </w:r>
      <w:proofErr w:type="spellStart"/>
      <w:r w:rsidRPr="003D1AAB">
        <w:rPr>
          <w:rFonts w:eastAsia="Times New Roman"/>
          <w:b/>
          <w:bCs/>
        </w:rPr>
        <w:t>Κρεμαστινός</w:t>
      </w:r>
      <w:proofErr w:type="spellEnd"/>
      <w:r w:rsidRPr="003D1AAB">
        <w:rPr>
          <w:rFonts w:eastAsia="Times New Roman"/>
          <w:b/>
          <w:bCs/>
        </w:rPr>
        <w:t>):</w:t>
      </w:r>
      <w:r w:rsidRPr="003D1AAB">
        <w:rPr>
          <w:rFonts w:eastAsia="Times New Roman"/>
          <w:szCs w:val="24"/>
        </w:rPr>
        <w:t xml:space="preserve"> Ευχαριστώ</w:t>
      </w:r>
      <w:r>
        <w:rPr>
          <w:rFonts w:eastAsia="Times New Roman"/>
          <w:szCs w:val="24"/>
        </w:rPr>
        <w:t>.</w:t>
      </w:r>
    </w:p>
    <w:p w14:paraId="7098EC37" w14:textId="77777777" w:rsidR="00971A45" w:rsidRDefault="00ED091D">
      <w:pPr>
        <w:spacing w:line="600" w:lineRule="auto"/>
        <w:ind w:firstLine="720"/>
        <w:jc w:val="both"/>
        <w:rPr>
          <w:rFonts w:eastAsia="Times New Roman"/>
          <w:szCs w:val="24"/>
        </w:rPr>
      </w:pPr>
      <w:r>
        <w:rPr>
          <w:rFonts w:eastAsia="Times New Roman"/>
          <w:szCs w:val="24"/>
        </w:rPr>
        <w:t xml:space="preserve">Προτού σας δώσω τον λόγο, κύριε </w:t>
      </w:r>
      <w:proofErr w:type="spellStart"/>
      <w:r>
        <w:rPr>
          <w:rFonts w:eastAsia="Times New Roman"/>
          <w:szCs w:val="24"/>
        </w:rPr>
        <w:t>Μπαργιώτα</w:t>
      </w:r>
      <w:proofErr w:type="spellEnd"/>
      <w:r>
        <w:rPr>
          <w:rFonts w:eastAsia="Times New Roman"/>
          <w:szCs w:val="24"/>
        </w:rPr>
        <w:t xml:space="preserve">, να κάνω γνωστό στο Σώμα </w:t>
      </w:r>
      <w:r w:rsidRPr="00BD12B3">
        <w:rPr>
          <w:rFonts w:eastAsia="Times New Roman"/>
          <w:szCs w:val="24"/>
        </w:rPr>
        <w:t>ότι τη συνεδρίασή μας παρακολουθούν από τα άνω δυτικά θεωρεία, αφού προηγουμένως ξεναγήθ</w:t>
      </w:r>
      <w:r w:rsidRPr="00BD12B3">
        <w:rPr>
          <w:rFonts w:eastAsia="Times New Roman"/>
          <w:szCs w:val="24"/>
        </w:rPr>
        <w:t xml:space="preserve">ηκαν στην έκθεση της αίθουσας </w:t>
      </w:r>
      <w:r>
        <w:rPr>
          <w:rFonts w:eastAsia="Times New Roman"/>
          <w:szCs w:val="24"/>
        </w:rPr>
        <w:t>«</w:t>
      </w:r>
      <w:r w:rsidRPr="00BD12B3">
        <w:rPr>
          <w:rFonts w:eastAsia="Times New Roman"/>
          <w:szCs w:val="24"/>
        </w:rPr>
        <w:t>ΕΛΕΥΘΕΡΙΟΣ ΒΕΝΙΖΕΛΟΣ</w:t>
      </w:r>
      <w:r>
        <w:rPr>
          <w:rFonts w:eastAsia="Times New Roman"/>
          <w:szCs w:val="24"/>
        </w:rPr>
        <w:t>»</w:t>
      </w:r>
      <w:r w:rsidRPr="00BD12B3">
        <w:rPr>
          <w:rFonts w:eastAsia="Times New Roman"/>
          <w:szCs w:val="24"/>
        </w:rPr>
        <w:t xml:space="preserve"> και ενημερώθηκαν για την ιστορία του κτηρίου και τον τρόπο οργάνωσης </w:t>
      </w:r>
      <w:r w:rsidRPr="00BD12B3">
        <w:rPr>
          <w:rFonts w:eastAsia="Times New Roman"/>
          <w:szCs w:val="24"/>
        </w:rPr>
        <w:lastRenderedPageBreak/>
        <w:t xml:space="preserve">και </w:t>
      </w:r>
      <w:r>
        <w:rPr>
          <w:rFonts w:eastAsia="Times New Roman"/>
          <w:szCs w:val="24"/>
        </w:rPr>
        <w:t>λειτουργίας της Βουλής, τριάντα τέσσερις</w:t>
      </w:r>
      <w:r w:rsidRPr="00BD12B3">
        <w:rPr>
          <w:rFonts w:eastAsia="Times New Roman"/>
          <w:szCs w:val="24"/>
        </w:rPr>
        <w:t xml:space="preserve"> μαθήτριες και μαθητές και τέσσερις </w:t>
      </w:r>
      <w:r w:rsidRPr="00BD12B3">
        <w:rPr>
          <w:rFonts w:eastAsia="Times New Roman"/>
          <w:szCs w:val="24"/>
        </w:rPr>
        <w:t>εκπα</w:t>
      </w:r>
      <w:r>
        <w:rPr>
          <w:rFonts w:eastAsia="Times New Roman"/>
          <w:szCs w:val="24"/>
        </w:rPr>
        <w:t>ιδευτικοί</w:t>
      </w:r>
      <w:r>
        <w:rPr>
          <w:rFonts w:eastAsia="Times New Roman"/>
          <w:szCs w:val="24"/>
        </w:rPr>
        <w:t xml:space="preserve"> </w:t>
      </w:r>
      <w:r>
        <w:rPr>
          <w:rFonts w:eastAsia="Times New Roman"/>
          <w:szCs w:val="24"/>
        </w:rPr>
        <w:t>συνοδοί τους από το 9</w:t>
      </w:r>
      <w:r w:rsidRPr="00BD12B3">
        <w:rPr>
          <w:rFonts w:eastAsia="Times New Roman"/>
          <w:szCs w:val="24"/>
          <w:vertAlign w:val="superscript"/>
        </w:rPr>
        <w:t>ο</w:t>
      </w:r>
      <w:r w:rsidRPr="00BD12B3">
        <w:rPr>
          <w:rFonts w:eastAsia="Times New Roman"/>
          <w:szCs w:val="24"/>
        </w:rPr>
        <w:t xml:space="preserve"> </w:t>
      </w:r>
      <w:r>
        <w:rPr>
          <w:rFonts w:eastAsia="Times New Roman"/>
          <w:szCs w:val="24"/>
        </w:rPr>
        <w:t xml:space="preserve">Γυμνάσιο </w:t>
      </w:r>
      <w:r>
        <w:rPr>
          <w:rFonts w:eastAsia="Times New Roman"/>
          <w:szCs w:val="24"/>
        </w:rPr>
        <w:t>Ιωαννίνων</w:t>
      </w:r>
      <w:r w:rsidRPr="00BD12B3">
        <w:rPr>
          <w:rFonts w:eastAsia="Times New Roman"/>
          <w:szCs w:val="24"/>
        </w:rPr>
        <w:t xml:space="preserve">. </w:t>
      </w:r>
    </w:p>
    <w:p w14:paraId="7098EC38" w14:textId="77777777" w:rsidR="00971A45" w:rsidRDefault="00ED091D">
      <w:pPr>
        <w:spacing w:line="600" w:lineRule="auto"/>
        <w:ind w:firstLine="720"/>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ς καλωσορίζει.</w:t>
      </w:r>
    </w:p>
    <w:p w14:paraId="7098EC39" w14:textId="77777777" w:rsidR="00971A45" w:rsidRDefault="00ED091D">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7098EC3A"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Παράλληλα, ανακοινώνω στο Σώμα ότι η Διαρκής Επιτροπή Παραγωγής και Εμπορίου καταθέτει την </w:t>
      </w:r>
      <w:r>
        <w:rPr>
          <w:rFonts w:eastAsia="Times New Roman"/>
          <w:color w:val="222222"/>
          <w:szCs w:val="24"/>
          <w:shd w:val="clear" w:color="auto" w:fill="FFFFFF"/>
        </w:rPr>
        <w:t xml:space="preserve">έκθεσή </w:t>
      </w:r>
      <w:r>
        <w:rPr>
          <w:rFonts w:eastAsia="Times New Roman"/>
          <w:color w:val="222222"/>
          <w:szCs w:val="24"/>
          <w:shd w:val="clear" w:color="auto" w:fill="FFFFFF"/>
        </w:rPr>
        <w:t>της στο σχέδιο νόμου του Υπουργείου Περιβάλλοντος και Ενέργεια</w:t>
      </w:r>
      <w:r>
        <w:rPr>
          <w:rFonts w:eastAsia="Times New Roman"/>
          <w:color w:val="222222"/>
          <w:szCs w:val="24"/>
          <w:shd w:val="clear" w:color="auto" w:fill="FFFFFF"/>
        </w:rPr>
        <w:t>ς</w:t>
      </w:r>
      <w:r>
        <w:rPr>
          <w:rFonts w:eastAsia="Times New Roman"/>
          <w:color w:val="222222"/>
          <w:szCs w:val="24"/>
          <w:shd w:val="clear" w:color="auto" w:fill="FFFFFF"/>
        </w:rPr>
        <w:t>:</w:t>
      </w:r>
      <w:r>
        <w:rPr>
          <w:rFonts w:eastAsia="Times New Roman"/>
          <w:color w:val="222222"/>
          <w:szCs w:val="24"/>
          <w:shd w:val="clear" w:color="auto" w:fill="FFFFFF"/>
        </w:rPr>
        <w:t xml:space="preserve"> «Έρευνα, εκμετάλλευση και διαχείριση του γεωθερμικού δυναμικού της χώρας, σύσταση Ελληνικής Αρχής Γεωλογικών και Μεταλλευτικών Ερευνών, ιδιοκτησιακός διαχωρισμός δικτύων διανομής φυσικού αερίου και άλλες διατάξεις». </w:t>
      </w:r>
    </w:p>
    <w:p w14:paraId="7098EC3B"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Παρακαλώ, κύριε </w:t>
      </w:r>
      <w:proofErr w:type="spellStart"/>
      <w:r>
        <w:rPr>
          <w:rFonts w:eastAsia="Times New Roman"/>
          <w:color w:val="222222"/>
          <w:szCs w:val="24"/>
          <w:shd w:val="clear" w:color="auto" w:fill="FFFFFF"/>
        </w:rPr>
        <w:t>Μπαργιώτα</w:t>
      </w:r>
      <w:proofErr w:type="spellEnd"/>
      <w:r>
        <w:rPr>
          <w:rFonts w:eastAsia="Times New Roman"/>
          <w:color w:val="222222"/>
          <w:szCs w:val="24"/>
          <w:shd w:val="clear" w:color="auto" w:fill="FFFFFF"/>
        </w:rPr>
        <w:t>, τώρα έχετ</w:t>
      </w:r>
      <w:r>
        <w:rPr>
          <w:rFonts w:eastAsia="Times New Roman"/>
          <w:color w:val="222222"/>
          <w:szCs w:val="24"/>
          <w:shd w:val="clear" w:color="auto" w:fill="FFFFFF"/>
        </w:rPr>
        <w:t>ε το</w:t>
      </w:r>
      <w:r>
        <w:rPr>
          <w:rFonts w:eastAsia="Times New Roman"/>
          <w:color w:val="222222"/>
          <w:szCs w:val="24"/>
          <w:shd w:val="clear" w:color="auto" w:fill="FFFFFF"/>
        </w:rPr>
        <w:t>ν</w:t>
      </w:r>
      <w:r>
        <w:rPr>
          <w:rFonts w:eastAsia="Times New Roman"/>
          <w:color w:val="222222"/>
          <w:szCs w:val="24"/>
          <w:shd w:val="clear" w:color="auto" w:fill="FFFFFF"/>
        </w:rPr>
        <w:t xml:space="preserve"> λόγο. </w:t>
      </w:r>
    </w:p>
    <w:p w14:paraId="7098EC3C"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sidRPr="00061538">
        <w:rPr>
          <w:rFonts w:eastAsia="Times New Roman"/>
          <w:b/>
          <w:color w:val="222222"/>
          <w:szCs w:val="24"/>
          <w:shd w:val="clear" w:color="auto" w:fill="FFFFFF"/>
        </w:rPr>
        <w:t>ΚΩΝΣΤΑΝΤΙΝΟΣ ΜΠΑΡΓΙΩΤΑΣ:</w:t>
      </w:r>
      <w:r>
        <w:rPr>
          <w:rFonts w:eastAsia="Times New Roman"/>
          <w:color w:val="222222"/>
          <w:szCs w:val="24"/>
          <w:shd w:val="clear" w:color="auto" w:fill="FFFFFF"/>
        </w:rPr>
        <w:t xml:space="preserve"> Ευχαριστώ, </w:t>
      </w:r>
      <w:r w:rsidRPr="00330701">
        <w:rPr>
          <w:rFonts w:eastAsia="Times New Roman"/>
          <w:bCs/>
          <w:color w:val="222222"/>
          <w:shd w:val="clear" w:color="auto" w:fill="FFFFFF"/>
        </w:rPr>
        <w:t>κύριε Πρόεδρε</w:t>
      </w:r>
      <w:r>
        <w:rPr>
          <w:rFonts w:eastAsia="Times New Roman"/>
          <w:bCs/>
          <w:color w:val="222222"/>
          <w:shd w:val="clear" w:color="auto" w:fill="FFFFFF"/>
        </w:rPr>
        <w:t>.</w:t>
      </w:r>
      <w:r>
        <w:rPr>
          <w:rFonts w:eastAsia="Times New Roman"/>
          <w:color w:val="222222"/>
          <w:szCs w:val="24"/>
          <w:shd w:val="clear" w:color="auto" w:fill="FFFFFF"/>
        </w:rPr>
        <w:t xml:space="preserve"> </w:t>
      </w:r>
    </w:p>
    <w:p w14:paraId="7098EC3D"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Έχουμε να συζητήσουμε σήμερα ένα τεράστιο νομοσχέδιο, ένα σπονδυλωτό νομοσχέδιο, το πρώτο νομοσχέδιο μετά από δεκαέξι δεκαοκτώ μήνες από το Υπουργείο Υγείας. </w:t>
      </w:r>
    </w:p>
    <w:p w14:paraId="7098EC3E"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Μετά από μία περίοδο νηνεμίας, τ</w:t>
      </w:r>
      <w:r>
        <w:rPr>
          <w:rFonts w:eastAsia="Times New Roman"/>
          <w:color w:val="222222"/>
          <w:szCs w:val="24"/>
          <w:shd w:val="clear" w:color="auto" w:fill="FFFFFF"/>
        </w:rPr>
        <w:t xml:space="preserve">ις τελευταίες λίγες ώρες άρχισε να «βρέχει» κυριολεκτικά τροπολογίες. Μερικές είναι σημαντικότατες και πολύ μεγάλες. Πριν από δευτερόλεπτα πήρα στα χέρια μου μια τροπολογία που αφορά την τιμολόγηση των φαρμάκων, την οποία δεν μπόρεσα να διαβάσω. Γι’ αυτό, </w:t>
      </w:r>
      <w:r w:rsidRPr="00330701">
        <w:rPr>
          <w:rFonts w:eastAsia="Times New Roman"/>
          <w:bCs/>
          <w:color w:val="222222"/>
          <w:shd w:val="clear" w:color="auto" w:fill="FFFFFF"/>
        </w:rPr>
        <w:t>κύριε Πρόεδρε,</w:t>
      </w:r>
      <w:r>
        <w:rPr>
          <w:rFonts w:eastAsia="Times New Roman"/>
          <w:color w:val="222222"/>
          <w:szCs w:val="24"/>
          <w:shd w:val="clear" w:color="auto" w:fill="FFFFFF"/>
        </w:rPr>
        <w:t xml:space="preserve"> θα ζητήσουμε την ελαστικότητα στον χρόνο, σε δεύτερο χρόνο, για να τοποθετηθούμε επί των τροπολογιών, όταν ολοκληρωθεί η συνεχιζόμενη κατάθεση τροπολογιών.</w:t>
      </w:r>
    </w:p>
    <w:p w14:paraId="7098EC3F"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νομοσχέδιο, όπως είπα, </w:t>
      </w:r>
      <w:r w:rsidRPr="00161740">
        <w:rPr>
          <w:rFonts w:eastAsia="Times New Roman"/>
          <w:color w:val="222222"/>
          <w:szCs w:val="24"/>
          <w:shd w:val="clear" w:color="auto" w:fill="FFFFFF"/>
        </w:rPr>
        <w:t>είναι</w:t>
      </w:r>
      <w:r>
        <w:rPr>
          <w:rFonts w:eastAsia="Times New Roman"/>
          <w:color w:val="222222"/>
          <w:szCs w:val="24"/>
          <w:shd w:val="clear" w:color="auto" w:fill="FFFFFF"/>
        </w:rPr>
        <w:t xml:space="preserve"> ένα νομοσχέδιο σπονδυλωτό, αφορά τις κλινικές, τον κανονισμό των ιδιωτικών κλινικών, τη μεταμφίεση του ΚΕΕΛΠΝΟ σε ΕΟΔΥ, τη δημιουργία του </w:t>
      </w:r>
      <w:r w:rsidRPr="00161740">
        <w:rPr>
          <w:rFonts w:eastAsia="Times New Roman"/>
          <w:color w:val="222222"/>
          <w:szCs w:val="24"/>
          <w:shd w:val="clear" w:color="auto" w:fill="FFFFFF"/>
        </w:rPr>
        <w:t>Εθνικού Ινστιτούτου Νεοπλασιών</w:t>
      </w:r>
      <w:r>
        <w:rPr>
          <w:rFonts w:eastAsia="Times New Roman"/>
          <w:color w:val="222222"/>
          <w:szCs w:val="24"/>
          <w:shd w:val="clear" w:color="auto" w:fill="FFFFFF"/>
        </w:rPr>
        <w:t xml:space="preserve">, την τροποποίηση του εσωτερικού κανονισμού του </w:t>
      </w:r>
      <w:r>
        <w:rPr>
          <w:rFonts w:eastAsia="Times New Roman"/>
          <w:color w:val="222222"/>
          <w:szCs w:val="24"/>
          <w:shd w:val="clear" w:color="auto" w:fill="FFFFFF"/>
        </w:rPr>
        <w:t xml:space="preserve">Οργανισμού </w:t>
      </w:r>
      <w:r>
        <w:rPr>
          <w:rFonts w:eastAsia="Times New Roman"/>
          <w:color w:val="222222"/>
          <w:szCs w:val="24"/>
          <w:shd w:val="clear" w:color="auto" w:fill="FFFFFF"/>
        </w:rPr>
        <w:t>του Υπουργείου Υγείας, ο οπο</w:t>
      </w:r>
      <w:r>
        <w:rPr>
          <w:rFonts w:eastAsia="Times New Roman"/>
          <w:color w:val="222222"/>
          <w:szCs w:val="24"/>
          <w:shd w:val="clear" w:color="auto" w:fill="FFFFFF"/>
        </w:rPr>
        <w:t xml:space="preserve">ίος δεν είναι και πάρα πολύ παλιός, είναι προεδρικό διάταγμα του 2017, το οποίο αλλάζει ξανά. </w:t>
      </w:r>
    </w:p>
    <w:p w14:paraId="7098EC40"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για το οποίο έγινε προσπάθεια να περάσει κάτω από τα «ραντάρ» και το οποίο είμαι ο μόνος που σχολίασα και δεν άκουσα τίποτα από τον Υπουργό και από κανέναν </w:t>
      </w:r>
      <w:r>
        <w:rPr>
          <w:rFonts w:eastAsia="Times New Roman"/>
          <w:color w:val="222222"/>
          <w:szCs w:val="24"/>
          <w:shd w:val="clear" w:color="auto" w:fill="FFFFFF"/>
        </w:rPr>
        <w:t>της συ</w:t>
      </w:r>
      <w:r>
        <w:rPr>
          <w:rFonts w:eastAsia="Times New Roman"/>
          <w:color w:val="222222"/>
          <w:szCs w:val="24"/>
          <w:shd w:val="clear" w:color="auto" w:fill="FFFFFF"/>
        </w:rPr>
        <w:lastRenderedPageBreak/>
        <w:t>γκυβέρνησης, είναι το εξαιρετικά σημαντικό ζήτημα της διαχείρισης των δεδομένων και της ηλεκτρονικής διακυβέρνησης, στο οποίο, όπως θα δούμε παρακάτω, υπάρχουν σημαντικότατες ρυθμίσεις για τις οποίες δεν έγινε κανένας σχολιασμός, τουλάχιστον μέχρι σή</w:t>
      </w:r>
      <w:r>
        <w:rPr>
          <w:rFonts w:eastAsia="Times New Roman"/>
          <w:color w:val="222222"/>
          <w:szCs w:val="24"/>
          <w:shd w:val="clear" w:color="auto" w:fill="FFFFFF"/>
        </w:rPr>
        <w:t>μερα -και θα ήθελα πραγματικά να ακούσω τους λόγους για τους οποίους γίνονται οι πολιτικές επιλογές- και ένα «κομπολόι» από ρυθμίσεις, οι όποιες άλλες είναι θετικές, άλλες αρνητικές, άλλες επείγουν πραγματικά και άλλες απλώς σέρνονται ή αναμένονται. Μαζί μ</w:t>
      </w:r>
      <w:r>
        <w:rPr>
          <w:rFonts w:eastAsia="Times New Roman"/>
          <w:color w:val="222222"/>
          <w:szCs w:val="24"/>
          <w:shd w:val="clear" w:color="auto" w:fill="FFFFFF"/>
        </w:rPr>
        <w:t xml:space="preserve">ε αυτά και τροπολογίες, όπως είπα προηγουμένως. </w:t>
      </w:r>
    </w:p>
    <w:p w14:paraId="7098EC41"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τη φαρμακευτική πολιτική θα κάνω ένα πρώτο σχόλιο γι’ αυτό που έλαβα. Στην Ελλάδα τα τελευταία τέσσερα χρόνια ασκείται δια αποσπασματικών τροπολογιών. Θα ήταν καλό κάποια στιγμή, όπως κάνουμε με τις κλιν</w:t>
      </w:r>
      <w:r>
        <w:rPr>
          <w:rFonts w:eastAsia="Times New Roman"/>
          <w:color w:val="222222"/>
          <w:szCs w:val="24"/>
          <w:shd w:val="clear" w:color="auto" w:fill="FFFFFF"/>
        </w:rPr>
        <w:t>ικές σήμερα που κωδικοποιούμε τη νομοθεσία, να κωδικοποιήσουμε κάποια στιγμή και τις τροπολογίες που αφορούν την τιμολόγηση και τη διακίνηση των φαρμάκων, γιατί αρχίζει να γίνεται εξαιρετικά πολύπλοκο το νομικό πλαίσιο.</w:t>
      </w:r>
    </w:p>
    <w:p w14:paraId="7098EC42"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Όσον αφορά τις κλινικές, κωδικοποίησ</w:t>
      </w:r>
      <w:r>
        <w:rPr>
          <w:rFonts w:eastAsia="Times New Roman"/>
          <w:color w:val="222222"/>
          <w:szCs w:val="24"/>
          <w:shd w:val="clear" w:color="auto" w:fill="FFFFFF"/>
        </w:rPr>
        <w:t>η της νομοθεσίας είναι όντως. Δεν αλλάζουν πολλά πράγματα, δεν κλείνει κα</w:t>
      </w:r>
      <w:r>
        <w:rPr>
          <w:rFonts w:eastAsia="Times New Roman"/>
          <w:color w:val="222222"/>
          <w:szCs w:val="24"/>
          <w:shd w:val="clear" w:color="auto" w:fill="FFFFFF"/>
        </w:rPr>
        <w:t>μ</w:t>
      </w:r>
      <w:r>
        <w:rPr>
          <w:rFonts w:eastAsia="Times New Roman"/>
          <w:color w:val="222222"/>
          <w:szCs w:val="24"/>
          <w:shd w:val="clear" w:color="auto" w:fill="FFFFFF"/>
        </w:rPr>
        <w:t>μία από τις παλιές κλινικές και είναι θετικό αυτό κατ</w:t>
      </w:r>
      <w:r>
        <w:rPr>
          <w:rFonts w:eastAsia="Times New Roman"/>
          <w:color w:val="222222"/>
          <w:szCs w:val="24"/>
          <w:shd w:val="clear" w:color="auto" w:fill="FFFFFF"/>
        </w:rPr>
        <w:t xml:space="preserve">’ </w:t>
      </w:r>
      <w:r>
        <w:rPr>
          <w:rFonts w:eastAsia="Times New Roman"/>
          <w:color w:val="222222"/>
          <w:szCs w:val="24"/>
          <w:shd w:val="clear" w:color="auto" w:fill="FFFFFF"/>
        </w:rPr>
        <w:t>αρχήν. Υπήρξε μια περίοδος στην οποία υπήρξε μια ενδιάμεση εγκύκλιος του υπουργείου, η οποία ουσιαστικά απειλούσε με κλείσιμο έ</w:t>
      </w:r>
      <w:r>
        <w:rPr>
          <w:rFonts w:eastAsia="Times New Roman"/>
          <w:color w:val="222222"/>
          <w:szCs w:val="24"/>
          <w:shd w:val="clear" w:color="auto" w:fill="FFFFFF"/>
        </w:rPr>
        <w:t>ναν μεγάλο αριθμό των παλαιών κλινικών. Εκεί κάποιοι αναγκάστηκαν είτε να κλείσουν είτε να κάνουν αδικαιολόγητα μεγάλες επενδύσεις, οι οποίες αποδεικνύονται από το σημερινό πλαίσιο αχρείαστες. Είναι ένα μεγάλο θέμα. Και ταυτόχρονα, γίνεται μια προσπάθεια ν</w:t>
      </w:r>
      <w:r>
        <w:rPr>
          <w:rFonts w:eastAsia="Times New Roman"/>
          <w:color w:val="222222"/>
          <w:szCs w:val="24"/>
          <w:shd w:val="clear" w:color="auto" w:fill="FFFFFF"/>
        </w:rPr>
        <w:t xml:space="preserve">α κωδικοποιηθεί η νομοθεσία. Έχουμε ουσιαστικά κλινικές τριών ταχυτήτων πλέον: αυτές που λειτουργούν με το νομικό πλαίσιο του 1992, του 2000 και το σημερινό που είναι ιδιαίτερα αυστηρό. </w:t>
      </w:r>
    </w:p>
    <w:p w14:paraId="7098EC43"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τα άρθρα, οι παρατηρήσεις έχουνε γίνει. Για το άρθρο 3 που προβλέ</w:t>
      </w:r>
      <w:r>
        <w:rPr>
          <w:rFonts w:eastAsia="Times New Roman"/>
          <w:color w:val="222222"/>
          <w:szCs w:val="24"/>
          <w:shd w:val="clear" w:color="auto" w:fill="FFFFFF"/>
        </w:rPr>
        <w:t xml:space="preserve">πει τις ασυμβατότητες και την αδυναμία λήψης άδειας, έχουμε πει ότι είναι ιδιαίτερα αυστηρό. Σε ό,τι αφορά τους υπόδικους, είναι έως και νομικά προβληματικό και πρέπει να αντιμετωπιστεί. Προτείναμε να υιοθετηθεί το αντίστοιχο άρθρο για </w:t>
      </w:r>
      <w:r>
        <w:rPr>
          <w:rFonts w:eastAsia="Times New Roman"/>
          <w:color w:val="222222"/>
          <w:szCs w:val="24"/>
          <w:shd w:val="clear" w:color="auto" w:fill="FFFFFF"/>
        </w:rPr>
        <w:lastRenderedPageBreak/>
        <w:t>τις μονάδες ημερήσια</w:t>
      </w:r>
      <w:r>
        <w:rPr>
          <w:rFonts w:eastAsia="Times New Roman"/>
          <w:color w:val="222222"/>
          <w:szCs w:val="24"/>
          <w:shd w:val="clear" w:color="auto" w:fill="FFFFFF"/>
        </w:rPr>
        <w:t xml:space="preserve">ς νοσηλείας, που προβλέπει κάπως διαφορετικά πράγματα. Εσείς το νομοθετήσατε. Καλό θα ήταν να το δείτε. Περιμένουμε να το δείτε. </w:t>
      </w:r>
    </w:p>
    <w:p w14:paraId="7098EC44"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 το άρθρο 8 είπα ότι αφορά έναν πολύ μικρό αριθμό κλινικών του παρελθόντος που έχει κατασκευαστεί με τις παλιές οδηγίες, οι</w:t>
      </w:r>
      <w:r>
        <w:rPr>
          <w:rFonts w:eastAsia="Times New Roman"/>
          <w:color w:val="222222"/>
          <w:szCs w:val="24"/>
          <w:shd w:val="clear" w:color="auto" w:fill="FFFFFF"/>
        </w:rPr>
        <w:t xml:space="preserve"> οποίες είναι λειτουργικά αυτόνομες, αλλά έχουν και μια άλλη χρήση στο ίδιο κτήριο,</w:t>
      </w:r>
      <w:r w:rsidDel="00433343">
        <w:rPr>
          <w:rFonts w:eastAsia="Times New Roman"/>
          <w:color w:val="222222"/>
          <w:szCs w:val="24"/>
          <w:shd w:val="clear" w:color="auto" w:fill="FFFFFF"/>
        </w:rPr>
        <w:t xml:space="preserve"> </w:t>
      </w:r>
      <w:r>
        <w:rPr>
          <w:rFonts w:eastAsia="Times New Roman"/>
          <w:color w:val="222222"/>
          <w:szCs w:val="24"/>
          <w:shd w:val="clear" w:color="auto" w:fill="FFFFFF"/>
        </w:rPr>
        <w:t>η οποία δεν έχει κα</w:t>
      </w:r>
      <w:r>
        <w:rPr>
          <w:rFonts w:eastAsia="Times New Roman"/>
          <w:color w:val="222222"/>
          <w:szCs w:val="24"/>
          <w:shd w:val="clear" w:color="auto" w:fill="FFFFFF"/>
        </w:rPr>
        <w:t>μ</w:t>
      </w:r>
      <w:r>
        <w:rPr>
          <w:rFonts w:eastAsia="Times New Roman"/>
          <w:color w:val="222222"/>
          <w:szCs w:val="24"/>
          <w:shd w:val="clear" w:color="auto" w:fill="FFFFFF"/>
        </w:rPr>
        <w:t xml:space="preserve">μία σχέση με την κλινική ούτε λειτουργική ούτε οργανική. </w:t>
      </w:r>
    </w:p>
    <w:p w14:paraId="7098EC45"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Πρότεινα και τις προάλλες ότι θα ήταν καλό να υπάρχει μια διαδικασία στην οποία το Υπουργείο θ</w:t>
      </w:r>
      <w:r>
        <w:rPr>
          <w:rFonts w:eastAsia="Times New Roman"/>
          <w:color w:val="222222"/>
          <w:szCs w:val="24"/>
          <w:shd w:val="clear" w:color="auto" w:fill="FFFFFF"/>
        </w:rPr>
        <w:t xml:space="preserve">α έχει την τελική γνώμη που θα μπορούσε ενδεχομένως κατ’ εξαίρεση να αποδεχθεί όσες παρεκτροπές υπάρχουν εκεί. </w:t>
      </w:r>
    </w:p>
    <w:p w14:paraId="7098EC46"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τελικά το άρθρο 21 αφορά τις ποινές και ουσιαστικά είναι η </w:t>
      </w:r>
      <w:proofErr w:type="spellStart"/>
      <w:r>
        <w:rPr>
          <w:rFonts w:eastAsia="Times New Roman"/>
          <w:color w:val="222222"/>
          <w:szCs w:val="24"/>
          <w:shd w:val="clear" w:color="auto" w:fill="FFFFFF"/>
        </w:rPr>
        <w:t>επαναδιατύπωση</w:t>
      </w:r>
      <w:proofErr w:type="spellEnd"/>
      <w:r>
        <w:rPr>
          <w:rFonts w:eastAsia="Times New Roman"/>
          <w:color w:val="222222"/>
          <w:szCs w:val="24"/>
          <w:shd w:val="clear" w:color="auto" w:fill="FFFFFF"/>
        </w:rPr>
        <w:t xml:space="preserve"> ενός άρθρου του 2001, που όμως έχει τροποποιηθεί το 2011 σε ό,τι α</w:t>
      </w:r>
      <w:r>
        <w:rPr>
          <w:rFonts w:eastAsia="Times New Roman"/>
          <w:color w:val="222222"/>
          <w:szCs w:val="24"/>
          <w:shd w:val="clear" w:color="auto" w:fill="FFFFFF"/>
        </w:rPr>
        <w:t xml:space="preserve">φορά το επαγγελματικό καθεστώς των πανεπιστημιακών. Το μόνο που κάνει είναι να δημιουργεί αμφιβολίες και φασαρία με τον </w:t>
      </w:r>
      <w:r w:rsidRPr="00640545">
        <w:rPr>
          <w:rFonts w:eastAsia="Times New Roman"/>
          <w:color w:val="222222"/>
          <w:szCs w:val="24"/>
          <w:shd w:val="clear" w:color="auto" w:fill="FFFFFF"/>
        </w:rPr>
        <w:t>τρ</w:t>
      </w:r>
      <w:r>
        <w:rPr>
          <w:rFonts w:eastAsia="Times New Roman"/>
          <w:color w:val="222222"/>
          <w:szCs w:val="24"/>
          <w:shd w:val="clear" w:color="auto" w:fill="FFFFFF"/>
        </w:rPr>
        <w:t xml:space="preserve">όπο που είναι διατυπωμένο. </w:t>
      </w:r>
    </w:p>
    <w:p w14:paraId="7098EC47" w14:textId="77777777" w:rsidR="00971A45" w:rsidRDefault="00ED091D">
      <w:pPr>
        <w:tabs>
          <w:tab w:val="left" w:pos="1800"/>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Αν υπάρχει στην Κυβέρνηση η πολιτική βούληση να αλλάξει το καθεστώς των πανεπιστημιακών γιατρών, όσον αφορ</w:t>
      </w:r>
      <w:r>
        <w:rPr>
          <w:rFonts w:eastAsia="Times New Roman"/>
          <w:color w:val="222222"/>
          <w:szCs w:val="24"/>
          <w:shd w:val="clear" w:color="auto" w:fill="FFFFFF"/>
        </w:rPr>
        <w:t xml:space="preserve">ά την πλήρη και αποκλειστική απασχόληση, καλό είναι να το συζητήσουμε δια νομολογίας και συζήτησης. </w:t>
      </w:r>
    </w:p>
    <w:p w14:paraId="7098EC48" w14:textId="77777777" w:rsidR="00971A45" w:rsidRDefault="00ED091D">
      <w:pPr>
        <w:tabs>
          <w:tab w:val="left" w:pos="1800"/>
        </w:tabs>
        <w:spacing w:line="600" w:lineRule="auto"/>
        <w:ind w:firstLine="720"/>
        <w:jc w:val="both"/>
        <w:rPr>
          <w:rFonts w:eastAsia="Times New Roman"/>
          <w:szCs w:val="24"/>
          <w:vertAlign w:val="subscript"/>
        </w:rPr>
      </w:pPr>
      <w:r>
        <w:rPr>
          <w:rFonts w:eastAsia="Times New Roman"/>
          <w:color w:val="222222"/>
          <w:szCs w:val="24"/>
          <w:shd w:val="clear" w:color="auto" w:fill="FFFFFF"/>
        </w:rPr>
        <w:t>Αυτό εδώ απλώς δημιουργεί φασαρία, καθώς νεότερες νομοθετικές ρυθμίσεις και μια σειρά από δικαστικές αποφάσεις το κάνουν άσχετο στην πραγματικότητα και ανί</w:t>
      </w:r>
      <w:r>
        <w:rPr>
          <w:rFonts w:eastAsia="Times New Roman"/>
          <w:color w:val="222222"/>
          <w:szCs w:val="24"/>
          <w:shd w:val="clear" w:color="auto" w:fill="FFFFFF"/>
        </w:rPr>
        <w:t xml:space="preserve">σχυρο. </w:t>
      </w:r>
    </w:p>
    <w:p w14:paraId="7098EC49" w14:textId="77777777" w:rsidR="00971A45" w:rsidRDefault="00ED091D">
      <w:pPr>
        <w:spacing w:line="600" w:lineRule="auto"/>
        <w:jc w:val="both"/>
        <w:rPr>
          <w:rFonts w:eastAsia="Times New Roman" w:cs="Times New Roman"/>
          <w:szCs w:val="24"/>
        </w:rPr>
      </w:pPr>
      <w:r>
        <w:rPr>
          <w:rFonts w:eastAsia="Times New Roman" w:cs="Times New Roman"/>
          <w:szCs w:val="24"/>
        </w:rPr>
        <w:t>Π</w:t>
      </w:r>
      <w:r w:rsidRPr="00981A57">
        <w:rPr>
          <w:rFonts w:eastAsia="Times New Roman" w:cs="Times New Roman"/>
          <w:szCs w:val="24"/>
        </w:rPr>
        <w:t>αρ</w:t>
      </w:r>
      <w:r>
        <w:rPr>
          <w:rFonts w:eastAsia="Times New Roman" w:cs="Times New Roman"/>
          <w:szCs w:val="24"/>
        </w:rPr>
        <w:t xml:space="preserve">’ </w:t>
      </w:r>
      <w:r w:rsidRPr="00981A57">
        <w:rPr>
          <w:rFonts w:eastAsia="Times New Roman" w:cs="Times New Roman"/>
          <w:szCs w:val="24"/>
        </w:rPr>
        <w:t>όλα αυτά</w:t>
      </w:r>
      <w:r>
        <w:rPr>
          <w:rFonts w:eastAsia="Times New Roman" w:cs="Times New Roman"/>
          <w:szCs w:val="24"/>
        </w:rPr>
        <w:t>,</w:t>
      </w:r>
      <w:r w:rsidRPr="00981A57">
        <w:rPr>
          <w:rFonts w:eastAsia="Times New Roman" w:cs="Times New Roman"/>
          <w:szCs w:val="24"/>
        </w:rPr>
        <w:t xml:space="preserve"> η ανακίνηση είναι κατά τη γνώμη μου </w:t>
      </w:r>
      <w:r>
        <w:rPr>
          <w:rFonts w:eastAsia="Times New Roman" w:cs="Times New Roman"/>
          <w:szCs w:val="24"/>
        </w:rPr>
        <w:t>άνευ ιδιαιτέρας</w:t>
      </w:r>
      <w:r w:rsidRPr="00981A57">
        <w:rPr>
          <w:rFonts w:eastAsia="Times New Roman" w:cs="Times New Roman"/>
          <w:szCs w:val="24"/>
        </w:rPr>
        <w:t xml:space="preserve"> σημασίας και θα έπρεπε να είχε αποφευχθεί εδώ</w:t>
      </w:r>
      <w:r>
        <w:rPr>
          <w:rFonts w:eastAsia="Times New Roman" w:cs="Times New Roman"/>
          <w:szCs w:val="24"/>
        </w:rPr>
        <w:t>.</w:t>
      </w:r>
    </w:p>
    <w:p w14:paraId="7098EC4A" w14:textId="77777777" w:rsidR="00971A45" w:rsidRDefault="00ED091D">
      <w:pPr>
        <w:spacing w:line="600" w:lineRule="auto"/>
        <w:ind w:firstLine="720"/>
        <w:jc w:val="both"/>
        <w:rPr>
          <w:rFonts w:eastAsia="Times New Roman" w:cs="Times New Roman"/>
          <w:szCs w:val="24"/>
        </w:rPr>
      </w:pPr>
      <w:r w:rsidRPr="00981A57">
        <w:rPr>
          <w:rFonts w:eastAsia="Times New Roman" w:cs="Times New Roman"/>
          <w:szCs w:val="24"/>
        </w:rPr>
        <w:t>Όσον αφορά το</w:t>
      </w:r>
      <w:r>
        <w:rPr>
          <w:rFonts w:eastAsia="Times New Roman" w:cs="Times New Roman"/>
          <w:szCs w:val="24"/>
        </w:rPr>
        <w:t xml:space="preserve"> ΚΕΕΛΠΝΟ, είπα πολλές φορές και θα τ</w:t>
      </w:r>
      <w:r w:rsidRPr="00981A57">
        <w:rPr>
          <w:rFonts w:eastAsia="Times New Roman" w:cs="Times New Roman"/>
          <w:szCs w:val="24"/>
        </w:rPr>
        <w:t>ο ξαναπώ και σήμερα</w:t>
      </w:r>
      <w:r>
        <w:rPr>
          <w:rFonts w:eastAsia="Times New Roman" w:cs="Times New Roman"/>
          <w:szCs w:val="24"/>
        </w:rPr>
        <w:t>: Σ</w:t>
      </w:r>
      <w:r w:rsidRPr="00981A57">
        <w:rPr>
          <w:rFonts w:eastAsia="Times New Roman" w:cs="Times New Roman"/>
          <w:szCs w:val="24"/>
        </w:rPr>
        <w:t xml:space="preserve">την ουσία </w:t>
      </w:r>
      <w:r>
        <w:rPr>
          <w:rFonts w:eastAsia="Times New Roman" w:cs="Times New Roman"/>
          <w:szCs w:val="24"/>
        </w:rPr>
        <w:t>π</w:t>
      </w:r>
      <w:r w:rsidRPr="00981A57">
        <w:rPr>
          <w:rFonts w:eastAsia="Times New Roman" w:cs="Times New Roman"/>
          <w:szCs w:val="24"/>
        </w:rPr>
        <w:t xml:space="preserve">ρόκειται περί </w:t>
      </w:r>
      <w:r>
        <w:rPr>
          <w:rFonts w:eastAsia="Times New Roman" w:cs="Times New Roman"/>
          <w:szCs w:val="24"/>
        </w:rPr>
        <w:t>μεταμφιέσεως</w:t>
      </w:r>
      <w:r w:rsidRPr="00981A57">
        <w:rPr>
          <w:rFonts w:eastAsia="Times New Roman" w:cs="Times New Roman"/>
          <w:szCs w:val="24"/>
        </w:rPr>
        <w:t xml:space="preserve"> </w:t>
      </w:r>
      <w:r>
        <w:rPr>
          <w:rFonts w:eastAsia="Times New Roman" w:cs="Times New Roman"/>
          <w:szCs w:val="24"/>
        </w:rPr>
        <w:t>άνευ ιδιαιτέρου νοήματος,</w:t>
      </w:r>
      <w:r>
        <w:rPr>
          <w:rFonts w:eastAsia="Times New Roman" w:cs="Times New Roman"/>
          <w:szCs w:val="24"/>
        </w:rPr>
        <w:t xml:space="preserve"> καθώς α</w:t>
      </w:r>
      <w:r w:rsidRPr="00981A57">
        <w:rPr>
          <w:rFonts w:eastAsia="Times New Roman" w:cs="Times New Roman"/>
          <w:szCs w:val="24"/>
        </w:rPr>
        <w:t>κόμ</w:t>
      </w:r>
      <w:r>
        <w:rPr>
          <w:rFonts w:eastAsia="Times New Roman" w:cs="Times New Roman"/>
          <w:szCs w:val="24"/>
        </w:rPr>
        <w:t>α</w:t>
      </w:r>
      <w:r w:rsidRPr="00981A57">
        <w:rPr>
          <w:rFonts w:eastAsia="Times New Roman" w:cs="Times New Roman"/>
          <w:szCs w:val="24"/>
        </w:rPr>
        <w:t xml:space="preserve"> και </w:t>
      </w:r>
      <w:r>
        <w:rPr>
          <w:rFonts w:eastAsia="Times New Roman" w:cs="Times New Roman"/>
          <w:szCs w:val="24"/>
        </w:rPr>
        <w:t>η</w:t>
      </w:r>
      <w:r w:rsidRPr="00981A57">
        <w:rPr>
          <w:rFonts w:eastAsia="Times New Roman" w:cs="Times New Roman"/>
          <w:szCs w:val="24"/>
        </w:rPr>
        <w:t xml:space="preserve"> αλλαγή του χαρακτήρα από νομικό πρόσωπο ιδιωτικού δικαίου σε νομικό πρόσωπο δημοσίου δικαίου</w:t>
      </w:r>
      <w:r>
        <w:rPr>
          <w:rFonts w:eastAsia="Times New Roman" w:cs="Times New Roman"/>
          <w:szCs w:val="24"/>
        </w:rPr>
        <w:t>,</w:t>
      </w:r>
      <w:r w:rsidRPr="00981A57">
        <w:rPr>
          <w:rFonts w:eastAsia="Times New Roman" w:cs="Times New Roman"/>
          <w:szCs w:val="24"/>
        </w:rPr>
        <w:t xml:space="preserve"> ουσιαστικά αδρανοποιείται</w:t>
      </w:r>
      <w:r>
        <w:rPr>
          <w:rFonts w:eastAsia="Times New Roman" w:cs="Times New Roman"/>
          <w:szCs w:val="24"/>
        </w:rPr>
        <w:t>, απε</w:t>
      </w:r>
      <w:r w:rsidRPr="00981A57">
        <w:rPr>
          <w:rFonts w:eastAsia="Times New Roman" w:cs="Times New Roman"/>
          <w:szCs w:val="24"/>
        </w:rPr>
        <w:t xml:space="preserve">νεργοποιείται </w:t>
      </w:r>
      <w:r>
        <w:rPr>
          <w:rFonts w:eastAsia="Times New Roman" w:cs="Times New Roman"/>
          <w:szCs w:val="24"/>
        </w:rPr>
        <w:t xml:space="preserve">από </w:t>
      </w:r>
      <w:r w:rsidRPr="00981A57">
        <w:rPr>
          <w:rFonts w:eastAsia="Times New Roman" w:cs="Times New Roman"/>
          <w:szCs w:val="24"/>
        </w:rPr>
        <w:t>το γεγονός ότι το άρθρο 54 προβλέπει μία συγκεκριμένη διαδικασία απευθείας αναθέσεων κατά παρέκ</w:t>
      </w:r>
      <w:r w:rsidRPr="00981A57">
        <w:rPr>
          <w:rFonts w:eastAsia="Times New Roman" w:cs="Times New Roman"/>
          <w:szCs w:val="24"/>
        </w:rPr>
        <w:t>κλιση της κείμενης νομοθεσίας για τα νομικά πρόσωπα δημοσίου δικαίου</w:t>
      </w:r>
      <w:r>
        <w:rPr>
          <w:rFonts w:eastAsia="Times New Roman" w:cs="Times New Roman"/>
          <w:szCs w:val="24"/>
        </w:rPr>
        <w:t>. Δ</w:t>
      </w:r>
      <w:r w:rsidRPr="00981A57">
        <w:rPr>
          <w:rFonts w:eastAsia="Times New Roman" w:cs="Times New Roman"/>
          <w:szCs w:val="24"/>
        </w:rPr>
        <w:t xml:space="preserve">εν μπορεί να γίνει αλλιώς σε έναν </w:t>
      </w:r>
      <w:r>
        <w:rPr>
          <w:rFonts w:eastAsia="Times New Roman" w:cs="Times New Roman"/>
          <w:szCs w:val="24"/>
        </w:rPr>
        <w:t>Ο</w:t>
      </w:r>
      <w:r w:rsidRPr="00981A57">
        <w:rPr>
          <w:rFonts w:eastAsia="Times New Roman" w:cs="Times New Roman"/>
          <w:szCs w:val="24"/>
        </w:rPr>
        <w:t xml:space="preserve">ργανισμό </w:t>
      </w:r>
      <w:r w:rsidRPr="00981A57">
        <w:rPr>
          <w:rFonts w:eastAsia="Times New Roman" w:cs="Times New Roman"/>
          <w:szCs w:val="24"/>
        </w:rPr>
        <w:t xml:space="preserve">σαν </w:t>
      </w:r>
      <w:r>
        <w:rPr>
          <w:rFonts w:eastAsia="Times New Roman" w:cs="Times New Roman"/>
          <w:szCs w:val="24"/>
        </w:rPr>
        <w:t>το</w:t>
      </w:r>
      <w:r w:rsidRPr="00981A57">
        <w:rPr>
          <w:rFonts w:eastAsia="Times New Roman" w:cs="Times New Roman"/>
          <w:szCs w:val="24"/>
        </w:rPr>
        <w:t xml:space="preserve"> </w:t>
      </w:r>
      <w:r w:rsidRPr="00981A57">
        <w:rPr>
          <w:rFonts w:eastAsia="Times New Roman" w:cs="Times New Roman"/>
          <w:szCs w:val="24"/>
        </w:rPr>
        <w:lastRenderedPageBreak/>
        <w:t>ΚΕΕΛΠΝΟ</w:t>
      </w:r>
      <w:r>
        <w:rPr>
          <w:rFonts w:eastAsia="Times New Roman" w:cs="Times New Roman"/>
          <w:szCs w:val="24"/>
        </w:rPr>
        <w:t>. Γι’</w:t>
      </w:r>
      <w:r w:rsidRPr="00981A57">
        <w:rPr>
          <w:rFonts w:eastAsia="Times New Roman" w:cs="Times New Roman"/>
          <w:szCs w:val="24"/>
        </w:rPr>
        <w:t xml:space="preserve"> αυτό και δεν θα έπρεπε να έχει αλλάξει το καθεστώς από νομικό πρόσωπο ιδιωτικού δικαίου σε νομικό πρόσωπο δημοσίου δικαίο</w:t>
      </w:r>
      <w:r w:rsidRPr="00981A57">
        <w:rPr>
          <w:rFonts w:eastAsia="Times New Roman" w:cs="Times New Roman"/>
          <w:szCs w:val="24"/>
        </w:rPr>
        <w:t>υ</w:t>
      </w:r>
      <w:r>
        <w:rPr>
          <w:rFonts w:eastAsia="Times New Roman" w:cs="Times New Roman"/>
          <w:szCs w:val="24"/>
        </w:rPr>
        <w:t>.</w:t>
      </w:r>
    </w:p>
    <w:p w14:paraId="7098EC4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981A57">
        <w:rPr>
          <w:rFonts w:eastAsia="Times New Roman" w:cs="Times New Roman"/>
          <w:szCs w:val="24"/>
        </w:rPr>
        <w:t>κούω τον Υπουργό να αναφέρετ</w:t>
      </w:r>
      <w:r>
        <w:rPr>
          <w:rFonts w:eastAsia="Times New Roman" w:cs="Times New Roman"/>
          <w:szCs w:val="24"/>
        </w:rPr>
        <w:t>αι</w:t>
      </w:r>
      <w:r w:rsidRPr="00981A57">
        <w:rPr>
          <w:rFonts w:eastAsia="Times New Roman" w:cs="Times New Roman"/>
          <w:szCs w:val="24"/>
        </w:rPr>
        <w:t xml:space="preserve"> διαρκώς σε εκκαθάριση εν λειτουργία και εξυγίανση του ΚΕΕΛΠΝΟ</w:t>
      </w:r>
      <w:r>
        <w:rPr>
          <w:rFonts w:eastAsia="Times New Roman" w:cs="Times New Roman"/>
          <w:szCs w:val="24"/>
        </w:rPr>
        <w:t>. Κ</w:t>
      </w:r>
      <w:r w:rsidRPr="00981A57">
        <w:rPr>
          <w:rFonts w:eastAsia="Times New Roman" w:cs="Times New Roman"/>
          <w:szCs w:val="24"/>
        </w:rPr>
        <w:t>α</w:t>
      </w:r>
      <w:r>
        <w:rPr>
          <w:rFonts w:eastAsia="Times New Roman" w:cs="Times New Roman"/>
          <w:szCs w:val="24"/>
        </w:rPr>
        <w:t>μ</w:t>
      </w:r>
      <w:r w:rsidRPr="00981A57">
        <w:rPr>
          <w:rFonts w:eastAsia="Times New Roman" w:cs="Times New Roman"/>
          <w:szCs w:val="24"/>
        </w:rPr>
        <w:t>μία αντίρρηση</w:t>
      </w:r>
      <w:r>
        <w:rPr>
          <w:rFonts w:eastAsia="Times New Roman" w:cs="Times New Roman"/>
          <w:szCs w:val="24"/>
        </w:rPr>
        <w:t>. Α</w:t>
      </w:r>
      <w:r w:rsidRPr="00981A57">
        <w:rPr>
          <w:rFonts w:eastAsia="Times New Roman" w:cs="Times New Roman"/>
          <w:szCs w:val="24"/>
        </w:rPr>
        <w:t xml:space="preserve">υτό σημαίνει ότι το θεσμικό πλαίσιο </w:t>
      </w:r>
      <w:r>
        <w:rPr>
          <w:rFonts w:eastAsia="Times New Roman" w:cs="Times New Roman"/>
          <w:szCs w:val="24"/>
        </w:rPr>
        <w:t>είχε τις δυνατότητες</w:t>
      </w:r>
      <w:r w:rsidRPr="00981A57">
        <w:rPr>
          <w:rFonts w:eastAsia="Times New Roman" w:cs="Times New Roman"/>
          <w:szCs w:val="24"/>
        </w:rPr>
        <w:t xml:space="preserve"> και της διαφάνειας και του ελέγχου και της εξυγίανσης</w:t>
      </w:r>
      <w:r>
        <w:rPr>
          <w:rFonts w:eastAsia="Times New Roman" w:cs="Times New Roman"/>
          <w:szCs w:val="24"/>
        </w:rPr>
        <w:t>.</w:t>
      </w:r>
      <w:r w:rsidRPr="00981A57">
        <w:rPr>
          <w:rFonts w:eastAsia="Times New Roman" w:cs="Times New Roman"/>
          <w:szCs w:val="24"/>
        </w:rPr>
        <w:t xml:space="preserve"> Δεν χρειαζόταν να αλλάξει η μορφή και πολύ περισσότερο </w:t>
      </w:r>
      <w:r>
        <w:rPr>
          <w:rFonts w:eastAsia="Times New Roman" w:cs="Times New Roman"/>
          <w:szCs w:val="24"/>
        </w:rPr>
        <w:t>δ</w:t>
      </w:r>
      <w:r w:rsidRPr="00981A57">
        <w:rPr>
          <w:rFonts w:eastAsia="Times New Roman" w:cs="Times New Roman"/>
          <w:szCs w:val="24"/>
        </w:rPr>
        <w:t>εν χρειαζόταν προφανώς</w:t>
      </w:r>
      <w:r>
        <w:rPr>
          <w:rFonts w:eastAsia="Times New Roman" w:cs="Times New Roman"/>
          <w:szCs w:val="24"/>
        </w:rPr>
        <w:t>,</w:t>
      </w:r>
      <w:r w:rsidRPr="00981A57">
        <w:rPr>
          <w:rFonts w:eastAsia="Times New Roman" w:cs="Times New Roman"/>
          <w:szCs w:val="24"/>
        </w:rPr>
        <w:t xml:space="preserve"> να αλλάξει το όνομα</w:t>
      </w:r>
      <w:r>
        <w:rPr>
          <w:rFonts w:eastAsia="Times New Roman" w:cs="Times New Roman"/>
          <w:szCs w:val="24"/>
        </w:rPr>
        <w:t>. Ό</w:t>
      </w:r>
      <w:r w:rsidRPr="00981A57">
        <w:rPr>
          <w:rFonts w:eastAsia="Times New Roman" w:cs="Times New Roman"/>
          <w:szCs w:val="24"/>
        </w:rPr>
        <w:t>λα αυτά γίνονται για ένα πολύ συγκεκριμένο λόγο</w:t>
      </w:r>
      <w:r>
        <w:rPr>
          <w:rFonts w:eastAsia="Times New Roman" w:cs="Times New Roman"/>
          <w:szCs w:val="24"/>
        </w:rPr>
        <w:t xml:space="preserve">, </w:t>
      </w:r>
      <w:r w:rsidRPr="00981A57">
        <w:rPr>
          <w:rFonts w:eastAsia="Times New Roman" w:cs="Times New Roman"/>
          <w:szCs w:val="24"/>
        </w:rPr>
        <w:t>για να μπορεί ο κ</w:t>
      </w:r>
      <w:r>
        <w:rPr>
          <w:rFonts w:eastAsia="Times New Roman" w:cs="Times New Roman"/>
          <w:szCs w:val="24"/>
        </w:rPr>
        <w:t>.</w:t>
      </w:r>
      <w:r w:rsidRPr="00981A57">
        <w:rPr>
          <w:rFonts w:eastAsia="Times New Roman" w:cs="Times New Roman"/>
          <w:szCs w:val="24"/>
        </w:rPr>
        <w:t xml:space="preserve"> </w:t>
      </w:r>
      <w:proofErr w:type="spellStart"/>
      <w:r w:rsidRPr="00981A57">
        <w:rPr>
          <w:rFonts w:eastAsia="Times New Roman" w:cs="Times New Roman"/>
          <w:szCs w:val="24"/>
        </w:rPr>
        <w:t>Πολάκης</w:t>
      </w:r>
      <w:proofErr w:type="spellEnd"/>
      <w:r>
        <w:rPr>
          <w:rFonts w:eastAsia="Times New Roman" w:cs="Times New Roman"/>
          <w:szCs w:val="24"/>
        </w:rPr>
        <w:t>, ό</w:t>
      </w:r>
      <w:r w:rsidRPr="00981A57">
        <w:rPr>
          <w:rFonts w:eastAsia="Times New Roman" w:cs="Times New Roman"/>
          <w:szCs w:val="24"/>
        </w:rPr>
        <w:t>πως είπα κι άλλες φορές</w:t>
      </w:r>
      <w:r>
        <w:rPr>
          <w:rFonts w:eastAsia="Times New Roman" w:cs="Times New Roman"/>
          <w:szCs w:val="24"/>
        </w:rPr>
        <w:t>,</w:t>
      </w:r>
      <w:r w:rsidRPr="00981A57">
        <w:rPr>
          <w:rFonts w:eastAsia="Times New Roman" w:cs="Times New Roman"/>
          <w:szCs w:val="24"/>
        </w:rPr>
        <w:t xml:space="preserve"> να διατείνεται ότι έκανε μία μεγάλη αλλαγή</w:t>
      </w:r>
      <w:r>
        <w:rPr>
          <w:rFonts w:eastAsia="Times New Roman" w:cs="Times New Roman"/>
          <w:szCs w:val="24"/>
        </w:rPr>
        <w:t>,</w:t>
      </w:r>
      <w:r w:rsidRPr="00981A57">
        <w:rPr>
          <w:rFonts w:eastAsia="Times New Roman" w:cs="Times New Roman"/>
          <w:szCs w:val="24"/>
        </w:rPr>
        <w:t xml:space="preserve"> χωρίς </w:t>
      </w:r>
      <w:r>
        <w:rPr>
          <w:rFonts w:eastAsia="Times New Roman" w:cs="Times New Roman"/>
          <w:szCs w:val="24"/>
        </w:rPr>
        <w:t>σ</w:t>
      </w:r>
      <w:r w:rsidRPr="00981A57">
        <w:rPr>
          <w:rFonts w:eastAsia="Times New Roman" w:cs="Times New Roman"/>
          <w:szCs w:val="24"/>
        </w:rPr>
        <w:t>την πραγματικότητα να έχει κάνει απολύτως τίποτα</w:t>
      </w:r>
      <w:r>
        <w:rPr>
          <w:rFonts w:eastAsia="Times New Roman" w:cs="Times New Roman"/>
          <w:szCs w:val="24"/>
        </w:rPr>
        <w:t>.</w:t>
      </w:r>
    </w:p>
    <w:p w14:paraId="7098EC4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981A57">
        <w:rPr>
          <w:rFonts w:eastAsia="Times New Roman" w:cs="Times New Roman"/>
          <w:szCs w:val="24"/>
        </w:rPr>
        <w:t>χω ξαναπεί</w:t>
      </w:r>
      <w:r>
        <w:rPr>
          <w:rFonts w:eastAsia="Times New Roman" w:cs="Times New Roman"/>
          <w:szCs w:val="24"/>
        </w:rPr>
        <w:t>: Ε</w:t>
      </w:r>
      <w:r w:rsidRPr="00981A57">
        <w:rPr>
          <w:rFonts w:eastAsia="Times New Roman" w:cs="Times New Roman"/>
          <w:szCs w:val="24"/>
        </w:rPr>
        <w:t>δώ στο ΚΕΕΛΠΝΟ όποια προβλήματα υπήρχαν</w:t>
      </w:r>
      <w:r>
        <w:rPr>
          <w:rFonts w:eastAsia="Times New Roman" w:cs="Times New Roman"/>
          <w:szCs w:val="24"/>
        </w:rPr>
        <w:t xml:space="preserve"> -</w:t>
      </w:r>
      <w:r w:rsidRPr="00981A57">
        <w:rPr>
          <w:rFonts w:eastAsia="Times New Roman" w:cs="Times New Roman"/>
          <w:szCs w:val="24"/>
        </w:rPr>
        <w:t>που υπήρχαν</w:t>
      </w:r>
      <w:r>
        <w:rPr>
          <w:rFonts w:eastAsia="Times New Roman" w:cs="Times New Roman"/>
          <w:szCs w:val="24"/>
        </w:rPr>
        <w:t>- διαχείρισης ή</w:t>
      </w:r>
      <w:r w:rsidRPr="00981A57">
        <w:rPr>
          <w:rFonts w:eastAsia="Times New Roman" w:cs="Times New Roman"/>
          <w:szCs w:val="24"/>
        </w:rPr>
        <w:t xml:space="preserve"> διαφάνεια</w:t>
      </w:r>
      <w:r>
        <w:rPr>
          <w:rFonts w:eastAsia="Times New Roman" w:cs="Times New Roman"/>
          <w:szCs w:val="24"/>
        </w:rPr>
        <w:t>ς</w:t>
      </w:r>
      <w:r w:rsidRPr="00981A57">
        <w:rPr>
          <w:rFonts w:eastAsia="Times New Roman" w:cs="Times New Roman"/>
          <w:szCs w:val="24"/>
        </w:rPr>
        <w:t xml:space="preserve"> δεν απαντώνται </w:t>
      </w:r>
      <w:r>
        <w:rPr>
          <w:rFonts w:eastAsia="Times New Roman" w:cs="Times New Roman"/>
          <w:szCs w:val="24"/>
        </w:rPr>
        <w:t>απ’</w:t>
      </w:r>
      <w:r w:rsidRPr="00981A57">
        <w:rPr>
          <w:rFonts w:eastAsia="Times New Roman" w:cs="Times New Roman"/>
          <w:szCs w:val="24"/>
        </w:rPr>
        <w:t xml:space="preserve"> αυτή</w:t>
      </w:r>
      <w:r>
        <w:rPr>
          <w:rFonts w:eastAsia="Times New Roman" w:cs="Times New Roman"/>
          <w:szCs w:val="24"/>
        </w:rPr>
        <w:t>ν</w:t>
      </w:r>
      <w:r w:rsidRPr="00981A57">
        <w:rPr>
          <w:rFonts w:eastAsia="Times New Roman" w:cs="Times New Roman"/>
          <w:szCs w:val="24"/>
        </w:rPr>
        <w:t xml:space="preserve"> την αλλαγή</w:t>
      </w:r>
      <w:r>
        <w:rPr>
          <w:rFonts w:eastAsia="Times New Roman" w:cs="Times New Roman"/>
          <w:szCs w:val="24"/>
        </w:rPr>
        <w:t>.</w:t>
      </w:r>
      <w:r w:rsidRPr="00981A57">
        <w:rPr>
          <w:rFonts w:eastAsia="Times New Roman" w:cs="Times New Roman"/>
          <w:szCs w:val="24"/>
        </w:rPr>
        <w:t xml:space="preserve"> Δεν υπάρχει κα</w:t>
      </w:r>
      <w:r>
        <w:rPr>
          <w:rFonts w:eastAsia="Times New Roman" w:cs="Times New Roman"/>
          <w:szCs w:val="24"/>
        </w:rPr>
        <w:t>μ</w:t>
      </w:r>
      <w:r w:rsidRPr="00981A57">
        <w:rPr>
          <w:rFonts w:eastAsia="Times New Roman" w:cs="Times New Roman"/>
          <w:szCs w:val="24"/>
        </w:rPr>
        <w:t xml:space="preserve">μία διάταξη η οποία να βελτιώνει τη διαφάνεια και τον τρόπο διαχείρισης των κονδυλίων του </w:t>
      </w:r>
      <w:r>
        <w:rPr>
          <w:rFonts w:eastAsia="Times New Roman" w:cs="Times New Roman"/>
          <w:szCs w:val="24"/>
        </w:rPr>
        <w:t>Ο</w:t>
      </w:r>
      <w:r w:rsidRPr="00981A57">
        <w:rPr>
          <w:rFonts w:eastAsia="Times New Roman" w:cs="Times New Roman"/>
          <w:szCs w:val="24"/>
        </w:rPr>
        <w:t xml:space="preserve">ργανισμού </w:t>
      </w:r>
      <w:r w:rsidRPr="00981A57">
        <w:rPr>
          <w:rFonts w:eastAsia="Times New Roman" w:cs="Times New Roman"/>
          <w:szCs w:val="24"/>
        </w:rPr>
        <w:t>είτε το</w:t>
      </w:r>
      <w:r>
        <w:rPr>
          <w:rFonts w:eastAsia="Times New Roman" w:cs="Times New Roman"/>
          <w:szCs w:val="24"/>
        </w:rPr>
        <w:t>ν</w:t>
      </w:r>
      <w:r w:rsidRPr="00981A57">
        <w:rPr>
          <w:rFonts w:eastAsia="Times New Roman" w:cs="Times New Roman"/>
          <w:szCs w:val="24"/>
        </w:rPr>
        <w:t xml:space="preserve"> λένε </w:t>
      </w:r>
      <w:r>
        <w:rPr>
          <w:rFonts w:eastAsia="Times New Roman" w:cs="Times New Roman"/>
          <w:szCs w:val="24"/>
        </w:rPr>
        <w:t>ΚΕΕΛΠΝΟ</w:t>
      </w:r>
      <w:r w:rsidRPr="00981A57">
        <w:rPr>
          <w:rFonts w:eastAsia="Times New Roman" w:cs="Times New Roman"/>
          <w:szCs w:val="24"/>
        </w:rPr>
        <w:t xml:space="preserve"> </w:t>
      </w:r>
      <w:r>
        <w:rPr>
          <w:rFonts w:eastAsia="Times New Roman" w:cs="Times New Roman"/>
          <w:szCs w:val="24"/>
        </w:rPr>
        <w:t>είτε</w:t>
      </w:r>
      <w:r w:rsidRPr="00981A57">
        <w:rPr>
          <w:rFonts w:eastAsia="Times New Roman" w:cs="Times New Roman"/>
          <w:szCs w:val="24"/>
        </w:rPr>
        <w:t xml:space="preserve"> το</w:t>
      </w:r>
      <w:r>
        <w:rPr>
          <w:rFonts w:eastAsia="Times New Roman" w:cs="Times New Roman"/>
          <w:szCs w:val="24"/>
        </w:rPr>
        <w:t>ν</w:t>
      </w:r>
      <w:r w:rsidRPr="00981A57">
        <w:rPr>
          <w:rFonts w:eastAsia="Times New Roman" w:cs="Times New Roman"/>
          <w:szCs w:val="24"/>
        </w:rPr>
        <w:t xml:space="preserve"> λένε </w:t>
      </w:r>
      <w:r>
        <w:rPr>
          <w:rFonts w:eastAsia="Times New Roman" w:cs="Times New Roman"/>
          <w:szCs w:val="24"/>
        </w:rPr>
        <w:t>ΕΟΔΥ.</w:t>
      </w:r>
      <w:r w:rsidRPr="00981A57">
        <w:rPr>
          <w:rFonts w:eastAsia="Times New Roman" w:cs="Times New Roman"/>
          <w:szCs w:val="24"/>
        </w:rPr>
        <w:t xml:space="preserve"> </w:t>
      </w:r>
      <w:r>
        <w:rPr>
          <w:rFonts w:eastAsia="Times New Roman" w:cs="Times New Roman"/>
          <w:szCs w:val="24"/>
        </w:rPr>
        <w:t>Σε αυτό το νομοσχέδιο δ</w:t>
      </w:r>
      <w:r w:rsidRPr="00981A57">
        <w:rPr>
          <w:rFonts w:eastAsia="Times New Roman" w:cs="Times New Roman"/>
          <w:szCs w:val="24"/>
        </w:rPr>
        <w:t xml:space="preserve">εν υπάρχει καν η υποχρέωση </w:t>
      </w:r>
      <w:r>
        <w:rPr>
          <w:rFonts w:eastAsia="Times New Roman" w:cs="Times New Roman"/>
          <w:szCs w:val="24"/>
        </w:rPr>
        <w:t>κα</w:t>
      </w:r>
      <w:r>
        <w:rPr>
          <w:rFonts w:eastAsia="Times New Roman" w:cs="Times New Roman"/>
          <w:szCs w:val="24"/>
        </w:rPr>
        <w:lastRenderedPageBreak/>
        <w:t>τάθεσης ισολογισμών</w:t>
      </w:r>
      <w:r w:rsidRPr="00981A57">
        <w:rPr>
          <w:rFonts w:eastAsia="Times New Roman" w:cs="Times New Roman"/>
          <w:szCs w:val="24"/>
        </w:rPr>
        <w:t xml:space="preserve"> και απολογισμών</w:t>
      </w:r>
      <w:r>
        <w:rPr>
          <w:rFonts w:eastAsia="Times New Roman" w:cs="Times New Roman"/>
          <w:szCs w:val="24"/>
        </w:rPr>
        <w:t>. Θ</w:t>
      </w:r>
      <w:r w:rsidRPr="00981A57">
        <w:rPr>
          <w:rFonts w:eastAsia="Times New Roman" w:cs="Times New Roman"/>
          <w:szCs w:val="24"/>
        </w:rPr>
        <w:t>α κατατεθεί υπουργική α</w:t>
      </w:r>
      <w:r w:rsidRPr="00981A57">
        <w:rPr>
          <w:rFonts w:eastAsia="Times New Roman" w:cs="Times New Roman"/>
          <w:szCs w:val="24"/>
        </w:rPr>
        <w:t>πόφαση σε δεύτερο χρόνο</w:t>
      </w:r>
      <w:r>
        <w:rPr>
          <w:rFonts w:eastAsia="Times New Roman" w:cs="Times New Roman"/>
          <w:szCs w:val="24"/>
        </w:rPr>
        <w:t>,</w:t>
      </w:r>
      <w:r w:rsidRPr="00981A57">
        <w:rPr>
          <w:rFonts w:eastAsia="Times New Roman" w:cs="Times New Roman"/>
          <w:szCs w:val="24"/>
        </w:rPr>
        <w:t xml:space="preserve"> που θα προβλέπει τον τρόπο με τον οποίο γίνεται ο έλεγχος της διαχείρισης</w:t>
      </w:r>
      <w:r>
        <w:rPr>
          <w:rFonts w:eastAsia="Times New Roman" w:cs="Times New Roman"/>
          <w:szCs w:val="24"/>
        </w:rPr>
        <w:t>. Π</w:t>
      </w:r>
      <w:r w:rsidRPr="00981A57">
        <w:rPr>
          <w:rFonts w:eastAsia="Times New Roman" w:cs="Times New Roman"/>
          <w:szCs w:val="24"/>
        </w:rPr>
        <w:t>άμε από ένα αδιαφανές και προβληματικ</w:t>
      </w:r>
      <w:r>
        <w:rPr>
          <w:rFonts w:eastAsia="Times New Roman" w:cs="Times New Roman"/>
          <w:szCs w:val="24"/>
        </w:rPr>
        <w:t>ό ενδεχομένως,</w:t>
      </w:r>
      <w:r w:rsidRPr="00981A57">
        <w:rPr>
          <w:rFonts w:eastAsia="Times New Roman" w:cs="Times New Roman"/>
          <w:szCs w:val="24"/>
        </w:rPr>
        <w:t xml:space="preserve"> ΚΕΕΛΠΝΟ σε ένα ακόμα χειρότερο </w:t>
      </w:r>
      <w:r>
        <w:rPr>
          <w:rFonts w:eastAsia="Times New Roman" w:cs="Times New Roman"/>
          <w:szCs w:val="24"/>
        </w:rPr>
        <w:t>ΕΟΔΥ, όσον</w:t>
      </w:r>
      <w:r w:rsidRPr="00981A57">
        <w:rPr>
          <w:rFonts w:eastAsia="Times New Roman" w:cs="Times New Roman"/>
          <w:szCs w:val="24"/>
        </w:rPr>
        <w:t xml:space="preserve"> αφορά τη διαφ</w:t>
      </w:r>
      <w:r>
        <w:rPr>
          <w:rFonts w:eastAsia="Times New Roman" w:cs="Times New Roman"/>
          <w:szCs w:val="24"/>
        </w:rPr>
        <w:t>θ</w:t>
      </w:r>
      <w:r w:rsidRPr="00981A57">
        <w:rPr>
          <w:rFonts w:eastAsia="Times New Roman" w:cs="Times New Roman"/>
          <w:szCs w:val="24"/>
        </w:rPr>
        <w:t>ορά</w:t>
      </w:r>
      <w:r>
        <w:rPr>
          <w:rFonts w:eastAsia="Times New Roman" w:cs="Times New Roman"/>
          <w:szCs w:val="24"/>
        </w:rPr>
        <w:t>, ό</w:t>
      </w:r>
      <w:r w:rsidRPr="00981A57">
        <w:rPr>
          <w:rFonts w:eastAsia="Times New Roman" w:cs="Times New Roman"/>
          <w:szCs w:val="24"/>
        </w:rPr>
        <w:t xml:space="preserve">σον αφορά τη διαφάνεια και τη διαχείριση </w:t>
      </w:r>
      <w:r w:rsidRPr="00981A57">
        <w:rPr>
          <w:rFonts w:eastAsia="Times New Roman" w:cs="Times New Roman"/>
          <w:szCs w:val="24"/>
        </w:rPr>
        <w:t>του δημόσιου χρήματος</w:t>
      </w:r>
      <w:r>
        <w:rPr>
          <w:rFonts w:eastAsia="Times New Roman" w:cs="Times New Roman"/>
          <w:szCs w:val="24"/>
        </w:rPr>
        <w:t>. Επίσης,</w:t>
      </w:r>
      <w:r w:rsidRPr="00981A57">
        <w:rPr>
          <w:rFonts w:eastAsia="Times New Roman" w:cs="Times New Roman"/>
          <w:szCs w:val="24"/>
        </w:rPr>
        <w:t xml:space="preserve"> </w:t>
      </w:r>
      <w:r>
        <w:rPr>
          <w:rFonts w:eastAsia="Times New Roman" w:cs="Times New Roman"/>
          <w:szCs w:val="24"/>
        </w:rPr>
        <w:t>πάμε</w:t>
      </w:r>
      <w:r w:rsidRPr="00981A57">
        <w:rPr>
          <w:rFonts w:eastAsia="Times New Roman" w:cs="Times New Roman"/>
          <w:szCs w:val="24"/>
        </w:rPr>
        <w:t xml:space="preserve"> από έναν </w:t>
      </w:r>
      <w:r>
        <w:rPr>
          <w:rFonts w:eastAsia="Times New Roman" w:cs="Times New Roman"/>
          <w:szCs w:val="24"/>
        </w:rPr>
        <w:t>Ο</w:t>
      </w:r>
      <w:r w:rsidRPr="00981A57">
        <w:rPr>
          <w:rFonts w:eastAsia="Times New Roman" w:cs="Times New Roman"/>
          <w:szCs w:val="24"/>
        </w:rPr>
        <w:t>ργανισμό</w:t>
      </w:r>
      <w:r>
        <w:rPr>
          <w:rFonts w:eastAsia="Times New Roman" w:cs="Times New Roman"/>
          <w:szCs w:val="24"/>
        </w:rPr>
        <w:t>,</w:t>
      </w:r>
      <w:r w:rsidRPr="00981A57">
        <w:rPr>
          <w:rFonts w:eastAsia="Times New Roman" w:cs="Times New Roman"/>
          <w:szCs w:val="24"/>
        </w:rPr>
        <w:t xml:space="preserve"> που καλώς ή κακώς είχε ένα προσωπικό</w:t>
      </w:r>
      <w:r>
        <w:rPr>
          <w:rFonts w:eastAsia="Times New Roman" w:cs="Times New Roman"/>
          <w:szCs w:val="24"/>
        </w:rPr>
        <w:t>,</w:t>
      </w:r>
      <w:r w:rsidRPr="00981A57">
        <w:rPr>
          <w:rFonts w:eastAsia="Times New Roman" w:cs="Times New Roman"/>
          <w:szCs w:val="24"/>
        </w:rPr>
        <w:t xml:space="preserve"> το οποίο </w:t>
      </w:r>
      <w:r>
        <w:rPr>
          <w:rFonts w:eastAsia="Times New Roman" w:cs="Times New Roman"/>
          <w:szCs w:val="24"/>
        </w:rPr>
        <w:t>σήμερα πρέπει να περάσει ξανά «</w:t>
      </w:r>
      <w:proofErr w:type="spellStart"/>
      <w:r>
        <w:rPr>
          <w:rFonts w:eastAsia="Times New Roman" w:cs="Times New Roman"/>
          <w:szCs w:val="24"/>
        </w:rPr>
        <w:t>κρισάρα</w:t>
      </w:r>
      <w:proofErr w:type="spellEnd"/>
      <w:r>
        <w:rPr>
          <w:rFonts w:eastAsia="Times New Roman" w:cs="Times New Roman"/>
          <w:szCs w:val="24"/>
        </w:rPr>
        <w:t>» και θα είναι για πολύ καιρό έρμαιο και όμηρος του Υ</w:t>
      </w:r>
      <w:r w:rsidRPr="00981A57">
        <w:rPr>
          <w:rFonts w:eastAsia="Times New Roman" w:cs="Times New Roman"/>
          <w:szCs w:val="24"/>
        </w:rPr>
        <w:t xml:space="preserve">πουργείου </w:t>
      </w:r>
      <w:r>
        <w:rPr>
          <w:rFonts w:eastAsia="Times New Roman" w:cs="Times New Roman"/>
          <w:szCs w:val="24"/>
        </w:rPr>
        <w:t xml:space="preserve">δια μέσω του υπηρεσιακού συμβουλίου </w:t>
      </w:r>
      <w:r w:rsidRPr="00981A57">
        <w:rPr>
          <w:rFonts w:eastAsia="Times New Roman" w:cs="Times New Roman"/>
          <w:szCs w:val="24"/>
        </w:rPr>
        <w:t xml:space="preserve">του </w:t>
      </w:r>
      <w:r>
        <w:rPr>
          <w:rFonts w:eastAsia="Times New Roman" w:cs="Times New Roman"/>
          <w:szCs w:val="24"/>
        </w:rPr>
        <w:t>Υ</w:t>
      </w:r>
      <w:r w:rsidRPr="00981A57">
        <w:rPr>
          <w:rFonts w:eastAsia="Times New Roman" w:cs="Times New Roman"/>
          <w:szCs w:val="24"/>
        </w:rPr>
        <w:t>πουργείου κ</w:t>
      </w:r>
      <w:r w:rsidRPr="00981A57">
        <w:rPr>
          <w:rFonts w:eastAsia="Times New Roman" w:cs="Times New Roman"/>
          <w:szCs w:val="24"/>
        </w:rPr>
        <w:t>αι κυρίως</w:t>
      </w:r>
      <w:r>
        <w:rPr>
          <w:rFonts w:eastAsia="Times New Roman" w:cs="Times New Roman"/>
          <w:szCs w:val="24"/>
        </w:rPr>
        <w:t xml:space="preserve">, πάμε στην απομάκρυνση αρκετών από τους </w:t>
      </w:r>
      <w:r w:rsidRPr="00981A57">
        <w:rPr>
          <w:rFonts w:eastAsia="Times New Roman" w:cs="Times New Roman"/>
          <w:szCs w:val="24"/>
        </w:rPr>
        <w:t>επιστήμονες του ΚΕΕΛΠΝΟ</w:t>
      </w:r>
      <w:r>
        <w:rPr>
          <w:rFonts w:eastAsia="Times New Roman" w:cs="Times New Roman"/>
          <w:szCs w:val="24"/>
        </w:rPr>
        <w:t>.</w:t>
      </w:r>
    </w:p>
    <w:p w14:paraId="7098EC4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981A57">
        <w:rPr>
          <w:rFonts w:eastAsia="Times New Roman" w:cs="Times New Roman"/>
          <w:szCs w:val="24"/>
        </w:rPr>
        <w:t>ας άκουσα προηγουμένως</w:t>
      </w:r>
      <w:r>
        <w:rPr>
          <w:rFonts w:eastAsia="Times New Roman" w:cs="Times New Roman"/>
          <w:szCs w:val="24"/>
        </w:rPr>
        <w:t>,</w:t>
      </w:r>
      <w:r w:rsidRPr="00981A57">
        <w:rPr>
          <w:rFonts w:eastAsia="Times New Roman" w:cs="Times New Roman"/>
          <w:szCs w:val="24"/>
        </w:rPr>
        <w:t xml:space="preserve"> κύριε συνάδελφε</w:t>
      </w:r>
      <w:r>
        <w:rPr>
          <w:rFonts w:eastAsia="Times New Roman" w:cs="Times New Roman"/>
          <w:szCs w:val="24"/>
        </w:rPr>
        <w:t>,</w:t>
      </w:r>
      <w:r w:rsidRPr="00981A57">
        <w:rPr>
          <w:rFonts w:eastAsia="Times New Roman" w:cs="Times New Roman"/>
          <w:szCs w:val="24"/>
        </w:rPr>
        <w:t xml:space="preserve"> να λέτε σωστά ότι το ΚΕΕΛΠΝΟ</w:t>
      </w:r>
      <w:r>
        <w:rPr>
          <w:rFonts w:eastAsia="Times New Roman" w:cs="Times New Roman"/>
          <w:szCs w:val="24"/>
        </w:rPr>
        <w:t>,</w:t>
      </w:r>
      <w:r w:rsidRPr="00981A57">
        <w:rPr>
          <w:rFonts w:eastAsia="Times New Roman" w:cs="Times New Roman"/>
          <w:szCs w:val="24"/>
        </w:rPr>
        <w:t xml:space="preserve"> </w:t>
      </w:r>
      <w:r>
        <w:rPr>
          <w:rFonts w:eastAsia="Times New Roman" w:cs="Times New Roman"/>
          <w:szCs w:val="24"/>
        </w:rPr>
        <w:t>σ</w:t>
      </w:r>
      <w:r w:rsidRPr="00981A57">
        <w:rPr>
          <w:rFonts w:eastAsia="Times New Roman" w:cs="Times New Roman"/>
          <w:szCs w:val="24"/>
        </w:rPr>
        <w:t xml:space="preserve">το </w:t>
      </w:r>
      <w:r>
        <w:rPr>
          <w:rFonts w:eastAsia="Times New Roman" w:cs="Times New Roman"/>
          <w:szCs w:val="24"/>
        </w:rPr>
        <w:t>ι</w:t>
      </w:r>
      <w:r w:rsidRPr="00981A57">
        <w:rPr>
          <w:rFonts w:eastAsia="Times New Roman" w:cs="Times New Roman"/>
          <w:szCs w:val="24"/>
        </w:rPr>
        <w:t xml:space="preserve">ατρικό κομμάτι </w:t>
      </w:r>
      <w:r>
        <w:rPr>
          <w:rFonts w:eastAsia="Times New Roman" w:cs="Times New Roman"/>
          <w:szCs w:val="24"/>
        </w:rPr>
        <w:t>και στο κομμάτι της</w:t>
      </w:r>
      <w:r w:rsidRPr="00981A57">
        <w:rPr>
          <w:rFonts w:eastAsia="Times New Roman" w:cs="Times New Roman"/>
          <w:szCs w:val="24"/>
        </w:rPr>
        <w:t xml:space="preserve"> </w:t>
      </w:r>
      <w:r>
        <w:rPr>
          <w:rFonts w:eastAsia="Times New Roman" w:cs="Times New Roman"/>
          <w:szCs w:val="24"/>
        </w:rPr>
        <w:t>παρακολούθησης των</w:t>
      </w:r>
      <w:r w:rsidRPr="00981A57">
        <w:rPr>
          <w:rFonts w:eastAsia="Times New Roman" w:cs="Times New Roman"/>
          <w:szCs w:val="24"/>
        </w:rPr>
        <w:t xml:space="preserve"> επιδημιών</w:t>
      </w:r>
      <w:r>
        <w:rPr>
          <w:rFonts w:eastAsia="Times New Roman" w:cs="Times New Roman"/>
          <w:szCs w:val="24"/>
        </w:rPr>
        <w:t>,</w:t>
      </w:r>
      <w:r w:rsidRPr="00981A57">
        <w:rPr>
          <w:rFonts w:eastAsia="Times New Roman" w:cs="Times New Roman"/>
          <w:szCs w:val="24"/>
        </w:rPr>
        <w:t xml:space="preserve"> έχει εξαιρετικούς επιστήμονες και ε</w:t>
      </w:r>
      <w:r>
        <w:rPr>
          <w:rFonts w:eastAsia="Times New Roman" w:cs="Times New Roman"/>
          <w:szCs w:val="24"/>
        </w:rPr>
        <w:t>ξαιρετική παρουσία και ιστορικό. Κα</w:t>
      </w:r>
      <w:r w:rsidRPr="00981A57">
        <w:rPr>
          <w:rFonts w:eastAsia="Times New Roman" w:cs="Times New Roman"/>
          <w:szCs w:val="24"/>
        </w:rPr>
        <w:t>ταστρέφετ</w:t>
      </w:r>
      <w:r>
        <w:rPr>
          <w:rFonts w:eastAsia="Times New Roman" w:cs="Times New Roman"/>
          <w:szCs w:val="24"/>
        </w:rPr>
        <w:t>ε</w:t>
      </w:r>
      <w:r w:rsidRPr="00981A57">
        <w:rPr>
          <w:rFonts w:eastAsia="Times New Roman" w:cs="Times New Roman"/>
          <w:szCs w:val="24"/>
        </w:rPr>
        <w:t xml:space="preserve"> το </w:t>
      </w:r>
      <w:proofErr w:type="spellStart"/>
      <w:r w:rsidRPr="00981A57">
        <w:rPr>
          <w:rFonts w:eastAsia="Times New Roman" w:cs="Times New Roman"/>
          <w:szCs w:val="24"/>
        </w:rPr>
        <w:t>brand</w:t>
      </w:r>
      <w:proofErr w:type="spellEnd"/>
      <w:r>
        <w:rPr>
          <w:rFonts w:eastAsia="Times New Roman" w:cs="Times New Roman"/>
          <w:szCs w:val="24"/>
        </w:rPr>
        <w:t xml:space="preserve"> </w:t>
      </w:r>
      <w:proofErr w:type="spellStart"/>
      <w:r w:rsidRPr="00981A57">
        <w:rPr>
          <w:rFonts w:eastAsia="Times New Roman" w:cs="Times New Roman"/>
          <w:szCs w:val="24"/>
        </w:rPr>
        <w:t>name</w:t>
      </w:r>
      <w:proofErr w:type="spellEnd"/>
      <w:r>
        <w:rPr>
          <w:rFonts w:eastAsia="Times New Roman" w:cs="Times New Roman"/>
          <w:szCs w:val="24"/>
        </w:rPr>
        <w:t>,</w:t>
      </w:r>
      <w:r w:rsidRPr="00981A57">
        <w:rPr>
          <w:rFonts w:eastAsia="Times New Roman" w:cs="Times New Roman"/>
          <w:szCs w:val="24"/>
        </w:rPr>
        <w:t xml:space="preserve"> αλλάζοντας όνομα και με την πρόβλεψη που έχει το νομοσχέδιο για τη μετατροπή των πανεπιστημιακής εκπαίδευ</w:t>
      </w:r>
      <w:r w:rsidRPr="00981A57">
        <w:rPr>
          <w:rFonts w:eastAsia="Times New Roman" w:cs="Times New Roman"/>
          <w:szCs w:val="24"/>
        </w:rPr>
        <w:lastRenderedPageBreak/>
        <w:t xml:space="preserve">σης θέσεων γιατρών σε γιατρούς </w:t>
      </w:r>
      <w:r>
        <w:rPr>
          <w:rFonts w:eastAsia="Times New Roman" w:cs="Times New Roman"/>
          <w:szCs w:val="24"/>
        </w:rPr>
        <w:t>δ</w:t>
      </w:r>
      <w:r w:rsidRPr="00981A57">
        <w:rPr>
          <w:rFonts w:eastAsia="Times New Roman" w:cs="Times New Roman"/>
          <w:szCs w:val="24"/>
        </w:rPr>
        <w:t xml:space="preserve">ημόσιας </w:t>
      </w:r>
      <w:r>
        <w:rPr>
          <w:rFonts w:eastAsia="Times New Roman" w:cs="Times New Roman"/>
          <w:szCs w:val="24"/>
        </w:rPr>
        <w:t>υ</w:t>
      </w:r>
      <w:r w:rsidRPr="00981A57">
        <w:rPr>
          <w:rFonts w:eastAsia="Times New Roman" w:cs="Times New Roman"/>
          <w:szCs w:val="24"/>
        </w:rPr>
        <w:t>γείας του ΕΣΥ</w:t>
      </w:r>
      <w:r>
        <w:rPr>
          <w:rFonts w:eastAsia="Times New Roman" w:cs="Times New Roman"/>
          <w:szCs w:val="24"/>
        </w:rPr>
        <w:t>,</w:t>
      </w:r>
      <w:r w:rsidRPr="00981A57">
        <w:rPr>
          <w:rFonts w:eastAsia="Times New Roman" w:cs="Times New Roman"/>
          <w:szCs w:val="24"/>
        </w:rPr>
        <w:t xml:space="preserve"> ουσιαστικά αν ισχύσει </w:t>
      </w:r>
      <w:r>
        <w:rPr>
          <w:rFonts w:eastAsia="Times New Roman" w:cs="Times New Roman"/>
          <w:szCs w:val="24"/>
        </w:rPr>
        <w:t>-ε</w:t>
      </w:r>
      <w:r w:rsidRPr="00981A57">
        <w:rPr>
          <w:rFonts w:eastAsia="Times New Roman" w:cs="Times New Roman"/>
          <w:szCs w:val="24"/>
        </w:rPr>
        <w:t>υτυχώς υπά</w:t>
      </w:r>
      <w:r w:rsidRPr="00981A57">
        <w:rPr>
          <w:rFonts w:eastAsia="Times New Roman" w:cs="Times New Roman"/>
          <w:szCs w:val="24"/>
        </w:rPr>
        <w:t xml:space="preserve">ρχουν </w:t>
      </w:r>
      <w:r>
        <w:rPr>
          <w:rFonts w:eastAsia="Times New Roman" w:cs="Times New Roman"/>
          <w:szCs w:val="24"/>
        </w:rPr>
        <w:t xml:space="preserve">τριάντα μήνες-, απωθούνται </w:t>
      </w:r>
      <w:r w:rsidRPr="00981A57">
        <w:rPr>
          <w:rFonts w:eastAsia="Times New Roman" w:cs="Times New Roman"/>
          <w:szCs w:val="24"/>
        </w:rPr>
        <w:t>και οδηγούνται στην έξοδο του</w:t>
      </w:r>
      <w:r>
        <w:rPr>
          <w:rFonts w:eastAsia="Times New Roman" w:cs="Times New Roman"/>
          <w:szCs w:val="24"/>
        </w:rPr>
        <w:t xml:space="preserve"> ΚΕΕΛΠΝΟ</w:t>
      </w:r>
      <w:r w:rsidRPr="00981A57">
        <w:rPr>
          <w:rFonts w:eastAsia="Times New Roman" w:cs="Times New Roman"/>
          <w:szCs w:val="24"/>
        </w:rPr>
        <w:t xml:space="preserve"> οι περισσότεροι γιατροί</w:t>
      </w:r>
      <w:r>
        <w:rPr>
          <w:rFonts w:eastAsia="Times New Roman" w:cs="Times New Roman"/>
          <w:szCs w:val="24"/>
        </w:rPr>
        <w:t>,</w:t>
      </w:r>
      <w:r w:rsidRPr="00981A57">
        <w:rPr>
          <w:rFonts w:eastAsia="Times New Roman" w:cs="Times New Roman"/>
          <w:szCs w:val="24"/>
        </w:rPr>
        <w:t xml:space="preserve"> οι οποίοι δεν θα μείνουν</w:t>
      </w:r>
      <w:r>
        <w:rPr>
          <w:rFonts w:eastAsia="Times New Roman" w:cs="Times New Roman"/>
          <w:szCs w:val="24"/>
        </w:rPr>
        <w:t xml:space="preserve">. Συν το γεγονός ότι εδώ </w:t>
      </w:r>
      <w:r w:rsidRPr="00981A57">
        <w:rPr>
          <w:rFonts w:eastAsia="Times New Roman" w:cs="Times New Roman"/>
          <w:szCs w:val="24"/>
        </w:rPr>
        <w:t>υπάρχει σημαντικό νομικό πρόβλημα</w:t>
      </w:r>
      <w:r>
        <w:rPr>
          <w:rFonts w:eastAsia="Times New Roman" w:cs="Times New Roman"/>
          <w:szCs w:val="24"/>
        </w:rPr>
        <w:t>. Ο</w:t>
      </w:r>
      <w:r w:rsidRPr="00981A57">
        <w:rPr>
          <w:rFonts w:eastAsia="Times New Roman" w:cs="Times New Roman"/>
          <w:szCs w:val="24"/>
        </w:rPr>
        <w:t xml:space="preserve">ι γιατροί </w:t>
      </w:r>
      <w:r>
        <w:rPr>
          <w:rFonts w:eastAsia="Times New Roman" w:cs="Times New Roman"/>
          <w:szCs w:val="24"/>
        </w:rPr>
        <w:t>δ</w:t>
      </w:r>
      <w:r w:rsidRPr="00981A57">
        <w:rPr>
          <w:rFonts w:eastAsia="Times New Roman" w:cs="Times New Roman"/>
          <w:szCs w:val="24"/>
        </w:rPr>
        <w:t xml:space="preserve">ημόσιας </w:t>
      </w:r>
      <w:r>
        <w:rPr>
          <w:rFonts w:eastAsia="Times New Roman" w:cs="Times New Roman"/>
          <w:szCs w:val="24"/>
        </w:rPr>
        <w:t>υ</w:t>
      </w:r>
      <w:r w:rsidRPr="00981A57">
        <w:rPr>
          <w:rFonts w:eastAsia="Times New Roman" w:cs="Times New Roman"/>
          <w:szCs w:val="24"/>
        </w:rPr>
        <w:t>γείας του ΕΣΥ είναι γενικοί γιατροί και γιατροί ιατρική</w:t>
      </w:r>
      <w:r w:rsidRPr="00981A57">
        <w:rPr>
          <w:rFonts w:eastAsia="Times New Roman" w:cs="Times New Roman"/>
          <w:szCs w:val="24"/>
        </w:rPr>
        <w:t xml:space="preserve">ς </w:t>
      </w:r>
      <w:r>
        <w:rPr>
          <w:rFonts w:eastAsia="Times New Roman" w:cs="Times New Roman"/>
          <w:szCs w:val="24"/>
        </w:rPr>
        <w:t>εργασίας. Δε</w:t>
      </w:r>
      <w:r w:rsidRPr="00981A57">
        <w:rPr>
          <w:rFonts w:eastAsia="Times New Roman" w:cs="Times New Roman"/>
          <w:szCs w:val="24"/>
        </w:rPr>
        <w:t xml:space="preserve">ν </w:t>
      </w:r>
      <w:r>
        <w:rPr>
          <w:rFonts w:eastAsia="Times New Roman" w:cs="Times New Roman"/>
          <w:szCs w:val="24"/>
        </w:rPr>
        <w:t>προβλέπεται</w:t>
      </w:r>
      <w:r w:rsidRPr="00981A57">
        <w:rPr>
          <w:rFonts w:eastAsia="Times New Roman" w:cs="Times New Roman"/>
          <w:szCs w:val="24"/>
        </w:rPr>
        <w:t xml:space="preserve"> κανένας άλλος ούτε </w:t>
      </w:r>
      <w:proofErr w:type="spellStart"/>
      <w:r w:rsidRPr="00981A57">
        <w:rPr>
          <w:rFonts w:eastAsia="Times New Roman" w:cs="Times New Roman"/>
          <w:szCs w:val="24"/>
        </w:rPr>
        <w:t>λοιμωξιολόγοι</w:t>
      </w:r>
      <w:proofErr w:type="spellEnd"/>
      <w:r w:rsidRPr="00981A57">
        <w:rPr>
          <w:rFonts w:eastAsia="Times New Roman" w:cs="Times New Roman"/>
          <w:szCs w:val="24"/>
        </w:rPr>
        <w:t xml:space="preserve"> ούτε </w:t>
      </w:r>
      <w:proofErr w:type="spellStart"/>
      <w:r w:rsidRPr="00981A57">
        <w:rPr>
          <w:rFonts w:eastAsia="Times New Roman" w:cs="Times New Roman"/>
          <w:szCs w:val="24"/>
        </w:rPr>
        <w:t>ηπατολ</w:t>
      </w:r>
      <w:r>
        <w:rPr>
          <w:rFonts w:eastAsia="Times New Roman" w:cs="Times New Roman"/>
          <w:szCs w:val="24"/>
        </w:rPr>
        <w:t>ό</w:t>
      </w:r>
      <w:r w:rsidRPr="00981A57">
        <w:rPr>
          <w:rFonts w:eastAsia="Times New Roman" w:cs="Times New Roman"/>
          <w:szCs w:val="24"/>
        </w:rPr>
        <w:t>γοι</w:t>
      </w:r>
      <w:proofErr w:type="spellEnd"/>
      <w:r w:rsidRPr="00981A57">
        <w:rPr>
          <w:rFonts w:eastAsia="Times New Roman" w:cs="Times New Roman"/>
          <w:szCs w:val="24"/>
        </w:rPr>
        <w:t xml:space="preserve"> ούτε κα</w:t>
      </w:r>
      <w:r>
        <w:rPr>
          <w:rFonts w:eastAsia="Times New Roman" w:cs="Times New Roman"/>
          <w:szCs w:val="24"/>
        </w:rPr>
        <w:t>μ</w:t>
      </w:r>
      <w:r w:rsidRPr="00981A57">
        <w:rPr>
          <w:rFonts w:eastAsia="Times New Roman" w:cs="Times New Roman"/>
          <w:szCs w:val="24"/>
        </w:rPr>
        <w:t xml:space="preserve">μία άλλη από τις πολλές και σημαντικές ειδικότητες που χρειάζεται για να λειτουργήσει </w:t>
      </w:r>
      <w:r>
        <w:rPr>
          <w:rFonts w:eastAsia="Times New Roman" w:cs="Times New Roman"/>
          <w:szCs w:val="24"/>
        </w:rPr>
        <w:t>ο ΕΟΔΥ</w:t>
      </w:r>
      <w:r w:rsidRPr="00981A57">
        <w:rPr>
          <w:rFonts w:eastAsia="Times New Roman" w:cs="Times New Roman"/>
          <w:szCs w:val="24"/>
        </w:rPr>
        <w:t xml:space="preserve"> ή το ΚΕΕΛΠΝΟ</w:t>
      </w:r>
      <w:r>
        <w:rPr>
          <w:rFonts w:eastAsia="Times New Roman" w:cs="Times New Roman"/>
          <w:szCs w:val="24"/>
        </w:rPr>
        <w:t>,</w:t>
      </w:r>
      <w:r w:rsidRPr="00981A57">
        <w:rPr>
          <w:rFonts w:eastAsia="Times New Roman" w:cs="Times New Roman"/>
          <w:szCs w:val="24"/>
        </w:rPr>
        <w:t xml:space="preserve"> </w:t>
      </w:r>
      <w:r>
        <w:rPr>
          <w:rFonts w:eastAsia="Times New Roman" w:cs="Times New Roman"/>
          <w:szCs w:val="24"/>
        </w:rPr>
        <w:t xml:space="preserve">καθώς είναι </w:t>
      </w:r>
      <w:r w:rsidRPr="00981A57">
        <w:rPr>
          <w:rFonts w:eastAsia="Times New Roman" w:cs="Times New Roman"/>
          <w:szCs w:val="24"/>
        </w:rPr>
        <w:t>το ίδιο πράγμα</w:t>
      </w:r>
      <w:r>
        <w:rPr>
          <w:rFonts w:eastAsia="Times New Roman" w:cs="Times New Roman"/>
          <w:szCs w:val="24"/>
        </w:rPr>
        <w:t>.</w:t>
      </w:r>
    </w:p>
    <w:p w14:paraId="7098EC4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981A57">
        <w:rPr>
          <w:rFonts w:eastAsia="Times New Roman" w:cs="Times New Roman"/>
          <w:szCs w:val="24"/>
        </w:rPr>
        <w:t>δώ σε αυτ</w:t>
      </w:r>
      <w:r>
        <w:rPr>
          <w:rFonts w:eastAsia="Times New Roman" w:cs="Times New Roman"/>
          <w:szCs w:val="24"/>
        </w:rPr>
        <w:t>ό δεν χωρούν ούτε πανεπιστ</w:t>
      </w:r>
      <w:r>
        <w:rPr>
          <w:rFonts w:eastAsia="Times New Roman" w:cs="Times New Roman"/>
          <w:szCs w:val="24"/>
        </w:rPr>
        <w:t>ημιακοί</w:t>
      </w:r>
      <w:r w:rsidRPr="00981A57">
        <w:rPr>
          <w:rFonts w:eastAsia="Times New Roman" w:cs="Times New Roman"/>
          <w:szCs w:val="24"/>
        </w:rPr>
        <w:t xml:space="preserve"> ούτε ιδιώτες </w:t>
      </w:r>
      <w:r>
        <w:rPr>
          <w:rFonts w:eastAsia="Times New Roman" w:cs="Times New Roman"/>
          <w:szCs w:val="24"/>
        </w:rPr>
        <w:t>εγνωσμένου κύρου</w:t>
      </w:r>
      <w:r w:rsidRPr="008C0CAD">
        <w:rPr>
          <w:rFonts w:eastAsia="Times New Roman" w:cs="Times New Roman"/>
          <w:szCs w:val="24"/>
        </w:rPr>
        <w:t xml:space="preserve">ς </w:t>
      </w:r>
      <w:r>
        <w:rPr>
          <w:rFonts w:eastAsia="Times New Roman" w:cs="Times New Roman"/>
          <w:szCs w:val="24"/>
        </w:rPr>
        <w:t xml:space="preserve">ούτε άνθρωποι </w:t>
      </w:r>
      <w:r w:rsidRPr="008C0CAD">
        <w:rPr>
          <w:rFonts w:eastAsia="Times New Roman" w:cs="Times New Roman"/>
          <w:szCs w:val="24"/>
        </w:rPr>
        <w:t>οι οποίοι έχουν τις δυνατότητες και το</w:t>
      </w:r>
      <w:r w:rsidRPr="00981A57">
        <w:rPr>
          <w:rFonts w:eastAsia="Times New Roman" w:cs="Times New Roman"/>
          <w:szCs w:val="24"/>
        </w:rPr>
        <w:t xml:space="preserve"> επιστημονικό υπόβαθρο για να τρέξουν από βαθμούς διευθυντή και υπεύθυνο</w:t>
      </w:r>
      <w:r>
        <w:rPr>
          <w:rFonts w:eastAsia="Times New Roman" w:cs="Times New Roman"/>
          <w:szCs w:val="24"/>
        </w:rPr>
        <w:t>υ</w:t>
      </w:r>
      <w:r w:rsidRPr="00981A57">
        <w:rPr>
          <w:rFonts w:eastAsia="Times New Roman" w:cs="Times New Roman"/>
          <w:szCs w:val="24"/>
        </w:rPr>
        <w:t xml:space="preserve"> προγραμμάτων τα αναγκαία προγράμματα του ΚΕΕΛΠΝΟ</w:t>
      </w:r>
      <w:r>
        <w:rPr>
          <w:rFonts w:eastAsia="Times New Roman" w:cs="Times New Roman"/>
          <w:szCs w:val="24"/>
        </w:rPr>
        <w:t>. Απλώς θα απω</w:t>
      </w:r>
      <w:r w:rsidRPr="00981A57">
        <w:rPr>
          <w:rFonts w:eastAsia="Times New Roman" w:cs="Times New Roman"/>
          <w:szCs w:val="24"/>
        </w:rPr>
        <w:t>θηθούν και θα φύγ</w:t>
      </w:r>
      <w:r>
        <w:rPr>
          <w:rFonts w:eastAsia="Times New Roman" w:cs="Times New Roman"/>
          <w:szCs w:val="24"/>
        </w:rPr>
        <w:t>ουν.</w:t>
      </w:r>
      <w:r w:rsidRPr="00981A57">
        <w:rPr>
          <w:rFonts w:eastAsia="Times New Roman" w:cs="Times New Roman"/>
          <w:szCs w:val="24"/>
        </w:rPr>
        <w:t xml:space="preserve"> Είναι </w:t>
      </w:r>
      <w:r>
        <w:rPr>
          <w:rFonts w:eastAsia="Times New Roman" w:cs="Times New Roman"/>
          <w:szCs w:val="24"/>
        </w:rPr>
        <w:t>σ</w:t>
      </w:r>
      <w:r w:rsidRPr="00981A57">
        <w:rPr>
          <w:rFonts w:eastAsia="Times New Roman" w:cs="Times New Roman"/>
          <w:szCs w:val="24"/>
        </w:rPr>
        <w:t xml:space="preserve">αφώς μία προσπάθεια απώθησης των γιατρών του ΚΕΕΛΠΝΟ και αντικατάστασή </w:t>
      </w:r>
      <w:r>
        <w:rPr>
          <w:rFonts w:eastAsia="Times New Roman" w:cs="Times New Roman"/>
          <w:szCs w:val="24"/>
        </w:rPr>
        <w:t>τους,</w:t>
      </w:r>
      <w:r w:rsidRPr="00981A57">
        <w:rPr>
          <w:rFonts w:eastAsia="Times New Roman" w:cs="Times New Roman"/>
          <w:szCs w:val="24"/>
        </w:rPr>
        <w:t xml:space="preserve"> </w:t>
      </w:r>
      <w:r>
        <w:rPr>
          <w:rFonts w:eastAsia="Times New Roman" w:cs="Times New Roman"/>
          <w:szCs w:val="24"/>
        </w:rPr>
        <w:t>«Κύριος οίδε» από ποιους. Τ</w:t>
      </w:r>
      <w:r w:rsidRPr="00981A57">
        <w:rPr>
          <w:rFonts w:eastAsia="Times New Roman" w:cs="Times New Roman"/>
          <w:szCs w:val="24"/>
        </w:rPr>
        <w:t>ώρα αν πιστεύετε ότι με το καθεστώς πλήρους και αποκλειστι</w:t>
      </w:r>
      <w:r w:rsidRPr="00981A57">
        <w:rPr>
          <w:rFonts w:eastAsia="Times New Roman" w:cs="Times New Roman"/>
          <w:szCs w:val="24"/>
        </w:rPr>
        <w:lastRenderedPageBreak/>
        <w:t>κής απασχόλησης</w:t>
      </w:r>
      <w:r>
        <w:rPr>
          <w:rFonts w:eastAsia="Times New Roman" w:cs="Times New Roman"/>
          <w:szCs w:val="24"/>
        </w:rPr>
        <w:t>,</w:t>
      </w:r>
      <w:r w:rsidRPr="00981A57">
        <w:rPr>
          <w:rFonts w:eastAsia="Times New Roman" w:cs="Times New Roman"/>
          <w:szCs w:val="24"/>
        </w:rPr>
        <w:t xml:space="preserve"> το οποίο εισάγεται στο </w:t>
      </w:r>
      <w:r>
        <w:rPr>
          <w:rFonts w:eastAsia="Times New Roman" w:cs="Times New Roman"/>
          <w:szCs w:val="24"/>
        </w:rPr>
        <w:t>ΚΕΕΛΠΝΟ ή</w:t>
      </w:r>
      <w:r w:rsidRPr="00981A57">
        <w:rPr>
          <w:rFonts w:eastAsia="Times New Roman" w:cs="Times New Roman"/>
          <w:szCs w:val="24"/>
        </w:rPr>
        <w:t xml:space="preserve"> θα εισαχθεί αν και όταν σε </w:t>
      </w:r>
      <w:r>
        <w:rPr>
          <w:rFonts w:eastAsia="Times New Roman" w:cs="Times New Roman"/>
          <w:szCs w:val="24"/>
        </w:rPr>
        <w:t xml:space="preserve">τριάντα </w:t>
      </w:r>
      <w:r w:rsidRPr="00981A57">
        <w:rPr>
          <w:rFonts w:eastAsia="Times New Roman" w:cs="Times New Roman"/>
          <w:szCs w:val="24"/>
        </w:rPr>
        <w:t>μήνες</w:t>
      </w:r>
      <w:r>
        <w:rPr>
          <w:rFonts w:eastAsia="Times New Roman" w:cs="Times New Roman"/>
          <w:szCs w:val="24"/>
        </w:rPr>
        <w:t>,</w:t>
      </w:r>
      <w:r w:rsidRPr="00981A57">
        <w:rPr>
          <w:rFonts w:eastAsia="Times New Roman" w:cs="Times New Roman"/>
          <w:szCs w:val="24"/>
        </w:rPr>
        <w:t xml:space="preserve"> θα</w:t>
      </w:r>
      <w:r w:rsidRPr="00981A57">
        <w:rPr>
          <w:rFonts w:eastAsia="Times New Roman" w:cs="Times New Roman"/>
          <w:szCs w:val="24"/>
        </w:rPr>
        <w:t xml:space="preserve"> βρείτε γιατρούς με</w:t>
      </w:r>
      <w:r>
        <w:rPr>
          <w:rFonts w:eastAsia="Times New Roman" w:cs="Times New Roman"/>
          <w:szCs w:val="24"/>
        </w:rPr>
        <w:t xml:space="preserve"> τα προσόντα που περιέγραψα π</w:t>
      </w:r>
      <w:r w:rsidRPr="00981A57">
        <w:rPr>
          <w:rFonts w:eastAsia="Times New Roman" w:cs="Times New Roman"/>
          <w:szCs w:val="24"/>
        </w:rPr>
        <w:t>ροηγουμένως</w:t>
      </w:r>
      <w:r>
        <w:rPr>
          <w:rFonts w:eastAsia="Times New Roman" w:cs="Times New Roman"/>
          <w:szCs w:val="24"/>
        </w:rPr>
        <w:t>,</w:t>
      </w:r>
      <w:r w:rsidRPr="00981A57">
        <w:rPr>
          <w:rFonts w:eastAsia="Times New Roman" w:cs="Times New Roman"/>
          <w:szCs w:val="24"/>
        </w:rPr>
        <w:t xml:space="preserve"> για να λειτουργήσει ο </w:t>
      </w:r>
      <w:r>
        <w:rPr>
          <w:rFonts w:eastAsia="Times New Roman" w:cs="Times New Roman"/>
          <w:szCs w:val="24"/>
        </w:rPr>
        <w:t>Ο</w:t>
      </w:r>
      <w:r w:rsidRPr="00981A57">
        <w:rPr>
          <w:rFonts w:eastAsia="Times New Roman" w:cs="Times New Roman"/>
          <w:szCs w:val="24"/>
        </w:rPr>
        <w:t>ργανισμός</w:t>
      </w:r>
      <w:r>
        <w:rPr>
          <w:rFonts w:eastAsia="Times New Roman" w:cs="Times New Roman"/>
          <w:szCs w:val="24"/>
        </w:rPr>
        <w:t>,</w:t>
      </w:r>
      <w:r w:rsidRPr="00981A57">
        <w:rPr>
          <w:rFonts w:eastAsia="Times New Roman" w:cs="Times New Roman"/>
          <w:szCs w:val="24"/>
        </w:rPr>
        <w:t xml:space="preserve"> σας θυμίζω απλώς το ναυάγιο και του Βατερλό των </w:t>
      </w:r>
      <w:r>
        <w:rPr>
          <w:rFonts w:eastAsia="Times New Roman" w:cs="Times New Roman"/>
          <w:szCs w:val="24"/>
        </w:rPr>
        <w:t>ΤΟΜΥ,</w:t>
      </w:r>
      <w:r w:rsidRPr="00981A57">
        <w:rPr>
          <w:rFonts w:eastAsia="Times New Roman" w:cs="Times New Roman"/>
          <w:szCs w:val="24"/>
        </w:rPr>
        <w:t xml:space="preserve"> οι οποίες δεν </w:t>
      </w:r>
      <w:r>
        <w:rPr>
          <w:rFonts w:eastAsia="Times New Roman" w:cs="Times New Roman"/>
          <w:szCs w:val="24"/>
        </w:rPr>
        <w:t>βρίσκουν προσωπικό ακριβ</w:t>
      </w:r>
      <w:r w:rsidRPr="00981A57">
        <w:rPr>
          <w:rFonts w:eastAsia="Times New Roman" w:cs="Times New Roman"/>
          <w:szCs w:val="24"/>
        </w:rPr>
        <w:t>ώς για τον ίδιο λόγο</w:t>
      </w:r>
      <w:r>
        <w:rPr>
          <w:rFonts w:eastAsia="Times New Roman" w:cs="Times New Roman"/>
          <w:szCs w:val="24"/>
        </w:rPr>
        <w:t>. Διότι</w:t>
      </w:r>
      <w:r w:rsidRPr="00981A57">
        <w:rPr>
          <w:rFonts w:eastAsia="Times New Roman" w:cs="Times New Roman"/>
          <w:szCs w:val="24"/>
        </w:rPr>
        <w:t xml:space="preserve"> το περιοριστικό εργασιακό απωθεί τους περισσότερους νέους γιατρούς</w:t>
      </w:r>
      <w:r>
        <w:rPr>
          <w:rFonts w:eastAsia="Times New Roman" w:cs="Times New Roman"/>
          <w:szCs w:val="24"/>
        </w:rPr>
        <w:t xml:space="preserve">, </w:t>
      </w:r>
      <w:proofErr w:type="spellStart"/>
      <w:r>
        <w:rPr>
          <w:rFonts w:eastAsia="Times New Roman" w:cs="Times New Roman"/>
          <w:szCs w:val="24"/>
        </w:rPr>
        <w:t>πολλώ</w:t>
      </w:r>
      <w:proofErr w:type="spellEnd"/>
      <w:r>
        <w:rPr>
          <w:rFonts w:eastAsia="Times New Roman" w:cs="Times New Roman"/>
          <w:szCs w:val="24"/>
        </w:rPr>
        <w:t xml:space="preserve"> δε μάλλον </w:t>
      </w:r>
      <w:r w:rsidRPr="00981A57">
        <w:rPr>
          <w:rFonts w:eastAsia="Times New Roman" w:cs="Times New Roman"/>
          <w:szCs w:val="24"/>
        </w:rPr>
        <w:t>τους ώριμους επιστήμονες</w:t>
      </w:r>
      <w:r>
        <w:rPr>
          <w:rFonts w:eastAsia="Times New Roman" w:cs="Times New Roman"/>
          <w:szCs w:val="24"/>
        </w:rPr>
        <w:t>.</w:t>
      </w:r>
    </w:p>
    <w:p w14:paraId="7098EC4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w:t>
      </w:r>
      <w:r w:rsidRPr="00981A57">
        <w:rPr>
          <w:rFonts w:eastAsia="Times New Roman" w:cs="Times New Roman"/>
          <w:szCs w:val="24"/>
        </w:rPr>
        <w:t xml:space="preserve">σον αφορά </w:t>
      </w:r>
      <w:r w:rsidRPr="00981A57">
        <w:rPr>
          <w:rFonts w:eastAsia="Times New Roman" w:cs="Times New Roman"/>
          <w:szCs w:val="24"/>
        </w:rPr>
        <w:t>τ</w:t>
      </w:r>
      <w:r>
        <w:rPr>
          <w:rFonts w:eastAsia="Times New Roman" w:cs="Times New Roman"/>
          <w:szCs w:val="24"/>
        </w:rPr>
        <w:t>ο</w:t>
      </w:r>
      <w:r w:rsidRPr="00981A57">
        <w:rPr>
          <w:rFonts w:eastAsia="Times New Roman" w:cs="Times New Roman"/>
          <w:szCs w:val="24"/>
        </w:rPr>
        <w:t xml:space="preserve"> </w:t>
      </w:r>
      <w:r>
        <w:rPr>
          <w:rFonts w:eastAsia="Times New Roman" w:cs="Times New Roman"/>
          <w:szCs w:val="24"/>
        </w:rPr>
        <w:t xml:space="preserve">ΕΑΝ, </w:t>
      </w:r>
      <w:r w:rsidRPr="00981A57">
        <w:rPr>
          <w:rFonts w:eastAsia="Times New Roman" w:cs="Times New Roman"/>
          <w:szCs w:val="24"/>
        </w:rPr>
        <w:t xml:space="preserve">το Εθνικό Ίδρυμα Νεοπλασιών είπα και τις προάλλες </w:t>
      </w:r>
      <w:r>
        <w:rPr>
          <w:rFonts w:eastAsia="Times New Roman" w:cs="Times New Roman"/>
          <w:szCs w:val="24"/>
        </w:rPr>
        <w:t>ότι κ</w:t>
      </w:r>
      <w:r w:rsidRPr="00981A57">
        <w:rPr>
          <w:rFonts w:eastAsia="Times New Roman" w:cs="Times New Roman"/>
          <w:szCs w:val="24"/>
        </w:rPr>
        <w:t>αταρ</w:t>
      </w:r>
      <w:r>
        <w:rPr>
          <w:rFonts w:eastAsia="Times New Roman" w:cs="Times New Roman"/>
          <w:szCs w:val="24"/>
        </w:rPr>
        <w:t>χήν ακολουθεί ευρωπαϊκά πρότυπα, ό</w:t>
      </w:r>
      <w:r w:rsidRPr="00981A57">
        <w:rPr>
          <w:rFonts w:eastAsia="Times New Roman" w:cs="Times New Roman"/>
          <w:szCs w:val="24"/>
        </w:rPr>
        <w:t xml:space="preserve">σον αφορά τον τρόπο σύστασης και </w:t>
      </w:r>
      <w:r w:rsidRPr="00981A57">
        <w:rPr>
          <w:rFonts w:eastAsia="Times New Roman" w:cs="Times New Roman"/>
          <w:szCs w:val="24"/>
        </w:rPr>
        <w:t>λειτουργίας</w:t>
      </w:r>
      <w:r>
        <w:rPr>
          <w:rFonts w:eastAsia="Times New Roman" w:cs="Times New Roman"/>
          <w:szCs w:val="24"/>
        </w:rPr>
        <w:t>. Κ</w:t>
      </w:r>
      <w:r w:rsidRPr="00981A57">
        <w:rPr>
          <w:rFonts w:eastAsia="Times New Roman" w:cs="Times New Roman"/>
          <w:szCs w:val="24"/>
        </w:rPr>
        <w:t>αι παρά τις κάποιες επιμέρους επιφυλάξεις που έχουμε</w:t>
      </w:r>
      <w:r>
        <w:rPr>
          <w:rFonts w:eastAsia="Times New Roman" w:cs="Times New Roman"/>
          <w:szCs w:val="24"/>
        </w:rPr>
        <w:t>, ό</w:t>
      </w:r>
      <w:r w:rsidRPr="00981A57">
        <w:rPr>
          <w:rFonts w:eastAsia="Times New Roman" w:cs="Times New Roman"/>
          <w:szCs w:val="24"/>
        </w:rPr>
        <w:t xml:space="preserve">σον αφορά κυρίως τον έλεγχο από το </w:t>
      </w:r>
      <w:r>
        <w:rPr>
          <w:rFonts w:eastAsia="Times New Roman" w:cs="Times New Roman"/>
          <w:szCs w:val="24"/>
        </w:rPr>
        <w:t>Υ</w:t>
      </w:r>
      <w:r w:rsidRPr="00981A57">
        <w:rPr>
          <w:rFonts w:eastAsia="Times New Roman" w:cs="Times New Roman"/>
          <w:szCs w:val="24"/>
        </w:rPr>
        <w:t xml:space="preserve">πουργείο του </w:t>
      </w:r>
      <w:r>
        <w:rPr>
          <w:rFonts w:eastAsia="Times New Roman" w:cs="Times New Roman"/>
          <w:szCs w:val="24"/>
        </w:rPr>
        <w:t>Δ</w:t>
      </w:r>
      <w:r w:rsidRPr="00981A57">
        <w:rPr>
          <w:rFonts w:eastAsia="Times New Roman" w:cs="Times New Roman"/>
          <w:szCs w:val="24"/>
        </w:rPr>
        <w:t xml:space="preserve">ιοικητικού της </w:t>
      </w:r>
      <w:r>
        <w:rPr>
          <w:rFonts w:eastAsia="Times New Roman" w:cs="Times New Roman"/>
          <w:szCs w:val="24"/>
        </w:rPr>
        <w:t>Σ</w:t>
      </w:r>
      <w:r w:rsidRPr="00981A57">
        <w:rPr>
          <w:rFonts w:eastAsia="Times New Roman" w:cs="Times New Roman"/>
          <w:szCs w:val="24"/>
        </w:rPr>
        <w:t>υμβουλίου</w:t>
      </w:r>
      <w:r>
        <w:rPr>
          <w:rFonts w:eastAsia="Times New Roman" w:cs="Times New Roman"/>
          <w:szCs w:val="24"/>
        </w:rPr>
        <w:t>,</w:t>
      </w:r>
      <w:r w:rsidRPr="00981A57">
        <w:rPr>
          <w:rFonts w:eastAsia="Times New Roman" w:cs="Times New Roman"/>
          <w:szCs w:val="24"/>
        </w:rPr>
        <w:t xml:space="preserve"> θα το στηρίξουμε</w:t>
      </w:r>
      <w:r>
        <w:rPr>
          <w:rFonts w:eastAsia="Times New Roman" w:cs="Times New Roman"/>
          <w:szCs w:val="24"/>
        </w:rPr>
        <w:t xml:space="preserve"> κ</w:t>
      </w:r>
      <w:r w:rsidRPr="00981A57">
        <w:rPr>
          <w:rFonts w:eastAsia="Times New Roman" w:cs="Times New Roman"/>
          <w:szCs w:val="24"/>
        </w:rPr>
        <w:t>αι το βλέπουμε θετικά</w:t>
      </w:r>
      <w:r>
        <w:rPr>
          <w:rFonts w:eastAsia="Times New Roman" w:cs="Times New Roman"/>
          <w:szCs w:val="24"/>
        </w:rPr>
        <w:t>. Το μεγάλο ερωτηματικό ε</w:t>
      </w:r>
      <w:r w:rsidRPr="00981A57">
        <w:rPr>
          <w:rFonts w:eastAsia="Times New Roman" w:cs="Times New Roman"/>
          <w:szCs w:val="24"/>
        </w:rPr>
        <w:t>ίναι το πώς θα δημιουργηθεί ένας τόσο μεγάλος</w:t>
      </w:r>
      <w:r>
        <w:rPr>
          <w:rFonts w:eastAsia="Times New Roman" w:cs="Times New Roman"/>
          <w:szCs w:val="24"/>
        </w:rPr>
        <w:t>,</w:t>
      </w:r>
      <w:r w:rsidRPr="00981A57">
        <w:rPr>
          <w:rFonts w:eastAsia="Times New Roman" w:cs="Times New Roman"/>
          <w:szCs w:val="24"/>
        </w:rPr>
        <w:t xml:space="preserve"> αναγκαίος</w:t>
      </w:r>
      <w:r>
        <w:rPr>
          <w:rFonts w:eastAsia="Times New Roman" w:cs="Times New Roman"/>
          <w:szCs w:val="24"/>
        </w:rPr>
        <w:t>,</w:t>
      </w:r>
      <w:r w:rsidRPr="00981A57">
        <w:rPr>
          <w:rFonts w:eastAsia="Times New Roman" w:cs="Times New Roman"/>
          <w:szCs w:val="24"/>
        </w:rPr>
        <w:t xml:space="preserve"> αλλά πολύ μεγάλος </w:t>
      </w:r>
      <w:r>
        <w:rPr>
          <w:rFonts w:eastAsia="Times New Roman" w:cs="Times New Roman"/>
          <w:szCs w:val="24"/>
        </w:rPr>
        <w:t>Ο</w:t>
      </w:r>
      <w:r w:rsidRPr="00981A57">
        <w:rPr>
          <w:rFonts w:eastAsia="Times New Roman" w:cs="Times New Roman"/>
          <w:szCs w:val="24"/>
        </w:rPr>
        <w:t>ργανισμός</w:t>
      </w:r>
      <w:r>
        <w:rPr>
          <w:rFonts w:eastAsia="Times New Roman" w:cs="Times New Roman"/>
          <w:szCs w:val="24"/>
        </w:rPr>
        <w:t>,</w:t>
      </w:r>
      <w:r w:rsidRPr="00981A57">
        <w:rPr>
          <w:rFonts w:eastAsia="Times New Roman" w:cs="Times New Roman"/>
          <w:szCs w:val="24"/>
        </w:rPr>
        <w:t xml:space="preserve"> με </w:t>
      </w:r>
      <w:r>
        <w:rPr>
          <w:rFonts w:eastAsia="Times New Roman" w:cs="Times New Roman"/>
          <w:szCs w:val="24"/>
        </w:rPr>
        <w:t>μηδέν</w:t>
      </w:r>
      <w:r w:rsidRPr="00981A57">
        <w:rPr>
          <w:rFonts w:eastAsia="Times New Roman" w:cs="Times New Roman"/>
          <w:szCs w:val="24"/>
        </w:rPr>
        <w:t xml:space="preserve"> χρηματοδότηση</w:t>
      </w:r>
      <w:r>
        <w:rPr>
          <w:rFonts w:eastAsia="Times New Roman" w:cs="Times New Roman"/>
          <w:szCs w:val="24"/>
        </w:rPr>
        <w:t>,</w:t>
      </w:r>
      <w:r w:rsidRPr="00981A57">
        <w:rPr>
          <w:rFonts w:eastAsia="Times New Roman" w:cs="Times New Roman"/>
          <w:szCs w:val="24"/>
        </w:rPr>
        <w:t xml:space="preserve"> χωρίς να προβλέπεται στην έκθεση του Γενικού Λογιστηρίου </w:t>
      </w:r>
      <w:r>
        <w:rPr>
          <w:rFonts w:eastAsia="Times New Roman" w:cs="Times New Roman"/>
          <w:szCs w:val="24"/>
        </w:rPr>
        <w:t>τ</w:t>
      </w:r>
      <w:r w:rsidRPr="00981A57">
        <w:rPr>
          <w:rFonts w:eastAsia="Times New Roman" w:cs="Times New Roman"/>
          <w:szCs w:val="24"/>
        </w:rPr>
        <w:t xml:space="preserve">ου Κράτους για το 2019 </w:t>
      </w:r>
      <w:r>
        <w:rPr>
          <w:rFonts w:eastAsia="Times New Roman" w:cs="Times New Roman"/>
          <w:szCs w:val="24"/>
        </w:rPr>
        <w:t>ο</w:t>
      </w:r>
      <w:r w:rsidRPr="00981A57">
        <w:rPr>
          <w:rFonts w:eastAsia="Times New Roman" w:cs="Times New Roman"/>
          <w:szCs w:val="24"/>
        </w:rPr>
        <w:t>ύτε μία δραχμή</w:t>
      </w:r>
      <w:r>
        <w:rPr>
          <w:rFonts w:eastAsia="Times New Roman" w:cs="Times New Roman"/>
          <w:szCs w:val="24"/>
        </w:rPr>
        <w:t>,</w:t>
      </w:r>
      <w:r w:rsidRPr="00981A57">
        <w:rPr>
          <w:rFonts w:eastAsia="Times New Roman" w:cs="Times New Roman"/>
          <w:szCs w:val="24"/>
        </w:rPr>
        <w:t xml:space="preserve"> χωρίς να υπάρ</w:t>
      </w:r>
      <w:r w:rsidRPr="00981A57">
        <w:rPr>
          <w:rFonts w:eastAsia="Times New Roman" w:cs="Times New Roman"/>
          <w:szCs w:val="24"/>
        </w:rPr>
        <w:lastRenderedPageBreak/>
        <w:t>χει κα</w:t>
      </w:r>
      <w:r>
        <w:rPr>
          <w:rFonts w:eastAsia="Times New Roman" w:cs="Times New Roman"/>
          <w:szCs w:val="24"/>
        </w:rPr>
        <w:t>μ</w:t>
      </w:r>
      <w:r w:rsidRPr="00981A57">
        <w:rPr>
          <w:rFonts w:eastAsia="Times New Roman" w:cs="Times New Roman"/>
          <w:szCs w:val="24"/>
        </w:rPr>
        <w:t>μία πρόβλεψη</w:t>
      </w:r>
      <w:r>
        <w:rPr>
          <w:rFonts w:eastAsia="Times New Roman" w:cs="Times New Roman"/>
          <w:szCs w:val="24"/>
        </w:rPr>
        <w:t xml:space="preserve"> για </w:t>
      </w:r>
      <w:r w:rsidRPr="00981A57">
        <w:rPr>
          <w:rFonts w:eastAsia="Times New Roman" w:cs="Times New Roman"/>
          <w:szCs w:val="24"/>
        </w:rPr>
        <w:t xml:space="preserve">τη σταδιακή </w:t>
      </w:r>
      <w:r>
        <w:rPr>
          <w:rFonts w:eastAsia="Times New Roman" w:cs="Times New Roman"/>
          <w:szCs w:val="24"/>
        </w:rPr>
        <w:t>έστω έναρξη χρηματοδότησης από το επόμενο έ</w:t>
      </w:r>
      <w:r>
        <w:rPr>
          <w:rFonts w:eastAsia="Times New Roman" w:cs="Times New Roman"/>
          <w:szCs w:val="24"/>
        </w:rPr>
        <w:t>στω έτος. Α</w:t>
      </w:r>
      <w:r w:rsidRPr="00981A57">
        <w:rPr>
          <w:rFonts w:eastAsia="Times New Roman" w:cs="Times New Roman"/>
          <w:szCs w:val="24"/>
        </w:rPr>
        <w:t>ποτελεί μεγάλη απορία το πώς θα λειτουργήσει και π</w:t>
      </w:r>
      <w:r>
        <w:rPr>
          <w:rFonts w:eastAsia="Times New Roman" w:cs="Times New Roman"/>
          <w:szCs w:val="24"/>
        </w:rPr>
        <w:t>ώ</w:t>
      </w:r>
      <w:r w:rsidRPr="00981A57">
        <w:rPr>
          <w:rFonts w:eastAsia="Times New Roman" w:cs="Times New Roman"/>
          <w:szCs w:val="24"/>
        </w:rPr>
        <w:t>ς θα ξεκινήσει αυτή η μεγάλη διαδικασία</w:t>
      </w:r>
      <w:r>
        <w:rPr>
          <w:rFonts w:eastAsia="Times New Roman" w:cs="Times New Roman"/>
          <w:szCs w:val="24"/>
        </w:rPr>
        <w:t xml:space="preserve">. </w:t>
      </w:r>
    </w:p>
    <w:p w14:paraId="7098EC5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w:t>
      </w:r>
      <w:r w:rsidRPr="00981A57">
        <w:rPr>
          <w:rFonts w:eastAsia="Times New Roman" w:cs="Times New Roman"/>
          <w:szCs w:val="24"/>
        </w:rPr>
        <w:t xml:space="preserve">ια </w:t>
      </w:r>
      <w:r>
        <w:rPr>
          <w:rFonts w:eastAsia="Times New Roman" w:cs="Times New Roman"/>
          <w:szCs w:val="24"/>
        </w:rPr>
        <w:t xml:space="preserve">την </w:t>
      </w:r>
      <w:r w:rsidRPr="00981A57">
        <w:rPr>
          <w:rFonts w:eastAsia="Times New Roman" w:cs="Times New Roman"/>
          <w:szCs w:val="24"/>
        </w:rPr>
        <w:t>τροποποίηση</w:t>
      </w:r>
      <w:r>
        <w:rPr>
          <w:rFonts w:eastAsia="Times New Roman" w:cs="Times New Roman"/>
          <w:szCs w:val="24"/>
        </w:rPr>
        <w:t xml:space="preserve"> του Ο</w:t>
      </w:r>
      <w:r w:rsidRPr="00981A57">
        <w:rPr>
          <w:rFonts w:eastAsia="Times New Roman" w:cs="Times New Roman"/>
          <w:szCs w:val="24"/>
        </w:rPr>
        <w:t>ργανισμού είπα ό</w:t>
      </w:r>
      <w:r>
        <w:rPr>
          <w:rFonts w:eastAsia="Times New Roman" w:cs="Times New Roman"/>
          <w:szCs w:val="24"/>
        </w:rPr>
        <w:t>,</w:t>
      </w:r>
      <w:r w:rsidRPr="00981A57">
        <w:rPr>
          <w:rFonts w:eastAsia="Times New Roman" w:cs="Times New Roman"/>
          <w:szCs w:val="24"/>
        </w:rPr>
        <w:t>τι είχα να πω</w:t>
      </w:r>
      <w:r>
        <w:rPr>
          <w:rFonts w:eastAsia="Times New Roman" w:cs="Times New Roman"/>
          <w:szCs w:val="24"/>
        </w:rPr>
        <w:t>.</w:t>
      </w:r>
      <w:r w:rsidRPr="00981A57">
        <w:rPr>
          <w:rFonts w:eastAsia="Times New Roman" w:cs="Times New Roman"/>
          <w:szCs w:val="24"/>
        </w:rPr>
        <w:t xml:space="preserve"> Είναι απορίας άξιο</w:t>
      </w:r>
      <w:r>
        <w:rPr>
          <w:rFonts w:eastAsia="Times New Roman" w:cs="Times New Roman"/>
          <w:szCs w:val="24"/>
        </w:rPr>
        <w:t>,</w:t>
      </w:r>
      <w:r w:rsidRPr="00981A57">
        <w:rPr>
          <w:rFonts w:eastAsia="Times New Roman" w:cs="Times New Roman"/>
          <w:szCs w:val="24"/>
        </w:rPr>
        <w:t xml:space="preserve"> γιατί αλλάζει σε τέτοια έκταση ο </w:t>
      </w:r>
      <w:r>
        <w:rPr>
          <w:rFonts w:eastAsia="Times New Roman" w:cs="Times New Roman"/>
          <w:szCs w:val="24"/>
        </w:rPr>
        <w:t>Ο</w:t>
      </w:r>
      <w:r w:rsidRPr="00981A57">
        <w:rPr>
          <w:rFonts w:eastAsia="Times New Roman" w:cs="Times New Roman"/>
          <w:szCs w:val="24"/>
        </w:rPr>
        <w:t xml:space="preserve">ργανισμός του </w:t>
      </w:r>
      <w:r>
        <w:rPr>
          <w:rFonts w:eastAsia="Times New Roman" w:cs="Times New Roman"/>
          <w:szCs w:val="24"/>
        </w:rPr>
        <w:t>Υ</w:t>
      </w:r>
      <w:r w:rsidRPr="00981A57">
        <w:rPr>
          <w:rFonts w:eastAsia="Times New Roman" w:cs="Times New Roman"/>
          <w:szCs w:val="24"/>
        </w:rPr>
        <w:t>πουργείου</w:t>
      </w:r>
      <w:r>
        <w:rPr>
          <w:rFonts w:eastAsia="Times New Roman" w:cs="Times New Roman"/>
          <w:szCs w:val="24"/>
        </w:rPr>
        <w:t>,</w:t>
      </w:r>
      <w:r w:rsidRPr="00981A57">
        <w:rPr>
          <w:rFonts w:eastAsia="Times New Roman" w:cs="Times New Roman"/>
          <w:szCs w:val="24"/>
        </w:rPr>
        <w:t xml:space="preserve"> </w:t>
      </w:r>
      <w:r>
        <w:rPr>
          <w:rFonts w:eastAsia="Times New Roman" w:cs="Times New Roman"/>
          <w:szCs w:val="24"/>
        </w:rPr>
        <w:t xml:space="preserve">ο </w:t>
      </w:r>
      <w:r w:rsidRPr="00981A57">
        <w:rPr>
          <w:rFonts w:eastAsia="Times New Roman" w:cs="Times New Roman"/>
          <w:szCs w:val="24"/>
        </w:rPr>
        <w:t xml:space="preserve">οποίος δεν </w:t>
      </w:r>
      <w:r w:rsidRPr="00981A57">
        <w:rPr>
          <w:rFonts w:eastAsia="Times New Roman" w:cs="Times New Roman"/>
          <w:szCs w:val="24"/>
        </w:rPr>
        <w:t>είναι ούτε ένα χρόνο παλιός</w:t>
      </w:r>
      <w:r>
        <w:rPr>
          <w:rFonts w:eastAsia="Times New Roman" w:cs="Times New Roman"/>
          <w:szCs w:val="24"/>
        </w:rPr>
        <w:t>. Ο</w:t>
      </w:r>
      <w:r w:rsidRPr="00981A57">
        <w:rPr>
          <w:rFonts w:eastAsia="Times New Roman" w:cs="Times New Roman"/>
          <w:szCs w:val="24"/>
        </w:rPr>
        <w:t>υσιαστικά</w:t>
      </w:r>
      <w:r>
        <w:rPr>
          <w:rFonts w:eastAsia="Times New Roman" w:cs="Times New Roman"/>
          <w:szCs w:val="24"/>
        </w:rPr>
        <w:t>,</w:t>
      </w:r>
      <w:r w:rsidRPr="00981A57">
        <w:rPr>
          <w:rFonts w:eastAsia="Times New Roman" w:cs="Times New Roman"/>
          <w:szCs w:val="24"/>
        </w:rPr>
        <w:t xml:space="preserve"> το διάταγμα ήταν του 2017</w:t>
      </w:r>
      <w:r>
        <w:rPr>
          <w:rFonts w:eastAsia="Times New Roman" w:cs="Times New Roman"/>
          <w:szCs w:val="24"/>
        </w:rPr>
        <w:t>. Έ</w:t>
      </w:r>
      <w:r w:rsidRPr="00981A57">
        <w:rPr>
          <w:rFonts w:eastAsia="Times New Roman" w:cs="Times New Roman"/>
          <w:szCs w:val="24"/>
        </w:rPr>
        <w:t xml:space="preserve">χετε αποδείξει ότι έχετε χιούμορ σε </w:t>
      </w:r>
      <w:r>
        <w:rPr>
          <w:rFonts w:eastAsia="Times New Roman" w:cs="Times New Roman"/>
          <w:szCs w:val="24"/>
        </w:rPr>
        <w:t xml:space="preserve">όλη αυτήν τη </w:t>
      </w:r>
      <w:r w:rsidRPr="00981A57">
        <w:rPr>
          <w:rFonts w:eastAsia="Times New Roman" w:cs="Times New Roman"/>
          <w:szCs w:val="24"/>
        </w:rPr>
        <w:t>διαδικασία</w:t>
      </w:r>
      <w:r>
        <w:rPr>
          <w:rFonts w:eastAsia="Times New Roman" w:cs="Times New Roman"/>
          <w:szCs w:val="24"/>
        </w:rPr>
        <w:t>,</w:t>
      </w:r>
      <w:r w:rsidRPr="00981A57">
        <w:rPr>
          <w:rFonts w:eastAsia="Times New Roman" w:cs="Times New Roman"/>
          <w:szCs w:val="24"/>
        </w:rPr>
        <w:t xml:space="preserve"> με την ίδρυση αυτόνομου τμήματος ιατρικού τουρισμού στο </w:t>
      </w:r>
      <w:r>
        <w:rPr>
          <w:rFonts w:eastAsia="Times New Roman" w:cs="Times New Roman"/>
          <w:szCs w:val="24"/>
        </w:rPr>
        <w:t>Υ</w:t>
      </w:r>
      <w:r w:rsidRPr="00981A57">
        <w:rPr>
          <w:rFonts w:eastAsia="Times New Roman" w:cs="Times New Roman"/>
          <w:szCs w:val="24"/>
        </w:rPr>
        <w:t>πουργείο</w:t>
      </w:r>
      <w:r>
        <w:rPr>
          <w:rFonts w:eastAsia="Times New Roman" w:cs="Times New Roman"/>
          <w:szCs w:val="24"/>
        </w:rPr>
        <w:t>. Η Κ</w:t>
      </w:r>
      <w:r w:rsidRPr="00981A57">
        <w:rPr>
          <w:rFonts w:eastAsia="Times New Roman" w:cs="Times New Roman"/>
          <w:szCs w:val="24"/>
        </w:rPr>
        <w:t xml:space="preserve">υβέρνηση που δεν έχει </w:t>
      </w:r>
      <w:r>
        <w:rPr>
          <w:rFonts w:eastAsia="Times New Roman" w:cs="Times New Roman"/>
          <w:szCs w:val="24"/>
        </w:rPr>
        <w:t>κάνει</w:t>
      </w:r>
      <w:r w:rsidRPr="00981A57">
        <w:rPr>
          <w:rFonts w:eastAsia="Times New Roman" w:cs="Times New Roman"/>
          <w:szCs w:val="24"/>
        </w:rPr>
        <w:t xml:space="preserve"> απολύτως τίποτα για τον </w:t>
      </w:r>
      <w:r>
        <w:rPr>
          <w:rFonts w:eastAsia="Times New Roman" w:cs="Times New Roman"/>
          <w:szCs w:val="24"/>
        </w:rPr>
        <w:t>ι</w:t>
      </w:r>
      <w:r w:rsidRPr="00981A57">
        <w:rPr>
          <w:rFonts w:eastAsia="Times New Roman" w:cs="Times New Roman"/>
          <w:szCs w:val="24"/>
        </w:rPr>
        <w:t>ατρ</w:t>
      </w:r>
      <w:r w:rsidRPr="00981A57">
        <w:rPr>
          <w:rFonts w:eastAsia="Times New Roman" w:cs="Times New Roman"/>
          <w:szCs w:val="24"/>
        </w:rPr>
        <w:t xml:space="preserve">ικό τουρισμό </w:t>
      </w:r>
      <w:r>
        <w:rPr>
          <w:rFonts w:eastAsia="Times New Roman" w:cs="Times New Roman"/>
          <w:szCs w:val="24"/>
        </w:rPr>
        <w:t>-</w:t>
      </w:r>
      <w:r w:rsidRPr="00981A57">
        <w:rPr>
          <w:rFonts w:eastAsia="Times New Roman" w:cs="Times New Roman"/>
          <w:szCs w:val="24"/>
        </w:rPr>
        <w:t>που είναι μία πολύ σημαντική κατά τη γνώμη μου δραστηριότητα</w:t>
      </w:r>
      <w:r>
        <w:rPr>
          <w:rFonts w:eastAsia="Times New Roman" w:cs="Times New Roman"/>
          <w:szCs w:val="24"/>
        </w:rPr>
        <w:t>,</w:t>
      </w:r>
      <w:r w:rsidRPr="00981A57">
        <w:rPr>
          <w:rFonts w:eastAsia="Times New Roman" w:cs="Times New Roman"/>
          <w:szCs w:val="24"/>
        </w:rPr>
        <w:t xml:space="preserve"> </w:t>
      </w:r>
      <w:r>
        <w:rPr>
          <w:rFonts w:eastAsia="Times New Roman" w:cs="Times New Roman"/>
          <w:szCs w:val="24"/>
        </w:rPr>
        <w:t>από την</w:t>
      </w:r>
      <w:r w:rsidRPr="00981A57">
        <w:rPr>
          <w:rFonts w:eastAsia="Times New Roman" w:cs="Times New Roman"/>
          <w:szCs w:val="24"/>
        </w:rPr>
        <w:t xml:space="preserve"> οποία η Ελλάδα μόνο κέρδη θα μπορούσε να έχει</w:t>
      </w:r>
      <w:r>
        <w:rPr>
          <w:rFonts w:eastAsia="Times New Roman" w:cs="Times New Roman"/>
          <w:szCs w:val="24"/>
        </w:rPr>
        <w:t>-,</w:t>
      </w:r>
      <w:r w:rsidRPr="00981A57">
        <w:rPr>
          <w:rFonts w:eastAsia="Times New Roman" w:cs="Times New Roman"/>
          <w:szCs w:val="24"/>
        </w:rPr>
        <w:t xml:space="preserve"> δεν έχει γίνει το παραμικρό </w:t>
      </w:r>
      <w:r>
        <w:rPr>
          <w:rFonts w:eastAsia="Times New Roman" w:cs="Times New Roman"/>
          <w:szCs w:val="24"/>
        </w:rPr>
        <w:t xml:space="preserve">τα </w:t>
      </w:r>
      <w:r w:rsidRPr="00981A57">
        <w:rPr>
          <w:rFonts w:eastAsia="Times New Roman" w:cs="Times New Roman"/>
          <w:szCs w:val="24"/>
        </w:rPr>
        <w:t>τελευταία τέσσερα χρόνια</w:t>
      </w:r>
      <w:r>
        <w:rPr>
          <w:rFonts w:eastAsia="Times New Roman" w:cs="Times New Roman"/>
          <w:szCs w:val="24"/>
        </w:rPr>
        <w:t>. Μ</w:t>
      </w:r>
      <w:r w:rsidRPr="00981A57">
        <w:rPr>
          <w:rFonts w:eastAsia="Times New Roman" w:cs="Times New Roman"/>
          <w:szCs w:val="24"/>
        </w:rPr>
        <w:t xml:space="preserve">ας μάρανε η αυτόνομη διοίκηση </w:t>
      </w:r>
      <w:r>
        <w:rPr>
          <w:rFonts w:eastAsia="Times New Roman" w:cs="Times New Roman"/>
          <w:szCs w:val="24"/>
        </w:rPr>
        <w:t>στο Υπουργείο. Μακάρι να δουλέψει γ</w:t>
      </w:r>
      <w:r w:rsidRPr="00981A57">
        <w:rPr>
          <w:rFonts w:eastAsia="Times New Roman" w:cs="Times New Roman"/>
          <w:szCs w:val="24"/>
        </w:rPr>
        <w:t>ι</w:t>
      </w:r>
      <w:r w:rsidRPr="00981A57">
        <w:rPr>
          <w:rFonts w:eastAsia="Times New Roman" w:cs="Times New Roman"/>
          <w:szCs w:val="24"/>
        </w:rPr>
        <w:t>α τους επόμενους</w:t>
      </w:r>
      <w:r>
        <w:rPr>
          <w:rFonts w:eastAsia="Times New Roman" w:cs="Times New Roman"/>
          <w:szCs w:val="24"/>
        </w:rPr>
        <w:t>,</w:t>
      </w:r>
      <w:r w:rsidRPr="00981A57">
        <w:rPr>
          <w:rFonts w:eastAsia="Times New Roman" w:cs="Times New Roman"/>
          <w:szCs w:val="24"/>
        </w:rPr>
        <w:t xml:space="preserve"> αλλά </w:t>
      </w:r>
      <w:r>
        <w:rPr>
          <w:rFonts w:eastAsia="Times New Roman" w:cs="Times New Roman"/>
          <w:szCs w:val="24"/>
        </w:rPr>
        <w:t xml:space="preserve">η </w:t>
      </w:r>
      <w:r w:rsidRPr="00981A57">
        <w:rPr>
          <w:rFonts w:eastAsia="Times New Roman" w:cs="Times New Roman"/>
          <w:szCs w:val="24"/>
        </w:rPr>
        <w:t>πολιτι</w:t>
      </w:r>
      <w:r>
        <w:rPr>
          <w:rFonts w:eastAsia="Times New Roman" w:cs="Times New Roman"/>
          <w:szCs w:val="24"/>
        </w:rPr>
        <w:t>κή βούληση έλειψε για τον ι</w:t>
      </w:r>
      <w:r w:rsidRPr="00981A57">
        <w:rPr>
          <w:rFonts w:eastAsia="Times New Roman" w:cs="Times New Roman"/>
          <w:szCs w:val="24"/>
        </w:rPr>
        <w:t>ατρικό τουρισμό</w:t>
      </w:r>
      <w:r>
        <w:rPr>
          <w:rFonts w:eastAsia="Times New Roman" w:cs="Times New Roman"/>
          <w:szCs w:val="24"/>
        </w:rPr>
        <w:t>,</w:t>
      </w:r>
      <w:r w:rsidRPr="00981A57">
        <w:rPr>
          <w:rFonts w:eastAsia="Times New Roman" w:cs="Times New Roman"/>
          <w:szCs w:val="24"/>
        </w:rPr>
        <w:t xml:space="preserve"> σχέδιο και ενίσχυση κάποι</w:t>
      </w:r>
      <w:r>
        <w:rPr>
          <w:rFonts w:eastAsia="Times New Roman" w:cs="Times New Roman"/>
          <w:szCs w:val="24"/>
        </w:rPr>
        <w:t>ω</w:t>
      </w:r>
      <w:r w:rsidRPr="00981A57">
        <w:rPr>
          <w:rFonts w:eastAsia="Times New Roman" w:cs="Times New Roman"/>
          <w:szCs w:val="24"/>
        </w:rPr>
        <w:t>ν επενδύσ</w:t>
      </w:r>
      <w:r>
        <w:rPr>
          <w:rFonts w:eastAsia="Times New Roman" w:cs="Times New Roman"/>
          <w:szCs w:val="24"/>
        </w:rPr>
        <w:t>εω</w:t>
      </w:r>
      <w:r w:rsidRPr="00981A57">
        <w:rPr>
          <w:rFonts w:eastAsia="Times New Roman" w:cs="Times New Roman"/>
          <w:szCs w:val="24"/>
        </w:rPr>
        <w:t>ν</w:t>
      </w:r>
      <w:r>
        <w:rPr>
          <w:rFonts w:eastAsia="Times New Roman" w:cs="Times New Roman"/>
          <w:szCs w:val="24"/>
        </w:rPr>
        <w:t>,</w:t>
      </w:r>
      <w:r w:rsidRPr="00981A57">
        <w:rPr>
          <w:rFonts w:eastAsia="Times New Roman" w:cs="Times New Roman"/>
          <w:szCs w:val="24"/>
        </w:rPr>
        <w:t xml:space="preserve"> που ενώ είχαν αρχίσει ήδη από το </w:t>
      </w:r>
      <w:r>
        <w:rPr>
          <w:rFonts w:eastAsia="Times New Roman" w:cs="Times New Roman"/>
          <w:szCs w:val="24"/>
        </w:rPr>
        <w:t>20</w:t>
      </w:r>
      <w:r w:rsidRPr="00981A57">
        <w:rPr>
          <w:rFonts w:eastAsia="Times New Roman" w:cs="Times New Roman"/>
          <w:szCs w:val="24"/>
        </w:rPr>
        <w:t xml:space="preserve">13 και </w:t>
      </w:r>
      <w:r>
        <w:rPr>
          <w:rFonts w:eastAsia="Times New Roman" w:cs="Times New Roman"/>
          <w:szCs w:val="24"/>
        </w:rPr>
        <w:t>20</w:t>
      </w:r>
      <w:r w:rsidRPr="00981A57">
        <w:rPr>
          <w:rFonts w:eastAsia="Times New Roman" w:cs="Times New Roman"/>
          <w:szCs w:val="24"/>
        </w:rPr>
        <w:t xml:space="preserve">14 </w:t>
      </w:r>
      <w:r>
        <w:rPr>
          <w:rFonts w:eastAsia="Times New Roman" w:cs="Times New Roman"/>
          <w:szCs w:val="24"/>
        </w:rPr>
        <w:t>ουσια</w:t>
      </w:r>
      <w:r>
        <w:rPr>
          <w:rFonts w:eastAsia="Times New Roman" w:cs="Times New Roman"/>
          <w:szCs w:val="24"/>
        </w:rPr>
        <w:lastRenderedPageBreak/>
        <w:t>στικά</w:t>
      </w:r>
      <w:r w:rsidRPr="00981A57">
        <w:rPr>
          <w:rFonts w:eastAsia="Times New Roman" w:cs="Times New Roman"/>
          <w:szCs w:val="24"/>
        </w:rPr>
        <w:t xml:space="preserve"> εγκαταλείφθηκαν από τους ξένους</w:t>
      </w:r>
      <w:r>
        <w:rPr>
          <w:rFonts w:eastAsia="Times New Roman" w:cs="Times New Roman"/>
          <w:szCs w:val="24"/>
        </w:rPr>
        <w:t>,</w:t>
      </w:r>
      <w:r w:rsidRPr="00981A57">
        <w:rPr>
          <w:rFonts w:eastAsia="Times New Roman" w:cs="Times New Roman"/>
          <w:szCs w:val="24"/>
        </w:rPr>
        <w:t xml:space="preserve"> που είχαν έρθει να επενδύσουν στην Ελλάδα στον τομ</w:t>
      </w:r>
      <w:r w:rsidRPr="00981A57">
        <w:rPr>
          <w:rFonts w:eastAsia="Times New Roman" w:cs="Times New Roman"/>
          <w:szCs w:val="24"/>
        </w:rPr>
        <w:t>έα</w:t>
      </w:r>
      <w:r>
        <w:rPr>
          <w:rFonts w:eastAsia="Times New Roman" w:cs="Times New Roman"/>
          <w:szCs w:val="24"/>
        </w:rPr>
        <w:t xml:space="preserve">, </w:t>
      </w:r>
      <w:r w:rsidRPr="00981A57">
        <w:rPr>
          <w:rFonts w:eastAsia="Times New Roman" w:cs="Times New Roman"/>
          <w:szCs w:val="24"/>
        </w:rPr>
        <w:t xml:space="preserve">ακριβώς </w:t>
      </w:r>
      <w:r>
        <w:rPr>
          <w:rFonts w:eastAsia="Times New Roman" w:cs="Times New Roman"/>
          <w:szCs w:val="24"/>
        </w:rPr>
        <w:t>γ</w:t>
      </w:r>
      <w:r w:rsidRPr="00981A57">
        <w:rPr>
          <w:rFonts w:eastAsia="Times New Roman" w:cs="Times New Roman"/>
          <w:szCs w:val="24"/>
        </w:rPr>
        <w:t xml:space="preserve">ιατί το καθεστώς ήταν τέλειο </w:t>
      </w:r>
      <w:r>
        <w:rPr>
          <w:rFonts w:eastAsia="Times New Roman" w:cs="Times New Roman"/>
          <w:szCs w:val="24"/>
        </w:rPr>
        <w:t>επισφαλέ</w:t>
      </w:r>
      <w:r w:rsidRPr="00981A57">
        <w:rPr>
          <w:rFonts w:eastAsia="Times New Roman" w:cs="Times New Roman"/>
          <w:szCs w:val="24"/>
        </w:rPr>
        <w:t>ς</w:t>
      </w:r>
      <w:r>
        <w:rPr>
          <w:rFonts w:eastAsia="Times New Roman" w:cs="Times New Roman"/>
          <w:szCs w:val="24"/>
        </w:rPr>
        <w:t>,</w:t>
      </w:r>
      <w:r w:rsidRPr="00981A57">
        <w:rPr>
          <w:rFonts w:eastAsia="Times New Roman" w:cs="Times New Roman"/>
          <w:szCs w:val="24"/>
        </w:rPr>
        <w:t xml:space="preserve"> ειδικά αμέσως μετά από τα κατορθώματα του καλοκαιριού του </w:t>
      </w:r>
      <w:r>
        <w:rPr>
          <w:rFonts w:eastAsia="Times New Roman" w:cs="Times New Roman"/>
          <w:szCs w:val="24"/>
        </w:rPr>
        <w:t>20</w:t>
      </w:r>
      <w:r w:rsidRPr="00981A57">
        <w:rPr>
          <w:rFonts w:eastAsia="Times New Roman" w:cs="Times New Roman"/>
          <w:szCs w:val="24"/>
        </w:rPr>
        <w:t>15</w:t>
      </w:r>
      <w:r>
        <w:rPr>
          <w:rFonts w:eastAsia="Times New Roman" w:cs="Times New Roman"/>
          <w:szCs w:val="24"/>
        </w:rPr>
        <w:t>.</w:t>
      </w:r>
    </w:p>
    <w:p w14:paraId="7098EC5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981A57">
        <w:rPr>
          <w:rFonts w:eastAsia="Times New Roman" w:cs="Times New Roman"/>
          <w:szCs w:val="24"/>
        </w:rPr>
        <w:t>ρχομαι στο μεγάλο θέμα που αφορά την ηλεκτρονική διακυβέρνηση</w:t>
      </w:r>
      <w:r>
        <w:rPr>
          <w:rFonts w:eastAsia="Times New Roman" w:cs="Times New Roman"/>
          <w:szCs w:val="24"/>
        </w:rPr>
        <w:t>,</w:t>
      </w:r>
      <w:r w:rsidRPr="00981A57">
        <w:rPr>
          <w:rFonts w:eastAsia="Times New Roman" w:cs="Times New Roman"/>
          <w:szCs w:val="24"/>
        </w:rPr>
        <w:t xml:space="preserve"> για το οποίο </w:t>
      </w:r>
      <w:r>
        <w:rPr>
          <w:rFonts w:eastAsia="Times New Roman" w:cs="Times New Roman"/>
          <w:szCs w:val="24"/>
        </w:rPr>
        <w:t>δεν άκουσα,</w:t>
      </w:r>
      <w:r w:rsidRPr="00981A57">
        <w:rPr>
          <w:rFonts w:eastAsia="Times New Roman" w:cs="Times New Roman"/>
          <w:szCs w:val="24"/>
        </w:rPr>
        <w:t xml:space="preserve"> επαναλαμβάνω</w:t>
      </w:r>
      <w:r>
        <w:rPr>
          <w:rFonts w:eastAsia="Times New Roman" w:cs="Times New Roman"/>
          <w:szCs w:val="24"/>
        </w:rPr>
        <w:t>,</w:t>
      </w:r>
      <w:r w:rsidRPr="00981A57">
        <w:rPr>
          <w:rFonts w:eastAsia="Times New Roman" w:cs="Times New Roman"/>
          <w:szCs w:val="24"/>
        </w:rPr>
        <w:t xml:space="preserve"> ούτε μία κουβέντα</w:t>
      </w:r>
      <w:r>
        <w:rPr>
          <w:rFonts w:eastAsia="Times New Roman" w:cs="Times New Roman"/>
          <w:szCs w:val="24"/>
        </w:rPr>
        <w:t xml:space="preserve">. Τα πάντα περνούν </w:t>
      </w:r>
      <w:r>
        <w:rPr>
          <w:rFonts w:eastAsia="Times New Roman" w:cs="Times New Roman"/>
          <w:szCs w:val="24"/>
        </w:rPr>
        <w:t>στην ΗΔΙΚΑ. Διαδικασίες που είχε ξεκινήσει ο Ε</w:t>
      </w:r>
      <w:r w:rsidRPr="00981A57">
        <w:rPr>
          <w:rFonts w:eastAsia="Times New Roman" w:cs="Times New Roman"/>
          <w:szCs w:val="24"/>
        </w:rPr>
        <w:t>ΟΠΥΥ</w:t>
      </w:r>
      <w:r>
        <w:rPr>
          <w:rFonts w:eastAsia="Times New Roman" w:cs="Times New Roman"/>
          <w:szCs w:val="24"/>
        </w:rPr>
        <w:t>, αρμοδιότητες που είχε ο ΕΟΠΥΥ, μ</w:t>
      </w:r>
      <w:r w:rsidRPr="00981A57">
        <w:rPr>
          <w:rFonts w:eastAsia="Times New Roman" w:cs="Times New Roman"/>
          <w:szCs w:val="24"/>
        </w:rPr>
        <w:t>ητρώ</w:t>
      </w:r>
      <w:r>
        <w:rPr>
          <w:rFonts w:eastAsia="Times New Roman" w:cs="Times New Roman"/>
          <w:szCs w:val="24"/>
        </w:rPr>
        <w:t>α</w:t>
      </w:r>
      <w:r w:rsidRPr="00981A57">
        <w:rPr>
          <w:rFonts w:eastAsia="Times New Roman" w:cs="Times New Roman"/>
          <w:szCs w:val="24"/>
        </w:rPr>
        <w:t xml:space="preserve"> τα οποία έχει χρηματοδοτήσει και </w:t>
      </w:r>
      <w:r>
        <w:rPr>
          <w:rFonts w:eastAsia="Times New Roman" w:cs="Times New Roman"/>
          <w:szCs w:val="24"/>
        </w:rPr>
        <w:t>είχε</w:t>
      </w:r>
      <w:r w:rsidRPr="00981A57">
        <w:rPr>
          <w:rFonts w:eastAsia="Times New Roman" w:cs="Times New Roman"/>
          <w:szCs w:val="24"/>
        </w:rPr>
        <w:t xml:space="preserve"> ξεκινήσει </w:t>
      </w:r>
      <w:r>
        <w:rPr>
          <w:rFonts w:eastAsia="Times New Roman" w:cs="Times New Roman"/>
          <w:szCs w:val="24"/>
        </w:rPr>
        <w:t xml:space="preserve">ο ΕΟΠΥΥ, </w:t>
      </w:r>
      <w:r w:rsidRPr="00981A57">
        <w:rPr>
          <w:rFonts w:eastAsia="Times New Roman" w:cs="Times New Roman"/>
          <w:szCs w:val="24"/>
        </w:rPr>
        <w:t>ο φάκελος ασθενών και πολλά άλλα πράγματα</w:t>
      </w:r>
      <w:r>
        <w:rPr>
          <w:rFonts w:eastAsia="Times New Roman" w:cs="Times New Roman"/>
          <w:szCs w:val="24"/>
        </w:rPr>
        <w:t>,</w:t>
      </w:r>
      <w:r w:rsidRPr="00981A57">
        <w:rPr>
          <w:rFonts w:eastAsia="Times New Roman" w:cs="Times New Roman"/>
          <w:szCs w:val="24"/>
        </w:rPr>
        <w:t xml:space="preserve"> περνάνε στην </w:t>
      </w:r>
      <w:r>
        <w:rPr>
          <w:rFonts w:eastAsia="Times New Roman" w:cs="Times New Roman"/>
          <w:szCs w:val="24"/>
        </w:rPr>
        <w:t>ΗΔΙΚΑ</w:t>
      </w:r>
      <w:r w:rsidRPr="00981A57">
        <w:rPr>
          <w:rFonts w:eastAsia="Times New Roman" w:cs="Times New Roman"/>
          <w:szCs w:val="24"/>
        </w:rPr>
        <w:t xml:space="preserve"> υπό την εποπτεία του </w:t>
      </w:r>
      <w:r>
        <w:rPr>
          <w:rFonts w:eastAsia="Times New Roman" w:cs="Times New Roman"/>
          <w:szCs w:val="24"/>
        </w:rPr>
        <w:t>Υ</w:t>
      </w:r>
      <w:r w:rsidRPr="00981A57">
        <w:rPr>
          <w:rFonts w:eastAsia="Times New Roman" w:cs="Times New Roman"/>
          <w:szCs w:val="24"/>
        </w:rPr>
        <w:t>πουργείου</w:t>
      </w:r>
      <w:r>
        <w:rPr>
          <w:rFonts w:eastAsia="Times New Roman" w:cs="Times New Roman"/>
          <w:szCs w:val="24"/>
        </w:rPr>
        <w:t xml:space="preserve">. Δεν λέω ότι </w:t>
      </w:r>
      <w:r w:rsidRPr="00981A57">
        <w:rPr>
          <w:rFonts w:eastAsia="Times New Roman" w:cs="Times New Roman"/>
          <w:szCs w:val="24"/>
        </w:rPr>
        <w:t>είναι λάθος</w:t>
      </w:r>
      <w:r>
        <w:rPr>
          <w:rFonts w:eastAsia="Times New Roman" w:cs="Times New Roman"/>
          <w:szCs w:val="24"/>
        </w:rPr>
        <w:t>. Λέω ότι αυτό που γινόταν</w:t>
      </w:r>
      <w:r w:rsidRPr="00981A57">
        <w:rPr>
          <w:rFonts w:eastAsia="Times New Roman" w:cs="Times New Roman"/>
          <w:szCs w:val="24"/>
        </w:rPr>
        <w:t xml:space="preserve"> μέχρι σήμερα ήταν </w:t>
      </w:r>
      <w:r>
        <w:rPr>
          <w:rFonts w:eastAsia="Times New Roman" w:cs="Times New Roman"/>
          <w:szCs w:val="24"/>
        </w:rPr>
        <w:t xml:space="preserve">λάθος. </w:t>
      </w:r>
      <w:r w:rsidRPr="00981A57">
        <w:rPr>
          <w:rFonts w:eastAsia="Times New Roman" w:cs="Times New Roman"/>
          <w:szCs w:val="24"/>
        </w:rPr>
        <w:t>Όλοι ξέρουμε ότι εξελίσσεται ένας πόλεμος κυριολεκτικά</w:t>
      </w:r>
      <w:r>
        <w:rPr>
          <w:rFonts w:eastAsia="Times New Roman" w:cs="Times New Roman"/>
          <w:szCs w:val="24"/>
        </w:rPr>
        <w:t>,</w:t>
      </w:r>
      <w:r w:rsidRPr="00981A57">
        <w:rPr>
          <w:rFonts w:eastAsia="Times New Roman" w:cs="Times New Roman"/>
          <w:szCs w:val="24"/>
        </w:rPr>
        <w:t xml:space="preserve"> </w:t>
      </w:r>
      <w:proofErr w:type="spellStart"/>
      <w:r w:rsidRPr="00981A57">
        <w:rPr>
          <w:rFonts w:eastAsia="Times New Roman" w:cs="Times New Roman"/>
          <w:szCs w:val="24"/>
        </w:rPr>
        <w:t>πολυεπίπεδος</w:t>
      </w:r>
      <w:proofErr w:type="spellEnd"/>
      <w:r>
        <w:rPr>
          <w:rFonts w:eastAsia="Times New Roman" w:cs="Times New Roman"/>
          <w:szCs w:val="24"/>
        </w:rPr>
        <w:t>,</w:t>
      </w:r>
      <w:r w:rsidRPr="00981A57">
        <w:rPr>
          <w:rFonts w:eastAsia="Times New Roman" w:cs="Times New Roman"/>
          <w:szCs w:val="24"/>
        </w:rPr>
        <w:t xml:space="preserve"> κομματικός</w:t>
      </w:r>
      <w:r>
        <w:rPr>
          <w:rFonts w:eastAsia="Times New Roman" w:cs="Times New Roman"/>
          <w:szCs w:val="24"/>
        </w:rPr>
        <w:t>,</w:t>
      </w:r>
      <w:r w:rsidRPr="00981A57">
        <w:rPr>
          <w:rFonts w:eastAsia="Times New Roman" w:cs="Times New Roman"/>
          <w:szCs w:val="24"/>
        </w:rPr>
        <w:t xml:space="preserve"> ενδοκομματικ</w:t>
      </w:r>
      <w:r>
        <w:rPr>
          <w:rFonts w:eastAsia="Times New Roman" w:cs="Times New Roman"/>
          <w:szCs w:val="24"/>
        </w:rPr>
        <w:t>ό</w:t>
      </w:r>
      <w:r w:rsidRPr="00981A57">
        <w:rPr>
          <w:rFonts w:eastAsia="Times New Roman" w:cs="Times New Roman"/>
          <w:szCs w:val="24"/>
        </w:rPr>
        <w:t>ς</w:t>
      </w:r>
      <w:r>
        <w:rPr>
          <w:rFonts w:eastAsia="Times New Roman" w:cs="Times New Roman"/>
          <w:szCs w:val="24"/>
        </w:rPr>
        <w:t xml:space="preserve">, ενδοκυβερνητικός, </w:t>
      </w:r>
      <w:r w:rsidRPr="00981A57">
        <w:rPr>
          <w:rFonts w:eastAsia="Times New Roman" w:cs="Times New Roman"/>
          <w:szCs w:val="24"/>
        </w:rPr>
        <w:t>πόλεμος συμφερόντων ιδιωτικών που συνασπίζονται πίσω από τους δύο οργανισμούς</w:t>
      </w:r>
      <w:r>
        <w:rPr>
          <w:rFonts w:eastAsia="Times New Roman" w:cs="Times New Roman"/>
          <w:szCs w:val="24"/>
        </w:rPr>
        <w:t>,</w:t>
      </w:r>
      <w:r w:rsidRPr="00981A57">
        <w:rPr>
          <w:rFonts w:eastAsia="Times New Roman" w:cs="Times New Roman"/>
          <w:szCs w:val="24"/>
        </w:rPr>
        <w:t xml:space="preserve"> πόλεμος μεταξύ των δύο οργανισμών και αυτό που συζητάμε </w:t>
      </w:r>
      <w:r>
        <w:rPr>
          <w:rFonts w:eastAsia="Times New Roman" w:cs="Times New Roman"/>
          <w:szCs w:val="24"/>
        </w:rPr>
        <w:t>σήμερα και προσπαθούμε να</w:t>
      </w:r>
      <w:r w:rsidRPr="00981A57">
        <w:rPr>
          <w:rFonts w:eastAsia="Times New Roman" w:cs="Times New Roman"/>
          <w:szCs w:val="24"/>
        </w:rPr>
        <w:t xml:space="preserve"> το περάσουμε στη </w:t>
      </w:r>
      <w:r>
        <w:rPr>
          <w:rFonts w:eastAsia="Times New Roman" w:cs="Times New Roman"/>
          <w:szCs w:val="24"/>
        </w:rPr>
        <w:t>ζ</w:t>
      </w:r>
      <w:r w:rsidRPr="00981A57">
        <w:rPr>
          <w:rFonts w:eastAsia="Times New Roman" w:cs="Times New Roman"/>
          <w:szCs w:val="24"/>
        </w:rPr>
        <w:t xml:space="preserve">ούλα είναι ακόμα ένα επεισόδιο </w:t>
      </w:r>
      <w:r>
        <w:rPr>
          <w:rFonts w:eastAsia="Times New Roman" w:cs="Times New Roman"/>
          <w:szCs w:val="24"/>
        </w:rPr>
        <w:t>ενός ματς, το οποίο δεν</w:t>
      </w:r>
      <w:r w:rsidRPr="00981A57">
        <w:rPr>
          <w:rFonts w:eastAsia="Times New Roman" w:cs="Times New Roman"/>
          <w:szCs w:val="24"/>
        </w:rPr>
        <w:t xml:space="preserve"> φαίνεται να τελειώνει</w:t>
      </w:r>
      <w:r>
        <w:rPr>
          <w:rFonts w:eastAsia="Times New Roman" w:cs="Times New Roman"/>
          <w:szCs w:val="24"/>
        </w:rPr>
        <w:t xml:space="preserve">. </w:t>
      </w:r>
    </w:p>
    <w:p w14:paraId="7098EC5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Η</w:t>
      </w:r>
      <w:r w:rsidRPr="00981A57">
        <w:rPr>
          <w:rFonts w:eastAsia="Times New Roman" w:cs="Times New Roman"/>
          <w:szCs w:val="24"/>
        </w:rPr>
        <w:t xml:space="preserve"> διαχείριση της ψηφιακής πληροφορίας</w:t>
      </w:r>
      <w:r>
        <w:rPr>
          <w:rFonts w:eastAsia="Times New Roman" w:cs="Times New Roman"/>
          <w:szCs w:val="24"/>
        </w:rPr>
        <w:t>,</w:t>
      </w:r>
      <w:r w:rsidRPr="00981A57">
        <w:rPr>
          <w:rFonts w:eastAsia="Times New Roman" w:cs="Times New Roman"/>
          <w:szCs w:val="24"/>
        </w:rPr>
        <w:t xml:space="preserve"> ουσιαστικά ένα </w:t>
      </w:r>
      <w:r>
        <w:rPr>
          <w:rFonts w:eastAsia="Times New Roman" w:cs="Times New Roman"/>
          <w:szCs w:val="24"/>
        </w:rPr>
        <w:t xml:space="preserve">από </w:t>
      </w:r>
      <w:r w:rsidRPr="00981A57">
        <w:rPr>
          <w:rFonts w:eastAsia="Times New Roman" w:cs="Times New Roman"/>
          <w:szCs w:val="24"/>
        </w:rPr>
        <w:t xml:space="preserve">τα πιο σημαντικά </w:t>
      </w:r>
      <w:r w:rsidRPr="00981A57">
        <w:rPr>
          <w:rFonts w:eastAsia="Times New Roman" w:cs="Times New Roman"/>
          <w:szCs w:val="24"/>
        </w:rPr>
        <w:t>κομμάτια της διακυβέρνησης του ΕΣΥ που είναι η ψηφιακή υγεία και η ψηφιακή διακυβέρνηση</w:t>
      </w:r>
      <w:r>
        <w:rPr>
          <w:rFonts w:eastAsia="Times New Roman" w:cs="Times New Roman"/>
          <w:szCs w:val="24"/>
        </w:rPr>
        <w:t>,</w:t>
      </w:r>
      <w:r w:rsidRPr="00981A57">
        <w:rPr>
          <w:rFonts w:eastAsia="Times New Roman" w:cs="Times New Roman"/>
          <w:szCs w:val="24"/>
        </w:rPr>
        <w:t xml:space="preserve"> δεν μπορεί να γίνεται ευκαιριακά</w:t>
      </w:r>
      <w:r>
        <w:rPr>
          <w:rFonts w:eastAsia="Times New Roman" w:cs="Times New Roman"/>
          <w:szCs w:val="24"/>
        </w:rPr>
        <w:t xml:space="preserve"> ή ως</w:t>
      </w:r>
      <w:r w:rsidRPr="00981A57">
        <w:rPr>
          <w:rFonts w:eastAsia="Times New Roman" w:cs="Times New Roman"/>
          <w:szCs w:val="24"/>
        </w:rPr>
        <w:t xml:space="preserve"> αποτέλεσμα </w:t>
      </w:r>
      <w:r>
        <w:rPr>
          <w:rFonts w:eastAsia="Times New Roman" w:cs="Times New Roman"/>
          <w:szCs w:val="24"/>
        </w:rPr>
        <w:t>ενδο</w:t>
      </w:r>
      <w:r w:rsidRPr="00981A57">
        <w:rPr>
          <w:rFonts w:eastAsia="Times New Roman" w:cs="Times New Roman"/>
          <w:szCs w:val="24"/>
        </w:rPr>
        <w:t>κομματικών</w:t>
      </w:r>
      <w:r>
        <w:rPr>
          <w:rFonts w:eastAsia="Times New Roman" w:cs="Times New Roman"/>
          <w:szCs w:val="24"/>
        </w:rPr>
        <w:t>, ενδοκυβερνητικών, δ</w:t>
      </w:r>
      <w:r w:rsidRPr="00981A57">
        <w:rPr>
          <w:rFonts w:eastAsia="Times New Roman" w:cs="Times New Roman"/>
          <w:szCs w:val="24"/>
        </w:rPr>
        <w:t>εν ξέρω</w:t>
      </w:r>
      <w:r>
        <w:rPr>
          <w:rFonts w:eastAsia="Times New Roman" w:cs="Times New Roman"/>
          <w:szCs w:val="24"/>
        </w:rPr>
        <w:t xml:space="preserve"> ποιων άλλων σ</w:t>
      </w:r>
      <w:r w:rsidRPr="00981A57">
        <w:rPr>
          <w:rFonts w:eastAsia="Times New Roman" w:cs="Times New Roman"/>
          <w:szCs w:val="24"/>
        </w:rPr>
        <w:t>υγκρούσεων</w:t>
      </w:r>
      <w:r>
        <w:rPr>
          <w:rFonts w:eastAsia="Times New Roman" w:cs="Times New Roman"/>
          <w:szCs w:val="24"/>
        </w:rPr>
        <w:t>. Θ</w:t>
      </w:r>
      <w:r w:rsidRPr="00981A57">
        <w:rPr>
          <w:rFonts w:eastAsia="Times New Roman" w:cs="Times New Roman"/>
          <w:szCs w:val="24"/>
        </w:rPr>
        <w:t xml:space="preserve">έλουμε </w:t>
      </w:r>
      <w:r>
        <w:rPr>
          <w:rFonts w:eastAsia="Times New Roman" w:cs="Times New Roman"/>
          <w:szCs w:val="24"/>
        </w:rPr>
        <w:t xml:space="preserve">και </w:t>
      </w:r>
      <w:r w:rsidRPr="00981A57">
        <w:rPr>
          <w:rFonts w:eastAsia="Times New Roman" w:cs="Times New Roman"/>
          <w:szCs w:val="24"/>
        </w:rPr>
        <w:t>χρειαζόμαστε μία συγκεκριμένη πολιτική</w:t>
      </w:r>
      <w:r>
        <w:rPr>
          <w:rFonts w:eastAsia="Times New Roman" w:cs="Times New Roman"/>
          <w:szCs w:val="24"/>
        </w:rPr>
        <w:t>,</w:t>
      </w:r>
      <w:r w:rsidRPr="00981A57">
        <w:rPr>
          <w:rFonts w:eastAsia="Times New Roman" w:cs="Times New Roman"/>
          <w:szCs w:val="24"/>
        </w:rPr>
        <w:t xml:space="preserve"> η οποία με διαφάνεια και με συγκεκριμένο </w:t>
      </w:r>
      <w:r>
        <w:rPr>
          <w:rFonts w:eastAsia="Times New Roman" w:cs="Times New Roman"/>
          <w:szCs w:val="24"/>
        </w:rPr>
        <w:t xml:space="preserve">τρόπο και ιεράρχηση </w:t>
      </w:r>
      <w:r w:rsidRPr="00981A57">
        <w:rPr>
          <w:rFonts w:eastAsia="Times New Roman" w:cs="Times New Roman"/>
          <w:szCs w:val="24"/>
        </w:rPr>
        <w:t>θα αναλάβει την ανάπτυξη ψηφιακών εργαλείων</w:t>
      </w:r>
      <w:r>
        <w:rPr>
          <w:rFonts w:eastAsia="Times New Roman" w:cs="Times New Roman"/>
          <w:szCs w:val="24"/>
        </w:rPr>
        <w:t>,</w:t>
      </w:r>
      <w:r w:rsidRPr="00981A57">
        <w:rPr>
          <w:rFonts w:eastAsia="Times New Roman" w:cs="Times New Roman"/>
          <w:szCs w:val="24"/>
        </w:rPr>
        <w:t xml:space="preserve"> όπως είναι ο ηλεκτρονικός φάκελος ασθενούς και ας είναι καθυστερημένος και ξεπερασμένος πλέον</w:t>
      </w:r>
      <w:r>
        <w:rPr>
          <w:rFonts w:eastAsia="Times New Roman" w:cs="Times New Roman"/>
          <w:szCs w:val="24"/>
        </w:rPr>
        <w:t>,</w:t>
      </w:r>
      <w:r w:rsidRPr="00981A57">
        <w:rPr>
          <w:rFonts w:eastAsia="Times New Roman" w:cs="Times New Roman"/>
          <w:szCs w:val="24"/>
        </w:rPr>
        <w:t xml:space="preserve"> όπως είναι τα απαραίτητα ηλεκτρονικά μητρώ</w:t>
      </w:r>
      <w:r>
        <w:rPr>
          <w:rFonts w:eastAsia="Times New Roman" w:cs="Times New Roman"/>
          <w:szCs w:val="24"/>
        </w:rPr>
        <w:t>α</w:t>
      </w:r>
      <w:r w:rsidRPr="00981A57">
        <w:rPr>
          <w:rFonts w:eastAsia="Times New Roman" w:cs="Times New Roman"/>
          <w:szCs w:val="24"/>
        </w:rPr>
        <w:t xml:space="preserve"> ασθενών</w:t>
      </w:r>
      <w:r>
        <w:rPr>
          <w:rFonts w:eastAsia="Times New Roman" w:cs="Times New Roman"/>
          <w:szCs w:val="24"/>
        </w:rPr>
        <w:t>,</w:t>
      </w:r>
      <w:r w:rsidRPr="00981A57">
        <w:rPr>
          <w:rFonts w:eastAsia="Times New Roman" w:cs="Times New Roman"/>
          <w:szCs w:val="24"/>
        </w:rPr>
        <w:t xml:space="preserve"> </w:t>
      </w:r>
      <w:r w:rsidRPr="00981A57">
        <w:rPr>
          <w:rFonts w:eastAsia="Times New Roman" w:cs="Times New Roman"/>
          <w:szCs w:val="24"/>
        </w:rPr>
        <w:t>όπως είναι μία σειρά από ψηφιακές λειτουργίες</w:t>
      </w:r>
      <w:r>
        <w:rPr>
          <w:rFonts w:eastAsia="Times New Roman" w:cs="Times New Roman"/>
          <w:szCs w:val="24"/>
        </w:rPr>
        <w:t>. Θ</w:t>
      </w:r>
      <w:r w:rsidRPr="00981A57">
        <w:rPr>
          <w:rFonts w:eastAsia="Times New Roman" w:cs="Times New Roman"/>
          <w:szCs w:val="24"/>
        </w:rPr>
        <w:t>α τις</w:t>
      </w:r>
      <w:r>
        <w:rPr>
          <w:rFonts w:eastAsia="Times New Roman" w:cs="Times New Roman"/>
          <w:szCs w:val="24"/>
        </w:rPr>
        <w:t xml:space="preserve"> αναλάβει με συγκεκριμένο τρόπο. Τ</w:t>
      </w:r>
      <w:r w:rsidRPr="00981A57">
        <w:rPr>
          <w:rFonts w:eastAsia="Times New Roman" w:cs="Times New Roman"/>
          <w:szCs w:val="24"/>
        </w:rPr>
        <w:t xml:space="preserve">α </w:t>
      </w:r>
      <w:r>
        <w:rPr>
          <w:rFonts w:eastAsia="Times New Roman" w:cs="Times New Roman"/>
          <w:szCs w:val="24"/>
        </w:rPr>
        <w:t>«</w:t>
      </w:r>
      <w:proofErr w:type="spellStart"/>
      <w:r w:rsidRPr="00981A57">
        <w:rPr>
          <w:rFonts w:eastAsia="Times New Roman" w:cs="Times New Roman"/>
          <w:szCs w:val="24"/>
        </w:rPr>
        <w:t>big</w:t>
      </w:r>
      <w:proofErr w:type="spellEnd"/>
      <w:r w:rsidRPr="00981A57">
        <w:rPr>
          <w:rFonts w:eastAsia="Times New Roman" w:cs="Times New Roman"/>
          <w:szCs w:val="24"/>
        </w:rPr>
        <w:t xml:space="preserve"> </w:t>
      </w:r>
      <w:proofErr w:type="spellStart"/>
      <w:r w:rsidRPr="00981A57">
        <w:rPr>
          <w:rFonts w:eastAsia="Times New Roman" w:cs="Times New Roman"/>
          <w:szCs w:val="24"/>
        </w:rPr>
        <w:t>data</w:t>
      </w:r>
      <w:proofErr w:type="spellEnd"/>
      <w:r>
        <w:rPr>
          <w:rFonts w:eastAsia="Times New Roman" w:cs="Times New Roman"/>
          <w:szCs w:val="24"/>
        </w:rPr>
        <w:t>»</w:t>
      </w:r>
      <w:r>
        <w:rPr>
          <w:rFonts w:eastAsia="Times New Roman" w:cs="Times New Roman"/>
          <w:szCs w:val="24"/>
        </w:rPr>
        <w:t>, τα λεγόμενα μεγάλα δεδομένα,</w:t>
      </w:r>
      <w:r w:rsidRPr="00981A57">
        <w:rPr>
          <w:rFonts w:eastAsia="Times New Roman" w:cs="Times New Roman"/>
          <w:szCs w:val="24"/>
        </w:rPr>
        <w:t xml:space="preserve"> για τα οποία γίνεται</w:t>
      </w:r>
      <w:r>
        <w:rPr>
          <w:rFonts w:eastAsia="Times New Roman" w:cs="Times New Roman"/>
          <w:szCs w:val="24"/>
        </w:rPr>
        <w:t>,</w:t>
      </w:r>
      <w:r w:rsidRPr="00981A57">
        <w:rPr>
          <w:rFonts w:eastAsia="Times New Roman" w:cs="Times New Roman"/>
          <w:szCs w:val="24"/>
        </w:rPr>
        <w:t xml:space="preserve"> επιτρέψτε μου τη λέξη</w:t>
      </w:r>
      <w:r>
        <w:rPr>
          <w:rFonts w:eastAsia="Times New Roman" w:cs="Times New Roman"/>
          <w:szCs w:val="24"/>
        </w:rPr>
        <w:t>,</w:t>
      </w:r>
      <w:r w:rsidRPr="00981A57">
        <w:rPr>
          <w:rFonts w:eastAsia="Times New Roman" w:cs="Times New Roman"/>
          <w:szCs w:val="24"/>
        </w:rPr>
        <w:t xml:space="preserve"> το </w:t>
      </w:r>
      <w:r>
        <w:rPr>
          <w:rFonts w:eastAsia="Times New Roman" w:cs="Times New Roman"/>
          <w:szCs w:val="24"/>
        </w:rPr>
        <w:t>«</w:t>
      </w:r>
      <w:r w:rsidRPr="00981A57">
        <w:rPr>
          <w:rFonts w:eastAsia="Times New Roman" w:cs="Times New Roman"/>
          <w:szCs w:val="24"/>
        </w:rPr>
        <w:t>πατιρντί</w:t>
      </w:r>
      <w:r>
        <w:rPr>
          <w:rFonts w:eastAsia="Times New Roman" w:cs="Times New Roman"/>
          <w:szCs w:val="24"/>
        </w:rPr>
        <w:t>»</w:t>
      </w:r>
      <w:r w:rsidRPr="00981A57">
        <w:rPr>
          <w:rFonts w:eastAsia="Times New Roman" w:cs="Times New Roman"/>
          <w:szCs w:val="24"/>
        </w:rPr>
        <w:t xml:space="preserve"> εδώ και πολλά χρόνια</w:t>
      </w:r>
      <w:r>
        <w:rPr>
          <w:rFonts w:eastAsia="Times New Roman" w:cs="Times New Roman"/>
          <w:szCs w:val="24"/>
        </w:rPr>
        <w:t>,</w:t>
      </w:r>
      <w:r w:rsidRPr="00981A57">
        <w:rPr>
          <w:rFonts w:eastAsia="Times New Roman" w:cs="Times New Roman"/>
          <w:szCs w:val="24"/>
        </w:rPr>
        <w:t xml:space="preserve"> είναι </w:t>
      </w:r>
      <w:r>
        <w:rPr>
          <w:rFonts w:eastAsia="Times New Roman" w:cs="Times New Roman"/>
          <w:szCs w:val="24"/>
        </w:rPr>
        <w:t xml:space="preserve">πόρος </w:t>
      </w:r>
      <w:r w:rsidRPr="00981A57">
        <w:rPr>
          <w:rFonts w:eastAsia="Times New Roman" w:cs="Times New Roman"/>
          <w:szCs w:val="24"/>
        </w:rPr>
        <w:t>δημόσιο</w:t>
      </w:r>
      <w:r>
        <w:rPr>
          <w:rFonts w:eastAsia="Times New Roman" w:cs="Times New Roman"/>
          <w:szCs w:val="24"/>
        </w:rPr>
        <w:t>ς,</w:t>
      </w:r>
      <w:r w:rsidRPr="00981A57">
        <w:rPr>
          <w:rFonts w:eastAsia="Times New Roman" w:cs="Times New Roman"/>
          <w:szCs w:val="24"/>
        </w:rPr>
        <w:t xml:space="preserve"> είναι περιουσία του ελληνικού λαού</w:t>
      </w:r>
      <w:r>
        <w:rPr>
          <w:rFonts w:eastAsia="Times New Roman" w:cs="Times New Roman"/>
          <w:szCs w:val="24"/>
        </w:rPr>
        <w:t>. Έ</w:t>
      </w:r>
      <w:r w:rsidRPr="00981A57">
        <w:rPr>
          <w:rFonts w:eastAsia="Times New Roman" w:cs="Times New Roman"/>
          <w:szCs w:val="24"/>
        </w:rPr>
        <w:t xml:space="preserve">χουν συγκεντρωθεί τεράστια στοιχεία τα τελευταία </w:t>
      </w:r>
      <w:r>
        <w:rPr>
          <w:rFonts w:eastAsia="Times New Roman" w:cs="Times New Roman"/>
          <w:szCs w:val="24"/>
        </w:rPr>
        <w:t>δέκα</w:t>
      </w:r>
      <w:r w:rsidRPr="00981A57">
        <w:rPr>
          <w:rFonts w:eastAsia="Times New Roman" w:cs="Times New Roman"/>
          <w:szCs w:val="24"/>
        </w:rPr>
        <w:t xml:space="preserve"> χρόνια που λειτουργεί η ηλεκτρονική </w:t>
      </w:r>
      <w:proofErr w:type="spellStart"/>
      <w:r w:rsidRPr="00981A57">
        <w:rPr>
          <w:rFonts w:eastAsia="Times New Roman" w:cs="Times New Roman"/>
          <w:szCs w:val="24"/>
        </w:rPr>
        <w:t>συνταγογράφηση</w:t>
      </w:r>
      <w:proofErr w:type="spellEnd"/>
      <w:r w:rsidRPr="00981A57">
        <w:rPr>
          <w:rFonts w:eastAsia="Times New Roman" w:cs="Times New Roman"/>
          <w:szCs w:val="24"/>
        </w:rPr>
        <w:t xml:space="preserve"> για τα φάρμακα</w:t>
      </w:r>
      <w:r>
        <w:rPr>
          <w:rFonts w:eastAsia="Times New Roman" w:cs="Times New Roman"/>
          <w:szCs w:val="24"/>
        </w:rPr>
        <w:t>,</w:t>
      </w:r>
      <w:r w:rsidRPr="00981A57">
        <w:rPr>
          <w:rFonts w:eastAsia="Times New Roman" w:cs="Times New Roman"/>
          <w:szCs w:val="24"/>
        </w:rPr>
        <w:t xml:space="preserve"> πολύτιμα για τις εταιρείες</w:t>
      </w:r>
      <w:r>
        <w:rPr>
          <w:rFonts w:eastAsia="Times New Roman" w:cs="Times New Roman"/>
          <w:szCs w:val="24"/>
        </w:rPr>
        <w:t>,</w:t>
      </w:r>
      <w:r w:rsidRPr="00981A57">
        <w:rPr>
          <w:rFonts w:eastAsia="Times New Roman" w:cs="Times New Roman"/>
          <w:szCs w:val="24"/>
        </w:rPr>
        <w:t xml:space="preserve"> ακόμη πιο πολύτιμα για το Υπουργείο Υγείας</w:t>
      </w:r>
      <w:r>
        <w:rPr>
          <w:rFonts w:eastAsia="Times New Roman" w:cs="Times New Roman"/>
          <w:szCs w:val="24"/>
        </w:rPr>
        <w:t>. Είμαι σε θέση να γνωρίζω</w:t>
      </w:r>
      <w:r w:rsidRPr="00981A57">
        <w:rPr>
          <w:rFonts w:eastAsia="Times New Roman" w:cs="Times New Roman"/>
          <w:szCs w:val="24"/>
        </w:rPr>
        <w:t xml:space="preserve"> </w:t>
      </w:r>
      <w:r>
        <w:rPr>
          <w:rFonts w:eastAsia="Times New Roman" w:cs="Times New Roman"/>
          <w:szCs w:val="24"/>
        </w:rPr>
        <w:t>ότι</w:t>
      </w:r>
      <w:r w:rsidRPr="00981A57">
        <w:rPr>
          <w:rFonts w:eastAsia="Times New Roman" w:cs="Times New Roman"/>
          <w:szCs w:val="24"/>
        </w:rPr>
        <w:t xml:space="preserve"> </w:t>
      </w:r>
      <w:r>
        <w:rPr>
          <w:rFonts w:eastAsia="Times New Roman" w:cs="Times New Roman"/>
          <w:szCs w:val="24"/>
        </w:rPr>
        <w:lastRenderedPageBreak/>
        <w:t>διάφορα κομμάτια κ</w:t>
      </w:r>
      <w:r w:rsidRPr="00981A57">
        <w:rPr>
          <w:rFonts w:eastAsia="Times New Roman" w:cs="Times New Roman"/>
          <w:szCs w:val="24"/>
        </w:rPr>
        <w:t xml:space="preserve">υκλοφορούν και διαχειρίζονται από διάφορους με αδιαφανείς </w:t>
      </w:r>
      <w:r>
        <w:rPr>
          <w:rFonts w:eastAsia="Times New Roman" w:cs="Times New Roman"/>
          <w:szCs w:val="24"/>
        </w:rPr>
        <w:t>τρόπους</w:t>
      </w:r>
      <w:r w:rsidRPr="00981A57">
        <w:rPr>
          <w:rFonts w:eastAsia="Times New Roman" w:cs="Times New Roman"/>
          <w:szCs w:val="24"/>
        </w:rPr>
        <w:t xml:space="preserve"> και ο </w:t>
      </w:r>
      <w:r>
        <w:rPr>
          <w:rFonts w:eastAsia="Times New Roman" w:cs="Times New Roman"/>
          <w:szCs w:val="24"/>
        </w:rPr>
        <w:t>μόνος</w:t>
      </w:r>
      <w:r w:rsidRPr="00981A57">
        <w:rPr>
          <w:rFonts w:eastAsia="Times New Roman" w:cs="Times New Roman"/>
          <w:szCs w:val="24"/>
        </w:rPr>
        <w:t xml:space="preserve"> ο οποίος δεν έχει αναρτήσει στοιχεία επεξ</w:t>
      </w:r>
      <w:r>
        <w:rPr>
          <w:rFonts w:eastAsia="Times New Roman" w:cs="Times New Roman"/>
          <w:szCs w:val="24"/>
        </w:rPr>
        <w:t>εργασμένα ή προς επεξ</w:t>
      </w:r>
      <w:r w:rsidRPr="00981A57">
        <w:rPr>
          <w:rFonts w:eastAsia="Times New Roman" w:cs="Times New Roman"/>
          <w:szCs w:val="24"/>
        </w:rPr>
        <w:t xml:space="preserve">εργασία </w:t>
      </w:r>
      <w:r>
        <w:rPr>
          <w:rFonts w:eastAsia="Times New Roman" w:cs="Times New Roman"/>
          <w:szCs w:val="24"/>
        </w:rPr>
        <w:t>είναι</w:t>
      </w:r>
      <w:r w:rsidRPr="00981A57">
        <w:rPr>
          <w:rFonts w:eastAsia="Times New Roman" w:cs="Times New Roman"/>
          <w:szCs w:val="24"/>
        </w:rPr>
        <w:t xml:space="preserve"> το ελληνικό δημόσιο με διαφανή τρόπο</w:t>
      </w:r>
      <w:r>
        <w:rPr>
          <w:rFonts w:eastAsia="Times New Roman" w:cs="Times New Roman"/>
          <w:szCs w:val="24"/>
        </w:rPr>
        <w:t>, όπως αρμόζει. Ν</w:t>
      </w:r>
      <w:r w:rsidRPr="00981A57">
        <w:rPr>
          <w:rFonts w:eastAsia="Times New Roman" w:cs="Times New Roman"/>
          <w:szCs w:val="24"/>
        </w:rPr>
        <w:t>ομίζω ότι το θέμα πρέπει να</w:t>
      </w:r>
      <w:r w:rsidRPr="00981A57">
        <w:rPr>
          <w:rFonts w:eastAsia="Times New Roman" w:cs="Times New Roman"/>
          <w:szCs w:val="24"/>
        </w:rPr>
        <w:t xml:space="preserve"> λυθεί</w:t>
      </w:r>
      <w:r>
        <w:rPr>
          <w:rFonts w:eastAsia="Times New Roman" w:cs="Times New Roman"/>
          <w:szCs w:val="24"/>
        </w:rPr>
        <w:t xml:space="preserve">. </w:t>
      </w:r>
    </w:p>
    <w:p w14:paraId="7098EC53" w14:textId="77777777" w:rsidR="00971A45" w:rsidRDefault="00ED091D">
      <w:pPr>
        <w:spacing w:line="600" w:lineRule="auto"/>
        <w:ind w:firstLine="720"/>
        <w:jc w:val="both"/>
        <w:rPr>
          <w:rFonts w:eastAsia="Times New Roman" w:cs="Times New Roman"/>
          <w:szCs w:val="24"/>
        </w:rPr>
      </w:pPr>
      <w:r w:rsidRPr="00D62B99">
        <w:rPr>
          <w:rFonts w:eastAsia="Times New Roman" w:cs="Times New Roman"/>
          <w:szCs w:val="24"/>
        </w:rPr>
        <w:t>Κύριε Υπουργέ</w:t>
      </w:r>
      <w:r>
        <w:rPr>
          <w:rFonts w:eastAsia="Times New Roman" w:cs="Times New Roman"/>
          <w:szCs w:val="24"/>
        </w:rPr>
        <w:t xml:space="preserve">, περιμένω να ακούσω ποιες είναι οι επιλογές της </w:t>
      </w:r>
      <w:r w:rsidRPr="001866BC">
        <w:rPr>
          <w:rFonts w:eastAsia="Times New Roman" w:cs="Times New Roman"/>
          <w:szCs w:val="24"/>
        </w:rPr>
        <w:t>Κυβέρνησ</w:t>
      </w:r>
      <w:r>
        <w:rPr>
          <w:rFonts w:eastAsia="Times New Roman" w:cs="Times New Roman"/>
          <w:szCs w:val="24"/>
        </w:rPr>
        <w:t xml:space="preserve">ής σας και του Υπουργείου σχετικά με την ηλεκτρονική διακυβέρνηση και γιατί έγιναν οι επιλογές που έγιναν που, όπως ξέρετε πολύ καλά </w:t>
      </w:r>
      <w:r w:rsidRPr="006C57BA">
        <w:rPr>
          <w:rFonts w:eastAsia="Times New Roman" w:cs="Times New Roman"/>
          <w:szCs w:val="24"/>
        </w:rPr>
        <w:t>-</w:t>
      </w:r>
      <w:r>
        <w:rPr>
          <w:rFonts w:eastAsia="Times New Roman" w:cs="Times New Roman"/>
          <w:szCs w:val="24"/>
        </w:rPr>
        <w:t>καλύτερα από εμένα- ξεσήκωσαν επανάσταση στ</w:t>
      </w:r>
      <w:r>
        <w:rPr>
          <w:rFonts w:eastAsia="Times New Roman" w:cs="Times New Roman"/>
          <w:szCs w:val="24"/>
        </w:rPr>
        <w:t>ον ΕΟΠΥΥ. Δεν λέω ότι έγινε σωστά. Κυρίως γιατί έγινε ξαφνικά; Έγινε με έναν τρόπο αδιαφανή και δεν διαγράφεται καμμία συγκεκριμένη πολιτική.</w:t>
      </w:r>
    </w:p>
    <w:p w14:paraId="7098EC54" w14:textId="77777777" w:rsidR="00971A45" w:rsidRDefault="00ED091D">
      <w:pPr>
        <w:spacing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 Βουλευτή)</w:t>
      </w:r>
    </w:p>
    <w:p w14:paraId="7098EC55" w14:textId="77777777" w:rsidR="00971A45" w:rsidRDefault="00ED091D">
      <w:pPr>
        <w:spacing w:line="600" w:lineRule="auto"/>
        <w:ind w:firstLine="720"/>
        <w:jc w:val="both"/>
        <w:rPr>
          <w:rFonts w:eastAsia="Times New Roman" w:cs="Times New Roman"/>
          <w:szCs w:val="24"/>
        </w:rPr>
      </w:pPr>
      <w:r w:rsidRPr="009B4350">
        <w:rPr>
          <w:rFonts w:eastAsia="Times New Roman" w:cs="Times New Roman"/>
          <w:szCs w:val="24"/>
        </w:rPr>
        <w:t>Κύριε Πρόεδρε</w:t>
      </w:r>
      <w:r>
        <w:rPr>
          <w:rFonts w:eastAsia="Times New Roman" w:cs="Times New Roman"/>
          <w:szCs w:val="24"/>
        </w:rPr>
        <w:t>, σας παρακαλώ γι</w:t>
      </w:r>
      <w:r>
        <w:rPr>
          <w:rFonts w:eastAsia="Times New Roman" w:cs="Times New Roman"/>
          <w:szCs w:val="24"/>
        </w:rPr>
        <w:t>α τα δύο λεπτά που έχασα.</w:t>
      </w:r>
    </w:p>
    <w:p w14:paraId="7098EC5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στο </w:t>
      </w:r>
      <w:r>
        <w:rPr>
          <w:rFonts w:eastAsia="Times New Roman" w:cs="Times New Roman"/>
          <w:szCs w:val="24"/>
          <w:lang w:val="en-US"/>
        </w:rPr>
        <w:t>data</w:t>
      </w:r>
      <w:r w:rsidRPr="00497729">
        <w:rPr>
          <w:rFonts w:eastAsia="Times New Roman" w:cs="Times New Roman"/>
          <w:szCs w:val="24"/>
        </w:rPr>
        <w:t xml:space="preserve"> </w:t>
      </w:r>
      <w:r>
        <w:rPr>
          <w:rFonts w:eastAsia="Times New Roman" w:cs="Times New Roman"/>
          <w:szCs w:val="24"/>
          <w:lang w:val="en-US"/>
        </w:rPr>
        <w:t>protection</w:t>
      </w:r>
      <w:r w:rsidRPr="00497729">
        <w:rPr>
          <w:rFonts w:eastAsia="Times New Roman" w:cs="Times New Roman"/>
          <w:szCs w:val="24"/>
        </w:rPr>
        <w:t xml:space="preserve">, </w:t>
      </w:r>
      <w:r>
        <w:rPr>
          <w:rFonts w:eastAsia="Times New Roman" w:cs="Times New Roman"/>
          <w:szCs w:val="24"/>
        </w:rPr>
        <w:t xml:space="preserve">στην προστασία των δεδομένων, είναι θετικό ότι συστήνεται για πρώτη φορά θέση υπεύθυνου διαχείρισης δεδομένων. Υπάρχει πολύ μεγάλος δρόμος, δυστυχώς, στην Ελλάδα μέχρι να πετύχουμε τη συμμόρφωση με </w:t>
      </w:r>
      <w:r>
        <w:rPr>
          <w:rFonts w:eastAsia="Times New Roman" w:cs="Times New Roman"/>
          <w:szCs w:val="24"/>
        </w:rPr>
        <w:t xml:space="preserve">τις ευρωπαϊκές </w:t>
      </w:r>
      <w:r>
        <w:rPr>
          <w:rFonts w:eastAsia="Times New Roman" w:cs="Times New Roman"/>
          <w:szCs w:val="24"/>
        </w:rPr>
        <w:t>οδηγίες</w:t>
      </w:r>
      <w:r>
        <w:rPr>
          <w:rFonts w:eastAsia="Times New Roman" w:cs="Times New Roman"/>
          <w:szCs w:val="24"/>
        </w:rPr>
        <w:t>. Είναι, όμως, ένα πολύ μεγάλο θέμα.</w:t>
      </w:r>
    </w:p>
    <w:p w14:paraId="7098EC5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Χώροι εποπτευόμενης χρήσης. Θα προσπαθήσω να είμαι τηλεγραφικός από εδώ και πέρα. Είπα και προχθές ότι κάναμε την τροπολογία από το καλοκαίρι. </w:t>
      </w:r>
      <w:proofErr w:type="spellStart"/>
      <w:r>
        <w:rPr>
          <w:rFonts w:eastAsia="Times New Roman" w:cs="Times New Roman"/>
          <w:szCs w:val="24"/>
        </w:rPr>
        <w:t>Ελέχθη</w:t>
      </w:r>
      <w:proofErr w:type="spellEnd"/>
      <w:r>
        <w:rPr>
          <w:rFonts w:eastAsia="Times New Roman" w:cs="Times New Roman"/>
          <w:szCs w:val="24"/>
        </w:rPr>
        <w:t xml:space="preserve"> ότι εκκρεμούν ορισμένες λεπτομέρειες και ότι θα</w:t>
      </w:r>
      <w:r>
        <w:rPr>
          <w:rFonts w:eastAsia="Times New Roman" w:cs="Times New Roman"/>
          <w:szCs w:val="24"/>
        </w:rPr>
        <w:t xml:space="preserve"> προχωρήσουμε σύντομα στη νομοθέτηση. Οι λεπτομέρειες που εκκρεμούσαν το καλοκαίρι φαίνεται ότι εκκρεμούν και τώρα, γιατί λέει ότι θα ρυθμιστούν με υπουργική απόφαση σε δεύτερο χρόνο.</w:t>
      </w:r>
    </w:p>
    <w:p w14:paraId="7098EC5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Δεν μπορώ να καταλάβω τι είναι αυτό που δεν επιτρέπει στην </w:t>
      </w:r>
      <w:r w:rsidRPr="001866BC">
        <w:rPr>
          <w:rFonts w:eastAsia="Times New Roman" w:cs="Times New Roman"/>
          <w:szCs w:val="24"/>
        </w:rPr>
        <w:t>Κυβέρνηση</w:t>
      </w:r>
      <w:r>
        <w:rPr>
          <w:rFonts w:eastAsia="Times New Roman" w:cs="Times New Roman"/>
          <w:szCs w:val="24"/>
        </w:rPr>
        <w:t xml:space="preserve"> να </w:t>
      </w:r>
      <w:r>
        <w:rPr>
          <w:rFonts w:eastAsia="Times New Roman" w:cs="Times New Roman"/>
          <w:szCs w:val="24"/>
        </w:rPr>
        <w:t>νομοθετήσει με συγκεκριμένο τρόπο και χωροταξικά ακόμη, αν θέλετε, αλλά σίγουρα τους κανονισμούς και τον τρόπο με τον οποίο θα λειτουργήσουν αυτά τα έρ</w:t>
      </w:r>
      <w:r>
        <w:rPr>
          <w:rFonts w:eastAsia="Times New Roman" w:cs="Times New Roman"/>
          <w:szCs w:val="24"/>
        </w:rPr>
        <w:t>η</w:t>
      </w:r>
      <w:r>
        <w:rPr>
          <w:rFonts w:eastAsia="Times New Roman" w:cs="Times New Roman"/>
          <w:szCs w:val="24"/>
        </w:rPr>
        <w:t xml:space="preserve">μα τα κέντρα. Κάνουμε τη δυσοίωνη πρόβλεψη ότι δεν θα λειτουργήσουν </w:t>
      </w:r>
      <w:r>
        <w:rPr>
          <w:rFonts w:eastAsia="Times New Roman" w:cs="Times New Roman"/>
          <w:szCs w:val="24"/>
        </w:rPr>
        <w:lastRenderedPageBreak/>
        <w:t>σύντομα και κατά πάσα πιθανότητα όχι</w:t>
      </w:r>
      <w:r>
        <w:rPr>
          <w:rFonts w:eastAsia="Times New Roman" w:cs="Times New Roman"/>
          <w:szCs w:val="24"/>
        </w:rPr>
        <w:t xml:space="preserve"> από αυτή</w:t>
      </w:r>
      <w:r>
        <w:rPr>
          <w:rFonts w:eastAsia="Times New Roman" w:cs="Times New Roman"/>
          <w:szCs w:val="24"/>
        </w:rPr>
        <w:t>ν</w:t>
      </w:r>
      <w:r>
        <w:rPr>
          <w:rFonts w:eastAsia="Times New Roman" w:cs="Times New Roman"/>
          <w:szCs w:val="24"/>
        </w:rPr>
        <w:t xml:space="preserve"> την </w:t>
      </w:r>
      <w:r w:rsidRPr="001866BC">
        <w:rPr>
          <w:rFonts w:eastAsia="Times New Roman" w:cs="Times New Roman"/>
          <w:szCs w:val="24"/>
        </w:rPr>
        <w:t>Κυβέρνηση</w:t>
      </w:r>
      <w:r>
        <w:rPr>
          <w:rFonts w:eastAsia="Times New Roman" w:cs="Times New Roman"/>
          <w:szCs w:val="24"/>
        </w:rPr>
        <w:t xml:space="preserve">, είτε επειδή φοβάται επιστημονικές αντιδράσεις μέσα στους οργανισμούς του </w:t>
      </w:r>
      <w:r>
        <w:rPr>
          <w:rFonts w:eastAsia="Times New Roman" w:cs="Times New Roman"/>
          <w:szCs w:val="24"/>
        </w:rPr>
        <w:t xml:space="preserve">δημοσίου </w:t>
      </w:r>
      <w:r>
        <w:rPr>
          <w:rFonts w:eastAsia="Times New Roman" w:cs="Times New Roman"/>
          <w:szCs w:val="24"/>
        </w:rPr>
        <w:t>είτε γιατί υπάρχουν αντιδράσεις από τους κατοίκους. Αυτό, όμως, είναι κάτι που πρέπει να γίνει οπωσδήποτε.</w:t>
      </w:r>
    </w:p>
    <w:p w14:paraId="7098EC5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Καταθέσαμε τροπολογία τις προηγούμενες μέ</w:t>
      </w:r>
      <w:r>
        <w:rPr>
          <w:rFonts w:eastAsia="Times New Roman" w:cs="Times New Roman"/>
          <w:szCs w:val="24"/>
        </w:rPr>
        <w:t xml:space="preserve">ρες η οποία βελτιώνει, κατά τη γνώμη μας, το συγκεκριμένο άρθρο και επιτρέπει και την εμπλοκή του δήμου εκεί που το επιθυμεί και μπορεί να το κάνει -που πιστεύω ότι θα είναι πολύ μεγάλη βοήθεια- αλλά και την εμπλοκή και τη συνδρομή των ΜΚΟ που ασχολούνται </w:t>
      </w:r>
      <w:r>
        <w:rPr>
          <w:rFonts w:eastAsia="Times New Roman" w:cs="Times New Roman"/>
          <w:szCs w:val="24"/>
        </w:rPr>
        <w:t>με το θέμα της εποπτευόμενης χρήσης των ναρκωτικών και της αντιμετώπισής τους.</w:t>
      </w:r>
    </w:p>
    <w:p w14:paraId="7098EC5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Ας ελπίσουμε ότι κάποια στιγμή οι πραγματικά απαραίτητοι χώροι εποπτευόμενης χορήγησης θα υπάρξουν. Ο Υπουργός έχει αναφέρει με εξαιρετικό τρόπο τα πλεονεκτήματα και τη βιβλιογρ</w:t>
      </w:r>
      <w:r>
        <w:rPr>
          <w:rFonts w:eastAsia="Times New Roman" w:cs="Times New Roman"/>
          <w:szCs w:val="24"/>
        </w:rPr>
        <w:t xml:space="preserve">αφική τεκμηρίωση της ανάγκης της δημιουργίας των χώρων εποπτευόμενης χρήσης. Συμφωνώ απόλυτα. Απομένει η πολιτική βούληση για να αρχίσουν να λειτουργούν. Εδώ και οκτώ </w:t>
      </w:r>
      <w:r>
        <w:rPr>
          <w:rFonts w:eastAsia="Times New Roman" w:cs="Times New Roman"/>
          <w:szCs w:val="24"/>
        </w:rPr>
        <w:lastRenderedPageBreak/>
        <w:t>μήνες ακούμε «σε λίγο». Ελπίζω αυτή τη φορά να είναι η τελευταία φορά που θα ακούσουμε «σ</w:t>
      </w:r>
      <w:r>
        <w:rPr>
          <w:rFonts w:eastAsia="Times New Roman" w:cs="Times New Roman"/>
          <w:szCs w:val="24"/>
        </w:rPr>
        <w:t>ε λίγο».</w:t>
      </w:r>
    </w:p>
    <w:p w14:paraId="7098EC5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Ως προς τον ΕΟΜ, είναι θετικότατα τα μέτρα. Καταθέσαμε ακόμη μια τροπολογία για τη μείωση της εμπλοκής του ΚΕΣΥ, που, απ’ ό,τι φαίνεται από τη συζήτηση όλων </w:t>
      </w:r>
      <w:r>
        <w:rPr>
          <w:rFonts w:eastAsia="Times New Roman" w:cs="Times New Roman"/>
          <w:szCs w:val="24"/>
        </w:rPr>
        <w:t xml:space="preserve">όσοι </w:t>
      </w:r>
      <w:r>
        <w:rPr>
          <w:rFonts w:eastAsia="Times New Roman" w:cs="Times New Roman"/>
          <w:szCs w:val="24"/>
        </w:rPr>
        <w:t>εμπλέκονται στις μεταμοσχεύσεις στον Εθνικό Οργανισμό, προκαλεί καθυστερήσεις.</w:t>
      </w:r>
    </w:p>
    <w:p w14:paraId="7098EC5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Για τα</w:t>
      </w:r>
      <w:r>
        <w:rPr>
          <w:rFonts w:eastAsia="Times New Roman" w:cs="Times New Roman"/>
          <w:szCs w:val="24"/>
        </w:rPr>
        <w:t xml:space="preserve"> καπνικά είπα από την αρχή ότι το τσουβάλιασμα όλων των προϊόντων όλων των </w:t>
      </w:r>
      <w:proofErr w:type="spellStart"/>
      <w:r>
        <w:rPr>
          <w:rFonts w:eastAsia="Times New Roman" w:cs="Times New Roman"/>
          <w:szCs w:val="24"/>
        </w:rPr>
        <w:t>ατμισμάτων</w:t>
      </w:r>
      <w:proofErr w:type="spellEnd"/>
      <w:r>
        <w:rPr>
          <w:rFonts w:eastAsia="Times New Roman" w:cs="Times New Roman"/>
          <w:szCs w:val="24"/>
        </w:rPr>
        <w:t xml:space="preserve"> και όλων των προϊόντων καπνού, καινοτόμων ή μη, στην ίδια κατηγορία είναι προβληματικό.</w:t>
      </w:r>
    </w:p>
    <w:p w14:paraId="7098EC5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Πριν από λίγο -κ</w:t>
      </w:r>
      <w:r w:rsidRPr="00D62B99">
        <w:rPr>
          <w:rFonts w:eastAsia="Times New Roman" w:cs="Times New Roman"/>
          <w:szCs w:val="24"/>
        </w:rPr>
        <w:t>ύριε Υπουργέ</w:t>
      </w:r>
      <w:r>
        <w:rPr>
          <w:rFonts w:eastAsia="Times New Roman" w:cs="Times New Roman"/>
          <w:szCs w:val="24"/>
        </w:rPr>
        <w:t>, θα ζητήσω να το διασταυρώσετε και να μου πείτε- φάνη</w:t>
      </w:r>
      <w:r>
        <w:rPr>
          <w:rFonts w:eastAsia="Times New Roman" w:cs="Times New Roman"/>
          <w:szCs w:val="24"/>
        </w:rPr>
        <w:t>κε ότι υπήρξε είδηση στον ελληνικό Τύπο ότι η Ευρωπαϊκή Επιτροπή ζητάει το πάγωμα των άρθρων 96 και 97 και τρίμηνη διαβούλευση.</w:t>
      </w:r>
    </w:p>
    <w:p w14:paraId="7098EC5E" w14:textId="77777777" w:rsidR="00971A45" w:rsidRDefault="00ED091D">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Μη βιάζεστε να υιοθετήσετε δημοσιεύματα.</w:t>
      </w:r>
    </w:p>
    <w:p w14:paraId="7098EC5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ΜΠΑΡΓΙΩΤΑΣ:</w:t>
      </w:r>
      <w:r>
        <w:rPr>
          <w:rFonts w:eastAsia="Times New Roman" w:cs="Times New Roman"/>
          <w:szCs w:val="24"/>
        </w:rPr>
        <w:t xml:space="preserve"> Σας είπα να το διασταυρώσετε</w:t>
      </w:r>
      <w:r>
        <w:rPr>
          <w:rFonts w:eastAsia="Times New Roman" w:cs="Times New Roman"/>
          <w:szCs w:val="24"/>
        </w:rPr>
        <w:t xml:space="preserve"> και να μου πείτε. Σας είπα ότι δεν το υιοθέτησα. Σας ρωτάω, όμως.</w:t>
      </w:r>
    </w:p>
    <w:p w14:paraId="7098EC60" w14:textId="77777777" w:rsidR="00971A45" w:rsidRDefault="00ED091D">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Υπάρχει σκοπιμότητα στα πάντα.</w:t>
      </w:r>
    </w:p>
    <w:p w14:paraId="7098EC61"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Σκοπιμότητες υπάρχουν παντού, σε όλους μας. Και στο Υπουργείο υπάρχουν σκοπιμότητες και στις εταιρε</w:t>
      </w:r>
      <w:r>
        <w:rPr>
          <w:rFonts w:eastAsia="Times New Roman" w:cs="Times New Roman"/>
          <w:szCs w:val="24"/>
        </w:rPr>
        <w:t>ίες υπάρχουν σκοπιμότητες. Η ζωή είναι γεμάτη από σκοπιμότητες.</w:t>
      </w:r>
    </w:p>
    <w:p w14:paraId="7098EC62"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w:t>
      </w:r>
    </w:p>
    <w:p w14:paraId="7098EC6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Ρώτησα, όμως, κάτι συγκεκριμένο με βάση δημοσιεύματα. Δεν μπορώ να κάνω τίποτα παραπάνω. Δεν μπορώ να τα διασταυρώσω αυτή</w:t>
      </w:r>
      <w:r>
        <w:rPr>
          <w:rFonts w:eastAsia="Times New Roman" w:cs="Times New Roman"/>
          <w:szCs w:val="24"/>
        </w:rPr>
        <w:t>ν</w:t>
      </w:r>
      <w:r>
        <w:rPr>
          <w:rFonts w:eastAsia="Times New Roman" w:cs="Times New Roman"/>
          <w:szCs w:val="24"/>
        </w:rPr>
        <w:t xml:space="preserve"> τη στιγμή. Το ζήτησα και από τον κ. Μαντά προηγουμένως. Η απόσυρση των άρθρων 96 και 97 για διαβούλευση είναι, κατά τη γνώμη μου, κάτι το οποίο πρέπει να γίνει, καθώς υπάρχουν κατηγορίες, υπάρχουν διαφοροποιήσεις. Οι πολιτικές μείωσης της </w:t>
      </w:r>
      <w:r>
        <w:rPr>
          <w:rFonts w:eastAsia="Times New Roman" w:cs="Times New Roman"/>
          <w:szCs w:val="24"/>
        </w:rPr>
        <w:lastRenderedPageBreak/>
        <w:t>βλάβης είναι ση</w:t>
      </w:r>
      <w:r>
        <w:rPr>
          <w:rFonts w:eastAsia="Times New Roman" w:cs="Times New Roman"/>
          <w:szCs w:val="24"/>
        </w:rPr>
        <w:t>μαντική παράμετρος, η οποία σε ορισμένες χώρες συζητιέται. Μπορούμε να τις συζητήσουμε και εμείς.</w:t>
      </w:r>
    </w:p>
    <w:p w14:paraId="7098EC6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Καλό θα ήταν να εφαρμόσουμε τον αντικαπνιστικό νόμο όσον αφορά στη χρήση οποιουδήποτε προϊόντος </w:t>
      </w:r>
      <w:proofErr w:type="spellStart"/>
      <w:r>
        <w:rPr>
          <w:rFonts w:eastAsia="Times New Roman" w:cs="Times New Roman"/>
          <w:szCs w:val="24"/>
        </w:rPr>
        <w:t>ατμίσματος</w:t>
      </w:r>
      <w:proofErr w:type="spellEnd"/>
      <w:r>
        <w:rPr>
          <w:rFonts w:eastAsia="Times New Roman" w:cs="Times New Roman"/>
          <w:szCs w:val="24"/>
        </w:rPr>
        <w:t xml:space="preserve"> ή καπνίσματος σε δημόσιους χώρους και σε κλειστούς </w:t>
      </w:r>
      <w:r>
        <w:rPr>
          <w:rFonts w:eastAsia="Times New Roman" w:cs="Times New Roman"/>
          <w:szCs w:val="24"/>
        </w:rPr>
        <w:t>χώρους, αλλά σχετικά με τη μείωση της βλάβης στην ομάδα των καπνιστών, αυτή είναι μια άλλη κουβέντα, την οποία μπορούμε να κάνουμε πιο συγκεκριμένα και πιο ψύχραιμα.</w:t>
      </w:r>
    </w:p>
    <w:p w14:paraId="7098EC6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 άρθρο 124 για τα διασυνδεόμενα είναι ολίγον προβληματικό όσον αφορά στον τρόπο με τον ο</w:t>
      </w:r>
      <w:r>
        <w:rPr>
          <w:rFonts w:eastAsia="Times New Roman" w:cs="Times New Roman"/>
          <w:szCs w:val="24"/>
        </w:rPr>
        <w:t>ποίο είναι διατυπωμένο. Μπορεί να φαίνεται από την πρώτη άποψη ότι επιτρέπει διαχωρισμούς και συνενώσεις. Θα ήταν καλύτερα, όμως, αυτό να γίνει με μια μεγαλύτερη συζήτηση και βάσει ενός επιχειρησιακού σχεδίου. Θα καλούσαμε να το δούμε και να το συζητήσουμε</w:t>
      </w:r>
      <w:r>
        <w:rPr>
          <w:rFonts w:eastAsia="Times New Roman" w:cs="Times New Roman"/>
          <w:szCs w:val="24"/>
        </w:rPr>
        <w:t xml:space="preserve"> ξανά.</w:t>
      </w:r>
    </w:p>
    <w:p w14:paraId="7098EC6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Είχα καταθέσει στην </w:t>
      </w:r>
      <w:r>
        <w:rPr>
          <w:rFonts w:eastAsia="Times New Roman" w:cs="Times New Roman"/>
          <w:szCs w:val="24"/>
        </w:rPr>
        <w:t xml:space="preserve">επιτροπή </w:t>
      </w:r>
      <w:r>
        <w:rPr>
          <w:rFonts w:eastAsia="Times New Roman" w:cs="Times New Roman"/>
          <w:szCs w:val="24"/>
        </w:rPr>
        <w:t xml:space="preserve">κάποιες παρατηρήσεις -επειδή έχω υπερβεί τον χρόνο μου κατά πολύ, θα αρχίσει να με μαλώνει ο Πρόεδρος- όσον αφορά στην ακτινολογική άδεια, που δεν περιλαμβάνει τους γιατρούς, τη χορήγηση του ανθυγιεινού </w:t>
      </w:r>
      <w:r>
        <w:rPr>
          <w:rFonts w:eastAsia="Times New Roman" w:cs="Times New Roman"/>
          <w:szCs w:val="24"/>
        </w:rPr>
        <w:lastRenderedPageBreak/>
        <w:t>επιδόματος μόνο σ</w:t>
      </w:r>
      <w:r>
        <w:rPr>
          <w:rFonts w:eastAsia="Times New Roman" w:cs="Times New Roman"/>
          <w:szCs w:val="24"/>
        </w:rPr>
        <w:t>τους νοσηλευτές των ΤΟΜΥ. Είναι μια σειρά από προτάσεις για τις οποίες θα περιμένουμε να δούμε τις νομοτεχνικές -αν και όταν κατατεθούν- και τις τροπολογίες.</w:t>
      </w:r>
    </w:p>
    <w:p w14:paraId="7098EC6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Κλείνω, λέγοντας ότι επιφυλασσόμαστε για τις τροπολογίες. Ήρθαν την τελευταία στιγμή. Μία από </w:t>
      </w:r>
      <w:r>
        <w:rPr>
          <w:rFonts w:eastAsia="Times New Roman" w:cs="Times New Roman"/>
          <w:szCs w:val="24"/>
        </w:rPr>
        <w:t>αυτές, του Υπουργείου Εσωτερικών, εκτός του ότι είναι τεράστια -είναι ένα νομοσχέδιο από μόνη της- έρχεται να διαχωρίσει δήμους ελάχιστο χρονικό διάστημα, μόλις εβδομάδες πριν τις εκλογές, χωρίς καμμία αναφορά σε χωροταξική κατανομή. Σε λογικές δεν ανοίγει</w:t>
      </w:r>
      <w:r>
        <w:rPr>
          <w:rFonts w:eastAsia="Times New Roman" w:cs="Times New Roman"/>
          <w:szCs w:val="24"/>
        </w:rPr>
        <w:t xml:space="preserve"> το χωροταξικό. Ουσιαστικά προβαίνει σε κάποιους επείγοντες διαχωρισμούς.</w:t>
      </w:r>
    </w:p>
    <w:p w14:paraId="7098EC6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Κατ’ αρχάς, δεν λέμε ότι δεν θα έπρεπε να γίνουν ή κατά περίπτωση δεν θα έπρεπε να συζητηθούν. Ο τρόπος, όμως, με τον οποίο γίνεται, με τροπολογίες του Υπουργείου Υγείας λίγες εβδομά</w:t>
      </w:r>
      <w:r>
        <w:rPr>
          <w:rFonts w:eastAsia="Times New Roman" w:cs="Times New Roman"/>
          <w:szCs w:val="24"/>
        </w:rPr>
        <w:t>δες πριν από τις εκλογές, είναι βαρύτατα προβληματικός και νομίζω ότι θα πρέπει να το δούμε με πολύ μεγάλη προσοχή.</w:t>
      </w:r>
    </w:p>
    <w:p w14:paraId="7098EC6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7098EC6A" w14:textId="77777777" w:rsidR="00971A45" w:rsidRDefault="00ED091D">
      <w:pPr>
        <w:spacing w:line="600" w:lineRule="auto"/>
        <w:ind w:firstLine="709"/>
        <w:jc w:val="center"/>
        <w:rPr>
          <w:rFonts w:eastAsia="Times New Roman" w:cs="Times New Roman"/>
          <w:szCs w:val="24"/>
        </w:rPr>
      </w:pPr>
      <w:r w:rsidRPr="0036266F">
        <w:rPr>
          <w:rFonts w:eastAsia="Times New Roman" w:cs="Times New Roman"/>
          <w:szCs w:val="24"/>
        </w:rPr>
        <w:lastRenderedPageBreak/>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w:t>
      </w:r>
    </w:p>
    <w:p w14:paraId="7098EC6B"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Κύριε Πρόεδρε, θα ήθελα τον λόγο για ένα διαδικαστικό ζήτημα.</w:t>
      </w:r>
    </w:p>
    <w:p w14:paraId="7098EC6C"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 xml:space="preserve">Παρακαλώ, κύριε </w:t>
      </w:r>
      <w:proofErr w:type="spellStart"/>
      <w:r>
        <w:rPr>
          <w:rFonts w:eastAsia="Times New Roman" w:cs="Times New Roman"/>
          <w:szCs w:val="24"/>
        </w:rPr>
        <w:t>Λαμπρούλη</w:t>
      </w:r>
      <w:proofErr w:type="spellEnd"/>
      <w:r>
        <w:rPr>
          <w:rFonts w:eastAsia="Times New Roman" w:cs="Times New Roman"/>
          <w:szCs w:val="24"/>
        </w:rPr>
        <w:t>, θέλετε να μιλήσετε διαδικαστικά; Για ποιο θέμα;</w:t>
      </w:r>
    </w:p>
    <w:p w14:paraId="7098EC6D"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Για ένα διαδικαστικό, κύριε Πρόε</w:t>
      </w:r>
      <w:r>
        <w:rPr>
          <w:rFonts w:eastAsia="Times New Roman" w:cs="Times New Roman"/>
          <w:szCs w:val="24"/>
        </w:rPr>
        <w:t>δρε.</w:t>
      </w:r>
    </w:p>
    <w:p w14:paraId="7098EC6E"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w:t>
      </w:r>
    </w:p>
    <w:p w14:paraId="7098EC6F"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Ευχαριστώ, κύριε Πρόεδρε.</w:t>
      </w:r>
    </w:p>
    <w:p w14:paraId="7098EC7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Επανέρχομαι σε αυτό που βάλαμε στην αρχή της συνεδρίασης, κύριε Πρόεδρε. Τρεις ομιλητές, τρεις εισηγητές μεσολάβησαν, τρεις υπου</w:t>
      </w:r>
      <w:r>
        <w:rPr>
          <w:rFonts w:eastAsia="Times New Roman" w:cs="Times New Roman"/>
          <w:szCs w:val="24"/>
        </w:rPr>
        <w:t xml:space="preserve">ργικές τροπολογίες! Η μία μάς μοιράστηκε εδώ στην Αίθουσα, οι άλλες δύο ηλεκτρονικά. Με </w:t>
      </w:r>
      <w:proofErr w:type="spellStart"/>
      <w:r>
        <w:rPr>
          <w:rFonts w:eastAsia="Times New Roman" w:cs="Times New Roman"/>
          <w:szCs w:val="24"/>
        </w:rPr>
        <w:t>συγχωρείτε</w:t>
      </w:r>
      <w:proofErr w:type="spellEnd"/>
      <w:r>
        <w:rPr>
          <w:rFonts w:eastAsia="Times New Roman" w:cs="Times New Roman"/>
          <w:szCs w:val="24"/>
        </w:rPr>
        <w:t xml:space="preserve"> </w:t>
      </w:r>
      <w:r>
        <w:rPr>
          <w:rFonts w:eastAsia="Times New Roman" w:cs="Times New Roman"/>
          <w:szCs w:val="24"/>
        </w:rPr>
        <w:lastRenderedPageBreak/>
        <w:t xml:space="preserve">πάρα πολύ, αλλά παίρνουμε αποφάσεις στη Διάσκεψη Προέδρων, που είναι σε γνώση της Κυβέρνησης; Είναι. Αυτό είπε ο κ. </w:t>
      </w:r>
      <w:proofErr w:type="spellStart"/>
      <w:r>
        <w:rPr>
          <w:rFonts w:eastAsia="Times New Roman" w:cs="Times New Roman"/>
          <w:szCs w:val="24"/>
        </w:rPr>
        <w:t>Βούτσης</w:t>
      </w:r>
      <w:proofErr w:type="spellEnd"/>
      <w:r>
        <w:rPr>
          <w:rFonts w:eastAsia="Times New Roman" w:cs="Times New Roman"/>
          <w:szCs w:val="24"/>
        </w:rPr>
        <w:t>, ότι με την έναρξη -και σε αυτό ό</w:t>
      </w:r>
      <w:r>
        <w:rPr>
          <w:rFonts w:eastAsia="Times New Roman" w:cs="Times New Roman"/>
          <w:szCs w:val="24"/>
        </w:rPr>
        <w:t>λα τα κόμματα συμφώνησαν- κάθε συνεδρίασης στην ολομέλεια για τη συζήτηση ενός νομοσχεδίου θα σταματάει η κατάθεση τροπολογιών.</w:t>
      </w:r>
    </w:p>
    <w:p w14:paraId="7098EC7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έχουμε τρεις τροπολογίες εν ριπή οφθαλμού και δεν ξέρω αν το Υπουργείο, η Κυβέρνηση σκέφτεται να καταθέσει και ά</w:t>
      </w:r>
      <w:r>
        <w:rPr>
          <w:rFonts w:eastAsia="Times New Roman" w:cs="Times New Roman"/>
          <w:szCs w:val="24"/>
        </w:rPr>
        <w:t>λλες. Εδώ ζητώ την παρέμβαση του Προεδρείου.</w:t>
      </w:r>
    </w:p>
    <w:p w14:paraId="7098EC7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απαράδεκτο αυτό που συμβαίνει, κύριε Πρόεδρε. Δεν μιλάμε για τροπολογίες οι οποίες θα λύσουν ένα οξυμένο πρόβλημα. Μιλάμε για τροπολογίες-μίνι νομοσχέδια.</w:t>
      </w:r>
    </w:p>
    <w:p w14:paraId="7098EC73"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Να απαντήσω;</w:t>
      </w:r>
    </w:p>
    <w:p w14:paraId="7098EC7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ράγματι, κύριε Υπουργέ, υπάρχει αυτή η απόφαση στη Διάσκεψη των Προέδρων, οπότε πρέπει να το έχετε υπ’ </w:t>
      </w:r>
      <w:proofErr w:type="spellStart"/>
      <w:r>
        <w:rPr>
          <w:rFonts w:eastAsia="Times New Roman" w:cs="Times New Roman"/>
          <w:szCs w:val="24"/>
        </w:rPr>
        <w:t>όψιν</w:t>
      </w:r>
      <w:proofErr w:type="spellEnd"/>
      <w:r>
        <w:rPr>
          <w:rFonts w:eastAsia="Times New Roman" w:cs="Times New Roman"/>
          <w:szCs w:val="24"/>
        </w:rPr>
        <w:t xml:space="preserve"> σας για να μη δημιουργούνται θέματα στην Ολομέλεια.</w:t>
      </w:r>
    </w:p>
    <w:p w14:paraId="7098EC7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μπορώ να έχω τον λόγο;</w:t>
      </w:r>
    </w:p>
    <w:p w14:paraId="7098EC76"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lastRenderedPageBreak/>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w:t>
      </w:r>
      <w:r>
        <w:rPr>
          <w:rFonts w:eastAsia="Times New Roman" w:cs="Times New Roman"/>
          <w:szCs w:val="24"/>
        </w:rPr>
        <w:t>καλώ, κύριε Λοβέρδο, έχετε τον λόγο.</w:t>
      </w:r>
    </w:p>
    <w:p w14:paraId="7098EC77"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Επειδή ήσασταν παρών, τουλάχιστον δύο ή τρεις φορές στη Διάσκεψη Προέδρων, όταν έγινε αυτό που είπε ο κ. </w:t>
      </w:r>
      <w:proofErr w:type="spellStart"/>
      <w:r>
        <w:rPr>
          <w:rFonts w:eastAsia="Times New Roman" w:cs="Times New Roman"/>
          <w:szCs w:val="24"/>
        </w:rPr>
        <w:t>Λαμπρούλης</w:t>
      </w:r>
      <w:proofErr w:type="spellEnd"/>
      <w:r>
        <w:rPr>
          <w:rFonts w:eastAsia="Times New Roman" w:cs="Times New Roman"/>
          <w:szCs w:val="24"/>
        </w:rPr>
        <w:t xml:space="preserve"> όπως ακριβώς το λέει, είστε τώρα υποχρεωμένος να μη δεχθείτε τις τροπολογίες. Καλύπτε</w:t>
      </w:r>
      <w:r>
        <w:rPr>
          <w:rFonts w:eastAsia="Times New Roman" w:cs="Times New Roman"/>
          <w:szCs w:val="24"/>
        </w:rPr>
        <w:t xml:space="preserve">σθε απολύτως από τις αποφάσεις του Προέδρου της Βουλής, ήταν παρών, </w:t>
      </w:r>
      <w:proofErr w:type="spellStart"/>
      <w:r>
        <w:rPr>
          <w:rFonts w:eastAsia="Times New Roman" w:cs="Times New Roman"/>
          <w:szCs w:val="24"/>
        </w:rPr>
        <w:t>συνεφώνησε</w:t>
      </w:r>
      <w:proofErr w:type="spellEnd"/>
      <w:r>
        <w:rPr>
          <w:rFonts w:eastAsia="Times New Roman" w:cs="Times New Roman"/>
          <w:szCs w:val="24"/>
        </w:rPr>
        <w:t>, το πρότεινε, μίλησε αυστηρά γι’ αυτή</w:t>
      </w:r>
      <w:r>
        <w:rPr>
          <w:rFonts w:eastAsia="Times New Roman" w:cs="Times New Roman"/>
          <w:szCs w:val="24"/>
        </w:rPr>
        <w:t>ν</w:t>
      </w:r>
      <w:r>
        <w:rPr>
          <w:rFonts w:eastAsia="Times New Roman" w:cs="Times New Roman"/>
          <w:szCs w:val="24"/>
        </w:rPr>
        <w:t xml:space="preserve"> την πρακτική.</w:t>
      </w:r>
    </w:p>
    <w:p w14:paraId="7098EC7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Δεν είχα υπ’ </w:t>
      </w:r>
      <w:proofErr w:type="spellStart"/>
      <w:r>
        <w:rPr>
          <w:rFonts w:eastAsia="Times New Roman" w:cs="Times New Roman"/>
          <w:szCs w:val="24"/>
        </w:rPr>
        <w:t>όψιν</w:t>
      </w:r>
      <w:proofErr w:type="spellEnd"/>
      <w:r>
        <w:rPr>
          <w:rFonts w:eastAsia="Times New Roman" w:cs="Times New Roman"/>
          <w:szCs w:val="24"/>
        </w:rPr>
        <w:t xml:space="preserve"> μου ότι κατατέθηκαν και δύο τροπολογίες ηλεκτρονικά, που λέει ο κύριος Αντιπρόεδρος, ο κ. </w:t>
      </w:r>
      <w:proofErr w:type="spellStart"/>
      <w:r>
        <w:rPr>
          <w:rFonts w:eastAsia="Times New Roman" w:cs="Times New Roman"/>
          <w:szCs w:val="24"/>
        </w:rPr>
        <w:t>Λαμπρούλης</w:t>
      </w:r>
      <w:proofErr w:type="spellEnd"/>
      <w:r>
        <w:rPr>
          <w:rFonts w:eastAsia="Times New Roman" w:cs="Times New Roman"/>
          <w:szCs w:val="24"/>
        </w:rPr>
        <w:t>.</w:t>
      </w:r>
    </w:p>
    <w:p w14:paraId="7098EC79"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ΛΑΜΠΡΟΥΛΗΣ (ΣΤ΄</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Θα σας πω και τα νούμερα.</w:t>
      </w:r>
    </w:p>
    <w:p w14:paraId="7098EC7A"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Αν έγινε και αυτό, λοιπόν, κύριε Πρόεδρε, η συζήτηση δεν θα προχωρήσει τώρα, εκτός αν εσείς </w:t>
      </w:r>
      <w:r>
        <w:rPr>
          <w:rFonts w:eastAsia="Times New Roman" w:cs="Times New Roman"/>
          <w:szCs w:val="24"/>
        </w:rPr>
        <w:lastRenderedPageBreak/>
        <w:t xml:space="preserve">πείτε ότι αυτές οι τροπολογίες είναι εκτός συζητήσεως. Περιμένουμε μέχρι </w:t>
      </w:r>
      <w:r>
        <w:rPr>
          <w:rFonts w:eastAsia="Times New Roman" w:cs="Times New Roman"/>
          <w:szCs w:val="24"/>
        </w:rPr>
        <w:t>το τέλος των ομιλιών των εισηγητών να μας πει και ο Υπουργός για τις βουλευτικές.</w:t>
      </w:r>
    </w:p>
    <w:p w14:paraId="7098EC7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Πάντως, σε ό,τι αφορά στις υπουργικές, υπάρχει τελεία και παύλα, με ομόφωνη απόφαση της Διάσκεψης των Προέδρων και με πολύ αυστηρό λόγο, κριτικό λόγο, του κ. </w:t>
      </w:r>
      <w:proofErr w:type="spellStart"/>
      <w:r>
        <w:rPr>
          <w:rFonts w:eastAsia="Times New Roman" w:cs="Times New Roman"/>
          <w:szCs w:val="24"/>
        </w:rPr>
        <w:t>Βούτση</w:t>
      </w:r>
      <w:proofErr w:type="spellEnd"/>
      <w:r>
        <w:rPr>
          <w:rFonts w:eastAsia="Times New Roman" w:cs="Times New Roman"/>
          <w:szCs w:val="24"/>
        </w:rPr>
        <w:t>.</w:t>
      </w:r>
    </w:p>
    <w:p w14:paraId="7098EC7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Είστε </w:t>
      </w:r>
      <w:r>
        <w:rPr>
          <w:rFonts w:eastAsia="Times New Roman" w:cs="Times New Roman"/>
          <w:szCs w:val="24"/>
        </w:rPr>
        <w:t>τώρα αρμόδιος να εφαρμόσετε αυτή</w:t>
      </w:r>
      <w:r>
        <w:rPr>
          <w:rFonts w:eastAsia="Times New Roman" w:cs="Times New Roman"/>
          <w:szCs w:val="24"/>
        </w:rPr>
        <w:t>ν</w:t>
      </w:r>
      <w:r>
        <w:rPr>
          <w:rFonts w:eastAsia="Times New Roman" w:cs="Times New Roman"/>
          <w:szCs w:val="24"/>
        </w:rPr>
        <w:t xml:space="preserve"> την απόφαση της Διάσκεψης των Προέδρων, ειδάλλως, δεν ξέρω, κύριε Πρόεδρε, πόσο εύκολα θα πάμε στον επόμενο εισηγητή.</w:t>
      </w:r>
    </w:p>
    <w:p w14:paraId="7098EC7D"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Πρόεδρε, θα ήθελα τον λόγο.</w:t>
      </w:r>
    </w:p>
    <w:p w14:paraId="7098EC7E"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 κύριε Μα</w:t>
      </w:r>
      <w:r>
        <w:rPr>
          <w:rFonts w:eastAsia="Times New Roman" w:cs="Times New Roman"/>
          <w:szCs w:val="24"/>
        </w:rPr>
        <w:t>ντά, έχετε τον λόγο.</w:t>
      </w:r>
    </w:p>
    <w:p w14:paraId="7098EC7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Προσπάθησα να πω και ζήτησα και προσωπικά και από τον κ. Λοβέρδο σε μια συζήτηση που κάναμε μια μικρή ανοχή ως το τέλος των ομιλιών των εισηγητών, διότι και ο ίδιος γνωρίζει ότι είμαστε σε μια φάση πολύ πυκνού νομοθετικ</w:t>
      </w:r>
      <w:r>
        <w:rPr>
          <w:rFonts w:eastAsia="Times New Roman" w:cs="Times New Roman"/>
          <w:szCs w:val="24"/>
        </w:rPr>
        <w:t xml:space="preserve">ού έργου. Γνωρίζει ότι στο συγκεκριμένο νομοσχέδιο </w:t>
      </w:r>
      <w:r>
        <w:rPr>
          <w:rFonts w:eastAsia="Times New Roman" w:cs="Times New Roman"/>
          <w:szCs w:val="24"/>
        </w:rPr>
        <w:lastRenderedPageBreak/>
        <w:t>του Υπουργείου Υγείας θέλει να κάνει κάποιες θετικές -θα τις εξηγήσει ο Υπουργός, φαντάζομαι- ρυθμίσεις.</w:t>
      </w:r>
    </w:p>
    <w:p w14:paraId="7098EC8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Είναι θέμα κάποιων λεπτών, </w:t>
      </w:r>
      <w:proofErr w:type="spellStart"/>
      <w:r>
        <w:rPr>
          <w:rFonts w:eastAsia="Times New Roman" w:cs="Times New Roman"/>
          <w:szCs w:val="24"/>
        </w:rPr>
        <w:t>πενταλέπτου</w:t>
      </w:r>
      <w:proofErr w:type="spellEnd"/>
      <w:r>
        <w:rPr>
          <w:rFonts w:eastAsia="Times New Roman" w:cs="Times New Roman"/>
          <w:szCs w:val="24"/>
        </w:rPr>
        <w:t>, δεκαλέπτου, για να ολοκληρωθεί αυτή η διαδικασία. Το γνωρίζω</w:t>
      </w:r>
      <w:r>
        <w:rPr>
          <w:rFonts w:eastAsia="Times New Roman" w:cs="Times New Roman"/>
          <w:szCs w:val="24"/>
        </w:rPr>
        <w:t xml:space="preserve">, διότι γίνεται προσπάθεια. Σε όλη αυτή </w:t>
      </w:r>
      <w:r>
        <w:rPr>
          <w:rFonts w:eastAsia="Times New Roman" w:cs="Times New Roman"/>
          <w:szCs w:val="24"/>
        </w:rPr>
        <w:t>τ</w:t>
      </w:r>
      <w:r>
        <w:rPr>
          <w:rFonts w:eastAsia="Times New Roman" w:cs="Times New Roman"/>
          <w:szCs w:val="24"/>
        </w:rPr>
        <w:t>η διαδικασία με το Γενικό Λογιστήριο και όλα αυτά υπάρχει μια χρονοτριβή. Τι να κάνουμε; Αυτή είναι η πραγματικότητα. Ειλικρινά το λέω. Μη δημιουργήσουμε, κατά τη γνώμη μου, πρόβλημα. Να δώσουμε αυτή</w:t>
      </w:r>
      <w:r>
        <w:rPr>
          <w:rFonts w:eastAsia="Times New Roman" w:cs="Times New Roman"/>
          <w:szCs w:val="24"/>
        </w:rPr>
        <w:t>ν</w:t>
      </w:r>
      <w:r>
        <w:rPr>
          <w:rFonts w:eastAsia="Times New Roman" w:cs="Times New Roman"/>
          <w:szCs w:val="24"/>
        </w:rPr>
        <w:t xml:space="preserve"> τη δυνατότητα </w:t>
      </w:r>
      <w:r>
        <w:rPr>
          <w:rFonts w:eastAsia="Times New Roman" w:cs="Times New Roman"/>
          <w:szCs w:val="24"/>
        </w:rPr>
        <w:t>μέχρι το τέλος των εισηγητών…</w:t>
      </w:r>
    </w:p>
    <w:p w14:paraId="7098EC81"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Όχι, δεν το δεχόμαστε!</w:t>
      </w:r>
    </w:p>
    <w:p w14:paraId="7098EC82"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Εντάξει, μην το δέχεστε.</w:t>
      </w:r>
    </w:p>
    <w:p w14:paraId="7098EC83"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Είναι απαράδεκτο αυτό που γίνεται!</w:t>
      </w:r>
    </w:p>
    <w:p w14:paraId="7098EC84"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Εντάξει. Κάνετε το διαδικαστικό ζήτημα</w:t>
      </w:r>
      <w:r w:rsidRPr="00D56537">
        <w:rPr>
          <w:rFonts w:eastAsia="Times New Roman" w:cs="Times New Roman"/>
          <w:szCs w:val="24"/>
        </w:rPr>
        <w:t xml:space="preserve"> </w:t>
      </w:r>
      <w:r>
        <w:rPr>
          <w:rFonts w:eastAsia="Times New Roman" w:cs="Times New Roman"/>
          <w:szCs w:val="24"/>
        </w:rPr>
        <w:t>θέμα. Δεν νομίζω ότι είναι…</w:t>
      </w:r>
    </w:p>
    <w:p w14:paraId="7098EC85" w14:textId="77777777" w:rsidR="00971A45" w:rsidRDefault="00ED091D">
      <w:pPr>
        <w:spacing w:line="600" w:lineRule="auto"/>
        <w:ind w:firstLine="720"/>
        <w:jc w:val="both"/>
        <w:rPr>
          <w:rFonts w:eastAsia="Times New Roman" w:cs="Times New Roman"/>
          <w:szCs w:val="24"/>
        </w:rPr>
      </w:pPr>
      <w:r w:rsidRPr="0051092D">
        <w:rPr>
          <w:rFonts w:eastAsia="Times New Roman" w:cs="Times New Roman"/>
          <w:b/>
          <w:szCs w:val="24"/>
        </w:rPr>
        <w:t>ΓΕΩΡΓΙΟΣ ΛΑΜΠΡΟΥΛΗΣ (ΣΤ</w:t>
      </w:r>
      <w:r>
        <w:rPr>
          <w:rFonts w:eastAsia="Times New Roman" w:cs="Times New Roman"/>
          <w:b/>
          <w:szCs w:val="24"/>
        </w:rPr>
        <w:t>΄</w:t>
      </w:r>
      <w:r w:rsidRPr="0051092D">
        <w:rPr>
          <w:rFonts w:eastAsia="Times New Roman" w:cs="Times New Roman"/>
          <w:b/>
          <w:szCs w:val="24"/>
        </w:rPr>
        <w:t xml:space="preserve"> Αντιπρόεδρος της Βουλής):</w:t>
      </w:r>
      <w:r w:rsidRPr="0051092D">
        <w:rPr>
          <w:rFonts w:eastAsia="Times New Roman" w:cs="Times New Roman"/>
          <w:szCs w:val="24"/>
        </w:rPr>
        <w:t xml:space="preserve"> </w:t>
      </w:r>
      <w:r>
        <w:rPr>
          <w:rFonts w:eastAsia="Times New Roman" w:cs="Times New Roman"/>
          <w:szCs w:val="24"/>
        </w:rPr>
        <w:t>Εσείς το κάνετε με τις πράξεις σας.</w:t>
      </w:r>
    </w:p>
    <w:p w14:paraId="7098EC86"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lastRenderedPageBreak/>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Παρακαλώ!</w:t>
      </w:r>
    </w:p>
    <w:p w14:paraId="7098EC87"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Κύριε </w:t>
      </w:r>
      <w:proofErr w:type="spellStart"/>
      <w:r>
        <w:rPr>
          <w:rFonts w:eastAsia="Times New Roman" w:cs="Times New Roman"/>
          <w:szCs w:val="24"/>
        </w:rPr>
        <w:t>Λαμπρούλη</w:t>
      </w:r>
      <w:proofErr w:type="spellEnd"/>
      <w:r>
        <w:rPr>
          <w:rFonts w:eastAsia="Times New Roman" w:cs="Times New Roman"/>
          <w:szCs w:val="24"/>
        </w:rPr>
        <w:t>…</w:t>
      </w:r>
    </w:p>
    <w:p w14:paraId="7098EC88" w14:textId="77777777" w:rsidR="00971A45" w:rsidRDefault="00ED091D">
      <w:pPr>
        <w:spacing w:line="600" w:lineRule="auto"/>
        <w:ind w:firstLine="720"/>
        <w:jc w:val="both"/>
        <w:rPr>
          <w:rFonts w:eastAsia="Times New Roman" w:cs="Times New Roman"/>
          <w:szCs w:val="24"/>
        </w:rPr>
      </w:pPr>
      <w:r w:rsidRPr="005648E3">
        <w:rPr>
          <w:rFonts w:eastAsia="Times New Roman" w:cs="Times New Roman"/>
          <w:b/>
          <w:szCs w:val="24"/>
        </w:rPr>
        <w:t xml:space="preserve">ΠΡΟΕΔΡΕΥΩΝ (Δημήτριος </w:t>
      </w:r>
      <w:proofErr w:type="spellStart"/>
      <w:r w:rsidRPr="005648E3">
        <w:rPr>
          <w:rFonts w:eastAsia="Times New Roman" w:cs="Times New Roman"/>
          <w:b/>
          <w:szCs w:val="24"/>
        </w:rPr>
        <w:t>Κρεμαστινός</w:t>
      </w:r>
      <w:proofErr w:type="spellEnd"/>
      <w:r w:rsidRPr="005648E3">
        <w:rPr>
          <w:rFonts w:eastAsia="Times New Roman" w:cs="Times New Roman"/>
          <w:b/>
          <w:szCs w:val="24"/>
        </w:rPr>
        <w:t>):</w:t>
      </w:r>
      <w:r w:rsidRPr="005648E3">
        <w:rPr>
          <w:rFonts w:eastAsia="Times New Roman" w:cs="Times New Roman"/>
          <w:szCs w:val="24"/>
        </w:rPr>
        <w:t xml:space="preserve"> </w:t>
      </w:r>
      <w:r>
        <w:rPr>
          <w:rFonts w:eastAsia="Times New Roman" w:cs="Times New Roman"/>
          <w:szCs w:val="24"/>
        </w:rPr>
        <w:t>Κύριε Μαντά…</w:t>
      </w:r>
    </w:p>
    <w:p w14:paraId="7098EC89"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Ένα λεπτό, κύριε Πρόεδρε. Θα τελειώσω σε μισό δευτερόλεπτο.</w:t>
      </w:r>
    </w:p>
    <w:p w14:paraId="7098EC8A" w14:textId="77777777" w:rsidR="00971A45" w:rsidRDefault="00ED091D">
      <w:pPr>
        <w:spacing w:line="600" w:lineRule="auto"/>
        <w:ind w:firstLine="720"/>
        <w:jc w:val="both"/>
        <w:rPr>
          <w:rFonts w:eastAsia="Times New Roman"/>
          <w:szCs w:val="24"/>
        </w:rPr>
      </w:pPr>
      <w:r>
        <w:rPr>
          <w:rFonts w:eastAsia="Times New Roman"/>
          <w:szCs w:val="24"/>
        </w:rPr>
        <w:t>Γ</w:t>
      </w:r>
      <w:r w:rsidRPr="000249CE">
        <w:rPr>
          <w:rFonts w:eastAsia="Times New Roman"/>
          <w:szCs w:val="24"/>
        </w:rPr>
        <w:t xml:space="preserve">ια να τοποθετηθούμε ουσιαστικά </w:t>
      </w:r>
      <w:r>
        <w:rPr>
          <w:rFonts w:eastAsia="Times New Roman"/>
          <w:szCs w:val="24"/>
        </w:rPr>
        <w:t>ε</w:t>
      </w:r>
      <w:r w:rsidRPr="000249CE">
        <w:rPr>
          <w:rFonts w:eastAsia="Times New Roman"/>
          <w:szCs w:val="24"/>
        </w:rPr>
        <w:t>π</w:t>
      </w:r>
      <w:r>
        <w:rPr>
          <w:rFonts w:eastAsia="Times New Roman"/>
          <w:szCs w:val="24"/>
        </w:rPr>
        <w:t>’</w:t>
      </w:r>
      <w:r w:rsidRPr="000249CE">
        <w:rPr>
          <w:rFonts w:eastAsia="Times New Roman"/>
          <w:szCs w:val="24"/>
        </w:rPr>
        <w:t xml:space="preserve"> αυτών</w:t>
      </w:r>
      <w:r>
        <w:rPr>
          <w:rFonts w:eastAsia="Times New Roman"/>
          <w:szCs w:val="24"/>
        </w:rPr>
        <w:t>,</w:t>
      </w:r>
      <w:r w:rsidRPr="000249CE">
        <w:rPr>
          <w:rFonts w:eastAsia="Times New Roman"/>
          <w:szCs w:val="24"/>
        </w:rPr>
        <w:t xml:space="preserve"> </w:t>
      </w:r>
      <w:r>
        <w:rPr>
          <w:rFonts w:eastAsia="Times New Roman"/>
          <w:szCs w:val="24"/>
        </w:rPr>
        <w:t>ε</w:t>
      </w:r>
      <w:r w:rsidRPr="000249CE">
        <w:rPr>
          <w:rFonts w:eastAsia="Times New Roman"/>
          <w:szCs w:val="24"/>
        </w:rPr>
        <w:t xml:space="preserve">γώ προτείνω </w:t>
      </w:r>
      <w:r>
        <w:rPr>
          <w:rFonts w:eastAsia="Times New Roman"/>
          <w:szCs w:val="24"/>
        </w:rPr>
        <w:t>-</w:t>
      </w:r>
      <w:r w:rsidRPr="000249CE">
        <w:rPr>
          <w:rFonts w:eastAsia="Times New Roman"/>
          <w:szCs w:val="24"/>
        </w:rPr>
        <w:t xml:space="preserve">και </w:t>
      </w:r>
      <w:r>
        <w:rPr>
          <w:rFonts w:eastAsia="Times New Roman"/>
          <w:szCs w:val="24"/>
        </w:rPr>
        <w:t>βάσει του αριθμού των ομιλητών-</w:t>
      </w:r>
      <w:r w:rsidRPr="000249CE">
        <w:rPr>
          <w:rFonts w:eastAsia="Times New Roman"/>
          <w:szCs w:val="24"/>
        </w:rPr>
        <w:t xml:space="preserve"> να πά</w:t>
      </w:r>
      <w:r>
        <w:rPr>
          <w:rFonts w:eastAsia="Times New Roman"/>
          <w:szCs w:val="24"/>
        </w:rPr>
        <w:t>μ</w:t>
      </w:r>
      <w:r w:rsidRPr="000249CE">
        <w:rPr>
          <w:rFonts w:eastAsia="Times New Roman"/>
          <w:szCs w:val="24"/>
        </w:rPr>
        <w:t>ε και αύριο για μ</w:t>
      </w:r>
      <w:r>
        <w:rPr>
          <w:rFonts w:eastAsia="Times New Roman"/>
          <w:szCs w:val="24"/>
        </w:rPr>
        <w:t>ί</w:t>
      </w:r>
      <w:r w:rsidRPr="000249CE">
        <w:rPr>
          <w:rFonts w:eastAsia="Times New Roman"/>
          <w:szCs w:val="24"/>
        </w:rPr>
        <w:t>α</w:t>
      </w:r>
      <w:r>
        <w:rPr>
          <w:rFonts w:eastAsia="Times New Roman"/>
          <w:szCs w:val="24"/>
        </w:rPr>
        <w:t xml:space="preserve">, </w:t>
      </w:r>
      <w:r w:rsidRPr="000249CE">
        <w:rPr>
          <w:rFonts w:eastAsia="Times New Roman"/>
          <w:szCs w:val="24"/>
        </w:rPr>
        <w:t>δ</w:t>
      </w:r>
      <w:r>
        <w:rPr>
          <w:rFonts w:eastAsia="Times New Roman"/>
          <w:szCs w:val="24"/>
        </w:rPr>
        <w:t>ύ</w:t>
      </w:r>
      <w:r w:rsidRPr="000249CE">
        <w:rPr>
          <w:rFonts w:eastAsia="Times New Roman"/>
          <w:szCs w:val="24"/>
        </w:rPr>
        <w:t>ο ώρες το πρωί</w:t>
      </w:r>
      <w:r>
        <w:rPr>
          <w:rFonts w:eastAsia="Times New Roman"/>
          <w:szCs w:val="24"/>
        </w:rPr>
        <w:t>,</w:t>
      </w:r>
      <w:r w:rsidRPr="000249CE">
        <w:rPr>
          <w:rFonts w:eastAsia="Times New Roman"/>
          <w:szCs w:val="24"/>
        </w:rPr>
        <w:t xml:space="preserve"> έτσι ώστε να δοθεί </w:t>
      </w:r>
      <w:r>
        <w:rPr>
          <w:rFonts w:eastAsia="Times New Roman"/>
          <w:szCs w:val="24"/>
        </w:rPr>
        <w:t>π</w:t>
      </w:r>
      <w:r w:rsidRPr="000249CE">
        <w:rPr>
          <w:rFonts w:eastAsia="Times New Roman"/>
          <w:szCs w:val="24"/>
        </w:rPr>
        <w:t>ράγματι η δυνατότητα στους εισηγητές</w:t>
      </w:r>
      <w:r>
        <w:rPr>
          <w:rFonts w:eastAsia="Times New Roman"/>
          <w:szCs w:val="24"/>
        </w:rPr>
        <w:t xml:space="preserve"> και</w:t>
      </w:r>
      <w:r w:rsidRPr="000249CE">
        <w:rPr>
          <w:rFonts w:eastAsia="Times New Roman"/>
          <w:szCs w:val="24"/>
        </w:rPr>
        <w:t xml:space="preserve"> στους Κοινοβουλευτικούς Εκπροσώπους</w:t>
      </w:r>
      <w:r>
        <w:rPr>
          <w:rFonts w:eastAsia="Times New Roman"/>
          <w:szCs w:val="24"/>
        </w:rPr>
        <w:t>,</w:t>
      </w:r>
      <w:r w:rsidRPr="000249CE">
        <w:rPr>
          <w:rFonts w:eastAsia="Times New Roman"/>
          <w:szCs w:val="24"/>
        </w:rPr>
        <w:t xml:space="preserve"> </w:t>
      </w:r>
      <w:r>
        <w:rPr>
          <w:rFonts w:eastAsia="Times New Roman"/>
          <w:szCs w:val="24"/>
        </w:rPr>
        <w:t>σ</w:t>
      </w:r>
      <w:r w:rsidRPr="000249CE">
        <w:rPr>
          <w:rFonts w:eastAsia="Times New Roman"/>
          <w:szCs w:val="24"/>
        </w:rPr>
        <w:t>τους εκπροσώπους των κομμάτων</w:t>
      </w:r>
      <w:r>
        <w:rPr>
          <w:rFonts w:eastAsia="Times New Roman"/>
          <w:szCs w:val="24"/>
        </w:rPr>
        <w:t>,</w:t>
      </w:r>
      <w:r w:rsidRPr="000249CE">
        <w:rPr>
          <w:rFonts w:eastAsia="Times New Roman"/>
          <w:szCs w:val="24"/>
        </w:rPr>
        <w:t xml:space="preserve"> </w:t>
      </w:r>
      <w:r>
        <w:rPr>
          <w:rFonts w:eastAsia="Times New Roman"/>
          <w:szCs w:val="24"/>
        </w:rPr>
        <w:t>να</w:t>
      </w:r>
      <w:r w:rsidRPr="000249CE">
        <w:rPr>
          <w:rFonts w:eastAsia="Times New Roman"/>
          <w:szCs w:val="24"/>
        </w:rPr>
        <w:t xml:space="preserve"> τοποθετηθούν και για τις τροπολογίες με σχετική άνεση</w:t>
      </w:r>
      <w:r>
        <w:rPr>
          <w:rFonts w:eastAsia="Times New Roman"/>
          <w:szCs w:val="24"/>
        </w:rPr>
        <w:t>.</w:t>
      </w:r>
    </w:p>
    <w:p w14:paraId="7098EC8B" w14:textId="77777777" w:rsidR="00971A45" w:rsidRDefault="00ED091D">
      <w:pPr>
        <w:spacing w:line="600" w:lineRule="auto"/>
        <w:ind w:firstLine="720"/>
        <w:jc w:val="both"/>
        <w:rPr>
          <w:rFonts w:eastAsia="Times New Roman"/>
          <w:szCs w:val="24"/>
        </w:rPr>
      </w:pPr>
      <w:r>
        <w:rPr>
          <w:rFonts w:eastAsia="Times New Roman"/>
          <w:szCs w:val="24"/>
        </w:rPr>
        <w:t>Ευχαριστώ.</w:t>
      </w:r>
    </w:p>
    <w:p w14:paraId="7098EC8C" w14:textId="77777777" w:rsidR="00971A45" w:rsidRDefault="00ED091D">
      <w:pPr>
        <w:spacing w:line="600" w:lineRule="auto"/>
        <w:ind w:firstLine="720"/>
        <w:jc w:val="both"/>
        <w:rPr>
          <w:rFonts w:eastAsia="Times New Roman"/>
          <w:szCs w:val="24"/>
        </w:rPr>
      </w:pPr>
      <w:r w:rsidRPr="00285E63">
        <w:rPr>
          <w:rFonts w:eastAsia="Times New Roman"/>
          <w:b/>
          <w:szCs w:val="24"/>
        </w:rPr>
        <w:t xml:space="preserve">ΠΡΟΕΔΡΕΥΩΝ (Δημήτριος </w:t>
      </w:r>
      <w:proofErr w:type="spellStart"/>
      <w:r w:rsidRPr="00285E63">
        <w:rPr>
          <w:rFonts w:eastAsia="Times New Roman"/>
          <w:b/>
          <w:szCs w:val="24"/>
        </w:rPr>
        <w:t>Κρεμαστινός</w:t>
      </w:r>
      <w:proofErr w:type="spellEnd"/>
      <w:r w:rsidRPr="00285E63">
        <w:rPr>
          <w:rFonts w:eastAsia="Times New Roman"/>
          <w:b/>
          <w:szCs w:val="24"/>
        </w:rPr>
        <w:t>):</w:t>
      </w:r>
      <w:r>
        <w:rPr>
          <w:rFonts w:eastAsia="Times New Roman"/>
          <w:szCs w:val="24"/>
        </w:rPr>
        <w:t xml:space="preserve"> Ορίστε, κύριε Λοβέρδ</w:t>
      </w:r>
      <w:r>
        <w:rPr>
          <w:rFonts w:eastAsia="Times New Roman"/>
          <w:szCs w:val="24"/>
        </w:rPr>
        <w:t xml:space="preserve">ο, έχετε τον λόγο. </w:t>
      </w:r>
    </w:p>
    <w:p w14:paraId="7098EC8D" w14:textId="77777777" w:rsidR="00971A45" w:rsidRDefault="00ED091D">
      <w:pPr>
        <w:spacing w:line="600" w:lineRule="auto"/>
        <w:ind w:firstLine="720"/>
        <w:jc w:val="both"/>
        <w:rPr>
          <w:rFonts w:eastAsia="Times New Roman"/>
          <w:szCs w:val="24"/>
        </w:rPr>
      </w:pPr>
      <w:r w:rsidRPr="006143A6">
        <w:rPr>
          <w:rFonts w:eastAsia="Times New Roman" w:cs="Times New Roman"/>
          <w:b/>
          <w:szCs w:val="24"/>
        </w:rPr>
        <w:lastRenderedPageBreak/>
        <w:t xml:space="preserve">ΑΝΔΡΕΑΣ ΛΟΒΕΡΔΟΣ: </w:t>
      </w:r>
      <w:r>
        <w:rPr>
          <w:rFonts w:eastAsia="Times New Roman" w:cs="Times New Roman"/>
          <w:szCs w:val="24"/>
        </w:rPr>
        <w:t>Ο</w:t>
      </w:r>
      <w:r w:rsidRPr="000249CE">
        <w:rPr>
          <w:rFonts w:eastAsia="Times New Roman"/>
          <w:szCs w:val="24"/>
        </w:rPr>
        <w:t>ύτως ή άλλως θα πάμε</w:t>
      </w:r>
      <w:r w:rsidRPr="00C64121">
        <w:rPr>
          <w:rFonts w:eastAsia="Times New Roman"/>
          <w:szCs w:val="24"/>
        </w:rPr>
        <w:t xml:space="preserve"> </w:t>
      </w:r>
      <w:r>
        <w:rPr>
          <w:rFonts w:eastAsia="Times New Roman"/>
          <w:szCs w:val="24"/>
        </w:rPr>
        <w:t>α</w:t>
      </w:r>
      <w:r w:rsidRPr="000249CE">
        <w:rPr>
          <w:rFonts w:eastAsia="Times New Roman"/>
          <w:szCs w:val="24"/>
        </w:rPr>
        <w:t>ύριο</w:t>
      </w:r>
      <w:r>
        <w:rPr>
          <w:rFonts w:eastAsia="Times New Roman"/>
          <w:szCs w:val="24"/>
        </w:rPr>
        <w:t>,</w:t>
      </w:r>
      <w:r w:rsidRPr="000249CE">
        <w:rPr>
          <w:rFonts w:eastAsia="Times New Roman"/>
          <w:szCs w:val="24"/>
        </w:rPr>
        <w:t xml:space="preserve"> γιατί </w:t>
      </w:r>
      <w:r>
        <w:rPr>
          <w:rFonts w:eastAsia="Times New Roman"/>
          <w:szCs w:val="24"/>
        </w:rPr>
        <w:t>όπως με ενημερώνει η Γ</w:t>
      </w:r>
      <w:r w:rsidRPr="000249CE">
        <w:rPr>
          <w:rFonts w:eastAsia="Times New Roman"/>
          <w:szCs w:val="24"/>
        </w:rPr>
        <w:t>ραμματεία</w:t>
      </w:r>
      <w:r>
        <w:rPr>
          <w:rFonts w:eastAsia="Times New Roman"/>
          <w:szCs w:val="24"/>
        </w:rPr>
        <w:t>,</w:t>
      </w:r>
      <w:r w:rsidRPr="000249CE">
        <w:rPr>
          <w:rFonts w:eastAsia="Times New Roman"/>
          <w:szCs w:val="24"/>
        </w:rPr>
        <w:t xml:space="preserve"> </w:t>
      </w:r>
      <w:r>
        <w:rPr>
          <w:rFonts w:eastAsia="Times New Roman"/>
          <w:szCs w:val="24"/>
        </w:rPr>
        <w:t xml:space="preserve">οι σαράντα τρεις </w:t>
      </w:r>
      <w:r w:rsidRPr="000249CE">
        <w:rPr>
          <w:rFonts w:eastAsia="Times New Roman"/>
          <w:szCs w:val="24"/>
        </w:rPr>
        <w:t xml:space="preserve">ομιλητές είναι </w:t>
      </w:r>
      <w:r>
        <w:rPr>
          <w:rFonts w:eastAsia="Times New Roman"/>
          <w:szCs w:val="24"/>
        </w:rPr>
        <w:t xml:space="preserve">έξι </w:t>
      </w:r>
      <w:r w:rsidRPr="000249CE">
        <w:rPr>
          <w:rFonts w:eastAsia="Times New Roman"/>
          <w:szCs w:val="24"/>
        </w:rPr>
        <w:t>ώρες</w:t>
      </w:r>
      <w:r>
        <w:rPr>
          <w:rFonts w:eastAsia="Times New Roman"/>
          <w:szCs w:val="24"/>
        </w:rPr>
        <w:t xml:space="preserve">, ενώ έχουμε και τους οκτώ εισηγητές </w:t>
      </w:r>
      <w:r w:rsidRPr="000249CE">
        <w:rPr>
          <w:rFonts w:eastAsia="Times New Roman"/>
          <w:szCs w:val="24"/>
        </w:rPr>
        <w:t xml:space="preserve">και </w:t>
      </w:r>
      <w:r>
        <w:rPr>
          <w:rFonts w:eastAsia="Times New Roman"/>
          <w:szCs w:val="24"/>
        </w:rPr>
        <w:t xml:space="preserve">τον Υπουργό </w:t>
      </w:r>
      <w:r w:rsidRPr="000249CE">
        <w:rPr>
          <w:rFonts w:eastAsia="Times New Roman"/>
          <w:szCs w:val="24"/>
        </w:rPr>
        <w:t xml:space="preserve">και </w:t>
      </w:r>
      <w:r>
        <w:rPr>
          <w:rFonts w:eastAsia="Times New Roman"/>
          <w:szCs w:val="24"/>
        </w:rPr>
        <w:t>τους Κοινοβουλευτικούς Εκπρόσωπους. Οπότε</w:t>
      </w:r>
      <w:r w:rsidRPr="000249CE">
        <w:rPr>
          <w:rFonts w:eastAsia="Times New Roman"/>
          <w:szCs w:val="24"/>
        </w:rPr>
        <w:t xml:space="preserve"> θα πάμε </w:t>
      </w:r>
      <w:r>
        <w:rPr>
          <w:rFonts w:eastAsia="Times New Roman"/>
          <w:szCs w:val="24"/>
        </w:rPr>
        <w:t>και</w:t>
      </w:r>
      <w:r>
        <w:rPr>
          <w:rFonts w:eastAsia="Times New Roman"/>
          <w:szCs w:val="24"/>
        </w:rPr>
        <w:t xml:space="preserve"> αύριο. Άρα, </w:t>
      </w:r>
      <w:r w:rsidRPr="000249CE">
        <w:rPr>
          <w:rFonts w:eastAsia="Times New Roman"/>
          <w:szCs w:val="24"/>
        </w:rPr>
        <w:t>αυτός δεν είναι λόγος</w:t>
      </w:r>
      <w:r>
        <w:rPr>
          <w:rFonts w:eastAsia="Times New Roman"/>
          <w:szCs w:val="24"/>
        </w:rPr>
        <w:t>.</w:t>
      </w:r>
    </w:p>
    <w:p w14:paraId="7098EC8E" w14:textId="77777777" w:rsidR="00971A45" w:rsidRDefault="00ED091D">
      <w:pPr>
        <w:spacing w:line="600" w:lineRule="auto"/>
        <w:ind w:firstLine="720"/>
        <w:jc w:val="both"/>
        <w:rPr>
          <w:rFonts w:eastAsia="Times New Roman"/>
          <w:szCs w:val="24"/>
        </w:rPr>
      </w:pPr>
      <w:r>
        <w:rPr>
          <w:rFonts w:eastAsia="Times New Roman"/>
          <w:szCs w:val="24"/>
        </w:rPr>
        <w:t>Όμως,</w:t>
      </w:r>
      <w:r w:rsidRPr="000249CE">
        <w:rPr>
          <w:rFonts w:eastAsia="Times New Roman"/>
          <w:szCs w:val="24"/>
        </w:rPr>
        <w:t xml:space="preserve"> </w:t>
      </w:r>
      <w:r>
        <w:rPr>
          <w:rFonts w:eastAsia="Times New Roman"/>
          <w:szCs w:val="24"/>
        </w:rPr>
        <w:t>τ</w:t>
      </w:r>
      <w:r w:rsidRPr="000249CE">
        <w:rPr>
          <w:rFonts w:eastAsia="Times New Roman"/>
          <w:szCs w:val="24"/>
        </w:rPr>
        <w:t>ο ζήτημα των τροπολογιών που κατατίθε</w:t>
      </w:r>
      <w:r>
        <w:rPr>
          <w:rFonts w:eastAsia="Times New Roman"/>
          <w:szCs w:val="24"/>
        </w:rPr>
        <w:t>ν</w:t>
      </w:r>
      <w:r w:rsidRPr="000249CE">
        <w:rPr>
          <w:rFonts w:eastAsia="Times New Roman"/>
          <w:szCs w:val="24"/>
        </w:rPr>
        <w:t>ται</w:t>
      </w:r>
      <w:r>
        <w:rPr>
          <w:rFonts w:eastAsia="Times New Roman"/>
          <w:szCs w:val="24"/>
        </w:rPr>
        <w:t>,</w:t>
      </w:r>
      <w:r w:rsidRPr="000249CE">
        <w:rPr>
          <w:rFonts w:eastAsia="Times New Roman"/>
          <w:szCs w:val="24"/>
        </w:rPr>
        <w:t xml:space="preserve"> παρά το </w:t>
      </w:r>
      <w:r>
        <w:rPr>
          <w:rFonts w:eastAsia="Times New Roman"/>
          <w:szCs w:val="24"/>
        </w:rPr>
        <w:t>Σ</w:t>
      </w:r>
      <w:r w:rsidRPr="000249CE">
        <w:rPr>
          <w:rFonts w:eastAsia="Times New Roman"/>
          <w:szCs w:val="24"/>
        </w:rPr>
        <w:t xml:space="preserve">ύνταγμα και τον </w:t>
      </w:r>
      <w:r>
        <w:rPr>
          <w:rFonts w:eastAsia="Times New Roman"/>
          <w:szCs w:val="24"/>
        </w:rPr>
        <w:t xml:space="preserve">Κανονισμό, </w:t>
      </w:r>
      <w:r w:rsidRPr="000249CE">
        <w:rPr>
          <w:rFonts w:eastAsia="Times New Roman"/>
          <w:szCs w:val="24"/>
        </w:rPr>
        <w:t xml:space="preserve">είναι ζήτημα </w:t>
      </w:r>
      <w:r>
        <w:rPr>
          <w:rFonts w:eastAsia="Times New Roman"/>
          <w:szCs w:val="24"/>
        </w:rPr>
        <w:t>σχέσης</w:t>
      </w:r>
      <w:r w:rsidRPr="000249CE">
        <w:rPr>
          <w:rFonts w:eastAsia="Times New Roman"/>
          <w:szCs w:val="24"/>
        </w:rPr>
        <w:t xml:space="preserve"> </w:t>
      </w:r>
      <w:r>
        <w:rPr>
          <w:rFonts w:eastAsia="Times New Roman"/>
          <w:szCs w:val="24"/>
        </w:rPr>
        <w:t>Κ</w:t>
      </w:r>
      <w:r w:rsidRPr="000249CE">
        <w:rPr>
          <w:rFonts w:eastAsia="Times New Roman"/>
          <w:szCs w:val="24"/>
        </w:rPr>
        <w:t>υβέρνησης και Βουλής</w:t>
      </w:r>
      <w:r>
        <w:rPr>
          <w:rFonts w:eastAsia="Times New Roman"/>
          <w:szCs w:val="24"/>
        </w:rPr>
        <w:t>.</w:t>
      </w:r>
      <w:r w:rsidRPr="000249CE">
        <w:rPr>
          <w:rFonts w:eastAsia="Times New Roman"/>
          <w:szCs w:val="24"/>
        </w:rPr>
        <w:t xml:space="preserve"> </w:t>
      </w:r>
      <w:r>
        <w:rPr>
          <w:rFonts w:eastAsia="Times New Roman"/>
          <w:szCs w:val="24"/>
        </w:rPr>
        <w:t>Η</w:t>
      </w:r>
      <w:r w:rsidRPr="000249CE">
        <w:rPr>
          <w:rFonts w:eastAsia="Times New Roman"/>
          <w:szCs w:val="24"/>
        </w:rPr>
        <w:t xml:space="preserve"> Βουλή ποιο</w:t>
      </w:r>
      <w:r>
        <w:rPr>
          <w:rFonts w:eastAsia="Times New Roman"/>
          <w:szCs w:val="24"/>
        </w:rPr>
        <w:t>ν</w:t>
      </w:r>
      <w:r w:rsidRPr="000249CE">
        <w:rPr>
          <w:rFonts w:eastAsia="Times New Roman"/>
          <w:szCs w:val="24"/>
        </w:rPr>
        <w:t xml:space="preserve"> τρόπο έχει </w:t>
      </w:r>
      <w:r>
        <w:rPr>
          <w:rFonts w:eastAsia="Times New Roman"/>
          <w:szCs w:val="24"/>
        </w:rPr>
        <w:t xml:space="preserve">για </w:t>
      </w:r>
      <w:r w:rsidRPr="000249CE">
        <w:rPr>
          <w:rFonts w:eastAsia="Times New Roman"/>
          <w:szCs w:val="24"/>
        </w:rPr>
        <w:t xml:space="preserve">να παίρνει </w:t>
      </w:r>
      <w:r>
        <w:rPr>
          <w:rFonts w:eastAsia="Times New Roman"/>
          <w:szCs w:val="24"/>
        </w:rPr>
        <w:t>αποφάσεις;</w:t>
      </w:r>
      <w:r w:rsidRPr="000249CE">
        <w:rPr>
          <w:rFonts w:eastAsia="Times New Roman"/>
          <w:szCs w:val="24"/>
        </w:rPr>
        <w:t xml:space="preserve"> </w:t>
      </w:r>
      <w:r>
        <w:rPr>
          <w:rFonts w:eastAsia="Times New Roman"/>
          <w:szCs w:val="24"/>
        </w:rPr>
        <w:t>Τ</w:t>
      </w:r>
      <w:r w:rsidRPr="000249CE">
        <w:rPr>
          <w:rFonts w:eastAsia="Times New Roman"/>
          <w:szCs w:val="24"/>
        </w:rPr>
        <w:t xml:space="preserve">η Διάσκεψη </w:t>
      </w:r>
      <w:r>
        <w:rPr>
          <w:rFonts w:eastAsia="Times New Roman"/>
          <w:szCs w:val="24"/>
        </w:rPr>
        <w:t>των Προέδρων. Ό</w:t>
      </w:r>
      <w:r w:rsidRPr="000249CE">
        <w:rPr>
          <w:rFonts w:eastAsia="Times New Roman"/>
          <w:szCs w:val="24"/>
        </w:rPr>
        <w:t xml:space="preserve">ταν στη </w:t>
      </w:r>
      <w:r w:rsidRPr="000249CE">
        <w:rPr>
          <w:rFonts w:eastAsia="Times New Roman"/>
          <w:szCs w:val="24"/>
        </w:rPr>
        <w:t>Διάσκεψη</w:t>
      </w:r>
      <w:r>
        <w:rPr>
          <w:rFonts w:eastAsia="Times New Roman"/>
          <w:szCs w:val="24"/>
        </w:rPr>
        <w:t>,</w:t>
      </w:r>
      <w:r w:rsidRPr="000249CE">
        <w:rPr>
          <w:rFonts w:eastAsia="Times New Roman"/>
          <w:szCs w:val="24"/>
        </w:rPr>
        <w:t xml:space="preserve"> με την παρότρυνση του ίδιου του Προέδρου</w:t>
      </w:r>
      <w:r>
        <w:rPr>
          <w:rFonts w:eastAsia="Times New Roman"/>
          <w:szCs w:val="24"/>
        </w:rPr>
        <w:t>,</w:t>
      </w:r>
      <w:r w:rsidRPr="000249CE">
        <w:rPr>
          <w:rFonts w:eastAsia="Times New Roman"/>
          <w:szCs w:val="24"/>
        </w:rPr>
        <w:t xml:space="preserve"> παίρνουμε </w:t>
      </w:r>
      <w:r>
        <w:rPr>
          <w:rFonts w:eastAsia="Times New Roman"/>
          <w:szCs w:val="24"/>
        </w:rPr>
        <w:t>μια</w:t>
      </w:r>
      <w:r w:rsidRPr="000249CE">
        <w:rPr>
          <w:rFonts w:eastAsia="Times New Roman"/>
          <w:szCs w:val="24"/>
        </w:rPr>
        <w:t xml:space="preserve"> απόφαση</w:t>
      </w:r>
      <w:r>
        <w:rPr>
          <w:rFonts w:eastAsia="Times New Roman"/>
          <w:szCs w:val="24"/>
        </w:rPr>
        <w:t>,</w:t>
      </w:r>
      <w:r w:rsidRPr="000249CE">
        <w:rPr>
          <w:rFonts w:eastAsia="Times New Roman"/>
          <w:szCs w:val="24"/>
        </w:rPr>
        <w:t xml:space="preserve"> </w:t>
      </w:r>
      <w:r>
        <w:rPr>
          <w:rFonts w:eastAsia="Times New Roman"/>
          <w:szCs w:val="24"/>
        </w:rPr>
        <w:t>όσοι λόγοι</w:t>
      </w:r>
      <w:r w:rsidRPr="000249CE">
        <w:rPr>
          <w:rFonts w:eastAsia="Times New Roman"/>
          <w:szCs w:val="24"/>
        </w:rPr>
        <w:t xml:space="preserve"> </w:t>
      </w:r>
      <w:r>
        <w:rPr>
          <w:rFonts w:eastAsia="Times New Roman"/>
          <w:szCs w:val="24"/>
        </w:rPr>
        <w:t xml:space="preserve">–ακόμα </w:t>
      </w:r>
      <w:r w:rsidRPr="000249CE">
        <w:rPr>
          <w:rFonts w:eastAsia="Times New Roman"/>
          <w:szCs w:val="24"/>
        </w:rPr>
        <w:t xml:space="preserve">και </w:t>
      </w:r>
      <w:r>
        <w:rPr>
          <w:rFonts w:eastAsia="Times New Roman"/>
          <w:szCs w:val="24"/>
        </w:rPr>
        <w:t>ευγενείς- κι αν</w:t>
      </w:r>
      <w:r w:rsidRPr="000249CE">
        <w:rPr>
          <w:rFonts w:eastAsia="Times New Roman"/>
          <w:szCs w:val="24"/>
        </w:rPr>
        <w:t xml:space="preserve"> υπάρχουν</w:t>
      </w:r>
      <w:r>
        <w:rPr>
          <w:rFonts w:eastAsia="Times New Roman"/>
          <w:szCs w:val="24"/>
        </w:rPr>
        <w:t>,</w:t>
      </w:r>
      <w:r w:rsidRPr="000249CE">
        <w:rPr>
          <w:rFonts w:eastAsia="Times New Roman"/>
          <w:szCs w:val="24"/>
        </w:rPr>
        <w:t xml:space="preserve"> πρέπει </w:t>
      </w:r>
      <w:r>
        <w:rPr>
          <w:rFonts w:eastAsia="Times New Roman"/>
          <w:szCs w:val="24"/>
        </w:rPr>
        <w:t xml:space="preserve">να παρακαμφθούν. </w:t>
      </w:r>
      <w:r>
        <w:rPr>
          <w:rFonts w:eastAsia="Times New Roman"/>
          <w:szCs w:val="24"/>
        </w:rPr>
        <w:t>Δ</w:t>
      </w:r>
      <w:r w:rsidRPr="000249CE">
        <w:rPr>
          <w:rFonts w:eastAsia="Times New Roman"/>
          <w:szCs w:val="24"/>
        </w:rPr>
        <w:t>εν λέω ότι κάν</w:t>
      </w:r>
      <w:r>
        <w:rPr>
          <w:rFonts w:eastAsia="Times New Roman"/>
          <w:szCs w:val="24"/>
        </w:rPr>
        <w:t>α</w:t>
      </w:r>
      <w:r w:rsidRPr="000249CE">
        <w:rPr>
          <w:rFonts w:eastAsia="Times New Roman"/>
          <w:szCs w:val="24"/>
        </w:rPr>
        <w:t>τε κάτι πονηρό</w:t>
      </w:r>
      <w:r>
        <w:rPr>
          <w:rFonts w:eastAsia="Times New Roman"/>
          <w:szCs w:val="24"/>
        </w:rPr>
        <w:t xml:space="preserve"> –προς Θεού-, αλλά </w:t>
      </w:r>
      <w:r w:rsidRPr="000249CE">
        <w:rPr>
          <w:rFonts w:eastAsia="Times New Roman"/>
          <w:szCs w:val="24"/>
        </w:rPr>
        <w:t>λέω ότι αυτό το πράγμα είναι ασυγχώρητο και δεν μας επιτρέπε</w:t>
      </w:r>
      <w:r w:rsidRPr="000249CE">
        <w:rPr>
          <w:rFonts w:eastAsia="Times New Roman"/>
          <w:szCs w:val="24"/>
        </w:rPr>
        <w:t>ι να δουλέψουμε</w:t>
      </w:r>
      <w:r>
        <w:rPr>
          <w:rFonts w:eastAsia="Times New Roman"/>
          <w:szCs w:val="24"/>
        </w:rPr>
        <w:t>.</w:t>
      </w:r>
      <w:r w:rsidRPr="000249CE">
        <w:rPr>
          <w:rFonts w:eastAsia="Times New Roman"/>
          <w:szCs w:val="24"/>
        </w:rPr>
        <w:t xml:space="preserve"> </w:t>
      </w:r>
      <w:r>
        <w:rPr>
          <w:rFonts w:eastAsia="Times New Roman"/>
          <w:szCs w:val="24"/>
        </w:rPr>
        <w:t>Α</w:t>
      </w:r>
      <w:r w:rsidRPr="000249CE">
        <w:rPr>
          <w:rFonts w:eastAsia="Times New Roman"/>
          <w:szCs w:val="24"/>
        </w:rPr>
        <w:t xml:space="preserve">φήστε να εφαρμοστεί </w:t>
      </w:r>
      <w:r>
        <w:rPr>
          <w:rFonts w:eastAsia="Times New Roman"/>
          <w:szCs w:val="24"/>
        </w:rPr>
        <w:t>η</w:t>
      </w:r>
      <w:r w:rsidRPr="000249CE">
        <w:rPr>
          <w:rFonts w:eastAsia="Times New Roman"/>
          <w:szCs w:val="24"/>
        </w:rPr>
        <w:t xml:space="preserve"> απόφαση της Διάσκεψης των </w:t>
      </w:r>
      <w:r>
        <w:rPr>
          <w:rFonts w:eastAsia="Times New Roman"/>
          <w:szCs w:val="24"/>
        </w:rPr>
        <w:t>Προέδρων. Α</w:t>
      </w:r>
      <w:r w:rsidRPr="000249CE">
        <w:rPr>
          <w:rFonts w:eastAsia="Times New Roman"/>
          <w:szCs w:val="24"/>
        </w:rPr>
        <w:t>ύριο έχει άλλο σχέδιο νόμου και την Πέμπτη</w:t>
      </w:r>
      <w:r>
        <w:rPr>
          <w:rFonts w:eastAsia="Times New Roman"/>
          <w:szCs w:val="24"/>
        </w:rPr>
        <w:t xml:space="preserve"> ακόμη ένα.</w:t>
      </w:r>
      <w:r>
        <w:rPr>
          <w:rFonts w:eastAsia="Times New Roman"/>
          <w:szCs w:val="24"/>
        </w:rPr>
        <w:t xml:space="preserve"> Μπορούν </w:t>
      </w:r>
      <w:r>
        <w:rPr>
          <w:rFonts w:eastAsia="Times New Roman"/>
          <w:szCs w:val="24"/>
        </w:rPr>
        <w:t xml:space="preserve">άνετα </w:t>
      </w:r>
      <w:r>
        <w:rPr>
          <w:rFonts w:eastAsia="Times New Roman"/>
          <w:szCs w:val="24"/>
        </w:rPr>
        <w:t>να έρθουν οι τροπολογίες εκεί. Γ</w:t>
      </w:r>
      <w:r w:rsidRPr="000249CE">
        <w:rPr>
          <w:rFonts w:eastAsia="Times New Roman"/>
          <w:szCs w:val="24"/>
        </w:rPr>
        <w:t>ιατί</w:t>
      </w:r>
      <w:r>
        <w:rPr>
          <w:rFonts w:eastAsia="Times New Roman"/>
          <w:szCs w:val="24"/>
        </w:rPr>
        <w:t xml:space="preserve"> επιμένετε </w:t>
      </w:r>
      <w:r w:rsidRPr="000249CE">
        <w:rPr>
          <w:rFonts w:eastAsia="Times New Roman"/>
          <w:szCs w:val="24"/>
        </w:rPr>
        <w:t>σήμερα</w:t>
      </w:r>
      <w:r>
        <w:rPr>
          <w:rFonts w:eastAsia="Times New Roman"/>
          <w:szCs w:val="24"/>
        </w:rPr>
        <w:t>; Δ</w:t>
      </w:r>
      <w:r w:rsidRPr="000249CE">
        <w:rPr>
          <w:rFonts w:eastAsia="Times New Roman"/>
          <w:szCs w:val="24"/>
        </w:rPr>
        <w:t>εν έχετε λόγο</w:t>
      </w:r>
      <w:r>
        <w:rPr>
          <w:rFonts w:eastAsia="Times New Roman"/>
          <w:szCs w:val="24"/>
        </w:rPr>
        <w:t>.</w:t>
      </w:r>
    </w:p>
    <w:p w14:paraId="7098EC8F"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Δεν νομίζω ότι αυτό διευ</w:t>
      </w:r>
      <w:r>
        <w:rPr>
          <w:rFonts w:eastAsia="Times New Roman"/>
          <w:szCs w:val="24"/>
        </w:rPr>
        <w:t>κολύνει κανέναν.</w:t>
      </w:r>
    </w:p>
    <w:p w14:paraId="7098EC90" w14:textId="77777777" w:rsidR="00971A45" w:rsidRDefault="00ED091D">
      <w:pPr>
        <w:spacing w:line="600" w:lineRule="auto"/>
        <w:ind w:firstLine="720"/>
        <w:jc w:val="both"/>
        <w:rPr>
          <w:rFonts w:eastAsia="Times New Roman"/>
          <w:szCs w:val="24"/>
        </w:rPr>
      </w:pPr>
      <w:r w:rsidRPr="00E00DEC">
        <w:rPr>
          <w:rFonts w:eastAsia="Times New Roman"/>
          <w:b/>
          <w:szCs w:val="24"/>
        </w:rPr>
        <w:lastRenderedPageBreak/>
        <w:t xml:space="preserve">ΠΡΟΕΔΡΕΥΩΝ (Δημήτριος </w:t>
      </w:r>
      <w:proofErr w:type="spellStart"/>
      <w:r w:rsidRPr="00E00DEC">
        <w:rPr>
          <w:rFonts w:eastAsia="Times New Roman"/>
          <w:b/>
          <w:szCs w:val="24"/>
        </w:rPr>
        <w:t>Κρεμαστινός</w:t>
      </w:r>
      <w:proofErr w:type="spellEnd"/>
      <w:r w:rsidRPr="00E00DEC">
        <w:rPr>
          <w:rFonts w:eastAsia="Times New Roman"/>
          <w:b/>
          <w:szCs w:val="24"/>
        </w:rPr>
        <w:t>):</w:t>
      </w:r>
      <w:r>
        <w:rPr>
          <w:rFonts w:eastAsia="Times New Roman"/>
          <w:szCs w:val="24"/>
        </w:rPr>
        <w:t xml:space="preserve"> Κύριε Υπουργέ, επιμένετε στις τροπολογίες; </w:t>
      </w:r>
    </w:p>
    <w:p w14:paraId="7098EC91" w14:textId="77777777" w:rsidR="00971A45" w:rsidRDefault="00ED091D">
      <w:pPr>
        <w:spacing w:line="600" w:lineRule="auto"/>
        <w:ind w:firstLine="720"/>
        <w:jc w:val="both"/>
        <w:rPr>
          <w:rFonts w:eastAsia="Times New Roman"/>
          <w:szCs w:val="24"/>
        </w:rPr>
      </w:pPr>
      <w:r w:rsidRPr="0032047D">
        <w:rPr>
          <w:rFonts w:eastAsia="Times New Roman"/>
          <w:b/>
          <w:szCs w:val="24"/>
        </w:rPr>
        <w:t xml:space="preserve">ΑΝΔΡΕΑΣ ΞΑΝΘΟΣ (Υπουργός Υγείας): </w:t>
      </w:r>
      <w:r>
        <w:rPr>
          <w:rFonts w:eastAsia="Times New Roman"/>
          <w:szCs w:val="24"/>
        </w:rPr>
        <w:t xml:space="preserve">Μάλιστα, κύριε Πρόεδρε. </w:t>
      </w:r>
    </w:p>
    <w:p w14:paraId="7098EC92" w14:textId="77777777" w:rsidR="00971A45" w:rsidRDefault="00ED091D">
      <w:pPr>
        <w:spacing w:line="600" w:lineRule="auto"/>
        <w:ind w:firstLine="720"/>
        <w:jc w:val="both"/>
        <w:rPr>
          <w:rFonts w:eastAsia="Times New Roman"/>
          <w:szCs w:val="24"/>
        </w:rPr>
      </w:pPr>
      <w:r w:rsidRPr="00E00DEC">
        <w:rPr>
          <w:rFonts w:eastAsia="Times New Roman"/>
          <w:b/>
          <w:szCs w:val="24"/>
        </w:rPr>
        <w:t xml:space="preserve">ΠΡΟΕΔΡΕΥΩΝ (Δημήτριος </w:t>
      </w:r>
      <w:proofErr w:type="spellStart"/>
      <w:r w:rsidRPr="00E00DEC">
        <w:rPr>
          <w:rFonts w:eastAsia="Times New Roman"/>
          <w:b/>
          <w:szCs w:val="24"/>
        </w:rPr>
        <w:t>Κρεμαστινός</w:t>
      </w:r>
      <w:proofErr w:type="spellEnd"/>
      <w:r w:rsidRPr="00E00DEC">
        <w:rPr>
          <w:rFonts w:eastAsia="Times New Roman"/>
          <w:b/>
          <w:szCs w:val="24"/>
        </w:rPr>
        <w:t>):</w:t>
      </w:r>
      <w:r>
        <w:rPr>
          <w:rFonts w:eastAsia="Times New Roman"/>
          <w:szCs w:val="24"/>
        </w:rPr>
        <w:t xml:space="preserve"> Κοιτάξτε, επειδή είναι θέμα που αφορά τη Διάσκεψη των Προέδρων κ</w:t>
      </w:r>
      <w:r>
        <w:rPr>
          <w:rFonts w:eastAsia="Times New Roman"/>
          <w:szCs w:val="24"/>
        </w:rPr>
        <w:t xml:space="preserve">αι κοιτάζω και τον Κανονισμό της Βουλής </w:t>
      </w:r>
      <w:r w:rsidRPr="000249CE">
        <w:rPr>
          <w:rFonts w:eastAsia="Times New Roman"/>
          <w:szCs w:val="24"/>
        </w:rPr>
        <w:t>και δεν είναι σαφής</w:t>
      </w:r>
      <w:r>
        <w:rPr>
          <w:rFonts w:eastAsia="Times New Roman"/>
          <w:szCs w:val="24"/>
        </w:rPr>
        <w:t>,</w:t>
      </w:r>
      <w:r w:rsidRPr="000249CE">
        <w:rPr>
          <w:rFonts w:eastAsia="Times New Roman"/>
          <w:szCs w:val="24"/>
        </w:rPr>
        <w:t xml:space="preserve"> </w:t>
      </w:r>
      <w:r>
        <w:rPr>
          <w:rFonts w:eastAsia="Times New Roman"/>
          <w:szCs w:val="24"/>
        </w:rPr>
        <w:t>δ</w:t>
      </w:r>
      <w:r w:rsidRPr="000249CE">
        <w:rPr>
          <w:rFonts w:eastAsia="Times New Roman"/>
          <w:szCs w:val="24"/>
        </w:rPr>
        <w:t xml:space="preserve">ηλαδή </w:t>
      </w:r>
      <w:r>
        <w:rPr>
          <w:rFonts w:eastAsia="Times New Roman"/>
          <w:szCs w:val="24"/>
        </w:rPr>
        <w:t>δεν</w:t>
      </w:r>
      <w:r w:rsidRPr="000249CE">
        <w:rPr>
          <w:rFonts w:eastAsia="Times New Roman"/>
          <w:szCs w:val="24"/>
        </w:rPr>
        <w:t xml:space="preserve"> αναφέρει </w:t>
      </w:r>
      <w:r>
        <w:rPr>
          <w:rFonts w:eastAsia="Times New Roman"/>
          <w:szCs w:val="24"/>
        </w:rPr>
        <w:t xml:space="preserve">τι </w:t>
      </w:r>
      <w:r w:rsidRPr="000249CE">
        <w:rPr>
          <w:rFonts w:eastAsia="Times New Roman"/>
          <w:szCs w:val="24"/>
        </w:rPr>
        <w:t xml:space="preserve">ακριβώς θα πρέπει να γίνει </w:t>
      </w:r>
      <w:r>
        <w:rPr>
          <w:rFonts w:eastAsia="Times New Roman"/>
          <w:szCs w:val="24"/>
        </w:rPr>
        <w:t xml:space="preserve">–δείτε το και εσείς που είστε νομικός-, θα </w:t>
      </w:r>
      <w:r w:rsidRPr="000249CE">
        <w:rPr>
          <w:rFonts w:eastAsia="Times New Roman"/>
          <w:szCs w:val="24"/>
        </w:rPr>
        <w:t xml:space="preserve">μου επιτρέψετε να κάνω </w:t>
      </w:r>
      <w:r>
        <w:rPr>
          <w:rFonts w:eastAsia="Times New Roman"/>
          <w:szCs w:val="24"/>
        </w:rPr>
        <w:t xml:space="preserve">μια συνδιάσκεψη με τον Πρόεδρο για </w:t>
      </w:r>
      <w:r w:rsidRPr="000249CE">
        <w:rPr>
          <w:rFonts w:eastAsia="Times New Roman"/>
          <w:szCs w:val="24"/>
        </w:rPr>
        <w:t>το θέμα αυτό</w:t>
      </w:r>
      <w:r>
        <w:rPr>
          <w:rFonts w:eastAsia="Times New Roman"/>
          <w:szCs w:val="24"/>
        </w:rPr>
        <w:t>.</w:t>
      </w:r>
    </w:p>
    <w:p w14:paraId="7098EC93" w14:textId="77777777" w:rsidR="00971A45" w:rsidRDefault="00ED091D">
      <w:pPr>
        <w:spacing w:line="600" w:lineRule="auto"/>
        <w:ind w:firstLine="720"/>
        <w:jc w:val="both"/>
        <w:rPr>
          <w:rFonts w:eastAsia="Times New Roman" w:cs="Times New Roman"/>
          <w:b/>
          <w:szCs w:val="24"/>
        </w:rPr>
      </w:pPr>
      <w:r w:rsidRPr="006143A6">
        <w:rPr>
          <w:rFonts w:eastAsia="Times New Roman" w:cs="Times New Roman"/>
          <w:b/>
          <w:szCs w:val="24"/>
        </w:rPr>
        <w:t>ΑΝΔΡΕΑΣ ΛΟΒΕΡΔΟΣ:</w:t>
      </w:r>
      <w:r>
        <w:rPr>
          <w:rFonts w:eastAsia="Times New Roman" w:cs="Times New Roman"/>
          <w:b/>
          <w:szCs w:val="24"/>
        </w:rPr>
        <w:t xml:space="preserve"> </w:t>
      </w:r>
      <w:r>
        <w:rPr>
          <w:rFonts w:eastAsia="Times New Roman"/>
          <w:szCs w:val="24"/>
        </w:rPr>
        <w:t xml:space="preserve">Και να σας πει η Γραμματεία το άρθρο του Συντάγματος. </w:t>
      </w:r>
    </w:p>
    <w:p w14:paraId="7098EC94" w14:textId="77777777" w:rsidR="00971A45" w:rsidRDefault="00ED091D">
      <w:pPr>
        <w:spacing w:line="600" w:lineRule="auto"/>
        <w:ind w:firstLine="720"/>
        <w:jc w:val="both"/>
        <w:rPr>
          <w:rFonts w:eastAsia="Times New Roman"/>
          <w:szCs w:val="24"/>
        </w:rPr>
      </w:pPr>
      <w:r w:rsidRPr="00511138">
        <w:rPr>
          <w:rFonts w:eastAsia="Times New Roman"/>
          <w:b/>
          <w:szCs w:val="24"/>
        </w:rPr>
        <w:t>ΕΛΕΝΗ ΖΑΡΟΥΛΙΑ:</w:t>
      </w:r>
      <w:r>
        <w:rPr>
          <w:rFonts w:eastAsia="Times New Roman"/>
          <w:szCs w:val="24"/>
        </w:rPr>
        <w:t xml:space="preserve"> Να τηρείτε τις αποφάσεις που παίρνετε. </w:t>
      </w:r>
    </w:p>
    <w:p w14:paraId="7098EC95" w14:textId="77777777" w:rsidR="00971A45" w:rsidRDefault="00ED091D">
      <w:pPr>
        <w:spacing w:line="600" w:lineRule="auto"/>
        <w:ind w:firstLine="720"/>
        <w:jc w:val="both"/>
        <w:rPr>
          <w:rFonts w:eastAsia="Times New Roman"/>
          <w:szCs w:val="24"/>
        </w:rPr>
      </w:pPr>
      <w:r w:rsidRPr="00511138">
        <w:rPr>
          <w:rFonts w:eastAsia="Times New Roman"/>
          <w:b/>
          <w:szCs w:val="24"/>
        </w:rPr>
        <w:t xml:space="preserve">ΠΡΟΕΔΡΕΥΩΝ (Δημήτριος </w:t>
      </w:r>
      <w:proofErr w:type="spellStart"/>
      <w:r w:rsidRPr="00511138">
        <w:rPr>
          <w:rFonts w:eastAsia="Times New Roman"/>
          <w:b/>
          <w:szCs w:val="24"/>
        </w:rPr>
        <w:t>Κρεμαστινός</w:t>
      </w:r>
      <w:proofErr w:type="spellEnd"/>
      <w:r w:rsidRPr="00511138">
        <w:rPr>
          <w:rFonts w:eastAsia="Times New Roman"/>
          <w:b/>
          <w:szCs w:val="24"/>
        </w:rPr>
        <w:t>):</w:t>
      </w:r>
      <w:r>
        <w:rPr>
          <w:rFonts w:eastAsia="Times New Roman"/>
          <w:szCs w:val="24"/>
        </w:rPr>
        <w:t xml:space="preserve"> Κυρία </w:t>
      </w:r>
      <w:proofErr w:type="spellStart"/>
      <w:r>
        <w:rPr>
          <w:rFonts w:eastAsia="Times New Roman"/>
          <w:szCs w:val="24"/>
        </w:rPr>
        <w:t>Ζ</w:t>
      </w:r>
      <w:r w:rsidRPr="000249CE">
        <w:rPr>
          <w:rFonts w:eastAsia="Times New Roman"/>
          <w:szCs w:val="24"/>
        </w:rPr>
        <w:t>αρούλια</w:t>
      </w:r>
      <w:proofErr w:type="spellEnd"/>
      <w:r>
        <w:rPr>
          <w:rFonts w:eastAsia="Times New Roman"/>
          <w:szCs w:val="24"/>
        </w:rPr>
        <w:t>, μη μιλάτε. Εάν θέλετε να σας δώσω τον λόγο, να σας τον δώσω, αλλά να μη μιλάμε</w:t>
      </w:r>
      <w:r w:rsidRPr="00C64121">
        <w:rPr>
          <w:rFonts w:eastAsia="Times New Roman"/>
          <w:szCs w:val="24"/>
        </w:rPr>
        <w:t xml:space="preserve"> </w:t>
      </w:r>
      <w:r>
        <w:rPr>
          <w:rFonts w:eastAsia="Times New Roman"/>
          <w:szCs w:val="24"/>
        </w:rPr>
        <w:t>έτσι.</w:t>
      </w:r>
    </w:p>
    <w:p w14:paraId="7098EC96" w14:textId="77777777" w:rsidR="00971A45" w:rsidRDefault="00ED091D">
      <w:pPr>
        <w:spacing w:line="600" w:lineRule="auto"/>
        <w:ind w:firstLine="720"/>
        <w:jc w:val="both"/>
        <w:rPr>
          <w:rFonts w:eastAsia="Times New Roman"/>
          <w:szCs w:val="24"/>
        </w:rPr>
      </w:pPr>
      <w:r w:rsidRPr="00511138">
        <w:rPr>
          <w:rFonts w:eastAsia="Times New Roman"/>
          <w:b/>
          <w:szCs w:val="24"/>
        </w:rPr>
        <w:t>ΕΛΕΝΗ ΖΑ</w:t>
      </w:r>
      <w:r w:rsidRPr="00511138">
        <w:rPr>
          <w:rFonts w:eastAsia="Times New Roman"/>
          <w:b/>
          <w:szCs w:val="24"/>
        </w:rPr>
        <w:t>ΡΟΥΛΙΑ:</w:t>
      </w:r>
      <w:r>
        <w:rPr>
          <w:rFonts w:eastAsia="Times New Roman"/>
          <w:szCs w:val="24"/>
        </w:rPr>
        <w:t xml:space="preserve"> Εσείς τις παίρνετε τις αποφάσεις.</w:t>
      </w:r>
    </w:p>
    <w:p w14:paraId="7098EC97" w14:textId="77777777" w:rsidR="00971A45" w:rsidRDefault="00ED091D">
      <w:pPr>
        <w:spacing w:line="600" w:lineRule="auto"/>
        <w:ind w:firstLine="720"/>
        <w:jc w:val="both"/>
        <w:rPr>
          <w:rFonts w:eastAsia="Times New Roman"/>
          <w:szCs w:val="24"/>
        </w:rPr>
      </w:pPr>
      <w:r w:rsidRPr="00F854AB">
        <w:rPr>
          <w:rFonts w:eastAsia="Times New Roman"/>
          <w:b/>
          <w:szCs w:val="24"/>
        </w:rPr>
        <w:lastRenderedPageBreak/>
        <w:t xml:space="preserve">ΑΘΑΝΑΣΙΟΣ ΠΑΦΙΛΗΣ: </w:t>
      </w:r>
      <w:r>
        <w:rPr>
          <w:rFonts w:eastAsia="Times New Roman"/>
          <w:szCs w:val="24"/>
        </w:rPr>
        <w:t>Κύριε Πρόεδρε, θα μπορούσα να έχω τον λόγο;</w:t>
      </w:r>
    </w:p>
    <w:p w14:paraId="7098EC98" w14:textId="77777777" w:rsidR="00971A45" w:rsidRDefault="00ED091D">
      <w:pPr>
        <w:spacing w:line="600" w:lineRule="auto"/>
        <w:ind w:firstLine="720"/>
        <w:jc w:val="both"/>
        <w:rPr>
          <w:rFonts w:eastAsia="Times New Roman"/>
          <w:szCs w:val="24"/>
        </w:rPr>
      </w:pPr>
      <w:r w:rsidRPr="00F854AB">
        <w:rPr>
          <w:rFonts w:eastAsia="Times New Roman"/>
          <w:b/>
          <w:szCs w:val="24"/>
        </w:rPr>
        <w:t xml:space="preserve">ΠΡΟΕΔΡΕΥΩΝ (Δημήτριος </w:t>
      </w:r>
      <w:proofErr w:type="spellStart"/>
      <w:r w:rsidRPr="00F854AB">
        <w:rPr>
          <w:rFonts w:eastAsia="Times New Roman"/>
          <w:b/>
          <w:szCs w:val="24"/>
        </w:rPr>
        <w:t>Κρεμαστινός</w:t>
      </w:r>
      <w:proofErr w:type="spellEnd"/>
      <w:r w:rsidRPr="00F854AB">
        <w:rPr>
          <w:rFonts w:eastAsia="Times New Roman"/>
          <w:b/>
          <w:szCs w:val="24"/>
        </w:rPr>
        <w:t>):</w:t>
      </w:r>
      <w:r>
        <w:rPr>
          <w:rFonts w:eastAsia="Times New Roman"/>
          <w:szCs w:val="24"/>
        </w:rPr>
        <w:t xml:space="preserve"> Ορίστε, κύριε </w:t>
      </w:r>
      <w:proofErr w:type="spellStart"/>
      <w:r>
        <w:rPr>
          <w:rFonts w:eastAsia="Times New Roman"/>
          <w:szCs w:val="24"/>
        </w:rPr>
        <w:t>Παφίλη</w:t>
      </w:r>
      <w:proofErr w:type="spellEnd"/>
      <w:r>
        <w:rPr>
          <w:rFonts w:eastAsia="Times New Roman"/>
          <w:szCs w:val="24"/>
        </w:rPr>
        <w:t xml:space="preserve">, έχετε τον λόγο. </w:t>
      </w:r>
    </w:p>
    <w:p w14:paraId="7098EC99" w14:textId="77777777" w:rsidR="00971A45" w:rsidRDefault="00ED091D">
      <w:pPr>
        <w:spacing w:line="600" w:lineRule="auto"/>
        <w:ind w:firstLine="720"/>
        <w:jc w:val="both"/>
        <w:rPr>
          <w:rFonts w:eastAsia="Times New Roman"/>
          <w:szCs w:val="24"/>
        </w:rPr>
      </w:pPr>
      <w:r w:rsidRPr="00F854AB">
        <w:rPr>
          <w:rFonts w:eastAsia="Times New Roman"/>
          <w:b/>
          <w:szCs w:val="24"/>
        </w:rPr>
        <w:t>ΑΘΑΝΑΣΙΟΣ ΠΑΦΙΛΗΣ:</w:t>
      </w:r>
      <w:r w:rsidRPr="00F854AB">
        <w:rPr>
          <w:rFonts w:eastAsia="Times New Roman"/>
          <w:szCs w:val="24"/>
        </w:rPr>
        <w:t xml:space="preserve"> </w:t>
      </w:r>
      <w:r>
        <w:rPr>
          <w:rFonts w:eastAsia="Times New Roman"/>
          <w:szCs w:val="24"/>
        </w:rPr>
        <w:t>Επειδή και εσείς ήσασταν στη Διάσκεψη των Προέδρων, η από</w:t>
      </w:r>
      <w:r>
        <w:rPr>
          <w:rFonts w:eastAsia="Times New Roman"/>
          <w:szCs w:val="24"/>
        </w:rPr>
        <w:t xml:space="preserve">φαση </w:t>
      </w:r>
      <w:r w:rsidRPr="000249CE">
        <w:rPr>
          <w:rFonts w:eastAsia="Times New Roman"/>
          <w:szCs w:val="24"/>
        </w:rPr>
        <w:t>ήταν σαφής</w:t>
      </w:r>
      <w:r>
        <w:rPr>
          <w:rFonts w:eastAsia="Times New Roman"/>
          <w:szCs w:val="24"/>
        </w:rPr>
        <w:t>: όλες οι τροπολογίες</w:t>
      </w:r>
      <w:r w:rsidRPr="000249CE">
        <w:rPr>
          <w:rFonts w:eastAsia="Times New Roman"/>
          <w:szCs w:val="24"/>
        </w:rPr>
        <w:t xml:space="preserve"> να κατατεθούν πριν την έναρξη της συζήτησης</w:t>
      </w:r>
      <w:r>
        <w:rPr>
          <w:rFonts w:eastAsia="Times New Roman"/>
          <w:szCs w:val="24"/>
        </w:rPr>
        <w:t>.</w:t>
      </w:r>
      <w:r w:rsidRPr="000249CE">
        <w:rPr>
          <w:rFonts w:eastAsia="Times New Roman"/>
          <w:szCs w:val="24"/>
        </w:rPr>
        <w:t xml:space="preserve"> </w:t>
      </w:r>
      <w:r>
        <w:rPr>
          <w:rFonts w:eastAsia="Times New Roman"/>
          <w:szCs w:val="24"/>
        </w:rPr>
        <w:t>Ν</w:t>
      </w:r>
      <w:r w:rsidRPr="000249CE">
        <w:rPr>
          <w:rFonts w:eastAsia="Times New Roman"/>
          <w:szCs w:val="24"/>
        </w:rPr>
        <w:t xml:space="preserve">αι ή </w:t>
      </w:r>
      <w:r>
        <w:rPr>
          <w:rFonts w:eastAsia="Times New Roman"/>
          <w:szCs w:val="24"/>
        </w:rPr>
        <w:t>όχι; Υ</w:t>
      </w:r>
      <w:r w:rsidRPr="000249CE">
        <w:rPr>
          <w:rFonts w:eastAsia="Times New Roman"/>
          <w:szCs w:val="24"/>
        </w:rPr>
        <w:t xml:space="preserve">πήρξε αυτή </w:t>
      </w:r>
      <w:r>
        <w:rPr>
          <w:rFonts w:eastAsia="Times New Roman"/>
          <w:szCs w:val="24"/>
        </w:rPr>
        <w:t>η</w:t>
      </w:r>
      <w:r w:rsidRPr="000249CE">
        <w:rPr>
          <w:rFonts w:eastAsia="Times New Roman"/>
          <w:szCs w:val="24"/>
        </w:rPr>
        <w:t xml:space="preserve"> απόφαση</w:t>
      </w:r>
      <w:r>
        <w:rPr>
          <w:rFonts w:eastAsia="Times New Roman"/>
          <w:szCs w:val="24"/>
        </w:rPr>
        <w:t>;</w:t>
      </w:r>
      <w:r w:rsidRPr="000249CE">
        <w:rPr>
          <w:rFonts w:eastAsia="Times New Roman"/>
          <w:szCs w:val="24"/>
        </w:rPr>
        <w:t xml:space="preserve"> </w:t>
      </w:r>
      <w:r>
        <w:rPr>
          <w:rFonts w:eastAsia="Times New Roman"/>
          <w:szCs w:val="24"/>
        </w:rPr>
        <w:t>Την</w:t>
      </w:r>
      <w:r w:rsidRPr="000249CE">
        <w:rPr>
          <w:rFonts w:eastAsia="Times New Roman"/>
          <w:szCs w:val="24"/>
        </w:rPr>
        <w:t xml:space="preserve"> επιβεβαιώνετ</w:t>
      </w:r>
      <w:r>
        <w:rPr>
          <w:rFonts w:eastAsia="Times New Roman"/>
          <w:szCs w:val="24"/>
        </w:rPr>
        <w:t>ε.</w:t>
      </w:r>
      <w:r w:rsidRPr="000249CE">
        <w:rPr>
          <w:rFonts w:eastAsia="Times New Roman"/>
          <w:szCs w:val="24"/>
        </w:rPr>
        <w:t xml:space="preserve"> Τότε γιατί αλλάζει κάθε φορά</w:t>
      </w:r>
      <w:r>
        <w:rPr>
          <w:rFonts w:eastAsia="Times New Roman"/>
          <w:szCs w:val="24"/>
        </w:rPr>
        <w:t>;</w:t>
      </w:r>
      <w:r w:rsidRPr="000249CE">
        <w:rPr>
          <w:rFonts w:eastAsia="Times New Roman"/>
          <w:szCs w:val="24"/>
        </w:rPr>
        <w:t xml:space="preserve"> </w:t>
      </w:r>
      <w:r>
        <w:rPr>
          <w:rFonts w:eastAsia="Times New Roman"/>
          <w:szCs w:val="24"/>
        </w:rPr>
        <w:t>Τ</w:t>
      </w:r>
      <w:r w:rsidRPr="000249CE">
        <w:rPr>
          <w:rFonts w:eastAsia="Times New Roman"/>
          <w:szCs w:val="24"/>
        </w:rPr>
        <w:t>ι είναι αυτό το πράγμα</w:t>
      </w:r>
      <w:r>
        <w:rPr>
          <w:rFonts w:eastAsia="Times New Roman"/>
          <w:szCs w:val="24"/>
        </w:rPr>
        <w:t xml:space="preserve"> συνέχεια;</w:t>
      </w:r>
    </w:p>
    <w:p w14:paraId="7098EC9A" w14:textId="77777777" w:rsidR="00971A45" w:rsidRDefault="00ED091D">
      <w:pPr>
        <w:spacing w:line="600" w:lineRule="auto"/>
        <w:ind w:firstLine="720"/>
        <w:jc w:val="both"/>
        <w:rPr>
          <w:rFonts w:eastAsia="Times New Roman"/>
          <w:szCs w:val="24"/>
        </w:rPr>
      </w:pPr>
      <w:r w:rsidRPr="006757EB">
        <w:rPr>
          <w:rFonts w:eastAsia="Times New Roman"/>
          <w:b/>
          <w:szCs w:val="24"/>
        </w:rPr>
        <w:t xml:space="preserve">ΠΡΟΕΔΡΕΥΩΝ (Δημήτριος </w:t>
      </w:r>
      <w:proofErr w:type="spellStart"/>
      <w:r w:rsidRPr="006757EB">
        <w:rPr>
          <w:rFonts w:eastAsia="Times New Roman"/>
          <w:b/>
          <w:szCs w:val="24"/>
        </w:rPr>
        <w:t>Κρεμαστινός</w:t>
      </w:r>
      <w:proofErr w:type="spellEnd"/>
      <w:r w:rsidRPr="006757EB">
        <w:rPr>
          <w:rFonts w:eastAsia="Times New Roman"/>
          <w:b/>
          <w:szCs w:val="24"/>
        </w:rPr>
        <w:t>):</w:t>
      </w:r>
      <w:r>
        <w:rPr>
          <w:rFonts w:eastAsia="Times New Roman"/>
          <w:szCs w:val="24"/>
        </w:rPr>
        <w:t xml:space="preserve"> Τ</w:t>
      </w:r>
      <w:r w:rsidRPr="000249CE">
        <w:rPr>
          <w:rFonts w:eastAsia="Times New Roman"/>
          <w:szCs w:val="24"/>
        </w:rPr>
        <w:t xml:space="preserve">ο θέμα </w:t>
      </w:r>
      <w:r>
        <w:rPr>
          <w:rFonts w:eastAsia="Times New Roman"/>
          <w:szCs w:val="24"/>
        </w:rPr>
        <w:t>τίθεται ως</w:t>
      </w:r>
      <w:r w:rsidRPr="000249CE">
        <w:rPr>
          <w:rFonts w:eastAsia="Times New Roman"/>
          <w:szCs w:val="24"/>
        </w:rPr>
        <w:t xml:space="preserve"> εξ</w:t>
      </w:r>
      <w:r w:rsidRPr="000249CE">
        <w:rPr>
          <w:rFonts w:eastAsia="Times New Roman"/>
          <w:szCs w:val="24"/>
        </w:rPr>
        <w:t>ής</w:t>
      </w:r>
      <w:r>
        <w:rPr>
          <w:rFonts w:eastAsia="Times New Roman"/>
          <w:szCs w:val="24"/>
        </w:rPr>
        <w:t>: Ε</w:t>
      </w:r>
      <w:r w:rsidRPr="000249CE">
        <w:rPr>
          <w:rFonts w:eastAsia="Times New Roman"/>
          <w:szCs w:val="24"/>
        </w:rPr>
        <w:t xml:space="preserve">πειδή ο Υπουργός επιμένει και επικαλείται </w:t>
      </w:r>
      <w:r>
        <w:rPr>
          <w:rFonts w:eastAsia="Times New Roman"/>
          <w:szCs w:val="24"/>
        </w:rPr>
        <w:t xml:space="preserve">τον Κανονισμό, θα ρωτήσουμε τι θα γίνει με το θέμα. </w:t>
      </w:r>
    </w:p>
    <w:p w14:paraId="7098EC9B" w14:textId="77777777" w:rsidR="00971A45" w:rsidRDefault="00ED091D">
      <w:pPr>
        <w:spacing w:line="600" w:lineRule="auto"/>
        <w:ind w:firstLine="720"/>
        <w:jc w:val="both"/>
        <w:rPr>
          <w:rFonts w:eastAsia="Times New Roman"/>
          <w:szCs w:val="24"/>
        </w:rPr>
      </w:pPr>
      <w:r w:rsidRPr="00B21866">
        <w:rPr>
          <w:rFonts w:eastAsia="Times New Roman"/>
          <w:b/>
          <w:szCs w:val="24"/>
        </w:rPr>
        <w:t xml:space="preserve">ΑΘΑΝΑΣΙΟΣ ΠΑΦΙΛΗΣ: </w:t>
      </w:r>
      <w:r>
        <w:rPr>
          <w:rFonts w:eastAsia="Times New Roman"/>
          <w:szCs w:val="24"/>
        </w:rPr>
        <w:t xml:space="preserve">Εγώ δέχομαι αυτό που είπατε. Ωστόσο, αυτό που είχε πει και ο Πρόεδρος της Βουλής –κι αν </w:t>
      </w:r>
      <w:r w:rsidRPr="000249CE">
        <w:rPr>
          <w:rFonts w:eastAsia="Times New Roman"/>
          <w:szCs w:val="24"/>
        </w:rPr>
        <w:t>ακούει</w:t>
      </w:r>
      <w:r>
        <w:rPr>
          <w:rFonts w:eastAsia="Times New Roman"/>
          <w:szCs w:val="24"/>
        </w:rPr>
        <w:t>,</w:t>
      </w:r>
      <w:r w:rsidRPr="000249CE">
        <w:rPr>
          <w:rFonts w:eastAsia="Times New Roman"/>
          <w:szCs w:val="24"/>
        </w:rPr>
        <w:t xml:space="preserve"> </w:t>
      </w:r>
      <w:r>
        <w:rPr>
          <w:rFonts w:eastAsia="Times New Roman"/>
          <w:szCs w:val="24"/>
        </w:rPr>
        <w:t>α</w:t>
      </w:r>
      <w:r w:rsidRPr="000249CE">
        <w:rPr>
          <w:rFonts w:eastAsia="Times New Roman"/>
          <w:szCs w:val="24"/>
        </w:rPr>
        <w:t>ς έρθει να το πει</w:t>
      </w:r>
      <w:r>
        <w:rPr>
          <w:rFonts w:eastAsia="Times New Roman"/>
          <w:szCs w:val="24"/>
        </w:rPr>
        <w:t>-</w:t>
      </w:r>
      <w:r w:rsidRPr="000249CE">
        <w:rPr>
          <w:rFonts w:eastAsia="Times New Roman"/>
          <w:szCs w:val="24"/>
        </w:rPr>
        <w:t xml:space="preserve"> είναι ότι δεν θα δεχτεί η Ολομέλεια κα</w:t>
      </w:r>
      <w:r>
        <w:rPr>
          <w:rFonts w:eastAsia="Times New Roman"/>
          <w:szCs w:val="24"/>
        </w:rPr>
        <w:t>μ</w:t>
      </w:r>
      <w:r w:rsidRPr="000249CE">
        <w:rPr>
          <w:rFonts w:eastAsia="Times New Roman"/>
          <w:szCs w:val="24"/>
        </w:rPr>
        <w:t xml:space="preserve">μία τροπολογία μετά την </w:t>
      </w:r>
      <w:r>
        <w:rPr>
          <w:rFonts w:eastAsia="Times New Roman"/>
          <w:szCs w:val="24"/>
        </w:rPr>
        <w:t>έναρξη της συζήτησης. Αυτό δεν ήταν;</w:t>
      </w:r>
    </w:p>
    <w:p w14:paraId="7098EC9C" w14:textId="77777777" w:rsidR="00971A45" w:rsidRDefault="00ED091D">
      <w:pPr>
        <w:spacing w:line="600" w:lineRule="auto"/>
        <w:ind w:firstLine="720"/>
        <w:jc w:val="both"/>
        <w:rPr>
          <w:rFonts w:eastAsia="Times New Roman"/>
          <w:szCs w:val="24"/>
        </w:rPr>
      </w:pPr>
      <w:r w:rsidRPr="00B21866">
        <w:rPr>
          <w:rFonts w:eastAsia="Times New Roman"/>
          <w:b/>
          <w:szCs w:val="24"/>
        </w:rPr>
        <w:lastRenderedPageBreak/>
        <w:t xml:space="preserve">ΠΡΟΕΔΡΕΥΩΝ (Δημήτριος </w:t>
      </w:r>
      <w:proofErr w:type="spellStart"/>
      <w:r w:rsidRPr="00B21866">
        <w:rPr>
          <w:rFonts w:eastAsia="Times New Roman"/>
          <w:b/>
          <w:szCs w:val="24"/>
        </w:rPr>
        <w:t>Κρεμαστινός</w:t>
      </w:r>
      <w:proofErr w:type="spellEnd"/>
      <w:r w:rsidRPr="00B21866">
        <w:rPr>
          <w:rFonts w:eastAsia="Times New Roman"/>
          <w:b/>
          <w:szCs w:val="24"/>
        </w:rPr>
        <w:t>):</w:t>
      </w:r>
      <w:r>
        <w:rPr>
          <w:rFonts w:eastAsia="Times New Roman"/>
          <w:szCs w:val="24"/>
        </w:rPr>
        <w:t xml:space="preserve"> Σύμφωνοι, αλλά να συζητήσουμε για το θέμα αυτό με τον Πρόεδρο και θα σας απαντήσουμε. </w:t>
      </w:r>
    </w:p>
    <w:p w14:paraId="7098EC9D" w14:textId="77777777" w:rsidR="00971A45" w:rsidRDefault="00ED091D">
      <w:pPr>
        <w:spacing w:line="600" w:lineRule="auto"/>
        <w:ind w:firstLine="720"/>
        <w:jc w:val="both"/>
        <w:rPr>
          <w:rFonts w:eastAsia="Times New Roman"/>
          <w:szCs w:val="24"/>
        </w:rPr>
      </w:pPr>
      <w:r w:rsidRPr="00B21866">
        <w:rPr>
          <w:rFonts w:eastAsia="Times New Roman"/>
          <w:b/>
          <w:szCs w:val="24"/>
        </w:rPr>
        <w:t>ΑΘΑΝΑΣΙΟΣ ΠΑΦΙΛΗΣ:</w:t>
      </w:r>
      <w:r>
        <w:rPr>
          <w:rFonts w:eastAsia="Times New Roman"/>
          <w:b/>
          <w:szCs w:val="24"/>
        </w:rPr>
        <w:t xml:space="preserve"> </w:t>
      </w:r>
      <w:r>
        <w:rPr>
          <w:rFonts w:eastAsia="Times New Roman"/>
          <w:szCs w:val="24"/>
        </w:rPr>
        <w:t xml:space="preserve">Πάρτε την ευθύνη και πείτε ότι δεν τις δεχόμαστε. </w:t>
      </w:r>
    </w:p>
    <w:p w14:paraId="7098EC9E" w14:textId="77777777" w:rsidR="00971A45" w:rsidRDefault="00ED091D">
      <w:pPr>
        <w:spacing w:line="600" w:lineRule="auto"/>
        <w:ind w:firstLine="720"/>
        <w:jc w:val="both"/>
        <w:rPr>
          <w:rFonts w:eastAsia="Times New Roman"/>
          <w:szCs w:val="24"/>
        </w:rPr>
      </w:pPr>
      <w:r w:rsidRPr="009D1E23">
        <w:rPr>
          <w:rFonts w:eastAsia="Times New Roman"/>
          <w:b/>
          <w:szCs w:val="24"/>
        </w:rPr>
        <w:t>ΙΩΑΝΝΗΣ ΑΪΒΑΤΙΔΗΣ:</w:t>
      </w:r>
      <w:r>
        <w:rPr>
          <w:rFonts w:eastAsia="Times New Roman"/>
          <w:szCs w:val="24"/>
        </w:rPr>
        <w:t xml:space="preserve"> Κύριε Πρόεδρε, θα μπορούσα να έχω τον λόγο για ένα λεπτό;</w:t>
      </w:r>
    </w:p>
    <w:p w14:paraId="7098EC9F" w14:textId="77777777" w:rsidR="00971A45" w:rsidRDefault="00ED091D">
      <w:pPr>
        <w:spacing w:line="600" w:lineRule="auto"/>
        <w:ind w:firstLine="720"/>
        <w:jc w:val="both"/>
        <w:rPr>
          <w:rFonts w:eastAsia="Times New Roman"/>
          <w:szCs w:val="24"/>
        </w:rPr>
      </w:pPr>
      <w:r w:rsidRPr="00E75C5C">
        <w:rPr>
          <w:rFonts w:eastAsia="Times New Roman"/>
          <w:b/>
          <w:szCs w:val="24"/>
        </w:rPr>
        <w:t xml:space="preserve">ΠΡΟΕΔΡΕΥΩΝ (Δημήτριος </w:t>
      </w:r>
      <w:proofErr w:type="spellStart"/>
      <w:r w:rsidRPr="00E75C5C">
        <w:rPr>
          <w:rFonts w:eastAsia="Times New Roman"/>
          <w:b/>
          <w:szCs w:val="24"/>
        </w:rPr>
        <w:t>Κρεμαστινός</w:t>
      </w:r>
      <w:proofErr w:type="spellEnd"/>
      <w:r w:rsidRPr="00E75C5C">
        <w:rPr>
          <w:rFonts w:eastAsia="Times New Roman"/>
          <w:b/>
          <w:szCs w:val="24"/>
        </w:rPr>
        <w:t>):</w:t>
      </w:r>
      <w:r>
        <w:rPr>
          <w:rFonts w:eastAsia="Times New Roman"/>
          <w:szCs w:val="24"/>
        </w:rPr>
        <w:t xml:space="preserve"> Παρακαλώ, κύριε </w:t>
      </w:r>
      <w:proofErr w:type="spellStart"/>
      <w:r w:rsidRPr="009D1E23">
        <w:rPr>
          <w:rFonts w:eastAsia="Times New Roman"/>
          <w:szCs w:val="24"/>
        </w:rPr>
        <w:t>Αϊβατ</w:t>
      </w:r>
      <w:r>
        <w:rPr>
          <w:rFonts w:eastAsia="Times New Roman"/>
          <w:szCs w:val="24"/>
        </w:rPr>
        <w:t>ί</w:t>
      </w:r>
      <w:r w:rsidRPr="009D1E23">
        <w:rPr>
          <w:rFonts w:eastAsia="Times New Roman"/>
          <w:szCs w:val="24"/>
        </w:rPr>
        <w:t>δη</w:t>
      </w:r>
      <w:proofErr w:type="spellEnd"/>
      <w:r>
        <w:rPr>
          <w:rFonts w:eastAsia="Times New Roman"/>
          <w:szCs w:val="24"/>
        </w:rPr>
        <w:t>, έχετε τον λόγο.</w:t>
      </w:r>
    </w:p>
    <w:p w14:paraId="7098ECA0" w14:textId="77777777" w:rsidR="00971A45" w:rsidRDefault="00ED091D">
      <w:pPr>
        <w:spacing w:line="600" w:lineRule="auto"/>
        <w:ind w:firstLine="720"/>
        <w:jc w:val="both"/>
        <w:rPr>
          <w:rFonts w:eastAsia="Times New Roman"/>
          <w:szCs w:val="24"/>
        </w:rPr>
      </w:pPr>
      <w:r w:rsidRPr="009D1E23">
        <w:rPr>
          <w:rFonts w:eastAsia="Times New Roman"/>
          <w:b/>
          <w:szCs w:val="24"/>
        </w:rPr>
        <w:t>ΙΩΑΝΝΗΣ ΑΪΒΑΤΙΔΗΣ:</w:t>
      </w:r>
      <w:r>
        <w:rPr>
          <w:rFonts w:eastAsia="Times New Roman"/>
          <w:szCs w:val="24"/>
        </w:rPr>
        <w:t xml:space="preserve"> Κ</w:t>
      </w:r>
      <w:r w:rsidRPr="000249CE">
        <w:rPr>
          <w:rFonts w:eastAsia="Times New Roman"/>
          <w:szCs w:val="24"/>
        </w:rPr>
        <w:t>ύριε Πρόεδρε</w:t>
      </w:r>
      <w:r>
        <w:rPr>
          <w:rFonts w:eastAsia="Times New Roman"/>
          <w:szCs w:val="24"/>
        </w:rPr>
        <w:t>,</w:t>
      </w:r>
      <w:r w:rsidRPr="000249CE">
        <w:rPr>
          <w:rFonts w:eastAsia="Times New Roman"/>
          <w:szCs w:val="24"/>
        </w:rPr>
        <w:t xml:space="preserve"> παρατηρούμε τη σ</w:t>
      </w:r>
      <w:r w:rsidRPr="000249CE">
        <w:rPr>
          <w:rFonts w:eastAsia="Times New Roman"/>
          <w:szCs w:val="24"/>
        </w:rPr>
        <w:t xml:space="preserve">φοδρή αντίδραση από το ΠΑΣΟΚ και το Κομμουνιστικό Κόμμα </w:t>
      </w:r>
      <w:r>
        <w:rPr>
          <w:rFonts w:eastAsia="Times New Roman"/>
          <w:szCs w:val="24"/>
        </w:rPr>
        <w:t xml:space="preserve">Ελλάδας </w:t>
      </w:r>
      <w:r w:rsidRPr="000249CE">
        <w:rPr>
          <w:rFonts w:eastAsia="Times New Roman"/>
          <w:szCs w:val="24"/>
        </w:rPr>
        <w:t xml:space="preserve">για την πληθώρα </w:t>
      </w:r>
      <w:r>
        <w:rPr>
          <w:rFonts w:eastAsia="Times New Roman"/>
          <w:szCs w:val="24"/>
        </w:rPr>
        <w:t>–π</w:t>
      </w:r>
      <w:r w:rsidRPr="000249CE">
        <w:rPr>
          <w:rFonts w:eastAsia="Times New Roman"/>
          <w:szCs w:val="24"/>
        </w:rPr>
        <w:t>ράγματι</w:t>
      </w:r>
      <w:r>
        <w:rPr>
          <w:rFonts w:eastAsia="Times New Roman"/>
          <w:szCs w:val="24"/>
        </w:rPr>
        <w:t>-</w:t>
      </w:r>
      <w:r w:rsidRPr="000249CE">
        <w:rPr>
          <w:rFonts w:eastAsia="Times New Roman"/>
          <w:szCs w:val="24"/>
        </w:rPr>
        <w:t xml:space="preserve"> των τροπολογιών που έχει καταθέσει η Κυβέρνηση</w:t>
      </w:r>
      <w:r>
        <w:rPr>
          <w:rFonts w:eastAsia="Times New Roman"/>
          <w:szCs w:val="24"/>
        </w:rPr>
        <w:t>.</w:t>
      </w:r>
      <w:r w:rsidRPr="000249CE">
        <w:rPr>
          <w:rFonts w:eastAsia="Times New Roman"/>
          <w:szCs w:val="24"/>
        </w:rPr>
        <w:t xml:space="preserve"> </w:t>
      </w:r>
      <w:r>
        <w:rPr>
          <w:rFonts w:eastAsia="Times New Roman"/>
          <w:szCs w:val="24"/>
        </w:rPr>
        <w:t>Τ</w:t>
      </w:r>
      <w:r w:rsidRPr="000249CE">
        <w:rPr>
          <w:rFonts w:eastAsia="Times New Roman"/>
          <w:szCs w:val="24"/>
        </w:rPr>
        <w:t xml:space="preserve">έτοια σφοδρότητα αντιδράσεων δεν διαπιστώθηκε </w:t>
      </w:r>
      <w:r>
        <w:rPr>
          <w:rFonts w:eastAsia="Times New Roman"/>
          <w:szCs w:val="24"/>
        </w:rPr>
        <w:t>ό</w:t>
      </w:r>
      <w:r w:rsidRPr="000249CE">
        <w:rPr>
          <w:rFonts w:eastAsia="Times New Roman"/>
          <w:szCs w:val="24"/>
        </w:rPr>
        <w:t>ταν πέρασε η Συμφωνία των Πρεσπών</w:t>
      </w:r>
      <w:r>
        <w:rPr>
          <w:rFonts w:eastAsia="Times New Roman"/>
          <w:szCs w:val="24"/>
        </w:rPr>
        <w:t>,</w:t>
      </w:r>
      <w:r w:rsidRPr="000249CE">
        <w:rPr>
          <w:rFonts w:eastAsia="Times New Roman"/>
          <w:szCs w:val="24"/>
        </w:rPr>
        <w:t xml:space="preserve"> που εκχωρήθηκε το ιερό όνομα της Μ</w:t>
      </w:r>
      <w:r w:rsidRPr="000249CE">
        <w:rPr>
          <w:rFonts w:eastAsia="Times New Roman"/>
          <w:szCs w:val="24"/>
        </w:rPr>
        <w:t>ακεδονίας</w:t>
      </w:r>
      <w:r>
        <w:rPr>
          <w:rFonts w:eastAsia="Times New Roman"/>
          <w:szCs w:val="24"/>
        </w:rPr>
        <w:t>.</w:t>
      </w:r>
      <w:r w:rsidRPr="000249CE">
        <w:rPr>
          <w:rFonts w:eastAsia="Times New Roman"/>
          <w:szCs w:val="24"/>
        </w:rPr>
        <w:t xml:space="preserve"> </w:t>
      </w:r>
      <w:r>
        <w:rPr>
          <w:rFonts w:eastAsia="Times New Roman"/>
          <w:szCs w:val="24"/>
        </w:rPr>
        <w:t>Ε</w:t>
      </w:r>
      <w:r w:rsidRPr="000249CE">
        <w:rPr>
          <w:rFonts w:eastAsia="Times New Roman"/>
          <w:szCs w:val="24"/>
        </w:rPr>
        <w:t>ίναι καθαρά υποκριτική και μάλιστα φρονώ ότ</w:t>
      </w:r>
      <w:r>
        <w:rPr>
          <w:rFonts w:eastAsia="Times New Roman"/>
          <w:szCs w:val="24"/>
        </w:rPr>
        <w:t xml:space="preserve">ι κάποιες από τις τροπολογίες ίσως τις </w:t>
      </w:r>
      <w:r w:rsidRPr="000249CE">
        <w:rPr>
          <w:rFonts w:eastAsia="Times New Roman"/>
          <w:szCs w:val="24"/>
        </w:rPr>
        <w:t>υπερψηφίσουν</w:t>
      </w:r>
      <w:r>
        <w:rPr>
          <w:rFonts w:eastAsia="Times New Roman"/>
          <w:szCs w:val="24"/>
        </w:rPr>
        <w:t>,</w:t>
      </w:r>
      <w:r w:rsidRPr="000249CE">
        <w:rPr>
          <w:rFonts w:eastAsia="Times New Roman"/>
          <w:szCs w:val="24"/>
        </w:rPr>
        <w:t xml:space="preserve"> </w:t>
      </w:r>
      <w:r>
        <w:rPr>
          <w:rFonts w:eastAsia="Times New Roman"/>
          <w:szCs w:val="24"/>
        </w:rPr>
        <w:t>ή</w:t>
      </w:r>
      <w:r w:rsidRPr="000249CE">
        <w:rPr>
          <w:rFonts w:eastAsia="Times New Roman"/>
          <w:szCs w:val="24"/>
        </w:rPr>
        <w:t xml:space="preserve"> ψηφίσουν </w:t>
      </w:r>
      <w:r>
        <w:rPr>
          <w:rFonts w:eastAsia="Times New Roman"/>
          <w:szCs w:val="24"/>
        </w:rPr>
        <w:t>«</w:t>
      </w:r>
      <w:r w:rsidRPr="000249CE">
        <w:rPr>
          <w:rFonts w:eastAsia="Times New Roman"/>
          <w:szCs w:val="24"/>
        </w:rPr>
        <w:t>παρ</w:t>
      </w:r>
      <w:r>
        <w:rPr>
          <w:rFonts w:eastAsia="Times New Roman"/>
          <w:szCs w:val="24"/>
        </w:rPr>
        <w:t>ώ</w:t>
      </w:r>
      <w:r w:rsidRPr="000249CE">
        <w:rPr>
          <w:rFonts w:eastAsia="Times New Roman"/>
          <w:szCs w:val="24"/>
        </w:rPr>
        <w:t>ν</w:t>
      </w:r>
      <w:r>
        <w:rPr>
          <w:rFonts w:eastAsia="Times New Roman"/>
          <w:szCs w:val="24"/>
        </w:rPr>
        <w:t>». Η</w:t>
      </w:r>
      <w:r w:rsidRPr="000249CE">
        <w:rPr>
          <w:rFonts w:eastAsia="Times New Roman"/>
          <w:szCs w:val="24"/>
        </w:rPr>
        <w:t xml:space="preserve"> Χρυσή Αυγή </w:t>
      </w:r>
      <w:r>
        <w:rPr>
          <w:rFonts w:eastAsia="Times New Roman"/>
          <w:szCs w:val="24"/>
        </w:rPr>
        <w:t>σ</w:t>
      </w:r>
      <w:r w:rsidRPr="000249CE">
        <w:rPr>
          <w:rFonts w:eastAsia="Times New Roman"/>
          <w:szCs w:val="24"/>
        </w:rPr>
        <w:t xml:space="preserve">ε </w:t>
      </w:r>
      <w:r w:rsidRPr="000249CE">
        <w:rPr>
          <w:rFonts w:eastAsia="Times New Roman"/>
          <w:szCs w:val="24"/>
        </w:rPr>
        <w:lastRenderedPageBreak/>
        <w:t xml:space="preserve">κάθε περίπτωση και </w:t>
      </w:r>
      <w:r>
        <w:rPr>
          <w:rFonts w:eastAsia="Times New Roman"/>
          <w:szCs w:val="24"/>
        </w:rPr>
        <w:t>γ</w:t>
      </w:r>
      <w:r w:rsidRPr="000249CE">
        <w:rPr>
          <w:rFonts w:eastAsia="Times New Roman"/>
          <w:szCs w:val="24"/>
        </w:rPr>
        <w:t xml:space="preserve">ια πολλούς λόγους που θα </w:t>
      </w:r>
      <w:r>
        <w:rPr>
          <w:rFonts w:eastAsia="Times New Roman"/>
          <w:szCs w:val="24"/>
        </w:rPr>
        <w:t>αναλύσω</w:t>
      </w:r>
      <w:r w:rsidRPr="000249CE">
        <w:rPr>
          <w:rFonts w:eastAsia="Times New Roman"/>
          <w:szCs w:val="24"/>
        </w:rPr>
        <w:t xml:space="preserve"> όταν ανέβω στο Βήμα</w:t>
      </w:r>
      <w:r>
        <w:rPr>
          <w:rFonts w:eastAsia="Times New Roman"/>
          <w:szCs w:val="24"/>
        </w:rPr>
        <w:t>,</w:t>
      </w:r>
      <w:r w:rsidRPr="000249CE">
        <w:rPr>
          <w:rFonts w:eastAsia="Times New Roman"/>
          <w:szCs w:val="24"/>
        </w:rPr>
        <w:t xml:space="preserve"> θα καταψηφίσει συνολικ</w:t>
      </w:r>
      <w:r>
        <w:rPr>
          <w:rFonts w:eastAsia="Times New Roman"/>
          <w:szCs w:val="24"/>
        </w:rPr>
        <w:t>ώ</w:t>
      </w:r>
      <w:r w:rsidRPr="000249CE">
        <w:rPr>
          <w:rFonts w:eastAsia="Times New Roman"/>
          <w:szCs w:val="24"/>
        </w:rPr>
        <w:t xml:space="preserve">ς το σχέδιο </w:t>
      </w:r>
      <w:r w:rsidRPr="000249CE">
        <w:rPr>
          <w:rFonts w:eastAsia="Times New Roman"/>
          <w:szCs w:val="24"/>
        </w:rPr>
        <w:t>νόμου</w:t>
      </w:r>
      <w:r>
        <w:rPr>
          <w:rFonts w:eastAsia="Times New Roman"/>
          <w:szCs w:val="24"/>
        </w:rPr>
        <w:t>.</w:t>
      </w:r>
    </w:p>
    <w:p w14:paraId="7098ECA1" w14:textId="77777777" w:rsidR="00971A45" w:rsidRDefault="00ED091D">
      <w:pPr>
        <w:spacing w:line="600" w:lineRule="auto"/>
        <w:ind w:firstLine="720"/>
        <w:jc w:val="both"/>
        <w:rPr>
          <w:rFonts w:eastAsia="Times New Roman"/>
          <w:szCs w:val="24"/>
        </w:rPr>
      </w:pPr>
      <w:r w:rsidRPr="00955F44">
        <w:rPr>
          <w:rFonts w:eastAsia="Times New Roman"/>
          <w:b/>
          <w:szCs w:val="24"/>
        </w:rPr>
        <w:t xml:space="preserve">ΠΡΟΕΔΡΕΥΩΝ (Δημήτριος </w:t>
      </w:r>
      <w:proofErr w:type="spellStart"/>
      <w:r w:rsidRPr="00955F44">
        <w:rPr>
          <w:rFonts w:eastAsia="Times New Roman"/>
          <w:b/>
          <w:szCs w:val="24"/>
        </w:rPr>
        <w:t>Κρεμαστινός</w:t>
      </w:r>
      <w:proofErr w:type="spellEnd"/>
      <w:r w:rsidRPr="00955F44">
        <w:rPr>
          <w:rFonts w:eastAsia="Times New Roman"/>
          <w:b/>
          <w:szCs w:val="24"/>
        </w:rPr>
        <w:t>):</w:t>
      </w:r>
      <w:r>
        <w:rPr>
          <w:rFonts w:eastAsia="Times New Roman"/>
          <w:szCs w:val="24"/>
        </w:rPr>
        <w:t xml:space="preserve"> Π</w:t>
      </w:r>
      <w:r w:rsidRPr="000249CE">
        <w:rPr>
          <w:rFonts w:eastAsia="Times New Roman"/>
          <w:szCs w:val="24"/>
        </w:rPr>
        <w:t>ροχωρούμε</w:t>
      </w:r>
      <w:r>
        <w:rPr>
          <w:rFonts w:eastAsia="Times New Roman"/>
          <w:szCs w:val="24"/>
        </w:rPr>
        <w:t>, λοιπόν,</w:t>
      </w:r>
      <w:r w:rsidRPr="000249CE">
        <w:rPr>
          <w:rFonts w:eastAsia="Times New Roman"/>
          <w:szCs w:val="24"/>
        </w:rPr>
        <w:t xml:space="preserve"> με τον επόμενο εισηγητή </w:t>
      </w:r>
      <w:r>
        <w:rPr>
          <w:rFonts w:eastAsia="Times New Roman"/>
          <w:szCs w:val="24"/>
        </w:rPr>
        <w:t xml:space="preserve">ο </w:t>
      </w:r>
      <w:r w:rsidRPr="000249CE">
        <w:rPr>
          <w:rFonts w:eastAsia="Times New Roman"/>
          <w:szCs w:val="24"/>
        </w:rPr>
        <w:t xml:space="preserve">οποίος είναι </w:t>
      </w:r>
      <w:r>
        <w:rPr>
          <w:rFonts w:eastAsia="Times New Roman"/>
          <w:szCs w:val="24"/>
        </w:rPr>
        <w:t xml:space="preserve">ο κ. </w:t>
      </w:r>
      <w:proofErr w:type="spellStart"/>
      <w:r>
        <w:rPr>
          <w:rFonts w:eastAsia="Times New Roman"/>
          <w:szCs w:val="24"/>
        </w:rPr>
        <w:t>Α</w:t>
      </w:r>
      <w:r w:rsidRPr="000249CE">
        <w:rPr>
          <w:rFonts w:eastAsia="Times New Roman"/>
          <w:szCs w:val="24"/>
        </w:rPr>
        <w:t>ϊβατίδης</w:t>
      </w:r>
      <w:proofErr w:type="spellEnd"/>
      <w:r>
        <w:rPr>
          <w:rFonts w:eastAsia="Times New Roman"/>
          <w:szCs w:val="24"/>
        </w:rPr>
        <w:t>.</w:t>
      </w:r>
      <w:r w:rsidRPr="000249CE">
        <w:rPr>
          <w:rFonts w:eastAsia="Times New Roman"/>
          <w:szCs w:val="24"/>
        </w:rPr>
        <w:t xml:space="preserve"> Ελάτε</w:t>
      </w:r>
      <w:r>
        <w:rPr>
          <w:rFonts w:eastAsia="Times New Roman"/>
          <w:szCs w:val="24"/>
        </w:rPr>
        <w:t xml:space="preserve"> λοιπόν στο Βήμα, κύριε </w:t>
      </w:r>
      <w:proofErr w:type="spellStart"/>
      <w:r>
        <w:rPr>
          <w:rFonts w:eastAsia="Times New Roman"/>
          <w:szCs w:val="24"/>
        </w:rPr>
        <w:t>Αϊβατίδη</w:t>
      </w:r>
      <w:proofErr w:type="spellEnd"/>
      <w:r>
        <w:rPr>
          <w:rFonts w:eastAsia="Times New Roman"/>
          <w:szCs w:val="24"/>
        </w:rPr>
        <w:t xml:space="preserve">, για να μιλήσετε ως εισηγητής τώρα. </w:t>
      </w:r>
    </w:p>
    <w:p w14:paraId="7098ECA2" w14:textId="77777777" w:rsidR="00971A45" w:rsidRDefault="00ED091D">
      <w:pPr>
        <w:spacing w:line="600" w:lineRule="auto"/>
        <w:ind w:firstLine="720"/>
        <w:jc w:val="both"/>
        <w:rPr>
          <w:rFonts w:eastAsia="Times New Roman"/>
          <w:szCs w:val="24"/>
        </w:rPr>
      </w:pPr>
      <w:r w:rsidRPr="009D1E23">
        <w:rPr>
          <w:rFonts w:eastAsia="Times New Roman"/>
          <w:b/>
          <w:szCs w:val="24"/>
        </w:rPr>
        <w:t>ΙΩΑΝΝΗΣ ΑΪΒΑΤΙΔΗΣ:</w:t>
      </w:r>
      <w:r w:rsidRPr="000249CE">
        <w:rPr>
          <w:rFonts w:eastAsia="Times New Roman"/>
          <w:szCs w:val="24"/>
        </w:rPr>
        <w:t xml:space="preserve"> </w:t>
      </w:r>
      <w:r>
        <w:rPr>
          <w:rFonts w:eastAsia="Times New Roman"/>
          <w:szCs w:val="24"/>
        </w:rPr>
        <w:t>Ε</w:t>
      </w:r>
      <w:r w:rsidRPr="000249CE">
        <w:rPr>
          <w:rFonts w:eastAsia="Times New Roman"/>
          <w:szCs w:val="24"/>
        </w:rPr>
        <w:t>υχαριστώ πολύ</w:t>
      </w:r>
      <w:r>
        <w:rPr>
          <w:rFonts w:eastAsia="Times New Roman"/>
          <w:szCs w:val="24"/>
        </w:rPr>
        <w:t>,</w:t>
      </w:r>
      <w:r w:rsidRPr="000249CE">
        <w:rPr>
          <w:rFonts w:eastAsia="Times New Roman"/>
          <w:szCs w:val="24"/>
        </w:rPr>
        <w:t xml:space="preserve"> κύριε Πρόεδρε</w:t>
      </w:r>
      <w:r>
        <w:rPr>
          <w:rFonts w:eastAsia="Times New Roman"/>
          <w:szCs w:val="24"/>
        </w:rPr>
        <w:t>.</w:t>
      </w:r>
    </w:p>
    <w:p w14:paraId="7098ECA3" w14:textId="77777777" w:rsidR="00971A45" w:rsidRDefault="00ED091D">
      <w:pPr>
        <w:spacing w:line="600" w:lineRule="auto"/>
        <w:ind w:firstLine="720"/>
        <w:jc w:val="both"/>
        <w:rPr>
          <w:rFonts w:eastAsia="Times New Roman"/>
          <w:szCs w:val="24"/>
        </w:rPr>
      </w:pPr>
      <w:r>
        <w:rPr>
          <w:rFonts w:eastAsia="Times New Roman"/>
          <w:szCs w:val="24"/>
        </w:rPr>
        <w:t>Π</w:t>
      </w:r>
      <w:r w:rsidRPr="000249CE">
        <w:rPr>
          <w:rFonts w:eastAsia="Times New Roman"/>
          <w:szCs w:val="24"/>
        </w:rPr>
        <w:t xml:space="preserve">ρόκειται </w:t>
      </w:r>
      <w:r>
        <w:rPr>
          <w:rFonts w:eastAsia="Times New Roman"/>
          <w:szCs w:val="24"/>
        </w:rPr>
        <w:t>πρά</w:t>
      </w:r>
      <w:r>
        <w:rPr>
          <w:rFonts w:eastAsia="Times New Roman"/>
          <w:szCs w:val="24"/>
        </w:rPr>
        <w:t xml:space="preserve">γματι </w:t>
      </w:r>
      <w:r w:rsidRPr="000249CE">
        <w:rPr>
          <w:rFonts w:eastAsia="Times New Roman"/>
          <w:szCs w:val="24"/>
        </w:rPr>
        <w:t xml:space="preserve">για ένα </w:t>
      </w:r>
      <w:r>
        <w:rPr>
          <w:rFonts w:eastAsia="Times New Roman"/>
          <w:szCs w:val="24"/>
        </w:rPr>
        <w:t xml:space="preserve">λίαν </w:t>
      </w:r>
      <w:r w:rsidRPr="000249CE">
        <w:rPr>
          <w:rFonts w:eastAsia="Times New Roman"/>
          <w:szCs w:val="24"/>
        </w:rPr>
        <w:t xml:space="preserve">εκτεταμένο νομοσχέδιο που περιλαμβάνει </w:t>
      </w:r>
      <w:proofErr w:type="spellStart"/>
      <w:r w:rsidRPr="000249CE">
        <w:rPr>
          <w:rFonts w:eastAsia="Times New Roman"/>
          <w:szCs w:val="24"/>
        </w:rPr>
        <w:t>πάμπολλα</w:t>
      </w:r>
      <w:proofErr w:type="spellEnd"/>
      <w:r w:rsidRPr="000249CE">
        <w:rPr>
          <w:rFonts w:eastAsia="Times New Roman"/>
          <w:szCs w:val="24"/>
        </w:rPr>
        <w:t xml:space="preserve"> άρθρα</w:t>
      </w:r>
      <w:r>
        <w:rPr>
          <w:rFonts w:eastAsia="Times New Roman"/>
          <w:szCs w:val="24"/>
        </w:rPr>
        <w:t xml:space="preserve"> </w:t>
      </w:r>
      <w:r w:rsidRPr="000249CE">
        <w:rPr>
          <w:rFonts w:eastAsia="Times New Roman"/>
          <w:szCs w:val="24"/>
        </w:rPr>
        <w:t>με διαφορετικό αντικείμενο</w:t>
      </w:r>
      <w:r>
        <w:rPr>
          <w:rFonts w:eastAsia="Times New Roman"/>
          <w:szCs w:val="24"/>
        </w:rPr>
        <w:t>.</w:t>
      </w:r>
      <w:r w:rsidRPr="000249CE">
        <w:rPr>
          <w:rFonts w:eastAsia="Times New Roman"/>
          <w:szCs w:val="24"/>
        </w:rPr>
        <w:t xml:space="preserve"> </w:t>
      </w:r>
      <w:r>
        <w:rPr>
          <w:rFonts w:eastAsia="Times New Roman"/>
          <w:szCs w:val="24"/>
        </w:rPr>
        <w:t xml:space="preserve">Ως Χρυσή Αυγή, ευθύς εξαρχής, </w:t>
      </w:r>
      <w:r w:rsidRPr="000249CE">
        <w:rPr>
          <w:rFonts w:eastAsia="Times New Roman"/>
          <w:szCs w:val="24"/>
        </w:rPr>
        <w:t xml:space="preserve">δηλώνουμε πως </w:t>
      </w:r>
      <w:proofErr w:type="spellStart"/>
      <w:r w:rsidRPr="000249CE">
        <w:rPr>
          <w:rFonts w:eastAsia="Times New Roman"/>
          <w:szCs w:val="24"/>
        </w:rPr>
        <w:t>ανενδο</w:t>
      </w:r>
      <w:r>
        <w:rPr>
          <w:rFonts w:eastAsia="Times New Roman"/>
          <w:szCs w:val="24"/>
        </w:rPr>
        <w:t>ιά</w:t>
      </w:r>
      <w:r w:rsidRPr="000249CE">
        <w:rPr>
          <w:rFonts w:eastAsia="Times New Roman"/>
          <w:szCs w:val="24"/>
        </w:rPr>
        <w:t>στ</w:t>
      </w:r>
      <w:r>
        <w:rPr>
          <w:rFonts w:eastAsia="Times New Roman"/>
          <w:szCs w:val="24"/>
        </w:rPr>
        <w:t>ω</w:t>
      </w:r>
      <w:r w:rsidRPr="000249CE">
        <w:rPr>
          <w:rFonts w:eastAsia="Times New Roman"/>
          <w:szCs w:val="24"/>
        </w:rPr>
        <w:t>ς</w:t>
      </w:r>
      <w:proofErr w:type="spellEnd"/>
      <w:r w:rsidRPr="000249CE">
        <w:rPr>
          <w:rFonts w:eastAsia="Times New Roman"/>
          <w:szCs w:val="24"/>
        </w:rPr>
        <w:t xml:space="preserve"> </w:t>
      </w:r>
      <w:r>
        <w:rPr>
          <w:rFonts w:eastAsia="Times New Roman"/>
          <w:szCs w:val="24"/>
        </w:rPr>
        <w:t>θα</w:t>
      </w:r>
      <w:r w:rsidRPr="000249CE">
        <w:rPr>
          <w:rFonts w:eastAsia="Times New Roman"/>
          <w:szCs w:val="24"/>
        </w:rPr>
        <w:t xml:space="preserve"> </w:t>
      </w:r>
      <w:r>
        <w:rPr>
          <w:rFonts w:eastAsia="Times New Roman"/>
          <w:szCs w:val="24"/>
        </w:rPr>
        <w:t>καταψηφίσουμε τόσο επί της αρχής όσο και επί των άρθρων. Και αυτό διότι</w:t>
      </w:r>
      <w:r w:rsidRPr="000249CE">
        <w:rPr>
          <w:rFonts w:eastAsia="Times New Roman"/>
          <w:szCs w:val="24"/>
        </w:rPr>
        <w:t xml:space="preserve"> δεν θέλουμε σε κα</w:t>
      </w:r>
      <w:r>
        <w:rPr>
          <w:rFonts w:eastAsia="Times New Roman"/>
          <w:szCs w:val="24"/>
        </w:rPr>
        <w:t>μ</w:t>
      </w:r>
      <w:r w:rsidRPr="000249CE">
        <w:rPr>
          <w:rFonts w:eastAsia="Times New Roman"/>
          <w:szCs w:val="24"/>
        </w:rPr>
        <w:t>μία π</w:t>
      </w:r>
      <w:r w:rsidRPr="000249CE">
        <w:rPr>
          <w:rFonts w:eastAsia="Times New Roman"/>
          <w:szCs w:val="24"/>
        </w:rPr>
        <w:t xml:space="preserve">ερίπτωση να νομιμοποιήσουμε </w:t>
      </w:r>
      <w:r>
        <w:rPr>
          <w:rFonts w:eastAsia="Times New Roman"/>
          <w:szCs w:val="24"/>
        </w:rPr>
        <w:t>μια</w:t>
      </w:r>
      <w:r w:rsidRPr="000249CE">
        <w:rPr>
          <w:rFonts w:eastAsia="Times New Roman"/>
          <w:szCs w:val="24"/>
        </w:rPr>
        <w:t xml:space="preserve"> Κυβέρνηση η οποία έχει </w:t>
      </w:r>
      <w:r>
        <w:rPr>
          <w:rFonts w:eastAsia="Times New Roman"/>
          <w:szCs w:val="24"/>
        </w:rPr>
        <w:t>μια</w:t>
      </w:r>
      <w:r w:rsidRPr="000249CE">
        <w:rPr>
          <w:rFonts w:eastAsia="Times New Roman"/>
          <w:szCs w:val="24"/>
        </w:rPr>
        <w:t xml:space="preserve"> τεχνητή πλειοψηφία που προέκυψε μέσα από διαδικασία πολιτικής </w:t>
      </w:r>
      <w:proofErr w:type="spellStart"/>
      <w:r>
        <w:rPr>
          <w:rFonts w:eastAsia="Times New Roman"/>
          <w:szCs w:val="24"/>
        </w:rPr>
        <w:t>εισπήδησης</w:t>
      </w:r>
      <w:proofErr w:type="spellEnd"/>
      <w:r>
        <w:rPr>
          <w:rFonts w:eastAsia="Times New Roman"/>
          <w:szCs w:val="24"/>
        </w:rPr>
        <w:t>,</w:t>
      </w:r>
      <w:r w:rsidRPr="000249CE">
        <w:rPr>
          <w:rFonts w:eastAsia="Times New Roman"/>
          <w:szCs w:val="24"/>
        </w:rPr>
        <w:t xml:space="preserve"> </w:t>
      </w:r>
      <w:r>
        <w:rPr>
          <w:rFonts w:eastAsia="Times New Roman"/>
          <w:szCs w:val="24"/>
        </w:rPr>
        <w:t>δ</w:t>
      </w:r>
      <w:r w:rsidRPr="000249CE">
        <w:rPr>
          <w:rFonts w:eastAsia="Times New Roman"/>
          <w:szCs w:val="24"/>
        </w:rPr>
        <w:t>ηλαδή ρεσάλτο</w:t>
      </w:r>
      <w:r>
        <w:rPr>
          <w:rFonts w:eastAsia="Times New Roman"/>
          <w:szCs w:val="24"/>
        </w:rPr>
        <w:t>υ</w:t>
      </w:r>
      <w:r w:rsidRPr="000249CE">
        <w:rPr>
          <w:rFonts w:eastAsia="Times New Roman"/>
          <w:szCs w:val="24"/>
        </w:rPr>
        <w:t xml:space="preserve"> σε διάφορα κόμματα</w:t>
      </w:r>
      <w:r>
        <w:rPr>
          <w:rFonts w:eastAsia="Times New Roman"/>
          <w:szCs w:val="24"/>
        </w:rPr>
        <w:t>,</w:t>
      </w:r>
      <w:r w:rsidRPr="000249CE">
        <w:rPr>
          <w:rFonts w:eastAsia="Times New Roman"/>
          <w:szCs w:val="24"/>
        </w:rPr>
        <w:t xml:space="preserve"> </w:t>
      </w:r>
      <w:r>
        <w:rPr>
          <w:rFonts w:eastAsia="Times New Roman"/>
          <w:szCs w:val="24"/>
        </w:rPr>
        <w:t>μ</w:t>
      </w:r>
      <w:r w:rsidRPr="000249CE">
        <w:rPr>
          <w:rFonts w:eastAsia="Times New Roman"/>
          <w:szCs w:val="24"/>
        </w:rPr>
        <w:t>ε αποτέλεσμα τα κόμματα αυτά να εξαφανιστούν κοινοβουλευτικά</w:t>
      </w:r>
      <w:r>
        <w:rPr>
          <w:rFonts w:eastAsia="Times New Roman"/>
          <w:szCs w:val="24"/>
        </w:rPr>
        <w:t>. Σε καμμία περίπτωση</w:t>
      </w:r>
      <w:r w:rsidRPr="000249CE">
        <w:rPr>
          <w:rFonts w:eastAsia="Times New Roman"/>
          <w:szCs w:val="24"/>
        </w:rPr>
        <w:t xml:space="preserve"> </w:t>
      </w:r>
      <w:r>
        <w:rPr>
          <w:rFonts w:eastAsia="Times New Roman"/>
          <w:szCs w:val="24"/>
        </w:rPr>
        <w:t>δ</w:t>
      </w:r>
      <w:r w:rsidRPr="000249CE">
        <w:rPr>
          <w:rFonts w:eastAsia="Times New Roman"/>
          <w:szCs w:val="24"/>
        </w:rPr>
        <w:t xml:space="preserve">εν </w:t>
      </w:r>
      <w:r w:rsidRPr="000249CE">
        <w:rPr>
          <w:rFonts w:eastAsia="Times New Roman"/>
          <w:szCs w:val="24"/>
        </w:rPr>
        <w:t xml:space="preserve">θα </w:t>
      </w:r>
      <w:r w:rsidRPr="000249CE">
        <w:rPr>
          <w:rFonts w:eastAsia="Times New Roman"/>
          <w:szCs w:val="24"/>
        </w:rPr>
        <w:lastRenderedPageBreak/>
        <w:t xml:space="preserve">νομιμοποιήσουμε </w:t>
      </w:r>
      <w:r>
        <w:rPr>
          <w:rFonts w:eastAsia="Times New Roman"/>
          <w:szCs w:val="24"/>
        </w:rPr>
        <w:t>μια</w:t>
      </w:r>
      <w:r w:rsidRPr="000249CE">
        <w:rPr>
          <w:rFonts w:eastAsia="Times New Roman"/>
          <w:szCs w:val="24"/>
        </w:rPr>
        <w:t xml:space="preserve"> τέτοια Κυβέρνηση η οποία δι</w:t>
      </w:r>
      <w:r>
        <w:rPr>
          <w:rFonts w:eastAsia="Times New Roman"/>
          <w:szCs w:val="24"/>
        </w:rPr>
        <w:t>ά</w:t>
      </w:r>
      <w:r w:rsidRPr="000249CE">
        <w:rPr>
          <w:rFonts w:eastAsia="Times New Roman"/>
          <w:szCs w:val="24"/>
        </w:rPr>
        <w:t xml:space="preserve"> της Συμφωνίας των Πρεσπών εκχώρησε το ιερό όνομα της Μακεδονίας στους Σκοπιανούς</w:t>
      </w:r>
      <w:r>
        <w:rPr>
          <w:rFonts w:eastAsia="Times New Roman"/>
          <w:szCs w:val="24"/>
        </w:rPr>
        <w:t>.</w:t>
      </w:r>
      <w:r w:rsidRPr="000249CE">
        <w:rPr>
          <w:rFonts w:eastAsia="Times New Roman"/>
          <w:szCs w:val="24"/>
        </w:rPr>
        <w:t xml:space="preserve"> </w:t>
      </w:r>
      <w:r>
        <w:rPr>
          <w:rFonts w:eastAsia="Times New Roman"/>
          <w:szCs w:val="24"/>
        </w:rPr>
        <w:t>Αυτό για ε</w:t>
      </w:r>
      <w:r w:rsidRPr="000249CE">
        <w:rPr>
          <w:rFonts w:eastAsia="Times New Roman"/>
          <w:szCs w:val="24"/>
        </w:rPr>
        <w:t xml:space="preserve">μάς είναι οριστικό και αμετάκλητο </w:t>
      </w:r>
      <w:proofErr w:type="spellStart"/>
      <w:r w:rsidRPr="000249CE">
        <w:rPr>
          <w:rFonts w:eastAsia="Times New Roman"/>
          <w:szCs w:val="24"/>
        </w:rPr>
        <w:t>casus</w:t>
      </w:r>
      <w:proofErr w:type="spellEnd"/>
      <w:r w:rsidRPr="000249CE">
        <w:rPr>
          <w:rFonts w:eastAsia="Times New Roman"/>
          <w:szCs w:val="24"/>
        </w:rPr>
        <w:t xml:space="preserve"> </w:t>
      </w:r>
      <w:proofErr w:type="spellStart"/>
      <w:r w:rsidRPr="000249CE">
        <w:rPr>
          <w:rFonts w:eastAsia="Times New Roman"/>
          <w:szCs w:val="24"/>
        </w:rPr>
        <w:t>belli</w:t>
      </w:r>
      <w:proofErr w:type="spellEnd"/>
      <w:r w:rsidRPr="000249CE">
        <w:rPr>
          <w:rFonts w:eastAsia="Times New Roman"/>
          <w:szCs w:val="24"/>
        </w:rPr>
        <w:t xml:space="preserve"> με την Κυβέρνηση</w:t>
      </w:r>
      <w:r>
        <w:rPr>
          <w:rFonts w:eastAsia="Times New Roman"/>
          <w:szCs w:val="24"/>
        </w:rPr>
        <w:t>.</w:t>
      </w:r>
    </w:p>
    <w:p w14:paraId="7098ECA4" w14:textId="77777777" w:rsidR="00971A45" w:rsidRDefault="00ED091D">
      <w:pPr>
        <w:spacing w:line="600" w:lineRule="auto"/>
        <w:ind w:firstLine="720"/>
        <w:jc w:val="both"/>
        <w:rPr>
          <w:rFonts w:eastAsia="Times New Roman"/>
          <w:szCs w:val="24"/>
        </w:rPr>
      </w:pPr>
      <w:r>
        <w:rPr>
          <w:rFonts w:eastAsia="Times New Roman"/>
          <w:szCs w:val="24"/>
        </w:rPr>
        <w:t>Έ</w:t>
      </w:r>
      <w:r w:rsidRPr="000249CE">
        <w:rPr>
          <w:rFonts w:eastAsia="Times New Roman"/>
          <w:szCs w:val="24"/>
        </w:rPr>
        <w:t>νας τρίτος λόγος</w:t>
      </w:r>
      <w:r>
        <w:rPr>
          <w:rFonts w:eastAsia="Times New Roman"/>
          <w:szCs w:val="24"/>
        </w:rPr>
        <w:t xml:space="preserve"> –τον οποίο ε</w:t>
      </w:r>
      <w:r w:rsidRPr="000249CE">
        <w:rPr>
          <w:rFonts w:eastAsia="Times New Roman"/>
          <w:szCs w:val="24"/>
        </w:rPr>
        <w:t>πικουρικά αναφέρω</w:t>
      </w:r>
      <w:r>
        <w:rPr>
          <w:rFonts w:eastAsia="Times New Roman"/>
          <w:szCs w:val="24"/>
        </w:rPr>
        <w:t>-</w:t>
      </w:r>
      <w:r w:rsidRPr="000249CE">
        <w:rPr>
          <w:rFonts w:eastAsia="Times New Roman"/>
          <w:szCs w:val="24"/>
        </w:rPr>
        <w:t xml:space="preserve"> είναι ότι οι κύριοι Υπουργοί της </w:t>
      </w:r>
      <w:r>
        <w:rPr>
          <w:rFonts w:eastAsia="Times New Roman"/>
          <w:szCs w:val="24"/>
        </w:rPr>
        <w:t>Υ</w:t>
      </w:r>
      <w:r w:rsidRPr="000249CE">
        <w:rPr>
          <w:rFonts w:eastAsia="Times New Roman"/>
          <w:szCs w:val="24"/>
        </w:rPr>
        <w:t>γείας</w:t>
      </w:r>
      <w:r>
        <w:rPr>
          <w:rFonts w:eastAsia="Times New Roman"/>
          <w:szCs w:val="24"/>
        </w:rPr>
        <w:t>,</w:t>
      </w:r>
      <w:r w:rsidRPr="000249CE">
        <w:rPr>
          <w:rFonts w:eastAsia="Times New Roman"/>
          <w:szCs w:val="24"/>
        </w:rPr>
        <w:t xml:space="preserve"> ο κ</w:t>
      </w:r>
      <w:r>
        <w:rPr>
          <w:rFonts w:eastAsia="Times New Roman"/>
          <w:szCs w:val="24"/>
        </w:rPr>
        <w:t>.</w:t>
      </w:r>
      <w:r w:rsidRPr="000249CE">
        <w:rPr>
          <w:rFonts w:eastAsia="Times New Roman"/>
          <w:szCs w:val="24"/>
        </w:rPr>
        <w:t xml:space="preserve"> Ξανθός</w:t>
      </w:r>
      <w:r>
        <w:rPr>
          <w:rFonts w:eastAsia="Times New Roman"/>
          <w:szCs w:val="24"/>
        </w:rPr>
        <w:t xml:space="preserve"> και</w:t>
      </w:r>
      <w:r w:rsidRPr="000249CE">
        <w:rPr>
          <w:rFonts w:eastAsia="Times New Roman"/>
          <w:szCs w:val="24"/>
        </w:rPr>
        <w:t xml:space="preserve"> ο </w:t>
      </w:r>
      <w:r>
        <w:rPr>
          <w:rFonts w:eastAsia="Times New Roman"/>
          <w:szCs w:val="24"/>
        </w:rPr>
        <w:t xml:space="preserve">κ. </w:t>
      </w:r>
      <w:proofErr w:type="spellStart"/>
      <w:r w:rsidRPr="000249CE">
        <w:rPr>
          <w:rFonts w:eastAsia="Times New Roman"/>
          <w:szCs w:val="24"/>
        </w:rPr>
        <w:t>Πολάκης</w:t>
      </w:r>
      <w:proofErr w:type="spellEnd"/>
      <w:r>
        <w:rPr>
          <w:rFonts w:eastAsia="Times New Roman"/>
          <w:szCs w:val="24"/>
        </w:rPr>
        <w:t xml:space="preserve">, αρνούνται πεισματικά, </w:t>
      </w:r>
      <w:r w:rsidRPr="000249CE">
        <w:rPr>
          <w:rFonts w:eastAsia="Times New Roman"/>
          <w:szCs w:val="24"/>
        </w:rPr>
        <w:t>αντισυνταγματικά</w:t>
      </w:r>
      <w:r>
        <w:rPr>
          <w:rFonts w:eastAsia="Times New Roman"/>
          <w:szCs w:val="24"/>
        </w:rPr>
        <w:t>,</w:t>
      </w:r>
      <w:r w:rsidRPr="000249CE">
        <w:rPr>
          <w:rFonts w:eastAsia="Times New Roman"/>
          <w:szCs w:val="24"/>
        </w:rPr>
        <w:t xml:space="preserve"> αντικοινοβουλευτικ</w:t>
      </w:r>
      <w:r>
        <w:rPr>
          <w:rFonts w:eastAsia="Times New Roman"/>
          <w:szCs w:val="24"/>
        </w:rPr>
        <w:t>ά</w:t>
      </w:r>
      <w:r w:rsidRPr="000249CE">
        <w:rPr>
          <w:rFonts w:eastAsia="Times New Roman"/>
          <w:szCs w:val="24"/>
        </w:rPr>
        <w:t xml:space="preserve"> και </w:t>
      </w:r>
      <w:proofErr w:type="spellStart"/>
      <w:r>
        <w:rPr>
          <w:rFonts w:eastAsia="Times New Roman"/>
          <w:szCs w:val="24"/>
        </w:rPr>
        <w:t>αντιδεολογικά</w:t>
      </w:r>
      <w:proofErr w:type="spellEnd"/>
      <w:r w:rsidRPr="000249CE">
        <w:rPr>
          <w:rFonts w:eastAsia="Times New Roman"/>
          <w:szCs w:val="24"/>
        </w:rPr>
        <w:t xml:space="preserve"> </w:t>
      </w:r>
      <w:r>
        <w:rPr>
          <w:rFonts w:eastAsia="Times New Roman"/>
          <w:szCs w:val="24"/>
        </w:rPr>
        <w:t>-</w:t>
      </w:r>
      <w:r w:rsidRPr="000249CE">
        <w:rPr>
          <w:rFonts w:eastAsia="Times New Roman"/>
          <w:szCs w:val="24"/>
        </w:rPr>
        <w:t>αν θέλετε</w:t>
      </w:r>
      <w:r>
        <w:rPr>
          <w:rFonts w:eastAsia="Times New Roman"/>
          <w:szCs w:val="24"/>
        </w:rPr>
        <w:t>-</w:t>
      </w:r>
      <w:r w:rsidRPr="000249CE">
        <w:rPr>
          <w:rFonts w:eastAsia="Times New Roman"/>
          <w:szCs w:val="24"/>
        </w:rPr>
        <w:t xml:space="preserve"> </w:t>
      </w:r>
      <w:r>
        <w:rPr>
          <w:rFonts w:eastAsia="Times New Roman"/>
          <w:szCs w:val="24"/>
        </w:rPr>
        <w:t>ως γιατροί</w:t>
      </w:r>
      <w:r w:rsidRPr="000249CE">
        <w:rPr>
          <w:rFonts w:eastAsia="Times New Roman"/>
          <w:szCs w:val="24"/>
        </w:rPr>
        <w:t xml:space="preserve"> να απαντήσου</w:t>
      </w:r>
      <w:r>
        <w:rPr>
          <w:rFonts w:eastAsia="Times New Roman"/>
          <w:szCs w:val="24"/>
        </w:rPr>
        <w:t>ν</w:t>
      </w:r>
      <w:r w:rsidRPr="000249CE">
        <w:rPr>
          <w:rFonts w:eastAsia="Times New Roman"/>
          <w:szCs w:val="24"/>
        </w:rPr>
        <w:t xml:space="preserve"> σε ερωτήματα τα οποία τίθενται από Βουλευτές της Χρυσής Αυγής και αφο</w:t>
      </w:r>
      <w:r w:rsidRPr="000249CE">
        <w:rPr>
          <w:rFonts w:eastAsia="Times New Roman"/>
          <w:szCs w:val="24"/>
        </w:rPr>
        <w:t xml:space="preserve">ρούν μείζονα ζητήματα της </w:t>
      </w:r>
      <w:r>
        <w:rPr>
          <w:rFonts w:eastAsia="Times New Roman"/>
          <w:szCs w:val="24"/>
        </w:rPr>
        <w:t>δ</w:t>
      </w:r>
      <w:r w:rsidRPr="000249CE">
        <w:rPr>
          <w:rFonts w:eastAsia="Times New Roman"/>
          <w:szCs w:val="24"/>
        </w:rPr>
        <w:t xml:space="preserve">ημόσιας </w:t>
      </w:r>
      <w:r>
        <w:rPr>
          <w:rFonts w:eastAsia="Times New Roman"/>
          <w:szCs w:val="24"/>
        </w:rPr>
        <w:t>υ</w:t>
      </w:r>
      <w:r w:rsidRPr="000249CE">
        <w:rPr>
          <w:rFonts w:eastAsia="Times New Roman"/>
          <w:szCs w:val="24"/>
        </w:rPr>
        <w:t>γείας</w:t>
      </w:r>
      <w:r>
        <w:rPr>
          <w:rFonts w:eastAsia="Times New Roman"/>
          <w:szCs w:val="24"/>
        </w:rPr>
        <w:t>.</w:t>
      </w:r>
      <w:r w:rsidRPr="000249CE">
        <w:rPr>
          <w:rFonts w:eastAsia="Times New Roman"/>
          <w:szCs w:val="24"/>
        </w:rPr>
        <w:t xml:space="preserve"> </w:t>
      </w:r>
      <w:r>
        <w:rPr>
          <w:rFonts w:eastAsia="Times New Roman"/>
          <w:szCs w:val="24"/>
        </w:rPr>
        <w:t>Το γνωρίζουν</w:t>
      </w:r>
      <w:r w:rsidRPr="000249CE">
        <w:rPr>
          <w:rFonts w:eastAsia="Times New Roman"/>
          <w:szCs w:val="24"/>
        </w:rPr>
        <w:t xml:space="preserve"> </w:t>
      </w:r>
      <w:r>
        <w:rPr>
          <w:rFonts w:eastAsia="Times New Roman"/>
          <w:szCs w:val="24"/>
        </w:rPr>
        <w:t>–</w:t>
      </w:r>
      <w:r w:rsidRPr="000249CE">
        <w:rPr>
          <w:rFonts w:eastAsia="Times New Roman"/>
          <w:szCs w:val="24"/>
        </w:rPr>
        <w:t>πιστεύω</w:t>
      </w:r>
      <w:r>
        <w:rPr>
          <w:rFonts w:eastAsia="Times New Roman"/>
          <w:szCs w:val="24"/>
        </w:rPr>
        <w:t>-,</w:t>
      </w:r>
      <w:r w:rsidRPr="000249CE">
        <w:rPr>
          <w:rFonts w:eastAsia="Times New Roman"/>
          <w:szCs w:val="24"/>
        </w:rPr>
        <w:t xml:space="preserve"> αλλά</w:t>
      </w:r>
      <w:r>
        <w:rPr>
          <w:rFonts w:eastAsia="Times New Roman"/>
          <w:szCs w:val="24"/>
        </w:rPr>
        <w:t xml:space="preserve"> εσχάτως</w:t>
      </w:r>
      <w:r w:rsidRPr="000249CE">
        <w:rPr>
          <w:rFonts w:eastAsia="Times New Roman"/>
          <w:szCs w:val="24"/>
        </w:rPr>
        <w:t xml:space="preserve"> ψηφίστηκε από την </w:t>
      </w:r>
      <w:r>
        <w:rPr>
          <w:rFonts w:eastAsia="Times New Roman"/>
          <w:szCs w:val="24"/>
        </w:rPr>
        <w:t>ε</w:t>
      </w:r>
      <w:r w:rsidRPr="000249CE">
        <w:rPr>
          <w:rFonts w:eastAsia="Times New Roman"/>
          <w:szCs w:val="24"/>
        </w:rPr>
        <w:t xml:space="preserve">λληνική </w:t>
      </w:r>
      <w:r w:rsidRPr="000249CE">
        <w:rPr>
          <w:rFonts w:eastAsia="Times New Roman"/>
          <w:szCs w:val="24"/>
        </w:rPr>
        <w:t>Βουλή ένα νέο άρθρο</w:t>
      </w:r>
      <w:r>
        <w:rPr>
          <w:rFonts w:eastAsia="Times New Roman"/>
          <w:szCs w:val="24"/>
        </w:rPr>
        <w:t>,</w:t>
      </w:r>
      <w:r w:rsidRPr="000249CE">
        <w:rPr>
          <w:rFonts w:eastAsia="Times New Roman"/>
          <w:szCs w:val="24"/>
        </w:rPr>
        <w:t xml:space="preserve"> το 71</w:t>
      </w:r>
      <w:r>
        <w:rPr>
          <w:rFonts w:eastAsia="Times New Roman"/>
          <w:szCs w:val="24"/>
        </w:rPr>
        <w:t>Α,</w:t>
      </w:r>
      <w:r w:rsidRPr="000249CE">
        <w:rPr>
          <w:rFonts w:eastAsia="Times New Roman"/>
          <w:szCs w:val="24"/>
        </w:rPr>
        <w:t xml:space="preserve"> που αφορά στον Κώδικα Ποινικής Δικονομίας</w:t>
      </w:r>
      <w:r>
        <w:rPr>
          <w:rFonts w:eastAsia="Times New Roman"/>
          <w:szCs w:val="24"/>
        </w:rPr>
        <w:t xml:space="preserve"> </w:t>
      </w:r>
      <w:r w:rsidRPr="000249CE">
        <w:rPr>
          <w:rFonts w:eastAsia="Times New Roman"/>
          <w:szCs w:val="24"/>
        </w:rPr>
        <w:t xml:space="preserve">περί τεκμηρίου της αθωότητας και </w:t>
      </w:r>
      <w:r>
        <w:rPr>
          <w:rFonts w:eastAsia="Times New Roman"/>
          <w:szCs w:val="24"/>
        </w:rPr>
        <w:t>περί της δυνατότητας</w:t>
      </w:r>
      <w:r w:rsidRPr="000249CE">
        <w:rPr>
          <w:rFonts w:eastAsia="Times New Roman"/>
          <w:szCs w:val="24"/>
        </w:rPr>
        <w:t xml:space="preserve"> κάποιο</w:t>
      </w:r>
      <w:r>
        <w:rPr>
          <w:rFonts w:eastAsia="Times New Roman"/>
          <w:szCs w:val="24"/>
        </w:rPr>
        <w:t>υ</w:t>
      </w:r>
      <w:r w:rsidRPr="000249CE">
        <w:rPr>
          <w:rFonts w:eastAsia="Times New Roman"/>
          <w:szCs w:val="24"/>
        </w:rPr>
        <w:t xml:space="preserve"> θιγόμενου</w:t>
      </w:r>
      <w:r>
        <w:rPr>
          <w:rFonts w:eastAsia="Times New Roman"/>
          <w:szCs w:val="24"/>
        </w:rPr>
        <w:t xml:space="preserve"> -που </w:t>
      </w:r>
      <w:r w:rsidRPr="00F6550F">
        <w:rPr>
          <w:rFonts w:eastAsia="Times New Roman"/>
          <w:szCs w:val="24"/>
        </w:rPr>
        <w:t>δ</w:t>
      </w:r>
      <w:r w:rsidRPr="00F6550F">
        <w:rPr>
          <w:rFonts w:eastAsia="Times New Roman"/>
          <w:szCs w:val="24"/>
        </w:rPr>
        <w:t>ιά δημοσίων δηλώσεων δημόσια</w:t>
      </w:r>
      <w:r>
        <w:rPr>
          <w:rFonts w:eastAsia="Times New Roman"/>
          <w:szCs w:val="24"/>
        </w:rPr>
        <w:t>ς</w:t>
      </w:r>
      <w:r w:rsidRPr="00F6550F">
        <w:rPr>
          <w:rFonts w:eastAsia="Times New Roman"/>
          <w:szCs w:val="24"/>
        </w:rPr>
        <w:t xml:space="preserve"> αρχή</w:t>
      </w:r>
      <w:r>
        <w:rPr>
          <w:rFonts w:eastAsia="Times New Roman"/>
          <w:szCs w:val="24"/>
        </w:rPr>
        <w:t>ς</w:t>
      </w:r>
      <w:r w:rsidRPr="00F6550F">
        <w:rPr>
          <w:rFonts w:eastAsia="Times New Roman"/>
          <w:szCs w:val="24"/>
        </w:rPr>
        <w:t xml:space="preserve"> λαμβάνει χώρα υπαινιγμός ότι είναι ένοχος- </w:t>
      </w:r>
      <w:r w:rsidRPr="000249CE">
        <w:rPr>
          <w:rFonts w:eastAsia="Times New Roman"/>
          <w:szCs w:val="24"/>
        </w:rPr>
        <w:t xml:space="preserve">που </w:t>
      </w:r>
      <w:r>
        <w:rPr>
          <w:rFonts w:eastAsia="Times New Roman"/>
          <w:szCs w:val="24"/>
        </w:rPr>
        <w:t xml:space="preserve">του </w:t>
      </w:r>
      <w:r w:rsidRPr="000249CE">
        <w:rPr>
          <w:rFonts w:eastAsia="Times New Roman"/>
          <w:szCs w:val="24"/>
        </w:rPr>
        <w:t xml:space="preserve">παρέχει πλέον </w:t>
      </w:r>
      <w:r>
        <w:rPr>
          <w:rFonts w:eastAsia="Times New Roman"/>
          <w:szCs w:val="24"/>
        </w:rPr>
        <w:t>τ</w:t>
      </w:r>
      <w:r w:rsidRPr="000249CE">
        <w:rPr>
          <w:rFonts w:eastAsia="Times New Roman"/>
          <w:szCs w:val="24"/>
        </w:rPr>
        <w:t xml:space="preserve">ο συγκεκριμένο άρθρο να </w:t>
      </w:r>
      <w:r>
        <w:rPr>
          <w:rFonts w:eastAsia="Times New Roman"/>
          <w:szCs w:val="24"/>
        </w:rPr>
        <w:t>κάνει</w:t>
      </w:r>
      <w:r w:rsidRPr="000249CE">
        <w:rPr>
          <w:rFonts w:eastAsia="Times New Roman"/>
          <w:szCs w:val="24"/>
        </w:rPr>
        <w:t xml:space="preserve"> αγωγή εναντίον αυτών που καταστρατηγούν το τεκμήριο της αθωότητας</w:t>
      </w:r>
      <w:r>
        <w:rPr>
          <w:rFonts w:eastAsia="Times New Roman"/>
          <w:szCs w:val="24"/>
        </w:rPr>
        <w:t>.</w:t>
      </w:r>
      <w:r w:rsidRPr="000249CE">
        <w:rPr>
          <w:rFonts w:eastAsia="Times New Roman"/>
          <w:szCs w:val="24"/>
        </w:rPr>
        <w:t xml:space="preserve"> </w:t>
      </w:r>
    </w:p>
    <w:p w14:paraId="7098ECA5" w14:textId="77777777" w:rsidR="00971A45" w:rsidRDefault="00ED091D">
      <w:pPr>
        <w:spacing w:line="600" w:lineRule="auto"/>
        <w:ind w:firstLine="720"/>
        <w:jc w:val="both"/>
        <w:rPr>
          <w:rFonts w:eastAsia="Times New Roman"/>
          <w:szCs w:val="24"/>
        </w:rPr>
      </w:pPr>
      <w:r>
        <w:rPr>
          <w:rFonts w:eastAsia="Times New Roman"/>
          <w:szCs w:val="24"/>
        </w:rPr>
        <w:t>Οι κύριοι Υπουργοί δ</w:t>
      </w:r>
      <w:r w:rsidRPr="000249CE">
        <w:rPr>
          <w:rFonts w:eastAsia="Times New Roman"/>
          <w:szCs w:val="24"/>
        </w:rPr>
        <w:t xml:space="preserve">εν απαντούν </w:t>
      </w:r>
      <w:r>
        <w:rPr>
          <w:rFonts w:eastAsia="Times New Roman"/>
          <w:szCs w:val="24"/>
        </w:rPr>
        <w:t>σε όλους τους Β</w:t>
      </w:r>
      <w:r w:rsidRPr="000249CE">
        <w:rPr>
          <w:rFonts w:eastAsia="Times New Roman"/>
          <w:szCs w:val="24"/>
        </w:rPr>
        <w:t xml:space="preserve">ουλευτές </w:t>
      </w:r>
      <w:r>
        <w:rPr>
          <w:rFonts w:eastAsia="Times New Roman"/>
          <w:szCs w:val="24"/>
        </w:rPr>
        <w:t xml:space="preserve">της Χρυσής Αυγής ή </w:t>
      </w:r>
      <w:r w:rsidRPr="000249CE">
        <w:rPr>
          <w:rFonts w:eastAsia="Times New Roman"/>
          <w:szCs w:val="24"/>
        </w:rPr>
        <w:t>μάλλον απαντούν στερεότυπα</w:t>
      </w:r>
      <w:r>
        <w:rPr>
          <w:rFonts w:eastAsia="Times New Roman"/>
          <w:szCs w:val="24"/>
        </w:rPr>
        <w:t>,</w:t>
      </w:r>
      <w:r w:rsidRPr="000249CE">
        <w:rPr>
          <w:rFonts w:eastAsia="Times New Roman"/>
          <w:szCs w:val="24"/>
        </w:rPr>
        <w:t xml:space="preserve"> </w:t>
      </w:r>
      <w:r>
        <w:rPr>
          <w:rFonts w:eastAsia="Times New Roman"/>
          <w:szCs w:val="24"/>
        </w:rPr>
        <w:t xml:space="preserve">ότι </w:t>
      </w:r>
      <w:r w:rsidRPr="000249CE">
        <w:rPr>
          <w:rFonts w:eastAsia="Times New Roman"/>
          <w:szCs w:val="24"/>
        </w:rPr>
        <w:t xml:space="preserve">για </w:t>
      </w:r>
      <w:r w:rsidRPr="000249CE">
        <w:rPr>
          <w:rFonts w:eastAsia="Times New Roman"/>
          <w:szCs w:val="24"/>
        </w:rPr>
        <w:lastRenderedPageBreak/>
        <w:t xml:space="preserve">λόγους κοινοβουλευτικής και συνταγματικής τάξης και επειδή εκκρεμεί </w:t>
      </w:r>
      <w:r>
        <w:rPr>
          <w:rFonts w:eastAsia="Times New Roman"/>
          <w:szCs w:val="24"/>
        </w:rPr>
        <w:t>μια</w:t>
      </w:r>
      <w:r w:rsidRPr="000249CE">
        <w:rPr>
          <w:rFonts w:eastAsia="Times New Roman"/>
          <w:szCs w:val="24"/>
        </w:rPr>
        <w:t xml:space="preserve"> δίκη </w:t>
      </w:r>
      <w:r>
        <w:rPr>
          <w:rFonts w:eastAsia="Times New Roman"/>
          <w:szCs w:val="24"/>
        </w:rPr>
        <w:t>-</w:t>
      </w:r>
      <w:r w:rsidRPr="000249CE">
        <w:rPr>
          <w:rFonts w:eastAsia="Times New Roman"/>
          <w:szCs w:val="24"/>
        </w:rPr>
        <w:t xml:space="preserve">χαλκευμένη κατηγορία </w:t>
      </w:r>
      <w:r>
        <w:rPr>
          <w:rFonts w:eastAsia="Times New Roman"/>
          <w:szCs w:val="24"/>
        </w:rPr>
        <w:t>βεβαίως-</w:t>
      </w:r>
      <w:r w:rsidRPr="000249CE">
        <w:rPr>
          <w:rFonts w:eastAsia="Times New Roman"/>
          <w:szCs w:val="24"/>
        </w:rPr>
        <w:t xml:space="preserve"> περί εγκληματικής οργάνωσης</w:t>
      </w:r>
      <w:r>
        <w:rPr>
          <w:rFonts w:eastAsia="Times New Roman"/>
          <w:szCs w:val="24"/>
        </w:rPr>
        <w:t>,</w:t>
      </w:r>
      <w:r w:rsidRPr="000249CE">
        <w:rPr>
          <w:rFonts w:eastAsia="Times New Roman"/>
          <w:szCs w:val="24"/>
        </w:rPr>
        <w:t xml:space="preserve"> αρνούνται να απαντήσουν</w:t>
      </w:r>
      <w:r>
        <w:rPr>
          <w:rFonts w:eastAsia="Times New Roman"/>
          <w:szCs w:val="24"/>
        </w:rPr>
        <w:t>.</w:t>
      </w:r>
      <w:r w:rsidRPr="000249CE">
        <w:rPr>
          <w:rFonts w:eastAsia="Times New Roman"/>
          <w:szCs w:val="24"/>
        </w:rPr>
        <w:t xml:space="preserve"> </w:t>
      </w:r>
      <w:r>
        <w:rPr>
          <w:rFonts w:eastAsia="Times New Roman"/>
          <w:szCs w:val="24"/>
        </w:rPr>
        <w:t>Α</w:t>
      </w:r>
      <w:r w:rsidRPr="000249CE">
        <w:rPr>
          <w:rFonts w:eastAsia="Times New Roman"/>
          <w:szCs w:val="24"/>
        </w:rPr>
        <w:t xml:space="preserve">υτό είναι δημόσια δήλωση δημόσιας </w:t>
      </w:r>
      <w:r>
        <w:rPr>
          <w:rFonts w:eastAsia="Times New Roman"/>
          <w:szCs w:val="24"/>
        </w:rPr>
        <w:t>α</w:t>
      </w:r>
      <w:r w:rsidRPr="000249CE">
        <w:rPr>
          <w:rFonts w:eastAsia="Times New Roman"/>
          <w:szCs w:val="24"/>
        </w:rPr>
        <w:t>ρχής και είναι ο ορισμός</w:t>
      </w:r>
      <w:r>
        <w:rPr>
          <w:rFonts w:eastAsia="Times New Roman"/>
          <w:szCs w:val="24"/>
        </w:rPr>
        <w:t xml:space="preserve"> –φυσικά- της δυνατότητας που έχουν πλέον οι Β</w:t>
      </w:r>
      <w:r w:rsidRPr="000249CE">
        <w:rPr>
          <w:rFonts w:eastAsia="Times New Roman"/>
          <w:szCs w:val="24"/>
        </w:rPr>
        <w:t xml:space="preserve">ουλευτές της Χρυσής Αυγής να εγείρουν </w:t>
      </w:r>
      <w:r>
        <w:rPr>
          <w:rFonts w:eastAsia="Times New Roman"/>
          <w:szCs w:val="24"/>
        </w:rPr>
        <w:t>αξιώσεις, αστικές διεκδικήσεις, σε</w:t>
      </w:r>
      <w:r w:rsidRPr="000249CE">
        <w:rPr>
          <w:rFonts w:eastAsia="Times New Roman"/>
          <w:szCs w:val="24"/>
        </w:rPr>
        <w:t xml:space="preserve"> βάρος του δημοσίου</w:t>
      </w:r>
      <w:r>
        <w:rPr>
          <w:rFonts w:eastAsia="Times New Roman"/>
          <w:szCs w:val="24"/>
        </w:rPr>
        <w:t>,</w:t>
      </w:r>
      <w:r w:rsidRPr="000249CE">
        <w:rPr>
          <w:rFonts w:eastAsia="Times New Roman"/>
          <w:szCs w:val="24"/>
        </w:rPr>
        <w:t xml:space="preserve"> λόγω της υπαιτιότητας των κυρίων Υπουργών</w:t>
      </w:r>
      <w:r>
        <w:rPr>
          <w:rFonts w:eastAsia="Times New Roman"/>
          <w:szCs w:val="24"/>
        </w:rPr>
        <w:t>. Ό</w:t>
      </w:r>
      <w:r w:rsidRPr="000249CE">
        <w:rPr>
          <w:rFonts w:eastAsia="Times New Roman"/>
          <w:szCs w:val="24"/>
        </w:rPr>
        <w:t>μως οι κύριοι Υπουργοί θα πρέπει να γνωρίζουμε ότ</w:t>
      </w:r>
      <w:r w:rsidRPr="000249CE">
        <w:rPr>
          <w:rFonts w:eastAsia="Times New Roman"/>
          <w:szCs w:val="24"/>
        </w:rPr>
        <w:t xml:space="preserve">ι μπορεί να λάβει χώρα σε δεύτερο χρόνο </w:t>
      </w:r>
      <w:r>
        <w:rPr>
          <w:rFonts w:eastAsia="Times New Roman"/>
          <w:szCs w:val="24"/>
        </w:rPr>
        <w:t>ανάστροφη</w:t>
      </w:r>
      <w:r w:rsidRPr="000249CE">
        <w:rPr>
          <w:rFonts w:eastAsia="Times New Roman"/>
          <w:szCs w:val="24"/>
        </w:rPr>
        <w:t xml:space="preserve"> αγωγή από το δημόσιο σε βάρος τους ως φυσικά πρόσωπα</w:t>
      </w:r>
      <w:r>
        <w:rPr>
          <w:rFonts w:eastAsia="Times New Roman"/>
          <w:szCs w:val="24"/>
        </w:rPr>
        <w:t>.</w:t>
      </w:r>
      <w:r w:rsidRPr="000249CE">
        <w:rPr>
          <w:rFonts w:eastAsia="Times New Roman"/>
          <w:szCs w:val="24"/>
        </w:rPr>
        <w:t xml:space="preserve"> </w:t>
      </w:r>
      <w:r>
        <w:rPr>
          <w:rFonts w:eastAsia="Times New Roman"/>
          <w:szCs w:val="24"/>
        </w:rPr>
        <w:t>Α</w:t>
      </w:r>
      <w:r w:rsidRPr="000249CE">
        <w:rPr>
          <w:rFonts w:eastAsia="Times New Roman"/>
          <w:szCs w:val="24"/>
        </w:rPr>
        <w:t>υτό</w:t>
      </w:r>
      <w:r>
        <w:rPr>
          <w:rFonts w:eastAsia="Times New Roman"/>
          <w:szCs w:val="24"/>
        </w:rPr>
        <w:t xml:space="preserve">, βέβαια, θα </w:t>
      </w:r>
      <w:r w:rsidRPr="000249CE">
        <w:rPr>
          <w:rFonts w:eastAsia="Times New Roman"/>
          <w:szCs w:val="24"/>
        </w:rPr>
        <w:t>γίνει μετά από κάποιο χρονικό διάστημα</w:t>
      </w:r>
      <w:r>
        <w:rPr>
          <w:rFonts w:eastAsia="Times New Roman"/>
          <w:szCs w:val="24"/>
        </w:rPr>
        <w:t>,</w:t>
      </w:r>
      <w:r w:rsidRPr="000249CE">
        <w:rPr>
          <w:rFonts w:eastAsia="Times New Roman"/>
          <w:szCs w:val="24"/>
        </w:rPr>
        <w:t xml:space="preserve"> όταν οι κύριοι Υπουργοί δεν θα είναι πλέον Υπουργοί</w:t>
      </w:r>
      <w:r>
        <w:rPr>
          <w:rFonts w:eastAsia="Times New Roman"/>
          <w:szCs w:val="24"/>
        </w:rPr>
        <w:t>,</w:t>
      </w:r>
      <w:r w:rsidRPr="000249CE">
        <w:rPr>
          <w:rFonts w:eastAsia="Times New Roman"/>
          <w:szCs w:val="24"/>
        </w:rPr>
        <w:t xml:space="preserve"> </w:t>
      </w:r>
      <w:r>
        <w:rPr>
          <w:rFonts w:eastAsia="Times New Roman"/>
          <w:szCs w:val="24"/>
        </w:rPr>
        <w:t>δ</w:t>
      </w:r>
      <w:r w:rsidRPr="000249CE">
        <w:rPr>
          <w:rFonts w:eastAsia="Times New Roman"/>
          <w:szCs w:val="24"/>
        </w:rPr>
        <w:t xml:space="preserve">εν </w:t>
      </w:r>
      <w:r>
        <w:rPr>
          <w:rFonts w:eastAsia="Times New Roman"/>
          <w:szCs w:val="24"/>
        </w:rPr>
        <w:t>θα είναι καν Β</w:t>
      </w:r>
      <w:r w:rsidRPr="000249CE">
        <w:rPr>
          <w:rFonts w:eastAsia="Times New Roman"/>
          <w:szCs w:val="24"/>
        </w:rPr>
        <w:t>ουλευτές</w:t>
      </w:r>
      <w:r>
        <w:rPr>
          <w:rFonts w:eastAsia="Times New Roman"/>
          <w:szCs w:val="24"/>
        </w:rPr>
        <w:t>,</w:t>
      </w:r>
      <w:r w:rsidRPr="000249CE">
        <w:rPr>
          <w:rFonts w:eastAsia="Times New Roman"/>
          <w:szCs w:val="24"/>
        </w:rPr>
        <w:t xml:space="preserve"> διότι ο ΣΥΡΙΖΑ</w:t>
      </w:r>
      <w:r w:rsidRPr="000249CE">
        <w:rPr>
          <w:rFonts w:eastAsia="Times New Roman"/>
          <w:szCs w:val="24"/>
        </w:rPr>
        <w:t xml:space="preserve"> έχει απωλέσει πλήρως αυτό που λέγεται </w:t>
      </w:r>
      <w:r>
        <w:rPr>
          <w:rFonts w:eastAsia="Times New Roman"/>
          <w:szCs w:val="24"/>
        </w:rPr>
        <w:t>«</w:t>
      </w:r>
      <w:r w:rsidRPr="000249CE">
        <w:rPr>
          <w:rFonts w:eastAsia="Times New Roman"/>
          <w:szCs w:val="24"/>
        </w:rPr>
        <w:t>λαϊκό έρεισμα</w:t>
      </w:r>
      <w:r>
        <w:rPr>
          <w:rFonts w:eastAsia="Times New Roman"/>
          <w:szCs w:val="24"/>
        </w:rPr>
        <w:t>».</w:t>
      </w:r>
    </w:p>
    <w:p w14:paraId="7098ECA6" w14:textId="77777777" w:rsidR="00971A45" w:rsidRDefault="00ED091D">
      <w:pPr>
        <w:spacing w:line="600" w:lineRule="auto"/>
        <w:ind w:firstLine="720"/>
        <w:jc w:val="both"/>
        <w:rPr>
          <w:rFonts w:eastAsia="Times New Roman"/>
          <w:szCs w:val="24"/>
        </w:rPr>
      </w:pPr>
      <w:r>
        <w:rPr>
          <w:rFonts w:eastAsia="Times New Roman"/>
          <w:szCs w:val="24"/>
        </w:rPr>
        <w:t xml:space="preserve">Αρχικά, θα αναφερθώ </w:t>
      </w:r>
      <w:r w:rsidRPr="000249CE">
        <w:rPr>
          <w:rFonts w:eastAsia="Times New Roman"/>
          <w:szCs w:val="24"/>
        </w:rPr>
        <w:t>στο σημαντικότερο από τα άρθρα του συγκεκριμένου σχεδίου νόμου</w:t>
      </w:r>
      <w:r>
        <w:rPr>
          <w:rFonts w:eastAsia="Times New Roman"/>
          <w:szCs w:val="24"/>
        </w:rPr>
        <w:t>, στο άρθρο</w:t>
      </w:r>
      <w:r w:rsidRPr="000249CE">
        <w:rPr>
          <w:rFonts w:eastAsia="Times New Roman"/>
          <w:szCs w:val="24"/>
        </w:rPr>
        <w:t xml:space="preserve"> 91</w:t>
      </w:r>
      <w:r>
        <w:rPr>
          <w:rFonts w:eastAsia="Times New Roman"/>
          <w:szCs w:val="24"/>
        </w:rPr>
        <w:t xml:space="preserve">. Στο άρθρο </w:t>
      </w:r>
      <w:r w:rsidRPr="000249CE">
        <w:rPr>
          <w:rFonts w:eastAsia="Times New Roman"/>
          <w:szCs w:val="24"/>
        </w:rPr>
        <w:t>91</w:t>
      </w:r>
      <w:r>
        <w:rPr>
          <w:rFonts w:eastAsia="Times New Roman"/>
          <w:szCs w:val="24"/>
        </w:rPr>
        <w:t>,</w:t>
      </w:r>
      <w:r w:rsidRPr="000249CE">
        <w:rPr>
          <w:rFonts w:eastAsia="Times New Roman"/>
          <w:szCs w:val="24"/>
        </w:rPr>
        <w:t xml:space="preserve"> λοιπόν</w:t>
      </w:r>
      <w:r>
        <w:rPr>
          <w:rFonts w:eastAsia="Times New Roman"/>
          <w:szCs w:val="24"/>
        </w:rPr>
        <w:t>,</w:t>
      </w:r>
      <w:r w:rsidRPr="000249CE">
        <w:rPr>
          <w:rFonts w:eastAsia="Times New Roman"/>
          <w:szCs w:val="24"/>
        </w:rPr>
        <w:t xml:space="preserve"> </w:t>
      </w:r>
      <w:r>
        <w:rPr>
          <w:rFonts w:eastAsia="Times New Roman"/>
          <w:szCs w:val="24"/>
        </w:rPr>
        <w:t xml:space="preserve">εισάγεται </w:t>
      </w:r>
      <w:r w:rsidRPr="000249CE">
        <w:rPr>
          <w:rFonts w:eastAsia="Times New Roman"/>
          <w:szCs w:val="24"/>
        </w:rPr>
        <w:t>ρηξικέλευθη</w:t>
      </w:r>
      <w:r>
        <w:rPr>
          <w:rFonts w:eastAsia="Times New Roman"/>
          <w:szCs w:val="24"/>
        </w:rPr>
        <w:t>, καινοτόμα λύση</w:t>
      </w:r>
      <w:r w:rsidRPr="000249CE">
        <w:rPr>
          <w:rFonts w:eastAsia="Times New Roman"/>
          <w:szCs w:val="24"/>
        </w:rPr>
        <w:t xml:space="preserve"> για την αντιμετώπιση</w:t>
      </w:r>
      <w:r>
        <w:rPr>
          <w:rFonts w:eastAsia="Times New Roman"/>
          <w:szCs w:val="24"/>
        </w:rPr>
        <w:t>,</w:t>
      </w:r>
      <w:r w:rsidRPr="000249CE">
        <w:rPr>
          <w:rFonts w:eastAsia="Times New Roman"/>
          <w:szCs w:val="24"/>
        </w:rPr>
        <w:t xml:space="preserve"> τη μείωση της βλάβης</w:t>
      </w:r>
      <w:r w:rsidRPr="000249CE">
        <w:rPr>
          <w:rFonts w:eastAsia="Times New Roman"/>
          <w:szCs w:val="24"/>
        </w:rPr>
        <w:t xml:space="preserve"> </w:t>
      </w:r>
      <w:r>
        <w:rPr>
          <w:rFonts w:eastAsia="Times New Roman"/>
          <w:szCs w:val="24"/>
        </w:rPr>
        <w:t xml:space="preserve">για τοξικομανείς, πρακτικά της ηρωίνης, </w:t>
      </w:r>
      <w:r w:rsidRPr="000249CE">
        <w:rPr>
          <w:rFonts w:eastAsia="Times New Roman"/>
          <w:szCs w:val="24"/>
        </w:rPr>
        <w:t xml:space="preserve">με τους χώρους </w:t>
      </w:r>
      <w:r>
        <w:rPr>
          <w:rFonts w:eastAsia="Times New Roman"/>
          <w:szCs w:val="24"/>
        </w:rPr>
        <w:t>εποπτευόμενης χρήσης.</w:t>
      </w:r>
    </w:p>
    <w:p w14:paraId="7098ECA7" w14:textId="77777777" w:rsidR="00971A45" w:rsidRDefault="00ED091D">
      <w:pPr>
        <w:spacing w:line="600" w:lineRule="auto"/>
        <w:ind w:firstLine="720"/>
        <w:jc w:val="both"/>
        <w:rPr>
          <w:rFonts w:eastAsia="Times New Roman"/>
          <w:szCs w:val="24"/>
        </w:rPr>
      </w:pPr>
      <w:r>
        <w:rPr>
          <w:rFonts w:eastAsia="Times New Roman"/>
          <w:szCs w:val="24"/>
        </w:rPr>
        <w:lastRenderedPageBreak/>
        <w:t>Έ</w:t>
      </w:r>
      <w:r w:rsidRPr="000249CE">
        <w:rPr>
          <w:rFonts w:eastAsia="Times New Roman"/>
          <w:szCs w:val="24"/>
        </w:rPr>
        <w:t xml:space="preserve">χω διενεργήσει ως ιατροδικαστής </w:t>
      </w:r>
      <w:r>
        <w:rPr>
          <w:rFonts w:eastAsia="Times New Roman"/>
          <w:szCs w:val="24"/>
        </w:rPr>
        <w:t xml:space="preserve">περισσότερες </w:t>
      </w:r>
      <w:r w:rsidRPr="000249CE">
        <w:rPr>
          <w:rFonts w:eastAsia="Times New Roman"/>
          <w:szCs w:val="24"/>
        </w:rPr>
        <w:t>από χίλιες πραγματογνωμοσύνες για τη διάγνωση της εξάρτησης από ναρκωτικές ουσίες</w:t>
      </w:r>
      <w:r>
        <w:rPr>
          <w:rFonts w:eastAsia="Times New Roman"/>
          <w:szCs w:val="24"/>
        </w:rPr>
        <w:t xml:space="preserve">, </w:t>
      </w:r>
      <w:r w:rsidRPr="000249CE">
        <w:rPr>
          <w:rFonts w:eastAsia="Times New Roman"/>
          <w:szCs w:val="24"/>
        </w:rPr>
        <w:t xml:space="preserve">περισσότερες από </w:t>
      </w:r>
      <w:r>
        <w:rPr>
          <w:rFonts w:eastAsia="Times New Roman"/>
          <w:szCs w:val="24"/>
        </w:rPr>
        <w:t>εκατό</w:t>
      </w:r>
      <w:r w:rsidRPr="000249CE">
        <w:rPr>
          <w:rFonts w:eastAsia="Times New Roman"/>
          <w:szCs w:val="24"/>
        </w:rPr>
        <w:t xml:space="preserve"> εντός σωφρονιστικών ιδρυμά</w:t>
      </w:r>
      <w:r w:rsidRPr="000249CE">
        <w:rPr>
          <w:rFonts w:eastAsia="Times New Roman"/>
          <w:szCs w:val="24"/>
        </w:rPr>
        <w:t>των</w:t>
      </w:r>
      <w:r>
        <w:rPr>
          <w:rFonts w:eastAsia="Times New Roman"/>
          <w:szCs w:val="24"/>
        </w:rPr>
        <w:t>,</w:t>
      </w:r>
      <w:r w:rsidRPr="000249CE">
        <w:rPr>
          <w:rFonts w:eastAsia="Times New Roman"/>
          <w:szCs w:val="24"/>
        </w:rPr>
        <w:t xml:space="preserve"> είτε μιλάμε για τον Κορυδαλλό είτε μιλάμε για τον Άγιο Στέφανο είτε για τις Φυλακές Κέρκυρας</w:t>
      </w:r>
      <w:r>
        <w:rPr>
          <w:rFonts w:eastAsia="Times New Roman"/>
          <w:szCs w:val="24"/>
        </w:rPr>
        <w:t>.</w:t>
      </w:r>
      <w:r w:rsidRPr="000249CE">
        <w:rPr>
          <w:rFonts w:eastAsia="Times New Roman"/>
          <w:szCs w:val="24"/>
        </w:rPr>
        <w:t xml:space="preserve"> </w:t>
      </w:r>
      <w:r>
        <w:rPr>
          <w:rFonts w:eastAsia="Times New Roman"/>
          <w:szCs w:val="24"/>
        </w:rPr>
        <w:t xml:space="preserve">Γνωρίζω, λοιπόν, πάρα πολύ καλά </w:t>
      </w:r>
      <w:r w:rsidRPr="000249CE">
        <w:rPr>
          <w:rFonts w:eastAsia="Times New Roman"/>
          <w:szCs w:val="24"/>
        </w:rPr>
        <w:t>το ζήτημα αυτό</w:t>
      </w:r>
      <w:r>
        <w:rPr>
          <w:rFonts w:eastAsia="Times New Roman"/>
          <w:szCs w:val="24"/>
        </w:rPr>
        <w:t>.</w:t>
      </w:r>
    </w:p>
    <w:p w14:paraId="7098ECA8" w14:textId="77777777" w:rsidR="00971A45" w:rsidRDefault="00ED091D">
      <w:pPr>
        <w:spacing w:line="600" w:lineRule="auto"/>
        <w:ind w:firstLine="720"/>
        <w:jc w:val="both"/>
        <w:rPr>
          <w:rFonts w:eastAsia="Times New Roman"/>
          <w:szCs w:val="24"/>
        </w:rPr>
      </w:pPr>
      <w:r w:rsidRPr="000249CE">
        <w:rPr>
          <w:rFonts w:eastAsia="Times New Roman"/>
          <w:szCs w:val="24"/>
        </w:rPr>
        <w:t xml:space="preserve">Πράγματι υπάρχουν </w:t>
      </w:r>
      <w:proofErr w:type="spellStart"/>
      <w:r>
        <w:rPr>
          <w:rFonts w:eastAsia="Times New Roman"/>
          <w:szCs w:val="24"/>
        </w:rPr>
        <w:t>εκατόν</w:t>
      </w:r>
      <w:proofErr w:type="spellEnd"/>
      <w:r>
        <w:rPr>
          <w:rFonts w:eastAsia="Times New Roman"/>
          <w:szCs w:val="24"/>
        </w:rPr>
        <w:t xml:space="preserve"> είκοσι</w:t>
      </w:r>
      <w:r w:rsidRPr="000249CE">
        <w:rPr>
          <w:rFonts w:eastAsia="Times New Roman"/>
          <w:szCs w:val="24"/>
        </w:rPr>
        <w:t xml:space="preserve"> περίπου τέτοια κέντρα ανά τον κόσμο</w:t>
      </w:r>
      <w:r>
        <w:rPr>
          <w:rFonts w:eastAsia="Times New Roman"/>
          <w:szCs w:val="24"/>
        </w:rPr>
        <w:t>.</w:t>
      </w:r>
      <w:r w:rsidRPr="000249CE">
        <w:rPr>
          <w:rFonts w:eastAsia="Times New Roman"/>
          <w:szCs w:val="24"/>
        </w:rPr>
        <w:t xml:space="preserve"> </w:t>
      </w:r>
      <w:r>
        <w:rPr>
          <w:rFonts w:eastAsia="Times New Roman"/>
          <w:szCs w:val="24"/>
        </w:rPr>
        <w:t>Δεν έχει αναφερθεί θάνατος σ</w:t>
      </w:r>
      <w:r w:rsidRPr="000249CE">
        <w:rPr>
          <w:rFonts w:eastAsia="Times New Roman"/>
          <w:szCs w:val="24"/>
        </w:rPr>
        <w:t>ε αυτά τα κέ</w:t>
      </w:r>
      <w:r w:rsidRPr="000249CE">
        <w:rPr>
          <w:rFonts w:eastAsia="Times New Roman"/>
          <w:szCs w:val="24"/>
        </w:rPr>
        <w:t>ντρα</w:t>
      </w:r>
      <w:r>
        <w:rPr>
          <w:rFonts w:eastAsia="Times New Roman"/>
          <w:szCs w:val="24"/>
        </w:rPr>
        <w:t>.</w:t>
      </w:r>
      <w:r w:rsidRPr="000249CE">
        <w:rPr>
          <w:rFonts w:eastAsia="Times New Roman"/>
          <w:szCs w:val="24"/>
        </w:rPr>
        <w:t xml:space="preserve"> </w:t>
      </w:r>
      <w:r>
        <w:rPr>
          <w:rFonts w:eastAsia="Times New Roman"/>
          <w:szCs w:val="24"/>
        </w:rPr>
        <w:t>Όμως,</w:t>
      </w:r>
      <w:r w:rsidRPr="000249CE">
        <w:rPr>
          <w:rFonts w:eastAsia="Times New Roman"/>
          <w:szCs w:val="24"/>
        </w:rPr>
        <w:t xml:space="preserve"> δεν είναι δυνατόν </w:t>
      </w:r>
      <w:r>
        <w:rPr>
          <w:rFonts w:eastAsia="Times New Roman"/>
          <w:szCs w:val="24"/>
        </w:rPr>
        <w:t xml:space="preserve">η Κυβέρνηση να συνθηκολογήσει </w:t>
      </w:r>
      <w:r w:rsidRPr="000249CE">
        <w:rPr>
          <w:rFonts w:eastAsia="Times New Roman"/>
          <w:szCs w:val="24"/>
        </w:rPr>
        <w:t>σε αυτό</w:t>
      </w:r>
      <w:r>
        <w:rPr>
          <w:rFonts w:eastAsia="Times New Roman"/>
          <w:szCs w:val="24"/>
        </w:rPr>
        <w:t xml:space="preserve">ν τον ακήρυχτο </w:t>
      </w:r>
      <w:r w:rsidRPr="000249CE">
        <w:rPr>
          <w:rFonts w:eastAsia="Times New Roman"/>
          <w:szCs w:val="24"/>
        </w:rPr>
        <w:t>πόλεμο των ναρκωτικών</w:t>
      </w:r>
      <w:r>
        <w:rPr>
          <w:rFonts w:eastAsia="Times New Roman"/>
          <w:szCs w:val="24"/>
        </w:rPr>
        <w:t>.</w:t>
      </w:r>
    </w:p>
    <w:p w14:paraId="7098ECA9" w14:textId="77777777" w:rsidR="00971A45" w:rsidRDefault="00ED091D">
      <w:pPr>
        <w:spacing w:line="600" w:lineRule="auto"/>
        <w:ind w:firstLine="720"/>
        <w:jc w:val="both"/>
        <w:rPr>
          <w:rFonts w:eastAsia="Times New Roman"/>
          <w:szCs w:val="24"/>
        </w:rPr>
      </w:pPr>
      <w:r>
        <w:rPr>
          <w:rFonts w:eastAsia="Times New Roman"/>
          <w:szCs w:val="24"/>
        </w:rPr>
        <w:t>Και συνθηκολογεί. Για ποιο λόγο; Για τη μείωση της βλάβης. Με ποιους; Με τους εμπόρους ναρκωτικών, έστω εξ αμελείας. Δεν προσάπτω δόλο. Όμως η νομοθέτηση αυτή οδηγεί εκεί ακριβώς. Σε μια συνθηκολόγηση του ελληνικού κράτους με τους εμπόρους των ναρκωτικών ο</w:t>
      </w:r>
      <w:r>
        <w:rPr>
          <w:rFonts w:eastAsia="Times New Roman"/>
          <w:szCs w:val="24"/>
        </w:rPr>
        <w:t xml:space="preserve">ι οποίοι θα αυξήσουν τα κέρδη τους. Είναι δεδομένο αυτό. Για ποιο λόγο; Διότι πέριξ των κέντρων αυτών η εμπορία των ναρκωτικών θα ανθήσει περαιτέρω. Διότι οι έμποροι ναρκωτικών θα επιχειρήσουν να διηθήσουν -το </w:t>
      </w:r>
      <w:r>
        <w:rPr>
          <w:rFonts w:eastAsia="Times New Roman"/>
          <w:szCs w:val="24"/>
        </w:rPr>
        <w:lastRenderedPageBreak/>
        <w:t>λέω με την ιατρική έννοια, με καταλαβαίνει ο κ</w:t>
      </w:r>
      <w:r>
        <w:rPr>
          <w:rFonts w:eastAsia="Times New Roman"/>
          <w:szCs w:val="24"/>
        </w:rPr>
        <w:t xml:space="preserve">. Ξανθός- τα συγκεκριμένα κέντρα και να </w:t>
      </w:r>
      <w:proofErr w:type="spellStart"/>
      <w:r>
        <w:rPr>
          <w:rFonts w:eastAsia="Times New Roman"/>
          <w:szCs w:val="24"/>
        </w:rPr>
        <w:t>επικυριαρχήσουν</w:t>
      </w:r>
      <w:proofErr w:type="spellEnd"/>
      <w:r>
        <w:rPr>
          <w:rFonts w:eastAsia="Times New Roman"/>
          <w:szCs w:val="24"/>
        </w:rPr>
        <w:t xml:space="preserve"> εκεί, ούτως ώστε να συνεχίσουν το έργο τους, την εμπορία ναρκωτικών. </w:t>
      </w:r>
    </w:p>
    <w:p w14:paraId="7098ECAA" w14:textId="77777777" w:rsidR="00971A45" w:rsidRDefault="00ED091D">
      <w:pPr>
        <w:spacing w:line="600" w:lineRule="auto"/>
        <w:ind w:firstLine="720"/>
        <w:jc w:val="both"/>
        <w:rPr>
          <w:rFonts w:eastAsia="Times New Roman"/>
          <w:szCs w:val="24"/>
        </w:rPr>
      </w:pPr>
      <w:r>
        <w:rPr>
          <w:rFonts w:eastAsia="Times New Roman"/>
          <w:szCs w:val="24"/>
        </w:rPr>
        <w:t xml:space="preserve">Πρέπει το άρθρο αυτό να αποσυρθεί πάραυτα. Δεν είναι δυνατόν να υπερψηφιστεί από την </w:t>
      </w:r>
      <w:r>
        <w:rPr>
          <w:rFonts w:eastAsia="Times New Roman"/>
          <w:szCs w:val="24"/>
        </w:rPr>
        <w:t xml:space="preserve">ελληνική </w:t>
      </w:r>
      <w:r>
        <w:rPr>
          <w:rFonts w:eastAsia="Times New Roman"/>
          <w:szCs w:val="24"/>
        </w:rPr>
        <w:t>Βουλή. Όποιος το υπερψηφίσει συνθηκο</w:t>
      </w:r>
      <w:r>
        <w:rPr>
          <w:rFonts w:eastAsia="Times New Roman"/>
          <w:szCs w:val="24"/>
        </w:rPr>
        <w:t>λογεί με τους εμπόρους ναρκωτικών. Είναι πολύ απλό. Υπάρχει δυνατότητα από το ελληνικό κράτος της πρόληψης και της καταστολής. Εδώ είναι μια πράξη, μια θεσμοθέτηση η οποία είναι θεσμοθέτηση συνθηκολόγησης με το πρόβλημα, διαιώνισης και ενδεχομένως διόγκωσή</w:t>
      </w:r>
      <w:r>
        <w:rPr>
          <w:rFonts w:eastAsia="Times New Roman"/>
          <w:szCs w:val="24"/>
        </w:rPr>
        <w:t>ς του. Δεν πρέπει σε κα</w:t>
      </w:r>
      <w:r>
        <w:rPr>
          <w:rFonts w:eastAsia="Times New Roman"/>
          <w:szCs w:val="24"/>
        </w:rPr>
        <w:t>μ</w:t>
      </w:r>
      <w:r>
        <w:rPr>
          <w:rFonts w:eastAsia="Times New Roman"/>
          <w:szCs w:val="24"/>
        </w:rPr>
        <w:t xml:space="preserve">μία περίπτωση να υπερψηφιστεί. </w:t>
      </w:r>
    </w:p>
    <w:p w14:paraId="7098ECAB" w14:textId="77777777" w:rsidR="00971A45" w:rsidRDefault="00ED091D">
      <w:pPr>
        <w:spacing w:line="600" w:lineRule="auto"/>
        <w:ind w:firstLine="720"/>
        <w:jc w:val="both"/>
        <w:rPr>
          <w:rFonts w:eastAsia="Times New Roman"/>
          <w:szCs w:val="24"/>
        </w:rPr>
      </w:pPr>
      <w:r>
        <w:rPr>
          <w:rFonts w:eastAsia="Times New Roman"/>
          <w:szCs w:val="24"/>
        </w:rPr>
        <w:t xml:space="preserve">Εκτός των κλινικών περιστατικών που είχα διερευνήσει, έχω ως ιατροδικαστής διερευνήσει και εκατοντάδες περιστατικά θανάτων στη </w:t>
      </w:r>
      <w:proofErr w:type="spellStart"/>
      <w:r>
        <w:rPr>
          <w:rFonts w:eastAsia="Times New Roman"/>
          <w:szCs w:val="24"/>
        </w:rPr>
        <w:t>νεκροτομική</w:t>
      </w:r>
      <w:proofErr w:type="spellEnd"/>
      <w:r>
        <w:rPr>
          <w:rFonts w:eastAsia="Times New Roman"/>
          <w:szCs w:val="24"/>
        </w:rPr>
        <w:t xml:space="preserve"> τράπεζα, κύριοι Βουλευτές, θυμάτων αυτού του ακήρυχτου πολέμο</w:t>
      </w:r>
      <w:r>
        <w:rPr>
          <w:rFonts w:eastAsia="Times New Roman"/>
          <w:szCs w:val="24"/>
        </w:rPr>
        <w:t xml:space="preserve">υ. Παρακαλώ, ξέρω ότι δεν εισακούγεται η φωνή του εθνικιστικού κινήματος. Εντάξει. Είστε </w:t>
      </w:r>
      <w:proofErr w:type="spellStart"/>
      <w:r>
        <w:rPr>
          <w:rFonts w:eastAsia="Times New Roman"/>
          <w:szCs w:val="24"/>
        </w:rPr>
        <w:t>νεοκομμουνιστές</w:t>
      </w:r>
      <w:proofErr w:type="spellEnd"/>
      <w:r>
        <w:rPr>
          <w:rFonts w:eastAsia="Times New Roman"/>
          <w:szCs w:val="24"/>
        </w:rPr>
        <w:t xml:space="preserve">. Το δέχομαι. Από εκεί και πέρα, είναι επιστημονική η άποψη αυτή και την καταθέτω με παρρησία. Πρέπει αυτό το άρθρο να αποσυρθεί. </w:t>
      </w:r>
    </w:p>
    <w:p w14:paraId="7098ECAC" w14:textId="77777777" w:rsidR="00971A45" w:rsidRDefault="00ED091D">
      <w:pPr>
        <w:spacing w:line="600" w:lineRule="auto"/>
        <w:ind w:firstLine="720"/>
        <w:jc w:val="both"/>
        <w:rPr>
          <w:rFonts w:eastAsia="Times New Roman"/>
          <w:szCs w:val="24"/>
        </w:rPr>
      </w:pPr>
      <w:r>
        <w:rPr>
          <w:rFonts w:eastAsia="Times New Roman"/>
          <w:szCs w:val="24"/>
        </w:rPr>
        <w:lastRenderedPageBreak/>
        <w:t>Ο ΣΥΡΙΖΑ, λοιπόν, ο ο</w:t>
      </w:r>
      <w:r>
        <w:rPr>
          <w:rFonts w:eastAsia="Times New Roman"/>
          <w:szCs w:val="24"/>
        </w:rPr>
        <w:t xml:space="preserve">ποίος είχε υποσχεθεί πως με ένα άρθρο θα καταργήσει το μνημόνιο, έφτασε σχεδόν τέσσερα χρόνια μετά να καταργήσει με ένα άρθρο το ΚΕΕΛΠΝΟ και να το αντικαταστήσει με τον ΕΟΔΥ, τον Εθνικό Οργανισμό Δημόσιας Υγείας. Το </w:t>
      </w:r>
      <w:r>
        <w:rPr>
          <w:rFonts w:eastAsia="Times New Roman"/>
          <w:szCs w:val="24"/>
          <w:lang w:val="en-US"/>
        </w:rPr>
        <w:t>modus</w:t>
      </w:r>
      <w:r w:rsidRPr="00EE2724">
        <w:rPr>
          <w:rFonts w:eastAsia="Times New Roman"/>
          <w:szCs w:val="24"/>
        </w:rPr>
        <w:t xml:space="preserve"> </w:t>
      </w:r>
      <w:r>
        <w:rPr>
          <w:rFonts w:eastAsia="Times New Roman"/>
          <w:szCs w:val="24"/>
          <w:lang w:val="en-US"/>
        </w:rPr>
        <w:t>operandi</w:t>
      </w:r>
      <w:r>
        <w:rPr>
          <w:rFonts w:eastAsia="Times New Roman"/>
          <w:szCs w:val="24"/>
        </w:rPr>
        <w:t xml:space="preserve"> όμως είναι το ίδιο. Γιατί</w:t>
      </w:r>
      <w:r>
        <w:rPr>
          <w:rFonts w:eastAsia="Times New Roman"/>
          <w:szCs w:val="24"/>
        </w:rPr>
        <w:t xml:space="preserve">; Το άρθρο 54 επιτρέπει απευθείας αναθέσεις χωρίς δημοσίευση. Και η ανεξάρτητη αρχή για τις δημόσιες συμβάσεις έχει ήδη αντιδράσει. </w:t>
      </w:r>
    </w:p>
    <w:p w14:paraId="7098ECAD" w14:textId="77777777" w:rsidR="00971A45" w:rsidRDefault="00ED091D">
      <w:pPr>
        <w:spacing w:line="600" w:lineRule="auto"/>
        <w:ind w:firstLine="720"/>
        <w:jc w:val="both"/>
        <w:rPr>
          <w:rFonts w:eastAsia="Times New Roman"/>
          <w:szCs w:val="24"/>
        </w:rPr>
      </w:pPr>
      <w:r>
        <w:rPr>
          <w:rFonts w:eastAsia="Times New Roman"/>
          <w:szCs w:val="24"/>
        </w:rPr>
        <w:t>Στο άρθρο 64 εγκαθιδρύεται το Εθνικό Ελληνικό Ινστιτούτο Νεοπλασιών. Είπα στον κύριο Υπουργό ότι θα ήταν σκόπιμο να προστεθ</w:t>
      </w:r>
      <w:r>
        <w:rPr>
          <w:rFonts w:eastAsia="Times New Roman"/>
          <w:szCs w:val="24"/>
        </w:rPr>
        <w:t>εί στον τίτλο η λέξη «Κακοήθων Νεοπλασιών», γιατί είναι γνωστό ότι υπάρχουν πάρα πολλές νεοπλασίες οι οποίες είναι καλοήθεις.</w:t>
      </w:r>
    </w:p>
    <w:p w14:paraId="7098ECAE" w14:textId="77777777" w:rsidR="00971A45" w:rsidRDefault="00ED091D">
      <w:pPr>
        <w:spacing w:line="600" w:lineRule="auto"/>
        <w:ind w:firstLine="720"/>
        <w:jc w:val="both"/>
        <w:rPr>
          <w:rFonts w:eastAsia="Times New Roman"/>
          <w:szCs w:val="24"/>
        </w:rPr>
      </w:pPr>
      <w:r>
        <w:rPr>
          <w:rFonts w:eastAsia="Times New Roman"/>
          <w:szCs w:val="24"/>
        </w:rPr>
        <w:t>Στην Κέρκυρα, που με τροπολογία σήμερα θα επιχειρηθεί η κατάτμηση του δήμου, δεν έχει επιλυθεί το μείζον πρόβλημα των απορριμμάτων</w:t>
      </w:r>
      <w:r>
        <w:rPr>
          <w:rFonts w:eastAsia="Times New Roman"/>
          <w:szCs w:val="24"/>
        </w:rPr>
        <w:t xml:space="preserve">. Με ακριβώς αυτό το πρόβλημα θα πρέπει να ασχοληθεί το υπό ίδρυση Ινστιτούτο Κακοήθων Νεοπλασιών. Γιατί; Υπάρχει ένας </w:t>
      </w:r>
      <w:proofErr w:type="spellStart"/>
      <w:r>
        <w:rPr>
          <w:rFonts w:eastAsia="Times New Roman"/>
          <w:szCs w:val="24"/>
        </w:rPr>
        <w:t>υπερκορεσμένος</w:t>
      </w:r>
      <w:proofErr w:type="spellEnd"/>
      <w:r>
        <w:rPr>
          <w:rFonts w:eastAsia="Times New Roman"/>
          <w:szCs w:val="24"/>
        </w:rPr>
        <w:t xml:space="preserve"> ΧΥΤΑ στην θέση </w:t>
      </w:r>
      <w:proofErr w:type="spellStart"/>
      <w:r>
        <w:rPr>
          <w:rFonts w:eastAsia="Times New Roman"/>
          <w:szCs w:val="24"/>
        </w:rPr>
        <w:t>Τεμπλόνι</w:t>
      </w:r>
      <w:proofErr w:type="spellEnd"/>
      <w:r>
        <w:rPr>
          <w:rFonts w:eastAsia="Times New Roman"/>
          <w:szCs w:val="24"/>
        </w:rPr>
        <w:t xml:space="preserve"> στην Κέρκυρα. Εκεί, λοιπόν, σε επιτόπια αυτοψία που διενήρ</w:t>
      </w:r>
      <w:r>
        <w:rPr>
          <w:rFonts w:eastAsia="Times New Roman"/>
          <w:szCs w:val="24"/>
        </w:rPr>
        <w:lastRenderedPageBreak/>
        <w:t xml:space="preserve">γησα, με την πολιτική βεβαίως ιδιότητα, </w:t>
      </w:r>
      <w:r>
        <w:rPr>
          <w:rFonts w:eastAsia="Times New Roman"/>
          <w:szCs w:val="24"/>
        </w:rPr>
        <w:t xml:space="preserve">είδα ότι υπάρχει σωλήνας με τον οποίον το βιοαέριο εκλύεται ελεύθερο στην ατμόσφαιρα. Είναι γνωστό, έχουν γίνει μεγάλες μελέτες στο Λάτσιο της Ιταλίας όπου συνδέεται αιτιωδώς ακόμα και ένας άριστα οργανωμένος και λειτουργών ΧΥΤΑ με καρκίνο του </w:t>
      </w:r>
      <w:proofErr w:type="spellStart"/>
      <w:r>
        <w:rPr>
          <w:rFonts w:eastAsia="Times New Roman"/>
          <w:szCs w:val="24"/>
        </w:rPr>
        <w:t>πνεύμονος</w:t>
      </w:r>
      <w:proofErr w:type="spellEnd"/>
      <w:r>
        <w:rPr>
          <w:rFonts w:eastAsia="Times New Roman"/>
          <w:szCs w:val="24"/>
        </w:rPr>
        <w:t>. Υ</w:t>
      </w:r>
      <w:r>
        <w:rPr>
          <w:rFonts w:eastAsia="Times New Roman"/>
          <w:szCs w:val="24"/>
        </w:rPr>
        <w:t xml:space="preserve">πάρχει αυξημένος </w:t>
      </w:r>
      <w:proofErr w:type="spellStart"/>
      <w:r>
        <w:rPr>
          <w:rFonts w:eastAsia="Times New Roman"/>
          <w:szCs w:val="24"/>
        </w:rPr>
        <w:t>επιπολασμός</w:t>
      </w:r>
      <w:proofErr w:type="spellEnd"/>
      <w:r>
        <w:rPr>
          <w:rFonts w:eastAsia="Times New Roman"/>
          <w:szCs w:val="24"/>
        </w:rPr>
        <w:t xml:space="preserve"> καρκίνου και θα αυξηθεί περισσότερο στην Κέρκυρα. Αυτό αφορά και στο </w:t>
      </w:r>
      <w:proofErr w:type="spellStart"/>
      <w:r>
        <w:rPr>
          <w:rFonts w:eastAsia="Times New Roman"/>
          <w:szCs w:val="24"/>
        </w:rPr>
        <w:t>Τεμπλόνι</w:t>
      </w:r>
      <w:proofErr w:type="spellEnd"/>
      <w:r>
        <w:rPr>
          <w:rFonts w:eastAsia="Times New Roman"/>
          <w:szCs w:val="24"/>
        </w:rPr>
        <w:t xml:space="preserve">, μολύνεται και ο υδροφόρος ορίζοντας πέραν της ατμόσφαιρας, αλλά και στον </w:t>
      </w:r>
      <w:proofErr w:type="spellStart"/>
      <w:r>
        <w:rPr>
          <w:rFonts w:eastAsia="Times New Roman"/>
          <w:szCs w:val="24"/>
        </w:rPr>
        <w:t>αδειοδοτηθέντα</w:t>
      </w:r>
      <w:proofErr w:type="spellEnd"/>
      <w:r>
        <w:rPr>
          <w:rFonts w:eastAsia="Times New Roman"/>
          <w:szCs w:val="24"/>
        </w:rPr>
        <w:t xml:space="preserve"> προσφάτως, παρανόμως βεβαίως, </w:t>
      </w:r>
      <w:r w:rsidRPr="009C1A17">
        <w:rPr>
          <w:rFonts w:eastAsia="Times New Roman"/>
          <w:szCs w:val="24"/>
        </w:rPr>
        <w:t>ΧΥΤΑ-ΧΥΤΥ Λευκίμμης</w:t>
      </w:r>
      <w:r>
        <w:rPr>
          <w:rFonts w:eastAsia="Times New Roman"/>
          <w:szCs w:val="24"/>
        </w:rPr>
        <w:t>. Εκεί, λοι</w:t>
      </w:r>
      <w:r>
        <w:rPr>
          <w:rFonts w:eastAsia="Times New Roman"/>
          <w:szCs w:val="24"/>
        </w:rPr>
        <w:t xml:space="preserve">πόν, από κάτω υπάρχει υδροφόρος ορίζοντας ο οποίος μολύνεται. </w:t>
      </w:r>
    </w:p>
    <w:p w14:paraId="7098ECAF" w14:textId="77777777" w:rsidR="00971A45" w:rsidRDefault="00ED091D">
      <w:pPr>
        <w:spacing w:line="600" w:lineRule="auto"/>
        <w:ind w:firstLine="720"/>
        <w:jc w:val="both"/>
        <w:rPr>
          <w:rFonts w:eastAsia="Times New Roman"/>
          <w:szCs w:val="24"/>
        </w:rPr>
      </w:pPr>
      <w:r>
        <w:rPr>
          <w:rFonts w:eastAsia="Times New Roman"/>
          <w:szCs w:val="24"/>
        </w:rPr>
        <w:t>Η κατάτμηση, λοιπόν, του δήμου δεν οδηγεί στην επίλυση του προβλήματος. Φοβάμαι ότι θα το εντείνει. Είναι, κατά τη γνώμη μας, λάθος η κατάτμηση αυτή αν δεν επιλυθεί πρώτα το ζήτημα της διαχείρι</w:t>
      </w:r>
      <w:r>
        <w:rPr>
          <w:rFonts w:eastAsia="Times New Roman"/>
          <w:szCs w:val="24"/>
        </w:rPr>
        <w:t xml:space="preserve">σης των απορριμμάτων στην Κέρκυρα. </w:t>
      </w:r>
      <w:proofErr w:type="spellStart"/>
      <w:r>
        <w:rPr>
          <w:rFonts w:eastAsia="Times New Roman"/>
          <w:szCs w:val="24"/>
        </w:rPr>
        <w:t>Εκφεύγει</w:t>
      </w:r>
      <w:proofErr w:type="spellEnd"/>
      <w:r>
        <w:rPr>
          <w:rFonts w:eastAsia="Times New Roman"/>
          <w:szCs w:val="24"/>
        </w:rPr>
        <w:t xml:space="preserve"> βέβαια της σημερινής συνεδρίασης, αλλά η Χρυσή Αυγή στην Κέρκυρα έχει προτείνει συγκεκριμένες και ρεαλιστικές λύσεις για το πρόβλημα. </w:t>
      </w:r>
    </w:p>
    <w:p w14:paraId="7098ECB0" w14:textId="77777777" w:rsidR="00971A45" w:rsidRDefault="00ED091D">
      <w:pPr>
        <w:spacing w:line="600" w:lineRule="auto"/>
        <w:ind w:firstLine="720"/>
        <w:jc w:val="both"/>
        <w:rPr>
          <w:rFonts w:eastAsia="Times New Roman"/>
          <w:szCs w:val="24"/>
        </w:rPr>
      </w:pPr>
      <w:r>
        <w:rPr>
          <w:rFonts w:eastAsia="Times New Roman"/>
          <w:szCs w:val="24"/>
        </w:rPr>
        <w:lastRenderedPageBreak/>
        <w:t xml:space="preserve">Στο άρθρο 89 αφαιρείται η αρμοδιότητα από τον ΕΟΦ για τα </w:t>
      </w:r>
      <w:proofErr w:type="spellStart"/>
      <w:r>
        <w:rPr>
          <w:rFonts w:eastAsia="Times New Roman"/>
          <w:szCs w:val="24"/>
        </w:rPr>
        <w:t>βιοκτόνα</w:t>
      </w:r>
      <w:proofErr w:type="spellEnd"/>
      <w:r>
        <w:rPr>
          <w:rFonts w:eastAsia="Times New Roman"/>
          <w:szCs w:val="24"/>
        </w:rPr>
        <w:t xml:space="preserve">, τα </w:t>
      </w:r>
      <w:proofErr w:type="spellStart"/>
      <w:r>
        <w:rPr>
          <w:rFonts w:eastAsia="Times New Roman"/>
          <w:szCs w:val="24"/>
        </w:rPr>
        <w:t>τρωκτικ</w:t>
      </w:r>
      <w:r>
        <w:rPr>
          <w:rFonts w:eastAsia="Times New Roman"/>
          <w:szCs w:val="24"/>
        </w:rPr>
        <w:t>οκτόνα</w:t>
      </w:r>
      <w:proofErr w:type="spellEnd"/>
      <w:r>
        <w:rPr>
          <w:rFonts w:eastAsia="Times New Roman"/>
          <w:szCs w:val="24"/>
        </w:rPr>
        <w:t xml:space="preserve"> και τα </w:t>
      </w:r>
      <w:proofErr w:type="spellStart"/>
      <w:r>
        <w:rPr>
          <w:rFonts w:eastAsia="Times New Roman"/>
          <w:szCs w:val="24"/>
        </w:rPr>
        <w:t>ελμινθοκτόνα</w:t>
      </w:r>
      <w:proofErr w:type="spellEnd"/>
      <w:r>
        <w:rPr>
          <w:rFonts w:eastAsia="Times New Roman"/>
          <w:szCs w:val="24"/>
        </w:rPr>
        <w:t xml:space="preserve">, τα διαλύματα για την ταρίχευση. Είναι λάθος. Πιστεύουμε ότι πρέπει να επιφυλάξει το Υπουργείο μια συναρμοδιότητα στον ΕΟΦ για τις συγκεκριμένες χημικές ουσίες, τα </w:t>
      </w:r>
      <w:proofErr w:type="spellStart"/>
      <w:r>
        <w:rPr>
          <w:rFonts w:eastAsia="Times New Roman"/>
          <w:szCs w:val="24"/>
        </w:rPr>
        <w:t>βιοκτόνα</w:t>
      </w:r>
      <w:proofErr w:type="spellEnd"/>
      <w:r>
        <w:rPr>
          <w:rFonts w:eastAsia="Times New Roman"/>
          <w:szCs w:val="24"/>
        </w:rPr>
        <w:t xml:space="preserve">. </w:t>
      </w:r>
    </w:p>
    <w:p w14:paraId="7098ECB1" w14:textId="77777777" w:rsidR="00971A45" w:rsidRDefault="00ED091D">
      <w:pPr>
        <w:spacing w:line="600" w:lineRule="auto"/>
        <w:ind w:firstLine="720"/>
        <w:jc w:val="both"/>
        <w:rPr>
          <w:rFonts w:eastAsia="Times New Roman"/>
          <w:szCs w:val="24"/>
        </w:rPr>
      </w:pPr>
      <w:r>
        <w:rPr>
          <w:rFonts w:eastAsia="Times New Roman"/>
          <w:szCs w:val="24"/>
        </w:rPr>
        <w:t>Επίσης, ζητούμε να αποσυρθεί το άρθρο 96 με το οποίο α</w:t>
      </w:r>
      <w:r>
        <w:rPr>
          <w:rFonts w:eastAsia="Times New Roman"/>
          <w:szCs w:val="24"/>
        </w:rPr>
        <w:t xml:space="preserve">ντιεπιστημονικά εξισώνεται το κλασσικό κάπνισμα με το </w:t>
      </w:r>
      <w:proofErr w:type="spellStart"/>
      <w:r>
        <w:rPr>
          <w:rFonts w:eastAsia="Times New Roman"/>
          <w:szCs w:val="24"/>
        </w:rPr>
        <w:t>άτμισμα</w:t>
      </w:r>
      <w:proofErr w:type="spellEnd"/>
      <w:r>
        <w:rPr>
          <w:rFonts w:eastAsia="Times New Roman"/>
          <w:szCs w:val="24"/>
        </w:rPr>
        <w:t xml:space="preserve">, το κλασσικό τσιγάρο με το ηλεκτρονικό τσιγάρο. Είναι τελείως </w:t>
      </w:r>
      <w:proofErr w:type="spellStart"/>
      <w:r>
        <w:rPr>
          <w:rFonts w:eastAsia="Times New Roman"/>
          <w:szCs w:val="24"/>
        </w:rPr>
        <w:t>αντιεπιστημνομικό</w:t>
      </w:r>
      <w:proofErr w:type="spellEnd"/>
      <w:r>
        <w:rPr>
          <w:rFonts w:eastAsia="Times New Roman"/>
          <w:szCs w:val="24"/>
        </w:rPr>
        <w:t xml:space="preserve">. Υπάρχουν τεράστιες μελέτες. Νομίζω ότι έχει αναφερθεί σε ανάλογες μελέτες και ο </w:t>
      </w:r>
      <w:proofErr w:type="spellStart"/>
      <w:r>
        <w:rPr>
          <w:rFonts w:eastAsia="Times New Roman"/>
          <w:szCs w:val="24"/>
        </w:rPr>
        <w:t>Προεδρεύων</w:t>
      </w:r>
      <w:proofErr w:type="spellEnd"/>
      <w:r>
        <w:rPr>
          <w:rFonts w:eastAsia="Times New Roman"/>
          <w:szCs w:val="24"/>
        </w:rPr>
        <w:t xml:space="preserve"> αυτή</w:t>
      </w:r>
      <w:r>
        <w:rPr>
          <w:rFonts w:eastAsia="Times New Roman"/>
          <w:szCs w:val="24"/>
        </w:rPr>
        <w:t>ν</w:t>
      </w:r>
      <w:r>
        <w:rPr>
          <w:rFonts w:eastAsia="Times New Roman"/>
          <w:szCs w:val="24"/>
        </w:rPr>
        <w:t xml:space="preserve"> τη στιγμή, ο κ. </w:t>
      </w:r>
      <w:proofErr w:type="spellStart"/>
      <w:r>
        <w:rPr>
          <w:rFonts w:eastAsia="Times New Roman"/>
          <w:szCs w:val="24"/>
        </w:rPr>
        <w:t>Κρεμαστινός</w:t>
      </w:r>
      <w:proofErr w:type="spellEnd"/>
      <w:r>
        <w:rPr>
          <w:rFonts w:eastAsia="Times New Roman"/>
          <w:szCs w:val="24"/>
        </w:rPr>
        <w:t xml:space="preserve">. Είναι εσφαλμένη αυτή η εξίσωση και θα παραβλάψει την εν γένει υγεία, τη δημόσια υγεία. </w:t>
      </w:r>
    </w:p>
    <w:p w14:paraId="7098ECB2" w14:textId="77777777" w:rsidR="00971A45" w:rsidRDefault="00ED091D">
      <w:pPr>
        <w:spacing w:line="600" w:lineRule="auto"/>
        <w:ind w:firstLine="720"/>
        <w:jc w:val="both"/>
        <w:rPr>
          <w:rFonts w:eastAsia="Times New Roman"/>
          <w:szCs w:val="24"/>
        </w:rPr>
      </w:pPr>
      <w:r>
        <w:rPr>
          <w:rFonts w:eastAsia="Times New Roman"/>
          <w:szCs w:val="24"/>
        </w:rPr>
        <w:t xml:space="preserve">Στο άρθρο 127 προβλέπεται μια ασυλία, ένα αστικό ακαταδίωκτο για τα μέλη του </w:t>
      </w:r>
      <w:r>
        <w:rPr>
          <w:rFonts w:eastAsia="Times New Roman"/>
          <w:szCs w:val="24"/>
        </w:rPr>
        <w:t xml:space="preserve">Διοικητικού Συμβουλίου </w:t>
      </w:r>
      <w:r>
        <w:rPr>
          <w:rFonts w:eastAsia="Times New Roman"/>
          <w:szCs w:val="24"/>
        </w:rPr>
        <w:t>του ΕΚΑΒ. Φοβάμαι ότι αυτή η διάταξη είναι κατά το μάλλ</w:t>
      </w:r>
      <w:r>
        <w:rPr>
          <w:rFonts w:eastAsia="Times New Roman"/>
          <w:szCs w:val="24"/>
        </w:rPr>
        <w:t xml:space="preserve">ον ήττον φωτογραφική και επιχειρείται έτσι να απαλλαγούν ευθυνών –αστικές διεκδικήσεις, δηλαδή- μέλη </w:t>
      </w:r>
      <w:r>
        <w:rPr>
          <w:rFonts w:eastAsia="Times New Roman"/>
          <w:szCs w:val="24"/>
        </w:rPr>
        <w:t xml:space="preserve">Διοικητικού Συμβουλίου </w:t>
      </w:r>
      <w:r>
        <w:rPr>
          <w:rFonts w:eastAsia="Times New Roman"/>
          <w:szCs w:val="24"/>
        </w:rPr>
        <w:t xml:space="preserve">κάποιου τομέα του ΕΚΑΒ ή πολλών τομέων του ΕΚΑΒ οι οποίοι είναι εν δυνάμει υπαίτιοι πράξεων. </w:t>
      </w:r>
    </w:p>
    <w:p w14:paraId="7098ECB3" w14:textId="77777777" w:rsidR="00971A45" w:rsidRDefault="00ED091D">
      <w:pPr>
        <w:spacing w:line="600" w:lineRule="auto"/>
        <w:ind w:firstLine="720"/>
        <w:jc w:val="both"/>
        <w:rPr>
          <w:rFonts w:eastAsia="Times New Roman"/>
          <w:szCs w:val="24"/>
        </w:rPr>
      </w:pPr>
      <w:r>
        <w:rPr>
          <w:rFonts w:eastAsia="Times New Roman"/>
          <w:szCs w:val="24"/>
        </w:rPr>
        <w:lastRenderedPageBreak/>
        <w:t>Στο άρθρο 138 υπάρχει το εξής παράδοξο</w:t>
      </w:r>
      <w:r>
        <w:rPr>
          <w:rFonts w:eastAsia="Times New Roman"/>
          <w:szCs w:val="24"/>
        </w:rPr>
        <w:t xml:space="preserve">. Αφορά στην υπηρεσία υπαίθρου για τους ιατρούς και προτείνεται να καταστεί ή να χαρακτηριστεί ως άγονη περιοχή η Άμφισσα, η πρωτεύουσα της Φωκίδας και το Καναλάκι που απέχει 45 χιλιόμετρα από την Πρέβεζα. Είναι παράδοξο. Συμφωνούμε βεβαίως ότι τα ιατρεία </w:t>
      </w:r>
      <w:r>
        <w:rPr>
          <w:rFonts w:eastAsia="Times New Roman"/>
          <w:szCs w:val="24"/>
        </w:rPr>
        <w:t xml:space="preserve">στη Σαμοθράκη και τους Παξούς πρέπει να χαρακτηριστούν ως άγονα. </w:t>
      </w:r>
    </w:p>
    <w:p w14:paraId="7098ECB4" w14:textId="77777777" w:rsidR="00971A45" w:rsidRDefault="00ED091D">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sidRPr="001A1E61">
        <w:rPr>
          <w:rFonts w:eastAsia="Times New Roman"/>
          <w:b/>
          <w:szCs w:val="24"/>
        </w:rPr>
        <w:t>ΑΝΑΣΤΑΣΙΟΣ ΚΟΥΡΑΚΗΣ</w:t>
      </w:r>
      <w:r>
        <w:rPr>
          <w:rFonts w:eastAsia="Times New Roman"/>
          <w:szCs w:val="24"/>
        </w:rPr>
        <w:t>)</w:t>
      </w:r>
    </w:p>
    <w:p w14:paraId="7098ECB5" w14:textId="77777777" w:rsidR="00971A45" w:rsidRDefault="00ED091D">
      <w:pPr>
        <w:spacing w:line="600" w:lineRule="auto"/>
        <w:ind w:firstLine="720"/>
        <w:jc w:val="both"/>
        <w:rPr>
          <w:rFonts w:eastAsia="Times New Roman"/>
          <w:szCs w:val="24"/>
        </w:rPr>
      </w:pPr>
      <w:r>
        <w:rPr>
          <w:rFonts w:eastAsia="Times New Roman"/>
          <w:szCs w:val="24"/>
        </w:rPr>
        <w:t>Κλείνοντας, θα ήθελα να ενθυμίσω μια ρήση ενός ανθρώπου που πολλοί στη νυν Κυβέρνηση θαυ</w:t>
      </w:r>
      <w:r>
        <w:rPr>
          <w:rFonts w:eastAsia="Times New Roman"/>
          <w:szCs w:val="24"/>
        </w:rPr>
        <w:t>μάζουν και έχουν δηλώσει θιασώτες του, του Λένιν. Ο κ. Κοντονής, ας πούμε, έχει δηλώσει λενινιστής και ότι ο Στάλιν είναι μια δεξιά απόκλιση. Το είχε δηλώσει ως Υπουργός Δικαιοσύνης. Έχει ιδιαίτερη σημασία αυτό. Ο Λένιν είχε πει ότι ο αριστερισμός είναι πα</w:t>
      </w:r>
      <w:r>
        <w:rPr>
          <w:rFonts w:eastAsia="Times New Roman"/>
          <w:szCs w:val="24"/>
        </w:rPr>
        <w:t>ιδική ασθένεια του κομμουνισμού. Δεν επιβεβαιώνεται ακριβώς για την περίπτωση του ΣΥΡΙΖΑ. Πράγματι πολλοί από τον ΣΥΡΙΖΑ είχαν θητεύσει στο Κομμουνιστικό Κόμμα. Πιστεύουμε ότι εμφανίζουν ό</w:t>
      </w:r>
      <w:r>
        <w:rPr>
          <w:rFonts w:eastAsia="Times New Roman"/>
          <w:szCs w:val="24"/>
        </w:rPr>
        <w:lastRenderedPageBreak/>
        <w:t xml:space="preserve">ψιμα έναν αριστερισμό με νεοφιλελεύθερη έκφανση στην πολιτική τους. </w:t>
      </w:r>
      <w:r>
        <w:rPr>
          <w:rFonts w:eastAsia="Times New Roman"/>
          <w:szCs w:val="24"/>
        </w:rPr>
        <w:t xml:space="preserve">Διότι όταν κάνουν μια ολόκληρη διαδικασία για τις ιδιωτικές κλινικές, ενώ διατείνονται ότι υποστηρίζουν τη δημόσια υγεία, σαφώς και υπάρχει μια νεοφιλελεύθερη μετάλλαξη στην πολιτική των </w:t>
      </w:r>
      <w:proofErr w:type="spellStart"/>
      <w:r>
        <w:rPr>
          <w:rFonts w:eastAsia="Times New Roman"/>
          <w:szCs w:val="24"/>
        </w:rPr>
        <w:t>νεομπολσεβίκων</w:t>
      </w:r>
      <w:proofErr w:type="spellEnd"/>
      <w:r>
        <w:rPr>
          <w:rFonts w:eastAsia="Times New Roman"/>
          <w:szCs w:val="24"/>
        </w:rPr>
        <w:t xml:space="preserve"> που κυβερνούν σήμερα την πατρίδα μας. </w:t>
      </w:r>
    </w:p>
    <w:p w14:paraId="7098ECB6" w14:textId="77777777" w:rsidR="00971A45" w:rsidRDefault="00ED091D">
      <w:pPr>
        <w:spacing w:line="600" w:lineRule="auto"/>
        <w:ind w:firstLine="720"/>
        <w:jc w:val="both"/>
        <w:rPr>
          <w:rFonts w:eastAsia="Times New Roman"/>
          <w:szCs w:val="24"/>
        </w:rPr>
      </w:pPr>
      <w:r>
        <w:rPr>
          <w:rFonts w:eastAsia="Times New Roman"/>
          <w:szCs w:val="24"/>
        </w:rPr>
        <w:t>Έχω να πω ότι θ</w:t>
      </w:r>
      <w:r>
        <w:rPr>
          <w:rFonts w:eastAsia="Times New Roman"/>
          <w:szCs w:val="24"/>
        </w:rPr>
        <w:t xml:space="preserve">α πρέπει να αρνηθεί η </w:t>
      </w:r>
      <w:r>
        <w:rPr>
          <w:rFonts w:eastAsia="Times New Roman"/>
          <w:szCs w:val="24"/>
        </w:rPr>
        <w:t xml:space="preserve">ελληνική </w:t>
      </w:r>
      <w:r>
        <w:rPr>
          <w:rFonts w:eastAsia="Times New Roman"/>
          <w:szCs w:val="24"/>
        </w:rPr>
        <w:t xml:space="preserve">Βουλή την εγκαθίδρυση αυτών των </w:t>
      </w:r>
      <w:r>
        <w:rPr>
          <w:rFonts w:eastAsia="Times New Roman"/>
          <w:szCs w:val="24"/>
          <w:lang w:val="en-US"/>
        </w:rPr>
        <w:t>drug</w:t>
      </w:r>
      <w:r w:rsidRPr="006129C4">
        <w:rPr>
          <w:rFonts w:eastAsia="Times New Roman"/>
          <w:szCs w:val="24"/>
        </w:rPr>
        <w:t xml:space="preserve"> </w:t>
      </w:r>
      <w:r>
        <w:rPr>
          <w:rFonts w:eastAsia="Times New Roman"/>
          <w:szCs w:val="24"/>
          <w:lang w:val="en-US"/>
        </w:rPr>
        <w:t>spots</w:t>
      </w:r>
      <w:r w:rsidRPr="006129C4">
        <w:rPr>
          <w:rFonts w:eastAsia="Times New Roman"/>
          <w:szCs w:val="24"/>
        </w:rPr>
        <w:t xml:space="preserve"> </w:t>
      </w:r>
      <w:r>
        <w:rPr>
          <w:rFonts w:eastAsia="Times New Roman"/>
          <w:szCs w:val="24"/>
        </w:rPr>
        <w:t>του άρθρου 91. Δεν πρέπει να περάσει το συγκεκριμένο άρθρο σε κα</w:t>
      </w:r>
      <w:r>
        <w:rPr>
          <w:rFonts w:eastAsia="Times New Roman"/>
          <w:szCs w:val="24"/>
        </w:rPr>
        <w:t>μ</w:t>
      </w:r>
      <w:r>
        <w:rPr>
          <w:rFonts w:eastAsia="Times New Roman"/>
          <w:szCs w:val="24"/>
        </w:rPr>
        <w:t xml:space="preserve">μία περίπτωση. Θα είναι μείζον κυβερνητικό ολίσθημα. Επαναλαμβάνω, δεν προσάπτω δόλο. Εξ αμελείας πολύ πιθανόν. </w:t>
      </w:r>
    </w:p>
    <w:p w14:paraId="7098ECB7" w14:textId="77777777" w:rsidR="00971A45" w:rsidRDefault="00ED091D">
      <w:pPr>
        <w:spacing w:line="600" w:lineRule="auto"/>
        <w:ind w:firstLine="720"/>
        <w:jc w:val="both"/>
        <w:rPr>
          <w:rFonts w:eastAsia="Times New Roman"/>
          <w:szCs w:val="24"/>
        </w:rPr>
      </w:pPr>
      <w:r>
        <w:rPr>
          <w:rFonts w:eastAsia="Times New Roman"/>
          <w:szCs w:val="24"/>
        </w:rPr>
        <w:t>Η Χρ</w:t>
      </w:r>
      <w:r>
        <w:rPr>
          <w:rFonts w:eastAsia="Times New Roman"/>
          <w:szCs w:val="24"/>
        </w:rPr>
        <w:t xml:space="preserve">υσή Αυγή συνεχίζει να είναι ο στυλοβάτης του εθνικού ελληνορθόδοξου </w:t>
      </w:r>
      <w:proofErr w:type="spellStart"/>
      <w:r>
        <w:rPr>
          <w:rFonts w:eastAsia="Times New Roman"/>
          <w:szCs w:val="24"/>
        </w:rPr>
        <w:t>αξιακού</w:t>
      </w:r>
      <w:proofErr w:type="spellEnd"/>
      <w:r>
        <w:rPr>
          <w:rFonts w:eastAsia="Times New Roman"/>
          <w:szCs w:val="24"/>
        </w:rPr>
        <w:t xml:space="preserve"> συστήματος εντός και εκτός Κοινοβουλίου. Πιστεύουμε ότι ο λαός θα στηρίξει τη Χρυσή Αυγή ως την τελική νίκη, η οποία θα αποτελέσει πράγματι μια «</w:t>
      </w:r>
      <w:r>
        <w:rPr>
          <w:rFonts w:eastAsia="Times New Roman"/>
          <w:szCs w:val="24"/>
        </w:rPr>
        <w:t>χρυσή αυγή</w:t>
      </w:r>
      <w:r>
        <w:rPr>
          <w:rFonts w:eastAsia="Times New Roman"/>
          <w:szCs w:val="24"/>
        </w:rPr>
        <w:t>» για τον ελληνισμό.</w:t>
      </w:r>
    </w:p>
    <w:p w14:paraId="7098ECB8" w14:textId="77777777" w:rsidR="00971A45" w:rsidRDefault="00ED091D">
      <w:pPr>
        <w:spacing w:line="600" w:lineRule="auto"/>
        <w:ind w:firstLine="720"/>
        <w:jc w:val="both"/>
        <w:rPr>
          <w:rFonts w:eastAsia="Times New Roman"/>
          <w:szCs w:val="24"/>
        </w:rPr>
      </w:pPr>
      <w:r>
        <w:rPr>
          <w:rFonts w:eastAsia="Times New Roman"/>
          <w:szCs w:val="24"/>
        </w:rPr>
        <w:t>Ευχα</w:t>
      </w:r>
      <w:r>
        <w:rPr>
          <w:rFonts w:eastAsia="Times New Roman"/>
          <w:szCs w:val="24"/>
        </w:rPr>
        <w:t>ριστώ.</w:t>
      </w:r>
    </w:p>
    <w:p w14:paraId="7098ECB9" w14:textId="77777777" w:rsidR="00971A45" w:rsidRDefault="00ED091D">
      <w:pPr>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7098ECBA" w14:textId="77777777" w:rsidR="00971A45" w:rsidRDefault="00ED091D">
      <w:pPr>
        <w:spacing w:line="600" w:lineRule="auto"/>
        <w:ind w:firstLine="720"/>
        <w:jc w:val="both"/>
        <w:rPr>
          <w:rFonts w:eastAsia="Times New Roman" w:cs="Times New Roman"/>
          <w:szCs w:val="24"/>
        </w:rPr>
      </w:pPr>
      <w:r w:rsidRPr="004369A6">
        <w:rPr>
          <w:rFonts w:eastAsia="Times New Roman" w:cs="Times New Roman"/>
          <w:b/>
          <w:szCs w:val="24"/>
        </w:rPr>
        <w:lastRenderedPageBreak/>
        <w:t>ΑΝΔΡΕΑΣ ΛΟΒΕΡΔΟΣ:</w:t>
      </w:r>
      <w:r>
        <w:rPr>
          <w:rFonts w:eastAsia="Times New Roman" w:cs="Times New Roman"/>
          <w:szCs w:val="24"/>
        </w:rPr>
        <w:t xml:space="preserve"> Κύριε Πρόεδρε, περιμένουμε μια απάντηση.</w:t>
      </w:r>
    </w:p>
    <w:p w14:paraId="7098ECBB" w14:textId="77777777" w:rsidR="00971A45" w:rsidRDefault="00ED091D">
      <w:pPr>
        <w:spacing w:line="600" w:lineRule="auto"/>
        <w:ind w:firstLine="720"/>
        <w:jc w:val="both"/>
        <w:rPr>
          <w:rFonts w:eastAsia="Times New Roman"/>
          <w:color w:val="222222"/>
          <w:szCs w:val="24"/>
          <w:shd w:val="clear" w:color="auto" w:fill="FFFFFF"/>
        </w:rPr>
      </w:pPr>
      <w:r w:rsidRPr="004369A6">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olor w:val="222222"/>
          <w:szCs w:val="24"/>
          <w:shd w:val="clear" w:color="auto" w:fill="FFFFFF"/>
        </w:rPr>
        <w:t xml:space="preserve">Θα σας απαντήσουμε. Να εξαντλήσουμε τον κατάλογο των εισηγητών και αμέσως μετά θα βάλουμε το θέμα. Μην </w:t>
      </w:r>
      <w:r>
        <w:rPr>
          <w:rFonts w:eastAsia="Times New Roman"/>
          <w:color w:val="222222"/>
          <w:szCs w:val="24"/>
          <w:shd w:val="clear" w:color="auto" w:fill="FFFFFF"/>
        </w:rPr>
        <w:t>κόψουμε τη διαδικασία, γιατί είναι άδικο για αυτούς που ακολουθούν.</w:t>
      </w:r>
    </w:p>
    <w:p w14:paraId="7098ECBC" w14:textId="77777777" w:rsidR="00971A45" w:rsidRDefault="00ED091D">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Λαμπρούλης</w:t>
      </w:r>
      <w:proofErr w:type="spellEnd"/>
      <w:r>
        <w:rPr>
          <w:rFonts w:eastAsia="Times New Roman"/>
          <w:color w:val="222222"/>
          <w:szCs w:val="24"/>
          <w:shd w:val="clear" w:color="auto" w:fill="FFFFFF"/>
        </w:rPr>
        <w:t xml:space="preserve"> έχει τον λόγο.</w:t>
      </w:r>
    </w:p>
    <w:p w14:paraId="7098ECBD" w14:textId="77777777" w:rsidR="00971A45" w:rsidRDefault="00ED091D">
      <w:pPr>
        <w:spacing w:line="600" w:lineRule="auto"/>
        <w:ind w:firstLine="720"/>
        <w:jc w:val="both"/>
        <w:rPr>
          <w:rFonts w:eastAsia="Times New Roman"/>
          <w:color w:val="222222"/>
          <w:szCs w:val="24"/>
          <w:shd w:val="clear" w:color="auto" w:fill="FFFFFF"/>
        </w:rPr>
      </w:pPr>
      <w:r w:rsidRPr="004369A6">
        <w:rPr>
          <w:rFonts w:eastAsia="Times New Roman" w:cs="Times New Roman"/>
          <w:b/>
          <w:szCs w:val="24"/>
        </w:rPr>
        <w:t>ΓΕΩΡΓΙΟΣ ΛΑΜΠΡΟΥΛΗΣ (ΣΤ΄ Αντιπρόεδρος της Βουλής):</w:t>
      </w:r>
      <w:r>
        <w:rPr>
          <w:rFonts w:eastAsia="Times New Roman" w:cs="Times New Roman"/>
          <w:szCs w:val="24"/>
        </w:rPr>
        <w:t xml:space="preserve"> </w:t>
      </w:r>
      <w:r>
        <w:rPr>
          <w:rFonts w:eastAsia="Times New Roman"/>
          <w:color w:val="222222"/>
          <w:szCs w:val="24"/>
          <w:shd w:val="clear" w:color="auto" w:fill="FFFFFF"/>
        </w:rPr>
        <w:t>Ευχαριστώ, κύριε Πρόεδρε.</w:t>
      </w:r>
    </w:p>
    <w:p w14:paraId="7098ECB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Όπως είπα και στην παρέμβασή μου στην αρχή της συνεδρίασης -απευθύνομαι και σε </w:t>
      </w:r>
      <w:r>
        <w:rPr>
          <w:rFonts w:eastAsia="Times New Roman"/>
          <w:color w:val="222222"/>
          <w:szCs w:val="24"/>
          <w:shd w:val="clear" w:color="auto" w:fill="FFFFFF"/>
        </w:rPr>
        <w:t>εσάς γιατί έγινε αλλαγή Αντιπροέδρων στο Προεδρείο- ζητώ από τώρα ανοχή στον χρόνο.</w:t>
      </w:r>
    </w:p>
    <w:p w14:paraId="7098ECB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Σε ό,τι αφορά, λοιπόν, το νομοσχέδιο θα ήθελα να πω τα εξής. Πρόκειται για νομοσχέδιο που έχει από όλα, με ρυθμίσεις και διατάξεις όμως που καθορίζουν την τοποθέτησή μας επ</w:t>
      </w:r>
      <w:r>
        <w:rPr>
          <w:rFonts w:eastAsia="Times New Roman"/>
          <w:color w:val="222222"/>
          <w:szCs w:val="24"/>
          <w:shd w:val="clear" w:color="auto" w:fill="FFFFFF"/>
        </w:rPr>
        <w:t xml:space="preserve">ί της αρχής, βαραίνουν στο κριτήριο ψήφου, για αυτό και θα καταψηφίσουμε το νομοσχέδιο στο σύνολό του. Φυσικά θα ψηφίσουμε άρθρα κατά την ψηφοφορία που θα ακολουθήσει αύριο. </w:t>
      </w:r>
    </w:p>
    <w:p w14:paraId="7098ECC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Βεβαίως, οι ρυθμίσεις αυτές οι οποίες αποτελούν κριτήριο για τη συνολική μας τοπο</w:t>
      </w:r>
      <w:r>
        <w:rPr>
          <w:rFonts w:eastAsia="Times New Roman"/>
          <w:color w:val="222222"/>
          <w:szCs w:val="24"/>
          <w:shd w:val="clear" w:color="auto" w:fill="FFFFFF"/>
        </w:rPr>
        <w:t>θέτηση στο νομοσχέδιο είναι:</w:t>
      </w:r>
    </w:p>
    <w:p w14:paraId="7098ECC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οι ρυθμίσεις για τον εκσυγχρονισμό του θεσμικού πλαισίου, όπως αναφέρεται μέσω των ιδιωτικών κλινικών. Με τις διατάξεις αυτές η Κυβέρνηση αίρει προβλήματα που υπάρχουν στο νομοθετικό πλαίσιο των ιδιωτικών κλινικών, έτσι</w:t>
      </w:r>
      <w:r>
        <w:rPr>
          <w:rFonts w:eastAsia="Times New Roman"/>
          <w:color w:val="222222"/>
          <w:szCs w:val="24"/>
          <w:shd w:val="clear" w:color="auto" w:fill="FFFFFF"/>
        </w:rPr>
        <w:t xml:space="preserve"> ώστε ο κάθε επιχειρηματίας να διαλέγει σε ποια διάταξη τον βολεύει να υπάγεται η επιχείρησή του, να απλοποιείται η διαδικασία που απαιτείται για να ανοίξει, να κλείσει, να τροποποιήσει την επιχείρηση και γενικώς να δημιουργηθεί ένα ευνοϊκό, όπως αναφέρθηκ</w:t>
      </w:r>
      <w:r>
        <w:rPr>
          <w:rFonts w:eastAsia="Times New Roman"/>
          <w:color w:val="222222"/>
          <w:szCs w:val="24"/>
          <w:shd w:val="clear" w:color="auto" w:fill="FFFFFF"/>
        </w:rPr>
        <w:t>ε, απλοποιημένο επιχειρηματικό περιβάλλον.</w:t>
      </w:r>
    </w:p>
    <w:p w14:paraId="7098ECC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Απροκάλυπτα δηλαδή επιβεβαιώνει η Κυβέρνηση ότι αποτελεί το καλύτερο και πιο αποτελεσματικό στήριγμα των επιχειρηματικών ομίλων που εμπορεύονται τις ανάγκες του λαού για περίθαλψη και αποκατάσταση, αποδεικνύοντας </w:t>
      </w:r>
      <w:r>
        <w:rPr>
          <w:rFonts w:eastAsia="Times New Roman"/>
          <w:color w:val="222222"/>
          <w:szCs w:val="24"/>
          <w:shd w:val="clear" w:color="auto" w:fill="FFFFFF"/>
        </w:rPr>
        <w:t>ότι οι εξαγγελίες περί στήριξης του δημόσιου συστήματος υγείας είναι λόγια του αέρα, αφού αφ</w:t>
      </w:r>
      <w:r>
        <w:rPr>
          <w:rFonts w:eastAsia="Times New Roman"/>
          <w:color w:val="222222"/>
          <w:szCs w:val="24"/>
          <w:shd w:val="clear" w:color="auto" w:fill="FFFFFF"/>
        </w:rPr>
        <w:t xml:space="preserve">’ </w:t>
      </w:r>
      <w:r>
        <w:rPr>
          <w:rFonts w:eastAsia="Times New Roman"/>
          <w:color w:val="222222"/>
          <w:szCs w:val="24"/>
          <w:shd w:val="clear" w:color="auto" w:fill="FFFFFF"/>
        </w:rPr>
        <w:t>ενός ενισχύει τα επιχειρηματικά του χαρακτηριστικά και 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 εκσυγχρονίζει τους όρους λειτουργίας και ανάπτυξης του ιδιωτικού επιχειρηματικού τομέα.</w:t>
      </w:r>
    </w:p>
    <w:p w14:paraId="7098ECC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Με την π</w:t>
      </w:r>
      <w:r>
        <w:rPr>
          <w:rFonts w:eastAsia="Times New Roman"/>
          <w:color w:val="222222"/>
          <w:szCs w:val="24"/>
          <w:shd w:val="clear" w:color="auto" w:fill="FFFFFF"/>
        </w:rPr>
        <w:t xml:space="preserve">ολιτική των κρατικών περικοπών στις δημόσιες μονάδες υγείας, την </w:t>
      </w:r>
      <w:proofErr w:type="spellStart"/>
      <w:r>
        <w:rPr>
          <w:rFonts w:eastAsia="Times New Roman"/>
          <w:color w:val="222222"/>
          <w:szCs w:val="24"/>
          <w:shd w:val="clear" w:color="auto" w:fill="FFFFFF"/>
        </w:rPr>
        <w:t>υποστελέχωση</w:t>
      </w:r>
      <w:proofErr w:type="spellEnd"/>
      <w:r>
        <w:rPr>
          <w:rFonts w:eastAsia="Times New Roman"/>
          <w:color w:val="222222"/>
          <w:szCs w:val="24"/>
          <w:shd w:val="clear" w:color="auto" w:fill="FFFFFF"/>
        </w:rPr>
        <w:t>, τις μεγάλες ελλείψεις σε εξοπλισμό δημιουργεί πελατεία για τους επιχειρηματίες υγείας, ενώ έρχεται, μέσω του νομοσχεδίου, και παρέχει τα κατάλληλα εργαλεία για αξιοποίηση της πε</w:t>
      </w:r>
      <w:r>
        <w:rPr>
          <w:rFonts w:eastAsia="Times New Roman"/>
          <w:color w:val="222222"/>
          <w:szCs w:val="24"/>
          <w:shd w:val="clear" w:color="auto" w:fill="FFFFFF"/>
        </w:rPr>
        <w:t>λατείας στους τομείς που προσδοκούν να έχουν μεγαλύτερα κέρδη.</w:t>
      </w:r>
    </w:p>
    <w:p w14:paraId="7098ECC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Αναδεικνύεται πως, όταν πρόκειται για μέτρα που μπορούν να βελτιώσουν την κατάσταση των δημόσιων μονάδων, τα παραπέμπει στο αόριστο μέλλον, όταν όμως πρόκειται για μέτρα υπέρ του κεφαλαίου, τα </w:t>
      </w:r>
      <w:r>
        <w:rPr>
          <w:rFonts w:eastAsia="Times New Roman"/>
          <w:color w:val="222222"/>
          <w:szCs w:val="24"/>
          <w:shd w:val="clear" w:color="auto" w:fill="FFFFFF"/>
        </w:rPr>
        <w:t>φέρνει άμεσα προς επίλυση και μάλιστα πρώτα</w:t>
      </w:r>
      <w:r>
        <w:rPr>
          <w:rFonts w:eastAsia="Times New Roman"/>
          <w:color w:val="222222"/>
          <w:szCs w:val="24"/>
          <w:shd w:val="clear" w:color="auto" w:fill="FFFFFF"/>
        </w:rPr>
        <w:t>-</w:t>
      </w:r>
      <w:r>
        <w:rPr>
          <w:rFonts w:eastAsia="Times New Roman"/>
          <w:color w:val="222222"/>
          <w:szCs w:val="24"/>
          <w:shd w:val="clear" w:color="auto" w:fill="FFFFFF"/>
        </w:rPr>
        <w:t>πρώτα</w:t>
      </w:r>
      <w:r>
        <w:rPr>
          <w:rFonts w:eastAsia="Times New Roman"/>
          <w:color w:val="222222"/>
          <w:szCs w:val="24"/>
          <w:shd w:val="clear" w:color="auto" w:fill="FFFFFF"/>
        </w:rPr>
        <w:t>,</w:t>
      </w:r>
      <w:r>
        <w:rPr>
          <w:rFonts w:eastAsia="Times New Roman"/>
          <w:color w:val="222222"/>
          <w:szCs w:val="24"/>
          <w:shd w:val="clear" w:color="auto" w:fill="FFFFFF"/>
        </w:rPr>
        <w:t xml:space="preserve"> όπως το νομοσχέδιο-σκούπα.</w:t>
      </w:r>
    </w:p>
    <w:p w14:paraId="7098ECC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Δεύτερον, η σύσταση του Εθνικού Οργανισμού Δημόσιας Υγείας, ενός νομικού προσώπου δημοσίου δικαίου, το οποίο αντικαθιστά το ΚΕΕΛΠΝΟ το οποίο καταργείται. Δημιουργείται δηλαδή ένα</w:t>
      </w:r>
      <w:r>
        <w:rPr>
          <w:rFonts w:eastAsia="Times New Roman"/>
          <w:color w:val="222222"/>
          <w:szCs w:val="24"/>
          <w:shd w:val="clear" w:color="auto" w:fill="FFFFFF"/>
        </w:rPr>
        <w:t>ς δημόσιος οργανισμός με ακόμα πιο ισχυρά τα χαρακτηριστικά των ιδιωτικοοικονομικών κριτηρίων λειτουργίας, προσδεμένο στην αγορά με τις διάφορες ΜΚΟ και την κοινωνική εταιρική ευθύνη, δηλαδή με τους επιχειρηματικούς ομίλους.</w:t>
      </w:r>
    </w:p>
    <w:p w14:paraId="7098ECC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προκύπτει από το σχέδιο νό</w:t>
      </w:r>
      <w:r>
        <w:rPr>
          <w:rFonts w:eastAsia="Times New Roman"/>
          <w:color w:val="222222"/>
          <w:szCs w:val="24"/>
          <w:shd w:val="clear" w:color="auto" w:fill="FFFFFF"/>
        </w:rPr>
        <w:t xml:space="preserve">μου, όπως για παράδειγμα σε σχέση με τη χρηματοδότησή του –άρθρο 53- ότι δεν θα επιβαρύνει τον κρατικό προϋπολογισμό, αλλά αντίθετα θα συνεισφέρουν –δηλαδή το νομικό πρόσωπο- στον προϋπολογισμό του κράτους. </w:t>
      </w:r>
    </w:p>
    <w:p w14:paraId="7098ECC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Ένα άλλο παράδειγμα είναι η διατύπωση για την πρ</w:t>
      </w:r>
      <w:r>
        <w:rPr>
          <w:rFonts w:eastAsia="Times New Roman"/>
          <w:color w:val="222222"/>
          <w:szCs w:val="24"/>
          <w:shd w:val="clear" w:color="auto" w:fill="FFFFFF"/>
        </w:rPr>
        <w:t xml:space="preserve">οέλευση των εσόδων μέσω ερευνητικών, αναπτυξιακών ή εκπαιδευτικών προγραμμάτων και η εξασφάλισή τους θα προέρχεται από την αξιοποίηση των ερευνητικών αυτών προγραμμάτων ή όπως αναφέρεται στο άρθρο 52 που περιγράφει τις αρμοδιότητες του </w:t>
      </w:r>
      <w:r>
        <w:rPr>
          <w:rFonts w:eastAsia="Times New Roman"/>
          <w:color w:val="222222"/>
          <w:szCs w:val="24"/>
          <w:shd w:val="clear" w:color="auto" w:fill="FFFFFF"/>
        </w:rPr>
        <w:t>δ</w:t>
      </w:r>
      <w:r>
        <w:rPr>
          <w:rFonts w:eastAsia="Times New Roman"/>
          <w:color w:val="222222"/>
          <w:szCs w:val="24"/>
          <w:shd w:val="clear" w:color="auto" w:fill="FFFFFF"/>
        </w:rPr>
        <w:t xml:space="preserve">ιοικητικού </w:t>
      </w:r>
      <w:r>
        <w:rPr>
          <w:rFonts w:eastAsia="Times New Roman"/>
          <w:color w:val="222222"/>
          <w:szCs w:val="24"/>
          <w:shd w:val="clear" w:color="auto" w:fill="FFFFFF"/>
        </w:rPr>
        <w:t>σ</w:t>
      </w:r>
      <w:r>
        <w:rPr>
          <w:rFonts w:eastAsia="Times New Roman"/>
          <w:color w:val="222222"/>
          <w:szCs w:val="24"/>
          <w:shd w:val="clear" w:color="auto" w:fill="FFFFFF"/>
        </w:rPr>
        <w:t>υμβουλί</w:t>
      </w:r>
      <w:r>
        <w:rPr>
          <w:rFonts w:eastAsia="Times New Roman"/>
          <w:color w:val="222222"/>
          <w:szCs w:val="24"/>
          <w:shd w:val="clear" w:color="auto" w:fill="FFFFFF"/>
        </w:rPr>
        <w:t xml:space="preserve">ου του ΕΟΔΥ, το οποίο θα υπογράφει συμβάσεις για λογαριασμό τρίτων. </w:t>
      </w:r>
    </w:p>
    <w:p w14:paraId="7098ECC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Ένα ακόμη παράδειγμα είναι ο Ειδικός Λογαριασμός Κονδυλίων Έρευνας -άρθρο 55- μέσω του οποίου θα γίνονται οι μπίζνες με εταιρείες και ερευνητικά κέντρα. Έτσι, βασική πηγή εσόδων θα είναι </w:t>
      </w:r>
      <w:r>
        <w:rPr>
          <w:rFonts w:eastAsia="Times New Roman"/>
          <w:color w:val="222222"/>
          <w:szCs w:val="24"/>
          <w:shd w:val="clear" w:color="auto" w:fill="FFFFFF"/>
        </w:rPr>
        <w:t>η επιχειρηματική δραστηριότητα, ενώ ο κρατικός προϋπολογισμός θα επιχορηγεί με ποσά που δεν προσδιο</w:t>
      </w:r>
      <w:r>
        <w:rPr>
          <w:rFonts w:eastAsia="Times New Roman"/>
          <w:color w:val="222222"/>
          <w:szCs w:val="24"/>
          <w:shd w:val="clear" w:color="auto" w:fill="FFFFFF"/>
        </w:rPr>
        <w:lastRenderedPageBreak/>
        <w:t xml:space="preserve">ρίζονται. Συγχρόνως, ο </w:t>
      </w:r>
      <w:r>
        <w:rPr>
          <w:rFonts w:eastAsia="Times New Roman"/>
          <w:color w:val="222222"/>
          <w:szCs w:val="24"/>
          <w:shd w:val="clear" w:color="auto" w:fill="FFFFFF"/>
        </w:rPr>
        <w:t>ο</w:t>
      </w:r>
      <w:r>
        <w:rPr>
          <w:rFonts w:eastAsia="Times New Roman"/>
          <w:color w:val="222222"/>
          <w:szCs w:val="24"/>
          <w:shd w:val="clear" w:color="auto" w:fill="FFFFFF"/>
        </w:rPr>
        <w:t>ργανισμός αυτός γίνεται εργαλείο ανατροπής των εργασιακών σχέσεων αφού προβλέπονται προσλήψεις με συμβάσεις έργου και άλλα.</w:t>
      </w:r>
    </w:p>
    <w:p w14:paraId="7098ECC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Έτσι, η β</w:t>
      </w:r>
      <w:r>
        <w:rPr>
          <w:rFonts w:eastAsia="Times New Roman"/>
          <w:color w:val="222222"/>
          <w:szCs w:val="24"/>
          <w:shd w:val="clear" w:color="auto" w:fill="FFFFFF"/>
        </w:rPr>
        <w:t xml:space="preserve">ιώσιμη λειτουργία του ΕΟΔΥ θα καθορίζεται από την ανάπτυξη των επιχειρηματικών τους σχεδίων, τα οποία και θα καθορίζουν τις επιλογές, την κατεύθυνση, την επιστημονική στρατηγική, τα όρια των επιστημονικών δράσεων. </w:t>
      </w:r>
    </w:p>
    <w:p w14:paraId="7098ECC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Συνεπώς το καθοριστικό δεν θα είναι οι λα</w:t>
      </w:r>
      <w:r>
        <w:rPr>
          <w:rFonts w:eastAsia="Times New Roman"/>
          <w:color w:val="222222"/>
          <w:szCs w:val="24"/>
          <w:shd w:val="clear" w:color="auto" w:fill="FFFFFF"/>
        </w:rPr>
        <w:t xml:space="preserve">ϊκές ανάγκες στον τομέα της δημόσιας υγείας, αλλά τα ιδιωτικά συμφέροντα τα οποία θα καθορίζουν και τις προτεραιότητες του </w:t>
      </w:r>
      <w:r>
        <w:rPr>
          <w:rFonts w:eastAsia="Times New Roman"/>
          <w:color w:val="222222"/>
          <w:szCs w:val="24"/>
          <w:shd w:val="clear" w:color="auto" w:fill="FFFFFF"/>
        </w:rPr>
        <w:t>ο</w:t>
      </w:r>
      <w:r>
        <w:rPr>
          <w:rFonts w:eastAsia="Times New Roman"/>
          <w:color w:val="222222"/>
          <w:szCs w:val="24"/>
          <w:shd w:val="clear" w:color="auto" w:fill="FFFFFF"/>
        </w:rPr>
        <w:t xml:space="preserve">ργανισμού. Έτσι, η περιγραφή του σκοπού του νέου </w:t>
      </w:r>
      <w:r>
        <w:rPr>
          <w:rFonts w:eastAsia="Times New Roman"/>
          <w:color w:val="222222"/>
          <w:szCs w:val="24"/>
          <w:shd w:val="clear" w:color="auto" w:fill="FFFFFF"/>
        </w:rPr>
        <w:t>ο</w:t>
      </w:r>
      <w:r>
        <w:rPr>
          <w:rFonts w:eastAsia="Times New Roman"/>
          <w:color w:val="222222"/>
          <w:szCs w:val="24"/>
          <w:shd w:val="clear" w:color="auto" w:fill="FFFFFF"/>
        </w:rPr>
        <w:t>ργανισμού -προαγωγή της υγείας, η πρόληψη των νόσων, η αύξηση του προσδόκιμου ζωής</w:t>
      </w:r>
      <w:r>
        <w:rPr>
          <w:rFonts w:eastAsia="Times New Roman"/>
          <w:color w:val="222222"/>
          <w:szCs w:val="24"/>
          <w:shd w:val="clear" w:color="auto" w:fill="FFFFFF"/>
        </w:rPr>
        <w:t xml:space="preserve"> και άλλα- δεν είναι τίποτα άλλο από ευχολόγιο, παχιά λόγια, από μία έκθεση ιδεών, αφού η κυβερνητική πολιτική, οι ταξικές ανισότητες και η εκμετάλλευση γεννούν καθημερινά και αναπαράγουν τις αιτίες που γεννούν ασθένειες, επαγγελματικά νοσήματα, την αναπηρ</w:t>
      </w:r>
      <w:r>
        <w:rPr>
          <w:rFonts w:eastAsia="Times New Roman"/>
          <w:color w:val="222222"/>
          <w:szCs w:val="24"/>
          <w:shd w:val="clear" w:color="auto" w:fill="FFFFFF"/>
        </w:rPr>
        <w:t xml:space="preserve">ία και υποσκάπτουν την υγεία των εργαζομένων. </w:t>
      </w:r>
    </w:p>
    <w:p w14:paraId="7098ECC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βέβαια, κα</w:t>
      </w:r>
      <w:r>
        <w:rPr>
          <w:rFonts w:eastAsia="Times New Roman"/>
          <w:color w:val="222222"/>
          <w:szCs w:val="24"/>
          <w:shd w:val="clear" w:color="auto" w:fill="FFFFFF"/>
        </w:rPr>
        <w:t>μ</w:t>
      </w:r>
      <w:r>
        <w:rPr>
          <w:rFonts w:eastAsia="Times New Roman"/>
          <w:color w:val="222222"/>
          <w:szCs w:val="24"/>
          <w:shd w:val="clear" w:color="auto" w:fill="FFFFFF"/>
        </w:rPr>
        <w:t>μία σχέση δεν έχει ο ΕΟΔΥ με τη λειτουργία ενός δημόσιου οργανισμού για τη δημόσια υγεία που, για να παίζει τον ρόλο του, πρέπει να στηρίζεται σε επαρκείς κρατικές δομές υγείας σε όλα τα επίπεδα</w:t>
      </w:r>
      <w:r>
        <w:rPr>
          <w:rFonts w:eastAsia="Times New Roman"/>
          <w:color w:val="222222"/>
          <w:szCs w:val="24"/>
          <w:shd w:val="clear" w:color="auto" w:fill="FFFFFF"/>
        </w:rPr>
        <w:t xml:space="preserve"> σε ένα αποκλειστικό κρατικό και δωρεάν σύστημα υγείας.</w:t>
      </w:r>
    </w:p>
    <w:p w14:paraId="7098ECC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ακόμα και το εμβόλιο της γρίπης δεν παρέχεται από το κράτος δωρεάν σε όλους. Για ποια, λοιπόν, ακριβώς δημόσια υγεία μάς περιγράφει στο νομοσχέδιο η Κυβέρνηση αλήθεια;</w:t>
      </w:r>
    </w:p>
    <w:p w14:paraId="7098ECC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Τρίτο σημείο, η σύσταση του </w:t>
      </w:r>
      <w:r>
        <w:rPr>
          <w:rFonts w:eastAsia="Times New Roman"/>
          <w:color w:val="222222"/>
          <w:szCs w:val="24"/>
          <w:shd w:val="clear" w:color="auto" w:fill="FFFFFF"/>
        </w:rPr>
        <w:t>Εθνικού Ινστιτούτου Νεοπλασιών. Δεν θα διαφωνούσε κανείς με τη συγκρότηση ενός τέτοιου επιστημονικού κέντρου που θα συμβάλει εξειδικευμένα στην έρευνα, στην πρόληψη και την αντιμετώπιση του καρκίνου. Όμως σε ένα τέτοιο κρατικό επιτελείο θα πρέπει να αντιστ</w:t>
      </w:r>
      <w:r>
        <w:rPr>
          <w:rFonts w:eastAsia="Times New Roman"/>
          <w:color w:val="222222"/>
          <w:szCs w:val="24"/>
          <w:shd w:val="clear" w:color="auto" w:fill="FFFFFF"/>
        </w:rPr>
        <w:t>οιχεί και ένα κρατικό σύστημα υγείας αναπτυγμένο πανελλαδικά σε όλα τα επίπεδα με επαρκή και σύγχρονο εξοπλισμό, με πλήρη στελέχωση, με ανάπτυξη κρατικών υποδομών για τη στήριξη των ασθενών και των οικογενειών τους, ένα σύστημα που να α</w:t>
      </w:r>
      <w:r>
        <w:rPr>
          <w:rFonts w:eastAsia="Times New Roman"/>
          <w:color w:val="222222"/>
          <w:szCs w:val="24"/>
          <w:shd w:val="clear" w:color="auto" w:fill="FFFFFF"/>
        </w:rPr>
        <w:lastRenderedPageBreak/>
        <w:t>νταποκρίνεται στις α</w:t>
      </w:r>
      <w:r>
        <w:rPr>
          <w:rFonts w:eastAsia="Times New Roman"/>
          <w:color w:val="222222"/>
          <w:szCs w:val="24"/>
          <w:shd w:val="clear" w:color="auto" w:fill="FFFFFF"/>
        </w:rPr>
        <w:t xml:space="preserve">νάγκες της έρευνας, της πρόληψης της θεραπείας και της αποκατάστασης, της στήριξης των ιδιαίτερων αναγκών των ασθενών τελικού σταδίου. </w:t>
      </w:r>
    </w:p>
    <w:p w14:paraId="7098ECC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Τέτοια αντιστοιχία, όχι μόνο δεν υπάρχει, αλλά η κατάστασ</w:t>
      </w:r>
      <w:r>
        <w:rPr>
          <w:rFonts w:eastAsia="Times New Roman"/>
          <w:color w:val="222222"/>
          <w:szCs w:val="24"/>
          <w:shd w:val="clear" w:color="auto" w:fill="FFFFFF"/>
        </w:rPr>
        <w:t>η</w:t>
      </w:r>
      <w:r>
        <w:rPr>
          <w:rFonts w:eastAsia="Times New Roman"/>
          <w:color w:val="222222"/>
          <w:szCs w:val="24"/>
          <w:shd w:val="clear" w:color="auto" w:fill="FFFFFF"/>
        </w:rPr>
        <w:t xml:space="preserve"> του δημόσιου συστήματος υγείας, αυτός που θα έπρεπε να είναι δηλαδή ο φορέας υλοποίησης του σχεδιασμού αυτού, συνεχώς επιδεινώνεται με τα γνωστά αποτελέσματα των μακροχρόνιων λιστών αναμονής από την εξέταση και τη διάγνωση μέχρι την αντιμετώπιση των καρκι</w:t>
      </w:r>
      <w:r>
        <w:rPr>
          <w:rFonts w:eastAsia="Times New Roman"/>
          <w:color w:val="222222"/>
          <w:szCs w:val="24"/>
          <w:shd w:val="clear" w:color="auto" w:fill="FFFFFF"/>
        </w:rPr>
        <w:t>νοπαθών.</w:t>
      </w:r>
    </w:p>
    <w:p w14:paraId="7098ECC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Αλήθεια, πώς θα γίνει η πρόληψη με ένα ανεπαρκέστατο πρωτοβάθμιο σύστημα υγείας εμπορευματοποιημένο και ιδιαίτερα στο διαγνωστικό εργαστηριακό του κομμάτι, όπως και με ένα εμπορευματοποιημένο δευτεροβάθμιο επίπεδο δημόσιας υγείας, μέσα κι έξω από </w:t>
      </w:r>
      <w:r>
        <w:rPr>
          <w:rFonts w:eastAsia="Times New Roman"/>
          <w:color w:val="222222"/>
          <w:szCs w:val="24"/>
          <w:shd w:val="clear" w:color="auto" w:fill="FFFFFF"/>
        </w:rPr>
        <w:t>το δημόσιο νοσοκομείο;</w:t>
      </w:r>
    </w:p>
    <w:p w14:paraId="7098ECD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το ουσιαστικό πρόβλημα θα λυθεί με τη σύσταση, για παράδειγμα, του Εθνικού Ινστιτούτου Νεοπλασιών;</w:t>
      </w:r>
    </w:p>
    <w:p w14:paraId="7098ECD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Από τα ζητήματα της χρηματοδότησης, της στελέχωσης και της περίοπτης θέσης που έχουν τα παντός είδους προγράμματα που θέλει ο ΕΟΠ</w:t>
      </w:r>
      <w:r>
        <w:rPr>
          <w:rFonts w:eastAsia="Times New Roman"/>
          <w:color w:val="222222"/>
          <w:szCs w:val="24"/>
          <w:shd w:val="clear" w:color="auto" w:fill="FFFFFF"/>
        </w:rPr>
        <w:t>ΥΥ φαίνεται πως και το συγκεκριμένο νομοθέτημα, το συγκεκριμένο νομικό πρόσωπο, αποτελεί έναν αναγκαίο αστικό εκσυγχρονισμό στην αντιμετώπιση του καρκίνου, όχι όμως από την πλευρά των λαϊκών αναγκών, αλλά σύμφωνα με τις κατευθύνσεις και τις στρατηγικές της</w:t>
      </w:r>
      <w:r>
        <w:rPr>
          <w:rFonts w:eastAsia="Times New Roman"/>
          <w:color w:val="222222"/>
          <w:szCs w:val="24"/>
          <w:shd w:val="clear" w:color="auto" w:fill="FFFFFF"/>
        </w:rPr>
        <w:t xml:space="preserve"> Ευρωπαϊκής Ένωσης, ότι αποτελεί ένα παράγοντα που κοστίζει στους κρατικούς προϋπολογισμούς, στα δημόσια συστήματα υγείας, στις χαμένες εργατοώρες, αποτελεί πρόβλημα για την παραγωγικότητα και την ανταγωνιστικότητα της καπιταλιστικής ανάπτυξης. </w:t>
      </w:r>
    </w:p>
    <w:p w14:paraId="7098ECD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 κ</w:t>
      </w:r>
      <w:r>
        <w:rPr>
          <w:rFonts w:eastAsia="Times New Roman"/>
          <w:color w:val="222222"/>
          <w:szCs w:val="24"/>
          <w:shd w:val="clear" w:color="auto" w:fill="FFFFFF"/>
        </w:rPr>
        <w:t xml:space="preserve">αι τα κράτη-μέλη παίρνουν μέτρα που να μην παραβιάζουν τον κανόνα κόστους-οφέλους σύμφωνα με τα παραπάνω κριτήρια, ενώ συγχρόνως η μορφή του </w:t>
      </w:r>
      <w:r>
        <w:rPr>
          <w:rFonts w:eastAsia="Times New Roman"/>
          <w:color w:val="222222"/>
          <w:szCs w:val="24"/>
          <w:shd w:val="clear" w:color="auto" w:fill="FFFFFF"/>
        </w:rPr>
        <w:t>ι</w:t>
      </w:r>
      <w:r>
        <w:rPr>
          <w:rFonts w:eastAsia="Times New Roman"/>
          <w:color w:val="222222"/>
          <w:szCs w:val="24"/>
          <w:shd w:val="clear" w:color="auto" w:fill="FFFFFF"/>
        </w:rPr>
        <w:t>νστιτούτου, ως νομικού προσώπου ιδιωτικού δικαίου, με τα εργαλεία της ευλυγισίας, της χρηματοδότησης που δεν θα επ</w:t>
      </w:r>
      <w:r>
        <w:rPr>
          <w:rFonts w:eastAsia="Times New Roman"/>
          <w:color w:val="222222"/>
          <w:szCs w:val="24"/>
          <w:shd w:val="clear" w:color="auto" w:fill="FFFFFF"/>
        </w:rPr>
        <w:t>ιβαρύνουν τον κρατικό προϋπολογισμό, αλλά θα του προσδίδει έσοδα, είναι στοιχεία που σηματοδοτούν τη συγκρότηση ενός Οργανισμού που θα λειτουργεί ως επιχείρηση με σκοπό το κέρδος.</w:t>
      </w:r>
    </w:p>
    <w:p w14:paraId="7098ECD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Έτσι, στο όνομα της αντιμετώπισης του καρκίνου ένα τέτοιο </w:t>
      </w:r>
      <w:r>
        <w:rPr>
          <w:rFonts w:eastAsia="Times New Roman"/>
          <w:color w:val="222222"/>
          <w:szCs w:val="24"/>
          <w:shd w:val="clear" w:color="auto" w:fill="FFFFFF"/>
        </w:rPr>
        <w:t>ι</w:t>
      </w:r>
      <w:r>
        <w:rPr>
          <w:rFonts w:eastAsia="Times New Roman"/>
          <w:color w:val="222222"/>
          <w:szCs w:val="24"/>
          <w:shd w:val="clear" w:color="auto" w:fill="FFFFFF"/>
        </w:rPr>
        <w:t xml:space="preserve">νστιτούτο, με </w:t>
      </w:r>
      <w:r>
        <w:rPr>
          <w:rFonts w:eastAsia="Times New Roman"/>
          <w:color w:val="222222"/>
          <w:szCs w:val="24"/>
          <w:shd w:val="clear" w:color="auto" w:fill="FFFFFF"/>
        </w:rPr>
        <w:t>αυτές τις προδιαγραφές και κατευθύνσεις, θα συνδέεται άμεσα με τους επιχειρηματικούς ομίλους που ελέγχουν την έρευνα, προκειμένου να πουλήσει έρευνα, μελέτες και άλλα, ώστε να αυξάνει τα κέρδη του.</w:t>
      </w:r>
    </w:p>
    <w:p w14:paraId="7098ECD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Αντίστοιχα, και οι ιδιωτικές εταιρίες έχουν και οι ίδιες α</w:t>
      </w:r>
      <w:r>
        <w:rPr>
          <w:rFonts w:eastAsia="Times New Roman"/>
          <w:color w:val="222222"/>
          <w:szCs w:val="24"/>
          <w:shd w:val="clear" w:color="auto" w:fill="FFFFFF"/>
        </w:rPr>
        <w:t>νάγκη από ένα κεντρικό επιτελείο σε εθνικό επίπεδο οργανισμό ή ινστιτούτο που θα κατανέμει και θα συντονίζει τα διάφορα προγράμματα.</w:t>
      </w:r>
    </w:p>
    <w:p w14:paraId="7098ECD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υλοποίηση δε προγραμμάτων που χρεώνεται να υλοποιήσει το Ινστιτούτο δεν είναι τίποτα άλλο από τη γνωστή πολιτική της Ευρω</w:t>
      </w:r>
      <w:r>
        <w:rPr>
          <w:rFonts w:eastAsia="Times New Roman"/>
          <w:color w:val="222222"/>
          <w:szCs w:val="24"/>
          <w:shd w:val="clear" w:color="auto" w:fill="FFFFFF"/>
        </w:rPr>
        <w:t>παϊκής Ένωσης και της Κυβέρνησης της ατομικής ευθύνης, αφού το κράτος κυρίως περιορίζεται σε μέτρα που στοιχίζουν ελάχιστα, για παράδειγμα, ενημερωτικού χαρακτήρα, όπως για το κάπνισμα, την άσκηση, τον υγιεινό τρόπο ζωής, όταν την ίδια στιγμή καταδικάζει τ</w:t>
      </w:r>
      <w:r>
        <w:rPr>
          <w:rFonts w:eastAsia="Times New Roman"/>
          <w:color w:val="222222"/>
          <w:szCs w:val="24"/>
          <w:shd w:val="clear" w:color="auto" w:fill="FFFFFF"/>
        </w:rPr>
        <w:t xml:space="preserve">ο λαό της Δυτικής Αττικής, εδώ δίπλα, να ζει με τον καρκίνο του ΧΥΤΑ, που θα καταργούσε, όπως έλεγε, αλλά σχεδιάζει την επέκτασή του σε μία περιοχή που ο </w:t>
      </w:r>
      <w:r>
        <w:rPr>
          <w:rFonts w:eastAsia="Times New Roman"/>
          <w:color w:val="222222"/>
          <w:szCs w:val="24"/>
          <w:shd w:val="clear" w:color="auto" w:fill="FFFFFF"/>
        </w:rPr>
        <w:lastRenderedPageBreak/>
        <w:t>καρκίνος, σύμφωνα με τα στοιχεία, είναι τριπλάσιος σε σχέση με άλλες περιοχές.</w:t>
      </w:r>
    </w:p>
    <w:p w14:paraId="7098ECD6" w14:textId="77777777" w:rsidR="00971A45" w:rsidRDefault="00ED091D">
      <w:pPr>
        <w:spacing w:line="600" w:lineRule="auto"/>
        <w:ind w:firstLine="720"/>
        <w:jc w:val="both"/>
        <w:rPr>
          <w:rFonts w:eastAsia="Times New Roman"/>
          <w:szCs w:val="24"/>
        </w:rPr>
      </w:pPr>
      <w:r>
        <w:rPr>
          <w:rFonts w:eastAsia="Times New Roman"/>
          <w:szCs w:val="24"/>
        </w:rPr>
        <w:t>Τέταρτο σημείο, η</w:t>
      </w:r>
      <w:r w:rsidRPr="00835D69">
        <w:rPr>
          <w:rFonts w:eastAsia="Times New Roman"/>
          <w:szCs w:val="24"/>
        </w:rPr>
        <w:t xml:space="preserve"> τροπο</w:t>
      </w:r>
      <w:r w:rsidRPr="00835D69">
        <w:rPr>
          <w:rFonts w:eastAsia="Times New Roman"/>
          <w:szCs w:val="24"/>
        </w:rPr>
        <w:t xml:space="preserve">ποίηση του </w:t>
      </w:r>
      <w:r>
        <w:rPr>
          <w:rFonts w:eastAsia="Times New Roman"/>
          <w:szCs w:val="24"/>
        </w:rPr>
        <w:t>ο</w:t>
      </w:r>
      <w:r w:rsidRPr="00835D69">
        <w:rPr>
          <w:rFonts w:eastAsia="Times New Roman"/>
          <w:szCs w:val="24"/>
        </w:rPr>
        <w:t xml:space="preserve">ργανισμού </w:t>
      </w:r>
      <w:r>
        <w:rPr>
          <w:rFonts w:eastAsia="Times New Roman"/>
          <w:szCs w:val="24"/>
        </w:rPr>
        <w:t xml:space="preserve">του </w:t>
      </w:r>
      <w:r w:rsidRPr="00835D69">
        <w:rPr>
          <w:rFonts w:eastAsia="Times New Roman"/>
          <w:szCs w:val="24"/>
        </w:rPr>
        <w:t>Υπουργείου Υγείας αφορά τον εκσυγχρονισμό του κρατικού μηχανισμού για την πιο αποτελεσματική υλοποίηση ακριβώς αυτής της αντιλαϊκής πολιτικής των κυβερνήσεων</w:t>
      </w:r>
      <w:r>
        <w:rPr>
          <w:rFonts w:eastAsia="Times New Roman"/>
          <w:szCs w:val="24"/>
        </w:rPr>
        <w:t>.</w:t>
      </w:r>
      <w:r w:rsidRPr="00835D69">
        <w:rPr>
          <w:rFonts w:eastAsia="Times New Roman"/>
          <w:szCs w:val="24"/>
        </w:rPr>
        <w:t xml:space="preserve"> Έτσι η </w:t>
      </w:r>
      <w:r>
        <w:rPr>
          <w:rFonts w:eastAsia="Times New Roman"/>
          <w:szCs w:val="24"/>
        </w:rPr>
        <w:t>δ</w:t>
      </w:r>
      <w:r w:rsidRPr="00835D69">
        <w:rPr>
          <w:rFonts w:eastAsia="Times New Roman"/>
          <w:szCs w:val="24"/>
        </w:rPr>
        <w:t>ιεύθυνση</w:t>
      </w:r>
      <w:r>
        <w:rPr>
          <w:rFonts w:eastAsia="Times New Roman"/>
          <w:szCs w:val="24"/>
        </w:rPr>
        <w:t>,</w:t>
      </w:r>
      <w:r w:rsidRPr="00835D69">
        <w:rPr>
          <w:rFonts w:eastAsia="Times New Roman"/>
          <w:szCs w:val="24"/>
        </w:rPr>
        <w:t xml:space="preserve"> για παράδειγμα</w:t>
      </w:r>
      <w:r>
        <w:rPr>
          <w:rFonts w:eastAsia="Times New Roman"/>
          <w:szCs w:val="24"/>
        </w:rPr>
        <w:t>,</w:t>
      </w:r>
      <w:r w:rsidRPr="00835D69">
        <w:rPr>
          <w:rFonts w:eastAsia="Times New Roman"/>
          <w:szCs w:val="24"/>
        </w:rPr>
        <w:t xml:space="preserve"> του </w:t>
      </w:r>
      <w:r>
        <w:rPr>
          <w:rFonts w:eastAsia="Times New Roman"/>
          <w:szCs w:val="24"/>
        </w:rPr>
        <w:t>ι</w:t>
      </w:r>
      <w:r w:rsidRPr="00835D69">
        <w:rPr>
          <w:rFonts w:eastAsia="Times New Roman"/>
          <w:szCs w:val="24"/>
        </w:rPr>
        <w:t>ατρικού τουρισμού αφορά την κρατ</w:t>
      </w:r>
      <w:r w:rsidRPr="00835D69">
        <w:rPr>
          <w:rFonts w:eastAsia="Times New Roman"/>
          <w:szCs w:val="24"/>
        </w:rPr>
        <w:t>ική όντως προσαρμογή και οργάνωση για τη διευκόλυνση της δράσης των επιχειρηματικών ομίλων στον τομέα αυτόν</w:t>
      </w:r>
      <w:r>
        <w:rPr>
          <w:rFonts w:eastAsia="Times New Roman"/>
          <w:szCs w:val="24"/>
        </w:rPr>
        <w:t>.</w:t>
      </w:r>
    </w:p>
    <w:p w14:paraId="7098ECD7" w14:textId="77777777" w:rsidR="00971A45" w:rsidRDefault="00ED091D">
      <w:pPr>
        <w:spacing w:line="600" w:lineRule="auto"/>
        <w:ind w:firstLine="720"/>
        <w:jc w:val="both"/>
        <w:rPr>
          <w:rFonts w:eastAsia="Times New Roman"/>
          <w:szCs w:val="24"/>
        </w:rPr>
      </w:pPr>
      <w:r>
        <w:rPr>
          <w:rFonts w:eastAsia="Times New Roman"/>
          <w:szCs w:val="24"/>
        </w:rPr>
        <w:t>Πέμπτο σημείο, α</w:t>
      </w:r>
      <w:r w:rsidRPr="00835D69">
        <w:rPr>
          <w:rFonts w:eastAsia="Times New Roman"/>
          <w:szCs w:val="24"/>
        </w:rPr>
        <w:t xml:space="preserve">τομικός </w:t>
      </w:r>
      <w:r>
        <w:rPr>
          <w:rFonts w:eastAsia="Times New Roman"/>
          <w:szCs w:val="24"/>
        </w:rPr>
        <w:t>η</w:t>
      </w:r>
      <w:r w:rsidRPr="00835D69">
        <w:rPr>
          <w:rFonts w:eastAsia="Times New Roman"/>
          <w:szCs w:val="24"/>
        </w:rPr>
        <w:t xml:space="preserve">λεκτρονικός </w:t>
      </w:r>
      <w:r>
        <w:rPr>
          <w:rFonts w:eastAsia="Times New Roman"/>
          <w:szCs w:val="24"/>
        </w:rPr>
        <w:t>φ</w:t>
      </w:r>
      <w:r w:rsidRPr="00835D69">
        <w:rPr>
          <w:rFonts w:eastAsia="Times New Roman"/>
          <w:szCs w:val="24"/>
        </w:rPr>
        <w:t xml:space="preserve">άκελος </w:t>
      </w:r>
      <w:r>
        <w:rPr>
          <w:rFonts w:eastAsia="Times New Roman"/>
          <w:szCs w:val="24"/>
        </w:rPr>
        <w:t>και παράλληλα</w:t>
      </w:r>
      <w:r w:rsidRPr="00835D69">
        <w:rPr>
          <w:rFonts w:eastAsia="Times New Roman"/>
          <w:szCs w:val="24"/>
        </w:rPr>
        <w:t xml:space="preserve"> οι δείκτες </w:t>
      </w:r>
      <w:proofErr w:type="spellStart"/>
      <w:r w:rsidRPr="00835D69">
        <w:rPr>
          <w:rFonts w:eastAsia="Times New Roman"/>
          <w:szCs w:val="24"/>
        </w:rPr>
        <w:t>συνταγογράφηση</w:t>
      </w:r>
      <w:r>
        <w:rPr>
          <w:rFonts w:eastAsia="Times New Roman"/>
          <w:szCs w:val="24"/>
        </w:rPr>
        <w:t>ς</w:t>
      </w:r>
      <w:proofErr w:type="spellEnd"/>
      <w:r>
        <w:rPr>
          <w:rFonts w:eastAsia="Times New Roman"/>
          <w:szCs w:val="24"/>
        </w:rPr>
        <w:t xml:space="preserve"> του</w:t>
      </w:r>
      <w:r w:rsidRPr="00835D69">
        <w:rPr>
          <w:rFonts w:eastAsia="Times New Roman"/>
          <w:szCs w:val="24"/>
        </w:rPr>
        <w:t xml:space="preserve"> ΕΟΠΥΥ</w:t>
      </w:r>
      <w:r>
        <w:rPr>
          <w:rFonts w:eastAsia="Times New Roman"/>
          <w:szCs w:val="24"/>
        </w:rPr>
        <w:t>.</w:t>
      </w:r>
      <w:r w:rsidRPr="00835D69">
        <w:rPr>
          <w:rFonts w:eastAsia="Times New Roman"/>
          <w:szCs w:val="24"/>
        </w:rPr>
        <w:t xml:space="preserve"> Για μένα </w:t>
      </w:r>
      <w:r>
        <w:rPr>
          <w:rFonts w:eastAsia="Times New Roman"/>
          <w:szCs w:val="24"/>
        </w:rPr>
        <w:t>σ</w:t>
      </w:r>
      <w:r w:rsidRPr="00835D69">
        <w:rPr>
          <w:rFonts w:eastAsia="Times New Roman"/>
          <w:szCs w:val="24"/>
        </w:rPr>
        <w:t>το</w:t>
      </w:r>
      <w:r>
        <w:rPr>
          <w:rFonts w:eastAsia="Times New Roman"/>
          <w:szCs w:val="24"/>
        </w:rPr>
        <w:t>ν</w:t>
      </w:r>
      <w:r w:rsidRPr="00835D69">
        <w:rPr>
          <w:rFonts w:eastAsia="Times New Roman"/>
          <w:szCs w:val="24"/>
        </w:rPr>
        <w:t xml:space="preserve"> ατομικό ηλεκτρονικό φάκελο θεωρούμε </w:t>
      </w:r>
      <w:r w:rsidRPr="00835D69">
        <w:rPr>
          <w:rFonts w:eastAsia="Times New Roman"/>
          <w:szCs w:val="24"/>
        </w:rPr>
        <w:t>απαραίτητη και επιβεβλημένη την αξιοποίηση της τεχνολογίας</w:t>
      </w:r>
      <w:r>
        <w:rPr>
          <w:rFonts w:eastAsia="Times New Roman"/>
          <w:szCs w:val="24"/>
        </w:rPr>
        <w:t>,</w:t>
      </w:r>
      <w:r w:rsidRPr="00835D69">
        <w:rPr>
          <w:rFonts w:eastAsia="Times New Roman"/>
          <w:szCs w:val="24"/>
        </w:rPr>
        <w:t xml:space="preserve"> ώστε να διευκολύνεται η παροχή σύγχρονων</w:t>
      </w:r>
      <w:r>
        <w:rPr>
          <w:rFonts w:eastAsia="Times New Roman"/>
          <w:szCs w:val="24"/>
        </w:rPr>
        <w:t>,</w:t>
      </w:r>
      <w:r w:rsidRPr="00835D69">
        <w:rPr>
          <w:rFonts w:eastAsia="Times New Roman"/>
          <w:szCs w:val="24"/>
        </w:rPr>
        <w:t xml:space="preserve"> ολοκληρωμένων και δωρεάν υπηρεσιών πρόληψης θεραπείας και αποκατάστασης του </w:t>
      </w:r>
      <w:r>
        <w:rPr>
          <w:rFonts w:eastAsia="Times New Roman"/>
          <w:szCs w:val="24"/>
        </w:rPr>
        <w:t>λαού. Όμως τ</w:t>
      </w:r>
      <w:r w:rsidRPr="00835D69">
        <w:rPr>
          <w:rFonts w:eastAsia="Times New Roman"/>
          <w:szCs w:val="24"/>
        </w:rPr>
        <w:t xml:space="preserve">ο βασικό </w:t>
      </w:r>
      <w:r>
        <w:rPr>
          <w:rFonts w:eastAsia="Times New Roman"/>
          <w:szCs w:val="24"/>
        </w:rPr>
        <w:t xml:space="preserve">για εμάς είναι το τι επιδιώκεται </w:t>
      </w:r>
      <w:r w:rsidRPr="00835D69">
        <w:rPr>
          <w:rFonts w:eastAsia="Times New Roman"/>
          <w:szCs w:val="24"/>
        </w:rPr>
        <w:t xml:space="preserve">μέσω αυτής της διάταξης </w:t>
      </w:r>
      <w:r w:rsidRPr="00835D69">
        <w:rPr>
          <w:rFonts w:eastAsia="Times New Roman"/>
          <w:szCs w:val="24"/>
        </w:rPr>
        <w:t>για το</w:t>
      </w:r>
      <w:r>
        <w:rPr>
          <w:rFonts w:eastAsia="Times New Roman"/>
          <w:szCs w:val="24"/>
        </w:rPr>
        <w:t>ν</w:t>
      </w:r>
      <w:r w:rsidRPr="00835D69">
        <w:rPr>
          <w:rFonts w:eastAsia="Times New Roman"/>
          <w:szCs w:val="24"/>
        </w:rPr>
        <w:t xml:space="preserve"> ατομικό ηλεκτρονικό φάκελο</w:t>
      </w:r>
      <w:r>
        <w:rPr>
          <w:rFonts w:eastAsia="Times New Roman"/>
          <w:szCs w:val="24"/>
        </w:rPr>
        <w:t>.</w:t>
      </w:r>
    </w:p>
    <w:p w14:paraId="7098ECD8" w14:textId="77777777" w:rsidR="00971A45" w:rsidRDefault="00ED091D">
      <w:pPr>
        <w:spacing w:line="600" w:lineRule="auto"/>
        <w:ind w:firstLine="720"/>
        <w:jc w:val="both"/>
        <w:rPr>
          <w:rFonts w:eastAsia="Times New Roman"/>
          <w:szCs w:val="24"/>
        </w:rPr>
      </w:pPr>
      <w:r w:rsidRPr="00835D69">
        <w:rPr>
          <w:rFonts w:eastAsia="Times New Roman"/>
          <w:szCs w:val="24"/>
        </w:rPr>
        <w:lastRenderedPageBreak/>
        <w:t>Ξεκάθαρα πρόκειται για δεύτερη τροποποίηση του συγκεκριμένου μέτρου</w:t>
      </w:r>
      <w:r>
        <w:rPr>
          <w:rFonts w:eastAsia="Times New Roman"/>
          <w:szCs w:val="24"/>
        </w:rPr>
        <w:t>,</w:t>
      </w:r>
      <w:r w:rsidRPr="00835D69">
        <w:rPr>
          <w:rFonts w:eastAsia="Times New Roman"/>
          <w:szCs w:val="24"/>
        </w:rPr>
        <w:t xml:space="preserve"> το οποίο </w:t>
      </w:r>
      <w:r>
        <w:rPr>
          <w:rFonts w:eastAsia="Times New Roman"/>
          <w:szCs w:val="24"/>
        </w:rPr>
        <w:t xml:space="preserve">εξαρχής συνδέθηκε </w:t>
      </w:r>
      <w:r w:rsidRPr="00835D69">
        <w:rPr>
          <w:rFonts w:eastAsia="Times New Roman"/>
          <w:szCs w:val="24"/>
        </w:rPr>
        <w:t>με τη λεγόμενη μεταρρύθμιση τη</w:t>
      </w:r>
      <w:r>
        <w:rPr>
          <w:rFonts w:eastAsia="Times New Roman"/>
          <w:szCs w:val="24"/>
        </w:rPr>
        <w:t xml:space="preserve">ς πρωτοβάθμιας φροντίδας υγείας, </w:t>
      </w:r>
      <w:r w:rsidRPr="00835D69">
        <w:rPr>
          <w:rFonts w:eastAsia="Times New Roman"/>
          <w:szCs w:val="24"/>
        </w:rPr>
        <w:t>που βασικό της στοιχείο είναι η εφαρμογή ενιαί</w:t>
      </w:r>
      <w:r>
        <w:rPr>
          <w:rFonts w:eastAsia="Times New Roman"/>
          <w:szCs w:val="24"/>
        </w:rPr>
        <w:t>ων</w:t>
      </w:r>
      <w:r w:rsidRPr="00835D69">
        <w:rPr>
          <w:rFonts w:eastAsia="Times New Roman"/>
          <w:szCs w:val="24"/>
        </w:rPr>
        <w:t xml:space="preserve"> και </w:t>
      </w:r>
      <w:r>
        <w:rPr>
          <w:rFonts w:eastAsia="Times New Roman"/>
          <w:szCs w:val="24"/>
        </w:rPr>
        <w:t xml:space="preserve">ελάχιστων </w:t>
      </w:r>
      <w:r w:rsidRPr="00835D69">
        <w:rPr>
          <w:rFonts w:eastAsia="Times New Roman"/>
          <w:szCs w:val="24"/>
        </w:rPr>
        <w:t xml:space="preserve">παροχών </w:t>
      </w:r>
      <w:r>
        <w:rPr>
          <w:rFonts w:eastAsia="Times New Roman"/>
          <w:szCs w:val="24"/>
        </w:rPr>
        <w:t xml:space="preserve">υπηρεσιών υγείας για όλους τους, </w:t>
      </w:r>
      <w:r w:rsidRPr="00835D69">
        <w:rPr>
          <w:rFonts w:eastAsia="Times New Roman"/>
          <w:szCs w:val="24"/>
        </w:rPr>
        <w:t xml:space="preserve">με δραστική μείωση της κρατικής και </w:t>
      </w:r>
      <w:r>
        <w:rPr>
          <w:rFonts w:eastAsia="Times New Roman"/>
          <w:szCs w:val="24"/>
        </w:rPr>
        <w:t>α</w:t>
      </w:r>
      <w:r w:rsidRPr="00835D69">
        <w:rPr>
          <w:rFonts w:eastAsia="Times New Roman"/>
          <w:szCs w:val="24"/>
        </w:rPr>
        <w:t>σφαλιστικής δαπάνης</w:t>
      </w:r>
      <w:r>
        <w:rPr>
          <w:rFonts w:eastAsia="Times New Roman"/>
          <w:szCs w:val="24"/>
        </w:rPr>
        <w:t>.</w:t>
      </w:r>
      <w:r w:rsidRPr="00835D69">
        <w:rPr>
          <w:rFonts w:eastAsia="Times New Roman"/>
          <w:szCs w:val="24"/>
        </w:rPr>
        <w:t xml:space="preserve"> Αφορά </w:t>
      </w:r>
      <w:r>
        <w:rPr>
          <w:rFonts w:eastAsia="Times New Roman"/>
          <w:szCs w:val="24"/>
        </w:rPr>
        <w:t>αναγκαίο</w:t>
      </w:r>
      <w:r w:rsidRPr="00835D69">
        <w:rPr>
          <w:rFonts w:eastAsia="Times New Roman"/>
          <w:szCs w:val="24"/>
        </w:rPr>
        <w:t xml:space="preserve"> εκσυγχρονισμό των κρατικών μέτρων</w:t>
      </w:r>
      <w:r>
        <w:rPr>
          <w:rFonts w:eastAsia="Times New Roman"/>
          <w:szCs w:val="24"/>
        </w:rPr>
        <w:t>, προκειμένου να εφαρμόζεται</w:t>
      </w:r>
      <w:r w:rsidRPr="00835D69">
        <w:rPr>
          <w:rFonts w:eastAsia="Times New Roman"/>
          <w:szCs w:val="24"/>
        </w:rPr>
        <w:t xml:space="preserve"> και να ελέγχεται </w:t>
      </w:r>
      <w:r>
        <w:rPr>
          <w:rFonts w:eastAsia="Times New Roman"/>
          <w:szCs w:val="24"/>
        </w:rPr>
        <w:t>η</w:t>
      </w:r>
      <w:r w:rsidRPr="00835D69">
        <w:rPr>
          <w:rFonts w:eastAsia="Times New Roman"/>
          <w:szCs w:val="24"/>
        </w:rPr>
        <w:t xml:space="preserve"> πιστή τήρηση αυτής της αντιλαϊκής πολιτικής</w:t>
      </w:r>
      <w:r>
        <w:rPr>
          <w:rFonts w:eastAsia="Times New Roman"/>
          <w:szCs w:val="24"/>
        </w:rPr>
        <w:t>. Α</w:t>
      </w:r>
      <w:r w:rsidRPr="00835D69">
        <w:rPr>
          <w:rFonts w:eastAsia="Times New Roman"/>
          <w:szCs w:val="24"/>
        </w:rPr>
        <w:t xml:space="preserve">υτό </w:t>
      </w:r>
      <w:r>
        <w:rPr>
          <w:rFonts w:eastAsia="Times New Roman"/>
          <w:szCs w:val="24"/>
        </w:rPr>
        <w:t>ί</w:t>
      </w:r>
      <w:r>
        <w:rPr>
          <w:rFonts w:eastAsia="Times New Roman"/>
          <w:szCs w:val="24"/>
        </w:rPr>
        <w:t>σχυε</w:t>
      </w:r>
      <w:r w:rsidRPr="00835D69">
        <w:rPr>
          <w:rFonts w:eastAsia="Times New Roman"/>
          <w:szCs w:val="24"/>
        </w:rPr>
        <w:t xml:space="preserve"> και στην πρώτη νομοθέτη</w:t>
      </w:r>
      <w:r>
        <w:rPr>
          <w:rFonts w:eastAsia="Times New Roman"/>
          <w:szCs w:val="24"/>
        </w:rPr>
        <w:t xml:space="preserve">ση το 2014 </w:t>
      </w:r>
      <w:r w:rsidRPr="00835D69">
        <w:rPr>
          <w:rFonts w:eastAsia="Times New Roman"/>
          <w:szCs w:val="24"/>
        </w:rPr>
        <w:t>και στην τροποποίηση του 2017</w:t>
      </w:r>
      <w:r>
        <w:rPr>
          <w:rFonts w:eastAsia="Times New Roman"/>
          <w:szCs w:val="24"/>
        </w:rPr>
        <w:t>.</w:t>
      </w:r>
      <w:r w:rsidRPr="00835D69">
        <w:rPr>
          <w:rFonts w:eastAsia="Times New Roman"/>
          <w:szCs w:val="24"/>
        </w:rPr>
        <w:t xml:space="preserve"> Σε αυτή</w:t>
      </w:r>
      <w:r>
        <w:rPr>
          <w:rFonts w:eastAsia="Times New Roman"/>
          <w:szCs w:val="24"/>
        </w:rPr>
        <w:t>ν την τροποποίηση μπαίνουν</w:t>
      </w:r>
      <w:r w:rsidRPr="00835D69">
        <w:rPr>
          <w:rFonts w:eastAsia="Times New Roman"/>
          <w:szCs w:val="24"/>
        </w:rPr>
        <w:t xml:space="preserve"> τώρα </w:t>
      </w:r>
      <w:r>
        <w:rPr>
          <w:rFonts w:eastAsia="Times New Roman"/>
          <w:szCs w:val="24"/>
        </w:rPr>
        <w:t xml:space="preserve">με </w:t>
      </w:r>
      <w:r w:rsidRPr="00835D69">
        <w:rPr>
          <w:rFonts w:eastAsia="Times New Roman"/>
          <w:szCs w:val="24"/>
        </w:rPr>
        <w:t>σα</w:t>
      </w:r>
      <w:r>
        <w:rPr>
          <w:rFonts w:eastAsia="Times New Roman"/>
          <w:szCs w:val="24"/>
        </w:rPr>
        <w:t xml:space="preserve">φήνεια οι συγκεκριμένοι στόχοι, </w:t>
      </w:r>
      <w:r w:rsidRPr="00835D69">
        <w:rPr>
          <w:rFonts w:eastAsia="Times New Roman"/>
          <w:szCs w:val="24"/>
        </w:rPr>
        <w:t>όπως για τη διασφάλιση των πόρων που διατίθε</w:t>
      </w:r>
      <w:r>
        <w:rPr>
          <w:rFonts w:eastAsia="Times New Roman"/>
          <w:szCs w:val="24"/>
        </w:rPr>
        <w:t>ν</w:t>
      </w:r>
      <w:r w:rsidRPr="00835D69">
        <w:rPr>
          <w:rFonts w:eastAsia="Times New Roman"/>
          <w:szCs w:val="24"/>
        </w:rPr>
        <w:t>ται για την υγειονομική περίθαλψη</w:t>
      </w:r>
      <w:r>
        <w:rPr>
          <w:rFonts w:eastAsia="Times New Roman"/>
          <w:szCs w:val="24"/>
        </w:rPr>
        <w:t>,</w:t>
      </w:r>
      <w:r w:rsidRPr="00835D69">
        <w:rPr>
          <w:rFonts w:eastAsia="Times New Roman"/>
          <w:szCs w:val="24"/>
        </w:rPr>
        <w:t xml:space="preserve"> </w:t>
      </w:r>
      <w:r>
        <w:rPr>
          <w:rFonts w:eastAsia="Times New Roman"/>
          <w:szCs w:val="24"/>
        </w:rPr>
        <w:t>τον έλεγχο των δαπανών κ.λπ</w:t>
      </w:r>
      <w:r>
        <w:rPr>
          <w:rFonts w:eastAsia="Times New Roman"/>
          <w:szCs w:val="24"/>
        </w:rPr>
        <w:t>.</w:t>
      </w:r>
      <w:r>
        <w:rPr>
          <w:rFonts w:eastAsia="Times New Roman"/>
          <w:szCs w:val="24"/>
        </w:rPr>
        <w:t xml:space="preserve">. </w:t>
      </w:r>
    </w:p>
    <w:p w14:paraId="7098ECD9" w14:textId="77777777" w:rsidR="00971A45" w:rsidRDefault="00ED091D">
      <w:pPr>
        <w:spacing w:line="600" w:lineRule="auto"/>
        <w:ind w:firstLine="720"/>
        <w:jc w:val="both"/>
        <w:rPr>
          <w:rFonts w:eastAsia="Times New Roman"/>
          <w:szCs w:val="24"/>
        </w:rPr>
      </w:pPr>
      <w:r>
        <w:rPr>
          <w:rFonts w:eastAsia="Times New Roman"/>
          <w:szCs w:val="24"/>
        </w:rPr>
        <w:t>Π</w:t>
      </w:r>
      <w:r w:rsidRPr="00835D69">
        <w:rPr>
          <w:rFonts w:eastAsia="Times New Roman"/>
          <w:szCs w:val="24"/>
        </w:rPr>
        <w:t xml:space="preserve">ρόκειται για νομοθέτημα που επιδιώκει τη θωράκιση </w:t>
      </w:r>
      <w:r>
        <w:rPr>
          <w:rFonts w:eastAsia="Times New Roman"/>
          <w:szCs w:val="24"/>
        </w:rPr>
        <w:t xml:space="preserve">της πολιτικής των ελάχιστων παροχών και </w:t>
      </w:r>
      <w:r w:rsidRPr="00835D69">
        <w:rPr>
          <w:rFonts w:eastAsia="Times New Roman"/>
          <w:szCs w:val="24"/>
        </w:rPr>
        <w:t>που έρχεται να συμβάλει στη διαμόρφωση ακόμα πιο φθην</w:t>
      </w:r>
      <w:r>
        <w:rPr>
          <w:rFonts w:eastAsia="Times New Roman"/>
          <w:szCs w:val="24"/>
        </w:rPr>
        <w:t>ών</w:t>
      </w:r>
      <w:r w:rsidRPr="00835D69">
        <w:rPr>
          <w:rFonts w:eastAsia="Times New Roman"/>
          <w:szCs w:val="24"/>
        </w:rPr>
        <w:t xml:space="preserve"> εργαζ</w:t>
      </w:r>
      <w:r>
        <w:rPr>
          <w:rFonts w:eastAsia="Times New Roman"/>
          <w:szCs w:val="24"/>
        </w:rPr>
        <w:t>ό</w:t>
      </w:r>
      <w:r w:rsidRPr="00835D69">
        <w:rPr>
          <w:rFonts w:eastAsia="Times New Roman"/>
          <w:szCs w:val="24"/>
        </w:rPr>
        <w:t>μ</w:t>
      </w:r>
      <w:r>
        <w:rPr>
          <w:rFonts w:eastAsia="Times New Roman"/>
          <w:szCs w:val="24"/>
        </w:rPr>
        <w:t>ε</w:t>
      </w:r>
      <w:r w:rsidRPr="00835D69">
        <w:rPr>
          <w:rFonts w:eastAsia="Times New Roman"/>
          <w:szCs w:val="24"/>
        </w:rPr>
        <w:t>νων με τη μείωση του λεγόμενου μη μισθολογικού κόστους</w:t>
      </w:r>
      <w:r>
        <w:rPr>
          <w:rFonts w:eastAsia="Times New Roman"/>
          <w:szCs w:val="24"/>
        </w:rPr>
        <w:t>.</w:t>
      </w:r>
      <w:r w:rsidRPr="00835D69">
        <w:rPr>
          <w:rFonts w:eastAsia="Times New Roman"/>
          <w:szCs w:val="24"/>
        </w:rPr>
        <w:t xml:space="preserve"> </w:t>
      </w:r>
    </w:p>
    <w:p w14:paraId="7098ECDA" w14:textId="77777777" w:rsidR="00971A45" w:rsidRDefault="00ED091D">
      <w:pPr>
        <w:spacing w:line="600" w:lineRule="auto"/>
        <w:ind w:firstLine="720"/>
        <w:jc w:val="both"/>
        <w:rPr>
          <w:rFonts w:eastAsia="Times New Roman"/>
          <w:szCs w:val="24"/>
        </w:rPr>
      </w:pPr>
      <w:r>
        <w:rPr>
          <w:rFonts w:eastAsia="Times New Roman"/>
          <w:szCs w:val="24"/>
        </w:rPr>
        <w:t>Εξάλλου ήδη</w:t>
      </w:r>
      <w:r w:rsidRPr="00835D69">
        <w:rPr>
          <w:rFonts w:eastAsia="Times New Roman"/>
          <w:szCs w:val="24"/>
        </w:rPr>
        <w:t xml:space="preserve"> υπάρχει </w:t>
      </w:r>
      <w:r>
        <w:rPr>
          <w:rFonts w:eastAsia="Times New Roman"/>
          <w:szCs w:val="24"/>
        </w:rPr>
        <w:t xml:space="preserve">η </w:t>
      </w:r>
      <w:r w:rsidRPr="00835D69">
        <w:rPr>
          <w:rFonts w:eastAsia="Times New Roman"/>
          <w:szCs w:val="24"/>
        </w:rPr>
        <w:t>πρακτική εμπειρία στο</w:t>
      </w:r>
      <w:r w:rsidRPr="00835D69">
        <w:rPr>
          <w:rFonts w:eastAsia="Times New Roman"/>
          <w:szCs w:val="24"/>
        </w:rPr>
        <w:t xml:space="preserve">υς ασθενείς με τις σύγχρονες ηλεκτρονικές εφαρμογές </w:t>
      </w:r>
      <w:r>
        <w:rPr>
          <w:rFonts w:eastAsia="Times New Roman"/>
          <w:szCs w:val="24"/>
        </w:rPr>
        <w:t>των</w:t>
      </w:r>
      <w:r w:rsidRPr="00835D69">
        <w:rPr>
          <w:rFonts w:eastAsia="Times New Roman"/>
          <w:szCs w:val="24"/>
        </w:rPr>
        <w:t xml:space="preserve"> πλαφόν</w:t>
      </w:r>
      <w:r>
        <w:rPr>
          <w:rFonts w:eastAsia="Times New Roman"/>
          <w:szCs w:val="24"/>
        </w:rPr>
        <w:t>,</w:t>
      </w:r>
      <w:r w:rsidRPr="00835D69">
        <w:rPr>
          <w:rFonts w:eastAsia="Times New Roman"/>
          <w:szCs w:val="24"/>
        </w:rPr>
        <w:t xml:space="preserve"> των </w:t>
      </w:r>
      <w:r w:rsidRPr="00835D69">
        <w:rPr>
          <w:rFonts w:eastAsia="Times New Roman"/>
          <w:szCs w:val="24"/>
        </w:rPr>
        <w:lastRenderedPageBreak/>
        <w:t>περικοπών</w:t>
      </w:r>
      <w:r>
        <w:rPr>
          <w:rFonts w:eastAsia="Times New Roman"/>
          <w:szCs w:val="24"/>
        </w:rPr>
        <w:t>,</w:t>
      </w:r>
      <w:r w:rsidRPr="00835D69">
        <w:rPr>
          <w:rFonts w:eastAsia="Times New Roman"/>
          <w:szCs w:val="24"/>
        </w:rPr>
        <w:t xml:space="preserve"> </w:t>
      </w:r>
      <w:r>
        <w:rPr>
          <w:rFonts w:eastAsia="Times New Roman"/>
          <w:szCs w:val="24"/>
        </w:rPr>
        <w:t>των</w:t>
      </w:r>
      <w:r w:rsidRPr="00835D69">
        <w:rPr>
          <w:rFonts w:eastAsia="Times New Roman"/>
          <w:szCs w:val="24"/>
        </w:rPr>
        <w:t xml:space="preserve"> </w:t>
      </w:r>
      <w:proofErr w:type="spellStart"/>
      <w:r>
        <w:rPr>
          <w:rFonts w:eastAsia="Times New Roman"/>
          <w:szCs w:val="24"/>
        </w:rPr>
        <w:t>συμπληρωμών</w:t>
      </w:r>
      <w:proofErr w:type="spellEnd"/>
      <w:r w:rsidRPr="00835D69">
        <w:rPr>
          <w:rFonts w:eastAsia="Times New Roman"/>
          <w:szCs w:val="24"/>
        </w:rPr>
        <w:t xml:space="preserve"> στις ιατρικές εργαστηριακές εξετάσεις</w:t>
      </w:r>
      <w:r>
        <w:rPr>
          <w:rFonts w:eastAsia="Times New Roman"/>
          <w:szCs w:val="24"/>
        </w:rPr>
        <w:t>,</w:t>
      </w:r>
      <w:r w:rsidRPr="00835D69">
        <w:rPr>
          <w:rFonts w:eastAsia="Times New Roman"/>
          <w:szCs w:val="24"/>
        </w:rPr>
        <w:t xml:space="preserve"> </w:t>
      </w:r>
      <w:r>
        <w:rPr>
          <w:rFonts w:eastAsia="Times New Roman"/>
          <w:szCs w:val="24"/>
        </w:rPr>
        <w:t>σ</w:t>
      </w:r>
      <w:r w:rsidRPr="00835D69">
        <w:rPr>
          <w:rFonts w:eastAsia="Times New Roman"/>
          <w:szCs w:val="24"/>
        </w:rPr>
        <w:t>τις θεραπείες</w:t>
      </w:r>
      <w:r>
        <w:rPr>
          <w:rFonts w:eastAsia="Times New Roman"/>
          <w:szCs w:val="24"/>
        </w:rPr>
        <w:t>,</w:t>
      </w:r>
      <w:r w:rsidRPr="00835D69">
        <w:rPr>
          <w:rFonts w:eastAsia="Times New Roman"/>
          <w:szCs w:val="24"/>
        </w:rPr>
        <w:t xml:space="preserve"> στα φάρμακα</w:t>
      </w:r>
      <w:r>
        <w:rPr>
          <w:rFonts w:eastAsia="Times New Roman"/>
          <w:szCs w:val="24"/>
        </w:rPr>
        <w:t>,</w:t>
      </w:r>
      <w:r w:rsidRPr="00835D69">
        <w:rPr>
          <w:rFonts w:eastAsia="Times New Roman"/>
          <w:szCs w:val="24"/>
        </w:rPr>
        <w:t xml:space="preserve"> στο </w:t>
      </w:r>
      <w:r>
        <w:rPr>
          <w:rFonts w:eastAsia="Times New Roman"/>
          <w:szCs w:val="24"/>
        </w:rPr>
        <w:t>υ</w:t>
      </w:r>
      <w:r w:rsidRPr="00835D69">
        <w:rPr>
          <w:rFonts w:eastAsia="Times New Roman"/>
          <w:szCs w:val="24"/>
        </w:rPr>
        <w:t>γειονομικό υλικό και πάει λέγοντας</w:t>
      </w:r>
      <w:r>
        <w:rPr>
          <w:rFonts w:eastAsia="Times New Roman"/>
          <w:szCs w:val="24"/>
        </w:rPr>
        <w:t>.</w:t>
      </w:r>
      <w:r w:rsidRPr="00835D69">
        <w:rPr>
          <w:rFonts w:eastAsia="Times New Roman"/>
          <w:szCs w:val="24"/>
        </w:rPr>
        <w:t xml:space="preserve"> Υπάρχει </w:t>
      </w:r>
      <w:r>
        <w:rPr>
          <w:rFonts w:eastAsia="Times New Roman"/>
          <w:szCs w:val="24"/>
        </w:rPr>
        <w:t xml:space="preserve">πείρα και από τη χρησιμοποίηση του, </w:t>
      </w:r>
      <w:r w:rsidRPr="00835D69">
        <w:rPr>
          <w:rFonts w:eastAsia="Times New Roman"/>
          <w:szCs w:val="24"/>
        </w:rPr>
        <w:t>προκειμέ</w:t>
      </w:r>
      <w:r w:rsidRPr="00835D69">
        <w:rPr>
          <w:rFonts w:eastAsia="Times New Roman"/>
          <w:szCs w:val="24"/>
        </w:rPr>
        <w:t xml:space="preserve">νου να </w:t>
      </w:r>
      <w:r>
        <w:rPr>
          <w:rFonts w:eastAsia="Times New Roman"/>
          <w:szCs w:val="24"/>
        </w:rPr>
        <w:t>εναρμονιστούν</w:t>
      </w:r>
      <w:r w:rsidRPr="00835D69">
        <w:rPr>
          <w:rFonts w:eastAsia="Times New Roman"/>
          <w:szCs w:val="24"/>
        </w:rPr>
        <w:t xml:space="preserve"> οι επιστήμονες με τους </w:t>
      </w:r>
      <w:r>
        <w:rPr>
          <w:rFonts w:eastAsia="Times New Roman"/>
          <w:szCs w:val="24"/>
        </w:rPr>
        <w:t xml:space="preserve">αντιλαϊκούς </w:t>
      </w:r>
      <w:r w:rsidRPr="00835D69">
        <w:rPr>
          <w:rFonts w:eastAsia="Times New Roman"/>
          <w:szCs w:val="24"/>
        </w:rPr>
        <w:t>στόχο</w:t>
      </w:r>
      <w:r>
        <w:rPr>
          <w:rFonts w:eastAsia="Times New Roman"/>
          <w:szCs w:val="24"/>
        </w:rPr>
        <w:t>υ</w:t>
      </w:r>
      <w:r w:rsidRPr="00835D69">
        <w:rPr>
          <w:rFonts w:eastAsia="Times New Roman"/>
          <w:szCs w:val="24"/>
        </w:rPr>
        <w:t xml:space="preserve">ς της </w:t>
      </w:r>
      <w:r>
        <w:rPr>
          <w:rFonts w:eastAsia="Times New Roman"/>
          <w:szCs w:val="24"/>
        </w:rPr>
        <w:t xml:space="preserve">Κυβέρνησης, </w:t>
      </w:r>
      <w:r w:rsidRPr="00835D69">
        <w:rPr>
          <w:rFonts w:eastAsia="Times New Roman"/>
          <w:szCs w:val="24"/>
        </w:rPr>
        <w:t xml:space="preserve">στο </w:t>
      </w:r>
      <w:r>
        <w:rPr>
          <w:rFonts w:eastAsia="Times New Roman"/>
          <w:szCs w:val="24"/>
        </w:rPr>
        <w:t>π</w:t>
      </w:r>
      <w:r w:rsidRPr="00835D69">
        <w:rPr>
          <w:rFonts w:eastAsia="Times New Roman"/>
          <w:szCs w:val="24"/>
        </w:rPr>
        <w:t xml:space="preserve">όσο πιο φθηνά </w:t>
      </w:r>
      <w:r>
        <w:rPr>
          <w:rFonts w:eastAsia="Times New Roman"/>
          <w:szCs w:val="24"/>
        </w:rPr>
        <w:t>δ</w:t>
      </w:r>
      <w:r w:rsidRPr="00835D69">
        <w:rPr>
          <w:rFonts w:eastAsia="Times New Roman"/>
          <w:szCs w:val="24"/>
        </w:rPr>
        <w:t xml:space="preserve">ηλαδή θα στοιχίζουν οι ασθενείς και μάλιστα έναντι ποινής και όχι να εργάζονται οι γιατροί με αποκλειστικό κριτήριο την παροχή όλων των σύγχρονων μέσων που </w:t>
      </w:r>
      <w:r w:rsidRPr="00835D69">
        <w:rPr>
          <w:rFonts w:eastAsia="Times New Roman"/>
          <w:szCs w:val="24"/>
        </w:rPr>
        <w:t>ενδείκνυται για τους ασθενείς</w:t>
      </w:r>
      <w:r>
        <w:rPr>
          <w:rFonts w:eastAsia="Times New Roman"/>
          <w:szCs w:val="24"/>
        </w:rPr>
        <w:t>, αλλά</w:t>
      </w:r>
      <w:r w:rsidRPr="00835D69">
        <w:rPr>
          <w:rFonts w:eastAsia="Times New Roman"/>
          <w:szCs w:val="24"/>
        </w:rPr>
        <w:t xml:space="preserve"> και για τους υγιείς πριν αρρωστήσουν.</w:t>
      </w:r>
    </w:p>
    <w:p w14:paraId="7098ECDB" w14:textId="77777777" w:rsidR="00971A45" w:rsidRDefault="00ED091D">
      <w:pPr>
        <w:spacing w:line="600" w:lineRule="auto"/>
        <w:ind w:firstLine="720"/>
        <w:jc w:val="both"/>
        <w:rPr>
          <w:rFonts w:eastAsia="Times New Roman"/>
          <w:szCs w:val="24"/>
        </w:rPr>
      </w:pPr>
      <w:r>
        <w:rPr>
          <w:rFonts w:eastAsia="Times New Roman"/>
          <w:szCs w:val="24"/>
        </w:rPr>
        <w:t xml:space="preserve">Έκτο σημείο, δείκτης </w:t>
      </w:r>
      <w:proofErr w:type="spellStart"/>
      <w:r w:rsidRPr="00835D69">
        <w:rPr>
          <w:rFonts w:eastAsia="Times New Roman"/>
          <w:szCs w:val="24"/>
        </w:rPr>
        <w:t>συνταγογράφησης</w:t>
      </w:r>
      <w:proofErr w:type="spellEnd"/>
      <w:r w:rsidRPr="00835D69">
        <w:rPr>
          <w:rFonts w:eastAsia="Times New Roman"/>
          <w:szCs w:val="24"/>
        </w:rPr>
        <w:t xml:space="preserve"> </w:t>
      </w:r>
      <w:r>
        <w:rPr>
          <w:rFonts w:eastAsia="Times New Roman"/>
          <w:szCs w:val="24"/>
        </w:rPr>
        <w:t xml:space="preserve">του ΕΟΠΥΥ. Με </w:t>
      </w:r>
      <w:r w:rsidRPr="00835D69">
        <w:rPr>
          <w:rFonts w:eastAsia="Times New Roman"/>
          <w:szCs w:val="24"/>
        </w:rPr>
        <w:t xml:space="preserve">τη διάταξη αυτή </w:t>
      </w:r>
      <w:r>
        <w:rPr>
          <w:rFonts w:eastAsia="Times New Roman"/>
          <w:szCs w:val="24"/>
        </w:rPr>
        <w:t>τ</w:t>
      </w:r>
      <w:r w:rsidRPr="00835D69">
        <w:rPr>
          <w:rFonts w:eastAsia="Times New Roman"/>
          <w:szCs w:val="24"/>
        </w:rPr>
        <w:t>ι γίνεται</w:t>
      </w:r>
      <w:r>
        <w:rPr>
          <w:rFonts w:eastAsia="Times New Roman"/>
          <w:szCs w:val="24"/>
        </w:rPr>
        <w:t xml:space="preserve">; Ενισχύεται ακόμα περισσότερο ο </w:t>
      </w:r>
      <w:r w:rsidRPr="00835D69">
        <w:rPr>
          <w:rFonts w:eastAsia="Times New Roman"/>
          <w:szCs w:val="24"/>
        </w:rPr>
        <w:t xml:space="preserve">μηχανισμός ελέγχου της </w:t>
      </w:r>
      <w:proofErr w:type="spellStart"/>
      <w:r w:rsidRPr="00835D69">
        <w:rPr>
          <w:rFonts w:eastAsia="Times New Roman"/>
          <w:szCs w:val="24"/>
        </w:rPr>
        <w:t>συνταγογράφησης</w:t>
      </w:r>
      <w:proofErr w:type="spellEnd"/>
      <w:r>
        <w:rPr>
          <w:rFonts w:eastAsia="Times New Roman"/>
          <w:szCs w:val="24"/>
        </w:rPr>
        <w:t xml:space="preserve"> των ιατρών και των φαρμακοποιών π</w:t>
      </w:r>
      <w:r>
        <w:rPr>
          <w:rFonts w:eastAsia="Times New Roman"/>
          <w:szCs w:val="24"/>
        </w:rPr>
        <w:t xml:space="preserve">ου εκτελούν συνταγές του ΕΟΠΥΥ. Πρόκειται για μηχανισμό που συμβάλλει στις περικοπές και στην υποχώρηση του ιατρικού κριτηρίου στη </w:t>
      </w:r>
      <w:proofErr w:type="spellStart"/>
      <w:r>
        <w:rPr>
          <w:rFonts w:eastAsia="Times New Roman"/>
          <w:szCs w:val="24"/>
        </w:rPr>
        <w:t>συνταγογράφηση</w:t>
      </w:r>
      <w:proofErr w:type="spellEnd"/>
      <w:r>
        <w:rPr>
          <w:rFonts w:eastAsia="Times New Roman"/>
          <w:szCs w:val="24"/>
        </w:rPr>
        <w:t xml:space="preserve"> έναντι του κριτηρίου κόστους-οφέλους.</w:t>
      </w:r>
    </w:p>
    <w:p w14:paraId="7098ECDC" w14:textId="77777777" w:rsidR="00971A45" w:rsidRDefault="00ED091D">
      <w:pPr>
        <w:spacing w:line="600" w:lineRule="auto"/>
        <w:ind w:firstLine="720"/>
        <w:jc w:val="both"/>
        <w:rPr>
          <w:rFonts w:eastAsia="Times New Roman"/>
          <w:szCs w:val="24"/>
        </w:rPr>
      </w:pPr>
      <w:r>
        <w:rPr>
          <w:rFonts w:eastAsia="Times New Roman"/>
          <w:szCs w:val="24"/>
        </w:rPr>
        <w:t>Έβδομο σημείο, η ηλεκτρονική καταχώρηση παραπεμπτικών ιατρικών εξετάσεων</w:t>
      </w:r>
      <w:r>
        <w:rPr>
          <w:rFonts w:eastAsia="Times New Roman"/>
          <w:szCs w:val="24"/>
        </w:rPr>
        <w:t xml:space="preserve">. Η Κυβέρνηση επιδιώκει με αυτό το μέτρο όχι μόνο να αποκρύψει την </w:t>
      </w:r>
      <w:r w:rsidRPr="00835D69">
        <w:rPr>
          <w:rFonts w:eastAsia="Times New Roman"/>
          <w:szCs w:val="24"/>
        </w:rPr>
        <w:t xml:space="preserve">τραγική έλλειψη που υπάρχει </w:t>
      </w:r>
      <w:r w:rsidRPr="00835D69">
        <w:rPr>
          <w:rFonts w:eastAsia="Times New Roman"/>
          <w:szCs w:val="24"/>
        </w:rPr>
        <w:lastRenderedPageBreak/>
        <w:t>σε γυναικολόγο</w:t>
      </w:r>
      <w:r>
        <w:rPr>
          <w:rFonts w:eastAsia="Times New Roman"/>
          <w:szCs w:val="24"/>
        </w:rPr>
        <w:t>υ</w:t>
      </w:r>
      <w:r w:rsidRPr="00835D69">
        <w:rPr>
          <w:rFonts w:eastAsia="Times New Roman"/>
          <w:szCs w:val="24"/>
        </w:rPr>
        <w:t xml:space="preserve">ς στην </w:t>
      </w:r>
      <w:r>
        <w:rPr>
          <w:rFonts w:eastAsia="Times New Roman"/>
          <w:szCs w:val="24"/>
        </w:rPr>
        <w:t>π</w:t>
      </w:r>
      <w:r w:rsidRPr="00835D69">
        <w:rPr>
          <w:rFonts w:eastAsia="Times New Roman"/>
          <w:szCs w:val="24"/>
        </w:rPr>
        <w:t>ρωτοβάθμια φροντίδα υγείας</w:t>
      </w:r>
      <w:r>
        <w:rPr>
          <w:rFonts w:eastAsia="Times New Roman"/>
          <w:szCs w:val="24"/>
        </w:rPr>
        <w:t>, α</w:t>
      </w:r>
      <w:r w:rsidRPr="00835D69">
        <w:rPr>
          <w:rFonts w:eastAsia="Times New Roman"/>
          <w:szCs w:val="24"/>
        </w:rPr>
        <w:t xml:space="preserve">λλά </w:t>
      </w:r>
      <w:r>
        <w:rPr>
          <w:rFonts w:eastAsia="Times New Roman"/>
          <w:szCs w:val="24"/>
        </w:rPr>
        <w:t>και</w:t>
      </w:r>
      <w:r w:rsidRPr="00835D69">
        <w:rPr>
          <w:rFonts w:eastAsia="Times New Roman"/>
          <w:szCs w:val="24"/>
        </w:rPr>
        <w:t xml:space="preserve"> να μην προχωρήσει στις απαιτούμενες προσλήψεις με μόνιμο και επαρκές προσωπικό</w:t>
      </w:r>
      <w:r>
        <w:rPr>
          <w:rFonts w:eastAsia="Times New Roman"/>
          <w:szCs w:val="24"/>
        </w:rPr>
        <w:t>,</w:t>
      </w:r>
      <w:r w:rsidRPr="00835D69">
        <w:rPr>
          <w:rFonts w:eastAsia="Times New Roman"/>
          <w:szCs w:val="24"/>
        </w:rPr>
        <w:t xml:space="preserve"> γυναικολόγο</w:t>
      </w:r>
      <w:r>
        <w:rPr>
          <w:rFonts w:eastAsia="Times New Roman"/>
          <w:szCs w:val="24"/>
        </w:rPr>
        <w:t>υ</w:t>
      </w:r>
      <w:r w:rsidRPr="00835D69">
        <w:rPr>
          <w:rFonts w:eastAsia="Times New Roman"/>
          <w:szCs w:val="24"/>
        </w:rPr>
        <w:t xml:space="preserve">ς </w:t>
      </w:r>
      <w:r>
        <w:rPr>
          <w:rFonts w:eastAsia="Times New Roman"/>
          <w:szCs w:val="24"/>
        </w:rPr>
        <w:t>εν</w:t>
      </w:r>
      <w:r w:rsidRPr="00835D69">
        <w:rPr>
          <w:rFonts w:eastAsia="Times New Roman"/>
          <w:szCs w:val="24"/>
        </w:rPr>
        <w:t xml:space="preserve"> προκ</w:t>
      </w:r>
      <w:r w:rsidRPr="00835D69">
        <w:rPr>
          <w:rFonts w:eastAsia="Times New Roman"/>
          <w:szCs w:val="24"/>
        </w:rPr>
        <w:t>ειμέν</w:t>
      </w:r>
      <w:r>
        <w:rPr>
          <w:rFonts w:eastAsia="Times New Roman"/>
          <w:szCs w:val="24"/>
        </w:rPr>
        <w:t xml:space="preserve">ω, </w:t>
      </w:r>
      <w:r w:rsidRPr="00835D69">
        <w:rPr>
          <w:rFonts w:eastAsia="Times New Roman"/>
          <w:szCs w:val="24"/>
        </w:rPr>
        <w:t>για την κάλυψη των αναγκών στη λογική του περιορισμού του κόστους</w:t>
      </w:r>
      <w:r>
        <w:rPr>
          <w:rFonts w:eastAsia="Times New Roman"/>
          <w:szCs w:val="24"/>
        </w:rPr>
        <w:t xml:space="preserve">. </w:t>
      </w:r>
    </w:p>
    <w:p w14:paraId="7098ECDD" w14:textId="77777777" w:rsidR="00971A45" w:rsidRDefault="00ED091D">
      <w:pPr>
        <w:spacing w:line="600" w:lineRule="auto"/>
        <w:ind w:firstLine="720"/>
        <w:jc w:val="both"/>
        <w:rPr>
          <w:rFonts w:eastAsia="Times New Roman"/>
          <w:szCs w:val="24"/>
        </w:rPr>
      </w:pPr>
      <w:r>
        <w:rPr>
          <w:rFonts w:eastAsia="Times New Roman"/>
          <w:szCs w:val="24"/>
        </w:rPr>
        <w:t>Υ</w:t>
      </w:r>
      <w:r w:rsidRPr="00835D69">
        <w:rPr>
          <w:rFonts w:eastAsia="Times New Roman"/>
          <w:szCs w:val="24"/>
        </w:rPr>
        <w:t>ποκαθίσταται</w:t>
      </w:r>
      <w:r>
        <w:rPr>
          <w:rFonts w:eastAsia="Times New Roman"/>
          <w:szCs w:val="24"/>
        </w:rPr>
        <w:t>, λ</w:t>
      </w:r>
      <w:r w:rsidRPr="00835D69">
        <w:rPr>
          <w:rFonts w:eastAsia="Times New Roman"/>
          <w:szCs w:val="24"/>
        </w:rPr>
        <w:t>οιπόν</w:t>
      </w:r>
      <w:r>
        <w:rPr>
          <w:rFonts w:eastAsia="Times New Roman"/>
          <w:szCs w:val="24"/>
        </w:rPr>
        <w:t>,</w:t>
      </w:r>
      <w:r w:rsidRPr="00835D69">
        <w:rPr>
          <w:rFonts w:eastAsia="Times New Roman"/>
          <w:szCs w:val="24"/>
        </w:rPr>
        <w:t xml:space="preserve"> ο ρόλος των γιατρών με την αν</w:t>
      </w:r>
      <w:r>
        <w:rPr>
          <w:rFonts w:eastAsia="Times New Roman"/>
          <w:szCs w:val="24"/>
        </w:rPr>
        <w:t xml:space="preserve">άθεση </w:t>
      </w:r>
      <w:proofErr w:type="spellStart"/>
      <w:r>
        <w:rPr>
          <w:rFonts w:eastAsia="Times New Roman"/>
          <w:szCs w:val="24"/>
        </w:rPr>
        <w:t>συνταγογράφησης</w:t>
      </w:r>
      <w:proofErr w:type="spellEnd"/>
      <w:r>
        <w:rPr>
          <w:rFonts w:eastAsia="Times New Roman"/>
          <w:szCs w:val="24"/>
        </w:rPr>
        <w:t xml:space="preserve"> εξετάσεων κύησης, </w:t>
      </w:r>
      <w:r w:rsidRPr="00835D69">
        <w:rPr>
          <w:rFonts w:eastAsia="Times New Roman"/>
          <w:szCs w:val="24"/>
        </w:rPr>
        <w:t xml:space="preserve">τεστ </w:t>
      </w:r>
      <w:r>
        <w:rPr>
          <w:rFonts w:eastAsia="Times New Roman"/>
          <w:szCs w:val="24"/>
        </w:rPr>
        <w:t xml:space="preserve">ΠΑΠ κ.λπ., στις μαίες και στους </w:t>
      </w:r>
      <w:proofErr w:type="spellStart"/>
      <w:r>
        <w:rPr>
          <w:rFonts w:eastAsia="Times New Roman"/>
          <w:szCs w:val="24"/>
        </w:rPr>
        <w:t>μαιευτές</w:t>
      </w:r>
      <w:proofErr w:type="spellEnd"/>
      <w:r>
        <w:rPr>
          <w:rFonts w:eastAsia="Times New Roman"/>
          <w:szCs w:val="24"/>
        </w:rPr>
        <w:t xml:space="preserve">, εξέλιξη που όχι μόνο είναι </w:t>
      </w:r>
      <w:r w:rsidRPr="00835D69">
        <w:rPr>
          <w:rFonts w:eastAsia="Times New Roman"/>
          <w:szCs w:val="24"/>
        </w:rPr>
        <w:t>αντιεπιστημονι</w:t>
      </w:r>
      <w:r w:rsidRPr="00835D69">
        <w:rPr>
          <w:rFonts w:eastAsia="Times New Roman"/>
          <w:szCs w:val="24"/>
        </w:rPr>
        <w:t>κή</w:t>
      </w:r>
      <w:r>
        <w:rPr>
          <w:rFonts w:eastAsia="Times New Roman"/>
          <w:szCs w:val="24"/>
        </w:rPr>
        <w:t>,</w:t>
      </w:r>
      <w:r w:rsidRPr="00835D69">
        <w:rPr>
          <w:rFonts w:eastAsia="Times New Roman"/>
          <w:szCs w:val="24"/>
        </w:rPr>
        <w:t xml:space="preserve"> αλλά και αναχρονιστικ</w:t>
      </w:r>
      <w:r>
        <w:rPr>
          <w:rFonts w:eastAsia="Times New Roman"/>
          <w:szCs w:val="24"/>
        </w:rPr>
        <w:t>ή ως αντίληψη,</w:t>
      </w:r>
      <w:r w:rsidRPr="00835D69">
        <w:rPr>
          <w:rFonts w:eastAsia="Times New Roman"/>
          <w:szCs w:val="24"/>
        </w:rPr>
        <w:t xml:space="preserve"> που μπορεί να έχει αρνητικές επιπτώσεις στην υγεία του </w:t>
      </w:r>
      <w:r>
        <w:rPr>
          <w:rFonts w:eastAsia="Times New Roman"/>
          <w:szCs w:val="24"/>
        </w:rPr>
        <w:t>λαού. Ε</w:t>
      </w:r>
      <w:r w:rsidRPr="00835D69">
        <w:rPr>
          <w:rFonts w:eastAsia="Times New Roman"/>
          <w:szCs w:val="24"/>
        </w:rPr>
        <w:t xml:space="preserve">ίναι αντίστοιχη με την προώθηση της πρακτικής </w:t>
      </w:r>
      <w:r>
        <w:rPr>
          <w:rFonts w:eastAsia="Times New Roman"/>
          <w:szCs w:val="24"/>
        </w:rPr>
        <w:t>«</w:t>
      </w:r>
      <w:r w:rsidRPr="00835D69">
        <w:rPr>
          <w:rFonts w:eastAsia="Times New Roman"/>
          <w:szCs w:val="24"/>
        </w:rPr>
        <w:t>ο τοκετός στο σπίτι</w:t>
      </w:r>
      <w:r>
        <w:rPr>
          <w:rFonts w:eastAsia="Times New Roman"/>
          <w:szCs w:val="24"/>
        </w:rPr>
        <w:t>» ως</w:t>
      </w:r>
      <w:r w:rsidRPr="00835D69">
        <w:rPr>
          <w:rFonts w:eastAsia="Times New Roman"/>
          <w:szCs w:val="24"/>
        </w:rPr>
        <w:t xml:space="preserve"> σύγχρονη αντίληψη που ουσιαστικά επαναφέρει πρακτικές του περασμένου αιώνα με τους </w:t>
      </w:r>
      <w:r w:rsidRPr="00835D69">
        <w:rPr>
          <w:rFonts w:eastAsia="Times New Roman"/>
          <w:szCs w:val="24"/>
        </w:rPr>
        <w:t xml:space="preserve">γνωστούς κινδύνους για τις </w:t>
      </w:r>
      <w:proofErr w:type="spellStart"/>
      <w:r w:rsidRPr="00835D69">
        <w:rPr>
          <w:rFonts w:eastAsia="Times New Roman"/>
          <w:szCs w:val="24"/>
        </w:rPr>
        <w:t>έγκυες</w:t>
      </w:r>
      <w:proofErr w:type="spellEnd"/>
      <w:r w:rsidRPr="00835D69">
        <w:rPr>
          <w:rFonts w:eastAsia="Times New Roman"/>
          <w:szCs w:val="24"/>
        </w:rPr>
        <w:t xml:space="preserve"> και τα βρέφη</w:t>
      </w:r>
      <w:r>
        <w:rPr>
          <w:rFonts w:eastAsia="Times New Roman"/>
          <w:szCs w:val="24"/>
        </w:rPr>
        <w:t>,</w:t>
      </w:r>
      <w:r w:rsidRPr="00835D69">
        <w:rPr>
          <w:rFonts w:eastAsia="Times New Roman"/>
          <w:szCs w:val="24"/>
        </w:rPr>
        <w:t xml:space="preserve"> καθώς και αντίστοιχη με τη θεωρία της </w:t>
      </w:r>
      <w:proofErr w:type="spellStart"/>
      <w:r w:rsidRPr="00835D69">
        <w:rPr>
          <w:rFonts w:eastAsia="Times New Roman"/>
          <w:szCs w:val="24"/>
        </w:rPr>
        <w:t>αυτοδιάγνωσης</w:t>
      </w:r>
      <w:proofErr w:type="spellEnd"/>
      <w:r w:rsidRPr="00835D69">
        <w:rPr>
          <w:rFonts w:eastAsia="Times New Roman"/>
          <w:szCs w:val="24"/>
        </w:rPr>
        <w:t xml:space="preserve"> και </w:t>
      </w:r>
      <w:proofErr w:type="spellStart"/>
      <w:r w:rsidRPr="00835D69">
        <w:rPr>
          <w:rFonts w:eastAsia="Times New Roman"/>
          <w:szCs w:val="24"/>
        </w:rPr>
        <w:t>αυτοφροντίδας</w:t>
      </w:r>
      <w:proofErr w:type="spellEnd"/>
      <w:r w:rsidRPr="00835D69">
        <w:rPr>
          <w:rFonts w:eastAsia="Times New Roman"/>
          <w:szCs w:val="24"/>
        </w:rPr>
        <w:t xml:space="preserve"> που προωθείται από την Ευρωπαϊκή Ένωση</w:t>
      </w:r>
      <w:r>
        <w:rPr>
          <w:rFonts w:eastAsia="Times New Roman"/>
          <w:szCs w:val="24"/>
        </w:rPr>
        <w:t>, δ</w:t>
      </w:r>
      <w:r w:rsidRPr="00835D69">
        <w:rPr>
          <w:rFonts w:eastAsia="Times New Roman"/>
          <w:szCs w:val="24"/>
        </w:rPr>
        <w:t>ιότι οι ασθενείς δεν θα επιβαρύνουν μονάδες και προσωπικό των υπηρεσιών υγείας</w:t>
      </w:r>
      <w:r>
        <w:rPr>
          <w:rFonts w:eastAsia="Times New Roman"/>
          <w:szCs w:val="24"/>
        </w:rPr>
        <w:t xml:space="preserve">. </w:t>
      </w:r>
    </w:p>
    <w:p w14:paraId="7098ECDE" w14:textId="77777777" w:rsidR="00971A45" w:rsidRDefault="00ED091D">
      <w:pPr>
        <w:spacing w:line="600" w:lineRule="auto"/>
        <w:ind w:firstLine="720"/>
        <w:jc w:val="both"/>
        <w:rPr>
          <w:rFonts w:eastAsia="Times New Roman"/>
          <w:szCs w:val="24"/>
        </w:rPr>
      </w:pPr>
      <w:r>
        <w:rPr>
          <w:rFonts w:eastAsia="Times New Roman"/>
          <w:szCs w:val="24"/>
        </w:rPr>
        <w:lastRenderedPageBreak/>
        <w:t>Ό</w:t>
      </w:r>
      <w:r w:rsidRPr="00835D69">
        <w:rPr>
          <w:rFonts w:eastAsia="Times New Roman"/>
          <w:szCs w:val="24"/>
        </w:rPr>
        <w:t>λα αυτά αποτελο</w:t>
      </w:r>
      <w:r w:rsidRPr="00835D69">
        <w:rPr>
          <w:rFonts w:eastAsia="Times New Roman"/>
          <w:szCs w:val="24"/>
        </w:rPr>
        <w:t xml:space="preserve">ύν απόρροια </w:t>
      </w:r>
      <w:r>
        <w:rPr>
          <w:rFonts w:eastAsia="Times New Roman"/>
          <w:szCs w:val="24"/>
        </w:rPr>
        <w:t>της</w:t>
      </w:r>
      <w:r w:rsidRPr="00835D69">
        <w:rPr>
          <w:rFonts w:eastAsia="Times New Roman"/>
          <w:szCs w:val="24"/>
        </w:rPr>
        <w:t xml:space="preserve"> στρατηγικής μείωσης του κρατικού κόστους που με δήθεν μοντέρνα φρασεολογία </w:t>
      </w:r>
      <w:r>
        <w:rPr>
          <w:rFonts w:eastAsia="Times New Roman"/>
          <w:szCs w:val="24"/>
        </w:rPr>
        <w:t>περιτυλίγονται</w:t>
      </w:r>
      <w:r w:rsidRPr="00835D69">
        <w:rPr>
          <w:rFonts w:eastAsia="Times New Roman"/>
          <w:szCs w:val="24"/>
        </w:rPr>
        <w:t xml:space="preserve"> σοβαρ</w:t>
      </w:r>
      <w:r>
        <w:rPr>
          <w:rFonts w:eastAsia="Times New Roman"/>
          <w:szCs w:val="24"/>
        </w:rPr>
        <w:t>οί</w:t>
      </w:r>
      <w:r w:rsidRPr="00835D69">
        <w:rPr>
          <w:rFonts w:eastAsia="Times New Roman"/>
          <w:szCs w:val="24"/>
        </w:rPr>
        <w:t xml:space="preserve"> αναχρονισμοί που συνιστούν οπισθοδρόμηση</w:t>
      </w:r>
      <w:r>
        <w:rPr>
          <w:rFonts w:eastAsia="Times New Roman"/>
          <w:szCs w:val="24"/>
        </w:rPr>
        <w:t>.</w:t>
      </w:r>
      <w:r w:rsidRPr="00835D69">
        <w:rPr>
          <w:rFonts w:eastAsia="Times New Roman"/>
          <w:szCs w:val="24"/>
        </w:rPr>
        <w:t xml:space="preserve"> </w:t>
      </w:r>
    </w:p>
    <w:p w14:paraId="7098ECDF" w14:textId="77777777" w:rsidR="00971A45" w:rsidRDefault="00ED091D">
      <w:pPr>
        <w:spacing w:line="600" w:lineRule="auto"/>
        <w:ind w:firstLine="720"/>
        <w:jc w:val="both"/>
        <w:rPr>
          <w:rFonts w:eastAsia="Times New Roman"/>
          <w:szCs w:val="24"/>
        </w:rPr>
      </w:pPr>
      <w:r w:rsidRPr="00835D69">
        <w:rPr>
          <w:rFonts w:eastAsia="Times New Roman"/>
          <w:szCs w:val="24"/>
        </w:rPr>
        <w:t>Μάλιστα</w:t>
      </w:r>
      <w:r>
        <w:rPr>
          <w:rFonts w:eastAsia="Times New Roman"/>
          <w:szCs w:val="24"/>
        </w:rPr>
        <w:t>,</w:t>
      </w:r>
      <w:r w:rsidRPr="00835D69">
        <w:rPr>
          <w:rFonts w:eastAsia="Times New Roman"/>
          <w:szCs w:val="24"/>
        </w:rPr>
        <w:t xml:space="preserve"> αυτή</w:t>
      </w:r>
      <w:r>
        <w:rPr>
          <w:rFonts w:eastAsia="Times New Roman"/>
          <w:szCs w:val="24"/>
        </w:rPr>
        <w:t>ν</w:t>
      </w:r>
      <w:r w:rsidRPr="00835D69">
        <w:rPr>
          <w:rFonts w:eastAsia="Times New Roman"/>
          <w:szCs w:val="24"/>
        </w:rPr>
        <w:t xml:space="preserve"> την αλλαγή που πρόκειται όντως </w:t>
      </w:r>
      <w:r>
        <w:rPr>
          <w:rFonts w:eastAsia="Times New Roman"/>
          <w:szCs w:val="24"/>
        </w:rPr>
        <w:t>γ</w:t>
      </w:r>
      <w:r w:rsidRPr="00835D69">
        <w:rPr>
          <w:rFonts w:eastAsia="Times New Roman"/>
          <w:szCs w:val="24"/>
        </w:rPr>
        <w:t>ια</w:t>
      </w:r>
      <w:r>
        <w:rPr>
          <w:rFonts w:eastAsia="Times New Roman"/>
          <w:szCs w:val="24"/>
        </w:rPr>
        <w:t xml:space="preserve"> </w:t>
      </w:r>
      <w:r w:rsidRPr="00835D69">
        <w:rPr>
          <w:rFonts w:eastAsia="Times New Roman"/>
          <w:szCs w:val="24"/>
        </w:rPr>
        <w:t xml:space="preserve">στρέβλωση </w:t>
      </w:r>
      <w:r>
        <w:rPr>
          <w:rFonts w:eastAsia="Times New Roman"/>
          <w:szCs w:val="24"/>
        </w:rPr>
        <w:t>την</w:t>
      </w:r>
      <w:r w:rsidRPr="00835D69">
        <w:rPr>
          <w:rFonts w:eastAsia="Times New Roman"/>
          <w:szCs w:val="24"/>
        </w:rPr>
        <w:t xml:space="preserve"> ονομάζει η Κυβέρνηση μέσα από το νο</w:t>
      </w:r>
      <w:r w:rsidRPr="00835D69">
        <w:rPr>
          <w:rFonts w:eastAsia="Times New Roman"/>
          <w:szCs w:val="24"/>
        </w:rPr>
        <w:t xml:space="preserve">μοσχέδιο </w:t>
      </w:r>
      <w:r>
        <w:rPr>
          <w:rFonts w:eastAsia="Times New Roman"/>
          <w:szCs w:val="24"/>
        </w:rPr>
        <w:t>«</w:t>
      </w:r>
      <w:r w:rsidRPr="00835D69">
        <w:rPr>
          <w:rFonts w:eastAsia="Times New Roman"/>
          <w:szCs w:val="24"/>
        </w:rPr>
        <w:t xml:space="preserve">αναβάθμιση των </w:t>
      </w:r>
      <w:r>
        <w:rPr>
          <w:rFonts w:eastAsia="Times New Roman"/>
          <w:szCs w:val="24"/>
        </w:rPr>
        <w:t xml:space="preserve">μαιευτικών υπηρεσιών» </w:t>
      </w:r>
      <w:r w:rsidRPr="00835D69">
        <w:rPr>
          <w:rFonts w:eastAsia="Times New Roman"/>
          <w:szCs w:val="24"/>
        </w:rPr>
        <w:t xml:space="preserve">και </w:t>
      </w:r>
      <w:r>
        <w:rPr>
          <w:rFonts w:eastAsia="Times New Roman"/>
          <w:szCs w:val="24"/>
        </w:rPr>
        <w:t>κάνετε μ</w:t>
      </w:r>
      <w:r w:rsidRPr="00835D69">
        <w:rPr>
          <w:rFonts w:eastAsia="Times New Roman"/>
          <w:szCs w:val="24"/>
        </w:rPr>
        <w:t>άλιστα και λόγο για βελτίωση της ποιότητας των παρεχόμενων υπηρεσιών προωθώντας</w:t>
      </w:r>
      <w:r>
        <w:rPr>
          <w:rFonts w:eastAsia="Times New Roman"/>
          <w:szCs w:val="24"/>
        </w:rPr>
        <w:t xml:space="preserve"> –τι;- έ</w:t>
      </w:r>
      <w:r w:rsidRPr="00835D69">
        <w:rPr>
          <w:rFonts w:eastAsia="Times New Roman"/>
          <w:szCs w:val="24"/>
        </w:rPr>
        <w:t>να αναχρονιστικό μέτρο</w:t>
      </w:r>
      <w:r>
        <w:rPr>
          <w:rFonts w:eastAsia="Times New Roman"/>
          <w:szCs w:val="24"/>
        </w:rPr>
        <w:t>. Ο ρόλος του γιατρού, του γυναικολόγου,</w:t>
      </w:r>
      <w:r w:rsidRPr="00835D69">
        <w:rPr>
          <w:rFonts w:eastAsia="Times New Roman"/>
          <w:szCs w:val="24"/>
        </w:rPr>
        <w:t xml:space="preserve"> στην πρόληψη</w:t>
      </w:r>
      <w:r>
        <w:rPr>
          <w:rFonts w:eastAsia="Times New Roman"/>
          <w:szCs w:val="24"/>
        </w:rPr>
        <w:t xml:space="preserve">, στη διάγνωση και στη θεραπεία, κατά τη γνώμη μας, </w:t>
      </w:r>
      <w:r w:rsidRPr="00835D69">
        <w:rPr>
          <w:rFonts w:eastAsia="Times New Roman"/>
          <w:szCs w:val="24"/>
        </w:rPr>
        <w:t>δεν μπορεί σε κα</w:t>
      </w:r>
      <w:r>
        <w:rPr>
          <w:rFonts w:eastAsia="Times New Roman"/>
          <w:szCs w:val="24"/>
        </w:rPr>
        <w:t>μ</w:t>
      </w:r>
      <w:r w:rsidRPr="00835D69">
        <w:rPr>
          <w:rFonts w:eastAsia="Times New Roman"/>
          <w:szCs w:val="24"/>
        </w:rPr>
        <w:t xml:space="preserve">μία περίπτωση να υποκαθίσταται από τη </w:t>
      </w:r>
      <w:r>
        <w:rPr>
          <w:rFonts w:eastAsia="Times New Roman"/>
          <w:szCs w:val="24"/>
        </w:rPr>
        <w:t>μαία,</w:t>
      </w:r>
      <w:r w:rsidRPr="00835D69">
        <w:rPr>
          <w:rFonts w:eastAsia="Times New Roman"/>
          <w:szCs w:val="24"/>
        </w:rPr>
        <w:t xml:space="preserve"> αφού πρόκειται για κλάδους με διαφορετική εκπαίδευση και αρμοδιότητα και μόνο η συνεργασία και το </w:t>
      </w:r>
      <w:r>
        <w:rPr>
          <w:rFonts w:eastAsia="Times New Roman"/>
          <w:szCs w:val="24"/>
        </w:rPr>
        <w:t xml:space="preserve">δύο </w:t>
      </w:r>
      <w:r w:rsidRPr="00835D69">
        <w:rPr>
          <w:rFonts w:eastAsia="Times New Roman"/>
          <w:szCs w:val="24"/>
        </w:rPr>
        <w:t xml:space="preserve">επαγγελμάτων μπορεί να λειτουργήσει προς </w:t>
      </w:r>
      <w:r w:rsidRPr="00835D69">
        <w:rPr>
          <w:rFonts w:eastAsia="Times New Roman"/>
          <w:szCs w:val="24"/>
        </w:rPr>
        <w:t>όφελος του λαού</w:t>
      </w:r>
      <w:r>
        <w:rPr>
          <w:rFonts w:eastAsia="Times New Roman"/>
          <w:szCs w:val="24"/>
        </w:rPr>
        <w:t>.</w:t>
      </w:r>
    </w:p>
    <w:p w14:paraId="7098ECE0" w14:textId="77777777" w:rsidR="00971A45" w:rsidRDefault="00ED091D">
      <w:pPr>
        <w:spacing w:line="600" w:lineRule="auto"/>
        <w:ind w:firstLine="720"/>
        <w:jc w:val="both"/>
        <w:rPr>
          <w:rFonts w:eastAsia="Times New Roman"/>
          <w:szCs w:val="24"/>
        </w:rPr>
      </w:pPr>
      <w:r w:rsidRPr="00835D69">
        <w:rPr>
          <w:rFonts w:eastAsia="Times New Roman"/>
          <w:szCs w:val="24"/>
        </w:rPr>
        <w:t xml:space="preserve"> </w:t>
      </w:r>
      <w:r>
        <w:rPr>
          <w:rFonts w:eastAsia="Times New Roman"/>
          <w:szCs w:val="24"/>
        </w:rPr>
        <w:t>Όγδοο σημείο, α</w:t>
      </w:r>
      <w:r w:rsidRPr="00835D69">
        <w:rPr>
          <w:rFonts w:eastAsia="Times New Roman"/>
          <w:szCs w:val="24"/>
        </w:rPr>
        <w:t>ρμοδιότητες του Πανελλήνιου Συλλόγου Φυσικοθεραπευτών</w:t>
      </w:r>
      <w:r>
        <w:rPr>
          <w:rFonts w:eastAsia="Times New Roman"/>
          <w:szCs w:val="24"/>
        </w:rPr>
        <w:t>.</w:t>
      </w:r>
      <w:r w:rsidRPr="00835D69">
        <w:rPr>
          <w:rFonts w:eastAsia="Times New Roman"/>
          <w:szCs w:val="24"/>
        </w:rPr>
        <w:t xml:space="preserve"> Θεωρούμε </w:t>
      </w:r>
      <w:r>
        <w:rPr>
          <w:rFonts w:eastAsia="Times New Roman"/>
          <w:szCs w:val="24"/>
        </w:rPr>
        <w:t xml:space="preserve">αναγκαία </w:t>
      </w:r>
      <w:r w:rsidRPr="00835D69">
        <w:rPr>
          <w:rFonts w:eastAsia="Times New Roman"/>
          <w:szCs w:val="24"/>
        </w:rPr>
        <w:t xml:space="preserve">την </w:t>
      </w:r>
      <w:r>
        <w:rPr>
          <w:rFonts w:eastAsia="Times New Roman"/>
          <w:szCs w:val="24"/>
        </w:rPr>
        <w:t xml:space="preserve">επιμόρφωση των φυσικοθεραπευτών, </w:t>
      </w:r>
      <w:r w:rsidRPr="00835D69">
        <w:rPr>
          <w:rFonts w:eastAsia="Times New Roman"/>
          <w:szCs w:val="24"/>
        </w:rPr>
        <w:t xml:space="preserve">προκειμένου να </w:t>
      </w:r>
      <w:r>
        <w:rPr>
          <w:rFonts w:eastAsia="Times New Roman"/>
          <w:szCs w:val="24"/>
        </w:rPr>
        <w:t xml:space="preserve">παρακολουθούν την εξέλιξη της επιστήμης τους, τις </w:t>
      </w:r>
      <w:r w:rsidRPr="00835D69">
        <w:rPr>
          <w:rFonts w:eastAsia="Times New Roman"/>
          <w:szCs w:val="24"/>
        </w:rPr>
        <w:t xml:space="preserve">σύγχρονες εφαρμογές </w:t>
      </w:r>
      <w:r>
        <w:rPr>
          <w:rFonts w:eastAsia="Times New Roman"/>
          <w:szCs w:val="24"/>
        </w:rPr>
        <w:t xml:space="preserve">της. </w:t>
      </w:r>
    </w:p>
    <w:p w14:paraId="7098ECE1" w14:textId="77777777" w:rsidR="00971A45" w:rsidRDefault="00ED091D">
      <w:pPr>
        <w:spacing w:line="600" w:lineRule="auto"/>
        <w:ind w:firstLine="720"/>
        <w:jc w:val="both"/>
        <w:rPr>
          <w:rFonts w:eastAsia="Times New Roman"/>
          <w:szCs w:val="24"/>
        </w:rPr>
      </w:pPr>
      <w:r>
        <w:rPr>
          <w:rFonts w:eastAsia="Times New Roman"/>
          <w:szCs w:val="24"/>
        </w:rPr>
        <w:lastRenderedPageBreak/>
        <w:t>Όμως μ</w:t>
      </w:r>
      <w:r w:rsidRPr="00835D69">
        <w:rPr>
          <w:rFonts w:eastAsia="Times New Roman"/>
          <w:szCs w:val="24"/>
        </w:rPr>
        <w:t>ε τη συγκεκριμέν</w:t>
      </w:r>
      <w:r w:rsidRPr="00835D69">
        <w:rPr>
          <w:rFonts w:eastAsia="Times New Roman"/>
          <w:szCs w:val="24"/>
        </w:rPr>
        <w:t>η διάταξη</w:t>
      </w:r>
      <w:r>
        <w:rPr>
          <w:rFonts w:eastAsia="Times New Roman"/>
          <w:szCs w:val="24"/>
        </w:rPr>
        <w:t xml:space="preserve">, στο όνομα της μετεκπαίδευσης, </w:t>
      </w:r>
      <w:r w:rsidRPr="00835D69">
        <w:rPr>
          <w:rFonts w:eastAsia="Times New Roman"/>
          <w:szCs w:val="24"/>
        </w:rPr>
        <w:t>προωθείται η πολιτική που υποβαθμίζει την προπτυχιακ</w:t>
      </w:r>
      <w:r>
        <w:rPr>
          <w:rFonts w:eastAsia="Times New Roman"/>
          <w:szCs w:val="24"/>
        </w:rPr>
        <w:t>ή</w:t>
      </w:r>
      <w:r w:rsidRPr="00835D69">
        <w:rPr>
          <w:rFonts w:eastAsia="Times New Roman"/>
          <w:szCs w:val="24"/>
        </w:rPr>
        <w:t xml:space="preserve"> μόρφωση και ταυτόχρονα </w:t>
      </w:r>
      <w:r>
        <w:rPr>
          <w:rFonts w:eastAsia="Times New Roman"/>
          <w:szCs w:val="24"/>
        </w:rPr>
        <w:t xml:space="preserve">ένα όλο και </w:t>
      </w:r>
      <w:r w:rsidRPr="00835D69">
        <w:rPr>
          <w:rFonts w:eastAsia="Times New Roman"/>
          <w:szCs w:val="24"/>
        </w:rPr>
        <w:t>μεγαλύτερο μέρος της μεταφέρεται στη μεταπτυχιακή</w:t>
      </w:r>
      <w:r>
        <w:rPr>
          <w:rFonts w:eastAsia="Times New Roman"/>
          <w:szCs w:val="24"/>
        </w:rPr>
        <w:t>. Ο</w:t>
      </w:r>
      <w:r w:rsidRPr="00835D69">
        <w:rPr>
          <w:rFonts w:eastAsia="Times New Roman"/>
          <w:szCs w:val="24"/>
        </w:rPr>
        <w:t>ι φυσικοθεραπευτές για να τις αποκτήσουν εξαναγκάζουν να πληρώνουν αδρά στ</w:t>
      </w:r>
      <w:r w:rsidRPr="00835D69">
        <w:rPr>
          <w:rFonts w:eastAsia="Times New Roman"/>
          <w:szCs w:val="24"/>
        </w:rPr>
        <w:t xml:space="preserve">ις επιχειρήσεις που στήνονται με τη μορφή </w:t>
      </w:r>
      <w:r>
        <w:rPr>
          <w:rFonts w:eastAsia="Times New Roman"/>
          <w:szCs w:val="24"/>
        </w:rPr>
        <w:t>ι</w:t>
      </w:r>
      <w:r w:rsidRPr="00835D69">
        <w:rPr>
          <w:rFonts w:eastAsia="Times New Roman"/>
          <w:szCs w:val="24"/>
        </w:rPr>
        <w:t>νστιτούτ</w:t>
      </w:r>
      <w:r>
        <w:rPr>
          <w:rFonts w:eastAsia="Times New Roman"/>
          <w:szCs w:val="24"/>
        </w:rPr>
        <w:t>ων</w:t>
      </w:r>
      <w:r w:rsidRPr="00835D69">
        <w:rPr>
          <w:rFonts w:eastAsia="Times New Roman"/>
          <w:szCs w:val="24"/>
        </w:rPr>
        <w:t xml:space="preserve"> και τα οποία υποκαθιστούν την κρατική ευθύνη που έπρεπε να υπάρχει και να παρέχει δωρεάν τη μετεκπαίδευση</w:t>
      </w:r>
      <w:r>
        <w:rPr>
          <w:rFonts w:eastAsia="Times New Roman"/>
          <w:szCs w:val="24"/>
        </w:rPr>
        <w:t>.</w:t>
      </w:r>
      <w:r w:rsidRPr="00835D69">
        <w:rPr>
          <w:rFonts w:eastAsia="Times New Roman"/>
          <w:szCs w:val="24"/>
        </w:rPr>
        <w:t xml:space="preserve"> </w:t>
      </w:r>
      <w:r>
        <w:rPr>
          <w:rFonts w:eastAsia="Times New Roman"/>
          <w:szCs w:val="24"/>
        </w:rPr>
        <w:t xml:space="preserve">Έτσι, </w:t>
      </w:r>
      <w:r w:rsidRPr="00835D69">
        <w:rPr>
          <w:rFonts w:eastAsia="Times New Roman"/>
          <w:szCs w:val="24"/>
        </w:rPr>
        <w:t>ένα μέρος των φυσικοθεραπευτών δεν θα μπορεί να ανταποκριθεί</w:t>
      </w:r>
      <w:r>
        <w:rPr>
          <w:rFonts w:eastAsia="Times New Roman"/>
          <w:szCs w:val="24"/>
        </w:rPr>
        <w:t>,</w:t>
      </w:r>
      <w:r w:rsidRPr="00835D69">
        <w:rPr>
          <w:rFonts w:eastAsia="Times New Roman"/>
          <w:szCs w:val="24"/>
        </w:rPr>
        <w:t xml:space="preserve"> δεν θα μπορέσει να μαζέψει </w:t>
      </w:r>
      <w:r w:rsidRPr="00835D69">
        <w:rPr>
          <w:rFonts w:eastAsia="Times New Roman"/>
          <w:szCs w:val="24"/>
        </w:rPr>
        <w:t xml:space="preserve">τα απαιτούμενα και υποχρεωτικά </w:t>
      </w:r>
      <w:r>
        <w:rPr>
          <w:rFonts w:eastAsia="Times New Roman"/>
          <w:szCs w:val="24"/>
        </w:rPr>
        <w:t xml:space="preserve">μόρια, </w:t>
      </w:r>
      <w:r w:rsidRPr="00835D69">
        <w:rPr>
          <w:rFonts w:eastAsia="Times New Roman"/>
          <w:szCs w:val="24"/>
        </w:rPr>
        <w:t>με αποτέλεσμα να διευρύνεται η διαφοροποίηση μεταξύ των φυσικοθεραπευτών</w:t>
      </w:r>
      <w:r>
        <w:rPr>
          <w:rFonts w:eastAsia="Times New Roman"/>
          <w:szCs w:val="24"/>
        </w:rPr>
        <w:t>,</w:t>
      </w:r>
      <w:r w:rsidRPr="00835D69">
        <w:rPr>
          <w:rFonts w:eastAsia="Times New Roman"/>
          <w:szCs w:val="24"/>
        </w:rPr>
        <w:t xml:space="preserve"> να συνδεθεί δηλαδή με τον περιορισμό των φυσιοθεραπευτι</w:t>
      </w:r>
      <w:r>
        <w:rPr>
          <w:rFonts w:eastAsia="Times New Roman"/>
          <w:szCs w:val="24"/>
        </w:rPr>
        <w:t>κώ</w:t>
      </w:r>
      <w:r w:rsidRPr="00835D69">
        <w:rPr>
          <w:rFonts w:eastAsia="Times New Roman"/>
          <w:szCs w:val="24"/>
        </w:rPr>
        <w:t>ν</w:t>
      </w:r>
      <w:r>
        <w:rPr>
          <w:rFonts w:eastAsia="Times New Roman"/>
          <w:szCs w:val="24"/>
        </w:rPr>
        <w:t xml:space="preserve"> πράξεων που μπορούν να εφαρμόζ</w:t>
      </w:r>
      <w:r w:rsidRPr="00835D69">
        <w:rPr>
          <w:rFonts w:eastAsia="Times New Roman"/>
          <w:szCs w:val="24"/>
        </w:rPr>
        <w:t>ουν ανάλογα με τα μόρια που έχουν</w:t>
      </w:r>
      <w:r>
        <w:rPr>
          <w:rFonts w:eastAsia="Times New Roman"/>
          <w:szCs w:val="24"/>
        </w:rPr>
        <w:t>.</w:t>
      </w:r>
    </w:p>
    <w:p w14:paraId="7098ECE2" w14:textId="77777777" w:rsidR="00971A45" w:rsidRDefault="00ED091D">
      <w:pPr>
        <w:spacing w:line="600" w:lineRule="auto"/>
        <w:ind w:firstLine="720"/>
        <w:jc w:val="both"/>
        <w:rPr>
          <w:rFonts w:eastAsia="Times New Roman"/>
          <w:szCs w:val="24"/>
        </w:rPr>
      </w:pPr>
      <w:r w:rsidRPr="00835D69">
        <w:rPr>
          <w:rFonts w:eastAsia="Times New Roman"/>
          <w:szCs w:val="24"/>
        </w:rPr>
        <w:t>Επομένως</w:t>
      </w:r>
      <w:r>
        <w:rPr>
          <w:rFonts w:eastAsia="Times New Roman"/>
          <w:szCs w:val="24"/>
        </w:rPr>
        <w:t>,</w:t>
      </w:r>
      <w:r w:rsidRPr="00835D69">
        <w:rPr>
          <w:rFonts w:eastAsia="Times New Roman"/>
          <w:szCs w:val="24"/>
        </w:rPr>
        <w:t xml:space="preserve"> η διεύρυνσ</w:t>
      </w:r>
      <w:r w:rsidRPr="00835D69">
        <w:rPr>
          <w:rFonts w:eastAsia="Times New Roman"/>
          <w:szCs w:val="24"/>
        </w:rPr>
        <w:t>η των αρμοδιοτήτων του Πανελλήνιου Συλλόγου Φυσικοθεραπευτών</w:t>
      </w:r>
      <w:r>
        <w:rPr>
          <w:rFonts w:eastAsia="Times New Roman"/>
          <w:szCs w:val="24"/>
        </w:rPr>
        <w:t xml:space="preserve"> αποτελεί </w:t>
      </w:r>
      <w:r w:rsidRPr="00835D69">
        <w:rPr>
          <w:rFonts w:eastAsia="Times New Roman"/>
          <w:szCs w:val="24"/>
        </w:rPr>
        <w:t>εργαλείο εφαρμογής αυτής της πολιτικής και της διεύρυνσης της ανισότητας ανάμεσα στον κλάδο</w:t>
      </w:r>
      <w:r>
        <w:rPr>
          <w:rFonts w:eastAsia="Times New Roman"/>
          <w:szCs w:val="24"/>
        </w:rPr>
        <w:t>. Θ</w:t>
      </w:r>
      <w:r w:rsidRPr="00835D69">
        <w:rPr>
          <w:rFonts w:eastAsia="Times New Roman"/>
          <w:szCs w:val="24"/>
        </w:rPr>
        <w:t xml:space="preserve">εωρούμε πως είναι ευθύνη του </w:t>
      </w:r>
      <w:r>
        <w:rPr>
          <w:rFonts w:eastAsia="Times New Roman"/>
          <w:szCs w:val="24"/>
        </w:rPr>
        <w:t>κ</w:t>
      </w:r>
      <w:r w:rsidRPr="00835D69">
        <w:rPr>
          <w:rFonts w:eastAsia="Times New Roman"/>
          <w:szCs w:val="24"/>
        </w:rPr>
        <w:t xml:space="preserve">ράτους να </w:t>
      </w:r>
      <w:r w:rsidRPr="00835D69">
        <w:rPr>
          <w:rFonts w:eastAsia="Times New Roman"/>
          <w:szCs w:val="24"/>
        </w:rPr>
        <w:lastRenderedPageBreak/>
        <w:t>χρηματοδοτήσει και να εξασφαλίσει την αναβάθμιση της</w:t>
      </w:r>
      <w:r w:rsidRPr="00835D69">
        <w:rPr>
          <w:rFonts w:eastAsia="Times New Roman"/>
          <w:szCs w:val="24"/>
        </w:rPr>
        <w:t xml:space="preserve"> προπτυχιακής εκπαίδευσης</w:t>
      </w:r>
      <w:r>
        <w:rPr>
          <w:rFonts w:eastAsia="Times New Roman"/>
          <w:szCs w:val="24"/>
        </w:rPr>
        <w:t>,</w:t>
      </w:r>
      <w:r w:rsidRPr="00835D69">
        <w:rPr>
          <w:rFonts w:eastAsia="Times New Roman"/>
          <w:szCs w:val="24"/>
        </w:rPr>
        <w:t xml:space="preserve"> η οποία συνεχώς πρέπει να εκσυγχρονίζεται και ταυτόχρονα να εξασφαλίζει τους όρους και τη δωρεάν </w:t>
      </w:r>
      <w:r>
        <w:rPr>
          <w:rFonts w:eastAsia="Times New Roman"/>
          <w:szCs w:val="24"/>
        </w:rPr>
        <w:t>μετεκπαίδευση</w:t>
      </w:r>
      <w:r w:rsidRPr="00835D69">
        <w:rPr>
          <w:rFonts w:eastAsia="Times New Roman"/>
          <w:szCs w:val="24"/>
        </w:rPr>
        <w:t xml:space="preserve"> καθολικά για τους φυσικοθεραπευτές</w:t>
      </w:r>
      <w:r>
        <w:rPr>
          <w:rFonts w:eastAsia="Times New Roman"/>
          <w:szCs w:val="24"/>
        </w:rPr>
        <w:t>.</w:t>
      </w:r>
    </w:p>
    <w:p w14:paraId="7098ECE3" w14:textId="77777777" w:rsidR="00971A45" w:rsidRDefault="00ED091D">
      <w:pPr>
        <w:spacing w:line="600" w:lineRule="auto"/>
        <w:ind w:firstLine="720"/>
        <w:jc w:val="both"/>
        <w:rPr>
          <w:rFonts w:eastAsia="Times New Roman"/>
          <w:szCs w:val="24"/>
        </w:rPr>
      </w:pPr>
      <w:r>
        <w:rPr>
          <w:rFonts w:eastAsia="Times New Roman"/>
          <w:szCs w:val="24"/>
        </w:rPr>
        <w:t xml:space="preserve">Ένατο σημείο. Τα άρθρα που αφορούν </w:t>
      </w:r>
      <w:r w:rsidRPr="00835D69">
        <w:rPr>
          <w:rFonts w:eastAsia="Times New Roman"/>
          <w:szCs w:val="24"/>
        </w:rPr>
        <w:t>τον Εθνικό Οργανισμό Μεταμοσχεύσεων</w:t>
      </w:r>
      <w:r>
        <w:rPr>
          <w:rFonts w:eastAsia="Times New Roman"/>
          <w:szCs w:val="24"/>
        </w:rPr>
        <w:t>, ί</w:t>
      </w:r>
      <w:r w:rsidRPr="00835D69">
        <w:rPr>
          <w:rFonts w:eastAsia="Times New Roman"/>
          <w:szCs w:val="24"/>
        </w:rPr>
        <w:t>σως είναι</w:t>
      </w:r>
      <w:r w:rsidRPr="00835D69">
        <w:rPr>
          <w:rFonts w:eastAsia="Times New Roman"/>
          <w:szCs w:val="24"/>
        </w:rPr>
        <w:t xml:space="preserve"> τ</w:t>
      </w:r>
      <w:r>
        <w:rPr>
          <w:rFonts w:eastAsia="Times New Roman"/>
          <w:szCs w:val="24"/>
        </w:rPr>
        <w:t>α</w:t>
      </w:r>
      <w:r w:rsidRPr="00835D69">
        <w:rPr>
          <w:rFonts w:eastAsia="Times New Roman"/>
          <w:szCs w:val="24"/>
        </w:rPr>
        <w:t xml:space="preserve"> άρθρ</w:t>
      </w:r>
      <w:r>
        <w:rPr>
          <w:rFonts w:eastAsia="Times New Roman"/>
          <w:szCs w:val="24"/>
        </w:rPr>
        <w:t>α</w:t>
      </w:r>
      <w:r w:rsidRPr="00835D69">
        <w:rPr>
          <w:rFonts w:eastAsia="Times New Roman"/>
          <w:szCs w:val="24"/>
        </w:rPr>
        <w:t xml:space="preserve"> που αποδεικνύουν με τον πιο παραστατικό τρόπο το βάθος της σήψης και της αντιδραστικότητας του συστήματος που έχει αναλάβει </w:t>
      </w:r>
      <w:r>
        <w:rPr>
          <w:rFonts w:eastAsia="Times New Roman"/>
          <w:szCs w:val="24"/>
        </w:rPr>
        <w:t>β</w:t>
      </w:r>
      <w:r w:rsidRPr="00835D69">
        <w:rPr>
          <w:rFonts w:eastAsia="Times New Roman"/>
          <w:szCs w:val="24"/>
        </w:rPr>
        <w:t>εβαίως να διεκπεραιώσει τις υποθέσεις του η κατάλληλη κυβέρνηση</w:t>
      </w:r>
      <w:r>
        <w:rPr>
          <w:rFonts w:eastAsia="Times New Roman"/>
          <w:szCs w:val="24"/>
        </w:rPr>
        <w:t>.</w:t>
      </w:r>
      <w:r w:rsidRPr="00835D69">
        <w:rPr>
          <w:rFonts w:eastAsia="Times New Roman"/>
          <w:szCs w:val="24"/>
        </w:rPr>
        <w:t xml:space="preserve"> Αποτυπών</w:t>
      </w:r>
      <w:r>
        <w:rPr>
          <w:rFonts w:eastAsia="Times New Roman"/>
          <w:szCs w:val="24"/>
        </w:rPr>
        <w:t>ε</w:t>
      </w:r>
      <w:r w:rsidRPr="00835D69">
        <w:rPr>
          <w:rFonts w:eastAsia="Times New Roman"/>
          <w:szCs w:val="24"/>
        </w:rPr>
        <w:t>ται απροκάλυπτα το κριτήριο του κόστους σε αυτό</w:t>
      </w:r>
      <w:r w:rsidRPr="00835D69">
        <w:rPr>
          <w:rFonts w:eastAsia="Times New Roman"/>
          <w:szCs w:val="24"/>
        </w:rPr>
        <w:t>ν τον ευαίσθητο τομέα με την αναφορά σε καταναλωτές και σε τιμολόγηση υπηρεσιών μιας κατεξοχήν διαδικασίας που εμπεριέχει σε υψηλό βαθμό τον αλτρουισμό</w:t>
      </w:r>
      <w:r>
        <w:rPr>
          <w:rFonts w:eastAsia="Times New Roman"/>
          <w:szCs w:val="24"/>
        </w:rPr>
        <w:t>.</w:t>
      </w:r>
      <w:r w:rsidRPr="00835D69">
        <w:rPr>
          <w:rFonts w:eastAsia="Times New Roman"/>
          <w:szCs w:val="24"/>
        </w:rPr>
        <w:t xml:space="preserve"> Και εδώ η </w:t>
      </w:r>
      <w:r>
        <w:rPr>
          <w:rFonts w:eastAsia="Times New Roman"/>
          <w:szCs w:val="24"/>
        </w:rPr>
        <w:t xml:space="preserve">Κυβέρνηση-έμπορας </w:t>
      </w:r>
      <w:r w:rsidRPr="00835D69">
        <w:rPr>
          <w:rFonts w:eastAsia="Times New Roman"/>
          <w:szCs w:val="24"/>
        </w:rPr>
        <w:t>ούτε τα προσχήματα δεν κρατά</w:t>
      </w:r>
      <w:r>
        <w:rPr>
          <w:rFonts w:eastAsia="Times New Roman"/>
          <w:szCs w:val="24"/>
        </w:rPr>
        <w:t>,</w:t>
      </w:r>
      <w:r w:rsidRPr="00835D69">
        <w:rPr>
          <w:rFonts w:eastAsia="Times New Roman"/>
          <w:szCs w:val="24"/>
        </w:rPr>
        <w:t xml:space="preserve"> αυτό που μένει είναι να καθιερώσει και </w:t>
      </w:r>
      <w:r>
        <w:rPr>
          <w:rFonts w:eastAsia="Times New Roman"/>
          <w:szCs w:val="24"/>
        </w:rPr>
        <w:t>κανένα</w:t>
      </w:r>
      <w:r w:rsidRPr="00835D69">
        <w:rPr>
          <w:rFonts w:eastAsia="Times New Roman"/>
          <w:szCs w:val="24"/>
        </w:rPr>
        <w:t xml:space="preserve"> μήνα </w:t>
      </w:r>
      <w:r>
        <w:rPr>
          <w:rFonts w:eastAsia="Times New Roman"/>
          <w:szCs w:val="24"/>
        </w:rPr>
        <w:t>εκπτώσεων</w:t>
      </w:r>
      <w:r w:rsidRPr="00835D69">
        <w:rPr>
          <w:rFonts w:eastAsia="Times New Roman"/>
          <w:szCs w:val="24"/>
        </w:rPr>
        <w:t xml:space="preserve"> για τους συνανθρώπους που η ζωή τους εξαρτάται από τη μεταμόσχευση</w:t>
      </w:r>
      <w:r>
        <w:rPr>
          <w:rFonts w:eastAsia="Times New Roman"/>
          <w:szCs w:val="24"/>
        </w:rPr>
        <w:t>.</w:t>
      </w:r>
    </w:p>
    <w:p w14:paraId="7098ECE4" w14:textId="77777777" w:rsidR="00971A45" w:rsidRDefault="00ED091D">
      <w:pPr>
        <w:spacing w:line="600" w:lineRule="auto"/>
        <w:ind w:firstLine="720"/>
        <w:jc w:val="both"/>
        <w:rPr>
          <w:rFonts w:eastAsia="Times New Roman"/>
          <w:szCs w:val="24"/>
        </w:rPr>
      </w:pPr>
      <w:r>
        <w:rPr>
          <w:rFonts w:eastAsia="Times New Roman"/>
          <w:szCs w:val="24"/>
        </w:rPr>
        <w:t>Δέκατο σημείο. Σε</w:t>
      </w:r>
      <w:r w:rsidRPr="00835D69">
        <w:rPr>
          <w:rFonts w:eastAsia="Times New Roman"/>
          <w:szCs w:val="24"/>
        </w:rPr>
        <w:t xml:space="preserve"> ό</w:t>
      </w:r>
      <w:r>
        <w:rPr>
          <w:rFonts w:eastAsia="Times New Roman"/>
          <w:szCs w:val="24"/>
        </w:rPr>
        <w:t>,</w:t>
      </w:r>
      <w:r w:rsidRPr="00835D69">
        <w:rPr>
          <w:rFonts w:eastAsia="Times New Roman"/>
          <w:szCs w:val="24"/>
        </w:rPr>
        <w:t>τι αφορά τους χώρους εποπτευόμεν</w:t>
      </w:r>
      <w:r>
        <w:rPr>
          <w:rFonts w:eastAsia="Times New Roman"/>
          <w:szCs w:val="24"/>
        </w:rPr>
        <w:t>η</w:t>
      </w:r>
      <w:r w:rsidRPr="00835D69">
        <w:rPr>
          <w:rFonts w:eastAsia="Times New Roman"/>
          <w:szCs w:val="24"/>
        </w:rPr>
        <w:t>ς χρήσης</w:t>
      </w:r>
      <w:r>
        <w:rPr>
          <w:rFonts w:eastAsia="Times New Roman"/>
          <w:szCs w:val="24"/>
        </w:rPr>
        <w:t>,</w:t>
      </w:r>
      <w:r w:rsidRPr="00835D69">
        <w:rPr>
          <w:rFonts w:eastAsia="Times New Roman"/>
          <w:szCs w:val="24"/>
        </w:rPr>
        <w:t xml:space="preserve"> η Κυβέρνηση έρχεται να ολοκληρώσει μία ακόμα </w:t>
      </w:r>
      <w:r>
        <w:rPr>
          <w:rFonts w:eastAsia="Times New Roman"/>
          <w:szCs w:val="24"/>
        </w:rPr>
        <w:lastRenderedPageBreak/>
        <w:t>αντι</w:t>
      </w:r>
      <w:r w:rsidRPr="00835D69">
        <w:rPr>
          <w:rFonts w:eastAsia="Times New Roman"/>
          <w:szCs w:val="24"/>
        </w:rPr>
        <w:t xml:space="preserve">λαϊκή αποστολή ενός ζητήματος που η συζήτηση για τη θέσπιση </w:t>
      </w:r>
      <w:r w:rsidRPr="00835D69">
        <w:rPr>
          <w:rFonts w:eastAsia="Times New Roman"/>
          <w:szCs w:val="24"/>
        </w:rPr>
        <w:t>και εφαρμογή του έχει ξεκινήσει εδώ και χρόνια από προηγούμενες κυβερνήσεις του ΠΑΣΟΚ</w:t>
      </w:r>
      <w:r>
        <w:rPr>
          <w:rFonts w:eastAsia="Times New Roman"/>
          <w:szCs w:val="24"/>
        </w:rPr>
        <w:t>,</w:t>
      </w:r>
      <w:r w:rsidRPr="00835D69">
        <w:rPr>
          <w:rFonts w:eastAsia="Times New Roman"/>
          <w:szCs w:val="24"/>
        </w:rPr>
        <w:t xml:space="preserve"> της Νέας Δημοκρατίας</w:t>
      </w:r>
      <w:r>
        <w:rPr>
          <w:rFonts w:eastAsia="Times New Roman"/>
          <w:szCs w:val="24"/>
        </w:rPr>
        <w:t>.</w:t>
      </w:r>
      <w:r w:rsidRPr="00835D69">
        <w:rPr>
          <w:rFonts w:eastAsia="Times New Roman"/>
          <w:szCs w:val="24"/>
        </w:rPr>
        <w:t xml:space="preserve"> </w:t>
      </w:r>
    </w:p>
    <w:p w14:paraId="7098ECE5" w14:textId="77777777" w:rsidR="00971A45" w:rsidRDefault="00ED091D">
      <w:pPr>
        <w:spacing w:line="600" w:lineRule="auto"/>
        <w:ind w:firstLine="720"/>
        <w:jc w:val="both"/>
        <w:rPr>
          <w:rFonts w:eastAsia="Times New Roman"/>
          <w:szCs w:val="24"/>
        </w:rPr>
      </w:pPr>
      <w:r w:rsidRPr="00835D69">
        <w:rPr>
          <w:rFonts w:eastAsia="Times New Roman"/>
          <w:szCs w:val="24"/>
        </w:rPr>
        <w:t xml:space="preserve">Έτσι κάθε άλλο παρά τυχαία δεν είναι η σύγκλιση όλων των άλλων κομμάτων για το σοβαρό πρόβλημα της </w:t>
      </w:r>
      <w:proofErr w:type="spellStart"/>
      <w:r w:rsidRPr="00835D69">
        <w:rPr>
          <w:rFonts w:eastAsia="Times New Roman"/>
          <w:szCs w:val="24"/>
        </w:rPr>
        <w:t>τοξικοεξάρτησης</w:t>
      </w:r>
      <w:proofErr w:type="spellEnd"/>
      <w:r>
        <w:rPr>
          <w:rFonts w:eastAsia="Times New Roman"/>
          <w:szCs w:val="24"/>
        </w:rPr>
        <w:t>,</w:t>
      </w:r>
      <w:r w:rsidRPr="00835D69">
        <w:rPr>
          <w:rFonts w:eastAsia="Times New Roman"/>
          <w:szCs w:val="24"/>
        </w:rPr>
        <w:t xml:space="preserve"> </w:t>
      </w:r>
      <w:r>
        <w:rPr>
          <w:rFonts w:eastAsia="Times New Roman"/>
          <w:szCs w:val="24"/>
        </w:rPr>
        <w:t>α</w:t>
      </w:r>
      <w:r w:rsidRPr="00835D69">
        <w:rPr>
          <w:rFonts w:eastAsia="Times New Roman"/>
          <w:szCs w:val="24"/>
        </w:rPr>
        <w:t xml:space="preserve">φού όλοι συμφωνούν με τις </w:t>
      </w:r>
      <w:r>
        <w:rPr>
          <w:rFonts w:eastAsia="Times New Roman"/>
          <w:szCs w:val="24"/>
        </w:rPr>
        <w:t>στρ</w:t>
      </w:r>
      <w:r>
        <w:rPr>
          <w:rFonts w:eastAsia="Times New Roman"/>
          <w:szCs w:val="24"/>
        </w:rPr>
        <w:t>ατηγικές</w:t>
      </w:r>
      <w:r w:rsidRPr="00835D69">
        <w:rPr>
          <w:rFonts w:eastAsia="Times New Roman"/>
          <w:szCs w:val="24"/>
        </w:rPr>
        <w:t xml:space="preserve"> κατευθύνσεις της Ευρωπαϊκής Ένωσης και στο ζήτημα αυτό</w:t>
      </w:r>
      <w:r>
        <w:rPr>
          <w:rFonts w:eastAsia="Times New Roman"/>
          <w:szCs w:val="24"/>
        </w:rPr>
        <w:t xml:space="preserve">. Πρόκειται </w:t>
      </w:r>
      <w:r w:rsidRPr="00835D69">
        <w:rPr>
          <w:rFonts w:eastAsia="Times New Roman"/>
          <w:szCs w:val="24"/>
        </w:rPr>
        <w:t xml:space="preserve">για μορφή </w:t>
      </w:r>
      <w:r>
        <w:rPr>
          <w:rFonts w:eastAsia="Times New Roman"/>
          <w:szCs w:val="24"/>
        </w:rPr>
        <w:t xml:space="preserve">διαχείρισης της </w:t>
      </w:r>
      <w:proofErr w:type="spellStart"/>
      <w:r>
        <w:rPr>
          <w:rFonts w:eastAsia="Times New Roman"/>
          <w:szCs w:val="24"/>
        </w:rPr>
        <w:t>τοξικοεξάρτησης</w:t>
      </w:r>
      <w:proofErr w:type="spellEnd"/>
      <w:r>
        <w:rPr>
          <w:rFonts w:eastAsia="Times New Roman"/>
          <w:szCs w:val="24"/>
        </w:rPr>
        <w:t xml:space="preserve">, </w:t>
      </w:r>
      <w:r w:rsidRPr="00835D69">
        <w:rPr>
          <w:rFonts w:eastAsia="Times New Roman"/>
          <w:szCs w:val="24"/>
        </w:rPr>
        <w:t xml:space="preserve">στα πλαίσια της πολιτικής μείωσης της βλάβης και </w:t>
      </w:r>
      <w:r>
        <w:rPr>
          <w:rFonts w:eastAsia="Times New Roman"/>
          <w:szCs w:val="24"/>
        </w:rPr>
        <w:t xml:space="preserve">η </w:t>
      </w:r>
      <w:r w:rsidRPr="00835D69">
        <w:rPr>
          <w:rFonts w:eastAsia="Times New Roman"/>
          <w:szCs w:val="24"/>
        </w:rPr>
        <w:t xml:space="preserve">οποία προβάλλεται ως </w:t>
      </w:r>
      <w:r>
        <w:rPr>
          <w:rFonts w:eastAsia="Times New Roman"/>
          <w:szCs w:val="24"/>
        </w:rPr>
        <w:t>λύση</w:t>
      </w:r>
      <w:r w:rsidRPr="00835D69">
        <w:rPr>
          <w:rFonts w:eastAsia="Times New Roman"/>
          <w:szCs w:val="24"/>
        </w:rPr>
        <w:t xml:space="preserve"> με βάση το σκεπτικό ότι η </w:t>
      </w:r>
      <w:proofErr w:type="spellStart"/>
      <w:r w:rsidRPr="00835D69">
        <w:rPr>
          <w:rFonts w:eastAsia="Times New Roman"/>
          <w:szCs w:val="24"/>
        </w:rPr>
        <w:t>τοξικοεξάρτηση</w:t>
      </w:r>
      <w:proofErr w:type="spellEnd"/>
      <w:r w:rsidRPr="00835D69">
        <w:rPr>
          <w:rFonts w:eastAsia="Times New Roman"/>
          <w:szCs w:val="24"/>
        </w:rPr>
        <w:t xml:space="preserve"> δεν είναι </w:t>
      </w:r>
      <w:r>
        <w:rPr>
          <w:rFonts w:eastAsia="Times New Roman"/>
          <w:szCs w:val="24"/>
        </w:rPr>
        <w:t>αντιμετωπί</w:t>
      </w:r>
      <w:r>
        <w:rPr>
          <w:rFonts w:eastAsia="Times New Roman"/>
          <w:szCs w:val="24"/>
        </w:rPr>
        <w:t>σιμη. Άρα τι μένει να γίνει; Η</w:t>
      </w:r>
      <w:r w:rsidRPr="00835D69">
        <w:rPr>
          <w:rFonts w:eastAsia="Times New Roman"/>
          <w:szCs w:val="24"/>
        </w:rPr>
        <w:t xml:space="preserve"> διαχείριση για τον </w:t>
      </w:r>
      <w:r>
        <w:rPr>
          <w:rFonts w:eastAsia="Times New Roman"/>
          <w:szCs w:val="24"/>
        </w:rPr>
        <w:t>περιορισμό</w:t>
      </w:r>
      <w:r w:rsidRPr="00835D69">
        <w:rPr>
          <w:rFonts w:eastAsia="Times New Roman"/>
          <w:szCs w:val="24"/>
        </w:rPr>
        <w:t xml:space="preserve"> των συνεπειών </w:t>
      </w:r>
      <w:r>
        <w:rPr>
          <w:rFonts w:eastAsia="Times New Roman"/>
          <w:szCs w:val="24"/>
        </w:rPr>
        <w:t>της.</w:t>
      </w:r>
      <w:r w:rsidRPr="00835D69">
        <w:rPr>
          <w:rFonts w:eastAsia="Times New Roman"/>
          <w:szCs w:val="24"/>
        </w:rPr>
        <w:t xml:space="preserve"> </w:t>
      </w:r>
    </w:p>
    <w:p w14:paraId="7098ECE6" w14:textId="77777777" w:rsidR="00971A45" w:rsidRDefault="00ED091D">
      <w:pPr>
        <w:spacing w:line="600" w:lineRule="auto"/>
        <w:ind w:firstLine="720"/>
        <w:jc w:val="both"/>
        <w:rPr>
          <w:rFonts w:eastAsia="Times New Roman"/>
          <w:szCs w:val="24"/>
        </w:rPr>
      </w:pPr>
      <w:r w:rsidRPr="00835D69">
        <w:rPr>
          <w:rFonts w:eastAsia="Times New Roman"/>
          <w:szCs w:val="24"/>
        </w:rPr>
        <w:t>Και ακριβώς από τα σοβαρότερα ζητήματα</w:t>
      </w:r>
      <w:r>
        <w:rPr>
          <w:rFonts w:eastAsia="Times New Roman"/>
          <w:szCs w:val="24"/>
        </w:rPr>
        <w:t>,</w:t>
      </w:r>
      <w:r w:rsidRPr="00835D69">
        <w:rPr>
          <w:rFonts w:eastAsia="Times New Roman"/>
          <w:szCs w:val="24"/>
        </w:rPr>
        <w:t xml:space="preserve"> αλλά και αποτελέ</w:t>
      </w:r>
      <w:r>
        <w:rPr>
          <w:rFonts w:eastAsia="Times New Roman"/>
          <w:szCs w:val="24"/>
        </w:rPr>
        <w:t>σματα αυτής της πολιτικής είναι, π</w:t>
      </w:r>
      <w:r w:rsidRPr="00835D69">
        <w:rPr>
          <w:rFonts w:eastAsia="Times New Roman"/>
          <w:szCs w:val="24"/>
        </w:rPr>
        <w:t>ρώτον</w:t>
      </w:r>
      <w:r>
        <w:rPr>
          <w:rFonts w:eastAsia="Times New Roman"/>
          <w:szCs w:val="24"/>
        </w:rPr>
        <w:t>,</w:t>
      </w:r>
      <w:r w:rsidRPr="00835D69">
        <w:rPr>
          <w:rFonts w:eastAsia="Times New Roman"/>
          <w:szCs w:val="24"/>
        </w:rPr>
        <w:t xml:space="preserve"> η υπονόμευση του </w:t>
      </w:r>
      <w:r>
        <w:rPr>
          <w:rFonts w:eastAsia="Times New Roman"/>
          <w:szCs w:val="24"/>
        </w:rPr>
        <w:t>κινήτρου</w:t>
      </w:r>
      <w:r w:rsidRPr="00835D69">
        <w:rPr>
          <w:rFonts w:eastAsia="Times New Roman"/>
          <w:szCs w:val="24"/>
        </w:rPr>
        <w:t xml:space="preserve"> με κατεύθυνση τη θεραπεία χιλιάδων ανθρώπων</w:t>
      </w:r>
      <w:r>
        <w:rPr>
          <w:rFonts w:eastAsia="Times New Roman"/>
          <w:szCs w:val="24"/>
        </w:rPr>
        <w:t>,</w:t>
      </w:r>
      <w:r w:rsidRPr="00835D69">
        <w:rPr>
          <w:rFonts w:eastAsia="Times New Roman"/>
          <w:szCs w:val="24"/>
        </w:rPr>
        <w:t xml:space="preserve"> δεύτερο</w:t>
      </w:r>
      <w:r w:rsidRPr="00835D69">
        <w:rPr>
          <w:rFonts w:eastAsia="Times New Roman"/>
          <w:szCs w:val="24"/>
        </w:rPr>
        <w:t>ν</w:t>
      </w:r>
      <w:r>
        <w:rPr>
          <w:rFonts w:eastAsia="Times New Roman"/>
          <w:szCs w:val="24"/>
        </w:rPr>
        <w:t>,</w:t>
      </w:r>
      <w:r w:rsidRPr="00835D69">
        <w:rPr>
          <w:rFonts w:eastAsia="Times New Roman"/>
          <w:szCs w:val="24"/>
        </w:rPr>
        <w:t xml:space="preserve"> η απόπειρα όχι μόνο επηρεασμ</w:t>
      </w:r>
      <w:r>
        <w:rPr>
          <w:rFonts w:eastAsia="Times New Roman"/>
          <w:szCs w:val="24"/>
        </w:rPr>
        <w:t xml:space="preserve">ού, αλλά χειραγώγησης και άλωσης των συνειδήσεων </w:t>
      </w:r>
      <w:r w:rsidRPr="00835D69">
        <w:rPr>
          <w:rFonts w:eastAsia="Times New Roman"/>
          <w:szCs w:val="24"/>
        </w:rPr>
        <w:t xml:space="preserve">και παράλληλα η </w:t>
      </w:r>
      <w:r>
        <w:rPr>
          <w:rFonts w:eastAsia="Times New Roman"/>
          <w:szCs w:val="24"/>
        </w:rPr>
        <w:t>κάμψη των αντιδράσεω</w:t>
      </w:r>
      <w:r w:rsidRPr="00835D69">
        <w:rPr>
          <w:rFonts w:eastAsia="Times New Roman"/>
          <w:szCs w:val="24"/>
        </w:rPr>
        <w:t xml:space="preserve">ν απέναντι σε ένα σύνθετο </w:t>
      </w:r>
      <w:proofErr w:type="spellStart"/>
      <w:r w:rsidRPr="00835D69">
        <w:rPr>
          <w:rFonts w:eastAsia="Times New Roman"/>
          <w:szCs w:val="24"/>
        </w:rPr>
        <w:t>πολυπαραγοντικό</w:t>
      </w:r>
      <w:proofErr w:type="spellEnd"/>
      <w:r w:rsidRPr="00835D69">
        <w:rPr>
          <w:rFonts w:eastAsia="Times New Roman"/>
          <w:szCs w:val="24"/>
        </w:rPr>
        <w:t xml:space="preserve"> πρό</w:t>
      </w:r>
      <w:r w:rsidRPr="00835D69">
        <w:rPr>
          <w:rFonts w:eastAsia="Times New Roman"/>
          <w:szCs w:val="24"/>
        </w:rPr>
        <w:lastRenderedPageBreak/>
        <w:t xml:space="preserve">βλημα προκειμένου να γίνει αποδεκτό ως κάποιο </w:t>
      </w:r>
      <w:r>
        <w:rPr>
          <w:rFonts w:eastAsia="Times New Roman"/>
          <w:szCs w:val="24"/>
        </w:rPr>
        <w:t xml:space="preserve">φυσικό φαινόμενο, </w:t>
      </w:r>
      <w:r w:rsidRPr="00835D69">
        <w:rPr>
          <w:rFonts w:eastAsia="Times New Roman"/>
          <w:szCs w:val="24"/>
        </w:rPr>
        <w:t>με το οποίο οι χρήστες και η κο</w:t>
      </w:r>
      <w:r w:rsidRPr="00835D69">
        <w:rPr>
          <w:rFonts w:eastAsia="Times New Roman"/>
          <w:szCs w:val="24"/>
        </w:rPr>
        <w:t>ινωνία θα πρέπει όχι μόνο να εξοικειωθούν</w:t>
      </w:r>
      <w:r>
        <w:rPr>
          <w:rFonts w:eastAsia="Times New Roman"/>
          <w:szCs w:val="24"/>
        </w:rPr>
        <w:t>,</w:t>
      </w:r>
      <w:r w:rsidRPr="00835D69">
        <w:rPr>
          <w:rFonts w:eastAsia="Times New Roman"/>
          <w:szCs w:val="24"/>
        </w:rPr>
        <w:t xml:space="preserve"> αλλά να μάθουν να ζουν</w:t>
      </w:r>
      <w:r>
        <w:rPr>
          <w:rFonts w:eastAsia="Times New Roman"/>
          <w:szCs w:val="24"/>
        </w:rPr>
        <w:t>.</w:t>
      </w:r>
      <w:r w:rsidRPr="00835D69">
        <w:rPr>
          <w:rFonts w:eastAsia="Times New Roman"/>
          <w:szCs w:val="24"/>
        </w:rPr>
        <w:t xml:space="preserve"> </w:t>
      </w:r>
    </w:p>
    <w:p w14:paraId="7098ECE7" w14:textId="77777777" w:rsidR="00971A45" w:rsidRDefault="00ED091D">
      <w:pPr>
        <w:spacing w:line="600" w:lineRule="auto"/>
        <w:ind w:firstLine="720"/>
        <w:jc w:val="both"/>
        <w:rPr>
          <w:rFonts w:eastAsia="Times New Roman"/>
          <w:szCs w:val="24"/>
        </w:rPr>
      </w:pPr>
      <w:r w:rsidRPr="00835D69">
        <w:rPr>
          <w:rFonts w:eastAsia="Times New Roman"/>
          <w:szCs w:val="24"/>
        </w:rPr>
        <w:t>Πίσω από αυτές τ</w:t>
      </w:r>
      <w:r>
        <w:rPr>
          <w:rFonts w:eastAsia="Times New Roman"/>
          <w:szCs w:val="24"/>
        </w:rPr>
        <w:t xml:space="preserve">ις επιστημονικοφανείς αναλύσεις, αλήθεια, </w:t>
      </w:r>
      <w:r w:rsidRPr="00835D69">
        <w:rPr>
          <w:rFonts w:eastAsia="Times New Roman"/>
          <w:szCs w:val="24"/>
        </w:rPr>
        <w:t xml:space="preserve">μήπως δεν ξέρουμε </w:t>
      </w:r>
      <w:r>
        <w:rPr>
          <w:rFonts w:eastAsia="Times New Roman"/>
          <w:szCs w:val="24"/>
        </w:rPr>
        <w:t>-</w:t>
      </w:r>
      <w:r w:rsidRPr="00835D69">
        <w:rPr>
          <w:rFonts w:eastAsia="Times New Roman"/>
          <w:szCs w:val="24"/>
        </w:rPr>
        <w:t>γιατρός είμαι</w:t>
      </w:r>
      <w:r>
        <w:rPr>
          <w:rFonts w:eastAsia="Times New Roman"/>
          <w:szCs w:val="24"/>
        </w:rPr>
        <w:t>,</w:t>
      </w:r>
      <w:r w:rsidRPr="00835D69">
        <w:rPr>
          <w:rFonts w:eastAsia="Times New Roman"/>
          <w:szCs w:val="24"/>
        </w:rPr>
        <w:t xml:space="preserve"> υπάρχουν και αρκετοί γιατροί</w:t>
      </w:r>
      <w:r>
        <w:rPr>
          <w:rFonts w:eastAsia="Times New Roman"/>
          <w:szCs w:val="24"/>
        </w:rPr>
        <w:t>-</w:t>
      </w:r>
      <w:r w:rsidRPr="00835D69">
        <w:rPr>
          <w:rFonts w:eastAsia="Times New Roman"/>
          <w:szCs w:val="24"/>
        </w:rPr>
        <w:t xml:space="preserve"> ότι υπάρχουν και μελέτες κατά παραγγελία </w:t>
      </w:r>
      <w:r>
        <w:rPr>
          <w:rFonts w:eastAsia="Times New Roman"/>
          <w:szCs w:val="24"/>
        </w:rPr>
        <w:t xml:space="preserve">ή δεν </w:t>
      </w:r>
      <w:r w:rsidRPr="00835D69">
        <w:rPr>
          <w:rFonts w:eastAsia="Times New Roman"/>
          <w:szCs w:val="24"/>
        </w:rPr>
        <w:t>τα ξέρετε αυτά</w:t>
      </w:r>
      <w:r>
        <w:rPr>
          <w:rFonts w:eastAsia="Times New Roman"/>
          <w:szCs w:val="24"/>
        </w:rPr>
        <w:t>;</w:t>
      </w:r>
      <w:r w:rsidRPr="00835D69">
        <w:rPr>
          <w:rFonts w:eastAsia="Times New Roman"/>
          <w:szCs w:val="24"/>
        </w:rPr>
        <w:t xml:space="preserve"> Τα </w:t>
      </w:r>
      <w:r w:rsidRPr="00835D69">
        <w:rPr>
          <w:rFonts w:eastAsia="Times New Roman"/>
          <w:szCs w:val="24"/>
        </w:rPr>
        <w:t>ξέρετε και πολύ καλά μάλιστα</w:t>
      </w:r>
      <w:r>
        <w:rPr>
          <w:rFonts w:eastAsia="Times New Roman"/>
          <w:szCs w:val="24"/>
        </w:rPr>
        <w:t>.</w:t>
      </w:r>
    </w:p>
    <w:p w14:paraId="7098ECE8" w14:textId="77777777" w:rsidR="00971A45" w:rsidRDefault="00ED091D">
      <w:pPr>
        <w:spacing w:line="600" w:lineRule="auto"/>
        <w:ind w:firstLine="720"/>
        <w:jc w:val="both"/>
        <w:rPr>
          <w:rFonts w:eastAsia="Times New Roman"/>
          <w:szCs w:val="24"/>
        </w:rPr>
      </w:pPr>
      <w:r w:rsidRPr="00835D69">
        <w:rPr>
          <w:rFonts w:eastAsia="Times New Roman"/>
          <w:szCs w:val="24"/>
        </w:rPr>
        <w:t>Έτσ</w:t>
      </w:r>
      <w:r>
        <w:rPr>
          <w:rFonts w:eastAsia="Times New Roman"/>
          <w:szCs w:val="24"/>
        </w:rPr>
        <w:t xml:space="preserve">ι, </w:t>
      </w:r>
      <w:r w:rsidRPr="00835D69">
        <w:rPr>
          <w:rFonts w:eastAsia="Times New Roman"/>
          <w:szCs w:val="24"/>
        </w:rPr>
        <w:t>λοιπόν</w:t>
      </w:r>
      <w:r>
        <w:rPr>
          <w:rFonts w:eastAsia="Times New Roman"/>
          <w:szCs w:val="24"/>
        </w:rPr>
        <w:t>,</w:t>
      </w:r>
      <w:r w:rsidRPr="00835D69">
        <w:rPr>
          <w:rFonts w:eastAsia="Times New Roman"/>
          <w:szCs w:val="24"/>
        </w:rPr>
        <w:t xml:space="preserve"> πίσω από αυτές τις αναλύσεις και τις μελ</w:t>
      </w:r>
      <w:r>
        <w:rPr>
          <w:rFonts w:eastAsia="Times New Roman"/>
          <w:szCs w:val="24"/>
        </w:rPr>
        <w:t xml:space="preserve">έτες η πραγματικότητα είναι πως, </w:t>
      </w:r>
      <w:r w:rsidRPr="00835D69">
        <w:rPr>
          <w:rFonts w:eastAsia="Times New Roman"/>
          <w:szCs w:val="24"/>
        </w:rPr>
        <w:t xml:space="preserve">παρά </w:t>
      </w:r>
      <w:r>
        <w:rPr>
          <w:rFonts w:eastAsia="Times New Roman"/>
          <w:szCs w:val="24"/>
        </w:rPr>
        <w:t>τ</w:t>
      </w:r>
      <w:r w:rsidRPr="00835D69">
        <w:rPr>
          <w:rFonts w:eastAsia="Times New Roman"/>
          <w:szCs w:val="24"/>
        </w:rPr>
        <w:t xml:space="preserve">α τεράστια προβλήματα </w:t>
      </w:r>
      <w:proofErr w:type="spellStart"/>
      <w:r w:rsidRPr="00835D69">
        <w:rPr>
          <w:rFonts w:eastAsia="Times New Roman"/>
          <w:szCs w:val="24"/>
        </w:rPr>
        <w:t>υποχρηματοδότησης</w:t>
      </w:r>
      <w:proofErr w:type="spellEnd"/>
      <w:r w:rsidRPr="00835D69">
        <w:rPr>
          <w:rFonts w:eastAsia="Times New Roman"/>
          <w:szCs w:val="24"/>
        </w:rPr>
        <w:t xml:space="preserve"> </w:t>
      </w:r>
      <w:r>
        <w:rPr>
          <w:rFonts w:eastAsia="Times New Roman"/>
          <w:szCs w:val="24"/>
        </w:rPr>
        <w:t xml:space="preserve">και </w:t>
      </w:r>
      <w:proofErr w:type="spellStart"/>
      <w:r>
        <w:rPr>
          <w:rFonts w:eastAsia="Times New Roman"/>
          <w:szCs w:val="24"/>
        </w:rPr>
        <w:t>υποστελέχωσης</w:t>
      </w:r>
      <w:proofErr w:type="spellEnd"/>
      <w:r>
        <w:rPr>
          <w:rFonts w:eastAsia="Times New Roman"/>
          <w:szCs w:val="24"/>
        </w:rPr>
        <w:t xml:space="preserve">, </w:t>
      </w:r>
      <w:r w:rsidRPr="00835D69">
        <w:rPr>
          <w:rFonts w:eastAsia="Times New Roman"/>
          <w:szCs w:val="24"/>
        </w:rPr>
        <w:t xml:space="preserve">τα θεραπευτικά προγράμματα έχουν να επιδείξουν αξιοζήλευτη αποτελεσματικότητα επιβεβαιώνοντας ότι </w:t>
      </w:r>
      <w:r>
        <w:rPr>
          <w:rFonts w:eastAsia="Times New Roman"/>
          <w:szCs w:val="24"/>
        </w:rPr>
        <w:t xml:space="preserve">η απεξάρτηση είναι εφικτή, </w:t>
      </w:r>
      <w:r w:rsidRPr="00835D69">
        <w:rPr>
          <w:rFonts w:eastAsia="Times New Roman"/>
          <w:szCs w:val="24"/>
        </w:rPr>
        <w:t>αν υπάρχουν οι απαιτούμενες σύγχρονες δημόσιες και δωρεάν δομές με την απαιτούμενη στελέχωση και χρηματοδότηση</w:t>
      </w:r>
      <w:r>
        <w:rPr>
          <w:rFonts w:eastAsia="Times New Roman"/>
          <w:szCs w:val="24"/>
        </w:rPr>
        <w:t>.</w:t>
      </w:r>
    </w:p>
    <w:p w14:paraId="7098ECE9" w14:textId="77777777" w:rsidR="00971A45" w:rsidRDefault="00ED091D">
      <w:pPr>
        <w:spacing w:line="600" w:lineRule="auto"/>
        <w:ind w:firstLine="720"/>
        <w:jc w:val="both"/>
        <w:rPr>
          <w:rFonts w:eastAsia="Times New Roman"/>
          <w:szCs w:val="24"/>
        </w:rPr>
      </w:pPr>
      <w:r>
        <w:rPr>
          <w:rFonts w:eastAsia="Times New Roman"/>
          <w:szCs w:val="24"/>
        </w:rPr>
        <w:t>Η</w:t>
      </w:r>
      <w:r w:rsidRPr="00835D69">
        <w:rPr>
          <w:rFonts w:eastAsia="Times New Roman"/>
          <w:szCs w:val="24"/>
        </w:rPr>
        <w:t xml:space="preserve"> επίκληση</w:t>
      </w:r>
      <w:r>
        <w:rPr>
          <w:rFonts w:eastAsia="Times New Roman"/>
          <w:szCs w:val="24"/>
        </w:rPr>
        <w:t xml:space="preserve"> δε –και </w:t>
      </w:r>
      <w:r w:rsidRPr="00835D69">
        <w:rPr>
          <w:rFonts w:eastAsia="Times New Roman"/>
          <w:szCs w:val="24"/>
        </w:rPr>
        <w:t xml:space="preserve">από την Κυβέρνηση και στη διάρκεια της συζήτησης </w:t>
      </w:r>
      <w:r>
        <w:rPr>
          <w:rFonts w:eastAsia="Times New Roman"/>
          <w:szCs w:val="24"/>
        </w:rPr>
        <w:t>σ</w:t>
      </w:r>
      <w:r w:rsidRPr="00835D69">
        <w:rPr>
          <w:rFonts w:eastAsia="Times New Roman"/>
          <w:szCs w:val="24"/>
        </w:rPr>
        <w:t xml:space="preserve">την </w:t>
      </w:r>
      <w:r>
        <w:rPr>
          <w:rFonts w:eastAsia="Times New Roman"/>
          <w:szCs w:val="24"/>
        </w:rPr>
        <w:t>ε</w:t>
      </w:r>
      <w:r>
        <w:rPr>
          <w:rFonts w:eastAsia="Times New Roman"/>
          <w:szCs w:val="24"/>
        </w:rPr>
        <w:t xml:space="preserve">πιτροπή- </w:t>
      </w:r>
      <w:r w:rsidRPr="00835D69">
        <w:rPr>
          <w:rFonts w:eastAsia="Times New Roman"/>
          <w:szCs w:val="24"/>
        </w:rPr>
        <w:t xml:space="preserve">της ευρωπαϊκής εμπειρίας δείχνει ακριβώς το αντίθετο και σας </w:t>
      </w:r>
      <w:r>
        <w:rPr>
          <w:rFonts w:eastAsia="Times New Roman"/>
          <w:szCs w:val="24"/>
        </w:rPr>
        <w:t>τα είπαμε</w:t>
      </w:r>
      <w:r w:rsidRPr="00835D69">
        <w:rPr>
          <w:rFonts w:eastAsia="Times New Roman"/>
          <w:szCs w:val="24"/>
        </w:rPr>
        <w:t xml:space="preserve"> και στην </w:t>
      </w:r>
      <w:r>
        <w:rPr>
          <w:rFonts w:eastAsia="Times New Roman"/>
          <w:szCs w:val="24"/>
        </w:rPr>
        <w:t>ε</w:t>
      </w:r>
      <w:r>
        <w:rPr>
          <w:rFonts w:eastAsia="Times New Roman"/>
          <w:szCs w:val="24"/>
        </w:rPr>
        <w:t xml:space="preserve">πιτροπή. Είναι </w:t>
      </w:r>
      <w:r w:rsidRPr="00835D69">
        <w:rPr>
          <w:rFonts w:eastAsia="Times New Roman"/>
          <w:szCs w:val="24"/>
        </w:rPr>
        <w:t xml:space="preserve">τα παραδείγματα της Ολλανδίας και της Ελβετίας που από εκεί </w:t>
      </w:r>
      <w:r w:rsidRPr="00835D69">
        <w:rPr>
          <w:rFonts w:eastAsia="Times New Roman"/>
          <w:szCs w:val="24"/>
        </w:rPr>
        <w:lastRenderedPageBreak/>
        <w:t>και μόνο</w:t>
      </w:r>
      <w:r>
        <w:rPr>
          <w:rFonts w:eastAsia="Times New Roman"/>
          <w:szCs w:val="24"/>
        </w:rPr>
        <w:t>,</w:t>
      </w:r>
      <w:r w:rsidRPr="00835D69">
        <w:rPr>
          <w:rFonts w:eastAsia="Times New Roman"/>
          <w:szCs w:val="24"/>
        </w:rPr>
        <w:t xml:space="preserve"> από τα ίδια τα στοιχεία </w:t>
      </w:r>
      <w:r>
        <w:rPr>
          <w:rFonts w:eastAsia="Times New Roman"/>
          <w:szCs w:val="24"/>
        </w:rPr>
        <w:t>δ</w:t>
      </w:r>
      <w:r w:rsidRPr="00835D69">
        <w:rPr>
          <w:rFonts w:eastAsia="Times New Roman"/>
          <w:szCs w:val="24"/>
        </w:rPr>
        <w:t>η</w:t>
      </w:r>
      <w:r w:rsidRPr="00835D69">
        <w:rPr>
          <w:rFonts w:eastAsia="Times New Roman"/>
          <w:szCs w:val="24"/>
        </w:rPr>
        <w:t xml:space="preserve">λαδή </w:t>
      </w:r>
      <w:r>
        <w:rPr>
          <w:rFonts w:eastAsia="Times New Roman"/>
          <w:szCs w:val="24"/>
        </w:rPr>
        <w:t>της</w:t>
      </w:r>
      <w:r w:rsidRPr="00835D69">
        <w:rPr>
          <w:rFonts w:eastAsia="Times New Roman"/>
          <w:szCs w:val="24"/>
        </w:rPr>
        <w:t xml:space="preserve"> ολλανδικής κυβέρνησης</w:t>
      </w:r>
      <w:r>
        <w:rPr>
          <w:rFonts w:eastAsia="Times New Roman"/>
          <w:szCs w:val="24"/>
        </w:rPr>
        <w:t>,</w:t>
      </w:r>
      <w:r w:rsidRPr="00835D69">
        <w:rPr>
          <w:rFonts w:eastAsia="Times New Roman"/>
          <w:szCs w:val="24"/>
        </w:rPr>
        <w:t xml:space="preserve"> δεν προκύπτει από πουθενά η αποτελεσματικότητα αυτού του μέτρου ως προς τη μείωση της χρήση </w:t>
      </w:r>
      <w:r>
        <w:rPr>
          <w:rFonts w:eastAsia="Times New Roman"/>
          <w:szCs w:val="24"/>
        </w:rPr>
        <w:t xml:space="preserve">ή </w:t>
      </w:r>
      <w:r w:rsidRPr="00835D69">
        <w:rPr>
          <w:rFonts w:eastAsia="Times New Roman"/>
          <w:szCs w:val="24"/>
        </w:rPr>
        <w:t xml:space="preserve">ως προς τη μείωση του θανάτου </w:t>
      </w:r>
      <w:r>
        <w:rPr>
          <w:rFonts w:eastAsia="Times New Roman"/>
          <w:szCs w:val="24"/>
        </w:rPr>
        <w:t xml:space="preserve">από ηρωίνη. </w:t>
      </w:r>
      <w:r w:rsidRPr="00835D69">
        <w:rPr>
          <w:rFonts w:eastAsia="Times New Roman"/>
          <w:szCs w:val="24"/>
        </w:rPr>
        <w:t>Αντίθετα</w:t>
      </w:r>
      <w:r>
        <w:rPr>
          <w:rFonts w:eastAsia="Times New Roman"/>
          <w:szCs w:val="24"/>
        </w:rPr>
        <w:t>,</w:t>
      </w:r>
      <w:r w:rsidRPr="00835D69">
        <w:rPr>
          <w:rFonts w:eastAsia="Times New Roman"/>
          <w:szCs w:val="24"/>
        </w:rPr>
        <w:t xml:space="preserve"> έχουμε τη σταθερή αύξηση της χρήσης ηρωίνης </w:t>
      </w:r>
      <w:r>
        <w:rPr>
          <w:rFonts w:eastAsia="Times New Roman"/>
          <w:szCs w:val="24"/>
        </w:rPr>
        <w:t>και συγχρόνως τ</w:t>
      </w:r>
      <w:r w:rsidRPr="00835D69">
        <w:rPr>
          <w:rFonts w:eastAsia="Times New Roman"/>
          <w:szCs w:val="24"/>
        </w:rPr>
        <w:t>α στοιχεία δείχνουν</w:t>
      </w:r>
      <w:r w:rsidRPr="00835D69">
        <w:rPr>
          <w:rFonts w:eastAsia="Times New Roman"/>
          <w:szCs w:val="24"/>
        </w:rPr>
        <w:t xml:space="preserve"> ότι λόγω αυτών των δομών στην Ολλανδία δεν υπάρχει τάση ένταξης χρηστών σε πρόγραμμα θεραπείας</w:t>
      </w:r>
      <w:r>
        <w:rPr>
          <w:rFonts w:eastAsia="Times New Roman"/>
          <w:szCs w:val="24"/>
        </w:rPr>
        <w:t>.</w:t>
      </w:r>
    </w:p>
    <w:p w14:paraId="7098ECEA" w14:textId="77777777" w:rsidR="00971A45" w:rsidRDefault="00ED091D">
      <w:pPr>
        <w:tabs>
          <w:tab w:val="left" w:pos="2940"/>
        </w:tabs>
        <w:spacing w:line="600" w:lineRule="auto"/>
        <w:jc w:val="both"/>
        <w:rPr>
          <w:rFonts w:eastAsia="Times New Roman" w:cs="Times New Roman"/>
          <w:szCs w:val="24"/>
        </w:rPr>
      </w:pPr>
      <w:r>
        <w:rPr>
          <w:rFonts w:eastAsia="Times New Roman" w:cs="Times New Roman"/>
          <w:szCs w:val="24"/>
        </w:rPr>
        <w:t>Α</w:t>
      </w:r>
      <w:r w:rsidRPr="001B4061">
        <w:rPr>
          <w:rFonts w:eastAsia="Times New Roman" w:cs="Times New Roman"/>
          <w:szCs w:val="24"/>
        </w:rPr>
        <w:t>ντίστοιχα</w:t>
      </w:r>
      <w:r>
        <w:rPr>
          <w:rFonts w:eastAsia="Times New Roman" w:cs="Times New Roman"/>
          <w:szCs w:val="24"/>
        </w:rPr>
        <w:t>, στην Ελβετία, ό</w:t>
      </w:r>
      <w:r w:rsidRPr="001B4061">
        <w:rPr>
          <w:rFonts w:eastAsia="Times New Roman" w:cs="Times New Roman"/>
          <w:szCs w:val="24"/>
        </w:rPr>
        <w:t>πως είπα και πριν</w:t>
      </w:r>
      <w:r>
        <w:rPr>
          <w:rFonts w:eastAsia="Times New Roman" w:cs="Times New Roman"/>
          <w:szCs w:val="24"/>
        </w:rPr>
        <w:t>,</w:t>
      </w:r>
      <w:r w:rsidRPr="001B4061">
        <w:rPr>
          <w:rFonts w:eastAsia="Times New Roman" w:cs="Times New Roman"/>
          <w:szCs w:val="24"/>
        </w:rPr>
        <w:t xml:space="preserve"> οι αρχές αναγκάστηκαν να κλείσουν ένα</w:t>
      </w:r>
      <w:r>
        <w:rPr>
          <w:rFonts w:eastAsia="Times New Roman" w:cs="Times New Roman"/>
          <w:szCs w:val="24"/>
        </w:rPr>
        <w:t>ν</w:t>
      </w:r>
      <w:r w:rsidRPr="001B4061">
        <w:rPr>
          <w:rFonts w:eastAsia="Times New Roman" w:cs="Times New Roman"/>
          <w:szCs w:val="24"/>
        </w:rPr>
        <w:t xml:space="preserve"> τέτοιο </w:t>
      </w:r>
      <w:r>
        <w:rPr>
          <w:rFonts w:eastAsia="Times New Roman" w:cs="Times New Roman"/>
          <w:szCs w:val="24"/>
        </w:rPr>
        <w:t xml:space="preserve">χώρο </w:t>
      </w:r>
      <w:r w:rsidRPr="001B4061">
        <w:rPr>
          <w:rFonts w:eastAsia="Times New Roman" w:cs="Times New Roman"/>
          <w:szCs w:val="24"/>
        </w:rPr>
        <w:t xml:space="preserve">στο πάρκο της </w:t>
      </w:r>
      <w:r>
        <w:rPr>
          <w:rFonts w:eastAsia="Times New Roman" w:cs="Times New Roman"/>
          <w:szCs w:val="24"/>
        </w:rPr>
        <w:t>Ζυρίχης, το οποίο</w:t>
      </w:r>
      <w:r w:rsidRPr="001B4061">
        <w:rPr>
          <w:rFonts w:eastAsia="Times New Roman" w:cs="Times New Roman"/>
          <w:szCs w:val="24"/>
        </w:rPr>
        <w:t xml:space="preserve"> </w:t>
      </w:r>
      <w:r>
        <w:rPr>
          <w:rFonts w:eastAsia="Times New Roman" w:cs="Times New Roman"/>
          <w:szCs w:val="24"/>
        </w:rPr>
        <w:t>μ</w:t>
      </w:r>
      <w:r w:rsidRPr="001B4061">
        <w:rPr>
          <w:rFonts w:eastAsia="Times New Roman" w:cs="Times New Roman"/>
          <w:szCs w:val="24"/>
        </w:rPr>
        <w:t xml:space="preserve">έσα σε λίγα χρόνια </w:t>
      </w:r>
      <w:r>
        <w:rPr>
          <w:rFonts w:eastAsia="Times New Roman" w:cs="Times New Roman"/>
          <w:szCs w:val="24"/>
        </w:rPr>
        <w:t xml:space="preserve">είχε </w:t>
      </w:r>
      <w:r w:rsidRPr="001B4061">
        <w:rPr>
          <w:rFonts w:eastAsia="Times New Roman" w:cs="Times New Roman"/>
          <w:szCs w:val="24"/>
        </w:rPr>
        <w:t>μετατ</w:t>
      </w:r>
      <w:r w:rsidRPr="001B4061">
        <w:rPr>
          <w:rFonts w:eastAsia="Times New Roman" w:cs="Times New Roman"/>
          <w:szCs w:val="24"/>
        </w:rPr>
        <w:t>ρ</w:t>
      </w:r>
      <w:r>
        <w:rPr>
          <w:rFonts w:eastAsia="Times New Roman" w:cs="Times New Roman"/>
          <w:szCs w:val="24"/>
        </w:rPr>
        <w:t>απεί</w:t>
      </w:r>
      <w:r w:rsidRPr="001B4061">
        <w:rPr>
          <w:rFonts w:eastAsia="Times New Roman" w:cs="Times New Roman"/>
          <w:szCs w:val="24"/>
        </w:rPr>
        <w:t xml:space="preserve"> </w:t>
      </w:r>
      <w:r>
        <w:rPr>
          <w:rFonts w:eastAsia="Times New Roman" w:cs="Times New Roman"/>
          <w:szCs w:val="24"/>
        </w:rPr>
        <w:t>σε κόλαση</w:t>
      </w:r>
      <w:r w:rsidRPr="001B4061">
        <w:rPr>
          <w:rFonts w:eastAsia="Times New Roman" w:cs="Times New Roman"/>
          <w:szCs w:val="24"/>
        </w:rPr>
        <w:t xml:space="preserve"> ζωντανών νεκρών</w:t>
      </w:r>
      <w:r>
        <w:rPr>
          <w:rFonts w:eastAsia="Times New Roman" w:cs="Times New Roman"/>
          <w:szCs w:val="24"/>
        </w:rPr>
        <w:t>.</w:t>
      </w:r>
    </w:p>
    <w:p w14:paraId="7098ECEB"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Θ</w:t>
      </w:r>
      <w:r w:rsidRPr="001B4061">
        <w:rPr>
          <w:rFonts w:eastAsia="Times New Roman" w:cs="Times New Roman"/>
          <w:szCs w:val="24"/>
        </w:rPr>
        <w:t>εωρούμε</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λ</w:t>
      </w:r>
      <w:r w:rsidRPr="001B4061">
        <w:rPr>
          <w:rFonts w:eastAsia="Times New Roman" w:cs="Times New Roman"/>
          <w:szCs w:val="24"/>
        </w:rPr>
        <w:t>οιπόν</w:t>
      </w:r>
      <w:r>
        <w:rPr>
          <w:rFonts w:eastAsia="Times New Roman" w:cs="Times New Roman"/>
          <w:szCs w:val="24"/>
        </w:rPr>
        <w:t>,</w:t>
      </w:r>
      <w:r w:rsidRPr="001B4061">
        <w:rPr>
          <w:rFonts w:eastAsia="Times New Roman" w:cs="Times New Roman"/>
          <w:szCs w:val="24"/>
        </w:rPr>
        <w:t xml:space="preserve"> πώς γίνεται ένα νέο επικίνδυνο βήμα με βάση την κυρίαρχη πολιτική της λεγόμενης διαχείρισης μείωσης της βλάβης</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Έ</w:t>
      </w:r>
      <w:r w:rsidRPr="001B4061">
        <w:rPr>
          <w:rFonts w:eastAsia="Times New Roman" w:cs="Times New Roman"/>
          <w:szCs w:val="24"/>
        </w:rPr>
        <w:t>τσι</w:t>
      </w:r>
      <w:r>
        <w:rPr>
          <w:rFonts w:eastAsia="Times New Roman" w:cs="Times New Roman"/>
          <w:szCs w:val="24"/>
        </w:rPr>
        <w:t>,</w:t>
      </w:r>
      <w:r w:rsidRPr="001B4061">
        <w:rPr>
          <w:rFonts w:eastAsia="Times New Roman" w:cs="Times New Roman"/>
          <w:szCs w:val="24"/>
        </w:rPr>
        <w:t xml:space="preserve"> εδώ και </w:t>
      </w:r>
      <w:r>
        <w:rPr>
          <w:rFonts w:eastAsia="Times New Roman" w:cs="Times New Roman"/>
          <w:szCs w:val="24"/>
        </w:rPr>
        <w:t>είκοσι</w:t>
      </w:r>
      <w:r w:rsidRPr="001B4061">
        <w:rPr>
          <w:rFonts w:eastAsia="Times New Roman" w:cs="Times New Roman"/>
          <w:szCs w:val="24"/>
        </w:rPr>
        <w:t xml:space="preserve"> χρόνια </w:t>
      </w:r>
      <w:r>
        <w:rPr>
          <w:rFonts w:eastAsia="Times New Roman" w:cs="Times New Roman"/>
          <w:szCs w:val="24"/>
        </w:rPr>
        <w:t xml:space="preserve">οι κυβερνήσεις ΠΑΣΟΚ, </w:t>
      </w:r>
      <w:r w:rsidRPr="001B4061">
        <w:rPr>
          <w:rFonts w:eastAsia="Times New Roman" w:cs="Times New Roman"/>
          <w:szCs w:val="24"/>
        </w:rPr>
        <w:t xml:space="preserve">Νέας Δημοκρατίας και τώρα ΣΥΡΙΖΑ </w:t>
      </w:r>
      <w:r>
        <w:rPr>
          <w:rFonts w:eastAsia="Times New Roman" w:cs="Times New Roman"/>
          <w:szCs w:val="24"/>
        </w:rPr>
        <w:t xml:space="preserve">μειώνουν </w:t>
      </w:r>
      <w:r w:rsidRPr="001B4061">
        <w:rPr>
          <w:rFonts w:eastAsia="Times New Roman" w:cs="Times New Roman"/>
          <w:szCs w:val="24"/>
        </w:rPr>
        <w:t xml:space="preserve">υποτίθεται </w:t>
      </w:r>
      <w:r>
        <w:rPr>
          <w:rFonts w:eastAsia="Times New Roman" w:cs="Times New Roman"/>
          <w:szCs w:val="24"/>
        </w:rPr>
        <w:t>τη</w:t>
      </w:r>
      <w:r w:rsidRPr="001B4061">
        <w:rPr>
          <w:rFonts w:eastAsia="Times New Roman" w:cs="Times New Roman"/>
          <w:szCs w:val="24"/>
        </w:rPr>
        <w:t xml:space="preserve"> βλάβη</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 xml:space="preserve">κολουθώντας αυτές </w:t>
      </w:r>
      <w:r>
        <w:rPr>
          <w:rFonts w:eastAsia="Times New Roman" w:cs="Times New Roman"/>
          <w:szCs w:val="24"/>
        </w:rPr>
        <w:t xml:space="preserve">τις κατευθύνσεις της </w:t>
      </w:r>
      <w:r w:rsidRPr="001B4061">
        <w:rPr>
          <w:rFonts w:eastAsia="Times New Roman" w:cs="Times New Roman"/>
          <w:szCs w:val="24"/>
        </w:rPr>
        <w:t>Ευρωπαϊκής Ένωσης</w:t>
      </w:r>
      <w:r>
        <w:rPr>
          <w:rFonts w:eastAsia="Times New Roman" w:cs="Times New Roman"/>
          <w:szCs w:val="24"/>
        </w:rPr>
        <w:t>.</w:t>
      </w:r>
      <w:r w:rsidRPr="001B4061">
        <w:rPr>
          <w:rFonts w:eastAsia="Times New Roman" w:cs="Times New Roman"/>
          <w:szCs w:val="24"/>
        </w:rPr>
        <w:t xml:space="preserve"> </w:t>
      </w:r>
    </w:p>
    <w:p w14:paraId="7098ECEC"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Όμως αντί να απολογούνται </w:t>
      </w:r>
      <w:r w:rsidRPr="001B4061">
        <w:rPr>
          <w:rFonts w:eastAsia="Times New Roman" w:cs="Times New Roman"/>
          <w:szCs w:val="24"/>
        </w:rPr>
        <w:t xml:space="preserve">για την αύξηση του προβλήματος </w:t>
      </w:r>
      <w:r>
        <w:rPr>
          <w:rFonts w:eastAsia="Times New Roman" w:cs="Times New Roman"/>
          <w:szCs w:val="24"/>
        </w:rPr>
        <w:t xml:space="preserve">των ναρκωτικών, που είναι απόρροια αυτής της πολιτικής, </w:t>
      </w:r>
      <w:r w:rsidRPr="001B4061">
        <w:rPr>
          <w:rFonts w:eastAsia="Times New Roman" w:cs="Times New Roman"/>
          <w:szCs w:val="24"/>
        </w:rPr>
        <w:t xml:space="preserve">παρουσιάζονται </w:t>
      </w:r>
      <w:r>
        <w:rPr>
          <w:rFonts w:eastAsia="Times New Roman" w:cs="Times New Roman"/>
          <w:szCs w:val="24"/>
        </w:rPr>
        <w:t xml:space="preserve">και ως </w:t>
      </w:r>
      <w:r w:rsidRPr="001B4061">
        <w:rPr>
          <w:rFonts w:eastAsia="Times New Roman" w:cs="Times New Roman"/>
          <w:szCs w:val="24"/>
        </w:rPr>
        <w:t>ευαίσθητοι</w:t>
      </w:r>
      <w:r>
        <w:rPr>
          <w:rFonts w:eastAsia="Times New Roman" w:cs="Times New Roman"/>
          <w:szCs w:val="24"/>
        </w:rPr>
        <w:t>,</w:t>
      </w:r>
      <w:r w:rsidRPr="001B4061">
        <w:rPr>
          <w:rFonts w:eastAsia="Times New Roman" w:cs="Times New Roman"/>
          <w:szCs w:val="24"/>
        </w:rPr>
        <w:t xml:space="preserve"> καταδικάζοντας </w:t>
      </w:r>
      <w:r>
        <w:rPr>
          <w:rFonts w:eastAsia="Times New Roman" w:cs="Times New Roman"/>
          <w:szCs w:val="24"/>
        </w:rPr>
        <w:t xml:space="preserve">τους </w:t>
      </w:r>
      <w:proofErr w:type="spellStart"/>
      <w:r>
        <w:rPr>
          <w:rFonts w:eastAsia="Times New Roman" w:cs="Times New Roman"/>
          <w:szCs w:val="24"/>
        </w:rPr>
        <w:t>ουσιο</w:t>
      </w:r>
      <w:r w:rsidRPr="001B4061">
        <w:rPr>
          <w:rFonts w:eastAsia="Times New Roman" w:cs="Times New Roman"/>
          <w:szCs w:val="24"/>
        </w:rPr>
        <w:t>εξαρτώμενους</w:t>
      </w:r>
      <w:proofErr w:type="spellEnd"/>
      <w:r w:rsidRPr="001B4061">
        <w:rPr>
          <w:rFonts w:eastAsia="Times New Roman" w:cs="Times New Roman"/>
          <w:szCs w:val="24"/>
        </w:rPr>
        <w:t xml:space="preserve"> να μένουν δέσμ</w:t>
      </w:r>
      <w:r>
        <w:rPr>
          <w:rFonts w:eastAsia="Times New Roman" w:cs="Times New Roman"/>
          <w:szCs w:val="24"/>
        </w:rPr>
        <w:t>ιοι</w:t>
      </w:r>
      <w:r w:rsidRPr="001B4061">
        <w:rPr>
          <w:rFonts w:eastAsia="Times New Roman" w:cs="Times New Roman"/>
          <w:szCs w:val="24"/>
        </w:rPr>
        <w:t xml:space="preserve"> των ναρκωτικών</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Με αυτόν τον τρόπο υ</w:t>
      </w:r>
      <w:r w:rsidRPr="001B4061">
        <w:rPr>
          <w:rFonts w:eastAsia="Times New Roman" w:cs="Times New Roman"/>
          <w:szCs w:val="24"/>
        </w:rPr>
        <w:t>πονομ</w:t>
      </w:r>
      <w:r>
        <w:rPr>
          <w:rFonts w:eastAsia="Times New Roman" w:cs="Times New Roman"/>
          <w:szCs w:val="24"/>
        </w:rPr>
        <w:t xml:space="preserve">εύουν τον αγώνα της απεξάρτησης, </w:t>
      </w:r>
      <w:r w:rsidRPr="001B4061">
        <w:rPr>
          <w:rFonts w:eastAsia="Times New Roman" w:cs="Times New Roman"/>
          <w:szCs w:val="24"/>
        </w:rPr>
        <w:t>νομιμοποιούν ουσιαστικά το εμπόριο και τη διακίνηση των ναρκωτικών</w:t>
      </w:r>
      <w:r>
        <w:rPr>
          <w:rFonts w:eastAsia="Times New Roman" w:cs="Times New Roman"/>
          <w:szCs w:val="24"/>
        </w:rPr>
        <w:t xml:space="preserve">, εθίζουν τον </w:t>
      </w:r>
      <w:r w:rsidRPr="001B4061">
        <w:rPr>
          <w:rFonts w:eastAsia="Times New Roman" w:cs="Times New Roman"/>
          <w:szCs w:val="24"/>
        </w:rPr>
        <w:t xml:space="preserve">λαό μας </w:t>
      </w:r>
      <w:r>
        <w:rPr>
          <w:rFonts w:eastAsia="Times New Roman" w:cs="Times New Roman"/>
          <w:szCs w:val="24"/>
        </w:rPr>
        <w:t>σε</w:t>
      </w:r>
      <w:r w:rsidRPr="001B4061">
        <w:rPr>
          <w:rFonts w:eastAsia="Times New Roman" w:cs="Times New Roman"/>
          <w:szCs w:val="24"/>
        </w:rPr>
        <w:t xml:space="preserve"> λογικές να κρύψουμε το </w:t>
      </w:r>
      <w:r>
        <w:rPr>
          <w:rFonts w:eastAsia="Times New Roman" w:cs="Times New Roman"/>
          <w:szCs w:val="24"/>
        </w:rPr>
        <w:t xml:space="preserve">πρόβλημα </w:t>
      </w:r>
      <w:r w:rsidRPr="001B4061">
        <w:rPr>
          <w:rFonts w:eastAsia="Times New Roman" w:cs="Times New Roman"/>
          <w:szCs w:val="24"/>
        </w:rPr>
        <w:t>για να μην χαλάει την τουρισ</w:t>
      </w:r>
      <w:r w:rsidRPr="001B4061">
        <w:rPr>
          <w:rFonts w:eastAsia="Times New Roman" w:cs="Times New Roman"/>
          <w:szCs w:val="24"/>
        </w:rPr>
        <w:t>τική βιτρίνα της πόλης των Αθηνών και ενδεχομένως και αλλού</w:t>
      </w:r>
      <w:r>
        <w:rPr>
          <w:rFonts w:eastAsia="Times New Roman" w:cs="Times New Roman"/>
          <w:szCs w:val="24"/>
        </w:rPr>
        <w:t>.</w:t>
      </w:r>
      <w:r w:rsidRPr="001B4061">
        <w:rPr>
          <w:rFonts w:eastAsia="Times New Roman" w:cs="Times New Roman"/>
          <w:szCs w:val="24"/>
        </w:rPr>
        <w:t xml:space="preserve"> </w:t>
      </w:r>
    </w:p>
    <w:p w14:paraId="7098ECED"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Μ</w:t>
      </w:r>
      <w:r w:rsidRPr="001B4061">
        <w:rPr>
          <w:rFonts w:eastAsia="Times New Roman" w:cs="Times New Roman"/>
          <w:szCs w:val="24"/>
        </w:rPr>
        <w:t xml:space="preserve">ε το νομοσχέδιο δίνετε συνέχεια στο </w:t>
      </w:r>
      <w:r>
        <w:rPr>
          <w:rFonts w:eastAsia="Times New Roman" w:cs="Times New Roman"/>
          <w:szCs w:val="24"/>
        </w:rPr>
        <w:t>νόμο της συγκυβέρνησης ΠΑΣΟΚ-Νέας</w:t>
      </w:r>
      <w:r w:rsidRPr="001B4061">
        <w:rPr>
          <w:rFonts w:eastAsia="Times New Roman" w:cs="Times New Roman"/>
          <w:szCs w:val="24"/>
        </w:rPr>
        <w:t xml:space="preserve"> Δημοκρατίας</w:t>
      </w:r>
      <w:r>
        <w:rPr>
          <w:rFonts w:eastAsia="Times New Roman" w:cs="Times New Roman"/>
          <w:szCs w:val="24"/>
        </w:rPr>
        <w:t>,</w:t>
      </w:r>
      <w:r w:rsidRPr="001B4061">
        <w:rPr>
          <w:rFonts w:eastAsia="Times New Roman" w:cs="Times New Roman"/>
          <w:szCs w:val="24"/>
        </w:rPr>
        <w:t xml:space="preserve"> παραχωρώντας τη νομοθετική εξουσιοδότηση σε ιδιώτες για τη χορήγηση άδειας ίδρυσης</w:t>
      </w:r>
      <w:r>
        <w:rPr>
          <w:rFonts w:eastAsia="Times New Roman" w:cs="Times New Roman"/>
          <w:szCs w:val="24"/>
        </w:rPr>
        <w:t>,</w:t>
      </w:r>
      <w:r w:rsidRPr="001B4061">
        <w:rPr>
          <w:rFonts w:eastAsia="Times New Roman" w:cs="Times New Roman"/>
          <w:szCs w:val="24"/>
        </w:rPr>
        <w:t xml:space="preserve"> όπως αναφέρεται</w:t>
      </w:r>
      <w:r>
        <w:rPr>
          <w:rFonts w:eastAsia="Times New Roman" w:cs="Times New Roman"/>
          <w:szCs w:val="24"/>
        </w:rPr>
        <w:t>,</w:t>
      </w:r>
      <w:r w:rsidRPr="001B4061">
        <w:rPr>
          <w:rFonts w:eastAsia="Times New Roman" w:cs="Times New Roman"/>
          <w:szCs w:val="24"/>
        </w:rPr>
        <w:t xml:space="preserve"> και λειτο</w:t>
      </w:r>
      <w:r w:rsidRPr="001B4061">
        <w:rPr>
          <w:rFonts w:eastAsia="Times New Roman" w:cs="Times New Roman"/>
          <w:szCs w:val="24"/>
        </w:rPr>
        <w:t>υργίας συμβουλευτικών σταθμών</w:t>
      </w:r>
      <w:r>
        <w:rPr>
          <w:rFonts w:eastAsia="Times New Roman" w:cs="Times New Roman"/>
          <w:szCs w:val="24"/>
        </w:rPr>
        <w:t>,</w:t>
      </w:r>
      <w:r w:rsidRPr="001B4061">
        <w:rPr>
          <w:rFonts w:eastAsia="Times New Roman" w:cs="Times New Roman"/>
          <w:szCs w:val="24"/>
        </w:rPr>
        <w:t xml:space="preserve"> κέντρ</w:t>
      </w:r>
      <w:r>
        <w:rPr>
          <w:rFonts w:eastAsia="Times New Roman" w:cs="Times New Roman"/>
          <w:szCs w:val="24"/>
        </w:rPr>
        <w:t>ων-</w:t>
      </w:r>
      <w:r w:rsidRPr="001B4061">
        <w:rPr>
          <w:rFonts w:eastAsia="Times New Roman" w:cs="Times New Roman"/>
          <w:szCs w:val="24"/>
        </w:rPr>
        <w:t>θεραπευτη</w:t>
      </w:r>
      <w:r>
        <w:rPr>
          <w:rFonts w:eastAsia="Times New Roman" w:cs="Times New Roman"/>
          <w:szCs w:val="24"/>
        </w:rPr>
        <w:t>ρίω</w:t>
      </w:r>
      <w:r w:rsidRPr="001B4061">
        <w:rPr>
          <w:rFonts w:eastAsia="Times New Roman" w:cs="Times New Roman"/>
          <w:szCs w:val="24"/>
        </w:rPr>
        <w:t xml:space="preserve">ν σωματικής και </w:t>
      </w:r>
      <w:r>
        <w:rPr>
          <w:rFonts w:eastAsia="Times New Roman" w:cs="Times New Roman"/>
          <w:szCs w:val="24"/>
        </w:rPr>
        <w:t>ψ</w:t>
      </w:r>
      <w:r w:rsidRPr="001B4061">
        <w:rPr>
          <w:rFonts w:eastAsia="Times New Roman" w:cs="Times New Roman"/>
          <w:szCs w:val="24"/>
        </w:rPr>
        <w:t xml:space="preserve">υχικής απεξάρτησης και </w:t>
      </w:r>
      <w:r>
        <w:rPr>
          <w:rFonts w:eastAsia="Times New Roman" w:cs="Times New Roman"/>
          <w:szCs w:val="24"/>
        </w:rPr>
        <w:t>κ</w:t>
      </w:r>
      <w:r w:rsidRPr="001B4061">
        <w:rPr>
          <w:rFonts w:eastAsia="Times New Roman" w:cs="Times New Roman"/>
          <w:szCs w:val="24"/>
        </w:rPr>
        <w:t>οινωνικής επανένταξης ή άλλων σχετικών μονάδων μη κερδοσκοπικού χαρακτήρα</w:t>
      </w:r>
      <w:r>
        <w:rPr>
          <w:rFonts w:eastAsia="Times New Roman" w:cs="Times New Roman"/>
          <w:szCs w:val="24"/>
        </w:rPr>
        <w:t>.</w:t>
      </w:r>
    </w:p>
    <w:p w14:paraId="7098ECEE"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Όσο για το ΚΕΘΕΑ και τον ΟΚΑΝΑ</w:t>
      </w:r>
      <w:r>
        <w:rPr>
          <w:rFonts w:eastAsia="Times New Roman" w:cs="Times New Roman"/>
          <w:szCs w:val="24"/>
        </w:rPr>
        <w:t>,</w:t>
      </w:r>
      <w:r w:rsidRPr="001B4061">
        <w:rPr>
          <w:rFonts w:eastAsia="Times New Roman" w:cs="Times New Roman"/>
          <w:szCs w:val="24"/>
        </w:rPr>
        <w:t xml:space="preserve"> που αντιμετωπίζουν τεράστια προβλήματα </w:t>
      </w:r>
      <w:proofErr w:type="spellStart"/>
      <w:r w:rsidRPr="001B4061">
        <w:rPr>
          <w:rFonts w:eastAsia="Times New Roman" w:cs="Times New Roman"/>
          <w:szCs w:val="24"/>
        </w:rPr>
        <w:t>υποχρηματοδότησης</w:t>
      </w:r>
      <w:proofErr w:type="spellEnd"/>
      <w:r w:rsidRPr="001B4061">
        <w:rPr>
          <w:rFonts w:eastAsia="Times New Roman" w:cs="Times New Roman"/>
          <w:szCs w:val="24"/>
        </w:rPr>
        <w:t xml:space="preserve"> και </w:t>
      </w:r>
      <w:proofErr w:type="spellStart"/>
      <w:r w:rsidRPr="001B4061">
        <w:rPr>
          <w:rFonts w:eastAsia="Times New Roman" w:cs="Times New Roman"/>
          <w:szCs w:val="24"/>
        </w:rPr>
        <w:t>υποστελέχωσης</w:t>
      </w:r>
      <w:proofErr w:type="spellEnd"/>
      <w:r>
        <w:rPr>
          <w:rFonts w:eastAsia="Times New Roman" w:cs="Times New Roman"/>
          <w:szCs w:val="24"/>
        </w:rPr>
        <w:t>,</w:t>
      </w:r>
      <w:r w:rsidRPr="001B4061">
        <w:rPr>
          <w:rFonts w:eastAsia="Times New Roman" w:cs="Times New Roman"/>
          <w:szCs w:val="24"/>
        </w:rPr>
        <w:t xml:space="preserve"> η </w:t>
      </w:r>
      <w:r>
        <w:rPr>
          <w:rFonts w:eastAsia="Times New Roman" w:cs="Times New Roman"/>
          <w:szCs w:val="24"/>
        </w:rPr>
        <w:t>Κ</w:t>
      </w:r>
      <w:r w:rsidRPr="001B4061">
        <w:rPr>
          <w:rFonts w:eastAsia="Times New Roman" w:cs="Times New Roman"/>
          <w:szCs w:val="24"/>
        </w:rPr>
        <w:t xml:space="preserve">υβέρνηση τους </w:t>
      </w:r>
      <w:r>
        <w:rPr>
          <w:rFonts w:eastAsia="Times New Roman" w:cs="Times New Roman"/>
          <w:szCs w:val="24"/>
        </w:rPr>
        <w:t xml:space="preserve">σφίγγει παραπέρα την οικονομική θηλιά, </w:t>
      </w:r>
      <w:r>
        <w:rPr>
          <w:rFonts w:eastAsia="Times New Roman" w:cs="Times New Roman"/>
          <w:szCs w:val="24"/>
        </w:rPr>
        <w:lastRenderedPageBreak/>
        <w:t>σμπαραλιάζοντας τις</w:t>
      </w:r>
      <w:r w:rsidRPr="001B4061">
        <w:rPr>
          <w:rFonts w:eastAsia="Times New Roman" w:cs="Times New Roman"/>
          <w:szCs w:val="24"/>
        </w:rPr>
        <w:t xml:space="preserve"> εργασιακές σχέσεις</w:t>
      </w:r>
      <w:r>
        <w:rPr>
          <w:rFonts w:eastAsia="Times New Roman" w:cs="Times New Roman"/>
          <w:szCs w:val="24"/>
        </w:rPr>
        <w:t xml:space="preserve">, αφού </w:t>
      </w:r>
      <w:r w:rsidRPr="001B4061">
        <w:rPr>
          <w:rFonts w:eastAsia="Times New Roman" w:cs="Times New Roman"/>
          <w:szCs w:val="24"/>
        </w:rPr>
        <w:t xml:space="preserve"> </w:t>
      </w:r>
      <w:r>
        <w:rPr>
          <w:rFonts w:eastAsia="Times New Roman" w:cs="Times New Roman"/>
          <w:szCs w:val="24"/>
        </w:rPr>
        <w:t>φέρνει</w:t>
      </w:r>
      <w:r w:rsidRPr="001B4061">
        <w:rPr>
          <w:rFonts w:eastAsia="Times New Roman" w:cs="Times New Roman"/>
          <w:szCs w:val="24"/>
        </w:rPr>
        <w:t xml:space="preserve"> τη ρύθμιση για π</w:t>
      </w:r>
      <w:r>
        <w:rPr>
          <w:rFonts w:eastAsia="Times New Roman" w:cs="Times New Roman"/>
          <w:szCs w:val="24"/>
        </w:rPr>
        <w:t>ρόσληψη επικουρικών για εξάμηνα-</w:t>
      </w:r>
      <w:r w:rsidRPr="001B4061">
        <w:rPr>
          <w:rFonts w:eastAsia="Times New Roman" w:cs="Times New Roman"/>
          <w:szCs w:val="24"/>
        </w:rPr>
        <w:t>δωδεκάμηνα</w:t>
      </w:r>
      <w:r>
        <w:rPr>
          <w:rFonts w:eastAsia="Times New Roman" w:cs="Times New Roman"/>
          <w:szCs w:val="24"/>
        </w:rPr>
        <w:t>,</w:t>
      </w:r>
      <w:r w:rsidRPr="001B4061">
        <w:rPr>
          <w:rFonts w:eastAsia="Times New Roman" w:cs="Times New Roman"/>
          <w:szCs w:val="24"/>
        </w:rPr>
        <w:t xml:space="preserve"> οι οποίοι θα πληρώνονται από τ</w:t>
      </w:r>
      <w:r>
        <w:rPr>
          <w:rFonts w:eastAsia="Times New Roman" w:cs="Times New Roman"/>
          <w:szCs w:val="24"/>
        </w:rPr>
        <w:t>α</w:t>
      </w:r>
      <w:r w:rsidRPr="001B4061">
        <w:rPr>
          <w:rFonts w:eastAsia="Times New Roman" w:cs="Times New Roman"/>
          <w:szCs w:val="24"/>
        </w:rPr>
        <w:t xml:space="preserve"> ρημαγμέν</w:t>
      </w:r>
      <w:r>
        <w:rPr>
          <w:rFonts w:eastAsia="Times New Roman" w:cs="Times New Roman"/>
          <w:szCs w:val="24"/>
        </w:rPr>
        <w:t>α</w:t>
      </w:r>
      <w:r w:rsidRPr="001B4061">
        <w:rPr>
          <w:rFonts w:eastAsia="Times New Roman" w:cs="Times New Roman"/>
          <w:szCs w:val="24"/>
        </w:rPr>
        <w:t xml:space="preserve"> ταμεία των οργανισμών και</w:t>
      </w:r>
      <w:r w:rsidRPr="001B4061">
        <w:rPr>
          <w:rFonts w:eastAsia="Times New Roman" w:cs="Times New Roman"/>
          <w:szCs w:val="24"/>
        </w:rPr>
        <w:t xml:space="preserve"> θα πρέπει να διαχειρίζ</w:t>
      </w:r>
      <w:r>
        <w:rPr>
          <w:rFonts w:eastAsia="Times New Roman" w:cs="Times New Roman"/>
          <w:szCs w:val="24"/>
        </w:rPr>
        <w:t>ονται</w:t>
      </w:r>
      <w:r w:rsidRPr="001B4061">
        <w:rPr>
          <w:rFonts w:eastAsia="Times New Roman" w:cs="Times New Roman"/>
          <w:szCs w:val="24"/>
        </w:rPr>
        <w:t xml:space="preserve"> τη δική τους εργασιακή ανασφάλεια</w:t>
      </w:r>
      <w:r>
        <w:rPr>
          <w:rFonts w:eastAsia="Times New Roman" w:cs="Times New Roman"/>
          <w:szCs w:val="24"/>
        </w:rPr>
        <w:t>,</w:t>
      </w:r>
      <w:r w:rsidRPr="001B4061">
        <w:rPr>
          <w:rFonts w:eastAsia="Times New Roman" w:cs="Times New Roman"/>
          <w:szCs w:val="24"/>
        </w:rPr>
        <w:t xml:space="preserve"> μαζί με την αύξηση των υποτροπών που προκαλεί στους εξυπηρετούμενους η έλλειψη μόνιμου προσωπικού</w:t>
      </w:r>
      <w:r>
        <w:rPr>
          <w:rFonts w:eastAsia="Times New Roman" w:cs="Times New Roman"/>
          <w:szCs w:val="24"/>
        </w:rPr>
        <w:t>.</w:t>
      </w:r>
    </w:p>
    <w:p w14:paraId="7098ECEF"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Όμως και για </w:t>
      </w:r>
      <w:r w:rsidRPr="001B4061">
        <w:rPr>
          <w:rFonts w:eastAsia="Times New Roman" w:cs="Times New Roman"/>
          <w:szCs w:val="24"/>
        </w:rPr>
        <w:t>τους ανθρώπους</w:t>
      </w:r>
      <w:r>
        <w:rPr>
          <w:rFonts w:eastAsia="Times New Roman" w:cs="Times New Roman"/>
          <w:szCs w:val="24"/>
        </w:rPr>
        <w:t xml:space="preserve"> </w:t>
      </w:r>
      <w:r w:rsidRPr="001B4061">
        <w:rPr>
          <w:rFonts w:eastAsia="Times New Roman" w:cs="Times New Roman"/>
          <w:szCs w:val="24"/>
        </w:rPr>
        <w:t xml:space="preserve">που θα καταφέρουν να φτάσουν στην πόρτα των </w:t>
      </w:r>
      <w:r>
        <w:rPr>
          <w:rFonts w:eastAsia="Times New Roman" w:cs="Times New Roman"/>
          <w:szCs w:val="24"/>
        </w:rPr>
        <w:t>«</w:t>
      </w:r>
      <w:r w:rsidRPr="001B4061">
        <w:rPr>
          <w:rFonts w:eastAsia="Times New Roman" w:cs="Times New Roman"/>
          <w:szCs w:val="24"/>
        </w:rPr>
        <w:t>στεγνών</w:t>
      </w:r>
      <w:r>
        <w:rPr>
          <w:rFonts w:eastAsia="Times New Roman" w:cs="Times New Roman"/>
          <w:szCs w:val="24"/>
        </w:rPr>
        <w:t>»</w:t>
      </w:r>
      <w:r w:rsidRPr="001B4061">
        <w:rPr>
          <w:rFonts w:eastAsia="Times New Roman" w:cs="Times New Roman"/>
          <w:szCs w:val="24"/>
        </w:rPr>
        <w:t xml:space="preserve"> θεραπευτικών προγραμμάτων και να κερδίσουν τη μάχη της απεξάρτησης</w:t>
      </w:r>
      <w:r>
        <w:rPr>
          <w:rFonts w:eastAsia="Times New Roman" w:cs="Times New Roman"/>
          <w:szCs w:val="24"/>
        </w:rPr>
        <w:t>,</w:t>
      </w:r>
      <w:r w:rsidRPr="001B4061">
        <w:rPr>
          <w:rFonts w:eastAsia="Times New Roman" w:cs="Times New Roman"/>
          <w:szCs w:val="24"/>
        </w:rPr>
        <w:t xml:space="preserve"> η </w:t>
      </w:r>
      <w:r>
        <w:rPr>
          <w:rFonts w:eastAsia="Times New Roman" w:cs="Times New Roman"/>
          <w:szCs w:val="24"/>
        </w:rPr>
        <w:t>Κ</w:t>
      </w:r>
      <w:r w:rsidRPr="001B4061">
        <w:rPr>
          <w:rFonts w:eastAsia="Times New Roman" w:cs="Times New Roman"/>
          <w:szCs w:val="24"/>
        </w:rPr>
        <w:t>υβέρνηση</w:t>
      </w:r>
      <w:r>
        <w:rPr>
          <w:rFonts w:eastAsia="Times New Roman" w:cs="Times New Roman"/>
          <w:szCs w:val="24"/>
        </w:rPr>
        <w:t>,</w:t>
      </w:r>
      <w:r w:rsidRPr="001B4061">
        <w:rPr>
          <w:rFonts w:eastAsia="Times New Roman" w:cs="Times New Roman"/>
          <w:szCs w:val="24"/>
        </w:rPr>
        <w:t xml:space="preserve"> αντί για κοινωνική επανένταξη με μόνιμη και σταθερή δουλειά</w:t>
      </w:r>
      <w:r>
        <w:rPr>
          <w:rFonts w:eastAsia="Times New Roman" w:cs="Times New Roman"/>
          <w:szCs w:val="24"/>
        </w:rPr>
        <w:t>,</w:t>
      </w:r>
      <w:r w:rsidRPr="001B4061">
        <w:rPr>
          <w:rFonts w:eastAsia="Times New Roman" w:cs="Times New Roman"/>
          <w:szCs w:val="24"/>
        </w:rPr>
        <w:t xml:space="preserve"> προτείνει ως διέξοδο </w:t>
      </w:r>
      <w:r>
        <w:rPr>
          <w:rFonts w:eastAsia="Times New Roman" w:cs="Times New Roman"/>
          <w:szCs w:val="24"/>
        </w:rPr>
        <w:t>τη</w:t>
      </w:r>
      <w:r w:rsidRPr="001B4061">
        <w:rPr>
          <w:rFonts w:eastAsia="Times New Roman" w:cs="Times New Roman"/>
          <w:szCs w:val="24"/>
        </w:rPr>
        <w:t xml:space="preserve"> δημιουργία </w:t>
      </w:r>
      <w:r>
        <w:rPr>
          <w:rFonts w:eastAsia="Times New Roman" w:cs="Times New Roman"/>
          <w:szCs w:val="24"/>
        </w:rPr>
        <w:t>Κ</w:t>
      </w:r>
      <w:r w:rsidRPr="001B4061">
        <w:rPr>
          <w:rFonts w:eastAsia="Times New Roman" w:cs="Times New Roman"/>
          <w:szCs w:val="24"/>
        </w:rPr>
        <w:t>οινωνικών Συνεταιρισμών Ένταξης</w:t>
      </w:r>
      <w:r>
        <w:rPr>
          <w:rFonts w:eastAsia="Times New Roman" w:cs="Times New Roman"/>
          <w:szCs w:val="24"/>
        </w:rPr>
        <w:t>, όπου θα αμείβονται ανάλογα με την παραγωγικό</w:t>
      </w:r>
      <w:r>
        <w:rPr>
          <w:rFonts w:eastAsia="Times New Roman" w:cs="Times New Roman"/>
          <w:szCs w:val="24"/>
        </w:rPr>
        <w:t xml:space="preserve">τητά τους. </w:t>
      </w:r>
    </w:p>
    <w:p w14:paraId="7098ECF0"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Σε όλα, λοιπόν, τα </w:t>
      </w:r>
      <w:r w:rsidRPr="001B4061">
        <w:rPr>
          <w:rFonts w:eastAsia="Times New Roman" w:cs="Times New Roman"/>
          <w:szCs w:val="24"/>
        </w:rPr>
        <w:t xml:space="preserve">ανωτέρω </w:t>
      </w:r>
      <w:r>
        <w:rPr>
          <w:rFonts w:eastAsia="Times New Roman" w:cs="Times New Roman"/>
          <w:szCs w:val="24"/>
        </w:rPr>
        <w:t>αποτυπώνεται η</w:t>
      </w:r>
      <w:r w:rsidRPr="001B4061">
        <w:rPr>
          <w:rFonts w:eastAsia="Times New Roman" w:cs="Times New Roman"/>
          <w:szCs w:val="24"/>
        </w:rPr>
        <w:t xml:space="preserve"> πλήρη</w:t>
      </w:r>
      <w:r>
        <w:rPr>
          <w:rFonts w:eastAsia="Times New Roman" w:cs="Times New Roman"/>
          <w:szCs w:val="24"/>
        </w:rPr>
        <w:t>ς</w:t>
      </w:r>
      <w:r w:rsidRPr="001B4061">
        <w:rPr>
          <w:rFonts w:eastAsia="Times New Roman" w:cs="Times New Roman"/>
          <w:szCs w:val="24"/>
        </w:rPr>
        <w:t xml:space="preserve"> ευθυγράμμιση ΣΥΡΙΖΑ</w:t>
      </w:r>
      <w:r>
        <w:rPr>
          <w:rFonts w:eastAsia="Times New Roman" w:cs="Times New Roman"/>
          <w:szCs w:val="24"/>
        </w:rPr>
        <w:t>,</w:t>
      </w:r>
      <w:r w:rsidRPr="001B4061">
        <w:rPr>
          <w:rFonts w:eastAsia="Times New Roman" w:cs="Times New Roman"/>
          <w:szCs w:val="24"/>
        </w:rPr>
        <w:t xml:space="preserve"> Νέας Δημοκρατίας</w:t>
      </w:r>
      <w:r>
        <w:rPr>
          <w:rFonts w:eastAsia="Times New Roman" w:cs="Times New Roman"/>
          <w:szCs w:val="24"/>
        </w:rPr>
        <w:t>,</w:t>
      </w:r>
      <w:r w:rsidRPr="001B4061">
        <w:rPr>
          <w:rFonts w:eastAsia="Times New Roman" w:cs="Times New Roman"/>
          <w:szCs w:val="24"/>
        </w:rPr>
        <w:t xml:space="preserve"> ΠΑΣΟΚ</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με</w:t>
      </w:r>
      <w:r w:rsidRPr="001B4061">
        <w:rPr>
          <w:rFonts w:eastAsia="Times New Roman" w:cs="Times New Roman"/>
          <w:szCs w:val="24"/>
        </w:rPr>
        <w:t xml:space="preserve"> την απάνθρωπη πολιτική διαχείρισης της </w:t>
      </w:r>
      <w:proofErr w:type="spellStart"/>
      <w:r w:rsidRPr="001B4061">
        <w:rPr>
          <w:rFonts w:eastAsia="Times New Roman" w:cs="Times New Roman"/>
          <w:szCs w:val="24"/>
        </w:rPr>
        <w:t>τοξικοεξάρτησης</w:t>
      </w:r>
      <w:proofErr w:type="spellEnd"/>
      <w:r>
        <w:rPr>
          <w:rFonts w:eastAsia="Times New Roman" w:cs="Times New Roman"/>
          <w:szCs w:val="24"/>
        </w:rPr>
        <w:t>,</w:t>
      </w:r>
      <w:r w:rsidRPr="001B4061">
        <w:rPr>
          <w:rFonts w:eastAsia="Times New Roman" w:cs="Times New Roman"/>
          <w:szCs w:val="24"/>
        </w:rPr>
        <w:t xml:space="preserve"> συρρίκνωσης του </w:t>
      </w:r>
      <w:r>
        <w:rPr>
          <w:rFonts w:eastAsia="Times New Roman" w:cs="Times New Roman"/>
          <w:szCs w:val="24"/>
        </w:rPr>
        <w:t>κρατικού</w:t>
      </w:r>
      <w:r w:rsidRPr="001B4061">
        <w:rPr>
          <w:rFonts w:eastAsia="Times New Roman" w:cs="Times New Roman"/>
          <w:szCs w:val="24"/>
        </w:rPr>
        <w:t xml:space="preserve"> κόστο</w:t>
      </w:r>
      <w:r>
        <w:rPr>
          <w:rFonts w:eastAsia="Times New Roman" w:cs="Times New Roman"/>
          <w:szCs w:val="24"/>
        </w:rPr>
        <w:t>υ</w:t>
      </w:r>
      <w:r w:rsidRPr="001B4061">
        <w:rPr>
          <w:rFonts w:eastAsia="Times New Roman" w:cs="Times New Roman"/>
          <w:szCs w:val="24"/>
        </w:rPr>
        <w:t>ς</w:t>
      </w:r>
      <w:r>
        <w:rPr>
          <w:rFonts w:eastAsia="Times New Roman" w:cs="Times New Roman"/>
          <w:szCs w:val="24"/>
        </w:rPr>
        <w:t>,</w:t>
      </w:r>
      <w:r w:rsidRPr="001B4061">
        <w:rPr>
          <w:rFonts w:eastAsia="Times New Roman" w:cs="Times New Roman"/>
          <w:szCs w:val="24"/>
        </w:rPr>
        <w:t xml:space="preserve"> μείωσης και υποβάθμισης τ</w:t>
      </w:r>
      <w:r>
        <w:rPr>
          <w:rFonts w:eastAsia="Times New Roman" w:cs="Times New Roman"/>
          <w:szCs w:val="24"/>
        </w:rPr>
        <w:t>ων</w:t>
      </w:r>
      <w:r w:rsidRPr="001B4061">
        <w:rPr>
          <w:rFonts w:eastAsia="Times New Roman" w:cs="Times New Roman"/>
          <w:szCs w:val="24"/>
        </w:rPr>
        <w:t xml:space="preserve"> δωρεάν προγραμμάτων απεξάρτη</w:t>
      </w:r>
      <w:r w:rsidRPr="001B4061">
        <w:rPr>
          <w:rFonts w:eastAsia="Times New Roman" w:cs="Times New Roman"/>
          <w:szCs w:val="24"/>
        </w:rPr>
        <w:t>σης</w:t>
      </w:r>
      <w:r>
        <w:rPr>
          <w:rFonts w:eastAsia="Times New Roman" w:cs="Times New Roman"/>
          <w:szCs w:val="24"/>
        </w:rPr>
        <w:t>,</w:t>
      </w:r>
      <w:r w:rsidRPr="001B4061">
        <w:rPr>
          <w:rFonts w:eastAsia="Times New Roman" w:cs="Times New Roman"/>
          <w:szCs w:val="24"/>
        </w:rPr>
        <w:t xml:space="preserve"> ανατροπής των εργασιακών σχέσεων και πριμοδ</w:t>
      </w:r>
      <w:r>
        <w:rPr>
          <w:rFonts w:eastAsia="Times New Roman" w:cs="Times New Roman"/>
          <w:szCs w:val="24"/>
        </w:rPr>
        <w:t>ότησης</w:t>
      </w:r>
      <w:r w:rsidRPr="001B4061">
        <w:rPr>
          <w:rFonts w:eastAsia="Times New Roman" w:cs="Times New Roman"/>
          <w:szCs w:val="24"/>
        </w:rPr>
        <w:t xml:space="preserve"> της </w:t>
      </w:r>
      <w:proofErr w:type="spellStart"/>
      <w:r>
        <w:rPr>
          <w:rFonts w:eastAsia="Times New Roman" w:cs="Times New Roman"/>
          <w:szCs w:val="24"/>
        </w:rPr>
        <w:t>ναρκο</w:t>
      </w:r>
      <w:r w:rsidRPr="001B4061">
        <w:rPr>
          <w:rFonts w:eastAsia="Times New Roman" w:cs="Times New Roman"/>
          <w:szCs w:val="24"/>
        </w:rPr>
        <w:t>κουλτούρας</w:t>
      </w:r>
      <w:proofErr w:type="spellEnd"/>
      <w:r>
        <w:rPr>
          <w:rFonts w:eastAsia="Times New Roman" w:cs="Times New Roman"/>
          <w:szCs w:val="24"/>
        </w:rPr>
        <w:t>,</w:t>
      </w:r>
      <w:r w:rsidRPr="001B4061">
        <w:rPr>
          <w:rFonts w:eastAsia="Times New Roman" w:cs="Times New Roman"/>
          <w:szCs w:val="24"/>
        </w:rPr>
        <w:t xml:space="preserve"> όλα όσα </w:t>
      </w:r>
      <w:r>
        <w:rPr>
          <w:rFonts w:eastAsia="Times New Roman" w:cs="Times New Roman"/>
          <w:szCs w:val="24"/>
        </w:rPr>
        <w:t>δ</w:t>
      </w:r>
      <w:r w:rsidRPr="001B4061">
        <w:rPr>
          <w:rFonts w:eastAsia="Times New Roman" w:cs="Times New Roman"/>
          <w:szCs w:val="24"/>
        </w:rPr>
        <w:t xml:space="preserve">ηλαδή </w:t>
      </w:r>
      <w:r w:rsidRPr="001B4061">
        <w:rPr>
          <w:rFonts w:eastAsia="Times New Roman" w:cs="Times New Roman"/>
          <w:szCs w:val="24"/>
        </w:rPr>
        <w:lastRenderedPageBreak/>
        <w:t>συνθέτουν</w:t>
      </w:r>
      <w:r>
        <w:rPr>
          <w:rFonts w:eastAsia="Times New Roman" w:cs="Times New Roman"/>
          <w:szCs w:val="24"/>
        </w:rPr>
        <w:t xml:space="preserve"> ατόφια</w:t>
      </w:r>
      <w:r w:rsidRPr="001B4061">
        <w:rPr>
          <w:rFonts w:eastAsia="Times New Roman" w:cs="Times New Roman"/>
          <w:szCs w:val="24"/>
        </w:rPr>
        <w:t xml:space="preserve"> τη στρατηγική κατεύθυνση της Ευρωπαϊκής Ένωσης</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Και α</w:t>
      </w:r>
      <w:r w:rsidRPr="001B4061">
        <w:rPr>
          <w:rFonts w:eastAsia="Times New Roman" w:cs="Times New Roman"/>
          <w:szCs w:val="24"/>
        </w:rPr>
        <w:t>κριβώς ο αγώνας ενάντια σε όλα τα ναρκωτικά</w:t>
      </w:r>
      <w:r>
        <w:rPr>
          <w:rFonts w:eastAsia="Times New Roman" w:cs="Times New Roman"/>
          <w:szCs w:val="24"/>
        </w:rPr>
        <w:t>,</w:t>
      </w:r>
      <w:r w:rsidRPr="001B4061">
        <w:rPr>
          <w:rFonts w:eastAsia="Times New Roman" w:cs="Times New Roman"/>
          <w:szCs w:val="24"/>
        </w:rPr>
        <w:t xml:space="preserve"> ο αγώνας για πρόληψη</w:t>
      </w:r>
      <w:r>
        <w:rPr>
          <w:rFonts w:eastAsia="Times New Roman" w:cs="Times New Roman"/>
          <w:szCs w:val="24"/>
        </w:rPr>
        <w:t>,</w:t>
      </w:r>
      <w:r w:rsidRPr="001B4061">
        <w:rPr>
          <w:rFonts w:eastAsia="Times New Roman" w:cs="Times New Roman"/>
          <w:szCs w:val="24"/>
        </w:rPr>
        <w:t xml:space="preserve"> θεραπεία</w:t>
      </w:r>
      <w:r>
        <w:rPr>
          <w:rFonts w:eastAsia="Times New Roman" w:cs="Times New Roman"/>
          <w:szCs w:val="24"/>
        </w:rPr>
        <w:t>, απεξάρτηση και επα</w:t>
      </w:r>
      <w:r>
        <w:rPr>
          <w:rFonts w:eastAsia="Times New Roman" w:cs="Times New Roman"/>
          <w:szCs w:val="24"/>
        </w:rPr>
        <w:t>νένταξη</w:t>
      </w:r>
      <w:r w:rsidRPr="001B4061">
        <w:rPr>
          <w:rFonts w:eastAsia="Times New Roman" w:cs="Times New Roman"/>
          <w:szCs w:val="24"/>
        </w:rPr>
        <w:t xml:space="preserve"> θα πρέπει να στραφεί και στο να μην περάσει αυτή η νέα κατρακύλα που καταδικάζει </w:t>
      </w:r>
      <w:r>
        <w:rPr>
          <w:rFonts w:eastAsia="Times New Roman" w:cs="Times New Roman"/>
          <w:szCs w:val="24"/>
        </w:rPr>
        <w:t>στο βάλτο της</w:t>
      </w:r>
      <w:r w:rsidRPr="001B4061">
        <w:rPr>
          <w:rFonts w:eastAsia="Times New Roman" w:cs="Times New Roman"/>
          <w:szCs w:val="24"/>
        </w:rPr>
        <w:t xml:space="preserve"> εξάρτησης χιλιάδες συνανθρώπους </w:t>
      </w:r>
      <w:r>
        <w:rPr>
          <w:rFonts w:eastAsia="Times New Roman" w:cs="Times New Roman"/>
          <w:szCs w:val="24"/>
        </w:rPr>
        <w:t>μας.</w:t>
      </w:r>
    </w:p>
    <w:p w14:paraId="7098ECF1"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Αυτά, λοιπόν,</w:t>
      </w:r>
      <w:r w:rsidRPr="001B4061">
        <w:rPr>
          <w:rFonts w:eastAsia="Times New Roman" w:cs="Times New Roman"/>
          <w:szCs w:val="24"/>
        </w:rPr>
        <w:t xml:space="preserve"> </w:t>
      </w:r>
      <w:r>
        <w:rPr>
          <w:rFonts w:eastAsia="Times New Roman" w:cs="Times New Roman"/>
          <w:szCs w:val="24"/>
        </w:rPr>
        <w:t>τα</w:t>
      </w:r>
      <w:r w:rsidRPr="001B4061">
        <w:rPr>
          <w:rFonts w:eastAsia="Times New Roman" w:cs="Times New Roman"/>
          <w:szCs w:val="24"/>
        </w:rPr>
        <w:t xml:space="preserve"> δέκα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β</w:t>
      </w:r>
      <w:r w:rsidRPr="001B4061">
        <w:rPr>
          <w:rFonts w:eastAsia="Times New Roman" w:cs="Times New Roman"/>
          <w:szCs w:val="24"/>
        </w:rPr>
        <w:t xml:space="preserve">ασικά κατά τη γνώμη </w:t>
      </w:r>
      <w:r>
        <w:rPr>
          <w:rFonts w:eastAsia="Times New Roman" w:cs="Times New Roman"/>
          <w:szCs w:val="24"/>
        </w:rPr>
        <w:t>μας,</w:t>
      </w:r>
      <w:r w:rsidRPr="001B4061">
        <w:rPr>
          <w:rFonts w:eastAsia="Times New Roman" w:cs="Times New Roman"/>
          <w:szCs w:val="24"/>
        </w:rPr>
        <w:t xml:space="preserve"> κριτήρι</w:t>
      </w:r>
      <w:r>
        <w:rPr>
          <w:rFonts w:eastAsia="Times New Roman" w:cs="Times New Roman"/>
          <w:szCs w:val="24"/>
        </w:rPr>
        <w:t>α</w:t>
      </w:r>
      <w:r w:rsidRPr="001B4061">
        <w:rPr>
          <w:rFonts w:eastAsia="Times New Roman" w:cs="Times New Roman"/>
          <w:szCs w:val="24"/>
        </w:rPr>
        <w:t xml:space="preserve"> αποτελούν το βασικό κριτήριο για να καταψηφίσουμε το νομο</w:t>
      </w:r>
      <w:r w:rsidRPr="001B4061">
        <w:rPr>
          <w:rFonts w:eastAsia="Times New Roman" w:cs="Times New Roman"/>
          <w:szCs w:val="24"/>
        </w:rPr>
        <w:t>σχέδιο</w:t>
      </w:r>
      <w:r>
        <w:rPr>
          <w:rFonts w:eastAsia="Times New Roman" w:cs="Times New Roman"/>
          <w:szCs w:val="24"/>
        </w:rPr>
        <w:t>.</w:t>
      </w:r>
      <w:r w:rsidRPr="001B4061">
        <w:rPr>
          <w:rFonts w:eastAsia="Times New Roman" w:cs="Times New Roman"/>
          <w:szCs w:val="24"/>
        </w:rPr>
        <w:t xml:space="preserve"> </w:t>
      </w:r>
    </w:p>
    <w:p w14:paraId="7098ECF2"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Βεβαίως, όσον αφορά </w:t>
      </w:r>
      <w:r w:rsidRPr="001B4061">
        <w:rPr>
          <w:rFonts w:eastAsia="Times New Roman" w:cs="Times New Roman"/>
          <w:szCs w:val="24"/>
        </w:rPr>
        <w:t>τις τροπολογίες</w:t>
      </w:r>
      <w:r>
        <w:rPr>
          <w:rFonts w:eastAsia="Times New Roman" w:cs="Times New Roman"/>
          <w:szCs w:val="24"/>
        </w:rPr>
        <w:t>,</w:t>
      </w:r>
      <w:r w:rsidRPr="001B4061">
        <w:rPr>
          <w:rFonts w:eastAsia="Times New Roman" w:cs="Times New Roman"/>
          <w:szCs w:val="24"/>
        </w:rPr>
        <w:t xml:space="preserve"> αύριο</w:t>
      </w:r>
      <w:r>
        <w:rPr>
          <w:rFonts w:eastAsia="Times New Roman" w:cs="Times New Roman"/>
          <w:szCs w:val="24"/>
        </w:rPr>
        <w:t>,</w:t>
      </w:r>
      <w:r w:rsidRPr="001B4061">
        <w:rPr>
          <w:rFonts w:eastAsia="Times New Roman" w:cs="Times New Roman"/>
          <w:szCs w:val="24"/>
        </w:rPr>
        <w:t xml:space="preserve"> προφανώς</w:t>
      </w:r>
      <w:r>
        <w:rPr>
          <w:rFonts w:eastAsia="Times New Roman" w:cs="Times New Roman"/>
          <w:szCs w:val="24"/>
        </w:rPr>
        <w:t>,</w:t>
      </w:r>
      <w:r w:rsidRPr="001B4061">
        <w:rPr>
          <w:rFonts w:eastAsia="Times New Roman" w:cs="Times New Roman"/>
          <w:szCs w:val="24"/>
        </w:rPr>
        <w:t xml:space="preserve"> στη συνεδρίαση</w:t>
      </w:r>
      <w:r>
        <w:rPr>
          <w:rFonts w:eastAsia="Times New Roman" w:cs="Times New Roman"/>
          <w:szCs w:val="24"/>
        </w:rPr>
        <w:t>, κύριε Πρόεδρε,</w:t>
      </w:r>
      <w:r w:rsidRPr="001B4061">
        <w:rPr>
          <w:rFonts w:eastAsia="Times New Roman" w:cs="Times New Roman"/>
          <w:szCs w:val="24"/>
        </w:rPr>
        <w:t xml:space="preserve"> </w:t>
      </w:r>
      <w:r>
        <w:rPr>
          <w:rFonts w:eastAsia="Times New Roman" w:cs="Times New Roman"/>
          <w:szCs w:val="24"/>
        </w:rPr>
        <w:t>θα έχουμε</w:t>
      </w:r>
      <w:r w:rsidRPr="001B4061">
        <w:rPr>
          <w:rFonts w:eastAsia="Times New Roman" w:cs="Times New Roman"/>
          <w:szCs w:val="24"/>
        </w:rPr>
        <w:t xml:space="preserve"> τη δυνατότητα να τοποθετηθού</w:t>
      </w:r>
      <w:r>
        <w:rPr>
          <w:rFonts w:eastAsia="Times New Roman" w:cs="Times New Roman"/>
          <w:szCs w:val="24"/>
        </w:rPr>
        <w:t>με.</w:t>
      </w:r>
    </w:p>
    <w:p w14:paraId="7098ECF3"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Ευχαριστώ</w:t>
      </w:r>
      <w:r>
        <w:rPr>
          <w:rFonts w:eastAsia="Times New Roman" w:cs="Times New Roman"/>
          <w:szCs w:val="24"/>
        </w:rPr>
        <w:t>.</w:t>
      </w:r>
    </w:p>
    <w:p w14:paraId="7098ECF4"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7098ECF5"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Τον λόγο έχει ο</w:t>
      </w:r>
      <w:r w:rsidRPr="001B4061">
        <w:rPr>
          <w:rFonts w:eastAsia="Times New Roman" w:cs="Times New Roman"/>
          <w:szCs w:val="24"/>
        </w:rPr>
        <w:t xml:space="preserve"> ειδικός αγορητής από την Ένωση Κεντρώων κ</w:t>
      </w:r>
      <w:r>
        <w:rPr>
          <w:rFonts w:eastAsia="Times New Roman" w:cs="Times New Roman"/>
          <w:szCs w:val="24"/>
        </w:rPr>
        <w:t>.</w:t>
      </w:r>
      <w:r w:rsidRPr="001B4061">
        <w:rPr>
          <w:rFonts w:eastAsia="Times New Roman" w:cs="Times New Roman"/>
          <w:szCs w:val="24"/>
        </w:rPr>
        <w:t xml:space="preserve"> Αναστάσιος </w:t>
      </w:r>
      <w:r>
        <w:rPr>
          <w:rFonts w:eastAsia="Times New Roman" w:cs="Times New Roman"/>
          <w:szCs w:val="24"/>
        </w:rPr>
        <w:t>Μ</w:t>
      </w:r>
      <w:r w:rsidRPr="001B4061">
        <w:rPr>
          <w:rFonts w:eastAsia="Times New Roman" w:cs="Times New Roman"/>
          <w:szCs w:val="24"/>
        </w:rPr>
        <w:t>εγαλομύστακας</w:t>
      </w:r>
      <w:r>
        <w:rPr>
          <w:rFonts w:eastAsia="Times New Roman" w:cs="Times New Roman"/>
          <w:szCs w:val="24"/>
        </w:rPr>
        <w:t>,</w:t>
      </w:r>
      <w:r w:rsidRPr="001B4061">
        <w:rPr>
          <w:rFonts w:eastAsia="Times New Roman" w:cs="Times New Roman"/>
          <w:szCs w:val="24"/>
        </w:rPr>
        <w:t xml:space="preserve"> για </w:t>
      </w:r>
      <w:r>
        <w:rPr>
          <w:rFonts w:eastAsia="Times New Roman" w:cs="Times New Roman"/>
          <w:szCs w:val="24"/>
        </w:rPr>
        <w:t xml:space="preserve">δεκαπέντε </w:t>
      </w:r>
      <w:r w:rsidRPr="001B4061">
        <w:rPr>
          <w:rFonts w:eastAsia="Times New Roman" w:cs="Times New Roman"/>
          <w:szCs w:val="24"/>
        </w:rPr>
        <w:t>λεπτά</w:t>
      </w:r>
      <w:r>
        <w:rPr>
          <w:rFonts w:eastAsia="Times New Roman" w:cs="Times New Roman"/>
          <w:szCs w:val="24"/>
        </w:rPr>
        <w:t>.</w:t>
      </w:r>
    </w:p>
    <w:p w14:paraId="7098ECF6" w14:textId="77777777" w:rsidR="00971A45" w:rsidRDefault="00ED091D">
      <w:pPr>
        <w:tabs>
          <w:tab w:val="left" w:pos="2940"/>
        </w:tabs>
        <w:spacing w:line="600" w:lineRule="auto"/>
        <w:ind w:firstLine="720"/>
        <w:jc w:val="both"/>
        <w:rPr>
          <w:rFonts w:eastAsia="Times New Roman" w:cs="Times New Roman"/>
          <w:szCs w:val="24"/>
        </w:rPr>
      </w:pPr>
      <w:r w:rsidRPr="00EE1EEF">
        <w:rPr>
          <w:rFonts w:eastAsia="Times New Roman" w:cs="Times New Roman"/>
          <w:b/>
          <w:szCs w:val="24"/>
        </w:rPr>
        <w:lastRenderedPageBreak/>
        <w:t>ΑΝΑΣΤΑΣΙΟΣ ΜΕΓΑΛΟΜΥΣΤΑΚΑΣ:</w:t>
      </w:r>
      <w:r>
        <w:rPr>
          <w:rFonts w:eastAsia="Times New Roman" w:cs="Times New Roman"/>
          <w:b/>
          <w:szCs w:val="24"/>
        </w:rPr>
        <w:t xml:space="preserve"> </w:t>
      </w:r>
      <w:r>
        <w:rPr>
          <w:rFonts w:eastAsia="Times New Roman" w:cs="Times New Roman"/>
          <w:szCs w:val="24"/>
        </w:rPr>
        <w:t>Ευχαριστώ, κύριε Πρόεδρε.</w:t>
      </w:r>
    </w:p>
    <w:p w14:paraId="7098ECF7"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Κ</w:t>
      </w:r>
      <w:r w:rsidRPr="001B4061">
        <w:rPr>
          <w:rFonts w:eastAsia="Times New Roman" w:cs="Times New Roman"/>
          <w:szCs w:val="24"/>
        </w:rPr>
        <w:t>υρίες και κύριοι συνάδελφοι</w:t>
      </w:r>
      <w:r>
        <w:rPr>
          <w:rFonts w:eastAsia="Times New Roman" w:cs="Times New Roman"/>
          <w:szCs w:val="24"/>
        </w:rPr>
        <w:t>,</w:t>
      </w:r>
      <w:r w:rsidRPr="001B4061">
        <w:rPr>
          <w:rFonts w:eastAsia="Times New Roman" w:cs="Times New Roman"/>
          <w:szCs w:val="24"/>
        </w:rPr>
        <w:t xml:space="preserve"> σήμερα ερχόμαστε να νομοθ</w:t>
      </w:r>
      <w:r>
        <w:rPr>
          <w:rFonts w:eastAsia="Times New Roman" w:cs="Times New Roman"/>
          <w:szCs w:val="24"/>
        </w:rPr>
        <w:t xml:space="preserve">ετήσουμε για ένα νομοσχέδιο στον </w:t>
      </w:r>
      <w:r w:rsidRPr="001B4061">
        <w:rPr>
          <w:rFonts w:eastAsia="Times New Roman" w:cs="Times New Roman"/>
          <w:szCs w:val="24"/>
        </w:rPr>
        <w:t xml:space="preserve">σημαντικό χώρο της </w:t>
      </w:r>
      <w:r>
        <w:rPr>
          <w:rFonts w:eastAsia="Times New Roman" w:cs="Times New Roman"/>
          <w:szCs w:val="24"/>
        </w:rPr>
        <w:t>υγεί</w:t>
      </w:r>
      <w:r>
        <w:rPr>
          <w:rFonts w:eastAsia="Times New Roman" w:cs="Times New Roman"/>
          <w:szCs w:val="24"/>
        </w:rPr>
        <w:t>ας, που θεωρώ ότι</w:t>
      </w:r>
      <w:r w:rsidRPr="001B4061">
        <w:rPr>
          <w:rFonts w:eastAsia="Times New Roman" w:cs="Times New Roman"/>
          <w:szCs w:val="24"/>
        </w:rPr>
        <w:t xml:space="preserve"> για όλους μας έχει </w:t>
      </w:r>
      <w:proofErr w:type="spellStart"/>
      <w:r w:rsidRPr="001B4061">
        <w:rPr>
          <w:rFonts w:eastAsia="Times New Roman" w:cs="Times New Roman"/>
          <w:szCs w:val="24"/>
        </w:rPr>
        <w:t>πρ</w:t>
      </w:r>
      <w:r>
        <w:rPr>
          <w:rFonts w:eastAsia="Times New Roman" w:cs="Times New Roman"/>
          <w:szCs w:val="24"/>
        </w:rPr>
        <w:t>οεξάρχουσα</w:t>
      </w:r>
      <w:proofErr w:type="spellEnd"/>
      <w:r w:rsidRPr="001B4061">
        <w:rPr>
          <w:rFonts w:eastAsia="Times New Roman" w:cs="Times New Roman"/>
          <w:szCs w:val="24"/>
        </w:rPr>
        <w:t xml:space="preserve"> σημασία</w:t>
      </w:r>
      <w:r>
        <w:rPr>
          <w:rFonts w:eastAsia="Times New Roman" w:cs="Times New Roman"/>
          <w:szCs w:val="24"/>
        </w:rPr>
        <w:t>,</w:t>
      </w:r>
      <w:r w:rsidRPr="001B4061">
        <w:rPr>
          <w:rFonts w:eastAsia="Times New Roman" w:cs="Times New Roman"/>
          <w:szCs w:val="24"/>
        </w:rPr>
        <w:t xml:space="preserve"> ιδιαίτερα σε μία εποχή σκληρής και παρατεταμένης κρίσης </w:t>
      </w:r>
      <w:r>
        <w:rPr>
          <w:rFonts w:eastAsia="Times New Roman" w:cs="Times New Roman"/>
          <w:szCs w:val="24"/>
        </w:rPr>
        <w:t>ό</w:t>
      </w:r>
      <w:r w:rsidRPr="001B4061">
        <w:rPr>
          <w:rFonts w:eastAsia="Times New Roman" w:cs="Times New Roman"/>
          <w:szCs w:val="24"/>
        </w:rPr>
        <w:t xml:space="preserve">που ο λαός μας έχει πραγματική και σοβαρή ανάγκη </w:t>
      </w:r>
      <w:r>
        <w:rPr>
          <w:rFonts w:eastAsia="Times New Roman" w:cs="Times New Roman"/>
          <w:szCs w:val="24"/>
        </w:rPr>
        <w:t>αξιόπιστων</w:t>
      </w:r>
      <w:r w:rsidRPr="001B4061">
        <w:rPr>
          <w:rFonts w:eastAsia="Times New Roman" w:cs="Times New Roman"/>
          <w:szCs w:val="24"/>
        </w:rPr>
        <w:t xml:space="preserve"> δομών υγείας</w:t>
      </w:r>
      <w:r>
        <w:rPr>
          <w:rFonts w:eastAsia="Times New Roman" w:cs="Times New Roman"/>
          <w:szCs w:val="24"/>
        </w:rPr>
        <w:t>.</w:t>
      </w:r>
    </w:p>
    <w:p w14:paraId="7098ECF8"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 xml:space="preserve">Το Υπουργείο Υγείας μας φέρνει αυτό το </w:t>
      </w:r>
      <w:r w:rsidRPr="001B4061">
        <w:rPr>
          <w:rFonts w:eastAsia="Times New Roman" w:cs="Times New Roman"/>
          <w:szCs w:val="24"/>
        </w:rPr>
        <w:t>νο</w:t>
      </w:r>
      <w:r>
        <w:rPr>
          <w:rFonts w:eastAsia="Times New Roman" w:cs="Times New Roman"/>
          <w:szCs w:val="24"/>
        </w:rPr>
        <w:t>μοσχέδιο-σκούπα</w:t>
      </w:r>
      <w:r w:rsidRPr="001B4061">
        <w:rPr>
          <w:rFonts w:eastAsia="Times New Roman" w:cs="Times New Roman"/>
          <w:szCs w:val="24"/>
        </w:rPr>
        <w:t xml:space="preserve"> μετά από</w:t>
      </w:r>
      <w:r w:rsidRPr="001B4061">
        <w:rPr>
          <w:rFonts w:eastAsia="Times New Roman" w:cs="Times New Roman"/>
          <w:szCs w:val="24"/>
        </w:rPr>
        <w:t xml:space="preserve"> ενάμιση χρόνο</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 xml:space="preserve">που </w:t>
      </w:r>
      <w:r w:rsidRPr="001B4061">
        <w:rPr>
          <w:rFonts w:eastAsia="Times New Roman" w:cs="Times New Roman"/>
          <w:szCs w:val="24"/>
        </w:rPr>
        <w:t xml:space="preserve">όπως θυμόμαστε και πάλι τότε υποσχόταν πολλά για την </w:t>
      </w:r>
      <w:r>
        <w:rPr>
          <w:rFonts w:eastAsia="Times New Roman" w:cs="Times New Roman"/>
          <w:szCs w:val="24"/>
        </w:rPr>
        <w:t>π</w:t>
      </w:r>
      <w:r w:rsidRPr="001B4061">
        <w:rPr>
          <w:rFonts w:eastAsia="Times New Roman" w:cs="Times New Roman"/>
          <w:szCs w:val="24"/>
        </w:rPr>
        <w:t xml:space="preserve">ρωτοβάθμια </w:t>
      </w:r>
      <w:r>
        <w:rPr>
          <w:rFonts w:eastAsia="Times New Roman" w:cs="Times New Roman"/>
          <w:szCs w:val="24"/>
        </w:rPr>
        <w:t>φ</w:t>
      </w:r>
      <w:r w:rsidRPr="001B4061">
        <w:rPr>
          <w:rFonts w:eastAsia="Times New Roman" w:cs="Times New Roman"/>
          <w:szCs w:val="24"/>
        </w:rPr>
        <w:t xml:space="preserve">ροντίδα </w:t>
      </w:r>
      <w:r>
        <w:rPr>
          <w:rFonts w:eastAsia="Times New Roman" w:cs="Times New Roman"/>
          <w:szCs w:val="24"/>
        </w:rPr>
        <w:t>υ</w:t>
      </w:r>
      <w:r w:rsidRPr="001B4061">
        <w:rPr>
          <w:rFonts w:eastAsia="Times New Roman" w:cs="Times New Roman"/>
          <w:szCs w:val="24"/>
        </w:rPr>
        <w:t>γείας</w:t>
      </w:r>
      <w:r>
        <w:rPr>
          <w:rFonts w:eastAsia="Times New Roman" w:cs="Times New Roman"/>
          <w:szCs w:val="24"/>
        </w:rPr>
        <w:t xml:space="preserve">, </w:t>
      </w:r>
      <w:r w:rsidRPr="001B4061">
        <w:rPr>
          <w:rFonts w:eastAsia="Times New Roman" w:cs="Times New Roman"/>
          <w:szCs w:val="24"/>
        </w:rPr>
        <w:t xml:space="preserve">να περιλάβει </w:t>
      </w:r>
      <w:r>
        <w:rPr>
          <w:rFonts w:eastAsia="Times New Roman" w:cs="Times New Roman"/>
          <w:szCs w:val="24"/>
        </w:rPr>
        <w:t>δ</w:t>
      </w:r>
      <w:r w:rsidRPr="001B4061">
        <w:rPr>
          <w:rFonts w:eastAsia="Times New Roman" w:cs="Times New Roman"/>
          <w:szCs w:val="24"/>
        </w:rPr>
        <w:t xml:space="preserve">ηλαδή σε ένα μεγάλο νομοσχέδιο περίπου </w:t>
      </w:r>
      <w:proofErr w:type="spellStart"/>
      <w:r>
        <w:rPr>
          <w:rFonts w:eastAsia="Times New Roman" w:cs="Times New Roman"/>
          <w:szCs w:val="24"/>
        </w:rPr>
        <w:t>εκατόν</w:t>
      </w:r>
      <w:proofErr w:type="spellEnd"/>
      <w:r>
        <w:rPr>
          <w:rFonts w:eastAsia="Times New Roman" w:cs="Times New Roman"/>
          <w:szCs w:val="24"/>
        </w:rPr>
        <w:t xml:space="preserve"> πενήντα </w:t>
      </w:r>
      <w:r w:rsidRPr="001B4061">
        <w:rPr>
          <w:rFonts w:eastAsia="Times New Roman" w:cs="Times New Roman"/>
          <w:szCs w:val="24"/>
        </w:rPr>
        <w:t>άρθρων σειρά ρυθμίσεων</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 xml:space="preserve">μερικές εκ των οποίων, όπως ανέφερα και στην </w:t>
      </w:r>
      <w:r>
        <w:rPr>
          <w:rFonts w:eastAsia="Times New Roman" w:cs="Times New Roman"/>
          <w:szCs w:val="24"/>
        </w:rPr>
        <w:t>ε</w:t>
      </w:r>
      <w:r>
        <w:rPr>
          <w:rFonts w:eastAsia="Times New Roman" w:cs="Times New Roman"/>
          <w:szCs w:val="24"/>
        </w:rPr>
        <w:t xml:space="preserve">πιτροπή, </w:t>
      </w:r>
      <w:r w:rsidRPr="001B4061">
        <w:rPr>
          <w:rFonts w:eastAsia="Times New Roman" w:cs="Times New Roman"/>
          <w:szCs w:val="24"/>
        </w:rPr>
        <w:t>θα μπορ</w:t>
      </w:r>
      <w:r w:rsidRPr="001B4061">
        <w:rPr>
          <w:rFonts w:eastAsia="Times New Roman" w:cs="Times New Roman"/>
          <w:szCs w:val="24"/>
        </w:rPr>
        <w:t>ούσαν να αποτελούν και ξεχωριστά νομοθετήματα</w:t>
      </w:r>
      <w:r>
        <w:rPr>
          <w:rFonts w:eastAsia="Times New Roman" w:cs="Times New Roman"/>
          <w:szCs w:val="24"/>
        </w:rPr>
        <w:t>.</w:t>
      </w:r>
    </w:p>
    <w:p w14:paraId="7098ECF9"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Τα </w:t>
      </w:r>
      <w:proofErr w:type="spellStart"/>
      <w:r>
        <w:rPr>
          <w:rFonts w:eastAsia="Times New Roman" w:cs="Times New Roman"/>
          <w:szCs w:val="24"/>
        </w:rPr>
        <w:t>εκατόν</w:t>
      </w:r>
      <w:proofErr w:type="spellEnd"/>
      <w:r>
        <w:rPr>
          <w:rFonts w:eastAsia="Times New Roman" w:cs="Times New Roman"/>
          <w:szCs w:val="24"/>
        </w:rPr>
        <w:t xml:space="preserve"> σαράντα έξι</w:t>
      </w:r>
      <w:r w:rsidRPr="001B4061">
        <w:rPr>
          <w:rFonts w:eastAsia="Times New Roman" w:cs="Times New Roman"/>
          <w:szCs w:val="24"/>
        </w:rPr>
        <w:t xml:space="preserve"> άρθρα</w:t>
      </w:r>
      <w:r>
        <w:rPr>
          <w:rFonts w:eastAsia="Times New Roman" w:cs="Times New Roman"/>
          <w:szCs w:val="24"/>
        </w:rPr>
        <w:t>, λοιπόν,</w:t>
      </w:r>
      <w:r w:rsidRPr="001B4061">
        <w:rPr>
          <w:rFonts w:eastAsia="Times New Roman" w:cs="Times New Roman"/>
          <w:szCs w:val="24"/>
        </w:rPr>
        <w:t xml:space="preserve"> αυτού του σχεδίου νόμου</w:t>
      </w:r>
      <w:r>
        <w:rPr>
          <w:rFonts w:eastAsia="Times New Roman" w:cs="Times New Roman"/>
          <w:szCs w:val="24"/>
        </w:rPr>
        <w:t>,</w:t>
      </w:r>
      <w:r w:rsidRPr="001B4061">
        <w:rPr>
          <w:rFonts w:eastAsia="Times New Roman" w:cs="Times New Roman"/>
          <w:szCs w:val="24"/>
        </w:rPr>
        <w:t xml:space="preserve"> του πολυνομοσχεδίου</w:t>
      </w:r>
      <w:r>
        <w:rPr>
          <w:rFonts w:eastAsia="Times New Roman" w:cs="Times New Roman"/>
          <w:szCs w:val="24"/>
        </w:rPr>
        <w:t>,</w:t>
      </w:r>
      <w:r w:rsidRPr="001B4061">
        <w:rPr>
          <w:rFonts w:eastAsia="Times New Roman" w:cs="Times New Roman"/>
          <w:szCs w:val="24"/>
        </w:rPr>
        <w:t xml:space="preserve"> επιχειρούν τον εκσυγχρονισμό </w:t>
      </w:r>
      <w:r w:rsidRPr="001B4061">
        <w:rPr>
          <w:rFonts w:eastAsia="Times New Roman" w:cs="Times New Roman"/>
          <w:szCs w:val="24"/>
        </w:rPr>
        <w:lastRenderedPageBreak/>
        <w:t xml:space="preserve">του </w:t>
      </w:r>
      <w:r>
        <w:rPr>
          <w:rFonts w:eastAsia="Times New Roman" w:cs="Times New Roman"/>
          <w:szCs w:val="24"/>
        </w:rPr>
        <w:t>π</w:t>
      </w:r>
      <w:r w:rsidRPr="001B4061">
        <w:rPr>
          <w:rFonts w:eastAsia="Times New Roman" w:cs="Times New Roman"/>
          <w:szCs w:val="24"/>
        </w:rPr>
        <w:t>λαισίου λειτουργίας των ιδιωτικών κλινικών</w:t>
      </w:r>
      <w:r>
        <w:rPr>
          <w:rFonts w:eastAsia="Times New Roman" w:cs="Times New Roman"/>
          <w:szCs w:val="24"/>
        </w:rPr>
        <w:t>,</w:t>
      </w:r>
      <w:r w:rsidRPr="001B4061">
        <w:rPr>
          <w:rFonts w:eastAsia="Times New Roman" w:cs="Times New Roman"/>
          <w:szCs w:val="24"/>
        </w:rPr>
        <w:t xml:space="preserve"> τη σύσταση Εθνικού </w:t>
      </w:r>
      <w:r>
        <w:rPr>
          <w:rFonts w:eastAsia="Times New Roman" w:cs="Times New Roman"/>
          <w:szCs w:val="24"/>
        </w:rPr>
        <w:t>Ο</w:t>
      </w:r>
      <w:r w:rsidRPr="001B4061">
        <w:rPr>
          <w:rFonts w:eastAsia="Times New Roman" w:cs="Times New Roman"/>
          <w:szCs w:val="24"/>
        </w:rPr>
        <w:t xml:space="preserve">ργανισμού Δημόσιας Υγείας που θα αντικαταστήσει το </w:t>
      </w:r>
      <w:r>
        <w:rPr>
          <w:rFonts w:eastAsia="Times New Roman" w:cs="Times New Roman"/>
          <w:szCs w:val="24"/>
        </w:rPr>
        <w:t>ΚΕΕΛΠΝΟ,</w:t>
      </w:r>
      <w:r w:rsidRPr="001B4061">
        <w:rPr>
          <w:rFonts w:eastAsia="Times New Roman" w:cs="Times New Roman"/>
          <w:szCs w:val="24"/>
        </w:rPr>
        <w:t xml:space="preserve"> τη σύσταση </w:t>
      </w:r>
      <w:r>
        <w:rPr>
          <w:rFonts w:eastAsia="Times New Roman" w:cs="Times New Roman"/>
          <w:szCs w:val="24"/>
        </w:rPr>
        <w:t>Ε</w:t>
      </w:r>
      <w:r w:rsidRPr="001B4061">
        <w:rPr>
          <w:rFonts w:eastAsia="Times New Roman" w:cs="Times New Roman"/>
          <w:szCs w:val="24"/>
        </w:rPr>
        <w:t xml:space="preserve">θνικού Ινστιτούτου </w:t>
      </w:r>
      <w:r>
        <w:rPr>
          <w:rFonts w:eastAsia="Times New Roman" w:cs="Times New Roman"/>
          <w:szCs w:val="24"/>
        </w:rPr>
        <w:t>Ν</w:t>
      </w:r>
      <w:r w:rsidRPr="001B4061">
        <w:rPr>
          <w:rFonts w:eastAsia="Times New Roman" w:cs="Times New Roman"/>
          <w:szCs w:val="24"/>
        </w:rPr>
        <w:t>εοπλασιών</w:t>
      </w:r>
      <w:r>
        <w:rPr>
          <w:rFonts w:eastAsia="Times New Roman" w:cs="Times New Roman"/>
          <w:szCs w:val="24"/>
        </w:rPr>
        <w:t>,</w:t>
      </w:r>
      <w:r w:rsidRPr="001B4061">
        <w:rPr>
          <w:rFonts w:eastAsia="Times New Roman" w:cs="Times New Roman"/>
          <w:szCs w:val="24"/>
        </w:rPr>
        <w:t xml:space="preserve"> τα Εθνικά Μητρώ</w:t>
      </w:r>
      <w:r>
        <w:rPr>
          <w:rFonts w:eastAsia="Times New Roman" w:cs="Times New Roman"/>
          <w:szCs w:val="24"/>
        </w:rPr>
        <w:t>α</w:t>
      </w:r>
      <w:r w:rsidRPr="001B4061">
        <w:rPr>
          <w:rFonts w:eastAsia="Times New Roman" w:cs="Times New Roman"/>
          <w:szCs w:val="24"/>
        </w:rPr>
        <w:t xml:space="preserve"> Ασθενών</w:t>
      </w:r>
      <w:r>
        <w:rPr>
          <w:rFonts w:eastAsia="Times New Roman" w:cs="Times New Roman"/>
          <w:szCs w:val="24"/>
        </w:rPr>
        <w:t>,</w:t>
      </w:r>
      <w:r w:rsidRPr="001B4061">
        <w:rPr>
          <w:rFonts w:eastAsia="Times New Roman" w:cs="Times New Roman"/>
          <w:szCs w:val="24"/>
        </w:rPr>
        <w:t xml:space="preserve"> τα νέα </w:t>
      </w:r>
      <w:r>
        <w:rPr>
          <w:rFonts w:eastAsia="Times New Roman" w:cs="Times New Roman"/>
          <w:szCs w:val="24"/>
        </w:rPr>
        <w:t>τ</w:t>
      </w:r>
      <w:r w:rsidRPr="001B4061">
        <w:rPr>
          <w:rFonts w:eastAsia="Times New Roman" w:cs="Times New Roman"/>
          <w:szCs w:val="24"/>
        </w:rPr>
        <w:t xml:space="preserve">μήματα για τον </w:t>
      </w:r>
      <w:r>
        <w:rPr>
          <w:rFonts w:eastAsia="Times New Roman" w:cs="Times New Roman"/>
          <w:szCs w:val="24"/>
        </w:rPr>
        <w:t>ι</w:t>
      </w:r>
      <w:r w:rsidRPr="001B4061">
        <w:rPr>
          <w:rFonts w:eastAsia="Times New Roman" w:cs="Times New Roman"/>
          <w:szCs w:val="24"/>
        </w:rPr>
        <w:t>ατρικό τουρισμό και την προστασία δεδομένων στο Υπουργείο Υγείας</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λλά και το τέλος στα καλλυντικά</w:t>
      </w:r>
      <w:r>
        <w:rPr>
          <w:rFonts w:eastAsia="Times New Roman" w:cs="Times New Roman"/>
          <w:szCs w:val="24"/>
        </w:rPr>
        <w:t>,</w:t>
      </w:r>
      <w:r w:rsidRPr="001B4061">
        <w:rPr>
          <w:rFonts w:eastAsia="Times New Roman" w:cs="Times New Roman"/>
          <w:szCs w:val="24"/>
        </w:rPr>
        <w:t xml:space="preserve"> τη </w:t>
      </w:r>
      <w:r w:rsidRPr="001B4061">
        <w:rPr>
          <w:rFonts w:eastAsia="Times New Roman" w:cs="Times New Roman"/>
          <w:szCs w:val="24"/>
        </w:rPr>
        <w:t>ρύθμιση της κυκλοφορίας ηλεκτρονικών τσιγάρων άνευ νικοτίνης</w:t>
      </w:r>
      <w:r>
        <w:rPr>
          <w:rFonts w:eastAsia="Times New Roman" w:cs="Times New Roman"/>
          <w:szCs w:val="24"/>
        </w:rPr>
        <w:t>,</w:t>
      </w:r>
      <w:r w:rsidRPr="001B4061">
        <w:rPr>
          <w:rFonts w:eastAsia="Times New Roman" w:cs="Times New Roman"/>
          <w:szCs w:val="24"/>
        </w:rPr>
        <w:t xml:space="preserve"> την </w:t>
      </w:r>
      <w:proofErr w:type="spellStart"/>
      <w:r w:rsidRPr="001B4061">
        <w:rPr>
          <w:rFonts w:eastAsia="Times New Roman" w:cs="Times New Roman"/>
          <w:szCs w:val="24"/>
        </w:rPr>
        <w:t>επικαιροποίηση</w:t>
      </w:r>
      <w:proofErr w:type="spellEnd"/>
      <w:r w:rsidRPr="001B4061">
        <w:rPr>
          <w:rFonts w:eastAsia="Times New Roman" w:cs="Times New Roman"/>
          <w:szCs w:val="24"/>
        </w:rPr>
        <w:t xml:space="preserve"> του τρόπου </w:t>
      </w:r>
      <w:proofErr w:type="spellStart"/>
      <w:r w:rsidRPr="001B4061">
        <w:rPr>
          <w:rFonts w:eastAsia="Times New Roman" w:cs="Times New Roman"/>
          <w:szCs w:val="24"/>
        </w:rPr>
        <w:t>συνταγογράφησης</w:t>
      </w:r>
      <w:proofErr w:type="spellEnd"/>
      <w:r w:rsidRPr="001B4061">
        <w:rPr>
          <w:rFonts w:eastAsia="Times New Roman" w:cs="Times New Roman"/>
          <w:szCs w:val="24"/>
        </w:rPr>
        <w:t xml:space="preserve"> ναρκωτικών ουσιών και τέλος τη δημιουργία χώρων εποπτευόμενης χρήσης για τους χρήστες υψηλού κινδύνου</w:t>
      </w:r>
      <w:r>
        <w:rPr>
          <w:rFonts w:eastAsia="Times New Roman" w:cs="Times New Roman"/>
          <w:szCs w:val="24"/>
        </w:rPr>
        <w:t>.</w:t>
      </w:r>
    </w:p>
    <w:p w14:paraId="7098ECFA"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Επομένως, ε</w:t>
      </w:r>
      <w:r w:rsidRPr="001B4061">
        <w:rPr>
          <w:rFonts w:eastAsia="Times New Roman" w:cs="Times New Roman"/>
          <w:szCs w:val="24"/>
        </w:rPr>
        <w:t>ίναι μεγάλος ο αριθμός των θ</w:t>
      </w:r>
      <w:r>
        <w:rPr>
          <w:rFonts w:eastAsia="Times New Roman" w:cs="Times New Roman"/>
          <w:szCs w:val="24"/>
        </w:rPr>
        <w:t>ε</w:t>
      </w:r>
      <w:r w:rsidRPr="001B4061">
        <w:rPr>
          <w:rFonts w:eastAsia="Times New Roman" w:cs="Times New Roman"/>
          <w:szCs w:val="24"/>
        </w:rPr>
        <w:t>μάτω</w:t>
      </w:r>
      <w:r w:rsidRPr="001B4061">
        <w:rPr>
          <w:rFonts w:eastAsia="Times New Roman" w:cs="Times New Roman"/>
          <w:szCs w:val="24"/>
        </w:rPr>
        <w:t>ν που αυτό το σχέδιο νόμου πραγματεύεται</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Ε</w:t>
      </w:r>
      <w:r w:rsidRPr="001B4061">
        <w:rPr>
          <w:rFonts w:eastAsia="Times New Roman" w:cs="Times New Roman"/>
          <w:szCs w:val="24"/>
        </w:rPr>
        <w:t xml:space="preserve">υελπιστούμε αυτό το νομοσχέδιο να μην έχει την τύχη του προηγούμενου νομοθετήματος της κυβέρνησης ΣΥΡΙΖΑ και κάποιες από τις </w:t>
      </w:r>
      <w:r>
        <w:rPr>
          <w:rFonts w:eastAsia="Times New Roman" w:cs="Times New Roman"/>
          <w:szCs w:val="24"/>
        </w:rPr>
        <w:t xml:space="preserve">επιχειρούμενες </w:t>
      </w:r>
      <w:r w:rsidRPr="001B4061">
        <w:rPr>
          <w:rFonts w:eastAsia="Times New Roman" w:cs="Times New Roman"/>
          <w:szCs w:val="24"/>
        </w:rPr>
        <w:t>μεταρρυθμιστικ</w:t>
      </w:r>
      <w:r>
        <w:rPr>
          <w:rFonts w:eastAsia="Times New Roman" w:cs="Times New Roman"/>
          <w:szCs w:val="24"/>
        </w:rPr>
        <w:t xml:space="preserve">ές προσπάθειες, που διαφαίνονται καταρχήν θετικές, </w:t>
      </w:r>
      <w:r w:rsidRPr="001B4061">
        <w:rPr>
          <w:rFonts w:eastAsia="Times New Roman" w:cs="Times New Roman"/>
          <w:szCs w:val="24"/>
        </w:rPr>
        <w:t>να τελεσ</w:t>
      </w:r>
      <w:r w:rsidRPr="001B4061">
        <w:rPr>
          <w:rFonts w:eastAsia="Times New Roman" w:cs="Times New Roman"/>
          <w:szCs w:val="24"/>
        </w:rPr>
        <w:t xml:space="preserve">φορήσουν για το καλό του συμπολιτών </w:t>
      </w:r>
      <w:r>
        <w:rPr>
          <w:rFonts w:eastAsia="Times New Roman" w:cs="Times New Roman"/>
          <w:szCs w:val="24"/>
        </w:rPr>
        <w:t>μας.</w:t>
      </w:r>
    </w:p>
    <w:p w14:paraId="7098ECFB"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Ας πάμε</w:t>
      </w:r>
      <w:r>
        <w:rPr>
          <w:rFonts w:eastAsia="Times New Roman" w:cs="Times New Roman"/>
          <w:szCs w:val="24"/>
        </w:rPr>
        <w:t>,</w:t>
      </w:r>
      <w:r w:rsidRPr="001B4061">
        <w:rPr>
          <w:rFonts w:eastAsia="Times New Roman" w:cs="Times New Roman"/>
          <w:szCs w:val="24"/>
        </w:rPr>
        <w:t xml:space="preserve"> λοιπόν</w:t>
      </w:r>
      <w:r>
        <w:rPr>
          <w:rFonts w:eastAsia="Times New Roman" w:cs="Times New Roman"/>
          <w:szCs w:val="24"/>
        </w:rPr>
        <w:t>,</w:t>
      </w:r>
      <w:r w:rsidRPr="001B4061">
        <w:rPr>
          <w:rFonts w:eastAsia="Times New Roman" w:cs="Times New Roman"/>
          <w:szCs w:val="24"/>
        </w:rPr>
        <w:t xml:space="preserve"> στις βασικές γραμμές του νομοσχεδίου</w:t>
      </w:r>
      <w:r>
        <w:rPr>
          <w:rFonts w:eastAsia="Times New Roman" w:cs="Times New Roman"/>
          <w:szCs w:val="24"/>
        </w:rPr>
        <w:t>.</w:t>
      </w:r>
      <w:r w:rsidRPr="001B4061">
        <w:rPr>
          <w:rFonts w:eastAsia="Times New Roman" w:cs="Times New Roman"/>
          <w:szCs w:val="24"/>
        </w:rPr>
        <w:t xml:space="preserve"> </w:t>
      </w:r>
    </w:p>
    <w:p w14:paraId="7098ECFC"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Στο</w:t>
      </w:r>
      <w:r w:rsidRPr="001B4061">
        <w:rPr>
          <w:rFonts w:eastAsia="Times New Roman" w:cs="Times New Roman"/>
          <w:szCs w:val="24"/>
        </w:rPr>
        <w:t xml:space="preserve"> </w:t>
      </w:r>
      <w:r>
        <w:rPr>
          <w:rFonts w:eastAsia="Times New Roman" w:cs="Times New Roman"/>
          <w:szCs w:val="24"/>
        </w:rPr>
        <w:t>Μ</w:t>
      </w:r>
      <w:r w:rsidRPr="001B4061">
        <w:rPr>
          <w:rFonts w:eastAsia="Times New Roman" w:cs="Times New Roman"/>
          <w:szCs w:val="24"/>
        </w:rPr>
        <w:t xml:space="preserve">έρος </w:t>
      </w:r>
      <w:r>
        <w:rPr>
          <w:rFonts w:eastAsia="Times New Roman" w:cs="Times New Roman"/>
          <w:szCs w:val="24"/>
        </w:rPr>
        <w:t xml:space="preserve">Α΄ </w:t>
      </w:r>
      <w:r w:rsidRPr="001B4061">
        <w:rPr>
          <w:rFonts w:eastAsia="Times New Roman" w:cs="Times New Roman"/>
          <w:szCs w:val="24"/>
        </w:rPr>
        <w:t>του νομοσχεδίου μέχρι το άρθρο 47</w:t>
      </w:r>
      <w:r>
        <w:rPr>
          <w:rFonts w:eastAsia="Times New Roman" w:cs="Times New Roman"/>
          <w:szCs w:val="24"/>
        </w:rPr>
        <w:t>,</w:t>
      </w:r>
      <w:r w:rsidRPr="001B4061">
        <w:rPr>
          <w:rFonts w:eastAsia="Times New Roman" w:cs="Times New Roman"/>
          <w:szCs w:val="24"/>
        </w:rPr>
        <w:t xml:space="preserve"> επιχειρείται να </w:t>
      </w:r>
      <w:proofErr w:type="spellStart"/>
      <w:r w:rsidRPr="001B4061">
        <w:rPr>
          <w:rFonts w:eastAsia="Times New Roman" w:cs="Times New Roman"/>
          <w:szCs w:val="24"/>
        </w:rPr>
        <w:t>εξορθολογιστεί</w:t>
      </w:r>
      <w:proofErr w:type="spellEnd"/>
      <w:r w:rsidRPr="001B4061">
        <w:rPr>
          <w:rFonts w:eastAsia="Times New Roman" w:cs="Times New Roman"/>
          <w:szCs w:val="24"/>
        </w:rPr>
        <w:t xml:space="preserve"> το πλαίσιο λειτουργίας των κλινικών</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Ό</w:t>
      </w:r>
      <w:r w:rsidRPr="001B4061">
        <w:rPr>
          <w:rFonts w:eastAsia="Times New Roman" w:cs="Times New Roman"/>
          <w:szCs w:val="24"/>
        </w:rPr>
        <w:t xml:space="preserve">πως αναλυτικά παρουσιάσαμε και στην </w:t>
      </w:r>
      <w:r>
        <w:rPr>
          <w:rFonts w:eastAsia="Times New Roman" w:cs="Times New Roman"/>
          <w:szCs w:val="24"/>
        </w:rPr>
        <w:t>ε</w:t>
      </w:r>
      <w:r w:rsidRPr="001B4061">
        <w:rPr>
          <w:rFonts w:eastAsia="Times New Roman" w:cs="Times New Roman"/>
          <w:szCs w:val="24"/>
        </w:rPr>
        <w:t>πιτρ</w:t>
      </w:r>
      <w:r w:rsidRPr="001B4061">
        <w:rPr>
          <w:rFonts w:eastAsia="Times New Roman" w:cs="Times New Roman"/>
          <w:szCs w:val="24"/>
        </w:rPr>
        <w:t>οπή</w:t>
      </w:r>
      <w:r>
        <w:rPr>
          <w:rFonts w:eastAsia="Times New Roman" w:cs="Times New Roman"/>
          <w:szCs w:val="24"/>
        </w:rPr>
        <w:t>,</w:t>
      </w:r>
      <w:r w:rsidRPr="001B4061">
        <w:rPr>
          <w:rFonts w:eastAsia="Times New Roman" w:cs="Times New Roman"/>
          <w:szCs w:val="24"/>
        </w:rPr>
        <w:t xml:space="preserve"> θεωρούμε ότι γενικά κινείται προς τη σωστή κατεύθυνση</w:t>
      </w:r>
      <w:r>
        <w:rPr>
          <w:rFonts w:eastAsia="Times New Roman" w:cs="Times New Roman"/>
          <w:szCs w:val="24"/>
        </w:rPr>
        <w:t>,</w:t>
      </w:r>
      <w:r w:rsidRPr="001B4061">
        <w:rPr>
          <w:rFonts w:eastAsia="Times New Roman" w:cs="Times New Roman"/>
          <w:szCs w:val="24"/>
        </w:rPr>
        <w:t xml:space="preserve"> αν αφαιρέσουμε</w:t>
      </w:r>
      <w:r>
        <w:rPr>
          <w:rFonts w:eastAsia="Times New Roman" w:cs="Times New Roman"/>
          <w:szCs w:val="24"/>
        </w:rPr>
        <w:t>,</w:t>
      </w:r>
      <w:r w:rsidRPr="001B4061">
        <w:rPr>
          <w:rFonts w:eastAsia="Times New Roman" w:cs="Times New Roman"/>
          <w:szCs w:val="24"/>
        </w:rPr>
        <w:t xml:space="preserve"> βέβαια</w:t>
      </w:r>
      <w:r>
        <w:rPr>
          <w:rFonts w:eastAsia="Times New Roman" w:cs="Times New Roman"/>
          <w:szCs w:val="24"/>
        </w:rPr>
        <w:t>,</w:t>
      </w:r>
      <w:r w:rsidRPr="001B4061">
        <w:rPr>
          <w:rFonts w:eastAsia="Times New Roman" w:cs="Times New Roman"/>
          <w:szCs w:val="24"/>
        </w:rPr>
        <w:t xml:space="preserve"> τις ενστάσεις και τις δικές </w:t>
      </w:r>
      <w:r>
        <w:rPr>
          <w:rFonts w:eastAsia="Times New Roman" w:cs="Times New Roman"/>
          <w:szCs w:val="24"/>
        </w:rPr>
        <w:t>μας,</w:t>
      </w:r>
      <w:r w:rsidRPr="001B4061">
        <w:rPr>
          <w:rFonts w:eastAsia="Times New Roman" w:cs="Times New Roman"/>
          <w:szCs w:val="24"/>
        </w:rPr>
        <w:t xml:space="preserve"> αλλά και των φορέων περί των κινδύνων που ενέχει η ρύθμιση του άρθρου 23</w:t>
      </w:r>
      <w:r>
        <w:rPr>
          <w:rFonts w:eastAsia="Times New Roman" w:cs="Times New Roman"/>
          <w:szCs w:val="24"/>
        </w:rPr>
        <w:t>, περί</w:t>
      </w:r>
      <w:r w:rsidRPr="001B4061">
        <w:rPr>
          <w:rFonts w:eastAsia="Times New Roman" w:cs="Times New Roman"/>
          <w:szCs w:val="24"/>
        </w:rPr>
        <w:t xml:space="preserve"> ελάχιστου αριθμού κλινών</w:t>
      </w:r>
      <w:r>
        <w:rPr>
          <w:rFonts w:eastAsia="Times New Roman" w:cs="Times New Roman"/>
          <w:szCs w:val="24"/>
        </w:rPr>
        <w:t>.</w:t>
      </w:r>
    </w:p>
    <w:p w14:paraId="7098ECFD"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Όμως σ</w:t>
      </w:r>
      <w:r w:rsidRPr="001B4061">
        <w:rPr>
          <w:rFonts w:eastAsia="Times New Roman" w:cs="Times New Roman"/>
          <w:szCs w:val="24"/>
        </w:rPr>
        <w:t xml:space="preserve">το </w:t>
      </w:r>
      <w:r>
        <w:rPr>
          <w:rFonts w:eastAsia="Times New Roman" w:cs="Times New Roman"/>
          <w:szCs w:val="24"/>
        </w:rPr>
        <w:t>Μ</w:t>
      </w:r>
      <w:r w:rsidRPr="001B4061">
        <w:rPr>
          <w:rFonts w:eastAsia="Times New Roman" w:cs="Times New Roman"/>
          <w:szCs w:val="24"/>
        </w:rPr>
        <w:t>έρος</w:t>
      </w:r>
      <w:r>
        <w:rPr>
          <w:rFonts w:eastAsia="Times New Roman" w:cs="Times New Roman"/>
          <w:szCs w:val="24"/>
        </w:rPr>
        <w:t xml:space="preserve"> Β΄</w:t>
      </w:r>
      <w:r>
        <w:rPr>
          <w:rFonts w:eastAsia="Times New Roman" w:cs="Times New Roman"/>
          <w:szCs w:val="24"/>
        </w:rPr>
        <w:t xml:space="preserve">, που </w:t>
      </w:r>
      <w:r w:rsidRPr="001B4061">
        <w:rPr>
          <w:rFonts w:eastAsia="Times New Roman" w:cs="Times New Roman"/>
          <w:szCs w:val="24"/>
        </w:rPr>
        <w:t>έ</w:t>
      </w:r>
      <w:r>
        <w:rPr>
          <w:rFonts w:eastAsia="Times New Roman" w:cs="Times New Roman"/>
          <w:szCs w:val="24"/>
        </w:rPr>
        <w:t xml:space="preserve">χει τα άρθρα 48 έως το 80, </w:t>
      </w:r>
      <w:r w:rsidRPr="001B4061">
        <w:rPr>
          <w:rFonts w:eastAsia="Times New Roman" w:cs="Times New Roman"/>
          <w:szCs w:val="24"/>
        </w:rPr>
        <w:t xml:space="preserve">και φέρει τον τίτλο </w:t>
      </w:r>
      <w:r>
        <w:rPr>
          <w:rFonts w:eastAsia="Times New Roman" w:cs="Times New Roman"/>
          <w:szCs w:val="24"/>
        </w:rPr>
        <w:t>«Σύσταση ν</w:t>
      </w:r>
      <w:r w:rsidRPr="001B4061">
        <w:rPr>
          <w:rFonts w:eastAsia="Times New Roman" w:cs="Times New Roman"/>
          <w:szCs w:val="24"/>
        </w:rPr>
        <w:t>ομικών προσώπων με αρμοδιότητα τη δημόσια υγεία</w:t>
      </w:r>
      <w:r>
        <w:rPr>
          <w:rFonts w:eastAsia="Times New Roman" w:cs="Times New Roman"/>
          <w:szCs w:val="24"/>
        </w:rPr>
        <w:t>»,</w:t>
      </w:r>
      <w:r w:rsidRPr="001B4061">
        <w:rPr>
          <w:rFonts w:eastAsia="Times New Roman" w:cs="Times New Roman"/>
          <w:szCs w:val="24"/>
        </w:rPr>
        <w:t xml:space="preserve"> έχουμε σημαντικές στάσεις</w:t>
      </w:r>
      <w:r>
        <w:rPr>
          <w:rFonts w:eastAsia="Times New Roman" w:cs="Times New Roman"/>
          <w:szCs w:val="24"/>
        </w:rPr>
        <w:t>,</w:t>
      </w:r>
      <w:r w:rsidRPr="001B4061">
        <w:rPr>
          <w:rFonts w:eastAsia="Times New Roman" w:cs="Times New Roman"/>
          <w:szCs w:val="24"/>
        </w:rPr>
        <w:t xml:space="preserve"> οι οποίες εντοπίζονται</w:t>
      </w:r>
      <w:r>
        <w:rPr>
          <w:rFonts w:eastAsia="Times New Roman" w:cs="Times New Roman"/>
          <w:szCs w:val="24"/>
        </w:rPr>
        <w:t>, αφ</w:t>
      </w:r>
      <w:r>
        <w:rPr>
          <w:rFonts w:eastAsia="Times New Roman" w:cs="Times New Roman"/>
          <w:szCs w:val="24"/>
        </w:rPr>
        <w:t xml:space="preserve">’ </w:t>
      </w:r>
      <w:r>
        <w:rPr>
          <w:rFonts w:eastAsia="Times New Roman" w:cs="Times New Roman"/>
          <w:szCs w:val="24"/>
        </w:rPr>
        <w:t>ενός στα άρθρα 48 έως 6</w:t>
      </w:r>
      <w:r w:rsidRPr="001B4061">
        <w:rPr>
          <w:rFonts w:eastAsia="Times New Roman" w:cs="Times New Roman"/>
          <w:szCs w:val="24"/>
        </w:rPr>
        <w:t>3</w:t>
      </w:r>
      <w:r>
        <w:rPr>
          <w:rFonts w:eastAsia="Times New Roman" w:cs="Times New Roman"/>
          <w:szCs w:val="24"/>
        </w:rPr>
        <w:t>,</w:t>
      </w:r>
      <w:r w:rsidRPr="001B4061">
        <w:rPr>
          <w:rFonts w:eastAsia="Times New Roman" w:cs="Times New Roman"/>
          <w:szCs w:val="24"/>
        </w:rPr>
        <w:t xml:space="preserve"> που αφορούν την κατάργηση του </w:t>
      </w:r>
      <w:r>
        <w:rPr>
          <w:rFonts w:eastAsia="Times New Roman" w:cs="Times New Roman"/>
          <w:szCs w:val="24"/>
        </w:rPr>
        <w:t>«</w:t>
      </w:r>
      <w:r w:rsidRPr="001B4061">
        <w:rPr>
          <w:rFonts w:eastAsia="Times New Roman" w:cs="Times New Roman"/>
          <w:szCs w:val="24"/>
        </w:rPr>
        <w:t>αμαρτωλού</w:t>
      </w:r>
      <w:r>
        <w:rPr>
          <w:rFonts w:eastAsia="Times New Roman" w:cs="Times New Roman"/>
          <w:szCs w:val="24"/>
        </w:rPr>
        <w:t>»,</w:t>
      </w:r>
      <w:r w:rsidRPr="001B4061">
        <w:rPr>
          <w:rFonts w:eastAsia="Times New Roman" w:cs="Times New Roman"/>
          <w:szCs w:val="24"/>
        </w:rPr>
        <w:t xml:space="preserve"> όπως εσείς λέγατε μέχρι χ</w:t>
      </w:r>
      <w:r w:rsidRPr="001B4061">
        <w:rPr>
          <w:rFonts w:eastAsia="Times New Roman" w:cs="Times New Roman"/>
          <w:szCs w:val="24"/>
        </w:rPr>
        <w:t>θες ΚΕΕΛΠΝΟ</w:t>
      </w:r>
      <w:r>
        <w:rPr>
          <w:rFonts w:eastAsia="Times New Roman" w:cs="Times New Roman"/>
          <w:szCs w:val="24"/>
        </w:rPr>
        <w:t>,</w:t>
      </w:r>
      <w:r w:rsidRPr="001B4061">
        <w:rPr>
          <w:rFonts w:eastAsia="Times New Roman" w:cs="Times New Roman"/>
          <w:szCs w:val="24"/>
        </w:rPr>
        <w:t xml:space="preserve"> και τη σύσταση του Εθνικού </w:t>
      </w:r>
      <w:r>
        <w:rPr>
          <w:rFonts w:eastAsia="Times New Roman" w:cs="Times New Roman"/>
          <w:szCs w:val="24"/>
        </w:rPr>
        <w:t>Ο</w:t>
      </w:r>
      <w:r w:rsidRPr="001B4061">
        <w:rPr>
          <w:rFonts w:eastAsia="Times New Roman" w:cs="Times New Roman"/>
          <w:szCs w:val="24"/>
        </w:rPr>
        <w:t>ργανισμού Δημόσιας Υγείας στη θέση του</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 xml:space="preserve">αλλά και για τα άρθρα 64 έως 80, που αφορούν </w:t>
      </w:r>
      <w:r w:rsidRPr="001B4061">
        <w:rPr>
          <w:rFonts w:eastAsia="Times New Roman" w:cs="Times New Roman"/>
          <w:szCs w:val="24"/>
        </w:rPr>
        <w:t xml:space="preserve">τη σύσταση Εθνικού Ινστιτούτου </w:t>
      </w:r>
      <w:r>
        <w:rPr>
          <w:rFonts w:eastAsia="Times New Roman" w:cs="Times New Roman"/>
          <w:szCs w:val="24"/>
        </w:rPr>
        <w:t>Νε</w:t>
      </w:r>
      <w:r w:rsidRPr="001B4061">
        <w:rPr>
          <w:rFonts w:eastAsia="Times New Roman" w:cs="Times New Roman"/>
          <w:szCs w:val="24"/>
        </w:rPr>
        <w:t>οπλασιών</w:t>
      </w:r>
      <w:r>
        <w:rPr>
          <w:rFonts w:eastAsia="Times New Roman" w:cs="Times New Roman"/>
          <w:szCs w:val="24"/>
        </w:rPr>
        <w:t>,</w:t>
      </w:r>
      <w:r w:rsidRPr="001B4061">
        <w:rPr>
          <w:rFonts w:eastAsia="Times New Roman" w:cs="Times New Roman"/>
          <w:szCs w:val="24"/>
        </w:rPr>
        <w:t xml:space="preserve"> σε αντικατάσταση της δομής που ήταν </w:t>
      </w:r>
      <w:r>
        <w:rPr>
          <w:rFonts w:eastAsia="Times New Roman" w:cs="Times New Roman"/>
          <w:szCs w:val="24"/>
        </w:rPr>
        <w:t>εντ</w:t>
      </w:r>
      <w:r w:rsidRPr="001B4061">
        <w:rPr>
          <w:rFonts w:eastAsia="Times New Roman" w:cs="Times New Roman"/>
          <w:szCs w:val="24"/>
        </w:rPr>
        <w:t xml:space="preserve">εταμένη ως </w:t>
      </w:r>
      <w:r>
        <w:rPr>
          <w:rFonts w:eastAsia="Times New Roman" w:cs="Times New Roman"/>
          <w:szCs w:val="24"/>
        </w:rPr>
        <w:t>Δ</w:t>
      </w:r>
      <w:r w:rsidRPr="001B4061">
        <w:rPr>
          <w:rFonts w:eastAsia="Times New Roman" w:cs="Times New Roman"/>
          <w:szCs w:val="24"/>
        </w:rPr>
        <w:t xml:space="preserve">ιεύθυνση του </w:t>
      </w:r>
      <w:r>
        <w:rPr>
          <w:rFonts w:eastAsia="Times New Roman" w:cs="Times New Roman"/>
          <w:szCs w:val="24"/>
        </w:rPr>
        <w:t>ΚΕΕΛΠΝΟ.</w:t>
      </w:r>
      <w:r w:rsidRPr="001B4061">
        <w:rPr>
          <w:rFonts w:eastAsia="Times New Roman" w:cs="Times New Roman"/>
          <w:szCs w:val="24"/>
        </w:rPr>
        <w:t xml:space="preserve"> </w:t>
      </w:r>
    </w:p>
    <w:p w14:paraId="7098ECFE"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1B4061">
        <w:rPr>
          <w:rFonts w:eastAsia="Times New Roman" w:cs="Times New Roman"/>
          <w:szCs w:val="24"/>
        </w:rPr>
        <w:t xml:space="preserve">στις δύο </w:t>
      </w:r>
      <w:r w:rsidRPr="001B4061">
        <w:rPr>
          <w:rFonts w:eastAsia="Times New Roman" w:cs="Times New Roman"/>
          <w:szCs w:val="24"/>
        </w:rPr>
        <w:t>περιπτώσεις</w:t>
      </w:r>
      <w:r>
        <w:rPr>
          <w:rFonts w:eastAsia="Times New Roman" w:cs="Times New Roman"/>
          <w:szCs w:val="24"/>
        </w:rPr>
        <w:t>, κυρίες και</w:t>
      </w:r>
      <w:r w:rsidRPr="001B4061">
        <w:rPr>
          <w:rFonts w:eastAsia="Times New Roman" w:cs="Times New Roman"/>
          <w:szCs w:val="24"/>
        </w:rPr>
        <w:t xml:space="preserve"> κύριοι συνάδελφοι</w:t>
      </w:r>
      <w:r>
        <w:rPr>
          <w:rFonts w:eastAsia="Times New Roman" w:cs="Times New Roman"/>
          <w:szCs w:val="24"/>
        </w:rPr>
        <w:t>,</w:t>
      </w:r>
      <w:r w:rsidRPr="001B4061">
        <w:rPr>
          <w:rFonts w:eastAsia="Times New Roman" w:cs="Times New Roman"/>
          <w:szCs w:val="24"/>
        </w:rPr>
        <w:t xml:space="preserve"> ειδικά εσείς που ανήκετε στην </w:t>
      </w:r>
      <w:r>
        <w:rPr>
          <w:rFonts w:eastAsia="Times New Roman" w:cs="Times New Roman"/>
          <w:szCs w:val="24"/>
        </w:rPr>
        <w:t>Κ</w:t>
      </w:r>
      <w:r w:rsidRPr="001B4061">
        <w:rPr>
          <w:rFonts w:eastAsia="Times New Roman" w:cs="Times New Roman"/>
          <w:szCs w:val="24"/>
        </w:rPr>
        <w:t>υβέρνηση</w:t>
      </w:r>
      <w:r>
        <w:rPr>
          <w:rFonts w:eastAsia="Times New Roman" w:cs="Times New Roman"/>
          <w:szCs w:val="24"/>
        </w:rPr>
        <w:t>,</w:t>
      </w:r>
      <w:r w:rsidRPr="001B4061">
        <w:rPr>
          <w:rFonts w:eastAsia="Times New Roman" w:cs="Times New Roman"/>
          <w:szCs w:val="24"/>
        </w:rPr>
        <w:t xml:space="preserve"> δεν μπορείτε να </w:t>
      </w:r>
      <w:r>
        <w:rPr>
          <w:rFonts w:eastAsia="Times New Roman" w:cs="Times New Roman"/>
          <w:szCs w:val="24"/>
        </w:rPr>
        <w:t xml:space="preserve">πείσετε </w:t>
      </w:r>
      <w:r w:rsidRPr="001B4061">
        <w:rPr>
          <w:rFonts w:eastAsia="Times New Roman" w:cs="Times New Roman"/>
          <w:szCs w:val="24"/>
        </w:rPr>
        <w:t>κανέναν ότι επιχειρείτ</w:t>
      </w:r>
      <w:r>
        <w:rPr>
          <w:rFonts w:eastAsia="Times New Roman" w:cs="Times New Roman"/>
          <w:szCs w:val="24"/>
        </w:rPr>
        <w:t xml:space="preserve">ε </w:t>
      </w:r>
      <w:r w:rsidRPr="001B4061">
        <w:rPr>
          <w:rFonts w:eastAsia="Times New Roman" w:cs="Times New Roman"/>
          <w:szCs w:val="24"/>
        </w:rPr>
        <w:t>μία σοβαρή μεταρρυθμιστική προσπάθεια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 xml:space="preserve">ν διακρίναμε μία τέτοια πρόθεση </w:t>
      </w:r>
      <w:r>
        <w:rPr>
          <w:rFonts w:eastAsia="Times New Roman" w:cs="Times New Roman"/>
          <w:szCs w:val="24"/>
        </w:rPr>
        <w:t>α</w:t>
      </w:r>
      <w:r w:rsidRPr="001B4061">
        <w:rPr>
          <w:rFonts w:eastAsia="Times New Roman" w:cs="Times New Roman"/>
          <w:szCs w:val="24"/>
        </w:rPr>
        <w:t xml:space="preserve">πό πλευράς </w:t>
      </w:r>
      <w:r>
        <w:rPr>
          <w:rFonts w:eastAsia="Times New Roman" w:cs="Times New Roman"/>
          <w:szCs w:val="24"/>
        </w:rPr>
        <w:t>σας,</w:t>
      </w:r>
      <w:r w:rsidRPr="001B4061">
        <w:rPr>
          <w:rFonts w:eastAsia="Times New Roman" w:cs="Times New Roman"/>
          <w:szCs w:val="24"/>
        </w:rPr>
        <w:t xml:space="preserve"> </w:t>
      </w:r>
      <w:r>
        <w:rPr>
          <w:rFonts w:eastAsia="Times New Roman" w:cs="Times New Roman"/>
          <w:szCs w:val="24"/>
        </w:rPr>
        <w:t>ε</w:t>
      </w:r>
      <w:r w:rsidRPr="001B4061">
        <w:rPr>
          <w:rFonts w:eastAsia="Times New Roman" w:cs="Times New Roman"/>
          <w:szCs w:val="24"/>
        </w:rPr>
        <w:t xml:space="preserve">μείς στην Ένωση </w:t>
      </w:r>
      <w:r>
        <w:rPr>
          <w:rFonts w:eastAsia="Times New Roman" w:cs="Times New Roman"/>
          <w:szCs w:val="24"/>
        </w:rPr>
        <w:t>Κ</w:t>
      </w:r>
      <w:r w:rsidRPr="001B4061">
        <w:rPr>
          <w:rFonts w:eastAsia="Times New Roman" w:cs="Times New Roman"/>
          <w:szCs w:val="24"/>
        </w:rPr>
        <w:t>εντρώων</w:t>
      </w:r>
      <w:r>
        <w:rPr>
          <w:rFonts w:eastAsia="Times New Roman" w:cs="Times New Roman"/>
          <w:szCs w:val="24"/>
        </w:rPr>
        <w:t>,</w:t>
      </w:r>
      <w:r w:rsidRPr="001B4061">
        <w:rPr>
          <w:rFonts w:eastAsia="Times New Roman" w:cs="Times New Roman"/>
          <w:szCs w:val="24"/>
        </w:rPr>
        <w:t xml:space="preserve"> που είμα</w:t>
      </w:r>
      <w:r w:rsidRPr="001B4061">
        <w:rPr>
          <w:rFonts w:eastAsia="Times New Roman" w:cs="Times New Roman"/>
          <w:szCs w:val="24"/>
        </w:rPr>
        <w:t>στε ο πολιτικός χώρος με βαθιά εμπιστοσύνη στις μεταρρυθμίσεις ως τον μοναδικό τρόπο να εξυγιάνουμε</w:t>
      </w:r>
      <w:r>
        <w:rPr>
          <w:rFonts w:eastAsia="Times New Roman" w:cs="Times New Roman"/>
          <w:szCs w:val="24"/>
        </w:rPr>
        <w:t>,</w:t>
      </w:r>
      <w:r w:rsidRPr="001B4061">
        <w:rPr>
          <w:rFonts w:eastAsia="Times New Roman" w:cs="Times New Roman"/>
          <w:szCs w:val="24"/>
        </w:rPr>
        <w:t xml:space="preserve"> επιτέλους</w:t>
      </w:r>
      <w:r>
        <w:rPr>
          <w:rFonts w:eastAsia="Times New Roman" w:cs="Times New Roman"/>
          <w:szCs w:val="24"/>
        </w:rPr>
        <w:t>,</w:t>
      </w:r>
      <w:r w:rsidRPr="001B4061">
        <w:rPr>
          <w:rFonts w:eastAsia="Times New Roman" w:cs="Times New Roman"/>
          <w:szCs w:val="24"/>
        </w:rPr>
        <w:t xml:space="preserve"> την οικονομία </w:t>
      </w:r>
      <w:r>
        <w:rPr>
          <w:rFonts w:eastAsia="Times New Roman" w:cs="Times New Roman"/>
          <w:szCs w:val="24"/>
        </w:rPr>
        <w:t>μας,</w:t>
      </w:r>
      <w:r w:rsidRPr="001B4061">
        <w:rPr>
          <w:rFonts w:eastAsia="Times New Roman" w:cs="Times New Roman"/>
          <w:szCs w:val="24"/>
        </w:rPr>
        <w:t xml:space="preserve"> αλλά και τη συνολική εικόνα</w:t>
      </w:r>
      <w:r>
        <w:rPr>
          <w:rFonts w:eastAsia="Times New Roman" w:cs="Times New Roman"/>
          <w:szCs w:val="24"/>
        </w:rPr>
        <w:t>,</w:t>
      </w:r>
      <w:r w:rsidRPr="001B4061">
        <w:rPr>
          <w:rFonts w:eastAsia="Times New Roman" w:cs="Times New Roman"/>
          <w:szCs w:val="24"/>
        </w:rPr>
        <w:t xml:space="preserve"> έτσι ώστε να επιβιώσει </w:t>
      </w:r>
      <w:r>
        <w:rPr>
          <w:rFonts w:eastAsia="Times New Roman" w:cs="Times New Roman"/>
          <w:szCs w:val="24"/>
        </w:rPr>
        <w:t xml:space="preserve">η </w:t>
      </w:r>
      <w:r w:rsidRPr="001B4061">
        <w:rPr>
          <w:rFonts w:eastAsia="Times New Roman" w:cs="Times New Roman"/>
          <w:szCs w:val="24"/>
        </w:rPr>
        <w:t xml:space="preserve">χώρα </w:t>
      </w:r>
      <w:r>
        <w:rPr>
          <w:rFonts w:eastAsia="Times New Roman" w:cs="Times New Roman"/>
          <w:szCs w:val="24"/>
        </w:rPr>
        <w:t xml:space="preserve">μας, θα υπερθεματίζαμε. </w:t>
      </w:r>
      <w:r w:rsidRPr="001B4061">
        <w:rPr>
          <w:rFonts w:eastAsia="Times New Roman" w:cs="Times New Roman"/>
          <w:szCs w:val="24"/>
        </w:rPr>
        <w:t xml:space="preserve"> </w:t>
      </w:r>
    </w:p>
    <w:p w14:paraId="7098ECFF"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 xml:space="preserve">Αντίθετα, όμως, αυτό που βλέπουμε και διαπιστώνουμε είναι ότι για μία ακόμη φορά το κίνητρό σας είναι να δημιουργήσετε </w:t>
      </w:r>
      <w:r w:rsidRPr="001B4061">
        <w:rPr>
          <w:rFonts w:eastAsia="Times New Roman" w:cs="Times New Roman"/>
          <w:szCs w:val="24"/>
        </w:rPr>
        <w:t>μεγαλεπήβολα σχήματα</w:t>
      </w:r>
      <w:r>
        <w:rPr>
          <w:rFonts w:eastAsia="Times New Roman" w:cs="Times New Roman"/>
          <w:szCs w:val="24"/>
        </w:rPr>
        <w:t>,</w:t>
      </w:r>
      <w:r w:rsidRPr="001B4061">
        <w:rPr>
          <w:rFonts w:eastAsia="Times New Roman" w:cs="Times New Roman"/>
          <w:szCs w:val="24"/>
        </w:rPr>
        <w:t xml:space="preserve"> με διαφορετικές ονομασίες</w:t>
      </w:r>
      <w:r>
        <w:rPr>
          <w:rFonts w:eastAsia="Times New Roman" w:cs="Times New Roman"/>
          <w:szCs w:val="24"/>
        </w:rPr>
        <w:t>.</w:t>
      </w:r>
      <w:r w:rsidRPr="001B4061">
        <w:rPr>
          <w:rFonts w:eastAsia="Times New Roman" w:cs="Times New Roman"/>
          <w:szCs w:val="24"/>
        </w:rPr>
        <w:t xml:space="preserve"> Ωστόσο</w:t>
      </w:r>
      <w:r>
        <w:rPr>
          <w:rFonts w:eastAsia="Times New Roman" w:cs="Times New Roman"/>
          <w:szCs w:val="24"/>
        </w:rPr>
        <w:t xml:space="preserve"> </w:t>
      </w:r>
      <w:r w:rsidRPr="001B4061">
        <w:rPr>
          <w:rFonts w:eastAsia="Times New Roman" w:cs="Times New Roman"/>
          <w:szCs w:val="24"/>
        </w:rPr>
        <w:t>για</w:t>
      </w:r>
      <w:r>
        <w:rPr>
          <w:rFonts w:eastAsia="Times New Roman" w:cs="Times New Roman"/>
          <w:szCs w:val="24"/>
        </w:rPr>
        <w:t xml:space="preserve"> ε</w:t>
      </w:r>
      <w:r w:rsidRPr="001B4061">
        <w:rPr>
          <w:rFonts w:eastAsia="Times New Roman" w:cs="Times New Roman"/>
          <w:szCs w:val="24"/>
        </w:rPr>
        <w:t>μάς</w:t>
      </w:r>
      <w:r>
        <w:rPr>
          <w:rFonts w:eastAsia="Times New Roman" w:cs="Times New Roman"/>
          <w:szCs w:val="24"/>
        </w:rPr>
        <w:t>,</w:t>
      </w:r>
      <w:r w:rsidRPr="001B4061">
        <w:rPr>
          <w:rFonts w:eastAsia="Times New Roman" w:cs="Times New Roman"/>
          <w:szCs w:val="24"/>
        </w:rPr>
        <w:t xml:space="preserve"> ο μόνος στόχος </w:t>
      </w:r>
      <w:r>
        <w:rPr>
          <w:rFonts w:eastAsia="Times New Roman" w:cs="Times New Roman"/>
          <w:szCs w:val="24"/>
        </w:rPr>
        <w:t xml:space="preserve">θα είναι </w:t>
      </w:r>
      <w:r w:rsidRPr="001B4061">
        <w:rPr>
          <w:rFonts w:eastAsia="Times New Roman" w:cs="Times New Roman"/>
          <w:szCs w:val="24"/>
        </w:rPr>
        <w:t>να καλύψετε τις μικροκομματικές σας ανάγκες και</w:t>
      </w:r>
      <w:r w:rsidRPr="001B4061">
        <w:rPr>
          <w:rFonts w:eastAsia="Times New Roman" w:cs="Times New Roman"/>
          <w:szCs w:val="24"/>
        </w:rPr>
        <w:t xml:space="preserve"> σκοπιμότητες</w:t>
      </w:r>
      <w:r>
        <w:rPr>
          <w:rFonts w:eastAsia="Times New Roman" w:cs="Times New Roman"/>
          <w:szCs w:val="24"/>
        </w:rPr>
        <w:t>.</w:t>
      </w:r>
    </w:p>
    <w:p w14:paraId="7098ED00"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ναφορικά τώρα με το ΚΕΕΛΠΝΟ</w:t>
      </w:r>
      <w:r>
        <w:rPr>
          <w:rFonts w:eastAsia="Times New Roman" w:cs="Times New Roman"/>
          <w:szCs w:val="24"/>
        </w:rPr>
        <w:t>,</w:t>
      </w:r>
      <w:r w:rsidRPr="001B4061">
        <w:rPr>
          <w:rFonts w:eastAsia="Times New Roman" w:cs="Times New Roman"/>
          <w:szCs w:val="24"/>
        </w:rPr>
        <w:t xml:space="preserve"> το μετατρέπετ</w:t>
      </w:r>
      <w:r>
        <w:rPr>
          <w:rFonts w:eastAsia="Times New Roman" w:cs="Times New Roman"/>
          <w:szCs w:val="24"/>
        </w:rPr>
        <w:t>ε</w:t>
      </w:r>
      <w:r w:rsidRPr="001B4061">
        <w:rPr>
          <w:rFonts w:eastAsia="Times New Roman" w:cs="Times New Roman"/>
          <w:szCs w:val="24"/>
        </w:rPr>
        <w:t xml:space="preserve"> από νομικό πρόσωπο ιδιωτικού δικαίου σε νομικό πρόσωπο δημοσίου δικαίου</w:t>
      </w:r>
      <w:r>
        <w:rPr>
          <w:rFonts w:eastAsia="Times New Roman" w:cs="Times New Roman"/>
          <w:szCs w:val="24"/>
        </w:rPr>
        <w:t>,</w:t>
      </w:r>
      <w:r w:rsidRPr="001B4061">
        <w:rPr>
          <w:rFonts w:eastAsia="Times New Roman" w:cs="Times New Roman"/>
          <w:szCs w:val="24"/>
        </w:rPr>
        <w:t xml:space="preserve"> αλλά </w:t>
      </w:r>
      <w:r>
        <w:rPr>
          <w:rFonts w:eastAsia="Times New Roman" w:cs="Times New Roman"/>
          <w:szCs w:val="24"/>
        </w:rPr>
        <w:t xml:space="preserve">με </w:t>
      </w:r>
      <w:r w:rsidRPr="001B4061">
        <w:rPr>
          <w:rFonts w:eastAsia="Times New Roman" w:cs="Times New Roman"/>
          <w:szCs w:val="24"/>
        </w:rPr>
        <w:t>εξασφ</w:t>
      </w:r>
      <w:r>
        <w:rPr>
          <w:rFonts w:eastAsia="Times New Roman" w:cs="Times New Roman"/>
          <w:szCs w:val="24"/>
        </w:rPr>
        <w:t xml:space="preserve">άλιση </w:t>
      </w:r>
      <w:r w:rsidRPr="001B4061">
        <w:rPr>
          <w:rFonts w:eastAsia="Times New Roman" w:cs="Times New Roman"/>
          <w:szCs w:val="24"/>
        </w:rPr>
        <w:t>αυτοτέλειας</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αφού το</w:t>
      </w:r>
      <w:r w:rsidRPr="001B4061">
        <w:rPr>
          <w:rFonts w:eastAsia="Times New Roman" w:cs="Times New Roman"/>
          <w:szCs w:val="24"/>
        </w:rPr>
        <w:t xml:space="preserve"> οπλίζετ</w:t>
      </w:r>
      <w:r>
        <w:rPr>
          <w:rFonts w:eastAsia="Times New Roman" w:cs="Times New Roman"/>
          <w:szCs w:val="24"/>
        </w:rPr>
        <w:t>ε</w:t>
      </w:r>
      <w:r w:rsidRPr="001B4061">
        <w:rPr>
          <w:rFonts w:eastAsia="Times New Roman" w:cs="Times New Roman"/>
          <w:szCs w:val="24"/>
        </w:rPr>
        <w:t xml:space="preserve"> με </w:t>
      </w:r>
      <w:r>
        <w:rPr>
          <w:rFonts w:eastAsia="Times New Roman" w:cs="Times New Roman"/>
          <w:szCs w:val="24"/>
        </w:rPr>
        <w:t>έναν ειδικό</w:t>
      </w:r>
      <w:r w:rsidRPr="001B4061">
        <w:rPr>
          <w:rFonts w:eastAsia="Times New Roman" w:cs="Times New Roman"/>
          <w:szCs w:val="24"/>
        </w:rPr>
        <w:t xml:space="preserve"> λογαριασμό στη διαχείριση των οικονομικών του</w:t>
      </w:r>
      <w:r>
        <w:rPr>
          <w:rFonts w:eastAsia="Times New Roman" w:cs="Times New Roman"/>
          <w:szCs w:val="24"/>
        </w:rPr>
        <w:t>,</w:t>
      </w:r>
      <w:r w:rsidRPr="001B4061">
        <w:rPr>
          <w:rFonts w:eastAsia="Times New Roman" w:cs="Times New Roman"/>
          <w:szCs w:val="24"/>
        </w:rPr>
        <w:t xml:space="preserve"> δηλαδή διαδ</w:t>
      </w:r>
      <w:r w:rsidRPr="001B4061">
        <w:rPr>
          <w:rFonts w:eastAsia="Times New Roman" w:cs="Times New Roman"/>
          <w:szCs w:val="24"/>
        </w:rPr>
        <w:t>ικασί</w:t>
      </w:r>
      <w:r>
        <w:rPr>
          <w:rFonts w:eastAsia="Times New Roman" w:cs="Times New Roman"/>
          <w:szCs w:val="24"/>
        </w:rPr>
        <w:t>ε</w:t>
      </w:r>
      <w:r w:rsidRPr="001B4061">
        <w:rPr>
          <w:rFonts w:eastAsia="Times New Roman" w:cs="Times New Roman"/>
          <w:szCs w:val="24"/>
        </w:rPr>
        <w:t>ς ευέλικτες</w:t>
      </w:r>
      <w:r>
        <w:rPr>
          <w:rFonts w:eastAsia="Times New Roman" w:cs="Times New Roman"/>
          <w:szCs w:val="24"/>
        </w:rPr>
        <w:t>,</w:t>
      </w:r>
      <w:r w:rsidRPr="001B4061">
        <w:rPr>
          <w:rFonts w:eastAsia="Times New Roman" w:cs="Times New Roman"/>
          <w:szCs w:val="24"/>
        </w:rPr>
        <w:t xml:space="preserve"> εκτός δημ</w:t>
      </w:r>
      <w:r>
        <w:rPr>
          <w:rFonts w:eastAsia="Times New Roman" w:cs="Times New Roman"/>
          <w:szCs w:val="24"/>
        </w:rPr>
        <w:t>ο</w:t>
      </w:r>
      <w:r w:rsidRPr="001B4061">
        <w:rPr>
          <w:rFonts w:eastAsia="Times New Roman" w:cs="Times New Roman"/>
          <w:szCs w:val="24"/>
        </w:rPr>
        <w:t>σ</w:t>
      </w:r>
      <w:r>
        <w:rPr>
          <w:rFonts w:eastAsia="Times New Roman" w:cs="Times New Roman"/>
          <w:szCs w:val="24"/>
        </w:rPr>
        <w:t>ί</w:t>
      </w:r>
      <w:r w:rsidRPr="001B4061">
        <w:rPr>
          <w:rFonts w:eastAsia="Times New Roman" w:cs="Times New Roman"/>
          <w:szCs w:val="24"/>
        </w:rPr>
        <w:t>ου λογιστικού</w:t>
      </w:r>
      <w:r>
        <w:rPr>
          <w:rFonts w:eastAsia="Times New Roman" w:cs="Times New Roman"/>
          <w:szCs w:val="24"/>
        </w:rPr>
        <w:t xml:space="preserve">, υπό </w:t>
      </w:r>
      <w:r>
        <w:rPr>
          <w:rFonts w:eastAsia="Times New Roman" w:cs="Times New Roman"/>
          <w:szCs w:val="24"/>
        </w:rPr>
        <w:lastRenderedPageBreak/>
        <w:t xml:space="preserve">τον στενό </w:t>
      </w:r>
      <w:r w:rsidRPr="001B4061">
        <w:rPr>
          <w:rFonts w:eastAsia="Times New Roman" w:cs="Times New Roman"/>
          <w:szCs w:val="24"/>
        </w:rPr>
        <w:t xml:space="preserve"> </w:t>
      </w:r>
      <w:r>
        <w:rPr>
          <w:rFonts w:eastAsia="Times New Roman" w:cs="Times New Roman"/>
          <w:szCs w:val="24"/>
        </w:rPr>
        <w:t>εναγκαλισμό</w:t>
      </w:r>
      <w:r w:rsidRPr="001B4061">
        <w:rPr>
          <w:rFonts w:eastAsia="Times New Roman" w:cs="Times New Roman"/>
          <w:szCs w:val="24"/>
        </w:rPr>
        <w:t xml:space="preserve"> του </w:t>
      </w:r>
      <w:r>
        <w:rPr>
          <w:rFonts w:eastAsia="Times New Roman" w:cs="Times New Roman"/>
          <w:szCs w:val="24"/>
        </w:rPr>
        <w:t>Υ</w:t>
      </w:r>
      <w:r w:rsidRPr="001B4061">
        <w:rPr>
          <w:rFonts w:eastAsia="Times New Roman" w:cs="Times New Roman"/>
          <w:szCs w:val="24"/>
        </w:rPr>
        <w:t>πουργού</w:t>
      </w:r>
      <w:r>
        <w:rPr>
          <w:rFonts w:eastAsia="Times New Roman" w:cs="Times New Roman"/>
          <w:szCs w:val="24"/>
        </w:rPr>
        <w:t>,</w:t>
      </w:r>
      <w:r w:rsidRPr="001B4061">
        <w:rPr>
          <w:rFonts w:eastAsia="Times New Roman" w:cs="Times New Roman"/>
          <w:szCs w:val="24"/>
        </w:rPr>
        <w:t xml:space="preserve"> για άλλη μία φορά</w:t>
      </w:r>
      <w:r>
        <w:rPr>
          <w:rFonts w:eastAsia="Times New Roman" w:cs="Times New Roman"/>
          <w:szCs w:val="24"/>
        </w:rPr>
        <w:t>,</w:t>
      </w:r>
      <w:r w:rsidRPr="001B4061">
        <w:rPr>
          <w:rFonts w:eastAsia="Times New Roman" w:cs="Times New Roman"/>
          <w:szCs w:val="24"/>
        </w:rPr>
        <w:t xml:space="preserve"> καθώς όλα τα ζητήματα </w:t>
      </w:r>
      <w:r>
        <w:rPr>
          <w:rFonts w:eastAsia="Times New Roman" w:cs="Times New Roman"/>
          <w:szCs w:val="24"/>
        </w:rPr>
        <w:t>φαίνεται</w:t>
      </w:r>
      <w:r w:rsidRPr="001B4061">
        <w:rPr>
          <w:rFonts w:eastAsia="Times New Roman" w:cs="Times New Roman"/>
          <w:szCs w:val="24"/>
        </w:rPr>
        <w:t xml:space="preserve"> ότι ρυθμίζονται από σειρά υπουργικών αποφάσεων</w:t>
      </w:r>
      <w:r>
        <w:rPr>
          <w:rFonts w:eastAsia="Times New Roman" w:cs="Times New Roman"/>
          <w:szCs w:val="24"/>
        </w:rPr>
        <w:t>,</w:t>
      </w:r>
      <w:r w:rsidRPr="001B4061">
        <w:rPr>
          <w:rFonts w:eastAsia="Times New Roman" w:cs="Times New Roman"/>
          <w:szCs w:val="24"/>
        </w:rPr>
        <w:t xml:space="preserve"> τόσο του ειδικού λογαριασμού όσο και του προσωπικού του νέου οργανισμού</w:t>
      </w:r>
      <w:r>
        <w:rPr>
          <w:rFonts w:eastAsia="Times New Roman" w:cs="Times New Roman"/>
          <w:szCs w:val="24"/>
        </w:rPr>
        <w:t>,</w:t>
      </w:r>
      <w:r w:rsidRPr="001B4061">
        <w:rPr>
          <w:rFonts w:eastAsia="Times New Roman" w:cs="Times New Roman"/>
          <w:szCs w:val="24"/>
        </w:rPr>
        <w:t xml:space="preserve"> αλλά και για τη σύσταση και κατάργηση οργάνων</w:t>
      </w:r>
      <w:r>
        <w:rPr>
          <w:rFonts w:eastAsia="Times New Roman" w:cs="Times New Roman"/>
          <w:szCs w:val="24"/>
        </w:rPr>
        <w:t>.</w:t>
      </w:r>
    </w:p>
    <w:p w14:paraId="7098ED01"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 xml:space="preserve">υτό είναι </w:t>
      </w:r>
      <w:r>
        <w:rPr>
          <w:rFonts w:eastAsia="Times New Roman" w:cs="Times New Roman"/>
          <w:szCs w:val="24"/>
        </w:rPr>
        <w:t>απαράδεκτο,</w:t>
      </w:r>
      <w:r w:rsidRPr="001B4061">
        <w:rPr>
          <w:rFonts w:eastAsia="Times New Roman" w:cs="Times New Roman"/>
          <w:szCs w:val="24"/>
        </w:rPr>
        <w:t xml:space="preserve"> κυρίες και κύριοι συνάδελφοι</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Τ</w:t>
      </w:r>
      <w:r w:rsidRPr="001B4061">
        <w:rPr>
          <w:rFonts w:eastAsia="Times New Roman" w:cs="Times New Roman"/>
          <w:szCs w:val="24"/>
        </w:rPr>
        <w:t xml:space="preserve">ο αναφέρω </w:t>
      </w:r>
      <w:r>
        <w:rPr>
          <w:rFonts w:eastAsia="Times New Roman" w:cs="Times New Roman"/>
          <w:szCs w:val="24"/>
        </w:rPr>
        <w:t>σ</w:t>
      </w:r>
      <w:r w:rsidRPr="001B4061">
        <w:rPr>
          <w:rFonts w:eastAsia="Times New Roman" w:cs="Times New Roman"/>
          <w:szCs w:val="24"/>
        </w:rPr>
        <w:t>χεδόν σε κάθε ομιλία</w:t>
      </w:r>
      <w:r>
        <w:rPr>
          <w:rFonts w:eastAsia="Times New Roman" w:cs="Times New Roman"/>
          <w:szCs w:val="24"/>
        </w:rPr>
        <w:t>, αφού</w:t>
      </w:r>
      <w:r w:rsidRPr="001B4061">
        <w:rPr>
          <w:rFonts w:eastAsia="Times New Roman" w:cs="Times New Roman"/>
          <w:szCs w:val="24"/>
        </w:rPr>
        <w:t xml:space="preserve"> </w:t>
      </w:r>
      <w:r>
        <w:rPr>
          <w:rFonts w:eastAsia="Times New Roman" w:cs="Times New Roman"/>
          <w:szCs w:val="24"/>
        </w:rPr>
        <w:t>σχεδόν</w:t>
      </w:r>
      <w:r w:rsidRPr="001B4061">
        <w:rPr>
          <w:rFonts w:eastAsia="Times New Roman" w:cs="Times New Roman"/>
          <w:szCs w:val="24"/>
        </w:rPr>
        <w:t xml:space="preserve"> σε κάθε σχέδιο νόμου βλέπουμε μέσα στις διατάξεις του να ρυθμίζονται σημαντικά ζητήματα με υπουργικές αποφάσεις</w:t>
      </w:r>
      <w:r>
        <w:rPr>
          <w:rFonts w:eastAsia="Times New Roman" w:cs="Times New Roman"/>
          <w:szCs w:val="24"/>
        </w:rPr>
        <w:t>.</w:t>
      </w:r>
    </w:p>
    <w:p w14:paraId="7098ED02"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Η Ένωση Κεντρώων σθεναρά αντιτίθεται σε οποιαδήποτε ρύθμιση επαφίεται στην εκάστοτε πολιτική ηγεσία</w:t>
      </w:r>
      <w:r>
        <w:rPr>
          <w:rFonts w:eastAsia="Times New Roman" w:cs="Times New Roman"/>
          <w:szCs w:val="24"/>
        </w:rPr>
        <w:t>. Γι’</w:t>
      </w:r>
      <w:r w:rsidRPr="001B4061">
        <w:rPr>
          <w:rFonts w:eastAsia="Times New Roman" w:cs="Times New Roman"/>
          <w:szCs w:val="24"/>
        </w:rPr>
        <w:t xml:space="preserve"> αυτό</w:t>
      </w:r>
      <w:r>
        <w:rPr>
          <w:rFonts w:eastAsia="Times New Roman" w:cs="Times New Roman"/>
          <w:szCs w:val="24"/>
        </w:rPr>
        <w:t>,</w:t>
      </w:r>
      <w:r w:rsidRPr="001B4061">
        <w:rPr>
          <w:rFonts w:eastAsia="Times New Roman" w:cs="Times New Roman"/>
          <w:szCs w:val="24"/>
        </w:rPr>
        <w:t xml:space="preserve"> εμείς δεν μπορούμε να συμφωνήσ</w:t>
      </w:r>
      <w:r w:rsidRPr="001B4061">
        <w:rPr>
          <w:rFonts w:eastAsia="Times New Roman" w:cs="Times New Roman"/>
          <w:szCs w:val="24"/>
        </w:rPr>
        <w:t>ουμε σε καμ</w:t>
      </w:r>
      <w:r>
        <w:rPr>
          <w:rFonts w:eastAsia="Times New Roman" w:cs="Times New Roman"/>
          <w:szCs w:val="24"/>
        </w:rPr>
        <w:t>μ</w:t>
      </w:r>
      <w:r w:rsidRPr="001B4061">
        <w:rPr>
          <w:rFonts w:eastAsia="Times New Roman" w:cs="Times New Roman"/>
          <w:szCs w:val="24"/>
        </w:rPr>
        <w:t>ία περίπτωση με αυτό</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Η</w:t>
      </w:r>
      <w:r w:rsidRPr="001B4061">
        <w:rPr>
          <w:rFonts w:eastAsia="Times New Roman" w:cs="Times New Roman"/>
          <w:szCs w:val="24"/>
        </w:rPr>
        <w:t xml:space="preserve"> Βουλή έχει νομοθετική εξουσία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Μ</w:t>
      </w:r>
      <w:r w:rsidRPr="001B4061">
        <w:rPr>
          <w:rFonts w:eastAsia="Times New Roman" w:cs="Times New Roman"/>
          <w:szCs w:val="24"/>
        </w:rPr>
        <w:t xml:space="preserve">ε τον τρόπο που εσείς έρχεστε να </w:t>
      </w:r>
      <w:r>
        <w:rPr>
          <w:rFonts w:eastAsia="Times New Roman" w:cs="Times New Roman"/>
          <w:szCs w:val="24"/>
        </w:rPr>
        <w:t>νομοθετήσετε,</w:t>
      </w:r>
      <w:r w:rsidRPr="001B4061">
        <w:rPr>
          <w:rFonts w:eastAsia="Times New Roman" w:cs="Times New Roman"/>
          <w:szCs w:val="24"/>
        </w:rPr>
        <w:t xml:space="preserve"> την παρακάμπτετ</w:t>
      </w:r>
      <w:r>
        <w:rPr>
          <w:rFonts w:eastAsia="Times New Roman" w:cs="Times New Roman"/>
          <w:szCs w:val="24"/>
        </w:rPr>
        <w:t>ε.</w:t>
      </w:r>
    </w:p>
    <w:p w14:paraId="7098ED03" w14:textId="77777777" w:rsidR="00971A45" w:rsidRDefault="00ED091D">
      <w:pPr>
        <w:tabs>
          <w:tab w:val="left" w:pos="2940"/>
        </w:tabs>
        <w:spacing w:line="600" w:lineRule="auto"/>
        <w:ind w:firstLine="720"/>
        <w:jc w:val="both"/>
        <w:rPr>
          <w:rFonts w:eastAsia="Times New Roman" w:cs="Times New Roman"/>
          <w:szCs w:val="24"/>
        </w:rPr>
      </w:pPr>
      <w:r w:rsidRPr="001B4061">
        <w:rPr>
          <w:rFonts w:eastAsia="Times New Roman" w:cs="Times New Roman"/>
          <w:szCs w:val="24"/>
        </w:rPr>
        <w:t xml:space="preserve"> </w:t>
      </w:r>
      <w:r>
        <w:rPr>
          <w:rFonts w:eastAsia="Times New Roman" w:cs="Times New Roman"/>
          <w:szCs w:val="24"/>
        </w:rPr>
        <w:t>Σ</w:t>
      </w:r>
      <w:r w:rsidRPr="001B4061">
        <w:rPr>
          <w:rFonts w:eastAsia="Times New Roman" w:cs="Times New Roman"/>
          <w:szCs w:val="24"/>
        </w:rPr>
        <w:t>ε αυτό το σημείο θα ήθελα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επίσης,</w:t>
      </w:r>
      <w:r w:rsidRPr="001B4061">
        <w:rPr>
          <w:rFonts w:eastAsia="Times New Roman" w:cs="Times New Roman"/>
          <w:szCs w:val="24"/>
        </w:rPr>
        <w:t xml:space="preserve"> να </w:t>
      </w:r>
      <w:r>
        <w:rPr>
          <w:rFonts w:eastAsia="Times New Roman" w:cs="Times New Roman"/>
          <w:szCs w:val="24"/>
        </w:rPr>
        <w:t>καταγγείλω ότι δεν παρακάμπτετε</w:t>
      </w:r>
      <w:r w:rsidRPr="001B4061">
        <w:rPr>
          <w:rFonts w:eastAsia="Times New Roman" w:cs="Times New Roman"/>
          <w:szCs w:val="24"/>
        </w:rPr>
        <w:t xml:space="preserve"> μόνο τη νομοθετική εξουσία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α</w:t>
      </w:r>
      <w:r w:rsidRPr="001B4061">
        <w:rPr>
          <w:rFonts w:eastAsia="Times New Roman" w:cs="Times New Roman"/>
          <w:szCs w:val="24"/>
        </w:rPr>
        <w:t xml:space="preserve">λλά και τις </w:t>
      </w:r>
      <w:r>
        <w:rPr>
          <w:rFonts w:eastAsia="Times New Roman" w:cs="Times New Roman"/>
          <w:szCs w:val="24"/>
        </w:rPr>
        <w:t>α</w:t>
      </w:r>
      <w:r w:rsidRPr="001B4061">
        <w:rPr>
          <w:rFonts w:eastAsia="Times New Roman" w:cs="Times New Roman"/>
          <w:szCs w:val="24"/>
        </w:rPr>
        <w:t>νεξάρτητε</w:t>
      </w:r>
      <w:r w:rsidRPr="001B4061">
        <w:rPr>
          <w:rFonts w:eastAsia="Times New Roman" w:cs="Times New Roman"/>
          <w:szCs w:val="24"/>
        </w:rPr>
        <w:t xml:space="preserve">ς </w:t>
      </w:r>
      <w:r>
        <w:rPr>
          <w:rFonts w:eastAsia="Times New Roman" w:cs="Times New Roman"/>
          <w:szCs w:val="24"/>
        </w:rPr>
        <w:t>α</w:t>
      </w:r>
      <w:r w:rsidRPr="001B4061">
        <w:rPr>
          <w:rFonts w:eastAsia="Times New Roman" w:cs="Times New Roman"/>
          <w:szCs w:val="24"/>
        </w:rPr>
        <w:t>ρχές</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Σ</w:t>
      </w:r>
      <w:r w:rsidRPr="001B4061">
        <w:rPr>
          <w:rFonts w:eastAsia="Times New Roman" w:cs="Times New Roman"/>
          <w:szCs w:val="24"/>
        </w:rPr>
        <w:t xml:space="preserve">το συγκεκριμένο σχέδιο νόμου αγνοήσατε </w:t>
      </w:r>
      <w:r w:rsidRPr="001B4061">
        <w:rPr>
          <w:rFonts w:eastAsia="Times New Roman" w:cs="Times New Roman"/>
          <w:szCs w:val="24"/>
        </w:rPr>
        <w:lastRenderedPageBreak/>
        <w:t>και παρακάμψετε την Αρχή Προστασίας Δεδομένων Προσωπικού Χαρακτήρα</w:t>
      </w:r>
      <w:r>
        <w:rPr>
          <w:rFonts w:eastAsia="Times New Roman" w:cs="Times New Roman"/>
          <w:szCs w:val="24"/>
        </w:rPr>
        <w:t>.</w:t>
      </w:r>
      <w:r w:rsidRPr="001B4061">
        <w:rPr>
          <w:rFonts w:eastAsia="Times New Roman" w:cs="Times New Roman"/>
          <w:szCs w:val="24"/>
        </w:rPr>
        <w:t xml:space="preserve"> </w:t>
      </w:r>
      <w:r>
        <w:rPr>
          <w:rFonts w:eastAsia="Times New Roman" w:cs="Times New Roman"/>
          <w:szCs w:val="24"/>
        </w:rPr>
        <w:t>Σ</w:t>
      </w:r>
      <w:r w:rsidRPr="001B4061">
        <w:rPr>
          <w:rFonts w:eastAsia="Times New Roman" w:cs="Times New Roman"/>
          <w:szCs w:val="24"/>
        </w:rPr>
        <w:t xml:space="preserve">ε νομοσχέδια με αντικείμενο τα προσωπικά δεδομένα είναι </w:t>
      </w:r>
      <w:r>
        <w:rPr>
          <w:rFonts w:eastAsia="Times New Roman" w:cs="Times New Roman"/>
          <w:szCs w:val="24"/>
        </w:rPr>
        <w:t xml:space="preserve">εκ </w:t>
      </w:r>
      <w:r w:rsidRPr="001B4061">
        <w:rPr>
          <w:rFonts w:eastAsia="Times New Roman" w:cs="Times New Roman"/>
          <w:szCs w:val="24"/>
        </w:rPr>
        <w:t>του νόμου υποχρεωτική η γνωμοδότηση της Αρχής Προστασίας Δεδομένων Προσωπικού Χ</w:t>
      </w:r>
      <w:r w:rsidRPr="001B4061">
        <w:rPr>
          <w:rFonts w:eastAsia="Times New Roman" w:cs="Times New Roman"/>
          <w:szCs w:val="24"/>
        </w:rPr>
        <w:t>αρακτήρα</w:t>
      </w:r>
      <w:r>
        <w:rPr>
          <w:rFonts w:eastAsia="Times New Roman" w:cs="Times New Roman"/>
          <w:szCs w:val="24"/>
        </w:rPr>
        <w:t>.</w:t>
      </w:r>
    </w:p>
    <w:p w14:paraId="7098ED04" w14:textId="77777777" w:rsidR="00971A45" w:rsidRDefault="00971A45">
      <w:pPr>
        <w:spacing w:line="600" w:lineRule="auto"/>
        <w:ind w:firstLine="720"/>
        <w:rPr>
          <w:rFonts w:eastAsia="Times New Roman"/>
          <w:szCs w:val="24"/>
        </w:rPr>
      </w:pPr>
    </w:p>
    <w:p w14:paraId="7098ED05" w14:textId="77777777" w:rsidR="00971A45" w:rsidRDefault="00971A45">
      <w:pPr>
        <w:spacing w:line="600" w:lineRule="auto"/>
        <w:ind w:firstLine="720"/>
        <w:rPr>
          <w:rFonts w:eastAsia="Times New Roman"/>
          <w:szCs w:val="24"/>
        </w:rPr>
      </w:pPr>
    </w:p>
    <w:p w14:paraId="7098ED0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Εν</w:t>
      </w:r>
      <w:r>
        <w:rPr>
          <w:rFonts w:eastAsia="Times New Roman"/>
          <w:color w:val="222222"/>
          <w:szCs w:val="24"/>
          <w:shd w:val="clear" w:color="auto" w:fill="FFFFFF"/>
        </w:rPr>
        <w:t xml:space="preserve"> προκειμένω, το άρθρο 82 αφορά τον υπεύθυνο προστασίας δεδομένων, το άρθρο 83 τη σύσταση και λειτουργία Εθνικών Μητρώων Ασθενών και το άρθρο 84 τον Ατομικό Ηλεκτρονικό Φάκελο Υγείας. Δηλαδή, δεν μιλάμε για ασήμαντα άρθρα, αλλά για άρθρα μείζονος σημασίας π</w:t>
      </w:r>
      <w:r>
        <w:rPr>
          <w:rFonts w:eastAsia="Times New Roman"/>
          <w:color w:val="222222"/>
          <w:szCs w:val="24"/>
          <w:shd w:val="clear" w:color="auto" w:fill="FFFFFF"/>
        </w:rPr>
        <w:t>ου ρυθμίζουν τον σκληρό πυρήνα της προστασίας των δεδομένων υγείας των πολιτών.</w:t>
      </w:r>
    </w:p>
    <w:p w14:paraId="7098ED0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Καλούμαστε </w:t>
      </w:r>
      <w:r>
        <w:rPr>
          <w:rFonts w:eastAsia="Times New Roman" w:cs="Times New Roman"/>
          <w:szCs w:val="24"/>
        </w:rPr>
        <w:t>εν</w:t>
      </w:r>
      <w:r>
        <w:rPr>
          <w:rFonts w:eastAsia="Times New Roman"/>
          <w:color w:val="222222"/>
          <w:szCs w:val="24"/>
          <w:shd w:val="clear" w:color="auto" w:fill="FFFFFF"/>
        </w:rPr>
        <w:t xml:space="preserve"> προκειμένω να νομοθετήσουμε χωρίς να έχουμε την άποψη της πλέον αρμόδιας αρχής. Γιατί; Από άγνοια ή μήπως θέλετε </w:t>
      </w:r>
      <w:r w:rsidRPr="00227F64">
        <w:rPr>
          <w:rFonts w:eastAsia="Times New Roman"/>
          <w:bCs/>
          <w:color w:val="222222"/>
          <w:shd w:val="clear" w:color="auto" w:fill="FFFFFF"/>
        </w:rPr>
        <w:t>να</w:t>
      </w:r>
      <w:r>
        <w:rPr>
          <w:rFonts w:eastAsia="Times New Roman"/>
          <w:color w:val="222222"/>
          <w:szCs w:val="24"/>
          <w:shd w:val="clear" w:color="auto" w:fill="FFFFFF"/>
        </w:rPr>
        <w:t xml:space="preserve"> μην έχουν λόγο οι ανεξάρτητες αρχές, οι ανεξάρτητες φωνές, οι οποίες είτε προέρχονται από συνταγματικά κατοχυρωμένες αρχές είτε από τη δικαστική εξουσία;</w:t>
      </w:r>
    </w:p>
    <w:p w14:paraId="7098ED0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Τα άρθρα που ανέφερα πριν, δηλαδή το 82, το 83 και το 84, έχουν θετικό πρόσημο, αλλά εμείς δεν μπορού</w:t>
      </w:r>
      <w:r>
        <w:rPr>
          <w:rFonts w:eastAsia="Times New Roman"/>
          <w:color w:val="222222"/>
          <w:szCs w:val="24"/>
          <w:shd w:val="clear" w:color="auto" w:fill="FFFFFF"/>
        </w:rPr>
        <w:t xml:space="preserve">με να τα ψηφίσουμε για λόγους αρχής. </w:t>
      </w:r>
    </w:p>
    <w:p w14:paraId="7098ED09" w14:textId="77777777" w:rsidR="00971A45" w:rsidRDefault="00ED091D">
      <w:pPr>
        <w:spacing w:line="600" w:lineRule="auto"/>
        <w:ind w:firstLine="720"/>
        <w:jc w:val="both"/>
        <w:rPr>
          <w:rFonts w:eastAsia="Times New Roman"/>
          <w:color w:val="222222"/>
          <w:szCs w:val="24"/>
          <w:shd w:val="clear" w:color="auto" w:fill="FFFFFF"/>
        </w:rPr>
      </w:pPr>
      <w:r w:rsidRPr="00227F64">
        <w:rPr>
          <w:rFonts w:eastAsia="Times New Roman"/>
          <w:bCs/>
          <w:color w:val="222222"/>
          <w:shd w:val="clear" w:color="auto" w:fill="FFFFFF"/>
        </w:rPr>
        <w:t>Είναι</w:t>
      </w:r>
      <w:r>
        <w:rPr>
          <w:rFonts w:eastAsia="Times New Roman"/>
          <w:color w:val="222222"/>
          <w:szCs w:val="24"/>
          <w:shd w:val="clear" w:color="auto" w:fill="FFFFFF"/>
        </w:rPr>
        <w:t xml:space="preserve"> μεγάλο σφάλμα αυτό που έχετε κάνει. Εμείς σεβόμαστε </w:t>
      </w:r>
      <w:r w:rsidRPr="00227F64">
        <w:rPr>
          <w:rFonts w:eastAsia="Times New Roman"/>
          <w:bCs/>
          <w:color w:val="222222"/>
          <w:shd w:val="clear" w:color="auto" w:fill="FFFFFF"/>
        </w:rPr>
        <w:t>και</w:t>
      </w:r>
      <w:r>
        <w:rPr>
          <w:rFonts w:eastAsia="Times New Roman"/>
          <w:color w:val="222222"/>
          <w:szCs w:val="24"/>
          <w:shd w:val="clear" w:color="auto" w:fill="FFFFFF"/>
        </w:rPr>
        <w:t xml:space="preserve"> υπερασπιζόμαστε τον θεσμικό ρόλο των ανεξάρτητων αρχών, ο οποίος είναι κομβικός, ώστε η εκτελεστική εξουσία να μην αυθαιρετεί σε βάρος πάντοτε των πολιτών. </w:t>
      </w:r>
      <w:r>
        <w:rPr>
          <w:rFonts w:eastAsia="Times New Roman"/>
          <w:color w:val="222222"/>
          <w:szCs w:val="24"/>
          <w:shd w:val="clear" w:color="auto" w:fill="FFFFFF"/>
        </w:rPr>
        <w:t xml:space="preserve">Σεβόμαστε τον ρόλο που επιφυλάσσει το ίδιο το Σύνταγμα στην Αρχή Προστασίας Δεδομένων για την προστασία των προσωπικών δεδομένων των πολιτών. Επομένως, δεν μπορούμε να συμπράξουμε σε αυτό που εσείς μας φέρνετε με αυτό το σχέδιο νόμου. </w:t>
      </w:r>
    </w:p>
    <w:p w14:paraId="7098ED0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Μια που αναφέρθηκα τ</w:t>
      </w:r>
      <w:r>
        <w:rPr>
          <w:rFonts w:eastAsia="Times New Roman"/>
          <w:color w:val="222222"/>
          <w:szCs w:val="24"/>
          <w:shd w:val="clear" w:color="auto" w:fill="FFFFFF"/>
        </w:rPr>
        <w:t xml:space="preserve">ώρα στα προσωπικά δεδομένα, περιμένουμε ακόμη -καθυστερημένα δηλαδή, </w:t>
      </w:r>
      <w:r w:rsidRPr="00227F64">
        <w:rPr>
          <w:rFonts w:eastAsia="Times New Roman"/>
          <w:color w:val="222222"/>
          <w:shd w:val="clear" w:color="auto" w:fill="FFFFFF"/>
        </w:rPr>
        <w:t>αλλά</w:t>
      </w:r>
      <w:r>
        <w:rPr>
          <w:rFonts w:eastAsia="Times New Roman"/>
          <w:color w:val="222222"/>
          <w:szCs w:val="24"/>
          <w:shd w:val="clear" w:color="auto" w:fill="FFFFFF"/>
        </w:rPr>
        <w:t xml:space="preserve"> ελπίζουμε έστω και τελευταία στιγμή να το δούμε- τον </w:t>
      </w:r>
      <w:proofErr w:type="spellStart"/>
      <w:r>
        <w:rPr>
          <w:rFonts w:eastAsia="Times New Roman"/>
          <w:color w:val="222222"/>
          <w:szCs w:val="24"/>
          <w:shd w:val="clear" w:color="auto" w:fill="FFFFFF"/>
        </w:rPr>
        <w:t>εφαρμοστικό</w:t>
      </w:r>
      <w:proofErr w:type="spellEnd"/>
      <w:r>
        <w:rPr>
          <w:rFonts w:eastAsia="Times New Roman"/>
          <w:color w:val="222222"/>
          <w:szCs w:val="24"/>
          <w:shd w:val="clear" w:color="auto" w:fill="FFFFFF"/>
        </w:rPr>
        <w:t xml:space="preserve"> νόμο του γενικού κανονισμού που έχει τεθεί σε ισχύ από πέρυσι τον Μάιο και συγκεκριμένα στις 25 Μαΐου του 2018. Πραγμ</w:t>
      </w:r>
      <w:r>
        <w:rPr>
          <w:rFonts w:eastAsia="Times New Roman"/>
          <w:color w:val="222222"/>
          <w:szCs w:val="24"/>
          <w:shd w:val="clear" w:color="auto" w:fill="FFFFFF"/>
        </w:rPr>
        <w:t xml:space="preserve">ατικά περιμένουμε πότε θα τον φέρετε προς ψήφιση στη Βουλή. Για άλλη </w:t>
      </w:r>
      <w:r w:rsidRPr="00227F64">
        <w:rPr>
          <w:rFonts w:eastAsia="Times New Roman"/>
          <w:bCs/>
          <w:color w:val="222222"/>
          <w:shd w:val="clear" w:color="auto" w:fill="FFFFFF"/>
        </w:rPr>
        <w:t>μια</w:t>
      </w:r>
      <w:r>
        <w:rPr>
          <w:rFonts w:eastAsia="Times New Roman"/>
          <w:color w:val="222222"/>
          <w:szCs w:val="24"/>
          <w:shd w:val="clear" w:color="auto" w:fill="FFFFFF"/>
        </w:rPr>
        <w:t xml:space="preserve"> φορά θα κάνετε τα λάθη </w:t>
      </w:r>
      <w:r w:rsidRPr="00227F64">
        <w:rPr>
          <w:rFonts w:eastAsia="Times New Roman"/>
          <w:bCs/>
          <w:color w:val="222222"/>
          <w:shd w:val="clear" w:color="auto" w:fill="FFFFFF"/>
        </w:rPr>
        <w:t>που</w:t>
      </w:r>
      <w:r>
        <w:rPr>
          <w:rFonts w:eastAsia="Times New Roman"/>
          <w:color w:val="222222"/>
          <w:szCs w:val="24"/>
          <w:shd w:val="clear" w:color="auto" w:fill="FFFFFF"/>
        </w:rPr>
        <w:t xml:space="preserve"> έκαναν οι κυβερνήσεις του παρελθόντος. </w:t>
      </w:r>
    </w:p>
    <w:p w14:paraId="7098ED0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ξέρω αν γνωρίζετε -ελπίζω να το έχετε υπόψιν- ότι η Ευρωπαϊκή Επιτροπή έχει ξεκινήσει τη διαδικασία κατά της Ελλ</w:t>
      </w:r>
      <w:r>
        <w:rPr>
          <w:rFonts w:eastAsia="Times New Roman"/>
          <w:color w:val="222222"/>
          <w:szCs w:val="24"/>
          <w:shd w:val="clear" w:color="auto" w:fill="FFFFFF"/>
        </w:rPr>
        <w:t xml:space="preserve">άδας για τη μη συμμόρφωσή της και την επιβολή προστίμων, που σε πολλές περιπτώσεις είδαμε ότι είναι δυσθεώρητα. </w:t>
      </w:r>
    </w:p>
    <w:p w14:paraId="7098ED0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Έχετε αναφερθεί και εσείς, οι συνάδελφοι Βουλευτές, προερχόμενοι από τον ΣΥΡΙΖΑ, για τις μεγάλες ανάγκες που είχε το κράτος να πληρώσει πρόστιμ</w:t>
      </w:r>
      <w:r>
        <w:rPr>
          <w:rFonts w:eastAsia="Times New Roman"/>
          <w:color w:val="222222"/>
          <w:szCs w:val="24"/>
          <w:shd w:val="clear" w:color="auto" w:fill="FFFFFF"/>
        </w:rPr>
        <w:t>α που υπήρχαν από προηγούμενες κυβερνήσεις. Δυστυχώς το ίδιο θα κληροδοτήσετε και εσείς, αν συνεχίσετε να μη νομοθετείτε έγκαιρα.</w:t>
      </w:r>
    </w:p>
    <w:p w14:paraId="7098ED0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Πάμε όμως τώρα και στην άλλη κατ’ εσάς μεγάλη μεταρρύθμιση αυτού του σχεδίου νόμου, τη σύσταση Εθνικού Ινστιτούτου Νεοπλασιών.</w:t>
      </w:r>
      <w:r>
        <w:rPr>
          <w:rFonts w:eastAsia="Times New Roman"/>
          <w:color w:val="222222"/>
          <w:szCs w:val="24"/>
          <w:shd w:val="clear" w:color="auto" w:fill="FFFFFF"/>
        </w:rPr>
        <w:t xml:space="preserve"> Γιατί μετατρέπετε τη Διεύθυνση του Εθνικού Αρχείου Νεοπλασιών σε νομικό πρόσωπο ιδιωτικού δικαίου; Αν δεν κατάφερε να λειτουργήσει σύμφωνα με τους σκοπούς της, θα λειτουργήσει τώρα; Τι </w:t>
      </w:r>
      <w:r w:rsidRPr="00227F64">
        <w:rPr>
          <w:rFonts w:eastAsia="Times New Roman"/>
          <w:bCs/>
          <w:color w:val="222222"/>
          <w:shd w:val="clear" w:color="auto" w:fill="FFFFFF"/>
        </w:rPr>
        <w:t>θα</w:t>
      </w:r>
      <w:r>
        <w:rPr>
          <w:rFonts w:eastAsia="Times New Roman"/>
          <w:color w:val="222222"/>
          <w:szCs w:val="24"/>
          <w:shd w:val="clear" w:color="auto" w:fill="FFFFFF"/>
        </w:rPr>
        <w:t xml:space="preserve"> αλλάξει; </w:t>
      </w:r>
    </w:p>
    <w:p w14:paraId="7098ED0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Εμείς αυτό που βλέπουμε είναι ότι θέλετε να δημιουργήσετε</w:t>
      </w:r>
      <w:r>
        <w:rPr>
          <w:rFonts w:eastAsia="Times New Roman"/>
          <w:color w:val="222222"/>
          <w:szCs w:val="24"/>
          <w:shd w:val="clear" w:color="auto" w:fill="FFFFFF"/>
        </w:rPr>
        <w:t xml:space="preserve"> νέες θέσεις εργασίας, όχι για το κοινό καλό, αλλά για να ευνοήσετε τους δικούς σας ανθρώπους. Ακούσαμε άλλωστε και </w:t>
      </w:r>
      <w:r>
        <w:rPr>
          <w:rFonts w:eastAsia="Times New Roman"/>
          <w:color w:val="222222"/>
          <w:szCs w:val="24"/>
          <w:shd w:val="clear" w:color="auto" w:fill="FFFFFF"/>
        </w:rPr>
        <w:lastRenderedPageBreak/>
        <w:t xml:space="preserve">πολλούς από τους φορείς να εκφράζουν τις ενστάσεις τους πάνω σε αυτό το ζήτημα. </w:t>
      </w:r>
    </w:p>
    <w:p w14:paraId="7098ED0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σίγουρος </w:t>
      </w:r>
      <w:r w:rsidRPr="00227F64">
        <w:rPr>
          <w:rFonts w:eastAsia="Times New Roman"/>
          <w:bCs/>
          <w:color w:val="222222"/>
          <w:shd w:val="clear" w:color="auto" w:fill="FFFFFF"/>
        </w:rPr>
        <w:t>ότι</w:t>
      </w:r>
      <w:r>
        <w:rPr>
          <w:rFonts w:eastAsia="Times New Roman"/>
          <w:color w:val="222222"/>
          <w:szCs w:val="24"/>
          <w:shd w:val="clear" w:color="auto" w:fill="FFFFFF"/>
        </w:rPr>
        <w:t xml:space="preserve"> ξέρετε, όπως σας είπα, </w:t>
      </w:r>
      <w:r w:rsidRPr="00086E1C">
        <w:rPr>
          <w:rFonts w:eastAsia="Times New Roman"/>
          <w:bCs/>
          <w:color w:val="222222"/>
          <w:shd w:val="clear" w:color="auto" w:fill="FFFFFF"/>
        </w:rPr>
        <w:t>ότι</w:t>
      </w:r>
      <w:r>
        <w:rPr>
          <w:rFonts w:eastAsia="Times New Roman"/>
          <w:color w:val="222222"/>
          <w:szCs w:val="24"/>
          <w:shd w:val="clear" w:color="auto" w:fill="FFFFFF"/>
        </w:rPr>
        <w:t xml:space="preserve"> τα προβλήματα</w:t>
      </w:r>
      <w:r>
        <w:rPr>
          <w:rFonts w:eastAsia="Times New Roman"/>
          <w:color w:val="222222"/>
          <w:szCs w:val="24"/>
          <w:shd w:val="clear" w:color="auto" w:fill="FFFFFF"/>
        </w:rPr>
        <w:t xml:space="preserve"> αντιμετωπίζονται επί της ουσίας και όχι στους τύπους. Αν μια υπηρεσία δεν κατέστη αποτελεσματική, αναζητούμε τους λόγους που την οδήγησαν εκεί </w:t>
      </w:r>
      <w:r w:rsidRPr="00052215">
        <w:rPr>
          <w:rFonts w:eastAsia="Times New Roman"/>
          <w:bCs/>
          <w:color w:val="222222"/>
          <w:shd w:val="clear" w:color="auto" w:fill="FFFFFF"/>
        </w:rPr>
        <w:t>και</w:t>
      </w:r>
      <w:r>
        <w:rPr>
          <w:rFonts w:eastAsia="Times New Roman"/>
          <w:color w:val="222222"/>
          <w:szCs w:val="24"/>
          <w:shd w:val="clear" w:color="auto" w:fill="FFFFFF"/>
        </w:rPr>
        <w:t xml:space="preserve"> σε καμμία περίπτωση </w:t>
      </w:r>
      <w:r w:rsidRPr="00052215">
        <w:rPr>
          <w:rFonts w:eastAsia="Times New Roman"/>
          <w:bCs/>
          <w:color w:val="222222"/>
          <w:shd w:val="clear" w:color="auto" w:fill="FFFFFF"/>
        </w:rPr>
        <w:t>δεν</w:t>
      </w:r>
      <w:r>
        <w:rPr>
          <w:rFonts w:eastAsia="Times New Roman"/>
          <w:color w:val="222222"/>
          <w:szCs w:val="24"/>
          <w:shd w:val="clear" w:color="auto" w:fill="FFFFFF"/>
        </w:rPr>
        <w:t xml:space="preserve"> την κάνουμε μεγαλύτερη και τη ντύνουμε στη συνέχεια με έναν μανδύα για να καλύψουμε </w:t>
      </w:r>
      <w:r>
        <w:rPr>
          <w:rFonts w:eastAsia="Times New Roman"/>
          <w:color w:val="222222"/>
          <w:szCs w:val="24"/>
          <w:shd w:val="clear" w:color="auto" w:fill="FFFFFF"/>
        </w:rPr>
        <w:t xml:space="preserve">τα προβλήματα και να θεωρήσουμε ότι έτσι απλά τελειώσαμε. Γιατί αυτό που θα καταφέρετε είναι να το φέρετε ξανά και ξανά, για να αντιμετωπιστεί στο μέλλον. </w:t>
      </w:r>
    </w:p>
    <w:p w14:paraId="7098ED1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Πώς </w:t>
      </w:r>
      <w:r w:rsidRPr="00052215">
        <w:rPr>
          <w:rFonts w:eastAsia="Times New Roman"/>
          <w:bCs/>
          <w:color w:val="222222"/>
          <w:shd w:val="clear" w:color="auto" w:fill="FFFFFF"/>
        </w:rPr>
        <w:t>θα</w:t>
      </w:r>
      <w:r>
        <w:rPr>
          <w:rFonts w:eastAsia="Times New Roman"/>
          <w:color w:val="222222"/>
          <w:szCs w:val="24"/>
          <w:shd w:val="clear" w:color="auto" w:fill="FFFFFF"/>
        </w:rPr>
        <w:t xml:space="preserve"> λειτουργήσουν, λοιπόν, τα μεγαλεπήβολα σχέδια χωρίς πόρους σε εποχή σκληρής λιτότητας; </w:t>
      </w:r>
      <w:r w:rsidRPr="00052215">
        <w:rPr>
          <w:rFonts w:eastAsia="Times New Roman"/>
          <w:bCs/>
          <w:color w:val="222222"/>
          <w:shd w:val="clear" w:color="auto" w:fill="FFFFFF"/>
        </w:rPr>
        <w:t>Δυστυχ</w:t>
      </w:r>
      <w:r w:rsidRPr="00052215">
        <w:rPr>
          <w:rFonts w:eastAsia="Times New Roman"/>
          <w:bCs/>
          <w:color w:val="222222"/>
          <w:shd w:val="clear" w:color="auto" w:fill="FFFFFF"/>
        </w:rPr>
        <w:t>ώς</w:t>
      </w:r>
      <w:r>
        <w:rPr>
          <w:rFonts w:eastAsia="Times New Roman"/>
          <w:bCs/>
          <w:color w:val="222222"/>
          <w:shd w:val="clear" w:color="auto" w:fill="FFFFFF"/>
        </w:rPr>
        <w:t>,</w:t>
      </w:r>
      <w:r>
        <w:rPr>
          <w:rFonts w:eastAsia="Times New Roman"/>
          <w:color w:val="222222"/>
          <w:szCs w:val="24"/>
          <w:shd w:val="clear" w:color="auto" w:fill="FFFFFF"/>
        </w:rPr>
        <w:t xml:space="preserve"> </w:t>
      </w:r>
      <w:r w:rsidRPr="00052215">
        <w:rPr>
          <w:rFonts w:eastAsia="Times New Roman"/>
          <w:bCs/>
          <w:color w:val="222222"/>
          <w:shd w:val="clear" w:color="auto" w:fill="FFFFFF"/>
        </w:rPr>
        <w:t>δεν</w:t>
      </w:r>
      <w:r>
        <w:rPr>
          <w:rFonts w:eastAsia="Times New Roman"/>
          <w:color w:val="222222"/>
          <w:szCs w:val="24"/>
          <w:shd w:val="clear" w:color="auto" w:fill="FFFFFF"/>
        </w:rPr>
        <w:t xml:space="preserve"> έχουμε βγει από τα μνημόνια καθαρά, όπως θέλετε εσείς να λέτε. Βλέπετε ποιες είναι οι ενστάσεις των δανειστών, πως ακόμη έχουν λόγο και δυστυχώς </w:t>
      </w:r>
      <w:r w:rsidRPr="00052215">
        <w:rPr>
          <w:rFonts w:eastAsia="Times New Roman"/>
          <w:bCs/>
          <w:color w:val="222222"/>
          <w:shd w:val="clear" w:color="auto" w:fill="FFFFFF"/>
        </w:rPr>
        <w:t>νομίζω</w:t>
      </w:r>
      <w:r>
        <w:rPr>
          <w:rFonts w:eastAsia="Times New Roman"/>
          <w:color w:val="222222"/>
          <w:szCs w:val="24"/>
          <w:shd w:val="clear" w:color="auto" w:fill="FFFFFF"/>
        </w:rPr>
        <w:t xml:space="preserve"> </w:t>
      </w:r>
      <w:r w:rsidRPr="00052215">
        <w:rPr>
          <w:rFonts w:eastAsia="Times New Roman"/>
          <w:bCs/>
          <w:color w:val="222222"/>
          <w:shd w:val="clear" w:color="auto" w:fill="FFFFFF"/>
        </w:rPr>
        <w:t>ότι</w:t>
      </w:r>
      <w:r>
        <w:rPr>
          <w:rFonts w:eastAsia="Times New Roman"/>
          <w:color w:val="222222"/>
          <w:szCs w:val="24"/>
          <w:shd w:val="clear" w:color="auto" w:fill="FFFFFF"/>
        </w:rPr>
        <w:t xml:space="preserve"> για καιρό θα συμβαίνει κάτι ανάλογο. Πως εσείς, </w:t>
      </w:r>
      <w:r w:rsidRPr="00052215">
        <w:rPr>
          <w:rFonts w:eastAsia="Times New Roman"/>
          <w:color w:val="222222"/>
          <w:szCs w:val="24"/>
          <w:shd w:val="clear" w:color="auto" w:fill="FFFFFF"/>
        </w:rPr>
        <w:t>λοιπόν</w:t>
      </w:r>
      <w:r>
        <w:rPr>
          <w:rFonts w:eastAsia="Times New Roman"/>
          <w:color w:val="222222"/>
          <w:szCs w:val="24"/>
          <w:shd w:val="clear" w:color="auto" w:fill="FFFFFF"/>
        </w:rPr>
        <w:t xml:space="preserve">, πιστεύετε ότι κάνοντας κάτι μεγαλύτερο, χωρίς να έχετε σοβαρό σχεδιασμό, θα έρθετε να δώσετε λύσεις </w:t>
      </w:r>
      <w:r>
        <w:rPr>
          <w:rFonts w:eastAsia="Times New Roman"/>
          <w:bCs/>
          <w:color w:val="222222"/>
          <w:shd w:val="clear" w:color="auto" w:fill="FFFFFF"/>
        </w:rPr>
        <w:t>σε τ</w:t>
      </w:r>
      <w:r>
        <w:rPr>
          <w:rFonts w:eastAsia="Times New Roman"/>
          <w:color w:val="222222"/>
          <w:szCs w:val="24"/>
          <w:shd w:val="clear" w:color="auto" w:fill="FFFFFF"/>
        </w:rPr>
        <w:t>όσο σημαντικά ζητήματα τα οποία πραγματικά ταλανίζουν την ελληνική κοινωνία;</w:t>
      </w:r>
    </w:p>
    <w:p w14:paraId="7098ED1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Πηγαίνοντας τώρα στο τελευταίο μέρος του νομοσχεδίου, δηλαδή τις λοιπές δ</w:t>
      </w:r>
      <w:r>
        <w:rPr>
          <w:rFonts w:eastAsia="Times New Roman"/>
          <w:color w:val="222222"/>
          <w:szCs w:val="24"/>
          <w:shd w:val="clear" w:color="auto" w:fill="FFFFFF"/>
        </w:rPr>
        <w:t xml:space="preserve">ιατάξεις που αφορούν τα άρθρα 81 ως 147, όπως είπαμε </w:t>
      </w:r>
      <w:r w:rsidRPr="00052215">
        <w:rPr>
          <w:rFonts w:eastAsia="Times New Roman"/>
          <w:bCs/>
          <w:color w:val="222222"/>
          <w:shd w:val="clear" w:color="auto" w:fill="FFFFFF"/>
        </w:rPr>
        <w:t>και</w:t>
      </w:r>
      <w:r>
        <w:rPr>
          <w:rFonts w:eastAsia="Times New Roman"/>
          <w:color w:val="222222"/>
          <w:szCs w:val="24"/>
          <w:shd w:val="clear" w:color="auto" w:fill="FFFFFF"/>
        </w:rPr>
        <w:t xml:space="preserve"> στην αρμόδια επιτροπή, η Ένωση Κεντρώων αντιμετωπίζει θετικά τη </w:t>
      </w:r>
      <w:r w:rsidRPr="00052215">
        <w:rPr>
          <w:rFonts w:eastAsia="Times New Roman"/>
          <w:bCs/>
          <w:color w:val="222222"/>
          <w:shd w:val="clear" w:color="auto" w:fill="FFFFFF"/>
        </w:rPr>
        <w:t>λειτουργία</w:t>
      </w:r>
      <w:r>
        <w:rPr>
          <w:rFonts w:eastAsia="Times New Roman"/>
          <w:bCs/>
          <w:color w:val="222222"/>
          <w:shd w:val="clear" w:color="auto" w:fill="FFFFFF"/>
        </w:rPr>
        <w:t xml:space="preserve"> Εθνικών Μητρώων Ασθενών, </w:t>
      </w:r>
      <w:r w:rsidRPr="00052215">
        <w:rPr>
          <w:rFonts w:eastAsia="Times New Roman"/>
          <w:bCs/>
          <w:color w:val="222222"/>
          <w:shd w:val="clear" w:color="auto" w:fill="FFFFFF"/>
        </w:rPr>
        <w:t>αλλά</w:t>
      </w:r>
      <w:r>
        <w:rPr>
          <w:rFonts w:eastAsia="Times New Roman"/>
          <w:bCs/>
          <w:color w:val="222222"/>
          <w:shd w:val="clear" w:color="auto" w:fill="FFFFFF"/>
        </w:rPr>
        <w:t xml:space="preserve"> </w:t>
      </w:r>
      <w:r w:rsidRPr="00052215">
        <w:rPr>
          <w:rFonts w:eastAsia="Times New Roman"/>
          <w:bCs/>
          <w:color w:val="222222"/>
          <w:shd w:val="clear" w:color="auto" w:fill="FFFFFF"/>
        </w:rPr>
        <w:t>και</w:t>
      </w:r>
      <w:r>
        <w:rPr>
          <w:rFonts w:eastAsia="Times New Roman"/>
          <w:bCs/>
          <w:color w:val="222222"/>
          <w:shd w:val="clear" w:color="auto" w:fill="FFFFFF"/>
        </w:rPr>
        <w:t xml:space="preserve"> πάλι</w:t>
      </w:r>
      <w:r>
        <w:rPr>
          <w:rFonts w:eastAsia="Times New Roman"/>
          <w:color w:val="222222"/>
          <w:szCs w:val="24"/>
          <w:shd w:val="clear" w:color="auto" w:fill="FFFFFF"/>
        </w:rPr>
        <w:t xml:space="preserve"> περιμένουμε μια υπουργική απόφαση. </w:t>
      </w:r>
    </w:p>
    <w:p w14:paraId="7098ED1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Αυτά τα ζητήματα θα έπρεπε να λυθούν άμεσα. Είπα </w:t>
      </w:r>
      <w:r>
        <w:rPr>
          <w:rFonts w:eastAsia="Times New Roman"/>
          <w:color w:val="222222"/>
          <w:szCs w:val="24"/>
          <w:shd w:val="clear" w:color="auto" w:fill="FFFFFF"/>
        </w:rPr>
        <w:t xml:space="preserve">και στις επιτροπές ότι θα έπρεπε να έχουμε ως εργαλείο τις νέες τεχνολογίες </w:t>
      </w:r>
      <w:r w:rsidRPr="00052215">
        <w:rPr>
          <w:rFonts w:eastAsia="Times New Roman"/>
          <w:color w:val="222222"/>
          <w:shd w:val="clear" w:color="auto" w:fill="FFFFFF"/>
        </w:rPr>
        <w:t>για να</w:t>
      </w:r>
      <w:r>
        <w:rPr>
          <w:rFonts w:eastAsia="Times New Roman"/>
          <w:color w:val="222222"/>
          <w:szCs w:val="24"/>
          <w:shd w:val="clear" w:color="auto" w:fill="FFFFFF"/>
        </w:rPr>
        <w:t xml:space="preserve"> δώσουμε άμεσες και ολιστικές λύσεις σε όλα τα προβλήματα που μπορούμε να αντιμετωπίσουμε με αυτόν τον τρόπο. </w:t>
      </w:r>
    </w:p>
    <w:p w14:paraId="7098ED1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Επομένως, αυτό </w:t>
      </w:r>
      <w:r w:rsidRPr="00086E1C">
        <w:rPr>
          <w:rFonts w:eastAsia="Times New Roman"/>
          <w:bCs/>
          <w:color w:val="222222"/>
          <w:shd w:val="clear" w:color="auto" w:fill="FFFFFF"/>
        </w:rPr>
        <w:t>είναι</w:t>
      </w:r>
      <w:r>
        <w:rPr>
          <w:rFonts w:eastAsia="Times New Roman"/>
          <w:color w:val="222222"/>
          <w:szCs w:val="24"/>
          <w:shd w:val="clear" w:color="auto" w:fill="FFFFFF"/>
        </w:rPr>
        <w:t xml:space="preserve"> κάτι θετικό, </w:t>
      </w:r>
      <w:r w:rsidRPr="00086E1C">
        <w:rPr>
          <w:rFonts w:eastAsia="Times New Roman"/>
          <w:color w:val="222222"/>
          <w:shd w:val="clear" w:color="auto" w:fill="FFFFFF"/>
        </w:rPr>
        <w:t>αλλά</w:t>
      </w:r>
      <w:r>
        <w:rPr>
          <w:rFonts w:eastAsia="Times New Roman"/>
          <w:color w:val="222222"/>
          <w:szCs w:val="24"/>
          <w:shd w:val="clear" w:color="auto" w:fill="FFFFFF"/>
        </w:rPr>
        <w:t xml:space="preserve"> τίθεται και πάλι υπό την</w:t>
      </w:r>
      <w:r>
        <w:rPr>
          <w:rFonts w:eastAsia="Times New Roman"/>
          <w:color w:val="222222"/>
          <w:szCs w:val="24"/>
          <w:shd w:val="clear" w:color="auto" w:fill="FFFFFF"/>
        </w:rPr>
        <w:t xml:space="preserve"> αίρεση μιας ορθής υπουργικής απόφασης. Ερχόμαστε, </w:t>
      </w:r>
      <w:r w:rsidRPr="00086E1C">
        <w:rPr>
          <w:rFonts w:eastAsia="Times New Roman"/>
          <w:color w:val="222222"/>
          <w:szCs w:val="24"/>
          <w:shd w:val="clear" w:color="auto" w:fill="FFFFFF"/>
        </w:rPr>
        <w:t>λοιπόν</w:t>
      </w:r>
      <w:r>
        <w:rPr>
          <w:rFonts w:eastAsia="Times New Roman"/>
          <w:color w:val="222222"/>
          <w:szCs w:val="24"/>
          <w:shd w:val="clear" w:color="auto" w:fill="FFFFFF"/>
        </w:rPr>
        <w:t xml:space="preserve">, να δούμε αν θα λειτουργήσει τελικά και αν θα είστε εσείς αυτοί που θα δώσετε μια σωστή λύση. Επομένως, είμαστε εδώ μόνο για να ελέγξουμε το τι θα γίνει και όχι για </w:t>
      </w:r>
      <w:r w:rsidRPr="00086E1C">
        <w:rPr>
          <w:rFonts w:eastAsia="Times New Roman"/>
          <w:bCs/>
          <w:color w:val="222222"/>
          <w:shd w:val="clear" w:color="auto" w:fill="FFFFFF"/>
        </w:rPr>
        <w:t>να</w:t>
      </w:r>
      <w:r>
        <w:rPr>
          <w:rFonts w:eastAsia="Times New Roman"/>
          <w:color w:val="222222"/>
          <w:szCs w:val="24"/>
          <w:shd w:val="clear" w:color="auto" w:fill="FFFFFF"/>
        </w:rPr>
        <w:t xml:space="preserve"> νομοθετήσουμε για άλλη μία φορ</w:t>
      </w:r>
      <w:r>
        <w:rPr>
          <w:rFonts w:eastAsia="Times New Roman"/>
          <w:color w:val="222222"/>
          <w:szCs w:val="24"/>
          <w:shd w:val="clear" w:color="auto" w:fill="FFFFFF"/>
        </w:rPr>
        <w:t xml:space="preserve">ά. </w:t>
      </w:r>
    </w:p>
    <w:p w14:paraId="7098ED1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ίδιο ισχύει και για τον ατομικό ιατρικό φάκελο και την ευθυγράμμιση με τις νέες διατάξεις του γενικού κανονισμού προστασίας δεδομένων. Επίσης, είμαστε πάρα πολύ επιφυλακτικοί ως προς την ανάγκη της </w:t>
      </w:r>
      <w:r w:rsidRPr="008E2397">
        <w:rPr>
          <w:rFonts w:eastAsia="Times New Roman"/>
          <w:color w:val="222222"/>
          <w:szCs w:val="24"/>
          <w:shd w:val="clear" w:color="auto" w:fill="FFFFFF"/>
        </w:rPr>
        <w:t>ρύθμιση</w:t>
      </w:r>
      <w:r>
        <w:rPr>
          <w:rFonts w:eastAsia="Times New Roman"/>
          <w:color w:val="222222"/>
          <w:szCs w:val="24"/>
          <w:shd w:val="clear" w:color="auto" w:fill="FFFFFF"/>
        </w:rPr>
        <w:t xml:space="preserve">ς για την αύξηση των αποδοχών στα αναπληρωματικά μέλη της Αρχής Ιατρικώς Υποβοηθούμενης Αναπαραγωγής. </w:t>
      </w:r>
    </w:p>
    <w:p w14:paraId="7098ED1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Ερχόμαστε όμως και στις διατάξεις περί φαρμακευτικής νομοθεσίας και δαπάνης, όπου στηλιτεύουμε σε κάθε περίπτωση την παρέκκλιση κείμενων διατάξεων και τη</w:t>
      </w:r>
      <w:r>
        <w:rPr>
          <w:rFonts w:eastAsia="Times New Roman"/>
          <w:color w:val="222222"/>
          <w:szCs w:val="24"/>
          <w:shd w:val="clear" w:color="auto" w:fill="FFFFFF"/>
        </w:rPr>
        <w:t xml:space="preserve">ν υπερεξουσία -και πάλι- του Υπουργού να καθορίζει με ΚΥΑ τις αμοιβές των </w:t>
      </w:r>
      <w:proofErr w:type="spellStart"/>
      <w:r>
        <w:rPr>
          <w:rFonts w:eastAsia="Times New Roman"/>
          <w:color w:val="222222"/>
          <w:szCs w:val="24"/>
          <w:shd w:val="clear" w:color="auto" w:fill="FFFFFF"/>
        </w:rPr>
        <w:t>αξιολογητών</w:t>
      </w:r>
      <w:proofErr w:type="spellEnd"/>
      <w:r>
        <w:rPr>
          <w:rFonts w:eastAsia="Times New Roman"/>
          <w:color w:val="222222"/>
          <w:szCs w:val="24"/>
          <w:shd w:val="clear" w:color="auto" w:fill="FFFFFF"/>
        </w:rPr>
        <w:t xml:space="preserve"> φαρμάκων. </w:t>
      </w:r>
      <w:r w:rsidRPr="00CA6736">
        <w:rPr>
          <w:rFonts w:eastAsia="Times New Roman"/>
          <w:color w:val="222222"/>
          <w:szCs w:val="24"/>
          <w:shd w:val="clear" w:color="auto" w:fill="FFFFFF"/>
        </w:rPr>
        <w:t xml:space="preserve">Κυρίως, </w:t>
      </w:r>
      <w:r w:rsidRPr="00CA6736">
        <w:rPr>
          <w:rFonts w:eastAsia="Times New Roman"/>
          <w:bCs/>
          <w:color w:val="222222"/>
          <w:shd w:val="clear" w:color="auto" w:fill="FFFFFF"/>
        </w:rPr>
        <w:t>όμως</w:t>
      </w:r>
      <w:r w:rsidRPr="00CA6736">
        <w:rPr>
          <w:rFonts w:eastAsia="Times New Roman"/>
          <w:color w:val="222222"/>
          <w:szCs w:val="24"/>
          <w:shd w:val="clear" w:color="auto" w:fill="FFFFFF"/>
        </w:rPr>
        <w:t xml:space="preserve">, για το κρίσιμο δημόσιο αγαθό της υγείας, στηλιτεύουμε </w:t>
      </w:r>
      <w:r w:rsidRPr="00CA6736">
        <w:rPr>
          <w:rFonts w:eastAsia="Times New Roman"/>
          <w:bCs/>
          <w:color w:val="222222"/>
          <w:shd w:val="clear" w:color="auto" w:fill="FFFFFF"/>
        </w:rPr>
        <w:t>ότι</w:t>
      </w:r>
      <w:r w:rsidRPr="00CA6736">
        <w:rPr>
          <w:rFonts w:eastAsia="Times New Roman"/>
          <w:color w:val="222222"/>
          <w:szCs w:val="24"/>
          <w:shd w:val="clear" w:color="auto" w:fill="FFFFFF"/>
        </w:rPr>
        <w:t xml:space="preserve"> για την επιλογή των </w:t>
      </w:r>
      <w:proofErr w:type="spellStart"/>
      <w:r w:rsidRPr="00CA6736">
        <w:rPr>
          <w:rFonts w:eastAsia="Times New Roman"/>
          <w:color w:val="222222"/>
          <w:szCs w:val="24"/>
          <w:shd w:val="clear" w:color="auto" w:fill="FFFFFF"/>
        </w:rPr>
        <w:t>γενόσημων</w:t>
      </w:r>
      <w:proofErr w:type="spellEnd"/>
      <w:r w:rsidRPr="00CA6736">
        <w:rPr>
          <w:rFonts w:eastAsia="Times New Roman"/>
          <w:color w:val="222222"/>
          <w:szCs w:val="24"/>
          <w:shd w:val="clear" w:color="auto" w:fill="FFFFFF"/>
        </w:rPr>
        <w:t xml:space="preserve"> φαρμάκων</w:t>
      </w:r>
      <w:r>
        <w:rPr>
          <w:rFonts w:eastAsia="Times New Roman"/>
          <w:color w:val="222222"/>
          <w:szCs w:val="24"/>
          <w:shd w:val="clear" w:color="auto" w:fill="FFFFFF"/>
        </w:rPr>
        <w:t>,</w:t>
      </w:r>
      <w:r w:rsidRPr="00CA6736">
        <w:rPr>
          <w:rFonts w:eastAsia="Times New Roman"/>
          <w:color w:val="222222"/>
          <w:szCs w:val="24"/>
          <w:shd w:val="clear" w:color="auto" w:fill="FFFFFF"/>
        </w:rPr>
        <w:t xml:space="preserve"> μπορεί να μην υπάρχει έστω και ένας </w:t>
      </w:r>
      <w:proofErr w:type="spellStart"/>
      <w:r w:rsidRPr="00CA6736">
        <w:rPr>
          <w:rFonts w:eastAsia="Times New Roman"/>
          <w:color w:val="222222"/>
          <w:szCs w:val="24"/>
          <w:shd w:val="clear" w:color="auto" w:fill="FFFFFF"/>
        </w:rPr>
        <w:t>αξιολογητής</w:t>
      </w:r>
      <w:proofErr w:type="spellEnd"/>
      <w:r w:rsidRPr="00CA6736">
        <w:rPr>
          <w:rFonts w:eastAsia="Times New Roman"/>
          <w:color w:val="222222"/>
          <w:szCs w:val="24"/>
          <w:shd w:val="clear" w:color="auto" w:fill="FFFFFF"/>
        </w:rPr>
        <w:t xml:space="preserve"> </w:t>
      </w:r>
      <w:r w:rsidRPr="00CA6736">
        <w:rPr>
          <w:rFonts w:eastAsia="Times New Roman"/>
          <w:color w:val="222222"/>
          <w:szCs w:val="24"/>
          <w:shd w:val="clear" w:color="auto" w:fill="FFFFFF"/>
        </w:rPr>
        <w:t>αντί των δύο που υπάρχουν σήμερα</w:t>
      </w:r>
      <w:r>
        <w:rPr>
          <w:rFonts w:eastAsia="Times New Roman"/>
          <w:color w:val="222222"/>
          <w:szCs w:val="24"/>
          <w:shd w:val="clear" w:color="auto" w:fill="FFFFFF"/>
        </w:rPr>
        <w:t xml:space="preserve"> </w:t>
      </w:r>
    </w:p>
    <w:p w14:paraId="7098ED1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Επίσης, διατηρούμε επιφύλαξη και μετά την ακρόαση των φορέων για την αναδρομικότητα του τέλους επί των καλλυντικών, ρύθμιση </w:t>
      </w:r>
      <w:r w:rsidRPr="00271346">
        <w:rPr>
          <w:rFonts w:eastAsia="Times New Roman"/>
          <w:bCs/>
          <w:color w:val="222222"/>
          <w:shd w:val="clear" w:color="auto" w:fill="FFFFFF"/>
        </w:rPr>
        <w:t>η οποία</w:t>
      </w:r>
      <w:r>
        <w:rPr>
          <w:rFonts w:eastAsia="Times New Roman"/>
          <w:color w:val="222222"/>
          <w:szCs w:val="24"/>
          <w:shd w:val="clear" w:color="auto" w:fill="FFFFFF"/>
        </w:rPr>
        <w:t xml:space="preserve"> πλήττει τις μικρές επιχειρήσεις, που κατ’ εμάς αποτελούν ένα κομμάτι του κορμού της ελληνι</w:t>
      </w:r>
      <w:r>
        <w:rPr>
          <w:rFonts w:eastAsia="Times New Roman"/>
          <w:color w:val="222222"/>
          <w:szCs w:val="24"/>
          <w:shd w:val="clear" w:color="auto" w:fill="FFFFFF"/>
        </w:rPr>
        <w:t>κής οικονο</w:t>
      </w:r>
      <w:r>
        <w:rPr>
          <w:rFonts w:eastAsia="Times New Roman"/>
          <w:color w:val="222222"/>
          <w:szCs w:val="24"/>
          <w:shd w:val="clear" w:color="auto" w:fill="FFFFFF"/>
        </w:rPr>
        <w:lastRenderedPageBreak/>
        <w:t xml:space="preserve">μίας. Έτσι δεν πρόκειται να λύσουμε τα προβλήματά μας. Επιβαρύνοντας μικρές επιχειρήσεις δεν θα καταφέρουμε να λύσουμε το δημογραφικό, για το οποίο έγινε συζήτηση σήμερα, ούτε θα καταφέρουμε </w:t>
      </w:r>
      <w:r w:rsidRPr="00271346">
        <w:rPr>
          <w:rFonts w:eastAsia="Times New Roman"/>
          <w:bCs/>
          <w:color w:val="222222"/>
          <w:shd w:val="clear" w:color="auto" w:fill="FFFFFF"/>
        </w:rPr>
        <w:t>να</w:t>
      </w:r>
      <w:r>
        <w:rPr>
          <w:rFonts w:eastAsia="Times New Roman"/>
          <w:color w:val="222222"/>
          <w:szCs w:val="24"/>
          <w:shd w:val="clear" w:color="auto" w:fill="FFFFFF"/>
        </w:rPr>
        <w:t xml:space="preserve"> κρατήσουμε τους ανθρώπους μας εδώ, στη χώρα μας, ούτ</w:t>
      </w:r>
      <w:r>
        <w:rPr>
          <w:rFonts w:eastAsia="Times New Roman"/>
          <w:color w:val="222222"/>
          <w:szCs w:val="24"/>
          <w:shd w:val="clear" w:color="auto" w:fill="FFFFFF"/>
        </w:rPr>
        <w:t xml:space="preserve">ε θα καταφέρουμε να πείσουμε τους ανθρώπους να δημιουργήσουν οικογένεια, εξασφαλίζοντάς τους τα απαραίτητα </w:t>
      </w:r>
      <w:r>
        <w:rPr>
          <w:rFonts w:eastAsia="Times New Roman"/>
          <w:bCs/>
          <w:color w:val="222222"/>
          <w:shd w:val="clear" w:color="auto" w:fill="FFFFFF"/>
        </w:rPr>
        <w:t xml:space="preserve">για να </w:t>
      </w:r>
      <w:r>
        <w:rPr>
          <w:rFonts w:eastAsia="Times New Roman"/>
          <w:color w:val="222222"/>
          <w:szCs w:val="24"/>
          <w:shd w:val="clear" w:color="auto" w:fill="FFFFFF"/>
        </w:rPr>
        <w:t>ζήσουν και να δημιουργήσουν. Μόνο έτσι θα καταφέρουμε να λύσουμε τα προβλήματα της χώρας μας, όχι με το να επιβαρύνουμε και άλλο τον ήδη επιβα</w:t>
      </w:r>
      <w:r>
        <w:rPr>
          <w:rFonts w:eastAsia="Times New Roman"/>
          <w:color w:val="222222"/>
          <w:szCs w:val="24"/>
          <w:shd w:val="clear" w:color="auto" w:fill="FFFFFF"/>
        </w:rPr>
        <w:t xml:space="preserve">ρυμένο Έλληνα πολίτη. </w:t>
      </w:r>
    </w:p>
    <w:p w14:paraId="7098ED1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r w:rsidRPr="005B767F">
        <w:rPr>
          <w:rFonts w:eastAsia="Times New Roman"/>
          <w:color w:val="222222"/>
          <w:szCs w:val="24"/>
          <w:shd w:val="clear" w:color="auto" w:fill="FFFFFF"/>
        </w:rPr>
        <w:t>ρύθμιση</w:t>
      </w:r>
      <w:r>
        <w:rPr>
          <w:rFonts w:eastAsia="Times New Roman"/>
          <w:color w:val="222222"/>
          <w:szCs w:val="24"/>
          <w:shd w:val="clear" w:color="auto" w:fill="FFFFFF"/>
        </w:rPr>
        <w:t xml:space="preserve"> για τους χώρους ελεγχόμενης χρήσης ναρκωτικών </w:t>
      </w:r>
      <w:r w:rsidRPr="005B767F">
        <w:rPr>
          <w:rFonts w:eastAsia="Times New Roman"/>
          <w:bCs/>
          <w:color w:val="222222"/>
          <w:shd w:val="clear" w:color="auto" w:fill="FFFFFF"/>
        </w:rPr>
        <w:t>δεν</w:t>
      </w:r>
      <w:r>
        <w:rPr>
          <w:rFonts w:eastAsia="Times New Roman"/>
          <w:color w:val="222222"/>
          <w:szCs w:val="24"/>
          <w:shd w:val="clear" w:color="auto" w:fill="FFFFFF"/>
        </w:rPr>
        <w:t xml:space="preserve"> μας πείθει. Για την προσπάθεια μιας ευνομούμενης -δήθεν- πολιτείας να αντιμετωπίσει με μια ολοκληρωμένη πρόταση το σημαντικό αυτό θέμα, θα λέγαμε </w:t>
      </w:r>
      <w:r w:rsidRPr="00271346">
        <w:rPr>
          <w:rFonts w:eastAsia="Times New Roman"/>
          <w:bCs/>
          <w:color w:val="222222"/>
          <w:shd w:val="clear" w:color="auto" w:fill="FFFFFF"/>
        </w:rPr>
        <w:t>ότι</w:t>
      </w:r>
      <w:r>
        <w:rPr>
          <w:rFonts w:eastAsia="Times New Roman"/>
          <w:color w:val="222222"/>
          <w:szCs w:val="24"/>
          <w:shd w:val="clear" w:color="auto" w:fill="FFFFFF"/>
        </w:rPr>
        <w:t xml:space="preserve"> πυροτεχνικά και πάλι με</w:t>
      </w:r>
      <w:r>
        <w:rPr>
          <w:rFonts w:eastAsia="Times New Roman"/>
          <w:color w:val="222222"/>
          <w:szCs w:val="24"/>
          <w:shd w:val="clear" w:color="auto" w:fill="FFFFFF"/>
        </w:rPr>
        <w:t xml:space="preserve"> πολλές υπουργικές αποφάσεις έρχεται να δημιουργήσει περισσότερα προβλήματα από εκείνα που προσπαθεί να επιλύσει.</w:t>
      </w:r>
    </w:p>
    <w:p w14:paraId="7098ED1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ήταν παράλειψη, επίσης, να μην αναφερθούμε και στην προχειρότητα και τη βιασύνη με την οποία νομοθετείτε, που </w:t>
      </w:r>
      <w:r>
        <w:rPr>
          <w:rFonts w:eastAsia="Times New Roman"/>
          <w:color w:val="222222"/>
          <w:szCs w:val="24"/>
          <w:shd w:val="clear" w:color="auto" w:fill="FFFFFF"/>
        </w:rPr>
        <w:lastRenderedPageBreak/>
        <w:t>σας εξαναγκάζει εκ των υστέρω</w:t>
      </w:r>
      <w:r>
        <w:rPr>
          <w:rFonts w:eastAsia="Times New Roman"/>
          <w:color w:val="222222"/>
          <w:szCs w:val="24"/>
          <w:shd w:val="clear" w:color="auto" w:fill="FFFFFF"/>
        </w:rPr>
        <w:t xml:space="preserve">ν, σε εποχές αυστηρής δημοσιονομικής πειθαρχίας, να νομιμοποιείτε </w:t>
      </w:r>
      <w:proofErr w:type="spellStart"/>
      <w:r>
        <w:rPr>
          <w:rFonts w:eastAsia="Times New Roman"/>
          <w:color w:val="222222"/>
          <w:szCs w:val="24"/>
          <w:shd w:val="clear" w:color="auto" w:fill="FFFFFF"/>
        </w:rPr>
        <w:t>πραγματοποιηθείσες</w:t>
      </w:r>
      <w:proofErr w:type="spellEnd"/>
      <w:r>
        <w:rPr>
          <w:rFonts w:eastAsia="Times New Roman"/>
          <w:color w:val="222222"/>
          <w:szCs w:val="24"/>
          <w:shd w:val="clear" w:color="auto" w:fill="FFFFFF"/>
        </w:rPr>
        <w:t xml:space="preserve"> δαπάνες. Είμαστε κάθετα αντίθετοι σε αυτό. Τέλος, θεωρώ </w:t>
      </w:r>
      <w:r w:rsidRPr="005B767F">
        <w:rPr>
          <w:rFonts w:eastAsia="Times New Roman"/>
          <w:bCs/>
          <w:color w:val="222222"/>
          <w:shd w:val="clear" w:color="auto" w:fill="FFFFFF"/>
        </w:rPr>
        <w:t>ότι</w:t>
      </w:r>
      <w:r>
        <w:rPr>
          <w:rFonts w:eastAsia="Times New Roman"/>
          <w:color w:val="222222"/>
          <w:szCs w:val="24"/>
          <w:shd w:val="clear" w:color="auto" w:fill="FFFFFF"/>
        </w:rPr>
        <w:t xml:space="preserve"> </w:t>
      </w:r>
      <w:r w:rsidRPr="005B767F">
        <w:rPr>
          <w:rFonts w:eastAsia="Times New Roman"/>
          <w:color w:val="222222"/>
          <w:shd w:val="clear" w:color="auto" w:fill="FFFFFF"/>
        </w:rPr>
        <w:t>πρέπει</w:t>
      </w:r>
      <w:r>
        <w:rPr>
          <w:rFonts w:eastAsia="Times New Roman"/>
          <w:color w:val="222222"/>
          <w:szCs w:val="24"/>
          <w:shd w:val="clear" w:color="auto" w:fill="FFFFFF"/>
        </w:rPr>
        <w:t xml:space="preserve"> να κάνω ιδιαίτερη αναφορά στα πολυδύναμα κέντρα αντιμετώπισης της κρίσης χρηστών ναρκωτικών και αλκοολισμού. </w:t>
      </w:r>
    </w:p>
    <w:p w14:paraId="7098ED19" w14:textId="77777777" w:rsidR="00971A45" w:rsidRDefault="00ED091D">
      <w:pPr>
        <w:spacing w:line="600" w:lineRule="auto"/>
        <w:ind w:firstLine="720"/>
        <w:jc w:val="both"/>
        <w:rPr>
          <w:rFonts w:eastAsia="Times New Roman"/>
          <w:color w:val="222222"/>
          <w:szCs w:val="24"/>
          <w:shd w:val="clear" w:color="auto" w:fill="FFFFFF"/>
        </w:rPr>
      </w:pPr>
      <w:r w:rsidRPr="005B767F">
        <w:rPr>
          <w:rFonts w:eastAsia="Times New Roman"/>
          <w:bCs/>
          <w:color w:val="222222"/>
          <w:shd w:val="clear" w:color="auto" w:fill="FFFFFF"/>
        </w:rPr>
        <w:t>Κ</w:t>
      </w:r>
      <w:r>
        <w:rPr>
          <w:rFonts w:eastAsia="Times New Roman"/>
          <w:color w:val="222222"/>
          <w:szCs w:val="24"/>
          <w:shd w:val="clear" w:color="auto" w:fill="FFFFFF"/>
        </w:rPr>
        <w:t xml:space="preserve">υρίες και κύριοι συνάδελφοι θα επαναλάβω ότι τα προβλήματα αντιμετωπίζονται με ορθολογική χρήση των υπαρχόντων μέσων </w:t>
      </w:r>
      <w:r w:rsidRPr="005B767F">
        <w:rPr>
          <w:rFonts w:eastAsia="Times New Roman"/>
          <w:bCs/>
          <w:color w:val="222222"/>
          <w:shd w:val="clear" w:color="auto" w:fill="FFFFFF"/>
        </w:rPr>
        <w:t>και</w:t>
      </w:r>
      <w:r>
        <w:rPr>
          <w:rFonts w:eastAsia="Times New Roman"/>
          <w:color w:val="222222"/>
          <w:szCs w:val="24"/>
          <w:shd w:val="clear" w:color="auto" w:fill="FFFFFF"/>
        </w:rPr>
        <w:t xml:space="preserve"> πόρων και όχι με δημιου</w:t>
      </w:r>
      <w:r>
        <w:rPr>
          <w:rFonts w:eastAsia="Times New Roman"/>
          <w:color w:val="222222"/>
          <w:szCs w:val="24"/>
          <w:shd w:val="clear" w:color="auto" w:fill="FFFFFF"/>
        </w:rPr>
        <w:t>ργία βαρύγδουπων νέων δομών που θα επιβαρύνουν κι άλλο τον προϋπολογισμό με νέες προσλήψεις χωρίς κανένα αποτέλεσμα.</w:t>
      </w:r>
    </w:p>
    <w:p w14:paraId="7098ED1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και συνοψίζοντας, η Ένωση Κεντρώων δεν μπορεί να υπερψηφίσει ένα πολυνομοσχέδιο που φαίνεται να καταπιάνεται με σειρά θεμάτων απ</w:t>
      </w:r>
      <w:r>
        <w:rPr>
          <w:rFonts w:eastAsia="Times New Roman"/>
          <w:color w:val="222222"/>
          <w:szCs w:val="24"/>
          <w:shd w:val="clear" w:color="auto" w:fill="FFFFFF"/>
        </w:rPr>
        <w:t xml:space="preserve">ό τα οποία ελάχιστα προσπαθεί να αντιμετωπίσει ολιστικά ή </w:t>
      </w:r>
      <w:r w:rsidRPr="00BC312B">
        <w:rPr>
          <w:rFonts w:eastAsia="Times New Roman"/>
          <w:bCs/>
          <w:color w:val="222222"/>
          <w:shd w:val="clear" w:color="auto" w:fill="FFFFFF"/>
        </w:rPr>
        <w:t>τουλάχιστον</w:t>
      </w:r>
      <w:r>
        <w:rPr>
          <w:rFonts w:eastAsia="Times New Roman"/>
          <w:color w:val="222222"/>
          <w:szCs w:val="24"/>
          <w:shd w:val="clear" w:color="auto" w:fill="FFFFFF"/>
        </w:rPr>
        <w:t xml:space="preserve"> σύμφωνα με τον τρόπο </w:t>
      </w:r>
      <w:r w:rsidRPr="00BC312B">
        <w:rPr>
          <w:rFonts w:eastAsia="Times New Roman"/>
          <w:bCs/>
          <w:color w:val="222222"/>
          <w:shd w:val="clear" w:color="auto" w:fill="FFFFFF"/>
        </w:rPr>
        <w:t>που</w:t>
      </w:r>
      <w:r>
        <w:rPr>
          <w:rFonts w:eastAsia="Times New Roman"/>
          <w:color w:val="222222"/>
          <w:szCs w:val="24"/>
          <w:shd w:val="clear" w:color="auto" w:fill="FFFFFF"/>
        </w:rPr>
        <w:t xml:space="preserve"> τα εξαγγέλλει. Αντ’ αυτού, πέραν των θετικών </w:t>
      </w:r>
      <w:r w:rsidRPr="00BC312B">
        <w:rPr>
          <w:rFonts w:eastAsia="Times New Roman"/>
          <w:color w:val="222222"/>
          <w:shd w:val="clear" w:color="auto" w:fill="FFFFFF"/>
        </w:rPr>
        <w:t>διατάξεων</w:t>
      </w:r>
      <w:r>
        <w:rPr>
          <w:rFonts w:eastAsia="Times New Roman"/>
          <w:color w:val="222222"/>
          <w:szCs w:val="24"/>
          <w:shd w:val="clear" w:color="auto" w:fill="FFFFFF"/>
        </w:rPr>
        <w:t xml:space="preserve"> τις οποίες αναλύσαμε και αναφέραμε, το μόνο που εγγυάται και αυτό το νομοσχέδιο είναι η πολυπλοκότητα φορέ</w:t>
      </w:r>
      <w:r>
        <w:rPr>
          <w:rFonts w:eastAsia="Times New Roman"/>
          <w:color w:val="222222"/>
          <w:szCs w:val="24"/>
          <w:shd w:val="clear" w:color="auto" w:fill="FFFFFF"/>
        </w:rPr>
        <w:t xml:space="preserve">ων και οργάνων αμφίβολης αποτελεσματικότητας, επιβαρύνοντας τον προϋπολογισμό και δίνοντας έναν προεκλογικό τόνο. </w:t>
      </w:r>
    </w:p>
    <w:p w14:paraId="7098ED1B" w14:textId="77777777" w:rsidR="00971A45" w:rsidRDefault="00ED091D">
      <w:pPr>
        <w:spacing w:line="600" w:lineRule="auto"/>
        <w:ind w:firstLine="720"/>
        <w:jc w:val="both"/>
        <w:rPr>
          <w:rFonts w:eastAsia="Times New Roman"/>
          <w:color w:val="222222"/>
          <w:szCs w:val="24"/>
          <w:shd w:val="clear" w:color="auto" w:fill="FFFFFF"/>
        </w:rPr>
      </w:pPr>
      <w:r w:rsidRPr="00BC312B">
        <w:rPr>
          <w:rFonts w:eastAsia="Times New Roman"/>
          <w:bCs/>
          <w:color w:val="222222"/>
          <w:shd w:val="clear" w:color="auto" w:fill="FFFFFF"/>
        </w:rPr>
        <w:lastRenderedPageBreak/>
        <w:t>Δεν</w:t>
      </w:r>
      <w:r>
        <w:rPr>
          <w:rFonts w:eastAsia="Times New Roman"/>
          <w:color w:val="222222"/>
          <w:szCs w:val="24"/>
          <w:shd w:val="clear" w:color="auto" w:fill="FFFFFF"/>
        </w:rPr>
        <w:t xml:space="preserve"> μπορούμε </w:t>
      </w:r>
      <w:r w:rsidRPr="00BC312B">
        <w:rPr>
          <w:rFonts w:eastAsia="Times New Roman"/>
          <w:bCs/>
          <w:color w:val="222222"/>
          <w:shd w:val="clear" w:color="auto" w:fill="FFFFFF"/>
        </w:rPr>
        <w:t>να</w:t>
      </w:r>
      <w:r>
        <w:rPr>
          <w:rFonts w:eastAsia="Times New Roman"/>
          <w:color w:val="222222"/>
          <w:szCs w:val="24"/>
          <w:shd w:val="clear" w:color="auto" w:fill="FFFFFF"/>
        </w:rPr>
        <w:t xml:space="preserve"> δεχτούμε τέτοιου είδους νομοθέτηση, όπως δεν μπορούμε να δεχτούμε σε καμμία περίπτωση να έρχεται ένας τέτοιος μεγάλος αριθμός</w:t>
      </w:r>
      <w:r>
        <w:rPr>
          <w:rFonts w:eastAsia="Times New Roman"/>
          <w:color w:val="222222"/>
          <w:szCs w:val="24"/>
          <w:shd w:val="clear" w:color="auto" w:fill="FFFFFF"/>
        </w:rPr>
        <w:t xml:space="preserve"> τροπολογιών την ώρα που εμείς πρέπει να αποφασίσουμε χωρίς να προλαβαίνουμε καν να εξετάσουμε τι μας φέρνετε. Αυτό είναι που πρεσβεύετε τα τελευταία χρόνια και αυτό είναι πολύ λυπηρό.</w:t>
      </w:r>
    </w:p>
    <w:p w14:paraId="7098ED1C" w14:textId="77777777" w:rsidR="00971A45" w:rsidRDefault="00ED091D">
      <w:pPr>
        <w:spacing w:line="600" w:lineRule="auto"/>
        <w:ind w:firstLine="720"/>
        <w:jc w:val="both"/>
        <w:rPr>
          <w:rFonts w:eastAsia="Times New Roman"/>
          <w:color w:val="222222"/>
          <w:szCs w:val="24"/>
          <w:shd w:val="clear" w:color="auto" w:fill="FFFFFF"/>
        </w:rPr>
      </w:pPr>
      <w:r w:rsidRPr="00BC312B">
        <w:rPr>
          <w:rFonts w:eastAsia="Times New Roman"/>
          <w:bCs/>
          <w:color w:val="222222"/>
          <w:shd w:val="clear" w:color="auto" w:fill="FFFFFF"/>
        </w:rPr>
        <w:t>Ευχαριστώ πολύ</w:t>
      </w:r>
      <w:r>
        <w:rPr>
          <w:rFonts w:eastAsia="Times New Roman"/>
          <w:color w:val="222222"/>
          <w:szCs w:val="24"/>
          <w:shd w:val="clear" w:color="auto" w:fill="FFFFFF"/>
        </w:rPr>
        <w:t>.</w:t>
      </w:r>
    </w:p>
    <w:p w14:paraId="7098ED1D" w14:textId="77777777" w:rsidR="00971A45" w:rsidRDefault="00ED091D">
      <w:pPr>
        <w:spacing w:line="600" w:lineRule="auto"/>
        <w:ind w:firstLine="709"/>
        <w:jc w:val="center"/>
        <w:rPr>
          <w:rFonts w:eastAsia="Times New Roman" w:cs="Times New Roman"/>
        </w:rPr>
      </w:pPr>
      <w:r w:rsidRPr="007F5FBB">
        <w:rPr>
          <w:rFonts w:eastAsia="Times New Roman" w:cs="Times New Roman"/>
        </w:rPr>
        <w:t xml:space="preserve">(Χειροκροτήματα από την πτέρυγα </w:t>
      </w:r>
      <w:r>
        <w:rPr>
          <w:rFonts w:eastAsia="Times New Roman" w:cs="Times New Roman"/>
        </w:rPr>
        <w:t>της Ένωσης Κεντρώων)</w:t>
      </w:r>
    </w:p>
    <w:p w14:paraId="7098ED1E" w14:textId="77777777" w:rsidR="00971A45" w:rsidRDefault="00ED091D">
      <w:pPr>
        <w:spacing w:line="600" w:lineRule="auto"/>
        <w:ind w:firstLine="720"/>
        <w:jc w:val="both"/>
        <w:rPr>
          <w:rFonts w:eastAsia="Times New Roman"/>
          <w:bCs/>
          <w:szCs w:val="24"/>
        </w:rPr>
      </w:pPr>
      <w:r>
        <w:rPr>
          <w:rFonts w:eastAsia="Times New Roman"/>
          <w:b/>
          <w:bCs/>
          <w:szCs w:val="24"/>
        </w:rPr>
        <w:t>ΠΡ</w:t>
      </w:r>
      <w:r>
        <w:rPr>
          <w:rFonts w:eastAsia="Times New Roman"/>
          <w:b/>
          <w:bCs/>
          <w:szCs w:val="24"/>
        </w:rPr>
        <w:t xml:space="preserve">ΟΕΔΡΕΥΩΝ (Αναστάσιος Κουράκης): </w:t>
      </w:r>
      <w:r>
        <w:rPr>
          <w:rFonts w:eastAsia="Times New Roman"/>
          <w:bCs/>
          <w:szCs w:val="24"/>
        </w:rPr>
        <w:t>Ευχαριστούμε, τον κ. Μεγαλομύστακα.</w:t>
      </w:r>
    </w:p>
    <w:p w14:paraId="7098ED1F" w14:textId="77777777" w:rsidR="00971A45" w:rsidRDefault="00ED091D">
      <w:pPr>
        <w:spacing w:line="600" w:lineRule="auto"/>
        <w:ind w:firstLine="720"/>
        <w:jc w:val="both"/>
        <w:rPr>
          <w:rFonts w:eastAsia="Times New Roman"/>
          <w:bCs/>
          <w:szCs w:val="24"/>
        </w:rPr>
      </w:pPr>
      <w:r>
        <w:rPr>
          <w:rFonts w:eastAsia="Times New Roman"/>
          <w:bCs/>
          <w:szCs w:val="24"/>
        </w:rPr>
        <w:t>Κ</w:t>
      </w:r>
      <w:r w:rsidRPr="00401CB7">
        <w:rPr>
          <w:rFonts w:eastAsia="Times New Roman"/>
          <w:bCs/>
          <w:szCs w:val="24"/>
        </w:rPr>
        <w:t>υρίες και κύριοι</w:t>
      </w:r>
      <w:r>
        <w:rPr>
          <w:rFonts w:eastAsia="Times New Roman"/>
          <w:bCs/>
          <w:szCs w:val="24"/>
        </w:rPr>
        <w:t xml:space="preserve"> συνάδελφοι, </w:t>
      </w:r>
      <w:r>
        <w:rPr>
          <w:rFonts w:eastAsia="Times New Roman"/>
          <w:bCs/>
          <w:szCs w:val="24"/>
        </w:rPr>
        <w:t xml:space="preserve">έχω την τιμή να ανακοινώσω </w:t>
      </w:r>
      <w:r>
        <w:rPr>
          <w:rFonts w:eastAsia="Times New Roman"/>
          <w:bCs/>
          <w:szCs w:val="24"/>
        </w:rPr>
        <w:t>στο Σ</w:t>
      </w:r>
      <w:r w:rsidRPr="00401CB7">
        <w:rPr>
          <w:rFonts w:eastAsia="Times New Roman"/>
          <w:bCs/>
          <w:szCs w:val="24"/>
        </w:rPr>
        <w:t xml:space="preserve">ώμα ότι </w:t>
      </w:r>
      <w:r>
        <w:rPr>
          <w:rFonts w:eastAsia="Times New Roman"/>
          <w:bCs/>
          <w:szCs w:val="24"/>
        </w:rPr>
        <w:t xml:space="preserve">τη συνεδρίασή μας παρακολουθούν </w:t>
      </w:r>
      <w:r>
        <w:rPr>
          <w:rFonts w:eastAsia="Times New Roman"/>
          <w:bCs/>
          <w:szCs w:val="24"/>
        </w:rPr>
        <w:t>από τα άνω δυτικά θεωρεία</w:t>
      </w:r>
      <w:r>
        <w:rPr>
          <w:rFonts w:eastAsia="Times New Roman"/>
          <w:bCs/>
          <w:szCs w:val="24"/>
        </w:rPr>
        <w:t>,</w:t>
      </w:r>
      <w:r>
        <w:rPr>
          <w:rFonts w:eastAsia="Times New Roman"/>
          <w:bCs/>
          <w:szCs w:val="24"/>
        </w:rPr>
        <w:t xml:space="preserve"> </w:t>
      </w:r>
      <w:r>
        <w:rPr>
          <w:rFonts w:eastAsia="Times New Roman"/>
          <w:bCs/>
          <w:szCs w:val="24"/>
        </w:rPr>
        <w:t>αφού προηγουμένως ξεναγήθηκαν στην έκθεση της α</w:t>
      </w:r>
      <w:r w:rsidRPr="00401CB7">
        <w:rPr>
          <w:rFonts w:eastAsia="Times New Roman"/>
          <w:bCs/>
          <w:szCs w:val="24"/>
        </w:rPr>
        <w:t xml:space="preserve">ίθουσας </w:t>
      </w:r>
      <w:r w:rsidRPr="00111BFF">
        <w:rPr>
          <w:rFonts w:eastAsia="Times New Roman" w:cs="Times New Roman"/>
        </w:rPr>
        <w:t>«ΕΛΕΥΘΕΡΙΟΣ ΒΕΝΙΖΕΛΟΣ»</w:t>
      </w:r>
      <w:r>
        <w:rPr>
          <w:rFonts w:eastAsia="Times New Roman" w:cs="Times New Roman"/>
        </w:rPr>
        <w:t xml:space="preserve"> και </w:t>
      </w:r>
      <w:r>
        <w:rPr>
          <w:rFonts w:eastAsia="Times New Roman"/>
          <w:bCs/>
          <w:szCs w:val="24"/>
        </w:rPr>
        <w:t>ενημερώθηκαν για την ιστορία του κτη</w:t>
      </w:r>
      <w:r w:rsidRPr="00401CB7">
        <w:rPr>
          <w:rFonts w:eastAsia="Times New Roman"/>
          <w:bCs/>
          <w:szCs w:val="24"/>
        </w:rPr>
        <w:t>ρίου και τον τρόπο</w:t>
      </w:r>
      <w:r>
        <w:rPr>
          <w:rFonts w:eastAsia="Times New Roman"/>
          <w:bCs/>
          <w:szCs w:val="24"/>
        </w:rPr>
        <w:t xml:space="preserve"> οργάνωσης και λειτουργίας της Β</w:t>
      </w:r>
      <w:r w:rsidRPr="00401CB7">
        <w:rPr>
          <w:rFonts w:eastAsia="Times New Roman"/>
          <w:bCs/>
          <w:szCs w:val="24"/>
        </w:rPr>
        <w:t>ουλής</w:t>
      </w:r>
      <w:r>
        <w:rPr>
          <w:rFonts w:eastAsia="Times New Roman"/>
          <w:bCs/>
          <w:szCs w:val="24"/>
        </w:rPr>
        <w:t>,</w:t>
      </w:r>
      <w:r w:rsidRPr="00401CB7">
        <w:rPr>
          <w:rFonts w:eastAsia="Times New Roman"/>
          <w:bCs/>
          <w:szCs w:val="24"/>
        </w:rPr>
        <w:t xml:space="preserve"> </w:t>
      </w:r>
      <w:r>
        <w:rPr>
          <w:rFonts w:eastAsia="Times New Roman"/>
          <w:bCs/>
          <w:szCs w:val="24"/>
        </w:rPr>
        <w:t>πενήντα</w:t>
      </w:r>
      <w:r w:rsidRPr="00401CB7">
        <w:rPr>
          <w:rFonts w:eastAsia="Times New Roman"/>
          <w:bCs/>
          <w:szCs w:val="24"/>
        </w:rPr>
        <w:t xml:space="preserve"> </w:t>
      </w:r>
      <w:r>
        <w:rPr>
          <w:rFonts w:eastAsia="Times New Roman"/>
          <w:bCs/>
          <w:szCs w:val="24"/>
        </w:rPr>
        <w:t xml:space="preserve">μαθητές και </w:t>
      </w:r>
      <w:r w:rsidRPr="00401CB7">
        <w:rPr>
          <w:rFonts w:eastAsia="Times New Roman"/>
          <w:bCs/>
          <w:szCs w:val="24"/>
        </w:rPr>
        <w:t xml:space="preserve">μαθήτριες και τρεις </w:t>
      </w:r>
      <w:r>
        <w:rPr>
          <w:rFonts w:eastAsia="Times New Roman"/>
          <w:bCs/>
          <w:szCs w:val="24"/>
        </w:rPr>
        <w:lastRenderedPageBreak/>
        <w:t xml:space="preserve">εκπαιδευτικοί </w:t>
      </w:r>
      <w:r w:rsidRPr="00401CB7">
        <w:rPr>
          <w:rFonts w:eastAsia="Times New Roman"/>
          <w:bCs/>
          <w:szCs w:val="24"/>
        </w:rPr>
        <w:t>συνο</w:t>
      </w:r>
      <w:r>
        <w:rPr>
          <w:rFonts w:eastAsia="Times New Roman"/>
          <w:bCs/>
          <w:szCs w:val="24"/>
        </w:rPr>
        <w:t xml:space="preserve">δοί </w:t>
      </w:r>
      <w:r>
        <w:rPr>
          <w:rFonts w:eastAsia="Times New Roman"/>
          <w:bCs/>
          <w:szCs w:val="24"/>
        </w:rPr>
        <w:t xml:space="preserve">τους </w:t>
      </w:r>
      <w:r>
        <w:rPr>
          <w:rFonts w:eastAsia="Times New Roman"/>
          <w:bCs/>
          <w:szCs w:val="24"/>
        </w:rPr>
        <w:t>από το 2</w:t>
      </w:r>
      <w:r w:rsidRPr="00D86AFE">
        <w:rPr>
          <w:rFonts w:eastAsia="Times New Roman"/>
          <w:bCs/>
          <w:szCs w:val="24"/>
          <w:vertAlign w:val="superscript"/>
        </w:rPr>
        <w:t>ο</w:t>
      </w:r>
      <w:r>
        <w:rPr>
          <w:rFonts w:eastAsia="Times New Roman"/>
          <w:bCs/>
          <w:szCs w:val="24"/>
        </w:rPr>
        <w:t xml:space="preserve"> Γυμνάσιο Αργοστολίου «Ιωσήφ Μομφεράτος».</w:t>
      </w:r>
    </w:p>
    <w:p w14:paraId="7098ED20" w14:textId="77777777" w:rsidR="00971A45" w:rsidRDefault="00ED091D">
      <w:pPr>
        <w:spacing w:line="600" w:lineRule="auto"/>
        <w:ind w:firstLine="720"/>
        <w:jc w:val="both"/>
        <w:rPr>
          <w:rFonts w:eastAsia="Times New Roman"/>
          <w:bCs/>
          <w:szCs w:val="24"/>
        </w:rPr>
      </w:pPr>
      <w:r w:rsidRPr="00726A05">
        <w:rPr>
          <w:rFonts w:eastAsia="Times New Roman"/>
          <w:bCs/>
          <w:szCs w:val="24"/>
        </w:rPr>
        <w:t xml:space="preserve">Η Βουλή τούς </w:t>
      </w:r>
      <w:r w:rsidRPr="00726A05">
        <w:rPr>
          <w:rFonts w:eastAsia="Times New Roman"/>
          <w:bCs/>
          <w:szCs w:val="24"/>
        </w:rPr>
        <w:t>καλωσορίζει.</w:t>
      </w:r>
    </w:p>
    <w:p w14:paraId="7098ED21" w14:textId="77777777" w:rsidR="00971A45" w:rsidRDefault="00ED091D">
      <w:pPr>
        <w:spacing w:line="600" w:lineRule="auto"/>
        <w:ind w:firstLine="720"/>
        <w:jc w:val="center"/>
        <w:rPr>
          <w:rFonts w:eastAsia="Times New Roman"/>
          <w:bCs/>
          <w:szCs w:val="24"/>
        </w:rPr>
      </w:pPr>
      <w:r w:rsidRPr="00726A05">
        <w:rPr>
          <w:rFonts w:eastAsia="Times New Roman"/>
          <w:bCs/>
          <w:szCs w:val="24"/>
        </w:rPr>
        <w:t>(Χειροκροτήματα απ’ όλες τις πτέρυγες της Βουλής)</w:t>
      </w:r>
    </w:p>
    <w:p w14:paraId="7098ED22" w14:textId="77777777" w:rsidR="00971A45" w:rsidRDefault="00ED091D">
      <w:pPr>
        <w:spacing w:line="600" w:lineRule="auto"/>
        <w:ind w:firstLine="720"/>
        <w:jc w:val="both"/>
        <w:rPr>
          <w:rFonts w:eastAsia="Times New Roman"/>
          <w:bCs/>
          <w:szCs w:val="24"/>
        </w:rPr>
      </w:pPr>
      <w:r>
        <w:rPr>
          <w:rFonts w:eastAsia="Times New Roman"/>
          <w:bCs/>
          <w:szCs w:val="24"/>
        </w:rPr>
        <w:t>Ν</w:t>
      </w:r>
      <w:r w:rsidRPr="00401CB7">
        <w:rPr>
          <w:rFonts w:eastAsia="Times New Roman"/>
          <w:bCs/>
          <w:szCs w:val="24"/>
        </w:rPr>
        <w:t xml:space="preserve">α πούμε </w:t>
      </w:r>
      <w:r>
        <w:rPr>
          <w:rFonts w:eastAsia="Times New Roman"/>
          <w:bCs/>
          <w:szCs w:val="24"/>
        </w:rPr>
        <w:t>στις μαθήτριες και στους</w:t>
      </w:r>
      <w:r w:rsidRPr="00401CB7">
        <w:rPr>
          <w:rFonts w:eastAsia="Times New Roman"/>
          <w:bCs/>
          <w:szCs w:val="24"/>
        </w:rPr>
        <w:t xml:space="preserve"> μαθητές ότι παρακολουθούν συνεδρίαση νομοσχεδίου του Υπουργείου Υγείας</w:t>
      </w:r>
      <w:r>
        <w:rPr>
          <w:rFonts w:eastAsia="Times New Roman"/>
          <w:bCs/>
          <w:szCs w:val="24"/>
        </w:rPr>
        <w:t>.</w:t>
      </w:r>
      <w:r w:rsidRPr="00401CB7">
        <w:rPr>
          <w:rFonts w:eastAsia="Times New Roman"/>
          <w:bCs/>
          <w:szCs w:val="24"/>
        </w:rPr>
        <w:t xml:space="preserve"> </w:t>
      </w:r>
      <w:r>
        <w:rPr>
          <w:rFonts w:eastAsia="Times New Roman"/>
          <w:bCs/>
          <w:szCs w:val="24"/>
        </w:rPr>
        <w:t>Γ</w:t>
      </w:r>
      <w:r w:rsidRPr="00401CB7">
        <w:rPr>
          <w:rFonts w:eastAsia="Times New Roman"/>
          <w:bCs/>
          <w:szCs w:val="24"/>
        </w:rPr>
        <w:t>ίνεται η συζήτηση</w:t>
      </w:r>
      <w:r>
        <w:rPr>
          <w:rFonts w:eastAsia="Times New Roman"/>
          <w:bCs/>
          <w:szCs w:val="24"/>
        </w:rPr>
        <w:t>, στη συνέχεια, α</w:t>
      </w:r>
      <w:r w:rsidRPr="00401CB7">
        <w:rPr>
          <w:rFonts w:eastAsia="Times New Roman"/>
          <w:bCs/>
          <w:szCs w:val="24"/>
        </w:rPr>
        <w:t>ύριο</w:t>
      </w:r>
      <w:r>
        <w:rPr>
          <w:rFonts w:eastAsia="Times New Roman"/>
          <w:bCs/>
          <w:szCs w:val="24"/>
        </w:rPr>
        <w:t>,</w:t>
      </w:r>
      <w:r w:rsidRPr="00401CB7">
        <w:rPr>
          <w:rFonts w:eastAsia="Times New Roman"/>
          <w:bCs/>
          <w:szCs w:val="24"/>
        </w:rPr>
        <w:t xml:space="preserve"> θα ακολουθήσει η ψηφοφορία και το νομοσχέδιο θ</w:t>
      </w:r>
      <w:r w:rsidRPr="00401CB7">
        <w:rPr>
          <w:rFonts w:eastAsia="Times New Roman"/>
          <w:bCs/>
          <w:szCs w:val="24"/>
        </w:rPr>
        <w:t>α γίνει νόμος του κράτους</w:t>
      </w:r>
      <w:r>
        <w:rPr>
          <w:rFonts w:eastAsia="Times New Roman"/>
          <w:bCs/>
          <w:szCs w:val="24"/>
        </w:rPr>
        <w:t>.</w:t>
      </w:r>
    </w:p>
    <w:p w14:paraId="7098ED23" w14:textId="77777777" w:rsidR="00971A45" w:rsidRDefault="00ED091D">
      <w:pPr>
        <w:spacing w:line="600" w:lineRule="auto"/>
        <w:ind w:firstLine="720"/>
        <w:jc w:val="both"/>
        <w:rPr>
          <w:rFonts w:eastAsia="Times New Roman"/>
          <w:bCs/>
          <w:szCs w:val="24"/>
        </w:rPr>
      </w:pPr>
      <w:r>
        <w:rPr>
          <w:rFonts w:eastAsia="Times New Roman"/>
          <w:bCs/>
          <w:szCs w:val="24"/>
        </w:rPr>
        <w:t>Κυρίες και κύριοι συνάδελφοι, σ</w:t>
      </w:r>
      <w:r w:rsidRPr="00401CB7">
        <w:rPr>
          <w:rFonts w:eastAsia="Times New Roman"/>
          <w:bCs/>
          <w:szCs w:val="24"/>
        </w:rPr>
        <w:t>ας έχουν μοιραστεί τροπολογίες</w:t>
      </w:r>
      <w:r>
        <w:rPr>
          <w:rFonts w:eastAsia="Times New Roman"/>
          <w:bCs/>
          <w:szCs w:val="24"/>
        </w:rPr>
        <w:t>. Θα ενημερώσω λίγο για τη διαδικασία. Σήμερα θα πάμε μέχρι τις 00.00΄</w:t>
      </w:r>
      <w:r w:rsidRPr="00401CB7">
        <w:rPr>
          <w:rFonts w:eastAsia="Times New Roman"/>
          <w:bCs/>
          <w:szCs w:val="24"/>
        </w:rPr>
        <w:t xml:space="preserve"> και αύριο το</w:t>
      </w:r>
      <w:r>
        <w:rPr>
          <w:rFonts w:eastAsia="Times New Roman"/>
          <w:bCs/>
          <w:szCs w:val="24"/>
        </w:rPr>
        <w:t xml:space="preserve"> πρωί θα συνεχίσουμε μέχρι τις 14</w:t>
      </w:r>
      <w:r>
        <w:rPr>
          <w:rFonts w:eastAsia="Times New Roman"/>
          <w:bCs/>
          <w:szCs w:val="24"/>
        </w:rPr>
        <w:t>.</w:t>
      </w:r>
      <w:r w:rsidRPr="00401CB7">
        <w:rPr>
          <w:rFonts w:eastAsia="Times New Roman"/>
          <w:bCs/>
          <w:szCs w:val="24"/>
        </w:rPr>
        <w:t>00</w:t>
      </w:r>
      <w:r>
        <w:rPr>
          <w:rFonts w:eastAsia="Times New Roman"/>
          <w:bCs/>
          <w:szCs w:val="24"/>
        </w:rPr>
        <w:t>΄. Ε</w:t>
      </w:r>
      <w:r w:rsidRPr="00401CB7">
        <w:rPr>
          <w:rFonts w:eastAsia="Times New Roman"/>
          <w:bCs/>
          <w:szCs w:val="24"/>
        </w:rPr>
        <w:t>κτιμώ ότι υπάρχει χρόνος να μελετήσετε τις τρ</w:t>
      </w:r>
      <w:r w:rsidRPr="00401CB7">
        <w:rPr>
          <w:rFonts w:eastAsia="Times New Roman"/>
          <w:bCs/>
          <w:szCs w:val="24"/>
        </w:rPr>
        <w:t>οπολογίες</w:t>
      </w:r>
      <w:r>
        <w:rPr>
          <w:rFonts w:eastAsia="Times New Roman"/>
          <w:bCs/>
          <w:szCs w:val="24"/>
        </w:rPr>
        <w:t>.</w:t>
      </w:r>
      <w:r w:rsidRPr="00401CB7">
        <w:rPr>
          <w:rFonts w:eastAsia="Times New Roman"/>
          <w:bCs/>
          <w:szCs w:val="24"/>
        </w:rPr>
        <w:t xml:space="preserve"> Επομένως</w:t>
      </w:r>
      <w:r>
        <w:rPr>
          <w:rFonts w:eastAsia="Times New Roman"/>
          <w:bCs/>
          <w:szCs w:val="24"/>
        </w:rPr>
        <w:t>,</w:t>
      </w:r>
      <w:r w:rsidRPr="00401CB7">
        <w:rPr>
          <w:rFonts w:eastAsia="Times New Roman"/>
          <w:bCs/>
          <w:szCs w:val="24"/>
        </w:rPr>
        <w:t xml:space="preserve"> το θέμα που έβαλε ο κ</w:t>
      </w:r>
      <w:r>
        <w:rPr>
          <w:rFonts w:eastAsia="Times New Roman"/>
          <w:bCs/>
          <w:szCs w:val="24"/>
        </w:rPr>
        <w:t xml:space="preserve">. </w:t>
      </w:r>
      <w:r w:rsidRPr="00401CB7">
        <w:rPr>
          <w:rFonts w:eastAsia="Times New Roman"/>
          <w:bCs/>
          <w:szCs w:val="24"/>
        </w:rPr>
        <w:t>Λοβέρδος</w:t>
      </w:r>
      <w:r>
        <w:rPr>
          <w:rFonts w:eastAsia="Times New Roman"/>
          <w:bCs/>
          <w:szCs w:val="24"/>
        </w:rPr>
        <w:t>,</w:t>
      </w:r>
      <w:r w:rsidRPr="00401CB7">
        <w:rPr>
          <w:rFonts w:eastAsia="Times New Roman"/>
          <w:bCs/>
          <w:szCs w:val="24"/>
        </w:rPr>
        <w:t xml:space="preserve"> </w:t>
      </w:r>
      <w:r>
        <w:rPr>
          <w:rFonts w:eastAsia="Times New Roman"/>
          <w:bCs/>
          <w:szCs w:val="24"/>
        </w:rPr>
        <w:t>λύ</w:t>
      </w:r>
      <w:r w:rsidRPr="00401CB7">
        <w:rPr>
          <w:rFonts w:eastAsia="Times New Roman"/>
          <w:bCs/>
          <w:szCs w:val="24"/>
        </w:rPr>
        <w:t>νεται με αυτό τον τρόπο και νομίζω ότι μπορούμε να προχωρήσουμε στη συνέχεια</w:t>
      </w:r>
      <w:r>
        <w:rPr>
          <w:rFonts w:eastAsia="Times New Roman"/>
          <w:bCs/>
          <w:szCs w:val="24"/>
        </w:rPr>
        <w:t>.</w:t>
      </w:r>
    </w:p>
    <w:p w14:paraId="7098ED24"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θα ήθελα τον λόγο.</w:t>
      </w:r>
    </w:p>
    <w:p w14:paraId="7098ED25" w14:textId="77777777" w:rsidR="00971A45" w:rsidRDefault="00ED091D">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 xml:space="preserve">Ορίστε, κύριε Λοβέρδο, έχετε τον </w:t>
      </w:r>
      <w:r>
        <w:rPr>
          <w:rFonts w:eastAsia="Times New Roman"/>
          <w:bCs/>
          <w:szCs w:val="24"/>
        </w:rPr>
        <w:t>λόγο.</w:t>
      </w:r>
    </w:p>
    <w:p w14:paraId="7098ED2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Ευχαριστώ, κύριε Πρόεδρε. </w:t>
      </w:r>
    </w:p>
    <w:p w14:paraId="7098ED27" w14:textId="77777777" w:rsidR="00971A45" w:rsidRDefault="00ED091D">
      <w:pPr>
        <w:spacing w:line="600" w:lineRule="auto"/>
        <w:ind w:firstLine="720"/>
        <w:jc w:val="both"/>
        <w:rPr>
          <w:rFonts w:eastAsia="Times New Roman"/>
          <w:bCs/>
          <w:szCs w:val="24"/>
        </w:rPr>
      </w:pPr>
      <w:r>
        <w:rPr>
          <w:rFonts w:eastAsia="Times New Roman" w:cs="Times New Roman"/>
          <w:szCs w:val="24"/>
        </w:rPr>
        <w:t>Θέλω για λόγους τάξης</w:t>
      </w:r>
      <w:r w:rsidRPr="00401CB7">
        <w:rPr>
          <w:rFonts w:eastAsia="Times New Roman"/>
          <w:bCs/>
          <w:szCs w:val="24"/>
        </w:rPr>
        <w:t xml:space="preserve"> να σας ρωτήσω</w:t>
      </w:r>
      <w:r>
        <w:rPr>
          <w:rFonts w:eastAsia="Times New Roman"/>
          <w:bCs/>
          <w:szCs w:val="24"/>
        </w:rPr>
        <w:t>,</w:t>
      </w:r>
      <w:r w:rsidRPr="00401CB7">
        <w:rPr>
          <w:rFonts w:eastAsia="Times New Roman"/>
          <w:bCs/>
          <w:szCs w:val="24"/>
        </w:rPr>
        <w:t xml:space="preserve"> αν αυτό είναι το αποτέλεσμα της επικοινωνίας </w:t>
      </w:r>
      <w:r>
        <w:rPr>
          <w:rFonts w:eastAsia="Times New Roman"/>
          <w:bCs/>
          <w:szCs w:val="24"/>
        </w:rPr>
        <w:t xml:space="preserve">σας </w:t>
      </w:r>
      <w:r w:rsidRPr="00401CB7">
        <w:rPr>
          <w:rFonts w:eastAsia="Times New Roman"/>
          <w:bCs/>
          <w:szCs w:val="24"/>
        </w:rPr>
        <w:t>με τον κύριο Πρόεδρο της Βουλής</w:t>
      </w:r>
      <w:r>
        <w:rPr>
          <w:rFonts w:eastAsia="Times New Roman"/>
          <w:bCs/>
          <w:szCs w:val="24"/>
        </w:rPr>
        <w:t xml:space="preserve"> ή εάν</w:t>
      </w:r>
      <w:r w:rsidRPr="00401CB7">
        <w:rPr>
          <w:rFonts w:eastAsia="Times New Roman"/>
          <w:bCs/>
          <w:szCs w:val="24"/>
        </w:rPr>
        <w:t xml:space="preserve"> είναι δική σας πρωτοβουλία</w:t>
      </w:r>
      <w:r>
        <w:rPr>
          <w:rFonts w:eastAsia="Times New Roman"/>
          <w:bCs/>
          <w:szCs w:val="24"/>
        </w:rPr>
        <w:t>.</w:t>
      </w:r>
    </w:p>
    <w:p w14:paraId="7098ED28" w14:textId="77777777" w:rsidR="00971A45" w:rsidRDefault="00ED091D">
      <w:pPr>
        <w:spacing w:line="600" w:lineRule="auto"/>
        <w:ind w:firstLine="720"/>
        <w:jc w:val="both"/>
        <w:rPr>
          <w:rFonts w:eastAsia="Times New Roman"/>
          <w:bCs/>
          <w:szCs w:val="24"/>
        </w:rPr>
      </w:pPr>
      <w:r>
        <w:rPr>
          <w:rFonts w:eastAsia="Times New Roman"/>
          <w:b/>
          <w:bCs/>
          <w:szCs w:val="24"/>
        </w:rPr>
        <w:t>ΠΡΟΕΔΡΕΥΩΝ (Αναστάσιος Κουράκης):</w:t>
      </w:r>
      <w:r w:rsidRPr="00401CB7">
        <w:rPr>
          <w:rFonts w:eastAsia="Times New Roman"/>
          <w:bCs/>
          <w:szCs w:val="24"/>
        </w:rPr>
        <w:t xml:space="preserve"> Κο</w:t>
      </w:r>
      <w:r>
        <w:rPr>
          <w:rFonts w:eastAsia="Times New Roman"/>
          <w:bCs/>
          <w:szCs w:val="24"/>
        </w:rPr>
        <w:t>ιτάξτε</w:t>
      </w:r>
      <w:r>
        <w:rPr>
          <w:rFonts w:eastAsia="Times New Roman"/>
          <w:bCs/>
          <w:szCs w:val="24"/>
        </w:rPr>
        <w:t>,</w:t>
      </w:r>
      <w:r w:rsidRPr="00401CB7">
        <w:rPr>
          <w:rFonts w:eastAsia="Times New Roman"/>
          <w:bCs/>
          <w:szCs w:val="24"/>
        </w:rPr>
        <w:t xml:space="preserve"> όπως ξέρε</w:t>
      </w:r>
      <w:r w:rsidRPr="00401CB7">
        <w:rPr>
          <w:rFonts w:eastAsia="Times New Roman"/>
          <w:bCs/>
          <w:szCs w:val="24"/>
        </w:rPr>
        <w:t>τε</w:t>
      </w:r>
      <w:r>
        <w:rPr>
          <w:rFonts w:eastAsia="Times New Roman"/>
          <w:bCs/>
          <w:szCs w:val="24"/>
        </w:rPr>
        <w:t>,</w:t>
      </w:r>
      <w:r w:rsidRPr="00401CB7">
        <w:rPr>
          <w:rFonts w:eastAsia="Times New Roman"/>
          <w:bCs/>
          <w:szCs w:val="24"/>
        </w:rPr>
        <w:t xml:space="preserve"> </w:t>
      </w:r>
      <w:r>
        <w:rPr>
          <w:rFonts w:eastAsia="Times New Roman"/>
          <w:bCs/>
          <w:szCs w:val="24"/>
        </w:rPr>
        <w:t>οι αποφάσεις της Διάσκεψης των Προέδρων τίθενται στην κρίση του Σ</w:t>
      </w:r>
      <w:r w:rsidRPr="00401CB7">
        <w:rPr>
          <w:rFonts w:eastAsia="Times New Roman"/>
          <w:bCs/>
          <w:szCs w:val="24"/>
        </w:rPr>
        <w:t>ώματος</w:t>
      </w:r>
      <w:r>
        <w:rPr>
          <w:rFonts w:eastAsia="Times New Roman"/>
          <w:bCs/>
          <w:szCs w:val="24"/>
        </w:rPr>
        <w:t>.</w:t>
      </w:r>
    </w:p>
    <w:p w14:paraId="7098ED29" w14:textId="77777777" w:rsidR="00971A45" w:rsidRDefault="00ED091D">
      <w:pPr>
        <w:spacing w:line="600" w:lineRule="auto"/>
        <w:ind w:firstLine="720"/>
        <w:jc w:val="both"/>
        <w:rPr>
          <w:rFonts w:eastAsia="Times New Roman"/>
          <w:bCs/>
          <w:szCs w:val="24"/>
        </w:rPr>
      </w:pPr>
      <w:r>
        <w:rPr>
          <w:rFonts w:eastAsia="Times New Roman" w:cs="Times New Roman"/>
          <w:b/>
          <w:szCs w:val="24"/>
        </w:rPr>
        <w:t>ΑΝΔΡΕΑΣ ΛΟΒΕΡΔΟΣ:</w:t>
      </w:r>
      <w:r>
        <w:rPr>
          <w:rFonts w:eastAsia="Times New Roman" w:cs="Times New Roman"/>
          <w:szCs w:val="24"/>
        </w:rPr>
        <w:t xml:space="preserve"> Προφανώς.</w:t>
      </w:r>
    </w:p>
    <w:p w14:paraId="7098ED2A" w14:textId="77777777" w:rsidR="00971A45" w:rsidRDefault="00ED091D">
      <w:pPr>
        <w:spacing w:line="600" w:lineRule="auto"/>
        <w:ind w:firstLine="720"/>
        <w:jc w:val="both"/>
        <w:rPr>
          <w:rFonts w:eastAsia="Times New Roman"/>
          <w:bCs/>
          <w:szCs w:val="24"/>
        </w:rPr>
      </w:pPr>
      <w:r>
        <w:rPr>
          <w:rFonts w:eastAsia="Times New Roman"/>
          <w:b/>
          <w:bCs/>
          <w:szCs w:val="24"/>
        </w:rPr>
        <w:t xml:space="preserve">ΠΡΟΕΔΡΕΥΩΝ (Αναστάσιος Κουράκης): </w:t>
      </w:r>
      <w:r>
        <w:rPr>
          <w:rFonts w:eastAsia="Times New Roman"/>
          <w:bCs/>
          <w:szCs w:val="24"/>
        </w:rPr>
        <w:t>Η</w:t>
      </w:r>
      <w:r w:rsidRPr="00401CB7">
        <w:rPr>
          <w:rFonts w:eastAsia="Times New Roman"/>
          <w:bCs/>
          <w:szCs w:val="24"/>
        </w:rPr>
        <w:t xml:space="preserve"> ομόφωνη απόφαση </w:t>
      </w:r>
      <w:r>
        <w:rPr>
          <w:rFonts w:eastAsia="Times New Roman"/>
          <w:bCs/>
          <w:szCs w:val="24"/>
        </w:rPr>
        <w:t>που αναφέρατε -</w:t>
      </w:r>
      <w:r w:rsidRPr="00401CB7">
        <w:rPr>
          <w:rFonts w:eastAsia="Times New Roman"/>
          <w:bCs/>
          <w:szCs w:val="24"/>
        </w:rPr>
        <w:t>ήμουνα και εγώ μέσα</w:t>
      </w:r>
      <w:r>
        <w:rPr>
          <w:rFonts w:eastAsia="Times New Roman"/>
          <w:bCs/>
          <w:szCs w:val="24"/>
        </w:rPr>
        <w:t>-</w:t>
      </w:r>
      <w:r w:rsidRPr="00401CB7">
        <w:rPr>
          <w:rFonts w:eastAsia="Times New Roman"/>
          <w:bCs/>
          <w:szCs w:val="24"/>
        </w:rPr>
        <w:t xml:space="preserve"> που είχε ληφθεί</w:t>
      </w:r>
      <w:r>
        <w:rPr>
          <w:rFonts w:eastAsia="Times New Roman"/>
          <w:bCs/>
          <w:szCs w:val="24"/>
        </w:rPr>
        <w:t>, ήταν</w:t>
      </w:r>
      <w:r w:rsidRPr="00401CB7">
        <w:rPr>
          <w:rFonts w:eastAsia="Times New Roman"/>
          <w:bCs/>
          <w:szCs w:val="24"/>
        </w:rPr>
        <w:t xml:space="preserve"> </w:t>
      </w:r>
      <w:r>
        <w:rPr>
          <w:rFonts w:eastAsia="Times New Roman"/>
          <w:bCs/>
          <w:szCs w:val="24"/>
        </w:rPr>
        <w:t>να υποδειχθεί με έναν τρόπο στην Κ</w:t>
      </w:r>
      <w:r w:rsidRPr="00401CB7">
        <w:rPr>
          <w:rFonts w:eastAsia="Times New Roman"/>
          <w:bCs/>
          <w:szCs w:val="24"/>
        </w:rPr>
        <w:t>υβέρνησ</w:t>
      </w:r>
      <w:r w:rsidRPr="00401CB7">
        <w:rPr>
          <w:rFonts w:eastAsia="Times New Roman"/>
          <w:bCs/>
          <w:szCs w:val="24"/>
        </w:rPr>
        <w:t>η να έρ</w:t>
      </w:r>
      <w:r>
        <w:rPr>
          <w:rFonts w:eastAsia="Times New Roman"/>
          <w:bCs/>
          <w:szCs w:val="24"/>
        </w:rPr>
        <w:t xml:space="preserve">χονται οι </w:t>
      </w:r>
      <w:r w:rsidRPr="00401CB7">
        <w:rPr>
          <w:rFonts w:eastAsia="Times New Roman"/>
          <w:bCs/>
          <w:szCs w:val="24"/>
        </w:rPr>
        <w:t>τροπολογίες πριν από την έναρξη της συζήτησης</w:t>
      </w:r>
      <w:r>
        <w:rPr>
          <w:rFonts w:eastAsia="Times New Roman"/>
          <w:bCs/>
          <w:szCs w:val="24"/>
        </w:rPr>
        <w:t>. Κ</w:t>
      </w:r>
      <w:r w:rsidRPr="00401CB7">
        <w:rPr>
          <w:rFonts w:eastAsia="Times New Roman"/>
          <w:bCs/>
          <w:szCs w:val="24"/>
        </w:rPr>
        <w:t xml:space="preserve">αι </w:t>
      </w:r>
      <w:r>
        <w:rPr>
          <w:rFonts w:eastAsia="Times New Roman"/>
          <w:bCs/>
          <w:szCs w:val="24"/>
        </w:rPr>
        <w:t>αν θυμάστε, επίσης,</w:t>
      </w:r>
      <w:r w:rsidRPr="00401CB7">
        <w:rPr>
          <w:rFonts w:eastAsia="Times New Roman"/>
          <w:bCs/>
          <w:szCs w:val="24"/>
        </w:rPr>
        <w:t xml:space="preserve"> σε μία προηγούμενη συζήτηση που έτυχε να προεδρεύω</w:t>
      </w:r>
      <w:r>
        <w:rPr>
          <w:rFonts w:eastAsia="Times New Roman"/>
          <w:bCs/>
          <w:szCs w:val="24"/>
        </w:rPr>
        <w:t>, επειδή ήρθαν τροπολογίες</w:t>
      </w:r>
      <w:r w:rsidRPr="00401CB7">
        <w:rPr>
          <w:rFonts w:eastAsia="Times New Roman"/>
          <w:bCs/>
          <w:szCs w:val="24"/>
        </w:rPr>
        <w:t xml:space="preserve"> στο τέλος της συζήτησης </w:t>
      </w:r>
      <w:r>
        <w:rPr>
          <w:rFonts w:eastAsia="Times New Roman"/>
          <w:bCs/>
          <w:szCs w:val="24"/>
        </w:rPr>
        <w:t xml:space="preserve">λίγο πριν την ψηφοφορία, </w:t>
      </w:r>
      <w:r w:rsidRPr="00401CB7">
        <w:rPr>
          <w:rFonts w:eastAsia="Times New Roman"/>
          <w:bCs/>
          <w:szCs w:val="24"/>
        </w:rPr>
        <w:t>είχα παρακαλέσει τον Υπουργό να αποσυρθούν</w:t>
      </w:r>
      <w:r w:rsidRPr="00401CB7">
        <w:rPr>
          <w:rFonts w:eastAsia="Times New Roman"/>
          <w:bCs/>
          <w:szCs w:val="24"/>
        </w:rPr>
        <w:t xml:space="preserve"> και να </w:t>
      </w:r>
      <w:r>
        <w:rPr>
          <w:rFonts w:eastAsia="Times New Roman"/>
          <w:bCs/>
          <w:szCs w:val="24"/>
        </w:rPr>
        <w:t>επανέλθουν με το</w:t>
      </w:r>
      <w:r w:rsidRPr="00401CB7">
        <w:rPr>
          <w:rFonts w:eastAsia="Times New Roman"/>
          <w:bCs/>
          <w:szCs w:val="24"/>
        </w:rPr>
        <w:t xml:space="preserve"> επόμενο νομοσχέδιο</w:t>
      </w:r>
      <w:r>
        <w:rPr>
          <w:rFonts w:eastAsia="Times New Roman"/>
          <w:bCs/>
          <w:szCs w:val="24"/>
        </w:rPr>
        <w:t xml:space="preserve">. </w:t>
      </w:r>
      <w:r>
        <w:rPr>
          <w:rFonts w:eastAsia="Times New Roman"/>
          <w:bCs/>
          <w:szCs w:val="24"/>
        </w:rPr>
        <w:lastRenderedPageBreak/>
        <w:t>Τ</w:t>
      </w:r>
      <w:r w:rsidRPr="00401CB7">
        <w:rPr>
          <w:rFonts w:eastAsia="Times New Roman"/>
          <w:bCs/>
          <w:szCs w:val="24"/>
        </w:rPr>
        <w:t>έτοια δυνατότητα δεν υπάρχει</w:t>
      </w:r>
      <w:r>
        <w:rPr>
          <w:rFonts w:eastAsia="Times New Roman"/>
          <w:bCs/>
          <w:szCs w:val="24"/>
        </w:rPr>
        <w:t>.</w:t>
      </w:r>
      <w:r w:rsidRPr="00401CB7">
        <w:rPr>
          <w:rFonts w:eastAsia="Times New Roman"/>
          <w:bCs/>
          <w:szCs w:val="24"/>
        </w:rPr>
        <w:t xml:space="preserve"> </w:t>
      </w:r>
      <w:r>
        <w:rPr>
          <w:rFonts w:eastAsia="Times New Roman"/>
          <w:bCs/>
          <w:szCs w:val="24"/>
        </w:rPr>
        <w:t>Ο</w:t>
      </w:r>
      <w:r w:rsidRPr="00401CB7">
        <w:rPr>
          <w:rFonts w:eastAsia="Times New Roman"/>
          <w:bCs/>
          <w:szCs w:val="24"/>
        </w:rPr>
        <w:t xml:space="preserve"> χρόνος είναι πολύ πυκνός πολιτικά</w:t>
      </w:r>
      <w:r>
        <w:rPr>
          <w:rFonts w:eastAsia="Times New Roman"/>
          <w:bCs/>
          <w:szCs w:val="24"/>
        </w:rPr>
        <w:t>. Κ</w:t>
      </w:r>
      <w:r w:rsidRPr="00401CB7">
        <w:rPr>
          <w:rFonts w:eastAsia="Times New Roman"/>
          <w:bCs/>
          <w:szCs w:val="24"/>
        </w:rPr>
        <w:t xml:space="preserve">αι νομίζω ότι δίνει τη δυνατότητα </w:t>
      </w:r>
      <w:r>
        <w:rPr>
          <w:rFonts w:eastAsia="Times New Roman"/>
          <w:bCs/>
          <w:szCs w:val="24"/>
        </w:rPr>
        <w:t>ο Κανονισμός της Βουλής και το Σ</w:t>
      </w:r>
      <w:r w:rsidRPr="00401CB7">
        <w:rPr>
          <w:rFonts w:eastAsia="Times New Roman"/>
          <w:bCs/>
          <w:szCs w:val="24"/>
        </w:rPr>
        <w:t>ύνταγμα</w:t>
      </w:r>
      <w:r>
        <w:rPr>
          <w:rFonts w:eastAsia="Times New Roman"/>
          <w:bCs/>
          <w:szCs w:val="24"/>
        </w:rPr>
        <w:t>,</w:t>
      </w:r>
      <w:r w:rsidRPr="00401CB7">
        <w:rPr>
          <w:rFonts w:eastAsia="Times New Roman"/>
          <w:bCs/>
          <w:szCs w:val="24"/>
        </w:rPr>
        <w:t xml:space="preserve"> όταν υπάρχει δυσαρμονία στο ζήτημα αυτό</w:t>
      </w:r>
      <w:r>
        <w:rPr>
          <w:rFonts w:eastAsia="Times New Roman"/>
          <w:bCs/>
          <w:szCs w:val="24"/>
        </w:rPr>
        <w:t>, να αποφασίσει το Σ</w:t>
      </w:r>
      <w:r w:rsidRPr="00401CB7">
        <w:rPr>
          <w:rFonts w:eastAsia="Times New Roman"/>
          <w:bCs/>
          <w:szCs w:val="24"/>
        </w:rPr>
        <w:t>ώμα</w:t>
      </w:r>
      <w:r>
        <w:rPr>
          <w:rFonts w:eastAsia="Times New Roman"/>
          <w:bCs/>
          <w:szCs w:val="24"/>
        </w:rPr>
        <w:t>.</w:t>
      </w:r>
    </w:p>
    <w:p w14:paraId="7098ED2B" w14:textId="77777777" w:rsidR="00971A45" w:rsidRDefault="00ED091D">
      <w:pPr>
        <w:spacing w:line="600" w:lineRule="auto"/>
        <w:ind w:firstLine="720"/>
        <w:jc w:val="both"/>
        <w:rPr>
          <w:rFonts w:eastAsia="Times New Roman"/>
          <w:bCs/>
          <w:szCs w:val="24"/>
        </w:rPr>
      </w:pPr>
      <w:r w:rsidRPr="00401CB7">
        <w:rPr>
          <w:rFonts w:eastAsia="Times New Roman"/>
          <w:bCs/>
          <w:szCs w:val="24"/>
        </w:rPr>
        <w:t>Επο</w:t>
      </w:r>
      <w:r w:rsidRPr="00401CB7">
        <w:rPr>
          <w:rFonts w:eastAsia="Times New Roman"/>
          <w:bCs/>
          <w:szCs w:val="24"/>
        </w:rPr>
        <w:t>μένως εάν επιμένετε</w:t>
      </w:r>
      <w:r>
        <w:rPr>
          <w:rFonts w:eastAsia="Times New Roman"/>
          <w:bCs/>
          <w:szCs w:val="24"/>
        </w:rPr>
        <w:t>, θα αποφασίσει</w:t>
      </w:r>
      <w:r w:rsidRPr="00401CB7">
        <w:rPr>
          <w:rFonts w:eastAsia="Times New Roman"/>
          <w:bCs/>
          <w:szCs w:val="24"/>
        </w:rPr>
        <w:t xml:space="preserve"> </w:t>
      </w:r>
      <w:r>
        <w:rPr>
          <w:rFonts w:eastAsia="Times New Roman"/>
          <w:bCs/>
          <w:szCs w:val="24"/>
        </w:rPr>
        <w:t>το Σώμα. Εάν όχι,</w:t>
      </w:r>
      <w:r w:rsidRPr="00401CB7">
        <w:rPr>
          <w:rFonts w:eastAsia="Times New Roman"/>
          <w:bCs/>
          <w:szCs w:val="24"/>
        </w:rPr>
        <w:t xml:space="preserve"> να προχωρήσουμε στη διαδικασία που είπα</w:t>
      </w:r>
      <w:r>
        <w:rPr>
          <w:rFonts w:eastAsia="Times New Roman"/>
          <w:bCs/>
          <w:szCs w:val="24"/>
        </w:rPr>
        <w:t>, δηλαδή μέχρι σήμερα στις 00.00΄</w:t>
      </w:r>
      <w:r w:rsidRPr="00401CB7">
        <w:rPr>
          <w:rFonts w:eastAsia="Times New Roman"/>
          <w:bCs/>
          <w:szCs w:val="24"/>
        </w:rPr>
        <w:t xml:space="preserve"> το βράδυ και αύριο το πρωί μ</w:t>
      </w:r>
      <w:r>
        <w:rPr>
          <w:rFonts w:eastAsia="Times New Roman"/>
          <w:bCs/>
          <w:szCs w:val="24"/>
        </w:rPr>
        <w:t>έχρι τις 14</w:t>
      </w:r>
      <w:r>
        <w:rPr>
          <w:rFonts w:eastAsia="Times New Roman"/>
          <w:bCs/>
          <w:szCs w:val="24"/>
        </w:rPr>
        <w:t>.</w:t>
      </w:r>
      <w:r w:rsidRPr="00401CB7">
        <w:rPr>
          <w:rFonts w:eastAsia="Times New Roman"/>
          <w:bCs/>
          <w:szCs w:val="24"/>
        </w:rPr>
        <w:t>00</w:t>
      </w:r>
      <w:r>
        <w:rPr>
          <w:rFonts w:eastAsia="Times New Roman"/>
          <w:bCs/>
          <w:szCs w:val="24"/>
        </w:rPr>
        <w:t>΄.</w:t>
      </w:r>
      <w:r w:rsidRPr="00401CB7">
        <w:rPr>
          <w:rFonts w:eastAsia="Times New Roman"/>
          <w:bCs/>
          <w:szCs w:val="24"/>
        </w:rPr>
        <w:t xml:space="preserve"> </w:t>
      </w:r>
    </w:p>
    <w:p w14:paraId="7098ED2C" w14:textId="77777777" w:rsidR="00971A45" w:rsidRDefault="00ED091D">
      <w:pPr>
        <w:spacing w:line="600" w:lineRule="auto"/>
        <w:ind w:firstLine="720"/>
        <w:jc w:val="both"/>
        <w:rPr>
          <w:rFonts w:eastAsia="Times New Roman"/>
          <w:bCs/>
          <w:szCs w:val="24"/>
        </w:rPr>
      </w:pPr>
      <w:r>
        <w:rPr>
          <w:rFonts w:eastAsia="Times New Roman"/>
          <w:bCs/>
          <w:szCs w:val="24"/>
        </w:rPr>
        <w:t>Σας ακούω.</w:t>
      </w:r>
    </w:p>
    <w:p w14:paraId="7098ED2D" w14:textId="77777777" w:rsidR="00971A45" w:rsidRDefault="00ED091D">
      <w:pPr>
        <w:spacing w:line="600" w:lineRule="auto"/>
        <w:ind w:firstLine="720"/>
        <w:jc w:val="both"/>
        <w:rPr>
          <w:rFonts w:eastAsia="Times New Roman"/>
          <w:bCs/>
          <w:szCs w:val="24"/>
        </w:rPr>
      </w:pPr>
      <w:r>
        <w:rPr>
          <w:rFonts w:eastAsia="Times New Roman" w:cs="Times New Roman"/>
          <w:b/>
          <w:szCs w:val="24"/>
        </w:rPr>
        <w:t>ΑΝΔΡΕΑΣ ΛΟΒΕΡΔΟΣ:</w:t>
      </w:r>
      <w:r>
        <w:rPr>
          <w:rFonts w:eastAsia="Times New Roman" w:cs="Times New Roman"/>
          <w:szCs w:val="24"/>
        </w:rPr>
        <w:t xml:space="preserve"> Κύριε Πρόεδρε,</w:t>
      </w:r>
      <w:r w:rsidRPr="00401CB7">
        <w:rPr>
          <w:rFonts w:eastAsia="Times New Roman"/>
          <w:bCs/>
          <w:szCs w:val="24"/>
        </w:rPr>
        <w:t xml:space="preserve"> σας ρώτησα </w:t>
      </w:r>
      <w:r>
        <w:rPr>
          <w:rFonts w:eastAsia="Times New Roman"/>
          <w:bCs/>
          <w:szCs w:val="24"/>
        </w:rPr>
        <w:t>εά</w:t>
      </w:r>
      <w:r w:rsidRPr="00401CB7">
        <w:rPr>
          <w:rFonts w:eastAsia="Times New Roman"/>
          <w:bCs/>
          <w:szCs w:val="24"/>
        </w:rPr>
        <w:t xml:space="preserve">ν αυτό είναι δική σας </w:t>
      </w:r>
      <w:r w:rsidRPr="00401CB7">
        <w:rPr>
          <w:rFonts w:eastAsia="Times New Roman"/>
          <w:bCs/>
          <w:szCs w:val="24"/>
        </w:rPr>
        <w:t>πρωτοβουλί</w:t>
      </w:r>
      <w:r>
        <w:rPr>
          <w:rFonts w:eastAsia="Times New Roman"/>
          <w:bCs/>
          <w:szCs w:val="24"/>
        </w:rPr>
        <w:t xml:space="preserve">α ή </w:t>
      </w:r>
      <w:r>
        <w:rPr>
          <w:rFonts w:eastAsia="Times New Roman"/>
          <w:bCs/>
          <w:szCs w:val="24"/>
        </w:rPr>
        <w:t>εά</w:t>
      </w:r>
      <w:r>
        <w:rPr>
          <w:rFonts w:eastAsia="Times New Roman"/>
          <w:bCs/>
          <w:szCs w:val="24"/>
        </w:rPr>
        <w:t xml:space="preserve">ν έχετε συνεννοηθεί με τον Πρόεδρο της Βουλής. Στον </w:t>
      </w:r>
      <w:r w:rsidRPr="00401CB7">
        <w:rPr>
          <w:rFonts w:eastAsia="Times New Roman"/>
          <w:bCs/>
          <w:szCs w:val="24"/>
        </w:rPr>
        <w:t>προηγούμενο</w:t>
      </w:r>
      <w:r>
        <w:rPr>
          <w:rFonts w:eastAsia="Times New Roman"/>
          <w:bCs/>
          <w:szCs w:val="24"/>
        </w:rPr>
        <w:t xml:space="preserve"> συνάδελφό </w:t>
      </w:r>
      <w:r>
        <w:rPr>
          <w:rFonts w:eastAsia="Times New Roman"/>
          <w:bCs/>
          <w:szCs w:val="24"/>
        </w:rPr>
        <w:t>σας, τον</w:t>
      </w:r>
      <w:r>
        <w:rPr>
          <w:rFonts w:eastAsia="Times New Roman"/>
          <w:bCs/>
          <w:szCs w:val="24"/>
        </w:rPr>
        <w:t xml:space="preserve"> κ. </w:t>
      </w:r>
      <w:proofErr w:type="spellStart"/>
      <w:r>
        <w:rPr>
          <w:rFonts w:eastAsia="Times New Roman"/>
          <w:bCs/>
          <w:szCs w:val="24"/>
        </w:rPr>
        <w:t>Κρεμαστινό</w:t>
      </w:r>
      <w:proofErr w:type="spellEnd"/>
      <w:r>
        <w:rPr>
          <w:rFonts w:eastAsia="Times New Roman"/>
          <w:bCs/>
          <w:szCs w:val="24"/>
        </w:rPr>
        <w:t xml:space="preserve">, όταν θέσαμε </w:t>
      </w:r>
      <w:r w:rsidRPr="00401CB7">
        <w:rPr>
          <w:rFonts w:eastAsia="Times New Roman"/>
          <w:bCs/>
          <w:szCs w:val="24"/>
        </w:rPr>
        <w:t xml:space="preserve">το θέμα με τον </w:t>
      </w:r>
      <w:r>
        <w:rPr>
          <w:rFonts w:eastAsia="Times New Roman"/>
          <w:bCs/>
          <w:szCs w:val="24"/>
        </w:rPr>
        <w:t xml:space="preserve">κ. </w:t>
      </w:r>
      <w:proofErr w:type="spellStart"/>
      <w:r>
        <w:rPr>
          <w:rFonts w:eastAsia="Times New Roman"/>
          <w:bCs/>
          <w:szCs w:val="24"/>
        </w:rPr>
        <w:t>Λαμπρούλη</w:t>
      </w:r>
      <w:proofErr w:type="spellEnd"/>
      <w:r>
        <w:rPr>
          <w:rFonts w:eastAsia="Times New Roman"/>
          <w:bCs/>
          <w:szCs w:val="24"/>
        </w:rPr>
        <w:t xml:space="preserve"> του ΚΚΕ, είπε ότι θα</w:t>
      </w:r>
      <w:r w:rsidRPr="00401CB7">
        <w:rPr>
          <w:rFonts w:eastAsia="Times New Roman"/>
          <w:bCs/>
          <w:szCs w:val="24"/>
        </w:rPr>
        <w:t xml:space="preserve"> συνεννοηθ</w:t>
      </w:r>
      <w:r>
        <w:rPr>
          <w:rFonts w:eastAsia="Times New Roman"/>
          <w:bCs/>
          <w:szCs w:val="24"/>
        </w:rPr>
        <w:t>είτε ως Προεδρείο.</w:t>
      </w:r>
      <w:r w:rsidRPr="00401CB7">
        <w:rPr>
          <w:rFonts w:eastAsia="Times New Roman"/>
          <w:bCs/>
          <w:szCs w:val="24"/>
        </w:rPr>
        <w:t xml:space="preserve"> </w:t>
      </w:r>
      <w:r>
        <w:rPr>
          <w:rFonts w:eastAsia="Times New Roman"/>
          <w:bCs/>
          <w:szCs w:val="24"/>
        </w:rPr>
        <w:t>Άρα αυτό είναι το προϊόν</w:t>
      </w:r>
      <w:r w:rsidRPr="00401CB7">
        <w:rPr>
          <w:rFonts w:eastAsia="Times New Roman"/>
          <w:bCs/>
          <w:szCs w:val="24"/>
        </w:rPr>
        <w:t xml:space="preserve"> </w:t>
      </w:r>
      <w:r>
        <w:rPr>
          <w:rFonts w:eastAsia="Times New Roman"/>
          <w:bCs/>
          <w:szCs w:val="24"/>
        </w:rPr>
        <w:t>της συμφωνίας;</w:t>
      </w:r>
    </w:p>
    <w:p w14:paraId="7098ED2E" w14:textId="77777777" w:rsidR="00971A45" w:rsidRDefault="00ED091D">
      <w:pPr>
        <w:spacing w:line="600" w:lineRule="auto"/>
        <w:ind w:firstLine="720"/>
        <w:jc w:val="both"/>
        <w:rPr>
          <w:rFonts w:eastAsia="Times New Roman"/>
          <w:bCs/>
          <w:szCs w:val="24"/>
        </w:rPr>
      </w:pPr>
      <w:r>
        <w:rPr>
          <w:rFonts w:eastAsia="Times New Roman"/>
          <w:b/>
          <w:bCs/>
          <w:szCs w:val="24"/>
        </w:rPr>
        <w:t>ΠΡΟΕΔΡΕΥΩΝ (Α</w:t>
      </w:r>
      <w:r>
        <w:rPr>
          <w:rFonts w:eastAsia="Times New Roman"/>
          <w:b/>
          <w:bCs/>
          <w:szCs w:val="24"/>
        </w:rPr>
        <w:t xml:space="preserve">ναστάσιος Κουράκης): </w:t>
      </w:r>
      <w:r>
        <w:rPr>
          <w:rFonts w:eastAsia="Times New Roman"/>
          <w:bCs/>
          <w:szCs w:val="24"/>
        </w:rPr>
        <w:t>Συμφωνεί και ο Π</w:t>
      </w:r>
      <w:r w:rsidRPr="00401CB7">
        <w:rPr>
          <w:rFonts w:eastAsia="Times New Roman"/>
          <w:bCs/>
          <w:szCs w:val="24"/>
        </w:rPr>
        <w:t>ρόεδρος</w:t>
      </w:r>
      <w:r>
        <w:rPr>
          <w:rFonts w:eastAsia="Times New Roman"/>
          <w:bCs/>
          <w:szCs w:val="24"/>
        </w:rPr>
        <w:t>, κύριε Λοβέρδο.</w:t>
      </w:r>
    </w:p>
    <w:p w14:paraId="7098ED2F" w14:textId="77777777" w:rsidR="00971A45" w:rsidRDefault="00ED091D">
      <w:pPr>
        <w:spacing w:line="600" w:lineRule="auto"/>
        <w:ind w:firstLine="720"/>
        <w:jc w:val="both"/>
        <w:rPr>
          <w:rFonts w:eastAsia="Times New Roman"/>
          <w:bCs/>
          <w:szCs w:val="24"/>
        </w:rPr>
      </w:pPr>
      <w:r>
        <w:rPr>
          <w:rFonts w:eastAsia="Times New Roman" w:cs="Times New Roman"/>
          <w:b/>
          <w:szCs w:val="24"/>
        </w:rPr>
        <w:lastRenderedPageBreak/>
        <w:t>ΑΝΔΡΕΑΣ ΛΟΒΕΡΔΟΣ:</w:t>
      </w:r>
      <w:r>
        <w:rPr>
          <w:rFonts w:eastAsia="Times New Roman" w:cs="Times New Roman"/>
          <w:szCs w:val="24"/>
        </w:rPr>
        <w:t xml:space="preserve"> Ε</w:t>
      </w:r>
      <w:r w:rsidRPr="00401CB7">
        <w:rPr>
          <w:rFonts w:eastAsia="Times New Roman"/>
          <w:bCs/>
          <w:szCs w:val="24"/>
        </w:rPr>
        <w:t>παναλαμβάνω</w:t>
      </w:r>
      <w:r>
        <w:rPr>
          <w:rFonts w:eastAsia="Times New Roman"/>
          <w:bCs/>
          <w:szCs w:val="24"/>
        </w:rPr>
        <w:t>, λ</w:t>
      </w:r>
      <w:r w:rsidRPr="00401CB7">
        <w:rPr>
          <w:rFonts w:eastAsia="Times New Roman"/>
          <w:bCs/>
          <w:szCs w:val="24"/>
        </w:rPr>
        <w:t>οιπόν</w:t>
      </w:r>
      <w:r>
        <w:rPr>
          <w:rFonts w:eastAsia="Times New Roman"/>
          <w:bCs/>
          <w:szCs w:val="24"/>
        </w:rPr>
        <w:t>,</w:t>
      </w:r>
      <w:r w:rsidRPr="00401CB7">
        <w:rPr>
          <w:rFonts w:eastAsia="Times New Roman"/>
          <w:bCs/>
          <w:szCs w:val="24"/>
        </w:rPr>
        <w:t xml:space="preserve"> </w:t>
      </w:r>
      <w:r>
        <w:rPr>
          <w:rFonts w:eastAsia="Times New Roman"/>
          <w:bCs/>
          <w:szCs w:val="24"/>
        </w:rPr>
        <w:t>τη διαδικαστική μου αιτίαση και ως εκ περισσού -αλλά είμαι υποχρεωμένος- διαβάζω το άρθρο του Συντάγματος, γ</w:t>
      </w:r>
      <w:r w:rsidRPr="00401CB7">
        <w:rPr>
          <w:rFonts w:eastAsia="Times New Roman"/>
          <w:bCs/>
          <w:szCs w:val="24"/>
        </w:rPr>
        <w:t>ιατί αναφερθήκατε σε αυτό</w:t>
      </w:r>
      <w:r>
        <w:rPr>
          <w:rFonts w:eastAsia="Times New Roman"/>
          <w:bCs/>
          <w:szCs w:val="24"/>
        </w:rPr>
        <w:t>. Ε</w:t>
      </w:r>
      <w:r w:rsidRPr="00401CB7">
        <w:rPr>
          <w:rFonts w:eastAsia="Times New Roman"/>
          <w:bCs/>
          <w:szCs w:val="24"/>
        </w:rPr>
        <w:t xml:space="preserve">ίναι </w:t>
      </w:r>
      <w:r>
        <w:rPr>
          <w:rFonts w:eastAsia="Times New Roman"/>
          <w:bCs/>
          <w:szCs w:val="24"/>
        </w:rPr>
        <w:t>σ</w:t>
      </w:r>
      <w:r w:rsidRPr="00401CB7">
        <w:rPr>
          <w:rFonts w:eastAsia="Times New Roman"/>
          <w:bCs/>
          <w:szCs w:val="24"/>
        </w:rPr>
        <w:t>το άρθρο 74</w:t>
      </w:r>
      <w:r>
        <w:rPr>
          <w:rFonts w:eastAsia="Times New Roman"/>
          <w:bCs/>
          <w:szCs w:val="24"/>
        </w:rPr>
        <w:t>,</w:t>
      </w:r>
      <w:r w:rsidRPr="00401CB7">
        <w:rPr>
          <w:rFonts w:eastAsia="Times New Roman"/>
          <w:bCs/>
          <w:szCs w:val="24"/>
        </w:rPr>
        <w:t xml:space="preserve"> </w:t>
      </w:r>
      <w:r w:rsidRPr="00401CB7">
        <w:rPr>
          <w:rFonts w:eastAsia="Times New Roman"/>
          <w:bCs/>
          <w:szCs w:val="24"/>
        </w:rPr>
        <w:t>στην παράγραφο 5</w:t>
      </w:r>
      <w:r>
        <w:rPr>
          <w:rFonts w:eastAsia="Times New Roman"/>
          <w:bCs/>
          <w:szCs w:val="24"/>
        </w:rPr>
        <w:t xml:space="preserve"> ένα εδάφιο</w:t>
      </w:r>
      <w:r w:rsidRPr="00401CB7">
        <w:rPr>
          <w:rFonts w:eastAsia="Times New Roman"/>
          <w:bCs/>
          <w:szCs w:val="24"/>
        </w:rPr>
        <w:t xml:space="preserve"> που λέει ότι προσθήκες</w:t>
      </w:r>
      <w:r>
        <w:rPr>
          <w:rFonts w:eastAsia="Times New Roman"/>
          <w:bCs/>
          <w:szCs w:val="24"/>
        </w:rPr>
        <w:t xml:space="preserve"> ή οι</w:t>
      </w:r>
      <w:r w:rsidRPr="00401CB7">
        <w:rPr>
          <w:rFonts w:eastAsia="Times New Roman"/>
          <w:bCs/>
          <w:szCs w:val="24"/>
        </w:rPr>
        <w:t xml:space="preserve"> τροπο</w:t>
      </w:r>
      <w:r>
        <w:rPr>
          <w:rFonts w:eastAsia="Times New Roman"/>
          <w:bCs/>
          <w:szCs w:val="24"/>
        </w:rPr>
        <w:t>λογίες Υπουργών συζητούνται μ</w:t>
      </w:r>
      <w:r w:rsidRPr="00401CB7">
        <w:rPr>
          <w:rFonts w:eastAsia="Times New Roman"/>
          <w:bCs/>
          <w:szCs w:val="24"/>
        </w:rPr>
        <w:t>όνο αν έχουν υποβληθεί τρεις τουλάχιστον ημέρες πριν από</w:t>
      </w:r>
      <w:r>
        <w:rPr>
          <w:rFonts w:eastAsia="Times New Roman"/>
          <w:bCs/>
          <w:szCs w:val="24"/>
        </w:rPr>
        <w:t xml:space="preserve"> την έναρξη της συζήτησης στην </w:t>
      </w:r>
      <w:r>
        <w:rPr>
          <w:rFonts w:eastAsia="Times New Roman"/>
          <w:bCs/>
          <w:szCs w:val="24"/>
        </w:rPr>
        <w:t>Ο</w:t>
      </w:r>
      <w:r w:rsidRPr="00401CB7">
        <w:rPr>
          <w:rFonts w:eastAsia="Times New Roman"/>
          <w:bCs/>
          <w:szCs w:val="24"/>
        </w:rPr>
        <w:t>λομέλεια</w:t>
      </w:r>
      <w:r>
        <w:rPr>
          <w:rFonts w:eastAsia="Times New Roman"/>
          <w:bCs/>
          <w:szCs w:val="24"/>
        </w:rPr>
        <w:t>.</w:t>
      </w:r>
    </w:p>
    <w:p w14:paraId="7098ED30" w14:textId="77777777" w:rsidR="00971A45" w:rsidRDefault="00ED091D">
      <w:pPr>
        <w:spacing w:line="600" w:lineRule="auto"/>
        <w:ind w:firstLine="720"/>
        <w:jc w:val="both"/>
        <w:rPr>
          <w:rFonts w:eastAsia="Times New Roman"/>
          <w:bCs/>
          <w:szCs w:val="24"/>
        </w:rPr>
      </w:pPr>
      <w:r>
        <w:rPr>
          <w:rFonts w:eastAsia="Times New Roman"/>
          <w:bCs/>
          <w:szCs w:val="24"/>
        </w:rPr>
        <w:t>Α</w:t>
      </w:r>
      <w:r w:rsidRPr="00401CB7">
        <w:rPr>
          <w:rFonts w:eastAsia="Times New Roman"/>
          <w:bCs/>
          <w:szCs w:val="24"/>
        </w:rPr>
        <w:t xml:space="preserve">υτό με τη λογική των </w:t>
      </w:r>
      <w:proofErr w:type="spellStart"/>
      <w:r w:rsidRPr="00401CB7">
        <w:rPr>
          <w:rFonts w:eastAsia="Times New Roman"/>
          <w:bCs/>
          <w:szCs w:val="24"/>
        </w:rPr>
        <w:t>interna</w:t>
      </w:r>
      <w:proofErr w:type="spellEnd"/>
      <w:r w:rsidRPr="00401CB7">
        <w:rPr>
          <w:rFonts w:eastAsia="Times New Roman"/>
          <w:bCs/>
          <w:szCs w:val="24"/>
        </w:rPr>
        <w:t xml:space="preserve"> </w:t>
      </w:r>
      <w:proofErr w:type="spellStart"/>
      <w:r w:rsidRPr="00401CB7">
        <w:rPr>
          <w:rFonts w:eastAsia="Times New Roman"/>
          <w:bCs/>
          <w:szCs w:val="24"/>
        </w:rPr>
        <w:t>corporis</w:t>
      </w:r>
      <w:proofErr w:type="spellEnd"/>
      <w:r w:rsidRPr="00401CB7">
        <w:rPr>
          <w:rFonts w:eastAsia="Times New Roman"/>
          <w:bCs/>
          <w:szCs w:val="24"/>
        </w:rPr>
        <w:t xml:space="preserve"> έχει ξεπεραστεί</w:t>
      </w:r>
      <w:r>
        <w:rPr>
          <w:rFonts w:eastAsia="Times New Roman"/>
          <w:bCs/>
          <w:szCs w:val="24"/>
        </w:rPr>
        <w:t>.</w:t>
      </w:r>
      <w:r w:rsidRPr="00401CB7">
        <w:rPr>
          <w:rFonts w:eastAsia="Times New Roman"/>
          <w:bCs/>
          <w:szCs w:val="24"/>
        </w:rPr>
        <w:t xml:space="preserve"> </w:t>
      </w:r>
      <w:r>
        <w:rPr>
          <w:rFonts w:eastAsia="Times New Roman"/>
          <w:bCs/>
          <w:szCs w:val="24"/>
        </w:rPr>
        <w:t>Δεν εφαρμόζε</w:t>
      </w:r>
      <w:r>
        <w:rPr>
          <w:rFonts w:eastAsia="Times New Roman"/>
          <w:bCs/>
          <w:szCs w:val="24"/>
        </w:rPr>
        <w:t xml:space="preserve">ται, δηλαδή. </w:t>
      </w:r>
      <w:r>
        <w:rPr>
          <w:rFonts w:eastAsia="Times New Roman"/>
          <w:bCs/>
          <w:szCs w:val="24"/>
        </w:rPr>
        <w:t>Ε</w:t>
      </w:r>
      <w:r w:rsidRPr="00401CB7">
        <w:rPr>
          <w:rFonts w:eastAsia="Times New Roman"/>
          <w:bCs/>
          <w:szCs w:val="24"/>
        </w:rPr>
        <w:t>πειδή ουδείς</w:t>
      </w:r>
      <w:r>
        <w:rPr>
          <w:rFonts w:eastAsia="Times New Roman"/>
          <w:bCs/>
          <w:szCs w:val="24"/>
        </w:rPr>
        <w:t xml:space="preserve"> μπορεί να αξιολογήσει και να </w:t>
      </w:r>
      <w:r w:rsidRPr="00401CB7">
        <w:rPr>
          <w:rFonts w:eastAsia="Times New Roman"/>
          <w:bCs/>
          <w:szCs w:val="24"/>
        </w:rPr>
        <w:t xml:space="preserve">κρίνει τι κάνει </w:t>
      </w:r>
      <w:r>
        <w:rPr>
          <w:rFonts w:eastAsia="Times New Roman"/>
          <w:bCs/>
          <w:szCs w:val="24"/>
        </w:rPr>
        <w:t xml:space="preserve">η Βουλή και τι </w:t>
      </w:r>
      <w:r w:rsidRPr="00401CB7">
        <w:rPr>
          <w:rFonts w:eastAsia="Times New Roman"/>
          <w:bCs/>
          <w:szCs w:val="24"/>
        </w:rPr>
        <w:t>αποφάσεις παίρνει</w:t>
      </w:r>
      <w:r>
        <w:rPr>
          <w:rFonts w:eastAsia="Times New Roman"/>
          <w:bCs/>
          <w:szCs w:val="24"/>
        </w:rPr>
        <w:t>,</w:t>
      </w:r>
      <w:r w:rsidRPr="00401CB7">
        <w:rPr>
          <w:rFonts w:eastAsia="Times New Roman"/>
          <w:bCs/>
          <w:szCs w:val="24"/>
        </w:rPr>
        <w:t xml:space="preserve"> αυτή </w:t>
      </w:r>
      <w:r>
        <w:rPr>
          <w:rFonts w:eastAsia="Times New Roman"/>
          <w:bCs/>
          <w:szCs w:val="24"/>
        </w:rPr>
        <w:t>η συνταγματική</w:t>
      </w:r>
      <w:r w:rsidRPr="00401CB7">
        <w:rPr>
          <w:rFonts w:eastAsia="Times New Roman"/>
          <w:bCs/>
          <w:szCs w:val="24"/>
        </w:rPr>
        <w:t xml:space="preserve"> διάταξη </w:t>
      </w:r>
      <w:r>
        <w:rPr>
          <w:rFonts w:eastAsia="Times New Roman"/>
          <w:bCs/>
          <w:szCs w:val="24"/>
        </w:rPr>
        <w:t xml:space="preserve">που </w:t>
      </w:r>
      <w:r w:rsidRPr="00401CB7">
        <w:rPr>
          <w:rFonts w:eastAsia="Times New Roman"/>
          <w:bCs/>
          <w:szCs w:val="24"/>
        </w:rPr>
        <w:t>προστέθηκε το 2001 για να αποφύγουμε όλη αυτή την κοινοβουλευτική ανωμαλία</w:t>
      </w:r>
      <w:r>
        <w:rPr>
          <w:rFonts w:eastAsia="Times New Roman"/>
          <w:bCs/>
          <w:szCs w:val="24"/>
        </w:rPr>
        <w:t>, τ</w:t>
      </w:r>
      <w:r w:rsidRPr="00401CB7">
        <w:rPr>
          <w:rFonts w:eastAsia="Times New Roman"/>
          <w:bCs/>
          <w:szCs w:val="24"/>
        </w:rPr>
        <w:t>ελικά δεν</w:t>
      </w:r>
      <w:r>
        <w:rPr>
          <w:rFonts w:eastAsia="Times New Roman"/>
          <w:bCs/>
          <w:szCs w:val="24"/>
        </w:rPr>
        <w:t xml:space="preserve"> εφαρμόζεται. </w:t>
      </w:r>
    </w:p>
    <w:p w14:paraId="7098ED31" w14:textId="77777777" w:rsidR="00971A45" w:rsidRDefault="00ED091D">
      <w:pPr>
        <w:spacing w:line="600" w:lineRule="auto"/>
        <w:ind w:firstLine="720"/>
        <w:jc w:val="both"/>
        <w:rPr>
          <w:rFonts w:eastAsia="Times New Roman"/>
          <w:bCs/>
          <w:szCs w:val="24"/>
        </w:rPr>
      </w:pPr>
      <w:r>
        <w:rPr>
          <w:rFonts w:eastAsia="Times New Roman"/>
          <w:bCs/>
          <w:szCs w:val="24"/>
        </w:rPr>
        <w:t>Σ</w:t>
      </w:r>
      <w:r w:rsidRPr="00401CB7">
        <w:rPr>
          <w:rFonts w:eastAsia="Times New Roman"/>
          <w:bCs/>
          <w:szCs w:val="24"/>
        </w:rPr>
        <w:t xml:space="preserve">το πλαίσιο </w:t>
      </w:r>
      <w:r>
        <w:rPr>
          <w:rFonts w:eastAsia="Times New Roman"/>
          <w:bCs/>
          <w:szCs w:val="24"/>
        </w:rPr>
        <w:t>της,</w:t>
      </w:r>
      <w:r w:rsidRPr="00401CB7">
        <w:rPr>
          <w:rFonts w:eastAsia="Times New Roman"/>
          <w:bCs/>
          <w:szCs w:val="24"/>
        </w:rPr>
        <w:t xml:space="preserve"> </w:t>
      </w:r>
      <w:r>
        <w:rPr>
          <w:rFonts w:eastAsia="Times New Roman"/>
          <w:bCs/>
          <w:szCs w:val="24"/>
        </w:rPr>
        <w:t>όμως,</w:t>
      </w:r>
      <w:r w:rsidRPr="00401CB7">
        <w:rPr>
          <w:rFonts w:eastAsia="Times New Roman"/>
          <w:bCs/>
          <w:szCs w:val="24"/>
        </w:rPr>
        <w:t xml:space="preserve"> έγινε η συζήτηση </w:t>
      </w:r>
      <w:r>
        <w:rPr>
          <w:rFonts w:eastAsia="Times New Roman"/>
          <w:bCs/>
          <w:szCs w:val="24"/>
        </w:rPr>
        <w:t>-</w:t>
      </w:r>
      <w:r w:rsidRPr="00401CB7">
        <w:rPr>
          <w:rFonts w:eastAsia="Times New Roman"/>
          <w:bCs/>
          <w:szCs w:val="24"/>
        </w:rPr>
        <w:t xml:space="preserve">που </w:t>
      </w:r>
      <w:r>
        <w:rPr>
          <w:rFonts w:eastAsia="Times New Roman"/>
          <w:bCs/>
          <w:szCs w:val="24"/>
        </w:rPr>
        <w:t>ήσασταν</w:t>
      </w:r>
      <w:r w:rsidRPr="00401CB7">
        <w:rPr>
          <w:rFonts w:eastAsia="Times New Roman"/>
          <w:bCs/>
          <w:szCs w:val="24"/>
        </w:rPr>
        <w:t xml:space="preserve"> και εσείς παρών</w:t>
      </w:r>
      <w:r>
        <w:rPr>
          <w:rFonts w:eastAsia="Times New Roman"/>
          <w:bCs/>
          <w:szCs w:val="24"/>
        </w:rPr>
        <w:t>-</w:t>
      </w:r>
      <w:r w:rsidRPr="00401CB7">
        <w:rPr>
          <w:rFonts w:eastAsia="Times New Roman"/>
          <w:bCs/>
          <w:szCs w:val="24"/>
        </w:rPr>
        <w:t xml:space="preserve"> στη Διάσκεψη </w:t>
      </w:r>
      <w:r>
        <w:rPr>
          <w:rFonts w:eastAsia="Times New Roman"/>
          <w:bCs/>
          <w:szCs w:val="24"/>
        </w:rPr>
        <w:t>των Π</w:t>
      </w:r>
      <w:r w:rsidRPr="00401CB7">
        <w:rPr>
          <w:rFonts w:eastAsia="Times New Roman"/>
          <w:bCs/>
          <w:szCs w:val="24"/>
        </w:rPr>
        <w:t>ροέδρων για πολλοστή φορά</w:t>
      </w:r>
      <w:r>
        <w:rPr>
          <w:rFonts w:eastAsia="Times New Roman"/>
          <w:bCs/>
          <w:szCs w:val="24"/>
        </w:rPr>
        <w:t>.</w:t>
      </w:r>
      <w:r w:rsidRPr="00401CB7">
        <w:rPr>
          <w:rFonts w:eastAsia="Times New Roman"/>
          <w:bCs/>
          <w:szCs w:val="24"/>
        </w:rPr>
        <w:t xml:space="preserve"> </w:t>
      </w:r>
      <w:r>
        <w:rPr>
          <w:rFonts w:eastAsia="Times New Roman"/>
          <w:bCs/>
          <w:szCs w:val="24"/>
        </w:rPr>
        <w:t>Ήταν πράγματι</w:t>
      </w:r>
      <w:r w:rsidRPr="00401CB7">
        <w:rPr>
          <w:rFonts w:eastAsia="Times New Roman"/>
          <w:bCs/>
          <w:szCs w:val="24"/>
        </w:rPr>
        <w:t xml:space="preserve"> θετική εξέλιξη </w:t>
      </w:r>
      <w:r>
        <w:rPr>
          <w:rFonts w:eastAsia="Times New Roman"/>
          <w:bCs/>
          <w:szCs w:val="24"/>
        </w:rPr>
        <w:t>-αυτή που επικαλεστήκατε και είναι και πρόσφατη-</w:t>
      </w:r>
      <w:r w:rsidRPr="00401CB7">
        <w:rPr>
          <w:rFonts w:eastAsia="Times New Roman"/>
          <w:bCs/>
          <w:szCs w:val="24"/>
        </w:rPr>
        <w:t xml:space="preserve"> </w:t>
      </w:r>
      <w:r>
        <w:rPr>
          <w:rFonts w:eastAsia="Times New Roman"/>
          <w:bCs/>
          <w:szCs w:val="24"/>
        </w:rPr>
        <w:t xml:space="preserve">όπου </w:t>
      </w:r>
      <w:r w:rsidRPr="00401CB7">
        <w:rPr>
          <w:rFonts w:eastAsia="Times New Roman"/>
          <w:bCs/>
          <w:szCs w:val="24"/>
        </w:rPr>
        <w:t xml:space="preserve">με δική σας πρωτοβουλία </w:t>
      </w:r>
      <w:r>
        <w:rPr>
          <w:rFonts w:eastAsia="Times New Roman"/>
          <w:bCs/>
          <w:szCs w:val="24"/>
        </w:rPr>
        <w:t>παρακαλέσατε έναν</w:t>
      </w:r>
      <w:r w:rsidRPr="00401CB7">
        <w:rPr>
          <w:rFonts w:eastAsia="Times New Roman"/>
          <w:bCs/>
          <w:szCs w:val="24"/>
        </w:rPr>
        <w:t xml:space="preserve"> Υπουργό να πάρει τις τροπολογίες </w:t>
      </w:r>
      <w:r w:rsidRPr="00401CB7">
        <w:rPr>
          <w:rFonts w:eastAsia="Times New Roman"/>
          <w:bCs/>
          <w:szCs w:val="24"/>
        </w:rPr>
        <w:t>του πίσω</w:t>
      </w:r>
      <w:r>
        <w:rPr>
          <w:rFonts w:eastAsia="Times New Roman"/>
          <w:bCs/>
          <w:szCs w:val="24"/>
        </w:rPr>
        <w:t>. Κ</w:t>
      </w:r>
      <w:r w:rsidRPr="00401CB7">
        <w:rPr>
          <w:rFonts w:eastAsia="Times New Roman"/>
          <w:bCs/>
          <w:szCs w:val="24"/>
        </w:rPr>
        <w:t xml:space="preserve">αι </w:t>
      </w:r>
      <w:r>
        <w:rPr>
          <w:rFonts w:eastAsia="Times New Roman"/>
          <w:bCs/>
          <w:szCs w:val="24"/>
        </w:rPr>
        <w:t>-αν κ</w:t>
      </w:r>
      <w:r w:rsidRPr="00401CB7">
        <w:rPr>
          <w:rFonts w:eastAsia="Times New Roman"/>
          <w:bCs/>
          <w:szCs w:val="24"/>
        </w:rPr>
        <w:t>αλά θυμάμαι</w:t>
      </w:r>
      <w:r>
        <w:rPr>
          <w:rFonts w:eastAsia="Times New Roman"/>
          <w:bCs/>
          <w:szCs w:val="24"/>
        </w:rPr>
        <w:t>-</w:t>
      </w:r>
      <w:r w:rsidRPr="00401CB7">
        <w:rPr>
          <w:rFonts w:eastAsia="Times New Roman"/>
          <w:bCs/>
          <w:szCs w:val="24"/>
        </w:rPr>
        <w:t xml:space="preserve"> </w:t>
      </w:r>
      <w:r>
        <w:rPr>
          <w:rFonts w:eastAsia="Times New Roman"/>
          <w:bCs/>
          <w:szCs w:val="24"/>
        </w:rPr>
        <w:t>τι</w:t>
      </w:r>
      <w:r w:rsidRPr="00401CB7">
        <w:rPr>
          <w:rFonts w:eastAsia="Times New Roman"/>
          <w:bCs/>
          <w:szCs w:val="24"/>
        </w:rPr>
        <w:t>ς πήρε</w:t>
      </w:r>
      <w:r>
        <w:rPr>
          <w:rFonts w:eastAsia="Times New Roman"/>
          <w:bCs/>
          <w:szCs w:val="24"/>
        </w:rPr>
        <w:t>.</w:t>
      </w:r>
      <w:r w:rsidRPr="00401CB7">
        <w:rPr>
          <w:rFonts w:eastAsia="Times New Roman"/>
          <w:bCs/>
          <w:szCs w:val="24"/>
        </w:rPr>
        <w:t xml:space="preserve"> </w:t>
      </w:r>
    </w:p>
    <w:p w14:paraId="7098ED32" w14:textId="77777777" w:rsidR="00971A45" w:rsidRDefault="00ED091D">
      <w:pPr>
        <w:spacing w:line="600" w:lineRule="auto"/>
        <w:ind w:firstLine="720"/>
        <w:jc w:val="both"/>
        <w:rPr>
          <w:rFonts w:eastAsia="Times New Roman"/>
          <w:bCs/>
          <w:szCs w:val="24"/>
        </w:rPr>
      </w:pPr>
      <w:r>
        <w:rPr>
          <w:rFonts w:eastAsia="Times New Roman"/>
          <w:bCs/>
          <w:szCs w:val="24"/>
        </w:rPr>
        <w:lastRenderedPageBreak/>
        <w:t>Η</w:t>
      </w:r>
      <w:r w:rsidRPr="00401CB7">
        <w:rPr>
          <w:rFonts w:eastAsia="Times New Roman"/>
          <w:bCs/>
          <w:szCs w:val="24"/>
        </w:rPr>
        <w:t xml:space="preserve"> συζήτηση</w:t>
      </w:r>
      <w:r>
        <w:rPr>
          <w:rFonts w:eastAsia="Times New Roman"/>
          <w:bCs/>
          <w:szCs w:val="24"/>
        </w:rPr>
        <w:t>, κύριε Π</w:t>
      </w:r>
      <w:r w:rsidRPr="00401CB7">
        <w:rPr>
          <w:rFonts w:eastAsia="Times New Roman"/>
          <w:bCs/>
          <w:szCs w:val="24"/>
        </w:rPr>
        <w:t>ρόεδρε</w:t>
      </w:r>
      <w:r>
        <w:rPr>
          <w:rFonts w:eastAsia="Times New Roman"/>
          <w:bCs/>
          <w:szCs w:val="24"/>
        </w:rPr>
        <w:t>,</w:t>
      </w:r>
      <w:r w:rsidRPr="00401CB7">
        <w:rPr>
          <w:rFonts w:eastAsia="Times New Roman"/>
          <w:bCs/>
          <w:szCs w:val="24"/>
        </w:rPr>
        <w:t xml:space="preserve"> σας </w:t>
      </w:r>
      <w:r>
        <w:rPr>
          <w:rFonts w:eastAsia="Times New Roman"/>
          <w:bCs/>
          <w:szCs w:val="24"/>
        </w:rPr>
        <w:t>θυμίζω ότι έφερε τον κύριο Π</w:t>
      </w:r>
      <w:r w:rsidRPr="00401CB7">
        <w:rPr>
          <w:rFonts w:eastAsia="Times New Roman"/>
          <w:bCs/>
          <w:szCs w:val="24"/>
        </w:rPr>
        <w:t xml:space="preserve">ρόεδρο της Βουλής </w:t>
      </w:r>
      <w:r>
        <w:rPr>
          <w:rFonts w:eastAsia="Times New Roman"/>
          <w:bCs/>
          <w:szCs w:val="24"/>
        </w:rPr>
        <w:t>-</w:t>
      </w:r>
      <w:r w:rsidRPr="00401CB7">
        <w:rPr>
          <w:rFonts w:eastAsia="Times New Roman"/>
          <w:bCs/>
          <w:szCs w:val="24"/>
        </w:rPr>
        <w:t xml:space="preserve">που έκλεισε τη συζήτησή </w:t>
      </w:r>
      <w:r>
        <w:rPr>
          <w:rFonts w:eastAsia="Times New Roman"/>
          <w:bCs/>
          <w:szCs w:val="24"/>
        </w:rPr>
        <w:t>μας-</w:t>
      </w:r>
      <w:r w:rsidRPr="00401CB7">
        <w:rPr>
          <w:rFonts w:eastAsia="Times New Roman"/>
          <w:bCs/>
          <w:szCs w:val="24"/>
        </w:rPr>
        <w:t xml:space="preserve"> να λέει ότι είναι και θέμα της </w:t>
      </w:r>
      <w:r>
        <w:rPr>
          <w:rFonts w:eastAsia="Times New Roman"/>
          <w:bCs/>
          <w:szCs w:val="24"/>
        </w:rPr>
        <w:t>Ο</w:t>
      </w:r>
      <w:r w:rsidRPr="00401CB7">
        <w:rPr>
          <w:rFonts w:eastAsia="Times New Roman"/>
          <w:bCs/>
          <w:szCs w:val="24"/>
        </w:rPr>
        <w:t xml:space="preserve">λομέλειας και των κομμάτων και των εκπροσώπων των κομμάτων </w:t>
      </w:r>
      <w:r>
        <w:rPr>
          <w:rFonts w:eastAsia="Times New Roman"/>
          <w:bCs/>
          <w:szCs w:val="24"/>
        </w:rPr>
        <w:t>-</w:t>
      </w:r>
      <w:r w:rsidRPr="00401CB7">
        <w:rPr>
          <w:rFonts w:eastAsia="Times New Roman"/>
          <w:bCs/>
          <w:szCs w:val="24"/>
        </w:rPr>
        <w:t xml:space="preserve">όλων </w:t>
      </w:r>
      <w:r>
        <w:rPr>
          <w:rFonts w:eastAsia="Times New Roman"/>
          <w:bCs/>
          <w:szCs w:val="24"/>
        </w:rPr>
        <w:t>μας,</w:t>
      </w:r>
      <w:r w:rsidRPr="00401CB7">
        <w:rPr>
          <w:rFonts w:eastAsia="Times New Roman"/>
          <w:bCs/>
          <w:szCs w:val="24"/>
        </w:rPr>
        <w:t xml:space="preserve"> είπε</w:t>
      </w:r>
      <w:r>
        <w:rPr>
          <w:rFonts w:eastAsia="Times New Roman"/>
          <w:bCs/>
          <w:szCs w:val="24"/>
        </w:rPr>
        <w:t>-</w:t>
      </w:r>
      <w:r w:rsidRPr="00401CB7">
        <w:rPr>
          <w:rFonts w:eastAsia="Times New Roman"/>
          <w:bCs/>
          <w:szCs w:val="24"/>
        </w:rPr>
        <w:t xml:space="preserve"> να πιέσουμε να τηρηθεί αυτή η διαδικασία</w:t>
      </w:r>
      <w:r>
        <w:rPr>
          <w:rFonts w:eastAsia="Times New Roman"/>
          <w:bCs/>
          <w:szCs w:val="24"/>
        </w:rPr>
        <w:t>. Α</w:t>
      </w:r>
      <w:r w:rsidRPr="00401CB7">
        <w:rPr>
          <w:rFonts w:eastAsia="Times New Roman"/>
          <w:bCs/>
          <w:szCs w:val="24"/>
        </w:rPr>
        <w:t>υτό κάνουμε</w:t>
      </w:r>
      <w:r>
        <w:rPr>
          <w:rFonts w:eastAsia="Times New Roman"/>
          <w:bCs/>
          <w:szCs w:val="24"/>
        </w:rPr>
        <w:t xml:space="preserve"> σήμερα. Π</w:t>
      </w:r>
      <w:r w:rsidRPr="00401CB7">
        <w:rPr>
          <w:rFonts w:eastAsia="Times New Roman"/>
          <w:bCs/>
          <w:szCs w:val="24"/>
        </w:rPr>
        <w:t xml:space="preserve">ιέζουμε να τηρηθεί μία ομόφωνη </w:t>
      </w:r>
      <w:r>
        <w:rPr>
          <w:rFonts w:eastAsia="Times New Roman"/>
          <w:bCs/>
          <w:szCs w:val="24"/>
        </w:rPr>
        <w:t>απόφαση της Διάσκεψης των Προέδρων.</w:t>
      </w:r>
      <w:r w:rsidRPr="00401CB7">
        <w:rPr>
          <w:rFonts w:eastAsia="Times New Roman"/>
          <w:bCs/>
          <w:szCs w:val="24"/>
        </w:rPr>
        <w:t xml:space="preserve"> </w:t>
      </w:r>
    </w:p>
    <w:p w14:paraId="7098ED33" w14:textId="77777777" w:rsidR="00971A45" w:rsidRDefault="00ED091D">
      <w:pPr>
        <w:spacing w:line="600" w:lineRule="auto"/>
        <w:ind w:firstLine="720"/>
        <w:jc w:val="both"/>
        <w:rPr>
          <w:rFonts w:eastAsia="Times New Roman"/>
          <w:bCs/>
          <w:szCs w:val="24"/>
        </w:rPr>
      </w:pPr>
      <w:r>
        <w:rPr>
          <w:rFonts w:eastAsia="Times New Roman"/>
          <w:bCs/>
          <w:szCs w:val="24"/>
        </w:rPr>
        <w:t>Προφανώς έ</w:t>
      </w:r>
      <w:r w:rsidRPr="00401CB7">
        <w:rPr>
          <w:rFonts w:eastAsia="Times New Roman"/>
          <w:bCs/>
          <w:szCs w:val="24"/>
        </w:rPr>
        <w:t>χετε δίκιο ότι επί διαφωνίας και τώρα</w:t>
      </w:r>
      <w:r>
        <w:rPr>
          <w:rFonts w:eastAsia="Times New Roman"/>
          <w:bCs/>
          <w:szCs w:val="24"/>
        </w:rPr>
        <w:t>, το Σ</w:t>
      </w:r>
      <w:r w:rsidRPr="00401CB7">
        <w:rPr>
          <w:rFonts w:eastAsia="Times New Roman"/>
          <w:bCs/>
          <w:szCs w:val="24"/>
        </w:rPr>
        <w:t>ώμα αποφασίζει</w:t>
      </w:r>
      <w:r>
        <w:rPr>
          <w:rFonts w:eastAsia="Times New Roman"/>
          <w:bCs/>
          <w:szCs w:val="24"/>
        </w:rPr>
        <w:t>.</w:t>
      </w:r>
      <w:r w:rsidRPr="00401CB7">
        <w:rPr>
          <w:rFonts w:eastAsia="Times New Roman"/>
          <w:bCs/>
          <w:szCs w:val="24"/>
        </w:rPr>
        <w:t xml:space="preserve"> Έτσι είναι</w:t>
      </w:r>
      <w:r>
        <w:rPr>
          <w:rFonts w:eastAsia="Times New Roman"/>
          <w:bCs/>
          <w:szCs w:val="24"/>
        </w:rPr>
        <w:t>,</w:t>
      </w:r>
      <w:r w:rsidRPr="00401CB7">
        <w:rPr>
          <w:rFonts w:eastAsia="Times New Roman"/>
          <w:bCs/>
          <w:szCs w:val="24"/>
        </w:rPr>
        <w:t xml:space="preserve"> όπως το λέτε</w:t>
      </w:r>
      <w:r>
        <w:rPr>
          <w:rFonts w:eastAsia="Times New Roman"/>
          <w:bCs/>
          <w:szCs w:val="24"/>
        </w:rPr>
        <w:t>.</w:t>
      </w:r>
      <w:r w:rsidRPr="00401CB7">
        <w:rPr>
          <w:rFonts w:eastAsia="Times New Roman"/>
          <w:bCs/>
          <w:szCs w:val="24"/>
        </w:rPr>
        <w:t xml:space="preserve"> </w:t>
      </w:r>
      <w:r>
        <w:rPr>
          <w:rFonts w:eastAsia="Times New Roman"/>
          <w:bCs/>
          <w:szCs w:val="24"/>
        </w:rPr>
        <w:t>Επειδή, όμως -ό</w:t>
      </w:r>
      <w:r w:rsidRPr="00401CB7">
        <w:rPr>
          <w:rFonts w:eastAsia="Times New Roman"/>
          <w:bCs/>
          <w:szCs w:val="24"/>
        </w:rPr>
        <w:t>πως είπα και</w:t>
      </w:r>
      <w:r w:rsidRPr="00401CB7">
        <w:rPr>
          <w:rFonts w:eastAsia="Times New Roman"/>
          <w:bCs/>
          <w:szCs w:val="24"/>
        </w:rPr>
        <w:t xml:space="preserve"> σ</w:t>
      </w:r>
      <w:r>
        <w:rPr>
          <w:rFonts w:eastAsia="Times New Roman"/>
          <w:bCs/>
          <w:szCs w:val="24"/>
        </w:rPr>
        <w:t>ε</w:t>
      </w:r>
      <w:r w:rsidRPr="00401CB7">
        <w:rPr>
          <w:rFonts w:eastAsia="Times New Roman"/>
          <w:bCs/>
          <w:szCs w:val="24"/>
        </w:rPr>
        <w:t xml:space="preserve"> προηγούμενη τοποθέτησή μου σήμερα</w:t>
      </w:r>
      <w:r>
        <w:rPr>
          <w:rFonts w:eastAsia="Times New Roman"/>
          <w:bCs/>
          <w:szCs w:val="24"/>
        </w:rPr>
        <w:t>- είναι ζήτημα σχέσεων Βουλής-Κ</w:t>
      </w:r>
      <w:r w:rsidRPr="00401CB7">
        <w:rPr>
          <w:rFonts w:eastAsia="Times New Roman"/>
          <w:bCs/>
          <w:szCs w:val="24"/>
        </w:rPr>
        <w:t xml:space="preserve">υβέρνησης </w:t>
      </w:r>
      <w:r>
        <w:rPr>
          <w:rFonts w:eastAsia="Times New Roman"/>
          <w:bCs/>
          <w:szCs w:val="24"/>
        </w:rPr>
        <w:t xml:space="preserve">και </w:t>
      </w:r>
      <w:r w:rsidRPr="00401CB7">
        <w:rPr>
          <w:rFonts w:eastAsia="Times New Roman"/>
          <w:bCs/>
          <w:szCs w:val="24"/>
        </w:rPr>
        <w:t>δεν είναι ένα απλό διαδικαστικό θέμα</w:t>
      </w:r>
      <w:r>
        <w:rPr>
          <w:rFonts w:eastAsia="Times New Roman"/>
          <w:bCs/>
          <w:szCs w:val="24"/>
        </w:rPr>
        <w:t>, ετσιθελικά η Κ</w:t>
      </w:r>
      <w:r w:rsidRPr="00401CB7">
        <w:rPr>
          <w:rFonts w:eastAsia="Times New Roman"/>
          <w:bCs/>
          <w:szCs w:val="24"/>
        </w:rPr>
        <w:t>υβέρνηση παραβιάζει τον</w:t>
      </w:r>
      <w:r>
        <w:rPr>
          <w:rFonts w:eastAsia="Times New Roman"/>
          <w:bCs/>
          <w:szCs w:val="24"/>
        </w:rPr>
        <w:t xml:space="preserve"> Κανονισμό</w:t>
      </w:r>
      <w:r w:rsidRPr="00401CB7">
        <w:rPr>
          <w:rFonts w:eastAsia="Times New Roman"/>
          <w:bCs/>
          <w:szCs w:val="24"/>
        </w:rPr>
        <w:t xml:space="preserve"> στηριγμένη στην πλειοψηφία </w:t>
      </w:r>
      <w:r>
        <w:rPr>
          <w:rFonts w:eastAsia="Times New Roman"/>
          <w:bCs/>
          <w:szCs w:val="24"/>
        </w:rPr>
        <w:t>της.</w:t>
      </w:r>
    </w:p>
    <w:p w14:paraId="7098ED34" w14:textId="77777777" w:rsidR="00971A45" w:rsidRDefault="00ED091D">
      <w:pPr>
        <w:spacing w:line="600" w:lineRule="auto"/>
        <w:ind w:firstLine="720"/>
        <w:jc w:val="both"/>
        <w:rPr>
          <w:rFonts w:eastAsia="Times New Roman"/>
          <w:bCs/>
          <w:szCs w:val="24"/>
        </w:rPr>
      </w:pPr>
      <w:r>
        <w:rPr>
          <w:rFonts w:eastAsia="Times New Roman"/>
          <w:bCs/>
          <w:szCs w:val="24"/>
        </w:rPr>
        <w:t>Σ</w:t>
      </w:r>
      <w:r w:rsidRPr="00401CB7">
        <w:rPr>
          <w:rFonts w:eastAsia="Times New Roman"/>
          <w:bCs/>
          <w:szCs w:val="24"/>
        </w:rPr>
        <w:t>ας παρακαλώ</w:t>
      </w:r>
      <w:r>
        <w:rPr>
          <w:rFonts w:eastAsia="Times New Roman"/>
          <w:bCs/>
          <w:szCs w:val="24"/>
        </w:rPr>
        <w:t>,</w:t>
      </w:r>
      <w:r w:rsidRPr="00401CB7">
        <w:rPr>
          <w:rFonts w:eastAsia="Times New Roman"/>
          <w:bCs/>
          <w:szCs w:val="24"/>
        </w:rPr>
        <w:t xml:space="preserve"> να το ξανασκεφτείτε</w:t>
      </w:r>
      <w:r>
        <w:rPr>
          <w:rFonts w:eastAsia="Times New Roman"/>
          <w:bCs/>
          <w:szCs w:val="24"/>
        </w:rPr>
        <w:t xml:space="preserve">. Να παρακαλέσετε τους </w:t>
      </w:r>
      <w:r>
        <w:rPr>
          <w:rFonts w:eastAsia="Times New Roman"/>
          <w:bCs/>
          <w:szCs w:val="24"/>
        </w:rPr>
        <w:t>Υ</w:t>
      </w:r>
      <w:r w:rsidRPr="00401CB7">
        <w:rPr>
          <w:rFonts w:eastAsia="Times New Roman"/>
          <w:bCs/>
          <w:szCs w:val="24"/>
        </w:rPr>
        <w:t>πουργούς να φέρουν αυτά τα θέματα σε αυριανό σχέδιο νόμου</w:t>
      </w:r>
      <w:r>
        <w:rPr>
          <w:rFonts w:eastAsia="Times New Roman"/>
          <w:bCs/>
          <w:szCs w:val="24"/>
        </w:rPr>
        <w:t>.</w:t>
      </w:r>
      <w:r w:rsidRPr="00401CB7">
        <w:rPr>
          <w:rFonts w:eastAsia="Times New Roman"/>
          <w:bCs/>
          <w:szCs w:val="24"/>
        </w:rPr>
        <w:t xml:space="preserve"> </w:t>
      </w:r>
      <w:r>
        <w:rPr>
          <w:rFonts w:eastAsia="Times New Roman"/>
          <w:bCs/>
          <w:szCs w:val="24"/>
        </w:rPr>
        <w:t>Διότι, κύριε Π</w:t>
      </w:r>
      <w:r w:rsidRPr="00401CB7">
        <w:rPr>
          <w:rFonts w:eastAsia="Times New Roman"/>
          <w:bCs/>
          <w:szCs w:val="24"/>
        </w:rPr>
        <w:t>ρόεδρε</w:t>
      </w:r>
      <w:r>
        <w:rPr>
          <w:rFonts w:eastAsia="Times New Roman"/>
          <w:bCs/>
          <w:szCs w:val="24"/>
        </w:rPr>
        <w:t>,</w:t>
      </w:r>
      <w:r w:rsidRPr="00401CB7">
        <w:rPr>
          <w:rFonts w:eastAsia="Times New Roman"/>
          <w:bCs/>
          <w:szCs w:val="24"/>
        </w:rPr>
        <w:t xml:space="preserve"> έχουμε και αύριο το απόγευμα σχέδιο νόμου και την Πέμπτη</w:t>
      </w:r>
      <w:r>
        <w:rPr>
          <w:rFonts w:eastAsia="Times New Roman"/>
          <w:bCs/>
          <w:szCs w:val="24"/>
        </w:rPr>
        <w:t>.</w:t>
      </w:r>
      <w:r w:rsidRPr="00401CB7">
        <w:rPr>
          <w:rFonts w:eastAsia="Times New Roman"/>
          <w:bCs/>
          <w:szCs w:val="24"/>
        </w:rPr>
        <w:t xml:space="preserve"> Άρα</w:t>
      </w:r>
      <w:r>
        <w:rPr>
          <w:rFonts w:eastAsia="Times New Roman"/>
          <w:bCs/>
          <w:szCs w:val="24"/>
        </w:rPr>
        <w:t xml:space="preserve"> υπάρχει άνεση στους Υ</w:t>
      </w:r>
      <w:r w:rsidRPr="00401CB7">
        <w:rPr>
          <w:rFonts w:eastAsia="Times New Roman"/>
          <w:bCs/>
          <w:szCs w:val="24"/>
        </w:rPr>
        <w:t>πουργούς αυτό που θέλουν να περάσουν</w:t>
      </w:r>
      <w:r>
        <w:rPr>
          <w:rFonts w:eastAsia="Times New Roman"/>
          <w:bCs/>
          <w:szCs w:val="24"/>
        </w:rPr>
        <w:t>,</w:t>
      </w:r>
      <w:r w:rsidRPr="00401CB7">
        <w:rPr>
          <w:rFonts w:eastAsia="Times New Roman"/>
          <w:bCs/>
          <w:szCs w:val="24"/>
        </w:rPr>
        <w:t xml:space="preserve"> να το περάσουν</w:t>
      </w:r>
      <w:r>
        <w:rPr>
          <w:rFonts w:eastAsia="Times New Roman"/>
          <w:bCs/>
          <w:szCs w:val="24"/>
        </w:rPr>
        <w:t>, ό</w:t>
      </w:r>
      <w:r w:rsidRPr="00401CB7">
        <w:rPr>
          <w:rFonts w:eastAsia="Times New Roman"/>
          <w:bCs/>
          <w:szCs w:val="24"/>
        </w:rPr>
        <w:t xml:space="preserve">χι </w:t>
      </w:r>
      <w:r>
        <w:rPr>
          <w:rFonts w:eastAsia="Times New Roman"/>
          <w:bCs/>
          <w:szCs w:val="24"/>
        </w:rPr>
        <w:t>όμως,</w:t>
      </w:r>
      <w:r w:rsidRPr="00401CB7">
        <w:rPr>
          <w:rFonts w:eastAsia="Times New Roman"/>
          <w:bCs/>
          <w:szCs w:val="24"/>
        </w:rPr>
        <w:t xml:space="preserve"> κατά κάποιο τρόπο</w:t>
      </w:r>
      <w:r>
        <w:rPr>
          <w:rFonts w:eastAsia="Times New Roman"/>
          <w:bCs/>
          <w:szCs w:val="24"/>
        </w:rPr>
        <w:t>,</w:t>
      </w:r>
      <w:r w:rsidRPr="00401CB7">
        <w:rPr>
          <w:rFonts w:eastAsia="Times New Roman"/>
          <w:bCs/>
          <w:szCs w:val="24"/>
        </w:rPr>
        <w:t xml:space="preserve"> ευτελίζο</w:t>
      </w:r>
      <w:r w:rsidRPr="00401CB7">
        <w:rPr>
          <w:rFonts w:eastAsia="Times New Roman"/>
          <w:bCs/>
          <w:szCs w:val="24"/>
        </w:rPr>
        <w:t>ντας τη Διάσκεψη</w:t>
      </w:r>
      <w:r>
        <w:rPr>
          <w:rFonts w:eastAsia="Times New Roman"/>
          <w:bCs/>
          <w:szCs w:val="24"/>
        </w:rPr>
        <w:t xml:space="preserve"> των</w:t>
      </w:r>
      <w:r w:rsidRPr="00401CB7">
        <w:rPr>
          <w:rFonts w:eastAsia="Times New Roman"/>
          <w:bCs/>
          <w:szCs w:val="24"/>
        </w:rPr>
        <w:t xml:space="preserve"> Προέδρων</w:t>
      </w:r>
      <w:r>
        <w:rPr>
          <w:rFonts w:eastAsia="Times New Roman"/>
          <w:bCs/>
          <w:szCs w:val="24"/>
        </w:rPr>
        <w:t>.</w:t>
      </w:r>
    </w:p>
    <w:p w14:paraId="7098ED35" w14:textId="77777777" w:rsidR="00971A45" w:rsidRDefault="00ED091D">
      <w:pPr>
        <w:spacing w:line="600" w:lineRule="auto"/>
        <w:ind w:firstLine="720"/>
        <w:jc w:val="both"/>
        <w:rPr>
          <w:rFonts w:eastAsia="Times New Roman"/>
          <w:bCs/>
          <w:szCs w:val="24"/>
        </w:rPr>
      </w:pPr>
      <w:r>
        <w:rPr>
          <w:rFonts w:eastAsia="Times New Roman"/>
          <w:b/>
          <w:bCs/>
          <w:szCs w:val="24"/>
        </w:rPr>
        <w:lastRenderedPageBreak/>
        <w:t xml:space="preserve">ΠΡΟΕΔΡΕΥΩΝ (Αναστάσιος Κουράκης): </w:t>
      </w:r>
      <w:r>
        <w:rPr>
          <w:rFonts w:eastAsia="Times New Roman"/>
          <w:bCs/>
          <w:szCs w:val="24"/>
        </w:rPr>
        <w:t>Ήδη έ</w:t>
      </w:r>
      <w:r w:rsidRPr="00401CB7">
        <w:rPr>
          <w:rFonts w:eastAsia="Times New Roman"/>
          <w:bCs/>
          <w:szCs w:val="24"/>
        </w:rPr>
        <w:t>κανα μία προσπάθεια</w:t>
      </w:r>
      <w:r>
        <w:rPr>
          <w:rFonts w:eastAsia="Times New Roman"/>
          <w:bCs/>
          <w:szCs w:val="24"/>
        </w:rPr>
        <w:t>,</w:t>
      </w:r>
      <w:r w:rsidRPr="00401CB7">
        <w:rPr>
          <w:rFonts w:eastAsia="Times New Roman"/>
          <w:bCs/>
          <w:szCs w:val="24"/>
        </w:rPr>
        <w:t xml:space="preserve"> αν γίνεται να περάσουν αυτές στο αυριανό</w:t>
      </w:r>
      <w:r>
        <w:rPr>
          <w:rFonts w:eastAsia="Times New Roman"/>
          <w:bCs/>
          <w:szCs w:val="24"/>
        </w:rPr>
        <w:t xml:space="preserve"> και το μεθαυριανό νομοσχέδιο. Δυστυχώς, </w:t>
      </w:r>
      <w:r w:rsidRPr="00401CB7">
        <w:rPr>
          <w:rFonts w:eastAsia="Times New Roman"/>
          <w:bCs/>
          <w:szCs w:val="24"/>
        </w:rPr>
        <w:t xml:space="preserve"> δεν </w:t>
      </w:r>
      <w:r>
        <w:rPr>
          <w:rFonts w:eastAsia="Times New Roman"/>
          <w:bCs/>
          <w:szCs w:val="24"/>
        </w:rPr>
        <w:t xml:space="preserve">είναι </w:t>
      </w:r>
      <w:r w:rsidRPr="00401CB7">
        <w:rPr>
          <w:rFonts w:eastAsia="Times New Roman"/>
          <w:bCs/>
          <w:szCs w:val="24"/>
        </w:rPr>
        <w:t>εφικτό</w:t>
      </w:r>
      <w:r>
        <w:rPr>
          <w:rFonts w:eastAsia="Times New Roman"/>
          <w:bCs/>
          <w:szCs w:val="24"/>
        </w:rPr>
        <w:t>.</w:t>
      </w:r>
      <w:r w:rsidRPr="00401CB7">
        <w:rPr>
          <w:rFonts w:eastAsia="Times New Roman"/>
          <w:bCs/>
          <w:szCs w:val="24"/>
        </w:rPr>
        <w:t xml:space="preserve"> </w:t>
      </w:r>
      <w:r>
        <w:rPr>
          <w:rFonts w:eastAsia="Times New Roman"/>
          <w:bCs/>
          <w:szCs w:val="24"/>
        </w:rPr>
        <w:t xml:space="preserve">Επομένως, </w:t>
      </w:r>
      <w:r w:rsidRPr="00401CB7">
        <w:rPr>
          <w:rFonts w:eastAsia="Times New Roman"/>
          <w:bCs/>
          <w:szCs w:val="24"/>
        </w:rPr>
        <w:t>να προχωρήσουμε</w:t>
      </w:r>
      <w:r>
        <w:rPr>
          <w:rFonts w:eastAsia="Times New Roman"/>
          <w:bCs/>
          <w:szCs w:val="24"/>
        </w:rPr>
        <w:t>.</w:t>
      </w:r>
    </w:p>
    <w:p w14:paraId="7098ED36" w14:textId="77777777" w:rsidR="00971A45" w:rsidRDefault="00ED091D">
      <w:pPr>
        <w:spacing w:line="600" w:lineRule="auto"/>
        <w:ind w:firstLine="720"/>
        <w:jc w:val="both"/>
        <w:rPr>
          <w:rFonts w:eastAsia="Times New Roman"/>
          <w:bCs/>
          <w:szCs w:val="24"/>
        </w:rPr>
      </w:pPr>
      <w:r>
        <w:rPr>
          <w:rFonts w:eastAsia="Times New Roman"/>
          <w:bCs/>
          <w:szCs w:val="24"/>
        </w:rPr>
        <w:t>Κατ’ αρχ</w:t>
      </w:r>
      <w:r>
        <w:rPr>
          <w:rFonts w:eastAsia="Times New Roman"/>
          <w:bCs/>
          <w:szCs w:val="24"/>
        </w:rPr>
        <w:t>άς</w:t>
      </w:r>
      <w:r w:rsidRPr="00401CB7">
        <w:rPr>
          <w:rFonts w:eastAsia="Times New Roman"/>
          <w:bCs/>
          <w:szCs w:val="24"/>
        </w:rPr>
        <w:t xml:space="preserve"> ν</w:t>
      </w:r>
      <w:r>
        <w:rPr>
          <w:rFonts w:eastAsia="Times New Roman"/>
          <w:bCs/>
          <w:szCs w:val="24"/>
        </w:rPr>
        <w:t>α δώσουμε το λόγο στον Υπο</w:t>
      </w:r>
      <w:r>
        <w:rPr>
          <w:rFonts w:eastAsia="Times New Roman"/>
          <w:bCs/>
          <w:szCs w:val="24"/>
        </w:rPr>
        <w:t>υργό Υγείας κ. Ξανθό για ορισμένες νομο</w:t>
      </w:r>
      <w:r w:rsidRPr="00401CB7">
        <w:rPr>
          <w:rFonts w:eastAsia="Times New Roman"/>
          <w:bCs/>
          <w:szCs w:val="24"/>
        </w:rPr>
        <w:t xml:space="preserve">τεχνικές </w:t>
      </w:r>
      <w:r>
        <w:rPr>
          <w:rFonts w:eastAsia="Times New Roman"/>
          <w:bCs/>
          <w:szCs w:val="24"/>
        </w:rPr>
        <w:t>βελτιώσεις.</w:t>
      </w:r>
    </w:p>
    <w:p w14:paraId="7098ED37" w14:textId="77777777" w:rsidR="00971A45" w:rsidRDefault="00ED091D">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7098ED38" w14:textId="77777777" w:rsidR="00971A45" w:rsidRDefault="00ED091D">
      <w:pPr>
        <w:spacing w:line="600" w:lineRule="auto"/>
        <w:ind w:firstLine="720"/>
        <w:jc w:val="both"/>
        <w:rPr>
          <w:rFonts w:eastAsia="Times New Roman"/>
          <w:bCs/>
          <w:szCs w:val="24"/>
        </w:rPr>
      </w:pPr>
      <w:r w:rsidRPr="00A41F64">
        <w:rPr>
          <w:rFonts w:eastAsia="Times New Roman"/>
          <w:b/>
          <w:bCs/>
          <w:szCs w:val="24"/>
        </w:rPr>
        <w:t>ΑΝΔΡΕΑΣ ΞΑΝΘΟΣ (Υπουργός Υγείας):</w:t>
      </w:r>
      <w:r>
        <w:rPr>
          <w:rFonts w:eastAsia="Times New Roman"/>
          <w:b/>
          <w:bCs/>
          <w:szCs w:val="24"/>
        </w:rPr>
        <w:t xml:space="preserve"> </w:t>
      </w:r>
      <w:r>
        <w:rPr>
          <w:rFonts w:eastAsia="Times New Roman"/>
          <w:bCs/>
          <w:szCs w:val="24"/>
        </w:rPr>
        <w:t>Κ</w:t>
      </w:r>
      <w:r w:rsidRPr="00401CB7">
        <w:rPr>
          <w:rFonts w:eastAsia="Times New Roman"/>
          <w:bCs/>
          <w:szCs w:val="24"/>
        </w:rPr>
        <w:t>αταθέτουμε μία δέσμη αρκετών νομοτεχνικών βελτιώσεων</w:t>
      </w:r>
      <w:r>
        <w:rPr>
          <w:rFonts w:eastAsia="Times New Roman"/>
          <w:bCs/>
          <w:szCs w:val="24"/>
        </w:rPr>
        <w:t>. Πήραμε υπ</w:t>
      </w:r>
      <w:r>
        <w:rPr>
          <w:rFonts w:eastAsia="Times New Roman"/>
          <w:bCs/>
          <w:szCs w:val="24"/>
        </w:rPr>
        <w:t xml:space="preserve">’ </w:t>
      </w:r>
      <w:proofErr w:type="spellStart"/>
      <w:r>
        <w:rPr>
          <w:rFonts w:eastAsia="Times New Roman"/>
          <w:bCs/>
          <w:szCs w:val="24"/>
        </w:rPr>
        <w:t>όψ</w:t>
      </w:r>
      <w:r>
        <w:rPr>
          <w:rFonts w:eastAsia="Times New Roman"/>
          <w:bCs/>
          <w:szCs w:val="24"/>
        </w:rPr>
        <w:t>ιν</w:t>
      </w:r>
      <w:proofErr w:type="spellEnd"/>
      <w:r>
        <w:rPr>
          <w:rFonts w:eastAsia="Times New Roman"/>
          <w:bCs/>
          <w:szCs w:val="24"/>
        </w:rPr>
        <w:t xml:space="preserve"> μας </w:t>
      </w:r>
      <w:r w:rsidRPr="00401CB7">
        <w:rPr>
          <w:rFonts w:eastAsia="Times New Roman"/>
          <w:bCs/>
          <w:szCs w:val="24"/>
        </w:rPr>
        <w:t xml:space="preserve">τη συζήτηση που έγινε </w:t>
      </w:r>
      <w:r>
        <w:rPr>
          <w:rFonts w:eastAsia="Times New Roman"/>
          <w:bCs/>
          <w:szCs w:val="24"/>
        </w:rPr>
        <w:t>στην Επιτροπή Κοινωνικών Υ</w:t>
      </w:r>
      <w:r w:rsidRPr="00401CB7">
        <w:rPr>
          <w:rFonts w:eastAsia="Times New Roman"/>
          <w:bCs/>
          <w:szCs w:val="24"/>
        </w:rPr>
        <w:t>ποθέσεων αυτό το διάστημα</w:t>
      </w:r>
      <w:r>
        <w:rPr>
          <w:rFonts w:eastAsia="Times New Roman"/>
          <w:bCs/>
          <w:szCs w:val="24"/>
        </w:rPr>
        <w:t>. Π</w:t>
      </w:r>
      <w:r w:rsidRPr="00401CB7">
        <w:rPr>
          <w:rFonts w:eastAsia="Times New Roman"/>
          <w:bCs/>
          <w:szCs w:val="24"/>
        </w:rPr>
        <w:t>ήραμε υπόψη μας την ακρόαση φορέων</w:t>
      </w:r>
      <w:r>
        <w:rPr>
          <w:rFonts w:eastAsia="Times New Roman"/>
          <w:bCs/>
          <w:szCs w:val="24"/>
        </w:rPr>
        <w:t>. Κ</w:t>
      </w:r>
      <w:r w:rsidRPr="00401CB7">
        <w:rPr>
          <w:rFonts w:eastAsia="Times New Roman"/>
          <w:bCs/>
          <w:szCs w:val="24"/>
        </w:rPr>
        <w:t xml:space="preserve">αι θεωρώ ότι πραγματικά είναι μία σημαντική βελτίωση στις διατυπώσεις του </w:t>
      </w:r>
      <w:r>
        <w:rPr>
          <w:rFonts w:eastAsia="Times New Roman"/>
          <w:bCs/>
          <w:szCs w:val="24"/>
        </w:rPr>
        <w:t>νομο</w:t>
      </w:r>
      <w:r w:rsidRPr="00401CB7">
        <w:rPr>
          <w:rFonts w:eastAsia="Times New Roman"/>
          <w:bCs/>
          <w:szCs w:val="24"/>
        </w:rPr>
        <w:t>σχεδίου</w:t>
      </w:r>
      <w:r>
        <w:rPr>
          <w:rFonts w:eastAsia="Times New Roman"/>
          <w:bCs/>
          <w:szCs w:val="24"/>
        </w:rPr>
        <w:t>.</w:t>
      </w:r>
      <w:r w:rsidRPr="00401CB7">
        <w:rPr>
          <w:rFonts w:eastAsia="Times New Roman"/>
          <w:bCs/>
          <w:szCs w:val="24"/>
        </w:rPr>
        <w:t xml:space="preserve"> </w:t>
      </w:r>
    </w:p>
    <w:p w14:paraId="7098ED39" w14:textId="77777777" w:rsidR="00971A45" w:rsidRDefault="00ED091D">
      <w:pPr>
        <w:spacing w:line="600" w:lineRule="auto"/>
        <w:ind w:firstLine="720"/>
        <w:jc w:val="both"/>
        <w:rPr>
          <w:rFonts w:eastAsia="Times New Roman"/>
          <w:bCs/>
          <w:szCs w:val="24"/>
        </w:rPr>
      </w:pPr>
      <w:r>
        <w:rPr>
          <w:rFonts w:eastAsia="Times New Roman"/>
          <w:bCs/>
          <w:szCs w:val="24"/>
        </w:rPr>
        <w:t>Ξεκινάμε από το άρθρο 3,</w:t>
      </w:r>
      <w:r w:rsidRPr="00401CB7">
        <w:rPr>
          <w:rFonts w:eastAsia="Times New Roman"/>
          <w:bCs/>
          <w:szCs w:val="24"/>
        </w:rPr>
        <w:t xml:space="preserve"> που κάνουμε μία νομοθετική αλλαγή </w:t>
      </w:r>
      <w:r>
        <w:rPr>
          <w:rFonts w:eastAsia="Times New Roman"/>
          <w:bCs/>
          <w:szCs w:val="24"/>
        </w:rPr>
        <w:t>-</w:t>
      </w:r>
      <w:r w:rsidRPr="00401CB7">
        <w:rPr>
          <w:rFonts w:eastAsia="Times New Roman"/>
          <w:bCs/>
          <w:szCs w:val="24"/>
        </w:rPr>
        <w:t>θα τη</w:t>
      </w:r>
      <w:r>
        <w:rPr>
          <w:rFonts w:eastAsia="Times New Roman"/>
          <w:bCs/>
          <w:szCs w:val="24"/>
        </w:rPr>
        <w:t>ν</w:t>
      </w:r>
      <w:r w:rsidRPr="00401CB7">
        <w:rPr>
          <w:rFonts w:eastAsia="Times New Roman"/>
          <w:bCs/>
          <w:szCs w:val="24"/>
        </w:rPr>
        <w:t xml:space="preserve"> δείτε</w:t>
      </w:r>
      <w:r>
        <w:rPr>
          <w:rFonts w:eastAsia="Times New Roman"/>
          <w:bCs/>
          <w:szCs w:val="24"/>
        </w:rPr>
        <w:t>- η οποία</w:t>
      </w:r>
      <w:r w:rsidRPr="00401CB7">
        <w:rPr>
          <w:rFonts w:eastAsia="Times New Roman"/>
          <w:bCs/>
          <w:szCs w:val="24"/>
        </w:rPr>
        <w:t xml:space="preserve"> </w:t>
      </w:r>
      <w:r>
        <w:rPr>
          <w:rFonts w:eastAsia="Times New Roman"/>
          <w:bCs/>
          <w:szCs w:val="24"/>
        </w:rPr>
        <w:t xml:space="preserve">αφορά τα ποινικά </w:t>
      </w:r>
      <w:r>
        <w:rPr>
          <w:rFonts w:eastAsia="Times New Roman"/>
          <w:bCs/>
          <w:szCs w:val="24"/>
        </w:rPr>
        <w:t>κωλύματα. Α</w:t>
      </w:r>
      <w:r w:rsidRPr="00401CB7">
        <w:rPr>
          <w:rFonts w:eastAsia="Times New Roman"/>
          <w:bCs/>
          <w:szCs w:val="24"/>
        </w:rPr>
        <w:t>φαιρείται το άρθρο 124</w:t>
      </w:r>
      <w:r>
        <w:rPr>
          <w:rFonts w:eastAsia="Times New Roman"/>
          <w:bCs/>
          <w:szCs w:val="24"/>
        </w:rPr>
        <w:t>,</w:t>
      </w:r>
      <w:r w:rsidRPr="00401CB7">
        <w:rPr>
          <w:rFonts w:eastAsia="Times New Roman"/>
          <w:bCs/>
          <w:szCs w:val="24"/>
        </w:rPr>
        <w:t xml:space="preserve"> </w:t>
      </w:r>
      <w:r>
        <w:rPr>
          <w:rFonts w:eastAsia="Times New Roman"/>
          <w:bCs/>
          <w:szCs w:val="24"/>
        </w:rPr>
        <w:t xml:space="preserve">για </w:t>
      </w:r>
      <w:r w:rsidRPr="00401CB7">
        <w:rPr>
          <w:rFonts w:eastAsia="Times New Roman"/>
          <w:bCs/>
          <w:szCs w:val="24"/>
        </w:rPr>
        <w:t>το οποίο κάποιοι συνάδελφοι επιχειρηματολόγησαν</w:t>
      </w:r>
      <w:r>
        <w:rPr>
          <w:rFonts w:eastAsia="Times New Roman"/>
          <w:bCs/>
          <w:szCs w:val="24"/>
        </w:rPr>
        <w:t>,</w:t>
      </w:r>
      <w:r w:rsidRPr="00401CB7">
        <w:rPr>
          <w:rFonts w:eastAsia="Times New Roman"/>
          <w:bCs/>
          <w:szCs w:val="24"/>
        </w:rPr>
        <w:t xml:space="preserve"> γιατί όντως δημιουργούσε παρερμηνείες</w:t>
      </w:r>
      <w:r>
        <w:rPr>
          <w:rFonts w:eastAsia="Times New Roman"/>
          <w:bCs/>
          <w:szCs w:val="24"/>
        </w:rPr>
        <w:t xml:space="preserve">. </w:t>
      </w:r>
    </w:p>
    <w:p w14:paraId="7098ED3A" w14:textId="77777777" w:rsidR="00971A45" w:rsidRDefault="00ED091D">
      <w:pPr>
        <w:spacing w:line="600" w:lineRule="auto"/>
        <w:ind w:firstLine="720"/>
        <w:jc w:val="both"/>
        <w:rPr>
          <w:rFonts w:eastAsia="Times New Roman"/>
          <w:bCs/>
          <w:szCs w:val="24"/>
        </w:rPr>
      </w:pPr>
      <w:r>
        <w:rPr>
          <w:rFonts w:eastAsia="Times New Roman"/>
          <w:bCs/>
          <w:szCs w:val="24"/>
        </w:rPr>
        <w:lastRenderedPageBreak/>
        <w:t>Κ</w:t>
      </w:r>
      <w:r w:rsidRPr="00401CB7">
        <w:rPr>
          <w:rFonts w:eastAsia="Times New Roman"/>
          <w:bCs/>
          <w:szCs w:val="24"/>
        </w:rPr>
        <w:t>αι υπάρχει και ένας εκσυγχρονισμός στην ορολογία</w:t>
      </w:r>
      <w:r>
        <w:rPr>
          <w:rFonts w:eastAsia="Times New Roman"/>
          <w:bCs/>
          <w:szCs w:val="24"/>
        </w:rPr>
        <w:t>,</w:t>
      </w:r>
      <w:r w:rsidRPr="00401CB7">
        <w:rPr>
          <w:rFonts w:eastAsia="Times New Roman"/>
          <w:bCs/>
          <w:szCs w:val="24"/>
        </w:rPr>
        <w:t xml:space="preserve"> </w:t>
      </w:r>
      <w:r>
        <w:rPr>
          <w:rFonts w:eastAsia="Times New Roman"/>
          <w:bCs/>
          <w:szCs w:val="24"/>
        </w:rPr>
        <w:t xml:space="preserve">ειδικά στο </w:t>
      </w:r>
      <w:r w:rsidRPr="00401CB7">
        <w:rPr>
          <w:rFonts w:eastAsia="Times New Roman"/>
          <w:bCs/>
          <w:szCs w:val="24"/>
        </w:rPr>
        <w:t>παράρτημα Β</w:t>
      </w:r>
      <w:r>
        <w:rPr>
          <w:rFonts w:eastAsia="Times New Roman"/>
          <w:bCs/>
          <w:szCs w:val="24"/>
        </w:rPr>
        <w:t>΄</w:t>
      </w:r>
      <w:r w:rsidRPr="00401CB7">
        <w:rPr>
          <w:rFonts w:eastAsia="Times New Roman"/>
          <w:bCs/>
          <w:szCs w:val="24"/>
        </w:rPr>
        <w:t xml:space="preserve"> που αφορά τις ιδιωτικές κλινικές</w:t>
      </w:r>
      <w:r>
        <w:rPr>
          <w:rFonts w:eastAsia="Times New Roman"/>
          <w:bCs/>
          <w:szCs w:val="24"/>
        </w:rPr>
        <w:t>,</w:t>
      </w:r>
      <w:r w:rsidRPr="00401CB7">
        <w:rPr>
          <w:rFonts w:eastAsia="Times New Roman"/>
          <w:bCs/>
          <w:szCs w:val="24"/>
        </w:rPr>
        <w:t xml:space="preserve"> με βάση τις υποδείξεις της Εθνικής Επιτροπής Ατομικής Ενέργειας και της Επιτροπής </w:t>
      </w:r>
      <w:proofErr w:type="spellStart"/>
      <w:r w:rsidRPr="00401CB7">
        <w:rPr>
          <w:rFonts w:eastAsia="Times New Roman"/>
          <w:bCs/>
          <w:szCs w:val="24"/>
        </w:rPr>
        <w:t>Ιοντιζουσών</w:t>
      </w:r>
      <w:proofErr w:type="spellEnd"/>
      <w:r w:rsidRPr="00401CB7">
        <w:rPr>
          <w:rFonts w:eastAsia="Times New Roman"/>
          <w:bCs/>
          <w:szCs w:val="24"/>
        </w:rPr>
        <w:t xml:space="preserve"> Ακτινοβολιών</w:t>
      </w:r>
      <w:r>
        <w:rPr>
          <w:rFonts w:eastAsia="Times New Roman"/>
          <w:bCs/>
          <w:szCs w:val="24"/>
        </w:rPr>
        <w:t>. Τις καταθέτουμε,</w:t>
      </w:r>
      <w:r w:rsidRPr="00401CB7">
        <w:rPr>
          <w:rFonts w:eastAsia="Times New Roman"/>
          <w:bCs/>
          <w:szCs w:val="24"/>
        </w:rPr>
        <w:t xml:space="preserve"> να τις δείτε</w:t>
      </w:r>
      <w:r>
        <w:rPr>
          <w:rFonts w:eastAsia="Times New Roman"/>
          <w:bCs/>
          <w:szCs w:val="24"/>
        </w:rPr>
        <w:t>.</w:t>
      </w:r>
      <w:r w:rsidRPr="00401CB7">
        <w:rPr>
          <w:rFonts w:eastAsia="Times New Roman"/>
          <w:bCs/>
          <w:szCs w:val="24"/>
        </w:rPr>
        <w:t xml:space="preserve"> </w:t>
      </w:r>
    </w:p>
    <w:p w14:paraId="7098ED3B" w14:textId="77777777" w:rsidR="00971A45" w:rsidRDefault="00ED091D">
      <w:pPr>
        <w:spacing w:line="600" w:lineRule="auto"/>
        <w:ind w:firstLine="720"/>
        <w:jc w:val="both"/>
        <w:rPr>
          <w:rFonts w:eastAsia="Times New Roman"/>
          <w:bCs/>
          <w:szCs w:val="24"/>
        </w:rPr>
      </w:pPr>
      <w:r>
        <w:rPr>
          <w:rFonts w:eastAsia="Times New Roman"/>
          <w:bCs/>
          <w:szCs w:val="24"/>
        </w:rPr>
        <w:t>(Στο σημείο αυτό ο Υπουργός κ. Ανδρέας Ξανθός καταθέτει για τα Πρακτικά τις προαναφερθείσες νομοτεχνικές βελτιώσεις</w:t>
      </w:r>
      <w:r>
        <w:rPr>
          <w:rFonts w:eastAsia="Times New Roman"/>
          <w:bCs/>
          <w:szCs w:val="24"/>
        </w:rPr>
        <w:t>, οι οποίες έχουν ως εξής:</w:t>
      </w:r>
    </w:p>
    <w:p w14:paraId="7098ED3C" w14:textId="77777777" w:rsidR="00971A45" w:rsidRDefault="00ED091D">
      <w:pPr>
        <w:spacing w:line="600" w:lineRule="auto"/>
        <w:jc w:val="center"/>
        <w:rPr>
          <w:rFonts w:eastAsia="Times New Roman"/>
          <w:bCs/>
          <w:szCs w:val="24"/>
        </w:rPr>
      </w:pPr>
      <w:r>
        <w:rPr>
          <w:rFonts w:eastAsia="Times New Roman"/>
          <w:bCs/>
          <w:color w:val="FF0000"/>
          <w:szCs w:val="24"/>
        </w:rPr>
        <w:t>ΑΛΛΑΓΗ ΣΕΛΙΔΑΣ</w:t>
      </w:r>
    </w:p>
    <w:p w14:paraId="7098ED3D" w14:textId="77777777" w:rsidR="00971A45" w:rsidRDefault="00ED091D">
      <w:pPr>
        <w:spacing w:line="600" w:lineRule="auto"/>
        <w:jc w:val="center"/>
        <w:rPr>
          <w:rFonts w:eastAsia="Times New Roman"/>
          <w:bCs/>
          <w:szCs w:val="24"/>
        </w:rPr>
      </w:pPr>
      <w:r>
        <w:rPr>
          <w:rFonts w:eastAsia="Times New Roman"/>
          <w:bCs/>
          <w:szCs w:val="24"/>
        </w:rPr>
        <w:t>(Να μπουν οι σελ. 95-102)</w:t>
      </w:r>
    </w:p>
    <w:p w14:paraId="7098ED3E" w14:textId="77777777" w:rsidR="00971A45" w:rsidRDefault="00ED091D">
      <w:pPr>
        <w:spacing w:line="600" w:lineRule="auto"/>
        <w:jc w:val="center"/>
        <w:rPr>
          <w:rFonts w:eastAsia="Times New Roman"/>
          <w:bCs/>
          <w:szCs w:val="24"/>
        </w:rPr>
      </w:pPr>
      <w:r>
        <w:rPr>
          <w:rFonts w:eastAsia="Times New Roman"/>
          <w:bCs/>
          <w:color w:val="FF0000"/>
          <w:szCs w:val="24"/>
        </w:rPr>
        <w:t>ΑΛΛΑΓΗ ΣΕΛΙΔΑΣ</w:t>
      </w:r>
    </w:p>
    <w:p w14:paraId="7098ED3F" w14:textId="77777777" w:rsidR="00971A45" w:rsidRDefault="00ED091D">
      <w:pPr>
        <w:spacing w:line="600" w:lineRule="auto"/>
        <w:ind w:firstLine="720"/>
        <w:jc w:val="both"/>
        <w:rPr>
          <w:rFonts w:eastAsia="Times New Roman"/>
          <w:bCs/>
          <w:szCs w:val="24"/>
        </w:rPr>
      </w:pPr>
      <w:r w:rsidRPr="00E82392">
        <w:rPr>
          <w:rFonts w:eastAsia="Times New Roman"/>
          <w:b/>
          <w:bCs/>
          <w:color w:val="242424"/>
          <w:szCs w:val="24"/>
        </w:rPr>
        <w:t>ΑΝΔΡΕΑΣ ΞΑΝΘΟΣ (Υπουργός Υγείας):</w:t>
      </w:r>
      <w:r>
        <w:rPr>
          <w:rFonts w:eastAsia="Times New Roman"/>
          <w:bCs/>
          <w:szCs w:val="24"/>
        </w:rPr>
        <w:t xml:space="preserve"> </w:t>
      </w:r>
      <w:r>
        <w:rPr>
          <w:rFonts w:eastAsia="Times New Roman"/>
          <w:bCs/>
          <w:szCs w:val="24"/>
        </w:rPr>
        <w:t>Ε</w:t>
      </w:r>
      <w:r w:rsidRPr="00401CB7">
        <w:rPr>
          <w:rFonts w:eastAsia="Times New Roman"/>
          <w:bCs/>
          <w:szCs w:val="24"/>
        </w:rPr>
        <w:t xml:space="preserve">πιτρέψτε μου να πω μία κουβέντα </w:t>
      </w:r>
      <w:r>
        <w:rPr>
          <w:rFonts w:eastAsia="Times New Roman"/>
          <w:bCs/>
          <w:szCs w:val="24"/>
        </w:rPr>
        <w:t>για το</w:t>
      </w:r>
      <w:r w:rsidRPr="00401CB7">
        <w:rPr>
          <w:rFonts w:eastAsia="Times New Roman"/>
          <w:bCs/>
          <w:szCs w:val="24"/>
        </w:rPr>
        <w:t xml:space="preserve"> θέμα</w:t>
      </w:r>
      <w:r>
        <w:rPr>
          <w:rFonts w:eastAsia="Times New Roman"/>
          <w:bCs/>
          <w:szCs w:val="24"/>
        </w:rPr>
        <w:t xml:space="preserve"> των τροπολογιών. Αντιλαμβάνομαι απολύτως </w:t>
      </w:r>
      <w:r w:rsidRPr="00401CB7">
        <w:rPr>
          <w:rFonts w:eastAsia="Times New Roman"/>
          <w:bCs/>
          <w:szCs w:val="24"/>
        </w:rPr>
        <w:t>την απαίτηση των συναδέλφων να μπορούν έγκαιρα να προ</w:t>
      </w:r>
      <w:r w:rsidRPr="00401CB7">
        <w:rPr>
          <w:rFonts w:eastAsia="Times New Roman"/>
          <w:bCs/>
          <w:szCs w:val="24"/>
        </w:rPr>
        <w:t>ετοιμάζονται και να μελετούν τροπολογίες</w:t>
      </w:r>
      <w:r>
        <w:rPr>
          <w:rFonts w:eastAsia="Times New Roman"/>
          <w:bCs/>
          <w:szCs w:val="24"/>
        </w:rPr>
        <w:t>,</w:t>
      </w:r>
      <w:r w:rsidRPr="00401CB7">
        <w:rPr>
          <w:rFonts w:eastAsia="Times New Roman"/>
          <w:bCs/>
          <w:szCs w:val="24"/>
        </w:rPr>
        <w:t xml:space="preserve"> οι οποίες έρχονται στα </w:t>
      </w:r>
      <w:r>
        <w:rPr>
          <w:rFonts w:eastAsia="Times New Roman"/>
          <w:bCs/>
          <w:szCs w:val="24"/>
        </w:rPr>
        <w:t>νομοσχέδια. Λ</w:t>
      </w:r>
      <w:r w:rsidRPr="00401CB7">
        <w:rPr>
          <w:rFonts w:eastAsia="Times New Roman"/>
          <w:bCs/>
          <w:szCs w:val="24"/>
        </w:rPr>
        <w:t>έω</w:t>
      </w:r>
      <w:r>
        <w:rPr>
          <w:rFonts w:eastAsia="Times New Roman"/>
          <w:bCs/>
          <w:szCs w:val="24"/>
        </w:rPr>
        <w:t>,</w:t>
      </w:r>
      <w:r w:rsidRPr="00401CB7">
        <w:rPr>
          <w:rFonts w:eastAsia="Times New Roman"/>
          <w:bCs/>
          <w:szCs w:val="24"/>
        </w:rPr>
        <w:t xml:space="preserve"> </w:t>
      </w:r>
      <w:r>
        <w:rPr>
          <w:rFonts w:eastAsia="Times New Roman"/>
          <w:bCs/>
          <w:szCs w:val="24"/>
        </w:rPr>
        <w:t>όμως,</w:t>
      </w:r>
      <w:r w:rsidRPr="00401CB7">
        <w:rPr>
          <w:rFonts w:eastAsia="Times New Roman"/>
          <w:bCs/>
          <w:szCs w:val="24"/>
        </w:rPr>
        <w:t xml:space="preserve"> ότι καμιά φορά </w:t>
      </w:r>
      <w:r>
        <w:rPr>
          <w:rFonts w:eastAsia="Times New Roman"/>
          <w:bCs/>
          <w:szCs w:val="24"/>
        </w:rPr>
        <w:t>πρέπει να εξετάζουμε</w:t>
      </w:r>
      <w:r w:rsidRPr="00401CB7">
        <w:rPr>
          <w:rFonts w:eastAsia="Times New Roman"/>
          <w:bCs/>
          <w:szCs w:val="24"/>
        </w:rPr>
        <w:t xml:space="preserve"> λίγο και την ουσία και να θέλουμε να διευκολύνουμε τ</w:t>
      </w:r>
      <w:r>
        <w:rPr>
          <w:rFonts w:eastAsia="Times New Roman"/>
          <w:bCs/>
          <w:szCs w:val="24"/>
        </w:rPr>
        <w:t>ην ουσία. Είναι σεβαστή π</w:t>
      </w:r>
      <w:r w:rsidRPr="00401CB7">
        <w:rPr>
          <w:rFonts w:eastAsia="Times New Roman"/>
          <w:bCs/>
          <w:szCs w:val="24"/>
        </w:rPr>
        <w:t>ροφανώς και η απαίτηση</w:t>
      </w:r>
      <w:r>
        <w:rPr>
          <w:rFonts w:eastAsia="Times New Roman"/>
          <w:bCs/>
          <w:szCs w:val="24"/>
        </w:rPr>
        <w:t xml:space="preserve"> της</w:t>
      </w:r>
      <w:r w:rsidRPr="00401CB7">
        <w:rPr>
          <w:rFonts w:eastAsia="Times New Roman"/>
          <w:bCs/>
          <w:szCs w:val="24"/>
        </w:rPr>
        <w:t xml:space="preserve"> </w:t>
      </w:r>
      <w:r w:rsidRPr="00401CB7">
        <w:rPr>
          <w:rFonts w:eastAsia="Times New Roman"/>
          <w:bCs/>
          <w:szCs w:val="24"/>
        </w:rPr>
        <w:lastRenderedPageBreak/>
        <w:t>Διάσκεψη</w:t>
      </w:r>
      <w:r>
        <w:rPr>
          <w:rFonts w:eastAsia="Times New Roman"/>
          <w:bCs/>
          <w:szCs w:val="24"/>
        </w:rPr>
        <w:t>ς των</w:t>
      </w:r>
      <w:r w:rsidRPr="00401CB7">
        <w:rPr>
          <w:rFonts w:eastAsia="Times New Roman"/>
          <w:bCs/>
          <w:szCs w:val="24"/>
        </w:rPr>
        <w:t xml:space="preserve"> Προέδρων και </w:t>
      </w:r>
      <w:r>
        <w:rPr>
          <w:rFonts w:eastAsia="Times New Roman"/>
          <w:bCs/>
          <w:szCs w:val="24"/>
        </w:rPr>
        <w:t>η</w:t>
      </w:r>
      <w:r>
        <w:rPr>
          <w:rFonts w:eastAsia="Times New Roman"/>
          <w:bCs/>
          <w:szCs w:val="24"/>
        </w:rPr>
        <w:t xml:space="preserve"> βούληση όλων μας, να τηρείται </w:t>
      </w:r>
      <w:r w:rsidRPr="00401CB7">
        <w:rPr>
          <w:rFonts w:eastAsia="Times New Roman"/>
          <w:bCs/>
          <w:szCs w:val="24"/>
        </w:rPr>
        <w:t xml:space="preserve">όσο είναι δυνατόν </w:t>
      </w:r>
      <w:r>
        <w:rPr>
          <w:rFonts w:eastAsia="Times New Roman"/>
          <w:bCs/>
          <w:szCs w:val="24"/>
        </w:rPr>
        <w:t>«</w:t>
      </w:r>
      <w:proofErr w:type="spellStart"/>
      <w:r w:rsidRPr="006E1450">
        <w:rPr>
          <w:rFonts w:eastAsia="Times New Roman"/>
          <w:bCs/>
          <w:szCs w:val="24"/>
        </w:rPr>
        <w:t>by</w:t>
      </w:r>
      <w:proofErr w:type="spellEnd"/>
      <w:r w:rsidRPr="00E46406">
        <w:rPr>
          <w:rFonts w:eastAsia="Times New Roman"/>
          <w:bCs/>
          <w:szCs w:val="24"/>
        </w:rPr>
        <w:t xml:space="preserve"> </w:t>
      </w:r>
      <w:r w:rsidRPr="006E1450">
        <w:rPr>
          <w:rFonts w:eastAsia="Times New Roman"/>
          <w:bCs/>
          <w:szCs w:val="24"/>
        </w:rPr>
        <w:t>the</w:t>
      </w:r>
      <w:r w:rsidRPr="00E46406">
        <w:rPr>
          <w:rFonts w:eastAsia="Times New Roman"/>
          <w:bCs/>
          <w:szCs w:val="24"/>
        </w:rPr>
        <w:t xml:space="preserve"> </w:t>
      </w:r>
      <w:proofErr w:type="spellStart"/>
      <w:r w:rsidRPr="006E1450">
        <w:rPr>
          <w:rFonts w:eastAsia="Times New Roman"/>
          <w:bCs/>
          <w:szCs w:val="24"/>
        </w:rPr>
        <w:t>book</w:t>
      </w:r>
      <w:proofErr w:type="spellEnd"/>
      <w:r>
        <w:rPr>
          <w:rFonts w:eastAsia="Times New Roman"/>
          <w:bCs/>
          <w:szCs w:val="24"/>
        </w:rPr>
        <w:t>»</w:t>
      </w:r>
      <w:r w:rsidRPr="00401CB7">
        <w:rPr>
          <w:rFonts w:eastAsia="Times New Roman"/>
          <w:bCs/>
          <w:szCs w:val="24"/>
        </w:rPr>
        <w:t xml:space="preserve"> αυτή η διαδικασία</w:t>
      </w:r>
      <w:r>
        <w:rPr>
          <w:rFonts w:eastAsia="Times New Roman"/>
          <w:bCs/>
          <w:szCs w:val="24"/>
        </w:rPr>
        <w:t>.</w:t>
      </w:r>
    </w:p>
    <w:p w14:paraId="7098ED40" w14:textId="77777777" w:rsidR="00971A45" w:rsidRDefault="00ED091D">
      <w:pPr>
        <w:spacing w:line="600" w:lineRule="auto"/>
        <w:ind w:firstLine="720"/>
        <w:jc w:val="both"/>
        <w:rPr>
          <w:rFonts w:eastAsia="Times New Roman"/>
          <w:bCs/>
          <w:szCs w:val="24"/>
        </w:rPr>
      </w:pPr>
      <w:r>
        <w:rPr>
          <w:rFonts w:eastAsia="Times New Roman"/>
          <w:bCs/>
          <w:szCs w:val="24"/>
        </w:rPr>
        <w:t>Πολλές φορές για λόγους αντικειμενικούς,</w:t>
      </w:r>
      <w:r w:rsidRPr="00401CB7">
        <w:rPr>
          <w:rFonts w:eastAsia="Times New Roman"/>
          <w:bCs/>
          <w:szCs w:val="24"/>
        </w:rPr>
        <w:t xml:space="preserve"> για λόγους καθυστέρησης στη διαδικασία </w:t>
      </w:r>
      <w:r>
        <w:rPr>
          <w:rFonts w:eastAsia="Times New Roman"/>
          <w:bCs/>
          <w:szCs w:val="24"/>
        </w:rPr>
        <w:t>έγκρισης από το Γενικό Λογιστήριο του Κράτους και από τα συναρμόδια Υ</w:t>
      </w:r>
      <w:r w:rsidRPr="00401CB7">
        <w:rPr>
          <w:rFonts w:eastAsia="Times New Roman"/>
          <w:bCs/>
          <w:szCs w:val="24"/>
        </w:rPr>
        <w:t>πουργεία</w:t>
      </w:r>
      <w:r>
        <w:rPr>
          <w:rFonts w:eastAsia="Times New Roman"/>
          <w:bCs/>
          <w:szCs w:val="24"/>
        </w:rPr>
        <w:t>,</w:t>
      </w:r>
      <w:r w:rsidRPr="00401CB7">
        <w:rPr>
          <w:rFonts w:eastAsia="Times New Roman"/>
          <w:bCs/>
          <w:szCs w:val="24"/>
        </w:rPr>
        <w:t xml:space="preserve"> υπάρχει μία αντικειμενική δυσκολία να κατατεθούν έγκαιρα</w:t>
      </w:r>
      <w:r>
        <w:rPr>
          <w:rFonts w:eastAsia="Times New Roman"/>
          <w:bCs/>
          <w:szCs w:val="24"/>
        </w:rPr>
        <w:t xml:space="preserve"> οι</w:t>
      </w:r>
      <w:r w:rsidRPr="00401CB7">
        <w:rPr>
          <w:rFonts w:eastAsia="Times New Roman"/>
          <w:bCs/>
          <w:szCs w:val="24"/>
        </w:rPr>
        <w:t xml:space="preserve"> τροπολογίες</w:t>
      </w:r>
      <w:r>
        <w:rPr>
          <w:rFonts w:eastAsia="Times New Roman"/>
          <w:bCs/>
          <w:szCs w:val="24"/>
        </w:rPr>
        <w:t>.</w:t>
      </w:r>
    </w:p>
    <w:p w14:paraId="7098ED41" w14:textId="77777777" w:rsidR="00971A45" w:rsidRDefault="00ED091D">
      <w:pPr>
        <w:spacing w:line="600" w:lineRule="auto"/>
        <w:ind w:firstLine="720"/>
        <w:jc w:val="both"/>
        <w:rPr>
          <w:rFonts w:eastAsia="Times New Roman"/>
          <w:bCs/>
          <w:szCs w:val="24"/>
        </w:rPr>
      </w:pPr>
      <w:r>
        <w:rPr>
          <w:rFonts w:eastAsia="Times New Roman"/>
          <w:bCs/>
          <w:szCs w:val="24"/>
        </w:rPr>
        <w:t>Σ</w:t>
      </w:r>
      <w:r w:rsidRPr="00401CB7">
        <w:rPr>
          <w:rFonts w:eastAsia="Times New Roman"/>
          <w:bCs/>
          <w:szCs w:val="24"/>
        </w:rPr>
        <w:t xml:space="preserve">ε ένα νομοσχέδιο </w:t>
      </w:r>
      <w:proofErr w:type="spellStart"/>
      <w:r>
        <w:rPr>
          <w:rFonts w:eastAsia="Times New Roman"/>
          <w:bCs/>
          <w:szCs w:val="24"/>
        </w:rPr>
        <w:t>εκατόν</w:t>
      </w:r>
      <w:proofErr w:type="spellEnd"/>
      <w:r>
        <w:rPr>
          <w:rFonts w:eastAsia="Times New Roman"/>
          <w:bCs/>
          <w:szCs w:val="24"/>
        </w:rPr>
        <w:t xml:space="preserve"> σαράντα επτά</w:t>
      </w:r>
      <w:r w:rsidRPr="00401CB7">
        <w:rPr>
          <w:rFonts w:eastAsia="Times New Roman"/>
          <w:bCs/>
          <w:szCs w:val="24"/>
        </w:rPr>
        <w:t xml:space="preserve"> </w:t>
      </w:r>
      <w:r>
        <w:rPr>
          <w:rFonts w:eastAsia="Times New Roman"/>
          <w:bCs/>
          <w:szCs w:val="24"/>
        </w:rPr>
        <w:t xml:space="preserve">άρθρων </w:t>
      </w:r>
      <w:r w:rsidRPr="00401CB7">
        <w:rPr>
          <w:rFonts w:eastAsia="Times New Roman"/>
          <w:bCs/>
          <w:szCs w:val="24"/>
        </w:rPr>
        <w:t xml:space="preserve">έχουμε </w:t>
      </w:r>
      <w:r>
        <w:rPr>
          <w:rFonts w:eastAsia="Times New Roman"/>
          <w:bCs/>
          <w:szCs w:val="24"/>
        </w:rPr>
        <w:t>δέκα</w:t>
      </w:r>
      <w:r w:rsidRPr="00401CB7">
        <w:rPr>
          <w:rFonts w:eastAsia="Times New Roman"/>
          <w:bCs/>
          <w:szCs w:val="24"/>
        </w:rPr>
        <w:t xml:space="preserve"> </w:t>
      </w:r>
      <w:r>
        <w:rPr>
          <w:rFonts w:eastAsia="Times New Roman"/>
          <w:bCs/>
          <w:szCs w:val="24"/>
        </w:rPr>
        <w:t xml:space="preserve">υπουργικές </w:t>
      </w:r>
      <w:r w:rsidRPr="00401CB7">
        <w:rPr>
          <w:rFonts w:eastAsia="Times New Roman"/>
          <w:bCs/>
          <w:szCs w:val="24"/>
        </w:rPr>
        <w:t>τροπολογίες</w:t>
      </w:r>
      <w:r>
        <w:rPr>
          <w:rFonts w:eastAsia="Times New Roman"/>
          <w:bCs/>
          <w:szCs w:val="24"/>
        </w:rPr>
        <w:t>. Δ</w:t>
      </w:r>
      <w:r w:rsidRPr="00401CB7">
        <w:rPr>
          <w:rFonts w:eastAsia="Times New Roman"/>
          <w:bCs/>
          <w:szCs w:val="24"/>
        </w:rPr>
        <w:t xml:space="preserve">εν έχουμε </w:t>
      </w:r>
      <w:r>
        <w:rPr>
          <w:rFonts w:eastAsia="Times New Roman"/>
          <w:bCs/>
          <w:szCs w:val="24"/>
        </w:rPr>
        <w:t>μια βροχή τροπολογιών,</w:t>
      </w:r>
      <w:r w:rsidRPr="00401CB7">
        <w:rPr>
          <w:rFonts w:eastAsia="Times New Roman"/>
          <w:bCs/>
          <w:szCs w:val="24"/>
        </w:rPr>
        <w:t xml:space="preserve"> η οποία αλλάζει </w:t>
      </w:r>
      <w:r>
        <w:rPr>
          <w:rFonts w:eastAsia="Times New Roman"/>
          <w:bCs/>
          <w:szCs w:val="24"/>
        </w:rPr>
        <w:t>–ας πούμε- τους συσχετισμούς. Κ</w:t>
      </w:r>
      <w:r w:rsidRPr="00401CB7">
        <w:rPr>
          <w:rFonts w:eastAsia="Times New Roman"/>
          <w:bCs/>
          <w:szCs w:val="24"/>
        </w:rPr>
        <w:t xml:space="preserve">αι επιτρέψτε μου να </w:t>
      </w:r>
      <w:r w:rsidRPr="00401CB7">
        <w:rPr>
          <w:rFonts w:eastAsia="Times New Roman"/>
          <w:bCs/>
          <w:szCs w:val="24"/>
        </w:rPr>
        <w:t xml:space="preserve">πω ότι </w:t>
      </w:r>
      <w:r>
        <w:rPr>
          <w:rFonts w:eastAsia="Times New Roman"/>
          <w:bCs/>
          <w:szCs w:val="24"/>
        </w:rPr>
        <w:t>κάποιες απ’ αυτές τις</w:t>
      </w:r>
      <w:r w:rsidRPr="00401CB7">
        <w:rPr>
          <w:rFonts w:eastAsia="Times New Roman"/>
          <w:bCs/>
          <w:szCs w:val="24"/>
        </w:rPr>
        <w:t xml:space="preserve"> τροπολογίες έχουν παρουσιαστεί</w:t>
      </w:r>
      <w:r>
        <w:rPr>
          <w:rFonts w:eastAsia="Times New Roman"/>
          <w:bCs/>
          <w:szCs w:val="24"/>
        </w:rPr>
        <w:t>.</w:t>
      </w:r>
      <w:r w:rsidRPr="00401CB7">
        <w:rPr>
          <w:rFonts w:eastAsia="Times New Roman"/>
          <w:bCs/>
          <w:szCs w:val="24"/>
        </w:rPr>
        <w:t xml:space="preserve"> </w:t>
      </w:r>
      <w:r>
        <w:rPr>
          <w:rFonts w:eastAsia="Times New Roman"/>
          <w:bCs/>
          <w:szCs w:val="24"/>
        </w:rPr>
        <w:t>Γ</w:t>
      </w:r>
      <w:r w:rsidRPr="00401CB7">
        <w:rPr>
          <w:rFonts w:eastAsia="Times New Roman"/>
          <w:bCs/>
          <w:szCs w:val="24"/>
        </w:rPr>
        <w:t xml:space="preserve">ια παράδειγμα </w:t>
      </w:r>
      <w:r>
        <w:rPr>
          <w:rFonts w:eastAsia="Times New Roman"/>
          <w:bCs/>
          <w:szCs w:val="24"/>
        </w:rPr>
        <w:t>η τροπολογία για τη</w:t>
      </w:r>
      <w:r w:rsidRPr="00401CB7">
        <w:rPr>
          <w:rFonts w:eastAsia="Times New Roman"/>
          <w:bCs/>
          <w:szCs w:val="24"/>
        </w:rPr>
        <w:t xml:space="preserve"> νέα αρχιτεκτονική τιμολόγηση των φαρμάκων έχει συζητηθεί στην Ειδική Μόνιμη Κοινοβουλευτική Επιτροπή </w:t>
      </w:r>
      <w:r>
        <w:rPr>
          <w:rFonts w:eastAsia="Times New Roman"/>
          <w:bCs/>
          <w:szCs w:val="24"/>
        </w:rPr>
        <w:t>για τη</w:t>
      </w:r>
      <w:r w:rsidRPr="00401CB7">
        <w:rPr>
          <w:rFonts w:eastAsia="Times New Roman"/>
          <w:bCs/>
          <w:szCs w:val="24"/>
        </w:rPr>
        <w:t xml:space="preserve"> φαρμακευτική στρατηγική της χώρας </w:t>
      </w:r>
      <w:r>
        <w:rPr>
          <w:rFonts w:eastAsia="Times New Roman"/>
          <w:bCs/>
          <w:szCs w:val="24"/>
        </w:rPr>
        <w:t xml:space="preserve">και </w:t>
      </w:r>
      <w:r w:rsidRPr="00401CB7">
        <w:rPr>
          <w:rFonts w:eastAsia="Times New Roman"/>
          <w:bCs/>
          <w:szCs w:val="24"/>
        </w:rPr>
        <w:t>έχουν εξηγηθεί</w:t>
      </w:r>
      <w:r w:rsidRPr="00401CB7">
        <w:rPr>
          <w:rFonts w:eastAsia="Times New Roman"/>
          <w:bCs/>
          <w:szCs w:val="24"/>
        </w:rPr>
        <w:t xml:space="preserve"> αυτά</w:t>
      </w:r>
      <w:r>
        <w:rPr>
          <w:rFonts w:eastAsia="Times New Roman"/>
          <w:bCs/>
          <w:szCs w:val="24"/>
        </w:rPr>
        <w:t>. Δεν αιφνιδιάζουμε</w:t>
      </w:r>
      <w:r w:rsidRPr="00401CB7">
        <w:rPr>
          <w:rFonts w:eastAsia="Times New Roman"/>
          <w:bCs/>
          <w:szCs w:val="24"/>
        </w:rPr>
        <w:t xml:space="preserve"> κανέ</w:t>
      </w:r>
      <w:r>
        <w:rPr>
          <w:rFonts w:eastAsia="Times New Roman"/>
          <w:bCs/>
          <w:szCs w:val="24"/>
        </w:rPr>
        <w:t xml:space="preserve">ναν. </w:t>
      </w:r>
    </w:p>
    <w:p w14:paraId="7098ED42" w14:textId="77777777" w:rsidR="00971A45" w:rsidRDefault="00ED091D">
      <w:pPr>
        <w:spacing w:line="600" w:lineRule="auto"/>
        <w:ind w:firstLine="720"/>
        <w:jc w:val="both"/>
        <w:rPr>
          <w:rFonts w:eastAsia="Times New Roman"/>
          <w:bCs/>
          <w:szCs w:val="24"/>
        </w:rPr>
      </w:pPr>
      <w:r>
        <w:rPr>
          <w:rFonts w:eastAsia="Times New Roman"/>
          <w:bCs/>
          <w:szCs w:val="24"/>
        </w:rPr>
        <w:t>Θ</w:t>
      </w:r>
      <w:r w:rsidRPr="00401CB7">
        <w:rPr>
          <w:rFonts w:eastAsia="Times New Roman"/>
          <w:bCs/>
          <w:szCs w:val="24"/>
        </w:rPr>
        <w:t>α έλεγα</w:t>
      </w:r>
      <w:r>
        <w:rPr>
          <w:rFonts w:eastAsia="Times New Roman"/>
          <w:bCs/>
          <w:szCs w:val="24"/>
        </w:rPr>
        <w:t>, επίσης,</w:t>
      </w:r>
      <w:r w:rsidRPr="00401CB7">
        <w:rPr>
          <w:rFonts w:eastAsia="Times New Roman"/>
          <w:bCs/>
          <w:szCs w:val="24"/>
        </w:rPr>
        <w:t xml:space="preserve"> ότι </w:t>
      </w:r>
      <w:r>
        <w:rPr>
          <w:rFonts w:eastAsia="Times New Roman"/>
          <w:bCs/>
          <w:szCs w:val="24"/>
        </w:rPr>
        <w:t xml:space="preserve">οι </w:t>
      </w:r>
      <w:r w:rsidRPr="00401CB7">
        <w:rPr>
          <w:rFonts w:eastAsia="Times New Roman"/>
          <w:bCs/>
          <w:szCs w:val="24"/>
        </w:rPr>
        <w:t xml:space="preserve">περισσότερες τροπολογίες συμπυκνώνουν παρεμβάσεις </w:t>
      </w:r>
      <w:r>
        <w:rPr>
          <w:rFonts w:eastAsia="Times New Roman"/>
          <w:bCs/>
          <w:szCs w:val="24"/>
        </w:rPr>
        <w:t xml:space="preserve">φορέων, </w:t>
      </w:r>
      <w:r w:rsidRPr="00401CB7">
        <w:rPr>
          <w:rFonts w:eastAsia="Times New Roman"/>
          <w:bCs/>
          <w:szCs w:val="24"/>
        </w:rPr>
        <w:t>με τους οποίους διαβουλεύ</w:t>
      </w:r>
      <w:r w:rsidRPr="00401CB7">
        <w:rPr>
          <w:rFonts w:eastAsia="Times New Roman"/>
          <w:bCs/>
          <w:szCs w:val="24"/>
        </w:rPr>
        <w:lastRenderedPageBreak/>
        <w:t>εται το Υπουργείο όλο αυτό το διάστημα</w:t>
      </w:r>
      <w:r>
        <w:rPr>
          <w:rFonts w:eastAsia="Times New Roman"/>
          <w:bCs/>
          <w:szCs w:val="24"/>
        </w:rPr>
        <w:t>. Ε</w:t>
      </w:r>
      <w:r w:rsidRPr="00401CB7">
        <w:rPr>
          <w:rFonts w:eastAsia="Times New Roman"/>
          <w:bCs/>
          <w:szCs w:val="24"/>
        </w:rPr>
        <w:t>ίναι βελτιωτικού χαρακτήρα και για τα φαρμακεία και για την προσαύξηση τ</w:t>
      </w:r>
      <w:r w:rsidRPr="00401CB7">
        <w:rPr>
          <w:rFonts w:eastAsia="Times New Roman"/>
          <w:bCs/>
          <w:szCs w:val="24"/>
        </w:rPr>
        <w:t>ης νοσοκομειακής φαρμακευτικής δαπάνης τ</w:t>
      </w:r>
      <w:r>
        <w:rPr>
          <w:rFonts w:eastAsia="Times New Roman"/>
          <w:bCs/>
          <w:szCs w:val="24"/>
        </w:rPr>
        <w:t xml:space="preserve">ου </w:t>
      </w:r>
      <w:r w:rsidRPr="00401CB7">
        <w:rPr>
          <w:rFonts w:eastAsia="Times New Roman"/>
          <w:bCs/>
          <w:szCs w:val="24"/>
        </w:rPr>
        <w:t xml:space="preserve">ΕΟΠΥΥ και για το Εθνικό Κέντρο Αιμοδοσίας και την παράταση </w:t>
      </w:r>
      <w:r>
        <w:rPr>
          <w:rFonts w:eastAsia="Times New Roman"/>
          <w:bCs/>
          <w:szCs w:val="24"/>
        </w:rPr>
        <w:t xml:space="preserve">της σύμβασης για τον μοριακό έλεγχο του αίματος, που ήταν </w:t>
      </w:r>
      <w:r w:rsidRPr="00401CB7">
        <w:rPr>
          <w:rFonts w:eastAsia="Times New Roman"/>
          <w:bCs/>
          <w:szCs w:val="24"/>
        </w:rPr>
        <w:t xml:space="preserve">ιδιαίτερα προσοδοφόρος για το </w:t>
      </w:r>
      <w:r>
        <w:rPr>
          <w:rFonts w:eastAsia="Times New Roman"/>
          <w:bCs/>
          <w:szCs w:val="24"/>
        </w:rPr>
        <w:t>δ</w:t>
      </w:r>
      <w:r w:rsidRPr="00401CB7">
        <w:rPr>
          <w:rFonts w:eastAsia="Times New Roman"/>
          <w:bCs/>
          <w:szCs w:val="24"/>
        </w:rPr>
        <w:t>ημό</w:t>
      </w:r>
      <w:r>
        <w:rPr>
          <w:rFonts w:eastAsia="Times New Roman"/>
          <w:bCs/>
          <w:szCs w:val="24"/>
        </w:rPr>
        <w:t>σιο και για το ΕΚΑΒ, που επιλύουμε</w:t>
      </w:r>
      <w:r w:rsidRPr="00401CB7">
        <w:rPr>
          <w:rFonts w:eastAsia="Times New Roman"/>
          <w:bCs/>
          <w:szCs w:val="24"/>
        </w:rPr>
        <w:t xml:space="preserve"> ορισμένα κρίσιμα θέματα υπη</w:t>
      </w:r>
      <w:r w:rsidRPr="00401CB7">
        <w:rPr>
          <w:rFonts w:eastAsia="Times New Roman"/>
          <w:bCs/>
          <w:szCs w:val="24"/>
        </w:rPr>
        <w:t xml:space="preserve">ρεσιακής φύσεως </w:t>
      </w:r>
      <w:r>
        <w:rPr>
          <w:rFonts w:eastAsia="Times New Roman"/>
          <w:bCs/>
          <w:szCs w:val="24"/>
        </w:rPr>
        <w:t xml:space="preserve">που </w:t>
      </w:r>
      <w:r w:rsidRPr="00401CB7">
        <w:rPr>
          <w:rFonts w:eastAsia="Times New Roman"/>
          <w:bCs/>
          <w:szCs w:val="24"/>
        </w:rPr>
        <w:t xml:space="preserve">αφορούν το προσωπικό </w:t>
      </w:r>
      <w:r>
        <w:rPr>
          <w:rFonts w:eastAsia="Times New Roman"/>
          <w:bCs/>
          <w:szCs w:val="24"/>
        </w:rPr>
        <w:t xml:space="preserve">και τα εργασιακά του </w:t>
      </w:r>
      <w:r w:rsidRPr="00401CB7">
        <w:rPr>
          <w:rFonts w:eastAsia="Times New Roman"/>
          <w:bCs/>
          <w:szCs w:val="24"/>
        </w:rPr>
        <w:t>δικαιώματα και για τις κινητές μονάδες πρωτοβάθμιας φροντίδας</w:t>
      </w:r>
      <w:r>
        <w:rPr>
          <w:rFonts w:eastAsia="Times New Roman"/>
          <w:bCs/>
          <w:szCs w:val="24"/>
        </w:rPr>
        <w:t>,</w:t>
      </w:r>
      <w:r w:rsidRPr="00401CB7">
        <w:rPr>
          <w:rFonts w:eastAsia="Times New Roman"/>
          <w:bCs/>
          <w:szCs w:val="24"/>
        </w:rPr>
        <w:t xml:space="preserve"> που θέλουμε να συγκροτηθούν και να παρεμβαίνουν σε δυσπρόσιτα μέρη όπου υπάρχουν πληθυσμοί με δυσκολία μετακίνησης και ευ</w:t>
      </w:r>
      <w:r>
        <w:rPr>
          <w:rFonts w:eastAsia="Times New Roman"/>
          <w:bCs/>
          <w:szCs w:val="24"/>
        </w:rPr>
        <w:t>χερούς</w:t>
      </w:r>
      <w:r w:rsidRPr="00401CB7">
        <w:rPr>
          <w:rFonts w:eastAsia="Times New Roman"/>
          <w:bCs/>
          <w:szCs w:val="24"/>
        </w:rPr>
        <w:t xml:space="preserve"> πρό</w:t>
      </w:r>
      <w:r w:rsidRPr="00401CB7">
        <w:rPr>
          <w:rFonts w:eastAsia="Times New Roman"/>
          <w:bCs/>
          <w:szCs w:val="24"/>
        </w:rPr>
        <w:t>σβαση</w:t>
      </w:r>
      <w:r>
        <w:rPr>
          <w:rFonts w:eastAsia="Times New Roman"/>
          <w:bCs/>
          <w:szCs w:val="24"/>
        </w:rPr>
        <w:t>ς</w:t>
      </w:r>
      <w:r w:rsidRPr="00401CB7">
        <w:rPr>
          <w:rFonts w:eastAsia="Times New Roman"/>
          <w:bCs/>
          <w:szCs w:val="24"/>
        </w:rPr>
        <w:t xml:space="preserve"> στις δημόσιες δομές και τα θέματα του ΚΕΣΥ</w:t>
      </w:r>
      <w:r>
        <w:rPr>
          <w:rFonts w:eastAsia="Times New Roman"/>
          <w:bCs/>
          <w:szCs w:val="24"/>
        </w:rPr>
        <w:t xml:space="preserve"> και της ι</w:t>
      </w:r>
      <w:r w:rsidRPr="00401CB7">
        <w:rPr>
          <w:rFonts w:eastAsia="Times New Roman"/>
          <w:bCs/>
          <w:szCs w:val="24"/>
        </w:rPr>
        <w:t>ατρικής εκπαίδευσης ειδικά των ειδικε</w:t>
      </w:r>
      <w:r>
        <w:rPr>
          <w:rFonts w:eastAsia="Times New Roman"/>
          <w:bCs/>
          <w:szCs w:val="24"/>
        </w:rPr>
        <w:t>υόμενων γιατρών και των εξετάσεώ</w:t>
      </w:r>
      <w:r w:rsidRPr="00401CB7">
        <w:rPr>
          <w:rFonts w:eastAsia="Times New Roman"/>
          <w:bCs/>
          <w:szCs w:val="24"/>
        </w:rPr>
        <w:t xml:space="preserve">ν </w:t>
      </w:r>
      <w:r>
        <w:rPr>
          <w:rFonts w:eastAsia="Times New Roman"/>
          <w:bCs/>
          <w:szCs w:val="24"/>
        </w:rPr>
        <w:t>τους.</w:t>
      </w:r>
    </w:p>
    <w:p w14:paraId="7098ED43" w14:textId="77777777" w:rsidR="00971A45" w:rsidRDefault="00ED091D">
      <w:pPr>
        <w:spacing w:line="600" w:lineRule="auto"/>
        <w:ind w:firstLine="720"/>
        <w:jc w:val="both"/>
        <w:rPr>
          <w:rFonts w:eastAsia="Times New Roman"/>
          <w:bCs/>
          <w:szCs w:val="24"/>
        </w:rPr>
      </w:pPr>
      <w:r w:rsidRPr="00401CB7">
        <w:rPr>
          <w:rFonts w:eastAsia="Times New Roman"/>
          <w:bCs/>
          <w:szCs w:val="24"/>
        </w:rPr>
        <w:t xml:space="preserve">Είναι κρίσιμα αυτά </w:t>
      </w:r>
      <w:r>
        <w:rPr>
          <w:rFonts w:eastAsia="Times New Roman"/>
          <w:bCs/>
          <w:szCs w:val="24"/>
        </w:rPr>
        <w:t xml:space="preserve">τα </w:t>
      </w:r>
      <w:r w:rsidRPr="00401CB7">
        <w:rPr>
          <w:rFonts w:eastAsia="Times New Roman"/>
          <w:bCs/>
          <w:szCs w:val="24"/>
        </w:rPr>
        <w:t>θέματα</w:t>
      </w:r>
      <w:r>
        <w:rPr>
          <w:rFonts w:eastAsia="Times New Roman"/>
          <w:bCs/>
          <w:szCs w:val="24"/>
        </w:rPr>
        <w:t>. Δεν είναι τροπολογίες που προσπαθούν</w:t>
      </w:r>
      <w:r w:rsidRPr="00401CB7">
        <w:rPr>
          <w:rFonts w:eastAsia="Times New Roman"/>
          <w:bCs/>
          <w:szCs w:val="24"/>
        </w:rPr>
        <w:t xml:space="preserve"> με κάποιον </w:t>
      </w:r>
      <w:proofErr w:type="spellStart"/>
      <w:r>
        <w:rPr>
          <w:rFonts w:eastAsia="Times New Roman"/>
          <w:bCs/>
          <w:szCs w:val="24"/>
        </w:rPr>
        <w:t>λάθρο</w:t>
      </w:r>
      <w:proofErr w:type="spellEnd"/>
      <w:r>
        <w:rPr>
          <w:rFonts w:eastAsia="Times New Roman"/>
          <w:bCs/>
          <w:szCs w:val="24"/>
        </w:rPr>
        <w:t xml:space="preserve"> </w:t>
      </w:r>
      <w:r w:rsidRPr="00401CB7">
        <w:rPr>
          <w:rFonts w:eastAsia="Times New Roman"/>
          <w:bCs/>
          <w:szCs w:val="24"/>
        </w:rPr>
        <w:t xml:space="preserve">τρόπο να βάλουν κάποιες αρνητικές </w:t>
      </w:r>
      <w:r w:rsidRPr="00401CB7">
        <w:rPr>
          <w:rFonts w:eastAsia="Times New Roman"/>
          <w:bCs/>
          <w:szCs w:val="24"/>
        </w:rPr>
        <w:t>διατάξεις</w:t>
      </w:r>
      <w:r>
        <w:rPr>
          <w:rFonts w:eastAsia="Times New Roman"/>
          <w:bCs/>
          <w:szCs w:val="24"/>
        </w:rPr>
        <w:t>. Ε</w:t>
      </w:r>
      <w:r w:rsidRPr="00401CB7">
        <w:rPr>
          <w:rFonts w:eastAsia="Times New Roman"/>
          <w:bCs/>
          <w:szCs w:val="24"/>
        </w:rPr>
        <w:t>ίναι θετικές παρεμβάσεις</w:t>
      </w:r>
      <w:r>
        <w:rPr>
          <w:rFonts w:eastAsia="Times New Roman"/>
          <w:bCs/>
          <w:szCs w:val="24"/>
        </w:rPr>
        <w:t>,</w:t>
      </w:r>
      <w:r w:rsidRPr="00401CB7">
        <w:rPr>
          <w:rFonts w:eastAsia="Times New Roman"/>
          <w:bCs/>
          <w:szCs w:val="24"/>
        </w:rPr>
        <w:t xml:space="preserve"> οι οποίες έχουν δρομολογηθεί όλη αυτή την περίοδο </w:t>
      </w:r>
      <w:r>
        <w:rPr>
          <w:rFonts w:eastAsia="Times New Roman"/>
          <w:bCs/>
          <w:szCs w:val="24"/>
        </w:rPr>
        <w:t xml:space="preserve">από </w:t>
      </w:r>
      <w:r w:rsidRPr="00401CB7">
        <w:rPr>
          <w:rFonts w:eastAsia="Times New Roman"/>
          <w:bCs/>
          <w:szCs w:val="24"/>
        </w:rPr>
        <w:t>το Υπουργείο και δυστυχώς δεν προλάβαμε</w:t>
      </w:r>
      <w:r>
        <w:rPr>
          <w:rFonts w:eastAsia="Times New Roman"/>
          <w:bCs/>
          <w:szCs w:val="24"/>
        </w:rPr>
        <w:t xml:space="preserve"> να τις ενσωματώσουμε στο σ</w:t>
      </w:r>
      <w:r w:rsidRPr="00401CB7">
        <w:rPr>
          <w:rFonts w:eastAsia="Times New Roman"/>
          <w:bCs/>
          <w:szCs w:val="24"/>
        </w:rPr>
        <w:t>ώμα του νομοσχεδίου</w:t>
      </w:r>
      <w:r>
        <w:rPr>
          <w:rFonts w:eastAsia="Times New Roman"/>
          <w:bCs/>
          <w:szCs w:val="24"/>
        </w:rPr>
        <w:t>.</w:t>
      </w:r>
    </w:p>
    <w:p w14:paraId="7098ED44" w14:textId="77777777" w:rsidR="00971A45" w:rsidRDefault="00ED091D">
      <w:pPr>
        <w:spacing w:line="600" w:lineRule="auto"/>
        <w:ind w:firstLine="720"/>
        <w:jc w:val="both"/>
        <w:rPr>
          <w:rFonts w:eastAsia="Times New Roman"/>
          <w:bCs/>
          <w:szCs w:val="24"/>
        </w:rPr>
      </w:pPr>
      <w:r w:rsidRPr="006E1450">
        <w:rPr>
          <w:rFonts w:eastAsia="Times New Roman"/>
          <w:b/>
          <w:bCs/>
          <w:szCs w:val="24"/>
        </w:rPr>
        <w:lastRenderedPageBreak/>
        <w:t>ΠΡΟΕΔΡΕΥΩΝ (Αναστάσιος Κουράκης):</w:t>
      </w:r>
      <w:r w:rsidRPr="00401CB7">
        <w:rPr>
          <w:rFonts w:eastAsia="Times New Roman"/>
          <w:bCs/>
          <w:szCs w:val="24"/>
        </w:rPr>
        <w:t xml:space="preserve"> Ευχαριστούμε τον Υπουργό</w:t>
      </w:r>
      <w:r>
        <w:rPr>
          <w:rFonts w:eastAsia="Times New Roman"/>
          <w:bCs/>
          <w:szCs w:val="24"/>
        </w:rPr>
        <w:t>.</w:t>
      </w:r>
    </w:p>
    <w:p w14:paraId="7098ED45" w14:textId="77777777" w:rsidR="00971A45" w:rsidRDefault="00ED091D">
      <w:pPr>
        <w:spacing w:line="600" w:lineRule="auto"/>
        <w:ind w:firstLine="720"/>
        <w:jc w:val="both"/>
        <w:rPr>
          <w:rFonts w:eastAsia="Times New Roman"/>
          <w:bCs/>
          <w:szCs w:val="24"/>
        </w:rPr>
      </w:pPr>
      <w:r>
        <w:rPr>
          <w:rFonts w:eastAsia="Times New Roman"/>
          <w:bCs/>
          <w:szCs w:val="24"/>
        </w:rPr>
        <w:t>Θ</w:t>
      </w:r>
      <w:r w:rsidRPr="00401CB7">
        <w:rPr>
          <w:rFonts w:eastAsia="Times New Roman"/>
          <w:bCs/>
          <w:szCs w:val="24"/>
        </w:rPr>
        <w:t>α δώσουμε το λόγ</w:t>
      </w:r>
      <w:r w:rsidRPr="00401CB7">
        <w:rPr>
          <w:rFonts w:eastAsia="Times New Roman"/>
          <w:bCs/>
          <w:szCs w:val="24"/>
        </w:rPr>
        <w:t xml:space="preserve">ο στον Υπουργό Εσωτερικών </w:t>
      </w:r>
      <w:r>
        <w:rPr>
          <w:rFonts w:eastAsia="Times New Roman"/>
          <w:bCs/>
          <w:szCs w:val="24"/>
        </w:rPr>
        <w:t xml:space="preserve">κ. </w:t>
      </w:r>
      <w:proofErr w:type="spellStart"/>
      <w:r>
        <w:rPr>
          <w:rFonts w:eastAsia="Times New Roman"/>
          <w:bCs/>
          <w:szCs w:val="24"/>
        </w:rPr>
        <w:t>Χαρίτση</w:t>
      </w:r>
      <w:proofErr w:type="spellEnd"/>
      <w:r>
        <w:rPr>
          <w:rFonts w:eastAsia="Times New Roman"/>
          <w:bCs/>
          <w:szCs w:val="24"/>
        </w:rPr>
        <w:t>,</w:t>
      </w:r>
      <w:r w:rsidRPr="00401CB7">
        <w:rPr>
          <w:rFonts w:eastAsia="Times New Roman"/>
          <w:bCs/>
          <w:szCs w:val="24"/>
        </w:rPr>
        <w:t xml:space="preserve"> για να αναπτύξει την τροπολογία</w:t>
      </w:r>
      <w:r>
        <w:rPr>
          <w:rFonts w:eastAsia="Times New Roman"/>
          <w:bCs/>
          <w:szCs w:val="24"/>
        </w:rPr>
        <w:t>.</w:t>
      </w:r>
    </w:p>
    <w:p w14:paraId="7098ED46" w14:textId="77777777" w:rsidR="00971A45" w:rsidRDefault="00ED091D">
      <w:pPr>
        <w:spacing w:line="600" w:lineRule="auto"/>
        <w:ind w:firstLine="720"/>
        <w:jc w:val="both"/>
        <w:rPr>
          <w:rFonts w:eastAsia="Times New Roman"/>
          <w:bCs/>
          <w:szCs w:val="24"/>
        </w:rPr>
      </w:pPr>
      <w:r w:rsidRPr="006E1450">
        <w:rPr>
          <w:rFonts w:eastAsia="Times New Roman"/>
          <w:b/>
          <w:bCs/>
          <w:szCs w:val="24"/>
        </w:rPr>
        <w:t>ΑΝΔΡΕΑΣ ΛΟΒΕΡΔΟΣ:</w:t>
      </w:r>
      <w:r w:rsidRPr="006E1450">
        <w:rPr>
          <w:rFonts w:eastAsia="Times New Roman"/>
          <w:bCs/>
          <w:szCs w:val="24"/>
        </w:rPr>
        <w:t xml:space="preserve"> Κύριε Πρόεδρε, τέλειωσε το διαδικαστικό; Εκφράστηκε η πλειοψηφία;</w:t>
      </w:r>
    </w:p>
    <w:p w14:paraId="7098ED47" w14:textId="77777777" w:rsidR="00971A45" w:rsidRDefault="00ED091D">
      <w:pPr>
        <w:spacing w:line="600" w:lineRule="auto"/>
        <w:ind w:firstLine="720"/>
        <w:jc w:val="both"/>
        <w:rPr>
          <w:rFonts w:eastAsia="Times New Roman"/>
          <w:bCs/>
          <w:szCs w:val="24"/>
        </w:rPr>
      </w:pPr>
      <w:r w:rsidRPr="006E1450">
        <w:rPr>
          <w:rFonts w:eastAsia="Times New Roman"/>
          <w:b/>
          <w:bCs/>
          <w:szCs w:val="24"/>
        </w:rPr>
        <w:t>ΠΡΟΕΔΡΕΥΩΝ (Αναστάσιος Κουράκης):</w:t>
      </w:r>
      <w:r w:rsidRPr="006E1450">
        <w:rPr>
          <w:rFonts w:eastAsia="Times New Roman"/>
          <w:bCs/>
          <w:szCs w:val="24"/>
        </w:rPr>
        <w:t xml:space="preserve"> </w:t>
      </w:r>
      <w:r>
        <w:rPr>
          <w:rFonts w:eastAsia="Times New Roman"/>
          <w:bCs/>
          <w:szCs w:val="24"/>
        </w:rPr>
        <w:t>Τελείωσε, ναι.</w:t>
      </w:r>
    </w:p>
    <w:p w14:paraId="7098ED48" w14:textId="77777777" w:rsidR="00971A45" w:rsidRDefault="00ED091D">
      <w:pPr>
        <w:spacing w:line="600" w:lineRule="auto"/>
        <w:ind w:firstLine="720"/>
        <w:jc w:val="both"/>
        <w:rPr>
          <w:rFonts w:eastAsia="Times New Roman"/>
          <w:bCs/>
          <w:szCs w:val="24"/>
        </w:rPr>
      </w:pPr>
      <w:r>
        <w:rPr>
          <w:rFonts w:eastAsia="Times New Roman"/>
          <w:bCs/>
          <w:szCs w:val="24"/>
        </w:rPr>
        <w:t>Θ</w:t>
      </w:r>
      <w:r w:rsidRPr="00401CB7">
        <w:rPr>
          <w:rFonts w:eastAsia="Times New Roman"/>
          <w:bCs/>
          <w:szCs w:val="24"/>
        </w:rPr>
        <w:t xml:space="preserve">α δώσουμε το λόγο στον Υπουργό Εσωτερικών </w:t>
      </w:r>
      <w:r>
        <w:rPr>
          <w:rFonts w:eastAsia="Times New Roman"/>
          <w:bCs/>
          <w:szCs w:val="24"/>
        </w:rPr>
        <w:t xml:space="preserve">κ. </w:t>
      </w:r>
      <w:proofErr w:type="spellStart"/>
      <w:r>
        <w:rPr>
          <w:rFonts w:eastAsia="Times New Roman"/>
          <w:bCs/>
          <w:szCs w:val="24"/>
        </w:rPr>
        <w:t>Χαρίτσ</w:t>
      </w:r>
      <w:r>
        <w:rPr>
          <w:rFonts w:eastAsia="Times New Roman"/>
          <w:bCs/>
          <w:szCs w:val="24"/>
        </w:rPr>
        <w:t>η</w:t>
      </w:r>
      <w:proofErr w:type="spellEnd"/>
      <w:r>
        <w:rPr>
          <w:rFonts w:eastAsia="Times New Roman"/>
          <w:bCs/>
          <w:szCs w:val="24"/>
        </w:rPr>
        <w:t>,</w:t>
      </w:r>
      <w:r w:rsidRPr="00401CB7">
        <w:rPr>
          <w:rFonts w:eastAsia="Times New Roman"/>
          <w:bCs/>
          <w:szCs w:val="24"/>
        </w:rPr>
        <w:t xml:space="preserve"> για να αναπτύξει την τροπολογία</w:t>
      </w:r>
      <w:r>
        <w:rPr>
          <w:rFonts w:eastAsia="Times New Roman"/>
          <w:bCs/>
          <w:szCs w:val="24"/>
        </w:rPr>
        <w:t xml:space="preserve"> για τον </w:t>
      </w:r>
      <w:proofErr w:type="spellStart"/>
      <w:r>
        <w:rPr>
          <w:rFonts w:eastAsia="Times New Roman"/>
          <w:bCs/>
          <w:szCs w:val="24"/>
        </w:rPr>
        <w:t>ανακαθορισμό</w:t>
      </w:r>
      <w:proofErr w:type="spellEnd"/>
      <w:r>
        <w:rPr>
          <w:rFonts w:eastAsia="Times New Roman"/>
          <w:bCs/>
          <w:szCs w:val="24"/>
        </w:rPr>
        <w:t xml:space="preserve"> της διοικητικής </w:t>
      </w:r>
      <w:r w:rsidRPr="00401CB7">
        <w:rPr>
          <w:rFonts w:eastAsia="Times New Roman"/>
          <w:bCs/>
          <w:szCs w:val="24"/>
        </w:rPr>
        <w:t>διάρθρωσης των δήμων Κέρκυρας</w:t>
      </w:r>
      <w:r>
        <w:rPr>
          <w:rFonts w:eastAsia="Times New Roman"/>
          <w:bCs/>
          <w:szCs w:val="24"/>
        </w:rPr>
        <w:t>,</w:t>
      </w:r>
      <w:r w:rsidRPr="00401CB7">
        <w:rPr>
          <w:rFonts w:eastAsia="Times New Roman"/>
          <w:bCs/>
          <w:szCs w:val="24"/>
        </w:rPr>
        <w:t xml:space="preserve"> Κεφαλονιάς</w:t>
      </w:r>
      <w:r>
        <w:rPr>
          <w:rFonts w:eastAsia="Times New Roman"/>
          <w:bCs/>
          <w:szCs w:val="24"/>
        </w:rPr>
        <w:t>,</w:t>
      </w:r>
      <w:r w:rsidRPr="00401CB7">
        <w:rPr>
          <w:rFonts w:eastAsia="Times New Roman"/>
          <w:bCs/>
          <w:szCs w:val="24"/>
        </w:rPr>
        <w:t xml:space="preserve"> Κοζάνης</w:t>
      </w:r>
      <w:r>
        <w:rPr>
          <w:rFonts w:eastAsia="Times New Roman"/>
          <w:bCs/>
          <w:szCs w:val="24"/>
        </w:rPr>
        <w:t>, Λέσβου και Σάμου.</w:t>
      </w:r>
    </w:p>
    <w:p w14:paraId="7098ED49" w14:textId="77777777" w:rsidR="00971A45" w:rsidRDefault="00ED091D">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7098ED4A" w14:textId="77777777" w:rsidR="00971A45" w:rsidRDefault="00ED091D">
      <w:pPr>
        <w:spacing w:line="600" w:lineRule="auto"/>
        <w:ind w:firstLine="720"/>
        <w:jc w:val="both"/>
        <w:rPr>
          <w:rFonts w:eastAsia="Times New Roman" w:cs="Times New Roman"/>
          <w:szCs w:val="24"/>
        </w:rPr>
      </w:pPr>
      <w:r w:rsidRPr="00BB6794">
        <w:rPr>
          <w:rFonts w:eastAsia="Times New Roman" w:cs="Times New Roman"/>
          <w:b/>
          <w:szCs w:val="24"/>
        </w:rPr>
        <w:t>ΑΛΕΞ</w:t>
      </w:r>
      <w:r>
        <w:rPr>
          <w:rFonts w:eastAsia="Times New Roman" w:cs="Times New Roman"/>
          <w:b/>
          <w:szCs w:val="24"/>
        </w:rPr>
        <w:t>Η</w:t>
      </w:r>
      <w:r w:rsidRPr="00BB6794">
        <w:rPr>
          <w:rFonts w:eastAsia="Times New Roman" w:cs="Times New Roman"/>
          <w:b/>
          <w:szCs w:val="24"/>
        </w:rPr>
        <w:t>Σ ΧΑΡΙΤΣΗΣ (Υπουργός Εσωτερικών):</w:t>
      </w:r>
      <w:r>
        <w:rPr>
          <w:rFonts w:eastAsia="Times New Roman" w:cs="Times New Roman"/>
          <w:szCs w:val="24"/>
        </w:rPr>
        <w:t xml:space="preserve"> Ευχαριστώ, κύριε Πρόεδρε.</w:t>
      </w:r>
    </w:p>
    <w:p w14:paraId="7098ED4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Θα χρειαστ</w:t>
      </w:r>
      <w:r>
        <w:rPr>
          <w:rFonts w:eastAsia="Times New Roman" w:cs="Times New Roman"/>
          <w:szCs w:val="24"/>
        </w:rPr>
        <w:t>ώ λίγο την ανοχή σας και την ανοχή του Σώματος ως προς τον χρόνο γιατί είναι μια μακροσκελής και σύνθετη τροπολογία, έτσι ώστε να μπορέσω να αναπτύξω το σκεπτικό της.</w:t>
      </w:r>
    </w:p>
    <w:p w14:paraId="7098ED4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όπως γνωρίζετε πάρα πολύ καλά, η διοικητική διαίρεση της χώρ</w:t>
      </w:r>
      <w:r>
        <w:rPr>
          <w:rFonts w:eastAsia="Times New Roman" w:cs="Times New Roman"/>
          <w:szCs w:val="24"/>
        </w:rPr>
        <w:t>ας διαμορφώθηκε με τον ν.3852/2010</w:t>
      </w:r>
      <w:r w:rsidRPr="00B03CA4">
        <w:rPr>
          <w:rFonts w:eastAsia="Times New Roman" w:cs="Times New Roman"/>
          <w:szCs w:val="24"/>
        </w:rPr>
        <w:t>,</w:t>
      </w:r>
      <w:r>
        <w:rPr>
          <w:rFonts w:eastAsia="Times New Roman" w:cs="Times New Roman"/>
          <w:szCs w:val="24"/>
        </w:rPr>
        <w:t xml:space="preserve"> με τον οποίο μεταρρυθμίστηκε συνολικά η οργάνωση στις δύο βαθμίδες της Αυτοδιοίκησης και επανακαθορίστηκαν τα όρια των </w:t>
      </w:r>
      <w:proofErr w:type="spellStart"/>
      <w:r>
        <w:rPr>
          <w:rFonts w:eastAsia="Times New Roman" w:cs="Times New Roman"/>
          <w:szCs w:val="24"/>
        </w:rPr>
        <w:t>αυτοδιοικητικών</w:t>
      </w:r>
      <w:proofErr w:type="spellEnd"/>
      <w:r>
        <w:rPr>
          <w:rFonts w:eastAsia="Times New Roman" w:cs="Times New Roman"/>
          <w:szCs w:val="24"/>
        </w:rPr>
        <w:t xml:space="preserve"> οργανισμών. Το </w:t>
      </w:r>
      <w:r>
        <w:rPr>
          <w:rFonts w:eastAsia="Times New Roman" w:cs="Times New Roman"/>
          <w:szCs w:val="24"/>
        </w:rPr>
        <w:t>π</w:t>
      </w:r>
      <w:r>
        <w:rPr>
          <w:rFonts w:eastAsia="Times New Roman" w:cs="Times New Roman"/>
          <w:szCs w:val="24"/>
        </w:rPr>
        <w:t xml:space="preserve">ρόγραμμα «ΚΑΛΛΙΚΡΑΤΗΣ» είχε στόχο την αναδιάταξη της αποκεντρωμένης </w:t>
      </w:r>
      <w:r>
        <w:rPr>
          <w:rFonts w:eastAsia="Times New Roman" w:cs="Times New Roman"/>
          <w:szCs w:val="24"/>
        </w:rPr>
        <w:t>διοίκησης σε μεγαλύτερη κλίμακα, ώστε αφ</w:t>
      </w:r>
      <w:r>
        <w:rPr>
          <w:rFonts w:eastAsia="Times New Roman" w:cs="Times New Roman"/>
          <w:szCs w:val="24"/>
        </w:rPr>
        <w:t xml:space="preserve">’ </w:t>
      </w:r>
      <w:r>
        <w:rPr>
          <w:rFonts w:eastAsia="Times New Roman" w:cs="Times New Roman"/>
          <w:szCs w:val="24"/>
        </w:rPr>
        <w:t xml:space="preserve">ενός να επιτευχθεί ένας οργανωτικός </w:t>
      </w:r>
      <w:proofErr w:type="spellStart"/>
      <w:r>
        <w:rPr>
          <w:rFonts w:eastAsia="Times New Roman" w:cs="Times New Roman"/>
          <w:szCs w:val="24"/>
        </w:rPr>
        <w:t>εξορθολογισμός</w:t>
      </w:r>
      <w:proofErr w:type="spellEnd"/>
      <w:r>
        <w:rPr>
          <w:rFonts w:eastAsia="Times New Roman" w:cs="Times New Roman"/>
          <w:szCs w:val="24"/>
        </w:rPr>
        <w:t xml:space="preserve"> και αφ</w:t>
      </w:r>
      <w:r>
        <w:rPr>
          <w:rFonts w:eastAsia="Times New Roman" w:cs="Times New Roman"/>
          <w:szCs w:val="24"/>
        </w:rPr>
        <w:t xml:space="preserve">’ </w:t>
      </w:r>
      <w:r>
        <w:rPr>
          <w:rFonts w:eastAsia="Times New Roman" w:cs="Times New Roman"/>
          <w:szCs w:val="24"/>
        </w:rPr>
        <w:t>ετέρου, με τη μεταφορά και συγκέντρωση ανθρώπινων και οικονομικών πόρων σε μεγαλύτερους σχηματισμούς, να ενισχυθεί η διοικητική και οικονομική αυτοτέλεια τ</w:t>
      </w:r>
      <w:r>
        <w:rPr>
          <w:rFonts w:eastAsia="Times New Roman" w:cs="Times New Roman"/>
          <w:szCs w:val="24"/>
        </w:rPr>
        <w:t xml:space="preserve">ης </w:t>
      </w:r>
      <w:r>
        <w:rPr>
          <w:rFonts w:eastAsia="Times New Roman" w:cs="Times New Roman"/>
          <w:szCs w:val="24"/>
        </w:rPr>
        <w:t>α</w:t>
      </w:r>
      <w:r>
        <w:rPr>
          <w:rFonts w:eastAsia="Times New Roman" w:cs="Times New Roman"/>
          <w:szCs w:val="24"/>
        </w:rPr>
        <w:t>υτοδιοίκησης.</w:t>
      </w:r>
    </w:p>
    <w:p w14:paraId="7098ED4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Σήμερα, λοιπόν, η χώρα διαιρείται σε επτά αποκεντρωμένες διοικήσεις, δεκατρείς περιφέρειες και τριακόσιους είκοσι πέντε δήμους. Τα οκτώ χρόνια που έχουν μεσολαβήσει από την εφαρμογή του «</w:t>
      </w:r>
      <w:proofErr w:type="spellStart"/>
      <w:r>
        <w:rPr>
          <w:rFonts w:eastAsia="Times New Roman" w:cs="Times New Roman"/>
          <w:szCs w:val="24"/>
        </w:rPr>
        <w:t>Καλλικρατικού</w:t>
      </w:r>
      <w:proofErr w:type="spellEnd"/>
      <w:r>
        <w:rPr>
          <w:rFonts w:eastAsia="Times New Roman" w:cs="Times New Roman"/>
          <w:szCs w:val="24"/>
        </w:rPr>
        <w:t xml:space="preserve">» προγράμματος επιτρέπουν με </w:t>
      </w:r>
      <w:r>
        <w:rPr>
          <w:rFonts w:eastAsia="Times New Roman" w:cs="Times New Roman"/>
          <w:szCs w:val="24"/>
        </w:rPr>
        <w:lastRenderedPageBreak/>
        <w:t xml:space="preserve">ασφάλεια </w:t>
      </w:r>
      <w:r>
        <w:rPr>
          <w:rFonts w:eastAsia="Times New Roman" w:cs="Times New Roman"/>
          <w:szCs w:val="24"/>
        </w:rPr>
        <w:t>έναν απολογισμό για τη λειτουργικότητα, την αποτελεσματικότητα, αλλά και τις επιμέρους αστοχίες της διοικητικής αυτής αναδιάρθρωσης.</w:t>
      </w:r>
    </w:p>
    <w:p w14:paraId="7098ED4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Με τις παρούσες ρυθμίσεις, λοιπόν, που φέρνει η συγκεκριμένη διάταξη, επιχειρείται η αντιμετώπιση συγκεκριμένων οριακών περ</w:t>
      </w:r>
      <w:r>
        <w:rPr>
          <w:rFonts w:eastAsia="Times New Roman" w:cs="Times New Roman"/>
          <w:szCs w:val="24"/>
        </w:rPr>
        <w:t xml:space="preserve">ιπτώσεων μέσα από τον </w:t>
      </w:r>
      <w:proofErr w:type="spellStart"/>
      <w:r>
        <w:rPr>
          <w:rFonts w:eastAsia="Times New Roman" w:cs="Times New Roman"/>
          <w:szCs w:val="24"/>
        </w:rPr>
        <w:t>ανακαθορισμό</w:t>
      </w:r>
      <w:proofErr w:type="spellEnd"/>
      <w:r>
        <w:rPr>
          <w:rFonts w:eastAsia="Times New Roman" w:cs="Times New Roman"/>
          <w:szCs w:val="24"/>
        </w:rPr>
        <w:t xml:space="preserve"> των διοικητικών ορίων πρωτοβάθμιων ΟΤΑ που προέκυψαν από συνένωση και που, όπως αποδείχθηκε τελικά στην πράξη καθ’ όλη αυτήν την οκταετή περίοδο, κατέστησαν μη λειτουργικοί σε σημείο να τίθεται σε διακινδύνευση η βιωσιμότ</w:t>
      </w:r>
      <w:r>
        <w:rPr>
          <w:rFonts w:eastAsia="Times New Roman" w:cs="Times New Roman"/>
          <w:szCs w:val="24"/>
        </w:rPr>
        <w:t xml:space="preserve">ητά τους, αλλά και να υποβαθμιστεί αισθητά η ζωή των κατοίκων των περιοχών αυτών. </w:t>
      </w:r>
    </w:p>
    <w:p w14:paraId="7098ED4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Η </w:t>
      </w:r>
      <w:proofErr w:type="spellStart"/>
      <w:r>
        <w:rPr>
          <w:rFonts w:eastAsia="Times New Roman" w:cs="Times New Roman"/>
          <w:szCs w:val="24"/>
        </w:rPr>
        <w:t>τοπικότητα</w:t>
      </w:r>
      <w:proofErr w:type="spellEnd"/>
      <w:r>
        <w:rPr>
          <w:rFonts w:eastAsia="Times New Roman" w:cs="Times New Roman"/>
          <w:szCs w:val="24"/>
        </w:rPr>
        <w:t xml:space="preserve">, δηλαδή η αυτοδιοίκηση των τοπικών κοινωνιών, αποτελεί τον προστατευόμενο πυρήνα των σχετικών συνταγματικών διατάξεων και ως εκ τούτου οι εκάστοτε </w:t>
      </w:r>
      <w:proofErr w:type="spellStart"/>
      <w:r>
        <w:rPr>
          <w:rFonts w:eastAsia="Times New Roman" w:cs="Times New Roman"/>
          <w:szCs w:val="24"/>
        </w:rPr>
        <w:t>αυτοδιοικητικ</w:t>
      </w:r>
      <w:r>
        <w:rPr>
          <w:rFonts w:eastAsia="Times New Roman" w:cs="Times New Roman"/>
          <w:szCs w:val="24"/>
        </w:rPr>
        <w:t>οί</w:t>
      </w:r>
      <w:proofErr w:type="spellEnd"/>
      <w:r>
        <w:rPr>
          <w:rFonts w:eastAsia="Times New Roman" w:cs="Times New Roman"/>
          <w:szCs w:val="24"/>
        </w:rPr>
        <w:t xml:space="preserve"> σχηματισμοί δεν μπορεί να τείνουν, από άποψη μεγέθους, σε </w:t>
      </w:r>
      <w:proofErr w:type="spellStart"/>
      <w:r>
        <w:rPr>
          <w:rFonts w:eastAsia="Times New Roman" w:cs="Times New Roman"/>
          <w:szCs w:val="24"/>
        </w:rPr>
        <w:t>αυτοδιοικητικά</w:t>
      </w:r>
      <w:proofErr w:type="spellEnd"/>
      <w:r>
        <w:rPr>
          <w:rFonts w:eastAsia="Times New Roman" w:cs="Times New Roman"/>
          <w:szCs w:val="24"/>
        </w:rPr>
        <w:t xml:space="preserve"> σχήματα ανώτερων βαθμίδων. Αυτό με έναν τρόπο είναι το πρόβλημα που εντοπίσαμε σε διάφορες περιοχές της χώρας, όπου είχαν δημιουργηθεί υδροκέφαλοι δήμοι </w:t>
      </w:r>
      <w:r>
        <w:rPr>
          <w:rFonts w:eastAsia="Times New Roman" w:cs="Times New Roman"/>
          <w:szCs w:val="24"/>
        </w:rPr>
        <w:lastRenderedPageBreak/>
        <w:t>που αδυνατούσαν να ανταποκρ</w:t>
      </w:r>
      <w:r>
        <w:rPr>
          <w:rFonts w:eastAsia="Times New Roman" w:cs="Times New Roman"/>
          <w:szCs w:val="24"/>
        </w:rPr>
        <w:t>ιθούν στην εξυπηρέτηση όλων των κατοίκων μιας περιοχής.</w:t>
      </w:r>
    </w:p>
    <w:p w14:paraId="7098ED5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Κριτήριο στην απόφαση ανασυγκρότησης της Τοπικής Αυτοδιοίκησης σε κάθε περίπτωση, είτε αυτό αφορά συνενώσεις είτε αφορά τη διάσπαση υφιστάμενων δημοτικών σχημάτων, πρέπει να είναι η προσφορότερη και α</w:t>
      </w:r>
      <w:r>
        <w:rPr>
          <w:rFonts w:eastAsia="Times New Roman" w:cs="Times New Roman"/>
          <w:szCs w:val="24"/>
        </w:rPr>
        <w:t xml:space="preserve">ποτελεσματικότερη διοίκηση των τοπικών υποθέσεων προς τον σκοπό της τήρησης της συνταγματικής αρχής της ισότητας των παρεχόμενων υπηρεσιών από τους ΟΤΑ προς τους πολίτες όλης της επικράτειας. </w:t>
      </w:r>
    </w:p>
    <w:p w14:paraId="7098ED5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Αυτό είναι και το βασικό κριτήριο και για τις συγκεκριμένες ρυθ</w:t>
      </w:r>
      <w:r>
        <w:rPr>
          <w:rFonts w:eastAsia="Times New Roman" w:cs="Times New Roman"/>
          <w:szCs w:val="24"/>
        </w:rPr>
        <w:t>μίσεις που φέρνουμε σήμερα, αφού κρίθηκε πρώτα από τις ίδιες τις τοπικές κοινωνίες όσο, όμως, και από την ενδελεχή εξέταση των επιμέρους στοιχείων και μεγεθών του κάθε υπό κατάτμηση δήμου ότι η συνένωση κατ’ ουσία ακύρωσε την ικανότητα ολόκληρων περιοχών ν</w:t>
      </w:r>
      <w:r>
        <w:rPr>
          <w:rFonts w:eastAsia="Times New Roman" w:cs="Times New Roman"/>
          <w:szCs w:val="24"/>
        </w:rPr>
        <w:t>α οργανώνονται και να αυτοδιοικούνται.</w:t>
      </w:r>
    </w:p>
    <w:p w14:paraId="7098ED5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Υπήρξαν συγκεκριμένα επιμέρους κριτήρια βάσει των οποίων ελήφθησαν οι σχετικές αποφάσεις. Κατ’ αρχάς, πρώτον, κριτήρια πληθυσμιακά. Δεύτερον, κριτήρια κοινωνικά, όπως για </w:t>
      </w:r>
      <w:r>
        <w:rPr>
          <w:rFonts w:eastAsia="Times New Roman" w:cs="Times New Roman"/>
          <w:szCs w:val="24"/>
        </w:rPr>
        <w:lastRenderedPageBreak/>
        <w:t>παράδειγμα το μέσο μέγεθος νοικοκυριού, οι μορ</w:t>
      </w:r>
      <w:r>
        <w:rPr>
          <w:rFonts w:eastAsia="Times New Roman" w:cs="Times New Roman"/>
          <w:szCs w:val="24"/>
        </w:rPr>
        <w:t>φωτικοί δείκτες, το ποσοστό αλλοδαπών στον συγκεκριμένο δήμο. Τρίτον, κριτήρια οικονομικά, κριτήρια επίσης γεωγραφικά, όπως είναι το σχήμα, η προσβασιμότητα, τα δίκτυα υποδομών της περιοχής. Υπήρξαν κριτήρια αναπτυξιακά, η δομή της τοπικής οικονομίας, η ύπ</w:t>
      </w:r>
      <w:r>
        <w:rPr>
          <w:rFonts w:eastAsia="Times New Roman" w:cs="Times New Roman"/>
          <w:szCs w:val="24"/>
        </w:rPr>
        <w:t>αρξη εκπαιδευτικών και ερευνητικών ιδρυμάτων, η συμμετοχή σε κοινοτικά και εθνικά χρηματοδοτικά προγράμματα. Επίσης, κριτήρια λειτουργικά και βιωσιμότητας του νέου δημοτικού σχήματος, όπως, βεβαίως, κριτήρια πολιτιστικά, ιστορικά και τέλος κριτήρια χωροταξ</w:t>
      </w:r>
      <w:r>
        <w:rPr>
          <w:rFonts w:eastAsia="Times New Roman" w:cs="Times New Roman"/>
          <w:szCs w:val="24"/>
        </w:rPr>
        <w:t>ικά.</w:t>
      </w:r>
    </w:p>
    <w:p w14:paraId="7098ED5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Όλα αυτά τα κριτήρια, λοιπόν, εξετάστηκαν σε συνδυασμό με τις δυνατότητες βιωσιμότητας των υπό σύσταση δήμων, καθώς και τον επείγοντα χαρακτήρα των προβλημάτων.</w:t>
      </w:r>
    </w:p>
    <w:p w14:paraId="7098ED5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Κατά τη γνώμη μου, πολύ σημαντικό στοιχείο σε όλη αυτήν την προσπάθεια είναι το γεγονός ότ</w:t>
      </w:r>
      <w:r>
        <w:rPr>
          <w:rFonts w:eastAsia="Times New Roman" w:cs="Times New Roman"/>
          <w:szCs w:val="24"/>
        </w:rPr>
        <w:t>ι και από τοπικούς παράγοντες που δεν ανήκουν στον χώρο της Κυβέρνησης, της Συμπολίτευσης, αλλά ανήκουν στον χώρο της Αντιπολίτευσης έχουν διατυπωθεί θετικές απόψεις σε σχέση με τις συγκεκριμένες ρυθμίσεις.</w:t>
      </w:r>
    </w:p>
    <w:p w14:paraId="7098ED5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μία από τις βασικές αρχές στις οποίες στηρίχθηκε η διοικητική διαίρεση της χώρας με το </w:t>
      </w:r>
      <w:r>
        <w:rPr>
          <w:rFonts w:eastAsia="Times New Roman" w:cs="Times New Roman"/>
          <w:szCs w:val="24"/>
        </w:rPr>
        <w:t>π</w:t>
      </w:r>
      <w:r>
        <w:rPr>
          <w:rFonts w:eastAsia="Times New Roman" w:cs="Times New Roman"/>
          <w:szCs w:val="24"/>
        </w:rPr>
        <w:t>ρόγραμμα «ΚΑΛΛΙΚΡΑΤΗΣ» ήταν «κάθε νησί και δήμος». Η αρχή αυτή στην πράξη λειτούργησε πράγματι αποτελεσματικά για τις περιπτώσεις μικρών νη</w:t>
      </w:r>
      <w:r>
        <w:rPr>
          <w:rFonts w:eastAsia="Times New Roman" w:cs="Times New Roman"/>
          <w:szCs w:val="24"/>
        </w:rPr>
        <w:t>σιών σε έκταση και πληθυσμό, καθώς και σε νησιά χωρίς, θα έλεγα, σοβαρές ιδιαιτερότητες ως προς τη μορφολογία τους.</w:t>
      </w:r>
    </w:p>
    <w:p w14:paraId="7098ED5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 οριζόντια, όμως, εφαρμογή αυτού του μέτρου σε όλα ανεξαιρέτως τα νησιά, εκτός από την Κρήτη και την Εύβοια, βεβαίως, δημιούργησε σε κάποια</w:t>
      </w:r>
      <w:r>
        <w:rPr>
          <w:rFonts w:eastAsia="Times New Roman" w:cs="Times New Roman"/>
          <w:szCs w:val="24"/>
        </w:rPr>
        <w:t xml:space="preserve"> εξ αυτών ιδιαίτερα σοβαρά προβλήματα, τα οποία εάν δεν αντιμετωπιστούν άμεσα, θέτουν σε διακινδύνευση τη λειτουργικότητα των δήμων αυτών, παράγουν αφόρητες δυσχέρειες και ανισότητες και μια ανισομερή ανάπτυξη των περιοχών μέσα στον ίδιο τον δήμο. </w:t>
      </w:r>
    </w:p>
    <w:p w14:paraId="7098ED5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Με βάση</w:t>
      </w:r>
      <w:r>
        <w:rPr>
          <w:rFonts w:eastAsia="Times New Roman" w:cs="Times New Roman"/>
          <w:szCs w:val="24"/>
        </w:rPr>
        <w:t xml:space="preserve"> άλλωστε τη συνταγματική πρόβλεψη του άρθρου 101, τόσο η </w:t>
      </w:r>
      <w:proofErr w:type="spellStart"/>
      <w:r>
        <w:rPr>
          <w:rFonts w:eastAsia="Times New Roman" w:cs="Times New Roman"/>
          <w:szCs w:val="24"/>
        </w:rPr>
        <w:t>νησιωτικότητα</w:t>
      </w:r>
      <w:proofErr w:type="spellEnd"/>
      <w:r>
        <w:rPr>
          <w:rFonts w:eastAsia="Times New Roman" w:cs="Times New Roman"/>
          <w:szCs w:val="24"/>
        </w:rPr>
        <w:t xml:space="preserve"> όσο και η </w:t>
      </w:r>
      <w:proofErr w:type="spellStart"/>
      <w:r>
        <w:rPr>
          <w:rFonts w:eastAsia="Times New Roman" w:cs="Times New Roman"/>
          <w:szCs w:val="24"/>
        </w:rPr>
        <w:t>ορεινότητα</w:t>
      </w:r>
      <w:proofErr w:type="spellEnd"/>
      <w:r>
        <w:rPr>
          <w:rFonts w:eastAsia="Times New Roman" w:cs="Times New Roman"/>
          <w:szCs w:val="24"/>
        </w:rPr>
        <w:t xml:space="preserve"> μιας περιοχής οφείλει να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από τον νομοθέτη κατά τη ρύθμιση των ζητημάτων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με σκοπό την ισόρροπη και ολόπλευρη ανάπτυξη όλων</w:t>
      </w:r>
      <w:r>
        <w:rPr>
          <w:rFonts w:eastAsia="Times New Roman" w:cs="Times New Roman"/>
          <w:szCs w:val="24"/>
        </w:rPr>
        <w:t xml:space="preserve"> των περιοχών, πολύ </w:t>
      </w:r>
      <w:r>
        <w:rPr>
          <w:rFonts w:eastAsia="Times New Roman" w:cs="Times New Roman"/>
          <w:szCs w:val="24"/>
        </w:rPr>
        <w:lastRenderedPageBreak/>
        <w:t xml:space="preserve">περισσότερο μάλιστα που σε κάποιες από τις υπό εξέταση περιπτώσεις στη συγκεκριμένη διάταξη συνδυάζεται τόσο το στοιχείο της </w:t>
      </w:r>
      <w:proofErr w:type="spellStart"/>
      <w:r>
        <w:rPr>
          <w:rFonts w:eastAsia="Times New Roman" w:cs="Times New Roman"/>
          <w:szCs w:val="24"/>
        </w:rPr>
        <w:t>νησιωτικότητας</w:t>
      </w:r>
      <w:proofErr w:type="spellEnd"/>
      <w:r>
        <w:rPr>
          <w:rFonts w:eastAsia="Times New Roman" w:cs="Times New Roman"/>
          <w:szCs w:val="24"/>
        </w:rPr>
        <w:t xml:space="preserve"> όσο και της </w:t>
      </w:r>
      <w:proofErr w:type="spellStart"/>
      <w:r>
        <w:rPr>
          <w:rFonts w:eastAsia="Times New Roman" w:cs="Times New Roman"/>
          <w:szCs w:val="24"/>
        </w:rPr>
        <w:t>ορεινότητας</w:t>
      </w:r>
      <w:proofErr w:type="spellEnd"/>
      <w:r>
        <w:rPr>
          <w:rFonts w:eastAsia="Times New Roman" w:cs="Times New Roman"/>
          <w:szCs w:val="24"/>
        </w:rPr>
        <w:t xml:space="preserve">. </w:t>
      </w:r>
    </w:p>
    <w:p w14:paraId="7098ED5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χαρακτηριστικό ότι η Σάμος, για παράδειγμα, είναι κατά 92% ορειν</w:t>
      </w:r>
      <w:r>
        <w:rPr>
          <w:rFonts w:eastAsia="Times New Roman" w:cs="Times New Roman"/>
          <w:szCs w:val="24"/>
        </w:rPr>
        <w:t xml:space="preserve">ή και ημιορεινή, η Κεφαλονιά έχει δύο μεγάλους ορεινούς όγκους και είναι το </w:t>
      </w:r>
      <w:proofErr w:type="spellStart"/>
      <w:r>
        <w:rPr>
          <w:rFonts w:eastAsia="Times New Roman" w:cs="Times New Roman"/>
          <w:szCs w:val="24"/>
        </w:rPr>
        <w:t>ορεινότερο</w:t>
      </w:r>
      <w:proofErr w:type="spellEnd"/>
      <w:r>
        <w:rPr>
          <w:rFonts w:eastAsia="Times New Roman" w:cs="Times New Roman"/>
          <w:szCs w:val="24"/>
        </w:rPr>
        <w:t xml:space="preserve"> νησί των Επτανήσων. Αυτά είναι μόνο κάποια ενδεικτικά παραδείγματα.</w:t>
      </w:r>
    </w:p>
    <w:p w14:paraId="7098ED5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Γι’ αυτόν άλλωστε τον λόγο, δηλαδή το στοιχείο της </w:t>
      </w:r>
      <w:proofErr w:type="spellStart"/>
      <w:r>
        <w:rPr>
          <w:rFonts w:eastAsia="Times New Roman" w:cs="Times New Roman"/>
          <w:szCs w:val="24"/>
        </w:rPr>
        <w:t>ορεινότητας</w:t>
      </w:r>
      <w:proofErr w:type="spellEnd"/>
      <w:r>
        <w:rPr>
          <w:rFonts w:eastAsia="Times New Roman" w:cs="Times New Roman"/>
          <w:szCs w:val="24"/>
        </w:rPr>
        <w:t>, εκτός από τα τέσσερα νησιά, Λέσβος, Σ</w:t>
      </w:r>
      <w:r>
        <w:rPr>
          <w:rFonts w:eastAsia="Times New Roman" w:cs="Times New Roman"/>
          <w:szCs w:val="24"/>
        </w:rPr>
        <w:t xml:space="preserve">άμος, Κέρκυρα και Κεφαλονιά, στη συγκεκριμένη διάταξη περιλαμβάνεται και ο Δήμος </w:t>
      </w:r>
      <w:proofErr w:type="spellStart"/>
      <w:r>
        <w:rPr>
          <w:rFonts w:eastAsia="Times New Roman" w:cs="Times New Roman"/>
          <w:szCs w:val="24"/>
        </w:rPr>
        <w:t>Σερβίων</w:t>
      </w:r>
      <w:proofErr w:type="spellEnd"/>
      <w:r>
        <w:rPr>
          <w:rFonts w:eastAsia="Times New Roman" w:cs="Times New Roman"/>
          <w:szCs w:val="24"/>
        </w:rPr>
        <w:t xml:space="preserve"> </w:t>
      </w:r>
      <w:proofErr w:type="spellStart"/>
      <w:r>
        <w:rPr>
          <w:rFonts w:eastAsia="Times New Roman" w:cs="Times New Roman"/>
          <w:szCs w:val="24"/>
        </w:rPr>
        <w:t>Βελβεντού</w:t>
      </w:r>
      <w:proofErr w:type="spellEnd"/>
      <w:r>
        <w:rPr>
          <w:rFonts w:eastAsia="Times New Roman" w:cs="Times New Roman"/>
          <w:szCs w:val="24"/>
        </w:rPr>
        <w:t xml:space="preserve">, λόγω ακριβώς της </w:t>
      </w:r>
      <w:proofErr w:type="spellStart"/>
      <w:r>
        <w:rPr>
          <w:rFonts w:eastAsia="Times New Roman" w:cs="Times New Roman"/>
          <w:szCs w:val="24"/>
        </w:rPr>
        <w:t>ορεινότητας</w:t>
      </w:r>
      <w:proofErr w:type="spellEnd"/>
      <w:r>
        <w:rPr>
          <w:rFonts w:eastAsia="Times New Roman" w:cs="Times New Roman"/>
          <w:szCs w:val="24"/>
        </w:rPr>
        <w:t xml:space="preserve"> του </w:t>
      </w:r>
      <w:proofErr w:type="spellStart"/>
      <w:r>
        <w:rPr>
          <w:rFonts w:eastAsia="Times New Roman" w:cs="Times New Roman"/>
          <w:szCs w:val="24"/>
        </w:rPr>
        <w:t>Βελβεντού</w:t>
      </w:r>
      <w:proofErr w:type="spellEnd"/>
      <w:r>
        <w:rPr>
          <w:rFonts w:eastAsia="Times New Roman" w:cs="Times New Roman"/>
          <w:szCs w:val="24"/>
        </w:rPr>
        <w:t xml:space="preserve"> και των μεγάλων ανισοτήτων που παρήχθησαν στην πράξη από τη συνένωση των δύο πάλαι ποτέ «Καποδιστριακών» δήμων. </w:t>
      </w:r>
    </w:p>
    <w:p w14:paraId="7098ED5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Έτσι, λοιπόν, ρυθμίζουμε άμεσα περιπτώσεις που δεν μπορούσαν να περιμένουν άλλο. Στην αναλυτική αιτιολογική έκθεση που συνοδεύει τη ρύθμιση θα βρείτε στοιχεία για κάθε μία </w:t>
      </w:r>
      <w:r>
        <w:rPr>
          <w:rFonts w:eastAsia="Times New Roman" w:cs="Times New Roman"/>
          <w:szCs w:val="24"/>
        </w:rPr>
        <w:lastRenderedPageBreak/>
        <w:t>από αυτές τις πέντε περιπτώσεις που τεκμηριώνουν, πιστεύω, με επάρκεια τη σκοπιμότητ</w:t>
      </w:r>
      <w:r>
        <w:rPr>
          <w:rFonts w:eastAsia="Times New Roman" w:cs="Times New Roman"/>
          <w:szCs w:val="24"/>
        </w:rPr>
        <w:t>α των συγκεκριμένων ρυθμίσεων.</w:t>
      </w:r>
    </w:p>
    <w:p w14:paraId="7098ED5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Ταυτόχρονα, όμως, συγκροτούμε και νομοπαρασκευαστική επιτροπή, η οποία θα έχει επιστημονικό και διακομματικό χαρακτήρα, η οποία θα μελετήσει όλα τα άλλα ώριμα σχετικά αιτήματα δήμων, θα συντάξει τις σχετικές μελέτες και σε εύ</w:t>
      </w:r>
      <w:r>
        <w:rPr>
          <w:rFonts w:eastAsia="Times New Roman" w:cs="Times New Roman"/>
          <w:szCs w:val="24"/>
        </w:rPr>
        <w:t xml:space="preserve">λογο χρονικό διάστημα, μέσα σε λίγους μήνες, θα εισηγηθεί για το ποιες επιπλέον ρυθμίσεις πρέπει να γίνουν και πού. </w:t>
      </w:r>
    </w:p>
    <w:p w14:paraId="7098ED5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Γιατί ξέρουμε ότι υπάρχουν και αλλού αντίστοιχα προβλήματα πέρα από τις πέντε περιπτώσεις τις οποίες αντιμετωπίζουμε με τη συγκεκριμένη διά</w:t>
      </w:r>
      <w:r>
        <w:rPr>
          <w:rFonts w:eastAsia="Times New Roman" w:cs="Times New Roman"/>
          <w:szCs w:val="24"/>
        </w:rPr>
        <w:t xml:space="preserve">ταξη. Να αναφέρω ενδεικτικά την περίπτωση του Δήμου </w:t>
      </w:r>
      <w:proofErr w:type="spellStart"/>
      <w:r>
        <w:rPr>
          <w:rFonts w:eastAsia="Times New Roman" w:cs="Times New Roman"/>
          <w:szCs w:val="24"/>
        </w:rPr>
        <w:t>Σοχού</w:t>
      </w:r>
      <w:proofErr w:type="spellEnd"/>
      <w:r>
        <w:rPr>
          <w:rFonts w:eastAsia="Times New Roman" w:cs="Times New Roman"/>
          <w:szCs w:val="24"/>
        </w:rPr>
        <w:t xml:space="preserve"> στη Θεσσαλονίκη, τον </w:t>
      </w:r>
      <w:proofErr w:type="spellStart"/>
      <w:r>
        <w:rPr>
          <w:rFonts w:eastAsia="Times New Roman" w:cs="Times New Roman"/>
          <w:szCs w:val="24"/>
        </w:rPr>
        <w:t>Ζαρό</w:t>
      </w:r>
      <w:proofErr w:type="spellEnd"/>
      <w:r>
        <w:rPr>
          <w:rFonts w:eastAsia="Times New Roman" w:cs="Times New Roman"/>
          <w:szCs w:val="24"/>
        </w:rPr>
        <w:t xml:space="preserve">, το </w:t>
      </w:r>
      <w:proofErr w:type="spellStart"/>
      <w:r>
        <w:rPr>
          <w:rFonts w:eastAsia="Times New Roman" w:cs="Times New Roman"/>
          <w:szCs w:val="24"/>
        </w:rPr>
        <w:t>Τυμπάκι</w:t>
      </w:r>
      <w:proofErr w:type="spellEnd"/>
      <w:r>
        <w:rPr>
          <w:rFonts w:eastAsia="Times New Roman" w:cs="Times New Roman"/>
          <w:szCs w:val="24"/>
        </w:rPr>
        <w:t xml:space="preserve"> και τον </w:t>
      </w:r>
      <w:proofErr w:type="spellStart"/>
      <w:r>
        <w:rPr>
          <w:rFonts w:eastAsia="Times New Roman" w:cs="Times New Roman"/>
          <w:szCs w:val="24"/>
        </w:rPr>
        <w:t>Ρούβα</w:t>
      </w:r>
      <w:proofErr w:type="spellEnd"/>
      <w:r>
        <w:rPr>
          <w:rFonts w:eastAsia="Times New Roman" w:cs="Times New Roman"/>
          <w:szCs w:val="24"/>
        </w:rPr>
        <w:t xml:space="preserve"> στο Ηράκλειο της Κρήτης, το Αλιβέρι και την Αιδηψό στην Εύβοια. Βέβαια και αλλού υπάρχουν αντίστοιχες περιπτώσεις. </w:t>
      </w:r>
    </w:p>
    <w:p w14:paraId="7098ED5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Επίσης, γνωρίζουμε πάρα πολύ κ</w:t>
      </w:r>
      <w:r>
        <w:rPr>
          <w:rFonts w:eastAsia="Times New Roman" w:cs="Times New Roman"/>
          <w:szCs w:val="24"/>
        </w:rPr>
        <w:t xml:space="preserve">αλά ότι υπάρχουν και Βουλευτές της Αντιπολίτευσης, αλλά και της Συμπολίτευσης, οι οποίοι το προηγούμενο διάστημα προσπάθησαν, αν θέλετε, να </w:t>
      </w:r>
      <w:r>
        <w:rPr>
          <w:rFonts w:eastAsia="Times New Roman" w:cs="Times New Roman"/>
          <w:szCs w:val="24"/>
        </w:rPr>
        <w:lastRenderedPageBreak/>
        <w:t>διατυπώσουν σε αρκετές περιπτώσεις με τεκμηριωμένο τρόπο τα σχετικά αιτήματα των τοπικών κοινωνιών. Τους έχουμε ακού</w:t>
      </w:r>
      <w:r>
        <w:rPr>
          <w:rFonts w:eastAsia="Times New Roman" w:cs="Times New Roman"/>
          <w:szCs w:val="24"/>
        </w:rPr>
        <w:t>σει, έχουμε εικόνα και η επιτροπή που θα συσταθεί θα εξετάσει όλες αυτές τις περιπτώσεις με πολύ μεγάλη προσοχή.</w:t>
      </w:r>
    </w:p>
    <w:p w14:paraId="7098ED5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Επιτρέψτε μου να κάνω μία ειδική αναφορά στα νησιά, επειδή η Κυβέρνησή μας όλα τα προηγούμενα χρόνια έκανε μια πολύ μεγάλη προσπάθεια για να αν</w:t>
      </w:r>
      <w:r>
        <w:rPr>
          <w:rFonts w:eastAsia="Times New Roman" w:cs="Times New Roman"/>
          <w:szCs w:val="24"/>
        </w:rPr>
        <w:t>τιμετωπίσει δομικά προβλήματα και παθογένειες των νησιών, τα οποία δεν είχαν αντιμετωπιστεί όλα τα προηγούμενα χρόνια. Και μιλώ για πολύ συγκεκριμένες παρεμβάσεις, όπως είναι το μεταφορικό ισοδύναμο, όπως είναι τα ειδικά αναπτυξιακά προγράμματα, όπως είναι</w:t>
      </w:r>
      <w:r>
        <w:rPr>
          <w:rFonts w:eastAsia="Times New Roman" w:cs="Times New Roman"/>
          <w:szCs w:val="24"/>
        </w:rPr>
        <w:t xml:space="preserve"> οι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κατά προτεραιότητα σε νησιωτικούς δήμους, όπως βεβαίως τα ειδικά κριτήρια για τη </w:t>
      </w:r>
      <w:proofErr w:type="spellStart"/>
      <w:r>
        <w:rPr>
          <w:rFonts w:eastAsia="Times New Roman" w:cs="Times New Roman"/>
          <w:szCs w:val="24"/>
        </w:rPr>
        <w:t>νησιωτικότητα</w:t>
      </w:r>
      <w:proofErr w:type="spellEnd"/>
      <w:r>
        <w:rPr>
          <w:rFonts w:eastAsia="Times New Roman" w:cs="Times New Roman"/>
          <w:szCs w:val="24"/>
        </w:rPr>
        <w:t xml:space="preserve"> που για πρώτη φορά μπαίνουν στον «ΚΛΕΙΣΘΕΝΗ» ως προς την κατανομή των κεντρικών αυτοτελών πόρων.</w:t>
      </w:r>
    </w:p>
    <w:p w14:paraId="7098ED5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λοιπόν, προφανές ότι όλη αυτήν</w:t>
      </w:r>
      <w:r>
        <w:rPr>
          <w:rFonts w:eastAsia="Times New Roman" w:cs="Times New Roman"/>
          <w:szCs w:val="24"/>
        </w:rPr>
        <w:t xml:space="preserve"> την προσπάθεια που έχουμε κάνει για τα νησιά δεν θα μπορούσαμε να μην τη συνεχίσουμε και με θεσμικές παρεμβάσεις, οι οποίες είναι αναγκαίες, όπως και η συγκεκριμένη διάταξη.</w:t>
      </w:r>
    </w:p>
    <w:p w14:paraId="7098ED6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μπορούσαμε να αφήσουμε άλλωστε τους πολίτες, για παράδειγμα στο </w:t>
      </w:r>
      <w:proofErr w:type="spellStart"/>
      <w:r>
        <w:rPr>
          <w:rFonts w:eastAsia="Times New Roman" w:cs="Times New Roman"/>
          <w:szCs w:val="24"/>
        </w:rPr>
        <w:t>Σίγρι</w:t>
      </w:r>
      <w:proofErr w:type="spellEnd"/>
      <w:r>
        <w:rPr>
          <w:rFonts w:eastAsia="Times New Roman" w:cs="Times New Roman"/>
          <w:szCs w:val="24"/>
        </w:rPr>
        <w:t xml:space="preserve"> της </w:t>
      </w:r>
      <w:r>
        <w:rPr>
          <w:rFonts w:eastAsia="Times New Roman" w:cs="Times New Roman"/>
          <w:szCs w:val="24"/>
        </w:rPr>
        <w:t xml:space="preserve">Λέσβου, να μην απολαμβάνουν βασικές υπηρεσίες δημόσιας υγιεινής, γιατί το απορριμματοφόρο κάνει τέσσερις ώρες διαδρομή για να μαζέψει τα σκουπίδια. </w:t>
      </w:r>
    </w:p>
    <w:p w14:paraId="7098ED6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Δεν θα μπορούσαμε να αφήσουμε σεισμογενείς και σεισμόπληκτες περιοχές, όπως στην Κεφαλονιά, που συνδυάζει ό</w:t>
      </w:r>
      <w:r>
        <w:rPr>
          <w:rFonts w:eastAsia="Times New Roman" w:cs="Times New Roman"/>
          <w:szCs w:val="24"/>
        </w:rPr>
        <w:t xml:space="preserve">χι μόνο τη </w:t>
      </w:r>
      <w:proofErr w:type="spellStart"/>
      <w:r>
        <w:rPr>
          <w:rFonts w:eastAsia="Times New Roman" w:cs="Times New Roman"/>
          <w:szCs w:val="24"/>
        </w:rPr>
        <w:t>νησιωτικότητα</w:t>
      </w:r>
      <w:proofErr w:type="spellEnd"/>
      <w:r>
        <w:rPr>
          <w:rFonts w:eastAsia="Times New Roman" w:cs="Times New Roman"/>
          <w:szCs w:val="24"/>
        </w:rPr>
        <w:t xml:space="preserve">, αλλά και την </w:t>
      </w:r>
      <w:proofErr w:type="spellStart"/>
      <w:r>
        <w:rPr>
          <w:rFonts w:eastAsia="Times New Roman" w:cs="Times New Roman"/>
          <w:szCs w:val="24"/>
        </w:rPr>
        <w:t>ορεινότητα</w:t>
      </w:r>
      <w:proofErr w:type="spellEnd"/>
      <w:r>
        <w:rPr>
          <w:rFonts w:eastAsia="Times New Roman" w:cs="Times New Roman"/>
          <w:szCs w:val="24"/>
        </w:rPr>
        <w:t xml:space="preserve">, όπως είπα και πριν, να μην μπορούν να </w:t>
      </w:r>
      <w:proofErr w:type="spellStart"/>
      <w:r>
        <w:rPr>
          <w:rFonts w:eastAsia="Times New Roman" w:cs="Times New Roman"/>
          <w:szCs w:val="24"/>
        </w:rPr>
        <w:t>καλύψούν</w:t>
      </w:r>
      <w:proofErr w:type="spellEnd"/>
      <w:r>
        <w:rPr>
          <w:rFonts w:eastAsia="Times New Roman" w:cs="Times New Roman"/>
          <w:szCs w:val="24"/>
        </w:rPr>
        <w:t xml:space="preserve"> εδώ και τέσσερα χρόνια μετά τους σεισμούς τις ζημιές, επειδή το νησί αναπτύσσεται τελείως ανισομερώς. </w:t>
      </w:r>
    </w:p>
    <w:p w14:paraId="7098ED6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Και βεβαίως δεν θα μπορούσαμε να αφήσουμε στην παρακμή </w:t>
      </w:r>
      <w:r>
        <w:rPr>
          <w:rFonts w:eastAsia="Times New Roman" w:cs="Times New Roman"/>
          <w:szCs w:val="24"/>
        </w:rPr>
        <w:t xml:space="preserve">και μία πόλη σαν το </w:t>
      </w:r>
      <w:proofErr w:type="spellStart"/>
      <w:r>
        <w:rPr>
          <w:rFonts w:eastAsia="Times New Roman" w:cs="Times New Roman"/>
          <w:szCs w:val="24"/>
        </w:rPr>
        <w:t>Βελβεντό</w:t>
      </w:r>
      <w:proofErr w:type="spellEnd"/>
      <w:r>
        <w:rPr>
          <w:rFonts w:eastAsia="Times New Roman" w:cs="Times New Roman"/>
          <w:szCs w:val="24"/>
        </w:rPr>
        <w:t xml:space="preserve">, η οποία από πρότυπος </w:t>
      </w:r>
      <w:r>
        <w:rPr>
          <w:rFonts w:eastAsia="Times New Roman" w:cs="Times New Roman"/>
          <w:szCs w:val="24"/>
        </w:rPr>
        <w:t>δ</w:t>
      </w:r>
      <w:r>
        <w:rPr>
          <w:rFonts w:eastAsia="Times New Roman" w:cs="Times New Roman"/>
          <w:szCs w:val="24"/>
        </w:rPr>
        <w:t xml:space="preserve">ήμος, δραστήριος οικονομικά και πολιτιστικά, σήμερα βρίσκεται με κλειστούς ορεινούς δρόμους επί μήνες, με κλειστές βιβλιοθήκες, με κλειστούς συλλόγους. </w:t>
      </w:r>
    </w:p>
    <w:p w14:paraId="7098ED6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Τότε θα ήμασταν ενάντια στο Σύνταγμα, γιατί η διοίκ</w:t>
      </w:r>
      <w:r>
        <w:rPr>
          <w:rFonts w:eastAsia="Times New Roman" w:cs="Times New Roman"/>
          <w:szCs w:val="24"/>
        </w:rPr>
        <w:t>ηση έχει υποχρέωση να εξασφαλίζει την ισότητα όλων ανεξαιρέτως των πολιτών στις παρεχόμενες υπηρεσίες.</w:t>
      </w:r>
    </w:p>
    <w:p w14:paraId="7098ED6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Μέχρι τώρα από την εγκατάσταση των νέων </w:t>
      </w:r>
      <w:proofErr w:type="spellStart"/>
      <w:r>
        <w:rPr>
          <w:rFonts w:eastAsia="Times New Roman" w:cs="Times New Roman"/>
          <w:szCs w:val="24"/>
        </w:rPr>
        <w:t>αυτοδιοικητικών</w:t>
      </w:r>
      <w:proofErr w:type="spellEnd"/>
      <w:r>
        <w:rPr>
          <w:rFonts w:eastAsia="Times New Roman" w:cs="Times New Roman"/>
          <w:szCs w:val="24"/>
        </w:rPr>
        <w:t xml:space="preserve"> αρχών μετά τις εκλογές του Μαΐου τον Σεπτέμβρη του 2019, οπότε και θα αρχίσουν να λειτουργούν οι </w:t>
      </w:r>
      <w:r>
        <w:rPr>
          <w:rFonts w:eastAsia="Times New Roman" w:cs="Times New Roman"/>
          <w:szCs w:val="24"/>
        </w:rPr>
        <w:t xml:space="preserve">νέοι </w:t>
      </w:r>
      <w:r>
        <w:rPr>
          <w:rFonts w:eastAsia="Times New Roman" w:cs="Times New Roman"/>
          <w:szCs w:val="24"/>
        </w:rPr>
        <w:t>δ</w:t>
      </w:r>
      <w:r>
        <w:rPr>
          <w:rFonts w:eastAsia="Times New Roman" w:cs="Times New Roman"/>
          <w:szCs w:val="24"/>
        </w:rPr>
        <w:t xml:space="preserve">ήμοι, υπάρχει ένα μεταβατικό διάστημα έξι περίπου μηνών για να προετοιμάσουν οι υφιστάμενοι </w:t>
      </w:r>
      <w:r>
        <w:rPr>
          <w:rFonts w:eastAsia="Times New Roman" w:cs="Times New Roman"/>
          <w:szCs w:val="24"/>
        </w:rPr>
        <w:t>δ</w:t>
      </w:r>
      <w:r>
        <w:rPr>
          <w:rFonts w:eastAsia="Times New Roman" w:cs="Times New Roman"/>
          <w:szCs w:val="24"/>
        </w:rPr>
        <w:t xml:space="preserve">ήμοι τη νέα κατάσταση. </w:t>
      </w:r>
    </w:p>
    <w:p w14:paraId="7098ED6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αυτόν τον πρώτο λόγο έχουν</w:t>
      </w:r>
      <w:r w:rsidRPr="00A76969">
        <w:rPr>
          <w:rFonts w:eastAsia="Times New Roman" w:cs="Times New Roman"/>
          <w:szCs w:val="24"/>
        </w:rPr>
        <w:t>,</w:t>
      </w:r>
      <w:r>
        <w:rPr>
          <w:rFonts w:eastAsia="Times New Roman" w:cs="Times New Roman"/>
          <w:szCs w:val="24"/>
        </w:rPr>
        <w:t xml:space="preserve"> βεβαίως</w:t>
      </w:r>
      <w:r w:rsidRPr="00A76969">
        <w:rPr>
          <w:rFonts w:eastAsia="Times New Roman" w:cs="Times New Roman"/>
          <w:szCs w:val="24"/>
        </w:rPr>
        <w:t>,</w:t>
      </w:r>
      <w:r>
        <w:rPr>
          <w:rFonts w:eastAsia="Times New Roman" w:cs="Times New Roman"/>
          <w:szCs w:val="24"/>
        </w:rPr>
        <w:t xml:space="preserve"> οι </w:t>
      </w:r>
      <w:r>
        <w:rPr>
          <w:rFonts w:eastAsia="Times New Roman" w:cs="Times New Roman"/>
          <w:szCs w:val="24"/>
        </w:rPr>
        <w:t>δ</w:t>
      </w:r>
      <w:r>
        <w:rPr>
          <w:rFonts w:eastAsia="Times New Roman" w:cs="Times New Roman"/>
          <w:szCs w:val="24"/>
        </w:rPr>
        <w:t>ήμοι και οι τοπικές κοινωνίες οι οποίες θα πρέπει να συνδράμουν για να γίνει αυτή η μετάβ</w:t>
      </w:r>
      <w:r>
        <w:rPr>
          <w:rFonts w:eastAsia="Times New Roman" w:cs="Times New Roman"/>
          <w:szCs w:val="24"/>
        </w:rPr>
        <w:t>αση ομαλά. Είναι</w:t>
      </w:r>
      <w:r w:rsidRPr="00A76969">
        <w:rPr>
          <w:rFonts w:eastAsia="Times New Roman" w:cs="Times New Roman"/>
          <w:szCs w:val="24"/>
        </w:rPr>
        <w:t>,</w:t>
      </w:r>
      <w:r>
        <w:rPr>
          <w:rFonts w:eastAsia="Times New Roman" w:cs="Times New Roman"/>
          <w:szCs w:val="24"/>
        </w:rPr>
        <w:t xml:space="preserve"> βεβαίως</w:t>
      </w:r>
      <w:r w:rsidRPr="00A76969">
        <w:rPr>
          <w:rFonts w:eastAsia="Times New Roman" w:cs="Times New Roman"/>
          <w:szCs w:val="24"/>
        </w:rPr>
        <w:t>,</w:t>
      </w:r>
      <w:r>
        <w:rPr>
          <w:rFonts w:eastAsia="Times New Roman" w:cs="Times New Roman"/>
          <w:szCs w:val="24"/>
        </w:rPr>
        <w:t xml:space="preserve"> αυτονόητο ότι από τη μεριά μας θα παρασχεθεί κάθε δυνατή βοήθεια σ</w:t>
      </w:r>
      <w:r>
        <w:rPr>
          <w:rFonts w:eastAsia="Times New Roman" w:cs="Times New Roman"/>
          <w:szCs w:val="24"/>
        </w:rPr>
        <w:t>ε</w:t>
      </w:r>
      <w:r>
        <w:rPr>
          <w:rFonts w:eastAsia="Times New Roman" w:cs="Times New Roman"/>
          <w:szCs w:val="24"/>
        </w:rPr>
        <w:t xml:space="preserve"> αυτή την προσπάθεια. Άλλωστε, η ρύθμιση περιλαμβάνει μια σειρά από διατάξεις</w:t>
      </w:r>
      <w:r w:rsidRPr="00A76969">
        <w:rPr>
          <w:rFonts w:eastAsia="Times New Roman" w:cs="Times New Roman"/>
          <w:szCs w:val="24"/>
        </w:rPr>
        <w:t>,</w:t>
      </w:r>
      <w:r>
        <w:rPr>
          <w:rFonts w:eastAsia="Times New Roman" w:cs="Times New Roman"/>
          <w:szCs w:val="24"/>
        </w:rPr>
        <w:t xml:space="preserve"> όπως θα δείτε όταν θα την διαβάσετε προσεκτικά, σαφείς διατάξεις με συγκεκριμένα χρονοδιαγράμματα για το πώς θα γίνει ακριβώς η διάσπαση, τι θα γίνει με το καθεστώς των υφιστάμενων υπαλλήλων και εργαζομένων, τι θα γίνει με τη διανομή της περιουσίας του </w:t>
      </w:r>
      <w:r>
        <w:rPr>
          <w:rFonts w:eastAsia="Times New Roman" w:cs="Times New Roman"/>
          <w:szCs w:val="24"/>
        </w:rPr>
        <w:t>δ</w:t>
      </w:r>
      <w:r>
        <w:rPr>
          <w:rFonts w:eastAsia="Times New Roman" w:cs="Times New Roman"/>
          <w:szCs w:val="24"/>
        </w:rPr>
        <w:t>ή</w:t>
      </w:r>
      <w:r>
        <w:rPr>
          <w:rFonts w:eastAsia="Times New Roman" w:cs="Times New Roman"/>
          <w:szCs w:val="24"/>
        </w:rPr>
        <w:t xml:space="preserve">μου, με τα νομικά πρόσωπα δημοσίου δικαίου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w:t>
      </w:r>
    </w:p>
    <w:p w14:paraId="7098ED6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περιλαμβάνονται στη διάταξη ειδικές ρυθμίσεις για πρόσληψη νέου προσωπικού, εφόσον χρειαστεί, κατά προτεραιότητα, ώστε να μην υπάρξει κανένα πρόβλημα στους νεοσύστατους </w:t>
      </w:r>
      <w:r>
        <w:rPr>
          <w:rFonts w:eastAsia="Times New Roman" w:cs="Times New Roman"/>
          <w:szCs w:val="24"/>
        </w:rPr>
        <w:t>δ</w:t>
      </w:r>
      <w:r>
        <w:rPr>
          <w:rFonts w:eastAsia="Times New Roman" w:cs="Times New Roman"/>
          <w:szCs w:val="24"/>
        </w:rPr>
        <w:t xml:space="preserve">ήμους. </w:t>
      </w:r>
    </w:p>
    <w:p w14:paraId="7098ED6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Στην κατάρτιση των </w:t>
      </w:r>
      <w:r>
        <w:rPr>
          <w:rFonts w:eastAsia="Times New Roman" w:cs="Times New Roman"/>
          <w:szCs w:val="24"/>
        </w:rPr>
        <w:t>ρυθμίσεων αυτών θέλω, κλείνοντας, να πω ότι έγινε μια πολύ μεγάλη προσπάθεια από τις υπηρεσίες του Υπουργείου μας, του Υπουργείου Εσωτερικών, όπως, επίσης, και από τους συνεργάτες μου, που κάποιοι απ’ αυτούς είναι σήμερα εδώ, που σε δύσκολες συνθήκες και μ</w:t>
      </w:r>
      <w:r>
        <w:rPr>
          <w:rFonts w:eastAsia="Times New Roman" w:cs="Times New Roman"/>
          <w:szCs w:val="24"/>
        </w:rPr>
        <w:t xml:space="preserve">ε πολύ ασφυκτικά χρονοδιαγράμματα μόχθησαν πραγματικά για να φτάσουμε στο σημερινό αποτέλεσμα. Θέλω να τους ευχαριστήσω όλους και δημοσίως για την αφοσίωση και τη πολύ μεγάλη προσπάθεια την οποία έκαναν, γιατί το εγχείρημα της διάσπασης </w:t>
      </w:r>
      <w:r>
        <w:rPr>
          <w:rFonts w:eastAsia="Times New Roman" w:cs="Times New Roman"/>
          <w:szCs w:val="24"/>
        </w:rPr>
        <w:t>δ</w:t>
      </w:r>
      <w:r>
        <w:rPr>
          <w:rFonts w:eastAsia="Times New Roman" w:cs="Times New Roman"/>
          <w:szCs w:val="24"/>
        </w:rPr>
        <w:t>ήμων γίνεται για π</w:t>
      </w:r>
      <w:r>
        <w:rPr>
          <w:rFonts w:eastAsia="Times New Roman" w:cs="Times New Roman"/>
          <w:szCs w:val="24"/>
        </w:rPr>
        <w:t xml:space="preserve">ρώτη φορά στην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αλλά εμείς τολμήσαμε και το κάνουμε πράξη. </w:t>
      </w:r>
    </w:p>
    <w:p w14:paraId="7098ED6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Η συνένωση των </w:t>
      </w:r>
      <w:r>
        <w:rPr>
          <w:rFonts w:eastAsia="Times New Roman" w:cs="Times New Roman"/>
          <w:szCs w:val="24"/>
        </w:rPr>
        <w:t>δ</w:t>
      </w:r>
      <w:r>
        <w:rPr>
          <w:rFonts w:eastAsia="Times New Roman" w:cs="Times New Roman"/>
          <w:szCs w:val="24"/>
        </w:rPr>
        <w:t xml:space="preserve">ήμων με τον «ΚΑΛΛΙΚΡΑΤΗ» ωφέλησε πράγματι πολλούς </w:t>
      </w:r>
      <w:r>
        <w:rPr>
          <w:rFonts w:eastAsia="Times New Roman" w:cs="Times New Roman"/>
          <w:szCs w:val="24"/>
        </w:rPr>
        <w:t>δ</w:t>
      </w:r>
      <w:r>
        <w:rPr>
          <w:rFonts w:eastAsia="Times New Roman" w:cs="Times New Roman"/>
          <w:szCs w:val="24"/>
        </w:rPr>
        <w:t xml:space="preserve">ήμους σε όλη τη χώρα –αυτό είναι αλήθεια- όμως, υπήρξαν και πολλές περιπτώσεις όπου αυτός ο </w:t>
      </w:r>
      <w:r>
        <w:rPr>
          <w:rFonts w:eastAsia="Times New Roman" w:cs="Times New Roman"/>
          <w:szCs w:val="24"/>
        </w:rPr>
        <w:lastRenderedPageBreak/>
        <w:t>κανόνας είχ</w:t>
      </w:r>
      <w:r>
        <w:rPr>
          <w:rFonts w:eastAsia="Times New Roman" w:cs="Times New Roman"/>
          <w:szCs w:val="24"/>
        </w:rPr>
        <w:t>ε εξαιρέσεις, είχε αστοχίες, τις οποίες πρέπει να θεραπεύσουμε. Είναι υποχρέωσή μας να τις αναγνωρίζουμε ειδικά όταν σε κάποιες περιπτώσεις η συνένωση ακύρωσε την ικανότητα ολόκληρων περιοχών να οργανώνονται και να αυτοδιοικούνται και αναίρεσε ουσιαστικά σ</w:t>
      </w:r>
      <w:r>
        <w:rPr>
          <w:rFonts w:eastAsia="Times New Roman" w:cs="Times New Roman"/>
          <w:szCs w:val="24"/>
        </w:rPr>
        <w:t xml:space="preserve">την πράξη το δικαίωμα μερίδας συμπολιτών μας να έχουν πρόσβαση σε βασικές δημοτικές υπηρεσίες. </w:t>
      </w:r>
    </w:p>
    <w:p w14:paraId="7098ED6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Ο βασικός κανόνας στην </w:t>
      </w:r>
      <w:r>
        <w:rPr>
          <w:rFonts w:eastAsia="Times New Roman" w:cs="Times New Roman"/>
          <w:szCs w:val="24"/>
        </w:rPr>
        <w:t>α</w:t>
      </w:r>
      <w:r>
        <w:rPr>
          <w:rFonts w:eastAsia="Times New Roman" w:cs="Times New Roman"/>
          <w:szCs w:val="24"/>
        </w:rPr>
        <w:t>υτοδιοίκηση δεν μπορεί να είναι άλλος παρά η καλύτερη δυνατή εξυπηρέτηση του πολίτη στο τοπικό επίπεδο και είμαι σίγουρος ότι μαζί με το</w:t>
      </w:r>
      <w:r>
        <w:rPr>
          <w:rFonts w:eastAsia="Times New Roman" w:cs="Times New Roman"/>
          <w:szCs w:val="24"/>
        </w:rPr>
        <w:t xml:space="preserve">υς </w:t>
      </w:r>
      <w:r>
        <w:rPr>
          <w:rFonts w:eastAsia="Times New Roman" w:cs="Times New Roman"/>
          <w:szCs w:val="24"/>
        </w:rPr>
        <w:t>δ</w:t>
      </w:r>
      <w:r>
        <w:rPr>
          <w:rFonts w:eastAsia="Times New Roman" w:cs="Times New Roman"/>
          <w:szCs w:val="24"/>
        </w:rPr>
        <w:t xml:space="preserve">ήμους, που θα υλοποιήσουν το σχέδιο αυτό στους επόμενους μήνες, θα έχουμε το καλύτερο δυνατό αποτέλεσμα. Γι’ αυτό και σας καλώ να υποστηρίξετε τη συγκεκριμένη τροπολογία. </w:t>
      </w:r>
    </w:p>
    <w:p w14:paraId="7098ED6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098ED6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για την ανοχή σας. </w:t>
      </w:r>
    </w:p>
    <w:p w14:paraId="7098ED6C" w14:textId="77777777" w:rsidR="00971A45" w:rsidRDefault="00ED091D">
      <w:pPr>
        <w:spacing w:line="600" w:lineRule="auto"/>
        <w:ind w:firstLine="720"/>
        <w:jc w:val="center"/>
        <w:rPr>
          <w:rFonts w:eastAsia="Times New Roman"/>
          <w:bCs/>
        </w:rPr>
      </w:pPr>
      <w:r w:rsidRPr="006651D3">
        <w:rPr>
          <w:rFonts w:eastAsia="Times New Roman"/>
          <w:bCs/>
        </w:rPr>
        <w:t>(Χειροκρο</w:t>
      </w:r>
      <w:r w:rsidRPr="006651D3">
        <w:rPr>
          <w:rFonts w:eastAsia="Times New Roman"/>
          <w:bCs/>
        </w:rPr>
        <w:t>τήματα από την πτέρυγα του ΣΥΡΙΖΑ)</w:t>
      </w:r>
    </w:p>
    <w:p w14:paraId="7098ED6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 </w:t>
      </w:r>
      <w:r w:rsidRPr="008A27A5">
        <w:rPr>
          <w:rFonts w:eastAsia="Times New Roman"/>
          <w:b/>
          <w:bCs/>
        </w:rPr>
        <w:t>ΠΡΟΕΔΡΕΥΩΝ (Αναστάσιος Κουράκης):</w:t>
      </w:r>
      <w:r>
        <w:rPr>
          <w:rFonts w:eastAsia="Times New Roman" w:cs="Times New Roman"/>
          <w:szCs w:val="24"/>
        </w:rPr>
        <w:t xml:space="preserve"> Ευχαριστούμε τον Υπουργό Εσωτερικών κ. </w:t>
      </w:r>
      <w:proofErr w:type="spellStart"/>
      <w:r>
        <w:rPr>
          <w:rFonts w:eastAsia="Times New Roman" w:cs="Times New Roman"/>
          <w:szCs w:val="24"/>
        </w:rPr>
        <w:t>Χαρίτση</w:t>
      </w:r>
      <w:proofErr w:type="spellEnd"/>
      <w:r>
        <w:rPr>
          <w:rFonts w:eastAsia="Times New Roman" w:cs="Times New Roman"/>
          <w:szCs w:val="24"/>
        </w:rPr>
        <w:t xml:space="preserve">. </w:t>
      </w:r>
    </w:p>
    <w:p w14:paraId="7098ED6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Θα δώσω τον λόγο στον κ. Αθανασίου ο οποίος θέλει να αναφερθεί στην τροπολογία αυτή του Υπουργού και να βάλει ορισμένα ερωτήματα. </w:t>
      </w:r>
    </w:p>
    <w:p w14:paraId="7098ED6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Κύριε Υπουργέ, κρατήστε σημειώσεις για να απαντήσετε στον κ. Αθανασίου. </w:t>
      </w:r>
    </w:p>
    <w:p w14:paraId="7098ED70"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πολύ, κύριε Πρόεδρε. </w:t>
      </w:r>
    </w:p>
    <w:p w14:paraId="7098ED71" w14:textId="77777777" w:rsidR="00971A45" w:rsidRDefault="00ED091D">
      <w:pPr>
        <w:spacing w:line="600" w:lineRule="auto"/>
        <w:ind w:firstLine="720"/>
        <w:jc w:val="center"/>
        <w:rPr>
          <w:rFonts w:eastAsia="Times New Roman"/>
          <w:bCs/>
        </w:rPr>
      </w:pPr>
      <w:r w:rsidRPr="00115525">
        <w:rPr>
          <w:rFonts w:eastAsia="Times New Roman"/>
          <w:bCs/>
        </w:rPr>
        <w:t>(Θόρυβος στην Αίθουσα)</w:t>
      </w:r>
    </w:p>
    <w:p w14:paraId="7098ED7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 </w:t>
      </w:r>
      <w:r w:rsidRPr="008A27A5">
        <w:rPr>
          <w:rFonts w:eastAsia="Times New Roman"/>
          <w:b/>
          <w:bCs/>
        </w:rPr>
        <w:t>ΠΡΟΕΔΡΕΥΩΝ (Αναστάσιος Κουράκης):</w:t>
      </w:r>
      <w:r>
        <w:rPr>
          <w:rFonts w:eastAsia="Times New Roman" w:cs="Times New Roman"/>
          <w:szCs w:val="24"/>
        </w:rPr>
        <w:t xml:space="preserve"> Θέλει αμέσως μετά, πριν φύγει  ο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Χαρίτσης</w:t>
      </w:r>
      <w:proofErr w:type="spellEnd"/>
      <w:r>
        <w:rPr>
          <w:rFonts w:eastAsia="Times New Roman" w:cs="Times New Roman"/>
          <w:szCs w:val="24"/>
        </w:rPr>
        <w:t>, να μιλήσει. Είναι έκτος σ</w:t>
      </w:r>
      <w:r>
        <w:rPr>
          <w:rFonts w:eastAsia="Times New Roman" w:cs="Times New Roman"/>
          <w:szCs w:val="24"/>
        </w:rPr>
        <w:t xml:space="preserve">τον κατάλογο. </w:t>
      </w:r>
    </w:p>
    <w:p w14:paraId="7098ED7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Ευχαριστώ πολύ τους συναδέλφους για την κατανόηση. Θα φύγει ο Υπουργός, γι’ αυτό παίρνω τον λόγο. Εάν υπάρχει κάποια αντίρρηση…</w:t>
      </w:r>
    </w:p>
    <w:p w14:paraId="7098ED74" w14:textId="77777777" w:rsidR="00971A45" w:rsidRDefault="00ED091D">
      <w:pPr>
        <w:spacing w:line="600" w:lineRule="auto"/>
        <w:ind w:firstLine="720"/>
        <w:jc w:val="both"/>
        <w:rPr>
          <w:rFonts w:eastAsia="Times New Roman" w:cs="Times New Roman"/>
          <w:szCs w:val="24"/>
        </w:rPr>
      </w:pPr>
      <w:r w:rsidRPr="008A27A5">
        <w:rPr>
          <w:rFonts w:eastAsia="Times New Roman"/>
          <w:b/>
          <w:bCs/>
        </w:rPr>
        <w:t>ΠΡΟΕΔΡΕΥΩΝ (Αναστάσιος Κουράκης):</w:t>
      </w:r>
      <w:r>
        <w:rPr>
          <w:rFonts w:eastAsia="Times New Roman" w:cs="Times New Roman"/>
          <w:szCs w:val="24"/>
        </w:rPr>
        <w:t xml:space="preserve"> Όχι, δεν υπάρχει καμ</w:t>
      </w:r>
      <w:r>
        <w:rPr>
          <w:rFonts w:eastAsia="Times New Roman" w:cs="Times New Roman"/>
          <w:szCs w:val="24"/>
        </w:rPr>
        <w:t>μ</w:t>
      </w:r>
      <w:r>
        <w:rPr>
          <w:rFonts w:eastAsia="Times New Roman" w:cs="Times New Roman"/>
          <w:szCs w:val="24"/>
        </w:rPr>
        <w:t xml:space="preserve">ία αντίρρηση. </w:t>
      </w:r>
    </w:p>
    <w:p w14:paraId="7098ED7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Αθανασίου, έχετ</w:t>
      </w:r>
      <w:r>
        <w:rPr>
          <w:rFonts w:eastAsia="Times New Roman" w:cs="Times New Roman"/>
          <w:szCs w:val="24"/>
        </w:rPr>
        <w:t xml:space="preserve">ε τον λόγο. </w:t>
      </w:r>
    </w:p>
    <w:p w14:paraId="7098ED7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Κυρίες και κύριοι συνάδελφοι, κατ’ αρχάς πρέπει να αναγνωρίσω στον κύριο Υπουργό ότι είναι από τους λίγους Υπουργούς που όταν φέρνουν τροπολογίες, έρχεται εδώ και τις αναλύει </w:t>
      </w:r>
      <w:r>
        <w:rPr>
          <w:rFonts w:eastAsia="Times New Roman" w:cs="Times New Roman"/>
          <w:szCs w:val="24"/>
        </w:rPr>
        <w:t>για</w:t>
      </w:r>
      <w:r>
        <w:rPr>
          <w:rFonts w:eastAsia="Times New Roman" w:cs="Times New Roman"/>
          <w:szCs w:val="24"/>
        </w:rPr>
        <w:t xml:space="preserve"> ικανό χρονικό διάστημα. </w:t>
      </w:r>
    </w:p>
    <w:p w14:paraId="7098ED7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με τον ν.3852/2010, τον «ΚΑΛΛΙΚΡΑΤΗ», ορίστηκε ότι κάθε νησί είναι και </w:t>
      </w:r>
      <w:r>
        <w:rPr>
          <w:rFonts w:eastAsia="Times New Roman" w:cs="Times New Roman"/>
          <w:szCs w:val="24"/>
        </w:rPr>
        <w:t>δ</w:t>
      </w:r>
      <w:r>
        <w:rPr>
          <w:rFonts w:eastAsia="Times New Roman" w:cs="Times New Roman"/>
          <w:szCs w:val="24"/>
        </w:rPr>
        <w:t xml:space="preserve">ήμος. </w:t>
      </w:r>
      <w:r>
        <w:rPr>
          <w:rFonts w:eastAsia="Times New Roman" w:cs="Times New Roman"/>
          <w:szCs w:val="24"/>
        </w:rPr>
        <w:t>Δείτε</w:t>
      </w:r>
      <w:r>
        <w:rPr>
          <w:rFonts w:eastAsia="Times New Roman" w:cs="Times New Roman"/>
          <w:szCs w:val="24"/>
        </w:rPr>
        <w:t xml:space="preserve">, όμως, τι κατάφεραν τότε: Η Λέσβος από δεκατρείς </w:t>
      </w:r>
      <w:r>
        <w:rPr>
          <w:rFonts w:eastAsia="Times New Roman" w:cs="Times New Roman"/>
          <w:szCs w:val="24"/>
        </w:rPr>
        <w:t>δ</w:t>
      </w:r>
      <w:r>
        <w:rPr>
          <w:rFonts w:eastAsia="Times New Roman" w:cs="Times New Roman"/>
          <w:szCs w:val="24"/>
        </w:rPr>
        <w:t xml:space="preserve">ήμους, έγινε ένας, άλλοι </w:t>
      </w:r>
      <w:r>
        <w:rPr>
          <w:rFonts w:eastAsia="Times New Roman" w:cs="Times New Roman"/>
          <w:szCs w:val="24"/>
        </w:rPr>
        <w:t>δ</w:t>
      </w:r>
      <w:r>
        <w:rPr>
          <w:rFonts w:eastAsia="Times New Roman" w:cs="Times New Roman"/>
          <w:szCs w:val="24"/>
        </w:rPr>
        <w:t>ήμοι από έντεκα έγιναν πέντε. Ένα ενδεικτικό παράδειγμα που αναφέρω είναι ότι από έ</w:t>
      </w:r>
      <w:r>
        <w:rPr>
          <w:rFonts w:eastAsia="Times New Roman" w:cs="Times New Roman"/>
          <w:szCs w:val="24"/>
        </w:rPr>
        <w:t xml:space="preserve">ντεκα έγιναν πέντε. Άλλοι </w:t>
      </w:r>
      <w:r>
        <w:rPr>
          <w:rFonts w:eastAsia="Times New Roman" w:cs="Times New Roman"/>
          <w:szCs w:val="24"/>
        </w:rPr>
        <w:t>δ</w:t>
      </w:r>
      <w:r>
        <w:rPr>
          <w:rFonts w:eastAsia="Times New Roman" w:cs="Times New Roman"/>
          <w:szCs w:val="24"/>
        </w:rPr>
        <w:t xml:space="preserve">ήμοι από εννιά, έγιναν τέσσερις ή πέντε. Μικρά νησιά έγιναν Δήμοι και δεν έχουν ούτε οικονομική, αλλά ούτε και τεχνική υποστήριξη και καταφεύγουν σε διπλανούς </w:t>
      </w:r>
      <w:r>
        <w:rPr>
          <w:rFonts w:eastAsia="Times New Roman" w:cs="Times New Roman"/>
          <w:szCs w:val="24"/>
        </w:rPr>
        <w:t>δ</w:t>
      </w:r>
      <w:r>
        <w:rPr>
          <w:rFonts w:eastAsia="Times New Roman" w:cs="Times New Roman"/>
          <w:szCs w:val="24"/>
        </w:rPr>
        <w:t xml:space="preserve">ήμους, σε γειτονικούς </w:t>
      </w:r>
      <w:r>
        <w:rPr>
          <w:rFonts w:eastAsia="Times New Roman" w:cs="Times New Roman"/>
          <w:szCs w:val="24"/>
        </w:rPr>
        <w:t>δ</w:t>
      </w:r>
      <w:r>
        <w:rPr>
          <w:rFonts w:eastAsia="Times New Roman" w:cs="Times New Roman"/>
          <w:szCs w:val="24"/>
        </w:rPr>
        <w:t xml:space="preserve">ήμους. </w:t>
      </w:r>
    </w:p>
    <w:p w14:paraId="7098ED7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Σε όλα σχεδόν τα συνέδρια της Κεντρική</w:t>
      </w:r>
      <w:r>
        <w:rPr>
          <w:rFonts w:eastAsia="Times New Roman" w:cs="Times New Roman"/>
          <w:szCs w:val="24"/>
        </w:rPr>
        <w:t xml:space="preserve">ς Ένωσης Δήμων Ελλάδος από το 2011 και μέχρι τώρα όλοι, ψηφίζουν ομόφωνα ότι ο μεγαλύτερος νησιωτικός </w:t>
      </w:r>
      <w:r>
        <w:rPr>
          <w:rFonts w:eastAsia="Times New Roman" w:cs="Times New Roman"/>
          <w:szCs w:val="24"/>
        </w:rPr>
        <w:t>δ</w:t>
      </w:r>
      <w:r>
        <w:rPr>
          <w:rFonts w:eastAsia="Times New Roman" w:cs="Times New Roman"/>
          <w:szCs w:val="24"/>
        </w:rPr>
        <w:t xml:space="preserve">ήμος πρέπει να σπάσει με τα </w:t>
      </w:r>
      <w:r>
        <w:rPr>
          <w:rFonts w:eastAsia="Times New Roman" w:cs="Times New Roman"/>
          <w:szCs w:val="24"/>
        </w:rPr>
        <w:t>χίλια εξακόσια τριάντα τέσσερα</w:t>
      </w:r>
      <w:r>
        <w:rPr>
          <w:rFonts w:eastAsia="Times New Roman" w:cs="Times New Roman"/>
          <w:szCs w:val="24"/>
        </w:rPr>
        <w:t xml:space="preserve"> τετραγωνικά χιλιόμετρα, τις εβδομήντα τρεις κοινότητες και διακόσιους οικισμούς και πληθυσμό ε</w:t>
      </w:r>
      <w:r>
        <w:rPr>
          <w:rFonts w:eastAsia="Times New Roman" w:cs="Times New Roman"/>
          <w:szCs w:val="24"/>
        </w:rPr>
        <w:t xml:space="preserve">νενήντα χιλιάδες περίπου. </w:t>
      </w:r>
    </w:p>
    <w:p w14:paraId="7098ED7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Η Λέσβος είναι το τρίτο νησί σε έκταση μετά την Κρήτη και την Εύβοια και έβδομο στη Μεσόγειο. Όμως ας μας πει κάποιος, η Κρήτη είναι νησί ή όχι; Γιατί κατά τον «ΚΑΛΛΙΚΡΑΤΗ» κρίθηκε ότι δεν είναι νησί. Όμως κατά πρόσφατο νομοθέτημ</w:t>
      </w:r>
      <w:r>
        <w:rPr>
          <w:rFonts w:eastAsia="Times New Roman" w:cs="Times New Roman"/>
          <w:szCs w:val="24"/>
        </w:rPr>
        <w:t xml:space="preserve">ά σας που έχει σχέση με το μεταφορικό ισοδύναμο είπατε ότι είναι νησί. </w:t>
      </w:r>
    </w:p>
    <w:p w14:paraId="7098ED7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Εδώ και δυο χρόνια λέτε ότι θα σπάσει ο </w:t>
      </w:r>
      <w:r>
        <w:rPr>
          <w:rFonts w:eastAsia="Times New Roman" w:cs="Times New Roman"/>
          <w:szCs w:val="24"/>
        </w:rPr>
        <w:t>δ</w:t>
      </w:r>
      <w:r>
        <w:rPr>
          <w:rFonts w:eastAsia="Times New Roman" w:cs="Times New Roman"/>
          <w:szCs w:val="24"/>
        </w:rPr>
        <w:t>ήμος. Στη Μυτιλήνη π</w:t>
      </w:r>
      <w:r w:rsidRPr="00617149">
        <w:rPr>
          <w:rFonts w:eastAsia="Times New Roman" w:cs="Times New Roman"/>
          <w:szCs w:val="24"/>
        </w:rPr>
        <w:t xml:space="preserve">ολύ ευφυώς </w:t>
      </w:r>
      <w:r>
        <w:rPr>
          <w:rFonts w:eastAsia="Times New Roman" w:cs="Times New Roman"/>
          <w:szCs w:val="24"/>
        </w:rPr>
        <w:t xml:space="preserve">ο </w:t>
      </w:r>
      <w:r w:rsidRPr="00617149">
        <w:rPr>
          <w:rFonts w:eastAsia="Times New Roman" w:cs="Times New Roman"/>
          <w:szCs w:val="24"/>
        </w:rPr>
        <w:t>πρώτο</w:t>
      </w:r>
      <w:r>
        <w:rPr>
          <w:rFonts w:eastAsia="Times New Roman" w:cs="Times New Roman"/>
          <w:szCs w:val="24"/>
        </w:rPr>
        <w:t>ς</w:t>
      </w:r>
      <w:r w:rsidRPr="00617149">
        <w:rPr>
          <w:rFonts w:eastAsia="Times New Roman" w:cs="Times New Roman"/>
          <w:szCs w:val="24"/>
        </w:rPr>
        <w:t xml:space="preserve"> Δήμαρχο</w:t>
      </w:r>
      <w:r>
        <w:rPr>
          <w:rFonts w:eastAsia="Times New Roman" w:cs="Times New Roman"/>
          <w:szCs w:val="24"/>
        </w:rPr>
        <w:t xml:space="preserve">ς, ο κ. </w:t>
      </w:r>
      <w:proofErr w:type="spellStart"/>
      <w:r>
        <w:rPr>
          <w:rFonts w:eastAsia="Times New Roman" w:cs="Times New Roman"/>
          <w:szCs w:val="24"/>
        </w:rPr>
        <w:t>Βουνάτσος</w:t>
      </w:r>
      <w:proofErr w:type="spellEnd"/>
      <w:r>
        <w:rPr>
          <w:rFonts w:eastAsia="Times New Roman" w:cs="Times New Roman"/>
          <w:szCs w:val="24"/>
        </w:rPr>
        <w:t xml:space="preserve"> τον είπε «</w:t>
      </w:r>
      <w:proofErr w:type="spellStart"/>
      <w:r>
        <w:rPr>
          <w:rFonts w:eastAsia="Times New Roman" w:cs="Times New Roman"/>
          <w:szCs w:val="24"/>
        </w:rPr>
        <w:t>Κακοκράτη</w:t>
      </w:r>
      <w:proofErr w:type="spellEnd"/>
      <w:r>
        <w:rPr>
          <w:rFonts w:eastAsia="Times New Roman" w:cs="Times New Roman"/>
          <w:szCs w:val="24"/>
        </w:rPr>
        <w:t>», γιατί δεν μπορούσε να τον κυβερνήσει ενόψει του ότι η πρ</w:t>
      </w:r>
      <w:r>
        <w:rPr>
          <w:rFonts w:eastAsia="Times New Roman" w:cs="Times New Roman"/>
          <w:szCs w:val="24"/>
        </w:rPr>
        <w:t xml:space="preserve">ωτεύουσα είναι στο ανατολικό άκρο.  Ένα θα σας πω: Για να πάνε ένα απορριμματοφόρο στο δυτικό άκρο, χρειάζεται πήγαινε-έλα τέσσερις ώρες. Αυτό αναφέρεται και στην </w:t>
      </w:r>
      <w:r>
        <w:rPr>
          <w:rFonts w:eastAsia="Times New Roman" w:cs="Times New Roman"/>
          <w:szCs w:val="24"/>
        </w:rPr>
        <w:t>ε</w:t>
      </w:r>
      <w:r>
        <w:rPr>
          <w:rFonts w:eastAsia="Times New Roman" w:cs="Times New Roman"/>
          <w:szCs w:val="24"/>
        </w:rPr>
        <w:t xml:space="preserve">ισηγητική </w:t>
      </w:r>
      <w:r>
        <w:rPr>
          <w:rFonts w:eastAsia="Times New Roman" w:cs="Times New Roman"/>
          <w:szCs w:val="24"/>
        </w:rPr>
        <w:t>έ</w:t>
      </w:r>
      <w:r>
        <w:rPr>
          <w:rFonts w:eastAsia="Times New Roman" w:cs="Times New Roman"/>
          <w:szCs w:val="24"/>
        </w:rPr>
        <w:t xml:space="preserve">κθεση. </w:t>
      </w:r>
    </w:p>
    <w:p w14:paraId="7098ED7B" w14:textId="77777777" w:rsidR="00971A45" w:rsidRDefault="00ED091D">
      <w:pPr>
        <w:spacing w:line="600" w:lineRule="auto"/>
        <w:ind w:firstLine="720"/>
        <w:jc w:val="both"/>
        <w:rPr>
          <w:rFonts w:eastAsia="Times New Roman" w:cs="Times New Roman"/>
          <w:szCs w:val="24"/>
        </w:rPr>
      </w:pPr>
      <w:r w:rsidRPr="00416A2B">
        <w:rPr>
          <w:rFonts w:eastAsia="Times New Roman" w:cs="Times New Roman"/>
          <w:szCs w:val="24"/>
        </w:rPr>
        <w:t xml:space="preserve">Ο κ. </w:t>
      </w:r>
      <w:proofErr w:type="spellStart"/>
      <w:r w:rsidRPr="00416A2B">
        <w:rPr>
          <w:rFonts w:eastAsia="Times New Roman" w:cs="Times New Roman"/>
          <w:szCs w:val="24"/>
        </w:rPr>
        <w:t>Κουρουμπλής</w:t>
      </w:r>
      <w:proofErr w:type="spellEnd"/>
      <w:r w:rsidRPr="00416A2B">
        <w:rPr>
          <w:rFonts w:eastAsia="Times New Roman" w:cs="Times New Roman"/>
          <w:szCs w:val="24"/>
        </w:rPr>
        <w:t xml:space="preserve">, ο κ. Σκουρλέτης, ο Γενικός Γραμματέας, ο κ. </w:t>
      </w:r>
      <w:proofErr w:type="spellStart"/>
      <w:r w:rsidRPr="00416A2B">
        <w:rPr>
          <w:rFonts w:eastAsia="Times New Roman" w:cs="Times New Roman"/>
          <w:szCs w:val="24"/>
        </w:rPr>
        <w:t>Πουλάκης</w:t>
      </w:r>
      <w:proofErr w:type="spellEnd"/>
      <w:r>
        <w:rPr>
          <w:rFonts w:eastAsia="Times New Roman" w:cs="Times New Roman"/>
          <w:szCs w:val="24"/>
        </w:rPr>
        <w:t xml:space="preserve"> μα</w:t>
      </w:r>
      <w:r>
        <w:rPr>
          <w:rFonts w:eastAsia="Times New Roman" w:cs="Times New Roman"/>
          <w:szCs w:val="24"/>
        </w:rPr>
        <w:t xml:space="preserve">ς βεβαίωναν ότι ο </w:t>
      </w:r>
      <w:r>
        <w:rPr>
          <w:rFonts w:eastAsia="Times New Roman" w:cs="Times New Roman"/>
          <w:szCs w:val="24"/>
        </w:rPr>
        <w:t>δ</w:t>
      </w:r>
      <w:r>
        <w:rPr>
          <w:rFonts w:eastAsia="Times New Roman" w:cs="Times New Roman"/>
          <w:szCs w:val="24"/>
        </w:rPr>
        <w:t xml:space="preserve">ήμος θα σπάσει σε τέτοιον αριθμό ούτως ώστε να εξυπηρετούνται οι κάτοικοι. </w:t>
      </w:r>
    </w:p>
    <w:p w14:paraId="7098ED7C" w14:textId="77777777" w:rsidR="00971A45" w:rsidRDefault="00ED091D">
      <w:pPr>
        <w:spacing w:line="600" w:lineRule="auto"/>
        <w:ind w:firstLine="720"/>
        <w:jc w:val="both"/>
        <w:rPr>
          <w:rFonts w:eastAsia="Times New Roman" w:cs="Times New Roman"/>
          <w:szCs w:val="24"/>
        </w:rPr>
      </w:pPr>
      <w:r w:rsidRPr="00B20ACB">
        <w:rPr>
          <w:rFonts w:eastAsia="Times New Roman" w:cs="Times New Roman"/>
          <w:szCs w:val="24"/>
        </w:rPr>
        <w:t>Έρχεστε τώρα, κύριε</w:t>
      </w:r>
      <w:r>
        <w:rPr>
          <w:rFonts w:eastAsia="Times New Roman" w:cs="Times New Roman"/>
          <w:szCs w:val="24"/>
        </w:rPr>
        <w:t xml:space="preserve"> Υπουργέ, και μας λέτε για δυο δ</w:t>
      </w:r>
      <w:r w:rsidRPr="00B20ACB">
        <w:rPr>
          <w:rFonts w:eastAsia="Times New Roman" w:cs="Times New Roman"/>
          <w:szCs w:val="24"/>
        </w:rPr>
        <w:t xml:space="preserve">ήμους. Γιατί; </w:t>
      </w:r>
    </w:p>
    <w:p w14:paraId="7098ED7D" w14:textId="77777777" w:rsidR="00971A45" w:rsidRDefault="00ED091D">
      <w:pPr>
        <w:spacing w:line="600" w:lineRule="auto"/>
        <w:ind w:firstLine="720"/>
        <w:jc w:val="center"/>
        <w:rPr>
          <w:rFonts w:eastAsia="Times New Roman"/>
          <w:bCs/>
        </w:rPr>
      </w:pPr>
      <w:r w:rsidRPr="00115525">
        <w:rPr>
          <w:rFonts w:eastAsia="Times New Roman"/>
          <w:bCs/>
        </w:rPr>
        <w:lastRenderedPageBreak/>
        <w:t>(Θόρυβος στην Αίθουσα)</w:t>
      </w:r>
    </w:p>
    <w:p w14:paraId="7098ED7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 Σωστά θέλατε να τους σπάσετε, καλά κάνατε, δεν υπάρχει καμ</w:t>
      </w:r>
      <w:r>
        <w:rPr>
          <w:rFonts w:eastAsia="Times New Roman" w:cs="Times New Roman"/>
          <w:szCs w:val="24"/>
        </w:rPr>
        <w:t>μία</w:t>
      </w:r>
      <w:r>
        <w:rPr>
          <w:rFonts w:eastAsia="Times New Roman" w:cs="Times New Roman"/>
          <w:szCs w:val="24"/>
        </w:rPr>
        <w:t xml:space="preserve"> αντιπαλότ</w:t>
      </w:r>
      <w:r>
        <w:rPr>
          <w:rFonts w:eastAsia="Times New Roman" w:cs="Times New Roman"/>
          <w:szCs w:val="24"/>
        </w:rPr>
        <w:t xml:space="preserve">ητα. Η Κεφαλονιά είναι μονοεδρική. Βγάζει έναν Βουλευτή και έγινε τρεις δήμοι. Η Σάμος ένας Βουλευτής, δυο δήμους. Πολύ σωστά γίνεται στη Σάμο. Το καταλαβαίνω. </w:t>
      </w:r>
    </w:p>
    <w:p w14:paraId="7098ED7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Η Κέρκυρα ορθώς τρεις δήμους με </w:t>
      </w:r>
      <w:r>
        <w:rPr>
          <w:rFonts w:eastAsia="Times New Roman" w:cs="Times New Roman"/>
          <w:szCs w:val="24"/>
        </w:rPr>
        <w:t xml:space="preserve">εξακόσια δέκα </w:t>
      </w:r>
      <w:r>
        <w:rPr>
          <w:rFonts w:eastAsia="Times New Roman" w:cs="Times New Roman"/>
          <w:szCs w:val="24"/>
        </w:rPr>
        <w:t xml:space="preserve">τετραγωνικά χιλιόμετρα. Η Σάμος </w:t>
      </w:r>
      <w:r>
        <w:rPr>
          <w:rFonts w:eastAsia="Times New Roman" w:cs="Times New Roman"/>
          <w:szCs w:val="24"/>
        </w:rPr>
        <w:t>τετρακόσια εβδομή</w:t>
      </w:r>
      <w:r>
        <w:rPr>
          <w:rFonts w:eastAsia="Times New Roman" w:cs="Times New Roman"/>
          <w:szCs w:val="24"/>
        </w:rPr>
        <w:t xml:space="preserve">ντα επτά </w:t>
      </w:r>
      <w:r>
        <w:rPr>
          <w:rFonts w:eastAsia="Times New Roman" w:cs="Times New Roman"/>
          <w:szCs w:val="24"/>
        </w:rPr>
        <w:t xml:space="preserve">τετραγωνικά χιλιόμετρα ενώ η Λέσβος </w:t>
      </w:r>
      <w:r>
        <w:rPr>
          <w:rFonts w:eastAsia="Times New Roman" w:cs="Times New Roman"/>
          <w:szCs w:val="24"/>
        </w:rPr>
        <w:t>χίλια εξακόσια τριάντα τέσσερα</w:t>
      </w:r>
      <w:r w:rsidRPr="0088158B">
        <w:rPr>
          <w:rFonts w:eastAsia="Times New Roman" w:cs="Times New Roman"/>
          <w:szCs w:val="24"/>
        </w:rPr>
        <w:t xml:space="preserve"> </w:t>
      </w:r>
      <w:r>
        <w:rPr>
          <w:rFonts w:eastAsia="Times New Roman" w:cs="Times New Roman"/>
          <w:szCs w:val="24"/>
        </w:rPr>
        <w:t>τετραγωνικά χιλιόμετρα. Δεν μπορούσαμε να καταλάβουμε γιατί αυτή η δυσμενής μεταχείριση για το νησί μου. Έπρεπε, κύριε Υπουργέ, λόγω της σοβαρότητας του ζητήματος αυτού να φέρετε έ</w:t>
      </w:r>
      <w:r>
        <w:rPr>
          <w:rFonts w:eastAsia="Times New Roman" w:cs="Times New Roman"/>
          <w:szCs w:val="24"/>
        </w:rPr>
        <w:t xml:space="preserve">να νομοσχέδιο αυτοτελές του Υπουργείου σας, έτσι ώστε πρώτον, να τεθεί σε διαβούλευση για να ακούσουμε τις παρατηρήσεις και  δεύτερον, να περάσει από την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ν</w:t>
      </w:r>
      <w:r>
        <w:rPr>
          <w:rFonts w:eastAsia="Times New Roman" w:cs="Times New Roman"/>
          <w:szCs w:val="24"/>
        </w:rPr>
        <w:t xml:space="preserve">ομοπαρασκευαστική </w:t>
      </w:r>
      <w:r>
        <w:rPr>
          <w:rFonts w:eastAsia="Times New Roman" w:cs="Times New Roman"/>
          <w:szCs w:val="24"/>
        </w:rPr>
        <w:t>ε</w:t>
      </w:r>
      <w:r>
        <w:rPr>
          <w:rFonts w:eastAsia="Times New Roman" w:cs="Times New Roman"/>
          <w:szCs w:val="24"/>
        </w:rPr>
        <w:t xml:space="preserve">πιτροπή για να δούμε και αυτών τις παρατηρήσεις και τέλος, να έρθει και η Έκθεση του Γενικού Λογιστηρίου του Κράτους για να δούμε κατά πόσον είναι συμβατά αυτά με τη διάσπαση. </w:t>
      </w:r>
    </w:p>
    <w:p w14:paraId="7098ED8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Δεν έφταναν όλα αυτά, έρχεται τώρα και η τροπολογία πριν από λίγες ώρες. Είναι </w:t>
      </w:r>
      <w:r>
        <w:rPr>
          <w:rFonts w:eastAsia="Times New Roman" w:cs="Times New Roman"/>
          <w:szCs w:val="24"/>
        </w:rPr>
        <w:t xml:space="preserve">εξήντα εννιά σελίδες σε άσχετο νομοσχέδιο, δηλαδή του Υπουργείου Υγείας για τις ιδιωτικές κλινικές. Εγώ δεν μπορώ να καταλάβω τι σχέση έχουν οι ιδιωτικές κλινικές με το χωροταξικό των </w:t>
      </w:r>
      <w:r>
        <w:rPr>
          <w:rFonts w:eastAsia="Times New Roman" w:cs="Times New Roman"/>
          <w:szCs w:val="24"/>
        </w:rPr>
        <w:t>δ</w:t>
      </w:r>
      <w:r>
        <w:rPr>
          <w:rFonts w:eastAsia="Times New Roman" w:cs="Times New Roman"/>
          <w:szCs w:val="24"/>
        </w:rPr>
        <w:t>ήμων. Και τι τροπολογία; Προσέξτε, γι’ αυτούς οι οποίοι δεν έχουν μελετ</w:t>
      </w:r>
      <w:r>
        <w:rPr>
          <w:rFonts w:eastAsia="Times New Roman" w:cs="Times New Roman"/>
          <w:szCs w:val="24"/>
        </w:rPr>
        <w:t xml:space="preserve">ήσει τον Κανονισμό της Βουλής, σε ένα άρθρο όλα τα νησιά, και τα τέσσερα και το </w:t>
      </w:r>
      <w:proofErr w:type="spellStart"/>
      <w:r>
        <w:rPr>
          <w:rFonts w:eastAsia="Times New Roman" w:cs="Times New Roman"/>
          <w:szCs w:val="24"/>
        </w:rPr>
        <w:t>Βελβεντό</w:t>
      </w:r>
      <w:proofErr w:type="spellEnd"/>
      <w:r>
        <w:rPr>
          <w:rFonts w:eastAsia="Times New Roman" w:cs="Times New Roman"/>
          <w:szCs w:val="24"/>
        </w:rPr>
        <w:t>. Γιατί –προσέξτε!- αν ήταν σε νομοθέτημα του Υπουργείου σας…</w:t>
      </w:r>
    </w:p>
    <w:p w14:paraId="7098ED81" w14:textId="77777777" w:rsidR="00971A45" w:rsidRDefault="00ED091D">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7098ED82" w14:textId="77777777" w:rsidR="00971A45" w:rsidRDefault="00ED091D">
      <w:pPr>
        <w:spacing w:line="600" w:lineRule="auto"/>
        <w:ind w:firstLine="720"/>
        <w:jc w:val="both"/>
        <w:rPr>
          <w:rFonts w:eastAsia="Times New Roman"/>
          <w:bCs/>
        </w:rPr>
      </w:pPr>
      <w:r>
        <w:rPr>
          <w:rFonts w:eastAsia="Times New Roman"/>
          <w:bCs/>
        </w:rPr>
        <w:t xml:space="preserve">Κύριε συνάδελφε, γιατί διακόπτετε; Έχετε μια μανία, αν και είστε από </w:t>
      </w:r>
      <w:r>
        <w:rPr>
          <w:rFonts w:eastAsia="Times New Roman"/>
          <w:bCs/>
        </w:rPr>
        <w:t xml:space="preserve">τη Μυτιλήνη, και εμείς από τη Μυτιλήνη διακρινόμαστε ως Αιολείς για την ευγένειά μας, αφήσετε να τελειώσω. </w:t>
      </w:r>
    </w:p>
    <w:p w14:paraId="7098ED83" w14:textId="77777777" w:rsidR="00971A45" w:rsidRDefault="00ED091D">
      <w:pPr>
        <w:spacing w:line="600" w:lineRule="auto"/>
        <w:ind w:firstLine="720"/>
        <w:jc w:val="both"/>
        <w:rPr>
          <w:rFonts w:eastAsia="Times New Roman" w:cs="Times New Roman"/>
          <w:szCs w:val="24"/>
        </w:rPr>
      </w:pPr>
      <w:r>
        <w:rPr>
          <w:rFonts w:eastAsia="Times New Roman"/>
          <w:b/>
          <w:bCs/>
        </w:rPr>
        <w:t>ΓΕΩΡΓΙΟΣ ΠΑΛΛΗΣ:</w:t>
      </w:r>
      <w:r>
        <w:rPr>
          <w:rFonts w:eastAsia="Times New Roman" w:cs="Times New Roman"/>
          <w:szCs w:val="24"/>
        </w:rPr>
        <w:t xml:space="preserve"> Σας ενοχλεί η παρουσία μου; </w:t>
      </w:r>
    </w:p>
    <w:p w14:paraId="7098ED84" w14:textId="77777777" w:rsidR="00971A45" w:rsidRDefault="00ED091D">
      <w:pPr>
        <w:spacing w:line="600" w:lineRule="auto"/>
        <w:ind w:firstLine="720"/>
        <w:jc w:val="both"/>
        <w:rPr>
          <w:rFonts w:eastAsia="Times New Roman" w:cs="Times New Roman"/>
          <w:szCs w:val="24"/>
        </w:rPr>
      </w:pPr>
      <w:r w:rsidRPr="00621DA2">
        <w:rPr>
          <w:rFonts w:eastAsia="Times New Roman"/>
          <w:b/>
          <w:bCs/>
        </w:rPr>
        <w:t>ΠΡΟΕΔΡΕΥΩΝ (Αναστάσιος Κουράκης):</w:t>
      </w:r>
      <w:r>
        <w:rPr>
          <w:rFonts w:eastAsia="Times New Roman" w:cs="Times New Roman"/>
          <w:b/>
          <w:szCs w:val="24"/>
        </w:rPr>
        <w:t xml:space="preserve"> </w:t>
      </w:r>
      <w:r>
        <w:rPr>
          <w:rFonts w:eastAsia="Times New Roman" w:cs="Times New Roman"/>
          <w:szCs w:val="24"/>
        </w:rPr>
        <w:t xml:space="preserve">Συνεχίστε, κύριε Αθανασίου. </w:t>
      </w:r>
    </w:p>
    <w:p w14:paraId="7098ED8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Αν, όμως, ήταν, κ</w:t>
      </w:r>
      <w:r>
        <w:rPr>
          <w:rFonts w:eastAsia="Times New Roman" w:cs="Times New Roman"/>
          <w:szCs w:val="24"/>
        </w:rPr>
        <w:t xml:space="preserve">υρίες και κύριοι συνάδελφοι, νομοσχέδιο του Υπουργείου Εσωτερικών, </w:t>
      </w:r>
      <w:r>
        <w:rPr>
          <w:rFonts w:eastAsia="Times New Roman" w:cs="Times New Roman"/>
          <w:szCs w:val="24"/>
        </w:rPr>
        <w:lastRenderedPageBreak/>
        <w:t>τότε θα είχατε βάλει χωριστά τα άρθρα και θα μπορούσαμε να τα ψηφίσουμε</w:t>
      </w:r>
      <w:r w:rsidRPr="00A04259">
        <w:rPr>
          <w:rFonts w:eastAsia="Times New Roman" w:cs="Times New Roman"/>
          <w:szCs w:val="24"/>
        </w:rPr>
        <w:t>.</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τη Λέσβο. Ενδεχομένως αν ήταν δυο, μπορούσαμε να την ψηφίσουμε γιατί ικανοποιείται ένα κομμάτι </w:t>
      </w:r>
      <w:r>
        <w:rPr>
          <w:rFonts w:eastAsia="Times New Roman" w:cs="Times New Roman"/>
          <w:szCs w:val="24"/>
        </w:rPr>
        <w:t>της, όχι όλη, όμως. Δεν μπορώ να καταλάβω γιατί έπρεπε να μπουν όλα πακέτο. Και ξέρετε τώρα πώς έρχεται: Ή τα ψηφίζεις όλα ή δεν ψηφίζεις τίποτα. Ενώ με το απλό νομοσχέδιο το Υπουργείο Εσωτερικών θα μπορούσε να γίνει αυτό. Βεβαίως, αντιλαμβάνεστε τώρα ποιε</w:t>
      </w:r>
      <w:r>
        <w:rPr>
          <w:rFonts w:eastAsia="Times New Roman" w:cs="Times New Roman"/>
          <w:szCs w:val="24"/>
        </w:rPr>
        <w:t xml:space="preserve">ς είναι οι αντιρρήσεις μας. </w:t>
      </w:r>
    </w:p>
    <w:p w14:paraId="7098ED8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Όμως θέλω να διαβάσω, κύριε Υπουργέ, κάτι από την Αιτιολογική Έκθεση που δικαιώνει αυτά τα οποία λέω. Λέτε ότι κριτήριο στην απόφαση ανασυγκρότησης είναι η </w:t>
      </w:r>
      <w:proofErr w:type="spellStart"/>
      <w:r>
        <w:rPr>
          <w:rFonts w:eastAsia="Times New Roman" w:cs="Times New Roman"/>
          <w:szCs w:val="24"/>
        </w:rPr>
        <w:t>προσφερότερη</w:t>
      </w:r>
      <w:proofErr w:type="spellEnd"/>
      <w:r>
        <w:rPr>
          <w:rFonts w:eastAsia="Times New Roman" w:cs="Times New Roman"/>
          <w:szCs w:val="24"/>
        </w:rPr>
        <w:t xml:space="preserve">  και αποτελεσματικότερη διοίκηση των τοπικών δήμων μέσα, α</w:t>
      </w:r>
      <w:r>
        <w:rPr>
          <w:rFonts w:eastAsia="Times New Roman" w:cs="Times New Roman"/>
          <w:szCs w:val="24"/>
        </w:rPr>
        <w:t>φού και λάβαμε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τα συλλογικά τους όργανα και τους φορείς. Εγώ θα ήθελα να ξέρω ποιοι είναι αυτοί στη Λέσβο που είπαν τη διαίρεση σε δυο, γιατί απ’ ό,τι ξέρω και η </w:t>
      </w:r>
      <w:r>
        <w:rPr>
          <w:rFonts w:eastAsia="Times New Roman" w:cs="Times New Roman"/>
          <w:szCs w:val="24"/>
        </w:rPr>
        <w:t>α</w:t>
      </w:r>
      <w:r>
        <w:rPr>
          <w:rFonts w:eastAsia="Times New Roman" w:cs="Times New Roman"/>
          <w:szCs w:val="24"/>
        </w:rPr>
        <w:t xml:space="preserve">υτοδιοίκηση και το </w:t>
      </w:r>
      <w:r>
        <w:rPr>
          <w:rFonts w:eastAsia="Times New Roman" w:cs="Times New Roman"/>
          <w:szCs w:val="24"/>
        </w:rPr>
        <w:t>ι</w:t>
      </w:r>
      <w:r>
        <w:rPr>
          <w:rFonts w:eastAsia="Times New Roman" w:cs="Times New Roman"/>
          <w:szCs w:val="24"/>
        </w:rPr>
        <w:t xml:space="preserve">νστιτούτο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η Κεντρική Ένωση Δήμων και Κ</w:t>
      </w:r>
      <w:r>
        <w:rPr>
          <w:rFonts w:eastAsia="Times New Roman" w:cs="Times New Roman"/>
          <w:szCs w:val="24"/>
        </w:rPr>
        <w:t>οινοτήτων μιλούσαν</w:t>
      </w:r>
      <w:r>
        <w:rPr>
          <w:rFonts w:eastAsia="Times New Roman" w:cs="Times New Roman"/>
          <w:szCs w:val="24"/>
        </w:rPr>
        <w:t xml:space="preserve"> τότε</w:t>
      </w:r>
      <w:r>
        <w:rPr>
          <w:rFonts w:eastAsia="Times New Roman" w:cs="Times New Roman"/>
          <w:szCs w:val="24"/>
        </w:rPr>
        <w:t xml:space="preserve">, το </w:t>
      </w:r>
      <w:r>
        <w:rPr>
          <w:rFonts w:eastAsia="Times New Roman" w:cs="Times New Roman"/>
          <w:szCs w:val="24"/>
        </w:rPr>
        <w:t>ι</w:t>
      </w:r>
      <w:r>
        <w:rPr>
          <w:rFonts w:eastAsia="Times New Roman" w:cs="Times New Roman"/>
          <w:szCs w:val="24"/>
        </w:rPr>
        <w:t xml:space="preserve">νστιτούτο για πέντε δήμους, και για τέσσερις δήμους. </w:t>
      </w:r>
    </w:p>
    <w:p w14:paraId="7098ED8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Διαβάζ</w:t>
      </w:r>
      <w:r>
        <w:rPr>
          <w:rFonts w:eastAsia="Times New Roman" w:cs="Times New Roman"/>
          <w:szCs w:val="24"/>
        </w:rPr>
        <w:t>ω</w:t>
      </w:r>
      <w:r>
        <w:rPr>
          <w:rFonts w:eastAsia="Times New Roman" w:cs="Times New Roman"/>
          <w:szCs w:val="24"/>
        </w:rPr>
        <w:t xml:space="preserve">, όμως, ότι βάζετε κι άλλα κριτήρια. Ας πούμε, βάζετε κριτήρια για το ότι το </w:t>
      </w:r>
      <w:proofErr w:type="spellStart"/>
      <w:r>
        <w:rPr>
          <w:rFonts w:eastAsia="Times New Roman" w:cs="Times New Roman"/>
          <w:szCs w:val="24"/>
        </w:rPr>
        <w:t>Βελβεντό</w:t>
      </w:r>
      <w:proofErr w:type="spellEnd"/>
      <w:r>
        <w:rPr>
          <w:rFonts w:eastAsia="Times New Roman" w:cs="Times New Roman"/>
          <w:szCs w:val="24"/>
        </w:rPr>
        <w:t>, παραδείγματος χάρ</w:t>
      </w:r>
      <w:r>
        <w:rPr>
          <w:rFonts w:eastAsia="Times New Roman" w:cs="Times New Roman"/>
          <w:szCs w:val="24"/>
        </w:rPr>
        <w:t>ιν</w:t>
      </w:r>
      <w:r>
        <w:rPr>
          <w:rFonts w:eastAsia="Times New Roman" w:cs="Times New Roman"/>
          <w:szCs w:val="24"/>
        </w:rPr>
        <w:t xml:space="preserve">, έχει μνημεία και αρχαιότητες τις οποίες συντηρεί. Όμως θα </w:t>
      </w:r>
      <w:r>
        <w:rPr>
          <w:rFonts w:eastAsia="Times New Roman" w:cs="Times New Roman"/>
          <w:szCs w:val="24"/>
        </w:rPr>
        <w:t>έπρεπε οι συνεργάτες σας, κύριε Υπουργέ, να γνωρίζουν τα μνημεία και τις αρχαιότητες της Λέσβου.</w:t>
      </w:r>
    </w:p>
    <w:p w14:paraId="7098ED88" w14:textId="77777777" w:rsidR="00971A45" w:rsidRDefault="00ED091D">
      <w:pPr>
        <w:spacing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7098ED8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Πρόεδρε, ολοκληρώνω σε ένα λεπτό.</w:t>
      </w:r>
    </w:p>
    <w:p w14:paraId="7098ED8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Η Λέσβος είναι ένα ολόκληρο μνημείο. Μάλιστα δε, η </w:t>
      </w:r>
      <w:r>
        <w:rPr>
          <w:rFonts w:eastAsia="Times New Roman" w:cs="Times New Roman"/>
          <w:szCs w:val="24"/>
          <w:lang w:val="en-US"/>
        </w:rPr>
        <w:t>UNESCO</w:t>
      </w:r>
      <w:r>
        <w:rPr>
          <w:rFonts w:eastAsia="Times New Roman" w:cs="Times New Roman"/>
          <w:szCs w:val="24"/>
        </w:rPr>
        <w:t xml:space="preserve"> την κήρυξε ένα απέραντο </w:t>
      </w:r>
      <w:proofErr w:type="spellStart"/>
      <w:r>
        <w:rPr>
          <w:rFonts w:eastAsia="Times New Roman" w:cs="Times New Roman"/>
          <w:szCs w:val="24"/>
        </w:rPr>
        <w:t>γεωπάρκο</w:t>
      </w:r>
      <w:proofErr w:type="spellEnd"/>
      <w:r>
        <w:rPr>
          <w:rFonts w:eastAsia="Times New Roman" w:cs="Times New Roman"/>
          <w:szCs w:val="24"/>
        </w:rPr>
        <w:t xml:space="preserve"> και προστατεύεται από την </w:t>
      </w:r>
      <w:r>
        <w:rPr>
          <w:rFonts w:eastAsia="Times New Roman" w:cs="Times New Roman"/>
          <w:szCs w:val="24"/>
          <w:lang w:val="en-US"/>
        </w:rPr>
        <w:t>UNESCO</w:t>
      </w:r>
      <w:r>
        <w:rPr>
          <w:rFonts w:eastAsia="Times New Roman" w:cs="Times New Roman"/>
          <w:szCs w:val="24"/>
        </w:rPr>
        <w:t xml:space="preserve">. </w:t>
      </w:r>
      <w:r>
        <w:rPr>
          <w:rFonts w:eastAsia="Times New Roman"/>
          <w:color w:val="222222"/>
          <w:szCs w:val="24"/>
          <w:shd w:val="clear" w:color="auto" w:fill="FFFFFF"/>
        </w:rPr>
        <w:t>Ξέρετε ότι είναι ένα από τα λίγα μέρη της Ελλάδος που υπάρχει αυτός ο συγκερασμός του δυτικού με τον ανατολικό πολιτισμό. Ο ορθός λ</w:t>
      </w:r>
      <w:r>
        <w:rPr>
          <w:rFonts w:eastAsia="Times New Roman"/>
          <w:color w:val="222222"/>
          <w:szCs w:val="24"/>
          <w:shd w:val="clear" w:color="auto" w:fill="FFFFFF"/>
        </w:rPr>
        <w:t xml:space="preserve">όγος της Δύσης συνυπάρχει αρμονικά με την ανατολική κουλτούρα. </w:t>
      </w:r>
    </w:p>
    <w:p w14:paraId="7098ED8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λέω αυτά διότι τα επικαλείστε στους άλλους νομούς και όχι στον δικό μας νόμο: τους αγώνες των Λεσβίων κατά του οθωμανικού ολοκληρωτισμού, για να αναφέρω πάλι το παράδειγμα το οποίο αναφέρετ</w:t>
      </w:r>
      <w:r>
        <w:rPr>
          <w:rFonts w:eastAsia="Times New Roman"/>
          <w:color w:val="222222"/>
          <w:szCs w:val="24"/>
          <w:shd w:val="clear" w:color="auto" w:fill="FFFFFF"/>
        </w:rPr>
        <w:t xml:space="preserve">ε, οι ανεξέλεγκτες μεταναστευτικές </w:t>
      </w:r>
      <w:r>
        <w:rPr>
          <w:rFonts w:eastAsia="Times New Roman"/>
          <w:color w:val="222222"/>
          <w:szCs w:val="24"/>
          <w:shd w:val="clear" w:color="auto" w:fill="FFFFFF"/>
        </w:rPr>
        <w:lastRenderedPageBreak/>
        <w:t xml:space="preserve">ροές τις οποίες μνημονεύετε για τα νησιά ότι πράγματι έχουν δημιουργήσει πρόβλημα. </w:t>
      </w:r>
    </w:p>
    <w:p w14:paraId="7098ED8C" w14:textId="77777777" w:rsidR="00971A45" w:rsidRDefault="00ED091D">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7098ED8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Τελειώνω, </w:t>
      </w:r>
      <w:r w:rsidRPr="00F74E6B">
        <w:rPr>
          <w:rFonts w:eastAsia="Times New Roman"/>
          <w:bCs/>
          <w:color w:val="222222"/>
          <w:shd w:val="clear" w:color="auto" w:fill="FFFFFF"/>
        </w:rPr>
        <w:t>κύριε Πρόεδρε</w:t>
      </w:r>
      <w:r>
        <w:rPr>
          <w:rFonts w:eastAsia="Times New Roman"/>
          <w:bCs/>
          <w:color w:val="222222"/>
          <w:shd w:val="clear" w:color="auto" w:fill="FFFFFF"/>
        </w:rPr>
        <w:t>.</w:t>
      </w:r>
    </w:p>
    <w:p w14:paraId="7098ED8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πληθυσμιακά κριτήρια δεν </w:t>
      </w:r>
      <w:r>
        <w:rPr>
          <w:rFonts w:eastAsia="Times New Roman"/>
          <w:color w:val="222222"/>
          <w:szCs w:val="24"/>
          <w:shd w:val="clear" w:color="auto" w:fill="FFFFFF"/>
        </w:rPr>
        <w:t xml:space="preserve">τα συζητώ. Είμαστε εκατό χιλιάδες και τα άλλα είναι ελάχιστα. </w:t>
      </w:r>
    </w:p>
    <w:p w14:paraId="7098ED8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Αναφέρετε μια απόφαση του 1975 για το </w:t>
      </w:r>
      <w:proofErr w:type="spellStart"/>
      <w:r>
        <w:rPr>
          <w:rFonts w:eastAsia="Times New Roman"/>
          <w:color w:val="222222"/>
          <w:szCs w:val="24"/>
          <w:shd w:val="clear" w:color="auto" w:fill="FFFFFF"/>
        </w:rPr>
        <w:t>Βελβεντό</w:t>
      </w:r>
      <w:proofErr w:type="spellEnd"/>
      <w:r>
        <w:rPr>
          <w:rFonts w:eastAsia="Times New Roman"/>
          <w:color w:val="222222"/>
          <w:szCs w:val="24"/>
          <w:shd w:val="clear" w:color="auto" w:fill="FFFFFF"/>
        </w:rPr>
        <w:t xml:space="preserve"> και λέτε ότι ήταν μια ομόφωνη απόφαση των φορέων εκεί. Μα, όλες οι αποφάσεις είναι ομόφωνες και σας ανέφερα πριν και το ινστιτούτο και λοιπά. </w:t>
      </w:r>
    </w:p>
    <w:p w14:paraId="7098ED9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w:t>
      </w:r>
      <w:r>
        <w:rPr>
          <w:rFonts w:eastAsia="Times New Roman"/>
          <w:color w:val="222222"/>
          <w:szCs w:val="24"/>
          <w:shd w:val="clear" w:color="auto" w:fill="FFFFFF"/>
        </w:rPr>
        <w:t>ω να ολοκληρώσω και να πω ότι όλοι οι Λέσβιοι, κυρίες και κύριοι συνάδελφοι, μηδενός εξαιρουμένου</w:t>
      </w:r>
      <w:r>
        <w:rPr>
          <w:rFonts w:eastAsia="Times New Roman"/>
          <w:color w:val="222222"/>
          <w:szCs w:val="24"/>
          <w:shd w:val="clear" w:color="auto" w:fill="FFFFFF"/>
        </w:rPr>
        <w:t>,</w:t>
      </w:r>
      <w:r>
        <w:rPr>
          <w:rFonts w:eastAsia="Times New Roman"/>
          <w:color w:val="222222"/>
          <w:szCs w:val="24"/>
          <w:shd w:val="clear" w:color="auto" w:fill="FFFFFF"/>
        </w:rPr>
        <w:t xml:space="preserve"> γνωρίζουν ότι οι δύο δήμοι έγιναν ύστερα από απαίτηση υποψηφίου δημάρχου και έτσι γι’ αυτό στηρίζ</w:t>
      </w:r>
      <w:r>
        <w:rPr>
          <w:rFonts w:eastAsia="Times New Roman"/>
          <w:color w:val="222222"/>
          <w:szCs w:val="24"/>
          <w:shd w:val="clear" w:color="auto" w:fill="FFFFFF"/>
        </w:rPr>
        <w:t>ε</w:t>
      </w:r>
      <w:r>
        <w:rPr>
          <w:rFonts w:eastAsia="Times New Roman"/>
          <w:color w:val="222222"/>
          <w:szCs w:val="24"/>
          <w:shd w:val="clear" w:color="auto" w:fill="FFFFFF"/>
        </w:rPr>
        <w:t xml:space="preserve">ται. </w:t>
      </w:r>
    </w:p>
    <w:p w14:paraId="7098ED91" w14:textId="77777777" w:rsidR="00971A45" w:rsidRDefault="00ED091D">
      <w:pPr>
        <w:spacing w:line="600" w:lineRule="auto"/>
        <w:ind w:firstLine="720"/>
        <w:jc w:val="both"/>
        <w:rPr>
          <w:rFonts w:eastAsia="Times New Roman"/>
          <w:color w:val="222222"/>
          <w:szCs w:val="24"/>
          <w:shd w:val="clear" w:color="auto" w:fill="FFFFFF"/>
        </w:rPr>
      </w:pPr>
      <w:r w:rsidRPr="00F74E6B">
        <w:rPr>
          <w:rFonts w:eastAsia="Times New Roman"/>
          <w:b/>
          <w:color w:val="222222"/>
          <w:szCs w:val="24"/>
          <w:shd w:val="clear" w:color="auto" w:fill="FFFFFF"/>
        </w:rPr>
        <w:t>ΓΕΩΡΓΙΟΣ ΠΑΛΛΗΣ:</w:t>
      </w:r>
      <w:r>
        <w:rPr>
          <w:rFonts w:eastAsia="Times New Roman"/>
          <w:color w:val="222222"/>
          <w:szCs w:val="24"/>
          <w:shd w:val="clear" w:color="auto" w:fill="FFFFFF"/>
        </w:rPr>
        <w:t xml:space="preserve"> Ποιος είναι αυτός;</w:t>
      </w:r>
    </w:p>
    <w:p w14:paraId="7098ED92" w14:textId="77777777" w:rsidR="00971A45" w:rsidRDefault="00ED091D">
      <w:pPr>
        <w:spacing w:line="600" w:lineRule="auto"/>
        <w:ind w:firstLine="720"/>
        <w:jc w:val="both"/>
        <w:rPr>
          <w:rFonts w:eastAsia="Times New Roman"/>
          <w:color w:val="222222"/>
          <w:szCs w:val="24"/>
          <w:shd w:val="clear" w:color="auto" w:fill="FFFFFF"/>
        </w:rPr>
      </w:pPr>
      <w:r w:rsidRPr="00F74E6B">
        <w:rPr>
          <w:rFonts w:eastAsia="Times New Roman"/>
          <w:b/>
          <w:color w:val="222222"/>
          <w:szCs w:val="24"/>
          <w:shd w:val="clear" w:color="auto" w:fill="FFFFFF"/>
        </w:rPr>
        <w:t>ΧΑΡΑΛΑΜΠΟΣ ΑΘΑΝΑΣ</w:t>
      </w:r>
      <w:r w:rsidRPr="00F74E6B">
        <w:rPr>
          <w:rFonts w:eastAsia="Times New Roman"/>
          <w:b/>
          <w:color w:val="222222"/>
          <w:szCs w:val="24"/>
          <w:shd w:val="clear" w:color="auto" w:fill="FFFFFF"/>
        </w:rPr>
        <w:t>ΙΟΥ:</w:t>
      </w:r>
      <w:r>
        <w:rPr>
          <w:rFonts w:eastAsia="Times New Roman"/>
          <w:color w:val="222222"/>
          <w:szCs w:val="24"/>
          <w:shd w:val="clear" w:color="auto" w:fill="FFFFFF"/>
        </w:rPr>
        <w:t xml:space="preserve"> Ποιοι είναι οι άλλοι φορείς που αναφέρετε στην αιτιολογική έκθεση ότι σας προτείναν δύο </w:t>
      </w:r>
      <w:r>
        <w:rPr>
          <w:rFonts w:eastAsia="Times New Roman"/>
          <w:color w:val="222222"/>
          <w:szCs w:val="24"/>
          <w:shd w:val="clear" w:color="auto" w:fill="FFFFFF"/>
        </w:rPr>
        <w:lastRenderedPageBreak/>
        <w:t xml:space="preserve">δήμους; Δεν υπάρχουν. Κύριοι Υπουργοί, αν </w:t>
      </w:r>
      <w:r w:rsidRPr="00404ACE">
        <w:rPr>
          <w:rFonts w:eastAsia="Times New Roman"/>
          <w:color w:val="222222"/>
          <w:szCs w:val="24"/>
          <w:shd w:val="clear" w:color="auto" w:fill="FFFFFF"/>
        </w:rPr>
        <w:t>υπάρχ</w:t>
      </w:r>
      <w:r>
        <w:rPr>
          <w:rFonts w:eastAsia="Times New Roman"/>
          <w:color w:val="222222"/>
          <w:szCs w:val="24"/>
          <w:shd w:val="clear" w:color="auto" w:fill="FFFFFF"/>
        </w:rPr>
        <w:t xml:space="preserve">ουν να μας τους πείτε. </w:t>
      </w:r>
    </w:p>
    <w:p w14:paraId="7098ED93" w14:textId="77777777" w:rsidR="00971A45" w:rsidRDefault="00ED091D">
      <w:pPr>
        <w:spacing w:line="600" w:lineRule="auto"/>
        <w:ind w:firstLine="720"/>
        <w:jc w:val="both"/>
        <w:rPr>
          <w:rFonts w:eastAsia="Times New Roman"/>
          <w:color w:val="222222"/>
          <w:szCs w:val="24"/>
          <w:shd w:val="clear" w:color="auto" w:fill="FFFFFF"/>
        </w:rPr>
      </w:pPr>
      <w:r w:rsidRPr="00404ACE">
        <w:rPr>
          <w:rFonts w:eastAsia="Times New Roman"/>
          <w:bCs/>
          <w:color w:val="222222"/>
          <w:shd w:val="clear" w:color="auto" w:fill="FFFFFF"/>
        </w:rPr>
        <w:t>Κύριε Υπουργέ,</w:t>
      </w:r>
      <w:r>
        <w:rPr>
          <w:rFonts w:eastAsia="Times New Roman"/>
          <w:color w:val="222222"/>
          <w:szCs w:val="24"/>
          <w:shd w:val="clear" w:color="auto" w:fill="FFFFFF"/>
        </w:rPr>
        <w:t xml:space="preserve"> παρά ταύτα οι Λέσβιοι θα απαντήσουν με την ψήφο τους μεθαύριο, καταδικάζοντας τους εμπνευστές αυτής της </w:t>
      </w:r>
      <w:r w:rsidRPr="00404ACE">
        <w:rPr>
          <w:rFonts w:eastAsia="Times New Roman"/>
          <w:color w:val="222222"/>
          <w:szCs w:val="24"/>
          <w:shd w:val="clear" w:color="auto" w:fill="FFFFFF"/>
        </w:rPr>
        <w:t>τροπολογία</w:t>
      </w:r>
      <w:r>
        <w:rPr>
          <w:rFonts w:eastAsia="Times New Roman"/>
          <w:color w:val="222222"/>
          <w:szCs w:val="24"/>
          <w:shd w:val="clear" w:color="auto" w:fill="FFFFFF"/>
        </w:rPr>
        <w:t xml:space="preserve">ς. </w:t>
      </w:r>
    </w:p>
    <w:p w14:paraId="7098ED9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14:paraId="7098ED95" w14:textId="77777777" w:rsidR="00971A45" w:rsidRDefault="00ED091D">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7098ED9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sidRPr="00404ACE">
        <w:rPr>
          <w:rFonts w:eastAsia="Times New Roman"/>
          <w:b/>
          <w:bCs/>
          <w:color w:val="222222"/>
          <w:shd w:val="clear" w:color="auto" w:fill="FFFFFF"/>
        </w:rPr>
        <w:t>ΠΡΟΕΔΡΕΥΩΝ (Αναστάσιος Κουράκης):</w:t>
      </w:r>
      <w:r w:rsidRPr="00404ACE">
        <w:rPr>
          <w:rFonts w:eastAsia="Times New Roman"/>
          <w:color w:val="222222"/>
          <w:szCs w:val="24"/>
          <w:shd w:val="clear" w:color="auto" w:fill="FFFFFF"/>
        </w:rPr>
        <w:t xml:space="preserve"> Ευχαριστ</w:t>
      </w:r>
      <w:r>
        <w:rPr>
          <w:rFonts w:eastAsia="Times New Roman"/>
          <w:color w:val="222222"/>
          <w:szCs w:val="24"/>
          <w:shd w:val="clear" w:color="auto" w:fill="FFFFFF"/>
        </w:rPr>
        <w:t xml:space="preserve">ούμε τον κ. Αθανασίου. </w:t>
      </w:r>
      <w:r w:rsidRPr="00404ACE">
        <w:rPr>
          <w:rFonts w:eastAsia="Times New Roman"/>
          <w:bCs/>
          <w:color w:val="222222"/>
          <w:shd w:val="clear" w:color="auto" w:fill="FFFFFF"/>
        </w:rPr>
        <w:t xml:space="preserve">Κύριε </w:t>
      </w:r>
      <w:r w:rsidRPr="00404ACE">
        <w:rPr>
          <w:rFonts w:eastAsia="Times New Roman"/>
          <w:bCs/>
          <w:color w:val="222222"/>
          <w:shd w:val="clear" w:color="auto" w:fill="FFFFFF"/>
        </w:rPr>
        <w:t>Υπουργέ,</w:t>
      </w:r>
      <w:r>
        <w:rPr>
          <w:rFonts w:eastAsia="Times New Roman"/>
          <w:color w:val="222222"/>
          <w:szCs w:val="24"/>
          <w:shd w:val="clear" w:color="auto" w:fill="FFFFFF"/>
        </w:rPr>
        <w:t xml:space="preserve"> αν θέλετε, μπορείτε να πείτε κάτι, ειδάλλως να προχωρήσουμε στον κατάλογο. Όχι.</w:t>
      </w:r>
    </w:p>
    <w:p w14:paraId="7098ED97" w14:textId="77777777" w:rsidR="00971A45" w:rsidRDefault="00ED091D">
      <w:pPr>
        <w:spacing w:line="600" w:lineRule="auto"/>
        <w:ind w:firstLine="720"/>
        <w:jc w:val="both"/>
        <w:rPr>
          <w:rFonts w:eastAsia="Times New Roman"/>
          <w:szCs w:val="24"/>
        </w:rPr>
      </w:pPr>
      <w:r w:rsidRPr="00BD12B3">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w:t>
      </w:r>
      <w:r w:rsidRPr="00BD12B3">
        <w:rPr>
          <w:rFonts w:eastAsia="Times New Roman"/>
          <w:szCs w:val="24"/>
        </w:rPr>
        <w:t xml:space="preserve">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δεκα</w:t>
      </w:r>
      <w:r w:rsidRPr="00BD12B3">
        <w:rPr>
          <w:rFonts w:eastAsia="Times New Roman"/>
          <w:szCs w:val="24"/>
        </w:rPr>
        <w:t xml:space="preserve">οκτώ μαθήτριες και μαθητές και </w:t>
      </w:r>
      <w:r>
        <w:rPr>
          <w:rFonts w:eastAsia="Times New Roman"/>
          <w:szCs w:val="24"/>
        </w:rPr>
        <w:lastRenderedPageBreak/>
        <w:t>δύο</w:t>
      </w:r>
      <w:r w:rsidRPr="00BD12B3">
        <w:rPr>
          <w:rFonts w:eastAsia="Times New Roman"/>
          <w:szCs w:val="24"/>
        </w:rPr>
        <w:t xml:space="preserve"> εκπα</w:t>
      </w:r>
      <w:r>
        <w:rPr>
          <w:rFonts w:eastAsia="Times New Roman"/>
          <w:szCs w:val="24"/>
        </w:rPr>
        <w:t>ιδευτικοί συνοδοί τους από το</w:t>
      </w:r>
      <w:r w:rsidRPr="00BD12B3">
        <w:rPr>
          <w:rFonts w:eastAsia="Times New Roman"/>
          <w:szCs w:val="24"/>
        </w:rPr>
        <w:t xml:space="preserve"> Δημοτικό Σχολείο</w:t>
      </w:r>
      <w:r>
        <w:rPr>
          <w:rFonts w:eastAsia="Times New Roman"/>
          <w:szCs w:val="24"/>
        </w:rPr>
        <w:t xml:space="preserve"> Αγίου Ιωάννη</w:t>
      </w:r>
      <w:r w:rsidRPr="00BD12B3">
        <w:rPr>
          <w:rFonts w:eastAsia="Times New Roman"/>
          <w:szCs w:val="24"/>
        </w:rPr>
        <w:t xml:space="preserve"> Κέρκυρας. </w:t>
      </w:r>
    </w:p>
    <w:p w14:paraId="7098ED98" w14:textId="77777777" w:rsidR="00971A45" w:rsidRDefault="00ED091D">
      <w:pPr>
        <w:spacing w:line="600" w:lineRule="auto"/>
        <w:ind w:firstLine="720"/>
        <w:jc w:val="both"/>
        <w:rPr>
          <w:rFonts w:eastAsia="Times New Roman"/>
          <w:szCs w:val="24"/>
        </w:rPr>
      </w:pPr>
      <w:r w:rsidRPr="00BD12B3">
        <w:rPr>
          <w:rFonts w:eastAsia="Times New Roman"/>
          <w:szCs w:val="24"/>
        </w:rPr>
        <w:t>Η Βουλή</w:t>
      </w:r>
      <w:r w:rsidRPr="00BD12B3">
        <w:rPr>
          <w:rFonts w:eastAsia="Times New Roman"/>
          <w:szCs w:val="24"/>
        </w:rPr>
        <w:t xml:space="preserve"> </w:t>
      </w:r>
      <w:r>
        <w:rPr>
          <w:rFonts w:eastAsia="Times New Roman"/>
          <w:szCs w:val="24"/>
        </w:rPr>
        <w:t>σάς</w:t>
      </w:r>
      <w:r w:rsidRPr="00BD12B3">
        <w:rPr>
          <w:rFonts w:eastAsia="Times New Roman"/>
          <w:szCs w:val="24"/>
        </w:rPr>
        <w:t xml:space="preserve"> καλωσορίζει. </w:t>
      </w:r>
    </w:p>
    <w:p w14:paraId="7098ED99" w14:textId="77777777" w:rsidR="00971A45" w:rsidRDefault="00ED091D">
      <w:pPr>
        <w:spacing w:line="600" w:lineRule="auto"/>
        <w:ind w:firstLine="720"/>
        <w:jc w:val="center"/>
        <w:rPr>
          <w:rFonts w:eastAsia="Times New Roman"/>
          <w:szCs w:val="24"/>
        </w:rPr>
      </w:pPr>
      <w:r w:rsidRPr="00BD12B3">
        <w:rPr>
          <w:rFonts w:eastAsia="Times New Roman"/>
          <w:szCs w:val="24"/>
        </w:rPr>
        <w:t>(Χειροκροτήματα απ’ όλες τις πτέρυγες της Βουλής)</w:t>
      </w:r>
    </w:p>
    <w:p w14:paraId="7098ED9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w:t>
      </w:r>
      <w:proofErr w:type="spellStart"/>
      <w:r>
        <w:rPr>
          <w:rFonts w:eastAsia="Times New Roman"/>
          <w:color w:val="222222"/>
          <w:szCs w:val="24"/>
          <w:shd w:val="clear" w:color="auto" w:fill="FFFFFF"/>
        </w:rPr>
        <w:t>Κατσίκης</w:t>
      </w:r>
      <w:proofErr w:type="spellEnd"/>
      <w:r>
        <w:rPr>
          <w:rFonts w:eastAsia="Times New Roman"/>
          <w:color w:val="222222"/>
          <w:szCs w:val="24"/>
          <w:shd w:val="clear" w:color="auto" w:fill="FFFFFF"/>
        </w:rPr>
        <w:t xml:space="preserve"> ο οποίος θέλει να υποστηρίξει μια τροπολογία που έχει καταθέσει, στα πλαίσια της ομιλίας του. </w:t>
      </w:r>
    </w:p>
    <w:p w14:paraId="7098ED9B" w14:textId="77777777" w:rsidR="00971A45" w:rsidRDefault="00ED091D">
      <w:pPr>
        <w:spacing w:line="600" w:lineRule="auto"/>
        <w:ind w:firstLine="720"/>
        <w:jc w:val="both"/>
        <w:rPr>
          <w:rFonts w:eastAsia="Times New Roman"/>
          <w:color w:val="222222"/>
          <w:szCs w:val="24"/>
          <w:shd w:val="clear" w:color="auto" w:fill="FFFFFF"/>
        </w:rPr>
      </w:pPr>
      <w:r w:rsidRPr="00404ACE">
        <w:rPr>
          <w:rFonts w:eastAsia="Times New Roman"/>
          <w:b/>
          <w:color w:val="222222"/>
          <w:szCs w:val="24"/>
          <w:shd w:val="clear" w:color="auto" w:fill="FFFFFF"/>
        </w:rPr>
        <w:t>ΚΩΝΣΤΑΝΤΙΝΟΣ ΚΑΤΣΙΚΗΣ:</w:t>
      </w:r>
      <w:r>
        <w:rPr>
          <w:rFonts w:eastAsia="Times New Roman"/>
          <w:color w:val="222222"/>
          <w:szCs w:val="24"/>
          <w:shd w:val="clear" w:color="auto" w:fill="FFFFFF"/>
        </w:rPr>
        <w:t xml:space="preserve"> Ευχαριστώ πολύ, κύριε Πρόεδρε.</w:t>
      </w:r>
    </w:p>
    <w:p w14:paraId="7098ED9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Κύριοι Υπο</w:t>
      </w:r>
      <w:r>
        <w:rPr>
          <w:rFonts w:eastAsia="Times New Roman"/>
          <w:color w:val="222222"/>
          <w:szCs w:val="24"/>
          <w:shd w:val="clear" w:color="auto" w:fill="FFFFFF"/>
        </w:rPr>
        <w:t>υργοί, αγαπητοί κύριοι συνάδελφοι, κατέθεσα στις 26 Φεβρουαρίου, τον περασμένο μήνα, εμπρόθεσμα μια τροπολογία με γενικό αριθμό 1990 και ειδικό 150. Αναφέρω τα στοιχεία, μήπως ανατρέξετε σε αυτήν, πέραν των όσων εγώ θα αναπτύξω τώρα στην τοποθέτησή μου, γι</w:t>
      </w:r>
      <w:r>
        <w:rPr>
          <w:rFonts w:eastAsia="Times New Roman"/>
          <w:color w:val="222222"/>
          <w:szCs w:val="24"/>
          <w:shd w:val="clear" w:color="auto" w:fill="FFFFFF"/>
        </w:rPr>
        <w:t xml:space="preserve">α να έχετε και εγγράφως αυτή στα χέρια σας. Και παρακαλώ για την προσοχή σας αυτά τα τρία τέσσερα λεπτά που θα μιλήσω. </w:t>
      </w:r>
    </w:p>
    <w:p w14:paraId="7098ED9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Πιστεύω πως έχουμε χρέος να νομοθετούμε υπέρ της προστασίας της ανθρώπινης ζωής. Γι’ αυτόν ακριβώς τον λόγο, απευθύνω έκκληση στην ηγεσί</w:t>
      </w:r>
      <w:r>
        <w:rPr>
          <w:rFonts w:eastAsia="Times New Roman"/>
          <w:color w:val="222222"/>
          <w:szCs w:val="24"/>
          <w:shd w:val="clear" w:color="auto" w:fill="FFFFFF"/>
        </w:rPr>
        <w:t xml:space="preserve">α του Υπουργείου Υγείας και </w:t>
      </w:r>
      <w:r>
        <w:rPr>
          <w:rFonts w:eastAsia="Times New Roman"/>
          <w:color w:val="222222"/>
          <w:szCs w:val="24"/>
          <w:shd w:val="clear" w:color="auto" w:fill="FFFFFF"/>
        </w:rPr>
        <w:lastRenderedPageBreak/>
        <w:t>στους δύο Υπουργούς οι οποίοι, κατ’ ευτυχή συγκυρία, έχουν και την ιδιότητα του ιατρού, ασκώντας αυτό το κοινωνικό λειτούργημα, προκειμένου να εξετάσουν το περιεχόμενο αυτής τροπολογίας με κοινωνική ευαισθησία και κοινωνική δικα</w:t>
      </w:r>
      <w:r>
        <w:rPr>
          <w:rFonts w:eastAsia="Times New Roman"/>
          <w:color w:val="222222"/>
          <w:szCs w:val="24"/>
          <w:shd w:val="clear" w:color="auto" w:fill="FFFFFF"/>
        </w:rPr>
        <w:t xml:space="preserve">ιοσύνη. Και βέβαια, το </w:t>
      </w:r>
      <w:r>
        <w:rPr>
          <w:rFonts w:eastAsia="Times New Roman"/>
          <w:color w:val="222222"/>
          <w:szCs w:val="24"/>
          <w:shd w:val="clear" w:color="auto" w:fill="FFFFFF"/>
        </w:rPr>
        <w:t>ε</w:t>
      </w:r>
      <w:r>
        <w:rPr>
          <w:rFonts w:eastAsia="Times New Roman"/>
          <w:color w:val="222222"/>
          <w:szCs w:val="24"/>
          <w:shd w:val="clear" w:color="auto" w:fill="FFFFFF"/>
        </w:rPr>
        <w:t xml:space="preserve">θνικό Κοινοβούλιο, δόξα τω Θεώ, έχει αρκετούς γιατρούς, εκ των οποίων κάποιοι αυτή την ώρα βρίσκονται στην Αίθουσα. </w:t>
      </w:r>
    </w:p>
    <w:p w14:paraId="7098ED9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Λίγα λόγια θα πω για την ουσία της τροπολογίας, κύριοι συνάδελφοί. </w:t>
      </w:r>
      <w:r>
        <w:rPr>
          <w:rFonts w:eastAsia="Times New Roman"/>
          <w:color w:val="222222"/>
          <w:szCs w:val="24"/>
          <w:shd w:val="clear" w:color="auto" w:fill="FFFFFF"/>
        </w:rPr>
        <w:t>Αναφέρομαι σ</w:t>
      </w:r>
      <w:r>
        <w:rPr>
          <w:rFonts w:eastAsia="Times New Roman"/>
          <w:color w:val="222222"/>
          <w:szCs w:val="24"/>
          <w:shd w:val="clear" w:color="auto" w:fill="FFFFFF"/>
        </w:rPr>
        <w:t xml:space="preserve">τα κέντρα αποθεραπείας και αποκατάστασης με δύναμη μεγαλύτερη των εκατό κλινών και αυτό το αναφέρουμε προκειμένου να υιοθετηθεί το ότι τόσο μεγάλα κέντρα έχουν και ανάγκη, εφόσον φιλοξενούν ασθενείς, </w:t>
      </w:r>
      <w:r>
        <w:rPr>
          <w:rFonts w:eastAsia="Times New Roman"/>
          <w:color w:val="222222"/>
          <w:szCs w:val="24"/>
          <w:shd w:val="clear" w:color="auto" w:fill="FFFFFF"/>
        </w:rPr>
        <w:t>όπου η</w:t>
      </w:r>
      <w:r>
        <w:rPr>
          <w:rFonts w:eastAsia="Times New Roman"/>
          <w:color w:val="222222"/>
          <w:szCs w:val="24"/>
          <w:shd w:val="clear" w:color="auto" w:fill="FFFFFF"/>
        </w:rPr>
        <w:t xml:space="preserve"> περίθαλψη αυτών </w:t>
      </w:r>
      <w:r>
        <w:rPr>
          <w:rFonts w:eastAsia="Times New Roman"/>
          <w:color w:val="222222"/>
          <w:szCs w:val="24"/>
          <w:shd w:val="clear" w:color="auto" w:fill="FFFFFF"/>
        </w:rPr>
        <w:t xml:space="preserve">επιβάλλεται </w:t>
      </w:r>
      <w:r>
        <w:rPr>
          <w:rFonts w:eastAsia="Times New Roman"/>
          <w:color w:val="222222"/>
          <w:szCs w:val="24"/>
          <w:shd w:val="clear" w:color="auto" w:fill="FFFFFF"/>
        </w:rPr>
        <w:t>και σε άλλα τμήματα ν</w:t>
      </w:r>
      <w:r>
        <w:rPr>
          <w:rFonts w:eastAsia="Times New Roman"/>
          <w:color w:val="222222"/>
          <w:szCs w:val="24"/>
          <w:shd w:val="clear" w:color="auto" w:fill="FFFFFF"/>
        </w:rPr>
        <w:t xml:space="preserve">οσηλευτικής και λοιπά. Αλλά είναι και ένας αριθμός ο οποίος μπορεί να αλλάξει, αν το Υπουργείο Υγείας δεχθεί ότι η ουσία της τροπολογίας εστιάζει στο να έχουν καλύτερη περίθαλψη </w:t>
      </w:r>
      <w:r>
        <w:rPr>
          <w:rFonts w:eastAsia="Times New Roman"/>
          <w:color w:val="222222"/>
          <w:szCs w:val="24"/>
          <w:shd w:val="clear" w:color="auto" w:fill="FFFFFF"/>
        </w:rPr>
        <w:t xml:space="preserve">οι </w:t>
      </w:r>
      <w:r>
        <w:rPr>
          <w:rFonts w:eastAsia="Times New Roman"/>
          <w:color w:val="222222"/>
          <w:szCs w:val="24"/>
          <w:shd w:val="clear" w:color="auto" w:fill="FFFFFF"/>
        </w:rPr>
        <w:t xml:space="preserve">ασθενείς στα κέντρα αποκατάστασης και αποθεραπείας. </w:t>
      </w:r>
    </w:p>
    <w:p w14:paraId="7098ED9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Έλεγα, λοιπόν, να υπάρ</w:t>
      </w:r>
      <w:r>
        <w:rPr>
          <w:rFonts w:eastAsia="Times New Roman"/>
          <w:color w:val="222222"/>
          <w:szCs w:val="24"/>
          <w:shd w:val="clear" w:color="auto" w:fill="FFFFFF"/>
        </w:rPr>
        <w:t xml:space="preserve">χει μέσα σε αυτά τα κέντρα η ανάπτυξη μίας και μόνο αυτοτελούς νοσηλευτικής μονάδας ενηλίκων, δηλαδή γενικής παθολογίας, τουλάχιστον είκοσι κλινών, υπό όρους και προϋποθέσεις που ορίζονται στο παρόν σχέδιο νόμου και τα σχετικά προσαρτήματα του. </w:t>
      </w:r>
    </w:p>
    <w:p w14:paraId="7098EDA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Πιστεύω πως με αυτόν τον τρόπο, μέσω της εν λόγω προσθήκης, η ανάπτυξη μίας και μόνο αυτόνομης και αυτοτελούς γενικής νοσηλευτικής μονάδας, κατά τα πρότυπα και τις προδιαγραφές των ιδιωτικών κλινικών, συμβάλλει στη βελτίωση της περίθαλψης εντός των κέντρων</w:t>
      </w:r>
      <w:r>
        <w:rPr>
          <w:rFonts w:eastAsia="Times New Roman"/>
          <w:color w:val="222222"/>
          <w:szCs w:val="24"/>
          <w:shd w:val="clear" w:color="auto" w:fill="FFFFFF"/>
        </w:rPr>
        <w:t xml:space="preserve"> αποθεραπείας και αποκατάστασης κλειστής νοσηλείας. </w:t>
      </w:r>
    </w:p>
    <w:p w14:paraId="7098EDA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την αντιμετώπιση ύπαρξης τυχόν ιατρικών προβλημάτων άλλης φύσεως, δεν θα χρειάζεται οι νοσηλευόμενοι να μεταφέρονται σε δημόσιες ή ιδιωτικές κλινικές, θέτοντας σε κίνδυνο τη ζωή τους, καθώς η παροχή </w:t>
      </w:r>
      <w:r>
        <w:rPr>
          <w:rFonts w:eastAsia="Times New Roman"/>
          <w:color w:val="222222"/>
          <w:szCs w:val="24"/>
          <w:shd w:val="clear" w:color="auto" w:fill="FFFFFF"/>
        </w:rPr>
        <w:t xml:space="preserve">ιατρικής βοήθειας θα είναι άμεση και εντέλει λιγότερο δαπανηρή, από τη στιγμή που εξαλείφεται η ανάγκη απομάκρυνσης και μετακίνησης των ασθενών. </w:t>
      </w:r>
    </w:p>
    <w:p w14:paraId="7098EDA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Στα χρόνια περιστατικά, ο συνδυασμός αποκατάστασης και παροχών νοσηλείας θα απαλλάξει τους ασθενείς από επιπλέ</w:t>
      </w:r>
      <w:r>
        <w:rPr>
          <w:rFonts w:eastAsia="Times New Roman"/>
          <w:color w:val="222222"/>
          <w:szCs w:val="24"/>
          <w:shd w:val="clear" w:color="auto" w:fill="FFFFFF"/>
        </w:rPr>
        <w:t>ον ταλαιπωρία</w:t>
      </w:r>
      <w:r>
        <w:rPr>
          <w:rFonts w:eastAsia="Times New Roman"/>
          <w:color w:val="222222"/>
          <w:szCs w:val="24"/>
          <w:shd w:val="clear" w:color="auto" w:fill="FFFFFF"/>
        </w:rPr>
        <w:t>,</w:t>
      </w:r>
      <w:r>
        <w:rPr>
          <w:rFonts w:eastAsia="Times New Roman"/>
          <w:color w:val="222222"/>
          <w:szCs w:val="24"/>
          <w:shd w:val="clear" w:color="auto" w:fill="FFFFFF"/>
        </w:rPr>
        <w:t xml:space="preserve"> η οποία προκύπτει στις περιπτώσεις που απαιτείται διακοπή των θεραπειών αποκατάστασης, μεταφορά τους σε νοσηλευτική μονάδα και επαναφορά τους στα κέντρα αποκατάστασης. </w:t>
      </w:r>
    </w:p>
    <w:p w14:paraId="7098EDA3" w14:textId="77777777" w:rsidR="00971A45" w:rsidRDefault="00ED091D">
      <w:pPr>
        <w:tabs>
          <w:tab w:val="left" w:pos="1800"/>
        </w:tabs>
        <w:spacing w:line="600" w:lineRule="auto"/>
        <w:ind w:firstLine="720"/>
        <w:jc w:val="center"/>
        <w:rPr>
          <w:rFonts w:eastAsia="Times New Roman"/>
          <w:szCs w:val="24"/>
        </w:rPr>
      </w:pPr>
      <w:r w:rsidRPr="00CB25CD">
        <w:rPr>
          <w:rFonts w:eastAsia="Times New Roman"/>
          <w:szCs w:val="24"/>
        </w:rPr>
        <w:t>(Θόρυβος στην Αίθουσα)</w:t>
      </w:r>
    </w:p>
    <w:p w14:paraId="7098EDA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βρίσκω ευήκοα </w:t>
      </w:r>
      <w:proofErr w:type="spellStart"/>
      <w:r>
        <w:rPr>
          <w:rFonts w:eastAsia="Times New Roman"/>
          <w:color w:val="222222"/>
          <w:szCs w:val="24"/>
          <w:shd w:val="clear" w:color="auto" w:fill="FFFFFF"/>
        </w:rPr>
        <w:t>ώτα</w:t>
      </w:r>
      <w:proofErr w:type="spellEnd"/>
      <w:r>
        <w:rPr>
          <w:rFonts w:eastAsia="Times New Roman"/>
          <w:color w:val="222222"/>
          <w:szCs w:val="24"/>
          <w:shd w:val="clear" w:color="auto" w:fill="FFFFFF"/>
        </w:rPr>
        <w:t>. Ωστόσο εγώ θα συνεχίσω. Θε</w:t>
      </w:r>
      <w:r>
        <w:rPr>
          <w:rFonts w:eastAsia="Times New Roman"/>
          <w:color w:val="222222"/>
          <w:szCs w:val="24"/>
          <w:shd w:val="clear" w:color="auto" w:fill="FFFFFF"/>
        </w:rPr>
        <w:t xml:space="preserve">ωρώ πολύ σημαντική αυτή την </w:t>
      </w:r>
      <w:r w:rsidRPr="006C5734">
        <w:rPr>
          <w:rFonts w:eastAsia="Times New Roman"/>
          <w:color w:val="222222"/>
          <w:szCs w:val="24"/>
          <w:shd w:val="clear" w:color="auto" w:fill="FFFFFF"/>
        </w:rPr>
        <w:t>τροπολογία</w:t>
      </w:r>
      <w:r>
        <w:rPr>
          <w:rFonts w:eastAsia="Times New Roman"/>
          <w:color w:val="222222"/>
          <w:szCs w:val="24"/>
          <w:shd w:val="clear" w:color="auto" w:fill="FFFFFF"/>
        </w:rPr>
        <w:t>. Και θα ήθελα, αν τύχει</w:t>
      </w:r>
      <w:r w:rsidRPr="006C5734">
        <w:rPr>
          <w:rFonts w:eastAsia="Times New Roman"/>
          <w:color w:val="222222"/>
          <w:szCs w:val="24"/>
          <w:shd w:val="clear" w:color="auto" w:fill="FFFFFF"/>
        </w:rPr>
        <w:t xml:space="preserve"> </w:t>
      </w:r>
      <w:r>
        <w:rPr>
          <w:rFonts w:eastAsia="Times New Roman"/>
          <w:color w:val="222222"/>
          <w:szCs w:val="24"/>
          <w:shd w:val="clear" w:color="auto" w:fill="FFFFFF"/>
        </w:rPr>
        <w:t>της εγκρίσεως των κυρίων Υπουργών, να έχει τη δική σας στήριξη.</w:t>
      </w:r>
    </w:p>
    <w:p w14:paraId="7098EDA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Έλεγα, </w:t>
      </w:r>
      <w:r w:rsidRPr="006C5734">
        <w:rPr>
          <w:rFonts w:eastAsia="Times New Roman"/>
          <w:color w:val="222222"/>
          <w:szCs w:val="24"/>
          <w:shd w:val="clear" w:color="auto" w:fill="FFFFFF"/>
        </w:rPr>
        <w:t>λοιπόν</w:t>
      </w:r>
      <w:r>
        <w:rPr>
          <w:rFonts w:eastAsia="Times New Roman"/>
          <w:color w:val="222222"/>
          <w:szCs w:val="24"/>
          <w:shd w:val="clear" w:color="auto" w:fill="FFFFFF"/>
        </w:rPr>
        <w:t>, κύριοι συνάδελφοι, ότι η επιβάρυνση του Εθνικού Οργανισμού Παροχής Υπηρεσιών Υγείας, του ΕΟΠΥΥ δηλαδή, εάν εγκριθε</w:t>
      </w:r>
      <w:r>
        <w:rPr>
          <w:rFonts w:eastAsia="Times New Roman"/>
          <w:color w:val="222222"/>
          <w:szCs w:val="24"/>
          <w:shd w:val="clear" w:color="auto" w:fill="FFFFFF"/>
        </w:rPr>
        <w:t xml:space="preserve">ί μια τέτοια τροπολογία, θα μειωθεί. </w:t>
      </w:r>
    </w:p>
    <w:p w14:paraId="7098EDA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μειώσουμε και το κόστος το οποίο δαπανά η χώρα στον τομέα της υγείας. Θα μειωθεί δεδομένου ότι θα παρασχεθεί η δυνατότητα κάλυψης των δαπανών νοσηλείας και από ασφαλιστικές εταιρείες</w:t>
      </w:r>
      <w:r>
        <w:rPr>
          <w:rFonts w:eastAsia="Times New Roman"/>
          <w:color w:val="222222"/>
          <w:szCs w:val="24"/>
          <w:shd w:val="clear" w:color="auto" w:fill="FFFFFF"/>
        </w:rPr>
        <w:t>,</w:t>
      </w:r>
      <w:r>
        <w:rPr>
          <w:rFonts w:eastAsia="Times New Roman"/>
          <w:color w:val="222222"/>
          <w:szCs w:val="24"/>
          <w:shd w:val="clear" w:color="auto" w:fill="FFFFFF"/>
        </w:rPr>
        <w:t xml:space="preserve"> οι οποίες σήμερα δεν πληρώνουν.</w:t>
      </w:r>
      <w:r>
        <w:rPr>
          <w:rFonts w:eastAsia="Times New Roman"/>
          <w:color w:val="222222"/>
          <w:szCs w:val="24"/>
          <w:shd w:val="clear" w:color="auto" w:fill="FFFFFF"/>
        </w:rPr>
        <w:t xml:space="preserve"> Και δεν </w:t>
      </w:r>
      <w:r>
        <w:rPr>
          <w:rFonts w:eastAsia="Times New Roman"/>
          <w:color w:val="222222"/>
          <w:szCs w:val="24"/>
          <w:shd w:val="clear" w:color="auto" w:fill="FFFFFF"/>
        </w:rPr>
        <w:lastRenderedPageBreak/>
        <w:t xml:space="preserve">πληρώνουν, όταν αμιγώς ένα κέντρο αποκατάστασης λειτουργεί μόνο γι’ αυτό τον λόγο, χωρίς να έχει ενσωματωθεί σε αυτό μονάδα νοσηλευτικής παθολογίας και λοιπά, κάτι το οποίο βέβαια δεν συμβαίνει σήμερα. </w:t>
      </w:r>
    </w:p>
    <w:p w14:paraId="7098EDA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τον τρόπο αυτό, διασφαλίζεται και η απρόσ</w:t>
      </w:r>
      <w:r>
        <w:rPr>
          <w:rFonts w:eastAsia="Times New Roman"/>
          <w:color w:val="222222"/>
          <w:szCs w:val="24"/>
          <w:shd w:val="clear" w:color="auto" w:fill="FFFFFF"/>
        </w:rPr>
        <w:t xml:space="preserve">κοπτη θεραπεία των ήδη εισαχθέντων ασθενών, χωρίς την παραμικρή διακοπή των παρεχόμενων υπηρεσιών περίθαλψης και κινητικής τους αποκατάστασης. </w:t>
      </w:r>
    </w:p>
    <w:p w14:paraId="7098EDA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Αλλά, σύμφωνα δε τόσο με το προηγούμενο όσο και με το προτεινόμενο θεσμικό πλαίσιο, στις ιδιωτικές κλινικές σήμε</w:t>
      </w:r>
      <w:r>
        <w:rPr>
          <w:rFonts w:eastAsia="Times New Roman"/>
          <w:color w:val="222222"/>
          <w:szCs w:val="24"/>
          <w:shd w:val="clear" w:color="auto" w:fill="FFFFFF"/>
        </w:rPr>
        <w:t xml:space="preserve">ρα επιτρέπεται η λειτουργία τμημάτων φυσικής ιατρικής και αποκατάστασης, για την καλύτερη και πληρέστερη εξυπηρέτηση των </w:t>
      </w:r>
      <w:proofErr w:type="spellStart"/>
      <w:r>
        <w:rPr>
          <w:rFonts w:eastAsia="Times New Roman"/>
          <w:color w:val="222222"/>
          <w:szCs w:val="24"/>
          <w:shd w:val="clear" w:color="auto" w:fill="FFFFFF"/>
        </w:rPr>
        <w:t>νοσηλευομένων</w:t>
      </w:r>
      <w:proofErr w:type="spellEnd"/>
      <w:r>
        <w:rPr>
          <w:rFonts w:eastAsia="Times New Roman"/>
          <w:color w:val="222222"/>
          <w:szCs w:val="24"/>
          <w:shd w:val="clear" w:color="auto" w:fill="FFFFFF"/>
        </w:rPr>
        <w:t xml:space="preserve"> σε αυτές. </w:t>
      </w:r>
    </w:p>
    <w:p w14:paraId="7098EDA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 αντίστροφο, ωστόσο, δεν ισχύει, γεγονός που, κατά τη γνώμη μου, αποτελεί μια παραδοξότητα. Δηλαδή, σε μια ι</w:t>
      </w:r>
      <w:r>
        <w:rPr>
          <w:rFonts w:eastAsia="Times New Roman"/>
          <w:color w:val="222222"/>
          <w:szCs w:val="24"/>
          <w:shd w:val="clear" w:color="auto" w:fill="FFFFFF"/>
        </w:rPr>
        <w:t xml:space="preserve">διωτική κλινική μπορεί να λειτουργεί μιας μορφής κέντρου αποκατάστασης και σε ένα κέντρο αποκατάστασης δεν μπορεί να λειτουργεί </w:t>
      </w:r>
      <w:r>
        <w:rPr>
          <w:rFonts w:eastAsia="Times New Roman"/>
          <w:color w:val="222222"/>
          <w:szCs w:val="24"/>
          <w:shd w:val="clear" w:color="auto" w:fill="FFFFFF"/>
        </w:rPr>
        <w:lastRenderedPageBreak/>
        <w:t xml:space="preserve">μια μονάδα νοσηλευτικής για την καλύτερη εξυπηρέτηση του ασθενούς, </w:t>
      </w:r>
      <w:r>
        <w:rPr>
          <w:rFonts w:eastAsia="Times New Roman"/>
          <w:color w:val="222222"/>
          <w:szCs w:val="24"/>
          <w:shd w:val="clear" w:color="auto" w:fill="FFFFFF"/>
        </w:rPr>
        <w:t xml:space="preserve">με σκοπό </w:t>
      </w:r>
      <w:r>
        <w:rPr>
          <w:rFonts w:eastAsia="Times New Roman"/>
          <w:color w:val="222222"/>
          <w:szCs w:val="24"/>
          <w:shd w:val="clear" w:color="auto" w:fill="FFFFFF"/>
        </w:rPr>
        <w:t xml:space="preserve">την αποκατάσταση των προβλημάτων της υγείας του. </w:t>
      </w:r>
    </w:p>
    <w:p w14:paraId="7098EDAA" w14:textId="77777777" w:rsidR="00971A45" w:rsidRDefault="00ED091D">
      <w:pPr>
        <w:tabs>
          <w:tab w:val="left" w:pos="1800"/>
        </w:tabs>
        <w:spacing w:line="600" w:lineRule="auto"/>
        <w:ind w:firstLine="720"/>
        <w:jc w:val="both"/>
        <w:rPr>
          <w:rFonts w:eastAsia="Times New Roman"/>
          <w:szCs w:val="24"/>
        </w:rPr>
      </w:pPr>
      <w:r w:rsidRPr="00437DC8">
        <w:rPr>
          <w:rFonts w:eastAsia="Times New Roman"/>
          <w:szCs w:val="24"/>
        </w:rPr>
        <w:t>(Σ</w:t>
      </w:r>
      <w:r w:rsidRPr="00437DC8">
        <w:rPr>
          <w:rFonts w:eastAsia="Times New Roman"/>
          <w:szCs w:val="24"/>
        </w:rPr>
        <w:t>το σημείο αυτό κτυπάει το κουδούνι λήξεως του χρόνου ομιλίας του κυρίου Βουλευτή)</w:t>
      </w:r>
    </w:p>
    <w:p w14:paraId="7098EDA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Τελειώνω, κύριε Πρόεδρε. Ευχαριστώ.</w:t>
      </w:r>
    </w:p>
    <w:p w14:paraId="7098EDA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Ως εκ τούτου, πιστεύω πως θα πρέπει να θεωρηθεί ότι είναι εύλογο το αίτημα να αποκτήσουν μια νοσηλευτική μονάδα και τα κέντρα αποθεραπείας</w:t>
      </w:r>
      <w:r>
        <w:rPr>
          <w:rFonts w:eastAsia="Times New Roman"/>
          <w:color w:val="222222"/>
          <w:szCs w:val="24"/>
          <w:shd w:val="clear" w:color="auto" w:fill="FFFFFF"/>
        </w:rPr>
        <w:t xml:space="preserve"> και αποκατάστασης. </w:t>
      </w:r>
      <w:r w:rsidRPr="006C5734">
        <w:rPr>
          <w:rFonts w:eastAsia="Times New Roman"/>
          <w:color w:val="222222"/>
          <w:szCs w:val="24"/>
          <w:shd w:val="clear" w:color="auto" w:fill="FFFFFF"/>
        </w:rPr>
        <w:t>Πρέπει</w:t>
      </w:r>
      <w:r>
        <w:rPr>
          <w:rFonts w:eastAsia="Times New Roman"/>
          <w:color w:val="222222"/>
          <w:szCs w:val="24"/>
          <w:shd w:val="clear" w:color="auto" w:fill="FFFFFF"/>
        </w:rPr>
        <w:t xml:space="preserve"> πιστεύω να την αποκτήσουν. Δεν βλάπτει κανέναν. Εξυπηρετεί τους ασθενείς και ωφελεί το δημόσιο, διότι μειώνονται τα </w:t>
      </w:r>
      <w:r>
        <w:rPr>
          <w:rFonts w:eastAsia="Times New Roman"/>
          <w:color w:val="222222"/>
          <w:szCs w:val="24"/>
          <w:shd w:val="clear" w:color="auto" w:fill="FFFFFF"/>
        </w:rPr>
        <w:t xml:space="preserve">έξοδα </w:t>
      </w:r>
      <w:r>
        <w:rPr>
          <w:rFonts w:eastAsia="Times New Roman"/>
          <w:color w:val="222222"/>
          <w:szCs w:val="24"/>
          <w:shd w:val="clear" w:color="auto" w:fill="FFFFFF"/>
        </w:rPr>
        <w:t xml:space="preserve">του ΕΟΠΥΥ. Αυτός είναι και ο λόγος που απευθύνω έκκληση την ηγεσία του Υπουργείου Υγείας, μέσω της παρούσης τροπολογίας. </w:t>
      </w:r>
    </w:p>
    <w:p w14:paraId="7098EDA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Αναφορικά δε με την αναγκαιότητα τροποποίησης της ισχύουσας νομοθεσίας, θα ήθελα ενδεικτικά να αναφερθώ στα προβλήματα βιωσιμότητας πο</w:t>
      </w:r>
      <w:r>
        <w:rPr>
          <w:rFonts w:eastAsia="Times New Roman"/>
          <w:color w:val="222222"/>
          <w:szCs w:val="24"/>
          <w:shd w:val="clear" w:color="auto" w:fill="FFFFFF"/>
        </w:rPr>
        <w:t xml:space="preserve">υ αντιμετωπίζουν μεγάλες ιδιωτικές μονάδες αποκατάστασης νευρολογικών και </w:t>
      </w:r>
      <w:proofErr w:type="spellStart"/>
      <w:r>
        <w:rPr>
          <w:rFonts w:eastAsia="Times New Roman"/>
          <w:color w:val="222222"/>
          <w:szCs w:val="24"/>
          <w:shd w:val="clear" w:color="auto" w:fill="FFFFFF"/>
        </w:rPr>
        <w:t>μυοσκελετικών</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lastRenderedPageBreak/>
        <w:t xml:space="preserve">παθήσεων, μεταξύ των άλλων και στον νομό Αττικής όπου εκλέγομαι. </w:t>
      </w:r>
    </w:p>
    <w:p w14:paraId="7098EDA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Τέτοια κέντρα, λοιπόν, αποθεραπείας με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πέντε διαμορφωμένες κλίνες, που αποτελούν πρότυπο</w:t>
      </w:r>
      <w:r>
        <w:rPr>
          <w:rFonts w:eastAsia="Times New Roman"/>
          <w:color w:val="222222"/>
          <w:szCs w:val="24"/>
          <w:shd w:val="clear" w:color="auto" w:fill="FFFFFF"/>
        </w:rPr>
        <w:t xml:space="preserve"> παροχής εξειδικευμένων υπηρεσιών ουσιαστικής φροντίδας, με στόχο τη λειτουργική επανένταξη του ατόμου στις καθημερινές του δραστηριότητες, κινδυνεύουν να κλείσουν γιατί δεν μπορούν να είναι βιώσιμα κέντρα. </w:t>
      </w:r>
    </w:p>
    <w:p w14:paraId="7098EDA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Χωρίς να θέλω, όμως, να προβώ σε επιλεκτικές ανα</w:t>
      </w:r>
      <w:r>
        <w:rPr>
          <w:rFonts w:eastAsia="Times New Roman"/>
          <w:color w:val="222222"/>
          <w:szCs w:val="24"/>
          <w:shd w:val="clear" w:color="auto" w:fill="FFFFFF"/>
        </w:rPr>
        <w:t>φορές –γι’ αυτό και δεν αναφέρω-, πιστεύω πως είναι χρέος μας -και τελειώνω- να νομοθετήσουμε υπέρ της προστασίας λειτουργίας των κέντρων αποθεραπείας και αποκατάστασης στο σύνολό τους, καθώς τόσο οι ασθενείς όσο και το ελληνικό δημόσιο επωφελούνται από τη</w:t>
      </w:r>
      <w:r>
        <w:rPr>
          <w:rFonts w:eastAsia="Times New Roman"/>
          <w:color w:val="222222"/>
          <w:szCs w:val="24"/>
          <w:shd w:val="clear" w:color="auto" w:fill="FFFFFF"/>
        </w:rPr>
        <w:t xml:space="preserve"> διεύρυνση των παρεχόμενων υπηρεσιών. </w:t>
      </w:r>
    </w:p>
    <w:p w14:paraId="7098EDB0" w14:textId="77777777" w:rsidR="00971A45" w:rsidRDefault="00ED091D">
      <w:pPr>
        <w:spacing w:line="600" w:lineRule="auto"/>
        <w:ind w:firstLine="720"/>
        <w:jc w:val="both"/>
        <w:rPr>
          <w:rFonts w:eastAsia="Times New Roman" w:cs="Times New Roman"/>
          <w:szCs w:val="24"/>
        </w:rPr>
      </w:pPr>
      <w:r w:rsidRPr="00021967">
        <w:rPr>
          <w:rFonts w:eastAsia="Times New Roman" w:cs="Times New Roman"/>
          <w:szCs w:val="24"/>
        </w:rPr>
        <w:t xml:space="preserve">Κύριε Υπουργέ, πριν λίγο ετέθη θέμα τροπολογιών και </w:t>
      </w:r>
      <w:r>
        <w:rPr>
          <w:rFonts w:eastAsia="Times New Roman" w:cs="Times New Roman"/>
          <w:szCs w:val="24"/>
        </w:rPr>
        <w:t>β</w:t>
      </w:r>
      <w:r w:rsidRPr="00021967">
        <w:rPr>
          <w:rFonts w:eastAsia="Times New Roman" w:cs="Times New Roman"/>
          <w:szCs w:val="24"/>
        </w:rPr>
        <w:t>εβαίως</w:t>
      </w:r>
      <w:r>
        <w:rPr>
          <w:rFonts w:eastAsia="Times New Roman" w:cs="Times New Roman"/>
          <w:szCs w:val="24"/>
        </w:rPr>
        <w:t>,</w:t>
      </w:r>
      <w:r w:rsidRPr="00021967">
        <w:rPr>
          <w:rFonts w:eastAsia="Times New Roman" w:cs="Times New Roman"/>
          <w:szCs w:val="24"/>
        </w:rPr>
        <w:t xml:space="preserve"> ε</w:t>
      </w:r>
      <w:r>
        <w:rPr>
          <w:rFonts w:eastAsia="Times New Roman" w:cs="Times New Roman"/>
          <w:szCs w:val="24"/>
        </w:rPr>
        <w:t>τέθη θέμα κανονισμού και σεβασμού</w:t>
      </w:r>
      <w:r w:rsidRPr="00021967">
        <w:rPr>
          <w:rFonts w:eastAsia="Times New Roman" w:cs="Times New Roman"/>
          <w:szCs w:val="24"/>
        </w:rPr>
        <w:t xml:space="preserve"> στις αποφάσεις για το αν θα έπρεπε οι υπουργικές τρο</w:t>
      </w:r>
      <w:r>
        <w:rPr>
          <w:rFonts w:eastAsia="Times New Roman" w:cs="Times New Roman"/>
          <w:szCs w:val="24"/>
        </w:rPr>
        <w:t>πολογίες να συζητηθούν ή όχι. Η δική μου είναι</w:t>
      </w:r>
      <w:r w:rsidRPr="00021967">
        <w:rPr>
          <w:rFonts w:eastAsia="Times New Roman" w:cs="Times New Roman"/>
          <w:szCs w:val="24"/>
        </w:rPr>
        <w:t xml:space="preserve"> και εμπρόθεσμη εν πάση</w:t>
      </w:r>
      <w:r w:rsidRPr="00021967">
        <w:rPr>
          <w:rFonts w:eastAsia="Times New Roman" w:cs="Times New Roman"/>
          <w:szCs w:val="24"/>
        </w:rPr>
        <w:t xml:space="preserve"> </w:t>
      </w:r>
      <w:proofErr w:type="spellStart"/>
      <w:r w:rsidRPr="00021967">
        <w:rPr>
          <w:rFonts w:eastAsia="Times New Roman" w:cs="Times New Roman"/>
          <w:szCs w:val="24"/>
        </w:rPr>
        <w:t>περιπτώσει</w:t>
      </w:r>
      <w:proofErr w:type="spellEnd"/>
      <w:r>
        <w:rPr>
          <w:rFonts w:eastAsia="Times New Roman" w:cs="Times New Roman"/>
          <w:szCs w:val="24"/>
        </w:rPr>
        <w:t xml:space="preserve"> και </w:t>
      </w:r>
      <w:r w:rsidRPr="00021967">
        <w:rPr>
          <w:rFonts w:eastAsia="Times New Roman" w:cs="Times New Roman"/>
          <w:szCs w:val="24"/>
        </w:rPr>
        <w:lastRenderedPageBreak/>
        <w:t>απόλυτα αιτιολογημένη</w:t>
      </w:r>
      <w:r>
        <w:rPr>
          <w:rFonts w:eastAsia="Times New Roman" w:cs="Times New Roman"/>
          <w:szCs w:val="24"/>
        </w:rPr>
        <w:t>. Ή</w:t>
      </w:r>
      <w:r w:rsidRPr="00021967">
        <w:rPr>
          <w:rFonts w:eastAsia="Times New Roman" w:cs="Times New Roman"/>
          <w:szCs w:val="24"/>
        </w:rPr>
        <w:t>θελα να παρακαλέσω να τη δείτε με το σεβασμό που οφείλετε</w:t>
      </w:r>
      <w:r>
        <w:rPr>
          <w:rFonts w:eastAsia="Times New Roman" w:cs="Times New Roman"/>
          <w:szCs w:val="24"/>
        </w:rPr>
        <w:t>,</w:t>
      </w:r>
      <w:r w:rsidRPr="00021967">
        <w:rPr>
          <w:rFonts w:eastAsia="Times New Roman" w:cs="Times New Roman"/>
          <w:szCs w:val="24"/>
        </w:rPr>
        <w:t xml:space="preserve"> να την εξετάσετε με αίσθημα δικαιοσύνης</w:t>
      </w:r>
      <w:r>
        <w:rPr>
          <w:rFonts w:eastAsia="Times New Roman" w:cs="Times New Roman"/>
          <w:szCs w:val="24"/>
        </w:rPr>
        <w:t>. Σ</w:t>
      </w:r>
      <w:r w:rsidRPr="00021967">
        <w:rPr>
          <w:rFonts w:eastAsia="Times New Roman" w:cs="Times New Roman"/>
          <w:szCs w:val="24"/>
        </w:rPr>
        <w:t xml:space="preserve">την περίπτωση που πραγματικά </w:t>
      </w:r>
      <w:r>
        <w:rPr>
          <w:rFonts w:eastAsia="Times New Roman" w:cs="Times New Roman"/>
          <w:szCs w:val="24"/>
        </w:rPr>
        <w:t>ο</w:t>
      </w:r>
      <w:r w:rsidRPr="00021967">
        <w:rPr>
          <w:rFonts w:eastAsia="Times New Roman" w:cs="Times New Roman"/>
          <w:szCs w:val="24"/>
        </w:rPr>
        <w:t>ι θετικές διατάξεις των δικών σας τροπολογιών δεν απέχουν από τις θετικές διατάξεις</w:t>
      </w:r>
      <w:r>
        <w:rPr>
          <w:rFonts w:eastAsia="Times New Roman" w:cs="Times New Roman"/>
          <w:szCs w:val="24"/>
        </w:rPr>
        <w:t xml:space="preserve"> </w:t>
      </w:r>
      <w:r w:rsidRPr="00021967">
        <w:rPr>
          <w:rFonts w:eastAsia="Times New Roman" w:cs="Times New Roman"/>
          <w:szCs w:val="24"/>
        </w:rPr>
        <w:t>π</w:t>
      </w:r>
      <w:r w:rsidRPr="00021967">
        <w:rPr>
          <w:rFonts w:eastAsia="Times New Roman" w:cs="Times New Roman"/>
          <w:szCs w:val="24"/>
        </w:rPr>
        <w:t xml:space="preserve">ου θα μπορούσε και αυτή η τροπολογία </w:t>
      </w:r>
      <w:r>
        <w:rPr>
          <w:rFonts w:eastAsia="Times New Roman" w:cs="Times New Roman"/>
          <w:szCs w:val="24"/>
        </w:rPr>
        <w:t xml:space="preserve">να έχει για </w:t>
      </w:r>
      <w:r w:rsidRPr="00021967">
        <w:rPr>
          <w:rFonts w:eastAsia="Times New Roman" w:cs="Times New Roman"/>
          <w:szCs w:val="24"/>
        </w:rPr>
        <w:t xml:space="preserve">να </w:t>
      </w:r>
      <w:r>
        <w:rPr>
          <w:rFonts w:eastAsia="Times New Roman" w:cs="Times New Roman"/>
          <w:szCs w:val="24"/>
        </w:rPr>
        <w:t>ενσωματωθεί</w:t>
      </w:r>
      <w:r w:rsidRPr="00021967">
        <w:rPr>
          <w:rFonts w:eastAsia="Times New Roman" w:cs="Times New Roman"/>
          <w:szCs w:val="24"/>
        </w:rPr>
        <w:t xml:space="preserve"> στο νομοσχέδιο και να έχει επιπλέον μία διάταξη</w:t>
      </w:r>
      <w:r>
        <w:rPr>
          <w:rFonts w:eastAsia="Times New Roman" w:cs="Times New Roman"/>
          <w:szCs w:val="24"/>
        </w:rPr>
        <w:t>, κινούμενη πάντα στο π</w:t>
      </w:r>
      <w:r w:rsidRPr="00021967">
        <w:rPr>
          <w:rFonts w:eastAsia="Times New Roman" w:cs="Times New Roman"/>
          <w:szCs w:val="24"/>
        </w:rPr>
        <w:t>εδίο του δικαίου</w:t>
      </w:r>
      <w:r>
        <w:rPr>
          <w:rFonts w:eastAsia="Times New Roman" w:cs="Times New Roman"/>
          <w:szCs w:val="24"/>
        </w:rPr>
        <w:t>, να την εγκρίνετε. Σ</w:t>
      </w:r>
      <w:r w:rsidRPr="00021967">
        <w:rPr>
          <w:rFonts w:eastAsia="Times New Roman" w:cs="Times New Roman"/>
          <w:szCs w:val="24"/>
        </w:rPr>
        <w:t>την αδόκητ</w:t>
      </w:r>
      <w:r>
        <w:rPr>
          <w:rFonts w:eastAsia="Times New Roman" w:cs="Times New Roman"/>
          <w:szCs w:val="24"/>
        </w:rPr>
        <w:t>η</w:t>
      </w:r>
      <w:r w:rsidRPr="00021967">
        <w:rPr>
          <w:rFonts w:eastAsia="Times New Roman" w:cs="Times New Roman"/>
          <w:szCs w:val="24"/>
        </w:rPr>
        <w:t xml:space="preserve"> περίπτωση </w:t>
      </w:r>
      <w:r>
        <w:rPr>
          <w:rFonts w:eastAsia="Times New Roman" w:cs="Times New Roman"/>
          <w:szCs w:val="24"/>
        </w:rPr>
        <w:t>όμως,</w:t>
      </w:r>
      <w:r w:rsidRPr="00021967">
        <w:rPr>
          <w:rFonts w:eastAsia="Times New Roman" w:cs="Times New Roman"/>
          <w:szCs w:val="24"/>
        </w:rPr>
        <w:t xml:space="preserve"> που την απορρίψετε</w:t>
      </w:r>
      <w:r>
        <w:rPr>
          <w:rFonts w:eastAsia="Times New Roman" w:cs="Times New Roman"/>
          <w:szCs w:val="24"/>
        </w:rPr>
        <w:t>,</w:t>
      </w:r>
      <w:r w:rsidRPr="00021967">
        <w:rPr>
          <w:rFonts w:eastAsia="Times New Roman" w:cs="Times New Roman"/>
          <w:szCs w:val="24"/>
        </w:rPr>
        <w:t xml:space="preserve"> παρακαλώ θερμά να αιτιολογήσετε τους </w:t>
      </w:r>
      <w:r w:rsidRPr="00021967">
        <w:rPr>
          <w:rFonts w:eastAsia="Times New Roman" w:cs="Times New Roman"/>
          <w:szCs w:val="24"/>
        </w:rPr>
        <w:t xml:space="preserve">λόγους της άρνησης </w:t>
      </w:r>
      <w:r>
        <w:rPr>
          <w:rFonts w:eastAsia="Times New Roman" w:cs="Times New Roman"/>
          <w:szCs w:val="24"/>
        </w:rPr>
        <w:t>σας.</w:t>
      </w:r>
    </w:p>
    <w:p w14:paraId="7098EDB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021967">
        <w:rPr>
          <w:rFonts w:eastAsia="Times New Roman" w:cs="Times New Roman"/>
          <w:szCs w:val="24"/>
        </w:rPr>
        <w:t>υχαριστώ</w:t>
      </w:r>
      <w:r>
        <w:rPr>
          <w:rFonts w:eastAsia="Times New Roman" w:cs="Times New Roman"/>
          <w:szCs w:val="24"/>
        </w:rPr>
        <w:t>.</w:t>
      </w:r>
    </w:p>
    <w:p w14:paraId="7098EDB2" w14:textId="77777777" w:rsidR="00971A45" w:rsidRDefault="00ED091D">
      <w:pPr>
        <w:spacing w:line="600" w:lineRule="auto"/>
        <w:ind w:firstLine="720"/>
        <w:jc w:val="both"/>
        <w:rPr>
          <w:rFonts w:eastAsia="Times New Roman" w:cs="Times New Roman"/>
          <w:szCs w:val="24"/>
        </w:rPr>
      </w:pPr>
      <w:r w:rsidRPr="002A68DD">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w:t>
      </w:r>
      <w:proofErr w:type="spellStart"/>
      <w:r>
        <w:rPr>
          <w:rFonts w:eastAsia="Times New Roman" w:cs="Times New Roman"/>
          <w:szCs w:val="24"/>
        </w:rPr>
        <w:t>Κατσίκη</w:t>
      </w:r>
      <w:proofErr w:type="spellEnd"/>
      <w:r>
        <w:rPr>
          <w:rFonts w:eastAsia="Times New Roman" w:cs="Times New Roman"/>
          <w:szCs w:val="24"/>
        </w:rPr>
        <w:t>.</w:t>
      </w:r>
    </w:p>
    <w:p w14:paraId="7098EDB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w:t>
      </w:r>
      <w:r w:rsidRPr="00021967">
        <w:rPr>
          <w:rFonts w:eastAsia="Times New Roman" w:cs="Times New Roman"/>
          <w:szCs w:val="24"/>
        </w:rPr>
        <w:t xml:space="preserve">ροχωρούμε με τον </w:t>
      </w:r>
      <w:r>
        <w:rPr>
          <w:rFonts w:eastAsia="Times New Roman" w:cs="Times New Roman"/>
          <w:szCs w:val="24"/>
        </w:rPr>
        <w:t>Ηλία</w:t>
      </w:r>
      <w:r w:rsidRPr="00021967">
        <w:rPr>
          <w:rFonts w:eastAsia="Times New Roman" w:cs="Times New Roman"/>
          <w:szCs w:val="24"/>
        </w:rPr>
        <w:t xml:space="preserve"> Καματερό</w:t>
      </w:r>
      <w:r>
        <w:rPr>
          <w:rFonts w:eastAsia="Times New Roman" w:cs="Times New Roman"/>
          <w:szCs w:val="24"/>
        </w:rPr>
        <w:t>, Β</w:t>
      </w:r>
      <w:r w:rsidRPr="00021967">
        <w:rPr>
          <w:rFonts w:eastAsia="Times New Roman" w:cs="Times New Roman"/>
          <w:szCs w:val="24"/>
        </w:rPr>
        <w:t xml:space="preserve">ουλευτή Δωδεκανήσου του ΣΥΡΙΖΑ </w:t>
      </w:r>
      <w:r>
        <w:rPr>
          <w:rFonts w:eastAsia="Times New Roman" w:cs="Times New Roman"/>
          <w:szCs w:val="24"/>
        </w:rPr>
        <w:t xml:space="preserve">για δεκαεπτά </w:t>
      </w:r>
      <w:r w:rsidRPr="00021967">
        <w:rPr>
          <w:rFonts w:eastAsia="Times New Roman" w:cs="Times New Roman"/>
          <w:szCs w:val="24"/>
        </w:rPr>
        <w:t>λεπτά</w:t>
      </w:r>
      <w:r>
        <w:rPr>
          <w:rFonts w:eastAsia="Times New Roman" w:cs="Times New Roman"/>
          <w:szCs w:val="24"/>
        </w:rPr>
        <w:t>.</w:t>
      </w:r>
    </w:p>
    <w:p w14:paraId="7098EDB4" w14:textId="77777777" w:rsidR="00971A45" w:rsidRDefault="00ED091D">
      <w:pPr>
        <w:spacing w:line="600" w:lineRule="auto"/>
        <w:ind w:firstLine="720"/>
        <w:jc w:val="both"/>
        <w:rPr>
          <w:rFonts w:eastAsia="Times New Roman" w:cs="Times New Roman"/>
          <w:szCs w:val="24"/>
        </w:rPr>
      </w:pPr>
      <w:r w:rsidRPr="002A68DD">
        <w:rPr>
          <w:rFonts w:eastAsia="Times New Roman" w:cs="Times New Roman"/>
          <w:b/>
          <w:szCs w:val="24"/>
        </w:rPr>
        <w:t>ΗΛΙΑΣ ΚΑΜΑΤΕΡΟΣ:</w:t>
      </w:r>
      <w:r>
        <w:rPr>
          <w:rFonts w:eastAsia="Times New Roman" w:cs="Times New Roman"/>
          <w:szCs w:val="24"/>
        </w:rPr>
        <w:t xml:space="preserve"> Ε</w:t>
      </w:r>
      <w:r w:rsidRPr="00021967">
        <w:rPr>
          <w:rFonts w:eastAsia="Times New Roman" w:cs="Times New Roman"/>
          <w:szCs w:val="24"/>
        </w:rPr>
        <w:t>υχαριστώ</w:t>
      </w:r>
      <w:r>
        <w:rPr>
          <w:rFonts w:eastAsia="Times New Roman" w:cs="Times New Roman"/>
          <w:szCs w:val="24"/>
        </w:rPr>
        <w:t>, κύριε Π</w:t>
      </w:r>
      <w:r w:rsidRPr="00021967">
        <w:rPr>
          <w:rFonts w:eastAsia="Times New Roman" w:cs="Times New Roman"/>
          <w:szCs w:val="24"/>
        </w:rPr>
        <w:t>ρόεδρε</w:t>
      </w:r>
      <w:r>
        <w:rPr>
          <w:rFonts w:eastAsia="Times New Roman" w:cs="Times New Roman"/>
          <w:szCs w:val="24"/>
        </w:rPr>
        <w:t>.</w:t>
      </w:r>
    </w:p>
    <w:p w14:paraId="7098EDB5" w14:textId="77777777" w:rsidR="00971A45" w:rsidRDefault="00ED091D">
      <w:pPr>
        <w:spacing w:line="600" w:lineRule="auto"/>
        <w:ind w:firstLine="720"/>
        <w:jc w:val="both"/>
        <w:rPr>
          <w:rFonts w:eastAsia="Times New Roman" w:cs="Times New Roman"/>
          <w:szCs w:val="24"/>
        </w:rPr>
      </w:pPr>
      <w:r w:rsidRPr="00021967">
        <w:rPr>
          <w:rFonts w:eastAsia="Times New Roman" w:cs="Times New Roman"/>
          <w:szCs w:val="24"/>
        </w:rPr>
        <w:t xml:space="preserve">Εγώ πάντως δεν θα </w:t>
      </w:r>
      <w:r>
        <w:rPr>
          <w:rFonts w:eastAsia="Times New Roman" w:cs="Times New Roman"/>
          <w:szCs w:val="24"/>
        </w:rPr>
        <w:t xml:space="preserve">σας έφερνα </w:t>
      </w:r>
      <w:r>
        <w:rPr>
          <w:rFonts w:eastAsia="Times New Roman" w:cs="Times New Roman"/>
          <w:szCs w:val="24"/>
        </w:rPr>
        <w:t>στη</w:t>
      </w:r>
      <w:r w:rsidRPr="00021967">
        <w:rPr>
          <w:rFonts w:eastAsia="Times New Roman" w:cs="Times New Roman"/>
          <w:szCs w:val="24"/>
        </w:rPr>
        <w:t xml:space="preserve"> δύσκολη</w:t>
      </w:r>
      <w:r>
        <w:rPr>
          <w:rFonts w:eastAsia="Times New Roman" w:cs="Times New Roman"/>
          <w:szCs w:val="24"/>
        </w:rPr>
        <w:t xml:space="preserve"> θέση να παραβιάσ</w:t>
      </w:r>
      <w:r w:rsidRPr="00021967">
        <w:rPr>
          <w:rFonts w:eastAsia="Times New Roman" w:cs="Times New Roman"/>
          <w:szCs w:val="24"/>
        </w:rPr>
        <w:t>ετ</w:t>
      </w:r>
      <w:r>
        <w:rPr>
          <w:rFonts w:eastAsia="Times New Roman" w:cs="Times New Roman"/>
          <w:szCs w:val="24"/>
        </w:rPr>
        <w:t>ε</w:t>
      </w:r>
      <w:r w:rsidRPr="00021967">
        <w:rPr>
          <w:rFonts w:eastAsia="Times New Roman" w:cs="Times New Roman"/>
          <w:szCs w:val="24"/>
        </w:rPr>
        <w:t xml:space="preserve"> τη σειρά των </w:t>
      </w:r>
      <w:r>
        <w:rPr>
          <w:rFonts w:eastAsia="Times New Roman" w:cs="Times New Roman"/>
          <w:szCs w:val="24"/>
        </w:rPr>
        <w:t>ομιλητών,</w:t>
      </w:r>
      <w:r w:rsidRPr="00021967">
        <w:rPr>
          <w:rFonts w:eastAsia="Times New Roman" w:cs="Times New Roman"/>
          <w:szCs w:val="24"/>
        </w:rPr>
        <w:t xml:space="preserve"> των συναδέλφων</w:t>
      </w:r>
      <w:r>
        <w:rPr>
          <w:rFonts w:eastAsia="Times New Roman" w:cs="Times New Roman"/>
          <w:szCs w:val="24"/>
        </w:rPr>
        <w:t>,</w:t>
      </w:r>
      <w:r w:rsidRPr="00021967">
        <w:rPr>
          <w:rFonts w:eastAsia="Times New Roman" w:cs="Times New Roman"/>
          <w:szCs w:val="24"/>
        </w:rPr>
        <w:t xml:space="preserve"> πολύ περισσότερο ούτε να απαιτήσω από τον Υπουργό να καθίσει για </w:t>
      </w:r>
      <w:r w:rsidRPr="00021967">
        <w:rPr>
          <w:rFonts w:eastAsia="Times New Roman" w:cs="Times New Roman"/>
          <w:szCs w:val="24"/>
        </w:rPr>
        <w:lastRenderedPageBreak/>
        <w:t>να</w:t>
      </w:r>
      <w:r>
        <w:rPr>
          <w:rFonts w:eastAsia="Times New Roman" w:cs="Times New Roman"/>
          <w:szCs w:val="24"/>
        </w:rPr>
        <w:t xml:space="preserve"> με</w:t>
      </w:r>
      <w:r w:rsidRPr="00021967">
        <w:rPr>
          <w:rFonts w:eastAsia="Times New Roman" w:cs="Times New Roman"/>
          <w:szCs w:val="24"/>
        </w:rPr>
        <w:t xml:space="preserve"> ακούσει</w:t>
      </w:r>
      <w:r>
        <w:rPr>
          <w:rFonts w:eastAsia="Times New Roman" w:cs="Times New Roman"/>
          <w:szCs w:val="24"/>
        </w:rPr>
        <w:t>.</w:t>
      </w:r>
      <w:r w:rsidRPr="00021967">
        <w:rPr>
          <w:rFonts w:eastAsia="Times New Roman" w:cs="Times New Roman"/>
          <w:szCs w:val="24"/>
        </w:rPr>
        <w:t xml:space="preserve"> </w:t>
      </w:r>
      <w:r>
        <w:rPr>
          <w:rFonts w:eastAsia="Times New Roman" w:cs="Times New Roman"/>
          <w:szCs w:val="24"/>
        </w:rPr>
        <w:t>Δ</w:t>
      </w:r>
      <w:r w:rsidRPr="00021967">
        <w:rPr>
          <w:rFonts w:eastAsia="Times New Roman" w:cs="Times New Roman"/>
          <w:szCs w:val="24"/>
        </w:rPr>
        <w:t>εν πειράζει</w:t>
      </w:r>
      <w:r>
        <w:rPr>
          <w:rFonts w:eastAsia="Times New Roman" w:cs="Times New Roman"/>
          <w:szCs w:val="24"/>
        </w:rPr>
        <w:t>, μερικοί δ</w:t>
      </w:r>
      <w:r w:rsidRPr="00021967">
        <w:rPr>
          <w:rFonts w:eastAsia="Times New Roman" w:cs="Times New Roman"/>
          <w:szCs w:val="24"/>
        </w:rPr>
        <w:t>υστυχώς έχουν άλλη αντίληψη</w:t>
      </w:r>
      <w:r>
        <w:rPr>
          <w:rFonts w:eastAsia="Times New Roman" w:cs="Times New Roman"/>
          <w:szCs w:val="24"/>
        </w:rPr>
        <w:t>,</w:t>
      </w:r>
      <w:r w:rsidRPr="00021967">
        <w:rPr>
          <w:rFonts w:eastAsia="Times New Roman" w:cs="Times New Roman"/>
          <w:szCs w:val="24"/>
        </w:rPr>
        <w:t xml:space="preserve"> θεωρούν ότι έχ</w:t>
      </w:r>
      <w:r>
        <w:rPr>
          <w:rFonts w:eastAsia="Times New Roman" w:cs="Times New Roman"/>
          <w:szCs w:val="24"/>
        </w:rPr>
        <w:t>ουν ιδιαίτερα προνόμια μέσα στη</w:t>
      </w:r>
      <w:r w:rsidRPr="00021967">
        <w:rPr>
          <w:rFonts w:eastAsia="Times New Roman" w:cs="Times New Roman"/>
          <w:szCs w:val="24"/>
        </w:rPr>
        <w:t xml:space="preserve"> Βουλή</w:t>
      </w:r>
      <w:r>
        <w:rPr>
          <w:rFonts w:eastAsia="Times New Roman" w:cs="Times New Roman"/>
          <w:szCs w:val="24"/>
        </w:rPr>
        <w:t>,</w:t>
      </w:r>
      <w:r w:rsidRPr="00021967">
        <w:rPr>
          <w:rFonts w:eastAsia="Times New Roman" w:cs="Times New Roman"/>
          <w:szCs w:val="24"/>
        </w:rPr>
        <w:t xml:space="preserve"> </w:t>
      </w:r>
      <w:r w:rsidRPr="00021967">
        <w:rPr>
          <w:rFonts w:eastAsia="Times New Roman" w:cs="Times New Roman"/>
          <w:szCs w:val="24"/>
        </w:rPr>
        <w:t xml:space="preserve">ακόμα περισσότερο και κάποιοι άλλοι ότι είναι ιδιοκτησία </w:t>
      </w:r>
      <w:r>
        <w:rPr>
          <w:rFonts w:eastAsia="Times New Roman" w:cs="Times New Roman"/>
          <w:szCs w:val="24"/>
        </w:rPr>
        <w:t>τους.</w:t>
      </w:r>
    </w:p>
    <w:p w14:paraId="7098EDB6" w14:textId="77777777" w:rsidR="00971A45" w:rsidRDefault="00ED091D">
      <w:pPr>
        <w:spacing w:line="600" w:lineRule="auto"/>
        <w:ind w:firstLine="720"/>
        <w:jc w:val="both"/>
        <w:rPr>
          <w:rFonts w:eastAsia="Times New Roman" w:cs="Times New Roman"/>
          <w:szCs w:val="24"/>
        </w:rPr>
      </w:pPr>
      <w:r w:rsidRPr="00021967">
        <w:rPr>
          <w:rFonts w:eastAsia="Times New Roman" w:cs="Times New Roman"/>
          <w:szCs w:val="24"/>
        </w:rPr>
        <w:t xml:space="preserve">Εν πάση </w:t>
      </w:r>
      <w:proofErr w:type="spellStart"/>
      <w:r w:rsidRPr="00021967">
        <w:rPr>
          <w:rFonts w:eastAsia="Times New Roman" w:cs="Times New Roman"/>
          <w:szCs w:val="24"/>
        </w:rPr>
        <w:t>περιπτώσει</w:t>
      </w:r>
      <w:proofErr w:type="spellEnd"/>
      <w:r>
        <w:rPr>
          <w:rFonts w:eastAsia="Times New Roman" w:cs="Times New Roman"/>
          <w:szCs w:val="24"/>
        </w:rPr>
        <w:t>, στο θέμα μας. Κ</w:t>
      </w:r>
      <w:r w:rsidRPr="00021967">
        <w:rPr>
          <w:rFonts w:eastAsia="Times New Roman" w:cs="Times New Roman"/>
          <w:szCs w:val="24"/>
        </w:rPr>
        <w:t>ύρι</w:t>
      </w:r>
      <w:r>
        <w:rPr>
          <w:rFonts w:eastAsia="Times New Roman" w:cs="Times New Roman"/>
          <w:szCs w:val="24"/>
        </w:rPr>
        <w:t>οι</w:t>
      </w:r>
      <w:r w:rsidRPr="00021967">
        <w:rPr>
          <w:rFonts w:eastAsia="Times New Roman" w:cs="Times New Roman"/>
          <w:szCs w:val="24"/>
        </w:rPr>
        <w:t xml:space="preserve"> Υπουργ</w:t>
      </w:r>
      <w:r>
        <w:rPr>
          <w:rFonts w:eastAsia="Times New Roman" w:cs="Times New Roman"/>
          <w:szCs w:val="24"/>
        </w:rPr>
        <w:t>οί, και αυτό το νομοσχέδιο</w:t>
      </w:r>
      <w:r w:rsidRPr="00021967">
        <w:rPr>
          <w:rFonts w:eastAsia="Times New Roman" w:cs="Times New Roman"/>
          <w:szCs w:val="24"/>
        </w:rPr>
        <w:t xml:space="preserve"> έρχεται να κάνει ένα μεγάλο βήμα μπροστά</w:t>
      </w:r>
      <w:r>
        <w:rPr>
          <w:rFonts w:eastAsia="Times New Roman" w:cs="Times New Roman"/>
          <w:szCs w:val="24"/>
        </w:rPr>
        <w:t>,</w:t>
      </w:r>
      <w:r w:rsidRPr="00021967">
        <w:rPr>
          <w:rFonts w:eastAsia="Times New Roman" w:cs="Times New Roman"/>
          <w:szCs w:val="24"/>
        </w:rPr>
        <w:t xml:space="preserve"> στην κατεύθυνση της κάλυψης της ανάπτυξης του συστήματος υγείας υπέρ των πολλ</w:t>
      </w:r>
      <w:r w:rsidRPr="00021967">
        <w:rPr>
          <w:rFonts w:eastAsia="Times New Roman" w:cs="Times New Roman"/>
          <w:szCs w:val="24"/>
        </w:rPr>
        <w:t>ών</w:t>
      </w:r>
      <w:r>
        <w:rPr>
          <w:rFonts w:eastAsia="Times New Roman" w:cs="Times New Roman"/>
          <w:szCs w:val="24"/>
        </w:rPr>
        <w:t xml:space="preserve">. </w:t>
      </w:r>
    </w:p>
    <w:p w14:paraId="7098EDB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021967">
        <w:rPr>
          <w:rFonts w:eastAsia="Times New Roman" w:cs="Times New Roman"/>
          <w:szCs w:val="24"/>
        </w:rPr>
        <w:t>χουμε κάνει πάρα πολλά βήματα</w:t>
      </w:r>
      <w:r>
        <w:rPr>
          <w:rFonts w:eastAsia="Times New Roman" w:cs="Times New Roman"/>
          <w:szCs w:val="24"/>
        </w:rPr>
        <w:t>. Επίσης,</w:t>
      </w:r>
      <w:r w:rsidRPr="00021967">
        <w:rPr>
          <w:rFonts w:eastAsia="Times New Roman" w:cs="Times New Roman"/>
          <w:szCs w:val="24"/>
        </w:rPr>
        <w:t xml:space="preserve"> </w:t>
      </w:r>
      <w:r>
        <w:rPr>
          <w:rFonts w:eastAsia="Times New Roman" w:cs="Times New Roman"/>
          <w:szCs w:val="24"/>
        </w:rPr>
        <w:t xml:space="preserve">σε </w:t>
      </w:r>
      <w:r w:rsidRPr="00021967">
        <w:rPr>
          <w:rFonts w:eastAsia="Times New Roman" w:cs="Times New Roman"/>
          <w:szCs w:val="24"/>
        </w:rPr>
        <w:t>αυτό το νομοσχέδιο</w:t>
      </w:r>
      <w:r>
        <w:rPr>
          <w:rFonts w:eastAsia="Times New Roman" w:cs="Times New Roman"/>
          <w:szCs w:val="24"/>
        </w:rPr>
        <w:t>,</w:t>
      </w:r>
      <w:r w:rsidRPr="00021967">
        <w:rPr>
          <w:rFonts w:eastAsia="Times New Roman" w:cs="Times New Roman"/>
          <w:szCs w:val="24"/>
        </w:rPr>
        <w:t xml:space="preserve"> όπως και στα άλλα</w:t>
      </w:r>
      <w:r>
        <w:rPr>
          <w:rFonts w:eastAsia="Times New Roman" w:cs="Times New Roman"/>
          <w:szCs w:val="24"/>
        </w:rPr>
        <w:t>,</w:t>
      </w:r>
      <w:r w:rsidRPr="00021967">
        <w:rPr>
          <w:rFonts w:eastAsia="Times New Roman" w:cs="Times New Roman"/>
          <w:szCs w:val="24"/>
        </w:rPr>
        <w:t xml:space="preserve"> έχετε την </w:t>
      </w:r>
      <w:r w:rsidRPr="00DE2AED">
        <w:rPr>
          <w:rFonts w:eastAsia="Times New Roman" w:cs="Times New Roman"/>
          <w:szCs w:val="24"/>
        </w:rPr>
        <w:t>έγνοια</w:t>
      </w:r>
      <w:r>
        <w:rPr>
          <w:rFonts w:eastAsia="Times New Roman" w:cs="Times New Roman"/>
          <w:szCs w:val="24"/>
        </w:rPr>
        <w:t xml:space="preserve"> </w:t>
      </w:r>
      <w:r w:rsidRPr="00021967">
        <w:rPr>
          <w:rFonts w:eastAsia="Times New Roman" w:cs="Times New Roman"/>
          <w:szCs w:val="24"/>
        </w:rPr>
        <w:t>για τα νησιά και οφείλω να το τονίσω</w:t>
      </w:r>
      <w:r>
        <w:rPr>
          <w:rFonts w:eastAsia="Times New Roman" w:cs="Times New Roman"/>
          <w:szCs w:val="24"/>
        </w:rPr>
        <w:t>. Ό</w:t>
      </w:r>
      <w:r w:rsidRPr="00021967">
        <w:rPr>
          <w:rFonts w:eastAsia="Times New Roman" w:cs="Times New Roman"/>
          <w:szCs w:val="24"/>
        </w:rPr>
        <w:t>πως για παράδειγμα το άρθρο 126 που προβλέπει ότι στα νησιά</w:t>
      </w:r>
      <w:r>
        <w:rPr>
          <w:rFonts w:eastAsia="Times New Roman" w:cs="Times New Roman"/>
          <w:szCs w:val="24"/>
        </w:rPr>
        <w:t>,</w:t>
      </w:r>
      <w:r w:rsidRPr="00021967">
        <w:rPr>
          <w:rFonts w:eastAsia="Times New Roman" w:cs="Times New Roman"/>
          <w:szCs w:val="24"/>
        </w:rPr>
        <w:t xml:space="preserve"> σε μικρά νοσοκομεία </w:t>
      </w:r>
      <w:r>
        <w:rPr>
          <w:rFonts w:eastAsia="Times New Roman" w:cs="Times New Roman"/>
          <w:szCs w:val="24"/>
        </w:rPr>
        <w:t>-</w:t>
      </w:r>
      <w:r w:rsidRPr="00021967">
        <w:rPr>
          <w:rFonts w:eastAsia="Times New Roman" w:cs="Times New Roman"/>
          <w:szCs w:val="24"/>
        </w:rPr>
        <w:t xml:space="preserve">ορίζει και τον αριθμό των </w:t>
      </w:r>
      <w:r>
        <w:rPr>
          <w:rFonts w:eastAsia="Times New Roman" w:cs="Times New Roman"/>
          <w:szCs w:val="24"/>
        </w:rPr>
        <w:t>κλινώ</w:t>
      </w:r>
      <w:r>
        <w:rPr>
          <w:rFonts w:eastAsia="Times New Roman" w:cs="Times New Roman"/>
          <w:szCs w:val="24"/>
        </w:rPr>
        <w:t xml:space="preserve">ν-, </w:t>
      </w:r>
      <w:r w:rsidRPr="00021967">
        <w:rPr>
          <w:rFonts w:eastAsia="Times New Roman" w:cs="Times New Roman"/>
          <w:szCs w:val="24"/>
        </w:rPr>
        <w:t xml:space="preserve">θα μπορούν παρά τον </w:t>
      </w:r>
      <w:r>
        <w:rPr>
          <w:rFonts w:eastAsia="Times New Roman" w:cs="Times New Roman"/>
          <w:szCs w:val="24"/>
        </w:rPr>
        <w:t>ο</w:t>
      </w:r>
      <w:r w:rsidRPr="00021967">
        <w:rPr>
          <w:rFonts w:eastAsia="Times New Roman" w:cs="Times New Roman"/>
          <w:szCs w:val="24"/>
        </w:rPr>
        <w:t xml:space="preserve">ργανισμό </w:t>
      </w:r>
      <w:r w:rsidRPr="00021967">
        <w:rPr>
          <w:rFonts w:eastAsia="Times New Roman" w:cs="Times New Roman"/>
          <w:szCs w:val="24"/>
        </w:rPr>
        <w:t xml:space="preserve">και τον </w:t>
      </w:r>
      <w:r>
        <w:rPr>
          <w:rFonts w:eastAsia="Times New Roman" w:cs="Times New Roman"/>
          <w:szCs w:val="24"/>
        </w:rPr>
        <w:t>κ</w:t>
      </w:r>
      <w:r w:rsidRPr="00021967">
        <w:rPr>
          <w:rFonts w:eastAsia="Times New Roman" w:cs="Times New Roman"/>
          <w:szCs w:val="24"/>
        </w:rPr>
        <w:t>ανονισμό</w:t>
      </w:r>
      <w:r w:rsidRPr="00021967">
        <w:rPr>
          <w:rFonts w:eastAsia="Times New Roman" w:cs="Times New Roman"/>
          <w:szCs w:val="24"/>
        </w:rPr>
        <w:t xml:space="preserve"> να προκύψουν ή να προβλεφθούν παραπάνω γιατροί για να καλύψουν τις αυξημένες ανάγκες που υπάρχουν και για τα γύρω νησιά και λόγω της αυξημένης κίνησης του καλοκαιριού και λόγω της ιδιαιτερότητας και των </w:t>
      </w:r>
      <w:r w:rsidRPr="00021967">
        <w:rPr>
          <w:rFonts w:eastAsia="Times New Roman" w:cs="Times New Roman"/>
          <w:szCs w:val="24"/>
        </w:rPr>
        <w:t>μεγάλων αναγκών που έχουν τα νησιά</w:t>
      </w:r>
      <w:r>
        <w:rPr>
          <w:rFonts w:eastAsia="Times New Roman" w:cs="Times New Roman"/>
          <w:szCs w:val="24"/>
        </w:rPr>
        <w:t>. Τ</w:t>
      </w:r>
      <w:r w:rsidRPr="00021967">
        <w:rPr>
          <w:rFonts w:eastAsia="Times New Roman" w:cs="Times New Roman"/>
          <w:szCs w:val="24"/>
        </w:rPr>
        <w:t>ο ίδιο</w:t>
      </w:r>
      <w:r>
        <w:rPr>
          <w:rFonts w:eastAsia="Times New Roman" w:cs="Times New Roman"/>
          <w:szCs w:val="24"/>
        </w:rPr>
        <w:t xml:space="preserve"> ισχύει</w:t>
      </w:r>
      <w:r w:rsidRPr="00021967">
        <w:rPr>
          <w:rFonts w:eastAsia="Times New Roman" w:cs="Times New Roman"/>
          <w:szCs w:val="24"/>
        </w:rPr>
        <w:t xml:space="preserve"> με το άρθρο 138 που προβλέπεται επέκταση της έννοιας των </w:t>
      </w:r>
      <w:r>
        <w:rPr>
          <w:rFonts w:eastAsia="Times New Roman" w:cs="Times New Roman"/>
          <w:szCs w:val="24"/>
        </w:rPr>
        <w:t xml:space="preserve">άγονων </w:t>
      </w:r>
      <w:r w:rsidRPr="00021967">
        <w:rPr>
          <w:rFonts w:eastAsia="Times New Roman" w:cs="Times New Roman"/>
          <w:szCs w:val="24"/>
        </w:rPr>
        <w:t>νοσοκομείων</w:t>
      </w:r>
      <w:r>
        <w:rPr>
          <w:rFonts w:eastAsia="Times New Roman" w:cs="Times New Roman"/>
          <w:szCs w:val="24"/>
        </w:rPr>
        <w:t>,</w:t>
      </w:r>
      <w:r w:rsidRPr="00021967">
        <w:rPr>
          <w:rFonts w:eastAsia="Times New Roman" w:cs="Times New Roman"/>
          <w:szCs w:val="24"/>
        </w:rPr>
        <w:t xml:space="preserve"> των </w:t>
      </w:r>
      <w:r>
        <w:rPr>
          <w:rFonts w:eastAsia="Times New Roman" w:cs="Times New Roman"/>
          <w:szCs w:val="24"/>
        </w:rPr>
        <w:lastRenderedPageBreak/>
        <w:t xml:space="preserve">άγονων </w:t>
      </w:r>
      <w:r w:rsidRPr="00021967">
        <w:rPr>
          <w:rFonts w:eastAsia="Times New Roman" w:cs="Times New Roman"/>
          <w:szCs w:val="24"/>
        </w:rPr>
        <w:t>μονάδων υγείας</w:t>
      </w:r>
      <w:r>
        <w:rPr>
          <w:rFonts w:eastAsia="Times New Roman" w:cs="Times New Roman"/>
          <w:szCs w:val="24"/>
        </w:rPr>
        <w:t>,</w:t>
      </w:r>
      <w:r w:rsidRPr="00021967">
        <w:rPr>
          <w:rFonts w:eastAsia="Times New Roman" w:cs="Times New Roman"/>
          <w:szCs w:val="24"/>
        </w:rPr>
        <w:t xml:space="preserve"> ούτως ώστε να έχουν τα ιδιαίτερα κίνητρα που χρειάζονται παραπάνω</w:t>
      </w:r>
      <w:r>
        <w:rPr>
          <w:rFonts w:eastAsia="Times New Roman" w:cs="Times New Roman"/>
          <w:szCs w:val="24"/>
        </w:rPr>
        <w:t>.</w:t>
      </w:r>
    </w:p>
    <w:p w14:paraId="7098EDB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021967">
        <w:rPr>
          <w:rFonts w:eastAsia="Times New Roman" w:cs="Times New Roman"/>
          <w:szCs w:val="24"/>
        </w:rPr>
        <w:t xml:space="preserve">πιτρέψτε μου μία παρέμβαση και </w:t>
      </w:r>
      <w:r w:rsidRPr="00021967">
        <w:rPr>
          <w:rFonts w:eastAsia="Times New Roman" w:cs="Times New Roman"/>
          <w:szCs w:val="24"/>
        </w:rPr>
        <w:t xml:space="preserve">μία πρόταση πάνω σε αυτό το θέμα της </w:t>
      </w:r>
      <w:proofErr w:type="spellStart"/>
      <w:r w:rsidRPr="00021967">
        <w:rPr>
          <w:rFonts w:eastAsia="Times New Roman" w:cs="Times New Roman"/>
          <w:szCs w:val="24"/>
        </w:rPr>
        <w:t>νησιωτικό</w:t>
      </w:r>
      <w:r>
        <w:rPr>
          <w:rFonts w:eastAsia="Times New Roman" w:cs="Times New Roman"/>
          <w:szCs w:val="24"/>
        </w:rPr>
        <w:t>τητ</w:t>
      </w:r>
      <w:r w:rsidRPr="00021967">
        <w:rPr>
          <w:rFonts w:eastAsia="Times New Roman" w:cs="Times New Roman"/>
          <w:szCs w:val="24"/>
        </w:rPr>
        <w:t>ας</w:t>
      </w:r>
      <w:proofErr w:type="spellEnd"/>
      <w:r>
        <w:rPr>
          <w:rFonts w:eastAsia="Times New Roman" w:cs="Times New Roman"/>
          <w:szCs w:val="24"/>
        </w:rPr>
        <w:t>. Τ</w:t>
      </w:r>
      <w:r w:rsidRPr="00021967">
        <w:rPr>
          <w:rFonts w:eastAsia="Times New Roman" w:cs="Times New Roman"/>
          <w:szCs w:val="24"/>
        </w:rPr>
        <w:t xml:space="preserve">ο Υπουργείο </w:t>
      </w:r>
      <w:r>
        <w:rPr>
          <w:rFonts w:eastAsia="Times New Roman" w:cs="Times New Roman"/>
          <w:szCs w:val="24"/>
        </w:rPr>
        <w:t>σας,</w:t>
      </w:r>
      <w:r w:rsidRPr="00021967">
        <w:rPr>
          <w:rFonts w:eastAsia="Times New Roman" w:cs="Times New Roman"/>
          <w:szCs w:val="24"/>
        </w:rPr>
        <w:t xml:space="preserve"> κύριοι </w:t>
      </w:r>
      <w:r>
        <w:rPr>
          <w:rFonts w:eastAsia="Times New Roman" w:cs="Times New Roman"/>
          <w:szCs w:val="24"/>
        </w:rPr>
        <w:t>Υ</w:t>
      </w:r>
      <w:r w:rsidRPr="00021967">
        <w:rPr>
          <w:rFonts w:eastAsia="Times New Roman" w:cs="Times New Roman"/>
          <w:szCs w:val="24"/>
        </w:rPr>
        <w:t>πουργοί</w:t>
      </w:r>
      <w:r>
        <w:rPr>
          <w:rFonts w:eastAsia="Times New Roman" w:cs="Times New Roman"/>
          <w:szCs w:val="24"/>
        </w:rPr>
        <w:t xml:space="preserve">, είναι από τα Υπουργεία, για να μην πω το μοναδικό, που </w:t>
      </w:r>
      <w:r w:rsidRPr="00021967">
        <w:rPr>
          <w:rFonts w:eastAsia="Times New Roman" w:cs="Times New Roman"/>
          <w:szCs w:val="24"/>
        </w:rPr>
        <w:t>έχ</w:t>
      </w:r>
      <w:r>
        <w:rPr>
          <w:rFonts w:eastAsia="Times New Roman" w:cs="Times New Roman"/>
          <w:szCs w:val="24"/>
        </w:rPr>
        <w:t>ουν</w:t>
      </w:r>
      <w:r w:rsidRPr="00021967">
        <w:rPr>
          <w:rFonts w:eastAsia="Times New Roman" w:cs="Times New Roman"/>
          <w:szCs w:val="24"/>
        </w:rPr>
        <w:t xml:space="preserve"> κάνει τομές</w:t>
      </w:r>
      <w:r>
        <w:rPr>
          <w:rFonts w:eastAsia="Times New Roman" w:cs="Times New Roman"/>
          <w:szCs w:val="24"/>
        </w:rPr>
        <w:t>. Έχει κάνει τομές</w:t>
      </w:r>
      <w:r w:rsidRPr="00021967">
        <w:rPr>
          <w:rFonts w:eastAsia="Times New Roman" w:cs="Times New Roman"/>
          <w:szCs w:val="24"/>
        </w:rPr>
        <w:t xml:space="preserve"> στο σύστημα υγείας</w:t>
      </w:r>
      <w:r>
        <w:rPr>
          <w:rFonts w:eastAsia="Times New Roman" w:cs="Times New Roman"/>
          <w:szCs w:val="24"/>
        </w:rPr>
        <w:t>,</w:t>
      </w:r>
      <w:r w:rsidRPr="00021967">
        <w:rPr>
          <w:rFonts w:eastAsia="Times New Roman" w:cs="Times New Roman"/>
          <w:szCs w:val="24"/>
        </w:rPr>
        <w:t xml:space="preserve"> τομές στην προμήθεια φαρμάκων</w:t>
      </w:r>
      <w:r>
        <w:rPr>
          <w:rFonts w:eastAsia="Times New Roman" w:cs="Times New Roman"/>
          <w:szCs w:val="24"/>
        </w:rPr>
        <w:t>,</w:t>
      </w:r>
      <w:r w:rsidRPr="00021967">
        <w:rPr>
          <w:rFonts w:eastAsia="Times New Roman" w:cs="Times New Roman"/>
          <w:szCs w:val="24"/>
        </w:rPr>
        <w:t xml:space="preserve"> τομές στις προσλήψεις των </w:t>
      </w:r>
      <w:r w:rsidRPr="00021967">
        <w:rPr>
          <w:rFonts w:eastAsia="Times New Roman" w:cs="Times New Roman"/>
          <w:szCs w:val="24"/>
        </w:rPr>
        <w:t>γιατρών</w:t>
      </w:r>
      <w:r>
        <w:rPr>
          <w:rFonts w:eastAsia="Times New Roman" w:cs="Times New Roman"/>
          <w:szCs w:val="24"/>
        </w:rPr>
        <w:t>,</w:t>
      </w:r>
      <w:r w:rsidRPr="00021967">
        <w:rPr>
          <w:rFonts w:eastAsia="Times New Roman" w:cs="Times New Roman"/>
          <w:szCs w:val="24"/>
        </w:rPr>
        <w:t xml:space="preserve"> τομές στον προϋπολογισμό</w:t>
      </w:r>
      <w:r>
        <w:rPr>
          <w:rFonts w:eastAsia="Times New Roman" w:cs="Times New Roman"/>
          <w:szCs w:val="24"/>
        </w:rPr>
        <w:t>. Κ</w:t>
      </w:r>
      <w:r w:rsidRPr="00021967">
        <w:rPr>
          <w:rFonts w:eastAsia="Times New Roman" w:cs="Times New Roman"/>
          <w:szCs w:val="24"/>
        </w:rPr>
        <w:t>αι πάλι</w:t>
      </w:r>
      <w:r>
        <w:rPr>
          <w:rFonts w:eastAsia="Times New Roman" w:cs="Times New Roman"/>
          <w:szCs w:val="24"/>
        </w:rPr>
        <w:t>,</w:t>
      </w:r>
      <w:r w:rsidRPr="00021967">
        <w:rPr>
          <w:rFonts w:eastAsia="Times New Roman" w:cs="Times New Roman"/>
          <w:szCs w:val="24"/>
        </w:rPr>
        <w:t xml:space="preserve"> μέσα σε αυτές εδώ τις τομές</w:t>
      </w:r>
      <w:r>
        <w:rPr>
          <w:rFonts w:eastAsia="Times New Roman" w:cs="Times New Roman"/>
          <w:szCs w:val="24"/>
        </w:rPr>
        <w:t>,</w:t>
      </w:r>
      <w:r w:rsidRPr="00021967">
        <w:rPr>
          <w:rFonts w:eastAsia="Times New Roman" w:cs="Times New Roman"/>
          <w:szCs w:val="24"/>
        </w:rPr>
        <w:t xml:space="preserve"> ιδιαίτερα για τα νησιά έχουν γίνει πάρα πολλά</w:t>
      </w:r>
      <w:r>
        <w:rPr>
          <w:rFonts w:eastAsia="Times New Roman" w:cs="Times New Roman"/>
          <w:szCs w:val="24"/>
        </w:rPr>
        <w:t>,</w:t>
      </w:r>
      <w:r w:rsidRPr="00021967">
        <w:rPr>
          <w:rFonts w:eastAsia="Times New Roman" w:cs="Times New Roman"/>
          <w:szCs w:val="24"/>
        </w:rPr>
        <w:t xml:space="preserve"> όπως για παράδειγμα σε συνεργασία με το Υπουργείο Εθνικής Αμύνης</w:t>
      </w:r>
      <w:r>
        <w:rPr>
          <w:rFonts w:eastAsia="Times New Roman" w:cs="Times New Roman"/>
          <w:szCs w:val="24"/>
        </w:rPr>
        <w:t>,</w:t>
      </w:r>
      <w:r w:rsidRPr="00021967">
        <w:rPr>
          <w:rFonts w:eastAsia="Times New Roman" w:cs="Times New Roman"/>
          <w:szCs w:val="24"/>
        </w:rPr>
        <w:t xml:space="preserve"> έχουν </w:t>
      </w:r>
      <w:r>
        <w:rPr>
          <w:rFonts w:eastAsia="Times New Roman" w:cs="Times New Roman"/>
          <w:szCs w:val="24"/>
        </w:rPr>
        <w:t>λυθεί</w:t>
      </w:r>
      <w:r w:rsidRPr="00021967">
        <w:rPr>
          <w:rFonts w:eastAsia="Times New Roman" w:cs="Times New Roman"/>
          <w:szCs w:val="24"/>
        </w:rPr>
        <w:t xml:space="preserve"> αρκετά προβλήματα σε </w:t>
      </w:r>
      <w:r>
        <w:rPr>
          <w:rFonts w:eastAsia="Times New Roman" w:cs="Times New Roman"/>
          <w:szCs w:val="24"/>
        </w:rPr>
        <w:t>άγονα</w:t>
      </w:r>
      <w:r w:rsidRPr="00021967">
        <w:rPr>
          <w:rFonts w:eastAsia="Times New Roman" w:cs="Times New Roman"/>
          <w:szCs w:val="24"/>
        </w:rPr>
        <w:t xml:space="preserve"> ιατρεία</w:t>
      </w:r>
      <w:r>
        <w:rPr>
          <w:rFonts w:eastAsia="Times New Roman" w:cs="Times New Roman"/>
          <w:szCs w:val="24"/>
        </w:rPr>
        <w:t>,</w:t>
      </w:r>
      <w:r w:rsidRPr="00021967">
        <w:rPr>
          <w:rFonts w:eastAsia="Times New Roman" w:cs="Times New Roman"/>
          <w:szCs w:val="24"/>
        </w:rPr>
        <w:t xml:space="preserve"> ιδιαίτερα αγροτικά</w:t>
      </w:r>
      <w:r>
        <w:rPr>
          <w:rFonts w:eastAsia="Times New Roman" w:cs="Times New Roman"/>
          <w:szCs w:val="24"/>
        </w:rPr>
        <w:t>,</w:t>
      </w:r>
      <w:r w:rsidRPr="00021967">
        <w:rPr>
          <w:rFonts w:eastAsia="Times New Roman" w:cs="Times New Roman"/>
          <w:szCs w:val="24"/>
        </w:rPr>
        <w:t xml:space="preserve"> π</w:t>
      </w:r>
      <w:r w:rsidRPr="00021967">
        <w:rPr>
          <w:rFonts w:eastAsia="Times New Roman" w:cs="Times New Roman"/>
          <w:szCs w:val="24"/>
        </w:rPr>
        <w:t>ου δώσα</w:t>
      </w:r>
      <w:r>
        <w:rPr>
          <w:rFonts w:eastAsia="Times New Roman" w:cs="Times New Roman"/>
          <w:szCs w:val="24"/>
        </w:rPr>
        <w:t>τ</w:t>
      </w:r>
      <w:r w:rsidRPr="00021967">
        <w:rPr>
          <w:rFonts w:eastAsia="Times New Roman" w:cs="Times New Roman"/>
          <w:szCs w:val="24"/>
        </w:rPr>
        <w:t xml:space="preserve">ε το δικαίωμα σε στρατιωτικούς γιατρούς να εκτίουν την θητεία </w:t>
      </w:r>
      <w:r>
        <w:rPr>
          <w:rFonts w:eastAsia="Times New Roman" w:cs="Times New Roman"/>
          <w:szCs w:val="24"/>
        </w:rPr>
        <w:t>τους,</w:t>
      </w:r>
      <w:r w:rsidRPr="00021967">
        <w:rPr>
          <w:rFonts w:eastAsia="Times New Roman" w:cs="Times New Roman"/>
          <w:szCs w:val="24"/>
        </w:rPr>
        <w:t xml:space="preserve"> </w:t>
      </w:r>
      <w:r>
        <w:rPr>
          <w:rFonts w:eastAsia="Times New Roman" w:cs="Times New Roman"/>
          <w:szCs w:val="24"/>
        </w:rPr>
        <w:t>όντας α</w:t>
      </w:r>
      <w:r w:rsidRPr="00021967">
        <w:rPr>
          <w:rFonts w:eastAsia="Times New Roman" w:cs="Times New Roman"/>
          <w:szCs w:val="24"/>
        </w:rPr>
        <w:t>γροτικοί γιατροί</w:t>
      </w:r>
      <w:r>
        <w:rPr>
          <w:rFonts w:eastAsia="Times New Roman" w:cs="Times New Roman"/>
          <w:szCs w:val="24"/>
        </w:rPr>
        <w:t xml:space="preserve">. Έχουν βοηθηθεί </w:t>
      </w:r>
      <w:r w:rsidRPr="00021967">
        <w:rPr>
          <w:rFonts w:eastAsia="Times New Roman" w:cs="Times New Roman"/>
          <w:szCs w:val="24"/>
        </w:rPr>
        <w:t>πολλά νησιά και θα αναφερθώ</w:t>
      </w:r>
      <w:r w:rsidRPr="00CD0792">
        <w:rPr>
          <w:rFonts w:eastAsia="Times New Roman" w:cs="Times New Roman"/>
          <w:szCs w:val="24"/>
        </w:rPr>
        <w:t>,</w:t>
      </w:r>
      <w:r w:rsidRPr="00021967">
        <w:rPr>
          <w:rFonts w:eastAsia="Times New Roman" w:cs="Times New Roman"/>
          <w:szCs w:val="24"/>
        </w:rPr>
        <w:t xml:space="preserve"> αν έχω χρόνο</w:t>
      </w:r>
      <w:r w:rsidRPr="00CD0792">
        <w:rPr>
          <w:rFonts w:eastAsia="Times New Roman" w:cs="Times New Roman"/>
          <w:szCs w:val="24"/>
        </w:rPr>
        <w:t>,</w:t>
      </w:r>
      <w:r w:rsidRPr="00021967">
        <w:rPr>
          <w:rFonts w:eastAsia="Times New Roman" w:cs="Times New Roman"/>
          <w:szCs w:val="24"/>
        </w:rPr>
        <w:t xml:space="preserve"> και ονομαστικά παρακάτω</w:t>
      </w:r>
      <w:r>
        <w:rPr>
          <w:rFonts w:eastAsia="Times New Roman" w:cs="Times New Roman"/>
          <w:szCs w:val="24"/>
        </w:rPr>
        <w:t xml:space="preserve">. </w:t>
      </w:r>
      <w:r>
        <w:rPr>
          <w:rFonts w:eastAsia="Times New Roman" w:cs="Times New Roman"/>
          <w:szCs w:val="24"/>
          <w:lang w:val="en-US"/>
        </w:rPr>
        <w:t>E</w:t>
      </w:r>
      <w:proofErr w:type="spellStart"/>
      <w:r w:rsidRPr="00021967">
        <w:rPr>
          <w:rFonts w:eastAsia="Times New Roman" w:cs="Times New Roman"/>
          <w:szCs w:val="24"/>
        </w:rPr>
        <w:t>πίσης</w:t>
      </w:r>
      <w:proofErr w:type="spellEnd"/>
      <w:r w:rsidRPr="00CD0792">
        <w:rPr>
          <w:rFonts w:eastAsia="Times New Roman" w:cs="Times New Roman"/>
          <w:szCs w:val="24"/>
        </w:rPr>
        <w:t>,</w:t>
      </w:r>
      <w:r w:rsidRPr="00021967">
        <w:rPr>
          <w:rFonts w:eastAsia="Times New Roman" w:cs="Times New Roman"/>
          <w:szCs w:val="24"/>
        </w:rPr>
        <w:t xml:space="preserve"> έχουν δοθεί ιδιαίτερα κίνητρα στους γιατρούς</w:t>
      </w:r>
      <w:r>
        <w:rPr>
          <w:rFonts w:eastAsia="Times New Roman" w:cs="Times New Roman"/>
          <w:szCs w:val="24"/>
        </w:rPr>
        <w:t xml:space="preserve"> είτε με μόρια είτε</w:t>
      </w:r>
      <w:r w:rsidRPr="00021967">
        <w:rPr>
          <w:rFonts w:eastAsia="Times New Roman" w:cs="Times New Roman"/>
          <w:szCs w:val="24"/>
        </w:rPr>
        <w:t xml:space="preserve"> </w:t>
      </w:r>
      <w:r w:rsidRPr="00021967">
        <w:rPr>
          <w:rFonts w:eastAsia="Times New Roman" w:cs="Times New Roman"/>
          <w:szCs w:val="24"/>
        </w:rPr>
        <w:t xml:space="preserve">ακόμα και χρηματικά </w:t>
      </w:r>
      <w:r>
        <w:rPr>
          <w:rFonts w:eastAsia="Times New Roman" w:cs="Times New Roman"/>
          <w:szCs w:val="24"/>
        </w:rPr>
        <w:t>είτε</w:t>
      </w:r>
      <w:r w:rsidRPr="00021967">
        <w:rPr>
          <w:rFonts w:eastAsia="Times New Roman" w:cs="Times New Roman"/>
          <w:szCs w:val="24"/>
        </w:rPr>
        <w:t xml:space="preserve"> συνυπηρέτησης και όλα αυτά</w:t>
      </w:r>
      <w:r>
        <w:rPr>
          <w:rFonts w:eastAsia="Times New Roman" w:cs="Times New Roman"/>
          <w:szCs w:val="24"/>
        </w:rPr>
        <w:t xml:space="preserve">. </w:t>
      </w:r>
    </w:p>
    <w:p w14:paraId="7098EDB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w:t>
      </w:r>
      <w:r w:rsidRPr="00021967">
        <w:rPr>
          <w:rFonts w:eastAsia="Times New Roman" w:cs="Times New Roman"/>
          <w:szCs w:val="24"/>
        </w:rPr>
        <w:t>εν μπορείτε να φανταστείτε τι ανακούφιση είναι για τους κατοίκους των μικρών νησιών</w:t>
      </w:r>
      <w:r>
        <w:rPr>
          <w:rFonts w:eastAsia="Times New Roman" w:cs="Times New Roman"/>
          <w:szCs w:val="24"/>
        </w:rPr>
        <w:t>,</w:t>
      </w:r>
      <w:r w:rsidRPr="00021967">
        <w:rPr>
          <w:rFonts w:eastAsia="Times New Roman" w:cs="Times New Roman"/>
          <w:szCs w:val="24"/>
        </w:rPr>
        <w:t xml:space="preserve"> ιδιαίτερα των πολύ μικρών που </w:t>
      </w:r>
      <w:r w:rsidRPr="00021967">
        <w:rPr>
          <w:rFonts w:eastAsia="Times New Roman" w:cs="Times New Roman"/>
          <w:szCs w:val="24"/>
        </w:rPr>
        <w:lastRenderedPageBreak/>
        <w:t>δεν έχουν ιατρείο</w:t>
      </w:r>
      <w:r>
        <w:rPr>
          <w:rFonts w:eastAsia="Times New Roman" w:cs="Times New Roman"/>
          <w:szCs w:val="24"/>
        </w:rPr>
        <w:t>,</w:t>
      </w:r>
      <w:r w:rsidRPr="00021967">
        <w:rPr>
          <w:rFonts w:eastAsia="Times New Roman" w:cs="Times New Roman"/>
          <w:szCs w:val="24"/>
        </w:rPr>
        <w:t xml:space="preserve"> αυτό που έγινε και πηγαίνει σχεδόν κάθε εβδομάδα ένας στρατιωτικός γιατρός</w:t>
      </w:r>
      <w:r>
        <w:rPr>
          <w:rFonts w:eastAsia="Times New Roman" w:cs="Times New Roman"/>
          <w:szCs w:val="24"/>
        </w:rPr>
        <w:t>,</w:t>
      </w:r>
      <w:r w:rsidRPr="00021967">
        <w:rPr>
          <w:rFonts w:eastAsia="Times New Roman" w:cs="Times New Roman"/>
          <w:szCs w:val="24"/>
        </w:rPr>
        <w:t xml:space="preserve"> σε συνεργασία μ</w:t>
      </w:r>
      <w:r>
        <w:rPr>
          <w:rFonts w:eastAsia="Times New Roman" w:cs="Times New Roman"/>
          <w:szCs w:val="24"/>
        </w:rPr>
        <w:t>ε το Υπουργείο Ναυτιλίας, με το Λιμενικό. Δ</w:t>
      </w:r>
      <w:r w:rsidRPr="00021967">
        <w:rPr>
          <w:rFonts w:eastAsia="Times New Roman" w:cs="Times New Roman"/>
          <w:szCs w:val="24"/>
        </w:rPr>
        <w:t>εν μπορείτε να φανταστείτε τι είναι για τους ανθρώπους αυτ</w:t>
      </w:r>
      <w:r>
        <w:rPr>
          <w:rFonts w:eastAsia="Times New Roman" w:cs="Times New Roman"/>
          <w:szCs w:val="24"/>
        </w:rPr>
        <w:t>ών</w:t>
      </w:r>
      <w:r w:rsidRPr="00021967">
        <w:rPr>
          <w:rFonts w:eastAsia="Times New Roman" w:cs="Times New Roman"/>
          <w:szCs w:val="24"/>
        </w:rPr>
        <w:t xml:space="preserve"> των νησιών </w:t>
      </w:r>
      <w:r>
        <w:rPr>
          <w:rFonts w:eastAsia="Times New Roman" w:cs="Times New Roman"/>
          <w:szCs w:val="24"/>
        </w:rPr>
        <w:t>η</w:t>
      </w:r>
      <w:r w:rsidRPr="00021967">
        <w:rPr>
          <w:rFonts w:eastAsia="Times New Roman" w:cs="Times New Roman"/>
          <w:szCs w:val="24"/>
        </w:rPr>
        <w:t xml:space="preserve"> παρουσία ενός γιατρού</w:t>
      </w:r>
      <w:r>
        <w:rPr>
          <w:rFonts w:eastAsia="Times New Roman" w:cs="Times New Roman"/>
          <w:szCs w:val="24"/>
        </w:rPr>
        <w:t>,</w:t>
      </w:r>
      <w:r w:rsidRPr="00021967">
        <w:rPr>
          <w:rFonts w:eastAsia="Times New Roman" w:cs="Times New Roman"/>
          <w:szCs w:val="24"/>
        </w:rPr>
        <w:t xml:space="preserve"> έστω και μία φορά τη βδο</w:t>
      </w:r>
      <w:r w:rsidRPr="00021967">
        <w:rPr>
          <w:rFonts w:eastAsia="Times New Roman" w:cs="Times New Roman"/>
          <w:szCs w:val="24"/>
        </w:rPr>
        <w:t>μάδα ή και κάθε δύο εβδομάδες</w:t>
      </w:r>
      <w:r>
        <w:rPr>
          <w:rFonts w:eastAsia="Times New Roman" w:cs="Times New Roman"/>
          <w:szCs w:val="24"/>
        </w:rPr>
        <w:t>.</w:t>
      </w:r>
      <w:r w:rsidRPr="00021967">
        <w:rPr>
          <w:rFonts w:eastAsia="Times New Roman" w:cs="Times New Roman"/>
          <w:szCs w:val="24"/>
        </w:rPr>
        <w:t xml:space="preserve"> Αυτά είναι πάρα πολύ σοβαρά για τα νησιά </w:t>
      </w:r>
      <w:r>
        <w:rPr>
          <w:rFonts w:eastAsia="Times New Roman" w:cs="Times New Roman"/>
          <w:szCs w:val="24"/>
        </w:rPr>
        <w:t>μας.</w:t>
      </w:r>
    </w:p>
    <w:p w14:paraId="7098EDB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Όμως,</w:t>
      </w:r>
      <w:r w:rsidRPr="00021967">
        <w:rPr>
          <w:rFonts w:eastAsia="Times New Roman" w:cs="Times New Roman"/>
          <w:szCs w:val="24"/>
        </w:rPr>
        <w:t xml:space="preserve"> </w:t>
      </w:r>
      <w:r>
        <w:rPr>
          <w:rFonts w:eastAsia="Times New Roman" w:cs="Times New Roman"/>
          <w:szCs w:val="24"/>
        </w:rPr>
        <w:t>αγαπητοί Υπουργοί, ό</w:t>
      </w:r>
      <w:r w:rsidRPr="00021967">
        <w:rPr>
          <w:rFonts w:eastAsia="Times New Roman" w:cs="Times New Roman"/>
          <w:szCs w:val="24"/>
        </w:rPr>
        <w:t>πως κάνατε σε όλα τα άλλα τομές</w:t>
      </w:r>
      <w:r>
        <w:rPr>
          <w:rFonts w:eastAsia="Times New Roman" w:cs="Times New Roman"/>
          <w:szCs w:val="24"/>
        </w:rPr>
        <w:t>,</w:t>
      </w:r>
      <w:r w:rsidRPr="00021967">
        <w:rPr>
          <w:rFonts w:eastAsia="Times New Roman" w:cs="Times New Roman"/>
          <w:szCs w:val="24"/>
        </w:rPr>
        <w:t xml:space="preserve"> εγώ </w:t>
      </w:r>
      <w:r>
        <w:rPr>
          <w:rFonts w:eastAsia="Times New Roman" w:cs="Times New Roman"/>
          <w:szCs w:val="24"/>
        </w:rPr>
        <w:t>θ</w:t>
      </w:r>
      <w:r w:rsidRPr="00021967">
        <w:rPr>
          <w:rFonts w:eastAsia="Times New Roman" w:cs="Times New Roman"/>
          <w:szCs w:val="24"/>
        </w:rPr>
        <w:t xml:space="preserve">α σας πρότεινα και </w:t>
      </w:r>
      <w:r>
        <w:rPr>
          <w:rFonts w:eastAsia="Times New Roman" w:cs="Times New Roman"/>
          <w:szCs w:val="24"/>
        </w:rPr>
        <w:t>θα ήθελα να κάνουμε</w:t>
      </w:r>
      <w:r w:rsidRPr="00021967">
        <w:rPr>
          <w:rFonts w:eastAsia="Times New Roman" w:cs="Times New Roman"/>
          <w:szCs w:val="24"/>
        </w:rPr>
        <w:t xml:space="preserve"> ένα ακόμα μεγαλύτερ</w:t>
      </w:r>
      <w:r>
        <w:rPr>
          <w:rFonts w:eastAsia="Times New Roman" w:cs="Times New Roman"/>
          <w:szCs w:val="24"/>
        </w:rPr>
        <w:t>ο</w:t>
      </w:r>
      <w:r w:rsidRPr="00021967">
        <w:rPr>
          <w:rFonts w:eastAsia="Times New Roman" w:cs="Times New Roman"/>
          <w:szCs w:val="24"/>
        </w:rPr>
        <w:t xml:space="preserve"> βήμα</w:t>
      </w:r>
      <w:r>
        <w:rPr>
          <w:rFonts w:eastAsia="Times New Roman" w:cs="Times New Roman"/>
          <w:szCs w:val="24"/>
        </w:rPr>
        <w:t>, να</w:t>
      </w:r>
      <w:r w:rsidRPr="00021967">
        <w:rPr>
          <w:rFonts w:eastAsia="Times New Roman" w:cs="Times New Roman"/>
          <w:szCs w:val="24"/>
        </w:rPr>
        <w:t xml:space="preserve"> κάνουμε τομή και σε αυτό το θέμα της υγείας</w:t>
      </w:r>
      <w:r>
        <w:rPr>
          <w:rFonts w:eastAsia="Times New Roman" w:cs="Times New Roman"/>
          <w:szCs w:val="24"/>
        </w:rPr>
        <w:t>,</w:t>
      </w:r>
      <w:r w:rsidRPr="00021967">
        <w:rPr>
          <w:rFonts w:eastAsia="Times New Roman" w:cs="Times New Roman"/>
          <w:szCs w:val="24"/>
        </w:rPr>
        <w:t xml:space="preserve"> ό</w:t>
      </w:r>
      <w:r w:rsidRPr="00021967">
        <w:rPr>
          <w:rFonts w:eastAsia="Times New Roman" w:cs="Times New Roman"/>
          <w:szCs w:val="24"/>
        </w:rPr>
        <w:t>σον αφορά στα νησιά</w:t>
      </w:r>
      <w:r>
        <w:rPr>
          <w:rFonts w:eastAsia="Times New Roman" w:cs="Times New Roman"/>
          <w:szCs w:val="24"/>
        </w:rPr>
        <w:t>. Γ</w:t>
      </w:r>
      <w:r w:rsidRPr="00021967">
        <w:rPr>
          <w:rFonts w:eastAsia="Times New Roman" w:cs="Times New Roman"/>
          <w:szCs w:val="24"/>
        </w:rPr>
        <w:t>ιατί παρ</w:t>
      </w:r>
      <w:r>
        <w:rPr>
          <w:rFonts w:eastAsia="Times New Roman" w:cs="Times New Roman"/>
          <w:szCs w:val="24"/>
        </w:rPr>
        <w:t xml:space="preserve">’ </w:t>
      </w:r>
      <w:r w:rsidRPr="00021967">
        <w:rPr>
          <w:rFonts w:eastAsia="Times New Roman" w:cs="Times New Roman"/>
          <w:szCs w:val="24"/>
        </w:rPr>
        <w:t>όλα τα βήματα που σας είπα πριν</w:t>
      </w:r>
      <w:r>
        <w:rPr>
          <w:rFonts w:eastAsia="Times New Roman" w:cs="Times New Roman"/>
          <w:szCs w:val="24"/>
        </w:rPr>
        <w:t>,</w:t>
      </w:r>
      <w:r w:rsidRPr="00021967">
        <w:rPr>
          <w:rFonts w:eastAsia="Times New Roman" w:cs="Times New Roman"/>
          <w:szCs w:val="24"/>
        </w:rPr>
        <w:t xml:space="preserve"> </w:t>
      </w:r>
      <w:r>
        <w:rPr>
          <w:rFonts w:eastAsia="Times New Roman" w:cs="Times New Roman"/>
          <w:szCs w:val="24"/>
        </w:rPr>
        <w:t>α</w:t>
      </w:r>
      <w:r w:rsidRPr="00021967">
        <w:rPr>
          <w:rFonts w:eastAsia="Times New Roman" w:cs="Times New Roman"/>
          <w:szCs w:val="24"/>
        </w:rPr>
        <w:t xml:space="preserve">γροτικοί γιατροί </w:t>
      </w:r>
      <w:r>
        <w:rPr>
          <w:rFonts w:eastAsia="Times New Roman" w:cs="Times New Roman"/>
          <w:szCs w:val="24"/>
        </w:rPr>
        <w:t xml:space="preserve">δεν έρχονται, </w:t>
      </w:r>
      <w:r w:rsidRPr="00021967">
        <w:rPr>
          <w:rFonts w:eastAsia="Times New Roman" w:cs="Times New Roman"/>
          <w:szCs w:val="24"/>
        </w:rPr>
        <w:t xml:space="preserve">στα μικρά </w:t>
      </w:r>
      <w:r>
        <w:rPr>
          <w:rFonts w:eastAsia="Times New Roman" w:cs="Times New Roman"/>
          <w:szCs w:val="24"/>
        </w:rPr>
        <w:t>νησιά, γι’ αυτό αναγκαστήκαμε</w:t>
      </w:r>
      <w:r w:rsidRPr="00021967">
        <w:rPr>
          <w:rFonts w:eastAsia="Times New Roman" w:cs="Times New Roman"/>
          <w:szCs w:val="24"/>
        </w:rPr>
        <w:t xml:space="preserve"> να βρούμε τη λύση με τους στρατιωτικού</w:t>
      </w:r>
      <w:r>
        <w:rPr>
          <w:rFonts w:eastAsia="Times New Roman" w:cs="Times New Roman"/>
          <w:szCs w:val="24"/>
        </w:rPr>
        <w:t>ς γιατρούς. Οι γιατροί</w:t>
      </w:r>
      <w:r w:rsidRPr="00021967">
        <w:rPr>
          <w:rFonts w:eastAsia="Times New Roman" w:cs="Times New Roman"/>
          <w:szCs w:val="24"/>
        </w:rPr>
        <w:t xml:space="preserve"> στα νοσο</w:t>
      </w:r>
      <w:r>
        <w:rPr>
          <w:rFonts w:eastAsia="Times New Roman" w:cs="Times New Roman"/>
          <w:szCs w:val="24"/>
        </w:rPr>
        <w:t>κομεία των νησιών δεν πηγαίνουν. Το</w:t>
      </w:r>
      <w:r w:rsidRPr="00021967">
        <w:rPr>
          <w:rFonts w:eastAsia="Times New Roman" w:cs="Times New Roman"/>
          <w:szCs w:val="24"/>
        </w:rPr>
        <w:t xml:space="preserve"> ξέρετε πολύ κα</w:t>
      </w:r>
      <w:r w:rsidRPr="00021967">
        <w:rPr>
          <w:rFonts w:eastAsia="Times New Roman" w:cs="Times New Roman"/>
          <w:szCs w:val="24"/>
        </w:rPr>
        <w:t xml:space="preserve">λά ότι στην </w:t>
      </w:r>
      <w:r>
        <w:rPr>
          <w:rFonts w:eastAsia="Times New Roman" w:cs="Times New Roman"/>
          <w:szCs w:val="24"/>
        </w:rPr>
        <w:t>Κω μόλις</w:t>
      </w:r>
      <w:r w:rsidRPr="00021967">
        <w:rPr>
          <w:rFonts w:eastAsia="Times New Roman" w:cs="Times New Roman"/>
          <w:szCs w:val="24"/>
        </w:rPr>
        <w:t xml:space="preserve"> τώρα και </w:t>
      </w:r>
      <w:r>
        <w:rPr>
          <w:rFonts w:eastAsia="Times New Roman" w:cs="Times New Roman"/>
          <w:szCs w:val="24"/>
        </w:rPr>
        <w:t>με τα</w:t>
      </w:r>
      <w:r w:rsidRPr="00021967">
        <w:rPr>
          <w:rFonts w:eastAsia="Times New Roman" w:cs="Times New Roman"/>
          <w:szCs w:val="24"/>
        </w:rPr>
        <w:t xml:space="preserve"> πολλά βάσανα πηγαίνει μία παιδίατρος</w:t>
      </w:r>
      <w:r>
        <w:rPr>
          <w:rFonts w:eastAsia="Times New Roman" w:cs="Times New Roman"/>
          <w:szCs w:val="24"/>
        </w:rPr>
        <w:t>,</w:t>
      </w:r>
      <w:r w:rsidRPr="00021967">
        <w:rPr>
          <w:rFonts w:eastAsia="Times New Roman" w:cs="Times New Roman"/>
          <w:szCs w:val="24"/>
        </w:rPr>
        <w:t xml:space="preserve"> μετά από </w:t>
      </w:r>
      <w:r>
        <w:rPr>
          <w:rFonts w:eastAsia="Times New Roman" w:cs="Times New Roman"/>
          <w:szCs w:val="24"/>
        </w:rPr>
        <w:t>δεκαπέντε περίπου χρόνια. Τ</w:t>
      </w:r>
      <w:r w:rsidRPr="00021967">
        <w:rPr>
          <w:rFonts w:eastAsia="Times New Roman" w:cs="Times New Roman"/>
          <w:szCs w:val="24"/>
        </w:rPr>
        <w:t>ο ξέρετε ότι δεν έχουμε καρδιολόγο</w:t>
      </w:r>
      <w:r>
        <w:rPr>
          <w:rFonts w:eastAsia="Times New Roman" w:cs="Times New Roman"/>
          <w:szCs w:val="24"/>
        </w:rPr>
        <w:t>υ</w:t>
      </w:r>
      <w:r w:rsidRPr="00021967">
        <w:rPr>
          <w:rFonts w:eastAsia="Times New Roman" w:cs="Times New Roman"/>
          <w:szCs w:val="24"/>
        </w:rPr>
        <w:t xml:space="preserve">ς και </w:t>
      </w:r>
      <w:r>
        <w:rPr>
          <w:rFonts w:eastAsia="Times New Roman" w:cs="Times New Roman"/>
          <w:szCs w:val="24"/>
        </w:rPr>
        <w:t>μ</w:t>
      </w:r>
      <w:r w:rsidRPr="00021967">
        <w:rPr>
          <w:rFonts w:eastAsia="Times New Roman" w:cs="Times New Roman"/>
          <w:szCs w:val="24"/>
        </w:rPr>
        <w:t xml:space="preserve">ιλάμε τώρα για νησιά που φιλοξενούν </w:t>
      </w:r>
      <w:r>
        <w:rPr>
          <w:rFonts w:eastAsia="Times New Roman" w:cs="Times New Roman"/>
          <w:szCs w:val="24"/>
        </w:rPr>
        <w:t>ένα εκατομμύριο επτακόσιες χιλιάδες τουρίστες, εκτός των κατοίκων πο</w:t>
      </w:r>
      <w:r>
        <w:rPr>
          <w:rFonts w:eastAsia="Times New Roman" w:cs="Times New Roman"/>
          <w:szCs w:val="24"/>
        </w:rPr>
        <w:t xml:space="preserve">υ είναι δεκάδες χιλιάδες. </w:t>
      </w:r>
    </w:p>
    <w:p w14:paraId="7098EDB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Π</w:t>
      </w:r>
      <w:r w:rsidRPr="00021967">
        <w:rPr>
          <w:rFonts w:eastAsia="Times New Roman" w:cs="Times New Roman"/>
          <w:szCs w:val="24"/>
        </w:rPr>
        <w:t>ώς θα μπορούσε να βελτιωθεί αυτό</w:t>
      </w:r>
      <w:r>
        <w:rPr>
          <w:rFonts w:eastAsia="Times New Roman" w:cs="Times New Roman"/>
          <w:szCs w:val="24"/>
        </w:rPr>
        <w:t>; Ε</w:t>
      </w:r>
      <w:r w:rsidRPr="00021967">
        <w:rPr>
          <w:rFonts w:eastAsia="Times New Roman" w:cs="Times New Roman"/>
          <w:szCs w:val="24"/>
        </w:rPr>
        <w:t>ίναι πάρα πολύ σημαντικό αυτό που κάν</w:t>
      </w:r>
      <w:r>
        <w:rPr>
          <w:rFonts w:eastAsia="Times New Roman" w:cs="Times New Roman"/>
          <w:szCs w:val="24"/>
        </w:rPr>
        <w:t>α</w:t>
      </w:r>
      <w:r w:rsidRPr="00021967">
        <w:rPr>
          <w:rFonts w:eastAsia="Times New Roman" w:cs="Times New Roman"/>
          <w:szCs w:val="24"/>
        </w:rPr>
        <w:t>τε</w:t>
      </w:r>
      <w:r>
        <w:rPr>
          <w:rFonts w:eastAsia="Times New Roman" w:cs="Times New Roman"/>
          <w:szCs w:val="24"/>
        </w:rPr>
        <w:t xml:space="preserve">, που δίνετε τη δυνατότητα </w:t>
      </w:r>
      <w:r w:rsidRPr="00021967">
        <w:rPr>
          <w:rFonts w:eastAsia="Times New Roman" w:cs="Times New Roman"/>
          <w:szCs w:val="24"/>
        </w:rPr>
        <w:t>να αυξάνονται οι οργανικές θέσεις αυτών των νοσοκομείων στα νησιά</w:t>
      </w:r>
      <w:r>
        <w:rPr>
          <w:rFonts w:eastAsia="Times New Roman" w:cs="Times New Roman"/>
          <w:szCs w:val="24"/>
        </w:rPr>
        <w:t>.</w:t>
      </w:r>
      <w:r w:rsidRPr="00021967">
        <w:rPr>
          <w:rFonts w:eastAsia="Times New Roman" w:cs="Times New Roman"/>
          <w:szCs w:val="24"/>
        </w:rPr>
        <w:t xml:space="preserve"> Αν το κάνου</w:t>
      </w:r>
      <w:r>
        <w:rPr>
          <w:rFonts w:eastAsia="Times New Roman" w:cs="Times New Roman"/>
          <w:szCs w:val="24"/>
        </w:rPr>
        <w:t>με</w:t>
      </w:r>
      <w:r w:rsidRPr="00021967">
        <w:rPr>
          <w:rFonts w:eastAsia="Times New Roman" w:cs="Times New Roman"/>
          <w:szCs w:val="24"/>
        </w:rPr>
        <w:t xml:space="preserve"> ακόμα πιο τολμηρό</w:t>
      </w:r>
      <w:r>
        <w:rPr>
          <w:rFonts w:eastAsia="Times New Roman" w:cs="Times New Roman"/>
          <w:szCs w:val="24"/>
        </w:rPr>
        <w:t>,</w:t>
      </w:r>
      <w:r w:rsidRPr="00021967">
        <w:rPr>
          <w:rFonts w:eastAsia="Times New Roman" w:cs="Times New Roman"/>
          <w:szCs w:val="24"/>
        </w:rPr>
        <w:t xml:space="preserve"> νομίζω ότι θα έχουν θεαματ</w:t>
      </w:r>
      <w:r w:rsidRPr="00021967">
        <w:rPr>
          <w:rFonts w:eastAsia="Times New Roman" w:cs="Times New Roman"/>
          <w:szCs w:val="24"/>
        </w:rPr>
        <w:t>ικά αποτελέσματα στην κάλυψη της υγείας στα νησιά</w:t>
      </w:r>
      <w:r>
        <w:rPr>
          <w:rFonts w:eastAsia="Times New Roman" w:cs="Times New Roman"/>
          <w:szCs w:val="24"/>
        </w:rPr>
        <w:t>. Πώ</w:t>
      </w:r>
      <w:r w:rsidRPr="00021967">
        <w:rPr>
          <w:rFonts w:eastAsia="Times New Roman" w:cs="Times New Roman"/>
          <w:szCs w:val="24"/>
        </w:rPr>
        <w:t>ς</w:t>
      </w:r>
      <w:r>
        <w:rPr>
          <w:rFonts w:eastAsia="Times New Roman" w:cs="Times New Roman"/>
          <w:szCs w:val="24"/>
        </w:rPr>
        <w:t>; Α</w:t>
      </w:r>
      <w:r w:rsidRPr="00021967">
        <w:rPr>
          <w:rFonts w:eastAsia="Times New Roman" w:cs="Times New Roman"/>
          <w:szCs w:val="24"/>
        </w:rPr>
        <w:t>ν δείτε τα χωροταξικά σχέδια</w:t>
      </w:r>
      <w:r>
        <w:rPr>
          <w:rFonts w:eastAsia="Times New Roman" w:cs="Times New Roman"/>
          <w:szCs w:val="24"/>
        </w:rPr>
        <w:t>,</w:t>
      </w:r>
      <w:r w:rsidRPr="00021967">
        <w:rPr>
          <w:rFonts w:eastAsia="Times New Roman" w:cs="Times New Roman"/>
          <w:szCs w:val="24"/>
        </w:rPr>
        <w:t xml:space="preserve"> τα περιφερειακά</w:t>
      </w:r>
      <w:r>
        <w:rPr>
          <w:rFonts w:eastAsia="Times New Roman" w:cs="Times New Roman"/>
          <w:szCs w:val="24"/>
        </w:rPr>
        <w:t>,</w:t>
      </w:r>
      <w:r w:rsidRPr="00021967">
        <w:rPr>
          <w:rFonts w:eastAsia="Times New Roman" w:cs="Times New Roman"/>
          <w:szCs w:val="24"/>
        </w:rPr>
        <w:t xml:space="preserve"> ιδιαίτερα των </w:t>
      </w:r>
      <w:r>
        <w:rPr>
          <w:rFonts w:eastAsia="Times New Roman" w:cs="Times New Roman"/>
          <w:szCs w:val="24"/>
        </w:rPr>
        <w:t>νησιών,</w:t>
      </w:r>
      <w:r w:rsidRPr="00021967">
        <w:rPr>
          <w:rFonts w:eastAsia="Times New Roman" w:cs="Times New Roman"/>
          <w:szCs w:val="24"/>
        </w:rPr>
        <w:t xml:space="preserve"> ιδιαίτερα του </w:t>
      </w:r>
      <w:r>
        <w:rPr>
          <w:rFonts w:eastAsia="Times New Roman" w:cs="Times New Roman"/>
          <w:szCs w:val="24"/>
        </w:rPr>
        <w:t>ν</w:t>
      </w:r>
      <w:r w:rsidRPr="00021967">
        <w:rPr>
          <w:rFonts w:eastAsia="Times New Roman" w:cs="Times New Roman"/>
          <w:szCs w:val="24"/>
        </w:rPr>
        <w:t xml:space="preserve">οτίου </w:t>
      </w:r>
      <w:r w:rsidRPr="00021967">
        <w:rPr>
          <w:rFonts w:eastAsia="Times New Roman" w:cs="Times New Roman"/>
          <w:szCs w:val="24"/>
        </w:rPr>
        <w:t xml:space="preserve">Αιγαίου που είναι η πιο πολυνησιακή και η </w:t>
      </w:r>
      <w:r w:rsidRPr="00021967">
        <w:rPr>
          <w:rFonts w:eastAsia="Times New Roman" w:cs="Times New Roman"/>
          <w:szCs w:val="24"/>
        </w:rPr>
        <w:t>κατ</w:t>
      </w:r>
      <w:r>
        <w:rPr>
          <w:rFonts w:eastAsia="Times New Roman" w:cs="Times New Roman"/>
          <w:szCs w:val="24"/>
        </w:rPr>
        <w:t xml:space="preserve">’ </w:t>
      </w:r>
      <w:r w:rsidRPr="00021967">
        <w:rPr>
          <w:rFonts w:eastAsia="Times New Roman" w:cs="Times New Roman"/>
          <w:szCs w:val="24"/>
        </w:rPr>
        <w:t>εξοχήν</w:t>
      </w:r>
      <w:r w:rsidRPr="00021967">
        <w:rPr>
          <w:rFonts w:eastAsia="Times New Roman" w:cs="Times New Roman"/>
          <w:szCs w:val="24"/>
        </w:rPr>
        <w:t xml:space="preserve"> νησιωτική περιφέρεια</w:t>
      </w:r>
      <w:r>
        <w:rPr>
          <w:rFonts w:eastAsia="Times New Roman" w:cs="Times New Roman"/>
          <w:szCs w:val="24"/>
        </w:rPr>
        <w:t>,</w:t>
      </w:r>
      <w:r w:rsidRPr="00021967">
        <w:rPr>
          <w:rFonts w:eastAsia="Times New Roman" w:cs="Times New Roman"/>
          <w:szCs w:val="24"/>
        </w:rPr>
        <w:t xml:space="preserve"> θα δείτε ότι τα διάφορα νησιά χαρακτηρίζονται ως περιφερειακού επιπέδου</w:t>
      </w:r>
      <w:r>
        <w:rPr>
          <w:rFonts w:eastAsia="Times New Roman" w:cs="Times New Roman"/>
          <w:szCs w:val="24"/>
        </w:rPr>
        <w:t>,</w:t>
      </w:r>
      <w:r w:rsidRPr="00021967">
        <w:rPr>
          <w:rFonts w:eastAsia="Times New Roman" w:cs="Times New Roman"/>
          <w:szCs w:val="24"/>
        </w:rPr>
        <w:t xml:space="preserve"> νομαρχιακού επιπέδου</w:t>
      </w:r>
      <w:r>
        <w:rPr>
          <w:rFonts w:eastAsia="Times New Roman" w:cs="Times New Roman"/>
          <w:szCs w:val="24"/>
        </w:rPr>
        <w:t xml:space="preserve">, </w:t>
      </w:r>
      <w:proofErr w:type="spellStart"/>
      <w:r>
        <w:rPr>
          <w:rFonts w:eastAsia="Times New Roman" w:cs="Times New Roman"/>
          <w:szCs w:val="24"/>
        </w:rPr>
        <w:t>υπερτοπικού</w:t>
      </w:r>
      <w:proofErr w:type="spellEnd"/>
      <w:r w:rsidRPr="00021967">
        <w:rPr>
          <w:rFonts w:eastAsia="Times New Roman" w:cs="Times New Roman"/>
          <w:szCs w:val="24"/>
        </w:rPr>
        <w:t xml:space="preserve"> </w:t>
      </w:r>
      <w:r>
        <w:rPr>
          <w:rFonts w:eastAsia="Times New Roman" w:cs="Times New Roman"/>
          <w:szCs w:val="24"/>
        </w:rPr>
        <w:t>επιπέδου</w:t>
      </w:r>
      <w:r w:rsidRPr="00021967">
        <w:rPr>
          <w:rFonts w:eastAsia="Times New Roman" w:cs="Times New Roman"/>
          <w:szCs w:val="24"/>
        </w:rPr>
        <w:t xml:space="preserve"> και τοπικού επιπέδου</w:t>
      </w:r>
      <w:r>
        <w:rPr>
          <w:rFonts w:eastAsia="Times New Roman" w:cs="Times New Roman"/>
          <w:szCs w:val="24"/>
        </w:rPr>
        <w:t>. Εκεί, λοιπόν,</w:t>
      </w:r>
      <w:r w:rsidRPr="00021967">
        <w:rPr>
          <w:rFonts w:eastAsia="Times New Roman" w:cs="Times New Roman"/>
          <w:szCs w:val="24"/>
        </w:rPr>
        <w:t xml:space="preserve"> μπορούμε να δούμε τα νοσοκομεία σε ποιο επίπεδο μπορούν να παίξουν</w:t>
      </w:r>
      <w:r>
        <w:rPr>
          <w:rFonts w:eastAsia="Times New Roman" w:cs="Times New Roman"/>
          <w:szCs w:val="24"/>
        </w:rPr>
        <w:t>. Σ</w:t>
      </w:r>
      <w:r w:rsidRPr="00021967">
        <w:rPr>
          <w:rFonts w:eastAsia="Times New Roman" w:cs="Times New Roman"/>
          <w:szCs w:val="24"/>
        </w:rPr>
        <w:t xml:space="preserve">ε κάθε επίπεδο μπορούν να παίξουν </w:t>
      </w:r>
      <w:r w:rsidRPr="00021967">
        <w:rPr>
          <w:rFonts w:eastAsia="Times New Roman" w:cs="Times New Roman"/>
          <w:szCs w:val="24"/>
        </w:rPr>
        <w:t>το ρόλο υιοθεσίας αν θέλετε</w:t>
      </w:r>
      <w:r>
        <w:rPr>
          <w:rFonts w:eastAsia="Times New Roman" w:cs="Times New Roman"/>
          <w:szCs w:val="24"/>
        </w:rPr>
        <w:t>, των</w:t>
      </w:r>
      <w:r w:rsidRPr="00021967">
        <w:rPr>
          <w:rFonts w:eastAsia="Times New Roman" w:cs="Times New Roman"/>
          <w:szCs w:val="24"/>
        </w:rPr>
        <w:t xml:space="preserve"> παρακάτω δομών υγείας</w:t>
      </w:r>
      <w:r>
        <w:rPr>
          <w:rFonts w:eastAsia="Times New Roman" w:cs="Times New Roman"/>
          <w:szCs w:val="24"/>
        </w:rPr>
        <w:t>,</w:t>
      </w:r>
      <w:r w:rsidRPr="00021967">
        <w:rPr>
          <w:rFonts w:eastAsia="Times New Roman" w:cs="Times New Roman"/>
          <w:szCs w:val="24"/>
        </w:rPr>
        <w:t xml:space="preserve"> ενίσχυση</w:t>
      </w:r>
      <w:r>
        <w:rPr>
          <w:rFonts w:eastAsia="Times New Roman" w:cs="Times New Roman"/>
          <w:szCs w:val="24"/>
        </w:rPr>
        <w:t>ς</w:t>
      </w:r>
      <w:r w:rsidRPr="00021967">
        <w:rPr>
          <w:rFonts w:eastAsia="Times New Roman" w:cs="Times New Roman"/>
          <w:szCs w:val="24"/>
        </w:rPr>
        <w:t xml:space="preserve"> των παρακάτω δομών υγείας</w:t>
      </w:r>
      <w:r>
        <w:rPr>
          <w:rFonts w:eastAsia="Times New Roman" w:cs="Times New Roman"/>
          <w:szCs w:val="24"/>
        </w:rPr>
        <w:t xml:space="preserve">. </w:t>
      </w:r>
    </w:p>
    <w:p w14:paraId="7098EDB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Τι εννοώ </w:t>
      </w:r>
      <w:r w:rsidRPr="00021967">
        <w:rPr>
          <w:rFonts w:eastAsia="Times New Roman" w:cs="Times New Roman"/>
          <w:szCs w:val="24"/>
        </w:rPr>
        <w:t>πιο συγκεκριμένα</w:t>
      </w:r>
      <w:r>
        <w:rPr>
          <w:rFonts w:eastAsia="Times New Roman" w:cs="Times New Roman"/>
          <w:szCs w:val="24"/>
        </w:rPr>
        <w:t>;</w:t>
      </w:r>
      <w:r w:rsidRPr="00021967">
        <w:rPr>
          <w:rFonts w:eastAsia="Times New Roman" w:cs="Times New Roman"/>
          <w:szCs w:val="24"/>
        </w:rPr>
        <w:t xml:space="preserve"> </w:t>
      </w:r>
      <w:r>
        <w:rPr>
          <w:rFonts w:eastAsia="Times New Roman" w:cs="Times New Roman"/>
          <w:szCs w:val="24"/>
        </w:rPr>
        <w:t>Δ</w:t>
      </w:r>
      <w:r w:rsidRPr="00021967">
        <w:rPr>
          <w:rFonts w:eastAsia="Times New Roman" w:cs="Times New Roman"/>
          <w:szCs w:val="24"/>
        </w:rPr>
        <w:t xml:space="preserve">εν πηγαίνει </w:t>
      </w:r>
      <w:r>
        <w:rPr>
          <w:rFonts w:eastAsia="Times New Roman" w:cs="Times New Roman"/>
          <w:szCs w:val="24"/>
        </w:rPr>
        <w:t>ο</w:t>
      </w:r>
      <w:r w:rsidRPr="00021967">
        <w:rPr>
          <w:rFonts w:eastAsia="Times New Roman" w:cs="Times New Roman"/>
          <w:szCs w:val="24"/>
        </w:rPr>
        <w:t xml:space="preserve"> γιατρός </w:t>
      </w:r>
      <w:r>
        <w:rPr>
          <w:rFonts w:eastAsia="Times New Roman" w:cs="Times New Roman"/>
          <w:szCs w:val="24"/>
        </w:rPr>
        <w:t xml:space="preserve">για να μείνει δύο χρόνια σε ένα νησί </w:t>
      </w:r>
      <w:r w:rsidRPr="00021967">
        <w:rPr>
          <w:rFonts w:eastAsia="Times New Roman" w:cs="Times New Roman"/>
          <w:szCs w:val="24"/>
        </w:rPr>
        <w:t xml:space="preserve">των </w:t>
      </w:r>
      <w:r>
        <w:rPr>
          <w:rFonts w:eastAsia="Times New Roman" w:cs="Times New Roman"/>
          <w:szCs w:val="24"/>
        </w:rPr>
        <w:t>εκατό ή των διακοσίων κα</w:t>
      </w:r>
      <w:r w:rsidRPr="00021967">
        <w:rPr>
          <w:rFonts w:eastAsia="Times New Roman" w:cs="Times New Roman"/>
          <w:szCs w:val="24"/>
        </w:rPr>
        <w:t>τοίκων</w:t>
      </w:r>
      <w:r>
        <w:rPr>
          <w:rFonts w:eastAsia="Times New Roman" w:cs="Times New Roman"/>
          <w:szCs w:val="24"/>
        </w:rPr>
        <w:t>. Το ξέρουμε, είναι δύσκολο. Κα</w:t>
      </w:r>
      <w:r w:rsidRPr="00021967">
        <w:rPr>
          <w:rFonts w:eastAsia="Times New Roman" w:cs="Times New Roman"/>
          <w:szCs w:val="24"/>
        </w:rPr>
        <w:t>ι όσα κίνη</w:t>
      </w:r>
      <w:r w:rsidRPr="00021967">
        <w:rPr>
          <w:rFonts w:eastAsia="Times New Roman" w:cs="Times New Roman"/>
          <w:szCs w:val="24"/>
        </w:rPr>
        <w:t>τρα και να του δώσουμε</w:t>
      </w:r>
      <w:r>
        <w:rPr>
          <w:rFonts w:eastAsia="Times New Roman" w:cs="Times New Roman"/>
          <w:szCs w:val="24"/>
        </w:rPr>
        <w:t>,</w:t>
      </w:r>
      <w:r w:rsidRPr="00021967">
        <w:rPr>
          <w:rFonts w:eastAsia="Times New Roman" w:cs="Times New Roman"/>
          <w:szCs w:val="24"/>
        </w:rPr>
        <w:t xml:space="preserve"> πάντα θα δυσκολευόμαστε</w:t>
      </w:r>
      <w:r>
        <w:rPr>
          <w:rFonts w:eastAsia="Times New Roman" w:cs="Times New Roman"/>
          <w:szCs w:val="24"/>
        </w:rPr>
        <w:t>.</w:t>
      </w:r>
      <w:r w:rsidRPr="00021967">
        <w:rPr>
          <w:rFonts w:eastAsia="Times New Roman" w:cs="Times New Roman"/>
          <w:szCs w:val="24"/>
        </w:rPr>
        <w:t xml:space="preserve"> Αν όμως </w:t>
      </w:r>
      <w:r>
        <w:rPr>
          <w:rFonts w:eastAsia="Times New Roman" w:cs="Times New Roman"/>
          <w:szCs w:val="24"/>
        </w:rPr>
        <w:t>σ</w:t>
      </w:r>
      <w:r w:rsidRPr="00021967">
        <w:rPr>
          <w:rFonts w:eastAsia="Times New Roman" w:cs="Times New Roman"/>
          <w:szCs w:val="24"/>
        </w:rPr>
        <w:t>το νοσοκομείο</w:t>
      </w:r>
      <w:r>
        <w:rPr>
          <w:rFonts w:eastAsia="Times New Roman" w:cs="Times New Roman"/>
          <w:szCs w:val="24"/>
        </w:rPr>
        <w:t>,</w:t>
      </w:r>
      <w:r w:rsidRPr="00021967">
        <w:rPr>
          <w:rFonts w:eastAsia="Times New Roman" w:cs="Times New Roman"/>
          <w:szCs w:val="24"/>
        </w:rPr>
        <w:t xml:space="preserve"> </w:t>
      </w:r>
      <w:r>
        <w:rPr>
          <w:rFonts w:eastAsia="Times New Roman" w:cs="Times New Roman"/>
          <w:szCs w:val="24"/>
        </w:rPr>
        <w:lastRenderedPageBreak/>
        <w:t>σ</w:t>
      </w:r>
      <w:r w:rsidRPr="00021967">
        <w:rPr>
          <w:rFonts w:eastAsia="Times New Roman" w:cs="Times New Roman"/>
          <w:szCs w:val="24"/>
        </w:rPr>
        <w:t>το οποίο μπορεί να υπαχθεί το γειτονικό και το αμέσως παραπάνω</w:t>
      </w:r>
      <w:r>
        <w:rPr>
          <w:rFonts w:eastAsia="Times New Roman" w:cs="Times New Roman"/>
          <w:szCs w:val="24"/>
        </w:rPr>
        <w:t>,</w:t>
      </w:r>
      <w:r w:rsidRPr="00021967">
        <w:rPr>
          <w:rFonts w:eastAsia="Times New Roman" w:cs="Times New Roman"/>
          <w:szCs w:val="24"/>
        </w:rPr>
        <w:t xml:space="preserve"> ενισχυθεί ο </w:t>
      </w:r>
      <w:r>
        <w:rPr>
          <w:rFonts w:eastAsia="Times New Roman" w:cs="Times New Roman"/>
          <w:szCs w:val="24"/>
        </w:rPr>
        <w:t>ο</w:t>
      </w:r>
      <w:r w:rsidRPr="00021967">
        <w:rPr>
          <w:rFonts w:eastAsia="Times New Roman" w:cs="Times New Roman"/>
          <w:szCs w:val="24"/>
        </w:rPr>
        <w:t xml:space="preserve">ργανισμός </w:t>
      </w:r>
      <w:r w:rsidRPr="00021967">
        <w:rPr>
          <w:rFonts w:eastAsia="Times New Roman" w:cs="Times New Roman"/>
          <w:szCs w:val="24"/>
        </w:rPr>
        <w:t>του</w:t>
      </w:r>
      <w:r>
        <w:rPr>
          <w:rFonts w:eastAsia="Times New Roman" w:cs="Times New Roman"/>
          <w:szCs w:val="24"/>
        </w:rPr>
        <w:t>, όπως κάνουμ</w:t>
      </w:r>
      <w:r w:rsidRPr="00021967">
        <w:rPr>
          <w:rFonts w:eastAsia="Times New Roman" w:cs="Times New Roman"/>
          <w:szCs w:val="24"/>
        </w:rPr>
        <w:t>ε τώρα ένα βήμα</w:t>
      </w:r>
      <w:r>
        <w:rPr>
          <w:rFonts w:eastAsia="Times New Roman" w:cs="Times New Roman"/>
          <w:szCs w:val="24"/>
        </w:rPr>
        <w:t>, να το κάνουμε ακόμα μεγαλύτερο, με</w:t>
      </w:r>
      <w:r w:rsidRPr="00021967">
        <w:rPr>
          <w:rFonts w:eastAsia="Times New Roman" w:cs="Times New Roman"/>
          <w:szCs w:val="24"/>
        </w:rPr>
        <w:t xml:space="preserve"> τόσους γιατρούς που θα μπορ</w:t>
      </w:r>
      <w:r w:rsidRPr="00021967">
        <w:rPr>
          <w:rFonts w:eastAsia="Times New Roman" w:cs="Times New Roman"/>
          <w:szCs w:val="24"/>
        </w:rPr>
        <w:t>ούν να πηγ</w:t>
      </w:r>
      <w:r>
        <w:rPr>
          <w:rFonts w:eastAsia="Times New Roman" w:cs="Times New Roman"/>
          <w:szCs w:val="24"/>
        </w:rPr>
        <w:t>αίνουν ανά διαστήματα στα νησιά, δ</w:t>
      </w:r>
      <w:r w:rsidRPr="00021967">
        <w:rPr>
          <w:rFonts w:eastAsia="Times New Roman" w:cs="Times New Roman"/>
          <w:szCs w:val="24"/>
        </w:rPr>
        <w:t>ηλαδή κάθε τρεις μήνες</w:t>
      </w:r>
      <w:r>
        <w:rPr>
          <w:rFonts w:eastAsia="Times New Roman" w:cs="Times New Roman"/>
          <w:szCs w:val="24"/>
        </w:rPr>
        <w:t>,</w:t>
      </w:r>
      <w:r w:rsidRPr="00021967">
        <w:rPr>
          <w:rFonts w:eastAsia="Times New Roman" w:cs="Times New Roman"/>
          <w:szCs w:val="24"/>
        </w:rPr>
        <w:t xml:space="preserve"> κάθε τέσσερις μήνες να πηγαίνει ένας γιατρός</w:t>
      </w:r>
      <w:r>
        <w:rPr>
          <w:rFonts w:eastAsia="Times New Roman" w:cs="Times New Roman"/>
          <w:szCs w:val="24"/>
        </w:rPr>
        <w:t>,</w:t>
      </w:r>
      <w:r w:rsidRPr="00021967">
        <w:rPr>
          <w:rFonts w:eastAsia="Times New Roman" w:cs="Times New Roman"/>
          <w:szCs w:val="24"/>
        </w:rPr>
        <w:t xml:space="preserve"> τότε θα λύσουμε αμέσως</w:t>
      </w:r>
      <w:r>
        <w:rPr>
          <w:rFonts w:eastAsia="Times New Roman" w:cs="Times New Roman"/>
          <w:szCs w:val="24"/>
        </w:rPr>
        <w:t>,</w:t>
      </w:r>
      <w:r w:rsidRPr="00021967">
        <w:rPr>
          <w:rFonts w:eastAsia="Times New Roman" w:cs="Times New Roman"/>
          <w:szCs w:val="24"/>
        </w:rPr>
        <w:t xml:space="preserve"> χωρίς πολλά-πολλά το ζήτημα της υγείας στα νησιά</w:t>
      </w:r>
      <w:r>
        <w:rPr>
          <w:rFonts w:eastAsia="Times New Roman" w:cs="Times New Roman"/>
          <w:szCs w:val="24"/>
        </w:rPr>
        <w:t>. Κ</w:t>
      </w:r>
      <w:r w:rsidRPr="00021967">
        <w:rPr>
          <w:rFonts w:eastAsia="Times New Roman" w:cs="Times New Roman"/>
          <w:szCs w:val="24"/>
        </w:rPr>
        <w:t>αι δεν είναι κάτι</w:t>
      </w:r>
      <w:r>
        <w:rPr>
          <w:rFonts w:eastAsia="Times New Roman" w:cs="Times New Roman"/>
          <w:szCs w:val="24"/>
        </w:rPr>
        <w:t>, για</w:t>
      </w:r>
      <w:r w:rsidRPr="00021967">
        <w:rPr>
          <w:rFonts w:eastAsia="Times New Roman" w:cs="Times New Roman"/>
          <w:szCs w:val="24"/>
        </w:rPr>
        <w:t xml:space="preserve"> το οποίο δεν έχουμε εμπειρία</w:t>
      </w:r>
      <w:r>
        <w:rPr>
          <w:rFonts w:eastAsia="Times New Roman" w:cs="Times New Roman"/>
          <w:szCs w:val="24"/>
        </w:rPr>
        <w:t>. Μ</w:t>
      </w:r>
      <w:r w:rsidRPr="00021967">
        <w:rPr>
          <w:rFonts w:eastAsia="Times New Roman" w:cs="Times New Roman"/>
          <w:szCs w:val="24"/>
        </w:rPr>
        <w:t>πορεί να αναφ</w:t>
      </w:r>
      <w:r w:rsidRPr="00021967">
        <w:rPr>
          <w:rFonts w:eastAsia="Times New Roman" w:cs="Times New Roman"/>
          <w:szCs w:val="24"/>
        </w:rPr>
        <w:t xml:space="preserve">ερθεί </w:t>
      </w:r>
      <w:r>
        <w:rPr>
          <w:rFonts w:eastAsia="Times New Roman" w:cs="Times New Roman"/>
          <w:szCs w:val="24"/>
        </w:rPr>
        <w:t>και ο συνάδελφος από τη Λέσβο.</w:t>
      </w:r>
    </w:p>
    <w:p w14:paraId="7098EDB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Τα νησιά είναι λίγα. Είναι η </w:t>
      </w:r>
      <w:r w:rsidRPr="00021967">
        <w:rPr>
          <w:rFonts w:eastAsia="Times New Roman" w:cs="Times New Roman"/>
          <w:szCs w:val="24"/>
        </w:rPr>
        <w:t>Λέσβος</w:t>
      </w:r>
      <w:r>
        <w:rPr>
          <w:rFonts w:eastAsia="Times New Roman" w:cs="Times New Roman"/>
          <w:szCs w:val="24"/>
        </w:rPr>
        <w:t>,</w:t>
      </w:r>
      <w:r w:rsidRPr="00021967">
        <w:rPr>
          <w:rFonts w:eastAsia="Times New Roman" w:cs="Times New Roman"/>
          <w:szCs w:val="24"/>
        </w:rPr>
        <w:t xml:space="preserve"> η Λήμνος και ο </w:t>
      </w:r>
      <w:proofErr w:type="spellStart"/>
      <w:r w:rsidRPr="00021967">
        <w:rPr>
          <w:rFonts w:eastAsia="Times New Roman" w:cs="Times New Roman"/>
          <w:szCs w:val="24"/>
        </w:rPr>
        <w:t>Άη</w:t>
      </w:r>
      <w:proofErr w:type="spellEnd"/>
      <w:r w:rsidRPr="00021967">
        <w:rPr>
          <w:rFonts w:eastAsia="Times New Roman" w:cs="Times New Roman"/>
          <w:szCs w:val="24"/>
        </w:rPr>
        <w:t xml:space="preserve"> </w:t>
      </w:r>
      <w:proofErr w:type="spellStart"/>
      <w:r w:rsidRPr="00021967">
        <w:rPr>
          <w:rFonts w:eastAsia="Times New Roman" w:cs="Times New Roman"/>
          <w:szCs w:val="24"/>
        </w:rPr>
        <w:t>Στράτης</w:t>
      </w:r>
      <w:proofErr w:type="spellEnd"/>
      <w:r>
        <w:rPr>
          <w:rFonts w:eastAsia="Times New Roman" w:cs="Times New Roman"/>
          <w:szCs w:val="24"/>
        </w:rPr>
        <w:t>. Η</w:t>
      </w:r>
      <w:r w:rsidRPr="00021967">
        <w:rPr>
          <w:rFonts w:eastAsia="Times New Roman" w:cs="Times New Roman"/>
          <w:szCs w:val="24"/>
        </w:rPr>
        <w:t xml:space="preserve"> Λήμνος έχει νοσοκομείο</w:t>
      </w:r>
      <w:r>
        <w:rPr>
          <w:rFonts w:eastAsia="Times New Roman" w:cs="Times New Roman"/>
          <w:szCs w:val="24"/>
        </w:rPr>
        <w:t xml:space="preserve">. Το </w:t>
      </w:r>
      <w:r>
        <w:rPr>
          <w:rFonts w:eastAsia="Times New Roman" w:cs="Times New Roman"/>
          <w:szCs w:val="24"/>
        </w:rPr>
        <w:t>ν</w:t>
      </w:r>
      <w:r w:rsidRPr="00021967">
        <w:rPr>
          <w:rFonts w:eastAsia="Times New Roman" w:cs="Times New Roman"/>
          <w:szCs w:val="24"/>
        </w:rPr>
        <w:t xml:space="preserve">οσοκομείο </w:t>
      </w:r>
      <w:r w:rsidRPr="00021967">
        <w:rPr>
          <w:rFonts w:eastAsia="Times New Roman" w:cs="Times New Roman"/>
          <w:szCs w:val="24"/>
        </w:rPr>
        <w:t xml:space="preserve">της </w:t>
      </w:r>
      <w:r w:rsidRPr="00021967">
        <w:rPr>
          <w:rFonts w:eastAsia="Times New Roman" w:cs="Times New Roman"/>
          <w:szCs w:val="24"/>
        </w:rPr>
        <w:t xml:space="preserve">Λέσβου έχει υιοθετήσει τον </w:t>
      </w:r>
      <w:proofErr w:type="spellStart"/>
      <w:r w:rsidRPr="00021967">
        <w:rPr>
          <w:rFonts w:eastAsia="Times New Roman" w:cs="Times New Roman"/>
          <w:szCs w:val="24"/>
        </w:rPr>
        <w:t>Άη</w:t>
      </w:r>
      <w:proofErr w:type="spellEnd"/>
      <w:r w:rsidRPr="00021967">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και στον </w:t>
      </w:r>
      <w:proofErr w:type="spellStart"/>
      <w:r w:rsidRPr="00021967">
        <w:rPr>
          <w:rFonts w:eastAsia="Times New Roman" w:cs="Times New Roman"/>
          <w:szCs w:val="24"/>
        </w:rPr>
        <w:t>Άη</w:t>
      </w:r>
      <w:proofErr w:type="spellEnd"/>
      <w:r w:rsidRPr="00021967">
        <w:rPr>
          <w:rFonts w:eastAsia="Times New Roman" w:cs="Times New Roman"/>
          <w:szCs w:val="24"/>
        </w:rPr>
        <w:t xml:space="preserve"> </w:t>
      </w:r>
      <w:proofErr w:type="spellStart"/>
      <w:r>
        <w:rPr>
          <w:rFonts w:eastAsia="Times New Roman" w:cs="Times New Roman"/>
          <w:szCs w:val="24"/>
        </w:rPr>
        <w:t>Στράτη</w:t>
      </w:r>
      <w:proofErr w:type="spellEnd"/>
      <w:r>
        <w:rPr>
          <w:rFonts w:eastAsia="Times New Roman" w:cs="Times New Roman"/>
          <w:szCs w:val="24"/>
        </w:rPr>
        <w:t xml:space="preserve"> </w:t>
      </w:r>
      <w:r>
        <w:rPr>
          <w:rFonts w:eastAsia="Times New Roman" w:cs="Times New Roman"/>
          <w:szCs w:val="24"/>
        </w:rPr>
        <w:t>ό</w:t>
      </w:r>
      <w:r w:rsidRPr="00021967">
        <w:rPr>
          <w:rFonts w:eastAsia="Times New Roman" w:cs="Times New Roman"/>
          <w:szCs w:val="24"/>
        </w:rPr>
        <w:t>χι μονάχα δεν έχουμε πρόβλημα γιατρών</w:t>
      </w:r>
      <w:r>
        <w:rPr>
          <w:rFonts w:eastAsia="Times New Roman" w:cs="Times New Roman"/>
          <w:szCs w:val="24"/>
        </w:rPr>
        <w:t>,</w:t>
      </w:r>
      <w:r w:rsidRPr="00021967">
        <w:rPr>
          <w:rFonts w:eastAsia="Times New Roman" w:cs="Times New Roman"/>
          <w:szCs w:val="24"/>
        </w:rPr>
        <w:t xml:space="preserve"> αλλά από το νοσοκομείο της Μυτιλήνης πηγαίνουν και εξειδικευμένοι γιατροί</w:t>
      </w:r>
      <w:r>
        <w:rPr>
          <w:rFonts w:eastAsia="Times New Roman" w:cs="Times New Roman"/>
          <w:szCs w:val="24"/>
        </w:rPr>
        <w:t>,</w:t>
      </w:r>
      <w:r w:rsidRPr="00021967">
        <w:rPr>
          <w:rFonts w:eastAsia="Times New Roman" w:cs="Times New Roman"/>
          <w:szCs w:val="24"/>
        </w:rPr>
        <w:t xml:space="preserve"> κάθε τόσο</w:t>
      </w:r>
      <w:r>
        <w:rPr>
          <w:rFonts w:eastAsia="Times New Roman" w:cs="Times New Roman"/>
          <w:szCs w:val="24"/>
        </w:rPr>
        <w:t>,</w:t>
      </w:r>
      <w:r w:rsidRPr="00021967">
        <w:rPr>
          <w:rFonts w:eastAsia="Times New Roman" w:cs="Times New Roman"/>
          <w:szCs w:val="24"/>
        </w:rPr>
        <w:t xml:space="preserve"> μία φορά το μήνα</w:t>
      </w:r>
      <w:r>
        <w:rPr>
          <w:rFonts w:eastAsia="Times New Roman" w:cs="Times New Roman"/>
          <w:szCs w:val="24"/>
        </w:rPr>
        <w:t>,</w:t>
      </w:r>
      <w:r w:rsidRPr="00021967">
        <w:rPr>
          <w:rFonts w:eastAsia="Times New Roman" w:cs="Times New Roman"/>
          <w:szCs w:val="24"/>
        </w:rPr>
        <w:t xml:space="preserve"> καρδιολόγοι και γυναικολόγοι</w:t>
      </w:r>
      <w:r>
        <w:rPr>
          <w:rFonts w:eastAsia="Times New Roman" w:cs="Times New Roman"/>
          <w:szCs w:val="24"/>
        </w:rPr>
        <w:t>. Έ</w:t>
      </w:r>
      <w:r w:rsidRPr="00021967">
        <w:rPr>
          <w:rFonts w:eastAsia="Times New Roman" w:cs="Times New Roman"/>
          <w:szCs w:val="24"/>
        </w:rPr>
        <w:t>τσι μπορούμε να καλύψουμε τα προβλήματα</w:t>
      </w:r>
      <w:r>
        <w:rPr>
          <w:rFonts w:eastAsia="Times New Roman" w:cs="Times New Roman"/>
          <w:szCs w:val="24"/>
        </w:rPr>
        <w:t>.</w:t>
      </w:r>
    </w:p>
    <w:p w14:paraId="7098EDB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w:t>
      </w:r>
      <w:r w:rsidRPr="00021967">
        <w:rPr>
          <w:rFonts w:eastAsia="Times New Roman" w:cs="Times New Roman"/>
          <w:szCs w:val="24"/>
        </w:rPr>
        <w:t>ια όσους δεν καταλαβαίν</w:t>
      </w:r>
      <w:r>
        <w:rPr>
          <w:rFonts w:eastAsia="Times New Roman" w:cs="Times New Roman"/>
          <w:szCs w:val="24"/>
        </w:rPr>
        <w:t>ουν,</w:t>
      </w:r>
      <w:r w:rsidRPr="00021967">
        <w:rPr>
          <w:rFonts w:eastAsia="Times New Roman" w:cs="Times New Roman"/>
          <w:szCs w:val="24"/>
        </w:rPr>
        <w:t xml:space="preserve"> γιατί είμαι σίγουρος ότι πολλοί δεν καταλαβαίνουν</w:t>
      </w:r>
      <w:r>
        <w:rPr>
          <w:rFonts w:eastAsia="Times New Roman" w:cs="Times New Roman"/>
          <w:szCs w:val="24"/>
        </w:rPr>
        <w:t>,</w:t>
      </w:r>
      <w:r w:rsidRPr="00021967">
        <w:rPr>
          <w:rFonts w:eastAsia="Times New Roman" w:cs="Times New Roman"/>
          <w:szCs w:val="24"/>
        </w:rPr>
        <w:t xml:space="preserve"> ξέρετε τι είναι </w:t>
      </w:r>
      <w:r>
        <w:rPr>
          <w:rFonts w:eastAsia="Times New Roman" w:cs="Times New Roman"/>
          <w:szCs w:val="24"/>
        </w:rPr>
        <w:t xml:space="preserve">για </w:t>
      </w:r>
      <w:r w:rsidRPr="00021967">
        <w:rPr>
          <w:rFonts w:eastAsia="Times New Roman" w:cs="Times New Roman"/>
          <w:szCs w:val="24"/>
        </w:rPr>
        <w:t xml:space="preserve">μία γυναίκα </w:t>
      </w:r>
      <w:r>
        <w:rPr>
          <w:rFonts w:eastAsia="Times New Roman" w:cs="Times New Roman"/>
          <w:szCs w:val="24"/>
        </w:rPr>
        <w:t>-</w:t>
      </w:r>
      <w:r w:rsidRPr="00021967">
        <w:rPr>
          <w:rFonts w:eastAsia="Times New Roman" w:cs="Times New Roman"/>
          <w:szCs w:val="24"/>
        </w:rPr>
        <w:t>μιλά</w:t>
      </w:r>
      <w:r w:rsidRPr="00021967">
        <w:rPr>
          <w:rFonts w:eastAsia="Times New Roman" w:cs="Times New Roman"/>
          <w:szCs w:val="24"/>
        </w:rPr>
        <w:lastRenderedPageBreak/>
        <w:t>γαμε σήμερα και για το δημογραφικό</w:t>
      </w:r>
      <w:r>
        <w:rPr>
          <w:rFonts w:eastAsia="Times New Roman" w:cs="Times New Roman"/>
          <w:szCs w:val="24"/>
        </w:rPr>
        <w:t>-</w:t>
      </w:r>
      <w:r w:rsidRPr="00021967">
        <w:rPr>
          <w:rFonts w:eastAsia="Times New Roman" w:cs="Times New Roman"/>
          <w:szCs w:val="24"/>
        </w:rPr>
        <w:t xml:space="preserve"> τι είναι </w:t>
      </w:r>
      <w:r>
        <w:rPr>
          <w:rFonts w:eastAsia="Times New Roman" w:cs="Times New Roman"/>
          <w:szCs w:val="24"/>
        </w:rPr>
        <w:t xml:space="preserve">για </w:t>
      </w:r>
      <w:r w:rsidRPr="00021967">
        <w:rPr>
          <w:rFonts w:eastAsia="Times New Roman" w:cs="Times New Roman"/>
          <w:szCs w:val="24"/>
        </w:rPr>
        <w:t>μία μάνα</w:t>
      </w:r>
      <w:r>
        <w:rPr>
          <w:rFonts w:eastAsia="Times New Roman" w:cs="Times New Roman"/>
          <w:szCs w:val="24"/>
        </w:rPr>
        <w:t xml:space="preserve">, </w:t>
      </w:r>
      <w:proofErr w:type="spellStart"/>
      <w:r>
        <w:rPr>
          <w:rFonts w:eastAsia="Times New Roman" w:cs="Times New Roman"/>
          <w:szCs w:val="24"/>
        </w:rPr>
        <w:t>μωρομάνα</w:t>
      </w:r>
      <w:proofErr w:type="spellEnd"/>
      <w:r>
        <w:rPr>
          <w:rFonts w:eastAsia="Times New Roman" w:cs="Times New Roman"/>
          <w:szCs w:val="24"/>
        </w:rPr>
        <w:t xml:space="preserve"> </w:t>
      </w:r>
      <w:r w:rsidRPr="00021967">
        <w:rPr>
          <w:rFonts w:eastAsia="Times New Roman" w:cs="Times New Roman"/>
          <w:szCs w:val="24"/>
        </w:rPr>
        <w:t xml:space="preserve">για να κάνει εμβόλιο στο παιδί </w:t>
      </w:r>
      <w:r>
        <w:rPr>
          <w:rFonts w:eastAsia="Times New Roman" w:cs="Times New Roman"/>
          <w:szCs w:val="24"/>
        </w:rPr>
        <w:t>της,</w:t>
      </w:r>
      <w:r w:rsidRPr="00021967">
        <w:rPr>
          <w:rFonts w:eastAsia="Times New Roman" w:cs="Times New Roman"/>
          <w:szCs w:val="24"/>
        </w:rPr>
        <w:t xml:space="preserve"> να πρέπει να ταξιδέψει τρεις και τέσσερις μέρες αν δεν έχει φουρτούνα</w:t>
      </w:r>
      <w:r>
        <w:rPr>
          <w:rFonts w:eastAsia="Times New Roman" w:cs="Times New Roman"/>
          <w:szCs w:val="24"/>
        </w:rPr>
        <w:t>,</w:t>
      </w:r>
      <w:r w:rsidRPr="00021967">
        <w:rPr>
          <w:rFonts w:eastAsia="Times New Roman" w:cs="Times New Roman"/>
          <w:szCs w:val="24"/>
        </w:rPr>
        <w:t xml:space="preserve"> για να του κάνει εμβόλιο</w:t>
      </w:r>
      <w:r>
        <w:rPr>
          <w:rFonts w:eastAsia="Times New Roman" w:cs="Times New Roman"/>
          <w:szCs w:val="24"/>
        </w:rPr>
        <w:t>; Τ</w:t>
      </w:r>
      <w:r w:rsidRPr="00021967">
        <w:rPr>
          <w:rFonts w:eastAsia="Times New Roman" w:cs="Times New Roman"/>
          <w:szCs w:val="24"/>
        </w:rPr>
        <w:t xml:space="preserve">ο ξέρετε ότι </w:t>
      </w:r>
      <w:r>
        <w:rPr>
          <w:rFonts w:eastAsia="Times New Roman" w:cs="Times New Roman"/>
          <w:szCs w:val="24"/>
        </w:rPr>
        <w:t xml:space="preserve">το </w:t>
      </w:r>
      <w:r>
        <w:rPr>
          <w:rFonts w:eastAsia="Times New Roman" w:cs="Times New Roman"/>
          <w:szCs w:val="24"/>
        </w:rPr>
        <w:t xml:space="preserve">παράπονο γιατρού </w:t>
      </w:r>
      <w:r w:rsidRPr="00021967">
        <w:rPr>
          <w:rFonts w:eastAsia="Times New Roman" w:cs="Times New Roman"/>
          <w:szCs w:val="24"/>
        </w:rPr>
        <w:t xml:space="preserve">στην Αστυπάλαια ήταν ότι δεν μπορούσε να φύγει </w:t>
      </w:r>
      <w:r>
        <w:rPr>
          <w:rFonts w:eastAsia="Times New Roman" w:cs="Times New Roman"/>
          <w:szCs w:val="24"/>
        </w:rPr>
        <w:t>για</w:t>
      </w:r>
      <w:r w:rsidRPr="00021967">
        <w:rPr>
          <w:rFonts w:eastAsia="Times New Roman" w:cs="Times New Roman"/>
          <w:szCs w:val="24"/>
        </w:rPr>
        <w:t xml:space="preserve"> να πάει να κάνει εξετάσεις</w:t>
      </w:r>
      <w:r>
        <w:rPr>
          <w:rFonts w:eastAsia="Times New Roman" w:cs="Times New Roman"/>
          <w:szCs w:val="24"/>
        </w:rPr>
        <w:t>,</w:t>
      </w:r>
      <w:r w:rsidRPr="00021967">
        <w:rPr>
          <w:rFonts w:eastAsia="Times New Roman" w:cs="Times New Roman"/>
          <w:szCs w:val="24"/>
        </w:rPr>
        <w:t xml:space="preserve"> γιατί είναι η μοναδική γιατρός </w:t>
      </w:r>
      <w:r>
        <w:rPr>
          <w:rFonts w:eastAsia="Times New Roman" w:cs="Times New Roman"/>
          <w:szCs w:val="24"/>
        </w:rPr>
        <w:t>στο νησί δεκαετίες τώρα; Το ξέρετε ότι στην Αστυπάλαια δ</w:t>
      </w:r>
      <w:r w:rsidRPr="00021967">
        <w:rPr>
          <w:rFonts w:eastAsia="Times New Roman" w:cs="Times New Roman"/>
          <w:szCs w:val="24"/>
        </w:rPr>
        <w:t>εν μπορούσαν να έχουμε δεύτερο για</w:t>
      </w:r>
      <w:r>
        <w:rPr>
          <w:rFonts w:eastAsia="Times New Roman" w:cs="Times New Roman"/>
          <w:szCs w:val="24"/>
        </w:rPr>
        <w:t xml:space="preserve">τρό, επειδή είναι τόσο απομακρυσμένοι; </w:t>
      </w:r>
      <w:r>
        <w:rPr>
          <w:rFonts w:eastAsia="Times New Roman" w:cs="Times New Roman"/>
          <w:szCs w:val="24"/>
        </w:rPr>
        <w:t>Ό</w:t>
      </w:r>
      <w:r w:rsidRPr="00021967">
        <w:rPr>
          <w:rFonts w:eastAsia="Times New Roman" w:cs="Times New Roman"/>
          <w:szCs w:val="24"/>
        </w:rPr>
        <w:t xml:space="preserve">λα αυτά μπορούν </w:t>
      </w:r>
      <w:r>
        <w:rPr>
          <w:rFonts w:eastAsia="Times New Roman" w:cs="Times New Roman"/>
          <w:szCs w:val="24"/>
        </w:rPr>
        <w:t xml:space="preserve">με </w:t>
      </w:r>
      <w:r w:rsidRPr="00021967">
        <w:rPr>
          <w:rFonts w:eastAsia="Times New Roman" w:cs="Times New Roman"/>
          <w:szCs w:val="24"/>
        </w:rPr>
        <w:t xml:space="preserve">αυτόν εδώ τον τρόπο να </w:t>
      </w:r>
      <w:r>
        <w:rPr>
          <w:rFonts w:eastAsia="Times New Roman" w:cs="Times New Roman"/>
          <w:szCs w:val="24"/>
        </w:rPr>
        <w:t xml:space="preserve">λυθούν. </w:t>
      </w:r>
    </w:p>
    <w:p w14:paraId="7098EDB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Γι’ α</w:t>
      </w:r>
      <w:r w:rsidRPr="00021967">
        <w:rPr>
          <w:rFonts w:eastAsia="Times New Roman" w:cs="Times New Roman"/>
          <w:szCs w:val="24"/>
        </w:rPr>
        <w:t>υτό σας παρακαλώ ένα ακόμα μεγαλύτερο βήμα</w:t>
      </w:r>
      <w:r>
        <w:rPr>
          <w:rFonts w:eastAsia="Times New Roman" w:cs="Times New Roman"/>
          <w:szCs w:val="24"/>
        </w:rPr>
        <w:t>,</w:t>
      </w:r>
      <w:r w:rsidRPr="00021967">
        <w:rPr>
          <w:rFonts w:eastAsia="Times New Roman" w:cs="Times New Roman"/>
          <w:szCs w:val="24"/>
        </w:rPr>
        <w:t xml:space="preserve"> όπως κάνετε μέχρι τώρα</w:t>
      </w:r>
      <w:r>
        <w:rPr>
          <w:rFonts w:eastAsia="Times New Roman" w:cs="Times New Roman"/>
          <w:szCs w:val="24"/>
        </w:rPr>
        <w:t>,</w:t>
      </w:r>
      <w:r w:rsidRPr="00021967">
        <w:rPr>
          <w:rFonts w:eastAsia="Times New Roman" w:cs="Times New Roman"/>
          <w:szCs w:val="24"/>
        </w:rPr>
        <w:t xml:space="preserve"> μία μεγάλη τομή και θα έχουμε θεαματικά αποτελέσματα στο θέμα της υγείας των νησιών</w:t>
      </w:r>
      <w:r>
        <w:rPr>
          <w:rFonts w:eastAsia="Times New Roman" w:cs="Times New Roman"/>
          <w:szCs w:val="24"/>
        </w:rPr>
        <w:t>,</w:t>
      </w:r>
      <w:r w:rsidRPr="00021967">
        <w:rPr>
          <w:rFonts w:eastAsia="Times New Roman" w:cs="Times New Roman"/>
          <w:szCs w:val="24"/>
        </w:rPr>
        <w:t xml:space="preserve"> που τόσο πολύ καίει όλους τους κατοίκους</w:t>
      </w:r>
      <w:r>
        <w:rPr>
          <w:rFonts w:eastAsia="Times New Roman" w:cs="Times New Roman"/>
          <w:szCs w:val="24"/>
        </w:rPr>
        <w:t>. Έ</w:t>
      </w:r>
      <w:r w:rsidRPr="00021967">
        <w:rPr>
          <w:rFonts w:eastAsia="Times New Roman" w:cs="Times New Roman"/>
          <w:szCs w:val="24"/>
        </w:rPr>
        <w:t xml:space="preserve">να </w:t>
      </w:r>
      <w:r w:rsidRPr="00021967">
        <w:rPr>
          <w:rFonts w:eastAsia="Times New Roman" w:cs="Times New Roman"/>
          <w:szCs w:val="24"/>
        </w:rPr>
        <w:t xml:space="preserve">βήμα ακόμα μπροστά για τη </w:t>
      </w:r>
      <w:proofErr w:type="spellStart"/>
      <w:r w:rsidRPr="00021967">
        <w:rPr>
          <w:rFonts w:eastAsia="Times New Roman" w:cs="Times New Roman"/>
          <w:szCs w:val="24"/>
        </w:rPr>
        <w:t>νησιωτικότη</w:t>
      </w:r>
      <w:r>
        <w:rPr>
          <w:rFonts w:eastAsia="Times New Roman" w:cs="Times New Roman"/>
          <w:szCs w:val="24"/>
        </w:rPr>
        <w:t>τα</w:t>
      </w:r>
      <w:proofErr w:type="spellEnd"/>
      <w:r>
        <w:rPr>
          <w:rFonts w:eastAsia="Times New Roman" w:cs="Times New Roman"/>
          <w:szCs w:val="24"/>
        </w:rPr>
        <w:t xml:space="preserve"> σε όλα αυτά που έχουμε κάνει.</w:t>
      </w:r>
    </w:p>
    <w:p w14:paraId="7098EDC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Ευχαρ</w:t>
      </w:r>
      <w:r w:rsidRPr="00021967">
        <w:rPr>
          <w:rFonts w:eastAsia="Times New Roman" w:cs="Times New Roman"/>
          <w:szCs w:val="24"/>
        </w:rPr>
        <w:t>ιστώ</w:t>
      </w:r>
      <w:r>
        <w:rPr>
          <w:rFonts w:eastAsia="Times New Roman" w:cs="Times New Roman"/>
          <w:szCs w:val="24"/>
        </w:rPr>
        <w:t>.</w:t>
      </w:r>
    </w:p>
    <w:p w14:paraId="7098EDC1"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98EDC2" w14:textId="77777777" w:rsidR="00971A45" w:rsidRDefault="00ED091D">
      <w:pPr>
        <w:spacing w:line="600" w:lineRule="auto"/>
        <w:ind w:firstLine="720"/>
        <w:jc w:val="both"/>
        <w:rPr>
          <w:rFonts w:eastAsia="Times New Roman" w:cs="Times New Roman"/>
          <w:szCs w:val="24"/>
        </w:rPr>
      </w:pPr>
      <w:r w:rsidRPr="00F17174">
        <w:rPr>
          <w:rFonts w:eastAsia="Times New Roman" w:cs="Times New Roman"/>
          <w:b/>
          <w:szCs w:val="24"/>
        </w:rPr>
        <w:t>ΠΡΟΕΔΡΕΥΩΝ (Αναστάσιος Κουράκης):</w:t>
      </w:r>
      <w:r>
        <w:rPr>
          <w:rFonts w:eastAsia="Times New Roman" w:cs="Times New Roman"/>
          <w:szCs w:val="24"/>
        </w:rPr>
        <w:t xml:space="preserve"> Ε</w:t>
      </w:r>
      <w:r w:rsidRPr="00021967">
        <w:rPr>
          <w:rFonts w:eastAsia="Times New Roman" w:cs="Times New Roman"/>
          <w:szCs w:val="24"/>
        </w:rPr>
        <w:t>υχαριστούμε τον κύριο Ηλία Καματερό</w:t>
      </w:r>
      <w:r>
        <w:rPr>
          <w:rFonts w:eastAsia="Times New Roman" w:cs="Times New Roman"/>
          <w:szCs w:val="24"/>
        </w:rPr>
        <w:t>, Β</w:t>
      </w:r>
      <w:r w:rsidRPr="00021967">
        <w:rPr>
          <w:rFonts w:eastAsia="Times New Roman" w:cs="Times New Roman"/>
          <w:szCs w:val="24"/>
        </w:rPr>
        <w:t>ουλευτή του ΣΥΡΙΖΑ</w:t>
      </w:r>
      <w:r>
        <w:rPr>
          <w:rFonts w:eastAsia="Times New Roman" w:cs="Times New Roman"/>
          <w:szCs w:val="24"/>
        </w:rPr>
        <w:t>.</w:t>
      </w:r>
    </w:p>
    <w:p w14:paraId="7098EDC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Τον λόγο</w:t>
      </w:r>
      <w:r w:rsidRPr="00021967">
        <w:rPr>
          <w:rFonts w:eastAsia="Times New Roman" w:cs="Times New Roman"/>
          <w:szCs w:val="24"/>
        </w:rPr>
        <w:t xml:space="preserve"> </w:t>
      </w:r>
      <w:r>
        <w:rPr>
          <w:rFonts w:eastAsia="Times New Roman" w:cs="Times New Roman"/>
          <w:szCs w:val="24"/>
        </w:rPr>
        <w:t>έχει ο</w:t>
      </w:r>
      <w:r w:rsidRPr="00021967">
        <w:rPr>
          <w:rFonts w:eastAsia="Times New Roman" w:cs="Times New Roman"/>
          <w:szCs w:val="24"/>
        </w:rPr>
        <w:t xml:space="preserve"> κ</w:t>
      </w:r>
      <w:r>
        <w:rPr>
          <w:rFonts w:eastAsia="Times New Roman" w:cs="Times New Roman"/>
          <w:szCs w:val="24"/>
        </w:rPr>
        <w:t>.</w:t>
      </w:r>
      <w:r w:rsidRPr="00021967">
        <w:rPr>
          <w:rFonts w:eastAsia="Times New Roman" w:cs="Times New Roman"/>
          <w:szCs w:val="24"/>
        </w:rPr>
        <w:t xml:space="preserve"> Κωνσταντίνο</w:t>
      </w:r>
      <w:r>
        <w:rPr>
          <w:rFonts w:eastAsia="Times New Roman" w:cs="Times New Roman"/>
          <w:szCs w:val="24"/>
        </w:rPr>
        <w:t>ς</w:t>
      </w:r>
      <w:r w:rsidRPr="00021967">
        <w:rPr>
          <w:rFonts w:eastAsia="Times New Roman" w:cs="Times New Roman"/>
          <w:szCs w:val="24"/>
        </w:rPr>
        <w:t xml:space="preserve"> </w:t>
      </w:r>
      <w:r>
        <w:rPr>
          <w:rFonts w:eastAsia="Times New Roman" w:cs="Times New Roman"/>
          <w:szCs w:val="24"/>
        </w:rPr>
        <w:t>Βλάσης, Βου</w:t>
      </w:r>
      <w:r w:rsidRPr="00021967">
        <w:rPr>
          <w:rFonts w:eastAsia="Times New Roman" w:cs="Times New Roman"/>
          <w:szCs w:val="24"/>
        </w:rPr>
        <w:t xml:space="preserve">λευτής Αρκαδίας της Νέας Δημοκρατίας για </w:t>
      </w:r>
      <w:r>
        <w:rPr>
          <w:rFonts w:eastAsia="Times New Roman" w:cs="Times New Roman"/>
          <w:szCs w:val="24"/>
        </w:rPr>
        <w:t>επτά</w:t>
      </w:r>
      <w:r w:rsidRPr="00021967">
        <w:rPr>
          <w:rFonts w:eastAsia="Times New Roman" w:cs="Times New Roman"/>
          <w:szCs w:val="24"/>
        </w:rPr>
        <w:t xml:space="preserve"> λεπτά</w:t>
      </w:r>
      <w:r>
        <w:rPr>
          <w:rFonts w:eastAsia="Times New Roman" w:cs="Times New Roman"/>
          <w:szCs w:val="24"/>
        </w:rPr>
        <w:t>.</w:t>
      </w:r>
    </w:p>
    <w:p w14:paraId="7098EDC4" w14:textId="77777777" w:rsidR="00971A45" w:rsidRDefault="00ED091D">
      <w:pPr>
        <w:spacing w:line="600" w:lineRule="auto"/>
        <w:ind w:firstLine="720"/>
        <w:jc w:val="both"/>
        <w:rPr>
          <w:rFonts w:eastAsia="Times New Roman" w:cs="Times New Roman"/>
          <w:szCs w:val="24"/>
        </w:rPr>
      </w:pPr>
      <w:r w:rsidRPr="001343AD">
        <w:rPr>
          <w:rFonts w:eastAsia="Times New Roman" w:cs="Times New Roman"/>
          <w:b/>
          <w:szCs w:val="24"/>
        </w:rPr>
        <w:t>ΚΩΝΣΤΑΝΤΙΝΟΣ ΒΛΑΣΗΣ:</w:t>
      </w:r>
      <w:r>
        <w:rPr>
          <w:rFonts w:eastAsia="Times New Roman" w:cs="Times New Roman"/>
          <w:szCs w:val="24"/>
        </w:rPr>
        <w:t xml:space="preserve"> Κύριε</w:t>
      </w:r>
      <w:r w:rsidRPr="00021967">
        <w:rPr>
          <w:rFonts w:eastAsia="Times New Roman" w:cs="Times New Roman"/>
          <w:szCs w:val="24"/>
        </w:rPr>
        <w:t xml:space="preserve"> </w:t>
      </w:r>
      <w:r>
        <w:rPr>
          <w:rFonts w:eastAsia="Times New Roman" w:cs="Times New Roman"/>
          <w:szCs w:val="24"/>
        </w:rPr>
        <w:t>Π</w:t>
      </w:r>
      <w:r w:rsidRPr="00021967">
        <w:rPr>
          <w:rFonts w:eastAsia="Times New Roman" w:cs="Times New Roman"/>
          <w:szCs w:val="24"/>
        </w:rPr>
        <w:t>ρόεδρε</w:t>
      </w:r>
      <w:r>
        <w:rPr>
          <w:rFonts w:eastAsia="Times New Roman" w:cs="Times New Roman"/>
          <w:szCs w:val="24"/>
        </w:rPr>
        <w:t xml:space="preserve">, κυρίες και κύριοι συνάδελφοι, πριν τρία </w:t>
      </w:r>
      <w:r w:rsidRPr="00021967">
        <w:rPr>
          <w:rFonts w:eastAsia="Times New Roman" w:cs="Times New Roman"/>
          <w:szCs w:val="24"/>
        </w:rPr>
        <w:t>ακριβώς χρόνια</w:t>
      </w:r>
      <w:r>
        <w:rPr>
          <w:rFonts w:eastAsia="Times New Roman" w:cs="Times New Roman"/>
          <w:szCs w:val="24"/>
        </w:rPr>
        <w:t>, όταν κυκλοφορούσα</w:t>
      </w:r>
      <w:r w:rsidRPr="00021967">
        <w:rPr>
          <w:rFonts w:eastAsia="Times New Roman" w:cs="Times New Roman"/>
          <w:szCs w:val="24"/>
        </w:rPr>
        <w:t xml:space="preserve"> σε κάποια χωριά της Αρκαδίας και συγκεκριμένα της Γορτυνίας</w:t>
      </w:r>
      <w:r>
        <w:rPr>
          <w:rFonts w:eastAsia="Times New Roman" w:cs="Times New Roman"/>
          <w:szCs w:val="24"/>
        </w:rPr>
        <w:t>,</w:t>
      </w:r>
      <w:r w:rsidRPr="00021967">
        <w:rPr>
          <w:rFonts w:eastAsia="Times New Roman" w:cs="Times New Roman"/>
          <w:szCs w:val="24"/>
        </w:rPr>
        <w:t xml:space="preserve"> σε ένα χωριό </w:t>
      </w:r>
      <w:r>
        <w:rPr>
          <w:rFonts w:eastAsia="Times New Roman" w:cs="Times New Roman"/>
          <w:szCs w:val="24"/>
        </w:rPr>
        <w:t>τ</w:t>
      </w:r>
      <w:r w:rsidRPr="00021967">
        <w:rPr>
          <w:rFonts w:eastAsia="Times New Roman" w:cs="Times New Roman"/>
          <w:szCs w:val="24"/>
        </w:rPr>
        <w:t xml:space="preserve">ο </w:t>
      </w:r>
      <w:r>
        <w:rPr>
          <w:rFonts w:eastAsia="Times New Roman" w:cs="Times New Roman"/>
          <w:szCs w:val="24"/>
        </w:rPr>
        <w:t>«Σ</w:t>
      </w:r>
      <w:r w:rsidRPr="00021967">
        <w:rPr>
          <w:rFonts w:eastAsia="Times New Roman" w:cs="Times New Roman"/>
          <w:szCs w:val="24"/>
        </w:rPr>
        <w:t>ταυ</w:t>
      </w:r>
      <w:r w:rsidRPr="00021967">
        <w:rPr>
          <w:rFonts w:eastAsia="Times New Roman" w:cs="Times New Roman"/>
          <w:szCs w:val="24"/>
        </w:rPr>
        <w:t>ροδρόμι</w:t>
      </w:r>
      <w:r>
        <w:rPr>
          <w:rFonts w:eastAsia="Times New Roman" w:cs="Times New Roman"/>
          <w:szCs w:val="24"/>
        </w:rPr>
        <w:t>»,</w:t>
      </w:r>
      <w:r w:rsidRPr="00021967">
        <w:rPr>
          <w:rFonts w:eastAsia="Times New Roman" w:cs="Times New Roman"/>
          <w:szCs w:val="24"/>
        </w:rPr>
        <w:t xml:space="preserve"> συνάντησα έναν σοφό γέροντα</w:t>
      </w:r>
      <w:r>
        <w:rPr>
          <w:rFonts w:eastAsia="Times New Roman" w:cs="Times New Roman"/>
          <w:szCs w:val="24"/>
        </w:rPr>
        <w:t>,</w:t>
      </w:r>
      <w:r w:rsidRPr="00021967">
        <w:rPr>
          <w:rFonts w:eastAsia="Times New Roman" w:cs="Times New Roman"/>
          <w:szCs w:val="24"/>
        </w:rPr>
        <w:t xml:space="preserve"> στον οποίο εκφράζοντας τότε τις ανησυχίες μου για την οικονομική κατάσταση της χώρας </w:t>
      </w:r>
      <w:r>
        <w:rPr>
          <w:rFonts w:eastAsia="Times New Roman" w:cs="Times New Roman"/>
          <w:szCs w:val="24"/>
        </w:rPr>
        <w:t>-</w:t>
      </w:r>
      <w:r w:rsidRPr="00021967">
        <w:rPr>
          <w:rFonts w:eastAsia="Times New Roman" w:cs="Times New Roman"/>
          <w:szCs w:val="24"/>
        </w:rPr>
        <w:t xml:space="preserve">είχατε κλείσει ήδη ένα χρόνο </w:t>
      </w:r>
      <w:r>
        <w:rPr>
          <w:rFonts w:eastAsia="Times New Roman" w:cs="Times New Roman"/>
          <w:szCs w:val="24"/>
        </w:rPr>
        <w:t>διακ</w:t>
      </w:r>
      <w:r w:rsidRPr="00021967">
        <w:rPr>
          <w:rFonts w:eastAsia="Times New Roman" w:cs="Times New Roman"/>
          <w:szCs w:val="24"/>
        </w:rPr>
        <w:t>υβέρνηση</w:t>
      </w:r>
      <w:r>
        <w:rPr>
          <w:rFonts w:eastAsia="Times New Roman" w:cs="Times New Roman"/>
          <w:szCs w:val="24"/>
        </w:rPr>
        <w:t>,</w:t>
      </w:r>
      <w:r w:rsidRPr="00021967">
        <w:rPr>
          <w:rFonts w:eastAsia="Times New Roman" w:cs="Times New Roman"/>
          <w:szCs w:val="24"/>
        </w:rPr>
        <w:t xml:space="preserve"> είχε ήδη ψηφιστεί το τρίτο μνημόνιο</w:t>
      </w:r>
      <w:r>
        <w:rPr>
          <w:rFonts w:eastAsia="Times New Roman" w:cs="Times New Roman"/>
          <w:szCs w:val="24"/>
        </w:rPr>
        <w:t>,</w:t>
      </w:r>
      <w:r w:rsidRPr="00021967">
        <w:rPr>
          <w:rFonts w:eastAsia="Times New Roman" w:cs="Times New Roman"/>
          <w:szCs w:val="24"/>
        </w:rPr>
        <w:t xml:space="preserve"> τώρα βέβαια διάγουμε το </w:t>
      </w:r>
      <w:r>
        <w:rPr>
          <w:rFonts w:eastAsia="Times New Roman" w:cs="Times New Roman"/>
          <w:szCs w:val="24"/>
        </w:rPr>
        <w:t>τέταρτο, μ</w:t>
      </w:r>
      <w:r w:rsidRPr="00021967">
        <w:rPr>
          <w:rFonts w:eastAsia="Times New Roman" w:cs="Times New Roman"/>
          <w:szCs w:val="24"/>
        </w:rPr>
        <w:t xml:space="preserve">ε </w:t>
      </w:r>
      <w:r>
        <w:rPr>
          <w:rFonts w:eastAsia="Times New Roman" w:cs="Times New Roman"/>
          <w:szCs w:val="24"/>
        </w:rPr>
        <w:t>100 δισεκατομμύ</w:t>
      </w:r>
      <w:r>
        <w:rPr>
          <w:rFonts w:eastAsia="Times New Roman" w:cs="Times New Roman"/>
          <w:szCs w:val="24"/>
        </w:rPr>
        <w:t>ρια ε</w:t>
      </w:r>
      <w:r w:rsidRPr="00021967">
        <w:rPr>
          <w:rFonts w:eastAsia="Times New Roman" w:cs="Times New Roman"/>
          <w:szCs w:val="24"/>
        </w:rPr>
        <w:t>πιπλέον στις πλάτες των πολιτών</w:t>
      </w:r>
      <w:r>
        <w:rPr>
          <w:rFonts w:eastAsia="Times New Roman" w:cs="Times New Roman"/>
          <w:szCs w:val="24"/>
        </w:rPr>
        <w:t>,</w:t>
      </w:r>
      <w:r w:rsidRPr="00021967">
        <w:rPr>
          <w:rFonts w:eastAsia="Times New Roman" w:cs="Times New Roman"/>
          <w:szCs w:val="24"/>
        </w:rPr>
        <w:t xml:space="preserve"> με </w:t>
      </w:r>
      <w:r>
        <w:rPr>
          <w:rFonts w:eastAsia="Times New Roman" w:cs="Times New Roman"/>
          <w:szCs w:val="24"/>
        </w:rPr>
        <w:t>αχρείαστα</w:t>
      </w:r>
      <w:r w:rsidRPr="00021967">
        <w:rPr>
          <w:rFonts w:eastAsia="Times New Roman" w:cs="Times New Roman"/>
          <w:szCs w:val="24"/>
        </w:rPr>
        <w:t xml:space="preserve"> μέτρα λιτότητας</w:t>
      </w:r>
      <w:r>
        <w:rPr>
          <w:rFonts w:eastAsia="Times New Roman" w:cs="Times New Roman"/>
          <w:szCs w:val="24"/>
        </w:rPr>
        <w:t>-,</w:t>
      </w:r>
      <w:r w:rsidRPr="00021967">
        <w:rPr>
          <w:rFonts w:eastAsia="Times New Roman" w:cs="Times New Roman"/>
          <w:szCs w:val="24"/>
        </w:rPr>
        <w:t xml:space="preserve"> τότε </w:t>
      </w:r>
      <w:r>
        <w:rPr>
          <w:rFonts w:eastAsia="Times New Roman" w:cs="Times New Roman"/>
          <w:szCs w:val="24"/>
        </w:rPr>
        <w:t>α</w:t>
      </w:r>
      <w:r w:rsidRPr="00021967">
        <w:rPr>
          <w:rFonts w:eastAsia="Times New Roman" w:cs="Times New Roman"/>
          <w:szCs w:val="24"/>
        </w:rPr>
        <w:t xml:space="preserve">υτός ο σοφός γέροντας μου απάντησε </w:t>
      </w:r>
      <w:r>
        <w:rPr>
          <w:rFonts w:eastAsia="Times New Roman" w:cs="Times New Roman"/>
          <w:szCs w:val="24"/>
        </w:rPr>
        <w:t>«Γ</w:t>
      </w:r>
      <w:r w:rsidRPr="00021967">
        <w:rPr>
          <w:rFonts w:eastAsia="Times New Roman" w:cs="Times New Roman"/>
          <w:szCs w:val="24"/>
        </w:rPr>
        <w:t>ιατρέ μου δεν έχεις δει τίποτα</w:t>
      </w:r>
      <w:r>
        <w:rPr>
          <w:rFonts w:eastAsia="Times New Roman" w:cs="Times New Roman"/>
          <w:szCs w:val="24"/>
        </w:rPr>
        <w:t>. Ά</w:t>
      </w:r>
      <w:r w:rsidRPr="00021967">
        <w:rPr>
          <w:rFonts w:eastAsia="Times New Roman" w:cs="Times New Roman"/>
          <w:szCs w:val="24"/>
        </w:rPr>
        <w:t xml:space="preserve">σε </w:t>
      </w:r>
      <w:r>
        <w:rPr>
          <w:rFonts w:eastAsia="Times New Roman" w:cs="Times New Roman"/>
          <w:szCs w:val="24"/>
        </w:rPr>
        <w:t>να</w:t>
      </w:r>
      <w:r w:rsidRPr="00021967">
        <w:rPr>
          <w:rFonts w:eastAsia="Times New Roman" w:cs="Times New Roman"/>
          <w:szCs w:val="24"/>
        </w:rPr>
        <w:t xml:space="preserve"> τους δεις </w:t>
      </w:r>
      <w:r>
        <w:rPr>
          <w:rFonts w:eastAsia="Times New Roman" w:cs="Times New Roman"/>
          <w:szCs w:val="24"/>
        </w:rPr>
        <w:t>τέσσερα</w:t>
      </w:r>
      <w:r w:rsidRPr="00021967">
        <w:rPr>
          <w:rFonts w:eastAsia="Times New Roman" w:cs="Times New Roman"/>
          <w:szCs w:val="24"/>
        </w:rPr>
        <w:t xml:space="preserve"> χρόνια</w:t>
      </w:r>
      <w:r>
        <w:rPr>
          <w:rFonts w:eastAsia="Times New Roman" w:cs="Times New Roman"/>
          <w:szCs w:val="24"/>
        </w:rPr>
        <w:t>,</w:t>
      </w:r>
      <w:r w:rsidRPr="00021967">
        <w:rPr>
          <w:rFonts w:eastAsia="Times New Roman" w:cs="Times New Roman"/>
          <w:szCs w:val="24"/>
        </w:rPr>
        <w:t xml:space="preserve"> να καταλάβεις τι εστί </w:t>
      </w:r>
      <w:r>
        <w:rPr>
          <w:rFonts w:eastAsia="Times New Roman" w:cs="Times New Roman"/>
          <w:szCs w:val="24"/>
        </w:rPr>
        <w:t>Α</w:t>
      </w:r>
      <w:r w:rsidRPr="00021967">
        <w:rPr>
          <w:rFonts w:eastAsia="Times New Roman" w:cs="Times New Roman"/>
          <w:szCs w:val="24"/>
        </w:rPr>
        <w:t>ριστερά</w:t>
      </w:r>
      <w:r>
        <w:rPr>
          <w:rFonts w:eastAsia="Times New Roman" w:cs="Times New Roman"/>
          <w:szCs w:val="24"/>
        </w:rPr>
        <w:t>».</w:t>
      </w:r>
    </w:p>
    <w:p w14:paraId="7098EDC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Πόσο δίκιο είχε! Όντως</w:t>
      </w:r>
      <w:r w:rsidRPr="00284051">
        <w:rPr>
          <w:rFonts w:eastAsia="Times New Roman" w:cs="Times New Roman"/>
          <w:szCs w:val="24"/>
        </w:rPr>
        <w:t>,</w:t>
      </w:r>
      <w:r>
        <w:rPr>
          <w:rFonts w:eastAsia="Times New Roman" w:cs="Times New Roman"/>
          <w:szCs w:val="24"/>
        </w:rPr>
        <w:t xml:space="preserve"> έτσι είναι! Δεν ήταν μόνο οι πειραματισμοί σας στην οικονομία που μας στοίχισαν. Ήταν και οι ιδεοληψίες, οι αυταπάτες, οι τυχοδιωκτισμοί σας. Η κατάσταση που βιώνουμε όσο περνούν οι μέρες και πλησιάζουμε προς τις εκλογές θυμίζει όλο και πιο συχνά, όλο και</w:t>
      </w:r>
      <w:r>
        <w:rPr>
          <w:rFonts w:eastAsia="Times New Roman" w:cs="Times New Roman"/>
          <w:szCs w:val="24"/>
        </w:rPr>
        <w:t xml:space="preserve"> πιο πολύ την παλαιά </w:t>
      </w:r>
      <w:r>
        <w:rPr>
          <w:rFonts w:eastAsia="Times New Roman" w:cs="Times New Roman"/>
          <w:szCs w:val="24"/>
        </w:rPr>
        <w:lastRenderedPageBreak/>
        <w:t>καλή συνταγή σας, την κατάσταση μέσα στην οποία εσείς νιώθετε ασφαλείς και όλοι οι άλλοι ανασφαλείς: Μπάχαλο!</w:t>
      </w:r>
    </w:p>
    <w:p w14:paraId="7098EDC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Μπορεί να ακούγεται υπερβολικό, όμως πραγματικά, κάθε βράδυ που πέφτουμε στο κρεβάτι για ύπνο δεν ξέρουμε τι θα μας ξημερώσει</w:t>
      </w:r>
      <w:r>
        <w:rPr>
          <w:rFonts w:eastAsia="Times New Roman" w:cs="Times New Roman"/>
          <w:szCs w:val="24"/>
        </w:rPr>
        <w:t>. Έχετε ένα μοναδικό ταλέντο να καταστρέφετε τα πάντα παντού!</w:t>
      </w:r>
    </w:p>
    <w:p w14:paraId="7098EDC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Δεν μπορώ, λοιπόν, να μη μπω στον πειρασμό να σχολιάσω την επικαιρότητα. Σε τι να πρωτοαναφερθεί κανείς; Συλλογικότητες τα κάνουν γης Μαδιάμ όπου σταθούν και όπου βρεθούν. Τρομοκράτες κάνουν βόλ</w:t>
      </w:r>
      <w:r>
        <w:rPr>
          <w:rFonts w:eastAsia="Times New Roman" w:cs="Times New Roman"/>
          <w:szCs w:val="24"/>
        </w:rPr>
        <w:t>τα αμέριμνοι στο κέντρο της Αθήνας</w:t>
      </w:r>
      <w:r w:rsidRPr="00E252D3">
        <w:rPr>
          <w:rFonts w:eastAsia="Times New Roman" w:cs="Times New Roman"/>
          <w:szCs w:val="24"/>
        </w:rPr>
        <w:t xml:space="preserve">. </w:t>
      </w:r>
      <w:r>
        <w:rPr>
          <w:rFonts w:eastAsia="Times New Roman" w:cs="Times New Roman"/>
          <w:szCs w:val="24"/>
          <w:lang w:val="en-US"/>
        </w:rPr>
        <w:t>T</w:t>
      </w:r>
      <w:r>
        <w:rPr>
          <w:rFonts w:eastAsia="Times New Roman" w:cs="Times New Roman"/>
          <w:szCs w:val="24"/>
        </w:rPr>
        <w:t>α πανεπιστήμια έχουν καταντήσει άσυλα ανομίας. Πώς, άραγε, να νιώσουν ασφαλείς οι πολίτες;</w:t>
      </w:r>
    </w:p>
    <w:p w14:paraId="7098EDC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Βέβαια, θα μου πείτε ότι</w:t>
      </w:r>
      <w:r w:rsidRPr="00E252D3">
        <w:rPr>
          <w:rFonts w:eastAsia="Times New Roman" w:cs="Times New Roman"/>
          <w:szCs w:val="24"/>
        </w:rPr>
        <w:t xml:space="preserve"> </w:t>
      </w:r>
      <w:r>
        <w:rPr>
          <w:rFonts w:eastAsia="Times New Roman" w:cs="Times New Roman"/>
          <w:szCs w:val="24"/>
        </w:rPr>
        <w:t>ο λαοπρόβλητος Πρωθυπουργός κάθε φορά που χρειάζεται να επισκεφθεί ένα μέρος της πατρίδας μας, χρειάζετ</w:t>
      </w:r>
      <w:r>
        <w:rPr>
          <w:rFonts w:eastAsia="Times New Roman" w:cs="Times New Roman"/>
          <w:szCs w:val="24"/>
        </w:rPr>
        <w:t>αι δεκάδες διμοιρίες να τον προστατεύουν. Και βέβαια, την ίδια ώρα αστυνομικοί στα Γιαννιτσά υποχρεώθηκαν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xml:space="preserve">!- να κάνουν προληπτικές συλλήψεις ή προσαγωγές, όπως το λέτε. Δεκαεπτά τα άτομα, ανάμεσά τους και </w:t>
      </w:r>
      <w:r>
        <w:rPr>
          <w:rFonts w:eastAsia="Times New Roman" w:cs="Times New Roman"/>
          <w:szCs w:val="24"/>
        </w:rPr>
        <w:lastRenderedPageBreak/>
        <w:t xml:space="preserve">ένα παιδί δέκα ετών. Φαίνεται πως </w:t>
      </w:r>
      <w:r>
        <w:rPr>
          <w:rFonts w:eastAsia="Times New Roman" w:cs="Times New Roman"/>
          <w:szCs w:val="24"/>
        </w:rPr>
        <w:t xml:space="preserve">είδατε στο </w:t>
      </w:r>
      <w:r>
        <w:rPr>
          <w:rFonts w:eastAsia="Times New Roman" w:cs="Times New Roman"/>
          <w:szCs w:val="24"/>
          <w:lang w:val="en-US"/>
        </w:rPr>
        <w:t>DNA</w:t>
      </w:r>
      <w:r>
        <w:rPr>
          <w:rFonts w:eastAsia="Times New Roman" w:cs="Times New Roman"/>
          <w:szCs w:val="24"/>
        </w:rPr>
        <w:t xml:space="preserve"> του ότι είναι ταραχοποιό. Μάλιστα, ακούσαμε την κ. </w:t>
      </w:r>
      <w:proofErr w:type="spellStart"/>
      <w:r>
        <w:rPr>
          <w:rFonts w:eastAsia="Times New Roman" w:cs="Times New Roman"/>
          <w:szCs w:val="24"/>
        </w:rPr>
        <w:t>Γεροβασίλη</w:t>
      </w:r>
      <w:proofErr w:type="spellEnd"/>
      <w:r>
        <w:rPr>
          <w:rFonts w:eastAsia="Times New Roman" w:cs="Times New Roman"/>
          <w:szCs w:val="24"/>
        </w:rPr>
        <w:t xml:space="preserve"> να λέει ότι όλες αυτές οι προσαγωγές ήταν πρόληψη. Δεν υπάρχει καλύτερη πρόληψη, θα μας πείτε σε λίγο -και αυτό περιμένω- από την απαγόρευση της κυκλοφορίας.</w:t>
      </w:r>
    </w:p>
    <w:p w14:paraId="7098EDC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Θα μου πείτε: Τι περί</w:t>
      </w:r>
      <w:r>
        <w:rPr>
          <w:rFonts w:eastAsia="Times New Roman" w:cs="Times New Roman"/>
          <w:szCs w:val="24"/>
        </w:rPr>
        <w:t>μενε κανείς από μια Κυβέρνηση που βλέπει εχθρούς παντού; Εχθρός η Εκκλησία, η Ορθοδοξία -πρώτο μέλημά σας, έτσι και αλλιώς, ήταν η αλλαγή της ύλης στα θρησκευτικά- εχθρός η ιστορία μας -πρώτο μέλημά σας η αλλαγή της ύλης στα αρχαία ελληνικά- εχθροί όλοι εκ</w:t>
      </w:r>
      <w:r>
        <w:rPr>
          <w:rFonts w:eastAsia="Times New Roman" w:cs="Times New Roman"/>
          <w:szCs w:val="24"/>
        </w:rPr>
        <w:t xml:space="preserve">τός από τον κ. </w:t>
      </w:r>
      <w:proofErr w:type="spellStart"/>
      <w:r>
        <w:rPr>
          <w:rFonts w:eastAsia="Times New Roman" w:cs="Times New Roman"/>
          <w:szCs w:val="24"/>
        </w:rPr>
        <w:t>Μαδούρο</w:t>
      </w:r>
      <w:proofErr w:type="spellEnd"/>
      <w:r>
        <w:rPr>
          <w:rFonts w:eastAsia="Times New Roman" w:cs="Times New Roman"/>
          <w:szCs w:val="24"/>
        </w:rPr>
        <w:t xml:space="preserve"> και την παρέα του.</w:t>
      </w:r>
    </w:p>
    <w:p w14:paraId="7098EDC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Ακόμα δεν μας έχετε απαντήσει, κύριοι της Κυβέρνησης, για αυτή την τετράωρη παραμονή του κυβερνητικού σκάφους της Βενεζουέλας στο «Ελευθέριος Βενιζέλος».</w:t>
      </w:r>
    </w:p>
    <w:p w14:paraId="7098EDC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Πολλά τα αναπάντητα ερωτήματα, κύριε Υπουργέ. Γιατί δώσατε ε</w:t>
      </w:r>
      <w:r>
        <w:rPr>
          <w:rFonts w:eastAsia="Times New Roman" w:cs="Times New Roman"/>
          <w:szCs w:val="24"/>
        </w:rPr>
        <w:t xml:space="preserve">σείς άδεια, όταν τόσες άλλες χώρες είπαν «όχι»; Τις καταγγελίες ότι η Κυβέρνηση με αυτό το κυβερνητικό σκάφος μεταφέρει χρήματα και χρυσό στο εξωτερικό τις ξέρατε; Έχετε να </w:t>
      </w:r>
      <w:r>
        <w:rPr>
          <w:rFonts w:eastAsia="Times New Roman" w:cs="Times New Roman"/>
          <w:szCs w:val="24"/>
        </w:rPr>
        <w:lastRenderedPageBreak/>
        <w:t>μας πείτε κάτι; Επέβαινε στο αεροσκάφος ο Υπουργός Εξωτερικών;</w:t>
      </w:r>
    </w:p>
    <w:p w14:paraId="7098EDC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Μετά το ξεπούλημα τη</w:t>
      </w:r>
      <w:r>
        <w:rPr>
          <w:rFonts w:eastAsia="Times New Roman" w:cs="Times New Roman"/>
          <w:szCs w:val="24"/>
        </w:rPr>
        <w:t xml:space="preserve">ς Μακεδονίας, που αρχίζουμε ήδη να βλέπουμε αποτελέσματα, με πρόσφατο το άρθρο στο </w:t>
      </w:r>
      <w:r>
        <w:rPr>
          <w:rFonts w:eastAsia="Times New Roman" w:cs="Times New Roman"/>
          <w:szCs w:val="24"/>
          <w:lang w:val="en-US"/>
        </w:rPr>
        <w:t>BBC</w:t>
      </w:r>
      <w:r>
        <w:rPr>
          <w:rFonts w:eastAsia="Times New Roman" w:cs="Times New Roman"/>
          <w:szCs w:val="24"/>
        </w:rPr>
        <w:t>, που μιλούσε για την καταπιεσμένη «μακεδονική μειονότητα», ξέρουμε ότι ακολουθούν πολλά, από τον κ. Καραγιαννίδη, που μας πρότεινε έναν έντιμο συμβιβασμό με την Τουρκία,</w:t>
      </w:r>
      <w:r>
        <w:rPr>
          <w:rFonts w:eastAsia="Times New Roman" w:cs="Times New Roman"/>
          <w:szCs w:val="24"/>
        </w:rPr>
        <w:t xml:space="preserve"> στα πρότυπα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της Συμφωνίας των Πρεσπών, μέχρι βέβαια και τον κ. Τσίπρα, ο οποίος εισηγείται να τιμηθεί η Τουρκία στη Διεθνή Έκθεση Θεσσαλονίκης το 2021. Πότε; Όταν συμπληρώνονται διακόσια χρόνια από την Ελληνική Επανάσταση και απελευθέρ</w:t>
      </w:r>
      <w:r>
        <w:rPr>
          <w:rFonts w:eastAsia="Times New Roman" w:cs="Times New Roman"/>
          <w:szCs w:val="24"/>
        </w:rPr>
        <w:t>ωσή μας.</w:t>
      </w:r>
    </w:p>
    <w:p w14:paraId="7098EDC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Τι να πω; Δεν ξέρω για σας, αλλά εγώ, ως Έλληνας, ως Αρκάς, το ονομάζω ύβρη απέναντι στους προγόνους μας, που έχυσαν το αίμα τους για να είμαστε όλοι εμείς ελεύθεροι.</w:t>
      </w:r>
    </w:p>
    <w:p w14:paraId="7098EDC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Εθνικές παραχωρήσεις χωρίς τελειωμό. Παραδεχτείτε το: Έχετε χάσει τον έλεγχο, έχ</w:t>
      </w:r>
      <w:r>
        <w:rPr>
          <w:rFonts w:eastAsia="Times New Roman" w:cs="Times New Roman"/>
          <w:szCs w:val="24"/>
        </w:rPr>
        <w:t>ετε αποτύχει παντού. Ζητήστε τουλάχιστον μια ειλικρινή συγγνώμη.</w:t>
      </w:r>
    </w:p>
    <w:p w14:paraId="7098EDC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Μιας και το σημερινό νομοσχέδιο μιλάει για την υγεία, δεν μπορώ να μην αναφερθώ στους πάνω από ενενήντα συνανθρώπους μας που έχασαν τη ζωή τους από τον ιό της γρίπη, εκεί που δήθεν τα κάνατε </w:t>
      </w:r>
      <w:r>
        <w:rPr>
          <w:rFonts w:eastAsia="Times New Roman" w:cs="Times New Roman"/>
          <w:szCs w:val="24"/>
        </w:rPr>
        <w:t>όλα καλά και τα αποτελέσματα βέβαια ήταν τραγικά.</w:t>
      </w:r>
    </w:p>
    <w:p w14:paraId="7098EDD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Ποιος φταίει, κύριε Υπουργέ, για τις καθυστερήσεις στην προμήθεια των εμβολίων; Οι απλοί πολίτες, φαντάζομαι. Ποιος φταίει για τις ελλείψεις κλινών ΜΕΘ; Οι πολίτες, φαντάζομαι. Ποιος φταίει για την ελλιπή ε</w:t>
      </w:r>
      <w:r>
        <w:rPr>
          <w:rFonts w:eastAsia="Times New Roman" w:cs="Times New Roman"/>
          <w:szCs w:val="24"/>
        </w:rPr>
        <w:t>νημέρωση; Πάλι οι πολίτες, φαντάζομαι.</w:t>
      </w:r>
    </w:p>
    <w:p w14:paraId="7098EDD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Όμως, αρκούσε η φράση του Αναπληρωτή σας, του κ. </w:t>
      </w:r>
      <w:proofErr w:type="spellStart"/>
      <w:r>
        <w:rPr>
          <w:rFonts w:eastAsia="Times New Roman" w:cs="Times New Roman"/>
          <w:szCs w:val="24"/>
        </w:rPr>
        <w:t>Πολάκη</w:t>
      </w:r>
      <w:proofErr w:type="spellEnd"/>
      <w:r>
        <w:rPr>
          <w:rFonts w:eastAsia="Times New Roman" w:cs="Times New Roman"/>
          <w:szCs w:val="24"/>
        </w:rPr>
        <w:t xml:space="preserve">, εδώ, που έδειξε πόσο κυνικά αντιμετωπίζετε τη ζωή, λέγοντας: «Εντάξει. Και τι έγινε; Δεν είναι και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εθνική καταστροφή!».</w:t>
      </w:r>
    </w:p>
    <w:p w14:paraId="7098EDD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Σχετικά με το παρόν σχέδιο νόμου, πρόκειται για ένα καθαρά προεκλογικό πολυνομοσχέδιο για την υγεία, που δόθηκε σε διαβούλευση τμηματικά και για το οποίο το Υπουργείο ουσια</w:t>
      </w:r>
      <w:r>
        <w:rPr>
          <w:rFonts w:eastAsia="Times New Roman" w:cs="Times New Roman"/>
          <w:szCs w:val="24"/>
        </w:rPr>
        <w:lastRenderedPageBreak/>
        <w:t>στικά δεν έδωσε κανένα περιθώριο διαλόγου. Γι’ αυτό περιμέναμε τόσον καιρό; Πού πήγε</w:t>
      </w:r>
      <w:r>
        <w:rPr>
          <w:rFonts w:eastAsia="Times New Roman" w:cs="Times New Roman"/>
          <w:szCs w:val="24"/>
        </w:rPr>
        <w:t xml:space="preserve"> ο διάλογος με τους φορείς; Πού πήγαν τα αιτήματά τους; Πού πήγαν οι δεσμεύσεις σας; Πού πήγε η πολυδιαφημισμένη ευαισθησία σας;</w:t>
      </w:r>
    </w:p>
    <w:p w14:paraId="7098EDD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Εμείς δεν τα ισοπεδώνουμε όλα. Υπάρχουν και κάποιες διατάξεις προς τη σωστή κατεύθυνση, όπως τα </w:t>
      </w:r>
      <w:r>
        <w:rPr>
          <w:rFonts w:eastAsia="Times New Roman" w:cs="Times New Roman"/>
          <w:szCs w:val="24"/>
        </w:rPr>
        <w:t xml:space="preserve">μητρώα ασθενών </w:t>
      </w:r>
      <w:r>
        <w:rPr>
          <w:rFonts w:eastAsia="Times New Roman" w:cs="Times New Roman"/>
          <w:szCs w:val="24"/>
        </w:rPr>
        <w:t xml:space="preserve">και ο </w:t>
      </w:r>
      <w:r>
        <w:rPr>
          <w:rFonts w:eastAsia="Times New Roman" w:cs="Times New Roman"/>
          <w:szCs w:val="24"/>
        </w:rPr>
        <w:t>ηλεκτρονικ</w:t>
      </w:r>
      <w:r>
        <w:rPr>
          <w:rFonts w:eastAsia="Times New Roman" w:cs="Times New Roman"/>
          <w:szCs w:val="24"/>
        </w:rPr>
        <w:t xml:space="preserve">ός φάκελος </w:t>
      </w:r>
      <w:r>
        <w:rPr>
          <w:rFonts w:eastAsia="Times New Roman" w:cs="Times New Roman"/>
          <w:szCs w:val="24"/>
        </w:rPr>
        <w:t xml:space="preserve">του </w:t>
      </w:r>
      <w:r>
        <w:rPr>
          <w:rFonts w:eastAsia="Times New Roman" w:cs="Times New Roman"/>
          <w:szCs w:val="24"/>
        </w:rPr>
        <w:t>ασθενούς</w:t>
      </w:r>
      <w:r>
        <w:rPr>
          <w:rFonts w:eastAsia="Times New Roman" w:cs="Times New Roman"/>
          <w:szCs w:val="24"/>
        </w:rPr>
        <w:t>.</w:t>
      </w:r>
      <w:r>
        <w:rPr>
          <w:rFonts w:eastAsia="Times New Roman" w:cs="Times New Roman"/>
          <w:szCs w:val="24"/>
        </w:rPr>
        <w:t xml:space="preserve"> Κατά τα άλλα, ρυθμίσεις χωρίς καμμία λογική, καμμία συνέχεια.</w:t>
      </w:r>
    </w:p>
    <w:p w14:paraId="7098EDD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Δεν δείχνετε, όμως, να βάζετε και μυαλό, αλλιώς θα είχατε ήδη αποσύρει τουλάχιστον το άρθρο 127. Δεν είναι δυνατόν το κράτος να παρέχει νομική κάλυψη στη </w:t>
      </w:r>
      <w:r>
        <w:rPr>
          <w:rFonts w:eastAsia="Times New Roman" w:cs="Times New Roman"/>
          <w:szCs w:val="24"/>
        </w:rPr>
        <w:t xml:space="preserve">διοίκηση </w:t>
      </w:r>
      <w:r>
        <w:rPr>
          <w:rFonts w:eastAsia="Times New Roman" w:cs="Times New Roman"/>
          <w:szCs w:val="24"/>
        </w:rPr>
        <w:t>του ΕΚ</w:t>
      </w:r>
      <w:r>
        <w:rPr>
          <w:rFonts w:eastAsia="Times New Roman" w:cs="Times New Roman"/>
          <w:szCs w:val="24"/>
        </w:rPr>
        <w:t>ΑΒ, ειδικά μάλιστα όταν το καλοκαίρι θρηνήσαμε τόσους νεκρούς στο Μάτι, γιατί -ας μην κρυβόμαστε πίσω από το δάχτυλό μας- για αυτόν τον λόγο ήρθε η ρύθμιση αυτή.</w:t>
      </w:r>
    </w:p>
    <w:p w14:paraId="7098EDD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Εγώ θέλω να αναφερθώ, ως γιατρός και ως πανεπιστημιακός, σε ένα ιδιαίτερα σημαντικό ζήτημα, γι</w:t>
      </w:r>
      <w:r>
        <w:rPr>
          <w:rFonts w:eastAsia="Times New Roman" w:cs="Times New Roman"/>
          <w:szCs w:val="24"/>
        </w:rPr>
        <w:t>α το οποίο συστηματικά αδιαφορείτε. Αναφέρομαι στο άρθρο 21 του παρόντος σχεδίου νόμου.</w:t>
      </w:r>
    </w:p>
    <w:p w14:paraId="7098EDD6" w14:textId="77777777" w:rsidR="00971A45" w:rsidRDefault="00ED091D">
      <w:pPr>
        <w:spacing w:line="600" w:lineRule="auto"/>
        <w:ind w:firstLine="720"/>
        <w:jc w:val="both"/>
        <w:rPr>
          <w:rFonts w:eastAsia="Times New Roman" w:cs="Times New Roman"/>
          <w:szCs w:val="24"/>
        </w:rPr>
      </w:pPr>
      <w:r w:rsidRPr="00251171">
        <w:rPr>
          <w:rFonts w:eastAsia="Times New Roman" w:cs="Times New Roman"/>
          <w:szCs w:val="24"/>
        </w:rPr>
        <w:lastRenderedPageBreak/>
        <w:t>(Στο σημείο αυτό κτυπάει το κουδούνι λήξεως του χρόνου ομιλίας του κυρίου Βουλευτή)</w:t>
      </w:r>
    </w:p>
    <w:p w14:paraId="7098EDD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Ένα λεπτό θέλω, κύριε Πρόεδρε και τελειώνω.</w:t>
      </w:r>
    </w:p>
    <w:p w14:paraId="7098EDD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Σε αντίθεση με όλους τους άλλους πανεπισ</w:t>
      </w:r>
      <w:r>
        <w:rPr>
          <w:rFonts w:eastAsia="Times New Roman" w:cs="Times New Roman"/>
          <w:szCs w:val="24"/>
        </w:rPr>
        <w:t>τημιακούς -δικηγόρους, μηχανικούς, οικονομολόγους κ.λπ.- οι οποίοι μπορούν και ασκούν ελεύθερα το επάγγελμα -και καλά κάνουν- οι ιατροί-μέλη ΔΕΠ που είναι τοποθετημένοι από την ιατρική σχολή του οικείου πανεπιστημίου σε νοσοκομεία του ΕΣΥ, δεν έχουν τη δυν</w:t>
      </w:r>
      <w:r>
        <w:rPr>
          <w:rFonts w:eastAsia="Times New Roman" w:cs="Times New Roman"/>
          <w:szCs w:val="24"/>
        </w:rPr>
        <w:t xml:space="preserve">ατότητα να ασκούν ελεύθερο επάγγελμα χωρίς άλλους περιορισμούς παρά μόνο να ανταποκρίνονται στις υποχρεώσεις τους στο πανεπιστήμιο και στο νοσοκομείο. Για ποιον λόγο αυτή η διάκριση; Αντιμετωπίζετε ως εχθρούς τους πανεπιστημιακούς γιατρούς, που προσφέρουν </w:t>
      </w:r>
      <w:r>
        <w:rPr>
          <w:rFonts w:eastAsia="Times New Roman" w:cs="Times New Roman"/>
          <w:szCs w:val="24"/>
        </w:rPr>
        <w:t>σημαντικότατο κλινικό έργο στα νοσοκομεία αυτά, ένα έργο πολύ υψηλού επιπέδου, το οποίο αμείβεται ανεπαρκώς και που ουσιαστικά αποτελεί επιπλέον προσφορά των πανεπιστημιακών γιατρών στους νοσηλευόμενους ασθενείς των νοσοκομείων του ΕΣΥ, πέραν των υποχρεώσε</w:t>
      </w:r>
      <w:r>
        <w:rPr>
          <w:rFonts w:eastAsia="Times New Roman" w:cs="Times New Roman"/>
          <w:szCs w:val="24"/>
        </w:rPr>
        <w:t>ων που εκτελούν -εκπαιδευτικό, ερευνητικό, διοικητικό έργο- όπως και όλοι οι άλλοι πανεπιστημιακοί άλλων αντικειμένων.</w:t>
      </w:r>
    </w:p>
    <w:p w14:paraId="7098EDD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Το χειρότερο είναι ότι δεν σκέφτεστε τις συνέπειες. Αν αποκλείσουμε τους πανεπιστημιακούς γιατρούς στην πλήρη άσκηση του ελευθέρου επαγγέ</w:t>
      </w:r>
      <w:r>
        <w:rPr>
          <w:rFonts w:eastAsia="Times New Roman" w:cs="Times New Roman"/>
          <w:szCs w:val="24"/>
        </w:rPr>
        <w:t>λματος, πολλοί θα εγκαταλείψουν τα νοσοκομεία του ΕΣΥ προς όφελος των ιδιωτικών κλινικών, με ό,τι αυτό συνεπάγεται για τους ασθενείς των δημοσίων νοσοκομείων. Είναι αυτό το ζητούμενο; Εσείς δεν είστε που αντιτίθεστε στον ιδιωτικό τομέα και στηρίζετε τη δωρ</w:t>
      </w:r>
      <w:r>
        <w:rPr>
          <w:rFonts w:eastAsia="Times New Roman" w:cs="Times New Roman"/>
          <w:szCs w:val="24"/>
        </w:rPr>
        <w:t>εάν δημόσια υγεία;</w:t>
      </w:r>
    </w:p>
    <w:p w14:paraId="7098EDD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Όλοι, λοιπόν, οι σύλλογοι μελών ΔΕΠ των ιατρικών σχολών της χώρας και η ΠΟΣΔΕΠ έχουν δηλώσει την ισχυρή βούληση των μελών ΔΕΠ να συνεχίζουν να στηρίζουν την ολοήμερη λειτουργία των νοσοκομείων, τα απογευματινά ιατρεία και τις εφημερίες, </w:t>
      </w:r>
      <w:r>
        <w:rPr>
          <w:rFonts w:eastAsia="Times New Roman" w:cs="Times New Roman"/>
          <w:szCs w:val="24"/>
        </w:rPr>
        <w:t>αλλά να επιτραπεί και σε αυτούς, όπως και σε όλους τους πανεπιστημιακούς, η άσκηση ελεύθερου επαγγέλματος εκτός του ωραρίου τους και αφού έχουν εκπληρώσει τις υποχρεώσεις τους σε νοσοκομείο και πανεπιστήμιο.</w:t>
      </w:r>
    </w:p>
    <w:p w14:paraId="7098EDD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Ζητάμε το αυτονόητο: Να εφαρμόσετε την απλή και </w:t>
      </w:r>
      <w:r>
        <w:rPr>
          <w:rFonts w:eastAsia="Times New Roman" w:cs="Times New Roman"/>
          <w:szCs w:val="24"/>
        </w:rPr>
        <w:t>κοινή λογική, την οποία δυστυχώς δεν διαθέτετε.</w:t>
      </w:r>
    </w:p>
    <w:p w14:paraId="7098EDD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w:t>
      </w:r>
    </w:p>
    <w:p w14:paraId="7098EDDD" w14:textId="77777777" w:rsidR="00971A45" w:rsidRDefault="00ED091D">
      <w:pPr>
        <w:spacing w:line="600" w:lineRule="auto"/>
        <w:ind w:firstLine="709"/>
        <w:jc w:val="center"/>
        <w:rPr>
          <w:rFonts w:eastAsia="Times New Roman" w:cs="Times New Roman"/>
          <w:szCs w:val="24"/>
        </w:rPr>
      </w:pPr>
      <w:r w:rsidRPr="00DD23C4">
        <w:rPr>
          <w:rFonts w:eastAsia="Times New Roman" w:cs="Times New Roman"/>
          <w:szCs w:val="24"/>
        </w:rPr>
        <w:lastRenderedPageBreak/>
        <w:t>(Χειροκροτήματα από την πτέρυγα της Νέας Δημοκρατίας)</w:t>
      </w:r>
    </w:p>
    <w:p w14:paraId="7098EDDE" w14:textId="77777777" w:rsidR="00971A45" w:rsidRDefault="00ED091D">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Ευχαριστούμε τον κ. Βλάση.</w:t>
      </w:r>
    </w:p>
    <w:p w14:paraId="7098EDD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 για να αναφερθε</w:t>
      </w:r>
      <w:r>
        <w:rPr>
          <w:rFonts w:eastAsia="Times New Roman" w:cs="Times New Roman"/>
          <w:szCs w:val="24"/>
        </w:rPr>
        <w:t>ί σε ορισμένες τροπολογίες.</w:t>
      </w:r>
    </w:p>
    <w:p w14:paraId="7098EDE0" w14:textId="77777777" w:rsidR="00971A45" w:rsidRDefault="00ED091D">
      <w:pPr>
        <w:spacing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Ευχαριστώ, κύριε Πρόεδρε.</w:t>
      </w:r>
    </w:p>
    <w:p w14:paraId="7098EDE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Επειδή αισθάνομαι ότι προκλήθηκα από τον προηγούμενο ομιλητή, θα ξεκινήσω με την τροπολογία με αριθμό πρωτοκόλλου γενικό 2003 και ειδικό 158, για να σας απο</w:t>
      </w:r>
      <w:r>
        <w:rPr>
          <w:rFonts w:eastAsia="Times New Roman" w:cs="Times New Roman"/>
          <w:szCs w:val="24"/>
        </w:rPr>
        <w:t>δείξω, κύριε συνάδελφε, πώς κυβερνάει η Αριστερά. Διότι δεν το έχετε καταλάβει εδώ και τέσσερα χρόνια. Είχατε μάθει στις μπάζες των προηγούμενων δεκαετιών.</w:t>
      </w:r>
    </w:p>
    <w:p w14:paraId="7098EDE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Ακούστε με, λοιπόν, τώρα για να καταλάβετε πώς κυβερνάει η Αριστερά. Θα φύγουμε από τους «</w:t>
      </w:r>
      <w:proofErr w:type="spellStart"/>
      <w:r>
        <w:rPr>
          <w:rFonts w:eastAsia="Times New Roman" w:cs="Times New Roman"/>
          <w:szCs w:val="24"/>
        </w:rPr>
        <w:t>Μαδούρο</w:t>
      </w:r>
      <w:proofErr w:type="spellEnd"/>
      <w:r>
        <w:rPr>
          <w:rFonts w:eastAsia="Times New Roman" w:cs="Times New Roman"/>
          <w:szCs w:val="24"/>
        </w:rPr>
        <w:t>» κ</w:t>
      </w:r>
      <w:r>
        <w:rPr>
          <w:rFonts w:eastAsia="Times New Roman" w:cs="Times New Roman"/>
          <w:szCs w:val="24"/>
        </w:rPr>
        <w:t>αι τα αεροπλάνα και τη Βενεζουέλα.</w:t>
      </w:r>
    </w:p>
    <w:p w14:paraId="7098EDE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ΚΩΝΣΤΑΝΤΙΝΟΣ ΒΛΑΣΗΣ:</w:t>
      </w:r>
      <w:r>
        <w:rPr>
          <w:rFonts w:eastAsia="Times New Roman" w:cs="Times New Roman"/>
          <w:szCs w:val="24"/>
        </w:rPr>
        <w:t xml:space="preserve"> Απαντήστε και για αυτό.</w:t>
      </w:r>
    </w:p>
    <w:p w14:paraId="7098EDE4" w14:textId="77777777" w:rsidR="00971A45" w:rsidRDefault="00ED091D">
      <w:pPr>
        <w:spacing w:line="600" w:lineRule="auto"/>
        <w:ind w:firstLine="720"/>
        <w:jc w:val="both"/>
        <w:rPr>
          <w:rFonts w:eastAsia="Times New Roman" w:cs="Times New Roman"/>
          <w:szCs w:val="24"/>
        </w:rPr>
      </w:pPr>
      <w:r w:rsidRPr="004B7A46">
        <w:rPr>
          <w:rFonts w:eastAsia="Times New Roman" w:cs="Times New Roman"/>
          <w:b/>
          <w:szCs w:val="24"/>
        </w:rPr>
        <w:lastRenderedPageBreak/>
        <w:t>ΠΑΥΛΟΣ ΠΟΛΑΚΗΣ (Αναπληρωτής Υπουργός Υγείας):</w:t>
      </w:r>
      <w:r w:rsidRPr="004B7A46">
        <w:rPr>
          <w:rFonts w:eastAsia="Times New Roman" w:cs="Times New Roman"/>
          <w:szCs w:val="24"/>
        </w:rPr>
        <w:t xml:space="preserve"> </w:t>
      </w:r>
      <w:proofErr w:type="spellStart"/>
      <w:r w:rsidRPr="002A52FB">
        <w:rPr>
          <w:rFonts w:eastAsia="Times New Roman" w:cs="Times New Roman"/>
          <w:szCs w:val="24"/>
        </w:rPr>
        <w:t>Ζερ</w:t>
      </w:r>
      <w:r>
        <w:rPr>
          <w:rFonts w:eastAsia="Times New Roman" w:cs="Times New Roman"/>
          <w:szCs w:val="24"/>
        </w:rPr>
        <w:t>άρ</w:t>
      </w:r>
      <w:proofErr w:type="spellEnd"/>
      <w:r>
        <w:rPr>
          <w:rFonts w:eastAsia="Times New Roman" w:cs="Times New Roman"/>
          <w:szCs w:val="24"/>
        </w:rPr>
        <w:t xml:space="preserve"> ντε </w:t>
      </w:r>
      <w:proofErr w:type="spellStart"/>
      <w:r>
        <w:rPr>
          <w:rFonts w:eastAsia="Times New Roman" w:cs="Times New Roman"/>
          <w:szCs w:val="24"/>
        </w:rPr>
        <w:t>Βιλιέ</w:t>
      </w:r>
      <w:proofErr w:type="spellEnd"/>
      <w:r>
        <w:rPr>
          <w:rFonts w:eastAsia="Times New Roman" w:cs="Times New Roman"/>
          <w:szCs w:val="24"/>
        </w:rPr>
        <w:t xml:space="preserve"> έχετε καταντήσει τελευταίως.</w:t>
      </w:r>
    </w:p>
    <w:p w14:paraId="7098EDE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Εγώ έκανα ολόκληρη ανάρτηση. Εδώ έχετε κάνει πολιτική τα ρεπορτάζ του ΣΚΑΪ…</w:t>
      </w:r>
    </w:p>
    <w:p w14:paraId="7098EDE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ΚΩΝΣΤΑΝΤΙ</w:t>
      </w:r>
      <w:r>
        <w:rPr>
          <w:rFonts w:eastAsia="Times New Roman" w:cs="Times New Roman"/>
          <w:b/>
          <w:szCs w:val="24"/>
        </w:rPr>
        <w:t>ΝΟΣ ΒΛΑΣΗΣ:</w:t>
      </w:r>
      <w:r>
        <w:rPr>
          <w:rFonts w:eastAsia="Times New Roman" w:cs="Times New Roman"/>
          <w:szCs w:val="24"/>
        </w:rPr>
        <w:t xml:space="preserve"> Εσείς κυβερνάτε.</w:t>
      </w:r>
    </w:p>
    <w:p w14:paraId="7098EDE7" w14:textId="77777777" w:rsidR="00971A45" w:rsidRDefault="00ED091D">
      <w:pPr>
        <w:spacing w:line="600" w:lineRule="auto"/>
        <w:ind w:firstLine="720"/>
        <w:jc w:val="both"/>
        <w:rPr>
          <w:rFonts w:eastAsia="Times New Roman" w:cs="Times New Roman"/>
          <w:szCs w:val="24"/>
        </w:rPr>
      </w:pPr>
      <w:r w:rsidRPr="0043170E">
        <w:rPr>
          <w:rFonts w:eastAsia="Times New Roman" w:cs="Times New Roman"/>
          <w:b/>
          <w:szCs w:val="24"/>
        </w:rPr>
        <w:t>ΠΡΟΕΔΡΕΥΩΝ (Αναστάσιος Κουράκης):</w:t>
      </w:r>
      <w:r w:rsidRPr="0043170E">
        <w:rPr>
          <w:rFonts w:eastAsia="Times New Roman" w:cs="Times New Roman"/>
          <w:szCs w:val="24"/>
        </w:rPr>
        <w:t xml:space="preserve"> </w:t>
      </w:r>
      <w:r>
        <w:rPr>
          <w:rFonts w:eastAsia="Times New Roman" w:cs="Times New Roman"/>
          <w:szCs w:val="24"/>
        </w:rPr>
        <w:t>Μην κάνετε διάλογο, κύριε Βλάση!</w:t>
      </w:r>
    </w:p>
    <w:p w14:paraId="7098EDE8" w14:textId="77777777" w:rsidR="00971A45" w:rsidRDefault="00ED091D">
      <w:pPr>
        <w:spacing w:line="600" w:lineRule="auto"/>
        <w:ind w:firstLine="720"/>
        <w:jc w:val="both"/>
        <w:rPr>
          <w:rFonts w:eastAsia="Times New Roman" w:cs="Times New Roman"/>
          <w:szCs w:val="24"/>
        </w:rPr>
      </w:pPr>
      <w:r w:rsidRPr="004B7A46">
        <w:rPr>
          <w:rFonts w:eastAsia="Times New Roman" w:cs="Times New Roman"/>
          <w:b/>
          <w:szCs w:val="24"/>
        </w:rPr>
        <w:t>ΠΑΥΛΟΣ ΠΟΛΑΚΗΣ (Αναπληρωτής Υπουργός Υγείας):</w:t>
      </w:r>
      <w:r w:rsidRPr="004B7A46">
        <w:rPr>
          <w:rFonts w:eastAsia="Times New Roman" w:cs="Times New Roman"/>
          <w:szCs w:val="24"/>
        </w:rPr>
        <w:t xml:space="preserve"> </w:t>
      </w:r>
      <w:r>
        <w:rPr>
          <w:rFonts w:eastAsia="Times New Roman" w:cs="Times New Roman"/>
          <w:szCs w:val="24"/>
        </w:rPr>
        <w:t xml:space="preserve">…που μιλούσαν για απαγωγή του Τσίπρα από τις </w:t>
      </w:r>
      <w:proofErr w:type="spellStart"/>
      <w:r>
        <w:rPr>
          <w:rFonts w:eastAsia="Times New Roman" w:cs="Times New Roman"/>
          <w:szCs w:val="24"/>
        </w:rPr>
        <w:t>Μαλβίδες</w:t>
      </w:r>
      <w:proofErr w:type="spellEnd"/>
      <w:r>
        <w:rPr>
          <w:rFonts w:eastAsia="Times New Roman" w:cs="Times New Roman"/>
          <w:szCs w:val="24"/>
        </w:rPr>
        <w:t xml:space="preserve"> και είπα ότι πήγαμε εμείς, οι εκπαιδευμένοι κομάντος της επο</w:t>
      </w:r>
      <w:r>
        <w:rPr>
          <w:rFonts w:eastAsia="Times New Roman" w:cs="Times New Roman"/>
          <w:szCs w:val="24"/>
        </w:rPr>
        <w:t>χής της ΚΝΕ και τον απελευθερώσαμε. Δεν ντρεπόμαστε λίγο;</w:t>
      </w:r>
    </w:p>
    <w:p w14:paraId="7098EDE9" w14:textId="77777777" w:rsidR="00971A45" w:rsidRDefault="00ED091D">
      <w:pPr>
        <w:spacing w:line="600" w:lineRule="auto"/>
        <w:ind w:firstLine="720"/>
        <w:jc w:val="both"/>
        <w:rPr>
          <w:rFonts w:eastAsia="Times New Roman"/>
          <w:szCs w:val="24"/>
        </w:rPr>
      </w:pPr>
      <w:r>
        <w:rPr>
          <w:rFonts w:eastAsia="Times New Roman"/>
          <w:szCs w:val="24"/>
        </w:rPr>
        <w:t xml:space="preserve">Πρόκειται για μια ρύθμιση που </w:t>
      </w:r>
      <w:r w:rsidRPr="007169F4">
        <w:rPr>
          <w:rFonts w:eastAsia="Times New Roman"/>
          <w:szCs w:val="24"/>
        </w:rPr>
        <w:t>έχει να κάνει με το</w:t>
      </w:r>
      <w:r>
        <w:rPr>
          <w:rFonts w:eastAsia="Times New Roman"/>
          <w:szCs w:val="24"/>
        </w:rPr>
        <w:t>ν</w:t>
      </w:r>
      <w:r w:rsidRPr="007169F4">
        <w:rPr>
          <w:rFonts w:eastAsia="Times New Roman"/>
          <w:szCs w:val="24"/>
        </w:rPr>
        <w:t xml:space="preserve"> γνωστό μοριακό έλεγχο του αίματος</w:t>
      </w:r>
      <w:r>
        <w:rPr>
          <w:rFonts w:eastAsia="Times New Roman"/>
          <w:szCs w:val="24"/>
        </w:rPr>
        <w:t xml:space="preserve">. </w:t>
      </w:r>
      <w:r w:rsidRPr="007169F4">
        <w:rPr>
          <w:rFonts w:eastAsia="Times New Roman"/>
          <w:szCs w:val="24"/>
        </w:rPr>
        <w:t>Ακούστε να δείτε πως κυβερνά</w:t>
      </w:r>
      <w:r>
        <w:rPr>
          <w:rFonts w:eastAsia="Times New Roman"/>
          <w:szCs w:val="24"/>
        </w:rPr>
        <w:t>ει</w:t>
      </w:r>
      <w:r w:rsidRPr="007169F4">
        <w:rPr>
          <w:rFonts w:eastAsia="Times New Roman"/>
          <w:szCs w:val="24"/>
        </w:rPr>
        <w:t xml:space="preserve"> η Αριστερά</w:t>
      </w:r>
      <w:r>
        <w:rPr>
          <w:rFonts w:eastAsia="Times New Roman"/>
          <w:szCs w:val="24"/>
        </w:rPr>
        <w:t>:</w:t>
      </w:r>
      <w:r w:rsidRPr="007169F4">
        <w:rPr>
          <w:rFonts w:eastAsia="Times New Roman"/>
          <w:szCs w:val="24"/>
        </w:rPr>
        <w:t xml:space="preserve"> </w:t>
      </w:r>
      <w:r>
        <w:rPr>
          <w:rFonts w:eastAsia="Times New Roman"/>
          <w:szCs w:val="24"/>
        </w:rPr>
        <w:t>Ό</w:t>
      </w:r>
      <w:r w:rsidRPr="007169F4">
        <w:rPr>
          <w:rFonts w:eastAsia="Times New Roman"/>
          <w:szCs w:val="24"/>
        </w:rPr>
        <w:t xml:space="preserve">ταν </w:t>
      </w:r>
      <w:r>
        <w:rPr>
          <w:rFonts w:eastAsia="Times New Roman"/>
          <w:szCs w:val="24"/>
        </w:rPr>
        <w:t>κυβέρναγε η Δεξιά επί</w:t>
      </w:r>
      <w:r w:rsidRPr="007169F4">
        <w:rPr>
          <w:rFonts w:eastAsia="Times New Roman"/>
          <w:szCs w:val="24"/>
        </w:rPr>
        <w:t xml:space="preserve"> </w:t>
      </w:r>
      <w:r>
        <w:rPr>
          <w:rFonts w:eastAsia="Times New Roman"/>
          <w:szCs w:val="24"/>
        </w:rPr>
        <w:t>Α</w:t>
      </w:r>
      <w:r w:rsidRPr="007169F4">
        <w:rPr>
          <w:rFonts w:eastAsia="Times New Roman"/>
          <w:szCs w:val="24"/>
        </w:rPr>
        <w:t>βραμόπουλου</w:t>
      </w:r>
      <w:r>
        <w:rPr>
          <w:rFonts w:eastAsia="Times New Roman"/>
          <w:szCs w:val="24"/>
        </w:rPr>
        <w:t>,</w:t>
      </w:r>
      <w:r w:rsidRPr="007169F4">
        <w:rPr>
          <w:rFonts w:eastAsia="Times New Roman"/>
          <w:szCs w:val="24"/>
        </w:rPr>
        <w:t xml:space="preserve"> είχατε δώσει </w:t>
      </w:r>
      <w:r>
        <w:rPr>
          <w:rFonts w:eastAsia="Times New Roman"/>
          <w:szCs w:val="24"/>
        </w:rPr>
        <w:t>σ</w:t>
      </w:r>
      <w:r w:rsidRPr="007169F4">
        <w:rPr>
          <w:rFonts w:eastAsia="Times New Roman"/>
          <w:szCs w:val="24"/>
        </w:rPr>
        <w:t xml:space="preserve">το </w:t>
      </w:r>
      <w:r>
        <w:rPr>
          <w:rFonts w:eastAsia="Times New Roman"/>
          <w:szCs w:val="24"/>
        </w:rPr>
        <w:t>ΚΕΕΛΠΝΟ</w:t>
      </w:r>
      <w:r w:rsidRPr="007169F4">
        <w:rPr>
          <w:rFonts w:eastAsia="Times New Roman"/>
          <w:szCs w:val="24"/>
        </w:rPr>
        <w:t xml:space="preserve"> τη δυνατότητα να παραγγ</w:t>
      </w:r>
      <w:r>
        <w:rPr>
          <w:rFonts w:eastAsia="Times New Roman"/>
          <w:szCs w:val="24"/>
        </w:rPr>
        <w:t>έλνει</w:t>
      </w:r>
      <w:r w:rsidRPr="007169F4">
        <w:rPr>
          <w:rFonts w:eastAsia="Times New Roman"/>
          <w:szCs w:val="24"/>
        </w:rPr>
        <w:t xml:space="preserve"> τα τεστ του μοριακού ελέγχου του αίματος μετά από μία κατάλληλη διαφημιστική εκστρατεία που έπεσε από το </w:t>
      </w:r>
      <w:r>
        <w:rPr>
          <w:rFonts w:eastAsia="Times New Roman"/>
          <w:szCs w:val="24"/>
        </w:rPr>
        <w:t>ΚΕΕΛΠΝΟ</w:t>
      </w:r>
      <w:r w:rsidRPr="007169F4">
        <w:rPr>
          <w:rFonts w:eastAsia="Times New Roman"/>
          <w:szCs w:val="24"/>
        </w:rPr>
        <w:t xml:space="preserve"> </w:t>
      </w:r>
      <w:r>
        <w:rPr>
          <w:rFonts w:eastAsia="Times New Roman"/>
          <w:szCs w:val="24"/>
        </w:rPr>
        <w:t>τ</w:t>
      </w:r>
      <w:r w:rsidRPr="007169F4">
        <w:rPr>
          <w:rFonts w:eastAsia="Times New Roman"/>
          <w:szCs w:val="24"/>
        </w:rPr>
        <w:t xml:space="preserve">ο </w:t>
      </w:r>
      <w:r w:rsidRPr="007169F4">
        <w:rPr>
          <w:rFonts w:eastAsia="Times New Roman"/>
          <w:szCs w:val="24"/>
        </w:rPr>
        <w:lastRenderedPageBreak/>
        <w:t>χρήμα</w:t>
      </w:r>
      <w:r>
        <w:rPr>
          <w:rFonts w:eastAsia="Times New Roman"/>
          <w:szCs w:val="24"/>
        </w:rPr>
        <w:t>,</w:t>
      </w:r>
      <w:r w:rsidRPr="007169F4">
        <w:rPr>
          <w:rFonts w:eastAsia="Times New Roman"/>
          <w:szCs w:val="24"/>
        </w:rPr>
        <w:t xml:space="preserve"> εκείνο το μαύρο </w:t>
      </w:r>
      <w:r>
        <w:rPr>
          <w:rFonts w:eastAsia="Times New Roman"/>
          <w:szCs w:val="24"/>
        </w:rPr>
        <w:t xml:space="preserve">χρήμα, </w:t>
      </w:r>
      <w:r w:rsidRPr="007169F4">
        <w:rPr>
          <w:rFonts w:eastAsia="Times New Roman"/>
          <w:szCs w:val="24"/>
        </w:rPr>
        <w:t>και αγοράζαμε το τεστ 80 ευρώ</w:t>
      </w:r>
      <w:r>
        <w:rPr>
          <w:rFonts w:eastAsia="Times New Roman"/>
          <w:szCs w:val="24"/>
        </w:rPr>
        <w:t>.</w:t>
      </w:r>
      <w:r w:rsidRPr="007169F4">
        <w:rPr>
          <w:rFonts w:eastAsia="Times New Roman"/>
          <w:szCs w:val="24"/>
        </w:rPr>
        <w:t xml:space="preserve"> </w:t>
      </w:r>
      <w:r>
        <w:rPr>
          <w:rFonts w:eastAsia="Times New Roman"/>
          <w:szCs w:val="24"/>
        </w:rPr>
        <w:t>Τ</w:t>
      </w:r>
      <w:r w:rsidRPr="007169F4">
        <w:rPr>
          <w:rFonts w:eastAsia="Times New Roman"/>
          <w:szCs w:val="24"/>
        </w:rPr>
        <w:t xml:space="preserve">ην ίδια στιγμή η Πολωνία το </w:t>
      </w:r>
      <w:r>
        <w:rPr>
          <w:rFonts w:eastAsia="Times New Roman"/>
          <w:szCs w:val="24"/>
        </w:rPr>
        <w:t>έπαιρνε</w:t>
      </w:r>
      <w:r w:rsidRPr="007169F4">
        <w:rPr>
          <w:rFonts w:eastAsia="Times New Roman"/>
          <w:szCs w:val="24"/>
        </w:rPr>
        <w:t xml:space="preserve"> 11 ευρώ</w:t>
      </w:r>
      <w:r>
        <w:rPr>
          <w:rFonts w:eastAsia="Times New Roman"/>
          <w:szCs w:val="24"/>
        </w:rPr>
        <w:t>.</w:t>
      </w:r>
      <w:r w:rsidRPr="007169F4">
        <w:rPr>
          <w:rFonts w:eastAsia="Times New Roman"/>
          <w:szCs w:val="24"/>
        </w:rPr>
        <w:t xml:space="preserve"> </w:t>
      </w:r>
      <w:r>
        <w:rPr>
          <w:rFonts w:eastAsia="Times New Roman"/>
          <w:szCs w:val="24"/>
        </w:rPr>
        <w:t xml:space="preserve">Τα </w:t>
      </w:r>
      <w:r>
        <w:rPr>
          <w:rFonts w:eastAsia="Times New Roman"/>
          <w:szCs w:val="24"/>
        </w:rPr>
        <w:t xml:space="preserve">λέω αυτά για να ξύσω λίγο </w:t>
      </w:r>
      <w:r w:rsidRPr="007169F4">
        <w:rPr>
          <w:rFonts w:eastAsia="Times New Roman"/>
          <w:szCs w:val="24"/>
        </w:rPr>
        <w:t xml:space="preserve">τη μνήμη </w:t>
      </w:r>
      <w:r>
        <w:rPr>
          <w:rFonts w:eastAsia="Times New Roman"/>
          <w:szCs w:val="24"/>
        </w:rPr>
        <w:t>σας. Α</w:t>
      </w:r>
      <w:r w:rsidRPr="007169F4">
        <w:rPr>
          <w:rFonts w:eastAsia="Times New Roman"/>
          <w:szCs w:val="24"/>
        </w:rPr>
        <w:t xml:space="preserve">υτό </w:t>
      </w:r>
      <w:r>
        <w:rPr>
          <w:rFonts w:eastAsia="Times New Roman"/>
          <w:szCs w:val="24"/>
        </w:rPr>
        <w:t xml:space="preserve">κράτησε δύο </w:t>
      </w:r>
      <w:r w:rsidRPr="007169F4">
        <w:rPr>
          <w:rFonts w:eastAsia="Times New Roman"/>
          <w:szCs w:val="24"/>
        </w:rPr>
        <w:t>χρόνια</w:t>
      </w:r>
      <w:r>
        <w:rPr>
          <w:rFonts w:eastAsia="Times New Roman"/>
          <w:szCs w:val="24"/>
        </w:rPr>
        <w:t>. Μ</w:t>
      </w:r>
      <w:r w:rsidRPr="007169F4">
        <w:rPr>
          <w:rFonts w:eastAsia="Times New Roman"/>
          <w:szCs w:val="24"/>
        </w:rPr>
        <w:t>ετά έγινε μία πρώτη προμήθεια ενός διαγωνισμού και κατέβηκε στα 60 ευρώ το τεστ</w:t>
      </w:r>
      <w:r>
        <w:rPr>
          <w:rFonts w:eastAsia="Times New Roman"/>
          <w:szCs w:val="24"/>
        </w:rPr>
        <w:t>.</w:t>
      </w:r>
      <w:r w:rsidRPr="007169F4">
        <w:rPr>
          <w:rFonts w:eastAsia="Times New Roman"/>
          <w:szCs w:val="24"/>
        </w:rPr>
        <w:t xml:space="preserve"> </w:t>
      </w:r>
      <w:r>
        <w:rPr>
          <w:rFonts w:eastAsia="Times New Roman"/>
          <w:szCs w:val="24"/>
        </w:rPr>
        <w:t xml:space="preserve">Μετά, έγινε ένας </w:t>
      </w:r>
      <w:r w:rsidRPr="007169F4">
        <w:rPr>
          <w:rFonts w:eastAsia="Times New Roman"/>
          <w:szCs w:val="24"/>
        </w:rPr>
        <w:t xml:space="preserve">διαγωνισμός </w:t>
      </w:r>
      <w:r>
        <w:rPr>
          <w:rFonts w:eastAsia="Times New Roman"/>
          <w:szCs w:val="24"/>
        </w:rPr>
        <w:t>-πολύ αργότερα, τ</w:t>
      </w:r>
      <w:r w:rsidRPr="007169F4">
        <w:rPr>
          <w:rFonts w:eastAsia="Times New Roman"/>
          <w:szCs w:val="24"/>
        </w:rPr>
        <w:t xml:space="preserve">ο </w:t>
      </w:r>
      <w:r>
        <w:rPr>
          <w:rFonts w:eastAsia="Times New Roman"/>
          <w:szCs w:val="24"/>
        </w:rPr>
        <w:t>2012</w:t>
      </w:r>
      <w:r w:rsidRPr="007169F4">
        <w:rPr>
          <w:rFonts w:eastAsia="Times New Roman"/>
          <w:szCs w:val="24"/>
        </w:rPr>
        <w:t xml:space="preserve"> και το </w:t>
      </w:r>
      <w:r>
        <w:rPr>
          <w:rFonts w:eastAsia="Times New Roman"/>
          <w:szCs w:val="24"/>
        </w:rPr>
        <w:t>2014 και</w:t>
      </w:r>
      <w:r w:rsidRPr="007169F4">
        <w:rPr>
          <w:rFonts w:eastAsia="Times New Roman"/>
          <w:szCs w:val="24"/>
        </w:rPr>
        <w:t xml:space="preserve"> ολοκληρώθηκε το </w:t>
      </w:r>
      <w:r>
        <w:rPr>
          <w:rFonts w:eastAsia="Times New Roman"/>
          <w:szCs w:val="24"/>
        </w:rPr>
        <w:t>20</w:t>
      </w:r>
      <w:r w:rsidRPr="007169F4">
        <w:rPr>
          <w:rFonts w:eastAsia="Times New Roman"/>
          <w:szCs w:val="24"/>
        </w:rPr>
        <w:t>15</w:t>
      </w:r>
      <w:r>
        <w:rPr>
          <w:rFonts w:eastAsia="Times New Roman"/>
          <w:szCs w:val="24"/>
        </w:rPr>
        <w:t>-</w:t>
      </w:r>
      <w:r w:rsidRPr="007169F4">
        <w:rPr>
          <w:rFonts w:eastAsia="Times New Roman"/>
          <w:szCs w:val="24"/>
        </w:rPr>
        <w:t xml:space="preserve"> </w:t>
      </w:r>
      <w:r>
        <w:rPr>
          <w:rFonts w:eastAsia="Times New Roman"/>
          <w:szCs w:val="24"/>
        </w:rPr>
        <w:t xml:space="preserve">και </w:t>
      </w:r>
      <w:r w:rsidRPr="007169F4">
        <w:rPr>
          <w:rFonts w:eastAsia="Times New Roman"/>
          <w:szCs w:val="24"/>
        </w:rPr>
        <w:t xml:space="preserve">έπεσε </w:t>
      </w:r>
      <w:r>
        <w:rPr>
          <w:rFonts w:eastAsia="Times New Roman"/>
          <w:szCs w:val="24"/>
        </w:rPr>
        <w:t xml:space="preserve">αυτή </w:t>
      </w:r>
      <w:r w:rsidRPr="007169F4">
        <w:rPr>
          <w:rFonts w:eastAsia="Times New Roman"/>
          <w:szCs w:val="24"/>
        </w:rPr>
        <w:t>η τ</w:t>
      </w:r>
      <w:r w:rsidRPr="007169F4">
        <w:rPr>
          <w:rFonts w:eastAsia="Times New Roman"/>
          <w:szCs w:val="24"/>
        </w:rPr>
        <w:t>ιμή</w:t>
      </w:r>
      <w:r>
        <w:rPr>
          <w:rFonts w:eastAsia="Times New Roman"/>
          <w:szCs w:val="24"/>
        </w:rPr>
        <w:t>.</w:t>
      </w:r>
      <w:r w:rsidRPr="007169F4">
        <w:rPr>
          <w:rFonts w:eastAsia="Times New Roman"/>
          <w:szCs w:val="24"/>
        </w:rPr>
        <w:t xml:space="preserve"> </w:t>
      </w:r>
      <w:r>
        <w:rPr>
          <w:rFonts w:eastAsia="Times New Roman"/>
          <w:szCs w:val="24"/>
        </w:rPr>
        <w:t>Σ</w:t>
      </w:r>
      <w:r w:rsidRPr="007169F4">
        <w:rPr>
          <w:rFonts w:eastAsia="Times New Roman"/>
          <w:szCs w:val="24"/>
        </w:rPr>
        <w:t xml:space="preserve">τα τέσσερα κέντρα </w:t>
      </w:r>
      <w:r>
        <w:rPr>
          <w:rFonts w:eastAsia="Times New Roman"/>
          <w:szCs w:val="24"/>
        </w:rPr>
        <w:t>που</w:t>
      </w:r>
      <w:r w:rsidRPr="007169F4">
        <w:rPr>
          <w:rFonts w:eastAsia="Times New Roman"/>
          <w:szCs w:val="24"/>
        </w:rPr>
        <w:t xml:space="preserve"> το </w:t>
      </w:r>
      <w:r>
        <w:rPr>
          <w:rFonts w:eastAsia="Times New Roman"/>
          <w:szCs w:val="24"/>
        </w:rPr>
        <w:t>κάνουν</w:t>
      </w:r>
      <w:r w:rsidRPr="007169F4">
        <w:rPr>
          <w:rFonts w:eastAsia="Times New Roman"/>
          <w:szCs w:val="24"/>
        </w:rPr>
        <w:t xml:space="preserve"> αυτό</w:t>
      </w:r>
      <w:r>
        <w:rPr>
          <w:rFonts w:eastAsia="Times New Roman"/>
          <w:szCs w:val="24"/>
        </w:rPr>
        <w:t>,</w:t>
      </w:r>
      <w:r w:rsidRPr="007169F4">
        <w:rPr>
          <w:rFonts w:eastAsia="Times New Roman"/>
          <w:szCs w:val="24"/>
        </w:rPr>
        <w:t xml:space="preserve"> </w:t>
      </w:r>
      <w:r>
        <w:rPr>
          <w:rFonts w:eastAsia="Times New Roman"/>
          <w:szCs w:val="24"/>
        </w:rPr>
        <w:t>σ</w:t>
      </w:r>
      <w:r w:rsidRPr="007169F4">
        <w:rPr>
          <w:rFonts w:eastAsia="Times New Roman"/>
          <w:szCs w:val="24"/>
        </w:rPr>
        <w:t>το ΕΚΕΑ</w:t>
      </w:r>
      <w:r>
        <w:rPr>
          <w:rFonts w:eastAsia="Times New Roman"/>
          <w:szCs w:val="24"/>
        </w:rPr>
        <w:t>,</w:t>
      </w:r>
      <w:r w:rsidRPr="007169F4">
        <w:rPr>
          <w:rFonts w:eastAsia="Times New Roman"/>
          <w:szCs w:val="24"/>
        </w:rPr>
        <w:t xml:space="preserve"> </w:t>
      </w:r>
      <w:r>
        <w:rPr>
          <w:rFonts w:eastAsia="Times New Roman"/>
          <w:szCs w:val="24"/>
        </w:rPr>
        <w:t>σ</w:t>
      </w:r>
      <w:r w:rsidRPr="007169F4">
        <w:rPr>
          <w:rFonts w:eastAsia="Times New Roman"/>
          <w:szCs w:val="24"/>
        </w:rPr>
        <w:t xml:space="preserve">το </w:t>
      </w:r>
      <w:proofErr w:type="spellStart"/>
      <w:r w:rsidRPr="007169F4">
        <w:rPr>
          <w:rFonts w:eastAsia="Times New Roman"/>
          <w:szCs w:val="24"/>
        </w:rPr>
        <w:t>Βενιζέλειο</w:t>
      </w:r>
      <w:proofErr w:type="spellEnd"/>
      <w:r>
        <w:rPr>
          <w:rFonts w:eastAsia="Times New Roman"/>
          <w:szCs w:val="24"/>
        </w:rPr>
        <w:t>,</w:t>
      </w:r>
      <w:r w:rsidRPr="007169F4">
        <w:rPr>
          <w:rFonts w:eastAsia="Times New Roman"/>
          <w:szCs w:val="24"/>
        </w:rPr>
        <w:t xml:space="preserve"> </w:t>
      </w:r>
      <w:r>
        <w:rPr>
          <w:rFonts w:eastAsia="Times New Roman"/>
          <w:szCs w:val="24"/>
        </w:rPr>
        <w:t>σ</w:t>
      </w:r>
      <w:r w:rsidRPr="007169F4">
        <w:rPr>
          <w:rFonts w:eastAsia="Times New Roman"/>
          <w:szCs w:val="24"/>
        </w:rPr>
        <w:t>την Πάτρα και τη Θεσσαλονίκη</w:t>
      </w:r>
      <w:r>
        <w:rPr>
          <w:rFonts w:eastAsia="Times New Roman"/>
          <w:szCs w:val="24"/>
        </w:rPr>
        <w:t>,</w:t>
      </w:r>
      <w:r w:rsidRPr="007169F4">
        <w:rPr>
          <w:rFonts w:eastAsia="Times New Roman"/>
          <w:szCs w:val="24"/>
        </w:rPr>
        <w:t xml:space="preserve"> </w:t>
      </w:r>
      <w:proofErr w:type="spellStart"/>
      <w:r>
        <w:rPr>
          <w:rFonts w:eastAsia="Times New Roman"/>
          <w:szCs w:val="24"/>
        </w:rPr>
        <w:t>μεσοσταθμικά</w:t>
      </w:r>
      <w:proofErr w:type="spellEnd"/>
      <w:r>
        <w:rPr>
          <w:rFonts w:eastAsia="Times New Roman"/>
          <w:szCs w:val="24"/>
        </w:rPr>
        <w:t xml:space="preserve"> ήταν</w:t>
      </w:r>
      <w:r w:rsidRPr="007169F4">
        <w:rPr>
          <w:rFonts w:eastAsia="Times New Roman"/>
          <w:szCs w:val="24"/>
        </w:rPr>
        <w:t xml:space="preserve"> 8 ευρώ</w:t>
      </w:r>
      <w:r>
        <w:rPr>
          <w:rFonts w:eastAsia="Times New Roman"/>
          <w:szCs w:val="24"/>
        </w:rPr>
        <w:t xml:space="preserve">. Είναι </w:t>
      </w:r>
      <w:r w:rsidRPr="007169F4">
        <w:rPr>
          <w:rFonts w:eastAsia="Times New Roman"/>
          <w:szCs w:val="24"/>
        </w:rPr>
        <w:t xml:space="preserve">μερικά από τα δεκάδες εκατομμύρια </w:t>
      </w:r>
      <w:r>
        <w:rPr>
          <w:rFonts w:eastAsia="Times New Roman"/>
          <w:szCs w:val="24"/>
        </w:rPr>
        <w:t xml:space="preserve">ευρώ </w:t>
      </w:r>
      <w:r w:rsidRPr="007169F4">
        <w:rPr>
          <w:rFonts w:eastAsia="Times New Roman"/>
          <w:szCs w:val="24"/>
        </w:rPr>
        <w:t>τα οποία ξόδεψε τότε</w:t>
      </w:r>
      <w:r>
        <w:rPr>
          <w:rFonts w:eastAsia="Times New Roman"/>
          <w:szCs w:val="24"/>
        </w:rPr>
        <w:t>,</w:t>
      </w:r>
      <w:r w:rsidRPr="007169F4">
        <w:rPr>
          <w:rFonts w:eastAsia="Times New Roman"/>
          <w:szCs w:val="24"/>
        </w:rPr>
        <w:t xml:space="preserve"> παλιότερα</w:t>
      </w:r>
      <w:r>
        <w:rPr>
          <w:rFonts w:eastAsia="Times New Roman"/>
          <w:szCs w:val="24"/>
        </w:rPr>
        <w:t>,</w:t>
      </w:r>
      <w:r w:rsidRPr="007169F4">
        <w:rPr>
          <w:rFonts w:eastAsia="Times New Roman"/>
          <w:szCs w:val="24"/>
        </w:rPr>
        <w:t xml:space="preserve"> το ελληνικό κράτος και </w:t>
      </w:r>
      <w:r>
        <w:rPr>
          <w:rFonts w:eastAsia="Times New Roman"/>
          <w:szCs w:val="24"/>
        </w:rPr>
        <w:t xml:space="preserve">που συγκροτούν </w:t>
      </w:r>
      <w:r w:rsidRPr="007169F4">
        <w:rPr>
          <w:rFonts w:eastAsia="Times New Roman"/>
          <w:szCs w:val="24"/>
        </w:rPr>
        <w:t>αυτό που λέμε</w:t>
      </w:r>
      <w:r w:rsidRPr="007169F4">
        <w:rPr>
          <w:rFonts w:eastAsia="Times New Roman"/>
          <w:szCs w:val="24"/>
        </w:rPr>
        <w:t xml:space="preserve"> 85 </w:t>
      </w:r>
      <w:r>
        <w:rPr>
          <w:rFonts w:eastAsia="Times New Roman"/>
          <w:szCs w:val="24"/>
        </w:rPr>
        <w:t xml:space="preserve">δισεκατομμύρια ευρώ </w:t>
      </w:r>
      <w:r w:rsidRPr="007169F4">
        <w:rPr>
          <w:rFonts w:eastAsia="Times New Roman"/>
          <w:szCs w:val="24"/>
        </w:rPr>
        <w:t>μαύρο χρήμα του χώρου της υγείας</w:t>
      </w:r>
      <w:r>
        <w:rPr>
          <w:rFonts w:eastAsia="Times New Roman"/>
          <w:szCs w:val="24"/>
        </w:rPr>
        <w:t>.</w:t>
      </w:r>
    </w:p>
    <w:p w14:paraId="7098EDEA" w14:textId="77777777" w:rsidR="00971A45" w:rsidRDefault="00ED091D">
      <w:pPr>
        <w:spacing w:line="600" w:lineRule="auto"/>
        <w:ind w:firstLine="720"/>
        <w:jc w:val="both"/>
        <w:rPr>
          <w:rFonts w:eastAsia="Times New Roman"/>
          <w:szCs w:val="24"/>
        </w:rPr>
      </w:pPr>
      <w:r>
        <w:rPr>
          <w:rFonts w:eastAsia="Times New Roman"/>
          <w:szCs w:val="24"/>
        </w:rPr>
        <w:t>Τ</w:t>
      </w:r>
      <w:r w:rsidRPr="007169F4">
        <w:rPr>
          <w:rFonts w:eastAsia="Times New Roman"/>
          <w:szCs w:val="24"/>
        </w:rPr>
        <w:t>ώρα</w:t>
      </w:r>
      <w:r>
        <w:rPr>
          <w:rFonts w:eastAsia="Times New Roman"/>
          <w:szCs w:val="24"/>
        </w:rPr>
        <w:t>,</w:t>
      </w:r>
      <w:r w:rsidRPr="007169F4">
        <w:rPr>
          <w:rFonts w:eastAsia="Times New Roman"/>
          <w:szCs w:val="24"/>
        </w:rPr>
        <w:t xml:space="preserve"> </w:t>
      </w:r>
      <w:r>
        <w:rPr>
          <w:rFonts w:eastAsia="Times New Roman"/>
          <w:szCs w:val="24"/>
        </w:rPr>
        <w:t>λ</w:t>
      </w:r>
      <w:r w:rsidRPr="007169F4">
        <w:rPr>
          <w:rFonts w:eastAsia="Times New Roman"/>
          <w:szCs w:val="24"/>
        </w:rPr>
        <w:t>οιπόν</w:t>
      </w:r>
      <w:r>
        <w:rPr>
          <w:rFonts w:eastAsia="Times New Roman"/>
          <w:szCs w:val="24"/>
        </w:rPr>
        <w:t>,</w:t>
      </w:r>
      <w:r w:rsidRPr="007169F4">
        <w:rPr>
          <w:rFonts w:eastAsia="Times New Roman"/>
          <w:szCs w:val="24"/>
        </w:rPr>
        <w:t xml:space="preserve"> υπάρχει ένας καινούργιος διαγωνισμός </w:t>
      </w:r>
      <w:r>
        <w:rPr>
          <w:rFonts w:eastAsia="Times New Roman"/>
          <w:szCs w:val="24"/>
        </w:rPr>
        <w:t xml:space="preserve">σε </w:t>
      </w:r>
      <w:r w:rsidRPr="007169F4">
        <w:rPr>
          <w:rFonts w:eastAsia="Times New Roman"/>
          <w:szCs w:val="24"/>
        </w:rPr>
        <w:t>εξέλιξη</w:t>
      </w:r>
      <w:r>
        <w:rPr>
          <w:rFonts w:eastAsia="Times New Roman"/>
          <w:szCs w:val="24"/>
        </w:rPr>
        <w:t xml:space="preserve"> ο</w:t>
      </w:r>
      <w:r w:rsidRPr="007169F4">
        <w:rPr>
          <w:rFonts w:eastAsia="Times New Roman"/>
          <w:szCs w:val="24"/>
        </w:rPr>
        <w:t xml:space="preserve"> οποίος </w:t>
      </w:r>
      <w:r>
        <w:rPr>
          <w:rFonts w:eastAsia="Times New Roman"/>
          <w:szCs w:val="24"/>
        </w:rPr>
        <w:t>κ</w:t>
      </w:r>
      <w:r w:rsidRPr="007169F4">
        <w:rPr>
          <w:rFonts w:eastAsia="Times New Roman"/>
          <w:szCs w:val="24"/>
        </w:rPr>
        <w:t>ατέβασε την τιμή στα 5</w:t>
      </w:r>
      <w:r>
        <w:rPr>
          <w:rFonts w:eastAsia="Times New Roman"/>
          <w:szCs w:val="24"/>
        </w:rPr>
        <w:t>,</w:t>
      </w:r>
      <w:r w:rsidRPr="007169F4">
        <w:rPr>
          <w:rFonts w:eastAsia="Times New Roman"/>
          <w:szCs w:val="24"/>
        </w:rPr>
        <w:t xml:space="preserve">45 </w:t>
      </w:r>
      <w:r>
        <w:rPr>
          <w:rFonts w:eastAsia="Times New Roman"/>
          <w:szCs w:val="24"/>
        </w:rPr>
        <w:t>ευρώ. Έ</w:t>
      </w:r>
      <w:r w:rsidRPr="007169F4">
        <w:rPr>
          <w:rFonts w:eastAsia="Times New Roman"/>
          <w:szCs w:val="24"/>
        </w:rPr>
        <w:t xml:space="preserve">γινε μία προσφυγή στην Ανεξάρτητη Αρχή Προδικαστικών Προσφύγων και υπήρξε μία εισηγήτρια </w:t>
      </w:r>
      <w:r>
        <w:rPr>
          <w:rFonts w:eastAsia="Times New Roman"/>
          <w:szCs w:val="24"/>
        </w:rPr>
        <w:t xml:space="preserve">εκεί </w:t>
      </w:r>
      <w:r w:rsidRPr="007169F4">
        <w:rPr>
          <w:rFonts w:eastAsia="Times New Roman"/>
          <w:szCs w:val="24"/>
        </w:rPr>
        <w:t>η οποία βρήκε νομικά προβλήματα</w:t>
      </w:r>
      <w:r>
        <w:rPr>
          <w:rFonts w:eastAsia="Times New Roman"/>
          <w:szCs w:val="24"/>
        </w:rPr>
        <w:t>. Η</w:t>
      </w:r>
      <w:r w:rsidRPr="007169F4">
        <w:rPr>
          <w:rFonts w:eastAsia="Times New Roman"/>
          <w:szCs w:val="24"/>
        </w:rPr>
        <w:t xml:space="preserve"> προηγούμενη σύμβαση λήγει το</w:t>
      </w:r>
      <w:r>
        <w:rPr>
          <w:rFonts w:eastAsia="Times New Roman"/>
          <w:szCs w:val="24"/>
        </w:rPr>
        <w:t>ν Μάρτιο. Τ</w:t>
      </w:r>
      <w:r w:rsidRPr="007169F4">
        <w:rPr>
          <w:rFonts w:eastAsia="Times New Roman"/>
          <w:szCs w:val="24"/>
        </w:rPr>
        <w:t xml:space="preserve">ώρα με βάση τις παρατηρήσεις </w:t>
      </w:r>
      <w:r>
        <w:rPr>
          <w:rFonts w:eastAsia="Times New Roman"/>
          <w:szCs w:val="24"/>
        </w:rPr>
        <w:t>της Α</w:t>
      </w:r>
      <w:r w:rsidRPr="007169F4">
        <w:rPr>
          <w:rFonts w:eastAsia="Times New Roman"/>
          <w:szCs w:val="24"/>
        </w:rPr>
        <w:t xml:space="preserve">ρχής </w:t>
      </w:r>
      <w:r>
        <w:rPr>
          <w:rFonts w:eastAsia="Times New Roman"/>
          <w:szCs w:val="24"/>
        </w:rPr>
        <w:t>Π</w:t>
      </w:r>
      <w:r w:rsidRPr="007169F4">
        <w:rPr>
          <w:rFonts w:eastAsia="Times New Roman"/>
          <w:szCs w:val="24"/>
        </w:rPr>
        <w:t>ροδικαστικών Προσφύγων πρέπει να επεκτείνουμε την προηγούμενη σύμβαση</w:t>
      </w:r>
      <w:r>
        <w:rPr>
          <w:rFonts w:eastAsia="Times New Roman"/>
          <w:szCs w:val="24"/>
        </w:rPr>
        <w:t>. Τι πιο εύκολο; Δ</w:t>
      </w:r>
      <w:r w:rsidRPr="007169F4">
        <w:rPr>
          <w:rFonts w:eastAsia="Times New Roman"/>
          <w:szCs w:val="24"/>
        </w:rPr>
        <w:t xml:space="preserve">εν </w:t>
      </w:r>
      <w:r w:rsidRPr="007169F4">
        <w:rPr>
          <w:rFonts w:eastAsia="Times New Roman"/>
          <w:szCs w:val="24"/>
        </w:rPr>
        <w:lastRenderedPageBreak/>
        <w:t>κάνουμε αυτό</w:t>
      </w:r>
      <w:r>
        <w:rPr>
          <w:rFonts w:eastAsia="Times New Roman"/>
          <w:szCs w:val="24"/>
        </w:rPr>
        <w:t>,</w:t>
      </w:r>
      <w:r w:rsidRPr="007169F4">
        <w:rPr>
          <w:rFonts w:eastAsia="Times New Roman"/>
          <w:szCs w:val="24"/>
        </w:rPr>
        <w:t xml:space="preserve"> </w:t>
      </w:r>
      <w:r>
        <w:rPr>
          <w:rFonts w:eastAsia="Times New Roman"/>
          <w:szCs w:val="24"/>
        </w:rPr>
        <w:t>όμως,</w:t>
      </w:r>
      <w:r w:rsidRPr="007169F4">
        <w:rPr>
          <w:rFonts w:eastAsia="Times New Roman"/>
          <w:szCs w:val="24"/>
        </w:rPr>
        <w:t xml:space="preserve"> ακριβώς</w:t>
      </w:r>
      <w:r>
        <w:rPr>
          <w:rFonts w:eastAsia="Times New Roman"/>
          <w:szCs w:val="24"/>
        </w:rPr>
        <w:t>.</w:t>
      </w:r>
      <w:r w:rsidRPr="007169F4">
        <w:rPr>
          <w:rFonts w:eastAsia="Times New Roman"/>
          <w:szCs w:val="24"/>
        </w:rPr>
        <w:t xml:space="preserve"> </w:t>
      </w:r>
      <w:r>
        <w:rPr>
          <w:rFonts w:eastAsia="Times New Roman"/>
          <w:szCs w:val="24"/>
        </w:rPr>
        <w:t>Θ</w:t>
      </w:r>
      <w:r w:rsidRPr="007169F4">
        <w:rPr>
          <w:rFonts w:eastAsia="Times New Roman"/>
          <w:szCs w:val="24"/>
        </w:rPr>
        <w:t>α συνεχιστεί ο δι</w:t>
      </w:r>
      <w:r w:rsidRPr="007169F4">
        <w:rPr>
          <w:rFonts w:eastAsia="Times New Roman"/>
          <w:szCs w:val="24"/>
        </w:rPr>
        <w:t>αγωνισμός και θα καταλήξει στ</w:t>
      </w:r>
      <w:r>
        <w:rPr>
          <w:rFonts w:eastAsia="Times New Roman"/>
          <w:szCs w:val="24"/>
        </w:rPr>
        <w:t>α</w:t>
      </w:r>
      <w:r w:rsidRPr="007169F4">
        <w:rPr>
          <w:rFonts w:eastAsia="Times New Roman"/>
          <w:szCs w:val="24"/>
        </w:rPr>
        <w:t xml:space="preserve"> 5</w:t>
      </w:r>
      <w:r>
        <w:rPr>
          <w:rFonts w:eastAsia="Times New Roman"/>
          <w:szCs w:val="24"/>
        </w:rPr>
        <w:t>,</w:t>
      </w:r>
      <w:r w:rsidRPr="007169F4">
        <w:rPr>
          <w:rFonts w:eastAsia="Times New Roman"/>
          <w:szCs w:val="24"/>
        </w:rPr>
        <w:t xml:space="preserve">45 </w:t>
      </w:r>
      <w:r>
        <w:rPr>
          <w:rFonts w:eastAsia="Times New Roman"/>
          <w:szCs w:val="24"/>
        </w:rPr>
        <w:t xml:space="preserve">ευρώ </w:t>
      </w:r>
      <w:r w:rsidRPr="007169F4">
        <w:rPr>
          <w:rFonts w:eastAsia="Times New Roman"/>
          <w:szCs w:val="24"/>
        </w:rPr>
        <w:t>το τεστ</w:t>
      </w:r>
      <w:r>
        <w:rPr>
          <w:rFonts w:eastAsia="Times New Roman"/>
          <w:szCs w:val="24"/>
        </w:rPr>
        <w:t>,</w:t>
      </w:r>
      <w:r w:rsidRPr="007169F4">
        <w:rPr>
          <w:rFonts w:eastAsia="Times New Roman"/>
          <w:szCs w:val="24"/>
        </w:rPr>
        <w:t xml:space="preserve"> αλλά βάλαμε τις δύο εταιρείες που μέχρι τώρα προμηθεύονταν τα τέσσερα κέντρα να δώσουν έκπτωση 25% σε αυτό που έδιναν</w:t>
      </w:r>
      <w:r>
        <w:rPr>
          <w:rFonts w:eastAsia="Times New Roman"/>
          <w:szCs w:val="24"/>
        </w:rPr>
        <w:t>,</w:t>
      </w:r>
      <w:r w:rsidRPr="007169F4">
        <w:rPr>
          <w:rFonts w:eastAsia="Times New Roman"/>
          <w:szCs w:val="24"/>
        </w:rPr>
        <w:t xml:space="preserve"> δηλαδή στα 8 ευρώ </w:t>
      </w:r>
      <w:r>
        <w:rPr>
          <w:rFonts w:eastAsia="Times New Roman"/>
          <w:szCs w:val="24"/>
        </w:rPr>
        <w:t>-</w:t>
      </w:r>
      <w:r w:rsidRPr="007169F4">
        <w:rPr>
          <w:rFonts w:eastAsia="Times New Roman"/>
          <w:szCs w:val="24"/>
        </w:rPr>
        <w:t>θα κατέβει εκεί</w:t>
      </w:r>
      <w:r>
        <w:rPr>
          <w:rFonts w:eastAsia="Times New Roman"/>
          <w:szCs w:val="24"/>
        </w:rPr>
        <w:t>,</w:t>
      </w:r>
      <w:r w:rsidRPr="007169F4">
        <w:rPr>
          <w:rFonts w:eastAsia="Times New Roman"/>
          <w:szCs w:val="24"/>
        </w:rPr>
        <w:t xml:space="preserve"> γύρω στ</w:t>
      </w:r>
      <w:r>
        <w:rPr>
          <w:rFonts w:eastAsia="Times New Roman"/>
          <w:szCs w:val="24"/>
        </w:rPr>
        <w:t>α</w:t>
      </w:r>
      <w:r w:rsidRPr="007169F4">
        <w:rPr>
          <w:rFonts w:eastAsia="Times New Roman"/>
          <w:szCs w:val="24"/>
        </w:rPr>
        <w:t xml:space="preserve"> 5</w:t>
      </w:r>
      <w:r>
        <w:rPr>
          <w:rFonts w:eastAsia="Times New Roman"/>
          <w:szCs w:val="24"/>
        </w:rPr>
        <w:t>,</w:t>
      </w:r>
      <w:r w:rsidRPr="007169F4">
        <w:rPr>
          <w:rFonts w:eastAsia="Times New Roman"/>
          <w:szCs w:val="24"/>
        </w:rPr>
        <w:t>80</w:t>
      </w:r>
      <w:r>
        <w:rPr>
          <w:rFonts w:eastAsia="Times New Roman"/>
          <w:szCs w:val="24"/>
        </w:rPr>
        <w:t xml:space="preserve"> ευρώ- </w:t>
      </w:r>
      <w:r w:rsidRPr="007169F4">
        <w:rPr>
          <w:rFonts w:eastAsia="Times New Roman"/>
          <w:szCs w:val="24"/>
        </w:rPr>
        <w:t xml:space="preserve">για να συνεχίσουμε να </w:t>
      </w:r>
      <w:r>
        <w:rPr>
          <w:rFonts w:eastAsia="Times New Roman"/>
          <w:szCs w:val="24"/>
        </w:rPr>
        <w:t>προμηθευό</w:t>
      </w:r>
      <w:r>
        <w:rPr>
          <w:rFonts w:eastAsia="Times New Roman"/>
          <w:szCs w:val="24"/>
        </w:rPr>
        <w:t>μαστε</w:t>
      </w:r>
      <w:r w:rsidRPr="007169F4">
        <w:rPr>
          <w:rFonts w:eastAsia="Times New Roman"/>
          <w:szCs w:val="24"/>
        </w:rPr>
        <w:t xml:space="preserve"> μέχρι να ολοκληρωθεί ο προηγούμενος διαγωνισμός</w:t>
      </w:r>
      <w:r>
        <w:rPr>
          <w:rFonts w:eastAsia="Times New Roman"/>
          <w:szCs w:val="24"/>
        </w:rPr>
        <w:t>.</w:t>
      </w:r>
      <w:r w:rsidRPr="007169F4">
        <w:rPr>
          <w:rFonts w:eastAsia="Times New Roman"/>
          <w:szCs w:val="24"/>
        </w:rPr>
        <w:t xml:space="preserve"> </w:t>
      </w:r>
      <w:r>
        <w:rPr>
          <w:rFonts w:eastAsia="Times New Roman"/>
          <w:szCs w:val="24"/>
        </w:rPr>
        <w:t>Έ</w:t>
      </w:r>
      <w:r w:rsidRPr="007169F4">
        <w:rPr>
          <w:rFonts w:eastAsia="Times New Roman"/>
          <w:szCs w:val="24"/>
        </w:rPr>
        <w:t xml:space="preserve">τσι κυβερνάει </w:t>
      </w:r>
      <w:r>
        <w:rPr>
          <w:rFonts w:eastAsia="Times New Roman"/>
          <w:szCs w:val="24"/>
        </w:rPr>
        <w:t>η Α</w:t>
      </w:r>
      <w:r w:rsidRPr="007169F4">
        <w:rPr>
          <w:rFonts w:eastAsia="Times New Roman"/>
          <w:szCs w:val="24"/>
        </w:rPr>
        <w:t>ριστερά</w:t>
      </w:r>
      <w:r>
        <w:rPr>
          <w:rFonts w:eastAsia="Times New Roman"/>
          <w:szCs w:val="24"/>
        </w:rPr>
        <w:t>. Α</w:t>
      </w:r>
      <w:r w:rsidRPr="007169F4">
        <w:rPr>
          <w:rFonts w:eastAsia="Times New Roman"/>
          <w:szCs w:val="24"/>
        </w:rPr>
        <w:t>υτ</w:t>
      </w:r>
      <w:r>
        <w:rPr>
          <w:rFonts w:eastAsia="Times New Roman"/>
          <w:szCs w:val="24"/>
        </w:rPr>
        <w:t>ή</w:t>
      </w:r>
      <w:r w:rsidRPr="007169F4">
        <w:rPr>
          <w:rFonts w:eastAsia="Times New Roman"/>
          <w:szCs w:val="24"/>
        </w:rPr>
        <w:t xml:space="preserve"> είναι </w:t>
      </w:r>
      <w:r>
        <w:rPr>
          <w:rFonts w:eastAsia="Times New Roman"/>
          <w:szCs w:val="24"/>
        </w:rPr>
        <w:t>η πρώτη</w:t>
      </w:r>
      <w:r w:rsidRPr="007169F4">
        <w:rPr>
          <w:rFonts w:eastAsia="Times New Roman"/>
          <w:szCs w:val="24"/>
        </w:rPr>
        <w:t xml:space="preserve"> τροπολογία</w:t>
      </w:r>
      <w:r>
        <w:rPr>
          <w:rFonts w:eastAsia="Times New Roman"/>
          <w:szCs w:val="24"/>
        </w:rPr>
        <w:t>.</w:t>
      </w:r>
    </w:p>
    <w:p w14:paraId="7098EDEB" w14:textId="77777777" w:rsidR="00971A45" w:rsidRDefault="00ED091D">
      <w:pPr>
        <w:spacing w:line="600" w:lineRule="auto"/>
        <w:ind w:firstLine="720"/>
        <w:jc w:val="both"/>
        <w:rPr>
          <w:rFonts w:eastAsia="Times New Roman"/>
          <w:szCs w:val="24"/>
        </w:rPr>
      </w:pPr>
      <w:r>
        <w:rPr>
          <w:rFonts w:eastAsia="Times New Roman"/>
          <w:szCs w:val="24"/>
        </w:rPr>
        <w:t>Η</w:t>
      </w:r>
      <w:r w:rsidRPr="007169F4">
        <w:rPr>
          <w:rFonts w:eastAsia="Times New Roman"/>
          <w:szCs w:val="24"/>
        </w:rPr>
        <w:t xml:space="preserve"> δεύτερη τροπολογία έχει να κάνει </w:t>
      </w:r>
      <w:r>
        <w:rPr>
          <w:rFonts w:eastAsia="Times New Roman"/>
          <w:szCs w:val="24"/>
        </w:rPr>
        <w:t>πάλι με το</w:t>
      </w:r>
      <w:r w:rsidRPr="007169F4">
        <w:rPr>
          <w:rFonts w:eastAsia="Times New Roman"/>
          <w:szCs w:val="24"/>
        </w:rPr>
        <w:t xml:space="preserve"> </w:t>
      </w:r>
      <w:r>
        <w:rPr>
          <w:rFonts w:eastAsia="Times New Roman"/>
          <w:szCs w:val="24"/>
        </w:rPr>
        <w:t xml:space="preserve">πώς </w:t>
      </w:r>
      <w:r w:rsidRPr="007169F4">
        <w:rPr>
          <w:rFonts w:eastAsia="Times New Roman"/>
          <w:szCs w:val="24"/>
        </w:rPr>
        <w:t xml:space="preserve">κυβερνά η </w:t>
      </w:r>
      <w:r>
        <w:rPr>
          <w:rFonts w:eastAsia="Times New Roman"/>
          <w:szCs w:val="24"/>
        </w:rPr>
        <w:t xml:space="preserve">Αριστερά, </w:t>
      </w:r>
      <w:r w:rsidRPr="007169F4">
        <w:rPr>
          <w:rFonts w:eastAsia="Times New Roman"/>
          <w:szCs w:val="24"/>
        </w:rPr>
        <w:t>αλλά σε άλλο επίπεδο</w:t>
      </w:r>
      <w:r>
        <w:rPr>
          <w:rFonts w:eastAsia="Times New Roman"/>
          <w:szCs w:val="24"/>
        </w:rPr>
        <w:t>.</w:t>
      </w:r>
      <w:r w:rsidRPr="007169F4">
        <w:rPr>
          <w:rFonts w:eastAsia="Times New Roman"/>
          <w:szCs w:val="24"/>
        </w:rPr>
        <w:t xml:space="preserve"> </w:t>
      </w:r>
      <w:r>
        <w:rPr>
          <w:rFonts w:eastAsia="Times New Roman"/>
          <w:szCs w:val="24"/>
        </w:rPr>
        <w:t>Ε</w:t>
      </w:r>
      <w:r w:rsidRPr="007169F4">
        <w:rPr>
          <w:rFonts w:eastAsia="Times New Roman"/>
          <w:szCs w:val="24"/>
        </w:rPr>
        <w:t xml:space="preserve">ίναι </w:t>
      </w:r>
      <w:r>
        <w:rPr>
          <w:rFonts w:eastAsia="Times New Roman"/>
          <w:szCs w:val="24"/>
        </w:rPr>
        <w:t xml:space="preserve">η </w:t>
      </w:r>
      <w:r w:rsidRPr="007169F4">
        <w:rPr>
          <w:rFonts w:eastAsia="Times New Roman"/>
          <w:szCs w:val="24"/>
        </w:rPr>
        <w:t xml:space="preserve">τροπολογία με </w:t>
      </w:r>
      <w:r>
        <w:rPr>
          <w:rFonts w:eastAsia="Times New Roman"/>
          <w:szCs w:val="24"/>
        </w:rPr>
        <w:t xml:space="preserve">γενικό αριθμό </w:t>
      </w:r>
      <w:r w:rsidRPr="007169F4">
        <w:rPr>
          <w:rFonts w:eastAsia="Times New Roman"/>
          <w:szCs w:val="24"/>
        </w:rPr>
        <w:t>2001 και ειδικό</w:t>
      </w:r>
      <w:r w:rsidRPr="007169F4">
        <w:rPr>
          <w:rFonts w:eastAsia="Times New Roman"/>
          <w:szCs w:val="24"/>
        </w:rPr>
        <w:t xml:space="preserve"> 156</w:t>
      </w:r>
      <w:r>
        <w:rPr>
          <w:rFonts w:eastAsia="Times New Roman"/>
          <w:szCs w:val="24"/>
        </w:rPr>
        <w:t>.</w:t>
      </w:r>
      <w:r w:rsidRPr="007169F4">
        <w:rPr>
          <w:rFonts w:eastAsia="Times New Roman"/>
          <w:szCs w:val="24"/>
        </w:rPr>
        <w:t xml:space="preserve"> </w:t>
      </w:r>
      <w:r>
        <w:rPr>
          <w:rFonts w:eastAsia="Times New Roman"/>
          <w:szCs w:val="24"/>
        </w:rPr>
        <w:t>Τ</w:t>
      </w:r>
      <w:r w:rsidRPr="007169F4">
        <w:rPr>
          <w:rFonts w:eastAsia="Times New Roman"/>
          <w:szCs w:val="24"/>
        </w:rPr>
        <w:t xml:space="preserve">ο </w:t>
      </w:r>
      <w:r>
        <w:rPr>
          <w:rFonts w:eastAsia="Times New Roman"/>
          <w:szCs w:val="24"/>
        </w:rPr>
        <w:t>ΕΚΑΒ</w:t>
      </w:r>
      <w:r w:rsidRPr="007169F4">
        <w:rPr>
          <w:rFonts w:eastAsia="Times New Roman"/>
          <w:szCs w:val="24"/>
        </w:rPr>
        <w:t xml:space="preserve"> ποτέ φτιάχτηκε</w:t>
      </w:r>
      <w:r>
        <w:rPr>
          <w:rFonts w:eastAsia="Times New Roman"/>
          <w:szCs w:val="24"/>
        </w:rPr>
        <w:t>;</w:t>
      </w:r>
      <w:r w:rsidRPr="007169F4">
        <w:rPr>
          <w:rFonts w:eastAsia="Times New Roman"/>
          <w:szCs w:val="24"/>
        </w:rPr>
        <w:t xml:space="preserve"> </w:t>
      </w:r>
      <w:r>
        <w:rPr>
          <w:rFonts w:eastAsia="Times New Roman"/>
          <w:szCs w:val="24"/>
        </w:rPr>
        <w:t xml:space="preserve">Τη </w:t>
      </w:r>
      <w:r w:rsidRPr="007169F4">
        <w:rPr>
          <w:rFonts w:eastAsia="Times New Roman"/>
          <w:szCs w:val="24"/>
        </w:rPr>
        <w:t>δεκαετία του</w:t>
      </w:r>
      <w:r>
        <w:rPr>
          <w:rFonts w:eastAsia="Times New Roman"/>
          <w:szCs w:val="24"/>
        </w:rPr>
        <w:t xml:space="preserve"> </w:t>
      </w:r>
      <w:r>
        <w:rPr>
          <w:rFonts w:eastAsia="Times New Roman"/>
          <w:szCs w:val="24"/>
        </w:rPr>
        <w:t>΄</w:t>
      </w:r>
      <w:r w:rsidRPr="007169F4">
        <w:rPr>
          <w:rFonts w:eastAsia="Times New Roman"/>
          <w:szCs w:val="24"/>
        </w:rPr>
        <w:t>80</w:t>
      </w:r>
      <w:r>
        <w:rPr>
          <w:rFonts w:eastAsia="Times New Roman"/>
          <w:szCs w:val="24"/>
        </w:rPr>
        <w:t>.</w:t>
      </w:r>
      <w:r w:rsidRPr="007169F4">
        <w:rPr>
          <w:rFonts w:eastAsia="Times New Roman"/>
          <w:szCs w:val="24"/>
        </w:rPr>
        <w:t xml:space="preserve"> Γιατί μέχρι τώρα </w:t>
      </w:r>
      <w:r>
        <w:rPr>
          <w:rFonts w:eastAsia="Times New Roman"/>
          <w:szCs w:val="24"/>
        </w:rPr>
        <w:t xml:space="preserve">–τόσες </w:t>
      </w:r>
      <w:r w:rsidRPr="007169F4">
        <w:rPr>
          <w:rFonts w:eastAsia="Times New Roman"/>
          <w:szCs w:val="24"/>
        </w:rPr>
        <w:t>κυβερνήσεις πέρασαν</w:t>
      </w:r>
      <w:r>
        <w:rPr>
          <w:rFonts w:eastAsia="Times New Roman"/>
          <w:szCs w:val="24"/>
        </w:rPr>
        <w:t>-</w:t>
      </w:r>
      <w:r w:rsidRPr="007169F4">
        <w:rPr>
          <w:rFonts w:eastAsia="Times New Roman"/>
          <w:szCs w:val="24"/>
        </w:rPr>
        <w:t xml:space="preserve"> δεν υπήρχε ένα σύστημα</w:t>
      </w:r>
      <w:r>
        <w:rPr>
          <w:rFonts w:eastAsia="Times New Roman"/>
          <w:szCs w:val="24"/>
        </w:rPr>
        <w:t>,</w:t>
      </w:r>
      <w:r w:rsidRPr="007169F4">
        <w:rPr>
          <w:rFonts w:eastAsia="Times New Roman"/>
          <w:szCs w:val="24"/>
        </w:rPr>
        <w:t xml:space="preserve"> ένα θεσμικό </w:t>
      </w:r>
      <w:r>
        <w:rPr>
          <w:rFonts w:eastAsia="Times New Roman"/>
          <w:szCs w:val="24"/>
        </w:rPr>
        <w:t>π</w:t>
      </w:r>
      <w:r w:rsidRPr="007169F4">
        <w:rPr>
          <w:rFonts w:eastAsia="Times New Roman"/>
          <w:szCs w:val="24"/>
        </w:rPr>
        <w:t xml:space="preserve">λαίσιο με το οποίο να </w:t>
      </w:r>
      <w:proofErr w:type="spellStart"/>
      <w:r w:rsidRPr="007169F4">
        <w:rPr>
          <w:rFonts w:eastAsia="Times New Roman"/>
          <w:szCs w:val="24"/>
        </w:rPr>
        <w:t>μοριοδο</w:t>
      </w:r>
      <w:r>
        <w:rPr>
          <w:rFonts w:eastAsia="Times New Roman"/>
          <w:szCs w:val="24"/>
        </w:rPr>
        <w:t>τούνται</w:t>
      </w:r>
      <w:proofErr w:type="spellEnd"/>
      <w:r>
        <w:rPr>
          <w:rFonts w:eastAsia="Times New Roman"/>
          <w:szCs w:val="24"/>
        </w:rPr>
        <w:t xml:space="preserve"> οι </w:t>
      </w:r>
      <w:r w:rsidRPr="007169F4">
        <w:rPr>
          <w:rFonts w:eastAsia="Times New Roman"/>
          <w:szCs w:val="24"/>
        </w:rPr>
        <w:t xml:space="preserve">μετακινήσεις και </w:t>
      </w:r>
      <w:r>
        <w:rPr>
          <w:rFonts w:eastAsia="Times New Roman"/>
          <w:szCs w:val="24"/>
        </w:rPr>
        <w:t>οι</w:t>
      </w:r>
      <w:r w:rsidRPr="007169F4">
        <w:rPr>
          <w:rFonts w:eastAsia="Times New Roman"/>
          <w:szCs w:val="24"/>
        </w:rPr>
        <w:t xml:space="preserve"> </w:t>
      </w:r>
      <w:r>
        <w:rPr>
          <w:rFonts w:eastAsia="Times New Roman"/>
          <w:szCs w:val="24"/>
        </w:rPr>
        <w:t>μεταθέσεις</w:t>
      </w:r>
      <w:r w:rsidRPr="007169F4">
        <w:rPr>
          <w:rFonts w:eastAsia="Times New Roman"/>
          <w:szCs w:val="24"/>
        </w:rPr>
        <w:t xml:space="preserve"> των υπαλλήλων του ΕΚΑΒ</w:t>
      </w:r>
      <w:r>
        <w:rPr>
          <w:rFonts w:eastAsia="Times New Roman"/>
          <w:szCs w:val="24"/>
        </w:rPr>
        <w:t>;</w:t>
      </w:r>
      <w:r w:rsidRPr="007169F4">
        <w:rPr>
          <w:rFonts w:eastAsia="Times New Roman"/>
          <w:szCs w:val="24"/>
        </w:rPr>
        <w:t xml:space="preserve"> Γιατί δεν υπήρχε μέχρι τώρα</w:t>
      </w:r>
      <w:r>
        <w:rPr>
          <w:rFonts w:eastAsia="Times New Roman"/>
          <w:szCs w:val="24"/>
        </w:rPr>
        <w:t>;</w:t>
      </w:r>
      <w:r w:rsidRPr="007169F4">
        <w:rPr>
          <w:rFonts w:eastAsia="Times New Roman"/>
          <w:szCs w:val="24"/>
        </w:rPr>
        <w:t xml:space="preserve"> </w:t>
      </w:r>
      <w:r>
        <w:rPr>
          <w:rFonts w:eastAsia="Times New Roman"/>
          <w:szCs w:val="24"/>
        </w:rPr>
        <w:t>Δ</w:t>
      </w:r>
      <w:r w:rsidRPr="007169F4">
        <w:rPr>
          <w:rFonts w:eastAsia="Times New Roman"/>
          <w:szCs w:val="24"/>
        </w:rPr>
        <w:t>εν είχα</w:t>
      </w:r>
      <w:r>
        <w:rPr>
          <w:rFonts w:eastAsia="Times New Roman"/>
          <w:szCs w:val="24"/>
        </w:rPr>
        <w:t>τε</w:t>
      </w:r>
      <w:r w:rsidRPr="007169F4">
        <w:rPr>
          <w:rFonts w:eastAsia="Times New Roman"/>
          <w:szCs w:val="24"/>
        </w:rPr>
        <w:t xml:space="preserve"> το μυαλό να το φτιάξετε</w:t>
      </w:r>
      <w:r>
        <w:rPr>
          <w:rFonts w:eastAsia="Times New Roman"/>
          <w:szCs w:val="24"/>
        </w:rPr>
        <w:t>;</w:t>
      </w:r>
      <w:r w:rsidRPr="007169F4">
        <w:rPr>
          <w:rFonts w:eastAsia="Times New Roman"/>
          <w:szCs w:val="24"/>
        </w:rPr>
        <w:t xml:space="preserve"> Δεν είχατε προτάσεις από τις </w:t>
      </w:r>
      <w:r>
        <w:rPr>
          <w:rFonts w:eastAsia="Times New Roman"/>
          <w:szCs w:val="24"/>
        </w:rPr>
        <w:t xml:space="preserve">διοικήσεις </w:t>
      </w:r>
      <w:r w:rsidRPr="007169F4">
        <w:rPr>
          <w:rFonts w:eastAsia="Times New Roman"/>
          <w:szCs w:val="24"/>
        </w:rPr>
        <w:t>που είχατε διορίσει</w:t>
      </w:r>
      <w:r>
        <w:rPr>
          <w:rFonts w:eastAsia="Times New Roman"/>
          <w:szCs w:val="24"/>
        </w:rPr>
        <w:t>;</w:t>
      </w:r>
      <w:r w:rsidRPr="007169F4">
        <w:rPr>
          <w:rFonts w:eastAsia="Times New Roman"/>
          <w:szCs w:val="24"/>
        </w:rPr>
        <w:t xml:space="preserve"> Δεν είχατε προτάσεις από τα σωματεία που υπήρχαν εκεί</w:t>
      </w:r>
      <w:r>
        <w:rPr>
          <w:rFonts w:eastAsia="Times New Roman"/>
          <w:szCs w:val="24"/>
        </w:rPr>
        <w:t>;</w:t>
      </w:r>
      <w:r w:rsidRPr="007169F4">
        <w:rPr>
          <w:rFonts w:eastAsia="Times New Roman"/>
          <w:szCs w:val="24"/>
        </w:rPr>
        <w:t xml:space="preserve"> Όχι</w:t>
      </w:r>
      <w:r>
        <w:rPr>
          <w:rFonts w:eastAsia="Times New Roman"/>
          <w:szCs w:val="24"/>
        </w:rPr>
        <w:t>.</w:t>
      </w:r>
      <w:r w:rsidRPr="007169F4">
        <w:rPr>
          <w:rFonts w:eastAsia="Times New Roman"/>
          <w:szCs w:val="24"/>
        </w:rPr>
        <w:t xml:space="preserve"> </w:t>
      </w:r>
      <w:r>
        <w:rPr>
          <w:rFonts w:eastAsia="Times New Roman"/>
          <w:szCs w:val="24"/>
        </w:rPr>
        <w:t>Δεν θέλα</w:t>
      </w:r>
      <w:r w:rsidRPr="007169F4">
        <w:rPr>
          <w:rFonts w:eastAsia="Times New Roman"/>
          <w:szCs w:val="24"/>
        </w:rPr>
        <w:t>τε να το κάνε</w:t>
      </w:r>
      <w:r>
        <w:rPr>
          <w:rFonts w:eastAsia="Times New Roman"/>
          <w:szCs w:val="24"/>
        </w:rPr>
        <w:t>τε,</w:t>
      </w:r>
      <w:r w:rsidRPr="007169F4">
        <w:rPr>
          <w:rFonts w:eastAsia="Times New Roman"/>
          <w:szCs w:val="24"/>
        </w:rPr>
        <w:t xml:space="preserve"> γιατί θέλατε την </w:t>
      </w:r>
      <w:r>
        <w:rPr>
          <w:rFonts w:eastAsia="Times New Roman"/>
          <w:szCs w:val="24"/>
        </w:rPr>
        <w:t>«</w:t>
      </w:r>
      <w:r w:rsidRPr="007169F4">
        <w:rPr>
          <w:rFonts w:eastAsia="Times New Roman"/>
          <w:szCs w:val="24"/>
        </w:rPr>
        <w:t>ε</w:t>
      </w:r>
      <w:r w:rsidRPr="007169F4">
        <w:rPr>
          <w:rFonts w:eastAsia="Times New Roman"/>
          <w:szCs w:val="24"/>
        </w:rPr>
        <w:lastRenderedPageBreak/>
        <w:t xml:space="preserve">νός </w:t>
      </w:r>
      <w:r>
        <w:rPr>
          <w:rFonts w:eastAsia="Times New Roman"/>
          <w:szCs w:val="24"/>
        </w:rPr>
        <w:t>α</w:t>
      </w:r>
      <w:r w:rsidRPr="007169F4">
        <w:rPr>
          <w:rFonts w:eastAsia="Times New Roman"/>
          <w:szCs w:val="24"/>
        </w:rPr>
        <w:t>νδρός αρχή</w:t>
      </w:r>
      <w:r>
        <w:rPr>
          <w:rFonts w:eastAsia="Times New Roman"/>
          <w:szCs w:val="24"/>
        </w:rPr>
        <w:t>»</w:t>
      </w:r>
      <w:r w:rsidRPr="007169F4">
        <w:rPr>
          <w:rFonts w:eastAsia="Times New Roman"/>
          <w:szCs w:val="24"/>
        </w:rPr>
        <w:t xml:space="preserve"> είτε του διοικητή και του υποδιοικητή</w:t>
      </w:r>
      <w:r w:rsidRPr="007169F4">
        <w:rPr>
          <w:rFonts w:eastAsia="Times New Roman"/>
          <w:szCs w:val="24"/>
        </w:rPr>
        <w:t xml:space="preserve"> του ΕΚΑΒ</w:t>
      </w:r>
      <w:r>
        <w:rPr>
          <w:rFonts w:eastAsia="Times New Roman"/>
          <w:szCs w:val="24"/>
        </w:rPr>
        <w:t>,</w:t>
      </w:r>
      <w:r w:rsidRPr="007169F4">
        <w:rPr>
          <w:rFonts w:eastAsia="Times New Roman"/>
          <w:szCs w:val="24"/>
        </w:rPr>
        <w:t xml:space="preserve"> είτε του </w:t>
      </w:r>
      <w:r>
        <w:rPr>
          <w:rFonts w:eastAsia="Times New Roman"/>
          <w:szCs w:val="24"/>
        </w:rPr>
        <w:t>υ</w:t>
      </w:r>
      <w:r w:rsidRPr="007169F4">
        <w:rPr>
          <w:rFonts w:eastAsia="Times New Roman"/>
          <w:szCs w:val="24"/>
        </w:rPr>
        <w:t xml:space="preserve">πουργικού </w:t>
      </w:r>
      <w:r>
        <w:rPr>
          <w:rFonts w:eastAsia="Times New Roman"/>
          <w:szCs w:val="24"/>
        </w:rPr>
        <w:t>γ</w:t>
      </w:r>
      <w:r w:rsidRPr="007169F4">
        <w:rPr>
          <w:rFonts w:eastAsia="Times New Roman"/>
          <w:szCs w:val="24"/>
        </w:rPr>
        <w:t>ραφείου</w:t>
      </w:r>
      <w:r w:rsidRPr="007169F4">
        <w:rPr>
          <w:rFonts w:eastAsia="Times New Roman"/>
          <w:szCs w:val="24"/>
        </w:rPr>
        <w:t xml:space="preserve"> κάθε φορά</w:t>
      </w:r>
      <w:r>
        <w:rPr>
          <w:rFonts w:eastAsia="Times New Roman"/>
          <w:szCs w:val="24"/>
        </w:rPr>
        <w:t>,</w:t>
      </w:r>
      <w:r w:rsidRPr="007169F4">
        <w:rPr>
          <w:rFonts w:eastAsia="Times New Roman"/>
          <w:szCs w:val="24"/>
        </w:rPr>
        <w:t xml:space="preserve"> είτε </w:t>
      </w:r>
      <w:r>
        <w:rPr>
          <w:rFonts w:eastAsia="Times New Roman"/>
          <w:szCs w:val="24"/>
        </w:rPr>
        <w:t>της παρέμβασης</w:t>
      </w:r>
      <w:r w:rsidRPr="007169F4">
        <w:rPr>
          <w:rFonts w:eastAsia="Times New Roman"/>
          <w:szCs w:val="24"/>
        </w:rPr>
        <w:t xml:space="preserve"> των </w:t>
      </w:r>
      <w:r>
        <w:rPr>
          <w:rFonts w:eastAsia="Times New Roman"/>
          <w:szCs w:val="24"/>
        </w:rPr>
        <w:t>Β</w:t>
      </w:r>
      <w:r w:rsidRPr="007169F4">
        <w:rPr>
          <w:rFonts w:eastAsia="Times New Roman"/>
          <w:szCs w:val="24"/>
        </w:rPr>
        <w:t xml:space="preserve">ουλευτών </w:t>
      </w:r>
      <w:r>
        <w:rPr>
          <w:rFonts w:eastAsia="Times New Roman"/>
          <w:szCs w:val="24"/>
        </w:rPr>
        <w:t>«π</w:t>
      </w:r>
      <w:r w:rsidRPr="007169F4">
        <w:rPr>
          <w:rFonts w:eastAsia="Times New Roman"/>
          <w:szCs w:val="24"/>
        </w:rPr>
        <w:t xml:space="preserve">άρε μου αυτόν από </w:t>
      </w:r>
      <w:r>
        <w:rPr>
          <w:rFonts w:eastAsia="Times New Roman"/>
          <w:szCs w:val="24"/>
        </w:rPr>
        <w:t>ε</w:t>
      </w:r>
      <w:r w:rsidRPr="007169F4">
        <w:rPr>
          <w:rFonts w:eastAsia="Times New Roman"/>
          <w:szCs w:val="24"/>
        </w:rPr>
        <w:t>δώ</w:t>
      </w:r>
      <w:r>
        <w:rPr>
          <w:rFonts w:eastAsia="Times New Roman"/>
          <w:szCs w:val="24"/>
        </w:rPr>
        <w:t>,</w:t>
      </w:r>
      <w:r w:rsidRPr="007169F4">
        <w:rPr>
          <w:rFonts w:eastAsia="Times New Roman"/>
          <w:szCs w:val="24"/>
        </w:rPr>
        <w:t xml:space="preserve"> </w:t>
      </w:r>
      <w:r>
        <w:rPr>
          <w:rFonts w:eastAsia="Times New Roman"/>
          <w:szCs w:val="24"/>
        </w:rPr>
        <w:t>π</w:t>
      </w:r>
      <w:r w:rsidRPr="007169F4">
        <w:rPr>
          <w:rFonts w:eastAsia="Times New Roman"/>
          <w:szCs w:val="24"/>
        </w:rPr>
        <w:t>ήγαιν</w:t>
      </w:r>
      <w:r>
        <w:rPr>
          <w:rFonts w:eastAsia="Times New Roman"/>
          <w:szCs w:val="24"/>
        </w:rPr>
        <w:t>έ</w:t>
      </w:r>
      <w:r w:rsidRPr="007169F4">
        <w:rPr>
          <w:rFonts w:eastAsia="Times New Roman"/>
          <w:szCs w:val="24"/>
        </w:rPr>
        <w:t xml:space="preserve"> </w:t>
      </w:r>
      <w:r>
        <w:rPr>
          <w:rFonts w:eastAsia="Times New Roman"/>
          <w:szCs w:val="24"/>
        </w:rPr>
        <w:t>μου</w:t>
      </w:r>
      <w:r w:rsidRPr="007169F4">
        <w:rPr>
          <w:rFonts w:eastAsia="Times New Roman"/>
          <w:szCs w:val="24"/>
        </w:rPr>
        <w:t xml:space="preserve"> τον εκεί</w:t>
      </w:r>
      <w:r>
        <w:rPr>
          <w:rFonts w:eastAsia="Times New Roman"/>
          <w:szCs w:val="24"/>
        </w:rPr>
        <w:t>».</w:t>
      </w:r>
      <w:r w:rsidRPr="007169F4">
        <w:rPr>
          <w:rFonts w:eastAsia="Times New Roman"/>
          <w:szCs w:val="24"/>
        </w:rPr>
        <w:t xml:space="preserve"> </w:t>
      </w:r>
      <w:r>
        <w:rPr>
          <w:rFonts w:eastAsia="Times New Roman"/>
          <w:szCs w:val="24"/>
        </w:rPr>
        <w:t>Κ</w:t>
      </w:r>
      <w:r w:rsidRPr="007169F4">
        <w:rPr>
          <w:rFonts w:eastAsia="Times New Roman"/>
          <w:szCs w:val="24"/>
        </w:rPr>
        <w:t xml:space="preserve">αι έτσι </w:t>
      </w:r>
      <w:r>
        <w:rPr>
          <w:rFonts w:eastAsia="Times New Roman"/>
          <w:szCs w:val="24"/>
        </w:rPr>
        <w:t>έ</w:t>
      </w:r>
      <w:r w:rsidRPr="007169F4">
        <w:rPr>
          <w:rFonts w:eastAsia="Times New Roman"/>
          <w:szCs w:val="24"/>
        </w:rPr>
        <w:t>χουμε κάποιους τομείς στην Ελλάδα οι οποίοι είναι σε υπερπλήρωση προσωπικού και κάποιοι άλλοι που στενάζουν από ε</w:t>
      </w:r>
      <w:r w:rsidRPr="007169F4">
        <w:rPr>
          <w:rFonts w:eastAsia="Times New Roman"/>
          <w:szCs w:val="24"/>
        </w:rPr>
        <w:t>λλείψεις</w:t>
      </w:r>
      <w:r>
        <w:rPr>
          <w:rFonts w:eastAsia="Times New Roman"/>
          <w:szCs w:val="24"/>
        </w:rPr>
        <w:t>, γιατί δεν είχαν δικό τους</w:t>
      </w:r>
      <w:r w:rsidRPr="007169F4">
        <w:rPr>
          <w:rFonts w:eastAsia="Times New Roman"/>
          <w:szCs w:val="24"/>
        </w:rPr>
        <w:t xml:space="preserve"> </w:t>
      </w:r>
      <w:r>
        <w:rPr>
          <w:rFonts w:eastAsia="Times New Roman"/>
          <w:szCs w:val="24"/>
        </w:rPr>
        <w:t>Β</w:t>
      </w:r>
      <w:r w:rsidRPr="007169F4">
        <w:rPr>
          <w:rFonts w:eastAsia="Times New Roman"/>
          <w:szCs w:val="24"/>
        </w:rPr>
        <w:t>ουλευτή</w:t>
      </w:r>
      <w:r>
        <w:rPr>
          <w:rFonts w:eastAsia="Times New Roman"/>
          <w:szCs w:val="24"/>
        </w:rPr>
        <w:t xml:space="preserve">. </w:t>
      </w:r>
      <w:r w:rsidRPr="007169F4">
        <w:rPr>
          <w:rFonts w:eastAsia="Times New Roman"/>
          <w:szCs w:val="24"/>
        </w:rPr>
        <w:t>Μάλιστα</w:t>
      </w:r>
      <w:r>
        <w:rPr>
          <w:rFonts w:eastAsia="Times New Roman"/>
          <w:szCs w:val="24"/>
        </w:rPr>
        <w:t>,</w:t>
      </w:r>
      <w:r w:rsidRPr="007169F4">
        <w:rPr>
          <w:rFonts w:eastAsia="Times New Roman"/>
          <w:szCs w:val="24"/>
        </w:rPr>
        <w:t xml:space="preserve"> </w:t>
      </w:r>
      <w:r>
        <w:rPr>
          <w:rFonts w:eastAsia="Times New Roman"/>
          <w:szCs w:val="24"/>
        </w:rPr>
        <w:t>ξ</w:t>
      </w:r>
      <w:r w:rsidRPr="007169F4">
        <w:rPr>
          <w:rFonts w:eastAsia="Times New Roman"/>
          <w:szCs w:val="24"/>
        </w:rPr>
        <w:t>έρετε κάτι</w:t>
      </w:r>
      <w:r>
        <w:rPr>
          <w:rFonts w:eastAsia="Times New Roman"/>
          <w:szCs w:val="24"/>
        </w:rPr>
        <w:t>;</w:t>
      </w:r>
      <w:r w:rsidRPr="007169F4">
        <w:rPr>
          <w:rFonts w:eastAsia="Times New Roman"/>
          <w:szCs w:val="24"/>
        </w:rPr>
        <w:t xml:space="preserve"> </w:t>
      </w:r>
      <w:r>
        <w:rPr>
          <w:rFonts w:eastAsia="Times New Roman"/>
          <w:szCs w:val="24"/>
        </w:rPr>
        <w:t>Κ</w:t>
      </w:r>
      <w:r w:rsidRPr="007169F4">
        <w:rPr>
          <w:rFonts w:eastAsia="Times New Roman"/>
          <w:szCs w:val="24"/>
        </w:rPr>
        <w:t xml:space="preserve">υκλοφορούσε και ένα </w:t>
      </w:r>
      <w:r>
        <w:rPr>
          <w:rFonts w:eastAsia="Times New Roman"/>
          <w:szCs w:val="24"/>
        </w:rPr>
        <w:t xml:space="preserve">ανέκδοτο </w:t>
      </w:r>
      <w:r w:rsidRPr="007169F4">
        <w:rPr>
          <w:rFonts w:eastAsia="Times New Roman"/>
          <w:szCs w:val="24"/>
        </w:rPr>
        <w:t xml:space="preserve">ότι οι βάρδιες </w:t>
      </w:r>
      <w:r>
        <w:rPr>
          <w:rFonts w:eastAsia="Times New Roman"/>
          <w:szCs w:val="24"/>
        </w:rPr>
        <w:t>–</w:t>
      </w:r>
      <w:r w:rsidRPr="007169F4">
        <w:rPr>
          <w:rFonts w:eastAsia="Times New Roman"/>
          <w:szCs w:val="24"/>
        </w:rPr>
        <w:t>λέει</w:t>
      </w:r>
      <w:r>
        <w:rPr>
          <w:rFonts w:eastAsia="Times New Roman"/>
          <w:szCs w:val="24"/>
        </w:rPr>
        <w:t>-</w:t>
      </w:r>
      <w:r w:rsidRPr="007169F4">
        <w:rPr>
          <w:rFonts w:eastAsia="Times New Roman"/>
          <w:szCs w:val="24"/>
        </w:rPr>
        <w:t xml:space="preserve"> του ΕΚΑΒ σε κάθε περιοχή</w:t>
      </w:r>
      <w:r>
        <w:rPr>
          <w:rFonts w:eastAsia="Times New Roman"/>
          <w:szCs w:val="24"/>
        </w:rPr>
        <w:t xml:space="preserve"> -το πόσα ασθενοφόρα βγαίνουν-</w:t>
      </w:r>
      <w:r w:rsidRPr="007169F4">
        <w:rPr>
          <w:rFonts w:eastAsia="Times New Roman"/>
          <w:szCs w:val="24"/>
        </w:rPr>
        <w:t xml:space="preserve"> έχει να κάνει με το </w:t>
      </w:r>
      <w:r>
        <w:rPr>
          <w:rFonts w:eastAsia="Times New Roman"/>
          <w:szCs w:val="24"/>
        </w:rPr>
        <w:t>πόσους</w:t>
      </w:r>
      <w:r w:rsidRPr="007169F4">
        <w:rPr>
          <w:rFonts w:eastAsia="Times New Roman"/>
          <w:szCs w:val="24"/>
        </w:rPr>
        <w:t xml:space="preserve"> </w:t>
      </w:r>
      <w:r>
        <w:rPr>
          <w:rFonts w:eastAsia="Times New Roman"/>
          <w:szCs w:val="24"/>
        </w:rPr>
        <w:t>Β</w:t>
      </w:r>
      <w:r w:rsidRPr="007169F4">
        <w:rPr>
          <w:rFonts w:eastAsia="Times New Roman"/>
          <w:szCs w:val="24"/>
        </w:rPr>
        <w:t xml:space="preserve">ουλευτές βγάζει </w:t>
      </w:r>
      <w:r>
        <w:rPr>
          <w:rFonts w:eastAsia="Times New Roman"/>
          <w:szCs w:val="24"/>
        </w:rPr>
        <w:t xml:space="preserve">η </w:t>
      </w:r>
      <w:r w:rsidRPr="007169F4">
        <w:rPr>
          <w:rFonts w:eastAsia="Times New Roman"/>
          <w:szCs w:val="24"/>
        </w:rPr>
        <w:t>κάθε περιοχή</w:t>
      </w:r>
      <w:r>
        <w:rPr>
          <w:rFonts w:eastAsia="Times New Roman"/>
          <w:szCs w:val="24"/>
        </w:rPr>
        <w:t>.</w:t>
      </w:r>
      <w:r w:rsidRPr="007169F4">
        <w:rPr>
          <w:rFonts w:eastAsia="Times New Roman"/>
          <w:szCs w:val="24"/>
        </w:rPr>
        <w:t xml:space="preserve"> </w:t>
      </w:r>
      <w:r>
        <w:rPr>
          <w:rFonts w:eastAsia="Times New Roman"/>
          <w:szCs w:val="24"/>
        </w:rPr>
        <w:t>Σ</w:t>
      </w:r>
      <w:r w:rsidRPr="007169F4">
        <w:rPr>
          <w:rFonts w:eastAsia="Times New Roman"/>
          <w:szCs w:val="24"/>
        </w:rPr>
        <w:t>κεφτείτε το λίγο</w:t>
      </w:r>
      <w:r>
        <w:rPr>
          <w:rFonts w:eastAsia="Times New Roman"/>
          <w:szCs w:val="24"/>
        </w:rPr>
        <w:t>.</w:t>
      </w:r>
    </w:p>
    <w:p w14:paraId="7098EDEC" w14:textId="77777777" w:rsidR="00971A45" w:rsidRDefault="00ED091D">
      <w:pPr>
        <w:spacing w:line="600" w:lineRule="auto"/>
        <w:ind w:firstLine="720"/>
        <w:jc w:val="both"/>
        <w:rPr>
          <w:rFonts w:eastAsia="Times New Roman"/>
          <w:szCs w:val="24"/>
        </w:rPr>
      </w:pPr>
      <w:r>
        <w:rPr>
          <w:rFonts w:eastAsia="Times New Roman"/>
          <w:szCs w:val="24"/>
        </w:rPr>
        <w:t>Τ</w:t>
      </w:r>
      <w:r w:rsidRPr="007169F4">
        <w:rPr>
          <w:rFonts w:eastAsia="Times New Roman"/>
          <w:szCs w:val="24"/>
        </w:rPr>
        <w:t xml:space="preserve">ώρα για πρώτη φορά μετά από </w:t>
      </w:r>
      <w:r>
        <w:rPr>
          <w:rFonts w:eastAsia="Times New Roman"/>
          <w:szCs w:val="24"/>
        </w:rPr>
        <w:t>τριάντα</w:t>
      </w:r>
      <w:r w:rsidRPr="007169F4">
        <w:rPr>
          <w:rFonts w:eastAsia="Times New Roman"/>
          <w:szCs w:val="24"/>
        </w:rPr>
        <w:t xml:space="preserve"> χρόνια αυτή η </w:t>
      </w:r>
      <w:r>
        <w:rPr>
          <w:rFonts w:eastAsia="Times New Roman"/>
          <w:szCs w:val="24"/>
        </w:rPr>
        <w:t>Κ</w:t>
      </w:r>
      <w:r w:rsidRPr="007169F4">
        <w:rPr>
          <w:rFonts w:eastAsia="Times New Roman"/>
          <w:szCs w:val="24"/>
        </w:rPr>
        <w:t>υβέρνηση</w:t>
      </w:r>
      <w:r>
        <w:rPr>
          <w:rFonts w:eastAsia="Times New Roman"/>
          <w:szCs w:val="24"/>
        </w:rPr>
        <w:t>,</w:t>
      </w:r>
      <w:r w:rsidRPr="007169F4">
        <w:rPr>
          <w:rFonts w:eastAsia="Times New Roman"/>
          <w:szCs w:val="24"/>
        </w:rPr>
        <w:t xml:space="preserve"> </w:t>
      </w:r>
      <w:r>
        <w:rPr>
          <w:rFonts w:eastAsia="Times New Roman"/>
          <w:szCs w:val="24"/>
        </w:rPr>
        <w:t xml:space="preserve">η Κυβέρνηση </w:t>
      </w:r>
      <w:r w:rsidRPr="007169F4">
        <w:rPr>
          <w:rFonts w:eastAsia="Times New Roman"/>
          <w:szCs w:val="24"/>
        </w:rPr>
        <w:t xml:space="preserve">της Αριστεράς </w:t>
      </w:r>
      <w:r>
        <w:rPr>
          <w:rFonts w:eastAsia="Times New Roman"/>
          <w:szCs w:val="24"/>
        </w:rPr>
        <w:t>–το επαναλαμβάνω-</w:t>
      </w:r>
      <w:r w:rsidRPr="007169F4">
        <w:rPr>
          <w:rFonts w:eastAsia="Times New Roman"/>
          <w:szCs w:val="24"/>
        </w:rPr>
        <w:t xml:space="preserve"> με βάση της </w:t>
      </w:r>
      <w:r>
        <w:rPr>
          <w:rFonts w:eastAsia="Times New Roman"/>
          <w:szCs w:val="24"/>
        </w:rPr>
        <w:t>προ</w:t>
      </w:r>
      <w:r w:rsidRPr="007169F4">
        <w:rPr>
          <w:rFonts w:eastAsia="Times New Roman"/>
          <w:szCs w:val="24"/>
        </w:rPr>
        <w:t xml:space="preserve">τάσεις των φορέων και των συνδικαλιστικών </w:t>
      </w:r>
      <w:r>
        <w:rPr>
          <w:rFonts w:eastAsia="Times New Roman"/>
          <w:szCs w:val="24"/>
        </w:rPr>
        <w:t>σ</w:t>
      </w:r>
      <w:r w:rsidRPr="007169F4">
        <w:rPr>
          <w:rFonts w:eastAsia="Times New Roman"/>
          <w:szCs w:val="24"/>
        </w:rPr>
        <w:t xml:space="preserve">ωματείων και της </w:t>
      </w:r>
      <w:r>
        <w:rPr>
          <w:rFonts w:eastAsia="Times New Roman"/>
          <w:szCs w:val="24"/>
        </w:rPr>
        <w:t>δ</w:t>
      </w:r>
      <w:r w:rsidRPr="007169F4">
        <w:rPr>
          <w:rFonts w:eastAsia="Times New Roman"/>
          <w:szCs w:val="24"/>
        </w:rPr>
        <w:t xml:space="preserve">ιοίκησης </w:t>
      </w:r>
      <w:r w:rsidRPr="007169F4">
        <w:rPr>
          <w:rFonts w:eastAsia="Times New Roman"/>
          <w:szCs w:val="24"/>
        </w:rPr>
        <w:t>και των υπηρεσιακών</w:t>
      </w:r>
      <w:r>
        <w:rPr>
          <w:rFonts w:eastAsia="Times New Roman"/>
          <w:szCs w:val="24"/>
        </w:rPr>
        <w:t>,</w:t>
      </w:r>
      <w:r w:rsidRPr="007169F4">
        <w:rPr>
          <w:rFonts w:eastAsia="Times New Roman"/>
          <w:szCs w:val="24"/>
        </w:rPr>
        <w:t xml:space="preserve"> </w:t>
      </w:r>
      <w:r>
        <w:rPr>
          <w:rFonts w:eastAsia="Times New Roman"/>
          <w:szCs w:val="24"/>
        </w:rPr>
        <w:t>φέρνει</w:t>
      </w:r>
      <w:r w:rsidRPr="007169F4">
        <w:rPr>
          <w:rFonts w:eastAsia="Times New Roman"/>
          <w:szCs w:val="24"/>
        </w:rPr>
        <w:t xml:space="preserve"> θεσμικό </w:t>
      </w:r>
      <w:r>
        <w:rPr>
          <w:rFonts w:eastAsia="Times New Roman"/>
          <w:szCs w:val="24"/>
        </w:rPr>
        <w:t>π</w:t>
      </w:r>
      <w:r w:rsidRPr="007169F4">
        <w:rPr>
          <w:rFonts w:eastAsia="Times New Roman"/>
          <w:szCs w:val="24"/>
        </w:rPr>
        <w:t xml:space="preserve">λαίσιο </w:t>
      </w:r>
      <w:r>
        <w:rPr>
          <w:rFonts w:eastAsia="Times New Roman"/>
          <w:szCs w:val="24"/>
        </w:rPr>
        <w:t>για</w:t>
      </w:r>
      <w:r w:rsidRPr="007169F4">
        <w:rPr>
          <w:rFonts w:eastAsia="Times New Roman"/>
          <w:szCs w:val="24"/>
        </w:rPr>
        <w:t xml:space="preserve"> </w:t>
      </w:r>
      <w:r>
        <w:rPr>
          <w:rFonts w:eastAsia="Times New Roman"/>
          <w:szCs w:val="24"/>
        </w:rPr>
        <w:t>πώς θα</w:t>
      </w:r>
      <w:r w:rsidRPr="007169F4">
        <w:rPr>
          <w:rFonts w:eastAsia="Times New Roman"/>
          <w:szCs w:val="24"/>
        </w:rPr>
        <w:t xml:space="preserve"> γίνονται </w:t>
      </w:r>
      <w:r>
        <w:rPr>
          <w:rFonts w:eastAsia="Times New Roman"/>
          <w:szCs w:val="24"/>
        </w:rPr>
        <w:t>οι</w:t>
      </w:r>
      <w:r>
        <w:rPr>
          <w:rFonts w:eastAsia="Times New Roman"/>
          <w:szCs w:val="24"/>
        </w:rPr>
        <w:t xml:space="preserve"> </w:t>
      </w:r>
      <w:r w:rsidRPr="007169F4">
        <w:rPr>
          <w:rFonts w:eastAsia="Times New Roman"/>
          <w:szCs w:val="24"/>
        </w:rPr>
        <w:t>μετακινήσεις</w:t>
      </w:r>
      <w:r>
        <w:rPr>
          <w:rFonts w:eastAsia="Times New Roman"/>
          <w:szCs w:val="24"/>
        </w:rPr>
        <w:t>.</w:t>
      </w:r>
      <w:r w:rsidRPr="007169F4">
        <w:rPr>
          <w:rFonts w:eastAsia="Times New Roman"/>
          <w:szCs w:val="24"/>
        </w:rPr>
        <w:t xml:space="preserve"> </w:t>
      </w:r>
      <w:proofErr w:type="spellStart"/>
      <w:r>
        <w:rPr>
          <w:rFonts w:eastAsia="Times New Roman"/>
          <w:szCs w:val="24"/>
        </w:rPr>
        <w:t>Μ</w:t>
      </w:r>
      <w:r w:rsidRPr="007169F4">
        <w:rPr>
          <w:rFonts w:eastAsia="Times New Roman"/>
          <w:szCs w:val="24"/>
        </w:rPr>
        <w:t>οριοδοτεί</w:t>
      </w:r>
      <w:proofErr w:type="spellEnd"/>
      <w:r w:rsidRPr="007169F4">
        <w:rPr>
          <w:rFonts w:eastAsia="Times New Roman"/>
          <w:szCs w:val="24"/>
        </w:rPr>
        <w:t xml:space="preserve"> αντικειμενικά </w:t>
      </w:r>
      <w:r>
        <w:rPr>
          <w:rFonts w:eastAsia="Times New Roman"/>
          <w:szCs w:val="24"/>
        </w:rPr>
        <w:t xml:space="preserve">την προϋπηρεσία, πού είναι αυτή </w:t>
      </w:r>
      <w:r w:rsidRPr="007169F4">
        <w:rPr>
          <w:rFonts w:eastAsia="Times New Roman"/>
          <w:szCs w:val="24"/>
        </w:rPr>
        <w:t>η προϋπηρεσία</w:t>
      </w:r>
      <w:r>
        <w:rPr>
          <w:rFonts w:eastAsia="Times New Roman"/>
          <w:szCs w:val="24"/>
        </w:rPr>
        <w:t>, την</w:t>
      </w:r>
      <w:r w:rsidRPr="007169F4">
        <w:rPr>
          <w:rFonts w:eastAsia="Times New Roman"/>
          <w:szCs w:val="24"/>
        </w:rPr>
        <w:t xml:space="preserve"> οικογενειακή κατάσταση</w:t>
      </w:r>
      <w:r>
        <w:rPr>
          <w:rFonts w:eastAsia="Times New Roman"/>
          <w:szCs w:val="24"/>
        </w:rPr>
        <w:t xml:space="preserve">, γιατί </w:t>
      </w:r>
      <w:r w:rsidRPr="007169F4">
        <w:rPr>
          <w:rFonts w:eastAsia="Times New Roman"/>
          <w:szCs w:val="24"/>
        </w:rPr>
        <w:t>όντως υπάρχουν ανάγκες</w:t>
      </w:r>
      <w:r>
        <w:rPr>
          <w:rFonts w:eastAsia="Times New Roman"/>
          <w:szCs w:val="24"/>
        </w:rPr>
        <w:t>,</w:t>
      </w:r>
      <w:r w:rsidRPr="007169F4">
        <w:rPr>
          <w:rFonts w:eastAsia="Times New Roman"/>
          <w:szCs w:val="24"/>
        </w:rPr>
        <w:t xml:space="preserve"> οικογενειακές</w:t>
      </w:r>
      <w:r>
        <w:rPr>
          <w:rFonts w:eastAsia="Times New Roman"/>
          <w:szCs w:val="24"/>
        </w:rPr>
        <w:t>,</w:t>
      </w:r>
      <w:r w:rsidRPr="007169F4">
        <w:rPr>
          <w:rFonts w:eastAsia="Times New Roman"/>
          <w:szCs w:val="24"/>
        </w:rPr>
        <w:t xml:space="preserve"> προσωπικές</w:t>
      </w:r>
      <w:r>
        <w:rPr>
          <w:rFonts w:eastAsia="Times New Roman"/>
          <w:szCs w:val="24"/>
        </w:rPr>
        <w:t xml:space="preserve">, υγείας. Όταν ένας, ας </w:t>
      </w:r>
      <w:r w:rsidRPr="007169F4">
        <w:rPr>
          <w:rFonts w:eastAsia="Times New Roman"/>
          <w:szCs w:val="24"/>
        </w:rPr>
        <w:t>πούμε</w:t>
      </w:r>
      <w:r>
        <w:rPr>
          <w:rFonts w:eastAsia="Times New Roman"/>
          <w:szCs w:val="24"/>
        </w:rPr>
        <w:t>,</w:t>
      </w:r>
      <w:r w:rsidRPr="007169F4">
        <w:rPr>
          <w:rFonts w:eastAsia="Times New Roman"/>
          <w:szCs w:val="24"/>
        </w:rPr>
        <w:t xml:space="preserve"> </w:t>
      </w:r>
      <w:r>
        <w:rPr>
          <w:rFonts w:eastAsia="Times New Roman"/>
          <w:szCs w:val="24"/>
        </w:rPr>
        <w:t>καθίσει</w:t>
      </w:r>
      <w:r w:rsidRPr="007169F4">
        <w:rPr>
          <w:rFonts w:eastAsia="Times New Roman"/>
          <w:szCs w:val="24"/>
        </w:rPr>
        <w:t xml:space="preserve"> </w:t>
      </w:r>
      <w:r>
        <w:rPr>
          <w:rFonts w:eastAsia="Times New Roman"/>
          <w:szCs w:val="24"/>
        </w:rPr>
        <w:t xml:space="preserve">οκτώ, </w:t>
      </w:r>
      <w:r w:rsidRPr="007169F4">
        <w:rPr>
          <w:rFonts w:eastAsia="Times New Roman"/>
          <w:szCs w:val="24"/>
        </w:rPr>
        <w:t>δέκα</w:t>
      </w:r>
      <w:r>
        <w:rPr>
          <w:rFonts w:eastAsia="Times New Roman"/>
          <w:szCs w:val="24"/>
        </w:rPr>
        <w:t xml:space="preserve">, δώδεκα, </w:t>
      </w:r>
      <w:r w:rsidRPr="007169F4">
        <w:rPr>
          <w:rFonts w:eastAsia="Times New Roman"/>
          <w:szCs w:val="24"/>
        </w:rPr>
        <w:t>δεκαπέντε χρόνια σε ένα νησ</w:t>
      </w:r>
      <w:r w:rsidRPr="007169F4">
        <w:rPr>
          <w:rFonts w:eastAsia="Times New Roman"/>
          <w:szCs w:val="24"/>
        </w:rPr>
        <w:t>ί και είναι απ</w:t>
      </w:r>
      <w:r>
        <w:rPr>
          <w:rFonts w:eastAsia="Times New Roman"/>
          <w:szCs w:val="24"/>
        </w:rPr>
        <w:t xml:space="preserve">’ </w:t>
      </w:r>
      <w:r w:rsidRPr="007169F4">
        <w:rPr>
          <w:rFonts w:eastAsia="Times New Roman"/>
          <w:szCs w:val="24"/>
        </w:rPr>
        <w:lastRenderedPageBreak/>
        <w:t>αλ</w:t>
      </w:r>
      <w:r>
        <w:rPr>
          <w:rFonts w:eastAsia="Times New Roman"/>
          <w:szCs w:val="24"/>
        </w:rPr>
        <w:t>λ</w:t>
      </w:r>
      <w:r w:rsidRPr="007169F4">
        <w:rPr>
          <w:rFonts w:eastAsia="Times New Roman"/>
          <w:szCs w:val="24"/>
        </w:rPr>
        <w:t xml:space="preserve">ού </w:t>
      </w:r>
      <w:r>
        <w:rPr>
          <w:rFonts w:eastAsia="Times New Roman"/>
          <w:szCs w:val="24"/>
        </w:rPr>
        <w:t xml:space="preserve">–και </w:t>
      </w:r>
      <w:r w:rsidRPr="007169F4">
        <w:rPr>
          <w:rFonts w:eastAsia="Times New Roman"/>
          <w:szCs w:val="24"/>
        </w:rPr>
        <w:t>όχι να το</w:t>
      </w:r>
      <w:r>
        <w:rPr>
          <w:rFonts w:eastAsia="Times New Roman"/>
          <w:szCs w:val="24"/>
        </w:rPr>
        <w:t>ν</w:t>
      </w:r>
      <w:r w:rsidRPr="007169F4">
        <w:rPr>
          <w:rFonts w:eastAsia="Times New Roman"/>
          <w:szCs w:val="24"/>
        </w:rPr>
        <w:t xml:space="preserve"> παίρνουμε την πρώτη εβδομάδα πο</w:t>
      </w:r>
      <w:r>
        <w:rPr>
          <w:rFonts w:eastAsia="Times New Roman"/>
          <w:szCs w:val="24"/>
        </w:rPr>
        <w:t>υ</w:t>
      </w:r>
      <w:r w:rsidRPr="007169F4">
        <w:rPr>
          <w:rFonts w:eastAsia="Times New Roman"/>
          <w:szCs w:val="24"/>
        </w:rPr>
        <w:t xml:space="preserve"> πάει και με προφορική εντολή του </w:t>
      </w:r>
      <w:r>
        <w:rPr>
          <w:rFonts w:eastAsia="Times New Roman"/>
          <w:szCs w:val="24"/>
        </w:rPr>
        <w:t>Προέδρου και</w:t>
      </w:r>
      <w:r w:rsidRPr="007169F4">
        <w:rPr>
          <w:rFonts w:eastAsia="Times New Roman"/>
          <w:szCs w:val="24"/>
        </w:rPr>
        <w:t xml:space="preserve"> να είναι επτά χρόνια κάπου αλλού</w:t>
      </w:r>
      <w:r>
        <w:rPr>
          <w:rFonts w:eastAsia="Times New Roman"/>
          <w:szCs w:val="24"/>
        </w:rPr>
        <w:t>,</w:t>
      </w:r>
      <w:r w:rsidRPr="007169F4">
        <w:rPr>
          <w:rFonts w:eastAsia="Times New Roman"/>
          <w:szCs w:val="24"/>
        </w:rPr>
        <w:t xml:space="preserve"> στην έδρα του Βουλευτή που είχε διορίσει το</w:t>
      </w:r>
      <w:r>
        <w:rPr>
          <w:rFonts w:eastAsia="Times New Roman"/>
          <w:szCs w:val="24"/>
        </w:rPr>
        <w:t>ν</w:t>
      </w:r>
      <w:r w:rsidRPr="007169F4">
        <w:rPr>
          <w:rFonts w:eastAsia="Times New Roman"/>
          <w:szCs w:val="24"/>
        </w:rPr>
        <w:t xml:space="preserve"> διοικητή που τον μετέφερε</w:t>
      </w:r>
      <w:r>
        <w:rPr>
          <w:rFonts w:eastAsia="Times New Roman"/>
          <w:szCs w:val="24"/>
        </w:rPr>
        <w:t xml:space="preserve">- να </w:t>
      </w:r>
      <w:r w:rsidRPr="007169F4">
        <w:rPr>
          <w:rFonts w:eastAsia="Times New Roman"/>
          <w:szCs w:val="24"/>
        </w:rPr>
        <w:t xml:space="preserve">έχει το δικαίωμα να ζητήσει </w:t>
      </w:r>
      <w:r w:rsidRPr="007169F4">
        <w:rPr>
          <w:rFonts w:eastAsia="Times New Roman"/>
          <w:szCs w:val="24"/>
        </w:rPr>
        <w:t>την μετάταξή του</w:t>
      </w:r>
      <w:r>
        <w:rPr>
          <w:rFonts w:eastAsia="Times New Roman"/>
          <w:szCs w:val="24"/>
        </w:rPr>
        <w:t>,</w:t>
      </w:r>
      <w:r w:rsidRPr="007169F4">
        <w:rPr>
          <w:rFonts w:eastAsia="Times New Roman"/>
          <w:szCs w:val="24"/>
        </w:rPr>
        <w:t xml:space="preserve"> τη μετάθεσ</w:t>
      </w:r>
      <w:r>
        <w:rPr>
          <w:rFonts w:eastAsia="Times New Roman"/>
          <w:szCs w:val="24"/>
        </w:rPr>
        <w:t>ή</w:t>
      </w:r>
      <w:r w:rsidRPr="007169F4">
        <w:rPr>
          <w:rFonts w:eastAsia="Times New Roman"/>
          <w:szCs w:val="24"/>
        </w:rPr>
        <w:t xml:space="preserve"> του </w:t>
      </w:r>
      <w:r>
        <w:rPr>
          <w:rFonts w:eastAsia="Times New Roman"/>
          <w:szCs w:val="24"/>
        </w:rPr>
        <w:t>ή</w:t>
      </w:r>
      <w:r w:rsidRPr="007169F4">
        <w:rPr>
          <w:rFonts w:eastAsia="Times New Roman"/>
          <w:szCs w:val="24"/>
        </w:rPr>
        <w:t xml:space="preserve"> τη μετακίνησ</w:t>
      </w:r>
      <w:r>
        <w:rPr>
          <w:rFonts w:eastAsia="Times New Roman"/>
          <w:szCs w:val="24"/>
        </w:rPr>
        <w:t>ή</w:t>
      </w:r>
      <w:r w:rsidRPr="007169F4">
        <w:rPr>
          <w:rFonts w:eastAsia="Times New Roman"/>
          <w:szCs w:val="24"/>
        </w:rPr>
        <w:t xml:space="preserve"> του με αντικειμενικά</w:t>
      </w:r>
      <w:r>
        <w:rPr>
          <w:rFonts w:eastAsia="Times New Roman"/>
          <w:szCs w:val="24"/>
        </w:rPr>
        <w:t xml:space="preserve"> κριτήρια. </w:t>
      </w:r>
    </w:p>
    <w:p w14:paraId="7098EDED" w14:textId="77777777" w:rsidR="00971A45" w:rsidRDefault="00ED091D">
      <w:pPr>
        <w:spacing w:line="600" w:lineRule="auto"/>
        <w:ind w:firstLine="720"/>
        <w:jc w:val="both"/>
        <w:rPr>
          <w:rFonts w:eastAsia="Times New Roman"/>
          <w:szCs w:val="24"/>
        </w:rPr>
      </w:pPr>
      <w:r>
        <w:rPr>
          <w:rFonts w:eastAsia="Times New Roman"/>
          <w:szCs w:val="24"/>
        </w:rPr>
        <w:t xml:space="preserve">Επίσης </w:t>
      </w:r>
      <w:r w:rsidRPr="007169F4">
        <w:rPr>
          <w:rFonts w:eastAsia="Times New Roman"/>
          <w:szCs w:val="24"/>
        </w:rPr>
        <w:t xml:space="preserve">προσθέτουμε </w:t>
      </w:r>
      <w:r>
        <w:rPr>
          <w:rFonts w:eastAsia="Times New Roman"/>
          <w:szCs w:val="24"/>
        </w:rPr>
        <w:t>κ</w:t>
      </w:r>
      <w:r w:rsidRPr="007169F4">
        <w:rPr>
          <w:rFonts w:eastAsia="Times New Roman"/>
          <w:szCs w:val="24"/>
        </w:rPr>
        <w:t xml:space="preserve">αι εδώ το θέμα με </w:t>
      </w:r>
      <w:r>
        <w:rPr>
          <w:rFonts w:eastAsia="Times New Roman"/>
          <w:szCs w:val="24"/>
        </w:rPr>
        <w:t>τους συζύγους στρατιωτικών. Δ</w:t>
      </w:r>
      <w:r w:rsidRPr="007169F4">
        <w:rPr>
          <w:rFonts w:eastAsia="Times New Roman"/>
          <w:szCs w:val="24"/>
        </w:rPr>
        <w:t xml:space="preserve">ίνουμε τη δυνατότητα να ενταχθεί σε αυτό το πράγμα </w:t>
      </w:r>
      <w:r>
        <w:rPr>
          <w:rFonts w:eastAsia="Times New Roman"/>
          <w:szCs w:val="24"/>
        </w:rPr>
        <w:t>το ΕΚΑΒ -ή</w:t>
      </w:r>
      <w:r w:rsidRPr="007169F4">
        <w:rPr>
          <w:rFonts w:eastAsia="Times New Roman"/>
          <w:szCs w:val="24"/>
        </w:rPr>
        <w:t>ταν εκτός</w:t>
      </w:r>
      <w:r>
        <w:rPr>
          <w:rFonts w:eastAsia="Times New Roman"/>
          <w:szCs w:val="24"/>
        </w:rPr>
        <w:t>-,</w:t>
      </w:r>
      <w:r w:rsidRPr="007169F4">
        <w:rPr>
          <w:rFonts w:eastAsia="Times New Roman"/>
          <w:szCs w:val="24"/>
        </w:rPr>
        <w:t xml:space="preserve"> ούτως ώστε στρατιωτικοί </w:t>
      </w:r>
      <w:r>
        <w:rPr>
          <w:rFonts w:eastAsia="Times New Roman"/>
          <w:szCs w:val="24"/>
        </w:rPr>
        <w:t>που είναι</w:t>
      </w:r>
      <w:r w:rsidRPr="007169F4">
        <w:rPr>
          <w:rFonts w:eastAsia="Times New Roman"/>
          <w:szCs w:val="24"/>
        </w:rPr>
        <w:t xml:space="preserve"> </w:t>
      </w:r>
      <w:r w:rsidRPr="007169F4">
        <w:rPr>
          <w:rFonts w:eastAsia="Times New Roman"/>
          <w:szCs w:val="24"/>
        </w:rPr>
        <w:t>σύζυγοι πληρωμάτων του ΕΚΑΒ να μπορούν να μετακινηθούν και να υπηρετήσουν σε περιοχή</w:t>
      </w:r>
      <w:r>
        <w:rPr>
          <w:rFonts w:eastAsia="Times New Roman"/>
          <w:szCs w:val="24"/>
        </w:rPr>
        <w:t>,</w:t>
      </w:r>
      <w:r w:rsidRPr="007169F4">
        <w:rPr>
          <w:rFonts w:eastAsia="Times New Roman"/>
          <w:szCs w:val="24"/>
        </w:rPr>
        <w:t xml:space="preserve"> με βάση τις ανάγκες και το οργανόγραμμα το οποίο υπάρχει στο ΕΚΑΒ</w:t>
      </w:r>
      <w:r>
        <w:rPr>
          <w:rFonts w:eastAsia="Times New Roman"/>
          <w:szCs w:val="24"/>
        </w:rPr>
        <w:t>. Β</w:t>
      </w:r>
      <w:r w:rsidRPr="007169F4">
        <w:rPr>
          <w:rFonts w:eastAsia="Times New Roman"/>
          <w:szCs w:val="24"/>
        </w:rPr>
        <w:t>άζουμε και αυτό το πλαίσιο σαν ένα από τα κριτήρια τα οποία θα επιτρέπουν ή θα απαγορεύουν τη μετάταξη</w:t>
      </w:r>
      <w:r>
        <w:rPr>
          <w:rFonts w:eastAsia="Times New Roman"/>
          <w:szCs w:val="24"/>
        </w:rPr>
        <w:t>. Αυτή είναι η</w:t>
      </w:r>
      <w:r w:rsidRPr="007169F4">
        <w:rPr>
          <w:rFonts w:eastAsia="Times New Roman"/>
          <w:szCs w:val="24"/>
        </w:rPr>
        <w:t xml:space="preserve"> δεύτερη τροπολογία που αποδεικνύει </w:t>
      </w:r>
      <w:r>
        <w:rPr>
          <w:rFonts w:eastAsia="Times New Roman"/>
          <w:szCs w:val="24"/>
        </w:rPr>
        <w:t>πώς</w:t>
      </w:r>
      <w:r w:rsidRPr="007169F4">
        <w:rPr>
          <w:rFonts w:eastAsia="Times New Roman"/>
          <w:szCs w:val="24"/>
        </w:rPr>
        <w:t xml:space="preserve"> κυβερνά η Αριστερά</w:t>
      </w:r>
      <w:r>
        <w:rPr>
          <w:rFonts w:eastAsia="Times New Roman"/>
          <w:szCs w:val="24"/>
        </w:rPr>
        <w:t>.</w:t>
      </w:r>
    </w:p>
    <w:p w14:paraId="7098EDEE" w14:textId="77777777" w:rsidR="00971A45" w:rsidRDefault="00ED091D">
      <w:pPr>
        <w:spacing w:line="600" w:lineRule="auto"/>
        <w:ind w:firstLine="720"/>
        <w:jc w:val="both"/>
        <w:rPr>
          <w:rFonts w:eastAsia="Times New Roman"/>
          <w:szCs w:val="24"/>
        </w:rPr>
      </w:pPr>
      <w:r>
        <w:rPr>
          <w:rFonts w:eastAsia="Times New Roman"/>
          <w:szCs w:val="24"/>
        </w:rPr>
        <w:t xml:space="preserve">Η τρίτη τροπολογία έχει </w:t>
      </w:r>
      <w:r w:rsidRPr="007169F4">
        <w:rPr>
          <w:rFonts w:eastAsia="Times New Roman"/>
          <w:szCs w:val="24"/>
        </w:rPr>
        <w:t>γενικό αριθμό 2008 και ειδικό 161</w:t>
      </w:r>
      <w:r>
        <w:rPr>
          <w:rFonts w:eastAsia="Times New Roman"/>
          <w:szCs w:val="24"/>
        </w:rPr>
        <w:t>. Αυτή η ρύθμιση εισάγεται για λόγους</w:t>
      </w:r>
      <w:r w:rsidRPr="007169F4">
        <w:rPr>
          <w:rFonts w:eastAsia="Times New Roman"/>
          <w:szCs w:val="24"/>
        </w:rPr>
        <w:t xml:space="preserve"> ασφάλειας δικαίου</w:t>
      </w:r>
      <w:r>
        <w:rPr>
          <w:rFonts w:eastAsia="Times New Roman"/>
          <w:szCs w:val="24"/>
        </w:rPr>
        <w:t>.</w:t>
      </w:r>
      <w:r w:rsidRPr="007169F4">
        <w:rPr>
          <w:rFonts w:eastAsia="Times New Roman"/>
          <w:szCs w:val="24"/>
        </w:rPr>
        <w:t xml:space="preserve"> </w:t>
      </w:r>
      <w:r>
        <w:rPr>
          <w:rFonts w:eastAsia="Times New Roman"/>
          <w:szCs w:val="24"/>
        </w:rPr>
        <w:t>Έ</w:t>
      </w:r>
      <w:r w:rsidRPr="007169F4">
        <w:rPr>
          <w:rFonts w:eastAsia="Times New Roman"/>
          <w:szCs w:val="24"/>
        </w:rPr>
        <w:t xml:space="preserve">χει τη σύμφωνη γνώμη και την </w:t>
      </w:r>
      <w:proofErr w:type="spellStart"/>
      <w:r>
        <w:rPr>
          <w:rFonts w:eastAsia="Times New Roman"/>
          <w:szCs w:val="24"/>
        </w:rPr>
        <w:t>συν</w:t>
      </w:r>
      <w:r w:rsidRPr="007169F4">
        <w:rPr>
          <w:rFonts w:eastAsia="Times New Roman"/>
          <w:szCs w:val="24"/>
        </w:rPr>
        <w:t>υπογραφή</w:t>
      </w:r>
      <w:proofErr w:type="spellEnd"/>
      <w:r w:rsidRPr="007169F4">
        <w:rPr>
          <w:rFonts w:eastAsia="Times New Roman"/>
          <w:szCs w:val="24"/>
        </w:rPr>
        <w:t xml:space="preserve"> της </w:t>
      </w:r>
      <w:r w:rsidRPr="007169F4">
        <w:rPr>
          <w:rFonts w:eastAsia="Times New Roman"/>
          <w:szCs w:val="24"/>
        </w:rPr>
        <w:t>κ</w:t>
      </w:r>
      <w:r>
        <w:rPr>
          <w:rFonts w:eastAsia="Times New Roman"/>
          <w:szCs w:val="24"/>
        </w:rPr>
        <w:t>.</w:t>
      </w:r>
      <w:r w:rsidRPr="007169F4">
        <w:rPr>
          <w:rFonts w:eastAsia="Times New Roman"/>
          <w:szCs w:val="24"/>
        </w:rPr>
        <w:t xml:space="preserve"> </w:t>
      </w:r>
      <w:r w:rsidRPr="007169F4">
        <w:rPr>
          <w:rFonts w:eastAsia="Times New Roman"/>
          <w:szCs w:val="24"/>
        </w:rPr>
        <w:t xml:space="preserve">Μαριλίζας </w:t>
      </w:r>
      <w:r w:rsidRPr="007169F4">
        <w:rPr>
          <w:rFonts w:eastAsia="Times New Roman"/>
          <w:szCs w:val="24"/>
        </w:rPr>
        <w:lastRenderedPageBreak/>
        <w:t>Ξενογιανν</w:t>
      </w:r>
      <w:r w:rsidRPr="007169F4">
        <w:rPr>
          <w:rFonts w:eastAsia="Times New Roman"/>
          <w:szCs w:val="24"/>
        </w:rPr>
        <w:t>ακοπούλου</w:t>
      </w:r>
      <w:r>
        <w:rPr>
          <w:rFonts w:eastAsia="Times New Roman"/>
          <w:szCs w:val="24"/>
        </w:rPr>
        <w:t>,</w:t>
      </w:r>
      <w:r w:rsidRPr="007169F4">
        <w:rPr>
          <w:rFonts w:eastAsia="Times New Roman"/>
          <w:szCs w:val="24"/>
        </w:rPr>
        <w:t xml:space="preserve"> της Υπουργού Διοικητικής Ανασυγκρότησης</w:t>
      </w:r>
      <w:r>
        <w:rPr>
          <w:rFonts w:eastAsia="Times New Roman"/>
          <w:szCs w:val="24"/>
        </w:rPr>
        <w:t>.</w:t>
      </w:r>
      <w:r w:rsidRPr="007169F4">
        <w:rPr>
          <w:rFonts w:eastAsia="Times New Roman"/>
          <w:szCs w:val="24"/>
        </w:rPr>
        <w:t xml:space="preserve"> </w:t>
      </w:r>
      <w:r>
        <w:rPr>
          <w:rFonts w:eastAsia="Times New Roman"/>
          <w:szCs w:val="24"/>
        </w:rPr>
        <w:t>Έ</w:t>
      </w:r>
      <w:r w:rsidRPr="007169F4">
        <w:rPr>
          <w:rFonts w:eastAsia="Times New Roman"/>
          <w:szCs w:val="24"/>
        </w:rPr>
        <w:t>χει να κάνει με την απρόσκοπτη λειτουργία της δημόσιας διοίκησης</w:t>
      </w:r>
      <w:r>
        <w:rPr>
          <w:rFonts w:eastAsia="Times New Roman"/>
          <w:szCs w:val="24"/>
        </w:rPr>
        <w:t>.</w:t>
      </w:r>
    </w:p>
    <w:p w14:paraId="7098EDEF" w14:textId="77777777" w:rsidR="00971A45" w:rsidRDefault="00ED091D">
      <w:pPr>
        <w:spacing w:line="600" w:lineRule="auto"/>
        <w:ind w:firstLine="720"/>
        <w:jc w:val="both"/>
        <w:rPr>
          <w:rFonts w:eastAsia="Times New Roman"/>
          <w:szCs w:val="24"/>
        </w:rPr>
      </w:pPr>
      <w:r>
        <w:rPr>
          <w:rFonts w:eastAsia="Times New Roman"/>
          <w:szCs w:val="24"/>
        </w:rPr>
        <w:t>Ξ</w:t>
      </w:r>
      <w:r w:rsidRPr="007169F4">
        <w:rPr>
          <w:rFonts w:eastAsia="Times New Roman"/>
          <w:szCs w:val="24"/>
        </w:rPr>
        <w:t>έρετε ότι σε λίγο διάστημα λήγουν οι θητείες των διοικήσεων οι οποίες είχαν οριστεί το 2016 σε νοσοκομεία και εποπτευόμενους οργανισμούς</w:t>
      </w:r>
      <w:r w:rsidRPr="007169F4">
        <w:rPr>
          <w:rFonts w:eastAsia="Times New Roman"/>
          <w:szCs w:val="24"/>
        </w:rPr>
        <w:t xml:space="preserve"> του Υπουργείου Υγείας</w:t>
      </w:r>
      <w:r>
        <w:rPr>
          <w:rFonts w:eastAsia="Times New Roman"/>
          <w:szCs w:val="24"/>
        </w:rPr>
        <w:t>.</w:t>
      </w:r>
      <w:r w:rsidRPr="007169F4">
        <w:rPr>
          <w:rFonts w:eastAsia="Times New Roman"/>
          <w:szCs w:val="24"/>
        </w:rPr>
        <w:t xml:space="preserve"> </w:t>
      </w:r>
      <w:r>
        <w:rPr>
          <w:rFonts w:eastAsia="Times New Roman"/>
          <w:szCs w:val="24"/>
        </w:rPr>
        <w:t>Ρ</w:t>
      </w:r>
      <w:r w:rsidRPr="007169F4">
        <w:rPr>
          <w:rFonts w:eastAsia="Times New Roman"/>
          <w:szCs w:val="24"/>
        </w:rPr>
        <w:t>υθμίζουμε</w:t>
      </w:r>
      <w:r>
        <w:rPr>
          <w:rFonts w:eastAsia="Times New Roman"/>
          <w:szCs w:val="24"/>
        </w:rPr>
        <w:t>,</w:t>
      </w:r>
      <w:r w:rsidRPr="007169F4">
        <w:rPr>
          <w:rFonts w:eastAsia="Times New Roman"/>
          <w:szCs w:val="24"/>
        </w:rPr>
        <w:t xml:space="preserve"> </w:t>
      </w:r>
      <w:r>
        <w:rPr>
          <w:rFonts w:eastAsia="Times New Roman"/>
          <w:szCs w:val="24"/>
        </w:rPr>
        <w:t>λ</w:t>
      </w:r>
      <w:r w:rsidRPr="007169F4">
        <w:rPr>
          <w:rFonts w:eastAsia="Times New Roman"/>
          <w:szCs w:val="24"/>
        </w:rPr>
        <w:t>οιπόν</w:t>
      </w:r>
      <w:r>
        <w:rPr>
          <w:rFonts w:eastAsia="Times New Roman"/>
          <w:szCs w:val="24"/>
        </w:rPr>
        <w:t>,</w:t>
      </w:r>
      <w:r w:rsidRPr="007169F4">
        <w:rPr>
          <w:rFonts w:eastAsia="Times New Roman"/>
          <w:szCs w:val="24"/>
        </w:rPr>
        <w:t xml:space="preserve"> ότι </w:t>
      </w:r>
      <w:r>
        <w:rPr>
          <w:rFonts w:eastAsia="Times New Roman"/>
          <w:szCs w:val="24"/>
        </w:rPr>
        <w:t xml:space="preserve">οι θητείες </w:t>
      </w:r>
      <w:r w:rsidRPr="007169F4">
        <w:rPr>
          <w:rFonts w:eastAsia="Times New Roman"/>
          <w:szCs w:val="24"/>
        </w:rPr>
        <w:t>οι οποίες λήγουν</w:t>
      </w:r>
      <w:r>
        <w:rPr>
          <w:rFonts w:eastAsia="Times New Roman"/>
          <w:szCs w:val="24"/>
        </w:rPr>
        <w:t>,</w:t>
      </w:r>
      <w:r w:rsidRPr="007169F4">
        <w:rPr>
          <w:rFonts w:eastAsia="Times New Roman"/>
          <w:szCs w:val="24"/>
        </w:rPr>
        <w:t xml:space="preserve"> προκηρύσσονται εντός δύο μηνών</w:t>
      </w:r>
      <w:r>
        <w:rPr>
          <w:rFonts w:eastAsia="Times New Roman"/>
          <w:szCs w:val="24"/>
        </w:rPr>
        <w:t>,</w:t>
      </w:r>
      <w:r w:rsidRPr="007169F4">
        <w:rPr>
          <w:rFonts w:eastAsia="Times New Roman"/>
          <w:szCs w:val="24"/>
        </w:rPr>
        <w:t xml:space="preserve"> με βάση τη νέα διαδικασία</w:t>
      </w:r>
      <w:r>
        <w:rPr>
          <w:rFonts w:eastAsia="Times New Roman"/>
          <w:szCs w:val="24"/>
        </w:rPr>
        <w:t xml:space="preserve"> –δηλαδή αυτές που λήγουν από</w:t>
      </w:r>
      <w:r w:rsidRPr="007169F4">
        <w:rPr>
          <w:rFonts w:eastAsia="Times New Roman"/>
          <w:szCs w:val="24"/>
        </w:rPr>
        <w:t xml:space="preserve"> </w:t>
      </w:r>
      <w:r>
        <w:rPr>
          <w:rFonts w:eastAsia="Times New Roman"/>
          <w:szCs w:val="24"/>
        </w:rPr>
        <w:t>1-1-20</w:t>
      </w:r>
      <w:r w:rsidRPr="007169F4">
        <w:rPr>
          <w:rFonts w:eastAsia="Times New Roman"/>
          <w:szCs w:val="24"/>
        </w:rPr>
        <w:t>19 και μετά</w:t>
      </w:r>
      <w:r>
        <w:rPr>
          <w:rFonts w:eastAsia="Times New Roman"/>
          <w:szCs w:val="24"/>
        </w:rPr>
        <w:t>-, με βάση το μητρώο στελεχών και α</w:t>
      </w:r>
      <w:r w:rsidRPr="007169F4">
        <w:rPr>
          <w:rFonts w:eastAsia="Times New Roman"/>
          <w:szCs w:val="24"/>
        </w:rPr>
        <w:t xml:space="preserve">πλά παρατείνουμε τη θητεία των </w:t>
      </w:r>
      <w:r w:rsidRPr="007169F4">
        <w:rPr>
          <w:rFonts w:eastAsia="Times New Roman"/>
          <w:szCs w:val="24"/>
        </w:rPr>
        <w:t>υπηρετούντων μέχρι να ολοκληρωθεί η διαδικασία</w:t>
      </w:r>
      <w:r>
        <w:rPr>
          <w:rFonts w:eastAsia="Times New Roman"/>
          <w:szCs w:val="24"/>
        </w:rPr>
        <w:t>,</w:t>
      </w:r>
      <w:r w:rsidRPr="007169F4">
        <w:rPr>
          <w:rFonts w:eastAsia="Times New Roman"/>
          <w:szCs w:val="24"/>
        </w:rPr>
        <w:t xml:space="preserve"> για να μην υπάρξει κενό στη </w:t>
      </w:r>
      <w:r>
        <w:rPr>
          <w:rFonts w:eastAsia="Times New Roman"/>
          <w:szCs w:val="24"/>
        </w:rPr>
        <w:t xml:space="preserve">διοίκηση των νοσοκομείων. </w:t>
      </w:r>
    </w:p>
    <w:p w14:paraId="7098EDF0" w14:textId="77777777" w:rsidR="00971A45" w:rsidRDefault="00ED091D">
      <w:pPr>
        <w:spacing w:line="600" w:lineRule="auto"/>
        <w:ind w:firstLine="720"/>
        <w:jc w:val="both"/>
        <w:rPr>
          <w:rFonts w:eastAsia="Times New Roman"/>
          <w:szCs w:val="24"/>
        </w:rPr>
      </w:pPr>
      <w:r>
        <w:rPr>
          <w:rFonts w:eastAsia="Times New Roman"/>
          <w:szCs w:val="24"/>
        </w:rPr>
        <w:t>Επίσης,</w:t>
      </w:r>
      <w:r w:rsidRPr="007169F4">
        <w:rPr>
          <w:rFonts w:eastAsia="Times New Roman"/>
          <w:szCs w:val="24"/>
        </w:rPr>
        <w:t xml:space="preserve"> αν υπάρξει κάποια κένωση θέσης</w:t>
      </w:r>
      <w:r>
        <w:rPr>
          <w:rFonts w:eastAsia="Times New Roman"/>
          <w:szCs w:val="24"/>
        </w:rPr>
        <w:t>,</w:t>
      </w:r>
      <w:r w:rsidRPr="007169F4">
        <w:rPr>
          <w:rFonts w:eastAsia="Times New Roman"/>
          <w:szCs w:val="24"/>
        </w:rPr>
        <w:t xml:space="preserve"> δηλαδή </w:t>
      </w:r>
      <w:r>
        <w:rPr>
          <w:rFonts w:eastAsia="Times New Roman"/>
          <w:szCs w:val="24"/>
        </w:rPr>
        <w:t xml:space="preserve">αν </w:t>
      </w:r>
      <w:r w:rsidRPr="007169F4">
        <w:rPr>
          <w:rFonts w:eastAsia="Times New Roman"/>
          <w:szCs w:val="24"/>
        </w:rPr>
        <w:t xml:space="preserve">πριν τη λήξη της θητείας </w:t>
      </w:r>
      <w:r>
        <w:rPr>
          <w:rFonts w:eastAsia="Times New Roman"/>
          <w:szCs w:val="24"/>
        </w:rPr>
        <w:t xml:space="preserve">του </w:t>
      </w:r>
      <w:r w:rsidRPr="007169F4">
        <w:rPr>
          <w:rFonts w:eastAsia="Times New Roman"/>
          <w:szCs w:val="24"/>
        </w:rPr>
        <w:t xml:space="preserve">κάποιος παραιτηθεί </w:t>
      </w:r>
      <w:r>
        <w:rPr>
          <w:rFonts w:eastAsia="Times New Roman"/>
          <w:szCs w:val="24"/>
        </w:rPr>
        <w:t>ή χάσει</w:t>
      </w:r>
      <w:r w:rsidRPr="007169F4">
        <w:rPr>
          <w:rFonts w:eastAsia="Times New Roman"/>
          <w:szCs w:val="24"/>
        </w:rPr>
        <w:t xml:space="preserve"> τη ζωή του </w:t>
      </w:r>
      <w:r>
        <w:rPr>
          <w:rFonts w:eastAsia="Times New Roman"/>
          <w:szCs w:val="24"/>
        </w:rPr>
        <w:t>-</w:t>
      </w:r>
      <w:r w:rsidRPr="007169F4">
        <w:rPr>
          <w:rFonts w:eastAsia="Times New Roman"/>
          <w:szCs w:val="24"/>
        </w:rPr>
        <w:t xml:space="preserve">γιατί </w:t>
      </w:r>
      <w:r>
        <w:rPr>
          <w:rFonts w:eastAsia="Times New Roman"/>
          <w:szCs w:val="24"/>
        </w:rPr>
        <w:t>όλα πρέπει να τα προβλέψουμε-</w:t>
      </w:r>
      <w:r>
        <w:rPr>
          <w:rFonts w:eastAsia="Times New Roman"/>
          <w:szCs w:val="24"/>
        </w:rPr>
        <w:t xml:space="preserve"> ή </w:t>
      </w:r>
      <w:r w:rsidRPr="007169F4">
        <w:rPr>
          <w:rFonts w:eastAsia="Times New Roman"/>
          <w:szCs w:val="24"/>
        </w:rPr>
        <w:t>αρ</w:t>
      </w:r>
      <w:r>
        <w:rPr>
          <w:rFonts w:eastAsia="Times New Roman"/>
          <w:szCs w:val="24"/>
        </w:rPr>
        <w:t>ρωστήσει και κενωθεί η θέση –</w:t>
      </w:r>
      <w:r w:rsidRPr="007169F4">
        <w:rPr>
          <w:rFonts w:eastAsia="Times New Roman"/>
          <w:szCs w:val="24"/>
        </w:rPr>
        <w:t>όταν λήγει η θητεία</w:t>
      </w:r>
      <w:r>
        <w:rPr>
          <w:rFonts w:eastAsia="Times New Roman"/>
          <w:szCs w:val="24"/>
        </w:rPr>
        <w:t>,</w:t>
      </w:r>
      <w:r w:rsidRPr="007169F4">
        <w:rPr>
          <w:rFonts w:eastAsia="Times New Roman"/>
          <w:szCs w:val="24"/>
        </w:rPr>
        <w:t xml:space="preserve"> αυτή</w:t>
      </w:r>
      <w:r>
        <w:rPr>
          <w:rFonts w:eastAsia="Times New Roman"/>
          <w:szCs w:val="24"/>
        </w:rPr>
        <w:t xml:space="preserve"> η θέση</w:t>
      </w:r>
      <w:r w:rsidRPr="007169F4">
        <w:rPr>
          <w:rFonts w:eastAsia="Times New Roman"/>
          <w:szCs w:val="24"/>
        </w:rPr>
        <w:t xml:space="preserve"> προκηρύσσεται εντός δύο μηνών με βάση τον καινούργιο τρόπο</w:t>
      </w:r>
      <w:r>
        <w:rPr>
          <w:rFonts w:eastAsia="Times New Roman"/>
          <w:szCs w:val="24"/>
        </w:rPr>
        <w:t>-</w:t>
      </w:r>
      <w:r w:rsidRPr="007169F4">
        <w:rPr>
          <w:rFonts w:eastAsia="Times New Roman"/>
          <w:szCs w:val="24"/>
        </w:rPr>
        <w:t xml:space="preserve"> για την άμεση κάλυψη τηρείται η διαδικασία που υπάρχει σήμερα</w:t>
      </w:r>
      <w:r>
        <w:rPr>
          <w:rFonts w:eastAsia="Times New Roman"/>
          <w:szCs w:val="24"/>
        </w:rPr>
        <w:t xml:space="preserve">, που ίσχυε </w:t>
      </w:r>
      <w:r>
        <w:rPr>
          <w:rFonts w:eastAsia="Times New Roman"/>
          <w:szCs w:val="24"/>
        </w:rPr>
        <w:lastRenderedPageBreak/>
        <w:t>μέχρι 31-</w:t>
      </w:r>
      <w:r w:rsidRPr="007169F4">
        <w:rPr>
          <w:rFonts w:eastAsia="Times New Roman"/>
          <w:szCs w:val="24"/>
        </w:rPr>
        <w:t>12-</w:t>
      </w:r>
      <w:r>
        <w:rPr>
          <w:rFonts w:eastAsia="Times New Roman"/>
          <w:szCs w:val="24"/>
        </w:rPr>
        <w:t>20</w:t>
      </w:r>
      <w:r w:rsidRPr="007169F4">
        <w:rPr>
          <w:rFonts w:eastAsia="Times New Roman"/>
          <w:szCs w:val="24"/>
        </w:rPr>
        <w:t>18</w:t>
      </w:r>
      <w:r>
        <w:rPr>
          <w:rFonts w:eastAsia="Times New Roman"/>
          <w:szCs w:val="24"/>
        </w:rPr>
        <w:t>,</w:t>
      </w:r>
      <w:r w:rsidRPr="007169F4">
        <w:rPr>
          <w:rFonts w:eastAsia="Times New Roman"/>
          <w:szCs w:val="24"/>
        </w:rPr>
        <w:t xml:space="preserve"> έτσι </w:t>
      </w:r>
      <w:r>
        <w:rPr>
          <w:rFonts w:eastAsia="Times New Roman"/>
          <w:szCs w:val="24"/>
        </w:rPr>
        <w:t xml:space="preserve">ούτως </w:t>
      </w:r>
      <w:r w:rsidRPr="007169F4">
        <w:rPr>
          <w:rFonts w:eastAsia="Times New Roman"/>
          <w:szCs w:val="24"/>
        </w:rPr>
        <w:t xml:space="preserve">ώστε να μην υπάρξει μεγάλο </w:t>
      </w:r>
      <w:r w:rsidRPr="007169F4">
        <w:rPr>
          <w:rFonts w:eastAsia="Times New Roman"/>
          <w:szCs w:val="24"/>
        </w:rPr>
        <w:t>κενό στη διοίκηση των νοσοκομείων</w:t>
      </w:r>
      <w:r>
        <w:rPr>
          <w:rFonts w:eastAsia="Times New Roman"/>
          <w:szCs w:val="24"/>
        </w:rPr>
        <w:t>.</w:t>
      </w:r>
      <w:r w:rsidRPr="007169F4">
        <w:rPr>
          <w:rFonts w:eastAsia="Times New Roman"/>
          <w:szCs w:val="24"/>
        </w:rPr>
        <w:t xml:space="preserve"> Αυτή είναι η τρίτη τροπολογία</w:t>
      </w:r>
      <w:r>
        <w:rPr>
          <w:rFonts w:eastAsia="Times New Roman"/>
          <w:szCs w:val="24"/>
        </w:rPr>
        <w:t xml:space="preserve">. </w:t>
      </w:r>
    </w:p>
    <w:p w14:paraId="7098EDF1" w14:textId="77777777" w:rsidR="00971A45" w:rsidRDefault="00ED091D">
      <w:pPr>
        <w:spacing w:line="600" w:lineRule="auto"/>
        <w:ind w:firstLine="720"/>
        <w:jc w:val="both"/>
        <w:rPr>
          <w:rFonts w:eastAsia="Times New Roman"/>
          <w:szCs w:val="24"/>
        </w:rPr>
      </w:pPr>
      <w:r>
        <w:rPr>
          <w:rFonts w:eastAsia="Times New Roman"/>
          <w:szCs w:val="24"/>
        </w:rPr>
        <w:t>Θα</w:t>
      </w:r>
      <w:r w:rsidRPr="007169F4">
        <w:rPr>
          <w:rFonts w:eastAsia="Times New Roman"/>
          <w:szCs w:val="24"/>
        </w:rPr>
        <w:t xml:space="preserve"> πούμε κάποια άλλη στιγμή </w:t>
      </w:r>
      <w:r>
        <w:rPr>
          <w:rFonts w:eastAsia="Times New Roman"/>
          <w:szCs w:val="24"/>
        </w:rPr>
        <w:t>π</w:t>
      </w:r>
      <w:r w:rsidRPr="007169F4">
        <w:rPr>
          <w:rFonts w:eastAsia="Times New Roman"/>
          <w:szCs w:val="24"/>
        </w:rPr>
        <w:t xml:space="preserve">οιες από τις </w:t>
      </w:r>
      <w:r>
        <w:rPr>
          <w:rFonts w:eastAsia="Times New Roman"/>
          <w:szCs w:val="24"/>
        </w:rPr>
        <w:t>β</w:t>
      </w:r>
      <w:r w:rsidRPr="007169F4">
        <w:rPr>
          <w:rFonts w:eastAsia="Times New Roman"/>
          <w:szCs w:val="24"/>
        </w:rPr>
        <w:t>ουλευτικές</w:t>
      </w:r>
      <w:r>
        <w:rPr>
          <w:rFonts w:eastAsia="Times New Roman"/>
          <w:szCs w:val="24"/>
        </w:rPr>
        <w:t xml:space="preserve"> τροπολογίες</w:t>
      </w:r>
      <w:r w:rsidRPr="007169F4">
        <w:rPr>
          <w:rFonts w:eastAsia="Times New Roman"/>
          <w:szCs w:val="24"/>
        </w:rPr>
        <w:t xml:space="preserve"> κάνουμε δεκτές</w:t>
      </w:r>
      <w:r>
        <w:rPr>
          <w:rFonts w:eastAsia="Times New Roman"/>
          <w:szCs w:val="24"/>
        </w:rPr>
        <w:t>.</w:t>
      </w:r>
    </w:p>
    <w:p w14:paraId="7098EDF2" w14:textId="77777777" w:rsidR="00971A45" w:rsidRDefault="00ED091D">
      <w:pPr>
        <w:spacing w:line="600" w:lineRule="auto"/>
        <w:ind w:firstLine="720"/>
        <w:jc w:val="both"/>
        <w:rPr>
          <w:rFonts w:eastAsia="Times New Roman"/>
          <w:szCs w:val="24"/>
        </w:rPr>
      </w:pPr>
      <w:r>
        <w:rPr>
          <w:rFonts w:eastAsia="Times New Roman"/>
          <w:szCs w:val="24"/>
        </w:rPr>
        <w:t>Ευχαριστώ.</w:t>
      </w:r>
    </w:p>
    <w:p w14:paraId="7098EDF3" w14:textId="77777777" w:rsidR="00971A45" w:rsidRDefault="00ED091D">
      <w:pPr>
        <w:tabs>
          <w:tab w:val="left" w:pos="3189"/>
          <w:tab w:val="center" w:pos="4513"/>
        </w:tabs>
        <w:spacing w:line="600" w:lineRule="auto"/>
        <w:ind w:firstLine="720"/>
        <w:jc w:val="both"/>
        <w:rPr>
          <w:rFonts w:eastAsia="Times New Roman"/>
          <w:szCs w:val="24"/>
        </w:rPr>
      </w:pPr>
      <w:r w:rsidRPr="009F62CB">
        <w:rPr>
          <w:rFonts w:eastAsia="Times New Roman" w:cs="Times New Roman"/>
          <w:b/>
          <w:szCs w:val="24"/>
        </w:rPr>
        <w:t xml:space="preserve">ΠΡΟΕΔΡΕΥΩΝ (Αναστάσιος Κουράκης): </w:t>
      </w:r>
      <w:r w:rsidRPr="007169F4">
        <w:rPr>
          <w:rFonts w:eastAsia="Times New Roman"/>
          <w:szCs w:val="24"/>
        </w:rPr>
        <w:t>Ευχαριστούμε</w:t>
      </w:r>
      <w:r>
        <w:rPr>
          <w:rFonts w:eastAsia="Times New Roman"/>
          <w:szCs w:val="24"/>
        </w:rPr>
        <w:t>,</w:t>
      </w:r>
      <w:r w:rsidRPr="007169F4">
        <w:rPr>
          <w:rFonts w:eastAsia="Times New Roman"/>
          <w:szCs w:val="24"/>
        </w:rPr>
        <w:t xml:space="preserve"> </w:t>
      </w:r>
      <w:r>
        <w:rPr>
          <w:rFonts w:eastAsia="Times New Roman"/>
          <w:szCs w:val="24"/>
        </w:rPr>
        <w:t>κ</w:t>
      </w:r>
      <w:r w:rsidRPr="007169F4">
        <w:rPr>
          <w:rFonts w:eastAsia="Times New Roman"/>
          <w:szCs w:val="24"/>
        </w:rPr>
        <w:t>ύριε Υπουργέ</w:t>
      </w:r>
      <w:r>
        <w:rPr>
          <w:rFonts w:eastAsia="Times New Roman"/>
          <w:szCs w:val="24"/>
        </w:rPr>
        <w:t>.</w:t>
      </w:r>
    </w:p>
    <w:p w14:paraId="7098EDF4" w14:textId="77777777" w:rsidR="00971A45" w:rsidRDefault="00ED091D">
      <w:pPr>
        <w:tabs>
          <w:tab w:val="left" w:pos="3189"/>
          <w:tab w:val="center" w:pos="4513"/>
        </w:tabs>
        <w:spacing w:line="600" w:lineRule="auto"/>
        <w:ind w:firstLine="720"/>
        <w:jc w:val="both"/>
        <w:rPr>
          <w:rFonts w:eastAsia="Times New Roman"/>
          <w:szCs w:val="24"/>
        </w:rPr>
      </w:pPr>
      <w:r>
        <w:rPr>
          <w:rFonts w:eastAsia="Times New Roman"/>
          <w:szCs w:val="24"/>
        </w:rPr>
        <w:t>Π</w:t>
      </w:r>
      <w:r w:rsidRPr="007169F4">
        <w:rPr>
          <w:rFonts w:eastAsia="Times New Roman"/>
          <w:szCs w:val="24"/>
        </w:rPr>
        <w:t>ροχωρούμε με τον κ</w:t>
      </w:r>
      <w:r>
        <w:rPr>
          <w:rFonts w:eastAsia="Times New Roman"/>
          <w:szCs w:val="24"/>
        </w:rPr>
        <w:t>.</w:t>
      </w:r>
      <w:r w:rsidRPr="007169F4">
        <w:rPr>
          <w:rFonts w:eastAsia="Times New Roman"/>
          <w:szCs w:val="24"/>
        </w:rPr>
        <w:t xml:space="preserve"> </w:t>
      </w:r>
      <w:r>
        <w:rPr>
          <w:rFonts w:eastAsia="Times New Roman"/>
          <w:szCs w:val="24"/>
        </w:rPr>
        <w:t>Εμμανουήλ</w:t>
      </w:r>
      <w:r w:rsidRPr="007169F4">
        <w:rPr>
          <w:rFonts w:eastAsia="Times New Roman"/>
          <w:szCs w:val="24"/>
        </w:rPr>
        <w:t xml:space="preserve"> </w:t>
      </w:r>
      <w:r>
        <w:rPr>
          <w:rFonts w:eastAsia="Times New Roman"/>
          <w:szCs w:val="24"/>
        </w:rPr>
        <w:t>Συ</w:t>
      </w:r>
      <w:r>
        <w:rPr>
          <w:rFonts w:eastAsia="Times New Roman"/>
          <w:szCs w:val="24"/>
        </w:rPr>
        <w:t xml:space="preserve">ντυχάκη, </w:t>
      </w:r>
      <w:r w:rsidRPr="007169F4">
        <w:rPr>
          <w:rFonts w:eastAsia="Times New Roman"/>
          <w:szCs w:val="24"/>
        </w:rPr>
        <w:t xml:space="preserve">Βουλευτή Ηρακλείου του </w:t>
      </w:r>
      <w:r>
        <w:rPr>
          <w:rFonts w:eastAsia="Times New Roman"/>
          <w:szCs w:val="24"/>
        </w:rPr>
        <w:t>Κομμουνιστικού Κόμματος</w:t>
      </w:r>
      <w:r w:rsidRPr="007169F4">
        <w:rPr>
          <w:rFonts w:eastAsia="Times New Roman"/>
          <w:szCs w:val="24"/>
        </w:rPr>
        <w:t xml:space="preserve"> Ελλάδας</w:t>
      </w:r>
      <w:r>
        <w:rPr>
          <w:rFonts w:eastAsia="Times New Roman"/>
          <w:szCs w:val="24"/>
        </w:rPr>
        <w:t>.</w:t>
      </w:r>
    </w:p>
    <w:p w14:paraId="7098EDF5" w14:textId="77777777" w:rsidR="00971A45" w:rsidRDefault="00ED091D">
      <w:pPr>
        <w:tabs>
          <w:tab w:val="left" w:pos="3189"/>
          <w:tab w:val="center" w:pos="4513"/>
        </w:tabs>
        <w:spacing w:line="600" w:lineRule="auto"/>
        <w:ind w:firstLine="720"/>
        <w:jc w:val="both"/>
        <w:rPr>
          <w:rFonts w:eastAsia="Times New Roman"/>
          <w:szCs w:val="24"/>
        </w:rPr>
      </w:pPr>
      <w:r>
        <w:rPr>
          <w:rFonts w:eastAsia="Times New Roman"/>
          <w:szCs w:val="24"/>
        </w:rPr>
        <w:t xml:space="preserve">Ορίστε, κύριε Συντυχάκη, έχετε τον λόγο. </w:t>
      </w:r>
    </w:p>
    <w:p w14:paraId="7098EDF6" w14:textId="77777777" w:rsidR="00971A45" w:rsidRDefault="00ED091D">
      <w:pPr>
        <w:spacing w:line="600" w:lineRule="auto"/>
        <w:ind w:firstLine="720"/>
        <w:jc w:val="both"/>
        <w:rPr>
          <w:rFonts w:eastAsia="Times New Roman"/>
          <w:szCs w:val="24"/>
        </w:rPr>
      </w:pPr>
      <w:r w:rsidRPr="005044E6">
        <w:rPr>
          <w:rFonts w:eastAsia="Times New Roman" w:cs="Times New Roman"/>
          <w:b/>
          <w:szCs w:val="24"/>
        </w:rPr>
        <w:t xml:space="preserve">ΕΜΜΑΝΟΥΗΛ ΣΥΝΤΥΧΑΚΗΣ: </w:t>
      </w:r>
      <w:r>
        <w:rPr>
          <w:rFonts w:eastAsia="Times New Roman"/>
          <w:szCs w:val="24"/>
        </w:rPr>
        <w:t>Ε</w:t>
      </w:r>
      <w:r w:rsidRPr="007169F4">
        <w:rPr>
          <w:rFonts w:eastAsia="Times New Roman"/>
          <w:szCs w:val="24"/>
        </w:rPr>
        <w:t>υχαριστώ</w:t>
      </w:r>
      <w:r>
        <w:rPr>
          <w:rFonts w:eastAsia="Times New Roman"/>
          <w:szCs w:val="24"/>
        </w:rPr>
        <w:t>,</w:t>
      </w:r>
      <w:r w:rsidRPr="007169F4">
        <w:rPr>
          <w:rFonts w:eastAsia="Times New Roman"/>
          <w:szCs w:val="24"/>
        </w:rPr>
        <w:t xml:space="preserve"> κύριε </w:t>
      </w:r>
      <w:r>
        <w:rPr>
          <w:rFonts w:eastAsia="Times New Roman"/>
          <w:szCs w:val="24"/>
        </w:rPr>
        <w:t>Π</w:t>
      </w:r>
      <w:r w:rsidRPr="007169F4">
        <w:rPr>
          <w:rFonts w:eastAsia="Times New Roman"/>
          <w:szCs w:val="24"/>
        </w:rPr>
        <w:t>ρόεδρε</w:t>
      </w:r>
      <w:r>
        <w:rPr>
          <w:rFonts w:eastAsia="Times New Roman"/>
          <w:szCs w:val="24"/>
        </w:rPr>
        <w:t>.</w:t>
      </w:r>
    </w:p>
    <w:p w14:paraId="7098EDF7" w14:textId="77777777" w:rsidR="00971A45" w:rsidRDefault="00ED091D">
      <w:pPr>
        <w:spacing w:line="600" w:lineRule="auto"/>
        <w:ind w:firstLine="720"/>
        <w:jc w:val="both"/>
        <w:rPr>
          <w:rFonts w:eastAsia="Times New Roman"/>
          <w:szCs w:val="24"/>
        </w:rPr>
      </w:pPr>
      <w:r>
        <w:rPr>
          <w:rFonts w:eastAsia="Times New Roman"/>
          <w:szCs w:val="24"/>
        </w:rPr>
        <w:t>Ε</w:t>
      </w:r>
      <w:r w:rsidRPr="007169F4">
        <w:rPr>
          <w:rFonts w:eastAsia="Times New Roman"/>
          <w:szCs w:val="24"/>
        </w:rPr>
        <w:t>πιτρέψτε μου να σταθώ στη διάταξη σχετικά με τη δημιουργία χώρων εποπτευόμενης χρήσης ουσιών</w:t>
      </w:r>
      <w:r>
        <w:rPr>
          <w:rFonts w:eastAsia="Times New Roman"/>
          <w:szCs w:val="24"/>
        </w:rPr>
        <w:t>.</w:t>
      </w:r>
      <w:r w:rsidRPr="007169F4">
        <w:rPr>
          <w:rFonts w:eastAsia="Times New Roman"/>
          <w:szCs w:val="24"/>
        </w:rPr>
        <w:t xml:space="preserve"> </w:t>
      </w:r>
      <w:r>
        <w:rPr>
          <w:rFonts w:eastAsia="Times New Roman"/>
          <w:szCs w:val="24"/>
        </w:rPr>
        <w:t>Π</w:t>
      </w:r>
      <w:r w:rsidRPr="007169F4">
        <w:rPr>
          <w:rFonts w:eastAsia="Times New Roman"/>
          <w:szCs w:val="24"/>
        </w:rPr>
        <w:t xml:space="preserve">ρόκειται </w:t>
      </w:r>
      <w:r>
        <w:rPr>
          <w:rFonts w:eastAsia="Times New Roman"/>
          <w:szCs w:val="24"/>
        </w:rPr>
        <w:t>για μια πρωτοτυπία του ΣΥΡΙΖΑ; Ό</w:t>
      </w:r>
      <w:r w:rsidRPr="007169F4">
        <w:rPr>
          <w:rFonts w:eastAsia="Times New Roman"/>
          <w:szCs w:val="24"/>
        </w:rPr>
        <w:t>χι</w:t>
      </w:r>
      <w:r>
        <w:rPr>
          <w:rFonts w:eastAsia="Times New Roman"/>
          <w:szCs w:val="24"/>
        </w:rPr>
        <w:t>.</w:t>
      </w:r>
      <w:r w:rsidRPr="007169F4">
        <w:rPr>
          <w:rFonts w:eastAsia="Times New Roman"/>
          <w:szCs w:val="24"/>
        </w:rPr>
        <w:t xml:space="preserve"> </w:t>
      </w:r>
      <w:r>
        <w:rPr>
          <w:rFonts w:eastAsia="Times New Roman"/>
          <w:szCs w:val="24"/>
        </w:rPr>
        <w:t>Α</w:t>
      </w:r>
      <w:r w:rsidRPr="007169F4">
        <w:rPr>
          <w:rFonts w:eastAsia="Times New Roman"/>
          <w:szCs w:val="24"/>
        </w:rPr>
        <w:t xml:space="preserve">πό τη δεκαετία του </w:t>
      </w:r>
      <w:r>
        <w:rPr>
          <w:rFonts w:eastAsia="Times New Roman"/>
          <w:szCs w:val="24"/>
        </w:rPr>
        <w:t>΄</w:t>
      </w:r>
      <w:r w:rsidRPr="007169F4">
        <w:rPr>
          <w:rFonts w:eastAsia="Times New Roman"/>
          <w:szCs w:val="24"/>
        </w:rPr>
        <w:t xml:space="preserve">90 λειτουργούν </w:t>
      </w:r>
      <w:r>
        <w:rPr>
          <w:rFonts w:eastAsia="Times New Roman"/>
          <w:szCs w:val="24"/>
        </w:rPr>
        <w:t>εβδομήντα</w:t>
      </w:r>
      <w:r w:rsidRPr="007169F4">
        <w:rPr>
          <w:rFonts w:eastAsia="Times New Roman"/>
          <w:szCs w:val="24"/>
        </w:rPr>
        <w:t xml:space="preserve"> τέτοιοι χώροι σε </w:t>
      </w:r>
      <w:r>
        <w:rPr>
          <w:rFonts w:eastAsia="Times New Roman"/>
          <w:szCs w:val="24"/>
        </w:rPr>
        <w:t>έξι</w:t>
      </w:r>
      <w:r w:rsidRPr="007169F4">
        <w:rPr>
          <w:rFonts w:eastAsia="Times New Roman"/>
          <w:szCs w:val="24"/>
        </w:rPr>
        <w:t xml:space="preserve"> χώρες </w:t>
      </w:r>
      <w:r>
        <w:rPr>
          <w:rFonts w:eastAsia="Times New Roman"/>
          <w:szCs w:val="24"/>
        </w:rPr>
        <w:t xml:space="preserve">της </w:t>
      </w:r>
      <w:r w:rsidRPr="007169F4">
        <w:rPr>
          <w:rFonts w:eastAsia="Times New Roman"/>
          <w:szCs w:val="24"/>
        </w:rPr>
        <w:t>Ευρώπης</w:t>
      </w:r>
      <w:r>
        <w:rPr>
          <w:rFonts w:eastAsia="Times New Roman"/>
          <w:szCs w:val="24"/>
        </w:rPr>
        <w:t>.</w:t>
      </w:r>
      <w:r w:rsidRPr="007169F4">
        <w:rPr>
          <w:rFonts w:eastAsia="Times New Roman"/>
          <w:szCs w:val="24"/>
        </w:rPr>
        <w:t xml:space="preserve"> </w:t>
      </w:r>
      <w:r>
        <w:rPr>
          <w:rFonts w:eastAsia="Times New Roman"/>
          <w:szCs w:val="24"/>
        </w:rPr>
        <w:lastRenderedPageBreak/>
        <w:t>Α</w:t>
      </w:r>
      <w:r w:rsidRPr="007169F4">
        <w:rPr>
          <w:rFonts w:eastAsia="Times New Roman"/>
          <w:szCs w:val="24"/>
        </w:rPr>
        <w:t>πό πουθενά</w:t>
      </w:r>
      <w:r>
        <w:rPr>
          <w:rFonts w:eastAsia="Times New Roman"/>
          <w:szCs w:val="24"/>
        </w:rPr>
        <w:t>,</w:t>
      </w:r>
      <w:r w:rsidRPr="007169F4">
        <w:rPr>
          <w:rFonts w:eastAsia="Times New Roman"/>
          <w:szCs w:val="24"/>
        </w:rPr>
        <w:t xml:space="preserve"> </w:t>
      </w:r>
      <w:r>
        <w:rPr>
          <w:rFonts w:eastAsia="Times New Roman"/>
          <w:szCs w:val="24"/>
        </w:rPr>
        <w:t>όμως,</w:t>
      </w:r>
      <w:r w:rsidRPr="007169F4">
        <w:rPr>
          <w:rFonts w:eastAsia="Times New Roman"/>
          <w:szCs w:val="24"/>
        </w:rPr>
        <w:t xml:space="preserve"> δεν προκύπτει η αποτελεσματικότητα αυτού του μέτρου ως προς τη μείωση της χρήσης ή ως προς τη μείωση των θ</w:t>
      </w:r>
      <w:r w:rsidRPr="007169F4">
        <w:rPr>
          <w:rFonts w:eastAsia="Times New Roman"/>
          <w:szCs w:val="24"/>
        </w:rPr>
        <w:t>ανάτων από ηρωίνη</w:t>
      </w:r>
      <w:r>
        <w:rPr>
          <w:rFonts w:eastAsia="Times New Roman"/>
          <w:szCs w:val="24"/>
        </w:rPr>
        <w:t>.</w:t>
      </w:r>
      <w:r w:rsidRPr="007169F4">
        <w:rPr>
          <w:rFonts w:eastAsia="Times New Roman"/>
          <w:szCs w:val="24"/>
        </w:rPr>
        <w:t xml:space="preserve"> </w:t>
      </w:r>
    </w:p>
    <w:p w14:paraId="7098EDF8" w14:textId="77777777" w:rsidR="00971A45" w:rsidRDefault="00ED091D">
      <w:pPr>
        <w:spacing w:line="600" w:lineRule="auto"/>
        <w:ind w:firstLine="720"/>
        <w:jc w:val="both"/>
        <w:rPr>
          <w:rFonts w:eastAsia="Times New Roman"/>
          <w:szCs w:val="24"/>
        </w:rPr>
      </w:pPr>
      <w:r>
        <w:rPr>
          <w:rFonts w:eastAsia="Times New Roman"/>
          <w:szCs w:val="24"/>
        </w:rPr>
        <w:t>Ο ΣΥΡΙΖΑ κρύβει ε</w:t>
      </w:r>
      <w:r w:rsidRPr="007169F4">
        <w:rPr>
          <w:rFonts w:eastAsia="Times New Roman"/>
          <w:szCs w:val="24"/>
        </w:rPr>
        <w:t xml:space="preserve">πιμελώς </w:t>
      </w:r>
      <w:r>
        <w:rPr>
          <w:rFonts w:eastAsia="Times New Roman"/>
          <w:szCs w:val="24"/>
        </w:rPr>
        <w:t>-</w:t>
      </w:r>
      <w:r w:rsidRPr="007169F4">
        <w:rPr>
          <w:rFonts w:eastAsia="Times New Roman"/>
          <w:szCs w:val="24"/>
        </w:rPr>
        <w:t>και μάλιστα ύποπτα</w:t>
      </w:r>
      <w:r>
        <w:rPr>
          <w:rFonts w:eastAsia="Times New Roman"/>
          <w:szCs w:val="24"/>
        </w:rPr>
        <w:t>-</w:t>
      </w:r>
      <w:r w:rsidRPr="007169F4">
        <w:rPr>
          <w:rFonts w:eastAsia="Times New Roman"/>
          <w:szCs w:val="24"/>
        </w:rPr>
        <w:t xml:space="preserve"> ότι </w:t>
      </w:r>
      <w:r>
        <w:rPr>
          <w:rFonts w:eastAsia="Times New Roman"/>
          <w:szCs w:val="24"/>
        </w:rPr>
        <w:t xml:space="preserve">η </w:t>
      </w:r>
      <w:r w:rsidRPr="007169F4">
        <w:rPr>
          <w:rFonts w:eastAsia="Times New Roman"/>
          <w:szCs w:val="24"/>
        </w:rPr>
        <w:t>εποπτευόμενη χρήση επιδιώκει τη μεταφορά της πιάτσας σε τέσσερις τοίχους</w:t>
      </w:r>
      <w:r>
        <w:rPr>
          <w:rFonts w:eastAsia="Times New Roman"/>
          <w:szCs w:val="24"/>
        </w:rPr>
        <w:t>,</w:t>
      </w:r>
      <w:r w:rsidRPr="007169F4">
        <w:rPr>
          <w:rFonts w:eastAsia="Times New Roman"/>
          <w:szCs w:val="24"/>
        </w:rPr>
        <w:t xml:space="preserve"> ακυρώνοντας την προσπάθεια απεξάρτησης</w:t>
      </w:r>
      <w:r>
        <w:rPr>
          <w:rFonts w:eastAsia="Times New Roman"/>
          <w:szCs w:val="24"/>
        </w:rPr>
        <w:t>,</w:t>
      </w:r>
      <w:r w:rsidRPr="007169F4">
        <w:rPr>
          <w:rFonts w:eastAsia="Times New Roman"/>
          <w:szCs w:val="24"/>
        </w:rPr>
        <w:t xml:space="preserve"> που είναι η μόνη απάντηση απέναντι στη </w:t>
      </w:r>
      <w:r>
        <w:rPr>
          <w:rFonts w:eastAsia="Times New Roman"/>
          <w:szCs w:val="24"/>
        </w:rPr>
        <w:t>χ</w:t>
      </w:r>
      <w:r w:rsidRPr="007169F4">
        <w:rPr>
          <w:rFonts w:eastAsia="Times New Roman"/>
          <w:szCs w:val="24"/>
        </w:rPr>
        <w:t>ρ</w:t>
      </w:r>
      <w:r>
        <w:rPr>
          <w:rFonts w:eastAsia="Times New Roman"/>
          <w:szCs w:val="24"/>
        </w:rPr>
        <w:t>ή</w:t>
      </w:r>
      <w:r w:rsidRPr="007169F4">
        <w:rPr>
          <w:rFonts w:eastAsia="Times New Roman"/>
          <w:szCs w:val="24"/>
        </w:rPr>
        <w:t>σ</w:t>
      </w:r>
      <w:r>
        <w:rPr>
          <w:rFonts w:eastAsia="Times New Roman"/>
          <w:szCs w:val="24"/>
        </w:rPr>
        <w:t xml:space="preserve">η. Γι’ αυτό, όχι άδικα, </w:t>
      </w:r>
      <w:r w:rsidRPr="007169F4">
        <w:rPr>
          <w:rFonts w:eastAsia="Times New Roman"/>
          <w:szCs w:val="24"/>
        </w:rPr>
        <w:t>ούτ</w:t>
      </w:r>
      <w:r w:rsidRPr="007169F4">
        <w:rPr>
          <w:rFonts w:eastAsia="Times New Roman"/>
          <w:szCs w:val="24"/>
        </w:rPr>
        <w:t>ε και υπερβολικά</w:t>
      </w:r>
      <w:r>
        <w:rPr>
          <w:rFonts w:eastAsia="Times New Roman"/>
          <w:szCs w:val="24"/>
        </w:rPr>
        <w:t>,</w:t>
      </w:r>
      <w:r w:rsidRPr="007169F4">
        <w:rPr>
          <w:rFonts w:eastAsia="Times New Roman"/>
          <w:szCs w:val="24"/>
        </w:rPr>
        <w:t xml:space="preserve"> </w:t>
      </w:r>
      <w:r>
        <w:rPr>
          <w:rFonts w:eastAsia="Times New Roman"/>
          <w:szCs w:val="24"/>
        </w:rPr>
        <w:t>οι</w:t>
      </w:r>
      <w:r w:rsidRPr="007169F4">
        <w:rPr>
          <w:rFonts w:eastAsia="Times New Roman"/>
          <w:szCs w:val="24"/>
        </w:rPr>
        <w:t xml:space="preserve"> λεγόμεν</w:t>
      </w:r>
      <w:r>
        <w:rPr>
          <w:rFonts w:eastAsia="Times New Roman"/>
          <w:szCs w:val="24"/>
        </w:rPr>
        <w:t>οι</w:t>
      </w:r>
      <w:r w:rsidRPr="007169F4">
        <w:rPr>
          <w:rFonts w:eastAsia="Times New Roman"/>
          <w:szCs w:val="24"/>
        </w:rPr>
        <w:t xml:space="preserve"> </w:t>
      </w:r>
      <w:r>
        <w:rPr>
          <w:rFonts w:eastAsia="Times New Roman"/>
          <w:szCs w:val="24"/>
        </w:rPr>
        <w:t>«</w:t>
      </w:r>
      <w:r w:rsidRPr="007169F4">
        <w:rPr>
          <w:rFonts w:eastAsia="Times New Roman"/>
          <w:szCs w:val="24"/>
        </w:rPr>
        <w:t>χώροι εποπτευόμενης χρήσης</w:t>
      </w:r>
      <w:r>
        <w:rPr>
          <w:rFonts w:eastAsia="Times New Roman"/>
          <w:szCs w:val="24"/>
        </w:rPr>
        <w:t>»</w:t>
      </w:r>
      <w:r w:rsidRPr="007169F4">
        <w:rPr>
          <w:rFonts w:eastAsia="Times New Roman"/>
          <w:szCs w:val="24"/>
        </w:rPr>
        <w:t xml:space="preserve"> χαρακτηρίζονται ως </w:t>
      </w:r>
      <w:r>
        <w:rPr>
          <w:rFonts w:eastAsia="Times New Roman"/>
          <w:szCs w:val="24"/>
        </w:rPr>
        <w:t>«</w:t>
      </w:r>
      <w:r w:rsidRPr="007169F4">
        <w:rPr>
          <w:rFonts w:eastAsia="Times New Roman"/>
          <w:szCs w:val="24"/>
        </w:rPr>
        <w:t>χώροι εποπτευόμενου θανάτου</w:t>
      </w:r>
      <w:r>
        <w:rPr>
          <w:rFonts w:eastAsia="Times New Roman"/>
          <w:szCs w:val="24"/>
        </w:rPr>
        <w:t>».</w:t>
      </w:r>
      <w:r w:rsidRPr="007169F4">
        <w:rPr>
          <w:rFonts w:eastAsia="Times New Roman"/>
          <w:szCs w:val="24"/>
        </w:rPr>
        <w:t xml:space="preserve"> </w:t>
      </w:r>
      <w:r>
        <w:rPr>
          <w:rFonts w:eastAsia="Times New Roman"/>
          <w:szCs w:val="24"/>
        </w:rPr>
        <w:t>Κ</w:t>
      </w:r>
      <w:r w:rsidRPr="007169F4">
        <w:rPr>
          <w:rFonts w:eastAsia="Times New Roman"/>
          <w:szCs w:val="24"/>
        </w:rPr>
        <w:t xml:space="preserve">αι έτσι </w:t>
      </w:r>
      <w:r>
        <w:rPr>
          <w:rFonts w:eastAsia="Times New Roman"/>
          <w:szCs w:val="24"/>
        </w:rPr>
        <w:t xml:space="preserve">είναι. </w:t>
      </w:r>
    </w:p>
    <w:p w14:paraId="7098EDF9" w14:textId="77777777" w:rsidR="00971A45" w:rsidRDefault="00ED091D">
      <w:pPr>
        <w:spacing w:line="600" w:lineRule="auto"/>
        <w:ind w:firstLine="720"/>
        <w:jc w:val="both"/>
        <w:rPr>
          <w:rFonts w:eastAsia="Times New Roman"/>
          <w:szCs w:val="24"/>
        </w:rPr>
      </w:pPr>
      <w:r>
        <w:rPr>
          <w:rFonts w:eastAsia="Times New Roman"/>
          <w:szCs w:val="24"/>
        </w:rPr>
        <w:t xml:space="preserve">Πείτε το καθαρά: </w:t>
      </w:r>
      <w:r w:rsidRPr="007169F4">
        <w:rPr>
          <w:rFonts w:eastAsia="Times New Roman"/>
          <w:szCs w:val="24"/>
        </w:rPr>
        <w:t>οι χρήστες δεν πρέπει να είναι ορατ</w:t>
      </w:r>
      <w:r>
        <w:rPr>
          <w:rFonts w:eastAsia="Times New Roman"/>
          <w:szCs w:val="24"/>
        </w:rPr>
        <w:t>οί</w:t>
      </w:r>
      <w:r w:rsidRPr="007169F4">
        <w:rPr>
          <w:rFonts w:eastAsia="Times New Roman"/>
          <w:szCs w:val="24"/>
        </w:rPr>
        <w:t xml:space="preserve"> στις πιάτσες</w:t>
      </w:r>
      <w:r>
        <w:rPr>
          <w:rFonts w:eastAsia="Times New Roman"/>
          <w:szCs w:val="24"/>
        </w:rPr>
        <w:t>,</w:t>
      </w:r>
      <w:r w:rsidRPr="007169F4">
        <w:rPr>
          <w:rFonts w:eastAsia="Times New Roman"/>
          <w:szCs w:val="24"/>
        </w:rPr>
        <w:t xml:space="preserve"> να καθαριστεί το κέντρο της Αθήνας</w:t>
      </w:r>
      <w:r>
        <w:rPr>
          <w:rFonts w:eastAsia="Times New Roman"/>
          <w:szCs w:val="24"/>
        </w:rPr>
        <w:t>,</w:t>
      </w:r>
      <w:r w:rsidRPr="007169F4">
        <w:rPr>
          <w:rFonts w:eastAsia="Times New Roman"/>
          <w:szCs w:val="24"/>
        </w:rPr>
        <w:t xml:space="preserve"> προκειμένου να καταστεί </w:t>
      </w:r>
      <w:r w:rsidRPr="007169F4">
        <w:rPr>
          <w:rFonts w:eastAsia="Times New Roman"/>
          <w:szCs w:val="24"/>
        </w:rPr>
        <w:t>τουριστικ</w:t>
      </w:r>
      <w:r>
        <w:rPr>
          <w:rFonts w:eastAsia="Times New Roman"/>
          <w:szCs w:val="24"/>
        </w:rPr>
        <w:t>ά θελκτικό,</w:t>
      </w:r>
      <w:r w:rsidRPr="007169F4">
        <w:rPr>
          <w:rFonts w:eastAsia="Times New Roman"/>
          <w:szCs w:val="24"/>
        </w:rPr>
        <w:t xml:space="preserve"> να διευκολυνθούν οι επενδύσεις των μεγάλων επιχειρηματικών συμφερόντων</w:t>
      </w:r>
      <w:r>
        <w:rPr>
          <w:rFonts w:eastAsia="Times New Roman"/>
          <w:szCs w:val="24"/>
        </w:rPr>
        <w:t>.</w:t>
      </w:r>
      <w:r w:rsidRPr="007169F4">
        <w:rPr>
          <w:rFonts w:eastAsia="Times New Roman"/>
          <w:szCs w:val="24"/>
        </w:rPr>
        <w:t xml:space="preserve"> </w:t>
      </w:r>
      <w:r>
        <w:rPr>
          <w:rFonts w:eastAsia="Times New Roman"/>
          <w:szCs w:val="24"/>
        </w:rPr>
        <w:t>Π</w:t>
      </w:r>
      <w:r w:rsidRPr="007169F4">
        <w:rPr>
          <w:rFonts w:eastAsia="Times New Roman"/>
          <w:szCs w:val="24"/>
        </w:rPr>
        <w:t>οιος είναι</w:t>
      </w:r>
      <w:r>
        <w:rPr>
          <w:rFonts w:eastAsia="Times New Roman"/>
          <w:szCs w:val="24"/>
        </w:rPr>
        <w:t>,</w:t>
      </w:r>
      <w:r w:rsidRPr="007169F4">
        <w:rPr>
          <w:rFonts w:eastAsia="Times New Roman"/>
          <w:szCs w:val="24"/>
        </w:rPr>
        <w:t xml:space="preserve"> </w:t>
      </w:r>
      <w:r>
        <w:rPr>
          <w:rFonts w:eastAsia="Times New Roman"/>
          <w:szCs w:val="24"/>
        </w:rPr>
        <w:t>όμως,</w:t>
      </w:r>
      <w:r w:rsidRPr="007169F4">
        <w:rPr>
          <w:rFonts w:eastAsia="Times New Roman"/>
          <w:szCs w:val="24"/>
        </w:rPr>
        <w:t xml:space="preserve"> αυτός που μπορεί να ελέγξει το</w:t>
      </w:r>
      <w:r>
        <w:rPr>
          <w:rFonts w:eastAsia="Times New Roman"/>
          <w:szCs w:val="24"/>
        </w:rPr>
        <w:t>ν</w:t>
      </w:r>
      <w:r w:rsidRPr="007169F4">
        <w:rPr>
          <w:rFonts w:eastAsia="Times New Roman"/>
          <w:szCs w:val="24"/>
        </w:rPr>
        <w:t xml:space="preserve"> θάνατο</w:t>
      </w:r>
      <w:r>
        <w:rPr>
          <w:rFonts w:eastAsia="Times New Roman"/>
          <w:szCs w:val="24"/>
        </w:rPr>
        <w:t>,</w:t>
      </w:r>
      <w:r w:rsidRPr="007169F4">
        <w:rPr>
          <w:rFonts w:eastAsia="Times New Roman"/>
          <w:szCs w:val="24"/>
        </w:rPr>
        <w:t xml:space="preserve"> όταν την ίδια στιγμή προσφέρει χώρο σε αυτόν</w:t>
      </w:r>
      <w:r>
        <w:rPr>
          <w:rFonts w:eastAsia="Times New Roman"/>
          <w:szCs w:val="24"/>
        </w:rPr>
        <w:t>;</w:t>
      </w:r>
      <w:r w:rsidRPr="007169F4">
        <w:rPr>
          <w:rFonts w:eastAsia="Times New Roman"/>
          <w:szCs w:val="24"/>
        </w:rPr>
        <w:t xml:space="preserve"> </w:t>
      </w:r>
      <w:r>
        <w:rPr>
          <w:rFonts w:eastAsia="Times New Roman"/>
          <w:szCs w:val="24"/>
        </w:rPr>
        <w:t>Α</w:t>
      </w:r>
      <w:r w:rsidRPr="007169F4">
        <w:rPr>
          <w:rFonts w:eastAsia="Times New Roman"/>
          <w:szCs w:val="24"/>
        </w:rPr>
        <w:t xml:space="preserve">κόμα και αν ελεγχθεί ο αριθμός των θανάτων εντός του </w:t>
      </w:r>
      <w:r w:rsidRPr="007169F4">
        <w:rPr>
          <w:rFonts w:eastAsia="Times New Roman"/>
          <w:szCs w:val="24"/>
        </w:rPr>
        <w:t>χώρου</w:t>
      </w:r>
      <w:r>
        <w:rPr>
          <w:rFonts w:eastAsia="Times New Roman"/>
          <w:szCs w:val="24"/>
        </w:rPr>
        <w:t>,</w:t>
      </w:r>
      <w:r w:rsidRPr="007169F4">
        <w:rPr>
          <w:rFonts w:eastAsia="Times New Roman"/>
          <w:szCs w:val="24"/>
        </w:rPr>
        <w:t xml:space="preserve"> τι γίνεται </w:t>
      </w:r>
      <w:r>
        <w:rPr>
          <w:rFonts w:eastAsia="Times New Roman"/>
          <w:szCs w:val="24"/>
        </w:rPr>
        <w:t>ε</w:t>
      </w:r>
      <w:r w:rsidRPr="007169F4">
        <w:rPr>
          <w:rFonts w:eastAsia="Times New Roman"/>
          <w:szCs w:val="24"/>
        </w:rPr>
        <w:t>κτός αυτού</w:t>
      </w:r>
      <w:r>
        <w:rPr>
          <w:rFonts w:eastAsia="Times New Roman"/>
          <w:szCs w:val="24"/>
        </w:rPr>
        <w:t>;</w:t>
      </w:r>
      <w:r w:rsidRPr="007169F4">
        <w:rPr>
          <w:rFonts w:eastAsia="Times New Roman"/>
          <w:szCs w:val="24"/>
        </w:rPr>
        <w:t xml:space="preserve"> </w:t>
      </w:r>
      <w:r>
        <w:rPr>
          <w:rFonts w:eastAsia="Times New Roman"/>
          <w:szCs w:val="24"/>
        </w:rPr>
        <w:t>Τ</w:t>
      </w:r>
      <w:r w:rsidRPr="007169F4">
        <w:rPr>
          <w:rFonts w:eastAsia="Times New Roman"/>
          <w:szCs w:val="24"/>
        </w:rPr>
        <w:t>ι γίνεται με το</w:t>
      </w:r>
      <w:r>
        <w:rPr>
          <w:rFonts w:eastAsia="Times New Roman"/>
          <w:szCs w:val="24"/>
        </w:rPr>
        <w:t>ν</w:t>
      </w:r>
      <w:r w:rsidRPr="007169F4">
        <w:rPr>
          <w:rFonts w:eastAsia="Times New Roman"/>
          <w:szCs w:val="24"/>
        </w:rPr>
        <w:t xml:space="preserve"> </w:t>
      </w:r>
      <w:r>
        <w:rPr>
          <w:rFonts w:eastAsia="Times New Roman"/>
          <w:szCs w:val="24"/>
        </w:rPr>
        <w:t>ψ</w:t>
      </w:r>
      <w:r w:rsidRPr="007169F4">
        <w:rPr>
          <w:rFonts w:eastAsia="Times New Roman"/>
          <w:szCs w:val="24"/>
        </w:rPr>
        <w:t>υχικό και κοινωνικό θάνατο που ούτως ή άλλως συνοδεύει τη χρήση</w:t>
      </w:r>
      <w:r>
        <w:rPr>
          <w:rFonts w:eastAsia="Times New Roman"/>
          <w:szCs w:val="24"/>
        </w:rPr>
        <w:t>;</w:t>
      </w:r>
    </w:p>
    <w:p w14:paraId="7098EDFA" w14:textId="77777777" w:rsidR="00971A45" w:rsidRDefault="00ED091D">
      <w:pPr>
        <w:spacing w:line="600" w:lineRule="auto"/>
        <w:ind w:firstLine="720"/>
        <w:jc w:val="both"/>
        <w:rPr>
          <w:rFonts w:eastAsia="Times New Roman"/>
          <w:szCs w:val="24"/>
        </w:rPr>
      </w:pPr>
      <w:r>
        <w:rPr>
          <w:rFonts w:eastAsia="Times New Roman"/>
          <w:szCs w:val="24"/>
        </w:rPr>
        <w:lastRenderedPageBreak/>
        <w:t>Η</w:t>
      </w:r>
      <w:r w:rsidRPr="007169F4">
        <w:rPr>
          <w:rFonts w:eastAsia="Times New Roman"/>
          <w:szCs w:val="24"/>
        </w:rPr>
        <w:t xml:space="preserve"> </w:t>
      </w:r>
      <w:r>
        <w:rPr>
          <w:rFonts w:eastAsia="Times New Roman"/>
          <w:szCs w:val="24"/>
        </w:rPr>
        <w:t>Κυβέρνηση τέσσερα</w:t>
      </w:r>
      <w:r w:rsidRPr="007169F4">
        <w:rPr>
          <w:rFonts w:eastAsia="Times New Roman"/>
          <w:szCs w:val="24"/>
        </w:rPr>
        <w:t xml:space="preserve"> χρόνια τώρα ύπουλα</w:t>
      </w:r>
      <w:r>
        <w:rPr>
          <w:rFonts w:eastAsia="Times New Roman"/>
          <w:szCs w:val="24"/>
        </w:rPr>
        <w:t>,</w:t>
      </w:r>
      <w:r w:rsidRPr="007169F4">
        <w:rPr>
          <w:rFonts w:eastAsia="Times New Roman"/>
          <w:szCs w:val="24"/>
        </w:rPr>
        <w:t xml:space="preserve"> αλλά σταθερά</w:t>
      </w:r>
      <w:r>
        <w:rPr>
          <w:rFonts w:eastAsia="Times New Roman"/>
          <w:szCs w:val="24"/>
        </w:rPr>
        <w:t>,</w:t>
      </w:r>
      <w:r w:rsidRPr="007169F4">
        <w:rPr>
          <w:rFonts w:eastAsia="Times New Roman"/>
          <w:szCs w:val="24"/>
        </w:rPr>
        <w:t xml:space="preserve"> με τη σύμπνοια των άλλων κομμάτων της Αντιπολίτευσης</w:t>
      </w:r>
      <w:r>
        <w:rPr>
          <w:rFonts w:eastAsia="Times New Roman"/>
          <w:szCs w:val="24"/>
        </w:rPr>
        <w:t>,</w:t>
      </w:r>
      <w:r w:rsidRPr="007169F4">
        <w:rPr>
          <w:rFonts w:eastAsia="Times New Roman"/>
          <w:szCs w:val="24"/>
        </w:rPr>
        <w:t xml:space="preserve"> </w:t>
      </w:r>
      <w:r>
        <w:rPr>
          <w:rFonts w:eastAsia="Times New Roman"/>
          <w:szCs w:val="24"/>
        </w:rPr>
        <w:t>αθωώνει</w:t>
      </w:r>
      <w:r w:rsidRPr="007169F4">
        <w:rPr>
          <w:rFonts w:eastAsia="Times New Roman"/>
          <w:szCs w:val="24"/>
        </w:rPr>
        <w:t xml:space="preserve"> την κάνναβη</w:t>
      </w:r>
      <w:r>
        <w:rPr>
          <w:rFonts w:eastAsia="Times New Roman"/>
          <w:szCs w:val="24"/>
        </w:rPr>
        <w:t>,</w:t>
      </w:r>
      <w:r w:rsidRPr="007169F4">
        <w:rPr>
          <w:rFonts w:eastAsia="Times New Roman"/>
          <w:szCs w:val="24"/>
        </w:rPr>
        <w:t xml:space="preserve"> γενι</w:t>
      </w:r>
      <w:r>
        <w:rPr>
          <w:rFonts w:eastAsia="Times New Roman"/>
          <w:szCs w:val="24"/>
        </w:rPr>
        <w:t>κεύει</w:t>
      </w:r>
      <w:r w:rsidRPr="007169F4">
        <w:rPr>
          <w:rFonts w:eastAsia="Times New Roman"/>
          <w:szCs w:val="24"/>
        </w:rPr>
        <w:t xml:space="preserve"> τη</w:t>
      </w:r>
      <w:r w:rsidRPr="007169F4">
        <w:rPr>
          <w:rFonts w:eastAsia="Times New Roman"/>
          <w:szCs w:val="24"/>
        </w:rPr>
        <w:t>ν υποκατάσταση</w:t>
      </w:r>
      <w:r>
        <w:rPr>
          <w:rFonts w:eastAsia="Times New Roman"/>
          <w:szCs w:val="24"/>
        </w:rPr>
        <w:t>,</w:t>
      </w:r>
      <w:r w:rsidRPr="007169F4">
        <w:rPr>
          <w:rFonts w:eastAsia="Times New Roman"/>
          <w:szCs w:val="24"/>
        </w:rPr>
        <w:t xml:space="preserve"> συρρικνώνει την πρόληψη και τα στεγνά προγράμματα</w:t>
      </w:r>
      <w:r>
        <w:rPr>
          <w:rFonts w:eastAsia="Times New Roman"/>
          <w:szCs w:val="24"/>
        </w:rPr>
        <w:t>,</w:t>
      </w:r>
      <w:r w:rsidRPr="007169F4">
        <w:rPr>
          <w:rFonts w:eastAsia="Times New Roman"/>
          <w:szCs w:val="24"/>
        </w:rPr>
        <w:t xml:space="preserve"> τους πετσοκόβει τη χρηματοδότηση</w:t>
      </w:r>
      <w:r>
        <w:rPr>
          <w:rFonts w:eastAsia="Times New Roman"/>
          <w:szCs w:val="24"/>
        </w:rPr>
        <w:t>,</w:t>
      </w:r>
      <w:r w:rsidRPr="007169F4">
        <w:rPr>
          <w:rFonts w:eastAsia="Times New Roman"/>
          <w:szCs w:val="24"/>
        </w:rPr>
        <w:t xml:space="preserve"> συρρικνώνει το προσωπικό </w:t>
      </w:r>
      <w:r>
        <w:rPr>
          <w:rFonts w:eastAsia="Times New Roman"/>
          <w:szCs w:val="24"/>
        </w:rPr>
        <w:t>τους.</w:t>
      </w:r>
      <w:r w:rsidRPr="007169F4">
        <w:rPr>
          <w:rFonts w:eastAsia="Times New Roman"/>
          <w:szCs w:val="24"/>
        </w:rPr>
        <w:t xml:space="preserve"> </w:t>
      </w:r>
      <w:r>
        <w:rPr>
          <w:rFonts w:eastAsia="Times New Roman"/>
          <w:szCs w:val="24"/>
        </w:rPr>
        <w:t>Ο</w:t>
      </w:r>
      <w:r w:rsidRPr="007169F4">
        <w:rPr>
          <w:rFonts w:eastAsia="Times New Roman"/>
          <w:szCs w:val="24"/>
        </w:rPr>
        <w:t xml:space="preserve"> ΣΥΡΙΖΑ </w:t>
      </w:r>
      <w:r>
        <w:rPr>
          <w:rFonts w:eastAsia="Times New Roman"/>
          <w:szCs w:val="24"/>
        </w:rPr>
        <w:t>-</w:t>
      </w:r>
      <w:r w:rsidRPr="007169F4">
        <w:rPr>
          <w:rFonts w:eastAsia="Times New Roman"/>
          <w:szCs w:val="24"/>
        </w:rPr>
        <w:t>να το πείτε καθαρά</w:t>
      </w:r>
      <w:r>
        <w:rPr>
          <w:rFonts w:eastAsia="Times New Roman"/>
          <w:szCs w:val="24"/>
        </w:rPr>
        <w:t xml:space="preserve">- επιδιώκει </w:t>
      </w:r>
      <w:r w:rsidRPr="007169F4">
        <w:rPr>
          <w:rFonts w:eastAsia="Times New Roman"/>
          <w:szCs w:val="24"/>
        </w:rPr>
        <w:t xml:space="preserve">τη νομιμοποίηση στη </w:t>
      </w:r>
      <w:r>
        <w:rPr>
          <w:rFonts w:eastAsia="Times New Roman"/>
          <w:szCs w:val="24"/>
        </w:rPr>
        <w:t>σ</w:t>
      </w:r>
      <w:r w:rsidRPr="007169F4">
        <w:rPr>
          <w:rFonts w:eastAsia="Times New Roman"/>
          <w:szCs w:val="24"/>
        </w:rPr>
        <w:t xml:space="preserve">υνείδηση της κοινωνίας </w:t>
      </w:r>
      <w:r>
        <w:rPr>
          <w:rFonts w:eastAsia="Times New Roman"/>
          <w:szCs w:val="24"/>
        </w:rPr>
        <w:t>της</w:t>
      </w:r>
      <w:r w:rsidRPr="007169F4">
        <w:rPr>
          <w:rFonts w:eastAsia="Times New Roman"/>
          <w:szCs w:val="24"/>
        </w:rPr>
        <w:t xml:space="preserve"> </w:t>
      </w:r>
      <w:r>
        <w:rPr>
          <w:rFonts w:eastAsia="Times New Roman"/>
          <w:szCs w:val="24"/>
        </w:rPr>
        <w:t xml:space="preserve">χρήσης των </w:t>
      </w:r>
      <w:r w:rsidRPr="007169F4">
        <w:rPr>
          <w:rFonts w:eastAsia="Times New Roman"/>
          <w:szCs w:val="24"/>
        </w:rPr>
        <w:t>ναρκωτικών</w:t>
      </w:r>
      <w:r>
        <w:rPr>
          <w:rFonts w:eastAsia="Times New Roman"/>
          <w:szCs w:val="24"/>
        </w:rPr>
        <w:t xml:space="preserve"> με έναν τρόπο </w:t>
      </w:r>
      <w:r>
        <w:rPr>
          <w:rFonts w:eastAsia="Times New Roman"/>
          <w:szCs w:val="24"/>
        </w:rPr>
        <w:t>που θα συ</w:t>
      </w:r>
      <w:r w:rsidRPr="007169F4">
        <w:rPr>
          <w:rFonts w:eastAsia="Times New Roman"/>
          <w:szCs w:val="24"/>
        </w:rPr>
        <w:t>σκοτί</w:t>
      </w:r>
      <w:r>
        <w:rPr>
          <w:rFonts w:eastAsia="Times New Roman"/>
          <w:szCs w:val="24"/>
        </w:rPr>
        <w:t>ζ</w:t>
      </w:r>
      <w:r w:rsidRPr="007169F4">
        <w:rPr>
          <w:rFonts w:eastAsia="Times New Roman"/>
          <w:szCs w:val="24"/>
        </w:rPr>
        <w:t>ει τα πραγματικά αίτια ενός σύνθετου</w:t>
      </w:r>
      <w:r>
        <w:rPr>
          <w:rFonts w:eastAsia="Times New Roman"/>
          <w:szCs w:val="24"/>
        </w:rPr>
        <w:t>,</w:t>
      </w:r>
      <w:r w:rsidRPr="007169F4">
        <w:rPr>
          <w:rFonts w:eastAsia="Times New Roman"/>
          <w:szCs w:val="24"/>
        </w:rPr>
        <w:t xml:space="preserve"> </w:t>
      </w:r>
      <w:proofErr w:type="spellStart"/>
      <w:r w:rsidRPr="007169F4">
        <w:rPr>
          <w:rFonts w:eastAsia="Times New Roman"/>
          <w:szCs w:val="24"/>
        </w:rPr>
        <w:t>πολυπαραγοντικού</w:t>
      </w:r>
      <w:proofErr w:type="spellEnd"/>
      <w:r w:rsidRPr="007169F4">
        <w:rPr>
          <w:rFonts w:eastAsia="Times New Roman"/>
          <w:szCs w:val="24"/>
        </w:rPr>
        <w:t xml:space="preserve"> προβλήματος</w:t>
      </w:r>
      <w:r>
        <w:rPr>
          <w:rFonts w:eastAsia="Times New Roman"/>
          <w:szCs w:val="24"/>
        </w:rPr>
        <w:t>,</w:t>
      </w:r>
      <w:r w:rsidRPr="007169F4">
        <w:rPr>
          <w:rFonts w:eastAsia="Times New Roman"/>
          <w:szCs w:val="24"/>
        </w:rPr>
        <w:t xml:space="preserve"> με το να το αναγάγει σε </w:t>
      </w:r>
      <w:r>
        <w:rPr>
          <w:rFonts w:eastAsia="Times New Roman"/>
          <w:szCs w:val="24"/>
        </w:rPr>
        <w:t>ι</w:t>
      </w:r>
      <w:r w:rsidRPr="007169F4">
        <w:rPr>
          <w:rFonts w:eastAsia="Times New Roman"/>
          <w:szCs w:val="24"/>
        </w:rPr>
        <w:t>ατρικό και δημόσιας τάξης πρόβλημα</w:t>
      </w:r>
      <w:r>
        <w:rPr>
          <w:rFonts w:eastAsia="Times New Roman"/>
          <w:szCs w:val="24"/>
        </w:rPr>
        <w:t>.</w:t>
      </w:r>
    </w:p>
    <w:p w14:paraId="7098EDFB" w14:textId="77777777" w:rsidR="00971A45" w:rsidRDefault="00ED091D">
      <w:pPr>
        <w:spacing w:line="600" w:lineRule="auto"/>
        <w:ind w:firstLine="720"/>
        <w:jc w:val="both"/>
        <w:rPr>
          <w:rFonts w:eastAsia="Times New Roman" w:cs="Times New Roman"/>
          <w:szCs w:val="24"/>
        </w:rPr>
      </w:pPr>
      <w:r>
        <w:rPr>
          <w:rFonts w:eastAsia="Times New Roman"/>
          <w:szCs w:val="24"/>
        </w:rPr>
        <w:t>Ε</w:t>
      </w:r>
      <w:r w:rsidRPr="007169F4">
        <w:rPr>
          <w:rFonts w:eastAsia="Times New Roman"/>
          <w:szCs w:val="24"/>
        </w:rPr>
        <w:t>μείς</w:t>
      </w:r>
      <w:r>
        <w:rPr>
          <w:rFonts w:eastAsia="Times New Roman"/>
          <w:szCs w:val="24"/>
        </w:rPr>
        <w:t>,</w:t>
      </w:r>
      <w:r w:rsidRPr="007169F4">
        <w:rPr>
          <w:rFonts w:eastAsia="Times New Roman"/>
          <w:szCs w:val="24"/>
        </w:rPr>
        <w:t xml:space="preserve"> </w:t>
      </w:r>
      <w:r>
        <w:rPr>
          <w:rFonts w:eastAsia="Times New Roman"/>
          <w:szCs w:val="24"/>
        </w:rPr>
        <w:t>λ</w:t>
      </w:r>
      <w:r w:rsidRPr="007169F4">
        <w:rPr>
          <w:rFonts w:eastAsia="Times New Roman"/>
          <w:szCs w:val="24"/>
        </w:rPr>
        <w:t>οιπόν</w:t>
      </w:r>
      <w:r>
        <w:rPr>
          <w:rFonts w:eastAsia="Times New Roman"/>
          <w:szCs w:val="24"/>
        </w:rPr>
        <w:t>,</w:t>
      </w:r>
      <w:r w:rsidRPr="007169F4">
        <w:rPr>
          <w:rFonts w:eastAsia="Times New Roman"/>
          <w:szCs w:val="24"/>
        </w:rPr>
        <w:t xml:space="preserve"> ρωτάμε</w:t>
      </w:r>
      <w:r>
        <w:rPr>
          <w:rFonts w:eastAsia="Times New Roman"/>
          <w:szCs w:val="24"/>
        </w:rPr>
        <w:t>: Θα βρεθεί άραγε</w:t>
      </w:r>
      <w:r w:rsidRPr="007169F4">
        <w:rPr>
          <w:rFonts w:eastAsia="Times New Roman"/>
          <w:szCs w:val="24"/>
        </w:rPr>
        <w:t xml:space="preserve"> γιατρός να εποπτεύει έναν άνθρωπο που τρυπάει τις φλέβες του</w:t>
      </w:r>
      <w:r>
        <w:rPr>
          <w:rFonts w:eastAsia="Times New Roman"/>
          <w:szCs w:val="24"/>
        </w:rPr>
        <w:t>,</w:t>
      </w:r>
      <w:r w:rsidRPr="007169F4">
        <w:rPr>
          <w:rFonts w:eastAsia="Times New Roman"/>
          <w:szCs w:val="24"/>
        </w:rPr>
        <w:t xml:space="preserve"> όταν ο ρόλο</w:t>
      </w:r>
      <w:r w:rsidRPr="007169F4">
        <w:rPr>
          <w:rFonts w:eastAsia="Times New Roman"/>
          <w:szCs w:val="24"/>
        </w:rPr>
        <w:t>ς του είναι να γιατρεύει τους ανθρώπους</w:t>
      </w:r>
      <w:r>
        <w:rPr>
          <w:rFonts w:eastAsia="Times New Roman"/>
          <w:szCs w:val="24"/>
        </w:rPr>
        <w:t>;</w:t>
      </w:r>
    </w:p>
    <w:p w14:paraId="7098EDFC" w14:textId="77777777" w:rsidR="00971A45" w:rsidRDefault="00ED091D">
      <w:pPr>
        <w:spacing w:line="600" w:lineRule="auto"/>
        <w:ind w:firstLine="720"/>
        <w:jc w:val="both"/>
        <w:rPr>
          <w:rFonts w:eastAsia="Times New Roman"/>
          <w:szCs w:val="24"/>
        </w:rPr>
      </w:pPr>
      <w:r>
        <w:rPr>
          <w:rFonts w:eastAsia="Times New Roman"/>
          <w:szCs w:val="24"/>
        </w:rPr>
        <w:t>Και όταν ο τοξικομανής φύγει από τον συγκεκριμένο χώρο, τι θα γίνει; Θα γίνει μέρος του κύκλου εργασιών του ΜΚΟ που αντί πολλών χρημάτων θα αναλάβουν να τον ευπρεπίσουν, ώστε και τη δόση του να παίρνει και να μην χα</w:t>
      </w:r>
      <w:r>
        <w:rPr>
          <w:rFonts w:eastAsia="Times New Roman"/>
          <w:szCs w:val="24"/>
        </w:rPr>
        <w:t xml:space="preserve">λάει ούτε τα σχέδια των </w:t>
      </w:r>
      <w:proofErr w:type="spellStart"/>
      <w:r>
        <w:rPr>
          <w:rFonts w:eastAsia="Times New Roman"/>
          <w:szCs w:val="24"/>
        </w:rPr>
        <w:t>μεγαλοεπενδυτών</w:t>
      </w:r>
      <w:proofErr w:type="spellEnd"/>
      <w:r>
        <w:rPr>
          <w:rFonts w:eastAsia="Times New Roman"/>
          <w:szCs w:val="24"/>
        </w:rPr>
        <w:t xml:space="preserve">; Αργά, αλλά σταθερά νομιμοποιούνται τα </w:t>
      </w:r>
      <w:r>
        <w:rPr>
          <w:rFonts w:eastAsia="Times New Roman"/>
          <w:szCs w:val="24"/>
        </w:rPr>
        <w:lastRenderedPageBreak/>
        <w:t xml:space="preserve">ναρκωτικά και αυτό εσείς το χαρακτηρίζετε, κύριοι της Κυβέρνησης του ΣΥΡΙΖΑ, σύγχρονο και προοδευτικό. </w:t>
      </w:r>
    </w:p>
    <w:p w14:paraId="7098EDFD" w14:textId="77777777" w:rsidR="00971A45" w:rsidRDefault="00ED091D">
      <w:pPr>
        <w:spacing w:line="600" w:lineRule="auto"/>
        <w:ind w:firstLine="720"/>
        <w:jc w:val="both"/>
        <w:rPr>
          <w:rFonts w:eastAsia="Times New Roman"/>
          <w:szCs w:val="24"/>
        </w:rPr>
      </w:pPr>
      <w:r>
        <w:rPr>
          <w:rFonts w:eastAsia="Times New Roman"/>
          <w:szCs w:val="24"/>
        </w:rPr>
        <w:t>Ήδη στην Αθήνα τοποθετήθηκε ο πρώτος αυτόματος πωλητής προϊόντων κάνναβης</w:t>
      </w:r>
      <w:r>
        <w:rPr>
          <w:rFonts w:eastAsia="Times New Roman"/>
          <w:szCs w:val="24"/>
        </w:rPr>
        <w:t xml:space="preserve"> όπου θα πωλούνται ανθοί κάνναβης, υποτίθεται ως εναλλακτικό τσάι. Όλα αυτά βέβαια με τις ευχές των υποψηφίων δημάρχων όλων των αστικών κομμάτων που υπερασπίζονται την υγιεινή και ασφαλή χρήση ναρκωτικών μέσα από χώρους εποπτευόμενης χρήσης. Προπαγανδίζουν</w:t>
      </w:r>
      <w:r>
        <w:rPr>
          <w:rFonts w:eastAsia="Times New Roman"/>
          <w:szCs w:val="24"/>
        </w:rPr>
        <w:t xml:space="preserve"> τον διαχωρισμό μαλακών και σκληρών ναρκωτικών, προωθούν κάθε μορφή </w:t>
      </w:r>
      <w:proofErr w:type="spellStart"/>
      <w:r>
        <w:rPr>
          <w:rFonts w:eastAsia="Times New Roman"/>
          <w:szCs w:val="24"/>
        </w:rPr>
        <w:t>ναρκοκουλτούρας</w:t>
      </w:r>
      <w:proofErr w:type="spellEnd"/>
      <w:r>
        <w:rPr>
          <w:rFonts w:eastAsia="Times New Roman"/>
          <w:szCs w:val="24"/>
        </w:rPr>
        <w:t>, στηρίζουν επιθετικές καλά χρηματοδοτούμενες εκστρατείες υπέρ της χρήσης κάνναβης με τον μανδύα του ιεραπόστολου. Κοινός παρονομαστής τους είναι η πολιτική της Ευρωπαϊκή Έν</w:t>
      </w:r>
      <w:r>
        <w:rPr>
          <w:rFonts w:eastAsia="Times New Roman"/>
          <w:szCs w:val="24"/>
        </w:rPr>
        <w:t xml:space="preserve">ωσης για τα ναρκωτικά που αθωώνει την </w:t>
      </w:r>
      <w:proofErr w:type="spellStart"/>
      <w:r>
        <w:rPr>
          <w:rFonts w:eastAsia="Times New Roman"/>
          <w:szCs w:val="24"/>
        </w:rPr>
        <w:t>τοξικοεξάρτηση</w:t>
      </w:r>
      <w:proofErr w:type="spellEnd"/>
      <w:r>
        <w:rPr>
          <w:rFonts w:eastAsia="Times New Roman"/>
          <w:szCs w:val="24"/>
        </w:rPr>
        <w:t xml:space="preserve"> και σκόπιμα την αποσυνδέει από τα κοινωνικά της αίτια, τα οποία η ίδια αναπαράγει με την αντιλαϊκή της πολιτική. </w:t>
      </w:r>
    </w:p>
    <w:p w14:paraId="7098EDFE" w14:textId="77777777" w:rsidR="00971A45" w:rsidRDefault="00ED091D">
      <w:pPr>
        <w:spacing w:line="600" w:lineRule="auto"/>
        <w:ind w:firstLine="720"/>
        <w:jc w:val="both"/>
        <w:rPr>
          <w:rFonts w:eastAsia="Times New Roman"/>
          <w:szCs w:val="24"/>
        </w:rPr>
      </w:pPr>
      <w:r>
        <w:rPr>
          <w:rFonts w:eastAsia="Times New Roman"/>
          <w:szCs w:val="24"/>
        </w:rPr>
        <w:t xml:space="preserve">Μοναδική φωτεινή εξαίρεση είναι η θέση και οι αγώνες του ΚΚΕ, των υποψηφίων του στους δήμους και τις περιφέρειες για μια κοινωνία ελεύθερη από ναρκωτικά και όχι με ελεύθερα </w:t>
      </w:r>
      <w:r>
        <w:rPr>
          <w:rFonts w:eastAsia="Times New Roman"/>
          <w:szCs w:val="24"/>
        </w:rPr>
        <w:lastRenderedPageBreak/>
        <w:t>ναρκωτικά. Καλούμε όλον τον λαό να αντιδράσει μαχητικά, να χαλάσει τα σχέδια της Κυ</w:t>
      </w:r>
      <w:r>
        <w:rPr>
          <w:rFonts w:eastAsia="Times New Roman"/>
          <w:szCs w:val="24"/>
        </w:rPr>
        <w:t xml:space="preserve">βέρνησης, των δημοτικών αρχών για ουσιαστική νομιμοποίηση των ναρκωτικών και να βροντοφωνάξει «Όχι σε όλα τα ναρκωτικά. Ζωή ολόκληρη, όχι με δόσεις». </w:t>
      </w:r>
    </w:p>
    <w:p w14:paraId="7098EDFF" w14:textId="77777777" w:rsidR="00971A45" w:rsidRDefault="00ED091D">
      <w:pPr>
        <w:spacing w:line="600" w:lineRule="auto"/>
        <w:ind w:firstLine="720"/>
        <w:jc w:val="both"/>
        <w:rPr>
          <w:rFonts w:eastAsia="Times New Roman"/>
          <w:szCs w:val="24"/>
        </w:rPr>
      </w:pPr>
      <w:r>
        <w:rPr>
          <w:rFonts w:eastAsia="Times New Roman"/>
          <w:szCs w:val="24"/>
        </w:rPr>
        <w:t>Επιτρέψτε μου να τοποθετηθώ, επίσης, για τη βουλευτική τροπολογία που κατατέθηκε σχετικά με το σπάσιμο πέ</w:t>
      </w:r>
      <w:r>
        <w:rPr>
          <w:rFonts w:eastAsia="Times New Roman"/>
          <w:szCs w:val="24"/>
        </w:rPr>
        <w:t xml:space="preserve">ντε δήμων της χώρας. Η Κυβέρνηση ΣΥΡΙΖΑ με την τυχοδιωκτική πολιτική της καταφέρνει να αποπροσανατολίσει τον λαό από τα καθημερινά του προβλήματα και να επαναφέρει στο προσκήνιο το χωροταξικό των δήμων και μάλιστα επιλεκτικά με φωτογραφική διάταξη, δηλαδή </w:t>
      </w:r>
      <w:r>
        <w:rPr>
          <w:rFonts w:eastAsia="Times New Roman"/>
          <w:szCs w:val="24"/>
        </w:rPr>
        <w:t xml:space="preserve">ψηφοθηρική, όπως ψηφοθηρική είναι και η εκ νέου υποσχεσιολογία απ’ αυτό το Βήμα πριν από λίγη ώρα για μελλοντική ικανοποίηση των αιτημάτων στον </w:t>
      </w:r>
      <w:proofErr w:type="spellStart"/>
      <w:r>
        <w:rPr>
          <w:rFonts w:eastAsia="Times New Roman"/>
          <w:szCs w:val="24"/>
        </w:rPr>
        <w:t>Ρούβα</w:t>
      </w:r>
      <w:proofErr w:type="spellEnd"/>
      <w:r>
        <w:rPr>
          <w:rFonts w:eastAsia="Times New Roman"/>
          <w:szCs w:val="24"/>
        </w:rPr>
        <w:t xml:space="preserve">, στο </w:t>
      </w:r>
      <w:proofErr w:type="spellStart"/>
      <w:r>
        <w:rPr>
          <w:rFonts w:eastAsia="Times New Roman"/>
          <w:szCs w:val="24"/>
        </w:rPr>
        <w:t>Τυμπάκι</w:t>
      </w:r>
      <w:proofErr w:type="spellEnd"/>
      <w:r>
        <w:rPr>
          <w:rFonts w:eastAsia="Times New Roman"/>
          <w:szCs w:val="24"/>
        </w:rPr>
        <w:t xml:space="preserve">, στο </w:t>
      </w:r>
      <w:proofErr w:type="spellStart"/>
      <w:r>
        <w:rPr>
          <w:rFonts w:eastAsia="Times New Roman"/>
          <w:szCs w:val="24"/>
        </w:rPr>
        <w:t>Ζαρό</w:t>
      </w:r>
      <w:proofErr w:type="spellEnd"/>
      <w:r>
        <w:rPr>
          <w:rFonts w:eastAsia="Times New Roman"/>
          <w:szCs w:val="24"/>
        </w:rPr>
        <w:t xml:space="preserve"> και στην Αλικαρνασσό απ’ ό,τι έμαθα, αν και δεν το είπε ο κύριος Υπουργός. Όπως ψηφ</w:t>
      </w:r>
      <w:r>
        <w:rPr>
          <w:rFonts w:eastAsia="Times New Roman"/>
          <w:szCs w:val="24"/>
        </w:rPr>
        <w:t xml:space="preserve">οθηρική είναι η εξαγγελία του μεταφορικού ισοδύναμου που πριμοδοτεί όχι τους αγρότες, ούτε τους μικρομεσαίους της Κρήτης, αλλά μεγαλοεπιχειρηματίες με τζίρο 40 εκατομμύρια ευρώ. Ποσώς τους ενδιαφέρει αν θα διευκολυνθούν οι λαϊκές ανάγκες και αγωνίες. </w:t>
      </w:r>
    </w:p>
    <w:p w14:paraId="7098EE00" w14:textId="77777777" w:rsidR="00971A45" w:rsidRDefault="00ED091D">
      <w:pPr>
        <w:spacing w:line="600" w:lineRule="auto"/>
        <w:ind w:firstLine="720"/>
        <w:jc w:val="both"/>
        <w:rPr>
          <w:rFonts w:eastAsia="Times New Roman"/>
          <w:szCs w:val="24"/>
        </w:rPr>
      </w:pPr>
      <w:r>
        <w:rPr>
          <w:rFonts w:eastAsia="Times New Roman"/>
          <w:szCs w:val="24"/>
        </w:rPr>
        <w:lastRenderedPageBreak/>
        <w:t>Γιατ</w:t>
      </w:r>
      <w:r>
        <w:rPr>
          <w:rFonts w:eastAsia="Times New Roman"/>
          <w:szCs w:val="24"/>
        </w:rPr>
        <w:t xml:space="preserve">ί ικανοποιείτε τώρα επιλεκτικά τα αιτήματα ορισμένων περιοχών και όχι για παράδειγμα της Ρόδου που είναι μεγάλο νησί ή τώρα και της Κρήτης; Όμως, το πάτε μετά από ένα εξάμηνο προκειμένου να υφαρπάξετε τις ψήφους των εργαζομένων. </w:t>
      </w:r>
    </w:p>
    <w:p w14:paraId="7098EE01" w14:textId="77777777" w:rsidR="00971A45" w:rsidRDefault="00ED091D">
      <w:pPr>
        <w:spacing w:line="600" w:lineRule="auto"/>
        <w:ind w:firstLine="720"/>
        <w:jc w:val="both"/>
        <w:rPr>
          <w:rFonts w:eastAsia="Times New Roman"/>
          <w:szCs w:val="24"/>
        </w:rPr>
      </w:pPr>
      <w:r>
        <w:rPr>
          <w:rFonts w:eastAsia="Times New Roman"/>
          <w:szCs w:val="24"/>
        </w:rPr>
        <w:t>Βεβαίως είναι δικαίωμα και</w:t>
      </w:r>
      <w:r>
        <w:rPr>
          <w:rFonts w:eastAsia="Times New Roman"/>
          <w:szCs w:val="24"/>
        </w:rPr>
        <w:t xml:space="preserve"> σεβαστό κάθε τοπική κοινωνία να θέλει την περιοχή της ως δήμο. Εδώ όμως όλα εντάσσονται στους προεκλογικούς σχεδιασμούς του ΣΥΡΙΖΑ για να μείνει στο απυρόβλητο το αντιδραστικό πλαίσιο στους δήμους που μετατρέπει τους δήμους σε φορομπηχτικό μηχανισμό, ελαχ</w:t>
      </w:r>
      <w:r>
        <w:rPr>
          <w:rFonts w:eastAsia="Times New Roman"/>
          <w:szCs w:val="24"/>
        </w:rPr>
        <w:t xml:space="preserve">ιστοποιεί τη χρηματοδότηση από τον κρατικό προϋπολογισμό εμπορευματοποιεί υπηρεσίες, ανατρέπει εργασιακές σχέσεις, συρρικνώνει το προσωπικό, αυξάνει τις εργολαβίες και τη συνύφανση με τις επιχειρήσεις. </w:t>
      </w:r>
    </w:p>
    <w:p w14:paraId="7098EE02" w14:textId="77777777" w:rsidR="00971A45" w:rsidRDefault="00ED091D">
      <w:pPr>
        <w:spacing w:line="600" w:lineRule="auto"/>
        <w:ind w:firstLine="720"/>
        <w:jc w:val="both"/>
        <w:rPr>
          <w:rFonts w:eastAsia="Times New Roman"/>
          <w:szCs w:val="24"/>
        </w:rPr>
      </w:pPr>
      <w:r>
        <w:rPr>
          <w:rFonts w:eastAsia="Times New Roman"/>
          <w:szCs w:val="24"/>
        </w:rPr>
        <w:t xml:space="preserve">Το κρίσιμο ζήτημα είναι να μην εγκλωβιστεί ο λαός σε </w:t>
      </w:r>
      <w:r>
        <w:rPr>
          <w:rFonts w:eastAsia="Times New Roman"/>
          <w:szCs w:val="24"/>
        </w:rPr>
        <w:t xml:space="preserve">επιχειρήματα, όπως το αυτοδιοίκητο, η στήριξη σε ανεξάρτητες υποψηφιότητες με γνώμονα το χωροταξικό ή τη μη κομματικοποίηση των εκλογών. </w:t>
      </w:r>
    </w:p>
    <w:p w14:paraId="7098EE03" w14:textId="77777777" w:rsidR="00971A45" w:rsidRDefault="00ED091D">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 κυρίου Βουλευτή)</w:t>
      </w:r>
    </w:p>
    <w:p w14:paraId="7098EE04" w14:textId="77777777" w:rsidR="00971A45" w:rsidRDefault="00ED091D">
      <w:pPr>
        <w:spacing w:line="600" w:lineRule="auto"/>
        <w:ind w:firstLine="720"/>
        <w:jc w:val="both"/>
        <w:rPr>
          <w:rFonts w:eastAsia="Times New Roman"/>
          <w:szCs w:val="24"/>
        </w:rPr>
      </w:pPr>
      <w:r>
        <w:rPr>
          <w:rFonts w:eastAsia="Times New Roman"/>
          <w:szCs w:val="24"/>
        </w:rPr>
        <w:t>Το ΚΚΕ απευθυνόμενο με ειλικρίνεια</w:t>
      </w:r>
      <w:r>
        <w:rPr>
          <w:rFonts w:eastAsia="Times New Roman"/>
          <w:szCs w:val="24"/>
        </w:rPr>
        <w:t xml:space="preserve"> και σεβασμό στους απλούς ανθρώπους των τοπικών κοινωνιών, τους λέει ότι δεν πρέπει να πέσουν σε αυτές τις παγίδες. Αν αλλάξουν τα όρια του δήμου, δηλαδή, θα μπορέσει κάποιος να έχει μόνιμη και σταθερή δουλειά; Θα σταματήσει η ανατροπή των εργασιακών σχέσε</w:t>
      </w:r>
      <w:r>
        <w:rPr>
          <w:rFonts w:eastAsia="Times New Roman"/>
          <w:szCs w:val="24"/>
        </w:rPr>
        <w:t>ων, οι ελαστικές σχέσεις εργασίας ή η ομηρία των εργαζομένων στον δήμο; Θα μπορέσει να έχει δωρεάν υπηρεσίες αναβαθμισμένες στην υγεία, την παιδεία, στην πρόνοια; Θα σταματήσουν να εμπορευματοποιούνται οι βασικές κοινωνικές ανάγκες; Θα σταματήσει να αδειάζ</w:t>
      </w:r>
      <w:r>
        <w:rPr>
          <w:rFonts w:eastAsia="Times New Roman"/>
          <w:szCs w:val="24"/>
        </w:rPr>
        <w:t>ει η τσέπη και το εισόδημα των εργαζομένων; Ακόμα κι αν κάθε κοινότητα έχει τους δικούς της πόρους, θα σταματήσουν οι πόροι της τοπικής διοίκησης να έχουν ως κύρια πηγή την ανταποδοτικότητα και την επιχειρηματικότητα και η κρατική χρηματοδότηση να έχει χαρ</w:t>
      </w:r>
      <w:r>
        <w:rPr>
          <w:rFonts w:eastAsia="Times New Roman"/>
          <w:szCs w:val="24"/>
        </w:rPr>
        <w:t xml:space="preserve">ακτήρα εξισορρόπησης; Θα σταματήσουν οι κατασχέσεις λογαριασμών, οι πλειστηριασμοί της λαϊκής κατοικίας; Θα στελεχωθούν για να λειτουργήσουν με </w:t>
      </w:r>
      <w:r>
        <w:rPr>
          <w:rFonts w:eastAsia="Times New Roman"/>
          <w:szCs w:val="24"/>
        </w:rPr>
        <w:lastRenderedPageBreak/>
        <w:t xml:space="preserve">μόνιμο προσωπικό οι παιδικοί σταθμοί, όλες οι κοινωνικές δομές; Θα βελτιωθεί η τραγική κατάσταση στα σχολεία με </w:t>
      </w:r>
      <w:r>
        <w:rPr>
          <w:rFonts w:eastAsia="Times New Roman"/>
          <w:szCs w:val="24"/>
        </w:rPr>
        <w:t xml:space="preserve">την έλλειψη δασκάλων και καθηγητών καθώς και τα κτηριακά ζητήματα; </w:t>
      </w:r>
    </w:p>
    <w:p w14:paraId="7098EE05" w14:textId="77777777" w:rsidR="00971A45" w:rsidRDefault="00ED091D">
      <w:pPr>
        <w:spacing w:line="600" w:lineRule="auto"/>
        <w:ind w:firstLine="720"/>
        <w:jc w:val="both"/>
        <w:rPr>
          <w:rFonts w:eastAsia="Times New Roman"/>
          <w:szCs w:val="24"/>
        </w:rPr>
      </w:pPr>
      <w:r>
        <w:rPr>
          <w:rFonts w:eastAsia="Times New Roman"/>
          <w:szCs w:val="24"/>
        </w:rPr>
        <w:t xml:space="preserve">Η δικαιολογημένη αγανάκτηση του λαού για τη </w:t>
      </w:r>
      <w:proofErr w:type="spellStart"/>
      <w:r>
        <w:rPr>
          <w:rFonts w:eastAsia="Times New Roman"/>
          <w:szCs w:val="24"/>
        </w:rPr>
        <w:t>φοροληστεία</w:t>
      </w:r>
      <w:proofErr w:type="spellEnd"/>
      <w:r>
        <w:rPr>
          <w:rFonts w:eastAsia="Times New Roman"/>
          <w:szCs w:val="24"/>
        </w:rPr>
        <w:t xml:space="preserve"> και τα αβάσταχτα δημοτικά τέλη, τη μη υλοποίηση έργων στην περιοχή τους, την υποβάθμιση συνολικά της ποιότητας ζωής δεν πρέπει να εκ</w:t>
      </w:r>
      <w:r>
        <w:rPr>
          <w:rFonts w:eastAsia="Times New Roman"/>
          <w:szCs w:val="24"/>
        </w:rPr>
        <w:t xml:space="preserve">τονωθεί σε ανέξοδες κινήσεις. Το κρίσιμο είναι να μην εγκλωβιστούν οι λαϊκές οικογένειες στον δήθεν διαχωρισμό των προβλημάτων σε τοπικά αποκομμένα από μια συνολική, άδικη, ταξική πολιτική που τα γεννά. </w:t>
      </w:r>
    </w:p>
    <w:p w14:paraId="7098EE06" w14:textId="77777777" w:rsidR="00971A45" w:rsidRDefault="00ED091D">
      <w:pPr>
        <w:spacing w:line="600" w:lineRule="auto"/>
        <w:ind w:firstLine="720"/>
        <w:jc w:val="both"/>
        <w:rPr>
          <w:rFonts w:eastAsia="Times New Roman"/>
          <w:szCs w:val="24"/>
        </w:rPr>
      </w:pPr>
      <w:r>
        <w:rPr>
          <w:rFonts w:eastAsia="Times New Roman"/>
          <w:szCs w:val="24"/>
        </w:rPr>
        <w:t>Το ΚΚΕ είχε εξαρχής τοποθετηθεί ενάντια στον «</w:t>
      </w:r>
      <w:r>
        <w:rPr>
          <w:rFonts w:eastAsia="Times New Roman"/>
          <w:szCs w:val="24"/>
        </w:rPr>
        <w:t>ΚΑΛΛΙΚΡΑΤΗ</w:t>
      </w:r>
      <w:r>
        <w:rPr>
          <w:rFonts w:eastAsia="Times New Roman"/>
          <w:szCs w:val="24"/>
        </w:rPr>
        <w:t>» βασικό όρο του πρώτου μνημονίου, όπως και στον «</w:t>
      </w:r>
      <w:r>
        <w:rPr>
          <w:rFonts w:eastAsia="Times New Roman"/>
          <w:szCs w:val="24"/>
        </w:rPr>
        <w:t>ΚΛΕΙΣΘΕΝΗ</w:t>
      </w:r>
      <w:r>
        <w:rPr>
          <w:rFonts w:eastAsia="Times New Roman"/>
          <w:szCs w:val="24"/>
        </w:rPr>
        <w:t xml:space="preserve"> Ι», βασικό όρο του τρίτου μνημονίου. Πρόκειται για αντιλαϊκά, </w:t>
      </w:r>
      <w:r w:rsidRPr="00723290">
        <w:rPr>
          <w:rFonts w:eastAsia="Times New Roman"/>
          <w:szCs w:val="24"/>
        </w:rPr>
        <w:t>αντιδραστικά θεσμικά πλαίσια</w:t>
      </w:r>
      <w:r>
        <w:rPr>
          <w:rFonts w:eastAsia="Times New Roman"/>
          <w:szCs w:val="24"/>
        </w:rPr>
        <w:t>. Το ΚΚΕ δικαιώθηκε με τη θέση του ότι η μεγάλη πλειοψηφία των προβλημάτων είναι απόρροια της γε</w:t>
      </w:r>
      <w:r>
        <w:rPr>
          <w:rFonts w:eastAsia="Times New Roman"/>
          <w:szCs w:val="24"/>
        </w:rPr>
        <w:t xml:space="preserve">νικής πολιτικής γραμμής ανεξάρτητα από τον κυβερνητικό εκφραστή της.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φιλολαϊκή, τοπική πολιτική </w:t>
      </w:r>
      <w:r>
        <w:rPr>
          <w:rFonts w:eastAsia="Times New Roman"/>
          <w:szCs w:val="24"/>
        </w:rPr>
        <w:lastRenderedPageBreak/>
        <w:t>δεν μπορεί να υπάρξει όσο η γενική πολιτική παραμένει αντιλαϊκή. Η απάντηση, κατά τη γνώμη μας, πρέπει να είναι ενιαία, καθολική. Δεν υπάρχει άδικη ανάπτ</w:t>
      </w:r>
      <w:r>
        <w:rPr>
          <w:rFonts w:eastAsia="Times New Roman"/>
          <w:szCs w:val="24"/>
        </w:rPr>
        <w:t xml:space="preserve">υξη σε ένα άδικο σύστημα όσο κι αν θέλετε να </w:t>
      </w:r>
      <w:proofErr w:type="spellStart"/>
      <w:r>
        <w:rPr>
          <w:rFonts w:eastAsia="Times New Roman"/>
          <w:szCs w:val="24"/>
        </w:rPr>
        <w:t>τριπλάρετε</w:t>
      </w:r>
      <w:proofErr w:type="spellEnd"/>
      <w:r>
        <w:rPr>
          <w:rFonts w:eastAsia="Times New Roman"/>
          <w:szCs w:val="24"/>
        </w:rPr>
        <w:t xml:space="preserve"> τον λαό, να τον τυλίξετε σε μια κόλλα χαρτί. </w:t>
      </w:r>
    </w:p>
    <w:p w14:paraId="7098EE07" w14:textId="77777777" w:rsidR="00971A45" w:rsidRDefault="00ED091D">
      <w:pPr>
        <w:spacing w:line="600" w:lineRule="auto"/>
        <w:ind w:firstLine="720"/>
        <w:jc w:val="both"/>
        <w:rPr>
          <w:rFonts w:eastAsia="Times New Roman"/>
          <w:szCs w:val="24"/>
        </w:rPr>
      </w:pPr>
      <w:r w:rsidRPr="00A43709">
        <w:rPr>
          <w:rFonts w:eastAsia="Times New Roman"/>
          <w:szCs w:val="24"/>
        </w:rPr>
        <w:t>Η ελπίδα, η διέξοδος βρίσκεται</w:t>
      </w:r>
      <w:r>
        <w:rPr>
          <w:rFonts w:eastAsia="Times New Roman"/>
          <w:szCs w:val="24"/>
        </w:rPr>
        <w:t xml:space="preserve"> στην συμπόρευση με το ΚΚΕ, στην ανασύνταξη του εργατικού κινήματος, να βάλει μπροστά τις ανάγκες του, να πιστέψει στη δύναμ</w:t>
      </w:r>
      <w:r>
        <w:rPr>
          <w:rFonts w:eastAsia="Times New Roman"/>
          <w:szCs w:val="24"/>
        </w:rPr>
        <w:t xml:space="preserve">ή του, στο δίκιο του, να οργανώσει τον αγώνα του και τις διεκδικήσεις του. Αυτή είναι η δική μας δέσμευση και γι’ αυτό θα παλέψουμε. </w:t>
      </w:r>
    </w:p>
    <w:p w14:paraId="7098EE08" w14:textId="77777777" w:rsidR="00971A45" w:rsidRDefault="00ED091D">
      <w:pPr>
        <w:spacing w:line="600" w:lineRule="auto"/>
        <w:ind w:firstLine="720"/>
        <w:jc w:val="both"/>
        <w:rPr>
          <w:rFonts w:eastAsia="Times New Roman"/>
          <w:szCs w:val="24"/>
        </w:rPr>
      </w:pPr>
      <w:r>
        <w:rPr>
          <w:rFonts w:eastAsia="Times New Roman"/>
          <w:szCs w:val="24"/>
        </w:rPr>
        <w:t>Ευχαριστώ, κύριε Πρόεδρε και συγγνώμη για την καθυστέρηση.</w:t>
      </w:r>
    </w:p>
    <w:p w14:paraId="7098EE09" w14:textId="77777777" w:rsidR="00971A45" w:rsidRDefault="00ED091D">
      <w:pPr>
        <w:spacing w:line="600" w:lineRule="auto"/>
        <w:ind w:firstLine="720"/>
        <w:jc w:val="both"/>
        <w:rPr>
          <w:rFonts w:eastAsia="Times New Roman"/>
          <w:szCs w:val="24"/>
        </w:rPr>
      </w:pPr>
      <w:r w:rsidRPr="00D82459">
        <w:rPr>
          <w:rFonts w:eastAsia="Times New Roman"/>
          <w:b/>
          <w:szCs w:val="24"/>
        </w:rPr>
        <w:t>ΠΡΟΕΔΡΕΥΕΩΝ (Αναστάσιος Κουράκης):</w:t>
      </w:r>
      <w:r>
        <w:rPr>
          <w:rFonts w:eastAsia="Times New Roman"/>
          <w:szCs w:val="24"/>
        </w:rPr>
        <w:t xml:space="preserve"> Ευχαριστούμε, κύριε Συντυχάκ</w:t>
      </w:r>
      <w:r>
        <w:rPr>
          <w:rFonts w:eastAsia="Times New Roman"/>
          <w:szCs w:val="24"/>
        </w:rPr>
        <w:t>η.</w:t>
      </w:r>
    </w:p>
    <w:p w14:paraId="7098EE0A" w14:textId="77777777" w:rsidR="00971A45" w:rsidRDefault="00ED091D">
      <w:pPr>
        <w:spacing w:line="600" w:lineRule="auto"/>
        <w:ind w:firstLine="720"/>
        <w:jc w:val="both"/>
        <w:rPr>
          <w:rFonts w:eastAsia="Times New Roman"/>
          <w:szCs w:val="24"/>
        </w:rPr>
      </w:pPr>
      <w:r>
        <w:rPr>
          <w:rFonts w:eastAsia="Times New Roman"/>
          <w:szCs w:val="24"/>
        </w:rPr>
        <w:t xml:space="preserve">Ο κ. Γρηγόριος Ψαριανός, </w:t>
      </w:r>
      <w:r>
        <w:rPr>
          <w:rFonts w:eastAsia="Times New Roman"/>
          <w:szCs w:val="24"/>
        </w:rPr>
        <w:t xml:space="preserve">Ανεξάρτητος </w:t>
      </w:r>
      <w:r>
        <w:rPr>
          <w:rFonts w:eastAsia="Times New Roman"/>
          <w:szCs w:val="24"/>
        </w:rPr>
        <w:t>Βουλευτής της Β΄ Αθήνας έχει τον λόγο.</w:t>
      </w:r>
    </w:p>
    <w:p w14:paraId="7098EE0B" w14:textId="77777777" w:rsidR="00971A45" w:rsidRDefault="00ED091D">
      <w:pPr>
        <w:spacing w:line="600" w:lineRule="auto"/>
        <w:ind w:firstLine="720"/>
        <w:jc w:val="both"/>
        <w:rPr>
          <w:rFonts w:eastAsia="Times New Roman"/>
          <w:szCs w:val="24"/>
        </w:rPr>
      </w:pPr>
      <w:r>
        <w:rPr>
          <w:rFonts w:eastAsia="Times New Roman"/>
          <w:b/>
          <w:szCs w:val="24"/>
        </w:rPr>
        <w:t>ΓΡΗΓΟΡΙΟΣ ΨΑΡΙΑΝΟΣ:</w:t>
      </w:r>
      <w:r>
        <w:rPr>
          <w:rFonts w:eastAsia="Times New Roman"/>
          <w:szCs w:val="24"/>
        </w:rPr>
        <w:t xml:space="preserve"> Ευχαριστώ πολύ, κύριε Πρόεδρε.</w:t>
      </w:r>
    </w:p>
    <w:p w14:paraId="7098EE0C" w14:textId="77777777" w:rsidR="00971A45" w:rsidRDefault="00ED091D">
      <w:pPr>
        <w:spacing w:line="600" w:lineRule="auto"/>
        <w:ind w:firstLine="720"/>
        <w:jc w:val="both"/>
        <w:rPr>
          <w:rFonts w:eastAsia="Times New Roman"/>
          <w:szCs w:val="24"/>
        </w:rPr>
      </w:pPr>
      <w:r>
        <w:rPr>
          <w:rFonts w:eastAsia="Times New Roman"/>
          <w:szCs w:val="24"/>
        </w:rPr>
        <w:lastRenderedPageBreak/>
        <w:t>Μιλάω για ένα νομοσχέδιο για την υγεία για το οποίο θα έπρεπε να έχει γίνει εκτεταμένη διαβούλευση και συζητήσεις με όλους του</w:t>
      </w:r>
      <w:r>
        <w:rPr>
          <w:rFonts w:eastAsia="Times New Roman"/>
          <w:szCs w:val="24"/>
        </w:rPr>
        <w:t xml:space="preserve">ς φορείς εδώ και πάρα πολύ καιρό και να </w:t>
      </w:r>
      <w:r>
        <w:rPr>
          <w:rFonts w:eastAsia="Times New Roman"/>
          <w:szCs w:val="24"/>
        </w:rPr>
        <w:t>έ</w:t>
      </w:r>
      <w:r>
        <w:rPr>
          <w:rFonts w:eastAsia="Times New Roman"/>
          <w:szCs w:val="24"/>
        </w:rPr>
        <w:t>χουμε</w:t>
      </w:r>
      <w:r>
        <w:rPr>
          <w:rFonts w:eastAsia="Times New Roman"/>
          <w:szCs w:val="24"/>
        </w:rPr>
        <w:t xml:space="preserve"> δει πολλά πράγματα που πρέπει να διορθώσουμε, πράγματα που πρέπει να αλλάξουμε και πράγματα που πρέπει να εισαγάγουμε στο σύστημα υγείας. Αντί για όλα αυτά, λοιπόν, έχουμε βάλει πάλι ένα </w:t>
      </w:r>
      <w:proofErr w:type="spellStart"/>
      <w:r>
        <w:rPr>
          <w:rFonts w:eastAsia="Times New Roman"/>
          <w:szCs w:val="24"/>
        </w:rPr>
        <w:t>υπερεπείγον</w:t>
      </w:r>
      <w:proofErr w:type="spellEnd"/>
      <w:r>
        <w:rPr>
          <w:rFonts w:eastAsia="Times New Roman"/>
          <w:szCs w:val="24"/>
        </w:rPr>
        <w:t xml:space="preserve"> νομοσχέδιο</w:t>
      </w:r>
      <w:r>
        <w:rPr>
          <w:rFonts w:eastAsia="Times New Roman"/>
          <w:szCs w:val="24"/>
        </w:rPr>
        <w:t xml:space="preserve"> που έρχεται σφαίρα, δηλαδή, με χίλια, με τετρακόσιες σαράντα σελίδες, </w:t>
      </w:r>
      <w:r>
        <w:rPr>
          <w:rFonts w:eastAsia="Times New Roman"/>
          <w:szCs w:val="24"/>
        </w:rPr>
        <w:t xml:space="preserve">επτακόσιες </w:t>
      </w:r>
      <w:r>
        <w:rPr>
          <w:rFonts w:eastAsia="Times New Roman"/>
          <w:szCs w:val="24"/>
        </w:rPr>
        <w:t xml:space="preserve">μαζί με τα παραρτήματα, με </w:t>
      </w:r>
      <w:proofErr w:type="spellStart"/>
      <w:r>
        <w:rPr>
          <w:rFonts w:eastAsia="Times New Roman"/>
          <w:szCs w:val="24"/>
        </w:rPr>
        <w:t>εκατόν</w:t>
      </w:r>
      <w:proofErr w:type="spellEnd"/>
      <w:r>
        <w:rPr>
          <w:rFonts w:eastAsia="Times New Roman"/>
          <w:szCs w:val="24"/>
        </w:rPr>
        <w:t xml:space="preserve"> σαράντα </w:t>
      </w:r>
      <w:r>
        <w:rPr>
          <w:rFonts w:eastAsia="Times New Roman"/>
          <w:szCs w:val="24"/>
        </w:rPr>
        <w:t xml:space="preserve">επτά </w:t>
      </w:r>
      <w:r>
        <w:rPr>
          <w:rFonts w:eastAsia="Times New Roman"/>
          <w:szCs w:val="24"/>
        </w:rPr>
        <w:t xml:space="preserve">άρθρα για να ψηφιστεί εδώ και τώρα, με την πιο </w:t>
      </w:r>
      <w:r>
        <w:rPr>
          <w:rFonts w:eastAsia="Times New Roman"/>
          <w:szCs w:val="24"/>
          <w:lang w:val="en-US"/>
        </w:rPr>
        <w:t>fast</w:t>
      </w:r>
      <w:r w:rsidRPr="00D54B0A">
        <w:rPr>
          <w:rFonts w:eastAsia="Times New Roman"/>
          <w:szCs w:val="24"/>
        </w:rPr>
        <w:t xml:space="preserve"> </w:t>
      </w:r>
      <w:r>
        <w:rPr>
          <w:rFonts w:eastAsia="Times New Roman"/>
          <w:szCs w:val="24"/>
          <w:lang w:val="en-US"/>
        </w:rPr>
        <w:t>track</w:t>
      </w:r>
      <w:r w:rsidRPr="00D54B0A">
        <w:rPr>
          <w:rFonts w:eastAsia="Times New Roman"/>
          <w:szCs w:val="24"/>
        </w:rPr>
        <w:t xml:space="preserve"> </w:t>
      </w:r>
      <w:r>
        <w:rPr>
          <w:rFonts w:eastAsia="Times New Roman"/>
          <w:szCs w:val="24"/>
        </w:rPr>
        <w:t>διαδικασία</w:t>
      </w:r>
      <w:r>
        <w:rPr>
          <w:rFonts w:eastAsia="Times New Roman"/>
          <w:szCs w:val="24"/>
        </w:rPr>
        <w:t>,</w:t>
      </w:r>
      <w:r>
        <w:rPr>
          <w:rFonts w:eastAsia="Times New Roman"/>
          <w:szCs w:val="24"/>
        </w:rPr>
        <w:t xml:space="preserve"> που έχουμε συνηθίσει</w:t>
      </w:r>
      <w:r>
        <w:rPr>
          <w:rFonts w:eastAsia="Times New Roman"/>
          <w:szCs w:val="24"/>
        </w:rPr>
        <w:t>,</w:t>
      </w:r>
      <w:r>
        <w:rPr>
          <w:rFonts w:eastAsia="Times New Roman"/>
          <w:szCs w:val="24"/>
        </w:rPr>
        <w:t xml:space="preserve"> για άλλη μια φορά. </w:t>
      </w:r>
    </w:p>
    <w:p w14:paraId="7098EE0D" w14:textId="77777777" w:rsidR="00971A45" w:rsidRDefault="00ED091D">
      <w:pPr>
        <w:spacing w:line="600" w:lineRule="auto"/>
        <w:ind w:firstLine="720"/>
        <w:jc w:val="both"/>
        <w:rPr>
          <w:rFonts w:eastAsia="Times New Roman"/>
          <w:szCs w:val="24"/>
        </w:rPr>
      </w:pPr>
      <w:r>
        <w:rPr>
          <w:rFonts w:eastAsia="Times New Roman"/>
          <w:szCs w:val="24"/>
        </w:rPr>
        <w:t>Μέσα σ’ όλα αυτ</w:t>
      </w:r>
      <w:r>
        <w:rPr>
          <w:rFonts w:eastAsia="Times New Roman"/>
          <w:szCs w:val="24"/>
        </w:rPr>
        <w:t>ά τα άρθρα υπάρχουν κάποια πράγματα που μπορεί κάποιος να τα συζητήσει, να τα δεχθεί, να τα ψηφίσει. Υπάρχουν πολλά που θέλουν πάρα πολύ συζήτηση. Υπάρχουν πάρα πολλά που είναι απορριπτέα εξαρχής. Δεν θέλω να επεκταθώ και αναλυτικά να μιλήσω για ολόκληρο τ</w:t>
      </w:r>
      <w:r>
        <w:rPr>
          <w:rFonts w:eastAsia="Times New Roman"/>
          <w:szCs w:val="24"/>
        </w:rPr>
        <w:t xml:space="preserve">ο νομοσχέδιο. Απλώς θέλω να πω γενικά για το θέμα της υγείας. Θέλω να κάνω μια γενική περιγραφή. </w:t>
      </w:r>
    </w:p>
    <w:p w14:paraId="7098EE0E" w14:textId="77777777" w:rsidR="00971A45" w:rsidRDefault="00ED091D">
      <w:pPr>
        <w:spacing w:line="600" w:lineRule="auto"/>
        <w:ind w:firstLine="720"/>
        <w:jc w:val="both"/>
        <w:rPr>
          <w:rFonts w:eastAsia="Times New Roman"/>
          <w:szCs w:val="24"/>
        </w:rPr>
      </w:pPr>
      <w:r>
        <w:rPr>
          <w:rFonts w:eastAsia="Times New Roman"/>
          <w:szCs w:val="24"/>
        </w:rPr>
        <w:lastRenderedPageBreak/>
        <w:t xml:space="preserve">Είναι προτιμότερο να έχουμε διακόσια νοσοκομεία, όπως τα έχουμε και να υπολειτουργούν τα </w:t>
      </w:r>
      <w:proofErr w:type="spellStart"/>
      <w:r>
        <w:rPr>
          <w:rFonts w:eastAsia="Times New Roman"/>
          <w:szCs w:val="24"/>
        </w:rPr>
        <w:t>εκατόν</w:t>
      </w:r>
      <w:proofErr w:type="spellEnd"/>
      <w:r>
        <w:rPr>
          <w:rFonts w:eastAsia="Times New Roman"/>
          <w:szCs w:val="24"/>
        </w:rPr>
        <w:t xml:space="preserve"> πενήντα; Ή είναι καλύτερα να έχουμε τριάντα νοσοκομεία που να </w:t>
      </w:r>
      <w:r>
        <w:rPr>
          <w:rFonts w:eastAsia="Times New Roman"/>
          <w:szCs w:val="24"/>
        </w:rPr>
        <w:t>είναι άρτια συγκροτημένα</w:t>
      </w:r>
      <w:r w:rsidRPr="00E3152A">
        <w:rPr>
          <w:rFonts w:eastAsia="Times New Roman"/>
          <w:szCs w:val="24"/>
        </w:rPr>
        <w:t>,</w:t>
      </w:r>
      <w:r>
        <w:rPr>
          <w:rFonts w:eastAsia="Times New Roman"/>
          <w:szCs w:val="24"/>
        </w:rPr>
        <w:t xml:space="preserve"> εξοπλισμένα και με τους ανθρώπους που χρειάζονται; Σίγουρα η απάντηση είναι το δεύτερο. Δηλαδή, αν η Πελοπόννησος έχει δεκαπέντε νοσοκομεία και η Βαυαρία έχει δέκα είναι σίγουρο ότι δεν θα λειτουργήσει το σύστημα. Σας το λέω από π</w:t>
      </w:r>
      <w:r>
        <w:rPr>
          <w:rFonts w:eastAsia="Times New Roman"/>
          <w:szCs w:val="24"/>
        </w:rPr>
        <w:t>ροσωπική πείρα, επειδή έχω επισκεφθεί πολλά και έχω μιλήσει με ανθρώπους. Υπάρχει νοσοκομείο στους Μολάους, ενώ υπάρχει νοσοκομείο στη Σπάρτη και κανένα από τα δύο δεν λειτουργεί κανονικά και άρτια όπως θα έπρεπε. Ο Νομός Ηλείας είχε πέντε νοσοκομεία και ν</w:t>
      </w:r>
      <w:r>
        <w:rPr>
          <w:rFonts w:eastAsia="Times New Roman"/>
          <w:szCs w:val="24"/>
        </w:rPr>
        <w:t>ομίζω ότι τώρα έχει τρία. Η Θεσσαλία έχει πέντε. Θα μπορούσε να έχει δύο. Όμως, όταν έχουμε συνηθίσει να βλέπουμε τους τομείς της παιδείας, της υγείας, της πρόνοιας και των υπηρεσιών μόνο για να τακτοποιούμε πελάτες και ως μηχανισμό προσλήψεων και αποκατάσ</w:t>
      </w:r>
      <w:r>
        <w:rPr>
          <w:rFonts w:eastAsia="Times New Roman"/>
          <w:szCs w:val="24"/>
        </w:rPr>
        <w:t xml:space="preserve">τασης «ημετέρων» -και το λέω προς όλες τις πλευρές-, θα κάνουμε κάθε πόλη και στάδιο, κάθε χωριό και γυμναστήριο. </w:t>
      </w:r>
    </w:p>
    <w:p w14:paraId="7098EE0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γνωστό αυτό </w:t>
      </w:r>
      <w:proofErr w:type="spellStart"/>
      <w:r>
        <w:rPr>
          <w:rFonts w:eastAsia="Times New Roman"/>
          <w:color w:val="222222"/>
          <w:szCs w:val="24"/>
          <w:shd w:val="clear" w:color="auto" w:fill="FFFFFF"/>
        </w:rPr>
        <w:t>συστηματάκι</w:t>
      </w:r>
      <w:proofErr w:type="spellEnd"/>
      <w:r>
        <w:rPr>
          <w:rFonts w:eastAsia="Times New Roman"/>
          <w:color w:val="222222"/>
          <w:szCs w:val="24"/>
          <w:shd w:val="clear" w:color="auto" w:fill="FFFFFF"/>
        </w:rPr>
        <w:t xml:space="preserve">: Φυλακές παντού, </w:t>
      </w:r>
      <w:r>
        <w:rPr>
          <w:rFonts w:eastAsia="Times New Roman"/>
          <w:color w:val="222222"/>
          <w:szCs w:val="24"/>
          <w:shd w:val="clear" w:color="auto" w:fill="FFFFFF"/>
        </w:rPr>
        <w:t xml:space="preserve">πανεπιστήμια </w:t>
      </w:r>
      <w:r>
        <w:rPr>
          <w:rFonts w:eastAsia="Times New Roman"/>
          <w:color w:val="222222"/>
          <w:szCs w:val="24"/>
          <w:shd w:val="clear" w:color="auto" w:fill="FFFFFF"/>
        </w:rPr>
        <w:t>παντού, νοσοκομεία παντού και ας μη λειτουργεί τίποτα κανονικά πουθενά. Αυτό το σχέδ</w:t>
      </w:r>
      <w:r>
        <w:rPr>
          <w:rFonts w:eastAsia="Times New Roman"/>
          <w:color w:val="222222"/>
          <w:szCs w:val="24"/>
          <w:shd w:val="clear" w:color="auto" w:fill="FFFFFF"/>
        </w:rPr>
        <w:t xml:space="preserve">ιο, το </w:t>
      </w:r>
      <w:proofErr w:type="spellStart"/>
      <w:r>
        <w:rPr>
          <w:rFonts w:eastAsia="Times New Roman"/>
          <w:color w:val="222222"/>
          <w:szCs w:val="24"/>
          <w:shd w:val="clear" w:color="auto" w:fill="FFFFFF"/>
        </w:rPr>
        <w:t>συστηματάκι</w:t>
      </w:r>
      <w:proofErr w:type="spellEnd"/>
      <w:r>
        <w:rPr>
          <w:rFonts w:eastAsia="Times New Roman"/>
          <w:color w:val="222222"/>
          <w:szCs w:val="24"/>
          <w:shd w:val="clear" w:color="auto" w:fill="FFFFFF"/>
        </w:rPr>
        <w:t xml:space="preserve">, πρέπει να αλλάξει χθες! Δεν μπορεί να συνεχίζεται έτσι. Έχει ας πούμε ένα νοσοκομείο η Λαμία. Γιατί να μην έχει ένα και η Αταλάντη; Γιατί να μην έχει ένα η </w:t>
      </w:r>
      <w:proofErr w:type="spellStart"/>
      <w:r>
        <w:rPr>
          <w:rFonts w:eastAsia="Times New Roman"/>
          <w:color w:val="222222"/>
          <w:szCs w:val="24"/>
          <w:shd w:val="clear" w:color="auto" w:fill="FFFFFF"/>
        </w:rPr>
        <w:t>Τιθορέα</w:t>
      </w:r>
      <w:proofErr w:type="spellEnd"/>
      <w:r>
        <w:rPr>
          <w:rFonts w:eastAsia="Times New Roman"/>
          <w:color w:val="222222"/>
          <w:szCs w:val="24"/>
          <w:shd w:val="clear" w:color="auto" w:fill="FFFFFF"/>
        </w:rPr>
        <w:t>; Γιατί να μην έχει ένα το Καρπενήσι ή ο Τυμφρηστός; Να κάνουμε σε κάθε π</w:t>
      </w:r>
      <w:r>
        <w:rPr>
          <w:rFonts w:eastAsia="Times New Roman"/>
          <w:color w:val="222222"/>
          <w:szCs w:val="24"/>
          <w:shd w:val="clear" w:color="auto" w:fill="FFFFFF"/>
        </w:rPr>
        <w:t>όλη ένα νοσοκομείο, για να μπορούμε να τακτοποιούμε ανθρώπους. Γι’ αυτό τα έχουμε τα νοσοκομεία. Δεν μας ενδιαφέρει η υγεία των ανθρώπων στην πραγματικότητα.</w:t>
      </w:r>
    </w:p>
    <w:p w14:paraId="7098EE1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Σχετικά με την παιδεία, θέλω να πω πως η Ευρωπαϊκή Ένωση έχει ένα πανεπιστήμιο για κάθε ένα εκατομ</w:t>
      </w:r>
      <w:r>
        <w:rPr>
          <w:rFonts w:eastAsia="Times New Roman"/>
          <w:color w:val="222222"/>
          <w:szCs w:val="24"/>
          <w:shd w:val="clear" w:color="auto" w:fill="FFFFFF"/>
        </w:rPr>
        <w:t xml:space="preserve">μύριο, ας πούμε. Εμείς για τα δέκα εκατομμύρια που είμαστε, που σε λίγο, σε μερικές δεκαετίες θα είμαστε </w:t>
      </w:r>
      <w:r>
        <w:rPr>
          <w:rFonts w:eastAsia="Times New Roman"/>
          <w:color w:val="222222"/>
          <w:szCs w:val="24"/>
          <w:shd w:val="clear" w:color="auto" w:fill="FFFFFF"/>
        </w:rPr>
        <w:t>οκτώ</w:t>
      </w:r>
      <w:r>
        <w:rPr>
          <w:rFonts w:eastAsia="Times New Roman"/>
          <w:color w:val="222222"/>
          <w:szCs w:val="24"/>
          <w:shd w:val="clear" w:color="auto" w:fill="FFFFFF"/>
        </w:rPr>
        <w:t xml:space="preserve">, έχουμε σαράντα πέντε πανεπιστήμια. Και αυτό το σύστημα </w:t>
      </w:r>
      <w:r>
        <w:rPr>
          <w:rFonts w:eastAsia="Times New Roman"/>
          <w:color w:val="222222"/>
          <w:szCs w:val="24"/>
          <w:shd w:val="clear" w:color="auto" w:fill="FFFFFF"/>
        </w:rPr>
        <w:t>δεν</w:t>
      </w:r>
      <w:r>
        <w:rPr>
          <w:rFonts w:eastAsia="Times New Roman"/>
          <w:color w:val="222222"/>
          <w:szCs w:val="24"/>
          <w:shd w:val="clear" w:color="auto" w:fill="FFFFFF"/>
        </w:rPr>
        <w:t xml:space="preserve"> μπορεί να λειτουργήσει ούτε την παιδεία, ούτε την υγεία, ούτε τις υπηρεσίες, ούτε τίπο</w:t>
      </w:r>
      <w:r>
        <w:rPr>
          <w:rFonts w:eastAsia="Times New Roman"/>
          <w:color w:val="222222"/>
          <w:szCs w:val="24"/>
          <w:shd w:val="clear" w:color="auto" w:fill="FFFFFF"/>
        </w:rPr>
        <w:t xml:space="preserve">τα. Χώρια το μίσος και την απέχθεια που έχουμε στον ιδιωτικό τομέα και τον σιχαινόμαστε σαν ο διάολος το λιβάνι και όπου ακούμε «ιδιώτες» και «ιδιωτικό τομέα», ακόμα αυτό το ΣΔΙΤ, ακούγονται </w:t>
      </w:r>
      <w:r>
        <w:rPr>
          <w:rFonts w:eastAsia="Times New Roman"/>
          <w:color w:val="222222"/>
          <w:szCs w:val="24"/>
          <w:shd w:val="clear" w:color="auto" w:fill="FFFFFF"/>
        </w:rPr>
        <w:lastRenderedPageBreak/>
        <w:t xml:space="preserve">σαν βαριά </w:t>
      </w:r>
      <w:proofErr w:type="spellStart"/>
      <w:r>
        <w:rPr>
          <w:rFonts w:eastAsia="Times New Roman"/>
          <w:color w:val="222222"/>
          <w:szCs w:val="24"/>
          <w:shd w:val="clear" w:color="auto" w:fill="FFFFFF"/>
        </w:rPr>
        <w:t>βρωμόλογα</w:t>
      </w:r>
      <w:proofErr w:type="spellEnd"/>
      <w:r>
        <w:rPr>
          <w:rFonts w:eastAsia="Times New Roman"/>
          <w:color w:val="222222"/>
          <w:szCs w:val="24"/>
          <w:shd w:val="clear" w:color="auto" w:fill="FFFFFF"/>
        </w:rPr>
        <w:t xml:space="preserve">, σαν πολύ κακές λέξεις που δεν μπορούμε ούτε </w:t>
      </w:r>
      <w:r>
        <w:rPr>
          <w:rFonts w:eastAsia="Times New Roman"/>
          <w:color w:val="222222"/>
          <w:szCs w:val="24"/>
          <w:shd w:val="clear" w:color="auto" w:fill="FFFFFF"/>
        </w:rPr>
        <w:t>να τις αναφέρουμε.</w:t>
      </w:r>
    </w:p>
    <w:p w14:paraId="7098EE1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Άκουσα με προσοχή τον </w:t>
      </w:r>
      <w:proofErr w:type="spellStart"/>
      <w:r>
        <w:rPr>
          <w:rFonts w:eastAsia="Times New Roman"/>
          <w:color w:val="222222"/>
          <w:szCs w:val="24"/>
          <w:shd w:val="clear" w:color="auto" w:fill="FFFFFF"/>
        </w:rPr>
        <w:t>Ιάσονα</w:t>
      </w:r>
      <w:proofErr w:type="spellEnd"/>
      <w:r>
        <w:rPr>
          <w:rFonts w:eastAsia="Times New Roman"/>
          <w:color w:val="222222"/>
          <w:szCs w:val="24"/>
          <w:shd w:val="clear" w:color="auto" w:fill="FFFFFF"/>
        </w:rPr>
        <w:t xml:space="preserve"> Φωτήλα και επειδή τα έχουμε ξανασυζητήσει πάρα πολλές φορές και με τον Κώστα </w:t>
      </w:r>
      <w:proofErr w:type="spellStart"/>
      <w:r>
        <w:rPr>
          <w:rFonts w:eastAsia="Times New Roman"/>
          <w:color w:val="222222"/>
          <w:szCs w:val="24"/>
          <w:shd w:val="clear" w:color="auto" w:fill="FFFFFF"/>
        </w:rPr>
        <w:t>Μπαργιώτα</w:t>
      </w:r>
      <w:proofErr w:type="spellEnd"/>
      <w:r>
        <w:rPr>
          <w:rFonts w:eastAsia="Times New Roman"/>
          <w:color w:val="222222"/>
          <w:szCs w:val="24"/>
          <w:shd w:val="clear" w:color="auto" w:fill="FFFFFF"/>
        </w:rPr>
        <w:t xml:space="preserve">, γιατί βρεθήκαμε σε κοινό πολιτικό χώρο, σε πάρα πολλά πράγματα με κάλυψε ο </w:t>
      </w:r>
      <w:proofErr w:type="spellStart"/>
      <w:r>
        <w:rPr>
          <w:rFonts w:eastAsia="Times New Roman"/>
          <w:color w:val="222222"/>
          <w:szCs w:val="24"/>
          <w:shd w:val="clear" w:color="auto" w:fill="FFFFFF"/>
        </w:rPr>
        <w:t>Ιάσονας</w:t>
      </w:r>
      <w:proofErr w:type="spellEnd"/>
      <w:r>
        <w:rPr>
          <w:rFonts w:eastAsia="Times New Roman"/>
          <w:color w:val="222222"/>
          <w:szCs w:val="24"/>
          <w:shd w:val="clear" w:color="auto" w:fill="FFFFFF"/>
        </w:rPr>
        <w:t>. Δεν θέλω να τα επαναλάβω.</w:t>
      </w:r>
    </w:p>
    <w:p w14:paraId="7098EE1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Θέλω να στ</w:t>
      </w:r>
      <w:r>
        <w:rPr>
          <w:rFonts w:eastAsia="Times New Roman"/>
          <w:color w:val="222222"/>
          <w:szCs w:val="24"/>
          <w:shd w:val="clear" w:color="auto" w:fill="FFFFFF"/>
        </w:rPr>
        <w:t xml:space="preserve">αθώ σε δύο άρθρα συγκεκριμένα, στο άρθρο 96 και στο άρθρο 97. Αυτά τα άρθρα αφορούν στην εξομοίωση του </w:t>
      </w:r>
      <w:proofErr w:type="spellStart"/>
      <w:r>
        <w:rPr>
          <w:rFonts w:eastAsia="Times New Roman"/>
          <w:color w:val="222222"/>
          <w:szCs w:val="24"/>
          <w:shd w:val="clear" w:color="auto" w:fill="FFFFFF"/>
        </w:rPr>
        <w:t>ατμίσματος</w:t>
      </w:r>
      <w:proofErr w:type="spellEnd"/>
      <w:r>
        <w:rPr>
          <w:rFonts w:eastAsia="Times New Roman"/>
          <w:color w:val="222222"/>
          <w:szCs w:val="24"/>
          <w:shd w:val="clear" w:color="auto" w:fill="FFFFFF"/>
        </w:rPr>
        <w:t xml:space="preserve"> με το κάπνισμα. Αυτό το σύστημα είναι εγκληματικό. Υπάρχουν άνθρωποι που είναι καπνιστές επί σαράντα-σαράντα πέντε χρόνια, όπως εγώ προσωπικά </w:t>
      </w:r>
      <w:r>
        <w:rPr>
          <w:rFonts w:eastAsia="Times New Roman"/>
          <w:color w:val="222222"/>
          <w:szCs w:val="24"/>
          <w:shd w:val="clear" w:color="auto" w:fill="FFFFFF"/>
        </w:rPr>
        <w:t xml:space="preserve">και όπως ο Αναπληρωτής Υπουργός Υγείας που δεν μπορεί να το κόψει και τον </w:t>
      </w:r>
      <w:proofErr w:type="spellStart"/>
      <w:r>
        <w:rPr>
          <w:rFonts w:eastAsia="Times New Roman"/>
          <w:color w:val="222222"/>
          <w:szCs w:val="24"/>
          <w:shd w:val="clear" w:color="auto" w:fill="FFFFFF"/>
        </w:rPr>
        <w:t>παρακαλάνε</w:t>
      </w:r>
      <w:proofErr w:type="spellEnd"/>
      <w:r>
        <w:rPr>
          <w:rFonts w:eastAsia="Times New Roman"/>
          <w:color w:val="222222"/>
          <w:szCs w:val="24"/>
          <w:shd w:val="clear" w:color="auto" w:fill="FFFFFF"/>
        </w:rPr>
        <w:t xml:space="preserve"> από την Ευρώπη να το κόψει ή τουλάχιστον να μην καπνίζει μέσα στις εντατικές μονάδες και να μη διοχετεύει τον καπνό και στα σωληνάκια ενδεχομένως. Επειδή, λοιπόν, είναι πο</w:t>
      </w:r>
      <w:r>
        <w:rPr>
          <w:rFonts w:eastAsia="Times New Roman"/>
          <w:color w:val="222222"/>
          <w:szCs w:val="24"/>
          <w:shd w:val="clear" w:color="auto" w:fill="FFFFFF"/>
        </w:rPr>
        <w:t xml:space="preserve">λύ δύσκολο να κόψει κάποιος το κάπνισμα και το ξέρω πολύ καλά εγώ προσωπικά, από το 2012 είμαι </w:t>
      </w:r>
      <w:proofErr w:type="spellStart"/>
      <w:r>
        <w:rPr>
          <w:rFonts w:eastAsia="Times New Roman"/>
          <w:color w:val="222222"/>
          <w:szCs w:val="24"/>
          <w:shd w:val="clear" w:color="auto" w:fill="FFFFFF"/>
        </w:rPr>
        <w:t>ατμιστής</w:t>
      </w:r>
      <w:proofErr w:type="spellEnd"/>
      <w:r>
        <w:rPr>
          <w:rFonts w:eastAsia="Times New Roman"/>
          <w:color w:val="222222"/>
          <w:szCs w:val="24"/>
          <w:shd w:val="clear" w:color="auto" w:fill="FFFFFF"/>
        </w:rPr>
        <w:t xml:space="preserve">. Δεν καπνίζω </w:t>
      </w:r>
      <w:r>
        <w:rPr>
          <w:rFonts w:eastAsia="Times New Roman"/>
          <w:color w:val="222222"/>
          <w:szCs w:val="24"/>
          <w:shd w:val="clear" w:color="auto" w:fill="FFFFFF"/>
        </w:rPr>
        <w:lastRenderedPageBreak/>
        <w:t xml:space="preserve">καθόλου τσιγάρο και έχω μπει σε αυτή τη διαδικασία του υποκατάστατου. </w:t>
      </w:r>
    </w:p>
    <w:p w14:paraId="7098EE1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δεν έχει παθητικούς </w:t>
      </w:r>
      <w:proofErr w:type="spellStart"/>
      <w:r>
        <w:rPr>
          <w:rFonts w:eastAsia="Times New Roman"/>
          <w:color w:val="222222"/>
          <w:szCs w:val="24"/>
          <w:shd w:val="clear" w:color="auto" w:fill="FFFFFF"/>
        </w:rPr>
        <w:t>ατμιστές</w:t>
      </w:r>
      <w:proofErr w:type="spellEnd"/>
      <w:r>
        <w:rPr>
          <w:rFonts w:eastAsia="Times New Roman"/>
          <w:color w:val="222222"/>
          <w:szCs w:val="24"/>
          <w:shd w:val="clear" w:color="auto" w:fill="FFFFFF"/>
        </w:rPr>
        <w:t>. Δεν ενοχλεί τους γύρω ανθρώ</w:t>
      </w:r>
      <w:r>
        <w:rPr>
          <w:rFonts w:eastAsia="Times New Roman"/>
          <w:color w:val="222222"/>
          <w:szCs w:val="24"/>
          <w:shd w:val="clear" w:color="auto" w:fill="FFFFFF"/>
        </w:rPr>
        <w:t xml:space="preserve">πους που δεν </w:t>
      </w:r>
      <w:proofErr w:type="spellStart"/>
      <w:r>
        <w:rPr>
          <w:rFonts w:eastAsia="Times New Roman"/>
          <w:color w:val="222222"/>
          <w:szCs w:val="24"/>
          <w:shd w:val="clear" w:color="auto" w:fill="FFFFFF"/>
        </w:rPr>
        <w:t>ατμίζουν</w:t>
      </w:r>
      <w:proofErr w:type="spellEnd"/>
      <w:r>
        <w:rPr>
          <w:rFonts w:eastAsia="Times New Roman"/>
          <w:color w:val="222222"/>
          <w:szCs w:val="24"/>
          <w:shd w:val="clear" w:color="auto" w:fill="FFFFFF"/>
        </w:rPr>
        <w:t>, για τους γύρω καπνιστές δεν το συζητάμε. Εγώ προσωπικά και όλοι οι άνθρωποι με τους οποίους μιλάω, ακόμα και αυτοί που συνεχίζουν να καπνίζουν, είμαστε πεπεισμένοι νομίζω όλοι μας, ότι πρέπει να απαγορευτεί το κάπνισμα σε κάθε δημόσι</w:t>
      </w:r>
      <w:r>
        <w:rPr>
          <w:rFonts w:eastAsia="Times New Roman"/>
          <w:color w:val="222222"/>
          <w:szCs w:val="24"/>
          <w:shd w:val="clear" w:color="auto" w:fill="FFFFFF"/>
        </w:rPr>
        <w:t>ο κλειστό χώρο. Τελεία και παύλα. Πρέπει να μην επιτρέπεται, μην πω να απαγορευτεί, γιατί είναι λίγο πιο βαρύ. Πρέπει, λοιπόν, να μην επιτρέπεται το κάπνισμα σε κανέναν κλειστό δημόσιο χώρο. Μακάρι να μπορούσαμε να μην επιτρέπεται και στα σπίτια μας μέσα σ</w:t>
      </w:r>
      <w:r>
        <w:rPr>
          <w:rFonts w:eastAsia="Times New Roman"/>
          <w:color w:val="222222"/>
          <w:szCs w:val="24"/>
          <w:shd w:val="clear" w:color="auto" w:fill="FFFFFF"/>
        </w:rPr>
        <w:t xml:space="preserve">ε κλειστούς χώρους, γιατί έχουμε παιδιά, γιατί έχουμε ανθρώπους που δεν καπνίζουν. Το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δεν έχει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w:t>
      </w:r>
      <w:r>
        <w:rPr>
          <w:rFonts w:eastAsia="Times New Roman"/>
          <w:color w:val="222222"/>
          <w:szCs w:val="24"/>
          <w:shd w:val="clear" w:color="auto" w:fill="FFFFFF"/>
        </w:rPr>
        <w:t xml:space="preserve"> σχέση με αυτό το πράγμα. Ακόμα και όταν περιέχει μικρή ποσότητα νικοτίνης στα υγρά αναπλήρωσης, που λέμε.</w:t>
      </w:r>
    </w:p>
    <w:p w14:paraId="7098EE1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άρθρο 96 επιχειρείται τροποποίηση το</w:t>
      </w:r>
      <w:r>
        <w:rPr>
          <w:rFonts w:eastAsia="Times New Roman"/>
          <w:color w:val="222222"/>
          <w:szCs w:val="24"/>
          <w:shd w:val="clear" w:color="auto" w:fill="FFFFFF"/>
        </w:rPr>
        <w:t xml:space="preserve">υ ν.4419/16, δηλαδή του νόμου που ψηφίστηκε για την ενσωμάτωση της </w:t>
      </w:r>
      <w:r>
        <w:rPr>
          <w:rFonts w:eastAsia="Times New Roman"/>
          <w:color w:val="222222"/>
          <w:szCs w:val="24"/>
          <w:shd w:val="clear" w:color="auto" w:fill="FFFFFF"/>
        </w:rPr>
        <w:t>ευρωπαϊκής οδηγίας</w:t>
      </w:r>
      <w:r>
        <w:rPr>
          <w:rFonts w:eastAsia="Times New Roman"/>
          <w:color w:val="222222"/>
          <w:szCs w:val="24"/>
          <w:shd w:val="clear" w:color="auto" w:fill="FFFFFF"/>
        </w:rPr>
        <w:t xml:space="preserve"> σχετικά με τις ρυθμίσεις περί ηλεκτρονικού </w:t>
      </w:r>
      <w:r>
        <w:rPr>
          <w:rFonts w:eastAsia="Times New Roman"/>
          <w:color w:val="222222"/>
          <w:szCs w:val="24"/>
          <w:shd w:val="clear" w:color="auto" w:fill="FFFFFF"/>
        </w:rPr>
        <w:lastRenderedPageBreak/>
        <w:t>τσιγάρου και το άρθρο 97, με την τροποποίηση του ν.3730/2008 περί απαγορεύσεως διαφήμισης. Αυτό να το δεχτούμε, να απαγορεύεται</w:t>
      </w:r>
      <w:r>
        <w:rPr>
          <w:rFonts w:eastAsia="Times New Roman"/>
          <w:color w:val="222222"/>
          <w:szCs w:val="24"/>
          <w:shd w:val="clear" w:color="auto" w:fill="FFFFFF"/>
        </w:rPr>
        <w:t xml:space="preserve"> η διαφήμιση στα καπνικά και στα </w:t>
      </w:r>
      <w:proofErr w:type="spellStart"/>
      <w:r>
        <w:rPr>
          <w:rFonts w:eastAsia="Times New Roman"/>
          <w:color w:val="222222"/>
          <w:szCs w:val="24"/>
          <w:shd w:val="clear" w:color="auto" w:fill="FFFFFF"/>
        </w:rPr>
        <w:t>ατμιστικά</w:t>
      </w:r>
      <w:proofErr w:type="spellEnd"/>
      <w:r>
        <w:rPr>
          <w:rFonts w:eastAsia="Times New Roman"/>
          <w:color w:val="222222"/>
          <w:szCs w:val="24"/>
          <w:shd w:val="clear" w:color="auto" w:fill="FFFFFF"/>
        </w:rPr>
        <w:t xml:space="preserve"> και σε όλα αυτά που λίγο ή πολύ βλάπτουν. Και το νερό από τη βρύση που πίνουμε βλάπτει. Αν το αναλύσουμε στα χημικά εργαστήρια, δεν είναι το καλύτερο νερό που πρέπει να πίνει ένας άνθρωπος ή ένα παιδί. Ακόμα και ο</w:t>
      </w:r>
      <w:r>
        <w:rPr>
          <w:rFonts w:eastAsia="Times New Roman"/>
          <w:color w:val="222222"/>
          <w:szCs w:val="24"/>
          <w:shd w:val="clear" w:color="auto" w:fill="FFFFFF"/>
        </w:rPr>
        <w:t>ι πολλές σοκολάτες βλάπτουν. Να τις απαγορεύσουμε. Αυτές οι απαγορεύσεις και αυτός ο τρόπος να αντιμετωπίζουμε τα πράγματα είναι σε λάθος κατεύθυνση.</w:t>
      </w:r>
    </w:p>
    <w:p w14:paraId="7098EE1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Θέλω να πω ότι με αυτά τα δύο άρθρα το Υπουργείο εξισώνει πλήρως και αντιμετωπίζει το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ως το ίδιο ε</w:t>
      </w:r>
      <w:r>
        <w:rPr>
          <w:rFonts w:eastAsia="Times New Roman"/>
          <w:color w:val="222222"/>
          <w:szCs w:val="24"/>
          <w:shd w:val="clear" w:color="auto" w:fill="FFFFFF"/>
        </w:rPr>
        <w:t>πιβλαβές με το κάπνισμα. Εξομοιώνει όλα τα εναλλακτικά προϊόντα του τσιγάρου με το τσιγάρο, στρέφοντας τελικά τους καπνιστές προς τη βλαπτικότερη επιλογή, δηλαδή τη συνέχιση του καπνίσματος. Δηλαδή ο καπνιστής, ενώ έχει κάνει αγώνα να το κόψει, να υποτροπι</w:t>
      </w:r>
      <w:r>
        <w:rPr>
          <w:rFonts w:eastAsia="Times New Roman"/>
          <w:color w:val="222222"/>
          <w:szCs w:val="24"/>
          <w:shd w:val="clear" w:color="auto" w:fill="FFFFFF"/>
        </w:rPr>
        <w:t>άσει για να συνεχίσει να καπνίζει.</w:t>
      </w:r>
    </w:p>
    <w:p w14:paraId="7098EE1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Σε διάφορους χώρους που απαγορεύεται να καπνίζεις δημόσια υπάρχουν κουβούκλια με καπνιστές. Εκεί μέσα χώνεις </w:t>
      </w:r>
      <w:r>
        <w:rPr>
          <w:rFonts w:eastAsia="Times New Roman"/>
          <w:color w:val="222222"/>
          <w:szCs w:val="24"/>
          <w:shd w:val="clear" w:color="auto" w:fill="FFFFFF"/>
        </w:rPr>
        <w:lastRenderedPageBreak/>
        <w:t xml:space="preserve">και τους </w:t>
      </w:r>
      <w:proofErr w:type="spellStart"/>
      <w:r>
        <w:rPr>
          <w:rFonts w:eastAsia="Times New Roman"/>
          <w:color w:val="222222"/>
          <w:szCs w:val="24"/>
          <w:shd w:val="clear" w:color="auto" w:fill="FFFFFF"/>
        </w:rPr>
        <w:t>ατμιστές</w:t>
      </w:r>
      <w:proofErr w:type="spellEnd"/>
      <w:r>
        <w:rPr>
          <w:rFonts w:eastAsia="Times New Roman"/>
          <w:color w:val="222222"/>
          <w:szCs w:val="24"/>
          <w:shd w:val="clear" w:color="auto" w:fill="FFFFFF"/>
        </w:rPr>
        <w:t xml:space="preserve"> να καπνίζουν και να υφίστανται την παρενέργεια του παθητικού καπνίσματος. Αυτά είναι βασικά πρ</w:t>
      </w:r>
      <w:r>
        <w:rPr>
          <w:rFonts w:eastAsia="Times New Roman"/>
          <w:color w:val="222222"/>
          <w:szCs w:val="24"/>
          <w:shd w:val="clear" w:color="auto" w:fill="FFFFFF"/>
        </w:rPr>
        <w:t>άγματα, τα οποία έπρεπε να τα έχουμε διαχωρίσει.</w:t>
      </w:r>
    </w:p>
    <w:p w14:paraId="7098EE1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Έχουμε την πρώτη επιστημονική μελέτη για το ηλεκτρονικό τσιγάρο στην Ελλάδα που έγινε από το Ωνάσειο, από την Εθνική Σχολή Δημόσιας Διοίκησης και από τα Πανεπιστήμια Πατρών και Μακεδονίας. Υπάρχει για την Ελ</w:t>
      </w:r>
      <w:r>
        <w:rPr>
          <w:rFonts w:eastAsia="Times New Roman"/>
          <w:color w:val="222222"/>
          <w:szCs w:val="24"/>
          <w:shd w:val="clear" w:color="auto" w:fill="FFFFFF"/>
        </w:rPr>
        <w:t>λάδα μέτρηση με επιστημονική μελέτη για τις βλάβες ή για τη χρήση του ηλεκτρονικού τσιγάρου.</w:t>
      </w:r>
    </w:p>
    <w:p w14:paraId="7098EE1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καταθέτω στα Πρακτικά.</w:t>
      </w:r>
    </w:p>
    <w:p w14:paraId="7098EE1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(Στο σημείο αυτό ο Βουλευτής κ. Γρηγόριος Ψαριανός καταθέτει για τα Πρακτικά την προαναφερθείσα μελέτη, η οποία βρίσκεται στο </w:t>
      </w:r>
      <w:r>
        <w:rPr>
          <w:rFonts w:eastAsia="Times New Roman" w:cs="Times New Roman"/>
          <w:szCs w:val="24"/>
        </w:rPr>
        <w:t xml:space="preserve">αρχείο </w:t>
      </w:r>
      <w:r>
        <w:rPr>
          <w:rFonts w:eastAsia="Times New Roman" w:cs="Times New Roman"/>
          <w:szCs w:val="24"/>
        </w:rPr>
        <w:t>του</w:t>
      </w:r>
      <w:r>
        <w:rPr>
          <w:rFonts w:eastAsia="Times New Roman" w:cs="Times New Roman"/>
          <w:szCs w:val="24"/>
        </w:rPr>
        <w:t xml:space="preserve"> Τμήματος Γραμματείας της Διεύθυνσης Στενογραφίας και Πρακτικών της Βουλής)</w:t>
      </w:r>
    </w:p>
    <w:p w14:paraId="7098EE1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Αυτό το </w:t>
      </w:r>
      <w:proofErr w:type="spellStart"/>
      <w:r>
        <w:rPr>
          <w:rFonts w:eastAsia="Times New Roman"/>
          <w:color w:val="222222"/>
          <w:szCs w:val="24"/>
          <w:shd w:val="clear" w:color="auto" w:fill="FFFFFF"/>
        </w:rPr>
        <w:t>κειμενάκι</w:t>
      </w:r>
      <w:proofErr w:type="spellEnd"/>
      <w:r>
        <w:rPr>
          <w:rFonts w:eastAsia="Times New Roman"/>
          <w:color w:val="222222"/>
          <w:szCs w:val="24"/>
          <w:shd w:val="clear" w:color="auto" w:fill="FFFFFF"/>
        </w:rPr>
        <w:t xml:space="preserve"> μπορείτε να το δείτε, να το κρατήσετε και ελπίζω να κοινοποιηθεί.</w:t>
      </w:r>
    </w:p>
    <w:p w14:paraId="7098EE1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Υπάρχει δειγματοληψία του αέρα που επιβεβαιώνει ότι το παθητικό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είναι αβλαβές, δεν προκα</w:t>
      </w:r>
      <w:r>
        <w:rPr>
          <w:rFonts w:eastAsia="Times New Roman"/>
          <w:color w:val="222222"/>
          <w:szCs w:val="24"/>
          <w:shd w:val="clear" w:color="auto" w:fill="FFFFFF"/>
        </w:rPr>
        <w:t xml:space="preserve">λεί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w:t>
      </w:r>
      <w:r>
        <w:rPr>
          <w:rFonts w:eastAsia="Times New Roman"/>
          <w:color w:val="222222"/>
          <w:szCs w:val="24"/>
          <w:shd w:val="clear" w:color="auto" w:fill="FFFFFF"/>
        </w:rPr>
        <w:t xml:space="preserve"> βλάβη, </w:t>
      </w:r>
      <w:r>
        <w:rPr>
          <w:rFonts w:eastAsia="Times New Roman"/>
          <w:color w:val="222222"/>
          <w:szCs w:val="24"/>
          <w:shd w:val="clear" w:color="auto" w:fill="FFFFFF"/>
        </w:rPr>
        <w:lastRenderedPageBreak/>
        <w:t xml:space="preserve">δεν υπάρχει παθητικό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Αυτό το κείμενο, η ανάλυση, είναι μελέτη.</w:t>
      </w:r>
    </w:p>
    <w:p w14:paraId="7098EE1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Την καταθέτω στα Πρακτικά.</w:t>
      </w:r>
    </w:p>
    <w:p w14:paraId="7098EE1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(Στο σημείο αυτό ο Βουλευτής κ. Γρηγόριος Ψαριανός καταθέτει για τα Πρακτικά την προαναφερθείσα μελέτη, η οποία βρίσκεται στο </w:t>
      </w:r>
      <w:r>
        <w:rPr>
          <w:rFonts w:eastAsia="Times New Roman" w:cs="Times New Roman"/>
          <w:szCs w:val="24"/>
        </w:rPr>
        <w:t xml:space="preserve">αρχείο </w:t>
      </w:r>
      <w:r>
        <w:rPr>
          <w:rFonts w:eastAsia="Times New Roman" w:cs="Times New Roman"/>
          <w:szCs w:val="24"/>
        </w:rPr>
        <w:t xml:space="preserve">του </w:t>
      </w:r>
      <w:r>
        <w:rPr>
          <w:rFonts w:eastAsia="Times New Roman" w:cs="Times New Roman"/>
          <w:szCs w:val="24"/>
        </w:rPr>
        <w:t>Τμήματος Γραμματείας της Διεύθυνσης Στενογραφίας και Πρακτικών της Βουλής)</w:t>
      </w:r>
    </w:p>
    <w:p w14:paraId="7098EE1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Δυστυχώς, ο χρόνος δεν μου επιτρέπει να επεκταθώ σε διάφορα άλλα πράγματα που είναι σχετικά με το ζήτημα, τα οποία είναι πάρα πολύ σοβαρά.</w:t>
      </w:r>
    </w:p>
    <w:p w14:paraId="7098EE1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καταθέσω στα Πρακτικά το εξής: «Πολύ μι</w:t>
      </w:r>
      <w:r>
        <w:rPr>
          <w:rFonts w:eastAsia="Times New Roman"/>
          <w:color w:val="222222"/>
          <w:szCs w:val="24"/>
          <w:shd w:val="clear" w:color="auto" w:fill="FFFFFF"/>
        </w:rPr>
        <w:t xml:space="preserve">κρές οι επιδράσεις από το παθητικό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του ηλεκτρονικού τσιγάρου».</w:t>
      </w:r>
    </w:p>
    <w:p w14:paraId="7098EE2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Γρηγόριος Ψαριανός καταθέτει για τα Πρακτικά την προαναφερθείσα μελέτη,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w:t>
      </w:r>
      <w:r>
        <w:rPr>
          <w:rFonts w:eastAsia="Times New Roman" w:cs="Times New Roman"/>
          <w:szCs w:val="24"/>
        </w:rPr>
        <w:t xml:space="preserve"> και Πρακτικών της Βουλής)</w:t>
      </w:r>
    </w:p>
    <w:p w14:paraId="7098EE2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Πολλοί έλεγαν ότι η εξομοίωση του </w:t>
      </w:r>
      <w:proofErr w:type="spellStart"/>
      <w:r>
        <w:rPr>
          <w:rFonts w:eastAsia="Times New Roman"/>
          <w:color w:val="222222"/>
          <w:szCs w:val="24"/>
          <w:shd w:val="clear" w:color="auto" w:fill="FFFFFF"/>
        </w:rPr>
        <w:t>ατμίσματος</w:t>
      </w:r>
      <w:proofErr w:type="spellEnd"/>
      <w:r>
        <w:rPr>
          <w:rFonts w:eastAsia="Times New Roman"/>
          <w:color w:val="222222"/>
          <w:szCs w:val="24"/>
          <w:shd w:val="clear" w:color="auto" w:fill="FFFFFF"/>
        </w:rPr>
        <w:t xml:space="preserve"> με το κάπνισμα είναι καθ’ υπαγόρευση από κάποιες καπνοβιομηχανίες </w:t>
      </w:r>
      <w:r>
        <w:rPr>
          <w:rFonts w:eastAsia="Times New Roman"/>
          <w:color w:val="222222"/>
          <w:szCs w:val="24"/>
          <w:shd w:val="clear" w:color="auto" w:fill="FFFFFF"/>
        </w:rPr>
        <w:lastRenderedPageBreak/>
        <w:t>που δεν θέλουν να βρουν σκληρό ανταγωνιστή και να τους πάρει πελατεία. Αυτό καταρρίπτεται με μία επιστολή, με ένα κείμ</w:t>
      </w:r>
      <w:r>
        <w:rPr>
          <w:rFonts w:eastAsia="Times New Roman"/>
          <w:color w:val="222222"/>
          <w:szCs w:val="24"/>
          <w:shd w:val="clear" w:color="auto" w:fill="FFFFFF"/>
        </w:rPr>
        <w:t xml:space="preserve">ενο, που μας έχει έρθει από ελληνική καπνοβιομηχανία, τον </w:t>
      </w:r>
      <w:r>
        <w:rPr>
          <w:rFonts w:eastAsia="Times New Roman"/>
          <w:color w:val="222222"/>
          <w:szCs w:val="24"/>
          <w:shd w:val="clear" w:color="auto" w:fill="FFFFFF"/>
        </w:rPr>
        <w:t>«ΠΑΠΑΣΤΡΑΤΟ»</w:t>
      </w:r>
      <w:r>
        <w:rPr>
          <w:rFonts w:eastAsia="Times New Roman"/>
          <w:color w:val="222222"/>
          <w:szCs w:val="24"/>
          <w:shd w:val="clear" w:color="auto" w:fill="FFFFFF"/>
        </w:rPr>
        <w:t>,</w:t>
      </w:r>
      <w:r>
        <w:rPr>
          <w:rFonts w:eastAsia="Times New Roman"/>
          <w:color w:val="222222"/>
          <w:szCs w:val="24"/>
          <w:shd w:val="clear" w:color="auto" w:fill="FFFFFF"/>
        </w:rPr>
        <w:t xml:space="preserve"> που βγάζει και </w:t>
      </w:r>
      <w:proofErr w:type="spellStart"/>
      <w:r>
        <w:rPr>
          <w:rFonts w:eastAsia="Times New Roman"/>
          <w:color w:val="222222"/>
          <w:szCs w:val="24"/>
          <w:shd w:val="clear" w:color="auto" w:fill="FFFFFF"/>
        </w:rPr>
        <w:t>ατμιστικά</w:t>
      </w:r>
      <w:proofErr w:type="spellEnd"/>
      <w:r>
        <w:rPr>
          <w:rFonts w:eastAsia="Times New Roman"/>
          <w:color w:val="222222"/>
          <w:szCs w:val="24"/>
          <w:shd w:val="clear" w:color="auto" w:fill="FFFFFF"/>
        </w:rPr>
        <w:t xml:space="preserve"> προϊόντα και υποκατάστατα του τσιγάρου και διαμαρτύρεται, επίσης, για την εξομοίωση του </w:t>
      </w:r>
      <w:proofErr w:type="spellStart"/>
      <w:r>
        <w:rPr>
          <w:rFonts w:eastAsia="Times New Roman"/>
          <w:color w:val="222222"/>
          <w:szCs w:val="24"/>
          <w:shd w:val="clear" w:color="auto" w:fill="FFFFFF"/>
        </w:rPr>
        <w:t>ατμίσματος</w:t>
      </w:r>
      <w:proofErr w:type="spellEnd"/>
      <w:r>
        <w:rPr>
          <w:rFonts w:eastAsia="Times New Roman"/>
          <w:color w:val="222222"/>
          <w:szCs w:val="24"/>
          <w:shd w:val="clear" w:color="auto" w:fill="FFFFFF"/>
        </w:rPr>
        <w:t xml:space="preserve"> με το κάπνισμα ή του καπνίσματος με τα υποκατάστατα.</w:t>
      </w:r>
    </w:p>
    <w:p w14:paraId="7098EE2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Καταθέτω στα Πρακτικά από τον </w:t>
      </w:r>
      <w:r>
        <w:rPr>
          <w:rFonts w:eastAsia="Times New Roman"/>
          <w:color w:val="222222"/>
          <w:szCs w:val="24"/>
          <w:shd w:val="clear" w:color="auto" w:fill="FFFFFF"/>
        </w:rPr>
        <w:t>«ΠΑΠΑΣΤΡΑΤΟ»</w:t>
      </w:r>
      <w:r>
        <w:rPr>
          <w:rFonts w:eastAsia="Times New Roman"/>
          <w:color w:val="222222"/>
          <w:szCs w:val="24"/>
          <w:shd w:val="clear" w:color="auto" w:fill="FFFFFF"/>
        </w:rPr>
        <w:t>,</w:t>
      </w:r>
      <w:r>
        <w:rPr>
          <w:rFonts w:eastAsia="Times New Roman"/>
          <w:color w:val="222222"/>
          <w:szCs w:val="24"/>
          <w:shd w:val="clear" w:color="auto" w:fill="FFFFFF"/>
        </w:rPr>
        <w:t xml:space="preserve"> από την </w:t>
      </w:r>
      <w:r>
        <w:rPr>
          <w:rFonts w:eastAsia="Times New Roman"/>
          <w:color w:val="222222"/>
          <w:szCs w:val="24"/>
          <w:shd w:val="clear" w:color="auto" w:fill="FFFFFF"/>
        </w:rPr>
        <w:t>ελληνική καπνοβιομηχανία</w:t>
      </w:r>
      <w:r>
        <w:rPr>
          <w:rFonts w:eastAsia="Times New Roman"/>
          <w:color w:val="222222"/>
          <w:szCs w:val="24"/>
          <w:shd w:val="clear" w:color="auto" w:fill="FFFFFF"/>
        </w:rPr>
        <w:t xml:space="preserve">, και αυτό το έγγραφο. </w:t>
      </w:r>
    </w:p>
    <w:p w14:paraId="7098EE2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(Στο σημείο αυτό ο Βουλευτής κ. Γρηγόριος Ψαριανός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w:t>
      </w:r>
      <w:r>
        <w:rPr>
          <w:rFonts w:eastAsia="Times New Roman" w:cs="Times New Roman"/>
          <w:szCs w:val="24"/>
        </w:rPr>
        <w:t xml:space="preserve"> της Διεύθυνσης Στενογραφίας και Πρακτικών της Βουλής)</w:t>
      </w:r>
    </w:p>
    <w:p w14:paraId="7098EE2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ένα τελευταίο: «Το </w:t>
      </w:r>
      <w:proofErr w:type="spellStart"/>
      <w:r>
        <w:rPr>
          <w:rFonts w:eastAsia="Times New Roman"/>
          <w:color w:val="222222"/>
          <w:szCs w:val="24"/>
          <w:shd w:val="clear" w:color="auto" w:fill="FFFFFF"/>
        </w:rPr>
        <w:t>άτμισμα</w:t>
      </w:r>
      <w:proofErr w:type="spellEnd"/>
      <w:r>
        <w:rPr>
          <w:rFonts w:eastAsia="Times New Roman"/>
          <w:color w:val="222222"/>
          <w:szCs w:val="24"/>
          <w:shd w:val="clear" w:color="auto" w:fill="FFFFFF"/>
        </w:rPr>
        <w:t xml:space="preserve"> μειώνει τις υποτροπές στο τσιγάρο». Δηλαδή αυτός που έχει σταματήσει</w:t>
      </w:r>
      <w:r>
        <w:rPr>
          <w:rFonts w:eastAsia="Times New Roman"/>
          <w:color w:val="222222"/>
          <w:szCs w:val="24"/>
          <w:shd w:val="clear" w:color="auto" w:fill="FFFFFF"/>
        </w:rPr>
        <w:t xml:space="preserve"> </w:t>
      </w:r>
      <w:r>
        <w:rPr>
          <w:rFonts w:eastAsia="Times New Roman"/>
          <w:color w:val="222222"/>
          <w:szCs w:val="24"/>
          <w:shd w:val="clear" w:color="auto" w:fill="FFFFFF"/>
        </w:rPr>
        <w:t>το</w:t>
      </w:r>
      <w:r>
        <w:rPr>
          <w:rFonts w:eastAsia="Times New Roman"/>
          <w:color w:val="222222"/>
          <w:szCs w:val="24"/>
          <w:shd w:val="clear" w:color="auto" w:fill="FFFFFF"/>
        </w:rPr>
        <w:t xml:space="preserve"> τσιγάρο και είναι </w:t>
      </w:r>
      <w:proofErr w:type="spellStart"/>
      <w:r>
        <w:rPr>
          <w:rFonts w:eastAsia="Times New Roman"/>
          <w:color w:val="222222"/>
          <w:szCs w:val="24"/>
          <w:shd w:val="clear" w:color="auto" w:fill="FFFFFF"/>
        </w:rPr>
        <w:t>ατμιστής</w:t>
      </w:r>
      <w:proofErr w:type="spellEnd"/>
      <w:r>
        <w:rPr>
          <w:rFonts w:eastAsia="Times New Roman"/>
          <w:color w:val="222222"/>
          <w:szCs w:val="24"/>
          <w:shd w:val="clear" w:color="auto" w:fill="FFFFFF"/>
        </w:rPr>
        <w:t>, αν του το απαγορεύσεις ή τον υποχρεώσεις να ακολουθεί τους αποκλεισμού</w:t>
      </w:r>
      <w:r>
        <w:rPr>
          <w:rFonts w:eastAsia="Times New Roman"/>
          <w:color w:val="222222"/>
          <w:szCs w:val="24"/>
          <w:shd w:val="clear" w:color="auto" w:fill="FFFFFF"/>
        </w:rPr>
        <w:t xml:space="preserve">ς και τις απαγορεύσεις ή να υποκύπτει ή να αποδέχεται και να πειθαρχεί στις οδηγίες περί γενικής </w:t>
      </w:r>
      <w:r>
        <w:rPr>
          <w:rFonts w:eastAsia="Times New Roman"/>
          <w:color w:val="222222"/>
          <w:szCs w:val="24"/>
          <w:shd w:val="clear" w:color="auto" w:fill="FFFFFF"/>
        </w:rPr>
        <w:lastRenderedPageBreak/>
        <w:t xml:space="preserve">απαγορεύσεως, από εκεί που </w:t>
      </w:r>
      <w:proofErr w:type="spellStart"/>
      <w:r>
        <w:rPr>
          <w:rFonts w:eastAsia="Times New Roman"/>
          <w:color w:val="222222"/>
          <w:szCs w:val="24"/>
          <w:shd w:val="clear" w:color="auto" w:fill="FFFFFF"/>
        </w:rPr>
        <w:t>άτμιζες</w:t>
      </w:r>
      <w:proofErr w:type="spellEnd"/>
      <w:r>
        <w:rPr>
          <w:rFonts w:eastAsia="Times New Roman"/>
          <w:color w:val="222222"/>
          <w:szCs w:val="24"/>
          <w:shd w:val="clear" w:color="auto" w:fill="FFFFFF"/>
        </w:rPr>
        <w:t xml:space="preserve"> και είσαι μία χαρά και ανεβαίνεις και πέντε ορόφους και δεν λαχανιάζεις και δεν έχεις αυτά που είχες σαράντα χρόνια καπνιστή</w:t>
      </w:r>
      <w:r>
        <w:rPr>
          <w:rFonts w:eastAsia="Times New Roman"/>
          <w:color w:val="222222"/>
          <w:szCs w:val="24"/>
          <w:shd w:val="clear" w:color="auto" w:fill="FFFFFF"/>
        </w:rPr>
        <w:t>ς, ξαναγυρίζεις στο τσιγάρο. Ο κίνδυνος να υποτροπιάσει ο καπνιστής είναι καθημερινός και όσοι είναι χρήστες του τσιγάρου, όσοι είναι καπνιστές, το ξέρουν εδώ και δεκαετίες.</w:t>
      </w:r>
    </w:p>
    <w:p w14:paraId="7098EE2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Καταθέτω και αυτό το έγγραφο στα Πρακτικά.</w:t>
      </w:r>
    </w:p>
    <w:p w14:paraId="7098EE2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s="Times New Roman"/>
          <w:szCs w:val="24"/>
        </w:rPr>
        <w:t>(Στο σημείο αυτό ο Βουλευτής κ. Γρηγόρι</w:t>
      </w:r>
      <w:r>
        <w:rPr>
          <w:rFonts w:eastAsia="Times New Roman" w:cs="Times New Roman"/>
          <w:szCs w:val="24"/>
        </w:rPr>
        <w:t xml:space="preserve">ος Ψαριανός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098EE2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Υπάρχουν πάρα πολλά πράγματα τα οποία, με αυτήν την πολιτική, οδηγούν τους </w:t>
      </w:r>
      <w:proofErr w:type="spellStart"/>
      <w:r>
        <w:rPr>
          <w:rFonts w:eastAsia="Times New Roman"/>
          <w:color w:val="222222"/>
          <w:szCs w:val="24"/>
          <w:shd w:val="clear" w:color="auto" w:fill="FFFFFF"/>
        </w:rPr>
        <w:t>ατμιστές</w:t>
      </w:r>
      <w:proofErr w:type="spellEnd"/>
      <w:r>
        <w:rPr>
          <w:rFonts w:eastAsia="Times New Roman"/>
          <w:color w:val="222222"/>
          <w:szCs w:val="24"/>
          <w:shd w:val="clear" w:color="auto" w:fill="FFFFFF"/>
        </w:rPr>
        <w:t xml:space="preserve"> </w:t>
      </w:r>
      <w:r>
        <w:rPr>
          <w:rFonts w:eastAsia="Times New Roman"/>
          <w:color w:val="222222"/>
          <w:szCs w:val="24"/>
          <w:shd w:val="clear" w:color="auto" w:fill="FFFFFF"/>
        </w:rPr>
        <w:t xml:space="preserve">σε προμήθεια υλικών </w:t>
      </w:r>
      <w:proofErr w:type="spellStart"/>
      <w:r>
        <w:rPr>
          <w:rFonts w:eastAsia="Times New Roman"/>
          <w:color w:val="222222"/>
          <w:szCs w:val="24"/>
          <w:shd w:val="clear" w:color="auto" w:fill="FFFFFF"/>
        </w:rPr>
        <w:t>ατμίσματος</w:t>
      </w:r>
      <w:proofErr w:type="spellEnd"/>
      <w:r>
        <w:rPr>
          <w:rFonts w:eastAsia="Times New Roman"/>
          <w:color w:val="222222"/>
          <w:szCs w:val="24"/>
          <w:shd w:val="clear" w:color="auto" w:fill="FFFFFF"/>
        </w:rPr>
        <w:t xml:space="preserve"> από άλλες χώρες. Απαγορεύει εδώ ο νόμος στους ανθρώπους που φτιάχνουν υγρά μόνοι τους, αγοράζοντας γλυκερίνη, </w:t>
      </w:r>
      <w:proofErr w:type="spellStart"/>
      <w:r>
        <w:rPr>
          <w:rFonts w:eastAsia="Times New Roman"/>
          <w:color w:val="222222"/>
          <w:szCs w:val="24"/>
          <w:shd w:val="clear" w:color="auto" w:fill="FFFFFF"/>
        </w:rPr>
        <w:t>προπυλενογλυκόλη</w:t>
      </w:r>
      <w:proofErr w:type="spellEnd"/>
      <w:r>
        <w:rPr>
          <w:rFonts w:eastAsia="Times New Roman"/>
          <w:color w:val="222222"/>
          <w:szCs w:val="24"/>
          <w:shd w:val="clear" w:color="auto" w:fill="FFFFFF"/>
        </w:rPr>
        <w:t xml:space="preserve"> και τα λοιπά, τους απαγορεύει να τα αγοράζουν από </w:t>
      </w:r>
      <w:proofErr w:type="spellStart"/>
      <w:r>
        <w:rPr>
          <w:rFonts w:eastAsia="Times New Roman"/>
          <w:color w:val="222222"/>
          <w:szCs w:val="24"/>
          <w:shd w:val="clear" w:color="auto" w:fill="FFFFFF"/>
        </w:rPr>
        <w:t>ατμιστικά</w:t>
      </w:r>
      <w:proofErr w:type="spellEnd"/>
      <w:r>
        <w:rPr>
          <w:rFonts w:eastAsia="Times New Roman"/>
          <w:color w:val="222222"/>
          <w:szCs w:val="24"/>
          <w:shd w:val="clear" w:color="auto" w:fill="FFFFFF"/>
        </w:rPr>
        <w:t xml:space="preserve"> καταστήματα, ενώ μπορείς να τα πάρεις </w:t>
      </w:r>
      <w:r>
        <w:rPr>
          <w:rFonts w:eastAsia="Times New Roman"/>
          <w:color w:val="222222"/>
          <w:szCs w:val="24"/>
          <w:shd w:val="clear" w:color="auto" w:fill="FFFFFF"/>
        </w:rPr>
        <w:t xml:space="preserve">από φαρμακεία ή από </w:t>
      </w:r>
      <w:r>
        <w:rPr>
          <w:rFonts w:eastAsia="Times New Roman"/>
          <w:color w:val="222222"/>
          <w:szCs w:val="24"/>
          <w:shd w:val="clear" w:color="auto" w:fill="FFFFFF"/>
        </w:rPr>
        <w:t>σο</w:t>
      </w:r>
      <w:r>
        <w:rPr>
          <w:rFonts w:eastAsia="Times New Roman"/>
          <w:color w:val="222222"/>
          <w:szCs w:val="24"/>
          <w:shd w:val="clear" w:color="auto" w:fill="FFFFFF"/>
        </w:rPr>
        <w:t>υ</w:t>
      </w:r>
      <w:r>
        <w:rPr>
          <w:rFonts w:eastAsia="Times New Roman"/>
          <w:color w:val="222222"/>
          <w:szCs w:val="24"/>
          <w:shd w:val="clear" w:color="auto" w:fill="FFFFFF"/>
        </w:rPr>
        <w:t>περ</w:t>
      </w:r>
      <w:r>
        <w:rPr>
          <w:rFonts w:eastAsia="Times New Roman"/>
          <w:color w:val="222222"/>
          <w:szCs w:val="24"/>
          <w:shd w:val="clear" w:color="auto" w:fill="FFFFFF"/>
        </w:rPr>
        <w:t xml:space="preserve">μάρκετ. Αυτό είναι ανόητο. Γιατί δεν </w:t>
      </w:r>
      <w:r>
        <w:rPr>
          <w:rFonts w:eastAsia="Times New Roman"/>
          <w:color w:val="222222"/>
          <w:szCs w:val="24"/>
          <w:shd w:val="clear" w:color="auto" w:fill="FFFFFF"/>
        </w:rPr>
        <w:lastRenderedPageBreak/>
        <w:t>αφήνετε τους ανθρώπους να λειτουργήσουν αυτό το σύστημα υποκατάστασης του καπνίσματος και να σωθούν; Γιατί είναι ένα είδος σωτηρίας. Μπορεί να μην είναι το απόλυτα ασφαλές, αλλά απόλυτα ασφαλές</w:t>
      </w:r>
      <w:r>
        <w:rPr>
          <w:rFonts w:eastAsia="Times New Roman"/>
          <w:color w:val="222222"/>
          <w:szCs w:val="24"/>
          <w:shd w:val="clear" w:color="auto" w:fill="FFFFFF"/>
        </w:rPr>
        <w:t xml:space="preserve"> δεν είναι ούτε να περπατάμε στον δρόμο γιατί θα μας πατήσει λεωφορείο, ούτε να κατεβαίνουμε σκάλες γιατί μπορεί να πέσουμε, να χτυπήσουμε και να σκοτωθούμε.</w:t>
      </w:r>
    </w:p>
    <w:p w14:paraId="7098EE28" w14:textId="77777777" w:rsidR="00971A45" w:rsidRDefault="00ED091D">
      <w:pPr>
        <w:spacing w:line="600" w:lineRule="auto"/>
        <w:ind w:firstLine="720"/>
        <w:jc w:val="both"/>
        <w:rPr>
          <w:rFonts w:eastAsia="Times New Roman"/>
          <w:color w:val="222222"/>
          <w:szCs w:val="24"/>
          <w:shd w:val="clear" w:color="auto" w:fill="FFFFFF"/>
        </w:rPr>
      </w:pPr>
      <w:r w:rsidRPr="00305DD8">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κύριε Ψαριανέ.</w:t>
      </w:r>
    </w:p>
    <w:p w14:paraId="7098EE29" w14:textId="77777777" w:rsidR="00971A45" w:rsidRDefault="00ED091D">
      <w:pPr>
        <w:spacing w:line="600" w:lineRule="auto"/>
        <w:ind w:firstLine="720"/>
        <w:jc w:val="both"/>
        <w:rPr>
          <w:rFonts w:eastAsia="Times New Roman"/>
          <w:color w:val="222222"/>
          <w:szCs w:val="24"/>
          <w:shd w:val="clear" w:color="auto" w:fill="FFFFFF"/>
        </w:rPr>
      </w:pPr>
      <w:r w:rsidRPr="00305DD8">
        <w:rPr>
          <w:rFonts w:eastAsia="Times New Roman"/>
          <w:b/>
          <w:color w:val="222222"/>
          <w:szCs w:val="24"/>
          <w:shd w:val="clear" w:color="auto" w:fill="FFFFFF"/>
        </w:rPr>
        <w:t>ΓΡΗΓΟΡΙΟΣ ΨΑΡΙΑΝΟΣ:</w:t>
      </w:r>
      <w:r>
        <w:rPr>
          <w:rFonts w:eastAsia="Times New Roman"/>
          <w:color w:val="222222"/>
          <w:szCs w:val="24"/>
          <w:shd w:val="clear" w:color="auto" w:fill="FFFFFF"/>
        </w:rPr>
        <w:t xml:space="preserve"> Δεν υπάρχει τίποτα απολύτως ασφαλές. Το μη χείρον είναι πάντα </w:t>
      </w:r>
      <w:proofErr w:type="spellStart"/>
      <w:r>
        <w:rPr>
          <w:rFonts w:eastAsia="Times New Roman"/>
          <w:color w:val="222222"/>
          <w:szCs w:val="24"/>
          <w:shd w:val="clear" w:color="auto" w:fill="FFFFFF"/>
        </w:rPr>
        <w:t>βέλτιστον</w:t>
      </w:r>
      <w:proofErr w:type="spellEnd"/>
      <w:r>
        <w:rPr>
          <w:rFonts w:eastAsia="Times New Roman"/>
          <w:color w:val="222222"/>
          <w:szCs w:val="24"/>
          <w:shd w:val="clear" w:color="auto" w:fill="FFFFFF"/>
        </w:rPr>
        <w:t>. Και όταν κάποιος έχει δώσει αγώνα για να σταματήσει το τσιγάρο που κάπνιζε επί σαράντα, πενήντα, εξήντα χρόνια και έχει βρει έναν τρόπο να το υποκαθιστά χωρίς να βλάπτει την υγεία το</w:t>
      </w:r>
      <w:r>
        <w:rPr>
          <w:rFonts w:eastAsia="Times New Roman"/>
          <w:color w:val="222222"/>
          <w:szCs w:val="24"/>
          <w:shd w:val="clear" w:color="auto" w:fill="FFFFFF"/>
        </w:rPr>
        <w:t>υ, στο βαθμό που την έβλαπτε το κάπνισμα, εσείς τον υποχρεώνεται να ξαναγίνει καπνιστής. Αυτό είναι για την υγεία εγκληματικό.</w:t>
      </w:r>
    </w:p>
    <w:p w14:paraId="7098EE2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Και μιλώντας για νομοσχέδιο υγείας, βεβαίως, επειδή βλάπτουν πάρα πολλά πράγματα την υγεία, ανέφερα μερικά, είναι και αυτή η Κυβέ</w:t>
      </w:r>
      <w:r>
        <w:rPr>
          <w:rFonts w:eastAsia="Times New Roman"/>
          <w:color w:val="222222"/>
          <w:szCs w:val="24"/>
          <w:shd w:val="clear" w:color="auto" w:fill="FFFFFF"/>
        </w:rPr>
        <w:t>ρνηση η οποία βλάπτει πολύ σοβαρά την υγεία.</w:t>
      </w:r>
    </w:p>
    <w:p w14:paraId="7098EE2B" w14:textId="77777777" w:rsidR="00971A45" w:rsidRDefault="00ED091D">
      <w:pPr>
        <w:spacing w:line="600" w:lineRule="auto"/>
        <w:ind w:firstLine="720"/>
        <w:jc w:val="both"/>
        <w:rPr>
          <w:rFonts w:eastAsia="Times New Roman"/>
          <w:color w:val="222222"/>
          <w:szCs w:val="24"/>
          <w:shd w:val="clear" w:color="auto" w:fill="FFFFFF"/>
        </w:rPr>
      </w:pPr>
      <w:r w:rsidRPr="00305DD8">
        <w:rPr>
          <w:rFonts w:eastAsia="Times New Roman"/>
          <w:b/>
          <w:color w:val="222222"/>
          <w:szCs w:val="24"/>
          <w:shd w:val="clear" w:color="auto" w:fill="FFFFFF"/>
        </w:rPr>
        <w:t>ΠΡΟΕΔΡΕΥΩΝ (Αναστάσιος Κουράκης):</w:t>
      </w:r>
      <w:r>
        <w:rPr>
          <w:rFonts w:eastAsia="Times New Roman"/>
          <w:color w:val="222222"/>
          <w:szCs w:val="24"/>
          <w:shd w:val="clear" w:color="auto" w:fill="FFFFFF"/>
        </w:rPr>
        <w:t xml:space="preserve"> Ευχαριστούμε τον κ. Ψαριανό.</w:t>
      </w:r>
    </w:p>
    <w:p w14:paraId="7098EE2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ο κ. Νικόλαος </w:t>
      </w:r>
      <w:proofErr w:type="spellStart"/>
      <w:r>
        <w:rPr>
          <w:rFonts w:eastAsia="Times New Roman"/>
          <w:color w:val="222222"/>
          <w:szCs w:val="24"/>
          <w:shd w:val="clear" w:color="auto" w:fill="FFFFFF"/>
        </w:rPr>
        <w:t>Συρμαλένιος</w:t>
      </w:r>
      <w:proofErr w:type="spellEnd"/>
      <w:r>
        <w:rPr>
          <w:rFonts w:eastAsia="Times New Roman"/>
          <w:color w:val="222222"/>
          <w:szCs w:val="24"/>
          <w:shd w:val="clear" w:color="auto" w:fill="FFFFFF"/>
        </w:rPr>
        <w:t>, Βουλευτής Κυκλάδων του ΣΥΡΙΖΑ για επτά λεπτά.</w:t>
      </w:r>
    </w:p>
    <w:p w14:paraId="7098EE2D" w14:textId="77777777" w:rsidR="00971A45" w:rsidRDefault="00ED091D">
      <w:pPr>
        <w:spacing w:line="600" w:lineRule="auto"/>
        <w:ind w:firstLine="720"/>
        <w:jc w:val="both"/>
        <w:rPr>
          <w:rFonts w:eastAsia="Times New Roman"/>
          <w:color w:val="222222"/>
          <w:szCs w:val="24"/>
          <w:shd w:val="clear" w:color="auto" w:fill="FFFFFF"/>
        </w:rPr>
      </w:pPr>
      <w:r w:rsidRPr="00E45FED">
        <w:rPr>
          <w:rFonts w:eastAsia="Times New Roman"/>
          <w:b/>
          <w:color w:val="222222"/>
          <w:szCs w:val="24"/>
          <w:shd w:val="clear" w:color="auto" w:fill="FFFFFF"/>
        </w:rPr>
        <w:t>ΝΙΚΟΛΑΟΣ ΣΥΡΜΑΛΕΝΙΟΣ:</w:t>
      </w:r>
      <w:r>
        <w:rPr>
          <w:rFonts w:eastAsia="Times New Roman"/>
          <w:color w:val="222222"/>
          <w:szCs w:val="24"/>
          <w:shd w:val="clear" w:color="auto" w:fill="FFFFFF"/>
        </w:rPr>
        <w:t xml:space="preserve"> Ευχαριστώ, κύριε Πρόεδρε.</w:t>
      </w:r>
    </w:p>
    <w:p w14:paraId="7098EE2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Αγαπητές και </w:t>
      </w:r>
      <w:r>
        <w:rPr>
          <w:rFonts w:eastAsia="Times New Roman"/>
          <w:color w:val="222222"/>
          <w:szCs w:val="24"/>
          <w:shd w:val="clear" w:color="auto" w:fill="FFFFFF"/>
        </w:rPr>
        <w:t>αγαπητοί συνάδελφοι, δεν ξέρω αν το κάπνισμα βλάπτει σοβαρά την υγεία, δεν είμαι καπνιστής. Προφανώς, βλάπτει σοβαρά την υγεία το κάπνισμα, αλλά δεν είμαι ειδικός περί καπνού και περί ατμού. Κατά συνέπεια, δεν μπορώ να έχω ολοκληρωμένη άποψη για το θέμα.</w:t>
      </w:r>
    </w:p>
    <w:p w14:paraId="7098EE2F" w14:textId="77777777" w:rsidR="00971A45" w:rsidRDefault="00ED091D">
      <w:pPr>
        <w:spacing w:line="600" w:lineRule="auto"/>
        <w:ind w:firstLine="720"/>
        <w:jc w:val="both"/>
        <w:rPr>
          <w:rFonts w:eastAsia="Times New Roman"/>
          <w:szCs w:val="24"/>
        </w:rPr>
      </w:pPr>
      <w:r>
        <w:rPr>
          <w:rFonts w:eastAsia="Times New Roman"/>
          <w:szCs w:val="24"/>
        </w:rPr>
        <w:t>Ό</w:t>
      </w:r>
      <w:r>
        <w:rPr>
          <w:rFonts w:eastAsia="Times New Roman"/>
          <w:szCs w:val="24"/>
        </w:rPr>
        <w:t xml:space="preserve">μως, εκείνο που θέλω να πω είναι ότι αυτό το νομοσχέδιο είναι πραγματικά σε γενικές γραμμές ένα εξαιρετικό νομοσχέδιο, το οποίο συνεχίζει μια πολιτική για τη δημόσια υγεία που έχει </w:t>
      </w:r>
      <w:r>
        <w:rPr>
          <w:rFonts w:eastAsia="Times New Roman"/>
          <w:szCs w:val="24"/>
        </w:rPr>
        <w:lastRenderedPageBreak/>
        <w:t xml:space="preserve">ξεκινήσει από το 2015 και μετά, η οποία έχει ανατάξει εν πολλοίς το Εθνικό </w:t>
      </w:r>
      <w:r>
        <w:rPr>
          <w:rFonts w:eastAsia="Times New Roman"/>
          <w:szCs w:val="24"/>
        </w:rPr>
        <w:t xml:space="preserve">Σύστημα Υγείας, το οποίο είχε καταρρεύσει ειδικά τα τελευταία χρόνια μέχρι το 2014 και βεβαίως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εικοσαετία είχε </w:t>
      </w:r>
      <w:proofErr w:type="spellStart"/>
      <w:r>
        <w:rPr>
          <w:rFonts w:eastAsia="Times New Roman"/>
          <w:szCs w:val="24"/>
        </w:rPr>
        <w:t>αποστεί</w:t>
      </w:r>
      <w:proofErr w:type="spellEnd"/>
      <w:r>
        <w:rPr>
          <w:rFonts w:eastAsia="Times New Roman"/>
          <w:szCs w:val="24"/>
        </w:rPr>
        <w:t xml:space="preserve"> από τις α</w:t>
      </w:r>
      <w:r w:rsidRPr="00F211BE">
        <w:rPr>
          <w:rFonts w:eastAsia="Times New Roman"/>
          <w:szCs w:val="24"/>
        </w:rPr>
        <w:t>ρχικές ιδρυτικές αξίες του Εθνικού Συστήματος</w:t>
      </w:r>
      <w:r w:rsidRPr="00743F91">
        <w:rPr>
          <w:rFonts w:eastAsia="Times New Roman"/>
          <w:szCs w:val="24"/>
        </w:rPr>
        <w:t xml:space="preserve"> </w:t>
      </w:r>
      <w:r w:rsidRPr="00F211BE">
        <w:rPr>
          <w:rFonts w:eastAsia="Times New Roman"/>
          <w:szCs w:val="24"/>
        </w:rPr>
        <w:t>Υγείας</w:t>
      </w:r>
      <w:r>
        <w:rPr>
          <w:rFonts w:eastAsia="Times New Roman"/>
          <w:szCs w:val="24"/>
        </w:rPr>
        <w:t>,</w:t>
      </w:r>
      <w:r w:rsidRPr="00F211BE">
        <w:rPr>
          <w:rFonts w:eastAsia="Times New Roman"/>
          <w:szCs w:val="24"/>
        </w:rPr>
        <w:t xml:space="preserve"> που είχε θεμελιώσει ο αείμνηστος Γεννηματάς και ο </w:t>
      </w:r>
      <w:r>
        <w:rPr>
          <w:rFonts w:eastAsia="Times New Roman"/>
          <w:szCs w:val="24"/>
        </w:rPr>
        <w:t>κ.</w:t>
      </w:r>
      <w:r w:rsidRPr="00F211BE">
        <w:rPr>
          <w:rFonts w:eastAsia="Times New Roman"/>
          <w:szCs w:val="24"/>
        </w:rPr>
        <w:t xml:space="preserve"> Αυγερινός</w:t>
      </w:r>
      <w:r>
        <w:rPr>
          <w:rFonts w:eastAsia="Times New Roman"/>
          <w:szCs w:val="24"/>
        </w:rPr>
        <w:t>.</w:t>
      </w:r>
    </w:p>
    <w:p w14:paraId="7098EE30" w14:textId="77777777" w:rsidR="00971A45" w:rsidRDefault="00ED091D">
      <w:pPr>
        <w:spacing w:line="600" w:lineRule="auto"/>
        <w:ind w:firstLine="720"/>
        <w:jc w:val="both"/>
        <w:rPr>
          <w:rFonts w:eastAsia="Times New Roman"/>
          <w:szCs w:val="24"/>
        </w:rPr>
      </w:pPr>
      <w:r>
        <w:rPr>
          <w:rFonts w:eastAsia="Times New Roman"/>
          <w:szCs w:val="24"/>
        </w:rPr>
        <w:t>Θέλ</w:t>
      </w:r>
      <w:r>
        <w:rPr>
          <w:rFonts w:eastAsia="Times New Roman"/>
          <w:szCs w:val="24"/>
        </w:rPr>
        <w:t>ω να πω, όμως,</w:t>
      </w:r>
      <w:r w:rsidRPr="00F211BE">
        <w:rPr>
          <w:rFonts w:eastAsia="Times New Roman"/>
          <w:szCs w:val="24"/>
        </w:rPr>
        <w:t xml:space="preserve"> επειδή κάποιοι Βουλευτές της Νέας Δημοκρατίας </w:t>
      </w:r>
      <w:r>
        <w:rPr>
          <w:rFonts w:eastAsia="Times New Roman"/>
          <w:szCs w:val="24"/>
        </w:rPr>
        <w:t>με τη σύμφωνη</w:t>
      </w:r>
      <w:r w:rsidRPr="00F211BE">
        <w:rPr>
          <w:rFonts w:eastAsia="Times New Roman"/>
          <w:szCs w:val="24"/>
        </w:rPr>
        <w:t xml:space="preserve"> περίπου γνώμη και των υπολοίπων κομμάτων της Αντιπολίτευσης μίλησ</w:t>
      </w:r>
      <w:r>
        <w:rPr>
          <w:rFonts w:eastAsia="Times New Roman"/>
          <w:szCs w:val="24"/>
        </w:rPr>
        <w:t>α</w:t>
      </w:r>
      <w:r w:rsidRPr="00F211BE">
        <w:rPr>
          <w:rFonts w:eastAsia="Times New Roman"/>
          <w:szCs w:val="24"/>
        </w:rPr>
        <w:t xml:space="preserve">ν και είπαν ότι </w:t>
      </w:r>
      <w:r>
        <w:rPr>
          <w:rFonts w:eastAsia="Times New Roman"/>
          <w:szCs w:val="24"/>
        </w:rPr>
        <w:t>εν πάση</w:t>
      </w:r>
      <w:r w:rsidRPr="00F211BE">
        <w:rPr>
          <w:rFonts w:eastAsia="Times New Roman"/>
          <w:szCs w:val="24"/>
        </w:rPr>
        <w:t xml:space="preserve"> </w:t>
      </w:r>
      <w:proofErr w:type="spellStart"/>
      <w:r w:rsidRPr="00F211BE">
        <w:rPr>
          <w:rFonts w:eastAsia="Times New Roman"/>
          <w:szCs w:val="24"/>
        </w:rPr>
        <w:t>περιπτώσ</w:t>
      </w:r>
      <w:r>
        <w:rPr>
          <w:rFonts w:eastAsia="Times New Roman"/>
          <w:szCs w:val="24"/>
        </w:rPr>
        <w:t>ει</w:t>
      </w:r>
      <w:proofErr w:type="spellEnd"/>
      <w:r w:rsidRPr="00F211BE">
        <w:rPr>
          <w:rFonts w:eastAsia="Times New Roman"/>
          <w:szCs w:val="24"/>
        </w:rPr>
        <w:t xml:space="preserve"> αυτή η Κυβέρνηση μέσα σε όλες </w:t>
      </w:r>
      <w:r>
        <w:rPr>
          <w:rFonts w:eastAsia="Times New Roman"/>
          <w:szCs w:val="24"/>
        </w:rPr>
        <w:t xml:space="preserve">τις </w:t>
      </w:r>
      <w:r w:rsidRPr="00F211BE">
        <w:rPr>
          <w:rFonts w:eastAsia="Times New Roman"/>
          <w:szCs w:val="24"/>
        </w:rPr>
        <w:t xml:space="preserve">άλλες καταστροφές έχει φέρει και </w:t>
      </w:r>
      <w:r>
        <w:rPr>
          <w:rFonts w:eastAsia="Times New Roman"/>
          <w:szCs w:val="24"/>
        </w:rPr>
        <w:t>«</w:t>
      </w:r>
      <w:r w:rsidRPr="00F211BE">
        <w:rPr>
          <w:rFonts w:eastAsia="Times New Roman"/>
          <w:szCs w:val="24"/>
        </w:rPr>
        <w:t>καταστροφή</w:t>
      </w:r>
      <w:r>
        <w:rPr>
          <w:rFonts w:eastAsia="Times New Roman"/>
          <w:szCs w:val="24"/>
        </w:rPr>
        <w:t>»</w:t>
      </w:r>
      <w:r w:rsidRPr="00F211BE">
        <w:rPr>
          <w:rFonts w:eastAsia="Times New Roman"/>
          <w:szCs w:val="24"/>
        </w:rPr>
        <w:t xml:space="preserve"> </w:t>
      </w:r>
      <w:r w:rsidRPr="00F211BE">
        <w:rPr>
          <w:rFonts w:eastAsia="Times New Roman"/>
          <w:szCs w:val="24"/>
        </w:rPr>
        <w:t>στην υγεία</w:t>
      </w:r>
      <w:r>
        <w:rPr>
          <w:rFonts w:eastAsia="Times New Roman"/>
          <w:szCs w:val="24"/>
        </w:rPr>
        <w:t>.</w:t>
      </w:r>
    </w:p>
    <w:p w14:paraId="7098EE31" w14:textId="77777777" w:rsidR="00971A45" w:rsidRDefault="00ED091D">
      <w:pPr>
        <w:spacing w:line="600" w:lineRule="auto"/>
        <w:ind w:firstLine="720"/>
        <w:jc w:val="both"/>
        <w:rPr>
          <w:rFonts w:eastAsia="Times New Roman"/>
          <w:szCs w:val="24"/>
        </w:rPr>
      </w:pPr>
      <w:r>
        <w:rPr>
          <w:rFonts w:eastAsia="Times New Roman"/>
          <w:szCs w:val="24"/>
        </w:rPr>
        <w:t>Θ</w:t>
      </w:r>
      <w:r w:rsidRPr="00F211BE">
        <w:rPr>
          <w:rFonts w:eastAsia="Times New Roman"/>
          <w:szCs w:val="24"/>
        </w:rPr>
        <w:t>α σας πω</w:t>
      </w:r>
      <w:r>
        <w:rPr>
          <w:rFonts w:eastAsia="Times New Roman"/>
          <w:szCs w:val="24"/>
        </w:rPr>
        <w:t>, λ</w:t>
      </w:r>
      <w:r w:rsidRPr="00F211BE">
        <w:rPr>
          <w:rFonts w:eastAsia="Times New Roman"/>
          <w:szCs w:val="24"/>
        </w:rPr>
        <w:t>οιπόν</w:t>
      </w:r>
      <w:r>
        <w:rPr>
          <w:rFonts w:eastAsia="Times New Roman"/>
          <w:szCs w:val="24"/>
        </w:rPr>
        <w:t>,</w:t>
      </w:r>
      <w:r w:rsidRPr="00F211BE">
        <w:rPr>
          <w:rFonts w:eastAsia="Times New Roman"/>
          <w:szCs w:val="24"/>
        </w:rPr>
        <w:t xml:space="preserve"> εγώ </w:t>
      </w:r>
      <w:r>
        <w:rPr>
          <w:rFonts w:eastAsia="Times New Roman"/>
          <w:szCs w:val="24"/>
        </w:rPr>
        <w:t>δύο - τρία</w:t>
      </w:r>
      <w:r w:rsidRPr="00F211BE">
        <w:rPr>
          <w:rFonts w:eastAsia="Times New Roman"/>
          <w:szCs w:val="24"/>
        </w:rPr>
        <w:t xml:space="preserve"> λόγια για την περιοχή </w:t>
      </w:r>
      <w:r>
        <w:rPr>
          <w:rFonts w:eastAsia="Times New Roman"/>
          <w:szCs w:val="24"/>
        </w:rPr>
        <w:t>μας,</w:t>
      </w:r>
      <w:r w:rsidRPr="00F211BE">
        <w:rPr>
          <w:rFonts w:eastAsia="Times New Roman"/>
          <w:szCs w:val="24"/>
        </w:rPr>
        <w:t xml:space="preserve"> για τις Κυκλάδες</w:t>
      </w:r>
      <w:r>
        <w:rPr>
          <w:rFonts w:eastAsia="Times New Roman"/>
          <w:szCs w:val="24"/>
        </w:rPr>
        <w:t>,</w:t>
      </w:r>
      <w:r w:rsidRPr="00F211BE">
        <w:rPr>
          <w:rFonts w:eastAsia="Times New Roman"/>
          <w:szCs w:val="24"/>
        </w:rPr>
        <w:t xml:space="preserve"> πόσο </w:t>
      </w:r>
      <w:r>
        <w:rPr>
          <w:rFonts w:eastAsia="Times New Roman"/>
          <w:szCs w:val="24"/>
        </w:rPr>
        <w:t xml:space="preserve">«καταστροφική» </w:t>
      </w:r>
      <w:r w:rsidRPr="00F211BE">
        <w:rPr>
          <w:rFonts w:eastAsia="Times New Roman"/>
          <w:szCs w:val="24"/>
        </w:rPr>
        <w:t xml:space="preserve">ήταν η πολιτική </w:t>
      </w:r>
      <w:r>
        <w:rPr>
          <w:rFonts w:eastAsia="Times New Roman"/>
          <w:szCs w:val="24"/>
        </w:rPr>
        <w:t xml:space="preserve">αυτής </w:t>
      </w:r>
      <w:r w:rsidRPr="00F211BE">
        <w:rPr>
          <w:rFonts w:eastAsia="Times New Roman"/>
          <w:szCs w:val="24"/>
        </w:rPr>
        <w:t>της Κυβέρνησης</w:t>
      </w:r>
      <w:r>
        <w:rPr>
          <w:rFonts w:eastAsia="Times New Roman"/>
          <w:szCs w:val="24"/>
        </w:rPr>
        <w:t xml:space="preserve">. </w:t>
      </w:r>
    </w:p>
    <w:p w14:paraId="7098EE32" w14:textId="77777777" w:rsidR="00971A45" w:rsidRDefault="00ED091D">
      <w:pPr>
        <w:spacing w:line="600" w:lineRule="auto"/>
        <w:ind w:firstLine="720"/>
        <w:jc w:val="both"/>
        <w:rPr>
          <w:rFonts w:eastAsia="Times New Roman"/>
          <w:szCs w:val="24"/>
        </w:rPr>
      </w:pPr>
      <w:r w:rsidRPr="00F211BE">
        <w:rPr>
          <w:rFonts w:eastAsia="Times New Roman"/>
          <w:szCs w:val="24"/>
        </w:rPr>
        <w:t>Βεβαίως</w:t>
      </w:r>
      <w:r>
        <w:rPr>
          <w:rFonts w:eastAsia="Times New Roman"/>
          <w:szCs w:val="24"/>
        </w:rPr>
        <w:t>,</w:t>
      </w:r>
      <w:r w:rsidRPr="00F211BE">
        <w:rPr>
          <w:rFonts w:eastAsia="Times New Roman"/>
          <w:szCs w:val="24"/>
        </w:rPr>
        <w:t xml:space="preserve"> ήταν </w:t>
      </w:r>
      <w:r>
        <w:rPr>
          <w:rFonts w:eastAsia="Times New Roman"/>
          <w:szCs w:val="24"/>
        </w:rPr>
        <w:t>«καταστροφική»,</w:t>
      </w:r>
      <w:r w:rsidRPr="00F211BE">
        <w:rPr>
          <w:rFonts w:eastAsia="Times New Roman"/>
          <w:szCs w:val="24"/>
        </w:rPr>
        <w:t xml:space="preserve"> επειδή για πρώτη φορά μετά από δεκαετίε</w:t>
      </w:r>
      <w:r>
        <w:rPr>
          <w:rFonts w:eastAsia="Times New Roman"/>
          <w:szCs w:val="24"/>
        </w:rPr>
        <w:t xml:space="preserve">ς δημιουργήθηκε η βάση του ΕΚΑΒ, </w:t>
      </w:r>
      <w:r w:rsidRPr="00F211BE">
        <w:rPr>
          <w:rFonts w:eastAsia="Times New Roman"/>
          <w:szCs w:val="24"/>
        </w:rPr>
        <w:t xml:space="preserve">των </w:t>
      </w:r>
      <w:proofErr w:type="spellStart"/>
      <w:r w:rsidRPr="00F211BE">
        <w:rPr>
          <w:rFonts w:eastAsia="Times New Roman"/>
          <w:szCs w:val="24"/>
        </w:rPr>
        <w:t>αεροδιακομιδών</w:t>
      </w:r>
      <w:proofErr w:type="spellEnd"/>
      <w:r w:rsidRPr="00F211BE">
        <w:rPr>
          <w:rFonts w:eastAsia="Times New Roman"/>
          <w:szCs w:val="24"/>
        </w:rPr>
        <w:t xml:space="preserve"> </w:t>
      </w:r>
      <w:r>
        <w:rPr>
          <w:rFonts w:eastAsia="Times New Roman"/>
          <w:szCs w:val="24"/>
        </w:rPr>
        <w:t>σ</w:t>
      </w:r>
      <w:r w:rsidRPr="00F211BE">
        <w:rPr>
          <w:rFonts w:eastAsia="Times New Roman"/>
          <w:szCs w:val="24"/>
        </w:rPr>
        <w:t>τη Σύρο</w:t>
      </w:r>
      <w:r>
        <w:rPr>
          <w:rFonts w:eastAsia="Times New Roman"/>
          <w:szCs w:val="24"/>
        </w:rPr>
        <w:t>,</w:t>
      </w:r>
      <w:r w:rsidRPr="00F211BE">
        <w:rPr>
          <w:rFonts w:eastAsia="Times New Roman"/>
          <w:szCs w:val="24"/>
        </w:rPr>
        <w:t xml:space="preserve"> η οποία έχει σώσει δεκάδες ζωές και εκατοντάδες ζωές </w:t>
      </w:r>
      <w:r>
        <w:rPr>
          <w:rFonts w:eastAsia="Times New Roman"/>
          <w:szCs w:val="24"/>
        </w:rPr>
        <w:t>α</w:t>
      </w:r>
      <w:r w:rsidRPr="00F211BE">
        <w:rPr>
          <w:rFonts w:eastAsia="Times New Roman"/>
          <w:szCs w:val="24"/>
        </w:rPr>
        <w:t>υτά τα τρία τελευταία χρόνια που λειτουργεί</w:t>
      </w:r>
      <w:r>
        <w:rPr>
          <w:rFonts w:eastAsia="Times New Roman"/>
          <w:szCs w:val="24"/>
        </w:rPr>
        <w:t>.</w:t>
      </w:r>
    </w:p>
    <w:p w14:paraId="7098EE33" w14:textId="77777777" w:rsidR="00971A45" w:rsidRDefault="00ED091D">
      <w:pPr>
        <w:spacing w:line="600" w:lineRule="auto"/>
        <w:ind w:firstLine="720"/>
        <w:jc w:val="both"/>
        <w:rPr>
          <w:rFonts w:eastAsia="Times New Roman"/>
          <w:szCs w:val="24"/>
        </w:rPr>
      </w:pPr>
      <w:r w:rsidRPr="00F211BE">
        <w:rPr>
          <w:rFonts w:eastAsia="Times New Roman"/>
          <w:szCs w:val="24"/>
        </w:rPr>
        <w:lastRenderedPageBreak/>
        <w:t>Βεβαίως</w:t>
      </w:r>
      <w:r>
        <w:rPr>
          <w:rFonts w:eastAsia="Times New Roman"/>
          <w:szCs w:val="24"/>
        </w:rPr>
        <w:t>,</w:t>
      </w:r>
      <w:r w:rsidRPr="00F211BE">
        <w:rPr>
          <w:rFonts w:eastAsia="Times New Roman"/>
          <w:szCs w:val="24"/>
        </w:rPr>
        <w:t xml:space="preserve"> ιδρύθηκε το νοσοκομείο της Σαντορίνης</w:t>
      </w:r>
      <w:r>
        <w:rPr>
          <w:rFonts w:eastAsia="Times New Roman"/>
          <w:szCs w:val="24"/>
        </w:rPr>
        <w:t>,</w:t>
      </w:r>
      <w:r w:rsidRPr="00F211BE">
        <w:rPr>
          <w:rFonts w:eastAsia="Times New Roman"/>
          <w:szCs w:val="24"/>
        </w:rPr>
        <w:t xml:space="preserve"> το οποίο ήταν πακεταρισμέν</w:t>
      </w:r>
      <w:r>
        <w:rPr>
          <w:rFonts w:eastAsia="Times New Roman"/>
          <w:szCs w:val="24"/>
        </w:rPr>
        <w:t xml:space="preserve">ο, </w:t>
      </w:r>
      <w:r w:rsidRPr="00F211BE">
        <w:rPr>
          <w:rFonts w:eastAsia="Times New Roman"/>
          <w:szCs w:val="24"/>
        </w:rPr>
        <w:t>ένα καινούργιο κτίριο με εξοπλισμό</w:t>
      </w:r>
      <w:r>
        <w:rPr>
          <w:rFonts w:eastAsia="Times New Roman"/>
          <w:szCs w:val="24"/>
        </w:rPr>
        <w:t>,</w:t>
      </w:r>
      <w:r w:rsidRPr="00F211BE">
        <w:rPr>
          <w:rFonts w:eastAsia="Times New Roman"/>
          <w:szCs w:val="24"/>
        </w:rPr>
        <w:t xml:space="preserve"> το οποίο ήθελα</w:t>
      </w:r>
      <w:r>
        <w:rPr>
          <w:rFonts w:eastAsia="Times New Roman"/>
          <w:szCs w:val="24"/>
        </w:rPr>
        <w:t>ν</w:t>
      </w:r>
      <w:r w:rsidRPr="00F211BE">
        <w:rPr>
          <w:rFonts w:eastAsia="Times New Roman"/>
          <w:szCs w:val="24"/>
        </w:rPr>
        <w:t xml:space="preserve"> να το μετατρέψουν σε ιδιωτική κλινική και σήμερα έχουν περάσει από εκεί γύρω στα 25</w:t>
      </w:r>
      <w:r>
        <w:rPr>
          <w:rFonts w:eastAsia="Times New Roman"/>
          <w:szCs w:val="24"/>
        </w:rPr>
        <w:t>.000</w:t>
      </w:r>
      <w:r w:rsidRPr="00F211BE">
        <w:rPr>
          <w:rFonts w:eastAsia="Times New Roman"/>
          <w:szCs w:val="24"/>
        </w:rPr>
        <w:t xml:space="preserve"> περιστατικά μέσα σε ένα χρόνο σχεδόν </w:t>
      </w:r>
      <w:r>
        <w:rPr>
          <w:rFonts w:eastAsia="Times New Roman"/>
          <w:szCs w:val="24"/>
        </w:rPr>
        <w:t>όσα</w:t>
      </w:r>
      <w:r w:rsidRPr="00F211BE">
        <w:rPr>
          <w:rFonts w:eastAsia="Times New Roman"/>
          <w:szCs w:val="24"/>
        </w:rPr>
        <w:t xml:space="preserve"> ενός νοσοκομείου της Αθήνας</w:t>
      </w:r>
      <w:r>
        <w:rPr>
          <w:rFonts w:eastAsia="Times New Roman"/>
          <w:szCs w:val="24"/>
        </w:rPr>
        <w:t>.</w:t>
      </w:r>
    </w:p>
    <w:p w14:paraId="7098EE34" w14:textId="77777777" w:rsidR="00971A45" w:rsidRDefault="00ED091D">
      <w:pPr>
        <w:spacing w:line="600" w:lineRule="auto"/>
        <w:ind w:firstLine="720"/>
        <w:jc w:val="both"/>
        <w:rPr>
          <w:rFonts w:eastAsia="Times New Roman"/>
          <w:szCs w:val="24"/>
        </w:rPr>
      </w:pPr>
      <w:r w:rsidRPr="00F211BE">
        <w:rPr>
          <w:rFonts w:eastAsia="Times New Roman"/>
          <w:szCs w:val="24"/>
        </w:rPr>
        <w:t>Βεβαίως</w:t>
      </w:r>
      <w:r>
        <w:rPr>
          <w:rFonts w:eastAsia="Times New Roman"/>
          <w:szCs w:val="24"/>
        </w:rPr>
        <w:t>,</w:t>
      </w:r>
      <w:r w:rsidRPr="00F211BE">
        <w:rPr>
          <w:rFonts w:eastAsia="Times New Roman"/>
          <w:szCs w:val="24"/>
        </w:rPr>
        <w:t xml:space="preserve"> το νοσοκομείο της Σύρου αναβαθμίστηκε με </w:t>
      </w:r>
      <w:r>
        <w:rPr>
          <w:rFonts w:eastAsia="Times New Roman"/>
          <w:szCs w:val="24"/>
        </w:rPr>
        <w:t>πενήντα</w:t>
      </w:r>
      <w:r w:rsidRPr="00F211BE">
        <w:rPr>
          <w:rFonts w:eastAsia="Times New Roman"/>
          <w:szCs w:val="24"/>
        </w:rPr>
        <w:t xml:space="preserve"> άτομα προσωπικό γιατρούς</w:t>
      </w:r>
      <w:r>
        <w:rPr>
          <w:rFonts w:eastAsia="Times New Roman"/>
          <w:szCs w:val="24"/>
        </w:rPr>
        <w:t>,</w:t>
      </w:r>
      <w:r w:rsidRPr="00F211BE">
        <w:rPr>
          <w:rFonts w:eastAsia="Times New Roman"/>
          <w:szCs w:val="24"/>
        </w:rPr>
        <w:t xml:space="preserve"> νοσηλευτές κα</w:t>
      </w:r>
      <w:r w:rsidRPr="00F211BE">
        <w:rPr>
          <w:rFonts w:eastAsia="Times New Roman"/>
          <w:szCs w:val="24"/>
        </w:rPr>
        <w:t>ι λοιπό προσωπικό</w:t>
      </w:r>
      <w:r>
        <w:rPr>
          <w:rFonts w:eastAsia="Times New Roman"/>
          <w:szCs w:val="24"/>
        </w:rPr>
        <w:t>,</w:t>
      </w:r>
      <w:r w:rsidRPr="00F211BE">
        <w:rPr>
          <w:rFonts w:eastAsia="Times New Roman"/>
          <w:szCs w:val="24"/>
        </w:rPr>
        <w:t xml:space="preserve"> δημιούργησε παιδιατρική κλινική και μία σειρά άλλου</w:t>
      </w:r>
      <w:r>
        <w:rPr>
          <w:rFonts w:eastAsia="Times New Roman"/>
          <w:szCs w:val="24"/>
        </w:rPr>
        <w:t>ς τομείς που έχουν αναβαθμιστεί.</w:t>
      </w:r>
    </w:p>
    <w:p w14:paraId="7098EE35" w14:textId="77777777" w:rsidR="00971A45" w:rsidRDefault="00ED091D">
      <w:pPr>
        <w:spacing w:line="600" w:lineRule="auto"/>
        <w:ind w:firstLine="720"/>
        <w:jc w:val="both"/>
        <w:rPr>
          <w:rFonts w:eastAsia="Times New Roman"/>
          <w:szCs w:val="24"/>
        </w:rPr>
      </w:pPr>
      <w:r w:rsidRPr="00F211BE">
        <w:rPr>
          <w:rFonts w:eastAsia="Times New Roman"/>
          <w:szCs w:val="24"/>
        </w:rPr>
        <w:t>Βεβαίως</w:t>
      </w:r>
      <w:r>
        <w:rPr>
          <w:rFonts w:eastAsia="Times New Roman"/>
          <w:szCs w:val="24"/>
        </w:rPr>
        <w:t>, σ</w:t>
      </w:r>
      <w:r w:rsidRPr="00F211BE">
        <w:rPr>
          <w:rFonts w:eastAsia="Times New Roman"/>
          <w:szCs w:val="24"/>
        </w:rPr>
        <w:t>το νοσοκομείο της Νάξου δημιουργήθηκε για πρώτη φορά μονάδα νεφρού</w:t>
      </w:r>
      <w:r>
        <w:rPr>
          <w:rFonts w:eastAsia="Times New Roman"/>
          <w:szCs w:val="24"/>
        </w:rPr>
        <w:t>,</w:t>
      </w:r>
      <w:r w:rsidRPr="00F211BE">
        <w:rPr>
          <w:rFonts w:eastAsia="Times New Roman"/>
          <w:szCs w:val="24"/>
        </w:rPr>
        <w:t xml:space="preserve"> η οποία κρατάει τους νεφροπαθείς στη Νάξο που αναγκάζοντα</w:t>
      </w:r>
      <w:r>
        <w:rPr>
          <w:rFonts w:eastAsia="Times New Roman"/>
          <w:szCs w:val="24"/>
        </w:rPr>
        <w:t>ν</w:t>
      </w:r>
      <w:r w:rsidRPr="00F211BE">
        <w:rPr>
          <w:rFonts w:eastAsia="Times New Roman"/>
          <w:szCs w:val="24"/>
        </w:rPr>
        <w:t xml:space="preserve"> να ταξιδέψουν</w:t>
      </w:r>
      <w:r>
        <w:rPr>
          <w:rFonts w:eastAsia="Times New Roman"/>
          <w:szCs w:val="24"/>
        </w:rPr>
        <w:t>.</w:t>
      </w:r>
    </w:p>
    <w:p w14:paraId="7098EE36" w14:textId="77777777" w:rsidR="00971A45" w:rsidRDefault="00ED091D">
      <w:pPr>
        <w:spacing w:line="600" w:lineRule="auto"/>
        <w:ind w:firstLine="720"/>
        <w:jc w:val="both"/>
        <w:rPr>
          <w:rFonts w:eastAsia="Times New Roman"/>
          <w:szCs w:val="24"/>
        </w:rPr>
      </w:pPr>
      <w:r>
        <w:rPr>
          <w:rFonts w:eastAsia="Times New Roman"/>
          <w:szCs w:val="24"/>
        </w:rPr>
        <w:t>Β</w:t>
      </w:r>
      <w:r w:rsidRPr="00F211BE">
        <w:rPr>
          <w:rFonts w:eastAsia="Times New Roman"/>
          <w:szCs w:val="24"/>
        </w:rPr>
        <w:t>εβαίως και πολλά άλλα στελεχώθηκαν</w:t>
      </w:r>
      <w:r>
        <w:rPr>
          <w:rFonts w:eastAsia="Times New Roman"/>
          <w:szCs w:val="24"/>
        </w:rPr>
        <w:t>, όπως</w:t>
      </w:r>
      <w:r w:rsidRPr="00F211BE">
        <w:rPr>
          <w:rFonts w:eastAsia="Times New Roman"/>
          <w:szCs w:val="24"/>
        </w:rPr>
        <w:t xml:space="preserve"> το Κέντρο Υγείας της Πάρου</w:t>
      </w:r>
      <w:r>
        <w:rPr>
          <w:rFonts w:eastAsia="Times New Roman"/>
          <w:szCs w:val="24"/>
        </w:rPr>
        <w:t>,</w:t>
      </w:r>
      <w:r w:rsidRPr="00F211BE">
        <w:rPr>
          <w:rFonts w:eastAsia="Times New Roman"/>
          <w:szCs w:val="24"/>
        </w:rPr>
        <w:t xml:space="preserve"> με παιδίατρο</w:t>
      </w:r>
      <w:r>
        <w:rPr>
          <w:rFonts w:eastAsia="Times New Roman"/>
          <w:szCs w:val="24"/>
        </w:rPr>
        <w:t>,</w:t>
      </w:r>
      <w:r w:rsidRPr="00F211BE">
        <w:rPr>
          <w:rFonts w:eastAsia="Times New Roman"/>
          <w:szCs w:val="24"/>
        </w:rPr>
        <w:t xml:space="preserve"> με γενικούς γιατρούς</w:t>
      </w:r>
      <w:r>
        <w:rPr>
          <w:rFonts w:eastAsia="Times New Roman"/>
          <w:szCs w:val="24"/>
        </w:rPr>
        <w:t>,</w:t>
      </w:r>
      <w:r w:rsidRPr="00F211BE">
        <w:rPr>
          <w:rFonts w:eastAsia="Times New Roman"/>
          <w:szCs w:val="24"/>
        </w:rPr>
        <w:t xml:space="preserve"> με καρδιολόγο</w:t>
      </w:r>
      <w:r>
        <w:rPr>
          <w:rFonts w:eastAsia="Times New Roman"/>
          <w:szCs w:val="24"/>
        </w:rPr>
        <w:t>.</w:t>
      </w:r>
    </w:p>
    <w:p w14:paraId="7098EE37" w14:textId="77777777" w:rsidR="00971A45" w:rsidRDefault="00ED091D">
      <w:pPr>
        <w:spacing w:line="600" w:lineRule="auto"/>
        <w:ind w:firstLine="720"/>
        <w:jc w:val="both"/>
        <w:rPr>
          <w:rFonts w:eastAsia="Times New Roman"/>
          <w:szCs w:val="24"/>
        </w:rPr>
      </w:pPr>
      <w:r>
        <w:rPr>
          <w:rFonts w:eastAsia="Times New Roman"/>
          <w:szCs w:val="24"/>
        </w:rPr>
        <w:t xml:space="preserve">Βεβαίως, </w:t>
      </w:r>
      <w:r w:rsidRPr="00F211BE">
        <w:rPr>
          <w:rFonts w:eastAsia="Times New Roman"/>
          <w:szCs w:val="24"/>
        </w:rPr>
        <w:t xml:space="preserve">το ίδιο </w:t>
      </w:r>
      <w:r>
        <w:rPr>
          <w:rFonts w:eastAsia="Times New Roman"/>
          <w:szCs w:val="24"/>
        </w:rPr>
        <w:t xml:space="preserve">έγινε </w:t>
      </w:r>
      <w:r w:rsidRPr="00F211BE">
        <w:rPr>
          <w:rFonts w:eastAsia="Times New Roman"/>
          <w:szCs w:val="24"/>
        </w:rPr>
        <w:t>και στη Μύκονο και σε μία σειρά άλλα νησιά</w:t>
      </w:r>
      <w:r>
        <w:rPr>
          <w:rFonts w:eastAsia="Times New Roman"/>
          <w:szCs w:val="24"/>
        </w:rPr>
        <w:t>.</w:t>
      </w:r>
    </w:p>
    <w:p w14:paraId="7098EE38" w14:textId="77777777" w:rsidR="00971A45" w:rsidRDefault="00ED091D">
      <w:pPr>
        <w:spacing w:line="600" w:lineRule="auto"/>
        <w:ind w:firstLine="720"/>
        <w:jc w:val="both"/>
        <w:rPr>
          <w:rFonts w:eastAsia="Times New Roman"/>
          <w:szCs w:val="24"/>
        </w:rPr>
      </w:pPr>
      <w:r w:rsidRPr="00F211BE">
        <w:rPr>
          <w:rFonts w:eastAsia="Times New Roman"/>
          <w:szCs w:val="24"/>
        </w:rPr>
        <w:lastRenderedPageBreak/>
        <w:t xml:space="preserve">Εν πάση </w:t>
      </w:r>
      <w:proofErr w:type="spellStart"/>
      <w:r w:rsidRPr="00F211BE">
        <w:rPr>
          <w:rFonts w:eastAsia="Times New Roman"/>
          <w:szCs w:val="24"/>
        </w:rPr>
        <w:t>περιπτώσει</w:t>
      </w:r>
      <w:proofErr w:type="spellEnd"/>
      <w:r w:rsidRPr="00F211BE">
        <w:rPr>
          <w:rFonts w:eastAsia="Times New Roman"/>
          <w:szCs w:val="24"/>
        </w:rPr>
        <w:t xml:space="preserve"> αυτή είναι η </w:t>
      </w:r>
      <w:r>
        <w:rPr>
          <w:rFonts w:eastAsia="Times New Roman"/>
          <w:szCs w:val="24"/>
        </w:rPr>
        <w:t>«</w:t>
      </w:r>
      <w:r w:rsidRPr="00F211BE">
        <w:rPr>
          <w:rFonts w:eastAsia="Times New Roman"/>
          <w:szCs w:val="24"/>
        </w:rPr>
        <w:t>καταστροφή</w:t>
      </w:r>
      <w:r>
        <w:rPr>
          <w:rFonts w:eastAsia="Times New Roman"/>
          <w:szCs w:val="24"/>
        </w:rPr>
        <w:t xml:space="preserve">», </w:t>
      </w:r>
      <w:r w:rsidRPr="00F211BE">
        <w:rPr>
          <w:rFonts w:eastAsia="Times New Roman"/>
          <w:szCs w:val="24"/>
        </w:rPr>
        <w:t>την οποία ανέφερε η Κυβ</w:t>
      </w:r>
      <w:r w:rsidRPr="00F211BE">
        <w:rPr>
          <w:rFonts w:eastAsia="Times New Roman"/>
          <w:szCs w:val="24"/>
        </w:rPr>
        <w:t>έρνηση του ΣΥΡΙΖΑ στο χώρο της υγείας για να πω μονάχα για τη δική μου περιοχή</w:t>
      </w:r>
      <w:r>
        <w:rPr>
          <w:rFonts w:eastAsia="Times New Roman"/>
          <w:szCs w:val="24"/>
        </w:rPr>
        <w:t>.</w:t>
      </w:r>
    </w:p>
    <w:p w14:paraId="7098EE39" w14:textId="77777777" w:rsidR="00971A45" w:rsidRDefault="00ED091D">
      <w:pPr>
        <w:spacing w:line="600" w:lineRule="auto"/>
        <w:ind w:firstLine="720"/>
        <w:jc w:val="both"/>
        <w:rPr>
          <w:rFonts w:eastAsia="Times New Roman"/>
          <w:szCs w:val="24"/>
        </w:rPr>
      </w:pPr>
      <w:r>
        <w:rPr>
          <w:rFonts w:eastAsia="Times New Roman"/>
          <w:szCs w:val="24"/>
        </w:rPr>
        <w:t>Θ</w:t>
      </w:r>
      <w:r w:rsidRPr="00F211BE">
        <w:rPr>
          <w:rFonts w:eastAsia="Times New Roman"/>
          <w:szCs w:val="24"/>
        </w:rPr>
        <w:t xml:space="preserve">έλω να </w:t>
      </w:r>
      <w:r>
        <w:rPr>
          <w:rFonts w:eastAsia="Times New Roman"/>
          <w:szCs w:val="24"/>
        </w:rPr>
        <w:t>αναφερθώ</w:t>
      </w:r>
      <w:r w:rsidRPr="00F211BE">
        <w:rPr>
          <w:rFonts w:eastAsia="Times New Roman"/>
          <w:szCs w:val="24"/>
        </w:rPr>
        <w:t xml:space="preserve"> τώρα </w:t>
      </w:r>
      <w:r>
        <w:rPr>
          <w:rFonts w:eastAsia="Times New Roman"/>
          <w:szCs w:val="24"/>
        </w:rPr>
        <w:t xml:space="preserve">στο νομοσχέδιο. </w:t>
      </w:r>
    </w:p>
    <w:p w14:paraId="7098EE3A" w14:textId="77777777" w:rsidR="00971A45" w:rsidRDefault="00ED091D">
      <w:pPr>
        <w:spacing w:line="600" w:lineRule="auto"/>
        <w:ind w:firstLine="720"/>
        <w:jc w:val="both"/>
        <w:rPr>
          <w:rFonts w:eastAsia="Times New Roman"/>
          <w:szCs w:val="24"/>
        </w:rPr>
      </w:pPr>
      <w:r>
        <w:rPr>
          <w:rFonts w:eastAsia="Times New Roman"/>
          <w:szCs w:val="24"/>
        </w:rPr>
        <w:t>Τ</w:t>
      </w:r>
      <w:r w:rsidRPr="00F211BE">
        <w:rPr>
          <w:rFonts w:eastAsia="Times New Roman"/>
          <w:szCs w:val="24"/>
        </w:rPr>
        <w:t xml:space="preserve">ο άρθρο 126 </w:t>
      </w:r>
      <w:r>
        <w:rPr>
          <w:rFonts w:eastAsia="Times New Roman"/>
          <w:szCs w:val="24"/>
        </w:rPr>
        <w:t>βάζει ακόμα ένα</w:t>
      </w:r>
      <w:r w:rsidRPr="00F211BE">
        <w:rPr>
          <w:rFonts w:eastAsia="Times New Roman"/>
          <w:szCs w:val="24"/>
        </w:rPr>
        <w:t xml:space="preserve"> λιθαράκι για την ενίσχυση των μικρών νοσοκομείων</w:t>
      </w:r>
      <w:r>
        <w:rPr>
          <w:rFonts w:eastAsia="Times New Roman"/>
          <w:szCs w:val="24"/>
        </w:rPr>
        <w:t>. Π</w:t>
      </w:r>
      <w:r w:rsidRPr="00F211BE">
        <w:rPr>
          <w:rFonts w:eastAsia="Times New Roman"/>
          <w:szCs w:val="24"/>
        </w:rPr>
        <w:t xml:space="preserve">ολλαπλασιάζει τον αριθμό των </w:t>
      </w:r>
      <w:r>
        <w:rPr>
          <w:rFonts w:eastAsia="Times New Roman"/>
          <w:szCs w:val="24"/>
        </w:rPr>
        <w:t xml:space="preserve">κλινών με έναν </w:t>
      </w:r>
      <w:r w:rsidRPr="00F211BE">
        <w:rPr>
          <w:rFonts w:eastAsia="Times New Roman"/>
          <w:szCs w:val="24"/>
        </w:rPr>
        <w:t xml:space="preserve">συντελεστή 2 έως 3 που σημαίνει παραδείγματος </w:t>
      </w:r>
      <w:r w:rsidRPr="00F211BE">
        <w:rPr>
          <w:rFonts w:eastAsia="Times New Roman"/>
          <w:szCs w:val="24"/>
        </w:rPr>
        <w:t>χάρ</w:t>
      </w:r>
      <w:r>
        <w:rPr>
          <w:rFonts w:eastAsia="Times New Roman"/>
          <w:szCs w:val="24"/>
        </w:rPr>
        <w:t>ιν</w:t>
      </w:r>
      <w:r w:rsidRPr="00F211BE">
        <w:rPr>
          <w:rFonts w:eastAsia="Times New Roman"/>
          <w:szCs w:val="24"/>
        </w:rPr>
        <w:t xml:space="preserve"> </w:t>
      </w:r>
      <w:r w:rsidRPr="00F211BE">
        <w:rPr>
          <w:rFonts w:eastAsia="Times New Roman"/>
          <w:szCs w:val="24"/>
        </w:rPr>
        <w:t xml:space="preserve">για το </w:t>
      </w:r>
      <w:r>
        <w:rPr>
          <w:rFonts w:eastAsia="Times New Roman"/>
          <w:szCs w:val="24"/>
        </w:rPr>
        <w:t>ν</w:t>
      </w:r>
      <w:r w:rsidRPr="00F211BE">
        <w:rPr>
          <w:rFonts w:eastAsia="Times New Roman"/>
          <w:szCs w:val="24"/>
        </w:rPr>
        <w:t xml:space="preserve">οσοκομείο </w:t>
      </w:r>
      <w:r w:rsidRPr="00F211BE">
        <w:rPr>
          <w:rFonts w:eastAsia="Times New Roman"/>
          <w:szCs w:val="24"/>
        </w:rPr>
        <w:t xml:space="preserve">της Νάξου ότι αν έχει </w:t>
      </w:r>
      <w:r>
        <w:rPr>
          <w:rFonts w:eastAsia="Times New Roman"/>
          <w:szCs w:val="24"/>
        </w:rPr>
        <w:t>σαράντα</w:t>
      </w:r>
      <w:r w:rsidRPr="00F211BE">
        <w:rPr>
          <w:rFonts w:eastAsia="Times New Roman"/>
          <w:szCs w:val="24"/>
        </w:rPr>
        <w:t xml:space="preserve"> κλίνες θα έχει </w:t>
      </w:r>
      <w:proofErr w:type="spellStart"/>
      <w:r>
        <w:rPr>
          <w:rFonts w:eastAsia="Times New Roman"/>
          <w:szCs w:val="24"/>
        </w:rPr>
        <w:t>εκατόν</w:t>
      </w:r>
      <w:proofErr w:type="spellEnd"/>
      <w:r>
        <w:rPr>
          <w:rFonts w:eastAsia="Times New Roman"/>
          <w:szCs w:val="24"/>
        </w:rPr>
        <w:t xml:space="preserve"> είκοσι</w:t>
      </w:r>
      <w:r w:rsidRPr="00F211BE">
        <w:rPr>
          <w:rFonts w:eastAsia="Times New Roman"/>
          <w:szCs w:val="24"/>
        </w:rPr>
        <w:t xml:space="preserve"> με </w:t>
      </w:r>
      <w:proofErr w:type="spellStart"/>
      <w:r>
        <w:rPr>
          <w:rFonts w:eastAsia="Times New Roman"/>
          <w:szCs w:val="24"/>
        </w:rPr>
        <w:t>εκατόν</w:t>
      </w:r>
      <w:proofErr w:type="spellEnd"/>
      <w:r>
        <w:rPr>
          <w:rFonts w:eastAsia="Times New Roman"/>
          <w:szCs w:val="24"/>
        </w:rPr>
        <w:t xml:space="preserve"> πενήντα</w:t>
      </w:r>
      <w:r w:rsidRPr="00F211BE">
        <w:rPr>
          <w:rFonts w:eastAsia="Times New Roman"/>
          <w:szCs w:val="24"/>
        </w:rPr>
        <w:t xml:space="preserve"> γιατρούς</w:t>
      </w:r>
      <w:r>
        <w:rPr>
          <w:rFonts w:eastAsia="Times New Roman"/>
          <w:szCs w:val="24"/>
        </w:rPr>
        <w:t>. Αυτά</w:t>
      </w:r>
      <w:r w:rsidRPr="00F211BE">
        <w:rPr>
          <w:rFonts w:eastAsia="Times New Roman"/>
          <w:szCs w:val="24"/>
        </w:rPr>
        <w:t xml:space="preserve"> είναι</w:t>
      </w:r>
      <w:r>
        <w:rPr>
          <w:rFonts w:eastAsia="Times New Roman"/>
          <w:szCs w:val="24"/>
        </w:rPr>
        <w:t>,</w:t>
      </w:r>
      <w:r w:rsidRPr="00F211BE">
        <w:rPr>
          <w:rFonts w:eastAsia="Times New Roman"/>
          <w:szCs w:val="24"/>
        </w:rPr>
        <w:t xml:space="preserve"> </w:t>
      </w:r>
      <w:r>
        <w:rPr>
          <w:rFonts w:eastAsia="Times New Roman"/>
          <w:szCs w:val="24"/>
        </w:rPr>
        <w:t>λ</w:t>
      </w:r>
      <w:r w:rsidRPr="00F211BE">
        <w:rPr>
          <w:rFonts w:eastAsia="Times New Roman"/>
          <w:szCs w:val="24"/>
        </w:rPr>
        <w:t>οιπόν</w:t>
      </w:r>
      <w:r>
        <w:rPr>
          <w:rFonts w:eastAsia="Times New Roman"/>
          <w:szCs w:val="24"/>
        </w:rPr>
        <w:t>,</w:t>
      </w:r>
      <w:r w:rsidRPr="00F211BE">
        <w:rPr>
          <w:rFonts w:eastAsia="Times New Roman"/>
          <w:szCs w:val="24"/>
        </w:rPr>
        <w:t xml:space="preserve"> τα επιτεύγματα της </w:t>
      </w:r>
      <w:r>
        <w:rPr>
          <w:rFonts w:eastAsia="Times New Roman"/>
          <w:szCs w:val="24"/>
        </w:rPr>
        <w:t>«</w:t>
      </w:r>
      <w:r w:rsidRPr="00F211BE">
        <w:rPr>
          <w:rFonts w:eastAsia="Times New Roman"/>
          <w:szCs w:val="24"/>
        </w:rPr>
        <w:t>καταστροφής</w:t>
      </w:r>
      <w:r>
        <w:rPr>
          <w:rFonts w:eastAsia="Times New Roman"/>
          <w:szCs w:val="24"/>
        </w:rPr>
        <w:t>»,</w:t>
      </w:r>
      <w:r w:rsidRPr="00F211BE">
        <w:rPr>
          <w:rFonts w:eastAsia="Times New Roman"/>
          <w:szCs w:val="24"/>
        </w:rPr>
        <w:t xml:space="preserve"> όπως διατείνεται </w:t>
      </w:r>
      <w:r>
        <w:rPr>
          <w:rFonts w:eastAsia="Times New Roman"/>
          <w:szCs w:val="24"/>
        </w:rPr>
        <w:t>η</w:t>
      </w:r>
      <w:r w:rsidRPr="00F211BE">
        <w:rPr>
          <w:rFonts w:eastAsia="Times New Roman"/>
          <w:szCs w:val="24"/>
        </w:rPr>
        <w:t xml:space="preserve"> Αντιπολίτευση</w:t>
      </w:r>
      <w:r>
        <w:rPr>
          <w:rFonts w:eastAsia="Times New Roman"/>
          <w:szCs w:val="24"/>
        </w:rPr>
        <w:t>.</w:t>
      </w:r>
    </w:p>
    <w:p w14:paraId="7098EE3B" w14:textId="77777777" w:rsidR="00971A45" w:rsidRDefault="00ED091D">
      <w:pPr>
        <w:spacing w:line="600" w:lineRule="auto"/>
        <w:ind w:firstLine="720"/>
        <w:jc w:val="both"/>
        <w:rPr>
          <w:rFonts w:eastAsia="Times New Roman"/>
          <w:szCs w:val="24"/>
        </w:rPr>
      </w:pPr>
      <w:r>
        <w:rPr>
          <w:rFonts w:eastAsia="Times New Roman"/>
          <w:szCs w:val="24"/>
        </w:rPr>
        <w:t>Υ</w:t>
      </w:r>
      <w:r w:rsidRPr="00F211BE">
        <w:rPr>
          <w:rFonts w:eastAsia="Times New Roman"/>
          <w:szCs w:val="24"/>
        </w:rPr>
        <w:t>πάρχει ένα</w:t>
      </w:r>
      <w:r w:rsidRPr="00F211BE">
        <w:rPr>
          <w:rFonts w:eastAsia="Times New Roman"/>
          <w:szCs w:val="24"/>
        </w:rPr>
        <w:t xml:space="preserve"> άλλο ζήτημα</w:t>
      </w:r>
      <w:r>
        <w:rPr>
          <w:rFonts w:eastAsia="Times New Roman"/>
          <w:szCs w:val="24"/>
        </w:rPr>
        <w:t>,</w:t>
      </w:r>
      <w:r w:rsidRPr="00F211BE">
        <w:rPr>
          <w:rFonts w:eastAsia="Times New Roman"/>
          <w:szCs w:val="24"/>
        </w:rPr>
        <w:t xml:space="preserve"> στο οποίο εμείς καλούμε την ηγεσία του Υπουργείου Υγείας να το δει σοβαρά</w:t>
      </w:r>
      <w:r>
        <w:rPr>
          <w:rFonts w:eastAsia="Times New Roman"/>
          <w:szCs w:val="24"/>
        </w:rPr>
        <w:t>,</w:t>
      </w:r>
      <w:r w:rsidRPr="00F211BE">
        <w:rPr>
          <w:rFonts w:eastAsia="Times New Roman"/>
          <w:szCs w:val="24"/>
        </w:rPr>
        <w:t xml:space="preserve"> το θέμα της αποδέσμευσης του διασυνδεδεμένου </w:t>
      </w:r>
      <w:r>
        <w:rPr>
          <w:rFonts w:eastAsia="Times New Roman"/>
          <w:szCs w:val="24"/>
        </w:rPr>
        <w:t>ν</w:t>
      </w:r>
      <w:r w:rsidRPr="00F211BE">
        <w:rPr>
          <w:rFonts w:eastAsia="Times New Roman"/>
          <w:szCs w:val="24"/>
        </w:rPr>
        <w:t xml:space="preserve">οσοκομείου </w:t>
      </w:r>
      <w:r w:rsidRPr="00F211BE">
        <w:rPr>
          <w:rFonts w:eastAsia="Times New Roman"/>
          <w:szCs w:val="24"/>
        </w:rPr>
        <w:t>Σύρου και Νάξου</w:t>
      </w:r>
      <w:r>
        <w:rPr>
          <w:rFonts w:eastAsia="Times New Roman"/>
          <w:szCs w:val="24"/>
        </w:rPr>
        <w:t>.</w:t>
      </w:r>
      <w:r w:rsidRPr="00F211BE">
        <w:rPr>
          <w:rFonts w:eastAsia="Times New Roman"/>
          <w:szCs w:val="24"/>
        </w:rPr>
        <w:t xml:space="preserve"> Ο Υπουργός επισκέφθηκε τη Νάξο</w:t>
      </w:r>
      <w:r>
        <w:rPr>
          <w:rFonts w:eastAsia="Times New Roman"/>
          <w:szCs w:val="24"/>
        </w:rPr>
        <w:t>,</w:t>
      </w:r>
      <w:r w:rsidRPr="00F211BE">
        <w:rPr>
          <w:rFonts w:eastAsia="Times New Roman"/>
          <w:szCs w:val="24"/>
        </w:rPr>
        <w:t xml:space="preserve"> μίλησε με τους εργαζόμενους</w:t>
      </w:r>
      <w:r>
        <w:rPr>
          <w:rFonts w:eastAsia="Times New Roman"/>
          <w:szCs w:val="24"/>
        </w:rPr>
        <w:t>,</w:t>
      </w:r>
      <w:r w:rsidRPr="00F211BE">
        <w:rPr>
          <w:rFonts w:eastAsia="Times New Roman"/>
          <w:szCs w:val="24"/>
        </w:rPr>
        <w:t xml:space="preserve"> μίλησε με τους γιατρούς</w:t>
      </w:r>
      <w:r>
        <w:rPr>
          <w:rFonts w:eastAsia="Times New Roman"/>
          <w:szCs w:val="24"/>
        </w:rPr>
        <w:t>,</w:t>
      </w:r>
      <w:r w:rsidRPr="00F211BE">
        <w:rPr>
          <w:rFonts w:eastAsia="Times New Roman"/>
          <w:szCs w:val="24"/>
        </w:rPr>
        <w:t xml:space="preserve"> πήρε τα</w:t>
      </w:r>
      <w:r w:rsidRPr="00F211BE">
        <w:rPr>
          <w:rFonts w:eastAsia="Times New Roman"/>
          <w:szCs w:val="24"/>
        </w:rPr>
        <w:t xml:space="preserve"> μηνύματα</w:t>
      </w:r>
      <w:r>
        <w:rPr>
          <w:rFonts w:eastAsia="Times New Roman"/>
          <w:szCs w:val="24"/>
        </w:rPr>
        <w:t xml:space="preserve">. Θεωρώ ότι </w:t>
      </w:r>
      <w:r w:rsidRPr="00F211BE">
        <w:rPr>
          <w:rFonts w:eastAsia="Times New Roman"/>
          <w:szCs w:val="24"/>
        </w:rPr>
        <w:t>στη νησιωτική Ελλάδα δεν μπορούν δύο νοσοκομεία που εί</w:t>
      </w:r>
      <w:r w:rsidRPr="00F211BE">
        <w:rPr>
          <w:rFonts w:eastAsia="Times New Roman"/>
          <w:szCs w:val="24"/>
        </w:rPr>
        <w:lastRenderedPageBreak/>
        <w:t>ναι σε διαφορετικά νησιά να είναι διασυνδεδεμένα</w:t>
      </w:r>
      <w:r>
        <w:rPr>
          <w:rFonts w:eastAsia="Times New Roman"/>
          <w:szCs w:val="24"/>
        </w:rPr>
        <w:t>,</w:t>
      </w:r>
      <w:r w:rsidRPr="00F211BE">
        <w:rPr>
          <w:rFonts w:eastAsia="Times New Roman"/>
          <w:szCs w:val="24"/>
        </w:rPr>
        <w:t xml:space="preserve"> </w:t>
      </w:r>
      <w:r>
        <w:rPr>
          <w:rFonts w:eastAsia="Times New Roman"/>
          <w:szCs w:val="24"/>
        </w:rPr>
        <w:t>διότι</w:t>
      </w:r>
      <w:r w:rsidRPr="00F211BE">
        <w:rPr>
          <w:rFonts w:eastAsia="Times New Roman"/>
          <w:szCs w:val="24"/>
        </w:rPr>
        <w:t xml:space="preserve"> τους </w:t>
      </w:r>
      <w:r>
        <w:rPr>
          <w:rFonts w:eastAsia="Times New Roman"/>
          <w:szCs w:val="24"/>
        </w:rPr>
        <w:t>χ</w:t>
      </w:r>
      <w:r w:rsidRPr="00F211BE">
        <w:rPr>
          <w:rFonts w:eastAsia="Times New Roman"/>
          <w:szCs w:val="24"/>
        </w:rPr>
        <w:t>ωρίζει η θάλασσα</w:t>
      </w:r>
      <w:r>
        <w:rPr>
          <w:rFonts w:eastAsia="Times New Roman"/>
          <w:szCs w:val="24"/>
        </w:rPr>
        <w:t>.</w:t>
      </w:r>
      <w:r w:rsidRPr="00F211BE">
        <w:rPr>
          <w:rFonts w:eastAsia="Times New Roman"/>
          <w:szCs w:val="24"/>
        </w:rPr>
        <w:t xml:space="preserve"> Αυτό είναι το βασικό κριτήριο</w:t>
      </w:r>
      <w:r>
        <w:rPr>
          <w:rFonts w:eastAsia="Times New Roman"/>
          <w:szCs w:val="24"/>
        </w:rPr>
        <w:t>,</w:t>
      </w:r>
      <w:r w:rsidRPr="00F211BE">
        <w:rPr>
          <w:rFonts w:eastAsia="Times New Roman"/>
          <w:szCs w:val="24"/>
        </w:rPr>
        <w:t xml:space="preserve"> το οποίο πρέπει να </w:t>
      </w:r>
      <w:r>
        <w:rPr>
          <w:rFonts w:eastAsia="Times New Roman"/>
          <w:szCs w:val="24"/>
        </w:rPr>
        <w:t>λάβει</w:t>
      </w:r>
      <w:r w:rsidRPr="00F211BE">
        <w:rPr>
          <w:rFonts w:eastAsia="Times New Roman"/>
          <w:szCs w:val="24"/>
        </w:rPr>
        <w:t xml:space="preserve"> </w:t>
      </w:r>
      <w:r w:rsidRPr="00F211BE">
        <w:rPr>
          <w:rFonts w:eastAsia="Times New Roman"/>
          <w:szCs w:val="24"/>
        </w:rPr>
        <w:t>υπ</w:t>
      </w:r>
      <w:r>
        <w:rPr>
          <w:rFonts w:eastAsia="Times New Roman"/>
          <w:szCs w:val="24"/>
        </w:rPr>
        <w:t xml:space="preserve">’ </w:t>
      </w:r>
      <w:proofErr w:type="spellStart"/>
      <w:r w:rsidRPr="00F211BE">
        <w:rPr>
          <w:rFonts w:eastAsia="Times New Roman"/>
          <w:szCs w:val="24"/>
        </w:rPr>
        <w:t>όψ</w:t>
      </w:r>
      <w:r>
        <w:rPr>
          <w:rFonts w:eastAsia="Times New Roman"/>
          <w:szCs w:val="24"/>
        </w:rPr>
        <w:t>ιν</w:t>
      </w:r>
      <w:proofErr w:type="spellEnd"/>
      <w:r w:rsidRPr="00F211BE">
        <w:rPr>
          <w:rFonts w:eastAsia="Times New Roman"/>
          <w:szCs w:val="24"/>
        </w:rPr>
        <w:t xml:space="preserve"> </w:t>
      </w:r>
      <w:r>
        <w:rPr>
          <w:rFonts w:eastAsia="Times New Roman"/>
          <w:szCs w:val="24"/>
        </w:rPr>
        <w:t xml:space="preserve">η </w:t>
      </w:r>
      <w:r w:rsidRPr="00F211BE">
        <w:rPr>
          <w:rFonts w:eastAsia="Times New Roman"/>
          <w:szCs w:val="24"/>
        </w:rPr>
        <w:t xml:space="preserve">ηγεσία του Υπουργείου Υγείας και </w:t>
      </w:r>
      <w:r w:rsidRPr="00F211BE">
        <w:rPr>
          <w:rFonts w:eastAsia="Times New Roman"/>
          <w:szCs w:val="24"/>
        </w:rPr>
        <w:t>να προχωρήσει</w:t>
      </w:r>
      <w:r>
        <w:rPr>
          <w:rFonts w:eastAsia="Times New Roman"/>
          <w:szCs w:val="24"/>
        </w:rPr>
        <w:t>.</w:t>
      </w:r>
    </w:p>
    <w:p w14:paraId="7098EE3C" w14:textId="77777777" w:rsidR="00971A45" w:rsidRDefault="00ED091D">
      <w:pPr>
        <w:spacing w:line="600" w:lineRule="auto"/>
        <w:ind w:firstLine="720"/>
        <w:jc w:val="both"/>
        <w:rPr>
          <w:rFonts w:eastAsia="Times New Roman"/>
          <w:szCs w:val="24"/>
        </w:rPr>
      </w:pPr>
      <w:r>
        <w:rPr>
          <w:rFonts w:eastAsia="Times New Roman"/>
          <w:szCs w:val="24"/>
        </w:rPr>
        <w:t>Θα αναφερθώ τώρα</w:t>
      </w:r>
      <w:r w:rsidRPr="00F211BE">
        <w:rPr>
          <w:rFonts w:eastAsia="Times New Roman"/>
          <w:szCs w:val="24"/>
        </w:rPr>
        <w:t xml:space="preserve"> και στο άλλο θέμα της τροπολογίας</w:t>
      </w:r>
      <w:r>
        <w:rPr>
          <w:rFonts w:eastAsia="Times New Roman"/>
          <w:szCs w:val="24"/>
        </w:rPr>
        <w:t xml:space="preserve">. Απουσιάζει </w:t>
      </w:r>
      <w:r w:rsidRPr="00F211BE">
        <w:rPr>
          <w:rFonts w:eastAsia="Times New Roman"/>
          <w:szCs w:val="24"/>
        </w:rPr>
        <w:t xml:space="preserve">ο </w:t>
      </w:r>
      <w:r>
        <w:rPr>
          <w:rFonts w:eastAsia="Times New Roman"/>
          <w:szCs w:val="24"/>
        </w:rPr>
        <w:t>κ.</w:t>
      </w:r>
      <w:r w:rsidRPr="00F211BE">
        <w:rPr>
          <w:rFonts w:eastAsia="Times New Roman"/>
          <w:szCs w:val="24"/>
        </w:rPr>
        <w:t xml:space="preserve"> </w:t>
      </w:r>
      <w:proofErr w:type="spellStart"/>
      <w:r w:rsidRPr="00F211BE">
        <w:rPr>
          <w:rFonts w:eastAsia="Times New Roman"/>
          <w:szCs w:val="24"/>
        </w:rPr>
        <w:t>Χαρίτσης</w:t>
      </w:r>
      <w:proofErr w:type="spellEnd"/>
      <w:r>
        <w:rPr>
          <w:rFonts w:eastAsia="Times New Roman"/>
          <w:szCs w:val="24"/>
        </w:rPr>
        <w:t>,</w:t>
      </w:r>
      <w:r w:rsidRPr="00F211BE">
        <w:rPr>
          <w:rFonts w:eastAsia="Times New Roman"/>
          <w:szCs w:val="24"/>
        </w:rPr>
        <w:t xml:space="preserve"> ο Υπουργός Εσωτερικών</w:t>
      </w:r>
      <w:r>
        <w:rPr>
          <w:rFonts w:eastAsia="Times New Roman"/>
          <w:szCs w:val="24"/>
        </w:rPr>
        <w:t>,</w:t>
      </w:r>
      <w:r w:rsidRPr="00F211BE">
        <w:rPr>
          <w:rFonts w:eastAsia="Times New Roman"/>
          <w:szCs w:val="24"/>
        </w:rPr>
        <w:t xml:space="preserve"> </w:t>
      </w:r>
      <w:r>
        <w:rPr>
          <w:rFonts w:eastAsia="Times New Roman"/>
          <w:szCs w:val="24"/>
        </w:rPr>
        <w:t>όμως,</w:t>
      </w:r>
      <w:r w:rsidRPr="00F211BE">
        <w:rPr>
          <w:rFonts w:eastAsia="Times New Roman"/>
          <w:szCs w:val="24"/>
        </w:rPr>
        <w:t xml:space="preserve"> επειδή έχει τεθεί </w:t>
      </w:r>
      <w:r>
        <w:rPr>
          <w:rFonts w:eastAsia="Times New Roman"/>
          <w:szCs w:val="24"/>
        </w:rPr>
        <w:t xml:space="preserve">η </w:t>
      </w:r>
      <w:r w:rsidRPr="00F211BE">
        <w:rPr>
          <w:rFonts w:eastAsia="Times New Roman"/>
          <w:szCs w:val="24"/>
        </w:rPr>
        <w:t xml:space="preserve">τροπολογία και είναι πολύ σοβαρή θα </w:t>
      </w:r>
      <w:r>
        <w:rPr>
          <w:rFonts w:eastAsia="Times New Roman"/>
          <w:szCs w:val="24"/>
        </w:rPr>
        <w:t>αναφερθώ πάλι στον Δ</w:t>
      </w:r>
      <w:r w:rsidRPr="00F211BE">
        <w:rPr>
          <w:rFonts w:eastAsia="Times New Roman"/>
          <w:szCs w:val="24"/>
        </w:rPr>
        <w:t>ήμο Νάξου και Μικρών Κυκλάδων</w:t>
      </w:r>
      <w:r>
        <w:rPr>
          <w:rFonts w:eastAsia="Times New Roman"/>
          <w:szCs w:val="24"/>
        </w:rPr>
        <w:t>.</w:t>
      </w:r>
      <w:r w:rsidRPr="00F211BE">
        <w:rPr>
          <w:rFonts w:eastAsia="Times New Roman"/>
          <w:szCs w:val="24"/>
        </w:rPr>
        <w:t xml:space="preserve"> </w:t>
      </w:r>
      <w:r>
        <w:rPr>
          <w:rFonts w:eastAsia="Times New Roman"/>
          <w:szCs w:val="24"/>
        </w:rPr>
        <w:t>Με τον «</w:t>
      </w:r>
      <w:r>
        <w:rPr>
          <w:rFonts w:eastAsia="Times New Roman"/>
          <w:szCs w:val="24"/>
        </w:rPr>
        <w:t>ΚΑΛΛΙΚΡΑΤΗ</w:t>
      </w:r>
      <w:r>
        <w:rPr>
          <w:rFonts w:eastAsia="Times New Roman"/>
          <w:szCs w:val="24"/>
        </w:rPr>
        <w:t>» σ</w:t>
      </w:r>
      <w:r w:rsidRPr="00F211BE">
        <w:rPr>
          <w:rFonts w:eastAsia="Times New Roman"/>
          <w:szCs w:val="24"/>
        </w:rPr>
        <w:t xml:space="preserve">χεδόν </w:t>
      </w:r>
      <w:r w:rsidRPr="00F211BE">
        <w:rPr>
          <w:rFonts w:eastAsia="Times New Roman"/>
          <w:szCs w:val="24"/>
        </w:rPr>
        <w:t>όλα τα νησιά της χώρας έγιναν δήμοι</w:t>
      </w:r>
      <w:r>
        <w:rPr>
          <w:rFonts w:eastAsia="Times New Roman"/>
          <w:szCs w:val="24"/>
        </w:rPr>
        <w:t>,</w:t>
      </w:r>
      <w:r w:rsidRPr="00F211BE">
        <w:rPr>
          <w:rFonts w:eastAsia="Times New Roman"/>
          <w:szCs w:val="24"/>
        </w:rPr>
        <w:t xml:space="preserve"> εξαιρέθηκαν </w:t>
      </w:r>
      <w:r>
        <w:rPr>
          <w:rFonts w:eastAsia="Times New Roman"/>
          <w:szCs w:val="24"/>
        </w:rPr>
        <w:t xml:space="preserve">τέσσερις-πέντε δήμοι στην Ελλάδα, </w:t>
      </w:r>
      <w:r w:rsidRPr="00F211BE">
        <w:rPr>
          <w:rFonts w:eastAsia="Times New Roman"/>
          <w:szCs w:val="24"/>
        </w:rPr>
        <w:t xml:space="preserve">μεταξύ των οποίων ο </w:t>
      </w:r>
      <w:r>
        <w:rPr>
          <w:rFonts w:eastAsia="Times New Roman"/>
          <w:szCs w:val="24"/>
        </w:rPr>
        <w:t>Δ</w:t>
      </w:r>
      <w:r w:rsidRPr="00F211BE">
        <w:rPr>
          <w:rFonts w:eastAsia="Times New Roman"/>
          <w:szCs w:val="24"/>
        </w:rPr>
        <w:t>ήμος Νάξου και Μικρών Κυκλάδων</w:t>
      </w:r>
      <w:r>
        <w:rPr>
          <w:rFonts w:eastAsia="Times New Roman"/>
          <w:szCs w:val="24"/>
        </w:rPr>
        <w:t>,</w:t>
      </w:r>
      <w:r w:rsidRPr="00F211BE">
        <w:rPr>
          <w:rFonts w:eastAsia="Times New Roman"/>
          <w:szCs w:val="24"/>
        </w:rPr>
        <w:t xml:space="preserve"> που έχει τη Νάξο που είναι το μεγάλο νησί και έχει και τις Μικρές </w:t>
      </w:r>
      <w:r>
        <w:rPr>
          <w:rFonts w:eastAsia="Times New Roman"/>
          <w:szCs w:val="24"/>
        </w:rPr>
        <w:t>Κυκλάδες τα τέσσερα μικρά νησιά</w:t>
      </w:r>
      <w:r w:rsidRPr="00E20F2C">
        <w:rPr>
          <w:rFonts w:eastAsia="Times New Roman"/>
          <w:szCs w:val="24"/>
        </w:rPr>
        <w:t xml:space="preserve">: </w:t>
      </w:r>
      <w:r w:rsidRPr="00F211BE">
        <w:rPr>
          <w:rFonts w:eastAsia="Times New Roman"/>
          <w:szCs w:val="24"/>
        </w:rPr>
        <w:t>Δονούσα</w:t>
      </w:r>
      <w:r>
        <w:rPr>
          <w:rFonts w:eastAsia="Times New Roman"/>
          <w:szCs w:val="24"/>
        </w:rPr>
        <w:t>,</w:t>
      </w:r>
      <w:r w:rsidRPr="00F211BE">
        <w:rPr>
          <w:rFonts w:eastAsia="Times New Roman"/>
          <w:szCs w:val="24"/>
        </w:rPr>
        <w:t xml:space="preserve"> Σχοινούσα</w:t>
      </w:r>
      <w:r>
        <w:rPr>
          <w:rFonts w:eastAsia="Times New Roman"/>
          <w:szCs w:val="24"/>
        </w:rPr>
        <w:t>,</w:t>
      </w:r>
      <w:r w:rsidRPr="00F211BE">
        <w:rPr>
          <w:rFonts w:eastAsia="Times New Roman"/>
          <w:szCs w:val="24"/>
        </w:rPr>
        <w:t xml:space="preserve"> </w:t>
      </w:r>
      <w:proofErr w:type="spellStart"/>
      <w:r w:rsidRPr="00F211BE">
        <w:rPr>
          <w:rFonts w:eastAsia="Times New Roman"/>
          <w:szCs w:val="24"/>
        </w:rPr>
        <w:t>Η</w:t>
      </w:r>
      <w:r w:rsidRPr="00F211BE">
        <w:rPr>
          <w:rFonts w:eastAsia="Times New Roman"/>
          <w:szCs w:val="24"/>
        </w:rPr>
        <w:t>ρακλε</w:t>
      </w:r>
      <w:r>
        <w:rPr>
          <w:rFonts w:eastAsia="Times New Roman"/>
          <w:szCs w:val="24"/>
        </w:rPr>
        <w:t>ιά</w:t>
      </w:r>
      <w:proofErr w:type="spellEnd"/>
      <w:r w:rsidRPr="00F211BE">
        <w:rPr>
          <w:rFonts w:eastAsia="Times New Roman"/>
          <w:szCs w:val="24"/>
        </w:rPr>
        <w:t xml:space="preserve"> και Κουφονήσι</w:t>
      </w:r>
      <w:r>
        <w:rPr>
          <w:rFonts w:eastAsia="Times New Roman"/>
          <w:szCs w:val="24"/>
        </w:rPr>
        <w:t>.</w:t>
      </w:r>
    </w:p>
    <w:p w14:paraId="7098EE3D" w14:textId="77777777" w:rsidR="00971A45" w:rsidRDefault="00ED091D">
      <w:pPr>
        <w:spacing w:line="600" w:lineRule="auto"/>
        <w:ind w:firstLine="720"/>
        <w:jc w:val="both"/>
        <w:rPr>
          <w:rFonts w:eastAsia="Times New Roman"/>
          <w:szCs w:val="24"/>
        </w:rPr>
      </w:pPr>
      <w:r w:rsidRPr="00F211BE">
        <w:rPr>
          <w:rFonts w:eastAsia="Times New Roman"/>
          <w:szCs w:val="24"/>
        </w:rPr>
        <w:t xml:space="preserve">Δεν βάζουμε ζήτημα </w:t>
      </w:r>
      <w:r>
        <w:rPr>
          <w:rFonts w:eastAsia="Times New Roman"/>
          <w:szCs w:val="24"/>
        </w:rPr>
        <w:t>διάσπασης. Δ</w:t>
      </w:r>
      <w:r w:rsidRPr="00F211BE">
        <w:rPr>
          <w:rFonts w:eastAsia="Times New Roman"/>
          <w:szCs w:val="24"/>
        </w:rPr>
        <w:t>εν υπάρχει τέτοιο ζήτημα</w:t>
      </w:r>
      <w:r>
        <w:rPr>
          <w:rFonts w:eastAsia="Times New Roman"/>
          <w:szCs w:val="24"/>
        </w:rPr>
        <w:t>. Τ</w:t>
      </w:r>
      <w:r w:rsidRPr="00F211BE">
        <w:rPr>
          <w:rFonts w:eastAsia="Times New Roman"/>
          <w:szCs w:val="24"/>
        </w:rPr>
        <w:t>ο ζήτημα που μπαίνει είναι</w:t>
      </w:r>
      <w:r>
        <w:rPr>
          <w:rFonts w:eastAsia="Times New Roman"/>
          <w:szCs w:val="24"/>
        </w:rPr>
        <w:t xml:space="preserve"> να μπορούν αυτά τα μικρά νησιά, </w:t>
      </w:r>
      <w:r w:rsidRPr="00F211BE">
        <w:rPr>
          <w:rFonts w:eastAsia="Times New Roman"/>
          <w:szCs w:val="24"/>
        </w:rPr>
        <w:t xml:space="preserve">που αποτελούν δημοτικές κοινότητες ξεχωριστές ενός </w:t>
      </w:r>
      <w:r>
        <w:rPr>
          <w:rFonts w:eastAsia="Times New Roman"/>
          <w:szCs w:val="24"/>
        </w:rPr>
        <w:t>π</w:t>
      </w:r>
      <w:r w:rsidRPr="00F211BE">
        <w:rPr>
          <w:rFonts w:eastAsia="Times New Roman"/>
          <w:szCs w:val="24"/>
        </w:rPr>
        <w:t>ολυνησ</w:t>
      </w:r>
      <w:r>
        <w:rPr>
          <w:rFonts w:eastAsia="Times New Roman"/>
          <w:szCs w:val="24"/>
        </w:rPr>
        <w:t xml:space="preserve">ιακού δήμου, </w:t>
      </w:r>
      <w:r w:rsidRPr="00F211BE">
        <w:rPr>
          <w:rFonts w:eastAsia="Times New Roman"/>
          <w:szCs w:val="24"/>
        </w:rPr>
        <w:t xml:space="preserve">να ευεργετούνται από τις </w:t>
      </w:r>
      <w:r>
        <w:rPr>
          <w:rFonts w:eastAsia="Times New Roman"/>
          <w:szCs w:val="24"/>
        </w:rPr>
        <w:t>αρκετές</w:t>
      </w:r>
      <w:r w:rsidRPr="00F211BE">
        <w:rPr>
          <w:rFonts w:eastAsia="Times New Roman"/>
          <w:szCs w:val="24"/>
        </w:rPr>
        <w:t xml:space="preserve"> χρημα</w:t>
      </w:r>
      <w:r w:rsidRPr="00F211BE">
        <w:rPr>
          <w:rFonts w:eastAsia="Times New Roman"/>
          <w:szCs w:val="24"/>
        </w:rPr>
        <w:lastRenderedPageBreak/>
        <w:t>τοδοτήσ</w:t>
      </w:r>
      <w:r w:rsidRPr="00F211BE">
        <w:rPr>
          <w:rFonts w:eastAsia="Times New Roman"/>
          <w:szCs w:val="24"/>
        </w:rPr>
        <w:t>εις που έχουν</w:t>
      </w:r>
      <w:r>
        <w:rPr>
          <w:rFonts w:eastAsia="Times New Roman"/>
          <w:szCs w:val="24"/>
        </w:rPr>
        <w:t xml:space="preserve"> γίνει -πάρα πολλές, </w:t>
      </w:r>
      <w:r w:rsidRPr="00F211BE">
        <w:rPr>
          <w:rFonts w:eastAsia="Times New Roman"/>
          <w:szCs w:val="24"/>
        </w:rPr>
        <w:t>θα έλεγα</w:t>
      </w:r>
      <w:r>
        <w:rPr>
          <w:rFonts w:eastAsia="Times New Roman"/>
          <w:szCs w:val="24"/>
        </w:rPr>
        <w:t>-</w:t>
      </w:r>
      <w:r w:rsidRPr="00F211BE">
        <w:rPr>
          <w:rFonts w:eastAsia="Times New Roman"/>
          <w:szCs w:val="24"/>
        </w:rPr>
        <w:t xml:space="preserve"> από το Υπουργείο Εσωτερικών</w:t>
      </w:r>
      <w:r>
        <w:rPr>
          <w:rFonts w:eastAsia="Times New Roman"/>
          <w:szCs w:val="24"/>
        </w:rPr>
        <w:t>,</w:t>
      </w:r>
      <w:r w:rsidRPr="00F211BE">
        <w:rPr>
          <w:rFonts w:eastAsia="Times New Roman"/>
          <w:szCs w:val="24"/>
        </w:rPr>
        <w:t xml:space="preserve"> από το Υπουργείο Ανάπτυξης όλα αυτά τα τελευταία χρόνια από την Κυβέρνηση </w:t>
      </w:r>
      <w:r>
        <w:rPr>
          <w:rFonts w:eastAsia="Times New Roman"/>
          <w:szCs w:val="24"/>
        </w:rPr>
        <w:t>μας.</w:t>
      </w:r>
      <w:r w:rsidRPr="00F211BE">
        <w:rPr>
          <w:rFonts w:eastAsia="Times New Roman"/>
          <w:szCs w:val="24"/>
        </w:rPr>
        <w:t xml:space="preserve"> </w:t>
      </w:r>
    </w:p>
    <w:p w14:paraId="7098EE3E" w14:textId="77777777" w:rsidR="00971A45" w:rsidRDefault="00ED091D">
      <w:pPr>
        <w:spacing w:line="600" w:lineRule="auto"/>
        <w:ind w:firstLine="720"/>
        <w:jc w:val="both"/>
        <w:rPr>
          <w:rFonts w:eastAsia="Times New Roman"/>
          <w:szCs w:val="24"/>
        </w:rPr>
      </w:pPr>
      <w:r w:rsidRPr="00F211BE">
        <w:rPr>
          <w:rFonts w:eastAsia="Times New Roman"/>
          <w:szCs w:val="24"/>
        </w:rPr>
        <w:t>Τι σημαίνει αυτό</w:t>
      </w:r>
      <w:r>
        <w:rPr>
          <w:rFonts w:eastAsia="Times New Roman"/>
          <w:szCs w:val="24"/>
        </w:rPr>
        <w:t>; Σημαίνει ό</w:t>
      </w:r>
      <w:r w:rsidRPr="00F211BE">
        <w:rPr>
          <w:rFonts w:eastAsia="Times New Roman"/>
          <w:szCs w:val="24"/>
        </w:rPr>
        <w:t xml:space="preserve">τι όταν δίνονται </w:t>
      </w:r>
      <w:r>
        <w:rPr>
          <w:rFonts w:eastAsia="Times New Roman"/>
          <w:szCs w:val="24"/>
        </w:rPr>
        <w:t>χρηματοδοτήσεις</w:t>
      </w:r>
      <w:r w:rsidRPr="00F211BE">
        <w:rPr>
          <w:rFonts w:eastAsia="Times New Roman"/>
          <w:szCs w:val="24"/>
        </w:rPr>
        <w:t xml:space="preserve"> σε νησιά</w:t>
      </w:r>
      <w:r>
        <w:rPr>
          <w:rFonts w:eastAsia="Times New Roman"/>
          <w:szCs w:val="24"/>
        </w:rPr>
        <w:t>,</w:t>
      </w:r>
      <w:r w:rsidRPr="00F211BE">
        <w:rPr>
          <w:rFonts w:eastAsia="Times New Roman"/>
          <w:szCs w:val="24"/>
        </w:rPr>
        <w:t xml:space="preserve"> σε δήμους νησιά κάτω από </w:t>
      </w:r>
      <w:r>
        <w:rPr>
          <w:rFonts w:eastAsia="Times New Roman"/>
          <w:szCs w:val="24"/>
        </w:rPr>
        <w:t xml:space="preserve">τρεις </w:t>
      </w:r>
      <w:r>
        <w:rPr>
          <w:rFonts w:eastAsia="Times New Roman"/>
          <w:szCs w:val="24"/>
        </w:rPr>
        <w:t>χιλιάδες εκατό</w:t>
      </w:r>
      <w:r w:rsidRPr="00F211BE">
        <w:rPr>
          <w:rFonts w:eastAsia="Times New Roman"/>
          <w:szCs w:val="24"/>
        </w:rPr>
        <w:t xml:space="preserve"> κατοίκους</w:t>
      </w:r>
      <w:r>
        <w:rPr>
          <w:rFonts w:eastAsia="Times New Roman"/>
          <w:szCs w:val="24"/>
        </w:rPr>
        <w:t>,</w:t>
      </w:r>
      <w:r w:rsidRPr="00F211BE">
        <w:rPr>
          <w:rFonts w:eastAsia="Times New Roman"/>
          <w:szCs w:val="24"/>
        </w:rPr>
        <w:t xml:space="preserve"> </w:t>
      </w:r>
      <w:r>
        <w:rPr>
          <w:rFonts w:eastAsia="Times New Roman"/>
          <w:szCs w:val="24"/>
        </w:rPr>
        <w:t>α</w:t>
      </w:r>
      <w:r w:rsidRPr="00F211BE">
        <w:rPr>
          <w:rFonts w:eastAsia="Times New Roman"/>
          <w:szCs w:val="24"/>
        </w:rPr>
        <w:t>υτά τα νησιά δεν μπορούν να πάρουν αυτή</w:t>
      </w:r>
      <w:r>
        <w:rPr>
          <w:rFonts w:eastAsia="Times New Roman"/>
          <w:szCs w:val="24"/>
        </w:rPr>
        <w:t>ν</w:t>
      </w:r>
      <w:r w:rsidRPr="00F211BE">
        <w:rPr>
          <w:rFonts w:eastAsia="Times New Roman"/>
          <w:szCs w:val="24"/>
        </w:rPr>
        <w:t xml:space="preserve"> τη χρηματοδότηση</w:t>
      </w:r>
      <w:r>
        <w:rPr>
          <w:rFonts w:eastAsia="Times New Roman"/>
          <w:szCs w:val="24"/>
        </w:rPr>
        <w:t>,</w:t>
      </w:r>
      <w:r w:rsidRPr="00F211BE">
        <w:rPr>
          <w:rFonts w:eastAsia="Times New Roman"/>
          <w:szCs w:val="24"/>
        </w:rPr>
        <w:t xml:space="preserve"> γιατί δεν είναι ξεχωριστός </w:t>
      </w:r>
      <w:r>
        <w:rPr>
          <w:rFonts w:eastAsia="Times New Roman"/>
          <w:szCs w:val="24"/>
        </w:rPr>
        <w:t>δ</w:t>
      </w:r>
      <w:r w:rsidRPr="00F211BE">
        <w:rPr>
          <w:rFonts w:eastAsia="Times New Roman"/>
          <w:szCs w:val="24"/>
        </w:rPr>
        <w:t>ήμος</w:t>
      </w:r>
      <w:r>
        <w:rPr>
          <w:rFonts w:eastAsia="Times New Roman"/>
          <w:szCs w:val="24"/>
        </w:rPr>
        <w:t>.</w:t>
      </w:r>
      <w:r w:rsidRPr="00F211BE">
        <w:rPr>
          <w:rFonts w:eastAsia="Times New Roman"/>
          <w:szCs w:val="24"/>
        </w:rPr>
        <w:t xml:space="preserve"> </w:t>
      </w:r>
    </w:p>
    <w:p w14:paraId="7098EE3F" w14:textId="77777777" w:rsidR="00971A45" w:rsidRDefault="00ED091D">
      <w:pPr>
        <w:spacing w:line="600" w:lineRule="auto"/>
        <w:ind w:firstLine="720"/>
        <w:jc w:val="both"/>
        <w:rPr>
          <w:rFonts w:eastAsia="Times New Roman"/>
          <w:szCs w:val="24"/>
        </w:rPr>
      </w:pPr>
      <w:r w:rsidRPr="00F211BE">
        <w:rPr>
          <w:rFonts w:eastAsia="Times New Roman"/>
          <w:szCs w:val="24"/>
        </w:rPr>
        <w:t>Υπάρχει</w:t>
      </w:r>
      <w:r>
        <w:rPr>
          <w:rFonts w:eastAsia="Times New Roman"/>
          <w:szCs w:val="24"/>
        </w:rPr>
        <w:t>,</w:t>
      </w:r>
      <w:r w:rsidRPr="00F211BE">
        <w:rPr>
          <w:rFonts w:eastAsia="Times New Roman"/>
          <w:szCs w:val="24"/>
        </w:rPr>
        <w:t xml:space="preserve"> </w:t>
      </w:r>
      <w:r>
        <w:rPr>
          <w:rFonts w:eastAsia="Times New Roman"/>
          <w:szCs w:val="24"/>
        </w:rPr>
        <w:t>όμως,</w:t>
      </w:r>
      <w:r w:rsidRPr="00F211BE">
        <w:rPr>
          <w:rFonts w:eastAsia="Times New Roman"/>
          <w:szCs w:val="24"/>
        </w:rPr>
        <w:t xml:space="preserve"> μία </w:t>
      </w:r>
      <w:r>
        <w:rPr>
          <w:rFonts w:eastAsia="Times New Roman"/>
          <w:szCs w:val="24"/>
        </w:rPr>
        <w:t>διάταξη</w:t>
      </w:r>
      <w:r w:rsidRPr="00F211BE">
        <w:rPr>
          <w:rFonts w:eastAsia="Times New Roman"/>
          <w:szCs w:val="24"/>
        </w:rPr>
        <w:t xml:space="preserve"> και πρέπει να τη</w:t>
      </w:r>
      <w:r>
        <w:rPr>
          <w:rFonts w:eastAsia="Times New Roman"/>
          <w:szCs w:val="24"/>
        </w:rPr>
        <w:t>ν δει</w:t>
      </w:r>
      <w:r w:rsidRPr="00F211BE">
        <w:rPr>
          <w:rFonts w:eastAsia="Times New Roman"/>
          <w:szCs w:val="24"/>
        </w:rPr>
        <w:t xml:space="preserve"> το Υπουργείο Εσωτερικ</w:t>
      </w:r>
      <w:r>
        <w:rPr>
          <w:rFonts w:eastAsia="Times New Roman"/>
          <w:szCs w:val="24"/>
        </w:rPr>
        <w:t>ών για την κατηγοριοποίηση ή υποκατηγοριο</w:t>
      </w:r>
      <w:r w:rsidRPr="00F211BE">
        <w:rPr>
          <w:rFonts w:eastAsia="Times New Roman"/>
          <w:szCs w:val="24"/>
        </w:rPr>
        <w:t xml:space="preserve">ποίηση σε συνεργασία με </w:t>
      </w:r>
      <w:r w:rsidRPr="00F211BE">
        <w:rPr>
          <w:rFonts w:eastAsia="Times New Roman"/>
          <w:szCs w:val="24"/>
        </w:rPr>
        <w:t>την ΚΕΔΕ</w:t>
      </w:r>
      <w:r>
        <w:rPr>
          <w:rFonts w:eastAsia="Times New Roman"/>
          <w:szCs w:val="24"/>
        </w:rPr>
        <w:t>,</w:t>
      </w:r>
      <w:r w:rsidRPr="00F211BE">
        <w:rPr>
          <w:rFonts w:eastAsia="Times New Roman"/>
          <w:szCs w:val="24"/>
        </w:rPr>
        <w:t xml:space="preserve"> υπουργική απόφαση</w:t>
      </w:r>
      <w:r>
        <w:rPr>
          <w:rFonts w:eastAsia="Times New Roman"/>
          <w:szCs w:val="24"/>
        </w:rPr>
        <w:t>,</w:t>
      </w:r>
      <w:r w:rsidRPr="00F211BE">
        <w:rPr>
          <w:rFonts w:eastAsia="Times New Roman"/>
          <w:szCs w:val="24"/>
        </w:rPr>
        <w:t xml:space="preserve"> η οποία </w:t>
      </w:r>
      <w:r>
        <w:rPr>
          <w:rFonts w:eastAsia="Times New Roman"/>
          <w:szCs w:val="24"/>
          <w:lang w:val="en-US"/>
        </w:rPr>
        <w:t>ad</w:t>
      </w:r>
      <w:r w:rsidRPr="001D42AD">
        <w:rPr>
          <w:rFonts w:eastAsia="Times New Roman"/>
          <w:szCs w:val="24"/>
        </w:rPr>
        <w:t xml:space="preserve"> </w:t>
      </w:r>
      <w:r>
        <w:rPr>
          <w:rFonts w:eastAsia="Times New Roman"/>
          <w:szCs w:val="24"/>
          <w:lang w:val="en-US"/>
        </w:rPr>
        <w:t>hoc</w:t>
      </w:r>
      <w:r w:rsidRPr="00F211BE">
        <w:rPr>
          <w:rFonts w:eastAsia="Times New Roman"/>
          <w:szCs w:val="24"/>
        </w:rPr>
        <w:t xml:space="preserve"> κάθε φορά θα αποφασί</w:t>
      </w:r>
      <w:r>
        <w:rPr>
          <w:rFonts w:eastAsia="Times New Roman"/>
          <w:szCs w:val="24"/>
        </w:rPr>
        <w:t>ζ</w:t>
      </w:r>
      <w:r w:rsidRPr="00F211BE">
        <w:rPr>
          <w:rFonts w:eastAsia="Times New Roman"/>
          <w:szCs w:val="24"/>
        </w:rPr>
        <w:t xml:space="preserve">ει για </w:t>
      </w:r>
      <w:r>
        <w:rPr>
          <w:rFonts w:eastAsia="Times New Roman"/>
          <w:szCs w:val="24"/>
        </w:rPr>
        <w:t>συγκεκριμ</w:t>
      </w:r>
      <w:r w:rsidRPr="00F211BE">
        <w:rPr>
          <w:rFonts w:eastAsia="Times New Roman"/>
          <w:szCs w:val="24"/>
        </w:rPr>
        <w:t xml:space="preserve">ένες </w:t>
      </w:r>
      <w:r>
        <w:rPr>
          <w:rFonts w:eastAsia="Times New Roman"/>
          <w:szCs w:val="24"/>
        </w:rPr>
        <w:t>χρηματοδοτήσεις</w:t>
      </w:r>
      <w:r w:rsidRPr="00F211BE">
        <w:rPr>
          <w:rFonts w:eastAsia="Times New Roman"/>
          <w:szCs w:val="24"/>
        </w:rPr>
        <w:t xml:space="preserve"> και αυτό πρέπει να γίνει ή αλλιώς να περάσει μία διάταξη</w:t>
      </w:r>
      <w:r>
        <w:rPr>
          <w:rFonts w:eastAsia="Times New Roman"/>
          <w:szCs w:val="24"/>
        </w:rPr>
        <w:t>,</w:t>
      </w:r>
      <w:r w:rsidRPr="00F211BE">
        <w:rPr>
          <w:rFonts w:eastAsia="Times New Roman"/>
          <w:szCs w:val="24"/>
        </w:rPr>
        <w:t xml:space="preserve"> η οποία θα έχει καθολική ισχύ και θα ισχύει για </w:t>
      </w:r>
      <w:r>
        <w:rPr>
          <w:rFonts w:eastAsia="Times New Roman"/>
          <w:szCs w:val="24"/>
        </w:rPr>
        <w:t>α</w:t>
      </w:r>
      <w:r w:rsidRPr="00F211BE">
        <w:rPr>
          <w:rFonts w:eastAsia="Times New Roman"/>
          <w:szCs w:val="24"/>
        </w:rPr>
        <w:t>υτά τα νησιά</w:t>
      </w:r>
      <w:r>
        <w:rPr>
          <w:rFonts w:eastAsia="Times New Roman"/>
          <w:szCs w:val="24"/>
        </w:rPr>
        <w:t>.</w:t>
      </w:r>
    </w:p>
    <w:p w14:paraId="7098EE40" w14:textId="77777777" w:rsidR="00971A45" w:rsidRDefault="00ED091D">
      <w:pPr>
        <w:spacing w:line="600" w:lineRule="auto"/>
        <w:ind w:firstLine="720"/>
        <w:jc w:val="both"/>
        <w:rPr>
          <w:rFonts w:eastAsia="Times New Roman"/>
          <w:szCs w:val="24"/>
        </w:rPr>
      </w:pPr>
      <w:r>
        <w:rPr>
          <w:rFonts w:eastAsia="Times New Roman"/>
          <w:szCs w:val="24"/>
        </w:rPr>
        <w:t>(Στο σημείο αυτό την Προεδρική Έδ</w:t>
      </w:r>
      <w:r>
        <w:rPr>
          <w:rFonts w:eastAsia="Times New Roman"/>
          <w:szCs w:val="24"/>
        </w:rPr>
        <w:t xml:space="preserve">ρα καταλαμβάνει ο Θ΄ Αντιπρόεδρος της Βουλής κ. </w:t>
      </w:r>
      <w:r w:rsidRPr="00F92861">
        <w:rPr>
          <w:rFonts w:eastAsia="Times New Roman"/>
          <w:b/>
          <w:szCs w:val="24"/>
        </w:rPr>
        <w:t>ΜΑΡΙΟΣ ΓΕΩΡΓΙΑΔΗΣ</w:t>
      </w:r>
      <w:r>
        <w:rPr>
          <w:rFonts w:eastAsia="Times New Roman"/>
          <w:szCs w:val="24"/>
        </w:rPr>
        <w:t>)</w:t>
      </w:r>
    </w:p>
    <w:p w14:paraId="7098EE41" w14:textId="77777777" w:rsidR="00971A45" w:rsidRDefault="00ED091D">
      <w:pPr>
        <w:spacing w:line="600" w:lineRule="auto"/>
        <w:ind w:firstLine="720"/>
        <w:jc w:val="both"/>
        <w:rPr>
          <w:rFonts w:eastAsia="Times New Roman"/>
          <w:szCs w:val="24"/>
        </w:rPr>
      </w:pPr>
      <w:r>
        <w:rPr>
          <w:rFonts w:eastAsia="Times New Roman"/>
          <w:szCs w:val="24"/>
        </w:rPr>
        <w:t>Κ</w:t>
      </w:r>
      <w:r w:rsidRPr="00F211BE">
        <w:rPr>
          <w:rFonts w:eastAsia="Times New Roman"/>
          <w:szCs w:val="24"/>
        </w:rPr>
        <w:t xml:space="preserve">αι </w:t>
      </w:r>
      <w:r>
        <w:rPr>
          <w:rFonts w:eastAsia="Times New Roman"/>
          <w:szCs w:val="24"/>
        </w:rPr>
        <w:t>θα πω και κάτι</w:t>
      </w:r>
      <w:r w:rsidRPr="00F211BE">
        <w:rPr>
          <w:rFonts w:eastAsia="Times New Roman"/>
          <w:szCs w:val="24"/>
        </w:rPr>
        <w:t xml:space="preserve"> τελευταίο</w:t>
      </w:r>
      <w:r>
        <w:rPr>
          <w:rFonts w:eastAsia="Times New Roman"/>
          <w:szCs w:val="24"/>
        </w:rPr>
        <w:t>,</w:t>
      </w:r>
      <w:r w:rsidRPr="00F211BE">
        <w:rPr>
          <w:rFonts w:eastAsia="Times New Roman"/>
          <w:szCs w:val="24"/>
        </w:rPr>
        <w:t xml:space="preserve"> για να είμαι</w:t>
      </w:r>
      <w:r>
        <w:rPr>
          <w:rFonts w:eastAsia="Times New Roman"/>
          <w:szCs w:val="24"/>
        </w:rPr>
        <w:t xml:space="preserve"> συνεπής</w:t>
      </w:r>
      <w:r w:rsidRPr="00F211BE">
        <w:rPr>
          <w:rFonts w:eastAsia="Times New Roman"/>
          <w:szCs w:val="24"/>
        </w:rPr>
        <w:t xml:space="preserve"> στο χρόνο</w:t>
      </w:r>
      <w:r>
        <w:rPr>
          <w:rFonts w:eastAsia="Times New Roman"/>
          <w:szCs w:val="24"/>
        </w:rPr>
        <w:t>,</w:t>
      </w:r>
      <w:r w:rsidRPr="00F211BE">
        <w:rPr>
          <w:rFonts w:eastAsia="Times New Roman"/>
          <w:szCs w:val="24"/>
        </w:rPr>
        <w:t xml:space="preserve"> κύριε Πρόεδρε</w:t>
      </w:r>
      <w:r>
        <w:rPr>
          <w:rFonts w:eastAsia="Times New Roman"/>
          <w:szCs w:val="24"/>
        </w:rPr>
        <w:t>.</w:t>
      </w:r>
      <w:r w:rsidRPr="00F211BE">
        <w:rPr>
          <w:rFonts w:eastAsia="Times New Roman"/>
          <w:szCs w:val="24"/>
        </w:rPr>
        <w:t xml:space="preserve"> Αυτά τα τρία από τα τέσσερα </w:t>
      </w:r>
      <w:r>
        <w:rPr>
          <w:rFonts w:eastAsia="Times New Roman"/>
          <w:szCs w:val="24"/>
        </w:rPr>
        <w:t xml:space="preserve">νησιά που </w:t>
      </w:r>
      <w:r>
        <w:rPr>
          <w:rFonts w:eastAsia="Times New Roman"/>
          <w:szCs w:val="24"/>
        </w:rPr>
        <w:lastRenderedPageBreak/>
        <w:t xml:space="preserve">έχουν </w:t>
      </w:r>
      <w:r w:rsidRPr="00F211BE">
        <w:rPr>
          <w:rFonts w:eastAsia="Times New Roman"/>
          <w:szCs w:val="24"/>
        </w:rPr>
        <w:t xml:space="preserve">κάτω από </w:t>
      </w:r>
      <w:r>
        <w:rPr>
          <w:rFonts w:eastAsia="Times New Roman"/>
          <w:szCs w:val="24"/>
        </w:rPr>
        <w:t>τριακόσιους</w:t>
      </w:r>
      <w:r w:rsidRPr="00F211BE">
        <w:rPr>
          <w:rFonts w:eastAsia="Times New Roman"/>
          <w:szCs w:val="24"/>
        </w:rPr>
        <w:t xml:space="preserve"> κατοίκους δεν μπορούν να λειτουργήσουν την τοπι</w:t>
      </w:r>
      <w:r w:rsidRPr="00F211BE">
        <w:rPr>
          <w:rFonts w:eastAsia="Times New Roman"/>
          <w:szCs w:val="24"/>
        </w:rPr>
        <w:t xml:space="preserve">κή αυτοδιοίκηση με σοβαρές αρμοδιότητες που έχουν </w:t>
      </w:r>
      <w:r>
        <w:rPr>
          <w:rFonts w:eastAsia="Times New Roman"/>
          <w:szCs w:val="24"/>
        </w:rPr>
        <w:t>-</w:t>
      </w:r>
      <w:r w:rsidRPr="00F211BE">
        <w:rPr>
          <w:rFonts w:eastAsia="Times New Roman"/>
          <w:szCs w:val="24"/>
        </w:rPr>
        <w:t>διαβάστε ποιες αρμοδιότητες έχουν</w:t>
      </w:r>
      <w:r>
        <w:rPr>
          <w:rFonts w:eastAsia="Times New Roman"/>
          <w:szCs w:val="24"/>
        </w:rPr>
        <w:t>-</w:t>
      </w:r>
      <w:r w:rsidRPr="00F211BE">
        <w:rPr>
          <w:rFonts w:eastAsia="Times New Roman"/>
          <w:szCs w:val="24"/>
        </w:rPr>
        <w:t xml:space="preserve"> με ένα</w:t>
      </w:r>
      <w:r>
        <w:rPr>
          <w:rFonts w:eastAsia="Times New Roman"/>
          <w:szCs w:val="24"/>
        </w:rPr>
        <w:t>ν</w:t>
      </w:r>
      <w:r w:rsidRPr="00F211BE">
        <w:rPr>
          <w:rFonts w:eastAsia="Times New Roman"/>
          <w:szCs w:val="24"/>
        </w:rPr>
        <w:t xml:space="preserve"> Πρόεδρο</w:t>
      </w:r>
      <w:r>
        <w:rPr>
          <w:rFonts w:eastAsia="Times New Roman"/>
          <w:szCs w:val="24"/>
        </w:rPr>
        <w:t>.</w:t>
      </w:r>
      <w:r w:rsidRPr="00F211BE">
        <w:rPr>
          <w:rFonts w:eastAsia="Times New Roman"/>
          <w:szCs w:val="24"/>
        </w:rPr>
        <w:t xml:space="preserve"> Χρειάζονται τριμελή συμβούλια</w:t>
      </w:r>
      <w:r>
        <w:rPr>
          <w:rFonts w:eastAsia="Times New Roman"/>
          <w:szCs w:val="24"/>
        </w:rPr>
        <w:t xml:space="preserve"> -ε</w:t>
      </w:r>
      <w:r w:rsidRPr="00F211BE">
        <w:rPr>
          <w:rFonts w:eastAsia="Times New Roman"/>
          <w:szCs w:val="24"/>
        </w:rPr>
        <w:t xml:space="preserve">γώ δεν </w:t>
      </w:r>
      <w:r>
        <w:rPr>
          <w:rFonts w:eastAsia="Times New Roman"/>
          <w:szCs w:val="24"/>
        </w:rPr>
        <w:t xml:space="preserve">λέω πενταμελή- </w:t>
      </w:r>
      <w:r w:rsidRPr="00F211BE">
        <w:rPr>
          <w:rFonts w:eastAsia="Times New Roman"/>
          <w:szCs w:val="24"/>
        </w:rPr>
        <w:t>και ο Πρόεδρος να</w:t>
      </w:r>
      <w:r>
        <w:rPr>
          <w:rFonts w:eastAsia="Times New Roman"/>
          <w:szCs w:val="24"/>
        </w:rPr>
        <w:t xml:space="preserve"> έχει μία στοιχειώδη αποζημίωση –</w:t>
      </w:r>
      <w:r w:rsidRPr="00F211BE">
        <w:rPr>
          <w:rFonts w:eastAsia="Times New Roman"/>
          <w:szCs w:val="24"/>
        </w:rPr>
        <w:t>να μην καλύπτονται μόνο τα έξοδα του</w:t>
      </w:r>
      <w:r>
        <w:rPr>
          <w:rFonts w:eastAsia="Times New Roman"/>
          <w:szCs w:val="24"/>
        </w:rPr>
        <w:t xml:space="preserve">- η οποία θα </w:t>
      </w:r>
      <w:r>
        <w:rPr>
          <w:rFonts w:eastAsia="Times New Roman"/>
          <w:szCs w:val="24"/>
        </w:rPr>
        <w:t xml:space="preserve">του </w:t>
      </w:r>
      <w:r w:rsidRPr="00F211BE">
        <w:rPr>
          <w:rFonts w:eastAsia="Times New Roman"/>
          <w:szCs w:val="24"/>
        </w:rPr>
        <w:t>παρέχει τη σχετικά επαγγελματική ιδιότητα με την ενασχό</w:t>
      </w:r>
      <w:r>
        <w:rPr>
          <w:rFonts w:eastAsia="Times New Roman"/>
          <w:szCs w:val="24"/>
        </w:rPr>
        <w:t>λησή του με την τοπική αυτοδιοίκηση, π</w:t>
      </w:r>
      <w:r w:rsidRPr="00F211BE">
        <w:rPr>
          <w:rFonts w:eastAsia="Times New Roman"/>
          <w:szCs w:val="24"/>
        </w:rPr>
        <w:t>έραν δηλαδή της δουλειάς που έχει ο ίδιος στο νησί του</w:t>
      </w:r>
      <w:r>
        <w:rPr>
          <w:rFonts w:eastAsia="Times New Roman"/>
          <w:szCs w:val="24"/>
        </w:rPr>
        <w:t xml:space="preserve">. Διαφορετικά, δεν θα μπορέσει να λειτουργήσει, </w:t>
      </w:r>
      <w:r w:rsidRPr="00F211BE">
        <w:rPr>
          <w:rFonts w:eastAsia="Times New Roman"/>
          <w:szCs w:val="24"/>
        </w:rPr>
        <w:t>θα</w:t>
      </w:r>
      <w:r>
        <w:rPr>
          <w:rFonts w:eastAsia="Times New Roman"/>
          <w:szCs w:val="24"/>
        </w:rPr>
        <w:t xml:space="preserve"> είναι μία ερασιτεχνική δουλειά, </w:t>
      </w:r>
      <w:r w:rsidRPr="00F211BE">
        <w:rPr>
          <w:rFonts w:eastAsia="Times New Roman"/>
          <w:szCs w:val="24"/>
        </w:rPr>
        <w:t xml:space="preserve">την οποία δεν μπορεί </w:t>
      </w:r>
      <w:r>
        <w:rPr>
          <w:rFonts w:eastAsia="Times New Roman"/>
          <w:szCs w:val="24"/>
        </w:rPr>
        <w:t xml:space="preserve">να τη φέρει σε πέρας, αν θέλουμε </w:t>
      </w:r>
      <w:r w:rsidRPr="00F211BE">
        <w:rPr>
          <w:rFonts w:eastAsia="Times New Roman"/>
          <w:szCs w:val="24"/>
        </w:rPr>
        <w:t xml:space="preserve">να υλοποιήσει αυτές τις αρμοδιότητες που </w:t>
      </w:r>
      <w:r>
        <w:rPr>
          <w:rFonts w:eastAsia="Times New Roman"/>
          <w:szCs w:val="24"/>
        </w:rPr>
        <w:t>κ</w:t>
      </w:r>
      <w:r w:rsidRPr="00F211BE">
        <w:rPr>
          <w:rFonts w:eastAsia="Times New Roman"/>
          <w:szCs w:val="24"/>
        </w:rPr>
        <w:t xml:space="preserve">αλώς </w:t>
      </w:r>
      <w:r>
        <w:rPr>
          <w:rFonts w:eastAsia="Times New Roman"/>
          <w:szCs w:val="24"/>
        </w:rPr>
        <w:t>τ</w:t>
      </w:r>
      <w:r w:rsidRPr="00F211BE">
        <w:rPr>
          <w:rFonts w:eastAsia="Times New Roman"/>
          <w:szCs w:val="24"/>
        </w:rPr>
        <w:t xml:space="preserve">ου δίνει ο νομοθέτης να τις </w:t>
      </w:r>
      <w:r>
        <w:rPr>
          <w:rFonts w:eastAsia="Times New Roman"/>
          <w:szCs w:val="24"/>
        </w:rPr>
        <w:t>ασκεί και στα μικρά νησιά.</w:t>
      </w:r>
    </w:p>
    <w:p w14:paraId="7098EE42" w14:textId="77777777" w:rsidR="00971A45" w:rsidRDefault="00ED091D">
      <w:pPr>
        <w:spacing w:line="600" w:lineRule="auto"/>
        <w:ind w:firstLine="720"/>
        <w:jc w:val="both"/>
        <w:rPr>
          <w:rFonts w:eastAsia="Times New Roman"/>
          <w:szCs w:val="24"/>
        </w:rPr>
      </w:pPr>
      <w:r w:rsidRPr="00F211BE">
        <w:rPr>
          <w:rFonts w:eastAsia="Times New Roman"/>
          <w:szCs w:val="24"/>
        </w:rPr>
        <w:t>Ευχαριστώ πολύ</w:t>
      </w:r>
      <w:r>
        <w:rPr>
          <w:rFonts w:eastAsia="Times New Roman"/>
          <w:szCs w:val="24"/>
        </w:rPr>
        <w:t>.</w:t>
      </w:r>
    </w:p>
    <w:p w14:paraId="7098EE43" w14:textId="77777777" w:rsidR="00971A45" w:rsidRDefault="00ED091D">
      <w:pPr>
        <w:tabs>
          <w:tab w:val="left" w:pos="635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sidRPr="001D42AD">
        <w:rPr>
          <w:rFonts w:eastAsia="Times New Roman" w:cs="Times New Roman"/>
          <w:szCs w:val="24"/>
        </w:rPr>
        <w:t xml:space="preserve"> </w:t>
      </w:r>
      <w:r>
        <w:rPr>
          <w:rFonts w:eastAsia="Times New Roman" w:cs="Times New Roman"/>
          <w:szCs w:val="24"/>
        </w:rPr>
        <w:t>του ΣΥΡΙΖΑ)</w:t>
      </w:r>
    </w:p>
    <w:p w14:paraId="7098EE44" w14:textId="77777777" w:rsidR="00971A45" w:rsidRDefault="00ED091D">
      <w:pPr>
        <w:tabs>
          <w:tab w:val="left" w:pos="6351"/>
        </w:tabs>
        <w:spacing w:line="600" w:lineRule="auto"/>
        <w:ind w:firstLine="720"/>
        <w:jc w:val="both"/>
        <w:rPr>
          <w:rFonts w:eastAsia="Times New Roman"/>
          <w:szCs w:val="24"/>
        </w:rPr>
      </w:pPr>
      <w:r w:rsidRPr="001D42AD">
        <w:rPr>
          <w:rFonts w:eastAsia="Times New Roman" w:cs="Times New Roman"/>
          <w:b/>
          <w:szCs w:val="24"/>
        </w:rPr>
        <w:t>ΠΡΟΕΔΡΕΥΩΝ (Μάριος Γεωργιάδης)</w:t>
      </w:r>
      <w:r w:rsidRPr="0075127E">
        <w:rPr>
          <w:rFonts w:eastAsia="Times New Roman" w:cs="Times New Roman"/>
          <w:b/>
          <w:szCs w:val="24"/>
        </w:rPr>
        <w:t>:</w:t>
      </w:r>
      <w:r w:rsidRPr="00F211BE">
        <w:rPr>
          <w:rFonts w:eastAsia="Times New Roman"/>
          <w:szCs w:val="24"/>
        </w:rPr>
        <w:t xml:space="preserve"> </w:t>
      </w:r>
      <w:r>
        <w:rPr>
          <w:rFonts w:eastAsia="Times New Roman"/>
          <w:szCs w:val="24"/>
        </w:rPr>
        <w:t>Ευχαριστούμε, κύριε συνάδελφ</w:t>
      </w:r>
      <w:r>
        <w:rPr>
          <w:rFonts w:eastAsia="Times New Roman"/>
          <w:szCs w:val="24"/>
        </w:rPr>
        <w:t>ε.</w:t>
      </w:r>
    </w:p>
    <w:p w14:paraId="7098EE45" w14:textId="77777777" w:rsidR="00971A45" w:rsidRDefault="00ED091D">
      <w:pPr>
        <w:tabs>
          <w:tab w:val="left" w:pos="6351"/>
        </w:tabs>
        <w:spacing w:line="600" w:lineRule="auto"/>
        <w:ind w:firstLine="720"/>
        <w:jc w:val="both"/>
        <w:rPr>
          <w:rFonts w:eastAsia="Times New Roman"/>
          <w:szCs w:val="24"/>
        </w:rPr>
      </w:pPr>
      <w:r>
        <w:rPr>
          <w:rFonts w:eastAsia="Times New Roman"/>
          <w:szCs w:val="24"/>
        </w:rPr>
        <w:t xml:space="preserve">Τον λόγο έχει </w:t>
      </w:r>
      <w:r w:rsidRPr="00F211BE">
        <w:rPr>
          <w:rFonts w:eastAsia="Times New Roman"/>
          <w:szCs w:val="24"/>
        </w:rPr>
        <w:t xml:space="preserve">ο Κοινοβουλευτικός Εκπρόσωπος της Ένωσης Κεντρώων </w:t>
      </w:r>
      <w:r>
        <w:rPr>
          <w:rFonts w:eastAsia="Times New Roman"/>
          <w:szCs w:val="24"/>
        </w:rPr>
        <w:t xml:space="preserve">κ. </w:t>
      </w:r>
      <w:proofErr w:type="spellStart"/>
      <w:r>
        <w:rPr>
          <w:rFonts w:eastAsia="Times New Roman"/>
          <w:szCs w:val="24"/>
        </w:rPr>
        <w:t>Σαρ</w:t>
      </w:r>
      <w:r w:rsidRPr="00F211BE">
        <w:rPr>
          <w:rFonts w:eastAsia="Times New Roman"/>
          <w:szCs w:val="24"/>
        </w:rPr>
        <w:t>ίδης</w:t>
      </w:r>
      <w:proofErr w:type="spellEnd"/>
      <w:r w:rsidRPr="00F211BE">
        <w:rPr>
          <w:rFonts w:eastAsia="Times New Roman"/>
          <w:szCs w:val="24"/>
        </w:rPr>
        <w:t xml:space="preserve"> για </w:t>
      </w:r>
      <w:r>
        <w:rPr>
          <w:rFonts w:eastAsia="Times New Roman"/>
          <w:szCs w:val="24"/>
        </w:rPr>
        <w:t xml:space="preserve">δώδεκα λεπτά. </w:t>
      </w:r>
    </w:p>
    <w:p w14:paraId="7098EE46" w14:textId="77777777" w:rsidR="00971A45" w:rsidRDefault="00ED091D">
      <w:pPr>
        <w:tabs>
          <w:tab w:val="left" w:pos="6351"/>
        </w:tabs>
        <w:spacing w:line="600" w:lineRule="auto"/>
        <w:ind w:firstLine="720"/>
        <w:jc w:val="both"/>
        <w:rPr>
          <w:rFonts w:eastAsia="Times New Roman"/>
          <w:szCs w:val="24"/>
        </w:rPr>
      </w:pPr>
      <w:r>
        <w:rPr>
          <w:rFonts w:eastAsia="Times New Roman"/>
          <w:szCs w:val="24"/>
        </w:rPr>
        <w:lastRenderedPageBreak/>
        <w:t>Α</w:t>
      </w:r>
      <w:r w:rsidRPr="00F211BE">
        <w:rPr>
          <w:rFonts w:eastAsia="Times New Roman"/>
          <w:szCs w:val="24"/>
        </w:rPr>
        <w:t xml:space="preserve">μέσως μετά θα σας πω </w:t>
      </w:r>
      <w:r>
        <w:rPr>
          <w:rFonts w:eastAsia="Times New Roman"/>
          <w:szCs w:val="24"/>
        </w:rPr>
        <w:t xml:space="preserve">πόσοι </w:t>
      </w:r>
      <w:r w:rsidRPr="00F211BE">
        <w:rPr>
          <w:rFonts w:eastAsia="Times New Roman"/>
          <w:szCs w:val="24"/>
        </w:rPr>
        <w:t>ομιλητές και ποιοι είναι αυτοί που θα μιλήσουν στην αποψινή συνεδρίαση για να υπολογίσετε και τον προγραμματισμό σας και να μη χρει</w:t>
      </w:r>
      <w:r w:rsidRPr="00F211BE">
        <w:rPr>
          <w:rFonts w:eastAsia="Times New Roman"/>
          <w:szCs w:val="24"/>
        </w:rPr>
        <w:t>άζεται να πε</w:t>
      </w:r>
      <w:r>
        <w:rPr>
          <w:rFonts w:eastAsia="Times New Roman"/>
          <w:szCs w:val="24"/>
        </w:rPr>
        <w:t>ριμένετε μέχρι τελευταία στιγμή.</w:t>
      </w:r>
    </w:p>
    <w:p w14:paraId="7098EE47" w14:textId="77777777" w:rsidR="00971A45" w:rsidRDefault="00ED091D">
      <w:pPr>
        <w:tabs>
          <w:tab w:val="left" w:pos="6351"/>
        </w:tabs>
        <w:spacing w:line="600" w:lineRule="auto"/>
        <w:ind w:firstLine="720"/>
        <w:jc w:val="both"/>
        <w:rPr>
          <w:rFonts w:eastAsia="Times New Roman"/>
          <w:szCs w:val="24"/>
        </w:rPr>
      </w:pPr>
      <w:r>
        <w:rPr>
          <w:rFonts w:eastAsia="Times New Roman"/>
          <w:szCs w:val="24"/>
        </w:rPr>
        <w:t>Ορίστε, κύριε συνάδελφε, έχετε τον λόγο.</w:t>
      </w:r>
    </w:p>
    <w:p w14:paraId="7098EE48" w14:textId="77777777" w:rsidR="00971A45" w:rsidRDefault="00ED091D">
      <w:pPr>
        <w:tabs>
          <w:tab w:val="left" w:pos="6351"/>
        </w:tabs>
        <w:spacing w:line="600" w:lineRule="auto"/>
        <w:ind w:firstLine="720"/>
        <w:jc w:val="both"/>
        <w:rPr>
          <w:rFonts w:eastAsia="Times New Roman"/>
          <w:szCs w:val="24"/>
        </w:rPr>
      </w:pPr>
      <w:r w:rsidRPr="0075127E">
        <w:rPr>
          <w:rFonts w:eastAsia="Times New Roman"/>
          <w:b/>
          <w:szCs w:val="24"/>
        </w:rPr>
        <w:t xml:space="preserve">ΙΩΑΝΝΗΣ ΣΑΡΙΔΗΣ: </w:t>
      </w:r>
      <w:r w:rsidRPr="0075127E">
        <w:rPr>
          <w:rFonts w:eastAsia="Times New Roman"/>
          <w:szCs w:val="24"/>
        </w:rPr>
        <w:t>Ευχαριστώ πολύ, κύριε Πρόεδρε.</w:t>
      </w:r>
    </w:p>
    <w:p w14:paraId="7098EE49" w14:textId="77777777" w:rsidR="00971A45" w:rsidRDefault="00ED091D">
      <w:pPr>
        <w:tabs>
          <w:tab w:val="left" w:pos="6351"/>
        </w:tabs>
        <w:spacing w:line="600" w:lineRule="auto"/>
        <w:ind w:firstLine="720"/>
        <w:jc w:val="both"/>
        <w:rPr>
          <w:rFonts w:eastAsia="Times New Roman"/>
          <w:szCs w:val="24"/>
        </w:rPr>
      </w:pPr>
      <w:r w:rsidRPr="0075127E">
        <w:rPr>
          <w:rFonts w:eastAsia="Times New Roman"/>
          <w:szCs w:val="24"/>
        </w:rPr>
        <w:t>Κύριε Υπουργέ,</w:t>
      </w:r>
      <w:r>
        <w:rPr>
          <w:rFonts w:eastAsia="Times New Roman"/>
          <w:szCs w:val="24"/>
        </w:rPr>
        <w:t xml:space="preserve"> κυρίες και κύριοι συνάδελφοι, θα ήθελα πριν προχωρήσω ως οφείλω εκ της ιδιότητός μου </w:t>
      </w:r>
      <w:r w:rsidRPr="00F211BE">
        <w:rPr>
          <w:rFonts w:eastAsia="Times New Roman"/>
          <w:szCs w:val="24"/>
        </w:rPr>
        <w:t>ως Κοινοβουλευτικός Εκ</w:t>
      </w:r>
      <w:r w:rsidRPr="00F211BE">
        <w:rPr>
          <w:rFonts w:eastAsia="Times New Roman"/>
          <w:szCs w:val="24"/>
        </w:rPr>
        <w:t xml:space="preserve">πρόσωπος </w:t>
      </w:r>
      <w:r>
        <w:rPr>
          <w:rFonts w:eastAsia="Times New Roman"/>
          <w:szCs w:val="24"/>
        </w:rPr>
        <w:t xml:space="preserve">της Ένωσης Κεντρώων στον </w:t>
      </w:r>
      <w:r w:rsidRPr="00F211BE">
        <w:rPr>
          <w:rFonts w:eastAsia="Times New Roman"/>
          <w:szCs w:val="24"/>
        </w:rPr>
        <w:t>σχολιασμό της πληθώρας των σημερινών τροπολογιών</w:t>
      </w:r>
      <w:r>
        <w:rPr>
          <w:rFonts w:eastAsia="Times New Roman"/>
          <w:szCs w:val="24"/>
        </w:rPr>
        <w:t>,</w:t>
      </w:r>
      <w:r w:rsidRPr="00F211BE">
        <w:rPr>
          <w:rFonts w:eastAsia="Times New Roman"/>
          <w:szCs w:val="24"/>
        </w:rPr>
        <w:t xml:space="preserve"> υπουργικών και βουλευτικών</w:t>
      </w:r>
      <w:r>
        <w:rPr>
          <w:rFonts w:eastAsia="Times New Roman"/>
          <w:szCs w:val="24"/>
        </w:rPr>
        <w:t>,</w:t>
      </w:r>
      <w:r w:rsidRPr="00F211BE">
        <w:rPr>
          <w:rFonts w:eastAsia="Times New Roman"/>
          <w:szCs w:val="24"/>
        </w:rPr>
        <w:t xml:space="preserve"> να αναφερθώ </w:t>
      </w:r>
      <w:r>
        <w:rPr>
          <w:rFonts w:eastAsia="Times New Roman"/>
          <w:szCs w:val="24"/>
        </w:rPr>
        <w:t>συντόμως</w:t>
      </w:r>
      <w:r w:rsidRPr="00F211BE">
        <w:rPr>
          <w:rFonts w:eastAsia="Times New Roman"/>
          <w:szCs w:val="24"/>
        </w:rPr>
        <w:t xml:space="preserve"> και σε κάποια από τα σημεία που αποτελούν την αρχή του νομοσχεδίου</w:t>
      </w:r>
      <w:r>
        <w:rPr>
          <w:rFonts w:eastAsia="Times New Roman"/>
          <w:szCs w:val="24"/>
        </w:rPr>
        <w:t>,</w:t>
      </w:r>
      <w:r w:rsidRPr="00F211BE">
        <w:rPr>
          <w:rFonts w:eastAsia="Times New Roman"/>
          <w:szCs w:val="24"/>
        </w:rPr>
        <w:t xml:space="preserve"> που διαμορφώνουν δηλαδή την ουσία του</w:t>
      </w:r>
      <w:r>
        <w:rPr>
          <w:rFonts w:eastAsia="Times New Roman"/>
          <w:szCs w:val="24"/>
        </w:rPr>
        <w:t>,</w:t>
      </w:r>
      <w:r w:rsidRPr="00F211BE">
        <w:rPr>
          <w:rFonts w:eastAsia="Times New Roman"/>
          <w:szCs w:val="24"/>
        </w:rPr>
        <w:t xml:space="preserve"> αυτό το οποίο λέ</w:t>
      </w:r>
      <w:r w:rsidRPr="00F211BE">
        <w:rPr>
          <w:rFonts w:eastAsia="Times New Roman"/>
          <w:szCs w:val="24"/>
        </w:rPr>
        <w:t>με το πνεύμα του νόμου</w:t>
      </w:r>
      <w:r>
        <w:rPr>
          <w:rFonts w:eastAsia="Times New Roman"/>
          <w:szCs w:val="24"/>
        </w:rPr>
        <w:t>.</w:t>
      </w:r>
    </w:p>
    <w:p w14:paraId="7098EE4A" w14:textId="77777777" w:rsidR="00971A45" w:rsidRDefault="00ED091D">
      <w:pPr>
        <w:tabs>
          <w:tab w:val="left" w:pos="6351"/>
        </w:tabs>
        <w:spacing w:line="600" w:lineRule="auto"/>
        <w:ind w:firstLine="720"/>
        <w:jc w:val="both"/>
        <w:rPr>
          <w:rFonts w:eastAsia="Times New Roman"/>
          <w:szCs w:val="24"/>
        </w:rPr>
      </w:pPr>
      <w:r w:rsidRPr="00F211BE">
        <w:rPr>
          <w:rFonts w:eastAsia="Times New Roman"/>
          <w:szCs w:val="24"/>
        </w:rPr>
        <w:t>Είναι αλήθεια πως κάποια νομοσχέδια</w:t>
      </w:r>
      <w:r>
        <w:rPr>
          <w:rFonts w:eastAsia="Times New Roman"/>
          <w:szCs w:val="24"/>
        </w:rPr>
        <w:t>,</w:t>
      </w:r>
      <w:r w:rsidRPr="00F211BE">
        <w:rPr>
          <w:rFonts w:eastAsia="Times New Roman"/>
          <w:szCs w:val="24"/>
        </w:rPr>
        <w:t xml:space="preserve"> όπως για παράδειγμα αυτό το οποίο συζητάμε σήμερα</w:t>
      </w:r>
      <w:r>
        <w:rPr>
          <w:rFonts w:eastAsia="Times New Roman"/>
          <w:szCs w:val="24"/>
        </w:rPr>
        <w:t>,</w:t>
      </w:r>
      <w:r w:rsidRPr="00F211BE">
        <w:rPr>
          <w:rFonts w:eastAsia="Times New Roman"/>
          <w:szCs w:val="24"/>
        </w:rPr>
        <w:t xml:space="preserve"> θεμελιώνουν καλύτερα και με τον πλέον ξεκάθαρο τρόπο τον ισχυρισμό πως εξαρτώνται κυριολεκτικά ανθρώπινες ζωές από αυτά τα οποία νομοθετούμε </w:t>
      </w:r>
      <w:r w:rsidRPr="00F211BE">
        <w:rPr>
          <w:rFonts w:eastAsia="Times New Roman"/>
          <w:szCs w:val="24"/>
        </w:rPr>
        <w:lastRenderedPageBreak/>
        <w:t>εδώ</w:t>
      </w:r>
      <w:r w:rsidRPr="00F211BE">
        <w:rPr>
          <w:rFonts w:eastAsia="Times New Roman"/>
          <w:szCs w:val="24"/>
        </w:rPr>
        <w:t xml:space="preserve"> μέσα εμείς οι </w:t>
      </w:r>
      <w:r>
        <w:rPr>
          <w:rFonts w:eastAsia="Times New Roman"/>
          <w:szCs w:val="24"/>
        </w:rPr>
        <w:t>τριακόσιοι. Έ</w:t>
      </w:r>
      <w:r w:rsidRPr="00F211BE">
        <w:rPr>
          <w:rFonts w:eastAsia="Times New Roman"/>
          <w:szCs w:val="24"/>
        </w:rPr>
        <w:t>να ολόκληρο έθνος</w:t>
      </w:r>
      <w:r>
        <w:rPr>
          <w:rFonts w:eastAsia="Times New Roman"/>
          <w:szCs w:val="24"/>
        </w:rPr>
        <w:t>,</w:t>
      </w:r>
      <w:r w:rsidRPr="00F211BE">
        <w:rPr>
          <w:rFonts w:eastAsia="Times New Roman"/>
          <w:szCs w:val="24"/>
        </w:rPr>
        <w:t xml:space="preserve"> μία ολόκληρη κοινωνία</w:t>
      </w:r>
      <w:r>
        <w:rPr>
          <w:rFonts w:eastAsia="Times New Roman"/>
          <w:szCs w:val="24"/>
        </w:rPr>
        <w:t>,</w:t>
      </w:r>
      <w:r w:rsidRPr="00F211BE">
        <w:rPr>
          <w:rFonts w:eastAsia="Times New Roman"/>
          <w:szCs w:val="24"/>
        </w:rPr>
        <w:t xml:space="preserve"> η ελλη</w:t>
      </w:r>
      <w:r>
        <w:rPr>
          <w:rFonts w:eastAsia="Times New Roman"/>
          <w:szCs w:val="24"/>
        </w:rPr>
        <w:t xml:space="preserve">νική κοινωνία, </w:t>
      </w:r>
      <w:r w:rsidRPr="00F211BE">
        <w:rPr>
          <w:rFonts w:eastAsia="Times New Roman"/>
          <w:szCs w:val="24"/>
        </w:rPr>
        <w:t>τέτοια δύναμη έχουν</w:t>
      </w:r>
      <w:r>
        <w:rPr>
          <w:rFonts w:eastAsia="Times New Roman"/>
          <w:szCs w:val="24"/>
        </w:rPr>
        <w:t xml:space="preserve"> δώσει μέσω</w:t>
      </w:r>
      <w:r w:rsidRPr="00F211BE">
        <w:rPr>
          <w:rFonts w:eastAsia="Times New Roman"/>
          <w:szCs w:val="24"/>
        </w:rPr>
        <w:t xml:space="preserve"> ακριβώς της </w:t>
      </w:r>
      <w:r>
        <w:rPr>
          <w:rFonts w:eastAsia="Times New Roman"/>
          <w:szCs w:val="24"/>
        </w:rPr>
        <w:t>ε</w:t>
      </w:r>
      <w:r w:rsidRPr="00F211BE">
        <w:rPr>
          <w:rFonts w:eastAsia="Times New Roman"/>
          <w:szCs w:val="24"/>
        </w:rPr>
        <w:t xml:space="preserve">λληνικής </w:t>
      </w:r>
      <w:r>
        <w:rPr>
          <w:rFonts w:eastAsia="Times New Roman"/>
          <w:szCs w:val="24"/>
        </w:rPr>
        <w:t>δ</w:t>
      </w:r>
      <w:r w:rsidRPr="00F211BE">
        <w:rPr>
          <w:rFonts w:eastAsia="Times New Roman"/>
          <w:szCs w:val="24"/>
        </w:rPr>
        <w:t>ημοκρατίας</w:t>
      </w:r>
      <w:r>
        <w:rPr>
          <w:rFonts w:eastAsia="Times New Roman"/>
          <w:szCs w:val="24"/>
        </w:rPr>
        <w:t>,</w:t>
      </w:r>
      <w:r w:rsidRPr="00F211BE">
        <w:rPr>
          <w:rFonts w:eastAsia="Times New Roman"/>
          <w:szCs w:val="24"/>
        </w:rPr>
        <w:t xml:space="preserve"> </w:t>
      </w:r>
      <w:r>
        <w:rPr>
          <w:rFonts w:eastAsia="Times New Roman"/>
          <w:szCs w:val="24"/>
        </w:rPr>
        <w:t>τ</w:t>
      </w:r>
      <w:r w:rsidRPr="00F211BE">
        <w:rPr>
          <w:rFonts w:eastAsia="Times New Roman"/>
          <w:szCs w:val="24"/>
        </w:rPr>
        <w:t>η</w:t>
      </w:r>
      <w:r>
        <w:rPr>
          <w:rFonts w:eastAsia="Times New Roman"/>
          <w:szCs w:val="24"/>
        </w:rPr>
        <w:t>ν</w:t>
      </w:r>
      <w:r w:rsidRPr="00F211BE">
        <w:rPr>
          <w:rFonts w:eastAsia="Times New Roman"/>
          <w:szCs w:val="24"/>
        </w:rPr>
        <w:t xml:space="preserve"> οποία έχουμε σήμερα στις μέρες μας στις λέξεις που ακούγονται εδώ μέσα</w:t>
      </w:r>
      <w:r>
        <w:rPr>
          <w:rFonts w:eastAsia="Times New Roman"/>
          <w:szCs w:val="24"/>
        </w:rPr>
        <w:t>,</w:t>
      </w:r>
      <w:r w:rsidRPr="00F211BE">
        <w:rPr>
          <w:rFonts w:eastAsia="Times New Roman"/>
          <w:szCs w:val="24"/>
        </w:rPr>
        <w:t xml:space="preserve"> αλλά και στις λέξεις που γράφονται εδώ μέσα</w:t>
      </w:r>
      <w:r>
        <w:rPr>
          <w:rFonts w:eastAsia="Times New Roman"/>
          <w:szCs w:val="24"/>
        </w:rPr>
        <w:t>,</w:t>
      </w:r>
      <w:r w:rsidRPr="00F211BE">
        <w:rPr>
          <w:rFonts w:eastAsia="Times New Roman"/>
          <w:szCs w:val="24"/>
        </w:rPr>
        <w:t xml:space="preserve"> που από αυτές τις λέξεις καθορίζ</w:t>
      </w:r>
      <w:r>
        <w:rPr>
          <w:rFonts w:eastAsia="Times New Roman"/>
          <w:szCs w:val="24"/>
        </w:rPr>
        <w:t xml:space="preserve">ονται </w:t>
      </w:r>
      <w:r w:rsidRPr="00F211BE">
        <w:rPr>
          <w:rFonts w:eastAsia="Times New Roman"/>
          <w:szCs w:val="24"/>
        </w:rPr>
        <w:t xml:space="preserve">τελικά με ουσιαστικό και καταλυτικό τρόπο η πορεία και η μοίρα χιλιάδων συνανθρώπων </w:t>
      </w:r>
      <w:r>
        <w:rPr>
          <w:rFonts w:eastAsia="Times New Roman"/>
          <w:szCs w:val="24"/>
        </w:rPr>
        <w:t>μας.</w:t>
      </w:r>
    </w:p>
    <w:p w14:paraId="7098EE4B" w14:textId="77777777" w:rsidR="00971A45" w:rsidRDefault="00ED091D">
      <w:pPr>
        <w:tabs>
          <w:tab w:val="left" w:pos="6351"/>
        </w:tabs>
        <w:spacing w:line="600" w:lineRule="auto"/>
        <w:ind w:firstLine="720"/>
        <w:jc w:val="both"/>
        <w:rPr>
          <w:rFonts w:eastAsia="Times New Roman"/>
          <w:szCs w:val="24"/>
        </w:rPr>
      </w:pPr>
      <w:r>
        <w:rPr>
          <w:rFonts w:eastAsia="Times New Roman"/>
          <w:szCs w:val="24"/>
        </w:rPr>
        <w:t>Κ</w:t>
      </w:r>
      <w:r w:rsidRPr="00F211BE">
        <w:rPr>
          <w:rFonts w:eastAsia="Times New Roman"/>
          <w:szCs w:val="24"/>
        </w:rPr>
        <w:t>αι επειδή ακριβώ</w:t>
      </w:r>
      <w:r>
        <w:rPr>
          <w:rFonts w:eastAsia="Times New Roman"/>
          <w:szCs w:val="24"/>
        </w:rPr>
        <w:t xml:space="preserve">ς έχουμε </w:t>
      </w:r>
      <w:r>
        <w:rPr>
          <w:rFonts w:eastAsia="Times New Roman"/>
          <w:szCs w:val="24"/>
        </w:rPr>
        <w:t xml:space="preserve">δημοκρατία </w:t>
      </w:r>
      <w:r>
        <w:rPr>
          <w:rFonts w:eastAsia="Times New Roman"/>
          <w:szCs w:val="24"/>
        </w:rPr>
        <w:t xml:space="preserve">σε αυτόν </w:t>
      </w:r>
      <w:r w:rsidRPr="00F211BE">
        <w:rPr>
          <w:rFonts w:eastAsia="Times New Roman"/>
          <w:szCs w:val="24"/>
        </w:rPr>
        <w:t xml:space="preserve">τον τόπο εδώ στην Ελλάδα </w:t>
      </w:r>
      <w:r w:rsidRPr="00F211BE">
        <w:rPr>
          <w:rFonts w:eastAsia="Times New Roman"/>
          <w:szCs w:val="24"/>
        </w:rPr>
        <w:t>κα</w:t>
      </w:r>
      <w:r>
        <w:rPr>
          <w:rFonts w:eastAsia="Times New Roman"/>
          <w:szCs w:val="24"/>
        </w:rPr>
        <w:t>μ</w:t>
      </w:r>
      <w:r w:rsidRPr="00F211BE">
        <w:rPr>
          <w:rFonts w:eastAsia="Times New Roman"/>
          <w:szCs w:val="24"/>
        </w:rPr>
        <w:t>μία</w:t>
      </w:r>
      <w:r w:rsidRPr="00F211BE">
        <w:rPr>
          <w:rFonts w:eastAsia="Times New Roman"/>
          <w:szCs w:val="24"/>
        </w:rPr>
        <w:t xml:space="preserve"> ζωή κ</w:t>
      </w:r>
      <w:r w:rsidRPr="00F211BE">
        <w:rPr>
          <w:rFonts w:eastAsia="Times New Roman"/>
          <w:szCs w:val="24"/>
        </w:rPr>
        <w:t>ανενός ανθρώπου δεν έχει περισσότερη ή λιγότερη</w:t>
      </w:r>
      <w:r>
        <w:rPr>
          <w:rFonts w:eastAsia="Times New Roman"/>
          <w:szCs w:val="24"/>
        </w:rPr>
        <w:t>,</w:t>
      </w:r>
      <w:r w:rsidRPr="00F211BE">
        <w:rPr>
          <w:rFonts w:eastAsia="Times New Roman"/>
          <w:szCs w:val="24"/>
        </w:rPr>
        <w:t xml:space="preserve"> μεγαλύτερη ή μικρότερη αξία από </w:t>
      </w:r>
      <w:r>
        <w:rPr>
          <w:rFonts w:eastAsia="Times New Roman"/>
          <w:szCs w:val="24"/>
        </w:rPr>
        <w:t>τις ζωές των υπολοίπων.</w:t>
      </w:r>
      <w:r w:rsidRPr="00F211BE">
        <w:rPr>
          <w:rFonts w:eastAsia="Times New Roman"/>
          <w:szCs w:val="24"/>
        </w:rPr>
        <w:t xml:space="preserve"> Όταν νομοθετούμε</w:t>
      </w:r>
      <w:r>
        <w:rPr>
          <w:rFonts w:eastAsia="Times New Roman"/>
          <w:szCs w:val="24"/>
        </w:rPr>
        <w:t>, λ</w:t>
      </w:r>
      <w:r w:rsidRPr="00F211BE">
        <w:rPr>
          <w:rFonts w:eastAsia="Times New Roman"/>
          <w:szCs w:val="24"/>
        </w:rPr>
        <w:t>οιπόν</w:t>
      </w:r>
      <w:r>
        <w:rPr>
          <w:rFonts w:eastAsia="Times New Roman"/>
          <w:szCs w:val="24"/>
        </w:rPr>
        <w:t>,</w:t>
      </w:r>
      <w:r w:rsidRPr="00F211BE">
        <w:rPr>
          <w:rFonts w:eastAsia="Times New Roman"/>
          <w:szCs w:val="24"/>
        </w:rPr>
        <w:t xml:space="preserve"> ειδικά για εκείνους τους συνανθρώπους μας που έχουν εγκλωβισ</w:t>
      </w:r>
      <w:r>
        <w:rPr>
          <w:rFonts w:eastAsia="Times New Roman"/>
          <w:szCs w:val="24"/>
        </w:rPr>
        <w:t xml:space="preserve">τεί στον εφιάλτη των ναρκωτικών, </w:t>
      </w:r>
      <w:r w:rsidRPr="00F211BE">
        <w:rPr>
          <w:rFonts w:eastAsia="Times New Roman"/>
          <w:szCs w:val="24"/>
        </w:rPr>
        <w:t>θα πρέπει να</w:t>
      </w:r>
      <w:r>
        <w:rPr>
          <w:rFonts w:eastAsia="Times New Roman"/>
          <w:szCs w:val="24"/>
        </w:rPr>
        <w:t xml:space="preserve"> είμαστε εξαιρετικά </w:t>
      </w:r>
      <w:r>
        <w:rPr>
          <w:rFonts w:eastAsia="Times New Roman"/>
          <w:szCs w:val="24"/>
        </w:rPr>
        <w:t xml:space="preserve">προσεκτικοί, </w:t>
      </w:r>
      <w:r w:rsidRPr="00F211BE">
        <w:rPr>
          <w:rFonts w:eastAsia="Times New Roman"/>
          <w:szCs w:val="24"/>
        </w:rPr>
        <w:t>ώστε να μην επιτρέπουμε σε κάποιους συγκεκριμένους συνειρμούς και σε κάποιες συγκεκριμένες απόψεις να βρίσκουν έδαφος να εκφραστούν χωρίς να παίρνουν τις κατάλληλες απαντήσεις</w:t>
      </w:r>
      <w:r>
        <w:rPr>
          <w:rFonts w:eastAsia="Times New Roman"/>
          <w:szCs w:val="24"/>
        </w:rPr>
        <w:t>.</w:t>
      </w:r>
    </w:p>
    <w:p w14:paraId="7098EE4C" w14:textId="77777777" w:rsidR="00971A45" w:rsidRDefault="00ED091D">
      <w:pPr>
        <w:tabs>
          <w:tab w:val="left" w:pos="6351"/>
        </w:tabs>
        <w:spacing w:line="600" w:lineRule="auto"/>
        <w:ind w:firstLine="720"/>
        <w:jc w:val="both"/>
        <w:rPr>
          <w:rFonts w:eastAsia="Times New Roman"/>
          <w:szCs w:val="24"/>
        </w:rPr>
      </w:pPr>
      <w:r>
        <w:rPr>
          <w:rFonts w:eastAsia="Times New Roman"/>
          <w:szCs w:val="24"/>
        </w:rPr>
        <w:t>Και για να γίνω πιο συγκεκριμένος κάποιοι συμπολίτες μας έχουν μπλ</w:t>
      </w:r>
      <w:r>
        <w:rPr>
          <w:rFonts w:eastAsia="Times New Roman"/>
          <w:szCs w:val="24"/>
        </w:rPr>
        <w:t>έξει με τα ναρκωτικά.</w:t>
      </w:r>
      <w:r w:rsidRPr="00F211BE">
        <w:rPr>
          <w:rFonts w:eastAsia="Times New Roman"/>
          <w:szCs w:val="24"/>
        </w:rPr>
        <w:t xml:space="preserve"> </w:t>
      </w:r>
    </w:p>
    <w:p w14:paraId="7098EE4D" w14:textId="77777777" w:rsidR="00971A45" w:rsidRDefault="00ED091D">
      <w:pPr>
        <w:spacing w:after="0" w:line="600" w:lineRule="auto"/>
        <w:ind w:firstLine="720"/>
        <w:jc w:val="both"/>
        <w:rPr>
          <w:rFonts w:eastAsia="Times New Roman" w:cs="Times New Roman"/>
          <w:szCs w:val="24"/>
        </w:rPr>
      </w:pPr>
      <w:r w:rsidRPr="00D01315">
        <w:rPr>
          <w:rFonts w:eastAsia="Times New Roman" w:cs="Times New Roman"/>
          <w:szCs w:val="24"/>
        </w:rPr>
        <w:lastRenderedPageBreak/>
        <w:t>Κάποιοι άλλοι συμπολίτες μας, δυστυχώς, έχουν καταλήξει στο αυθαίρετο</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άρα</w:t>
      </w:r>
      <w:r w:rsidRPr="00D01315">
        <w:rPr>
          <w:rFonts w:eastAsia="Times New Roman" w:cs="Times New Roman"/>
          <w:szCs w:val="24"/>
        </w:rPr>
        <w:t xml:space="preserve"> εξ ορισμού λανθασμένο συμπέρασμα</w:t>
      </w:r>
      <w:r>
        <w:rPr>
          <w:rFonts w:eastAsia="Times New Roman" w:cs="Times New Roman"/>
          <w:szCs w:val="24"/>
        </w:rPr>
        <w:t>,</w:t>
      </w:r>
      <w:r w:rsidRPr="00D01315">
        <w:rPr>
          <w:rFonts w:eastAsia="Times New Roman" w:cs="Times New Roman"/>
          <w:szCs w:val="24"/>
        </w:rPr>
        <w:t xml:space="preserve"> πως για την κατάστασή τους φταίνε οι ίδιοι οι ναρκομανείς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Κι</w:t>
      </w:r>
      <w:r w:rsidRPr="00D01315">
        <w:rPr>
          <w:rFonts w:eastAsia="Times New Roman" w:cs="Times New Roman"/>
          <w:szCs w:val="24"/>
        </w:rPr>
        <w:t xml:space="preserve"> επειδή το πιστεύουν αυτό</w:t>
      </w:r>
      <w:r>
        <w:rPr>
          <w:rFonts w:eastAsia="Times New Roman" w:cs="Times New Roman"/>
          <w:szCs w:val="24"/>
        </w:rPr>
        <w:t>,</w:t>
      </w:r>
      <w:r w:rsidRPr="00D01315">
        <w:rPr>
          <w:rFonts w:eastAsia="Times New Roman" w:cs="Times New Roman"/>
          <w:szCs w:val="24"/>
        </w:rPr>
        <w:t xml:space="preserve"> οδηγούνται σε σκέψεις του τύπου </w:t>
      </w:r>
      <w:r>
        <w:rPr>
          <w:rFonts w:eastAsia="Times New Roman" w:cs="Times New Roman"/>
          <w:szCs w:val="24"/>
        </w:rPr>
        <w:t>«</w:t>
      </w:r>
      <w:r w:rsidRPr="00D01315">
        <w:rPr>
          <w:rFonts w:eastAsia="Times New Roman" w:cs="Times New Roman"/>
          <w:szCs w:val="24"/>
        </w:rPr>
        <w:t>αφο</w:t>
      </w:r>
      <w:r w:rsidRPr="00D01315">
        <w:rPr>
          <w:rFonts w:eastAsia="Times New Roman" w:cs="Times New Roman"/>
          <w:szCs w:val="24"/>
        </w:rPr>
        <w:t xml:space="preserve">ύ μόνοι τους </w:t>
      </w:r>
      <w:r>
        <w:rPr>
          <w:rFonts w:eastAsia="Times New Roman" w:cs="Times New Roman"/>
          <w:szCs w:val="24"/>
        </w:rPr>
        <w:t>έ</w:t>
      </w:r>
      <w:r w:rsidRPr="00D01315">
        <w:rPr>
          <w:rFonts w:eastAsia="Times New Roman" w:cs="Times New Roman"/>
          <w:szCs w:val="24"/>
        </w:rPr>
        <w:t>μπλεξα</w:t>
      </w:r>
      <w:r>
        <w:rPr>
          <w:rFonts w:eastAsia="Times New Roman" w:cs="Times New Roman"/>
          <w:szCs w:val="24"/>
        </w:rPr>
        <w:t>ν,</w:t>
      </w:r>
      <w:r w:rsidRPr="00D01315">
        <w:rPr>
          <w:rFonts w:eastAsia="Times New Roman" w:cs="Times New Roman"/>
          <w:szCs w:val="24"/>
        </w:rPr>
        <w:t xml:space="preserve"> καλά να πάθουν</w:t>
      </w:r>
      <w:r>
        <w:rPr>
          <w:rFonts w:eastAsia="Times New Roman" w:cs="Times New Roman"/>
          <w:szCs w:val="24"/>
        </w:rPr>
        <w:t xml:space="preserve">, ας πρόσεχαν, ας άκουγαν, ας μην έμπλεκαν». Κι </w:t>
      </w:r>
      <w:r w:rsidRPr="00D01315">
        <w:rPr>
          <w:rFonts w:eastAsia="Times New Roman" w:cs="Times New Roman"/>
          <w:szCs w:val="24"/>
        </w:rPr>
        <w:t>έτσι</w:t>
      </w:r>
      <w:r>
        <w:rPr>
          <w:rFonts w:eastAsia="Times New Roman" w:cs="Times New Roman"/>
          <w:szCs w:val="24"/>
        </w:rPr>
        <w:t>, λοιπόν,</w:t>
      </w:r>
      <w:r w:rsidRPr="00D01315">
        <w:rPr>
          <w:rFonts w:eastAsia="Times New Roman" w:cs="Times New Roman"/>
          <w:szCs w:val="24"/>
        </w:rPr>
        <w:t xml:space="preserve"> καταλήγουν να διαμορφώσουν την άποψη π</w:t>
      </w:r>
      <w:r>
        <w:rPr>
          <w:rFonts w:eastAsia="Times New Roman" w:cs="Times New Roman"/>
          <w:szCs w:val="24"/>
        </w:rPr>
        <w:t>ως δεν αξίζει να προσπαθούμε γι’</w:t>
      </w:r>
      <w:r w:rsidRPr="00D01315">
        <w:rPr>
          <w:rFonts w:eastAsia="Times New Roman" w:cs="Times New Roman"/>
          <w:szCs w:val="24"/>
        </w:rPr>
        <w:t xml:space="preserve"> αυτούς που δεν προσπαθούν </w:t>
      </w:r>
      <w:r>
        <w:rPr>
          <w:rFonts w:eastAsia="Times New Roman" w:cs="Times New Roman"/>
          <w:szCs w:val="24"/>
        </w:rPr>
        <w:t>οι ίδιοι</w:t>
      </w:r>
      <w:r w:rsidRPr="00D01315">
        <w:rPr>
          <w:rFonts w:eastAsia="Times New Roman" w:cs="Times New Roman"/>
          <w:szCs w:val="24"/>
        </w:rPr>
        <w:t xml:space="preserve"> από μόνοι τους να σώσουν τον εαυτό </w:t>
      </w:r>
      <w:r>
        <w:rPr>
          <w:rFonts w:eastAsia="Times New Roman" w:cs="Times New Roman"/>
          <w:szCs w:val="24"/>
        </w:rPr>
        <w:t>τους.</w:t>
      </w:r>
    </w:p>
    <w:p w14:paraId="7098EE4E"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Α</w:t>
      </w:r>
      <w:r w:rsidRPr="00D01315">
        <w:rPr>
          <w:rFonts w:eastAsia="Times New Roman" w:cs="Times New Roman"/>
          <w:szCs w:val="24"/>
        </w:rPr>
        <w:t xml:space="preserve">ποτέλεσμα αυτής της επικίνδυνης συλλογιστικής πορείας είναι η διαμόρφωση και η έκφραση της ακραίας αντίληψης </w:t>
      </w:r>
      <w:r>
        <w:rPr>
          <w:rFonts w:eastAsia="Times New Roman" w:cs="Times New Roman"/>
          <w:szCs w:val="24"/>
        </w:rPr>
        <w:t>π</w:t>
      </w:r>
      <w:r w:rsidRPr="00D01315">
        <w:rPr>
          <w:rFonts w:eastAsia="Times New Roman" w:cs="Times New Roman"/>
          <w:szCs w:val="24"/>
        </w:rPr>
        <w:t xml:space="preserve">ως οφείλουμε να εξαντλούμε την αυστηρότητα μας </w:t>
      </w:r>
      <w:r>
        <w:rPr>
          <w:rFonts w:eastAsia="Times New Roman" w:cs="Times New Roman"/>
          <w:szCs w:val="24"/>
        </w:rPr>
        <w:t xml:space="preserve">στους </w:t>
      </w:r>
      <w:r w:rsidRPr="00D01315">
        <w:rPr>
          <w:rFonts w:eastAsia="Times New Roman" w:cs="Times New Roman"/>
          <w:szCs w:val="24"/>
        </w:rPr>
        <w:t>ναρκομανείς</w:t>
      </w:r>
      <w:r>
        <w:rPr>
          <w:rFonts w:eastAsia="Times New Roman" w:cs="Times New Roman"/>
          <w:szCs w:val="24"/>
        </w:rPr>
        <w:t>,</w:t>
      </w:r>
      <w:r w:rsidRPr="00D01315">
        <w:rPr>
          <w:rFonts w:eastAsia="Times New Roman" w:cs="Times New Roman"/>
          <w:szCs w:val="24"/>
        </w:rPr>
        <w:t xml:space="preserve"> όχι μόνο επειδή είναι αποκλειστικά υπεύθυνοι για τη δική τους προσωπική καταστρο</w:t>
      </w:r>
      <w:r w:rsidRPr="00D01315">
        <w:rPr>
          <w:rFonts w:eastAsia="Times New Roman" w:cs="Times New Roman"/>
          <w:szCs w:val="24"/>
        </w:rPr>
        <w:t>φή</w:t>
      </w:r>
      <w:r>
        <w:rPr>
          <w:rFonts w:eastAsia="Times New Roman" w:cs="Times New Roman"/>
          <w:szCs w:val="24"/>
        </w:rPr>
        <w:t>,</w:t>
      </w:r>
      <w:r w:rsidRPr="00D01315">
        <w:rPr>
          <w:rFonts w:eastAsia="Times New Roman" w:cs="Times New Roman"/>
          <w:szCs w:val="24"/>
        </w:rPr>
        <w:t xml:space="preserve"> αλλά και γιατί με την </w:t>
      </w:r>
      <w:proofErr w:type="spellStart"/>
      <w:r w:rsidRPr="00D01315">
        <w:rPr>
          <w:rFonts w:eastAsia="Times New Roman" w:cs="Times New Roman"/>
          <w:szCs w:val="24"/>
        </w:rPr>
        <w:t>παραβατική</w:t>
      </w:r>
      <w:proofErr w:type="spellEnd"/>
      <w:r w:rsidRPr="00D01315">
        <w:rPr>
          <w:rFonts w:eastAsia="Times New Roman" w:cs="Times New Roman"/>
          <w:szCs w:val="24"/>
        </w:rPr>
        <w:t xml:space="preserve"> και ενίοτε εγκληματική συμπεριφορά τους προκαλούν ανεξέλεγκτα τραγικές συνέπειες σε τρίτους αθώους πολίτες</w:t>
      </w:r>
      <w:r>
        <w:rPr>
          <w:rFonts w:eastAsia="Times New Roman" w:cs="Times New Roman"/>
          <w:szCs w:val="24"/>
        </w:rPr>
        <w:t>.</w:t>
      </w:r>
    </w:p>
    <w:p w14:paraId="7098EE4F"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w:t>
      </w:r>
      <w:r w:rsidRPr="00D01315">
        <w:rPr>
          <w:rFonts w:eastAsia="Times New Roman" w:cs="Times New Roman"/>
          <w:szCs w:val="24"/>
        </w:rPr>
        <w:t>υτή είναι μία πραγματικότητα</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Η</w:t>
      </w:r>
      <w:r w:rsidRPr="00D01315">
        <w:rPr>
          <w:rFonts w:eastAsia="Times New Roman" w:cs="Times New Roman"/>
          <w:szCs w:val="24"/>
        </w:rPr>
        <w:t xml:space="preserve"> αλήθεια να λέγεται</w:t>
      </w:r>
      <w:r>
        <w:rPr>
          <w:rFonts w:eastAsia="Times New Roman" w:cs="Times New Roman"/>
          <w:szCs w:val="24"/>
        </w:rPr>
        <w:t>.</w:t>
      </w:r>
      <w:r w:rsidRPr="00D01315">
        <w:rPr>
          <w:rFonts w:eastAsia="Times New Roman" w:cs="Times New Roman"/>
          <w:szCs w:val="24"/>
        </w:rPr>
        <w:t xml:space="preserve"> Είναι μία πραγματικότητα</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Π</w:t>
      </w:r>
      <w:r w:rsidRPr="00D01315">
        <w:rPr>
          <w:rFonts w:eastAsia="Times New Roman" w:cs="Times New Roman"/>
          <w:szCs w:val="24"/>
        </w:rPr>
        <w:t>ο</w:t>
      </w:r>
      <w:r w:rsidRPr="00D01315">
        <w:rPr>
          <w:rFonts w:eastAsia="Times New Roman" w:cs="Times New Roman"/>
          <w:szCs w:val="24"/>
        </w:rPr>
        <w:t>λύ δύ</w:t>
      </w:r>
      <w:r w:rsidRPr="00D01315">
        <w:rPr>
          <w:rFonts w:eastAsia="Times New Roman" w:cs="Times New Roman"/>
          <w:szCs w:val="24"/>
        </w:rPr>
        <w:lastRenderedPageBreak/>
        <w:t>σκολα αποφασίζει κανείς να επιμείνει να προσπαθεί να βοηθήσει κάποιον που δεν επιθυμεί ο ίδιος να βοηθήσει τον εαυτό του</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Η γνώμη μου</w:t>
      </w:r>
      <w:r w:rsidRPr="00D01315">
        <w:rPr>
          <w:rFonts w:eastAsia="Times New Roman" w:cs="Times New Roman"/>
          <w:szCs w:val="24"/>
        </w:rPr>
        <w:t xml:space="preserve"> είναι πως δεν πρέπει σε </w:t>
      </w:r>
      <w:r w:rsidRPr="00D01315">
        <w:rPr>
          <w:rFonts w:eastAsia="Times New Roman" w:cs="Times New Roman"/>
          <w:szCs w:val="24"/>
        </w:rPr>
        <w:t>κα</w:t>
      </w:r>
      <w:r>
        <w:rPr>
          <w:rFonts w:eastAsia="Times New Roman" w:cs="Times New Roman"/>
          <w:szCs w:val="24"/>
        </w:rPr>
        <w:t>μ</w:t>
      </w:r>
      <w:r w:rsidRPr="00D01315">
        <w:rPr>
          <w:rFonts w:eastAsia="Times New Roman" w:cs="Times New Roman"/>
          <w:szCs w:val="24"/>
        </w:rPr>
        <w:t>μία</w:t>
      </w:r>
      <w:r w:rsidRPr="00D01315">
        <w:rPr>
          <w:rFonts w:eastAsia="Times New Roman" w:cs="Times New Roman"/>
          <w:szCs w:val="24"/>
        </w:rPr>
        <w:t xml:space="preserve"> περίπτωση να επικρατήσει αυτή η άποψη εδώ μέσα στη Βουλή των Ελλήνων</w:t>
      </w:r>
      <w:r>
        <w:rPr>
          <w:rFonts w:eastAsia="Times New Roman" w:cs="Times New Roman"/>
          <w:szCs w:val="24"/>
        </w:rPr>
        <w:t>,</w:t>
      </w:r>
      <w:r w:rsidRPr="00D01315">
        <w:rPr>
          <w:rFonts w:eastAsia="Times New Roman" w:cs="Times New Roman"/>
          <w:szCs w:val="24"/>
        </w:rPr>
        <w:t xml:space="preserve"> στο </w:t>
      </w:r>
      <w:r>
        <w:rPr>
          <w:rFonts w:eastAsia="Times New Roman" w:cs="Times New Roman"/>
          <w:szCs w:val="24"/>
        </w:rPr>
        <w:t>ν</w:t>
      </w:r>
      <w:r w:rsidRPr="00D01315">
        <w:rPr>
          <w:rFonts w:eastAsia="Times New Roman" w:cs="Times New Roman"/>
          <w:szCs w:val="24"/>
        </w:rPr>
        <w:t xml:space="preserve">αό της </w:t>
      </w:r>
      <w:r>
        <w:rPr>
          <w:rFonts w:eastAsia="Times New Roman" w:cs="Times New Roman"/>
          <w:szCs w:val="24"/>
        </w:rPr>
        <w:t>δ</w:t>
      </w:r>
      <w:r w:rsidRPr="00D01315">
        <w:rPr>
          <w:rFonts w:eastAsia="Times New Roman" w:cs="Times New Roman"/>
          <w:szCs w:val="24"/>
        </w:rPr>
        <w:t>ημο</w:t>
      </w:r>
      <w:r w:rsidRPr="00D01315">
        <w:rPr>
          <w:rFonts w:eastAsia="Times New Roman" w:cs="Times New Roman"/>
          <w:szCs w:val="24"/>
        </w:rPr>
        <w:t>κρατίας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Α</w:t>
      </w:r>
      <w:r w:rsidRPr="00D01315">
        <w:rPr>
          <w:rFonts w:eastAsia="Times New Roman" w:cs="Times New Roman"/>
          <w:szCs w:val="24"/>
        </w:rPr>
        <w:t xml:space="preserve">υτή η παγιωμένη κοινωνική αντίληψη δεν πρέπει να επιβληθεί στον τρόπο </w:t>
      </w:r>
      <w:r>
        <w:rPr>
          <w:rFonts w:eastAsia="Times New Roman" w:cs="Times New Roman"/>
          <w:szCs w:val="24"/>
        </w:rPr>
        <w:t xml:space="preserve">με </w:t>
      </w:r>
      <w:r w:rsidRPr="00D01315">
        <w:rPr>
          <w:rFonts w:eastAsia="Times New Roman" w:cs="Times New Roman"/>
          <w:szCs w:val="24"/>
        </w:rPr>
        <w:t>τον οποίο νομοθετού</w:t>
      </w:r>
      <w:r>
        <w:rPr>
          <w:rFonts w:eastAsia="Times New Roman" w:cs="Times New Roman"/>
          <w:szCs w:val="24"/>
        </w:rPr>
        <w:t>με. Α</w:t>
      </w:r>
      <w:r w:rsidRPr="00D01315">
        <w:rPr>
          <w:rFonts w:eastAsia="Times New Roman" w:cs="Times New Roman"/>
          <w:szCs w:val="24"/>
        </w:rPr>
        <w:t>νεξάρτητα από το ποιος φταίει για κάθε φορά που ένας άνθρωπος μπλέκει με τα ναρκωτικά</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ε</w:t>
      </w:r>
      <w:r w:rsidRPr="00D01315">
        <w:rPr>
          <w:rFonts w:eastAsia="Times New Roman" w:cs="Times New Roman"/>
          <w:szCs w:val="24"/>
        </w:rPr>
        <w:t>μείς πρέπει να συνεχίσουμε να προσπαθούμε να βρούμε λύσεις ώσ</w:t>
      </w:r>
      <w:r w:rsidRPr="00D01315">
        <w:rPr>
          <w:rFonts w:eastAsia="Times New Roman" w:cs="Times New Roman"/>
          <w:szCs w:val="24"/>
        </w:rPr>
        <w:t>τε ο δρόμος της επιστροφής στην κοινωνία</w:t>
      </w:r>
      <w:r>
        <w:rPr>
          <w:rFonts w:eastAsia="Times New Roman" w:cs="Times New Roman"/>
          <w:szCs w:val="24"/>
        </w:rPr>
        <w:t>,</w:t>
      </w:r>
      <w:r w:rsidRPr="00D01315">
        <w:rPr>
          <w:rFonts w:eastAsia="Times New Roman" w:cs="Times New Roman"/>
          <w:szCs w:val="24"/>
        </w:rPr>
        <w:t xml:space="preserve"> στην οικογένεια</w:t>
      </w:r>
      <w:r>
        <w:rPr>
          <w:rFonts w:eastAsia="Times New Roman" w:cs="Times New Roman"/>
          <w:szCs w:val="24"/>
        </w:rPr>
        <w:t>, στη</w:t>
      </w:r>
      <w:r w:rsidRPr="00D01315">
        <w:rPr>
          <w:rFonts w:eastAsia="Times New Roman" w:cs="Times New Roman"/>
          <w:szCs w:val="24"/>
        </w:rPr>
        <w:t xml:space="preserve"> ζωή να παραμείνει χειμώνα-καλοκαίρι </w:t>
      </w:r>
      <w:r>
        <w:rPr>
          <w:rFonts w:eastAsia="Times New Roman" w:cs="Times New Roman"/>
          <w:szCs w:val="24"/>
        </w:rPr>
        <w:t>ανοιχτός γι’</w:t>
      </w:r>
      <w:r w:rsidRPr="00D01315">
        <w:rPr>
          <w:rFonts w:eastAsia="Times New Roman" w:cs="Times New Roman"/>
          <w:szCs w:val="24"/>
        </w:rPr>
        <w:t xml:space="preserve"> αυτούς </w:t>
      </w:r>
      <w:r>
        <w:rPr>
          <w:rFonts w:eastAsia="Times New Roman" w:cs="Times New Roman"/>
          <w:szCs w:val="24"/>
        </w:rPr>
        <w:t xml:space="preserve">τους </w:t>
      </w:r>
      <w:r w:rsidRPr="00D01315">
        <w:rPr>
          <w:rFonts w:eastAsia="Times New Roman" w:cs="Times New Roman"/>
          <w:szCs w:val="24"/>
        </w:rPr>
        <w:t xml:space="preserve">συμπολίτες </w:t>
      </w:r>
      <w:r>
        <w:rPr>
          <w:rFonts w:eastAsia="Times New Roman" w:cs="Times New Roman"/>
          <w:szCs w:val="24"/>
        </w:rPr>
        <w:t xml:space="preserve">μας, για όσους από αυτούς </w:t>
      </w:r>
      <w:r w:rsidRPr="00D01315">
        <w:rPr>
          <w:rFonts w:eastAsia="Times New Roman" w:cs="Times New Roman"/>
          <w:szCs w:val="24"/>
        </w:rPr>
        <w:t>το θελήσουν</w:t>
      </w:r>
      <w:r>
        <w:rPr>
          <w:rFonts w:eastAsia="Times New Roman" w:cs="Times New Roman"/>
          <w:szCs w:val="24"/>
        </w:rPr>
        <w:t>.</w:t>
      </w:r>
    </w:p>
    <w:p w14:paraId="7098EE50"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Για όσα εξετάζουμε, λοιπόν, σήμερα</w:t>
      </w:r>
      <w:r w:rsidRPr="00D01315">
        <w:rPr>
          <w:rFonts w:eastAsia="Times New Roman" w:cs="Times New Roman"/>
          <w:szCs w:val="24"/>
        </w:rPr>
        <w:t xml:space="preserve"> δεν έχει σημασία το πώς και το γιατί βρέθηκαν εκεί που βρέθηκαν</w:t>
      </w:r>
      <w:r>
        <w:rPr>
          <w:rFonts w:eastAsia="Times New Roman" w:cs="Times New Roman"/>
          <w:szCs w:val="24"/>
        </w:rPr>
        <w:t>.</w:t>
      </w:r>
      <w:r w:rsidRPr="00D01315">
        <w:rPr>
          <w:rFonts w:eastAsia="Times New Roman" w:cs="Times New Roman"/>
          <w:szCs w:val="24"/>
        </w:rPr>
        <w:t xml:space="preserve"> Δεν μετράει καθόλου το ποιος φταίει που απομακρύνθηκαν ούτε και θα πρέπει να συνυπολογίζουμε το κατά πόσο θέλουν ή όχι αυτ</w:t>
      </w:r>
      <w:r>
        <w:rPr>
          <w:rFonts w:eastAsia="Times New Roman" w:cs="Times New Roman"/>
          <w:szCs w:val="24"/>
        </w:rPr>
        <w:t>οί</w:t>
      </w:r>
      <w:r w:rsidRPr="00D01315">
        <w:rPr>
          <w:rFonts w:eastAsia="Times New Roman" w:cs="Times New Roman"/>
          <w:szCs w:val="24"/>
        </w:rPr>
        <w:t xml:space="preserve"> να γυρίσουν πίσω υγι</w:t>
      </w:r>
      <w:r>
        <w:rPr>
          <w:rFonts w:eastAsia="Times New Roman" w:cs="Times New Roman"/>
          <w:szCs w:val="24"/>
        </w:rPr>
        <w:t>εί</w:t>
      </w:r>
      <w:r w:rsidRPr="00D01315">
        <w:rPr>
          <w:rFonts w:eastAsia="Times New Roman" w:cs="Times New Roman"/>
          <w:szCs w:val="24"/>
        </w:rPr>
        <w:t>ς</w:t>
      </w:r>
      <w:r>
        <w:rPr>
          <w:rFonts w:eastAsia="Times New Roman" w:cs="Times New Roman"/>
          <w:szCs w:val="24"/>
        </w:rPr>
        <w:t>, σώοι</w:t>
      </w:r>
      <w:r w:rsidRPr="00D01315">
        <w:rPr>
          <w:rFonts w:eastAsia="Times New Roman" w:cs="Times New Roman"/>
          <w:szCs w:val="24"/>
        </w:rPr>
        <w:t xml:space="preserve"> στην </w:t>
      </w:r>
      <w:r>
        <w:rPr>
          <w:rFonts w:eastAsia="Times New Roman" w:cs="Times New Roman"/>
          <w:szCs w:val="24"/>
        </w:rPr>
        <w:t>ε</w:t>
      </w:r>
      <w:r w:rsidRPr="00D01315">
        <w:rPr>
          <w:rFonts w:eastAsia="Times New Roman" w:cs="Times New Roman"/>
          <w:szCs w:val="24"/>
        </w:rPr>
        <w:t>λληνική κοινωνία</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Όμως, τ</w:t>
      </w:r>
      <w:r w:rsidRPr="00D01315">
        <w:rPr>
          <w:rFonts w:eastAsia="Times New Roman" w:cs="Times New Roman"/>
          <w:szCs w:val="24"/>
        </w:rPr>
        <w:t>ο ζή</w:t>
      </w:r>
      <w:r w:rsidRPr="00D01315">
        <w:rPr>
          <w:rFonts w:eastAsia="Times New Roman" w:cs="Times New Roman"/>
          <w:szCs w:val="24"/>
        </w:rPr>
        <w:t>τημα είναι αν τους το επιτρέπο</w:t>
      </w:r>
      <w:r>
        <w:rPr>
          <w:rFonts w:eastAsia="Times New Roman" w:cs="Times New Roman"/>
          <w:szCs w:val="24"/>
        </w:rPr>
        <w:t>υμε εμείς.</w:t>
      </w:r>
      <w:r w:rsidRPr="00D01315">
        <w:rPr>
          <w:rFonts w:eastAsia="Times New Roman" w:cs="Times New Roman"/>
          <w:szCs w:val="24"/>
        </w:rPr>
        <w:t xml:space="preserve"> </w:t>
      </w:r>
      <w:r>
        <w:rPr>
          <w:rFonts w:eastAsia="Times New Roman" w:cs="Times New Roman"/>
          <w:szCs w:val="24"/>
        </w:rPr>
        <w:t>Αυτό είναι το θέμα. Το αν τους</w:t>
      </w:r>
      <w:r w:rsidRPr="00D01315">
        <w:rPr>
          <w:rFonts w:eastAsia="Times New Roman" w:cs="Times New Roman"/>
          <w:szCs w:val="24"/>
        </w:rPr>
        <w:t xml:space="preserve"> το επιτρέπουμε να γυρίσου</w:t>
      </w:r>
      <w:r>
        <w:rPr>
          <w:rFonts w:eastAsia="Times New Roman" w:cs="Times New Roman"/>
          <w:szCs w:val="24"/>
        </w:rPr>
        <w:t>ν.</w:t>
      </w:r>
      <w:r w:rsidRPr="00D01315">
        <w:rPr>
          <w:rFonts w:eastAsia="Times New Roman" w:cs="Times New Roman"/>
          <w:szCs w:val="24"/>
        </w:rPr>
        <w:t xml:space="preserve"> </w:t>
      </w:r>
      <w:r>
        <w:rPr>
          <w:rFonts w:eastAsia="Times New Roman" w:cs="Times New Roman"/>
          <w:szCs w:val="24"/>
        </w:rPr>
        <w:t>Θ</w:t>
      </w:r>
      <w:r w:rsidRPr="00D01315">
        <w:rPr>
          <w:rFonts w:eastAsia="Times New Roman" w:cs="Times New Roman"/>
          <w:szCs w:val="24"/>
        </w:rPr>
        <w:t xml:space="preserve">α μπορέσουν </w:t>
      </w:r>
      <w:r>
        <w:rPr>
          <w:rFonts w:eastAsia="Times New Roman" w:cs="Times New Roman"/>
          <w:szCs w:val="24"/>
        </w:rPr>
        <w:t>ά</w:t>
      </w:r>
      <w:r w:rsidRPr="00D01315">
        <w:rPr>
          <w:rFonts w:eastAsia="Times New Roman" w:cs="Times New Roman"/>
          <w:szCs w:val="24"/>
        </w:rPr>
        <w:t>ραγε να γυρίσουν</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lastRenderedPageBreak/>
        <w:t>α</w:t>
      </w:r>
      <w:r w:rsidRPr="00D01315">
        <w:rPr>
          <w:rFonts w:eastAsia="Times New Roman" w:cs="Times New Roman"/>
          <w:szCs w:val="24"/>
        </w:rPr>
        <w:t>ν και εφόσον το θέλουν</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Α</w:t>
      </w:r>
      <w:r w:rsidRPr="00D01315">
        <w:rPr>
          <w:rFonts w:eastAsia="Times New Roman" w:cs="Times New Roman"/>
          <w:szCs w:val="24"/>
        </w:rPr>
        <w:t>υτές οι λύσεις οι οποίες προτείνουμε τους βοηθούν να γυρίσουν</w:t>
      </w:r>
      <w:r>
        <w:rPr>
          <w:rFonts w:eastAsia="Times New Roman" w:cs="Times New Roman"/>
          <w:szCs w:val="24"/>
        </w:rPr>
        <w:t>,</w:t>
      </w:r>
      <w:r w:rsidRPr="00D01315">
        <w:rPr>
          <w:rFonts w:eastAsia="Times New Roman" w:cs="Times New Roman"/>
          <w:szCs w:val="24"/>
        </w:rPr>
        <w:t xml:space="preserve"> αν το θέλουν</w:t>
      </w:r>
      <w:r>
        <w:rPr>
          <w:rFonts w:eastAsia="Times New Roman" w:cs="Times New Roman"/>
          <w:szCs w:val="24"/>
        </w:rPr>
        <w:t>;</w:t>
      </w:r>
      <w:r w:rsidRPr="00D01315">
        <w:rPr>
          <w:rFonts w:eastAsia="Times New Roman" w:cs="Times New Roman"/>
          <w:szCs w:val="24"/>
        </w:rPr>
        <w:t xml:space="preserve"> </w:t>
      </w:r>
    </w:p>
    <w:p w14:paraId="7098EE51"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Σήμερα, λ</w:t>
      </w:r>
      <w:r w:rsidRPr="00D01315">
        <w:rPr>
          <w:rFonts w:eastAsia="Times New Roman" w:cs="Times New Roman"/>
          <w:szCs w:val="24"/>
        </w:rPr>
        <w:t>οιπόν</w:t>
      </w:r>
      <w:r>
        <w:rPr>
          <w:rFonts w:eastAsia="Times New Roman" w:cs="Times New Roman"/>
          <w:szCs w:val="24"/>
        </w:rPr>
        <w:t>,</w:t>
      </w:r>
      <w:r w:rsidRPr="00D01315">
        <w:rPr>
          <w:rFonts w:eastAsia="Times New Roman" w:cs="Times New Roman"/>
          <w:szCs w:val="24"/>
        </w:rPr>
        <w:t xml:space="preserve"> νομο</w:t>
      </w:r>
      <w:r w:rsidRPr="00D01315">
        <w:rPr>
          <w:rFonts w:eastAsia="Times New Roman" w:cs="Times New Roman"/>
          <w:szCs w:val="24"/>
        </w:rPr>
        <w:t>θετούμε σε μία προσπάθεια να εξασφαλίσουμε το πως αν το θελήσουν να γυρίσουν πίσω</w:t>
      </w:r>
      <w:r>
        <w:rPr>
          <w:rFonts w:eastAsia="Times New Roman" w:cs="Times New Roman"/>
          <w:szCs w:val="24"/>
        </w:rPr>
        <w:t>,</w:t>
      </w:r>
      <w:r w:rsidRPr="00D01315">
        <w:rPr>
          <w:rFonts w:eastAsia="Times New Roman" w:cs="Times New Roman"/>
          <w:szCs w:val="24"/>
        </w:rPr>
        <w:t xml:space="preserve"> ο τρόπος αυτός θα υπάρχει και πως ο τρόπος </w:t>
      </w:r>
      <w:r>
        <w:rPr>
          <w:rFonts w:eastAsia="Times New Roman" w:cs="Times New Roman"/>
          <w:szCs w:val="24"/>
        </w:rPr>
        <w:t>α</w:t>
      </w:r>
      <w:r w:rsidRPr="00D01315">
        <w:rPr>
          <w:rFonts w:eastAsia="Times New Roman" w:cs="Times New Roman"/>
          <w:szCs w:val="24"/>
        </w:rPr>
        <w:t xml:space="preserve">υτός θα είναι εύκολα </w:t>
      </w:r>
      <w:proofErr w:type="spellStart"/>
      <w:r w:rsidRPr="00D01315">
        <w:rPr>
          <w:rFonts w:eastAsia="Times New Roman" w:cs="Times New Roman"/>
          <w:szCs w:val="24"/>
        </w:rPr>
        <w:t>προσβάσιμος</w:t>
      </w:r>
      <w:proofErr w:type="spellEnd"/>
      <w:r>
        <w:rPr>
          <w:rFonts w:eastAsia="Times New Roman" w:cs="Times New Roman"/>
          <w:szCs w:val="24"/>
        </w:rPr>
        <w:t>,</w:t>
      </w:r>
      <w:r w:rsidRPr="00D01315">
        <w:rPr>
          <w:rFonts w:eastAsia="Times New Roman" w:cs="Times New Roman"/>
          <w:szCs w:val="24"/>
        </w:rPr>
        <w:t xml:space="preserve"> χωρίς εμπόδια</w:t>
      </w:r>
      <w:r>
        <w:rPr>
          <w:rFonts w:eastAsia="Times New Roman" w:cs="Times New Roman"/>
          <w:szCs w:val="24"/>
        </w:rPr>
        <w:t>,</w:t>
      </w:r>
      <w:r w:rsidRPr="00D01315">
        <w:rPr>
          <w:rFonts w:eastAsia="Times New Roman" w:cs="Times New Roman"/>
          <w:szCs w:val="24"/>
        </w:rPr>
        <w:t xml:space="preserve"> κανενός είδους</w:t>
      </w:r>
      <w:r>
        <w:rPr>
          <w:rFonts w:eastAsia="Times New Roman" w:cs="Times New Roman"/>
          <w:szCs w:val="24"/>
        </w:rPr>
        <w:t>,</w:t>
      </w:r>
      <w:r w:rsidRPr="00D01315">
        <w:rPr>
          <w:rFonts w:eastAsia="Times New Roman" w:cs="Times New Roman"/>
          <w:szCs w:val="24"/>
        </w:rPr>
        <w:t xml:space="preserve"> πουθενά</w:t>
      </w:r>
      <w:r>
        <w:rPr>
          <w:rFonts w:eastAsia="Times New Roman" w:cs="Times New Roman"/>
          <w:szCs w:val="24"/>
        </w:rPr>
        <w:t>. Ακόμα, δηλαδή, κι αν αποδεχόμαστε</w:t>
      </w:r>
      <w:r w:rsidRPr="00D01315">
        <w:rPr>
          <w:rFonts w:eastAsia="Times New Roman" w:cs="Times New Roman"/>
          <w:szCs w:val="24"/>
        </w:rPr>
        <w:t xml:space="preserve"> για χάρη της συζήτηση</w:t>
      </w:r>
      <w:r w:rsidRPr="00D01315">
        <w:rPr>
          <w:rFonts w:eastAsia="Times New Roman" w:cs="Times New Roman"/>
          <w:szCs w:val="24"/>
        </w:rPr>
        <w:t>ς τον παράλογο ισχυρισμό πως την αποκλειστική και απόλυτη ευθύνη την έχουν οι ίδιοι οι χρήστες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α</w:t>
      </w:r>
      <w:r w:rsidRPr="00D01315">
        <w:rPr>
          <w:rFonts w:eastAsia="Times New Roman" w:cs="Times New Roman"/>
          <w:szCs w:val="24"/>
        </w:rPr>
        <w:t>υτό ούτε πρέπει ούτε και μπορεί να μειώσει κατά οποιονδήποτε τρόπο</w:t>
      </w:r>
      <w:r>
        <w:rPr>
          <w:rFonts w:eastAsia="Times New Roman" w:cs="Times New Roman"/>
          <w:szCs w:val="24"/>
        </w:rPr>
        <w:t>,</w:t>
      </w:r>
      <w:r w:rsidRPr="00D01315">
        <w:rPr>
          <w:rFonts w:eastAsia="Times New Roman" w:cs="Times New Roman"/>
          <w:szCs w:val="24"/>
        </w:rPr>
        <w:t xml:space="preserve"> κατά κανέναν τρόπο</w:t>
      </w:r>
      <w:r>
        <w:rPr>
          <w:rFonts w:eastAsia="Times New Roman" w:cs="Times New Roman"/>
          <w:szCs w:val="24"/>
        </w:rPr>
        <w:t>,</w:t>
      </w:r>
      <w:r w:rsidRPr="00D01315">
        <w:rPr>
          <w:rFonts w:eastAsia="Times New Roman" w:cs="Times New Roman"/>
          <w:szCs w:val="24"/>
        </w:rPr>
        <w:t xml:space="preserve"> τη δική μας ευθύνη να διασφαλίσουμε την ύπαρξη της δεύτερης ευκαιρίας</w:t>
      </w:r>
      <w:r>
        <w:rPr>
          <w:rFonts w:eastAsia="Times New Roman" w:cs="Times New Roman"/>
          <w:szCs w:val="24"/>
        </w:rPr>
        <w:t>,</w:t>
      </w:r>
      <w:r w:rsidRPr="00D01315">
        <w:rPr>
          <w:rFonts w:eastAsia="Times New Roman" w:cs="Times New Roman"/>
          <w:szCs w:val="24"/>
        </w:rPr>
        <w:t xml:space="preserve"> </w:t>
      </w:r>
      <w:r w:rsidRPr="00D01315">
        <w:rPr>
          <w:rFonts w:eastAsia="Times New Roman" w:cs="Times New Roman"/>
          <w:szCs w:val="24"/>
        </w:rPr>
        <w:t>το δικαίωμα της επιλογής να επιστρέψουν</w:t>
      </w:r>
      <w:r>
        <w:rPr>
          <w:rFonts w:eastAsia="Times New Roman" w:cs="Times New Roman"/>
          <w:szCs w:val="24"/>
        </w:rPr>
        <w:t>,</w:t>
      </w:r>
      <w:r w:rsidRPr="00D01315">
        <w:rPr>
          <w:rFonts w:eastAsia="Times New Roman" w:cs="Times New Roman"/>
          <w:szCs w:val="24"/>
        </w:rPr>
        <w:t xml:space="preserve"> την </w:t>
      </w:r>
      <w:r>
        <w:rPr>
          <w:rFonts w:eastAsia="Times New Roman" w:cs="Times New Roman"/>
          <w:szCs w:val="24"/>
        </w:rPr>
        <w:t>ε</w:t>
      </w:r>
      <w:r w:rsidRPr="00D01315">
        <w:rPr>
          <w:rFonts w:eastAsia="Times New Roman" w:cs="Times New Roman"/>
          <w:szCs w:val="24"/>
        </w:rPr>
        <w:t xml:space="preserve">λπίδα της προσπάθειας για το καλύτερο από την πλευρά </w:t>
      </w:r>
      <w:r>
        <w:rPr>
          <w:rFonts w:eastAsia="Times New Roman" w:cs="Times New Roman"/>
          <w:szCs w:val="24"/>
        </w:rPr>
        <w:t>τους.</w:t>
      </w:r>
    </w:p>
    <w:p w14:paraId="7098EE52"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Έχοντας πει αυτά,</w:t>
      </w:r>
      <w:r w:rsidRPr="00D01315">
        <w:rPr>
          <w:rFonts w:eastAsia="Times New Roman" w:cs="Times New Roman"/>
          <w:szCs w:val="24"/>
        </w:rPr>
        <w:t xml:space="preserve"> προειδοποι</w:t>
      </w:r>
      <w:r>
        <w:rPr>
          <w:rFonts w:eastAsia="Times New Roman" w:cs="Times New Roman"/>
          <w:szCs w:val="24"/>
        </w:rPr>
        <w:t>ώ</w:t>
      </w:r>
      <w:r w:rsidRPr="00D01315">
        <w:rPr>
          <w:rFonts w:eastAsia="Times New Roman" w:cs="Times New Roman"/>
          <w:szCs w:val="24"/>
        </w:rPr>
        <w:t xml:space="preserve"> όσους έχουν την</w:t>
      </w:r>
      <w:r>
        <w:rPr>
          <w:rFonts w:eastAsia="Times New Roman" w:cs="Times New Roman"/>
          <w:szCs w:val="24"/>
        </w:rPr>
        <w:t xml:space="preserve"> ευθύνη της υλοποίησης των όσων </w:t>
      </w:r>
      <w:r w:rsidRPr="00D01315">
        <w:rPr>
          <w:rFonts w:eastAsia="Times New Roman" w:cs="Times New Roman"/>
          <w:szCs w:val="24"/>
        </w:rPr>
        <w:t xml:space="preserve">νομοθετούμε σήμερα μέσα εδώ πως αν καθυστερήσουν στα χρονοδιαγράμματα </w:t>
      </w:r>
      <w:r>
        <w:rPr>
          <w:rFonts w:eastAsia="Times New Roman" w:cs="Times New Roman"/>
          <w:szCs w:val="24"/>
        </w:rPr>
        <w:t>τους</w:t>
      </w:r>
      <w:r>
        <w:rPr>
          <w:rFonts w:eastAsia="Times New Roman" w:cs="Times New Roman"/>
          <w:szCs w:val="24"/>
        </w:rPr>
        <w:t>,</w:t>
      </w:r>
      <w:r w:rsidRPr="00D01315">
        <w:rPr>
          <w:rFonts w:eastAsia="Times New Roman" w:cs="Times New Roman"/>
          <w:szCs w:val="24"/>
        </w:rPr>
        <w:t xml:space="preserve"> αν παρεκκλίνουν από τους στόχους τους οποίους έχουν υλοποιήσει</w:t>
      </w:r>
      <w:r>
        <w:rPr>
          <w:rFonts w:eastAsia="Times New Roman" w:cs="Times New Roman"/>
          <w:szCs w:val="24"/>
        </w:rPr>
        <w:t>,</w:t>
      </w:r>
      <w:r w:rsidRPr="00D01315">
        <w:rPr>
          <w:rFonts w:eastAsia="Times New Roman" w:cs="Times New Roman"/>
          <w:szCs w:val="24"/>
        </w:rPr>
        <w:t xml:space="preserve"> αν αδιαφορήσουν για αυτές τις λεπτομέρειες</w:t>
      </w:r>
      <w:r>
        <w:rPr>
          <w:rFonts w:eastAsia="Times New Roman" w:cs="Times New Roman"/>
          <w:szCs w:val="24"/>
        </w:rPr>
        <w:t>,</w:t>
      </w:r>
      <w:r w:rsidRPr="00D01315">
        <w:rPr>
          <w:rFonts w:eastAsia="Times New Roman" w:cs="Times New Roman"/>
          <w:szCs w:val="24"/>
        </w:rPr>
        <w:t xml:space="preserve"> τότε αντί να βοηθήσουμε </w:t>
      </w:r>
      <w:r>
        <w:rPr>
          <w:rFonts w:eastAsia="Times New Roman" w:cs="Times New Roman"/>
          <w:szCs w:val="24"/>
        </w:rPr>
        <w:t>θ</w:t>
      </w:r>
      <w:r w:rsidRPr="00D01315">
        <w:rPr>
          <w:rFonts w:eastAsia="Times New Roman" w:cs="Times New Roman"/>
          <w:szCs w:val="24"/>
        </w:rPr>
        <w:t>α κάνουμε τα πράγματα πολύ χειρότερα από ό</w:t>
      </w:r>
      <w:r>
        <w:rPr>
          <w:rFonts w:eastAsia="Times New Roman" w:cs="Times New Roman"/>
          <w:szCs w:val="24"/>
        </w:rPr>
        <w:t>,</w:t>
      </w:r>
      <w:r w:rsidRPr="00D01315">
        <w:rPr>
          <w:rFonts w:eastAsia="Times New Roman" w:cs="Times New Roman"/>
          <w:szCs w:val="24"/>
        </w:rPr>
        <w:t xml:space="preserve">τι είναι </w:t>
      </w:r>
      <w:r w:rsidRPr="00D01315">
        <w:rPr>
          <w:rFonts w:eastAsia="Times New Roman" w:cs="Times New Roman"/>
          <w:szCs w:val="24"/>
        </w:rPr>
        <w:lastRenderedPageBreak/>
        <w:t>αυτή τη στιγμή</w:t>
      </w:r>
      <w:r>
        <w:rPr>
          <w:rFonts w:eastAsia="Times New Roman" w:cs="Times New Roman"/>
          <w:szCs w:val="24"/>
        </w:rPr>
        <w:t>.</w:t>
      </w:r>
      <w:r w:rsidRPr="00D01315">
        <w:rPr>
          <w:rFonts w:eastAsia="Times New Roman" w:cs="Times New Roman"/>
          <w:szCs w:val="24"/>
        </w:rPr>
        <w:t xml:space="preserve"> Αυτός είναι ο κίνδυνος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 xml:space="preserve">Δεν αρκούν οι καλές </w:t>
      </w:r>
      <w:r>
        <w:rPr>
          <w:rFonts w:eastAsia="Times New Roman" w:cs="Times New Roman"/>
          <w:szCs w:val="24"/>
        </w:rPr>
        <w:t>προθέσεις, α</w:t>
      </w:r>
      <w:r w:rsidRPr="00D01315">
        <w:rPr>
          <w:rFonts w:eastAsia="Times New Roman" w:cs="Times New Roman"/>
          <w:szCs w:val="24"/>
        </w:rPr>
        <w:t>γαπητοί συνάδελφοι</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Δ</w:t>
      </w:r>
      <w:r w:rsidRPr="00D01315">
        <w:rPr>
          <w:rFonts w:eastAsia="Times New Roman" w:cs="Times New Roman"/>
          <w:szCs w:val="24"/>
        </w:rPr>
        <w:t>εν αρκούν οι μετονομασίες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Δ</w:t>
      </w:r>
      <w:r w:rsidRPr="00D01315">
        <w:rPr>
          <w:rFonts w:eastAsia="Times New Roman" w:cs="Times New Roman"/>
          <w:szCs w:val="24"/>
        </w:rPr>
        <w:t>εν αρκούν τα μπαλώματα</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Δ</w:t>
      </w:r>
      <w:r w:rsidRPr="00D01315">
        <w:rPr>
          <w:rFonts w:eastAsia="Times New Roman" w:cs="Times New Roman"/>
          <w:szCs w:val="24"/>
        </w:rPr>
        <w:t>εν αρκούν οι ανακοινώσεις</w:t>
      </w:r>
      <w:r>
        <w:rPr>
          <w:rFonts w:eastAsia="Times New Roman" w:cs="Times New Roman"/>
          <w:szCs w:val="24"/>
        </w:rPr>
        <w:t>.</w:t>
      </w:r>
    </w:p>
    <w:p w14:paraId="7098EE53"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Π</w:t>
      </w:r>
      <w:r w:rsidRPr="00D01315">
        <w:rPr>
          <w:rFonts w:eastAsia="Times New Roman" w:cs="Times New Roman"/>
          <w:szCs w:val="24"/>
        </w:rPr>
        <w:t>ροχωρώ τώρα στο</w:t>
      </w:r>
      <w:r>
        <w:rPr>
          <w:rFonts w:eastAsia="Times New Roman" w:cs="Times New Roman"/>
          <w:szCs w:val="24"/>
        </w:rPr>
        <w:t>ν</w:t>
      </w:r>
      <w:r w:rsidRPr="00D01315">
        <w:rPr>
          <w:rFonts w:eastAsia="Times New Roman" w:cs="Times New Roman"/>
          <w:szCs w:val="24"/>
        </w:rPr>
        <w:t xml:space="preserve"> σχολιασμό των σημερινών τροπολογιών ξεκινώντας πρώτα από τις υπουργικές και πιο συγκεκριμένα από </w:t>
      </w:r>
      <w:r>
        <w:rPr>
          <w:rFonts w:eastAsia="Times New Roman" w:cs="Times New Roman"/>
          <w:szCs w:val="24"/>
        </w:rPr>
        <w:t xml:space="preserve">την </w:t>
      </w:r>
      <w:r w:rsidRPr="00D01315">
        <w:rPr>
          <w:rFonts w:eastAsia="Times New Roman" w:cs="Times New Roman"/>
          <w:szCs w:val="24"/>
        </w:rPr>
        <w:t>τροπολογία με γε</w:t>
      </w:r>
      <w:r>
        <w:rPr>
          <w:rFonts w:eastAsia="Times New Roman" w:cs="Times New Roman"/>
          <w:szCs w:val="24"/>
        </w:rPr>
        <w:t xml:space="preserve">νικό αριθμό 2001 και ειδικό 150, </w:t>
      </w:r>
      <w:r w:rsidRPr="00D01315">
        <w:rPr>
          <w:rFonts w:eastAsia="Times New Roman" w:cs="Times New Roman"/>
          <w:szCs w:val="24"/>
        </w:rPr>
        <w:t>που αφορά τα πληρώματα των ασθενοφόρων του ΕΚΑΒ</w:t>
      </w:r>
      <w:r>
        <w:rPr>
          <w:rFonts w:eastAsia="Times New Roman" w:cs="Times New Roman"/>
          <w:szCs w:val="24"/>
        </w:rPr>
        <w:t xml:space="preserve">. </w:t>
      </w:r>
    </w:p>
    <w:p w14:paraId="7098EE54"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Τα προβλήματα που αντιμετωπίζουν οι</w:t>
      </w:r>
      <w:r w:rsidRPr="00D01315">
        <w:rPr>
          <w:rFonts w:eastAsia="Times New Roman" w:cs="Times New Roman"/>
          <w:szCs w:val="24"/>
        </w:rPr>
        <w:t xml:space="preserve"> ήρωες του </w:t>
      </w:r>
      <w:r>
        <w:rPr>
          <w:rFonts w:eastAsia="Times New Roman" w:cs="Times New Roman"/>
          <w:szCs w:val="24"/>
        </w:rPr>
        <w:t xml:space="preserve">ΕΚΑΒ </w:t>
      </w:r>
      <w:r w:rsidRPr="00D01315">
        <w:rPr>
          <w:rFonts w:eastAsia="Times New Roman" w:cs="Times New Roman"/>
          <w:szCs w:val="24"/>
        </w:rPr>
        <w:t>είναι πολλά και μας είναι γνωστά</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Η θέλησή μας και η πρόθεσή μας να βοηθήσουμε όπως μπορούμε πρέπει να θεωρούνται δεδομένε</w:t>
      </w:r>
      <w:r>
        <w:rPr>
          <w:rFonts w:eastAsia="Times New Roman" w:cs="Times New Roman"/>
          <w:szCs w:val="24"/>
        </w:rPr>
        <w:t>ς, αγαπητοί συνάδελφοι. Όμως, τ</w:t>
      </w:r>
      <w:r w:rsidRPr="00D01315">
        <w:rPr>
          <w:rFonts w:eastAsia="Times New Roman" w:cs="Times New Roman"/>
          <w:szCs w:val="24"/>
        </w:rPr>
        <w:t xml:space="preserve">ο </w:t>
      </w:r>
      <w:r>
        <w:rPr>
          <w:rFonts w:eastAsia="Times New Roman" w:cs="Times New Roman"/>
          <w:szCs w:val="24"/>
        </w:rPr>
        <w:t>α</w:t>
      </w:r>
      <w:r w:rsidRPr="00D01315">
        <w:rPr>
          <w:rFonts w:eastAsia="Times New Roman" w:cs="Times New Roman"/>
          <w:szCs w:val="24"/>
        </w:rPr>
        <w:t>ν</w:t>
      </w:r>
      <w:r>
        <w:rPr>
          <w:rFonts w:eastAsia="Times New Roman" w:cs="Times New Roman"/>
          <w:szCs w:val="24"/>
        </w:rPr>
        <w:t xml:space="preserve"> </w:t>
      </w:r>
      <w:r w:rsidRPr="00D01315">
        <w:rPr>
          <w:rFonts w:eastAsia="Times New Roman" w:cs="Times New Roman"/>
          <w:szCs w:val="24"/>
        </w:rPr>
        <w:t xml:space="preserve">οι συγκεκριμένες </w:t>
      </w:r>
      <w:r>
        <w:rPr>
          <w:rFonts w:eastAsia="Times New Roman" w:cs="Times New Roman"/>
          <w:szCs w:val="24"/>
        </w:rPr>
        <w:t>π</w:t>
      </w:r>
      <w:r w:rsidRPr="00D01315">
        <w:rPr>
          <w:rFonts w:eastAsia="Times New Roman" w:cs="Times New Roman"/>
          <w:szCs w:val="24"/>
        </w:rPr>
        <w:t>ροτεινόμενες διατάξεις αναφορικά με το καθεστώς που διέπει τις μεταθέσεις και τις μετακινήσεις γενικά</w:t>
      </w:r>
      <w:r>
        <w:rPr>
          <w:rFonts w:eastAsia="Times New Roman" w:cs="Times New Roman"/>
          <w:szCs w:val="24"/>
        </w:rPr>
        <w:t>,</w:t>
      </w:r>
      <w:r w:rsidRPr="00D01315">
        <w:rPr>
          <w:rFonts w:eastAsia="Times New Roman" w:cs="Times New Roman"/>
          <w:szCs w:val="24"/>
        </w:rPr>
        <w:t xml:space="preserve"> αλλά </w:t>
      </w:r>
      <w:r>
        <w:rPr>
          <w:rFonts w:eastAsia="Times New Roman" w:cs="Times New Roman"/>
          <w:szCs w:val="24"/>
        </w:rPr>
        <w:t>κ</w:t>
      </w:r>
      <w:r w:rsidRPr="00D01315">
        <w:rPr>
          <w:rFonts w:eastAsia="Times New Roman" w:cs="Times New Roman"/>
          <w:szCs w:val="24"/>
        </w:rPr>
        <w:t>αι ειδικότερα για την αντιμετώπιση έκτακτων ή επειγουσών αναγκών</w:t>
      </w:r>
      <w:r>
        <w:rPr>
          <w:rFonts w:eastAsia="Times New Roman" w:cs="Times New Roman"/>
          <w:szCs w:val="24"/>
        </w:rPr>
        <w:t>,</w:t>
      </w:r>
      <w:r w:rsidRPr="00D01315">
        <w:rPr>
          <w:rFonts w:eastAsia="Times New Roman" w:cs="Times New Roman"/>
          <w:szCs w:val="24"/>
        </w:rPr>
        <w:t xml:space="preserve"> κατορθώνουν να λύσουν το πρ</w:t>
      </w:r>
      <w:r w:rsidRPr="00D01315">
        <w:rPr>
          <w:rFonts w:eastAsia="Times New Roman" w:cs="Times New Roman"/>
          <w:szCs w:val="24"/>
        </w:rPr>
        <w:t>όβλημα</w:t>
      </w:r>
      <w:r>
        <w:rPr>
          <w:rFonts w:eastAsia="Times New Roman" w:cs="Times New Roman"/>
          <w:szCs w:val="24"/>
        </w:rPr>
        <w:t>,</w:t>
      </w:r>
      <w:r w:rsidRPr="00D01315">
        <w:rPr>
          <w:rFonts w:eastAsia="Times New Roman" w:cs="Times New Roman"/>
          <w:szCs w:val="24"/>
        </w:rPr>
        <w:t xml:space="preserve"> εκεί ακριβώς εμείς έχουμε τις επιφυλάξεις μας και γι</w:t>
      </w:r>
      <w:r>
        <w:rPr>
          <w:rFonts w:eastAsia="Times New Roman" w:cs="Times New Roman"/>
          <w:szCs w:val="24"/>
        </w:rPr>
        <w:t>’</w:t>
      </w:r>
      <w:r w:rsidRPr="00D01315">
        <w:rPr>
          <w:rFonts w:eastAsia="Times New Roman" w:cs="Times New Roman"/>
          <w:szCs w:val="24"/>
        </w:rPr>
        <w:t xml:space="preserve"> αυτό </w:t>
      </w:r>
      <w:r>
        <w:rPr>
          <w:rFonts w:eastAsia="Times New Roman" w:cs="Times New Roman"/>
          <w:szCs w:val="24"/>
        </w:rPr>
        <w:t>η Ένωση Κεντρώων</w:t>
      </w:r>
      <w:r w:rsidRPr="00D01315">
        <w:rPr>
          <w:rFonts w:eastAsia="Times New Roman" w:cs="Times New Roman"/>
          <w:szCs w:val="24"/>
        </w:rPr>
        <w:t xml:space="preserve"> θα ψηφίσει </w:t>
      </w:r>
      <w:r>
        <w:rPr>
          <w:rFonts w:eastAsia="Times New Roman" w:cs="Times New Roman"/>
          <w:szCs w:val="24"/>
        </w:rPr>
        <w:t>«</w:t>
      </w:r>
      <w:r>
        <w:rPr>
          <w:rFonts w:eastAsia="Times New Roman" w:cs="Times New Roman"/>
          <w:szCs w:val="24"/>
        </w:rPr>
        <w:t>παρών</w:t>
      </w:r>
      <w:r>
        <w:rPr>
          <w:rFonts w:eastAsia="Times New Roman" w:cs="Times New Roman"/>
          <w:szCs w:val="24"/>
        </w:rPr>
        <w:t>»</w:t>
      </w:r>
      <w:r w:rsidRPr="00D01315">
        <w:rPr>
          <w:rFonts w:eastAsia="Times New Roman" w:cs="Times New Roman"/>
          <w:szCs w:val="24"/>
        </w:rPr>
        <w:t xml:space="preserve"> σε αυτή </w:t>
      </w:r>
      <w:r>
        <w:rPr>
          <w:rFonts w:eastAsia="Times New Roman" w:cs="Times New Roman"/>
          <w:szCs w:val="24"/>
        </w:rPr>
        <w:t xml:space="preserve">την </w:t>
      </w:r>
      <w:r w:rsidRPr="00D01315">
        <w:rPr>
          <w:rFonts w:eastAsia="Times New Roman" w:cs="Times New Roman"/>
          <w:szCs w:val="24"/>
        </w:rPr>
        <w:t>τροπολογία</w:t>
      </w:r>
      <w:r>
        <w:rPr>
          <w:rFonts w:eastAsia="Times New Roman" w:cs="Times New Roman"/>
          <w:szCs w:val="24"/>
        </w:rPr>
        <w:t>.</w:t>
      </w:r>
    </w:p>
    <w:p w14:paraId="7098EE55"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Επίσης, «</w:t>
      </w:r>
      <w:r>
        <w:rPr>
          <w:rFonts w:eastAsia="Times New Roman" w:cs="Times New Roman"/>
          <w:szCs w:val="24"/>
        </w:rPr>
        <w:t>παρών</w:t>
      </w:r>
      <w:r>
        <w:rPr>
          <w:rFonts w:eastAsia="Times New Roman" w:cs="Times New Roman"/>
          <w:szCs w:val="24"/>
        </w:rPr>
        <w:t>»</w:t>
      </w:r>
      <w:r w:rsidRPr="00D01315">
        <w:rPr>
          <w:rFonts w:eastAsia="Times New Roman" w:cs="Times New Roman"/>
          <w:szCs w:val="24"/>
        </w:rPr>
        <w:t xml:space="preserve"> θα ψηφίσουμε και στην τροπολογία </w:t>
      </w:r>
      <w:r>
        <w:rPr>
          <w:rFonts w:eastAsia="Times New Roman" w:cs="Times New Roman"/>
          <w:szCs w:val="24"/>
        </w:rPr>
        <w:t>με</w:t>
      </w:r>
      <w:r w:rsidRPr="00D01315">
        <w:rPr>
          <w:rFonts w:eastAsia="Times New Roman" w:cs="Times New Roman"/>
          <w:szCs w:val="24"/>
        </w:rPr>
        <w:t xml:space="preserve"> γενικό αριθμό 2003 και ειδικό 158</w:t>
      </w:r>
      <w:r>
        <w:rPr>
          <w:rFonts w:eastAsia="Times New Roman" w:cs="Times New Roman"/>
          <w:szCs w:val="24"/>
        </w:rPr>
        <w:t>,</w:t>
      </w:r>
      <w:r w:rsidRPr="00D01315">
        <w:rPr>
          <w:rFonts w:eastAsia="Times New Roman" w:cs="Times New Roman"/>
          <w:szCs w:val="24"/>
        </w:rPr>
        <w:t xml:space="preserve"> σχετικά με την παράταση των συμβάσεων ΣΤ1 </w:t>
      </w:r>
      <w:r w:rsidRPr="00D01315">
        <w:rPr>
          <w:rFonts w:eastAsia="Times New Roman" w:cs="Times New Roman"/>
          <w:szCs w:val="24"/>
        </w:rPr>
        <w:t>και ΣΤ2 που έχουν συναφθεί στο πλ</w:t>
      </w:r>
      <w:r>
        <w:rPr>
          <w:rFonts w:eastAsia="Times New Roman" w:cs="Times New Roman"/>
          <w:szCs w:val="24"/>
        </w:rPr>
        <w:t>αίσιο της διακήρυξης της ΕΠΥ, επειδή</w:t>
      </w:r>
      <w:r w:rsidRPr="00D01315">
        <w:rPr>
          <w:rFonts w:eastAsia="Times New Roman" w:cs="Times New Roman"/>
          <w:szCs w:val="24"/>
        </w:rPr>
        <w:t xml:space="preserve"> από τις </w:t>
      </w:r>
      <w:r>
        <w:rPr>
          <w:rFonts w:eastAsia="Times New Roman" w:cs="Times New Roman"/>
          <w:szCs w:val="24"/>
        </w:rPr>
        <w:t>π</w:t>
      </w:r>
      <w:r w:rsidRPr="00D01315">
        <w:rPr>
          <w:rFonts w:eastAsia="Times New Roman" w:cs="Times New Roman"/>
          <w:szCs w:val="24"/>
        </w:rPr>
        <w:t>ροτ</w:t>
      </w:r>
      <w:r>
        <w:rPr>
          <w:rFonts w:eastAsia="Times New Roman" w:cs="Times New Roman"/>
          <w:szCs w:val="24"/>
        </w:rPr>
        <w:t xml:space="preserve">εινόμενες διατάξεις προκαλείται, </w:t>
      </w:r>
      <w:r w:rsidRPr="00D01315">
        <w:rPr>
          <w:rFonts w:eastAsia="Times New Roman" w:cs="Times New Roman"/>
          <w:szCs w:val="24"/>
        </w:rPr>
        <w:t>σύμφωνα με το επισπεύδον Υπουργείο</w:t>
      </w:r>
      <w:r>
        <w:rPr>
          <w:rFonts w:eastAsia="Times New Roman" w:cs="Times New Roman"/>
          <w:szCs w:val="24"/>
        </w:rPr>
        <w:t>,</w:t>
      </w:r>
      <w:r w:rsidRPr="00D01315">
        <w:rPr>
          <w:rFonts w:eastAsia="Times New Roman" w:cs="Times New Roman"/>
          <w:szCs w:val="24"/>
        </w:rPr>
        <w:t xml:space="preserve"> ενδεχόμενη συνολική δαπάνη ύψους 4,7 εκατομμυρίων ευρώ</w:t>
      </w:r>
      <w:r>
        <w:rPr>
          <w:rFonts w:eastAsia="Times New Roman" w:cs="Times New Roman"/>
          <w:szCs w:val="24"/>
        </w:rPr>
        <w:t>.</w:t>
      </w:r>
    </w:p>
    <w:p w14:paraId="7098EE56"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Σ</w:t>
      </w:r>
      <w:r w:rsidRPr="00D01315">
        <w:rPr>
          <w:rFonts w:eastAsia="Times New Roman" w:cs="Times New Roman"/>
          <w:szCs w:val="24"/>
        </w:rPr>
        <w:t>χετικά με τροπολογία με γενικό αριθμό 2004 και ε</w:t>
      </w:r>
      <w:r w:rsidRPr="00D01315">
        <w:rPr>
          <w:rFonts w:eastAsia="Times New Roman" w:cs="Times New Roman"/>
          <w:szCs w:val="24"/>
        </w:rPr>
        <w:t>ιδικό 151</w:t>
      </w:r>
      <w:r>
        <w:rPr>
          <w:rFonts w:eastAsia="Times New Roman" w:cs="Times New Roman"/>
          <w:szCs w:val="24"/>
        </w:rPr>
        <w:t>,</w:t>
      </w:r>
      <w:r w:rsidRPr="00D01315">
        <w:rPr>
          <w:rFonts w:eastAsia="Times New Roman" w:cs="Times New Roman"/>
          <w:szCs w:val="24"/>
        </w:rPr>
        <w:t xml:space="preserve"> θα ήθελα να κάνω μία </w:t>
      </w:r>
      <w:r>
        <w:rPr>
          <w:rFonts w:eastAsia="Times New Roman" w:cs="Times New Roman"/>
          <w:szCs w:val="24"/>
        </w:rPr>
        <w:t xml:space="preserve">πολύ ουσιαστική </w:t>
      </w:r>
      <w:r w:rsidRPr="00D01315">
        <w:rPr>
          <w:rFonts w:eastAsia="Times New Roman" w:cs="Times New Roman"/>
          <w:szCs w:val="24"/>
        </w:rPr>
        <w:t>ερώτηση</w:t>
      </w:r>
      <w:r>
        <w:rPr>
          <w:rFonts w:eastAsia="Times New Roman" w:cs="Times New Roman"/>
          <w:szCs w:val="24"/>
        </w:rPr>
        <w:t xml:space="preserve"> </w:t>
      </w:r>
      <w:r w:rsidRPr="00D01315">
        <w:rPr>
          <w:rFonts w:eastAsia="Times New Roman" w:cs="Times New Roman"/>
          <w:szCs w:val="24"/>
        </w:rPr>
        <w:t>και θα ήθελα και την προσοχή σας κ</w:t>
      </w:r>
      <w:r>
        <w:rPr>
          <w:rFonts w:eastAsia="Times New Roman" w:cs="Times New Roman"/>
          <w:szCs w:val="24"/>
        </w:rPr>
        <w:t>ιόλας. Γ</w:t>
      </w:r>
      <w:r w:rsidRPr="00D01315">
        <w:rPr>
          <w:rFonts w:eastAsia="Times New Roman" w:cs="Times New Roman"/>
          <w:szCs w:val="24"/>
        </w:rPr>
        <w:t xml:space="preserve">ιατί αυτό που κάνουμε στο </w:t>
      </w:r>
      <w:r>
        <w:rPr>
          <w:rFonts w:eastAsia="Times New Roman" w:cs="Times New Roman"/>
          <w:szCs w:val="24"/>
        </w:rPr>
        <w:t>«</w:t>
      </w:r>
      <w:r w:rsidRPr="00D01315">
        <w:rPr>
          <w:rFonts w:eastAsia="Times New Roman" w:cs="Times New Roman"/>
          <w:szCs w:val="24"/>
        </w:rPr>
        <w:t>Ίδρυμα Αλέξανδρος Ωνάσης</w:t>
      </w:r>
      <w:r>
        <w:rPr>
          <w:rFonts w:eastAsia="Times New Roman" w:cs="Times New Roman"/>
          <w:szCs w:val="24"/>
        </w:rPr>
        <w:t>»</w:t>
      </w:r>
      <w:r w:rsidRPr="00D01315">
        <w:rPr>
          <w:rFonts w:eastAsia="Times New Roman" w:cs="Times New Roman"/>
          <w:szCs w:val="24"/>
        </w:rPr>
        <w:t xml:space="preserve"> δεν μπορούμε να το κάνουμε και για το </w:t>
      </w:r>
      <w:r>
        <w:rPr>
          <w:rFonts w:eastAsia="Times New Roman" w:cs="Times New Roman"/>
          <w:szCs w:val="24"/>
        </w:rPr>
        <w:t>«</w:t>
      </w:r>
      <w:r w:rsidRPr="00D01315">
        <w:rPr>
          <w:rFonts w:eastAsia="Times New Roman" w:cs="Times New Roman"/>
          <w:szCs w:val="24"/>
        </w:rPr>
        <w:t xml:space="preserve">Χαμόγελο </w:t>
      </w:r>
      <w:r>
        <w:rPr>
          <w:rFonts w:eastAsia="Times New Roman" w:cs="Times New Roman"/>
          <w:szCs w:val="24"/>
        </w:rPr>
        <w:t>τ</w:t>
      </w:r>
      <w:r w:rsidRPr="00D01315">
        <w:rPr>
          <w:rFonts w:eastAsia="Times New Roman" w:cs="Times New Roman"/>
          <w:szCs w:val="24"/>
        </w:rPr>
        <w:t>ου Παιδιού</w:t>
      </w:r>
      <w:r>
        <w:rPr>
          <w:rFonts w:eastAsia="Times New Roman" w:cs="Times New Roman"/>
          <w:szCs w:val="24"/>
        </w:rPr>
        <w:t>»</w:t>
      </w:r>
      <w:r w:rsidRPr="00D01315">
        <w:rPr>
          <w:rFonts w:eastAsia="Times New Roman" w:cs="Times New Roman"/>
          <w:szCs w:val="24"/>
        </w:rPr>
        <w:t xml:space="preserve"> και </w:t>
      </w:r>
      <w:r>
        <w:rPr>
          <w:rFonts w:eastAsia="Times New Roman" w:cs="Times New Roman"/>
          <w:szCs w:val="24"/>
        </w:rPr>
        <w:t>για</w:t>
      </w:r>
      <w:r w:rsidRPr="00D01315">
        <w:rPr>
          <w:rFonts w:eastAsia="Times New Roman" w:cs="Times New Roman"/>
          <w:szCs w:val="24"/>
        </w:rPr>
        <w:t xml:space="preserve"> </w:t>
      </w:r>
      <w:r>
        <w:rPr>
          <w:rFonts w:eastAsia="Times New Roman" w:cs="Times New Roman"/>
          <w:szCs w:val="24"/>
        </w:rPr>
        <w:t>τα «</w:t>
      </w:r>
      <w:r w:rsidRPr="00D01315">
        <w:rPr>
          <w:rFonts w:eastAsia="Times New Roman" w:cs="Times New Roman"/>
          <w:szCs w:val="24"/>
        </w:rPr>
        <w:t xml:space="preserve">Παιδικά Χωριά </w:t>
      </w:r>
      <w:r>
        <w:rPr>
          <w:rFonts w:eastAsia="Times New Roman" w:cs="Times New Roman"/>
          <w:szCs w:val="24"/>
          <w:lang w:val="en-US"/>
        </w:rPr>
        <w:t>SOS</w:t>
      </w:r>
      <w:r>
        <w:rPr>
          <w:rFonts w:eastAsia="Times New Roman" w:cs="Times New Roman"/>
          <w:szCs w:val="24"/>
        </w:rPr>
        <w:t>»</w:t>
      </w:r>
      <w:r w:rsidRPr="00D01315">
        <w:rPr>
          <w:rFonts w:eastAsia="Times New Roman" w:cs="Times New Roman"/>
          <w:szCs w:val="24"/>
        </w:rPr>
        <w:t xml:space="preserve"> και για το </w:t>
      </w:r>
      <w:r>
        <w:rPr>
          <w:rFonts w:eastAsia="Times New Roman" w:cs="Times New Roman"/>
          <w:szCs w:val="24"/>
        </w:rPr>
        <w:t>«</w:t>
      </w:r>
      <w:r w:rsidRPr="00D01315">
        <w:rPr>
          <w:rFonts w:eastAsia="Times New Roman" w:cs="Times New Roman"/>
          <w:szCs w:val="24"/>
        </w:rPr>
        <w:t xml:space="preserve">Ελληνικό </w:t>
      </w:r>
      <w:r>
        <w:rPr>
          <w:rFonts w:eastAsia="Times New Roman" w:cs="Times New Roman"/>
          <w:szCs w:val="24"/>
        </w:rPr>
        <w:t>Παιδικό</w:t>
      </w:r>
      <w:r w:rsidRPr="00C47F6D">
        <w:rPr>
          <w:rFonts w:eastAsia="Times New Roman" w:cs="Times New Roman"/>
          <w:szCs w:val="24"/>
        </w:rPr>
        <w:t xml:space="preserve"> </w:t>
      </w:r>
      <w:r w:rsidRPr="00D01315">
        <w:rPr>
          <w:rFonts w:eastAsia="Times New Roman" w:cs="Times New Roman"/>
          <w:szCs w:val="24"/>
        </w:rPr>
        <w:t>Χωριό</w:t>
      </w:r>
      <w:r>
        <w:rPr>
          <w:rFonts w:eastAsia="Times New Roman" w:cs="Times New Roman"/>
          <w:szCs w:val="24"/>
        </w:rPr>
        <w:t>»</w:t>
      </w:r>
      <w:r w:rsidRPr="00D01315">
        <w:rPr>
          <w:rFonts w:eastAsia="Times New Roman" w:cs="Times New Roman"/>
          <w:szCs w:val="24"/>
        </w:rPr>
        <w:t xml:space="preserve"> στο </w:t>
      </w:r>
      <w:proofErr w:type="spellStart"/>
      <w:r w:rsidRPr="00D01315">
        <w:rPr>
          <w:rFonts w:eastAsia="Times New Roman" w:cs="Times New Roman"/>
          <w:szCs w:val="24"/>
        </w:rPr>
        <w:t>Φίλυρο</w:t>
      </w:r>
      <w:proofErr w:type="spellEnd"/>
      <w:r>
        <w:rPr>
          <w:rFonts w:eastAsia="Times New Roman" w:cs="Times New Roman"/>
          <w:szCs w:val="24"/>
        </w:rPr>
        <w:t>,</w:t>
      </w:r>
      <w:r w:rsidRPr="00D01315">
        <w:rPr>
          <w:rFonts w:eastAsia="Times New Roman" w:cs="Times New Roman"/>
          <w:szCs w:val="24"/>
        </w:rPr>
        <w:t xml:space="preserve"> στην πόλη μου</w:t>
      </w:r>
      <w:r>
        <w:rPr>
          <w:rFonts w:eastAsia="Times New Roman" w:cs="Times New Roman"/>
          <w:szCs w:val="24"/>
        </w:rPr>
        <w:t xml:space="preserve"> τη</w:t>
      </w:r>
      <w:r w:rsidRPr="00D01315">
        <w:rPr>
          <w:rFonts w:eastAsia="Times New Roman" w:cs="Times New Roman"/>
          <w:szCs w:val="24"/>
        </w:rPr>
        <w:t xml:space="preserve"> Θεσσαλονίκη</w:t>
      </w:r>
      <w:r>
        <w:rPr>
          <w:rFonts w:eastAsia="Times New Roman" w:cs="Times New Roman"/>
          <w:szCs w:val="24"/>
        </w:rPr>
        <w:t>;</w:t>
      </w:r>
    </w:p>
    <w:p w14:paraId="7098EE57"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Μ</w:t>
      </w:r>
      <w:r w:rsidRPr="00D01315">
        <w:rPr>
          <w:rFonts w:eastAsia="Times New Roman" w:cs="Times New Roman"/>
          <w:szCs w:val="24"/>
        </w:rPr>
        <w:t>ε την υπ</w:t>
      </w:r>
      <w:r>
        <w:rPr>
          <w:rFonts w:eastAsia="Times New Roman" w:cs="Times New Roman"/>
          <w:szCs w:val="24"/>
        </w:rPr>
        <w:t xml:space="preserve">’ </w:t>
      </w:r>
      <w:proofErr w:type="spellStart"/>
      <w:r w:rsidRPr="00D01315">
        <w:rPr>
          <w:rFonts w:eastAsia="Times New Roman" w:cs="Times New Roman"/>
          <w:szCs w:val="24"/>
        </w:rPr>
        <w:t>όψ</w:t>
      </w:r>
      <w:r>
        <w:rPr>
          <w:rFonts w:eastAsia="Times New Roman" w:cs="Times New Roman"/>
          <w:szCs w:val="24"/>
        </w:rPr>
        <w:t>ιν</w:t>
      </w:r>
      <w:proofErr w:type="spellEnd"/>
      <w:r w:rsidRPr="00D01315">
        <w:rPr>
          <w:rFonts w:eastAsia="Times New Roman" w:cs="Times New Roman"/>
          <w:szCs w:val="24"/>
        </w:rPr>
        <w:t xml:space="preserve"> τροπολογία </w:t>
      </w:r>
      <w:r>
        <w:rPr>
          <w:rFonts w:eastAsia="Times New Roman" w:cs="Times New Roman"/>
          <w:szCs w:val="24"/>
        </w:rPr>
        <w:t xml:space="preserve">απαλλάσσεται από </w:t>
      </w:r>
      <w:r w:rsidRPr="00D01315">
        <w:rPr>
          <w:rFonts w:eastAsia="Times New Roman" w:cs="Times New Roman"/>
          <w:szCs w:val="24"/>
        </w:rPr>
        <w:t xml:space="preserve">τον ειδικό φόρο επί των ακινήτων το κοινωφελές ίδρυμα </w:t>
      </w:r>
      <w:r>
        <w:rPr>
          <w:rFonts w:eastAsia="Times New Roman" w:cs="Times New Roman"/>
          <w:szCs w:val="24"/>
        </w:rPr>
        <w:t>«</w:t>
      </w:r>
      <w:r w:rsidRPr="00D01315">
        <w:rPr>
          <w:rFonts w:eastAsia="Times New Roman" w:cs="Times New Roman"/>
          <w:szCs w:val="24"/>
        </w:rPr>
        <w:t>Αλέξανδρος Ωνάσης</w:t>
      </w:r>
      <w:r>
        <w:rPr>
          <w:rFonts w:eastAsia="Times New Roman" w:cs="Times New Roman"/>
          <w:szCs w:val="24"/>
        </w:rPr>
        <w:t>», καθώς</w:t>
      </w:r>
      <w:r w:rsidRPr="00D01315">
        <w:rPr>
          <w:rFonts w:eastAsia="Times New Roman" w:cs="Times New Roman"/>
          <w:szCs w:val="24"/>
        </w:rPr>
        <w:t xml:space="preserve"> και όλες </w:t>
      </w:r>
      <w:r>
        <w:rPr>
          <w:rFonts w:eastAsia="Times New Roman" w:cs="Times New Roman"/>
          <w:szCs w:val="24"/>
        </w:rPr>
        <w:t>οι</w:t>
      </w:r>
      <w:r w:rsidRPr="00D01315">
        <w:rPr>
          <w:rFonts w:eastAsia="Times New Roman" w:cs="Times New Roman"/>
          <w:szCs w:val="24"/>
        </w:rPr>
        <w:t xml:space="preserve"> εταιρείες των οποίων κατέχει το σύνολο των μετοχών γι</w:t>
      </w:r>
      <w:r w:rsidRPr="00D01315">
        <w:rPr>
          <w:rFonts w:eastAsia="Times New Roman" w:cs="Times New Roman"/>
          <w:szCs w:val="24"/>
        </w:rPr>
        <w:t xml:space="preserve">α ακίνητα που </w:t>
      </w:r>
      <w:proofErr w:type="spellStart"/>
      <w:r w:rsidRPr="00D01315">
        <w:rPr>
          <w:rFonts w:eastAsia="Times New Roman" w:cs="Times New Roman"/>
          <w:szCs w:val="24"/>
        </w:rPr>
        <w:t>ιδιοχρησιμοποιούνται</w:t>
      </w:r>
      <w:proofErr w:type="spellEnd"/>
      <w:r w:rsidRPr="00D01315">
        <w:rPr>
          <w:rFonts w:eastAsia="Times New Roman" w:cs="Times New Roman"/>
          <w:szCs w:val="24"/>
        </w:rPr>
        <w:t xml:space="preserve"> αποκλειστικά και </w:t>
      </w:r>
      <w:r>
        <w:rPr>
          <w:rFonts w:eastAsia="Times New Roman" w:cs="Times New Roman"/>
          <w:szCs w:val="24"/>
        </w:rPr>
        <w:t>α</w:t>
      </w:r>
      <w:r w:rsidRPr="00D01315">
        <w:rPr>
          <w:rFonts w:eastAsia="Times New Roman" w:cs="Times New Roman"/>
          <w:szCs w:val="24"/>
        </w:rPr>
        <w:t>ποδεδειγμένα για κοινωφελείς εκπαιδευτικούς</w:t>
      </w:r>
      <w:r>
        <w:rPr>
          <w:rFonts w:eastAsia="Times New Roman" w:cs="Times New Roman"/>
          <w:szCs w:val="24"/>
        </w:rPr>
        <w:t>,</w:t>
      </w:r>
      <w:r w:rsidRPr="00D01315">
        <w:rPr>
          <w:rFonts w:eastAsia="Times New Roman" w:cs="Times New Roman"/>
          <w:szCs w:val="24"/>
        </w:rPr>
        <w:t xml:space="preserve"> θρησκευτικούς ή πολιτικούς σκοπούς στην Ελλάδα</w:t>
      </w:r>
      <w:r>
        <w:rPr>
          <w:rFonts w:eastAsia="Times New Roman" w:cs="Times New Roman"/>
          <w:szCs w:val="24"/>
        </w:rPr>
        <w:t>,</w:t>
      </w:r>
      <w:r w:rsidRPr="00D01315">
        <w:rPr>
          <w:rFonts w:eastAsia="Times New Roman" w:cs="Times New Roman"/>
          <w:szCs w:val="24"/>
        </w:rPr>
        <w:t xml:space="preserve"> για ακίνητα </w:t>
      </w:r>
      <w:r w:rsidRPr="00D01315">
        <w:rPr>
          <w:rFonts w:eastAsia="Times New Roman" w:cs="Times New Roman"/>
          <w:szCs w:val="24"/>
        </w:rPr>
        <w:lastRenderedPageBreak/>
        <w:t xml:space="preserve">που εκμεταλλεύονται εφόσον το προϊόν της εκμετάλλευσης διατίθεται </w:t>
      </w:r>
      <w:r>
        <w:rPr>
          <w:rFonts w:eastAsia="Times New Roman" w:cs="Times New Roman"/>
          <w:szCs w:val="24"/>
        </w:rPr>
        <w:t>α</w:t>
      </w:r>
      <w:r w:rsidRPr="00D01315">
        <w:rPr>
          <w:rFonts w:eastAsia="Times New Roman" w:cs="Times New Roman"/>
          <w:szCs w:val="24"/>
        </w:rPr>
        <w:t>ποδεδειγμένα επί αυτών των σκοπ</w:t>
      </w:r>
      <w:r w:rsidRPr="00D01315">
        <w:rPr>
          <w:rFonts w:eastAsia="Times New Roman" w:cs="Times New Roman"/>
          <w:szCs w:val="24"/>
        </w:rPr>
        <w:t>ών</w:t>
      </w:r>
      <w:r>
        <w:rPr>
          <w:rFonts w:eastAsia="Times New Roman" w:cs="Times New Roman"/>
          <w:szCs w:val="24"/>
        </w:rPr>
        <w:t>,</w:t>
      </w:r>
      <w:r w:rsidRPr="00D01315">
        <w:rPr>
          <w:rFonts w:eastAsia="Times New Roman" w:cs="Times New Roman"/>
          <w:szCs w:val="24"/>
        </w:rPr>
        <w:t xml:space="preserve"> καθώς και για κινητά που είναι </w:t>
      </w:r>
      <w:r>
        <w:rPr>
          <w:rFonts w:eastAsia="Times New Roman" w:cs="Times New Roman"/>
          <w:szCs w:val="24"/>
        </w:rPr>
        <w:t>α</w:t>
      </w:r>
      <w:r w:rsidRPr="00D01315">
        <w:rPr>
          <w:rFonts w:eastAsia="Times New Roman" w:cs="Times New Roman"/>
          <w:szCs w:val="24"/>
        </w:rPr>
        <w:t>ποδεδειγμένα κενά</w:t>
      </w:r>
      <w:r>
        <w:rPr>
          <w:rFonts w:eastAsia="Times New Roman" w:cs="Times New Roman"/>
          <w:szCs w:val="24"/>
        </w:rPr>
        <w:t>.</w:t>
      </w:r>
      <w:r w:rsidRPr="00D01315">
        <w:rPr>
          <w:rFonts w:eastAsia="Times New Roman" w:cs="Times New Roman"/>
          <w:szCs w:val="24"/>
        </w:rPr>
        <w:t xml:space="preserve"> </w:t>
      </w:r>
    </w:p>
    <w:p w14:paraId="7098EE58"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Κ</w:t>
      </w:r>
      <w:r w:rsidRPr="00D01315">
        <w:rPr>
          <w:rFonts w:eastAsia="Times New Roman" w:cs="Times New Roman"/>
          <w:szCs w:val="24"/>
        </w:rPr>
        <w:t>αι μάλιστα</w:t>
      </w:r>
      <w:r>
        <w:rPr>
          <w:rFonts w:eastAsia="Times New Roman" w:cs="Times New Roman"/>
          <w:szCs w:val="24"/>
        </w:rPr>
        <w:t xml:space="preserve">, σε όλες αυτές τις </w:t>
      </w:r>
      <w:r w:rsidRPr="00D01315">
        <w:rPr>
          <w:rFonts w:eastAsia="Times New Roman" w:cs="Times New Roman"/>
          <w:szCs w:val="24"/>
        </w:rPr>
        <w:t>φοροαπαλλαγές δίνουμε και αναδρομική ισχύ</w:t>
      </w:r>
      <w:r>
        <w:rPr>
          <w:rFonts w:eastAsia="Times New Roman" w:cs="Times New Roman"/>
          <w:szCs w:val="24"/>
        </w:rPr>
        <w:t>.</w:t>
      </w:r>
      <w:r w:rsidRPr="00D01315">
        <w:rPr>
          <w:rFonts w:eastAsia="Times New Roman" w:cs="Times New Roman"/>
          <w:szCs w:val="24"/>
        </w:rPr>
        <w:t xml:space="preserve"> Δεν χρειάζεται να πληρώσουν τίποτα </w:t>
      </w:r>
      <w:r>
        <w:rPr>
          <w:rFonts w:eastAsia="Times New Roman" w:cs="Times New Roman"/>
          <w:szCs w:val="24"/>
        </w:rPr>
        <w:t xml:space="preserve">από </w:t>
      </w:r>
      <w:r w:rsidRPr="00D01315">
        <w:rPr>
          <w:rFonts w:eastAsia="Times New Roman" w:cs="Times New Roman"/>
          <w:szCs w:val="24"/>
        </w:rPr>
        <w:t>το 2013</w:t>
      </w:r>
      <w:r>
        <w:rPr>
          <w:rFonts w:eastAsia="Times New Roman" w:cs="Times New Roman"/>
          <w:szCs w:val="24"/>
        </w:rPr>
        <w:t xml:space="preserve"> κ</w:t>
      </w:r>
      <w:r w:rsidRPr="00D01315">
        <w:rPr>
          <w:rFonts w:eastAsia="Times New Roman" w:cs="Times New Roman"/>
          <w:szCs w:val="24"/>
        </w:rPr>
        <w:t xml:space="preserve">αι μας ζητάνε </w:t>
      </w:r>
      <w:r>
        <w:rPr>
          <w:rFonts w:eastAsia="Times New Roman" w:cs="Times New Roman"/>
          <w:szCs w:val="24"/>
        </w:rPr>
        <w:t>να χαρίσουμε φόρους. Κ</w:t>
      </w:r>
      <w:r w:rsidRPr="00D01315">
        <w:rPr>
          <w:rFonts w:eastAsia="Times New Roman" w:cs="Times New Roman"/>
          <w:szCs w:val="24"/>
        </w:rPr>
        <w:t xml:space="preserve">αι δεν μας λέτε για </w:t>
      </w:r>
      <w:r>
        <w:rPr>
          <w:rFonts w:eastAsia="Times New Roman" w:cs="Times New Roman"/>
          <w:szCs w:val="24"/>
        </w:rPr>
        <w:t>τι</w:t>
      </w:r>
      <w:r w:rsidRPr="00D01315">
        <w:rPr>
          <w:rFonts w:eastAsia="Times New Roman" w:cs="Times New Roman"/>
          <w:szCs w:val="24"/>
        </w:rPr>
        <w:t xml:space="preserve"> ποσό μιλάμε</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Π</w:t>
      </w:r>
      <w:r w:rsidRPr="00D01315">
        <w:rPr>
          <w:rFonts w:eastAsia="Times New Roman" w:cs="Times New Roman"/>
          <w:szCs w:val="24"/>
        </w:rPr>
        <w:t xml:space="preserve">όσα </w:t>
      </w:r>
      <w:r w:rsidRPr="00D01315">
        <w:rPr>
          <w:rFonts w:eastAsia="Times New Roman" w:cs="Times New Roman"/>
          <w:szCs w:val="24"/>
        </w:rPr>
        <w:t>χρήματα χαρίζου</w:t>
      </w:r>
      <w:r>
        <w:rPr>
          <w:rFonts w:eastAsia="Times New Roman" w:cs="Times New Roman"/>
          <w:szCs w:val="24"/>
        </w:rPr>
        <w:t>με;</w:t>
      </w:r>
      <w:r w:rsidRPr="00D01315">
        <w:rPr>
          <w:rFonts w:eastAsia="Times New Roman" w:cs="Times New Roman"/>
          <w:szCs w:val="24"/>
        </w:rPr>
        <w:t xml:space="preserve"> </w:t>
      </w:r>
      <w:r>
        <w:rPr>
          <w:rFonts w:eastAsia="Times New Roman" w:cs="Times New Roman"/>
          <w:szCs w:val="24"/>
        </w:rPr>
        <w:t xml:space="preserve">Και το ρωτάω αυτό </w:t>
      </w:r>
      <w:r w:rsidRPr="00D01315">
        <w:rPr>
          <w:rFonts w:eastAsia="Times New Roman" w:cs="Times New Roman"/>
          <w:szCs w:val="24"/>
        </w:rPr>
        <w:t xml:space="preserve">γιατί πρόσφατα πληροφορηθήκαμε από τα κανάλια και τις εφημερίδες πως η </w:t>
      </w:r>
      <w:r>
        <w:rPr>
          <w:rFonts w:eastAsia="Times New Roman" w:cs="Times New Roman"/>
          <w:szCs w:val="24"/>
        </w:rPr>
        <w:t>Κ</w:t>
      </w:r>
      <w:r w:rsidRPr="00D01315">
        <w:rPr>
          <w:rFonts w:eastAsia="Times New Roman" w:cs="Times New Roman"/>
          <w:szCs w:val="24"/>
        </w:rPr>
        <w:t>υβέρνηση</w:t>
      </w:r>
      <w:r>
        <w:rPr>
          <w:rFonts w:eastAsia="Times New Roman" w:cs="Times New Roman"/>
          <w:szCs w:val="24"/>
        </w:rPr>
        <w:t>,</w:t>
      </w:r>
      <w:r w:rsidRPr="00D01315">
        <w:rPr>
          <w:rFonts w:eastAsia="Times New Roman" w:cs="Times New Roman"/>
          <w:szCs w:val="24"/>
        </w:rPr>
        <w:t xml:space="preserve"> η αριστερή </w:t>
      </w:r>
      <w:r>
        <w:rPr>
          <w:rFonts w:eastAsia="Times New Roman" w:cs="Times New Roman"/>
          <w:szCs w:val="24"/>
        </w:rPr>
        <w:t>Κ</w:t>
      </w:r>
      <w:r w:rsidRPr="00D01315">
        <w:rPr>
          <w:rFonts w:eastAsia="Times New Roman" w:cs="Times New Roman"/>
          <w:szCs w:val="24"/>
        </w:rPr>
        <w:t xml:space="preserve">υβέρνηση του ΣΥΡΙΖΑ </w:t>
      </w:r>
      <w:r>
        <w:rPr>
          <w:rFonts w:eastAsia="Times New Roman" w:cs="Times New Roman"/>
          <w:szCs w:val="24"/>
        </w:rPr>
        <w:t>–</w:t>
      </w:r>
      <w:r w:rsidRPr="00D01315">
        <w:rPr>
          <w:rFonts w:eastAsia="Times New Roman" w:cs="Times New Roman"/>
          <w:szCs w:val="24"/>
        </w:rPr>
        <w:t>σκέτο</w:t>
      </w:r>
      <w:r>
        <w:rPr>
          <w:rFonts w:eastAsia="Times New Roman" w:cs="Times New Roman"/>
          <w:szCs w:val="24"/>
        </w:rPr>
        <w:t>,</w:t>
      </w:r>
      <w:r w:rsidRPr="00D01315">
        <w:rPr>
          <w:rFonts w:eastAsia="Times New Roman" w:cs="Times New Roman"/>
          <w:szCs w:val="24"/>
        </w:rPr>
        <w:t xml:space="preserve"> χωρίς τους ΑΝΕΛ</w:t>
      </w:r>
      <w:r>
        <w:rPr>
          <w:rFonts w:eastAsia="Times New Roman" w:cs="Times New Roman"/>
          <w:szCs w:val="24"/>
        </w:rPr>
        <w:t>-</w:t>
      </w:r>
      <w:r w:rsidRPr="00D01315">
        <w:rPr>
          <w:rFonts w:eastAsia="Times New Roman" w:cs="Times New Roman"/>
          <w:szCs w:val="24"/>
        </w:rPr>
        <w:t xml:space="preserve"> υπέγραψε ειδική συμφωνία με τους εφοπλιστές </w:t>
      </w:r>
      <w:r>
        <w:rPr>
          <w:rFonts w:eastAsia="Times New Roman" w:cs="Times New Roman"/>
          <w:szCs w:val="24"/>
        </w:rPr>
        <w:t>σχετικά με το δικαίωμά τους για εθελ</w:t>
      </w:r>
      <w:r>
        <w:rPr>
          <w:rFonts w:eastAsia="Times New Roman" w:cs="Times New Roman"/>
          <w:szCs w:val="24"/>
        </w:rPr>
        <w:t xml:space="preserve">οντική </w:t>
      </w:r>
      <w:proofErr w:type="spellStart"/>
      <w:r>
        <w:rPr>
          <w:rFonts w:eastAsia="Times New Roman" w:cs="Times New Roman"/>
          <w:szCs w:val="24"/>
        </w:rPr>
        <w:t>αυτο</w:t>
      </w:r>
      <w:r w:rsidRPr="00D01315">
        <w:rPr>
          <w:rFonts w:eastAsia="Times New Roman" w:cs="Times New Roman"/>
          <w:szCs w:val="24"/>
        </w:rPr>
        <w:t>φορολόγηση</w:t>
      </w:r>
      <w:proofErr w:type="spellEnd"/>
      <w:r>
        <w:rPr>
          <w:rFonts w:eastAsia="Times New Roman" w:cs="Times New Roman"/>
          <w:szCs w:val="24"/>
        </w:rPr>
        <w:t>. Οι εφοπλιστές</w:t>
      </w:r>
      <w:r w:rsidRPr="00D01315">
        <w:rPr>
          <w:rFonts w:eastAsia="Times New Roman" w:cs="Times New Roman"/>
          <w:szCs w:val="24"/>
        </w:rPr>
        <w:t xml:space="preserve"> μπορούν να δίνουν σε εθελοντική βάση και προαιρετικά ό</w:t>
      </w:r>
      <w:r>
        <w:rPr>
          <w:rFonts w:eastAsia="Times New Roman" w:cs="Times New Roman"/>
          <w:szCs w:val="24"/>
        </w:rPr>
        <w:t>,</w:t>
      </w:r>
      <w:r w:rsidRPr="00D01315">
        <w:rPr>
          <w:rFonts w:eastAsia="Times New Roman" w:cs="Times New Roman"/>
          <w:szCs w:val="24"/>
        </w:rPr>
        <w:t>τι έχουν ευχαρίστηση στα δημόσια ταμεία</w:t>
      </w:r>
      <w:r>
        <w:rPr>
          <w:rFonts w:eastAsia="Times New Roman" w:cs="Times New Roman"/>
          <w:szCs w:val="24"/>
        </w:rPr>
        <w:t>.</w:t>
      </w:r>
    </w:p>
    <w:p w14:paraId="7098EE59"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Ό</w:t>
      </w:r>
      <w:r w:rsidRPr="00D01315">
        <w:rPr>
          <w:rFonts w:eastAsia="Times New Roman" w:cs="Times New Roman"/>
          <w:szCs w:val="24"/>
        </w:rPr>
        <w:t>ταν</w:t>
      </w:r>
      <w:r>
        <w:rPr>
          <w:rFonts w:eastAsia="Times New Roman" w:cs="Times New Roman"/>
          <w:szCs w:val="24"/>
        </w:rPr>
        <w:t>,</w:t>
      </w:r>
      <w:r w:rsidRPr="00D01315">
        <w:rPr>
          <w:rFonts w:eastAsia="Times New Roman" w:cs="Times New Roman"/>
          <w:szCs w:val="24"/>
        </w:rPr>
        <w:t xml:space="preserve"> λοιπόν</w:t>
      </w:r>
      <w:r>
        <w:rPr>
          <w:rFonts w:eastAsia="Times New Roman" w:cs="Times New Roman"/>
          <w:szCs w:val="24"/>
        </w:rPr>
        <w:t>, κυρίες και κύριοι</w:t>
      </w:r>
      <w:r w:rsidRPr="00D01315">
        <w:rPr>
          <w:rFonts w:eastAsia="Times New Roman" w:cs="Times New Roman"/>
          <w:szCs w:val="24"/>
        </w:rPr>
        <w:t xml:space="preserve"> συνάδελφοι</w:t>
      </w:r>
      <w:r>
        <w:rPr>
          <w:rFonts w:eastAsia="Times New Roman" w:cs="Times New Roman"/>
          <w:szCs w:val="24"/>
        </w:rPr>
        <w:t>,</w:t>
      </w:r>
      <w:r w:rsidRPr="00D01315">
        <w:rPr>
          <w:rFonts w:eastAsia="Times New Roman" w:cs="Times New Roman"/>
          <w:szCs w:val="24"/>
        </w:rPr>
        <w:t xml:space="preserve"> από τη μία χαρίζουμε φόρους στους ισχυρούς και από την άλλη νο</w:t>
      </w:r>
      <w:r>
        <w:rPr>
          <w:rFonts w:eastAsia="Times New Roman" w:cs="Times New Roman"/>
          <w:szCs w:val="24"/>
        </w:rPr>
        <w:t>μιμοποιούμε την ε</w:t>
      </w:r>
      <w:r>
        <w:rPr>
          <w:rFonts w:eastAsia="Times New Roman" w:cs="Times New Roman"/>
          <w:szCs w:val="24"/>
        </w:rPr>
        <w:t xml:space="preserve">θελοντική </w:t>
      </w:r>
      <w:proofErr w:type="spellStart"/>
      <w:r>
        <w:rPr>
          <w:rFonts w:eastAsia="Times New Roman" w:cs="Times New Roman"/>
          <w:szCs w:val="24"/>
        </w:rPr>
        <w:t>αυτο</w:t>
      </w:r>
      <w:r w:rsidRPr="00D01315">
        <w:rPr>
          <w:rFonts w:eastAsia="Times New Roman" w:cs="Times New Roman"/>
          <w:szCs w:val="24"/>
        </w:rPr>
        <w:t>φορολόγηση</w:t>
      </w:r>
      <w:proofErr w:type="spellEnd"/>
      <w:r w:rsidRPr="00D01315">
        <w:rPr>
          <w:rFonts w:eastAsia="Times New Roman" w:cs="Times New Roman"/>
          <w:szCs w:val="24"/>
        </w:rPr>
        <w:t xml:space="preserve"> των πλουσίων</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δ</w:t>
      </w:r>
      <w:r w:rsidRPr="00D01315">
        <w:rPr>
          <w:rFonts w:eastAsia="Times New Roman" w:cs="Times New Roman"/>
          <w:szCs w:val="24"/>
        </w:rPr>
        <w:t xml:space="preserve">εν φαίνεται καθόλου κατανοητό το γιατί δεν μπορούμε να κάνουμε το ίδιο για το </w:t>
      </w:r>
      <w:r>
        <w:rPr>
          <w:rFonts w:eastAsia="Times New Roman" w:cs="Times New Roman"/>
          <w:szCs w:val="24"/>
        </w:rPr>
        <w:t>«</w:t>
      </w:r>
      <w:r w:rsidRPr="00D01315">
        <w:rPr>
          <w:rFonts w:eastAsia="Times New Roman" w:cs="Times New Roman"/>
          <w:szCs w:val="24"/>
        </w:rPr>
        <w:t>Χαμόγελο του Παιδιού</w:t>
      </w:r>
      <w:r>
        <w:rPr>
          <w:rFonts w:eastAsia="Times New Roman" w:cs="Times New Roman"/>
          <w:szCs w:val="24"/>
        </w:rPr>
        <w:t>»,</w:t>
      </w:r>
      <w:r w:rsidRPr="00D01315">
        <w:rPr>
          <w:rFonts w:eastAsia="Times New Roman" w:cs="Times New Roman"/>
          <w:szCs w:val="24"/>
        </w:rPr>
        <w:t xml:space="preserve"> για τα </w:t>
      </w:r>
      <w:r>
        <w:rPr>
          <w:rFonts w:eastAsia="Times New Roman" w:cs="Times New Roman"/>
          <w:szCs w:val="24"/>
        </w:rPr>
        <w:t>«</w:t>
      </w:r>
      <w:r w:rsidRPr="00D01315">
        <w:rPr>
          <w:rFonts w:eastAsia="Times New Roman" w:cs="Times New Roman"/>
          <w:szCs w:val="24"/>
        </w:rPr>
        <w:t xml:space="preserve">Παιδικά Χωριά </w:t>
      </w:r>
      <w:r w:rsidRPr="00D01315">
        <w:rPr>
          <w:rFonts w:eastAsia="Times New Roman" w:cs="Times New Roman"/>
          <w:szCs w:val="24"/>
        </w:rPr>
        <w:lastRenderedPageBreak/>
        <w:t>SOS</w:t>
      </w:r>
      <w:r>
        <w:rPr>
          <w:rFonts w:eastAsia="Times New Roman" w:cs="Times New Roman"/>
          <w:szCs w:val="24"/>
        </w:rPr>
        <w:t>»,</w:t>
      </w:r>
      <w:r w:rsidRPr="00D01315">
        <w:rPr>
          <w:rFonts w:eastAsia="Times New Roman" w:cs="Times New Roman"/>
          <w:szCs w:val="24"/>
        </w:rPr>
        <w:t xml:space="preserve"> για το </w:t>
      </w:r>
      <w:r>
        <w:rPr>
          <w:rFonts w:eastAsia="Times New Roman" w:cs="Times New Roman"/>
          <w:szCs w:val="24"/>
        </w:rPr>
        <w:t>«Ε</w:t>
      </w:r>
      <w:r w:rsidRPr="00D01315">
        <w:rPr>
          <w:rFonts w:eastAsia="Times New Roman" w:cs="Times New Roman"/>
          <w:szCs w:val="24"/>
        </w:rPr>
        <w:t>λληνικό Παιδικό Χωριό</w:t>
      </w:r>
      <w:r>
        <w:rPr>
          <w:rFonts w:eastAsia="Times New Roman" w:cs="Times New Roman"/>
          <w:szCs w:val="24"/>
        </w:rPr>
        <w:t>»</w:t>
      </w:r>
      <w:r w:rsidRPr="00D01315">
        <w:rPr>
          <w:rFonts w:eastAsia="Times New Roman" w:cs="Times New Roman"/>
          <w:szCs w:val="24"/>
        </w:rPr>
        <w:t xml:space="preserve"> στο </w:t>
      </w:r>
      <w:proofErr w:type="spellStart"/>
      <w:r w:rsidRPr="00D01315">
        <w:rPr>
          <w:rFonts w:eastAsia="Times New Roman" w:cs="Times New Roman"/>
          <w:szCs w:val="24"/>
        </w:rPr>
        <w:t>Φίλυρο</w:t>
      </w:r>
      <w:proofErr w:type="spellEnd"/>
      <w:r w:rsidRPr="00D01315">
        <w:rPr>
          <w:rFonts w:eastAsia="Times New Roman" w:cs="Times New Roman"/>
          <w:szCs w:val="24"/>
        </w:rPr>
        <w:t xml:space="preserve"> της Θεσσαλονίκης</w:t>
      </w:r>
      <w:r>
        <w:rPr>
          <w:rFonts w:eastAsia="Times New Roman" w:cs="Times New Roman"/>
          <w:szCs w:val="24"/>
        </w:rPr>
        <w:t>.</w:t>
      </w:r>
      <w:r w:rsidRPr="00D01315">
        <w:rPr>
          <w:rFonts w:eastAsia="Times New Roman" w:cs="Times New Roman"/>
          <w:szCs w:val="24"/>
        </w:rPr>
        <w:t xml:space="preserve"> Δεν φαίνεται καθόλου κατα</w:t>
      </w:r>
      <w:r w:rsidRPr="00D01315">
        <w:rPr>
          <w:rFonts w:eastAsia="Times New Roman" w:cs="Times New Roman"/>
          <w:szCs w:val="24"/>
        </w:rPr>
        <w:t>νοητό</w:t>
      </w:r>
      <w:r>
        <w:rPr>
          <w:rFonts w:eastAsia="Times New Roman" w:cs="Times New Roman"/>
          <w:szCs w:val="24"/>
        </w:rPr>
        <w:t>.</w:t>
      </w:r>
      <w:r w:rsidRPr="00D01315">
        <w:rPr>
          <w:rFonts w:eastAsia="Times New Roman" w:cs="Times New Roman"/>
          <w:szCs w:val="24"/>
        </w:rPr>
        <w:t xml:space="preserve"> Εγώ</w:t>
      </w:r>
      <w:r>
        <w:rPr>
          <w:rFonts w:eastAsia="Times New Roman" w:cs="Times New Roman"/>
          <w:szCs w:val="24"/>
        </w:rPr>
        <w:t>,</w:t>
      </w:r>
      <w:r w:rsidRPr="00D01315">
        <w:rPr>
          <w:rFonts w:eastAsia="Times New Roman" w:cs="Times New Roman"/>
          <w:szCs w:val="24"/>
        </w:rPr>
        <w:t xml:space="preserve"> δηλαδή</w:t>
      </w:r>
      <w:r>
        <w:rPr>
          <w:rFonts w:eastAsia="Times New Roman" w:cs="Times New Roman"/>
          <w:szCs w:val="24"/>
        </w:rPr>
        <w:t>,</w:t>
      </w:r>
      <w:r w:rsidRPr="00D01315">
        <w:rPr>
          <w:rFonts w:eastAsia="Times New Roman" w:cs="Times New Roman"/>
          <w:szCs w:val="24"/>
        </w:rPr>
        <w:t xml:space="preserve"> δεν μπορώ να το κατανοήσω</w:t>
      </w:r>
      <w:r>
        <w:rPr>
          <w:rFonts w:eastAsia="Times New Roman" w:cs="Times New Roman"/>
          <w:szCs w:val="24"/>
        </w:rPr>
        <w:t>.</w:t>
      </w:r>
    </w:p>
    <w:p w14:paraId="7098EE5A"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Σ</w:t>
      </w:r>
      <w:r w:rsidRPr="00D01315">
        <w:rPr>
          <w:rFonts w:eastAsia="Times New Roman" w:cs="Times New Roman"/>
          <w:szCs w:val="24"/>
        </w:rPr>
        <w:t>ας προτείνω</w:t>
      </w:r>
      <w:r>
        <w:rPr>
          <w:rFonts w:eastAsia="Times New Roman" w:cs="Times New Roman"/>
          <w:szCs w:val="24"/>
        </w:rPr>
        <w:t>,</w:t>
      </w:r>
      <w:r w:rsidRPr="00D01315">
        <w:rPr>
          <w:rFonts w:eastAsia="Times New Roman" w:cs="Times New Roman"/>
          <w:szCs w:val="24"/>
        </w:rPr>
        <w:t xml:space="preserve"> λοιπόν</w:t>
      </w:r>
      <w:r>
        <w:rPr>
          <w:rFonts w:eastAsia="Times New Roman" w:cs="Times New Roman"/>
          <w:szCs w:val="24"/>
        </w:rPr>
        <w:t>,</w:t>
      </w:r>
      <w:r w:rsidRPr="00D01315">
        <w:rPr>
          <w:rFonts w:eastAsia="Times New Roman" w:cs="Times New Roman"/>
          <w:szCs w:val="24"/>
        </w:rPr>
        <w:t xml:space="preserve"> να φέρετε μία πανομοιότυπη τροπολογία</w:t>
      </w:r>
      <w:r>
        <w:rPr>
          <w:rFonts w:eastAsia="Times New Roman" w:cs="Times New Roman"/>
          <w:szCs w:val="24"/>
        </w:rPr>
        <w:t xml:space="preserve">, σαν αυτή και αντί για το Ίδρυμα </w:t>
      </w:r>
      <w:r>
        <w:rPr>
          <w:rFonts w:eastAsia="Times New Roman" w:cs="Times New Roman"/>
          <w:szCs w:val="24"/>
        </w:rPr>
        <w:t>«</w:t>
      </w:r>
      <w:r>
        <w:rPr>
          <w:rFonts w:eastAsia="Times New Roman" w:cs="Times New Roman"/>
          <w:szCs w:val="24"/>
        </w:rPr>
        <w:t>Αλέξανδρος Ωνάσης»</w:t>
      </w:r>
      <w:r w:rsidRPr="00D01315">
        <w:rPr>
          <w:rFonts w:eastAsia="Times New Roman" w:cs="Times New Roman"/>
          <w:szCs w:val="24"/>
        </w:rPr>
        <w:t xml:space="preserve"> να γράψετε </w:t>
      </w:r>
      <w:r>
        <w:rPr>
          <w:rFonts w:eastAsia="Times New Roman" w:cs="Times New Roman"/>
          <w:szCs w:val="24"/>
        </w:rPr>
        <w:t>ε</w:t>
      </w:r>
      <w:r w:rsidRPr="00D01315">
        <w:rPr>
          <w:rFonts w:eastAsia="Times New Roman" w:cs="Times New Roman"/>
          <w:szCs w:val="24"/>
        </w:rPr>
        <w:t xml:space="preserve">πάνω </w:t>
      </w:r>
      <w:r>
        <w:rPr>
          <w:rFonts w:eastAsia="Times New Roman" w:cs="Times New Roman"/>
          <w:szCs w:val="24"/>
        </w:rPr>
        <w:t>«</w:t>
      </w:r>
      <w:r w:rsidRPr="00D01315">
        <w:rPr>
          <w:rFonts w:eastAsia="Times New Roman" w:cs="Times New Roman"/>
          <w:szCs w:val="24"/>
        </w:rPr>
        <w:t>Χαμόγελο του Παιδιού</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w:t>
      </w:r>
      <w:r w:rsidRPr="00D01315">
        <w:rPr>
          <w:rFonts w:eastAsia="Times New Roman" w:cs="Times New Roman"/>
          <w:szCs w:val="24"/>
        </w:rPr>
        <w:t>Παιδικά Χωριά SOS</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«Ε</w:t>
      </w:r>
      <w:r w:rsidRPr="00D01315">
        <w:rPr>
          <w:rFonts w:eastAsia="Times New Roman" w:cs="Times New Roman"/>
          <w:szCs w:val="24"/>
        </w:rPr>
        <w:t>λληνικό Παιδικό Χωριό</w:t>
      </w:r>
      <w:r>
        <w:rPr>
          <w:rFonts w:eastAsia="Times New Roman" w:cs="Times New Roman"/>
          <w:szCs w:val="24"/>
        </w:rPr>
        <w:t>»</w:t>
      </w:r>
      <w:r w:rsidRPr="00D01315">
        <w:rPr>
          <w:rFonts w:eastAsia="Times New Roman" w:cs="Times New Roman"/>
          <w:szCs w:val="24"/>
        </w:rPr>
        <w:t xml:space="preserve"> στο </w:t>
      </w:r>
      <w:proofErr w:type="spellStart"/>
      <w:r w:rsidRPr="00D01315">
        <w:rPr>
          <w:rFonts w:eastAsia="Times New Roman" w:cs="Times New Roman"/>
          <w:szCs w:val="24"/>
        </w:rPr>
        <w:t>Φίλυρο</w:t>
      </w:r>
      <w:proofErr w:type="spellEnd"/>
      <w:r>
        <w:rPr>
          <w:rFonts w:eastAsia="Times New Roman" w:cs="Times New Roman"/>
          <w:szCs w:val="24"/>
        </w:rPr>
        <w:t>. Κάντε το! Κάντε το κι εμείς θα το ψηφίσουμε. Α</w:t>
      </w:r>
      <w:r w:rsidRPr="00D01315">
        <w:rPr>
          <w:rFonts w:eastAsia="Times New Roman" w:cs="Times New Roman"/>
          <w:szCs w:val="24"/>
        </w:rPr>
        <w:t xml:space="preserve">ν δεν μπορείτε να το κάνετε </w:t>
      </w:r>
      <w:r>
        <w:rPr>
          <w:rFonts w:eastAsia="Times New Roman" w:cs="Times New Roman"/>
          <w:szCs w:val="24"/>
        </w:rPr>
        <w:t>εσείς,</w:t>
      </w:r>
      <w:r w:rsidRPr="00D01315">
        <w:rPr>
          <w:rFonts w:eastAsia="Times New Roman" w:cs="Times New Roman"/>
          <w:szCs w:val="24"/>
        </w:rPr>
        <w:t xml:space="preserve"> </w:t>
      </w:r>
      <w:r>
        <w:rPr>
          <w:rFonts w:eastAsia="Times New Roman" w:cs="Times New Roman"/>
          <w:szCs w:val="24"/>
        </w:rPr>
        <w:t xml:space="preserve">πείτε να το </w:t>
      </w:r>
      <w:r w:rsidRPr="00D01315">
        <w:rPr>
          <w:rFonts w:eastAsia="Times New Roman" w:cs="Times New Roman"/>
          <w:szCs w:val="24"/>
        </w:rPr>
        <w:t>κάνουμε εμείς</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Θ</w:t>
      </w:r>
      <w:r w:rsidRPr="00D01315">
        <w:rPr>
          <w:rFonts w:eastAsia="Times New Roman" w:cs="Times New Roman"/>
          <w:szCs w:val="24"/>
        </w:rPr>
        <w:t>α φέρουμε εμείς μ</w:t>
      </w:r>
      <w:r>
        <w:rPr>
          <w:rFonts w:eastAsia="Times New Roman" w:cs="Times New Roman"/>
          <w:szCs w:val="24"/>
        </w:rPr>
        <w:t>ία</w:t>
      </w:r>
      <w:r w:rsidRPr="00D01315">
        <w:rPr>
          <w:rFonts w:eastAsia="Times New Roman" w:cs="Times New Roman"/>
          <w:szCs w:val="24"/>
        </w:rPr>
        <w:t xml:space="preserve"> τροπολογία</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Α</w:t>
      </w:r>
      <w:r w:rsidRPr="00D01315">
        <w:rPr>
          <w:rFonts w:eastAsia="Times New Roman" w:cs="Times New Roman"/>
          <w:szCs w:val="24"/>
        </w:rPr>
        <w:t>υτή είναι η πρότασ</w:t>
      </w:r>
      <w:r>
        <w:rPr>
          <w:rFonts w:eastAsia="Times New Roman" w:cs="Times New Roman"/>
          <w:szCs w:val="24"/>
        </w:rPr>
        <w:t>ή μου.</w:t>
      </w:r>
    </w:p>
    <w:p w14:paraId="7098EE5B"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Σ</w:t>
      </w:r>
      <w:r w:rsidRPr="00D01315">
        <w:rPr>
          <w:rFonts w:eastAsia="Times New Roman" w:cs="Times New Roman"/>
          <w:szCs w:val="24"/>
        </w:rPr>
        <w:t>χετικά με την πολύ σημαντική τροπολογία με γενικό αριθμό 2007 και ειδικό</w:t>
      </w:r>
      <w:r>
        <w:rPr>
          <w:rFonts w:eastAsia="Times New Roman" w:cs="Times New Roman"/>
          <w:szCs w:val="24"/>
        </w:rPr>
        <w:t xml:space="preserve"> 16</w:t>
      </w:r>
      <w:r>
        <w:rPr>
          <w:rFonts w:eastAsia="Times New Roman" w:cs="Times New Roman"/>
          <w:szCs w:val="24"/>
        </w:rPr>
        <w:t xml:space="preserve">0, </w:t>
      </w:r>
      <w:r w:rsidRPr="00D01315">
        <w:rPr>
          <w:rFonts w:eastAsia="Times New Roman" w:cs="Times New Roman"/>
          <w:szCs w:val="24"/>
        </w:rPr>
        <w:t xml:space="preserve">που αφορά το σπάσιμο κάποιων </w:t>
      </w:r>
      <w:r>
        <w:rPr>
          <w:rFonts w:eastAsia="Times New Roman" w:cs="Times New Roman"/>
          <w:szCs w:val="24"/>
        </w:rPr>
        <w:t>δήμων,</w:t>
      </w:r>
      <w:r w:rsidRPr="00D01315">
        <w:rPr>
          <w:rFonts w:eastAsia="Times New Roman" w:cs="Times New Roman"/>
          <w:szCs w:val="24"/>
        </w:rPr>
        <w:t xml:space="preserve"> και συγκεκριμένα προβλέπει τον επανακαθορισμό της διοικητικής διάρθρωσης των Δήμων Κ</w:t>
      </w:r>
      <w:r>
        <w:rPr>
          <w:rFonts w:eastAsia="Times New Roman" w:cs="Times New Roman"/>
          <w:szCs w:val="24"/>
        </w:rPr>
        <w:t>ερκύρα</w:t>
      </w:r>
      <w:r w:rsidRPr="00D01315">
        <w:rPr>
          <w:rFonts w:eastAsia="Times New Roman" w:cs="Times New Roman"/>
          <w:szCs w:val="24"/>
        </w:rPr>
        <w:t>ς</w:t>
      </w:r>
      <w:r>
        <w:rPr>
          <w:rFonts w:eastAsia="Times New Roman" w:cs="Times New Roman"/>
          <w:szCs w:val="24"/>
        </w:rPr>
        <w:t>,</w:t>
      </w:r>
      <w:r w:rsidRPr="00D01315">
        <w:rPr>
          <w:rFonts w:eastAsia="Times New Roman" w:cs="Times New Roman"/>
          <w:szCs w:val="24"/>
        </w:rPr>
        <w:t xml:space="preserve"> Κεφαλλονιάς</w:t>
      </w:r>
      <w:r>
        <w:rPr>
          <w:rFonts w:eastAsia="Times New Roman" w:cs="Times New Roman"/>
          <w:szCs w:val="24"/>
        </w:rPr>
        <w:t>,</w:t>
      </w:r>
      <w:r w:rsidRPr="00D01315">
        <w:rPr>
          <w:rFonts w:eastAsia="Times New Roman" w:cs="Times New Roman"/>
          <w:szCs w:val="24"/>
        </w:rPr>
        <w:t xml:space="preserve"> Λέσβου</w:t>
      </w:r>
      <w:r>
        <w:rPr>
          <w:rFonts w:eastAsia="Times New Roman" w:cs="Times New Roman"/>
          <w:szCs w:val="24"/>
        </w:rPr>
        <w:t>,</w:t>
      </w:r>
      <w:r w:rsidRPr="00D01315">
        <w:rPr>
          <w:rFonts w:eastAsia="Times New Roman" w:cs="Times New Roman"/>
          <w:szCs w:val="24"/>
        </w:rPr>
        <w:t xml:space="preserve"> Κοζάνης και </w:t>
      </w:r>
      <w:r>
        <w:rPr>
          <w:rFonts w:eastAsia="Times New Roman" w:cs="Times New Roman"/>
          <w:szCs w:val="24"/>
        </w:rPr>
        <w:t xml:space="preserve">Σάμου, δεν είμαστε αντίθετοι, </w:t>
      </w:r>
      <w:r w:rsidRPr="00D01315">
        <w:rPr>
          <w:rFonts w:eastAsia="Times New Roman" w:cs="Times New Roman"/>
          <w:szCs w:val="24"/>
        </w:rPr>
        <w:t>αλλά δεν μπορούμε</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α</w:t>
      </w:r>
      <w:r w:rsidRPr="00D01315">
        <w:rPr>
          <w:rFonts w:eastAsia="Times New Roman" w:cs="Times New Roman"/>
          <w:szCs w:val="24"/>
        </w:rPr>
        <w:t>γαπητοί συνάδελφοι</w:t>
      </w:r>
      <w:r>
        <w:rPr>
          <w:rFonts w:eastAsia="Times New Roman" w:cs="Times New Roman"/>
          <w:szCs w:val="24"/>
        </w:rPr>
        <w:t>,</w:t>
      </w:r>
      <w:r w:rsidRPr="00D01315">
        <w:rPr>
          <w:rFonts w:eastAsia="Times New Roman" w:cs="Times New Roman"/>
          <w:szCs w:val="24"/>
        </w:rPr>
        <w:t xml:space="preserve"> να σιωπήσουμε μπροστά</w:t>
      </w:r>
      <w:r w:rsidRPr="00D01315">
        <w:rPr>
          <w:rFonts w:eastAsia="Times New Roman" w:cs="Times New Roman"/>
          <w:szCs w:val="24"/>
        </w:rPr>
        <w:t xml:space="preserve"> στην πολιτική σκοπιμότητα που φανερώνει </w:t>
      </w:r>
      <w:r>
        <w:rPr>
          <w:rFonts w:eastAsia="Times New Roman" w:cs="Times New Roman"/>
          <w:szCs w:val="24"/>
        </w:rPr>
        <w:t xml:space="preserve">η </w:t>
      </w:r>
      <w:r w:rsidRPr="00D01315">
        <w:rPr>
          <w:rFonts w:eastAsia="Times New Roman" w:cs="Times New Roman"/>
          <w:szCs w:val="24"/>
        </w:rPr>
        <w:t>απόφαση να διορθώ</w:t>
      </w:r>
      <w:r w:rsidRPr="00D01315">
        <w:rPr>
          <w:rFonts w:eastAsia="Times New Roman" w:cs="Times New Roman"/>
          <w:szCs w:val="24"/>
        </w:rPr>
        <w:lastRenderedPageBreak/>
        <w:t xml:space="preserve">σουμε τα σπασμένα του </w:t>
      </w:r>
      <w:r>
        <w:rPr>
          <w:rFonts w:eastAsia="Times New Roman" w:cs="Times New Roman"/>
          <w:szCs w:val="24"/>
        </w:rPr>
        <w:t>«</w:t>
      </w:r>
      <w:r>
        <w:rPr>
          <w:rFonts w:eastAsia="Times New Roman" w:cs="Times New Roman"/>
          <w:smallCaps/>
          <w:szCs w:val="24"/>
        </w:rPr>
        <w:t>Κ</w:t>
      </w:r>
      <w:r w:rsidRPr="00D01315">
        <w:rPr>
          <w:rFonts w:eastAsia="Times New Roman" w:cs="Times New Roman"/>
          <w:szCs w:val="24"/>
        </w:rPr>
        <w:t>ΑΛΛΙΚΡΑΤΗ</w:t>
      </w:r>
      <w:r>
        <w:rPr>
          <w:rFonts w:eastAsia="Times New Roman" w:cs="Times New Roman"/>
          <w:szCs w:val="24"/>
        </w:rPr>
        <w:t>»</w:t>
      </w:r>
      <w:r w:rsidRPr="00D01315">
        <w:rPr>
          <w:rFonts w:eastAsia="Times New Roman" w:cs="Times New Roman"/>
          <w:szCs w:val="24"/>
        </w:rPr>
        <w:t xml:space="preserve"> με εκπρόθεσμη τροπολογία</w:t>
      </w:r>
      <w:r>
        <w:rPr>
          <w:rFonts w:eastAsia="Times New Roman" w:cs="Times New Roman"/>
          <w:szCs w:val="24"/>
        </w:rPr>
        <w:t>,</w:t>
      </w:r>
      <w:r w:rsidRPr="00D01315">
        <w:rPr>
          <w:rFonts w:eastAsia="Times New Roman" w:cs="Times New Roman"/>
          <w:szCs w:val="24"/>
        </w:rPr>
        <w:t xml:space="preserve"> δύο μόλις μήνες πριν τις εκλογές </w:t>
      </w:r>
      <w:r>
        <w:rPr>
          <w:rFonts w:eastAsia="Times New Roman" w:cs="Times New Roman"/>
          <w:szCs w:val="24"/>
        </w:rPr>
        <w:t xml:space="preserve">της </w:t>
      </w:r>
      <w:r w:rsidRPr="00D01315">
        <w:rPr>
          <w:rFonts w:eastAsia="Times New Roman" w:cs="Times New Roman"/>
          <w:szCs w:val="24"/>
        </w:rPr>
        <w:t>τοπικής αυτοδιοίκησης</w:t>
      </w:r>
      <w:r>
        <w:rPr>
          <w:rFonts w:eastAsia="Times New Roman" w:cs="Times New Roman"/>
          <w:szCs w:val="24"/>
        </w:rPr>
        <w:t>.</w:t>
      </w:r>
    </w:p>
    <w:p w14:paraId="7098EE5C" w14:textId="77777777" w:rsidR="00971A45" w:rsidRDefault="00ED091D">
      <w:pPr>
        <w:tabs>
          <w:tab w:val="left" w:pos="2940"/>
        </w:tabs>
        <w:spacing w:line="600" w:lineRule="auto"/>
        <w:ind w:firstLine="720"/>
        <w:jc w:val="both"/>
        <w:rPr>
          <w:rFonts w:eastAsia="Times New Roman" w:cs="Times New Roman"/>
          <w:szCs w:val="24"/>
        </w:rPr>
      </w:pPr>
      <w:r>
        <w:rPr>
          <w:rFonts w:eastAsia="Times New Roman" w:cs="Times New Roman"/>
          <w:szCs w:val="24"/>
        </w:rPr>
        <w:t>Σ</w:t>
      </w:r>
      <w:r w:rsidRPr="00D01315">
        <w:rPr>
          <w:rFonts w:eastAsia="Times New Roman" w:cs="Times New Roman"/>
          <w:szCs w:val="24"/>
        </w:rPr>
        <w:t>ας ρωτώ</w:t>
      </w:r>
      <w:r>
        <w:rPr>
          <w:rFonts w:eastAsia="Times New Roman" w:cs="Times New Roman"/>
          <w:szCs w:val="24"/>
        </w:rPr>
        <w:t>,</w:t>
      </w:r>
      <w:r w:rsidRPr="00D01315">
        <w:rPr>
          <w:rFonts w:eastAsia="Times New Roman" w:cs="Times New Roman"/>
          <w:szCs w:val="24"/>
        </w:rPr>
        <w:t xml:space="preserve"> είναι τρόπος αυτός για να </w:t>
      </w:r>
      <w:r>
        <w:rPr>
          <w:rFonts w:eastAsia="Times New Roman" w:cs="Times New Roman"/>
          <w:szCs w:val="24"/>
        </w:rPr>
        <w:t>λύνονται</w:t>
      </w:r>
      <w:r w:rsidRPr="00D01315">
        <w:rPr>
          <w:rFonts w:eastAsia="Times New Roman" w:cs="Times New Roman"/>
          <w:szCs w:val="24"/>
        </w:rPr>
        <w:t xml:space="preserve"> σε μία </w:t>
      </w:r>
      <w:r>
        <w:rPr>
          <w:rFonts w:eastAsia="Times New Roman" w:cs="Times New Roman"/>
          <w:szCs w:val="24"/>
        </w:rPr>
        <w:t>δ</w:t>
      </w:r>
      <w:r w:rsidRPr="00D01315">
        <w:rPr>
          <w:rFonts w:eastAsia="Times New Roman" w:cs="Times New Roman"/>
          <w:szCs w:val="24"/>
        </w:rPr>
        <w:t xml:space="preserve">ημοκρατία </w:t>
      </w:r>
      <w:r w:rsidRPr="00D01315">
        <w:rPr>
          <w:rFonts w:eastAsia="Times New Roman" w:cs="Times New Roman"/>
          <w:szCs w:val="24"/>
        </w:rPr>
        <w:t>τα προβλήματ</w:t>
      </w:r>
      <w:r w:rsidRPr="00D01315">
        <w:rPr>
          <w:rFonts w:eastAsia="Times New Roman" w:cs="Times New Roman"/>
          <w:szCs w:val="24"/>
        </w:rPr>
        <w:t>α αυτά που έχει</w:t>
      </w:r>
      <w:r>
        <w:rPr>
          <w:rFonts w:eastAsia="Times New Roman" w:cs="Times New Roman"/>
          <w:szCs w:val="24"/>
        </w:rPr>
        <w:t>;</w:t>
      </w:r>
      <w:r w:rsidRPr="00D01315">
        <w:rPr>
          <w:rFonts w:eastAsia="Times New Roman" w:cs="Times New Roman"/>
          <w:szCs w:val="24"/>
        </w:rPr>
        <w:t xml:space="preserve"> </w:t>
      </w:r>
      <w:r>
        <w:rPr>
          <w:rFonts w:eastAsia="Times New Roman" w:cs="Times New Roman"/>
          <w:szCs w:val="24"/>
        </w:rPr>
        <w:t>Ε</w:t>
      </w:r>
      <w:r w:rsidRPr="00D01315">
        <w:rPr>
          <w:rFonts w:eastAsia="Times New Roman" w:cs="Times New Roman"/>
          <w:szCs w:val="24"/>
        </w:rPr>
        <w:t xml:space="preserve">νισχύεται </w:t>
      </w:r>
      <w:r>
        <w:rPr>
          <w:rFonts w:eastAsia="Times New Roman" w:cs="Times New Roman"/>
          <w:szCs w:val="24"/>
        </w:rPr>
        <w:t>ή</w:t>
      </w:r>
      <w:r w:rsidRPr="00D01315">
        <w:rPr>
          <w:rFonts w:eastAsia="Times New Roman" w:cs="Times New Roman"/>
          <w:szCs w:val="24"/>
        </w:rPr>
        <w:t xml:space="preserve"> διαλύεται η εμπιστοσύνη των Ελλήνων απέναντι στη λειτουργία των δημοκρατικών </w:t>
      </w:r>
      <w:r>
        <w:rPr>
          <w:rFonts w:eastAsia="Times New Roman" w:cs="Times New Roman"/>
          <w:szCs w:val="24"/>
        </w:rPr>
        <w:t>θ</w:t>
      </w:r>
      <w:r w:rsidRPr="00D01315">
        <w:rPr>
          <w:rFonts w:eastAsia="Times New Roman" w:cs="Times New Roman"/>
          <w:szCs w:val="24"/>
        </w:rPr>
        <w:t>εσμών</w:t>
      </w:r>
      <w:r>
        <w:rPr>
          <w:rFonts w:eastAsia="Times New Roman" w:cs="Times New Roman"/>
          <w:szCs w:val="24"/>
        </w:rPr>
        <w:t>,</w:t>
      </w:r>
      <w:r w:rsidRPr="00D01315">
        <w:rPr>
          <w:rFonts w:eastAsia="Times New Roman" w:cs="Times New Roman"/>
          <w:szCs w:val="24"/>
        </w:rPr>
        <w:t xml:space="preserve"> όταν ακολουθούνται τέτοιες απαράδεκτες νομοθετικές πρακτικές και διαδικασίες</w:t>
      </w:r>
      <w:r>
        <w:rPr>
          <w:rFonts w:eastAsia="Times New Roman" w:cs="Times New Roman"/>
          <w:szCs w:val="24"/>
        </w:rPr>
        <w:t>;</w:t>
      </w:r>
    </w:p>
    <w:p w14:paraId="7098EE5D" w14:textId="77777777" w:rsidR="00971A45" w:rsidRDefault="00ED091D">
      <w:pPr>
        <w:tabs>
          <w:tab w:val="left" w:pos="2940"/>
        </w:tabs>
        <w:spacing w:line="600" w:lineRule="auto"/>
        <w:ind w:firstLine="720"/>
        <w:jc w:val="both"/>
        <w:rPr>
          <w:rFonts w:eastAsia="Times New Roman" w:cs="Times New Roman"/>
          <w:szCs w:val="24"/>
        </w:rPr>
      </w:pPr>
      <w:r w:rsidRPr="00D01315">
        <w:rPr>
          <w:rFonts w:eastAsia="Times New Roman" w:cs="Times New Roman"/>
          <w:szCs w:val="24"/>
        </w:rPr>
        <w:t xml:space="preserve">Σχετικά με τις άλλες δύο </w:t>
      </w:r>
      <w:r>
        <w:rPr>
          <w:rFonts w:eastAsia="Times New Roman" w:cs="Times New Roman"/>
          <w:szCs w:val="24"/>
        </w:rPr>
        <w:t>υπουργικές τροπολογίες,</w:t>
      </w:r>
      <w:r w:rsidRPr="00D01315">
        <w:rPr>
          <w:rFonts w:eastAsia="Times New Roman" w:cs="Times New Roman"/>
          <w:szCs w:val="24"/>
        </w:rPr>
        <w:t xml:space="preserve"> </w:t>
      </w:r>
      <w:r>
        <w:rPr>
          <w:rFonts w:eastAsia="Times New Roman" w:cs="Times New Roman"/>
          <w:szCs w:val="24"/>
        </w:rPr>
        <w:t xml:space="preserve">με γενικό </w:t>
      </w:r>
      <w:r>
        <w:rPr>
          <w:rFonts w:eastAsia="Times New Roman" w:cs="Times New Roman"/>
          <w:szCs w:val="24"/>
        </w:rPr>
        <w:t>αριθμό</w:t>
      </w:r>
      <w:r w:rsidRPr="00D01315">
        <w:rPr>
          <w:rFonts w:eastAsia="Times New Roman" w:cs="Times New Roman"/>
          <w:szCs w:val="24"/>
        </w:rPr>
        <w:t xml:space="preserve"> 2008 </w:t>
      </w:r>
      <w:r>
        <w:rPr>
          <w:rFonts w:eastAsia="Times New Roman" w:cs="Times New Roman"/>
          <w:szCs w:val="24"/>
        </w:rPr>
        <w:t>και ειδικό</w:t>
      </w:r>
      <w:r w:rsidRPr="00D01315">
        <w:rPr>
          <w:rFonts w:eastAsia="Times New Roman" w:cs="Times New Roman"/>
          <w:szCs w:val="24"/>
        </w:rPr>
        <w:t xml:space="preserve"> 161 για τροποποίηση της παραγράφου 3</w:t>
      </w:r>
      <w:r>
        <w:rPr>
          <w:rFonts w:eastAsia="Times New Roman" w:cs="Times New Roman"/>
          <w:szCs w:val="24"/>
        </w:rPr>
        <w:t>,</w:t>
      </w:r>
      <w:r w:rsidRPr="00D01315">
        <w:rPr>
          <w:rFonts w:eastAsia="Times New Roman" w:cs="Times New Roman"/>
          <w:szCs w:val="24"/>
        </w:rPr>
        <w:t xml:space="preserve"> του άρθρου 13</w:t>
      </w:r>
      <w:r>
        <w:rPr>
          <w:rFonts w:eastAsia="Times New Roman" w:cs="Times New Roman"/>
          <w:szCs w:val="24"/>
        </w:rPr>
        <w:t>,</w:t>
      </w:r>
      <w:r w:rsidRPr="00D01315">
        <w:rPr>
          <w:rFonts w:eastAsia="Times New Roman" w:cs="Times New Roman"/>
          <w:szCs w:val="24"/>
        </w:rPr>
        <w:t xml:space="preserve"> του ν</w:t>
      </w:r>
      <w:r>
        <w:rPr>
          <w:rFonts w:eastAsia="Times New Roman" w:cs="Times New Roman"/>
          <w:szCs w:val="24"/>
        </w:rPr>
        <w:t>. 4369/</w:t>
      </w:r>
      <w:r w:rsidRPr="00D01315">
        <w:rPr>
          <w:rFonts w:eastAsia="Times New Roman" w:cs="Times New Roman"/>
          <w:szCs w:val="24"/>
        </w:rPr>
        <w:t>2016 και τ</w:t>
      </w:r>
      <w:r>
        <w:rPr>
          <w:rFonts w:eastAsia="Times New Roman" w:cs="Times New Roman"/>
          <w:szCs w:val="24"/>
        </w:rPr>
        <w:t xml:space="preserve">ην τροπολογία με γενικό αριθμό </w:t>
      </w:r>
      <w:r w:rsidRPr="00D01315">
        <w:rPr>
          <w:rFonts w:eastAsia="Times New Roman" w:cs="Times New Roman"/>
          <w:szCs w:val="24"/>
        </w:rPr>
        <w:t>2010 κ</w:t>
      </w:r>
      <w:r>
        <w:rPr>
          <w:rFonts w:eastAsia="Times New Roman" w:cs="Times New Roman"/>
          <w:szCs w:val="24"/>
        </w:rPr>
        <w:t xml:space="preserve">αι ειδικό </w:t>
      </w:r>
      <w:r w:rsidRPr="00D01315">
        <w:rPr>
          <w:rFonts w:eastAsia="Times New Roman" w:cs="Times New Roman"/>
          <w:szCs w:val="24"/>
        </w:rPr>
        <w:t>162 που προβλέπει ρυθμίσεις για τα φαρμακεία</w:t>
      </w:r>
      <w:r>
        <w:rPr>
          <w:rFonts w:eastAsia="Times New Roman" w:cs="Times New Roman"/>
          <w:szCs w:val="24"/>
        </w:rPr>
        <w:t>,</w:t>
      </w:r>
      <w:r w:rsidRPr="00D01315">
        <w:rPr>
          <w:rFonts w:eastAsia="Times New Roman" w:cs="Times New Roman"/>
          <w:szCs w:val="24"/>
        </w:rPr>
        <w:t xml:space="preserve"> οδηγούμαστε </w:t>
      </w:r>
      <w:r>
        <w:rPr>
          <w:rFonts w:eastAsia="Times New Roman" w:cs="Times New Roman"/>
          <w:szCs w:val="24"/>
        </w:rPr>
        <w:t>σ</w:t>
      </w:r>
      <w:r w:rsidRPr="00D01315">
        <w:rPr>
          <w:rFonts w:eastAsia="Times New Roman" w:cs="Times New Roman"/>
          <w:szCs w:val="24"/>
        </w:rPr>
        <w:t xml:space="preserve">το </w:t>
      </w:r>
      <w:r>
        <w:rPr>
          <w:rFonts w:eastAsia="Times New Roman" w:cs="Times New Roman"/>
          <w:szCs w:val="24"/>
        </w:rPr>
        <w:t>να ψηφίσουμε «</w:t>
      </w:r>
      <w:r>
        <w:rPr>
          <w:rFonts w:eastAsia="Times New Roman" w:cs="Times New Roman"/>
          <w:szCs w:val="24"/>
        </w:rPr>
        <w:t>παρών</w:t>
      </w:r>
      <w:r>
        <w:rPr>
          <w:rFonts w:eastAsia="Times New Roman" w:cs="Times New Roman"/>
          <w:szCs w:val="24"/>
        </w:rPr>
        <w:t>», επίσης,</w:t>
      </w:r>
      <w:r w:rsidRPr="00D01315">
        <w:rPr>
          <w:rFonts w:eastAsia="Times New Roman" w:cs="Times New Roman"/>
          <w:szCs w:val="24"/>
        </w:rPr>
        <w:t xml:space="preserve"> καθώς αναγνωρίζουμε</w:t>
      </w:r>
      <w:r w:rsidRPr="00D01315">
        <w:rPr>
          <w:rFonts w:eastAsia="Times New Roman" w:cs="Times New Roman"/>
          <w:szCs w:val="24"/>
        </w:rPr>
        <w:t xml:space="preserve"> </w:t>
      </w:r>
      <w:r>
        <w:rPr>
          <w:rFonts w:eastAsia="Times New Roman" w:cs="Times New Roman"/>
          <w:szCs w:val="24"/>
        </w:rPr>
        <w:t>μεν</w:t>
      </w:r>
      <w:r w:rsidRPr="00D01315">
        <w:rPr>
          <w:rFonts w:eastAsia="Times New Roman" w:cs="Times New Roman"/>
          <w:szCs w:val="24"/>
        </w:rPr>
        <w:t xml:space="preserve"> τα προβλήματα που επιχειρούν να επιλύσουν</w:t>
      </w:r>
      <w:r>
        <w:rPr>
          <w:rFonts w:eastAsia="Times New Roman" w:cs="Times New Roman"/>
          <w:szCs w:val="24"/>
        </w:rPr>
        <w:t>,</w:t>
      </w:r>
      <w:r w:rsidRPr="00D01315">
        <w:rPr>
          <w:rFonts w:eastAsia="Times New Roman" w:cs="Times New Roman"/>
          <w:szCs w:val="24"/>
        </w:rPr>
        <w:t xml:space="preserve"> αλλά διαφωνούμε με τον </w:t>
      </w:r>
      <w:r>
        <w:rPr>
          <w:rFonts w:eastAsia="Times New Roman" w:cs="Times New Roman"/>
          <w:szCs w:val="24"/>
        </w:rPr>
        <w:t>α</w:t>
      </w:r>
      <w:r w:rsidRPr="00D01315">
        <w:rPr>
          <w:rFonts w:eastAsia="Times New Roman" w:cs="Times New Roman"/>
          <w:szCs w:val="24"/>
        </w:rPr>
        <w:t>παράδεκτο τρόπο που επιδιώκουν να το κάνουν αυτό</w:t>
      </w:r>
      <w:r>
        <w:rPr>
          <w:rFonts w:eastAsia="Times New Roman" w:cs="Times New Roman"/>
          <w:szCs w:val="24"/>
        </w:rPr>
        <w:t>.</w:t>
      </w:r>
    </w:p>
    <w:p w14:paraId="7098EE5E" w14:textId="77777777" w:rsidR="00971A45" w:rsidRDefault="00ED091D">
      <w:pPr>
        <w:spacing w:line="600" w:lineRule="auto"/>
        <w:ind w:firstLine="720"/>
        <w:jc w:val="both"/>
        <w:rPr>
          <w:rFonts w:eastAsia="Times New Roman"/>
          <w:color w:val="222222"/>
          <w:szCs w:val="24"/>
          <w:shd w:val="clear" w:color="auto" w:fill="FFFFFF"/>
        </w:rPr>
      </w:pPr>
      <w:r w:rsidRPr="00AC54B2">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πριν κατέβω από το Βήμα και επειδή έλαβα σχετικές οδηγίες από τον Πρόεδρο της Ένωσης </w:t>
      </w:r>
      <w:r>
        <w:rPr>
          <w:rFonts w:eastAsia="Times New Roman"/>
          <w:color w:val="222222"/>
          <w:szCs w:val="24"/>
          <w:shd w:val="clear" w:color="auto" w:fill="FFFFFF"/>
        </w:rPr>
        <w:lastRenderedPageBreak/>
        <w:t xml:space="preserve">Κεντρώων, </w:t>
      </w:r>
      <w:r w:rsidRPr="00AC54B2">
        <w:rPr>
          <w:rFonts w:eastAsia="Times New Roman"/>
          <w:bCs/>
          <w:color w:val="222222"/>
          <w:shd w:val="clear" w:color="auto" w:fill="FFFFFF"/>
        </w:rPr>
        <w:t>θα</w:t>
      </w:r>
      <w:r>
        <w:rPr>
          <w:rFonts w:eastAsia="Times New Roman"/>
          <w:color w:val="222222"/>
          <w:szCs w:val="24"/>
          <w:shd w:val="clear" w:color="auto" w:fill="FFFFFF"/>
        </w:rPr>
        <w:t xml:space="preserve"> ήθελα </w:t>
      </w:r>
      <w:r w:rsidRPr="00AC54B2">
        <w:rPr>
          <w:rFonts w:eastAsia="Times New Roman"/>
          <w:bCs/>
          <w:color w:val="222222"/>
          <w:shd w:val="clear" w:color="auto" w:fill="FFFFFF"/>
        </w:rPr>
        <w:t>να</w:t>
      </w:r>
      <w:r>
        <w:rPr>
          <w:rFonts w:eastAsia="Times New Roman"/>
          <w:color w:val="222222"/>
          <w:szCs w:val="24"/>
          <w:shd w:val="clear" w:color="auto" w:fill="FFFFFF"/>
        </w:rPr>
        <w:t xml:space="preserve"> δηλώσω </w:t>
      </w:r>
      <w:r w:rsidRPr="00AC54B2">
        <w:rPr>
          <w:rFonts w:eastAsia="Times New Roman"/>
          <w:bCs/>
          <w:color w:val="222222"/>
          <w:shd w:val="clear" w:color="auto" w:fill="FFFFFF"/>
        </w:rPr>
        <w:t>και</w:t>
      </w:r>
      <w:r>
        <w:rPr>
          <w:rFonts w:eastAsia="Times New Roman"/>
          <w:color w:val="222222"/>
          <w:szCs w:val="24"/>
          <w:shd w:val="clear" w:color="auto" w:fill="FFFFFF"/>
        </w:rPr>
        <w:t xml:space="preserve"> να καταγραφεί στα Πρακτικά της σημερινής </w:t>
      </w:r>
      <w:r w:rsidRPr="006420F6">
        <w:rPr>
          <w:rFonts w:eastAsia="Times New Roman"/>
          <w:color w:val="222222"/>
          <w:szCs w:val="24"/>
          <w:shd w:val="clear" w:color="auto" w:fill="FFFFFF"/>
        </w:rPr>
        <w:t>συνεδρίαση</w:t>
      </w:r>
      <w:r>
        <w:rPr>
          <w:rFonts w:eastAsia="Times New Roman"/>
          <w:color w:val="222222"/>
          <w:szCs w:val="24"/>
          <w:shd w:val="clear" w:color="auto" w:fill="FFFFFF"/>
        </w:rPr>
        <w:t xml:space="preserve">ς της Ολομέλειας το σχόλιο της Ένωσης Κεντρώων για την αντίδραση Βουλευτών του ΣΥΡΙΖΑ στα όσα ξεδιάντροπα είπε ο Βουλευτής Αχμέτ </w:t>
      </w:r>
      <w:proofErr w:type="spellStart"/>
      <w:r>
        <w:rPr>
          <w:rFonts w:eastAsia="Times New Roman"/>
          <w:color w:val="222222"/>
          <w:szCs w:val="24"/>
          <w:shd w:val="clear" w:color="auto" w:fill="FFFFFF"/>
        </w:rPr>
        <w:t>Γιλντίζ</w:t>
      </w:r>
      <w:proofErr w:type="spellEnd"/>
      <w:r>
        <w:rPr>
          <w:rFonts w:eastAsia="Times New Roman"/>
          <w:color w:val="222222"/>
          <w:szCs w:val="24"/>
          <w:shd w:val="clear" w:color="auto" w:fill="FFFFFF"/>
        </w:rPr>
        <w:t xml:space="preserve">, </w:t>
      </w:r>
      <w:r w:rsidRPr="00AC54B2">
        <w:rPr>
          <w:rFonts w:eastAsia="Times New Roman"/>
          <w:color w:val="222222"/>
          <w:shd w:val="clear" w:color="auto" w:fill="FFFFFF"/>
        </w:rPr>
        <w:t>ο οποίος</w:t>
      </w:r>
      <w:r>
        <w:rPr>
          <w:rFonts w:eastAsia="Times New Roman"/>
          <w:color w:val="222222"/>
          <w:szCs w:val="24"/>
          <w:shd w:val="clear" w:color="auto" w:fill="FFFFFF"/>
        </w:rPr>
        <w:t xml:space="preserve"> ήρθε </w:t>
      </w:r>
      <w:r w:rsidRPr="00AC54B2">
        <w:rPr>
          <w:rFonts w:eastAsia="Times New Roman"/>
          <w:bCs/>
          <w:color w:val="222222"/>
          <w:shd w:val="clear" w:color="auto" w:fill="FFFFFF"/>
        </w:rPr>
        <w:t>και</w:t>
      </w:r>
      <w:r>
        <w:rPr>
          <w:rFonts w:eastAsia="Times New Roman"/>
          <w:color w:val="222222"/>
          <w:szCs w:val="24"/>
          <w:shd w:val="clear" w:color="auto" w:fill="FFFFFF"/>
        </w:rPr>
        <w:t xml:space="preserve"> μας απείλησε μέσα στην ελληνική </w:t>
      </w:r>
      <w:r w:rsidRPr="00AC54B2">
        <w:rPr>
          <w:rFonts w:eastAsia="Times New Roman"/>
          <w:bCs/>
          <w:color w:val="222222"/>
          <w:shd w:val="clear" w:color="auto" w:fill="FFFFFF"/>
        </w:rPr>
        <w:t>Βουλή</w:t>
      </w:r>
      <w:r>
        <w:rPr>
          <w:rFonts w:eastAsia="Times New Roman"/>
          <w:color w:val="222222"/>
          <w:szCs w:val="24"/>
          <w:shd w:val="clear" w:color="auto" w:fill="FFFFFF"/>
        </w:rPr>
        <w:t xml:space="preserve"> -εδώ μέσα!- στο πλαίσιο της συζήτησης - ενημέρωσης των υποεπιτροπών της κοινοβουλευτικής συνέλευσης του ΝΑΤΟ, κάνοντας λόγο για συνέπειες. </w:t>
      </w:r>
    </w:p>
    <w:p w14:paraId="7098EE5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Τα ακριβή του λόγια ήταν τα εξής: «Αν οι Ελληνοκύπριοι το θέλουν, η πόρτα είναι ανοιχτή. Όταν, </w:t>
      </w:r>
      <w:r w:rsidRPr="00AC54B2">
        <w:rPr>
          <w:rFonts w:eastAsia="Times New Roman"/>
          <w:bCs/>
          <w:color w:val="222222"/>
          <w:shd w:val="clear" w:color="auto" w:fill="FFFFFF"/>
        </w:rPr>
        <w:t>όμως</w:t>
      </w:r>
      <w:r>
        <w:rPr>
          <w:rFonts w:eastAsia="Times New Roman"/>
          <w:color w:val="222222"/>
          <w:szCs w:val="24"/>
          <w:shd w:val="clear" w:color="auto" w:fill="FFFFFF"/>
        </w:rPr>
        <w:t>, οι εξορύξ</w:t>
      </w:r>
      <w:r>
        <w:rPr>
          <w:rFonts w:eastAsia="Times New Roman"/>
          <w:color w:val="222222"/>
          <w:szCs w:val="24"/>
          <w:shd w:val="clear" w:color="auto" w:fill="FFFFFF"/>
        </w:rPr>
        <w:t xml:space="preserve">εις σε μια περιοχή που ανήκει σε δύο χώρες γίνονται μονομερώς, αυτό δεν είναι αποδεκτό και θα έχει συνέπειες». Έχετε αναρωτηθεί, κύριοι συνάδελφοι, ποιες είναι οι συνέπειες για τις οποίες μίλαγε αυτό το τσιράκι του </w:t>
      </w:r>
      <w:proofErr w:type="spellStart"/>
      <w:r>
        <w:rPr>
          <w:rFonts w:eastAsia="Times New Roman"/>
          <w:color w:val="222222"/>
          <w:szCs w:val="24"/>
          <w:shd w:val="clear" w:color="auto" w:fill="FFFFFF"/>
        </w:rPr>
        <w:t>Ερντογάν</w:t>
      </w:r>
      <w:proofErr w:type="spellEnd"/>
      <w:r>
        <w:rPr>
          <w:rFonts w:eastAsia="Times New Roman"/>
          <w:color w:val="222222"/>
          <w:szCs w:val="24"/>
          <w:shd w:val="clear" w:color="auto" w:fill="FFFFFF"/>
        </w:rPr>
        <w:t xml:space="preserve">; </w:t>
      </w:r>
    </w:p>
    <w:p w14:paraId="7098EE60" w14:textId="77777777" w:rsidR="00971A45" w:rsidRDefault="00ED091D">
      <w:pPr>
        <w:spacing w:line="600" w:lineRule="auto"/>
        <w:ind w:firstLine="720"/>
        <w:jc w:val="both"/>
        <w:rPr>
          <w:rFonts w:eastAsia="Times New Roman"/>
          <w:color w:val="222222"/>
          <w:szCs w:val="24"/>
          <w:shd w:val="clear" w:color="auto" w:fill="FFFFFF"/>
        </w:rPr>
      </w:pPr>
      <w:r w:rsidRPr="00AC54B2">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η Τουρκία, κατά την άποψή μας, επιδιώκει πόλεμο με την Ελλάδα. Το ξαναλέω, λοιπόν, μήπως και το καταλάβετε, επιτέλους, </w:t>
      </w:r>
      <w:r w:rsidRPr="006420F6">
        <w:rPr>
          <w:rFonts w:eastAsia="Times New Roman"/>
          <w:bCs/>
          <w:color w:val="222222"/>
          <w:shd w:val="clear" w:color="auto" w:fill="FFFFFF"/>
        </w:rPr>
        <w:t>και</w:t>
      </w:r>
      <w:r>
        <w:rPr>
          <w:rFonts w:eastAsia="Times New Roman"/>
          <w:color w:val="222222"/>
          <w:szCs w:val="24"/>
          <w:shd w:val="clear" w:color="auto" w:fill="FFFFFF"/>
        </w:rPr>
        <w:t xml:space="preserve"> μήπως το καταλάβουν όλοι μέσα σε αυτή την Αίθουσα, ότι η Τουρκία προετοιμάζεται για πόλεμο, γιατί ακριβώς τον επιδιώκει. Αυτό το συμπ</w:t>
      </w:r>
      <w:r>
        <w:rPr>
          <w:rFonts w:eastAsia="Times New Roman"/>
          <w:color w:val="222222"/>
          <w:szCs w:val="24"/>
          <w:shd w:val="clear" w:color="auto" w:fill="FFFFFF"/>
        </w:rPr>
        <w:t xml:space="preserve">έρασμά μας </w:t>
      </w:r>
      <w:r>
        <w:rPr>
          <w:rFonts w:eastAsia="Times New Roman"/>
          <w:color w:val="222222"/>
          <w:szCs w:val="24"/>
          <w:shd w:val="clear" w:color="auto" w:fill="FFFFFF"/>
        </w:rPr>
        <w:lastRenderedPageBreak/>
        <w:t xml:space="preserve">είναι τεκμηριωμένο και αυτές οι αποδείξεις είναι γνωστές σε όλους σας. </w:t>
      </w:r>
    </w:p>
    <w:p w14:paraId="7098EE6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Αν, λοιπόν, </w:t>
      </w:r>
      <w:r w:rsidRPr="00AC54B2">
        <w:rPr>
          <w:rFonts w:eastAsia="Times New Roman"/>
          <w:color w:val="222222"/>
          <w:szCs w:val="24"/>
          <w:shd w:val="clear" w:color="auto" w:fill="FFFFFF"/>
        </w:rPr>
        <w:t xml:space="preserve">κυρίες και κύριοι </w:t>
      </w:r>
      <w:r>
        <w:rPr>
          <w:rFonts w:eastAsia="Times New Roman"/>
          <w:color w:val="222222"/>
          <w:szCs w:val="24"/>
          <w:shd w:val="clear" w:color="auto" w:fill="FFFFFF"/>
        </w:rPr>
        <w:t>του ΣΥΡΙΖΑ, πιστεύετε ειλικρινά ότι πρέπει να πάμε σε διάλογο με την Τουρκία και μάλιστα με τον ίδιο τρόπο, με την ίδια μέθοδο που εσείς πρώτοι</w:t>
      </w:r>
      <w:r>
        <w:rPr>
          <w:rFonts w:eastAsia="Times New Roman"/>
          <w:color w:val="222222"/>
          <w:szCs w:val="24"/>
          <w:shd w:val="clear" w:color="auto" w:fill="FFFFFF"/>
        </w:rPr>
        <w:t xml:space="preserve"> εφαρμόσατε και ακολουθήσατε στο Σκοπιανό </w:t>
      </w:r>
      <w:r w:rsidRPr="006420F6">
        <w:rPr>
          <w:rFonts w:eastAsia="Times New Roman"/>
          <w:bCs/>
          <w:color w:val="222222"/>
          <w:shd w:val="clear" w:color="auto" w:fill="FFFFFF"/>
        </w:rPr>
        <w:t>και</w:t>
      </w:r>
      <w:r>
        <w:rPr>
          <w:rFonts w:eastAsia="Times New Roman"/>
          <w:color w:val="222222"/>
          <w:szCs w:val="24"/>
          <w:shd w:val="clear" w:color="auto" w:fill="FFFFFF"/>
        </w:rPr>
        <w:t xml:space="preserve"> να δεχτούμε τους Τούρκους ως ίσους συνομιλητές, τότε να σας υπενθυμίσω πως αυτό δεν γίνεται, γιατί πάρα πολύ απλά ο ελληνικός στρατός δεν είναι κατοχικός στρατός. Δεν κατέχει παράνομα έδαφος ξένης χώρας. Συνεπώ</w:t>
      </w:r>
      <w:r>
        <w:rPr>
          <w:rFonts w:eastAsia="Times New Roman"/>
          <w:color w:val="222222"/>
          <w:szCs w:val="24"/>
          <w:shd w:val="clear" w:color="auto" w:fill="FFFFFF"/>
        </w:rPr>
        <w:t xml:space="preserve">ς η εξίσωσή μας με την Τουρκία δεν είναι δυνατόν να σταθεί με κανένα λογικό επιχείρημα. </w:t>
      </w:r>
    </w:p>
    <w:p w14:paraId="7098EE6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μόνη λύση, </w:t>
      </w:r>
      <w:r w:rsidRPr="00577F57">
        <w:rPr>
          <w:rFonts w:eastAsia="Times New Roman"/>
          <w:color w:val="222222"/>
          <w:szCs w:val="24"/>
          <w:shd w:val="clear" w:color="auto" w:fill="FFFFFF"/>
        </w:rPr>
        <w:t>λοιπόν</w:t>
      </w:r>
      <w:r>
        <w:rPr>
          <w:rFonts w:eastAsia="Times New Roman"/>
          <w:color w:val="222222"/>
          <w:szCs w:val="24"/>
          <w:shd w:val="clear" w:color="auto" w:fill="FFFFFF"/>
        </w:rPr>
        <w:t>, στο τουρκικό πρόβλημα είναι να φροντίσουμε να είμαστε εμείς πάντα έτοιμοι για πόλεμο και να κάνουμε ό,τι μπορούμε ανά πάσα στιγμή, έτσι ώστε οι ελ</w:t>
      </w:r>
      <w:r>
        <w:rPr>
          <w:rFonts w:eastAsia="Times New Roman"/>
          <w:color w:val="222222"/>
          <w:szCs w:val="24"/>
          <w:shd w:val="clear" w:color="auto" w:fill="FFFFFF"/>
        </w:rPr>
        <w:t xml:space="preserve">ληνικές δυνάμεις να έχουν στη διάθεσή τους οτιδήποτε τους </w:t>
      </w:r>
      <w:r w:rsidRPr="00577F57">
        <w:rPr>
          <w:rFonts w:eastAsia="Times New Roman"/>
          <w:bCs/>
          <w:color w:val="222222"/>
          <w:shd w:val="clear" w:color="auto" w:fill="FFFFFF"/>
        </w:rPr>
        <w:t>χρει</w:t>
      </w:r>
      <w:r>
        <w:rPr>
          <w:rFonts w:eastAsia="Times New Roman"/>
          <w:bCs/>
          <w:color w:val="222222"/>
          <w:shd w:val="clear" w:color="auto" w:fill="FFFFFF"/>
        </w:rPr>
        <w:t>αστεί</w:t>
      </w:r>
      <w:r>
        <w:rPr>
          <w:rFonts w:eastAsia="Times New Roman"/>
          <w:color w:val="222222"/>
          <w:szCs w:val="24"/>
          <w:shd w:val="clear" w:color="auto" w:fill="FFFFFF"/>
        </w:rPr>
        <w:t xml:space="preserve"> την ώρα, τη στιγμή, το δευτερόλεπτο που θα υπερασπιστούν τα εθνικά </w:t>
      </w:r>
      <w:r w:rsidRPr="00577F57">
        <w:rPr>
          <w:rFonts w:eastAsia="Times New Roman"/>
          <w:bCs/>
          <w:color w:val="222222"/>
          <w:shd w:val="clear" w:color="auto" w:fill="FFFFFF"/>
        </w:rPr>
        <w:t>και</w:t>
      </w:r>
      <w:r>
        <w:rPr>
          <w:rFonts w:eastAsia="Times New Roman"/>
          <w:color w:val="222222"/>
          <w:szCs w:val="24"/>
          <w:shd w:val="clear" w:color="auto" w:fill="FFFFFF"/>
        </w:rPr>
        <w:t xml:space="preserve"> κυρίαρχα συμφέροντα της χώρας μας. </w:t>
      </w:r>
    </w:p>
    <w:p w14:paraId="7098EE6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14:paraId="7098EE64" w14:textId="77777777" w:rsidR="00971A45" w:rsidRDefault="00ED091D">
      <w:pPr>
        <w:spacing w:line="600" w:lineRule="auto"/>
        <w:ind w:firstLine="720"/>
        <w:jc w:val="both"/>
        <w:rPr>
          <w:rFonts w:eastAsia="Times New Roman"/>
          <w:color w:val="222222"/>
          <w:szCs w:val="24"/>
          <w:shd w:val="clear" w:color="auto" w:fill="FFFFFF"/>
        </w:rPr>
      </w:pPr>
      <w:r w:rsidRPr="00577F57">
        <w:rPr>
          <w:rFonts w:eastAsia="Times New Roman"/>
          <w:b/>
          <w:bCs/>
          <w:color w:val="222222"/>
          <w:shd w:val="clear" w:color="auto" w:fill="FFFFFF"/>
        </w:rPr>
        <w:lastRenderedPageBreak/>
        <w:t xml:space="preserve">ΠΡΟΕΔΡΕΥΩΝ (Μάριος Γεωργιάδης): </w:t>
      </w:r>
      <w:r>
        <w:rPr>
          <w:rFonts w:eastAsia="Times New Roman"/>
          <w:color w:val="222222"/>
          <w:szCs w:val="24"/>
          <w:shd w:val="clear" w:color="auto" w:fill="FFFFFF"/>
        </w:rPr>
        <w:t xml:space="preserve">Ευχαριστούμε τον κ. </w:t>
      </w:r>
      <w:proofErr w:type="spellStart"/>
      <w:r>
        <w:rPr>
          <w:rFonts w:eastAsia="Times New Roman"/>
          <w:color w:val="222222"/>
          <w:szCs w:val="24"/>
          <w:shd w:val="clear" w:color="auto" w:fill="FFFFFF"/>
        </w:rPr>
        <w:t>Σαρίδη</w:t>
      </w:r>
      <w:proofErr w:type="spellEnd"/>
      <w:r>
        <w:rPr>
          <w:rFonts w:eastAsia="Times New Roman"/>
          <w:color w:val="222222"/>
          <w:szCs w:val="24"/>
          <w:shd w:val="clear" w:color="auto" w:fill="FFFFFF"/>
        </w:rPr>
        <w:t xml:space="preserve">. </w:t>
      </w:r>
    </w:p>
    <w:p w14:paraId="7098EE6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σας ενημερώσω </w:t>
      </w:r>
      <w:r w:rsidRPr="00577F57">
        <w:rPr>
          <w:rFonts w:eastAsia="Times New Roman"/>
          <w:bCs/>
          <w:color w:val="222222"/>
          <w:shd w:val="clear" w:color="auto" w:fill="FFFFFF"/>
        </w:rPr>
        <w:t>ότι</w:t>
      </w:r>
      <w:r>
        <w:rPr>
          <w:rFonts w:eastAsia="Times New Roman"/>
          <w:color w:val="222222"/>
          <w:szCs w:val="24"/>
          <w:shd w:val="clear" w:color="auto" w:fill="FFFFFF"/>
        </w:rPr>
        <w:t xml:space="preserve"> μέχρι το τέλος της αποψινής </w:t>
      </w:r>
      <w:r w:rsidRPr="00577F57">
        <w:rPr>
          <w:rFonts w:eastAsia="Times New Roman"/>
          <w:color w:val="222222"/>
          <w:szCs w:val="24"/>
          <w:shd w:val="clear" w:color="auto" w:fill="FFFFFF"/>
        </w:rPr>
        <w:t>συνεδρίαση</w:t>
      </w:r>
      <w:r>
        <w:rPr>
          <w:rFonts w:eastAsia="Times New Roman"/>
          <w:color w:val="222222"/>
          <w:szCs w:val="24"/>
          <w:shd w:val="clear" w:color="auto" w:fill="FFFFFF"/>
        </w:rPr>
        <w:t>ς</w:t>
      </w:r>
      <w:r w:rsidRPr="00577F57">
        <w:rPr>
          <w:rFonts w:eastAsia="Times New Roman"/>
          <w:bCs/>
          <w:color w:val="222222"/>
          <w:shd w:val="clear" w:color="auto" w:fill="FFFFFF"/>
        </w:rPr>
        <w:t xml:space="preserve"> θα</w:t>
      </w:r>
      <w:r>
        <w:rPr>
          <w:rFonts w:eastAsia="Times New Roman"/>
          <w:color w:val="222222"/>
          <w:szCs w:val="24"/>
          <w:shd w:val="clear" w:color="auto" w:fill="FFFFFF"/>
        </w:rPr>
        <w:t xml:space="preserve"> πάρουν τον λόγο δέκα συνάδελφοι Βουλευτές, ο Κοινοβουλευτικός Εκπρόσωπος της Νέας Δημοκρατίας και ο Υπουργός κ. Ξανθός, γιατί θέλει να αναπτύξει κάποιες τροπολογίες. </w:t>
      </w:r>
    </w:p>
    <w:p w14:paraId="7098EE6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Οπότε, λέω τα ονόματα αυτ</w:t>
      </w:r>
      <w:r>
        <w:rPr>
          <w:rFonts w:eastAsia="Times New Roman"/>
          <w:color w:val="222222"/>
          <w:szCs w:val="24"/>
          <w:shd w:val="clear" w:color="auto" w:fill="FFFFFF"/>
        </w:rPr>
        <w:t>ά για να μείνουν στο Κοινοβούλιο και όσοι συνάδελφοι έχουν κάποιο πρόγραμμα, να συνεχίσουν τον προγραμματισμό τους. Ο κ. Παπαηλιού από τον ΣΥΡΙΖΑ, ο κ. Μιχαηλίδης από τον ΣΥΡΙΖΑ, ο κ. Γεωργιάδης από τη Νέα Δημοκρατία, ο κ. Παπαδόπουλος Αθανάσιος από τον ΣΥ</w:t>
      </w:r>
      <w:r>
        <w:rPr>
          <w:rFonts w:eastAsia="Times New Roman"/>
          <w:color w:val="222222"/>
          <w:szCs w:val="24"/>
          <w:shd w:val="clear" w:color="auto" w:fill="FFFFFF"/>
        </w:rPr>
        <w:t xml:space="preserve">ΡΙΖΑ, ο κ. Βορίδης από τη Νέα Δημοκρατία, ο κ. </w:t>
      </w:r>
      <w:proofErr w:type="spellStart"/>
      <w:r>
        <w:rPr>
          <w:rFonts w:eastAsia="Times New Roman"/>
          <w:color w:val="222222"/>
          <w:szCs w:val="24"/>
          <w:shd w:val="clear" w:color="auto" w:fill="FFFFFF"/>
        </w:rPr>
        <w:t>Δημοσχάκης</w:t>
      </w:r>
      <w:proofErr w:type="spellEnd"/>
      <w:r>
        <w:rPr>
          <w:rFonts w:eastAsia="Times New Roman"/>
          <w:color w:val="222222"/>
          <w:szCs w:val="24"/>
          <w:shd w:val="clear" w:color="auto" w:fill="FFFFFF"/>
        </w:rPr>
        <w:t xml:space="preserve"> από τη Νέα Δημοκρατία, ο κ. </w:t>
      </w:r>
      <w:proofErr w:type="spellStart"/>
      <w:r>
        <w:rPr>
          <w:rFonts w:eastAsia="Times New Roman"/>
          <w:color w:val="222222"/>
          <w:szCs w:val="24"/>
          <w:shd w:val="clear" w:color="auto" w:fill="FFFFFF"/>
        </w:rPr>
        <w:t>Θραψανιώτης</w:t>
      </w:r>
      <w:proofErr w:type="spellEnd"/>
      <w:r>
        <w:rPr>
          <w:rFonts w:eastAsia="Times New Roman"/>
          <w:color w:val="222222"/>
          <w:szCs w:val="24"/>
          <w:shd w:val="clear" w:color="auto" w:fill="FFFFFF"/>
        </w:rPr>
        <w:t xml:space="preserve"> από τον ΣΥΡΙΖΑ, ο κ. </w:t>
      </w:r>
      <w:proofErr w:type="spellStart"/>
      <w:r>
        <w:rPr>
          <w:rFonts w:eastAsia="Times New Roman"/>
          <w:color w:val="222222"/>
          <w:szCs w:val="24"/>
          <w:shd w:val="clear" w:color="auto" w:fill="FFFFFF"/>
        </w:rPr>
        <w:t>Γιόγιακας</w:t>
      </w:r>
      <w:proofErr w:type="spellEnd"/>
      <w:r>
        <w:rPr>
          <w:rFonts w:eastAsia="Times New Roman"/>
          <w:color w:val="222222"/>
          <w:szCs w:val="24"/>
          <w:shd w:val="clear" w:color="auto" w:fill="FFFFFF"/>
        </w:rPr>
        <w:t xml:space="preserve"> από τη Νέα Δημοκρατία, ο κ. </w:t>
      </w:r>
      <w:proofErr w:type="spellStart"/>
      <w:r>
        <w:rPr>
          <w:rFonts w:eastAsia="Times New Roman"/>
          <w:color w:val="222222"/>
          <w:szCs w:val="24"/>
          <w:shd w:val="clear" w:color="auto" w:fill="FFFFFF"/>
        </w:rPr>
        <w:t>Μάρδας</w:t>
      </w:r>
      <w:proofErr w:type="spellEnd"/>
      <w:r>
        <w:rPr>
          <w:rFonts w:eastAsia="Times New Roman"/>
          <w:color w:val="222222"/>
          <w:szCs w:val="24"/>
          <w:shd w:val="clear" w:color="auto" w:fill="FFFFFF"/>
        </w:rPr>
        <w:t xml:space="preserve"> από τον ΣΥΡΙΖΑ, ο κ. </w:t>
      </w:r>
      <w:proofErr w:type="spellStart"/>
      <w:r>
        <w:rPr>
          <w:rFonts w:eastAsia="Times New Roman"/>
          <w:color w:val="222222"/>
          <w:szCs w:val="24"/>
          <w:shd w:val="clear" w:color="auto" w:fill="FFFFFF"/>
        </w:rPr>
        <w:t>Βαγιωνάς</w:t>
      </w:r>
      <w:proofErr w:type="spellEnd"/>
      <w:r>
        <w:rPr>
          <w:rFonts w:eastAsia="Times New Roman"/>
          <w:color w:val="222222"/>
          <w:szCs w:val="24"/>
          <w:shd w:val="clear" w:color="auto" w:fill="FFFFFF"/>
        </w:rPr>
        <w:t xml:space="preserve"> από τη Νέα Δημοκρατία. Αυτοί είναι οι συνάδελφοι </w:t>
      </w:r>
      <w:r w:rsidRPr="00577F57">
        <w:rPr>
          <w:rFonts w:eastAsia="Times New Roman"/>
          <w:bCs/>
          <w:color w:val="222222"/>
          <w:shd w:val="clear" w:color="auto" w:fill="FFFFFF"/>
        </w:rPr>
        <w:t>που</w:t>
      </w:r>
      <w:r>
        <w:rPr>
          <w:rFonts w:eastAsia="Times New Roman"/>
          <w:color w:val="222222"/>
          <w:szCs w:val="24"/>
          <w:shd w:val="clear" w:color="auto" w:fill="FFFFFF"/>
        </w:rPr>
        <w:t xml:space="preserve"> θα μιλήσο</w:t>
      </w:r>
      <w:r>
        <w:rPr>
          <w:rFonts w:eastAsia="Times New Roman"/>
          <w:color w:val="222222"/>
          <w:szCs w:val="24"/>
          <w:shd w:val="clear" w:color="auto" w:fill="FFFFFF"/>
        </w:rPr>
        <w:t>υν απόψε. Οι υπόλοιποι θα μιλήσουν αύριο. Ξεκινάμε στις 10:00΄ η ώρα το πρωί.</w:t>
      </w:r>
    </w:p>
    <w:p w14:paraId="7098EE6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Τον λόγο </w:t>
      </w:r>
      <w:r w:rsidRPr="00577F57">
        <w:rPr>
          <w:rFonts w:eastAsia="Times New Roman"/>
          <w:bCs/>
          <w:color w:val="222222"/>
          <w:shd w:val="clear" w:color="auto" w:fill="FFFFFF"/>
        </w:rPr>
        <w:t>έχει</w:t>
      </w:r>
      <w:r>
        <w:rPr>
          <w:rFonts w:eastAsia="Times New Roman"/>
          <w:color w:val="222222"/>
          <w:szCs w:val="24"/>
          <w:shd w:val="clear" w:color="auto" w:fill="FFFFFF"/>
        </w:rPr>
        <w:t xml:space="preserve"> ο κ. Παπαηλιού, από την Κοινοβουλευτική Ομάδα του ΣΥΡΙΖΑ, για επτά λεπτά. </w:t>
      </w:r>
    </w:p>
    <w:p w14:paraId="7098EE68" w14:textId="77777777" w:rsidR="00971A45" w:rsidRDefault="00ED091D">
      <w:pPr>
        <w:spacing w:line="600" w:lineRule="auto"/>
        <w:ind w:firstLine="720"/>
        <w:jc w:val="both"/>
        <w:rPr>
          <w:rFonts w:eastAsia="Times New Roman"/>
          <w:color w:val="222222"/>
          <w:szCs w:val="24"/>
          <w:shd w:val="clear" w:color="auto" w:fill="FFFFFF"/>
        </w:rPr>
      </w:pPr>
      <w:r w:rsidRPr="006420F6">
        <w:rPr>
          <w:rFonts w:eastAsia="Times New Roman"/>
          <w:b/>
          <w:color w:val="222222"/>
          <w:szCs w:val="24"/>
          <w:shd w:val="clear" w:color="auto" w:fill="FFFFFF"/>
        </w:rPr>
        <w:t>ΓΕΩΡΓΙΟΣ ΠΑΠΑΗΛΙΟΥ:</w:t>
      </w:r>
      <w:r>
        <w:rPr>
          <w:rFonts w:eastAsia="Times New Roman"/>
          <w:color w:val="222222"/>
          <w:szCs w:val="24"/>
          <w:shd w:val="clear" w:color="auto" w:fill="FFFFFF"/>
        </w:rPr>
        <w:t xml:space="preserve"> </w:t>
      </w:r>
      <w:r w:rsidRPr="00577F5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r w:rsidRPr="00577F57">
        <w:rPr>
          <w:rFonts w:eastAsia="Times New Roman"/>
          <w:color w:val="222222"/>
          <w:szCs w:val="24"/>
          <w:shd w:val="clear" w:color="auto" w:fill="FFFFFF"/>
        </w:rPr>
        <w:t>κυρίες και κύριοι συνάδελφοι</w:t>
      </w:r>
      <w:r>
        <w:rPr>
          <w:rFonts w:eastAsia="Times New Roman"/>
          <w:color w:val="222222"/>
          <w:szCs w:val="24"/>
          <w:shd w:val="clear" w:color="auto" w:fill="FFFFFF"/>
        </w:rPr>
        <w:t>, μέσω των διατάξεων του υ</w:t>
      </w:r>
      <w:r>
        <w:rPr>
          <w:rFonts w:eastAsia="Times New Roman"/>
          <w:color w:val="222222"/>
          <w:szCs w:val="24"/>
          <w:shd w:val="clear" w:color="auto" w:fill="FFFFFF"/>
        </w:rPr>
        <w:t xml:space="preserve">πό κρίση νομοσχεδίου ισχυροποιείται και ενισχύεται το Εθνικό Σύστημα Υγείας σε αρκετές πλευρές του, θεσμικές και οικονομικές, και εκσυγχρονίζεται το θεσμικό πλαίσιο των ιδιωτικών κλινικών. </w:t>
      </w:r>
    </w:p>
    <w:p w14:paraId="7098EE6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ξεκινήσω από </w:t>
      </w:r>
      <w:r>
        <w:rPr>
          <w:rFonts w:eastAsia="Times New Roman"/>
          <w:color w:val="222222"/>
          <w:szCs w:val="24"/>
          <w:shd w:val="clear" w:color="auto" w:fill="FFFFFF"/>
        </w:rPr>
        <w:t>το τελευταίο</w:t>
      </w:r>
      <w:r>
        <w:rPr>
          <w:rFonts w:eastAsia="Times New Roman"/>
          <w:color w:val="222222"/>
          <w:szCs w:val="24"/>
          <w:shd w:val="clear" w:color="auto" w:fill="FFFFFF"/>
        </w:rPr>
        <w:t>. Μέχρι σήμερα το διοικητικό και επιχε</w:t>
      </w:r>
      <w:r>
        <w:rPr>
          <w:rFonts w:eastAsia="Times New Roman"/>
          <w:color w:val="222222"/>
          <w:szCs w:val="24"/>
          <w:shd w:val="clear" w:color="auto" w:fill="FFFFFF"/>
        </w:rPr>
        <w:t xml:space="preserve">ιρηματικό μοντέλο λειτουργίας των ιδιωτικών κλινικών είναι δυαδικό, αφού </w:t>
      </w:r>
      <w:proofErr w:type="spellStart"/>
      <w:r>
        <w:rPr>
          <w:rFonts w:eastAsia="Times New Roman"/>
          <w:color w:val="222222"/>
          <w:szCs w:val="24"/>
          <w:shd w:val="clear" w:color="auto" w:fill="FFFFFF"/>
        </w:rPr>
        <w:t>διέπεται</w:t>
      </w:r>
      <w:proofErr w:type="spellEnd"/>
      <w:r>
        <w:rPr>
          <w:rFonts w:eastAsia="Times New Roman"/>
          <w:color w:val="222222"/>
          <w:szCs w:val="24"/>
          <w:shd w:val="clear" w:color="auto" w:fill="FFFFFF"/>
        </w:rPr>
        <w:t xml:space="preserve"> από διαφορετικά θεσμικά</w:t>
      </w:r>
      <w:r>
        <w:rPr>
          <w:rFonts w:eastAsia="Times New Roman"/>
          <w:color w:val="222222"/>
          <w:szCs w:val="24"/>
          <w:shd w:val="clear" w:color="auto" w:fill="FFFFFF"/>
        </w:rPr>
        <w:t>-</w:t>
      </w:r>
      <w:r>
        <w:rPr>
          <w:rFonts w:eastAsia="Times New Roman"/>
          <w:color w:val="222222"/>
          <w:szCs w:val="24"/>
          <w:shd w:val="clear" w:color="auto" w:fill="FFFFFF"/>
        </w:rPr>
        <w:t xml:space="preserve">ρυθμιστικά πλαίσια, ανάλογα με τον χρόνο ίδρυσης και λειτουργίας κάθε ιδιωτικής κλινικής, πριν ή μετά το έτος 1991. Έτσι, </w:t>
      </w:r>
      <w:r w:rsidRPr="00577F57">
        <w:rPr>
          <w:rFonts w:eastAsia="Times New Roman"/>
          <w:bCs/>
          <w:color w:val="222222"/>
          <w:shd w:val="clear" w:color="auto" w:fill="FFFFFF"/>
        </w:rPr>
        <w:t>υπάρχουν</w:t>
      </w:r>
      <w:r>
        <w:rPr>
          <w:rFonts w:eastAsia="Times New Roman"/>
          <w:color w:val="222222"/>
          <w:szCs w:val="24"/>
          <w:shd w:val="clear" w:color="auto" w:fill="FFFFFF"/>
        </w:rPr>
        <w:t xml:space="preserve"> δύο είδη κλινικών, </w:t>
      </w:r>
      <w:r>
        <w:rPr>
          <w:rFonts w:eastAsia="Times New Roman"/>
          <w:color w:val="222222"/>
          <w:szCs w:val="24"/>
          <w:shd w:val="clear" w:color="auto" w:fill="FFFFFF"/>
        </w:rPr>
        <w:t xml:space="preserve">οι νεότερες που ιδρύθηκαν με αυστηρά κριτήρια και προδιαγραφές </w:t>
      </w:r>
      <w:r w:rsidRPr="00577F57">
        <w:rPr>
          <w:rFonts w:eastAsia="Times New Roman"/>
          <w:bCs/>
          <w:color w:val="222222"/>
          <w:shd w:val="clear" w:color="auto" w:fill="FFFFFF"/>
        </w:rPr>
        <w:t>και</w:t>
      </w:r>
      <w:r>
        <w:rPr>
          <w:rFonts w:eastAsia="Times New Roman"/>
          <w:color w:val="222222"/>
          <w:szCs w:val="24"/>
          <w:shd w:val="clear" w:color="auto" w:fill="FFFFFF"/>
        </w:rPr>
        <w:t xml:space="preserve"> οι τότε ήδη υπάρχουσες </w:t>
      </w:r>
      <w:r>
        <w:rPr>
          <w:rFonts w:eastAsia="Times New Roman"/>
          <w:color w:val="222222"/>
          <w:szCs w:val="24"/>
          <w:shd w:val="clear" w:color="auto" w:fill="FFFFFF"/>
        </w:rPr>
        <w:t>(</w:t>
      </w:r>
      <w:r>
        <w:rPr>
          <w:rFonts w:eastAsia="Times New Roman"/>
          <w:color w:val="222222"/>
          <w:szCs w:val="24"/>
          <w:shd w:val="clear" w:color="auto" w:fill="FFFFFF"/>
        </w:rPr>
        <w:t>ιδιωτικές κλινικές</w:t>
      </w:r>
      <w:r>
        <w:rPr>
          <w:rFonts w:eastAsia="Times New Roman"/>
          <w:color w:val="222222"/>
          <w:szCs w:val="24"/>
          <w:shd w:val="clear" w:color="auto" w:fill="FFFFFF"/>
        </w:rPr>
        <w:t>)</w:t>
      </w:r>
      <w:r>
        <w:rPr>
          <w:rFonts w:eastAsia="Times New Roman"/>
          <w:color w:val="222222"/>
          <w:szCs w:val="24"/>
          <w:shd w:val="clear" w:color="auto" w:fill="FFFFFF"/>
        </w:rPr>
        <w:t xml:space="preserve">, για τις οποίες υπήρχαν επιεικέστερες απαιτήσεις. </w:t>
      </w:r>
    </w:p>
    <w:p w14:paraId="7098EE6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Με το παρόν νομοσχέδιο επιχειρείται ένα σημαντικό θεσμικό βήμα προς τον </w:t>
      </w:r>
      <w:proofErr w:type="spellStart"/>
      <w:r>
        <w:rPr>
          <w:rFonts w:eastAsia="Times New Roman"/>
          <w:color w:val="222222"/>
          <w:szCs w:val="24"/>
          <w:shd w:val="clear" w:color="auto" w:fill="FFFFFF"/>
        </w:rPr>
        <w:t>εξορθολογισμό</w:t>
      </w:r>
      <w:proofErr w:type="spellEnd"/>
      <w:r>
        <w:rPr>
          <w:rFonts w:eastAsia="Times New Roman"/>
          <w:color w:val="222222"/>
          <w:szCs w:val="24"/>
          <w:shd w:val="clear" w:color="auto" w:fill="FFFFFF"/>
        </w:rPr>
        <w:t xml:space="preserve"> του διοι</w:t>
      </w:r>
      <w:r>
        <w:rPr>
          <w:rFonts w:eastAsia="Times New Roman"/>
          <w:color w:val="222222"/>
          <w:szCs w:val="24"/>
          <w:shd w:val="clear" w:color="auto" w:fill="FFFFFF"/>
        </w:rPr>
        <w:t>κητικού και επιχει</w:t>
      </w:r>
      <w:r>
        <w:rPr>
          <w:rFonts w:eastAsia="Times New Roman"/>
          <w:color w:val="222222"/>
          <w:szCs w:val="24"/>
          <w:shd w:val="clear" w:color="auto" w:fill="FFFFFF"/>
        </w:rPr>
        <w:lastRenderedPageBreak/>
        <w:t xml:space="preserve">ρηματικού μοντέλου λειτουργίας των ιδιωτικών κλινικών, σταθμίζοντας μεταξύ της δημόσιας υγείας με σκοπό τη διασφάλιση της πρόσβασης των ασθενών σε υψηλού επιπέδου υπηρεσίες υγείας και της απαραίτητης ευελιξίας για την ενίσχυση του αμιγώς </w:t>
      </w:r>
      <w:r>
        <w:rPr>
          <w:rFonts w:eastAsia="Times New Roman"/>
          <w:color w:val="222222"/>
          <w:szCs w:val="24"/>
          <w:shd w:val="clear" w:color="auto" w:fill="FFFFFF"/>
        </w:rPr>
        <w:t>οικονομικού σκέλους αυτών που ασκούν τη συγκεκριμένη επιχειρηματική δραστηριότητα.</w:t>
      </w:r>
    </w:p>
    <w:p w14:paraId="7098EE6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Θεσμοθετείται ο Εθνικός Οργανισμός Δημόσιας Υγείας, ως νομικό πρόσωπο δημοσίου δικαίου. Πρόκειται για το διάδοχο σχήμα του ΚΕΕΛΠΝΟ, του πολύπαθου ΚΕΕΛΠΝΟ, το οποίο καθίστατα</w:t>
      </w:r>
      <w:r>
        <w:rPr>
          <w:rFonts w:eastAsia="Times New Roman"/>
          <w:color w:val="222222"/>
          <w:szCs w:val="24"/>
          <w:shd w:val="clear" w:color="auto" w:fill="FFFFFF"/>
        </w:rPr>
        <w:t>ι καθολικός διάδοχος του τελευταίου στα δικαιώματα και τις υποχρεώσεις του. Το ΚΕΕΛΠΝΟ, ως νομικό πρόσωπο ιδιωτικού δικαίου, δεν υπάγεται σε αποτελεσματικούς ελέγχους και το θεσμικό του πλαίσιο είναι αδύναμο. Οι διατάξεις του βρίσκονται διάσπαρτες σε διάφο</w:t>
      </w:r>
      <w:r>
        <w:rPr>
          <w:rFonts w:eastAsia="Times New Roman"/>
          <w:color w:val="222222"/>
          <w:szCs w:val="24"/>
          <w:shd w:val="clear" w:color="auto" w:fill="FFFFFF"/>
        </w:rPr>
        <w:t xml:space="preserve">ρα νομοθετήματα, ενώ υπάρχει ακόμα και πρόβλημα λειτουργίας του </w:t>
      </w:r>
      <w:r>
        <w:rPr>
          <w:rFonts w:eastAsia="Times New Roman"/>
          <w:color w:val="222222"/>
          <w:szCs w:val="24"/>
          <w:shd w:val="clear" w:color="auto" w:fill="FFFFFF"/>
        </w:rPr>
        <w:t xml:space="preserve">λόγω πεπαλαιωμένου </w:t>
      </w:r>
      <w:r>
        <w:rPr>
          <w:rFonts w:eastAsia="Times New Roman"/>
          <w:color w:val="222222"/>
          <w:szCs w:val="24"/>
          <w:shd w:val="clear" w:color="auto" w:fill="FFFFFF"/>
        </w:rPr>
        <w:t>εσωτερικού κανονισμού.</w:t>
      </w:r>
    </w:p>
    <w:p w14:paraId="7098EE6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Ενδεικτικά, εξαιτίας των ανωτέρω, μέχρι σήμερα δεν έχουν θεσμοθετηθεί οργανικές θέσεις για το προσωπικό του φορέα, δεν έχουν ενεργοποιηθεί οι διευθύνσ</w:t>
      </w:r>
      <w:r>
        <w:rPr>
          <w:rFonts w:eastAsia="Times New Roman"/>
          <w:color w:val="222222"/>
          <w:szCs w:val="24"/>
          <w:shd w:val="clear" w:color="auto" w:fill="FFFFFF"/>
        </w:rPr>
        <w:t xml:space="preserve">εις, δεν έχει τεθεί σε </w:t>
      </w:r>
      <w:r>
        <w:rPr>
          <w:rFonts w:eastAsia="Times New Roman"/>
          <w:color w:val="222222"/>
          <w:szCs w:val="24"/>
          <w:shd w:val="clear" w:color="auto" w:fill="FFFFFF"/>
        </w:rPr>
        <w:lastRenderedPageBreak/>
        <w:t xml:space="preserve">εφαρμογή ένα συνεκτικό, σαφές και αποτελεσματικό πλαίσιο για την οργάνωσή του. </w:t>
      </w:r>
    </w:p>
    <w:p w14:paraId="7098EE6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Στον αντίποδα</w:t>
      </w:r>
      <w:r>
        <w:rPr>
          <w:rFonts w:eastAsia="Times New Roman"/>
          <w:color w:val="222222"/>
          <w:szCs w:val="24"/>
          <w:shd w:val="clear" w:color="auto" w:fill="FFFFFF"/>
        </w:rPr>
        <w:t xml:space="preserve">, το ΚΕΕΛΠΝΟ σταδιακά επεκτάθηκε οργανωτικά και διοικητικά μέσω της ίδρυσης διαφόρων οργανωτικών μονάδων με αποφάσεις του διοικητικού </w:t>
      </w:r>
      <w:r>
        <w:rPr>
          <w:rFonts w:eastAsia="Times New Roman"/>
          <w:color w:val="222222"/>
          <w:szCs w:val="24"/>
          <w:shd w:val="clear" w:color="auto" w:fill="FFFFFF"/>
        </w:rPr>
        <w:t>συμβουλίου, τακτική που δημιουργεί σοβαρά προβλήματα στην πράξη εξαιτίας της επικάλυψης αρμοδιοτήτων, της δημιουργίας γραφείων υπό τον πρόεδρο</w:t>
      </w:r>
      <w:r>
        <w:rPr>
          <w:rFonts w:eastAsia="Times New Roman"/>
          <w:color w:val="222222"/>
          <w:szCs w:val="24"/>
          <w:shd w:val="clear" w:color="auto" w:fill="FFFFFF"/>
        </w:rPr>
        <w:t>,</w:t>
      </w:r>
      <w:r>
        <w:rPr>
          <w:rFonts w:eastAsia="Times New Roman"/>
          <w:color w:val="222222"/>
          <w:szCs w:val="24"/>
          <w:shd w:val="clear" w:color="auto" w:fill="FFFFFF"/>
        </w:rPr>
        <w:t xml:space="preserve"> της διεύθυνσης εκτός οργανωτικής πυραμίδας και </w:t>
      </w:r>
      <w:r>
        <w:rPr>
          <w:rFonts w:eastAsia="Times New Roman"/>
          <w:color w:val="222222"/>
          <w:szCs w:val="24"/>
          <w:shd w:val="clear" w:color="auto" w:fill="FFFFFF"/>
        </w:rPr>
        <w:t xml:space="preserve">των επιπτώσεων </w:t>
      </w:r>
      <w:r>
        <w:rPr>
          <w:rFonts w:eastAsia="Times New Roman"/>
          <w:color w:val="222222"/>
          <w:szCs w:val="24"/>
          <w:shd w:val="clear" w:color="auto" w:fill="FFFFFF"/>
        </w:rPr>
        <w:t>στο εργασιακό καθεστώς του προσωπικού, λόγω μη κατ</w:t>
      </w:r>
      <w:r>
        <w:rPr>
          <w:rFonts w:eastAsia="Times New Roman"/>
          <w:color w:val="222222"/>
          <w:szCs w:val="24"/>
          <w:shd w:val="clear" w:color="auto" w:fill="FFFFFF"/>
        </w:rPr>
        <w:t>οχής οργανικών θέσεων.</w:t>
      </w:r>
    </w:p>
    <w:p w14:paraId="7098EE6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Ως εκ τούτου, κρίνεται απαραίτητο να αντικατασταθεί το ΚΕΕΛΠΝΟ με </w:t>
      </w:r>
      <w:r>
        <w:rPr>
          <w:rFonts w:eastAsia="Times New Roman"/>
          <w:color w:val="222222"/>
          <w:szCs w:val="24"/>
          <w:shd w:val="clear" w:color="auto" w:fill="FFFFFF"/>
        </w:rPr>
        <w:t xml:space="preserve">τον </w:t>
      </w:r>
      <w:r>
        <w:rPr>
          <w:rFonts w:eastAsia="Times New Roman"/>
          <w:color w:val="222222"/>
          <w:szCs w:val="24"/>
          <w:shd w:val="clear" w:color="auto" w:fill="FFFFFF"/>
        </w:rPr>
        <w:t xml:space="preserve">Εθνικό Οργανισμό Δημόσιας Υγείας, ο οποίος ιδρυόμενος ως φορέας πρόκειται να τον αντικαταστήσει, </w:t>
      </w:r>
      <w:r w:rsidRPr="0034647F">
        <w:rPr>
          <w:rFonts w:eastAsia="Times New Roman"/>
          <w:color w:val="222222"/>
          <w:shd w:val="clear" w:color="auto" w:fill="FFFFFF"/>
        </w:rPr>
        <w:t>αλλά</w:t>
      </w:r>
      <w:r>
        <w:rPr>
          <w:rFonts w:eastAsia="Times New Roman"/>
          <w:color w:val="222222"/>
          <w:szCs w:val="24"/>
          <w:shd w:val="clear" w:color="auto" w:fill="FFFFFF"/>
        </w:rPr>
        <w:t xml:space="preserve"> </w:t>
      </w:r>
      <w:r w:rsidRPr="0034647F">
        <w:rPr>
          <w:rFonts w:eastAsia="Times New Roman"/>
          <w:bCs/>
          <w:color w:val="222222"/>
          <w:shd w:val="clear" w:color="auto" w:fill="FFFFFF"/>
        </w:rPr>
        <w:t>και</w:t>
      </w:r>
      <w:r>
        <w:rPr>
          <w:rFonts w:eastAsia="Times New Roman"/>
          <w:color w:val="222222"/>
          <w:szCs w:val="24"/>
          <w:shd w:val="clear" w:color="auto" w:fill="FFFFFF"/>
        </w:rPr>
        <w:t xml:space="preserve"> να επεκτείνει τις αρμοδιότητές του ως προς την πρόληψη τω</w:t>
      </w:r>
      <w:r>
        <w:rPr>
          <w:rFonts w:eastAsia="Times New Roman"/>
          <w:color w:val="222222"/>
          <w:szCs w:val="24"/>
          <w:shd w:val="clear" w:color="auto" w:fill="FFFFFF"/>
        </w:rPr>
        <w:t xml:space="preserve">ν νοσημάτων. </w:t>
      </w:r>
    </w:p>
    <w:p w14:paraId="7098EE6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Προβλέπονται ειδικές διατάξεις που αφορούν τον οργανισμό αυτού του νέου νομικού προσώπου </w:t>
      </w:r>
      <w:r w:rsidRPr="001478F1">
        <w:rPr>
          <w:rFonts w:eastAsia="Times New Roman"/>
          <w:bCs/>
          <w:color w:val="222222"/>
          <w:shd w:val="clear" w:color="auto" w:fill="FFFFFF"/>
        </w:rPr>
        <w:t>και</w:t>
      </w:r>
      <w:r>
        <w:rPr>
          <w:rFonts w:eastAsia="Times New Roman"/>
          <w:color w:val="222222"/>
          <w:szCs w:val="24"/>
          <w:shd w:val="clear" w:color="auto" w:fill="FFFFFF"/>
        </w:rPr>
        <w:t xml:space="preserve"> τη σύσταση τμημά</w:t>
      </w:r>
      <w:r>
        <w:rPr>
          <w:rFonts w:eastAsia="Times New Roman"/>
          <w:color w:val="222222"/>
          <w:szCs w:val="24"/>
          <w:shd w:val="clear" w:color="auto" w:fill="FFFFFF"/>
        </w:rPr>
        <w:lastRenderedPageBreak/>
        <w:t>των, διευθύνσεων και θέσεων προσωπικού, ό</w:t>
      </w:r>
      <w:r w:rsidRPr="0034647F">
        <w:rPr>
          <w:rFonts w:eastAsia="Times New Roman"/>
          <w:color w:val="222222"/>
          <w:shd w:val="clear" w:color="auto" w:fill="FFFFFF"/>
        </w:rPr>
        <w:t>πως</w:t>
      </w:r>
      <w:r>
        <w:rPr>
          <w:rFonts w:eastAsia="Times New Roman"/>
          <w:color w:val="222222"/>
          <w:szCs w:val="24"/>
          <w:shd w:val="clear" w:color="auto" w:fill="FFFFFF"/>
        </w:rPr>
        <w:t xml:space="preserve"> </w:t>
      </w:r>
      <w:r w:rsidRPr="0034647F">
        <w:rPr>
          <w:rFonts w:eastAsia="Times New Roman"/>
          <w:color w:val="222222"/>
          <w:szCs w:val="24"/>
          <w:shd w:val="clear" w:color="auto" w:fill="FFFFFF"/>
        </w:rPr>
        <w:t>ε</w:t>
      </w:r>
      <w:r w:rsidRPr="0034647F">
        <w:rPr>
          <w:rFonts w:eastAsia="Times New Roman"/>
          <w:bCs/>
          <w:color w:val="222222"/>
          <w:shd w:val="clear" w:color="auto" w:fill="FFFFFF"/>
        </w:rPr>
        <w:t>πίσης</w:t>
      </w:r>
      <w:r>
        <w:rPr>
          <w:rFonts w:eastAsia="Times New Roman"/>
          <w:color w:val="222222"/>
          <w:szCs w:val="24"/>
          <w:shd w:val="clear" w:color="auto" w:fill="FFFFFF"/>
        </w:rPr>
        <w:t xml:space="preserve"> ρυθμίζονται </w:t>
      </w:r>
      <w:r w:rsidRPr="0034647F">
        <w:rPr>
          <w:rFonts w:eastAsia="Times New Roman"/>
          <w:bCs/>
          <w:color w:val="222222"/>
          <w:shd w:val="clear" w:color="auto" w:fill="FFFFFF"/>
        </w:rPr>
        <w:t>και</w:t>
      </w:r>
      <w:r>
        <w:rPr>
          <w:rFonts w:eastAsia="Times New Roman"/>
          <w:color w:val="222222"/>
          <w:szCs w:val="24"/>
          <w:shd w:val="clear" w:color="auto" w:fill="FFFFFF"/>
        </w:rPr>
        <w:t xml:space="preserve"> ζητήματα μετάβασης των εργαζομένων</w:t>
      </w:r>
      <w:r>
        <w:rPr>
          <w:rFonts w:eastAsia="Times New Roman"/>
          <w:color w:val="222222"/>
          <w:szCs w:val="24"/>
          <w:shd w:val="clear" w:color="auto" w:fill="FFFFFF"/>
        </w:rPr>
        <w:t>,</w:t>
      </w:r>
      <w:r>
        <w:rPr>
          <w:rFonts w:eastAsia="Times New Roman"/>
          <w:color w:val="222222"/>
          <w:szCs w:val="24"/>
          <w:shd w:val="clear" w:color="auto" w:fill="FFFFFF"/>
        </w:rPr>
        <w:t xml:space="preserve"> ιατρών και υπαλλήλων</w:t>
      </w:r>
      <w:r>
        <w:rPr>
          <w:rFonts w:eastAsia="Times New Roman"/>
          <w:color w:val="222222"/>
          <w:szCs w:val="24"/>
          <w:shd w:val="clear" w:color="auto" w:fill="FFFFFF"/>
        </w:rPr>
        <w:t>,</w:t>
      </w:r>
      <w:r>
        <w:rPr>
          <w:rFonts w:eastAsia="Times New Roman"/>
          <w:color w:val="222222"/>
          <w:szCs w:val="24"/>
          <w:shd w:val="clear" w:color="auto" w:fill="FFFFFF"/>
        </w:rPr>
        <w:t xml:space="preserve"> στον νέ</w:t>
      </w:r>
      <w:r>
        <w:rPr>
          <w:rFonts w:eastAsia="Times New Roman"/>
          <w:color w:val="222222"/>
          <w:szCs w:val="24"/>
          <w:shd w:val="clear" w:color="auto" w:fill="FFFFFF"/>
        </w:rPr>
        <w:t>ο φορέα.</w:t>
      </w:r>
    </w:p>
    <w:p w14:paraId="7098EE7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σύσταση Εθνικού Ινστιτούτου Νεοπλασιών για τη διαμόρφωση εθνικής στρατηγικής για τον καρκίνο, που αποτελεί μια από τις κύριες αιτίες θανάτου στη χώρα μας, αποτελεί μια ολοκληρωμένη προσέγγιση που αφορά στην πρόληψη, στους </w:t>
      </w:r>
      <w:r>
        <w:rPr>
          <w:rFonts w:eastAsia="Times New Roman"/>
          <w:color w:val="222222"/>
          <w:szCs w:val="24"/>
          <w:shd w:val="clear" w:color="auto" w:fill="FFFFFF"/>
        </w:rPr>
        <w:t xml:space="preserve">συμπτωματικούς </w:t>
      </w:r>
      <w:r>
        <w:rPr>
          <w:rFonts w:eastAsia="Times New Roman"/>
          <w:color w:val="222222"/>
          <w:szCs w:val="24"/>
          <w:shd w:val="clear" w:color="auto" w:fill="FFFFFF"/>
        </w:rPr>
        <w:t>ελέγχους</w:t>
      </w:r>
      <w:r>
        <w:rPr>
          <w:rFonts w:eastAsia="Times New Roman"/>
          <w:color w:val="222222"/>
          <w:szCs w:val="24"/>
          <w:shd w:val="clear" w:color="auto" w:fill="FFFFFF"/>
        </w:rPr>
        <w:t>, στην έγκαιρη διάγνωση, στη σωστή εργαστηριακή και κλινική παρακολούθηση και στις κάθε τύπου σύγχρονες θεραπευτικές προσεγγίσεις.</w:t>
      </w:r>
    </w:p>
    <w:p w14:paraId="7098EE7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w:t>
      </w:r>
      <w:proofErr w:type="spellStart"/>
      <w:r>
        <w:rPr>
          <w:rFonts w:eastAsia="Times New Roman"/>
          <w:color w:val="222222"/>
          <w:szCs w:val="24"/>
          <w:shd w:val="clear" w:color="auto" w:fill="FFFFFF"/>
        </w:rPr>
        <w:t>συνταγογράφηση</w:t>
      </w:r>
      <w:proofErr w:type="spellEnd"/>
      <w:r>
        <w:rPr>
          <w:rFonts w:eastAsia="Times New Roman"/>
          <w:color w:val="222222"/>
          <w:szCs w:val="24"/>
          <w:shd w:val="clear" w:color="auto" w:fill="FFFFFF"/>
        </w:rPr>
        <w:t xml:space="preserve"> πλέον των ναρκωτικών ουσιών θα γίνεται μόνο</w:t>
      </w:r>
      <w:r>
        <w:rPr>
          <w:rFonts w:eastAsia="Times New Roman"/>
          <w:color w:val="222222"/>
          <w:szCs w:val="24"/>
          <w:shd w:val="clear" w:color="auto" w:fill="FFFFFF"/>
        </w:rPr>
        <w:t>ν</w:t>
      </w:r>
      <w:r>
        <w:rPr>
          <w:rFonts w:eastAsia="Times New Roman"/>
          <w:color w:val="222222"/>
          <w:szCs w:val="24"/>
          <w:shd w:val="clear" w:color="auto" w:fill="FFFFFF"/>
        </w:rPr>
        <w:t xml:space="preserve"> μέσω του συστήματος ηλεκτρονικής </w:t>
      </w:r>
      <w:proofErr w:type="spellStart"/>
      <w:r>
        <w:rPr>
          <w:rFonts w:eastAsia="Times New Roman"/>
          <w:color w:val="222222"/>
          <w:szCs w:val="24"/>
          <w:shd w:val="clear" w:color="auto" w:fill="FFFFFF"/>
        </w:rPr>
        <w:t>συνταγογράφησης</w:t>
      </w:r>
      <w:proofErr w:type="spellEnd"/>
      <w:r>
        <w:rPr>
          <w:rFonts w:eastAsia="Times New Roman"/>
          <w:color w:val="222222"/>
          <w:szCs w:val="24"/>
          <w:shd w:val="clear" w:color="auto" w:fill="FFFFFF"/>
        </w:rPr>
        <w:t xml:space="preserve"> με τη </w:t>
      </w:r>
      <w:proofErr w:type="spellStart"/>
      <w:r>
        <w:rPr>
          <w:rFonts w:eastAsia="Times New Roman"/>
          <w:color w:val="222222"/>
          <w:szCs w:val="24"/>
          <w:shd w:val="clear" w:color="auto" w:fill="FFFFFF"/>
        </w:rPr>
        <w:t>συνοδεύο</w:t>
      </w:r>
      <w:r>
        <w:rPr>
          <w:rFonts w:eastAsia="Times New Roman"/>
          <w:color w:val="222222"/>
          <w:szCs w:val="24"/>
          <w:shd w:val="clear" w:color="auto" w:fill="FFFFFF"/>
        </w:rPr>
        <w:t>υσα</w:t>
      </w:r>
      <w:proofErr w:type="spellEnd"/>
      <w:r>
        <w:rPr>
          <w:rFonts w:eastAsia="Times New Roman"/>
          <w:color w:val="222222"/>
          <w:szCs w:val="24"/>
          <w:shd w:val="clear" w:color="auto" w:fill="FFFFFF"/>
        </w:rPr>
        <w:t xml:space="preserve"> αυτήν ειδική σήμανση «ειδική συνταγή ναρκωτικών». Έτσι, </w:t>
      </w:r>
      <w:r>
        <w:rPr>
          <w:rFonts w:eastAsia="Times New Roman"/>
          <w:color w:val="222222"/>
          <w:szCs w:val="24"/>
          <w:shd w:val="clear" w:color="auto" w:fill="FFFFFF"/>
        </w:rPr>
        <w:t>αφ</w:t>
      </w:r>
      <w:r>
        <w:rPr>
          <w:rFonts w:eastAsia="Times New Roman"/>
          <w:color w:val="222222"/>
          <w:szCs w:val="24"/>
          <w:shd w:val="clear" w:color="auto" w:fill="FFFFFF"/>
        </w:rPr>
        <w:t xml:space="preserve">’ </w:t>
      </w:r>
      <w:r>
        <w:rPr>
          <w:rFonts w:eastAsia="Times New Roman"/>
          <w:color w:val="222222"/>
          <w:szCs w:val="24"/>
          <w:shd w:val="clear" w:color="auto" w:fill="FFFFFF"/>
        </w:rPr>
        <w:t>ενός</w:t>
      </w:r>
      <w:r>
        <w:rPr>
          <w:rFonts w:eastAsia="Times New Roman"/>
          <w:color w:val="222222"/>
          <w:szCs w:val="24"/>
          <w:shd w:val="clear" w:color="auto" w:fill="FFFFFF"/>
        </w:rPr>
        <w:t xml:space="preserve"> μεν εξασφαλίζεται η δυνατότητα ελέγχου των </w:t>
      </w:r>
      <w:proofErr w:type="spellStart"/>
      <w:r>
        <w:rPr>
          <w:rFonts w:eastAsia="Times New Roman"/>
          <w:color w:val="222222"/>
          <w:szCs w:val="24"/>
          <w:shd w:val="clear" w:color="auto" w:fill="FFFFFF"/>
        </w:rPr>
        <w:t>συνταγογραφούμενων</w:t>
      </w:r>
      <w:proofErr w:type="spellEnd"/>
      <w:r>
        <w:rPr>
          <w:rFonts w:eastAsia="Times New Roman"/>
          <w:color w:val="222222"/>
          <w:szCs w:val="24"/>
          <w:shd w:val="clear" w:color="auto" w:fill="FFFFFF"/>
        </w:rPr>
        <w:t xml:space="preserve"> ναρκωτικών ουσιών, </w:t>
      </w:r>
      <w:r>
        <w:rPr>
          <w:rFonts w:eastAsia="Times New Roman"/>
          <w:color w:val="222222"/>
          <w:szCs w:val="24"/>
          <w:shd w:val="clear" w:color="auto" w:fill="FFFFFF"/>
        </w:rPr>
        <w:t>αφ</w:t>
      </w:r>
      <w:r>
        <w:rPr>
          <w:rFonts w:eastAsia="Times New Roman"/>
          <w:color w:val="222222"/>
          <w:szCs w:val="24"/>
          <w:shd w:val="clear" w:color="auto" w:fill="FFFFFF"/>
        </w:rPr>
        <w:t xml:space="preserve">’ </w:t>
      </w:r>
      <w:r>
        <w:rPr>
          <w:rFonts w:eastAsia="Times New Roman"/>
          <w:color w:val="222222"/>
          <w:szCs w:val="24"/>
          <w:shd w:val="clear" w:color="auto" w:fill="FFFFFF"/>
        </w:rPr>
        <w:t>ετέρου</w:t>
      </w:r>
      <w:r>
        <w:rPr>
          <w:rFonts w:eastAsia="Times New Roman"/>
          <w:color w:val="222222"/>
          <w:szCs w:val="24"/>
          <w:shd w:val="clear" w:color="auto" w:fill="FFFFFF"/>
        </w:rPr>
        <w:t xml:space="preserve"> δε, επιτυγχάνεται η αποφυγή της ταλαιπωρίας των ασθενών σοβαρών χρόνιων παθήσεων και η μείωση της γραφειοκρατίας.</w:t>
      </w:r>
    </w:p>
    <w:p w14:paraId="7098EE7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Επίσης</w:t>
      </w:r>
      <w:r>
        <w:rPr>
          <w:rFonts w:eastAsia="Times New Roman"/>
          <w:bCs/>
          <w:color w:val="222222"/>
          <w:shd w:val="clear" w:color="auto" w:fill="FFFFFF"/>
        </w:rPr>
        <w:t>,</w:t>
      </w:r>
      <w:r>
        <w:rPr>
          <w:rFonts w:eastAsia="Times New Roman"/>
          <w:color w:val="222222"/>
          <w:szCs w:val="24"/>
          <w:shd w:val="clear" w:color="auto" w:fill="FFFFFF"/>
        </w:rPr>
        <w:t xml:space="preserve"> ενισχύεται το ΕΣΥ με τη σύσταση και λειτουργία </w:t>
      </w:r>
      <w:r>
        <w:rPr>
          <w:rFonts w:eastAsia="Times New Roman"/>
          <w:color w:val="222222"/>
          <w:szCs w:val="24"/>
          <w:shd w:val="clear" w:color="auto" w:fill="FFFFFF"/>
        </w:rPr>
        <w:t xml:space="preserve">Εθνικών </w:t>
      </w:r>
      <w:r>
        <w:rPr>
          <w:rFonts w:eastAsia="Times New Roman"/>
          <w:color w:val="222222"/>
          <w:szCs w:val="24"/>
          <w:shd w:val="clear" w:color="auto" w:fill="FFFFFF"/>
        </w:rPr>
        <w:t xml:space="preserve">Μητρώων Ασθενών, </w:t>
      </w:r>
      <w:r w:rsidRPr="001478F1">
        <w:rPr>
          <w:rFonts w:eastAsia="Times New Roman"/>
          <w:bCs/>
          <w:color w:val="222222"/>
          <w:shd w:val="clear" w:color="auto" w:fill="FFFFFF"/>
        </w:rPr>
        <w:t>που</w:t>
      </w:r>
      <w:r>
        <w:rPr>
          <w:rFonts w:eastAsia="Times New Roman"/>
          <w:color w:val="222222"/>
          <w:szCs w:val="24"/>
          <w:shd w:val="clear" w:color="auto" w:fill="FFFFFF"/>
        </w:rPr>
        <w:t xml:space="preserve"> έχουν ως στόχο τη διασφάλιση της ταχύτερης διάγνωσης, της</w:t>
      </w:r>
      <w:r>
        <w:rPr>
          <w:rFonts w:eastAsia="Times New Roman"/>
          <w:color w:val="222222"/>
          <w:szCs w:val="24"/>
          <w:shd w:val="clear" w:color="auto" w:fill="FFFFFF"/>
        </w:rPr>
        <w:t xml:space="preserve"> καλύτερης θεραπείας, της αποτελεσματικότερης παρακολούθησης των ασθενών, αλλά και την πλέον αποδοτική διαχείριση πόρων για την υγεία. Στα μητρώα ασθενών θα καταγράφονται </w:t>
      </w:r>
      <w:r>
        <w:rPr>
          <w:rFonts w:eastAsia="Times New Roman"/>
          <w:color w:val="222222"/>
          <w:szCs w:val="24"/>
          <w:shd w:val="clear" w:color="auto" w:fill="FFFFFF"/>
        </w:rPr>
        <w:t xml:space="preserve">οι </w:t>
      </w:r>
      <w:r>
        <w:rPr>
          <w:rFonts w:eastAsia="Times New Roman"/>
          <w:color w:val="222222"/>
          <w:szCs w:val="24"/>
          <w:shd w:val="clear" w:color="auto" w:fill="FFFFFF"/>
        </w:rPr>
        <w:t>ασθενείς</w:t>
      </w:r>
      <w:r>
        <w:rPr>
          <w:rFonts w:eastAsia="Times New Roman"/>
          <w:color w:val="222222"/>
          <w:szCs w:val="24"/>
          <w:shd w:val="clear" w:color="auto" w:fill="FFFFFF"/>
        </w:rPr>
        <w:t>,</w:t>
      </w:r>
      <w:r>
        <w:rPr>
          <w:rFonts w:eastAsia="Times New Roman"/>
          <w:color w:val="222222"/>
          <w:szCs w:val="24"/>
          <w:shd w:val="clear" w:color="auto" w:fill="FFFFFF"/>
        </w:rPr>
        <w:t xml:space="preserve"> με σκοπό τη συλλογή δεδομένων και την εξαγωγή συμπερασμάτων σχετικά με τ</w:t>
      </w:r>
      <w:r>
        <w:rPr>
          <w:rFonts w:eastAsia="Times New Roman"/>
          <w:color w:val="222222"/>
          <w:szCs w:val="24"/>
          <w:shd w:val="clear" w:color="auto" w:fill="FFFFFF"/>
        </w:rPr>
        <w:t>ην πορεία της νόσου, αλλά και την αποτελεσματικότητα, την ασφάλεια και το κόστος των θεραπευτικών χειρισμών.</w:t>
      </w:r>
    </w:p>
    <w:p w14:paraId="7098EE73" w14:textId="77777777" w:rsidR="00971A45" w:rsidRDefault="00ED091D">
      <w:pPr>
        <w:spacing w:line="600" w:lineRule="auto"/>
        <w:ind w:firstLine="720"/>
        <w:jc w:val="both"/>
        <w:rPr>
          <w:rFonts w:eastAsia="Times New Roman"/>
          <w:color w:val="222222"/>
          <w:szCs w:val="24"/>
          <w:shd w:val="clear" w:color="auto" w:fill="FFFFFF"/>
        </w:rPr>
      </w:pPr>
      <w:r w:rsidRPr="0034647F">
        <w:rPr>
          <w:rFonts w:eastAsia="Times New Roman"/>
          <w:color w:val="222222"/>
          <w:szCs w:val="24"/>
          <w:shd w:val="clear" w:color="auto" w:fill="FFFFFF"/>
        </w:rPr>
        <w:t>Ε</w:t>
      </w:r>
      <w:r w:rsidRPr="0034647F">
        <w:rPr>
          <w:rFonts w:eastAsia="Times New Roman"/>
          <w:bCs/>
          <w:color w:val="222222"/>
          <w:shd w:val="clear" w:color="auto" w:fill="FFFFFF"/>
        </w:rPr>
        <w:t>πίσης</w:t>
      </w:r>
      <w:r>
        <w:rPr>
          <w:rFonts w:eastAsia="Times New Roman"/>
          <w:bCs/>
          <w:color w:val="222222"/>
          <w:shd w:val="clear" w:color="auto" w:fill="FFFFFF"/>
        </w:rPr>
        <w:t>,</w:t>
      </w:r>
      <w:r>
        <w:rPr>
          <w:rFonts w:eastAsia="Times New Roman"/>
          <w:color w:val="222222"/>
          <w:szCs w:val="24"/>
          <w:shd w:val="clear" w:color="auto" w:fill="FFFFFF"/>
        </w:rPr>
        <w:t xml:space="preserve"> προβλέπεται η δημιουργία, διατήρηση και ενημέρωση </w:t>
      </w:r>
      <w:r>
        <w:rPr>
          <w:rFonts w:eastAsia="Times New Roman"/>
          <w:color w:val="222222"/>
          <w:szCs w:val="24"/>
          <w:shd w:val="clear" w:color="auto" w:fill="FFFFFF"/>
        </w:rPr>
        <w:t xml:space="preserve">του </w:t>
      </w:r>
      <w:r>
        <w:rPr>
          <w:rFonts w:eastAsia="Times New Roman"/>
          <w:color w:val="222222"/>
          <w:szCs w:val="24"/>
          <w:shd w:val="clear" w:color="auto" w:fill="FFFFFF"/>
        </w:rPr>
        <w:t>ατομικού ηλεκτρονικού φακέλου υγείας, ως απαραίτητη προϋπόθεση μεταρρύθμισης της πρωτ</w:t>
      </w:r>
      <w:r>
        <w:rPr>
          <w:rFonts w:eastAsia="Times New Roman"/>
          <w:color w:val="222222"/>
          <w:szCs w:val="24"/>
          <w:shd w:val="clear" w:color="auto" w:fill="FFFFFF"/>
        </w:rPr>
        <w:t xml:space="preserve">οβάθμιας φροντίδας υγείας, </w:t>
      </w:r>
      <w:r>
        <w:rPr>
          <w:rFonts w:eastAsia="Times New Roman"/>
          <w:color w:val="222222"/>
          <w:szCs w:val="24"/>
          <w:shd w:val="clear" w:color="auto" w:fill="FFFFFF"/>
        </w:rPr>
        <w:t>(</w:t>
      </w:r>
      <w:r>
        <w:rPr>
          <w:rFonts w:eastAsia="Times New Roman"/>
          <w:color w:val="222222"/>
          <w:szCs w:val="24"/>
          <w:shd w:val="clear" w:color="auto" w:fill="FFFFFF"/>
        </w:rPr>
        <w:t>ΤΟΜΥ</w:t>
      </w:r>
      <w:r>
        <w:rPr>
          <w:rFonts w:eastAsia="Times New Roman"/>
          <w:color w:val="222222"/>
          <w:szCs w:val="24"/>
          <w:shd w:val="clear" w:color="auto" w:fill="FFFFFF"/>
        </w:rPr>
        <w:t>)</w:t>
      </w:r>
      <w:r>
        <w:rPr>
          <w:rFonts w:eastAsia="Times New Roman"/>
          <w:color w:val="222222"/>
          <w:szCs w:val="24"/>
          <w:shd w:val="clear" w:color="auto" w:fill="FFFFFF"/>
        </w:rPr>
        <w:t>.</w:t>
      </w:r>
    </w:p>
    <w:p w14:paraId="7098EE7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Κρίνεται ότι ο ατομικός ηλεκτρονικός φάκελος υγείας συνιστά το αναγκαίο και ικανό ηλεκτρονικό εργαλείο το οποίο θα διασφαλίσει τη συνέχεια στη φροντίδα, ενώ παράλληλα αποτελεί </w:t>
      </w:r>
      <w:proofErr w:type="spellStart"/>
      <w:r>
        <w:rPr>
          <w:rFonts w:eastAsia="Times New Roman"/>
          <w:color w:val="222222"/>
          <w:szCs w:val="24"/>
          <w:shd w:val="clear" w:color="auto" w:fill="FFFFFF"/>
        </w:rPr>
        <w:t>προαπαιτούμενο</w:t>
      </w:r>
      <w:proofErr w:type="spellEnd"/>
      <w:r>
        <w:rPr>
          <w:rFonts w:eastAsia="Times New Roman"/>
          <w:color w:val="222222"/>
          <w:szCs w:val="24"/>
          <w:shd w:val="clear" w:color="auto" w:fill="FFFFFF"/>
        </w:rPr>
        <w:t xml:space="preserve"> ορθής και αποτελεσματικής εφαρ</w:t>
      </w:r>
      <w:r>
        <w:rPr>
          <w:rFonts w:eastAsia="Times New Roman"/>
          <w:color w:val="222222"/>
          <w:szCs w:val="24"/>
          <w:shd w:val="clear" w:color="auto" w:fill="FFFFFF"/>
        </w:rPr>
        <w:t>μογής για τις παραπομπές.</w:t>
      </w:r>
    </w:p>
    <w:p w14:paraId="7098EE7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Ένα άλλο κεφάλαιο αφορά τους χρήστες ναρκωτικών. Οι περιθωριοποιημένοι χρήστες ναρκωτικών είναι πολλοί. Σε αυτό το πλαίσιο και βάσει αυτών </w:t>
      </w:r>
      <w:r>
        <w:rPr>
          <w:rFonts w:eastAsia="Times New Roman"/>
          <w:color w:val="222222"/>
          <w:szCs w:val="24"/>
          <w:shd w:val="clear" w:color="auto" w:fill="FFFFFF"/>
        </w:rPr>
        <w:t xml:space="preserve">των δεδομένων </w:t>
      </w:r>
      <w:r>
        <w:rPr>
          <w:rFonts w:eastAsia="Times New Roman"/>
          <w:color w:val="222222"/>
          <w:szCs w:val="24"/>
          <w:shd w:val="clear" w:color="auto" w:fill="FFFFFF"/>
        </w:rPr>
        <w:t>κρίνεται αναγκαία η δημιουργία κλειστών χώρων εποπτευόμενης χρήσης για ιατρικ</w:t>
      </w:r>
      <w:r>
        <w:rPr>
          <w:rFonts w:eastAsia="Times New Roman"/>
          <w:color w:val="222222"/>
          <w:szCs w:val="24"/>
          <w:shd w:val="clear" w:color="auto" w:fill="FFFFFF"/>
        </w:rPr>
        <w:t xml:space="preserve">ώς ελεγχόμενη χρήση ναρκωτικών για χρήστες υψηλού κινδύνου. </w:t>
      </w:r>
      <w:r w:rsidRPr="0034647F">
        <w:rPr>
          <w:rFonts w:eastAsia="Times New Roman"/>
          <w:bCs/>
          <w:color w:val="222222"/>
          <w:shd w:val="clear" w:color="auto" w:fill="FFFFFF"/>
        </w:rPr>
        <w:t>Έχει</w:t>
      </w:r>
      <w:r>
        <w:rPr>
          <w:rFonts w:eastAsia="Times New Roman"/>
          <w:color w:val="222222"/>
          <w:szCs w:val="24"/>
          <w:shd w:val="clear" w:color="auto" w:fill="FFFFFF"/>
        </w:rPr>
        <w:t xml:space="preserve"> διαπιστωθεί ευρέως και με επιστημονικά στατιστικά στοιχεία ότι τέτοιοι χώροι μηδενίζουν τα περιστατικά </w:t>
      </w:r>
      <w:r>
        <w:rPr>
          <w:rFonts w:eastAsia="Times New Roman"/>
          <w:color w:val="222222"/>
          <w:szCs w:val="24"/>
          <w:shd w:val="clear" w:color="auto" w:fill="FFFFFF"/>
        </w:rPr>
        <w:t xml:space="preserve">θανάτου </w:t>
      </w:r>
      <w:r>
        <w:rPr>
          <w:rFonts w:eastAsia="Times New Roman"/>
          <w:color w:val="222222"/>
          <w:szCs w:val="24"/>
          <w:shd w:val="clear" w:color="auto" w:fill="FFFFFF"/>
        </w:rPr>
        <w:t xml:space="preserve">από υπερβολική χρήση ναρκωτικών στους πληθυσμούς των χρηστών οι οποίοι εντάσσονται </w:t>
      </w:r>
      <w:r>
        <w:rPr>
          <w:rFonts w:eastAsia="Times New Roman"/>
          <w:color w:val="222222"/>
          <w:szCs w:val="24"/>
          <w:shd w:val="clear" w:color="auto" w:fill="FFFFFF"/>
        </w:rPr>
        <w:t xml:space="preserve">σε αυτούς τους </w:t>
      </w:r>
      <w:r>
        <w:rPr>
          <w:rFonts w:eastAsia="Times New Roman"/>
          <w:color w:val="222222"/>
          <w:szCs w:val="24"/>
          <w:shd w:val="clear" w:color="auto" w:fill="FFFFFF"/>
        </w:rPr>
        <w:t xml:space="preserve">κλειστούς χώρους. </w:t>
      </w:r>
    </w:p>
    <w:p w14:paraId="7098EE7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w:t>
      </w:r>
      <w:r w:rsidRPr="0075061C">
        <w:rPr>
          <w:rFonts w:eastAsia="Times New Roman" w:cs="Times New Roman"/>
          <w:szCs w:val="24"/>
        </w:rPr>
        <w:t xml:space="preserve"> δημιουργία</w:t>
      </w:r>
      <w:r>
        <w:rPr>
          <w:rFonts w:eastAsia="Times New Roman" w:cs="Times New Roman"/>
          <w:szCs w:val="24"/>
        </w:rPr>
        <w:t>, λ</w:t>
      </w:r>
      <w:r w:rsidRPr="0075061C">
        <w:rPr>
          <w:rFonts w:eastAsia="Times New Roman" w:cs="Times New Roman"/>
          <w:szCs w:val="24"/>
        </w:rPr>
        <w:t>οιπόν</w:t>
      </w:r>
      <w:r>
        <w:rPr>
          <w:rFonts w:eastAsia="Times New Roman" w:cs="Times New Roman"/>
          <w:szCs w:val="24"/>
        </w:rPr>
        <w:t>, αυτών των χώρω</w:t>
      </w:r>
      <w:r w:rsidRPr="0075061C">
        <w:rPr>
          <w:rFonts w:eastAsia="Times New Roman" w:cs="Times New Roman"/>
          <w:szCs w:val="24"/>
        </w:rPr>
        <w:t>ν αποσκοπεί στο να περιο</w:t>
      </w:r>
      <w:r>
        <w:rPr>
          <w:rFonts w:eastAsia="Times New Roman" w:cs="Times New Roman"/>
          <w:szCs w:val="24"/>
        </w:rPr>
        <w:t>ριστεί η δ</w:t>
      </w:r>
      <w:r w:rsidRPr="0075061C">
        <w:rPr>
          <w:rFonts w:eastAsia="Times New Roman" w:cs="Times New Roman"/>
          <w:szCs w:val="24"/>
        </w:rPr>
        <w:t xml:space="preserve">ημόσια </w:t>
      </w:r>
      <w:r>
        <w:rPr>
          <w:rFonts w:eastAsia="Times New Roman" w:cs="Times New Roman"/>
          <w:szCs w:val="24"/>
        </w:rPr>
        <w:t>όχληση</w:t>
      </w:r>
      <w:r w:rsidRPr="0075061C">
        <w:rPr>
          <w:rFonts w:eastAsia="Times New Roman" w:cs="Times New Roman"/>
          <w:szCs w:val="24"/>
        </w:rPr>
        <w:t xml:space="preserve"> </w:t>
      </w:r>
      <w:r>
        <w:rPr>
          <w:rFonts w:eastAsia="Times New Roman" w:cs="Times New Roman"/>
          <w:szCs w:val="24"/>
        </w:rPr>
        <w:t xml:space="preserve">από τους χρήστες, οι οποίοι συχνά </w:t>
      </w:r>
      <w:r w:rsidRPr="0075061C">
        <w:rPr>
          <w:rFonts w:eastAsia="Times New Roman" w:cs="Times New Roman"/>
          <w:szCs w:val="24"/>
        </w:rPr>
        <w:t>βρίσκονται στους δρόμ</w:t>
      </w:r>
      <w:r w:rsidRPr="0075061C">
        <w:rPr>
          <w:rFonts w:eastAsia="Times New Roman" w:cs="Times New Roman"/>
          <w:szCs w:val="24"/>
        </w:rPr>
        <w:t>ους της πόλης</w:t>
      </w:r>
      <w:r>
        <w:rPr>
          <w:rFonts w:eastAsia="Times New Roman" w:cs="Times New Roman"/>
          <w:szCs w:val="24"/>
        </w:rPr>
        <w:t>,</w:t>
      </w:r>
      <w:r w:rsidRPr="0075061C">
        <w:rPr>
          <w:rFonts w:eastAsia="Times New Roman" w:cs="Times New Roman"/>
          <w:szCs w:val="24"/>
        </w:rPr>
        <w:t xml:space="preserve"> η προαγωγή της υγείας των ίδιων των ενεργών χρηστών</w:t>
      </w:r>
      <w:r>
        <w:rPr>
          <w:rFonts w:eastAsia="Times New Roman" w:cs="Times New Roman"/>
          <w:szCs w:val="24"/>
        </w:rPr>
        <w:t>, αλλά και της δ</w:t>
      </w:r>
      <w:r w:rsidRPr="0075061C">
        <w:rPr>
          <w:rFonts w:eastAsia="Times New Roman" w:cs="Times New Roman"/>
          <w:szCs w:val="24"/>
        </w:rPr>
        <w:t xml:space="preserve">ημόσιας </w:t>
      </w:r>
      <w:r>
        <w:rPr>
          <w:rFonts w:eastAsia="Times New Roman" w:cs="Times New Roman"/>
          <w:szCs w:val="24"/>
        </w:rPr>
        <w:t>υ</w:t>
      </w:r>
      <w:r w:rsidRPr="0075061C">
        <w:rPr>
          <w:rFonts w:eastAsia="Times New Roman" w:cs="Times New Roman"/>
          <w:szCs w:val="24"/>
        </w:rPr>
        <w:t>γείας</w:t>
      </w:r>
      <w:r>
        <w:rPr>
          <w:rFonts w:eastAsia="Times New Roman" w:cs="Times New Roman"/>
          <w:szCs w:val="24"/>
        </w:rPr>
        <w:t>,</w:t>
      </w:r>
      <w:r w:rsidRPr="0075061C">
        <w:rPr>
          <w:rFonts w:eastAsia="Times New Roman" w:cs="Times New Roman"/>
          <w:szCs w:val="24"/>
        </w:rPr>
        <w:t xml:space="preserve"> η μείωση του </w:t>
      </w:r>
      <w:proofErr w:type="spellStart"/>
      <w:r w:rsidRPr="0075061C">
        <w:rPr>
          <w:rFonts w:eastAsia="Times New Roman" w:cs="Times New Roman"/>
          <w:szCs w:val="24"/>
        </w:rPr>
        <w:t>επιπολασμού</w:t>
      </w:r>
      <w:proofErr w:type="spellEnd"/>
      <w:r w:rsidRPr="0075061C">
        <w:rPr>
          <w:rFonts w:eastAsia="Times New Roman" w:cs="Times New Roman"/>
          <w:szCs w:val="24"/>
        </w:rPr>
        <w:t xml:space="preserve"> των μολυσματικών ασθενειών στον πληθυσμό των </w:t>
      </w:r>
      <w:proofErr w:type="spellStart"/>
      <w:r w:rsidRPr="0075061C">
        <w:rPr>
          <w:rFonts w:eastAsia="Times New Roman" w:cs="Times New Roman"/>
          <w:szCs w:val="24"/>
        </w:rPr>
        <w:t>τοξικοεξαρτημένων</w:t>
      </w:r>
      <w:proofErr w:type="spellEnd"/>
      <w:r w:rsidRPr="0075061C">
        <w:rPr>
          <w:rFonts w:eastAsia="Times New Roman" w:cs="Times New Roman"/>
          <w:szCs w:val="24"/>
        </w:rPr>
        <w:t xml:space="preserve"> και γενικότερα η πρόληψη και η έγκαιρη παρέμβαση για την αντιμετώπιση </w:t>
      </w:r>
      <w:r w:rsidRPr="0075061C">
        <w:rPr>
          <w:rFonts w:eastAsia="Times New Roman" w:cs="Times New Roman"/>
          <w:szCs w:val="24"/>
        </w:rPr>
        <w:t xml:space="preserve">της </w:t>
      </w:r>
      <w:proofErr w:type="spellStart"/>
      <w:r w:rsidRPr="0075061C">
        <w:rPr>
          <w:rFonts w:eastAsia="Times New Roman" w:cs="Times New Roman"/>
          <w:szCs w:val="24"/>
        </w:rPr>
        <w:t>υ</w:t>
      </w:r>
      <w:r w:rsidRPr="0075061C">
        <w:rPr>
          <w:rFonts w:eastAsia="Times New Roman" w:cs="Times New Roman"/>
          <w:szCs w:val="24"/>
        </w:rPr>
        <w:lastRenderedPageBreak/>
        <w:t>περδοσολογίας</w:t>
      </w:r>
      <w:proofErr w:type="spellEnd"/>
      <w:r>
        <w:rPr>
          <w:rFonts w:eastAsia="Times New Roman" w:cs="Times New Roman"/>
          <w:szCs w:val="24"/>
        </w:rPr>
        <w:t>,</w:t>
      </w:r>
      <w:r w:rsidRPr="0075061C">
        <w:rPr>
          <w:rFonts w:eastAsia="Times New Roman" w:cs="Times New Roman"/>
          <w:szCs w:val="24"/>
        </w:rPr>
        <w:t xml:space="preserve"> η κινητοποίηση των ίδιων των χρηστών ναρκωτικών και η προετοιμασία τους για ένταξη σε προγράμματα θεραπείας</w:t>
      </w:r>
      <w:r>
        <w:rPr>
          <w:rFonts w:eastAsia="Times New Roman" w:cs="Times New Roman"/>
          <w:szCs w:val="24"/>
        </w:rPr>
        <w:t>.</w:t>
      </w:r>
    </w:p>
    <w:p w14:paraId="7098EE7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w:t>
      </w:r>
      <w:r w:rsidRPr="0075061C">
        <w:rPr>
          <w:rFonts w:eastAsia="Times New Roman" w:cs="Times New Roman"/>
          <w:szCs w:val="24"/>
        </w:rPr>
        <w:t>ι χώροι εποπτευόμενης χρήσης θα λειτουργούν μόνον από εγκεκριμένους φορείς μετά από άδεια που θα χορηγείται με απόφαση του Υπο</w:t>
      </w:r>
      <w:r w:rsidRPr="0075061C">
        <w:rPr>
          <w:rFonts w:eastAsia="Times New Roman" w:cs="Times New Roman"/>
          <w:szCs w:val="24"/>
        </w:rPr>
        <w:t>υργού Υγείας</w:t>
      </w:r>
      <w:r>
        <w:rPr>
          <w:rFonts w:eastAsia="Times New Roman" w:cs="Times New Roman"/>
          <w:szCs w:val="24"/>
        </w:rPr>
        <w:t>. Σε αυτούς τους</w:t>
      </w:r>
      <w:r w:rsidRPr="0075061C">
        <w:rPr>
          <w:rFonts w:eastAsia="Times New Roman" w:cs="Times New Roman"/>
          <w:szCs w:val="24"/>
        </w:rPr>
        <w:t xml:space="preserve"> κλειστούς χώρους θα παρέχονται υπηρεσίες για την ασφαλέστερη χρήση ναρκωτικών ουσιών και τη μείωση των αρνητικών επιπτώσεων</w:t>
      </w:r>
      <w:r>
        <w:rPr>
          <w:rFonts w:eastAsia="Times New Roman" w:cs="Times New Roman"/>
          <w:szCs w:val="24"/>
        </w:rPr>
        <w:t>,</w:t>
      </w:r>
      <w:r w:rsidRPr="0075061C">
        <w:rPr>
          <w:rFonts w:eastAsia="Times New Roman" w:cs="Times New Roman"/>
          <w:szCs w:val="24"/>
        </w:rPr>
        <w:t xml:space="preserve"> που συνδέονται με </w:t>
      </w:r>
      <w:r>
        <w:rPr>
          <w:rFonts w:eastAsia="Times New Roman" w:cs="Times New Roman"/>
          <w:szCs w:val="24"/>
        </w:rPr>
        <w:t>αυτήν</w:t>
      </w:r>
      <w:r w:rsidRPr="0075061C">
        <w:rPr>
          <w:rFonts w:eastAsia="Times New Roman" w:cs="Times New Roman"/>
          <w:szCs w:val="24"/>
        </w:rPr>
        <w:t xml:space="preserve"> και θα αφορούν </w:t>
      </w:r>
      <w:r>
        <w:rPr>
          <w:rFonts w:eastAsia="Times New Roman" w:cs="Times New Roman"/>
          <w:szCs w:val="24"/>
        </w:rPr>
        <w:t>κυρίως</w:t>
      </w:r>
      <w:r w:rsidRPr="0075061C">
        <w:rPr>
          <w:rFonts w:eastAsia="Times New Roman" w:cs="Times New Roman"/>
          <w:szCs w:val="24"/>
        </w:rPr>
        <w:t xml:space="preserve"> τις πιο δύσκολες και βαριές κατηγορίες χρηστών</w:t>
      </w:r>
      <w:r>
        <w:rPr>
          <w:rFonts w:eastAsia="Times New Roman" w:cs="Times New Roman"/>
          <w:szCs w:val="24"/>
        </w:rPr>
        <w:t>, οι οποίο</w:t>
      </w:r>
      <w:r>
        <w:rPr>
          <w:rFonts w:eastAsia="Times New Roman" w:cs="Times New Roman"/>
          <w:szCs w:val="24"/>
        </w:rPr>
        <w:t xml:space="preserve">ι </w:t>
      </w:r>
      <w:r w:rsidRPr="0075061C">
        <w:rPr>
          <w:rFonts w:eastAsia="Times New Roman" w:cs="Times New Roman"/>
          <w:szCs w:val="24"/>
        </w:rPr>
        <w:t>θα επιχειρηθεί να απομακρυνθούν οριστικά από τα δίχτυα των εμπόρων</w:t>
      </w:r>
      <w:r>
        <w:rPr>
          <w:rFonts w:eastAsia="Times New Roman" w:cs="Times New Roman"/>
          <w:szCs w:val="24"/>
        </w:rPr>
        <w:t>.</w:t>
      </w:r>
    </w:p>
    <w:p w14:paraId="7098EE78" w14:textId="77777777" w:rsidR="00971A45" w:rsidRDefault="00ED091D">
      <w:pPr>
        <w:spacing w:line="600" w:lineRule="auto"/>
        <w:ind w:firstLine="720"/>
        <w:jc w:val="both"/>
        <w:rPr>
          <w:rFonts w:eastAsia="Times New Roman"/>
          <w:bCs/>
          <w:szCs w:val="24"/>
        </w:rPr>
      </w:pPr>
      <w:r>
        <w:rPr>
          <w:rFonts w:eastAsia="Times New Roman"/>
          <w:bCs/>
          <w:szCs w:val="24"/>
        </w:rPr>
        <w:t xml:space="preserve">(Στο σημείο αυτό </w:t>
      </w:r>
      <w:r>
        <w:rPr>
          <w:rFonts w:eastAsia="Times New Roman"/>
          <w:bCs/>
          <w:szCs w:val="24"/>
        </w:rPr>
        <w:t xml:space="preserve">κτυπάει </w:t>
      </w:r>
      <w:r>
        <w:rPr>
          <w:rFonts w:eastAsia="Times New Roman"/>
          <w:bCs/>
          <w:szCs w:val="24"/>
        </w:rPr>
        <w:t>το κουδούνι λήξεως του χρόνου ομιλίας του κυρίου Βουλευτή)</w:t>
      </w:r>
    </w:p>
    <w:p w14:paraId="7098EE7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7098EE7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w:t>
      </w:r>
      <w:r w:rsidRPr="0075061C">
        <w:rPr>
          <w:rFonts w:eastAsia="Times New Roman" w:cs="Times New Roman"/>
          <w:szCs w:val="24"/>
        </w:rPr>
        <w:t>α έλεγα ότι είναι κατανοητέ</w:t>
      </w:r>
      <w:r>
        <w:rPr>
          <w:rFonts w:eastAsia="Times New Roman" w:cs="Times New Roman"/>
          <w:szCs w:val="24"/>
        </w:rPr>
        <w:t>ς ορισμένες από τις αντιρρήσεις-</w:t>
      </w:r>
      <w:r w:rsidRPr="0075061C">
        <w:rPr>
          <w:rFonts w:eastAsia="Times New Roman" w:cs="Times New Roman"/>
          <w:szCs w:val="24"/>
        </w:rPr>
        <w:t>ενστάσεις που δι</w:t>
      </w:r>
      <w:r w:rsidRPr="0075061C">
        <w:rPr>
          <w:rFonts w:eastAsia="Times New Roman" w:cs="Times New Roman"/>
          <w:szCs w:val="24"/>
        </w:rPr>
        <w:t>ατυπώνονται ως προς το συγκεκριμένο θέμα</w:t>
      </w:r>
      <w:r>
        <w:rPr>
          <w:rFonts w:eastAsia="Times New Roman" w:cs="Times New Roman"/>
          <w:szCs w:val="24"/>
        </w:rPr>
        <w:t xml:space="preserve">. Η κατάσταση, όμως, </w:t>
      </w:r>
      <w:r w:rsidRPr="0075061C">
        <w:rPr>
          <w:rFonts w:eastAsia="Times New Roman" w:cs="Times New Roman"/>
          <w:szCs w:val="24"/>
        </w:rPr>
        <w:t xml:space="preserve">και μάλιστα σε συγκεκριμένες περιοχές του κέντρου της Αθήνας </w:t>
      </w:r>
      <w:r>
        <w:rPr>
          <w:rFonts w:eastAsia="Times New Roman" w:cs="Times New Roman"/>
          <w:szCs w:val="24"/>
        </w:rPr>
        <w:t>είναι τραγική. Έ</w:t>
      </w:r>
      <w:r w:rsidRPr="0075061C">
        <w:rPr>
          <w:rFonts w:eastAsia="Times New Roman" w:cs="Times New Roman"/>
          <w:szCs w:val="24"/>
        </w:rPr>
        <w:t xml:space="preserve">τσι θα μπορούσαν </w:t>
      </w:r>
      <w:r w:rsidRPr="0075061C">
        <w:rPr>
          <w:rFonts w:eastAsia="Times New Roman" w:cs="Times New Roman"/>
          <w:szCs w:val="24"/>
        </w:rPr>
        <w:lastRenderedPageBreak/>
        <w:t xml:space="preserve">οι παρεχόμενες υπηρεσίες στους χώρους αυτούς να περιλαμβάνουν διανομή υλικού για ασφαλέστερη χρήση </w:t>
      </w:r>
      <w:r w:rsidRPr="0075061C">
        <w:rPr>
          <w:rFonts w:eastAsia="Times New Roman" w:cs="Times New Roman"/>
          <w:szCs w:val="24"/>
        </w:rPr>
        <w:t>ουσιών</w:t>
      </w:r>
      <w:r>
        <w:rPr>
          <w:rFonts w:eastAsia="Times New Roman" w:cs="Times New Roman"/>
          <w:szCs w:val="24"/>
        </w:rPr>
        <w:t>,</w:t>
      </w:r>
      <w:r w:rsidRPr="0075061C">
        <w:rPr>
          <w:rFonts w:eastAsia="Times New Roman" w:cs="Times New Roman"/>
          <w:szCs w:val="24"/>
        </w:rPr>
        <w:t xml:space="preserve"> </w:t>
      </w:r>
      <w:r>
        <w:rPr>
          <w:rFonts w:eastAsia="Times New Roman" w:cs="Times New Roman"/>
          <w:szCs w:val="24"/>
        </w:rPr>
        <w:t>ενημέρωση των χρηστών</w:t>
      </w:r>
      <w:r w:rsidRPr="0075061C">
        <w:rPr>
          <w:rFonts w:eastAsia="Times New Roman" w:cs="Times New Roman"/>
          <w:szCs w:val="24"/>
        </w:rPr>
        <w:t xml:space="preserve"> για τη λειτουργία και δυνατότητα άμεσης πρόσβασης</w:t>
      </w:r>
      <w:r>
        <w:rPr>
          <w:rFonts w:eastAsia="Times New Roman" w:cs="Times New Roman"/>
          <w:szCs w:val="24"/>
        </w:rPr>
        <w:t>,</w:t>
      </w:r>
      <w:r w:rsidRPr="0075061C">
        <w:rPr>
          <w:rFonts w:eastAsia="Times New Roman" w:cs="Times New Roman"/>
          <w:szCs w:val="24"/>
        </w:rPr>
        <w:t xml:space="preserve"> συγκέντρωση πληροφοριών για τις ουσίες</w:t>
      </w:r>
      <w:r>
        <w:rPr>
          <w:rFonts w:eastAsia="Times New Roman" w:cs="Times New Roman"/>
          <w:szCs w:val="24"/>
        </w:rPr>
        <w:t>,</w:t>
      </w:r>
      <w:r w:rsidRPr="0075061C">
        <w:rPr>
          <w:rFonts w:eastAsia="Times New Roman" w:cs="Times New Roman"/>
          <w:szCs w:val="24"/>
        </w:rPr>
        <w:t xml:space="preserve"> δυνατότητα ανάταξης περιστατικών</w:t>
      </w:r>
      <w:r>
        <w:rPr>
          <w:rFonts w:eastAsia="Times New Roman" w:cs="Times New Roman"/>
          <w:szCs w:val="24"/>
        </w:rPr>
        <w:t>,</w:t>
      </w:r>
      <w:r w:rsidRPr="0075061C">
        <w:rPr>
          <w:rFonts w:eastAsia="Times New Roman" w:cs="Times New Roman"/>
          <w:szCs w:val="24"/>
        </w:rPr>
        <w:t xml:space="preserve"> παροχή ψυχολογικής υποστήριξης</w:t>
      </w:r>
      <w:r>
        <w:rPr>
          <w:rFonts w:eastAsia="Times New Roman" w:cs="Times New Roman"/>
          <w:szCs w:val="24"/>
        </w:rPr>
        <w:t>,</w:t>
      </w:r>
      <w:r w:rsidRPr="0075061C">
        <w:rPr>
          <w:rFonts w:eastAsia="Times New Roman" w:cs="Times New Roman"/>
          <w:szCs w:val="24"/>
        </w:rPr>
        <w:t xml:space="preserve"> παραπομπές σε κοινωνικούς λειτουργούς και λύση άλλων κοινωνικοοικονομ</w:t>
      </w:r>
      <w:r w:rsidRPr="0075061C">
        <w:rPr>
          <w:rFonts w:eastAsia="Times New Roman" w:cs="Times New Roman"/>
          <w:szCs w:val="24"/>
        </w:rPr>
        <w:t>ικών προβλημάτων</w:t>
      </w:r>
      <w:r>
        <w:rPr>
          <w:rFonts w:eastAsia="Times New Roman" w:cs="Times New Roman"/>
          <w:szCs w:val="24"/>
        </w:rPr>
        <w:t>.</w:t>
      </w:r>
    </w:p>
    <w:p w14:paraId="7098EE7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w:t>
      </w:r>
      <w:r w:rsidRPr="0075061C">
        <w:rPr>
          <w:rFonts w:eastAsia="Times New Roman" w:cs="Times New Roman"/>
          <w:szCs w:val="24"/>
        </w:rPr>
        <w:t xml:space="preserve"> δομή αυτή θα διασυνδεθεί με τις μονάδες άμεσης πρόσβασης</w:t>
      </w:r>
      <w:r>
        <w:rPr>
          <w:rFonts w:eastAsia="Times New Roman" w:cs="Times New Roman"/>
          <w:szCs w:val="24"/>
        </w:rPr>
        <w:t>, ώ</w:t>
      </w:r>
      <w:r w:rsidRPr="0075061C">
        <w:rPr>
          <w:rFonts w:eastAsia="Times New Roman" w:cs="Times New Roman"/>
          <w:szCs w:val="24"/>
        </w:rPr>
        <w:t xml:space="preserve">στε οι άνθρωποι </w:t>
      </w:r>
      <w:r>
        <w:rPr>
          <w:rFonts w:eastAsia="Times New Roman" w:cs="Times New Roman"/>
          <w:szCs w:val="24"/>
        </w:rPr>
        <w:t xml:space="preserve">που </w:t>
      </w:r>
      <w:r w:rsidRPr="0075061C">
        <w:rPr>
          <w:rFonts w:eastAsia="Times New Roman" w:cs="Times New Roman"/>
          <w:szCs w:val="24"/>
        </w:rPr>
        <w:t xml:space="preserve">θα </w:t>
      </w:r>
      <w:r>
        <w:rPr>
          <w:rFonts w:eastAsia="Times New Roman" w:cs="Times New Roman"/>
          <w:szCs w:val="24"/>
        </w:rPr>
        <w:t>φιλοξενούνται</w:t>
      </w:r>
      <w:r w:rsidRPr="0075061C">
        <w:rPr>
          <w:rFonts w:eastAsia="Times New Roman" w:cs="Times New Roman"/>
          <w:szCs w:val="24"/>
        </w:rPr>
        <w:t xml:space="preserve"> </w:t>
      </w:r>
      <w:r w:rsidRPr="0075061C">
        <w:rPr>
          <w:rFonts w:eastAsia="Times New Roman" w:cs="Times New Roman"/>
          <w:szCs w:val="24"/>
        </w:rPr>
        <w:t>σε αυτούς τους χώρους να έχουν μία πρώτη επαφή με το δημόσιο σύστημα υγείας και άλλες υπηρεσίες</w:t>
      </w:r>
      <w:r>
        <w:rPr>
          <w:rFonts w:eastAsia="Times New Roman" w:cs="Times New Roman"/>
          <w:szCs w:val="24"/>
        </w:rPr>
        <w:t>,</w:t>
      </w:r>
      <w:r w:rsidRPr="0075061C">
        <w:rPr>
          <w:rFonts w:eastAsia="Times New Roman" w:cs="Times New Roman"/>
          <w:szCs w:val="24"/>
        </w:rPr>
        <w:t xml:space="preserve"> είτε υποκατάστασης είτε ψυχοκοινωνικής υποσ</w:t>
      </w:r>
      <w:r w:rsidRPr="0075061C">
        <w:rPr>
          <w:rFonts w:eastAsia="Times New Roman" w:cs="Times New Roman"/>
          <w:szCs w:val="24"/>
        </w:rPr>
        <w:t>τήριξης</w:t>
      </w:r>
      <w:r>
        <w:rPr>
          <w:rFonts w:eastAsia="Times New Roman" w:cs="Times New Roman"/>
          <w:szCs w:val="24"/>
        </w:rPr>
        <w:t>.</w:t>
      </w:r>
    </w:p>
    <w:p w14:paraId="7098EE7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w:t>
      </w:r>
      <w:r w:rsidRPr="0075061C">
        <w:rPr>
          <w:rFonts w:eastAsia="Times New Roman" w:cs="Times New Roman"/>
          <w:szCs w:val="24"/>
        </w:rPr>
        <w:t>έλος</w:t>
      </w:r>
      <w:r>
        <w:rPr>
          <w:rFonts w:eastAsia="Times New Roman" w:cs="Times New Roman"/>
          <w:szCs w:val="24"/>
        </w:rPr>
        <w:t>,</w:t>
      </w:r>
      <w:r w:rsidRPr="0075061C">
        <w:rPr>
          <w:rFonts w:eastAsia="Times New Roman" w:cs="Times New Roman"/>
          <w:szCs w:val="24"/>
        </w:rPr>
        <w:t xml:space="preserve"> με το υπό κρίση νομοσχέδιο εκκαθαρίζονται οι αρμοδιότητες του Εθνικού Οργανισμού Μεταμοσχεύσεων </w:t>
      </w:r>
      <w:r>
        <w:rPr>
          <w:rFonts w:eastAsia="Times New Roman" w:cs="Times New Roman"/>
          <w:szCs w:val="24"/>
        </w:rPr>
        <w:t xml:space="preserve">και επιτυγχάνεται η </w:t>
      </w:r>
      <w:r w:rsidRPr="0075061C">
        <w:rPr>
          <w:rFonts w:eastAsia="Times New Roman" w:cs="Times New Roman"/>
          <w:szCs w:val="24"/>
        </w:rPr>
        <w:t>ανανέωση</w:t>
      </w:r>
      <w:r>
        <w:rPr>
          <w:rFonts w:eastAsia="Times New Roman" w:cs="Times New Roman"/>
          <w:szCs w:val="24"/>
        </w:rPr>
        <w:t>, η ορθολογική δόμηση</w:t>
      </w:r>
      <w:r w:rsidRPr="0075061C">
        <w:rPr>
          <w:rFonts w:eastAsia="Times New Roman" w:cs="Times New Roman"/>
          <w:szCs w:val="24"/>
        </w:rPr>
        <w:t xml:space="preserve"> κ</w:t>
      </w:r>
      <w:r>
        <w:rPr>
          <w:rFonts w:eastAsia="Times New Roman" w:cs="Times New Roman"/>
          <w:szCs w:val="24"/>
        </w:rPr>
        <w:t>αι η κωδικοποίηση του θεσμικού του π</w:t>
      </w:r>
      <w:r w:rsidRPr="0075061C">
        <w:rPr>
          <w:rFonts w:eastAsia="Times New Roman" w:cs="Times New Roman"/>
          <w:szCs w:val="24"/>
        </w:rPr>
        <w:t>λαισίου</w:t>
      </w:r>
      <w:r>
        <w:rPr>
          <w:rFonts w:eastAsia="Times New Roman" w:cs="Times New Roman"/>
          <w:szCs w:val="24"/>
        </w:rPr>
        <w:t xml:space="preserve">. </w:t>
      </w:r>
    </w:p>
    <w:p w14:paraId="7098EE7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Πάντως η σχετική</w:t>
      </w:r>
      <w:r w:rsidRPr="0075061C">
        <w:rPr>
          <w:rFonts w:eastAsia="Times New Roman" w:cs="Times New Roman"/>
          <w:szCs w:val="24"/>
        </w:rPr>
        <w:t xml:space="preserve"> ενημέρωση του π</w:t>
      </w:r>
      <w:r>
        <w:rPr>
          <w:rFonts w:eastAsia="Times New Roman" w:cs="Times New Roman"/>
          <w:szCs w:val="24"/>
        </w:rPr>
        <w:t>ληθυσμού από τη</w:t>
      </w:r>
      <w:r>
        <w:rPr>
          <w:rFonts w:eastAsia="Times New Roman" w:cs="Times New Roman"/>
          <w:szCs w:val="24"/>
        </w:rPr>
        <w:t xml:space="preserve"> σχολική ηλικία ε</w:t>
      </w:r>
      <w:r w:rsidRPr="0075061C">
        <w:rPr>
          <w:rFonts w:eastAsia="Times New Roman" w:cs="Times New Roman"/>
          <w:szCs w:val="24"/>
        </w:rPr>
        <w:t>ίναι απαραίτητος όρος</w:t>
      </w:r>
      <w:r>
        <w:rPr>
          <w:rFonts w:eastAsia="Times New Roman" w:cs="Times New Roman"/>
          <w:szCs w:val="24"/>
        </w:rPr>
        <w:t>,</w:t>
      </w:r>
      <w:r w:rsidRPr="0075061C">
        <w:rPr>
          <w:rFonts w:eastAsia="Times New Roman" w:cs="Times New Roman"/>
          <w:szCs w:val="24"/>
        </w:rPr>
        <w:t xml:space="preserve"> ώστε να ενταχθούν στο </w:t>
      </w:r>
      <w:r w:rsidRPr="0075061C">
        <w:rPr>
          <w:rFonts w:eastAsia="Times New Roman" w:cs="Times New Roman"/>
          <w:szCs w:val="24"/>
        </w:rPr>
        <w:lastRenderedPageBreak/>
        <w:t>σύστημα του μητρώου και των κέντρων</w:t>
      </w:r>
      <w:r>
        <w:rPr>
          <w:rFonts w:eastAsia="Times New Roman" w:cs="Times New Roman"/>
          <w:szCs w:val="24"/>
        </w:rPr>
        <w:t xml:space="preserve"> δοτών ολοένα και περισσότεροι </w:t>
      </w:r>
      <w:r w:rsidRPr="0075061C">
        <w:rPr>
          <w:rFonts w:eastAsia="Times New Roman" w:cs="Times New Roman"/>
          <w:szCs w:val="24"/>
        </w:rPr>
        <w:t>δότες</w:t>
      </w:r>
      <w:r>
        <w:rPr>
          <w:rFonts w:eastAsia="Times New Roman" w:cs="Times New Roman"/>
          <w:szCs w:val="24"/>
        </w:rPr>
        <w:t>. Μ</w:t>
      </w:r>
      <w:r w:rsidRPr="0075061C">
        <w:rPr>
          <w:rFonts w:eastAsia="Times New Roman" w:cs="Times New Roman"/>
          <w:szCs w:val="24"/>
        </w:rPr>
        <w:t xml:space="preserve">ε αυτό τον τρόπο </w:t>
      </w:r>
      <w:r>
        <w:rPr>
          <w:rFonts w:eastAsia="Times New Roman" w:cs="Times New Roman"/>
          <w:szCs w:val="24"/>
        </w:rPr>
        <w:t xml:space="preserve">ο </w:t>
      </w:r>
      <w:r w:rsidRPr="0075061C">
        <w:rPr>
          <w:rFonts w:eastAsia="Times New Roman" w:cs="Times New Roman"/>
          <w:szCs w:val="24"/>
        </w:rPr>
        <w:t>Εθνικός Οργανισμός Μεταμοσχεύσεων θα λειτουργήσει ουσιαστικά</w:t>
      </w:r>
      <w:r>
        <w:rPr>
          <w:rFonts w:eastAsia="Times New Roman" w:cs="Times New Roman"/>
          <w:szCs w:val="24"/>
        </w:rPr>
        <w:t>.</w:t>
      </w:r>
    </w:p>
    <w:p w14:paraId="7098EE7E" w14:textId="77777777" w:rsidR="00971A45" w:rsidRDefault="00ED091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Παρακαλ</w:t>
      </w:r>
      <w:r>
        <w:rPr>
          <w:rFonts w:eastAsia="Times New Roman"/>
          <w:bCs/>
          <w:szCs w:val="24"/>
        </w:rPr>
        <w:t>ώ, κύριε συνάδελφε.</w:t>
      </w:r>
    </w:p>
    <w:p w14:paraId="7098EE7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w:t>
      </w:r>
      <w:r w:rsidRPr="0075061C">
        <w:rPr>
          <w:rFonts w:eastAsia="Times New Roman" w:cs="Times New Roman"/>
          <w:szCs w:val="24"/>
        </w:rPr>
        <w:t>αι μία τελευταία παρατήρηση</w:t>
      </w:r>
      <w:r>
        <w:rPr>
          <w:rFonts w:eastAsia="Times New Roman" w:cs="Times New Roman"/>
          <w:szCs w:val="24"/>
        </w:rPr>
        <w:t xml:space="preserve"> θέλω να κάνω,</w:t>
      </w:r>
      <w:r w:rsidRPr="0075061C">
        <w:rPr>
          <w:rFonts w:eastAsia="Times New Roman" w:cs="Times New Roman"/>
          <w:szCs w:val="24"/>
        </w:rPr>
        <w:t xml:space="preserve"> που αφορά την τροπολογία του Υπουργείου Εσωτερικών για την αλλαγή των διοικητικών ορίων συγκεκριμένων </w:t>
      </w:r>
      <w:r>
        <w:rPr>
          <w:rFonts w:eastAsia="Times New Roman" w:cs="Times New Roman"/>
          <w:szCs w:val="24"/>
        </w:rPr>
        <w:t>δήμων. Αφού ά</w:t>
      </w:r>
      <w:r w:rsidRPr="0075061C">
        <w:rPr>
          <w:rFonts w:eastAsia="Times New Roman" w:cs="Times New Roman"/>
          <w:szCs w:val="24"/>
        </w:rPr>
        <w:t>νοιξε το θέμα</w:t>
      </w:r>
      <w:r>
        <w:rPr>
          <w:rFonts w:eastAsia="Times New Roman" w:cs="Times New Roman"/>
          <w:szCs w:val="24"/>
        </w:rPr>
        <w:t>,</w:t>
      </w:r>
      <w:r w:rsidRPr="0075061C">
        <w:rPr>
          <w:rFonts w:eastAsia="Times New Roman" w:cs="Times New Roman"/>
          <w:szCs w:val="24"/>
        </w:rPr>
        <w:t xml:space="preserve"> θα έπρεπε</w:t>
      </w:r>
      <w:r>
        <w:rPr>
          <w:rFonts w:eastAsia="Times New Roman" w:cs="Times New Roman"/>
          <w:szCs w:val="24"/>
        </w:rPr>
        <w:t xml:space="preserve"> κατά τη γνώμη μου</w:t>
      </w:r>
      <w:r w:rsidRPr="0075061C">
        <w:rPr>
          <w:rFonts w:eastAsia="Times New Roman" w:cs="Times New Roman"/>
          <w:szCs w:val="24"/>
        </w:rPr>
        <w:t xml:space="preserve"> να περιλάβει κα</w:t>
      </w:r>
      <w:r w:rsidRPr="0075061C">
        <w:rPr>
          <w:rFonts w:eastAsia="Times New Roman" w:cs="Times New Roman"/>
          <w:szCs w:val="24"/>
        </w:rPr>
        <w:t>ι άλλες παρόμοιες περιπτώσεις</w:t>
      </w:r>
      <w:r>
        <w:rPr>
          <w:rFonts w:eastAsia="Times New Roman" w:cs="Times New Roman"/>
          <w:szCs w:val="24"/>
        </w:rPr>
        <w:t xml:space="preserve">. </w:t>
      </w:r>
    </w:p>
    <w:p w14:paraId="7098EE80" w14:textId="77777777" w:rsidR="00971A45" w:rsidRDefault="00ED091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Κύριε συνάδελφε…</w:t>
      </w:r>
    </w:p>
    <w:p w14:paraId="7098EE81"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w:t>
      </w:r>
    </w:p>
    <w:p w14:paraId="7098EE82" w14:textId="77777777" w:rsidR="00971A45" w:rsidRDefault="00ED091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Ναι, αλλά αυτό το είπαμε πριν από δύο λεπτά.</w:t>
      </w:r>
    </w:p>
    <w:p w14:paraId="7098EE8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Αναφέρομαι</w:t>
      </w:r>
      <w:r w:rsidRPr="0075061C">
        <w:rPr>
          <w:rFonts w:eastAsia="Times New Roman" w:cs="Times New Roman"/>
          <w:szCs w:val="24"/>
        </w:rPr>
        <w:t xml:space="preserve"> συγκεκριμένα στο</w:t>
      </w:r>
      <w:r>
        <w:rPr>
          <w:rFonts w:eastAsia="Times New Roman" w:cs="Times New Roman"/>
          <w:szCs w:val="24"/>
        </w:rPr>
        <w:t>ν</w:t>
      </w:r>
      <w:r w:rsidRPr="0075061C">
        <w:rPr>
          <w:rFonts w:eastAsia="Times New Roman" w:cs="Times New Roman"/>
          <w:szCs w:val="24"/>
        </w:rPr>
        <w:t xml:space="preserve"> δήμο Γορτυνίας</w:t>
      </w:r>
      <w:r>
        <w:rPr>
          <w:rFonts w:eastAsia="Times New Roman" w:cs="Times New Roman"/>
          <w:szCs w:val="24"/>
        </w:rPr>
        <w:t xml:space="preserve"> του</w:t>
      </w:r>
      <w:r w:rsidRPr="0075061C">
        <w:rPr>
          <w:rFonts w:eastAsia="Times New Roman" w:cs="Times New Roman"/>
          <w:szCs w:val="24"/>
        </w:rPr>
        <w:t xml:space="preserve"> Νομού Αρκαδίας</w:t>
      </w:r>
      <w:r>
        <w:rPr>
          <w:rFonts w:eastAsia="Times New Roman" w:cs="Times New Roman"/>
          <w:szCs w:val="24"/>
        </w:rPr>
        <w:t>,</w:t>
      </w:r>
      <w:r w:rsidRPr="0075061C">
        <w:rPr>
          <w:rFonts w:eastAsia="Times New Roman" w:cs="Times New Roman"/>
          <w:szCs w:val="24"/>
        </w:rPr>
        <w:t xml:space="preserve"> </w:t>
      </w:r>
      <w:r>
        <w:rPr>
          <w:rFonts w:eastAsia="Times New Roman" w:cs="Times New Roman"/>
          <w:szCs w:val="24"/>
        </w:rPr>
        <w:t>έναν δήμο τεράστιας έκτασης με</w:t>
      </w:r>
      <w:r w:rsidRPr="0075061C">
        <w:rPr>
          <w:rFonts w:eastAsia="Times New Roman" w:cs="Times New Roman"/>
          <w:szCs w:val="24"/>
        </w:rPr>
        <w:t xml:space="preserve"> μεγάλες </w:t>
      </w:r>
      <w:r>
        <w:rPr>
          <w:rFonts w:eastAsia="Times New Roman" w:cs="Times New Roman"/>
          <w:szCs w:val="24"/>
        </w:rPr>
        <w:t xml:space="preserve">δυσχέρειες πρόσβασης </w:t>
      </w:r>
      <w:r w:rsidRPr="0075061C">
        <w:rPr>
          <w:rFonts w:eastAsia="Times New Roman" w:cs="Times New Roman"/>
          <w:szCs w:val="24"/>
        </w:rPr>
        <w:t xml:space="preserve">από το ένα σημείο </w:t>
      </w:r>
      <w:r w:rsidRPr="0075061C">
        <w:rPr>
          <w:rFonts w:eastAsia="Times New Roman" w:cs="Times New Roman"/>
          <w:szCs w:val="24"/>
        </w:rPr>
        <w:lastRenderedPageBreak/>
        <w:t>στο άλλο</w:t>
      </w:r>
      <w:r>
        <w:rPr>
          <w:rFonts w:eastAsia="Times New Roman" w:cs="Times New Roman"/>
          <w:szCs w:val="24"/>
        </w:rPr>
        <w:t xml:space="preserve">, με </w:t>
      </w:r>
      <w:proofErr w:type="spellStart"/>
      <w:r>
        <w:rPr>
          <w:rFonts w:eastAsia="Times New Roman" w:cs="Times New Roman"/>
          <w:szCs w:val="24"/>
        </w:rPr>
        <w:t>γη</w:t>
      </w:r>
      <w:r w:rsidRPr="0075061C">
        <w:rPr>
          <w:rFonts w:eastAsia="Times New Roman" w:cs="Times New Roman"/>
          <w:szCs w:val="24"/>
        </w:rPr>
        <w:t>ρασμένο</w:t>
      </w:r>
      <w:proofErr w:type="spellEnd"/>
      <w:r w:rsidRPr="0075061C">
        <w:rPr>
          <w:rFonts w:eastAsia="Times New Roman" w:cs="Times New Roman"/>
          <w:szCs w:val="24"/>
        </w:rPr>
        <w:t xml:space="preserve"> πληθυσμό και ανισομερή ανάπτυξη</w:t>
      </w:r>
      <w:r>
        <w:rPr>
          <w:rFonts w:eastAsia="Times New Roman" w:cs="Times New Roman"/>
          <w:szCs w:val="24"/>
        </w:rPr>
        <w:t>. Θ</w:t>
      </w:r>
      <w:r w:rsidRPr="0075061C">
        <w:rPr>
          <w:rFonts w:eastAsia="Times New Roman" w:cs="Times New Roman"/>
          <w:szCs w:val="24"/>
        </w:rPr>
        <w:t>α έπρεπε να διαχωριστεί</w:t>
      </w:r>
      <w:r>
        <w:rPr>
          <w:rFonts w:eastAsia="Times New Roman" w:cs="Times New Roman"/>
          <w:szCs w:val="24"/>
        </w:rPr>
        <w:t>,</w:t>
      </w:r>
      <w:r w:rsidRPr="0075061C">
        <w:rPr>
          <w:rFonts w:eastAsia="Times New Roman" w:cs="Times New Roman"/>
          <w:szCs w:val="24"/>
        </w:rPr>
        <w:t xml:space="preserve"> προκειμένου να είναι αποτελεσματική </w:t>
      </w:r>
      <w:r>
        <w:rPr>
          <w:rFonts w:eastAsia="Times New Roman" w:cs="Times New Roman"/>
          <w:szCs w:val="24"/>
        </w:rPr>
        <w:t xml:space="preserve">η </w:t>
      </w:r>
      <w:r w:rsidRPr="0075061C">
        <w:rPr>
          <w:rFonts w:eastAsia="Times New Roman" w:cs="Times New Roman"/>
          <w:szCs w:val="24"/>
        </w:rPr>
        <w:t>λειτουργία του</w:t>
      </w:r>
      <w:r>
        <w:rPr>
          <w:rFonts w:eastAsia="Times New Roman" w:cs="Times New Roman"/>
          <w:szCs w:val="24"/>
        </w:rPr>
        <w:t>. Το θέμ</w:t>
      </w:r>
      <w:r>
        <w:rPr>
          <w:rFonts w:eastAsia="Times New Roman" w:cs="Times New Roman"/>
          <w:szCs w:val="24"/>
        </w:rPr>
        <w:t>α έχει τεθεί στο αρμόδιο Υ</w:t>
      </w:r>
      <w:r w:rsidRPr="0075061C">
        <w:rPr>
          <w:rFonts w:eastAsia="Times New Roman" w:cs="Times New Roman"/>
          <w:szCs w:val="24"/>
        </w:rPr>
        <w:t>πουργείο</w:t>
      </w:r>
      <w:r>
        <w:rPr>
          <w:rFonts w:eastAsia="Times New Roman" w:cs="Times New Roman"/>
          <w:szCs w:val="24"/>
        </w:rPr>
        <w:t xml:space="preserve">. </w:t>
      </w:r>
    </w:p>
    <w:p w14:paraId="7098EE84" w14:textId="77777777" w:rsidR="00971A45" w:rsidRDefault="00ED091D">
      <w:pPr>
        <w:spacing w:line="600" w:lineRule="auto"/>
        <w:ind w:firstLine="720"/>
        <w:jc w:val="both"/>
        <w:rPr>
          <w:rFonts w:eastAsia="Times New Roman"/>
          <w:bCs/>
          <w:szCs w:val="24"/>
        </w:rPr>
      </w:pPr>
      <w:r>
        <w:rPr>
          <w:rFonts w:eastAsia="Times New Roman"/>
          <w:b/>
          <w:bCs/>
          <w:szCs w:val="24"/>
        </w:rPr>
        <w:t>ΠΡΟΕΔΡΕΥΩΝ (Μάριος Γεωργιάδης):</w:t>
      </w:r>
      <w:r>
        <w:rPr>
          <w:rFonts w:eastAsia="Times New Roman"/>
          <w:bCs/>
          <w:szCs w:val="24"/>
        </w:rPr>
        <w:t xml:space="preserve"> Κύριε Παπαηλιού, κύριε συνάδελφε…</w:t>
      </w:r>
    </w:p>
    <w:p w14:paraId="7098EE8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w:t>
      </w:r>
    </w:p>
    <w:p w14:paraId="7098EE86" w14:textId="77777777" w:rsidR="00971A45" w:rsidRDefault="00ED091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bCs/>
          <w:szCs w:val="24"/>
        </w:rPr>
        <w:t xml:space="preserve"> Ναι, αυτό το λέτε εδώ και τρία λεπτά.</w:t>
      </w:r>
    </w:p>
    <w:p w14:paraId="7098EE87"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Βάσει αυτών</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προσδοκάται</w:t>
      </w:r>
      <w:proofErr w:type="spellEnd"/>
      <w:r>
        <w:rPr>
          <w:rFonts w:eastAsia="Times New Roman" w:cs="Times New Roman"/>
          <w:szCs w:val="24"/>
        </w:rPr>
        <w:t xml:space="preserve"> βάσιμα</w:t>
      </w:r>
      <w:r w:rsidRPr="0075061C">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w:t>
      </w:r>
      <w:r w:rsidRPr="0075061C">
        <w:rPr>
          <w:rFonts w:eastAsia="Times New Roman" w:cs="Times New Roman"/>
          <w:szCs w:val="24"/>
        </w:rPr>
        <w:t xml:space="preserve">η σύσταση της επιτροπής </w:t>
      </w:r>
      <w:r>
        <w:rPr>
          <w:rFonts w:eastAsia="Times New Roman" w:cs="Times New Roman"/>
          <w:szCs w:val="24"/>
        </w:rPr>
        <w:t xml:space="preserve">επανεξέτασης της διοικητικής </w:t>
      </w:r>
      <w:r w:rsidRPr="0075061C">
        <w:rPr>
          <w:rFonts w:eastAsia="Times New Roman" w:cs="Times New Roman"/>
          <w:szCs w:val="24"/>
        </w:rPr>
        <w:t>διαίρεσης ΟΤΑ πρώτου βαθμού</w:t>
      </w:r>
      <w:r>
        <w:rPr>
          <w:rFonts w:eastAsia="Times New Roman" w:cs="Times New Roman"/>
          <w:szCs w:val="24"/>
        </w:rPr>
        <w:t>, του γνωμοδοτικού οργάνου</w:t>
      </w:r>
      <w:r w:rsidRPr="0075061C">
        <w:rPr>
          <w:rFonts w:eastAsia="Times New Roman" w:cs="Times New Roman"/>
          <w:szCs w:val="24"/>
        </w:rPr>
        <w:t xml:space="preserve"> </w:t>
      </w:r>
      <w:r>
        <w:rPr>
          <w:rFonts w:eastAsia="Times New Roman" w:cs="Times New Roman"/>
          <w:szCs w:val="24"/>
        </w:rPr>
        <w:t xml:space="preserve">προς </w:t>
      </w:r>
      <w:r w:rsidRPr="0075061C">
        <w:rPr>
          <w:rFonts w:eastAsia="Times New Roman" w:cs="Times New Roman"/>
          <w:szCs w:val="24"/>
        </w:rPr>
        <w:t>τον Υπουργό Εσωτερικών</w:t>
      </w:r>
      <w:r>
        <w:rPr>
          <w:rFonts w:eastAsia="Times New Roman" w:cs="Times New Roman"/>
          <w:szCs w:val="24"/>
        </w:rPr>
        <w:t xml:space="preserve"> που περιλαμβάνεται στην τροπολογία</w:t>
      </w:r>
      <w:r>
        <w:rPr>
          <w:rFonts w:eastAsia="Times New Roman" w:cs="Times New Roman"/>
          <w:szCs w:val="24"/>
        </w:rPr>
        <w:t>, θα επιτρέψει στο μέλλον την επανεξέταση των διοικητικών ορίων</w:t>
      </w:r>
      <w:r w:rsidRPr="0075061C">
        <w:rPr>
          <w:rFonts w:eastAsia="Times New Roman" w:cs="Times New Roman"/>
          <w:szCs w:val="24"/>
        </w:rPr>
        <w:t xml:space="preserve"> </w:t>
      </w:r>
      <w:r>
        <w:rPr>
          <w:rFonts w:eastAsia="Times New Roman" w:cs="Times New Roman"/>
          <w:szCs w:val="24"/>
        </w:rPr>
        <w:t>του συγκεκριμένου δ</w:t>
      </w:r>
      <w:r w:rsidRPr="0075061C">
        <w:rPr>
          <w:rFonts w:eastAsia="Times New Roman" w:cs="Times New Roman"/>
          <w:szCs w:val="24"/>
        </w:rPr>
        <w:t>ή</w:t>
      </w:r>
      <w:r w:rsidRPr="0075061C">
        <w:rPr>
          <w:rFonts w:eastAsia="Times New Roman" w:cs="Times New Roman"/>
          <w:szCs w:val="24"/>
        </w:rPr>
        <w:t>μου για την προσφορότερη και αποτελεσματικότερη διοίκηση των τοπικών υποθέσεων</w:t>
      </w:r>
      <w:r>
        <w:rPr>
          <w:rFonts w:eastAsia="Times New Roman" w:cs="Times New Roman"/>
          <w:szCs w:val="24"/>
        </w:rPr>
        <w:t>.</w:t>
      </w:r>
    </w:p>
    <w:p w14:paraId="7098EE8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 και για την ανοχή.</w:t>
      </w:r>
    </w:p>
    <w:p w14:paraId="7098EE89" w14:textId="77777777" w:rsidR="00971A45" w:rsidRDefault="00ED091D">
      <w:pPr>
        <w:spacing w:line="600" w:lineRule="auto"/>
        <w:ind w:firstLine="720"/>
        <w:jc w:val="center"/>
        <w:rPr>
          <w:rFonts w:eastAsia="Times New Roman"/>
          <w:bCs/>
          <w:szCs w:val="24"/>
        </w:rPr>
      </w:pPr>
      <w:r w:rsidRPr="007207BF">
        <w:rPr>
          <w:rFonts w:eastAsia="Times New Roman"/>
          <w:bCs/>
          <w:szCs w:val="24"/>
        </w:rPr>
        <w:t>(Χειροκροτήματα από την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7098EE8A" w14:textId="77777777" w:rsidR="00971A45" w:rsidRDefault="00ED091D">
      <w:pPr>
        <w:spacing w:line="600" w:lineRule="auto"/>
        <w:ind w:firstLine="720"/>
        <w:jc w:val="both"/>
        <w:rPr>
          <w:rFonts w:eastAsia="Times New Roman" w:cs="Times New Roman"/>
          <w:szCs w:val="24"/>
        </w:rPr>
      </w:pPr>
      <w:r>
        <w:rPr>
          <w:rFonts w:eastAsia="Times New Roman"/>
          <w:b/>
          <w:bCs/>
          <w:szCs w:val="24"/>
        </w:rPr>
        <w:lastRenderedPageBreak/>
        <w:t>ΠΡΟΕΔΡΕΥΩΝ (Μάριος Γεωργιάδης):</w:t>
      </w:r>
      <w:r>
        <w:rPr>
          <w:rFonts w:eastAsia="Times New Roman"/>
          <w:bCs/>
          <w:szCs w:val="24"/>
        </w:rPr>
        <w:t xml:space="preserve"> </w:t>
      </w:r>
      <w:r>
        <w:rPr>
          <w:rFonts w:eastAsia="Times New Roman" w:cs="Times New Roman"/>
          <w:szCs w:val="24"/>
        </w:rPr>
        <w:t>Κ</w:t>
      </w:r>
      <w:r w:rsidRPr="0075061C">
        <w:rPr>
          <w:rFonts w:eastAsia="Times New Roman" w:cs="Times New Roman"/>
          <w:szCs w:val="24"/>
        </w:rPr>
        <w:t>αταλαβαίνετε</w:t>
      </w:r>
      <w:r>
        <w:rPr>
          <w:rFonts w:eastAsia="Times New Roman" w:cs="Times New Roman"/>
          <w:szCs w:val="24"/>
        </w:rPr>
        <w:t>, κύριοι συνάδελφοι, ότι εάν φτάνουμε</w:t>
      </w:r>
      <w:r w:rsidRPr="0075061C">
        <w:rPr>
          <w:rFonts w:eastAsia="Times New Roman" w:cs="Times New Roman"/>
          <w:szCs w:val="24"/>
        </w:rPr>
        <w:t xml:space="preserve"> να μιλάει ο καθένας </w:t>
      </w:r>
      <w:r>
        <w:rPr>
          <w:rFonts w:eastAsia="Times New Roman" w:cs="Times New Roman"/>
          <w:szCs w:val="24"/>
        </w:rPr>
        <w:t>δέκα</w:t>
      </w:r>
      <w:r w:rsidRPr="0075061C">
        <w:rPr>
          <w:rFonts w:eastAsia="Times New Roman" w:cs="Times New Roman"/>
          <w:szCs w:val="24"/>
        </w:rPr>
        <w:t xml:space="preserve"> λεπτά</w:t>
      </w:r>
      <w:r>
        <w:rPr>
          <w:rFonts w:eastAsia="Times New Roman" w:cs="Times New Roman"/>
          <w:szCs w:val="24"/>
        </w:rPr>
        <w:t>,</w:t>
      </w:r>
      <w:r w:rsidRPr="0075061C">
        <w:rPr>
          <w:rFonts w:eastAsia="Times New Roman" w:cs="Times New Roman"/>
          <w:szCs w:val="24"/>
        </w:rPr>
        <w:t xml:space="preserve"> δεν θα μπορέσουμε να φύγουμε στην ώρα που είπαμε</w:t>
      </w:r>
      <w:r>
        <w:rPr>
          <w:rFonts w:eastAsia="Times New Roman" w:cs="Times New Roman"/>
          <w:szCs w:val="24"/>
        </w:rPr>
        <w:t>.</w:t>
      </w:r>
    </w:p>
    <w:p w14:paraId="7098EE8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Τον λόγο έχει ο κ.</w:t>
      </w:r>
      <w:r w:rsidRPr="0075061C">
        <w:rPr>
          <w:rFonts w:eastAsia="Times New Roman" w:cs="Times New Roman"/>
          <w:szCs w:val="24"/>
        </w:rPr>
        <w:t xml:space="preserve"> Μιχαηλίδη</w:t>
      </w:r>
      <w:r>
        <w:rPr>
          <w:rFonts w:eastAsia="Times New Roman" w:cs="Times New Roman"/>
          <w:szCs w:val="24"/>
        </w:rPr>
        <w:t>ς</w:t>
      </w:r>
      <w:r w:rsidRPr="0075061C">
        <w:rPr>
          <w:rFonts w:eastAsia="Times New Roman" w:cs="Times New Roman"/>
          <w:szCs w:val="24"/>
        </w:rPr>
        <w:t xml:space="preserve"> από την Κοινοβουλευτική Ομάδα του ΣΥΡΙΖΑ</w:t>
      </w:r>
      <w:r>
        <w:rPr>
          <w:rFonts w:eastAsia="Times New Roman" w:cs="Times New Roman"/>
          <w:szCs w:val="24"/>
        </w:rPr>
        <w:t>.</w:t>
      </w:r>
      <w:r w:rsidRPr="0075061C">
        <w:rPr>
          <w:rFonts w:eastAsia="Times New Roman" w:cs="Times New Roman"/>
          <w:szCs w:val="24"/>
        </w:rPr>
        <w:t xml:space="preserve"> Παρακαλώ πολύ έχουμε υπολογίσει </w:t>
      </w:r>
      <w:r>
        <w:rPr>
          <w:rFonts w:eastAsia="Times New Roman" w:cs="Times New Roman"/>
          <w:szCs w:val="24"/>
        </w:rPr>
        <w:t xml:space="preserve">ανοχή </w:t>
      </w:r>
      <w:r w:rsidRPr="0075061C">
        <w:rPr>
          <w:rFonts w:eastAsia="Times New Roman" w:cs="Times New Roman"/>
          <w:szCs w:val="24"/>
        </w:rPr>
        <w:t>για κάποια δευτερόλεπτα</w:t>
      </w:r>
      <w:r>
        <w:rPr>
          <w:rFonts w:eastAsia="Times New Roman" w:cs="Times New Roman"/>
          <w:szCs w:val="24"/>
        </w:rPr>
        <w:t>,</w:t>
      </w:r>
      <w:r w:rsidRPr="0075061C">
        <w:rPr>
          <w:rFonts w:eastAsia="Times New Roman" w:cs="Times New Roman"/>
          <w:szCs w:val="24"/>
        </w:rPr>
        <w:t xml:space="preserve"> μέχρι </w:t>
      </w:r>
      <w:r>
        <w:rPr>
          <w:rFonts w:eastAsia="Times New Roman" w:cs="Times New Roman"/>
          <w:szCs w:val="24"/>
        </w:rPr>
        <w:t xml:space="preserve">το </w:t>
      </w:r>
      <w:r w:rsidRPr="0075061C">
        <w:rPr>
          <w:rFonts w:eastAsia="Times New Roman" w:cs="Times New Roman"/>
          <w:szCs w:val="24"/>
        </w:rPr>
        <w:t>ένα λεπτό</w:t>
      </w:r>
      <w:r>
        <w:rPr>
          <w:rFonts w:eastAsia="Times New Roman" w:cs="Times New Roman"/>
          <w:szCs w:val="24"/>
        </w:rPr>
        <w:t>, α</w:t>
      </w:r>
      <w:r w:rsidRPr="0075061C">
        <w:rPr>
          <w:rFonts w:eastAsia="Times New Roman" w:cs="Times New Roman"/>
          <w:szCs w:val="24"/>
        </w:rPr>
        <w:t>λλά</w:t>
      </w:r>
      <w:r>
        <w:rPr>
          <w:rFonts w:eastAsia="Times New Roman" w:cs="Times New Roman"/>
          <w:szCs w:val="24"/>
        </w:rPr>
        <w:t xml:space="preserve"> ας</w:t>
      </w:r>
      <w:r w:rsidRPr="0075061C">
        <w:rPr>
          <w:rFonts w:eastAsia="Times New Roman" w:cs="Times New Roman"/>
          <w:szCs w:val="24"/>
        </w:rPr>
        <w:t xml:space="preserve"> μην ξεφεύγ</w:t>
      </w:r>
      <w:r w:rsidRPr="0075061C">
        <w:rPr>
          <w:rFonts w:eastAsia="Times New Roman" w:cs="Times New Roman"/>
          <w:szCs w:val="24"/>
        </w:rPr>
        <w:t>ουμε και φτάνουμε στα δύο και τρία λεπτά</w:t>
      </w:r>
      <w:r>
        <w:rPr>
          <w:rFonts w:eastAsia="Times New Roman" w:cs="Times New Roman"/>
          <w:szCs w:val="24"/>
        </w:rPr>
        <w:t>.</w:t>
      </w:r>
    </w:p>
    <w:p w14:paraId="7098EE8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7098EE8D" w14:textId="77777777" w:rsidR="00971A45" w:rsidRDefault="00ED091D">
      <w:pPr>
        <w:spacing w:line="600" w:lineRule="auto"/>
        <w:ind w:firstLine="720"/>
        <w:jc w:val="both"/>
        <w:rPr>
          <w:rFonts w:eastAsia="Times New Roman" w:cs="Times New Roman"/>
          <w:szCs w:val="24"/>
        </w:rPr>
      </w:pPr>
      <w:r w:rsidRPr="00973960">
        <w:rPr>
          <w:rFonts w:eastAsia="Times New Roman" w:cs="Times New Roman"/>
          <w:b/>
          <w:szCs w:val="24"/>
        </w:rPr>
        <w:t>ΑΝΔΡΕΑΣ ΜΙΧΑΗΛΙΔΗΣ:</w:t>
      </w:r>
      <w:r>
        <w:rPr>
          <w:rFonts w:eastAsia="Times New Roman" w:cs="Times New Roman"/>
          <w:szCs w:val="24"/>
        </w:rPr>
        <w:t xml:space="preserve"> Κ</w:t>
      </w:r>
      <w:r w:rsidRPr="0075061C">
        <w:rPr>
          <w:rFonts w:eastAsia="Times New Roman" w:cs="Times New Roman"/>
          <w:szCs w:val="24"/>
        </w:rPr>
        <w:t>υρίες και κύριοι συνάδελφοι</w:t>
      </w:r>
      <w:r>
        <w:rPr>
          <w:rFonts w:eastAsia="Times New Roman" w:cs="Times New Roman"/>
          <w:szCs w:val="24"/>
        </w:rPr>
        <w:t>,</w:t>
      </w:r>
      <w:r w:rsidRPr="0075061C">
        <w:rPr>
          <w:rFonts w:eastAsia="Times New Roman" w:cs="Times New Roman"/>
          <w:szCs w:val="24"/>
        </w:rPr>
        <w:t xml:space="preserve"> το σχέδιο νόμου του Υπουργείου Υγείας</w:t>
      </w:r>
      <w:r>
        <w:rPr>
          <w:rFonts w:eastAsia="Times New Roman" w:cs="Times New Roman"/>
          <w:szCs w:val="24"/>
        </w:rPr>
        <w:t>,</w:t>
      </w:r>
      <w:r w:rsidRPr="0075061C">
        <w:rPr>
          <w:rFonts w:eastAsia="Times New Roman" w:cs="Times New Roman"/>
          <w:szCs w:val="24"/>
        </w:rPr>
        <w:t xml:space="preserve"> το οποίο σ</w:t>
      </w:r>
      <w:r>
        <w:rPr>
          <w:rFonts w:eastAsia="Times New Roman" w:cs="Times New Roman"/>
          <w:szCs w:val="24"/>
        </w:rPr>
        <w:t>υζητούμε σήμερα επιλαμβάνεται μι</w:t>
      </w:r>
      <w:r w:rsidRPr="0075061C">
        <w:rPr>
          <w:rFonts w:eastAsia="Times New Roman" w:cs="Times New Roman"/>
          <w:szCs w:val="24"/>
        </w:rPr>
        <w:t>α</w:t>
      </w:r>
      <w:r>
        <w:rPr>
          <w:rFonts w:eastAsia="Times New Roman" w:cs="Times New Roman"/>
          <w:szCs w:val="24"/>
        </w:rPr>
        <w:t>ς</w:t>
      </w:r>
      <w:r w:rsidRPr="0075061C">
        <w:rPr>
          <w:rFonts w:eastAsia="Times New Roman" w:cs="Times New Roman"/>
          <w:szCs w:val="24"/>
        </w:rPr>
        <w:t xml:space="preserve"> σειράς ζητημάτων και π</w:t>
      </w:r>
      <w:r>
        <w:rPr>
          <w:rFonts w:eastAsia="Times New Roman" w:cs="Times New Roman"/>
          <w:szCs w:val="24"/>
        </w:rPr>
        <w:t xml:space="preserve">εδίων. </w:t>
      </w:r>
    </w:p>
    <w:p w14:paraId="7098EE8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Θεωρώ </w:t>
      </w:r>
      <w:r w:rsidRPr="0075061C">
        <w:rPr>
          <w:rFonts w:eastAsia="Times New Roman" w:cs="Times New Roman"/>
          <w:szCs w:val="24"/>
        </w:rPr>
        <w:t>πως συνολικά</w:t>
      </w:r>
      <w:r>
        <w:rPr>
          <w:rFonts w:eastAsia="Times New Roman" w:cs="Times New Roman"/>
          <w:szCs w:val="24"/>
        </w:rPr>
        <w:t xml:space="preserve"> οι</w:t>
      </w:r>
      <w:r w:rsidRPr="0075061C">
        <w:rPr>
          <w:rFonts w:eastAsia="Times New Roman" w:cs="Times New Roman"/>
          <w:szCs w:val="24"/>
        </w:rPr>
        <w:t xml:space="preserve"> ρυθμ</w:t>
      </w:r>
      <w:r w:rsidRPr="0075061C">
        <w:rPr>
          <w:rFonts w:eastAsia="Times New Roman" w:cs="Times New Roman"/>
          <w:szCs w:val="24"/>
        </w:rPr>
        <w:t>ίσ</w:t>
      </w:r>
      <w:r>
        <w:rPr>
          <w:rFonts w:eastAsia="Times New Roman" w:cs="Times New Roman"/>
          <w:szCs w:val="24"/>
        </w:rPr>
        <w:t>εις που</w:t>
      </w:r>
      <w:r w:rsidRPr="0075061C">
        <w:rPr>
          <w:rFonts w:eastAsia="Times New Roman" w:cs="Times New Roman"/>
          <w:szCs w:val="24"/>
        </w:rPr>
        <w:t xml:space="preserve"> προτείνει</w:t>
      </w:r>
      <w:r>
        <w:rPr>
          <w:rFonts w:eastAsia="Times New Roman" w:cs="Times New Roman"/>
          <w:szCs w:val="24"/>
        </w:rPr>
        <w:t>,</w:t>
      </w:r>
      <w:r w:rsidRPr="0075061C">
        <w:rPr>
          <w:rFonts w:eastAsia="Times New Roman" w:cs="Times New Roman"/>
          <w:szCs w:val="24"/>
        </w:rPr>
        <w:t xml:space="preserve"> εντάσσονται στο στρατηγικό πλαίσιο που έχει</w:t>
      </w:r>
      <w:r>
        <w:rPr>
          <w:rFonts w:eastAsia="Times New Roman" w:cs="Times New Roman"/>
          <w:szCs w:val="24"/>
        </w:rPr>
        <w:t xml:space="preserve"> υιοθετήσει το Υπουργείο και η Κ</w:t>
      </w:r>
      <w:r w:rsidRPr="0075061C">
        <w:rPr>
          <w:rFonts w:eastAsia="Times New Roman" w:cs="Times New Roman"/>
          <w:szCs w:val="24"/>
        </w:rPr>
        <w:t>υβέρνηση κατά τα τελευταία τέσσερα χρόνια</w:t>
      </w:r>
      <w:r>
        <w:rPr>
          <w:rFonts w:eastAsia="Times New Roman" w:cs="Times New Roman"/>
          <w:szCs w:val="24"/>
        </w:rPr>
        <w:t>,</w:t>
      </w:r>
      <w:r w:rsidRPr="0075061C">
        <w:rPr>
          <w:rFonts w:eastAsia="Times New Roman" w:cs="Times New Roman"/>
          <w:szCs w:val="24"/>
        </w:rPr>
        <w:t xml:space="preserve"> δηλαδή</w:t>
      </w:r>
      <w:r>
        <w:rPr>
          <w:rFonts w:eastAsia="Times New Roman" w:cs="Times New Roman"/>
          <w:szCs w:val="24"/>
        </w:rPr>
        <w:t>,</w:t>
      </w:r>
      <w:r w:rsidRPr="0075061C">
        <w:rPr>
          <w:rFonts w:eastAsia="Times New Roman" w:cs="Times New Roman"/>
          <w:szCs w:val="24"/>
        </w:rPr>
        <w:t xml:space="preserve"> την πολλαπλή ενίσχυση και θωράκιση του ρόλου του δημόσιου τομέα της υγείας</w:t>
      </w:r>
      <w:r>
        <w:rPr>
          <w:rFonts w:eastAsia="Times New Roman" w:cs="Times New Roman"/>
          <w:szCs w:val="24"/>
        </w:rPr>
        <w:t>,</w:t>
      </w:r>
      <w:r w:rsidRPr="0075061C">
        <w:rPr>
          <w:rFonts w:eastAsia="Times New Roman" w:cs="Times New Roman"/>
          <w:szCs w:val="24"/>
        </w:rPr>
        <w:t xml:space="preserve"> την καθολική κάλυψη του συνόλου τ</w:t>
      </w:r>
      <w:r w:rsidRPr="0075061C">
        <w:rPr>
          <w:rFonts w:eastAsia="Times New Roman" w:cs="Times New Roman"/>
          <w:szCs w:val="24"/>
        </w:rPr>
        <w:t xml:space="preserve">ου πληθυσμού με προσπάθειες συνεχούς βελτίωσης των παρεχόμενων υπηρεσιών και τέλος τον </w:t>
      </w:r>
      <w:proofErr w:type="spellStart"/>
      <w:r w:rsidRPr="0075061C">
        <w:rPr>
          <w:rFonts w:eastAsia="Times New Roman" w:cs="Times New Roman"/>
          <w:szCs w:val="24"/>
        </w:rPr>
        <w:t>εξορθολογισμό</w:t>
      </w:r>
      <w:proofErr w:type="spellEnd"/>
      <w:r w:rsidRPr="0075061C">
        <w:rPr>
          <w:rFonts w:eastAsia="Times New Roman" w:cs="Times New Roman"/>
          <w:szCs w:val="24"/>
        </w:rPr>
        <w:t xml:space="preserve"> και </w:t>
      </w:r>
      <w:r>
        <w:rPr>
          <w:rFonts w:eastAsia="Times New Roman" w:cs="Times New Roman"/>
          <w:szCs w:val="24"/>
        </w:rPr>
        <w:t xml:space="preserve">την </w:t>
      </w:r>
      <w:r w:rsidRPr="0075061C">
        <w:rPr>
          <w:rFonts w:eastAsia="Times New Roman" w:cs="Times New Roman"/>
          <w:szCs w:val="24"/>
        </w:rPr>
        <w:t xml:space="preserve">ενίσχυση του </w:t>
      </w:r>
      <w:r w:rsidRPr="0075061C">
        <w:rPr>
          <w:rFonts w:eastAsia="Times New Roman" w:cs="Times New Roman"/>
          <w:szCs w:val="24"/>
        </w:rPr>
        <w:lastRenderedPageBreak/>
        <w:t>κανο</w:t>
      </w:r>
      <w:r>
        <w:rPr>
          <w:rFonts w:eastAsia="Times New Roman" w:cs="Times New Roman"/>
          <w:szCs w:val="24"/>
        </w:rPr>
        <w:t>νιστικού και θεσμικού πλαισίου, μ</w:t>
      </w:r>
      <w:r w:rsidRPr="0075061C">
        <w:rPr>
          <w:rFonts w:eastAsia="Times New Roman" w:cs="Times New Roman"/>
          <w:szCs w:val="24"/>
        </w:rPr>
        <w:t>ε τρόπο που να ανταποκρίνεται στα νέα κοινωνικά και επιστημονικά δεδομένα</w:t>
      </w:r>
      <w:r>
        <w:rPr>
          <w:rFonts w:eastAsia="Times New Roman" w:cs="Times New Roman"/>
          <w:szCs w:val="24"/>
        </w:rPr>
        <w:t>.</w:t>
      </w:r>
    </w:p>
    <w:p w14:paraId="7098EE8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Προχωρώ</w:t>
      </w:r>
      <w:r w:rsidRPr="0075061C">
        <w:rPr>
          <w:rFonts w:eastAsia="Times New Roman" w:cs="Times New Roman"/>
          <w:szCs w:val="24"/>
        </w:rPr>
        <w:t xml:space="preserve"> στην επισήμανσ</w:t>
      </w:r>
      <w:r w:rsidRPr="0075061C">
        <w:rPr>
          <w:rFonts w:eastAsia="Times New Roman" w:cs="Times New Roman"/>
          <w:szCs w:val="24"/>
        </w:rPr>
        <w:t>η κάποιων εκ των σημαντικότερων διατάξεων</w:t>
      </w:r>
      <w:r>
        <w:rPr>
          <w:rFonts w:eastAsia="Times New Roman" w:cs="Times New Roman"/>
          <w:szCs w:val="24"/>
        </w:rPr>
        <w:t>,</w:t>
      </w:r>
      <w:r w:rsidRPr="0075061C">
        <w:rPr>
          <w:rFonts w:eastAsia="Times New Roman" w:cs="Times New Roman"/>
          <w:szCs w:val="24"/>
        </w:rPr>
        <w:t xml:space="preserve"> κατ</w:t>
      </w:r>
      <w:r>
        <w:rPr>
          <w:rFonts w:eastAsia="Times New Roman" w:cs="Times New Roman"/>
          <w:szCs w:val="24"/>
        </w:rPr>
        <w:t>ά τη γνώμη μου, τ</w:t>
      </w:r>
      <w:r w:rsidRPr="0075061C">
        <w:rPr>
          <w:rFonts w:eastAsia="Times New Roman" w:cs="Times New Roman"/>
          <w:szCs w:val="24"/>
        </w:rPr>
        <w:t>ου νομοσχεδίου</w:t>
      </w:r>
      <w:r>
        <w:rPr>
          <w:rFonts w:eastAsia="Times New Roman" w:cs="Times New Roman"/>
          <w:szCs w:val="24"/>
        </w:rPr>
        <w:t>. Όσον αφορά το νέο π</w:t>
      </w:r>
      <w:r w:rsidRPr="0075061C">
        <w:rPr>
          <w:rFonts w:eastAsia="Times New Roman" w:cs="Times New Roman"/>
          <w:szCs w:val="24"/>
        </w:rPr>
        <w:t>λαίσιο λειτουργίας για τις ιδιωτικές κλινικές</w:t>
      </w:r>
      <w:r>
        <w:rPr>
          <w:rFonts w:eastAsia="Times New Roman" w:cs="Times New Roman"/>
          <w:szCs w:val="24"/>
        </w:rPr>
        <w:t>,</w:t>
      </w:r>
      <w:r w:rsidRPr="0075061C">
        <w:rPr>
          <w:rFonts w:eastAsia="Times New Roman" w:cs="Times New Roman"/>
          <w:szCs w:val="24"/>
        </w:rPr>
        <w:t xml:space="preserve"> είναι σαφές πως πρωτίστως κινείται στην κατεύθυνση της άρσης των διαφορετικών καθεστώτων που ισχύουν σήμερα και της θέσπισης ενιαίων κανόνων</w:t>
      </w:r>
      <w:r>
        <w:rPr>
          <w:rFonts w:eastAsia="Times New Roman" w:cs="Times New Roman"/>
          <w:szCs w:val="24"/>
        </w:rPr>
        <w:t xml:space="preserve">. </w:t>
      </w:r>
    </w:p>
    <w:p w14:paraId="7098EE9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Νομίζω ότι έχει γίνει πλέον σ</w:t>
      </w:r>
      <w:r w:rsidRPr="0075061C">
        <w:rPr>
          <w:rFonts w:eastAsia="Times New Roman" w:cs="Times New Roman"/>
          <w:szCs w:val="24"/>
        </w:rPr>
        <w:t xml:space="preserve">υνείδηση πως η ύπαρξη διαφορετικών κανόνων και καθεστώτων εντός ενός συγκεκριμένου </w:t>
      </w:r>
      <w:r w:rsidRPr="0075061C">
        <w:rPr>
          <w:rFonts w:eastAsia="Times New Roman" w:cs="Times New Roman"/>
          <w:szCs w:val="24"/>
        </w:rPr>
        <w:t>πεδίου δραστηριότητας</w:t>
      </w:r>
      <w:r>
        <w:rPr>
          <w:rFonts w:eastAsia="Times New Roman" w:cs="Times New Roman"/>
          <w:szCs w:val="24"/>
        </w:rPr>
        <w:t>,</w:t>
      </w:r>
      <w:r w:rsidRPr="0075061C">
        <w:rPr>
          <w:rFonts w:eastAsia="Times New Roman" w:cs="Times New Roman"/>
          <w:szCs w:val="24"/>
        </w:rPr>
        <w:t xml:space="preserve"> οποιοσδήποτε και αν είναι </w:t>
      </w:r>
      <w:r>
        <w:rPr>
          <w:rFonts w:eastAsia="Times New Roman" w:cs="Times New Roman"/>
          <w:szCs w:val="24"/>
        </w:rPr>
        <w:t>αυτός,</w:t>
      </w:r>
      <w:r w:rsidRPr="0075061C">
        <w:rPr>
          <w:rFonts w:eastAsia="Times New Roman" w:cs="Times New Roman"/>
          <w:szCs w:val="24"/>
        </w:rPr>
        <w:t xml:space="preserve"> αποτελεί συνταγή δυσλειτουργίας</w:t>
      </w:r>
      <w:r>
        <w:rPr>
          <w:rFonts w:eastAsia="Times New Roman" w:cs="Times New Roman"/>
          <w:szCs w:val="24"/>
        </w:rPr>
        <w:t>,</w:t>
      </w:r>
      <w:r w:rsidRPr="0075061C">
        <w:rPr>
          <w:rFonts w:eastAsia="Times New Roman" w:cs="Times New Roman"/>
          <w:szCs w:val="24"/>
        </w:rPr>
        <w:t xml:space="preserve"> κακοδιοίκησης και προνομιακής μεταχείρισης ορισμένων έναντι άλλων</w:t>
      </w:r>
      <w:r>
        <w:rPr>
          <w:rFonts w:eastAsia="Times New Roman" w:cs="Times New Roman"/>
          <w:szCs w:val="24"/>
        </w:rPr>
        <w:t>.</w:t>
      </w:r>
    </w:p>
    <w:p w14:paraId="7098EE9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Με</w:t>
      </w:r>
      <w:r w:rsidRPr="0075061C">
        <w:rPr>
          <w:rFonts w:eastAsia="Times New Roman" w:cs="Times New Roman"/>
          <w:szCs w:val="24"/>
        </w:rPr>
        <w:t xml:space="preserve"> το πρώτο μέρος του νομοσχεδίου</w:t>
      </w:r>
      <w:r>
        <w:rPr>
          <w:rFonts w:eastAsia="Times New Roman" w:cs="Times New Roman"/>
          <w:szCs w:val="24"/>
        </w:rPr>
        <w:t>, λ</w:t>
      </w:r>
      <w:r w:rsidRPr="0075061C">
        <w:rPr>
          <w:rFonts w:eastAsia="Times New Roman" w:cs="Times New Roman"/>
          <w:szCs w:val="24"/>
        </w:rPr>
        <w:t>οιπόν</w:t>
      </w:r>
      <w:r>
        <w:rPr>
          <w:rFonts w:eastAsia="Times New Roman" w:cs="Times New Roman"/>
          <w:szCs w:val="24"/>
        </w:rPr>
        <w:t>,</w:t>
      </w:r>
      <w:r w:rsidRPr="0075061C">
        <w:rPr>
          <w:rFonts w:eastAsia="Times New Roman" w:cs="Times New Roman"/>
          <w:szCs w:val="24"/>
        </w:rPr>
        <w:t xml:space="preserve"> ορίζονται μία σειρά από προϋποθέσεις για τις ιδιωτικές κλ</w:t>
      </w:r>
      <w:r w:rsidRPr="0075061C">
        <w:rPr>
          <w:rFonts w:eastAsia="Times New Roman" w:cs="Times New Roman"/>
          <w:szCs w:val="24"/>
        </w:rPr>
        <w:t xml:space="preserve">ινικές αναφορικά με τους όρους </w:t>
      </w:r>
      <w:proofErr w:type="spellStart"/>
      <w:r w:rsidRPr="0075061C">
        <w:rPr>
          <w:rFonts w:eastAsia="Times New Roman" w:cs="Times New Roman"/>
          <w:szCs w:val="24"/>
        </w:rPr>
        <w:t>αδειοδότησης</w:t>
      </w:r>
      <w:proofErr w:type="spellEnd"/>
      <w:r w:rsidRPr="0075061C">
        <w:rPr>
          <w:rFonts w:eastAsia="Times New Roman" w:cs="Times New Roman"/>
          <w:szCs w:val="24"/>
        </w:rPr>
        <w:t xml:space="preserve"> και λειτουργίας </w:t>
      </w:r>
      <w:r>
        <w:rPr>
          <w:rFonts w:eastAsia="Times New Roman" w:cs="Times New Roman"/>
          <w:szCs w:val="24"/>
        </w:rPr>
        <w:t>τους,</w:t>
      </w:r>
      <w:r w:rsidRPr="0075061C">
        <w:rPr>
          <w:rFonts w:eastAsia="Times New Roman" w:cs="Times New Roman"/>
          <w:szCs w:val="24"/>
        </w:rPr>
        <w:t xml:space="preserve"> τη διοικητική και ιατρική τους διάρθρωση</w:t>
      </w:r>
      <w:r>
        <w:rPr>
          <w:rFonts w:eastAsia="Times New Roman" w:cs="Times New Roman"/>
          <w:szCs w:val="24"/>
        </w:rPr>
        <w:t>,</w:t>
      </w:r>
      <w:r w:rsidRPr="0075061C">
        <w:rPr>
          <w:rFonts w:eastAsia="Times New Roman" w:cs="Times New Roman"/>
          <w:szCs w:val="24"/>
        </w:rPr>
        <w:t xml:space="preserve"> τους επιστημονικούς υπεύθυνους</w:t>
      </w:r>
      <w:r>
        <w:rPr>
          <w:rFonts w:eastAsia="Times New Roman" w:cs="Times New Roman"/>
          <w:szCs w:val="24"/>
        </w:rPr>
        <w:t>,</w:t>
      </w:r>
      <w:r w:rsidRPr="0075061C">
        <w:rPr>
          <w:rFonts w:eastAsia="Times New Roman" w:cs="Times New Roman"/>
          <w:szCs w:val="24"/>
        </w:rPr>
        <w:t xml:space="preserve"> τις υποδομές </w:t>
      </w:r>
      <w:r>
        <w:rPr>
          <w:rFonts w:eastAsia="Times New Roman" w:cs="Times New Roman"/>
          <w:szCs w:val="24"/>
        </w:rPr>
        <w:t>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Ε</w:t>
      </w:r>
      <w:r w:rsidRPr="0075061C">
        <w:rPr>
          <w:rFonts w:eastAsia="Times New Roman" w:cs="Times New Roman"/>
          <w:szCs w:val="24"/>
        </w:rPr>
        <w:t>πισημαίν</w:t>
      </w:r>
      <w:r>
        <w:rPr>
          <w:rFonts w:eastAsia="Times New Roman" w:cs="Times New Roman"/>
          <w:szCs w:val="24"/>
        </w:rPr>
        <w:t>ω</w:t>
      </w:r>
      <w:r w:rsidRPr="0075061C">
        <w:rPr>
          <w:rFonts w:eastAsia="Times New Roman" w:cs="Times New Roman"/>
          <w:szCs w:val="24"/>
        </w:rPr>
        <w:t xml:space="preserve"> την πρόβλεψη του άρθρου 13 </w:t>
      </w:r>
      <w:r w:rsidRPr="0075061C">
        <w:rPr>
          <w:rFonts w:eastAsia="Times New Roman" w:cs="Times New Roman"/>
          <w:szCs w:val="24"/>
        </w:rPr>
        <w:lastRenderedPageBreak/>
        <w:t>για απασχόληση του διοικητικού</w:t>
      </w:r>
      <w:r>
        <w:rPr>
          <w:rFonts w:eastAsia="Times New Roman" w:cs="Times New Roman"/>
          <w:szCs w:val="24"/>
        </w:rPr>
        <w:t>,</w:t>
      </w:r>
      <w:r w:rsidRPr="0075061C">
        <w:rPr>
          <w:rFonts w:eastAsia="Times New Roman" w:cs="Times New Roman"/>
          <w:szCs w:val="24"/>
        </w:rPr>
        <w:t xml:space="preserve"> νοσηλευτικού και ιατρικού </w:t>
      </w:r>
      <w:r w:rsidRPr="0075061C">
        <w:rPr>
          <w:rFonts w:eastAsia="Times New Roman" w:cs="Times New Roman"/>
          <w:szCs w:val="24"/>
        </w:rPr>
        <w:t>προσωπικού με συμβάσεις εξαρτημένης εργασίας</w:t>
      </w:r>
      <w:r>
        <w:rPr>
          <w:rFonts w:eastAsia="Times New Roman" w:cs="Times New Roman"/>
          <w:szCs w:val="24"/>
        </w:rPr>
        <w:t>.</w:t>
      </w:r>
      <w:r w:rsidRPr="0075061C">
        <w:rPr>
          <w:rFonts w:eastAsia="Times New Roman" w:cs="Times New Roman"/>
          <w:szCs w:val="24"/>
        </w:rPr>
        <w:t xml:space="preserve"> </w:t>
      </w:r>
      <w:r>
        <w:rPr>
          <w:rFonts w:eastAsia="Times New Roman" w:cs="Times New Roman"/>
          <w:szCs w:val="24"/>
        </w:rPr>
        <w:t>Θ</w:t>
      </w:r>
      <w:r w:rsidRPr="0075061C">
        <w:rPr>
          <w:rFonts w:eastAsia="Times New Roman" w:cs="Times New Roman"/>
          <w:szCs w:val="24"/>
        </w:rPr>
        <w:t>έλω να σημειώσω ότι η πρόβλεψη αυτή διασφαλίζει σε μεγάλο βαθμό τους εργαζόμενους</w:t>
      </w:r>
      <w:r>
        <w:rPr>
          <w:rFonts w:eastAsia="Times New Roman" w:cs="Times New Roman"/>
          <w:szCs w:val="24"/>
        </w:rPr>
        <w:t>,</w:t>
      </w:r>
      <w:r w:rsidRPr="0075061C">
        <w:rPr>
          <w:rFonts w:eastAsia="Times New Roman" w:cs="Times New Roman"/>
          <w:szCs w:val="24"/>
        </w:rPr>
        <w:t xml:space="preserve"> συμπεριλαμβανομένων των ιατρών και περιορίζει την επέκταση των ευέλικτων μορφών απασχόλησης</w:t>
      </w:r>
      <w:r>
        <w:rPr>
          <w:rFonts w:eastAsia="Times New Roman" w:cs="Times New Roman"/>
          <w:szCs w:val="24"/>
        </w:rPr>
        <w:t>.</w:t>
      </w:r>
    </w:p>
    <w:p w14:paraId="7098EE9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75061C">
        <w:rPr>
          <w:rFonts w:eastAsia="Times New Roman" w:cs="Times New Roman"/>
          <w:szCs w:val="24"/>
        </w:rPr>
        <w:t>το δεύτερο μέρος του νομο</w:t>
      </w:r>
      <w:r>
        <w:rPr>
          <w:rFonts w:eastAsia="Times New Roman" w:cs="Times New Roman"/>
          <w:szCs w:val="24"/>
        </w:rPr>
        <w:t>σχεδίου</w:t>
      </w:r>
      <w:r>
        <w:rPr>
          <w:rFonts w:eastAsia="Times New Roman" w:cs="Times New Roman"/>
          <w:szCs w:val="24"/>
        </w:rPr>
        <w:t xml:space="preserve"> εξαιρετικής σημασίας α</w:t>
      </w:r>
      <w:r w:rsidRPr="0075061C">
        <w:rPr>
          <w:rFonts w:eastAsia="Times New Roman" w:cs="Times New Roman"/>
          <w:szCs w:val="24"/>
        </w:rPr>
        <w:t>σφα</w:t>
      </w:r>
      <w:r>
        <w:rPr>
          <w:rFonts w:eastAsia="Times New Roman" w:cs="Times New Roman"/>
          <w:szCs w:val="24"/>
        </w:rPr>
        <w:t>λώς είναι η ίδρυση του Ενιαίου Ο</w:t>
      </w:r>
      <w:r w:rsidRPr="0075061C">
        <w:rPr>
          <w:rFonts w:eastAsia="Times New Roman" w:cs="Times New Roman"/>
          <w:szCs w:val="24"/>
        </w:rPr>
        <w:t>ργανισμού Δημόσιας Υγείας</w:t>
      </w:r>
      <w:r>
        <w:rPr>
          <w:rFonts w:eastAsia="Times New Roman" w:cs="Times New Roman"/>
          <w:szCs w:val="24"/>
        </w:rPr>
        <w:t>,</w:t>
      </w:r>
      <w:r w:rsidRPr="0075061C">
        <w:rPr>
          <w:rFonts w:eastAsia="Times New Roman" w:cs="Times New Roman"/>
          <w:szCs w:val="24"/>
        </w:rPr>
        <w:t xml:space="preserve"> ο οποίος προορίζεται να αντικαταστήσει το ΚΕΕΛΠΝΟ</w:t>
      </w:r>
      <w:r>
        <w:rPr>
          <w:rFonts w:eastAsia="Times New Roman" w:cs="Times New Roman"/>
          <w:szCs w:val="24"/>
        </w:rPr>
        <w:t>. Ε</w:t>
      </w:r>
      <w:r w:rsidRPr="0075061C">
        <w:rPr>
          <w:rFonts w:eastAsia="Times New Roman" w:cs="Times New Roman"/>
          <w:szCs w:val="24"/>
        </w:rPr>
        <w:t>ίναι γνωστές οι συγκεκριμένες πρακτικές</w:t>
      </w:r>
      <w:r>
        <w:rPr>
          <w:rFonts w:eastAsia="Times New Roman" w:cs="Times New Roman"/>
          <w:szCs w:val="24"/>
        </w:rPr>
        <w:t>,</w:t>
      </w:r>
      <w:r w:rsidRPr="0075061C">
        <w:rPr>
          <w:rFonts w:eastAsia="Times New Roman" w:cs="Times New Roman"/>
          <w:szCs w:val="24"/>
        </w:rPr>
        <w:t xml:space="preserve"> οι οποίες έλαβαν χώρα με ευθύνη των προηγούμενων κυβερνήσεων και ιδίως της Νέα</w:t>
      </w:r>
      <w:r w:rsidRPr="0075061C">
        <w:rPr>
          <w:rFonts w:eastAsia="Times New Roman" w:cs="Times New Roman"/>
          <w:szCs w:val="24"/>
        </w:rPr>
        <w:t>ς Δημοκρατίας</w:t>
      </w:r>
      <w:r>
        <w:rPr>
          <w:rFonts w:eastAsia="Times New Roman" w:cs="Times New Roman"/>
          <w:szCs w:val="24"/>
        </w:rPr>
        <w:t>, με τις οποίες το</w:t>
      </w:r>
      <w:r w:rsidRPr="0075061C">
        <w:rPr>
          <w:rFonts w:eastAsia="Times New Roman" w:cs="Times New Roman"/>
          <w:szCs w:val="24"/>
        </w:rPr>
        <w:t xml:space="preserve"> ΚΕΕΛΠΝΟ κατέστη ένα βολικό και ευέλικτο όχημα για την εξυπηρέτηση ποικίλων συμφερόντων και πάντως όχι το</w:t>
      </w:r>
      <w:r>
        <w:rPr>
          <w:rFonts w:eastAsia="Times New Roman" w:cs="Times New Roman"/>
          <w:szCs w:val="24"/>
        </w:rPr>
        <w:t>υ δημοσίου συμφέροντος και της δ</w:t>
      </w:r>
      <w:r w:rsidRPr="0075061C">
        <w:rPr>
          <w:rFonts w:eastAsia="Times New Roman" w:cs="Times New Roman"/>
          <w:szCs w:val="24"/>
        </w:rPr>
        <w:t xml:space="preserve">ημόσιας </w:t>
      </w:r>
      <w:r>
        <w:rPr>
          <w:rFonts w:eastAsia="Times New Roman" w:cs="Times New Roman"/>
          <w:szCs w:val="24"/>
        </w:rPr>
        <w:t>υ</w:t>
      </w:r>
      <w:r w:rsidRPr="0075061C">
        <w:rPr>
          <w:rFonts w:eastAsia="Times New Roman" w:cs="Times New Roman"/>
          <w:szCs w:val="24"/>
        </w:rPr>
        <w:t>γείας</w:t>
      </w:r>
      <w:r>
        <w:rPr>
          <w:rFonts w:eastAsia="Times New Roman" w:cs="Times New Roman"/>
          <w:szCs w:val="24"/>
        </w:rPr>
        <w:t xml:space="preserve">. </w:t>
      </w:r>
    </w:p>
    <w:p w14:paraId="7098EE9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Οι υποθέσεις α</w:t>
      </w:r>
      <w:r w:rsidRPr="0075061C">
        <w:rPr>
          <w:rFonts w:eastAsia="Times New Roman" w:cs="Times New Roman"/>
          <w:szCs w:val="24"/>
        </w:rPr>
        <w:t>υτές απασχόλησαν ως γνωστό</w:t>
      </w:r>
      <w:r>
        <w:rPr>
          <w:rFonts w:eastAsia="Times New Roman" w:cs="Times New Roman"/>
          <w:szCs w:val="24"/>
        </w:rPr>
        <w:t>ν</w:t>
      </w:r>
      <w:r w:rsidRPr="0075061C">
        <w:rPr>
          <w:rFonts w:eastAsia="Times New Roman" w:cs="Times New Roman"/>
          <w:szCs w:val="24"/>
        </w:rPr>
        <w:t xml:space="preserve"> την </w:t>
      </w:r>
      <w:r>
        <w:rPr>
          <w:rFonts w:eastAsia="Times New Roman" w:cs="Times New Roman"/>
          <w:szCs w:val="24"/>
        </w:rPr>
        <w:t>ε</w:t>
      </w:r>
      <w:r w:rsidRPr="0075061C">
        <w:rPr>
          <w:rFonts w:eastAsia="Times New Roman" w:cs="Times New Roman"/>
          <w:szCs w:val="24"/>
        </w:rPr>
        <w:t xml:space="preserve">ξεταστική </w:t>
      </w:r>
      <w:r>
        <w:rPr>
          <w:rFonts w:eastAsia="Times New Roman" w:cs="Times New Roman"/>
          <w:szCs w:val="24"/>
        </w:rPr>
        <w:t>ε</w:t>
      </w:r>
      <w:r w:rsidRPr="0075061C">
        <w:rPr>
          <w:rFonts w:eastAsia="Times New Roman" w:cs="Times New Roman"/>
          <w:szCs w:val="24"/>
        </w:rPr>
        <w:t xml:space="preserve">πιτροπή </w:t>
      </w:r>
      <w:r w:rsidRPr="0075061C">
        <w:rPr>
          <w:rFonts w:eastAsia="Times New Roman" w:cs="Times New Roman"/>
          <w:szCs w:val="24"/>
        </w:rPr>
        <w:t xml:space="preserve">της </w:t>
      </w:r>
      <w:r w:rsidRPr="0075061C">
        <w:rPr>
          <w:rFonts w:eastAsia="Times New Roman" w:cs="Times New Roman"/>
          <w:szCs w:val="24"/>
        </w:rPr>
        <w:t>Βουλής και έχουν ήδη ασκηθεί διώξεις από τους εισαγγελείς διαφθοράς</w:t>
      </w:r>
      <w:r>
        <w:rPr>
          <w:rFonts w:eastAsia="Times New Roman" w:cs="Times New Roman"/>
          <w:szCs w:val="24"/>
        </w:rPr>
        <w:t>. Π</w:t>
      </w:r>
      <w:r w:rsidRPr="0075061C">
        <w:rPr>
          <w:rFonts w:eastAsia="Times New Roman" w:cs="Times New Roman"/>
          <w:szCs w:val="24"/>
        </w:rPr>
        <w:t>ροκαλούν</w:t>
      </w:r>
      <w:r>
        <w:rPr>
          <w:rFonts w:eastAsia="Times New Roman" w:cs="Times New Roman"/>
          <w:szCs w:val="24"/>
        </w:rPr>
        <w:t>, λ</w:t>
      </w:r>
      <w:r w:rsidRPr="0075061C">
        <w:rPr>
          <w:rFonts w:eastAsia="Times New Roman" w:cs="Times New Roman"/>
          <w:szCs w:val="24"/>
        </w:rPr>
        <w:t>οιπόν</w:t>
      </w:r>
      <w:r>
        <w:rPr>
          <w:rFonts w:eastAsia="Times New Roman" w:cs="Times New Roman"/>
          <w:szCs w:val="24"/>
        </w:rPr>
        <w:t>,</w:t>
      </w:r>
      <w:r w:rsidRPr="0075061C">
        <w:rPr>
          <w:rFonts w:eastAsia="Times New Roman" w:cs="Times New Roman"/>
          <w:szCs w:val="24"/>
        </w:rPr>
        <w:t xml:space="preserve"> αν μη τι άλλο σοβαρό προβληματισμό οι αντιδράσ</w:t>
      </w:r>
      <w:r>
        <w:rPr>
          <w:rFonts w:eastAsia="Times New Roman" w:cs="Times New Roman"/>
          <w:szCs w:val="24"/>
        </w:rPr>
        <w:t>εις της Αξιωματικής Αντιπολίτευσης γ</w:t>
      </w:r>
      <w:r w:rsidRPr="0075061C">
        <w:rPr>
          <w:rFonts w:eastAsia="Times New Roman" w:cs="Times New Roman"/>
          <w:szCs w:val="24"/>
        </w:rPr>
        <w:t xml:space="preserve">ια τη μετεξέλιξη του ΚΕΕΛΠΝΟ και τη μετατροπή του </w:t>
      </w:r>
      <w:r w:rsidRPr="0075061C">
        <w:rPr>
          <w:rFonts w:eastAsia="Times New Roman" w:cs="Times New Roman"/>
          <w:szCs w:val="24"/>
        </w:rPr>
        <w:lastRenderedPageBreak/>
        <w:t>σε νομικό πρόσωπο δημοσίου δικαίου</w:t>
      </w:r>
      <w:r>
        <w:rPr>
          <w:rFonts w:eastAsia="Times New Roman" w:cs="Times New Roman"/>
          <w:szCs w:val="24"/>
        </w:rPr>
        <w:t>,</w:t>
      </w:r>
      <w:r w:rsidRPr="0075061C">
        <w:rPr>
          <w:rFonts w:eastAsia="Times New Roman" w:cs="Times New Roman"/>
          <w:szCs w:val="24"/>
        </w:rPr>
        <w:t xml:space="preserve"> </w:t>
      </w:r>
      <w:r w:rsidRPr="0075061C">
        <w:rPr>
          <w:rFonts w:eastAsia="Times New Roman" w:cs="Times New Roman"/>
          <w:szCs w:val="24"/>
        </w:rPr>
        <w:t>κάτι με το οποίο επιτ</w:t>
      </w:r>
      <w:r>
        <w:rPr>
          <w:rFonts w:eastAsia="Times New Roman" w:cs="Times New Roman"/>
          <w:szCs w:val="24"/>
        </w:rPr>
        <w:t>υγχάνεται, β</w:t>
      </w:r>
      <w:r w:rsidRPr="0075061C">
        <w:rPr>
          <w:rFonts w:eastAsia="Times New Roman" w:cs="Times New Roman"/>
          <w:szCs w:val="24"/>
        </w:rPr>
        <w:t>εβαίως</w:t>
      </w:r>
      <w:r>
        <w:rPr>
          <w:rFonts w:eastAsia="Times New Roman" w:cs="Times New Roman"/>
          <w:szCs w:val="24"/>
        </w:rPr>
        <w:t>,</w:t>
      </w:r>
      <w:r w:rsidRPr="0075061C">
        <w:rPr>
          <w:rFonts w:eastAsia="Times New Roman" w:cs="Times New Roman"/>
          <w:szCs w:val="24"/>
        </w:rPr>
        <w:t xml:space="preserve"> και η ένταξή του στο δημόσιο λογισμικό</w:t>
      </w:r>
      <w:r>
        <w:rPr>
          <w:rFonts w:eastAsia="Times New Roman" w:cs="Times New Roman"/>
          <w:szCs w:val="24"/>
        </w:rPr>
        <w:t>.</w:t>
      </w:r>
    </w:p>
    <w:p w14:paraId="7098EE94" w14:textId="77777777" w:rsidR="00971A45" w:rsidRDefault="00ED091D">
      <w:pPr>
        <w:spacing w:line="600" w:lineRule="auto"/>
        <w:ind w:firstLine="720"/>
        <w:jc w:val="both"/>
        <w:rPr>
          <w:rFonts w:eastAsia="Times New Roman" w:cs="Times New Roman"/>
          <w:szCs w:val="24"/>
        </w:rPr>
      </w:pPr>
      <w:r w:rsidRPr="0075061C">
        <w:rPr>
          <w:rFonts w:eastAsia="Times New Roman" w:cs="Times New Roman"/>
          <w:szCs w:val="24"/>
        </w:rPr>
        <w:t>Πέραν αυτού</w:t>
      </w:r>
      <w:r>
        <w:rPr>
          <w:rFonts w:eastAsia="Times New Roman" w:cs="Times New Roman"/>
          <w:szCs w:val="24"/>
        </w:rPr>
        <w:t xml:space="preserve">, η επιστασία από τον νέο </w:t>
      </w:r>
      <w:r>
        <w:rPr>
          <w:rFonts w:eastAsia="Times New Roman" w:cs="Times New Roman"/>
          <w:szCs w:val="24"/>
        </w:rPr>
        <w:t>ο</w:t>
      </w:r>
      <w:r w:rsidRPr="0075061C">
        <w:rPr>
          <w:rFonts w:eastAsia="Times New Roman" w:cs="Times New Roman"/>
          <w:szCs w:val="24"/>
        </w:rPr>
        <w:t xml:space="preserve">ργανισμό </w:t>
      </w:r>
      <w:r w:rsidRPr="0075061C">
        <w:rPr>
          <w:rFonts w:eastAsia="Times New Roman" w:cs="Times New Roman"/>
          <w:szCs w:val="24"/>
        </w:rPr>
        <w:t>ενός διευρυμένου αριθμού νοσημάτω</w:t>
      </w:r>
      <w:r>
        <w:rPr>
          <w:rFonts w:eastAsia="Times New Roman" w:cs="Times New Roman"/>
          <w:szCs w:val="24"/>
        </w:rPr>
        <w:t>ν και θεμάτων που άπτονται της δ</w:t>
      </w:r>
      <w:r w:rsidRPr="0075061C">
        <w:rPr>
          <w:rFonts w:eastAsia="Times New Roman" w:cs="Times New Roman"/>
          <w:szCs w:val="24"/>
        </w:rPr>
        <w:t xml:space="preserve">ημόσιας </w:t>
      </w:r>
      <w:r>
        <w:rPr>
          <w:rFonts w:eastAsia="Times New Roman" w:cs="Times New Roman"/>
          <w:szCs w:val="24"/>
        </w:rPr>
        <w:t>υ</w:t>
      </w:r>
      <w:r w:rsidRPr="0075061C">
        <w:rPr>
          <w:rFonts w:eastAsia="Times New Roman" w:cs="Times New Roman"/>
          <w:szCs w:val="24"/>
        </w:rPr>
        <w:t>γείας</w:t>
      </w:r>
      <w:r>
        <w:rPr>
          <w:rFonts w:eastAsia="Times New Roman" w:cs="Times New Roman"/>
          <w:szCs w:val="24"/>
        </w:rPr>
        <w:t>,</w:t>
      </w:r>
      <w:r w:rsidRPr="0075061C">
        <w:rPr>
          <w:rFonts w:eastAsia="Times New Roman" w:cs="Times New Roman"/>
          <w:szCs w:val="24"/>
        </w:rPr>
        <w:t xml:space="preserve"> το </w:t>
      </w:r>
      <w:r>
        <w:rPr>
          <w:rFonts w:eastAsia="Times New Roman" w:cs="Times New Roman"/>
          <w:szCs w:val="24"/>
        </w:rPr>
        <w:t>γεγονός ότι ιδρύεται στο πλαίσιό</w:t>
      </w:r>
      <w:r w:rsidRPr="0075061C">
        <w:rPr>
          <w:rFonts w:eastAsia="Times New Roman" w:cs="Times New Roman"/>
          <w:szCs w:val="24"/>
        </w:rPr>
        <w:t xml:space="preserve"> του ειδικός</w:t>
      </w:r>
      <w:r w:rsidRPr="0075061C">
        <w:rPr>
          <w:rFonts w:eastAsia="Times New Roman" w:cs="Times New Roman"/>
          <w:szCs w:val="24"/>
        </w:rPr>
        <w:t xml:space="preserve"> λογαριασμός κονδυλίων και έρευνας</w:t>
      </w:r>
      <w:r>
        <w:rPr>
          <w:rFonts w:eastAsia="Times New Roman" w:cs="Times New Roman"/>
          <w:szCs w:val="24"/>
        </w:rPr>
        <w:t>,</w:t>
      </w:r>
      <w:r w:rsidRPr="0075061C">
        <w:rPr>
          <w:rFonts w:eastAsia="Times New Roman" w:cs="Times New Roman"/>
          <w:szCs w:val="24"/>
        </w:rPr>
        <w:t xml:space="preserve"> κατά τα πρότυπα ερευνητικών και ακαδημαϊκών ιδρυμάτων</w:t>
      </w:r>
      <w:r>
        <w:rPr>
          <w:rFonts w:eastAsia="Times New Roman" w:cs="Times New Roman"/>
          <w:szCs w:val="24"/>
        </w:rPr>
        <w:t>,</w:t>
      </w:r>
      <w:r w:rsidRPr="0075061C">
        <w:rPr>
          <w:rFonts w:eastAsia="Times New Roman" w:cs="Times New Roman"/>
          <w:szCs w:val="24"/>
        </w:rPr>
        <w:t xml:space="preserve"> η διασύνδεσή του με κέντρα αναφοράς για θέματα </w:t>
      </w:r>
      <w:r>
        <w:rPr>
          <w:rFonts w:eastAsia="Times New Roman" w:cs="Times New Roman"/>
          <w:szCs w:val="24"/>
        </w:rPr>
        <w:t>δ</w:t>
      </w:r>
      <w:r w:rsidRPr="0075061C">
        <w:rPr>
          <w:rFonts w:eastAsia="Times New Roman" w:cs="Times New Roman"/>
          <w:szCs w:val="24"/>
        </w:rPr>
        <w:t xml:space="preserve">ημόσιας </w:t>
      </w:r>
      <w:r>
        <w:rPr>
          <w:rFonts w:eastAsia="Times New Roman" w:cs="Times New Roman"/>
          <w:szCs w:val="24"/>
        </w:rPr>
        <w:t>υ</w:t>
      </w:r>
      <w:r w:rsidRPr="0075061C">
        <w:rPr>
          <w:rFonts w:eastAsia="Times New Roman" w:cs="Times New Roman"/>
          <w:szCs w:val="24"/>
        </w:rPr>
        <w:t>γείας</w:t>
      </w:r>
      <w:r>
        <w:rPr>
          <w:rFonts w:eastAsia="Times New Roman" w:cs="Times New Roman"/>
          <w:szCs w:val="24"/>
        </w:rPr>
        <w:t>,</w:t>
      </w:r>
      <w:r w:rsidRPr="0075061C">
        <w:rPr>
          <w:rFonts w:eastAsia="Times New Roman" w:cs="Times New Roman"/>
          <w:szCs w:val="24"/>
        </w:rPr>
        <w:t xml:space="preserve"> αποτελούν δείγματα της </w:t>
      </w:r>
      <w:r>
        <w:rPr>
          <w:rFonts w:eastAsia="Times New Roman" w:cs="Times New Roman"/>
          <w:szCs w:val="24"/>
        </w:rPr>
        <w:t>στόχευσης</w:t>
      </w:r>
      <w:r w:rsidRPr="0075061C">
        <w:rPr>
          <w:rFonts w:eastAsia="Times New Roman" w:cs="Times New Roman"/>
          <w:szCs w:val="24"/>
        </w:rPr>
        <w:t xml:space="preserve"> για μία πληρέστερη αντιμετώπιση των ζητ</w:t>
      </w:r>
      <w:r>
        <w:rPr>
          <w:rFonts w:eastAsia="Times New Roman" w:cs="Times New Roman"/>
          <w:szCs w:val="24"/>
        </w:rPr>
        <w:t>ημάτων της δημόσιας υγείας κα</w:t>
      </w:r>
      <w:r>
        <w:rPr>
          <w:rFonts w:eastAsia="Times New Roman" w:cs="Times New Roman"/>
          <w:szCs w:val="24"/>
        </w:rPr>
        <w:t>ι β</w:t>
      </w:r>
      <w:r w:rsidRPr="0075061C">
        <w:rPr>
          <w:rFonts w:eastAsia="Times New Roman" w:cs="Times New Roman"/>
          <w:szCs w:val="24"/>
        </w:rPr>
        <w:t>εβαίως από τον ΕΟ</w:t>
      </w:r>
      <w:r>
        <w:rPr>
          <w:rFonts w:eastAsia="Times New Roman" w:cs="Times New Roman"/>
          <w:szCs w:val="24"/>
        </w:rPr>
        <w:t>Δ</w:t>
      </w:r>
      <w:r w:rsidRPr="0075061C">
        <w:rPr>
          <w:rFonts w:eastAsia="Times New Roman" w:cs="Times New Roman"/>
          <w:szCs w:val="24"/>
        </w:rPr>
        <w:t>Υ σε σχέση με το ΚΕΕΛΠΝΟ</w:t>
      </w:r>
      <w:r>
        <w:rPr>
          <w:rFonts w:eastAsia="Times New Roman" w:cs="Times New Roman"/>
          <w:szCs w:val="24"/>
        </w:rPr>
        <w:t>.</w:t>
      </w:r>
    </w:p>
    <w:p w14:paraId="7098EE95" w14:textId="77777777" w:rsidR="00971A45" w:rsidRDefault="00ED091D">
      <w:pPr>
        <w:spacing w:line="600" w:lineRule="auto"/>
        <w:ind w:firstLine="720"/>
        <w:jc w:val="both"/>
        <w:rPr>
          <w:rFonts w:eastAsia="Times New Roman" w:cs="Times New Roman"/>
          <w:szCs w:val="24"/>
        </w:rPr>
      </w:pPr>
      <w:r w:rsidRPr="0075061C">
        <w:rPr>
          <w:rFonts w:eastAsia="Times New Roman" w:cs="Times New Roman"/>
          <w:szCs w:val="24"/>
        </w:rPr>
        <w:t xml:space="preserve">Όσον αφορά το εύλογο ερώτημα περί δυνατότητας </w:t>
      </w:r>
      <w:r>
        <w:rPr>
          <w:rFonts w:eastAsia="Times New Roman" w:cs="Times New Roman"/>
          <w:szCs w:val="24"/>
        </w:rPr>
        <w:t>του ΕΟΔΥ</w:t>
      </w:r>
      <w:r w:rsidRPr="0075061C">
        <w:rPr>
          <w:rFonts w:eastAsia="Times New Roman" w:cs="Times New Roman"/>
          <w:szCs w:val="24"/>
        </w:rPr>
        <w:t xml:space="preserve"> να ανταποκριθεί με επάρκεια σε επείγουσες περιπτώσεις</w:t>
      </w:r>
      <w:r>
        <w:rPr>
          <w:rFonts w:eastAsia="Times New Roman" w:cs="Times New Roman"/>
          <w:szCs w:val="24"/>
        </w:rPr>
        <w:t>,</w:t>
      </w:r>
      <w:r w:rsidRPr="0075061C">
        <w:rPr>
          <w:rFonts w:eastAsia="Times New Roman" w:cs="Times New Roman"/>
          <w:szCs w:val="24"/>
        </w:rPr>
        <w:t xml:space="preserve"> οι προβλέψεις του άρθρου 54 διασφαλίζουν </w:t>
      </w:r>
      <w:r>
        <w:rPr>
          <w:rFonts w:eastAsia="Times New Roman" w:cs="Times New Roman"/>
          <w:szCs w:val="24"/>
        </w:rPr>
        <w:t>κατά τη γνώμη μου</w:t>
      </w:r>
      <w:r w:rsidRPr="0075061C">
        <w:rPr>
          <w:rFonts w:eastAsia="Times New Roman" w:cs="Times New Roman"/>
          <w:szCs w:val="24"/>
        </w:rPr>
        <w:t xml:space="preserve"> τον απαραίτητο βαθμό ταχύτητας και ευελι</w:t>
      </w:r>
      <w:r w:rsidRPr="0075061C">
        <w:rPr>
          <w:rFonts w:eastAsia="Times New Roman" w:cs="Times New Roman"/>
          <w:szCs w:val="24"/>
        </w:rPr>
        <w:t>ξίας</w:t>
      </w:r>
      <w:r>
        <w:rPr>
          <w:rFonts w:eastAsia="Times New Roman" w:cs="Times New Roman"/>
          <w:szCs w:val="24"/>
        </w:rPr>
        <w:t>,</w:t>
      </w:r>
      <w:r w:rsidRPr="0075061C">
        <w:rPr>
          <w:rFonts w:eastAsia="Times New Roman" w:cs="Times New Roman"/>
          <w:szCs w:val="24"/>
        </w:rPr>
        <w:t xml:space="preserve"> που πράγματι </w:t>
      </w:r>
      <w:r>
        <w:rPr>
          <w:rFonts w:eastAsia="Times New Roman" w:cs="Times New Roman"/>
          <w:szCs w:val="24"/>
        </w:rPr>
        <w:t>θα απαιτηθεί σε απρόβλεπτες περιστάσεις.</w:t>
      </w:r>
    </w:p>
    <w:p w14:paraId="7098EE9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Εν</w:t>
      </w:r>
      <w:r w:rsidRPr="0075061C">
        <w:rPr>
          <w:rFonts w:eastAsia="Times New Roman" w:cs="Times New Roman"/>
          <w:szCs w:val="24"/>
        </w:rPr>
        <w:t xml:space="preserve"> συν</w:t>
      </w:r>
      <w:r>
        <w:rPr>
          <w:rFonts w:eastAsia="Times New Roman" w:cs="Times New Roman"/>
          <w:szCs w:val="24"/>
        </w:rPr>
        <w:t>εχεία, έ</w:t>
      </w:r>
      <w:r w:rsidRPr="0075061C">
        <w:rPr>
          <w:rFonts w:eastAsia="Times New Roman" w:cs="Times New Roman"/>
          <w:szCs w:val="24"/>
        </w:rPr>
        <w:t>να ιδιαίτερο θετικό βήμα είναι η σ</w:t>
      </w:r>
      <w:r>
        <w:rPr>
          <w:rFonts w:eastAsia="Times New Roman" w:cs="Times New Roman"/>
          <w:szCs w:val="24"/>
        </w:rPr>
        <w:t>ύσταση του Εθνικού Ινστιτούτου Ν</w:t>
      </w:r>
      <w:r w:rsidRPr="0075061C">
        <w:rPr>
          <w:rFonts w:eastAsia="Times New Roman" w:cs="Times New Roman"/>
          <w:szCs w:val="24"/>
        </w:rPr>
        <w:t>εοπλασιών</w:t>
      </w:r>
      <w:r>
        <w:rPr>
          <w:rFonts w:eastAsia="Times New Roman" w:cs="Times New Roman"/>
          <w:szCs w:val="24"/>
        </w:rPr>
        <w:t>. Τ</w:t>
      </w:r>
      <w:r w:rsidRPr="0075061C">
        <w:rPr>
          <w:rFonts w:eastAsia="Times New Roman" w:cs="Times New Roman"/>
          <w:szCs w:val="24"/>
        </w:rPr>
        <w:t>α άρθρα που περιγράφουν το αντικείμενο αυτό</w:t>
      </w:r>
      <w:r>
        <w:rPr>
          <w:rFonts w:eastAsia="Times New Roman" w:cs="Times New Roman"/>
          <w:szCs w:val="24"/>
        </w:rPr>
        <w:t>, δηλαδή</w:t>
      </w:r>
      <w:r w:rsidRPr="0075061C">
        <w:rPr>
          <w:rFonts w:eastAsia="Times New Roman" w:cs="Times New Roman"/>
          <w:szCs w:val="24"/>
        </w:rPr>
        <w:t xml:space="preserve"> τη σύνθεση του επιστημονικού προσωπικού</w:t>
      </w:r>
      <w:r>
        <w:rPr>
          <w:rFonts w:eastAsia="Times New Roman" w:cs="Times New Roman"/>
          <w:szCs w:val="24"/>
        </w:rPr>
        <w:t>,</w:t>
      </w:r>
      <w:r w:rsidRPr="0075061C">
        <w:rPr>
          <w:rFonts w:eastAsia="Times New Roman" w:cs="Times New Roman"/>
          <w:szCs w:val="24"/>
        </w:rPr>
        <w:t xml:space="preserve"> τη διάρθρωσ</w:t>
      </w:r>
      <w:r w:rsidRPr="0075061C">
        <w:rPr>
          <w:rFonts w:eastAsia="Times New Roman" w:cs="Times New Roman"/>
          <w:szCs w:val="24"/>
        </w:rPr>
        <w:t>η των υπηρεσιών και οργάνων διοίκησης</w:t>
      </w:r>
      <w:r>
        <w:rPr>
          <w:rFonts w:eastAsia="Times New Roman" w:cs="Times New Roman"/>
          <w:szCs w:val="24"/>
        </w:rPr>
        <w:t>,</w:t>
      </w:r>
      <w:r w:rsidRPr="0075061C">
        <w:rPr>
          <w:rFonts w:eastAsia="Times New Roman" w:cs="Times New Roman"/>
          <w:szCs w:val="24"/>
        </w:rPr>
        <w:t xml:space="preserve"> καθιστούν σαφές πως πρόκειται για την πλέον συντ</w:t>
      </w:r>
      <w:r>
        <w:rPr>
          <w:rFonts w:eastAsia="Times New Roman" w:cs="Times New Roman"/>
          <w:szCs w:val="24"/>
        </w:rPr>
        <w:t>εταγμένη απόπειρα χάραξης μιας ε</w:t>
      </w:r>
      <w:r w:rsidRPr="0075061C">
        <w:rPr>
          <w:rFonts w:eastAsia="Times New Roman" w:cs="Times New Roman"/>
          <w:szCs w:val="24"/>
        </w:rPr>
        <w:t>θνικ</w:t>
      </w:r>
      <w:r>
        <w:rPr>
          <w:rFonts w:eastAsia="Times New Roman" w:cs="Times New Roman"/>
          <w:szCs w:val="24"/>
        </w:rPr>
        <w:t>ής στρατηγικής για τον καρκίνο και, β</w:t>
      </w:r>
      <w:r w:rsidRPr="0075061C">
        <w:rPr>
          <w:rFonts w:eastAsia="Times New Roman" w:cs="Times New Roman"/>
          <w:szCs w:val="24"/>
        </w:rPr>
        <w:t>εβαίως</w:t>
      </w:r>
      <w:r>
        <w:rPr>
          <w:rFonts w:eastAsia="Times New Roman" w:cs="Times New Roman"/>
          <w:szCs w:val="24"/>
        </w:rPr>
        <w:t>,</w:t>
      </w:r>
      <w:r w:rsidRPr="0075061C">
        <w:rPr>
          <w:rFonts w:eastAsia="Times New Roman" w:cs="Times New Roman"/>
          <w:szCs w:val="24"/>
        </w:rPr>
        <w:t xml:space="preserve"> για τον συντονισμό των σχετικών δράσεων πρόληψης</w:t>
      </w:r>
      <w:r>
        <w:rPr>
          <w:rFonts w:eastAsia="Times New Roman" w:cs="Times New Roman"/>
          <w:szCs w:val="24"/>
        </w:rPr>
        <w:t>,</w:t>
      </w:r>
      <w:r w:rsidRPr="0075061C">
        <w:rPr>
          <w:rFonts w:eastAsia="Times New Roman" w:cs="Times New Roman"/>
          <w:szCs w:val="24"/>
        </w:rPr>
        <w:t xml:space="preserve"> θεραπείας</w:t>
      </w:r>
      <w:r>
        <w:rPr>
          <w:rFonts w:eastAsia="Times New Roman" w:cs="Times New Roman"/>
          <w:szCs w:val="24"/>
        </w:rPr>
        <w:t>,</w:t>
      </w:r>
      <w:r w:rsidRPr="0075061C">
        <w:rPr>
          <w:rFonts w:eastAsia="Times New Roman" w:cs="Times New Roman"/>
          <w:szCs w:val="24"/>
        </w:rPr>
        <w:t xml:space="preserve"> έρευνας και πληροφόρησης</w:t>
      </w:r>
      <w:r>
        <w:rPr>
          <w:rFonts w:eastAsia="Times New Roman" w:cs="Times New Roman"/>
          <w:szCs w:val="24"/>
        </w:rPr>
        <w:t>.</w:t>
      </w:r>
    </w:p>
    <w:p w14:paraId="7098EE9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75061C">
        <w:rPr>
          <w:rFonts w:eastAsia="Times New Roman" w:cs="Times New Roman"/>
          <w:szCs w:val="24"/>
        </w:rPr>
        <w:t>πό τις διατάξεις του τρίτου μέ</w:t>
      </w:r>
      <w:r>
        <w:rPr>
          <w:rFonts w:eastAsia="Times New Roman" w:cs="Times New Roman"/>
          <w:szCs w:val="24"/>
        </w:rPr>
        <w:t>ρους επιτρέψτε μου να περιοριστώ</w:t>
      </w:r>
      <w:r w:rsidRPr="0075061C">
        <w:rPr>
          <w:rFonts w:eastAsia="Times New Roman" w:cs="Times New Roman"/>
          <w:szCs w:val="24"/>
        </w:rPr>
        <w:t xml:space="preserve"> στα εξής</w:t>
      </w:r>
      <w:r>
        <w:rPr>
          <w:rFonts w:eastAsia="Times New Roman" w:cs="Times New Roman"/>
          <w:szCs w:val="24"/>
        </w:rPr>
        <w:t>: Σ</w:t>
      </w:r>
      <w:r w:rsidRPr="0075061C">
        <w:rPr>
          <w:rFonts w:eastAsia="Times New Roman" w:cs="Times New Roman"/>
          <w:szCs w:val="24"/>
        </w:rPr>
        <w:t>τη ρύθμιση της σύστασης και λειτουργίας μητρώο</w:t>
      </w:r>
      <w:r>
        <w:rPr>
          <w:rFonts w:eastAsia="Times New Roman" w:cs="Times New Roman"/>
          <w:szCs w:val="24"/>
        </w:rPr>
        <w:t>υ</w:t>
      </w:r>
      <w:r w:rsidRPr="0075061C">
        <w:rPr>
          <w:rFonts w:eastAsia="Times New Roman" w:cs="Times New Roman"/>
          <w:szCs w:val="24"/>
        </w:rPr>
        <w:t xml:space="preserve"> ασθενών </w:t>
      </w:r>
      <w:r>
        <w:rPr>
          <w:rFonts w:eastAsia="Times New Roman" w:cs="Times New Roman"/>
          <w:szCs w:val="24"/>
        </w:rPr>
        <w:t>«</w:t>
      </w:r>
      <w:proofErr w:type="spellStart"/>
      <w:r w:rsidRPr="0075061C">
        <w:rPr>
          <w:rFonts w:eastAsia="Times New Roman" w:cs="Times New Roman"/>
          <w:szCs w:val="24"/>
        </w:rPr>
        <w:t>Registries</w:t>
      </w:r>
      <w:proofErr w:type="spellEnd"/>
      <w:r>
        <w:rPr>
          <w:rFonts w:eastAsia="Times New Roman" w:cs="Times New Roman"/>
          <w:szCs w:val="24"/>
        </w:rPr>
        <w:t>»,</w:t>
      </w:r>
      <w:r w:rsidRPr="0075061C">
        <w:rPr>
          <w:rFonts w:eastAsia="Times New Roman" w:cs="Times New Roman"/>
          <w:szCs w:val="24"/>
        </w:rPr>
        <w:t xml:space="preserve"> που περιγράφει το άρθρο 83</w:t>
      </w:r>
      <w:r>
        <w:rPr>
          <w:rFonts w:eastAsia="Times New Roman" w:cs="Times New Roman"/>
          <w:szCs w:val="24"/>
        </w:rPr>
        <w:t>. Πρόκειται π</w:t>
      </w:r>
      <w:r w:rsidRPr="0075061C">
        <w:rPr>
          <w:rFonts w:eastAsia="Times New Roman" w:cs="Times New Roman"/>
          <w:szCs w:val="24"/>
        </w:rPr>
        <w:t>ράγματι για</w:t>
      </w:r>
      <w:r>
        <w:rPr>
          <w:rFonts w:eastAsia="Times New Roman" w:cs="Times New Roman"/>
          <w:szCs w:val="24"/>
        </w:rPr>
        <w:t xml:space="preserve"> το</w:t>
      </w:r>
      <w:r w:rsidRPr="0075061C">
        <w:rPr>
          <w:rFonts w:eastAsia="Times New Roman" w:cs="Times New Roman"/>
          <w:szCs w:val="24"/>
        </w:rPr>
        <w:t xml:space="preserve"> κρίσιμο ζήτημα </w:t>
      </w:r>
      <w:r>
        <w:rPr>
          <w:rFonts w:eastAsia="Times New Roman" w:cs="Times New Roman"/>
          <w:szCs w:val="24"/>
        </w:rPr>
        <w:t>της διαχείρισης</w:t>
      </w:r>
      <w:r w:rsidRPr="0075061C">
        <w:rPr>
          <w:rFonts w:eastAsia="Times New Roman" w:cs="Times New Roman"/>
          <w:szCs w:val="24"/>
        </w:rPr>
        <w:t xml:space="preserve"> των δεδομένων</w:t>
      </w:r>
      <w:r>
        <w:rPr>
          <w:rFonts w:eastAsia="Times New Roman" w:cs="Times New Roman"/>
          <w:szCs w:val="24"/>
        </w:rPr>
        <w:t>. Είναι</w:t>
      </w:r>
      <w:r w:rsidRPr="0075061C">
        <w:rPr>
          <w:rFonts w:eastAsia="Times New Roman" w:cs="Times New Roman"/>
          <w:szCs w:val="24"/>
        </w:rPr>
        <w:t xml:space="preserve"> ένα </w:t>
      </w:r>
      <w:r>
        <w:rPr>
          <w:rFonts w:eastAsia="Times New Roman" w:cs="Times New Roman"/>
          <w:szCs w:val="24"/>
        </w:rPr>
        <w:t>απ</w:t>
      </w:r>
      <w:r>
        <w:rPr>
          <w:rFonts w:eastAsia="Times New Roman" w:cs="Times New Roman"/>
          <w:szCs w:val="24"/>
        </w:rPr>
        <w:t>ολύτως</w:t>
      </w:r>
      <w:r w:rsidRPr="0075061C">
        <w:rPr>
          <w:rFonts w:eastAsia="Times New Roman" w:cs="Times New Roman"/>
          <w:szCs w:val="24"/>
        </w:rPr>
        <w:t xml:space="preserve"> απαραίτητο βήμα πρωτίστως για την ιατρική διάγνωση</w:t>
      </w:r>
      <w:r>
        <w:rPr>
          <w:rFonts w:eastAsia="Times New Roman" w:cs="Times New Roman"/>
          <w:szCs w:val="24"/>
        </w:rPr>
        <w:t>,</w:t>
      </w:r>
      <w:r w:rsidRPr="0075061C">
        <w:rPr>
          <w:rFonts w:eastAsia="Times New Roman" w:cs="Times New Roman"/>
          <w:szCs w:val="24"/>
        </w:rPr>
        <w:t xml:space="preserve"> θεραπεία και έρευνα</w:t>
      </w:r>
      <w:r>
        <w:rPr>
          <w:rFonts w:eastAsia="Times New Roman" w:cs="Times New Roman"/>
          <w:szCs w:val="24"/>
        </w:rPr>
        <w:t>,</w:t>
      </w:r>
      <w:r w:rsidRPr="0075061C">
        <w:rPr>
          <w:rFonts w:eastAsia="Times New Roman" w:cs="Times New Roman"/>
          <w:szCs w:val="24"/>
        </w:rPr>
        <w:t xml:space="preserve"> αλλά και την εν γένει λειτουργία και αποτελεσματικότητα του δημόσιου τομέα υγείας</w:t>
      </w:r>
      <w:r>
        <w:rPr>
          <w:rFonts w:eastAsia="Times New Roman" w:cs="Times New Roman"/>
          <w:szCs w:val="24"/>
        </w:rPr>
        <w:t>.</w:t>
      </w:r>
    </w:p>
    <w:p w14:paraId="7098EE9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Επίσης, ως προς τις διατάξεις που αφορούν το ζήτημα των ναρκωτικών, αναφέρομαι κυρίως στην πρ</w:t>
      </w:r>
      <w:r>
        <w:rPr>
          <w:rFonts w:eastAsia="Times New Roman" w:cs="Times New Roman"/>
          <w:szCs w:val="24"/>
        </w:rPr>
        <w:t>όβλεψη της παρα</w:t>
      </w:r>
      <w:r>
        <w:rPr>
          <w:rFonts w:eastAsia="Times New Roman" w:cs="Times New Roman"/>
          <w:szCs w:val="24"/>
        </w:rPr>
        <w:lastRenderedPageBreak/>
        <w:t>γράφου 3 του άρθρου 91 για τη δημιουργία χώρων εποπτευόμενης χρήσης, που είναι μία τολμηρή μέθοδος που έχει δοκιμαστεί σε άλλες χώρες με θετικά αποτελέσματα ως προς τη μείωση των βλαβών.</w:t>
      </w:r>
    </w:p>
    <w:p w14:paraId="7098EE9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Κυριολεκτικά, κυρίες και κύριοι συνάδελφοι, θεωρώ πως </w:t>
      </w:r>
      <w:r>
        <w:rPr>
          <w:rFonts w:eastAsia="Times New Roman" w:cs="Times New Roman"/>
          <w:szCs w:val="24"/>
        </w:rPr>
        <w:t>το νομοσχέδιο ρυθμίζει διάφορα θέματα με γνώμονα την αναβάθμιση των δημόσιων πολιτικών για την υγεία, την ενίσχυση του πλαισίου για την κοινωνικά ευαίσθητη και επιστημονικά επαρκή αντιμετώπιση των ζητημάτων υγείας.</w:t>
      </w:r>
    </w:p>
    <w:p w14:paraId="7098EE9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w:t>
      </w:r>
    </w:p>
    <w:p w14:paraId="7098EE9B"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του ΣΥΡΙΖΑ)</w:t>
      </w:r>
    </w:p>
    <w:p w14:paraId="7098EE9C"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τον κ. Μιχαηλίδη και για την ακρίβεια του χρόνου.</w:t>
      </w:r>
    </w:p>
    <w:p w14:paraId="7098EE9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Άδωνις Γεωργιάδης από τη Νέα Δημοκρατία για επτά λεπτά και αμέσως μετά ο Κοινοβουλευτικός Εκπρόσωπος της Νέας Δημοκρατίας ο </w:t>
      </w:r>
      <w:r>
        <w:rPr>
          <w:rFonts w:eastAsia="Times New Roman" w:cs="Times New Roman"/>
          <w:szCs w:val="24"/>
        </w:rPr>
        <w:t>κ. Κεφαλογιάννης.</w:t>
      </w:r>
    </w:p>
    <w:p w14:paraId="7098EE9E" w14:textId="77777777" w:rsidR="00971A45" w:rsidRDefault="00ED091D">
      <w:pPr>
        <w:spacing w:line="600" w:lineRule="auto"/>
        <w:ind w:firstLine="720"/>
        <w:jc w:val="both"/>
        <w:rPr>
          <w:rFonts w:eastAsia="Times New Roman" w:cs="Times New Roman"/>
          <w:szCs w:val="24"/>
        </w:rPr>
      </w:pPr>
      <w:r w:rsidRPr="00E229C0">
        <w:rPr>
          <w:rFonts w:eastAsia="Times New Roman" w:cs="Times New Roman"/>
          <w:b/>
          <w:szCs w:val="24"/>
        </w:rPr>
        <w:t>ΣΠΥΡΙΔΩΝ</w:t>
      </w:r>
      <w:r>
        <w:rPr>
          <w:rFonts w:eastAsia="Times New Roman" w:cs="Times New Roman"/>
          <w:b/>
          <w:szCs w:val="24"/>
        </w:rPr>
        <w:t xml:space="preserve"> </w:t>
      </w:r>
      <w:r w:rsidRPr="00E229C0">
        <w:rPr>
          <w:rFonts w:eastAsia="Times New Roman" w:cs="Times New Roman"/>
          <w:b/>
          <w:szCs w:val="24"/>
        </w:rPr>
        <w:t>-</w:t>
      </w:r>
      <w:r>
        <w:rPr>
          <w:rFonts w:eastAsia="Times New Roman" w:cs="Times New Roman"/>
          <w:b/>
          <w:szCs w:val="24"/>
        </w:rPr>
        <w:t xml:space="preserve"> </w:t>
      </w:r>
      <w:r w:rsidRPr="00E229C0">
        <w:rPr>
          <w:rFonts w:eastAsia="Times New Roman" w:cs="Times New Roman"/>
          <w:b/>
          <w:szCs w:val="24"/>
        </w:rPr>
        <w:t>ΑΔΩΝΙΣ ΓΕΩΡΓΙΑΔΗΣ:</w:t>
      </w:r>
      <w:r>
        <w:rPr>
          <w:rFonts w:eastAsia="Times New Roman" w:cs="Times New Roman"/>
          <w:szCs w:val="24"/>
        </w:rPr>
        <w:t xml:space="preserve"> Ευχαριστώ, κύριε Πρόεδρε.</w:t>
      </w:r>
    </w:p>
    <w:p w14:paraId="7098EE9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Κατ’ αρχάς, πριν πω το θέμα για το οποίο έχω έρθει να μιλήσω, θέλω απλώς να υπενθυμίσω στους συναδέλφους του ΣΥΡΙΖΑ ότι εδώ και λίγες ώρες η υποψήφια Περιφερειάρχης του ΣΥΡΙΖΑ στην Α</w:t>
      </w:r>
      <w:r>
        <w:rPr>
          <w:rFonts w:eastAsia="Times New Roman" w:cs="Times New Roman"/>
          <w:szCs w:val="24"/>
        </w:rPr>
        <w:t xml:space="preserve">ττική κ. Δούρου διώκεται για εκατό θανάτους εξ αμελείας. </w:t>
      </w:r>
    </w:p>
    <w:p w14:paraId="7098EEA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Διώκεται, κύριε </w:t>
      </w:r>
      <w:proofErr w:type="spellStart"/>
      <w:r>
        <w:rPr>
          <w:rFonts w:eastAsia="Times New Roman" w:cs="Times New Roman"/>
          <w:szCs w:val="24"/>
        </w:rPr>
        <w:t>Δρίτσα</w:t>
      </w:r>
      <w:proofErr w:type="spellEnd"/>
      <w:r>
        <w:rPr>
          <w:rFonts w:eastAsia="Times New Roman" w:cs="Times New Roman"/>
          <w:szCs w:val="24"/>
        </w:rPr>
        <w:t>, για εκατό θανάτους εξ αμελείας και παραμένει υποψήφια Περιφερειάρχης του ΣΥΡΙΖΑ. Και αυτό για να συνεννοούμαστε!</w:t>
      </w:r>
    </w:p>
    <w:p w14:paraId="7098EEA1"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7098EEA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Τώρα, δεν ξέρω, γιατί φω</w:t>
      </w:r>
      <w:r>
        <w:rPr>
          <w:rFonts w:eastAsia="Times New Roman" w:cs="Times New Roman"/>
          <w:szCs w:val="24"/>
        </w:rPr>
        <w:t xml:space="preserve">νάζετε από διάφορες πλευρές. Μέχρι τώρα μας λέγατε να παρακολουθούμε τι λέει η δικαιοσύνη και τις διώξεις της δικαιοσύνης. </w:t>
      </w:r>
    </w:p>
    <w:p w14:paraId="7098EEA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Ξαναλέω, όσο και να φωνάζετε, η υποψήφια Περιφερειάρχης του ΣΥΡΙΖΑ διώκεται για εκατό θανάτους εξ αμελείας. Αυτήν κατεβάζετε για </w:t>
      </w:r>
      <w:r>
        <w:rPr>
          <w:rFonts w:eastAsia="Times New Roman" w:cs="Times New Roman"/>
          <w:szCs w:val="24"/>
        </w:rPr>
        <w:t>Περιφερειάρχη Αττικής και εξακολουθείτε να την έχετε.</w:t>
      </w:r>
    </w:p>
    <w:p w14:paraId="7098EEA4" w14:textId="77777777" w:rsidR="00971A45" w:rsidRDefault="00ED091D">
      <w:pPr>
        <w:spacing w:line="600" w:lineRule="auto"/>
        <w:ind w:firstLine="720"/>
        <w:jc w:val="both"/>
        <w:rPr>
          <w:rFonts w:eastAsia="Times New Roman" w:cs="Times New Roman"/>
          <w:szCs w:val="24"/>
        </w:rPr>
      </w:pPr>
      <w:r w:rsidRPr="00E229C0">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Για έναν συνονόματό σου που διώκεται για παιδεραστία έχεις ακούσει;</w:t>
      </w:r>
    </w:p>
    <w:p w14:paraId="7098EEA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w:t>
      </w:r>
    </w:p>
    <w:p w14:paraId="7098EEA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w:t>
      </w:r>
      <w:r>
        <w:rPr>
          <w:rFonts w:eastAsia="Times New Roman" w:cs="Times New Roman"/>
          <w:b/>
          <w:szCs w:val="24"/>
        </w:rPr>
        <w:t>ΓΕΩΡΓΙΑΔΗΣ:</w:t>
      </w:r>
      <w:r>
        <w:rPr>
          <w:rFonts w:eastAsia="Times New Roman" w:cs="Times New Roman"/>
          <w:szCs w:val="24"/>
        </w:rPr>
        <w:t xml:space="preserve"> Νομική συζήτηση με εσάς…</w:t>
      </w:r>
    </w:p>
    <w:p w14:paraId="7098EEA7" w14:textId="77777777" w:rsidR="00971A45" w:rsidRDefault="00ED091D">
      <w:pPr>
        <w:spacing w:line="600" w:lineRule="auto"/>
        <w:ind w:firstLine="720"/>
        <w:jc w:val="both"/>
        <w:rPr>
          <w:rFonts w:eastAsia="Times New Roman" w:cs="Times New Roman"/>
          <w:szCs w:val="24"/>
        </w:rPr>
      </w:pPr>
      <w:r w:rsidRPr="00810F4D">
        <w:rPr>
          <w:rFonts w:eastAsia="Times New Roman"/>
          <w:b/>
          <w:bCs/>
          <w:color w:val="242424"/>
          <w:szCs w:val="24"/>
        </w:rPr>
        <w:t>ΠΑΥΛΟΣ ΠΟΛΑΚΗΣ (Αναπληρωτής Υπουργός Υγείας):</w:t>
      </w:r>
      <w:r>
        <w:rPr>
          <w:rFonts w:eastAsia="Times New Roman" w:cs="Times New Roman"/>
          <w:szCs w:val="24"/>
        </w:rPr>
        <w:t xml:space="preserve"> Μισό λεπτό…</w:t>
      </w:r>
    </w:p>
    <w:p w14:paraId="7098EEA8" w14:textId="77777777" w:rsidR="00971A45" w:rsidRDefault="00ED091D">
      <w:pPr>
        <w:spacing w:line="600" w:lineRule="auto"/>
        <w:ind w:firstLine="720"/>
        <w:jc w:val="both"/>
        <w:rPr>
          <w:rFonts w:eastAsia="Times New Roman" w:cs="Times New Roman"/>
          <w:szCs w:val="24"/>
        </w:rPr>
      </w:pPr>
      <w:r w:rsidRPr="004C67FE">
        <w:rPr>
          <w:rFonts w:eastAsia="Times New Roman"/>
          <w:b/>
          <w:bCs/>
        </w:rPr>
        <w:t>ΠΡΟΕΔΡΕΥΩΝ (Μάριος Γεωργιάδης):</w:t>
      </w:r>
      <w:r>
        <w:rPr>
          <w:rFonts w:eastAsia="Times New Roman" w:cs="Times New Roman"/>
          <w:szCs w:val="24"/>
        </w:rPr>
        <w:t xml:space="preserve"> Δεν έχει μισό λεπτό. Μόλις τελειώσει ο κύριος συνάδελφος που βρίσκεται στο Βήμα μπορείτε να ζητήσετε τον λόγο για οτιδήποτε και α</w:t>
      </w:r>
      <w:r>
        <w:rPr>
          <w:rFonts w:eastAsia="Times New Roman" w:cs="Times New Roman"/>
          <w:szCs w:val="24"/>
        </w:rPr>
        <w:t>ν υπάρχει θέμα επί προσωπικού.</w:t>
      </w:r>
    </w:p>
    <w:p w14:paraId="7098EEA9" w14:textId="77777777" w:rsidR="00971A45" w:rsidRDefault="00ED091D">
      <w:pPr>
        <w:spacing w:line="600" w:lineRule="auto"/>
        <w:ind w:firstLine="720"/>
        <w:jc w:val="both"/>
        <w:rPr>
          <w:rFonts w:eastAsia="Times New Roman" w:cs="Times New Roman"/>
          <w:szCs w:val="24"/>
        </w:rPr>
      </w:pPr>
      <w:r w:rsidRPr="00810F4D">
        <w:rPr>
          <w:rFonts w:eastAsia="Times New Roman"/>
          <w:b/>
          <w:bCs/>
          <w:color w:val="242424"/>
          <w:szCs w:val="24"/>
        </w:rPr>
        <w:t>ΠΑΥΛΟΣ ΠΟΛΑΚΗΣ (Αναπληρωτής Υπουργός Υγείας):</w:t>
      </w:r>
      <w:r>
        <w:rPr>
          <w:rFonts w:eastAsia="Times New Roman" w:cs="Times New Roman"/>
          <w:szCs w:val="24"/>
        </w:rPr>
        <w:t xml:space="preserve"> Είναι πρόκληση…</w:t>
      </w:r>
    </w:p>
    <w:p w14:paraId="7098EEAA"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Με τις θεσμικές διαδικασίες ο κ. </w:t>
      </w:r>
      <w:proofErr w:type="spellStart"/>
      <w:r>
        <w:rPr>
          <w:rFonts w:eastAsia="Times New Roman" w:cs="Times New Roman"/>
          <w:szCs w:val="24"/>
        </w:rPr>
        <w:t>Πολάκης</w:t>
      </w:r>
      <w:proofErr w:type="spellEnd"/>
      <w:r>
        <w:rPr>
          <w:rFonts w:eastAsia="Times New Roman" w:cs="Times New Roman"/>
          <w:szCs w:val="24"/>
        </w:rPr>
        <w:t>, όπως έχει μάθει ο ελληνικός λαός εδώ και αρκετές ημέρες πια, έχει ορισμένα προβλήματα. Φαντ</w:t>
      </w:r>
      <w:r>
        <w:rPr>
          <w:rFonts w:eastAsia="Times New Roman" w:cs="Times New Roman"/>
          <w:szCs w:val="24"/>
        </w:rPr>
        <w:t xml:space="preserve">άζομαι </w:t>
      </w:r>
      <w:r>
        <w:rPr>
          <w:rFonts w:eastAsia="Times New Roman" w:cs="Times New Roman"/>
          <w:szCs w:val="24"/>
        </w:rPr>
        <w:lastRenderedPageBreak/>
        <w:t>και του εύχομαι να μην έχει και αυτός δίωξη για κακούργημα σε λίγες ημέρες για την παράνομη ηχογράφηση του κεντρικού τραπεζίτη της χώρας.</w:t>
      </w:r>
    </w:p>
    <w:p w14:paraId="7098EEAB"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Έχεις πληροφορίες από την </w:t>
      </w:r>
      <w:r>
        <w:rPr>
          <w:rFonts w:eastAsia="Times New Roman" w:cs="Times New Roman"/>
          <w:szCs w:val="24"/>
        </w:rPr>
        <w:t>ε</w:t>
      </w:r>
      <w:r>
        <w:rPr>
          <w:rFonts w:eastAsia="Times New Roman" w:cs="Times New Roman"/>
          <w:szCs w:val="24"/>
        </w:rPr>
        <w:t>ισαγγελία;</w:t>
      </w:r>
    </w:p>
    <w:p w14:paraId="7098EEAC" w14:textId="77777777" w:rsidR="00971A45" w:rsidRDefault="00ED091D">
      <w:pPr>
        <w:spacing w:line="600" w:lineRule="auto"/>
        <w:ind w:firstLine="720"/>
        <w:jc w:val="both"/>
        <w:rPr>
          <w:rFonts w:eastAsia="Times New Roman" w:cs="Times New Roman"/>
          <w:szCs w:val="24"/>
        </w:rPr>
      </w:pPr>
      <w:r w:rsidRPr="004C67FE">
        <w:rPr>
          <w:rFonts w:eastAsia="Times New Roman"/>
          <w:b/>
          <w:bCs/>
        </w:rPr>
        <w:t>ΠΡΟΕΔΡΕΥΩΝ (Μάριος Γεωργιάδ</w:t>
      </w:r>
      <w:r w:rsidRPr="004C67FE">
        <w:rPr>
          <w:rFonts w:eastAsia="Times New Roman"/>
          <w:b/>
          <w:bCs/>
        </w:rPr>
        <w:t>ης):</w:t>
      </w:r>
      <w:r>
        <w:rPr>
          <w:rFonts w:eastAsia="Times New Roman" w:cs="Times New Roman"/>
          <w:szCs w:val="24"/>
        </w:rPr>
        <w:t xml:space="preserve"> Κύριε Υπουργέ, σας παρακαλώ πάρα πολύ. </w:t>
      </w:r>
    </w:p>
    <w:p w14:paraId="7098EEAD"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Είπα, σας εύχομαι να μην έχετε δίωξη. Εγώ πιστεύω στο τεκμήριο της αθωότητας σε αντίθεση με εσάς.</w:t>
      </w:r>
    </w:p>
    <w:p w14:paraId="7098EEAE" w14:textId="77777777" w:rsidR="00971A45" w:rsidRDefault="00ED091D">
      <w:pPr>
        <w:spacing w:line="600" w:lineRule="auto"/>
        <w:ind w:firstLine="720"/>
        <w:jc w:val="both"/>
        <w:rPr>
          <w:rFonts w:eastAsia="Times New Roman" w:cs="Times New Roman"/>
          <w:szCs w:val="24"/>
        </w:rPr>
      </w:pPr>
      <w:r w:rsidRPr="004C67FE">
        <w:rPr>
          <w:rFonts w:eastAsia="Times New Roman"/>
          <w:b/>
          <w:bCs/>
        </w:rPr>
        <w:t>ΠΡΟΕΔΡΕΥΩΝ (Μάριος Γεωργιάδης):</w:t>
      </w:r>
      <w:r>
        <w:rPr>
          <w:rFonts w:eastAsia="Times New Roman" w:cs="Times New Roman"/>
          <w:szCs w:val="24"/>
        </w:rPr>
        <w:t xml:space="preserve"> Κύριε Γεωργιάδη, μην κάνετε διάλογο. </w:t>
      </w:r>
    </w:p>
    <w:p w14:paraId="7098EEA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w:t>
      </w:r>
      <w:r>
        <w:rPr>
          <w:rFonts w:eastAsia="Times New Roman" w:cs="Times New Roman"/>
          <w:b/>
          <w:szCs w:val="24"/>
        </w:rPr>
        <w:t xml:space="preserve">ΩΝΙΣ ΓΕΩΡΓΙΑΔΗΣ: </w:t>
      </w:r>
      <w:r>
        <w:rPr>
          <w:rFonts w:eastAsia="Times New Roman" w:cs="Times New Roman"/>
          <w:szCs w:val="24"/>
        </w:rPr>
        <w:t>Κυρίες και κύριοι συνάδελφοι, είχα σκοπό να μιλήσω για πολλά πράγματα στο σημερινό νομοσχέδιο που πραγματικά κάνουν πολύ μεγάλη εντύπωση, όπως για τους χώρους ελεγχόμενης χρήσης και για τα προβλήματα που μπορεί να δημιουργηθούν εάν αυτό το</w:t>
      </w:r>
      <w:r>
        <w:rPr>
          <w:rFonts w:eastAsia="Times New Roman" w:cs="Times New Roman"/>
          <w:szCs w:val="24"/>
        </w:rPr>
        <w:t xml:space="preserve"> μέτρο </w:t>
      </w:r>
      <w:r>
        <w:rPr>
          <w:rFonts w:eastAsia="Times New Roman" w:cs="Times New Roman"/>
          <w:szCs w:val="24"/>
        </w:rPr>
        <w:lastRenderedPageBreak/>
        <w:t xml:space="preserve">δεν γίνει σωστά και για τη μετεξέλιξη του ΚΕΕΛΠΝΟ και για τις ρυθμίσεις για τις ιδιωτικές κλινικές. </w:t>
      </w:r>
    </w:p>
    <w:p w14:paraId="7098EEB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Όμως, λίγο πριν ξεκινήσω την ομιλία μου διάβασα αυτήν την τροπολογία που καταθέσατε, κύριε Υπουργέ της Υγείας, για την τιμολόγηση των φαρμάκων. Είχα</w:t>
      </w:r>
      <w:r>
        <w:rPr>
          <w:rFonts w:eastAsia="Times New Roman" w:cs="Times New Roman"/>
          <w:szCs w:val="24"/>
        </w:rPr>
        <w:t xml:space="preserve"> ακούσει, το είχατε πει άλλωστε σε διάφορες συνεντεύξεις σας και στην </w:t>
      </w:r>
      <w:r>
        <w:rPr>
          <w:rFonts w:eastAsia="Times New Roman" w:cs="Times New Roman"/>
          <w:szCs w:val="24"/>
        </w:rPr>
        <w:t>ε</w:t>
      </w:r>
      <w:r>
        <w:rPr>
          <w:rFonts w:eastAsia="Times New Roman" w:cs="Times New Roman"/>
          <w:szCs w:val="24"/>
        </w:rPr>
        <w:t xml:space="preserve">πιτροπή, ότι σκοπεύατε να το κάνετε. Όμως, ειλικρινά μέχρι την τελευταία στιγμή πίστευα ότι δεν θα το κάνατε. </w:t>
      </w:r>
    </w:p>
    <w:p w14:paraId="7098EEB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Διαβάζω για τον ελληνικό λαό, για να καταλαβαίνουμε τι ψηφίζει σήμερα η Βο</w:t>
      </w:r>
      <w:r>
        <w:rPr>
          <w:rFonts w:eastAsia="Times New Roman" w:cs="Times New Roman"/>
          <w:szCs w:val="24"/>
        </w:rPr>
        <w:t xml:space="preserve">υλή των Ελλήνων και τι ψηφίζετε, κύριε Παπαδόπουλε, το άρθρο για την τιμολόγηση των πρωτοτύπων φαρμάκων στον δικό μου νόμο και στους προηγούμενους από τους δικούς μου νόμους. Θα το βρείτε σήμερα στην τροπολογία σας στις καταργούμενες διατάξεις. </w:t>
      </w:r>
    </w:p>
    <w:p w14:paraId="7098EEB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 μέγιστη</w:t>
      </w:r>
      <w:r>
        <w:rPr>
          <w:rFonts w:eastAsia="Times New Roman" w:cs="Times New Roman"/>
          <w:szCs w:val="24"/>
        </w:rPr>
        <w:t xml:space="preserve"> τιμή των φαρμάκων αναφοράς υπό καθεστώς προστασίας του πρώτου διπλώματος ευρεσιτεχνίας της δραστικής ουσίας ορίζεται ως ο μέσος όρος των τριών </w:t>
      </w:r>
      <w:proofErr w:type="spellStart"/>
      <w:r>
        <w:rPr>
          <w:rFonts w:eastAsia="Times New Roman" w:cs="Times New Roman"/>
          <w:szCs w:val="24"/>
        </w:rPr>
        <w:t>χαμηλοτέρων</w:t>
      </w:r>
      <w:proofErr w:type="spellEnd"/>
      <w:r>
        <w:rPr>
          <w:rFonts w:eastAsia="Times New Roman" w:cs="Times New Roman"/>
          <w:szCs w:val="24"/>
        </w:rPr>
        <w:t xml:space="preserve"> τιμών των κρατών-μελών της Ευρωπαϊκής Ένωσης. Σύμφωνα </w:t>
      </w:r>
      <w:r>
        <w:rPr>
          <w:rFonts w:eastAsia="Times New Roman" w:cs="Times New Roman"/>
          <w:szCs w:val="24"/>
        </w:rPr>
        <w:lastRenderedPageBreak/>
        <w:t xml:space="preserve">με το ανωτέρω εδάφιο οι μέγιστες τιμές πρέπει </w:t>
      </w:r>
      <w:r>
        <w:rPr>
          <w:rFonts w:eastAsia="Times New Roman" w:cs="Times New Roman"/>
          <w:szCs w:val="24"/>
        </w:rPr>
        <w:t xml:space="preserve">να αναθεωρούνται τακτικά προς τα κάτω κάθε φορά που δημοσιεύεται ένα δελτίο τιμών, όπως ορίζουν οι διατάξεις της παραγράφου 4 και του σημείου 5 κατωτέρω». </w:t>
      </w:r>
    </w:p>
    <w:p w14:paraId="7098EEB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Ξαναλέω, τι έλεγε ο δικός μου νόμος; Μέσος όρος των τριών χωρών της Ευρωπαϊκής Ένωση</w:t>
      </w:r>
      <w:r>
        <w:rPr>
          <w:rFonts w:eastAsia="Times New Roman" w:cs="Times New Roman"/>
          <w:szCs w:val="24"/>
        </w:rPr>
        <w:t>ς</w:t>
      </w:r>
      <w:r>
        <w:rPr>
          <w:rFonts w:eastAsia="Times New Roman" w:cs="Times New Roman"/>
          <w:szCs w:val="24"/>
        </w:rPr>
        <w:t xml:space="preserve"> και τιμές μόνο</w:t>
      </w:r>
      <w:r>
        <w:rPr>
          <w:rFonts w:eastAsia="Times New Roman" w:cs="Times New Roman"/>
          <w:szCs w:val="24"/>
        </w:rPr>
        <w:t xml:space="preserve"> προς τα κάτω. </w:t>
      </w:r>
    </w:p>
    <w:p w14:paraId="7098EEB4" w14:textId="77777777" w:rsidR="00971A45" w:rsidRDefault="00ED091D">
      <w:pPr>
        <w:spacing w:line="600" w:lineRule="auto"/>
        <w:ind w:firstLine="720"/>
        <w:jc w:val="both"/>
        <w:rPr>
          <w:rFonts w:eastAsia="Times New Roman" w:cs="Times New Roman"/>
          <w:szCs w:val="24"/>
        </w:rPr>
      </w:pPr>
      <w:r w:rsidRPr="00D65FA1">
        <w:rPr>
          <w:rFonts w:eastAsia="Times New Roman" w:cs="Times New Roman"/>
          <w:b/>
          <w:szCs w:val="24"/>
        </w:rPr>
        <w:t>ΧΡΗΣΤΟΣ ΜΑΝΤΑΣ:</w:t>
      </w:r>
      <w:r>
        <w:rPr>
          <w:rFonts w:eastAsia="Times New Roman" w:cs="Times New Roman"/>
          <w:szCs w:val="24"/>
        </w:rPr>
        <w:t xml:space="preserve"> Πιο ήρεμα.</w:t>
      </w:r>
    </w:p>
    <w:p w14:paraId="7098EEB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Πάμε να δούμε τώρα τι ψηφίζει η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w:t>
      </w:r>
      <w:r>
        <w:rPr>
          <w:rFonts w:eastAsia="Times New Roman" w:cs="Times New Roman"/>
          <w:szCs w:val="24"/>
        </w:rPr>
        <w:t xml:space="preserve"> η οποία ήθελε να μας κυνηγήσει και για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θα το εξηγήσω αμέσως παρακάτω. </w:t>
      </w:r>
    </w:p>
    <w:p w14:paraId="7098EEB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Ακούστε τώρα τι ψηφίζετε, κυρίες και κύριοι συνάδελφοι: «Τιμή του φαρμάκου αναφοράς εντός της περιόδου προστασίας των δεδομένων του και του φαρμάκου αναφοράς μετά τη λήξη της περιόδου προστασίας των δεδομένων του, σύμφωνα με τις διατάξεις της φαρμακευτικής</w:t>
      </w:r>
      <w:r>
        <w:rPr>
          <w:rFonts w:eastAsia="Times New Roman" w:cs="Times New Roman"/>
          <w:szCs w:val="24"/>
        </w:rPr>
        <w:t xml:space="preserve"> νομοθεσίας, ορίζεται ο μέσος όρος </w:t>
      </w:r>
      <w:r>
        <w:rPr>
          <w:rFonts w:eastAsia="Times New Roman" w:cs="Times New Roman"/>
          <w:szCs w:val="24"/>
        </w:rPr>
        <w:lastRenderedPageBreak/>
        <w:t xml:space="preserve">των δύο χαμηλότερων τιμών των κρατών-μελών της Ευρωζώνης». </w:t>
      </w:r>
    </w:p>
    <w:p w14:paraId="7098EEB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Στον δικό μου νόμο ο μέσος όρος των τριών χωρών της Ευρωπαϊκής Ένωσης και στον δικό σας νόμο οι δύο χώρες των χωρών-μελών της Ευρωζώνης. </w:t>
      </w:r>
    </w:p>
    <w:p w14:paraId="7098EEB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ενώ το δικό μου έλε</w:t>
      </w:r>
      <w:r>
        <w:rPr>
          <w:rFonts w:eastAsia="Times New Roman" w:cs="Times New Roman"/>
          <w:szCs w:val="24"/>
        </w:rPr>
        <w:t>γε αναθεώρηση τιμών προς τα κάτω και μόνο προς τα κάτω, στην παράγραφο γ ψηφίζετε, κύριε Μαντά, που σας ενοχλεί η φωνή μου: «Για τα φάρμακα αναφοράς εντός της περιόδου προστασίας των δεδομένων τους και για τα φάρμακα αναφοράς μετά τη λήξη της περιόδου προσ</w:t>
      </w:r>
      <w:r>
        <w:rPr>
          <w:rFonts w:eastAsia="Times New Roman" w:cs="Times New Roman"/>
          <w:szCs w:val="24"/>
        </w:rPr>
        <w:t>τασίας των δεδομένων τους, που περιλαμβάνονται στο τελευταίο δελτίο τιμών που έχει δημοσιευτεί έως την έναρξη ισχύος του παρόντος, η τιμή τους αυξάνεται μόνο εφόσον είναι χαμηλότερη σύμφωνα με το ανωτέρω δελτίο τιμών από τη χαμηλότερη τιμή των κρατών-μελών</w:t>
      </w:r>
      <w:r>
        <w:rPr>
          <w:rFonts w:eastAsia="Times New Roman" w:cs="Times New Roman"/>
          <w:szCs w:val="24"/>
        </w:rPr>
        <w:t xml:space="preserve"> της Ευρωζώνης. Η αύξηση του προηγουμένου εδαφίου γίνεται σε κάθε </w:t>
      </w:r>
      <w:proofErr w:type="spellStart"/>
      <w:r>
        <w:rPr>
          <w:rFonts w:eastAsia="Times New Roman" w:cs="Times New Roman"/>
          <w:szCs w:val="24"/>
        </w:rPr>
        <w:t>ανατιμολόγηση</w:t>
      </w:r>
      <w:proofErr w:type="spellEnd"/>
      <w:r>
        <w:rPr>
          <w:rFonts w:eastAsia="Times New Roman" w:cs="Times New Roman"/>
          <w:szCs w:val="24"/>
        </w:rPr>
        <w:t xml:space="preserve"> έως 10% επί της τιμής του αμέσως προηγουμένου δελτίου τιμών με ανώτατο όριο τη χαμηλότερη τιμή των κρατών-μελών της Ευρωζώνης». </w:t>
      </w:r>
    </w:p>
    <w:p w14:paraId="7098EEB9" w14:textId="77777777" w:rsidR="00971A45" w:rsidRDefault="00ED091D">
      <w:pPr>
        <w:spacing w:line="600" w:lineRule="auto"/>
        <w:ind w:firstLine="720"/>
        <w:jc w:val="both"/>
        <w:rPr>
          <w:rFonts w:eastAsia="Times New Roman" w:cs="Times New Roman"/>
          <w:szCs w:val="24"/>
        </w:rPr>
      </w:pPr>
      <w:r w:rsidRPr="00E14F51">
        <w:rPr>
          <w:rFonts w:eastAsia="Times New Roman" w:cs="Times New Roman"/>
          <w:b/>
          <w:szCs w:val="24"/>
        </w:rPr>
        <w:lastRenderedPageBreak/>
        <w:t>ΑΝΔΡΕΑΣ ΞΑΝΘΟΣ (Υπουργός Υγείας):</w:t>
      </w:r>
      <w:r>
        <w:rPr>
          <w:rFonts w:eastAsia="Times New Roman" w:cs="Times New Roman"/>
          <w:szCs w:val="24"/>
        </w:rPr>
        <w:t xml:space="preserve"> Για τις μειώσ</w:t>
      </w:r>
      <w:r>
        <w:rPr>
          <w:rFonts w:eastAsia="Times New Roman" w:cs="Times New Roman"/>
          <w:szCs w:val="24"/>
        </w:rPr>
        <w:t>εις δεν λες, όμως. Διάβασέ το όλο.</w:t>
      </w:r>
    </w:p>
    <w:p w14:paraId="7098EEBA"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Θα πάρετε τον λόγο…</w:t>
      </w:r>
    </w:p>
    <w:p w14:paraId="7098EEBB"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Εννοείται ότι θα πάρω τον λόγο.</w:t>
      </w:r>
    </w:p>
    <w:p w14:paraId="7098EEBC"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πάρα πολύ!</w:t>
      </w:r>
    </w:p>
    <w:p w14:paraId="7098EEBD"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ΑΔΩΝΙΣ ΓΕΩΡΓΙΑΔΗΣ:</w:t>
      </w:r>
      <w:r>
        <w:rPr>
          <w:rFonts w:eastAsia="Times New Roman" w:cs="Times New Roman"/>
          <w:szCs w:val="24"/>
        </w:rPr>
        <w:t xml:space="preserve"> Να κ</w:t>
      </w:r>
      <w:r>
        <w:rPr>
          <w:rFonts w:eastAsia="Times New Roman" w:cs="Times New Roman"/>
          <w:szCs w:val="24"/>
        </w:rPr>
        <w:t xml:space="preserve">αταλάβουμε, λοιπόν, τι ψηφίζουμε. Στον νόμο που ίσχυε μέχρι τώρα ο μέσος όρος της τιμής των φαρμάκων έβγαινε από τον μέσο όρο των τριών χαμηλότερων τιμών της Ευρωπαϊκής Ένωσης, όλων των χωρών της Ευρωπαϊκής Ένωσης, δηλαδή και των χωρών που είναι εκτός της </w:t>
      </w:r>
      <w:r>
        <w:rPr>
          <w:rFonts w:eastAsia="Times New Roman" w:cs="Times New Roman"/>
          <w:szCs w:val="24"/>
        </w:rPr>
        <w:t xml:space="preserve">Ευρωζώνης, δηλαδή των χωρών της πρώην ανατολικής Ευρώπης, που έχουν τις πολύ χαμηλές τιμές στα φάρμακα. </w:t>
      </w:r>
    </w:p>
    <w:p w14:paraId="7098EEB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Με τον δικό σας νόμο αυτό αλλάζει και πηγαίνει στις δύο χώρες της Ευρωζώνης, δηλαδή στις χώρες, κύριε Παπαδόπουλε, που η τιμή των φαρμάκων είναι υψηλότ</w:t>
      </w:r>
      <w:r>
        <w:rPr>
          <w:rFonts w:eastAsia="Times New Roman" w:cs="Times New Roman"/>
          <w:szCs w:val="24"/>
        </w:rPr>
        <w:t>ερη. Και μάλιστα προβλέπεται και αύξηση έως 10% τον χρόνο</w:t>
      </w:r>
      <w:r>
        <w:rPr>
          <w:rFonts w:eastAsia="Times New Roman" w:cs="Times New Roman"/>
          <w:szCs w:val="24"/>
        </w:rPr>
        <w:t xml:space="preserve"> </w:t>
      </w:r>
      <w:r>
        <w:rPr>
          <w:rFonts w:eastAsia="Times New Roman" w:cs="Times New Roman"/>
          <w:szCs w:val="24"/>
        </w:rPr>
        <w:t xml:space="preserve">για να φτάσει στον μέσο όρο των δύο </w:t>
      </w:r>
      <w:proofErr w:type="spellStart"/>
      <w:r>
        <w:rPr>
          <w:rFonts w:eastAsia="Times New Roman" w:cs="Times New Roman"/>
          <w:szCs w:val="24"/>
        </w:rPr>
        <w:t>χαμηλοτέρων</w:t>
      </w:r>
      <w:proofErr w:type="spellEnd"/>
      <w:r>
        <w:rPr>
          <w:rFonts w:eastAsia="Times New Roman" w:cs="Times New Roman"/>
          <w:szCs w:val="24"/>
        </w:rPr>
        <w:t xml:space="preserve"> τιμών της Ευρωζώνης.</w:t>
      </w:r>
    </w:p>
    <w:p w14:paraId="7098EEB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Καταθέτω την τροπολογία, επειδή άκουσα και διαφωνίες.</w:t>
      </w:r>
    </w:p>
    <w:p w14:paraId="7098EEC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Σπυρίδων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Άδωνις Γεωργιάδης καταθέτει για </w:t>
      </w:r>
      <w:r>
        <w:rPr>
          <w:rFonts w:eastAsia="Times New Roman" w:cs="Times New Roman"/>
          <w:szCs w:val="24"/>
        </w:rPr>
        <w:t>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098EEC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Τι θα πει αυτό, για να συνεννοούμαστε; Θα πει δώρο στη φαρμακευτική βιομηχανία</w:t>
      </w:r>
      <w:r>
        <w:rPr>
          <w:rFonts w:eastAsia="Times New Roman" w:cs="Times New Roman"/>
          <w:szCs w:val="24"/>
        </w:rPr>
        <w:t>,</w:t>
      </w:r>
      <w:r>
        <w:rPr>
          <w:rFonts w:eastAsia="Times New Roman" w:cs="Times New Roman"/>
          <w:szCs w:val="24"/>
        </w:rPr>
        <w:t xml:space="preserve"> που δεν έχει προηγούμενο</w:t>
      </w:r>
      <w:r>
        <w:rPr>
          <w:rFonts w:eastAsia="Times New Roman" w:cs="Times New Roman"/>
          <w:szCs w:val="24"/>
        </w:rPr>
        <w:t xml:space="preserve">! </w:t>
      </w:r>
      <w:r>
        <w:rPr>
          <w:rFonts w:eastAsia="Times New Roman" w:cs="Times New Roman"/>
          <w:szCs w:val="24"/>
        </w:rPr>
        <w:t xml:space="preserve">Εάν ήμουν ο </w:t>
      </w:r>
      <w:proofErr w:type="spellStart"/>
      <w:r>
        <w:rPr>
          <w:rFonts w:eastAsia="Times New Roman" w:cs="Times New Roman"/>
          <w:szCs w:val="24"/>
        </w:rPr>
        <w:t>Πολάκης</w:t>
      </w:r>
      <w:proofErr w:type="spellEnd"/>
      <w:r>
        <w:rPr>
          <w:rFonts w:eastAsia="Times New Roman" w:cs="Times New Roman"/>
          <w:szCs w:val="24"/>
        </w:rPr>
        <w:t xml:space="preserve"> τώρα θα ρωτούσα τον Ξανθό «πόσα πήρες;». </w:t>
      </w:r>
    </w:p>
    <w:p w14:paraId="7098EEC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Επειδή εγώ δεν είμαι ο </w:t>
      </w:r>
      <w:proofErr w:type="spellStart"/>
      <w:r>
        <w:rPr>
          <w:rFonts w:eastAsia="Times New Roman" w:cs="Times New Roman"/>
          <w:szCs w:val="24"/>
        </w:rPr>
        <w:t>Πολάκης</w:t>
      </w:r>
      <w:proofErr w:type="spellEnd"/>
      <w:r>
        <w:rPr>
          <w:rFonts w:eastAsia="Times New Roman" w:cs="Times New Roman"/>
          <w:szCs w:val="24"/>
        </w:rPr>
        <w:t>, θέλω να μου πείτε, κύριε Υπουργέ, με βάση ποια λογική αποφάσισε ένας Υπουργός Υγείας να έρθει στη Βουλή των Ελλήνων και να κάνει ένα δώρο στη φαρμακοβιομηχανία κα</w:t>
      </w:r>
      <w:r>
        <w:rPr>
          <w:rFonts w:eastAsia="Times New Roman" w:cs="Times New Roman"/>
          <w:szCs w:val="24"/>
        </w:rPr>
        <w:t xml:space="preserve">ι κυρίως στην ξένη, στη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δηλαδή, και θα εξηγήσω αμέσως γιατί στην ξένη. </w:t>
      </w:r>
    </w:p>
    <w:p w14:paraId="7098EEC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Τι έλεγε εδώ ο κ. Τσίπρας και το έχετε πει και εσείς; Το έχει πει και ο </w:t>
      </w:r>
      <w:proofErr w:type="spellStart"/>
      <w:r>
        <w:rPr>
          <w:rFonts w:eastAsia="Times New Roman" w:cs="Times New Roman"/>
          <w:szCs w:val="24"/>
        </w:rPr>
        <w:t>Πολάκης</w:t>
      </w:r>
      <w:proofErr w:type="spellEnd"/>
      <w:r>
        <w:rPr>
          <w:rFonts w:eastAsia="Times New Roman" w:cs="Times New Roman"/>
          <w:szCs w:val="24"/>
        </w:rPr>
        <w:t>, αλλά δεν καταλαβαίνει. Ότι η Ελλάδα είναι χώρα αναφοράς. Αυτό δεν λέγατε; Και ότι οποιαδήποτ</w:t>
      </w:r>
      <w:r>
        <w:rPr>
          <w:rFonts w:eastAsia="Times New Roman" w:cs="Times New Roman"/>
          <w:szCs w:val="24"/>
        </w:rPr>
        <w:t xml:space="preserve">ε, όχι αύξηση -γιατί εμείς αυξήσεις δεν κάναμε με τον νόμο μας- αλλά όχι μείωση ενδεδειγμένη, με ένα </w:t>
      </w:r>
      <w:r>
        <w:rPr>
          <w:rFonts w:eastAsia="Times New Roman" w:cs="Times New Roman"/>
          <w:szCs w:val="24"/>
          <w:lang w:val="en-US"/>
        </w:rPr>
        <w:t>dumping</w:t>
      </w:r>
      <w:r>
        <w:rPr>
          <w:rFonts w:eastAsia="Times New Roman" w:cs="Times New Roman"/>
          <w:szCs w:val="24"/>
        </w:rPr>
        <w:t xml:space="preserve"> των τιμών στις υπόλοιπες χώρες, ευνοούσε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E14F51">
        <w:rPr>
          <w:rFonts w:eastAsia="Times New Roman" w:cs="Times New Roman"/>
          <w:szCs w:val="24"/>
        </w:rPr>
        <w:t xml:space="preserve"> </w:t>
      </w:r>
      <w:r>
        <w:rPr>
          <w:rFonts w:eastAsia="Times New Roman" w:cs="Times New Roman"/>
          <w:szCs w:val="24"/>
        </w:rPr>
        <w:t>και τις άλλες φαρμακοβιομηχανίες διότι κρατούσε την τιμή τους ψηλά στις υπόλοιπες χώρες. Αυτ</w:t>
      </w:r>
      <w:r>
        <w:rPr>
          <w:rFonts w:eastAsia="Times New Roman" w:cs="Times New Roman"/>
          <w:szCs w:val="24"/>
        </w:rPr>
        <w:t xml:space="preserve">ό δεν λέγατε; Γι’ αυτό δεν μας ψάχνει, υποτίθεται, η </w:t>
      </w:r>
      <w:r>
        <w:rPr>
          <w:rFonts w:eastAsia="Times New Roman" w:cs="Times New Roman"/>
          <w:szCs w:val="24"/>
        </w:rPr>
        <w:t xml:space="preserve">κ. </w:t>
      </w:r>
      <w:proofErr w:type="spellStart"/>
      <w:r>
        <w:rPr>
          <w:rFonts w:eastAsia="Times New Roman" w:cs="Times New Roman"/>
          <w:szCs w:val="24"/>
        </w:rPr>
        <w:t>Τουλουπάκη</w:t>
      </w:r>
      <w:proofErr w:type="spellEnd"/>
      <w:r>
        <w:rPr>
          <w:rFonts w:eastAsia="Times New Roman" w:cs="Times New Roman"/>
          <w:szCs w:val="24"/>
        </w:rPr>
        <w:t>; Μάλιστα.</w:t>
      </w:r>
    </w:p>
    <w:p w14:paraId="7098EEC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Δεν μου λέτε, κύριε Υπουργέ, η επίπτωση και το δώρο στη φαρμακοβιομηχανία -γιατί είπατε για τις τιμές και τις μειώσεις που κάνετε εδώ, εγώ δεν λέω αυτό- η αύξηση των τιμών στην Ελ</w:t>
      </w:r>
      <w:r>
        <w:rPr>
          <w:rFonts w:eastAsia="Times New Roman" w:cs="Times New Roman"/>
          <w:szCs w:val="24"/>
        </w:rPr>
        <w:t xml:space="preserve">λάδα δεν ανεβάζει τα κέρδη των πολυεθνικών βιομηχανιών σε όλον τον πλανήτη, σύμφωνα με όσα έλεγε ο </w:t>
      </w:r>
      <w:proofErr w:type="spellStart"/>
      <w:r>
        <w:rPr>
          <w:rFonts w:eastAsia="Times New Roman" w:cs="Times New Roman"/>
          <w:szCs w:val="24"/>
        </w:rPr>
        <w:t>Πολάκης</w:t>
      </w:r>
      <w:proofErr w:type="spellEnd"/>
      <w:r>
        <w:rPr>
          <w:rFonts w:eastAsia="Times New Roman" w:cs="Times New Roman"/>
          <w:szCs w:val="24"/>
        </w:rPr>
        <w:t xml:space="preserve"> και ο Τσίπρας; Αυτό δεν κάνετε; </w:t>
      </w:r>
    </w:p>
    <w:p w14:paraId="7098EEC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Για πείτε μου, λοιπόν, τώρα, αφού έχετε στήσει όλη αυτήν τη σκευωρία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και αφού έχετε πλήξει υπολήψει</w:t>
      </w:r>
      <w:r>
        <w:rPr>
          <w:rFonts w:eastAsia="Times New Roman" w:cs="Times New Roman"/>
          <w:szCs w:val="24"/>
        </w:rPr>
        <w:t xml:space="preserve">ς εδώ και δύο χρόνια χωρίς να βρεθεί φυσικά τίποτα, γιατί τίποτα δεν υπάρχει, έρχεστε στη Βουλή των Ελλήνων, αφού ο </w:t>
      </w:r>
      <w:r>
        <w:rPr>
          <w:rFonts w:eastAsia="Times New Roman" w:cs="Times New Roman"/>
          <w:szCs w:val="24"/>
        </w:rPr>
        <w:lastRenderedPageBreak/>
        <w:t xml:space="preserve">Τσίπρας μας έλεγε ότι εμείς δήθεν ευνοούσαμε το </w:t>
      </w:r>
      <w:r>
        <w:rPr>
          <w:rFonts w:eastAsia="Times New Roman" w:cs="Times New Roman"/>
          <w:szCs w:val="24"/>
          <w:lang w:val="en-US"/>
        </w:rPr>
        <w:t>dumping</w:t>
      </w:r>
      <w:r>
        <w:rPr>
          <w:rFonts w:eastAsia="Times New Roman" w:cs="Times New Roman"/>
          <w:szCs w:val="24"/>
        </w:rPr>
        <w:t xml:space="preserve"> των τιμών στην Ευρώπη και μου λέτε για την Επιτροπή Διαπραγμάτευσης και τον ΙΦΕΤ και</w:t>
      </w:r>
      <w:r>
        <w:rPr>
          <w:rFonts w:eastAsia="Times New Roman" w:cs="Times New Roman"/>
          <w:szCs w:val="24"/>
        </w:rPr>
        <w:t xml:space="preserve"> τα άλλα που κάνετε, ενώ τους κάνετε δώρο στο παγκόσμιο επίπεδο τιμών, ο Ανδρέας Ξανθός, ο </w:t>
      </w:r>
      <w:proofErr w:type="spellStart"/>
      <w:r>
        <w:rPr>
          <w:rFonts w:eastAsia="Times New Roman" w:cs="Times New Roman"/>
          <w:szCs w:val="24"/>
        </w:rPr>
        <w:t>Πολάκης</w:t>
      </w:r>
      <w:proofErr w:type="spellEnd"/>
      <w:r>
        <w:rPr>
          <w:rFonts w:eastAsia="Times New Roman" w:cs="Times New Roman"/>
          <w:szCs w:val="24"/>
        </w:rPr>
        <w:t xml:space="preserve"> και η «πρώτη φορά </w:t>
      </w:r>
      <w:r>
        <w:rPr>
          <w:rFonts w:eastAsia="Times New Roman" w:cs="Times New Roman"/>
          <w:szCs w:val="24"/>
        </w:rPr>
        <w:t>α</w:t>
      </w:r>
      <w:r>
        <w:rPr>
          <w:rFonts w:eastAsia="Times New Roman" w:cs="Times New Roman"/>
          <w:szCs w:val="24"/>
        </w:rPr>
        <w:t>ριστερά»; Θα ήθελα πάρα πολύ να μου εξηγήσετε γιατί το κάνετε. Ειλικρινά και καλόπιστα θα ήθελα.</w:t>
      </w:r>
    </w:p>
    <w:p w14:paraId="7098EEC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Και θα σας πω και ένα τελευταίο ως πρώην </w:t>
      </w:r>
      <w:r>
        <w:rPr>
          <w:rFonts w:eastAsia="Times New Roman" w:cs="Times New Roman"/>
          <w:szCs w:val="24"/>
        </w:rPr>
        <w:t xml:space="preserve">Υπουργός Υγείας. Ας υποτεθεί ότι έχει αποφασίσει η Κυβέρνησή σας να κάνει ένα δώρο στη φαρμακοβιομηχανία για τους χ λόγους και δεν λέω για διαφθορά, λέω για την πολιτική που θέλετε να ασκήσετε. </w:t>
      </w:r>
    </w:p>
    <w:p w14:paraId="7098EEC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Τι θα έπρεπε να κάνετε σήμερα στον ίδιο νόμο; Θα έπρεπε να έχ</w:t>
      </w:r>
      <w:r>
        <w:rPr>
          <w:rFonts w:eastAsia="Times New Roman" w:cs="Times New Roman"/>
          <w:szCs w:val="24"/>
        </w:rPr>
        <w:t xml:space="preserve">ετε βάλει ένα άρθρο που θα λέει ότι το </w:t>
      </w:r>
      <w:proofErr w:type="spellStart"/>
      <w:r>
        <w:rPr>
          <w:rFonts w:eastAsia="Times New Roman" w:cs="Times New Roman"/>
          <w:szCs w:val="24"/>
          <w:lang w:val="en-US"/>
        </w:rPr>
        <w:t>clawback</w:t>
      </w:r>
      <w:proofErr w:type="spellEnd"/>
      <w:r>
        <w:rPr>
          <w:rFonts w:eastAsia="Times New Roman" w:cs="Times New Roman"/>
          <w:szCs w:val="24"/>
        </w:rPr>
        <w:t xml:space="preserve"> πηγαίνει ανά κατηγορία φαρμάκου και τότε θα βάζατε τις πολυεθνικές και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να πληρώνει</w:t>
      </w:r>
      <w:r w:rsidRPr="00A2551A">
        <w:rPr>
          <w:rFonts w:eastAsia="Times New Roman" w:cs="Times New Roman"/>
          <w:szCs w:val="24"/>
        </w:rPr>
        <w:t xml:space="preserve"> </w:t>
      </w:r>
      <w:r>
        <w:rPr>
          <w:rFonts w:eastAsia="Times New Roman" w:cs="Times New Roman"/>
          <w:szCs w:val="24"/>
        </w:rPr>
        <w:t xml:space="preserve">τα χρήματα που της αναλογούν και πολύ περισσότερα από όσα πληρώνει σήμερα, τότε θα βάζατε το ανάλογο ποσό </w:t>
      </w:r>
      <w:r>
        <w:rPr>
          <w:rFonts w:eastAsia="Times New Roman" w:cs="Times New Roman"/>
          <w:szCs w:val="24"/>
        </w:rPr>
        <w:t>σ</w:t>
      </w:r>
      <w:r>
        <w:rPr>
          <w:rFonts w:eastAsia="Times New Roman" w:cs="Times New Roman"/>
          <w:szCs w:val="24"/>
        </w:rPr>
        <w:t xml:space="preserve">τα </w:t>
      </w:r>
      <w:proofErr w:type="spellStart"/>
      <w:r>
        <w:rPr>
          <w:rFonts w:eastAsia="Times New Roman" w:cs="Times New Roman"/>
          <w:szCs w:val="24"/>
        </w:rPr>
        <w:t>γ</w:t>
      </w:r>
      <w:r>
        <w:rPr>
          <w:rFonts w:eastAsia="Times New Roman" w:cs="Times New Roman"/>
          <w:szCs w:val="24"/>
        </w:rPr>
        <w:t>ενόσημα</w:t>
      </w:r>
      <w:proofErr w:type="spellEnd"/>
      <w:r>
        <w:rPr>
          <w:rFonts w:eastAsia="Times New Roman" w:cs="Times New Roman"/>
          <w:szCs w:val="24"/>
        </w:rPr>
        <w:t>, για να βοηθήσετε και την ελληνική φαρμακοβιομηχανία αφού λέτε ότι σας εν</w:t>
      </w:r>
      <w:r>
        <w:rPr>
          <w:rFonts w:eastAsia="Times New Roman" w:cs="Times New Roman"/>
          <w:szCs w:val="24"/>
        </w:rPr>
        <w:lastRenderedPageBreak/>
        <w:t xml:space="preserve">διαφέρει η εγχώρια παραγωγή, και τότε θα μπορούσε να πει κάποιος, εν πάση </w:t>
      </w:r>
      <w:proofErr w:type="spellStart"/>
      <w:r>
        <w:rPr>
          <w:rFonts w:eastAsia="Times New Roman" w:cs="Times New Roman"/>
          <w:szCs w:val="24"/>
        </w:rPr>
        <w:t>περιπτώσει</w:t>
      </w:r>
      <w:proofErr w:type="spellEnd"/>
      <w:r>
        <w:rPr>
          <w:rFonts w:eastAsia="Times New Roman" w:cs="Times New Roman"/>
          <w:szCs w:val="24"/>
        </w:rPr>
        <w:t>, καλόπιστος ότι κάνετε ένα τεράστιο δώρο στην ξένη φαρμακοβιομηχανία, αλλά τουλάχιστον βρί</w:t>
      </w:r>
      <w:r>
        <w:rPr>
          <w:rFonts w:eastAsia="Times New Roman" w:cs="Times New Roman"/>
          <w:szCs w:val="24"/>
        </w:rPr>
        <w:t xml:space="preserve">σκετε και έναν τρόπο για να βοηθήσετε τα </w:t>
      </w:r>
      <w:proofErr w:type="spellStart"/>
      <w:r>
        <w:rPr>
          <w:rFonts w:eastAsia="Times New Roman" w:cs="Times New Roman"/>
          <w:szCs w:val="24"/>
        </w:rPr>
        <w:t>εγχωρίως</w:t>
      </w:r>
      <w:proofErr w:type="spellEnd"/>
      <w:r>
        <w:rPr>
          <w:rFonts w:eastAsia="Times New Roman" w:cs="Times New Roman"/>
          <w:szCs w:val="24"/>
        </w:rPr>
        <w:t xml:space="preserve"> παραγόμενα φάρμακα.</w:t>
      </w:r>
    </w:p>
    <w:p w14:paraId="7098EEC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Εσείς ούτε αυτό δεν κάνατε. Εσείς τους χαρίζετε ένα σκασμό λεφτά</w:t>
      </w:r>
      <w:r>
        <w:rPr>
          <w:rFonts w:eastAsia="Times New Roman" w:cs="Times New Roman"/>
          <w:szCs w:val="24"/>
        </w:rPr>
        <w:t xml:space="preserve">! </w:t>
      </w:r>
      <w:r>
        <w:rPr>
          <w:rFonts w:eastAsia="Times New Roman" w:cs="Times New Roman"/>
          <w:szCs w:val="24"/>
        </w:rPr>
        <w:t>Αυτό κάνετε! Μην κουνάτε το κεφάλι σας, κύριε! Επαναλαμβάνω, για να το καταλάβετε καλά: Με τον νόμο σας που προβλέπει ως</w:t>
      </w:r>
      <w:r>
        <w:rPr>
          <w:rFonts w:eastAsia="Times New Roman" w:cs="Times New Roman"/>
          <w:szCs w:val="24"/>
        </w:rPr>
        <w:t xml:space="preserve"> 10% αύξηση τον χρόνο </w:t>
      </w:r>
      <w:r w:rsidRPr="000F4DCF">
        <w:rPr>
          <w:rFonts w:eastAsia="Times New Roman" w:cs="Times New Roman"/>
          <w:szCs w:val="24"/>
        </w:rPr>
        <w:t>ως τις δύο</w:t>
      </w:r>
      <w:r>
        <w:rPr>
          <w:rFonts w:eastAsia="Times New Roman" w:cs="Times New Roman"/>
          <w:szCs w:val="24"/>
        </w:rPr>
        <w:t xml:space="preserve"> χαμηλότερες της ευρωζώνης, αύξηση, το τονίζω…</w:t>
      </w:r>
    </w:p>
    <w:p w14:paraId="7098EEC9"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ΚΑΪΣΑΣ:</w:t>
      </w:r>
      <w:r>
        <w:rPr>
          <w:rFonts w:eastAsia="Times New Roman" w:cs="Times New Roman"/>
          <w:szCs w:val="24"/>
        </w:rPr>
        <w:t xml:space="preserve"> Και θα το κουνάω!</w:t>
      </w:r>
    </w:p>
    <w:p w14:paraId="7098EECA" w14:textId="77777777" w:rsidR="00971A45" w:rsidRDefault="00ED091D">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Γεωργιάδη, σας παρακαλώ, ολοκληρώστε. </w:t>
      </w:r>
    </w:p>
    <w:p w14:paraId="7098EECB"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Ολοκληρώνω αμέσως, κύριε Πρόεδρε. </w:t>
      </w:r>
    </w:p>
    <w:p w14:paraId="7098EEC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Είναι αύξηση που θα επηρεάσει, κύριε Υπουργέ, και τη συμμετοχή των ασθενών, γιατί η συμμετοχή των ασθενών πηγαίνει με βάση την τιμή του φαρμάκου που εσείς γράφετε μέσα </w:t>
      </w:r>
      <w:r>
        <w:rPr>
          <w:rFonts w:eastAsia="Times New Roman" w:cs="Times New Roman"/>
          <w:szCs w:val="24"/>
        </w:rPr>
        <w:lastRenderedPageBreak/>
        <w:t xml:space="preserve">ότι θα αυξάνεται έως 10% τον χρόνο. Και όχι μόνο των </w:t>
      </w:r>
      <w:proofErr w:type="spellStart"/>
      <w:r w:rsidRPr="001662FD">
        <w:rPr>
          <w:rFonts w:eastAsia="Times New Roman" w:cs="Times New Roman"/>
          <w:szCs w:val="24"/>
        </w:rPr>
        <w:t>προστατευομένων</w:t>
      </w:r>
      <w:proofErr w:type="spellEnd"/>
      <w:r>
        <w:rPr>
          <w:rFonts w:eastAsia="Times New Roman" w:cs="Times New Roman"/>
          <w:szCs w:val="24"/>
        </w:rPr>
        <w:t xml:space="preserve"> φαρμάκων, γιατί επε</w:t>
      </w:r>
      <w:r>
        <w:rPr>
          <w:rFonts w:eastAsia="Times New Roman" w:cs="Times New Roman"/>
          <w:szCs w:val="24"/>
        </w:rPr>
        <w:t xml:space="preserve">ιδή διατηρείτε το 65% έναντι του πρωτοτύπου στα </w:t>
      </w:r>
      <w:proofErr w:type="spellStart"/>
      <w:r>
        <w:rPr>
          <w:rFonts w:eastAsia="Times New Roman" w:cs="Times New Roman"/>
          <w:szCs w:val="24"/>
        </w:rPr>
        <w:t>γενόσημα</w:t>
      </w:r>
      <w:proofErr w:type="spellEnd"/>
      <w:r>
        <w:rPr>
          <w:rFonts w:eastAsia="Times New Roman" w:cs="Times New Roman"/>
          <w:szCs w:val="24"/>
        </w:rPr>
        <w:t xml:space="preserve">, όλα τα φάρμακα θα αυξηθούν αναλόγως. Όση αύξηση παίρνει το </w:t>
      </w:r>
      <w:r w:rsidRPr="001662FD">
        <w:rPr>
          <w:rFonts w:eastAsia="Times New Roman" w:cs="Times New Roman"/>
          <w:szCs w:val="24"/>
        </w:rPr>
        <w:t xml:space="preserve">πρωτότυπο, αυτό θα τραβάει σε αύξηση όλα τα </w:t>
      </w:r>
      <w:r>
        <w:rPr>
          <w:rFonts w:eastAsia="Times New Roman" w:cs="Times New Roman"/>
          <w:szCs w:val="24"/>
        </w:rPr>
        <w:t>από κάτω</w:t>
      </w:r>
      <w:r w:rsidRPr="001662FD">
        <w:rPr>
          <w:rFonts w:eastAsia="Times New Roman" w:cs="Times New Roman"/>
          <w:szCs w:val="24"/>
        </w:rPr>
        <w:t xml:space="preserve"> </w:t>
      </w:r>
      <w:r w:rsidRPr="001662FD">
        <w:rPr>
          <w:rFonts w:eastAsia="Times New Roman" w:cs="Times New Roman"/>
          <w:szCs w:val="24"/>
        </w:rPr>
        <w:t xml:space="preserve">φάρμακα. Αυτό κάνετε. </w:t>
      </w:r>
    </w:p>
    <w:p w14:paraId="7098EECD" w14:textId="77777777" w:rsidR="00971A45" w:rsidRDefault="00ED091D">
      <w:pPr>
        <w:spacing w:line="600" w:lineRule="auto"/>
        <w:ind w:firstLine="720"/>
        <w:jc w:val="both"/>
        <w:rPr>
          <w:rFonts w:eastAsia="Times New Roman" w:cs="Times New Roman"/>
          <w:szCs w:val="24"/>
        </w:rPr>
      </w:pPr>
      <w:r w:rsidRPr="001662FD">
        <w:rPr>
          <w:rFonts w:eastAsia="Times New Roman" w:cs="Times New Roman"/>
          <w:b/>
          <w:szCs w:val="24"/>
        </w:rPr>
        <w:t>ΠΡΟΕΔΡΕΥΩΝ (Μάριος Γεωργιάδης):</w:t>
      </w:r>
      <w:r w:rsidRPr="001662FD">
        <w:rPr>
          <w:rFonts w:eastAsia="Times New Roman" w:cs="Times New Roman"/>
          <w:szCs w:val="24"/>
        </w:rPr>
        <w:t xml:space="preserve"> Κύριε συνάδελφε, ολοκληρώστε.</w:t>
      </w:r>
    </w:p>
    <w:p w14:paraId="7098EECE"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w:t>
      </w:r>
      <w:r w:rsidRPr="00E43E00">
        <w:rPr>
          <w:rFonts w:eastAsia="Times New Roman" w:cs="Times New Roman"/>
          <w:b/>
          <w:szCs w:val="24"/>
        </w:rPr>
        <w:t>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Θέλω να σας ρωτήσω εξαιρετικά καλόπιστα: Γιατί, κύριε Υπουργέ, κάνετε ένα τέτοιο γιγαντιαίο δώρο στην πολυεθνική φαρμακοβιομηχανία,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συμπεριλαμβανομένης; Θέλω να καταλάβω καλόπιστα γιατί η Κυβέρνηση του Ανδρέα Ξαν</w:t>
      </w:r>
      <w:r>
        <w:rPr>
          <w:rFonts w:eastAsia="Times New Roman" w:cs="Times New Roman"/>
          <w:szCs w:val="24"/>
        </w:rPr>
        <w:t xml:space="preserve">θού και του </w:t>
      </w:r>
      <w:proofErr w:type="spellStart"/>
      <w:r>
        <w:rPr>
          <w:rFonts w:eastAsia="Times New Roman" w:cs="Times New Roman"/>
          <w:szCs w:val="24"/>
        </w:rPr>
        <w:t>Πολάκη</w:t>
      </w:r>
      <w:proofErr w:type="spellEnd"/>
      <w:r>
        <w:rPr>
          <w:rFonts w:eastAsia="Times New Roman" w:cs="Times New Roman"/>
          <w:szCs w:val="24"/>
        </w:rPr>
        <w:t xml:space="preserve"> αποφάσισε να χαρίσει εκατομμύρια με </w:t>
      </w:r>
      <w:r w:rsidRPr="000D06D6">
        <w:rPr>
          <w:rFonts w:eastAsia="Times New Roman" w:cs="Times New Roman"/>
          <w:szCs w:val="24"/>
        </w:rPr>
        <w:t xml:space="preserve">το </w:t>
      </w:r>
      <w:r>
        <w:rPr>
          <w:rFonts w:eastAsia="Times New Roman" w:cs="Times New Roman"/>
          <w:szCs w:val="24"/>
          <w:lang w:val="en-US"/>
        </w:rPr>
        <w:t>dumping</w:t>
      </w:r>
      <w:r w:rsidRPr="00A81746">
        <w:rPr>
          <w:rFonts w:eastAsia="Times New Roman" w:cs="Times New Roman"/>
          <w:szCs w:val="24"/>
        </w:rPr>
        <w:t xml:space="preserve"> </w:t>
      </w:r>
      <w:r w:rsidRPr="000D06D6">
        <w:rPr>
          <w:rFonts w:eastAsia="Times New Roman" w:cs="Times New Roman"/>
          <w:szCs w:val="24"/>
        </w:rPr>
        <w:t>τιμών,</w:t>
      </w:r>
      <w:r>
        <w:rPr>
          <w:rFonts w:eastAsia="Times New Roman" w:cs="Times New Roman"/>
          <w:szCs w:val="24"/>
        </w:rPr>
        <w:t xml:space="preserve"> όπως έλεγε ο Τσίπρας απ’ αυτό εδώ το Βήμα, στην ξένη φαρμακοβιομηχανία από την τιμή αναφοράς, που είναι η Ελλάδα, σύμφωνα με όσα λέγατε εσείς και που τώρα η τιμή στην Ελλάδα θα ανέβει</w:t>
      </w:r>
      <w:r>
        <w:rPr>
          <w:rFonts w:eastAsia="Times New Roman" w:cs="Times New Roman"/>
          <w:szCs w:val="24"/>
        </w:rPr>
        <w:t xml:space="preserve"> με αυτά που θα ψηφίσετε εσείς σε λίγο που κουνάτε το κεφάλι σας. </w:t>
      </w:r>
    </w:p>
    <w:p w14:paraId="7098EEC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7098EED0" w14:textId="77777777" w:rsidR="00971A45" w:rsidRDefault="00ED091D">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7098EED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 </w:t>
      </w:r>
      <w:r w:rsidRPr="00F024B6">
        <w:rPr>
          <w:rFonts w:eastAsia="Times New Roman" w:cs="Times New Roman"/>
          <w:b/>
          <w:szCs w:val="24"/>
        </w:rPr>
        <w:t>ΠΡΟΕΔΡΕΥΩΝ (Μάριος Γεωργιάδης):</w:t>
      </w:r>
      <w:r>
        <w:rPr>
          <w:rFonts w:eastAsia="Times New Roman" w:cs="Times New Roman"/>
          <w:szCs w:val="24"/>
        </w:rPr>
        <w:t xml:space="preserve"> Ευχαριστούμε τον κ. Γεωργιάδη. </w:t>
      </w:r>
    </w:p>
    <w:p w14:paraId="7098EED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ένα λεπτό.</w:t>
      </w:r>
    </w:p>
    <w:p w14:paraId="7098EED3"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Όχι, δεν γίνεται για ένα λεπτό. </w:t>
      </w:r>
    </w:p>
    <w:p w14:paraId="7098EED4" w14:textId="77777777" w:rsidR="00971A45" w:rsidRDefault="00ED091D">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Όχι, δεν θα ανοίξουμε συζήτηση και διάλογο. </w:t>
      </w:r>
    </w:p>
    <w:p w14:paraId="7098EED5"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Δεν γίνεται για ένα λεπτό. </w:t>
      </w:r>
    </w:p>
    <w:p w14:paraId="7098EED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ΧΡΗΣΤΟΣ ΜΑΝΤΑΣ:</w:t>
      </w:r>
      <w:r>
        <w:rPr>
          <w:rFonts w:eastAsia="Times New Roman" w:cs="Times New Roman"/>
          <w:szCs w:val="24"/>
        </w:rPr>
        <w:t xml:space="preserve"> Είναι σημαντικό θέμα. </w:t>
      </w:r>
    </w:p>
    <w:p w14:paraId="7098EED7" w14:textId="77777777" w:rsidR="00971A45" w:rsidRDefault="00ED091D">
      <w:pPr>
        <w:spacing w:line="600" w:lineRule="auto"/>
        <w:ind w:firstLine="720"/>
        <w:jc w:val="center"/>
        <w:rPr>
          <w:rFonts w:eastAsia="Times New Roman"/>
          <w:bCs/>
        </w:rPr>
      </w:pPr>
      <w:r w:rsidRPr="00115525">
        <w:rPr>
          <w:rFonts w:eastAsia="Times New Roman"/>
          <w:bCs/>
        </w:rPr>
        <w:t>(Θόρυβος στ</w:t>
      </w:r>
      <w:r w:rsidRPr="00115525">
        <w:rPr>
          <w:rFonts w:eastAsia="Times New Roman"/>
          <w:bCs/>
        </w:rPr>
        <w:t>ην Αίθουσα)</w:t>
      </w:r>
    </w:p>
    <w:p w14:paraId="7098EED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 </w:t>
      </w:r>
      <w:r w:rsidRPr="00F024B6">
        <w:rPr>
          <w:rFonts w:eastAsia="Times New Roman" w:cs="Times New Roman"/>
          <w:b/>
          <w:szCs w:val="24"/>
        </w:rPr>
        <w:t>ΠΡΟΕΔΡΕΥΩΝ (Μάριος Γεωργιάδης):</w:t>
      </w:r>
      <w:r>
        <w:rPr>
          <w:rFonts w:eastAsia="Times New Roman" w:cs="Times New Roman"/>
          <w:szCs w:val="24"/>
        </w:rPr>
        <w:t xml:space="preserve"> Όλοι μίλησαν παραπάνω. </w:t>
      </w:r>
    </w:p>
    <w:p w14:paraId="7098EED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lastRenderedPageBreak/>
        <w:t xml:space="preserve">Σας παρακαλώ, κύριοι συνάδελφοι! Θέλετε να κατέβω, να ανέβετε εσείς; Σας παρακαλώ! </w:t>
      </w:r>
    </w:p>
    <w:p w14:paraId="7098EED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7098EEDB"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Ο κ. Γεωργιάδης έχει μια γνωστή τακτική θρασύτητας και ψευδολογίας. </w:t>
      </w:r>
    </w:p>
    <w:p w14:paraId="7098EEDC"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Απόδειξέ το!</w:t>
      </w:r>
    </w:p>
    <w:p w14:paraId="7098EEDD"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Και αν κάνατε τον κόπο να μη σπεύσετε να μιλήσετε για την τροπολογία πριν την παρουσιάσω, θα μπορούσατε να πά</w:t>
      </w:r>
      <w:r>
        <w:rPr>
          <w:rFonts w:eastAsia="Times New Roman" w:cs="Times New Roman"/>
          <w:szCs w:val="24"/>
        </w:rPr>
        <w:t xml:space="preserve">ρετε, ενδεχομένως, κάποιες απαντήσεις. </w:t>
      </w:r>
    </w:p>
    <w:p w14:paraId="7098EED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Ήρθατε, λοιπόν, εδώ για να μας παρουσιάσετε ένα αφήγημα, ότι κάνουμε δώρο στη φαρμακοβιομηχανία και στήνουμε το σύστημα τιμολόγησης για να ευνοήσουμε τις πολυεθνικές, συμπεριλαμβανομένης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w:t>
      </w:r>
    </w:p>
    <w:p w14:paraId="7098EED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Πραγματικά, προκαλείτε, κύριε Γεωργιάδη, σε μια περίοδο που ασκείται σοβαρή διερεύνηση από τη </w:t>
      </w:r>
      <w:r>
        <w:rPr>
          <w:rFonts w:eastAsia="Times New Roman" w:cs="Times New Roman"/>
          <w:szCs w:val="24"/>
        </w:rPr>
        <w:t>δ</w:t>
      </w:r>
      <w:r>
        <w:rPr>
          <w:rFonts w:eastAsia="Times New Roman" w:cs="Times New Roman"/>
          <w:szCs w:val="24"/>
        </w:rPr>
        <w:t xml:space="preserve">ικαιοσύνη για ένα σκάνδαλο -και όχι σκευωρία-, αποδεδειγμένο, διαχρονικό, που </w:t>
      </w:r>
      <w:r>
        <w:rPr>
          <w:rFonts w:eastAsia="Times New Roman" w:cs="Times New Roman"/>
          <w:szCs w:val="24"/>
        </w:rPr>
        <w:lastRenderedPageBreak/>
        <w:t xml:space="preserve">ξέρουν όλοι </w:t>
      </w:r>
      <w:r w:rsidRPr="009A44C3">
        <w:rPr>
          <w:rFonts w:eastAsia="Times New Roman" w:cs="Times New Roman"/>
          <w:szCs w:val="24"/>
        </w:rPr>
        <w:t xml:space="preserve">οι </w:t>
      </w:r>
      <w:proofErr w:type="spellStart"/>
      <w:r w:rsidRPr="009A44C3">
        <w:rPr>
          <w:rFonts w:eastAsia="Times New Roman" w:cs="Times New Roman"/>
          <w:szCs w:val="24"/>
        </w:rPr>
        <w:t>παροικούντες</w:t>
      </w:r>
      <w:proofErr w:type="spellEnd"/>
      <w:r w:rsidRPr="009A44C3">
        <w:rPr>
          <w:rFonts w:eastAsia="Times New Roman" w:cs="Times New Roman"/>
          <w:szCs w:val="24"/>
        </w:rPr>
        <w:t xml:space="preserve"> την Ιερουσαλήμ</w:t>
      </w:r>
      <w:r>
        <w:rPr>
          <w:rFonts w:eastAsia="Times New Roman" w:cs="Times New Roman"/>
          <w:szCs w:val="24"/>
        </w:rPr>
        <w:t xml:space="preserve"> ότι υπήρχε, που εκτίναξε τη φαρμακευτική</w:t>
      </w:r>
      <w:r>
        <w:rPr>
          <w:rFonts w:eastAsia="Times New Roman" w:cs="Times New Roman"/>
          <w:szCs w:val="24"/>
        </w:rPr>
        <w:t xml:space="preserve"> δαπάνη την προηγούμενη δεκαετία…</w:t>
      </w:r>
    </w:p>
    <w:p w14:paraId="7098EEE0"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Όχι επί των ημερών μου.</w:t>
      </w:r>
    </w:p>
    <w:p w14:paraId="7098EEE1"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Δεν μίλησα για σας.</w:t>
      </w:r>
    </w:p>
    <w:p w14:paraId="7098EEE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στο οποίο εγώ εύχομαι να μην αποδειχθεί ότι εμπλέκονται πολιτικά πρόσωπα, κρατικοί λειτουργοί, υπηρεσιακά στε</w:t>
      </w:r>
      <w:r>
        <w:rPr>
          <w:rFonts w:eastAsia="Times New Roman" w:cs="Times New Roman"/>
          <w:szCs w:val="24"/>
        </w:rPr>
        <w:t>λέχη, στελέχη κρίσιμων επιτροπών που διαμόρφωναν τις τιμές, που ενέκριναν τα φάρμακα που θα αποζημιώνονται κλπ., σε μια περίοδο που η παράταξή σας κυβέρνησε…</w:t>
      </w:r>
    </w:p>
    <w:p w14:paraId="7098EEE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7098EEE4"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Σας παρακαλώ, κύριε Αθανα</w:t>
      </w:r>
      <w:r>
        <w:rPr>
          <w:rFonts w:eastAsia="Times New Roman" w:cs="Times New Roman"/>
          <w:szCs w:val="24"/>
        </w:rPr>
        <w:t xml:space="preserve">σίου. </w:t>
      </w:r>
    </w:p>
    <w:p w14:paraId="7098EEE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παρακαλώ, όχι να κουνάμε το δάκτυλο…</w:t>
      </w:r>
    </w:p>
    <w:p w14:paraId="7098EEE6"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ΧΑΡΑΛΑΜΠΟΣ ΑΘΑΝΑΣΙΟΥ:</w:t>
      </w:r>
      <w:r>
        <w:rPr>
          <w:rFonts w:eastAsia="Times New Roman" w:cs="Times New Roman"/>
          <w:szCs w:val="24"/>
        </w:rPr>
        <w:t xml:space="preserve"> Δεν κουνάμε το δάχτυλο.</w:t>
      </w:r>
    </w:p>
    <w:p w14:paraId="7098EEE7" w14:textId="77777777" w:rsidR="00971A45" w:rsidRDefault="00ED091D">
      <w:pPr>
        <w:spacing w:line="600" w:lineRule="auto"/>
        <w:ind w:firstLine="720"/>
        <w:jc w:val="both"/>
        <w:rPr>
          <w:rFonts w:eastAsia="Times New Roman" w:cs="Times New Roman"/>
          <w:szCs w:val="24"/>
        </w:rPr>
      </w:pPr>
      <w:r w:rsidRPr="00F024B6">
        <w:rPr>
          <w:rFonts w:eastAsia="Times New Roman" w:cs="Times New Roman"/>
          <w:b/>
          <w:szCs w:val="24"/>
        </w:rPr>
        <w:lastRenderedPageBreak/>
        <w:t>ΠΡΟΕΔΡΕΥΩΝ (Μάριος Γεωργιάδης):</w:t>
      </w:r>
      <w:r>
        <w:rPr>
          <w:rFonts w:eastAsia="Times New Roman" w:cs="Times New Roman"/>
          <w:b/>
          <w:szCs w:val="24"/>
        </w:rPr>
        <w:t xml:space="preserve"> </w:t>
      </w:r>
      <w:r w:rsidRPr="009A44C3">
        <w:rPr>
          <w:rFonts w:eastAsia="Times New Roman" w:cs="Times New Roman"/>
          <w:szCs w:val="24"/>
        </w:rPr>
        <w:t>Κύριε Αθανασίου, σας παρακαλ</w:t>
      </w:r>
      <w:r>
        <w:rPr>
          <w:rFonts w:eastAsia="Times New Roman" w:cs="Times New Roman"/>
          <w:szCs w:val="24"/>
        </w:rPr>
        <w:t>ώ!</w:t>
      </w:r>
    </w:p>
    <w:p w14:paraId="7098EEE8"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…σε μια κυβέρνηση και σε μια πολιτική ηγεσία που αυτή άνοιξε αυτ</w:t>
      </w:r>
      <w:r>
        <w:rPr>
          <w:rFonts w:eastAsia="Times New Roman" w:cs="Times New Roman"/>
          <w:szCs w:val="24"/>
        </w:rPr>
        <w:t xml:space="preserve">ή τη συζήτηση και έφερε στον δημόσιο διάλογο την υπόθεση του πάρτι στην υγεία και στο φάρμακο των προηγούμενων δεκαετιών, ένα πάρτι το οποίο συγκαλυπτόταν συστηματικά και το ξέρει όλος ο κόσμος. </w:t>
      </w:r>
    </w:p>
    <w:p w14:paraId="7098EEE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Πάμε και στην τροπολογία. Έχετε χάσει επεισόδια το τελευταίο</w:t>
      </w:r>
      <w:r>
        <w:rPr>
          <w:rFonts w:eastAsia="Times New Roman" w:cs="Times New Roman"/>
          <w:szCs w:val="24"/>
        </w:rPr>
        <w:t xml:space="preserve"> διάστημα. Ασχολείστε με πολλά, επί παντός επιστητού και έχετε χάσει επεισόδια. Υπάρχει, λοιπόν, μια σοβαρή συζήτηση αυτήν την περίοδο με όλους τους εμπλεκόμενους στην αγορά φαρμάκου. </w:t>
      </w:r>
    </w:p>
    <w:p w14:paraId="7098EEE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Εμείς, κύριε Γεωργιάδη, συγκροτήσαμε δυο εργαλεία θεσμικού διαλόγου, το</w:t>
      </w:r>
      <w:r>
        <w:rPr>
          <w:rFonts w:eastAsia="Times New Roman" w:cs="Times New Roman"/>
          <w:szCs w:val="24"/>
        </w:rPr>
        <w:t xml:space="preserve"> ένα είναι η Επιτροπή Παρακολούθησης της Φαρμακευτικής Δαπάνης εντός του Υπουργείου, στην οποία συμμετέχουν όλοι οι εμπλεκόμενοι στην αγορά, και η βιομηχανία </w:t>
      </w:r>
      <w:r>
        <w:rPr>
          <w:rFonts w:eastAsia="Times New Roman" w:cs="Times New Roman"/>
          <w:szCs w:val="24"/>
        </w:rPr>
        <w:lastRenderedPageBreak/>
        <w:t>και ο ΕΟΠΥΥ και το ΕΟΦ και οι φαρμακοποιοί και οι φαρμακέμποροι και οι πάντες, και στην οποία συζη</w:t>
      </w:r>
      <w:r>
        <w:rPr>
          <w:rFonts w:eastAsia="Times New Roman" w:cs="Times New Roman"/>
          <w:szCs w:val="24"/>
        </w:rPr>
        <w:t xml:space="preserve">τούνται τα προβλήματα, κατατίθενται απόψεις και βελτιωτικές προτάσεις. Γιατί όλοι ομολογούν ότι είχαμε ένα στρεβλό σύστημα, το οποίο τα </w:t>
      </w:r>
      <w:proofErr w:type="spellStart"/>
      <w:r>
        <w:rPr>
          <w:rFonts w:eastAsia="Times New Roman" w:cs="Times New Roman"/>
          <w:szCs w:val="24"/>
        </w:rPr>
        <w:t>μνημονιακά</w:t>
      </w:r>
      <w:proofErr w:type="spellEnd"/>
      <w:r>
        <w:rPr>
          <w:rFonts w:eastAsia="Times New Roman" w:cs="Times New Roman"/>
          <w:szCs w:val="24"/>
        </w:rPr>
        <w:t xml:space="preserve"> χρόνια οδήγησε σε σοβαρές παρενέργειες. Και μια σοβαρή παρενέργεια, κύριε Γεωργιάδη, ήταν ότι από τη συνεχή </w:t>
      </w:r>
      <w:proofErr w:type="spellStart"/>
      <w:r>
        <w:rPr>
          <w:rFonts w:eastAsia="Times New Roman" w:cs="Times New Roman"/>
          <w:szCs w:val="24"/>
        </w:rPr>
        <w:t>υ</w:t>
      </w:r>
      <w:r>
        <w:rPr>
          <w:rFonts w:eastAsia="Times New Roman" w:cs="Times New Roman"/>
          <w:szCs w:val="24"/>
        </w:rPr>
        <w:t>ποκοστολόγηση</w:t>
      </w:r>
      <w:proofErr w:type="spellEnd"/>
      <w:r>
        <w:rPr>
          <w:rFonts w:eastAsia="Times New Roman" w:cs="Times New Roman"/>
          <w:szCs w:val="24"/>
        </w:rPr>
        <w:t>, από το συνεχές ντάμπιγκ τιμών υπήρξαν φάρμακα φτηνά και αποτελεσματικά, κυρίως της εγχώριας βιομηχανίας, τα οποία δεν μπόρεσαν να έχουν βιώσιμη θέση στην ελληνική αγορά, αποσύρθηκαν, υποκαταστάθηκαν με άλλα πολύ ακριβότερα και πολύ πιο δαπαν</w:t>
      </w:r>
      <w:r>
        <w:rPr>
          <w:rFonts w:eastAsia="Times New Roman" w:cs="Times New Roman"/>
          <w:szCs w:val="24"/>
        </w:rPr>
        <w:t xml:space="preserve">ηρά, προφανώς, και για τον ΕΟΠΥΥ αλλά και για τους πολίτες και είχαμε στην ουσία μια αύξηση της δαπάνης αυτά τα χρόνια με προφανώς χωρίς δημοσιονομική επίπτωση. </w:t>
      </w:r>
    </w:p>
    <w:p w14:paraId="7098EEE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Άρα, το πρώτο ψέμα, το οποίο λέτε, είναι ότι κάνουμε δώρο στη βιομηχανία. Η βιομηχανία, κύριε </w:t>
      </w:r>
      <w:r>
        <w:rPr>
          <w:rFonts w:eastAsia="Times New Roman" w:cs="Times New Roman"/>
          <w:szCs w:val="24"/>
        </w:rPr>
        <w:t xml:space="preserve">Γεωργιάδη, αν παρακολουθείτε τις ανακοινώσεις της, επιτίθεται συστηματικά στην Κυβέρνηση, ότι την έχει οδηγήσει σε δυσβάσταχτες –ακούστε!- επιβαρύνσεις λόγω </w:t>
      </w:r>
      <w:proofErr w:type="spellStart"/>
      <w:r>
        <w:rPr>
          <w:rFonts w:eastAsia="Times New Roman" w:cs="Times New Roman"/>
          <w:szCs w:val="24"/>
          <w:lang w:val="en-US"/>
        </w:rPr>
        <w:t>clawback</w:t>
      </w:r>
      <w:proofErr w:type="spellEnd"/>
      <w:r w:rsidRPr="00270FEF">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rebate</w:t>
      </w:r>
      <w:r>
        <w:rPr>
          <w:rFonts w:eastAsia="Times New Roman" w:cs="Times New Roman"/>
          <w:szCs w:val="24"/>
        </w:rPr>
        <w:t>…</w:t>
      </w:r>
    </w:p>
    <w:p w14:paraId="7098EEEC"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Δικοί μου νόμοι είναι.</w:t>
      </w:r>
    </w:p>
    <w:p w14:paraId="7098EEED"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 xml:space="preserve">ΑΝΔΡΕΑΣ ΞΑΝΘΟΣ (Υπουργός </w:t>
      </w:r>
      <w:r w:rsidRPr="00865D91">
        <w:rPr>
          <w:rFonts w:eastAsia="Times New Roman" w:cs="Times New Roman"/>
          <w:b/>
          <w:szCs w:val="24"/>
        </w:rPr>
        <w:t>Υγείας):</w:t>
      </w:r>
      <w:r>
        <w:rPr>
          <w:rFonts w:eastAsia="Times New Roman" w:cs="Times New Roman"/>
          <w:szCs w:val="24"/>
        </w:rPr>
        <w:t xml:space="preserve"> Και υπάρχουν πολυεθνικές εταιρείες που αυτή την περίοδο απειλούσαν το Υπουργείο ότι θα αποσύρουν τα φάρμακά τους διότι είναι μη βιώσιμα στην ελληνική αφορά. </w:t>
      </w:r>
    </w:p>
    <w:p w14:paraId="7098EEE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Ακούστε τώρα. Εμείς μετά από διάλογο θεσμικό και μετά από συζήτηση στην αρμόδια </w:t>
      </w:r>
      <w:r>
        <w:rPr>
          <w:rFonts w:eastAsia="Times New Roman" w:cs="Times New Roman"/>
          <w:szCs w:val="24"/>
        </w:rPr>
        <w:t>δ</w:t>
      </w:r>
      <w:r>
        <w:rPr>
          <w:rFonts w:eastAsia="Times New Roman" w:cs="Times New Roman"/>
          <w:szCs w:val="24"/>
        </w:rPr>
        <w:t>ιακομματ</w:t>
      </w:r>
      <w:r>
        <w:rPr>
          <w:rFonts w:eastAsia="Times New Roman" w:cs="Times New Roman"/>
          <w:szCs w:val="24"/>
        </w:rPr>
        <w:t xml:space="preserve">ική </w:t>
      </w:r>
      <w:r>
        <w:rPr>
          <w:rFonts w:eastAsia="Times New Roman" w:cs="Times New Roman"/>
          <w:szCs w:val="24"/>
        </w:rPr>
        <w:t>ε</w:t>
      </w:r>
      <w:r>
        <w:rPr>
          <w:rFonts w:eastAsia="Times New Roman" w:cs="Times New Roman"/>
          <w:szCs w:val="24"/>
        </w:rPr>
        <w:t xml:space="preserve">πιτροπή που έχει </w:t>
      </w:r>
      <w:r>
        <w:rPr>
          <w:rFonts w:eastAsia="Times New Roman" w:cs="Times New Roman"/>
          <w:szCs w:val="24"/>
        </w:rPr>
        <w:t>συστ</w:t>
      </w:r>
      <w:r>
        <w:rPr>
          <w:rFonts w:eastAsia="Times New Roman" w:cs="Times New Roman"/>
          <w:szCs w:val="24"/>
        </w:rPr>
        <w:t>α</w:t>
      </w:r>
      <w:r>
        <w:rPr>
          <w:rFonts w:eastAsia="Times New Roman" w:cs="Times New Roman"/>
          <w:szCs w:val="24"/>
        </w:rPr>
        <w:t>θεί</w:t>
      </w:r>
      <w:r>
        <w:rPr>
          <w:rFonts w:eastAsia="Times New Roman" w:cs="Times New Roman"/>
          <w:szCs w:val="24"/>
        </w:rPr>
        <w:t xml:space="preserve"> από τον Πρόεδρο της Βουλής για την χάραξη μακροπρόθεσμης φαρμακευτικής στρατηγικής και αφού κάναμε εξαντλητική συζήτηση, φέραμε ένα νέο πλαίσιο τιμολόγησης, διότι θεωρούσαμε ότι αυτό χρειαζόταν να γίνει μετά το τέλος του μνημ</w:t>
      </w:r>
      <w:r>
        <w:rPr>
          <w:rFonts w:eastAsia="Times New Roman" w:cs="Times New Roman"/>
          <w:szCs w:val="24"/>
        </w:rPr>
        <w:t xml:space="preserve">ονίου. Όσο διάστημα ήταν το μνημόνιο, δεν υπήρχε συζήτηση και υπήρχε η επιβολή των δυο αιτήσεων </w:t>
      </w:r>
      <w:proofErr w:type="spellStart"/>
      <w:r>
        <w:rPr>
          <w:rFonts w:eastAsia="Times New Roman" w:cs="Times New Roman"/>
          <w:szCs w:val="24"/>
        </w:rPr>
        <w:t>ανατιμολογήσεων</w:t>
      </w:r>
      <w:proofErr w:type="spellEnd"/>
      <w:r>
        <w:rPr>
          <w:rFonts w:eastAsia="Times New Roman" w:cs="Times New Roman"/>
          <w:szCs w:val="24"/>
        </w:rPr>
        <w:t xml:space="preserve"> και δεν άκουσα να μας κριτικάρετε γι’ αυτό. Γιατί δεν μας κριτικάρατε, για παράδειγμα, που κάναμε φέτος μια μόνο </w:t>
      </w:r>
      <w:proofErr w:type="spellStart"/>
      <w:r>
        <w:rPr>
          <w:rFonts w:eastAsia="Times New Roman" w:cs="Times New Roman"/>
          <w:szCs w:val="24"/>
        </w:rPr>
        <w:t>ανατιμολόγηση</w:t>
      </w:r>
      <w:proofErr w:type="spellEnd"/>
      <w:r>
        <w:rPr>
          <w:rFonts w:eastAsia="Times New Roman" w:cs="Times New Roman"/>
          <w:szCs w:val="24"/>
        </w:rPr>
        <w:t xml:space="preserve"> και άρα, κατά τη </w:t>
      </w:r>
      <w:r>
        <w:rPr>
          <w:rFonts w:eastAsia="Times New Roman" w:cs="Times New Roman"/>
          <w:szCs w:val="24"/>
        </w:rPr>
        <w:t xml:space="preserve">λογική σας, κάναμε δωράκι στη βιομηχανία; Γιατί δεν είπατε κουβέντα; </w:t>
      </w:r>
    </w:p>
    <w:p w14:paraId="7098EEE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Κάναμε, λοιπόν, ένα νέο πλαίσιο και όντως αλλάξαμε το </w:t>
      </w:r>
      <w:r>
        <w:rPr>
          <w:rFonts w:eastAsia="Times New Roman" w:cs="Times New Roman"/>
          <w:szCs w:val="24"/>
          <w:lang w:val="en-US"/>
        </w:rPr>
        <w:t>basket</w:t>
      </w:r>
      <w:r>
        <w:rPr>
          <w:rFonts w:eastAsia="Times New Roman" w:cs="Times New Roman"/>
          <w:szCs w:val="24"/>
        </w:rPr>
        <w:t xml:space="preserve"> των χωρών, το καλάθι των χωρών, γιατί αυτό είναι πιο διαφανές, πιο βιώσιμο, πιο μακροπρόθεσμο…</w:t>
      </w:r>
    </w:p>
    <w:p w14:paraId="7098EEF0"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w:t>
      </w:r>
      <w:r>
        <w:rPr>
          <w:rFonts w:eastAsia="Times New Roman" w:cs="Times New Roman"/>
          <w:szCs w:val="24"/>
        </w:rPr>
        <w:t xml:space="preserve">Και πιο επωφελές για τη βιομηχανία. </w:t>
      </w:r>
    </w:p>
    <w:p w14:paraId="7098EEF1"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Όχι, κάνετε λάθος! Θα σας το αποδείξω! Υπάρχουν στοιχεία. Από τις τρεις χώρες της Ευρώπης πάμε στις δυο χαμηλότερες τιμές της Ευρωζώνης και λέμε, κύριε Γεωργιάδη, όσα φάρμακα είναι κάτω</w:t>
      </w:r>
      <w:r>
        <w:rPr>
          <w:rFonts w:eastAsia="Times New Roman" w:cs="Times New Roman"/>
          <w:szCs w:val="24"/>
        </w:rPr>
        <w:t xml:space="preserve"> απ’ αυτό, θα υπάρξει μια…</w:t>
      </w:r>
    </w:p>
    <w:p w14:paraId="7098EEF2"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Αύξηση. </w:t>
      </w:r>
    </w:p>
    <w:p w14:paraId="7098EEF3"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…μια μικρή σταδιακή αύξηση. Και όσα φάρμακα είναι πάνω απ’ αυτό…</w:t>
      </w:r>
    </w:p>
    <w:p w14:paraId="7098EEF4" w14:textId="77777777" w:rsidR="00971A45" w:rsidRDefault="00ED091D">
      <w:pPr>
        <w:spacing w:line="600" w:lineRule="auto"/>
        <w:ind w:firstLine="720"/>
        <w:jc w:val="both"/>
        <w:rPr>
          <w:rFonts w:eastAsia="Times New Roman" w:cs="Times New Roman"/>
          <w:szCs w:val="24"/>
        </w:rPr>
      </w:pPr>
      <w:r w:rsidRPr="00E43E00">
        <w:rPr>
          <w:rFonts w:eastAsia="Times New Roman" w:cs="Times New Roman"/>
          <w:b/>
          <w:szCs w:val="24"/>
        </w:rPr>
        <w:t>ΣΠΥΡΙΔΩΝ</w:t>
      </w:r>
      <w:r>
        <w:rPr>
          <w:rFonts w:eastAsia="Times New Roman" w:cs="Times New Roman"/>
          <w:b/>
          <w:szCs w:val="24"/>
        </w:rPr>
        <w:t xml:space="preserve"> </w:t>
      </w:r>
      <w:r w:rsidRPr="00E43E00">
        <w:rPr>
          <w:rFonts w:eastAsia="Times New Roman" w:cs="Times New Roman"/>
          <w:b/>
          <w:szCs w:val="24"/>
        </w:rPr>
        <w:t>-</w:t>
      </w:r>
      <w:r>
        <w:rPr>
          <w:rFonts w:eastAsia="Times New Roman" w:cs="Times New Roman"/>
          <w:b/>
          <w:szCs w:val="24"/>
        </w:rPr>
        <w:t xml:space="preserve"> </w:t>
      </w:r>
      <w:r w:rsidRPr="00E43E00">
        <w:rPr>
          <w:rFonts w:eastAsia="Times New Roman" w:cs="Times New Roman"/>
          <w:b/>
          <w:szCs w:val="24"/>
        </w:rPr>
        <w:t>ΑΔΩΝΙΣ ΓΕΩΡΓΙΑΔΗΣ:</w:t>
      </w:r>
      <w:r>
        <w:rPr>
          <w:rFonts w:eastAsia="Times New Roman" w:cs="Times New Roman"/>
          <w:szCs w:val="24"/>
        </w:rPr>
        <w:t xml:space="preserve"> Δεν υπάρχουν. </w:t>
      </w:r>
    </w:p>
    <w:p w14:paraId="7098EEF5"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Υπάρχουν! Μα, ακούστε! Έχουν γίνει μελέτες και το αποτέλεσμα… </w:t>
      </w:r>
    </w:p>
    <w:p w14:paraId="7098EEF6" w14:textId="77777777" w:rsidR="00971A45" w:rsidRDefault="00ED091D">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Σας παρακαλώ, κύριε Γεωργιάδη! </w:t>
      </w:r>
    </w:p>
    <w:p w14:paraId="7098EEF7"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Σας παρακαλώ, δεν θα με διακόπτετε. Βεβαίως, έχουν γίνει μελέτες και θα σας το φέρω. </w:t>
      </w:r>
    </w:p>
    <w:p w14:paraId="7098EEF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Ακούστε, </w:t>
      </w:r>
      <w:proofErr w:type="spellStart"/>
      <w:r>
        <w:rPr>
          <w:rFonts w:eastAsia="Times New Roman" w:cs="Times New Roman"/>
          <w:szCs w:val="24"/>
        </w:rPr>
        <w:t>μεσοσταθμικά</w:t>
      </w:r>
      <w:proofErr w:type="spellEnd"/>
      <w:r>
        <w:rPr>
          <w:rFonts w:eastAsia="Times New Roman" w:cs="Times New Roman"/>
          <w:szCs w:val="24"/>
        </w:rPr>
        <w:t xml:space="preserve">… </w:t>
      </w:r>
    </w:p>
    <w:p w14:paraId="7098EEF9" w14:textId="77777777" w:rsidR="00971A45" w:rsidRDefault="00ED091D">
      <w:pPr>
        <w:spacing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Κύριε Υπουργέ, σας παρακαλώ, ολοκληρώστε! Έχετε φτάσει επτά λεπτά!</w:t>
      </w:r>
    </w:p>
    <w:p w14:paraId="7098EEFA"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Συγγνώμη, αλλά με διακόπτει. Είναι πολύ σοβαρό θέμα. </w:t>
      </w:r>
    </w:p>
    <w:p w14:paraId="7098EEF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Λοιπόν, από το συν</w:t>
      </w:r>
      <w:r w:rsidRPr="00532AEA">
        <w:rPr>
          <w:rFonts w:eastAsia="Times New Roman"/>
          <w:color w:val="222222"/>
          <w:szCs w:val="24"/>
          <w:shd w:val="clear" w:color="auto" w:fill="FFFFFF"/>
        </w:rPr>
        <w:t>-</w:t>
      </w:r>
      <w:r>
        <w:rPr>
          <w:rFonts w:eastAsia="Times New Roman"/>
          <w:color w:val="222222"/>
          <w:szCs w:val="24"/>
          <w:shd w:val="clear" w:color="auto" w:fill="FFFFFF"/>
        </w:rPr>
        <w:t>πλην, αύξηση</w:t>
      </w:r>
      <w:r w:rsidRPr="00532AEA">
        <w:rPr>
          <w:rFonts w:eastAsia="Times New Roman"/>
          <w:color w:val="222222"/>
          <w:szCs w:val="24"/>
          <w:shd w:val="clear" w:color="auto" w:fill="FFFFFF"/>
        </w:rPr>
        <w:t>-</w:t>
      </w:r>
      <w:r>
        <w:rPr>
          <w:rFonts w:eastAsia="Times New Roman"/>
          <w:color w:val="222222"/>
          <w:szCs w:val="24"/>
          <w:shd w:val="clear" w:color="auto" w:fill="FFFFFF"/>
        </w:rPr>
        <w:t>μείωση προκύπ</w:t>
      </w:r>
      <w:r>
        <w:rPr>
          <w:rFonts w:eastAsia="Times New Roman"/>
          <w:color w:val="222222"/>
          <w:szCs w:val="24"/>
          <w:shd w:val="clear" w:color="auto" w:fill="FFFFFF"/>
        </w:rPr>
        <w:t xml:space="preserve">τει ισοζύγιο στο επίπεδο τιμών. Και εννοείται ότι δεν υπάρχει δημοσιονομική επίπτωση, γιατί ούτως ή άλλως είναι κλειστός ο προϋπολογισμός και για την </w:t>
      </w:r>
      <w:proofErr w:type="spellStart"/>
      <w:r>
        <w:rPr>
          <w:rFonts w:eastAsia="Times New Roman"/>
          <w:color w:val="222222"/>
          <w:szCs w:val="24"/>
          <w:shd w:val="clear" w:color="auto" w:fill="FFFFFF"/>
        </w:rPr>
        <w:t>εξωνοσοκομειακή</w:t>
      </w:r>
      <w:proofErr w:type="spellEnd"/>
      <w:r>
        <w:rPr>
          <w:rFonts w:eastAsia="Times New Roman"/>
          <w:color w:val="222222"/>
          <w:szCs w:val="24"/>
          <w:shd w:val="clear" w:color="auto" w:fill="FFFFFF"/>
        </w:rPr>
        <w:t xml:space="preserve"> και, εννοείται, για τη νοσοκομειακή δαπάνη. </w:t>
      </w:r>
    </w:p>
    <w:p w14:paraId="7098EEF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ένα πιο βιώσιμο πλαίσιο, το οποίο δίνει</w:t>
      </w:r>
      <w:r>
        <w:rPr>
          <w:rFonts w:eastAsia="Times New Roman"/>
          <w:color w:val="222222"/>
          <w:szCs w:val="24"/>
          <w:shd w:val="clear" w:color="auto" w:fill="FFFFFF"/>
        </w:rPr>
        <w:t xml:space="preserve"> δυνατότητες να παραμείνουν στην ελληνική αγορά φάρμακα των οποίων οι τιμές είχαν πέσει πάρα πολύ. Και αυτό αφορά πρωτίστως την εγχώρια βιομηχανία και όχι τις πολυεθνικές εταιρείες. Οι πολυεθνικές εταιρείες έχουν ιδιαίτερα υψηλές τιμές και από τα συνεχή δε</w:t>
      </w:r>
      <w:r>
        <w:rPr>
          <w:rFonts w:eastAsia="Times New Roman"/>
          <w:color w:val="222222"/>
          <w:szCs w:val="24"/>
          <w:shd w:val="clear" w:color="auto" w:fill="FFFFFF"/>
        </w:rPr>
        <w:t xml:space="preserve">λτία τιμών. Ξέρετε πολύ καλά ότι </w:t>
      </w:r>
      <w:proofErr w:type="spellStart"/>
      <w:r>
        <w:rPr>
          <w:rFonts w:eastAsia="Times New Roman"/>
          <w:color w:val="222222"/>
          <w:szCs w:val="24"/>
          <w:shd w:val="clear" w:color="auto" w:fill="FFFFFF"/>
        </w:rPr>
        <w:t>μεσοσταθμικά</w:t>
      </w:r>
      <w:proofErr w:type="spellEnd"/>
      <w:r>
        <w:rPr>
          <w:rFonts w:eastAsia="Times New Roman"/>
          <w:color w:val="222222"/>
          <w:szCs w:val="24"/>
          <w:shd w:val="clear" w:color="auto" w:fill="FFFFFF"/>
        </w:rPr>
        <w:t xml:space="preserve"> ο μέσος όρος μείωσης των </w:t>
      </w:r>
      <w:r>
        <w:rPr>
          <w:rFonts w:eastAsia="Times New Roman"/>
          <w:color w:val="222222"/>
          <w:szCs w:val="24"/>
          <w:shd w:val="clear" w:color="auto" w:fill="FFFFFF"/>
          <w:lang w:val="en-US"/>
        </w:rPr>
        <w:t>on</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patent</w:t>
      </w:r>
      <w:proofErr w:type="spellEnd"/>
      <w:r>
        <w:rPr>
          <w:rFonts w:eastAsia="Times New Roman"/>
          <w:color w:val="222222"/>
          <w:szCs w:val="24"/>
          <w:shd w:val="clear" w:color="auto" w:fill="FFFFFF"/>
        </w:rPr>
        <w:t xml:space="preserve"> φαρμάκων ήταν πάρα πολύ μικρός. Κυρίως πλήττονταν από τις συνεχείς </w:t>
      </w:r>
      <w:proofErr w:type="spellStart"/>
      <w:r>
        <w:rPr>
          <w:rFonts w:eastAsia="Times New Roman"/>
          <w:color w:val="222222"/>
          <w:szCs w:val="24"/>
          <w:shd w:val="clear" w:color="auto" w:fill="FFFFFF"/>
        </w:rPr>
        <w:t>υποτιμολογήσεις</w:t>
      </w:r>
      <w:proofErr w:type="spellEnd"/>
      <w:r>
        <w:rPr>
          <w:rFonts w:eastAsia="Times New Roman"/>
          <w:color w:val="222222"/>
          <w:szCs w:val="24"/>
          <w:shd w:val="clear" w:color="auto" w:fill="FFFFFF"/>
        </w:rPr>
        <w:t xml:space="preserve"> τα </w:t>
      </w:r>
      <w:proofErr w:type="spellStart"/>
      <w:r>
        <w:rPr>
          <w:rFonts w:eastAsia="Times New Roman"/>
          <w:color w:val="222222"/>
          <w:szCs w:val="24"/>
          <w:shd w:val="clear" w:color="auto" w:fill="FFFFFF"/>
        </w:rPr>
        <w:t>off</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patent</w:t>
      </w:r>
      <w:proofErr w:type="spellEnd"/>
      <w:r>
        <w:rPr>
          <w:rFonts w:eastAsia="Times New Roman"/>
          <w:color w:val="222222"/>
          <w:szCs w:val="24"/>
          <w:shd w:val="clear" w:color="auto" w:fill="FFFFFF"/>
        </w:rPr>
        <w:t xml:space="preserve"> και τα </w:t>
      </w:r>
      <w:proofErr w:type="spellStart"/>
      <w:r>
        <w:rPr>
          <w:rFonts w:eastAsia="Times New Roman"/>
          <w:color w:val="222222"/>
          <w:szCs w:val="24"/>
          <w:shd w:val="clear" w:color="auto" w:fill="FFFFFF"/>
        </w:rPr>
        <w:t>γενόσημα</w:t>
      </w:r>
      <w:proofErr w:type="spellEnd"/>
      <w:r>
        <w:rPr>
          <w:rFonts w:eastAsia="Times New Roman"/>
          <w:color w:val="222222"/>
          <w:szCs w:val="24"/>
          <w:shd w:val="clear" w:color="auto" w:fill="FFFFFF"/>
        </w:rPr>
        <w:t xml:space="preserve"> φάρμακα. </w:t>
      </w:r>
    </w:p>
    <w:p w14:paraId="7098EEF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Κάνουμε, λοιπόν, μια ισορροπημένη παρέμβαση, κύριε Γ</w:t>
      </w:r>
      <w:r>
        <w:rPr>
          <w:rFonts w:eastAsia="Times New Roman"/>
          <w:color w:val="222222"/>
          <w:szCs w:val="24"/>
          <w:shd w:val="clear" w:color="auto" w:fill="FFFFFF"/>
        </w:rPr>
        <w:t>εωργιάδη, και αυτό το ξέρει όλος ο κόσμος που ασχολείται. Εσείς, βεβαίως, έρχεστε εδώ πέρα για να λαϊκίσετε και να μας πείτε ότι αυτή η Κυβέρνηση και αυτή η πολιτική ηγεσία τα έχει βρει με τη βιομηχανία. Δεν θέλω να πω κάτι και να υπονοήσω.</w:t>
      </w:r>
    </w:p>
    <w:p w14:paraId="7098EEFE" w14:textId="77777777" w:rsidR="00971A45" w:rsidRDefault="00ED091D">
      <w:pPr>
        <w:spacing w:line="600" w:lineRule="auto"/>
        <w:ind w:firstLine="720"/>
        <w:jc w:val="both"/>
        <w:rPr>
          <w:rFonts w:eastAsia="Times New Roman"/>
          <w:color w:val="222222"/>
          <w:szCs w:val="24"/>
          <w:shd w:val="clear" w:color="auto" w:fill="FFFFFF"/>
        </w:rPr>
      </w:pPr>
      <w:r w:rsidRPr="00D17438">
        <w:rPr>
          <w:rFonts w:eastAsia="Times New Roman"/>
          <w:b/>
          <w:bCs/>
          <w:color w:val="222222"/>
          <w:shd w:val="clear" w:color="auto" w:fill="FFFFFF"/>
        </w:rPr>
        <w:t>ΠΡΟΕΔΡΕΥΩΝ (</w:t>
      </w:r>
      <w:r>
        <w:rPr>
          <w:rFonts w:eastAsia="Times New Roman"/>
          <w:b/>
          <w:bCs/>
          <w:color w:val="222222"/>
          <w:shd w:val="clear" w:color="auto" w:fill="FFFFFF"/>
        </w:rPr>
        <w:t>Μάρ</w:t>
      </w:r>
      <w:r>
        <w:rPr>
          <w:rFonts w:eastAsia="Times New Roman"/>
          <w:b/>
          <w:bCs/>
          <w:color w:val="222222"/>
          <w:shd w:val="clear" w:color="auto" w:fill="FFFFFF"/>
        </w:rPr>
        <w:t>ιος Γεωργιάδης</w:t>
      </w:r>
      <w:r w:rsidRPr="00D17438">
        <w:rPr>
          <w:rFonts w:eastAsia="Times New Roman"/>
          <w:b/>
          <w:bCs/>
          <w:color w:val="222222"/>
          <w:shd w:val="clear" w:color="auto" w:fill="FFFFFF"/>
        </w:rPr>
        <w:t xml:space="preserve">): </w:t>
      </w:r>
      <w:r>
        <w:rPr>
          <w:rFonts w:eastAsia="Times New Roman"/>
          <w:color w:val="222222"/>
          <w:szCs w:val="24"/>
          <w:shd w:val="clear" w:color="auto" w:fill="FFFFFF"/>
        </w:rPr>
        <w:t>Κύριε Υπουργέ, σας παρακαλώ πολύ. Έχετε και την ομιλία σας.</w:t>
      </w:r>
    </w:p>
    <w:p w14:paraId="7098EEFF" w14:textId="77777777" w:rsidR="00971A45" w:rsidRDefault="00ED091D">
      <w:pPr>
        <w:spacing w:line="600" w:lineRule="auto"/>
        <w:ind w:firstLine="720"/>
        <w:jc w:val="both"/>
        <w:rPr>
          <w:rFonts w:eastAsia="Times New Roman"/>
          <w:color w:val="222222"/>
          <w:szCs w:val="24"/>
          <w:shd w:val="clear" w:color="auto" w:fill="FFFFFF"/>
        </w:rPr>
      </w:pPr>
      <w:r w:rsidRPr="00D17438">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Δεν θέλω να αφήσω υπονοούμενο. Πραγματικά δεν θέλω.</w:t>
      </w:r>
    </w:p>
    <w:p w14:paraId="7098EF00" w14:textId="77777777" w:rsidR="00971A45" w:rsidRDefault="00ED091D">
      <w:pPr>
        <w:spacing w:line="600" w:lineRule="auto"/>
        <w:ind w:firstLine="720"/>
        <w:jc w:val="both"/>
        <w:rPr>
          <w:rFonts w:eastAsia="Times New Roman"/>
          <w:color w:val="222222"/>
          <w:szCs w:val="24"/>
          <w:shd w:val="clear" w:color="auto" w:fill="FFFFFF"/>
        </w:rPr>
      </w:pPr>
      <w:r w:rsidRPr="00BA7F66">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sidRPr="00BA7F66">
        <w:rPr>
          <w:rFonts w:eastAsia="Times New Roman"/>
          <w:b/>
          <w:color w:val="222222"/>
          <w:szCs w:val="24"/>
          <w:shd w:val="clear" w:color="auto" w:fill="FFFFFF"/>
        </w:rPr>
        <w:t>-</w:t>
      </w:r>
      <w:r>
        <w:rPr>
          <w:rFonts w:eastAsia="Times New Roman"/>
          <w:b/>
          <w:color w:val="222222"/>
          <w:szCs w:val="24"/>
          <w:shd w:val="clear" w:color="auto" w:fill="FFFFFF"/>
        </w:rPr>
        <w:t xml:space="preserve"> </w:t>
      </w:r>
      <w:r w:rsidRPr="00BA7F66">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Αφήστε το.</w:t>
      </w:r>
    </w:p>
    <w:p w14:paraId="7098EF0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Κι εύχομαι αυτή η διερεύνηση που γίνεται με θεσμικό και σοβαρό τρόπο να αποδώσει την πραγματική εικόνα και να αποδώσει τις πραγματικές ευθύνες. </w:t>
      </w:r>
    </w:p>
    <w:p w14:paraId="7098EF0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Ελάτε, </w:t>
      </w:r>
      <w:r w:rsidRPr="00BA7F66">
        <w:rPr>
          <w:rFonts w:eastAsia="Times New Roman"/>
          <w:bCs/>
          <w:color w:val="222222"/>
          <w:shd w:val="clear" w:color="auto" w:fill="FFFFFF"/>
        </w:rPr>
        <w:t>κύριε Υπουργέ</w:t>
      </w:r>
      <w:r>
        <w:rPr>
          <w:rFonts w:eastAsia="Times New Roman"/>
          <w:bCs/>
          <w:color w:val="222222"/>
          <w:shd w:val="clear" w:color="auto" w:fill="FFFFFF"/>
        </w:rPr>
        <w:t>.</w:t>
      </w:r>
    </w:p>
    <w:p w14:paraId="7098EF0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Εμείς, λοιπόν, κάνουμε</w:t>
      </w:r>
      <w:r>
        <w:rPr>
          <w:rFonts w:eastAsia="Times New Roman"/>
          <w:color w:val="222222"/>
          <w:szCs w:val="24"/>
          <w:shd w:val="clear" w:color="auto" w:fill="FFFFFF"/>
        </w:rPr>
        <w:t xml:space="preserve"> μια παρέμβαση που </w:t>
      </w:r>
      <w:proofErr w:type="spellStart"/>
      <w:r>
        <w:rPr>
          <w:rFonts w:eastAsia="Times New Roman"/>
          <w:color w:val="222222"/>
          <w:szCs w:val="24"/>
          <w:shd w:val="clear" w:color="auto" w:fill="FFFFFF"/>
        </w:rPr>
        <w:t>εξορθολογίζει</w:t>
      </w:r>
      <w:proofErr w:type="spellEnd"/>
      <w:r>
        <w:rPr>
          <w:rFonts w:eastAsia="Times New Roman"/>
          <w:color w:val="222222"/>
          <w:szCs w:val="24"/>
          <w:shd w:val="clear" w:color="auto" w:fill="FFFFFF"/>
        </w:rPr>
        <w:t xml:space="preserve">, μετά το τέλος των </w:t>
      </w:r>
      <w:proofErr w:type="spellStart"/>
      <w:r>
        <w:rPr>
          <w:rFonts w:eastAsia="Times New Roman"/>
          <w:color w:val="222222"/>
          <w:szCs w:val="24"/>
          <w:shd w:val="clear" w:color="auto" w:fill="FFFFFF"/>
        </w:rPr>
        <w:t>μνημονιακών</w:t>
      </w:r>
      <w:proofErr w:type="spellEnd"/>
      <w:r>
        <w:rPr>
          <w:rFonts w:eastAsia="Times New Roman"/>
          <w:color w:val="222222"/>
          <w:szCs w:val="24"/>
          <w:shd w:val="clear" w:color="auto" w:fill="FFFFFF"/>
        </w:rPr>
        <w:t xml:space="preserve"> υποχρεώσεων, το πλαίσιο. Και θα συνοδευτεί, εννοείται, και με αλλαγή στην </w:t>
      </w:r>
      <w:proofErr w:type="spellStart"/>
      <w:r>
        <w:rPr>
          <w:rFonts w:eastAsia="Times New Roman"/>
          <w:color w:val="222222"/>
          <w:szCs w:val="24"/>
          <w:shd w:val="clear" w:color="auto" w:fill="FFFFFF"/>
        </w:rPr>
        <w:t>αποζημιωτική</w:t>
      </w:r>
      <w:proofErr w:type="spellEnd"/>
      <w:r>
        <w:rPr>
          <w:rFonts w:eastAsia="Times New Roman"/>
          <w:color w:val="222222"/>
          <w:szCs w:val="24"/>
          <w:shd w:val="clear" w:color="auto" w:fill="FFFFFF"/>
        </w:rPr>
        <w:t xml:space="preserve"> πολιτική που θα μεταφραστεί σε μείωση συμμετοχής του πολίτη. Για να μην πω φυσικά το πιο σημαντικό που έχ</w:t>
      </w:r>
      <w:r>
        <w:rPr>
          <w:rFonts w:eastAsia="Times New Roman"/>
          <w:color w:val="222222"/>
          <w:szCs w:val="24"/>
          <w:shd w:val="clear" w:color="auto" w:fill="FFFFFF"/>
        </w:rPr>
        <w:t xml:space="preserve">ουμε κάνει, που δεν το έχει κάνει ποτέ </w:t>
      </w:r>
      <w:r>
        <w:rPr>
          <w:rFonts w:eastAsia="Times New Roman"/>
          <w:color w:val="222222"/>
          <w:szCs w:val="24"/>
          <w:shd w:val="clear" w:color="auto" w:fill="FFFFFF"/>
        </w:rPr>
        <w:t>κα</w:t>
      </w:r>
      <w:r>
        <w:rPr>
          <w:rFonts w:eastAsia="Times New Roman"/>
          <w:color w:val="222222"/>
          <w:szCs w:val="24"/>
          <w:shd w:val="clear" w:color="auto" w:fill="FFFFFF"/>
        </w:rPr>
        <w:t>μ</w:t>
      </w:r>
      <w:r>
        <w:rPr>
          <w:rFonts w:eastAsia="Times New Roman"/>
          <w:color w:val="222222"/>
          <w:szCs w:val="24"/>
          <w:shd w:val="clear" w:color="auto" w:fill="FFFFFF"/>
        </w:rPr>
        <w:t>μία</w:t>
      </w:r>
      <w:r>
        <w:rPr>
          <w:rFonts w:eastAsia="Times New Roman"/>
          <w:color w:val="222222"/>
          <w:szCs w:val="24"/>
          <w:shd w:val="clear" w:color="auto" w:fill="FFFFFF"/>
        </w:rPr>
        <w:t xml:space="preserve"> κυβέρνηση από εσάς, ότι θωρακίσαμε το σύστημα με μηχανισμό αξιολόγησης και μηχανισμό διαπραγμάτευσης, θεραπευτικά πρωτόκολλα και τώρα στο νομοσχέδιο, μητρώο ασθενών, τα οποία ούτε καν τα είχατε διανοηθεί.</w:t>
      </w:r>
    </w:p>
    <w:p w14:paraId="7098EF0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sidRPr="00BA7F66">
        <w:rPr>
          <w:rFonts w:eastAsia="Times New Roman"/>
          <w:bCs/>
          <w:color w:val="222222"/>
          <w:shd w:val="clear" w:color="auto" w:fill="FFFFFF"/>
        </w:rPr>
        <w:t>Κύριε Υπουργέ,</w:t>
      </w:r>
      <w:r>
        <w:rPr>
          <w:rFonts w:eastAsia="Times New Roman"/>
          <w:color w:val="222222"/>
          <w:szCs w:val="24"/>
          <w:shd w:val="clear" w:color="auto" w:fill="FFFFFF"/>
        </w:rPr>
        <w:t xml:space="preserve"> σας </w:t>
      </w:r>
      <w:r w:rsidRPr="00BA7F66">
        <w:rPr>
          <w:rFonts w:eastAsia="Times New Roman"/>
          <w:bCs/>
          <w:color w:val="222222"/>
          <w:shd w:val="clear" w:color="auto" w:fill="FFFFFF"/>
        </w:rPr>
        <w:t>παρακαλώ</w:t>
      </w:r>
      <w:r>
        <w:rPr>
          <w:rFonts w:eastAsia="Times New Roman"/>
          <w:color w:val="222222"/>
          <w:szCs w:val="24"/>
          <w:shd w:val="clear" w:color="auto" w:fill="FFFFFF"/>
        </w:rPr>
        <w:t xml:space="preserve"> πολύ.</w:t>
      </w:r>
    </w:p>
    <w:p w14:paraId="7098EF0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Αυτά είναι τα διαρθρωτικά μέτρα.</w:t>
      </w:r>
    </w:p>
    <w:p w14:paraId="7098EF06" w14:textId="77777777" w:rsidR="00971A45" w:rsidRDefault="00ED091D">
      <w:pPr>
        <w:spacing w:line="600" w:lineRule="auto"/>
        <w:ind w:firstLine="720"/>
        <w:jc w:val="both"/>
        <w:rPr>
          <w:rFonts w:eastAsia="Times New Roman"/>
          <w:bCs/>
          <w:color w:val="222222"/>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Ελάτε τώρα, </w:t>
      </w:r>
      <w:r w:rsidRPr="00BA7F66">
        <w:rPr>
          <w:rFonts w:eastAsia="Times New Roman"/>
          <w:bCs/>
          <w:color w:val="222222"/>
          <w:shd w:val="clear" w:color="auto" w:fill="FFFFFF"/>
        </w:rPr>
        <w:t>κύριε Υπουργέ</w:t>
      </w:r>
      <w:r>
        <w:rPr>
          <w:rFonts w:eastAsia="Times New Roman"/>
          <w:bCs/>
          <w:color w:val="222222"/>
          <w:shd w:val="clear" w:color="auto" w:fill="FFFFFF"/>
        </w:rPr>
        <w:t xml:space="preserve">. Έχετε και την ομιλία σας. Σας </w:t>
      </w:r>
      <w:r w:rsidRPr="00BA7F66">
        <w:rPr>
          <w:rFonts w:eastAsia="Times New Roman"/>
          <w:bCs/>
          <w:color w:val="222222"/>
          <w:shd w:val="clear" w:color="auto" w:fill="FFFFFF"/>
        </w:rPr>
        <w:t>παρακαλώ</w:t>
      </w:r>
      <w:r>
        <w:rPr>
          <w:rFonts w:eastAsia="Times New Roman"/>
          <w:bCs/>
          <w:color w:val="222222"/>
          <w:shd w:val="clear" w:color="auto" w:fill="FFFFFF"/>
        </w:rPr>
        <w:t>.</w:t>
      </w:r>
    </w:p>
    <w:p w14:paraId="7098EF0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 (Υπουργός</w:t>
      </w:r>
      <w:r>
        <w:rPr>
          <w:rFonts w:eastAsia="Times New Roman"/>
          <w:b/>
          <w:color w:val="222222"/>
          <w:szCs w:val="24"/>
          <w:shd w:val="clear" w:color="auto" w:fill="FFFFFF"/>
        </w:rPr>
        <w:t xml:space="preserve"> Υγείας):</w:t>
      </w:r>
      <w:r>
        <w:rPr>
          <w:rFonts w:eastAsia="Times New Roman"/>
          <w:color w:val="222222"/>
          <w:szCs w:val="24"/>
          <w:shd w:val="clear" w:color="auto" w:fill="FFFFFF"/>
        </w:rPr>
        <w:t xml:space="preserve"> Όλα τα άλλα είναι κουβέντα για εντυπώσεις, για να πάρετε λίγα δευτερόλεπτα δημοσιότητας στα τηλεοπτικά παράθυρα.</w:t>
      </w:r>
    </w:p>
    <w:p w14:paraId="7098EF08" w14:textId="77777777" w:rsidR="00971A45" w:rsidRDefault="00ED091D">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7098EF09" w14:textId="77777777" w:rsidR="00971A45" w:rsidRDefault="00ED091D">
      <w:pPr>
        <w:tabs>
          <w:tab w:val="left" w:pos="1800"/>
        </w:tabs>
        <w:spacing w:line="600" w:lineRule="auto"/>
        <w:ind w:firstLine="720"/>
        <w:rPr>
          <w:rFonts w:eastAsia="Times New Roman"/>
          <w:szCs w:val="24"/>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Κύριε Πρόεδρε, θα ήθελα τον λόγο.</w:t>
      </w:r>
    </w:p>
    <w:p w14:paraId="7098EF0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 </w:t>
      </w: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Μισό λεπτό, κύριε Γεωργιάδη. Προηγείται το προσωπικό για το οποίο έχει ζητήσει τον λόγο 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w:t>
      </w:r>
    </w:p>
    <w:p w14:paraId="7098EF0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Ελπίζω, κύριε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να μην φθάσετε κι εσείς στο πεντάλεπτο.</w:t>
      </w:r>
    </w:p>
    <w:p w14:paraId="7098EF0C" w14:textId="77777777" w:rsidR="00971A45" w:rsidRDefault="00ED091D">
      <w:pPr>
        <w:spacing w:line="600" w:lineRule="auto"/>
        <w:ind w:firstLine="720"/>
        <w:jc w:val="both"/>
        <w:rPr>
          <w:rFonts w:eastAsia="Times New Roman"/>
          <w:color w:val="222222"/>
          <w:szCs w:val="24"/>
          <w:shd w:val="clear" w:color="auto" w:fill="FFFFFF"/>
        </w:rPr>
      </w:pPr>
      <w:r w:rsidRPr="00BA7F66">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Όχι, δεν χρειά</w:t>
      </w:r>
      <w:r>
        <w:rPr>
          <w:rFonts w:eastAsia="Times New Roman"/>
          <w:color w:val="222222"/>
          <w:szCs w:val="24"/>
          <w:shd w:val="clear" w:color="auto" w:fill="FFFFFF"/>
        </w:rPr>
        <w:t>ζεται.</w:t>
      </w:r>
    </w:p>
    <w:p w14:paraId="7098EF0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Για το φάρμακο απάντησε. Μία κουβέντα μόνο. </w:t>
      </w:r>
    </w:p>
    <w:p w14:paraId="7098EF0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Συμφωνείς με αυτά;</w:t>
      </w:r>
    </w:p>
    <w:p w14:paraId="7098EF0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 xml:space="preserve">Και επαυξάνω και θα συμπληρώσω και το εξής. </w:t>
      </w:r>
    </w:p>
    <w:p w14:paraId="7098EF1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Επειδή μάθατε προφανώς ότι διαβιβάστηκε το πόρισμα σε σχέση με την </w:t>
      </w:r>
      <w:proofErr w:type="spellStart"/>
      <w:r>
        <w:rPr>
          <w:rFonts w:eastAsia="Times New Roman"/>
          <w:color w:val="222222"/>
          <w:szCs w:val="24"/>
          <w:shd w:val="clear" w:color="auto" w:fill="FFFFFF"/>
        </w:rPr>
        <w:t>αντικειμενικοποίηση</w:t>
      </w:r>
      <w:proofErr w:type="spellEnd"/>
      <w:r>
        <w:rPr>
          <w:rFonts w:eastAsia="Times New Roman"/>
          <w:color w:val="222222"/>
          <w:szCs w:val="24"/>
          <w:shd w:val="clear" w:color="auto" w:fill="FFFFFF"/>
        </w:rPr>
        <w:t xml:space="preserve"> της ζημίας του ελληνικού δημοσίου από το 2006 μέχρι το 2014 που αφορά τη </w:t>
      </w:r>
      <w:r>
        <w:rPr>
          <w:rFonts w:eastAsia="Times New Roman"/>
          <w:color w:val="222222"/>
          <w:szCs w:val="24"/>
          <w:shd w:val="clear" w:color="auto" w:fill="FFFFFF"/>
        </w:rPr>
        <w:t>«</w:t>
      </w:r>
      <w:r>
        <w:rPr>
          <w:rFonts w:eastAsia="Times New Roman"/>
          <w:color w:val="222222"/>
          <w:szCs w:val="24"/>
          <w:shd w:val="clear" w:color="auto" w:fill="FFFFFF"/>
        </w:rPr>
        <w:t>NOVARTIS</w:t>
      </w:r>
      <w:r>
        <w:rPr>
          <w:rFonts w:eastAsia="Times New Roman"/>
          <w:color w:val="222222"/>
          <w:szCs w:val="24"/>
          <w:shd w:val="clear" w:color="auto" w:fill="FFFFFF"/>
        </w:rPr>
        <w:t>»</w:t>
      </w:r>
      <w:r>
        <w:rPr>
          <w:rFonts w:eastAsia="Times New Roman"/>
          <w:color w:val="222222"/>
          <w:szCs w:val="24"/>
          <w:shd w:val="clear" w:color="auto" w:fill="FFFFFF"/>
        </w:rPr>
        <w:t xml:space="preserve"> και τα φάρμακά της, σας έχει πιάσει μαύρη και σκληρή τραμουντάνα, κι έρχεσαι εδώ σε α</w:t>
      </w:r>
      <w:r>
        <w:rPr>
          <w:rFonts w:eastAsia="Times New Roman"/>
          <w:color w:val="222222"/>
          <w:szCs w:val="24"/>
          <w:shd w:val="clear" w:color="auto" w:fill="FFFFFF"/>
        </w:rPr>
        <w:t xml:space="preserve">υτούς που αποκάλυψαν, οδήγησαν στον εισαγγελέα αυτή την ιστορία, να μας πεις ότι κάνουμε τα ίδια. Δεν είμαστε το ίδιο. Είμαστε άλλοι πολιτισμοί. </w:t>
      </w:r>
    </w:p>
    <w:p w14:paraId="7098EF1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όσο και να γαβγίζεις, όσο και να φωνάζεις ότι «κάνετε δώρα σε φαρμακοβιομηχανίες», δεν μοιάζουμε. Το </w:t>
      </w:r>
      <w:r>
        <w:rPr>
          <w:rFonts w:eastAsia="Times New Roman"/>
          <w:color w:val="222222"/>
          <w:szCs w:val="24"/>
          <w:shd w:val="clear" w:color="auto" w:fill="FFFFFF"/>
          <w:lang w:val="en-US"/>
        </w:rPr>
        <w:t>Harva</w:t>
      </w:r>
      <w:r>
        <w:rPr>
          <w:rFonts w:eastAsia="Times New Roman"/>
          <w:color w:val="222222"/>
          <w:szCs w:val="24"/>
          <w:shd w:val="clear" w:color="auto" w:fill="FFFFFF"/>
          <w:lang w:val="en-US"/>
        </w:rPr>
        <w:t>rd</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project</w:t>
      </w:r>
      <w:proofErr w:type="spellEnd"/>
      <w:r>
        <w:rPr>
          <w:rFonts w:eastAsia="Times New Roman"/>
          <w:color w:val="222222"/>
          <w:szCs w:val="24"/>
          <w:shd w:val="clear" w:color="auto" w:fill="FFFFFF"/>
        </w:rPr>
        <w:t xml:space="preserve"> εσύ το υλοποίησες σαν ένα στυγνό στρατιωτάκι αυτών που στο παραγγείλανε. Αυτά θα τα βρει 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w:t>
      </w:r>
    </w:p>
    <w:p w14:paraId="7098EF1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Όσο και να φωνάζεις και να </w:t>
      </w:r>
      <w:proofErr w:type="spellStart"/>
      <w:r>
        <w:rPr>
          <w:rFonts w:eastAsia="Times New Roman"/>
          <w:color w:val="222222"/>
          <w:szCs w:val="24"/>
          <w:shd w:val="clear" w:color="auto" w:fill="FFFFFF"/>
        </w:rPr>
        <w:t>κορδίζεις</w:t>
      </w:r>
      <w:proofErr w:type="spellEnd"/>
      <w:r>
        <w:rPr>
          <w:rFonts w:eastAsia="Times New Roman"/>
          <w:color w:val="222222"/>
          <w:szCs w:val="24"/>
          <w:shd w:val="clear" w:color="auto" w:fill="FFFFFF"/>
        </w:rPr>
        <w:t xml:space="preserve"> και να κουνιέσαι σαν το </w:t>
      </w:r>
      <w:proofErr w:type="spellStart"/>
      <w:r>
        <w:rPr>
          <w:rFonts w:eastAsia="Times New Roman"/>
          <w:color w:val="222222"/>
          <w:szCs w:val="24"/>
          <w:shd w:val="clear" w:color="auto" w:fill="FFFFFF"/>
        </w:rPr>
        <w:t>Playmobil</w:t>
      </w:r>
      <w:proofErr w:type="spellEnd"/>
      <w:r>
        <w:rPr>
          <w:rFonts w:eastAsia="Times New Roman"/>
          <w:color w:val="222222"/>
          <w:szCs w:val="24"/>
          <w:shd w:val="clear" w:color="auto" w:fill="FFFFFF"/>
        </w:rPr>
        <w:t xml:space="preserve">, δεν μπορούμε να μοιάσουμε εμείς. Κατάλαβέ το. Δεν είμαστε το ίδιο. Και κάτω το χεράκι. Για άλλο θέλω να μιλήσω. </w:t>
      </w:r>
    </w:p>
    <w:p w14:paraId="7098EF13" w14:textId="77777777" w:rsidR="00971A45" w:rsidRDefault="00ED091D">
      <w:pPr>
        <w:spacing w:line="600" w:lineRule="auto"/>
        <w:ind w:firstLine="720"/>
        <w:jc w:val="both"/>
        <w:rPr>
          <w:rFonts w:eastAsia="Times New Roman"/>
          <w:bCs/>
          <w:color w:val="222222"/>
          <w:shd w:val="clear" w:color="auto" w:fill="FFFFFF"/>
        </w:rPr>
      </w:pPr>
      <w:r>
        <w:rPr>
          <w:rFonts w:eastAsia="Times New Roman"/>
          <w:b/>
          <w:bCs/>
          <w:color w:val="222222"/>
          <w:shd w:val="clear" w:color="auto" w:fill="FFFFFF"/>
        </w:rPr>
        <w:t xml:space="preserve">ΠΡΟΕΔΡΕΥΩΝ (Μάριος Γεωργιάδης): </w:t>
      </w:r>
      <w:r w:rsidRPr="00511FE4">
        <w:rPr>
          <w:rFonts w:eastAsia="Times New Roman"/>
          <w:bCs/>
          <w:color w:val="222222"/>
          <w:shd w:val="clear" w:color="auto" w:fill="FFFFFF"/>
        </w:rPr>
        <w:t>Κύριε Υπουργέ</w:t>
      </w:r>
      <w:r>
        <w:rPr>
          <w:rFonts w:eastAsia="Times New Roman"/>
          <w:bCs/>
          <w:color w:val="222222"/>
          <w:shd w:val="clear" w:color="auto" w:fill="FFFFFF"/>
        </w:rPr>
        <w:t>!</w:t>
      </w:r>
    </w:p>
    <w:p w14:paraId="7098EF1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 ΠΟΛΑΚΗΣ (Αναπληρω</w:t>
      </w:r>
      <w:r>
        <w:rPr>
          <w:rFonts w:eastAsia="Times New Roman"/>
          <w:b/>
          <w:color w:val="222222"/>
          <w:szCs w:val="24"/>
          <w:shd w:val="clear" w:color="auto" w:fill="FFFFFF"/>
        </w:rPr>
        <w:t xml:space="preserve">τής Υπουργός Υγείας): </w:t>
      </w:r>
      <w:r>
        <w:rPr>
          <w:rFonts w:eastAsia="Times New Roman"/>
          <w:color w:val="222222"/>
          <w:szCs w:val="24"/>
          <w:shd w:val="clear" w:color="auto" w:fill="FFFFFF"/>
        </w:rPr>
        <w:t xml:space="preserve">Είπες μια κουβέντα προηγουμένως, πάλι με τον γνωστό λαϊκίστικο τρόπο, ότι «η Ρένα Δούρου που την έχετε υποψήφια, παραπέμφθηκε μαζί με άλλους είκοσι κρατικούς λειτουργούς, και τον </w:t>
      </w:r>
      <w:r>
        <w:rPr>
          <w:rFonts w:eastAsia="Times New Roman"/>
          <w:color w:val="222222"/>
          <w:szCs w:val="24"/>
          <w:shd w:val="clear" w:color="auto" w:fill="FFFFFF"/>
        </w:rPr>
        <w:t>δ</w:t>
      </w:r>
      <w:r>
        <w:rPr>
          <w:rFonts w:eastAsia="Times New Roman"/>
          <w:color w:val="222222"/>
          <w:szCs w:val="24"/>
          <w:shd w:val="clear" w:color="auto" w:fill="FFFFFF"/>
        </w:rPr>
        <w:t xml:space="preserve">ήμαρχο του Μαραθώνα και τον </w:t>
      </w:r>
      <w:r>
        <w:rPr>
          <w:rFonts w:eastAsia="Times New Roman"/>
          <w:color w:val="222222"/>
          <w:szCs w:val="24"/>
          <w:shd w:val="clear" w:color="auto" w:fill="FFFFFF"/>
        </w:rPr>
        <w:t>δ</w:t>
      </w:r>
      <w:r>
        <w:rPr>
          <w:rFonts w:eastAsia="Times New Roman"/>
          <w:color w:val="222222"/>
          <w:szCs w:val="24"/>
          <w:shd w:val="clear" w:color="auto" w:fill="FFFFFF"/>
        </w:rPr>
        <w:t>ήμαρχο της Ραφήνας και τα</w:t>
      </w:r>
      <w:r>
        <w:rPr>
          <w:rFonts w:eastAsia="Times New Roman"/>
          <w:color w:val="222222"/>
          <w:szCs w:val="24"/>
          <w:shd w:val="clear" w:color="auto" w:fill="FFFFFF"/>
        </w:rPr>
        <w:t xml:space="preserve"> λοιπά, για αμέλεια για το θλιβερό, το τρομερό γεγονός το οποίο έγινε στο Μάτι». </w:t>
      </w:r>
    </w:p>
    <w:p w14:paraId="7098EF1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Ρένα Δούρου απάντησε και δεν χρειάζεται τη δική μου υπεράσπιση. Και απάντησε </w:t>
      </w:r>
      <w:proofErr w:type="spellStart"/>
      <w:r>
        <w:rPr>
          <w:rFonts w:eastAsia="Times New Roman"/>
          <w:color w:val="222222"/>
          <w:szCs w:val="24"/>
          <w:shd w:val="clear" w:color="auto" w:fill="FFFFFF"/>
        </w:rPr>
        <w:t>πολλώ</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λογιώ</w:t>
      </w:r>
      <w:proofErr w:type="spellEnd"/>
      <w:r>
        <w:rPr>
          <w:rFonts w:eastAsia="Times New Roman"/>
          <w:color w:val="222222"/>
          <w:szCs w:val="24"/>
          <w:shd w:val="clear" w:color="auto" w:fill="FFFFFF"/>
        </w:rPr>
        <w:t xml:space="preserve">. Και προφανώς, από τη στιγμή που ήταν στο κυβερνητικό τιμόνι της </w:t>
      </w:r>
      <w:r>
        <w:rPr>
          <w:rFonts w:eastAsia="Times New Roman"/>
          <w:color w:val="222222"/>
          <w:szCs w:val="24"/>
          <w:shd w:val="clear" w:color="auto" w:fill="FFFFFF"/>
        </w:rPr>
        <w:t>π</w:t>
      </w:r>
      <w:r>
        <w:rPr>
          <w:rFonts w:eastAsia="Times New Roman"/>
          <w:color w:val="222222"/>
          <w:szCs w:val="24"/>
          <w:shd w:val="clear" w:color="auto" w:fill="FFFFFF"/>
        </w:rPr>
        <w:t xml:space="preserve">εριφέρειας, ναι, </w:t>
      </w:r>
      <w:r>
        <w:rPr>
          <w:rFonts w:eastAsia="Times New Roman"/>
          <w:color w:val="222222"/>
          <w:szCs w:val="24"/>
          <w:shd w:val="clear" w:color="auto" w:fill="FFFFFF"/>
        </w:rPr>
        <w:t xml:space="preserve">σαφώς και φέρει ευθύνη. Αν και όταν μάντρωναν τα ρέματα και έκλειναν τις παραλίες, δεν υπήρχε τίποτα, κυβερνούσε η παράταξή σου και η παράταξη του ΠΑΣΟΚ που οδήγησαν σε αυτό τον κακό χαμό που δεν μπόρεσε τελικά εκείνο το τρομερό γεγονός το οποίο συνέβη να </w:t>
      </w:r>
      <w:r>
        <w:rPr>
          <w:rFonts w:eastAsia="Times New Roman"/>
          <w:color w:val="222222"/>
          <w:szCs w:val="24"/>
          <w:shd w:val="clear" w:color="auto" w:fill="FFFFFF"/>
        </w:rPr>
        <w:t xml:space="preserve">αποσοβηθεί. </w:t>
      </w:r>
    </w:p>
    <w:p w14:paraId="7098EF1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ήθελα με την ίδια ευαισθησία και το ίδιο πάθος που δείξατε προηγουμένως για τη Ρένα Δούρου που κατεβάζει υποψήφια ο ΣΥΡΙΖΑ, να έχετε το θάρρος στη Νέα Δημοκρατία να πείτε μια κουβέντα γι’ αυτόν που καταδικάστηκε για ασέλγεια σε ανηλίκους, μ</w:t>
      </w:r>
      <w:r>
        <w:rPr>
          <w:rFonts w:eastAsia="Times New Roman"/>
          <w:color w:val="222222"/>
          <w:szCs w:val="24"/>
          <w:shd w:val="clear" w:color="auto" w:fill="FFFFFF"/>
        </w:rPr>
        <w:t xml:space="preserve">ε θύματα </w:t>
      </w:r>
      <w:proofErr w:type="spellStart"/>
      <w:r>
        <w:rPr>
          <w:rFonts w:eastAsia="Times New Roman"/>
          <w:color w:val="222222"/>
          <w:szCs w:val="24"/>
          <w:shd w:val="clear" w:color="auto" w:fill="FFFFFF"/>
        </w:rPr>
        <w:t>trafficking</w:t>
      </w:r>
      <w:proofErr w:type="spellEnd"/>
      <w:r>
        <w:rPr>
          <w:rFonts w:eastAsia="Times New Roman"/>
          <w:color w:val="222222"/>
          <w:szCs w:val="24"/>
          <w:shd w:val="clear" w:color="auto" w:fill="FFFFFF"/>
        </w:rPr>
        <w:t xml:space="preserve">, που άλλοι που δεν είχαν διπλωματικό διαβατήριο για να την κοπανήσουν από τη χώρα που έκανε αυτή την ιστορία, καταδικάστηκαν σε είκοσι και δέκα χρόνια. Συνονόματός σου είναι, Γεωργιάδης λέγεται και αυτός, σύμβουλος του αρχηγού σας στο </w:t>
      </w:r>
      <w:r>
        <w:rPr>
          <w:rFonts w:eastAsia="Times New Roman"/>
          <w:color w:val="222222"/>
          <w:szCs w:val="24"/>
          <w:shd w:val="clear" w:color="auto" w:fill="FFFFFF"/>
        </w:rPr>
        <w:t xml:space="preserve">Υπουργείο Διοικητικής Ανασυγκρότησης, με διπλωματικό διαβατήριο ως εκπρόσωπος της Ελλάδας στον ΟΗΕ, σε αυτές τις χώρες, για να προφυλάσσει, υποτίθεται, τα θύματα </w:t>
      </w:r>
      <w:proofErr w:type="spellStart"/>
      <w:r>
        <w:rPr>
          <w:rFonts w:eastAsia="Times New Roman"/>
          <w:color w:val="222222"/>
          <w:szCs w:val="24"/>
          <w:shd w:val="clear" w:color="auto" w:fill="FFFFFF"/>
        </w:rPr>
        <w:t>trafficking</w:t>
      </w:r>
      <w:proofErr w:type="spellEnd"/>
      <w:r>
        <w:rPr>
          <w:rFonts w:eastAsia="Times New Roman"/>
          <w:color w:val="222222"/>
          <w:szCs w:val="24"/>
          <w:shd w:val="clear" w:color="auto" w:fill="FFFFFF"/>
        </w:rPr>
        <w:t xml:space="preserve">. </w:t>
      </w:r>
    </w:p>
    <w:p w14:paraId="7098EF1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 αυτόν έχετε πιει το αμίλητο νερό. Δεν έχετε βρει κουβέντα να πείτε που καταδ</w:t>
      </w:r>
      <w:r>
        <w:rPr>
          <w:rFonts w:eastAsia="Times New Roman"/>
          <w:color w:val="222222"/>
          <w:szCs w:val="24"/>
          <w:shd w:val="clear" w:color="auto" w:fill="FFFFFF"/>
        </w:rPr>
        <w:t xml:space="preserve">ικάστηκε, εσείς που σέβεστε τη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Και αυτό δείχνει τα δύο μέτρα και τα δύο σταθμά. </w:t>
      </w:r>
    </w:p>
    <w:p w14:paraId="7098EF1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Λοιπόν, πολύ θα ήθελα να ακούσω μια κουβέντα καταδίκης από το κόμμα της Νέας Δημοκρατίας και όχι παρουσίες υποστήριξης του συγκεκριμένου καταδικασμένου εγκληματία </w:t>
      </w:r>
      <w:r>
        <w:rPr>
          <w:rFonts w:eastAsia="Times New Roman"/>
          <w:color w:val="222222"/>
          <w:szCs w:val="24"/>
          <w:shd w:val="clear" w:color="auto" w:fill="FFFFFF"/>
        </w:rPr>
        <w:t>και συμβούλου του αρχηγού σας.</w:t>
      </w:r>
    </w:p>
    <w:p w14:paraId="7098EF1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Γι’ αυτό, λοιπόν, σεμνά οι τόνοι της φωνής, χαμηλά τα χέρια και τα δάχτυλα, όταν μιλάτε σε μια παράταξη που την ηθική της δεν την διαπραγματεύεται. Δεν είμαστε το ίδιο. Δεν θα γίνουμε. </w:t>
      </w:r>
    </w:p>
    <w:p w14:paraId="7098EF1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Εμένα με κονιορτοποιήσανε για μια σειρά</w:t>
      </w:r>
      <w:r>
        <w:rPr>
          <w:rFonts w:eastAsia="Times New Roman"/>
          <w:color w:val="222222"/>
          <w:szCs w:val="24"/>
          <w:shd w:val="clear" w:color="auto" w:fill="FFFFFF"/>
        </w:rPr>
        <w:t xml:space="preserve"> από δάνεια, γιατί έπρεπε να σκεπάσουν εκείνη τη μέρα την αποκάλυψη ότι η γυναίκα του αρχηγού σας πήρε 800.000 ευρώ από μια </w:t>
      </w:r>
      <w:proofErr w:type="spellStart"/>
      <w:r>
        <w:rPr>
          <w:rFonts w:eastAsia="Times New Roman"/>
          <w:color w:val="222222"/>
          <w:szCs w:val="24"/>
          <w:shd w:val="clear" w:color="auto" w:fill="FFFFFF"/>
        </w:rPr>
        <w:t>offshore</w:t>
      </w:r>
      <w:proofErr w:type="spellEnd"/>
      <w:r>
        <w:rPr>
          <w:rFonts w:eastAsia="Times New Roman"/>
          <w:color w:val="222222"/>
          <w:szCs w:val="24"/>
          <w:shd w:val="clear" w:color="auto" w:fill="FFFFFF"/>
        </w:rPr>
        <w:t xml:space="preserve"> ενός εφοπλιστή, του ίδιου που χρηματοδότησε το «ΠΡΩΤΟ ΘΕΜΑ», πάλι με αύξηση μετοχικού κεφαλαίου.</w:t>
      </w:r>
    </w:p>
    <w:p w14:paraId="7098EF1B" w14:textId="77777777" w:rsidR="00971A45" w:rsidRDefault="00ED091D">
      <w:pPr>
        <w:spacing w:line="600" w:lineRule="auto"/>
        <w:ind w:firstLine="720"/>
        <w:jc w:val="both"/>
        <w:rPr>
          <w:rFonts w:eastAsia="Times New Roman"/>
          <w:bCs/>
          <w:color w:val="222222"/>
          <w:shd w:val="clear" w:color="auto" w:fill="FFFFFF"/>
        </w:rPr>
      </w:pPr>
      <w:r>
        <w:rPr>
          <w:rFonts w:eastAsia="Times New Roman"/>
          <w:b/>
          <w:bCs/>
          <w:color w:val="222222"/>
          <w:shd w:val="clear" w:color="auto" w:fill="FFFFFF"/>
        </w:rPr>
        <w:t>ΠΡΟΕΔΡΕΥΩΝ (Μάριος Γεωργιά</w:t>
      </w:r>
      <w:r>
        <w:rPr>
          <w:rFonts w:eastAsia="Times New Roman"/>
          <w:b/>
          <w:bCs/>
          <w:color w:val="222222"/>
          <w:shd w:val="clear" w:color="auto" w:fill="FFFFFF"/>
        </w:rPr>
        <w:t xml:space="preserve">δης): </w:t>
      </w:r>
      <w:r w:rsidRPr="00E730BC">
        <w:rPr>
          <w:rFonts w:eastAsia="Times New Roman"/>
          <w:bCs/>
          <w:color w:val="222222"/>
          <w:shd w:val="clear" w:color="auto" w:fill="FFFFFF"/>
        </w:rPr>
        <w:t>Κύριε Υπουργέ</w:t>
      </w:r>
      <w:r>
        <w:rPr>
          <w:rFonts w:eastAsia="Times New Roman"/>
          <w:bCs/>
          <w:color w:val="222222"/>
          <w:shd w:val="clear" w:color="auto" w:fill="FFFFFF"/>
        </w:rPr>
        <w:t>!</w:t>
      </w:r>
    </w:p>
    <w:p w14:paraId="7098EF1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Δεν το ξέρω.</w:t>
      </w:r>
    </w:p>
    <w:p w14:paraId="7098EF1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Δεν ξέρετε το θέμα! Δεν το ξέρετε το θέμα! Και ούτε γι’ αυτό βγήκατε να πείτε κουβέντα.</w:t>
      </w:r>
    </w:p>
    <w:p w14:paraId="7098EF1E" w14:textId="77777777" w:rsidR="00971A45" w:rsidRDefault="00ED091D">
      <w:pPr>
        <w:spacing w:line="600" w:lineRule="auto"/>
        <w:ind w:firstLine="720"/>
        <w:jc w:val="both"/>
        <w:rPr>
          <w:rFonts w:eastAsia="Times New Roman"/>
          <w:bCs/>
          <w:color w:val="222222"/>
          <w:shd w:val="clear" w:color="auto" w:fill="FFFFFF"/>
        </w:rPr>
      </w:pPr>
      <w:r>
        <w:rPr>
          <w:rFonts w:eastAsia="Times New Roman"/>
          <w:b/>
          <w:bCs/>
          <w:color w:val="222222"/>
          <w:shd w:val="clear" w:color="auto" w:fill="FFFFFF"/>
        </w:rPr>
        <w:t xml:space="preserve">ΠΡΟΕΔΡΕΥΩΝ (Μάριος Γεωργιάδης): </w:t>
      </w:r>
      <w:r w:rsidRPr="00E730BC">
        <w:rPr>
          <w:rFonts w:eastAsia="Times New Roman"/>
          <w:bCs/>
          <w:color w:val="222222"/>
          <w:shd w:val="clear" w:color="auto" w:fill="FFFFFF"/>
        </w:rPr>
        <w:t>Κύριε Υπουργέ</w:t>
      </w:r>
      <w:r>
        <w:rPr>
          <w:rFonts w:eastAsia="Times New Roman"/>
          <w:bCs/>
          <w:color w:val="222222"/>
          <w:shd w:val="clear" w:color="auto" w:fill="FFFFFF"/>
        </w:rPr>
        <w:t>!</w:t>
      </w:r>
    </w:p>
    <w:p w14:paraId="7098EF1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sidRPr="00E730BC">
        <w:rPr>
          <w:rFonts w:eastAsia="Times New Roman"/>
          <w:color w:val="222222"/>
          <w:szCs w:val="24"/>
          <w:shd w:val="clear" w:color="auto" w:fill="FFFFFF"/>
        </w:rPr>
        <w:t>Λοιπόν</w:t>
      </w:r>
      <w:r>
        <w:rPr>
          <w:rFonts w:eastAsia="Times New Roman"/>
          <w:color w:val="222222"/>
          <w:szCs w:val="24"/>
          <w:shd w:val="clear" w:color="auto" w:fill="FFFFFF"/>
        </w:rPr>
        <w:t>, εδώ είναι το γήπεδο, εδώ θα κριθούν όλα και βέβαια έφθασε η ώρα.</w:t>
      </w:r>
    </w:p>
    <w:p w14:paraId="7098EF2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Θεωρώ ότι έχουμε ξεφύγει του προσωπικού θέματος πλέον κι έχουν ειπωθεί πολλά. Σας </w:t>
      </w:r>
      <w:r w:rsidRPr="00FC3720">
        <w:rPr>
          <w:rFonts w:eastAsia="Times New Roman"/>
          <w:bCs/>
          <w:color w:val="222222"/>
          <w:shd w:val="clear" w:color="auto" w:fill="FFFFFF"/>
        </w:rPr>
        <w:t>παρακαλώ</w:t>
      </w:r>
      <w:r>
        <w:rPr>
          <w:rFonts w:eastAsia="Times New Roman"/>
          <w:color w:val="222222"/>
          <w:szCs w:val="24"/>
          <w:shd w:val="clear" w:color="auto" w:fill="FFFFFF"/>
        </w:rPr>
        <w:t xml:space="preserve"> πολύ. Δεν ξέρω αν θέλετε κάτι από αυτά που είπατε, να το ανακαλέσετε.</w:t>
      </w:r>
    </w:p>
    <w:p w14:paraId="7098EF2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Ποιος; Εγώ; Να ανακαλέσω; Τι;</w:t>
      </w:r>
    </w:p>
    <w:p w14:paraId="7098EF2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bCs/>
          <w:color w:val="222222"/>
          <w:shd w:val="clear" w:color="auto" w:fill="FFFFFF"/>
        </w:rPr>
        <w:t>Έ</w:t>
      </w:r>
      <w:r>
        <w:rPr>
          <w:rFonts w:eastAsia="Times New Roman"/>
          <w:color w:val="222222"/>
          <w:szCs w:val="24"/>
          <w:shd w:val="clear" w:color="auto" w:fill="FFFFFF"/>
        </w:rPr>
        <w:t>χουν ειπωθεί κάποιες εκφράσεις. Εγώ οφείλω να το πω. Αν θέλετε εσείς…</w:t>
      </w:r>
    </w:p>
    <w:p w14:paraId="7098EF2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ΠΑΥΛΟΣ</w:t>
      </w:r>
      <w:r>
        <w:rPr>
          <w:rFonts w:eastAsia="Times New Roman"/>
          <w:b/>
          <w:color w:val="222222"/>
          <w:szCs w:val="24"/>
          <w:shd w:val="clear" w:color="auto" w:fill="FFFFFF"/>
        </w:rPr>
        <w:t xml:space="preserve"> ΠΟΛΑΚΗΣ (Αναπληρωτής Υπουργός Υγείας): </w:t>
      </w:r>
      <w:r>
        <w:rPr>
          <w:rFonts w:eastAsia="Times New Roman"/>
          <w:color w:val="222222"/>
          <w:szCs w:val="24"/>
          <w:shd w:val="clear" w:color="auto" w:fill="FFFFFF"/>
        </w:rPr>
        <w:t xml:space="preserve">Το μόνο που μπορεί να ανακαλέσω και είναι εν τη ρύμη, είναι το «γαβγίζει». Φωνάζει, στριγγλίζει. Πώς το λένε; </w:t>
      </w:r>
    </w:p>
    <w:p w14:paraId="7098EF2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Εντάξει.</w:t>
      </w:r>
    </w:p>
    <w:p w14:paraId="7098EF2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Γεωργιάδη, έχετε τον λόγο. Και </w:t>
      </w:r>
      <w:r w:rsidRPr="00292451">
        <w:rPr>
          <w:rFonts w:eastAsia="Times New Roman"/>
          <w:bCs/>
          <w:color w:val="222222"/>
          <w:shd w:val="clear" w:color="auto" w:fill="FFFFFF"/>
        </w:rPr>
        <w:t>παρακαλώ</w:t>
      </w:r>
      <w:r>
        <w:rPr>
          <w:rFonts w:eastAsia="Times New Roman"/>
          <w:color w:val="222222"/>
          <w:szCs w:val="24"/>
          <w:shd w:val="clear" w:color="auto" w:fill="FFFFFF"/>
        </w:rPr>
        <w:t xml:space="preserve"> σεβαστείτε τον χρό</w:t>
      </w:r>
      <w:r>
        <w:rPr>
          <w:rFonts w:eastAsia="Times New Roman"/>
          <w:color w:val="222222"/>
          <w:szCs w:val="24"/>
          <w:shd w:val="clear" w:color="auto" w:fill="FFFFFF"/>
        </w:rPr>
        <w:t>νο.</w:t>
      </w:r>
    </w:p>
    <w:p w14:paraId="7098EF2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Δεν θα μιλήσω τόσο πολύ.</w:t>
      </w:r>
    </w:p>
    <w:p w14:paraId="7098EF27"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Πολάκης</w:t>
      </w:r>
      <w:proofErr w:type="spellEnd"/>
      <w:r>
        <w:rPr>
          <w:rFonts w:eastAsia="Times New Roman"/>
          <w:color w:val="222222"/>
          <w:szCs w:val="24"/>
          <w:shd w:val="clear" w:color="auto" w:fill="FFFFFF"/>
        </w:rPr>
        <w:t xml:space="preserve"> ξεκίνησε λέγοντας «δεν είμαστε το ίδιο». Μα, προφανώς και δεν είμαστε το ίδιο.</w:t>
      </w:r>
    </w:p>
    <w:p w14:paraId="7098EF2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Και ούτε θα γίνουμε.</w:t>
      </w:r>
    </w:p>
    <w:p w14:paraId="7098EF2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w:t>
      </w:r>
      <w:r w:rsidRPr="00292451">
        <w:rPr>
          <w:rFonts w:eastAsia="Times New Roman"/>
          <w:bCs/>
          <w:color w:val="222222"/>
          <w:shd w:val="clear" w:color="auto" w:fill="FFFFFF"/>
        </w:rPr>
        <w:t xml:space="preserve">Κύριε </w:t>
      </w:r>
      <w:r w:rsidRPr="00292451">
        <w:rPr>
          <w:rFonts w:eastAsia="Times New Roman"/>
          <w:bCs/>
          <w:color w:val="222222"/>
          <w:shd w:val="clear" w:color="auto" w:fill="FFFFFF"/>
        </w:rPr>
        <w:t>Πρόεδρε,</w:t>
      </w:r>
      <w:r>
        <w:rPr>
          <w:rFonts w:eastAsia="Times New Roman"/>
          <w:color w:val="222222"/>
          <w:szCs w:val="24"/>
          <w:shd w:val="clear" w:color="auto" w:fill="FFFFFF"/>
        </w:rPr>
        <w:t xml:space="preserve"> για να μπορέσω να κρατήσω τον χρόνο, πρέπει να μην διακόπτομαι διαρκώς. Άμα διακόπτομαι διαρκώς, δεν γίνεται. </w:t>
      </w:r>
    </w:p>
    <w:p w14:paraId="7098EF2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Pr>
          <w:rFonts w:eastAsia="Times New Roman"/>
          <w:color w:val="222222"/>
          <w:szCs w:val="24"/>
          <w:shd w:val="clear" w:color="auto" w:fill="FFFFFF"/>
        </w:rPr>
        <w:t xml:space="preserve">Ελάτε, κύριε Γεωργιάδη, συνεχίστε. </w:t>
      </w:r>
    </w:p>
    <w:p w14:paraId="7098EF2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Προφανώς και δεν είμαστε το ίδιο. Όταν</w:t>
      </w:r>
      <w:r>
        <w:rPr>
          <w:rFonts w:eastAsia="Times New Roman"/>
          <w:color w:val="222222"/>
          <w:szCs w:val="24"/>
          <w:shd w:val="clear" w:color="auto" w:fill="FFFFFF"/>
        </w:rPr>
        <w:t xml:space="preserve"> ασκήθηκε δίωξη στον κ. Νίκο Γεωργιάδη, την επόμενη στιγμή, σε διάστημα δέκα λεπτών, είχε διαγραφεί από τη Νέα Δημοκρατία και του ευχηθήκαμε καλή επιτυχία στο δικαστήριο. Τώρα που ασκήθηκε δίωξη στην κ. Δούρου, εσείς βγαίνετε και την υποστηρίζετε. Άρα, προ</w:t>
      </w:r>
      <w:r>
        <w:rPr>
          <w:rFonts w:eastAsia="Times New Roman"/>
          <w:color w:val="222222"/>
          <w:szCs w:val="24"/>
          <w:shd w:val="clear" w:color="auto" w:fill="FFFFFF"/>
        </w:rPr>
        <w:t xml:space="preserve">φανώς δεν είμαστε το ίδιο είναι απάντηση. </w:t>
      </w:r>
    </w:p>
    <w:p w14:paraId="7098EF2C" w14:textId="77777777" w:rsidR="00971A45" w:rsidRDefault="00ED091D">
      <w:pPr>
        <w:spacing w:line="600" w:lineRule="auto"/>
        <w:ind w:firstLine="720"/>
        <w:jc w:val="both"/>
        <w:rPr>
          <w:rFonts w:eastAsia="Times New Roman"/>
          <w:b/>
          <w:color w:val="222222"/>
          <w:szCs w:val="24"/>
          <w:shd w:val="clear" w:color="auto" w:fill="FFFFFF"/>
        </w:rPr>
      </w:pPr>
      <w:r>
        <w:rPr>
          <w:rFonts w:eastAsia="Times New Roman"/>
          <w:color w:val="222222"/>
          <w:szCs w:val="24"/>
          <w:shd w:val="clear" w:color="auto" w:fill="FFFFFF"/>
        </w:rPr>
        <w:t xml:space="preserve">Πάμε, όμως, τώρα στο μείζον, κύριε Ξανθέ, γιατί δεν θέλω να ασχοληθώ άλλο με τον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w:t>
      </w:r>
      <w:r w:rsidRPr="00292451">
        <w:rPr>
          <w:rFonts w:eastAsia="Times New Roman"/>
          <w:b/>
          <w:color w:val="222222"/>
          <w:szCs w:val="24"/>
          <w:shd w:val="clear" w:color="auto" w:fill="FFFFFF"/>
        </w:rPr>
        <w:t xml:space="preserve"> </w:t>
      </w:r>
    </w:p>
    <w:p w14:paraId="7098EF2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ΠΑΥΛΟΣ ΠΟΛΑΚΗΣ (Αναπληρωτής Υπουργός Υγείας): </w:t>
      </w:r>
      <w:r>
        <w:rPr>
          <w:rFonts w:eastAsia="Times New Roman"/>
          <w:color w:val="222222"/>
          <w:szCs w:val="24"/>
          <w:shd w:val="clear" w:color="auto" w:fill="FFFFFF"/>
        </w:rPr>
        <w:t>Ούτε πρωτοετής σε αμφιθέατρο δεν τα λέει αυτά!</w:t>
      </w:r>
    </w:p>
    <w:p w14:paraId="7098EF2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ΠΡΟΕΔΡΕΥΩΝ (Μάριος Γεωργιάδ</w:t>
      </w:r>
      <w:r>
        <w:rPr>
          <w:rFonts w:eastAsia="Times New Roman"/>
          <w:b/>
          <w:bCs/>
          <w:color w:val="222222"/>
          <w:shd w:val="clear" w:color="auto" w:fill="FFFFFF"/>
        </w:rPr>
        <w:t xml:space="preserve">ης): </w:t>
      </w:r>
      <w:r>
        <w:rPr>
          <w:rFonts w:eastAsia="Times New Roman"/>
          <w:color w:val="222222"/>
          <w:szCs w:val="24"/>
          <w:shd w:val="clear" w:color="auto" w:fill="FFFFFF"/>
        </w:rPr>
        <w:t xml:space="preserve">Ελάτε, ελάτε! Σας </w:t>
      </w:r>
      <w:r w:rsidRPr="00292451">
        <w:rPr>
          <w:rFonts w:eastAsia="Times New Roman"/>
          <w:bCs/>
          <w:color w:val="222222"/>
          <w:shd w:val="clear" w:color="auto" w:fill="FFFFFF"/>
        </w:rPr>
        <w:t>παρακαλώ</w:t>
      </w:r>
      <w:r>
        <w:rPr>
          <w:rFonts w:eastAsia="Times New Roman"/>
          <w:color w:val="222222"/>
          <w:szCs w:val="24"/>
          <w:shd w:val="clear" w:color="auto" w:fill="FFFFFF"/>
        </w:rPr>
        <w:t>.</w:t>
      </w:r>
    </w:p>
    <w:p w14:paraId="7098EF2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Να εξηγήσω τώρα στον κ. </w:t>
      </w:r>
      <w:proofErr w:type="spellStart"/>
      <w:r>
        <w:rPr>
          <w:rFonts w:eastAsia="Times New Roman"/>
          <w:color w:val="222222"/>
          <w:szCs w:val="24"/>
          <w:shd w:val="clear" w:color="auto" w:fill="FFFFFF"/>
        </w:rPr>
        <w:t>Πολάκη</w:t>
      </w:r>
      <w:proofErr w:type="spellEnd"/>
      <w:r>
        <w:rPr>
          <w:rFonts w:eastAsia="Times New Roman"/>
          <w:color w:val="222222"/>
          <w:szCs w:val="24"/>
          <w:shd w:val="clear" w:color="auto" w:fill="FFFFFF"/>
        </w:rPr>
        <w:t xml:space="preserve"> πώς λειτουργεί ο καπιταλισμός και τι σημαίνει κάποιος να αγοράζει μερίδιο σε μια εταιρεία; Πάει πολύ!</w:t>
      </w:r>
    </w:p>
    <w:p w14:paraId="7098EF30" w14:textId="77777777" w:rsidR="00971A45" w:rsidRDefault="00ED091D">
      <w:pPr>
        <w:spacing w:line="600" w:lineRule="auto"/>
        <w:ind w:firstLine="720"/>
        <w:jc w:val="both"/>
        <w:rPr>
          <w:rFonts w:eastAsia="Times New Roman"/>
          <w:color w:val="222222"/>
          <w:szCs w:val="24"/>
          <w:shd w:val="clear" w:color="auto" w:fill="FFFFFF"/>
        </w:rPr>
      </w:pPr>
      <w:r w:rsidRPr="00F85ED6">
        <w:rPr>
          <w:rFonts w:eastAsia="Times New Roman"/>
          <w:b/>
          <w:color w:val="222222"/>
          <w:szCs w:val="24"/>
          <w:shd w:val="clear" w:color="auto" w:fill="FFFFFF"/>
        </w:rPr>
        <w:t xml:space="preserve">ΠΑΥΛΟΣ ΠΟΛΑΚΗΣ (Αναπληρωτής Υπουργός Υγείας): </w:t>
      </w:r>
      <w:r w:rsidRPr="00F85ED6">
        <w:rPr>
          <w:rFonts w:eastAsia="Times New Roman"/>
          <w:color w:val="222222"/>
          <w:szCs w:val="24"/>
          <w:shd w:val="clear" w:color="auto" w:fill="FFFFFF"/>
        </w:rPr>
        <w:t>Ούτε πρωτοετής</w:t>
      </w:r>
      <w:r w:rsidRPr="00F85ED6">
        <w:rPr>
          <w:rFonts w:eastAsia="Times New Roman"/>
          <w:color w:val="222222"/>
          <w:szCs w:val="24"/>
          <w:shd w:val="clear" w:color="auto" w:fill="FFFFFF"/>
        </w:rPr>
        <w:t xml:space="preserve"> σε αμφιθέατρο δεν τα λέει αυτά!</w:t>
      </w:r>
    </w:p>
    <w:p w14:paraId="7098EF3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bCs/>
          <w:color w:val="222222"/>
          <w:shd w:val="clear" w:color="auto" w:fill="FFFFFF"/>
        </w:rPr>
        <w:t xml:space="preserve">ΠΡΟΕΔΡΕΥΩΝ (Μάριος Γεωργιάδης): </w:t>
      </w:r>
      <w:r w:rsidRPr="00F85ED6">
        <w:rPr>
          <w:rFonts w:eastAsia="Times New Roman"/>
          <w:bCs/>
          <w:color w:val="222222"/>
          <w:shd w:val="clear" w:color="auto" w:fill="FFFFFF"/>
        </w:rPr>
        <w:t>Κύριε Υπουργέ,</w:t>
      </w:r>
      <w:r>
        <w:rPr>
          <w:rFonts w:eastAsia="Times New Roman"/>
          <w:color w:val="222222"/>
          <w:szCs w:val="24"/>
          <w:shd w:val="clear" w:color="auto" w:fill="FFFFFF"/>
        </w:rPr>
        <w:t xml:space="preserve"> σας </w:t>
      </w:r>
      <w:r w:rsidRPr="00F85ED6">
        <w:rPr>
          <w:rFonts w:eastAsia="Times New Roman"/>
          <w:bCs/>
          <w:color w:val="222222"/>
          <w:shd w:val="clear" w:color="auto" w:fill="FFFFFF"/>
        </w:rPr>
        <w:t>παρακαλώ</w:t>
      </w:r>
      <w:r>
        <w:rPr>
          <w:rFonts w:eastAsia="Times New Roman"/>
          <w:color w:val="222222"/>
          <w:szCs w:val="24"/>
          <w:shd w:val="clear" w:color="auto" w:fill="FFFFFF"/>
        </w:rPr>
        <w:t>!</w:t>
      </w:r>
    </w:p>
    <w:p w14:paraId="7098EF3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Κύριε Ξανθέ, επαναλαμβάνω, εγώ σας μιλάω καλόπιστα. Αφήνω τι θα πει  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για τη </w:t>
      </w:r>
      <w:r>
        <w:rPr>
          <w:rFonts w:eastAsia="Times New Roman"/>
          <w:color w:val="222222"/>
          <w:szCs w:val="24"/>
          <w:shd w:val="clear" w:color="auto" w:fill="FFFFFF"/>
        </w:rPr>
        <w:t>«</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Pr>
          <w:rFonts w:eastAsia="Times New Roman"/>
          <w:color w:val="222222"/>
          <w:szCs w:val="24"/>
          <w:shd w:val="clear" w:color="auto" w:fill="FFFFFF"/>
        </w:rPr>
        <w:t>.</w:t>
      </w:r>
      <w:r>
        <w:rPr>
          <w:rFonts w:eastAsia="Times New Roman"/>
          <w:color w:val="222222"/>
          <w:szCs w:val="24"/>
          <w:shd w:val="clear" w:color="auto" w:fill="FFFFFF"/>
        </w:rPr>
        <w:t xml:space="preserve"> Εδώ θα είμαστε, αν πει, όταν πει.  Δύο χρόνια περάσανε, ακόμα λέει. Έχετε προαναγγείλει -όχι εσείς, το κόμμα σας- εβδομήντα επτά φορές τη σύλληψή μου. Προς το παρόν, είμαι μια χαρά εδώ στη Βουλή και μιλάω. Άμα μιλήσει η </w:t>
      </w:r>
      <w:r>
        <w:rPr>
          <w:rFonts w:eastAsia="Times New Roman"/>
          <w:color w:val="222222"/>
          <w:szCs w:val="24"/>
          <w:shd w:val="clear" w:color="auto" w:fill="FFFFFF"/>
        </w:rPr>
        <w:t>δ</w:t>
      </w:r>
      <w:r>
        <w:rPr>
          <w:rFonts w:eastAsia="Times New Roman"/>
          <w:color w:val="222222"/>
          <w:szCs w:val="24"/>
          <w:shd w:val="clear" w:color="auto" w:fill="FFFFFF"/>
        </w:rPr>
        <w:t xml:space="preserve">ικαιοσύνη, φωνάξτε με! </w:t>
      </w:r>
    </w:p>
    <w:p w14:paraId="7098EF3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Πάμε όμως </w:t>
      </w:r>
      <w:r>
        <w:rPr>
          <w:rFonts w:eastAsia="Times New Roman"/>
          <w:color w:val="222222"/>
          <w:szCs w:val="24"/>
          <w:shd w:val="clear" w:color="auto" w:fill="FFFFFF"/>
        </w:rPr>
        <w:t>τώρα στο τι είπατε εσείς για τον νόμο που ψηφίζουμε σήμερα. Πρώτα από όλα, μπερδέψατε το κομμάτι του νόμου για την ημερήσια νοσηλεία, ότι δεν μπορεί να πάει κάτω από το ΚΗΘ, από το κόστος ημερήσιας νοσηλείας…</w:t>
      </w:r>
    </w:p>
    <w:p w14:paraId="7098EF3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ΑΝΔΡΕΑΣ ΞΑΝΘΟΣ (Υπουργός Υγείας):</w:t>
      </w:r>
      <w:r>
        <w:rPr>
          <w:rFonts w:eastAsia="Times New Roman"/>
          <w:color w:val="222222"/>
          <w:szCs w:val="24"/>
          <w:shd w:val="clear" w:color="auto" w:fill="FFFFFF"/>
        </w:rPr>
        <w:t xml:space="preserve"> Κόστος ημερήσ</w:t>
      </w:r>
      <w:r>
        <w:rPr>
          <w:rFonts w:eastAsia="Times New Roman"/>
          <w:color w:val="222222"/>
          <w:szCs w:val="24"/>
          <w:shd w:val="clear" w:color="auto" w:fill="FFFFFF"/>
        </w:rPr>
        <w:t>ιας θεραπείας.</w:t>
      </w:r>
    </w:p>
    <w:p w14:paraId="7098EF3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ΣΠΥΡΙΔΩΝ</w:t>
      </w:r>
      <w:r>
        <w:rPr>
          <w:rFonts w:eastAsia="Times New Roman"/>
          <w:b/>
          <w:color w:val="222222"/>
          <w:szCs w:val="24"/>
          <w:shd w:val="clear" w:color="auto" w:fill="FFFFFF"/>
        </w:rPr>
        <w:t xml:space="preserve"> </w:t>
      </w:r>
      <w:r>
        <w:rPr>
          <w:rFonts w:eastAsia="Times New Roman"/>
          <w:b/>
          <w:color w:val="222222"/>
          <w:szCs w:val="24"/>
          <w:shd w:val="clear" w:color="auto" w:fill="FFFFFF"/>
        </w:rPr>
        <w:t>-</w:t>
      </w:r>
      <w:r>
        <w:rPr>
          <w:rFonts w:eastAsia="Times New Roman"/>
          <w:b/>
          <w:color w:val="222222"/>
          <w:szCs w:val="24"/>
          <w:shd w:val="clear" w:color="auto" w:fill="FFFFFF"/>
        </w:rPr>
        <w:t xml:space="preserve"> </w:t>
      </w:r>
      <w:r>
        <w:rPr>
          <w:rFonts w:eastAsia="Times New Roman"/>
          <w:b/>
          <w:color w:val="222222"/>
          <w:szCs w:val="24"/>
          <w:shd w:val="clear" w:color="auto" w:fill="FFFFFF"/>
        </w:rPr>
        <w:t>ΑΔΩΝΙΣ ΓΕΩΡΓΙΑΔΗΣ:</w:t>
      </w:r>
      <w:r>
        <w:rPr>
          <w:rFonts w:eastAsia="Times New Roman"/>
          <w:color w:val="222222"/>
          <w:szCs w:val="24"/>
          <w:shd w:val="clear" w:color="auto" w:fill="FFFFFF"/>
        </w:rPr>
        <w:t xml:space="preserve"> Θεραπείας, σωστό. Αυτό ήθελα να πω.</w:t>
      </w:r>
    </w:p>
    <w:p w14:paraId="7098EF3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κάνατε κουβέντα για το ΚΗΘ, ενώ εγώ δεν αναφέρθηκα καθόλου στο ΚΗΘ. Γιατί δεν αναφέρθηκα; Γιατί συμφωνώ ότι πρέπει να προστατευτούν οι τιμές προς τα κάτω, έτσι ώστε να μην</w:t>
      </w:r>
      <w:r>
        <w:rPr>
          <w:rFonts w:eastAsia="Times New Roman"/>
          <w:color w:val="222222"/>
          <w:szCs w:val="24"/>
          <w:shd w:val="clear" w:color="auto" w:fill="FFFFFF"/>
        </w:rPr>
        <w:t xml:space="preserve"> </w:t>
      </w:r>
      <w:r w:rsidRPr="00F9112B">
        <w:rPr>
          <w:rFonts w:eastAsia="Times New Roman"/>
          <w:color w:val="222222"/>
          <w:szCs w:val="24"/>
          <w:shd w:val="clear" w:color="auto" w:fill="FFFFFF"/>
        </w:rPr>
        <w:t>υπάρχει</w:t>
      </w:r>
      <w:r>
        <w:rPr>
          <w:rFonts w:eastAsia="Times New Roman"/>
          <w:color w:val="222222"/>
          <w:szCs w:val="24"/>
          <w:shd w:val="clear" w:color="auto" w:fill="FFFFFF"/>
        </w:rPr>
        <w:t xml:space="preserve"> αντικατάσταση. Ούτε καν το έθεσα. Αλλά εκεί ξοδέψατε τον μισό σας χρόνο για να μου απαντήσετε. </w:t>
      </w:r>
    </w:p>
    <w:p w14:paraId="7098EF37" w14:textId="77777777" w:rsidR="00971A45" w:rsidRDefault="00ED091D">
      <w:pPr>
        <w:spacing w:line="600" w:lineRule="auto"/>
        <w:ind w:firstLine="720"/>
        <w:jc w:val="both"/>
        <w:rPr>
          <w:rFonts w:eastAsia="Times New Roman"/>
          <w:szCs w:val="24"/>
        </w:rPr>
      </w:pPr>
      <w:r>
        <w:rPr>
          <w:rFonts w:eastAsia="Times New Roman"/>
          <w:color w:val="222222"/>
          <w:szCs w:val="24"/>
          <w:shd w:val="clear" w:color="auto" w:fill="FFFFFF"/>
        </w:rPr>
        <w:t>Δεύτερον, είπατε κάτι που εγώ δεν είπα, ότι θα έχει δημοσιονομική επίπτωση. Βεβαίως και δεν θα έχει. Ξέρετε γιατί δεν θα έχει; Γιατί κάποιος Υπουργός Υ</w:t>
      </w:r>
      <w:r>
        <w:rPr>
          <w:rFonts w:eastAsia="Times New Roman"/>
          <w:color w:val="222222"/>
          <w:szCs w:val="24"/>
          <w:shd w:val="clear" w:color="auto" w:fill="FFFFFF"/>
        </w:rPr>
        <w:t xml:space="preserve">γείας Άδωνις Γεωργιάδης και κάποιος Υπουργός Υγείας Ανδρέας Λοβέρδος και κάποιος Υπουργός Υγείας Μάριος </w:t>
      </w:r>
      <w:proofErr w:type="spellStart"/>
      <w:r>
        <w:rPr>
          <w:rFonts w:eastAsia="Times New Roman"/>
          <w:color w:val="222222"/>
          <w:szCs w:val="24"/>
          <w:shd w:val="clear" w:color="auto" w:fill="FFFFFF"/>
        </w:rPr>
        <w:t>Σαλμάς</w:t>
      </w:r>
      <w:proofErr w:type="spellEnd"/>
      <w:r>
        <w:rPr>
          <w:rFonts w:eastAsia="Times New Roman"/>
          <w:color w:val="222222"/>
          <w:szCs w:val="24"/>
          <w:shd w:val="clear" w:color="auto" w:fill="FFFFFF"/>
        </w:rPr>
        <w:t xml:space="preserve"> ψήφισαν εδώ έναν νόμο που λέγεται </w:t>
      </w:r>
      <w:proofErr w:type="spellStart"/>
      <w:r>
        <w:rPr>
          <w:rFonts w:eastAsia="Times New Roman"/>
          <w:color w:val="222222"/>
          <w:szCs w:val="24"/>
          <w:shd w:val="clear" w:color="auto" w:fill="FFFFFF"/>
        </w:rPr>
        <w:t>clawback</w:t>
      </w:r>
      <w:proofErr w:type="spellEnd"/>
      <w:r>
        <w:rPr>
          <w:rFonts w:eastAsia="Times New Roman"/>
          <w:color w:val="222222"/>
          <w:szCs w:val="24"/>
          <w:shd w:val="clear" w:color="auto" w:fill="FFFFFF"/>
        </w:rPr>
        <w:t xml:space="preserve"> και για τον οποίο κάποιος υπεύθυνος υγείας του ΣΥΡΙΖΑ Ανδρέας Ξανθός έλεγε όχι. Άρα, μην μου λέτε </w:t>
      </w:r>
      <w:r w:rsidRPr="00F9112B">
        <w:rPr>
          <w:rFonts w:eastAsia="Times New Roman"/>
          <w:color w:val="222222"/>
          <w:szCs w:val="24"/>
          <w:shd w:val="clear" w:color="auto" w:fill="FFFFFF"/>
        </w:rPr>
        <w:t>γιατ</w:t>
      </w:r>
      <w:r w:rsidRPr="00F9112B">
        <w:rPr>
          <w:rFonts w:eastAsia="Times New Roman"/>
          <w:color w:val="222222"/>
          <w:szCs w:val="24"/>
          <w:shd w:val="clear" w:color="auto" w:fill="FFFFFF"/>
        </w:rPr>
        <w:t>ί</w:t>
      </w:r>
      <w:r>
        <w:rPr>
          <w:rFonts w:eastAsia="Times New Roman"/>
          <w:color w:val="222222"/>
          <w:szCs w:val="24"/>
          <w:shd w:val="clear" w:color="auto" w:fill="FFFFFF"/>
        </w:rPr>
        <w:t xml:space="preserve"> δεν θα έχει δημοσιονομική επίπτωση.</w:t>
      </w:r>
    </w:p>
    <w:p w14:paraId="7098EF3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Δεν θα έχει </w:t>
      </w:r>
      <w:r w:rsidRPr="0003192B">
        <w:rPr>
          <w:rFonts w:eastAsia="Times New Roman" w:cs="Times New Roman"/>
          <w:szCs w:val="24"/>
        </w:rPr>
        <w:t>δημοσιονομική επίπτωση</w:t>
      </w:r>
      <w:r>
        <w:rPr>
          <w:rFonts w:eastAsia="Times New Roman" w:cs="Times New Roman"/>
          <w:szCs w:val="24"/>
        </w:rPr>
        <w:t xml:space="preserve">, γιατί εφαρμόζετε τον νόμο </w:t>
      </w:r>
      <w:r w:rsidRPr="0003192B">
        <w:rPr>
          <w:rFonts w:eastAsia="Times New Roman" w:cs="Times New Roman"/>
          <w:szCs w:val="24"/>
        </w:rPr>
        <w:t>μου</w:t>
      </w:r>
      <w:r>
        <w:rPr>
          <w:rFonts w:eastAsia="Times New Roman" w:cs="Times New Roman"/>
          <w:szCs w:val="24"/>
        </w:rPr>
        <w:t xml:space="preserve">, το </w:t>
      </w:r>
      <w:proofErr w:type="spellStart"/>
      <w:r>
        <w:rPr>
          <w:rFonts w:eastAsia="Times New Roman" w:cs="Times New Roman"/>
          <w:szCs w:val="24"/>
          <w:lang w:val="en-US"/>
        </w:rPr>
        <w:t>clawback</w:t>
      </w:r>
      <w:proofErr w:type="spellEnd"/>
      <w:r w:rsidRPr="0003192B">
        <w:rPr>
          <w:rFonts w:eastAsia="Times New Roman" w:cs="Times New Roman"/>
          <w:szCs w:val="24"/>
        </w:rPr>
        <w:t xml:space="preserve">, δηλαδή. </w:t>
      </w:r>
    </w:p>
    <w:p w14:paraId="7098EF3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Εγώ, όμως σας είπα κάτι άλλο, στο οποίο δεν απαντήσατε καθόλου. Ότι κάνετε δώρα στη φαρμακοβιομηχανία</w:t>
      </w:r>
      <w:r w:rsidRPr="0003192B">
        <w:rPr>
          <w:rFonts w:eastAsia="Times New Roman" w:cs="Times New Roman"/>
          <w:szCs w:val="24"/>
        </w:rPr>
        <w:t xml:space="preserve"> </w:t>
      </w:r>
      <w:r>
        <w:rPr>
          <w:rFonts w:eastAsia="Times New Roman" w:cs="Times New Roman"/>
          <w:szCs w:val="24"/>
        </w:rPr>
        <w:t xml:space="preserve">διότι ανεβάζοντας την τιμή αναφοράς -αυτό </w:t>
      </w:r>
      <w:r>
        <w:rPr>
          <w:rFonts w:eastAsia="Times New Roman" w:cs="Times New Roman"/>
          <w:szCs w:val="24"/>
        </w:rPr>
        <w:t xml:space="preserve">δηλαδή </w:t>
      </w:r>
      <w:r>
        <w:rPr>
          <w:rFonts w:eastAsia="Times New Roman" w:cs="Times New Roman"/>
          <w:szCs w:val="24"/>
        </w:rPr>
        <w:t xml:space="preserve">που είπε ο </w:t>
      </w:r>
      <w:r w:rsidRPr="0003192B">
        <w:rPr>
          <w:rFonts w:eastAsia="Times New Roman" w:cs="Times New Roman"/>
          <w:szCs w:val="24"/>
        </w:rPr>
        <w:t>Τσίπρας εδώ στη Βουλή</w:t>
      </w:r>
      <w:r>
        <w:rPr>
          <w:rFonts w:eastAsia="Times New Roman" w:cs="Times New Roman"/>
          <w:szCs w:val="24"/>
        </w:rPr>
        <w:t xml:space="preserve">, εκτός αν λέει </w:t>
      </w:r>
      <w:r w:rsidRPr="0003192B">
        <w:rPr>
          <w:rFonts w:eastAsia="Times New Roman" w:cs="Times New Roman"/>
          <w:szCs w:val="24"/>
        </w:rPr>
        <w:t>ψέματα</w:t>
      </w:r>
      <w:r>
        <w:rPr>
          <w:rFonts w:eastAsia="Times New Roman" w:cs="Times New Roman"/>
          <w:szCs w:val="24"/>
        </w:rPr>
        <w:t xml:space="preserve"> ο</w:t>
      </w:r>
      <w:r w:rsidRPr="0003192B">
        <w:rPr>
          <w:rFonts w:eastAsia="Times New Roman" w:cs="Times New Roman"/>
          <w:szCs w:val="24"/>
        </w:rPr>
        <w:t xml:space="preserve"> Τσίπρας</w:t>
      </w:r>
      <w:r>
        <w:rPr>
          <w:rFonts w:eastAsia="Times New Roman" w:cs="Times New Roman"/>
          <w:szCs w:val="24"/>
        </w:rPr>
        <w:t>-</w:t>
      </w:r>
      <w:r w:rsidRPr="0003192B">
        <w:rPr>
          <w:rFonts w:eastAsia="Times New Roman" w:cs="Times New Roman"/>
          <w:szCs w:val="24"/>
        </w:rPr>
        <w:t xml:space="preserve"> ανεβάζε</w:t>
      </w:r>
      <w:r>
        <w:rPr>
          <w:rFonts w:eastAsia="Times New Roman" w:cs="Times New Roman"/>
          <w:szCs w:val="24"/>
        </w:rPr>
        <w:t>τε</w:t>
      </w:r>
      <w:r w:rsidRPr="0003192B">
        <w:rPr>
          <w:rFonts w:eastAsia="Times New Roman" w:cs="Times New Roman"/>
          <w:szCs w:val="24"/>
        </w:rPr>
        <w:t xml:space="preserve"> την τιμή των φαρμάκων των πολυεθνικών εταιρειών ανά την υφήλιο</w:t>
      </w:r>
      <w:r>
        <w:rPr>
          <w:rFonts w:eastAsia="Times New Roman" w:cs="Times New Roman"/>
          <w:szCs w:val="24"/>
        </w:rPr>
        <w:t xml:space="preserve">! </w:t>
      </w:r>
      <w:r>
        <w:rPr>
          <w:rFonts w:eastAsia="Times New Roman" w:cs="Times New Roman"/>
          <w:szCs w:val="24"/>
        </w:rPr>
        <w:t>Τ</w:t>
      </w:r>
      <w:r w:rsidRPr="0003192B">
        <w:rPr>
          <w:rFonts w:eastAsia="Times New Roman" w:cs="Times New Roman"/>
          <w:szCs w:val="24"/>
        </w:rPr>
        <w:t>ο δώρο δεν γίνεται από τον ελληνικό προϋπολογισμό για να έχει δημο</w:t>
      </w:r>
      <w:r w:rsidRPr="0003192B">
        <w:rPr>
          <w:rFonts w:eastAsia="Times New Roman" w:cs="Times New Roman"/>
          <w:szCs w:val="24"/>
        </w:rPr>
        <w:t>σιονομική επίπτωση</w:t>
      </w:r>
      <w:r>
        <w:rPr>
          <w:rFonts w:eastAsia="Times New Roman" w:cs="Times New Roman"/>
          <w:szCs w:val="24"/>
        </w:rPr>
        <w:t>,</w:t>
      </w:r>
      <w:r w:rsidRPr="0003192B">
        <w:rPr>
          <w:rFonts w:eastAsia="Times New Roman" w:cs="Times New Roman"/>
          <w:szCs w:val="24"/>
        </w:rPr>
        <w:t xml:space="preserve"> </w:t>
      </w:r>
      <w:r>
        <w:rPr>
          <w:rFonts w:eastAsia="Times New Roman" w:cs="Times New Roman"/>
          <w:szCs w:val="24"/>
        </w:rPr>
        <w:t>κ</w:t>
      </w:r>
      <w:r w:rsidRPr="0003192B">
        <w:rPr>
          <w:rFonts w:eastAsia="Times New Roman" w:cs="Times New Roman"/>
          <w:szCs w:val="24"/>
        </w:rPr>
        <w:t>ύριε Υπουργέ</w:t>
      </w:r>
      <w:r>
        <w:rPr>
          <w:rFonts w:eastAsia="Times New Roman" w:cs="Times New Roman"/>
          <w:szCs w:val="24"/>
        </w:rPr>
        <w:t>. Τ</w:t>
      </w:r>
      <w:r w:rsidRPr="0003192B">
        <w:rPr>
          <w:rFonts w:eastAsia="Times New Roman" w:cs="Times New Roman"/>
          <w:szCs w:val="24"/>
        </w:rPr>
        <w:t xml:space="preserve">ο δώρο </w:t>
      </w:r>
      <w:r>
        <w:rPr>
          <w:rFonts w:eastAsia="Times New Roman" w:cs="Times New Roman"/>
          <w:szCs w:val="24"/>
        </w:rPr>
        <w:t>στη φαρμακοβιομηχανία</w:t>
      </w:r>
      <w:r w:rsidRPr="0003192B">
        <w:rPr>
          <w:rFonts w:eastAsia="Times New Roman" w:cs="Times New Roman"/>
          <w:szCs w:val="24"/>
        </w:rPr>
        <w:t xml:space="preserve"> γίνεται</w:t>
      </w:r>
      <w:r>
        <w:rPr>
          <w:rFonts w:eastAsia="Times New Roman" w:cs="Times New Roman"/>
          <w:szCs w:val="24"/>
        </w:rPr>
        <w:t>,</w:t>
      </w:r>
      <w:r w:rsidRPr="0003192B">
        <w:rPr>
          <w:rFonts w:eastAsia="Times New Roman" w:cs="Times New Roman"/>
          <w:szCs w:val="24"/>
        </w:rPr>
        <w:t xml:space="preserve"> γιατί με το να βγαίνει η Ελλάδα από μία από τις χώρες που κατέβα</w:t>
      </w:r>
      <w:r>
        <w:rPr>
          <w:rFonts w:eastAsia="Times New Roman" w:cs="Times New Roman"/>
          <w:szCs w:val="24"/>
        </w:rPr>
        <w:t>ζ</w:t>
      </w:r>
      <w:r w:rsidRPr="0003192B">
        <w:rPr>
          <w:rFonts w:eastAsia="Times New Roman" w:cs="Times New Roman"/>
          <w:szCs w:val="24"/>
        </w:rPr>
        <w:t>ε την τιμή προς τα κάτω</w:t>
      </w:r>
      <w:r>
        <w:rPr>
          <w:rFonts w:eastAsia="Times New Roman" w:cs="Times New Roman"/>
          <w:szCs w:val="24"/>
        </w:rPr>
        <w:t>, τους επιτρέπετε να</w:t>
      </w:r>
      <w:r w:rsidRPr="0003192B">
        <w:rPr>
          <w:rFonts w:eastAsia="Times New Roman" w:cs="Times New Roman"/>
          <w:szCs w:val="24"/>
        </w:rPr>
        <w:t xml:space="preserve"> ανεβάζουν τις τιμές τους στον υπόλοιπο πλανήτη</w:t>
      </w:r>
      <w:r>
        <w:rPr>
          <w:rFonts w:eastAsia="Times New Roman" w:cs="Times New Roman"/>
          <w:szCs w:val="24"/>
        </w:rPr>
        <w:t>. Κ</w:t>
      </w:r>
      <w:r w:rsidRPr="0003192B">
        <w:rPr>
          <w:rFonts w:eastAsia="Times New Roman" w:cs="Times New Roman"/>
          <w:szCs w:val="24"/>
        </w:rPr>
        <w:t>αι αυτό είναι εκατοντάδε</w:t>
      </w:r>
      <w:r w:rsidRPr="0003192B">
        <w:rPr>
          <w:rFonts w:eastAsia="Times New Roman" w:cs="Times New Roman"/>
          <w:szCs w:val="24"/>
        </w:rPr>
        <w:t>ς εκατομμύρια δώρο</w:t>
      </w:r>
      <w:r>
        <w:rPr>
          <w:rFonts w:eastAsia="Times New Roman" w:cs="Times New Roman"/>
          <w:szCs w:val="24"/>
        </w:rPr>
        <w:t>, ί</w:t>
      </w:r>
      <w:r w:rsidRPr="0003192B">
        <w:rPr>
          <w:rFonts w:eastAsia="Times New Roman" w:cs="Times New Roman"/>
          <w:szCs w:val="24"/>
        </w:rPr>
        <w:t>σως και δισεκατομμύρια</w:t>
      </w:r>
      <w:r>
        <w:rPr>
          <w:rFonts w:eastAsia="Times New Roman" w:cs="Times New Roman"/>
          <w:szCs w:val="24"/>
        </w:rPr>
        <w:t>.</w:t>
      </w:r>
    </w:p>
    <w:p w14:paraId="7098EF3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σα</w:t>
      </w:r>
      <w:r w:rsidRPr="0003192B">
        <w:rPr>
          <w:rFonts w:eastAsia="Times New Roman" w:cs="Times New Roman"/>
          <w:szCs w:val="24"/>
        </w:rPr>
        <w:t xml:space="preserve">ς ρώτησα πριν </w:t>
      </w:r>
      <w:r>
        <w:rPr>
          <w:rFonts w:eastAsia="Times New Roman" w:cs="Times New Roman"/>
          <w:szCs w:val="24"/>
        </w:rPr>
        <w:t>γ</w:t>
      </w:r>
      <w:r w:rsidRPr="0003192B">
        <w:rPr>
          <w:rFonts w:eastAsia="Times New Roman" w:cs="Times New Roman"/>
          <w:szCs w:val="24"/>
        </w:rPr>
        <w:t xml:space="preserve">ιατί το </w:t>
      </w:r>
      <w:r>
        <w:rPr>
          <w:rFonts w:eastAsia="Times New Roman" w:cs="Times New Roman"/>
          <w:szCs w:val="24"/>
        </w:rPr>
        <w:t>κάνετε. Και ξέρετε τι απαντήσατε; Δεν ξέρω αν θέλετε να το διορθώσετε.</w:t>
      </w:r>
    </w:p>
    <w:p w14:paraId="7098EF3B"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Γεωργιάδη.</w:t>
      </w:r>
    </w:p>
    <w:p w14:paraId="7098EF3C"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 xml:space="preserve">ΑΔΩΝΙΣ ΓΕΩΡΓΙΑΔΗΣ: </w:t>
      </w:r>
      <w:r>
        <w:rPr>
          <w:rFonts w:eastAsia="Times New Roman" w:cs="Times New Roman"/>
          <w:szCs w:val="24"/>
        </w:rPr>
        <w:t>Είπατε ότι σας εκβ</w:t>
      </w:r>
      <w:r w:rsidRPr="0003192B">
        <w:rPr>
          <w:rFonts w:eastAsia="Times New Roman" w:cs="Times New Roman"/>
          <w:szCs w:val="24"/>
        </w:rPr>
        <w:t xml:space="preserve">ίασαν </w:t>
      </w:r>
      <w:r>
        <w:rPr>
          <w:rFonts w:eastAsia="Times New Roman" w:cs="Times New Roman"/>
          <w:szCs w:val="24"/>
        </w:rPr>
        <w:t xml:space="preserve">κάποιες </w:t>
      </w:r>
      <w:r>
        <w:rPr>
          <w:rFonts w:eastAsia="Times New Roman" w:cs="Times New Roman"/>
          <w:szCs w:val="24"/>
        </w:rPr>
        <w:t>φαρμακευτικές</w:t>
      </w:r>
      <w:r w:rsidRPr="0003192B">
        <w:rPr>
          <w:rFonts w:eastAsia="Times New Roman" w:cs="Times New Roman"/>
          <w:szCs w:val="24"/>
        </w:rPr>
        <w:t xml:space="preserve"> εταιρείες </w:t>
      </w:r>
      <w:r>
        <w:rPr>
          <w:rFonts w:eastAsia="Times New Roman" w:cs="Times New Roman"/>
          <w:szCs w:val="24"/>
        </w:rPr>
        <w:t xml:space="preserve">ότι </w:t>
      </w:r>
      <w:r w:rsidRPr="0003192B">
        <w:rPr>
          <w:rFonts w:eastAsia="Times New Roman" w:cs="Times New Roman"/>
          <w:szCs w:val="24"/>
        </w:rPr>
        <w:t>θα αποσύρουν φάρμακα από την αγορά</w:t>
      </w:r>
      <w:r>
        <w:rPr>
          <w:rFonts w:eastAsia="Times New Roman" w:cs="Times New Roman"/>
          <w:szCs w:val="24"/>
        </w:rPr>
        <w:t>,</w:t>
      </w:r>
      <w:r w:rsidRPr="0003192B">
        <w:rPr>
          <w:rFonts w:eastAsia="Times New Roman" w:cs="Times New Roman"/>
          <w:szCs w:val="24"/>
        </w:rPr>
        <w:t xml:space="preserve"> γιατί </w:t>
      </w:r>
      <w:r>
        <w:rPr>
          <w:rFonts w:eastAsia="Times New Roman" w:cs="Times New Roman"/>
          <w:szCs w:val="24"/>
        </w:rPr>
        <w:t>δεν τους συμφέρουν</w:t>
      </w:r>
      <w:r w:rsidRPr="0003192B">
        <w:rPr>
          <w:rFonts w:eastAsia="Times New Roman" w:cs="Times New Roman"/>
          <w:szCs w:val="24"/>
        </w:rPr>
        <w:t xml:space="preserve"> </w:t>
      </w:r>
      <w:r>
        <w:rPr>
          <w:rFonts w:eastAsia="Times New Roman" w:cs="Times New Roman"/>
          <w:szCs w:val="24"/>
        </w:rPr>
        <w:t xml:space="preserve">να </w:t>
      </w:r>
      <w:r w:rsidRPr="0003192B">
        <w:rPr>
          <w:rFonts w:eastAsia="Times New Roman" w:cs="Times New Roman"/>
          <w:szCs w:val="24"/>
        </w:rPr>
        <w:t>τα εμπορεύονται στην Ελλάδα</w:t>
      </w:r>
      <w:r>
        <w:rPr>
          <w:rFonts w:eastAsia="Times New Roman" w:cs="Times New Roman"/>
          <w:szCs w:val="24"/>
        </w:rPr>
        <w:t>. Ή</w:t>
      </w:r>
      <w:r w:rsidRPr="0003192B">
        <w:rPr>
          <w:rFonts w:eastAsia="Times New Roman" w:cs="Times New Roman"/>
          <w:szCs w:val="24"/>
        </w:rPr>
        <w:t xml:space="preserve">ταν η ακριβής φράση που </w:t>
      </w:r>
      <w:r>
        <w:rPr>
          <w:rFonts w:eastAsia="Times New Roman" w:cs="Times New Roman"/>
          <w:szCs w:val="24"/>
        </w:rPr>
        <w:t>χρησιμοποιήσατε. Ότι κάποιες φαρμακευτικές</w:t>
      </w:r>
      <w:r w:rsidRPr="0003192B">
        <w:rPr>
          <w:rFonts w:eastAsia="Times New Roman" w:cs="Times New Roman"/>
          <w:szCs w:val="24"/>
        </w:rPr>
        <w:t xml:space="preserve"> εταιρείες</w:t>
      </w:r>
      <w:r>
        <w:rPr>
          <w:rFonts w:eastAsia="Times New Roman" w:cs="Times New Roman"/>
          <w:szCs w:val="24"/>
        </w:rPr>
        <w:t>,</w:t>
      </w:r>
      <w:r w:rsidRPr="0003192B">
        <w:rPr>
          <w:rFonts w:eastAsia="Times New Roman" w:cs="Times New Roman"/>
          <w:szCs w:val="24"/>
        </w:rPr>
        <w:t xml:space="preserve"> είπατε</w:t>
      </w:r>
      <w:r>
        <w:rPr>
          <w:rFonts w:eastAsia="Times New Roman" w:cs="Times New Roman"/>
          <w:szCs w:val="24"/>
        </w:rPr>
        <w:t>,</w:t>
      </w:r>
      <w:r w:rsidRPr="0003192B">
        <w:rPr>
          <w:rFonts w:eastAsia="Times New Roman" w:cs="Times New Roman"/>
          <w:szCs w:val="24"/>
        </w:rPr>
        <w:t xml:space="preserve"> μας είπανε ότι</w:t>
      </w:r>
      <w:r>
        <w:rPr>
          <w:rFonts w:eastAsia="Times New Roman" w:cs="Times New Roman"/>
          <w:szCs w:val="24"/>
        </w:rPr>
        <w:t xml:space="preserve"> θα αποσύρουν φάρμακα από την </w:t>
      </w:r>
      <w:r w:rsidRPr="0003192B">
        <w:rPr>
          <w:rFonts w:eastAsia="Times New Roman" w:cs="Times New Roman"/>
          <w:szCs w:val="24"/>
        </w:rPr>
        <w:t xml:space="preserve">αγορά </w:t>
      </w:r>
      <w:r>
        <w:rPr>
          <w:rFonts w:eastAsia="Times New Roman" w:cs="Times New Roman"/>
          <w:szCs w:val="24"/>
        </w:rPr>
        <w:t>γιατί δ</w:t>
      </w:r>
      <w:r w:rsidRPr="0003192B">
        <w:rPr>
          <w:rFonts w:eastAsia="Times New Roman" w:cs="Times New Roman"/>
          <w:szCs w:val="24"/>
        </w:rPr>
        <w:t>εν τους συμφέρει να</w:t>
      </w:r>
      <w:r>
        <w:rPr>
          <w:rFonts w:eastAsia="Times New Roman" w:cs="Times New Roman"/>
          <w:szCs w:val="24"/>
        </w:rPr>
        <w:t xml:space="preserve"> τα</w:t>
      </w:r>
      <w:r w:rsidRPr="0003192B">
        <w:rPr>
          <w:rFonts w:eastAsia="Times New Roman" w:cs="Times New Roman"/>
          <w:szCs w:val="24"/>
        </w:rPr>
        <w:t xml:space="preserve"> έχουν στην Ελλάδα</w:t>
      </w:r>
      <w:r>
        <w:rPr>
          <w:rFonts w:eastAsia="Times New Roman" w:cs="Times New Roman"/>
          <w:szCs w:val="24"/>
        </w:rPr>
        <w:t xml:space="preserve">. Αυτό μας </w:t>
      </w:r>
      <w:r w:rsidRPr="0003192B">
        <w:rPr>
          <w:rFonts w:eastAsia="Times New Roman" w:cs="Times New Roman"/>
          <w:szCs w:val="24"/>
        </w:rPr>
        <w:t>είπατε</w:t>
      </w:r>
      <w:r>
        <w:rPr>
          <w:rFonts w:eastAsia="Times New Roman" w:cs="Times New Roman"/>
          <w:szCs w:val="24"/>
        </w:rPr>
        <w:t>. Δ</w:t>
      </w:r>
      <w:r w:rsidRPr="0003192B">
        <w:rPr>
          <w:rFonts w:eastAsia="Times New Roman" w:cs="Times New Roman"/>
          <w:szCs w:val="24"/>
        </w:rPr>
        <w:t xml:space="preserve">ηλαδή </w:t>
      </w:r>
      <w:r>
        <w:rPr>
          <w:rFonts w:eastAsia="Times New Roman" w:cs="Times New Roman"/>
          <w:szCs w:val="24"/>
        </w:rPr>
        <w:t xml:space="preserve">ήρθε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03192B">
        <w:rPr>
          <w:rFonts w:eastAsia="Times New Roman" w:cs="Times New Roman"/>
          <w:szCs w:val="24"/>
        </w:rPr>
        <w:t xml:space="preserve"> </w:t>
      </w:r>
      <w:r>
        <w:rPr>
          <w:rFonts w:eastAsia="Times New Roman" w:cs="Times New Roman"/>
          <w:szCs w:val="24"/>
        </w:rPr>
        <w:t xml:space="preserve">και </w:t>
      </w:r>
      <w:r w:rsidRPr="0003192B">
        <w:rPr>
          <w:rFonts w:eastAsia="Times New Roman" w:cs="Times New Roman"/>
          <w:szCs w:val="24"/>
        </w:rPr>
        <w:t xml:space="preserve">σας εκβίασε </w:t>
      </w:r>
      <w:r>
        <w:rPr>
          <w:rFonts w:eastAsia="Times New Roman" w:cs="Times New Roman"/>
          <w:szCs w:val="24"/>
        </w:rPr>
        <w:t xml:space="preserve">και εσείς </w:t>
      </w:r>
      <w:proofErr w:type="spellStart"/>
      <w:r>
        <w:rPr>
          <w:rFonts w:eastAsia="Times New Roman" w:cs="Times New Roman"/>
          <w:szCs w:val="24"/>
        </w:rPr>
        <w:t>εκβιαζόμενος</w:t>
      </w:r>
      <w:proofErr w:type="spellEnd"/>
      <w:r>
        <w:rPr>
          <w:rFonts w:eastAsia="Times New Roman" w:cs="Times New Roman"/>
          <w:szCs w:val="24"/>
        </w:rPr>
        <w:t xml:space="preserve"> αλλάζετε τον νόμο. Αυτό είπατε.</w:t>
      </w:r>
    </w:p>
    <w:p w14:paraId="7098EF3D"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Υπουργέ, μη σηκώνεστε! Μισό λεπτό! </w:t>
      </w:r>
    </w:p>
    <w:p w14:paraId="7098EF3E"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w:t>
      </w:r>
      <w:r w:rsidRPr="0003192B">
        <w:rPr>
          <w:rFonts w:eastAsia="Times New Roman" w:cs="Times New Roman"/>
          <w:b/>
          <w:szCs w:val="24"/>
        </w:rPr>
        <w:t xml:space="preserve">ΝΙΣ ΓΕΩΡΓΙΑΔΗΣ: </w:t>
      </w:r>
      <w:r>
        <w:rPr>
          <w:rFonts w:eastAsia="Times New Roman" w:cs="Times New Roman"/>
          <w:szCs w:val="24"/>
        </w:rPr>
        <w:t>Δεν έχω τελειώσει ακόμα.</w:t>
      </w:r>
    </w:p>
    <w:p w14:paraId="7098EF3F"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Υπουργέ, μισό λεπτό! </w:t>
      </w:r>
    </w:p>
    <w:p w14:paraId="7098EF4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Γεωργιάδη, ολοκληρώστε σας παρακαλώ.</w:t>
      </w:r>
    </w:p>
    <w:p w14:paraId="7098EF41"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Άρα όσ</w:t>
      </w:r>
      <w:r w:rsidRPr="0003192B">
        <w:rPr>
          <w:rFonts w:eastAsia="Times New Roman" w:cs="Times New Roman"/>
          <w:szCs w:val="24"/>
        </w:rPr>
        <w:t xml:space="preserve">ον αφορά </w:t>
      </w:r>
      <w:r>
        <w:rPr>
          <w:rFonts w:eastAsia="Times New Roman" w:cs="Times New Roman"/>
          <w:szCs w:val="24"/>
        </w:rPr>
        <w:t xml:space="preserve">το </w:t>
      </w:r>
      <w:proofErr w:type="spellStart"/>
      <w:r w:rsidRPr="00296AB4">
        <w:rPr>
          <w:rFonts w:eastAsia="Times New Roman" w:cs="Times New Roman"/>
          <w:szCs w:val="24"/>
        </w:rPr>
        <w:t>dumping</w:t>
      </w:r>
      <w:proofErr w:type="spellEnd"/>
      <w:r w:rsidRPr="00296AB4">
        <w:rPr>
          <w:rFonts w:eastAsia="Times New Roman" w:cs="Times New Roman"/>
          <w:szCs w:val="24"/>
        </w:rPr>
        <w:t xml:space="preserve"> </w:t>
      </w:r>
      <w:r>
        <w:rPr>
          <w:rFonts w:eastAsia="Times New Roman" w:cs="Times New Roman"/>
          <w:szCs w:val="24"/>
        </w:rPr>
        <w:t>των τιμών δεν είπατε τίποτα.</w:t>
      </w:r>
    </w:p>
    <w:p w14:paraId="7098EF4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Κλείνω. Ισχυριστήκατε ότι υ</w:t>
      </w:r>
      <w:r>
        <w:rPr>
          <w:rFonts w:eastAsia="Times New Roman" w:cs="Times New Roman"/>
          <w:szCs w:val="24"/>
        </w:rPr>
        <w:t>πάρχουν φάρμακα που η τιμή τους</w:t>
      </w:r>
      <w:r w:rsidRPr="0003192B">
        <w:rPr>
          <w:rFonts w:eastAsia="Times New Roman" w:cs="Times New Roman"/>
          <w:szCs w:val="24"/>
        </w:rPr>
        <w:t xml:space="preserve"> χαμηλώνει από τις δύο τιμές</w:t>
      </w:r>
      <w:r>
        <w:rPr>
          <w:rFonts w:eastAsia="Times New Roman" w:cs="Times New Roman"/>
          <w:szCs w:val="24"/>
        </w:rPr>
        <w:t>.</w:t>
      </w:r>
    </w:p>
    <w:p w14:paraId="7098EF43"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szCs w:val="24"/>
        </w:rPr>
        <w:t xml:space="preserve"> Φυσικά.</w:t>
      </w:r>
    </w:p>
    <w:p w14:paraId="7098EF44"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sidRPr="00296AB4">
        <w:rPr>
          <w:rFonts w:eastAsia="Times New Roman" w:cs="Times New Roman"/>
          <w:szCs w:val="24"/>
        </w:rPr>
        <w:t>Ε</w:t>
      </w:r>
      <w:r w:rsidRPr="0003192B">
        <w:rPr>
          <w:rFonts w:eastAsia="Times New Roman" w:cs="Times New Roman"/>
          <w:szCs w:val="24"/>
        </w:rPr>
        <w:t>γώ σας είπα</w:t>
      </w:r>
      <w:r>
        <w:rPr>
          <w:rFonts w:eastAsia="Times New Roman" w:cs="Times New Roman"/>
          <w:szCs w:val="24"/>
        </w:rPr>
        <w:t xml:space="preserve"> ότι</w:t>
      </w:r>
      <w:r w:rsidRPr="0003192B">
        <w:rPr>
          <w:rFonts w:eastAsia="Times New Roman" w:cs="Times New Roman"/>
          <w:szCs w:val="24"/>
        </w:rPr>
        <w:t xml:space="preserve"> είμαι καλόπιστος</w:t>
      </w:r>
      <w:r>
        <w:rPr>
          <w:rFonts w:eastAsia="Times New Roman" w:cs="Times New Roman"/>
          <w:szCs w:val="24"/>
        </w:rPr>
        <w:t>.</w:t>
      </w:r>
    </w:p>
    <w:p w14:paraId="7098EF45"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szCs w:val="24"/>
        </w:rPr>
        <w:t xml:space="preserve"> Σε κάποια χαμηλώνει, σε κάποια μένει σταθερή και σε κάποια μεγαλώνει.</w:t>
      </w:r>
    </w:p>
    <w:p w14:paraId="7098EF46"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Σας είπα ότι είμαι καλόπιστος.</w:t>
      </w:r>
    </w:p>
    <w:p w14:paraId="7098EF47"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Ελάτε, κύριε Υπουργέ. Θα σας δώσω τον λόγο μετά, κύριε Υπουργέ.</w:t>
      </w:r>
    </w:p>
    <w:p w14:paraId="7098EF48"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sidRPr="0003192B">
        <w:rPr>
          <w:rFonts w:eastAsia="Times New Roman" w:cs="Times New Roman"/>
          <w:b/>
          <w:szCs w:val="24"/>
        </w:rPr>
        <w:t>:</w:t>
      </w:r>
      <w:r>
        <w:rPr>
          <w:rFonts w:eastAsia="Times New Roman" w:cs="Times New Roman"/>
          <w:b/>
          <w:szCs w:val="24"/>
        </w:rPr>
        <w:t xml:space="preserve"> </w:t>
      </w:r>
      <w:r>
        <w:rPr>
          <w:rFonts w:eastAsia="Times New Roman" w:cs="Times New Roman"/>
          <w:szCs w:val="24"/>
        </w:rPr>
        <w:t>Θα μας φέρετε λοιπόν μέχρι τη λήξη της συνεδριάσεως, έναν κατάλογο φαρμάκων για να ελέγξουμε τις τιμές.</w:t>
      </w:r>
    </w:p>
    <w:p w14:paraId="7098EF49"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Γεωργιάδη, ολοκληρώστε. Έχει ξεφύγει του προσωπικού αυτό.</w:t>
      </w:r>
    </w:p>
    <w:p w14:paraId="7098EF4A"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Εγώ ισχυρίζομαι ότι αυτό</w:t>
      </w:r>
      <w:r>
        <w:rPr>
          <w:rFonts w:eastAsia="Times New Roman" w:cs="Times New Roman"/>
          <w:szCs w:val="24"/>
        </w:rPr>
        <w:t xml:space="preserve"> δεν μπορεί να συμβεί, διότι ο μέσος όρος των τριών </w:t>
      </w:r>
      <w:proofErr w:type="spellStart"/>
      <w:r>
        <w:rPr>
          <w:rFonts w:eastAsia="Times New Roman" w:cs="Times New Roman"/>
          <w:szCs w:val="24"/>
        </w:rPr>
        <w:t>χαμηλοτέρων</w:t>
      </w:r>
      <w:proofErr w:type="spellEnd"/>
      <w:r>
        <w:rPr>
          <w:rFonts w:eastAsia="Times New Roman" w:cs="Times New Roman"/>
          <w:szCs w:val="24"/>
        </w:rPr>
        <w:t xml:space="preserve"> χωρών της Ευρωπαϊκής Ένωσης, συ</w:t>
      </w:r>
      <w:r w:rsidRPr="0003192B">
        <w:rPr>
          <w:rFonts w:eastAsia="Times New Roman" w:cs="Times New Roman"/>
          <w:szCs w:val="24"/>
        </w:rPr>
        <w:t xml:space="preserve">μπεριλαμβάνει τις χώρες </w:t>
      </w:r>
      <w:r>
        <w:rPr>
          <w:rFonts w:eastAsia="Times New Roman" w:cs="Times New Roman"/>
          <w:szCs w:val="24"/>
        </w:rPr>
        <w:t>α</w:t>
      </w:r>
      <w:r w:rsidRPr="0003192B">
        <w:rPr>
          <w:rFonts w:eastAsia="Times New Roman" w:cs="Times New Roman"/>
          <w:szCs w:val="24"/>
        </w:rPr>
        <w:t>νατολικής Ευρώπης που έχουν τις πολύ χαμηλές τιμές</w:t>
      </w:r>
      <w:r>
        <w:rPr>
          <w:rFonts w:eastAsia="Times New Roman" w:cs="Times New Roman"/>
          <w:szCs w:val="24"/>
        </w:rPr>
        <w:t>, ε</w:t>
      </w:r>
      <w:r w:rsidRPr="0003192B">
        <w:rPr>
          <w:rFonts w:eastAsia="Times New Roman" w:cs="Times New Roman"/>
          <w:szCs w:val="24"/>
        </w:rPr>
        <w:t xml:space="preserve">νώ </w:t>
      </w:r>
      <w:r>
        <w:rPr>
          <w:rFonts w:eastAsia="Times New Roman" w:cs="Times New Roman"/>
          <w:szCs w:val="24"/>
        </w:rPr>
        <w:t>οι</w:t>
      </w:r>
      <w:r w:rsidRPr="0003192B">
        <w:rPr>
          <w:rFonts w:eastAsia="Times New Roman" w:cs="Times New Roman"/>
          <w:szCs w:val="24"/>
        </w:rPr>
        <w:t xml:space="preserve"> δύο χώρες της </w:t>
      </w:r>
      <w:r>
        <w:rPr>
          <w:rFonts w:eastAsia="Times New Roman" w:cs="Times New Roman"/>
          <w:szCs w:val="24"/>
        </w:rPr>
        <w:t>Ευρωζώνης συμπεριλαμβάνουν</w:t>
      </w:r>
      <w:r w:rsidRPr="0003192B">
        <w:rPr>
          <w:rFonts w:eastAsia="Times New Roman" w:cs="Times New Roman"/>
          <w:szCs w:val="24"/>
        </w:rPr>
        <w:t xml:space="preserve"> μόνο τις πλούσιες χώρες</w:t>
      </w:r>
      <w:r>
        <w:rPr>
          <w:rFonts w:eastAsia="Times New Roman" w:cs="Times New Roman"/>
          <w:szCs w:val="24"/>
        </w:rPr>
        <w:t>, που έχουν α</w:t>
      </w:r>
      <w:r>
        <w:rPr>
          <w:rFonts w:eastAsia="Times New Roman" w:cs="Times New Roman"/>
          <w:szCs w:val="24"/>
        </w:rPr>
        <w:t>κριβές τιμές.</w:t>
      </w:r>
    </w:p>
    <w:p w14:paraId="7098EF4B"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szCs w:val="24"/>
        </w:rPr>
        <w:t xml:space="preserve"> Δεκαεννέα είναι οι πλούσιες.</w:t>
      </w:r>
    </w:p>
    <w:p w14:paraId="7098EF4C"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Γεωργιάδη!</w:t>
      </w:r>
    </w:p>
    <w:p w14:paraId="7098EF4D"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Βεβαίως. Οι παραπάνω χώρες είναι οι φτωχές χώρες όμως.</w:t>
      </w:r>
    </w:p>
    <w:p w14:paraId="7098EF4E"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szCs w:val="24"/>
        </w:rPr>
        <w:t xml:space="preserve"> Είναι δύο όμως, όχι τρεις. Ο μέσος όρος των δύο.</w:t>
      </w:r>
    </w:p>
    <w:p w14:paraId="7098EF4F"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Υπουργέ, δεν ακούγεστε!</w:t>
      </w:r>
    </w:p>
    <w:p w14:paraId="7098EF50"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Οι παραπάνω είναι οι φτωχές όμως.</w:t>
      </w:r>
    </w:p>
    <w:p w14:paraId="7098EF51"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Ελάτε, κύριε Γεωργιάδη, ολοκληρώστε.</w:t>
      </w:r>
    </w:p>
    <w:p w14:paraId="7098EF52"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Και ένα τελευταίο και δεν ξέρω αν θα μου απαντήσετε σε αυτό. Γιατί δεν νομοθετείτε, τώρα να νομοθετήσουμε μαζί, </w:t>
      </w:r>
      <w:proofErr w:type="spellStart"/>
      <w:r>
        <w:rPr>
          <w:rFonts w:eastAsia="Times New Roman" w:cs="Times New Roman"/>
          <w:szCs w:val="24"/>
          <w:lang w:val="en-US"/>
        </w:rPr>
        <w:t>clawback</w:t>
      </w:r>
      <w:proofErr w:type="spellEnd"/>
      <w:r w:rsidRPr="00AF0A3F">
        <w:rPr>
          <w:rFonts w:eastAsia="Times New Roman" w:cs="Times New Roman"/>
          <w:szCs w:val="24"/>
        </w:rPr>
        <w:t xml:space="preserve"> </w:t>
      </w:r>
      <w:r>
        <w:rPr>
          <w:rFonts w:eastAsia="Times New Roman" w:cs="Times New Roman"/>
          <w:szCs w:val="24"/>
        </w:rPr>
        <w:t>ανά κατηγορία φαρμάκου;</w:t>
      </w:r>
    </w:p>
    <w:p w14:paraId="7098EF53"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Γεωργιάδη!</w:t>
      </w:r>
    </w:p>
    <w:p w14:paraId="7098EF54"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Να πνίξουμε σ</w:t>
      </w:r>
      <w:r>
        <w:rPr>
          <w:rFonts w:eastAsia="Times New Roman" w:cs="Times New Roman"/>
          <w:szCs w:val="24"/>
        </w:rPr>
        <w:t>τ’ αλήθεια τις πολυεθνικές! Να πληρώσουν οι πολυεθνικές αυτά τα λεφτά που τους αναλογούν. Τα 3816 να πληρώσουν αυτά που τους αναλογούν!</w:t>
      </w:r>
    </w:p>
    <w:p w14:paraId="7098EF55"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Γεωργιάδη! Με αγνοείτε τελείως! Δεν με ακούτε!</w:t>
      </w:r>
    </w:p>
    <w:p w14:paraId="7098EF56"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Αυτό </w:t>
      </w:r>
      <w:r>
        <w:rPr>
          <w:rFonts w:eastAsia="Times New Roman" w:cs="Times New Roman"/>
          <w:szCs w:val="24"/>
        </w:rPr>
        <w:t>να νομοθετήσετε! Τολμάτε;</w:t>
      </w:r>
    </w:p>
    <w:p w14:paraId="7098EF57" w14:textId="77777777" w:rsidR="00971A45" w:rsidRDefault="00ED091D">
      <w:pPr>
        <w:spacing w:line="600" w:lineRule="auto"/>
        <w:ind w:firstLine="720"/>
        <w:jc w:val="both"/>
        <w:rPr>
          <w:rFonts w:eastAsia="Times New Roman" w:cs="Times New Roman"/>
          <w:szCs w:val="24"/>
        </w:rPr>
      </w:pPr>
      <w:r w:rsidRPr="00AF0A3F">
        <w:rPr>
          <w:rFonts w:eastAsia="Times New Roman" w:cs="Times New Roman"/>
          <w:b/>
          <w:szCs w:val="24"/>
        </w:rPr>
        <w:t xml:space="preserve">ΧΡΗΣΤΟΣ ΜΑΝΤΑΣ: </w:t>
      </w:r>
      <w:r>
        <w:rPr>
          <w:rFonts w:eastAsia="Times New Roman" w:cs="Times New Roman"/>
          <w:szCs w:val="24"/>
        </w:rPr>
        <w:t>Σιγά που δεν τολμάμε!</w:t>
      </w:r>
    </w:p>
    <w:p w14:paraId="7098EF58"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ΠΡΟΕΔΡΕΥΩΝ (Μάριος Γεωργιάδης):</w:t>
      </w:r>
      <w:r>
        <w:rPr>
          <w:rFonts w:eastAsia="Times New Roman" w:cs="Times New Roman"/>
          <w:szCs w:val="24"/>
        </w:rPr>
        <w:t xml:space="preserve"> Κύριε Μαντά, </w:t>
      </w:r>
      <w:r w:rsidRPr="0003192B">
        <w:rPr>
          <w:rFonts w:eastAsia="Times New Roman" w:cs="Times New Roman"/>
          <w:szCs w:val="24"/>
        </w:rPr>
        <w:t>παρακαλώ</w:t>
      </w:r>
      <w:r>
        <w:rPr>
          <w:rFonts w:eastAsia="Times New Roman" w:cs="Times New Roman"/>
          <w:szCs w:val="24"/>
        </w:rPr>
        <w:t>.</w:t>
      </w:r>
    </w:p>
    <w:p w14:paraId="7098EF5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7098EF5A"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b/>
          <w:szCs w:val="24"/>
        </w:rPr>
        <w:t xml:space="preserve"> </w:t>
      </w:r>
      <w:r>
        <w:rPr>
          <w:rFonts w:eastAsia="Times New Roman" w:cs="Times New Roman"/>
          <w:szCs w:val="24"/>
        </w:rPr>
        <w:t xml:space="preserve">Εξήγησα από την αρχή, ότι αυτή η παρέμβαση περιλαμβάνει </w:t>
      </w:r>
      <w:r w:rsidRPr="0003192B">
        <w:rPr>
          <w:rFonts w:eastAsia="Times New Roman" w:cs="Times New Roman"/>
          <w:szCs w:val="24"/>
        </w:rPr>
        <w:t xml:space="preserve">και μειώσεις </w:t>
      </w:r>
      <w:r w:rsidRPr="0003192B">
        <w:rPr>
          <w:rFonts w:eastAsia="Times New Roman" w:cs="Times New Roman"/>
          <w:szCs w:val="24"/>
        </w:rPr>
        <w:t>τιμών και σταθερές τιμές και σταδιακή αύξηση εκεί που είναι πολύ χαμηλά</w:t>
      </w:r>
      <w:r>
        <w:rPr>
          <w:rFonts w:eastAsia="Times New Roman" w:cs="Times New Roman"/>
          <w:szCs w:val="24"/>
        </w:rPr>
        <w:t>,</w:t>
      </w:r>
      <w:r w:rsidRPr="0003192B">
        <w:rPr>
          <w:rFonts w:eastAsia="Times New Roman" w:cs="Times New Roman"/>
          <w:szCs w:val="24"/>
        </w:rPr>
        <w:t xml:space="preserve"> κάτω από τη χαμηλότερη τιμή της </w:t>
      </w:r>
      <w:r>
        <w:rPr>
          <w:rFonts w:eastAsia="Times New Roman" w:cs="Times New Roman"/>
          <w:szCs w:val="24"/>
        </w:rPr>
        <w:t>Ε</w:t>
      </w:r>
      <w:r w:rsidRPr="0003192B">
        <w:rPr>
          <w:rFonts w:eastAsia="Times New Roman" w:cs="Times New Roman"/>
          <w:szCs w:val="24"/>
        </w:rPr>
        <w:t>υρωζώνης</w:t>
      </w:r>
      <w:r>
        <w:rPr>
          <w:rFonts w:eastAsia="Times New Roman" w:cs="Times New Roman"/>
          <w:szCs w:val="24"/>
        </w:rPr>
        <w:t>. Κ</w:t>
      </w:r>
      <w:r w:rsidRPr="0003192B">
        <w:rPr>
          <w:rFonts w:eastAsia="Times New Roman" w:cs="Times New Roman"/>
          <w:szCs w:val="24"/>
        </w:rPr>
        <w:t xml:space="preserve">αι είπα ότι </w:t>
      </w:r>
      <w:proofErr w:type="spellStart"/>
      <w:r w:rsidRPr="0003192B">
        <w:rPr>
          <w:rFonts w:eastAsia="Times New Roman" w:cs="Times New Roman"/>
          <w:szCs w:val="24"/>
        </w:rPr>
        <w:t>μεσοσταθμικά</w:t>
      </w:r>
      <w:proofErr w:type="spellEnd"/>
      <w:r w:rsidRPr="0003192B">
        <w:rPr>
          <w:rFonts w:eastAsia="Times New Roman" w:cs="Times New Roman"/>
          <w:szCs w:val="24"/>
        </w:rPr>
        <w:t xml:space="preserve"> αυτό είναι περίπου το ίδιο το ισοζύγιο τιμών</w:t>
      </w:r>
      <w:r>
        <w:rPr>
          <w:rFonts w:eastAsia="Times New Roman" w:cs="Times New Roman"/>
          <w:szCs w:val="24"/>
        </w:rPr>
        <w:t>. Ά</w:t>
      </w:r>
      <w:r w:rsidRPr="0003192B">
        <w:rPr>
          <w:rFonts w:eastAsia="Times New Roman" w:cs="Times New Roman"/>
          <w:szCs w:val="24"/>
        </w:rPr>
        <w:t>ρα αυτή η θεωρία</w:t>
      </w:r>
      <w:r>
        <w:rPr>
          <w:rFonts w:eastAsia="Times New Roman" w:cs="Times New Roman"/>
          <w:szCs w:val="24"/>
        </w:rPr>
        <w:t>,</w:t>
      </w:r>
      <w:r w:rsidRPr="0003192B">
        <w:rPr>
          <w:rFonts w:eastAsia="Times New Roman" w:cs="Times New Roman"/>
          <w:szCs w:val="24"/>
        </w:rPr>
        <w:t xml:space="preserve"> ότι κάνουμε δωράκι στη βιομηχανία είναι ψέμα</w:t>
      </w:r>
      <w:r>
        <w:rPr>
          <w:rFonts w:eastAsia="Times New Roman" w:cs="Times New Roman"/>
          <w:szCs w:val="24"/>
        </w:rPr>
        <w:t xml:space="preserve"> κύρι</w:t>
      </w:r>
      <w:r>
        <w:rPr>
          <w:rFonts w:eastAsia="Times New Roman" w:cs="Times New Roman"/>
          <w:szCs w:val="24"/>
        </w:rPr>
        <w:t>ε Γεωργιάδη! Το καταλαβαίνετε αυτό; Ε</w:t>
      </w:r>
      <w:r w:rsidRPr="0003192B">
        <w:rPr>
          <w:rFonts w:eastAsia="Times New Roman" w:cs="Times New Roman"/>
          <w:szCs w:val="24"/>
        </w:rPr>
        <w:t>ίναι ψέμα</w:t>
      </w:r>
      <w:r>
        <w:rPr>
          <w:rFonts w:eastAsia="Times New Roman" w:cs="Times New Roman"/>
          <w:szCs w:val="24"/>
        </w:rPr>
        <w:t>! Είναι ψέμα!</w:t>
      </w:r>
    </w:p>
    <w:p w14:paraId="7098EF5B"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b/>
          <w:szCs w:val="24"/>
        </w:rPr>
        <w:t>ΣΠΥΡΙΔΩΝ</w:t>
      </w:r>
      <w:r>
        <w:rPr>
          <w:rFonts w:eastAsia="Times New Roman" w:cs="Times New Roman"/>
          <w:b/>
          <w:szCs w:val="24"/>
        </w:rPr>
        <w:t xml:space="preserve"> </w:t>
      </w:r>
      <w:r w:rsidRPr="0003192B">
        <w:rPr>
          <w:rFonts w:eastAsia="Times New Roman" w:cs="Times New Roman"/>
          <w:b/>
          <w:szCs w:val="24"/>
        </w:rPr>
        <w:t>-</w:t>
      </w:r>
      <w:r>
        <w:rPr>
          <w:rFonts w:eastAsia="Times New Roman" w:cs="Times New Roman"/>
          <w:b/>
          <w:szCs w:val="24"/>
        </w:rPr>
        <w:t xml:space="preserve"> </w:t>
      </w:r>
      <w:r w:rsidRPr="0003192B">
        <w:rPr>
          <w:rFonts w:eastAsia="Times New Roman" w:cs="Times New Roman"/>
          <w:b/>
          <w:szCs w:val="24"/>
        </w:rPr>
        <w:t>ΑΔΩΝΙΣ ΓΕΩΡΓΙΑΔΗΣ:</w:t>
      </w:r>
      <w:r>
        <w:rPr>
          <w:rFonts w:eastAsia="Times New Roman" w:cs="Times New Roman"/>
          <w:b/>
          <w:szCs w:val="24"/>
        </w:rPr>
        <w:t xml:space="preserve"> </w:t>
      </w:r>
      <w:r>
        <w:rPr>
          <w:rFonts w:eastAsia="Times New Roman" w:cs="Times New Roman"/>
          <w:szCs w:val="24"/>
        </w:rPr>
        <w:t xml:space="preserve">Ως προς το </w:t>
      </w:r>
      <w:r>
        <w:rPr>
          <w:rFonts w:eastAsia="Times New Roman" w:cs="Times New Roman"/>
          <w:szCs w:val="24"/>
          <w:lang w:val="en-US"/>
        </w:rPr>
        <w:t>dumping</w:t>
      </w:r>
      <w:r w:rsidRPr="00AF0A3F">
        <w:rPr>
          <w:rFonts w:eastAsia="Times New Roman" w:cs="Times New Roman"/>
          <w:szCs w:val="24"/>
        </w:rPr>
        <w:t xml:space="preserve"> </w:t>
      </w:r>
      <w:r>
        <w:rPr>
          <w:rFonts w:eastAsia="Times New Roman" w:cs="Times New Roman"/>
          <w:szCs w:val="24"/>
        </w:rPr>
        <w:t>είπα.</w:t>
      </w:r>
    </w:p>
    <w:p w14:paraId="7098EF5C" w14:textId="77777777" w:rsidR="00971A45" w:rsidRDefault="00ED091D">
      <w:pPr>
        <w:spacing w:line="600" w:lineRule="auto"/>
        <w:ind w:firstLine="720"/>
        <w:jc w:val="both"/>
        <w:rPr>
          <w:rFonts w:eastAsia="Times New Roman" w:cs="Times New Roman"/>
          <w:szCs w:val="24"/>
        </w:rPr>
      </w:pPr>
      <w:r w:rsidRPr="00296AB4">
        <w:rPr>
          <w:rFonts w:eastAsia="Times New Roman" w:cs="Times New Roman"/>
          <w:b/>
          <w:szCs w:val="24"/>
        </w:rPr>
        <w:t>ΑΝΔΡΕΑΣ ΞΑΝΘΟΣ (Υπουργός Υγείας):</w:t>
      </w:r>
      <w:r>
        <w:rPr>
          <w:rFonts w:eastAsia="Times New Roman" w:cs="Times New Roman"/>
          <w:b/>
          <w:szCs w:val="24"/>
        </w:rPr>
        <w:t xml:space="preserve"> </w:t>
      </w:r>
      <w:r w:rsidRPr="00AF0A3F">
        <w:rPr>
          <w:rFonts w:eastAsia="Times New Roman" w:cs="Times New Roman"/>
          <w:szCs w:val="24"/>
        </w:rPr>
        <w:t>Δεν ισχύει! Διότι ά</w:t>
      </w:r>
      <w:r w:rsidRPr="0003192B">
        <w:rPr>
          <w:rFonts w:eastAsia="Times New Roman" w:cs="Times New Roman"/>
          <w:szCs w:val="24"/>
        </w:rPr>
        <w:t xml:space="preserve">λλες βιομηχανίες θα πάρουν μία </w:t>
      </w:r>
      <w:r>
        <w:rPr>
          <w:rFonts w:eastAsia="Times New Roman" w:cs="Times New Roman"/>
          <w:szCs w:val="24"/>
        </w:rPr>
        <w:t>μικρή</w:t>
      </w:r>
      <w:r w:rsidRPr="0003192B">
        <w:rPr>
          <w:rFonts w:eastAsia="Times New Roman" w:cs="Times New Roman"/>
          <w:szCs w:val="24"/>
        </w:rPr>
        <w:t xml:space="preserve"> αύξηση </w:t>
      </w:r>
      <w:r>
        <w:rPr>
          <w:rFonts w:eastAsia="Times New Roman" w:cs="Times New Roman"/>
          <w:szCs w:val="24"/>
        </w:rPr>
        <w:t>σ</w:t>
      </w:r>
      <w:r w:rsidRPr="0003192B">
        <w:rPr>
          <w:rFonts w:eastAsia="Times New Roman" w:cs="Times New Roman"/>
          <w:szCs w:val="24"/>
        </w:rPr>
        <w:t xml:space="preserve">τις τιμές και άλλες θα έχουν </w:t>
      </w:r>
      <w:r>
        <w:rPr>
          <w:rFonts w:eastAsia="Times New Roman" w:cs="Times New Roman"/>
          <w:szCs w:val="24"/>
        </w:rPr>
        <w:t>μείωση στις τι</w:t>
      </w:r>
      <w:r>
        <w:rPr>
          <w:rFonts w:eastAsia="Times New Roman" w:cs="Times New Roman"/>
          <w:szCs w:val="24"/>
        </w:rPr>
        <w:t>μές και κάποιε</w:t>
      </w:r>
      <w:r w:rsidRPr="0003192B">
        <w:rPr>
          <w:rFonts w:eastAsia="Times New Roman" w:cs="Times New Roman"/>
          <w:szCs w:val="24"/>
        </w:rPr>
        <w:t>ς θα παραμείνουν σταθερές</w:t>
      </w:r>
      <w:r>
        <w:rPr>
          <w:rFonts w:eastAsia="Times New Roman" w:cs="Times New Roman"/>
          <w:szCs w:val="24"/>
        </w:rPr>
        <w:t>. Α</w:t>
      </w:r>
      <w:r w:rsidRPr="0003192B">
        <w:rPr>
          <w:rFonts w:eastAsia="Times New Roman" w:cs="Times New Roman"/>
          <w:szCs w:val="24"/>
        </w:rPr>
        <w:t>λλά συνολικά το πλαίσιο είναι πιο σταθερό</w:t>
      </w:r>
      <w:r>
        <w:rPr>
          <w:rFonts w:eastAsia="Times New Roman" w:cs="Times New Roman"/>
          <w:szCs w:val="24"/>
        </w:rPr>
        <w:t>,</w:t>
      </w:r>
      <w:r w:rsidRPr="0003192B">
        <w:rPr>
          <w:rFonts w:eastAsia="Times New Roman" w:cs="Times New Roman"/>
          <w:szCs w:val="24"/>
        </w:rPr>
        <w:t xml:space="preserve"> πιο διαφανές</w:t>
      </w:r>
      <w:r>
        <w:rPr>
          <w:rFonts w:eastAsia="Times New Roman" w:cs="Times New Roman"/>
          <w:szCs w:val="24"/>
        </w:rPr>
        <w:t>,</w:t>
      </w:r>
      <w:r w:rsidRPr="0003192B">
        <w:rPr>
          <w:rFonts w:eastAsia="Times New Roman" w:cs="Times New Roman"/>
          <w:szCs w:val="24"/>
        </w:rPr>
        <w:t xml:space="preserve"> έχει αναφορά σε χώρες με </w:t>
      </w:r>
      <w:r>
        <w:rPr>
          <w:rFonts w:eastAsia="Times New Roman" w:cs="Times New Roman"/>
          <w:szCs w:val="24"/>
        </w:rPr>
        <w:t>ίδιο</w:t>
      </w:r>
      <w:r w:rsidRPr="0003192B">
        <w:rPr>
          <w:rFonts w:eastAsia="Times New Roman" w:cs="Times New Roman"/>
          <w:szCs w:val="24"/>
        </w:rPr>
        <w:t xml:space="preserve"> οικονομικό και κοινωνικό επίπεδο</w:t>
      </w:r>
      <w:r>
        <w:rPr>
          <w:rFonts w:eastAsia="Times New Roman" w:cs="Times New Roman"/>
          <w:szCs w:val="24"/>
        </w:rPr>
        <w:t>. Αυτό δεν θέλουμε γι</w:t>
      </w:r>
      <w:r w:rsidRPr="0003192B">
        <w:rPr>
          <w:rFonts w:eastAsia="Times New Roman" w:cs="Times New Roman"/>
          <w:szCs w:val="24"/>
        </w:rPr>
        <w:t xml:space="preserve">α τη χώρα </w:t>
      </w:r>
      <w:r>
        <w:rPr>
          <w:rFonts w:eastAsia="Times New Roman" w:cs="Times New Roman"/>
          <w:szCs w:val="24"/>
        </w:rPr>
        <w:t>μας; Θ</w:t>
      </w:r>
      <w:r w:rsidRPr="0003192B">
        <w:rPr>
          <w:rFonts w:eastAsia="Times New Roman" w:cs="Times New Roman"/>
          <w:szCs w:val="24"/>
        </w:rPr>
        <w:t xml:space="preserve">έλουμε </w:t>
      </w:r>
      <w:r>
        <w:rPr>
          <w:rFonts w:eastAsia="Times New Roman" w:cs="Times New Roman"/>
          <w:szCs w:val="24"/>
        </w:rPr>
        <w:t>ή δεν</w:t>
      </w:r>
      <w:r w:rsidRPr="0003192B">
        <w:rPr>
          <w:rFonts w:eastAsia="Times New Roman" w:cs="Times New Roman"/>
          <w:szCs w:val="24"/>
        </w:rPr>
        <w:t xml:space="preserve"> θέλουμε η χώρα μας</w:t>
      </w:r>
      <w:r>
        <w:rPr>
          <w:rFonts w:eastAsia="Times New Roman" w:cs="Times New Roman"/>
          <w:szCs w:val="24"/>
        </w:rPr>
        <w:t xml:space="preserve"> να παρακολουθεί τις χώρες της Ε</w:t>
      </w:r>
      <w:r w:rsidRPr="0003192B">
        <w:rPr>
          <w:rFonts w:eastAsia="Times New Roman" w:cs="Times New Roman"/>
          <w:szCs w:val="24"/>
        </w:rPr>
        <w:t>υρωζώνης</w:t>
      </w:r>
      <w:r>
        <w:rPr>
          <w:rFonts w:eastAsia="Times New Roman" w:cs="Times New Roman"/>
          <w:szCs w:val="24"/>
        </w:rPr>
        <w:t xml:space="preserve">, </w:t>
      </w:r>
      <w:r w:rsidRPr="0003192B">
        <w:rPr>
          <w:rFonts w:eastAsia="Times New Roman" w:cs="Times New Roman"/>
          <w:szCs w:val="24"/>
        </w:rPr>
        <w:t xml:space="preserve">να είναι στο </w:t>
      </w:r>
      <w:r>
        <w:rPr>
          <w:rFonts w:eastAsia="Times New Roman" w:cs="Times New Roman"/>
          <w:szCs w:val="24"/>
        </w:rPr>
        <w:t xml:space="preserve">σκληρό πυρήνα του ευρώ, </w:t>
      </w:r>
      <w:r w:rsidRPr="0003192B">
        <w:rPr>
          <w:rFonts w:eastAsia="Times New Roman" w:cs="Times New Roman"/>
          <w:szCs w:val="24"/>
        </w:rPr>
        <w:t>να παρακολουθεί τις χώρες που αναπτύσσονται</w:t>
      </w:r>
      <w:r>
        <w:rPr>
          <w:rFonts w:eastAsia="Times New Roman" w:cs="Times New Roman"/>
          <w:szCs w:val="24"/>
        </w:rPr>
        <w:t>;</w:t>
      </w:r>
    </w:p>
    <w:p w14:paraId="7098EF5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03192B">
        <w:rPr>
          <w:rFonts w:eastAsia="Times New Roman" w:cs="Times New Roman"/>
          <w:szCs w:val="24"/>
        </w:rPr>
        <w:t xml:space="preserve">ίναι μία πραγματικά ισορροπημένη και πολύ </w:t>
      </w:r>
      <w:r>
        <w:rPr>
          <w:rFonts w:eastAsia="Times New Roman" w:cs="Times New Roman"/>
          <w:szCs w:val="24"/>
        </w:rPr>
        <w:t xml:space="preserve">ζυγισμένη. Και δεν είναι τυχαίο, κύριε </w:t>
      </w:r>
      <w:r w:rsidRPr="0003192B">
        <w:rPr>
          <w:rFonts w:eastAsia="Times New Roman" w:cs="Times New Roman"/>
          <w:szCs w:val="24"/>
        </w:rPr>
        <w:t>Γεωργιάδη</w:t>
      </w:r>
      <w:r>
        <w:rPr>
          <w:rFonts w:eastAsia="Times New Roman" w:cs="Times New Roman"/>
          <w:szCs w:val="24"/>
        </w:rPr>
        <w:t>,</w:t>
      </w:r>
      <w:r w:rsidRPr="0003192B">
        <w:rPr>
          <w:rFonts w:eastAsia="Times New Roman" w:cs="Times New Roman"/>
          <w:szCs w:val="24"/>
        </w:rPr>
        <w:t xml:space="preserve"> ότι συνολικά η βιομηχανία και η </w:t>
      </w:r>
      <w:r>
        <w:rPr>
          <w:rFonts w:eastAsia="Times New Roman" w:cs="Times New Roman"/>
          <w:szCs w:val="24"/>
        </w:rPr>
        <w:t>εγχώρια</w:t>
      </w:r>
      <w:r w:rsidRPr="0003192B">
        <w:rPr>
          <w:rFonts w:eastAsia="Times New Roman" w:cs="Times New Roman"/>
          <w:szCs w:val="24"/>
        </w:rPr>
        <w:t xml:space="preserve"> και η </w:t>
      </w:r>
      <w:proofErr w:type="spellStart"/>
      <w:r w:rsidRPr="0003192B">
        <w:rPr>
          <w:rFonts w:eastAsia="Times New Roman" w:cs="Times New Roman"/>
          <w:szCs w:val="24"/>
        </w:rPr>
        <w:t>εξωχώρια</w:t>
      </w:r>
      <w:proofErr w:type="spellEnd"/>
      <w:r w:rsidRPr="0003192B">
        <w:rPr>
          <w:rFonts w:eastAsia="Times New Roman" w:cs="Times New Roman"/>
          <w:szCs w:val="24"/>
        </w:rPr>
        <w:t xml:space="preserve"> δεν έχει να πει ότι κάνουμε προνομιακή μεταχείριση κάποιο</w:t>
      </w:r>
      <w:r>
        <w:rPr>
          <w:rFonts w:eastAsia="Times New Roman" w:cs="Times New Roman"/>
          <w:szCs w:val="24"/>
        </w:rPr>
        <w:t>υ</w:t>
      </w:r>
      <w:r w:rsidRPr="0003192B">
        <w:rPr>
          <w:rFonts w:eastAsia="Times New Roman" w:cs="Times New Roman"/>
          <w:szCs w:val="24"/>
        </w:rPr>
        <w:t xml:space="preserve"> κομματιού</w:t>
      </w:r>
      <w:r>
        <w:rPr>
          <w:rFonts w:eastAsia="Times New Roman" w:cs="Times New Roman"/>
          <w:szCs w:val="24"/>
        </w:rPr>
        <w:t>.</w:t>
      </w:r>
    </w:p>
    <w:p w14:paraId="7098EF5E"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ΑΔΩΝΙΣ ΓΕΩΡΓΙΑΔΗΣ: </w:t>
      </w:r>
      <w:r>
        <w:rPr>
          <w:rFonts w:eastAsia="Times New Roman" w:cs="Times New Roman"/>
          <w:szCs w:val="24"/>
        </w:rPr>
        <w:t>Αφού όλοι κερδίζουν.</w:t>
      </w:r>
    </w:p>
    <w:p w14:paraId="7098EF5F" w14:textId="77777777" w:rsidR="00971A45" w:rsidRDefault="00ED091D">
      <w:pPr>
        <w:spacing w:line="600" w:lineRule="auto"/>
        <w:ind w:firstLine="720"/>
        <w:jc w:val="both"/>
        <w:rPr>
          <w:rFonts w:eastAsia="Times New Roman" w:cs="Times New Roman"/>
          <w:szCs w:val="24"/>
        </w:rPr>
      </w:pPr>
      <w:r w:rsidRPr="008070D4">
        <w:rPr>
          <w:rFonts w:eastAsia="Times New Roman" w:cs="Times New Roman"/>
          <w:b/>
          <w:szCs w:val="24"/>
        </w:rPr>
        <w:t>ΧΡΗΣΤΟΣ ΜΑΝΤΑΣ:</w:t>
      </w:r>
      <w:r>
        <w:rPr>
          <w:rFonts w:eastAsia="Times New Roman" w:cs="Times New Roman"/>
          <w:szCs w:val="24"/>
        </w:rPr>
        <w:t xml:space="preserve"> Βοηθάμε την ανάπτυξη.</w:t>
      </w:r>
    </w:p>
    <w:p w14:paraId="7098EF60"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ΑΝΔΡΕΑΣ ΞΑΝΘΟΣ (Υπουργός Υγείας): </w:t>
      </w:r>
      <w:r w:rsidRPr="0003192B">
        <w:rPr>
          <w:rFonts w:eastAsia="Times New Roman" w:cs="Times New Roman"/>
          <w:szCs w:val="24"/>
        </w:rPr>
        <w:t xml:space="preserve">Προσέξτε το </w:t>
      </w:r>
      <w:r>
        <w:rPr>
          <w:rFonts w:eastAsia="Times New Roman" w:cs="Times New Roman"/>
          <w:szCs w:val="24"/>
        </w:rPr>
        <w:t xml:space="preserve">μεγάλο </w:t>
      </w:r>
      <w:r w:rsidRPr="0003192B">
        <w:rPr>
          <w:rFonts w:eastAsia="Times New Roman" w:cs="Times New Roman"/>
          <w:szCs w:val="24"/>
        </w:rPr>
        <w:t>πρόβλημα αυτή</w:t>
      </w:r>
      <w:r>
        <w:rPr>
          <w:rFonts w:eastAsia="Times New Roman" w:cs="Times New Roman"/>
          <w:szCs w:val="24"/>
        </w:rPr>
        <w:t>ν</w:t>
      </w:r>
      <w:r w:rsidRPr="0003192B">
        <w:rPr>
          <w:rFonts w:eastAsia="Times New Roman" w:cs="Times New Roman"/>
          <w:szCs w:val="24"/>
        </w:rPr>
        <w:t xml:space="preserve"> τη στιγμή</w:t>
      </w:r>
      <w:r>
        <w:rPr>
          <w:rFonts w:eastAsia="Times New Roman" w:cs="Times New Roman"/>
          <w:szCs w:val="24"/>
        </w:rPr>
        <w:t xml:space="preserve"> της</w:t>
      </w:r>
      <w:r>
        <w:rPr>
          <w:rFonts w:eastAsia="Times New Roman" w:cs="Times New Roman"/>
          <w:szCs w:val="24"/>
        </w:rPr>
        <w:t xml:space="preserve"> βιομηχανίας, αγαπητέ κύριε Γεωργιάδη, δεν </w:t>
      </w:r>
      <w:r w:rsidRPr="008070D4">
        <w:rPr>
          <w:rFonts w:eastAsia="Times New Roman" w:cs="Times New Roman"/>
          <w:szCs w:val="24"/>
        </w:rPr>
        <w:t xml:space="preserve">είναι τόσο το επίπεδο τιμών, αλλά είναι κυρίως η υπέρβαση της δαπάνης που έχει υπάρξει αυτά τα χρόνια και το μεγάλο και αυξανόμενο </w:t>
      </w:r>
      <w:proofErr w:type="spellStart"/>
      <w:r w:rsidRPr="008070D4">
        <w:rPr>
          <w:rFonts w:eastAsia="Times New Roman" w:cs="Times New Roman"/>
          <w:szCs w:val="24"/>
        </w:rPr>
        <w:t>clawback</w:t>
      </w:r>
      <w:proofErr w:type="spellEnd"/>
      <w:r w:rsidRPr="008070D4">
        <w:rPr>
          <w:rFonts w:eastAsia="Times New Roman" w:cs="Times New Roman"/>
          <w:szCs w:val="24"/>
        </w:rPr>
        <w:t xml:space="preserve"> και </w:t>
      </w:r>
      <w:proofErr w:type="spellStart"/>
      <w:r w:rsidRPr="008070D4">
        <w:rPr>
          <w:rFonts w:eastAsia="Times New Roman" w:cs="Times New Roman"/>
          <w:szCs w:val="24"/>
        </w:rPr>
        <w:t>rebate</w:t>
      </w:r>
      <w:proofErr w:type="spellEnd"/>
      <w:r w:rsidRPr="008070D4">
        <w:rPr>
          <w:rFonts w:eastAsia="Times New Roman" w:cs="Times New Roman"/>
          <w:szCs w:val="24"/>
        </w:rPr>
        <w:t xml:space="preserve"> οι επιστροφές που δίνουν</w:t>
      </w:r>
      <w:r>
        <w:rPr>
          <w:rFonts w:eastAsia="Times New Roman" w:cs="Times New Roman"/>
          <w:szCs w:val="24"/>
        </w:rPr>
        <w:t>.</w:t>
      </w:r>
      <w:r w:rsidRPr="008070D4">
        <w:rPr>
          <w:rFonts w:eastAsia="Times New Roman" w:cs="Times New Roman"/>
          <w:szCs w:val="24"/>
        </w:rPr>
        <w:t xml:space="preserve"> Αυτή είναι και η μεγάλη πληγή</w:t>
      </w:r>
      <w:r>
        <w:rPr>
          <w:rFonts w:eastAsia="Times New Roman" w:cs="Times New Roman"/>
          <w:szCs w:val="24"/>
        </w:rPr>
        <w:t xml:space="preserve"> και με</w:t>
      </w:r>
      <w:r>
        <w:rPr>
          <w:rFonts w:eastAsia="Times New Roman" w:cs="Times New Roman"/>
          <w:szCs w:val="24"/>
        </w:rPr>
        <w:t>γάλη</w:t>
      </w:r>
      <w:r w:rsidRPr="008070D4">
        <w:rPr>
          <w:rFonts w:eastAsia="Times New Roman" w:cs="Times New Roman"/>
          <w:szCs w:val="24"/>
        </w:rPr>
        <w:t xml:space="preserve"> δυσκολία</w:t>
      </w:r>
      <w:r>
        <w:rPr>
          <w:rFonts w:eastAsia="Times New Roman" w:cs="Times New Roman"/>
          <w:szCs w:val="24"/>
        </w:rPr>
        <w:t>. Και εμείς,</w:t>
      </w:r>
      <w:r w:rsidRPr="0003192B">
        <w:rPr>
          <w:rFonts w:eastAsia="Times New Roman" w:cs="Times New Roman"/>
          <w:szCs w:val="24"/>
        </w:rPr>
        <w:t xml:space="preserve"> λοιπόν έχουμε πει ότι πρέπει να πάμε και σε μία δικαιότερη κατανομή του </w:t>
      </w:r>
      <w:proofErr w:type="spellStart"/>
      <w:r w:rsidRPr="008070D4">
        <w:rPr>
          <w:rFonts w:eastAsia="Times New Roman" w:cs="Times New Roman"/>
          <w:szCs w:val="24"/>
        </w:rPr>
        <w:t>clawback</w:t>
      </w:r>
      <w:proofErr w:type="spellEnd"/>
      <w:r w:rsidRPr="008070D4">
        <w:rPr>
          <w:rFonts w:eastAsia="Times New Roman" w:cs="Times New Roman"/>
          <w:szCs w:val="24"/>
        </w:rPr>
        <w:t xml:space="preserve"> </w:t>
      </w:r>
      <w:r>
        <w:rPr>
          <w:rFonts w:eastAsia="Times New Roman" w:cs="Times New Roman"/>
          <w:szCs w:val="24"/>
        </w:rPr>
        <w:t xml:space="preserve">και ήδη έχουμε κάνει </w:t>
      </w:r>
      <w:r w:rsidRPr="0003192B">
        <w:rPr>
          <w:rFonts w:eastAsia="Times New Roman" w:cs="Times New Roman"/>
          <w:szCs w:val="24"/>
        </w:rPr>
        <w:t>ένα πρώτο βήμα</w:t>
      </w:r>
      <w:r>
        <w:rPr>
          <w:rFonts w:eastAsia="Times New Roman" w:cs="Times New Roman"/>
          <w:szCs w:val="24"/>
        </w:rPr>
        <w:t xml:space="preserve"> -έχετε χάσει επεισόδια, δεν το παρακολουθείτε το θέμα-, όπου</w:t>
      </w:r>
      <w:r w:rsidRPr="0003192B">
        <w:rPr>
          <w:rFonts w:eastAsia="Times New Roman" w:cs="Times New Roman"/>
          <w:szCs w:val="24"/>
        </w:rPr>
        <w:t xml:space="preserve"> με τον συνδυασμό 90</w:t>
      </w:r>
      <w:r>
        <w:rPr>
          <w:rFonts w:eastAsia="Times New Roman" w:cs="Times New Roman"/>
          <w:szCs w:val="24"/>
        </w:rPr>
        <w:t>/</w:t>
      </w:r>
      <w:r w:rsidRPr="0003192B">
        <w:rPr>
          <w:rFonts w:eastAsia="Times New Roman" w:cs="Times New Roman"/>
          <w:szCs w:val="24"/>
        </w:rPr>
        <w:t>10</w:t>
      </w:r>
      <w:r>
        <w:rPr>
          <w:rFonts w:eastAsia="Times New Roman" w:cs="Times New Roman"/>
          <w:szCs w:val="24"/>
        </w:rPr>
        <w:t>,</w:t>
      </w:r>
      <w:r w:rsidRPr="0003192B">
        <w:rPr>
          <w:rFonts w:eastAsia="Times New Roman" w:cs="Times New Roman"/>
          <w:szCs w:val="24"/>
        </w:rPr>
        <w:t xml:space="preserve"> βάζοντας την έννοια της ανάπ</w:t>
      </w:r>
      <w:r w:rsidRPr="0003192B">
        <w:rPr>
          <w:rFonts w:eastAsia="Times New Roman" w:cs="Times New Roman"/>
          <w:szCs w:val="24"/>
        </w:rPr>
        <w:t>τυξης</w:t>
      </w:r>
      <w:r>
        <w:rPr>
          <w:rFonts w:eastAsia="Times New Roman" w:cs="Times New Roman"/>
          <w:szCs w:val="24"/>
        </w:rPr>
        <w:t>,</w:t>
      </w:r>
      <w:r w:rsidRPr="0003192B">
        <w:rPr>
          <w:rFonts w:eastAsia="Times New Roman" w:cs="Times New Roman"/>
          <w:szCs w:val="24"/>
        </w:rPr>
        <w:t xml:space="preserve"> δηλαδή τις εταιρείες που συμμετέχουν στην υπέρβαση</w:t>
      </w:r>
      <w:r>
        <w:rPr>
          <w:rFonts w:eastAsia="Times New Roman" w:cs="Times New Roman"/>
          <w:szCs w:val="24"/>
        </w:rPr>
        <w:t>,</w:t>
      </w:r>
      <w:r w:rsidRPr="0003192B">
        <w:rPr>
          <w:rFonts w:eastAsia="Times New Roman" w:cs="Times New Roman"/>
          <w:szCs w:val="24"/>
        </w:rPr>
        <w:t xml:space="preserve"> επιβαρύνονται περισσότερο</w:t>
      </w:r>
      <w:r>
        <w:rPr>
          <w:rFonts w:eastAsia="Times New Roman" w:cs="Times New Roman"/>
          <w:szCs w:val="24"/>
        </w:rPr>
        <w:t>. Κ</w:t>
      </w:r>
      <w:r w:rsidRPr="0003192B">
        <w:rPr>
          <w:rFonts w:eastAsia="Times New Roman" w:cs="Times New Roman"/>
          <w:szCs w:val="24"/>
        </w:rPr>
        <w:t>αι αυτές οι εταιρείες</w:t>
      </w:r>
      <w:r>
        <w:rPr>
          <w:rFonts w:eastAsia="Times New Roman" w:cs="Times New Roman"/>
          <w:szCs w:val="24"/>
        </w:rPr>
        <w:t>,</w:t>
      </w:r>
      <w:r w:rsidRPr="0003192B">
        <w:rPr>
          <w:rFonts w:eastAsia="Times New Roman" w:cs="Times New Roman"/>
          <w:szCs w:val="24"/>
        </w:rPr>
        <w:t xml:space="preserve"> κύριε Γεωργιάδη</w:t>
      </w:r>
      <w:r>
        <w:rPr>
          <w:rFonts w:eastAsia="Times New Roman" w:cs="Times New Roman"/>
          <w:szCs w:val="24"/>
        </w:rPr>
        <w:t>,</w:t>
      </w:r>
      <w:r w:rsidRPr="0003192B">
        <w:rPr>
          <w:rFonts w:eastAsia="Times New Roman" w:cs="Times New Roman"/>
          <w:szCs w:val="24"/>
        </w:rPr>
        <w:t xml:space="preserve"> είναι οι πολυεθνικές εταιρίες</w:t>
      </w:r>
      <w:r>
        <w:rPr>
          <w:rFonts w:eastAsia="Times New Roman" w:cs="Times New Roman"/>
          <w:szCs w:val="24"/>
        </w:rPr>
        <w:t>. Κ</w:t>
      </w:r>
      <w:r w:rsidRPr="0003192B">
        <w:rPr>
          <w:rFonts w:eastAsia="Times New Roman" w:cs="Times New Roman"/>
          <w:szCs w:val="24"/>
        </w:rPr>
        <w:t>αι φέτος αυτό το 90</w:t>
      </w:r>
      <w:r>
        <w:rPr>
          <w:rFonts w:eastAsia="Times New Roman" w:cs="Times New Roman"/>
          <w:szCs w:val="24"/>
        </w:rPr>
        <w:t>/10</w:t>
      </w:r>
      <w:r w:rsidRPr="0003192B">
        <w:rPr>
          <w:rFonts w:eastAsia="Times New Roman" w:cs="Times New Roman"/>
          <w:szCs w:val="24"/>
        </w:rPr>
        <w:t xml:space="preserve"> θα το κάνουμε 75</w:t>
      </w:r>
      <w:r>
        <w:rPr>
          <w:rFonts w:eastAsia="Times New Roman" w:cs="Times New Roman"/>
          <w:szCs w:val="24"/>
        </w:rPr>
        <w:t>/</w:t>
      </w:r>
      <w:r w:rsidRPr="0003192B">
        <w:rPr>
          <w:rFonts w:eastAsia="Times New Roman" w:cs="Times New Roman"/>
          <w:szCs w:val="24"/>
        </w:rPr>
        <w:t>25 και θα είναι ακόμα μεγαλύτερη</w:t>
      </w:r>
      <w:r>
        <w:rPr>
          <w:rFonts w:eastAsia="Times New Roman" w:cs="Times New Roman"/>
          <w:szCs w:val="24"/>
        </w:rPr>
        <w:t xml:space="preserve"> η</w:t>
      </w:r>
      <w:r w:rsidRPr="0003192B">
        <w:rPr>
          <w:rFonts w:eastAsia="Times New Roman" w:cs="Times New Roman"/>
          <w:szCs w:val="24"/>
        </w:rPr>
        <w:t xml:space="preserve"> επιβάρυνση των πολυεθνικών</w:t>
      </w:r>
      <w:r>
        <w:rPr>
          <w:rFonts w:eastAsia="Times New Roman" w:cs="Times New Roman"/>
          <w:szCs w:val="24"/>
        </w:rPr>
        <w:t>. Κ</w:t>
      </w:r>
      <w:r w:rsidRPr="0003192B">
        <w:rPr>
          <w:rFonts w:eastAsia="Times New Roman" w:cs="Times New Roman"/>
          <w:szCs w:val="24"/>
        </w:rPr>
        <w:t xml:space="preserve">αι βγάζει ανακοινώσεις </w:t>
      </w:r>
      <w:r>
        <w:rPr>
          <w:rFonts w:eastAsia="Times New Roman" w:cs="Times New Roman"/>
          <w:szCs w:val="24"/>
        </w:rPr>
        <w:t xml:space="preserve">και ο </w:t>
      </w:r>
      <w:r>
        <w:rPr>
          <w:rFonts w:eastAsia="Times New Roman" w:cs="Times New Roman"/>
          <w:szCs w:val="24"/>
          <w:lang w:val="en-US"/>
        </w:rPr>
        <w:t>SFEE</w:t>
      </w:r>
      <w:r>
        <w:rPr>
          <w:rFonts w:eastAsia="Times New Roman" w:cs="Times New Roman"/>
          <w:szCs w:val="24"/>
        </w:rPr>
        <w:t>, ο εκπρόσωπος των πο</w:t>
      </w:r>
      <w:r w:rsidRPr="0003192B">
        <w:rPr>
          <w:rFonts w:eastAsia="Times New Roman" w:cs="Times New Roman"/>
          <w:szCs w:val="24"/>
        </w:rPr>
        <w:t xml:space="preserve">λυεθνικών και </w:t>
      </w:r>
      <w:r>
        <w:rPr>
          <w:rFonts w:eastAsia="Times New Roman" w:cs="Times New Roman"/>
          <w:szCs w:val="24"/>
        </w:rPr>
        <w:t xml:space="preserve">ο </w:t>
      </w:r>
      <w:r>
        <w:rPr>
          <w:rFonts w:eastAsia="Times New Roman" w:cs="Times New Roman"/>
          <w:szCs w:val="24"/>
          <w:lang w:val="en-US"/>
        </w:rPr>
        <w:t>PIF</w:t>
      </w:r>
      <w:r w:rsidRPr="008070D4">
        <w:rPr>
          <w:rFonts w:eastAsia="Times New Roman" w:cs="Times New Roman"/>
          <w:szCs w:val="24"/>
        </w:rPr>
        <w:t xml:space="preserve">, </w:t>
      </w:r>
      <w:r>
        <w:rPr>
          <w:rFonts w:eastAsia="Times New Roman" w:cs="Times New Roman"/>
          <w:szCs w:val="24"/>
        </w:rPr>
        <w:t xml:space="preserve">ο εκπρόσωπος </w:t>
      </w:r>
      <w:r w:rsidRPr="0003192B">
        <w:rPr>
          <w:rFonts w:eastAsia="Times New Roman" w:cs="Times New Roman"/>
          <w:szCs w:val="24"/>
        </w:rPr>
        <w:t>των εταιρειών καινοτομίας</w:t>
      </w:r>
      <w:r>
        <w:rPr>
          <w:rFonts w:eastAsia="Times New Roman" w:cs="Times New Roman"/>
          <w:szCs w:val="24"/>
        </w:rPr>
        <w:t>,</w:t>
      </w:r>
      <w:r w:rsidRPr="0003192B">
        <w:rPr>
          <w:rFonts w:eastAsia="Times New Roman" w:cs="Times New Roman"/>
          <w:szCs w:val="24"/>
        </w:rPr>
        <w:t xml:space="preserve"> που έχει σχέση με </w:t>
      </w:r>
      <w:r>
        <w:rPr>
          <w:rFonts w:eastAsia="Times New Roman" w:cs="Times New Roman"/>
          <w:szCs w:val="24"/>
        </w:rPr>
        <w:t>α</w:t>
      </w:r>
      <w:r w:rsidRPr="0003192B">
        <w:rPr>
          <w:rFonts w:eastAsia="Times New Roman" w:cs="Times New Roman"/>
          <w:szCs w:val="24"/>
        </w:rPr>
        <w:t>μερικανικές εταιρείες</w:t>
      </w:r>
      <w:r>
        <w:rPr>
          <w:rFonts w:eastAsia="Times New Roman" w:cs="Times New Roman"/>
          <w:szCs w:val="24"/>
        </w:rPr>
        <w:t>,</w:t>
      </w:r>
      <w:r w:rsidRPr="0003192B">
        <w:rPr>
          <w:rFonts w:eastAsia="Times New Roman" w:cs="Times New Roman"/>
          <w:szCs w:val="24"/>
        </w:rPr>
        <w:t xml:space="preserve"> πολύ </w:t>
      </w:r>
      <w:r>
        <w:rPr>
          <w:rFonts w:eastAsia="Times New Roman" w:cs="Times New Roman"/>
          <w:szCs w:val="24"/>
        </w:rPr>
        <w:t xml:space="preserve">επικριτικές. Και </w:t>
      </w:r>
      <w:r w:rsidRPr="0003192B">
        <w:rPr>
          <w:rFonts w:eastAsia="Times New Roman" w:cs="Times New Roman"/>
          <w:szCs w:val="24"/>
        </w:rPr>
        <w:t xml:space="preserve">βγάζει </w:t>
      </w:r>
      <w:r>
        <w:rPr>
          <w:rFonts w:eastAsia="Times New Roman" w:cs="Times New Roman"/>
          <w:szCs w:val="24"/>
        </w:rPr>
        <w:t xml:space="preserve">επίσης και η εγχώρια βιομηχανία και </w:t>
      </w:r>
      <w:r w:rsidRPr="0003192B">
        <w:rPr>
          <w:rFonts w:eastAsia="Times New Roman" w:cs="Times New Roman"/>
          <w:szCs w:val="24"/>
        </w:rPr>
        <w:t>ζητά</w:t>
      </w:r>
      <w:r w:rsidRPr="0003192B">
        <w:rPr>
          <w:rFonts w:eastAsia="Times New Roman" w:cs="Times New Roman"/>
          <w:szCs w:val="24"/>
        </w:rPr>
        <w:t>ει προστασία</w:t>
      </w:r>
      <w:r>
        <w:rPr>
          <w:rFonts w:eastAsia="Times New Roman" w:cs="Times New Roman"/>
          <w:szCs w:val="24"/>
        </w:rPr>
        <w:t>.</w:t>
      </w:r>
    </w:p>
    <w:p w14:paraId="7098EF6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Εσείς για όλα αυτά</w:t>
      </w:r>
      <w:r w:rsidRPr="0003192B">
        <w:rPr>
          <w:rFonts w:eastAsia="Times New Roman" w:cs="Times New Roman"/>
          <w:szCs w:val="24"/>
        </w:rPr>
        <w:t xml:space="preserve"> τι έχετε να πείτε</w:t>
      </w:r>
      <w:r>
        <w:rPr>
          <w:rFonts w:eastAsia="Times New Roman" w:cs="Times New Roman"/>
          <w:szCs w:val="24"/>
        </w:rPr>
        <w:t>; Δεν άκουσα τον Π</w:t>
      </w:r>
      <w:r w:rsidRPr="0003192B">
        <w:rPr>
          <w:rFonts w:eastAsia="Times New Roman" w:cs="Times New Roman"/>
          <w:szCs w:val="24"/>
        </w:rPr>
        <w:t xml:space="preserve">ρόεδρό </w:t>
      </w:r>
      <w:r>
        <w:rPr>
          <w:rFonts w:eastAsia="Times New Roman" w:cs="Times New Roman"/>
          <w:szCs w:val="24"/>
        </w:rPr>
        <w:t>σας,</w:t>
      </w:r>
      <w:r w:rsidRPr="0003192B">
        <w:rPr>
          <w:rFonts w:eastAsia="Times New Roman" w:cs="Times New Roman"/>
          <w:szCs w:val="24"/>
        </w:rPr>
        <w:t xml:space="preserve"> στην παρουσίαση του προγράμματος της Νέας Δημοκρατίας να πει κουβέντα για το φάρμακο</w:t>
      </w:r>
      <w:r>
        <w:rPr>
          <w:rFonts w:eastAsia="Times New Roman" w:cs="Times New Roman"/>
          <w:szCs w:val="24"/>
        </w:rPr>
        <w:t>. Μ</w:t>
      </w:r>
      <w:r w:rsidRPr="0003192B">
        <w:rPr>
          <w:rFonts w:eastAsia="Times New Roman" w:cs="Times New Roman"/>
          <w:szCs w:val="24"/>
        </w:rPr>
        <w:t>ε ποιον παίζετε</w:t>
      </w:r>
      <w:r>
        <w:rPr>
          <w:rFonts w:eastAsia="Times New Roman" w:cs="Times New Roman"/>
          <w:szCs w:val="24"/>
        </w:rPr>
        <w:t xml:space="preserve">; Τι κρύβετε; Τι πάτε να κάνετε; Θα μας πείτε; Θα μας πείτε; Θα </w:t>
      </w:r>
      <w:r w:rsidRPr="0003192B">
        <w:rPr>
          <w:rFonts w:eastAsia="Times New Roman" w:cs="Times New Roman"/>
          <w:szCs w:val="24"/>
        </w:rPr>
        <w:t xml:space="preserve">τοποθετηθεί η </w:t>
      </w:r>
      <w:r>
        <w:rPr>
          <w:rFonts w:eastAsia="Times New Roman" w:cs="Times New Roman"/>
          <w:szCs w:val="24"/>
        </w:rPr>
        <w:t>Νέα Δημοκρατία</w:t>
      </w:r>
      <w:r w:rsidRPr="0003192B">
        <w:rPr>
          <w:rFonts w:eastAsia="Times New Roman" w:cs="Times New Roman"/>
          <w:szCs w:val="24"/>
        </w:rPr>
        <w:t xml:space="preserve"> καθαρά στο </w:t>
      </w:r>
      <w:r>
        <w:rPr>
          <w:rFonts w:eastAsia="Times New Roman" w:cs="Times New Roman"/>
          <w:szCs w:val="24"/>
        </w:rPr>
        <w:t>μ</w:t>
      </w:r>
      <w:r w:rsidRPr="0003192B">
        <w:rPr>
          <w:rFonts w:eastAsia="Times New Roman" w:cs="Times New Roman"/>
          <w:szCs w:val="24"/>
        </w:rPr>
        <w:t xml:space="preserve">εγάλο </w:t>
      </w:r>
      <w:r>
        <w:rPr>
          <w:rFonts w:eastAsia="Times New Roman" w:cs="Times New Roman"/>
          <w:szCs w:val="24"/>
        </w:rPr>
        <w:t>κ</w:t>
      </w:r>
      <w:r w:rsidRPr="0003192B">
        <w:rPr>
          <w:rFonts w:eastAsia="Times New Roman" w:cs="Times New Roman"/>
          <w:szCs w:val="24"/>
        </w:rPr>
        <w:t>αι σοβαρό πρόβλημα της φαρμακευτικής δαπάνης</w:t>
      </w:r>
      <w:r>
        <w:rPr>
          <w:rFonts w:eastAsia="Times New Roman" w:cs="Times New Roman"/>
          <w:szCs w:val="24"/>
        </w:rPr>
        <w:t xml:space="preserve"> κ</w:t>
      </w:r>
      <w:r w:rsidRPr="0003192B">
        <w:rPr>
          <w:rFonts w:eastAsia="Times New Roman" w:cs="Times New Roman"/>
          <w:szCs w:val="24"/>
        </w:rPr>
        <w:t>αι πώς θα το αντιμετωπίσει</w:t>
      </w:r>
      <w:r>
        <w:rPr>
          <w:rFonts w:eastAsia="Times New Roman" w:cs="Times New Roman"/>
          <w:szCs w:val="24"/>
        </w:rPr>
        <w:t>; Γ</w:t>
      </w:r>
      <w:r w:rsidRPr="0003192B">
        <w:rPr>
          <w:rFonts w:eastAsia="Times New Roman" w:cs="Times New Roman"/>
          <w:szCs w:val="24"/>
        </w:rPr>
        <w:t xml:space="preserve">ια να δούμε και ποιες είναι οι συμμαχίες σας και για να δούμε και ποιες είναι οι εξαρτήσεις </w:t>
      </w:r>
      <w:r>
        <w:rPr>
          <w:rFonts w:eastAsia="Times New Roman" w:cs="Times New Roman"/>
          <w:szCs w:val="24"/>
        </w:rPr>
        <w:t xml:space="preserve">σας. Γιατί εμείς, κύριε </w:t>
      </w:r>
      <w:r w:rsidRPr="0003192B">
        <w:rPr>
          <w:rFonts w:eastAsia="Times New Roman" w:cs="Times New Roman"/>
          <w:szCs w:val="24"/>
        </w:rPr>
        <w:t>Γεωργιάδη</w:t>
      </w:r>
      <w:r>
        <w:rPr>
          <w:rFonts w:eastAsia="Times New Roman" w:cs="Times New Roman"/>
          <w:szCs w:val="24"/>
        </w:rPr>
        <w:t xml:space="preserve"> -</w:t>
      </w:r>
      <w:r w:rsidRPr="0003192B">
        <w:rPr>
          <w:rFonts w:eastAsia="Times New Roman" w:cs="Times New Roman"/>
          <w:szCs w:val="24"/>
        </w:rPr>
        <w:t>και το</w:t>
      </w:r>
      <w:r w:rsidRPr="0003192B">
        <w:rPr>
          <w:rFonts w:eastAsia="Times New Roman" w:cs="Times New Roman"/>
          <w:szCs w:val="24"/>
        </w:rPr>
        <w:t xml:space="preserve"> ξέρει </w:t>
      </w:r>
      <w:r>
        <w:rPr>
          <w:rFonts w:eastAsia="Times New Roman" w:cs="Times New Roman"/>
          <w:szCs w:val="24"/>
        </w:rPr>
        <w:t>α</w:t>
      </w:r>
      <w:r w:rsidRPr="0003192B">
        <w:rPr>
          <w:rFonts w:eastAsia="Times New Roman" w:cs="Times New Roman"/>
          <w:szCs w:val="24"/>
        </w:rPr>
        <w:t>υτό όλος ο κόσμος</w:t>
      </w:r>
      <w:r>
        <w:rPr>
          <w:rFonts w:eastAsia="Times New Roman" w:cs="Times New Roman"/>
          <w:szCs w:val="24"/>
        </w:rPr>
        <w:t>,</w:t>
      </w:r>
      <w:r w:rsidRPr="0003192B">
        <w:rPr>
          <w:rFonts w:eastAsia="Times New Roman" w:cs="Times New Roman"/>
          <w:szCs w:val="24"/>
        </w:rPr>
        <w:t xml:space="preserve"> όλη η αγορά φαρμάκου</w:t>
      </w:r>
      <w:r>
        <w:rPr>
          <w:rFonts w:eastAsia="Times New Roman" w:cs="Times New Roman"/>
          <w:szCs w:val="24"/>
        </w:rPr>
        <w:t>-</w:t>
      </w:r>
      <w:r w:rsidRPr="0003192B">
        <w:rPr>
          <w:rFonts w:eastAsia="Times New Roman" w:cs="Times New Roman"/>
          <w:szCs w:val="24"/>
        </w:rPr>
        <w:t xml:space="preserve"> είμαστε οι πρώτοι που βγάλαμε </w:t>
      </w:r>
      <w:r>
        <w:rPr>
          <w:rFonts w:eastAsia="Times New Roman" w:cs="Times New Roman"/>
          <w:szCs w:val="24"/>
        </w:rPr>
        <w:t>έξι</w:t>
      </w:r>
      <w:r w:rsidRPr="0003192B">
        <w:rPr>
          <w:rFonts w:eastAsia="Times New Roman" w:cs="Times New Roman"/>
          <w:szCs w:val="24"/>
        </w:rPr>
        <w:t xml:space="preserve"> δελτία τιμών</w:t>
      </w:r>
      <w:r>
        <w:rPr>
          <w:rFonts w:eastAsia="Times New Roman" w:cs="Times New Roman"/>
          <w:szCs w:val="24"/>
        </w:rPr>
        <w:t>,</w:t>
      </w:r>
      <w:r w:rsidRPr="0003192B">
        <w:rPr>
          <w:rFonts w:eastAsia="Times New Roman" w:cs="Times New Roman"/>
          <w:szCs w:val="24"/>
        </w:rPr>
        <w:t xml:space="preserve"> που δεν </w:t>
      </w:r>
      <w:r>
        <w:rPr>
          <w:rFonts w:eastAsia="Times New Roman" w:cs="Times New Roman"/>
          <w:szCs w:val="24"/>
        </w:rPr>
        <w:t>μίλησε</w:t>
      </w:r>
      <w:r w:rsidRPr="0003192B">
        <w:rPr>
          <w:rFonts w:eastAsia="Times New Roman" w:cs="Times New Roman"/>
          <w:szCs w:val="24"/>
        </w:rPr>
        <w:t xml:space="preserve"> κανένας</w:t>
      </w:r>
      <w:r>
        <w:rPr>
          <w:rFonts w:eastAsia="Times New Roman" w:cs="Times New Roman"/>
          <w:szCs w:val="24"/>
        </w:rPr>
        <w:t xml:space="preserve">, που ήταν </w:t>
      </w:r>
      <w:r w:rsidRPr="0003192B">
        <w:rPr>
          <w:rFonts w:eastAsia="Times New Roman" w:cs="Times New Roman"/>
          <w:szCs w:val="24"/>
        </w:rPr>
        <w:t>καθαρή διαδικασία</w:t>
      </w:r>
      <w:r>
        <w:rPr>
          <w:rFonts w:eastAsia="Times New Roman" w:cs="Times New Roman"/>
          <w:szCs w:val="24"/>
        </w:rPr>
        <w:t>, που καταργήσαμε την</w:t>
      </w:r>
      <w:r w:rsidRPr="0003192B">
        <w:rPr>
          <w:rFonts w:eastAsia="Times New Roman" w:cs="Times New Roman"/>
          <w:szCs w:val="24"/>
        </w:rPr>
        <w:t xml:space="preserve"> επιτροπή τιμών</w:t>
      </w:r>
      <w:r>
        <w:rPr>
          <w:rFonts w:eastAsia="Times New Roman" w:cs="Times New Roman"/>
          <w:szCs w:val="24"/>
        </w:rPr>
        <w:t>,</w:t>
      </w:r>
      <w:r w:rsidRPr="0003192B">
        <w:rPr>
          <w:rFonts w:eastAsia="Times New Roman" w:cs="Times New Roman"/>
          <w:szCs w:val="24"/>
        </w:rPr>
        <w:t xml:space="preserve"> που </w:t>
      </w:r>
      <w:r>
        <w:rPr>
          <w:rFonts w:eastAsia="Times New Roman" w:cs="Times New Roman"/>
          <w:szCs w:val="24"/>
        </w:rPr>
        <w:t xml:space="preserve">δεν παρεμβαίνουν Υπουργοί, που </w:t>
      </w:r>
      <w:r w:rsidRPr="0003192B">
        <w:rPr>
          <w:rFonts w:eastAsia="Times New Roman" w:cs="Times New Roman"/>
          <w:szCs w:val="24"/>
        </w:rPr>
        <w:t xml:space="preserve">είναι πεντακάθαρη και </w:t>
      </w:r>
      <w:proofErr w:type="spellStart"/>
      <w:r w:rsidRPr="0003192B">
        <w:rPr>
          <w:rFonts w:eastAsia="Times New Roman" w:cs="Times New Roman"/>
          <w:szCs w:val="24"/>
        </w:rPr>
        <w:t>συνεννο</w:t>
      </w:r>
      <w:r>
        <w:rPr>
          <w:rFonts w:eastAsia="Times New Roman" w:cs="Times New Roman"/>
          <w:szCs w:val="24"/>
        </w:rPr>
        <w:t>η</w:t>
      </w:r>
      <w:r w:rsidRPr="0003192B">
        <w:rPr>
          <w:rFonts w:eastAsia="Times New Roman" w:cs="Times New Roman"/>
          <w:szCs w:val="24"/>
        </w:rPr>
        <w:t>μένη</w:t>
      </w:r>
      <w:proofErr w:type="spellEnd"/>
      <w:r w:rsidRPr="0003192B">
        <w:rPr>
          <w:rFonts w:eastAsia="Times New Roman" w:cs="Times New Roman"/>
          <w:szCs w:val="24"/>
        </w:rPr>
        <w:t xml:space="preserve"> η</w:t>
      </w:r>
      <w:r w:rsidRPr="0003192B">
        <w:rPr>
          <w:rFonts w:eastAsia="Times New Roman" w:cs="Times New Roman"/>
          <w:szCs w:val="24"/>
        </w:rPr>
        <w:t xml:space="preserve"> διαδικασία και όχι με συναλλαγές κάτω </w:t>
      </w:r>
      <w:r>
        <w:rPr>
          <w:rFonts w:eastAsia="Times New Roman" w:cs="Times New Roman"/>
          <w:szCs w:val="24"/>
        </w:rPr>
        <w:t xml:space="preserve">από το τραπέζι. </w:t>
      </w:r>
    </w:p>
    <w:p w14:paraId="7098EF6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Αυτή η ιστορία τέλειωσε με μας, κύριε Γεωργιάδη. Το καταλαβαίνετε;</w:t>
      </w:r>
      <w:r w:rsidRPr="0003192B">
        <w:rPr>
          <w:rFonts w:eastAsia="Times New Roman" w:cs="Times New Roman"/>
          <w:szCs w:val="24"/>
        </w:rPr>
        <w:t xml:space="preserve"> </w:t>
      </w:r>
      <w:r>
        <w:rPr>
          <w:rFonts w:eastAsia="Times New Roman" w:cs="Times New Roman"/>
          <w:szCs w:val="24"/>
        </w:rPr>
        <w:t xml:space="preserve">Το ξέρει η αγορά, το ξέρει όλος </w:t>
      </w:r>
      <w:r w:rsidRPr="0003192B">
        <w:rPr>
          <w:rFonts w:eastAsia="Times New Roman" w:cs="Times New Roman"/>
          <w:szCs w:val="24"/>
        </w:rPr>
        <w:t xml:space="preserve">ο κόσμος και ταυτόχρονα ξέρει τις </w:t>
      </w:r>
      <w:r>
        <w:rPr>
          <w:rFonts w:eastAsia="Times New Roman" w:cs="Times New Roman"/>
          <w:szCs w:val="24"/>
        </w:rPr>
        <w:t>πομπές</w:t>
      </w:r>
      <w:r w:rsidRPr="0003192B">
        <w:rPr>
          <w:rFonts w:eastAsia="Times New Roman" w:cs="Times New Roman"/>
          <w:szCs w:val="24"/>
        </w:rPr>
        <w:t xml:space="preserve"> και τις πολιτικές ευθύνες</w:t>
      </w:r>
      <w:r>
        <w:rPr>
          <w:rFonts w:eastAsia="Times New Roman" w:cs="Times New Roman"/>
          <w:szCs w:val="24"/>
        </w:rPr>
        <w:t>,</w:t>
      </w:r>
      <w:r w:rsidRPr="0003192B">
        <w:rPr>
          <w:rFonts w:eastAsia="Times New Roman" w:cs="Times New Roman"/>
          <w:szCs w:val="24"/>
        </w:rPr>
        <w:t xml:space="preserve"> διαχρονικές</w:t>
      </w:r>
      <w:r>
        <w:rPr>
          <w:rFonts w:eastAsia="Times New Roman" w:cs="Times New Roman"/>
          <w:szCs w:val="24"/>
        </w:rPr>
        <w:t>,</w:t>
      </w:r>
      <w:r w:rsidRPr="0003192B">
        <w:rPr>
          <w:rFonts w:eastAsia="Times New Roman" w:cs="Times New Roman"/>
          <w:szCs w:val="24"/>
        </w:rPr>
        <w:t xml:space="preserve"> των κυβερνήσεων και των στελεχών τους που κυβέρνησαν αυτή τη χώρα</w:t>
      </w:r>
      <w:r>
        <w:rPr>
          <w:rFonts w:eastAsia="Times New Roman" w:cs="Times New Roman"/>
          <w:szCs w:val="24"/>
        </w:rPr>
        <w:t>, σε αυτά τα ευαίσθητα</w:t>
      </w:r>
      <w:r w:rsidRPr="0003192B">
        <w:rPr>
          <w:rFonts w:eastAsia="Times New Roman" w:cs="Times New Roman"/>
          <w:szCs w:val="24"/>
        </w:rPr>
        <w:t xml:space="preserve"> θέματα</w:t>
      </w:r>
      <w:r>
        <w:rPr>
          <w:rFonts w:eastAsia="Times New Roman" w:cs="Times New Roman"/>
          <w:szCs w:val="24"/>
        </w:rPr>
        <w:t>.</w:t>
      </w:r>
    </w:p>
    <w:p w14:paraId="7098EF63" w14:textId="77777777" w:rsidR="00971A45" w:rsidRDefault="00ED091D">
      <w:pPr>
        <w:spacing w:line="600" w:lineRule="auto"/>
        <w:ind w:firstLine="720"/>
        <w:jc w:val="both"/>
        <w:rPr>
          <w:rFonts w:eastAsia="Times New Roman" w:cs="Times New Roman"/>
          <w:szCs w:val="24"/>
        </w:rPr>
      </w:pPr>
      <w:r w:rsidRPr="0003192B">
        <w:rPr>
          <w:rFonts w:eastAsia="Times New Roman" w:cs="Times New Roman"/>
          <w:szCs w:val="24"/>
        </w:rPr>
        <w:t>Λοιπόν</w:t>
      </w:r>
      <w:r>
        <w:rPr>
          <w:rFonts w:eastAsia="Times New Roman" w:cs="Times New Roman"/>
          <w:szCs w:val="24"/>
        </w:rPr>
        <w:t>,</w:t>
      </w:r>
      <w:r w:rsidRPr="0003192B">
        <w:rPr>
          <w:rFonts w:eastAsia="Times New Roman" w:cs="Times New Roman"/>
          <w:szCs w:val="24"/>
        </w:rPr>
        <w:t xml:space="preserve"> παρακαλώ σοβαρότητα και υπευθυνότητα </w:t>
      </w:r>
      <w:r>
        <w:rPr>
          <w:rFonts w:eastAsia="Times New Roman" w:cs="Times New Roman"/>
          <w:szCs w:val="24"/>
        </w:rPr>
        <w:t xml:space="preserve">απέναντι σε </w:t>
      </w:r>
      <w:r w:rsidRPr="0003192B">
        <w:rPr>
          <w:rFonts w:eastAsia="Times New Roman" w:cs="Times New Roman"/>
          <w:szCs w:val="24"/>
        </w:rPr>
        <w:t>αυτό το θέμα</w:t>
      </w:r>
      <w:r>
        <w:rPr>
          <w:rFonts w:eastAsia="Times New Roman" w:cs="Times New Roman"/>
          <w:szCs w:val="24"/>
        </w:rPr>
        <w:t>.</w:t>
      </w:r>
    </w:p>
    <w:p w14:paraId="7098EF64"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98EF65"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w:t>
      </w:r>
      <w:r w:rsidRPr="0003192B">
        <w:rPr>
          <w:rFonts w:eastAsia="Times New Roman" w:cs="Times New Roman"/>
          <w:szCs w:val="24"/>
        </w:rPr>
        <w:t>υχαριστώ</w:t>
      </w:r>
      <w:r>
        <w:rPr>
          <w:rFonts w:eastAsia="Times New Roman" w:cs="Times New Roman"/>
          <w:szCs w:val="24"/>
        </w:rPr>
        <w:t>.</w:t>
      </w:r>
    </w:p>
    <w:p w14:paraId="7098EF6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ον λόγο έχει ο κ. Κεφαλογιάννης, Κοινοβουλευτικός Εκπρόσωπος της Νέας Δημοκρατίας για δώδεκα λεπτά. Αμέσως μετά ο κ. Παπαδόπουλος και ο κ. Βορίδης.</w:t>
      </w:r>
    </w:p>
    <w:p w14:paraId="7098EF67" w14:textId="77777777" w:rsidR="00971A45" w:rsidRDefault="00ED091D">
      <w:pPr>
        <w:spacing w:line="600" w:lineRule="auto"/>
        <w:ind w:firstLine="720"/>
        <w:jc w:val="both"/>
        <w:rPr>
          <w:rFonts w:eastAsia="Times New Roman" w:cs="Times New Roman"/>
          <w:szCs w:val="24"/>
        </w:rPr>
      </w:pPr>
      <w:r w:rsidRPr="001A2467">
        <w:rPr>
          <w:rFonts w:eastAsia="Times New Roman" w:cs="Times New Roman"/>
          <w:b/>
          <w:szCs w:val="24"/>
        </w:rPr>
        <w:t>ΙΩΑΝΝΗΣ ΚΕΦΑΛΟΓΙΑΝΝΗΣ:</w:t>
      </w:r>
      <w:r>
        <w:rPr>
          <w:rFonts w:eastAsia="Times New Roman" w:cs="Times New Roman"/>
          <w:szCs w:val="24"/>
        </w:rPr>
        <w:t xml:space="preserve"> Ε</w:t>
      </w:r>
      <w:r w:rsidRPr="0003192B">
        <w:rPr>
          <w:rFonts w:eastAsia="Times New Roman" w:cs="Times New Roman"/>
          <w:szCs w:val="24"/>
        </w:rPr>
        <w:t>υχαριστώ πολύ</w:t>
      </w:r>
      <w:r>
        <w:rPr>
          <w:rFonts w:eastAsia="Times New Roman" w:cs="Times New Roman"/>
          <w:szCs w:val="24"/>
        </w:rPr>
        <w:t>,</w:t>
      </w:r>
      <w:r w:rsidRPr="0003192B">
        <w:rPr>
          <w:rFonts w:eastAsia="Times New Roman" w:cs="Times New Roman"/>
          <w:szCs w:val="24"/>
        </w:rPr>
        <w:t xml:space="preserve"> κύριε </w:t>
      </w:r>
      <w:r>
        <w:rPr>
          <w:rFonts w:eastAsia="Times New Roman" w:cs="Times New Roman"/>
          <w:szCs w:val="24"/>
        </w:rPr>
        <w:t>Π</w:t>
      </w:r>
      <w:r w:rsidRPr="0003192B">
        <w:rPr>
          <w:rFonts w:eastAsia="Times New Roman" w:cs="Times New Roman"/>
          <w:szCs w:val="24"/>
        </w:rPr>
        <w:t>ρόεδρε</w:t>
      </w:r>
      <w:r>
        <w:rPr>
          <w:rFonts w:eastAsia="Times New Roman" w:cs="Times New Roman"/>
          <w:szCs w:val="24"/>
        </w:rPr>
        <w:t>.</w:t>
      </w:r>
    </w:p>
    <w:p w14:paraId="7098EF6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w:t>
      </w:r>
      <w:r w:rsidRPr="0003192B">
        <w:rPr>
          <w:rFonts w:eastAsia="Times New Roman" w:cs="Times New Roman"/>
          <w:szCs w:val="24"/>
        </w:rPr>
        <w:t xml:space="preserve">α ξεκινήσω με κάτι το οποίο ανέφερε και χθες ο </w:t>
      </w:r>
      <w:r>
        <w:rPr>
          <w:rFonts w:eastAsia="Times New Roman" w:cs="Times New Roman"/>
          <w:szCs w:val="24"/>
        </w:rPr>
        <w:t>Π</w:t>
      </w:r>
      <w:r w:rsidRPr="0003192B">
        <w:rPr>
          <w:rFonts w:eastAsia="Times New Roman" w:cs="Times New Roman"/>
          <w:szCs w:val="24"/>
        </w:rPr>
        <w:t>ρόεδρ</w:t>
      </w:r>
      <w:r w:rsidRPr="0003192B">
        <w:rPr>
          <w:rFonts w:eastAsia="Times New Roman" w:cs="Times New Roman"/>
          <w:szCs w:val="24"/>
        </w:rPr>
        <w:t>ος της Νέας Δημοκρατίας</w:t>
      </w:r>
      <w:r>
        <w:rPr>
          <w:rFonts w:eastAsia="Times New Roman" w:cs="Times New Roman"/>
          <w:szCs w:val="24"/>
        </w:rPr>
        <w:t>, εκφράζω τα</w:t>
      </w:r>
      <w:r w:rsidRPr="0003192B">
        <w:rPr>
          <w:rFonts w:eastAsia="Times New Roman" w:cs="Times New Roman"/>
          <w:szCs w:val="24"/>
        </w:rPr>
        <w:t xml:space="preserve"> της επικαιρότητας</w:t>
      </w:r>
      <w:r>
        <w:rPr>
          <w:rFonts w:eastAsia="Times New Roman" w:cs="Times New Roman"/>
          <w:szCs w:val="24"/>
        </w:rPr>
        <w:t>,</w:t>
      </w:r>
      <w:r w:rsidRPr="0003192B">
        <w:rPr>
          <w:rFonts w:eastAsia="Times New Roman" w:cs="Times New Roman"/>
          <w:szCs w:val="24"/>
        </w:rPr>
        <w:t xml:space="preserve"> </w:t>
      </w:r>
      <w:r>
        <w:rPr>
          <w:rFonts w:eastAsia="Times New Roman" w:cs="Times New Roman"/>
          <w:szCs w:val="24"/>
        </w:rPr>
        <w:t xml:space="preserve">λέγοντας ότι θα στείλει </w:t>
      </w:r>
      <w:r w:rsidRPr="0003192B">
        <w:rPr>
          <w:rFonts w:eastAsia="Times New Roman" w:cs="Times New Roman"/>
          <w:szCs w:val="24"/>
        </w:rPr>
        <w:t xml:space="preserve">μία επιστολή στο Ευρωπαϊκό </w:t>
      </w:r>
      <w:r>
        <w:rPr>
          <w:rFonts w:eastAsia="Times New Roman" w:cs="Times New Roman"/>
          <w:szCs w:val="24"/>
        </w:rPr>
        <w:t>Λ</w:t>
      </w:r>
      <w:r w:rsidRPr="0003192B">
        <w:rPr>
          <w:rFonts w:eastAsia="Times New Roman" w:cs="Times New Roman"/>
          <w:szCs w:val="24"/>
        </w:rPr>
        <w:t xml:space="preserve">αϊκό </w:t>
      </w:r>
      <w:r>
        <w:rPr>
          <w:rFonts w:eastAsia="Times New Roman" w:cs="Times New Roman"/>
          <w:szCs w:val="24"/>
        </w:rPr>
        <w:t>Κ</w:t>
      </w:r>
      <w:r w:rsidRPr="0003192B">
        <w:rPr>
          <w:rFonts w:eastAsia="Times New Roman" w:cs="Times New Roman"/>
          <w:szCs w:val="24"/>
        </w:rPr>
        <w:t>όμμα</w:t>
      </w:r>
      <w:r>
        <w:rPr>
          <w:rFonts w:eastAsia="Times New Roman" w:cs="Times New Roman"/>
          <w:szCs w:val="24"/>
        </w:rPr>
        <w:t>,</w:t>
      </w:r>
      <w:r w:rsidRPr="0003192B">
        <w:rPr>
          <w:rFonts w:eastAsia="Times New Roman" w:cs="Times New Roman"/>
          <w:szCs w:val="24"/>
        </w:rPr>
        <w:t xml:space="preserve"> προκειμένου να αποβληθεί από τις τάξεις του το κόμμα του </w:t>
      </w:r>
      <w:r>
        <w:rPr>
          <w:rFonts w:eastAsia="Times New Roman" w:cs="Times New Roman"/>
          <w:szCs w:val="24"/>
        </w:rPr>
        <w:t>Π</w:t>
      </w:r>
      <w:r w:rsidRPr="0003192B">
        <w:rPr>
          <w:rFonts w:eastAsia="Times New Roman" w:cs="Times New Roman"/>
          <w:szCs w:val="24"/>
        </w:rPr>
        <w:t>ρωθυπουργού της Ουγγαρίας</w:t>
      </w:r>
      <w:r>
        <w:rPr>
          <w:rFonts w:eastAsia="Times New Roman" w:cs="Times New Roman"/>
          <w:szCs w:val="24"/>
        </w:rPr>
        <w:t>. Ν</w:t>
      </w:r>
      <w:r w:rsidRPr="0003192B">
        <w:rPr>
          <w:rFonts w:eastAsia="Times New Roman" w:cs="Times New Roman"/>
          <w:szCs w:val="24"/>
        </w:rPr>
        <w:t>ομίζω</w:t>
      </w:r>
      <w:r>
        <w:rPr>
          <w:rFonts w:eastAsia="Times New Roman" w:cs="Times New Roman"/>
          <w:szCs w:val="24"/>
        </w:rPr>
        <w:t>, κύριοι συνάδελφοι,</w:t>
      </w:r>
      <w:r w:rsidRPr="0003192B">
        <w:rPr>
          <w:rFonts w:eastAsia="Times New Roman" w:cs="Times New Roman"/>
          <w:szCs w:val="24"/>
        </w:rPr>
        <w:t xml:space="preserve"> </w:t>
      </w:r>
      <w:r>
        <w:rPr>
          <w:rFonts w:eastAsia="Times New Roman" w:cs="Times New Roman"/>
          <w:szCs w:val="24"/>
        </w:rPr>
        <w:t>με αυτήν τ</w:t>
      </w:r>
      <w:r w:rsidRPr="0003192B">
        <w:rPr>
          <w:rFonts w:eastAsia="Times New Roman" w:cs="Times New Roman"/>
          <w:szCs w:val="24"/>
        </w:rPr>
        <w:t>ην κίνηση εμπρά</w:t>
      </w:r>
      <w:r w:rsidRPr="0003192B">
        <w:rPr>
          <w:rFonts w:eastAsia="Times New Roman" w:cs="Times New Roman"/>
          <w:szCs w:val="24"/>
        </w:rPr>
        <w:t xml:space="preserve">κτως δείχνουμε ότι ως κόμμα της Νέας Δημοκρατίας είμαστε ξεκάθαρα μαζί με τις </w:t>
      </w:r>
      <w:r>
        <w:rPr>
          <w:rFonts w:eastAsia="Times New Roman" w:cs="Times New Roman"/>
          <w:szCs w:val="24"/>
        </w:rPr>
        <w:t>ε</w:t>
      </w:r>
      <w:r w:rsidRPr="0003192B">
        <w:rPr>
          <w:rFonts w:eastAsia="Times New Roman" w:cs="Times New Roman"/>
          <w:szCs w:val="24"/>
        </w:rPr>
        <w:t xml:space="preserve">υρωπαϊκές αρχές και </w:t>
      </w:r>
      <w:r>
        <w:rPr>
          <w:rFonts w:eastAsia="Times New Roman" w:cs="Times New Roman"/>
          <w:szCs w:val="24"/>
        </w:rPr>
        <w:t>είμαστε</w:t>
      </w:r>
      <w:r w:rsidRPr="0003192B">
        <w:rPr>
          <w:rFonts w:eastAsia="Times New Roman" w:cs="Times New Roman"/>
          <w:szCs w:val="24"/>
        </w:rPr>
        <w:t xml:space="preserve"> ξεκάθαρα με όλους </w:t>
      </w:r>
      <w:r>
        <w:rPr>
          <w:rFonts w:eastAsia="Times New Roman" w:cs="Times New Roman"/>
          <w:szCs w:val="24"/>
        </w:rPr>
        <w:t>αυτούς,</w:t>
      </w:r>
      <w:r w:rsidRPr="0003192B">
        <w:rPr>
          <w:rFonts w:eastAsia="Times New Roman" w:cs="Times New Roman"/>
          <w:szCs w:val="24"/>
        </w:rPr>
        <w:t xml:space="preserve"> οι οποίοι θέλουν </w:t>
      </w:r>
      <w:r>
        <w:rPr>
          <w:rFonts w:eastAsia="Times New Roman" w:cs="Times New Roman"/>
          <w:szCs w:val="24"/>
        </w:rPr>
        <w:t xml:space="preserve">να </w:t>
      </w:r>
      <w:r w:rsidRPr="0003192B">
        <w:rPr>
          <w:rFonts w:eastAsia="Times New Roman" w:cs="Times New Roman"/>
          <w:szCs w:val="24"/>
        </w:rPr>
        <w:t>απομονώσου</w:t>
      </w:r>
      <w:r>
        <w:rPr>
          <w:rFonts w:eastAsia="Times New Roman" w:cs="Times New Roman"/>
          <w:szCs w:val="24"/>
        </w:rPr>
        <w:t>ν</w:t>
      </w:r>
      <w:r w:rsidRPr="0003192B">
        <w:rPr>
          <w:rFonts w:eastAsia="Times New Roman" w:cs="Times New Roman"/>
          <w:szCs w:val="24"/>
        </w:rPr>
        <w:t xml:space="preserve"> τους ακραίους στην Ευρώπη</w:t>
      </w:r>
      <w:r>
        <w:rPr>
          <w:rFonts w:eastAsia="Times New Roman" w:cs="Times New Roman"/>
          <w:szCs w:val="24"/>
        </w:rPr>
        <w:t>.</w:t>
      </w:r>
    </w:p>
    <w:p w14:paraId="7098EF6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 λέω αυτό δυστυχώς, διότι α</w:t>
      </w:r>
      <w:r w:rsidRPr="0003192B">
        <w:rPr>
          <w:rFonts w:eastAsia="Times New Roman" w:cs="Times New Roman"/>
          <w:szCs w:val="24"/>
        </w:rPr>
        <w:t>πό πλευράς ΣΥΡΙΖΑ βλέπουμε ότι αντί</w:t>
      </w:r>
      <w:r w:rsidRPr="0003192B">
        <w:rPr>
          <w:rFonts w:eastAsia="Times New Roman" w:cs="Times New Roman"/>
          <w:szCs w:val="24"/>
        </w:rPr>
        <w:t>στοιχες κινήσεις ή</w:t>
      </w:r>
      <w:r>
        <w:rPr>
          <w:rFonts w:eastAsia="Times New Roman" w:cs="Times New Roman"/>
          <w:szCs w:val="24"/>
        </w:rPr>
        <w:t>,</w:t>
      </w:r>
      <w:r w:rsidRPr="0003192B">
        <w:rPr>
          <w:rFonts w:eastAsia="Times New Roman" w:cs="Times New Roman"/>
          <w:szCs w:val="24"/>
        </w:rPr>
        <w:t xml:space="preserve"> αν θέλετε</w:t>
      </w:r>
      <w:r>
        <w:rPr>
          <w:rFonts w:eastAsia="Times New Roman" w:cs="Times New Roman"/>
          <w:szCs w:val="24"/>
        </w:rPr>
        <w:t>,</w:t>
      </w:r>
      <w:r w:rsidRPr="0003192B">
        <w:rPr>
          <w:rFonts w:eastAsia="Times New Roman" w:cs="Times New Roman"/>
          <w:szCs w:val="24"/>
        </w:rPr>
        <w:t xml:space="preserve"> </w:t>
      </w:r>
      <w:r>
        <w:rPr>
          <w:rFonts w:eastAsia="Times New Roman" w:cs="Times New Roman"/>
          <w:szCs w:val="24"/>
        </w:rPr>
        <w:t>καταδίκη</w:t>
      </w:r>
      <w:r w:rsidRPr="0003192B">
        <w:rPr>
          <w:rFonts w:eastAsia="Times New Roman" w:cs="Times New Roman"/>
          <w:szCs w:val="24"/>
        </w:rPr>
        <w:t xml:space="preserve"> αντίστοιχων καθεστώτων ή ακόμα και κυβερνήσεων δεν γίνεται</w:t>
      </w:r>
      <w:r>
        <w:rPr>
          <w:rFonts w:eastAsia="Times New Roman" w:cs="Times New Roman"/>
          <w:szCs w:val="24"/>
        </w:rPr>
        <w:t>. Βλέπουμε λ</w:t>
      </w:r>
      <w:r w:rsidRPr="0003192B">
        <w:rPr>
          <w:rFonts w:eastAsia="Times New Roman" w:cs="Times New Roman"/>
          <w:szCs w:val="24"/>
        </w:rPr>
        <w:t>οιπόν μία συγκάλυψη</w:t>
      </w:r>
      <w:r>
        <w:rPr>
          <w:rFonts w:eastAsia="Times New Roman" w:cs="Times New Roman"/>
          <w:szCs w:val="24"/>
        </w:rPr>
        <w:t>, για παράδειγμα για το τι γίνεται  στη Βενεζουέλα ό</w:t>
      </w:r>
      <w:r w:rsidRPr="0003192B">
        <w:rPr>
          <w:rFonts w:eastAsia="Times New Roman" w:cs="Times New Roman"/>
          <w:szCs w:val="24"/>
        </w:rPr>
        <w:t xml:space="preserve">που ο λαός λιμοκτονεί και </w:t>
      </w:r>
      <w:r>
        <w:rPr>
          <w:rFonts w:eastAsia="Times New Roman" w:cs="Times New Roman"/>
          <w:szCs w:val="24"/>
        </w:rPr>
        <w:t>αντί να</w:t>
      </w:r>
      <w:r w:rsidRPr="0003192B">
        <w:rPr>
          <w:rFonts w:eastAsia="Times New Roman" w:cs="Times New Roman"/>
          <w:szCs w:val="24"/>
        </w:rPr>
        <w:t xml:space="preserve"> υπάρχει μία ανακοίνωση </w:t>
      </w:r>
      <w:r>
        <w:rPr>
          <w:rFonts w:eastAsia="Times New Roman" w:cs="Times New Roman"/>
          <w:szCs w:val="24"/>
        </w:rPr>
        <w:t xml:space="preserve">του ΣΥΡΙΖΑ </w:t>
      </w:r>
      <w:r>
        <w:rPr>
          <w:rFonts w:eastAsia="Times New Roman" w:cs="Times New Roman"/>
          <w:szCs w:val="24"/>
        </w:rPr>
        <w:t>καταδικαστική, στ</w:t>
      </w:r>
      <w:r w:rsidRPr="0003192B">
        <w:rPr>
          <w:rFonts w:eastAsia="Times New Roman" w:cs="Times New Roman"/>
          <w:szCs w:val="24"/>
        </w:rPr>
        <w:t xml:space="preserve">ην ουσία </w:t>
      </w:r>
      <w:r>
        <w:rPr>
          <w:rFonts w:eastAsia="Times New Roman" w:cs="Times New Roman"/>
          <w:szCs w:val="24"/>
        </w:rPr>
        <w:t>βλέπουμε</w:t>
      </w:r>
      <w:r w:rsidRPr="0003192B">
        <w:rPr>
          <w:rFonts w:eastAsia="Times New Roman" w:cs="Times New Roman"/>
          <w:szCs w:val="24"/>
        </w:rPr>
        <w:t xml:space="preserve"> μία συγκάλυψη</w:t>
      </w:r>
      <w:r>
        <w:rPr>
          <w:rFonts w:eastAsia="Times New Roman" w:cs="Times New Roman"/>
          <w:szCs w:val="24"/>
        </w:rPr>
        <w:t>. Β</w:t>
      </w:r>
      <w:r w:rsidRPr="0003192B">
        <w:rPr>
          <w:rFonts w:eastAsia="Times New Roman" w:cs="Times New Roman"/>
          <w:szCs w:val="24"/>
        </w:rPr>
        <w:t xml:space="preserve">λέπουμε </w:t>
      </w:r>
      <w:r>
        <w:rPr>
          <w:rFonts w:eastAsia="Times New Roman" w:cs="Times New Roman"/>
          <w:szCs w:val="24"/>
        </w:rPr>
        <w:t>επίσης μετά λύπη μας ότι η χώρα μ</w:t>
      </w:r>
      <w:r w:rsidRPr="0003192B">
        <w:rPr>
          <w:rFonts w:eastAsia="Times New Roman" w:cs="Times New Roman"/>
          <w:szCs w:val="24"/>
        </w:rPr>
        <w:t>ας αυτή</w:t>
      </w:r>
      <w:r>
        <w:rPr>
          <w:rFonts w:eastAsia="Times New Roman" w:cs="Times New Roman"/>
          <w:szCs w:val="24"/>
        </w:rPr>
        <w:t>ν</w:t>
      </w:r>
      <w:r w:rsidRPr="0003192B">
        <w:rPr>
          <w:rFonts w:eastAsia="Times New Roman" w:cs="Times New Roman"/>
          <w:szCs w:val="24"/>
        </w:rPr>
        <w:t xml:space="preserve"> τη στιγμή βρίσκεται σε </w:t>
      </w:r>
      <w:r>
        <w:rPr>
          <w:rFonts w:eastAsia="Times New Roman" w:cs="Times New Roman"/>
          <w:szCs w:val="24"/>
        </w:rPr>
        <w:t>ε</w:t>
      </w:r>
      <w:r w:rsidRPr="0003192B">
        <w:rPr>
          <w:rFonts w:eastAsia="Times New Roman" w:cs="Times New Roman"/>
          <w:szCs w:val="24"/>
        </w:rPr>
        <w:t>υρωπαϊκό επίπεδο</w:t>
      </w:r>
      <w:r>
        <w:rPr>
          <w:rFonts w:eastAsia="Times New Roman" w:cs="Times New Roman"/>
          <w:szCs w:val="24"/>
        </w:rPr>
        <w:t>,</w:t>
      </w:r>
      <w:r w:rsidRPr="0003192B">
        <w:rPr>
          <w:rFonts w:eastAsia="Times New Roman" w:cs="Times New Roman"/>
          <w:szCs w:val="24"/>
        </w:rPr>
        <w:t xml:space="preserve"> μετά την Ουγγαρία</w:t>
      </w:r>
      <w:r>
        <w:rPr>
          <w:rFonts w:eastAsia="Times New Roman" w:cs="Times New Roman"/>
          <w:szCs w:val="24"/>
        </w:rPr>
        <w:t>,</w:t>
      </w:r>
      <w:r w:rsidRPr="0003192B">
        <w:rPr>
          <w:rFonts w:eastAsia="Times New Roman" w:cs="Times New Roman"/>
          <w:szCs w:val="24"/>
        </w:rPr>
        <w:t xml:space="preserve"> δεύτερη </w:t>
      </w:r>
      <w:r>
        <w:rPr>
          <w:rFonts w:eastAsia="Times New Roman" w:cs="Times New Roman"/>
          <w:szCs w:val="24"/>
        </w:rPr>
        <w:t>ό</w:t>
      </w:r>
      <w:r w:rsidRPr="0003192B">
        <w:rPr>
          <w:rFonts w:eastAsia="Times New Roman" w:cs="Times New Roman"/>
          <w:szCs w:val="24"/>
        </w:rPr>
        <w:t>σον αφορά τη</w:t>
      </w:r>
      <w:r>
        <w:rPr>
          <w:rFonts w:eastAsia="Times New Roman" w:cs="Times New Roman"/>
          <w:szCs w:val="24"/>
        </w:rPr>
        <w:t xml:space="preserve"> διάβρωση των θ</w:t>
      </w:r>
      <w:r w:rsidRPr="0003192B">
        <w:rPr>
          <w:rFonts w:eastAsia="Times New Roman" w:cs="Times New Roman"/>
          <w:szCs w:val="24"/>
        </w:rPr>
        <w:t>εσμών</w:t>
      </w:r>
      <w:r>
        <w:rPr>
          <w:rFonts w:eastAsia="Times New Roman" w:cs="Times New Roman"/>
          <w:szCs w:val="24"/>
        </w:rPr>
        <w:t>. Α</w:t>
      </w:r>
      <w:r w:rsidRPr="0003192B">
        <w:rPr>
          <w:rFonts w:eastAsia="Times New Roman" w:cs="Times New Roman"/>
          <w:szCs w:val="24"/>
        </w:rPr>
        <w:t xml:space="preserve">υτό </w:t>
      </w:r>
      <w:r>
        <w:rPr>
          <w:rFonts w:eastAsia="Times New Roman" w:cs="Times New Roman"/>
          <w:szCs w:val="24"/>
        </w:rPr>
        <w:t>το δείχνουν</w:t>
      </w:r>
      <w:r w:rsidRPr="0003192B">
        <w:rPr>
          <w:rFonts w:eastAsia="Times New Roman" w:cs="Times New Roman"/>
          <w:szCs w:val="24"/>
        </w:rPr>
        <w:t xml:space="preserve"> όλες οι έρευνες των ανεξάρτητων </w:t>
      </w:r>
      <w:r>
        <w:rPr>
          <w:rFonts w:eastAsia="Times New Roman" w:cs="Times New Roman"/>
          <w:szCs w:val="24"/>
        </w:rPr>
        <w:t>μη</w:t>
      </w:r>
      <w:r>
        <w:rPr>
          <w:rFonts w:eastAsia="Times New Roman" w:cs="Times New Roman"/>
          <w:szCs w:val="24"/>
        </w:rPr>
        <w:t xml:space="preserve"> κρατικών</w:t>
      </w:r>
      <w:r w:rsidRPr="0003192B">
        <w:rPr>
          <w:rFonts w:eastAsia="Times New Roman" w:cs="Times New Roman"/>
          <w:szCs w:val="24"/>
        </w:rPr>
        <w:t xml:space="preserve"> οργανώσεων </w:t>
      </w:r>
      <w:r>
        <w:rPr>
          <w:rFonts w:eastAsia="Times New Roman" w:cs="Times New Roman"/>
          <w:szCs w:val="24"/>
        </w:rPr>
        <w:t xml:space="preserve">και είναι κάτι το οποίο, κυρίες και κύριοι συνάδελφοι της συμπολίτευσης </w:t>
      </w:r>
      <w:r w:rsidRPr="0003192B">
        <w:rPr>
          <w:rFonts w:eastAsia="Times New Roman" w:cs="Times New Roman"/>
          <w:szCs w:val="24"/>
        </w:rPr>
        <w:t xml:space="preserve">θα πρέπει να σας </w:t>
      </w:r>
      <w:r>
        <w:rPr>
          <w:rFonts w:eastAsia="Times New Roman" w:cs="Times New Roman"/>
          <w:szCs w:val="24"/>
        </w:rPr>
        <w:t>λυπεί.</w:t>
      </w:r>
    </w:p>
    <w:p w14:paraId="7098EF6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Έρχομαι και σε κάτι που άκουσα </w:t>
      </w:r>
      <w:r w:rsidRPr="0003192B">
        <w:rPr>
          <w:rFonts w:eastAsia="Times New Roman" w:cs="Times New Roman"/>
          <w:szCs w:val="24"/>
        </w:rPr>
        <w:t xml:space="preserve">από τον Πρωθυπουργό στη </w:t>
      </w:r>
      <w:r>
        <w:rPr>
          <w:rFonts w:eastAsia="Times New Roman" w:cs="Times New Roman"/>
          <w:szCs w:val="24"/>
        </w:rPr>
        <w:t xml:space="preserve">συνεδρίαση που είχε στην κεντρική επιτροπή, λέγοντας </w:t>
      </w:r>
      <w:r w:rsidRPr="0003192B">
        <w:rPr>
          <w:rFonts w:eastAsia="Times New Roman" w:cs="Times New Roman"/>
          <w:szCs w:val="24"/>
        </w:rPr>
        <w:t xml:space="preserve">για το </w:t>
      </w:r>
      <w:r>
        <w:rPr>
          <w:rFonts w:eastAsia="Times New Roman" w:cs="Times New Roman"/>
          <w:szCs w:val="24"/>
        </w:rPr>
        <w:t>δίπολο</w:t>
      </w:r>
      <w:r w:rsidRPr="0003192B">
        <w:rPr>
          <w:rFonts w:eastAsia="Times New Roman" w:cs="Times New Roman"/>
          <w:szCs w:val="24"/>
        </w:rPr>
        <w:t xml:space="preserve"> μεταξύ προοδευτικ</w:t>
      </w:r>
      <w:r>
        <w:rPr>
          <w:rFonts w:eastAsia="Times New Roman" w:cs="Times New Roman"/>
          <w:szCs w:val="24"/>
        </w:rPr>
        <w:t>ού</w:t>
      </w:r>
      <w:r w:rsidRPr="0003192B">
        <w:rPr>
          <w:rFonts w:eastAsia="Times New Roman" w:cs="Times New Roman"/>
          <w:szCs w:val="24"/>
        </w:rPr>
        <w:t xml:space="preserve"> και συντηρητικ</w:t>
      </w:r>
      <w:r>
        <w:rPr>
          <w:rFonts w:eastAsia="Times New Roman" w:cs="Times New Roman"/>
          <w:szCs w:val="24"/>
        </w:rPr>
        <w:t xml:space="preserve">ού. Νομίζω κανείς δεν έχει αμφιβολία, </w:t>
      </w:r>
      <w:r w:rsidRPr="0003192B">
        <w:rPr>
          <w:rFonts w:eastAsia="Times New Roman" w:cs="Times New Roman"/>
          <w:szCs w:val="24"/>
        </w:rPr>
        <w:t xml:space="preserve">τουλάχιστον </w:t>
      </w:r>
      <w:r>
        <w:rPr>
          <w:rFonts w:eastAsia="Times New Roman" w:cs="Times New Roman"/>
          <w:szCs w:val="24"/>
        </w:rPr>
        <w:t xml:space="preserve">από τη συντριπτική πλειοψηφία </w:t>
      </w:r>
      <w:r w:rsidRPr="0003192B">
        <w:rPr>
          <w:rFonts w:eastAsia="Times New Roman" w:cs="Times New Roman"/>
          <w:szCs w:val="24"/>
        </w:rPr>
        <w:t xml:space="preserve">του ελληνικού λαού ότι στην ουσία </w:t>
      </w:r>
      <w:r>
        <w:rPr>
          <w:rFonts w:eastAsia="Times New Roman" w:cs="Times New Roman"/>
          <w:szCs w:val="24"/>
        </w:rPr>
        <w:t>ενσάρκωση</w:t>
      </w:r>
      <w:r w:rsidRPr="0003192B">
        <w:rPr>
          <w:rFonts w:eastAsia="Times New Roman" w:cs="Times New Roman"/>
          <w:szCs w:val="24"/>
        </w:rPr>
        <w:t xml:space="preserve"> όχι μόνο του συντηρητικού</w:t>
      </w:r>
      <w:r>
        <w:rPr>
          <w:rFonts w:eastAsia="Times New Roman" w:cs="Times New Roman"/>
          <w:szCs w:val="24"/>
        </w:rPr>
        <w:t>,</w:t>
      </w:r>
      <w:r w:rsidRPr="0003192B">
        <w:rPr>
          <w:rFonts w:eastAsia="Times New Roman" w:cs="Times New Roman"/>
          <w:szCs w:val="24"/>
        </w:rPr>
        <w:t xml:space="preserve"> αλλά και της οπισθοδρόμησης</w:t>
      </w:r>
      <w:r>
        <w:rPr>
          <w:rFonts w:eastAsia="Times New Roman" w:cs="Times New Roman"/>
          <w:szCs w:val="24"/>
        </w:rPr>
        <w:t>,</w:t>
      </w:r>
      <w:r w:rsidRPr="0003192B">
        <w:rPr>
          <w:rFonts w:eastAsia="Times New Roman" w:cs="Times New Roman"/>
          <w:szCs w:val="24"/>
        </w:rPr>
        <w:t xml:space="preserve"> ένα ανάχωμα στην ουσία σε κάτι προοδευτικό</w:t>
      </w:r>
      <w:r>
        <w:rPr>
          <w:rFonts w:eastAsia="Times New Roman" w:cs="Times New Roman"/>
          <w:szCs w:val="24"/>
        </w:rPr>
        <w:t>,</w:t>
      </w:r>
      <w:r w:rsidRPr="0003192B">
        <w:rPr>
          <w:rFonts w:eastAsia="Times New Roman" w:cs="Times New Roman"/>
          <w:szCs w:val="24"/>
        </w:rPr>
        <w:t xml:space="preserve"> είναι κάτι το ο</w:t>
      </w:r>
      <w:r w:rsidRPr="0003192B">
        <w:rPr>
          <w:rFonts w:eastAsia="Times New Roman" w:cs="Times New Roman"/>
          <w:szCs w:val="24"/>
        </w:rPr>
        <w:t xml:space="preserve">ποίο </w:t>
      </w:r>
      <w:r>
        <w:rPr>
          <w:rFonts w:eastAsia="Times New Roman" w:cs="Times New Roman"/>
          <w:szCs w:val="24"/>
        </w:rPr>
        <w:t>δ</w:t>
      </w:r>
      <w:r w:rsidRPr="0003192B">
        <w:rPr>
          <w:rFonts w:eastAsia="Times New Roman" w:cs="Times New Roman"/>
          <w:szCs w:val="24"/>
        </w:rPr>
        <w:t>υστυχώς το πρεσβεύει ο κ</w:t>
      </w:r>
      <w:r>
        <w:rPr>
          <w:rFonts w:eastAsia="Times New Roman" w:cs="Times New Roman"/>
          <w:szCs w:val="24"/>
        </w:rPr>
        <w:t>.</w:t>
      </w:r>
      <w:r w:rsidRPr="0003192B">
        <w:rPr>
          <w:rFonts w:eastAsia="Times New Roman" w:cs="Times New Roman"/>
          <w:szCs w:val="24"/>
        </w:rPr>
        <w:t xml:space="preserve"> Τσίπρας</w:t>
      </w:r>
      <w:r>
        <w:rPr>
          <w:rFonts w:eastAsia="Times New Roman" w:cs="Times New Roman"/>
          <w:szCs w:val="24"/>
        </w:rPr>
        <w:t>. Κ</w:t>
      </w:r>
      <w:r w:rsidRPr="0003192B">
        <w:rPr>
          <w:rFonts w:eastAsia="Times New Roman" w:cs="Times New Roman"/>
          <w:szCs w:val="24"/>
        </w:rPr>
        <w:t xml:space="preserve">αι νομίζω ότι κανείς δεν θα έχει </w:t>
      </w:r>
      <w:r w:rsidRPr="0003192B">
        <w:rPr>
          <w:rFonts w:eastAsia="Times New Roman" w:cs="Times New Roman"/>
          <w:szCs w:val="24"/>
        </w:rPr>
        <w:t>κα</w:t>
      </w:r>
      <w:r>
        <w:rPr>
          <w:rFonts w:eastAsia="Times New Roman" w:cs="Times New Roman"/>
          <w:szCs w:val="24"/>
        </w:rPr>
        <w:t>μ</w:t>
      </w:r>
      <w:r w:rsidRPr="0003192B">
        <w:rPr>
          <w:rFonts w:eastAsia="Times New Roman" w:cs="Times New Roman"/>
          <w:szCs w:val="24"/>
        </w:rPr>
        <w:t>μία</w:t>
      </w:r>
      <w:r w:rsidRPr="0003192B">
        <w:rPr>
          <w:rFonts w:eastAsia="Times New Roman" w:cs="Times New Roman"/>
          <w:szCs w:val="24"/>
        </w:rPr>
        <w:t xml:space="preserve"> αμφισβήτηση ότι εν τέλει δεν είναι </w:t>
      </w:r>
      <w:r>
        <w:rPr>
          <w:rFonts w:eastAsia="Times New Roman" w:cs="Times New Roman"/>
          <w:szCs w:val="24"/>
        </w:rPr>
        <w:t xml:space="preserve">μη </w:t>
      </w:r>
      <w:r w:rsidRPr="0003192B">
        <w:rPr>
          <w:rFonts w:eastAsia="Times New Roman" w:cs="Times New Roman"/>
          <w:szCs w:val="24"/>
        </w:rPr>
        <w:t xml:space="preserve">προοδευτικό η αντίδραση στην ίδρυση μη κρατικών πανεπιστημίων στη χώρα </w:t>
      </w:r>
      <w:r>
        <w:rPr>
          <w:rFonts w:eastAsia="Times New Roman" w:cs="Times New Roman"/>
          <w:szCs w:val="24"/>
        </w:rPr>
        <w:t>μας. Α</w:t>
      </w:r>
      <w:r w:rsidRPr="0003192B">
        <w:rPr>
          <w:rFonts w:eastAsia="Times New Roman" w:cs="Times New Roman"/>
          <w:szCs w:val="24"/>
        </w:rPr>
        <w:t>λήθεια</w:t>
      </w:r>
      <w:r>
        <w:rPr>
          <w:rFonts w:eastAsia="Times New Roman" w:cs="Times New Roman"/>
          <w:szCs w:val="24"/>
        </w:rPr>
        <w:t>,</w:t>
      </w:r>
      <w:r w:rsidRPr="0003192B">
        <w:rPr>
          <w:rFonts w:eastAsia="Times New Roman" w:cs="Times New Roman"/>
          <w:szCs w:val="24"/>
        </w:rPr>
        <w:t xml:space="preserve"> </w:t>
      </w:r>
      <w:r>
        <w:rPr>
          <w:rFonts w:eastAsia="Times New Roman" w:cs="Times New Roman"/>
          <w:szCs w:val="24"/>
        </w:rPr>
        <w:t>αναρωτιέται</w:t>
      </w:r>
      <w:r w:rsidRPr="0003192B">
        <w:rPr>
          <w:rFonts w:eastAsia="Times New Roman" w:cs="Times New Roman"/>
          <w:szCs w:val="24"/>
        </w:rPr>
        <w:t xml:space="preserve"> κάνεις αν είναι προοδευτικό </w:t>
      </w:r>
      <w:r>
        <w:rPr>
          <w:rFonts w:eastAsia="Times New Roman" w:cs="Times New Roman"/>
          <w:szCs w:val="24"/>
        </w:rPr>
        <w:t xml:space="preserve">το να </w:t>
      </w:r>
      <w:proofErr w:type="spellStart"/>
      <w:r>
        <w:rPr>
          <w:rFonts w:eastAsia="Times New Roman" w:cs="Times New Roman"/>
          <w:szCs w:val="24"/>
        </w:rPr>
        <w:t>υπερφ</w:t>
      </w:r>
      <w:r>
        <w:rPr>
          <w:rFonts w:eastAsia="Times New Roman" w:cs="Times New Roman"/>
          <w:szCs w:val="24"/>
        </w:rPr>
        <w:t>ολογούνται</w:t>
      </w:r>
      <w:proofErr w:type="spellEnd"/>
      <w:r>
        <w:rPr>
          <w:rFonts w:eastAsia="Times New Roman" w:cs="Times New Roman"/>
          <w:szCs w:val="24"/>
        </w:rPr>
        <w:t xml:space="preserve"> </w:t>
      </w:r>
      <w:r w:rsidRPr="0003192B">
        <w:rPr>
          <w:rFonts w:eastAsia="Times New Roman" w:cs="Times New Roman"/>
          <w:szCs w:val="24"/>
        </w:rPr>
        <w:t xml:space="preserve">τα μεσαία στρώματα και να υπονομεύεται στην πράξη </w:t>
      </w:r>
      <w:r>
        <w:rPr>
          <w:rFonts w:eastAsia="Times New Roman" w:cs="Times New Roman"/>
          <w:szCs w:val="24"/>
        </w:rPr>
        <w:t xml:space="preserve">η </w:t>
      </w:r>
      <w:r w:rsidRPr="0003192B">
        <w:rPr>
          <w:rFonts w:eastAsia="Times New Roman" w:cs="Times New Roman"/>
          <w:szCs w:val="24"/>
        </w:rPr>
        <w:t xml:space="preserve">προσέλκυση </w:t>
      </w:r>
      <w:r>
        <w:rPr>
          <w:rFonts w:eastAsia="Times New Roman" w:cs="Times New Roman"/>
          <w:szCs w:val="24"/>
        </w:rPr>
        <w:t>ε</w:t>
      </w:r>
      <w:r w:rsidRPr="0003192B">
        <w:rPr>
          <w:rFonts w:eastAsia="Times New Roman" w:cs="Times New Roman"/>
          <w:szCs w:val="24"/>
        </w:rPr>
        <w:t xml:space="preserve">πενδύσεων που τόσο ανάγκη έχει </w:t>
      </w:r>
      <w:r>
        <w:rPr>
          <w:rFonts w:eastAsia="Times New Roman" w:cs="Times New Roman"/>
          <w:szCs w:val="24"/>
        </w:rPr>
        <w:t>η χώρα. Αναρωτιέται κανείς αν</w:t>
      </w:r>
      <w:r w:rsidRPr="0003192B">
        <w:rPr>
          <w:rFonts w:eastAsia="Times New Roman" w:cs="Times New Roman"/>
          <w:szCs w:val="24"/>
        </w:rPr>
        <w:t xml:space="preserve"> </w:t>
      </w:r>
      <w:r>
        <w:rPr>
          <w:rFonts w:eastAsia="Times New Roman" w:cs="Times New Roman"/>
          <w:szCs w:val="24"/>
        </w:rPr>
        <w:t>είναι προοδευτικό στην</w:t>
      </w:r>
      <w:r w:rsidRPr="0003192B">
        <w:rPr>
          <w:rFonts w:eastAsia="Times New Roman" w:cs="Times New Roman"/>
          <w:szCs w:val="24"/>
        </w:rPr>
        <w:t xml:space="preserve"> ουσία να </w:t>
      </w:r>
      <w:r>
        <w:rPr>
          <w:rFonts w:eastAsia="Times New Roman" w:cs="Times New Roman"/>
          <w:szCs w:val="24"/>
        </w:rPr>
        <w:t xml:space="preserve">αντιτάσσεται </w:t>
      </w:r>
      <w:r w:rsidRPr="0003192B">
        <w:rPr>
          <w:rFonts w:eastAsia="Times New Roman" w:cs="Times New Roman"/>
          <w:szCs w:val="24"/>
        </w:rPr>
        <w:t xml:space="preserve">κάνεις στην πρόταση που έχει καταθέσει και </w:t>
      </w:r>
      <w:r>
        <w:rPr>
          <w:rFonts w:eastAsia="Times New Roman" w:cs="Times New Roman"/>
          <w:szCs w:val="24"/>
        </w:rPr>
        <w:t>η Νέα Δημοκρατία ό</w:t>
      </w:r>
      <w:r w:rsidRPr="0003192B">
        <w:rPr>
          <w:rFonts w:eastAsia="Times New Roman" w:cs="Times New Roman"/>
          <w:szCs w:val="24"/>
        </w:rPr>
        <w:t xml:space="preserve">σον αφορά το </w:t>
      </w:r>
      <w:r w:rsidRPr="0003192B">
        <w:rPr>
          <w:rFonts w:eastAsia="Times New Roman" w:cs="Times New Roman"/>
          <w:szCs w:val="24"/>
        </w:rPr>
        <w:t>άρθρο 24 και την προ</w:t>
      </w:r>
      <w:r>
        <w:rPr>
          <w:rFonts w:eastAsia="Times New Roman" w:cs="Times New Roman"/>
          <w:szCs w:val="24"/>
        </w:rPr>
        <w:t xml:space="preserve">στασία από την κλιματική αλλαγή. </w:t>
      </w:r>
    </w:p>
    <w:p w14:paraId="7098EF6B" w14:textId="77777777" w:rsidR="00971A45" w:rsidRDefault="00ED091D">
      <w:pPr>
        <w:spacing w:line="600" w:lineRule="auto"/>
        <w:ind w:firstLine="720"/>
        <w:jc w:val="both"/>
        <w:rPr>
          <w:rFonts w:eastAsia="Times New Roman" w:cs="Times New Roman"/>
          <w:szCs w:val="24"/>
        </w:rPr>
      </w:pPr>
      <w:r w:rsidRPr="001419DC">
        <w:rPr>
          <w:rFonts w:eastAsia="Times New Roman" w:cs="Times New Roman"/>
          <w:szCs w:val="24"/>
        </w:rPr>
        <w:t>Επίσης</w:t>
      </w:r>
      <w:r>
        <w:rPr>
          <w:rFonts w:eastAsia="Times New Roman" w:cs="Times New Roman"/>
          <w:szCs w:val="24"/>
        </w:rPr>
        <w:t>, πρέπει να αναρωτηθούμε, εντέλει, αν είναι προοδευτικό κανείς να χρησιμοποιεί την αστυνομία για την αποτροπή κινητοποιήσεων προληπτικώς, θυμίζοντας άλλες σκοτεινές εποχές της ιστορίας μας, προκει</w:t>
      </w:r>
      <w:r>
        <w:rPr>
          <w:rFonts w:eastAsia="Times New Roman" w:cs="Times New Roman"/>
          <w:szCs w:val="24"/>
        </w:rPr>
        <w:t>μένου να μην υπάρξουν αντιδράσεις απέναντι σε πολιτικούς της παρούσας Κυβέρνησης.</w:t>
      </w:r>
    </w:p>
    <w:p w14:paraId="7098EF6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Μια πολύ σύντομη αναφορά, κυρίες και κύριοι συνάδελφοι, θα ήθελα να κάνω στα της οικονομίας. Είδαμε στο πρόσφατο </w:t>
      </w:r>
      <w:r>
        <w:rPr>
          <w:rFonts w:eastAsia="Times New Roman" w:cs="Times New Roman"/>
          <w:szCs w:val="24"/>
        </w:rPr>
        <w:t>σ</w:t>
      </w:r>
      <w:r>
        <w:rPr>
          <w:rFonts w:eastAsia="Times New Roman" w:cs="Times New Roman"/>
          <w:szCs w:val="24"/>
        </w:rPr>
        <w:t xml:space="preserve">υνέδριο των Δελφών ότι ο πρώην Πρόεδρος της Κομισιόν, ο κ. </w:t>
      </w:r>
      <w:proofErr w:type="spellStart"/>
      <w:r>
        <w:rPr>
          <w:rFonts w:eastAsia="Times New Roman" w:cs="Times New Roman"/>
          <w:szCs w:val="24"/>
        </w:rPr>
        <w:t>Μ</w:t>
      </w:r>
      <w:r>
        <w:rPr>
          <w:rFonts w:eastAsia="Times New Roman" w:cs="Times New Roman"/>
          <w:szCs w:val="24"/>
        </w:rPr>
        <w:t>παρόζο</w:t>
      </w:r>
      <w:proofErr w:type="spellEnd"/>
      <w:r>
        <w:rPr>
          <w:rFonts w:eastAsia="Times New Roman" w:cs="Times New Roman"/>
          <w:szCs w:val="24"/>
        </w:rPr>
        <w:t>, είπε ότι πράγματι, οι αγορές δείχνουν μεγάλη εμπιστοσύνη στο μέλλον της Ελλάδας, διότι προεξοφλούν νίκη της Νέας Δημοκρατίας και του Κυριάκου Μητσοτάκη, κάτι το οποίο βεβαίως το ανέφερε και η εφημερίδα…</w:t>
      </w:r>
    </w:p>
    <w:p w14:paraId="7098EF6D"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Κύριε Κεφαλογιάννη…</w:t>
      </w:r>
    </w:p>
    <w:p w14:paraId="7098EF6E"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ΚΕΦΑΛΟΓΙΑΝΝΗΣ:</w:t>
      </w:r>
      <w:r>
        <w:rPr>
          <w:rFonts w:eastAsia="Times New Roman" w:cs="Times New Roman"/>
          <w:szCs w:val="24"/>
        </w:rPr>
        <w:t xml:space="preserve"> Το είπε, κύριε </w:t>
      </w:r>
      <w:proofErr w:type="spellStart"/>
      <w:r>
        <w:rPr>
          <w:rFonts w:eastAsia="Times New Roman" w:cs="Times New Roman"/>
          <w:szCs w:val="24"/>
        </w:rPr>
        <w:t>Μάρδα</w:t>
      </w:r>
      <w:proofErr w:type="spellEnd"/>
      <w:r>
        <w:rPr>
          <w:rFonts w:eastAsia="Times New Roman" w:cs="Times New Roman"/>
          <w:szCs w:val="24"/>
        </w:rPr>
        <w:t xml:space="preserve">. Δεν το είπα εγώ. Ο κ. </w:t>
      </w:r>
      <w:proofErr w:type="spellStart"/>
      <w:r>
        <w:rPr>
          <w:rFonts w:eastAsia="Times New Roman" w:cs="Times New Roman"/>
          <w:szCs w:val="24"/>
        </w:rPr>
        <w:t>Μπαρόζο</w:t>
      </w:r>
      <w:proofErr w:type="spellEnd"/>
      <w:r>
        <w:rPr>
          <w:rFonts w:eastAsia="Times New Roman" w:cs="Times New Roman"/>
          <w:szCs w:val="24"/>
        </w:rPr>
        <w:t xml:space="preserve"> το είπε. Εγώ αναφέρω τι αναφέρθηκε.</w:t>
      </w:r>
    </w:p>
    <w:p w14:paraId="7098EF6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ΔΗΜΗΤΡΙΟΣ ΜΑΡΔΑΣ:</w:t>
      </w:r>
      <w:r>
        <w:rPr>
          <w:rFonts w:eastAsia="Times New Roman" w:cs="Times New Roman"/>
          <w:szCs w:val="24"/>
        </w:rPr>
        <w:t xml:space="preserve"> Τι προβλέψεις είναι αυτές;</w:t>
      </w:r>
    </w:p>
    <w:p w14:paraId="7098EF70" w14:textId="77777777" w:rsidR="00971A45" w:rsidRDefault="00ED091D">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σας παρακαλώ!</w:t>
      </w:r>
    </w:p>
    <w:p w14:paraId="7098EF71"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Εμείς λέμε ότι είναι πολύ</w:t>
      </w:r>
      <w:r>
        <w:rPr>
          <w:rFonts w:eastAsia="Times New Roman" w:cs="Times New Roman"/>
          <w:szCs w:val="24"/>
        </w:rPr>
        <w:t xml:space="preserve"> θετικό το γεγονός ότι υπάρχει αναβάθμιση της ελληνικής οικονομίας, σε αντίθεση με αυτό το οποίο λέγατε εσείς τότε. Μάλιστα, ο Κυριάκος Μητσοτάκης σε όλες του τις επισκέψεις στο εξωτερικό, συνομιλώντας με ξένους ηγέτες -το έκανε πρόσφατα και στη Ρωσία- μιλ</w:t>
      </w:r>
      <w:r>
        <w:rPr>
          <w:rFonts w:eastAsia="Times New Roman" w:cs="Times New Roman"/>
          <w:szCs w:val="24"/>
        </w:rPr>
        <w:t>άει για προσέλκυση επενδύσεων.</w:t>
      </w:r>
    </w:p>
    <w:p w14:paraId="7098EF7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Θυμάστε τι έκανε αντίστοιχα ο κ. Τσίπρας, όντας αρχηγός της Αξιωματικής Αντιπολίτευσης, ο οποίος έλεγε «μην έρθετε να επενδύσετε στη χώρα μας, μην έρθετε να επενδύσετε στην Ελλάδα, διότι, όταν γίνω Πρωθυπουργός, εγώ θα ακυρώσ</w:t>
      </w:r>
      <w:r>
        <w:rPr>
          <w:rFonts w:eastAsia="Times New Roman" w:cs="Times New Roman"/>
          <w:szCs w:val="24"/>
        </w:rPr>
        <w:t>ω όλες αυτές τις επενδύσεις;».</w:t>
      </w:r>
    </w:p>
    <w:p w14:paraId="7098EF7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Αυτά τα λέω, γιατί νομίζω ότι ο ελληνικός λαός μπορεί να κάνει τη σύγκριση, μπορεί να δει κανείς ποια είναι η υπεύθυνη πολιτική δύναμη στη χώρα και ποιος ήταν εκείνος ο οποίος, δυστυχώς, καβαλικεύοντας το κύμα του λαϊκισμού, </w:t>
      </w:r>
      <w:r>
        <w:rPr>
          <w:rFonts w:eastAsia="Times New Roman" w:cs="Times New Roman"/>
          <w:szCs w:val="24"/>
        </w:rPr>
        <w:t>οδήγησε τη χώρα στην κατάσταση στην οποία βρισκόμαστε τα τελευταία χρόνια.</w:t>
      </w:r>
    </w:p>
    <w:p w14:paraId="7098EF7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στα του νομοσχεδίου, νομίζω ότι δεν θα πρωτοτυπήσω, αν πω ότι έχουν άδικο πολλοί από τους συναδέλφους και της Νέας Δημοκρατίας που έκαναν κριτική στην </w:t>
      </w:r>
      <w:r>
        <w:rPr>
          <w:rFonts w:eastAsia="Times New Roman" w:cs="Times New Roman"/>
          <w:szCs w:val="24"/>
        </w:rPr>
        <w:t xml:space="preserve">ηγεσία του Υπουργείου, λέγοντας ότι δεν υπάρχει καμμία νομοθετική πρωτοβουλία τους τελευταίους </w:t>
      </w:r>
      <w:r w:rsidRPr="00393BB5">
        <w:rPr>
          <w:rFonts w:eastAsia="Times New Roman" w:cs="Times New Roman"/>
          <w:szCs w:val="24"/>
        </w:rPr>
        <w:t>δεκαέξι</w:t>
      </w:r>
      <w:r>
        <w:rPr>
          <w:rFonts w:eastAsia="Times New Roman" w:cs="Times New Roman"/>
          <w:szCs w:val="24"/>
        </w:rPr>
        <w:t>-δεκαεπτά μήνες. Το λέω αυτό, διότι από την ιδιότητά μου ως Κοινοβουλευτικού Εκπροσώπου, μπορώ να σας βεβαιώσω ότι σε κάθε σχεδόν νομοσχέδιο το οποίο κατα</w:t>
      </w:r>
      <w:r>
        <w:rPr>
          <w:rFonts w:eastAsia="Times New Roman" w:cs="Times New Roman"/>
          <w:szCs w:val="24"/>
        </w:rPr>
        <w:t>θέτει η Κυβέρνηση, υπάρχουν μία ή και δύο τροπολογίες που αφορούν στο Υπουργείο Υγείας, οι οποίες τροπολογίες πολλές φορές είναι και ολόκληρα νομοσχέδια. Πολλές σελίδες νομοσχεδίων, πολλές σελίδες που περιλαμβάνουν μέσα αρκετά άρθρα όσον αφορά στις τροπολο</w:t>
      </w:r>
      <w:r>
        <w:rPr>
          <w:rFonts w:eastAsia="Times New Roman" w:cs="Times New Roman"/>
          <w:szCs w:val="24"/>
        </w:rPr>
        <w:t>γίες, που πραγματικά θα μπορούσαν να ήταν αυτοτελή νομοσχέδια.</w:t>
      </w:r>
    </w:p>
    <w:p w14:paraId="7098EF7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τροπολογίες, βέβαια, που, αν κανείς τις δει, μπορεί να τις κατατάξει σε τρεις κατηγορίες</w:t>
      </w:r>
      <w:r w:rsidRPr="00110F10">
        <w:rPr>
          <w:rFonts w:eastAsia="Times New Roman" w:cs="Times New Roman"/>
          <w:szCs w:val="24"/>
        </w:rPr>
        <w:t xml:space="preserve"> </w:t>
      </w:r>
      <w:r>
        <w:rPr>
          <w:rFonts w:eastAsia="Times New Roman" w:cs="Times New Roman"/>
          <w:szCs w:val="24"/>
        </w:rPr>
        <w:t>κατά βάση: Πρώτον, μικροκομματικές διευθετήσεις κάθε μορφής, με σκοπό βεβαίως την προσέλκυση εκλογ</w:t>
      </w:r>
      <w:r>
        <w:rPr>
          <w:rFonts w:eastAsia="Times New Roman" w:cs="Times New Roman"/>
          <w:szCs w:val="24"/>
        </w:rPr>
        <w:t xml:space="preserve">ικής πελατείας, δεύτερον, διορθώσεις προηγούμενων διατάξεων, προφανώς γιατί οι προηγούμενες ήταν προχείρως σχεδιασμένες ή γραμμένες στο γόνατο και τρίτον, νομιμοποίηση εκ των υστέρων -έχουμε βαρεθεί να το διαβάζουμε αυτό, κυρίες και κύριοι της Κυβέρνησης- </w:t>
      </w:r>
      <w:r>
        <w:rPr>
          <w:rFonts w:eastAsia="Times New Roman" w:cs="Times New Roman"/>
          <w:szCs w:val="24"/>
        </w:rPr>
        <w:t>κατά παρέκκλιση κάθε σχετικής διάταξης όσον αφορά κάποιες δαπάνες των Υπουργείων.</w:t>
      </w:r>
    </w:p>
    <w:p w14:paraId="7098EF7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Βεβαίως, το σημερινό νομοσχέδιο με την προσθήκη πολλής και αχρείαστης γραφειοκρατίας και τη δημιουργία νέων οργανισμών, δυστυχώς δεν αλλάζει σε τίποτα τη νομοθετική φιλοσοφία</w:t>
      </w:r>
      <w:r>
        <w:rPr>
          <w:rFonts w:eastAsia="Times New Roman" w:cs="Times New Roman"/>
          <w:szCs w:val="24"/>
        </w:rPr>
        <w:t xml:space="preserve"> της ηγεσίας του Υπουργείου. Δείτε, για παράδειγμα, τα άρθρα 81 και 82 του νομοσχεδίου που τροποποιούν τον Οργανισμό Υπουργείου Υγείας. Κατά τη γνώμη μας, περιλαμβάνουν μικροκομματικές σκοπιμότητες, νέες διευθύνσεις, νέα τμήματα, που όλα συντείνουν στη λογ</w:t>
      </w:r>
      <w:r>
        <w:rPr>
          <w:rFonts w:eastAsia="Times New Roman" w:cs="Times New Roman"/>
          <w:szCs w:val="24"/>
        </w:rPr>
        <w:t xml:space="preserve">ική του ΣΥΡΙΖΑ, ένα μεγάλο γραφειοκρατικό και δυσκίνητο </w:t>
      </w:r>
      <w:r>
        <w:rPr>
          <w:rFonts w:eastAsia="Times New Roman" w:cs="Times New Roman"/>
          <w:szCs w:val="24"/>
        </w:rPr>
        <w:t>δ</w:t>
      </w:r>
      <w:r>
        <w:rPr>
          <w:rFonts w:eastAsia="Times New Roman" w:cs="Times New Roman"/>
          <w:szCs w:val="24"/>
        </w:rPr>
        <w:t>ημόσιο.</w:t>
      </w:r>
    </w:p>
    <w:p w14:paraId="7098EF7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Κύριε Υπουργέ, άμα δείτε και τις ειδικότητες των προϊσταμένων, επιλέγονται ειδικότητες για να προΐστανται σε τμήματα και διευθύνσεις που νομίζω ότι, δυστυχώς, αφορούν περισσότερο στη λογική τ</w:t>
      </w:r>
      <w:r>
        <w:rPr>
          <w:rFonts w:eastAsia="Times New Roman" w:cs="Times New Roman"/>
          <w:szCs w:val="24"/>
        </w:rPr>
        <w:t xml:space="preserve">ού ποιον θέλουν να βάλουν στη θέση αυτή παρά τη λογική τού ποιος πρέπει να προΐσταται σε αυτή τη θέση. Χαρακτηριστικό παράδειγμα, το </w:t>
      </w:r>
      <w:r>
        <w:rPr>
          <w:rFonts w:eastAsia="Times New Roman" w:cs="Times New Roman"/>
          <w:szCs w:val="24"/>
        </w:rPr>
        <w:t>τ</w:t>
      </w:r>
      <w:r>
        <w:rPr>
          <w:rFonts w:eastAsia="Times New Roman" w:cs="Times New Roman"/>
          <w:szCs w:val="24"/>
        </w:rPr>
        <w:t xml:space="preserve">μήμα Α΄ ιατρών, οδοντιάτρων και φαρμακοποιών της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ι</w:t>
      </w:r>
      <w:r>
        <w:rPr>
          <w:rFonts w:eastAsia="Times New Roman" w:cs="Times New Roman"/>
          <w:szCs w:val="24"/>
        </w:rPr>
        <w:t xml:space="preserve">ατρών, όπου μπορεί να προΐσταται και υπάλληλος ΠΕ </w:t>
      </w:r>
      <w:r>
        <w:rPr>
          <w:rFonts w:eastAsia="Times New Roman" w:cs="Times New Roman"/>
          <w:szCs w:val="24"/>
        </w:rPr>
        <w:t>π</w:t>
      </w:r>
      <w:r>
        <w:rPr>
          <w:rFonts w:eastAsia="Times New Roman" w:cs="Times New Roman"/>
          <w:szCs w:val="24"/>
        </w:rPr>
        <w:t>αιδαγωγική</w:t>
      </w:r>
      <w:r>
        <w:rPr>
          <w:rFonts w:eastAsia="Times New Roman" w:cs="Times New Roman"/>
          <w:szCs w:val="24"/>
        </w:rPr>
        <w:t>ς.</w:t>
      </w:r>
    </w:p>
    <w:p w14:paraId="7098EF7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Τα ίδια, βεβαίως, δυστυχώς και στο υπό ίδρυση Εθνικό Ινστιτούτο Νεοπλασιών. Εδώ μιλάμε για πρόσληψη προσωπικού χωρίς να έχει καταρτισθεί ένα στρατηγικό σχέδιο δράσης. Γίνεται αναφορά στις ειδικότητες χωρίς προσδιορισμό του αντικειμένου των θέσεων τις οπ</w:t>
      </w:r>
      <w:r>
        <w:rPr>
          <w:rFonts w:eastAsia="Times New Roman" w:cs="Times New Roman"/>
          <w:szCs w:val="24"/>
        </w:rPr>
        <w:t>οίες θα καλύψουν οι υπάλληλοι αυτοί.</w:t>
      </w:r>
    </w:p>
    <w:p w14:paraId="7098EF7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Βεβαίως, πάμε και στις νομιμοποιήσεις δαπανών -είναι το άρθρο 107- όπου νομιμοποιούνται δαπάνες ύψους 15,3 εκατομμυρίων ευρώ του Υπουργείου Υγείας για τη συμμετοχή του στη ΔΕΘ του 2018. Βεβαίως, ζητείται αυτές να </w:t>
      </w:r>
      <w:r>
        <w:rPr>
          <w:rFonts w:eastAsia="Times New Roman" w:cs="Times New Roman"/>
          <w:szCs w:val="24"/>
        </w:rPr>
        <w:t>εξοφληθούν πάλι κατά παρέκκλιση των οικείων διατάξεων.</w:t>
      </w:r>
    </w:p>
    <w:p w14:paraId="7098EF7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Βεβαίως, αντίστοιχες αναφορές υπάρχουν και στο άρθρο 108.</w:t>
      </w:r>
    </w:p>
    <w:p w14:paraId="7098EF7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Δύο πολύ σύντομα λόγια θα πω για την κατάργηση του ΚΕΕΛΠΝΟ, όπου έγινε και πολλή συζήτηση για πολλούς συναδέλφους. Δυστυχώς, η Ελλάδα τις τελευταίες δεκαετίες αντιμετώπισε μια σειρά από προκλήσεις όσον αφορά στη δημόσια υγεία, οι οποίες μεταξύ άλλων ξεπερά</w:t>
      </w:r>
      <w:r>
        <w:rPr>
          <w:rFonts w:eastAsia="Times New Roman" w:cs="Times New Roman"/>
          <w:szCs w:val="24"/>
        </w:rPr>
        <w:t xml:space="preserve">στηκαν -και νομίζω αποτελεσματικά- και στη συμβολή και στο έργο του ΚΕΕΛΠΝΟ. Δεν νομίζω ότι ωφελεί κανέναν να μηδενίζουμε το έργο το οποίο έχει γίνει από αυτόν τον </w:t>
      </w:r>
      <w:r>
        <w:rPr>
          <w:rFonts w:eastAsia="Times New Roman" w:cs="Times New Roman"/>
          <w:szCs w:val="24"/>
        </w:rPr>
        <w:t>ο</w:t>
      </w:r>
      <w:r>
        <w:rPr>
          <w:rFonts w:eastAsia="Times New Roman" w:cs="Times New Roman"/>
          <w:szCs w:val="24"/>
        </w:rPr>
        <w:t>ργανισμό.</w:t>
      </w:r>
    </w:p>
    <w:p w14:paraId="7098EF7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Βεβαίως, όσοι εξ ημών ήταν και στην Εξεταστική Επιτροπή για την Υγεία γνωρίζουμε </w:t>
      </w:r>
      <w:r>
        <w:rPr>
          <w:rFonts w:eastAsia="Times New Roman" w:cs="Times New Roman"/>
          <w:szCs w:val="24"/>
        </w:rPr>
        <w:t>ότι το ΚΕΕΛΠΝΟ αποτέλεσε, αν θέλετε, ένα είδος μοναδικού φαινομένου επιλεκτικής ακοής, τουλάχιστον εκ μέρους της κυβερνητικής Πλειοψηφίας, η οποία επέλεγε να κωφεύει ή να φωνασκεί κάθε φορά που αναδεικνύονταν θέματα που αφορούσαν στην περίοδο 2015 και μετά</w:t>
      </w:r>
      <w:r>
        <w:rPr>
          <w:rFonts w:eastAsia="Times New Roman" w:cs="Times New Roman"/>
          <w:szCs w:val="24"/>
        </w:rPr>
        <w:t xml:space="preserve"> και να αναφέρεται μόνο στην προηγούμενη περίοδο, που αφορούσε κάποιες καταγγελίες που γίνονταν από πλευράς της Συμπολίτευσης.</w:t>
      </w:r>
    </w:p>
    <w:p w14:paraId="7098EF7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Βεβαίως, πολλές φορές από τις καταγγελίες που γίνονταν για την περίοδο του 2015 αφορούσαν φαινόμενα εκφοβισμού στελεχών του ΚΕΕΛΠ</w:t>
      </w:r>
      <w:r>
        <w:rPr>
          <w:rFonts w:eastAsia="Times New Roman" w:cs="Times New Roman"/>
          <w:szCs w:val="24"/>
        </w:rPr>
        <w:t>ΝΟ -είδαμε δημόσιες καταγγελίες- πολλές φορές αλλοιώσεις πρωτοκόλλων -επίσης, δημόσιες καταγγελίες- και πολλές φορές και αδιαφανείς διαδικασίες όσον αφορά στη σύναψη των συμβάσεων.</w:t>
      </w:r>
    </w:p>
    <w:p w14:paraId="7098EF7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Βεβαίως, με το πόρισμα και την εξέταση των τριών πραγματογνωμόνων καταρρίφθ</w:t>
      </w:r>
      <w:r>
        <w:rPr>
          <w:rFonts w:eastAsia="Times New Roman" w:cs="Times New Roman"/>
          <w:szCs w:val="24"/>
        </w:rPr>
        <w:t>ηκαν πανηγυρικά οι αιτιάσεις του κυρίου Αναπληρωτή Υπουργού Υγείας, ο οποίος μιλούσε αρχικά για 230 εκατομμύρια «μαύρης τρύπας» στους απολογισμούς του ΚΕΕΛΠΝΟ. Μετά, βεβαίως, το κατέβασε στα 90 εκατομμύρια.</w:t>
      </w:r>
    </w:p>
    <w:p w14:paraId="7098EF7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Όμως, για να δείτε την πολιτική υποκρισία της Κυβ</w:t>
      </w:r>
      <w:r>
        <w:rPr>
          <w:rFonts w:eastAsia="Times New Roman" w:cs="Times New Roman"/>
          <w:szCs w:val="24"/>
        </w:rPr>
        <w:t>έρνησης, από αυτά τα 90 εκατομμύρια, τα 44 εκατομμύρια αφορούσαν στην περίοδο υπουργίας Υπουργού, της κ. Ξενογιαννακοπούλου, την οποία βεβαίως επιβραβεύσατε. Την επιβράβευσε ο κ. Τσίπρας, βάζοντάς την στο κυβερνητικό σχήμα.</w:t>
      </w:r>
    </w:p>
    <w:p w14:paraId="7098EF8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Ερωτώ το εξής: Δεν είναι ειρωνικ</w:t>
      </w:r>
      <w:r>
        <w:rPr>
          <w:rFonts w:eastAsia="Times New Roman" w:cs="Times New Roman"/>
          <w:szCs w:val="24"/>
        </w:rPr>
        <w:t xml:space="preserve">ό, δεν είναι υποκριτικό να καταγγέλλετε προηγούμενες περιόδους, να καταγγέλλετε τη Νέα Δημοκρατία, το ΠΑΣΟΚ και τους ίδιους Υπουργούς που θήτευσαν εκείνη την περίοδο, τους οποίους εσείς οι ίδιοι καταγγέλλατε και στην ουσία μετά να τους επιβραβεύετε και να </w:t>
      </w:r>
      <w:r>
        <w:rPr>
          <w:rFonts w:eastAsia="Times New Roman" w:cs="Times New Roman"/>
          <w:szCs w:val="24"/>
        </w:rPr>
        <w:t>κάθονται δίπλα, στα ίδια υπουργικά έδρανα με εσάς, έχοντας θέσεις και αξιώματα στη δική σας Κυβέρνηση;</w:t>
      </w:r>
    </w:p>
    <w:p w14:paraId="7098EF8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Νομίζω ότι τουλάχιστον, κύριοι Υπουργοί της Κυβέρνησης, κάτι θα πρέπει να πείτε και γι’ αυτό. Δεν μπορεί να καταγγέλλετε τα ίδια πρόσωπα και ταυτόχρονα, </w:t>
      </w:r>
      <w:r>
        <w:rPr>
          <w:rFonts w:eastAsia="Times New Roman" w:cs="Times New Roman"/>
          <w:szCs w:val="24"/>
        </w:rPr>
        <w:t>με αυτά τα ίδια πρόσωπα να συνυπηρετείτε στην ίδια Κυβέρνηση.</w:t>
      </w:r>
    </w:p>
    <w:p w14:paraId="7098EF8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Όσον αφορά στις τροπολογίες, πολύ σύντομα νομίζω, κύριε Υπουργέ, πως δυστυχώς για άλλη μια φορά βλέπουμε ένα φαινόμενο κακής νομοθέτησης. Έχουν κατατεθεί και συνεχίζουν να κατατίθενται γύρω στις</w:t>
      </w:r>
      <w:r>
        <w:rPr>
          <w:rFonts w:eastAsia="Times New Roman" w:cs="Times New Roman"/>
          <w:szCs w:val="24"/>
        </w:rPr>
        <w:t xml:space="preserve"> είκοσι με εικοσιπέντε τροπολογίες. Μάλιστα, πριν από περίπου μισή ώρα κατατέθηκε και νέα βουλευτική τροπολογία συναδέλφου -δεν θα κάνω ονομαστική αναφορά, νομίζω ότι θα την αναπτύξει- που σε κάθε περίπτωση δεν έχουμε τον χρόνο, δεν έχουμε, αν θέλετε, τη ο</w:t>
      </w:r>
      <w:r>
        <w:rPr>
          <w:rFonts w:eastAsia="Times New Roman" w:cs="Times New Roman"/>
          <w:szCs w:val="24"/>
        </w:rPr>
        <w:t>ρθή κρίση και σκέψη να μπούμε στη διαδικασία να σχολιάσουμε αυτές τις τροπολογίες από τη στιγμή που συνεχώς την τελευταία στιγμή γίνονται εκπροθέσμως και πολλές φορές αφορούν και νομοσχέδια και Υπουργεία τα οποία δεν έχουν σχέση με το συγκεκριμένο σχέδιο ν</w:t>
      </w:r>
      <w:r>
        <w:rPr>
          <w:rFonts w:eastAsia="Times New Roman" w:cs="Times New Roman"/>
          <w:szCs w:val="24"/>
        </w:rPr>
        <w:t>όμου.</w:t>
      </w:r>
    </w:p>
    <w:p w14:paraId="7098EF8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Αυτό για το οποίο σας ψέγουμε είναι ότι πολλές από αυτές τις τροπολογίες και δη υπουργικές αφορούν στον τομέα του δικού σας Υπουργείου, άρα θα έπρεπε να έχει γίνει τουλάχιστον ένας καλύτερος προγραμματισμός, καλύτερος σχεδιασμός και να μη φαινόμαστε </w:t>
      </w:r>
      <w:r>
        <w:rPr>
          <w:rFonts w:eastAsia="Times New Roman" w:cs="Times New Roman"/>
          <w:szCs w:val="24"/>
        </w:rPr>
        <w:t xml:space="preserve">για άλλη μια φορά εδώ πέρα ως Βουλή των Ελλήνων ότι νομοθετούμε με αυτόν τον πρόχειρο τρόπο, με αυτόν τον κακό τρόπο, με μια </w:t>
      </w:r>
      <w:proofErr w:type="spellStart"/>
      <w:r>
        <w:rPr>
          <w:rFonts w:eastAsia="Times New Roman" w:cs="Times New Roman"/>
          <w:szCs w:val="24"/>
        </w:rPr>
        <w:t>κοπτοραπτική</w:t>
      </w:r>
      <w:proofErr w:type="spellEnd"/>
      <w:r>
        <w:rPr>
          <w:rFonts w:eastAsia="Times New Roman" w:cs="Times New Roman"/>
          <w:szCs w:val="24"/>
        </w:rPr>
        <w:t xml:space="preserve"> τελικά σε ένα νομοσχέδιο το οποίο δεν είναι καθόλου πρακτικό ούτε γι’ αυτούς οι οποίοι θα το διαβάσουν και θα κληθούν </w:t>
      </w:r>
      <w:r>
        <w:rPr>
          <w:rFonts w:eastAsia="Times New Roman" w:cs="Times New Roman"/>
          <w:szCs w:val="24"/>
        </w:rPr>
        <w:t>να το εφαρμόσουν ούτε βεβαίως και για μας που φαινόμαστε ότι στην ουσία είμαστε σε αυτή την πρόχειρη διαδικασία.</w:t>
      </w:r>
    </w:p>
    <w:p w14:paraId="7098EF8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Πολύ σύντομα, όσον αφορά στην τροπολογία που νομίζω ότι αφορά και το Υπουργείο Εσωτερικών για τη διάσπαση των Δήμων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Κέρκυρας, Κεφαλονι</w:t>
      </w:r>
      <w:r>
        <w:rPr>
          <w:rFonts w:eastAsia="Times New Roman" w:cs="Times New Roman"/>
          <w:szCs w:val="24"/>
        </w:rPr>
        <w:t xml:space="preserve">άς, Λέσβου και </w:t>
      </w:r>
      <w:proofErr w:type="spellStart"/>
      <w:r>
        <w:rPr>
          <w:rFonts w:eastAsia="Times New Roman" w:cs="Times New Roman"/>
          <w:szCs w:val="24"/>
        </w:rPr>
        <w:t>Σερβίων-Βελβεντού</w:t>
      </w:r>
      <w:proofErr w:type="spellEnd"/>
      <w:r>
        <w:rPr>
          <w:rFonts w:eastAsia="Times New Roman" w:cs="Times New Roman"/>
          <w:szCs w:val="24"/>
        </w:rPr>
        <w:t xml:space="preserve"> -που είναι και ο αρμόδιος Υπουργός εδώ πέρα- νομίζω ότι δεν θα σταθώ κυρίως στο γεγονός ότι φέρνετε μια τροπολογία που εκ των πραγμάτων ανατρέπει την εκλογική διαδικασία δύο μήνες πριν από τη διεξαγωγή των εκλογών. Αντιλαμβ</w:t>
      </w:r>
      <w:r>
        <w:rPr>
          <w:rFonts w:eastAsia="Times New Roman" w:cs="Times New Roman"/>
          <w:szCs w:val="24"/>
        </w:rPr>
        <w:t>άνεσθε ότι αυτό σημαίνει αιφνιδιασμό των υποψηφίων, αυτό σημαίνει αιφνιδιασμό των τοπικών κοινωνιών, των εκλογικών συνδυασμών και βεβαίως, κυρίως σημαίνει προχειρότητα και επιπολαιότητα όσον αφορά στις ρυθμίσεις.</w:t>
      </w:r>
    </w:p>
    <w:p w14:paraId="7098EF8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αυτά, όμως, νομίζω ότι το πιο σημα</w:t>
      </w:r>
      <w:r>
        <w:rPr>
          <w:rFonts w:eastAsia="Times New Roman" w:cs="Times New Roman"/>
          <w:szCs w:val="24"/>
        </w:rPr>
        <w:t xml:space="preserve">ντικό είναι ότι, δυστυχώς, αυτή η τροπολογία δεν λαμβάνει υπ’ </w:t>
      </w:r>
      <w:proofErr w:type="spellStart"/>
      <w:r>
        <w:rPr>
          <w:rFonts w:eastAsia="Times New Roman" w:cs="Times New Roman"/>
          <w:szCs w:val="24"/>
        </w:rPr>
        <w:t>όψιν</w:t>
      </w:r>
      <w:proofErr w:type="spellEnd"/>
      <w:r>
        <w:rPr>
          <w:rFonts w:eastAsia="Times New Roman" w:cs="Times New Roman"/>
          <w:szCs w:val="24"/>
        </w:rPr>
        <w:t xml:space="preserve"> της κάποια θέματα τα οποία μπορεί να καταστούν επικίνδυνα όσον αφορά στην εφαρμογή του νόμου. Αναφέρω, για παράδειγμα, ότι στις προτεινόμενες διασπάσεις των νησιωτικών δήμων δεν λαμβάνεται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το γεγονός ότι υπάρχουν υπηρεσίες ή δημοτικές πολιτικές, ο χαρακτήρας των οποίων δεν θα πρέπει να είναι οριζόντιος, αλλά διαδημοτικός.</w:t>
      </w:r>
    </w:p>
    <w:p w14:paraId="7098EF86" w14:textId="77777777" w:rsidR="00971A45" w:rsidRDefault="00ED091D">
      <w:pPr>
        <w:spacing w:line="600" w:lineRule="auto"/>
        <w:ind w:firstLine="720"/>
        <w:jc w:val="both"/>
        <w:rPr>
          <w:rFonts w:eastAsia="Times New Roman" w:cs="Times New Roman"/>
          <w:szCs w:val="24"/>
        </w:rPr>
      </w:pPr>
      <w:r w:rsidRPr="00E07EA5">
        <w:rPr>
          <w:rFonts w:eastAsia="Times New Roman" w:cs="Times New Roman"/>
          <w:szCs w:val="24"/>
        </w:rPr>
        <w:t>Π</w:t>
      </w:r>
      <w:r>
        <w:rPr>
          <w:rFonts w:eastAsia="Times New Roman" w:cs="Times New Roman"/>
          <w:szCs w:val="24"/>
        </w:rPr>
        <w:t>άρτε, για παράδειγμα, τη διαχείριση των απορριμμάτων, την τουριστική προβολή, τα μεγάλα έργα ενός νησιού, την ύ</w:t>
      </w:r>
      <w:r>
        <w:rPr>
          <w:rFonts w:eastAsia="Times New Roman" w:cs="Times New Roman"/>
          <w:szCs w:val="24"/>
        </w:rPr>
        <w:t>δρευση και την αποχέτευση. Για τη μόνη υπηρεσία για την οποία έχετε πρόβλεψη διαδημοτικού χαρακτήρα είναι η ΔΕΥΑ.</w:t>
      </w:r>
    </w:p>
    <w:p w14:paraId="7098EF8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Εγώ σας ερωτώ, κύριε Υπουργέ, το εξής: Τι θα γίνει, για παράδειγμα, με την τουριστική προβολή; Δηλαδή, άλλη τουριστική προβολή θα έχει ο Δήμος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νατολικής Σάμου, άλλη ο </w:t>
      </w:r>
      <w:r>
        <w:rPr>
          <w:rFonts w:eastAsia="Times New Roman" w:cs="Times New Roman"/>
          <w:szCs w:val="24"/>
        </w:rPr>
        <w:t>δ</w:t>
      </w:r>
      <w:r>
        <w:rPr>
          <w:rFonts w:eastAsia="Times New Roman" w:cs="Times New Roman"/>
          <w:szCs w:val="24"/>
        </w:rPr>
        <w:t>υτικής Σάμου, άλλη το Ληξούρι, άλλη το Αργοστόλι;</w:t>
      </w:r>
    </w:p>
    <w:p w14:paraId="7098EF88" w14:textId="77777777" w:rsidR="00971A45" w:rsidRDefault="00ED091D">
      <w:pPr>
        <w:spacing w:line="600" w:lineRule="auto"/>
        <w:jc w:val="both"/>
        <w:rPr>
          <w:rFonts w:eastAsia="Times New Roman"/>
          <w:szCs w:val="24"/>
        </w:rPr>
      </w:pPr>
      <w:r>
        <w:rPr>
          <w:rFonts w:eastAsia="Times New Roman"/>
          <w:szCs w:val="24"/>
        </w:rPr>
        <w:t xml:space="preserve">Τι θα γίνει με τα μεγάλα έργα διαδημοτικού χαρακτήρα; Τι θα γίνει, για παράδειγμα, με τα απορρίμματα της Κέρκυρας; </w:t>
      </w:r>
    </w:p>
    <w:p w14:paraId="7098EF89" w14:textId="77777777" w:rsidR="00971A45" w:rsidRDefault="00ED091D">
      <w:pPr>
        <w:spacing w:line="600" w:lineRule="auto"/>
        <w:ind w:firstLine="720"/>
        <w:jc w:val="both"/>
        <w:rPr>
          <w:rFonts w:eastAsia="Times New Roman"/>
          <w:szCs w:val="24"/>
        </w:rPr>
      </w:pPr>
      <w:r>
        <w:rPr>
          <w:rFonts w:eastAsia="Times New Roman"/>
          <w:szCs w:val="24"/>
        </w:rPr>
        <w:t xml:space="preserve">Γνωρίζετε αυτή τη </w:t>
      </w:r>
      <w:r w:rsidRPr="00EF65D9">
        <w:rPr>
          <w:rFonts w:eastAsia="Times New Roman"/>
          <w:szCs w:val="24"/>
        </w:rPr>
        <w:t xml:space="preserve">στιγμή </w:t>
      </w:r>
      <w:r>
        <w:rPr>
          <w:rFonts w:eastAsia="Times New Roman"/>
          <w:szCs w:val="24"/>
        </w:rPr>
        <w:t xml:space="preserve">ότι </w:t>
      </w:r>
      <w:r>
        <w:rPr>
          <w:rFonts w:eastAsia="Times New Roman"/>
          <w:szCs w:val="24"/>
        </w:rPr>
        <w:t>παρ</w:t>
      </w:r>
      <w:r>
        <w:rPr>
          <w:rFonts w:eastAsia="Times New Roman"/>
          <w:szCs w:val="24"/>
        </w:rPr>
        <w:t xml:space="preserve">’ </w:t>
      </w:r>
      <w:r>
        <w:rPr>
          <w:rFonts w:eastAsia="Times New Roman"/>
          <w:szCs w:val="24"/>
        </w:rPr>
        <w:t>όλο</w:t>
      </w:r>
      <w:r>
        <w:rPr>
          <w:rFonts w:eastAsia="Times New Roman"/>
          <w:szCs w:val="24"/>
        </w:rPr>
        <w:t xml:space="preserve"> που βρισκόμαστε εκτός του</w:t>
      </w:r>
      <w:r>
        <w:rPr>
          <w:rFonts w:eastAsia="Times New Roman"/>
          <w:szCs w:val="24"/>
        </w:rPr>
        <w:t xml:space="preserve">ριστικής σεζόν, ακόμα και τώρα ο ενιαίος Δήμος Κέρκυρας αδυνατεί –δηλαδή μετά βίας στην ουσία- να μαζέψει τα απορρίμματα, καθώς αυτήν τη στιγμή </w:t>
      </w:r>
      <w:r w:rsidRPr="00EF65D9">
        <w:rPr>
          <w:rFonts w:eastAsia="Times New Roman"/>
          <w:szCs w:val="24"/>
        </w:rPr>
        <w:t xml:space="preserve">δεν υπάρχει ένας </w:t>
      </w:r>
      <w:r>
        <w:rPr>
          <w:rFonts w:eastAsia="Times New Roman"/>
          <w:szCs w:val="24"/>
        </w:rPr>
        <w:t>νόμιμος</w:t>
      </w:r>
      <w:r w:rsidRPr="00EF65D9">
        <w:rPr>
          <w:rFonts w:eastAsia="Times New Roman"/>
          <w:szCs w:val="24"/>
        </w:rPr>
        <w:t xml:space="preserve"> χώρο</w:t>
      </w:r>
      <w:r>
        <w:rPr>
          <w:rFonts w:eastAsia="Times New Roman"/>
          <w:szCs w:val="24"/>
        </w:rPr>
        <w:t>ς</w:t>
      </w:r>
      <w:r w:rsidRPr="00EF65D9">
        <w:rPr>
          <w:rFonts w:eastAsia="Times New Roman"/>
          <w:szCs w:val="24"/>
        </w:rPr>
        <w:t xml:space="preserve"> </w:t>
      </w:r>
      <w:r>
        <w:rPr>
          <w:rFonts w:eastAsia="Times New Roman"/>
          <w:szCs w:val="24"/>
        </w:rPr>
        <w:t>για την</w:t>
      </w:r>
      <w:r w:rsidRPr="00EF65D9">
        <w:rPr>
          <w:rFonts w:eastAsia="Times New Roman"/>
          <w:szCs w:val="24"/>
        </w:rPr>
        <w:t xml:space="preserve"> </w:t>
      </w:r>
      <w:r>
        <w:rPr>
          <w:rFonts w:eastAsia="Times New Roman"/>
          <w:szCs w:val="24"/>
        </w:rPr>
        <w:t>απόθεση</w:t>
      </w:r>
      <w:r w:rsidRPr="00EF65D9">
        <w:rPr>
          <w:rFonts w:eastAsia="Times New Roman"/>
          <w:szCs w:val="24"/>
        </w:rPr>
        <w:t xml:space="preserve"> των </w:t>
      </w:r>
      <w:r>
        <w:rPr>
          <w:rFonts w:eastAsia="Times New Roman"/>
          <w:szCs w:val="24"/>
        </w:rPr>
        <w:t xml:space="preserve">απορριμμάτων; </w:t>
      </w:r>
      <w:r w:rsidRPr="00EF65D9">
        <w:rPr>
          <w:rFonts w:eastAsia="Times New Roman"/>
          <w:szCs w:val="24"/>
        </w:rPr>
        <w:t>Βεβαίως</w:t>
      </w:r>
      <w:r>
        <w:rPr>
          <w:rFonts w:eastAsia="Times New Roman"/>
          <w:szCs w:val="24"/>
        </w:rPr>
        <w:t>,</w:t>
      </w:r>
      <w:r w:rsidRPr="00EF65D9">
        <w:rPr>
          <w:rFonts w:eastAsia="Times New Roman"/>
          <w:szCs w:val="24"/>
        </w:rPr>
        <w:t xml:space="preserve"> με τις προβλέψεις </w:t>
      </w:r>
      <w:r>
        <w:rPr>
          <w:rFonts w:eastAsia="Times New Roman"/>
          <w:szCs w:val="24"/>
        </w:rPr>
        <w:t>στις τροπολογίες τις</w:t>
      </w:r>
      <w:r>
        <w:rPr>
          <w:rFonts w:eastAsia="Times New Roman"/>
          <w:szCs w:val="24"/>
        </w:rPr>
        <w:t xml:space="preserve"> οποίες καταθέτετε</w:t>
      </w:r>
      <w:r w:rsidRPr="00EF65D9">
        <w:rPr>
          <w:rFonts w:eastAsia="Times New Roman"/>
          <w:szCs w:val="24"/>
        </w:rPr>
        <w:t xml:space="preserve"> στην ουσία τινάζετ</w:t>
      </w:r>
      <w:r>
        <w:rPr>
          <w:rFonts w:eastAsia="Times New Roman"/>
          <w:szCs w:val="24"/>
        </w:rPr>
        <w:t>ε</w:t>
      </w:r>
      <w:r w:rsidRPr="00EF65D9">
        <w:rPr>
          <w:rFonts w:eastAsia="Times New Roman"/>
          <w:szCs w:val="24"/>
        </w:rPr>
        <w:t xml:space="preserve"> στον αέρα όλη τη διαδικασία</w:t>
      </w:r>
      <w:r>
        <w:rPr>
          <w:rFonts w:eastAsia="Times New Roman"/>
          <w:szCs w:val="24"/>
        </w:rPr>
        <w:t>,</w:t>
      </w:r>
      <w:r w:rsidRPr="00EF65D9">
        <w:rPr>
          <w:rFonts w:eastAsia="Times New Roman"/>
          <w:szCs w:val="24"/>
        </w:rPr>
        <w:t xml:space="preserve"> </w:t>
      </w:r>
      <w:r>
        <w:rPr>
          <w:rFonts w:eastAsia="Times New Roman"/>
          <w:szCs w:val="24"/>
        </w:rPr>
        <w:t>ό</w:t>
      </w:r>
      <w:r w:rsidRPr="00EF65D9">
        <w:rPr>
          <w:rFonts w:eastAsia="Times New Roman"/>
          <w:szCs w:val="24"/>
        </w:rPr>
        <w:t xml:space="preserve">σον αφορά την υπηρεσία καθαριότητας και </w:t>
      </w:r>
      <w:r>
        <w:rPr>
          <w:rFonts w:eastAsia="Times New Roman"/>
          <w:szCs w:val="24"/>
        </w:rPr>
        <w:t>βεβαίως</w:t>
      </w:r>
      <w:r w:rsidRPr="00EF65D9">
        <w:rPr>
          <w:rFonts w:eastAsia="Times New Roman"/>
          <w:szCs w:val="24"/>
        </w:rPr>
        <w:t xml:space="preserve"> δημιουργείτ</w:t>
      </w:r>
      <w:r>
        <w:rPr>
          <w:rFonts w:eastAsia="Times New Roman"/>
          <w:szCs w:val="24"/>
        </w:rPr>
        <w:t>ε</w:t>
      </w:r>
      <w:r w:rsidRPr="00EF65D9">
        <w:rPr>
          <w:rFonts w:eastAsia="Times New Roman"/>
          <w:szCs w:val="24"/>
        </w:rPr>
        <w:t xml:space="preserve"> ένα οξυμένο πρόβλημα</w:t>
      </w:r>
      <w:r>
        <w:rPr>
          <w:rFonts w:eastAsia="Times New Roman"/>
          <w:szCs w:val="24"/>
        </w:rPr>
        <w:t>,</w:t>
      </w:r>
      <w:r w:rsidRPr="00EF65D9">
        <w:rPr>
          <w:rFonts w:eastAsia="Times New Roman"/>
          <w:szCs w:val="24"/>
        </w:rPr>
        <w:t xml:space="preserve"> </w:t>
      </w:r>
      <w:r>
        <w:rPr>
          <w:rFonts w:eastAsia="Times New Roman"/>
          <w:szCs w:val="24"/>
        </w:rPr>
        <w:t>όσον αφορά τη</w:t>
      </w:r>
      <w:r w:rsidRPr="00EF65D9">
        <w:rPr>
          <w:rFonts w:eastAsia="Times New Roman"/>
          <w:szCs w:val="24"/>
        </w:rPr>
        <w:t xml:space="preserve"> διαχείριση του συγκεκριμένου ζητήματος</w:t>
      </w:r>
      <w:r>
        <w:rPr>
          <w:rFonts w:eastAsia="Times New Roman"/>
          <w:szCs w:val="24"/>
        </w:rPr>
        <w:t>.</w:t>
      </w:r>
    </w:p>
    <w:p w14:paraId="7098EF8A" w14:textId="77777777" w:rsidR="00971A45" w:rsidRDefault="00ED091D">
      <w:pPr>
        <w:spacing w:line="600" w:lineRule="auto"/>
        <w:ind w:firstLine="720"/>
        <w:jc w:val="both"/>
        <w:rPr>
          <w:rFonts w:eastAsia="Times New Roman"/>
          <w:szCs w:val="24"/>
        </w:rPr>
      </w:pPr>
      <w:r>
        <w:rPr>
          <w:rFonts w:eastAsia="Times New Roman"/>
          <w:szCs w:val="24"/>
        </w:rPr>
        <w:t>Σ</w:t>
      </w:r>
      <w:r w:rsidRPr="00EF65D9">
        <w:rPr>
          <w:rFonts w:eastAsia="Times New Roman"/>
          <w:szCs w:val="24"/>
        </w:rPr>
        <w:t>υνεχίζ</w:t>
      </w:r>
      <w:r>
        <w:rPr>
          <w:rFonts w:eastAsia="Times New Roman"/>
          <w:szCs w:val="24"/>
        </w:rPr>
        <w:t xml:space="preserve">οντας για τον Δήμο της Κέρκυρας, </w:t>
      </w:r>
      <w:r w:rsidRPr="00EF65D9">
        <w:rPr>
          <w:rFonts w:eastAsia="Times New Roman"/>
          <w:szCs w:val="24"/>
        </w:rPr>
        <w:t xml:space="preserve">ξέρετε </w:t>
      </w:r>
      <w:r w:rsidRPr="00EF65D9">
        <w:rPr>
          <w:rFonts w:eastAsia="Times New Roman"/>
          <w:szCs w:val="24"/>
        </w:rPr>
        <w:t>πολύ καλά ότι δεν έχει δημοσιεύσει ισολογισμούς τέλο</w:t>
      </w:r>
      <w:r>
        <w:rPr>
          <w:rFonts w:eastAsia="Times New Roman"/>
          <w:szCs w:val="24"/>
        </w:rPr>
        <w:t>υ</w:t>
      </w:r>
      <w:r w:rsidRPr="00EF65D9">
        <w:rPr>
          <w:rFonts w:eastAsia="Times New Roman"/>
          <w:szCs w:val="24"/>
        </w:rPr>
        <w:t>ς χρήσης από το έτος 2014 έως και το έτος του 2018</w:t>
      </w:r>
      <w:r>
        <w:rPr>
          <w:rFonts w:eastAsia="Times New Roman"/>
          <w:szCs w:val="24"/>
        </w:rPr>
        <w:t>.</w:t>
      </w:r>
      <w:r w:rsidRPr="00EF65D9">
        <w:rPr>
          <w:rFonts w:eastAsia="Times New Roman"/>
          <w:szCs w:val="24"/>
        </w:rPr>
        <w:t xml:space="preserve"> </w:t>
      </w:r>
      <w:r>
        <w:rPr>
          <w:rFonts w:eastAsia="Times New Roman"/>
          <w:szCs w:val="24"/>
        </w:rPr>
        <w:t>Π</w:t>
      </w:r>
      <w:r w:rsidRPr="00EF65D9">
        <w:rPr>
          <w:rFonts w:eastAsia="Times New Roman"/>
          <w:szCs w:val="24"/>
        </w:rPr>
        <w:t>ροκύπτ</w:t>
      </w:r>
      <w:r>
        <w:rPr>
          <w:rFonts w:eastAsia="Times New Roman"/>
          <w:szCs w:val="24"/>
        </w:rPr>
        <w:t xml:space="preserve">ει, βεβαίως, ένα </w:t>
      </w:r>
      <w:r w:rsidRPr="00EF65D9">
        <w:rPr>
          <w:rFonts w:eastAsia="Times New Roman"/>
          <w:szCs w:val="24"/>
        </w:rPr>
        <w:t>εύλογο ερώτημα</w:t>
      </w:r>
      <w:r>
        <w:rPr>
          <w:rFonts w:eastAsia="Times New Roman"/>
          <w:szCs w:val="24"/>
        </w:rPr>
        <w:t>,</w:t>
      </w:r>
      <w:r w:rsidRPr="00EF65D9">
        <w:rPr>
          <w:rFonts w:eastAsia="Times New Roman"/>
          <w:szCs w:val="24"/>
        </w:rPr>
        <w:t xml:space="preserve"> </w:t>
      </w:r>
      <w:r>
        <w:rPr>
          <w:rFonts w:eastAsia="Times New Roman"/>
          <w:szCs w:val="24"/>
        </w:rPr>
        <w:t>ό</w:t>
      </w:r>
      <w:r w:rsidRPr="00EF65D9">
        <w:rPr>
          <w:rFonts w:eastAsia="Times New Roman"/>
          <w:szCs w:val="24"/>
        </w:rPr>
        <w:t xml:space="preserve">σον αφορά τα οικονομικά δεδομένα </w:t>
      </w:r>
      <w:r>
        <w:rPr>
          <w:rFonts w:eastAsia="Times New Roman"/>
          <w:szCs w:val="24"/>
        </w:rPr>
        <w:t>και τι πρόκειται να γίνει με τη διάσπαση</w:t>
      </w:r>
      <w:r w:rsidRPr="00EF65D9">
        <w:rPr>
          <w:rFonts w:eastAsia="Times New Roman"/>
          <w:szCs w:val="24"/>
        </w:rPr>
        <w:t xml:space="preserve"> του </w:t>
      </w:r>
      <w:r>
        <w:rPr>
          <w:rFonts w:eastAsia="Times New Roman"/>
          <w:szCs w:val="24"/>
        </w:rPr>
        <w:t>δ</w:t>
      </w:r>
      <w:r w:rsidRPr="00EF65D9">
        <w:rPr>
          <w:rFonts w:eastAsia="Times New Roman"/>
          <w:szCs w:val="24"/>
        </w:rPr>
        <w:t>ήμου</w:t>
      </w:r>
      <w:r>
        <w:rPr>
          <w:rFonts w:eastAsia="Times New Roman"/>
          <w:szCs w:val="24"/>
        </w:rPr>
        <w:t>:</w:t>
      </w:r>
      <w:r w:rsidRPr="00EF65D9">
        <w:rPr>
          <w:rFonts w:eastAsia="Times New Roman"/>
          <w:szCs w:val="24"/>
        </w:rPr>
        <w:t xml:space="preserve"> </w:t>
      </w:r>
      <w:r>
        <w:rPr>
          <w:rFonts w:eastAsia="Times New Roman"/>
          <w:szCs w:val="24"/>
        </w:rPr>
        <w:t>Π</w:t>
      </w:r>
      <w:r w:rsidRPr="00EF65D9">
        <w:rPr>
          <w:rFonts w:eastAsia="Times New Roman"/>
          <w:szCs w:val="24"/>
        </w:rPr>
        <w:t xml:space="preserve">ότε θα καταρτιστούν οι </w:t>
      </w:r>
      <w:r>
        <w:rPr>
          <w:rFonts w:eastAsia="Times New Roman"/>
          <w:szCs w:val="24"/>
        </w:rPr>
        <w:t>ι</w:t>
      </w:r>
      <w:r>
        <w:rPr>
          <w:rFonts w:eastAsia="Times New Roman"/>
          <w:szCs w:val="24"/>
        </w:rPr>
        <w:t>σολογισμοί, η έναρξη</w:t>
      </w:r>
      <w:r w:rsidRPr="00EF65D9">
        <w:rPr>
          <w:rFonts w:eastAsia="Times New Roman"/>
          <w:szCs w:val="24"/>
        </w:rPr>
        <w:t xml:space="preserve"> των νέων δήμων</w:t>
      </w:r>
      <w:r>
        <w:rPr>
          <w:rFonts w:eastAsia="Times New Roman"/>
          <w:szCs w:val="24"/>
        </w:rPr>
        <w:t>,</w:t>
      </w:r>
      <w:r w:rsidRPr="00EF65D9">
        <w:rPr>
          <w:rFonts w:eastAsia="Times New Roman"/>
          <w:szCs w:val="24"/>
        </w:rPr>
        <w:t xml:space="preserve"> σύμφωνα με </w:t>
      </w:r>
      <w:r>
        <w:rPr>
          <w:rFonts w:eastAsia="Times New Roman"/>
          <w:szCs w:val="24"/>
        </w:rPr>
        <w:t xml:space="preserve">την </w:t>
      </w:r>
      <w:r w:rsidRPr="00EF65D9">
        <w:rPr>
          <w:rFonts w:eastAsia="Times New Roman"/>
          <w:szCs w:val="24"/>
        </w:rPr>
        <w:t>τροπολογία</w:t>
      </w:r>
      <w:r>
        <w:rPr>
          <w:rFonts w:eastAsia="Times New Roman"/>
          <w:szCs w:val="24"/>
        </w:rPr>
        <w:t>;</w:t>
      </w:r>
      <w:r w:rsidRPr="00EF65D9">
        <w:rPr>
          <w:rFonts w:eastAsia="Times New Roman"/>
          <w:szCs w:val="24"/>
        </w:rPr>
        <w:t xml:space="preserve"> </w:t>
      </w:r>
      <w:r>
        <w:rPr>
          <w:rFonts w:eastAsia="Times New Roman"/>
          <w:szCs w:val="24"/>
        </w:rPr>
        <w:t>Πώ</w:t>
      </w:r>
      <w:r w:rsidRPr="00EF65D9">
        <w:rPr>
          <w:rFonts w:eastAsia="Times New Roman"/>
          <w:szCs w:val="24"/>
        </w:rPr>
        <w:t xml:space="preserve">ς θα επιμεριστούν τα χρέη του </w:t>
      </w:r>
      <w:r>
        <w:rPr>
          <w:rFonts w:eastAsia="Times New Roman"/>
          <w:szCs w:val="24"/>
        </w:rPr>
        <w:t>ε</w:t>
      </w:r>
      <w:r w:rsidRPr="00EF65D9">
        <w:rPr>
          <w:rFonts w:eastAsia="Times New Roman"/>
          <w:szCs w:val="24"/>
        </w:rPr>
        <w:t xml:space="preserve">νιαίου </w:t>
      </w:r>
      <w:r>
        <w:rPr>
          <w:rFonts w:eastAsia="Times New Roman"/>
          <w:szCs w:val="24"/>
        </w:rPr>
        <w:t>δ</w:t>
      </w:r>
      <w:r w:rsidRPr="00EF65D9">
        <w:rPr>
          <w:rFonts w:eastAsia="Times New Roman"/>
          <w:szCs w:val="24"/>
        </w:rPr>
        <w:t>ήμου</w:t>
      </w:r>
      <w:r>
        <w:rPr>
          <w:rFonts w:eastAsia="Times New Roman"/>
          <w:szCs w:val="24"/>
        </w:rPr>
        <w:t>,</w:t>
      </w:r>
      <w:r w:rsidRPr="00EF65D9">
        <w:rPr>
          <w:rFonts w:eastAsia="Times New Roman"/>
          <w:szCs w:val="24"/>
        </w:rPr>
        <w:t xml:space="preserve"> όταν τουλάχιστον σύμφωνα με τα τελευταία δημοσιευμένα στοιχεία του 2013 </w:t>
      </w:r>
      <w:r>
        <w:rPr>
          <w:rFonts w:eastAsia="Times New Roman"/>
          <w:szCs w:val="24"/>
        </w:rPr>
        <w:t>τα χρέη του συγκεκριμένου</w:t>
      </w:r>
      <w:r w:rsidRPr="00EF65D9">
        <w:rPr>
          <w:rFonts w:eastAsia="Times New Roman"/>
          <w:szCs w:val="24"/>
        </w:rPr>
        <w:t xml:space="preserve"> δήμου ήταν περίπου 39 εκατομμύρια </w:t>
      </w:r>
      <w:r>
        <w:rPr>
          <w:rFonts w:eastAsia="Times New Roman"/>
          <w:szCs w:val="24"/>
        </w:rPr>
        <w:t xml:space="preserve">ευρώ, </w:t>
      </w:r>
      <w:r w:rsidRPr="00EF65D9">
        <w:rPr>
          <w:rFonts w:eastAsia="Times New Roman"/>
          <w:szCs w:val="24"/>
        </w:rPr>
        <w:t xml:space="preserve">χωρίς </w:t>
      </w:r>
      <w:r>
        <w:rPr>
          <w:rFonts w:eastAsia="Times New Roman"/>
          <w:szCs w:val="24"/>
        </w:rPr>
        <w:t>σ</w:t>
      </w:r>
      <w:r w:rsidRPr="00EF65D9">
        <w:rPr>
          <w:rFonts w:eastAsia="Times New Roman"/>
          <w:szCs w:val="24"/>
        </w:rPr>
        <w:t>ε αυτά να συνυπολογιστο</w:t>
      </w:r>
      <w:r>
        <w:rPr>
          <w:rFonts w:eastAsia="Times New Roman"/>
          <w:szCs w:val="24"/>
        </w:rPr>
        <w:t xml:space="preserve">ύν τα περίπου 40 νομικά πρόσωπα; </w:t>
      </w:r>
    </w:p>
    <w:p w14:paraId="7098EF8B" w14:textId="77777777" w:rsidR="00971A45" w:rsidRDefault="00ED091D">
      <w:pPr>
        <w:spacing w:line="600" w:lineRule="auto"/>
        <w:ind w:firstLine="720"/>
        <w:jc w:val="both"/>
        <w:rPr>
          <w:rFonts w:eastAsia="Times New Roman"/>
          <w:szCs w:val="24"/>
        </w:rPr>
      </w:pPr>
      <w:r w:rsidRPr="00B808DA">
        <w:rPr>
          <w:rFonts w:eastAsia="Times New Roman"/>
          <w:b/>
          <w:szCs w:val="24"/>
        </w:rPr>
        <w:t>ΑΛΕΞ</w:t>
      </w:r>
      <w:r>
        <w:rPr>
          <w:rFonts w:eastAsia="Times New Roman"/>
          <w:b/>
          <w:szCs w:val="24"/>
        </w:rPr>
        <w:t>ΗΣ</w:t>
      </w:r>
      <w:r w:rsidRPr="00B808DA">
        <w:rPr>
          <w:rFonts w:eastAsia="Times New Roman"/>
          <w:b/>
          <w:szCs w:val="24"/>
        </w:rPr>
        <w:t xml:space="preserve"> ΧΑΡΙΤΣΗΣ (Υπουργός Εσωτερικών):</w:t>
      </w:r>
      <w:r>
        <w:rPr>
          <w:rFonts w:eastAsia="Times New Roman"/>
          <w:szCs w:val="24"/>
        </w:rPr>
        <w:t xml:space="preserve"> Ποιος </w:t>
      </w:r>
      <w:r>
        <w:rPr>
          <w:rFonts w:eastAsia="Times New Roman"/>
          <w:szCs w:val="24"/>
        </w:rPr>
        <w:t>δ</w:t>
      </w:r>
      <w:r>
        <w:rPr>
          <w:rFonts w:eastAsia="Times New Roman"/>
          <w:szCs w:val="24"/>
        </w:rPr>
        <w:t xml:space="preserve">ήμος είπατε; </w:t>
      </w:r>
    </w:p>
    <w:p w14:paraId="7098EF8C" w14:textId="77777777" w:rsidR="00971A45" w:rsidRDefault="00ED091D">
      <w:pPr>
        <w:spacing w:line="600" w:lineRule="auto"/>
        <w:ind w:firstLine="720"/>
        <w:jc w:val="both"/>
        <w:rPr>
          <w:rFonts w:eastAsia="Times New Roman"/>
          <w:szCs w:val="24"/>
        </w:rPr>
      </w:pPr>
      <w:r w:rsidRPr="00B808DA">
        <w:rPr>
          <w:rFonts w:eastAsia="Times New Roman"/>
          <w:b/>
          <w:szCs w:val="24"/>
        </w:rPr>
        <w:t>ΙΩΑΝΝΗΣ ΚΕΦΑΛΟΓΙΑΝΝΗΣ:</w:t>
      </w:r>
      <w:r>
        <w:rPr>
          <w:rFonts w:eastAsia="Times New Roman"/>
          <w:szCs w:val="24"/>
        </w:rPr>
        <w:t xml:space="preserve"> Κ</w:t>
      </w:r>
      <w:r w:rsidRPr="00EF65D9">
        <w:rPr>
          <w:rFonts w:eastAsia="Times New Roman"/>
          <w:szCs w:val="24"/>
        </w:rPr>
        <w:t>έρκυρας</w:t>
      </w:r>
      <w:r>
        <w:rPr>
          <w:rFonts w:eastAsia="Times New Roman"/>
          <w:szCs w:val="24"/>
        </w:rPr>
        <w:t>. Και σας λέω ότι τα τελευταία δημοσιευμένα στοιχεία είναι</w:t>
      </w:r>
      <w:r w:rsidRPr="00EF65D9">
        <w:rPr>
          <w:rFonts w:eastAsia="Times New Roman"/>
          <w:szCs w:val="24"/>
        </w:rPr>
        <w:t xml:space="preserve"> του 2013</w:t>
      </w:r>
      <w:r>
        <w:rPr>
          <w:rFonts w:eastAsia="Times New Roman"/>
          <w:szCs w:val="24"/>
        </w:rPr>
        <w:t>.</w:t>
      </w:r>
      <w:r w:rsidRPr="00EF65D9">
        <w:rPr>
          <w:rFonts w:eastAsia="Times New Roman"/>
          <w:szCs w:val="24"/>
        </w:rPr>
        <w:t xml:space="preserve"> </w:t>
      </w:r>
      <w:r>
        <w:rPr>
          <w:rFonts w:eastAsia="Times New Roman"/>
          <w:szCs w:val="24"/>
        </w:rPr>
        <w:t>Α</w:t>
      </w:r>
      <w:r w:rsidRPr="00EF65D9">
        <w:rPr>
          <w:rFonts w:eastAsia="Times New Roman"/>
          <w:szCs w:val="24"/>
        </w:rPr>
        <w:t xml:space="preserve">πό </w:t>
      </w:r>
      <w:r>
        <w:rPr>
          <w:rFonts w:eastAsia="Times New Roman"/>
          <w:szCs w:val="24"/>
        </w:rPr>
        <w:t>20</w:t>
      </w:r>
      <w:r w:rsidRPr="00EF65D9">
        <w:rPr>
          <w:rFonts w:eastAsia="Times New Roman"/>
          <w:szCs w:val="24"/>
        </w:rPr>
        <w:t xml:space="preserve">14 </w:t>
      </w:r>
      <w:r>
        <w:rPr>
          <w:rFonts w:eastAsia="Times New Roman"/>
          <w:szCs w:val="24"/>
        </w:rPr>
        <w:t>μέχρι το</w:t>
      </w:r>
      <w:r w:rsidRPr="00EF65D9">
        <w:rPr>
          <w:rFonts w:eastAsia="Times New Roman"/>
          <w:szCs w:val="24"/>
        </w:rPr>
        <w:t xml:space="preserve"> </w:t>
      </w:r>
      <w:r>
        <w:rPr>
          <w:rFonts w:eastAsia="Times New Roman"/>
          <w:szCs w:val="24"/>
        </w:rPr>
        <w:t>20</w:t>
      </w:r>
      <w:r w:rsidRPr="00EF65D9">
        <w:rPr>
          <w:rFonts w:eastAsia="Times New Roman"/>
          <w:szCs w:val="24"/>
        </w:rPr>
        <w:t xml:space="preserve">18 δεν έχουν </w:t>
      </w:r>
      <w:r w:rsidRPr="00EF65D9">
        <w:rPr>
          <w:rFonts w:eastAsia="Times New Roman"/>
          <w:szCs w:val="24"/>
        </w:rPr>
        <w:t>δημοσιευτεί στοιχεία</w:t>
      </w:r>
      <w:r>
        <w:rPr>
          <w:rFonts w:eastAsia="Times New Roman"/>
          <w:szCs w:val="24"/>
        </w:rPr>
        <w:t>.</w:t>
      </w:r>
      <w:r w:rsidRPr="00EF65D9">
        <w:rPr>
          <w:rFonts w:eastAsia="Times New Roman"/>
          <w:szCs w:val="24"/>
        </w:rPr>
        <w:t xml:space="preserve"> </w:t>
      </w:r>
      <w:r>
        <w:rPr>
          <w:rFonts w:eastAsia="Times New Roman"/>
          <w:szCs w:val="24"/>
        </w:rPr>
        <w:t>Α</w:t>
      </w:r>
      <w:r w:rsidRPr="00EF65D9">
        <w:rPr>
          <w:rFonts w:eastAsia="Times New Roman"/>
          <w:szCs w:val="24"/>
        </w:rPr>
        <w:t>υτή</w:t>
      </w:r>
      <w:r>
        <w:rPr>
          <w:rFonts w:eastAsia="Times New Roman"/>
          <w:szCs w:val="24"/>
        </w:rPr>
        <w:t>ν</w:t>
      </w:r>
      <w:r w:rsidRPr="00EF65D9">
        <w:rPr>
          <w:rFonts w:eastAsia="Times New Roman"/>
          <w:szCs w:val="24"/>
        </w:rPr>
        <w:t xml:space="preserve"> τη στιγμή καλείται να διασπαστεί ο </w:t>
      </w:r>
      <w:r>
        <w:rPr>
          <w:rFonts w:eastAsia="Times New Roman"/>
          <w:szCs w:val="24"/>
        </w:rPr>
        <w:t>δ</w:t>
      </w:r>
      <w:r w:rsidRPr="00EF65D9">
        <w:rPr>
          <w:rFonts w:eastAsia="Times New Roman"/>
          <w:szCs w:val="24"/>
        </w:rPr>
        <w:t>ήμος σε τρεις δήμους</w:t>
      </w:r>
      <w:r>
        <w:rPr>
          <w:rFonts w:eastAsia="Times New Roman"/>
          <w:szCs w:val="24"/>
        </w:rPr>
        <w:t>,</w:t>
      </w:r>
      <w:r w:rsidRPr="00EF65D9">
        <w:rPr>
          <w:rFonts w:eastAsia="Times New Roman"/>
          <w:szCs w:val="24"/>
        </w:rPr>
        <w:t xml:space="preserve"> με αποτέλεσμα να υπάρχει ένα πρακτικό πρόβλημα</w:t>
      </w:r>
      <w:r>
        <w:rPr>
          <w:rFonts w:eastAsia="Times New Roman"/>
          <w:szCs w:val="24"/>
        </w:rPr>
        <w:t>.</w:t>
      </w:r>
    </w:p>
    <w:p w14:paraId="7098EF8D" w14:textId="77777777" w:rsidR="00971A45" w:rsidRDefault="00ED091D">
      <w:pPr>
        <w:spacing w:line="600" w:lineRule="auto"/>
        <w:ind w:firstLine="720"/>
        <w:jc w:val="both"/>
        <w:rPr>
          <w:rFonts w:eastAsia="Times New Roman"/>
          <w:szCs w:val="24"/>
        </w:rPr>
      </w:pPr>
      <w:r>
        <w:rPr>
          <w:rFonts w:eastAsia="Times New Roman"/>
          <w:szCs w:val="24"/>
        </w:rPr>
        <w:t>Ν</w:t>
      </w:r>
      <w:r w:rsidRPr="00EF65D9">
        <w:rPr>
          <w:rFonts w:eastAsia="Times New Roman"/>
          <w:szCs w:val="24"/>
        </w:rPr>
        <w:t>ομίζω</w:t>
      </w:r>
      <w:r>
        <w:rPr>
          <w:rFonts w:eastAsia="Times New Roman"/>
          <w:szCs w:val="24"/>
        </w:rPr>
        <w:t>,</w:t>
      </w:r>
      <w:r w:rsidRPr="00EF65D9">
        <w:rPr>
          <w:rFonts w:eastAsia="Times New Roman"/>
          <w:szCs w:val="24"/>
        </w:rPr>
        <w:t xml:space="preserve"> </w:t>
      </w:r>
      <w:r>
        <w:rPr>
          <w:rFonts w:eastAsia="Times New Roman"/>
          <w:szCs w:val="24"/>
        </w:rPr>
        <w:t>κ</w:t>
      </w:r>
      <w:r w:rsidRPr="00EF65D9">
        <w:rPr>
          <w:rFonts w:eastAsia="Times New Roman"/>
          <w:szCs w:val="24"/>
        </w:rPr>
        <w:t>ύριε Υπουργέ</w:t>
      </w:r>
      <w:r>
        <w:rPr>
          <w:rFonts w:eastAsia="Times New Roman"/>
          <w:szCs w:val="24"/>
        </w:rPr>
        <w:t>,</w:t>
      </w:r>
      <w:r w:rsidRPr="00EF65D9">
        <w:rPr>
          <w:rFonts w:eastAsia="Times New Roman"/>
          <w:szCs w:val="24"/>
        </w:rPr>
        <w:t xml:space="preserve"> ότι θα πρέπει να ξανασκεφτείτε τουλάχιστον</w:t>
      </w:r>
      <w:r>
        <w:rPr>
          <w:rFonts w:eastAsia="Times New Roman"/>
          <w:szCs w:val="24"/>
        </w:rPr>
        <w:t xml:space="preserve"> την</w:t>
      </w:r>
      <w:r w:rsidRPr="00EF65D9">
        <w:rPr>
          <w:rFonts w:eastAsia="Times New Roman"/>
          <w:szCs w:val="24"/>
        </w:rPr>
        <w:t xml:space="preserve"> τροπολογία</w:t>
      </w:r>
      <w:r>
        <w:rPr>
          <w:rFonts w:eastAsia="Times New Roman"/>
          <w:szCs w:val="24"/>
        </w:rPr>
        <w:t>, γιατί σας ανέδειξα την</w:t>
      </w:r>
      <w:r w:rsidRPr="00EF65D9">
        <w:rPr>
          <w:rFonts w:eastAsia="Times New Roman"/>
          <w:szCs w:val="24"/>
        </w:rPr>
        <w:t xml:space="preserve"> προχειρότητα</w:t>
      </w:r>
      <w:r>
        <w:rPr>
          <w:rFonts w:eastAsia="Times New Roman"/>
          <w:szCs w:val="24"/>
        </w:rPr>
        <w:t>. Είν</w:t>
      </w:r>
      <w:r>
        <w:rPr>
          <w:rFonts w:eastAsia="Times New Roman"/>
          <w:szCs w:val="24"/>
        </w:rPr>
        <w:t>αι</w:t>
      </w:r>
      <w:r w:rsidRPr="00EF65D9">
        <w:rPr>
          <w:rFonts w:eastAsia="Times New Roman"/>
          <w:szCs w:val="24"/>
        </w:rPr>
        <w:t xml:space="preserve"> δύο μήνες πριν από τις εκλογές</w:t>
      </w:r>
      <w:r>
        <w:rPr>
          <w:rFonts w:eastAsia="Times New Roman"/>
          <w:szCs w:val="24"/>
        </w:rPr>
        <w:t>.</w:t>
      </w:r>
      <w:r w:rsidRPr="00EF65D9">
        <w:rPr>
          <w:rFonts w:eastAsia="Times New Roman"/>
          <w:szCs w:val="24"/>
        </w:rPr>
        <w:t xml:space="preserve"> </w:t>
      </w:r>
      <w:r>
        <w:rPr>
          <w:rFonts w:eastAsia="Times New Roman"/>
          <w:szCs w:val="24"/>
        </w:rPr>
        <w:t>Σ</w:t>
      </w:r>
      <w:r w:rsidRPr="00EF65D9">
        <w:rPr>
          <w:rFonts w:eastAsia="Times New Roman"/>
          <w:szCs w:val="24"/>
        </w:rPr>
        <w:t xml:space="preserve">την ουσία </w:t>
      </w:r>
      <w:r>
        <w:rPr>
          <w:rFonts w:eastAsia="Times New Roman"/>
          <w:szCs w:val="24"/>
        </w:rPr>
        <w:t>φέρνετε μια πρόχειρη διαδικασία ή προκύπτουν πρακτικά ζητήματα τα οποία θα βρούμε μπροστά μας. Ο</w:t>
      </w:r>
      <w:r w:rsidRPr="00EF65D9">
        <w:rPr>
          <w:rFonts w:eastAsia="Times New Roman"/>
          <w:szCs w:val="24"/>
        </w:rPr>
        <w:t xml:space="preserve">ι τοπικές κοινωνίες των νέων πλέον </w:t>
      </w:r>
      <w:r>
        <w:rPr>
          <w:rFonts w:eastAsia="Times New Roman"/>
          <w:szCs w:val="24"/>
        </w:rPr>
        <w:t>δια</w:t>
      </w:r>
      <w:r w:rsidRPr="00EF65D9">
        <w:rPr>
          <w:rFonts w:eastAsia="Times New Roman"/>
          <w:szCs w:val="24"/>
        </w:rPr>
        <w:t xml:space="preserve">σπασμένων δήμων θα </w:t>
      </w:r>
      <w:r>
        <w:rPr>
          <w:rFonts w:eastAsia="Times New Roman"/>
          <w:szCs w:val="24"/>
        </w:rPr>
        <w:t xml:space="preserve">τα </w:t>
      </w:r>
      <w:r w:rsidRPr="00EF65D9">
        <w:rPr>
          <w:rFonts w:eastAsia="Times New Roman"/>
          <w:szCs w:val="24"/>
        </w:rPr>
        <w:t xml:space="preserve">βρουν μπροστά </w:t>
      </w:r>
      <w:r>
        <w:rPr>
          <w:rFonts w:eastAsia="Times New Roman"/>
          <w:szCs w:val="24"/>
        </w:rPr>
        <w:t>τους</w:t>
      </w:r>
      <w:r w:rsidRPr="00EF65D9">
        <w:rPr>
          <w:rFonts w:eastAsia="Times New Roman"/>
          <w:szCs w:val="24"/>
        </w:rPr>
        <w:t xml:space="preserve"> και τα </w:t>
      </w:r>
      <w:r w:rsidRPr="00660904">
        <w:rPr>
          <w:rFonts w:eastAsia="Times New Roman"/>
          <w:szCs w:val="24"/>
        </w:rPr>
        <w:t>διαδημοτικ</w:t>
      </w:r>
      <w:r>
        <w:rPr>
          <w:rFonts w:eastAsia="Times New Roman"/>
          <w:szCs w:val="24"/>
        </w:rPr>
        <w:t>ού χαρακτήρα ζητήμ</w:t>
      </w:r>
      <w:r>
        <w:rPr>
          <w:rFonts w:eastAsia="Times New Roman"/>
          <w:szCs w:val="24"/>
        </w:rPr>
        <w:t xml:space="preserve">ατα, αλλά και </w:t>
      </w:r>
      <w:r w:rsidRPr="00EF65D9">
        <w:rPr>
          <w:rFonts w:eastAsia="Times New Roman"/>
          <w:szCs w:val="24"/>
        </w:rPr>
        <w:t xml:space="preserve">όσον αφορά τους οικονομικούς </w:t>
      </w:r>
      <w:r>
        <w:rPr>
          <w:rFonts w:eastAsia="Times New Roman"/>
          <w:szCs w:val="24"/>
        </w:rPr>
        <w:t>ισολογισμούς. Ε</w:t>
      </w:r>
      <w:r w:rsidRPr="00EF65D9">
        <w:rPr>
          <w:rFonts w:eastAsia="Times New Roman"/>
          <w:szCs w:val="24"/>
        </w:rPr>
        <w:t xml:space="preserve">ίναι κάτι το οποίο θα πρέπει να το ξανασκεφτείτε δύο και τρεις φορές </w:t>
      </w:r>
      <w:r>
        <w:rPr>
          <w:rFonts w:eastAsia="Times New Roman"/>
          <w:szCs w:val="24"/>
        </w:rPr>
        <w:t>προτού προβείτε σε αυτήν τη</w:t>
      </w:r>
      <w:r w:rsidRPr="00EF65D9">
        <w:rPr>
          <w:rFonts w:eastAsia="Times New Roman"/>
          <w:szCs w:val="24"/>
        </w:rPr>
        <w:t xml:space="preserve"> ρύθμιση</w:t>
      </w:r>
      <w:r>
        <w:rPr>
          <w:rFonts w:eastAsia="Times New Roman"/>
          <w:szCs w:val="24"/>
        </w:rPr>
        <w:t>.</w:t>
      </w:r>
    </w:p>
    <w:p w14:paraId="7098EF8E" w14:textId="77777777" w:rsidR="00971A45" w:rsidRDefault="00ED091D">
      <w:pPr>
        <w:spacing w:line="600" w:lineRule="auto"/>
        <w:ind w:firstLine="720"/>
        <w:jc w:val="both"/>
        <w:rPr>
          <w:rFonts w:eastAsia="Times New Roman"/>
          <w:szCs w:val="24"/>
        </w:rPr>
      </w:pPr>
      <w:r>
        <w:rPr>
          <w:rFonts w:eastAsia="Times New Roman"/>
          <w:szCs w:val="24"/>
        </w:rPr>
        <w:t xml:space="preserve">Ευχαριστώ πολύ. </w:t>
      </w:r>
    </w:p>
    <w:p w14:paraId="7098EF8F" w14:textId="77777777" w:rsidR="00971A45" w:rsidRDefault="00ED091D">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7098EF90" w14:textId="77777777" w:rsidR="00971A45" w:rsidRDefault="00ED091D">
      <w:pPr>
        <w:spacing w:line="600" w:lineRule="auto"/>
        <w:ind w:firstLine="720"/>
        <w:jc w:val="both"/>
        <w:rPr>
          <w:rFonts w:eastAsia="Times New Roman"/>
          <w:szCs w:val="24"/>
        </w:rPr>
      </w:pPr>
      <w:r w:rsidRPr="006D4AA9">
        <w:rPr>
          <w:rFonts w:eastAsia="Times New Roman" w:cs="Times New Roman"/>
          <w:b/>
          <w:szCs w:val="24"/>
        </w:rPr>
        <w:t>ΠΡΟΕΔΡΕΥΩΝ (</w:t>
      </w:r>
      <w:r>
        <w:rPr>
          <w:rFonts w:eastAsia="Times New Roman" w:cs="Times New Roman"/>
          <w:b/>
          <w:szCs w:val="24"/>
        </w:rPr>
        <w:t>Μάριος Γε</w:t>
      </w:r>
      <w:r>
        <w:rPr>
          <w:rFonts w:eastAsia="Times New Roman" w:cs="Times New Roman"/>
          <w:b/>
          <w:szCs w:val="24"/>
        </w:rPr>
        <w:t>ωργιάδης</w:t>
      </w:r>
      <w:r w:rsidRPr="006D4AA9">
        <w:rPr>
          <w:rFonts w:eastAsia="Times New Roman" w:cs="Times New Roman"/>
          <w:b/>
          <w:szCs w:val="24"/>
        </w:rPr>
        <w:t xml:space="preserve">): </w:t>
      </w:r>
      <w:r>
        <w:rPr>
          <w:rFonts w:eastAsia="Times New Roman" w:cs="Times New Roman"/>
          <w:szCs w:val="24"/>
        </w:rPr>
        <w:t xml:space="preserve">Ευχαριστούμε τον κ. </w:t>
      </w:r>
      <w:r w:rsidRPr="002622F8">
        <w:rPr>
          <w:rFonts w:eastAsia="Times New Roman"/>
          <w:szCs w:val="24"/>
        </w:rPr>
        <w:t>Κεφαλογιάννη</w:t>
      </w:r>
      <w:r>
        <w:rPr>
          <w:rFonts w:eastAsia="Times New Roman"/>
          <w:szCs w:val="24"/>
        </w:rPr>
        <w:t>.</w:t>
      </w:r>
    </w:p>
    <w:p w14:paraId="7098EF91" w14:textId="77777777" w:rsidR="00971A45" w:rsidRDefault="00ED091D">
      <w:pPr>
        <w:spacing w:line="600" w:lineRule="auto"/>
        <w:ind w:firstLine="720"/>
        <w:jc w:val="both"/>
        <w:rPr>
          <w:rFonts w:eastAsia="Times New Roman"/>
          <w:szCs w:val="24"/>
        </w:rPr>
      </w:pPr>
      <w:r>
        <w:rPr>
          <w:rFonts w:eastAsia="Times New Roman"/>
          <w:szCs w:val="24"/>
        </w:rPr>
        <w:t xml:space="preserve">Τον λόγο έχει </w:t>
      </w:r>
      <w:r w:rsidRPr="00EF65D9">
        <w:rPr>
          <w:rFonts w:eastAsia="Times New Roman"/>
          <w:szCs w:val="24"/>
        </w:rPr>
        <w:t xml:space="preserve">για </w:t>
      </w:r>
      <w:r>
        <w:rPr>
          <w:rFonts w:eastAsia="Times New Roman"/>
          <w:szCs w:val="24"/>
        </w:rPr>
        <w:t>επτά</w:t>
      </w:r>
      <w:r w:rsidRPr="00EF65D9">
        <w:rPr>
          <w:rFonts w:eastAsia="Times New Roman"/>
          <w:szCs w:val="24"/>
        </w:rPr>
        <w:t xml:space="preserve"> λεπτά </w:t>
      </w:r>
      <w:r>
        <w:rPr>
          <w:rFonts w:eastAsia="Times New Roman"/>
          <w:szCs w:val="24"/>
        </w:rPr>
        <w:t>ο κ. Παπαδόπουλος,</w:t>
      </w:r>
      <w:r w:rsidRPr="00EF65D9">
        <w:rPr>
          <w:rFonts w:eastAsia="Times New Roman"/>
          <w:szCs w:val="24"/>
        </w:rPr>
        <w:t xml:space="preserve"> </w:t>
      </w:r>
      <w:r>
        <w:rPr>
          <w:rFonts w:eastAsia="Times New Roman"/>
          <w:szCs w:val="24"/>
        </w:rPr>
        <w:t>Β</w:t>
      </w:r>
      <w:r w:rsidRPr="00EF65D9">
        <w:rPr>
          <w:rFonts w:eastAsia="Times New Roman"/>
          <w:szCs w:val="24"/>
        </w:rPr>
        <w:t xml:space="preserve">ουλευτής της Κοινοβουλευτικής Ομάδας </w:t>
      </w:r>
      <w:r>
        <w:rPr>
          <w:rFonts w:eastAsia="Times New Roman"/>
          <w:szCs w:val="24"/>
        </w:rPr>
        <w:t xml:space="preserve">του </w:t>
      </w:r>
      <w:r w:rsidRPr="00EF65D9">
        <w:rPr>
          <w:rFonts w:eastAsia="Times New Roman"/>
          <w:szCs w:val="24"/>
        </w:rPr>
        <w:t>ΣΥΡΙΖΑ και αμέσως μετά ο κ</w:t>
      </w:r>
      <w:r>
        <w:rPr>
          <w:rFonts w:eastAsia="Times New Roman"/>
          <w:szCs w:val="24"/>
        </w:rPr>
        <w:t>.</w:t>
      </w:r>
      <w:r w:rsidRPr="00EF65D9">
        <w:rPr>
          <w:rFonts w:eastAsia="Times New Roman"/>
          <w:szCs w:val="24"/>
        </w:rPr>
        <w:t xml:space="preserve"> Βορίδης</w:t>
      </w:r>
      <w:r>
        <w:rPr>
          <w:rFonts w:eastAsia="Times New Roman"/>
          <w:szCs w:val="24"/>
        </w:rPr>
        <w:t>.</w:t>
      </w:r>
    </w:p>
    <w:p w14:paraId="7098EF92" w14:textId="77777777" w:rsidR="00971A45" w:rsidRDefault="00ED091D">
      <w:pPr>
        <w:spacing w:line="600" w:lineRule="auto"/>
        <w:ind w:firstLine="720"/>
        <w:jc w:val="both"/>
        <w:rPr>
          <w:rFonts w:eastAsia="Times New Roman"/>
          <w:szCs w:val="24"/>
        </w:rPr>
      </w:pPr>
      <w:r>
        <w:rPr>
          <w:rFonts w:eastAsia="Times New Roman"/>
          <w:szCs w:val="24"/>
        </w:rPr>
        <w:t xml:space="preserve">Ορίστε, κύριε Παπαδόπουλε, έχετε τον λόγο. </w:t>
      </w:r>
    </w:p>
    <w:p w14:paraId="7098EF93" w14:textId="77777777" w:rsidR="00971A45" w:rsidRDefault="00ED091D">
      <w:pPr>
        <w:spacing w:line="600" w:lineRule="auto"/>
        <w:ind w:firstLine="720"/>
        <w:jc w:val="both"/>
        <w:rPr>
          <w:rFonts w:eastAsia="Times New Roman"/>
          <w:szCs w:val="24"/>
        </w:rPr>
      </w:pPr>
      <w:r w:rsidRPr="001438D2">
        <w:rPr>
          <w:rFonts w:eastAsia="Times New Roman"/>
          <w:b/>
          <w:szCs w:val="24"/>
        </w:rPr>
        <w:t>ΑΘΑΝΑΣΙΟΣ ΠΑΠΑΔΟΠΟΥΛΟΣ:</w:t>
      </w:r>
      <w:r>
        <w:rPr>
          <w:rFonts w:eastAsia="Times New Roman"/>
          <w:b/>
          <w:szCs w:val="24"/>
        </w:rPr>
        <w:t xml:space="preserve"> </w:t>
      </w:r>
      <w:r>
        <w:rPr>
          <w:rFonts w:eastAsia="Times New Roman"/>
          <w:szCs w:val="24"/>
        </w:rPr>
        <w:t>Ο</w:t>
      </w:r>
      <w:r w:rsidRPr="00EF65D9">
        <w:rPr>
          <w:rFonts w:eastAsia="Times New Roman"/>
          <w:szCs w:val="24"/>
        </w:rPr>
        <w:t xml:space="preserve"> κ</w:t>
      </w:r>
      <w:r>
        <w:rPr>
          <w:rFonts w:eastAsia="Times New Roman"/>
          <w:szCs w:val="24"/>
        </w:rPr>
        <w:t>.</w:t>
      </w:r>
      <w:r w:rsidRPr="00EF65D9">
        <w:rPr>
          <w:rFonts w:eastAsia="Times New Roman"/>
          <w:szCs w:val="24"/>
        </w:rPr>
        <w:t xml:space="preserve"> </w:t>
      </w:r>
      <w:proofErr w:type="spellStart"/>
      <w:r>
        <w:rPr>
          <w:rFonts w:eastAsia="Times New Roman"/>
          <w:szCs w:val="24"/>
        </w:rPr>
        <w:t>Μ</w:t>
      </w:r>
      <w:r w:rsidRPr="00EF65D9">
        <w:rPr>
          <w:rFonts w:eastAsia="Times New Roman"/>
          <w:szCs w:val="24"/>
        </w:rPr>
        <w:t>παρόζο</w:t>
      </w:r>
      <w:proofErr w:type="spellEnd"/>
      <w:r w:rsidRPr="00EF65D9">
        <w:rPr>
          <w:rFonts w:eastAsia="Times New Roman"/>
          <w:szCs w:val="24"/>
        </w:rPr>
        <w:t xml:space="preserve"> </w:t>
      </w:r>
      <w:r w:rsidRPr="00EF65D9">
        <w:rPr>
          <w:rFonts w:eastAsia="Times New Roman"/>
          <w:szCs w:val="24"/>
        </w:rPr>
        <w:t>ήταν</w:t>
      </w:r>
      <w:r>
        <w:rPr>
          <w:rFonts w:eastAsia="Times New Roman"/>
          <w:szCs w:val="24"/>
        </w:rPr>
        <w:t>,</w:t>
      </w:r>
      <w:r w:rsidRPr="00EF65D9">
        <w:rPr>
          <w:rFonts w:eastAsia="Times New Roman"/>
          <w:szCs w:val="24"/>
        </w:rPr>
        <w:t xml:space="preserve"> </w:t>
      </w:r>
      <w:r>
        <w:rPr>
          <w:rFonts w:eastAsia="Times New Roman"/>
          <w:szCs w:val="24"/>
        </w:rPr>
        <w:t>κύριε</w:t>
      </w:r>
      <w:r w:rsidRPr="00EF65D9">
        <w:rPr>
          <w:rFonts w:eastAsia="Times New Roman"/>
          <w:szCs w:val="24"/>
        </w:rPr>
        <w:t xml:space="preserve"> Κεφαλογιάννη</w:t>
      </w:r>
      <w:r>
        <w:rPr>
          <w:rFonts w:eastAsia="Times New Roman"/>
          <w:szCs w:val="24"/>
        </w:rPr>
        <w:t>,</w:t>
      </w:r>
      <w:r w:rsidRPr="00EF65D9">
        <w:rPr>
          <w:rFonts w:eastAsia="Times New Roman"/>
          <w:szCs w:val="24"/>
        </w:rPr>
        <w:t xml:space="preserve"> που το 2008 και το 2009</w:t>
      </w:r>
      <w:r>
        <w:rPr>
          <w:rFonts w:eastAsia="Times New Roman"/>
          <w:szCs w:val="24"/>
        </w:rPr>
        <w:t xml:space="preserve"> διαβεβαίωνε ότι η ελληνική</w:t>
      </w:r>
      <w:r w:rsidRPr="00EF65D9">
        <w:rPr>
          <w:rFonts w:eastAsia="Times New Roman"/>
          <w:szCs w:val="24"/>
        </w:rPr>
        <w:t xml:space="preserve"> οικονομία δεν πρόκειται να έχει </w:t>
      </w:r>
      <w:r>
        <w:rPr>
          <w:rFonts w:eastAsia="Times New Roman"/>
          <w:szCs w:val="24"/>
        </w:rPr>
        <w:t>κ</w:t>
      </w:r>
      <w:r w:rsidRPr="00EF65D9">
        <w:rPr>
          <w:rFonts w:eastAsia="Times New Roman"/>
          <w:szCs w:val="24"/>
        </w:rPr>
        <w:t>αμ</w:t>
      </w:r>
      <w:r>
        <w:rPr>
          <w:rFonts w:eastAsia="Times New Roman"/>
          <w:szCs w:val="24"/>
        </w:rPr>
        <w:t>μ</w:t>
      </w:r>
      <w:r w:rsidRPr="00EF65D9">
        <w:rPr>
          <w:rFonts w:eastAsia="Times New Roman"/>
          <w:szCs w:val="24"/>
        </w:rPr>
        <w:t>ία επίπτωση από την παγκόσμια οικονομική κρίση</w:t>
      </w:r>
      <w:r>
        <w:rPr>
          <w:rFonts w:eastAsia="Times New Roman"/>
          <w:szCs w:val="24"/>
        </w:rPr>
        <w:t>.</w:t>
      </w:r>
      <w:r w:rsidRPr="00EF65D9">
        <w:rPr>
          <w:rFonts w:eastAsia="Times New Roman"/>
          <w:szCs w:val="24"/>
        </w:rPr>
        <w:t xml:space="preserve"> </w:t>
      </w:r>
      <w:r>
        <w:rPr>
          <w:rFonts w:eastAsia="Times New Roman"/>
          <w:szCs w:val="24"/>
        </w:rPr>
        <w:t xml:space="preserve">Ο κ. Βέμπερ είναι εκείνος ο οποίος δεν είπε </w:t>
      </w:r>
      <w:r w:rsidRPr="00EF65D9">
        <w:rPr>
          <w:rFonts w:eastAsia="Times New Roman"/>
          <w:szCs w:val="24"/>
        </w:rPr>
        <w:t>κουβέντα στη γερμανική κυβέρνηση</w:t>
      </w:r>
      <w:r>
        <w:rPr>
          <w:rFonts w:eastAsia="Times New Roman"/>
          <w:szCs w:val="24"/>
        </w:rPr>
        <w:t>,</w:t>
      </w:r>
      <w:r w:rsidRPr="00EF65D9">
        <w:rPr>
          <w:rFonts w:eastAsia="Times New Roman"/>
          <w:szCs w:val="24"/>
        </w:rPr>
        <w:t xml:space="preserve"> όταν </w:t>
      </w:r>
      <w:r>
        <w:rPr>
          <w:rFonts w:eastAsia="Times New Roman"/>
          <w:szCs w:val="24"/>
        </w:rPr>
        <w:t xml:space="preserve">ο </w:t>
      </w:r>
      <w:r w:rsidRPr="00EF65D9">
        <w:rPr>
          <w:rFonts w:eastAsia="Times New Roman"/>
          <w:szCs w:val="24"/>
        </w:rPr>
        <w:t xml:space="preserve">Ευκλείδης </w:t>
      </w:r>
      <w:proofErr w:type="spellStart"/>
      <w:r w:rsidRPr="00EF65D9">
        <w:rPr>
          <w:rFonts w:eastAsia="Times New Roman"/>
          <w:szCs w:val="24"/>
        </w:rPr>
        <w:t>Τσακαλώτος</w:t>
      </w:r>
      <w:proofErr w:type="spellEnd"/>
      <w:r w:rsidRPr="00EF65D9">
        <w:rPr>
          <w:rFonts w:eastAsia="Times New Roman"/>
          <w:szCs w:val="24"/>
        </w:rPr>
        <w:t xml:space="preserve"> πρότεινε μείωση κατά 1% των πρωτογενών πλεονασμάτων και δυστυχώς μπήκε βέτο από τη γερμανική κυβέρνηση</w:t>
      </w:r>
      <w:r>
        <w:rPr>
          <w:rFonts w:eastAsia="Times New Roman"/>
          <w:szCs w:val="24"/>
        </w:rPr>
        <w:t>.</w:t>
      </w:r>
      <w:r w:rsidRPr="00EF65D9">
        <w:rPr>
          <w:rFonts w:eastAsia="Times New Roman"/>
          <w:szCs w:val="24"/>
        </w:rPr>
        <w:t xml:space="preserve"> </w:t>
      </w:r>
      <w:r>
        <w:rPr>
          <w:rFonts w:eastAsia="Times New Roman"/>
          <w:szCs w:val="24"/>
        </w:rPr>
        <w:t>Α</w:t>
      </w:r>
      <w:r w:rsidRPr="00EF65D9">
        <w:rPr>
          <w:rFonts w:eastAsia="Times New Roman"/>
          <w:szCs w:val="24"/>
        </w:rPr>
        <w:t>ς είναι</w:t>
      </w:r>
      <w:r>
        <w:rPr>
          <w:rFonts w:eastAsia="Times New Roman"/>
          <w:szCs w:val="24"/>
        </w:rPr>
        <w:t>!</w:t>
      </w:r>
    </w:p>
    <w:p w14:paraId="7098EF94" w14:textId="77777777" w:rsidR="00971A45" w:rsidRDefault="00ED091D">
      <w:pPr>
        <w:spacing w:line="600" w:lineRule="auto"/>
        <w:ind w:firstLine="720"/>
        <w:jc w:val="both"/>
        <w:rPr>
          <w:rFonts w:eastAsia="Times New Roman"/>
          <w:szCs w:val="24"/>
        </w:rPr>
      </w:pPr>
      <w:r>
        <w:rPr>
          <w:rFonts w:eastAsia="Times New Roman"/>
          <w:szCs w:val="24"/>
        </w:rPr>
        <w:t>Σ</w:t>
      </w:r>
      <w:r w:rsidRPr="00EF65D9">
        <w:rPr>
          <w:rFonts w:eastAsia="Times New Roman"/>
          <w:szCs w:val="24"/>
        </w:rPr>
        <w:t xml:space="preserve">τη </w:t>
      </w:r>
      <w:r>
        <w:rPr>
          <w:rFonts w:eastAsia="Times New Roman"/>
          <w:szCs w:val="24"/>
        </w:rPr>
        <w:t>Δ</w:t>
      </w:r>
      <w:r w:rsidRPr="00EF65D9">
        <w:rPr>
          <w:rFonts w:eastAsia="Times New Roman"/>
          <w:szCs w:val="24"/>
        </w:rPr>
        <w:t xml:space="preserve">ιαρκή </w:t>
      </w:r>
      <w:r>
        <w:rPr>
          <w:rFonts w:eastAsia="Times New Roman"/>
          <w:szCs w:val="24"/>
        </w:rPr>
        <w:t>Ε</w:t>
      </w:r>
      <w:r w:rsidRPr="00EF65D9">
        <w:rPr>
          <w:rFonts w:eastAsia="Times New Roman"/>
          <w:szCs w:val="24"/>
        </w:rPr>
        <w:t xml:space="preserve">πιτροπή </w:t>
      </w:r>
      <w:r>
        <w:rPr>
          <w:rFonts w:eastAsia="Times New Roman"/>
          <w:szCs w:val="24"/>
        </w:rPr>
        <w:t>Κ</w:t>
      </w:r>
      <w:r w:rsidRPr="00EF65D9">
        <w:rPr>
          <w:rFonts w:eastAsia="Times New Roman"/>
          <w:szCs w:val="24"/>
        </w:rPr>
        <w:t xml:space="preserve">οινωνικών </w:t>
      </w:r>
      <w:r>
        <w:rPr>
          <w:rFonts w:eastAsia="Times New Roman"/>
          <w:szCs w:val="24"/>
        </w:rPr>
        <w:t>Υ</w:t>
      </w:r>
      <w:r w:rsidRPr="00EF65D9">
        <w:rPr>
          <w:rFonts w:eastAsia="Times New Roman"/>
          <w:szCs w:val="24"/>
        </w:rPr>
        <w:t xml:space="preserve">ποθέσεων της Βουλής το πολυνομοσχέδιο του </w:t>
      </w:r>
      <w:r>
        <w:rPr>
          <w:rFonts w:eastAsia="Times New Roman"/>
          <w:szCs w:val="24"/>
        </w:rPr>
        <w:t>Υ</w:t>
      </w:r>
      <w:r w:rsidRPr="00EF65D9">
        <w:rPr>
          <w:rFonts w:eastAsia="Times New Roman"/>
          <w:szCs w:val="24"/>
        </w:rPr>
        <w:t xml:space="preserve">πουργείου </w:t>
      </w:r>
      <w:r>
        <w:rPr>
          <w:rFonts w:eastAsia="Times New Roman"/>
          <w:szCs w:val="24"/>
        </w:rPr>
        <w:t>Υ</w:t>
      </w:r>
      <w:r w:rsidRPr="00EF65D9">
        <w:rPr>
          <w:rFonts w:eastAsia="Times New Roman"/>
          <w:szCs w:val="24"/>
        </w:rPr>
        <w:t xml:space="preserve">γείας αναγνωρίστηκε ως μία πολύ σημαντική </w:t>
      </w:r>
      <w:r w:rsidRPr="00EF65D9">
        <w:rPr>
          <w:rFonts w:eastAsia="Times New Roman"/>
          <w:szCs w:val="24"/>
        </w:rPr>
        <w:t>παρέμβαση στον εκσυγχρονισμό και την αναμόρφωση των διάσπαρτων διατάξεων που διέπουν τις ιδιωτικές κλινικές</w:t>
      </w:r>
      <w:r>
        <w:rPr>
          <w:rFonts w:eastAsia="Times New Roman"/>
          <w:szCs w:val="24"/>
        </w:rPr>
        <w:t>,</w:t>
      </w:r>
      <w:r w:rsidRPr="00EF65D9">
        <w:rPr>
          <w:rFonts w:eastAsia="Times New Roman"/>
          <w:szCs w:val="24"/>
        </w:rPr>
        <w:t xml:space="preserve"> επιδιώκοντας ταυτόχρονα και τη διασφάλιση των δικαιωμάτων των εργαζομένων</w:t>
      </w:r>
      <w:r>
        <w:rPr>
          <w:rFonts w:eastAsia="Times New Roman"/>
          <w:szCs w:val="24"/>
        </w:rPr>
        <w:t xml:space="preserve"> στην εξυγίανση και αναβάθμιση</w:t>
      </w:r>
      <w:r w:rsidRPr="00EF65D9">
        <w:rPr>
          <w:rFonts w:eastAsia="Times New Roman"/>
          <w:szCs w:val="24"/>
        </w:rPr>
        <w:t xml:space="preserve"> </w:t>
      </w:r>
      <w:r>
        <w:rPr>
          <w:rFonts w:eastAsia="Times New Roman"/>
          <w:szCs w:val="24"/>
        </w:rPr>
        <w:t>της ο</w:t>
      </w:r>
      <w:r w:rsidRPr="00EF65D9">
        <w:rPr>
          <w:rFonts w:eastAsia="Times New Roman"/>
          <w:szCs w:val="24"/>
        </w:rPr>
        <w:t xml:space="preserve">ργάνωσης των υπηρεσιών </w:t>
      </w:r>
      <w:r>
        <w:rPr>
          <w:rFonts w:eastAsia="Times New Roman"/>
          <w:szCs w:val="24"/>
        </w:rPr>
        <w:t>δ</w:t>
      </w:r>
      <w:r w:rsidRPr="00EF65D9">
        <w:rPr>
          <w:rFonts w:eastAsia="Times New Roman"/>
          <w:szCs w:val="24"/>
        </w:rPr>
        <w:t xml:space="preserve">ημόσιας </w:t>
      </w:r>
      <w:r>
        <w:rPr>
          <w:rFonts w:eastAsia="Times New Roman"/>
          <w:szCs w:val="24"/>
        </w:rPr>
        <w:t>υ</w:t>
      </w:r>
      <w:r w:rsidRPr="00EF65D9">
        <w:rPr>
          <w:rFonts w:eastAsia="Times New Roman"/>
          <w:szCs w:val="24"/>
        </w:rPr>
        <w:t>γείας</w:t>
      </w:r>
      <w:r>
        <w:rPr>
          <w:rFonts w:eastAsia="Times New Roman"/>
          <w:szCs w:val="24"/>
        </w:rPr>
        <w:t>,</w:t>
      </w:r>
      <w:r w:rsidRPr="00EF65D9">
        <w:rPr>
          <w:rFonts w:eastAsia="Times New Roman"/>
          <w:szCs w:val="24"/>
        </w:rPr>
        <w:t xml:space="preserve"> μετατρέποντας το πολύτιμο </w:t>
      </w:r>
      <w:r>
        <w:rPr>
          <w:rFonts w:eastAsia="Times New Roman"/>
          <w:szCs w:val="24"/>
        </w:rPr>
        <w:t>-</w:t>
      </w:r>
      <w:r w:rsidRPr="00EF65D9">
        <w:rPr>
          <w:rFonts w:eastAsia="Times New Roman"/>
          <w:szCs w:val="24"/>
        </w:rPr>
        <w:t>για τη δημόσια υγεία</w:t>
      </w:r>
      <w:r>
        <w:rPr>
          <w:rFonts w:eastAsia="Times New Roman"/>
          <w:szCs w:val="24"/>
        </w:rPr>
        <w:t>-,</w:t>
      </w:r>
      <w:r w:rsidRPr="00EF65D9">
        <w:rPr>
          <w:rFonts w:eastAsia="Times New Roman"/>
          <w:szCs w:val="24"/>
        </w:rPr>
        <w:t xml:space="preserve"> α</w:t>
      </w:r>
      <w:r>
        <w:rPr>
          <w:rFonts w:eastAsia="Times New Roman"/>
          <w:szCs w:val="24"/>
        </w:rPr>
        <w:t>λλά γραφειοκρατικό και αμαρτωλό</w:t>
      </w:r>
      <w:r w:rsidRPr="00EF65D9">
        <w:rPr>
          <w:rFonts w:eastAsia="Times New Roman"/>
          <w:szCs w:val="24"/>
        </w:rPr>
        <w:t xml:space="preserve"> ΚΕΕΛΠΝΟ σε στρατηγικής σημασίας </w:t>
      </w:r>
      <w:r>
        <w:rPr>
          <w:rFonts w:eastAsia="Times New Roman"/>
          <w:szCs w:val="24"/>
        </w:rPr>
        <w:t>Ε</w:t>
      </w:r>
      <w:r w:rsidRPr="00EF65D9">
        <w:rPr>
          <w:rFonts w:eastAsia="Times New Roman"/>
          <w:szCs w:val="24"/>
        </w:rPr>
        <w:t>θνικό Οργανισμό Δημόσιας Υγείας</w:t>
      </w:r>
      <w:r>
        <w:rPr>
          <w:rFonts w:eastAsia="Times New Roman"/>
          <w:szCs w:val="24"/>
        </w:rPr>
        <w:t>.</w:t>
      </w:r>
      <w:r w:rsidRPr="00EF65D9">
        <w:rPr>
          <w:rFonts w:eastAsia="Times New Roman"/>
          <w:szCs w:val="24"/>
        </w:rPr>
        <w:t xml:space="preserve"> </w:t>
      </w:r>
      <w:r>
        <w:rPr>
          <w:rFonts w:eastAsia="Times New Roman"/>
          <w:szCs w:val="24"/>
        </w:rPr>
        <w:t>Σ</w:t>
      </w:r>
      <w:r w:rsidRPr="00EF65D9">
        <w:rPr>
          <w:rFonts w:eastAsia="Times New Roman"/>
          <w:szCs w:val="24"/>
        </w:rPr>
        <w:t xml:space="preserve">υνιστά Εθνικό Ινστιτούτο </w:t>
      </w:r>
      <w:r>
        <w:rPr>
          <w:rFonts w:eastAsia="Times New Roman"/>
          <w:szCs w:val="24"/>
        </w:rPr>
        <w:t xml:space="preserve">Νεοπλασιών, </w:t>
      </w:r>
      <w:r w:rsidRPr="00EF65D9">
        <w:rPr>
          <w:rFonts w:eastAsia="Times New Roman"/>
          <w:szCs w:val="24"/>
        </w:rPr>
        <w:t xml:space="preserve"> αποφασίζει την κατάρτιση Εθνικού Μητρώου Ασθενών</w:t>
      </w:r>
      <w:r>
        <w:rPr>
          <w:rFonts w:eastAsia="Times New Roman"/>
          <w:szCs w:val="24"/>
        </w:rPr>
        <w:t>,</w:t>
      </w:r>
      <w:r w:rsidRPr="00EF65D9">
        <w:rPr>
          <w:rFonts w:eastAsia="Times New Roman"/>
          <w:szCs w:val="24"/>
        </w:rPr>
        <w:t xml:space="preserve"> ηλεκτρονικού ατο</w:t>
      </w:r>
      <w:r w:rsidRPr="00EF65D9">
        <w:rPr>
          <w:rFonts w:eastAsia="Times New Roman"/>
          <w:szCs w:val="24"/>
        </w:rPr>
        <w:t>μικού φακέλου</w:t>
      </w:r>
      <w:r>
        <w:rPr>
          <w:rFonts w:eastAsia="Times New Roman"/>
          <w:szCs w:val="24"/>
        </w:rPr>
        <w:t>.</w:t>
      </w:r>
      <w:r w:rsidRPr="00EF65D9">
        <w:rPr>
          <w:rFonts w:eastAsia="Times New Roman"/>
          <w:szCs w:val="24"/>
        </w:rPr>
        <w:t xml:space="preserve"> </w:t>
      </w:r>
      <w:r>
        <w:rPr>
          <w:rFonts w:eastAsia="Times New Roman"/>
          <w:szCs w:val="24"/>
        </w:rPr>
        <w:t>Ο</w:t>
      </w:r>
      <w:r w:rsidRPr="00EF65D9">
        <w:rPr>
          <w:rFonts w:eastAsia="Times New Roman"/>
          <w:szCs w:val="24"/>
        </w:rPr>
        <w:t xml:space="preserve">υσιαστικά με την ΗΔΙΚΑ προχωρά </w:t>
      </w:r>
      <w:r>
        <w:rPr>
          <w:rFonts w:eastAsia="Times New Roman"/>
          <w:szCs w:val="24"/>
        </w:rPr>
        <w:t xml:space="preserve">η </w:t>
      </w:r>
      <w:r w:rsidRPr="00EF65D9">
        <w:rPr>
          <w:rFonts w:eastAsia="Times New Roman"/>
          <w:szCs w:val="24"/>
        </w:rPr>
        <w:t>ηλεκτρονική διακυβέρνηση στην υγεία</w:t>
      </w:r>
      <w:r>
        <w:rPr>
          <w:rFonts w:eastAsia="Times New Roman"/>
          <w:szCs w:val="24"/>
        </w:rPr>
        <w:t>.</w:t>
      </w:r>
      <w:r w:rsidRPr="00EF65D9">
        <w:rPr>
          <w:rFonts w:eastAsia="Times New Roman"/>
          <w:szCs w:val="24"/>
        </w:rPr>
        <w:t xml:space="preserve"> </w:t>
      </w:r>
      <w:r>
        <w:rPr>
          <w:rFonts w:eastAsia="Times New Roman"/>
          <w:szCs w:val="24"/>
        </w:rPr>
        <w:t>Κ</w:t>
      </w:r>
      <w:r w:rsidRPr="00EF65D9">
        <w:rPr>
          <w:rFonts w:eastAsia="Times New Roman"/>
          <w:szCs w:val="24"/>
        </w:rPr>
        <w:t xml:space="preserve">άνει </w:t>
      </w:r>
      <w:r>
        <w:rPr>
          <w:rFonts w:eastAsia="Times New Roman"/>
          <w:szCs w:val="24"/>
        </w:rPr>
        <w:t>μια</w:t>
      </w:r>
      <w:r w:rsidRPr="00EF65D9">
        <w:rPr>
          <w:rFonts w:eastAsia="Times New Roman"/>
          <w:szCs w:val="24"/>
        </w:rPr>
        <w:t xml:space="preserve"> σειρά άλλων χρήσιμων ρυθμίσεων στο φάρμακο</w:t>
      </w:r>
      <w:r>
        <w:rPr>
          <w:rFonts w:eastAsia="Times New Roman"/>
          <w:szCs w:val="24"/>
        </w:rPr>
        <w:t>,</w:t>
      </w:r>
      <w:r w:rsidRPr="00EF65D9">
        <w:rPr>
          <w:rFonts w:eastAsia="Times New Roman"/>
          <w:szCs w:val="24"/>
        </w:rPr>
        <w:t xml:space="preserve"> στην αξιολόγηση της τεχνολογίας στην υγεία</w:t>
      </w:r>
      <w:r>
        <w:rPr>
          <w:rFonts w:eastAsia="Times New Roman"/>
          <w:szCs w:val="24"/>
        </w:rPr>
        <w:t>.</w:t>
      </w:r>
      <w:r w:rsidRPr="00EF65D9">
        <w:rPr>
          <w:rFonts w:eastAsia="Times New Roman"/>
          <w:szCs w:val="24"/>
        </w:rPr>
        <w:t xml:space="preserve"> </w:t>
      </w:r>
    </w:p>
    <w:p w14:paraId="7098EF95" w14:textId="77777777" w:rsidR="00971A45" w:rsidRDefault="00ED091D">
      <w:pPr>
        <w:spacing w:line="600" w:lineRule="auto"/>
        <w:ind w:firstLine="720"/>
        <w:jc w:val="both"/>
        <w:rPr>
          <w:rFonts w:eastAsia="Times New Roman"/>
          <w:szCs w:val="24"/>
        </w:rPr>
      </w:pPr>
      <w:r>
        <w:rPr>
          <w:rFonts w:eastAsia="Times New Roman"/>
          <w:szCs w:val="24"/>
        </w:rPr>
        <w:t>Κ</w:t>
      </w:r>
      <w:r w:rsidRPr="00EF65D9">
        <w:rPr>
          <w:rFonts w:eastAsia="Times New Roman"/>
          <w:szCs w:val="24"/>
        </w:rPr>
        <w:t>αι επειδή η προηγούμενη συζήτηση ήταν πάρα πολύ έντον</w:t>
      </w:r>
      <w:r>
        <w:rPr>
          <w:rFonts w:eastAsia="Times New Roman"/>
          <w:szCs w:val="24"/>
        </w:rPr>
        <w:t>η</w:t>
      </w:r>
      <w:r w:rsidRPr="00EF65D9">
        <w:rPr>
          <w:rFonts w:eastAsia="Times New Roman"/>
          <w:szCs w:val="24"/>
        </w:rPr>
        <w:t xml:space="preserve"> για το τι ρυθμί</w:t>
      </w:r>
      <w:r w:rsidRPr="00EF65D9">
        <w:rPr>
          <w:rFonts w:eastAsia="Times New Roman"/>
          <w:szCs w:val="24"/>
        </w:rPr>
        <w:t>ζουμε σε αυτό το νομοσχέδιο</w:t>
      </w:r>
      <w:r>
        <w:rPr>
          <w:rFonts w:eastAsia="Times New Roman"/>
          <w:szCs w:val="24"/>
        </w:rPr>
        <w:t>,</w:t>
      </w:r>
      <w:r w:rsidRPr="00EF65D9">
        <w:rPr>
          <w:rFonts w:eastAsia="Times New Roman"/>
          <w:szCs w:val="24"/>
        </w:rPr>
        <w:t xml:space="preserve"> με όσα ειπώθηκαν με την τροπολογία την οποία καταθέτει το Υπουργείο Υγείας και με αυτά που είπε ο κ</w:t>
      </w:r>
      <w:r>
        <w:rPr>
          <w:rFonts w:eastAsia="Times New Roman"/>
          <w:szCs w:val="24"/>
        </w:rPr>
        <w:t>.</w:t>
      </w:r>
      <w:r w:rsidRPr="00EF65D9">
        <w:rPr>
          <w:rFonts w:eastAsia="Times New Roman"/>
          <w:szCs w:val="24"/>
        </w:rPr>
        <w:t xml:space="preserve"> Γεωργιάδης</w:t>
      </w:r>
      <w:r>
        <w:rPr>
          <w:rFonts w:eastAsia="Times New Roman"/>
          <w:szCs w:val="24"/>
        </w:rPr>
        <w:t>,</w:t>
      </w:r>
      <w:r w:rsidRPr="00EF65D9">
        <w:rPr>
          <w:rFonts w:eastAsia="Times New Roman"/>
          <w:szCs w:val="24"/>
        </w:rPr>
        <w:t xml:space="preserve"> </w:t>
      </w:r>
      <w:r>
        <w:rPr>
          <w:rFonts w:eastAsia="Times New Roman"/>
          <w:szCs w:val="24"/>
        </w:rPr>
        <w:t>ας</w:t>
      </w:r>
      <w:r w:rsidRPr="00EF65D9">
        <w:rPr>
          <w:rFonts w:eastAsia="Times New Roman"/>
          <w:szCs w:val="24"/>
        </w:rPr>
        <w:t xml:space="preserve"> μην ξεχάσου</w:t>
      </w:r>
      <w:r>
        <w:rPr>
          <w:rFonts w:eastAsia="Times New Roman"/>
          <w:szCs w:val="24"/>
        </w:rPr>
        <w:t>με</w:t>
      </w:r>
      <w:r w:rsidRPr="00EF65D9">
        <w:rPr>
          <w:rFonts w:eastAsia="Times New Roman"/>
          <w:szCs w:val="24"/>
        </w:rPr>
        <w:t xml:space="preserve"> ορισμένα πράγματα</w:t>
      </w:r>
      <w:r>
        <w:rPr>
          <w:rFonts w:eastAsia="Times New Roman"/>
          <w:szCs w:val="24"/>
        </w:rPr>
        <w:t>.</w:t>
      </w:r>
    </w:p>
    <w:p w14:paraId="7098EF96" w14:textId="77777777" w:rsidR="00971A45" w:rsidRDefault="00ED091D">
      <w:pPr>
        <w:spacing w:line="600" w:lineRule="auto"/>
        <w:ind w:firstLine="720"/>
        <w:jc w:val="both"/>
        <w:rPr>
          <w:rFonts w:eastAsia="Times New Roman"/>
          <w:szCs w:val="24"/>
        </w:rPr>
      </w:pPr>
      <w:r>
        <w:rPr>
          <w:rFonts w:eastAsia="Times New Roman"/>
          <w:szCs w:val="24"/>
        </w:rPr>
        <w:t>Σ</w:t>
      </w:r>
      <w:r w:rsidRPr="00EF65D9">
        <w:rPr>
          <w:rFonts w:eastAsia="Times New Roman"/>
          <w:szCs w:val="24"/>
        </w:rPr>
        <w:t xml:space="preserve">τη </w:t>
      </w:r>
      <w:r>
        <w:rPr>
          <w:rFonts w:eastAsia="Times New Roman"/>
          <w:szCs w:val="24"/>
        </w:rPr>
        <w:t>δ</w:t>
      </w:r>
      <w:r w:rsidRPr="00EF65D9">
        <w:rPr>
          <w:rFonts w:eastAsia="Times New Roman"/>
          <w:szCs w:val="24"/>
        </w:rPr>
        <w:t xml:space="preserve">ιακομματική </w:t>
      </w:r>
      <w:r>
        <w:rPr>
          <w:rFonts w:eastAsia="Times New Roman"/>
          <w:szCs w:val="24"/>
        </w:rPr>
        <w:t>ε</w:t>
      </w:r>
      <w:r w:rsidRPr="00EF65D9">
        <w:rPr>
          <w:rFonts w:eastAsia="Times New Roman"/>
          <w:szCs w:val="24"/>
        </w:rPr>
        <w:t>πιτροπή της Βουλής</w:t>
      </w:r>
      <w:r>
        <w:rPr>
          <w:rFonts w:eastAsia="Times New Roman"/>
          <w:szCs w:val="24"/>
        </w:rPr>
        <w:t>,</w:t>
      </w:r>
      <w:r w:rsidRPr="00EF65D9">
        <w:rPr>
          <w:rFonts w:eastAsia="Times New Roman"/>
          <w:szCs w:val="24"/>
        </w:rPr>
        <w:t xml:space="preserve"> </w:t>
      </w:r>
      <w:r>
        <w:rPr>
          <w:rFonts w:eastAsia="Times New Roman"/>
          <w:szCs w:val="24"/>
        </w:rPr>
        <w:t xml:space="preserve">κύριε </w:t>
      </w:r>
      <w:r w:rsidRPr="00EF65D9">
        <w:rPr>
          <w:rFonts w:eastAsia="Times New Roman"/>
          <w:szCs w:val="24"/>
        </w:rPr>
        <w:t>Γεωργιάδη</w:t>
      </w:r>
      <w:r>
        <w:rPr>
          <w:rFonts w:eastAsia="Times New Roman"/>
          <w:szCs w:val="24"/>
        </w:rPr>
        <w:t>,</w:t>
      </w:r>
      <w:r w:rsidRPr="00EF65D9">
        <w:rPr>
          <w:rFonts w:eastAsia="Times New Roman"/>
          <w:szCs w:val="24"/>
        </w:rPr>
        <w:t xml:space="preserve"> </w:t>
      </w:r>
      <w:r>
        <w:rPr>
          <w:rFonts w:eastAsia="Times New Roman"/>
          <w:szCs w:val="24"/>
        </w:rPr>
        <w:t>κάνουμε</w:t>
      </w:r>
      <w:r w:rsidRPr="00EF65D9">
        <w:rPr>
          <w:rFonts w:eastAsia="Times New Roman"/>
          <w:szCs w:val="24"/>
        </w:rPr>
        <w:t xml:space="preserve"> μ</w:t>
      </w:r>
      <w:r>
        <w:rPr>
          <w:rFonts w:eastAsia="Times New Roman"/>
          <w:szCs w:val="24"/>
        </w:rPr>
        <w:t>ι</w:t>
      </w:r>
      <w:r w:rsidRPr="00EF65D9">
        <w:rPr>
          <w:rFonts w:eastAsia="Times New Roman"/>
          <w:szCs w:val="24"/>
        </w:rPr>
        <w:t>α πάρα πολύ σ</w:t>
      </w:r>
      <w:r w:rsidRPr="00EF65D9">
        <w:rPr>
          <w:rFonts w:eastAsia="Times New Roman"/>
          <w:szCs w:val="24"/>
        </w:rPr>
        <w:t>οβαρή συζήτηση</w:t>
      </w:r>
      <w:r>
        <w:rPr>
          <w:rFonts w:eastAsia="Times New Roman"/>
          <w:szCs w:val="24"/>
        </w:rPr>
        <w:t xml:space="preserve"> για τη μακρόχρονη</w:t>
      </w:r>
      <w:r w:rsidRPr="00EF65D9">
        <w:rPr>
          <w:rFonts w:eastAsia="Times New Roman"/>
          <w:szCs w:val="24"/>
        </w:rPr>
        <w:t xml:space="preserve"> χάραξη πολιτικής για το φάρμακο</w:t>
      </w:r>
      <w:r>
        <w:rPr>
          <w:rFonts w:eastAsia="Times New Roman"/>
          <w:szCs w:val="24"/>
        </w:rPr>
        <w:t>.</w:t>
      </w:r>
      <w:r w:rsidRPr="00EF65D9">
        <w:rPr>
          <w:rFonts w:eastAsia="Times New Roman"/>
          <w:szCs w:val="24"/>
        </w:rPr>
        <w:t xml:space="preserve"> </w:t>
      </w:r>
      <w:r>
        <w:rPr>
          <w:rFonts w:eastAsia="Times New Roman"/>
          <w:szCs w:val="24"/>
        </w:rPr>
        <w:t>Ο</w:t>
      </w:r>
      <w:r w:rsidRPr="00EF65D9">
        <w:rPr>
          <w:rFonts w:eastAsia="Times New Roman"/>
          <w:szCs w:val="24"/>
        </w:rPr>
        <w:t xml:space="preserve"> Αν</w:t>
      </w:r>
      <w:r>
        <w:rPr>
          <w:rFonts w:eastAsia="Times New Roman"/>
          <w:szCs w:val="24"/>
        </w:rPr>
        <w:t>δ</w:t>
      </w:r>
      <w:r w:rsidRPr="00EF65D9">
        <w:rPr>
          <w:rFonts w:eastAsia="Times New Roman"/>
          <w:szCs w:val="24"/>
        </w:rPr>
        <w:t xml:space="preserve">ρέας </w:t>
      </w:r>
      <w:r>
        <w:rPr>
          <w:rFonts w:eastAsia="Times New Roman"/>
          <w:szCs w:val="24"/>
        </w:rPr>
        <w:t>Ξ</w:t>
      </w:r>
      <w:r w:rsidRPr="00EF65D9">
        <w:rPr>
          <w:rFonts w:eastAsia="Times New Roman"/>
          <w:szCs w:val="24"/>
        </w:rPr>
        <w:t xml:space="preserve">ανθός ήρθε δύο φορές σε συνεδριάσεις της </w:t>
      </w:r>
      <w:r>
        <w:rPr>
          <w:rFonts w:eastAsia="Times New Roman"/>
          <w:szCs w:val="24"/>
        </w:rPr>
        <w:t>δ</w:t>
      </w:r>
      <w:r w:rsidRPr="00EF65D9">
        <w:rPr>
          <w:rFonts w:eastAsia="Times New Roman"/>
          <w:szCs w:val="24"/>
        </w:rPr>
        <w:t xml:space="preserve">ιακομματικής </w:t>
      </w:r>
      <w:r>
        <w:rPr>
          <w:rFonts w:eastAsia="Times New Roman"/>
          <w:szCs w:val="24"/>
        </w:rPr>
        <w:t>ε</w:t>
      </w:r>
      <w:r w:rsidRPr="00EF65D9">
        <w:rPr>
          <w:rFonts w:eastAsia="Times New Roman"/>
          <w:szCs w:val="24"/>
        </w:rPr>
        <w:t>πιτροπής</w:t>
      </w:r>
      <w:r>
        <w:rPr>
          <w:rFonts w:eastAsia="Times New Roman"/>
          <w:szCs w:val="24"/>
        </w:rPr>
        <w:t>.</w:t>
      </w:r>
      <w:r w:rsidRPr="00EF65D9">
        <w:rPr>
          <w:rFonts w:eastAsia="Times New Roman"/>
          <w:szCs w:val="24"/>
        </w:rPr>
        <w:t xml:space="preserve"> </w:t>
      </w:r>
      <w:r>
        <w:rPr>
          <w:rFonts w:eastAsia="Times New Roman"/>
          <w:szCs w:val="24"/>
        </w:rPr>
        <w:t>Α</w:t>
      </w:r>
      <w:r w:rsidRPr="00EF65D9">
        <w:rPr>
          <w:rFonts w:eastAsia="Times New Roman"/>
          <w:szCs w:val="24"/>
        </w:rPr>
        <w:t>νέλυσε όλον τον σχεδιασμό για το πώς θα κρατήσουμε με την τι</w:t>
      </w:r>
      <w:r>
        <w:rPr>
          <w:rFonts w:eastAsia="Times New Roman"/>
          <w:szCs w:val="24"/>
        </w:rPr>
        <w:t>μολόγηση και τη διαπραγμάτευση σ</w:t>
      </w:r>
      <w:r w:rsidRPr="00EF65D9">
        <w:rPr>
          <w:rFonts w:eastAsia="Times New Roman"/>
          <w:szCs w:val="24"/>
        </w:rPr>
        <w:t xml:space="preserve">τα φάρμακα </w:t>
      </w:r>
      <w:r>
        <w:rPr>
          <w:rFonts w:eastAsia="Times New Roman"/>
          <w:szCs w:val="24"/>
        </w:rPr>
        <w:t xml:space="preserve">εκείνα που είναι </w:t>
      </w:r>
      <w:r w:rsidRPr="00EF65D9">
        <w:rPr>
          <w:rFonts w:eastAsia="Times New Roman"/>
          <w:szCs w:val="24"/>
        </w:rPr>
        <w:t>πολύτιμα και δεν πρέπει να αποσυρθούν</w:t>
      </w:r>
      <w:r>
        <w:rPr>
          <w:rFonts w:eastAsia="Times New Roman"/>
          <w:szCs w:val="24"/>
        </w:rPr>
        <w:t>, γιατί</w:t>
      </w:r>
      <w:r w:rsidRPr="00EF65D9">
        <w:rPr>
          <w:rFonts w:eastAsia="Times New Roman"/>
          <w:szCs w:val="24"/>
        </w:rPr>
        <w:t xml:space="preserve"> είναι δοκιμασμένα φάρμακα και θα πρέπει με κάθε τρόπο να </w:t>
      </w:r>
      <w:r>
        <w:rPr>
          <w:rFonts w:eastAsia="Times New Roman"/>
          <w:szCs w:val="24"/>
        </w:rPr>
        <w:t>δημιουργήσουμε μι</w:t>
      </w:r>
      <w:r w:rsidRPr="00EF65D9">
        <w:rPr>
          <w:rFonts w:eastAsia="Times New Roman"/>
          <w:szCs w:val="24"/>
        </w:rPr>
        <w:t xml:space="preserve">α ισορροπία στον τρόπο τιμολόγησης που να επιτρέπει να κάνουμε παρεμβάσεις για τα </w:t>
      </w:r>
      <w:proofErr w:type="spellStart"/>
      <w:r w:rsidRPr="00EF65D9">
        <w:rPr>
          <w:rFonts w:eastAsia="Times New Roman"/>
          <w:szCs w:val="24"/>
        </w:rPr>
        <w:t>γενόσημα</w:t>
      </w:r>
      <w:proofErr w:type="spellEnd"/>
      <w:r>
        <w:rPr>
          <w:rFonts w:eastAsia="Times New Roman"/>
          <w:szCs w:val="24"/>
        </w:rPr>
        <w:t xml:space="preserve">, αλλά και γιατί </w:t>
      </w:r>
      <w:r w:rsidRPr="00EF65D9">
        <w:rPr>
          <w:rFonts w:eastAsia="Times New Roman"/>
          <w:szCs w:val="24"/>
        </w:rPr>
        <w:t xml:space="preserve">εμείς ακούμε </w:t>
      </w:r>
      <w:r w:rsidRPr="00EF65D9">
        <w:rPr>
          <w:rFonts w:eastAsia="Times New Roman"/>
          <w:szCs w:val="24"/>
        </w:rPr>
        <w:t>όλα τα ζητήματα τα οποία μας θέ</w:t>
      </w:r>
      <w:r>
        <w:rPr>
          <w:rFonts w:eastAsia="Times New Roman"/>
          <w:szCs w:val="24"/>
        </w:rPr>
        <w:t>τ</w:t>
      </w:r>
      <w:r w:rsidRPr="00EF65D9">
        <w:rPr>
          <w:rFonts w:eastAsia="Times New Roman"/>
          <w:szCs w:val="24"/>
        </w:rPr>
        <w:t xml:space="preserve">ουν </w:t>
      </w:r>
      <w:r>
        <w:rPr>
          <w:rFonts w:eastAsia="Times New Roman"/>
          <w:szCs w:val="24"/>
        </w:rPr>
        <w:t>σ</w:t>
      </w:r>
      <w:r w:rsidRPr="00EF65D9">
        <w:rPr>
          <w:rFonts w:eastAsia="Times New Roman"/>
          <w:szCs w:val="24"/>
        </w:rPr>
        <w:t xml:space="preserve">το διάλογο και </w:t>
      </w:r>
      <w:r>
        <w:rPr>
          <w:rFonts w:eastAsia="Times New Roman"/>
          <w:szCs w:val="24"/>
        </w:rPr>
        <w:t xml:space="preserve">οι </w:t>
      </w:r>
      <w:r w:rsidRPr="00EF65D9">
        <w:rPr>
          <w:rFonts w:eastAsia="Times New Roman"/>
          <w:szCs w:val="24"/>
        </w:rPr>
        <w:t>εκπρόσωποι της εγχώριας φαρμακοβιομηχανίας</w:t>
      </w:r>
      <w:r>
        <w:rPr>
          <w:rFonts w:eastAsia="Times New Roman"/>
          <w:szCs w:val="24"/>
        </w:rPr>
        <w:t xml:space="preserve">, αλλά λαμβάνουμε </w:t>
      </w:r>
      <w:r>
        <w:rPr>
          <w:rFonts w:eastAsia="Times New Roman"/>
          <w:szCs w:val="24"/>
        </w:rPr>
        <w:t>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sidRPr="00EF65D9">
        <w:rPr>
          <w:rFonts w:eastAsia="Times New Roman"/>
          <w:szCs w:val="24"/>
        </w:rPr>
        <w:t xml:space="preserve">και την εθνική ανάγκη να στηρίξουμε το ελληνικό ποιοτικό </w:t>
      </w:r>
      <w:proofErr w:type="spellStart"/>
      <w:r w:rsidRPr="00EF65D9">
        <w:rPr>
          <w:rFonts w:eastAsia="Times New Roman"/>
          <w:szCs w:val="24"/>
        </w:rPr>
        <w:t>γενόσημο</w:t>
      </w:r>
      <w:proofErr w:type="spellEnd"/>
      <w:r w:rsidRPr="00EF65D9">
        <w:rPr>
          <w:rFonts w:eastAsia="Times New Roman"/>
          <w:szCs w:val="24"/>
        </w:rPr>
        <w:t xml:space="preserve"> φάρμακο</w:t>
      </w:r>
      <w:r>
        <w:rPr>
          <w:rFonts w:eastAsia="Times New Roman"/>
          <w:szCs w:val="24"/>
        </w:rPr>
        <w:t>.</w:t>
      </w:r>
      <w:r w:rsidRPr="00EF65D9">
        <w:rPr>
          <w:rFonts w:eastAsia="Times New Roman"/>
          <w:szCs w:val="24"/>
        </w:rPr>
        <w:t xml:space="preserve"> </w:t>
      </w:r>
    </w:p>
    <w:p w14:paraId="7098EF97" w14:textId="77777777" w:rsidR="00971A45" w:rsidRDefault="00ED091D">
      <w:pPr>
        <w:spacing w:line="600" w:lineRule="auto"/>
        <w:ind w:firstLine="720"/>
        <w:jc w:val="both"/>
        <w:rPr>
          <w:rFonts w:eastAsia="Times New Roman"/>
          <w:szCs w:val="24"/>
        </w:rPr>
      </w:pPr>
      <w:r>
        <w:rPr>
          <w:rFonts w:eastAsia="Times New Roman"/>
          <w:szCs w:val="24"/>
        </w:rPr>
        <w:t>Ο</w:t>
      </w:r>
      <w:r w:rsidRPr="00EF65D9">
        <w:rPr>
          <w:rFonts w:eastAsia="Times New Roman"/>
          <w:szCs w:val="24"/>
        </w:rPr>
        <w:t xml:space="preserve"> τρόπος με τον οποίο λειτουργεί η </w:t>
      </w:r>
      <w:r>
        <w:rPr>
          <w:rFonts w:eastAsia="Times New Roman"/>
          <w:szCs w:val="24"/>
        </w:rPr>
        <w:t>ε</w:t>
      </w:r>
      <w:r w:rsidRPr="00EF65D9">
        <w:rPr>
          <w:rFonts w:eastAsia="Times New Roman"/>
          <w:szCs w:val="24"/>
        </w:rPr>
        <w:t xml:space="preserve">πιτροπή </w:t>
      </w:r>
      <w:r>
        <w:rPr>
          <w:rFonts w:eastAsia="Times New Roman"/>
          <w:szCs w:val="24"/>
        </w:rPr>
        <w:t>α</w:t>
      </w:r>
      <w:r w:rsidRPr="00EF65D9">
        <w:rPr>
          <w:rFonts w:eastAsia="Times New Roman"/>
          <w:szCs w:val="24"/>
        </w:rPr>
        <w:t xml:space="preserve">ξιολόγησης </w:t>
      </w:r>
      <w:r>
        <w:rPr>
          <w:rFonts w:eastAsia="Times New Roman"/>
          <w:szCs w:val="24"/>
        </w:rPr>
        <w:t>τ</w:t>
      </w:r>
      <w:r w:rsidRPr="00EF65D9">
        <w:rPr>
          <w:rFonts w:eastAsia="Times New Roman"/>
          <w:szCs w:val="24"/>
        </w:rPr>
        <w:t>εχνολογίας είναι ένας επιστημονικά τεκμηριωμένος τρόπος που αποδεικνύει ότι κάνουμε παρεμβάσεις ουσιαστικές</w:t>
      </w:r>
      <w:r>
        <w:rPr>
          <w:rFonts w:eastAsia="Times New Roman"/>
          <w:szCs w:val="24"/>
        </w:rPr>
        <w:t>.</w:t>
      </w:r>
      <w:r w:rsidRPr="00EF65D9">
        <w:rPr>
          <w:rFonts w:eastAsia="Times New Roman"/>
          <w:szCs w:val="24"/>
        </w:rPr>
        <w:t xml:space="preserve"> </w:t>
      </w:r>
      <w:r>
        <w:rPr>
          <w:rFonts w:eastAsia="Times New Roman"/>
          <w:szCs w:val="24"/>
        </w:rPr>
        <w:t xml:space="preserve">Όμως, </w:t>
      </w:r>
      <w:r w:rsidRPr="00EF65D9">
        <w:rPr>
          <w:rFonts w:eastAsia="Times New Roman"/>
          <w:szCs w:val="24"/>
        </w:rPr>
        <w:t>και στο επίπεδο της Ευρώπης</w:t>
      </w:r>
      <w:r>
        <w:rPr>
          <w:rFonts w:eastAsia="Times New Roman"/>
          <w:szCs w:val="24"/>
        </w:rPr>
        <w:t>,</w:t>
      </w:r>
      <w:r w:rsidRPr="00EF65D9">
        <w:rPr>
          <w:rFonts w:eastAsia="Times New Roman"/>
          <w:szCs w:val="24"/>
        </w:rPr>
        <w:t xml:space="preserve"> η </w:t>
      </w:r>
      <w:r>
        <w:rPr>
          <w:rFonts w:eastAsia="Times New Roman"/>
          <w:szCs w:val="24"/>
        </w:rPr>
        <w:t>π</w:t>
      </w:r>
      <w:r w:rsidRPr="00EF65D9">
        <w:rPr>
          <w:rFonts w:eastAsia="Times New Roman"/>
          <w:szCs w:val="24"/>
        </w:rPr>
        <w:t xml:space="preserve">ρωτοβουλία της </w:t>
      </w:r>
      <w:r>
        <w:rPr>
          <w:rFonts w:eastAsia="Times New Roman"/>
          <w:szCs w:val="24"/>
        </w:rPr>
        <w:t>«Βαλέτα»</w:t>
      </w:r>
      <w:r w:rsidRPr="00EF65D9">
        <w:rPr>
          <w:rFonts w:eastAsia="Times New Roman"/>
          <w:szCs w:val="24"/>
        </w:rPr>
        <w:t xml:space="preserve"> που έγινε με πρωτοβουλία του δικού μας Υπουργείο Υγείας</w:t>
      </w:r>
      <w:r>
        <w:rPr>
          <w:rFonts w:eastAsia="Times New Roman"/>
          <w:szCs w:val="24"/>
        </w:rPr>
        <w:t>,</w:t>
      </w:r>
      <w:r w:rsidRPr="00EF65D9">
        <w:rPr>
          <w:rFonts w:eastAsia="Times New Roman"/>
          <w:szCs w:val="24"/>
        </w:rPr>
        <w:t xml:space="preserve"> συμβάλει πάρα πολύ ουσιαστι</w:t>
      </w:r>
      <w:r w:rsidRPr="00EF65D9">
        <w:rPr>
          <w:rFonts w:eastAsia="Times New Roman"/>
          <w:szCs w:val="24"/>
        </w:rPr>
        <w:t xml:space="preserve">κά </w:t>
      </w:r>
      <w:r>
        <w:rPr>
          <w:rFonts w:eastAsia="Times New Roman"/>
          <w:szCs w:val="24"/>
        </w:rPr>
        <w:t>στο</w:t>
      </w:r>
      <w:r w:rsidRPr="00EF65D9">
        <w:rPr>
          <w:rFonts w:eastAsia="Times New Roman"/>
          <w:szCs w:val="24"/>
        </w:rPr>
        <w:t xml:space="preserve"> να έχουμε πολύ καλύτερες διαπραγματεύσεις για φάρμακα τα οποία είναι πανάκριβα</w:t>
      </w:r>
      <w:r>
        <w:rPr>
          <w:rFonts w:eastAsia="Times New Roman"/>
          <w:szCs w:val="24"/>
        </w:rPr>
        <w:t>,</w:t>
      </w:r>
      <w:r w:rsidRPr="00EF65D9">
        <w:rPr>
          <w:rFonts w:eastAsia="Times New Roman"/>
          <w:szCs w:val="24"/>
        </w:rPr>
        <w:t xml:space="preserve"> για φάρμακα τα οποία είναι καινοτόμα και τα οποία χρειαζόμαστε</w:t>
      </w:r>
      <w:r>
        <w:rPr>
          <w:rFonts w:eastAsia="Times New Roman"/>
          <w:szCs w:val="24"/>
        </w:rPr>
        <w:t>.</w:t>
      </w:r>
    </w:p>
    <w:p w14:paraId="7098EF98" w14:textId="77777777" w:rsidR="00971A45" w:rsidRDefault="00ED091D">
      <w:pPr>
        <w:spacing w:line="600" w:lineRule="auto"/>
        <w:ind w:firstLine="720"/>
        <w:jc w:val="both"/>
        <w:rPr>
          <w:rFonts w:eastAsia="Times New Roman"/>
          <w:szCs w:val="24"/>
        </w:rPr>
      </w:pPr>
      <w:r>
        <w:rPr>
          <w:rFonts w:eastAsia="Times New Roman"/>
          <w:szCs w:val="24"/>
        </w:rPr>
        <w:t xml:space="preserve">Αν έχετε τη </w:t>
      </w:r>
      <w:r w:rsidRPr="00EF65D9">
        <w:rPr>
          <w:rFonts w:eastAsia="Times New Roman"/>
          <w:szCs w:val="24"/>
        </w:rPr>
        <w:t>διάθεση να ακού</w:t>
      </w:r>
      <w:r>
        <w:rPr>
          <w:rFonts w:eastAsia="Times New Roman"/>
          <w:szCs w:val="24"/>
        </w:rPr>
        <w:t>σετε</w:t>
      </w:r>
      <w:r w:rsidRPr="00EF65D9">
        <w:rPr>
          <w:rFonts w:eastAsia="Times New Roman"/>
          <w:szCs w:val="24"/>
        </w:rPr>
        <w:t xml:space="preserve"> τη συνέχιση της συζήτησης και την Πέμπτη που έχουμε συνεδρίαση της </w:t>
      </w:r>
      <w:r>
        <w:rPr>
          <w:rFonts w:eastAsia="Times New Roman"/>
          <w:szCs w:val="24"/>
        </w:rPr>
        <w:t>δ</w:t>
      </w:r>
      <w:r w:rsidRPr="00EF65D9">
        <w:rPr>
          <w:rFonts w:eastAsia="Times New Roman"/>
          <w:szCs w:val="24"/>
        </w:rPr>
        <w:t>ιακομ</w:t>
      </w:r>
      <w:r w:rsidRPr="00EF65D9">
        <w:rPr>
          <w:rFonts w:eastAsia="Times New Roman"/>
          <w:szCs w:val="24"/>
        </w:rPr>
        <w:t xml:space="preserve">ματικής </w:t>
      </w:r>
      <w:r>
        <w:rPr>
          <w:rFonts w:eastAsia="Times New Roman"/>
          <w:szCs w:val="24"/>
        </w:rPr>
        <w:t>ε</w:t>
      </w:r>
      <w:r w:rsidRPr="00EF65D9">
        <w:rPr>
          <w:rFonts w:eastAsia="Times New Roman"/>
          <w:szCs w:val="24"/>
        </w:rPr>
        <w:t>πιτροπής</w:t>
      </w:r>
      <w:r>
        <w:rPr>
          <w:rFonts w:eastAsia="Times New Roman"/>
          <w:szCs w:val="24"/>
        </w:rPr>
        <w:t>,</w:t>
      </w:r>
      <w:r w:rsidRPr="00EF65D9">
        <w:rPr>
          <w:rFonts w:eastAsia="Times New Roman"/>
          <w:szCs w:val="24"/>
        </w:rPr>
        <w:t xml:space="preserve"> ο Αν</w:t>
      </w:r>
      <w:r>
        <w:rPr>
          <w:rFonts w:eastAsia="Times New Roman"/>
          <w:szCs w:val="24"/>
        </w:rPr>
        <w:t>δ</w:t>
      </w:r>
      <w:r w:rsidRPr="00EF65D9">
        <w:rPr>
          <w:rFonts w:eastAsia="Times New Roman"/>
          <w:szCs w:val="24"/>
        </w:rPr>
        <w:t xml:space="preserve">ρέας </w:t>
      </w:r>
      <w:r>
        <w:rPr>
          <w:rFonts w:eastAsia="Times New Roman"/>
          <w:szCs w:val="24"/>
        </w:rPr>
        <w:t>Ξ</w:t>
      </w:r>
      <w:r w:rsidRPr="00EF65D9">
        <w:rPr>
          <w:rFonts w:eastAsia="Times New Roman"/>
          <w:szCs w:val="24"/>
        </w:rPr>
        <w:t>ανθός θα ξανάρθει για να μιλήσει για όλα αυτά τα ζητήματα</w:t>
      </w:r>
      <w:r>
        <w:rPr>
          <w:rFonts w:eastAsia="Times New Roman"/>
          <w:szCs w:val="24"/>
        </w:rPr>
        <w:t>.</w:t>
      </w:r>
      <w:r w:rsidRPr="00EF65D9">
        <w:rPr>
          <w:rFonts w:eastAsia="Times New Roman"/>
          <w:szCs w:val="24"/>
        </w:rPr>
        <w:t xml:space="preserve"> </w:t>
      </w:r>
      <w:r>
        <w:rPr>
          <w:rFonts w:eastAsia="Times New Roman"/>
          <w:szCs w:val="24"/>
        </w:rPr>
        <w:t>Δ</w:t>
      </w:r>
      <w:r w:rsidRPr="00EF65D9">
        <w:rPr>
          <w:rFonts w:eastAsia="Times New Roman"/>
          <w:szCs w:val="24"/>
        </w:rPr>
        <w:t>εν πρέπει να κάνουμε κραυγές εδώ μέσα</w:t>
      </w:r>
      <w:r>
        <w:rPr>
          <w:rFonts w:eastAsia="Times New Roman"/>
          <w:szCs w:val="24"/>
        </w:rPr>
        <w:t xml:space="preserve"> για ζητήματα τα οποία μπορούν να συμβάλ</w:t>
      </w:r>
      <w:r w:rsidRPr="00EF65D9">
        <w:rPr>
          <w:rFonts w:eastAsia="Times New Roman"/>
          <w:szCs w:val="24"/>
        </w:rPr>
        <w:t xml:space="preserve">ουν </w:t>
      </w:r>
      <w:r>
        <w:rPr>
          <w:rFonts w:eastAsia="Times New Roman"/>
          <w:szCs w:val="24"/>
        </w:rPr>
        <w:t>πάρα πολύ</w:t>
      </w:r>
      <w:r w:rsidRPr="00EF65D9">
        <w:rPr>
          <w:rFonts w:eastAsia="Times New Roman"/>
          <w:szCs w:val="24"/>
        </w:rPr>
        <w:t xml:space="preserve"> σοβαρά στη χάραξη μιας </w:t>
      </w:r>
      <w:r>
        <w:rPr>
          <w:rFonts w:eastAsia="Times New Roman"/>
          <w:szCs w:val="24"/>
        </w:rPr>
        <w:t>ε</w:t>
      </w:r>
      <w:r w:rsidRPr="00EF65D9">
        <w:rPr>
          <w:rFonts w:eastAsia="Times New Roman"/>
          <w:szCs w:val="24"/>
        </w:rPr>
        <w:t>θνικής μακρόχρονης πολιτικής φαρμάκων</w:t>
      </w:r>
      <w:r>
        <w:rPr>
          <w:rFonts w:eastAsia="Times New Roman"/>
          <w:szCs w:val="24"/>
        </w:rPr>
        <w:t>.</w:t>
      </w:r>
      <w:r w:rsidRPr="00EF65D9">
        <w:rPr>
          <w:rFonts w:eastAsia="Times New Roman"/>
          <w:szCs w:val="24"/>
        </w:rPr>
        <w:t xml:space="preserve"> </w:t>
      </w:r>
    </w:p>
    <w:p w14:paraId="7098EF99" w14:textId="77777777" w:rsidR="00971A45" w:rsidRDefault="00ED091D">
      <w:pPr>
        <w:spacing w:line="600" w:lineRule="auto"/>
        <w:ind w:firstLine="720"/>
        <w:jc w:val="both"/>
        <w:rPr>
          <w:rFonts w:eastAsia="Times New Roman"/>
          <w:szCs w:val="24"/>
        </w:rPr>
      </w:pPr>
      <w:r>
        <w:rPr>
          <w:rFonts w:eastAsia="Times New Roman"/>
          <w:szCs w:val="24"/>
        </w:rPr>
        <w:t>Ν</w:t>
      </w:r>
      <w:r w:rsidRPr="00EF65D9">
        <w:rPr>
          <w:rFonts w:eastAsia="Times New Roman"/>
          <w:szCs w:val="24"/>
        </w:rPr>
        <w:t>ομίζω</w:t>
      </w:r>
      <w:r>
        <w:rPr>
          <w:rFonts w:eastAsia="Times New Roman"/>
          <w:szCs w:val="24"/>
        </w:rPr>
        <w:t>,</w:t>
      </w:r>
      <w:r w:rsidRPr="00EF65D9">
        <w:rPr>
          <w:rFonts w:eastAsia="Times New Roman"/>
          <w:szCs w:val="24"/>
        </w:rPr>
        <w:t xml:space="preserve"> λοιπόν</w:t>
      </w:r>
      <w:r>
        <w:rPr>
          <w:rFonts w:eastAsia="Times New Roman"/>
          <w:szCs w:val="24"/>
        </w:rPr>
        <w:t>,</w:t>
      </w:r>
      <w:r w:rsidRPr="00EF65D9">
        <w:rPr>
          <w:rFonts w:eastAsia="Times New Roman"/>
          <w:szCs w:val="24"/>
        </w:rPr>
        <w:t xml:space="preserve"> ότι με τα ζητήματα τα οποία μπαίνουν στο </w:t>
      </w:r>
      <w:r>
        <w:rPr>
          <w:rFonts w:eastAsia="Times New Roman"/>
          <w:szCs w:val="24"/>
        </w:rPr>
        <w:t xml:space="preserve">σχέδιο νόμου </w:t>
      </w:r>
      <w:proofErr w:type="spellStart"/>
      <w:r>
        <w:rPr>
          <w:rFonts w:eastAsia="Times New Roman"/>
          <w:szCs w:val="24"/>
        </w:rPr>
        <w:t>βοηθούμαστε</w:t>
      </w:r>
      <w:proofErr w:type="spellEnd"/>
      <w:r>
        <w:rPr>
          <w:rFonts w:eastAsia="Times New Roman"/>
          <w:szCs w:val="24"/>
        </w:rPr>
        <w:t xml:space="preserve"> πάρα πολύ </w:t>
      </w:r>
      <w:r w:rsidRPr="00EF65D9">
        <w:rPr>
          <w:rFonts w:eastAsia="Times New Roman"/>
          <w:szCs w:val="24"/>
        </w:rPr>
        <w:t>ώστε να ξαναδούμε ορισμένες αμαρτίες του παρελθόντος</w:t>
      </w:r>
      <w:r>
        <w:rPr>
          <w:rFonts w:eastAsia="Times New Roman"/>
          <w:szCs w:val="24"/>
        </w:rPr>
        <w:t>.</w:t>
      </w:r>
      <w:r w:rsidRPr="00EF65D9">
        <w:rPr>
          <w:rFonts w:eastAsia="Times New Roman"/>
          <w:szCs w:val="24"/>
        </w:rPr>
        <w:t xml:space="preserve"> Μην ξεχνάμε λίγο</w:t>
      </w:r>
      <w:r>
        <w:rPr>
          <w:rFonts w:eastAsia="Times New Roman"/>
          <w:szCs w:val="24"/>
        </w:rPr>
        <w:t xml:space="preserve">! Θυμάστε τον αλγόριθμο </w:t>
      </w:r>
      <w:proofErr w:type="spellStart"/>
      <w:r>
        <w:rPr>
          <w:rFonts w:eastAsia="Times New Roman"/>
          <w:szCs w:val="24"/>
        </w:rPr>
        <w:t>Μ</w:t>
      </w:r>
      <w:r w:rsidRPr="00EF65D9">
        <w:rPr>
          <w:rFonts w:eastAsia="Times New Roman"/>
          <w:szCs w:val="24"/>
        </w:rPr>
        <w:t>ανιαδάκη</w:t>
      </w:r>
      <w:proofErr w:type="spellEnd"/>
      <w:r>
        <w:rPr>
          <w:rFonts w:eastAsia="Times New Roman"/>
          <w:szCs w:val="24"/>
        </w:rPr>
        <w:t>;</w:t>
      </w:r>
      <w:r w:rsidRPr="00EF65D9">
        <w:rPr>
          <w:rFonts w:eastAsia="Times New Roman"/>
          <w:szCs w:val="24"/>
        </w:rPr>
        <w:t xml:space="preserve"> </w:t>
      </w:r>
      <w:r>
        <w:rPr>
          <w:rFonts w:eastAsia="Times New Roman"/>
          <w:szCs w:val="24"/>
        </w:rPr>
        <w:t xml:space="preserve">Θυμάστε με ποιον τρόπο </w:t>
      </w:r>
      <w:r w:rsidRPr="00EF65D9">
        <w:rPr>
          <w:rFonts w:eastAsia="Times New Roman"/>
          <w:szCs w:val="24"/>
        </w:rPr>
        <w:t xml:space="preserve">ο </w:t>
      </w:r>
      <w:proofErr w:type="spellStart"/>
      <w:r>
        <w:rPr>
          <w:rFonts w:eastAsia="Times New Roman"/>
          <w:szCs w:val="24"/>
        </w:rPr>
        <w:t>Μ</w:t>
      </w:r>
      <w:r w:rsidRPr="00EF65D9">
        <w:rPr>
          <w:rFonts w:eastAsia="Times New Roman"/>
          <w:szCs w:val="24"/>
        </w:rPr>
        <w:t>ανιαδάκης</w:t>
      </w:r>
      <w:proofErr w:type="spellEnd"/>
      <w:r w:rsidRPr="00EF65D9">
        <w:rPr>
          <w:rFonts w:eastAsia="Times New Roman"/>
          <w:szCs w:val="24"/>
        </w:rPr>
        <w:t xml:space="preserve"> πρότεινε </w:t>
      </w:r>
      <w:r>
        <w:rPr>
          <w:rFonts w:eastAsia="Times New Roman"/>
          <w:szCs w:val="24"/>
        </w:rPr>
        <w:t xml:space="preserve">μια τιμολόγηση τιμών </w:t>
      </w:r>
      <w:r>
        <w:rPr>
          <w:rFonts w:eastAsia="Times New Roman"/>
          <w:szCs w:val="24"/>
        </w:rPr>
        <w:t xml:space="preserve">που </w:t>
      </w:r>
      <w:r w:rsidRPr="00EF65D9">
        <w:rPr>
          <w:rFonts w:eastAsia="Times New Roman"/>
          <w:szCs w:val="24"/>
        </w:rPr>
        <w:t>μόνο εκείνος ήξερε τον αλγόριθμ</w:t>
      </w:r>
      <w:r>
        <w:rPr>
          <w:rFonts w:eastAsia="Times New Roman"/>
          <w:szCs w:val="24"/>
        </w:rPr>
        <w:t>ό του;</w:t>
      </w:r>
      <w:r w:rsidRPr="00EF65D9">
        <w:rPr>
          <w:rFonts w:eastAsia="Times New Roman"/>
          <w:szCs w:val="24"/>
        </w:rPr>
        <w:t xml:space="preserve"> </w:t>
      </w:r>
      <w:r>
        <w:rPr>
          <w:rFonts w:eastAsia="Times New Roman"/>
          <w:szCs w:val="24"/>
        </w:rPr>
        <w:t>Θ</w:t>
      </w:r>
      <w:r w:rsidRPr="00EF65D9">
        <w:rPr>
          <w:rFonts w:eastAsia="Times New Roman"/>
          <w:szCs w:val="24"/>
        </w:rPr>
        <w:t xml:space="preserve">υμάστε </w:t>
      </w:r>
      <w:r>
        <w:rPr>
          <w:rFonts w:eastAsia="Times New Roman"/>
          <w:szCs w:val="24"/>
        </w:rPr>
        <w:t xml:space="preserve">γιατί; </w:t>
      </w:r>
    </w:p>
    <w:p w14:paraId="7098EF9A" w14:textId="77777777" w:rsidR="00971A45" w:rsidRDefault="00ED091D">
      <w:pPr>
        <w:spacing w:line="600" w:lineRule="auto"/>
        <w:ind w:firstLine="720"/>
        <w:jc w:val="both"/>
        <w:rPr>
          <w:rFonts w:eastAsia="Times New Roman"/>
          <w:szCs w:val="24"/>
        </w:rPr>
      </w:pPr>
      <w:r w:rsidRPr="00063B46">
        <w:rPr>
          <w:rFonts w:eastAsia="Times New Roman"/>
          <w:b/>
          <w:szCs w:val="24"/>
        </w:rPr>
        <w:t>ΣΠΥΡΙΔΩΝ</w:t>
      </w:r>
      <w:r>
        <w:rPr>
          <w:rFonts w:eastAsia="Times New Roman"/>
          <w:b/>
          <w:szCs w:val="24"/>
        </w:rPr>
        <w:t xml:space="preserve"> </w:t>
      </w:r>
      <w:r w:rsidRPr="00063B46">
        <w:rPr>
          <w:rFonts w:eastAsia="Times New Roman"/>
          <w:b/>
          <w:szCs w:val="24"/>
        </w:rPr>
        <w:t>-</w:t>
      </w:r>
      <w:r>
        <w:rPr>
          <w:rFonts w:eastAsia="Times New Roman"/>
          <w:b/>
          <w:szCs w:val="24"/>
        </w:rPr>
        <w:t xml:space="preserve"> </w:t>
      </w:r>
      <w:r w:rsidRPr="00063B46">
        <w:rPr>
          <w:rFonts w:eastAsia="Times New Roman"/>
          <w:b/>
          <w:szCs w:val="24"/>
        </w:rPr>
        <w:t>ΑΔΩΝΙ</w:t>
      </w:r>
      <w:r>
        <w:rPr>
          <w:rFonts w:eastAsia="Times New Roman"/>
          <w:b/>
          <w:szCs w:val="24"/>
        </w:rPr>
        <w:t>Σ</w:t>
      </w:r>
      <w:r w:rsidRPr="00063B46">
        <w:rPr>
          <w:rFonts w:eastAsia="Times New Roman"/>
          <w:b/>
          <w:szCs w:val="24"/>
        </w:rPr>
        <w:t xml:space="preserve"> ΓΕΩΡΓΙΑΔΗΣ:</w:t>
      </w:r>
      <w:r>
        <w:rPr>
          <w:rFonts w:eastAsia="Times New Roman"/>
          <w:szCs w:val="24"/>
        </w:rPr>
        <w:t xml:space="preserve"> Δεν έχει καμμία σχέση αυτό που λέτε. </w:t>
      </w:r>
    </w:p>
    <w:p w14:paraId="7098EF9B" w14:textId="77777777" w:rsidR="00971A45" w:rsidRDefault="00ED091D">
      <w:pPr>
        <w:spacing w:line="600" w:lineRule="auto"/>
        <w:ind w:firstLine="720"/>
        <w:jc w:val="both"/>
        <w:rPr>
          <w:rFonts w:eastAsia="Times New Roman"/>
          <w:szCs w:val="24"/>
        </w:rPr>
      </w:pPr>
      <w:r w:rsidRPr="00431908">
        <w:rPr>
          <w:rFonts w:eastAsia="Times New Roman"/>
          <w:b/>
          <w:szCs w:val="24"/>
        </w:rPr>
        <w:t>ΑΘΑΝΑΣΙΟΣ ΠΑΠΑΔΟΠΟΥΛΟΣ:</w:t>
      </w:r>
      <w:r>
        <w:rPr>
          <w:rFonts w:eastAsia="Times New Roman"/>
          <w:szCs w:val="24"/>
        </w:rPr>
        <w:t xml:space="preserve"> Σ</w:t>
      </w:r>
      <w:r w:rsidRPr="00EF65D9">
        <w:rPr>
          <w:rFonts w:eastAsia="Times New Roman"/>
          <w:szCs w:val="24"/>
        </w:rPr>
        <w:t xml:space="preserve">την </w:t>
      </w:r>
      <w:r>
        <w:rPr>
          <w:rFonts w:eastAsia="Times New Roman"/>
          <w:szCs w:val="24"/>
        </w:rPr>
        <w:t>ε</w:t>
      </w:r>
      <w:r w:rsidRPr="00EF65D9">
        <w:rPr>
          <w:rFonts w:eastAsia="Times New Roman"/>
          <w:szCs w:val="24"/>
        </w:rPr>
        <w:t xml:space="preserve">ξεταστική </w:t>
      </w:r>
      <w:r>
        <w:rPr>
          <w:rFonts w:eastAsia="Times New Roman"/>
          <w:szCs w:val="24"/>
        </w:rPr>
        <w:t>ε</w:t>
      </w:r>
      <w:r w:rsidRPr="00EF65D9">
        <w:rPr>
          <w:rFonts w:eastAsia="Times New Roman"/>
          <w:szCs w:val="24"/>
        </w:rPr>
        <w:t xml:space="preserve">πιτροπή και στα πορίσματα που έχει τώρα η δικαιοσύνη αναρωτιόμαστε </w:t>
      </w:r>
      <w:r>
        <w:rPr>
          <w:rFonts w:eastAsia="Times New Roman"/>
          <w:szCs w:val="24"/>
        </w:rPr>
        <w:t>-</w:t>
      </w:r>
      <w:r w:rsidRPr="00EF65D9">
        <w:rPr>
          <w:rFonts w:eastAsia="Times New Roman"/>
          <w:szCs w:val="24"/>
        </w:rPr>
        <w:t>και θα δούμε τα πορίσ</w:t>
      </w:r>
      <w:r w:rsidRPr="00EF65D9">
        <w:rPr>
          <w:rFonts w:eastAsia="Times New Roman"/>
          <w:szCs w:val="24"/>
        </w:rPr>
        <w:t>ματα της δικαιοσύνης</w:t>
      </w:r>
      <w:r>
        <w:rPr>
          <w:rFonts w:eastAsia="Times New Roman"/>
          <w:szCs w:val="24"/>
        </w:rPr>
        <w:t>-</w:t>
      </w:r>
      <w:r w:rsidRPr="00EF65D9">
        <w:rPr>
          <w:rFonts w:eastAsia="Times New Roman"/>
          <w:szCs w:val="24"/>
        </w:rPr>
        <w:t xml:space="preserve"> για τον τρόπο που ωφελούνταν ορισμένες φαρμακευτικές εταιρείες</w:t>
      </w:r>
      <w:r>
        <w:rPr>
          <w:rFonts w:eastAsia="Times New Roman"/>
          <w:szCs w:val="24"/>
        </w:rPr>
        <w:t>.</w:t>
      </w:r>
      <w:r w:rsidRPr="00EF65D9">
        <w:rPr>
          <w:rFonts w:eastAsia="Times New Roman"/>
          <w:szCs w:val="24"/>
        </w:rPr>
        <w:t xml:space="preserve"> </w:t>
      </w:r>
      <w:r>
        <w:rPr>
          <w:rFonts w:eastAsia="Times New Roman"/>
          <w:szCs w:val="24"/>
        </w:rPr>
        <w:t>Κ</w:t>
      </w:r>
      <w:r w:rsidRPr="00EF65D9">
        <w:rPr>
          <w:rFonts w:eastAsia="Times New Roman"/>
          <w:szCs w:val="24"/>
        </w:rPr>
        <w:t xml:space="preserve">αι </w:t>
      </w:r>
      <w:r>
        <w:rPr>
          <w:rFonts w:eastAsia="Times New Roman"/>
          <w:szCs w:val="24"/>
        </w:rPr>
        <w:t>δ</w:t>
      </w:r>
      <w:r w:rsidRPr="00EF65D9">
        <w:rPr>
          <w:rFonts w:eastAsia="Times New Roman"/>
          <w:szCs w:val="24"/>
        </w:rPr>
        <w:t xml:space="preserve">εν ξεχνάμε την κατάθεση του </w:t>
      </w:r>
      <w:proofErr w:type="spellStart"/>
      <w:r w:rsidRPr="00EF65D9">
        <w:rPr>
          <w:rFonts w:eastAsia="Times New Roman"/>
          <w:szCs w:val="24"/>
        </w:rPr>
        <w:t>Φρουζή</w:t>
      </w:r>
      <w:proofErr w:type="spellEnd"/>
      <w:r w:rsidRPr="00EF65D9">
        <w:rPr>
          <w:rFonts w:eastAsia="Times New Roman"/>
          <w:szCs w:val="24"/>
        </w:rPr>
        <w:t xml:space="preserve"> της </w:t>
      </w:r>
      <w:r>
        <w:rPr>
          <w:rFonts w:eastAsia="Times New Roman"/>
          <w:szCs w:val="24"/>
        </w:rPr>
        <w:t>«</w:t>
      </w:r>
      <w:r w:rsidRPr="00EF65D9">
        <w:rPr>
          <w:rFonts w:eastAsia="Times New Roman"/>
          <w:szCs w:val="24"/>
        </w:rPr>
        <w:t>NOVARTIS</w:t>
      </w:r>
      <w:r>
        <w:rPr>
          <w:rFonts w:eastAsia="Times New Roman"/>
          <w:szCs w:val="24"/>
        </w:rPr>
        <w:t>»</w:t>
      </w:r>
      <w:r w:rsidRPr="00EF65D9">
        <w:rPr>
          <w:rFonts w:eastAsia="Times New Roman"/>
          <w:szCs w:val="24"/>
        </w:rPr>
        <w:t xml:space="preserve"> ότι είχε τη δυνατότητα</w:t>
      </w:r>
      <w:r>
        <w:rPr>
          <w:rFonts w:eastAsia="Times New Roman"/>
          <w:szCs w:val="24"/>
        </w:rPr>
        <w:t>,</w:t>
      </w:r>
      <w:r w:rsidRPr="00EF65D9">
        <w:rPr>
          <w:rFonts w:eastAsia="Times New Roman"/>
          <w:szCs w:val="24"/>
        </w:rPr>
        <w:t xml:space="preserve"> όσο κυβερνούσα</w:t>
      </w:r>
      <w:r>
        <w:rPr>
          <w:rFonts w:eastAsia="Times New Roman"/>
          <w:szCs w:val="24"/>
        </w:rPr>
        <w:t>τε</w:t>
      </w:r>
      <w:r w:rsidRPr="00EF65D9">
        <w:rPr>
          <w:rFonts w:eastAsia="Times New Roman"/>
          <w:szCs w:val="24"/>
        </w:rPr>
        <w:t xml:space="preserve"> </w:t>
      </w:r>
      <w:r>
        <w:rPr>
          <w:rFonts w:eastAsia="Times New Roman"/>
          <w:szCs w:val="24"/>
        </w:rPr>
        <w:t>εσείς,</w:t>
      </w:r>
      <w:r w:rsidRPr="00EF65D9">
        <w:rPr>
          <w:rFonts w:eastAsia="Times New Roman"/>
          <w:szCs w:val="24"/>
        </w:rPr>
        <w:t xml:space="preserve"> να μπορεί να παρεμβαίνει μέχρι το επίπεδο του Πρωθυπουργού</w:t>
      </w:r>
      <w:r>
        <w:rPr>
          <w:rFonts w:eastAsia="Times New Roman"/>
          <w:szCs w:val="24"/>
        </w:rPr>
        <w:t>.</w:t>
      </w:r>
      <w:r w:rsidRPr="00EF65D9">
        <w:rPr>
          <w:rFonts w:eastAsia="Times New Roman"/>
          <w:szCs w:val="24"/>
        </w:rPr>
        <w:t xml:space="preserve"> Κοκορεύοντα</w:t>
      </w:r>
      <w:r>
        <w:rPr>
          <w:rFonts w:eastAsia="Times New Roman"/>
          <w:szCs w:val="24"/>
        </w:rPr>
        <w:t>ν!</w:t>
      </w:r>
      <w:r w:rsidRPr="00EF65D9">
        <w:rPr>
          <w:rFonts w:eastAsia="Times New Roman"/>
          <w:szCs w:val="24"/>
        </w:rPr>
        <w:t xml:space="preserve"> </w:t>
      </w:r>
    </w:p>
    <w:p w14:paraId="7098EF9C" w14:textId="77777777" w:rsidR="00971A45" w:rsidRDefault="00ED091D">
      <w:pPr>
        <w:spacing w:line="600" w:lineRule="auto"/>
        <w:ind w:firstLine="720"/>
        <w:jc w:val="both"/>
        <w:rPr>
          <w:rFonts w:eastAsia="Times New Roman"/>
          <w:szCs w:val="24"/>
        </w:rPr>
      </w:pPr>
      <w:r>
        <w:rPr>
          <w:rFonts w:eastAsia="Times New Roman"/>
          <w:szCs w:val="24"/>
        </w:rPr>
        <w:t>Α</w:t>
      </w:r>
      <w:r w:rsidRPr="00EF65D9">
        <w:rPr>
          <w:rFonts w:eastAsia="Times New Roman"/>
          <w:szCs w:val="24"/>
        </w:rPr>
        <w:t>υτά</w:t>
      </w:r>
      <w:r>
        <w:rPr>
          <w:rFonts w:eastAsia="Times New Roman"/>
          <w:szCs w:val="24"/>
        </w:rPr>
        <w:t>,</w:t>
      </w:r>
      <w:r w:rsidRPr="00EF65D9">
        <w:rPr>
          <w:rFonts w:eastAsia="Times New Roman"/>
          <w:szCs w:val="24"/>
        </w:rPr>
        <w:t xml:space="preserve"> λοιπόν</w:t>
      </w:r>
      <w:r>
        <w:rPr>
          <w:rFonts w:eastAsia="Times New Roman"/>
          <w:szCs w:val="24"/>
        </w:rPr>
        <w:t>,</w:t>
      </w:r>
      <w:r w:rsidRPr="00EF65D9">
        <w:rPr>
          <w:rFonts w:eastAsia="Times New Roman"/>
          <w:szCs w:val="24"/>
        </w:rPr>
        <w:t xml:space="preserve"> τα ζητήματα δίνουν </w:t>
      </w:r>
      <w:r>
        <w:rPr>
          <w:rFonts w:eastAsia="Times New Roman"/>
          <w:szCs w:val="24"/>
        </w:rPr>
        <w:t>σε ε</w:t>
      </w:r>
      <w:r w:rsidRPr="00EF65D9">
        <w:rPr>
          <w:rFonts w:eastAsia="Times New Roman"/>
          <w:szCs w:val="24"/>
        </w:rPr>
        <w:t>μάς τη δυνατότητα να μιλάμε για ρυθμίσεις οι οποίες συμβάλλουν στο να λύσουμε ζητήματα και για τον δημόσιο και για τον ιδιωτικό τομέα</w:t>
      </w:r>
      <w:r>
        <w:rPr>
          <w:rFonts w:eastAsia="Times New Roman"/>
          <w:szCs w:val="24"/>
        </w:rPr>
        <w:t xml:space="preserve">. Υπάρχουν βέβαια και </w:t>
      </w:r>
      <w:r w:rsidRPr="00EF65D9">
        <w:rPr>
          <w:rFonts w:eastAsia="Times New Roman"/>
          <w:szCs w:val="24"/>
        </w:rPr>
        <w:t xml:space="preserve">υπουργικές και </w:t>
      </w:r>
      <w:r>
        <w:rPr>
          <w:rFonts w:eastAsia="Times New Roman"/>
          <w:szCs w:val="24"/>
        </w:rPr>
        <w:t>β</w:t>
      </w:r>
      <w:r w:rsidRPr="00EF65D9">
        <w:rPr>
          <w:rFonts w:eastAsia="Times New Roman"/>
          <w:szCs w:val="24"/>
        </w:rPr>
        <w:t xml:space="preserve">ουλευτικές </w:t>
      </w:r>
      <w:r>
        <w:rPr>
          <w:rFonts w:eastAsia="Times New Roman"/>
          <w:szCs w:val="24"/>
        </w:rPr>
        <w:t>τροπολογίες</w:t>
      </w:r>
      <w:r>
        <w:rPr>
          <w:rFonts w:eastAsia="Times New Roman"/>
          <w:szCs w:val="24"/>
        </w:rPr>
        <w:t>,</w:t>
      </w:r>
      <w:r w:rsidRPr="00EF65D9">
        <w:rPr>
          <w:rFonts w:eastAsia="Times New Roman"/>
          <w:szCs w:val="24"/>
        </w:rPr>
        <w:t xml:space="preserve"> που λύνο</w:t>
      </w:r>
      <w:r w:rsidRPr="00EF65D9">
        <w:rPr>
          <w:rFonts w:eastAsia="Times New Roman"/>
          <w:szCs w:val="24"/>
        </w:rPr>
        <w:t>υν ζητήματα για τα φαρμακεία</w:t>
      </w:r>
      <w:r>
        <w:rPr>
          <w:rFonts w:eastAsia="Times New Roman"/>
          <w:szCs w:val="24"/>
        </w:rPr>
        <w:t>, για</w:t>
      </w:r>
      <w:r w:rsidRPr="00EF65D9">
        <w:rPr>
          <w:rFonts w:eastAsia="Times New Roman"/>
          <w:szCs w:val="24"/>
        </w:rPr>
        <w:t xml:space="preserve"> το ΕΚΑΒ</w:t>
      </w:r>
      <w:r>
        <w:rPr>
          <w:rFonts w:eastAsia="Times New Roman"/>
          <w:szCs w:val="24"/>
        </w:rPr>
        <w:t>, για</w:t>
      </w:r>
      <w:r w:rsidRPr="00EF65D9">
        <w:rPr>
          <w:rFonts w:eastAsia="Times New Roman"/>
          <w:szCs w:val="24"/>
        </w:rPr>
        <w:t xml:space="preserve"> την ανάπτυξη </w:t>
      </w:r>
      <w:r>
        <w:rPr>
          <w:rFonts w:eastAsia="Times New Roman"/>
          <w:szCs w:val="24"/>
        </w:rPr>
        <w:t>ξενώνων</w:t>
      </w:r>
      <w:r w:rsidRPr="00EF65D9">
        <w:rPr>
          <w:rFonts w:eastAsia="Times New Roman"/>
          <w:szCs w:val="24"/>
        </w:rPr>
        <w:t xml:space="preserve"> ανακουφιστικής φροντίδας των ασθενών</w:t>
      </w:r>
      <w:r>
        <w:rPr>
          <w:rFonts w:eastAsia="Times New Roman"/>
          <w:szCs w:val="24"/>
        </w:rPr>
        <w:t>,</w:t>
      </w:r>
      <w:r w:rsidRPr="00EF65D9">
        <w:rPr>
          <w:rFonts w:eastAsia="Times New Roman"/>
          <w:szCs w:val="24"/>
        </w:rPr>
        <w:t xml:space="preserve"> για την αποζημίωση εφημεριών </w:t>
      </w:r>
      <w:r>
        <w:rPr>
          <w:rFonts w:eastAsia="Times New Roman"/>
          <w:szCs w:val="24"/>
        </w:rPr>
        <w:t>στο «</w:t>
      </w:r>
      <w:r w:rsidRPr="00EF65D9">
        <w:rPr>
          <w:rFonts w:eastAsia="Times New Roman"/>
          <w:szCs w:val="24"/>
        </w:rPr>
        <w:t>Σισμανόγλειο</w:t>
      </w:r>
      <w:r>
        <w:rPr>
          <w:rFonts w:eastAsia="Times New Roman"/>
          <w:szCs w:val="24"/>
        </w:rPr>
        <w:t xml:space="preserve">» </w:t>
      </w:r>
      <w:r w:rsidRPr="00EF65D9">
        <w:rPr>
          <w:rFonts w:eastAsia="Times New Roman"/>
          <w:szCs w:val="24"/>
        </w:rPr>
        <w:t xml:space="preserve">και </w:t>
      </w:r>
      <w:r>
        <w:rPr>
          <w:rFonts w:eastAsia="Times New Roman"/>
          <w:szCs w:val="24"/>
        </w:rPr>
        <w:t>άλλα νοσοκομεία,</w:t>
      </w:r>
      <w:r w:rsidRPr="00EF65D9">
        <w:rPr>
          <w:rFonts w:eastAsia="Times New Roman"/>
          <w:szCs w:val="24"/>
        </w:rPr>
        <w:t xml:space="preserve"> για ζητήματα</w:t>
      </w:r>
      <w:r>
        <w:rPr>
          <w:rFonts w:eastAsia="Times New Roman"/>
          <w:szCs w:val="24"/>
        </w:rPr>
        <w:t>,</w:t>
      </w:r>
      <w:r w:rsidRPr="00EF65D9">
        <w:rPr>
          <w:rFonts w:eastAsia="Times New Roman"/>
          <w:szCs w:val="24"/>
        </w:rPr>
        <w:t xml:space="preserve"> που αφορούν τους γιατρούς </w:t>
      </w:r>
      <w:r>
        <w:rPr>
          <w:rFonts w:eastAsia="Times New Roman"/>
          <w:szCs w:val="24"/>
        </w:rPr>
        <w:t>δ</w:t>
      </w:r>
      <w:r w:rsidRPr="00EF65D9">
        <w:rPr>
          <w:rFonts w:eastAsia="Times New Roman"/>
          <w:szCs w:val="24"/>
        </w:rPr>
        <w:t xml:space="preserve">ημόσιας </w:t>
      </w:r>
      <w:r>
        <w:rPr>
          <w:rFonts w:eastAsia="Times New Roman"/>
          <w:szCs w:val="24"/>
        </w:rPr>
        <w:t>υ</w:t>
      </w:r>
      <w:r w:rsidRPr="00EF65D9">
        <w:rPr>
          <w:rFonts w:eastAsia="Times New Roman"/>
          <w:szCs w:val="24"/>
        </w:rPr>
        <w:t>γείας</w:t>
      </w:r>
      <w:r>
        <w:rPr>
          <w:rFonts w:eastAsia="Times New Roman"/>
          <w:szCs w:val="24"/>
        </w:rPr>
        <w:t>,</w:t>
      </w:r>
      <w:r w:rsidRPr="00EF65D9">
        <w:rPr>
          <w:rFonts w:eastAsia="Times New Roman"/>
          <w:szCs w:val="24"/>
        </w:rPr>
        <w:t xml:space="preserve"> για τις κινητές μονάδες </w:t>
      </w:r>
      <w:r w:rsidRPr="00EF65D9">
        <w:rPr>
          <w:rFonts w:eastAsia="Times New Roman"/>
          <w:szCs w:val="24"/>
        </w:rPr>
        <w:t>πρωτοβάθμιας φροντίδας υγείας</w:t>
      </w:r>
      <w:r>
        <w:rPr>
          <w:rFonts w:eastAsia="Times New Roman"/>
          <w:szCs w:val="24"/>
        </w:rPr>
        <w:t xml:space="preserve"> και για πολλά άλλα. Κ</w:t>
      </w:r>
      <w:r w:rsidRPr="00EF65D9">
        <w:rPr>
          <w:rFonts w:eastAsia="Times New Roman"/>
          <w:szCs w:val="24"/>
        </w:rPr>
        <w:t>ατέθεσα και εγώ μία τροπολογία</w:t>
      </w:r>
      <w:r>
        <w:rPr>
          <w:rFonts w:eastAsia="Times New Roman"/>
          <w:szCs w:val="24"/>
        </w:rPr>
        <w:t>,</w:t>
      </w:r>
      <w:r w:rsidRPr="00EF65D9">
        <w:rPr>
          <w:rFonts w:eastAsia="Times New Roman"/>
          <w:szCs w:val="24"/>
        </w:rPr>
        <w:t xml:space="preserve"> </w:t>
      </w:r>
      <w:r>
        <w:rPr>
          <w:rFonts w:eastAsia="Times New Roman"/>
          <w:szCs w:val="24"/>
        </w:rPr>
        <w:t>ώ</w:t>
      </w:r>
      <w:r w:rsidRPr="00EF65D9">
        <w:rPr>
          <w:rFonts w:eastAsia="Times New Roman"/>
          <w:szCs w:val="24"/>
        </w:rPr>
        <w:t xml:space="preserve">στε οι </w:t>
      </w:r>
      <w:r>
        <w:rPr>
          <w:rFonts w:eastAsia="Times New Roman"/>
          <w:szCs w:val="24"/>
        </w:rPr>
        <w:t>εργαζόμενοι στις μονάδες υγείας, όπως το Νοσοκομείο Σαντορίνης</w:t>
      </w:r>
      <w:r>
        <w:rPr>
          <w:rFonts w:eastAsia="Times New Roman"/>
          <w:szCs w:val="24"/>
        </w:rPr>
        <w:t>,</w:t>
      </w:r>
      <w:r>
        <w:rPr>
          <w:rFonts w:eastAsia="Times New Roman"/>
          <w:szCs w:val="24"/>
        </w:rPr>
        <w:t xml:space="preserve"> που </w:t>
      </w:r>
      <w:r w:rsidRPr="00EF65D9">
        <w:rPr>
          <w:rFonts w:eastAsia="Times New Roman"/>
          <w:szCs w:val="24"/>
        </w:rPr>
        <w:t xml:space="preserve">είναι υπό την </w:t>
      </w:r>
      <w:r>
        <w:rPr>
          <w:rFonts w:eastAsia="Times New Roman"/>
          <w:szCs w:val="24"/>
        </w:rPr>
        <w:t>ΑΕΜΥ,</w:t>
      </w:r>
      <w:r w:rsidRPr="00EF65D9">
        <w:rPr>
          <w:rFonts w:eastAsia="Times New Roman"/>
          <w:szCs w:val="24"/>
        </w:rPr>
        <w:t xml:space="preserve"> να μπορούν να εξομοιώνονται με όσα προβλέπονται και για τους εργαζόμενους των</w:t>
      </w:r>
      <w:r w:rsidRPr="00EF65D9">
        <w:rPr>
          <w:rFonts w:eastAsia="Times New Roman"/>
          <w:szCs w:val="24"/>
        </w:rPr>
        <w:t xml:space="preserve"> δημόσιων νοσοκομείων</w:t>
      </w:r>
      <w:r>
        <w:rPr>
          <w:rFonts w:eastAsia="Times New Roman"/>
          <w:szCs w:val="24"/>
        </w:rPr>
        <w:t>. Είναι</w:t>
      </w:r>
      <w:r w:rsidRPr="00EF65D9">
        <w:rPr>
          <w:rFonts w:eastAsia="Times New Roman"/>
          <w:szCs w:val="24"/>
        </w:rPr>
        <w:t xml:space="preserve"> θέματα </w:t>
      </w:r>
      <w:r>
        <w:rPr>
          <w:rFonts w:eastAsia="Times New Roman"/>
          <w:szCs w:val="24"/>
        </w:rPr>
        <w:t xml:space="preserve">τα οποία συμβάλουν </w:t>
      </w:r>
      <w:r w:rsidRPr="00EF65D9">
        <w:rPr>
          <w:rFonts w:eastAsia="Times New Roman"/>
          <w:szCs w:val="24"/>
        </w:rPr>
        <w:t>πάρα πολύ σημαντικά σε μ</w:t>
      </w:r>
      <w:r>
        <w:rPr>
          <w:rFonts w:eastAsia="Times New Roman"/>
          <w:szCs w:val="24"/>
        </w:rPr>
        <w:t>ι</w:t>
      </w:r>
      <w:r w:rsidRPr="00EF65D9">
        <w:rPr>
          <w:rFonts w:eastAsia="Times New Roman"/>
          <w:szCs w:val="24"/>
        </w:rPr>
        <w:t>α κρίσιμη περίοδο για τη χώρα</w:t>
      </w:r>
      <w:r>
        <w:rPr>
          <w:rFonts w:eastAsia="Times New Roman"/>
          <w:szCs w:val="24"/>
        </w:rPr>
        <w:t>,</w:t>
      </w:r>
      <w:r w:rsidRPr="00EF65D9">
        <w:rPr>
          <w:rFonts w:eastAsia="Times New Roman"/>
          <w:szCs w:val="24"/>
        </w:rPr>
        <w:t xml:space="preserve"> η οποία είναι για όλους μας προεκλογική</w:t>
      </w:r>
      <w:r>
        <w:rPr>
          <w:rFonts w:eastAsia="Times New Roman"/>
          <w:szCs w:val="24"/>
        </w:rPr>
        <w:t>.</w:t>
      </w:r>
    </w:p>
    <w:p w14:paraId="7098EF9D" w14:textId="77777777" w:rsidR="00971A45" w:rsidRDefault="00ED091D">
      <w:pPr>
        <w:spacing w:line="600" w:lineRule="auto"/>
        <w:ind w:firstLine="720"/>
        <w:jc w:val="both"/>
        <w:rPr>
          <w:rFonts w:eastAsia="Times New Roman"/>
          <w:szCs w:val="24"/>
        </w:rPr>
      </w:pPr>
      <w:r w:rsidRPr="00EF65D9">
        <w:rPr>
          <w:rFonts w:eastAsia="Times New Roman"/>
          <w:szCs w:val="24"/>
        </w:rPr>
        <w:t xml:space="preserve"> Αντί</w:t>
      </w:r>
      <w:r>
        <w:rPr>
          <w:rFonts w:eastAsia="Times New Roman"/>
          <w:szCs w:val="24"/>
        </w:rPr>
        <w:t>,</w:t>
      </w:r>
      <w:r w:rsidRPr="00EF65D9">
        <w:rPr>
          <w:rFonts w:eastAsia="Times New Roman"/>
          <w:szCs w:val="24"/>
        </w:rPr>
        <w:t xml:space="preserve"> λοιπόν</w:t>
      </w:r>
      <w:r>
        <w:rPr>
          <w:rFonts w:eastAsia="Times New Roman"/>
          <w:szCs w:val="24"/>
        </w:rPr>
        <w:t>,</w:t>
      </w:r>
      <w:r w:rsidRPr="00EF65D9">
        <w:rPr>
          <w:rFonts w:eastAsia="Times New Roman"/>
          <w:szCs w:val="24"/>
        </w:rPr>
        <w:t xml:space="preserve"> εδώ να κάνουμε μία πάρα πολύ σοβαρή συζήτηση πάνω στα ουσιαστικά ζητήματα τα οποία τίθε</w:t>
      </w:r>
      <w:r>
        <w:rPr>
          <w:rFonts w:eastAsia="Times New Roman"/>
          <w:szCs w:val="24"/>
        </w:rPr>
        <w:t>ν</w:t>
      </w:r>
      <w:r w:rsidRPr="00EF65D9">
        <w:rPr>
          <w:rFonts w:eastAsia="Times New Roman"/>
          <w:szCs w:val="24"/>
        </w:rPr>
        <w:t>τ</w:t>
      </w:r>
      <w:r w:rsidRPr="00EF65D9">
        <w:rPr>
          <w:rFonts w:eastAsia="Times New Roman"/>
          <w:szCs w:val="24"/>
        </w:rPr>
        <w:t xml:space="preserve">αι με </w:t>
      </w:r>
      <w:r>
        <w:rPr>
          <w:rFonts w:eastAsia="Times New Roman"/>
          <w:szCs w:val="24"/>
        </w:rPr>
        <w:t>τ</w:t>
      </w:r>
      <w:r w:rsidRPr="00EF65D9">
        <w:rPr>
          <w:rFonts w:eastAsia="Times New Roman"/>
          <w:szCs w:val="24"/>
        </w:rPr>
        <w:t>ο πολυνομοσχέδιο</w:t>
      </w:r>
      <w:r>
        <w:rPr>
          <w:rFonts w:eastAsia="Times New Roman"/>
          <w:szCs w:val="24"/>
        </w:rPr>
        <w:t>,</w:t>
      </w:r>
      <w:r w:rsidRPr="00EF65D9">
        <w:rPr>
          <w:rFonts w:eastAsia="Times New Roman"/>
          <w:szCs w:val="24"/>
        </w:rPr>
        <w:t xml:space="preserve"> ακούσαμε κάποιες </w:t>
      </w:r>
      <w:r>
        <w:rPr>
          <w:rFonts w:eastAsia="Times New Roman"/>
          <w:szCs w:val="24"/>
        </w:rPr>
        <w:t>δαιμονολογίες</w:t>
      </w:r>
      <w:r w:rsidRPr="00EF65D9">
        <w:rPr>
          <w:rFonts w:eastAsia="Times New Roman"/>
          <w:szCs w:val="24"/>
        </w:rPr>
        <w:t xml:space="preserve"> από </w:t>
      </w:r>
      <w:r>
        <w:rPr>
          <w:rFonts w:eastAsia="Times New Roman"/>
          <w:szCs w:val="24"/>
        </w:rPr>
        <w:t>Β</w:t>
      </w:r>
      <w:r w:rsidRPr="00EF65D9">
        <w:rPr>
          <w:rFonts w:eastAsia="Times New Roman"/>
          <w:szCs w:val="24"/>
        </w:rPr>
        <w:t xml:space="preserve">ουλευτές της Νέας Δημοκρατίας οι οποίες </w:t>
      </w:r>
      <w:r>
        <w:rPr>
          <w:rFonts w:eastAsia="Times New Roman"/>
          <w:szCs w:val="24"/>
        </w:rPr>
        <w:t xml:space="preserve">ξεκινούσαν από τη </w:t>
      </w:r>
      <w:r w:rsidRPr="00EF65D9">
        <w:rPr>
          <w:rFonts w:eastAsia="Times New Roman"/>
          <w:szCs w:val="24"/>
        </w:rPr>
        <w:t xml:space="preserve">Βενεζουέλα </w:t>
      </w:r>
      <w:r>
        <w:rPr>
          <w:rFonts w:eastAsia="Times New Roman"/>
          <w:szCs w:val="24"/>
        </w:rPr>
        <w:t xml:space="preserve">και έφταναν </w:t>
      </w:r>
      <w:r w:rsidRPr="00EF65D9">
        <w:rPr>
          <w:rFonts w:eastAsia="Times New Roman"/>
          <w:szCs w:val="24"/>
        </w:rPr>
        <w:t xml:space="preserve">μέχρι τις επιθέσεις στα </w:t>
      </w:r>
      <w:r>
        <w:rPr>
          <w:rFonts w:eastAsia="Times New Roman"/>
          <w:szCs w:val="24"/>
        </w:rPr>
        <w:t>α</w:t>
      </w:r>
      <w:r w:rsidRPr="00EF65D9">
        <w:rPr>
          <w:rFonts w:eastAsia="Times New Roman"/>
          <w:szCs w:val="24"/>
        </w:rPr>
        <w:t xml:space="preserve">στυνομικά τμήματα </w:t>
      </w:r>
      <w:proofErr w:type="spellStart"/>
      <w:r>
        <w:rPr>
          <w:rFonts w:eastAsia="Times New Roman"/>
          <w:szCs w:val="24"/>
        </w:rPr>
        <w:t>κ.ο.κ</w:t>
      </w:r>
      <w:r>
        <w:rPr>
          <w:rFonts w:eastAsia="Times New Roman"/>
          <w:szCs w:val="24"/>
        </w:rPr>
        <w:t>.</w:t>
      </w:r>
      <w:proofErr w:type="spellEnd"/>
      <w:r>
        <w:rPr>
          <w:rFonts w:eastAsia="Times New Roman"/>
          <w:szCs w:val="24"/>
        </w:rPr>
        <w:t>.</w:t>
      </w:r>
      <w:r>
        <w:rPr>
          <w:rFonts w:eastAsia="Times New Roman"/>
          <w:szCs w:val="24"/>
        </w:rPr>
        <w:t xml:space="preserve"> Κι όμως, </w:t>
      </w:r>
      <w:r w:rsidRPr="00EF65D9">
        <w:rPr>
          <w:rFonts w:eastAsia="Times New Roman"/>
          <w:szCs w:val="24"/>
        </w:rPr>
        <w:t xml:space="preserve">για να μπορέσουμε να συμβάλουμε σε ένα ποιοτικό και </w:t>
      </w:r>
      <w:r w:rsidRPr="00EF65D9">
        <w:rPr>
          <w:rFonts w:eastAsia="Times New Roman"/>
          <w:szCs w:val="24"/>
        </w:rPr>
        <w:t>αποτελεσματικό σύστημα υγείας</w:t>
      </w:r>
      <w:r>
        <w:rPr>
          <w:rFonts w:eastAsia="Times New Roman"/>
          <w:szCs w:val="24"/>
        </w:rPr>
        <w:t>,</w:t>
      </w:r>
      <w:r w:rsidRPr="00EF65D9">
        <w:rPr>
          <w:rFonts w:eastAsia="Times New Roman"/>
          <w:szCs w:val="24"/>
        </w:rPr>
        <w:t xml:space="preserve"> θα πρέπει να δούμε όλα αυτά τα σημαντικά ζητήματα</w:t>
      </w:r>
      <w:r>
        <w:rPr>
          <w:rFonts w:eastAsia="Times New Roman"/>
          <w:szCs w:val="24"/>
        </w:rPr>
        <w:t>.</w:t>
      </w:r>
      <w:r w:rsidRPr="00EF65D9">
        <w:rPr>
          <w:rFonts w:eastAsia="Times New Roman"/>
          <w:szCs w:val="24"/>
        </w:rPr>
        <w:t xml:space="preserve"> </w:t>
      </w:r>
    </w:p>
    <w:p w14:paraId="7098EF9E" w14:textId="77777777" w:rsidR="00971A45" w:rsidRDefault="00ED091D">
      <w:pPr>
        <w:spacing w:line="600" w:lineRule="auto"/>
        <w:ind w:firstLine="720"/>
        <w:jc w:val="both"/>
        <w:rPr>
          <w:rFonts w:eastAsia="Times New Roman"/>
          <w:szCs w:val="24"/>
        </w:rPr>
      </w:pPr>
      <w:r>
        <w:rPr>
          <w:rFonts w:eastAsia="Times New Roman"/>
          <w:szCs w:val="24"/>
        </w:rPr>
        <w:t>Μ</w:t>
      </w:r>
      <w:r w:rsidRPr="00EF65D9">
        <w:rPr>
          <w:rFonts w:eastAsia="Times New Roman"/>
          <w:szCs w:val="24"/>
        </w:rPr>
        <w:t xml:space="preserve">ερικοί </w:t>
      </w:r>
      <w:r>
        <w:rPr>
          <w:rFonts w:eastAsia="Times New Roman"/>
          <w:szCs w:val="24"/>
        </w:rPr>
        <w:t>αναρωτιούνται</w:t>
      </w:r>
      <w:r w:rsidRPr="00EF65D9">
        <w:rPr>
          <w:rFonts w:eastAsia="Times New Roman"/>
          <w:szCs w:val="24"/>
        </w:rPr>
        <w:t xml:space="preserve"> για ποιο</w:t>
      </w:r>
      <w:r>
        <w:rPr>
          <w:rFonts w:eastAsia="Times New Roman"/>
          <w:szCs w:val="24"/>
        </w:rPr>
        <w:t>ν</w:t>
      </w:r>
      <w:r w:rsidRPr="00EF65D9">
        <w:rPr>
          <w:rFonts w:eastAsia="Times New Roman"/>
          <w:szCs w:val="24"/>
        </w:rPr>
        <w:t xml:space="preserve"> λόγο περιλαμβάνονται τόσα πολλά άρθρα και τόσες πολλές τροπολογίες</w:t>
      </w:r>
      <w:r>
        <w:rPr>
          <w:rFonts w:eastAsia="Times New Roman"/>
          <w:szCs w:val="24"/>
        </w:rPr>
        <w:t>.</w:t>
      </w:r>
      <w:r w:rsidRPr="00EF65D9">
        <w:rPr>
          <w:rFonts w:eastAsia="Times New Roman"/>
          <w:szCs w:val="24"/>
        </w:rPr>
        <w:t xml:space="preserve"> </w:t>
      </w:r>
      <w:r>
        <w:rPr>
          <w:rFonts w:eastAsia="Times New Roman"/>
          <w:szCs w:val="24"/>
        </w:rPr>
        <w:t>Διότι</w:t>
      </w:r>
      <w:r w:rsidRPr="00EF65D9">
        <w:rPr>
          <w:rFonts w:eastAsia="Times New Roman"/>
          <w:szCs w:val="24"/>
        </w:rPr>
        <w:t xml:space="preserve"> οι εκκρεμότητες</w:t>
      </w:r>
      <w:r>
        <w:rPr>
          <w:rFonts w:eastAsia="Times New Roman"/>
          <w:szCs w:val="24"/>
        </w:rPr>
        <w:t>,</w:t>
      </w:r>
      <w:r w:rsidRPr="00EF65D9">
        <w:rPr>
          <w:rFonts w:eastAsia="Times New Roman"/>
          <w:szCs w:val="24"/>
        </w:rPr>
        <w:t xml:space="preserve"> που υπάρχουν στο σύστημα υγείας και οι οποίες πρέπ</w:t>
      </w:r>
      <w:r w:rsidRPr="00EF65D9">
        <w:rPr>
          <w:rFonts w:eastAsia="Times New Roman"/>
          <w:szCs w:val="24"/>
        </w:rPr>
        <w:t>ει να αντιμετωπιστούν σε αυτό και στο επόμενο χρονικό διάστημα</w:t>
      </w:r>
      <w:r>
        <w:rPr>
          <w:rFonts w:eastAsia="Times New Roman"/>
          <w:szCs w:val="24"/>
        </w:rPr>
        <w:t>,</w:t>
      </w:r>
      <w:r w:rsidRPr="00EF65D9">
        <w:rPr>
          <w:rFonts w:eastAsia="Times New Roman"/>
          <w:szCs w:val="24"/>
        </w:rPr>
        <w:t xml:space="preserve"> στο οποίο παρεμβαίνουμε με ένα άλλο θεσμικό νομοσχέδιο στρατηγικής σημασίας</w:t>
      </w:r>
      <w:r>
        <w:rPr>
          <w:rFonts w:eastAsia="Times New Roman"/>
          <w:szCs w:val="24"/>
        </w:rPr>
        <w:t>,</w:t>
      </w:r>
      <w:r w:rsidRPr="00EF65D9">
        <w:rPr>
          <w:rFonts w:eastAsia="Times New Roman"/>
          <w:szCs w:val="24"/>
        </w:rPr>
        <w:t xml:space="preserve"> είναι πάρα πολύ χρήσιμ</w:t>
      </w:r>
      <w:r>
        <w:rPr>
          <w:rFonts w:eastAsia="Times New Roman"/>
          <w:szCs w:val="24"/>
        </w:rPr>
        <w:t>ες</w:t>
      </w:r>
      <w:r w:rsidRPr="00EF65D9">
        <w:rPr>
          <w:rFonts w:eastAsia="Times New Roman"/>
          <w:szCs w:val="24"/>
        </w:rPr>
        <w:t xml:space="preserve"> για να έχουμε πραγματικά μ</w:t>
      </w:r>
      <w:r>
        <w:rPr>
          <w:rFonts w:eastAsia="Times New Roman"/>
          <w:szCs w:val="24"/>
        </w:rPr>
        <w:t>ι</w:t>
      </w:r>
      <w:r w:rsidRPr="00EF65D9">
        <w:rPr>
          <w:rFonts w:eastAsia="Times New Roman"/>
          <w:szCs w:val="24"/>
        </w:rPr>
        <w:t>α προσέγγιση για τις ανάγκες των πολιτών</w:t>
      </w:r>
      <w:r>
        <w:rPr>
          <w:rFonts w:eastAsia="Times New Roman"/>
          <w:szCs w:val="24"/>
        </w:rPr>
        <w:t>,</w:t>
      </w:r>
      <w:r w:rsidRPr="00EF65D9">
        <w:rPr>
          <w:rFonts w:eastAsia="Times New Roman"/>
          <w:szCs w:val="24"/>
        </w:rPr>
        <w:t xml:space="preserve"> για τις ανάγκες ενός </w:t>
      </w:r>
      <w:r w:rsidRPr="00EF65D9">
        <w:rPr>
          <w:rFonts w:eastAsia="Times New Roman"/>
          <w:szCs w:val="24"/>
        </w:rPr>
        <w:t>συστήματος που από την παλαιότερη κατάσταση</w:t>
      </w:r>
      <w:r>
        <w:rPr>
          <w:rFonts w:eastAsia="Times New Roman"/>
          <w:szCs w:val="24"/>
        </w:rPr>
        <w:t>,</w:t>
      </w:r>
      <w:r w:rsidRPr="00EF65D9">
        <w:rPr>
          <w:rFonts w:eastAsia="Times New Roman"/>
          <w:szCs w:val="24"/>
        </w:rPr>
        <w:t xml:space="preserve"> την κατάσταση της αποσυναρμολόγηση</w:t>
      </w:r>
      <w:r>
        <w:rPr>
          <w:rFonts w:eastAsia="Times New Roman"/>
          <w:szCs w:val="24"/>
        </w:rPr>
        <w:t>ς</w:t>
      </w:r>
      <w:r w:rsidRPr="00EF65D9">
        <w:rPr>
          <w:rFonts w:eastAsia="Times New Roman"/>
          <w:szCs w:val="24"/>
        </w:rPr>
        <w:t xml:space="preserve"> πρέπει να πάει σε αυτό που είναι το καθήκον της νέας εποχής</w:t>
      </w:r>
      <w:r>
        <w:rPr>
          <w:rFonts w:eastAsia="Times New Roman"/>
          <w:szCs w:val="24"/>
        </w:rPr>
        <w:t>:</w:t>
      </w:r>
      <w:r w:rsidRPr="00EF65D9">
        <w:rPr>
          <w:rFonts w:eastAsia="Times New Roman"/>
          <w:szCs w:val="24"/>
        </w:rPr>
        <w:t xml:space="preserve"> </w:t>
      </w:r>
      <w:r>
        <w:rPr>
          <w:rFonts w:eastAsia="Times New Roman"/>
          <w:szCs w:val="24"/>
        </w:rPr>
        <w:t xml:space="preserve">η </w:t>
      </w:r>
      <w:r w:rsidRPr="00EF65D9">
        <w:rPr>
          <w:rFonts w:eastAsia="Times New Roman"/>
          <w:szCs w:val="24"/>
        </w:rPr>
        <w:t>ποιοτική αναβάθμιση</w:t>
      </w:r>
      <w:r>
        <w:rPr>
          <w:rFonts w:eastAsia="Times New Roman"/>
          <w:szCs w:val="24"/>
        </w:rPr>
        <w:t>.</w:t>
      </w:r>
    </w:p>
    <w:p w14:paraId="7098EF9F" w14:textId="77777777" w:rsidR="00971A45" w:rsidRDefault="00ED091D">
      <w:pPr>
        <w:spacing w:line="600" w:lineRule="auto"/>
        <w:ind w:firstLine="720"/>
        <w:jc w:val="both"/>
        <w:rPr>
          <w:rFonts w:eastAsia="Times New Roman"/>
          <w:szCs w:val="24"/>
        </w:rPr>
      </w:pPr>
      <w:r w:rsidRPr="00EF65D9">
        <w:rPr>
          <w:rFonts w:eastAsia="Times New Roman"/>
          <w:szCs w:val="24"/>
        </w:rPr>
        <w:t>Ευχαριστώ πολύ</w:t>
      </w:r>
      <w:r>
        <w:rPr>
          <w:rFonts w:eastAsia="Times New Roman"/>
          <w:szCs w:val="24"/>
        </w:rPr>
        <w:t>.</w:t>
      </w:r>
    </w:p>
    <w:p w14:paraId="7098EFA0" w14:textId="77777777" w:rsidR="00971A45" w:rsidRDefault="00ED091D">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7098EFA1" w14:textId="77777777" w:rsidR="00971A45" w:rsidRDefault="00ED091D">
      <w:pPr>
        <w:spacing w:line="600" w:lineRule="auto"/>
        <w:ind w:firstLine="720"/>
        <w:jc w:val="both"/>
        <w:rPr>
          <w:rFonts w:eastAsia="Times New Roman"/>
          <w:szCs w:val="24"/>
        </w:rPr>
      </w:pPr>
      <w:r w:rsidRPr="006D4AA9">
        <w:rPr>
          <w:rFonts w:eastAsia="Times New Roman" w:cs="Times New Roman"/>
          <w:b/>
          <w:szCs w:val="24"/>
        </w:rPr>
        <w:t>ΠΡΟΕΔΡΕΥΩΝ (</w:t>
      </w:r>
      <w:r>
        <w:rPr>
          <w:rFonts w:eastAsia="Times New Roman" w:cs="Times New Roman"/>
          <w:b/>
          <w:szCs w:val="24"/>
        </w:rPr>
        <w:t>Μάριος Γεωργιάδης</w:t>
      </w:r>
      <w:r w:rsidRPr="006D4AA9">
        <w:rPr>
          <w:rFonts w:eastAsia="Times New Roman" w:cs="Times New Roman"/>
          <w:b/>
          <w:szCs w:val="24"/>
        </w:rPr>
        <w:t>):</w:t>
      </w:r>
      <w:r>
        <w:rPr>
          <w:rFonts w:eastAsia="Times New Roman"/>
          <w:szCs w:val="24"/>
        </w:rPr>
        <w:t xml:space="preserve"> Ευχαριστούμε τον κ. Παπαδόπουλο.</w:t>
      </w:r>
    </w:p>
    <w:p w14:paraId="7098EFA2" w14:textId="77777777" w:rsidR="00971A45" w:rsidRDefault="00ED091D">
      <w:pPr>
        <w:spacing w:line="600" w:lineRule="auto"/>
        <w:ind w:firstLine="720"/>
        <w:jc w:val="both"/>
        <w:rPr>
          <w:rFonts w:eastAsia="Times New Roman"/>
          <w:szCs w:val="24"/>
        </w:rPr>
      </w:pPr>
      <w:r>
        <w:rPr>
          <w:rFonts w:eastAsia="Times New Roman"/>
          <w:szCs w:val="24"/>
        </w:rPr>
        <w:t>Τον λόγο έχει ο κ. Βορίδης από τη Νέα Δημοκρατία.</w:t>
      </w:r>
    </w:p>
    <w:p w14:paraId="7098EFA3"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Κυρίες και κύριοι συνάδελφοι, υπάρχουν ορισμένα ζητήματα τα οποία δεν</w:t>
      </w:r>
      <w:r w:rsidRPr="00616F8A">
        <w:rPr>
          <w:rFonts w:eastAsia="Times New Roman"/>
          <w:szCs w:val="24"/>
        </w:rPr>
        <w:t xml:space="preserve"> </w:t>
      </w:r>
      <w:r>
        <w:rPr>
          <w:rFonts w:eastAsia="Times New Roman"/>
          <w:szCs w:val="24"/>
        </w:rPr>
        <w:t>μπορεί κανείς να</w:t>
      </w:r>
      <w:r w:rsidRPr="00616F8A">
        <w:rPr>
          <w:rFonts w:eastAsia="Times New Roman"/>
          <w:szCs w:val="24"/>
        </w:rPr>
        <w:t xml:space="preserve"> </w:t>
      </w:r>
      <w:r>
        <w:rPr>
          <w:rFonts w:eastAsia="Times New Roman"/>
          <w:szCs w:val="24"/>
        </w:rPr>
        <w:t>αποφύγει γιατί έχουν ανακύψει. Νομίζω ότι επιδεινώθηκαν από τις απ</w:t>
      </w:r>
      <w:r>
        <w:rPr>
          <w:rFonts w:eastAsia="Times New Roman"/>
          <w:szCs w:val="24"/>
        </w:rPr>
        <w:t xml:space="preserve">αντήσεις από την πλευρά της Κυβέρνησης. Κι αυτό δεν το λέω τώρα για να εξετάσουμε κάποια ποινική διάσταση, αλλά υπάρχει ένα καινούριο δεδομένο. </w:t>
      </w:r>
    </w:p>
    <w:p w14:paraId="7098EFA4" w14:textId="77777777" w:rsidR="00971A45" w:rsidRDefault="00ED091D">
      <w:pPr>
        <w:spacing w:line="600" w:lineRule="auto"/>
        <w:ind w:firstLine="720"/>
        <w:jc w:val="both"/>
        <w:rPr>
          <w:rFonts w:eastAsia="Times New Roman"/>
          <w:szCs w:val="24"/>
        </w:rPr>
      </w:pPr>
      <w:r>
        <w:rPr>
          <w:rFonts w:eastAsia="Times New Roman"/>
          <w:szCs w:val="24"/>
        </w:rPr>
        <w:t xml:space="preserve">Ο αρμόδιος εισαγγελεύς έκρινε ότι υπάρχουν </w:t>
      </w:r>
      <w:proofErr w:type="spellStart"/>
      <w:r>
        <w:rPr>
          <w:rFonts w:eastAsia="Times New Roman"/>
          <w:szCs w:val="24"/>
        </w:rPr>
        <w:t>αποχρώσες</w:t>
      </w:r>
      <w:proofErr w:type="spellEnd"/>
      <w:r>
        <w:rPr>
          <w:rFonts w:eastAsia="Times New Roman"/>
          <w:szCs w:val="24"/>
        </w:rPr>
        <w:t xml:space="preserve"> ενδείξεις ενοχής –αυτό σημαίνει κινώ την ποινική δίωξη- ισ</w:t>
      </w:r>
      <w:r>
        <w:rPr>
          <w:rFonts w:eastAsia="Times New Roman"/>
          <w:szCs w:val="24"/>
        </w:rPr>
        <w:t xml:space="preserve">χυρές ενδείξεις ενοχής για το ζήτημα της ευθύνης στο Μάτι. Τις προσδιόρισε. Η ευθύνη στο Μάτι, για να ξέρουμε τι είναι, είναι εκατό ανθρωποκτονίες εξ αμελείας και εκατοντάδες εμπρησμοί εξ αμελείας. Ο κ. </w:t>
      </w:r>
      <w:proofErr w:type="spellStart"/>
      <w:r>
        <w:rPr>
          <w:rFonts w:eastAsia="Times New Roman"/>
          <w:szCs w:val="24"/>
        </w:rPr>
        <w:t>Πολάκης</w:t>
      </w:r>
      <w:proofErr w:type="spellEnd"/>
      <w:r>
        <w:rPr>
          <w:rFonts w:eastAsia="Times New Roman"/>
          <w:szCs w:val="24"/>
        </w:rPr>
        <w:t xml:space="preserve"> επ’ αυτού τοποθετήθηκε και είπε «μια χαρά, κα</w:t>
      </w:r>
      <w:r>
        <w:rPr>
          <w:rFonts w:eastAsia="Times New Roman"/>
          <w:szCs w:val="24"/>
        </w:rPr>
        <w:t>νένα πρόβλημα, προχωράμε κανονικά». Αυτή είναι η άποψη της Κυβέρνησης για το ζήτημα αυτό. Φαντάζομαι ότι θα εκτιμηθεί ως προς την πολιτική ευθύνη -το τονίζω- της υποψηφίας σας.</w:t>
      </w:r>
    </w:p>
    <w:p w14:paraId="7098EFA5"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Αυτό είπε;</w:t>
      </w:r>
    </w:p>
    <w:p w14:paraId="7098EFA6" w14:textId="77777777" w:rsidR="00971A45" w:rsidRDefault="00ED091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Αυτό είπε. Είπε «μια χαρά». </w:t>
      </w:r>
    </w:p>
    <w:p w14:paraId="7098EFA7" w14:textId="77777777" w:rsidR="00971A45" w:rsidRDefault="00ED091D">
      <w:pPr>
        <w:spacing w:line="600" w:lineRule="auto"/>
        <w:ind w:firstLine="720"/>
        <w:jc w:val="both"/>
        <w:rPr>
          <w:rFonts w:eastAsia="Times New Roman"/>
          <w:szCs w:val="24"/>
        </w:rPr>
      </w:pPr>
      <w:r>
        <w:rPr>
          <w:rFonts w:eastAsia="Times New Roman"/>
          <w:szCs w:val="24"/>
        </w:rPr>
        <w:t xml:space="preserve">Εγώ δεν μιλάω για το ποινικό μέρος. Λέω όμως ότι αυτή τη στιγμή υπάρχει ένα καινούριο δεδομένο, μία κρίση ενός δικαστικού λειτουργού. Επί του πολιτικού ζητήματος, ο κ. </w:t>
      </w:r>
      <w:proofErr w:type="spellStart"/>
      <w:r>
        <w:rPr>
          <w:rFonts w:eastAsia="Times New Roman"/>
          <w:szCs w:val="24"/>
        </w:rPr>
        <w:t>Πολάκης</w:t>
      </w:r>
      <w:proofErr w:type="spellEnd"/>
      <w:r>
        <w:rPr>
          <w:rFonts w:eastAsia="Times New Roman"/>
          <w:szCs w:val="24"/>
        </w:rPr>
        <w:t xml:space="preserve"> εκπροσωπώντας την Κυβέρνηση εδώ είπε αυτό που είπε, «Μια χαρά». Άρα, λοιπόν, ένα</w:t>
      </w:r>
      <w:r>
        <w:rPr>
          <w:rFonts w:eastAsia="Times New Roman"/>
          <w:szCs w:val="24"/>
        </w:rPr>
        <w:t xml:space="preserve"> δεδομένο. </w:t>
      </w:r>
    </w:p>
    <w:p w14:paraId="7098EFA8" w14:textId="77777777" w:rsidR="00971A45" w:rsidRDefault="00ED091D">
      <w:pPr>
        <w:spacing w:line="600" w:lineRule="auto"/>
        <w:ind w:firstLine="720"/>
        <w:jc w:val="both"/>
        <w:rPr>
          <w:rFonts w:eastAsia="Times New Roman"/>
          <w:szCs w:val="24"/>
        </w:rPr>
      </w:pPr>
      <w:r>
        <w:rPr>
          <w:rFonts w:eastAsia="Times New Roman"/>
          <w:szCs w:val="24"/>
        </w:rPr>
        <w:t>Δεύτερο δεδομένο, κ. Ξανθέ. Μετρημένα κουκιά και συγκεκριμένα, χωρίς να υπάρχουν περιθώρια αμφισβητήσεων επ’ αυτού, χωρίς εντάσεις και χωρίς οξύτητες. Η επιλογή που κάνετε με την τροπολογία αυτή είναι η εξής. Φεύγετε από τις τρεις χώρες της Ευρ</w:t>
      </w:r>
      <w:r>
        <w:rPr>
          <w:rFonts w:eastAsia="Times New Roman"/>
          <w:szCs w:val="24"/>
        </w:rPr>
        <w:t xml:space="preserve">ωπαϊκής Ένωσης και πηγαίνετε στις δύο χώρες της ευρωζώνης. </w:t>
      </w:r>
    </w:p>
    <w:p w14:paraId="7098EFA9" w14:textId="77777777" w:rsidR="00971A45" w:rsidRDefault="00ED091D">
      <w:pPr>
        <w:spacing w:line="600" w:lineRule="auto"/>
        <w:ind w:firstLine="720"/>
        <w:jc w:val="both"/>
        <w:rPr>
          <w:rFonts w:eastAsia="Times New Roman"/>
          <w:szCs w:val="24"/>
        </w:rPr>
      </w:pPr>
      <w:r>
        <w:rPr>
          <w:rFonts w:eastAsia="Times New Roman"/>
          <w:szCs w:val="24"/>
        </w:rPr>
        <w:t xml:space="preserve">Ερώτηση μία και απλή: Αυτό οδηγεί σε αυξήσεις; Απάντηση μία και απλή: Ναι. </w:t>
      </w:r>
    </w:p>
    <w:p w14:paraId="7098EFAA" w14:textId="77777777" w:rsidR="00971A45" w:rsidRDefault="00ED091D">
      <w:pPr>
        <w:spacing w:line="600" w:lineRule="auto"/>
        <w:ind w:firstLine="720"/>
        <w:jc w:val="both"/>
        <w:rPr>
          <w:rFonts w:eastAsia="Times New Roman"/>
          <w:szCs w:val="24"/>
        </w:rPr>
      </w:pPr>
      <w:r>
        <w:rPr>
          <w:rFonts w:eastAsia="Times New Roman"/>
          <w:szCs w:val="24"/>
        </w:rPr>
        <w:t xml:space="preserve">Δεύτερη ερώτηση, επειδή ακούω «όχι». Άκουσα και την απάντηση του κ. </w:t>
      </w:r>
      <w:proofErr w:type="spellStart"/>
      <w:r>
        <w:rPr>
          <w:rFonts w:eastAsia="Times New Roman"/>
          <w:szCs w:val="24"/>
        </w:rPr>
        <w:t>Πολάκη</w:t>
      </w:r>
      <w:proofErr w:type="spellEnd"/>
      <w:r>
        <w:rPr>
          <w:rFonts w:eastAsia="Times New Roman"/>
          <w:szCs w:val="24"/>
        </w:rPr>
        <w:t>. Αυτά είναι περίπου προφανή για όποιους έχουν</w:t>
      </w:r>
      <w:r>
        <w:rPr>
          <w:rFonts w:eastAsia="Times New Roman"/>
          <w:szCs w:val="24"/>
        </w:rPr>
        <w:t xml:space="preserve"> ασχοληθεί στοιχειωδώς με το θέμα. Αυτό οδηγεί σε μεγάλες αυξήσεις. Γι’ αυτό και για να αποφύγει τις μεγάλες αυξήσεις βάζει ένα όριο στις αυξήσεις, το 10% ετησίως.</w:t>
      </w:r>
    </w:p>
    <w:p w14:paraId="7098EFAB" w14:textId="77777777" w:rsidR="00971A45" w:rsidRDefault="00ED091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Και στις μειώσεις βάζουμε όριο. </w:t>
      </w:r>
    </w:p>
    <w:p w14:paraId="7098EFAC"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Άλλως </w:t>
      </w:r>
      <w:r>
        <w:rPr>
          <w:rFonts w:eastAsia="Times New Roman"/>
          <w:szCs w:val="24"/>
        </w:rPr>
        <w:t xml:space="preserve">δεν θα υπήρχε ανάγκη του ορίου. Ανησυχεί για τις μεγάλες αυξήσεις και βάζει το όριο του 10%. </w:t>
      </w:r>
    </w:p>
    <w:p w14:paraId="7098EFAD" w14:textId="77777777" w:rsidR="00971A45" w:rsidRDefault="00ED091D">
      <w:pPr>
        <w:spacing w:line="600" w:lineRule="auto"/>
        <w:ind w:firstLine="720"/>
        <w:jc w:val="both"/>
        <w:rPr>
          <w:rFonts w:eastAsia="Times New Roman"/>
          <w:szCs w:val="24"/>
        </w:rPr>
      </w:pPr>
      <w:r>
        <w:rPr>
          <w:rFonts w:eastAsia="Times New Roman"/>
          <w:szCs w:val="24"/>
        </w:rPr>
        <w:t>Επόμενη ερώτηση. Είναι η Ελλάδα χώρα αναφοράς; Ναι. Επηρεάζει η αύξηση αυτή συνολικά τα κέρδη κυρίως της πολυεθνικής φαρμακοβιομηχανίας; Απάντηση απλή και λογική,</w:t>
      </w:r>
      <w:r>
        <w:rPr>
          <w:rFonts w:eastAsia="Times New Roman"/>
          <w:szCs w:val="24"/>
        </w:rPr>
        <w:t xml:space="preserve"> δεν υπάρχει άλλη εδώ: Ναι.</w:t>
      </w:r>
    </w:p>
    <w:p w14:paraId="7098EFAE" w14:textId="77777777" w:rsidR="00971A45" w:rsidRDefault="00ED091D">
      <w:pPr>
        <w:spacing w:line="600" w:lineRule="auto"/>
        <w:ind w:firstLine="720"/>
        <w:jc w:val="both"/>
        <w:rPr>
          <w:rFonts w:eastAsia="Times New Roman"/>
          <w:szCs w:val="24"/>
        </w:rPr>
      </w:pPr>
      <w:r>
        <w:rPr>
          <w:rFonts w:eastAsia="Times New Roman"/>
          <w:szCs w:val="24"/>
        </w:rPr>
        <w:t xml:space="preserve">Επόμενη ερώτηση. Γιατί το κάνετε αυτό; Προσέξτε! Λέει ο κ. Ξανθός ότι δεν επηρεάζεται ο προϋπολογισμός. Γιατί; Γιατί  υπάρχει </w:t>
      </w:r>
      <w:proofErr w:type="spellStart"/>
      <w:r>
        <w:rPr>
          <w:rFonts w:eastAsia="Times New Roman"/>
          <w:szCs w:val="24"/>
          <w:lang w:val="en-US"/>
        </w:rPr>
        <w:t>clawback</w:t>
      </w:r>
      <w:proofErr w:type="spellEnd"/>
      <w:r w:rsidRPr="00AA46F7">
        <w:rPr>
          <w:rFonts w:eastAsia="Times New Roman"/>
          <w:szCs w:val="24"/>
        </w:rPr>
        <w:t xml:space="preserve">. </w:t>
      </w:r>
      <w:r>
        <w:rPr>
          <w:rFonts w:eastAsia="Times New Roman"/>
          <w:szCs w:val="24"/>
        </w:rPr>
        <w:t xml:space="preserve">Μάλιστα. Επόμενη ερώτηση. Η ασφαλιστική τιμή, η ασφαλιστική συνεισφορά, αυτό που πληρώνει ο ασφαλισμένος ως συμμετοχή είναι </w:t>
      </w:r>
      <w:proofErr w:type="spellStart"/>
      <w:r>
        <w:rPr>
          <w:rFonts w:eastAsia="Times New Roman"/>
          <w:szCs w:val="24"/>
        </w:rPr>
        <w:t>συναρτημένο</w:t>
      </w:r>
      <w:proofErr w:type="spellEnd"/>
      <w:r>
        <w:rPr>
          <w:rFonts w:eastAsia="Times New Roman"/>
          <w:szCs w:val="24"/>
        </w:rPr>
        <w:t xml:space="preserve"> με το ύψος της τιμής του φαρμάκου; Είναι ποσοστό επί της τιμής του φαρμάκου, κύριε Μαντά; </w:t>
      </w:r>
    </w:p>
    <w:p w14:paraId="7098EFAF"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Όταν πέφτει; </w:t>
      </w:r>
    </w:p>
    <w:p w14:paraId="7098EFB0" w14:textId="77777777" w:rsidR="00971A45" w:rsidRDefault="00ED091D">
      <w:pPr>
        <w:spacing w:line="600" w:lineRule="auto"/>
        <w:ind w:firstLine="720"/>
        <w:jc w:val="both"/>
        <w:rPr>
          <w:rFonts w:eastAsia="Times New Roman"/>
          <w:szCs w:val="24"/>
        </w:rPr>
      </w:pPr>
      <w:r w:rsidRPr="00AA46F7">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Μαντά, σας παρακαλώ! </w:t>
      </w:r>
    </w:p>
    <w:p w14:paraId="7098EFB1"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Ναι, κύριε Μαντά. </w:t>
      </w:r>
    </w:p>
    <w:p w14:paraId="7098EFB2"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sidRPr="008600F4">
        <w:rPr>
          <w:rFonts w:eastAsia="Times New Roman"/>
          <w:szCs w:val="24"/>
        </w:rPr>
        <w:t xml:space="preserve"> </w:t>
      </w:r>
      <w:r>
        <w:rPr>
          <w:rFonts w:eastAsia="Times New Roman"/>
          <w:szCs w:val="24"/>
        </w:rPr>
        <w:t>Και όταν πέφτει.</w:t>
      </w:r>
    </w:p>
    <w:p w14:paraId="7098EFB3"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Μαντά, δεν μπορεί να παραβιαστεί εδώ η κοινή λογική. </w:t>
      </w:r>
    </w:p>
    <w:p w14:paraId="7098EFB4"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Αυτό λέω κι εγώ. Λέτε το μισό</w:t>
      </w:r>
      <w:r>
        <w:rPr>
          <w:rFonts w:eastAsia="Times New Roman"/>
          <w:szCs w:val="24"/>
        </w:rPr>
        <w:t xml:space="preserve"> πράγμα. Δεν λέτε το άλλο μισό. </w:t>
      </w:r>
    </w:p>
    <w:p w14:paraId="7098EFB5" w14:textId="77777777" w:rsidR="00971A45" w:rsidRDefault="00ED091D">
      <w:pPr>
        <w:spacing w:line="600" w:lineRule="auto"/>
        <w:ind w:firstLine="720"/>
        <w:jc w:val="both"/>
        <w:rPr>
          <w:rFonts w:eastAsia="Times New Roman"/>
          <w:szCs w:val="24"/>
        </w:rPr>
      </w:pPr>
      <w:r w:rsidRPr="00A35AB4">
        <w:rPr>
          <w:rFonts w:eastAsia="Times New Roman"/>
          <w:b/>
          <w:szCs w:val="24"/>
        </w:rPr>
        <w:t>ΠΡΟΕΔΡΕΥΩΝ (Μάριος Γεωργιάδης):</w:t>
      </w:r>
      <w:r w:rsidRPr="00A35AB4">
        <w:rPr>
          <w:rFonts w:eastAsia="Times New Roman"/>
          <w:szCs w:val="24"/>
        </w:rPr>
        <w:t xml:space="preserve"> </w:t>
      </w:r>
      <w:r>
        <w:rPr>
          <w:rFonts w:eastAsia="Times New Roman"/>
          <w:szCs w:val="24"/>
        </w:rPr>
        <w:t>Κύριε Μαντά, σας παρακαλώ!</w:t>
      </w:r>
    </w:p>
    <w:p w14:paraId="7098EFB6"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Με αφήνετε; </w:t>
      </w:r>
    </w:p>
    <w:p w14:paraId="7098EFB7"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Ναι, βεβαίως.</w:t>
      </w:r>
    </w:p>
    <w:p w14:paraId="7098EFB8"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Να σας πω γιατί. Και σας το λέω ξανά πολύ ήπια, πολύ ήρεμα και πολύ λογικά. </w:t>
      </w:r>
    </w:p>
    <w:p w14:paraId="7098EFB9" w14:textId="77777777" w:rsidR="00971A45" w:rsidRDefault="00ED091D">
      <w:pPr>
        <w:spacing w:line="600" w:lineRule="auto"/>
        <w:ind w:firstLine="720"/>
        <w:jc w:val="both"/>
        <w:rPr>
          <w:rFonts w:eastAsia="Times New Roman"/>
          <w:szCs w:val="24"/>
        </w:rPr>
      </w:pPr>
      <w:r>
        <w:rPr>
          <w:rFonts w:eastAsia="Times New Roman"/>
          <w:szCs w:val="24"/>
        </w:rPr>
        <w:t>Το βασ</w:t>
      </w:r>
      <w:r>
        <w:rPr>
          <w:rFonts w:eastAsia="Times New Roman"/>
          <w:szCs w:val="24"/>
        </w:rPr>
        <w:t xml:space="preserve">ικό επιχείρημα του κ. Ξανθού ήταν ότι εξαιτίας μιας ορισμένης πολιτικής μειώσεως των τιμών υπήρχε ένα ζήτημα υποκατάστασης των φαρμάκων. Αυτό δεν είπατε; Τι σημαίνει, κύριε Μαντά, αυτό; Αυτό σημαίνει ότι πολλά φάρμακα είναι τόσο φθηνά –αυτό λένε ορισμένες </w:t>
      </w:r>
      <w:r>
        <w:rPr>
          <w:rFonts w:eastAsia="Times New Roman"/>
          <w:szCs w:val="24"/>
        </w:rPr>
        <w:t>βιομηχανίες- «ώστε δεν μας συμφέρει να τα κυκλοφορούμε». Και απειλούν τον Υπουργό ότι θα αποσύρουν τα φάρμακα από την κυκλοφορία. Δεν απειλούν μόνο τον συγκεκριμένο Υπουργό, παρεμπιπτόντως. Αυτά τα πέρασε ο Γεωργιάδης. Αυτά τα πέρασα κι εγώ. Αυτή είναι η α</w:t>
      </w:r>
      <w:r>
        <w:rPr>
          <w:rFonts w:eastAsia="Times New Roman"/>
          <w:szCs w:val="24"/>
        </w:rPr>
        <w:t xml:space="preserve">πειλή. </w:t>
      </w:r>
    </w:p>
    <w:p w14:paraId="7098EFBA" w14:textId="77777777" w:rsidR="00971A45" w:rsidRDefault="00ED091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Όχι τα φθηνά. Τα ακριβά </w:t>
      </w:r>
      <w:r>
        <w:rPr>
          <w:rFonts w:eastAsia="Times New Roman"/>
          <w:szCs w:val="24"/>
          <w:lang w:val="en-US"/>
        </w:rPr>
        <w:t>on</w:t>
      </w:r>
      <w:r w:rsidRPr="00C41A0A">
        <w:rPr>
          <w:rFonts w:eastAsia="Times New Roman"/>
          <w:szCs w:val="24"/>
        </w:rPr>
        <w:t xml:space="preserve"> </w:t>
      </w:r>
      <w:r>
        <w:rPr>
          <w:rFonts w:eastAsia="Times New Roman"/>
          <w:szCs w:val="24"/>
          <w:lang w:val="en-US"/>
        </w:rPr>
        <w:t>pattern</w:t>
      </w:r>
      <w:r w:rsidRPr="00C41A0A">
        <w:rPr>
          <w:rFonts w:eastAsia="Times New Roman"/>
          <w:szCs w:val="24"/>
        </w:rPr>
        <w:t xml:space="preserve"> </w:t>
      </w:r>
      <w:r>
        <w:rPr>
          <w:rFonts w:eastAsia="Times New Roman"/>
          <w:szCs w:val="24"/>
        </w:rPr>
        <w:t>φάρμακα.</w:t>
      </w:r>
    </w:p>
    <w:p w14:paraId="7098EFBB" w14:textId="77777777" w:rsidR="00971A45" w:rsidRDefault="00ED091D">
      <w:pPr>
        <w:spacing w:line="600" w:lineRule="auto"/>
        <w:ind w:firstLine="720"/>
        <w:jc w:val="both"/>
        <w:rPr>
          <w:rFonts w:eastAsia="Times New Roman"/>
          <w:szCs w:val="24"/>
        </w:rPr>
      </w:pPr>
      <w:r w:rsidRPr="00C41A0A">
        <w:rPr>
          <w:rFonts w:eastAsia="Times New Roman"/>
          <w:b/>
          <w:szCs w:val="24"/>
        </w:rPr>
        <w:t>ΠΡΟΕΔΡΕΥΩΝ (Μάριος Γεωργιάδης):</w:t>
      </w:r>
      <w:r>
        <w:rPr>
          <w:rFonts w:eastAsia="Times New Roman"/>
          <w:b/>
          <w:szCs w:val="24"/>
        </w:rPr>
        <w:t xml:space="preserve"> </w:t>
      </w:r>
      <w:r>
        <w:rPr>
          <w:rFonts w:eastAsia="Times New Roman"/>
          <w:szCs w:val="24"/>
        </w:rPr>
        <w:t xml:space="preserve">Κύριε Υπουργέ, σας παρακαλώ! </w:t>
      </w:r>
    </w:p>
    <w:p w14:paraId="7098EFBC"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Λέει, λοιπόν, ο Υπουργός: «Εγώ κάνω αυτή την επιλογή, διότι αυτή η επιλογή θα οδηγήσει σε αυξήσεις, άρα δεν θα έχω το θέμα της υποκατάστασης των φαρμάκων». Δεν υπάρχει </w:t>
      </w:r>
      <w:r>
        <w:rPr>
          <w:rFonts w:eastAsia="Times New Roman"/>
          <w:szCs w:val="24"/>
        </w:rPr>
        <w:t>κα</w:t>
      </w:r>
      <w:r>
        <w:rPr>
          <w:rFonts w:eastAsia="Times New Roman"/>
          <w:szCs w:val="24"/>
        </w:rPr>
        <w:t>μ</w:t>
      </w:r>
      <w:r>
        <w:rPr>
          <w:rFonts w:eastAsia="Times New Roman"/>
          <w:szCs w:val="24"/>
        </w:rPr>
        <w:t>μία</w:t>
      </w:r>
      <w:r>
        <w:rPr>
          <w:rFonts w:eastAsia="Times New Roman"/>
          <w:szCs w:val="24"/>
        </w:rPr>
        <w:t xml:space="preserve"> αμφιβολία ότι αυτή η επιλογή οδηγεί σε αυξήσεις. Ερωτώ: Ο ασφαλισμένος όταν αυξη</w:t>
      </w:r>
      <w:r>
        <w:rPr>
          <w:rFonts w:eastAsia="Times New Roman"/>
          <w:szCs w:val="24"/>
        </w:rPr>
        <w:t xml:space="preserve">θεί η τιμή του φαρμάκου, θα πληρώνει περισσότερα; Ναι. </w:t>
      </w:r>
    </w:p>
    <w:p w14:paraId="7098EFBD" w14:textId="77777777" w:rsidR="00971A45" w:rsidRDefault="00ED091D">
      <w:pPr>
        <w:spacing w:line="600" w:lineRule="auto"/>
        <w:ind w:firstLine="720"/>
        <w:jc w:val="both"/>
        <w:rPr>
          <w:rFonts w:eastAsia="Times New Roman"/>
          <w:szCs w:val="24"/>
        </w:rPr>
      </w:pPr>
      <w:r>
        <w:rPr>
          <w:rFonts w:eastAsia="Times New Roman"/>
          <w:szCs w:val="24"/>
        </w:rPr>
        <w:t xml:space="preserve">Άρα, λοιπόν, επειδή έχετε έναν ισχυρισμό περί σταθμίσεως, παρακαλώ πολύ να καταθέσετε τον κατάλογο, προκειμένου να δούμε συγκεκριμένα την επίπτωση. </w:t>
      </w:r>
    </w:p>
    <w:p w14:paraId="7098EFBE" w14:textId="77777777" w:rsidR="00971A45" w:rsidRDefault="00ED091D">
      <w:pPr>
        <w:spacing w:line="600" w:lineRule="auto"/>
        <w:ind w:firstLine="720"/>
        <w:jc w:val="both"/>
        <w:rPr>
          <w:rFonts w:eastAsia="Times New Roman"/>
          <w:szCs w:val="24"/>
        </w:rPr>
      </w:pPr>
      <w:r w:rsidRPr="000E543E">
        <w:rPr>
          <w:rFonts w:eastAsia="Times New Roman"/>
          <w:b/>
          <w:color w:val="000000"/>
          <w:szCs w:val="24"/>
          <w:shd w:val="clear" w:color="auto" w:fill="FFFFFF"/>
        </w:rPr>
        <w:t xml:space="preserve">ΑΝΔΡΕΑΣ ΞΑΝΘΟΣ (Υπουργός Υγείας): </w:t>
      </w:r>
      <w:r>
        <w:rPr>
          <w:rFonts w:eastAsia="Times New Roman"/>
          <w:szCs w:val="24"/>
        </w:rPr>
        <w:t>Θα σας απαντήσω τ</w:t>
      </w:r>
      <w:r>
        <w:rPr>
          <w:rFonts w:eastAsia="Times New Roman"/>
          <w:szCs w:val="24"/>
        </w:rPr>
        <w:t xml:space="preserve">ώρα ακριβώς. </w:t>
      </w:r>
    </w:p>
    <w:p w14:paraId="7098EFBF"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Δεν μπορείτε να έχετε αυτόν τον κατάλογο και θα σας πω γιατί. Διότι δεν έχετε αυτόν τον αλγόριθμο, αυτή την εξίσωση. Θέλει πάρα πολύ δουλειά για να γίνει. </w:t>
      </w:r>
    </w:p>
    <w:p w14:paraId="7098EFC0" w14:textId="77777777" w:rsidR="00971A45" w:rsidRDefault="00ED091D">
      <w:pPr>
        <w:spacing w:line="600" w:lineRule="auto"/>
        <w:ind w:firstLine="720"/>
        <w:jc w:val="both"/>
        <w:rPr>
          <w:rFonts w:eastAsia="Times New Roman"/>
          <w:szCs w:val="24"/>
        </w:rPr>
      </w:pPr>
      <w:r w:rsidRPr="00FE5E88">
        <w:rPr>
          <w:rFonts w:eastAsia="Times New Roman"/>
          <w:b/>
          <w:color w:val="000000"/>
          <w:szCs w:val="24"/>
          <w:shd w:val="clear" w:color="auto" w:fill="FFFFFF"/>
        </w:rPr>
        <w:t xml:space="preserve">ΑΝΔΡΕΑΣ ΞΑΝΘΟΣ (Υπουργός Υγείας): </w:t>
      </w:r>
      <w:r>
        <w:rPr>
          <w:rFonts w:eastAsia="Times New Roman"/>
          <w:szCs w:val="24"/>
        </w:rPr>
        <w:t>Έχω τους αριθμούς. Θα σας απαντήσ</w:t>
      </w:r>
      <w:r>
        <w:rPr>
          <w:rFonts w:eastAsia="Times New Roman"/>
          <w:szCs w:val="24"/>
        </w:rPr>
        <w:t xml:space="preserve">ω. </w:t>
      </w:r>
    </w:p>
    <w:p w14:paraId="7098EFC1" w14:textId="77777777" w:rsidR="00971A45" w:rsidRDefault="00ED091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Αυτή τη στιγμή είναι αδύνατον να καταθέσετε τον κατάλογο. Άρα, είναι ένας ισχυρισμός ο οποίος δεν υποστηρίζεται. </w:t>
      </w:r>
    </w:p>
    <w:p w14:paraId="7098EFC2" w14:textId="77777777" w:rsidR="00971A45" w:rsidRDefault="00ED091D">
      <w:pPr>
        <w:spacing w:line="600" w:lineRule="auto"/>
        <w:ind w:firstLine="720"/>
        <w:jc w:val="both"/>
        <w:rPr>
          <w:rFonts w:eastAsia="Times New Roman"/>
          <w:szCs w:val="24"/>
        </w:rPr>
      </w:pPr>
      <w:r>
        <w:rPr>
          <w:rFonts w:eastAsia="Times New Roman"/>
          <w:szCs w:val="24"/>
        </w:rPr>
        <w:t xml:space="preserve">Έχω ακόμα μία τελευταία ερώτηση γι’ αυτό. Γιατί βάζετε μέγιστη μείωση στα </w:t>
      </w:r>
      <w:r>
        <w:rPr>
          <w:rFonts w:eastAsia="Times New Roman"/>
          <w:szCs w:val="24"/>
          <w:lang w:val="en-US"/>
        </w:rPr>
        <w:t>off</w:t>
      </w:r>
      <w:r>
        <w:rPr>
          <w:rFonts w:eastAsia="Times New Roman"/>
          <w:szCs w:val="24"/>
        </w:rPr>
        <w:t xml:space="preserve"> </w:t>
      </w:r>
      <w:r>
        <w:rPr>
          <w:rFonts w:eastAsia="Times New Roman"/>
          <w:szCs w:val="24"/>
          <w:lang w:val="en-US"/>
        </w:rPr>
        <w:t>patent</w:t>
      </w:r>
      <w:r>
        <w:rPr>
          <w:rFonts w:eastAsia="Times New Roman"/>
          <w:szCs w:val="24"/>
        </w:rPr>
        <w:t xml:space="preserve"> και δεν βάζετε μέγιστη μείωση στα </w:t>
      </w:r>
      <w:proofErr w:type="spellStart"/>
      <w:r>
        <w:rPr>
          <w:rFonts w:eastAsia="Times New Roman"/>
          <w:szCs w:val="24"/>
        </w:rPr>
        <w:t>γενόσημα</w:t>
      </w:r>
      <w:proofErr w:type="spellEnd"/>
      <w:r>
        <w:rPr>
          <w:rFonts w:eastAsia="Times New Roman"/>
          <w:szCs w:val="24"/>
        </w:rPr>
        <w:t xml:space="preserve">; Γιατί; Κανονικά τα </w:t>
      </w:r>
      <w:proofErr w:type="spellStart"/>
      <w:r>
        <w:rPr>
          <w:rFonts w:eastAsia="Times New Roman"/>
          <w:szCs w:val="24"/>
        </w:rPr>
        <w:t>γενόσημα</w:t>
      </w:r>
      <w:proofErr w:type="spellEnd"/>
      <w:r>
        <w:rPr>
          <w:rFonts w:eastAsia="Times New Roman"/>
          <w:szCs w:val="24"/>
        </w:rPr>
        <w:t xml:space="preserve"> έπρεπε να σας ενδιαφέρουν ως προς το κάτω όριο της μειώσεως. </w:t>
      </w:r>
    </w:p>
    <w:p w14:paraId="7098EFC3" w14:textId="77777777" w:rsidR="00971A45" w:rsidRDefault="00ED091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Άρα, θα έχουμε και μειώσεις. </w:t>
      </w:r>
    </w:p>
    <w:p w14:paraId="7098EFC4"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Λέω ότι στις προβλέψεις των μειώσεων…</w:t>
      </w:r>
    </w:p>
    <w:p w14:paraId="7098EFC5" w14:textId="77777777" w:rsidR="00971A45" w:rsidRDefault="00ED091D">
      <w:pPr>
        <w:spacing w:line="600" w:lineRule="auto"/>
        <w:ind w:firstLine="720"/>
        <w:jc w:val="both"/>
        <w:rPr>
          <w:rFonts w:eastAsia="Times New Roman"/>
          <w:szCs w:val="24"/>
        </w:rPr>
      </w:pPr>
      <w:r>
        <w:rPr>
          <w:rFonts w:eastAsia="Times New Roman"/>
          <w:b/>
          <w:szCs w:val="24"/>
        </w:rPr>
        <w:t xml:space="preserve">ΑΝΔΡΕΑΣ ΞΑΝΘΟΣ (Υπουργός Υγείας): </w:t>
      </w:r>
      <w:r>
        <w:rPr>
          <w:rFonts w:eastAsia="Times New Roman"/>
          <w:szCs w:val="24"/>
        </w:rPr>
        <w:t>Μ</w:t>
      </w:r>
      <w:r>
        <w:rPr>
          <w:rFonts w:eastAsia="Times New Roman"/>
          <w:szCs w:val="24"/>
        </w:rPr>
        <w:t xml:space="preserve">ας λέτε ότι κάποια φάρμακα θα πέσουν πάρα πολύ. Αποφασίστε τι λέτε! Για να συνεννοούμαστε! </w:t>
      </w:r>
    </w:p>
    <w:p w14:paraId="7098EFC6" w14:textId="77777777" w:rsidR="00971A45" w:rsidRDefault="00ED091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Λέω κάτι απλό. </w:t>
      </w:r>
    </w:p>
    <w:p w14:paraId="7098EFC7" w14:textId="77777777" w:rsidR="00971A45" w:rsidRDefault="00ED091D">
      <w:pPr>
        <w:spacing w:line="600" w:lineRule="auto"/>
        <w:ind w:firstLine="720"/>
        <w:jc w:val="both"/>
        <w:rPr>
          <w:rFonts w:eastAsia="Times New Roman"/>
          <w:szCs w:val="24"/>
        </w:rPr>
      </w:pPr>
      <w:r w:rsidRPr="00C41A0A">
        <w:rPr>
          <w:rFonts w:eastAsia="Times New Roman"/>
          <w:b/>
          <w:szCs w:val="24"/>
        </w:rPr>
        <w:t>ΠΡΟΕΔΡΕΥΩΝ (Μάριος Γεωργιάδης):</w:t>
      </w:r>
      <w:r>
        <w:rPr>
          <w:rFonts w:eastAsia="Times New Roman"/>
          <w:szCs w:val="24"/>
        </w:rPr>
        <w:t xml:space="preserve"> Κύριε Υπουργέ, δεν ακούγεστε. </w:t>
      </w:r>
    </w:p>
    <w:p w14:paraId="7098EFC8" w14:textId="77777777" w:rsidR="00971A45" w:rsidRDefault="00ED091D">
      <w:pPr>
        <w:spacing w:line="600" w:lineRule="auto"/>
        <w:ind w:firstLine="720"/>
        <w:jc w:val="both"/>
        <w:rPr>
          <w:rFonts w:eastAsia="Times New Roman"/>
          <w:szCs w:val="24"/>
        </w:rPr>
      </w:pPr>
      <w:r>
        <w:rPr>
          <w:rFonts w:eastAsia="Times New Roman"/>
          <w:b/>
          <w:szCs w:val="24"/>
        </w:rPr>
        <w:t>ΑΝΔΡΕΑΣ ΞΑΝΘΟΣ (Υπουργός Υγείας):</w:t>
      </w:r>
      <w:r>
        <w:rPr>
          <w:rFonts w:eastAsia="Times New Roman"/>
          <w:szCs w:val="24"/>
        </w:rPr>
        <w:t xml:space="preserve"> Μας εγκαλείτε ότι…στα </w:t>
      </w:r>
      <w:proofErr w:type="spellStart"/>
      <w:r>
        <w:rPr>
          <w:rFonts w:eastAsia="Times New Roman"/>
          <w:szCs w:val="24"/>
        </w:rPr>
        <w:t>γενόσημα</w:t>
      </w:r>
      <w:proofErr w:type="spellEnd"/>
      <w:r>
        <w:rPr>
          <w:rFonts w:eastAsia="Times New Roman"/>
          <w:szCs w:val="24"/>
        </w:rPr>
        <w:t xml:space="preserve"> (</w:t>
      </w:r>
      <w:r>
        <w:rPr>
          <w:rFonts w:eastAsia="Times New Roman"/>
          <w:szCs w:val="24"/>
        </w:rPr>
        <w:t xml:space="preserve">δεν ακούστηκε). </w:t>
      </w:r>
    </w:p>
    <w:p w14:paraId="7098EFC9" w14:textId="77777777" w:rsidR="00971A45" w:rsidRDefault="00ED091D">
      <w:pPr>
        <w:spacing w:line="600" w:lineRule="auto"/>
        <w:ind w:firstLine="720"/>
        <w:jc w:val="both"/>
        <w:rPr>
          <w:rFonts w:eastAsia="Times New Roman"/>
          <w:szCs w:val="24"/>
        </w:rPr>
      </w:pPr>
      <w:r w:rsidRPr="00C41A0A">
        <w:rPr>
          <w:rFonts w:eastAsia="Times New Roman"/>
          <w:b/>
          <w:szCs w:val="24"/>
        </w:rPr>
        <w:t>ΠΡΟΕΔΡΕΥΩΝ (Μάριος Γεωργιάδης):</w:t>
      </w:r>
      <w:r>
        <w:rPr>
          <w:rFonts w:eastAsia="Times New Roman"/>
          <w:szCs w:val="24"/>
        </w:rPr>
        <w:t xml:space="preserve"> Κύριε Υπουργέ, δεν γίνεται διάλογος. </w:t>
      </w:r>
    </w:p>
    <w:p w14:paraId="7098EFCA"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Ξέρετε ότι ποτέ δεν στενοχωριέμαι με τις διακοπές. Απλώς να μην χάνουμε τον χρόνο μας. </w:t>
      </w:r>
    </w:p>
    <w:p w14:paraId="7098EFCB" w14:textId="77777777" w:rsidR="00971A45" w:rsidRDefault="00ED091D">
      <w:pPr>
        <w:spacing w:line="600" w:lineRule="auto"/>
        <w:ind w:firstLine="720"/>
        <w:jc w:val="both"/>
        <w:rPr>
          <w:rFonts w:eastAsia="Times New Roman"/>
          <w:szCs w:val="24"/>
        </w:rPr>
      </w:pPr>
      <w:r w:rsidRPr="00C41A0A">
        <w:rPr>
          <w:rFonts w:eastAsia="Times New Roman"/>
          <w:b/>
          <w:szCs w:val="24"/>
        </w:rPr>
        <w:t>ΠΡΟΕΔΡΕΥΩΝ (Μάριος Γεωργιάδης):</w:t>
      </w:r>
      <w:r>
        <w:rPr>
          <w:rFonts w:eastAsia="Times New Roman"/>
          <w:szCs w:val="24"/>
        </w:rPr>
        <w:t xml:space="preserve"> Δεν ακούγεται ο Υπουργός. Και σας διακόπτει κιόλας. </w:t>
      </w:r>
    </w:p>
    <w:p w14:paraId="7098EFCC"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Δεν με πειράζουν οι διακοπές. </w:t>
      </w:r>
    </w:p>
    <w:p w14:paraId="7098EFCD" w14:textId="77777777" w:rsidR="00971A45" w:rsidRDefault="00ED091D">
      <w:pPr>
        <w:spacing w:line="600" w:lineRule="auto"/>
        <w:ind w:firstLine="720"/>
        <w:jc w:val="both"/>
        <w:rPr>
          <w:rFonts w:eastAsia="Times New Roman"/>
          <w:szCs w:val="24"/>
        </w:rPr>
      </w:pPr>
      <w:r w:rsidRPr="001A5D56">
        <w:rPr>
          <w:rFonts w:eastAsia="Times New Roman"/>
          <w:b/>
          <w:color w:val="000000"/>
          <w:szCs w:val="24"/>
          <w:shd w:val="clear" w:color="auto" w:fill="FFFFFF"/>
        </w:rPr>
        <w:t xml:space="preserve">ΑΝΔΡΕΑΣ ΞΑΝΘΟΣ (Υπουργός Υγείας): </w:t>
      </w:r>
      <w:r>
        <w:rPr>
          <w:rFonts w:eastAsia="Times New Roman"/>
          <w:szCs w:val="24"/>
        </w:rPr>
        <w:t xml:space="preserve">Σας δίνω τροφή για να απαντήσετε. </w:t>
      </w:r>
    </w:p>
    <w:p w14:paraId="7098EFCE" w14:textId="77777777" w:rsidR="00971A45" w:rsidRDefault="00ED091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Βεβαίως. </w:t>
      </w:r>
    </w:p>
    <w:p w14:paraId="7098EFCF" w14:textId="77777777" w:rsidR="00971A45" w:rsidRDefault="00ED091D">
      <w:pPr>
        <w:spacing w:line="600" w:lineRule="auto"/>
        <w:ind w:firstLine="720"/>
        <w:jc w:val="both"/>
        <w:rPr>
          <w:rFonts w:eastAsia="Times New Roman"/>
          <w:szCs w:val="24"/>
        </w:rPr>
      </w:pPr>
      <w:r>
        <w:rPr>
          <w:rFonts w:eastAsia="Times New Roman"/>
          <w:szCs w:val="24"/>
        </w:rPr>
        <w:t xml:space="preserve">Εγώ, λοιπόν, λέω το εξής. Αυτό στη συντριπτική πλειοψηφία των περιπτώσεων που κάνετε θα οδηγήσει σε αυξήσεις. Σε όποιες περιπτώσεις τυχόν οδηγούσε σε μειώσεις, βάζετε μέγιστη μείωση στα </w:t>
      </w:r>
      <w:r>
        <w:rPr>
          <w:rFonts w:eastAsia="Times New Roman"/>
          <w:szCs w:val="24"/>
          <w:lang w:val="en-US"/>
        </w:rPr>
        <w:t>off</w:t>
      </w:r>
      <w:r>
        <w:rPr>
          <w:rFonts w:eastAsia="Times New Roman"/>
          <w:szCs w:val="24"/>
        </w:rPr>
        <w:t xml:space="preserve"> </w:t>
      </w:r>
      <w:r>
        <w:rPr>
          <w:rFonts w:eastAsia="Times New Roman"/>
          <w:szCs w:val="24"/>
          <w:lang w:val="en-US"/>
        </w:rPr>
        <w:t>patent</w:t>
      </w:r>
      <w:r>
        <w:rPr>
          <w:rFonts w:eastAsia="Times New Roman"/>
          <w:szCs w:val="24"/>
        </w:rPr>
        <w:t xml:space="preserve">. Δεν κάνετε το ίδιο, δεν βάζετε μέγιστη μείωση στα </w:t>
      </w:r>
      <w:proofErr w:type="spellStart"/>
      <w:r>
        <w:rPr>
          <w:rFonts w:eastAsia="Times New Roman"/>
          <w:szCs w:val="24"/>
        </w:rPr>
        <w:t>γενόσημα</w:t>
      </w:r>
      <w:proofErr w:type="spellEnd"/>
      <w:r>
        <w:rPr>
          <w:rFonts w:eastAsia="Times New Roman"/>
          <w:szCs w:val="24"/>
        </w:rPr>
        <w:t xml:space="preserve">. Μία ακόμα προνομιακή μεταχείριση εδώ των πολυεθνικών. </w:t>
      </w:r>
    </w:p>
    <w:p w14:paraId="7098EFD0" w14:textId="77777777" w:rsidR="00971A45" w:rsidRDefault="00ED091D">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7098EFD1" w14:textId="77777777" w:rsidR="00971A45" w:rsidRDefault="00ED091D">
      <w:pPr>
        <w:spacing w:line="600" w:lineRule="auto"/>
        <w:ind w:firstLine="720"/>
        <w:jc w:val="both"/>
        <w:rPr>
          <w:rFonts w:eastAsia="Times New Roman"/>
          <w:szCs w:val="24"/>
        </w:rPr>
      </w:pPr>
      <w:r>
        <w:rPr>
          <w:rFonts w:eastAsia="Times New Roman"/>
          <w:szCs w:val="24"/>
        </w:rPr>
        <w:t>Προσέξτε! Βάζω και ένα τελευταίο. Θα κάνετε αυτή τη σταθμισμένη που πρέπει να γίνει διαφοροποίηση στην κατανομή του</w:t>
      </w:r>
      <w:r>
        <w:rPr>
          <w:rFonts w:eastAsia="Times New Roman"/>
          <w:szCs w:val="24"/>
        </w:rPr>
        <w:t xml:space="preserve"> </w:t>
      </w:r>
      <w:proofErr w:type="spellStart"/>
      <w:r>
        <w:rPr>
          <w:rFonts w:eastAsia="Times New Roman"/>
          <w:szCs w:val="24"/>
          <w:lang w:val="en-US"/>
        </w:rPr>
        <w:t>clawback</w:t>
      </w:r>
      <w:proofErr w:type="spellEnd"/>
      <w:r>
        <w:rPr>
          <w:rFonts w:eastAsia="Times New Roman"/>
          <w:szCs w:val="24"/>
        </w:rPr>
        <w:t xml:space="preserve">; Γιατί άλλη είναι η συνεισφορά των ακριβών πρωτότυπων φαρμάκων στη φαρμακευτική δαπάνη και άλλη είναι η συνεισφορά των </w:t>
      </w:r>
      <w:proofErr w:type="spellStart"/>
      <w:r>
        <w:rPr>
          <w:rFonts w:eastAsia="Times New Roman"/>
          <w:szCs w:val="24"/>
        </w:rPr>
        <w:t>γενοσήμων</w:t>
      </w:r>
      <w:proofErr w:type="spellEnd"/>
      <w:r>
        <w:rPr>
          <w:rFonts w:eastAsia="Times New Roman"/>
          <w:szCs w:val="24"/>
        </w:rPr>
        <w:t>. Πρέπει να έχουν διαφορετική μεταχείριση; Θα το κάνετε; Προχωρήστε. Τελειώνω, λοιπόν, μ’ αυτό γιατί, κατά τη γνώμη μο</w:t>
      </w:r>
      <w:r>
        <w:rPr>
          <w:rFonts w:eastAsia="Times New Roman"/>
          <w:szCs w:val="24"/>
        </w:rPr>
        <w:t xml:space="preserve">υ, τα θέματα είναι απλά. </w:t>
      </w:r>
    </w:p>
    <w:p w14:paraId="7098EFD2" w14:textId="77777777" w:rsidR="00971A45" w:rsidRDefault="00ED091D">
      <w:pPr>
        <w:spacing w:line="600" w:lineRule="auto"/>
        <w:ind w:firstLine="720"/>
        <w:jc w:val="both"/>
        <w:rPr>
          <w:rFonts w:eastAsia="Times New Roman"/>
          <w:szCs w:val="24"/>
        </w:rPr>
      </w:pPr>
      <w:r>
        <w:rPr>
          <w:rFonts w:eastAsia="Times New Roman"/>
          <w:szCs w:val="24"/>
        </w:rPr>
        <w:t>Αν μου επιτρέπετε, κύριε Πρόεδρε, θέλω πολύ γρήγορα να θίξω δύο πράγματα για τους χώρους ελεγχόμενης χρήσης. Θέλω να σας επισημάνω το εξής. Ανεξαρτήτως των αντιρρήσεων αρχής που μπορεί να έχει κανείς για τους χώρους ελεγχόμενης χρ</w:t>
      </w:r>
      <w:r>
        <w:rPr>
          <w:rFonts w:eastAsia="Times New Roman"/>
          <w:szCs w:val="24"/>
        </w:rPr>
        <w:t xml:space="preserve">ήσης, η διάταξή σας είναι –δεν ξέρω αν το θέλατε- εξαιρετικά επικίνδυνη. Και λέω κατευθείαν γιατί. Χώροι ελεγχόμενης χρήσης. </w:t>
      </w:r>
      <w:proofErr w:type="spellStart"/>
      <w:r>
        <w:rPr>
          <w:rFonts w:eastAsia="Times New Roman"/>
          <w:szCs w:val="24"/>
        </w:rPr>
        <w:t>Ποιούς</w:t>
      </w:r>
      <w:proofErr w:type="spellEnd"/>
      <w:r>
        <w:rPr>
          <w:rFonts w:eastAsia="Times New Roman"/>
          <w:szCs w:val="24"/>
        </w:rPr>
        <w:t xml:space="preserve"> πρέπει να αφορά αυτό; Ανεξαρτήτως, λέω ξανά, αν κάποιος συμφωνεί μ’ αυτό ή όχι. Εγώ δεν είμαι φίλος. Δεν θεωρώ ότι λύνει το </w:t>
      </w:r>
      <w:r>
        <w:rPr>
          <w:rFonts w:eastAsia="Times New Roman"/>
          <w:szCs w:val="24"/>
        </w:rPr>
        <w:t xml:space="preserve">θέμα. Ας πούμε όμως ότι εσείς θεωρείτε ότι βοηθάει. Ποιος είναι ο σκοπός; </w:t>
      </w:r>
      <w:proofErr w:type="spellStart"/>
      <w:r>
        <w:rPr>
          <w:rFonts w:eastAsia="Times New Roman"/>
          <w:szCs w:val="24"/>
        </w:rPr>
        <w:t>Τοξικοεξαρτημένοι</w:t>
      </w:r>
      <w:proofErr w:type="spellEnd"/>
      <w:r>
        <w:rPr>
          <w:rFonts w:eastAsia="Times New Roman"/>
          <w:szCs w:val="24"/>
        </w:rPr>
        <w:t xml:space="preserve"> να μην βρίσκονται εγκαταλελειμμένοι και σε δημόσια θέα κατά τη διάρκεια της χρήσης και να πάνε σε ελεγχόμενη χρήση. Ρωτώ ευθέως: Αυτό αφορά </w:t>
      </w:r>
      <w:proofErr w:type="spellStart"/>
      <w:r>
        <w:rPr>
          <w:rFonts w:eastAsia="Times New Roman"/>
          <w:szCs w:val="24"/>
        </w:rPr>
        <w:t>τοξικοεξαρτήμενους</w:t>
      </w:r>
      <w:proofErr w:type="spellEnd"/>
      <w:r>
        <w:rPr>
          <w:rFonts w:eastAsia="Times New Roman"/>
          <w:szCs w:val="24"/>
        </w:rPr>
        <w:t xml:space="preserve"> και μ</w:t>
      </w:r>
      <w:r>
        <w:rPr>
          <w:rFonts w:eastAsia="Times New Roman"/>
          <w:szCs w:val="24"/>
        </w:rPr>
        <w:t>όνο ή όχι; Ευθέως το ρωτώ. Γιατί η διατύπωση που υπάρχει είναι η εξής και σας τη διαβάζω. «Η κατοχή και η χρήση ναρκωτικών ουσιών από τα άτομα που λαμβάνουν τις υπηρεσίες των χώρων και εντός των παραπάνω εποπτευομένων χώρων με την προϋπόθεση ότι αυτοί εγγρ</w:t>
      </w:r>
      <w:r>
        <w:rPr>
          <w:rFonts w:eastAsia="Times New Roman"/>
          <w:szCs w:val="24"/>
        </w:rPr>
        <w:t xml:space="preserve">άφονται στο μητρώο καταγραφής ληπτών υπηρεσιών δεν αποτελεί άδικη πράξη». Ποια είναι η προϋπόθεση; Η εγγραφή τους στο μητρώο καταγραφής. </w:t>
      </w:r>
    </w:p>
    <w:p w14:paraId="7098EFD3" w14:textId="77777777" w:rsidR="00971A45" w:rsidRDefault="00ED091D">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Πώς θα εγγραφεί; </w:t>
      </w:r>
    </w:p>
    <w:p w14:paraId="7098EFD4"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Επιτρέψτε μου. Ποιος μπορεί να εγγραφεί στο μητρώο καταγραφής; Απ</w:t>
      </w:r>
      <w:r>
        <w:rPr>
          <w:rFonts w:eastAsia="Times New Roman"/>
          <w:szCs w:val="24"/>
        </w:rPr>
        <w:t xml:space="preserve">άντηση: Πού λέει ότι είναι μόνο ο </w:t>
      </w:r>
      <w:proofErr w:type="spellStart"/>
      <w:r>
        <w:rPr>
          <w:rFonts w:eastAsia="Times New Roman"/>
          <w:szCs w:val="24"/>
        </w:rPr>
        <w:t>τοξικοεξαρτημένος</w:t>
      </w:r>
      <w:proofErr w:type="spellEnd"/>
      <w:r>
        <w:rPr>
          <w:rFonts w:eastAsia="Times New Roman"/>
          <w:szCs w:val="24"/>
        </w:rPr>
        <w:t>; Να μου το δείξετε παρακαλώ. Ανοίγει παράθυρο για οποιονδήποτε χρήστη. Κι αυτό έρχεται ουσιαστικά σε μια έμμεση νομιμοποίηση σε συγκεκριμένους χώρους της χρήσης.</w:t>
      </w:r>
    </w:p>
    <w:p w14:paraId="7098EFD5" w14:textId="77777777" w:rsidR="00971A45" w:rsidRDefault="00ED091D">
      <w:pPr>
        <w:spacing w:line="600" w:lineRule="auto"/>
        <w:ind w:firstLine="720"/>
        <w:jc w:val="both"/>
        <w:rPr>
          <w:rFonts w:eastAsia="Times New Roman"/>
          <w:szCs w:val="24"/>
        </w:rPr>
      </w:pPr>
      <w:r>
        <w:rPr>
          <w:rFonts w:eastAsia="Times New Roman"/>
          <w:szCs w:val="24"/>
        </w:rPr>
        <w:t xml:space="preserve">Κύριε Μαντά, βιάζεστε. Ακούστε. </w:t>
      </w:r>
    </w:p>
    <w:p w14:paraId="7098EFD6" w14:textId="77777777" w:rsidR="00971A45" w:rsidRDefault="00ED091D">
      <w:pPr>
        <w:spacing w:line="600" w:lineRule="auto"/>
        <w:ind w:firstLine="720"/>
        <w:jc w:val="both"/>
        <w:rPr>
          <w:rFonts w:eastAsia="Times New Roman"/>
          <w:szCs w:val="24"/>
        </w:rPr>
      </w:pPr>
      <w:r>
        <w:rPr>
          <w:rFonts w:eastAsia="Times New Roman"/>
          <w:szCs w:val="24"/>
        </w:rPr>
        <w:t>Τι λέει ο</w:t>
      </w:r>
      <w:r>
        <w:rPr>
          <w:rFonts w:eastAsia="Times New Roman"/>
          <w:szCs w:val="24"/>
        </w:rPr>
        <w:t xml:space="preserve"> νόμος μας; Η χρήση απαγορεύεται. </w:t>
      </w:r>
    </w:p>
    <w:p w14:paraId="7098EFD7" w14:textId="77777777" w:rsidR="00971A45" w:rsidRDefault="00ED091D">
      <w:pPr>
        <w:spacing w:line="600" w:lineRule="auto"/>
        <w:ind w:firstLine="720"/>
        <w:jc w:val="both"/>
        <w:rPr>
          <w:rFonts w:eastAsia="Times New Roman"/>
          <w:szCs w:val="24"/>
        </w:rPr>
      </w:pPr>
      <w:r w:rsidRPr="00C41A0A">
        <w:rPr>
          <w:rFonts w:eastAsia="Times New Roman"/>
          <w:b/>
          <w:szCs w:val="24"/>
        </w:rPr>
        <w:t>ΠΡΟΕΔΡΕΥΩΝ (Μάριος Γεωργιάδης):</w:t>
      </w:r>
      <w:r>
        <w:rPr>
          <w:rFonts w:eastAsia="Times New Roman"/>
          <w:szCs w:val="24"/>
        </w:rPr>
        <w:t xml:space="preserve"> Ολοκληρώστε, κύριε Βορίδη, μ’ αυτό. </w:t>
      </w:r>
    </w:p>
    <w:p w14:paraId="7098EFD8" w14:textId="77777777" w:rsidR="00971A45" w:rsidRDefault="00ED091D">
      <w:pPr>
        <w:spacing w:line="600" w:lineRule="auto"/>
        <w:ind w:firstLine="720"/>
        <w:jc w:val="both"/>
        <w:rPr>
          <w:rFonts w:eastAsia="Times New Roman"/>
          <w:szCs w:val="24"/>
        </w:rPr>
      </w:pPr>
      <w:r w:rsidRPr="00A35AB4">
        <w:rPr>
          <w:rFonts w:eastAsia="Times New Roman"/>
          <w:b/>
          <w:szCs w:val="24"/>
        </w:rPr>
        <w:t>ΜΑΥΡΟΥΔΗΣ ΒΟΡΙΔΗΣ</w:t>
      </w:r>
      <w:r>
        <w:rPr>
          <w:rFonts w:eastAsia="Times New Roman"/>
          <w:b/>
          <w:szCs w:val="24"/>
        </w:rPr>
        <w:t>:</w:t>
      </w:r>
      <w:r>
        <w:rPr>
          <w:rFonts w:eastAsia="Times New Roman"/>
          <w:szCs w:val="24"/>
        </w:rPr>
        <w:t xml:space="preserve"> Αφήστε με λίγο, κύριε Πρόεδρε, γιατί θέλω να μιλήσω λίγο για την τροπολογία για τους δήμους. Πραγματικά καταλαβαίνω ότι παίρνω χρόνο,</w:t>
      </w:r>
      <w:r>
        <w:rPr>
          <w:rFonts w:eastAsia="Times New Roman"/>
          <w:szCs w:val="24"/>
        </w:rPr>
        <w:t xml:space="preserve"> αλλά θέλω δύο λεπτά να τελειώσω αυτό το επιχείρημα και να πάω στους δήμους. </w:t>
      </w:r>
    </w:p>
    <w:p w14:paraId="7098EFD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λέει, λοιπόν, ο νόμος μας για τους χρήστες; Τιμωρείται η χρήση, </w:t>
      </w:r>
      <w:proofErr w:type="spellStart"/>
      <w:r>
        <w:rPr>
          <w:rFonts w:eastAsia="Times New Roman"/>
          <w:color w:val="222222"/>
          <w:szCs w:val="24"/>
          <w:shd w:val="clear" w:color="auto" w:fill="FFFFFF"/>
        </w:rPr>
        <w:t>πλημμεληματικά</w:t>
      </w:r>
      <w:proofErr w:type="spellEnd"/>
      <w:r>
        <w:rPr>
          <w:rFonts w:eastAsia="Times New Roman"/>
          <w:color w:val="222222"/>
          <w:szCs w:val="24"/>
          <w:shd w:val="clear" w:color="auto" w:fill="FFFFFF"/>
        </w:rPr>
        <w:t>, αλλά τιμωρείται. Τι λέει ο νόμος μας για τους εξαρτημένους χρήστες; Είναι ένοχοι της χρήσεως, έ</w:t>
      </w:r>
      <w:r>
        <w:rPr>
          <w:rFonts w:eastAsia="Times New Roman"/>
          <w:color w:val="222222"/>
          <w:szCs w:val="24"/>
          <w:shd w:val="clear" w:color="auto" w:fill="FFFFFF"/>
        </w:rPr>
        <w:t xml:space="preserve">χουν προσωπικό λόγω απαλλαγής επειδή είναι εξαρτημένοι, διαπιστώνει το δικαστήριο την </w:t>
      </w:r>
      <w:proofErr w:type="spellStart"/>
      <w:r>
        <w:rPr>
          <w:rFonts w:eastAsia="Times New Roman"/>
          <w:color w:val="222222"/>
          <w:szCs w:val="24"/>
          <w:shd w:val="clear" w:color="auto" w:fill="FFFFFF"/>
        </w:rPr>
        <w:t>τοξικοεξάρτηση</w:t>
      </w:r>
      <w:proofErr w:type="spellEnd"/>
      <w:r>
        <w:rPr>
          <w:rFonts w:eastAsia="Times New Roman"/>
          <w:color w:val="222222"/>
          <w:szCs w:val="24"/>
          <w:shd w:val="clear" w:color="auto" w:fill="FFFFFF"/>
        </w:rPr>
        <w:t xml:space="preserve"> συνήθως με χαρτί πραγματογνώμονα και μένουν ατιμώρητοι. Η προνομιακή μεταχείριση του ατιμώρητου είναι για τους </w:t>
      </w:r>
      <w:proofErr w:type="spellStart"/>
      <w:r>
        <w:rPr>
          <w:rFonts w:eastAsia="Times New Roman"/>
          <w:color w:val="222222"/>
          <w:szCs w:val="24"/>
          <w:shd w:val="clear" w:color="auto" w:fill="FFFFFF"/>
        </w:rPr>
        <w:t>τοξικοεξαρτημένους</w:t>
      </w:r>
      <w:proofErr w:type="spellEnd"/>
      <w:r>
        <w:rPr>
          <w:rFonts w:eastAsia="Times New Roman"/>
          <w:color w:val="222222"/>
          <w:szCs w:val="24"/>
          <w:shd w:val="clear" w:color="auto" w:fill="FFFFFF"/>
        </w:rPr>
        <w:t xml:space="preserve">, όχι για όλους. </w:t>
      </w:r>
    </w:p>
    <w:p w14:paraId="7098EFD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Εδώ όποι</w:t>
      </w:r>
      <w:r>
        <w:rPr>
          <w:rFonts w:eastAsia="Times New Roman"/>
          <w:color w:val="222222"/>
          <w:szCs w:val="24"/>
          <w:shd w:val="clear" w:color="auto" w:fill="FFFFFF"/>
        </w:rPr>
        <w:t xml:space="preserve">ος κάνει χρήση μπορεί, ανεξαρτήτως αν είναι εξαρτημένος, να δηλώσει ότι θέλει να την κάνει σε ελεγχόμενο χώρο και να κάνει νόμιμη χρήση. Αν η πρόθεσή σας είναι οι </w:t>
      </w:r>
      <w:proofErr w:type="spellStart"/>
      <w:r>
        <w:rPr>
          <w:rFonts w:eastAsia="Times New Roman"/>
          <w:color w:val="222222"/>
          <w:szCs w:val="24"/>
          <w:shd w:val="clear" w:color="auto" w:fill="FFFFFF"/>
        </w:rPr>
        <w:t>τοξικοεξαρτημένοι</w:t>
      </w:r>
      <w:proofErr w:type="spellEnd"/>
      <w:r>
        <w:rPr>
          <w:rFonts w:eastAsia="Times New Roman"/>
          <w:color w:val="222222"/>
          <w:szCs w:val="24"/>
          <w:shd w:val="clear" w:color="auto" w:fill="FFFFFF"/>
        </w:rPr>
        <w:t>, πρέπει κάτι να συμπληρώσετε. Έτσι σημαίνει ότι είναι για όλους.</w:t>
      </w:r>
    </w:p>
    <w:p w14:paraId="7098EFD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στ</w:t>
      </w:r>
      <w:r>
        <w:rPr>
          <w:rFonts w:eastAsia="Times New Roman"/>
          <w:color w:val="222222"/>
          <w:szCs w:val="24"/>
          <w:shd w:val="clear" w:color="auto" w:fill="FFFFFF"/>
        </w:rPr>
        <w:t>ους δήμους. Αναγνωρίζω, κύριε Υπουργέ, κατευθείαν ότι προφανώς υπάρχουν ζητήματα και έχουν ανακύψει δυσλειτουργίες σε διάφορους δήμους. Το αναγνωρίζω κατευθείαν. Η ερώτησή μου είναι μία και είναι πάρα πολύ απλή: Ποιο είναι το κριτήριο για την κατάτμηση; Βά</w:t>
      </w:r>
      <w:r>
        <w:rPr>
          <w:rFonts w:eastAsia="Times New Roman"/>
          <w:color w:val="222222"/>
          <w:szCs w:val="24"/>
          <w:shd w:val="clear" w:color="auto" w:fill="FFFFFF"/>
        </w:rPr>
        <w:t>ζετε θεωρητικά κριτήρια στην αιτιολογική σας έκθεση και εν συνεχεία έρχεστε και λέτε: «Δύο δήμοι η Λέσβος, τρεις δήμοι η πολύ μικρότερη Κεφαλονιά, κανένα σπάσιμο στη Ρόδο και στη Χίο, τρεις δήμοι στην Κέρκυρα και ξαφνικά και ένας ηπειρωτικός». Γιατί ένας η</w:t>
      </w:r>
      <w:r>
        <w:rPr>
          <w:rFonts w:eastAsia="Times New Roman"/>
          <w:color w:val="222222"/>
          <w:szCs w:val="24"/>
          <w:shd w:val="clear" w:color="auto" w:fill="FFFFFF"/>
        </w:rPr>
        <w:t>πειρωτικός; Γιατί να μην κάνουμε κι άλλους ηπειρωτικούς που έχουν ανακύψει; Λέτε ότι θα τα δούμε στο μέλλον στην επιτροπή. Και γιατί δεν τα βλέπουμε όλα στο μέλλον;</w:t>
      </w:r>
    </w:p>
    <w:p w14:paraId="7098EFDC"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Έρχεστε, λοιπόν, τρεις μήνες προ των εκλογών, κάτι λιγότερο μάλιστα από τρεις μήνες, να δημ</w:t>
      </w:r>
      <w:r>
        <w:rPr>
          <w:rFonts w:eastAsia="Times New Roman"/>
          <w:color w:val="222222"/>
          <w:szCs w:val="24"/>
          <w:shd w:val="clear" w:color="auto" w:fill="FFFFFF"/>
        </w:rPr>
        <w:t>ιουργήσετε καινούργιους δήμους. Και προσέξτε τι σας λέω τώρα. Η συνένωση των δήμων είναι εύκολο πράγμα. Μαζεύονται οι υπηρεσίες,  συνενώνονται. Η κατάτμηση των δήμων είναι πολύ δύσκολο πράγμα. Γιατί είναι πολύ δύσκολο πράγμα η κατάτμηση των δήμων;</w:t>
      </w:r>
    </w:p>
    <w:p w14:paraId="7098EFD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Ακούστε,</w:t>
      </w:r>
      <w:r>
        <w:rPr>
          <w:rFonts w:eastAsia="Times New Roman"/>
          <w:color w:val="222222"/>
          <w:szCs w:val="24"/>
          <w:shd w:val="clear" w:color="auto" w:fill="FFFFFF"/>
        </w:rPr>
        <w:t xml:space="preserve"> η κατάτμηση των δήμων θα γεννήσει ζητήματα. Ποιος παίρνει τι; Ζητήματα προσωπικού. Βάζετε εδώ τέσσερις μήνες μεταβατικούς οργανισμούς στους οποίους πρέπει να συμφωνήσουν</w:t>
      </w:r>
      <w:r>
        <w:rPr>
          <w:rFonts w:eastAsia="Times New Roman"/>
          <w:color w:val="222222"/>
          <w:szCs w:val="24"/>
          <w:shd w:val="clear" w:color="auto" w:fill="FFFFFF"/>
        </w:rPr>
        <w:t xml:space="preserve"> -</w:t>
      </w:r>
      <w:r>
        <w:rPr>
          <w:rFonts w:eastAsia="Times New Roman"/>
          <w:color w:val="222222"/>
          <w:szCs w:val="24"/>
          <w:shd w:val="clear" w:color="auto" w:fill="FFFFFF"/>
        </w:rPr>
        <w:t>οι οποίοι μετακινούνται οικειοθελώς εργαζόμενοι</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που μπορεί να μη συναινούν. Εν τω </w:t>
      </w:r>
      <w:r>
        <w:rPr>
          <w:rFonts w:eastAsia="Times New Roman"/>
          <w:color w:val="222222"/>
          <w:szCs w:val="24"/>
          <w:shd w:val="clear" w:color="auto" w:fill="FFFFFF"/>
        </w:rPr>
        <w:t>μεταξύ, τι θα γίνει αν δεν συναινούν οι εργαζόμενοι; Θα μείνουν οι δήμοι χωρίς εργαζόμενους, εκεί που δεν συναινούν; Βάζετε ζητήματα περιουσιών. Πώς θα κάνετε την κατάτμηση των περιουσιών; Πώς θα γίνει η κατανομή των οφειλών;</w:t>
      </w:r>
    </w:p>
    <w:p w14:paraId="7098EFD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Διάβασα τις διατάξεις πολύ προ</w:t>
      </w:r>
      <w:r>
        <w:rPr>
          <w:rFonts w:eastAsia="Times New Roman"/>
          <w:color w:val="222222"/>
          <w:szCs w:val="24"/>
          <w:shd w:val="clear" w:color="auto" w:fill="FFFFFF"/>
        </w:rPr>
        <w:t xml:space="preserve">σεκτικά και σας λέω ότι μετά </w:t>
      </w:r>
      <w:proofErr w:type="spellStart"/>
      <w:r>
        <w:rPr>
          <w:rFonts w:eastAsia="Times New Roman"/>
          <w:color w:val="222222"/>
          <w:szCs w:val="24"/>
          <w:shd w:val="clear" w:color="auto" w:fill="FFFFFF"/>
        </w:rPr>
        <w:t>βεβαιότητος</w:t>
      </w:r>
      <w:proofErr w:type="spellEnd"/>
      <w:r>
        <w:rPr>
          <w:rFonts w:eastAsia="Times New Roman"/>
          <w:color w:val="222222"/>
          <w:szCs w:val="24"/>
          <w:shd w:val="clear" w:color="auto" w:fill="FFFFFF"/>
        </w:rPr>
        <w:t xml:space="preserve"> θα δημιουργηθούν μείζονες εμπλοκές για όσους δεν έχουν εμπειρία αυτής της διαδικασίας, σας ξαναλέω, ένα νομικό πρόσωπο πολύ πιο απλό από τους δήμους, με ιδιωτικές σχέσεις δικαίου, μια ανώνυμη εταιρεία, εάν θέλετε να</w:t>
      </w:r>
      <w:r>
        <w:rPr>
          <w:rFonts w:eastAsia="Times New Roman"/>
          <w:color w:val="222222"/>
          <w:szCs w:val="24"/>
          <w:shd w:val="clear" w:color="auto" w:fill="FFFFFF"/>
        </w:rPr>
        <w:t xml:space="preserve"> τη σπάσετε στα δύο, θέλει πολλή δουλειά, θέλει πολύ κόπο, θέλει πολλή προσοχή, έχει πολύ μεγάλη δυσκολία. Δημιουργείται ένα τεράστιο ζήτημα το οποίο δεν μπορεί να αντιμετωπισθεί με τον πρόχειρο τρόπο που αντιμετωπίζεται εν προκειμένω.</w:t>
      </w:r>
    </w:p>
    <w:p w14:paraId="7098EFD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ενώ θα είχατε τ</w:t>
      </w:r>
      <w:r>
        <w:rPr>
          <w:rFonts w:eastAsia="Times New Roman"/>
          <w:color w:val="222222"/>
          <w:szCs w:val="24"/>
          <w:shd w:val="clear" w:color="auto" w:fill="FFFFFF"/>
        </w:rPr>
        <w:t>η δυνατότητα να οικοδομήσετε πραγματική συναίνεση, γιατί και ο κ. Αθανασίου αναγνωρίζει το ζήτημα της αναγκαιότητας...</w:t>
      </w:r>
    </w:p>
    <w:p w14:paraId="7098EFE0" w14:textId="77777777" w:rsidR="00971A45" w:rsidRDefault="00ED091D">
      <w:pPr>
        <w:spacing w:line="600" w:lineRule="auto"/>
        <w:ind w:firstLine="720"/>
        <w:jc w:val="both"/>
        <w:rPr>
          <w:rFonts w:eastAsia="Times New Roman"/>
          <w:color w:val="222222"/>
          <w:szCs w:val="24"/>
          <w:shd w:val="clear" w:color="auto" w:fill="FFFFFF"/>
        </w:rPr>
      </w:pPr>
      <w:r w:rsidRPr="00616D67">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Κύριε Βορίδη, ολοκληρώστε, σας παρακαλώ πολύ.</w:t>
      </w:r>
    </w:p>
    <w:p w14:paraId="7098EFE1" w14:textId="77777777" w:rsidR="00971A45" w:rsidRDefault="00ED091D">
      <w:pPr>
        <w:spacing w:line="600" w:lineRule="auto"/>
        <w:ind w:firstLine="720"/>
        <w:jc w:val="both"/>
        <w:rPr>
          <w:rFonts w:eastAsia="Times New Roman"/>
          <w:color w:val="222222"/>
          <w:szCs w:val="24"/>
          <w:shd w:val="clear" w:color="auto" w:fill="FFFFFF"/>
        </w:rPr>
      </w:pPr>
      <w:r w:rsidRPr="00616D67">
        <w:rPr>
          <w:rFonts w:eastAsia="Times New Roman"/>
          <w:b/>
          <w:color w:val="222222"/>
          <w:szCs w:val="24"/>
          <w:shd w:val="clear" w:color="auto" w:fill="FFFFFF"/>
        </w:rPr>
        <w:t>ΜΑΥΡΟΥΔΗΣ ΒΟΡΙΔΗΣ:</w:t>
      </w:r>
      <w:r>
        <w:rPr>
          <w:rFonts w:eastAsia="Times New Roman"/>
          <w:color w:val="222222"/>
          <w:szCs w:val="24"/>
          <w:shd w:val="clear" w:color="auto" w:fill="FFFFFF"/>
        </w:rPr>
        <w:t xml:space="preserve"> Τελειώνω, κύριε Πρόεδρε.</w:t>
      </w:r>
    </w:p>
    <w:p w14:paraId="7098EFE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άλλοι</w:t>
      </w:r>
      <w:r>
        <w:rPr>
          <w:rFonts w:eastAsia="Times New Roman"/>
          <w:color w:val="222222"/>
          <w:szCs w:val="24"/>
          <w:shd w:val="clear" w:color="auto" w:fill="FFFFFF"/>
        </w:rPr>
        <w:t xml:space="preserve"> Βουλε</w:t>
      </w:r>
      <w:r>
        <w:rPr>
          <w:rFonts w:eastAsia="Times New Roman"/>
          <w:color w:val="222222"/>
          <w:szCs w:val="24"/>
          <w:shd w:val="clear" w:color="auto" w:fill="FFFFFF"/>
        </w:rPr>
        <w:t xml:space="preserve">υτές μας το αναγνωρίζουν. Τι δημιουργείται τώρα εδώ; Προσέξτε, στην πραγματικότητα αυτό είναι προϊόν ενός εσωκομματικού σας </w:t>
      </w:r>
      <w:proofErr w:type="spellStart"/>
      <w:r>
        <w:rPr>
          <w:rFonts w:eastAsia="Times New Roman"/>
          <w:color w:val="222222"/>
          <w:szCs w:val="24"/>
          <w:shd w:val="clear" w:color="auto" w:fill="FFFFFF"/>
        </w:rPr>
        <w:t>μπρα</w:t>
      </w:r>
      <w:proofErr w:type="spellEnd"/>
      <w:r>
        <w:rPr>
          <w:rFonts w:eastAsia="Times New Roman"/>
          <w:color w:val="222222"/>
          <w:szCs w:val="24"/>
          <w:shd w:val="clear" w:color="auto" w:fill="FFFFFF"/>
        </w:rPr>
        <w:t xml:space="preserve"> ντε </w:t>
      </w:r>
      <w:proofErr w:type="spellStart"/>
      <w:r>
        <w:rPr>
          <w:rFonts w:eastAsia="Times New Roman"/>
          <w:color w:val="222222"/>
          <w:szCs w:val="24"/>
          <w:shd w:val="clear" w:color="auto" w:fill="FFFFFF"/>
        </w:rPr>
        <w:t>φερ</w:t>
      </w:r>
      <w:proofErr w:type="spellEnd"/>
      <w:r>
        <w:rPr>
          <w:rFonts w:eastAsia="Times New Roman"/>
          <w:color w:val="222222"/>
          <w:szCs w:val="24"/>
          <w:shd w:val="clear" w:color="auto" w:fill="FFFFFF"/>
        </w:rPr>
        <w:t>. Κάποιοι έχουν μεγαλύτερη επιρροή στα κέντρα λήψης αποφάσεων, κάποιοι έχουν λιγότερη, κάποιοι ήθελαν να σπάσουν και άλλ</w:t>
      </w:r>
      <w:r>
        <w:rPr>
          <w:rFonts w:eastAsia="Times New Roman"/>
          <w:color w:val="222222"/>
          <w:szCs w:val="24"/>
          <w:shd w:val="clear" w:color="auto" w:fill="FFFFFF"/>
        </w:rPr>
        <w:t>οι δεν μπόρεσαν να το πετύχουν, κάποιοι κατάφεραν να το πετύχουν, αλλά τελικά αυτοί που θα χρεωθούν από αυτή την πρόχειρη επιλογή είναι οι δημότες.</w:t>
      </w:r>
    </w:p>
    <w:p w14:paraId="7098EFE3"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ΚΕΔΕ σας τα λέει, εμείς σας τα λέμε, όλοι σας τα λένε, αλλά εσείς επιμένετε να κάνετε αυτό τώρα, και ξαναλ</w:t>
      </w:r>
      <w:r>
        <w:rPr>
          <w:rFonts w:eastAsia="Times New Roman"/>
          <w:color w:val="222222"/>
          <w:szCs w:val="24"/>
          <w:shd w:val="clear" w:color="auto" w:fill="FFFFFF"/>
        </w:rPr>
        <w:t>έω, την ώρα που εμείς αναγνωρίζουμε τα πραγματικά ζητήματα.</w:t>
      </w:r>
    </w:p>
    <w:p w14:paraId="7098EFE4"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Στην Κεφαλονιά, για παράδειγμα, αμέσως ανακύπτει ζήτημα για μια συγκεκριμένη κοινότητα. Και το ξέρετε, το έχετε συζητήσει με τον </w:t>
      </w:r>
      <w:r>
        <w:rPr>
          <w:rFonts w:eastAsia="Times New Roman"/>
          <w:color w:val="222222"/>
          <w:szCs w:val="24"/>
          <w:shd w:val="clear" w:color="auto" w:fill="FFFFFF"/>
        </w:rPr>
        <w:t>δήμαρχο</w:t>
      </w:r>
      <w:r>
        <w:rPr>
          <w:rFonts w:eastAsia="Times New Roman"/>
          <w:color w:val="222222"/>
          <w:szCs w:val="24"/>
          <w:shd w:val="clear" w:color="auto" w:fill="FFFFFF"/>
        </w:rPr>
        <w:t>.</w:t>
      </w:r>
      <w:r>
        <w:rPr>
          <w:rFonts w:eastAsia="Times New Roman"/>
          <w:color w:val="222222"/>
          <w:szCs w:val="24"/>
          <w:shd w:val="clear" w:color="auto" w:fill="FFFFFF"/>
        </w:rPr>
        <w:t xml:space="preserve"> Θα την πάτε από εδώ και θα την πάτε από εκεί. Όταν ανοίγετ</w:t>
      </w:r>
      <w:r>
        <w:rPr>
          <w:rFonts w:eastAsia="Times New Roman"/>
          <w:color w:val="222222"/>
          <w:szCs w:val="24"/>
          <w:shd w:val="clear" w:color="auto" w:fill="FFFFFF"/>
        </w:rPr>
        <w:t>ε αυτήν την κουβέντα, μοιραία ανακύπτουν τέτοια ζητήματα. Δεν είναι ο χρόνος, δεν είναι ο τρόπος. Δημιουργείται πολύ μεγάλο πρόβλημα.</w:t>
      </w:r>
    </w:p>
    <w:p w14:paraId="7098EFE5"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για την ανοχή σας, κύριε Πρόεδρε.</w:t>
      </w:r>
    </w:p>
    <w:p w14:paraId="7098EFE6" w14:textId="77777777" w:rsidR="00971A45" w:rsidRDefault="00ED091D">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14:paraId="7098EFE7" w14:textId="77777777" w:rsidR="00971A45" w:rsidRDefault="00ED091D">
      <w:pPr>
        <w:spacing w:line="600" w:lineRule="auto"/>
        <w:ind w:firstLine="720"/>
        <w:jc w:val="both"/>
        <w:rPr>
          <w:rFonts w:eastAsia="Times New Roman"/>
          <w:color w:val="222222"/>
          <w:szCs w:val="24"/>
          <w:shd w:val="clear" w:color="auto" w:fill="FFFFFF"/>
        </w:rPr>
      </w:pPr>
      <w:r w:rsidRPr="004B4F9F">
        <w:rPr>
          <w:rFonts w:eastAsia="Times New Roman"/>
          <w:b/>
          <w:color w:val="222222"/>
          <w:szCs w:val="24"/>
          <w:shd w:val="clear" w:color="auto" w:fill="FFFFFF"/>
        </w:rPr>
        <w:t>ΑΝΔΡΕΑΣ ΞΑΝΘΟΣ (Υπουργός</w:t>
      </w:r>
      <w:r w:rsidRPr="004B4F9F">
        <w:rPr>
          <w:rFonts w:eastAsia="Times New Roman"/>
          <w:b/>
          <w:color w:val="222222"/>
          <w:szCs w:val="24"/>
          <w:shd w:val="clear" w:color="auto" w:fill="FFFFFF"/>
        </w:rPr>
        <w:t xml:space="preserve"> Υγείας):</w:t>
      </w:r>
      <w:r>
        <w:rPr>
          <w:rFonts w:eastAsia="Times New Roman"/>
          <w:color w:val="222222"/>
          <w:szCs w:val="24"/>
          <w:shd w:val="clear" w:color="auto" w:fill="FFFFFF"/>
        </w:rPr>
        <w:t xml:space="preserve"> Κύριε Πρόεδρε, θα ήθελα να κάνω ένα σχόλιο.</w:t>
      </w:r>
    </w:p>
    <w:p w14:paraId="7098EFE8"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(Μάριος Γεωργιάδης): </w:t>
      </w:r>
      <w:r>
        <w:rPr>
          <w:rFonts w:eastAsia="Times New Roman"/>
          <w:color w:val="222222"/>
          <w:szCs w:val="24"/>
          <w:shd w:val="clear" w:color="auto" w:fill="FFFFFF"/>
        </w:rPr>
        <w:t>Κύριε Υπουργέ, δεν γίνεται να απαντάτε σε κάθε Βουλευτή. Σας έδωσα τον λόγο και με πολύ χρόνο και ανοχή...</w:t>
      </w:r>
    </w:p>
    <w:p w14:paraId="7098EFE9"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ΑΝΔΡΕΑΣ ΞΑΝΘΟΣ (Υπουργός Υγείας): </w:t>
      </w:r>
      <w:r>
        <w:rPr>
          <w:rFonts w:eastAsia="Times New Roman"/>
          <w:color w:val="222222"/>
          <w:szCs w:val="24"/>
          <w:shd w:val="clear" w:color="auto" w:fill="FFFFFF"/>
        </w:rPr>
        <w:t>Κύριε Πρόεδρε, ένα νούμερο θέ</w:t>
      </w:r>
      <w:r>
        <w:rPr>
          <w:rFonts w:eastAsia="Times New Roman"/>
          <w:color w:val="222222"/>
          <w:szCs w:val="24"/>
          <w:shd w:val="clear" w:color="auto" w:fill="FFFFFF"/>
        </w:rPr>
        <w:t>λω να αναφέρω.</w:t>
      </w:r>
    </w:p>
    <w:p w14:paraId="7098EFEA"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(Μάριος Γεωργιάδης):</w:t>
      </w:r>
      <w:r>
        <w:rPr>
          <w:rFonts w:eastAsia="Times New Roman"/>
          <w:color w:val="222222"/>
          <w:szCs w:val="24"/>
          <w:shd w:val="clear" w:color="auto" w:fill="FFFFFF"/>
        </w:rPr>
        <w:t xml:space="preserve"> Θα πάρετε τον λόγο. Σημειώστε τα και θα απαντήσετε συνολικά. Μην το κάνουμε αυτό σε κάθε συνάδελφο, γιατί θα προκύψουν και άλλα θέματα.</w:t>
      </w:r>
    </w:p>
    <w:p w14:paraId="7098EFEB"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 κ. </w:t>
      </w:r>
      <w:proofErr w:type="spellStart"/>
      <w:r>
        <w:rPr>
          <w:rFonts w:eastAsia="Times New Roman"/>
          <w:color w:val="222222"/>
          <w:szCs w:val="24"/>
          <w:shd w:val="clear" w:color="auto" w:fill="FFFFFF"/>
        </w:rPr>
        <w:t>Δημοσχάκης</w:t>
      </w:r>
      <w:proofErr w:type="spellEnd"/>
      <w:r>
        <w:rPr>
          <w:rFonts w:eastAsia="Times New Roman"/>
          <w:color w:val="222222"/>
          <w:szCs w:val="24"/>
          <w:shd w:val="clear" w:color="auto" w:fill="FFFFFF"/>
        </w:rPr>
        <w:t xml:space="preserve"> έχει τον λόγο για επτά λεπτά.</w:t>
      </w:r>
    </w:p>
    <w:p w14:paraId="7098EFEC" w14:textId="77777777" w:rsidR="00971A45" w:rsidRDefault="00ED091D">
      <w:pPr>
        <w:spacing w:line="600" w:lineRule="auto"/>
        <w:ind w:firstLine="720"/>
        <w:jc w:val="both"/>
        <w:rPr>
          <w:rFonts w:eastAsia="Times New Roman"/>
          <w:color w:val="222222"/>
          <w:szCs w:val="24"/>
          <w:shd w:val="clear" w:color="auto" w:fill="FFFFFF"/>
        </w:rPr>
      </w:pPr>
      <w:r w:rsidRPr="00081123">
        <w:rPr>
          <w:rFonts w:eastAsia="Times New Roman"/>
          <w:b/>
          <w:color w:val="222222"/>
          <w:szCs w:val="24"/>
          <w:shd w:val="clear" w:color="auto" w:fill="FFFFFF"/>
        </w:rPr>
        <w:t xml:space="preserve">ΑΝΑΣΤΑΣΙΟΣ </w:t>
      </w:r>
      <w:r>
        <w:rPr>
          <w:rFonts w:eastAsia="Times New Roman"/>
          <w:b/>
          <w:color w:val="222222"/>
          <w:szCs w:val="24"/>
          <w:shd w:val="clear" w:color="auto" w:fill="FFFFFF"/>
        </w:rPr>
        <w:t xml:space="preserve">(ΤΑΣΟΣ) </w:t>
      </w:r>
      <w:r w:rsidRPr="00081123">
        <w:rPr>
          <w:rFonts w:eastAsia="Times New Roman"/>
          <w:b/>
          <w:color w:val="222222"/>
          <w:szCs w:val="24"/>
          <w:shd w:val="clear" w:color="auto" w:fill="FFFFFF"/>
        </w:rPr>
        <w:t>ΔΗΜΟΣΧΑΚΗΣ:</w:t>
      </w:r>
      <w:r>
        <w:rPr>
          <w:rFonts w:eastAsia="Times New Roman"/>
          <w:color w:val="222222"/>
          <w:szCs w:val="24"/>
          <w:shd w:val="clear" w:color="auto" w:fill="FFFFFF"/>
        </w:rPr>
        <w:t xml:space="preserve"> Κυρίες και κύριοι συνάδελφοι, το νομοσχέδιο της Κυβέρνησης είναι δαιδαλώδες, ανοίγει ζητήματα και δεν επιλύει τα βασικά.</w:t>
      </w:r>
    </w:p>
    <w:p w14:paraId="7098EFED"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Πώς θα βελτιωθεί η παροχή υγείας προς τους πολίτες, κύριε Υπουργέ; Η ταλαιπωρία τους στα δημόσια νοσοκομεία είναι απίστευτη</w:t>
      </w:r>
      <w:r>
        <w:rPr>
          <w:rFonts w:eastAsia="Times New Roman"/>
          <w:color w:val="222222"/>
          <w:szCs w:val="24"/>
          <w:shd w:val="clear" w:color="auto" w:fill="FFFFFF"/>
        </w:rPr>
        <w:t>, το ίδιο φυσικά και στα κέντρα υγείας, καθώς και στις υπόλοιπες τοπικές μονάδες όλων των βαθμίδων.</w:t>
      </w:r>
    </w:p>
    <w:p w14:paraId="7098EFEE"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παρατηρούμε </w:t>
      </w:r>
      <w:r>
        <w:rPr>
          <w:rFonts w:eastAsia="Times New Roman"/>
          <w:color w:val="222222"/>
          <w:szCs w:val="24"/>
          <w:shd w:val="clear" w:color="auto" w:fill="FFFFFF"/>
        </w:rPr>
        <w:t xml:space="preserve">σ’ </w:t>
      </w:r>
      <w:r>
        <w:rPr>
          <w:rFonts w:eastAsia="Times New Roman"/>
          <w:color w:val="222222"/>
          <w:szCs w:val="24"/>
          <w:shd w:val="clear" w:color="auto" w:fill="FFFFFF"/>
        </w:rPr>
        <w:t xml:space="preserve">αυτό το νομοσχέδιο </w:t>
      </w:r>
      <w:r>
        <w:rPr>
          <w:rFonts w:eastAsia="Times New Roman"/>
          <w:color w:val="222222"/>
          <w:szCs w:val="24"/>
          <w:shd w:val="clear" w:color="auto" w:fill="FFFFFF"/>
        </w:rPr>
        <w:t xml:space="preserve">μέσα </w:t>
      </w:r>
      <w:r>
        <w:rPr>
          <w:rFonts w:eastAsia="Times New Roman"/>
          <w:color w:val="222222"/>
          <w:szCs w:val="24"/>
          <w:shd w:val="clear" w:color="auto" w:fill="FFFFFF"/>
        </w:rPr>
        <w:t>από τη δική μας ανάγνωση</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Σειρά </w:t>
      </w:r>
      <w:r>
        <w:rPr>
          <w:rFonts w:eastAsia="Times New Roman"/>
          <w:color w:val="222222"/>
          <w:szCs w:val="24"/>
          <w:shd w:val="clear" w:color="auto" w:fill="FFFFFF"/>
        </w:rPr>
        <w:t>χαριστικών διατάξεων</w:t>
      </w:r>
      <w:r w:rsidRPr="00757972">
        <w:rPr>
          <w:rFonts w:eastAsia="Times New Roman"/>
          <w:color w:val="222222"/>
          <w:szCs w:val="24"/>
          <w:shd w:val="clear" w:color="auto" w:fill="FFFFFF"/>
        </w:rPr>
        <w:t xml:space="preserve"> </w:t>
      </w:r>
      <w:r>
        <w:rPr>
          <w:rFonts w:eastAsia="Times New Roman"/>
          <w:color w:val="222222"/>
          <w:szCs w:val="24"/>
          <w:shd w:val="clear" w:color="auto" w:fill="FFFFFF"/>
        </w:rPr>
        <w:t>μόνο</w:t>
      </w:r>
      <w:r>
        <w:rPr>
          <w:rFonts w:eastAsia="Times New Roman"/>
          <w:color w:val="222222"/>
          <w:szCs w:val="24"/>
          <w:shd w:val="clear" w:color="auto" w:fill="FFFFFF"/>
        </w:rPr>
        <w:t>, αλλά και προδιάθεση νέων κομματικών προσλήψεων. Αφού χρ</w:t>
      </w:r>
      <w:r>
        <w:rPr>
          <w:rFonts w:eastAsia="Times New Roman"/>
          <w:color w:val="222222"/>
          <w:szCs w:val="24"/>
          <w:shd w:val="clear" w:color="auto" w:fill="FFFFFF"/>
        </w:rPr>
        <w:t xml:space="preserve">ησιμοποιήσατε το ΚΕΕΛΠΝΟ ως εκτοξευτήρα λάσπης, τώρα </w:t>
      </w:r>
      <w:r>
        <w:rPr>
          <w:rFonts w:eastAsia="Times New Roman"/>
          <w:color w:val="222222"/>
          <w:szCs w:val="24"/>
          <w:shd w:val="clear" w:color="auto" w:fill="FFFFFF"/>
        </w:rPr>
        <w:t xml:space="preserve">κτίζετε </w:t>
      </w:r>
      <w:r>
        <w:rPr>
          <w:rFonts w:eastAsia="Times New Roman"/>
          <w:color w:val="222222"/>
          <w:szCs w:val="24"/>
          <w:shd w:val="clear" w:color="auto" w:fill="FFFFFF"/>
        </w:rPr>
        <w:t>μέσω αυτού το κομματικό κράτος στην υγεία, μέσω νέων προσλήψεων που αναμένονται και διορισμών, αλλάζοντας απλώς την ονομασία του, δηλαδή κάνοντας μόνο βαφτίσια, δημιουργώντας έναν δυσκίνητο και γ</w:t>
      </w:r>
      <w:r>
        <w:rPr>
          <w:rFonts w:eastAsia="Times New Roman"/>
          <w:color w:val="222222"/>
          <w:szCs w:val="24"/>
          <w:shd w:val="clear" w:color="auto" w:fill="FFFFFF"/>
        </w:rPr>
        <w:t>ραφειοκρατικό κρατικό οργανισμό.</w:t>
      </w:r>
    </w:p>
    <w:p w14:paraId="7098EFEF"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 εισηγητής της Νέας Δημοκρατίας, Ιάσων Φωτήλας, αναφέρθηκε διεξοδικά για όλα αυτά τα θέματα.</w:t>
      </w:r>
    </w:p>
    <w:p w14:paraId="7098EFF0"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Θα αναφερθώ σε ένα θέμα, που επί τέσσερα χρόνια και πλέον, αποτελούσε το αγκάθι για τον Έβρο και κυρίως για την περιοχή του </w:t>
      </w:r>
      <w:r>
        <w:rPr>
          <w:rFonts w:eastAsia="Times New Roman"/>
          <w:color w:val="222222"/>
          <w:szCs w:val="24"/>
          <w:shd w:val="clear" w:color="auto" w:fill="FFFFFF"/>
        </w:rPr>
        <w:t>κεντρ</w:t>
      </w:r>
      <w:r>
        <w:rPr>
          <w:rFonts w:eastAsia="Times New Roman"/>
          <w:color w:val="222222"/>
          <w:szCs w:val="24"/>
          <w:shd w:val="clear" w:color="auto" w:fill="FFFFFF"/>
        </w:rPr>
        <w:t xml:space="preserve">ικού </w:t>
      </w:r>
      <w:r>
        <w:rPr>
          <w:rFonts w:eastAsia="Times New Roman"/>
          <w:color w:val="222222"/>
          <w:szCs w:val="24"/>
          <w:shd w:val="clear" w:color="auto" w:fill="FFFFFF"/>
        </w:rPr>
        <w:t xml:space="preserve">και </w:t>
      </w:r>
      <w:r>
        <w:rPr>
          <w:rFonts w:eastAsia="Times New Roman"/>
          <w:color w:val="222222"/>
          <w:szCs w:val="24"/>
          <w:shd w:val="clear" w:color="auto" w:fill="FFFFFF"/>
        </w:rPr>
        <w:t>βορείου</w:t>
      </w:r>
      <w:r>
        <w:rPr>
          <w:rFonts w:eastAsia="Times New Roman"/>
          <w:color w:val="222222"/>
          <w:szCs w:val="24"/>
          <w:shd w:val="clear" w:color="auto" w:fill="FFFFFF"/>
        </w:rPr>
        <w:t xml:space="preserve"> Έβρου. Πλήγωνε όλους τους κατοίκους αυτής της περιοχής. Αυτό αφορά </w:t>
      </w:r>
      <w:r>
        <w:rPr>
          <w:rFonts w:eastAsia="Times New Roman"/>
          <w:color w:val="222222"/>
          <w:szCs w:val="24"/>
          <w:shd w:val="clear" w:color="auto" w:fill="FFFFFF"/>
        </w:rPr>
        <w:t>σ</w:t>
      </w:r>
      <w:r>
        <w:rPr>
          <w:rFonts w:eastAsia="Times New Roman"/>
          <w:color w:val="222222"/>
          <w:szCs w:val="24"/>
          <w:shd w:val="clear" w:color="auto" w:fill="FFFFFF"/>
        </w:rPr>
        <w:t>την</w:t>
      </w:r>
      <w:r>
        <w:rPr>
          <w:rFonts w:eastAsia="Times New Roman"/>
          <w:color w:val="222222"/>
          <w:szCs w:val="24"/>
          <w:shd w:val="clear" w:color="auto" w:fill="FFFFFF"/>
        </w:rPr>
        <w:t xml:space="preserve"> αυτοτέλεια και την αυτονομία του Νοσοκομείου Διδυμοτείχου.</w:t>
      </w:r>
    </w:p>
    <w:p w14:paraId="7098EFF1"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 το 2015 όλοι οι Υπουργοί Υγείας την υποσχέθηκαν, όταν επισκέπτονταν τον </w:t>
      </w:r>
      <w:r>
        <w:rPr>
          <w:rFonts w:eastAsia="Times New Roman"/>
          <w:color w:val="222222"/>
          <w:szCs w:val="24"/>
          <w:shd w:val="clear" w:color="auto" w:fill="FFFFFF"/>
        </w:rPr>
        <w:t>νομό</w:t>
      </w:r>
      <w:r>
        <w:rPr>
          <w:rFonts w:eastAsia="Times New Roman"/>
          <w:color w:val="222222"/>
          <w:szCs w:val="24"/>
          <w:shd w:val="clear" w:color="auto" w:fill="FFFFFF"/>
        </w:rPr>
        <w:t>, αλλά δεν το έπραξαν. Πέρασ</w:t>
      </w:r>
      <w:r>
        <w:rPr>
          <w:rFonts w:eastAsia="Times New Roman"/>
          <w:color w:val="222222"/>
          <w:szCs w:val="24"/>
          <w:shd w:val="clear" w:color="auto" w:fill="FFFFFF"/>
        </w:rPr>
        <w:t>αν τέσσερα και πλέον χρόνια μεγάλων αγώνων. Μεταφέροντας το κλίμα της τοπικής κοινωνίας κατέθεσα επί τέσσερα χρόνια και πλέον τρεις επίκαιρες ερωτήσεις, τέσσερις γραπτές και τρεις κοινοβουλευτικές αναφορές.</w:t>
      </w:r>
    </w:p>
    <w:p w14:paraId="7098EFF2"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Απόψε είναι ξεχωριστή βραδιά για το Διδυμότειχο, </w:t>
      </w:r>
      <w:r>
        <w:rPr>
          <w:rFonts w:eastAsia="Times New Roman"/>
          <w:color w:val="222222"/>
          <w:szCs w:val="24"/>
          <w:shd w:val="clear" w:color="auto" w:fill="FFFFFF"/>
        </w:rPr>
        <w:t xml:space="preserve">την Ορεστιάδα και το Σουφλί, διότι με την τροπολογία που κατέθεσε ο αρμόδιος Υπουργός δίδεται η αυτοτέλεια και η αυτονομία στο τοπικό </w:t>
      </w:r>
      <w:r>
        <w:rPr>
          <w:rFonts w:eastAsia="Times New Roman"/>
          <w:color w:val="222222"/>
          <w:szCs w:val="24"/>
          <w:shd w:val="clear" w:color="auto" w:fill="FFFFFF"/>
        </w:rPr>
        <w:t>νοσοκομείο</w:t>
      </w:r>
      <w:r>
        <w:rPr>
          <w:rFonts w:eastAsia="Times New Roman"/>
          <w:color w:val="222222"/>
          <w:szCs w:val="24"/>
          <w:shd w:val="clear" w:color="auto" w:fill="FFFFFF"/>
        </w:rPr>
        <w:t>.</w:t>
      </w:r>
    </w:p>
    <w:p w14:paraId="7098EFF3" w14:textId="77777777" w:rsidR="00971A45" w:rsidRDefault="00ED091D">
      <w:pPr>
        <w:spacing w:line="600" w:lineRule="auto"/>
        <w:ind w:firstLine="720"/>
        <w:jc w:val="both"/>
        <w:rPr>
          <w:rFonts w:eastAsia="Times New Roman"/>
          <w:color w:val="222222"/>
          <w:szCs w:val="24"/>
          <w:shd w:val="clear" w:color="auto" w:fill="FFFFFF"/>
        </w:rPr>
      </w:pPr>
      <w:r w:rsidRPr="008F689D">
        <w:rPr>
          <w:rFonts w:eastAsia="Times New Roman"/>
          <w:b/>
          <w:color w:val="222222"/>
          <w:szCs w:val="24"/>
          <w:shd w:val="clear" w:color="auto" w:fill="FFFFFF"/>
        </w:rPr>
        <w:t>ΠΑΥΛΟΣ ΠΟΛΑΚΗΣ (Αναπληρωτής Υπουργός Υγείας):</w:t>
      </w:r>
      <w:r>
        <w:rPr>
          <w:rFonts w:eastAsia="Times New Roman"/>
          <w:color w:val="222222"/>
          <w:szCs w:val="24"/>
          <w:shd w:val="clear" w:color="auto" w:fill="FFFFFF"/>
        </w:rPr>
        <w:t xml:space="preserve"> Που δεν την έδωσε η κυβέρνησή σας! Δεν μας πιέσατε, εμείς επιλέξαμε να το κάνουμε! Εξηγούμαστε για να μην παρεξηγούμαστε!</w:t>
      </w:r>
    </w:p>
    <w:p w14:paraId="7098EFF4" w14:textId="77777777" w:rsidR="00971A45" w:rsidRDefault="00ED091D">
      <w:pPr>
        <w:spacing w:line="600" w:lineRule="auto"/>
        <w:ind w:firstLine="720"/>
        <w:jc w:val="both"/>
        <w:rPr>
          <w:rFonts w:eastAsia="Times New Roman"/>
          <w:color w:val="222222"/>
          <w:szCs w:val="24"/>
          <w:shd w:val="clear" w:color="auto" w:fill="FFFFFF"/>
        </w:rPr>
      </w:pPr>
      <w:r w:rsidRPr="00616D67">
        <w:rPr>
          <w:rFonts w:eastAsia="Times New Roman"/>
          <w:b/>
          <w:color w:val="222222"/>
          <w:szCs w:val="24"/>
          <w:shd w:val="clear" w:color="auto" w:fill="FFFFFF"/>
        </w:rPr>
        <w:t>ΠΡΟΕΔΡΕΥΩΝ (Μάριος Γεωργιάδης):</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Παρακαλώ, κύριε συνάδελφε. </w:t>
      </w:r>
    </w:p>
    <w:p w14:paraId="7098EFF5" w14:textId="77777777" w:rsidR="00971A45" w:rsidRDefault="00ED091D">
      <w:pPr>
        <w:spacing w:line="600" w:lineRule="auto"/>
        <w:ind w:firstLine="720"/>
        <w:jc w:val="both"/>
        <w:rPr>
          <w:rFonts w:eastAsia="Times New Roman"/>
          <w:color w:val="222222"/>
          <w:szCs w:val="24"/>
          <w:shd w:val="clear" w:color="auto" w:fill="FFFFFF"/>
        </w:rPr>
      </w:pPr>
      <w:r w:rsidRPr="00081123">
        <w:rPr>
          <w:rFonts w:eastAsia="Times New Roman"/>
          <w:b/>
          <w:color w:val="222222"/>
          <w:szCs w:val="24"/>
          <w:shd w:val="clear" w:color="auto" w:fill="FFFFFF"/>
        </w:rPr>
        <w:t xml:space="preserve">ΑΝΑΣΤΑΣΙΟΣ </w:t>
      </w:r>
      <w:r>
        <w:rPr>
          <w:rFonts w:eastAsia="Times New Roman"/>
          <w:b/>
          <w:color w:val="222222"/>
          <w:szCs w:val="24"/>
          <w:shd w:val="clear" w:color="auto" w:fill="FFFFFF"/>
        </w:rPr>
        <w:t xml:space="preserve">(ΤΑΣΟΣ) </w:t>
      </w:r>
      <w:r w:rsidRPr="00081123">
        <w:rPr>
          <w:rFonts w:eastAsia="Times New Roman"/>
          <w:b/>
          <w:color w:val="222222"/>
          <w:szCs w:val="24"/>
          <w:shd w:val="clear" w:color="auto" w:fill="FFFFFF"/>
        </w:rPr>
        <w:t>ΔΗΜΟΣΧΑΚΗΣ:</w:t>
      </w:r>
      <w:r>
        <w:rPr>
          <w:rFonts w:eastAsia="Times New Roman"/>
          <w:color w:val="222222"/>
          <w:szCs w:val="24"/>
          <w:shd w:val="clear" w:color="auto" w:fill="FFFFFF"/>
        </w:rPr>
        <w:t xml:space="preserve"> Καλοδεχούμενη, κύριε Υπουργέ, αυτή η αυτοτ</w:t>
      </w:r>
      <w:r>
        <w:rPr>
          <w:rFonts w:eastAsia="Times New Roman"/>
          <w:color w:val="222222"/>
          <w:szCs w:val="24"/>
          <w:shd w:val="clear" w:color="auto" w:fill="FFFFFF"/>
        </w:rPr>
        <w:t>έλεια, διότι προέκυψε μετά από αγώνες της τοπικής κοινωνίας όπως αυτή εκφράζεται από τον τοπικό Μητροπολίτη κ.κ. Δαμασκηνό, από τους τοπικούς δημάρχους, από όλους τους θεσμικούς παράγοντες, από τους πολιτιστικούς συλλόγους και πάνω από όλα από τους κατοίκο</w:t>
      </w:r>
      <w:r>
        <w:rPr>
          <w:rFonts w:eastAsia="Times New Roman"/>
          <w:color w:val="222222"/>
          <w:szCs w:val="24"/>
          <w:shd w:val="clear" w:color="auto" w:fill="FFFFFF"/>
        </w:rPr>
        <w:t xml:space="preserve">υς, διότι επιδίωκαν την εξασφάλιση του αυτοσεβασμού και της αυτοπροστασίας τους μέσα από την εύρυθμη λειτουργία του τοπικού </w:t>
      </w:r>
      <w:r>
        <w:rPr>
          <w:rFonts w:eastAsia="Times New Roman"/>
          <w:color w:val="222222"/>
          <w:szCs w:val="24"/>
          <w:shd w:val="clear" w:color="auto" w:fill="FFFFFF"/>
        </w:rPr>
        <w:t>νοσοκομείου</w:t>
      </w:r>
      <w:r>
        <w:rPr>
          <w:rFonts w:eastAsia="Times New Roman"/>
          <w:color w:val="222222"/>
          <w:szCs w:val="24"/>
          <w:shd w:val="clear" w:color="auto" w:fill="FFFFFF"/>
        </w:rPr>
        <w:t>.</w:t>
      </w:r>
    </w:p>
    <w:p w14:paraId="7098EFF6" w14:textId="77777777" w:rsidR="00971A45" w:rsidRDefault="00ED091D">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κύριε Υπουργέ, απόψε θέλουμε και μία ξεκάθαρη θέση από το δικό σας στόμα. Σε συνέχεια, μάλιστα –και σε ό,τι αφορά</w:t>
      </w:r>
      <w:r>
        <w:rPr>
          <w:rFonts w:eastAsia="Times New Roman"/>
          <w:color w:val="222222"/>
          <w:szCs w:val="24"/>
          <w:shd w:val="clear" w:color="auto" w:fill="FFFFFF"/>
        </w:rPr>
        <w:t xml:space="preserve"> </w:t>
      </w:r>
      <w:r>
        <w:rPr>
          <w:rFonts w:eastAsia="Times New Roman"/>
          <w:color w:val="222222"/>
          <w:szCs w:val="24"/>
          <w:shd w:val="clear" w:color="auto" w:fill="FFFFFF"/>
        </w:rPr>
        <w:t>σ</w:t>
      </w:r>
      <w:r>
        <w:rPr>
          <w:rFonts w:eastAsia="Times New Roman"/>
          <w:color w:val="222222"/>
          <w:szCs w:val="24"/>
          <w:shd w:val="clear" w:color="auto" w:fill="FFFFFF"/>
        </w:rPr>
        <w:t>τον</w:t>
      </w:r>
      <w:r>
        <w:rPr>
          <w:rFonts w:eastAsia="Times New Roman"/>
          <w:color w:val="222222"/>
          <w:szCs w:val="24"/>
          <w:shd w:val="clear" w:color="auto" w:fill="FFFFFF"/>
        </w:rPr>
        <w:t xml:space="preserve"> Αναπληρωτή Υπουργό- σχετικής ερώτησής μου σε ποια βήματα θα προβεί το Υπουργείο, εφόσον εξασφαλιστεί η αυτοτέλεια και η αυτονομία του </w:t>
      </w:r>
      <w:r>
        <w:rPr>
          <w:rFonts w:eastAsia="Times New Roman"/>
          <w:color w:val="222222"/>
          <w:szCs w:val="24"/>
          <w:shd w:val="clear" w:color="auto" w:fill="FFFFFF"/>
        </w:rPr>
        <w:t>νοσοκομείου</w:t>
      </w:r>
      <w:r>
        <w:rPr>
          <w:rFonts w:eastAsia="Times New Roman"/>
          <w:color w:val="222222"/>
          <w:szCs w:val="24"/>
          <w:shd w:val="clear" w:color="auto" w:fill="FFFFFF"/>
        </w:rPr>
        <w:t xml:space="preserve">, που συζητήσαμε εδώ στην Ολομέλεια τον Ιούνιο του 2018, τι ζητήσαμε λόγω της δυσλειτουργίας του </w:t>
      </w:r>
      <w:r>
        <w:rPr>
          <w:rFonts w:eastAsia="Times New Roman"/>
          <w:color w:val="222222"/>
          <w:szCs w:val="24"/>
          <w:shd w:val="clear" w:color="auto" w:fill="FFFFFF"/>
        </w:rPr>
        <w:t>νοσοκομε</w:t>
      </w:r>
      <w:r>
        <w:rPr>
          <w:rFonts w:eastAsia="Times New Roman"/>
          <w:color w:val="222222"/>
          <w:szCs w:val="24"/>
          <w:shd w:val="clear" w:color="auto" w:fill="FFFFFF"/>
        </w:rPr>
        <w:t>ίου</w:t>
      </w:r>
      <w:r>
        <w:rPr>
          <w:rFonts w:eastAsia="Times New Roman"/>
          <w:color w:val="222222"/>
          <w:szCs w:val="24"/>
          <w:shd w:val="clear" w:color="auto" w:fill="FFFFFF"/>
        </w:rPr>
        <w:t>;</w:t>
      </w:r>
    </w:p>
    <w:p w14:paraId="7098EFF7" w14:textId="77777777" w:rsidR="00971A45" w:rsidRDefault="00ED091D">
      <w:pPr>
        <w:spacing w:line="600" w:lineRule="auto"/>
        <w:ind w:firstLine="720"/>
        <w:jc w:val="both"/>
        <w:rPr>
          <w:rFonts w:eastAsia="Times New Roman"/>
          <w:szCs w:val="24"/>
        </w:rPr>
      </w:pPr>
      <w:r>
        <w:rPr>
          <w:rFonts w:eastAsia="Times New Roman"/>
          <w:color w:val="222222"/>
          <w:szCs w:val="24"/>
          <w:shd w:val="clear" w:color="auto" w:fill="FFFFFF"/>
        </w:rPr>
        <w:t xml:space="preserve">Είναι γεγονός ότι παρά τη φιλότιμη προσπάθεια των εργαζομένων, παρατηρούνται δυσκολίες σε ό,τι αφορά </w:t>
      </w:r>
      <w:r>
        <w:rPr>
          <w:rFonts w:eastAsia="Times New Roman"/>
          <w:color w:val="222222"/>
          <w:szCs w:val="24"/>
          <w:shd w:val="clear" w:color="auto" w:fill="FFFFFF"/>
        </w:rPr>
        <w:t>σ</w:t>
      </w:r>
      <w:r>
        <w:rPr>
          <w:rFonts w:eastAsia="Times New Roman"/>
          <w:color w:val="222222"/>
          <w:szCs w:val="24"/>
          <w:shd w:val="clear" w:color="auto" w:fill="FFFFFF"/>
        </w:rPr>
        <w:t>την</w:t>
      </w:r>
      <w:r>
        <w:rPr>
          <w:rFonts w:eastAsia="Times New Roman"/>
          <w:color w:val="222222"/>
          <w:szCs w:val="24"/>
          <w:shd w:val="clear" w:color="auto" w:fill="FFFFFF"/>
        </w:rPr>
        <w:t xml:space="preserve"> εύρυθμη λειτουργία του, όπως είναι για παράδειγμα οι ελλείψεις σε ιατρικό, νοσηλευτικό και βοηθητικό προσωπικό, που ήταν και είναι σοβαρές, καθώς</w:t>
      </w:r>
      <w:r>
        <w:rPr>
          <w:rFonts w:eastAsia="Times New Roman"/>
          <w:color w:val="222222"/>
          <w:szCs w:val="24"/>
          <w:shd w:val="clear" w:color="auto" w:fill="FFFFFF"/>
        </w:rPr>
        <w:t xml:space="preserve"> επίσης και οι ανάγκες σε υλικοτεχνικό εξοπλισμό</w:t>
      </w:r>
      <w:r w:rsidRPr="00141AD3">
        <w:rPr>
          <w:rFonts w:eastAsia="Times New Roman"/>
          <w:szCs w:val="24"/>
        </w:rPr>
        <w:t xml:space="preserve"> </w:t>
      </w:r>
      <w:r>
        <w:rPr>
          <w:rFonts w:eastAsia="Times New Roman"/>
          <w:szCs w:val="24"/>
        </w:rPr>
        <w:t xml:space="preserve">ενώ επιπλέον οι επικείμενες συνταξιοδοτήσεις και αποχωρήσεις ιατρικού προσωπικού αποδυνάμωσαν και θα αποδυναμώσουν ακόμα περισσότερο τη λειτουργία του </w:t>
      </w:r>
      <w:r>
        <w:rPr>
          <w:rFonts w:eastAsia="Times New Roman"/>
          <w:szCs w:val="24"/>
        </w:rPr>
        <w:t>ι</w:t>
      </w:r>
      <w:r>
        <w:rPr>
          <w:rFonts w:eastAsia="Times New Roman"/>
          <w:szCs w:val="24"/>
        </w:rPr>
        <w:t>δρύματος.</w:t>
      </w:r>
    </w:p>
    <w:p w14:paraId="7098EFF8" w14:textId="77777777" w:rsidR="00971A45" w:rsidRDefault="00ED091D">
      <w:pPr>
        <w:spacing w:line="600" w:lineRule="auto"/>
        <w:ind w:firstLine="720"/>
        <w:jc w:val="both"/>
        <w:rPr>
          <w:rFonts w:eastAsia="Times New Roman"/>
          <w:szCs w:val="24"/>
        </w:rPr>
      </w:pPr>
      <w:r>
        <w:rPr>
          <w:rFonts w:eastAsia="Times New Roman"/>
          <w:szCs w:val="24"/>
        </w:rPr>
        <w:t xml:space="preserve">Ενδεικτικά αναφέρθηκαν και τότε, κύριε Αναπληρωτά Υπουργέ, με κάθε λεπτομέρεια τα προβλήματα που αντιμετωπίζει το νοσοκομείο. Εσείς όλα τα είδατε ρόδινα. </w:t>
      </w:r>
    </w:p>
    <w:p w14:paraId="7098EFF9" w14:textId="77777777" w:rsidR="00971A45" w:rsidRDefault="00ED091D">
      <w:pPr>
        <w:spacing w:line="600" w:lineRule="auto"/>
        <w:ind w:firstLine="720"/>
        <w:jc w:val="both"/>
        <w:rPr>
          <w:rFonts w:eastAsia="Times New Roman"/>
          <w:szCs w:val="24"/>
        </w:rPr>
      </w:pPr>
      <w:r>
        <w:rPr>
          <w:rFonts w:eastAsia="Times New Roman"/>
          <w:szCs w:val="24"/>
        </w:rPr>
        <w:t xml:space="preserve">Λαμβάνοντας υπ’ </w:t>
      </w:r>
      <w:proofErr w:type="spellStart"/>
      <w:r>
        <w:rPr>
          <w:rFonts w:eastAsia="Times New Roman"/>
          <w:szCs w:val="24"/>
        </w:rPr>
        <w:t>όψιν</w:t>
      </w:r>
      <w:proofErr w:type="spellEnd"/>
      <w:r>
        <w:rPr>
          <w:rFonts w:eastAsia="Times New Roman"/>
          <w:szCs w:val="24"/>
        </w:rPr>
        <w:t xml:space="preserve"> τ</w:t>
      </w:r>
      <w:r w:rsidRPr="00723733">
        <w:rPr>
          <w:rFonts w:eastAsia="Times New Roman"/>
          <w:szCs w:val="24"/>
        </w:rPr>
        <w:t xml:space="preserve">ην αποψινή </w:t>
      </w:r>
      <w:r>
        <w:rPr>
          <w:rFonts w:eastAsia="Times New Roman"/>
          <w:szCs w:val="24"/>
        </w:rPr>
        <w:t>αυτοτέλεια και αυτονομία που παραχωρείτε μετά από αγώνες τεσσάρων ετ</w:t>
      </w:r>
      <w:r>
        <w:rPr>
          <w:rFonts w:eastAsia="Times New Roman"/>
          <w:szCs w:val="24"/>
        </w:rPr>
        <w:t xml:space="preserve">ών, θέλουμε </w:t>
      </w:r>
      <w:r w:rsidRPr="00723733">
        <w:rPr>
          <w:rFonts w:eastAsia="Times New Roman"/>
          <w:szCs w:val="24"/>
        </w:rPr>
        <w:t xml:space="preserve">να δεσμευτείτε ότι θα δώσετε </w:t>
      </w:r>
      <w:r>
        <w:rPr>
          <w:rFonts w:eastAsia="Times New Roman"/>
          <w:szCs w:val="24"/>
        </w:rPr>
        <w:t>προίκα</w:t>
      </w:r>
      <w:r w:rsidRPr="00723733">
        <w:rPr>
          <w:rFonts w:eastAsia="Times New Roman"/>
          <w:szCs w:val="24"/>
        </w:rPr>
        <w:t xml:space="preserve"> </w:t>
      </w:r>
      <w:r w:rsidRPr="00723733">
        <w:rPr>
          <w:rFonts w:eastAsia="Times New Roman"/>
          <w:szCs w:val="24"/>
        </w:rPr>
        <w:t>σ</w:t>
      </w:r>
      <w:r>
        <w:rPr>
          <w:rFonts w:eastAsia="Times New Roman"/>
          <w:szCs w:val="24"/>
        </w:rPr>
        <w:t>’</w:t>
      </w:r>
      <w:r w:rsidRPr="00723733">
        <w:rPr>
          <w:rFonts w:eastAsia="Times New Roman"/>
          <w:szCs w:val="24"/>
        </w:rPr>
        <w:t xml:space="preserve"> </w:t>
      </w:r>
      <w:r w:rsidRPr="00723733">
        <w:rPr>
          <w:rFonts w:eastAsia="Times New Roman"/>
          <w:szCs w:val="24"/>
        </w:rPr>
        <w:t xml:space="preserve">αυτό το </w:t>
      </w:r>
      <w:r>
        <w:rPr>
          <w:rFonts w:eastAsia="Times New Roman"/>
          <w:szCs w:val="24"/>
        </w:rPr>
        <w:t>ν</w:t>
      </w:r>
      <w:r w:rsidRPr="00723733">
        <w:rPr>
          <w:rFonts w:eastAsia="Times New Roman"/>
          <w:szCs w:val="24"/>
        </w:rPr>
        <w:t xml:space="preserve">οσοκομείο </w:t>
      </w:r>
      <w:r w:rsidRPr="00723733">
        <w:rPr>
          <w:rFonts w:eastAsia="Times New Roman"/>
          <w:szCs w:val="24"/>
        </w:rPr>
        <w:t>για να μπορέσει να σταθεί στα πόδια του</w:t>
      </w:r>
      <w:r>
        <w:rPr>
          <w:rFonts w:eastAsia="Times New Roman"/>
          <w:szCs w:val="24"/>
        </w:rPr>
        <w:t>,</w:t>
      </w:r>
      <w:r w:rsidRPr="00723733">
        <w:rPr>
          <w:rFonts w:eastAsia="Times New Roman"/>
          <w:szCs w:val="24"/>
        </w:rPr>
        <w:t xml:space="preserve"> διότι έχει λεηλατηθεί </w:t>
      </w:r>
      <w:r>
        <w:rPr>
          <w:rFonts w:eastAsia="Times New Roman"/>
          <w:szCs w:val="24"/>
        </w:rPr>
        <w:t>κ</w:t>
      </w:r>
      <w:r w:rsidRPr="00723733">
        <w:rPr>
          <w:rFonts w:eastAsia="Times New Roman"/>
          <w:szCs w:val="24"/>
        </w:rPr>
        <w:t xml:space="preserve">αι μόνον οι εργαζόμενοι </w:t>
      </w:r>
      <w:r>
        <w:rPr>
          <w:rFonts w:eastAsia="Times New Roman"/>
          <w:szCs w:val="24"/>
        </w:rPr>
        <w:t>και</w:t>
      </w:r>
      <w:r w:rsidRPr="00723733">
        <w:rPr>
          <w:rFonts w:eastAsia="Times New Roman"/>
          <w:szCs w:val="24"/>
        </w:rPr>
        <w:t xml:space="preserve"> οι τοπικοί κράτησαν αυτό όρθιο</w:t>
      </w:r>
      <w:r>
        <w:rPr>
          <w:rFonts w:eastAsia="Times New Roman"/>
          <w:szCs w:val="24"/>
        </w:rPr>
        <w:t>,</w:t>
      </w:r>
      <w:r w:rsidRPr="00723733">
        <w:rPr>
          <w:rFonts w:eastAsia="Times New Roman"/>
          <w:szCs w:val="24"/>
        </w:rPr>
        <w:t xml:space="preserve"> όχι </w:t>
      </w:r>
      <w:r>
        <w:rPr>
          <w:rFonts w:eastAsia="Times New Roman"/>
          <w:szCs w:val="24"/>
        </w:rPr>
        <w:t>εσείς.</w:t>
      </w:r>
    </w:p>
    <w:p w14:paraId="7098EFFA" w14:textId="77777777" w:rsidR="00971A45" w:rsidRDefault="00ED091D">
      <w:pPr>
        <w:spacing w:line="600" w:lineRule="auto"/>
        <w:ind w:firstLine="720"/>
        <w:jc w:val="both"/>
        <w:rPr>
          <w:rFonts w:eastAsia="Times New Roman"/>
          <w:szCs w:val="24"/>
        </w:rPr>
      </w:pPr>
      <w:r>
        <w:rPr>
          <w:rFonts w:eastAsia="Times New Roman"/>
          <w:szCs w:val="24"/>
        </w:rPr>
        <w:t xml:space="preserve">Αν δεν </w:t>
      </w:r>
      <w:r w:rsidRPr="00723733">
        <w:rPr>
          <w:rFonts w:eastAsia="Times New Roman"/>
          <w:szCs w:val="24"/>
        </w:rPr>
        <w:t>το πράξετε αυτό που ζητούμε για την ομαλή με</w:t>
      </w:r>
      <w:r w:rsidRPr="00723733">
        <w:rPr>
          <w:rFonts w:eastAsia="Times New Roman"/>
          <w:szCs w:val="24"/>
        </w:rPr>
        <w:t>τάβαση στην πλήρη αυτοτέλεια και αυτονομία</w:t>
      </w:r>
      <w:r>
        <w:rPr>
          <w:rFonts w:eastAsia="Times New Roman"/>
          <w:szCs w:val="24"/>
        </w:rPr>
        <w:t>,</w:t>
      </w:r>
      <w:r w:rsidRPr="00723733">
        <w:rPr>
          <w:rFonts w:eastAsia="Times New Roman"/>
          <w:szCs w:val="24"/>
        </w:rPr>
        <w:t xml:space="preserve"> τότε πλέον θα σας κατηγορήσουμε ότι ναρκοθετείτε και αυτό το πεδίο</w:t>
      </w:r>
      <w:r>
        <w:rPr>
          <w:rFonts w:eastAsia="Times New Roman"/>
          <w:szCs w:val="24"/>
        </w:rPr>
        <w:t xml:space="preserve">, διότι </w:t>
      </w:r>
      <w:r w:rsidRPr="00723733">
        <w:rPr>
          <w:rFonts w:eastAsia="Times New Roman"/>
          <w:szCs w:val="24"/>
        </w:rPr>
        <w:t xml:space="preserve">ξέρετε ότι πολύ σύντομα θα αποχωρήσετε από τη διακυβέρνηση της χώρας και θέλετε </w:t>
      </w:r>
      <w:r>
        <w:rPr>
          <w:rFonts w:eastAsia="Times New Roman"/>
          <w:szCs w:val="24"/>
        </w:rPr>
        <w:t>φ</w:t>
      </w:r>
      <w:r w:rsidRPr="00723733">
        <w:rPr>
          <w:rFonts w:eastAsia="Times New Roman"/>
          <w:szCs w:val="24"/>
        </w:rPr>
        <w:t xml:space="preserve">εύγοντας να αφήσετε </w:t>
      </w:r>
      <w:r>
        <w:rPr>
          <w:rFonts w:eastAsia="Times New Roman"/>
          <w:szCs w:val="24"/>
        </w:rPr>
        <w:t>«</w:t>
      </w:r>
      <w:r w:rsidRPr="00723733">
        <w:rPr>
          <w:rFonts w:eastAsia="Times New Roman"/>
          <w:szCs w:val="24"/>
        </w:rPr>
        <w:t>μαύρη γη</w:t>
      </w:r>
      <w:r>
        <w:rPr>
          <w:rFonts w:eastAsia="Times New Roman"/>
          <w:szCs w:val="24"/>
        </w:rPr>
        <w:t>».</w:t>
      </w:r>
    </w:p>
    <w:p w14:paraId="7098EFFB" w14:textId="77777777" w:rsidR="00971A45" w:rsidRDefault="00ED091D">
      <w:pPr>
        <w:spacing w:line="600" w:lineRule="auto"/>
        <w:ind w:firstLine="720"/>
        <w:jc w:val="both"/>
        <w:rPr>
          <w:rFonts w:eastAsia="Times New Roman"/>
          <w:szCs w:val="24"/>
        </w:rPr>
      </w:pPr>
      <w:r>
        <w:rPr>
          <w:rFonts w:eastAsia="Times New Roman"/>
          <w:szCs w:val="24"/>
        </w:rPr>
        <w:t>Επίσης,</w:t>
      </w:r>
      <w:r w:rsidRPr="00EB5168">
        <w:rPr>
          <w:rFonts w:eastAsia="Times New Roman"/>
          <w:szCs w:val="24"/>
        </w:rPr>
        <w:t xml:space="preserve"> </w:t>
      </w:r>
      <w:r>
        <w:rPr>
          <w:rFonts w:eastAsia="Times New Roman"/>
          <w:szCs w:val="24"/>
        </w:rPr>
        <w:t>σας περιγράφω δύο</w:t>
      </w:r>
      <w:r>
        <w:rPr>
          <w:rFonts w:eastAsia="Times New Roman"/>
          <w:szCs w:val="24"/>
        </w:rPr>
        <w:t xml:space="preserve"> πράγματα για την</w:t>
      </w:r>
      <w:r w:rsidRPr="00723733">
        <w:rPr>
          <w:rFonts w:eastAsia="Times New Roman"/>
          <w:szCs w:val="24"/>
        </w:rPr>
        <w:t xml:space="preserve"> κατάσταση </w:t>
      </w:r>
      <w:r>
        <w:rPr>
          <w:rFonts w:eastAsia="Times New Roman"/>
          <w:szCs w:val="24"/>
        </w:rPr>
        <w:t xml:space="preserve">που </w:t>
      </w:r>
      <w:r w:rsidRPr="00723733">
        <w:rPr>
          <w:rFonts w:eastAsia="Times New Roman"/>
          <w:szCs w:val="24"/>
        </w:rPr>
        <w:t xml:space="preserve">επικρατεί στο </w:t>
      </w:r>
      <w:r>
        <w:rPr>
          <w:rFonts w:eastAsia="Times New Roman"/>
          <w:szCs w:val="24"/>
        </w:rPr>
        <w:t>ν</w:t>
      </w:r>
      <w:r w:rsidRPr="00723733">
        <w:rPr>
          <w:rFonts w:eastAsia="Times New Roman"/>
          <w:szCs w:val="24"/>
        </w:rPr>
        <w:t xml:space="preserve">οσοκομείο </w:t>
      </w:r>
      <w:r w:rsidRPr="00723733">
        <w:rPr>
          <w:rFonts w:eastAsia="Times New Roman"/>
          <w:szCs w:val="24"/>
        </w:rPr>
        <w:t>αυτό</w:t>
      </w:r>
      <w:r>
        <w:rPr>
          <w:rFonts w:eastAsia="Times New Roman"/>
          <w:szCs w:val="24"/>
        </w:rPr>
        <w:t>.</w:t>
      </w:r>
      <w:r>
        <w:rPr>
          <w:rFonts w:eastAsia="Times New Roman"/>
          <w:szCs w:val="24"/>
        </w:rPr>
        <w:t xml:space="preserve"> Στις</w:t>
      </w:r>
      <w:r w:rsidRPr="00723733">
        <w:rPr>
          <w:rFonts w:eastAsia="Times New Roman"/>
          <w:szCs w:val="24"/>
        </w:rPr>
        <w:t xml:space="preserve"> 2</w:t>
      </w:r>
      <w:r>
        <w:rPr>
          <w:rFonts w:eastAsia="Times New Roman"/>
          <w:szCs w:val="24"/>
        </w:rPr>
        <w:t>2</w:t>
      </w:r>
      <w:r w:rsidRPr="00723733">
        <w:rPr>
          <w:rFonts w:eastAsia="Times New Roman"/>
          <w:szCs w:val="24"/>
        </w:rPr>
        <w:t xml:space="preserve"> Φεβρουαρίου</w:t>
      </w:r>
      <w:r>
        <w:rPr>
          <w:rFonts w:eastAsia="Times New Roman"/>
          <w:szCs w:val="24"/>
        </w:rPr>
        <w:t xml:space="preserve"> του</w:t>
      </w:r>
      <w:r w:rsidRPr="00723733">
        <w:rPr>
          <w:rFonts w:eastAsia="Times New Roman"/>
          <w:szCs w:val="24"/>
        </w:rPr>
        <w:t xml:space="preserve"> τρέχοντος έτος κατέθεσ</w:t>
      </w:r>
      <w:r>
        <w:rPr>
          <w:rFonts w:eastAsia="Times New Roman"/>
          <w:szCs w:val="24"/>
        </w:rPr>
        <w:t>α</w:t>
      </w:r>
      <w:r w:rsidRPr="00723733">
        <w:rPr>
          <w:rFonts w:eastAsia="Times New Roman"/>
          <w:szCs w:val="24"/>
        </w:rPr>
        <w:t xml:space="preserve"> κοινοβουλευτική αναφορά</w:t>
      </w:r>
      <w:r>
        <w:rPr>
          <w:rFonts w:eastAsia="Times New Roman"/>
          <w:szCs w:val="24"/>
        </w:rPr>
        <w:t>,</w:t>
      </w:r>
      <w:r w:rsidRPr="00723733">
        <w:rPr>
          <w:rFonts w:eastAsia="Times New Roman"/>
          <w:szCs w:val="24"/>
        </w:rPr>
        <w:t xml:space="preserve"> </w:t>
      </w:r>
      <w:r>
        <w:rPr>
          <w:rFonts w:eastAsia="Times New Roman"/>
          <w:szCs w:val="24"/>
        </w:rPr>
        <w:t xml:space="preserve">γιατί </w:t>
      </w:r>
      <w:r w:rsidRPr="00723733">
        <w:rPr>
          <w:rFonts w:eastAsia="Times New Roman"/>
          <w:szCs w:val="24"/>
        </w:rPr>
        <w:t xml:space="preserve">η </w:t>
      </w:r>
      <w:r w:rsidRPr="00723733">
        <w:rPr>
          <w:rFonts w:eastAsia="Times New Roman"/>
          <w:szCs w:val="24"/>
        </w:rPr>
        <w:t>μ</w:t>
      </w:r>
      <w:r w:rsidRPr="00723733">
        <w:rPr>
          <w:rFonts w:eastAsia="Times New Roman"/>
          <w:szCs w:val="24"/>
        </w:rPr>
        <w:t xml:space="preserve">ονάδα </w:t>
      </w:r>
      <w:r w:rsidRPr="00723733">
        <w:rPr>
          <w:rFonts w:eastAsia="Times New Roman"/>
          <w:szCs w:val="24"/>
        </w:rPr>
        <w:t>τ</w:t>
      </w:r>
      <w:r w:rsidRPr="00723733">
        <w:rPr>
          <w:rFonts w:eastAsia="Times New Roman"/>
          <w:szCs w:val="24"/>
        </w:rPr>
        <w:t xml:space="preserve">εχνητού </w:t>
      </w:r>
      <w:r w:rsidRPr="00723733">
        <w:rPr>
          <w:rFonts w:eastAsia="Times New Roman"/>
          <w:szCs w:val="24"/>
        </w:rPr>
        <w:t>ν</w:t>
      </w:r>
      <w:r w:rsidRPr="00723733">
        <w:rPr>
          <w:rFonts w:eastAsia="Times New Roman"/>
          <w:szCs w:val="24"/>
        </w:rPr>
        <w:t>εφρού</w:t>
      </w:r>
      <w:r w:rsidRPr="00723733">
        <w:rPr>
          <w:rFonts w:eastAsia="Times New Roman"/>
          <w:szCs w:val="24"/>
        </w:rPr>
        <w:t xml:space="preserve"> αδυνατεί να εξυπηρετεί επιπλέον ασθενείς εξαιτίας της έλλειψης νοσηλευτικού προσωπικού</w:t>
      </w:r>
      <w:r>
        <w:rPr>
          <w:rFonts w:eastAsia="Times New Roman"/>
          <w:szCs w:val="24"/>
        </w:rPr>
        <w:t>.</w:t>
      </w:r>
      <w:r w:rsidRPr="00723733">
        <w:rPr>
          <w:rFonts w:eastAsia="Times New Roman"/>
          <w:szCs w:val="24"/>
        </w:rPr>
        <w:t xml:space="preserve"> Τ</w:t>
      </w:r>
      <w:r w:rsidRPr="00723733">
        <w:rPr>
          <w:rFonts w:eastAsia="Times New Roman"/>
          <w:szCs w:val="24"/>
        </w:rPr>
        <w:t xml:space="preserve">ο αποτέλεσμα είναι οι νεφροπαθείς του </w:t>
      </w:r>
      <w:r>
        <w:rPr>
          <w:rFonts w:eastAsia="Times New Roman"/>
          <w:szCs w:val="24"/>
        </w:rPr>
        <w:t>βο</w:t>
      </w:r>
      <w:r w:rsidRPr="00723733">
        <w:rPr>
          <w:rFonts w:eastAsia="Times New Roman"/>
          <w:szCs w:val="24"/>
        </w:rPr>
        <w:t xml:space="preserve">ρείου και κεντρικού Έβρου να μετακινούνται μέρα παρά μέρα περίπου 200 χιλιόμετρα για να </w:t>
      </w:r>
      <w:r>
        <w:rPr>
          <w:rFonts w:eastAsia="Times New Roman"/>
          <w:szCs w:val="24"/>
        </w:rPr>
        <w:t xml:space="preserve">μεταβούν στο </w:t>
      </w:r>
      <w:r>
        <w:rPr>
          <w:rFonts w:eastAsia="Times New Roman"/>
          <w:szCs w:val="24"/>
        </w:rPr>
        <w:t>Ν</w:t>
      </w:r>
      <w:r>
        <w:rPr>
          <w:rFonts w:eastAsia="Times New Roman"/>
          <w:szCs w:val="24"/>
        </w:rPr>
        <w:t xml:space="preserve">οσοκομείο </w:t>
      </w:r>
      <w:r w:rsidRPr="00723733">
        <w:rPr>
          <w:rFonts w:eastAsia="Times New Roman"/>
          <w:szCs w:val="24"/>
        </w:rPr>
        <w:t>Αλεξανδρούπολης</w:t>
      </w:r>
      <w:r>
        <w:rPr>
          <w:rFonts w:eastAsia="Times New Roman"/>
          <w:szCs w:val="24"/>
        </w:rPr>
        <w:t>,</w:t>
      </w:r>
      <w:r w:rsidRPr="00723733">
        <w:rPr>
          <w:rFonts w:eastAsia="Times New Roman"/>
          <w:szCs w:val="24"/>
        </w:rPr>
        <w:t xml:space="preserve"> ώστε να υποβληθούν</w:t>
      </w:r>
      <w:r>
        <w:rPr>
          <w:rFonts w:eastAsia="Times New Roman"/>
          <w:szCs w:val="24"/>
        </w:rPr>
        <w:t>...</w:t>
      </w:r>
    </w:p>
    <w:p w14:paraId="7098EFFC" w14:textId="77777777" w:rsidR="00971A45" w:rsidRDefault="00ED091D">
      <w:pPr>
        <w:spacing w:line="600" w:lineRule="auto"/>
        <w:ind w:firstLine="720"/>
        <w:jc w:val="both"/>
        <w:rPr>
          <w:rFonts w:eastAsia="Times New Roman"/>
          <w:b/>
          <w:szCs w:val="24"/>
        </w:rPr>
      </w:pPr>
      <w:r w:rsidRPr="00723733">
        <w:rPr>
          <w:rFonts w:eastAsia="Times New Roman"/>
          <w:b/>
          <w:szCs w:val="24"/>
        </w:rPr>
        <w:t>ΓΕΩΡΓΙΟΣ ΚΑΪΣΑΣ:</w:t>
      </w:r>
      <w:r>
        <w:rPr>
          <w:rFonts w:eastAsia="Times New Roman"/>
          <w:b/>
          <w:szCs w:val="24"/>
        </w:rPr>
        <w:t xml:space="preserve"> </w:t>
      </w:r>
      <w:r>
        <w:rPr>
          <w:rFonts w:eastAsia="Times New Roman"/>
          <w:szCs w:val="24"/>
        </w:rPr>
        <w:t>Πέντε άτομα είναι!</w:t>
      </w:r>
    </w:p>
    <w:p w14:paraId="7098EFFD" w14:textId="77777777" w:rsidR="00971A45" w:rsidRDefault="00ED091D">
      <w:pPr>
        <w:spacing w:line="600" w:lineRule="auto"/>
        <w:ind w:firstLine="720"/>
        <w:jc w:val="both"/>
        <w:rPr>
          <w:rFonts w:eastAsia="Times New Roman"/>
          <w:szCs w:val="24"/>
        </w:rPr>
      </w:pPr>
      <w:r w:rsidRPr="00723733">
        <w:rPr>
          <w:rFonts w:eastAsia="Times New Roman"/>
          <w:b/>
          <w:szCs w:val="24"/>
        </w:rPr>
        <w:t>ΑΝΑΣΤΑΣΙΟΣ</w:t>
      </w:r>
      <w:r>
        <w:rPr>
          <w:rFonts w:eastAsia="Times New Roman"/>
          <w:b/>
          <w:szCs w:val="24"/>
        </w:rPr>
        <w:t xml:space="preserve"> (ΤΑΣΟΣ)</w:t>
      </w:r>
      <w:r w:rsidRPr="00723733">
        <w:rPr>
          <w:rFonts w:eastAsia="Times New Roman"/>
          <w:b/>
          <w:szCs w:val="24"/>
        </w:rPr>
        <w:t xml:space="preserve"> ΔΗΜΟΣΧΑΚΗΣ:</w:t>
      </w:r>
      <w:r w:rsidRPr="00723733">
        <w:rPr>
          <w:rFonts w:eastAsia="Times New Roman"/>
          <w:szCs w:val="24"/>
        </w:rPr>
        <w:t xml:space="preserve"> Κανένας</w:t>
      </w:r>
      <w:r>
        <w:rPr>
          <w:rFonts w:eastAsia="Times New Roman"/>
          <w:szCs w:val="24"/>
        </w:rPr>
        <w:t>,</w:t>
      </w:r>
      <w:r w:rsidRPr="00723733">
        <w:rPr>
          <w:rFonts w:eastAsia="Times New Roman"/>
          <w:szCs w:val="24"/>
        </w:rPr>
        <w:t xml:space="preserve"> κ</w:t>
      </w:r>
      <w:r>
        <w:rPr>
          <w:rFonts w:eastAsia="Times New Roman"/>
          <w:szCs w:val="24"/>
        </w:rPr>
        <w:t xml:space="preserve">ύριε </w:t>
      </w:r>
      <w:proofErr w:type="spellStart"/>
      <w:r>
        <w:rPr>
          <w:rFonts w:eastAsia="Times New Roman"/>
          <w:szCs w:val="24"/>
        </w:rPr>
        <w:t>Καΐσα</w:t>
      </w:r>
      <w:proofErr w:type="spellEnd"/>
      <w:r>
        <w:rPr>
          <w:rFonts w:eastAsia="Times New Roman"/>
          <w:szCs w:val="24"/>
        </w:rPr>
        <w:t>!</w:t>
      </w:r>
      <w:r w:rsidRPr="00723733">
        <w:rPr>
          <w:rFonts w:eastAsia="Times New Roman"/>
          <w:szCs w:val="24"/>
        </w:rPr>
        <w:t xml:space="preserve"> Όχι</w:t>
      </w:r>
      <w:r>
        <w:rPr>
          <w:rFonts w:eastAsia="Times New Roman"/>
          <w:szCs w:val="24"/>
        </w:rPr>
        <w:t xml:space="preserve"> πέντε! Οι πέντε εκπροσωπούν οικογένειες!</w:t>
      </w:r>
    </w:p>
    <w:p w14:paraId="7098EFFE" w14:textId="77777777" w:rsidR="00971A45" w:rsidRDefault="00ED091D">
      <w:pPr>
        <w:spacing w:line="600" w:lineRule="auto"/>
        <w:ind w:firstLine="720"/>
        <w:jc w:val="both"/>
        <w:rPr>
          <w:rFonts w:eastAsia="Times New Roman"/>
          <w:szCs w:val="24"/>
        </w:rPr>
      </w:pPr>
      <w:r w:rsidRPr="00723733">
        <w:rPr>
          <w:rFonts w:eastAsia="Times New Roman"/>
          <w:b/>
          <w:szCs w:val="24"/>
        </w:rPr>
        <w:t>ΓΕΩΡΓΙΟΣ ΚΑΪΣΑΣ:</w:t>
      </w:r>
      <w:r>
        <w:rPr>
          <w:rFonts w:eastAsia="Times New Roman"/>
          <w:b/>
          <w:szCs w:val="24"/>
        </w:rPr>
        <w:t xml:space="preserve"> </w:t>
      </w:r>
      <w:r>
        <w:rPr>
          <w:rFonts w:eastAsia="Times New Roman"/>
          <w:szCs w:val="24"/>
        </w:rPr>
        <w:t>Άστα αυτά τώρα!</w:t>
      </w:r>
    </w:p>
    <w:p w14:paraId="7098EFFF" w14:textId="77777777" w:rsidR="00971A45" w:rsidRDefault="00ED091D">
      <w:pPr>
        <w:spacing w:line="600" w:lineRule="auto"/>
        <w:ind w:firstLine="720"/>
        <w:jc w:val="both"/>
        <w:rPr>
          <w:rFonts w:eastAsia="Times New Roman"/>
          <w:szCs w:val="24"/>
        </w:rPr>
      </w:pPr>
      <w:r>
        <w:rPr>
          <w:rFonts w:eastAsia="Times New Roman" w:cs="Times New Roman"/>
          <w:b/>
          <w:szCs w:val="24"/>
        </w:rPr>
        <w:t>ΠΡΟΕΔΡΕΥΩΝ (Μάριος Γεωργιάδης):</w:t>
      </w:r>
      <w:r>
        <w:rPr>
          <w:rFonts w:eastAsia="Times New Roman"/>
          <w:szCs w:val="24"/>
        </w:rPr>
        <w:t xml:space="preserve"> Μην αρχίσετε το</w:t>
      </w:r>
      <w:r>
        <w:rPr>
          <w:rFonts w:eastAsia="Times New Roman"/>
          <w:szCs w:val="24"/>
          <w:lang w:val="en-US"/>
        </w:rPr>
        <w:t>v</w:t>
      </w:r>
      <w:r>
        <w:rPr>
          <w:rFonts w:eastAsia="Times New Roman"/>
          <w:szCs w:val="24"/>
        </w:rPr>
        <w:t xml:space="preserve"> διάλογο.</w:t>
      </w:r>
    </w:p>
    <w:p w14:paraId="7098F000" w14:textId="77777777" w:rsidR="00971A45" w:rsidRDefault="00ED091D">
      <w:pPr>
        <w:spacing w:line="600" w:lineRule="auto"/>
        <w:ind w:firstLine="720"/>
        <w:jc w:val="both"/>
        <w:rPr>
          <w:rFonts w:eastAsia="Times New Roman"/>
          <w:szCs w:val="24"/>
        </w:rPr>
      </w:pPr>
      <w:r>
        <w:rPr>
          <w:rFonts w:eastAsia="Times New Roman"/>
          <w:b/>
          <w:szCs w:val="24"/>
        </w:rPr>
        <w:t xml:space="preserve">ΑΝΑΣΤΑΣΙΟΣ </w:t>
      </w:r>
      <w:r w:rsidRPr="00621B50">
        <w:rPr>
          <w:rFonts w:eastAsia="Times New Roman"/>
          <w:b/>
          <w:szCs w:val="24"/>
        </w:rPr>
        <w:t>(</w:t>
      </w:r>
      <w:r>
        <w:rPr>
          <w:rFonts w:eastAsia="Times New Roman"/>
          <w:b/>
          <w:szCs w:val="24"/>
        </w:rPr>
        <w:t>ΤΑΣΟΣ) ΔΗΜΟΣΧΑΚΗΣ:</w:t>
      </w:r>
      <w:r>
        <w:rPr>
          <w:rFonts w:eastAsia="Times New Roman"/>
          <w:szCs w:val="24"/>
        </w:rPr>
        <w:t xml:space="preserve"> Και </w:t>
      </w:r>
      <w:r w:rsidRPr="00723733">
        <w:rPr>
          <w:rFonts w:eastAsia="Times New Roman"/>
          <w:szCs w:val="24"/>
        </w:rPr>
        <w:t xml:space="preserve">λυπάμαι πολύ </w:t>
      </w:r>
      <w:r>
        <w:rPr>
          <w:rFonts w:eastAsia="Times New Roman"/>
          <w:szCs w:val="24"/>
        </w:rPr>
        <w:t xml:space="preserve">γιατί εσείς </w:t>
      </w:r>
      <w:r>
        <w:rPr>
          <w:rFonts w:eastAsia="Times New Roman"/>
          <w:szCs w:val="24"/>
        </w:rPr>
        <w:t>-</w:t>
      </w:r>
      <w:r w:rsidRPr="00723733">
        <w:rPr>
          <w:rFonts w:eastAsia="Times New Roman"/>
          <w:szCs w:val="24"/>
        </w:rPr>
        <w:t xml:space="preserve">που σας έστειλαν εδώ οι </w:t>
      </w:r>
      <w:proofErr w:type="spellStart"/>
      <w:r w:rsidRPr="00723733">
        <w:rPr>
          <w:rFonts w:eastAsia="Times New Roman"/>
          <w:szCs w:val="24"/>
        </w:rPr>
        <w:t>Εβρίτες</w:t>
      </w:r>
      <w:proofErr w:type="spellEnd"/>
      <w:r>
        <w:rPr>
          <w:rFonts w:eastAsia="Times New Roman"/>
          <w:szCs w:val="24"/>
        </w:rPr>
        <w:t>-</w:t>
      </w:r>
      <w:r w:rsidRPr="00723733">
        <w:rPr>
          <w:rFonts w:eastAsia="Times New Roman"/>
          <w:szCs w:val="24"/>
        </w:rPr>
        <w:t xml:space="preserve"> </w:t>
      </w:r>
      <w:r w:rsidRPr="00723733">
        <w:rPr>
          <w:rFonts w:eastAsia="Times New Roman"/>
          <w:szCs w:val="24"/>
        </w:rPr>
        <w:t xml:space="preserve">συμπεριφέρεστε </w:t>
      </w:r>
      <w:r>
        <w:rPr>
          <w:rFonts w:eastAsia="Times New Roman"/>
          <w:szCs w:val="24"/>
        </w:rPr>
        <w:t>κατ’</w:t>
      </w:r>
      <w:r w:rsidRPr="00723733">
        <w:rPr>
          <w:rFonts w:eastAsia="Times New Roman"/>
          <w:szCs w:val="24"/>
        </w:rPr>
        <w:t xml:space="preserve"> αυτόν τον </w:t>
      </w:r>
      <w:r>
        <w:rPr>
          <w:rFonts w:eastAsia="Times New Roman"/>
          <w:szCs w:val="24"/>
        </w:rPr>
        <w:t>τρόπο.</w:t>
      </w:r>
      <w:r w:rsidRPr="00723733">
        <w:rPr>
          <w:rFonts w:eastAsia="Times New Roman"/>
          <w:szCs w:val="24"/>
        </w:rPr>
        <w:t xml:space="preserve"> Λυπάμαι πάρα πολύ</w:t>
      </w:r>
      <w:r>
        <w:rPr>
          <w:rFonts w:eastAsia="Times New Roman"/>
          <w:szCs w:val="24"/>
        </w:rPr>
        <w:t>!</w:t>
      </w:r>
    </w:p>
    <w:p w14:paraId="7098F001" w14:textId="77777777" w:rsidR="00971A45" w:rsidRDefault="00ED091D">
      <w:pPr>
        <w:spacing w:line="600" w:lineRule="auto"/>
        <w:ind w:firstLine="720"/>
        <w:jc w:val="both"/>
        <w:rPr>
          <w:rFonts w:eastAsia="Times New Roman"/>
          <w:szCs w:val="24"/>
        </w:rPr>
      </w:pPr>
      <w:r>
        <w:rPr>
          <w:rFonts w:eastAsia="Times New Roman"/>
          <w:b/>
          <w:szCs w:val="24"/>
        </w:rPr>
        <w:t>ΓΕΩΡΓΙΟΣ ΚΑΪΣΑΣ</w:t>
      </w:r>
      <w:r w:rsidRPr="00130F5A">
        <w:rPr>
          <w:rFonts w:eastAsia="Times New Roman"/>
          <w:b/>
          <w:szCs w:val="24"/>
        </w:rPr>
        <w:t>:</w:t>
      </w:r>
      <w:r>
        <w:rPr>
          <w:rFonts w:eastAsia="Times New Roman"/>
          <w:b/>
          <w:szCs w:val="24"/>
        </w:rPr>
        <w:t xml:space="preserve"> </w:t>
      </w:r>
      <w:r w:rsidRPr="00130F5A">
        <w:rPr>
          <w:rFonts w:eastAsia="Times New Roman"/>
          <w:szCs w:val="24"/>
        </w:rPr>
        <w:t>Να μη λυπ</w:t>
      </w:r>
      <w:r>
        <w:rPr>
          <w:rFonts w:eastAsia="Times New Roman"/>
          <w:szCs w:val="24"/>
        </w:rPr>
        <w:t>άσαι! Εσείς το κάνατε!</w:t>
      </w:r>
    </w:p>
    <w:p w14:paraId="7098F002" w14:textId="77777777" w:rsidR="00971A45" w:rsidRDefault="00ED091D">
      <w:pPr>
        <w:spacing w:line="600" w:lineRule="auto"/>
        <w:ind w:firstLine="720"/>
        <w:jc w:val="both"/>
        <w:rPr>
          <w:rFonts w:eastAsia="Times New Roman"/>
          <w:b/>
          <w:szCs w:val="24"/>
        </w:rPr>
      </w:pPr>
      <w:r>
        <w:rPr>
          <w:rFonts w:eastAsia="Times New Roman" w:cs="Times New Roman"/>
          <w:b/>
          <w:szCs w:val="24"/>
        </w:rPr>
        <w:t xml:space="preserve">ΠΡΟΕΔΡΕΥΩΝ (Μάριος Γεωργιάδης): </w:t>
      </w:r>
      <w:r w:rsidRPr="00130F5A">
        <w:rPr>
          <w:rFonts w:eastAsia="Times New Roman" w:cs="Times New Roman"/>
          <w:szCs w:val="24"/>
        </w:rPr>
        <w:t>Σας παρακαλώ</w:t>
      </w:r>
      <w:r>
        <w:rPr>
          <w:rFonts w:eastAsia="Times New Roman" w:cs="Times New Roman"/>
          <w:szCs w:val="24"/>
        </w:rPr>
        <w:t>!</w:t>
      </w:r>
    </w:p>
    <w:p w14:paraId="7098F003" w14:textId="77777777" w:rsidR="00971A45" w:rsidRDefault="00ED091D">
      <w:pPr>
        <w:spacing w:line="600" w:lineRule="auto"/>
        <w:ind w:firstLine="720"/>
        <w:jc w:val="both"/>
        <w:rPr>
          <w:rFonts w:eastAsia="Times New Roman"/>
          <w:szCs w:val="24"/>
        </w:rPr>
      </w:pPr>
      <w:r>
        <w:rPr>
          <w:rFonts w:eastAsia="Times New Roman"/>
          <w:b/>
          <w:szCs w:val="24"/>
        </w:rPr>
        <w:t xml:space="preserve">ΑΝΑΣΤΑΣΙΟΣ </w:t>
      </w:r>
      <w:r w:rsidRPr="00621B50">
        <w:rPr>
          <w:rFonts w:eastAsia="Times New Roman"/>
          <w:b/>
          <w:szCs w:val="24"/>
        </w:rPr>
        <w:t>(</w:t>
      </w:r>
      <w:r>
        <w:rPr>
          <w:rFonts w:eastAsia="Times New Roman"/>
          <w:b/>
          <w:szCs w:val="24"/>
        </w:rPr>
        <w:t>ΤΑΣΟΣ) ΔΗΜΟΣΧΑΚΗΣ:</w:t>
      </w:r>
      <w:r>
        <w:rPr>
          <w:rFonts w:eastAsia="Times New Roman"/>
          <w:szCs w:val="24"/>
        </w:rPr>
        <w:t xml:space="preserve"> Τ</w:t>
      </w:r>
      <w:r w:rsidRPr="00723733">
        <w:rPr>
          <w:rFonts w:eastAsia="Times New Roman"/>
          <w:szCs w:val="24"/>
        </w:rPr>
        <w:t xml:space="preserve">ο αποτέλεσμα είναι οι νεφροπαθείς του κεντρικού Έβρου να </w:t>
      </w:r>
      <w:r w:rsidRPr="00723733">
        <w:rPr>
          <w:rFonts w:eastAsia="Times New Roman"/>
          <w:szCs w:val="24"/>
        </w:rPr>
        <w:t>αντιμετωπίζουν σοβαρότατα</w:t>
      </w:r>
      <w:r>
        <w:rPr>
          <w:rFonts w:eastAsia="Times New Roman"/>
          <w:szCs w:val="24"/>
        </w:rPr>
        <w:t xml:space="preserve"> </w:t>
      </w:r>
      <w:r w:rsidRPr="00723733">
        <w:rPr>
          <w:rFonts w:eastAsia="Times New Roman"/>
          <w:szCs w:val="24"/>
        </w:rPr>
        <w:t>προβλήματα</w:t>
      </w:r>
      <w:r>
        <w:rPr>
          <w:rFonts w:eastAsia="Times New Roman"/>
          <w:szCs w:val="24"/>
        </w:rPr>
        <w:t>,</w:t>
      </w:r>
      <w:r w:rsidRPr="00130F5A">
        <w:rPr>
          <w:rFonts w:eastAsia="Times New Roman"/>
          <w:szCs w:val="24"/>
        </w:rPr>
        <w:t xml:space="preserve"> </w:t>
      </w:r>
      <w:r>
        <w:rPr>
          <w:rFonts w:eastAsia="Times New Roman"/>
          <w:szCs w:val="24"/>
        </w:rPr>
        <w:t xml:space="preserve">κύριε Υπουργέ. </w:t>
      </w:r>
    </w:p>
    <w:p w14:paraId="7098F004" w14:textId="77777777" w:rsidR="00971A45" w:rsidRDefault="00ED091D">
      <w:pPr>
        <w:spacing w:line="600" w:lineRule="auto"/>
        <w:ind w:firstLine="720"/>
        <w:jc w:val="both"/>
        <w:rPr>
          <w:rFonts w:eastAsia="Times New Roman"/>
          <w:szCs w:val="24"/>
        </w:rPr>
      </w:pPr>
      <w:r>
        <w:rPr>
          <w:rFonts w:eastAsia="Times New Roman"/>
          <w:szCs w:val="24"/>
        </w:rPr>
        <w:t>Θ</w:t>
      </w:r>
      <w:r w:rsidRPr="00723733">
        <w:rPr>
          <w:rFonts w:eastAsia="Times New Roman"/>
          <w:szCs w:val="24"/>
        </w:rPr>
        <w:t xml:space="preserve">α σας δώσω δύο τηλέφωνα </w:t>
      </w:r>
      <w:r>
        <w:rPr>
          <w:rFonts w:eastAsia="Times New Roman"/>
          <w:szCs w:val="24"/>
        </w:rPr>
        <w:t xml:space="preserve">ασθενών και κατοίκων του </w:t>
      </w:r>
      <w:proofErr w:type="spellStart"/>
      <w:r w:rsidRPr="00723733">
        <w:rPr>
          <w:rFonts w:eastAsia="Times New Roman"/>
          <w:szCs w:val="24"/>
        </w:rPr>
        <w:t>Ε</w:t>
      </w:r>
      <w:r>
        <w:rPr>
          <w:rFonts w:eastAsia="Times New Roman"/>
          <w:szCs w:val="24"/>
        </w:rPr>
        <w:t>λαφοχωρίου</w:t>
      </w:r>
      <w:proofErr w:type="spellEnd"/>
      <w:r w:rsidRPr="00723733">
        <w:rPr>
          <w:rFonts w:eastAsia="Times New Roman"/>
          <w:szCs w:val="24"/>
        </w:rPr>
        <w:t xml:space="preserve"> Διδυμοτείχου και των </w:t>
      </w:r>
      <w:proofErr w:type="spellStart"/>
      <w:r>
        <w:rPr>
          <w:rFonts w:eastAsia="Times New Roman"/>
          <w:szCs w:val="24"/>
        </w:rPr>
        <w:t>Ριζίων</w:t>
      </w:r>
      <w:proofErr w:type="spellEnd"/>
      <w:r w:rsidRPr="00723733">
        <w:rPr>
          <w:rFonts w:eastAsia="Times New Roman"/>
          <w:szCs w:val="24"/>
        </w:rPr>
        <w:t xml:space="preserve"> Νέας Ορεστιάδας να σας περιγράψ</w:t>
      </w:r>
      <w:r>
        <w:rPr>
          <w:rFonts w:eastAsia="Times New Roman"/>
          <w:szCs w:val="24"/>
        </w:rPr>
        <w:t>ουν</w:t>
      </w:r>
      <w:r w:rsidRPr="00723733">
        <w:rPr>
          <w:rFonts w:eastAsia="Times New Roman"/>
          <w:szCs w:val="24"/>
        </w:rPr>
        <w:t xml:space="preserve"> την κατάσταση</w:t>
      </w:r>
      <w:r>
        <w:rPr>
          <w:rFonts w:eastAsia="Times New Roman"/>
          <w:szCs w:val="24"/>
        </w:rPr>
        <w:t xml:space="preserve">. Πραγματικά, </w:t>
      </w:r>
      <w:r w:rsidRPr="00723733">
        <w:rPr>
          <w:rFonts w:eastAsia="Times New Roman"/>
          <w:szCs w:val="24"/>
        </w:rPr>
        <w:t>θα λυπηθείτε αυτούς τους ανθρώπους και ταυτόχρονα</w:t>
      </w:r>
      <w:r>
        <w:rPr>
          <w:rFonts w:eastAsia="Times New Roman"/>
          <w:szCs w:val="24"/>
        </w:rPr>
        <w:t>,</w:t>
      </w:r>
      <w:r w:rsidRPr="00723733">
        <w:rPr>
          <w:rFonts w:eastAsia="Times New Roman"/>
          <w:szCs w:val="24"/>
        </w:rPr>
        <w:t xml:space="preserve"> </w:t>
      </w:r>
      <w:r>
        <w:rPr>
          <w:rFonts w:eastAsia="Times New Roman"/>
          <w:szCs w:val="24"/>
        </w:rPr>
        <w:t>όμως,</w:t>
      </w:r>
      <w:r w:rsidRPr="00723733">
        <w:rPr>
          <w:rFonts w:eastAsia="Times New Roman"/>
          <w:szCs w:val="24"/>
        </w:rPr>
        <w:t xml:space="preserve"> θα νιώσετε </w:t>
      </w:r>
      <w:r>
        <w:rPr>
          <w:rFonts w:eastAsia="Times New Roman"/>
          <w:szCs w:val="24"/>
        </w:rPr>
        <w:t>-</w:t>
      </w:r>
      <w:r w:rsidRPr="00723733">
        <w:rPr>
          <w:rFonts w:eastAsia="Times New Roman"/>
          <w:szCs w:val="24"/>
        </w:rPr>
        <w:t>είμαι σίγουρος γιατ</w:t>
      </w:r>
      <w:r>
        <w:rPr>
          <w:rFonts w:eastAsia="Times New Roman"/>
          <w:szCs w:val="24"/>
        </w:rPr>
        <w:t>ί</w:t>
      </w:r>
      <w:r w:rsidRPr="00723733">
        <w:rPr>
          <w:rFonts w:eastAsia="Times New Roman"/>
          <w:szCs w:val="24"/>
        </w:rPr>
        <w:t xml:space="preserve"> έχετε αίσθημα ευθύνης</w:t>
      </w:r>
      <w:r>
        <w:rPr>
          <w:rFonts w:eastAsia="Times New Roman"/>
          <w:szCs w:val="24"/>
        </w:rPr>
        <w:t>-</w:t>
      </w:r>
      <w:r w:rsidRPr="00723733">
        <w:rPr>
          <w:rFonts w:eastAsia="Times New Roman"/>
          <w:szCs w:val="24"/>
        </w:rPr>
        <w:t xml:space="preserve"> σοβαρότατη ευθύνη </w:t>
      </w:r>
      <w:r w:rsidRPr="00723733">
        <w:rPr>
          <w:rFonts w:eastAsia="Times New Roman"/>
          <w:szCs w:val="24"/>
        </w:rPr>
        <w:t>γι</w:t>
      </w:r>
      <w:r>
        <w:rPr>
          <w:rFonts w:eastAsia="Times New Roman"/>
          <w:szCs w:val="24"/>
        </w:rPr>
        <w:t>’</w:t>
      </w:r>
      <w:r w:rsidRPr="00723733">
        <w:rPr>
          <w:rFonts w:eastAsia="Times New Roman"/>
          <w:szCs w:val="24"/>
        </w:rPr>
        <w:t xml:space="preserve"> </w:t>
      </w:r>
      <w:r w:rsidRPr="00723733">
        <w:rPr>
          <w:rFonts w:eastAsia="Times New Roman"/>
          <w:szCs w:val="24"/>
        </w:rPr>
        <w:t xml:space="preserve">αυτήν την κατάσταση που αντιμετωπίζουν </w:t>
      </w:r>
      <w:r>
        <w:rPr>
          <w:rFonts w:eastAsia="Times New Roman"/>
          <w:szCs w:val="24"/>
        </w:rPr>
        <w:t>δώδεκα</w:t>
      </w:r>
      <w:r w:rsidRPr="00723733">
        <w:rPr>
          <w:rFonts w:eastAsia="Times New Roman"/>
          <w:szCs w:val="24"/>
        </w:rPr>
        <w:t xml:space="preserve"> ασθενείς στο</w:t>
      </w:r>
      <w:r>
        <w:rPr>
          <w:rFonts w:eastAsia="Times New Roman"/>
          <w:szCs w:val="24"/>
        </w:rPr>
        <w:t>ν</w:t>
      </w:r>
      <w:r w:rsidRPr="00723733">
        <w:rPr>
          <w:rFonts w:eastAsia="Times New Roman"/>
          <w:szCs w:val="24"/>
        </w:rPr>
        <w:t xml:space="preserve"> κεντρικό και στο βόρειο Έβρο</w:t>
      </w:r>
      <w:r>
        <w:rPr>
          <w:rFonts w:eastAsia="Times New Roman"/>
          <w:szCs w:val="24"/>
        </w:rPr>
        <w:t>.</w:t>
      </w:r>
    </w:p>
    <w:p w14:paraId="7098F005" w14:textId="77777777" w:rsidR="00971A45" w:rsidRDefault="00ED091D">
      <w:pPr>
        <w:spacing w:line="600" w:lineRule="auto"/>
        <w:ind w:firstLine="720"/>
        <w:jc w:val="both"/>
        <w:rPr>
          <w:rFonts w:eastAsia="Times New Roman"/>
          <w:szCs w:val="24"/>
        </w:rPr>
      </w:pPr>
      <w:r>
        <w:rPr>
          <w:rFonts w:eastAsia="Times New Roman"/>
          <w:szCs w:val="24"/>
        </w:rPr>
        <w:t>Επίσης,</w:t>
      </w:r>
      <w:r w:rsidRPr="00723733">
        <w:rPr>
          <w:rFonts w:eastAsia="Times New Roman"/>
          <w:szCs w:val="24"/>
        </w:rPr>
        <w:t xml:space="preserve"> </w:t>
      </w:r>
      <w:r>
        <w:rPr>
          <w:rFonts w:eastAsia="Times New Roman"/>
          <w:szCs w:val="24"/>
        </w:rPr>
        <w:t>κύριε Υπουργέ,</w:t>
      </w:r>
      <w:r w:rsidRPr="00723733">
        <w:rPr>
          <w:rFonts w:eastAsia="Times New Roman"/>
          <w:szCs w:val="24"/>
        </w:rPr>
        <w:t xml:space="preserve"> πέραν του ότι θα σας δώσ</w:t>
      </w:r>
      <w:r>
        <w:rPr>
          <w:rFonts w:eastAsia="Times New Roman"/>
          <w:szCs w:val="24"/>
        </w:rPr>
        <w:t>ω</w:t>
      </w:r>
      <w:r w:rsidRPr="00723733">
        <w:rPr>
          <w:rFonts w:eastAsia="Times New Roman"/>
          <w:szCs w:val="24"/>
        </w:rPr>
        <w:t xml:space="preserve"> τα τηλέφωνα περιμένουμε και την </w:t>
      </w:r>
      <w:r w:rsidRPr="00723733">
        <w:rPr>
          <w:rFonts w:eastAsia="Times New Roman"/>
          <w:szCs w:val="24"/>
        </w:rPr>
        <w:t>απάντηση στην ερώτηση την οποία</w:t>
      </w:r>
      <w:r>
        <w:rPr>
          <w:rFonts w:eastAsia="Times New Roman"/>
          <w:szCs w:val="24"/>
        </w:rPr>
        <w:t>ν</w:t>
      </w:r>
      <w:r w:rsidRPr="00723733">
        <w:rPr>
          <w:rFonts w:eastAsia="Times New Roman"/>
          <w:szCs w:val="24"/>
        </w:rPr>
        <w:t xml:space="preserve"> έχω καταθέσει πριν από </w:t>
      </w:r>
      <w:r>
        <w:rPr>
          <w:rFonts w:eastAsia="Times New Roman"/>
          <w:szCs w:val="24"/>
        </w:rPr>
        <w:t xml:space="preserve">δεκαπέντε </w:t>
      </w:r>
      <w:r w:rsidRPr="00723733">
        <w:rPr>
          <w:rFonts w:eastAsia="Times New Roman"/>
          <w:szCs w:val="24"/>
        </w:rPr>
        <w:t>μέρες</w:t>
      </w:r>
      <w:r>
        <w:rPr>
          <w:rFonts w:eastAsia="Times New Roman"/>
          <w:szCs w:val="24"/>
        </w:rPr>
        <w:t>.</w:t>
      </w:r>
    </w:p>
    <w:p w14:paraId="7098F006" w14:textId="77777777" w:rsidR="00971A45" w:rsidRDefault="00ED091D">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sidRPr="00130F5A">
        <w:rPr>
          <w:rFonts w:eastAsia="Times New Roman" w:cs="Times New Roman"/>
          <w:szCs w:val="24"/>
        </w:rPr>
        <w:t>Σας παρακαλώ, ολοκληρώστε, κύριε συνάδελφε.</w:t>
      </w:r>
    </w:p>
    <w:p w14:paraId="7098F007" w14:textId="77777777" w:rsidR="00971A45" w:rsidRDefault="00ED091D">
      <w:pPr>
        <w:spacing w:line="600" w:lineRule="auto"/>
        <w:ind w:firstLine="720"/>
        <w:jc w:val="both"/>
        <w:rPr>
          <w:rFonts w:eastAsia="Times New Roman"/>
          <w:szCs w:val="24"/>
        </w:rPr>
      </w:pPr>
      <w:r>
        <w:rPr>
          <w:rFonts w:eastAsia="Times New Roman"/>
          <w:b/>
          <w:szCs w:val="24"/>
        </w:rPr>
        <w:t>ΑΝΑΣΤΑΣΙΟΣ (ΤΑΣΟΣ) ΔΗΜΟΣΧΑΚΗΣ:</w:t>
      </w:r>
      <w:r w:rsidRPr="00723733">
        <w:rPr>
          <w:rFonts w:eastAsia="Times New Roman"/>
          <w:szCs w:val="24"/>
        </w:rPr>
        <w:t xml:space="preserve"> </w:t>
      </w:r>
      <w:r>
        <w:rPr>
          <w:rFonts w:eastAsia="Times New Roman"/>
          <w:szCs w:val="24"/>
        </w:rPr>
        <w:t>Κλείνοντας,</w:t>
      </w:r>
      <w:r w:rsidRPr="00723733">
        <w:rPr>
          <w:rFonts w:eastAsia="Times New Roman"/>
          <w:szCs w:val="24"/>
        </w:rPr>
        <w:t xml:space="preserve"> θα ήθελα να αναφερθώ και στο θέμα των </w:t>
      </w:r>
      <w:r>
        <w:rPr>
          <w:rFonts w:eastAsia="Times New Roman"/>
          <w:szCs w:val="24"/>
        </w:rPr>
        <w:t>κ</w:t>
      </w:r>
      <w:r w:rsidRPr="00723733">
        <w:rPr>
          <w:rFonts w:eastAsia="Times New Roman"/>
          <w:szCs w:val="24"/>
        </w:rPr>
        <w:t xml:space="preserve">έντρων </w:t>
      </w:r>
      <w:r>
        <w:rPr>
          <w:rFonts w:eastAsia="Times New Roman"/>
          <w:szCs w:val="24"/>
        </w:rPr>
        <w:t>υ</w:t>
      </w:r>
      <w:r w:rsidRPr="00723733">
        <w:rPr>
          <w:rFonts w:eastAsia="Times New Roman"/>
          <w:szCs w:val="24"/>
        </w:rPr>
        <w:t xml:space="preserve">γείας που τα έχετε αφήσει στη μοίρα </w:t>
      </w:r>
      <w:r>
        <w:rPr>
          <w:rFonts w:eastAsia="Times New Roman"/>
          <w:szCs w:val="24"/>
        </w:rPr>
        <w:t>τους.</w:t>
      </w:r>
    </w:p>
    <w:p w14:paraId="7098F008" w14:textId="77777777" w:rsidR="00971A45" w:rsidRDefault="00ED091D">
      <w:pPr>
        <w:spacing w:line="600" w:lineRule="auto"/>
        <w:ind w:firstLine="720"/>
        <w:jc w:val="both"/>
        <w:rPr>
          <w:rFonts w:eastAsia="Times New Roman"/>
          <w:szCs w:val="24"/>
        </w:rPr>
      </w:pPr>
      <w:r>
        <w:rPr>
          <w:rFonts w:eastAsia="Times New Roman"/>
          <w:szCs w:val="24"/>
        </w:rPr>
        <w:t>Χ</w:t>
      </w:r>
      <w:r w:rsidRPr="00723733">
        <w:rPr>
          <w:rFonts w:eastAsia="Times New Roman"/>
          <w:szCs w:val="24"/>
        </w:rPr>
        <w:t xml:space="preserve">αρακτηριστικό παράδειγμα αποτελεί αυτές τις ημέρες το Κέντρο Υγείας στα Δίκαια Τριγώνου της Νέας Ορεστιάδας που βρίσκεται σε οριακή κατάσταση όντας </w:t>
      </w:r>
      <w:proofErr w:type="spellStart"/>
      <w:r w:rsidRPr="00723733">
        <w:rPr>
          <w:rFonts w:eastAsia="Times New Roman"/>
          <w:szCs w:val="24"/>
        </w:rPr>
        <w:t>υποστελεχωμένο</w:t>
      </w:r>
      <w:proofErr w:type="spellEnd"/>
      <w:r>
        <w:rPr>
          <w:rFonts w:eastAsia="Times New Roman"/>
          <w:szCs w:val="24"/>
        </w:rPr>
        <w:t xml:space="preserve">. </w:t>
      </w:r>
    </w:p>
    <w:p w14:paraId="7098F009" w14:textId="77777777" w:rsidR="00971A45" w:rsidRDefault="00ED091D">
      <w:pPr>
        <w:spacing w:line="600" w:lineRule="auto"/>
        <w:ind w:firstLine="720"/>
        <w:jc w:val="both"/>
        <w:rPr>
          <w:rFonts w:eastAsia="Times New Roman"/>
          <w:szCs w:val="24"/>
        </w:rPr>
      </w:pPr>
      <w:r>
        <w:rPr>
          <w:rFonts w:eastAsia="Times New Roman"/>
          <w:szCs w:val="24"/>
        </w:rPr>
        <w:t>Καταθέτω για τα Π</w:t>
      </w:r>
      <w:r w:rsidRPr="00723733">
        <w:rPr>
          <w:rFonts w:eastAsia="Times New Roman"/>
          <w:szCs w:val="24"/>
        </w:rPr>
        <w:t xml:space="preserve">ρακτικά της Βουλής </w:t>
      </w:r>
      <w:r>
        <w:rPr>
          <w:rFonts w:eastAsia="Times New Roman"/>
          <w:szCs w:val="24"/>
        </w:rPr>
        <w:t>τη σχετική π</w:t>
      </w:r>
      <w:r>
        <w:rPr>
          <w:rFonts w:eastAsia="Times New Roman"/>
          <w:szCs w:val="24"/>
        </w:rPr>
        <w:t xml:space="preserve">ρόσκληση-ψήφισμα </w:t>
      </w:r>
      <w:r w:rsidRPr="00723733">
        <w:rPr>
          <w:rFonts w:eastAsia="Times New Roman"/>
          <w:szCs w:val="24"/>
        </w:rPr>
        <w:t xml:space="preserve">των τοπικών συλλόγων και φορέων </w:t>
      </w:r>
      <w:r>
        <w:rPr>
          <w:rFonts w:eastAsia="Times New Roman"/>
          <w:szCs w:val="24"/>
        </w:rPr>
        <w:t>των δεκαεπτά</w:t>
      </w:r>
      <w:r w:rsidRPr="00723733">
        <w:rPr>
          <w:rFonts w:eastAsia="Times New Roman"/>
          <w:szCs w:val="24"/>
        </w:rPr>
        <w:t xml:space="preserve"> πονεμένων χωριών του Τριγώνου της Νέας Ορεστιάδας</w:t>
      </w:r>
      <w:r>
        <w:rPr>
          <w:rFonts w:eastAsia="Times New Roman"/>
          <w:szCs w:val="24"/>
        </w:rPr>
        <w:t>. Ε</w:t>
      </w:r>
      <w:r w:rsidRPr="00723733">
        <w:rPr>
          <w:rFonts w:eastAsia="Times New Roman"/>
          <w:szCs w:val="24"/>
        </w:rPr>
        <w:t>ίναι</w:t>
      </w:r>
      <w:r>
        <w:rPr>
          <w:rFonts w:eastAsia="Times New Roman"/>
          <w:szCs w:val="24"/>
        </w:rPr>
        <w:t>,</w:t>
      </w:r>
      <w:r w:rsidRPr="00723733">
        <w:rPr>
          <w:rFonts w:eastAsia="Times New Roman"/>
          <w:szCs w:val="24"/>
        </w:rPr>
        <w:t xml:space="preserve"> κύριε Πρόεδρε</w:t>
      </w:r>
      <w:r>
        <w:rPr>
          <w:rFonts w:eastAsia="Times New Roman"/>
          <w:szCs w:val="24"/>
        </w:rPr>
        <w:t>,</w:t>
      </w:r>
      <w:r w:rsidRPr="00723733">
        <w:rPr>
          <w:rFonts w:eastAsia="Times New Roman"/>
          <w:szCs w:val="24"/>
        </w:rPr>
        <w:t xml:space="preserve"> η περιοχή από τον ποταμό </w:t>
      </w:r>
      <w:proofErr w:type="spellStart"/>
      <w:r w:rsidRPr="00723733">
        <w:rPr>
          <w:rFonts w:eastAsia="Times New Roman"/>
          <w:szCs w:val="24"/>
        </w:rPr>
        <w:t>Άρδα</w:t>
      </w:r>
      <w:proofErr w:type="spellEnd"/>
      <w:r w:rsidRPr="00723733">
        <w:rPr>
          <w:rFonts w:eastAsia="Times New Roman"/>
          <w:szCs w:val="24"/>
        </w:rPr>
        <w:t xml:space="preserve"> μέχρι το </w:t>
      </w:r>
      <w:proofErr w:type="spellStart"/>
      <w:r w:rsidRPr="00723733">
        <w:rPr>
          <w:rFonts w:eastAsia="Times New Roman"/>
          <w:szCs w:val="24"/>
        </w:rPr>
        <w:t>Ορμένιο</w:t>
      </w:r>
      <w:proofErr w:type="spellEnd"/>
      <w:r>
        <w:rPr>
          <w:rFonts w:eastAsia="Times New Roman"/>
          <w:szCs w:val="24"/>
        </w:rPr>
        <w:t>,</w:t>
      </w:r>
      <w:r w:rsidRPr="00723733">
        <w:rPr>
          <w:rFonts w:eastAsia="Times New Roman"/>
          <w:szCs w:val="24"/>
        </w:rPr>
        <w:t xml:space="preserve"> η γεωγραφική περιοχή με τα </w:t>
      </w:r>
      <w:r>
        <w:rPr>
          <w:rFonts w:eastAsia="Times New Roman"/>
          <w:szCs w:val="24"/>
        </w:rPr>
        <w:t>δεκαεπτά</w:t>
      </w:r>
      <w:r w:rsidRPr="00723733">
        <w:rPr>
          <w:rFonts w:eastAsia="Times New Roman"/>
          <w:szCs w:val="24"/>
        </w:rPr>
        <w:t xml:space="preserve"> χωριά και με επίκεντρο τα </w:t>
      </w:r>
      <w:r>
        <w:rPr>
          <w:rFonts w:eastAsia="Times New Roman"/>
          <w:szCs w:val="24"/>
        </w:rPr>
        <w:t>Δίκαια.</w:t>
      </w:r>
      <w:r w:rsidRPr="00723733">
        <w:rPr>
          <w:rFonts w:eastAsia="Times New Roman"/>
          <w:szCs w:val="24"/>
        </w:rPr>
        <w:t xml:space="preserve"> </w:t>
      </w:r>
    </w:p>
    <w:p w14:paraId="7098F00A" w14:textId="77777777" w:rsidR="00971A45" w:rsidRDefault="00ED091D">
      <w:pPr>
        <w:spacing w:line="600" w:lineRule="auto"/>
        <w:ind w:firstLine="720"/>
        <w:jc w:val="both"/>
        <w:rPr>
          <w:rFonts w:eastAsia="Times New Roman"/>
          <w:szCs w:val="24"/>
        </w:rPr>
      </w:pPr>
      <w:r>
        <w:rPr>
          <w:rFonts w:eastAsia="Times New Roman" w:cs="Times New Roman"/>
          <w:szCs w:val="24"/>
        </w:rPr>
        <w:t>(Σ</w:t>
      </w:r>
      <w:r>
        <w:rPr>
          <w:rFonts w:eastAsia="Times New Roman" w:cs="Times New Roman"/>
          <w:szCs w:val="24"/>
        </w:rPr>
        <w:t xml:space="preserve">το σημείο αυτό ο Βουλευτής κ. Αναστάσιος </w:t>
      </w:r>
      <w:proofErr w:type="spellStart"/>
      <w:r>
        <w:rPr>
          <w:rFonts w:eastAsia="Times New Roman" w:cs="Times New Roman"/>
          <w:szCs w:val="24"/>
        </w:rPr>
        <w:t>Δημοσχάκης</w:t>
      </w:r>
      <w:proofErr w:type="spellEnd"/>
      <w:r>
        <w:rPr>
          <w:rFonts w:eastAsia="Times New Roman" w:cs="Times New Roman"/>
          <w:szCs w:val="24"/>
        </w:rPr>
        <w:t xml:space="preserve">, καταθέτει για τα Πρακτικά την προαναφερθείσα </w:t>
      </w:r>
      <w:r>
        <w:rPr>
          <w:rFonts w:eastAsia="Times New Roman"/>
          <w:szCs w:val="24"/>
        </w:rPr>
        <w:t>πρόσκληση-ψήφισμα</w:t>
      </w:r>
      <w:r>
        <w:rPr>
          <w:rFonts w:eastAsia="Times New Roman" w:cs="Times New Roman"/>
          <w:szCs w:val="24"/>
        </w:rPr>
        <w:t xml:space="preserve">, η οποία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098F00B" w14:textId="77777777" w:rsidR="00971A45" w:rsidRDefault="00ED091D">
      <w:pPr>
        <w:spacing w:line="600" w:lineRule="auto"/>
        <w:ind w:firstLine="720"/>
        <w:jc w:val="both"/>
        <w:rPr>
          <w:rFonts w:eastAsia="Times New Roman"/>
          <w:szCs w:val="24"/>
        </w:rPr>
      </w:pPr>
      <w:r w:rsidRPr="00723733">
        <w:rPr>
          <w:rFonts w:eastAsia="Times New Roman"/>
          <w:szCs w:val="24"/>
        </w:rPr>
        <w:t>Για να καταλά</w:t>
      </w:r>
      <w:r>
        <w:rPr>
          <w:rFonts w:eastAsia="Times New Roman"/>
          <w:szCs w:val="24"/>
        </w:rPr>
        <w:t>βετε το μέγεθος το</w:t>
      </w:r>
      <w:r>
        <w:rPr>
          <w:rFonts w:eastAsia="Times New Roman"/>
          <w:szCs w:val="24"/>
        </w:rPr>
        <w:t xml:space="preserve">υ προβλήματος, </w:t>
      </w:r>
      <w:r w:rsidRPr="00723733">
        <w:rPr>
          <w:rFonts w:eastAsia="Times New Roman"/>
          <w:szCs w:val="24"/>
        </w:rPr>
        <w:t xml:space="preserve">το </w:t>
      </w:r>
      <w:r>
        <w:rPr>
          <w:rFonts w:eastAsia="Times New Roman"/>
          <w:szCs w:val="24"/>
        </w:rPr>
        <w:t>κ</w:t>
      </w:r>
      <w:r w:rsidRPr="00723733">
        <w:rPr>
          <w:rFonts w:eastAsia="Times New Roman"/>
          <w:szCs w:val="24"/>
        </w:rPr>
        <w:t xml:space="preserve">έντρο </w:t>
      </w:r>
      <w:r>
        <w:rPr>
          <w:rFonts w:eastAsia="Times New Roman"/>
          <w:szCs w:val="24"/>
        </w:rPr>
        <w:t>υ</w:t>
      </w:r>
      <w:r w:rsidRPr="00723733">
        <w:rPr>
          <w:rFonts w:eastAsia="Times New Roman"/>
          <w:szCs w:val="24"/>
        </w:rPr>
        <w:t>γείας</w:t>
      </w:r>
      <w:r w:rsidRPr="00723733">
        <w:rPr>
          <w:rFonts w:eastAsia="Times New Roman"/>
          <w:szCs w:val="24"/>
        </w:rPr>
        <w:t xml:space="preserve"> δεν έχει παιδίατρο</w:t>
      </w:r>
      <w:r>
        <w:rPr>
          <w:rFonts w:eastAsia="Times New Roman"/>
          <w:szCs w:val="24"/>
        </w:rPr>
        <w:t>,</w:t>
      </w:r>
      <w:r w:rsidRPr="00723733">
        <w:rPr>
          <w:rFonts w:eastAsia="Times New Roman"/>
          <w:szCs w:val="24"/>
        </w:rPr>
        <w:t xml:space="preserve"> δεν έχει οδοντίατρο</w:t>
      </w:r>
      <w:r>
        <w:rPr>
          <w:rFonts w:eastAsia="Times New Roman"/>
          <w:szCs w:val="24"/>
        </w:rPr>
        <w:t>,</w:t>
      </w:r>
      <w:r w:rsidRPr="00723733">
        <w:rPr>
          <w:rFonts w:eastAsia="Times New Roman"/>
          <w:szCs w:val="24"/>
        </w:rPr>
        <w:t xml:space="preserve"> δεν έχει μικροβιολόγο και δεν έχει και ακτινολόγο</w:t>
      </w:r>
      <w:r>
        <w:rPr>
          <w:rFonts w:eastAsia="Times New Roman"/>
          <w:szCs w:val="24"/>
        </w:rPr>
        <w:t>.</w:t>
      </w:r>
      <w:r w:rsidRPr="00723733">
        <w:rPr>
          <w:rFonts w:eastAsia="Times New Roman"/>
          <w:szCs w:val="24"/>
        </w:rPr>
        <w:t xml:space="preserve"> Εγώ σας </w:t>
      </w:r>
      <w:r>
        <w:rPr>
          <w:rFonts w:eastAsia="Times New Roman"/>
          <w:szCs w:val="24"/>
        </w:rPr>
        <w:t>ρωτώ,</w:t>
      </w:r>
      <w:r w:rsidRPr="00723733">
        <w:rPr>
          <w:rFonts w:eastAsia="Times New Roman"/>
          <w:szCs w:val="24"/>
        </w:rPr>
        <w:t xml:space="preserve"> είστε όλοι οικογενειάρχες</w:t>
      </w:r>
      <w:r>
        <w:rPr>
          <w:rFonts w:eastAsia="Times New Roman"/>
          <w:szCs w:val="24"/>
        </w:rPr>
        <w:t>,</w:t>
      </w:r>
      <w:r w:rsidRPr="00723733">
        <w:rPr>
          <w:rFonts w:eastAsia="Times New Roman"/>
          <w:szCs w:val="24"/>
        </w:rPr>
        <w:t xml:space="preserve"> δεχόσασταν να μένετε στο </w:t>
      </w:r>
      <w:proofErr w:type="spellStart"/>
      <w:r w:rsidRPr="00723733">
        <w:rPr>
          <w:rFonts w:eastAsia="Times New Roman"/>
          <w:szCs w:val="24"/>
        </w:rPr>
        <w:t>Ορμένιο</w:t>
      </w:r>
      <w:proofErr w:type="spellEnd"/>
      <w:r w:rsidRPr="00723733">
        <w:rPr>
          <w:rFonts w:eastAsia="Times New Roman"/>
          <w:szCs w:val="24"/>
        </w:rPr>
        <w:t xml:space="preserve"> και να απέχετε </w:t>
      </w:r>
      <w:r>
        <w:rPr>
          <w:rFonts w:eastAsia="Times New Roman"/>
          <w:szCs w:val="24"/>
        </w:rPr>
        <w:t>πενήντα</w:t>
      </w:r>
      <w:r w:rsidRPr="00723733">
        <w:rPr>
          <w:rFonts w:eastAsia="Times New Roman"/>
          <w:szCs w:val="24"/>
        </w:rPr>
        <w:t xml:space="preserve"> χιλιόμετρα από την Ορεστιάδα που θα</w:t>
      </w:r>
      <w:r w:rsidRPr="00723733">
        <w:rPr>
          <w:rFonts w:eastAsia="Times New Roman"/>
          <w:szCs w:val="24"/>
        </w:rPr>
        <w:t xml:space="preserve"> μπορούσατε να βρείτε τον ανάλογο γιατρό</w:t>
      </w:r>
      <w:r>
        <w:rPr>
          <w:rFonts w:eastAsia="Times New Roman"/>
          <w:szCs w:val="24"/>
        </w:rPr>
        <w:t xml:space="preserve">; Αν είχατε τα παιδιά σας, </w:t>
      </w:r>
      <w:r w:rsidRPr="00723733">
        <w:rPr>
          <w:rFonts w:eastAsia="Times New Roman"/>
          <w:szCs w:val="24"/>
        </w:rPr>
        <w:t>θα μένατε εκεί και μάλιστα στο Τριεθνές</w:t>
      </w:r>
      <w:r>
        <w:rPr>
          <w:rFonts w:eastAsia="Times New Roman"/>
          <w:szCs w:val="24"/>
        </w:rPr>
        <w:t>;</w:t>
      </w:r>
    </w:p>
    <w:p w14:paraId="7098F00C" w14:textId="77777777" w:rsidR="00971A45" w:rsidRDefault="00ED091D">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Σας παρακαλώ, ολοκληρώστε, κύριε συνάδελφε.</w:t>
      </w:r>
    </w:p>
    <w:p w14:paraId="7098F00D" w14:textId="77777777" w:rsidR="00971A45" w:rsidRDefault="00ED091D">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Ολοκληρώνω, </w:t>
      </w:r>
      <w:r w:rsidRPr="00723733">
        <w:rPr>
          <w:rFonts w:eastAsia="Times New Roman"/>
          <w:szCs w:val="24"/>
        </w:rPr>
        <w:t>κύριε Πρόεδρε</w:t>
      </w:r>
      <w:r>
        <w:rPr>
          <w:rFonts w:eastAsia="Times New Roman"/>
          <w:szCs w:val="24"/>
        </w:rPr>
        <w:t>.</w:t>
      </w:r>
    </w:p>
    <w:p w14:paraId="7098F00E" w14:textId="77777777" w:rsidR="00971A45" w:rsidRDefault="00ED091D">
      <w:pPr>
        <w:spacing w:line="600" w:lineRule="auto"/>
        <w:ind w:firstLine="720"/>
        <w:jc w:val="both"/>
        <w:rPr>
          <w:rFonts w:eastAsia="Times New Roman"/>
          <w:szCs w:val="24"/>
        </w:rPr>
      </w:pPr>
      <w:r>
        <w:rPr>
          <w:rFonts w:eastAsia="Times New Roman"/>
          <w:szCs w:val="24"/>
        </w:rPr>
        <w:t xml:space="preserve">Θα ήθελα να </w:t>
      </w:r>
      <w:r>
        <w:rPr>
          <w:rFonts w:eastAsia="Times New Roman"/>
          <w:szCs w:val="24"/>
        </w:rPr>
        <w:t>σας</w:t>
      </w:r>
      <w:r w:rsidRPr="00723733">
        <w:rPr>
          <w:rFonts w:eastAsia="Times New Roman"/>
          <w:szCs w:val="24"/>
        </w:rPr>
        <w:t xml:space="preserve"> εξηγήσω και να σας ενημερώσω </w:t>
      </w:r>
      <w:r>
        <w:rPr>
          <w:rFonts w:eastAsia="Times New Roman"/>
          <w:szCs w:val="24"/>
        </w:rPr>
        <w:t>για</w:t>
      </w:r>
      <w:r w:rsidRPr="00723733">
        <w:rPr>
          <w:rFonts w:eastAsia="Times New Roman"/>
          <w:szCs w:val="24"/>
        </w:rPr>
        <w:t xml:space="preserve"> ένα πάγιο αίτημα των κατοίκων όλων αυτών των ανθρώπων που μένουν στα Δίκαια</w:t>
      </w:r>
      <w:r>
        <w:rPr>
          <w:rFonts w:eastAsia="Times New Roman"/>
          <w:szCs w:val="24"/>
        </w:rPr>
        <w:t>,</w:t>
      </w:r>
      <w:r w:rsidRPr="00723733">
        <w:rPr>
          <w:rFonts w:eastAsia="Times New Roman"/>
          <w:szCs w:val="24"/>
        </w:rPr>
        <w:t xml:space="preserve"> διότι το</w:t>
      </w:r>
      <w:r>
        <w:rPr>
          <w:rFonts w:eastAsia="Times New Roman"/>
          <w:szCs w:val="24"/>
        </w:rPr>
        <w:t xml:space="preserve"> εκεί</w:t>
      </w:r>
      <w:r w:rsidRPr="00723733">
        <w:rPr>
          <w:rFonts w:eastAsia="Times New Roman"/>
          <w:szCs w:val="24"/>
        </w:rPr>
        <w:t xml:space="preserve"> </w:t>
      </w:r>
      <w:r>
        <w:rPr>
          <w:rFonts w:eastAsia="Times New Roman"/>
          <w:szCs w:val="24"/>
        </w:rPr>
        <w:t>κ</w:t>
      </w:r>
      <w:r w:rsidRPr="00723733">
        <w:rPr>
          <w:rFonts w:eastAsia="Times New Roman"/>
          <w:szCs w:val="24"/>
        </w:rPr>
        <w:t xml:space="preserve">έντρο </w:t>
      </w:r>
      <w:r>
        <w:rPr>
          <w:rFonts w:eastAsia="Times New Roman"/>
          <w:szCs w:val="24"/>
        </w:rPr>
        <w:t>υ</w:t>
      </w:r>
      <w:r w:rsidRPr="00723733">
        <w:rPr>
          <w:rFonts w:eastAsia="Times New Roman"/>
          <w:szCs w:val="24"/>
        </w:rPr>
        <w:t>γείας</w:t>
      </w:r>
      <w:r w:rsidRPr="00723733">
        <w:rPr>
          <w:rFonts w:eastAsia="Times New Roman"/>
          <w:szCs w:val="24"/>
        </w:rPr>
        <w:t xml:space="preserve"> </w:t>
      </w:r>
      <w:r>
        <w:rPr>
          <w:rFonts w:eastAsia="Times New Roman"/>
          <w:szCs w:val="24"/>
        </w:rPr>
        <w:t xml:space="preserve">έχει εντατική αρμοδιότητα τα δεκαεπτά </w:t>
      </w:r>
      <w:r w:rsidRPr="00723733">
        <w:rPr>
          <w:rFonts w:eastAsia="Times New Roman"/>
          <w:szCs w:val="24"/>
        </w:rPr>
        <w:t xml:space="preserve">χωριά που </w:t>
      </w:r>
      <w:proofErr w:type="spellStart"/>
      <w:r w:rsidRPr="00723733">
        <w:rPr>
          <w:rFonts w:eastAsia="Times New Roman"/>
          <w:szCs w:val="24"/>
        </w:rPr>
        <w:t>προείπα</w:t>
      </w:r>
      <w:proofErr w:type="spellEnd"/>
      <w:r>
        <w:rPr>
          <w:rFonts w:eastAsia="Times New Roman"/>
          <w:szCs w:val="24"/>
        </w:rPr>
        <w:t>.</w:t>
      </w:r>
      <w:r w:rsidRPr="00723733">
        <w:rPr>
          <w:rFonts w:eastAsia="Times New Roman"/>
          <w:szCs w:val="24"/>
        </w:rPr>
        <w:t xml:space="preserve"> Την Παρασκευή έχουν συγκέντρωση</w:t>
      </w:r>
      <w:r>
        <w:rPr>
          <w:rFonts w:eastAsia="Times New Roman"/>
          <w:szCs w:val="24"/>
        </w:rPr>
        <w:t xml:space="preserve">, </w:t>
      </w:r>
      <w:r w:rsidRPr="00723733">
        <w:rPr>
          <w:rFonts w:eastAsia="Times New Roman"/>
          <w:szCs w:val="24"/>
        </w:rPr>
        <w:t>κύριε συνάδελφε</w:t>
      </w:r>
      <w:r>
        <w:rPr>
          <w:rFonts w:eastAsia="Times New Roman"/>
          <w:szCs w:val="24"/>
        </w:rPr>
        <w:t>,</w:t>
      </w:r>
      <w:r w:rsidRPr="00723733">
        <w:rPr>
          <w:rFonts w:eastAsia="Times New Roman"/>
          <w:szCs w:val="24"/>
        </w:rPr>
        <w:t xml:space="preserve"> κύριε </w:t>
      </w:r>
      <w:proofErr w:type="spellStart"/>
      <w:r w:rsidRPr="00723733">
        <w:rPr>
          <w:rFonts w:eastAsia="Times New Roman"/>
          <w:szCs w:val="24"/>
        </w:rPr>
        <w:t>Κ</w:t>
      </w:r>
      <w:r w:rsidRPr="00723733">
        <w:rPr>
          <w:rFonts w:eastAsia="Times New Roman"/>
          <w:szCs w:val="24"/>
        </w:rPr>
        <w:t>αΐσα</w:t>
      </w:r>
      <w:proofErr w:type="spellEnd"/>
      <w:r>
        <w:rPr>
          <w:rFonts w:eastAsia="Times New Roman"/>
          <w:szCs w:val="24"/>
        </w:rPr>
        <w:t>, σχεδόν όλα τα χωριά</w:t>
      </w:r>
      <w:r w:rsidRPr="00723733">
        <w:rPr>
          <w:rFonts w:eastAsia="Times New Roman"/>
          <w:szCs w:val="24"/>
        </w:rPr>
        <w:t xml:space="preserve"> για να διαμαρτυρηθούν για τη δυσλειτουργία του Κέντρου Υγείας των Δικαίων</w:t>
      </w:r>
      <w:r>
        <w:rPr>
          <w:rFonts w:eastAsia="Times New Roman"/>
          <w:szCs w:val="24"/>
        </w:rPr>
        <w:t>.</w:t>
      </w:r>
      <w:r w:rsidRPr="00723733">
        <w:rPr>
          <w:rFonts w:eastAsia="Times New Roman"/>
          <w:szCs w:val="24"/>
        </w:rPr>
        <w:t xml:space="preserve"> Είναι το βορειότερο </w:t>
      </w:r>
      <w:r>
        <w:rPr>
          <w:rFonts w:eastAsia="Times New Roman"/>
          <w:szCs w:val="24"/>
        </w:rPr>
        <w:t>κ</w:t>
      </w:r>
      <w:r w:rsidRPr="00723733">
        <w:rPr>
          <w:rFonts w:eastAsia="Times New Roman"/>
          <w:szCs w:val="24"/>
        </w:rPr>
        <w:t xml:space="preserve">έντρο </w:t>
      </w:r>
      <w:r>
        <w:rPr>
          <w:rFonts w:eastAsia="Times New Roman"/>
          <w:szCs w:val="24"/>
        </w:rPr>
        <w:t>υ</w:t>
      </w:r>
      <w:r w:rsidRPr="00723733">
        <w:rPr>
          <w:rFonts w:eastAsia="Times New Roman"/>
          <w:szCs w:val="24"/>
        </w:rPr>
        <w:t xml:space="preserve">γείας </w:t>
      </w:r>
      <w:r w:rsidRPr="00723733">
        <w:rPr>
          <w:rFonts w:eastAsia="Times New Roman"/>
          <w:szCs w:val="24"/>
        </w:rPr>
        <w:t>της χώρας</w:t>
      </w:r>
      <w:r>
        <w:rPr>
          <w:rFonts w:eastAsia="Times New Roman"/>
          <w:szCs w:val="24"/>
        </w:rPr>
        <w:t>.</w:t>
      </w:r>
      <w:r w:rsidRPr="00723733">
        <w:rPr>
          <w:rFonts w:eastAsia="Times New Roman"/>
          <w:szCs w:val="24"/>
        </w:rPr>
        <w:t xml:space="preserve"> Αυτοί οι άνθρωποι είναι από</w:t>
      </w:r>
      <w:r>
        <w:rPr>
          <w:rFonts w:eastAsia="Times New Roman"/>
          <w:szCs w:val="24"/>
        </w:rPr>
        <w:t xml:space="preserve"> εξήντα χρονών και πάνω</w:t>
      </w:r>
      <w:r w:rsidRPr="00723733">
        <w:rPr>
          <w:rFonts w:eastAsia="Times New Roman"/>
          <w:szCs w:val="24"/>
        </w:rPr>
        <w:t xml:space="preserve"> κι όμως </w:t>
      </w:r>
      <w:r>
        <w:rPr>
          <w:rFonts w:eastAsia="Times New Roman"/>
          <w:szCs w:val="24"/>
        </w:rPr>
        <w:t>έχουν το κουράγιο να διεκδικήσουν.</w:t>
      </w:r>
    </w:p>
    <w:p w14:paraId="7098F00F" w14:textId="77777777" w:rsidR="00971A45" w:rsidRDefault="00ED091D">
      <w:pPr>
        <w:spacing w:line="600" w:lineRule="auto"/>
        <w:ind w:firstLine="720"/>
        <w:jc w:val="both"/>
        <w:rPr>
          <w:rFonts w:eastAsia="Times New Roman"/>
          <w:szCs w:val="24"/>
        </w:rPr>
      </w:pPr>
      <w:r>
        <w:rPr>
          <w:rFonts w:eastAsia="Times New Roman"/>
          <w:szCs w:val="24"/>
        </w:rPr>
        <w:t>Και πιστεύω, κύρ</w:t>
      </w:r>
      <w:r>
        <w:rPr>
          <w:rFonts w:eastAsia="Times New Roman"/>
          <w:szCs w:val="24"/>
        </w:rPr>
        <w:t xml:space="preserve">ιε Υπουργέ, ότι </w:t>
      </w:r>
      <w:r w:rsidRPr="00723733">
        <w:rPr>
          <w:rFonts w:eastAsia="Times New Roman"/>
          <w:szCs w:val="24"/>
        </w:rPr>
        <w:t xml:space="preserve">αξίζει τον κόπο να </w:t>
      </w:r>
      <w:r>
        <w:rPr>
          <w:rFonts w:eastAsia="Times New Roman"/>
          <w:szCs w:val="24"/>
        </w:rPr>
        <w:t>εν</w:t>
      </w:r>
      <w:r w:rsidRPr="00723733">
        <w:rPr>
          <w:rFonts w:eastAsia="Times New Roman"/>
          <w:szCs w:val="24"/>
        </w:rPr>
        <w:t>σκήψετε</w:t>
      </w:r>
      <w:r>
        <w:rPr>
          <w:rFonts w:eastAsia="Times New Roman"/>
          <w:szCs w:val="24"/>
        </w:rPr>
        <w:t xml:space="preserve"> και μάλιστα ένας συνάδελφος εδώ της κυβερνητικής πλειοψηφίας...</w:t>
      </w:r>
    </w:p>
    <w:p w14:paraId="7098F010" w14:textId="77777777" w:rsidR="00971A45" w:rsidRDefault="00ED091D">
      <w:pPr>
        <w:spacing w:line="600" w:lineRule="auto"/>
        <w:ind w:firstLine="720"/>
        <w:jc w:val="both"/>
        <w:rPr>
          <w:rFonts w:eastAsia="Times New Roman" w:cs="Times New Roman"/>
          <w:b/>
          <w:szCs w:val="24"/>
        </w:rPr>
      </w:pPr>
      <w:r>
        <w:rPr>
          <w:rFonts w:eastAsia="Times New Roman" w:cs="Times New Roman"/>
          <w:b/>
          <w:szCs w:val="24"/>
        </w:rPr>
        <w:t xml:space="preserve">ΠΡΟΕΔΡΕΥΩΝ (Μάριος Γεωργιάδης): </w:t>
      </w:r>
      <w:r>
        <w:rPr>
          <w:rFonts w:eastAsia="Times New Roman" w:cs="Times New Roman"/>
          <w:szCs w:val="24"/>
        </w:rPr>
        <w:t>Κύριε συνάδελφε, σας παρακαλώ πολύ. Έχουμε φτάσει στα έντεκα λεπτά. Δεν γίνεται να μιλάτε όλοι οι συνάδελφοι από δέ</w:t>
      </w:r>
      <w:r>
        <w:rPr>
          <w:rFonts w:eastAsia="Times New Roman" w:cs="Times New Roman"/>
          <w:szCs w:val="24"/>
        </w:rPr>
        <w:t>κα λεπτά και πάνω.</w:t>
      </w:r>
    </w:p>
    <w:p w14:paraId="7098F011" w14:textId="77777777" w:rsidR="00971A45" w:rsidRDefault="00ED091D">
      <w:pPr>
        <w:spacing w:line="600" w:lineRule="auto"/>
        <w:ind w:firstLine="720"/>
        <w:jc w:val="both"/>
        <w:rPr>
          <w:rFonts w:eastAsia="Times New Roman"/>
          <w:szCs w:val="24"/>
        </w:rPr>
      </w:pPr>
      <w:r>
        <w:rPr>
          <w:rFonts w:eastAsia="Times New Roman"/>
          <w:b/>
          <w:szCs w:val="24"/>
        </w:rPr>
        <w:t>ΑΝΑΣΤΑΣΙΟΣ (ΤΑΣΟΣ) ΔΗΜΟΣΧΑΚΗΣ:</w:t>
      </w:r>
      <w:r>
        <w:rPr>
          <w:rFonts w:eastAsia="Times New Roman"/>
          <w:szCs w:val="24"/>
        </w:rPr>
        <w:t xml:space="preserve"> Αξίζει τον κόπο.</w:t>
      </w:r>
    </w:p>
    <w:p w14:paraId="7098F012" w14:textId="77777777" w:rsidR="00971A45" w:rsidRDefault="00ED091D">
      <w:pPr>
        <w:spacing w:line="600" w:lineRule="auto"/>
        <w:ind w:firstLine="720"/>
        <w:jc w:val="both"/>
        <w:rPr>
          <w:rFonts w:eastAsia="Times New Roman" w:cs="Times New Roman"/>
          <w:b/>
          <w:szCs w:val="24"/>
        </w:rPr>
      </w:pPr>
      <w:r>
        <w:rPr>
          <w:rFonts w:eastAsia="Times New Roman" w:cs="Times New Roman"/>
          <w:b/>
          <w:szCs w:val="24"/>
        </w:rPr>
        <w:t>ΠΡΟΕΔΡΕΥΩΝ (Μάριος Γεωργιάδης):</w:t>
      </w:r>
      <w:r w:rsidRPr="004D25B7">
        <w:rPr>
          <w:rFonts w:eastAsia="Times New Roman" w:cs="Times New Roman"/>
          <w:szCs w:val="24"/>
        </w:rPr>
        <w:t xml:space="preserve"> Όλα αξίζουν. Όλοι οι συνάδελφοι, αξίζουν αυτά που λένε.</w:t>
      </w:r>
      <w:r>
        <w:rPr>
          <w:rFonts w:eastAsia="Times New Roman" w:cs="Times New Roman"/>
          <w:szCs w:val="24"/>
        </w:rPr>
        <w:t xml:space="preserve"> Δεν γίνεται να μιλάτε έντεκα λεπτά. Δεν είστε Κοινοβουλευτικοί</w:t>
      </w:r>
      <w:r>
        <w:rPr>
          <w:rFonts w:eastAsia="Times New Roman" w:cs="Times New Roman"/>
          <w:szCs w:val="24"/>
        </w:rPr>
        <w:t xml:space="preserve"> Εκπρόσωποι</w:t>
      </w:r>
      <w:r>
        <w:rPr>
          <w:rFonts w:eastAsia="Times New Roman" w:cs="Times New Roman"/>
          <w:szCs w:val="24"/>
        </w:rPr>
        <w:t>.</w:t>
      </w:r>
      <w:r>
        <w:rPr>
          <w:rFonts w:eastAsia="Times New Roman" w:cs="Times New Roman"/>
          <w:szCs w:val="24"/>
        </w:rPr>
        <w:t xml:space="preserve"> Είπαμε να τελειώσουμε στις δώδεκα</w:t>
      </w:r>
      <w:r w:rsidRPr="00707E7E">
        <w:rPr>
          <w:rFonts w:eastAsia="Times New Roman" w:cs="Times New Roman"/>
          <w:szCs w:val="24"/>
        </w:rPr>
        <w:t>.</w:t>
      </w:r>
    </w:p>
    <w:p w14:paraId="7098F013" w14:textId="77777777" w:rsidR="00971A45" w:rsidRDefault="00ED091D">
      <w:pPr>
        <w:spacing w:line="600" w:lineRule="auto"/>
        <w:ind w:firstLine="720"/>
        <w:jc w:val="both"/>
        <w:rPr>
          <w:rFonts w:eastAsia="Times New Roman"/>
          <w:szCs w:val="24"/>
        </w:rPr>
      </w:pPr>
      <w:r>
        <w:rPr>
          <w:rFonts w:eastAsia="Times New Roman"/>
          <w:b/>
          <w:szCs w:val="24"/>
        </w:rPr>
        <w:t xml:space="preserve">ΑΝΑΣΤΑΣΙΟΣ (ΤΑΣΟΣ) ΔΗΜΟΣΧΑΚΗΣ: </w:t>
      </w:r>
      <w:r w:rsidRPr="004D25B7">
        <w:rPr>
          <w:rFonts w:eastAsia="Times New Roman"/>
          <w:szCs w:val="24"/>
        </w:rPr>
        <w:t>Κλείνω, κύριε Πρόεδρε.</w:t>
      </w:r>
    </w:p>
    <w:p w14:paraId="7098F014" w14:textId="77777777" w:rsidR="00971A45" w:rsidRDefault="00ED091D">
      <w:pPr>
        <w:spacing w:line="600" w:lineRule="auto"/>
        <w:ind w:firstLine="720"/>
        <w:jc w:val="both"/>
        <w:rPr>
          <w:rFonts w:eastAsia="Times New Roman"/>
          <w:szCs w:val="24"/>
        </w:rPr>
      </w:pPr>
      <w:r w:rsidRPr="00723733">
        <w:rPr>
          <w:rFonts w:eastAsia="Times New Roman"/>
          <w:szCs w:val="24"/>
        </w:rPr>
        <w:t>Κάνω μία έκκληση τελευταία στον κύριο Υπουργό να ασχοληθεί προσωπικά με το θέμα</w:t>
      </w:r>
      <w:r w:rsidRPr="004D25B7">
        <w:rPr>
          <w:rFonts w:eastAsia="Times New Roman"/>
          <w:szCs w:val="24"/>
        </w:rPr>
        <w:t>.</w:t>
      </w:r>
      <w:r w:rsidRPr="00723733">
        <w:rPr>
          <w:rFonts w:eastAsia="Times New Roman"/>
          <w:szCs w:val="24"/>
        </w:rPr>
        <w:t xml:space="preserve"> Αξίζει τον κόπο</w:t>
      </w:r>
      <w:r w:rsidRPr="004D25B7">
        <w:rPr>
          <w:rFonts w:eastAsia="Times New Roman"/>
          <w:szCs w:val="24"/>
        </w:rPr>
        <w:t xml:space="preserve">, </w:t>
      </w:r>
      <w:r>
        <w:rPr>
          <w:rFonts w:eastAsia="Times New Roman"/>
          <w:szCs w:val="24"/>
        </w:rPr>
        <w:t>κ</w:t>
      </w:r>
      <w:r w:rsidRPr="00723733">
        <w:rPr>
          <w:rFonts w:eastAsia="Times New Roman"/>
          <w:szCs w:val="24"/>
        </w:rPr>
        <w:t>ύριε Υπουργέ</w:t>
      </w:r>
      <w:r>
        <w:rPr>
          <w:rFonts w:eastAsia="Times New Roman"/>
          <w:szCs w:val="24"/>
        </w:rPr>
        <w:t>,</w:t>
      </w:r>
      <w:r w:rsidRPr="00723733">
        <w:rPr>
          <w:rFonts w:eastAsia="Times New Roman"/>
          <w:szCs w:val="24"/>
        </w:rPr>
        <w:t xml:space="preserve"> να ασχοληθείτε με το Κέντρο Υγείας των Δικαίων </w:t>
      </w:r>
      <w:r>
        <w:rPr>
          <w:rFonts w:eastAsia="Times New Roman"/>
          <w:szCs w:val="24"/>
        </w:rPr>
        <w:t>Τρι</w:t>
      </w:r>
      <w:r w:rsidRPr="00723733">
        <w:rPr>
          <w:rFonts w:eastAsia="Times New Roman"/>
          <w:szCs w:val="24"/>
        </w:rPr>
        <w:t>γ</w:t>
      </w:r>
      <w:r>
        <w:rPr>
          <w:rFonts w:eastAsia="Times New Roman"/>
          <w:szCs w:val="24"/>
        </w:rPr>
        <w:t>ώ</w:t>
      </w:r>
      <w:r w:rsidRPr="00723733">
        <w:rPr>
          <w:rFonts w:eastAsia="Times New Roman"/>
          <w:szCs w:val="24"/>
        </w:rPr>
        <w:t>ν</w:t>
      </w:r>
      <w:r w:rsidRPr="00723733">
        <w:rPr>
          <w:rFonts w:eastAsia="Times New Roman"/>
          <w:szCs w:val="24"/>
        </w:rPr>
        <w:t>ο</w:t>
      </w:r>
      <w:r>
        <w:rPr>
          <w:rFonts w:eastAsia="Times New Roman"/>
          <w:szCs w:val="24"/>
        </w:rPr>
        <w:t>υ</w:t>
      </w:r>
      <w:r w:rsidRPr="00723733">
        <w:rPr>
          <w:rFonts w:eastAsia="Times New Roman"/>
          <w:szCs w:val="24"/>
        </w:rPr>
        <w:t xml:space="preserve"> Νέας Ορεστιάδας</w:t>
      </w:r>
      <w:r>
        <w:rPr>
          <w:rFonts w:eastAsia="Times New Roman"/>
          <w:szCs w:val="24"/>
        </w:rPr>
        <w:t>,</w:t>
      </w:r>
      <w:r w:rsidRPr="00723733">
        <w:rPr>
          <w:rFonts w:eastAsia="Times New Roman"/>
          <w:szCs w:val="24"/>
        </w:rPr>
        <w:t xml:space="preserve"> γιατί τα προβλήματα όπως τα περιέγραψα είναι πάρα πολύ σοβαρά και εσείς ως γιατρός αντιλαμβάνεστε ακόμα περισσότερα από αυτά τα οποία περιέγραψ</w:t>
      </w:r>
      <w:r>
        <w:rPr>
          <w:rFonts w:eastAsia="Times New Roman"/>
          <w:szCs w:val="24"/>
        </w:rPr>
        <w:t>α.</w:t>
      </w:r>
    </w:p>
    <w:p w14:paraId="7098F015" w14:textId="77777777" w:rsidR="00971A45" w:rsidRDefault="00ED091D">
      <w:pPr>
        <w:spacing w:line="600" w:lineRule="auto"/>
        <w:ind w:firstLine="720"/>
        <w:jc w:val="both"/>
        <w:rPr>
          <w:rFonts w:eastAsia="Times New Roman"/>
          <w:szCs w:val="24"/>
        </w:rPr>
      </w:pPr>
      <w:r w:rsidRPr="00723733">
        <w:rPr>
          <w:rFonts w:eastAsia="Times New Roman"/>
          <w:szCs w:val="24"/>
        </w:rPr>
        <w:t>Σας ευχαριστώ πολύ</w:t>
      </w:r>
      <w:r>
        <w:rPr>
          <w:rFonts w:eastAsia="Times New Roman"/>
          <w:szCs w:val="24"/>
        </w:rPr>
        <w:t>.</w:t>
      </w:r>
    </w:p>
    <w:p w14:paraId="7098F016" w14:textId="77777777" w:rsidR="00971A45" w:rsidRDefault="00ED091D">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7098F017" w14:textId="77777777" w:rsidR="00971A45" w:rsidRDefault="00ED091D">
      <w:pPr>
        <w:spacing w:line="600" w:lineRule="auto"/>
        <w:ind w:firstLine="720"/>
        <w:jc w:val="both"/>
        <w:rPr>
          <w:rFonts w:eastAsia="Times New Roman"/>
          <w:szCs w:val="24"/>
        </w:rPr>
      </w:pPr>
      <w:r>
        <w:rPr>
          <w:rFonts w:eastAsia="Times New Roman" w:cs="Times New Roman"/>
          <w:b/>
          <w:szCs w:val="24"/>
        </w:rPr>
        <w:t>ΠΡΟΕΔΡΕΥΩΝ (Μάρι</w:t>
      </w:r>
      <w:r>
        <w:rPr>
          <w:rFonts w:eastAsia="Times New Roman" w:cs="Times New Roman"/>
          <w:b/>
          <w:szCs w:val="24"/>
        </w:rPr>
        <w:t>ος Γεωργιάδης):</w:t>
      </w:r>
      <w:r w:rsidRPr="00723733">
        <w:rPr>
          <w:rFonts w:eastAsia="Times New Roman"/>
          <w:szCs w:val="24"/>
        </w:rPr>
        <w:t xml:space="preserve"> Ευχαριστούμε </w:t>
      </w:r>
      <w:r>
        <w:rPr>
          <w:rFonts w:eastAsia="Times New Roman"/>
          <w:szCs w:val="24"/>
        </w:rPr>
        <w:t xml:space="preserve">τον κ. </w:t>
      </w:r>
      <w:proofErr w:type="spellStart"/>
      <w:r>
        <w:rPr>
          <w:rFonts w:eastAsia="Times New Roman"/>
          <w:szCs w:val="24"/>
        </w:rPr>
        <w:t>Δημοσχάκη</w:t>
      </w:r>
      <w:proofErr w:type="spellEnd"/>
      <w:r>
        <w:rPr>
          <w:rFonts w:eastAsia="Times New Roman"/>
          <w:szCs w:val="24"/>
        </w:rPr>
        <w:t>.</w:t>
      </w:r>
    </w:p>
    <w:p w14:paraId="7098F018" w14:textId="77777777" w:rsidR="00971A45" w:rsidRDefault="00ED091D">
      <w:pPr>
        <w:spacing w:line="600" w:lineRule="auto"/>
        <w:ind w:firstLine="720"/>
        <w:jc w:val="both"/>
        <w:rPr>
          <w:rFonts w:eastAsia="Times New Roman"/>
          <w:szCs w:val="24"/>
        </w:rPr>
      </w:pPr>
      <w:r>
        <w:rPr>
          <w:rFonts w:eastAsia="Times New Roman"/>
          <w:szCs w:val="24"/>
        </w:rPr>
        <w:t xml:space="preserve">Έχουν ζητήσει τον λόγο </w:t>
      </w:r>
      <w:r w:rsidRPr="00723733">
        <w:rPr>
          <w:rFonts w:eastAsia="Times New Roman"/>
          <w:szCs w:val="24"/>
        </w:rPr>
        <w:t xml:space="preserve">και </w:t>
      </w:r>
      <w:r>
        <w:rPr>
          <w:rFonts w:eastAsia="Times New Roman"/>
          <w:szCs w:val="24"/>
        </w:rPr>
        <w:t xml:space="preserve">οι </w:t>
      </w:r>
      <w:r w:rsidRPr="00723733">
        <w:rPr>
          <w:rFonts w:eastAsia="Times New Roman"/>
          <w:szCs w:val="24"/>
        </w:rPr>
        <w:t>τρεις Υπουργοί</w:t>
      </w:r>
      <w:r>
        <w:rPr>
          <w:rFonts w:eastAsia="Times New Roman"/>
          <w:szCs w:val="24"/>
        </w:rPr>
        <w:t xml:space="preserve">, ο κ. </w:t>
      </w:r>
      <w:proofErr w:type="spellStart"/>
      <w:r>
        <w:rPr>
          <w:rFonts w:eastAsia="Times New Roman"/>
          <w:szCs w:val="24"/>
        </w:rPr>
        <w:t>Χαρίτσης</w:t>
      </w:r>
      <w:proofErr w:type="spellEnd"/>
      <w:r>
        <w:rPr>
          <w:rFonts w:eastAsia="Times New Roman"/>
          <w:szCs w:val="24"/>
        </w:rPr>
        <w:t xml:space="preserve">, ο κ. Ξανθός και ο κ. </w:t>
      </w:r>
      <w:proofErr w:type="spellStart"/>
      <w:r>
        <w:rPr>
          <w:rFonts w:eastAsia="Times New Roman"/>
          <w:szCs w:val="24"/>
        </w:rPr>
        <w:t>Πολάκης</w:t>
      </w:r>
      <w:proofErr w:type="spellEnd"/>
      <w:r>
        <w:rPr>
          <w:rFonts w:eastAsia="Times New Roman"/>
          <w:szCs w:val="24"/>
        </w:rPr>
        <w:t>.</w:t>
      </w:r>
    </w:p>
    <w:p w14:paraId="7098F019" w14:textId="77777777" w:rsidR="00971A45" w:rsidRDefault="00ED091D">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Χαρίτση</w:t>
      </w:r>
      <w:proofErr w:type="spellEnd"/>
      <w:r>
        <w:rPr>
          <w:rFonts w:eastAsia="Times New Roman"/>
          <w:szCs w:val="24"/>
        </w:rPr>
        <w:t>, έχετε τον λόγο, γιατί ερωτηθήκατε για θέματα, για δύο λεπτά. Θα σας ζητήσω να τα τηρήσετε.</w:t>
      </w:r>
    </w:p>
    <w:p w14:paraId="7098F01A" w14:textId="77777777" w:rsidR="00971A45" w:rsidRDefault="00ED091D">
      <w:pPr>
        <w:spacing w:line="600" w:lineRule="auto"/>
        <w:ind w:firstLine="720"/>
        <w:jc w:val="both"/>
        <w:rPr>
          <w:rFonts w:eastAsia="Times New Roman"/>
          <w:szCs w:val="24"/>
        </w:rPr>
      </w:pPr>
      <w:r w:rsidRPr="004D25B7">
        <w:rPr>
          <w:rFonts w:eastAsia="Times New Roman"/>
          <w:b/>
          <w:szCs w:val="24"/>
        </w:rPr>
        <w:t>ΑΛΕΞ</w:t>
      </w:r>
      <w:r>
        <w:rPr>
          <w:rFonts w:eastAsia="Times New Roman"/>
          <w:b/>
          <w:szCs w:val="24"/>
        </w:rPr>
        <w:t>ΗΣ</w:t>
      </w:r>
      <w:r w:rsidRPr="004D25B7">
        <w:rPr>
          <w:rFonts w:eastAsia="Times New Roman"/>
          <w:b/>
          <w:szCs w:val="24"/>
        </w:rPr>
        <w:t xml:space="preserve"> </w:t>
      </w:r>
      <w:r w:rsidRPr="004D25B7">
        <w:rPr>
          <w:rFonts w:eastAsia="Times New Roman"/>
          <w:b/>
          <w:szCs w:val="24"/>
        </w:rPr>
        <w:t>ΧΑΡΙΤΣΗΣ (Υπουργός Εσωτερικών):</w:t>
      </w:r>
      <w:r w:rsidRPr="00723733">
        <w:rPr>
          <w:rFonts w:eastAsia="Times New Roman"/>
          <w:szCs w:val="24"/>
        </w:rPr>
        <w:t xml:space="preserve"> Ευχαριστώ</w:t>
      </w:r>
      <w:r>
        <w:rPr>
          <w:rFonts w:eastAsia="Times New Roman"/>
          <w:szCs w:val="24"/>
        </w:rPr>
        <w:t>,</w:t>
      </w:r>
      <w:r w:rsidRPr="00723733">
        <w:rPr>
          <w:rFonts w:eastAsia="Times New Roman"/>
          <w:szCs w:val="24"/>
        </w:rPr>
        <w:t xml:space="preserve"> κύριε </w:t>
      </w:r>
      <w:r>
        <w:rPr>
          <w:rFonts w:eastAsia="Times New Roman"/>
          <w:szCs w:val="24"/>
        </w:rPr>
        <w:t xml:space="preserve">Πρόεδρε. Θα </w:t>
      </w:r>
      <w:r w:rsidRPr="00723733">
        <w:rPr>
          <w:rFonts w:eastAsia="Times New Roman"/>
          <w:szCs w:val="24"/>
        </w:rPr>
        <w:t>προσπαθήσω να είμαι πολύ σύντομος</w:t>
      </w:r>
      <w:r>
        <w:rPr>
          <w:rFonts w:eastAsia="Times New Roman"/>
          <w:szCs w:val="24"/>
        </w:rPr>
        <w:t>.</w:t>
      </w:r>
    </w:p>
    <w:p w14:paraId="7098F01B" w14:textId="77777777" w:rsidR="00971A45" w:rsidRDefault="00ED091D">
      <w:pPr>
        <w:spacing w:line="600" w:lineRule="auto"/>
        <w:ind w:firstLine="720"/>
        <w:jc w:val="both"/>
        <w:rPr>
          <w:rFonts w:eastAsia="Times New Roman"/>
          <w:szCs w:val="24"/>
        </w:rPr>
      </w:pPr>
      <w:r w:rsidRPr="00723733">
        <w:rPr>
          <w:rFonts w:eastAsia="Times New Roman"/>
          <w:szCs w:val="24"/>
        </w:rPr>
        <w:t>Κατ</w:t>
      </w:r>
      <w:r>
        <w:rPr>
          <w:rFonts w:eastAsia="Times New Roman"/>
          <w:szCs w:val="24"/>
        </w:rPr>
        <w:t xml:space="preserve">’ </w:t>
      </w:r>
      <w:r w:rsidRPr="00723733">
        <w:rPr>
          <w:rFonts w:eastAsia="Times New Roman"/>
          <w:szCs w:val="24"/>
        </w:rPr>
        <w:t>αρχάς</w:t>
      </w:r>
      <w:r>
        <w:rPr>
          <w:rFonts w:eastAsia="Times New Roman"/>
          <w:szCs w:val="24"/>
        </w:rPr>
        <w:t xml:space="preserve">, κύριε Βορίδη, </w:t>
      </w:r>
      <w:r w:rsidRPr="00723733">
        <w:rPr>
          <w:rFonts w:eastAsia="Times New Roman"/>
          <w:szCs w:val="24"/>
        </w:rPr>
        <w:t xml:space="preserve">νομίζω ότι </w:t>
      </w:r>
      <w:r>
        <w:rPr>
          <w:rFonts w:eastAsia="Times New Roman"/>
          <w:szCs w:val="24"/>
        </w:rPr>
        <w:t>υπο</w:t>
      </w:r>
      <w:r w:rsidRPr="00723733">
        <w:rPr>
          <w:rFonts w:eastAsia="Times New Roman"/>
          <w:szCs w:val="24"/>
        </w:rPr>
        <w:t>πέσατε σε ένα ατόπημα</w:t>
      </w:r>
      <w:r>
        <w:rPr>
          <w:rFonts w:eastAsia="Times New Roman"/>
          <w:szCs w:val="24"/>
        </w:rPr>
        <w:t>,</w:t>
      </w:r>
      <w:r w:rsidRPr="00723733">
        <w:rPr>
          <w:rFonts w:eastAsia="Times New Roman"/>
          <w:szCs w:val="24"/>
        </w:rPr>
        <w:t xml:space="preserve"> το </w:t>
      </w:r>
      <w:r>
        <w:rPr>
          <w:rFonts w:eastAsia="Times New Roman"/>
          <w:szCs w:val="24"/>
        </w:rPr>
        <w:t>οποίο</w:t>
      </w:r>
      <w:r w:rsidRPr="00723733">
        <w:rPr>
          <w:rFonts w:eastAsia="Times New Roman"/>
          <w:szCs w:val="24"/>
        </w:rPr>
        <w:t xml:space="preserve"> καλό θα ήταν να διορθώσετε</w:t>
      </w:r>
      <w:r>
        <w:rPr>
          <w:rFonts w:eastAsia="Times New Roman"/>
          <w:szCs w:val="24"/>
        </w:rPr>
        <w:t>.</w:t>
      </w:r>
      <w:r w:rsidRPr="00723733">
        <w:rPr>
          <w:rFonts w:eastAsia="Times New Roman"/>
          <w:szCs w:val="24"/>
        </w:rPr>
        <w:t xml:space="preserve"> Αναφέρομαι στην υπόθεση της </w:t>
      </w:r>
      <w:r w:rsidRPr="00723733">
        <w:rPr>
          <w:rFonts w:eastAsia="Times New Roman"/>
          <w:szCs w:val="24"/>
        </w:rPr>
        <w:t>κ</w:t>
      </w:r>
      <w:r>
        <w:rPr>
          <w:rFonts w:eastAsia="Times New Roman"/>
          <w:szCs w:val="24"/>
        </w:rPr>
        <w:t xml:space="preserve">. </w:t>
      </w:r>
      <w:r>
        <w:rPr>
          <w:rFonts w:eastAsia="Times New Roman"/>
          <w:szCs w:val="24"/>
        </w:rPr>
        <w:t>Δούρου. Μ</w:t>
      </w:r>
      <w:r w:rsidRPr="00723733">
        <w:rPr>
          <w:rFonts w:eastAsia="Times New Roman"/>
          <w:szCs w:val="24"/>
        </w:rPr>
        <w:t xml:space="preserve">ιλήσατε για </w:t>
      </w:r>
      <w:proofErr w:type="spellStart"/>
      <w:r w:rsidRPr="00723733">
        <w:rPr>
          <w:rFonts w:eastAsia="Times New Roman"/>
          <w:szCs w:val="24"/>
        </w:rPr>
        <w:t>αποχρώσες</w:t>
      </w:r>
      <w:proofErr w:type="spellEnd"/>
      <w:r w:rsidRPr="00723733">
        <w:rPr>
          <w:rFonts w:eastAsia="Times New Roman"/>
          <w:szCs w:val="24"/>
        </w:rPr>
        <w:t xml:space="preserve"> ενδείξεις</w:t>
      </w:r>
      <w:r>
        <w:rPr>
          <w:rFonts w:eastAsia="Times New Roman"/>
          <w:szCs w:val="24"/>
        </w:rPr>
        <w:t>.</w:t>
      </w:r>
      <w:r w:rsidRPr="00723733">
        <w:rPr>
          <w:rFonts w:eastAsia="Times New Roman"/>
          <w:szCs w:val="24"/>
        </w:rPr>
        <w:t xml:space="preserve"> Γνωρίζετε πάρα πολύ καλά ως έμπειρος ποινικολόγος ότι είναι απλές </w:t>
      </w:r>
      <w:r>
        <w:rPr>
          <w:rFonts w:eastAsia="Times New Roman"/>
          <w:szCs w:val="24"/>
        </w:rPr>
        <w:t xml:space="preserve">οι </w:t>
      </w:r>
      <w:r w:rsidRPr="00723733">
        <w:rPr>
          <w:rFonts w:eastAsia="Times New Roman"/>
          <w:szCs w:val="24"/>
        </w:rPr>
        <w:t>ενδείξεις με τις οποίες ασκείται η δίωξη</w:t>
      </w:r>
      <w:r>
        <w:rPr>
          <w:rFonts w:eastAsia="Times New Roman"/>
          <w:szCs w:val="24"/>
        </w:rPr>
        <w:t>.</w:t>
      </w:r>
    </w:p>
    <w:p w14:paraId="7098F01C" w14:textId="77777777" w:rsidR="00971A45" w:rsidRDefault="00ED091D">
      <w:pPr>
        <w:spacing w:line="600" w:lineRule="auto"/>
        <w:ind w:firstLine="720"/>
        <w:jc w:val="both"/>
        <w:rPr>
          <w:rFonts w:eastAsia="Times New Roman"/>
          <w:szCs w:val="24"/>
        </w:rPr>
      </w:pPr>
      <w:r w:rsidRPr="00387FD0">
        <w:rPr>
          <w:rFonts w:eastAsia="Times New Roman"/>
          <w:b/>
          <w:szCs w:val="24"/>
        </w:rPr>
        <w:t>ΜΑΥΡΟΥΔΗΣ ΒΟΡΙΔΗΣ:</w:t>
      </w:r>
      <w:r w:rsidRPr="00387FD0">
        <w:rPr>
          <w:rFonts w:eastAsia="Times New Roman"/>
          <w:szCs w:val="24"/>
        </w:rPr>
        <w:t xml:space="preserve"> </w:t>
      </w:r>
      <w:r>
        <w:rPr>
          <w:rFonts w:eastAsia="Times New Roman"/>
          <w:szCs w:val="24"/>
        </w:rPr>
        <w:t xml:space="preserve">Αν σας καλύπτουν οι απλές, τότε απλές. </w:t>
      </w:r>
    </w:p>
    <w:p w14:paraId="7098F01D" w14:textId="77777777" w:rsidR="00971A45" w:rsidRDefault="00ED091D">
      <w:pPr>
        <w:spacing w:line="600" w:lineRule="auto"/>
        <w:ind w:firstLine="720"/>
        <w:jc w:val="both"/>
        <w:rPr>
          <w:rFonts w:eastAsia="Times New Roman"/>
          <w:szCs w:val="24"/>
        </w:rPr>
      </w:pPr>
      <w:r>
        <w:rPr>
          <w:rFonts w:eastAsia="Times New Roman"/>
          <w:b/>
          <w:szCs w:val="24"/>
        </w:rPr>
        <w:t>ΑΛΕΞΗ</w:t>
      </w:r>
      <w:r w:rsidRPr="004D25B7">
        <w:rPr>
          <w:rFonts w:eastAsia="Times New Roman"/>
          <w:b/>
          <w:szCs w:val="24"/>
        </w:rPr>
        <w:t xml:space="preserve">Σ </w:t>
      </w:r>
      <w:r w:rsidRPr="004D25B7">
        <w:rPr>
          <w:rFonts w:eastAsia="Times New Roman"/>
          <w:b/>
          <w:szCs w:val="24"/>
        </w:rPr>
        <w:t>ΧΑΡΙΤΣΗΣ (Υπουργός Εσωτερικών):</w:t>
      </w:r>
      <w:r>
        <w:rPr>
          <w:rFonts w:eastAsia="Times New Roman"/>
          <w:b/>
          <w:szCs w:val="24"/>
        </w:rPr>
        <w:t xml:space="preserve"> </w:t>
      </w:r>
      <w:r w:rsidRPr="00723733">
        <w:rPr>
          <w:rFonts w:eastAsia="Times New Roman"/>
          <w:szCs w:val="24"/>
        </w:rPr>
        <w:t xml:space="preserve">Οι </w:t>
      </w:r>
      <w:proofErr w:type="spellStart"/>
      <w:r w:rsidRPr="00723733">
        <w:rPr>
          <w:rFonts w:eastAsia="Times New Roman"/>
          <w:szCs w:val="24"/>
        </w:rPr>
        <w:t>αποχρώσες</w:t>
      </w:r>
      <w:proofErr w:type="spellEnd"/>
      <w:r w:rsidRPr="00723733">
        <w:rPr>
          <w:rFonts w:eastAsia="Times New Roman"/>
          <w:szCs w:val="24"/>
        </w:rPr>
        <w:t xml:space="preserve"> ενδείξεις </w:t>
      </w:r>
      <w:r>
        <w:rPr>
          <w:rFonts w:eastAsia="Times New Roman"/>
          <w:szCs w:val="24"/>
        </w:rPr>
        <w:t>είν</w:t>
      </w:r>
      <w:r>
        <w:rPr>
          <w:rFonts w:eastAsia="Times New Roman"/>
          <w:szCs w:val="24"/>
        </w:rPr>
        <w:t xml:space="preserve">αι </w:t>
      </w:r>
      <w:r w:rsidRPr="00723733">
        <w:rPr>
          <w:rFonts w:eastAsia="Times New Roman"/>
          <w:szCs w:val="24"/>
        </w:rPr>
        <w:t>μία εντελώς διαφορετική ιστορία</w:t>
      </w:r>
      <w:r>
        <w:rPr>
          <w:rFonts w:eastAsia="Times New Roman"/>
          <w:szCs w:val="24"/>
        </w:rPr>
        <w:t>.</w:t>
      </w:r>
      <w:r w:rsidRPr="00723733">
        <w:rPr>
          <w:rFonts w:eastAsia="Times New Roman"/>
          <w:szCs w:val="24"/>
        </w:rPr>
        <w:t xml:space="preserve"> Αυτό που πολιτικά εμάς μας ενδιαφέρει εδώ</w:t>
      </w:r>
      <w:r>
        <w:rPr>
          <w:rFonts w:eastAsia="Times New Roman"/>
          <w:szCs w:val="24"/>
        </w:rPr>
        <w:t>,</w:t>
      </w:r>
      <w:r w:rsidRPr="00723733">
        <w:rPr>
          <w:rFonts w:eastAsia="Times New Roman"/>
          <w:szCs w:val="24"/>
        </w:rPr>
        <w:t xml:space="preserve"> γιατί εδώ δεν είμαστε</w:t>
      </w:r>
      <w:r>
        <w:rPr>
          <w:rFonts w:eastAsia="Times New Roman"/>
          <w:szCs w:val="24"/>
        </w:rPr>
        <w:t>...</w:t>
      </w:r>
    </w:p>
    <w:p w14:paraId="7098F01E" w14:textId="77777777" w:rsidR="00971A45" w:rsidRDefault="00ED091D">
      <w:pPr>
        <w:spacing w:line="600" w:lineRule="auto"/>
        <w:ind w:firstLine="720"/>
        <w:jc w:val="both"/>
        <w:rPr>
          <w:rFonts w:eastAsia="Times New Roman"/>
          <w:szCs w:val="24"/>
        </w:rPr>
      </w:pPr>
      <w:r w:rsidRPr="00387FD0">
        <w:rPr>
          <w:rFonts w:eastAsia="Times New Roman"/>
          <w:b/>
          <w:szCs w:val="24"/>
        </w:rPr>
        <w:t>ΜΑΥΡΟΥΔΗΣ ΒΟΡΙΔΗΣ:</w:t>
      </w:r>
      <w:r w:rsidRPr="00387FD0">
        <w:rPr>
          <w:rFonts w:eastAsia="Times New Roman"/>
          <w:szCs w:val="24"/>
        </w:rPr>
        <w:t xml:space="preserve"> </w:t>
      </w:r>
      <w:r>
        <w:rPr>
          <w:rFonts w:eastAsia="Times New Roman"/>
          <w:szCs w:val="24"/>
        </w:rPr>
        <w:t>Δέχομαι τη διόρθωση.</w:t>
      </w:r>
      <w:r w:rsidRPr="00723733">
        <w:rPr>
          <w:rFonts w:eastAsia="Times New Roman"/>
          <w:szCs w:val="24"/>
        </w:rPr>
        <w:t xml:space="preserve"> </w:t>
      </w:r>
    </w:p>
    <w:p w14:paraId="7098F01F" w14:textId="77777777" w:rsidR="00971A45" w:rsidRDefault="00ED091D">
      <w:pPr>
        <w:spacing w:line="600" w:lineRule="auto"/>
        <w:ind w:firstLine="720"/>
        <w:jc w:val="both"/>
        <w:rPr>
          <w:rFonts w:eastAsia="Times New Roman"/>
          <w:szCs w:val="24"/>
        </w:rPr>
      </w:pPr>
      <w:r>
        <w:rPr>
          <w:rFonts w:eastAsia="Times New Roman"/>
          <w:b/>
          <w:szCs w:val="24"/>
        </w:rPr>
        <w:t xml:space="preserve">ΑΛΕΞΗΣ </w:t>
      </w:r>
      <w:r>
        <w:rPr>
          <w:rFonts w:eastAsia="Times New Roman"/>
          <w:b/>
          <w:szCs w:val="24"/>
        </w:rPr>
        <w:t>ΧΑΡΙΤΣΗΣ (Υπουργός Εσωτερικών):</w:t>
      </w:r>
      <w:r>
        <w:rPr>
          <w:rFonts w:eastAsia="Times New Roman"/>
          <w:szCs w:val="24"/>
        </w:rPr>
        <w:t xml:space="preserve"> </w:t>
      </w:r>
      <w:r w:rsidRPr="00723733">
        <w:rPr>
          <w:rFonts w:eastAsia="Times New Roman"/>
          <w:szCs w:val="24"/>
        </w:rPr>
        <w:t>Επειδή δεν είμαστε δικαστήριο</w:t>
      </w:r>
      <w:r w:rsidRPr="00603957">
        <w:rPr>
          <w:rFonts w:eastAsia="Times New Roman"/>
          <w:szCs w:val="24"/>
        </w:rPr>
        <w:t xml:space="preserve"> </w:t>
      </w:r>
      <w:r w:rsidRPr="00723733">
        <w:rPr>
          <w:rFonts w:eastAsia="Times New Roman"/>
          <w:szCs w:val="24"/>
        </w:rPr>
        <w:t>εδώ</w:t>
      </w:r>
      <w:r>
        <w:rPr>
          <w:rFonts w:eastAsia="Times New Roman"/>
          <w:szCs w:val="24"/>
        </w:rPr>
        <w:t>,</w:t>
      </w:r>
      <w:r w:rsidRPr="00723733">
        <w:rPr>
          <w:rFonts w:eastAsia="Times New Roman"/>
          <w:szCs w:val="24"/>
        </w:rPr>
        <w:t xml:space="preserve"> </w:t>
      </w:r>
      <w:r>
        <w:rPr>
          <w:rFonts w:eastAsia="Times New Roman"/>
          <w:szCs w:val="24"/>
        </w:rPr>
        <w:t>λοιπόν,</w:t>
      </w:r>
      <w:r w:rsidRPr="00723733">
        <w:rPr>
          <w:rFonts w:eastAsia="Times New Roman"/>
          <w:szCs w:val="24"/>
        </w:rPr>
        <w:t xml:space="preserve"> σημασία πολιτικά έχει ότι η Ρ</w:t>
      </w:r>
      <w:r w:rsidRPr="00723733">
        <w:rPr>
          <w:rFonts w:eastAsia="Times New Roman"/>
          <w:szCs w:val="24"/>
        </w:rPr>
        <w:t xml:space="preserve">ένα Δούρου </w:t>
      </w:r>
      <w:r>
        <w:rPr>
          <w:rFonts w:eastAsia="Times New Roman"/>
          <w:szCs w:val="24"/>
        </w:rPr>
        <w:t>έ</w:t>
      </w:r>
      <w:r w:rsidRPr="00723733">
        <w:rPr>
          <w:rFonts w:eastAsia="Times New Roman"/>
          <w:szCs w:val="24"/>
        </w:rPr>
        <w:t xml:space="preserve">χει αναλάβει πολιτικά </w:t>
      </w:r>
      <w:r>
        <w:rPr>
          <w:rFonts w:eastAsia="Times New Roman"/>
          <w:szCs w:val="24"/>
        </w:rPr>
        <w:t>τις</w:t>
      </w:r>
      <w:r w:rsidRPr="00723733">
        <w:rPr>
          <w:rFonts w:eastAsia="Times New Roman"/>
          <w:szCs w:val="24"/>
        </w:rPr>
        <w:t xml:space="preserve"> ευθύν</w:t>
      </w:r>
      <w:r>
        <w:rPr>
          <w:rFonts w:eastAsia="Times New Roman"/>
          <w:szCs w:val="24"/>
        </w:rPr>
        <w:t>ες</w:t>
      </w:r>
      <w:r w:rsidRPr="00723733">
        <w:rPr>
          <w:rFonts w:eastAsia="Times New Roman"/>
          <w:szCs w:val="24"/>
        </w:rPr>
        <w:t xml:space="preserve"> που </w:t>
      </w:r>
      <w:r>
        <w:rPr>
          <w:rFonts w:eastAsia="Times New Roman"/>
          <w:szCs w:val="24"/>
        </w:rPr>
        <w:t>τις</w:t>
      </w:r>
      <w:r w:rsidRPr="00723733">
        <w:rPr>
          <w:rFonts w:eastAsia="Times New Roman"/>
          <w:szCs w:val="24"/>
        </w:rPr>
        <w:t xml:space="preserve"> αναλογούν</w:t>
      </w:r>
      <w:r>
        <w:rPr>
          <w:rFonts w:eastAsia="Times New Roman"/>
          <w:szCs w:val="24"/>
        </w:rPr>
        <w:t>.</w:t>
      </w:r>
      <w:r w:rsidRPr="00723733">
        <w:rPr>
          <w:rFonts w:eastAsia="Times New Roman"/>
          <w:szCs w:val="24"/>
        </w:rPr>
        <w:t xml:space="preserve"> Θα περιμέναμε κάποια στιγμή να υπάρξει και η αντίστοιχη </w:t>
      </w:r>
      <w:r>
        <w:rPr>
          <w:rFonts w:eastAsia="Times New Roman"/>
          <w:szCs w:val="24"/>
        </w:rPr>
        <w:t>α</w:t>
      </w:r>
      <w:r w:rsidRPr="00723733">
        <w:rPr>
          <w:rFonts w:eastAsia="Times New Roman"/>
          <w:szCs w:val="24"/>
        </w:rPr>
        <w:t xml:space="preserve">νάληψη ευθύνης για όλους αυτούς που διαχρονικά ευθύνονται με τις πολιτικές τους πράξεις για το ότι </w:t>
      </w:r>
      <w:r>
        <w:rPr>
          <w:rFonts w:eastAsia="Times New Roman"/>
          <w:szCs w:val="24"/>
        </w:rPr>
        <w:t>φ</w:t>
      </w:r>
      <w:r w:rsidRPr="00723733">
        <w:rPr>
          <w:rFonts w:eastAsia="Times New Roman"/>
          <w:szCs w:val="24"/>
        </w:rPr>
        <w:t xml:space="preserve">τάσαμε </w:t>
      </w:r>
      <w:r w:rsidRPr="00723733">
        <w:rPr>
          <w:rFonts w:eastAsia="Times New Roman"/>
          <w:szCs w:val="24"/>
        </w:rPr>
        <w:t>σ</w:t>
      </w:r>
      <w:r>
        <w:rPr>
          <w:rFonts w:eastAsia="Times New Roman"/>
          <w:szCs w:val="24"/>
        </w:rPr>
        <w:t>’</w:t>
      </w:r>
      <w:r w:rsidRPr="00723733">
        <w:rPr>
          <w:rFonts w:eastAsia="Times New Roman"/>
          <w:szCs w:val="24"/>
        </w:rPr>
        <w:t xml:space="preserve"> </w:t>
      </w:r>
      <w:r w:rsidRPr="00723733">
        <w:rPr>
          <w:rFonts w:eastAsia="Times New Roman"/>
          <w:szCs w:val="24"/>
        </w:rPr>
        <w:t xml:space="preserve">αυτό το πολεοδομικά </w:t>
      </w:r>
      <w:r w:rsidRPr="00723733">
        <w:rPr>
          <w:rFonts w:eastAsia="Times New Roman"/>
          <w:szCs w:val="24"/>
        </w:rPr>
        <w:t>άναρχο τοπίο στην περιοχή</w:t>
      </w:r>
      <w:r>
        <w:rPr>
          <w:rFonts w:eastAsia="Times New Roman"/>
          <w:szCs w:val="24"/>
        </w:rPr>
        <w:t>,</w:t>
      </w:r>
      <w:r w:rsidRPr="00723733">
        <w:rPr>
          <w:rFonts w:eastAsia="Times New Roman"/>
          <w:szCs w:val="24"/>
        </w:rPr>
        <w:t xml:space="preserve"> το οποίο οδήγησε και στην καταστροφή</w:t>
      </w:r>
      <w:r>
        <w:rPr>
          <w:rFonts w:eastAsia="Times New Roman"/>
          <w:szCs w:val="24"/>
        </w:rPr>
        <w:t>.</w:t>
      </w:r>
    </w:p>
    <w:p w14:paraId="7098F020" w14:textId="77777777" w:rsidR="00971A45" w:rsidRDefault="00ED091D">
      <w:pPr>
        <w:spacing w:line="600" w:lineRule="auto"/>
        <w:ind w:firstLine="720"/>
        <w:jc w:val="both"/>
        <w:rPr>
          <w:rFonts w:eastAsia="Times New Roman"/>
          <w:szCs w:val="24"/>
        </w:rPr>
      </w:pPr>
      <w:r>
        <w:rPr>
          <w:rFonts w:eastAsia="Times New Roman"/>
          <w:szCs w:val="24"/>
        </w:rPr>
        <w:t>Τ</w:t>
      </w:r>
      <w:r w:rsidRPr="00723733">
        <w:rPr>
          <w:rFonts w:eastAsia="Times New Roman"/>
          <w:szCs w:val="24"/>
        </w:rPr>
        <w:t>ώρα έρχομαι στο ζήτημα της τροπολογίας</w:t>
      </w:r>
      <w:r>
        <w:rPr>
          <w:rFonts w:eastAsia="Times New Roman"/>
          <w:szCs w:val="24"/>
        </w:rPr>
        <w:t>,</w:t>
      </w:r>
      <w:r w:rsidRPr="00723733">
        <w:rPr>
          <w:rFonts w:eastAsia="Times New Roman"/>
          <w:szCs w:val="24"/>
        </w:rPr>
        <w:t xml:space="preserve"> επειδή </w:t>
      </w:r>
      <w:r>
        <w:rPr>
          <w:rFonts w:eastAsia="Times New Roman"/>
          <w:szCs w:val="24"/>
        </w:rPr>
        <w:t>τέθηκαν κάποια ζητήματα και από τον</w:t>
      </w:r>
      <w:r w:rsidRPr="00723733">
        <w:rPr>
          <w:rFonts w:eastAsia="Times New Roman"/>
          <w:szCs w:val="24"/>
        </w:rPr>
        <w:t xml:space="preserve"> </w:t>
      </w:r>
      <w:r>
        <w:rPr>
          <w:rFonts w:eastAsia="Times New Roman"/>
          <w:szCs w:val="24"/>
        </w:rPr>
        <w:t>κ.</w:t>
      </w:r>
      <w:r w:rsidRPr="00723733">
        <w:rPr>
          <w:rFonts w:eastAsia="Times New Roman"/>
          <w:szCs w:val="24"/>
        </w:rPr>
        <w:t xml:space="preserve"> Κεφαλογιάννη και από τον </w:t>
      </w:r>
      <w:r>
        <w:rPr>
          <w:rFonts w:eastAsia="Times New Roman"/>
          <w:szCs w:val="24"/>
        </w:rPr>
        <w:t>κ.</w:t>
      </w:r>
      <w:r w:rsidRPr="00723733">
        <w:rPr>
          <w:rFonts w:eastAsia="Times New Roman"/>
          <w:szCs w:val="24"/>
        </w:rPr>
        <w:t xml:space="preserve"> Βορίδη</w:t>
      </w:r>
      <w:r>
        <w:rPr>
          <w:rFonts w:eastAsia="Times New Roman"/>
          <w:szCs w:val="24"/>
        </w:rPr>
        <w:t>.</w:t>
      </w:r>
      <w:r w:rsidRPr="00723733">
        <w:rPr>
          <w:rFonts w:eastAsia="Times New Roman"/>
          <w:szCs w:val="24"/>
        </w:rPr>
        <w:t xml:space="preserve"> Μας κατηγορήσατε για προχειρότητα</w:t>
      </w:r>
      <w:r>
        <w:rPr>
          <w:rFonts w:eastAsia="Times New Roman"/>
          <w:szCs w:val="24"/>
        </w:rPr>
        <w:t>. Μα,</w:t>
      </w:r>
      <w:r w:rsidRPr="00723733">
        <w:rPr>
          <w:rFonts w:eastAsia="Times New Roman"/>
          <w:szCs w:val="24"/>
        </w:rPr>
        <w:t xml:space="preserve"> ακριβώς από μόνο</w:t>
      </w:r>
      <w:r>
        <w:rPr>
          <w:rFonts w:eastAsia="Times New Roman"/>
          <w:szCs w:val="24"/>
        </w:rPr>
        <w:t>ι σας παραδεχ</w:t>
      </w:r>
      <w:r>
        <w:rPr>
          <w:rFonts w:eastAsia="Times New Roman"/>
          <w:szCs w:val="24"/>
        </w:rPr>
        <w:t>τήκατε και οι δύο</w:t>
      </w:r>
      <w:r w:rsidRPr="00723733">
        <w:rPr>
          <w:rFonts w:eastAsia="Times New Roman"/>
          <w:szCs w:val="24"/>
        </w:rPr>
        <w:t xml:space="preserve"> </w:t>
      </w:r>
      <w:r>
        <w:rPr>
          <w:rFonts w:eastAsia="Times New Roman"/>
          <w:szCs w:val="24"/>
        </w:rPr>
        <w:t>-</w:t>
      </w:r>
      <w:r w:rsidRPr="00723733">
        <w:rPr>
          <w:rFonts w:eastAsia="Times New Roman"/>
          <w:szCs w:val="24"/>
        </w:rPr>
        <w:t>και το ε</w:t>
      </w:r>
      <w:r>
        <w:rPr>
          <w:rFonts w:eastAsia="Times New Roman"/>
          <w:szCs w:val="24"/>
        </w:rPr>
        <w:t xml:space="preserve">ίπα και εγώ και στην ομιλία μου, </w:t>
      </w:r>
      <w:r w:rsidRPr="00723733">
        <w:rPr>
          <w:rFonts w:eastAsia="Times New Roman"/>
          <w:szCs w:val="24"/>
        </w:rPr>
        <w:t>αν με ακούσατε</w:t>
      </w:r>
      <w:r>
        <w:rPr>
          <w:rFonts w:eastAsia="Times New Roman"/>
          <w:szCs w:val="24"/>
        </w:rPr>
        <w:t>-</w:t>
      </w:r>
      <w:r w:rsidRPr="00723733">
        <w:rPr>
          <w:rFonts w:eastAsia="Times New Roman"/>
          <w:szCs w:val="24"/>
        </w:rPr>
        <w:t xml:space="preserve"> ότι ακριβώς αυτό το ζήτημα δεν έχει την απλή διαδικασία </w:t>
      </w:r>
      <w:r>
        <w:rPr>
          <w:rFonts w:eastAsia="Times New Roman"/>
          <w:szCs w:val="24"/>
        </w:rPr>
        <w:t>την οποία</w:t>
      </w:r>
      <w:r w:rsidRPr="00723733">
        <w:rPr>
          <w:rFonts w:eastAsia="Times New Roman"/>
          <w:szCs w:val="24"/>
        </w:rPr>
        <w:t xml:space="preserve"> μπορεί να ακολουθήσει μία συνένωση δήμων</w:t>
      </w:r>
      <w:r>
        <w:rPr>
          <w:rFonts w:eastAsia="Times New Roman"/>
          <w:szCs w:val="24"/>
        </w:rPr>
        <w:t>.</w:t>
      </w:r>
      <w:r w:rsidRPr="00723733">
        <w:rPr>
          <w:rFonts w:eastAsia="Times New Roman"/>
          <w:szCs w:val="24"/>
        </w:rPr>
        <w:t xml:space="preserve"> Εδώ μιλάμε για μία σύνθετη διαδικασία</w:t>
      </w:r>
      <w:r>
        <w:rPr>
          <w:rFonts w:eastAsia="Times New Roman"/>
          <w:szCs w:val="24"/>
        </w:rPr>
        <w:t>,</w:t>
      </w:r>
      <w:r w:rsidRPr="00723733">
        <w:rPr>
          <w:rFonts w:eastAsia="Times New Roman"/>
          <w:szCs w:val="24"/>
        </w:rPr>
        <w:t xml:space="preserve"> η οποία απαιτεί χρόνο</w:t>
      </w:r>
      <w:r>
        <w:rPr>
          <w:rFonts w:eastAsia="Times New Roman"/>
          <w:szCs w:val="24"/>
        </w:rPr>
        <w:t>,</w:t>
      </w:r>
      <w:r w:rsidRPr="00723733">
        <w:rPr>
          <w:rFonts w:eastAsia="Times New Roman"/>
          <w:szCs w:val="24"/>
        </w:rPr>
        <w:t xml:space="preserve"> απαιτεί </w:t>
      </w:r>
      <w:r>
        <w:rPr>
          <w:rFonts w:eastAsia="Times New Roman"/>
          <w:szCs w:val="24"/>
        </w:rPr>
        <w:t>οι</w:t>
      </w:r>
      <w:r>
        <w:rPr>
          <w:rFonts w:eastAsia="Times New Roman"/>
          <w:szCs w:val="24"/>
        </w:rPr>
        <w:t xml:space="preserve"> </w:t>
      </w:r>
      <w:r w:rsidRPr="00723733">
        <w:rPr>
          <w:rFonts w:eastAsia="Times New Roman"/>
          <w:szCs w:val="24"/>
        </w:rPr>
        <w:t xml:space="preserve">υπηρεσίες να </w:t>
      </w:r>
      <w:r>
        <w:rPr>
          <w:rFonts w:eastAsia="Times New Roman"/>
          <w:szCs w:val="24"/>
        </w:rPr>
        <w:t>εν</w:t>
      </w:r>
      <w:r w:rsidRPr="00723733">
        <w:rPr>
          <w:rFonts w:eastAsia="Times New Roman"/>
          <w:szCs w:val="24"/>
        </w:rPr>
        <w:t xml:space="preserve">σκήψουν πάνω </w:t>
      </w:r>
      <w:r w:rsidRPr="00723733">
        <w:rPr>
          <w:rFonts w:eastAsia="Times New Roman"/>
          <w:szCs w:val="24"/>
        </w:rPr>
        <w:t>σ</w:t>
      </w:r>
      <w:r>
        <w:rPr>
          <w:rFonts w:eastAsia="Times New Roman"/>
          <w:szCs w:val="24"/>
        </w:rPr>
        <w:t xml:space="preserve">’ </w:t>
      </w:r>
      <w:r w:rsidRPr="00723733">
        <w:rPr>
          <w:rFonts w:eastAsia="Times New Roman"/>
          <w:szCs w:val="24"/>
        </w:rPr>
        <w:t xml:space="preserve">αυτό το ζήτημα και </w:t>
      </w:r>
      <w:r w:rsidRPr="00723733">
        <w:rPr>
          <w:rFonts w:eastAsia="Times New Roman"/>
          <w:szCs w:val="24"/>
        </w:rPr>
        <w:t>γι</w:t>
      </w:r>
      <w:r>
        <w:rPr>
          <w:rFonts w:eastAsia="Times New Roman"/>
          <w:szCs w:val="24"/>
        </w:rPr>
        <w:t xml:space="preserve">’ </w:t>
      </w:r>
      <w:r w:rsidRPr="00723733">
        <w:rPr>
          <w:rFonts w:eastAsia="Times New Roman"/>
          <w:szCs w:val="24"/>
        </w:rPr>
        <w:t xml:space="preserve"> αυτό ακριβώς φέρνουμε αυτές τις συγκεκριμένες διατάξεις για τ</w:t>
      </w:r>
      <w:r>
        <w:rPr>
          <w:rFonts w:eastAsia="Times New Roman"/>
          <w:szCs w:val="24"/>
        </w:rPr>
        <w:t xml:space="preserve">ις συγκεκριμένες περιπτώσεις, </w:t>
      </w:r>
      <w:r w:rsidRPr="00723733">
        <w:rPr>
          <w:rFonts w:eastAsia="Times New Roman"/>
          <w:szCs w:val="24"/>
        </w:rPr>
        <w:t xml:space="preserve">γιατί είναι </w:t>
      </w:r>
      <w:r>
        <w:rPr>
          <w:rFonts w:eastAsia="Times New Roman"/>
          <w:szCs w:val="24"/>
        </w:rPr>
        <w:t>περιπτώσεις</w:t>
      </w:r>
      <w:r w:rsidRPr="00723733">
        <w:rPr>
          <w:rFonts w:eastAsia="Times New Roman"/>
          <w:szCs w:val="24"/>
        </w:rPr>
        <w:t xml:space="preserve"> οι οποίες είναι πιο ώριμες</w:t>
      </w:r>
      <w:r>
        <w:rPr>
          <w:rFonts w:eastAsia="Times New Roman"/>
          <w:szCs w:val="24"/>
        </w:rPr>
        <w:t>,</w:t>
      </w:r>
      <w:r w:rsidRPr="00723733">
        <w:rPr>
          <w:rFonts w:eastAsia="Times New Roman"/>
          <w:szCs w:val="24"/>
        </w:rPr>
        <w:t xml:space="preserve"> οι οποίες όλα τα κριτήρια τα οποία έχουμε θέσει τα πληρού</w:t>
      </w:r>
      <w:r w:rsidRPr="00723733">
        <w:rPr>
          <w:rFonts w:eastAsia="Times New Roman"/>
          <w:szCs w:val="24"/>
        </w:rPr>
        <w:t>ν και νομίζουμε ότι είναι η καλύτερη λύ</w:t>
      </w:r>
      <w:r>
        <w:rPr>
          <w:rFonts w:eastAsia="Times New Roman"/>
          <w:szCs w:val="24"/>
        </w:rPr>
        <w:t xml:space="preserve">ση </w:t>
      </w:r>
      <w:r>
        <w:rPr>
          <w:rFonts w:eastAsia="Times New Roman"/>
          <w:szCs w:val="24"/>
        </w:rPr>
        <w:t xml:space="preserve">σ’ </w:t>
      </w:r>
      <w:r>
        <w:rPr>
          <w:rFonts w:eastAsia="Times New Roman"/>
          <w:szCs w:val="24"/>
        </w:rPr>
        <w:t>αυτήν την συγκυρία να προχωρήσ</w:t>
      </w:r>
      <w:r w:rsidRPr="00723733">
        <w:rPr>
          <w:rFonts w:eastAsia="Times New Roman"/>
          <w:szCs w:val="24"/>
        </w:rPr>
        <w:t xml:space="preserve">ουν </w:t>
      </w:r>
      <w:r>
        <w:rPr>
          <w:rFonts w:eastAsia="Times New Roman"/>
          <w:szCs w:val="24"/>
        </w:rPr>
        <w:t>οι</w:t>
      </w:r>
      <w:r w:rsidRPr="00723733">
        <w:rPr>
          <w:rFonts w:eastAsia="Times New Roman"/>
          <w:szCs w:val="24"/>
        </w:rPr>
        <w:t xml:space="preserve"> συγκεκριμένες μόνο περιπτώσεις</w:t>
      </w:r>
      <w:r>
        <w:rPr>
          <w:rFonts w:eastAsia="Times New Roman"/>
          <w:szCs w:val="24"/>
        </w:rPr>
        <w:t>.</w:t>
      </w:r>
    </w:p>
    <w:p w14:paraId="7098F021" w14:textId="77777777" w:rsidR="00971A45" w:rsidRDefault="00ED091D">
      <w:pPr>
        <w:spacing w:line="600" w:lineRule="auto"/>
        <w:ind w:firstLine="720"/>
        <w:jc w:val="both"/>
        <w:rPr>
          <w:rFonts w:eastAsia="Times New Roman"/>
          <w:szCs w:val="24"/>
        </w:rPr>
      </w:pPr>
      <w:r>
        <w:rPr>
          <w:rFonts w:eastAsia="Times New Roman"/>
          <w:szCs w:val="24"/>
        </w:rPr>
        <w:t>Θ</w:t>
      </w:r>
      <w:r w:rsidRPr="00723733">
        <w:rPr>
          <w:rFonts w:eastAsia="Times New Roman"/>
          <w:szCs w:val="24"/>
        </w:rPr>
        <w:t>α</w:t>
      </w:r>
      <w:r w:rsidRPr="00723733">
        <w:rPr>
          <w:rFonts w:eastAsia="Times New Roman"/>
          <w:szCs w:val="24"/>
        </w:rPr>
        <w:t xml:space="preserve"> μπορούσ</w:t>
      </w:r>
      <w:r>
        <w:rPr>
          <w:rFonts w:eastAsia="Times New Roman"/>
          <w:szCs w:val="24"/>
        </w:rPr>
        <w:t>ατε</w:t>
      </w:r>
      <w:r w:rsidRPr="00723733">
        <w:rPr>
          <w:rFonts w:eastAsia="Times New Roman"/>
          <w:szCs w:val="24"/>
        </w:rPr>
        <w:t xml:space="preserve"> να μας κατηγορήσετε </w:t>
      </w:r>
      <w:r>
        <w:rPr>
          <w:rFonts w:eastAsia="Times New Roman"/>
          <w:szCs w:val="24"/>
        </w:rPr>
        <w:t>για προχ</w:t>
      </w:r>
      <w:r w:rsidRPr="00723733">
        <w:rPr>
          <w:rFonts w:eastAsia="Times New Roman"/>
          <w:szCs w:val="24"/>
        </w:rPr>
        <w:t>ειρότ</w:t>
      </w:r>
      <w:r>
        <w:rPr>
          <w:rFonts w:eastAsia="Times New Roman"/>
          <w:szCs w:val="24"/>
        </w:rPr>
        <w:t>ητα</w:t>
      </w:r>
      <w:r w:rsidRPr="00723733">
        <w:rPr>
          <w:rFonts w:eastAsia="Times New Roman"/>
          <w:szCs w:val="24"/>
        </w:rPr>
        <w:t xml:space="preserve"> </w:t>
      </w:r>
      <w:r>
        <w:rPr>
          <w:rFonts w:eastAsia="Times New Roman"/>
          <w:szCs w:val="24"/>
        </w:rPr>
        <w:t>αν</w:t>
      </w:r>
      <w:r w:rsidRPr="00723733">
        <w:rPr>
          <w:rFonts w:eastAsia="Times New Roman"/>
          <w:szCs w:val="24"/>
        </w:rPr>
        <w:t xml:space="preserve"> </w:t>
      </w:r>
      <w:r>
        <w:rPr>
          <w:rFonts w:eastAsia="Times New Roman"/>
          <w:szCs w:val="24"/>
        </w:rPr>
        <w:t>φέρναμε αντί για πέντε, δεκαπέντε, εικοσιπέντε,</w:t>
      </w:r>
      <w:r w:rsidRPr="00723733">
        <w:rPr>
          <w:rFonts w:eastAsia="Times New Roman"/>
          <w:szCs w:val="24"/>
        </w:rPr>
        <w:t xml:space="preserve"> </w:t>
      </w:r>
      <w:r w:rsidRPr="00723733">
        <w:rPr>
          <w:rFonts w:eastAsia="Times New Roman"/>
          <w:szCs w:val="24"/>
        </w:rPr>
        <w:t>γνωρί</w:t>
      </w:r>
      <w:r>
        <w:rPr>
          <w:rFonts w:eastAsia="Times New Roman"/>
          <w:szCs w:val="24"/>
        </w:rPr>
        <w:t>ζε</w:t>
      </w:r>
      <w:r w:rsidRPr="00723733">
        <w:rPr>
          <w:rFonts w:eastAsia="Times New Roman"/>
          <w:szCs w:val="24"/>
        </w:rPr>
        <w:t xml:space="preserve">τε </w:t>
      </w:r>
      <w:r w:rsidRPr="00723733">
        <w:rPr>
          <w:rFonts w:eastAsia="Times New Roman"/>
          <w:szCs w:val="24"/>
        </w:rPr>
        <w:t xml:space="preserve">πάρα πολύ καλά ότι τα </w:t>
      </w:r>
      <w:r w:rsidRPr="00723733">
        <w:rPr>
          <w:rFonts w:eastAsia="Times New Roman"/>
          <w:szCs w:val="24"/>
        </w:rPr>
        <w:t>αντίστοιχα αιτήματα σε όλη την Ελλάδα είναι πάρα πολλά</w:t>
      </w:r>
      <w:r>
        <w:rPr>
          <w:rFonts w:eastAsia="Times New Roman"/>
          <w:szCs w:val="24"/>
        </w:rPr>
        <w:t>. Τ</w:t>
      </w:r>
      <w:r w:rsidRPr="00723733">
        <w:rPr>
          <w:rFonts w:eastAsia="Times New Roman"/>
          <w:szCs w:val="24"/>
        </w:rPr>
        <w:t>ο γεγονός</w:t>
      </w:r>
      <w:r>
        <w:rPr>
          <w:rFonts w:eastAsia="Times New Roman"/>
          <w:szCs w:val="24"/>
        </w:rPr>
        <w:t>,</w:t>
      </w:r>
      <w:r w:rsidRPr="00723733">
        <w:rPr>
          <w:rFonts w:eastAsia="Times New Roman"/>
          <w:szCs w:val="24"/>
        </w:rPr>
        <w:t xml:space="preserve"> λοιπόν</w:t>
      </w:r>
      <w:r>
        <w:rPr>
          <w:rFonts w:eastAsia="Times New Roman"/>
          <w:szCs w:val="24"/>
        </w:rPr>
        <w:t>,</w:t>
      </w:r>
      <w:r w:rsidRPr="00723733">
        <w:rPr>
          <w:rFonts w:eastAsia="Times New Roman"/>
          <w:szCs w:val="24"/>
        </w:rPr>
        <w:t xml:space="preserve"> ότι δεν προχωρούμε σε μία αν θέλετε μαζική και εκτεταμένη αλλαγή των ρυθμίσεων του </w:t>
      </w:r>
      <w:r>
        <w:rPr>
          <w:rFonts w:eastAsia="Times New Roman"/>
          <w:szCs w:val="24"/>
        </w:rPr>
        <w:t>«</w:t>
      </w:r>
      <w:r w:rsidRPr="00723733">
        <w:rPr>
          <w:rFonts w:eastAsia="Times New Roman"/>
          <w:szCs w:val="24"/>
        </w:rPr>
        <w:t>ΚΑΛΛΙΚΡΑΤΗ</w:t>
      </w:r>
      <w:r>
        <w:rPr>
          <w:rFonts w:eastAsia="Times New Roman"/>
          <w:szCs w:val="24"/>
        </w:rPr>
        <w:t>»,</w:t>
      </w:r>
      <w:r w:rsidRPr="00723733">
        <w:rPr>
          <w:rFonts w:eastAsia="Times New Roman"/>
          <w:szCs w:val="24"/>
        </w:rPr>
        <w:t xml:space="preserve"> αλλά προχωρούμε </w:t>
      </w:r>
      <w:proofErr w:type="spellStart"/>
      <w:r w:rsidRPr="00723733">
        <w:rPr>
          <w:rFonts w:eastAsia="Times New Roman"/>
          <w:szCs w:val="24"/>
        </w:rPr>
        <w:t>στοχευμένα</w:t>
      </w:r>
      <w:proofErr w:type="spellEnd"/>
      <w:r w:rsidRPr="00723733">
        <w:rPr>
          <w:rFonts w:eastAsia="Times New Roman"/>
          <w:szCs w:val="24"/>
        </w:rPr>
        <w:t xml:space="preserve"> σε συγκεκριμένες περιπτώσεις</w:t>
      </w:r>
      <w:r>
        <w:rPr>
          <w:rFonts w:eastAsia="Times New Roman"/>
          <w:szCs w:val="24"/>
        </w:rPr>
        <w:t>, οι οποίες π</w:t>
      </w:r>
      <w:r w:rsidRPr="00723733">
        <w:rPr>
          <w:rFonts w:eastAsia="Times New Roman"/>
          <w:szCs w:val="24"/>
        </w:rPr>
        <w:t>ραγματικά είναι</w:t>
      </w:r>
      <w:r w:rsidRPr="00723733">
        <w:rPr>
          <w:rFonts w:eastAsia="Times New Roman"/>
          <w:szCs w:val="24"/>
        </w:rPr>
        <w:t xml:space="preserve"> ώριμες </w:t>
      </w:r>
      <w:r>
        <w:rPr>
          <w:rFonts w:eastAsia="Times New Roman"/>
          <w:szCs w:val="24"/>
        </w:rPr>
        <w:t xml:space="preserve">και </w:t>
      </w:r>
      <w:r w:rsidRPr="00723733">
        <w:rPr>
          <w:rFonts w:eastAsia="Times New Roman"/>
          <w:szCs w:val="24"/>
        </w:rPr>
        <w:t>αντιμετωπίζουν και τη συναίνεση των τοπικών κοινωνιών νομίζω ότι αυτό θα έπρεπε να το δείτε ως πλεονέκτημα της συγκεκριμένης ρύθμισης και όχι ως μειονέκτημα</w:t>
      </w:r>
      <w:r>
        <w:rPr>
          <w:rFonts w:eastAsia="Times New Roman"/>
          <w:szCs w:val="24"/>
        </w:rPr>
        <w:t>.</w:t>
      </w:r>
    </w:p>
    <w:p w14:paraId="7098F022" w14:textId="77777777" w:rsidR="00971A45" w:rsidRDefault="00ED091D">
      <w:pPr>
        <w:spacing w:line="600" w:lineRule="auto"/>
        <w:ind w:firstLine="720"/>
        <w:jc w:val="both"/>
        <w:rPr>
          <w:rFonts w:eastAsia="Times New Roman"/>
          <w:szCs w:val="24"/>
        </w:rPr>
      </w:pPr>
      <w:r>
        <w:rPr>
          <w:rFonts w:eastAsia="Times New Roman"/>
          <w:szCs w:val="24"/>
        </w:rPr>
        <w:t>Κ</w:t>
      </w:r>
      <w:r w:rsidRPr="00723733">
        <w:rPr>
          <w:rFonts w:eastAsia="Times New Roman"/>
          <w:szCs w:val="24"/>
        </w:rPr>
        <w:t xml:space="preserve">αι να πω </w:t>
      </w:r>
      <w:r>
        <w:rPr>
          <w:rFonts w:eastAsia="Times New Roman"/>
          <w:szCs w:val="24"/>
        </w:rPr>
        <w:t>ε</w:t>
      </w:r>
      <w:r w:rsidRPr="00723733">
        <w:rPr>
          <w:rFonts w:eastAsia="Times New Roman"/>
          <w:szCs w:val="24"/>
        </w:rPr>
        <w:t xml:space="preserve">πίσης εδώ </w:t>
      </w:r>
      <w:r>
        <w:rPr>
          <w:rFonts w:eastAsia="Times New Roman"/>
          <w:szCs w:val="24"/>
        </w:rPr>
        <w:t>–</w:t>
      </w:r>
      <w:r w:rsidRPr="00723733">
        <w:rPr>
          <w:rFonts w:eastAsia="Times New Roman"/>
          <w:szCs w:val="24"/>
        </w:rPr>
        <w:t>επειδή μιλήσαμε για τη</w:t>
      </w:r>
      <w:r>
        <w:rPr>
          <w:rFonts w:eastAsia="Times New Roman"/>
          <w:szCs w:val="24"/>
        </w:rPr>
        <w:t xml:space="preserve"> συνένωση των τοπικών κοινωνιών- ότι μ</w:t>
      </w:r>
      <w:r w:rsidRPr="00723733">
        <w:rPr>
          <w:rFonts w:eastAsia="Times New Roman"/>
          <w:szCs w:val="24"/>
        </w:rPr>
        <w:t>ου κ</w:t>
      </w:r>
      <w:r w:rsidRPr="00723733">
        <w:rPr>
          <w:rFonts w:eastAsia="Times New Roman"/>
          <w:szCs w:val="24"/>
        </w:rPr>
        <w:t xml:space="preserve">άνει εντύπωση που λέτε γιατί προχωράμε συγκεκριμένες και από πού προκύπτει η προτίμηση </w:t>
      </w:r>
      <w:r>
        <w:rPr>
          <w:rFonts w:eastAsia="Times New Roman"/>
          <w:szCs w:val="24"/>
        </w:rPr>
        <w:t>-</w:t>
      </w:r>
      <w:r w:rsidRPr="00723733">
        <w:rPr>
          <w:rFonts w:eastAsia="Times New Roman"/>
          <w:szCs w:val="24"/>
        </w:rPr>
        <w:t>αν θέλετε</w:t>
      </w:r>
      <w:r>
        <w:rPr>
          <w:rFonts w:eastAsia="Times New Roman"/>
          <w:szCs w:val="24"/>
        </w:rPr>
        <w:t>-</w:t>
      </w:r>
      <w:r>
        <w:rPr>
          <w:rFonts w:eastAsia="Times New Roman"/>
          <w:szCs w:val="24"/>
        </w:rPr>
        <w:t xml:space="preserve"> σε</w:t>
      </w:r>
      <w:r w:rsidRPr="00723733">
        <w:rPr>
          <w:rFonts w:eastAsia="Times New Roman"/>
          <w:szCs w:val="24"/>
        </w:rPr>
        <w:t xml:space="preserve"> συγκεκριμένες περιπτώσεις</w:t>
      </w:r>
      <w:r>
        <w:rPr>
          <w:rFonts w:eastAsia="Times New Roman"/>
          <w:szCs w:val="24"/>
        </w:rPr>
        <w:t>,</w:t>
      </w:r>
      <w:r w:rsidRPr="00723733">
        <w:rPr>
          <w:rFonts w:eastAsia="Times New Roman"/>
          <w:szCs w:val="24"/>
        </w:rPr>
        <w:t xml:space="preserve"> τη στιγμή που εγώ </w:t>
      </w:r>
      <w:r>
        <w:rPr>
          <w:rFonts w:eastAsia="Times New Roman"/>
          <w:szCs w:val="24"/>
        </w:rPr>
        <w:t xml:space="preserve">εδώ </w:t>
      </w:r>
      <w:r w:rsidRPr="00723733">
        <w:rPr>
          <w:rFonts w:eastAsia="Times New Roman"/>
          <w:szCs w:val="24"/>
        </w:rPr>
        <w:t>έχω δηλώσει</w:t>
      </w:r>
      <w:r>
        <w:rPr>
          <w:rFonts w:eastAsia="Times New Roman"/>
          <w:szCs w:val="24"/>
        </w:rPr>
        <w:t>ς</w:t>
      </w:r>
      <w:r w:rsidRPr="00723733">
        <w:rPr>
          <w:rFonts w:eastAsia="Times New Roman"/>
          <w:szCs w:val="24"/>
        </w:rPr>
        <w:t xml:space="preserve"> πρόσφατες</w:t>
      </w:r>
      <w:r>
        <w:rPr>
          <w:rFonts w:eastAsia="Times New Roman"/>
          <w:szCs w:val="24"/>
        </w:rPr>
        <w:t>,</w:t>
      </w:r>
      <w:r w:rsidRPr="00723733">
        <w:rPr>
          <w:rFonts w:eastAsia="Times New Roman"/>
          <w:szCs w:val="24"/>
        </w:rPr>
        <w:t xml:space="preserve"> </w:t>
      </w:r>
      <w:r>
        <w:rPr>
          <w:rFonts w:eastAsia="Times New Roman"/>
          <w:szCs w:val="24"/>
        </w:rPr>
        <w:t>των δικών</w:t>
      </w:r>
      <w:r w:rsidRPr="00723733">
        <w:rPr>
          <w:rFonts w:eastAsia="Times New Roman"/>
          <w:szCs w:val="24"/>
        </w:rPr>
        <w:t xml:space="preserve"> σας στελεχών</w:t>
      </w:r>
      <w:r>
        <w:rPr>
          <w:rFonts w:eastAsia="Times New Roman"/>
          <w:szCs w:val="24"/>
        </w:rPr>
        <w:t>,</w:t>
      </w:r>
      <w:r w:rsidRPr="00723733">
        <w:rPr>
          <w:rFonts w:eastAsia="Times New Roman"/>
          <w:szCs w:val="24"/>
        </w:rPr>
        <w:t xml:space="preserve"> του </w:t>
      </w:r>
      <w:r w:rsidRPr="00723733">
        <w:rPr>
          <w:rFonts w:eastAsia="Times New Roman"/>
          <w:szCs w:val="24"/>
        </w:rPr>
        <w:t>κ</w:t>
      </w:r>
      <w:r>
        <w:rPr>
          <w:rFonts w:eastAsia="Times New Roman"/>
          <w:szCs w:val="24"/>
        </w:rPr>
        <w:t>.</w:t>
      </w:r>
      <w:r w:rsidRPr="00723733">
        <w:rPr>
          <w:rFonts w:eastAsia="Times New Roman"/>
          <w:szCs w:val="24"/>
        </w:rPr>
        <w:t xml:space="preserve"> </w:t>
      </w:r>
      <w:r w:rsidRPr="00723733">
        <w:rPr>
          <w:rFonts w:eastAsia="Times New Roman"/>
          <w:szCs w:val="24"/>
        </w:rPr>
        <w:t>Κασαπίδη του Βουλευτή της Κοζάνης</w:t>
      </w:r>
      <w:r>
        <w:rPr>
          <w:rFonts w:eastAsia="Times New Roman"/>
          <w:szCs w:val="24"/>
        </w:rPr>
        <w:t>, ο</w:t>
      </w:r>
      <w:r w:rsidRPr="00723733">
        <w:rPr>
          <w:rFonts w:eastAsia="Times New Roman"/>
          <w:szCs w:val="24"/>
        </w:rPr>
        <w:t xml:space="preserve"> οποίος τοποθε</w:t>
      </w:r>
      <w:r w:rsidRPr="00723733">
        <w:rPr>
          <w:rFonts w:eastAsia="Times New Roman"/>
          <w:szCs w:val="24"/>
        </w:rPr>
        <w:t>τείται υπέρ της διάσπασης</w:t>
      </w:r>
      <w:r>
        <w:rPr>
          <w:rFonts w:eastAsia="Times New Roman"/>
          <w:szCs w:val="24"/>
        </w:rPr>
        <w:t>,</w:t>
      </w:r>
      <w:r w:rsidRPr="00723733">
        <w:rPr>
          <w:rFonts w:eastAsia="Times New Roman"/>
          <w:szCs w:val="24"/>
        </w:rPr>
        <w:t xml:space="preserve"> της Νέας Δημοκρατίας </w:t>
      </w:r>
      <w:proofErr w:type="spellStart"/>
      <w:r w:rsidRPr="00723733">
        <w:rPr>
          <w:rFonts w:eastAsia="Times New Roman"/>
          <w:szCs w:val="24"/>
        </w:rPr>
        <w:t>Ληξουρίου</w:t>
      </w:r>
      <w:proofErr w:type="spellEnd"/>
      <w:r w:rsidRPr="00723733">
        <w:rPr>
          <w:rFonts w:eastAsia="Times New Roman"/>
          <w:szCs w:val="24"/>
        </w:rPr>
        <w:t xml:space="preserve"> που λέει </w:t>
      </w:r>
      <w:r>
        <w:rPr>
          <w:rFonts w:eastAsia="Times New Roman"/>
          <w:szCs w:val="24"/>
        </w:rPr>
        <w:t>ναι</w:t>
      </w:r>
      <w:r w:rsidRPr="00723733">
        <w:rPr>
          <w:rFonts w:eastAsia="Times New Roman"/>
          <w:szCs w:val="24"/>
        </w:rPr>
        <w:t xml:space="preserve"> στη διάσπαση της Κεφαλονιάς</w:t>
      </w:r>
      <w:r>
        <w:rPr>
          <w:rFonts w:eastAsia="Times New Roman"/>
          <w:szCs w:val="24"/>
        </w:rPr>
        <w:t>,</w:t>
      </w:r>
      <w:r w:rsidRPr="00723733">
        <w:rPr>
          <w:rFonts w:eastAsia="Times New Roman"/>
          <w:szCs w:val="24"/>
        </w:rPr>
        <w:t xml:space="preserve"> του </w:t>
      </w:r>
      <w:r w:rsidRPr="00723733">
        <w:rPr>
          <w:rFonts w:eastAsia="Times New Roman"/>
          <w:szCs w:val="24"/>
        </w:rPr>
        <w:t>κ</w:t>
      </w:r>
      <w:r>
        <w:rPr>
          <w:rFonts w:eastAsia="Times New Roman"/>
          <w:szCs w:val="24"/>
        </w:rPr>
        <w:t>.</w:t>
      </w:r>
      <w:r w:rsidRPr="00723733">
        <w:rPr>
          <w:rFonts w:eastAsia="Times New Roman"/>
          <w:szCs w:val="24"/>
        </w:rPr>
        <w:t xml:space="preserve"> </w:t>
      </w:r>
      <w:proofErr w:type="spellStart"/>
      <w:r w:rsidRPr="00723733">
        <w:rPr>
          <w:rFonts w:eastAsia="Times New Roman"/>
          <w:szCs w:val="24"/>
        </w:rPr>
        <w:t>Δένδια</w:t>
      </w:r>
      <w:proofErr w:type="spellEnd"/>
      <w:r w:rsidRPr="00723733">
        <w:rPr>
          <w:rFonts w:eastAsia="Times New Roman"/>
          <w:szCs w:val="24"/>
        </w:rPr>
        <w:t xml:space="preserve"> για την Κέρκυρα παλιότερα που </w:t>
      </w:r>
      <w:r>
        <w:rPr>
          <w:rFonts w:eastAsia="Times New Roman"/>
          <w:szCs w:val="24"/>
        </w:rPr>
        <w:t>μιλάει</w:t>
      </w:r>
      <w:r w:rsidRPr="00723733">
        <w:rPr>
          <w:rFonts w:eastAsia="Times New Roman"/>
          <w:szCs w:val="24"/>
        </w:rPr>
        <w:t xml:space="preserve"> για την ανάγκη δημιουργίας τριών δήμων στο νησί της Κέρκυρας</w:t>
      </w:r>
      <w:r>
        <w:rPr>
          <w:rFonts w:eastAsia="Times New Roman"/>
          <w:szCs w:val="24"/>
        </w:rPr>
        <w:t>,</w:t>
      </w:r>
      <w:r w:rsidRPr="00723733">
        <w:rPr>
          <w:rFonts w:eastAsia="Times New Roman"/>
          <w:szCs w:val="24"/>
        </w:rPr>
        <w:t xml:space="preserve"> του Δημάρχου Σάμου </w:t>
      </w:r>
      <w:r>
        <w:rPr>
          <w:rFonts w:eastAsia="Times New Roman"/>
          <w:szCs w:val="24"/>
        </w:rPr>
        <w:t xml:space="preserve">ο </w:t>
      </w:r>
      <w:r w:rsidRPr="00723733">
        <w:rPr>
          <w:rFonts w:eastAsia="Times New Roman"/>
          <w:szCs w:val="24"/>
        </w:rPr>
        <w:t xml:space="preserve">οποίος </w:t>
      </w:r>
      <w:r>
        <w:rPr>
          <w:rFonts w:eastAsia="Times New Roman"/>
          <w:szCs w:val="24"/>
        </w:rPr>
        <w:t>μάλιστα πληροφο</w:t>
      </w:r>
      <w:r>
        <w:rPr>
          <w:rFonts w:eastAsia="Times New Roman"/>
          <w:szCs w:val="24"/>
        </w:rPr>
        <w:t>ρήθηκα</w:t>
      </w:r>
      <w:r w:rsidRPr="00723733">
        <w:rPr>
          <w:rFonts w:eastAsia="Times New Roman"/>
          <w:szCs w:val="24"/>
        </w:rPr>
        <w:t xml:space="preserve"> σήμερα ότι κατεβαίνει και με το </w:t>
      </w:r>
      <w:proofErr w:type="spellStart"/>
      <w:r w:rsidRPr="00723733">
        <w:rPr>
          <w:rFonts w:eastAsia="Times New Roman"/>
          <w:szCs w:val="24"/>
        </w:rPr>
        <w:t>ευρωψηφοδέλτιο</w:t>
      </w:r>
      <w:proofErr w:type="spellEnd"/>
      <w:r w:rsidRPr="00723733">
        <w:rPr>
          <w:rFonts w:eastAsia="Times New Roman"/>
          <w:szCs w:val="24"/>
        </w:rPr>
        <w:t xml:space="preserve"> της Νέας Δημοκρατίας </w:t>
      </w:r>
      <w:r>
        <w:rPr>
          <w:rFonts w:eastAsia="Times New Roman"/>
          <w:szCs w:val="24"/>
        </w:rPr>
        <w:t xml:space="preserve">στις </w:t>
      </w:r>
      <w:r w:rsidRPr="00723733">
        <w:rPr>
          <w:rFonts w:eastAsia="Times New Roman"/>
          <w:szCs w:val="24"/>
        </w:rPr>
        <w:t>επόμενες εκλογές</w:t>
      </w:r>
      <w:r>
        <w:rPr>
          <w:rFonts w:eastAsia="Times New Roman"/>
          <w:szCs w:val="24"/>
        </w:rPr>
        <w:t>, ο</w:t>
      </w:r>
      <w:r w:rsidRPr="00723733">
        <w:rPr>
          <w:rFonts w:eastAsia="Times New Roman"/>
          <w:szCs w:val="24"/>
        </w:rPr>
        <w:t xml:space="preserve"> οποίος έστειλε και επιστολή και ζητάει ο ίδιος </w:t>
      </w:r>
      <w:r>
        <w:rPr>
          <w:rFonts w:eastAsia="Times New Roman"/>
          <w:szCs w:val="24"/>
        </w:rPr>
        <w:t>τ</w:t>
      </w:r>
      <w:r w:rsidRPr="00723733">
        <w:rPr>
          <w:rFonts w:eastAsia="Times New Roman"/>
          <w:szCs w:val="24"/>
        </w:rPr>
        <w:t>η διάσπαση του Δήμου Σάμου</w:t>
      </w:r>
      <w:r>
        <w:rPr>
          <w:rFonts w:eastAsia="Times New Roman"/>
          <w:szCs w:val="24"/>
        </w:rPr>
        <w:t>...</w:t>
      </w:r>
    </w:p>
    <w:p w14:paraId="7098F023"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b/>
          <w:szCs w:val="24"/>
        </w:rPr>
        <w:t xml:space="preserve">ΜΑΥΡΟΥΔΗΣ ΒΟΡΙΔΗΣ: </w:t>
      </w:r>
      <w:r>
        <w:rPr>
          <w:rFonts w:eastAsia="Times New Roman" w:cs="Times New Roman"/>
          <w:szCs w:val="24"/>
        </w:rPr>
        <w:t xml:space="preserve">Δεν αρνηθήκαμε την αναγκαιότητα. </w:t>
      </w:r>
    </w:p>
    <w:p w14:paraId="7098F024"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ΑΛΕΞΗΣ </w:t>
      </w:r>
      <w:r>
        <w:rPr>
          <w:rFonts w:eastAsia="Times New Roman" w:cs="Times New Roman"/>
          <w:b/>
          <w:szCs w:val="24"/>
        </w:rPr>
        <w:t xml:space="preserve">ΧΑΡΙΤΣΗΣ (Υπουργός Εσωτερικών): </w:t>
      </w:r>
      <w:r>
        <w:rPr>
          <w:rFonts w:eastAsia="Times New Roman" w:cs="Times New Roman"/>
          <w:szCs w:val="24"/>
        </w:rPr>
        <w:t>Ά</w:t>
      </w:r>
      <w:r w:rsidRPr="00A65927">
        <w:rPr>
          <w:rFonts w:eastAsia="Times New Roman" w:cs="Times New Roman"/>
          <w:szCs w:val="24"/>
        </w:rPr>
        <w:t>ρα</w:t>
      </w:r>
      <w:r>
        <w:rPr>
          <w:rFonts w:eastAsia="Times New Roman" w:cs="Times New Roman"/>
          <w:szCs w:val="24"/>
        </w:rPr>
        <w:t>,</w:t>
      </w:r>
      <w:r w:rsidRPr="00A65927">
        <w:rPr>
          <w:rFonts w:eastAsia="Times New Roman" w:cs="Times New Roman"/>
          <w:szCs w:val="24"/>
        </w:rPr>
        <w:t xml:space="preserve"> λοιπόν</w:t>
      </w:r>
      <w:r>
        <w:rPr>
          <w:rFonts w:eastAsia="Times New Roman" w:cs="Times New Roman"/>
          <w:szCs w:val="24"/>
        </w:rPr>
        <w:t>,</w:t>
      </w:r>
      <w:r w:rsidRPr="00A65927">
        <w:rPr>
          <w:rFonts w:eastAsia="Times New Roman" w:cs="Times New Roman"/>
          <w:szCs w:val="24"/>
        </w:rPr>
        <w:t xml:space="preserve"> η αναγκαιότητα και η ωριμότητα των συγκεκριμένων περιπτώ</w:t>
      </w:r>
      <w:r>
        <w:rPr>
          <w:rFonts w:eastAsia="Times New Roman" w:cs="Times New Roman"/>
          <w:szCs w:val="24"/>
        </w:rPr>
        <w:t xml:space="preserve">σεων τις οποίες </w:t>
      </w:r>
      <w:r>
        <w:rPr>
          <w:rFonts w:eastAsia="Times New Roman" w:cs="Times New Roman"/>
          <w:szCs w:val="24"/>
        </w:rPr>
        <w:t>αντιμετωπίζουμε</w:t>
      </w:r>
      <w:r>
        <w:rPr>
          <w:rFonts w:eastAsia="Times New Roman" w:cs="Times New Roman"/>
          <w:szCs w:val="24"/>
        </w:rPr>
        <w:t xml:space="preserve">, </w:t>
      </w:r>
      <w:r w:rsidRPr="00A65927">
        <w:rPr>
          <w:rFonts w:eastAsia="Times New Roman" w:cs="Times New Roman"/>
          <w:szCs w:val="24"/>
        </w:rPr>
        <w:t>νομίζουμε ότι δεν μπορ</w:t>
      </w:r>
      <w:r>
        <w:rPr>
          <w:rFonts w:eastAsia="Times New Roman" w:cs="Times New Roman"/>
          <w:szCs w:val="24"/>
        </w:rPr>
        <w:t xml:space="preserve">ούν </w:t>
      </w:r>
      <w:r w:rsidRPr="00A65927">
        <w:rPr>
          <w:rFonts w:eastAsia="Times New Roman" w:cs="Times New Roman"/>
          <w:szCs w:val="24"/>
        </w:rPr>
        <w:t>να αμφισβητηθ</w:t>
      </w:r>
      <w:r>
        <w:rPr>
          <w:rFonts w:eastAsia="Times New Roman" w:cs="Times New Roman"/>
          <w:szCs w:val="24"/>
        </w:rPr>
        <w:t>ούν</w:t>
      </w:r>
      <w:r w:rsidRPr="00A65927">
        <w:rPr>
          <w:rFonts w:eastAsia="Times New Roman" w:cs="Times New Roman"/>
          <w:szCs w:val="24"/>
        </w:rPr>
        <w:t xml:space="preserve"> από κανέναν</w:t>
      </w:r>
      <w:r>
        <w:rPr>
          <w:rFonts w:eastAsia="Times New Roman" w:cs="Times New Roman"/>
          <w:szCs w:val="24"/>
        </w:rPr>
        <w:t>.</w:t>
      </w:r>
    </w:p>
    <w:p w14:paraId="7098F02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A65927">
        <w:rPr>
          <w:rFonts w:eastAsia="Times New Roman" w:cs="Times New Roman"/>
          <w:szCs w:val="24"/>
        </w:rPr>
        <w:t>πειδή αναφερθήκατε και σε μία σειρά ζητημάτων</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επιτρέψτε μου να π</w:t>
      </w:r>
      <w:r>
        <w:rPr>
          <w:rFonts w:eastAsia="Times New Roman" w:cs="Times New Roman"/>
          <w:szCs w:val="24"/>
        </w:rPr>
        <w:t>ω</w:t>
      </w:r>
      <w:r w:rsidRPr="00A65927">
        <w:rPr>
          <w:rFonts w:eastAsia="Times New Roman" w:cs="Times New Roman"/>
          <w:szCs w:val="24"/>
        </w:rPr>
        <w:t xml:space="preserve"> </w:t>
      </w:r>
      <w:r>
        <w:rPr>
          <w:rFonts w:eastAsia="Times New Roman" w:cs="Times New Roman"/>
          <w:szCs w:val="24"/>
        </w:rPr>
        <w:t>-</w:t>
      </w:r>
      <w:r w:rsidRPr="00A65927">
        <w:rPr>
          <w:rFonts w:eastAsia="Times New Roman" w:cs="Times New Roman"/>
          <w:szCs w:val="24"/>
        </w:rPr>
        <w:t>και το λέω αυτό χωρίς να χρειαστεί ιδιαίτερη ένταση</w:t>
      </w:r>
      <w:r>
        <w:rPr>
          <w:rFonts w:eastAsia="Times New Roman" w:cs="Times New Roman"/>
          <w:szCs w:val="24"/>
        </w:rPr>
        <w:t>- ότι πρέπει</w:t>
      </w:r>
      <w:r w:rsidRPr="00A65927">
        <w:rPr>
          <w:rFonts w:eastAsia="Times New Roman" w:cs="Times New Roman"/>
          <w:szCs w:val="24"/>
        </w:rPr>
        <w:t xml:space="preserve"> να ξαναδιαβάσετε την τροπολογία </w:t>
      </w:r>
      <w:r>
        <w:rPr>
          <w:rFonts w:eastAsia="Times New Roman" w:cs="Times New Roman"/>
          <w:szCs w:val="24"/>
        </w:rPr>
        <w:t xml:space="preserve">με </w:t>
      </w:r>
      <w:r w:rsidRPr="00A65927">
        <w:rPr>
          <w:rFonts w:eastAsia="Times New Roman" w:cs="Times New Roman"/>
          <w:szCs w:val="24"/>
        </w:rPr>
        <w:t>μεγαλύτερη προσοχή</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Γ</w:t>
      </w:r>
      <w:r w:rsidRPr="00A65927">
        <w:rPr>
          <w:rFonts w:eastAsia="Times New Roman" w:cs="Times New Roman"/>
          <w:szCs w:val="24"/>
        </w:rPr>
        <w:t>ιατί στην αιτιολογική έκθεση</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α</w:t>
      </w:r>
      <w:r w:rsidRPr="00A65927">
        <w:rPr>
          <w:rFonts w:eastAsia="Times New Roman" w:cs="Times New Roman"/>
          <w:szCs w:val="24"/>
        </w:rPr>
        <w:t xml:space="preserve">λλά και </w:t>
      </w:r>
      <w:r>
        <w:rPr>
          <w:rFonts w:eastAsia="Times New Roman" w:cs="Times New Roman"/>
          <w:szCs w:val="24"/>
        </w:rPr>
        <w:t xml:space="preserve">από </w:t>
      </w:r>
      <w:r w:rsidRPr="00A65927">
        <w:rPr>
          <w:rFonts w:eastAsia="Times New Roman" w:cs="Times New Roman"/>
          <w:szCs w:val="24"/>
        </w:rPr>
        <w:t xml:space="preserve">τις ίδιες </w:t>
      </w:r>
      <w:r>
        <w:rPr>
          <w:rFonts w:eastAsia="Times New Roman" w:cs="Times New Roman"/>
          <w:szCs w:val="24"/>
        </w:rPr>
        <w:t xml:space="preserve">τις </w:t>
      </w:r>
      <w:r w:rsidRPr="00A65927">
        <w:rPr>
          <w:rFonts w:eastAsia="Times New Roman" w:cs="Times New Roman"/>
          <w:szCs w:val="24"/>
        </w:rPr>
        <w:t>διατάξεις προκύπτει με σαφήνεια η απάντηση σε πολλά από τα ερωτήματα τα οποί</w:t>
      </w:r>
      <w:r w:rsidRPr="00A65927">
        <w:rPr>
          <w:rFonts w:eastAsia="Times New Roman" w:cs="Times New Roman"/>
          <w:szCs w:val="24"/>
        </w:rPr>
        <w:t xml:space="preserve">α </w:t>
      </w:r>
      <w:r>
        <w:rPr>
          <w:rFonts w:eastAsia="Times New Roman" w:cs="Times New Roman"/>
          <w:szCs w:val="24"/>
        </w:rPr>
        <w:t xml:space="preserve">θέσατε. </w:t>
      </w:r>
    </w:p>
    <w:p w14:paraId="7098F02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Γ</w:t>
      </w:r>
      <w:r w:rsidRPr="00A65927">
        <w:rPr>
          <w:rFonts w:eastAsia="Times New Roman" w:cs="Times New Roman"/>
          <w:szCs w:val="24"/>
        </w:rPr>
        <w:t>ια παράδειγμα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σ</w:t>
      </w:r>
      <w:r w:rsidRPr="00A65927">
        <w:rPr>
          <w:rFonts w:eastAsia="Times New Roman" w:cs="Times New Roman"/>
          <w:szCs w:val="24"/>
        </w:rPr>
        <w:t xml:space="preserve">τα ζητήματα προσωπικού δεν υπάρχει οικειοθελής μετακίνηση όπως </w:t>
      </w:r>
      <w:r>
        <w:rPr>
          <w:rFonts w:eastAsia="Times New Roman" w:cs="Times New Roman"/>
          <w:szCs w:val="24"/>
        </w:rPr>
        <w:t>ε</w:t>
      </w:r>
      <w:r w:rsidRPr="00A65927">
        <w:rPr>
          <w:rFonts w:eastAsia="Times New Roman" w:cs="Times New Roman"/>
          <w:szCs w:val="24"/>
        </w:rPr>
        <w:t xml:space="preserve">ίπατε στην τοποθέτησή </w:t>
      </w:r>
      <w:r>
        <w:rPr>
          <w:rFonts w:eastAsia="Times New Roman" w:cs="Times New Roman"/>
          <w:szCs w:val="24"/>
        </w:rPr>
        <w:t>σας.</w:t>
      </w:r>
      <w:r w:rsidRPr="00A65927">
        <w:rPr>
          <w:rFonts w:eastAsia="Times New Roman" w:cs="Times New Roman"/>
          <w:szCs w:val="24"/>
        </w:rPr>
        <w:t xml:space="preserve"> </w:t>
      </w:r>
      <w:r>
        <w:rPr>
          <w:rFonts w:eastAsia="Times New Roman" w:cs="Times New Roman"/>
          <w:szCs w:val="24"/>
        </w:rPr>
        <w:t xml:space="preserve">Δημιουργείται </w:t>
      </w:r>
      <w:r w:rsidRPr="00A65927">
        <w:rPr>
          <w:rFonts w:eastAsia="Times New Roman" w:cs="Times New Roman"/>
          <w:szCs w:val="24"/>
        </w:rPr>
        <w:t>μεταβατικός ΟΕ</w:t>
      </w:r>
      <w:r>
        <w:rPr>
          <w:rFonts w:eastAsia="Times New Roman" w:cs="Times New Roman"/>
          <w:szCs w:val="24"/>
        </w:rPr>
        <w:t>Υ</w:t>
      </w:r>
      <w:r w:rsidRPr="00A65927">
        <w:rPr>
          <w:rFonts w:eastAsia="Times New Roman" w:cs="Times New Roman"/>
          <w:szCs w:val="24"/>
        </w:rPr>
        <w:t xml:space="preserve"> και μέσω </w:t>
      </w:r>
      <w:r>
        <w:rPr>
          <w:rFonts w:eastAsia="Times New Roman" w:cs="Times New Roman"/>
          <w:szCs w:val="24"/>
        </w:rPr>
        <w:t xml:space="preserve">αυτού, </w:t>
      </w:r>
      <w:r w:rsidRPr="00A65927">
        <w:rPr>
          <w:rFonts w:eastAsia="Times New Roman" w:cs="Times New Roman"/>
          <w:szCs w:val="24"/>
        </w:rPr>
        <w:t>μετά την 1η Σεπτέμβρη</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θ</w:t>
      </w:r>
      <w:r w:rsidRPr="00A65927">
        <w:rPr>
          <w:rFonts w:eastAsia="Times New Roman" w:cs="Times New Roman"/>
          <w:szCs w:val="24"/>
        </w:rPr>
        <w:t xml:space="preserve">α μεταφερθεί το υφιστάμενο προσωπικό στους </w:t>
      </w:r>
      <w:r>
        <w:rPr>
          <w:rFonts w:eastAsia="Times New Roman" w:cs="Times New Roman"/>
          <w:szCs w:val="24"/>
        </w:rPr>
        <w:t>ν</w:t>
      </w:r>
      <w:r w:rsidRPr="00A65927">
        <w:rPr>
          <w:rFonts w:eastAsia="Times New Roman" w:cs="Times New Roman"/>
          <w:szCs w:val="24"/>
        </w:rPr>
        <w:t>έους υπό σύσταση δήμους</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Δ</w:t>
      </w:r>
      <w:r w:rsidRPr="00A65927">
        <w:rPr>
          <w:rFonts w:eastAsia="Times New Roman" w:cs="Times New Roman"/>
          <w:szCs w:val="24"/>
        </w:rPr>
        <w:t>εν υπάρχει αυτή η διαδικασία της οικειοθελούς μετακίνησης</w:t>
      </w:r>
      <w:r>
        <w:rPr>
          <w:rFonts w:eastAsia="Times New Roman" w:cs="Times New Roman"/>
          <w:szCs w:val="24"/>
        </w:rPr>
        <w:t>.</w:t>
      </w:r>
    </w:p>
    <w:p w14:paraId="7098F02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Επίσης,</w:t>
      </w:r>
      <w:r w:rsidRPr="00A65927">
        <w:rPr>
          <w:rFonts w:eastAsia="Times New Roman" w:cs="Times New Roman"/>
          <w:szCs w:val="24"/>
        </w:rPr>
        <w:t xml:space="preserve"> </w:t>
      </w:r>
      <w:r>
        <w:rPr>
          <w:rFonts w:eastAsia="Times New Roman" w:cs="Times New Roman"/>
          <w:szCs w:val="24"/>
        </w:rPr>
        <w:t>μιας και μπήκε</w:t>
      </w:r>
      <w:r w:rsidRPr="00A65927">
        <w:rPr>
          <w:rFonts w:eastAsia="Times New Roman" w:cs="Times New Roman"/>
          <w:szCs w:val="24"/>
        </w:rPr>
        <w:t xml:space="preserve"> </w:t>
      </w:r>
      <w:r>
        <w:rPr>
          <w:rFonts w:eastAsia="Times New Roman" w:cs="Times New Roman"/>
          <w:szCs w:val="24"/>
        </w:rPr>
        <w:t xml:space="preserve">και </w:t>
      </w:r>
      <w:r w:rsidRPr="00A65927">
        <w:rPr>
          <w:rFonts w:eastAsia="Times New Roman" w:cs="Times New Roman"/>
          <w:szCs w:val="24"/>
        </w:rPr>
        <w:t>το ζήτημα των απορριμμάτων</w:t>
      </w:r>
      <w:r>
        <w:rPr>
          <w:rFonts w:eastAsia="Times New Roman" w:cs="Times New Roman"/>
          <w:szCs w:val="24"/>
        </w:rPr>
        <w:t>,</w:t>
      </w:r>
      <w:r w:rsidRPr="00A65927">
        <w:rPr>
          <w:rFonts w:eastAsia="Times New Roman" w:cs="Times New Roman"/>
          <w:szCs w:val="24"/>
        </w:rPr>
        <w:t xml:space="preserve"> που </w:t>
      </w:r>
      <w:r>
        <w:rPr>
          <w:rFonts w:eastAsia="Times New Roman" w:cs="Times New Roman"/>
          <w:szCs w:val="24"/>
        </w:rPr>
        <w:t>π</w:t>
      </w:r>
      <w:r w:rsidRPr="00A65927">
        <w:rPr>
          <w:rFonts w:eastAsia="Times New Roman" w:cs="Times New Roman"/>
          <w:szCs w:val="24"/>
        </w:rPr>
        <w:t>ράγματι είναι πάρα πολύ κρίσιμο ζήτημα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οι ΦΟΔΣΑ,</w:t>
      </w:r>
      <w:r w:rsidRPr="00A65927">
        <w:rPr>
          <w:rFonts w:eastAsia="Times New Roman" w:cs="Times New Roman"/>
          <w:szCs w:val="24"/>
        </w:rPr>
        <w:t xml:space="preserve"> </w:t>
      </w:r>
      <w:r>
        <w:rPr>
          <w:rFonts w:eastAsia="Times New Roman" w:cs="Times New Roman"/>
          <w:szCs w:val="24"/>
        </w:rPr>
        <w:t>οι</w:t>
      </w:r>
      <w:r w:rsidRPr="00A65927">
        <w:rPr>
          <w:rFonts w:eastAsia="Times New Roman" w:cs="Times New Roman"/>
          <w:szCs w:val="24"/>
        </w:rPr>
        <w:t xml:space="preserve"> οποί</w:t>
      </w:r>
      <w:r>
        <w:rPr>
          <w:rFonts w:eastAsia="Times New Roman" w:cs="Times New Roman"/>
          <w:szCs w:val="24"/>
        </w:rPr>
        <w:t>οι</w:t>
      </w:r>
      <w:r w:rsidRPr="00A65927">
        <w:rPr>
          <w:rFonts w:eastAsia="Times New Roman" w:cs="Times New Roman"/>
          <w:szCs w:val="24"/>
        </w:rPr>
        <w:t xml:space="preserve"> γνωρίζετε </w:t>
      </w:r>
      <w:r>
        <w:rPr>
          <w:rFonts w:eastAsia="Times New Roman" w:cs="Times New Roman"/>
          <w:szCs w:val="24"/>
        </w:rPr>
        <w:t xml:space="preserve">ότι </w:t>
      </w:r>
      <w:r w:rsidRPr="00A65927">
        <w:rPr>
          <w:rFonts w:eastAsia="Times New Roman" w:cs="Times New Roman"/>
          <w:szCs w:val="24"/>
        </w:rPr>
        <w:t xml:space="preserve">στις περισσότερες περιπτώσεις αποτελούν και νομικά πρόσωπα </w:t>
      </w:r>
      <w:r w:rsidRPr="00A65927">
        <w:rPr>
          <w:rFonts w:eastAsia="Times New Roman" w:cs="Times New Roman"/>
          <w:szCs w:val="24"/>
        </w:rPr>
        <w:t>δημοσίου δικαίου</w:t>
      </w:r>
      <w:r>
        <w:rPr>
          <w:rFonts w:eastAsia="Times New Roman" w:cs="Times New Roman"/>
          <w:szCs w:val="24"/>
        </w:rPr>
        <w:t>,</w:t>
      </w:r>
      <w:r w:rsidRPr="00A65927">
        <w:rPr>
          <w:rFonts w:eastAsia="Times New Roman" w:cs="Times New Roman"/>
          <w:szCs w:val="24"/>
        </w:rPr>
        <w:t xml:space="preserve"> παραμένουν</w:t>
      </w:r>
      <w:r>
        <w:rPr>
          <w:rFonts w:eastAsia="Times New Roman" w:cs="Times New Roman"/>
          <w:szCs w:val="24"/>
        </w:rPr>
        <w:t>,</w:t>
      </w:r>
      <w:r w:rsidRPr="00A65927">
        <w:rPr>
          <w:rFonts w:eastAsia="Times New Roman" w:cs="Times New Roman"/>
          <w:szCs w:val="24"/>
        </w:rPr>
        <w:t xml:space="preserve"> υφίσταται ως έχουν και σήμερα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Άρα, για παράδειγμα, σ</w:t>
      </w:r>
      <w:r w:rsidRPr="00A65927">
        <w:rPr>
          <w:rFonts w:eastAsia="Times New Roman" w:cs="Times New Roman"/>
          <w:szCs w:val="24"/>
        </w:rPr>
        <w:t>την περίπτωση της Κέρκυρας και με τους τρεις δήμους οι οποίοι δημιουργούνται</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ο</w:t>
      </w:r>
      <w:r w:rsidRPr="00A65927">
        <w:rPr>
          <w:rFonts w:eastAsia="Times New Roman" w:cs="Times New Roman"/>
          <w:szCs w:val="24"/>
        </w:rPr>
        <w:t xml:space="preserve"> </w:t>
      </w:r>
      <w:r>
        <w:rPr>
          <w:rFonts w:eastAsia="Times New Roman" w:cs="Times New Roman"/>
          <w:szCs w:val="24"/>
        </w:rPr>
        <w:t>ΦΟΔΣΑ</w:t>
      </w:r>
      <w:r w:rsidRPr="00A65927">
        <w:rPr>
          <w:rFonts w:eastAsia="Times New Roman" w:cs="Times New Roman"/>
          <w:szCs w:val="24"/>
        </w:rPr>
        <w:t xml:space="preserve"> </w:t>
      </w:r>
      <w:r>
        <w:rPr>
          <w:rFonts w:eastAsia="Times New Roman" w:cs="Times New Roman"/>
          <w:szCs w:val="24"/>
        </w:rPr>
        <w:t>ο οποίος υπάρχει σήμερα, ο ΣΥΔΙΣΑ,</w:t>
      </w:r>
      <w:r w:rsidRPr="00A65927">
        <w:rPr>
          <w:rFonts w:eastAsia="Times New Roman" w:cs="Times New Roman"/>
          <w:szCs w:val="24"/>
        </w:rPr>
        <w:t xml:space="preserve"> διατηρεί την λειτουργία του σε ισχύ και συνεχίζεται </w:t>
      </w:r>
      <w:r w:rsidRPr="00A65927">
        <w:rPr>
          <w:rFonts w:eastAsia="Times New Roman" w:cs="Times New Roman"/>
          <w:szCs w:val="24"/>
        </w:rPr>
        <w:t>η δουλειά την οποία κάνει μέχρι σήμερα</w:t>
      </w:r>
      <w:r>
        <w:rPr>
          <w:rFonts w:eastAsia="Times New Roman" w:cs="Times New Roman"/>
          <w:szCs w:val="24"/>
        </w:rPr>
        <w:t xml:space="preserve">. Άρα, </w:t>
      </w:r>
      <w:r w:rsidRPr="00A65927">
        <w:rPr>
          <w:rFonts w:eastAsia="Times New Roman" w:cs="Times New Roman"/>
          <w:szCs w:val="24"/>
        </w:rPr>
        <w:t>δεν δημιουργείται κανένα ζήτημα σε σχέση με τη διαχείριση των απορριμμάτων</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Ζ</w:t>
      </w:r>
      <w:r w:rsidRPr="00A65927">
        <w:rPr>
          <w:rFonts w:eastAsia="Times New Roman" w:cs="Times New Roman"/>
          <w:szCs w:val="24"/>
        </w:rPr>
        <w:t>ητήματα υπάρχουν</w:t>
      </w:r>
      <w:r>
        <w:rPr>
          <w:rFonts w:eastAsia="Times New Roman" w:cs="Times New Roman"/>
          <w:szCs w:val="24"/>
        </w:rPr>
        <w:t>,</w:t>
      </w:r>
      <w:r w:rsidRPr="00A65927">
        <w:rPr>
          <w:rFonts w:eastAsia="Times New Roman" w:cs="Times New Roman"/>
          <w:szCs w:val="24"/>
        </w:rPr>
        <w:t xml:space="preserve"> βεβαίω</w:t>
      </w:r>
      <w:r>
        <w:rPr>
          <w:rFonts w:eastAsia="Times New Roman" w:cs="Times New Roman"/>
          <w:szCs w:val="24"/>
        </w:rPr>
        <w:t xml:space="preserve">ς, σε σχέση </w:t>
      </w:r>
      <w:r w:rsidRPr="00A65927">
        <w:rPr>
          <w:rFonts w:eastAsia="Times New Roman" w:cs="Times New Roman"/>
          <w:szCs w:val="24"/>
        </w:rPr>
        <w:t xml:space="preserve">με τη διαχείριση των απορριμμάτων </w:t>
      </w:r>
      <w:r>
        <w:rPr>
          <w:rFonts w:eastAsia="Times New Roman" w:cs="Times New Roman"/>
          <w:szCs w:val="24"/>
        </w:rPr>
        <w:t xml:space="preserve">στη </w:t>
      </w:r>
      <w:r w:rsidRPr="00A65927">
        <w:rPr>
          <w:rFonts w:eastAsia="Times New Roman" w:cs="Times New Roman"/>
          <w:szCs w:val="24"/>
        </w:rPr>
        <w:t>συγκεκριμένη περιοχή</w:t>
      </w:r>
      <w:r>
        <w:rPr>
          <w:rFonts w:eastAsia="Times New Roman" w:cs="Times New Roman"/>
          <w:szCs w:val="24"/>
        </w:rPr>
        <w:t>,</w:t>
      </w:r>
      <w:r w:rsidRPr="00A65927">
        <w:rPr>
          <w:rFonts w:eastAsia="Times New Roman" w:cs="Times New Roman"/>
          <w:szCs w:val="24"/>
        </w:rPr>
        <w:t xml:space="preserve"> αλλά δεν έχουν να κάνουν με </w:t>
      </w:r>
      <w:r>
        <w:rPr>
          <w:rFonts w:eastAsia="Times New Roman" w:cs="Times New Roman"/>
          <w:szCs w:val="24"/>
        </w:rPr>
        <w:t>τη διάσπασ</w:t>
      </w:r>
      <w:r>
        <w:rPr>
          <w:rFonts w:eastAsia="Times New Roman" w:cs="Times New Roman"/>
          <w:szCs w:val="24"/>
        </w:rPr>
        <w:t>η</w:t>
      </w:r>
      <w:r w:rsidRPr="00A65927">
        <w:rPr>
          <w:rFonts w:eastAsia="Times New Roman" w:cs="Times New Roman"/>
          <w:szCs w:val="24"/>
        </w:rPr>
        <w:t xml:space="preserve"> των δήμων</w:t>
      </w:r>
      <w:r>
        <w:rPr>
          <w:rFonts w:eastAsia="Times New Roman" w:cs="Times New Roman"/>
          <w:szCs w:val="24"/>
        </w:rPr>
        <w:t>.</w:t>
      </w:r>
    </w:p>
    <w:p w14:paraId="7098F02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A65927">
        <w:rPr>
          <w:rFonts w:eastAsia="Times New Roman" w:cs="Times New Roman"/>
          <w:szCs w:val="24"/>
        </w:rPr>
        <w:t>υτό</w:t>
      </w:r>
      <w:r>
        <w:rPr>
          <w:rFonts w:eastAsia="Times New Roman" w:cs="Times New Roman"/>
          <w:szCs w:val="24"/>
        </w:rPr>
        <w:t>,</w:t>
      </w:r>
      <w:r w:rsidRPr="00A65927">
        <w:rPr>
          <w:rFonts w:eastAsia="Times New Roman" w:cs="Times New Roman"/>
          <w:szCs w:val="24"/>
        </w:rPr>
        <w:t xml:space="preserve"> λοιπόν</w:t>
      </w:r>
      <w:r>
        <w:rPr>
          <w:rFonts w:eastAsia="Times New Roman" w:cs="Times New Roman"/>
          <w:szCs w:val="24"/>
        </w:rPr>
        <w:t>,</w:t>
      </w:r>
      <w:r w:rsidRPr="00A65927">
        <w:rPr>
          <w:rFonts w:eastAsia="Times New Roman" w:cs="Times New Roman"/>
          <w:szCs w:val="24"/>
        </w:rPr>
        <w:t xml:space="preserve"> το οποίο εμείς κάνουμε είναι αυτό το οποίο</w:t>
      </w:r>
      <w:r>
        <w:rPr>
          <w:rFonts w:eastAsia="Times New Roman" w:cs="Times New Roman"/>
          <w:szCs w:val="24"/>
        </w:rPr>
        <w:t xml:space="preserve"> –δυστυχώς, ε</w:t>
      </w:r>
      <w:r w:rsidRPr="00A65927">
        <w:rPr>
          <w:rFonts w:eastAsia="Times New Roman" w:cs="Times New Roman"/>
          <w:szCs w:val="24"/>
        </w:rPr>
        <w:t>γώ θα έλεγα</w:t>
      </w:r>
      <w:r>
        <w:rPr>
          <w:rFonts w:eastAsia="Times New Roman" w:cs="Times New Roman"/>
          <w:szCs w:val="24"/>
        </w:rPr>
        <w:t>-</w:t>
      </w:r>
      <w:r w:rsidRPr="00A65927">
        <w:rPr>
          <w:rFonts w:eastAsia="Times New Roman" w:cs="Times New Roman"/>
          <w:szCs w:val="24"/>
        </w:rPr>
        <w:t xml:space="preserve"> δεν τόλμησ</w:t>
      </w:r>
      <w:r>
        <w:rPr>
          <w:rFonts w:eastAsia="Times New Roman" w:cs="Times New Roman"/>
          <w:szCs w:val="24"/>
        </w:rPr>
        <w:t xml:space="preserve">ε </w:t>
      </w:r>
      <w:r w:rsidRPr="00A65927">
        <w:rPr>
          <w:rFonts w:eastAsia="Times New Roman" w:cs="Times New Roman"/>
          <w:szCs w:val="24"/>
        </w:rPr>
        <w:t>καμ</w:t>
      </w:r>
      <w:r>
        <w:rPr>
          <w:rFonts w:eastAsia="Times New Roman" w:cs="Times New Roman"/>
          <w:szCs w:val="24"/>
        </w:rPr>
        <w:t>μ</w:t>
      </w:r>
      <w:r w:rsidRPr="00A65927">
        <w:rPr>
          <w:rFonts w:eastAsia="Times New Roman" w:cs="Times New Roman"/>
          <w:szCs w:val="24"/>
        </w:rPr>
        <w:t>ία</w:t>
      </w:r>
      <w:r w:rsidRPr="00A65927">
        <w:rPr>
          <w:rFonts w:eastAsia="Times New Roman" w:cs="Times New Roman"/>
          <w:szCs w:val="24"/>
        </w:rPr>
        <w:t xml:space="preserve"> κυβέρνηση νωρίτερα</w:t>
      </w:r>
      <w:r>
        <w:rPr>
          <w:rFonts w:eastAsia="Times New Roman" w:cs="Times New Roman"/>
          <w:szCs w:val="24"/>
        </w:rPr>
        <w:t>,</w:t>
      </w:r>
      <w:r w:rsidRPr="00A65927">
        <w:rPr>
          <w:rFonts w:eastAsia="Times New Roman" w:cs="Times New Roman"/>
          <w:szCs w:val="24"/>
        </w:rPr>
        <w:t xml:space="preserve"> δηλαδή να προχωρήσει </w:t>
      </w:r>
      <w:r>
        <w:rPr>
          <w:rFonts w:eastAsia="Times New Roman" w:cs="Times New Roman"/>
          <w:szCs w:val="24"/>
        </w:rPr>
        <w:t xml:space="preserve">στις ώριμες εκείνες παρεμβάσεις, </w:t>
      </w:r>
      <w:r w:rsidRPr="00A65927">
        <w:rPr>
          <w:rFonts w:eastAsia="Times New Roman" w:cs="Times New Roman"/>
          <w:szCs w:val="24"/>
        </w:rPr>
        <w:t xml:space="preserve">οι οποίες συναντούν και τη συναίνεση των τοπικών κοινωνιών και μέσω </w:t>
      </w:r>
      <w:r w:rsidRPr="00A65927">
        <w:rPr>
          <w:rFonts w:eastAsia="Times New Roman" w:cs="Times New Roman"/>
          <w:szCs w:val="24"/>
        </w:rPr>
        <w:t xml:space="preserve">αυτών να δούμε σε δεύτερο χρόνο και </w:t>
      </w:r>
      <w:r>
        <w:rPr>
          <w:rFonts w:eastAsia="Times New Roman" w:cs="Times New Roman"/>
          <w:szCs w:val="24"/>
        </w:rPr>
        <w:t>π</w:t>
      </w:r>
      <w:r w:rsidRPr="00A65927">
        <w:rPr>
          <w:rFonts w:eastAsia="Times New Roman" w:cs="Times New Roman"/>
          <w:szCs w:val="24"/>
        </w:rPr>
        <w:t>οιες άλλες περιπτώσεις χρήζουν αντίστοιχ</w:t>
      </w:r>
      <w:r>
        <w:rPr>
          <w:rFonts w:eastAsia="Times New Roman" w:cs="Times New Roman"/>
          <w:szCs w:val="24"/>
        </w:rPr>
        <w:t>η</w:t>
      </w:r>
      <w:r w:rsidRPr="00A65927">
        <w:rPr>
          <w:rFonts w:eastAsia="Times New Roman" w:cs="Times New Roman"/>
          <w:szCs w:val="24"/>
        </w:rPr>
        <w:t>ς αντιμετώπισης και να μπορέσουμε να προχωρήσουμε το επόμενο διάστημα και σε περισσότερες παρεμβάσεις</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Γι</w:t>
      </w:r>
      <w:r w:rsidRPr="00A65927">
        <w:rPr>
          <w:rFonts w:eastAsia="Times New Roman" w:cs="Times New Roman"/>
          <w:szCs w:val="24"/>
        </w:rPr>
        <w:t>ατί</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π</w:t>
      </w:r>
      <w:r w:rsidRPr="00A65927">
        <w:rPr>
          <w:rFonts w:eastAsia="Times New Roman" w:cs="Times New Roman"/>
          <w:szCs w:val="24"/>
        </w:rPr>
        <w:t>ράγματι</w:t>
      </w:r>
      <w:r>
        <w:rPr>
          <w:rFonts w:eastAsia="Times New Roman" w:cs="Times New Roman"/>
          <w:szCs w:val="24"/>
        </w:rPr>
        <w:t>, υπάρχουν κ</w:t>
      </w:r>
      <w:r w:rsidRPr="00A65927">
        <w:rPr>
          <w:rFonts w:eastAsia="Times New Roman" w:cs="Times New Roman"/>
          <w:szCs w:val="24"/>
        </w:rPr>
        <w:t xml:space="preserve">ι άλλες </w:t>
      </w:r>
      <w:r>
        <w:rPr>
          <w:rFonts w:eastAsia="Times New Roman" w:cs="Times New Roman"/>
          <w:szCs w:val="24"/>
        </w:rPr>
        <w:t>δυσ</w:t>
      </w:r>
      <w:r w:rsidRPr="00A65927">
        <w:rPr>
          <w:rFonts w:eastAsia="Times New Roman" w:cs="Times New Roman"/>
          <w:szCs w:val="24"/>
        </w:rPr>
        <w:t xml:space="preserve">λειτουργίες στον </w:t>
      </w:r>
      <w:r>
        <w:rPr>
          <w:rFonts w:eastAsia="Times New Roman" w:cs="Times New Roman"/>
          <w:szCs w:val="24"/>
        </w:rPr>
        <w:t>«</w:t>
      </w:r>
      <w:r w:rsidRPr="00A65927">
        <w:rPr>
          <w:rFonts w:eastAsia="Times New Roman" w:cs="Times New Roman"/>
          <w:szCs w:val="24"/>
        </w:rPr>
        <w:t>ΚΑΛΛΙΚΡΑΤΗ</w:t>
      </w:r>
      <w:r>
        <w:rPr>
          <w:rFonts w:eastAsia="Times New Roman" w:cs="Times New Roman"/>
          <w:szCs w:val="24"/>
        </w:rPr>
        <w:t>»</w:t>
      </w:r>
      <w:r w:rsidRPr="00A65927">
        <w:rPr>
          <w:rFonts w:eastAsia="Times New Roman" w:cs="Times New Roman"/>
          <w:szCs w:val="24"/>
        </w:rPr>
        <w:t xml:space="preserve"> που πρέπει να αντιμετωπιστούν</w:t>
      </w:r>
      <w:r>
        <w:rPr>
          <w:rFonts w:eastAsia="Times New Roman" w:cs="Times New Roman"/>
          <w:szCs w:val="24"/>
        </w:rPr>
        <w:t>.</w:t>
      </w:r>
    </w:p>
    <w:p w14:paraId="7098F029"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szCs w:val="24"/>
        </w:rPr>
        <w:t>Ευχαριστώ</w:t>
      </w:r>
      <w:r>
        <w:rPr>
          <w:rFonts w:eastAsia="Times New Roman" w:cs="Times New Roman"/>
          <w:szCs w:val="24"/>
        </w:rPr>
        <w:t>.</w:t>
      </w:r>
    </w:p>
    <w:p w14:paraId="7098F02A"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κύριο Υπουργό. </w:t>
      </w:r>
    </w:p>
    <w:p w14:paraId="7098F02B"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Κύριε Πρόεδρε, μπορώ να έχω τον λόγο; </w:t>
      </w:r>
    </w:p>
    <w:p w14:paraId="7098F02C"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Τι θέλετε, κύριε </w:t>
      </w:r>
      <w:proofErr w:type="spellStart"/>
      <w:r>
        <w:rPr>
          <w:rFonts w:eastAsia="Times New Roman" w:cs="Times New Roman"/>
          <w:szCs w:val="24"/>
        </w:rPr>
        <w:t>Πολάκη</w:t>
      </w:r>
      <w:proofErr w:type="spellEnd"/>
      <w:r>
        <w:rPr>
          <w:rFonts w:eastAsia="Times New Roman" w:cs="Times New Roman"/>
          <w:szCs w:val="24"/>
        </w:rPr>
        <w:t>; Μου ζη</w:t>
      </w:r>
      <w:r>
        <w:rPr>
          <w:rFonts w:eastAsia="Times New Roman" w:cs="Times New Roman"/>
          <w:szCs w:val="24"/>
        </w:rPr>
        <w:t xml:space="preserve">τάτε τον λόγο επίμονα. </w:t>
      </w:r>
    </w:p>
    <w:p w14:paraId="7098F02D"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ΠΑΥΛΟΣ ΠΟΛΑΚΗΣ (Αναπληρωτής Υπουργός Υγείας):</w:t>
      </w:r>
      <w:r>
        <w:rPr>
          <w:rFonts w:eastAsia="Times New Roman" w:cs="Times New Roman"/>
          <w:b/>
          <w:szCs w:val="24"/>
        </w:rPr>
        <w:t xml:space="preserve"> </w:t>
      </w:r>
      <w:r>
        <w:rPr>
          <w:rFonts w:eastAsia="Times New Roman" w:cs="Times New Roman"/>
          <w:szCs w:val="24"/>
        </w:rPr>
        <w:t xml:space="preserve">Στον κ. </w:t>
      </w:r>
      <w:proofErr w:type="spellStart"/>
      <w:r>
        <w:rPr>
          <w:rFonts w:eastAsia="Times New Roman" w:cs="Times New Roman"/>
          <w:szCs w:val="24"/>
        </w:rPr>
        <w:t>Δημοσχάκη</w:t>
      </w:r>
      <w:proofErr w:type="spellEnd"/>
      <w:r>
        <w:rPr>
          <w:rFonts w:eastAsia="Times New Roman" w:cs="Times New Roman"/>
          <w:szCs w:val="24"/>
        </w:rPr>
        <w:t xml:space="preserve"> θέλω να δώσω μια απάντηση! </w:t>
      </w:r>
    </w:p>
    <w:p w14:paraId="7098F02E"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Δεν είπε κάτι προσωπικό πάντως. Κανονικά δεν πρέπει να σας δώσω τον λόγο. </w:t>
      </w:r>
    </w:p>
    <w:p w14:paraId="7098F02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w:t>
      </w:r>
      <w:r>
        <w:rPr>
          <w:rFonts w:eastAsia="Times New Roman" w:cs="Times New Roman"/>
          <w:b/>
          <w:szCs w:val="24"/>
        </w:rPr>
        <w:t xml:space="preserve">γός Υγείας): </w:t>
      </w:r>
      <w:r>
        <w:rPr>
          <w:rFonts w:eastAsia="Times New Roman" w:cs="Times New Roman"/>
          <w:szCs w:val="24"/>
        </w:rPr>
        <w:t>Δέκα φορές απευθύνθηκε σε εμένα!</w:t>
      </w:r>
    </w:p>
    <w:p w14:paraId="7098F030" w14:textId="77777777" w:rsidR="00971A45" w:rsidRDefault="00ED091D">
      <w:pPr>
        <w:spacing w:line="600" w:lineRule="auto"/>
        <w:ind w:firstLine="720"/>
        <w:jc w:val="both"/>
        <w:rPr>
          <w:rFonts w:eastAsia="Times New Roman" w:cs="Times New Roman"/>
          <w:szCs w:val="24"/>
        </w:rPr>
      </w:pPr>
      <w:r w:rsidRPr="003127A4">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Έχετε ένα λεπτό, κύριε Υπουργέ. Σας παρακαλώ πάρα πολύ. </w:t>
      </w:r>
    </w:p>
    <w:p w14:paraId="7098F031"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Να ξεκαθαρίσω κάτι. </w:t>
      </w:r>
    </w:p>
    <w:p w14:paraId="7098F03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Πρώτον, κύριε </w:t>
      </w:r>
      <w:proofErr w:type="spellStart"/>
      <w:r>
        <w:rPr>
          <w:rFonts w:eastAsia="Times New Roman" w:cs="Times New Roman"/>
          <w:szCs w:val="24"/>
        </w:rPr>
        <w:t>Δ</w:t>
      </w:r>
      <w:r w:rsidRPr="00A65927">
        <w:rPr>
          <w:rFonts w:eastAsia="Times New Roman" w:cs="Times New Roman"/>
          <w:szCs w:val="24"/>
        </w:rPr>
        <w:t>ημοσχάκη</w:t>
      </w:r>
      <w:proofErr w:type="spellEnd"/>
      <w:r>
        <w:rPr>
          <w:rFonts w:eastAsia="Times New Roman" w:cs="Times New Roman"/>
          <w:szCs w:val="24"/>
        </w:rPr>
        <w:t>,</w:t>
      </w:r>
      <w:r w:rsidRPr="00A65927">
        <w:rPr>
          <w:rFonts w:eastAsia="Times New Roman" w:cs="Times New Roman"/>
          <w:szCs w:val="24"/>
        </w:rPr>
        <w:t xml:space="preserve"> να ξεκαθαρίζουμε τα πράγματα</w:t>
      </w:r>
      <w:r>
        <w:rPr>
          <w:rFonts w:eastAsia="Times New Roman" w:cs="Times New Roman"/>
          <w:szCs w:val="24"/>
        </w:rPr>
        <w:t>,</w:t>
      </w:r>
      <w:r w:rsidRPr="00A65927">
        <w:rPr>
          <w:rFonts w:eastAsia="Times New Roman" w:cs="Times New Roman"/>
          <w:szCs w:val="24"/>
        </w:rPr>
        <w:t xml:space="preserve"> γιατί δύο και δύο κάνουν τέσσερα</w:t>
      </w:r>
      <w:r>
        <w:rPr>
          <w:rFonts w:eastAsia="Times New Roman" w:cs="Times New Roman"/>
          <w:szCs w:val="24"/>
        </w:rPr>
        <w:t>,</w:t>
      </w:r>
      <w:r w:rsidRPr="00A65927">
        <w:rPr>
          <w:rFonts w:eastAsia="Times New Roman" w:cs="Times New Roman"/>
          <w:szCs w:val="24"/>
        </w:rPr>
        <w:t xml:space="preserve"> δεν κάνουν </w:t>
      </w:r>
      <w:r>
        <w:rPr>
          <w:rFonts w:eastAsia="Times New Roman" w:cs="Times New Roman"/>
          <w:szCs w:val="24"/>
        </w:rPr>
        <w:t xml:space="preserve">δεκατέσσερα. Η αποσύνδεση των νοσοκομείων </w:t>
      </w:r>
      <w:r w:rsidRPr="00A65927">
        <w:rPr>
          <w:rFonts w:eastAsia="Times New Roman" w:cs="Times New Roman"/>
          <w:szCs w:val="24"/>
        </w:rPr>
        <w:t xml:space="preserve">και όχι μόνο της περιοχής </w:t>
      </w:r>
      <w:r>
        <w:rPr>
          <w:rFonts w:eastAsia="Times New Roman" w:cs="Times New Roman"/>
          <w:szCs w:val="24"/>
        </w:rPr>
        <w:t>σας,</w:t>
      </w:r>
      <w:r w:rsidRPr="00A65927">
        <w:rPr>
          <w:rFonts w:eastAsia="Times New Roman" w:cs="Times New Roman"/>
          <w:szCs w:val="24"/>
        </w:rPr>
        <w:t xml:space="preserve"> αλλά και του Πανεπιστημιακού</w:t>
      </w:r>
      <w:r>
        <w:rPr>
          <w:rFonts w:eastAsia="Times New Roman" w:cs="Times New Roman"/>
          <w:szCs w:val="24"/>
        </w:rPr>
        <w:t xml:space="preserve"> </w:t>
      </w:r>
      <w:r w:rsidRPr="00A65927">
        <w:rPr>
          <w:rFonts w:eastAsia="Times New Roman" w:cs="Times New Roman"/>
          <w:szCs w:val="24"/>
        </w:rPr>
        <w:t xml:space="preserve">με το Κρατικό της Λάρισας και του </w:t>
      </w:r>
      <w:proofErr w:type="spellStart"/>
      <w:r w:rsidRPr="00A65927">
        <w:rPr>
          <w:rFonts w:eastAsia="Times New Roman" w:cs="Times New Roman"/>
          <w:szCs w:val="24"/>
        </w:rPr>
        <w:t>Βενιζέλ</w:t>
      </w:r>
      <w:r>
        <w:rPr>
          <w:rFonts w:eastAsia="Times New Roman" w:cs="Times New Roman"/>
          <w:szCs w:val="24"/>
        </w:rPr>
        <w:t>ει</w:t>
      </w:r>
      <w:r w:rsidRPr="00A65927">
        <w:rPr>
          <w:rFonts w:eastAsia="Times New Roman" w:cs="Times New Roman"/>
          <w:szCs w:val="24"/>
        </w:rPr>
        <w:t>ου</w:t>
      </w:r>
      <w:proofErr w:type="spellEnd"/>
      <w:r w:rsidRPr="00A65927">
        <w:rPr>
          <w:rFonts w:eastAsia="Times New Roman" w:cs="Times New Roman"/>
          <w:szCs w:val="24"/>
        </w:rPr>
        <w:t xml:space="preserve"> </w:t>
      </w:r>
      <w:r>
        <w:rPr>
          <w:rFonts w:eastAsia="Times New Roman" w:cs="Times New Roman"/>
          <w:szCs w:val="24"/>
        </w:rPr>
        <w:t>με το</w:t>
      </w:r>
      <w:r w:rsidRPr="00A65927">
        <w:rPr>
          <w:rFonts w:eastAsia="Times New Roman" w:cs="Times New Roman"/>
          <w:szCs w:val="24"/>
        </w:rPr>
        <w:t xml:space="preserve"> Πανεπιστημιακ</w:t>
      </w:r>
      <w:r>
        <w:rPr>
          <w:rFonts w:eastAsia="Times New Roman" w:cs="Times New Roman"/>
          <w:szCs w:val="24"/>
        </w:rPr>
        <w:t xml:space="preserve">ό </w:t>
      </w:r>
      <w:r w:rsidRPr="00A65927">
        <w:rPr>
          <w:rFonts w:eastAsia="Times New Roman" w:cs="Times New Roman"/>
          <w:szCs w:val="24"/>
        </w:rPr>
        <w:t xml:space="preserve">στο Ηράκλειο και των </w:t>
      </w:r>
      <w:r>
        <w:rPr>
          <w:rFonts w:eastAsia="Times New Roman" w:cs="Times New Roman"/>
          <w:szCs w:val="24"/>
        </w:rPr>
        <w:t>ν</w:t>
      </w:r>
      <w:r w:rsidRPr="00A65927">
        <w:rPr>
          <w:rFonts w:eastAsia="Times New Roman" w:cs="Times New Roman"/>
          <w:szCs w:val="24"/>
        </w:rPr>
        <w:t xml:space="preserve">ησιών του </w:t>
      </w:r>
      <w:r>
        <w:rPr>
          <w:rFonts w:eastAsia="Times New Roman" w:cs="Times New Roman"/>
          <w:szCs w:val="24"/>
        </w:rPr>
        <w:t>α</w:t>
      </w:r>
      <w:r w:rsidRPr="00A65927">
        <w:rPr>
          <w:rFonts w:eastAsia="Times New Roman" w:cs="Times New Roman"/>
          <w:szCs w:val="24"/>
        </w:rPr>
        <w:t xml:space="preserve">νατολικού </w:t>
      </w:r>
      <w:r w:rsidRPr="00A65927">
        <w:rPr>
          <w:rFonts w:eastAsia="Times New Roman" w:cs="Times New Roman"/>
          <w:szCs w:val="24"/>
        </w:rPr>
        <w:t>Αιγαίου</w:t>
      </w:r>
      <w:r>
        <w:rPr>
          <w:rFonts w:eastAsia="Times New Roman" w:cs="Times New Roman"/>
          <w:szCs w:val="24"/>
        </w:rPr>
        <w:t>,</w:t>
      </w:r>
      <w:r w:rsidRPr="00A65927">
        <w:rPr>
          <w:rFonts w:eastAsia="Times New Roman" w:cs="Times New Roman"/>
          <w:szCs w:val="24"/>
        </w:rPr>
        <w:t xml:space="preserve"> είναι πολιτική επιλογή της </w:t>
      </w:r>
      <w:r>
        <w:rPr>
          <w:rFonts w:eastAsia="Times New Roman" w:cs="Times New Roman"/>
          <w:szCs w:val="24"/>
        </w:rPr>
        <w:t>Κ</w:t>
      </w:r>
      <w:r w:rsidRPr="00A65927">
        <w:rPr>
          <w:rFonts w:eastAsia="Times New Roman" w:cs="Times New Roman"/>
          <w:szCs w:val="24"/>
        </w:rPr>
        <w:t>υβέρνησ</w:t>
      </w:r>
      <w:r>
        <w:rPr>
          <w:rFonts w:eastAsia="Times New Roman" w:cs="Times New Roman"/>
          <w:szCs w:val="24"/>
        </w:rPr>
        <w:t>ή</w:t>
      </w:r>
      <w:r w:rsidRPr="00A65927">
        <w:rPr>
          <w:rFonts w:eastAsia="Times New Roman" w:cs="Times New Roman"/>
          <w:szCs w:val="24"/>
        </w:rPr>
        <w:t xml:space="preserve">ς μας και όχι αποτέλεσμα της πίεσης της οποίας μας </w:t>
      </w:r>
      <w:r>
        <w:rPr>
          <w:rFonts w:eastAsia="Times New Roman" w:cs="Times New Roman"/>
          <w:szCs w:val="24"/>
        </w:rPr>
        <w:t>ασκήσατε εσείς</w:t>
      </w:r>
      <w:r w:rsidRPr="00A65927">
        <w:rPr>
          <w:rFonts w:eastAsia="Times New Roman" w:cs="Times New Roman"/>
          <w:szCs w:val="24"/>
        </w:rPr>
        <w:t xml:space="preserve"> συγκεκριμένα</w:t>
      </w:r>
      <w:r>
        <w:rPr>
          <w:rFonts w:eastAsia="Times New Roman" w:cs="Times New Roman"/>
          <w:szCs w:val="24"/>
        </w:rPr>
        <w:t>. Δ</w:t>
      </w:r>
      <w:r w:rsidRPr="00A65927">
        <w:rPr>
          <w:rFonts w:eastAsia="Times New Roman" w:cs="Times New Roman"/>
          <w:szCs w:val="24"/>
        </w:rPr>
        <w:t xml:space="preserve">ιότι </w:t>
      </w:r>
      <w:r w:rsidRPr="00A65927">
        <w:rPr>
          <w:rFonts w:eastAsia="Times New Roman" w:cs="Times New Roman"/>
          <w:szCs w:val="24"/>
        </w:rPr>
        <w:t>αυτή</w:t>
      </w:r>
      <w:r>
        <w:rPr>
          <w:rFonts w:eastAsia="Times New Roman" w:cs="Times New Roman"/>
          <w:szCs w:val="24"/>
        </w:rPr>
        <w:t>ν</w:t>
      </w:r>
      <w:r w:rsidRPr="00A65927">
        <w:rPr>
          <w:rFonts w:eastAsia="Times New Roman" w:cs="Times New Roman"/>
          <w:szCs w:val="24"/>
        </w:rPr>
        <w:t xml:space="preserve"> την πίεση </w:t>
      </w:r>
      <w:r>
        <w:rPr>
          <w:rFonts w:eastAsia="Times New Roman" w:cs="Times New Roman"/>
          <w:szCs w:val="24"/>
        </w:rPr>
        <w:t>κ</w:t>
      </w:r>
      <w:r w:rsidRPr="00A65927">
        <w:rPr>
          <w:rFonts w:eastAsia="Times New Roman" w:cs="Times New Roman"/>
          <w:szCs w:val="24"/>
        </w:rPr>
        <w:t xml:space="preserve">αλό θα ήταν </w:t>
      </w:r>
      <w:r>
        <w:rPr>
          <w:rFonts w:eastAsia="Times New Roman" w:cs="Times New Roman"/>
          <w:szCs w:val="24"/>
        </w:rPr>
        <w:t>να την έχετε ασκήσει</w:t>
      </w:r>
      <w:r w:rsidRPr="00A65927">
        <w:rPr>
          <w:rFonts w:eastAsia="Times New Roman" w:cs="Times New Roman"/>
          <w:szCs w:val="24"/>
        </w:rPr>
        <w:t xml:space="preserve"> όταν κυβερνούσ</w:t>
      </w:r>
      <w:r>
        <w:rPr>
          <w:rFonts w:eastAsia="Times New Roman" w:cs="Times New Roman"/>
          <w:szCs w:val="24"/>
        </w:rPr>
        <w:t>ατε</w:t>
      </w:r>
      <w:r>
        <w:rPr>
          <w:rFonts w:eastAsia="Times New Roman" w:cs="Times New Roman"/>
          <w:szCs w:val="24"/>
        </w:rPr>
        <w:t>. Ό</w:t>
      </w:r>
      <w:r w:rsidRPr="00A65927">
        <w:rPr>
          <w:rFonts w:eastAsia="Times New Roman" w:cs="Times New Roman"/>
          <w:szCs w:val="24"/>
        </w:rPr>
        <w:t>ταν</w:t>
      </w:r>
      <w:r w:rsidRPr="00A65927">
        <w:rPr>
          <w:rFonts w:eastAsia="Times New Roman" w:cs="Times New Roman"/>
          <w:szCs w:val="24"/>
        </w:rPr>
        <w:t xml:space="preserve"> τα έ</w:t>
      </w:r>
      <w:r>
        <w:rPr>
          <w:rFonts w:eastAsia="Times New Roman" w:cs="Times New Roman"/>
          <w:szCs w:val="24"/>
        </w:rPr>
        <w:t>ν</w:t>
      </w:r>
      <w:r w:rsidRPr="00A65927">
        <w:rPr>
          <w:rFonts w:eastAsia="Times New Roman" w:cs="Times New Roman"/>
          <w:szCs w:val="24"/>
        </w:rPr>
        <w:t>ωσε ο Λοβέρδος πιο πριν και μετά που</w:t>
      </w:r>
      <w:r w:rsidRPr="00A65927">
        <w:rPr>
          <w:rFonts w:eastAsia="Times New Roman" w:cs="Times New Roman"/>
          <w:szCs w:val="24"/>
        </w:rPr>
        <w:t xml:space="preserve"> κυβερνούσε </w:t>
      </w:r>
      <w:r>
        <w:rPr>
          <w:rFonts w:eastAsia="Times New Roman" w:cs="Times New Roman"/>
          <w:szCs w:val="24"/>
        </w:rPr>
        <w:t>κ</w:t>
      </w:r>
      <w:r w:rsidRPr="00A65927">
        <w:rPr>
          <w:rFonts w:eastAsia="Times New Roman" w:cs="Times New Roman"/>
          <w:szCs w:val="24"/>
        </w:rPr>
        <w:t>ι εσείς επί κυβέρνησης Σαμαρά</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Δ</w:t>
      </w:r>
      <w:r w:rsidRPr="00A65927">
        <w:rPr>
          <w:rFonts w:eastAsia="Times New Roman" w:cs="Times New Roman"/>
          <w:szCs w:val="24"/>
        </w:rPr>
        <w:t>εν νομίζω να κάν</w:t>
      </w:r>
      <w:r>
        <w:rPr>
          <w:rFonts w:eastAsia="Times New Roman" w:cs="Times New Roman"/>
          <w:szCs w:val="24"/>
        </w:rPr>
        <w:t>α</w:t>
      </w:r>
      <w:r w:rsidRPr="00A65927">
        <w:rPr>
          <w:rFonts w:eastAsia="Times New Roman" w:cs="Times New Roman"/>
          <w:szCs w:val="24"/>
        </w:rPr>
        <w:t xml:space="preserve">τε τίποτα </w:t>
      </w:r>
      <w:r>
        <w:rPr>
          <w:rFonts w:eastAsia="Times New Roman" w:cs="Times New Roman"/>
          <w:szCs w:val="24"/>
        </w:rPr>
        <w:t xml:space="preserve">τότε. </w:t>
      </w:r>
    </w:p>
    <w:p w14:paraId="7098F03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Κι</w:t>
      </w:r>
      <w:r w:rsidRPr="00A65927">
        <w:rPr>
          <w:rFonts w:eastAsia="Times New Roman" w:cs="Times New Roman"/>
          <w:szCs w:val="24"/>
        </w:rPr>
        <w:t xml:space="preserve"> επειδή στη δικιά </w:t>
      </w:r>
      <w:r>
        <w:rPr>
          <w:rFonts w:eastAsia="Times New Roman" w:cs="Times New Roman"/>
          <w:szCs w:val="24"/>
        </w:rPr>
        <w:t xml:space="preserve">σας </w:t>
      </w:r>
      <w:r w:rsidRPr="00A65927">
        <w:rPr>
          <w:rFonts w:eastAsia="Times New Roman" w:cs="Times New Roman"/>
          <w:szCs w:val="24"/>
        </w:rPr>
        <w:t>περιοχή</w:t>
      </w:r>
      <w:r>
        <w:rPr>
          <w:rFonts w:eastAsia="Times New Roman" w:cs="Times New Roman"/>
          <w:szCs w:val="24"/>
        </w:rPr>
        <w:t>,</w:t>
      </w:r>
      <w:r w:rsidRPr="00A65927">
        <w:rPr>
          <w:rFonts w:eastAsia="Times New Roman" w:cs="Times New Roman"/>
          <w:szCs w:val="24"/>
        </w:rPr>
        <w:t xml:space="preserve"> όντως</w:t>
      </w:r>
      <w:r>
        <w:rPr>
          <w:rFonts w:eastAsia="Times New Roman" w:cs="Times New Roman"/>
          <w:szCs w:val="24"/>
        </w:rPr>
        <w:t>,</w:t>
      </w:r>
      <w:r w:rsidRPr="00A65927">
        <w:rPr>
          <w:rFonts w:eastAsia="Times New Roman" w:cs="Times New Roman"/>
          <w:szCs w:val="24"/>
        </w:rPr>
        <w:t xml:space="preserve"> εκείνα τα χρόνια </w:t>
      </w:r>
      <w:r>
        <w:rPr>
          <w:rFonts w:eastAsia="Times New Roman" w:cs="Times New Roman"/>
          <w:szCs w:val="24"/>
        </w:rPr>
        <w:t xml:space="preserve">που ήσασταν κυβέρνηση, </w:t>
      </w:r>
      <w:r w:rsidRPr="00A65927">
        <w:rPr>
          <w:rFonts w:eastAsia="Times New Roman" w:cs="Times New Roman"/>
          <w:szCs w:val="24"/>
        </w:rPr>
        <w:t>το Νοσοκομείο Αλεξανδρούπολης</w:t>
      </w:r>
      <w:r>
        <w:rPr>
          <w:rFonts w:eastAsia="Times New Roman" w:cs="Times New Roman"/>
          <w:szCs w:val="24"/>
        </w:rPr>
        <w:t xml:space="preserve"> </w:t>
      </w:r>
      <w:r w:rsidRPr="00A65927">
        <w:rPr>
          <w:rFonts w:eastAsia="Times New Roman" w:cs="Times New Roman"/>
          <w:szCs w:val="24"/>
        </w:rPr>
        <w:t xml:space="preserve">ρούφηξε το </w:t>
      </w:r>
      <w:r>
        <w:rPr>
          <w:rFonts w:eastAsia="Times New Roman" w:cs="Times New Roman"/>
          <w:szCs w:val="24"/>
        </w:rPr>
        <w:t>Ν</w:t>
      </w:r>
      <w:r w:rsidRPr="00A65927">
        <w:rPr>
          <w:rFonts w:eastAsia="Times New Roman" w:cs="Times New Roman"/>
          <w:szCs w:val="24"/>
        </w:rPr>
        <w:t>οσοκομείο Διδυμοτείχου</w:t>
      </w:r>
      <w:r>
        <w:rPr>
          <w:rFonts w:eastAsia="Times New Roman" w:cs="Times New Roman"/>
          <w:szCs w:val="24"/>
        </w:rPr>
        <w:t>,</w:t>
      </w:r>
      <w:r w:rsidRPr="00A65927">
        <w:rPr>
          <w:rFonts w:eastAsia="Times New Roman" w:cs="Times New Roman"/>
          <w:szCs w:val="24"/>
        </w:rPr>
        <w:t xml:space="preserve"> γιατί με το </w:t>
      </w:r>
      <w:r>
        <w:rPr>
          <w:rFonts w:eastAsia="Times New Roman" w:cs="Times New Roman"/>
          <w:szCs w:val="24"/>
        </w:rPr>
        <w:t>μπλοκ</w:t>
      </w:r>
      <w:r w:rsidRPr="00A65927">
        <w:rPr>
          <w:rFonts w:eastAsia="Times New Roman" w:cs="Times New Roman"/>
          <w:szCs w:val="24"/>
        </w:rPr>
        <w:t xml:space="preserve"> </w:t>
      </w:r>
      <w:r>
        <w:rPr>
          <w:rFonts w:eastAsia="Times New Roman" w:cs="Times New Roman"/>
          <w:szCs w:val="24"/>
        </w:rPr>
        <w:t>των διορισμών</w:t>
      </w:r>
      <w:r w:rsidRPr="00A65927">
        <w:rPr>
          <w:rFonts w:eastAsia="Times New Roman" w:cs="Times New Roman"/>
          <w:szCs w:val="24"/>
        </w:rPr>
        <w:t xml:space="preserve"> που υπήρχε συνταξιοδοτούντ</w:t>
      </w:r>
      <w:r>
        <w:rPr>
          <w:rFonts w:eastAsia="Times New Roman" w:cs="Times New Roman"/>
          <w:szCs w:val="24"/>
        </w:rPr>
        <w:t>αν</w:t>
      </w:r>
      <w:r w:rsidRPr="00A65927">
        <w:rPr>
          <w:rFonts w:eastAsia="Times New Roman" w:cs="Times New Roman"/>
          <w:szCs w:val="24"/>
        </w:rPr>
        <w:t xml:space="preserve"> κόσμος </w:t>
      </w:r>
      <w:r>
        <w:rPr>
          <w:rFonts w:eastAsia="Times New Roman" w:cs="Times New Roman"/>
          <w:szCs w:val="24"/>
        </w:rPr>
        <w:t>και κάλυπταν τα κενά κατεβάζοντας προσωπικό</w:t>
      </w:r>
      <w:r w:rsidRPr="00A65927">
        <w:rPr>
          <w:rFonts w:eastAsia="Times New Roman" w:cs="Times New Roman"/>
          <w:szCs w:val="24"/>
        </w:rPr>
        <w:t xml:space="preserve"> κάτω</w:t>
      </w:r>
      <w:r>
        <w:rPr>
          <w:rFonts w:eastAsia="Times New Roman" w:cs="Times New Roman"/>
          <w:szCs w:val="24"/>
        </w:rPr>
        <w:t>,</w:t>
      </w:r>
      <w:r w:rsidRPr="00A65927">
        <w:rPr>
          <w:rFonts w:eastAsia="Times New Roman" w:cs="Times New Roman"/>
          <w:szCs w:val="24"/>
        </w:rPr>
        <w:t xml:space="preserve"> τότε δεν είδα να έχετε κάνει κάτι φοβερό και τρομερό</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Άρα, μην</w:t>
      </w:r>
      <w:r w:rsidRPr="00A65927">
        <w:rPr>
          <w:rFonts w:eastAsia="Times New Roman" w:cs="Times New Roman"/>
          <w:szCs w:val="24"/>
        </w:rPr>
        <w:t xml:space="preserve"> </w:t>
      </w:r>
      <w:r>
        <w:rPr>
          <w:rFonts w:eastAsia="Times New Roman" w:cs="Times New Roman"/>
          <w:szCs w:val="24"/>
        </w:rPr>
        <w:t>προσπαθείτε να οικειοποιηθεί</w:t>
      </w:r>
      <w:r w:rsidRPr="00A65927">
        <w:rPr>
          <w:rFonts w:eastAsia="Times New Roman" w:cs="Times New Roman"/>
          <w:szCs w:val="24"/>
        </w:rPr>
        <w:t>τε κάτι που δεν σας ανήκει</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Δ</w:t>
      </w:r>
      <w:r w:rsidRPr="00A65927">
        <w:rPr>
          <w:rFonts w:eastAsia="Times New Roman" w:cs="Times New Roman"/>
          <w:szCs w:val="24"/>
        </w:rPr>
        <w:t>εν σας ανήκει</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 xml:space="preserve">Να </w:t>
      </w:r>
      <w:r w:rsidRPr="00A65927">
        <w:rPr>
          <w:rFonts w:eastAsia="Times New Roman" w:cs="Times New Roman"/>
          <w:szCs w:val="24"/>
        </w:rPr>
        <w:t xml:space="preserve">εξηγούμαστε για να </w:t>
      </w:r>
      <w:r>
        <w:rPr>
          <w:rFonts w:eastAsia="Times New Roman" w:cs="Times New Roman"/>
          <w:szCs w:val="24"/>
        </w:rPr>
        <w:t xml:space="preserve">μην παρεξηγούμαστε. </w:t>
      </w:r>
    </w:p>
    <w:p w14:paraId="7098F03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Δεύτερον, όπως και </w:t>
      </w:r>
      <w:r w:rsidRPr="00A65927">
        <w:rPr>
          <w:rFonts w:eastAsia="Times New Roman" w:cs="Times New Roman"/>
          <w:szCs w:val="24"/>
        </w:rPr>
        <w:t xml:space="preserve"> όλα τα νοσοκομεία στη </w:t>
      </w:r>
      <w:r>
        <w:rPr>
          <w:rFonts w:eastAsia="Times New Roman" w:cs="Times New Roman"/>
          <w:szCs w:val="24"/>
        </w:rPr>
        <w:t>χ</w:t>
      </w:r>
      <w:r w:rsidRPr="00A65927">
        <w:rPr>
          <w:rFonts w:eastAsia="Times New Roman" w:cs="Times New Roman"/>
          <w:szCs w:val="24"/>
        </w:rPr>
        <w:t>ώρα</w:t>
      </w:r>
      <w:r>
        <w:rPr>
          <w:rFonts w:eastAsia="Times New Roman" w:cs="Times New Roman"/>
          <w:szCs w:val="24"/>
        </w:rPr>
        <w:t>,</w:t>
      </w:r>
      <w:r w:rsidRPr="00A65927">
        <w:rPr>
          <w:rFonts w:eastAsia="Times New Roman" w:cs="Times New Roman"/>
          <w:szCs w:val="24"/>
        </w:rPr>
        <w:t xml:space="preserve"> τα οποία παραλά</w:t>
      </w:r>
      <w:r>
        <w:rPr>
          <w:rFonts w:eastAsia="Times New Roman" w:cs="Times New Roman"/>
          <w:szCs w:val="24"/>
        </w:rPr>
        <w:t xml:space="preserve">βαμε σε μία διαλυμένη κατάσταση, </w:t>
      </w:r>
      <w:r w:rsidRPr="00A65927">
        <w:rPr>
          <w:rFonts w:eastAsia="Times New Roman" w:cs="Times New Roman"/>
          <w:szCs w:val="24"/>
        </w:rPr>
        <w:t>λόγω τ</w:t>
      </w:r>
      <w:r>
        <w:rPr>
          <w:rFonts w:eastAsia="Times New Roman" w:cs="Times New Roman"/>
          <w:szCs w:val="24"/>
        </w:rPr>
        <w:t>ων</w:t>
      </w:r>
      <w:r w:rsidRPr="00A65927">
        <w:rPr>
          <w:rFonts w:eastAsia="Times New Roman" w:cs="Times New Roman"/>
          <w:szCs w:val="24"/>
        </w:rPr>
        <w:t xml:space="preserve"> </w:t>
      </w:r>
      <w:r>
        <w:rPr>
          <w:rFonts w:eastAsia="Times New Roman" w:cs="Times New Roman"/>
          <w:szCs w:val="24"/>
        </w:rPr>
        <w:t>υ</w:t>
      </w:r>
      <w:r w:rsidRPr="00A65927">
        <w:rPr>
          <w:rFonts w:eastAsia="Times New Roman" w:cs="Times New Roman"/>
          <w:szCs w:val="24"/>
        </w:rPr>
        <w:t>πουργ</w:t>
      </w:r>
      <w:r>
        <w:rPr>
          <w:rFonts w:eastAsia="Times New Roman" w:cs="Times New Roman"/>
          <w:szCs w:val="24"/>
        </w:rPr>
        <w:t>ών</w:t>
      </w:r>
      <w:r w:rsidRPr="00A65927">
        <w:rPr>
          <w:rFonts w:eastAsia="Times New Roman" w:cs="Times New Roman"/>
          <w:szCs w:val="24"/>
        </w:rPr>
        <w:t xml:space="preserve"> σας και της πολιτικής των </w:t>
      </w:r>
      <w:proofErr w:type="spellStart"/>
      <w:r w:rsidRPr="00A65927">
        <w:rPr>
          <w:rFonts w:eastAsia="Times New Roman" w:cs="Times New Roman"/>
          <w:szCs w:val="24"/>
        </w:rPr>
        <w:t>κυβερνήσε</w:t>
      </w:r>
      <w:r>
        <w:rPr>
          <w:rFonts w:eastAsia="Times New Roman" w:cs="Times New Roman"/>
          <w:szCs w:val="24"/>
        </w:rPr>
        <w:t>ώ</w:t>
      </w:r>
      <w:r w:rsidRPr="00A65927">
        <w:rPr>
          <w:rFonts w:eastAsia="Times New Roman" w:cs="Times New Roman"/>
          <w:szCs w:val="24"/>
        </w:rPr>
        <w:t>ν</w:t>
      </w:r>
      <w:proofErr w:type="spellEnd"/>
      <w:r w:rsidRPr="00A65927">
        <w:rPr>
          <w:rFonts w:eastAsia="Times New Roman" w:cs="Times New Roman"/>
          <w:szCs w:val="24"/>
        </w:rPr>
        <w:t xml:space="preserve"> </w:t>
      </w:r>
      <w:r>
        <w:rPr>
          <w:rFonts w:eastAsia="Times New Roman" w:cs="Times New Roman"/>
          <w:szCs w:val="24"/>
        </w:rPr>
        <w:t>σας,</w:t>
      </w:r>
      <w:r w:rsidRPr="00A65927">
        <w:rPr>
          <w:rFonts w:eastAsia="Times New Roman" w:cs="Times New Roman"/>
          <w:szCs w:val="24"/>
        </w:rPr>
        <w:t xml:space="preserve"> τα ισορροπήσαμε</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Κ</w:t>
      </w:r>
      <w:r w:rsidRPr="00A65927">
        <w:rPr>
          <w:rFonts w:eastAsia="Times New Roman" w:cs="Times New Roman"/>
          <w:szCs w:val="24"/>
        </w:rPr>
        <w:t>αι το Διδυμότειχο δεν παίρνει τα ίδια χρήματα σήμερα με αυτά</w:t>
      </w:r>
      <w:r w:rsidRPr="00A65927">
        <w:rPr>
          <w:rFonts w:eastAsia="Times New Roman" w:cs="Times New Roman"/>
          <w:szCs w:val="24"/>
        </w:rPr>
        <w:t xml:space="preserve"> που έπαιρνε το </w:t>
      </w:r>
      <w:r>
        <w:rPr>
          <w:rFonts w:eastAsia="Times New Roman" w:cs="Times New Roman"/>
          <w:szCs w:val="24"/>
        </w:rPr>
        <w:t>20</w:t>
      </w:r>
      <w:r w:rsidRPr="00A65927">
        <w:rPr>
          <w:rFonts w:eastAsia="Times New Roman" w:cs="Times New Roman"/>
          <w:szCs w:val="24"/>
        </w:rPr>
        <w:t>14</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 xml:space="preserve">Στις ερωτήσεις που μου έχετε κάνει, </w:t>
      </w:r>
      <w:r w:rsidRPr="00A65927">
        <w:rPr>
          <w:rFonts w:eastAsia="Times New Roman" w:cs="Times New Roman"/>
          <w:szCs w:val="24"/>
        </w:rPr>
        <w:t>σας έχω απαντήσει με συγκεκριμένα στοιχεία και με ποσά και με αριθμούς προσωπικού</w:t>
      </w:r>
      <w:r>
        <w:rPr>
          <w:rFonts w:eastAsia="Times New Roman" w:cs="Times New Roman"/>
          <w:szCs w:val="24"/>
        </w:rPr>
        <w:t>.</w:t>
      </w:r>
    </w:p>
    <w:p w14:paraId="7098F03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Επίσης,</w:t>
      </w:r>
      <w:r w:rsidRPr="00A65927">
        <w:rPr>
          <w:rFonts w:eastAsia="Times New Roman" w:cs="Times New Roman"/>
          <w:szCs w:val="24"/>
        </w:rPr>
        <w:t xml:space="preserve"> όπως θα είδατε χθες </w:t>
      </w:r>
      <w:r>
        <w:rPr>
          <w:rFonts w:eastAsia="Times New Roman" w:cs="Times New Roman"/>
          <w:szCs w:val="24"/>
        </w:rPr>
        <w:t>-</w:t>
      </w:r>
      <w:r w:rsidRPr="00A65927">
        <w:rPr>
          <w:rFonts w:eastAsia="Times New Roman" w:cs="Times New Roman"/>
          <w:szCs w:val="24"/>
        </w:rPr>
        <w:t xml:space="preserve">δεν ξέρω </w:t>
      </w:r>
      <w:r>
        <w:rPr>
          <w:rFonts w:eastAsia="Times New Roman" w:cs="Times New Roman"/>
          <w:szCs w:val="24"/>
        </w:rPr>
        <w:t>αν το</w:t>
      </w:r>
      <w:r w:rsidRPr="00A65927">
        <w:rPr>
          <w:rFonts w:eastAsia="Times New Roman" w:cs="Times New Roman"/>
          <w:szCs w:val="24"/>
        </w:rPr>
        <w:t xml:space="preserve"> πα</w:t>
      </w:r>
      <w:r>
        <w:rPr>
          <w:rFonts w:eastAsia="Times New Roman" w:cs="Times New Roman"/>
          <w:szCs w:val="24"/>
        </w:rPr>
        <w:t xml:space="preserve">ρατηρήσατε, ο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δεν το έπαιξε, είναι δεδομένο, </w:t>
      </w:r>
      <w:r w:rsidRPr="00A65927">
        <w:rPr>
          <w:rFonts w:eastAsia="Times New Roman" w:cs="Times New Roman"/>
          <w:szCs w:val="24"/>
        </w:rPr>
        <w:t xml:space="preserve">ούτε η </w:t>
      </w:r>
      <w:r>
        <w:rPr>
          <w:rFonts w:eastAsia="Times New Roman" w:cs="Times New Roman"/>
          <w:szCs w:val="24"/>
        </w:rPr>
        <w:t>«</w:t>
      </w:r>
      <w:r w:rsidRPr="00A65927">
        <w:rPr>
          <w:rFonts w:eastAsia="Times New Roman" w:cs="Times New Roman"/>
          <w:szCs w:val="24"/>
        </w:rPr>
        <w:t>ΟΜΑΔΑ ΑΛ</w:t>
      </w:r>
      <w:r>
        <w:rPr>
          <w:rFonts w:eastAsia="Times New Roman" w:cs="Times New Roman"/>
          <w:szCs w:val="24"/>
        </w:rPr>
        <w:t>Η</w:t>
      </w:r>
      <w:r w:rsidRPr="00A65927">
        <w:rPr>
          <w:rFonts w:eastAsia="Times New Roman" w:cs="Times New Roman"/>
          <w:szCs w:val="24"/>
        </w:rPr>
        <w:t>ΘΕ</w:t>
      </w:r>
      <w:r>
        <w:rPr>
          <w:rFonts w:eastAsia="Times New Roman" w:cs="Times New Roman"/>
          <w:szCs w:val="24"/>
        </w:rPr>
        <w:t>Ι</w:t>
      </w:r>
      <w:r w:rsidRPr="00A65927">
        <w:rPr>
          <w:rFonts w:eastAsia="Times New Roman" w:cs="Times New Roman"/>
          <w:szCs w:val="24"/>
        </w:rPr>
        <w:t>ΑΣ</w:t>
      </w:r>
      <w:r>
        <w:rPr>
          <w:rFonts w:eastAsia="Times New Roman" w:cs="Times New Roman"/>
          <w:szCs w:val="24"/>
        </w:rPr>
        <w:t>»</w:t>
      </w:r>
      <w:r w:rsidRPr="00A65927">
        <w:rPr>
          <w:rFonts w:eastAsia="Times New Roman" w:cs="Times New Roman"/>
          <w:szCs w:val="24"/>
        </w:rPr>
        <w:t xml:space="preserve"> θα το γράψει</w:t>
      </w:r>
      <w:r>
        <w:rPr>
          <w:rFonts w:eastAsia="Times New Roman" w:cs="Times New Roman"/>
          <w:szCs w:val="24"/>
        </w:rPr>
        <w:t>-</w:t>
      </w:r>
      <w:r w:rsidRPr="00A65927">
        <w:rPr>
          <w:rFonts w:eastAsia="Times New Roman" w:cs="Times New Roman"/>
          <w:szCs w:val="24"/>
        </w:rPr>
        <w:t xml:space="preserve"> χθες ανακοινώσαμε μαζί με τον Υπουργό </w:t>
      </w:r>
      <w:r>
        <w:rPr>
          <w:rFonts w:eastAsia="Times New Roman" w:cs="Times New Roman"/>
          <w:szCs w:val="24"/>
        </w:rPr>
        <w:t>Υγείας</w:t>
      </w:r>
      <w:r w:rsidRPr="00A65927">
        <w:rPr>
          <w:rFonts w:eastAsia="Times New Roman" w:cs="Times New Roman"/>
          <w:szCs w:val="24"/>
        </w:rPr>
        <w:t xml:space="preserve"> </w:t>
      </w:r>
      <w:r w:rsidRPr="00A65927">
        <w:rPr>
          <w:rFonts w:eastAsia="Times New Roman" w:cs="Times New Roman"/>
          <w:szCs w:val="24"/>
        </w:rPr>
        <w:t xml:space="preserve">και την Υπουργό Διοικητικής Ανασυγκρότησης δυόμισι χιλιάδες θέσεις προσωπικού </w:t>
      </w:r>
      <w:r>
        <w:rPr>
          <w:rFonts w:eastAsia="Times New Roman" w:cs="Times New Roman"/>
          <w:szCs w:val="24"/>
        </w:rPr>
        <w:t>κ</w:t>
      </w:r>
      <w:r w:rsidRPr="00A65927">
        <w:rPr>
          <w:rFonts w:eastAsia="Times New Roman" w:cs="Times New Roman"/>
          <w:szCs w:val="24"/>
        </w:rPr>
        <w:t xml:space="preserve">άθε χρόνο </w:t>
      </w:r>
      <w:r>
        <w:rPr>
          <w:rFonts w:eastAsia="Times New Roman" w:cs="Times New Roman"/>
          <w:szCs w:val="24"/>
        </w:rPr>
        <w:t xml:space="preserve">για </w:t>
      </w:r>
      <w:r w:rsidRPr="00A65927">
        <w:rPr>
          <w:rFonts w:eastAsia="Times New Roman" w:cs="Times New Roman"/>
          <w:szCs w:val="24"/>
        </w:rPr>
        <w:t>τα επόμενα τέσσερα χρόνια</w:t>
      </w:r>
      <w:r>
        <w:rPr>
          <w:rFonts w:eastAsia="Times New Roman" w:cs="Times New Roman"/>
          <w:szCs w:val="24"/>
        </w:rPr>
        <w:t>, αξιοποιώντας τον κανόνα «ένα προς ένα».</w:t>
      </w:r>
    </w:p>
    <w:p w14:paraId="7098F03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Δ</w:t>
      </w:r>
      <w:r w:rsidRPr="00A65927">
        <w:rPr>
          <w:rFonts w:eastAsia="Times New Roman" w:cs="Times New Roman"/>
          <w:szCs w:val="24"/>
        </w:rPr>
        <w:t>εν κάνετε μία ερ</w:t>
      </w:r>
      <w:r>
        <w:rPr>
          <w:rFonts w:eastAsia="Times New Roman" w:cs="Times New Roman"/>
          <w:szCs w:val="24"/>
        </w:rPr>
        <w:t>ώτηση</w:t>
      </w:r>
      <w:r w:rsidRPr="00A65927">
        <w:rPr>
          <w:rFonts w:eastAsia="Times New Roman" w:cs="Times New Roman"/>
          <w:szCs w:val="24"/>
        </w:rPr>
        <w:t xml:space="preserve"> στον </w:t>
      </w:r>
      <w:r>
        <w:rPr>
          <w:rFonts w:eastAsia="Times New Roman" w:cs="Times New Roman"/>
          <w:szCs w:val="24"/>
        </w:rPr>
        <w:t>Α</w:t>
      </w:r>
      <w:r w:rsidRPr="00A65927">
        <w:rPr>
          <w:rFonts w:eastAsia="Times New Roman" w:cs="Times New Roman"/>
          <w:szCs w:val="24"/>
        </w:rPr>
        <w:t xml:space="preserve">ρχηγό </w:t>
      </w:r>
      <w:r>
        <w:rPr>
          <w:rFonts w:eastAsia="Times New Roman" w:cs="Times New Roman"/>
          <w:szCs w:val="24"/>
        </w:rPr>
        <w:t xml:space="preserve">σας –αν σπάσει ο διάολος το πόδι του και γίνετε κυβέρνηση!- με το «ένα προς δέκα» τι </w:t>
      </w:r>
      <w:r w:rsidRPr="00A65927">
        <w:rPr>
          <w:rFonts w:eastAsia="Times New Roman" w:cs="Times New Roman"/>
          <w:szCs w:val="24"/>
        </w:rPr>
        <w:t>θα γίνει το Διδυμότειχο</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«Μαύρη είναι η νύχτα στα βουνά, στους κάμπους ρίχνει χιόνι» θα είναι το Διδυμότειχο από πλευράς στελεχώσεως. Να εξηγούμαστε, να μην παρεξηγο</w:t>
      </w:r>
      <w:r>
        <w:rPr>
          <w:rFonts w:eastAsia="Times New Roman" w:cs="Times New Roman"/>
          <w:szCs w:val="24"/>
        </w:rPr>
        <w:t>ύμαστε!</w:t>
      </w:r>
    </w:p>
    <w:p w14:paraId="7098F03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7098F038" w14:textId="77777777" w:rsidR="00971A45" w:rsidRDefault="00ED091D">
      <w:pPr>
        <w:spacing w:line="600" w:lineRule="auto"/>
        <w:ind w:firstLine="720"/>
        <w:jc w:val="both"/>
        <w:rPr>
          <w:rFonts w:eastAsia="Times New Roman" w:cs="Times New Roman"/>
          <w:szCs w:val="24"/>
        </w:rPr>
      </w:pPr>
      <w:r w:rsidRPr="008840B3">
        <w:rPr>
          <w:rFonts w:eastAsia="Times New Roman" w:cs="Times New Roman"/>
          <w:b/>
          <w:szCs w:val="24"/>
        </w:rPr>
        <w:t xml:space="preserve">ΑΝΑΣΤΑΣΙΟΣ (ΤΑΣΟΣ) ΔΗΜΟΣΧΑΚΗΣ: </w:t>
      </w:r>
      <w:r>
        <w:rPr>
          <w:rFonts w:eastAsia="Times New Roman" w:cs="Times New Roman"/>
          <w:szCs w:val="24"/>
        </w:rPr>
        <w:t xml:space="preserve">Κύριε Πρόεδρε, μπορώ να έχω τον λόγο; </w:t>
      </w:r>
    </w:p>
    <w:p w14:paraId="7098F039"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δεν υπάρχει </w:t>
      </w:r>
      <w:r>
        <w:rPr>
          <w:rFonts w:eastAsia="Times New Roman" w:cs="Times New Roman"/>
          <w:szCs w:val="24"/>
        </w:rPr>
        <w:t>καμ</w:t>
      </w:r>
      <w:r>
        <w:rPr>
          <w:rFonts w:eastAsia="Times New Roman" w:cs="Times New Roman"/>
          <w:szCs w:val="24"/>
        </w:rPr>
        <w:t>μ</w:t>
      </w:r>
      <w:r>
        <w:rPr>
          <w:rFonts w:eastAsia="Times New Roman" w:cs="Times New Roman"/>
          <w:szCs w:val="24"/>
        </w:rPr>
        <w:t>ία</w:t>
      </w:r>
      <w:r>
        <w:rPr>
          <w:rFonts w:eastAsia="Times New Roman" w:cs="Times New Roman"/>
          <w:szCs w:val="24"/>
        </w:rPr>
        <w:t xml:space="preserve"> περίπτωση. </w:t>
      </w:r>
    </w:p>
    <w:p w14:paraId="7098F03A" w14:textId="77777777" w:rsidR="00971A45" w:rsidRDefault="00ED091D">
      <w:pPr>
        <w:spacing w:line="600" w:lineRule="auto"/>
        <w:ind w:firstLine="720"/>
        <w:jc w:val="both"/>
        <w:rPr>
          <w:rFonts w:eastAsia="Times New Roman" w:cs="Times New Roman"/>
          <w:szCs w:val="24"/>
        </w:rPr>
      </w:pPr>
      <w:r w:rsidRPr="008840B3">
        <w:rPr>
          <w:rFonts w:eastAsia="Times New Roman" w:cs="Times New Roman"/>
          <w:b/>
          <w:szCs w:val="24"/>
        </w:rPr>
        <w:t>ΑΝΑΣΤΑΣΙΟΣ (ΤΑΣΟΣ) ΔΗΜΟΣΧΑΚΗΣ:</w:t>
      </w:r>
      <w:r>
        <w:rPr>
          <w:rFonts w:eastAsia="Times New Roman" w:cs="Times New Roman"/>
          <w:b/>
          <w:szCs w:val="24"/>
        </w:rPr>
        <w:t xml:space="preserve"> </w:t>
      </w:r>
      <w:r>
        <w:rPr>
          <w:rFonts w:eastAsia="Times New Roman" w:cs="Times New Roman"/>
          <w:szCs w:val="24"/>
        </w:rPr>
        <w:t>Θέλω τον λόγο επί προσωπικού, κύριε Πρόεδρε.</w:t>
      </w:r>
    </w:p>
    <w:p w14:paraId="7098F03B"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Όχι, δεν υπάρχει θέμα προσωπικού. Δεν σας δίνω τον λόγο, κύριε </w:t>
      </w:r>
      <w:proofErr w:type="spellStart"/>
      <w:r>
        <w:rPr>
          <w:rFonts w:eastAsia="Times New Roman" w:cs="Times New Roman"/>
          <w:szCs w:val="24"/>
        </w:rPr>
        <w:t>Δημοσχάκη</w:t>
      </w:r>
      <w:proofErr w:type="spellEnd"/>
      <w:r>
        <w:rPr>
          <w:rFonts w:eastAsia="Times New Roman" w:cs="Times New Roman"/>
          <w:szCs w:val="24"/>
        </w:rPr>
        <w:t xml:space="preserve">. Καθίστε κάτω. </w:t>
      </w:r>
    </w:p>
    <w:p w14:paraId="7098F03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Θραψανιώτης</w:t>
      </w:r>
      <w:proofErr w:type="spellEnd"/>
      <w:r>
        <w:rPr>
          <w:rFonts w:eastAsia="Times New Roman" w:cs="Times New Roman"/>
          <w:szCs w:val="24"/>
        </w:rPr>
        <w:t xml:space="preserve"> έχει τον λόγο για επτά λεπτά. </w:t>
      </w:r>
    </w:p>
    <w:p w14:paraId="7098F03D" w14:textId="77777777" w:rsidR="00971A45" w:rsidRDefault="00ED091D">
      <w:pPr>
        <w:spacing w:line="600" w:lineRule="auto"/>
        <w:ind w:firstLine="720"/>
        <w:jc w:val="both"/>
        <w:rPr>
          <w:rFonts w:eastAsia="Times New Roman" w:cs="Times New Roman"/>
          <w:szCs w:val="24"/>
        </w:rPr>
      </w:pPr>
      <w:r w:rsidRPr="008840B3">
        <w:rPr>
          <w:rFonts w:eastAsia="Times New Roman" w:cs="Times New Roman"/>
          <w:b/>
          <w:szCs w:val="24"/>
        </w:rPr>
        <w:t>ΑΝΑΣΤΑΣΙΟΣ (ΤΑΣΟΣ) ΔΗΜΟΣΧΑΚΗΣ:</w:t>
      </w:r>
      <w:r>
        <w:rPr>
          <w:rFonts w:eastAsia="Times New Roman" w:cs="Times New Roman"/>
          <w:b/>
          <w:szCs w:val="24"/>
        </w:rPr>
        <w:t xml:space="preserve"> </w:t>
      </w:r>
      <w:r>
        <w:rPr>
          <w:rFonts w:eastAsia="Times New Roman" w:cs="Times New Roman"/>
          <w:szCs w:val="24"/>
        </w:rPr>
        <w:t>Σας παρακαλώ, κύριε Πρόεδρε.</w:t>
      </w:r>
    </w:p>
    <w:p w14:paraId="7098F03E"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w:t>
      </w:r>
      <w:r>
        <w:rPr>
          <w:rFonts w:eastAsia="Times New Roman" w:cs="Times New Roman"/>
          <w:b/>
          <w:szCs w:val="24"/>
        </w:rPr>
        <w:t xml:space="preserve">ης): </w:t>
      </w:r>
      <w:r>
        <w:rPr>
          <w:rFonts w:eastAsia="Times New Roman" w:cs="Times New Roman"/>
          <w:szCs w:val="24"/>
        </w:rPr>
        <w:t xml:space="preserve">Κύριε </w:t>
      </w:r>
      <w:proofErr w:type="spellStart"/>
      <w:r>
        <w:rPr>
          <w:rFonts w:eastAsia="Times New Roman" w:cs="Times New Roman"/>
          <w:szCs w:val="24"/>
        </w:rPr>
        <w:t>Δημοσχάκη</w:t>
      </w:r>
      <w:proofErr w:type="spellEnd"/>
      <w:r>
        <w:rPr>
          <w:rFonts w:eastAsia="Times New Roman" w:cs="Times New Roman"/>
          <w:szCs w:val="24"/>
        </w:rPr>
        <w:t xml:space="preserve">, μην με </w:t>
      </w:r>
      <w:proofErr w:type="spellStart"/>
      <w:r>
        <w:rPr>
          <w:rFonts w:eastAsia="Times New Roman" w:cs="Times New Roman"/>
          <w:szCs w:val="24"/>
        </w:rPr>
        <w:t>παρακαλάτε</w:t>
      </w:r>
      <w:proofErr w:type="spellEnd"/>
      <w:r>
        <w:rPr>
          <w:rFonts w:eastAsia="Times New Roman" w:cs="Times New Roman"/>
          <w:szCs w:val="24"/>
        </w:rPr>
        <w:t xml:space="preserve"> καθόλου. Δεν υπήρχε κάτι επί προσωπικού. Αν υπήρχε κάτι επί προσωπικού, θα σας έδινα τον λόγο. </w:t>
      </w:r>
    </w:p>
    <w:p w14:paraId="7098F03F"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Πολιτικά μίλησα.</w:t>
      </w:r>
    </w:p>
    <w:p w14:paraId="7098F040"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Κύριε Πρόεδρε, με εκπλήσσε</w:t>
      </w:r>
      <w:r>
        <w:rPr>
          <w:rFonts w:eastAsia="Times New Roman" w:cs="Times New Roman"/>
          <w:szCs w:val="24"/>
        </w:rPr>
        <w:t xml:space="preserve">τε! Έκανε τον υπαινιγμό κατ’ επανάληψη. </w:t>
      </w:r>
    </w:p>
    <w:p w14:paraId="7098F041"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Κι εσείς αναφερθήκατε πολλές φορές. Νομίζω λήγει η συζήτηση εδώ.  </w:t>
      </w:r>
    </w:p>
    <w:p w14:paraId="7098F04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Θραψανιώτη</w:t>
      </w:r>
      <w:proofErr w:type="spellEnd"/>
      <w:r>
        <w:rPr>
          <w:rFonts w:eastAsia="Times New Roman" w:cs="Times New Roman"/>
          <w:szCs w:val="24"/>
        </w:rPr>
        <w:t xml:space="preserve">, έχετε τον λόγο. </w:t>
      </w:r>
    </w:p>
    <w:p w14:paraId="7098F043"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ΕΜΜΑΝΟΥΗΛ</w:t>
      </w:r>
      <w:r w:rsidRPr="009173AA">
        <w:rPr>
          <w:rFonts w:eastAsia="Times New Roman" w:cs="Times New Roman"/>
          <w:b/>
          <w:szCs w:val="24"/>
        </w:rPr>
        <w:t xml:space="preserve"> ΘΡΑΨΑΝΙΩΤΗΣ:</w:t>
      </w:r>
      <w:r>
        <w:rPr>
          <w:rFonts w:eastAsia="Times New Roman" w:cs="Times New Roman"/>
          <w:b/>
          <w:szCs w:val="24"/>
        </w:rPr>
        <w:t xml:space="preserve"> </w:t>
      </w:r>
      <w:r w:rsidRPr="00A65927">
        <w:rPr>
          <w:rFonts w:eastAsia="Times New Roman" w:cs="Times New Roman"/>
          <w:szCs w:val="24"/>
        </w:rPr>
        <w:t>Ευχαριστώ</w:t>
      </w:r>
      <w:r>
        <w:rPr>
          <w:rFonts w:eastAsia="Times New Roman" w:cs="Times New Roman"/>
          <w:szCs w:val="24"/>
        </w:rPr>
        <w:t>,</w:t>
      </w:r>
      <w:r w:rsidRPr="00A65927">
        <w:rPr>
          <w:rFonts w:eastAsia="Times New Roman" w:cs="Times New Roman"/>
          <w:szCs w:val="24"/>
        </w:rPr>
        <w:t xml:space="preserve"> κύριε </w:t>
      </w:r>
      <w:r>
        <w:rPr>
          <w:rFonts w:eastAsia="Times New Roman" w:cs="Times New Roman"/>
          <w:szCs w:val="24"/>
        </w:rPr>
        <w:t>Π</w:t>
      </w:r>
      <w:r w:rsidRPr="00A65927">
        <w:rPr>
          <w:rFonts w:eastAsia="Times New Roman" w:cs="Times New Roman"/>
          <w:szCs w:val="24"/>
        </w:rPr>
        <w:t>ρόεδρε</w:t>
      </w:r>
      <w:r>
        <w:rPr>
          <w:rFonts w:eastAsia="Times New Roman" w:cs="Times New Roman"/>
          <w:szCs w:val="24"/>
        </w:rPr>
        <w:t>.</w:t>
      </w:r>
    </w:p>
    <w:p w14:paraId="7098F04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w:t>
      </w:r>
      <w:r w:rsidRPr="00A65927">
        <w:rPr>
          <w:rFonts w:eastAsia="Times New Roman" w:cs="Times New Roman"/>
          <w:szCs w:val="24"/>
        </w:rPr>
        <w:t xml:space="preserve">υρίες και κύριοι </w:t>
      </w:r>
      <w:r>
        <w:rPr>
          <w:rFonts w:eastAsia="Times New Roman" w:cs="Times New Roman"/>
          <w:szCs w:val="24"/>
        </w:rPr>
        <w:t>Β</w:t>
      </w:r>
      <w:r w:rsidRPr="00A65927">
        <w:rPr>
          <w:rFonts w:eastAsia="Times New Roman" w:cs="Times New Roman"/>
          <w:szCs w:val="24"/>
        </w:rPr>
        <w:t>ουλευτές</w:t>
      </w:r>
      <w:r>
        <w:rPr>
          <w:rFonts w:eastAsia="Times New Roman" w:cs="Times New Roman"/>
          <w:szCs w:val="24"/>
        </w:rPr>
        <w:t>,</w:t>
      </w:r>
      <w:r w:rsidRPr="00A65927">
        <w:rPr>
          <w:rFonts w:eastAsia="Times New Roman" w:cs="Times New Roman"/>
          <w:szCs w:val="24"/>
        </w:rPr>
        <w:t xml:space="preserve"> το </w:t>
      </w:r>
      <w:r w:rsidRPr="00A65927">
        <w:rPr>
          <w:rFonts w:eastAsia="Times New Roman" w:cs="Times New Roman"/>
          <w:szCs w:val="24"/>
        </w:rPr>
        <w:t xml:space="preserve">νομοσχέδιο </w:t>
      </w:r>
      <w:r>
        <w:rPr>
          <w:rFonts w:eastAsia="Times New Roman" w:cs="Times New Roman"/>
          <w:szCs w:val="24"/>
        </w:rPr>
        <w:t>«</w:t>
      </w:r>
      <w:r w:rsidRPr="00525C2D">
        <w:rPr>
          <w:rFonts w:eastAsia="Times New Roman" w:cs="Times New Roman"/>
          <w:szCs w:val="24"/>
        </w:rPr>
        <w:t xml:space="preserve">Εκσυγχρονισμός και Αναμόρφωση </w:t>
      </w:r>
      <w:r>
        <w:rPr>
          <w:rFonts w:eastAsia="Times New Roman" w:cs="Times New Roman"/>
          <w:szCs w:val="24"/>
        </w:rPr>
        <w:t xml:space="preserve">του </w:t>
      </w:r>
      <w:r w:rsidRPr="00525C2D">
        <w:rPr>
          <w:rFonts w:eastAsia="Times New Roman" w:cs="Times New Roman"/>
          <w:szCs w:val="24"/>
        </w:rPr>
        <w:t>Θεσμικού Πλαισίου Ιδιωτικών Κλινικών, Σύσταση Εθνικού Οργανισμού Δημόσιας Υγείας, Σύσταση Εθνικού Ινστιτούτου Νεοπλασιών και λοιπές διατάξεις»</w:t>
      </w:r>
      <w:r>
        <w:rPr>
          <w:rFonts w:ascii="Verdana" w:eastAsia="Times New Roman" w:hAnsi="Verdana" w:cs="Times New Roman"/>
          <w:color w:val="000000"/>
          <w:sz w:val="17"/>
          <w:szCs w:val="17"/>
          <w:shd w:val="clear" w:color="auto" w:fill="FFFFFF"/>
        </w:rPr>
        <w:t xml:space="preserve"> </w:t>
      </w:r>
      <w:r w:rsidRPr="00A65927">
        <w:rPr>
          <w:rFonts w:eastAsia="Times New Roman" w:cs="Times New Roman"/>
          <w:szCs w:val="24"/>
        </w:rPr>
        <w:t xml:space="preserve">αποτελεί αναγκαία παρέμβαση για την απλοποίηση της διαδικασίας και </w:t>
      </w:r>
      <w:r w:rsidRPr="00A65927">
        <w:rPr>
          <w:rFonts w:eastAsia="Times New Roman" w:cs="Times New Roman"/>
          <w:szCs w:val="24"/>
        </w:rPr>
        <w:t>της λειτουργίας των δομών</w:t>
      </w:r>
      <w:r>
        <w:rPr>
          <w:rFonts w:eastAsia="Times New Roman" w:cs="Times New Roman"/>
          <w:szCs w:val="24"/>
        </w:rPr>
        <w:t>,</w:t>
      </w:r>
      <w:r w:rsidRPr="00A65927">
        <w:rPr>
          <w:rFonts w:eastAsia="Times New Roman" w:cs="Times New Roman"/>
          <w:szCs w:val="24"/>
        </w:rPr>
        <w:t xml:space="preserve"> με ένα και μοναδικό στόχο</w:t>
      </w:r>
      <w:r>
        <w:rPr>
          <w:rFonts w:eastAsia="Times New Roman" w:cs="Times New Roman"/>
          <w:szCs w:val="24"/>
        </w:rPr>
        <w:t>:</w:t>
      </w:r>
      <w:r w:rsidRPr="00A65927">
        <w:rPr>
          <w:rFonts w:eastAsia="Times New Roman" w:cs="Times New Roman"/>
          <w:szCs w:val="24"/>
        </w:rPr>
        <w:t xml:space="preserve"> τη βελτίωση των παρεχόμενων υπηρεσιών υγείας προς τους πολίτες</w:t>
      </w:r>
      <w:r>
        <w:rPr>
          <w:rFonts w:eastAsia="Times New Roman" w:cs="Times New Roman"/>
          <w:szCs w:val="24"/>
        </w:rPr>
        <w:t>.</w:t>
      </w:r>
    </w:p>
    <w:p w14:paraId="7098F045"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szCs w:val="24"/>
        </w:rPr>
        <w:t xml:space="preserve">Η </w:t>
      </w:r>
      <w:r>
        <w:rPr>
          <w:rFonts w:eastAsia="Times New Roman" w:cs="Times New Roman"/>
          <w:szCs w:val="24"/>
        </w:rPr>
        <w:t>α</w:t>
      </w:r>
      <w:r w:rsidRPr="00A65927">
        <w:rPr>
          <w:rFonts w:eastAsia="Times New Roman" w:cs="Times New Roman"/>
          <w:szCs w:val="24"/>
        </w:rPr>
        <w:t>νάγκη βελτίωσης και ενίσχυσης επισημάνθηκε και έγινε αποδεκτή με μεγάλη πλειοψηφία από τους φορείς κατά τη διαδικασία ακρόασης</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Κ</w:t>
      </w:r>
      <w:r w:rsidRPr="00A65927">
        <w:rPr>
          <w:rFonts w:eastAsia="Times New Roman" w:cs="Times New Roman"/>
          <w:szCs w:val="24"/>
        </w:rPr>
        <w:t xml:space="preserve">αι σε </w:t>
      </w:r>
      <w:r w:rsidRPr="00A65927">
        <w:rPr>
          <w:rFonts w:eastAsia="Times New Roman" w:cs="Times New Roman"/>
          <w:szCs w:val="24"/>
        </w:rPr>
        <w:t>απάντηση σε όσους αμφισβήτησαν τη διαβούλευση</w:t>
      </w:r>
      <w:r>
        <w:rPr>
          <w:rFonts w:eastAsia="Times New Roman" w:cs="Times New Roman"/>
          <w:szCs w:val="24"/>
        </w:rPr>
        <w:t>,</w:t>
      </w:r>
      <w:r w:rsidRPr="00A65927">
        <w:rPr>
          <w:rFonts w:eastAsia="Times New Roman" w:cs="Times New Roman"/>
          <w:szCs w:val="24"/>
        </w:rPr>
        <w:t xml:space="preserve"> οι φορείς που κλήθηκαν σε </w:t>
      </w:r>
      <w:r>
        <w:rPr>
          <w:rFonts w:eastAsia="Times New Roman" w:cs="Times New Roman"/>
          <w:szCs w:val="24"/>
        </w:rPr>
        <w:t xml:space="preserve">ακρόαση έχουν άμεση σχέση με τον </w:t>
      </w:r>
      <w:r w:rsidRPr="00A65927">
        <w:rPr>
          <w:rFonts w:eastAsia="Times New Roman" w:cs="Times New Roman"/>
          <w:szCs w:val="24"/>
        </w:rPr>
        <w:t>χώρο της υγείας</w:t>
      </w:r>
      <w:r>
        <w:rPr>
          <w:rFonts w:eastAsia="Times New Roman" w:cs="Times New Roman"/>
          <w:szCs w:val="24"/>
        </w:rPr>
        <w:t>.</w:t>
      </w:r>
    </w:p>
    <w:p w14:paraId="7098F046"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szCs w:val="24"/>
        </w:rPr>
        <w:t xml:space="preserve">Η προοπτική βελτίωσης των δομών υγείας του </w:t>
      </w:r>
      <w:r>
        <w:rPr>
          <w:rFonts w:eastAsia="Times New Roman" w:cs="Times New Roman"/>
          <w:szCs w:val="24"/>
        </w:rPr>
        <w:t>δ</w:t>
      </w:r>
      <w:r w:rsidRPr="00A65927">
        <w:rPr>
          <w:rFonts w:eastAsia="Times New Roman" w:cs="Times New Roman"/>
          <w:szCs w:val="24"/>
        </w:rPr>
        <w:t xml:space="preserve">ημόσιου </w:t>
      </w:r>
      <w:r>
        <w:rPr>
          <w:rFonts w:eastAsia="Times New Roman" w:cs="Times New Roman"/>
          <w:szCs w:val="24"/>
        </w:rPr>
        <w:t>σ</w:t>
      </w:r>
      <w:r w:rsidRPr="00A65927">
        <w:rPr>
          <w:rFonts w:eastAsia="Times New Roman" w:cs="Times New Roman"/>
          <w:szCs w:val="24"/>
        </w:rPr>
        <w:t xml:space="preserve">υστήματος ενισχύεται με την αλλαγή της σχέσης προσλήψεων αποχωρήσεων από </w:t>
      </w:r>
      <w:r>
        <w:rPr>
          <w:rFonts w:eastAsia="Times New Roman" w:cs="Times New Roman"/>
          <w:szCs w:val="24"/>
        </w:rPr>
        <w:t>«ένα</w:t>
      </w:r>
      <w:r w:rsidRPr="00A65927">
        <w:rPr>
          <w:rFonts w:eastAsia="Times New Roman" w:cs="Times New Roman"/>
          <w:szCs w:val="24"/>
        </w:rPr>
        <w:t xml:space="preserve"> πρ</w:t>
      </w:r>
      <w:r w:rsidRPr="00A65927">
        <w:rPr>
          <w:rFonts w:eastAsia="Times New Roman" w:cs="Times New Roman"/>
          <w:szCs w:val="24"/>
        </w:rPr>
        <w:t xml:space="preserve">ος </w:t>
      </w:r>
      <w:r>
        <w:rPr>
          <w:rFonts w:eastAsia="Times New Roman" w:cs="Times New Roman"/>
          <w:szCs w:val="24"/>
        </w:rPr>
        <w:t xml:space="preserve">πέντε» </w:t>
      </w:r>
      <w:r w:rsidRPr="00A65927">
        <w:rPr>
          <w:rFonts w:eastAsia="Times New Roman" w:cs="Times New Roman"/>
          <w:szCs w:val="24"/>
        </w:rPr>
        <w:t>κατά τη διάρκεια των μνημονίων</w:t>
      </w:r>
      <w:r>
        <w:rPr>
          <w:rFonts w:eastAsia="Times New Roman" w:cs="Times New Roman"/>
          <w:szCs w:val="24"/>
        </w:rPr>
        <w:t>,</w:t>
      </w:r>
      <w:r w:rsidRPr="00A65927">
        <w:rPr>
          <w:rFonts w:eastAsia="Times New Roman" w:cs="Times New Roman"/>
          <w:szCs w:val="24"/>
        </w:rPr>
        <w:t xml:space="preserve"> σε </w:t>
      </w:r>
      <w:r>
        <w:rPr>
          <w:rFonts w:eastAsia="Times New Roman" w:cs="Times New Roman"/>
          <w:szCs w:val="24"/>
        </w:rPr>
        <w:t xml:space="preserve">«ένα προς ένα» </w:t>
      </w:r>
      <w:r w:rsidRPr="00A65927">
        <w:rPr>
          <w:rFonts w:eastAsia="Times New Roman" w:cs="Times New Roman"/>
          <w:szCs w:val="24"/>
        </w:rPr>
        <w:t xml:space="preserve">που πέτυχε η σημερινή </w:t>
      </w:r>
      <w:r>
        <w:rPr>
          <w:rFonts w:eastAsia="Times New Roman" w:cs="Times New Roman"/>
          <w:szCs w:val="24"/>
        </w:rPr>
        <w:t>Κ</w:t>
      </w:r>
      <w:r w:rsidRPr="00A65927">
        <w:rPr>
          <w:rFonts w:eastAsia="Times New Roman" w:cs="Times New Roman"/>
          <w:szCs w:val="24"/>
        </w:rPr>
        <w:t>υβέρνηση με τη διαπραγμάτευση και την έξοδο από τα μνημόνια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Γ</w:t>
      </w:r>
      <w:r w:rsidRPr="00A65927">
        <w:rPr>
          <w:rFonts w:eastAsia="Times New Roman" w:cs="Times New Roman"/>
          <w:szCs w:val="24"/>
        </w:rPr>
        <w:t>ια να αντιληφθούμε το μέγεθος της μείωσης του προσωπικού</w:t>
      </w:r>
      <w:r>
        <w:rPr>
          <w:rFonts w:eastAsia="Times New Roman" w:cs="Times New Roman"/>
          <w:szCs w:val="24"/>
        </w:rPr>
        <w:t>,</w:t>
      </w:r>
      <w:r w:rsidRPr="00A65927">
        <w:rPr>
          <w:rFonts w:eastAsia="Times New Roman" w:cs="Times New Roman"/>
          <w:szCs w:val="24"/>
        </w:rPr>
        <w:t xml:space="preserve"> σε έξι χρόνια είχαμε </w:t>
      </w:r>
      <w:r>
        <w:rPr>
          <w:rFonts w:eastAsia="Times New Roman" w:cs="Times New Roman"/>
          <w:szCs w:val="24"/>
        </w:rPr>
        <w:t>τριάντα</w:t>
      </w:r>
      <w:r w:rsidRPr="00A65927">
        <w:rPr>
          <w:rFonts w:eastAsia="Times New Roman" w:cs="Times New Roman"/>
          <w:szCs w:val="24"/>
        </w:rPr>
        <w:t xml:space="preserve"> αποχωρήσεις και </w:t>
      </w:r>
      <w:r>
        <w:rPr>
          <w:rFonts w:eastAsia="Times New Roman" w:cs="Times New Roman"/>
          <w:szCs w:val="24"/>
        </w:rPr>
        <w:t>έξι προσ</w:t>
      </w:r>
      <w:r>
        <w:rPr>
          <w:rFonts w:eastAsia="Times New Roman" w:cs="Times New Roman"/>
          <w:szCs w:val="24"/>
        </w:rPr>
        <w:t xml:space="preserve">λήψεις, </w:t>
      </w:r>
      <w:r w:rsidRPr="00A65927">
        <w:rPr>
          <w:rFonts w:eastAsia="Times New Roman" w:cs="Times New Roman"/>
          <w:szCs w:val="24"/>
        </w:rPr>
        <w:t xml:space="preserve">με το </w:t>
      </w:r>
      <w:r>
        <w:rPr>
          <w:rFonts w:eastAsia="Times New Roman" w:cs="Times New Roman"/>
          <w:szCs w:val="24"/>
        </w:rPr>
        <w:t>«ένα</w:t>
      </w:r>
      <w:r w:rsidRPr="00A65927">
        <w:rPr>
          <w:rFonts w:eastAsia="Times New Roman" w:cs="Times New Roman"/>
          <w:szCs w:val="24"/>
        </w:rPr>
        <w:t xml:space="preserve"> προς </w:t>
      </w:r>
      <w:r>
        <w:rPr>
          <w:rFonts w:eastAsia="Times New Roman" w:cs="Times New Roman"/>
          <w:szCs w:val="24"/>
        </w:rPr>
        <w:t>πέντε».</w:t>
      </w:r>
      <w:r w:rsidRPr="00A65927">
        <w:rPr>
          <w:rFonts w:eastAsia="Times New Roman" w:cs="Times New Roman"/>
          <w:szCs w:val="24"/>
        </w:rPr>
        <w:t xml:space="preserve"> </w:t>
      </w:r>
    </w:p>
    <w:p w14:paraId="7098F047"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szCs w:val="24"/>
        </w:rPr>
        <w:t xml:space="preserve">Ήδη έχουν εγκριθεί από τα συναρμόδια </w:t>
      </w:r>
      <w:r>
        <w:rPr>
          <w:rFonts w:eastAsia="Times New Roman" w:cs="Times New Roman"/>
          <w:szCs w:val="24"/>
        </w:rPr>
        <w:t>Υ</w:t>
      </w:r>
      <w:r w:rsidRPr="00A65927">
        <w:rPr>
          <w:rFonts w:eastAsia="Times New Roman" w:cs="Times New Roman"/>
          <w:szCs w:val="24"/>
        </w:rPr>
        <w:t xml:space="preserve">πουργεία </w:t>
      </w:r>
      <w:r>
        <w:rPr>
          <w:rFonts w:eastAsia="Times New Roman" w:cs="Times New Roman"/>
          <w:szCs w:val="24"/>
        </w:rPr>
        <w:t>τέσσερις χιλιάδες</w:t>
      </w:r>
      <w:r w:rsidRPr="00A65927">
        <w:rPr>
          <w:rFonts w:eastAsia="Times New Roman" w:cs="Times New Roman"/>
          <w:szCs w:val="24"/>
        </w:rPr>
        <w:t xml:space="preserve"> προσλήψεις γιατρών και </w:t>
      </w:r>
      <w:r>
        <w:rPr>
          <w:rFonts w:eastAsia="Times New Roman" w:cs="Times New Roman"/>
          <w:szCs w:val="24"/>
        </w:rPr>
        <w:t>έξι χιλιάδων</w:t>
      </w:r>
      <w:r w:rsidRPr="00A65927">
        <w:rPr>
          <w:rFonts w:eastAsia="Times New Roman" w:cs="Times New Roman"/>
          <w:szCs w:val="24"/>
        </w:rPr>
        <w:t xml:space="preserve"> νοσηλευτών στα επόμενα τέσσερα χρόνια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Γ</w:t>
      </w:r>
      <w:r w:rsidRPr="00A65927">
        <w:rPr>
          <w:rFonts w:eastAsia="Times New Roman" w:cs="Times New Roman"/>
          <w:szCs w:val="24"/>
        </w:rPr>
        <w:t xml:space="preserve">ια το 2019 προβλέπονται χίλιοι γιατροί και </w:t>
      </w:r>
      <w:r>
        <w:rPr>
          <w:rFonts w:eastAsia="Times New Roman" w:cs="Times New Roman"/>
          <w:szCs w:val="24"/>
        </w:rPr>
        <w:t>χίλιοι πεντακόσιοι</w:t>
      </w:r>
      <w:r w:rsidRPr="00A65927">
        <w:rPr>
          <w:rFonts w:eastAsia="Times New Roman" w:cs="Times New Roman"/>
          <w:szCs w:val="24"/>
        </w:rPr>
        <w:t xml:space="preserve"> νοσηλευτές</w:t>
      </w:r>
      <w:r>
        <w:rPr>
          <w:rFonts w:eastAsia="Times New Roman" w:cs="Times New Roman"/>
          <w:szCs w:val="24"/>
        </w:rPr>
        <w:t>.</w:t>
      </w:r>
    </w:p>
    <w:p w14:paraId="7098F048" w14:textId="77777777" w:rsidR="00971A45" w:rsidRDefault="00ED091D">
      <w:pPr>
        <w:spacing w:line="600" w:lineRule="auto"/>
        <w:ind w:firstLine="720"/>
        <w:jc w:val="both"/>
        <w:rPr>
          <w:rFonts w:eastAsia="Times New Roman" w:cs="Times New Roman"/>
          <w:szCs w:val="24"/>
        </w:rPr>
      </w:pPr>
      <w:r w:rsidRPr="00A65927">
        <w:rPr>
          <w:rFonts w:eastAsia="Times New Roman" w:cs="Times New Roman"/>
          <w:szCs w:val="24"/>
        </w:rPr>
        <w:t>Η προοπτ</w:t>
      </w:r>
      <w:r w:rsidRPr="00A65927">
        <w:rPr>
          <w:rFonts w:eastAsia="Times New Roman" w:cs="Times New Roman"/>
          <w:szCs w:val="24"/>
        </w:rPr>
        <w:t xml:space="preserve">ική αυτή βρίσκει αντίθετη την Αξιωματική Αντιπολίτευση και τον </w:t>
      </w:r>
      <w:r>
        <w:rPr>
          <w:rFonts w:eastAsia="Times New Roman" w:cs="Times New Roman"/>
          <w:szCs w:val="24"/>
        </w:rPr>
        <w:t>Α</w:t>
      </w:r>
      <w:r w:rsidRPr="00A65927">
        <w:rPr>
          <w:rFonts w:eastAsia="Times New Roman" w:cs="Times New Roman"/>
          <w:szCs w:val="24"/>
        </w:rPr>
        <w:t xml:space="preserve">ρχηγό </w:t>
      </w:r>
      <w:r>
        <w:rPr>
          <w:rFonts w:eastAsia="Times New Roman" w:cs="Times New Roman"/>
          <w:szCs w:val="24"/>
        </w:rPr>
        <w:t>της,</w:t>
      </w:r>
      <w:r w:rsidRPr="00A65927">
        <w:rPr>
          <w:rFonts w:eastAsia="Times New Roman" w:cs="Times New Roman"/>
          <w:szCs w:val="24"/>
        </w:rPr>
        <w:t xml:space="preserve"> θιασώτες της ακραίας νεοφιλελεύθερης πολιτικής</w:t>
      </w:r>
      <w:r>
        <w:rPr>
          <w:rFonts w:eastAsia="Times New Roman" w:cs="Times New Roman"/>
          <w:szCs w:val="24"/>
        </w:rPr>
        <w:t>,</w:t>
      </w:r>
      <w:r w:rsidRPr="00A65927">
        <w:rPr>
          <w:rFonts w:eastAsia="Times New Roman" w:cs="Times New Roman"/>
          <w:szCs w:val="24"/>
        </w:rPr>
        <w:t xml:space="preserve"> να ονειρεύονται την επαναφορά της </w:t>
      </w:r>
      <w:r>
        <w:rPr>
          <w:rFonts w:eastAsia="Times New Roman" w:cs="Times New Roman"/>
          <w:szCs w:val="24"/>
        </w:rPr>
        <w:t>σχέσης «ένα</w:t>
      </w:r>
      <w:r w:rsidRPr="00A65927">
        <w:rPr>
          <w:rFonts w:eastAsia="Times New Roman" w:cs="Times New Roman"/>
          <w:szCs w:val="24"/>
        </w:rPr>
        <w:t xml:space="preserve"> προς </w:t>
      </w:r>
      <w:r>
        <w:rPr>
          <w:rFonts w:eastAsia="Times New Roman" w:cs="Times New Roman"/>
          <w:szCs w:val="24"/>
        </w:rPr>
        <w:t>πέντε»,</w:t>
      </w:r>
      <w:r w:rsidRPr="00A65927">
        <w:rPr>
          <w:rFonts w:eastAsia="Times New Roman" w:cs="Times New Roman"/>
          <w:szCs w:val="24"/>
        </w:rPr>
        <w:t xml:space="preserve"> τη συρρίκνωση του προσωπικού</w:t>
      </w:r>
      <w:r>
        <w:rPr>
          <w:rFonts w:eastAsia="Times New Roman" w:cs="Times New Roman"/>
          <w:szCs w:val="24"/>
        </w:rPr>
        <w:t>, με στόχο την απαξίωση της δ</w:t>
      </w:r>
      <w:r w:rsidRPr="00A65927">
        <w:rPr>
          <w:rFonts w:eastAsia="Times New Roman" w:cs="Times New Roman"/>
          <w:szCs w:val="24"/>
        </w:rPr>
        <w:t xml:space="preserve">ημόσιας </w:t>
      </w:r>
      <w:r>
        <w:rPr>
          <w:rFonts w:eastAsia="Times New Roman" w:cs="Times New Roman"/>
          <w:szCs w:val="24"/>
        </w:rPr>
        <w:t>υ</w:t>
      </w:r>
      <w:r w:rsidRPr="00A65927">
        <w:rPr>
          <w:rFonts w:eastAsia="Times New Roman" w:cs="Times New Roman"/>
          <w:szCs w:val="24"/>
        </w:rPr>
        <w:t>γείας κα</w:t>
      </w:r>
      <w:r w:rsidRPr="00A65927">
        <w:rPr>
          <w:rFonts w:eastAsia="Times New Roman" w:cs="Times New Roman"/>
          <w:szCs w:val="24"/>
        </w:rPr>
        <w:t>ι την παράδοση της στον ιδιωτικό τομέα</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Αυτό φανερώνουν</w:t>
      </w:r>
      <w:r w:rsidRPr="00A65927">
        <w:rPr>
          <w:rFonts w:eastAsia="Times New Roman" w:cs="Times New Roman"/>
          <w:szCs w:val="24"/>
        </w:rPr>
        <w:t xml:space="preserve"> και δηλώσεις ότι οι γιατροί περισσεύουν </w:t>
      </w:r>
      <w:r>
        <w:rPr>
          <w:rFonts w:eastAsia="Times New Roman" w:cs="Times New Roman"/>
          <w:szCs w:val="24"/>
        </w:rPr>
        <w:t>στα δημόσια νοσοκομεία, α</w:t>
      </w:r>
      <w:r w:rsidRPr="00A65927">
        <w:rPr>
          <w:rFonts w:eastAsia="Times New Roman" w:cs="Times New Roman"/>
          <w:szCs w:val="24"/>
        </w:rPr>
        <w:t xml:space="preserve">λλά και από τη διακηρυγμένη θέση ότι η παροχή υπηρεσιών υγείας προς τους πολίτες μπορεί να γίνει και με αγορά υπηρεσιών από τον </w:t>
      </w:r>
      <w:r w:rsidRPr="00A65927">
        <w:rPr>
          <w:rFonts w:eastAsia="Times New Roman" w:cs="Times New Roman"/>
          <w:szCs w:val="24"/>
        </w:rPr>
        <w:t>ιδιωτικό τομέα</w:t>
      </w:r>
      <w:r>
        <w:rPr>
          <w:rFonts w:eastAsia="Times New Roman" w:cs="Times New Roman"/>
          <w:szCs w:val="24"/>
        </w:rPr>
        <w:t>.</w:t>
      </w:r>
    </w:p>
    <w:p w14:paraId="7098F04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A65927">
        <w:rPr>
          <w:rFonts w:eastAsia="Times New Roman" w:cs="Times New Roman"/>
          <w:szCs w:val="24"/>
        </w:rPr>
        <w:t>υτό</w:t>
      </w:r>
      <w:r>
        <w:rPr>
          <w:rFonts w:eastAsia="Times New Roman" w:cs="Times New Roman"/>
          <w:szCs w:val="24"/>
        </w:rPr>
        <w:t>,</w:t>
      </w:r>
      <w:r w:rsidRPr="00A65927">
        <w:rPr>
          <w:rFonts w:eastAsia="Times New Roman" w:cs="Times New Roman"/>
          <w:szCs w:val="24"/>
        </w:rPr>
        <w:t xml:space="preserve"> εξάλλου</w:t>
      </w:r>
      <w:r>
        <w:rPr>
          <w:rFonts w:eastAsia="Times New Roman" w:cs="Times New Roman"/>
          <w:szCs w:val="24"/>
        </w:rPr>
        <w:t>,</w:t>
      </w:r>
      <w:r w:rsidRPr="00A65927">
        <w:rPr>
          <w:rFonts w:eastAsia="Times New Roman" w:cs="Times New Roman"/>
          <w:szCs w:val="24"/>
        </w:rPr>
        <w:t xml:space="preserve"> υπονόησε και </w:t>
      </w:r>
      <w:r>
        <w:rPr>
          <w:rFonts w:eastAsia="Times New Roman" w:cs="Times New Roman"/>
          <w:szCs w:val="24"/>
        </w:rPr>
        <w:t xml:space="preserve">ο </w:t>
      </w:r>
      <w:r w:rsidRPr="00A65927">
        <w:rPr>
          <w:rFonts w:eastAsia="Times New Roman" w:cs="Times New Roman"/>
          <w:szCs w:val="24"/>
        </w:rPr>
        <w:t>εισηγητής της Αξιωματικής Αντιπολίτευσης</w:t>
      </w:r>
      <w:r>
        <w:rPr>
          <w:rFonts w:eastAsia="Times New Roman" w:cs="Times New Roman"/>
          <w:szCs w:val="24"/>
        </w:rPr>
        <w:t>,</w:t>
      </w:r>
      <w:r w:rsidRPr="00A65927">
        <w:rPr>
          <w:rFonts w:eastAsia="Times New Roman" w:cs="Times New Roman"/>
          <w:szCs w:val="24"/>
        </w:rPr>
        <w:t xml:space="preserve"> σήμερα δηλώνοντας ότι η χρεοκοπία της χώρας </w:t>
      </w:r>
      <w:r>
        <w:rPr>
          <w:rFonts w:eastAsia="Times New Roman" w:cs="Times New Roman"/>
          <w:szCs w:val="24"/>
        </w:rPr>
        <w:t>–α</w:t>
      </w:r>
      <w:r w:rsidRPr="00A65927">
        <w:rPr>
          <w:rFonts w:eastAsia="Times New Roman" w:cs="Times New Roman"/>
          <w:szCs w:val="24"/>
        </w:rPr>
        <w:t>κούστε</w:t>
      </w:r>
      <w:r>
        <w:rPr>
          <w:rFonts w:eastAsia="Times New Roman" w:cs="Times New Roman"/>
          <w:szCs w:val="24"/>
        </w:rPr>
        <w:t>-</w:t>
      </w:r>
      <w:r w:rsidRPr="00A65927">
        <w:rPr>
          <w:rFonts w:eastAsia="Times New Roman" w:cs="Times New Roman"/>
          <w:szCs w:val="24"/>
        </w:rPr>
        <w:t xml:space="preserve"> δεν προήλθε ούτε από τη διασπάθιση του δημόσιου χρήματος</w:t>
      </w:r>
      <w:r>
        <w:rPr>
          <w:rFonts w:eastAsia="Times New Roman" w:cs="Times New Roman"/>
          <w:szCs w:val="24"/>
        </w:rPr>
        <w:t>,</w:t>
      </w:r>
      <w:r w:rsidRPr="00A65927">
        <w:rPr>
          <w:rFonts w:eastAsia="Times New Roman" w:cs="Times New Roman"/>
          <w:szCs w:val="24"/>
        </w:rPr>
        <w:t xml:space="preserve"> ούτε από τις καταχρήσεις</w:t>
      </w:r>
      <w:r>
        <w:rPr>
          <w:rFonts w:eastAsia="Times New Roman" w:cs="Times New Roman"/>
          <w:szCs w:val="24"/>
        </w:rPr>
        <w:t>,</w:t>
      </w:r>
      <w:r w:rsidRPr="00A65927">
        <w:rPr>
          <w:rFonts w:eastAsia="Times New Roman" w:cs="Times New Roman"/>
          <w:szCs w:val="24"/>
        </w:rPr>
        <w:t xml:space="preserve"> ούτε από τις εταιρείες </w:t>
      </w:r>
      <w:r>
        <w:rPr>
          <w:rFonts w:eastAsia="Times New Roman" w:cs="Times New Roman"/>
          <w:szCs w:val="24"/>
          <w:lang w:val="en-US"/>
        </w:rPr>
        <w:t>offshor</w:t>
      </w:r>
      <w:r>
        <w:rPr>
          <w:rFonts w:eastAsia="Times New Roman" w:cs="Times New Roman"/>
          <w:szCs w:val="24"/>
          <w:lang w:val="en-US"/>
        </w:rPr>
        <w:t>e</w:t>
      </w:r>
      <w:r w:rsidRPr="002D708B">
        <w:rPr>
          <w:rFonts w:eastAsia="Times New Roman" w:cs="Times New Roman"/>
          <w:szCs w:val="24"/>
        </w:rPr>
        <w:t>,</w:t>
      </w:r>
      <w:r w:rsidRPr="00A65927">
        <w:rPr>
          <w:rFonts w:eastAsia="Times New Roman" w:cs="Times New Roman"/>
          <w:szCs w:val="24"/>
        </w:rPr>
        <w:t xml:space="preserve"> </w:t>
      </w:r>
      <w:r>
        <w:rPr>
          <w:rFonts w:eastAsia="Times New Roman" w:cs="Times New Roman"/>
          <w:szCs w:val="24"/>
          <w:lang w:val="en-US"/>
        </w:rPr>
        <w:t>Panama</w:t>
      </w:r>
      <w:r w:rsidRPr="002D708B">
        <w:rPr>
          <w:rFonts w:eastAsia="Times New Roman" w:cs="Times New Roman"/>
          <w:szCs w:val="24"/>
        </w:rPr>
        <w:t xml:space="preserve"> </w:t>
      </w:r>
      <w:r>
        <w:rPr>
          <w:rFonts w:eastAsia="Times New Roman" w:cs="Times New Roman"/>
          <w:szCs w:val="24"/>
          <w:lang w:val="en-US"/>
        </w:rPr>
        <w:t>Papers</w:t>
      </w:r>
      <w:r w:rsidRPr="00A65927">
        <w:rPr>
          <w:rFonts w:eastAsia="Times New Roman" w:cs="Times New Roman"/>
          <w:szCs w:val="24"/>
        </w:rPr>
        <w:t xml:space="preserve"> και </w:t>
      </w:r>
      <w:proofErr w:type="spellStart"/>
      <w:r w:rsidRPr="00A65927">
        <w:rPr>
          <w:rFonts w:eastAsia="Times New Roman" w:cs="Times New Roman"/>
          <w:szCs w:val="24"/>
        </w:rPr>
        <w:t>Cayman</w:t>
      </w:r>
      <w:proofErr w:type="spellEnd"/>
      <w:r>
        <w:rPr>
          <w:rFonts w:eastAsia="Times New Roman" w:cs="Times New Roman"/>
          <w:szCs w:val="24"/>
        </w:rPr>
        <w:t>,</w:t>
      </w:r>
      <w:r w:rsidRPr="00A65927">
        <w:rPr>
          <w:rFonts w:eastAsia="Times New Roman" w:cs="Times New Roman"/>
          <w:szCs w:val="24"/>
        </w:rPr>
        <w:t xml:space="preserve"> αλλά προήλθε </w:t>
      </w:r>
      <w:r>
        <w:rPr>
          <w:rFonts w:eastAsia="Times New Roman" w:cs="Times New Roman"/>
          <w:szCs w:val="24"/>
        </w:rPr>
        <w:t xml:space="preserve">από την </w:t>
      </w:r>
      <w:r w:rsidRPr="00A65927">
        <w:rPr>
          <w:rFonts w:eastAsia="Times New Roman" w:cs="Times New Roman"/>
          <w:szCs w:val="24"/>
        </w:rPr>
        <w:t>εμμονή</w:t>
      </w:r>
      <w:r>
        <w:rPr>
          <w:rFonts w:eastAsia="Times New Roman" w:cs="Times New Roman"/>
          <w:szCs w:val="24"/>
        </w:rPr>
        <w:t>,</w:t>
      </w:r>
      <w:r w:rsidRPr="00A65927">
        <w:rPr>
          <w:rFonts w:eastAsia="Times New Roman" w:cs="Times New Roman"/>
          <w:szCs w:val="24"/>
        </w:rPr>
        <w:t xml:space="preserve"> την ιδεοληψία προς τον κρατισμό</w:t>
      </w:r>
      <w:r>
        <w:rPr>
          <w:rFonts w:eastAsia="Times New Roman" w:cs="Times New Roman"/>
          <w:szCs w:val="24"/>
        </w:rPr>
        <w:t>.</w:t>
      </w:r>
      <w:r w:rsidRPr="00A65927">
        <w:rPr>
          <w:rFonts w:eastAsia="Times New Roman" w:cs="Times New Roman"/>
          <w:szCs w:val="24"/>
        </w:rPr>
        <w:t xml:space="preserve"> Αυτό τι σημαίνει</w:t>
      </w:r>
      <w:r>
        <w:rPr>
          <w:rFonts w:eastAsia="Times New Roman" w:cs="Times New Roman"/>
          <w:szCs w:val="24"/>
        </w:rPr>
        <w:t>; Σημαίνει</w:t>
      </w:r>
      <w:r w:rsidRPr="00A65927">
        <w:rPr>
          <w:rFonts w:eastAsia="Times New Roman" w:cs="Times New Roman"/>
          <w:szCs w:val="24"/>
        </w:rPr>
        <w:t xml:space="preserve"> ότι το </w:t>
      </w:r>
      <w:r>
        <w:rPr>
          <w:rFonts w:eastAsia="Times New Roman" w:cs="Times New Roman"/>
          <w:szCs w:val="24"/>
        </w:rPr>
        <w:t>δ</w:t>
      </w:r>
      <w:r w:rsidRPr="00A65927">
        <w:rPr>
          <w:rFonts w:eastAsia="Times New Roman" w:cs="Times New Roman"/>
          <w:szCs w:val="24"/>
        </w:rPr>
        <w:t xml:space="preserve">ημόσιο </w:t>
      </w:r>
      <w:r>
        <w:rPr>
          <w:rFonts w:eastAsia="Times New Roman" w:cs="Times New Roman"/>
          <w:szCs w:val="24"/>
        </w:rPr>
        <w:t>σ</w:t>
      </w:r>
      <w:r w:rsidRPr="00A65927">
        <w:rPr>
          <w:rFonts w:eastAsia="Times New Roman" w:cs="Times New Roman"/>
          <w:szCs w:val="24"/>
        </w:rPr>
        <w:t xml:space="preserve">ύστημα </w:t>
      </w:r>
      <w:r>
        <w:rPr>
          <w:rFonts w:eastAsia="Times New Roman" w:cs="Times New Roman"/>
          <w:szCs w:val="24"/>
        </w:rPr>
        <w:t>υ</w:t>
      </w:r>
      <w:r w:rsidRPr="00A65927">
        <w:rPr>
          <w:rFonts w:eastAsia="Times New Roman" w:cs="Times New Roman"/>
          <w:szCs w:val="24"/>
        </w:rPr>
        <w:t>γείας θα παραδοθεί στο ιδιωτικό τομέα και όποιος έχει χρήματα μπορεί να γίνεται καλά</w:t>
      </w:r>
      <w:r>
        <w:rPr>
          <w:rFonts w:eastAsia="Times New Roman" w:cs="Times New Roman"/>
          <w:szCs w:val="24"/>
        </w:rPr>
        <w:t>.</w:t>
      </w:r>
    </w:p>
    <w:p w14:paraId="7098F04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w:t>
      </w:r>
      <w:r w:rsidRPr="00A65927">
        <w:rPr>
          <w:rFonts w:eastAsia="Times New Roman" w:cs="Times New Roman"/>
          <w:szCs w:val="24"/>
        </w:rPr>
        <w:t>ναι κάτι που έγινε αισθητό</w:t>
      </w:r>
      <w:r w:rsidRPr="00A65927">
        <w:rPr>
          <w:rFonts w:eastAsia="Times New Roman" w:cs="Times New Roman"/>
          <w:szCs w:val="24"/>
        </w:rPr>
        <w:t xml:space="preserve"> τα χρόνια των μνημονίων</w:t>
      </w:r>
      <w:r>
        <w:rPr>
          <w:rFonts w:eastAsia="Times New Roman" w:cs="Times New Roman"/>
          <w:szCs w:val="24"/>
        </w:rPr>
        <w:t>,</w:t>
      </w:r>
      <w:r w:rsidRPr="00A65927">
        <w:rPr>
          <w:rFonts w:eastAsia="Times New Roman" w:cs="Times New Roman"/>
          <w:szCs w:val="24"/>
        </w:rPr>
        <w:t xml:space="preserve"> όταν </w:t>
      </w:r>
      <w:r w:rsidRPr="00A65927">
        <w:rPr>
          <w:rFonts w:eastAsia="Times New Roman" w:cs="Times New Roman"/>
          <w:szCs w:val="24"/>
        </w:rPr>
        <w:t>δυόμισ</w:t>
      </w:r>
      <w:r>
        <w:rPr>
          <w:rFonts w:eastAsia="Times New Roman" w:cs="Times New Roman"/>
          <w:szCs w:val="24"/>
        </w:rPr>
        <w:t>ι</w:t>
      </w:r>
      <w:r w:rsidRPr="00A65927">
        <w:rPr>
          <w:rFonts w:eastAsia="Times New Roman" w:cs="Times New Roman"/>
          <w:szCs w:val="24"/>
        </w:rPr>
        <w:t xml:space="preserve"> </w:t>
      </w:r>
      <w:r w:rsidRPr="00A65927">
        <w:rPr>
          <w:rFonts w:eastAsia="Times New Roman" w:cs="Times New Roman"/>
          <w:szCs w:val="24"/>
        </w:rPr>
        <w:t>εκατομμύρια πολίτες</w:t>
      </w:r>
      <w:r>
        <w:rPr>
          <w:rFonts w:eastAsia="Times New Roman" w:cs="Times New Roman"/>
          <w:szCs w:val="24"/>
        </w:rPr>
        <w:t xml:space="preserve"> περίπου, </w:t>
      </w:r>
      <w:r w:rsidRPr="00A65927">
        <w:rPr>
          <w:rFonts w:eastAsia="Times New Roman" w:cs="Times New Roman"/>
          <w:szCs w:val="24"/>
        </w:rPr>
        <w:t>το 1/4 του πληθυσμού</w:t>
      </w:r>
      <w:r>
        <w:rPr>
          <w:rFonts w:eastAsia="Times New Roman" w:cs="Times New Roman"/>
          <w:szCs w:val="24"/>
        </w:rPr>
        <w:t>,</w:t>
      </w:r>
      <w:r w:rsidRPr="00A65927">
        <w:rPr>
          <w:rFonts w:eastAsia="Times New Roman" w:cs="Times New Roman"/>
          <w:szCs w:val="24"/>
        </w:rPr>
        <w:t xml:space="preserve"> βρέθηκαν ανασφάλιστοι εξαιτίας της κρίσης στη χώρα </w:t>
      </w:r>
      <w:r>
        <w:rPr>
          <w:rFonts w:eastAsia="Times New Roman" w:cs="Times New Roman"/>
          <w:szCs w:val="24"/>
        </w:rPr>
        <w:t>μας,</w:t>
      </w:r>
      <w:r w:rsidRPr="00A65927">
        <w:rPr>
          <w:rFonts w:eastAsia="Times New Roman" w:cs="Times New Roman"/>
          <w:szCs w:val="24"/>
        </w:rPr>
        <w:t xml:space="preserve"> με αποτέλεσμα να χά</w:t>
      </w:r>
      <w:r>
        <w:rPr>
          <w:rFonts w:eastAsia="Times New Roman" w:cs="Times New Roman"/>
          <w:szCs w:val="24"/>
        </w:rPr>
        <w:t>σουν την ασφαλιστική τους κάλυψη. Ε</w:t>
      </w:r>
      <w:r w:rsidRPr="00A65927">
        <w:rPr>
          <w:rFonts w:eastAsia="Times New Roman" w:cs="Times New Roman"/>
          <w:szCs w:val="24"/>
        </w:rPr>
        <w:t xml:space="preserve">ίναι </w:t>
      </w:r>
      <w:r>
        <w:rPr>
          <w:rFonts w:eastAsia="Times New Roman" w:cs="Times New Roman"/>
          <w:szCs w:val="24"/>
        </w:rPr>
        <w:t>ε</w:t>
      </w:r>
      <w:r w:rsidRPr="00A65927">
        <w:rPr>
          <w:rFonts w:eastAsia="Times New Roman" w:cs="Times New Roman"/>
          <w:szCs w:val="24"/>
        </w:rPr>
        <w:t>κείνοι οι ανασφάλιστοι που κλήθηκαν να πληρώσουν 2</w:t>
      </w:r>
      <w:r w:rsidRPr="00A65927">
        <w:rPr>
          <w:rFonts w:eastAsia="Times New Roman" w:cs="Times New Roman"/>
          <w:szCs w:val="24"/>
        </w:rPr>
        <w:t>8</w:t>
      </w:r>
      <w:r>
        <w:rPr>
          <w:rFonts w:eastAsia="Times New Roman" w:cs="Times New Roman"/>
          <w:szCs w:val="24"/>
        </w:rPr>
        <w:t>.00.000 ευρώ</w:t>
      </w:r>
      <w:r w:rsidRPr="00A65927">
        <w:rPr>
          <w:rFonts w:eastAsia="Times New Roman" w:cs="Times New Roman"/>
          <w:szCs w:val="24"/>
        </w:rPr>
        <w:t xml:space="preserve"> βεβαιωμένες οφειλές στην εφορία από τη δωρεάν περίθαλψη που είχατε θεσπίσει και διαγράφηκαν με το ν</w:t>
      </w:r>
      <w:r>
        <w:rPr>
          <w:rFonts w:eastAsia="Times New Roman" w:cs="Times New Roman"/>
          <w:szCs w:val="24"/>
        </w:rPr>
        <w:t>.4486/20</w:t>
      </w:r>
      <w:r w:rsidRPr="00A65927">
        <w:rPr>
          <w:rFonts w:eastAsia="Times New Roman" w:cs="Times New Roman"/>
          <w:szCs w:val="24"/>
        </w:rPr>
        <w:t>17</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κ</w:t>
      </w:r>
      <w:r w:rsidRPr="00A65927">
        <w:rPr>
          <w:rFonts w:eastAsia="Times New Roman" w:cs="Times New Roman"/>
          <w:szCs w:val="24"/>
        </w:rPr>
        <w:t>αθώς και τα 150</w:t>
      </w:r>
      <w:r>
        <w:rPr>
          <w:rFonts w:eastAsia="Times New Roman" w:cs="Times New Roman"/>
          <w:szCs w:val="24"/>
        </w:rPr>
        <w:t>.000.000</w:t>
      </w:r>
      <w:r w:rsidRPr="00A65927">
        <w:rPr>
          <w:rFonts w:eastAsia="Times New Roman" w:cs="Times New Roman"/>
          <w:szCs w:val="24"/>
        </w:rPr>
        <w:t xml:space="preserve"> οφειλών που πάγωσαν και δεν </w:t>
      </w:r>
      <w:r>
        <w:rPr>
          <w:rFonts w:eastAsia="Times New Roman" w:cs="Times New Roman"/>
          <w:szCs w:val="24"/>
        </w:rPr>
        <w:t>βεβαιώθηκαν</w:t>
      </w:r>
      <w:r w:rsidRPr="00A65927">
        <w:rPr>
          <w:rFonts w:eastAsia="Times New Roman" w:cs="Times New Roman"/>
          <w:szCs w:val="24"/>
        </w:rPr>
        <w:t xml:space="preserve"> με τον ίδιο νόμο</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Α</w:t>
      </w:r>
      <w:r w:rsidRPr="00A65927">
        <w:rPr>
          <w:rFonts w:eastAsia="Times New Roman" w:cs="Times New Roman"/>
          <w:szCs w:val="24"/>
        </w:rPr>
        <w:t xml:space="preserve">υτά για να μην ξεχνάμε </w:t>
      </w:r>
      <w:r>
        <w:rPr>
          <w:rFonts w:eastAsia="Times New Roman" w:cs="Times New Roman"/>
          <w:szCs w:val="24"/>
        </w:rPr>
        <w:t>π</w:t>
      </w:r>
      <w:r w:rsidRPr="00A65927">
        <w:rPr>
          <w:rFonts w:eastAsia="Times New Roman" w:cs="Times New Roman"/>
          <w:szCs w:val="24"/>
        </w:rPr>
        <w:t xml:space="preserve">οιος δημιούργησε την κρίση και </w:t>
      </w:r>
      <w:r>
        <w:rPr>
          <w:rFonts w:eastAsia="Times New Roman" w:cs="Times New Roman"/>
          <w:szCs w:val="24"/>
        </w:rPr>
        <w:t xml:space="preserve">ποιος </w:t>
      </w:r>
      <w:proofErr w:type="spellStart"/>
      <w:r>
        <w:rPr>
          <w:rFonts w:eastAsia="Times New Roman" w:cs="Times New Roman"/>
          <w:szCs w:val="24"/>
        </w:rPr>
        <w:t>φτωχοποίησε</w:t>
      </w:r>
      <w:proofErr w:type="spellEnd"/>
      <w:r w:rsidRPr="00A65927">
        <w:rPr>
          <w:rFonts w:eastAsia="Times New Roman" w:cs="Times New Roman"/>
          <w:szCs w:val="24"/>
        </w:rPr>
        <w:t xml:space="preserve"> τον ελληνικό λαό</w:t>
      </w:r>
      <w:r>
        <w:rPr>
          <w:rFonts w:eastAsia="Times New Roman" w:cs="Times New Roman"/>
          <w:szCs w:val="24"/>
        </w:rPr>
        <w:t>.</w:t>
      </w:r>
    </w:p>
    <w:p w14:paraId="7098F04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w:t>
      </w:r>
      <w:r w:rsidRPr="00A65927">
        <w:rPr>
          <w:rFonts w:eastAsia="Times New Roman" w:cs="Times New Roman"/>
          <w:szCs w:val="24"/>
        </w:rPr>
        <w:t>ε το νομοσχέδιο συστήνεται ο Εθνικός Οργανισμός Δημόσιας Υγείας σε αντικατάσταση του ΚΕΕΛΠΝΟ</w:t>
      </w:r>
      <w:r>
        <w:rPr>
          <w:rFonts w:eastAsia="Times New Roman" w:cs="Times New Roman"/>
          <w:szCs w:val="24"/>
        </w:rPr>
        <w:t xml:space="preserve">, με τον </w:t>
      </w:r>
      <w:r w:rsidRPr="00A65927">
        <w:rPr>
          <w:rFonts w:eastAsia="Times New Roman" w:cs="Times New Roman"/>
          <w:szCs w:val="24"/>
        </w:rPr>
        <w:t xml:space="preserve">οποίο επιδιώκεται η επιχειρησιακή οργάνωση και αντιμετώπιση των προβλημάτων της </w:t>
      </w:r>
      <w:r>
        <w:rPr>
          <w:rFonts w:eastAsia="Times New Roman" w:cs="Times New Roman"/>
          <w:szCs w:val="24"/>
        </w:rPr>
        <w:t>δ</w:t>
      </w:r>
      <w:r w:rsidRPr="00A65927">
        <w:rPr>
          <w:rFonts w:eastAsia="Times New Roman" w:cs="Times New Roman"/>
          <w:szCs w:val="24"/>
        </w:rPr>
        <w:t>ημόσια</w:t>
      </w:r>
      <w:r w:rsidRPr="00A65927">
        <w:rPr>
          <w:rFonts w:eastAsia="Times New Roman" w:cs="Times New Roman"/>
          <w:szCs w:val="24"/>
        </w:rPr>
        <w:t xml:space="preserve">ς </w:t>
      </w:r>
      <w:r>
        <w:rPr>
          <w:rFonts w:eastAsia="Times New Roman" w:cs="Times New Roman"/>
          <w:szCs w:val="24"/>
        </w:rPr>
        <w:t>υ</w:t>
      </w:r>
      <w:r w:rsidRPr="00A65927">
        <w:rPr>
          <w:rFonts w:eastAsia="Times New Roman" w:cs="Times New Roman"/>
          <w:szCs w:val="24"/>
        </w:rPr>
        <w:t>γείας</w:t>
      </w:r>
      <w:r>
        <w:rPr>
          <w:rFonts w:eastAsia="Times New Roman" w:cs="Times New Roman"/>
          <w:szCs w:val="24"/>
        </w:rPr>
        <w:t>,</w:t>
      </w:r>
      <w:r w:rsidRPr="00A65927">
        <w:rPr>
          <w:rFonts w:eastAsia="Times New Roman" w:cs="Times New Roman"/>
          <w:szCs w:val="24"/>
        </w:rPr>
        <w:t xml:space="preserve"> </w:t>
      </w:r>
      <w:r>
        <w:rPr>
          <w:rFonts w:eastAsia="Times New Roman" w:cs="Times New Roman"/>
          <w:szCs w:val="24"/>
        </w:rPr>
        <w:t>η</w:t>
      </w:r>
      <w:r w:rsidRPr="00A65927">
        <w:rPr>
          <w:rFonts w:eastAsia="Times New Roman" w:cs="Times New Roman"/>
          <w:szCs w:val="24"/>
        </w:rPr>
        <w:t xml:space="preserve"> σύσταση ενός φορέα ο οποίος θα διαχειριστεί τα προβλήματα της </w:t>
      </w:r>
      <w:r>
        <w:rPr>
          <w:rFonts w:eastAsia="Times New Roman" w:cs="Times New Roman"/>
          <w:szCs w:val="24"/>
        </w:rPr>
        <w:t>δ</w:t>
      </w:r>
      <w:r w:rsidRPr="00A65927">
        <w:rPr>
          <w:rFonts w:eastAsia="Times New Roman" w:cs="Times New Roman"/>
          <w:szCs w:val="24"/>
        </w:rPr>
        <w:t xml:space="preserve">ημόσιας </w:t>
      </w:r>
      <w:r>
        <w:rPr>
          <w:rFonts w:eastAsia="Times New Roman" w:cs="Times New Roman"/>
          <w:szCs w:val="24"/>
        </w:rPr>
        <w:t>υ</w:t>
      </w:r>
      <w:r w:rsidRPr="00A65927">
        <w:rPr>
          <w:rFonts w:eastAsia="Times New Roman" w:cs="Times New Roman"/>
          <w:szCs w:val="24"/>
        </w:rPr>
        <w:t>γείας</w:t>
      </w:r>
      <w:r>
        <w:rPr>
          <w:rFonts w:eastAsia="Times New Roman" w:cs="Times New Roman"/>
          <w:szCs w:val="24"/>
        </w:rPr>
        <w:t>,</w:t>
      </w:r>
      <w:r w:rsidRPr="00A65927">
        <w:rPr>
          <w:rFonts w:eastAsia="Times New Roman" w:cs="Times New Roman"/>
          <w:szCs w:val="24"/>
        </w:rPr>
        <w:t xml:space="preserve"> τη μετάβαση από το ΚΕΕΛΠΝΟ στο </w:t>
      </w:r>
      <w:r>
        <w:rPr>
          <w:rFonts w:eastAsia="Times New Roman" w:cs="Times New Roman"/>
          <w:szCs w:val="24"/>
        </w:rPr>
        <w:t>ν</w:t>
      </w:r>
      <w:r w:rsidRPr="00A65927">
        <w:rPr>
          <w:rFonts w:eastAsia="Times New Roman" w:cs="Times New Roman"/>
          <w:szCs w:val="24"/>
        </w:rPr>
        <w:t>έο οργανισμό</w:t>
      </w:r>
      <w:r>
        <w:rPr>
          <w:rFonts w:eastAsia="Times New Roman" w:cs="Times New Roman"/>
          <w:szCs w:val="24"/>
        </w:rPr>
        <w:t>.</w:t>
      </w:r>
      <w:r w:rsidRPr="00A65927">
        <w:rPr>
          <w:rFonts w:eastAsia="Times New Roman" w:cs="Times New Roman"/>
          <w:szCs w:val="24"/>
        </w:rPr>
        <w:t xml:space="preserve"> </w:t>
      </w:r>
    </w:p>
    <w:p w14:paraId="7098F04C" w14:textId="77777777" w:rsidR="00971A45" w:rsidRDefault="00ED091D">
      <w:pPr>
        <w:spacing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έ</w:t>
      </w:r>
      <w:r w:rsidRPr="0002306F">
        <w:rPr>
          <w:rFonts w:eastAsia="Times New Roman" w:cs="Times New Roman"/>
          <w:szCs w:val="24"/>
        </w:rPr>
        <w:t xml:space="preserve">νας φορέας ο οποίος απαξιώθηκε από την κακοδιαχείριση και τις πολιτικές </w:t>
      </w:r>
      <w:r>
        <w:rPr>
          <w:rFonts w:eastAsia="Times New Roman" w:cs="Times New Roman"/>
          <w:szCs w:val="24"/>
        </w:rPr>
        <w:t>π</w:t>
      </w:r>
      <w:r w:rsidRPr="0002306F">
        <w:rPr>
          <w:rFonts w:eastAsia="Times New Roman" w:cs="Times New Roman"/>
          <w:szCs w:val="24"/>
        </w:rPr>
        <w:t>ου ασκήσ</w:t>
      </w:r>
      <w:r>
        <w:rPr>
          <w:rFonts w:eastAsia="Times New Roman" w:cs="Times New Roman"/>
          <w:szCs w:val="24"/>
        </w:rPr>
        <w:t>α</w:t>
      </w:r>
      <w:r w:rsidRPr="0002306F">
        <w:rPr>
          <w:rFonts w:eastAsia="Times New Roman" w:cs="Times New Roman"/>
          <w:szCs w:val="24"/>
        </w:rPr>
        <w:t>τε</w:t>
      </w:r>
      <w:r>
        <w:rPr>
          <w:rFonts w:eastAsia="Times New Roman" w:cs="Times New Roman"/>
          <w:szCs w:val="24"/>
        </w:rPr>
        <w:t>,</w:t>
      </w:r>
      <w:r w:rsidRPr="0002306F">
        <w:rPr>
          <w:rFonts w:eastAsia="Times New Roman" w:cs="Times New Roman"/>
          <w:szCs w:val="24"/>
        </w:rPr>
        <w:t xml:space="preserve"> όπως </w:t>
      </w:r>
      <w:r>
        <w:rPr>
          <w:rFonts w:eastAsia="Times New Roman" w:cs="Times New Roman"/>
          <w:szCs w:val="24"/>
        </w:rPr>
        <w:t xml:space="preserve">προσλήψεις </w:t>
      </w:r>
      <w:r w:rsidRPr="00E3584E">
        <w:rPr>
          <w:rFonts w:eastAsia="Times New Roman" w:cs="Times New Roman"/>
        </w:rPr>
        <w:t>χωρίς</w:t>
      </w:r>
      <w:r w:rsidRPr="0002306F">
        <w:rPr>
          <w:rFonts w:eastAsia="Times New Roman" w:cs="Times New Roman"/>
          <w:szCs w:val="24"/>
        </w:rPr>
        <w:t xml:space="preserve"> δια</w:t>
      </w:r>
      <w:r w:rsidRPr="0002306F">
        <w:rPr>
          <w:rFonts w:eastAsia="Times New Roman" w:cs="Times New Roman"/>
          <w:szCs w:val="24"/>
        </w:rPr>
        <w:t>δικασίες</w:t>
      </w:r>
      <w:r>
        <w:rPr>
          <w:rFonts w:eastAsia="Times New Roman" w:cs="Times New Roman"/>
          <w:szCs w:val="24"/>
        </w:rPr>
        <w:t>,</w:t>
      </w:r>
      <w:r w:rsidRPr="0002306F">
        <w:rPr>
          <w:rFonts w:eastAsia="Times New Roman" w:cs="Times New Roman"/>
          <w:szCs w:val="24"/>
        </w:rPr>
        <w:t xml:space="preserve"> αγορά εμβολίων εκατομμυρίων</w:t>
      </w:r>
      <w:r>
        <w:rPr>
          <w:rFonts w:eastAsia="Times New Roman" w:cs="Times New Roman"/>
          <w:szCs w:val="24"/>
        </w:rPr>
        <w:t xml:space="preserve"> ευρώ</w:t>
      </w:r>
      <w:r w:rsidRPr="0002306F">
        <w:rPr>
          <w:rFonts w:eastAsia="Times New Roman" w:cs="Times New Roman"/>
          <w:szCs w:val="24"/>
        </w:rPr>
        <w:t xml:space="preserve"> τα οποία ούτε </w:t>
      </w:r>
      <w:r>
        <w:rPr>
          <w:rFonts w:eastAsia="Times New Roman" w:cs="Times New Roman"/>
          <w:szCs w:val="24"/>
        </w:rPr>
        <w:t xml:space="preserve">χρησιμοποιήθηκαν, </w:t>
      </w:r>
      <w:r w:rsidRPr="0002306F">
        <w:rPr>
          <w:rFonts w:eastAsia="Times New Roman" w:cs="Times New Roman"/>
          <w:szCs w:val="24"/>
        </w:rPr>
        <w:t>αλλά ούτε και μπορούν να καταστραφούν</w:t>
      </w:r>
      <w:r>
        <w:rPr>
          <w:rFonts w:eastAsia="Times New Roman" w:cs="Times New Roman"/>
          <w:szCs w:val="24"/>
        </w:rPr>
        <w:t xml:space="preserve"> ακόμα, αλλά </w:t>
      </w:r>
      <w:r w:rsidRPr="0002306F">
        <w:rPr>
          <w:rFonts w:eastAsia="Times New Roman" w:cs="Times New Roman"/>
          <w:szCs w:val="24"/>
        </w:rPr>
        <w:t>και το απίθανο και εφευρετικό</w:t>
      </w:r>
      <w:r>
        <w:rPr>
          <w:rFonts w:eastAsia="Times New Roman" w:cs="Times New Roman"/>
          <w:szCs w:val="24"/>
        </w:rPr>
        <w:t>,</w:t>
      </w:r>
      <w:r w:rsidRPr="0002306F">
        <w:rPr>
          <w:rFonts w:eastAsia="Times New Roman" w:cs="Times New Roman"/>
          <w:szCs w:val="24"/>
        </w:rPr>
        <w:t xml:space="preserve"> την κατάργηση των ανισοτήτων μεταξύ των τροφίμων</w:t>
      </w:r>
      <w:r>
        <w:rPr>
          <w:rFonts w:eastAsia="Times New Roman" w:cs="Times New Roman"/>
          <w:szCs w:val="24"/>
        </w:rPr>
        <w:t>. Ίδια τιμή είχε το</w:t>
      </w:r>
      <w:r w:rsidRPr="0002306F">
        <w:rPr>
          <w:rFonts w:eastAsia="Times New Roman" w:cs="Times New Roman"/>
          <w:szCs w:val="24"/>
        </w:rPr>
        <w:t xml:space="preserve"> </w:t>
      </w:r>
      <w:r>
        <w:rPr>
          <w:rFonts w:eastAsia="Times New Roman" w:cs="Times New Roman"/>
          <w:szCs w:val="24"/>
        </w:rPr>
        <w:t>κ</w:t>
      </w:r>
      <w:r w:rsidRPr="0002306F">
        <w:rPr>
          <w:rFonts w:eastAsia="Times New Roman" w:cs="Times New Roman"/>
          <w:szCs w:val="24"/>
        </w:rPr>
        <w:t>ρέας με τις φακές</w:t>
      </w:r>
      <w:r>
        <w:rPr>
          <w:rFonts w:eastAsia="Times New Roman" w:cs="Times New Roman"/>
          <w:szCs w:val="24"/>
        </w:rPr>
        <w:t>,</w:t>
      </w:r>
      <w:r w:rsidRPr="0002306F">
        <w:rPr>
          <w:rFonts w:eastAsia="Times New Roman" w:cs="Times New Roman"/>
          <w:szCs w:val="24"/>
        </w:rPr>
        <w:t xml:space="preserve"> το </w:t>
      </w:r>
      <w:proofErr w:type="spellStart"/>
      <w:r w:rsidRPr="0002306F">
        <w:rPr>
          <w:rFonts w:eastAsia="Times New Roman" w:cs="Times New Roman"/>
          <w:szCs w:val="24"/>
        </w:rPr>
        <w:t>μπριάμ</w:t>
      </w:r>
      <w:proofErr w:type="spellEnd"/>
      <w:r>
        <w:rPr>
          <w:rFonts w:eastAsia="Times New Roman" w:cs="Times New Roman"/>
          <w:szCs w:val="24"/>
        </w:rPr>
        <w:t>,</w:t>
      </w:r>
      <w:r w:rsidRPr="0002306F">
        <w:rPr>
          <w:rFonts w:eastAsia="Times New Roman" w:cs="Times New Roman"/>
          <w:szCs w:val="24"/>
        </w:rPr>
        <w:t xml:space="preserve"> τ</w:t>
      </w:r>
      <w:r w:rsidRPr="0002306F">
        <w:rPr>
          <w:rFonts w:eastAsia="Times New Roman" w:cs="Times New Roman"/>
          <w:szCs w:val="24"/>
        </w:rPr>
        <w:t>ο σπανακόρυζο</w:t>
      </w:r>
      <w:r>
        <w:rPr>
          <w:rFonts w:eastAsia="Times New Roman" w:cs="Times New Roman"/>
          <w:szCs w:val="24"/>
        </w:rPr>
        <w:t>. Ήταν 12,50</w:t>
      </w:r>
      <w:r w:rsidRPr="0002306F">
        <w:rPr>
          <w:rFonts w:eastAsia="Times New Roman" w:cs="Times New Roman"/>
          <w:szCs w:val="24"/>
        </w:rPr>
        <w:t xml:space="preserve"> ευρώ το κρέας</w:t>
      </w:r>
      <w:r>
        <w:rPr>
          <w:rFonts w:eastAsia="Times New Roman" w:cs="Times New Roman"/>
          <w:szCs w:val="24"/>
        </w:rPr>
        <w:t xml:space="preserve">, </w:t>
      </w:r>
      <w:r w:rsidRPr="0002306F">
        <w:rPr>
          <w:rFonts w:eastAsia="Times New Roman" w:cs="Times New Roman"/>
          <w:szCs w:val="24"/>
        </w:rPr>
        <w:t>το ίδιο και οι φακές</w:t>
      </w:r>
      <w:r>
        <w:rPr>
          <w:rFonts w:eastAsia="Times New Roman" w:cs="Times New Roman"/>
          <w:szCs w:val="24"/>
        </w:rPr>
        <w:t>. Α</w:t>
      </w:r>
      <w:r w:rsidRPr="0002306F">
        <w:rPr>
          <w:rFonts w:eastAsia="Times New Roman" w:cs="Times New Roman"/>
          <w:szCs w:val="24"/>
        </w:rPr>
        <w:t xml:space="preserve">υτό </w:t>
      </w:r>
      <w:r w:rsidRPr="00D66BCA">
        <w:rPr>
          <w:rFonts w:eastAsia="Times New Roman"/>
          <w:bCs/>
        </w:rPr>
        <w:t>είναι</w:t>
      </w:r>
      <w:r>
        <w:rPr>
          <w:rFonts w:eastAsia="Times New Roman" w:cs="Times New Roman"/>
          <w:szCs w:val="24"/>
        </w:rPr>
        <w:t xml:space="preserve"> </w:t>
      </w:r>
      <w:r w:rsidRPr="0002306F">
        <w:rPr>
          <w:rFonts w:eastAsia="Times New Roman" w:cs="Times New Roman"/>
          <w:szCs w:val="24"/>
        </w:rPr>
        <w:t xml:space="preserve">από τον κατάλογο </w:t>
      </w:r>
      <w:r>
        <w:rPr>
          <w:rFonts w:eastAsia="Times New Roman" w:cs="Times New Roman"/>
          <w:szCs w:val="24"/>
        </w:rPr>
        <w:t>ο οποίος</w:t>
      </w:r>
      <w:r w:rsidRPr="0002306F">
        <w:rPr>
          <w:rFonts w:eastAsia="Times New Roman" w:cs="Times New Roman"/>
          <w:szCs w:val="24"/>
        </w:rPr>
        <w:t xml:space="preserve"> κατατέθηκε στην </w:t>
      </w:r>
      <w:r>
        <w:rPr>
          <w:rFonts w:eastAsia="Times New Roman" w:cs="Times New Roman"/>
          <w:szCs w:val="24"/>
        </w:rPr>
        <w:t>ε</w:t>
      </w:r>
      <w:r w:rsidRPr="0002306F">
        <w:rPr>
          <w:rFonts w:eastAsia="Times New Roman" w:cs="Times New Roman"/>
          <w:szCs w:val="24"/>
        </w:rPr>
        <w:t xml:space="preserve">ξεταστική </w:t>
      </w:r>
      <w:r>
        <w:rPr>
          <w:rFonts w:eastAsia="Times New Roman" w:cs="Times New Roman"/>
          <w:szCs w:val="24"/>
        </w:rPr>
        <w:t>ε</w:t>
      </w:r>
      <w:r w:rsidRPr="0002306F">
        <w:rPr>
          <w:rFonts w:eastAsia="Times New Roman" w:cs="Times New Roman"/>
          <w:szCs w:val="24"/>
        </w:rPr>
        <w:t xml:space="preserve">πιτροπή </w:t>
      </w:r>
      <w:r w:rsidRPr="0002306F">
        <w:rPr>
          <w:rFonts w:eastAsia="Times New Roman" w:cs="Times New Roman"/>
          <w:szCs w:val="24"/>
        </w:rPr>
        <w:t>για το σκάνδαλο της υγείας και δεν μπορεί να διαψευστεί</w:t>
      </w:r>
      <w:r>
        <w:rPr>
          <w:rFonts w:eastAsia="Times New Roman" w:cs="Times New Roman"/>
          <w:szCs w:val="24"/>
        </w:rPr>
        <w:t>.</w:t>
      </w:r>
    </w:p>
    <w:p w14:paraId="7098F04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02306F">
        <w:rPr>
          <w:rFonts w:eastAsia="Times New Roman" w:cs="Times New Roman"/>
          <w:szCs w:val="24"/>
        </w:rPr>
        <w:t xml:space="preserve">υστήνεται </w:t>
      </w:r>
      <w:r>
        <w:rPr>
          <w:rFonts w:eastAsia="Times New Roman" w:cs="Times New Roman"/>
          <w:szCs w:val="24"/>
        </w:rPr>
        <w:t>ε</w:t>
      </w:r>
      <w:r w:rsidRPr="0002306F">
        <w:rPr>
          <w:rFonts w:eastAsia="Times New Roman" w:cs="Times New Roman"/>
          <w:szCs w:val="24"/>
        </w:rPr>
        <w:t>πίσης το Εθνικό Ινστιτούτο Νεοπλασιών</w:t>
      </w:r>
      <w:r>
        <w:rPr>
          <w:rFonts w:eastAsia="Times New Roman" w:cs="Times New Roman"/>
          <w:szCs w:val="24"/>
        </w:rPr>
        <w:t>. Η</w:t>
      </w:r>
      <w:r w:rsidRPr="0002306F">
        <w:rPr>
          <w:rFonts w:eastAsia="Times New Roman" w:cs="Times New Roman"/>
          <w:szCs w:val="24"/>
        </w:rPr>
        <w:t xml:space="preserve"> σύσταση του </w:t>
      </w:r>
      <w:r>
        <w:rPr>
          <w:rFonts w:eastAsia="Times New Roman" w:cs="Times New Roman"/>
          <w:szCs w:val="24"/>
        </w:rPr>
        <w:t>ι</w:t>
      </w:r>
      <w:r w:rsidRPr="0002306F">
        <w:rPr>
          <w:rFonts w:eastAsia="Times New Roman" w:cs="Times New Roman"/>
          <w:szCs w:val="24"/>
        </w:rPr>
        <w:t xml:space="preserve">νστιτούτου </w:t>
      </w:r>
      <w:r w:rsidRPr="0002306F">
        <w:rPr>
          <w:rFonts w:eastAsia="Times New Roman" w:cs="Times New Roman"/>
          <w:szCs w:val="24"/>
        </w:rPr>
        <w:t>αποσκοπεί στη διαμόρφωση εθνικής στρατηγικής για τον καρκίνο</w:t>
      </w:r>
      <w:r>
        <w:rPr>
          <w:rFonts w:eastAsia="Times New Roman" w:cs="Times New Roman"/>
          <w:szCs w:val="24"/>
        </w:rPr>
        <w:t>,</w:t>
      </w:r>
      <w:r w:rsidRPr="0002306F">
        <w:rPr>
          <w:rFonts w:eastAsia="Times New Roman" w:cs="Times New Roman"/>
          <w:szCs w:val="24"/>
        </w:rPr>
        <w:t xml:space="preserve"> καθώς αποτελεί </w:t>
      </w:r>
      <w:r>
        <w:rPr>
          <w:rFonts w:eastAsia="Times New Roman" w:cs="Times New Roman"/>
          <w:szCs w:val="24"/>
        </w:rPr>
        <w:t>μια</w:t>
      </w:r>
      <w:r w:rsidRPr="0002306F">
        <w:rPr>
          <w:rFonts w:eastAsia="Times New Roman" w:cs="Times New Roman"/>
          <w:szCs w:val="24"/>
        </w:rPr>
        <w:t xml:space="preserve"> από τις κύριες αιτίες θανάτου τόσο σε εθνικό όσο και σε παγκόσμιο επίπεδο</w:t>
      </w:r>
      <w:r>
        <w:rPr>
          <w:rFonts w:eastAsia="Times New Roman" w:cs="Times New Roman"/>
          <w:szCs w:val="24"/>
        </w:rPr>
        <w:t>. Η</w:t>
      </w:r>
      <w:r w:rsidRPr="0002306F">
        <w:rPr>
          <w:rFonts w:eastAsia="Times New Roman" w:cs="Times New Roman"/>
          <w:szCs w:val="24"/>
        </w:rPr>
        <w:t xml:space="preserve"> επιβάρυνση του περιβάλλοντος</w:t>
      </w:r>
      <w:r>
        <w:rPr>
          <w:rFonts w:eastAsia="Times New Roman" w:cs="Times New Roman"/>
          <w:szCs w:val="24"/>
        </w:rPr>
        <w:t>,</w:t>
      </w:r>
      <w:r w:rsidRPr="0002306F">
        <w:rPr>
          <w:rFonts w:eastAsia="Times New Roman" w:cs="Times New Roman"/>
          <w:szCs w:val="24"/>
        </w:rPr>
        <w:t xml:space="preserve"> οι εντατικές καλλιέργειες και η αλόγιστη χρ</w:t>
      </w:r>
      <w:r w:rsidRPr="0002306F">
        <w:rPr>
          <w:rFonts w:eastAsia="Times New Roman" w:cs="Times New Roman"/>
          <w:szCs w:val="24"/>
        </w:rPr>
        <w:t xml:space="preserve">ήση </w:t>
      </w:r>
      <w:r>
        <w:rPr>
          <w:rFonts w:eastAsia="Times New Roman" w:cs="Times New Roman"/>
          <w:szCs w:val="24"/>
        </w:rPr>
        <w:t>γ</w:t>
      </w:r>
      <w:r w:rsidRPr="0002306F">
        <w:rPr>
          <w:rFonts w:eastAsia="Times New Roman" w:cs="Times New Roman"/>
          <w:szCs w:val="24"/>
        </w:rPr>
        <w:t>εωργικών φαρμάκων</w:t>
      </w:r>
      <w:r>
        <w:rPr>
          <w:rFonts w:eastAsia="Times New Roman" w:cs="Times New Roman"/>
          <w:szCs w:val="24"/>
        </w:rPr>
        <w:t>,</w:t>
      </w:r>
      <w:r w:rsidRPr="0002306F">
        <w:rPr>
          <w:rFonts w:eastAsia="Times New Roman" w:cs="Times New Roman"/>
          <w:szCs w:val="24"/>
        </w:rPr>
        <w:t xml:space="preserve"> πολλές φορές καρκινογόνων</w:t>
      </w:r>
      <w:r>
        <w:rPr>
          <w:rFonts w:eastAsia="Times New Roman" w:cs="Times New Roman"/>
          <w:szCs w:val="24"/>
        </w:rPr>
        <w:t>,</w:t>
      </w:r>
      <w:r w:rsidRPr="0002306F">
        <w:rPr>
          <w:rFonts w:eastAsia="Times New Roman" w:cs="Times New Roman"/>
          <w:szCs w:val="24"/>
        </w:rPr>
        <w:t xml:space="preserve"> που εισέρχονται στον οργανισμό μέσω της τροφικής αλυσίδας</w:t>
      </w:r>
      <w:r>
        <w:rPr>
          <w:rFonts w:eastAsia="Times New Roman" w:cs="Times New Roman"/>
          <w:szCs w:val="24"/>
        </w:rPr>
        <w:t>,</w:t>
      </w:r>
      <w:r w:rsidRPr="0002306F">
        <w:rPr>
          <w:rFonts w:eastAsia="Times New Roman" w:cs="Times New Roman"/>
          <w:szCs w:val="24"/>
        </w:rPr>
        <w:t xml:space="preserve"> η ρύπανση του περιβάλλοντος</w:t>
      </w:r>
      <w:r>
        <w:rPr>
          <w:rFonts w:eastAsia="Times New Roman" w:cs="Times New Roman"/>
          <w:szCs w:val="24"/>
        </w:rPr>
        <w:t>,</w:t>
      </w:r>
      <w:r w:rsidRPr="0002306F">
        <w:rPr>
          <w:rFonts w:eastAsia="Times New Roman" w:cs="Times New Roman"/>
          <w:szCs w:val="24"/>
        </w:rPr>
        <w:t xml:space="preserve"> το κάπνισμα που βλάπτει </w:t>
      </w:r>
      <w:r>
        <w:rPr>
          <w:rFonts w:eastAsia="Times New Roman" w:cs="Times New Roman"/>
          <w:szCs w:val="24"/>
        </w:rPr>
        <w:t>όντως</w:t>
      </w:r>
      <w:r w:rsidRPr="0002306F">
        <w:rPr>
          <w:rFonts w:eastAsia="Times New Roman" w:cs="Times New Roman"/>
          <w:szCs w:val="24"/>
        </w:rPr>
        <w:t xml:space="preserve"> την υγεία</w:t>
      </w:r>
      <w:r>
        <w:rPr>
          <w:rFonts w:eastAsia="Times New Roman" w:cs="Times New Roman"/>
          <w:szCs w:val="24"/>
        </w:rPr>
        <w:t>,</w:t>
      </w:r>
      <w:r w:rsidRPr="0002306F">
        <w:rPr>
          <w:rFonts w:eastAsia="Times New Roman" w:cs="Times New Roman"/>
          <w:szCs w:val="24"/>
        </w:rPr>
        <w:t xml:space="preserve"> επιβάλλ</w:t>
      </w:r>
      <w:r>
        <w:rPr>
          <w:rFonts w:eastAsia="Times New Roman" w:cs="Times New Roman"/>
          <w:szCs w:val="24"/>
        </w:rPr>
        <w:t>ουν</w:t>
      </w:r>
      <w:r w:rsidRPr="0002306F">
        <w:rPr>
          <w:rFonts w:eastAsia="Times New Roman" w:cs="Times New Roman"/>
          <w:szCs w:val="24"/>
        </w:rPr>
        <w:t xml:space="preserve"> τη δημιουργία </w:t>
      </w:r>
      <w:r>
        <w:rPr>
          <w:rFonts w:eastAsia="Times New Roman" w:cs="Times New Roman"/>
          <w:szCs w:val="24"/>
        </w:rPr>
        <w:t>ενός</w:t>
      </w:r>
      <w:r w:rsidRPr="0002306F">
        <w:rPr>
          <w:rFonts w:eastAsia="Times New Roman" w:cs="Times New Roman"/>
          <w:szCs w:val="24"/>
        </w:rPr>
        <w:t xml:space="preserve"> φορέα ο οποίος θα </w:t>
      </w:r>
      <w:r>
        <w:rPr>
          <w:rFonts w:eastAsia="Times New Roman" w:cs="Times New Roman"/>
          <w:szCs w:val="24"/>
        </w:rPr>
        <w:t>αναλάβει</w:t>
      </w:r>
      <w:r w:rsidRPr="0002306F">
        <w:rPr>
          <w:rFonts w:eastAsia="Times New Roman" w:cs="Times New Roman"/>
          <w:szCs w:val="24"/>
        </w:rPr>
        <w:t xml:space="preserve"> την ευθύνη για την </w:t>
      </w:r>
      <w:r w:rsidRPr="0002306F">
        <w:rPr>
          <w:rFonts w:eastAsia="Times New Roman" w:cs="Times New Roman"/>
          <w:szCs w:val="24"/>
        </w:rPr>
        <w:t>καταγραφή</w:t>
      </w:r>
      <w:r>
        <w:rPr>
          <w:rFonts w:eastAsia="Times New Roman" w:cs="Times New Roman"/>
          <w:szCs w:val="24"/>
        </w:rPr>
        <w:t>,</w:t>
      </w:r>
      <w:r w:rsidRPr="0002306F">
        <w:rPr>
          <w:rFonts w:eastAsia="Times New Roman" w:cs="Times New Roman"/>
          <w:szCs w:val="24"/>
        </w:rPr>
        <w:t xml:space="preserve"> την ταξινόμηση</w:t>
      </w:r>
      <w:r>
        <w:rPr>
          <w:rFonts w:eastAsia="Times New Roman" w:cs="Times New Roman"/>
          <w:szCs w:val="24"/>
        </w:rPr>
        <w:t xml:space="preserve"> των πιθανών αιτιών,</w:t>
      </w:r>
      <w:r w:rsidRPr="0002306F">
        <w:rPr>
          <w:rFonts w:eastAsia="Times New Roman" w:cs="Times New Roman"/>
          <w:szCs w:val="24"/>
        </w:rPr>
        <w:t xml:space="preserve"> την έγκαιρη διάγνωση</w:t>
      </w:r>
      <w:r>
        <w:rPr>
          <w:rFonts w:eastAsia="Times New Roman" w:cs="Times New Roman"/>
          <w:szCs w:val="24"/>
        </w:rPr>
        <w:t>,</w:t>
      </w:r>
      <w:r w:rsidRPr="0002306F">
        <w:rPr>
          <w:rFonts w:eastAsia="Times New Roman" w:cs="Times New Roman"/>
          <w:szCs w:val="24"/>
        </w:rPr>
        <w:t xml:space="preserve"> την ενημέρωση του κοινού</w:t>
      </w:r>
      <w:r>
        <w:rPr>
          <w:rFonts w:eastAsia="Times New Roman" w:cs="Times New Roman"/>
          <w:szCs w:val="24"/>
        </w:rPr>
        <w:t>,</w:t>
      </w:r>
      <w:r w:rsidRPr="0002306F">
        <w:rPr>
          <w:rFonts w:eastAsia="Times New Roman" w:cs="Times New Roman"/>
          <w:szCs w:val="24"/>
        </w:rPr>
        <w:t xml:space="preserve"> ενέργειες που αποσκοπούν στην πρόληψη και τη διαχείριση </w:t>
      </w:r>
      <w:r>
        <w:rPr>
          <w:rFonts w:eastAsia="Times New Roman" w:cs="Times New Roman"/>
          <w:szCs w:val="24"/>
        </w:rPr>
        <w:t xml:space="preserve">των </w:t>
      </w:r>
      <w:proofErr w:type="spellStart"/>
      <w:r>
        <w:rPr>
          <w:rFonts w:eastAsia="Times New Roman" w:cs="Times New Roman"/>
          <w:szCs w:val="24"/>
        </w:rPr>
        <w:t>νεοπλασματικών</w:t>
      </w:r>
      <w:proofErr w:type="spellEnd"/>
      <w:r w:rsidRPr="0002306F">
        <w:rPr>
          <w:rFonts w:eastAsia="Times New Roman" w:cs="Times New Roman"/>
          <w:szCs w:val="24"/>
        </w:rPr>
        <w:t xml:space="preserve"> νοσημάτων</w:t>
      </w:r>
      <w:r>
        <w:rPr>
          <w:rFonts w:eastAsia="Times New Roman" w:cs="Times New Roman"/>
          <w:szCs w:val="24"/>
        </w:rPr>
        <w:t>.</w:t>
      </w:r>
    </w:p>
    <w:p w14:paraId="7098F04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Σημαντική παράμετρος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η σύσταση </w:t>
      </w:r>
      <w:r w:rsidRPr="00F331DF">
        <w:rPr>
          <w:rFonts w:eastAsia="Times New Roman"/>
          <w:bCs/>
        </w:rPr>
        <w:t>και</w:t>
      </w:r>
      <w:r>
        <w:rPr>
          <w:rFonts w:eastAsia="Times New Roman" w:cs="Times New Roman"/>
          <w:szCs w:val="24"/>
        </w:rPr>
        <w:t xml:space="preserve"> η </w:t>
      </w:r>
      <w:r w:rsidRPr="00BA57F4">
        <w:rPr>
          <w:rFonts w:eastAsia="Times New Roman" w:cs="Times New Roman"/>
          <w:bCs/>
          <w:shd w:val="clear" w:color="auto" w:fill="FFFFFF"/>
        </w:rPr>
        <w:t>λειτουργία</w:t>
      </w:r>
      <w:r>
        <w:rPr>
          <w:rFonts w:eastAsia="Times New Roman" w:cs="Times New Roman"/>
          <w:bCs/>
          <w:shd w:val="clear" w:color="auto" w:fill="FFFFFF"/>
        </w:rPr>
        <w:t xml:space="preserve"> εθνικών μητρώων ασθενών, καθώς και ο α</w:t>
      </w:r>
      <w:r w:rsidRPr="0002306F">
        <w:rPr>
          <w:rFonts w:eastAsia="Times New Roman" w:cs="Times New Roman"/>
          <w:szCs w:val="24"/>
        </w:rPr>
        <w:t>τομικός ηλεκτρονικός φάκελος υγείας</w:t>
      </w:r>
      <w:r>
        <w:rPr>
          <w:rFonts w:eastAsia="Times New Roman" w:cs="Times New Roman"/>
          <w:szCs w:val="24"/>
        </w:rPr>
        <w:t>,</w:t>
      </w:r>
      <w:r w:rsidRPr="0002306F">
        <w:rPr>
          <w:rFonts w:eastAsia="Times New Roman" w:cs="Times New Roman"/>
          <w:szCs w:val="24"/>
        </w:rPr>
        <w:t xml:space="preserve"> στον οποίο θα περιέχοντ</w:t>
      </w:r>
      <w:r>
        <w:rPr>
          <w:rFonts w:eastAsia="Times New Roman" w:cs="Times New Roman"/>
          <w:szCs w:val="24"/>
        </w:rPr>
        <w:t>αι</w:t>
      </w:r>
      <w:r w:rsidRPr="0002306F">
        <w:rPr>
          <w:rFonts w:eastAsia="Times New Roman" w:cs="Times New Roman"/>
          <w:szCs w:val="24"/>
        </w:rPr>
        <w:t xml:space="preserve"> πληροφορίες για την κατάσταση υγείας του πολίτη</w:t>
      </w:r>
      <w:r>
        <w:rPr>
          <w:rFonts w:eastAsia="Times New Roman" w:cs="Times New Roman"/>
          <w:szCs w:val="24"/>
        </w:rPr>
        <w:t>,</w:t>
      </w:r>
      <w:r w:rsidRPr="0002306F">
        <w:rPr>
          <w:rFonts w:eastAsia="Times New Roman" w:cs="Times New Roman"/>
          <w:szCs w:val="24"/>
        </w:rPr>
        <w:t xml:space="preserve"> ώστε το Υπουργείο να γνωρίζει τη γενική εικόνα </w:t>
      </w:r>
      <w:r>
        <w:rPr>
          <w:rFonts w:eastAsia="Times New Roman" w:cs="Times New Roman"/>
          <w:szCs w:val="24"/>
        </w:rPr>
        <w:t>του πληθυσμού</w:t>
      </w:r>
      <w:r w:rsidRPr="0002306F">
        <w:rPr>
          <w:rFonts w:eastAsia="Times New Roman" w:cs="Times New Roman"/>
          <w:szCs w:val="24"/>
        </w:rPr>
        <w:t xml:space="preserve"> στον τομέα της υγείας</w:t>
      </w:r>
      <w:r>
        <w:rPr>
          <w:rFonts w:eastAsia="Times New Roman" w:cs="Times New Roman"/>
          <w:szCs w:val="24"/>
        </w:rPr>
        <w:t>.</w:t>
      </w:r>
    </w:p>
    <w:p w14:paraId="7098F04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 α</w:t>
      </w:r>
      <w:r w:rsidRPr="0002306F">
        <w:rPr>
          <w:rFonts w:eastAsia="Times New Roman" w:cs="Times New Roman"/>
          <w:szCs w:val="24"/>
        </w:rPr>
        <w:t xml:space="preserve">νανέωση και </w:t>
      </w:r>
      <w:r>
        <w:rPr>
          <w:rFonts w:eastAsia="Times New Roman" w:cs="Times New Roman"/>
          <w:szCs w:val="24"/>
        </w:rPr>
        <w:t xml:space="preserve">ο </w:t>
      </w:r>
      <w:r w:rsidRPr="0002306F">
        <w:rPr>
          <w:rFonts w:eastAsia="Times New Roman" w:cs="Times New Roman"/>
          <w:szCs w:val="24"/>
        </w:rPr>
        <w:t>εκσυ</w:t>
      </w:r>
      <w:r w:rsidRPr="0002306F">
        <w:rPr>
          <w:rFonts w:eastAsia="Times New Roman" w:cs="Times New Roman"/>
          <w:szCs w:val="24"/>
        </w:rPr>
        <w:t>γχρονισμό</w:t>
      </w:r>
      <w:r>
        <w:rPr>
          <w:rFonts w:eastAsia="Times New Roman" w:cs="Times New Roman"/>
          <w:szCs w:val="24"/>
        </w:rPr>
        <w:t>ς</w:t>
      </w:r>
      <w:r w:rsidRPr="0002306F">
        <w:rPr>
          <w:rFonts w:eastAsia="Times New Roman" w:cs="Times New Roman"/>
          <w:szCs w:val="24"/>
        </w:rPr>
        <w:t xml:space="preserve"> της λειτουργίας του Εθνικού Οργανισμού Μεταμοσχεύσεων </w:t>
      </w:r>
      <w:r w:rsidRPr="00F331DF">
        <w:rPr>
          <w:rFonts w:eastAsia="Times New Roman"/>
          <w:bCs/>
        </w:rPr>
        <w:t>και</w:t>
      </w:r>
      <w:r>
        <w:rPr>
          <w:rFonts w:eastAsia="Times New Roman" w:cs="Times New Roman"/>
          <w:szCs w:val="24"/>
        </w:rPr>
        <w:t xml:space="preserve"> η</w:t>
      </w:r>
      <w:r w:rsidRPr="0002306F">
        <w:rPr>
          <w:rFonts w:eastAsia="Times New Roman" w:cs="Times New Roman"/>
          <w:szCs w:val="24"/>
        </w:rPr>
        <w:t xml:space="preserve"> προσαρμογή του στη σύγχρονη εποχή</w:t>
      </w:r>
      <w:r>
        <w:rPr>
          <w:rFonts w:eastAsia="Times New Roman" w:cs="Times New Roman"/>
          <w:szCs w:val="24"/>
        </w:rPr>
        <w:t>,</w:t>
      </w:r>
      <w:r w:rsidRPr="0002306F">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w:t>
      </w:r>
      <w:r w:rsidRPr="0002306F">
        <w:rPr>
          <w:rFonts w:eastAsia="Times New Roman" w:cs="Times New Roman"/>
          <w:szCs w:val="24"/>
        </w:rPr>
        <w:t xml:space="preserve">το Εθνικό Μητρώο </w:t>
      </w:r>
      <w:r>
        <w:rPr>
          <w:rFonts w:eastAsia="Times New Roman" w:cs="Times New Roman"/>
          <w:szCs w:val="24"/>
        </w:rPr>
        <w:t>Δοτών</w:t>
      </w:r>
      <w:r w:rsidRPr="0002306F">
        <w:rPr>
          <w:rFonts w:eastAsia="Times New Roman" w:cs="Times New Roman"/>
          <w:szCs w:val="24"/>
        </w:rPr>
        <w:t xml:space="preserve"> Αρχέγονων Αιμοποιητικών Κυττάρων</w:t>
      </w:r>
      <w:r>
        <w:rPr>
          <w:rFonts w:eastAsia="Times New Roman" w:cs="Times New Roman"/>
          <w:szCs w:val="24"/>
        </w:rPr>
        <w:t xml:space="preserve"> </w:t>
      </w:r>
      <w:r w:rsidRPr="00022913">
        <w:rPr>
          <w:rFonts w:eastAsia="Times New Roman"/>
          <w:bCs/>
          <w:shd w:val="clear" w:color="auto" w:fill="FFFFFF"/>
        </w:rPr>
        <w:t>θα</w:t>
      </w:r>
      <w:r w:rsidRPr="0002306F">
        <w:rPr>
          <w:rFonts w:eastAsia="Times New Roman" w:cs="Times New Roman"/>
          <w:szCs w:val="24"/>
        </w:rPr>
        <w:t xml:space="preserve"> έχουν θετική συμβολή στην αντιμετώπιση των αντίστοιχων </w:t>
      </w:r>
      <w:r>
        <w:rPr>
          <w:rFonts w:eastAsia="Times New Roman" w:cs="Times New Roman"/>
          <w:szCs w:val="24"/>
        </w:rPr>
        <w:t xml:space="preserve">ασθενειών. </w:t>
      </w:r>
    </w:p>
    <w:p w14:paraId="7098F05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02306F">
        <w:rPr>
          <w:rFonts w:eastAsia="Times New Roman" w:cs="Times New Roman"/>
          <w:szCs w:val="24"/>
        </w:rPr>
        <w:t>ημαντική και σε θετ</w:t>
      </w:r>
      <w:r w:rsidRPr="0002306F">
        <w:rPr>
          <w:rFonts w:eastAsia="Times New Roman" w:cs="Times New Roman"/>
          <w:szCs w:val="24"/>
        </w:rPr>
        <w:t xml:space="preserve">ική κατεύθυνση </w:t>
      </w:r>
      <w:r w:rsidRPr="00D66BCA">
        <w:rPr>
          <w:rFonts w:eastAsia="Times New Roman"/>
          <w:bCs/>
        </w:rPr>
        <w:t>είναι</w:t>
      </w:r>
      <w:r>
        <w:rPr>
          <w:rFonts w:eastAsia="Times New Roman" w:cs="Times New Roman"/>
          <w:szCs w:val="24"/>
        </w:rPr>
        <w:t xml:space="preserve"> η δημιουργία</w:t>
      </w:r>
      <w:r w:rsidRPr="0002306F">
        <w:rPr>
          <w:rFonts w:eastAsia="Times New Roman" w:cs="Times New Roman"/>
          <w:szCs w:val="24"/>
        </w:rPr>
        <w:t xml:space="preserve"> πολυδύναμ</w:t>
      </w:r>
      <w:r>
        <w:rPr>
          <w:rFonts w:eastAsia="Times New Roman" w:cs="Times New Roman"/>
          <w:szCs w:val="24"/>
        </w:rPr>
        <w:t>ων</w:t>
      </w:r>
      <w:r w:rsidRPr="0002306F">
        <w:rPr>
          <w:rFonts w:eastAsia="Times New Roman" w:cs="Times New Roman"/>
          <w:szCs w:val="24"/>
        </w:rPr>
        <w:t xml:space="preserve"> κέντρ</w:t>
      </w:r>
      <w:r>
        <w:rPr>
          <w:rFonts w:eastAsia="Times New Roman" w:cs="Times New Roman"/>
          <w:szCs w:val="24"/>
        </w:rPr>
        <w:t>ων</w:t>
      </w:r>
      <w:r w:rsidRPr="0002306F">
        <w:rPr>
          <w:rFonts w:eastAsia="Times New Roman" w:cs="Times New Roman"/>
          <w:szCs w:val="24"/>
        </w:rPr>
        <w:t xml:space="preserve"> αντιμετώπισης της κρίσης των χρηστών ναρκωτικών και του αλκοολισμού για την αντιμετώπι</w:t>
      </w:r>
      <w:r>
        <w:rPr>
          <w:rFonts w:eastAsia="Times New Roman" w:cs="Times New Roman"/>
          <w:szCs w:val="24"/>
        </w:rPr>
        <w:t>ση</w:t>
      </w:r>
      <w:r w:rsidRPr="0002306F">
        <w:rPr>
          <w:rFonts w:eastAsia="Times New Roman" w:cs="Times New Roman"/>
          <w:szCs w:val="24"/>
        </w:rPr>
        <w:t xml:space="preserve"> </w:t>
      </w:r>
      <w:r>
        <w:rPr>
          <w:rFonts w:eastAsia="Times New Roman" w:cs="Times New Roman"/>
          <w:szCs w:val="24"/>
        </w:rPr>
        <w:t>των προβλημάτων</w:t>
      </w:r>
      <w:r w:rsidRPr="0002306F">
        <w:rPr>
          <w:rFonts w:eastAsia="Times New Roman" w:cs="Times New Roman"/>
          <w:szCs w:val="24"/>
        </w:rPr>
        <w:t xml:space="preserve"> εξαρτημένων ατόμων</w:t>
      </w:r>
      <w:r>
        <w:rPr>
          <w:rFonts w:eastAsia="Times New Roman" w:cs="Times New Roman"/>
          <w:szCs w:val="24"/>
        </w:rPr>
        <w:t xml:space="preserve"> με ελεγχόμενο </w:t>
      </w:r>
      <w:r w:rsidRPr="00F331DF">
        <w:rPr>
          <w:rFonts w:eastAsia="Times New Roman"/>
          <w:bCs/>
        </w:rPr>
        <w:t>και</w:t>
      </w:r>
      <w:r>
        <w:rPr>
          <w:rFonts w:eastAsia="Times New Roman" w:cs="Times New Roman"/>
          <w:szCs w:val="24"/>
        </w:rPr>
        <w:t xml:space="preserve"> εποπτευόμενο</w:t>
      </w:r>
      <w:r w:rsidRPr="0002306F">
        <w:rPr>
          <w:rFonts w:eastAsia="Times New Roman" w:cs="Times New Roman"/>
          <w:szCs w:val="24"/>
        </w:rPr>
        <w:t xml:space="preserve"> τρόπο</w:t>
      </w:r>
      <w:r>
        <w:rPr>
          <w:rFonts w:eastAsia="Times New Roman" w:cs="Times New Roman"/>
          <w:szCs w:val="24"/>
        </w:rPr>
        <w:t>.</w:t>
      </w:r>
    </w:p>
    <w:p w14:paraId="7098F05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02306F">
        <w:rPr>
          <w:rFonts w:eastAsia="Times New Roman" w:cs="Times New Roman"/>
          <w:szCs w:val="24"/>
        </w:rPr>
        <w:t xml:space="preserve">δώ επιτρέψτε μου να κάνω </w:t>
      </w:r>
      <w:r>
        <w:rPr>
          <w:rFonts w:eastAsia="Times New Roman" w:cs="Times New Roman"/>
          <w:szCs w:val="24"/>
        </w:rPr>
        <w:t>μια</w:t>
      </w:r>
      <w:r w:rsidRPr="0002306F">
        <w:rPr>
          <w:rFonts w:eastAsia="Times New Roman" w:cs="Times New Roman"/>
          <w:szCs w:val="24"/>
        </w:rPr>
        <w:t xml:space="preserve"> παρατήρηση</w:t>
      </w:r>
      <w:r>
        <w:rPr>
          <w:rFonts w:eastAsia="Times New Roman" w:cs="Times New Roman"/>
          <w:szCs w:val="24"/>
        </w:rPr>
        <w:t>. Έ</w:t>
      </w:r>
      <w:r w:rsidRPr="0002306F">
        <w:rPr>
          <w:rFonts w:eastAsia="Times New Roman" w:cs="Times New Roman"/>
          <w:szCs w:val="24"/>
        </w:rPr>
        <w:t>στω και δύο άτομα να μπορέσουμε να γλυτώσουμε μ</w:t>
      </w:r>
      <w:r>
        <w:rPr>
          <w:rFonts w:eastAsia="Times New Roman" w:cs="Times New Roman"/>
          <w:szCs w:val="24"/>
        </w:rPr>
        <w:t>έσω αυτών των εποπτευόμενων χώρω</w:t>
      </w:r>
      <w:r w:rsidRPr="0002306F">
        <w:rPr>
          <w:rFonts w:eastAsia="Times New Roman" w:cs="Times New Roman"/>
          <w:szCs w:val="24"/>
        </w:rPr>
        <w:t>ν από το</w:t>
      </w:r>
      <w:r>
        <w:rPr>
          <w:rFonts w:eastAsia="Times New Roman" w:cs="Times New Roman"/>
          <w:szCs w:val="24"/>
        </w:rPr>
        <w:t>ν</w:t>
      </w:r>
      <w:r w:rsidRPr="0002306F">
        <w:rPr>
          <w:rFonts w:eastAsia="Times New Roman" w:cs="Times New Roman"/>
          <w:szCs w:val="24"/>
        </w:rPr>
        <w:t xml:space="preserve"> θάνατο</w:t>
      </w:r>
      <w:r>
        <w:rPr>
          <w:rFonts w:eastAsia="Times New Roman" w:cs="Times New Roman"/>
          <w:szCs w:val="24"/>
        </w:rPr>
        <w:t>,</w:t>
      </w:r>
      <w:r w:rsidRPr="0002306F">
        <w:rPr>
          <w:rFonts w:eastAsia="Times New Roman" w:cs="Times New Roman"/>
          <w:szCs w:val="24"/>
        </w:rPr>
        <w:t xml:space="preserve"> θα είναι </w:t>
      </w:r>
      <w:r>
        <w:rPr>
          <w:rFonts w:eastAsia="Times New Roman" w:cs="Times New Roman"/>
          <w:szCs w:val="24"/>
        </w:rPr>
        <w:t>μια</w:t>
      </w:r>
      <w:r w:rsidRPr="0002306F">
        <w:rPr>
          <w:rFonts w:eastAsia="Times New Roman" w:cs="Times New Roman"/>
          <w:szCs w:val="24"/>
        </w:rPr>
        <w:t xml:space="preserve"> σημαντική συμβολή </w:t>
      </w:r>
      <w:r w:rsidRPr="0002306F">
        <w:rPr>
          <w:rFonts w:eastAsia="Times New Roman" w:cs="Times New Roman"/>
          <w:szCs w:val="24"/>
        </w:rPr>
        <w:t>σ</w:t>
      </w:r>
      <w:r>
        <w:rPr>
          <w:rFonts w:eastAsia="Times New Roman" w:cs="Times New Roman"/>
          <w:szCs w:val="24"/>
        </w:rPr>
        <w:t>’</w:t>
      </w:r>
      <w:r w:rsidRPr="0002306F">
        <w:rPr>
          <w:rFonts w:eastAsia="Times New Roman" w:cs="Times New Roman"/>
          <w:szCs w:val="24"/>
        </w:rPr>
        <w:t xml:space="preserve"> </w:t>
      </w:r>
      <w:r w:rsidRPr="0002306F">
        <w:rPr>
          <w:rFonts w:eastAsia="Times New Roman" w:cs="Times New Roman"/>
          <w:szCs w:val="24"/>
        </w:rPr>
        <w:t>αυτούς τους ανθρώπους</w:t>
      </w:r>
      <w:r>
        <w:rPr>
          <w:rFonts w:eastAsia="Times New Roman" w:cs="Times New Roman"/>
          <w:szCs w:val="24"/>
        </w:rPr>
        <w:t xml:space="preserve">. </w:t>
      </w:r>
    </w:p>
    <w:p w14:paraId="7098F05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w:t>
      </w:r>
      <w:r w:rsidRPr="0002306F">
        <w:rPr>
          <w:rFonts w:eastAsia="Times New Roman" w:cs="Times New Roman"/>
          <w:szCs w:val="24"/>
        </w:rPr>
        <w:t xml:space="preserve">λα τα παραπάνω </w:t>
      </w:r>
      <w:r w:rsidRPr="00D66BCA">
        <w:rPr>
          <w:rFonts w:eastAsia="Times New Roman"/>
          <w:bCs/>
        </w:rPr>
        <w:t>είναι</w:t>
      </w:r>
      <w:r>
        <w:rPr>
          <w:rFonts w:eastAsia="Times New Roman" w:cs="Times New Roman"/>
          <w:szCs w:val="24"/>
        </w:rPr>
        <w:t xml:space="preserve"> </w:t>
      </w:r>
      <w:r w:rsidRPr="0002306F">
        <w:rPr>
          <w:rFonts w:eastAsia="Times New Roman" w:cs="Times New Roman"/>
          <w:szCs w:val="24"/>
        </w:rPr>
        <w:t xml:space="preserve">πολύ σημαντικά </w:t>
      </w:r>
      <w:r w:rsidRPr="00F331DF">
        <w:rPr>
          <w:rFonts w:eastAsia="Times New Roman"/>
          <w:bCs/>
        </w:rPr>
        <w:t>και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w:t>
      </w:r>
      <w:r w:rsidRPr="00022913">
        <w:rPr>
          <w:rFonts w:eastAsia="Times New Roman"/>
          <w:bCs/>
          <w:shd w:val="clear" w:color="auto" w:fill="FFFFFF"/>
        </w:rPr>
        <w:t>θα</w:t>
      </w:r>
      <w:r>
        <w:rPr>
          <w:rFonts w:eastAsia="Times New Roman" w:cs="Times New Roman"/>
          <w:szCs w:val="24"/>
        </w:rPr>
        <w:t xml:space="preserve"> μπορούσαν </w:t>
      </w:r>
      <w:r w:rsidRPr="002314B3">
        <w:rPr>
          <w:rFonts w:eastAsia="Times New Roman"/>
          <w:bCs/>
          <w:shd w:val="clear" w:color="auto" w:fill="FFFFFF"/>
        </w:rPr>
        <w:t>να</w:t>
      </w:r>
      <w:r>
        <w:rPr>
          <w:rFonts w:eastAsia="Times New Roman" w:cs="Times New Roman"/>
          <w:szCs w:val="24"/>
        </w:rPr>
        <w:t xml:space="preserve"> </w:t>
      </w:r>
      <w:r w:rsidRPr="0002306F">
        <w:rPr>
          <w:rFonts w:eastAsia="Times New Roman" w:cs="Times New Roman"/>
          <w:szCs w:val="24"/>
        </w:rPr>
        <w:t xml:space="preserve">σχεδιάζονται και </w:t>
      </w:r>
      <w:r w:rsidRPr="002314B3">
        <w:rPr>
          <w:rFonts w:eastAsia="Times New Roman"/>
          <w:bCs/>
          <w:shd w:val="clear" w:color="auto" w:fill="FFFFFF"/>
        </w:rPr>
        <w:t>να</w:t>
      </w:r>
      <w:r>
        <w:rPr>
          <w:rFonts w:eastAsia="Times New Roman" w:cs="Times New Roman"/>
          <w:szCs w:val="24"/>
        </w:rPr>
        <w:t xml:space="preserve"> </w:t>
      </w:r>
      <w:r w:rsidRPr="0002306F">
        <w:rPr>
          <w:rFonts w:eastAsia="Times New Roman" w:cs="Times New Roman"/>
          <w:szCs w:val="24"/>
        </w:rPr>
        <w:t xml:space="preserve">υλοποιούνται με περιοριστικές πολιτικές </w:t>
      </w:r>
      <w:r>
        <w:rPr>
          <w:rFonts w:eastAsia="Times New Roman" w:cs="Times New Roman"/>
          <w:szCs w:val="24"/>
        </w:rPr>
        <w:t xml:space="preserve">εν </w:t>
      </w:r>
      <w:r w:rsidRPr="0002306F">
        <w:rPr>
          <w:rFonts w:eastAsia="Times New Roman" w:cs="Times New Roman"/>
          <w:szCs w:val="24"/>
        </w:rPr>
        <w:t>μέσω μνημονίων</w:t>
      </w:r>
      <w:r>
        <w:rPr>
          <w:rFonts w:eastAsia="Times New Roman" w:cs="Times New Roman"/>
          <w:szCs w:val="24"/>
        </w:rPr>
        <w:t>. Η</w:t>
      </w:r>
      <w:r w:rsidRPr="0002306F">
        <w:rPr>
          <w:rFonts w:eastAsia="Times New Roman" w:cs="Times New Roman"/>
          <w:szCs w:val="24"/>
        </w:rPr>
        <w:t xml:space="preserve"> έξοδος από τα μνημόνια </w:t>
      </w:r>
      <w:r>
        <w:rPr>
          <w:rFonts w:eastAsia="Times New Roman" w:cs="Times New Roman"/>
          <w:szCs w:val="24"/>
        </w:rPr>
        <w:t>έ</w:t>
      </w:r>
      <w:r w:rsidRPr="0002306F">
        <w:rPr>
          <w:rFonts w:eastAsia="Times New Roman" w:cs="Times New Roman"/>
          <w:szCs w:val="24"/>
        </w:rPr>
        <w:t>βαλε τις βάσεις για την αναπτυξιακή πορεία της χώρας</w:t>
      </w:r>
      <w:r>
        <w:rPr>
          <w:rFonts w:eastAsia="Times New Roman" w:cs="Times New Roman"/>
          <w:szCs w:val="24"/>
        </w:rPr>
        <w:t>. Α</w:t>
      </w:r>
      <w:r w:rsidRPr="0002306F">
        <w:rPr>
          <w:rFonts w:eastAsia="Times New Roman" w:cs="Times New Roman"/>
          <w:szCs w:val="24"/>
        </w:rPr>
        <w:t xml:space="preserve">υτό γίνεται φανερό από </w:t>
      </w:r>
      <w:r>
        <w:rPr>
          <w:rFonts w:eastAsia="Times New Roman" w:cs="Times New Roman"/>
          <w:szCs w:val="24"/>
        </w:rPr>
        <w:t xml:space="preserve">τη δημιουργία τριακοσίων πενήντα </w:t>
      </w:r>
      <w:r w:rsidRPr="0002306F">
        <w:rPr>
          <w:rFonts w:eastAsia="Times New Roman" w:cs="Times New Roman"/>
          <w:szCs w:val="24"/>
        </w:rPr>
        <w:t>χιλιάδων νέων θέσεων εργασίας</w:t>
      </w:r>
      <w:r>
        <w:rPr>
          <w:rFonts w:eastAsia="Times New Roman" w:cs="Times New Roman"/>
          <w:szCs w:val="24"/>
        </w:rPr>
        <w:t>,</w:t>
      </w:r>
      <w:r w:rsidRPr="0002306F">
        <w:rPr>
          <w:rFonts w:eastAsia="Times New Roman" w:cs="Times New Roman"/>
          <w:szCs w:val="24"/>
        </w:rPr>
        <w:t xml:space="preserve"> τη μείωση της ανεργίας από το</w:t>
      </w:r>
      <w:r w:rsidRPr="0002306F">
        <w:rPr>
          <w:rFonts w:eastAsia="Times New Roman" w:cs="Times New Roman"/>
          <w:szCs w:val="24"/>
        </w:rPr>
        <w:t xml:space="preserve"> 27,8</w:t>
      </w:r>
      <w:r>
        <w:rPr>
          <w:rFonts w:eastAsia="Times New Roman" w:cs="Times New Roman"/>
          <w:szCs w:val="24"/>
        </w:rPr>
        <w:t>%</w:t>
      </w:r>
      <w:r w:rsidRPr="0002306F">
        <w:rPr>
          <w:rFonts w:eastAsia="Times New Roman" w:cs="Times New Roman"/>
          <w:szCs w:val="24"/>
        </w:rPr>
        <w:t xml:space="preserve"> το</w:t>
      </w:r>
      <w:r>
        <w:rPr>
          <w:rFonts w:eastAsia="Times New Roman" w:cs="Times New Roman"/>
          <w:szCs w:val="24"/>
        </w:rPr>
        <w:t xml:space="preserve"> 20</w:t>
      </w:r>
      <w:r w:rsidRPr="0002306F">
        <w:rPr>
          <w:rFonts w:eastAsia="Times New Roman" w:cs="Times New Roman"/>
          <w:szCs w:val="24"/>
        </w:rPr>
        <w:t>15 στο 18</w:t>
      </w:r>
      <w:r>
        <w:rPr>
          <w:rFonts w:eastAsia="Times New Roman" w:cs="Times New Roman"/>
          <w:szCs w:val="24"/>
        </w:rPr>
        <w:t>%</w:t>
      </w:r>
      <w:r w:rsidRPr="0002306F">
        <w:rPr>
          <w:rFonts w:eastAsia="Times New Roman" w:cs="Times New Roman"/>
          <w:szCs w:val="24"/>
        </w:rPr>
        <w:t xml:space="preserve"> το 2019</w:t>
      </w:r>
      <w:r>
        <w:rPr>
          <w:rFonts w:eastAsia="Times New Roman" w:cs="Times New Roman"/>
          <w:szCs w:val="24"/>
        </w:rPr>
        <w:t>, τη</w:t>
      </w:r>
      <w:r w:rsidRPr="0002306F">
        <w:rPr>
          <w:rFonts w:eastAsia="Times New Roman" w:cs="Times New Roman"/>
          <w:szCs w:val="24"/>
        </w:rPr>
        <w:t xml:space="preserve"> δημιουργία </w:t>
      </w:r>
      <w:r>
        <w:rPr>
          <w:rFonts w:eastAsia="Times New Roman" w:cs="Times New Roman"/>
          <w:szCs w:val="24"/>
        </w:rPr>
        <w:t>είκοσι οκτώ χιλιάδων νέων</w:t>
      </w:r>
      <w:r w:rsidRPr="0002306F">
        <w:rPr>
          <w:rFonts w:eastAsia="Times New Roman" w:cs="Times New Roman"/>
          <w:szCs w:val="24"/>
        </w:rPr>
        <w:t xml:space="preserve"> θέσεων εργασίας το</w:t>
      </w:r>
      <w:r>
        <w:rPr>
          <w:rFonts w:eastAsia="Times New Roman" w:cs="Times New Roman"/>
          <w:szCs w:val="24"/>
        </w:rPr>
        <w:t>ν</w:t>
      </w:r>
      <w:r w:rsidRPr="0002306F">
        <w:rPr>
          <w:rFonts w:eastAsia="Times New Roman" w:cs="Times New Roman"/>
          <w:szCs w:val="24"/>
        </w:rPr>
        <w:t xml:space="preserve"> μήνα Φεβρουάριο</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η</w:t>
      </w:r>
      <w:r w:rsidRPr="0002306F">
        <w:rPr>
          <w:rFonts w:eastAsia="Times New Roman" w:cs="Times New Roman"/>
          <w:szCs w:val="24"/>
        </w:rPr>
        <w:t xml:space="preserve"> αύξηση του κατώτατου μισθού δίνει </w:t>
      </w:r>
      <w:r w:rsidRPr="00833F6A">
        <w:rPr>
          <w:rFonts w:eastAsia="Times New Roman"/>
          <w:bCs/>
          <w:shd w:val="clear" w:color="auto" w:fill="FFFFFF"/>
        </w:rPr>
        <w:t>μια</w:t>
      </w:r>
      <w:r>
        <w:rPr>
          <w:rFonts w:eastAsia="Times New Roman" w:cs="Times New Roman"/>
          <w:szCs w:val="24"/>
        </w:rPr>
        <w:t xml:space="preserve"> απάντηση στις επιφυλάξεις και τ</w:t>
      </w:r>
      <w:r w:rsidRPr="0002306F">
        <w:rPr>
          <w:rFonts w:eastAsia="Times New Roman" w:cs="Times New Roman"/>
          <w:szCs w:val="24"/>
        </w:rPr>
        <w:t>ις αρνητικές κριτικές για το μέτρο</w:t>
      </w:r>
      <w:r>
        <w:rPr>
          <w:rFonts w:eastAsia="Times New Roman" w:cs="Times New Roman"/>
          <w:szCs w:val="24"/>
        </w:rPr>
        <w:t xml:space="preserve">. </w:t>
      </w:r>
    </w:p>
    <w:p w14:paraId="7098F05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w:t>
      </w:r>
      <w:r w:rsidRPr="0002306F">
        <w:rPr>
          <w:rFonts w:eastAsia="Times New Roman" w:cs="Times New Roman"/>
          <w:szCs w:val="24"/>
        </w:rPr>
        <w:t xml:space="preserve">ίναι θετικό </w:t>
      </w:r>
      <w:r>
        <w:rPr>
          <w:rFonts w:eastAsia="Times New Roman" w:cs="Times New Roman"/>
          <w:szCs w:val="24"/>
        </w:rPr>
        <w:t xml:space="preserve">ότι μειώνεται η </w:t>
      </w:r>
      <w:r>
        <w:rPr>
          <w:rFonts w:eastAsia="Times New Roman" w:cs="Times New Roman"/>
          <w:szCs w:val="24"/>
        </w:rPr>
        <w:t>ανεργία ή όχι; Λέτε</w:t>
      </w:r>
      <w:r w:rsidRPr="0002306F">
        <w:rPr>
          <w:rFonts w:eastAsia="Times New Roman" w:cs="Times New Roman"/>
          <w:szCs w:val="24"/>
        </w:rPr>
        <w:t xml:space="preserve"> </w:t>
      </w:r>
      <w:r>
        <w:rPr>
          <w:rFonts w:eastAsia="Times New Roman" w:cs="Times New Roman"/>
          <w:szCs w:val="24"/>
        </w:rPr>
        <w:t>-</w:t>
      </w:r>
      <w:r w:rsidRPr="0002306F">
        <w:rPr>
          <w:rFonts w:eastAsia="Times New Roman" w:cs="Times New Roman"/>
          <w:szCs w:val="24"/>
        </w:rPr>
        <w:t>και συμφωνούμε σε αυτό</w:t>
      </w:r>
      <w:r>
        <w:rPr>
          <w:rFonts w:eastAsia="Times New Roman" w:cs="Times New Roman"/>
          <w:szCs w:val="24"/>
        </w:rPr>
        <w:t>-</w:t>
      </w:r>
      <w:r w:rsidRPr="0002306F">
        <w:rPr>
          <w:rFonts w:eastAsia="Times New Roman" w:cs="Times New Roman"/>
          <w:szCs w:val="24"/>
        </w:rPr>
        <w:t xml:space="preserve"> </w:t>
      </w:r>
      <w:r w:rsidRPr="002B5B2E">
        <w:rPr>
          <w:rFonts w:eastAsia="Times New Roman"/>
          <w:bCs/>
          <w:shd w:val="clear" w:color="auto" w:fill="FFFFFF"/>
        </w:rPr>
        <w:t>ότι</w:t>
      </w:r>
      <w:r>
        <w:rPr>
          <w:rFonts w:eastAsia="Times New Roman" w:cs="Times New Roman"/>
          <w:szCs w:val="24"/>
        </w:rPr>
        <w:t xml:space="preserve"> η </w:t>
      </w:r>
      <w:r w:rsidRPr="0002306F">
        <w:rPr>
          <w:rFonts w:eastAsia="Times New Roman" w:cs="Times New Roman"/>
          <w:szCs w:val="24"/>
        </w:rPr>
        <w:t xml:space="preserve">ανάπτυξη θα έρθει μέσω </w:t>
      </w:r>
      <w:r>
        <w:rPr>
          <w:rFonts w:eastAsia="Times New Roman" w:cs="Times New Roman"/>
          <w:szCs w:val="24"/>
        </w:rPr>
        <w:t>ε</w:t>
      </w:r>
      <w:r w:rsidRPr="0002306F">
        <w:rPr>
          <w:rFonts w:eastAsia="Times New Roman" w:cs="Times New Roman"/>
          <w:szCs w:val="24"/>
        </w:rPr>
        <w:t>πενδύσεων</w:t>
      </w:r>
      <w:r>
        <w:rPr>
          <w:rFonts w:eastAsia="Times New Roman" w:cs="Times New Roman"/>
          <w:szCs w:val="24"/>
        </w:rPr>
        <w:t>. Η</w:t>
      </w:r>
      <w:r w:rsidRPr="0002306F">
        <w:rPr>
          <w:rFonts w:eastAsia="Times New Roman" w:cs="Times New Roman"/>
          <w:szCs w:val="24"/>
        </w:rPr>
        <w:t xml:space="preserve"> μείωση της ανεργίας και η δημιουργία νέων θέσεων εργασίας δεν </w:t>
      </w:r>
      <w:r>
        <w:rPr>
          <w:rFonts w:eastAsia="Times New Roman" w:cs="Times New Roman"/>
          <w:szCs w:val="24"/>
        </w:rPr>
        <w:t xml:space="preserve">σηματοδοτεί κάτι τέτοιο; Η αύξηση των </w:t>
      </w:r>
      <w:r w:rsidRPr="0002306F">
        <w:rPr>
          <w:rFonts w:eastAsia="Times New Roman" w:cs="Times New Roman"/>
          <w:szCs w:val="24"/>
        </w:rPr>
        <w:t xml:space="preserve">εξαγωγών με ρεκόρ </w:t>
      </w:r>
      <w:r>
        <w:rPr>
          <w:rFonts w:eastAsia="Times New Roman" w:cs="Times New Roman"/>
          <w:szCs w:val="24"/>
        </w:rPr>
        <w:t>δεκαπεντα</w:t>
      </w:r>
      <w:r w:rsidRPr="0002306F">
        <w:rPr>
          <w:rFonts w:eastAsia="Times New Roman" w:cs="Times New Roman"/>
          <w:szCs w:val="24"/>
        </w:rPr>
        <w:t xml:space="preserve">ετίας </w:t>
      </w:r>
      <w:r>
        <w:rPr>
          <w:rFonts w:eastAsia="Times New Roman" w:cs="Times New Roman"/>
          <w:szCs w:val="24"/>
        </w:rPr>
        <w:t>δ</w:t>
      </w:r>
      <w:r w:rsidRPr="0002306F">
        <w:rPr>
          <w:rFonts w:eastAsia="Times New Roman" w:cs="Times New Roman"/>
          <w:szCs w:val="24"/>
        </w:rPr>
        <w:t>εν σημαίνει κάτι</w:t>
      </w:r>
      <w:r>
        <w:rPr>
          <w:rFonts w:eastAsia="Times New Roman" w:cs="Times New Roman"/>
          <w:szCs w:val="24"/>
        </w:rPr>
        <w:t>; Η</w:t>
      </w:r>
      <w:r w:rsidRPr="0002306F">
        <w:rPr>
          <w:rFonts w:eastAsia="Times New Roman" w:cs="Times New Roman"/>
          <w:szCs w:val="24"/>
        </w:rPr>
        <w:t xml:space="preserve"> αναβάθμιση τ</w:t>
      </w:r>
      <w:r>
        <w:rPr>
          <w:rFonts w:eastAsia="Times New Roman" w:cs="Times New Roman"/>
          <w:szCs w:val="24"/>
        </w:rPr>
        <w:t>ης</w:t>
      </w:r>
      <w:r w:rsidRPr="0002306F">
        <w:rPr>
          <w:rFonts w:eastAsia="Times New Roman" w:cs="Times New Roman"/>
          <w:szCs w:val="24"/>
        </w:rPr>
        <w:t xml:space="preserve"> πιστοληπτικής ικανότητας της χώρας είναι θετικό σημάδι ή όχι</w:t>
      </w:r>
      <w:r>
        <w:rPr>
          <w:rFonts w:eastAsia="Times New Roman" w:cs="Times New Roman"/>
          <w:szCs w:val="24"/>
        </w:rPr>
        <w:t>; Η</w:t>
      </w:r>
      <w:r w:rsidRPr="0002306F">
        <w:rPr>
          <w:rFonts w:eastAsia="Times New Roman" w:cs="Times New Roman"/>
          <w:szCs w:val="24"/>
        </w:rPr>
        <w:t xml:space="preserve"> έξοδος στις αγορές με επιτόκιο στο επίπεδο όχι του 2014</w:t>
      </w:r>
      <w:r>
        <w:rPr>
          <w:rFonts w:eastAsia="Times New Roman" w:cs="Times New Roman"/>
          <w:szCs w:val="24"/>
        </w:rPr>
        <w:t>,</w:t>
      </w:r>
      <w:r w:rsidRPr="0002306F">
        <w:rPr>
          <w:rFonts w:eastAsia="Times New Roman" w:cs="Times New Roman"/>
          <w:szCs w:val="24"/>
        </w:rPr>
        <w:t xml:space="preserve"> αλλά το</w:t>
      </w:r>
      <w:r>
        <w:rPr>
          <w:rFonts w:eastAsia="Times New Roman" w:cs="Times New Roman"/>
          <w:szCs w:val="24"/>
        </w:rPr>
        <w:t>υ</w:t>
      </w:r>
      <w:r w:rsidRPr="0002306F">
        <w:rPr>
          <w:rFonts w:eastAsia="Times New Roman" w:cs="Times New Roman"/>
          <w:szCs w:val="24"/>
        </w:rPr>
        <w:t xml:space="preserve"> 2006</w:t>
      </w:r>
      <w:r>
        <w:rPr>
          <w:rFonts w:eastAsia="Times New Roman" w:cs="Times New Roman"/>
          <w:szCs w:val="24"/>
        </w:rPr>
        <w:t>,</w:t>
      </w:r>
      <w:r w:rsidRPr="0002306F">
        <w:rPr>
          <w:rFonts w:eastAsia="Times New Roman" w:cs="Times New Roman"/>
          <w:szCs w:val="24"/>
        </w:rPr>
        <w:t xml:space="preserve"> δεν αποτελεί θετική ένδειξη</w:t>
      </w:r>
      <w:r>
        <w:rPr>
          <w:rFonts w:eastAsia="Times New Roman" w:cs="Times New Roman"/>
          <w:szCs w:val="24"/>
        </w:rPr>
        <w:t xml:space="preserve">; </w:t>
      </w:r>
    </w:p>
    <w:p w14:paraId="7098F05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02306F">
        <w:rPr>
          <w:rFonts w:eastAsia="Times New Roman" w:cs="Times New Roman"/>
          <w:szCs w:val="24"/>
        </w:rPr>
        <w:t xml:space="preserve">κόμα και η σημερινή </w:t>
      </w:r>
      <w:r>
        <w:rPr>
          <w:rFonts w:eastAsia="Times New Roman" w:cs="Times New Roman"/>
          <w:szCs w:val="24"/>
        </w:rPr>
        <w:t>έκδοση</w:t>
      </w:r>
      <w:r w:rsidRPr="0002306F">
        <w:rPr>
          <w:rFonts w:eastAsia="Times New Roman" w:cs="Times New Roman"/>
          <w:szCs w:val="24"/>
        </w:rPr>
        <w:t xml:space="preserve"> του </w:t>
      </w:r>
      <w:r>
        <w:rPr>
          <w:rFonts w:eastAsia="Times New Roman" w:cs="Times New Roman"/>
          <w:szCs w:val="24"/>
        </w:rPr>
        <w:t>δεκα</w:t>
      </w:r>
      <w:r w:rsidRPr="0002306F">
        <w:rPr>
          <w:rFonts w:eastAsia="Times New Roman" w:cs="Times New Roman"/>
          <w:szCs w:val="24"/>
        </w:rPr>
        <w:t xml:space="preserve">ετούς ομολόγου επιβεβαιώνει τη θετική εξέλιξη </w:t>
      </w:r>
      <w:r>
        <w:rPr>
          <w:rFonts w:eastAsia="Times New Roman" w:cs="Times New Roman"/>
          <w:szCs w:val="24"/>
        </w:rPr>
        <w:t>ως</w:t>
      </w:r>
      <w:r w:rsidRPr="0002306F">
        <w:rPr>
          <w:rFonts w:eastAsia="Times New Roman" w:cs="Times New Roman"/>
          <w:szCs w:val="24"/>
        </w:rPr>
        <w:t xml:space="preserve"> </w:t>
      </w:r>
      <w:r>
        <w:rPr>
          <w:rFonts w:eastAsia="Times New Roman" w:cs="Times New Roman"/>
          <w:szCs w:val="24"/>
        </w:rPr>
        <w:t>μια</w:t>
      </w:r>
      <w:r w:rsidRPr="0002306F">
        <w:rPr>
          <w:rFonts w:eastAsia="Times New Roman" w:cs="Times New Roman"/>
          <w:szCs w:val="24"/>
        </w:rPr>
        <w:t xml:space="preserve"> </w:t>
      </w:r>
      <w:r w:rsidRPr="0002306F">
        <w:rPr>
          <w:rFonts w:eastAsia="Times New Roman" w:cs="Times New Roman"/>
          <w:szCs w:val="24"/>
        </w:rPr>
        <w:t xml:space="preserve">ξεκάθαρη επιδοκιμασία από τις αγορές </w:t>
      </w:r>
      <w:r>
        <w:rPr>
          <w:rFonts w:eastAsia="Times New Roman" w:cs="Times New Roman"/>
          <w:szCs w:val="24"/>
        </w:rPr>
        <w:t xml:space="preserve">της </w:t>
      </w:r>
      <w:r w:rsidRPr="00101E7F">
        <w:rPr>
          <w:rFonts w:eastAsia="Times New Roman"/>
          <w:bCs/>
          <w:shd w:val="clear" w:color="auto" w:fill="FFFFFF"/>
        </w:rPr>
        <w:t>οικονομική</w:t>
      </w:r>
      <w:r>
        <w:rPr>
          <w:rFonts w:eastAsia="Times New Roman" w:cs="Times New Roman"/>
          <w:szCs w:val="24"/>
        </w:rPr>
        <w:t xml:space="preserve">ς ανάκαμψης, λίγες μέρες </w:t>
      </w:r>
      <w:r w:rsidRPr="0002306F">
        <w:rPr>
          <w:rFonts w:eastAsia="Times New Roman" w:cs="Times New Roman"/>
          <w:szCs w:val="24"/>
        </w:rPr>
        <w:t xml:space="preserve">μετά την αναβάθμιση κατά δύο βαθμίδες από την </w:t>
      </w:r>
      <w:r>
        <w:rPr>
          <w:rFonts w:eastAsia="Times New Roman" w:cs="Times New Roman"/>
          <w:szCs w:val="24"/>
        </w:rPr>
        <w:t>«</w:t>
      </w:r>
      <w:r w:rsidRPr="0002306F">
        <w:rPr>
          <w:rFonts w:eastAsia="Times New Roman" w:cs="Times New Roman"/>
          <w:szCs w:val="24"/>
        </w:rPr>
        <w:t>MOODY'S</w:t>
      </w:r>
      <w:r>
        <w:rPr>
          <w:rFonts w:eastAsia="Times New Roman" w:cs="Times New Roman"/>
          <w:szCs w:val="24"/>
        </w:rPr>
        <w:t>»</w:t>
      </w:r>
      <w:r>
        <w:rPr>
          <w:rFonts w:eastAsia="Times New Roman" w:cs="Times New Roman"/>
          <w:szCs w:val="24"/>
        </w:rPr>
        <w:t>.</w:t>
      </w:r>
      <w:r>
        <w:rPr>
          <w:rFonts w:eastAsia="Times New Roman" w:cs="Times New Roman"/>
          <w:szCs w:val="24"/>
        </w:rPr>
        <w:t xml:space="preserve"> Α</w:t>
      </w:r>
      <w:r w:rsidRPr="0002306F">
        <w:rPr>
          <w:rFonts w:eastAsia="Times New Roman" w:cs="Times New Roman"/>
          <w:szCs w:val="24"/>
        </w:rPr>
        <w:t>υτά δεν τα λέει κ</w:t>
      </w:r>
      <w:r>
        <w:rPr>
          <w:rFonts w:eastAsia="Times New Roman" w:cs="Times New Roman"/>
          <w:szCs w:val="24"/>
        </w:rPr>
        <w:t>ανένας</w:t>
      </w:r>
      <w:r w:rsidRPr="0002306F">
        <w:rPr>
          <w:rFonts w:eastAsia="Times New Roman" w:cs="Times New Roman"/>
          <w:szCs w:val="24"/>
        </w:rPr>
        <w:t xml:space="preserve"> </w:t>
      </w:r>
      <w:proofErr w:type="spellStart"/>
      <w:r w:rsidRPr="0002306F">
        <w:rPr>
          <w:rFonts w:eastAsia="Times New Roman" w:cs="Times New Roman"/>
          <w:szCs w:val="24"/>
        </w:rPr>
        <w:t>Συριζαίος</w:t>
      </w:r>
      <w:proofErr w:type="spellEnd"/>
      <w:r>
        <w:rPr>
          <w:rFonts w:eastAsia="Times New Roman" w:cs="Times New Roman"/>
          <w:szCs w:val="24"/>
        </w:rPr>
        <w:t>. Τ</w:t>
      </w:r>
      <w:r w:rsidRPr="0002306F">
        <w:rPr>
          <w:rFonts w:eastAsia="Times New Roman" w:cs="Times New Roman"/>
          <w:szCs w:val="24"/>
        </w:rPr>
        <w:t xml:space="preserve">α λέει το </w:t>
      </w:r>
      <w:r>
        <w:rPr>
          <w:rFonts w:eastAsia="Times New Roman" w:cs="Times New Roman"/>
          <w:szCs w:val="24"/>
        </w:rPr>
        <w:t>«</w:t>
      </w:r>
      <w:r w:rsidRPr="0002306F">
        <w:rPr>
          <w:rFonts w:eastAsia="Times New Roman" w:cs="Times New Roman"/>
          <w:szCs w:val="24"/>
        </w:rPr>
        <w:t>REUTERS</w:t>
      </w:r>
      <w:r>
        <w:rPr>
          <w:rFonts w:eastAsia="Times New Roman" w:cs="Times New Roman"/>
          <w:szCs w:val="24"/>
        </w:rPr>
        <w:t>»</w:t>
      </w:r>
      <w:r>
        <w:rPr>
          <w:rFonts w:eastAsia="Times New Roman" w:cs="Times New Roman"/>
          <w:szCs w:val="24"/>
        </w:rPr>
        <w:t>.</w:t>
      </w:r>
    </w:p>
    <w:p w14:paraId="7098F05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Η αύξηση του κατώτατου μισθού </w:t>
      </w:r>
      <w:r w:rsidRPr="00F331DF">
        <w:rPr>
          <w:rFonts w:eastAsia="Times New Roman"/>
          <w:bCs/>
        </w:rPr>
        <w:t>και</w:t>
      </w:r>
      <w:r w:rsidRPr="0002306F">
        <w:rPr>
          <w:rFonts w:eastAsia="Times New Roman" w:cs="Times New Roman"/>
          <w:szCs w:val="24"/>
        </w:rPr>
        <w:t xml:space="preserve"> η κατάργηση του </w:t>
      </w:r>
      <w:proofErr w:type="spellStart"/>
      <w:r w:rsidRPr="0002306F">
        <w:rPr>
          <w:rFonts w:eastAsia="Times New Roman" w:cs="Times New Roman"/>
          <w:szCs w:val="24"/>
        </w:rPr>
        <w:t>υποκατώτατου</w:t>
      </w:r>
      <w:proofErr w:type="spellEnd"/>
      <w:r w:rsidRPr="0002306F">
        <w:rPr>
          <w:rFonts w:eastAsia="Times New Roman" w:cs="Times New Roman"/>
          <w:szCs w:val="24"/>
        </w:rPr>
        <w:t xml:space="preserve"> </w:t>
      </w:r>
      <w:r>
        <w:rPr>
          <w:rFonts w:eastAsia="Times New Roman" w:cs="Times New Roman"/>
          <w:szCs w:val="24"/>
        </w:rPr>
        <w:t xml:space="preserve">ξέρω </w:t>
      </w:r>
      <w:r w:rsidRPr="002B5B2E">
        <w:rPr>
          <w:rFonts w:eastAsia="Times New Roman"/>
          <w:bCs/>
          <w:shd w:val="clear" w:color="auto" w:fill="FFFFFF"/>
        </w:rPr>
        <w:t>ότι</w:t>
      </w:r>
      <w:r>
        <w:rPr>
          <w:rFonts w:eastAsia="Times New Roman" w:cs="Times New Roman"/>
          <w:szCs w:val="24"/>
        </w:rPr>
        <w:t xml:space="preserve"> </w:t>
      </w:r>
      <w:r w:rsidRPr="00A8202F">
        <w:rPr>
          <w:rFonts w:eastAsia="Times New Roman"/>
          <w:bCs/>
          <w:shd w:val="clear" w:color="auto" w:fill="FFFFFF"/>
        </w:rPr>
        <w:t>δεν</w:t>
      </w:r>
      <w:r>
        <w:rPr>
          <w:rFonts w:eastAsia="Times New Roman" w:cs="Times New Roman"/>
          <w:szCs w:val="24"/>
        </w:rPr>
        <w:t xml:space="preserve"> σας βρίσκει</w:t>
      </w:r>
      <w:r w:rsidRPr="0002306F">
        <w:rPr>
          <w:rFonts w:eastAsia="Times New Roman" w:cs="Times New Roman"/>
          <w:szCs w:val="24"/>
        </w:rPr>
        <w:t xml:space="preserve"> σύμφωνους</w:t>
      </w:r>
      <w:r>
        <w:rPr>
          <w:rFonts w:eastAsia="Times New Roman" w:cs="Times New Roman"/>
          <w:szCs w:val="24"/>
        </w:rPr>
        <w:t>,</w:t>
      </w:r>
      <w:r w:rsidRPr="0002306F">
        <w:rPr>
          <w:rFonts w:eastAsia="Times New Roman" w:cs="Times New Roman"/>
          <w:szCs w:val="24"/>
        </w:rPr>
        <w:t xml:space="preserve"> όμως δημιουργεί περισσότερ</w:t>
      </w:r>
      <w:r>
        <w:rPr>
          <w:rFonts w:eastAsia="Times New Roman" w:cs="Times New Roman"/>
          <w:szCs w:val="24"/>
        </w:rPr>
        <w:t xml:space="preserve">η αισιοδοξία </w:t>
      </w:r>
      <w:r w:rsidRPr="00F331DF">
        <w:rPr>
          <w:rFonts w:eastAsia="Times New Roman"/>
          <w:bCs/>
        </w:rPr>
        <w:t>και</w:t>
      </w:r>
      <w:r>
        <w:rPr>
          <w:rFonts w:eastAsia="Times New Roman" w:cs="Times New Roman"/>
          <w:szCs w:val="24"/>
        </w:rPr>
        <w:t xml:space="preserve"> </w:t>
      </w:r>
      <w:r w:rsidRPr="0002306F">
        <w:rPr>
          <w:rFonts w:eastAsia="Times New Roman" w:cs="Times New Roman"/>
          <w:szCs w:val="24"/>
        </w:rPr>
        <w:t>ελπίδες για τους εργαζόμενους και ιδιαίτερα</w:t>
      </w:r>
      <w:r>
        <w:rPr>
          <w:rFonts w:eastAsia="Times New Roman" w:cs="Times New Roman"/>
          <w:szCs w:val="24"/>
        </w:rPr>
        <w:t xml:space="preserve"> για</w:t>
      </w:r>
      <w:r w:rsidRPr="0002306F">
        <w:rPr>
          <w:rFonts w:eastAsia="Times New Roman" w:cs="Times New Roman"/>
          <w:szCs w:val="24"/>
        </w:rPr>
        <w:t xml:space="preserve"> τους νέους</w:t>
      </w:r>
      <w:r>
        <w:rPr>
          <w:rFonts w:eastAsia="Times New Roman" w:cs="Times New Roman"/>
          <w:szCs w:val="24"/>
        </w:rPr>
        <w:t xml:space="preserve">. </w:t>
      </w:r>
    </w:p>
    <w:p w14:paraId="7098F056" w14:textId="77777777" w:rsidR="00971A45" w:rsidRDefault="00ED091D">
      <w:pPr>
        <w:spacing w:line="600" w:lineRule="auto"/>
        <w:ind w:firstLine="720"/>
        <w:jc w:val="both"/>
        <w:rPr>
          <w:rFonts w:eastAsia="Times New Roman" w:cs="Times New Roman"/>
          <w:szCs w:val="24"/>
        </w:rPr>
      </w:pPr>
      <w:r w:rsidRPr="00D355DE">
        <w:rPr>
          <w:rFonts w:eastAsia="Times New Roman" w:cs="Times New Roman"/>
          <w:bCs/>
          <w:shd w:val="clear" w:color="auto" w:fill="FFFFFF"/>
        </w:rPr>
        <w:t>Όμως</w:t>
      </w:r>
      <w:r>
        <w:rPr>
          <w:rFonts w:eastAsia="Times New Roman" w:cs="Times New Roman"/>
          <w:szCs w:val="24"/>
        </w:rPr>
        <w:t xml:space="preserve"> μακριά από εμάς η</w:t>
      </w:r>
      <w:r w:rsidRPr="0002306F">
        <w:rPr>
          <w:rFonts w:eastAsia="Times New Roman" w:cs="Times New Roman"/>
          <w:szCs w:val="24"/>
        </w:rPr>
        <w:t xml:space="preserve"> λογική ότι λύθηκαν τα προβλήματα</w:t>
      </w:r>
      <w:r>
        <w:rPr>
          <w:rFonts w:eastAsia="Times New Roman" w:cs="Times New Roman"/>
          <w:szCs w:val="24"/>
        </w:rPr>
        <w:t>,</w:t>
      </w:r>
      <w:r w:rsidRPr="0002306F">
        <w:rPr>
          <w:rFonts w:eastAsia="Times New Roman" w:cs="Times New Roman"/>
          <w:szCs w:val="24"/>
        </w:rPr>
        <w:t xml:space="preserve"> ότι δεν υπάρχουν δυσκολίες</w:t>
      </w:r>
      <w:r>
        <w:rPr>
          <w:rFonts w:eastAsia="Times New Roman" w:cs="Times New Roman"/>
          <w:szCs w:val="24"/>
        </w:rPr>
        <w:t>. Α</w:t>
      </w:r>
      <w:r w:rsidRPr="0002306F">
        <w:rPr>
          <w:rFonts w:eastAsia="Times New Roman" w:cs="Times New Roman"/>
          <w:szCs w:val="24"/>
        </w:rPr>
        <w:t xml:space="preserve">ποτελούν όμως θετικά μηνύματα </w:t>
      </w:r>
      <w:r>
        <w:rPr>
          <w:rFonts w:eastAsia="Times New Roman" w:cs="Times New Roman"/>
          <w:szCs w:val="24"/>
        </w:rPr>
        <w:t xml:space="preserve">το </w:t>
      </w:r>
      <w:r w:rsidRPr="0002306F">
        <w:rPr>
          <w:rFonts w:eastAsia="Times New Roman" w:cs="Times New Roman"/>
          <w:szCs w:val="24"/>
        </w:rPr>
        <w:t>ότι αφήνουμε πίσω μας την κρίση και αντιμετωπίζουμε το μέλλον με αισιοδοξία</w:t>
      </w:r>
      <w:r>
        <w:rPr>
          <w:rFonts w:eastAsia="Times New Roman" w:cs="Times New Roman"/>
          <w:szCs w:val="24"/>
        </w:rPr>
        <w:t xml:space="preserve">. </w:t>
      </w:r>
    </w:p>
    <w:p w14:paraId="7098F05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w:t>
      </w:r>
      <w:r w:rsidRPr="0002306F">
        <w:rPr>
          <w:rFonts w:eastAsia="Times New Roman" w:cs="Times New Roman"/>
          <w:szCs w:val="24"/>
        </w:rPr>
        <w:t xml:space="preserve">ι πολίτες </w:t>
      </w:r>
      <w:r>
        <w:rPr>
          <w:rFonts w:eastAsia="Times New Roman" w:cs="Times New Roman"/>
          <w:szCs w:val="24"/>
        </w:rPr>
        <w:t>-</w:t>
      </w:r>
      <w:r w:rsidRPr="0002306F">
        <w:rPr>
          <w:rFonts w:eastAsia="Times New Roman" w:cs="Times New Roman"/>
          <w:szCs w:val="24"/>
        </w:rPr>
        <w:t>και ιδιαίτερα εκείνοι που έζησαν τις συνέπειες της κρίσης</w:t>
      </w:r>
      <w:r>
        <w:rPr>
          <w:rFonts w:eastAsia="Times New Roman" w:cs="Times New Roman"/>
          <w:szCs w:val="24"/>
        </w:rPr>
        <w:t>-</w:t>
      </w:r>
      <w:r w:rsidRPr="0002306F">
        <w:rPr>
          <w:rFonts w:eastAsia="Times New Roman" w:cs="Times New Roman"/>
          <w:szCs w:val="24"/>
        </w:rPr>
        <w:t xml:space="preserve"> έχουν αντιλη</w:t>
      </w:r>
      <w:r>
        <w:rPr>
          <w:rFonts w:eastAsia="Times New Roman" w:cs="Times New Roman"/>
          <w:szCs w:val="24"/>
        </w:rPr>
        <w:t xml:space="preserve">φθεί ποιοι φταίνε για την κρίση, ποιοι </w:t>
      </w:r>
      <w:r w:rsidRPr="0002306F">
        <w:rPr>
          <w:rFonts w:eastAsia="Times New Roman" w:cs="Times New Roman"/>
          <w:szCs w:val="24"/>
        </w:rPr>
        <w:t>τους οδήγησαν στα μνημόνια</w:t>
      </w:r>
      <w:r>
        <w:rPr>
          <w:rFonts w:eastAsia="Times New Roman" w:cs="Times New Roman"/>
          <w:szCs w:val="24"/>
        </w:rPr>
        <w:t>,</w:t>
      </w:r>
      <w:r w:rsidRPr="0002306F">
        <w:rPr>
          <w:rFonts w:eastAsia="Times New Roman" w:cs="Times New Roman"/>
          <w:szCs w:val="24"/>
        </w:rPr>
        <w:t xml:space="preserve"> αλλά και ποιοι τους έβγαλαν από αυτά</w:t>
      </w:r>
      <w:r>
        <w:rPr>
          <w:rFonts w:eastAsia="Times New Roman" w:cs="Times New Roman"/>
          <w:szCs w:val="24"/>
        </w:rPr>
        <w:t>. Ν</w:t>
      </w:r>
      <w:r w:rsidRPr="0002306F">
        <w:rPr>
          <w:rFonts w:eastAsia="Times New Roman" w:cs="Times New Roman"/>
          <w:szCs w:val="24"/>
        </w:rPr>
        <w:t xml:space="preserve">α </w:t>
      </w:r>
      <w:r>
        <w:rPr>
          <w:rFonts w:eastAsia="Times New Roman" w:cs="Times New Roman"/>
          <w:szCs w:val="24"/>
        </w:rPr>
        <w:t>είστε σίγουροι</w:t>
      </w:r>
      <w:r w:rsidRPr="0002306F">
        <w:rPr>
          <w:rFonts w:eastAsia="Times New Roman" w:cs="Times New Roman"/>
          <w:szCs w:val="24"/>
        </w:rPr>
        <w:t xml:space="preserve"> ότι θα αποφασίσουν </w:t>
      </w:r>
      <w:r>
        <w:rPr>
          <w:rFonts w:eastAsia="Times New Roman"/>
          <w:bCs/>
        </w:rPr>
        <w:t>με</w:t>
      </w:r>
      <w:r>
        <w:rPr>
          <w:rFonts w:eastAsia="Times New Roman" w:cs="Times New Roman"/>
          <w:szCs w:val="24"/>
        </w:rPr>
        <w:t xml:space="preserve"> γνώμονα το ποιοι</w:t>
      </w:r>
      <w:r w:rsidRPr="0002306F">
        <w:rPr>
          <w:rFonts w:eastAsia="Times New Roman" w:cs="Times New Roman"/>
          <w:szCs w:val="24"/>
        </w:rPr>
        <w:t xml:space="preserve"> πραγματικά υπερασπίζονται τα</w:t>
      </w:r>
      <w:r>
        <w:rPr>
          <w:rFonts w:eastAsia="Times New Roman" w:cs="Times New Roman"/>
          <w:szCs w:val="24"/>
        </w:rPr>
        <w:t xml:space="preserve"> συμφέροντά τους. Σ</w:t>
      </w:r>
      <w:r w:rsidRPr="0002306F">
        <w:rPr>
          <w:rFonts w:eastAsia="Times New Roman" w:cs="Times New Roman"/>
          <w:szCs w:val="24"/>
        </w:rPr>
        <w:t xml:space="preserve">ίγουρα δεν θα είστε ανάμεσα </w:t>
      </w:r>
      <w:r w:rsidRPr="0002306F">
        <w:rPr>
          <w:rFonts w:eastAsia="Times New Roman" w:cs="Times New Roman"/>
          <w:szCs w:val="24"/>
        </w:rPr>
        <w:t>σ</w:t>
      </w:r>
      <w:r>
        <w:rPr>
          <w:rFonts w:eastAsia="Times New Roman" w:cs="Times New Roman"/>
          <w:szCs w:val="24"/>
        </w:rPr>
        <w:t>’</w:t>
      </w:r>
      <w:r w:rsidRPr="0002306F">
        <w:rPr>
          <w:rFonts w:eastAsia="Times New Roman" w:cs="Times New Roman"/>
          <w:szCs w:val="24"/>
        </w:rPr>
        <w:t xml:space="preserve"> </w:t>
      </w:r>
      <w:r>
        <w:rPr>
          <w:rFonts w:eastAsia="Times New Roman" w:cs="Times New Roman"/>
          <w:szCs w:val="24"/>
        </w:rPr>
        <w:t>αυτούς. Θ</w:t>
      </w:r>
      <w:r w:rsidRPr="0002306F">
        <w:rPr>
          <w:rFonts w:eastAsia="Times New Roman" w:cs="Times New Roman"/>
          <w:szCs w:val="24"/>
        </w:rPr>
        <w:t>α μείνετε μετεξεταστέο</w:t>
      </w:r>
      <w:r>
        <w:rPr>
          <w:rFonts w:eastAsia="Times New Roman" w:cs="Times New Roman"/>
          <w:szCs w:val="24"/>
        </w:rPr>
        <w:t>ι.</w:t>
      </w:r>
    </w:p>
    <w:p w14:paraId="7098F058" w14:textId="77777777" w:rsidR="00971A45" w:rsidRDefault="00ED091D">
      <w:pPr>
        <w:spacing w:line="600" w:lineRule="auto"/>
        <w:ind w:firstLine="720"/>
        <w:jc w:val="both"/>
        <w:rPr>
          <w:rFonts w:eastAsia="Times New Roman" w:cs="Times New Roman"/>
        </w:rPr>
      </w:pPr>
      <w:r w:rsidRPr="000A3480">
        <w:rPr>
          <w:rFonts w:eastAsia="Times New Roman" w:cs="Times New Roman"/>
        </w:rPr>
        <w:t>Ευχαριστώ, κύριε Πρόεδρε</w:t>
      </w:r>
      <w:r>
        <w:rPr>
          <w:rFonts w:eastAsia="Times New Roman" w:cs="Times New Roman"/>
        </w:rPr>
        <w:t>.</w:t>
      </w:r>
    </w:p>
    <w:p w14:paraId="7098F059" w14:textId="77777777" w:rsidR="00971A45" w:rsidRDefault="00ED091D">
      <w:pPr>
        <w:spacing w:line="600" w:lineRule="auto"/>
        <w:ind w:firstLine="720"/>
        <w:jc w:val="center"/>
        <w:rPr>
          <w:rFonts w:eastAsia="Times New Roman"/>
          <w:bCs/>
        </w:rPr>
      </w:pPr>
      <w:r w:rsidRPr="006651D3">
        <w:rPr>
          <w:rFonts w:eastAsia="Times New Roman"/>
          <w:bCs/>
        </w:rPr>
        <w:t>(Χειροκροτήματα από τη</w:t>
      </w:r>
      <w:r w:rsidRPr="006651D3">
        <w:rPr>
          <w:rFonts w:eastAsia="Times New Roman"/>
          <w:bCs/>
        </w:rPr>
        <w:t>ν πτέρυγα του ΣΥΡΙΖΑ)</w:t>
      </w:r>
    </w:p>
    <w:p w14:paraId="7098F05A" w14:textId="77777777" w:rsidR="00971A45" w:rsidRDefault="00ED091D">
      <w:pPr>
        <w:spacing w:line="600" w:lineRule="auto"/>
        <w:ind w:firstLine="720"/>
        <w:jc w:val="both"/>
        <w:rPr>
          <w:rFonts w:eastAsia="Times New Roman" w:cs="Times New Roman"/>
          <w:szCs w:val="24"/>
        </w:rPr>
      </w:pPr>
      <w:r w:rsidRPr="00D30781">
        <w:rPr>
          <w:rFonts w:eastAsia="Times New Roman"/>
          <w:b/>
          <w:bCs/>
          <w:shd w:val="clear" w:color="auto" w:fill="FFFFFF"/>
        </w:rPr>
        <w:t xml:space="preserve">ΠΡΟΕΔΡΕΥΩΝ (Μάριος Γεωργιάδης): </w:t>
      </w:r>
      <w:r w:rsidRPr="0002306F">
        <w:rPr>
          <w:rFonts w:eastAsia="Times New Roman" w:cs="Times New Roman"/>
          <w:szCs w:val="24"/>
        </w:rPr>
        <w:t>Ευχαριστούμε</w:t>
      </w:r>
      <w:r>
        <w:rPr>
          <w:rFonts w:eastAsia="Times New Roman" w:cs="Times New Roman"/>
          <w:szCs w:val="24"/>
        </w:rPr>
        <w:t xml:space="preserve">. </w:t>
      </w:r>
    </w:p>
    <w:p w14:paraId="7098F05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Τον λόγο </w:t>
      </w:r>
      <w:r w:rsidRPr="00773379">
        <w:rPr>
          <w:rFonts w:eastAsia="Times New Roman"/>
          <w:bCs/>
        </w:rPr>
        <w:t>έχει</w:t>
      </w:r>
      <w:r>
        <w:rPr>
          <w:rFonts w:eastAsia="Times New Roman" w:cs="Times New Roman"/>
          <w:szCs w:val="24"/>
        </w:rPr>
        <w:t xml:space="preserve"> ο κ. </w:t>
      </w:r>
      <w:proofErr w:type="spellStart"/>
      <w:r>
        <w:rPr>
          <w:rFonts w:eastAsia="Times New Roman" w:cs="Times New Roman"/>
          <w:szCs w:val="24"/>
        </w:rPr>
        <w:t>Γιόγιακας</w:t>
      </w:r>
      <w:proofErr w:type="spellEnd"/>
      <w:r>
        <w:rPr>
          <w:rFonts w:eastAsia="Times New Roman" w:cs="Times New Roman"/>
          <w:szCs w:val="24"/>
        </w:rPr>
        <w:t xml:space="preserve"> από τη </w:t>
      </w:r>
      <w:r w:rsidRPr="00A92A6A">
        <w:rPr>
          <w:rFonts w:eastAsia="Times New Roman" w:cs="Times New Roman"/>
        </w:rPr>
        <w:t xml:space="preserve">Νέα Δημοκρατία </w:t>
      </w:r>
      <w:r>
        <w:rPr>
          <w:rFonts w:eastAsia="Times New Roman" w:cs="Times New Roman"/>
        </w:rPr>
        <w:t>για επτά λεπτά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μετά ακολουθούν ο κ. </w:t>
      </w:r>
      <w:proofErr w:type="spellStart"/>
      <w:r>
        <w:rPr>
          <w:rFonts w:eastAsia="Times New Roman" w:cs="Times New Roman"/>
          <w:szCs w:val="24"/>
        </w:rPr>
        <w:t>Μάρδας</w:t>
      </w:r>
      <w:proofErr w:type="spellEnd"/>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 κ. </w:t>
      </w:r>
      <w:proofErr w:type="spellStart"/>
      <w:r>
        <w:rPr>
          <w:rFonts w:eastAsia="Times New Roman" w:cs="Times New Roman"/>
          <w:szCs w:val="24"/>
        </w:rPr>
        <w:t>Βαγιωνάς</w:t>
      </w:r>
      <w:proofErr w:type="spellEnd"/>
      <w:r>
        <w:rPr>
          <w:rFonts w:eastAsia="Times New Roman" w:cs="Times New Roman"/>
          <w:szCs w:val="24"/>
        </w:rPr>
        <w:t>.</w:t>
      </w:r>
    </w:p>
    <w:p w14:paraId="7098F05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7098F05D" w14:textId="77777777" w:rsidR="00971A45" w:rsidRDefault="00ED091D">
      <w:pPr>
        <w:spacing w:line="600" w:lineRule="auto"/>
        <w:ind w:firstLine="720"/>
        <w:jc w:val="both"/>
        <w:rPr>
          <w:rFonts w:eastAsia="Times New Roman" w:cs="Times New Roman"/>
          <w:szCs w:val="24"/>
        </w:rPr>
      </w:pPr>
      <w:r w:rsidRPr="000E4CFC">
        <w:rPr>
          <w:rFonts w:eastAsia="Times New Roman" w:cs="Times New Roman"/>
          <w:b/>
          <w:szCs w:val="24"/>
        </w:rPr>
        <w:t>ΒΑΣΙΛΕΙΟΣ ΓΙΟΓΙΑΚΑΣ:</w:t>
      </w:r>
      <w:r>
        <w:rPr>
          <w:rFonts w:eastAsia="Times New Roman" w:cs="Times New Roman"/>
          <w:szCs w:val="24"/>
        </w:rPr>
        <w:t xml:space="preserve"> </w:t>
      </w:r>
      <w:r w:rsidRPr="007D7C21">
        <w:rPr>
          <w:rFonts w:eastAsia="Times New Roman" w:cs="Times New Roman"/>
          <w:szCs w:val="24"/>
        </w:rPr>
        <w:t xml:space="preserve">Κύριε </w:t>
      </w:r>
      <w:r>
        <w:rPr>
          <w:rFonts w:eastAsia="Times New Roman" w:cs="Times New Roman"/>
          <w:szCs w:val="24"/>
        </w:rPr>
        <w:t xml:space="preserve">Υπουργέ, </w:t>
      </w:r>
      <w:r w:rsidRPr="0002306F">
        <w:rPr>
          <w:rFonts w:eastAsia="Times New Roman" w:cs="Times New Roman"/>
          <w:szCs w:val="24"/>
        </w:rPr>
        <w:t>κυρίες και κύριοι συνάδελφοι</w:t>
      </w:r>
      <w:r>
        <w:rPr>
          <w:rFonts w:eastAsia="Times New Roman" w:cs="Times New Roman"/>
          <w:szCs w:val="24"/>
        </w:rPr>
        <w:t>,</w:t>
      </w:r>
      <w:r w:rsidRPr="0002306F">
        <w:rPr>
          <w:rFonts w:eastAsia="Times New Roman" w:cs="Times New Roman"/>
          <w:szCs w:val="24"/>
        </w:rPr>
        <w:t xml:space="preserve"> συζητούμε σήμερα ένα πολυνομοσχέδιο που έχει τα συνηθισμένα προβλήματα του τρόπου με τον οποίο νομοθετεί </w:t>
      </w:r>
      <w:r>
        <w:rPr>
          <w:rFonts w:eastAsia="Times New Roman" w:cs="Times New Roman"/>
          <w:szCs w:val="24"/>
        </w:rPr>
        <w:t>η Κ</w:t>
      </w:r>
      <w:r w:rsidRPr="0002306F">
        <w:rPr>
          <w:rFonts w:eastAsia="Times New Roman" w:cs="Times New Roman"/>
          <w:szCs w:val="24"/>
        </w:rPr>
        <w:t>υβέρνηση</w:t>
      </w:r>
      <w:r>
        <w:rPr>
          <w:rFonts w:eastAsia="Times New Roman" w:cs="Times New Roman"/>
          <w:szCs w:val="24"/>
        </w:rPr>
        <w:t xml:space="preserve">. Αναφέρομαι στις </w:t>
      </w:r>
      <w:r w:rsidRPr="0002306F">
        <w:rPr>
          <w:rFonts w:eastAsia="Times New Roman" w:cs="Times New Roman"/>
          <w:szCs w:val="24"/>
        </w:rPr>
        <w:t xml:space="preserve">πολλές διαφορετικές και σε κάποιες περιπτώσεις χαριστικές διατάξεις που </w:t>
      </w:r>
      <w:r>
        <w:rPr>
          <w:rFonts w:eastAsia="Times New Roman" w:cs="Times New Roman"/>
          <w:szCs w:val="24"/>
        </w:rPr>
        <w:t>έρχονται</w:t>
      </w:r>
      <w:r w:rsidRPr="0002306F">
        <w:rPr>
          <w:rFonts w:eastAsia="Times New Roman" w:cs="Times New Roman"/>
          <w:szCs w:val="24"/>
        </w:rPr>
        <w:t xml:space="preserve"> πρ</w:t>
      </w:r>
      <w:r w:rsidRPr="0002306F">
        <w:rPr>
          <w:rFonts w:eastAsia="Times New Roman" w:cs="Times New Roman"/>
          <w:szCs w:val="24"/>
        </w:rPr>
        <w:t>ος ψήφιση</w:t>
      </w:r>
      <w:r>
        <w:rPr>
          <w:rFonts w:eastAsia="Times New Roman" w:cs="Times New Roman"/>
          <w:szCs w:val="24"/>
        </w:rPr>
        <w:t>.</w:t>
      </w:r>
      <w:r w:rsidRPr="0002306F">
        <w:rPr>
          <w:rFonts w:eastAsia="Times New Roman" w:cs="Times New Roman"/>
          <w:szCs w:val="24"/>
        </w:rPr>
        <w:t xml:space="preserve"> </w:t>
      </w:r>
    </w:p>
    <w:p w14:paraId="7098F05E" w14:textId="77777777" w:rsidR="00971A45" w:rsidRDefault="00ED091D">
      <w:pPr>
        <w:spacing w:line="600" w:lineRule="auto"/>
        <w:ind w:firstLine="720"/>
        <w:jc w:val="both"/>
        <w:rPr>
          <w:rFonts w:eastAsia="Times New Roman" w:cs="Times New Roman"/>
          <w:szCs w:val="24"/>
        </w:rPr>
      </w:pPr>
      <w:r w:rsidRPr="0002306F">
        <w:rPr>
          <w:rFonts w:eastAsia="Times New Roman" w:cs="Times New Roman"/>
          <w:szCs w:val="24"/>
        </w:rPr>
        <w:t>Ως Νέα Δημοκρατία</w:t>
      </w:r>
      <w:r>
        <w:rPr>
          <w:rFonts w:eastAsia="Times New Roman" w:cs="Times New Roman"/>
          <w:szCs w:val="24"/>
        </w:rPr>
        <w:t>,</w:t>
      </w:r>
      <w:r w:rsidRPr="0002306F">
        <w:rPr>
          <w:rFonts w:eastAsia="Times New Roman" w:cs="Times New Roman"/>
          <w:szCs w:val="24"/>
        </w:rPr>
        <w:t xml:space="preserve"> εκφράσαμε τις ενστάσεις μας για </w:t>
      </w:r>
      <w:r>
        <w:rPr>
          <w:rFonts w:eastAsia="Times New Roman" w:cs="Times New Roman"/>
          <w:szCs w:val="24"/>
        </w:rPr>
        <w:t>β</w:t>
      </w:r>
      <w:r w:rsidRPr="0002306F">
        <w:rPr>
          <w:rFonts w:eastAsia="Times New Roman" w:cs="Times New Roman"/>
          <w:szCs w:val="24"/>
        </w:rPr>
        <w:t>ασικά μέρη του νομοσχεδίου</w:t>
      </w:r>
      <w:r>
        <w:rPr>
          <w:rFonts w:eastAsia="Times New Roman" w:cs="Times New Roman"/>
          <w:szCs w:val="24"/>
        </w:rPr>
        <w:t xml:space="preserve">. Ως προς </w:t>
      </w:r>
      <w:r w:rsidRPr="0002306F">
        <w:rPr>
          <w:rFonts w:eastAsia="Times New Roman" w:cs="Times New Roman"/>
          <w:szCs w:val="24"/>
        </w:rPr>
        <w:t>το πλαίσιο των ιδιωτικών κλινικών</w:t>
      </w:r>
      <w:r>
        <w:rPr>
          <w:rFonts w:eastAsia="Times New Roman" w:cs="Times New Roman"/>
          <w:szCs w:val="24"/>
        </w:rPr>
        <w:t>,</w:t>
      </w:r>
      <w:r w:rsidRPr="0002306F">
        <w:rPr>
          <w:rFonts w:eastAsia="Times New Roman" w:cs="Times New Roman"/>
          <w:szCs w:val="24"/>
        </w:rPr>
        <w:t xml:space="preserve"> μιλήσαμε για τον αποκλεισμό από την </w:t>
      </w:r>
      <w:proofErr w:type="spellStart"/>
      <w:r w:rsidRPr="0002306F">
        <w:rPr>
          <w:rFonts w:eastAsia="Times New Roman" w:cs="Times New Roman"/>
          <w:szCs w:val="24"/>
        </w:rPr>
        <w:t>αδειοδότηση</w:t>
      </w:r>
      <w:proofErr w:type="spellEnd"/>
      <w:r>
        <w:rPr>
          <w:rFonts w:eastAsia="Times New Roman" w:cs="Times New Roman"/>
          <w:szCs w:val="24"/>
        </w:rPr>
        <w:t xml:space="preserve"> των</w:t>
      </w:r>
      <w:r w:rsidRPr="0002306F">
        <w:rPr>
          <w:rFonts w:eastAsia="Times New Roman" w:cs="Times New Roman"/>
          <w:szCs w:val="24"/>
        </w:rPr>
        <w:t xml:space="preserve"> προσώπων που έχουν καταδικαστεί για συγκεκριμένες πράξεις και μάλιστα</w:t>
      </w:r>
      <w:r w:rsidRPr="0002306F">
        <w:rPr>
          <w:rFonts w:eastAsia="Times New Roman" w:cs="Times New Roman"/>
          <w:szCs w:val="24"/>
        </w:rPr>
        <w:t xml:space="preserve"> πρωτόδικα</w:t>
      </w:r>
      <w:r>
        <w:rPr>
          <w:rFonts w:eastAsia="Times New Roman" w:cs="Times New Roman"/>
          <w:szCs w:val="24"/>
        </w:rPr>
        <w:t>,</w:t>
      </w:r>
      <w:r w:rsidRPr="0002306F">
        <w:rPr>
          <w:rFonts w:eastAsia="Times New Roman" w:cs="Times New Roman"/>
          <w:szCs w:val="24"/>
        </w:rPr>
        <w:t xml:space="preserve"> για ορισμένες ξεπερασμένες προδιαγραφές των κλινικών στο παράρτημα</w:t>
      </w:r>
      <w:r>
        <w:rPr>
          <w:rFonts w:eastAsia="Times New Roman" w:cs="Times New Roman"/>
          <w:szCs w:val="24"/>
        </w:rPr>
        <w:t>,</w:t>
      </w:r>
      <w:r w:rsidRPr="0002306F">
        <w:rPr>
          <w:rFonts w:eastAsia="Times New Roman" w:cs="Times New Roman"/>
          <w:szCs w:val="24"/>
        </w:rPr>
        <w:t xml:space="preserve"> για την ανάγκη να υπάρξει </w:t>
      </w:r>
      <w:r>
        <w:rPr>
          <w:rFonts w:eastAsia="Times New Roman" w:cs="Times New Roman"/>
          <w:szCs w:val="24"/>
        </w:rPr>
        <w:t>κ</w:t>
      </w:r>
      <w:r w:rsidRPr="0002306F">
        <w:rPr>
          <w:rFonts w:eastAsia="Times New Roman" w:cs="Times New Roman"/>
          <w:szCs w:val="24"/>
        </w:rPr>
        <w:t>ατά περίπτωση μεταχείριση εκείνων των κλινικών που λειτουργούν νόμιμα</w:t>
      </w:r>
      <w:r>
        <w:rPr>
          <w:rFonts w:eastAsia="Times New Roman" w:cs="Times New Roman"/>
          <w:szCs w:val="24"/>
        </w:rPr>
        <w:t>,</w:t>
      </w:r>
      <w:r w:rsidRPr="0002306F">
        <w:rPr>
          <w:rFonts w:eastAsia="Times New Roman" w:cs="Times New Roman"/>
          <w:szCs w:val="24"/>
        </w:rPr>
        <w:t xml:space="preserve"> αλλά δεν πληρούν τα κριτήρια του άρθρου 8</w:t>
      </w:r>
      <w:r>
        <w:rPr>
          <w:rFonts w:eastAsia="Times New Roman" w:cs="Times New Roman"/>
          <w:szCs w:val="24"/>
        </w:rPr>
        <w:t>,</w:t>
      </w:r>
      <w:r w:rsidRPr="0002306F">
        <w:rPr>
          <w:rFonts w:eastAsia="Times New Roman" w:cs="Times New Roman"/>
          <w:szCs w:val="24"/>
        </w:rPr>
        <w:t xml:space="preserve"> ώστε να μη χαθούν θέσεις εργασίας κ</w:t>
      </w:r>
      <w:r w:rsidRPr="0002306F">
        <w:rPr>
          <w:rFonts w:eastAsia="Times New Roman" w:cs="Times New Roman"/>
          <w:szCs w:val="24"/>
        </w:rPr>
        <w:t>αι επενδύσεις</w:t>
      </w:r>
      <w:r>
        <w:rPr>
          <w:rFonts w:eastAsia="Times New Roman" w:cs="Times New Roman"/>
          <w:szCs w:val="24"/>
        </w:rPr>
        <w:t>,</w:t>
      </w:r>
      <w:r w:rsidRPr="0002306F">
        <w:rPr>
          <w:rFonts w:eastAsia="Times New Roman" w:cs="Times New Roman"/>
          <w:szCs w:val="24"/>
        </w:rPr>
        <w:t xml:space="preserve"> αλλά και για τις περιοριστικές και χωρίς νόημα σ</w:t>
      </w:r>
      <w:r>
        <w:rPr>
          <w:rFonts w:eastAsia="Times New Roman" w:cs="Times New Roman"/>
          <w:szCs w:val="24"/>
        </w:rPr>
        <w:t xml:space="preserve">υμβάσεις </w:t>
      </w:r>
      <w:r w:rsidRPr="0002306F">
        <w:rPr>
          <w:rFonts w:eastAsia="Times New Roman" w:cs="Times New Roman"/>
          <w:szCs w:val="24"/>
        </w:rPr>
        <w:t xml:space="preserve">εξαρτημένης εργασίας για το απασχολούμενο </w:t>
      </w:r>
      <w:r>
        <w:rPr>
          <w:rFonts w:eastAsia="Times New Roman" w:cs="Times New Roman"/>
          <w:szCs w:val="24"/>
        </w:rPr>
        <w:t>ι</w:t>
      </w:r>
      <w:r w:rsidRPr="0002306F">
        <w:rPr>
          <w:rFonts w:eastAsia="Times New Roman" w:cs="Times New Roman"/>
          <w:szCs w:val="24"/>
        </w:rPr>
        <w:t>ατρικό και νοσηλευτικό προσωπικό</w:t>
      </w:r>
      <w:r>
        <w:rPr>
          <w:rFonts w:eastAsia="Times New Roman" w:cs="Times New Roman"/>
          <w:szCs w:val="24"/>
        </w:rPr>
        <w:t>.</w:t>
      </w:r>
    </w:p>
    <w:p w14:paraId="7098F05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w:t>
      </w:r>
      <w:r w:rsidRPr="0002306F">
        <w:rPr>
          <w:rFonts w:eastAsia="Times New Roman" w:cs="Times New Roman"/>
          <w:szCs w:val="24"/>
        </w:rPr>
        <w:t xml:space="preserve">α ήθελα να </w:t>
      </w:r>
      <w:r>
        <w:rPr>
          <w:rFonts w:eastAsia="Times New Roman" w:cs="Times New Roman"/>
          <w:szCs w:val="24"/>
        </w:rPr>
        <w:t>σχολιάσω</w:t>
      </w:r>
      <w:r w:rsidRPr="0002306F">
        <w:rPr>
          <w:rFonts w:eastAsia="Times New Roman" w:cs="Times New Roman"/>
          <w:szCs w:val="24"/>
        </w:rPr>
        <w:t xml:space="preserve"> κάποια σημεία για τις ιδιωτικές κλινικές</w:t>
      </w:r>
      <w:r>
        <w:rPr>
          <w:rFonts w:eastAsia="Times New Roman" w:cs="Times New Roman"/>
          <w:szCs w:val="24"/>
        </w:rPr>
        <w:t>,</w:t>
      </w:r>
      <w:r w:rsidRPr="0002306F">
        <w:rPr>
          <w:rFonts w:eastAsia="Times New Roman" w:cs="Times New Roman"/>
          <w:szCs w:val="24"/>
        </w:rPr>
        <w:t xml:space="preserve"> που ίσως δεν δόθηκε η προσοχή που τ</w:t>
      </w:r>
      <w:r>
        <w:rPr>
          <w:rFonts w:eastAsia="Times New Roman" w:cs="Times New Roman"/>
          <w:szCs w:val="24"/>
        </w:rPr>
        <w:t>ους</w:t>
      </w:r>
      <w:r w:rsidRPr="0002306F">
        <w:rPr>
          <w:rFonts w:eastAsia="Times New Roman" w:cs="Times New Roman"/>
          <w:szCs w:val="24"/>
        </w:rPr>
        <w:t xml:space="preserve"> αξίζε</w:t>
      </w:r>
      <w:r w:rsidRPr="0002306F">
        <w:rPr>
          <w:rFonts w:eastAsia="Times New Roman" w:cs="Times New Roman"/>
          <w:szCs w:val="24"/>
        </w:rPr>
        <w:t>ι στις επιτροπές</w:t>
      </w:r>
      <w:r>
        <w:rPr>
          <w:rFonts w:eastAsia="Times New Roman" w:cs="Times New Roman"/>
          <w:szCs w:val="24"/>
        </w:rPr>
        <w:t>. Γ</w:t>
      </w:r>
      <w:r w:rsidRPr="0002306F">
        <w:rPr>
          <w:rFonts w:eastAsia="Times New Roman" w:cs="Times New Roman"/>
          <w:szCs w:val="24"/>
        </w:rPr>
        <w:t>ια παράδειγμα</w:t>
      </w:r>
      <w:r>
        <w:rPr>
          <w:rFonts w:eastAsia="Times New Roman" w:cs="Times New Roman"/>
          <w:szCs w:val="24"/>
        </w:rPr>
        <w:t>,</w:t>
      </w:r>
      <w:r w:rsidRPr="0002306F">
        <w:rPr>
          <w:rFonts w:eastAsia="Times New Roman" w:cs="Times New Roman"/>
          <w:szCs w:val="24"/>
        </w:rPr>
        <w:t xml:space="preserve"> δεν είναι κατανοητό γιατί δεν μπορούν μέλη ΔΕΠ να ανοίξουν κλινική</w:t>
      </w:r>
      <w:r>
        <w:rPr>
          <w:rFonts w:eastAsia="Times New Roman" w:cs="Times New Roman"/>
          <w:szCs w:val="24"/>
        </w:rPr>
        <w:t>,</w:t>
      </w:r>
      <w:r w:rsidRPr="0002306F">
        <w:rPr>
          <w:rFonts w:eastAsia="Times New Roman" w:cs="Times New Roman"/>
          <w:szCs w:val="24"/>
        </w:rPr>
        <w:t xml:space="preserve"> ενώ μάλιστα μπορούν να έχουν ιδιωτικό ιατρείο</w:t>
      </w:r>
      <w:r>
        <w:rPr>
          <w:rFonts w:eastAsia="Times New Roman" w:cs="Times New Roman"/>
          <w:szCs w:val="24"/>
        </w:rPr>
        <w:t xml:space="preserve">. </w:t>
      </w:r>
    </w:p>
    <w:p w14:paraId="7098F06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w:t>
      </w:r>
      <w:r w:rsidRPr="0002306F">
        <w:rPr>
          <w:rFonts w:eastAsia="Times New Roman" w:cs="Times New Roman"/>
          <w:szCs w:val="24"/>
        </w:rPr>
        <w:t>α ήθελα να μας πείτε</w:t>
      </w:r>
      <w:r>
        <w:rPr>
          <w:rFonts w:eastAsia="Times New Roman" w:cs="Times New Roman"/>
          <w:szCs w:val="24"/>
        </w:rPr>
        <w:t>,</w:t>
      </w:r>
      <w:r w:rsidRPr="0002306F">
        <w:rPr>
          <w:rFonts w:eastAsia="Times New Roman" w:cs="Times New Roman"/>
          <w:szCs w:val="24"/>
        </w:rPr>
        <w:t xml:space="preserve"> κύριοι Υπουργοί</w:t>
      </w:r>
      <w:r>
        <w:rPr>
          <w:rFonts w:eastAsia="Times New Roman" w:cs="Times New Roman"/>
          <w:szCs w:val="24"/>
        </w:rPr>
        <w:t>,</w:t>
      </w:r>
      <w:r w:rsidRPr="0002306F">
        <w:rPr>
          <w:rFonts w:eastAsia="Times New Roman" w:cs="Times New Roman"/>
          <w:szCs w:val="24"/>
        </w:rPr>
        <w:t xml:space="preserve"> από πού προκύπτει ότι πρέπει να υπάρχει ένα ανώτατο όριο κλινών στ</w:t>
      </w:r>
      <w:r w:rsidRPr="0002306F">
        <w:rPr>
          <w:rFonts w:eastAsia="Times New Roman" w:cs="Times New Roman"/>
          <w:szCs w:val="24"/>
        </w:rPr>
        <w:t>ις ιδιωτικές κλινικές και κυρίως στις ψυχιατρικές</w:t>
      </w:r>
      <w:r>
        <w:rPr>
          <w:rFonts w:eastAsia="Times New Roman" w:cs="Times New Roman"/>
          <w:szCs w:val="24"/>
        </w:rPr>
        <w:t xml:space="preserve">; </w:t>
      </w:r>
      <w:r>
        <w:rPr>
          <w:rFonts w:eastAsia="Times New Roman" w:cs="Times New Roman"/>
          <w:szCs w:val="24"/>
        </w:rPr>
        <w:t>Επίσης,</w:t>
      </w:r>
      <w:r w:rsidRPr="0002306F">
        <w:rPr>
          <w:rFonts w:eastAsia="Times New Roman" w:cs="Times New Roman"/>
          <w:szCs w:val="24"/>
        </w:rPr>
        <w:t xml:space="preserve"> πρέπει να δείτε </w:t>
      </w:r>
      <w:r>
        <w:rPr>
          <w:rFonts w:eastAsia="Times New Roman" w:cs="Times New Roman"/>
          <w:szCs w:val="24"/>
        </w:rPr>
        <w:t>με ποιον τρόπο</w:t>
      </w:r>
      <w:r w:rsidRPr="0002306F">
        <w:rPr>
          <w:rFonts w:eastAsia="Times New Roman" w:cs="Times New Roman"/>
          <w:szCs w:val="24"/>
        </w:rPr>
        <w:t xml:space="preserve"> </w:t>
      </w:r>
      <w:r w:rsidRPr="0002306F">
        <w:rPr>
          <w:rFonts w:eastAsia="Times New Roman" w:cs="Times New Roman"/>
          <w:szCs w:val="24"/>
        </w:rPr>
        <w:t>θα προβλέπεται η υποχρέωση των κλινικών να εφαρμόζουν τον κανονισμό διαχείρισης επικίνδυνων ιατρικών αποβλήτων</w:t>
      </w:r>
      <w:r>
        <w:rPr>
          <w:rFonts w:eastAsia="Times New Roman" w:cs="Times New Roman"/>
          <w:szCs w:val="24"/>
        </w:rPr>
        <w:t>.</w:t>
      </w:r>
    </w:p>
    <w:p w14:paraId="7098F06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02306F">
        <w:rPr>
          <w:rFonts w:eastAsia="Times New Roman" w:cs="Times New Roman"/>
          <w:szCs w:val="24"/>
        </w:rPr>
        <w:t xml:space="preserve">ναφορικά τώρα με το κεφάλαιο του </w:t>
      </w:r>
      <w:r>
        <w:rPr>
          <w:rFonts w:eastAsia="Times New Roman" w:cs="Times New Roman"/>
          <w:szCs w:val="24"/>
        </w:rPr>
        <w:t>ΕΟΔΥ,</w:t>
      </w:r>
      <w:r w:rsidRPr="0002306F">
        <w:rPr>
          <w:rFonts w:eastAsia="Times New Roman" w:cs="Times New Roman"/>
          <w:szCs w:val="24"/>
        </w:rPr>
        <w:t xml:space="preserve"> θα έλεγα ότι α</w:t>
      </w:r>
      <w:r w:rsidRPr="0002306F">
        <w:rPr>
          <w:rFonts w:eastAsia="Times New Roman" w:cs="Times New Roman"/>
          <w:szCs w:val="24"/>
        </w:rPr>
        <w:t>κόμα και αν έχετε τις καλύτερες προθέσεις</w:t>
      </w:r>
      <w:r>
        <w:rPr>
          <w:rFonts w:eastAsia="Times New Roman" w:cs="Times New Roman"/>
          <w:szCs w:val="24"/>
        </w:rPr>
        <w:t>,</w:t>
      </w:r>
      <w:r w:rsidRPr="0002306F">
        <w:rPr>
          <w:rFonts w:eastAsia="Times New Roman" w:cs="Times New Roman"/>
          <w:szCs w:val="24"/>
        </w:rPr>
        <w:t xml:space="preserve"> διατηρούμε τις ενστάσεις μας για το νέο σχήμα</w:t>
      </w:r>
      <w:r>
        <w:rPr>
          <w:rFonts w:eastAsia="Times New Roman" w:cs="Times New Roman"/>
          <w:szCs w:val="24"/>
        </w:rPr>
        <w:t>. Δ</w:t>
      </w:r>
      <w:r w:rsidRPr="0002306F">
        <w:rPr>
          <w:rFonts w:eastAsia="Times New Roman" w:cs="Times New Roman"/>
          <w:szCs w:val="24"/>
        </w:rPr>
        <w:t xml:space="preserve">εν είναι μόνο η ευελιξία που μπορεί να έχει ένα </w:t>
      </w:r>
      <w:r>
        <w:rPr>
          <w:rFonts w:eastAsia="Times New Roman" w:cs="Times New Roman"/>
          <w:szCs w:val="24"/>
        </w:rPr>
        <w:t>ΝΠΙΔ σε σχέση με ένα ΝΠΔΔ.</w:t>
      </w:r>
      <w:r w:rsidRPr="0002306F">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w:t>
      </w:r>
      <w:r w:rsidRPr="007756A5">
        <w:rPr>
          <w:rFonts w:eastAsia="Times New Roman" w:cs="Times New Roman"/>
          <w:szCs w:val="24"/>
        </w:rPr>
        <w:t>ε</w:t>
      </w:r>
      <w:r w:rsidRPr="007756A5">
        <w:rPr>
          <w:rFonts w:eastAsia="Times New Roman" w:cs="Times New Roman"/>
          <w:bCs/>
          <w:shd w:val="clear" w:color="auto" w:fill="FFFFFF"/>
        </w:rPr>
        <w:t>πίσης</w:t>
      </w:r>
      <w:r>
        <w:rPr>
          <w:rFonts w:eastAsia="Times New Roman" w:cs="Times New Roman"/>
          <w:szCs w:val="24"/>
        </w:rPr>
        <w:t xml:space="preserve"> </w:t>
      </w:r>
      <w:r w:rsidRPr="0002306F">
        <w:rPr>
          <w:rFonts w:eastAsia="Times New Roman" w:cs="Times New Roman"/>
          <w:szCs w:val="24"/>
        </w:rPr>
        <w:t xml:space="preserve">η πολιτική κηδεμονία της διοίκησης του νέου οργανισμού από το Υπουργείο </w:t>
      </w:r>
      <w:r w:rsidRPr="0002306F">
        <w:rPr>
          <w:rFonts w:eastAsia="Times New Roman" w:cs="Times New Roman"/>
          <w:szCs w:val="24"/>
        </w:rPr>
        <w:t>Υγείας</w:t>
      </w:r>
      <w:r>
        <w:rPr>
          <w:rFonts w:eastAsia="Times New Roman" w:cs="Times New Roman"/>
          <w:szCs w:val="24"/>
        </w:rPr>
        <w:t>. Ε</w:t>
      </w:r>
      <w:r w:rsidRPr="0002306F">
        <w:rPr>
          <w:rFonts w:eastAsia="Times New Roman" w:cs="Times New Roman"/>
          <w:szCs w:val="24"/>
        </w:rPr>
        <w:t>ίναι η αυτούσια μεταφορά του προσωπικού</w:t>
      </w:r>
      <w:r>
        <w:rPr>
          <w:rFonts w:eastAsia="Times New Roman" w:cs="Times New Roman"/>
          <w:szCs w:val="24"/>
        </w:rPr>
        <w:t>,</w:t>
      </w:r>
      <w:r w:rsidRPr="0002306F">
        <w:rPr>
          <w:rFonts w:eastAsia="Times New Roman" w:cs="Times New Roman"/>
          <w:szCs w:val="24"/>
        </w:rPr>
        <w:t xml:space="preserve"> ακόμα και σε προσωποπαγείς θέσεις</w:t>
      </w:r>
      <w:r>
        <w:rPr>
          <w:rFonts w:eastAsia="Times New Roman" w:cs="Times New Roman"/>
          <w:szCs w:val="24"/>
        </w:rPr>
        <w:t>,</w:t>
      </w:r>
      <w:r w:rsidRPr="0002306F">
        <w:rPr>
          <w:rFonts w:eastAsia="Times New Roman" w:cs="Times New Roman"/>
          <w:szCs w:val="24"/>
        </w:rPr>
        <w:t xml:space="preserve"> χωρίς να έχει προηγηθεί αξιολόγηση σύμφωνα με το οργανόγραμμα που θα βγει</w:t>
      </w:r>
      <w:r>
        <w:rPr>
          <w:rFonts w:eastAsia="Times New Roman" w:cs="Times New Roman"/>
          <w:szCs w:val="24"/>
        </w:rPr>
        <w:t>. Ε</w:t>
      </w:r>
      <w:r w:rsidRPr="0002306F">
        <w:rPr>
          <w:rFonts w:eastAsia="Times New Roman" w:cs="Times New Roman"/>
          <w:szCs w:val="24"/>
        </w:rPr>
        <w:t>ίναι η πρόβλεψη περιφερειακών ερ</w:t>
      </w:r>
      <w:r>
        <w:rPr>
          <w:rFonts w:eastAsia="Times New Roman" w:cs="Times New Roman"/>
          <w:szCs w:val="24"/>
        </w:rPr>
        <w:t>γαστηρίων και περιφερειακού ΕΟΔ</w:t>
      </w:r>
      <w:r w:rsidRPr="0002306F">
        <w:rPr>
          <w:rFonts w:eastAsia="Times New Roman" w:cs="Times New Roman"/>
          <w:szCs w:val="24"/>
        </w:rPr>
        <w:t xml:space="preserve">Υ στη </w:t>
      </w:r>
      <w:r>
        <w:rPr>
          <w:rFonts w:eastAsia="Times New Roman" w:cs="Times New Roman"/>
          <w:szCs w:val="24"/>
        </w:rPr>
        <w:t>β</w:t>
      </w:r>
      <w:r w:rsidRPr="0002306F">
        <w:rPr>
          <w:rFonts w:eastAsia="Times New Roman" w:cs="Times New Roman"/>
          <w:szCs w:val="24"/>
        </w:rPr>
        <w:t xml:space="preserve">όρεια </w:t>
      </w:r>
      <w:r w:rsidRPr="0002306F">
        <w:rPr>
          <w:rFonts w:eastAsia="Times New Roman" w:cs="Times New Roman"/>
          <w:szCs w:val="24"/>
        </w:rPr>
        <w:t xml:space="preserve">Ελλάδα χωρίς να </w:t>
      </w:r>
      <w:r>
        <w:rPr>
          <w:rFonts w:eastAsia="Times New Roman" w:cs="Times New Roman"/>
          <w:szCs w:val="24"/>
        </w:rPr>
        <w:t>μας</w:t>
      </w:r>
      <w:r>
        <w:rPr>
          <w:rFonts w:eastAsia="Times New Roman" w:cs="Times New Roman"/>
          <w:szCs w:val="24"/>
        </w:rPr>
        <w:t xml:space="preserve"> λέτε γιατί δεν αξιοποιείτε τις διευθύνσεις </w:t>
      </w:r>
      <w:r w:rsidRPr="0002306F">
        <w:rPr>
          <w:rFonts w:eastAsia="Times New Roman" w:cs="Times New Roman"/>
          <w:szCs w:val="24"/>
        </w:rPr>
        <w:t>δημόσιας υγείας της κάθε περιφέρειας και τι θα κάνουν αυτές</w:t>
      </w:r>
      <w:r w:rsidRPr="000E4CFC">
        <w:rPr>
          <w:rFonts w:eastAsia="Times New Roman" w:cs="Times New Roman"/>
          <w:szCs w:val="24"/>
        </w:rPr>
        <w:t xml:space="preserve"> </w:t>
      </w:r>
      <w:r w:rsidRPr="0002306F">
        <w:rPr>
          <w:rFonts w:eastAsia="Times New Roman" w:cs="Times New Roman"/>
          <w:szCs w:val="24"/>
        </w:rPr>
        <w:t>τελικά</w:t>
      </w:r>
      <w:r>
        <w:rPr>
          <w:rFonts w:eastAsia="Times New Roman" w:cs="Times New Roman"/>
          <w:szCs w:val="24"/>
        </w:rPr>
        <w:t xml:space="preserve">. </w:t>
      </w:r>
    </w:p>
    <w:p w14:paraId="7098F06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Τέλος, </w:t>
      </w:r>
      <w:r w:rsidRPr="00D66BCA">
        <w:rPr>
          <w:rFonts w:eastAsia="Times New Roman"/>
          <w:bCs/>
        </w:rPr>
        <w:t>είναι</w:t>
      </w:r>
      <w:r>
        <w:rPr>
          <w:rFonts w:eastAsia="Times New Roman" w:cs="Times New Roman"/>
          <w:szCs w:val="24"/>
        </w:rPr>
        <w:t xml:space="preserve"> </w:t>
      </w:r>
      <w:r w:rsidRPr="0002306F">
        <w:rPr>
          <w:rFonts w:eastAsia="Times New Roman" w:cs="Times New Roman"/>
          <w:szCs w:val="24"/>
        </w:rPr>
        <w:t xml:space="preserve">αυτό που κάνατε στη συνέχεια του νομοσχεδίου </w:t>
      </w:r>
      <w:r>
        <w:rPr>
          <w:rFonts w:eastAsia="Times New Roman" w:cs="Times New Roman"/>
          <w:szCs w:val="24"/>
        </w:rPr>
        <w:t xml:space="preserve">όσον αφορά </w:t>
      </w:r>
      <w:r>
        <w:rPr>
          <w:rFonts w:eastAsia="Times New Roman" w:cs="Times New Roman"/>
          <w:szCs w:val="24"/>
        </w:rPr>
        <w:t>σ</w:t>
      </w:r>
      <w:r w:rsidRPr="0002306F">
        <w:rPr>
          <w:rFonts w:eastAsia="Times New Roman" w:cs="Times New Roman"/>
          <w:szCs w:val="24"/>
        </w:rPr>
        <w:t>το</w:t>
      </w:r>
      <w:r w:rsidRPr="0002306F">
        <w:rPr>
          <w:rFonts w:eastAsia="Times New Roman" w:cs="Times New Roman"/>
          <w:szCs w:val="24"/>
        </w:rPr>
        <w:t xml:space="preserve"> </w:t>
      </w:r>
      <w:r>
        <w:rPr>
          <w:rFonts w:eastAsia="Times New Roman" w:cs="Times New Roman"/>
          <w:szCs w:val="24"/>
        </w:rPr>
        <w:t xml:space="preserve">Εθνικό </w:t>
      </w:r>
      <w:r w:rsidRPr="0002306F">
        <w:rPr>
          <w:rFonts w:eastAsia="Times New Roman" w:cs="Times New Roman"/>
          <w:szCs w:val="24"/>
        </w:rPr>
        <w:t>Ίδρυμα Νεοπλασιών</w:t>
      </w:r>
      <w:r>
        <w:rPr>
          <w:rFonts w:eastAsia="Times New Roman" w:cs="Times New Roman"/>
          <w:szCs w:val="24"/>
        </w:rPr>
        <w:t>. Τ</w:t>
      </w:r>
      <w:r w:rsidRPr="0002306F">
        <w:rPr>
          <w:rFonts w:eastAsia="Times New Roman" w:cs="Times New Roman"/>
          <w:szCs w:val="24"/>
        </w:rPr>
        <w:t xml:space="preserve">ον τρόπο που θα ασκείται η εποπτεία από το </w:t>
      </w:r>
      <w:r w:rsidRPr="0002306F">
        <w:rPr>
          <w:rFonts w:eastAsia="Times New Roman" w:cs="Times New Roman"/>
          <w:szCs w:val="24"/>
        </w:rPr>
        <w:t xml:space="preserve">Υπουργείο Υγείας δεν </w:t>
      </w:r>
      <w:r>
        <w:rPr>
          <w:rFonts w:eastAsia="Times New Roman" w:cs="Times New Roman"/>
          <w:szCs w:val="24"/>
        </w:rPr>
        <w:t>τον</w:t>
      </w:r>
      <w:r w:rsidRPr="0002306F">
        <w:rPr>
          <w:rFonts w:eastAsia="Times New Roman" w:cs="Times New Roman"/>
          <w:szCs w:val="24"/>
        </w:rPr>
        <w:t xml:space="preserve"> προβλέπετ</w:t>
      </w:r>
      <w:r>
        <w:rPr>
          <w:rFonts w:eastAsia="Times New Roman" w:cs="Times New Roman"/>
          <w:szCs w:val="24"/>
        </w:rPr>
        <w:t>ε</w:t>
      </w:r>
      <w:r w:rsidRPr="0002306F">
        <w:rPr>
          <w:rFonts w:eastAsia="Times New Roman" w:cs="Times New Roman"/>
          <w:szCs w:val="24"/>
        </w:rPr>
        <w:t xml:space="preserve"> για το</w:t>
      </w:r>
      <w:r>
        <w:rPr>
          <w:rFonts w:eastAsia="Times New Roman" w:cs="Times New Roman"/>
          <w:szCs w:val="24"/>
        </w:rPr>
        <w:t>ν ΕΟΔΥ. Π</w:t>
      </w:r>
      <w:r w:rsidRPr="0002306F">
        <w:rPr>
          <w:rFonts w:eastAsia="Times New Roman" w:cs="Times New Roman"/>
          <w:szCs w:val="24"/>
        </w:rPr>
        <w:t>ολύ φοβάμαι</w:t>
      </w:r>
      <w:r>
        <w:rPr>
          <w:rFonts w:eastAsia="Times New Roman" w:cs="Times New Roman"/>
          <w:szCs w:val="24"/>
        </w:rPr>
        <w:t>,</w:t>
      </w:r>
      <w:r w:rsidRPr="0002306F">
        <w:rPr>
          <w:rFonts w:eastAsia="Times New Roman" w:cs="Times New Roman"/>
          <w:szCs w:val="24"/>
        </w:rPr>
        <w:t xml:space="preserve"> κύριοι Υπουργοί και κύριοι </w:t>
      </w:r>
      <w:r>
        <w:rPr>
          <w:rFonts w:eastAsia="Times New Roman" w:cs="Times New Roman"/>
          <w:szCs w:val="24"/>
        </w:rPr>
        <w:t>συνάδελφοι, μήπως στον</w:t>
      </w:r>
      <w:r w:rsidRPr="0002306F">
        <w:rPr>
          <w:rFonts w:eastAsia="Times New Roman" w:cs="Times New Roman"/>
          <w:szCs w:val="24"/>
        </w:rPr>
        <w:t xml:space="preserve"> νέο </w:t>
      </w:r>
      <w:r>
        <w:rPr>
          <w:rFonts w:eastAsia="Times New Roman" w:cs="Times New Roman"/>
          <w:szCs w:val="24"/>
        </w:rPr>
        <w:t>οργανισμό</w:t>
      </w:r>
      <w:r w:rsidRPr="0002306F">
        <w:rPr>
          <w:rFonts w:eastAsia="Times New Roman" w:cs="Times New Roman"/>
          <w:szCs w:val="24"/>
        </w:rPr>
        <w:t xml:space="preserve"> απλά </w:t>
      </w:r>
      <w:r>
        <w:rPr>
          <w:rFonts w:eastAsia="Times New Roman" w:cs="Times New Roman"/>
          <w:szCs w:val="24"/>
        </w:rPr>
        <w:t>«</w:t>
      </w:r>
      <w:r w:rsidRPr="0002306F">
        <w:rPr>
          <w:rFonts w:eastAsia="Times New Roman" w:cs="Times New Roman"/>
          <w:szCs w:val="24"/>
        </w:rPr>
        <w:t xml:space="preserve">άλλαξε ο </w:t>
      </w:r>
      <w:proofErr w:type="spellStart"/>
      <w:r w:rsidRPr="0002306F">
        <w:rPr>
          <w:rFonts w:eastAsia="Times New Roman" w:cs="Times New Roman"/>
          <w:szCs w:val="24"/>
        </w:rPr>
        <w:t>Μανωλιός</w:t>
      </w:r>
      <w:proofErr w:type="spellEnd"/>
      <w:r w:rsidRPr="0002306F">
        <w:rPr>
          <w:rFonts w:eastAsia="Times New Roman" w:cs="Times New Roman"/>
          <w:szCs w:val="24"/>
        </w:rPr>
        <w:t xml:space="preserve"> και έβαλε τα ρούχα </w:t>
      </w:r>
      <w:r>
        <w:rPr>
          <w:rFonts w:eastAsia="Times New Roman" w:cs="Times New Roman"/>
          <w:szCs w:val="24"/>
        </w:rPr>
        <w:t xml:space="preserve">του </w:t>
      </w:r>
      <w:r w:rsidRPr="0002306F">
        <w:rPr>
          <w:rFonts w:eastAsia="Times New Roman" w:cs="Times New Roman"/>
          <w:szCs w:val="24"/>
        </w:rPr>
        <w:t>αλλιώς</w:t>
      </w:r>
      <w:r>
        <w:rPr>
          <w:rFonts w:eastAsia="Times New Roman" w:cs="Times New Roman"/>
          <w:szCs w:val="24"/>
        </w:rPr>
        <w:t xml:space="preserve">». </w:t>
      </w:r>
    </w:p>
    <w:p w14:paraId="7098F06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02306F">
        <w:rPr>
          <w:rFonts w:eastAsia="Times New Roman" w:cs="Times New Roman"/>
          <w:szCs w:val="24"/>
        </w:rPr>
        <w:t>να σχόλιο τώρα και για το Εθνικό Ίδρυμα Νεοπλασιών</w:t>
      </w:r>
      <w:r>
        <w:rPr>
          <w:rFonts w:eastAsia="Times New Roman" w:cs="Times New Roman"/>
          <w:szCs w:val="24"/>
        </w:rPr>
        <w:t>. Σ</w:t>
      </w:r>
      <w:r w:rsidRPr="0002306F">
        <w:rPr>
          <w:rFonts w:eastAsia="Times New Roman" w:cs="Times New Roman"/>
          <w:szCs w:val="24"/>
        </w:rPr>
        <w:t xml:space="preserve">υμφωνούμε με το </w:t>
      </w:r>
      <w:r w:rsidRPr="0002306F">
        <w:rPr>
          <w:rFonts w:eastAsia="Times New Roman" w:cs="Times New Roman"/>
          <w:szCs w:val="24"/>
        </w:rPr>
        <w:t>σκεπτικό να υπάρχει ένα σημείο αναφοράς για τις πολιτικές ενημέρωσης</w:t>
      </w:r>
      <w:r>
        <w:rPr>
          <w:rFonts w:eastAsia="Times New Roman" w:cs="Times New Roman"/>
          <w:szCs w:val="24"/>
        </w:rPr>
        <w:t>,</w:t>
      </w:r>
      <w:r w:rsidRPr="0002306F">
        <w:rPr>
          <w:rFonts w:eastAsia="Times New Roman" w:cs="Times New Roman"/>
          <w:szCs w:val="24"/>
        </w:rPr>
        <w:t xml:space="preserve"> πρόληψης και αντιμετώπισης</w:t>
      </w:r>
      <w:r>
        <w:rPr>
          <w:rFonts w:eastAsia="Times New Roman" w:cs="Times New Roman"/>
          <w:szCs w:val="24"/>
        </w:rPr>
        <w:t>. Έ</w:t>
      </w:r>
      <w:r w:rsidRPr="0002306F">
        <w:rPr>
          <w:rFonts w:eastAsia="Times New Roman" w:cs="Times New Roman"/>
          <w:szCs w:val="24"/>
        </w:rPr>
        <w:t>τσι όμως όπως το</w:t>
      </w:r>
      <w:r>
        <w:rPr>
          <w:rFonts w:eastAsia="Times New Roman" w:cs="Times New Roman"/>
          <w:szCs w:val="24"/>
        </w:rPr>
        <w:t xml:space="preserve"> στήνετε,</w:t>
      </w:r>
      <w:r w:rsidRPr="0002306F">
        <w:rPr>
          <w:rFonts w:eastAsia="Times New Roman" w:cs="Times New Roman"/>
          <w:szCs w:val="24"/>
        </w:rPr>
        <w:t xml:space="preserve"> σαν πουκάμισο αδειανό</w:t>
      </w:r>
      <w:r>
        <w:rPr>
          <w:rFonts w:eastAsia="Times New Roman" w:cs="Times New Roman"/>
          <w:szCs w:val="24"/>
        </w:rPr>
        <w:t>,</w:t>
      </w:r>
      <w:r w:rsidRPr="0002306F">
        <w:rPr>
          <w:rFonts w:eastAsia="Times New Roman" w:cs="Times New Roman"/>
          <w:szCs w:val="24"/>
        </w:rPr>
        <w:t xml:space="preserve"> είναι </w:t>
      </w:r>
      <w:r>
        <w:rPr>
          <w:rFonts w:eastAsia="Times New Roman" w:cs="Times New Roman"/>
          <w:szCs w:val="24"/>
        </w:rPr>
        <w:t>μια</w:t>
      </w:r>
      <w:r w:rsidRPr="0002306F">
        <w:rPr>
          <w:rFonts w:eastAsia="Times New Roman" w:cs="Times New Roman"/>
          <w:szCs w:val="24"/>
        </w:rPr>
        <w:t xml:space="preserve"> κίνηση συμβολισμού και όχι ουσίας</w:t>
      </w:r>
      <w:r>
        <w:rPr>
          <w:rFonts w:eastAsia="Times New Roman" w:cs="Times New Roman"/>
          <w:szCs w:val="24"/>
        </w:rPr>
        <w:t>, ε</w:t>
      </w:r>
      <w:r w:rsidRPr="0002306F">
        <w:rPr>
          <w:rFonts w:eastAsia="Times New Roman" w:cs="Times New Roman"/>
          <w:szCs w:val="24"/>
        </w:rPr>
        <w:t>ιδικά όταν δεν έχει διασφαλιστεί η χρηματοδότηση</w:t>
      </w:r>
      <w:r>
        <w:rPr>
          <w:rFonts w:eastAsia="Times New Roman" w:cs="Times New Roman"/>
          <w:szCs w:val="24"/>
        </w:rPr>
        <w:t>.</w:t>
      </w:r>
    </w:p>
    <w:p w14:paraId="7098F06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02306F">
        <w:rPr>
          <w:rFonts w:eastAsia="Times New Roman" w:cs="Times New Roman"/>
          <w:szCs w:val="24"/>
        </w:rPr>
        <w:t>ναφορικά με</w:t>
      </w:r>
      <w:r w:rsidRPr="0002306F">
        <w:rPr>
          <w:rFonts w:eastAsia="Times New Roman" w:cs="Times New Roman"/>
          <w:szCs w:val="24"/>
        </w:rPr>
        <w:t xml:space="preserve"> τις αλλαγές στον οργανισμό του Υπουργείου Υγείας</w:t>
      </w:r>
      <w:r>
        <w:rPr>
          <w:rFonts w:eastAsia="Times New Roman" w:cs="Times New Roman"/>
          <w:szCs w:val="24"/>
        </w:rPr>
        <w:t>,</w:t>
      </w:r>
      <w:r w:rsidRPr="0002306F">
        <w:rPr>
          <w:rFonts w:eastAsia="Times New Roman" w:cs="Times New Roman"/>
          <w:szCs w:val="24"/>
        </w:rPr>
        <w:t xml:space="preserve"> πρώτα από όλα </w:t>
      </w:r>
      <w:r>
        <w:rPr>
          <w:rFonts w:eastAsia="Times New Roman" w:cs="Times New Roman"/>
          <w:szCs w:val="24"/>
        </w:rPr>
        <w:t>-</w:t>
      </w:r>
      <w:r w:rsidRPr="0002306F">
        <w:rPr>
          <w:rFonts w:eastAsia="Times New Roman" w:cs="Times New Roman"/>
          <w:szCs w:val="24"/>
        </w:rPr>
        <w:t>και ας το επιβεβαιώσου</w:t>
      </w:r>
      <w:r>
        <w:rPr>
          <w:rFonts w:eastAsia="Times New Roman" w:cs="Times New Roman"/>
          <w:szCs w:val="24"/>
        </w:rPr>
        <w:t>ν οι</w:t>
      </w:r>
      <w:r w:rsidRPr="0002306F">
        <w:rPr>
          <w:rFonts w:eastAsia="Times New Roman" w:cs="Times New Roman"/>
          <w:szCs w:val="24"/>
        </w:rPr>
        <w:t xml:space="preserve"> συνάδελφοι νομικ</w:t>
      </w:r>
      <w:r>
        <w:rPr>
          <w:rFonts w:eastAsia="Times New Roman" w:cs="Times New Roman"/>
          <w:szCs w:val="24"/>
        </w:rPr>
        <w:t>οί-</w:t>
      </w:r>
      <w:r w:rsidRPr="0002306F">
        <w:rPr>
          <w:rFonts w:eastAsia="Times New Roman" w:cs="Times New Roman"/>
          <w:szCs w:val="24"/>
        </w:rPr>
        <w:t xml:space="preserve"> η τροποποίηση προεδρικού διατάγματος με διατάξεις νόμου</w:t>
      </w:r>
      <w:r>
        <w:rPr>
          <w:rFonts w:eastAsia="Times New Roman" w:cs="Times New Roman"/>
          <w:szCs w:val="24"/>
        </w:rPr>
        <w:t>,</w:t>
      </w:r>
      <w:r w:rsidRPr="0002306F">
        <w:rPr>
          <w:rFonts w:eastAsia="Times New Roman" w:cs="Times New Roman"/>
          <w:szCs w:val="24"/>
        </w:rPr>
        <w:t xml:space="preserve"> </w:t>
      </w:r>
      <w:r>
        <w:rPr>
          <w:rFonts w:eastAsia="Times New Roman" w:cs="Times New Roman"/>
          <w:szCs w:val="24"/>
        </w:rPr>
        <w:t>ε</w:t>
      </w:r>
      <w:r w:rsidRPr="0002306F">
        <w:rPr>
          <w:rFonts w:eastAsia="Times New Roman" w:cs="Times New Roman"/>
          <w:szCs w:val="24"/>
        </w:rPr>
        <w:t>ιδικά όταν μιλάμε για πρόσφατο διάταγμα του 2017</w:t>
      </w:r>
      <w:r>
        <w:rPr>
          <w:rFonts w:eastAsia="Times New Roman" w:cs="Times New Roman"/>
          <w:szCs w:val="24"/>
        </w:rPr>
        <w:t>, κ</w:t>
      </w:r>
      <w:r w:rsidRPr="0002306F">
        <w:rPr>
          <w:rFonts w:eastAsia="Times New Roman" w:cs="Times New Roman"/>
          <w:szCs w:val="24"/>
        </w:rPr>
        <w:t>άθε άλλο παρά σωστή νομοθετική πρα</w:t>
      </w:r>
      <w:r w:rsidRPr="0002306F">
        <w:rPr>
          <w:rFonts w:eastAsia="Times New Roman" w:cs="Times New Roman"/>
          <w:szCs w:val="24"/>
        </w:rPr>
        <w:t>κτική είναι και φυσικά μ</w:t>
      </w:r>
      <w:r>
        <w:rPr>
          <w:rFonts w:eastAsia="Times New Roman" w:cs="Times New Roman"/>
          <w:szCs w:val="24"/>
        </w:rPr>
        <w:t>αρτυρά την</w:t>
      </w:r>
      <w:r w:rsidRPr="0002306F">
        <w:rPr>
          <w:rFonts w:eastAsia="Times New Roman" w:cs="Times New Roman"/>
          <w:szCs w:val="24"/>
        </w:rPr>
        <w:t xml:space="preserve"> προχειρότητα με την οποία εσείς οι ίδιοι σχεδιάσ</w:t>
      </w:r>
      <w:r>
        <w:rPr>
          <w:rFonts w:eastAsia="Times New Roman" w:cs="Times New Roman"/>
          <w:szCs w:val="24"/>
        </w:rPr>
        <w:t>α</w:t>
      </w:r>
      <w:r w:rsidRPr="0002306F">
        <w:rPr>
          <w:rFonts w:eastAsia="Times New Roman" w:cs="Times New Roman"/>
          <w:szCs w:val="24"/>
        </w:rPr>
        <w:t>τε τις δομές</w:t>
      </w:r>
      <w:r>
        <w:rPr>
          <w:rFonts w:eastAsia="Times New Roman" w:cs="Times New Roman"/>
          <w:szCs w:val="24"/>
        </w:rPr>
        <w:t>.</w:t>
      </w:r>
    </w:p>
    <w:p w14:paraId="7098F06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w:t>
      </w:r>
      <w:r w:rsidRPr="0002306F">
        <w:rPr>
          <w:rFonts w:eastAsia="Times New Roman" w:cs="Times New Roman"/>
          <w:szCs w:val="24"/>
        </w:rPr>
        <w:t xml:space="preserve">α </w:t>
      </w:r>
      <w:r>
        <w:rPr>
          <w:rFonts w:eastAsia="Times New Roman" w:cs="Times New Roman"/>
          <w:szCs w:val="24"/>
        </w:rPr>
        <w:t>σταθώ</w:t>
      </w:r>
      <w:r w:rsidRPr="0002306F">
        <w:rPr>
          <w:rFonts w:eastAsia="Times New Roman" w:cs="Times New Roman"/>
          <w:szCs w:val="24"/>
        </w:rPr>
        <w:t xml:space="preserve"> ενδεικτικά μόνο στην πρόβλεψη για τη δημιουργία αυτοτελούς τμήματος τουρισμού υγείας</w:t>
      </w:r>
      <w:r>
        <w:rPr>
          <w:rFonts w:eastAsia="Times New Roman" w:cs="Times New Roman"/>
          <w:szCs w:val="24"/>
        </w:rPr>
        <w:t>. Ε</w:t>
      </w:r>
      <w:r w:rsidRPr="0002306F">
        <w:rPr>
          <w:rFonts w:eastAsia="Times New Roman" w:cs="Times New Roman"/>
          <w:szCs w:val="24"/>
        </w:rPr>
        <w:t>ιλικρινά πρόκειται για μνημείο κρατισμού</w:t>
      </w:r>
      <w:r>
        <w:rPr>
          <w:rFonts w:eastAsia="Times New Roman" w:cs="Times New Roman"/>
          <w:szCs w:val="24"/>
        </w:rPr>
        <w:t>. Υ</w:t>
      </w:r>
      <w:r w:rsidRPr="0002306F">
        <w:rPr>
          <w:rFonts w:eastAsia="Times New Roman" w:cs="Times New Roman"/>
          <w:szCs w:val="24"/>
        </w:rPr>
        <w:t xml:space="preserve">πάρχουν σχήματα </w:t>
      </w:r>
      <w:r w:rsidRPr="00F331DF">
        <w:rPr>
          <w:rFonts w:eastAsia="Times New Roman"/>
          <w:bCs/>
        </w:rPr>
        <w:t>και</w:t>
      </w:r>
      <w:r>
        <w:rPr>
          <w:rFonts w:eastAsia="Times New Roman" w:cs="Times New Roman"/>
          <w:szCs w:val="24"/>
        </w:rPr>
        <w:t xml:space="preserve"> εργαλεία </w:t>
      </w:r>
      <w:r w:rsidRPr="008F0891">
        <w:rPr>
          <w:rFonts w:eastAsia="Times New Roman" w:cs="Times New Roman"/>
          <w:bCs/>
          <w:shd w:val="clear" w:color="auto" w:fill="FFFFFF"/>
        </w:rPr>
        <w:t>που</w:t>
      </w:r>
      <w:r>
        <w:rPr>
          <w:rFonts w:eastAsia="Times New Roman" w:cs="Times New Roman"/>
          <w:szCs w:val="24"/>
        </w:rPr>
        <w:t xml:space="preserve"> </w:t>
      </w:r>
      <w:r w:rsidRPr="002C2937">
        <w:rPr>
          <w:rFonts w:eastAsia="Times New Roman" w:cs="Times New Roman"/>
          <w:bCs/>
          <w:shd w:val="clear" w:color="auto" w:fill="FFFFFF"/>
        </w:rPr>
        <w:t xml:space="preserve">μπορούν </w:t>
      </w:r>
      <w:r>
        <w:rPr>
          <w:rFonts w:eastAsia="Times New Roman" w:cs="Times New Roman"/>
          <w:szCs w:val="24"/>
        </w:rPr>
        <w:t xml:space="preserve">οι παίκτες </w:t>
      </w:r>
      <w:r w:rsidRPr="0002306F">
        <w:rPr>
          <w:rFonts w:eastAsia="Times New Roman" w:cs="Times New Roman"/>
          <w:szCs w:val="24"/>
        </w:rPr>
        <w:t>της αγοράς να αξιοποιήσουν για να προωθήσουν ιατρικές υπηρεσίες στο εξωτερικό</w:t>
      </w:r>
      <w:r>
        <w:rPr>
          <w:rFonts w:eastAsia="Times New Roman" w:cs="Times New Roman"/>
          <w:szCs w:val="24"/>
        </w:rPr>
        <w:t xml:space="preserve">. </w:t>
      </w:r>
    </w:p>
    <w:p w14:paraId="7098F06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Θα πω κ</w:t>
      </w:r>
      <w:r w:rsidRPr="0002306F">
        <w:rPr>
          <w:rFonts w:eastAsia="Times New Roman" w:cs="Times New Roman"/>
          <w:szCs w:val="24"/>
        </w:rPr>
        <w:t>άτι σημαντικό</w:t>
      </w:r>
      <w:r>
        <w:rPr>
          <w:rFonts w:eastAsia="Times New Roman" w:cs="Times New Roman"/>
          <w:szCs w:val="24"/>
        </w:rPr>
        <w:t>,</w:t>
      </w:r>
      <w:r w:rsidRPr="0002306F">
        <w:rPr>
          <w:rFonts w:eastAsia="Times New Roman" w:cs="Times New Roman"/>
          <w:szCs w:val="24"/>
        </w:rPr>
        <w:t xml:space="preserve"> </w:t>
      </w:r>
      <w:r>
        <w:rPr>
          <w:rFonts w:eastAsia="Times New Roman" w:cs="Times New Roman"/>
          <w:szCs w:val="24"/>
        </w:rPr>
        <w:t>επίσης,</w:t>
      </w:r>
      <w:r w:rsidRPr="0002306F">
        <w:rPr>
          <w:rFonts w:eastAsia="Times New Roman" w:cs="Times New Roman"/>
          <w:szCs w:val="24"/>
        </w:rPr>
        <w:t xml:space="preserve"> για το γραφείο υπεύθυνου επεξεργασίας προσωπικών δεδομένων στο Υπουργείο Υγείας</w:t>
      </w:r>
      <w:r>
        <w:rPr>
          <w:rFonts w:eastAsia="Times New Roman" w:cs="Times New Roman"/>
          <w:szCs w:val="24"/>
        </w:rPr>
        <w:t>. Σ</w:t>
      </w:r>
      <w:r w:rsidRPr="0002306F">
        <w:rPr>
          <w:rFonts w:eastAsia="Times New Roman" w:cs="Times New Roman"/>
          <w:szCs w:val="24"/>
        </w:rPr>
        <w:t>ύμφωνα με τον Ευρωπαϊκό Κανονισ</w:t>
      </w:r>
      <w:r w:rsidRPr="0002306F">
        <w:rPr>
          <w:rFonts w:eastAsia="Times New Roman" w:cs="Times New Roman"/>
          <w:szCs w:val="24"/>
        </w:rPr>
        <w:t>μό Προστασίας Προσωπικών Δεδομένων</w:t>
      </w:r>
      <w:r>
        <w:rPr>
          <w:rFonts w:eastAsia="Times New Roman" w:cs="Times New Roman"/>
          <w:szCs w:val="24"/>
        </w:rPr>
        <w:t>,</w:t>
      </w:r>
      <w:r w:rsidRPr="0002306F">
        <w:rPr>
          <w:rFonts w:eastAsia="Times New Roman" w:cs="Times New Roman"/>
          <w:szCs w:val="24"/>
        </w:rPr>
        <w:t xml:space="preserve"> ο υπεύθυνος επεξεργασίας ορίζει τους εκτελ</w:t>
      </w:r>
      <w:r>
        <w:rPr>
          <w:rFonts w:eastAsia="Times New Roman" w:cs="Times New Roman"/>
          <w:szCs w:val="24"/>
        </w:rPr>
        <w:t>ο</w:t>
      </w:r>
      <w:r w:rsidRPr="0002306F">
        <w:rPr>
          <w:rFonts w:eastAsia="Times New Roman" w:cs="Times New Roman"/>
          <w:szCs w:val="24"/>
        </w:rPr>
        <w:t>ύντες την επεξεργασία</w:t>
      </w:r>
      <w:r>
        <w:rPr>
          <w:rFonts w:eastAsia="Times New Roman" w:cs="Times New Roman"/>
          <w:szCs w:val="24"/>
        </w:rPr>
        <w:t>,</w:t>
      </w:r>
      <w:r w:rsidRPr="0002306F">
        <w:rPr>
          <w:rFonts w:eastAsia="Times New Roman" w:cs="Times New Roman"/>
          <w:szCs w:val="24"/>
        </w:rPr>
        <w:t xml:space="preserve"> για παράδειγμα την </w:t>
      </w:r>
      <w:r>
        <w:rPr>
          <w:rFonts w:eastAsia="Times New Roman" w:cs="Times New Roman"/>
          <w:szCs w:val="24"/>
        </w:rPr>
        <w:t xml:space="preserve">ΗΔΙΚΑ </w:t>
      </w:r>
      <w:r w:rsidRPr="001E3D34">
        <w:rPr>
          <w:rFonts w:eastAsia="Times New Roman"/>
          <w:bCs/>
        </w:rPr>
        <w:t>και</w:t>
      </w:r>
      <w:r w:rsidRPr="0002306F">
        <w:rPr>
          <w:rFonts w:eastAsia="Times New Roman" w:cs="Times New Roman"/>
          <w:szCs w:val="24"/>
        </w:rPr>
        <w:t xml:space="preserve"> πρέπει να τους δεσμεύει με σχετική σύμβαση</w:t>
      </w:r>
      <w:r>
        <w:rPr>
          <w:rFonts w:eastAsia="Times New Roman" w:cs="Times New Roman"/>
          <w:szCs w:val="24"/>
        </w:rPr>
        <w:t>.</w:t>
      </w:r>
    </w:p>
    <w:p w14:paraId="7098F067" w14:textId="77777777" w:rsidR="00971A45" w:rsidRDefault="00ED091D">
      <w:pPr>
        <w:spacing w:line="600" w:lineRule="auto"/>
        <w:ind w:firstLine="720"/>
        <w:jc w:val="both"/>
        <w:rPr>
          <w:rFonts w:eastAsia="Times New Roman" w:cs="Times New Roman"/>
          <w:szCs w:val="24"/>
        </w:rPr>
      </w:pPr>
      <w:r w:rsidRPr="00C21D59">
        <w:rPr>
          <w:rFonts w:eastAsia="Times New Roman" w:cs="Times New Roman"/>
          <w:szCs w:val="24"/>
        </w:rPr>
        <w:t xml:space="preserve">Πρέπει, δηλαδή, στο άρθρο να αναφέρεται και η όποια αλλαγή στις υποχρεώσεις της </w:t>
      </w:r>
      <w:r>
        <w:rPr>
          <w:rFonts w:eastAsia="Times New Roman" w:cs="Times New Roman"/>
          <w:szCs w:val="24"/>
        </w:rPr>
        <w:t>ΗΔΙΚΑ</w:t>
      </w:r>
      <w:r w:rsidRPr="00C21D59">
        <w:rPr>
          <w:rFonts w:eastAsia="Times New Roman" w:cs="Times New Roman"/>
          <w:szCs w:val="24"/>
        </w:rPr>
        <w:t xml:space="preserve"> σε ό</w:t>
      </w:r>
      <w:r>
        <w:rPr>
          <w:rFonts w:eastAsia="Times New Roman" w:cs="Times New Roman"/>
          <w:szCs w:val="24"/>
        </w:rPr>
        <w:t>,</w:t>
      </w:r>
      <w:r w:rsidRPr="00C21D59">
        <w:rPr>
          <w:rFonts w:eastAsia="Times New Roman" w:cs="Times New Roman"/>
          <w:szCs w:val="24"/>
        </w:rPr>
        <w:t xml:space="preserve">τι αφορά </w:t>
      </w:r>
      <w:r>
        <w:rPr>
          <w:rFonts w:eastAsia="Times New Roman" w:cs="Times New Roman"/>
          <w:szCs w:val="24"/>
        </w:rPr>
        <w:t>σ</w:t>
      </w:r>
      <w:r w:rsidRPr="00C21D59">
        <w:rPr>
          <w:rFonts w:eastAsia="Times New Roman" w:cs="Times New Roman"/>
          <w:szCs w:val="24"/>
        </w:rPr>
        <w:t>τον</w:t>
      </w:r>
      <w:r w:rsidRPr="00C21D59">
        <w:rPr>
          <w:rFonts w:eastAsia="Times New Roman" w:cs="Times New Roman"/>
          <w:szCs w:val="24"/>
        </w:rPr>
        <w:t xml:space="preserve"> ατομικό ηλεκτρονικό φάκελο υγείας</w:t>
      </w:r>
      <w:r>
        <w:rPr>
          <w:rFonts w:eastAsia="Times New Roman" w:cs="Times New Roman"/>
          <w:szCs w:val="24"/>
        </w:rPr>
        <w:t>. Θ</w:t>
      </w:r>
      <w:r w:rsidRPr="00C21D59">
        <w:rPr>
          <w:rFonts w:eastAsia="Times New Roman" w:cs="Times New Roman"/>
          <w:szCs w:val="24"/>
        </w:rPr>
        <w:t>α πρέπει</w:t>
      </w:r>
      <w:r>
        <w:rPr>
          <w:rFonts w:eastAsia="Times New Roman" w:cs="Times New Roman"/>
          <w:szCs w:val="24"/>
        </w:rPr>
        <w:t>,</w:t>
      </w:r>
      <w:r w:rsidRPr="00C21D59">
        <w:rPr>
          <w:rFonts w:eastAsia="Times New Roman" w:cs="Times New Roman"/>
          <w:szCs w:val="24"/>
        </w:rPr>
        <w:t xml:space="preserve"> επιπλέον</w:t>
      </w:r>
      <w:r>
        <w:rPr>
          <w:rFonts w:eastAsia="Times New Roman" w:cs="Times New Roman"/>
          <w:szCs w:val="24"/>
        </w:rPr>
        <w:t>,</w:t>
      </w:r>
      <w:r w:rsidRPr="00C21D59">
        <w:rPr>
          <w:rFonts w:eastAsia="Times New Roman" w:cs="Times New Roman"/>
          <w:szCs w:val="24"/>
        </w:rPr>
        <w:t xml:space="preserve"> να προσδιοριστεί εάν ο ΕΟΠΥΥ και </w:t>
      </w:r>
      <w:r>
        <w:rPr>
          <w:rFonts w:eastAsia="Times New Roman" w:cs="Times New Roman"/>
          <w:szCs w:val="24"/>
        </w:rPr>
        <w:t xml:space="preserve">οι </w:t>
      </w:r>
      <w:r w:rsidRPr="00C21D59">
        <w:rPr>
          <w:rFonts w:eastAsia="Times New Roman" w:cs="Times New Roman"/>
          <w:szCs w:val="24"/>
        </w:rPr>
        <w:t>ιδιωτικές ασφαλιστικές εταιρείες θα συνάψουν συμβάσεις εμπιστευτικότητας και θα είναι και αυτ</w:t>
      </w:r>
      <w:r>
        <w:rPr>
          <w:rFonts w:eastAsia="Times New Roman" w:cs="Times New Roman"/>
          <w:szCs w:val="24"/>
        </w:rPr>
        <w:t xml:space="preserve">οί </w:t>
      </w:r>
      <w:proofErr w:type="spellStart"/>
      <w:r>
        <w:rPr>
          <w:rFonts w:eastAsia="Times New Roman" w:cs="Times New Roman"/>
          <w:szCs w:val="24"/>
        </w:rPr>
        <w:t>εκτελώντε</w:t>
      </w:r>
      <w:r w:rsidRPr="00C21D59">
        <w:rPr>
          <w:rFonts w:eastAsia="Times New Roman" w:cs="Times New Roman"/>
          <w:szCs w:val="24"/>
        </w:rPr>
        <w:t>ς</w:t>
      </w:r>
      <w:proofErr w:type="spellEnd"/>
      <w:r w:rsidRPr="00C21D59">
        <w:rPr>
          <w:rFonts w:eastAsia="Times New Roman" w:cs="Times New Roman"/>
          <w:szCs w:val="24"/>
        </w:rPr>
        <w:t xml:space="preserve"> την επεξεργασία μαζί με την </w:t>
      </w:r>
      <w:r>
        <w:rPr>
          <w:rFonts w:eastAsia="Times New Roman" w:cs="Times New Roman"/>
          <w:szCs w:val="24"/>
        </w:rPr>
        <w:t>ΗΔΙΚ</w:t>
      </w:r>
      <w:r>
        <w:rPr>
          <w:rFonts w:eastAsia="Times New Roman" w:cs="Times New Roman"/>
          <w:szCs w:val="24"/>
        </w:rPr>
        <w:t>Α.</w:t>
      </w:r>
    </w:p>
    <w:p w14:paraId="7098F06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C21D59">
        <w:rPr>
          <w:rFonts w:eastAsia="Times New Roman" w:cs="Times New Roman"/>
          <w:szCs w:val="24"/>
        </w:rPr>
        <w:t>ε ένα άλλο σημείο θα θέλαμε να μας εξηγήσετε</w:t>
      </w:r>
      <w:r>
        <w:rPr>
          <w:rFonts w:eastAsia="Times New Roman" w:cs="Times New Roman"/>
          <w:szCs w:val="24"/>
        </w:rPr>
        <w:t>,</w:t>
      </w:r>
      <w:r w:rsidRPr="00C21D59">
        <w:rPr>
          <w:rFonts w:eastAsia="Times New Roman" w:cs="Times New Roman"/>
          <w:szCs w:val="24"/>
        </w:rPr>
        <w:t xml:space="preserve"> γιατί καταργείτ</w:t>
      </w:r>
      <w:r>
        <w:rPr>
          <w:rFonts w:eastAsia="Times New Roman" w:cs="Times New Roman"/>
          <w:szCs w:val="24"/>
        </w:rPr>
        <w:t>ε</w:t>
      </w:r>
      <w:r w:rsidRPr="00C21D59">
        <w:rPr>
          <w:rFonts w:eastAsia="Times New Roman" w:cs="Times New Roman"/>
          <w:szCs w:val="24"/>
        </w:rPr>
        <w:t xml:space="preserve"> το μητρώο </w:t>
      </w:r>
      <w:proofErr w:type="spellStart"/>
      <w:r w:rsidRPr="00C21D59">
        <w:rPr>
          <w:rFonts w:eastAsia="Times New Roman" w:cs="Times New Roman"/>
          <w:szCs w:val="24"/>
        </w:rPr>
        <w:t>ιατροτεχνολογικών</w:t>
      </w:r>
      <w:proofErr w:type="spellEnd"/>
      <w:r w:rsidRPr="00C21D59">
        <w:rPr>
          <w:rFonts w:eastAsia="Times New Roman" w:cs="Times New Roman"/>
          <w:szCs w:val="24"/>
        </w:rPr>
        <w:t xml:space="preserve"> προϊόντων και προμηθευτών από την </w:t>
      </w:r>
      <w:r>
        <w:rPr>
          <w:rFonts w:eastAsia="Times New Roman" w:cs="Times New Roman"/>
          <w:szCs w:val="24"/>
        </w:rPr>
        <w:t>«</w:t>
      </w:r>
      <w:r>
        <w:rPr>
          <w:rFonts w:eastAsia="Times New Roman" w:cs="Times New Roman"/>
          <w:szCs w:val="24"/>
        </w:rPr>
        <w:t>ΕΚΑΠΤΥ</w:t>
      </w:r>
      <w:r w:rsidRPr="00C21D59">
        <w:rPr>
          <w:rFonts w:eastAsia="Times New Roman" w:cs="Times New Roman"/>
          <w:szCs w:val="24"/>
        </w:rPr>
        <w:t xml:space="preserve"> Α.Ε</w:t>
      </w:r>
      <w:r w:rsidRPr="00C21D59">
        <w:rPr>
          <w:rFonts w:eastAsia="Times New Roman" w:cs="Times New Roman"/>
          <w:szCs w:val="24"/>
        </w:rPr>
        <w:t>.</w:t>
      </w:r>
      <w:r>
        <w:rPr>
          <w:rFonts w:eastAsia="Times New Roman" w:cs="Times New Roman"/>
          <w:szCs w:val="24"/>
        </w:rPr>
        <w:t>»</w:t>
      </w:r>
      <w:r w:rsidRPr="00C21D59">
        <w:rPr>
          <w:rFonts w:eastAsia="Times New Roman" w:cs="Times New Roman"/>
          <w:szCs w:val="24"/>
        </w:rPr>
        <w:t xml:space="preserve"> και μεταφέρετε την αρμοδιότητα αυτή στον ΕΟΠΥΥ</w:t>
      </w:r>
      <w:r>
        <w:rPr>
          <w:rFonts w:eastAsia="Times New Roman" w:cs="Times New Roman"/>
          <w:szCs w:val="24"/>
        </w:rPr>
        <w:t>. Τ</w:t>
      </w:r>
      <w:r w:rsidRPr="00C21D59">
        <w:rPr>
          <w:rFonts w:eastAsia="Times New Roman" w:cs="Times New Roman"/>
          <w:szCs w:val="24"/>
        </w:rPr>
        <w:t>ο μόνο που προκαλείτ</w:t>
      </w:r>
      <w:r>
        <w:rPr>
          <w:rFonts w:eastAsia="Times New Roman" w:cs="Times New Roman"/>
          <w:szCs w:val="24"/>
        </w:rPr>
        <w:t xml:space="preserve">ε </w:t>
      </w:r>
      <w:r w:rsidRPr="00C21D59">
        <w:rPr>
          <w:rFonts w:eastAsia="Times New Roman" w:cs="Times New Roman"/>
          <w:szCs w:val="24"/>
        </w:rPr>
        <w:t xml:space="preserve">είναι </w:t>
      </w:r>
      <w:proofErr w:type="spellStart"/>
      <w:r w:rsidRPr="00C21D59">
        <w:rPr>
          <w:rFonts w:eastAsia="Times New Roman" w:cs="Times New Roman"/>
          <w:szCs w:val="24"/>
        </w:rPr>
        <w:t>υπερσυγκέντρωση</w:t>
      </w:r>
      <w:proofErr w:type="spellEnd"/>
      <w:r w:rsidRPr="00C21D59">
        <w:rPr>
          <w:rFonts w:eastAsia="Times New Roman" w:cs="Times New Roman"/>
          <w:szCs w:val="24"/>
        </w:rPr>
        <w:t xml:space="preserve"> εξουσιών και δυνατότ</w:t>
      </w:r>
      <w:r w:rsidRPr="00C21D59">
        <w:rPr>
          <w:rFonts w:eastAsia="Times New Roman" w:cs="Times New Roman"/>
          <w:szCs w:val="24"/>
        </w:rPr>
        <w:t>ητα απευθείας ελέγχ</w:t>
      </w:r>
      <w:r>
        <w:rPr>
          <w:rFonts w:eastAsia="Times New Roman" w:cs="Times New Roman"/>
          <w:szCs w:val="24"/>
        </w:rPr>
        <w:t>ου από την πολιτική ηγεσία του Υ</w:t>
      </w:r>
      <w:r w:rsidRPr="00C21D59">
        <w:rPr>
          <w:rFonts w:eastAsia="Times New Roman" w:cs="Times New Roman"/>
          <w:szCs w:val="24"/>
        </w:rPr>
        <w:t>πουργείου</w:t>
      </w:r>
      <w:r>
        <w:rPr>
          <w:rFonts w:eastAsia="Times New Roman" w:cs="Times New Roman"/>
          <w:szCs w:val="24"/>
        </w:rPr>
        <w:t>.</w:t>
      </w:r>
    </w:p>
    <w:p w14:paraId="7098F069" w14:textId="77777777" w:rsidR="00971A45" w:rsidRDefault="00ED091D">
      <w:pPr>
        <w:spacing w:line="600" w:lineRule="auto"/>
        <w:ind w:firstLine="720"/>
        <w:jc w:val="both"/>
        <w:rPr>
          <w:rFonts w:eastAsia="Times New Roman" w:cs="Times New Roman"/>
          <w:szCs w:val="24"/>
        </w:rPr>
      </w:pPr>
      <w:r w:rsidRPr="00C21D59">
        <w:rPr>
          <w:rFonts w:eastAsia="Times New Roman" w:cs="Times New Roman"/>
          <w:szCs w:val="24"/>
        </w:rPr>
        <w:t>Όσο για τα άρθρα για τα αναδρομικά και την εκ των υστέρων νομιμοποίηση δαπανών</w:t>
      </w:r>
      <w:r>
        <w:rPr>
          <w:rFonts w:eastAsia="Times New Roman" w:cs="Times New Roman"/>
          <w:szCs w:val="24"/>
        </w:rPr>
        <w:t>, τ</w:t>
      </w:r>
      <w:r w:rsidRPr="00C21D59">
        <w:rPr>
          <w:rFonts w:eastAsia="Times New Roman" w:cs="Times New Roman"/>
          <w:szCs w:val="24"/>
        </w:rPr>
        <w:t>ο μό</w:t>
      </w:r>
      <w:r>
        <w:rPr>
          <w:rFonts w:eastAsia="Times New Roman" w:cs="Times New Roman"/>
          <w:szCs w:val="24"/>
        </w:rPr>
        <w:t>νο που θέλω να σχολιάσω είναι: «Τι είχες</w:t>
      </w:r>
      <w:r w:rsidRPr="00C21D59">
        <w:rPr>
          <w:rFonts w:eastAsia="Times New Roman" w:cs="Times New Roman"/>
          <w:szCs w:val="24"/>
        </w:rPr>
        <w:t xml:space="preserve"> Γιάννη</w:t>
      </w:r>
      <w:r>
        <w:rPr>
          <w:rFonts w:eastAsia="Times New Roman" w:cs="Times New Roman"/>
          <w:szCs w:val="24"/>
        </w:rPr>
        <w:t>,</w:t>
      </w:r>
      <w:r w:rsidRPr="00C21D59">
        <w:rPr>
          <w:rFonts w:eastAsia="Times New Roman" w:cs="Times New Roman"/>
          <w:szCs w:val="24"/>
        </w:rPr>
        <w:t xml:space="preserve"> τι είχα πάντα</w:t>
      </w:r>
      <w:r>
        <w:rPr>
          <w:rFonts w:eastAsia="Times New Roman" w:cs="Times New Roman"/>
          <w:szCs w:val="24"/>
        </w:rPr>
        <w:t>».</w:t>
      </w:r>
      <w:r w:rsidRPr="00C21D59">
        <w:rPr>
          <w:rFonts w:eastAsia="Times New Roman" w:cs="Times New Roman"/>
          <w:szCs w:val="24"/>
        </w:rPr>
        <w:t xml:space="preserve"> </w:t>
      </w:r>
    </w:p>
    <w:p w14:paraId="7098F06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Κύριοι Υπουργοί,</w:t>
      </w:r>
      <w:r w:rsidRPr="00C21D59">
        <w:rPr>
          <w:rFonts w:eastAsia="Times New Roman" w:cs="Times New Roman"/>
          <w:szCs w:val="24"/>
        </w:rPr>
        <w:t xml:space="preserve"> κυρίες και κύριοι συνάδελφ</w:t>
      </w:r>
      <w:r w:rsidRPr="00C21D59">
        <w:rPr>
          <w:rFonts w:eastAsia="Times New Roman" w:cs="Times New Roman"/>
          <w:szCs w:val="24"/>
        </w:rPr>
        <w:t>οι</w:t>
      </w:r>
      <w:r>
        <w:rPr>
          <w:rFonts w:eastAsia="Times New Roman" w:cs="Times New Roman"/>
          <w:szCs w:val="24"/>
        </w:rPr>
        <w:t>,</w:t>
      </w:r>
      <w:r w:rsidRPr="00C21D59">
        <w:rPr>
          <w:rFonts w:eastAsia="Times New Roman" w:cs="Times New Roman"/>
          <w:szCs w:val="24"/>
        </w:rPr>
        <w:t xml:space="preserve"> η Νέα Δημοκρατία δεν θα ακολουθήσει την ισοπεδωτική λογική του </w:t>
      </w:r>
      <w:r>
        <w:rPr>
          <w:rFonts w:eastAsia="Times New Roman" w:cs="Times New Roman"/>
          <w:szCs w:val="24"/>
        </w:rPr>
        <w:t>«</w:t>
      </w:r>
      <w:r w:rsidRPr="00C21D59">
        <w:rPr>
          <w:rFonts w:eastAsia="Times New Roman" w:cs="Times New Roman"/>
          <w:szCs w:val="24"/>
        </w:rPr>
        <w:t>όχι</w:t>
      </w:r>
      <w:r>
        <w:rPr>
          <w:rFonts w:eastAsia="Times New Roman" w:cs="Times New Roman"/>
          <w:szCs w:val="24"/>
        </w:rPr>
        <w:t>»</w:t>
      </w:r>
      <w:r w:rsidRPr="00C21D59">
        <w:rPr>
          <w:rFonts w:eastAsia="Times New Roman" w:cs="Times New Roman"/>
          <w:szCs w:val="24"/>
        </w:rPr>
        <w:t xml:space="preserve"> σε όλα</w:t>
      </w:r>
      <w:r>
        <w:rPr>
          <w:rFonts w:eastAsia="Times New Roman" w:cs="Times New Roman"/>
          <w:szCs w:val="24"/>
        </w:rPr>
        <w:t xml:space="preserve">. Δεν θα κάνουμε ό,τι κάνατε και εσείς ως </w:t>
      </w:r>
      <w:r>
        <w:rPr>
          <w:rFonts w:eastAsia="Times New Roman" w:cs="Times New Roman"/>
          <w:szCs w:val="24"/>
        </w:rPr>
        <w:t>α</w:t>
      </w:r>
      <w:r w:rsidRPr="00C21D59">
        <w:rPr>
          <w:rFonts w:eastAsia="Times New Roman" w:cs="Times New Roman"/>
          <w:szCs w:val="24"/>
        </w:rPr>
        <w:t>ντιπολίτευση</w:t>
      </w:r>
      <w:r>
        <w:rPr>
          <w:rFonts w:eastAsia="Times New Roman" w:cs="Times New Roman"/>
          <w:szCs w:val="24"/>
        </w:rPr>
        <w:t>.</w:t>
      </w:r>
      <w:r>
        <w:rPr>
          <w:rFonts w:eastAsia="Times New Roman" w:cs="Times New Roman"/>
          <w:szCs w:val="24"/>
        </w:rPr>
        <w:t xml:space="preserve"> Γι’</w:t>
      </w:r>
      <w:r w:rsidRPr="00C21D59">
        <w:rPr>
          <w:rFonts w:eastAsia="Times New Roman" w:cs="Times New Roman"/>
          <w:szCs w:val="24"/>
        </w:rPr>
        <w:t xml:space="preserve"> αυτό και θα υπερψηφίσου</w:t>
      </w:r>
      <w:r>
        <w:rPr>
          <w:rFonts w:eastAsia="Times New Roman" w:cs="Times New Roman"/>
          <w:szCs w:val="24"/>
        </w:rPr>
        <w:t>με</w:t>
      </w:r>
      <w:r w:rsidRPr="00C21D59">
        <w:rPr>
          <w:rFonts w:eastAsia="Times New Roman" w:cs="Times New Roman"/>
          <w:szCs w:val="24"/>
        </w:rPr>
        <w:t xml:space="preserve"> εκείνες τις διατάξεις που θεωρούμε ότι πράγματι μπορεί να λύσουν προβλήματα και όχι απλά να δημιουργήσουν εντυπώσ</w:t>
      </w:r>
      <w:r>
        <w:rPr>
          <w:rFonts w:eastAsia="Times New Roman" w:cs="Times New Roman"/>
          <w:szCs w:val="24"/>
        </w:rPr>
        <w:t>εις ή περισσότερα προβλήματα απ’ αυτά που υ</w:t>
      </w:r>
      <w:r w:rsidRPr="00C21D59">
        <w:rPr>
          <w:rFonts w:eastAsia="Times New Roman" w:cs="Times New Roman"/>
          <w:szCs w:val="24"/>
        </w:rPr>
        <w:t>ποτίθεται ότι θα λύσου</w:t>
      </w:r>
      <w:r>
        <w:rPr>
          <w:rFonts w:eastAsia="Times New Roman" w:cs="Times New Roman"/>
          <w:szCs w:val="24"/>
        </w:rPr>
        <w:t>ν.</w:t>
      </w:r>
    </w:p>
    <w:p w14:paraId="7098F06B" w14:textId="77777777" w:rsidR="00971A45" w:rsidRDefault="00ED091D">
      <w:pPr>
        <w:spacing w:line="600" w:lineRule="auto"/>
        <w:ind w:firstLine="720"/>
        <w:jc w:val="both"/>
        <w:rPr>
          <w:rFonts w:eastAsia="Times New Roman" w:cs="Times New Roman"/>
          <w:szCs w:val="24"/>
        </w:rPr>
      </w:pPr>
      <w:r w:rsidRPr="00C21D59">
        <w:rPr>
          <w:rFonts w:eastAsia="Times New Roman" w:cs="Times New Roman"/>
          <w:szCs w:val="24"/>
        </w:rPr>
        <w:t>Ευχαριστώ</w:t>
      </w:r>
      <w:r>
        <w:rPr>
          <w:rFonts w:eastAsia="Times New Roman" w:cs="Times New Roman"/>
          <w:szCs w:val="24"/>
        </w:rPr>
        <w:t>.</w:t>
      </w:r>
    </w:p>
    <w:p w14:paraId="7098F06C" w14:textId="77777777" w:rsidR="00971A45" w:rsidRDefault="00ED091D">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7098F06D" w14:textId="77777777" w:rsidR="00971A45" w:rsidRDefault="00ED091D">
      <w:pPr>
        <w:spacing w:line="600" w:lineRule="auto"/>
        <w:ind w:firstLine="720"/>
        <w:jc w:val="both"/>
        <w:rPr>
          <w:rFonts w:eastAsia="Times New Roman" w:cs="Times New Roman"/>
          <w:szCs w:val="24"/>
        </w:rPr>
      </w:pPr>
      <w:r>
        <w:rPr>
          <w:rFonts w:eastAsia="Times New Roman"/>
          <w:b/>
          <w:bCs/>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Γιόγιακα</w:t>
      </w:r>
      <w:proofErr w:type="spellEnd"/>
      <w:r>
        <w:rPr>
          <w:rFonts w:eastAsia="Times New Roman" w:cs="Times New Roman"/>
          <w:szCs w:val="24"/>
        </w:rPr>
        <w:t>.</w:t>
      </w:r>
    </w:p>
    <w:p w14:paraId="7098F06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Μάρδας</w:t>
      </w:r>
      <w:proofErr w:type="spellEnd"/>
      <w:r>
        <w:rPr>
          <w:rFonts w:eastAsia="Times New Roman" w:cs="Times New Roman"/>
          <w:szCs w:val="24"/>
        </w:rPr>
        <w:t xml:space="preserve"> από την Κοινοβουλευτική Ομάδα του ΣΥΡΙΖΑ για επτά λεπτά. Α</w:t>
      </w:r>
      <w:r w:rsidRPr="00C21D59">
        <w:rPr>
          <w:rFonts w:eastAsia="Times New Roman" w:cs="Times New Roman"/>
          <w:szCs w:val="24"/>
        </w:rPr>
        <w:t>κολουθεί ο κ</w:t>
      </w:r>
      <w:r>
        <w:rPr>
          <w:rFonts w:eastAsia="Times New Roman" w:cs="Times New Roman"/>
          <w:szCs w:val="24"/>
        </w:rPr>
        <w:t xml:space="preserve">. </w:t>
      </w:r>
      <w:proofErr w:type="spellStart"/>
      <w:r>
        <w:rPr>
          <w:rFonts w:eastAsia="Times New Roman" w:cs="Times New Roman"/>
          <w:szCs w:val="24"/>
        </w:rPr>
        <w:t>Β</w:t>
      </w:r>
      <w:r w:rsidRPr="00C21D59">
        <w:rPr>
          <w:rFonts w:eastAsia="Times New Roman" w:cs="Times New Roman"/>
          <w:szCs w:val="24"/>
        </w:rPr>
        <w:t>αγιωνάς</w:t>
      </w:r>
      <w:proofErr w:type="spellEnd"/>
      <w:r>
        <w:rPr>
          <w:rFonts w:eastAsia="Times New Roman" w:cs="Times New Roman"/>
          <w:szCs w:val="24"/>
        </w:rPr>
        <w:t>,</w:t>
      </w:r>
      <w:r w:rsidRPr="00C21D59">
        <w:rPr>
          <w:rFonts w:eastAsia="Times New Roman" w:cs="Times New Roman"/>
          <w:szCs w:val="24"/>
        </w:rPr>
        <w:t xml:space="preserve"> τελευταίος </w:t>
      </w:r>
      <w:r>
        <w:rPr>
          <w:rFonts w:eastAsia="Times New Roman" w:cs="Times New Roman"/>
          <w:szCs w:val="24"/>
        </w:rPr>
        <w:t>εκ των ομιλητών. Και θα κλείσει ο κύριος Υπουργός. Θα αναπτύξει</w:t>
      </w:r>
      <w:r w:rsidRPr="00C21D59">
        <w:rPr>
          <w:rFonts w:eastAsia="Times New Roman" w:cs="Times New Roman"/>
          <w:szCs w:val="24"/>
        </w:rPr>
        <w:t xml:space="preserve"> </w:t>
      </w:r>
      <w:r>
        <w:rPr>
          <w:rFonts w:eastAsia="Times New Roman" w:cs="Times New Roman"/>
          <w:szCs w:val="24"/>
        </w:rPr>
        <w:t>όχι τις β</w:t>
      </w:r>
      <w:r w:rsidRPr="00C21D59">
        <w:rPr>
          <w:rFonts w:eastAsia="Times New Roman" w:cs="Times New Roman"/>
          <w:szCs w:val="24"/>
        </w:rPr>
        <w:t>ου</w:t>
      </w:r>
      <w:r w:rsidRPr="00C21D59">
        <w:rPr>
          <w:rFonts w:eastAsia="Times New Roman" w:cs="Times New Roman"/>
          <w:szCs w:val="24"/>
        </w:rPr>
        <w:t>λευτικές τροπολογίες</w:t>
      </w:r>
      <w:r>
        <w:rPr>
          <w:rFonts w:eastAsia="Times New Roman" w:cs="Times New Roman"/>
          <w:szCs w:val="24"/>
        </w:rPr>
        <w:t>, αλλά τις</w:t>
      </w:r>
      <w:r w:rsidRPr="00C21D59">
        <w:rPr>
          <w:rFonts w:eastAsia="Times New Roman" w:cs="Times New Roman"/>
          <w:szCs w:val="24"/>
        </w:rPr>
        <w:t xml:space="preserve"> υπουργικές και θα </w:t>
      </w:r>
      <w:r>
        <w:rPr>
          <w:rFonts w:eastAsia="Times New Roman" w:cs="Times New Roman"/>
          <w:szCs w:val="24"/>
        </w:rPr>
        <w:t>κάνει και δυο σχόλια για τα όσα σ</w:t>
      </w:r>
      <w:r w:rsidRPr="00C21D59">
        <w:rPr>
          <w:rFonts w:eastAsia="Times New Roman" w:cs="Times New Roman"/>
          <w:szCs w:val="24"/>
        </w:rPr>
        <w:t>υζητήσαμε</w:t>
      </w:r>
      <w:r>
        <w:rPr>
          <w:rFonts w:eastAsia="Times New Roman" w:cs="Times New Roman"/>
          <w:szCs w:val="24"/>
        </w:rPr>
        <w:t>.</w:t>
      </w:r>
    </w:p>
    <w:p w14:paraId="7098F06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Μάρδα</w:t>
      </w:r>
      <w:proofErr w:type="spellEnd"/>
      <w:r>
        <w:rPr>
          <w:rFonts w:eastAsia="Times New Roman" w:cs="Times New Roman"/>
          <w:szCs w:val="24"/>
        </w:rPr>
        <w:t>, έχετε τον λόγο.</w:t>
      </w:r>
    </w:p>
    <w:p w14:paraId="7098F070" w14:textId="77777777" w:rsidR="00971A45" w:rsidRDefault="00ED091D">
      <w:pPr>
        <w:spacing w:line="600" w:lineRule="auto"/>
        <w:ind w:firstLine="720"/>
        <w:jc w:val="both"/>
        <w:rPr>
          <w:rFonts w:eastAsia="Times New Roman" w:cs="Times New Roman"/>
          <w:szCs w:val="24"/>
        </w:rPr>
      </w:pPr>
      <w:r w:rsidRPr="00C21D59">
        <w:rPr>
          <w:rFonts w:eastAsia="Times New Roman" w:cs="Times New Roman"/>
          <w:b/>
          <w:szCs w:val="24"/>
        </w:rPr>
        <w:t xml:space="preserve">ΔΗΜΗΤΡΙΟΣ ΜΑΡΔΑΣ: </w:t>
      </w:r>
      <w:r>
        <w:rPr>
          <w:rFonts w:eastAsia="Times New Roman" w:cs="Times New Roman"/>
          <w:szCs w:val="24"/>
        </w:rPr>
        <w:t>Κύριε Πρόεδρε, κυρίες και κύριοι, θα αναφερθώ</w:t>
      </w:r>
      <w:r w:rsidRPr="00C21D59">
        <w:rPr>
          <w:rFonts w:eastAsia="Times New Roman" w:cs="Times New Roman"/>
          <w:szCs w:val="24"/>
        </w:rPr>
        <w:t xml:space="preserve"> στην τροπολογία του Υπουργείου Εσωτερικών</w:t>
      </w:r>
      <w:r>
        <w:rPr>
          <w:rFonts w:eastAsia="Times New Roman" w:cs="Times New Roman"/>
          <w:szCs w:val="24"/>
        </w:rPr>
        <w:t>, που αναφέρεται στον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3852/</w:t>
      </w:r>
      <w:r w:rsidRPr="00C21D59">
        <w:rPr>
          <w:rFonts w:eastAsia="Times New Roman" w:cs="Times New Roman"/>
          <w:szCs w:val="24"/>
        </w:rPr>
        <w:t>2010 και ακολούθως σε κάποια άρθρα του υπό εξέταση νόμου</w:t>
      </w:r>
      <w:r>
        <w:rPr>
          <w:rFonts w:eastAsia="Times New Roman" w:cs="Times New Roman"/>
          <w:szCs w:val="24"/>
        </w:rPr>
        <w:t>.</w:t>
      </w:r>
    </w:p>
    <w:p w14:paraId="7098F07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 «</w:t>
      </w:r>
      <w:r w:rsidRPr="00C21D59">
        <w:rPr>
          <w:rFonts w:eastAsia="Times New Roman" w:cs="Times New Roman"/>
          <w:szCs w:val="24"/>
        </w:rPr>
        <w:t>ΚΑΠΟΔΙΣΤΡΙΑΣ</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w:t>
      </w:r>
      <w:r w:rsidRPr="00C21D59">
        <w:rPr>
          <w:rFonts w:eastAsia="Times New Roman" w:cs="Times New Roman"/>
          <w:szCs w:val="24"/>
        </w:rPr>
        <w:t>όπως ξέρουμε</w:t>
      </w:r>
      <w:r>
        <w:rPr>
          <w:rFonts w:eastAsia="Times New Roman" w:cs="Times New Roman"/>
          <w:szCs w:val="24"/>
        </w:rPr>
        <w:t>-</w:t>
      </w:r>
      <w:r w:rsidRPr="00C21D59">
        <w:rPr>
          <w:rFonts w:eastAsia="Times New Roman" w:cs="Times New Roman"/>
          <w:szCs w:val="24"/>
        </w:rPr>
        <w:t xml:space="preserve"> συμμάζεψε μία χαώδη κατάσταση στους δήμους</w:t>
      </w:r>
      <w:r>
        <w:rPr>
          <w:rFonts w:eastAsia="Times New Roman" w:cs="Times New Roman"/>
          <w:szCs w:val="24"/>
        </w:rPr>
        <w:t>. Ο «ΚΑΛΛΙΚΡΑΤΗΣ»,</w:t>
      </w:r>
      <w:r w:rsidRPr="00C21D59">
        <w:rPr>
          <w:rFonts w:eastAsia="Times New Roman" w:cs="Times New Roman"/>
          <w:szCs w:val="24"/>
        </w:rPr>
        <w:t xml:space="preserve"> </w:t>
      </w:r>
      <w:r>
        <w:rPr>
          <w:rFonts w:eastAsia="Times New Roman" w:cs="Times New Roman"/>
          <w:szCs w:val="24"/>
        </w:rPr>
        <w:t>όμως,</w:t>
      </w:r>
      <w:r w:rsidRPr="00C21D59">
        <w:rPr>
          <w:rFonts w:eastAsia="Times New Roman" w:cs="Times New Roman"/>
          <w:szCs w:val="24"/>
        </w:rPr>
        <w:t xml:space="preserve"> σε πάρα πολλές περιπτώσεις οδήγησε σε μία </w:t>
      </w:r>
      <w:proofErr w:type="spellStart"/>
      <w:r w:rsidRPr="00C21D59">
        <w:rPr>
          <w:rFonts w:eastAsia="Times New Roman" w:cs="Times New Roman"/>
          <w:szCs w:val="24"/>
        </w:rPr>
        <w:t>υπερσυγκέντρωση</w:t>
      </w:r>
      <w:proofErr w:type="spellEnd"/>
      <w:r w:rsidRPr="00C21D59">
        <w:rPr>
          <w:rFonts w:eastAsia="Times New Roman" w:cs="Times New Roman"/>
          <w:szCs w:val="24"/>
        </w:rPr>
        <w:t xml:space="preserve"> δήμων</w:t>
      </w:r>
      <w:r>
        <w:rPr>
          <w:rFonts w:eastAsia="Times New Roman" w:cs="Times New Roman"/>
          <w:szCs w:val="24"/>
        </w:rPr>
        <w:t>,</w:t>
      </w:r>
      <w:r w:rsidRPr="00C21D59">
        <w:rPr>
          <w:rFonts w:eastAsia="Times New Roman" w:cs="Times New Roman"/>
          <w:szCs w:val="24"/>
        </w:rPr>
        <w:t xml:space="preserve"> με αποτέλεσμα να </w:t>
      </w:r>
      <w:r w:rsidRPr="00C21D59">
        <w:rPr>
          <w:rFonts w:eastAsia="Times New Roman" w:cs="Times New Roman"/>
          <w:szCs w:val="24"/>
        </w:rPr>
        <w:t>δημιουργούνται πάρα πολλά προβλήματα και ιδιαίτερα στο χώρο της περιφερειακής ανάπτυξης</w:t>
      </w:r>
      <w:r>
        <w:rPr>
          <w:rFonts w:eastAsia="Times New Roman" w:cs="Times New Roman"/>
          <w:szCs w:val="24"/>
        </w:rPr>
        <w:t xml:space="preserve">. </w:t>
      </w:r>
    </w:p>
    <w:p w14:paraId="7098F07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rPr>
        <w:t>δ</w:t>
      </w:r>
      <w:r w:rsidRPr="00C21D59">
        <w:rPr>
          <w:rFonts w:eastAsia="Times New Roman" w:cs="Times New Roman"/>
          <w:szCs w:val="24"/>
        </w:rPr>
        <w:t>ήμοι</w:t>
      </w:r>
      <w:r w:rsidRPr="00C21D59">
        <w:rPr>
          <w:rFonts w:eastAsia="Times New Roman" w:cs="Times New Roman"/>
          <w:szCs w:val="24"/>
        </w:rPr>
        <w:t xml:space="preserve"> με πάρα πολλά χωριά είναι πάρα πολύ δύσκολο να διοικη</w:t>
      </w:r>
      <w:r>
        <w:rPr>
          <w:rFonts w:eastAsia="Times New Roman" w:cs="Times New Roman"/>
          <w:szCs w:val="24"/>
        </w:rPr>
        <w:t>θούν,</w:t>
      </w:r>
      <w:r w:rsidRPr="00C21D59">
        <w:rPr>
          <w:rFonts w:eastAsia="Times New Roman" w:cs="Times New Roman"/>
          <w:szCs w:val="24"/>
        </w:rPr>
        <w:t xml:space="preserve"> με αποτέλεσμα να αντιμετωπίζουν πολλά προβλήματα</w:t>
      </w:r>
      <w:r>
        <w:rPr>
          <w:rFonts w:eastAsia="Times New Roman" w:cs="Times New Roman"/>
          <w:szCs w:val="24"/>
        </w:rPr>
        <w:t>. Α</w:t>
      </w:r>
      <w:r w:rsidRPr="00C21D59">
        <w:rPr>
          <w:rFonts w:eastAsia="Times New Roman" w:cs="Times New Roman"/>
          <w:szCs w:val="24"/>
        </w:rPr>
        <w:t>ναφέρομαι σε μία τέτοια περίπτωση που είναι στη</w:t>
      </w:r>
      <w:r w:rsidRPr="00C21D59">
        <w:rPr>
          <w:rFonts w:eastAsia="Times New Roman" w:cs="Times New Roman"/>
          <w:szCs w:val="24"/>
        </w:rPr>
        <w:t xml:space="preserve"> Θεσσαλονίκη</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 xml:space="preserve">Εκεί </w:t>
      </w:r>
      <w:r w:rsidRPr="00C21D59">
        <w:rPr>
          <w:rFonts w:eastAsia="Times New Roman" w:cs="Times New Roman"/>
          <w:szCs w:val="24"/>
        </w:rPr>
        <w:t>έχουμε το</w:t>
      </w:r>
      <w:r>
        <w:rPr>
          <w:rFonts w:eastAsia="Times New Roman" w:cs="Times New Roman"/>
          <w:szCs w:val="24"/>
        </w:rPr>
        <w:t>ν</w:t>
      </w:r>
      <w:r w:rsidRPr="00C21D59">
        <w:rPr>
          <w:rFonts w:eastAsia="Times New Roman" w:cs="Times New Roman"/>
          <w:szCs w:val="24"/>
        </w:rPr>
        <w:t xml:space="preserve"> </w:t>
      </w:r>
      <w:r>
        <w:rPr>
          <w:rFonts w:eastAsia="Times New Roman" w:cs="Times New Roman"/>
          <w:szCs w:val="24"/>
        </w:rPr>
        <w:t>Δ</w:t>
      </w:r>
      <w:r w:rsidRPr="00C21D59">
        <w:rPr>
          <w:rFonts w:eastAsia="Times New Roman" w:cs="Times New Roman"/>
          <w:szCs w:val="24"/>
        </w:rPr>
        <w:t xml:space="preserve">ήμο </w:t>
      </w:r>
      <w:r w:rsidRPr="00C21D59">
        <w:rPr>
          <w:rFonts w:eastAsia="Times New Roman" w:cs="Times New Roman"/>
          <w:szCs w:val="24"/>
        </w:rPr>
        <w:t xml:space="preserve">Λαγκαδά με </w:t>
      </w:r>
      <w:r>
        <w:rPr>
          <w:rFonts w:eastAsia="Times New Roman" w:cs="Times New Roman"/>
          <w:szCs w:val="24"/>
        </w:rPr>
        <w:t>σαράντα επτά</w:t>
      </w:r>
      <w:r w:rsidRPr="00C21D59">
        <w:rPr>
          <w:rFonts w:eastAsia="Times New Roman" w:cs="Times New Roman"/>
          <w:szCs w:val="24"/>
        </w:rPr>
        <w:t xml:space="preserve"> χωριά</w:t>
      </w:r>
      <w:r>
        <w:rPr>
          <w:rFonts w:eastAsia="Times New Roman" w:cs="Times New Roman"/>
          <w:szCs w:val="24"/>
        </w:rPr>
        <w:t>. Ο</w:t>
      </w:r>
      <w:r w:rsidRPr="00C21D59">
        <w:rPr>
          <w:rFonts w:eastAsia="Times New Roman" w:cs="Times New Roman"/>
          <w:szCs w:val="24"/>
        </w:rPr>
        <w:t xml:space="preserve"> </w:t>
      </w:r>
      <w:r>
        <w:rPr>
          <w:rFonts w:eastAsia="Times New Roman" w:cs="Times New Roman"/>
          <w:szCs w:val="24"/>
        </w:rPr>
        <w:t>Δ</w:t>
      </w:r>
      <w:r w:rsidRPr="00C21D59">
        <w:rPr>
          <w:rFonts w:eastAsia="Times New Roman" w:cs="Times New Roman"/>
          <w:szCs w:val="24"/>
        </w:rPr>
        <w:t xml:space="preserve">ήμος </w:t>
      </w:r>
      <w:r>
        <w:rPr>
          <w:rFonts w:eastAsia="Times New Roman" w:cs="Times New Roman"/>
          <w:szCs w:val="24"/>
        </w:rPr>
        <w:t xml:space="preserve">Σταυρού έχει τριάντα οκτώ </w:t>
      </w:r>
      <w:r w:rsidRPr="00C21D59">
        <w:rPr>
          <w:rFonts w:eastAsia="Times New Roman" w:cs="Times New Roman"/>
          <w:szCs w:val="24"/>
        </w:rPr>
        <w:t>χωριά</w:t>
      </w:r>
      <w:r>
        <w:rPr>
          <w:rFonts w:eastAsia="Times New Roman" w:cs="Times New Roman"/>
          <w:szCs w:val="24"/>
        </w:rPr>
        <w:t>. Και στο πλαίσιο του Δ</w:t>
      </w:r>
      <w:r w:rsidRPr="00C21D59">
        <w:rPr>
          <w:rFonts w:eastAsia="Times New Roman" w:cs="Times New Roman"/>
          <w:szCs w:val="24"/>
        </w:rPr>
        <w:t xml:space="preserve">ήμου Λαγκαδά είναι και ο </w:t>
      </w:r>
      <w:proofErr w:type="spellStart"/>
      <w:r w:rsidRPr="00C21D59">
        <w:rPr>
          <w:rFonts w:eastAsia="Times New Roman" w:cs="Times New Roman"/>
          <w:szCs w:val="24"/>
        </w:rPr>
        <w:t>Σοχός</w:t>
      </w:r>
      <w:proofErr w:type="spellEnd"/>
      <w:r>
        <w:rPr>
          <w:rFonts w:eastAsia="Times New Roman" w:cs="Times New Roman"/>
          <w:szCs w:val="24"/>
        </w:rPr>
        <w:t>. Είναι</w:t>
      </w:r>
      <w:r w:rsidRPr="00C21D59">
        <w:rPr>
          <w:rFonts w:eastAsia="Times New Roman" w:cs="Times New Roman"/>
          <w:szCs w:val="24"/>
        </w:rPr>
        <w:t xml:space="preserve"> μία ιστορική περιοχή και ήτα</w:t>
      </w:r>
      <w:r>
        <w:rPr>
          <w:rFonts w:eastAsia="Times New Roman" w:cs="Times New Roman"/>
          <w:szCs w:val="24"/>
        </w:rPr>
        <w:t>ν ένας ιστορικός δ</w:t>
      </w:r>
      <w:r w:rsidRPr="00C21D59">
        <w:rPr>
          <w:rFonts w:eastAsia="Times New Roman" w:cs="Times New Roman"/>
          <w:szCs w:val="24"/>
        </w:rPr>
        <w:t>ήμος</w:t>
      </w:r>
      <w:r>
        <w:rPr>
          <w:rFonts w:eastAsia="Times New Roman" w:cs="Times New Roman"/>
          <w:szCs w:val="24"/>
        </w:rPr>
        <w:t>.</w:t>
      </w:r>
    </w:p>
    <w:p w14:paraId="7098F07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C21D59">
        <w:rPr>
          <w:rFonts w:eastAsia="Times New Roman" w:cs="Times New Roman"/>
          <w:szCs w:val="24"/>
        </w:rPr>
        <w:t>γινε μία πρότασ</w:t>
      </w:r>
      <w:r>
        <w:rPr>
          <w:rFonts w:eastAsia="Times New Roman" w:cs="Times New Roman"/>
          <w:szCs w:val="24"/>
        </w:rPr>
        <w:t>η, στο πλαίσιο μιας πρ</w:t>
      </w:r>
      <w:r>
        <w:rPr>
          <w:rFonts w:eastAsia="Times New Roman" w:cs="Times New Roman"/>
          <w:szCs w:val="24"/>
        </w:rPr>
        <w:t>οσπάθειας μ</w:t>
      </w:r>
      <w:r w:rsidRPr="00C21D59">
        <w:rPr>
          <w:rFonts w:eastAsia="Times New Roman" w:cs="Times New Roman"/>
          <w:szCs w:val="24"/>
        </w:rPr>
        <w:t xml:space="preserve">ε σκοπό τη δημιουργία του </w:t>
      </w:r>
      <w:r>
        <w:rPr>
          <w:rFonts w:eastAsia="Times New Roman" w:cs="Times New Roman"/>
          <w:szCs w:val="24"/>
        </w:rPr>
        <w:t>Δ</w:t>
      </w:r>
      <w:r w:rsidRPr="00C21D59">
        <w:rPr>
          <w:rFonts w:eastAsia="Times New Roman" w:cs="Times New Roman"/>
          <w:szCs w:val="24"/>
        </w:rPr>
        <w:t xml:space="preserve">ήμου </w:t>
      </w:r>
      <w:proofErr w:type="spellStart"/>
      <w:r w:rsidRPr="00C21D59">
        <w:rPr>
          <w:rFonts w:eastAsia="Times New Roman" w:cs="Times New Roman"/>
          <w:szCs w:val="24"/>
        </w:rPr>
        <w:t>Σοχού</w:t>
      </w:r>
      <w:proofErr w:type="spellEnd"/>
      <w:r w:rsidRPr="00C21D59">
        <w:rPr>
          <w:rFonts w:eastAsia="Times New Roman" w:cs="Times New Roman"/>
          <w:szCs w:val="24"/>
        </w:rPr>
        <w:t xml:space="preserve"> με </w:t>
      </w:r>
      <w:r>
        <w:rPr>
          <w:rFonts w:eastAsia="Times New Roman" w:cs="Times New Roman"/>
          <w:szCs w:val="24"/>
        </w:rPr>
        <w:t>δεκατρία</w:t>
      </w:r>
      <w:r w:rsidRPr="00C21D59">
        <w:rPr>
          <w:rFonts w:eastAsia="Times New Roman" w:cs="Times New Roman"/>
          <w:szCs w:val="24"/>
        </w:rPr>
        <w:t xml:space="preserve"> χωριά</w:t>
      </w:r>
      <w:r>
        <w:rPr>
          <w:rFonts w:eastAsia="Times New Roman" w:cs="Times New Roman"/>
          <w:szCs w:val="24"/>
        </w:rPr>
        <w:t>,</w:t>
      </w:r>
      <w:r w:rsidRPr="00C21D59">
        <w:rPr>
          <w:rFonts w:eastAsia="Times New Roman" w:cs="Times New Roman"/>
          <w:szCs w:val="24"/>
        </w:rPr>
        <w:t xml:space="preserve"> τα οποία θα προέρχονταν από το σπάσιμο των δύο προαναφερθέντων δήμων</w:t>
      </w:r>
      <w:r>
        <w:rPr>
          <w:rFonts w:eastAsia="Times New Roman" w:cs="Times New Roman"/>
          <w:szCs w:val="24"/>
        </w:rPr>
        <w:t>. Ο</w:t>
      </w:r>
      <w:r w:rsidRPr="00C21D59">
        <w:rPr>
          <w:rFonts w:eastAsia="Times New Roman" w:cs="Times New Roman"/>
          <w:szCs w:val="24"/>
        </w:rPr>
        <w:t xml:space="preserve">ι δήμαρχοι ήταν και είναι σύμφωνοι </w:t>
      </w:r>
      <w:r>
        <w:rPr>
          <w:rFonts w:eastAsia="Times New Roman" w:cs="Times New Roman"/>
          <w:szCs w:val="24"/>
        </w:rPr>
        <w:t>και σ</w:t>
      </w:r>
      <w:r w:rsidRPr="00C21D59">
        <w:rPr>
          <w:rFonts w:eastAsia="Times New Roman" w:cs="Times New Roman"/>
          <w:szCs w:val="24"/>
        </w:rPr>
        <w:t xml:space="preserve">αφώς </w:t>
      </w:r>
      <w:r>
        <w:rPr>
          <w:rFonts w:eastAsia="Times New Roman" w:cs="Times New Roman"/>
          <w:szCs w:val="24"/>
        </w:rPr>
        <w:t>δημιουργείται</w:t>
      </w:r>
      <w:r w:rsidRPr="00C21D59">
        <w:rPr>
          <w:rFonts w:eastAsia="Times New Roman" w:cs="Times New Roman"/>
          <w:szCs w:val="24"/>
        </w:rPr>
        <w:t xml:space="preserve"> ένα πιο λειτουργικό σχήμα</w:t>
      </w:r>
      <w:r>
        <w:rPr>
          <w:rFonts w:eastAsia="Times New Roman" w:cs="Times New Roman"/>
          <w:szCs w:val="24"/>
        </w:rPr>
        <w:t>. Οπότε</w:t>
      </w:r>
      <w:r w:rsidRPr="00C21D59">
        <w:rPr>
          <w:rFonts w:eastAsia="Times New Roman" w:cs="Times New Roman"/>
          <w:szCs w:val="24"/>
        </w:rPr>
        <w:t xml:space="preserve"> αυτή η αποτελεσματική λύσ</w:t>
      </w:r>
      <w:r w:rsidRPr="00C21D59">
        <w:rPr>
          <w:rFonts w:eastAsia="Times New Roman" w:cs="Times New Roman"/>
          <w:szCs w:val="24"/>
        </w:rPr>
        <w:t>η δόθηκε στο Υπουργείο Εσωτερικών</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Με χαρά ε</w:t>
      </w:r>
      <w:r w:rsidRPr="00C21D59">
        <w:rPr>
          <w:rFonts w:eastAsia="Times New Roman" w:cs="Times New Roman"/>
          <w:szCs w:val="24"/>
        </w:rPr>
        <w:t>ίδαμε ότι ο Υπουργός</w:t>
      </w:r>
      <w:r>
        <w:rPr>
          <w:rFonts w:eastAsia="Times New Roman" w:cs="Times New Roman"/>
          <w:szCs w:val="24"/>
        </w:rPr>
        <w:t xml:space="preserve"> στο πλαίσιο </w:t>
      </w:r>
      <w:r w:rsidRPr="00C21D59">
        <w:rPr>
          <w:rFonts w:eastAsia="Times New Roman" w:cs="Times New Roman"/>
          <w:szCs w:val="24"/>
        </w:rPr>
        <w:t xml:space="preserve">των ιδιαίτερων δήμων που έχουν </w:t>
      </w:r>
      <w:r>
        <w:rPr>
          <w:rFonts w:eastAsia="Times New Roman" w:cs="Times New Roman"/>
          <w:szCs w:val="24"/>
        </w:rPr>
        <w:t>σχέση με την ηπειρωτική Ελλάδα, α</w:t>
      </w:r>
      <w:r w:rsidRPr="00C21D59">
        <w:rPr>
          <w:rFonts w:eastAsia="Times New Roman" w:cs="Times New Roman"/>
          <w:szCs w:val="24"/>
        </w:rPr>
        <w:t>ναφέρθηκε πρώτ</w:t>
      </w:r>
      <w:r>
        <w:rPr>
          <w:rFonts w:eastAsia="Times New Roman" w:cs="Times New Roman"/>
          <w:szCs w:val="24"/>
        </w:rPr>
        <w:t xml:space="preserve">α στον </w:t>
      </w:r>
      <w:proofErr w:type="spellStart"/>
      <w:r>
        <w:rPr>
          <w:rFonts w:eastAsia="Times New Roman" w:cs="Times New Roman"/>
          <w:szCs w:val="24"/>
        </w:rPr>
        <w:t>Σοχό</w:t>
      </w:r>
      <w:proofErr w:type="spellEnd"/>
      <w:r w:rsidRPr="00C21D59">
        <w:rPr>
          <w:rFonts w:eastAsia="Times New Roman" w:cs="Times New Roman"/>
          <w:szCs w:val="24"/>
        </w:rPr>
        <w:t xml:space="preserve"> και ακολούθ</w:t>
      </w:r>
      <w:r>
        <w:rPr>
          <w:rFonts w:eastAsia="Times New Roman" w:cs="Times New Roman"/>
          <w:szCs w:val="24"/>
        </w:rPr>
        <w:t>ως σε</w:t>
      </w:r>
      <w:r w:rsidRPr="00C21D59">
        <w:rPr>
          <w:rFonts w:eastAsia="Times New Roman" w:cs="Times New Roman"/>
          <w:szCs w:val="24"/>
        </w:rPr>
        <w:t xml:space="preserve"> κάποιους </w:t>
      </w:r>
      <w:r>
        <w:rPr>
          <w:rFonts w:eastAsia="Times New Roman" w:cs="Times New Roman"/>
          <w:szCs w:val="24"/>
        </w:rPr>
        <w:t xml:space="preserve">άλλους. </w:t>
      </w:r>
    </w:p>
    <w:p w14:paraId="7098F07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σ</w:t>
      </w:r>
      <w:r w:rsidRPr="00C21D59">
        <w:rPr>
          <w:rFonts w:eastAsia="Times New Roman" w:cs="Times New Roman"/>
          <w:szCs w:val="24"/>
        </w:rPr>
        <w:t>αφώς πρέπει στο πλαίσιο της συγκεκριμένης επιτροπ</w:t>
      </w:r>
      <w:r w:rsidRPr="00C21D59">
        <w:rPr>
          <w:rFonts w:eastAsia="Times New Roman" w:cs="Times New Roman"/>
          <w:szCs w:val="24"/>
        </w:rPr>
        <w:t xml:space="preserve">ής επανεξέτασης διοικητικής διαίρεσης να </w:t>
      </w:r>
      <w:r>
        <w:rPr>
          <w:rFonts w:eastAsia="Times New Roman" w:cs="Times New Roman"/>
          <w:szCs w:val="24"/>
        </w:rPr>
        <w:t>δούμε με ιδιαίτερη προσοχή την η</w:t>
      </w:r>
      <w:r w:rsidRPr="00C21D59">
        <w:rPr>
          <w:rFonts w:eastAsia="Times New Roman" w:cs="Times New Roman"/>
          <w:szCs w:val="24"/>
        </w:rPr>
        <w:t>πειρωτική Ελλάδα και εκεί όπου χρειάζεται</w:t>
      </w:r>
      <w:r>
        <w:rPr>
          <w:rFonts w:eastAsia="Times New Roman" w:cs="Times New Roman"/>
          <w:szCs w:val="24"/>
        </w:rPr>
        <w:t>,</w:t>
      </w:r>
      <w:r w:rsidRPr="00C21D59">
        <w:rPr>
          <w:rFonts w:eastAsia="Times New Roman" w:cs="Times New Roman"/>
          <w:szCs w:val="24"/>
        </w:rPr>
        <w:t xml:space="preserve"> να γίνουν τα ανάλογα σπασίματα</w:t>
      </w:r>
      <w:r>
        <w:rPr>
          <w:rFonts w:eastAsia="Times New Roman" w:cs="Times New Roman"/>
          <w:szCs w:val="24"/>
        </w:rPr>
        <w:t>.</w:t>
      </w:r>
      <w:r w:rsidRPr="00C21D59">
        <w:rPr>
          <w:rFonts w:eastAsia="Times New Roman" w:cs="Times New Roman"/>
          <w:szCs w:val="24"/>
        </w:rPr>
        <w:t xml:space="preserve"> Και βέβ</w:t>
      </w:r>
      <w:r>
        <w:rPr>
          <w:rFonts w:eastAsia="Times New Roman" w:cs="Times New Roman"/>
          <w:szCs w:val="24"/>
        </w:rPr>
        <w:t xml:space="preserve">αια, ο Δήμος </w:t>
      </w:r>
      <w:proofErr w:type="spellStart"/>
      <w:r>
        <w:rPr>
          <w:rFonts w:eastAsia="Times New Roman" w:cs="Times New Roman"/>
          <w:szCs w:val="24"/>
        </w:rPr>
        <w:t>Σοχού</w:t>
      </w:r>
      <w:proofErr w:type="spellEnd"/>
      <w:r>
        <w:rPr>
          <w:rFonts w:eastAsia="Times New Roman" w:cs="Times New Roman"/>
          <w:szCs w:val="24"/>
        </w:rPr>
        <w:t xml:space="preserve"> είναι ένας απ’</w:t>
      </w:r>
      <w:r w:rsidRPr="00C21D59">
        <w:rPr>
          <w:rFonts w:eastAsia="Times New Roman" w:cs="Times New Roman"/>
          <w:szCs w:val="24"/>
        </w:rPr>
        <w:t xml:space="preserve"> </w:t>
      </w:r>
      <w:r>
        <w:rPr>
          <w:rFonts w:eastAsia="Times New Roman" w:cs="Times New Roman"/>
          <w:szCs w:val="24"/>
        </w:rPr>
        <w:t>αυτούς που πρέπει να έχει μία κύρια προτεραιότητα. Είναι ένας ορειν</w:t>
      </w:r>
      <w:r>
        <w:rPr>
          <w:rFonts w:eastAsia="Times New Roman" w:cs="Times New Roman"/>
          <w:szCs w:val="24"/>
        </w:rPr>
        <w:t>ός δ</w:t>
      </w:r>
      <w:r w:rsidRPr="00C21D59">
        <w:rPr>
          <w:rFonts w:eastAsia="Times New Roman" w:cs="Times New Roman"/>
          <w:szCs w:val="24"/>
        </w:rPr>
        <w:t>ήμος</w:t>
      </w:r>
      <w:r>
        <w:rPr>
          <w:rFonts w:eastAsia="Times New Roman" w:cs="Times New Roman"/>
          <w:szCs w:val="24"/>
        </w:rPr>
        <w:t>, ένας συμπαγής δ</w:t>
      </w:r>
      <w:r w:rsidRPr="00C21D59">
        <w:rPr>
          <w:rFonts w:eastAsia="Times New Roman" w:cs="Times New Roman"/>
          <w:szCs w:val="24"/>
        </w:rPr>
        <w:t>ήμος</w:t>
      </w:r>
      <w:r>
        <w:rPr>
          <w:rFonts w:eastAsia="Times New Roman" w:cs="Times New Roman"/>
          <w:szCs w:val="24"/>
        </w:rPr>
        <w:t>,</w:t>
      </w:r>
      <w:r w:rsidRPr="00C21D59">
        <w:rPr>
          <w:rFonts w:eastAsia="Times New Roman" w:cs="Times New Roman"/>
          <w:szCs w:val="24"/>
        </w:rPr>
        <w:t xml:space="preserve"> ο οποίος μπορεί να λειτουργήσει μ</w:t>
      </w:r>
      <w:r>
        <w:rPr>
          <w:rFonts w:eastAsia="Times New Roman" w:cs="Times New Roman"/>
          <w:szCs w:val="24"/>
        </w:rPr>
        <w:t xml:space="preserve">ε ιδιαίτερα </w:t>
      </w:r>
      <w:r w:rsidRPr="00C21D59">
        <w:rPr>
          <w:rFonts w:eastAsia="Times New Roman" w:cs="Times New Roman"/>
          <w:szCs w:val="24"/>
        </w:rPr>
        <w:t>αποτελεσματικό τρόπο</w:t>
      </w:r>
      <w:r>
        <w:rPr>
          <w:rFonts w:eastAsia="Times New Roman" w:cs="Times New Roman"/>
          <w:szCs w:val="24"/>
        </w:rPr>
        <w:t>.</w:t>
      </w:r>
    </w:p>
    <w:p w14:paraId="7098F07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C21D59">
        <w:rPr>
          <w:rFonts w:eastAsia="Times New Roman" w:cs="Times New Roman"/>
          <w:szCs w:val="24"/>
        </w:rPr>
        <w:t>ρχομαι σε ορισμένα άρθρα</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Έ</w:t>
      </w:r>
      <w:r w:rsidRPr="00C21D59">
        <w:rPr>
          <w:rFonts w:eastAsia="Times New Roman" w:cs="Times New Roman"/>
          <w:szCs w:val="24"/>
        </w:rPr>
        <w:t>χει φύγει</w:t>
      </w:r>
      <w:r>
        <w:rPr>
          <w:rFonts w:eastAsia="Times New Roman" w:cs="Times New Roman"/>
          <w:szCs w:val="24"/>
        </w:rPr>
        <w:t>,</w:t>
      </w:r>
      <w:r w:rsidRPr="00C21D59">
        <w:rPr>
          <w:rFonts w:eastAsia="Times New Roman" w:cs="Times New Roman"/>
          <w:szCs w:val="24"/>
        </w:rPr>
        <w:t xml:space="preserve"> βέβαια</w:t>
      </w:r>
      <w:r>
        <w:rPr>
          <w:rFonts w:eastAsia="Times New Roman" w:cs="Times New Roman"/>
          <w:szCs w:val="24"/>
        </w:rPr>
        <w:t>,</w:t>
      </w:r>
      <w:r w:rsidRPr="00C21D59">
        <w:rPr>
          <w:rFonts w:eastAsia="Times New Roman" w:cs="Times New Roman"/>
          <w:szCs w:val="24"/>
        </w:rPr>
        <w:t xml:space="preserve"> ο κ</w:t>
      </w:r>
      <w:r>
        <w:rPr>
          <w:rFonts w:eastAsia="Times New Roman" w:cs="Times New Roman"/>
          <w:szCs w:val="24"/>
        </w:rPr>
        <w:t>.</w:t>
      </w:r>
      <w:r w:rsidRPr="00C21D59">
        <w:rPr>
          <w:rFonts w:eastAsia="Times New Roman" w:cs="Times New Roman"/>
          <w:szCs w:val="24"/>
        </w:rPr>
        <w:t xml:space="preserve"> Φωτήλας</w:t>
      </w:r>
      <w:r>
        <w:rPr>
          <w:rFonts w:eastAsia="Times New Roman" w:cs="Times New Roman"/>
          <w:szCs w:val="24"/>
        </w:rPr>
        <w:t>. Αναφέρομαι</w:t>
      </w:r>
      <w:r w:rsidRPr="00C21D59">
        <w:rPr>
          <w:rFonts w:eastAsia="Times New Roman" w:cs="Times New Roman"/>
          <w:szCs w:val="24"/>
        </w:rPr>
        <w:t xml:space="preserve"> </w:t>
      </w:r>
      <w:r>
        <w:rPr>
          <w:rFonts w:eastAsia="Times New Roman" w:cs="Times New Roman"/>
          <w:szCs w:val="24"/>
        </w:rPr>
        <w:t xml:space="preserve">στο </w:t>
      </w:r>
      <w:r w:rsidRPr="00C21D59">
        <w:rPr>
          <w:rFonts w:eastAsia="Times New Roman" w:cs="Times New Roman"/>
          <w:szCs w:val="24"/>
        </w:rPr>
        <w:t>άρθρο 54 του ν</w:t>
      </w:r>
      <w:r>
        <w:rPr>
          <w:rFonts w:eastAsia="Times New Roman" w:cs="Times New Roman"/>
          <w:szCs w:val="24"/>
        </w:rPr>
        <w:t>όμου. Ο</w:t>
      </w:r>
      <w:r w:rsidRPr="00C21D59">
        <w:rPr>
          <w:rFonts w:eastAsia="Times New Roman" w:cs="Times New Roman"/>
          <w:szCs w:val="24"/>
        </w:rPr>
        <w:t xml:space="preserve"> κ</w:t>
      </w:r>
      <w:r>
        <w:rPr>
          <w:rFonts w:eastAsia="Times New Roman" w:cs="Times New Roman"/>
          <w:szCs w:val="24"/>
        </w:rPr>
        <w:t>. Φωτήλας αναφέρθηκε σε απευθείας α</w:t>
      </w:r>
      <w:r w:rsidRPr="00C21D59">
        <w:rPr>
          <w:rFonts w:eastAsia="Times New Roman" w:cs="Times New Roman"/>
          <w:szCs w:val="24"/>
        </w:rPr>
        <w:t>ναθέσεις</w:t>
      </w:r>
      <w:r>
        <w:rPr>
          <w:rFonts w:eastAsia="Times New Roman" w:cs="Times New Roman"/>
          <w:szCs w:val="24"/>
        </w:rPr>
        <w:t>. Κοιτάξτε,</w:t>
      </w:r>
      <w:r w:rsidRPr="00C21D59">
        <w:rPr>
          <w:rFonts w:eastAsia="Times New Roman" w:cs="Times New Roman"/>
          <w:szCs w:val="24"/>
        </w:rPr>
        <w:t xml:space="preserve"> δεν είναι ώρα τώρα να κάνουμε εδώ μαθήματα περί προμηθειών του δημοσίου</w:t>
      </w:r>
      <w:r>
        <w:rPr>
          <w:rFonts w:eastAsia="Times New Roman" w:cs="Times New Roman"/>
          <w:szCs w:val="24"/>
        </w:rPr>
        <w:t>, αλλά είναι</w:t>
      </w:r>
      <w:r w:rsidRPr="00C21D59">
        <w:rPr>
          <w:rFonts w:eastAsia="Times New Roman" w:cs="Times New Roman"/>
          <w:szCs w:val="24"/>
        </w:rPr>
        <w:t xml:space="preserve"> άλλο η απευθείας ανάθεση και άλλο η διαδικασία διαπραγμάτευσης χωρίς προηγούμενη δημοσίευση</w:t>
      </w:r>
      <w:r>
        <w:rPr>
          <w:rFonts w:eastAsia="Times New Roman" w:cs="Times New Roman"/>
          <w:szCs w:val="24"/>
        </w:rPr>
        <w:t xml:space="preserve">. </w:t>
      </w:r>
    </w:p>
    <w:p w14:paraId="7098F07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Η</w:t>
      </w:r>
      <w:r w:rsidRPr="00C21D59">
        <w:rPr>
          <w:rFonts w:eastAsia="Times New Roman" w:cs="Times New Roman"/>
          <w:szCs w:val="24"/>
        </w:rPr>
        <w:t xml:space="preserve"> διαδικασία διαπραγμάτευσης χωρίς προηγούμενη δημοσίευση που προβλέπεται στο</w:t>
      </w:r>
      <w:r>
        <w:rPr>
          <w:rFonts w:eastAsia="Times New Roman" w:cs="Times New Roman"/>
          <w:szCs w:val="24"/>
        </w:rPr>
        <w:t>ν κείμενο νόμο, ε</w:t>
      </w:r>
      <w:r w:rsidRPr="00C21D59">
        <w:rPr>
          <w:rFonts w:eastAsia="Times New Roman" w:cs="Times New Roman"/>
          <w:szCs w:val="24"/>
        </w:rPr>
        <w:t xml:space="preserve">ίναι μία διαδικασία που τέθηκε σε εφαρμογή το 1993 με τις πρώτες οδηγίες της Ευρωπαϊκής Ένωσης και </w:t>
      </w:r>
      <w:r>
        <w:rPr>
          <w:rFonts w:eastAsia="Times New Roman" w:cs="Times New Roman"/>
          <w:szCs w:val="24"/>
        </w:rPr>
        <w:t>ενσωματώθηκε στην ε</w:t>
      </w:r>
      <w:r w:rsidRPr="00C21D59">
        <w:rPr>
          <w:rFonts w:eastAsia="Times New Roman" w:cs="Times New Roman"/>
          <w:szCs w:val="24"/>
        </w:rPr>
        <w:t>θνική νομοθεσία</w:t>
      </w:r>
      <w:r>
        <w:rPr>
          <w:rFonts w:eastAsia="Times New Roman" w:cs="Times New Roman"/>
          <w:szCs w:val="24"/>
        </w:rPr>
        <w:t>.</w:t>
      </w:r>
      <w:r w:rsidRPr="00C21D59">
        <w:rPr>
          <w:rFonts w:eastAsia="Times New Roman" w:cs="Times New Roman"/>
          <w:szCs w:val="24"/>
        </w:rPr>
        <w:t xml:space="preserve"> Είναι μία διαδικασία σύμφωνα με την οποία καλούνται σε επείγουσες περιπτώσεις τρεις υποψήφιοι προμηθευτέ</w:t>
      </w:r>
      <w:r w:rsidRPr="00C21D59">
        <w:rPr>
          <w:rFonts w:eastAsia="Times New Roman" w:cs="Times New Roman"/>
          <w:szCs w:val="24"/>
        </w:rPr>
        <w:t>ς</w:t>
      </w:r>
      <w:r>
        <w:rPr>
          <w:rFonts w:eastAsia="Times New Roman" w:cs="Times New Roman"/>
          <w:szCs w:val="24"/>
        </w:rPr>
        <w:t>,</w:t>
      </w:r>
      <w:r w:rsidRPr="00C21D59">
        <w:rPr>
          <w:rFonts w:eastAsia="Times New Roman" w:cs="Times New Roman"/>
          <w:szCs w:val="24"/>
        </w:rPr>
        <w:t xml:space="preserve"> γίνεται μία διαπραγμάτευση</w:t>
      </w:r>
      <w:r>
        <w:rPr>
          <w:rFonts w:eastAsia="Times New Roman" w:cs="Times New Roman"/>
          <w:szCs w:val="24"/>
        </w:rPr>
        <w:t>,</w:t>
      </w:r>
      <w:r w:rsidRPr="00C21D59">
        <w:rPr>
          <w:rFonts w:eastAsia="Times New Roman" w:cs="Times New Roman"/>
          <w:szCs w:val="24"/>
        </w:rPr>
        <w:t xml:space="preserve"> ένα παζάρι </w:t>
      </w:r>
      <w:r>
        <w:rPr>
          <w:rFonts w:eastAsia="Times New Roman" w:cs="Times New Roman"/>
          <w:szCs w:val="24"/>
        </w:rPr>
        <w:t>και μέσα απ’ αυτήν τη δια</w:t>
      </w:r>
      <w:r w:rsidRPr="00C21D59">
        <w:rPr>
          <w:rFonts w:eastAsia="Times New Roman" w:cs="Times New Roman"/>
          <w:szCs w:val="24"/>
        </w:rPr>
        <w:t xml:space="preserve">πραγμάτευση βγαίνει </w:t>
      </w:r>
      <w:r>
        <w:rPr>
          <w:rFonts w:eastAsia="Times New Roman" w:cs="Times New Roman"/>
          <w:szCs w:val="24"/>
        </w:rPr>
        <w:t xml:space="preserve">η </w:t>
      </w:r>
      <w:r w:rsidRPr="00C21D59">
        <w:rPr>
          <w:rFonts w:eastAsia="Times New Roman" w:cs="Times New Roman"/>
          <w:szCs w:val="24"/>
        </w:rPr>
        <w:t>καλύτερη προσφορά</w:t>
      </w:r>
      <w:r>
        <w:rPr>
          <w:rFonts w:eastAsia="Times New Roman" w:cs="Times New Roman"/>
          <w:szCs w:val="24"/>
        </w:rPr>
        <w:t>.</w:t>
      </w:r>
    </w:p>
    <w:p w14:paraId="7098F07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C21D59">
        <w:rPr>
          <w:rFonts w:eastAsia="Times New Roman" w:cs="Times New Roman"/>
          <w:szCs w:val="24"/>
        </w:rPr>
        <w:t xml:space="preserve">χει αποδειχθεί ότι η </w:t>
      </w:r>
      <w:r>
        <w:rPr>
          <w:rFonts w:eastAsia="Times New Roman" w:cs="Times New Roman"/>
          <w:szCs w:val="24"/>
        </w:rPr>
        <w:t>διαδικασία της διαπραγμάτευσης -ό</w:t>
      </w:r>
      <w:r w:rsidRPr="00C21D59">
        <w:rPr>
          <w:rFonts w:eastAsia="Times New Roman" w:cs="Times New Roman"/>
          <w:szCs w:val="24"/>
        </w:rPr>
        <w:t>χι μόνο αυτή</w:t>
      </w:r>
      <w:r>
        <w:rPr>
          <w:rFonts w:eastAsia="Times New Roman" w:cs="Times New Roman"/>
          <w:szCs w:val="24"/>
        </w:rPr>
        <w:t>, αλλά η διαδικασία της διαπραγμάτευσης</w:t>
      </w:r>
      <w:r w:rsidRPr="00C21D59">
        <w:rPr>
          <w:rFonts w:eastAsia="Times New Roman" w:cs="Times New Roman"/>
          <w:szCs w:val="24"/>
        </w:rPr>
        <w:t xml:space="preserve"> εφαρμόζεται και σε άλλες περιπτώσεις</w:t>
      </w:r>
      <w:r>
        <w:rPr>
          <w:rFonts w:eastAsia="Times New Roman" w:cs="Times New Roman"/>
          <w:szCs w:val="24"/>
        </w:rPr>
        <w:t>-</w:t>
      </w:r>
      <w:r w:rsidRPr="00C21D59">
        <w:rPr>
          <w:rFonts w:eastAsia="Times New Roman" w:cs="Times New Roman"/>
          <w:szCs w:val="24"/>
        </w:rPr>
        <w:t xml:space="preserve"> είν</w:t>
      </w:r>
      <w:r w:rsidRPr="00C21D59">
        <w:rPr>
          <w:rFonts w:eastAsia="Times New Roman" w:cs="Times New Roman"/>
          <w:szCs w:val="24"/>
        </w:rPr>
        <w:t>αι η αποτελεσματικότερη μορφή στο χώρο των προμηθειών του δημοσίου</w:t>
      </w:r>
      <w:r>
        <w:rPr>
          <w:rFonts w:eastAsia="Times New Roman" w:cs="Times New Roman"/>
          <w:szCs w:val="24"/>
        </w:rPr>
        <w:t>. Γ</w:t>
      </w:r>
      <w:r w:rsidRPr="00C21D59">
        <w:rPr>
          <w:rFonts w:eastAsia="Times New Roman" w:cs="Times New Roman"/>
          <w:szCs w:val="24"/>
        </w:rPr>
        <w:t>ιατί</w:t>
      </w:r>
      <w:r>
        <w:rPr>
          <w:rFonts w:eastAsia="Times New Roman" w:cs="Times New Roman"/>
          <w:szCs w:val="24"/>
        </w:rPr>
        <w:t>,</w:t>
      </w:r>
      <w:r w:rsidRPr="00C21D59">
        <w:rPr>
          <w:rFonts w:eastAsia="Times New Roman" w:cs="Times New Roman"/>
          <w:szCs w:val="24"/>
        </w:rPr>
        <w:t xml:space="preserve"> όπως ξέρετε</w:t>
      </w:r>
      <w:r>
        <w:rPr>
          <w:rFonts w:eastAsia="Times New Roman" w:cs="Times New Roman"/>
          <w:szCs w:val="24"/>
        </w:rPr>
        <w:t>,</w:t>
      </w:r>
      <w:r w:rsidRPr="00C21D59">
        <w:rPr>
          <w:rFonts w:eastAsia="Times New Roman" w:cs="Times New Roman"/>
          <w:szCs w:val="24"/>
        </w:rPr>
        <w:t xml:space="preserve"> η αγορά </w:t>
      </w:r>
      <w:r>
        <w:rPr>
          <w:rFonts w:eastAsia="Times New Roman" w:cs="Times New Roman"/>
          <w:szCs w:val="24"/>
        </w:rPr>
        <w:t>-</w:t>
      </w:r>
      <w:r w:rsidRPr="00C21D59">
        <w:rPr>
          <w:rFonts w:eastAsia="Times New Roman" w:cs="Times New Roman"/>
          <w:szCs w:val="24"/>
        </w:rPr>
        <w:t>όπως λέμε στη γλώσσα της πιάτσας</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«καθαρίζει» μ</w:t>
      </w:r>
      <w:r w:rsidRPr="00C21D59">
        <w:rPr>
          <w:rFonts w:eastAsia="Times New Roman" w:cs="Times New Roman"/>
          <w:szCs w:val="24"/>
        </w:rPr>
        <w:t>ε τη βοήθεια</w:t>
      </w:r>
      <w:r>
        <w:rPr>
          <w:rFonts w:eastAsia="Times New Roman" w:cs="Times New Roman"/>
          <w:szCs w:val="24"/>
        </w:rPr>
        <w:t xml:space="preserve"> του παζαριού, με τη βοήθεια εκείνη όπου πωλητής και </w:t>
      </w:r>
      <w:r w:rsidRPr="00C21D59">
        <w:rPr>
          <w:rFonts w:eastAsia="Times New Roman" w:cs="Times New Roman"/>
          <w:szCs w:val="24"/>
        </w:rPr>
        <w:t>αγοραστής βρίσκ</w:t>
      </w:r>
      <w:r>
        <w:rPr>
          <w:rFonts w:eastAsia="Times New Roman" w:cs="Times New Roman"/>
          <w:szCs w:val="24"/>
        </w:rPr>
        <w:t>ουν</w:t>
      </w:r>
      <w:r w:rsidRPr="00C21D59">
        <w:rPr>
          <w:rFonts w:eastAsia="Times New Roman" w:cs="Times New Roman"/>
          <w:szCs w:val="24"/>
        </w:rPr>
        <w:t xml:space="preserve"> την καλύτερη λύση τόσο στο χ</w:t>
      </w:r>
      <w:r w:rsidRPr="00C21D59">
        <w:rPr>
          <w:rFonts w:eastAsia="Times New Roman" w:cs="Times New Roman"/>
          <w:szCs w:val="24"/>
        </w:rPr>
        <w:t>ώρο της τιμής όσο και της ποιότητας</w:t>
      </w:r>
      <w:r>
        <w:rPr>
          <w:rFonts w:eastAsia="Times New Roman" w:cs="Times New Roman"/>
          <w:szCs w:val="24"/>
        </w:rPr>
        <w:t>.</w:t>
      </w:r>
      <w:r w:rsidRPr="00C21D59">
        <w:rPr>
          <w:rFonts w:eastAsia="Times New Roman" w:cs="Times New Roman"/>
          <w:szCs w:val="24"/>
        </w:rPr>
        <w:t xml:space="preserve"> Οπότε μην μπερδεύουμε τη διαδικασία της δι</w:t>
      </w:r>
      <w:r>
        <w:rPr>
          <w:rFonts w:eastAsia="Times New Roman" w:cs="Times New Roman"/>
          <w:szCs w:val="24"/>
        </w:rPr>
        <w:t>απραγμάτευσης με τις απευθείας α</w:t>
      </w:r>
      <w:r w:rsidRPr="00C21D59">
        <w:rPr>
          <w:rFonts w:eastAsia="Times New Roman" w:cs="Times New Roman"/>
          <w:szCs w:val="24"/>
        </w:rPr>
        <w:t>ναθέσεις</w:t>
      </w:r>
      <w:r>
        <w:rPr>
          <w:rFonts w:eastAsia="Times New Roman" w:cs="Times New Roman"/>
          <w:szCs w:val="24"/>
        </w:rPr>
        <w:t>.</w:t>
      </w:r>
    </w:p>
    <w:p w14:paraId="7098F07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w:t>
      </w:r>
      <w:r w:rsidRPr="00C21D59">
        <w:rPr>
          <w:rFonts w:eastAsia="Times New Roman" w:cs="Times New Roman"/>
          <w:szCs w:val="24"/>
        </w:rPr>
        <w:t>ρχομαι στο άρθρο 90</w:t>
      </w:r>
      <w:r>
        <w:rPr>
          <w:rFonts w:eastAsia="Times New Roman" w:cs="Times New Roman"/>
          <w:szCs w:val="24"/>
        </w:rPr>
        <w:t>,</w:t>
      </w:r>
      <w:r w:rsidRPr="00C21D59">
        <w:rPr>
          <w:rFonts w:eastAsia="Times New Roman" w:cs="Times New Roman"/>
          <w:szCs w:val="24"/>
        </w:rPr>
        <w:t xml:space="preserve"> το οποίο αναφέρεται στη </w:t>
      </w:r>
      <w:proofErr w:type="spellStart"/>
      <w:r w:rsidRPr="00C21D59">
        <w:rPr>
          <w:rFonts w:eastAsia="Times New Roman" w:cs="Times New Roman"/>
          <w:szCs w:val="24"/>
        </w:rPr>
        <w:t>συνταγογράφηση</w:t>
      </w:r>
      <w:proofErr w:type="spellEnd"/>
      <w:r w:rsidRPr="00C21D59">
        <w:rPr>
          <w:rFonts w:eastAsia="Times New Roman" w:cs="Times New Roman"/>
          <w:szCs w:val="24"/>
        </w:rPr>
        <w:t xml:space="preserve"> των ναρκωτικών ουσιών</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Ε</w:t>
      </w:r>
      <w:r w:rsidRPr="00C21D59">
        <w:rPr>
          <w:rFonts w:eastAsia="Times New Roman" w:cs="Times New Roman"/>
          <w:szCs w:val="24"/>
        </w:rPr>
        <w:t>ίναι ένα πολύ καλό άρθρο</w:t>
      </w:r>
      <w:r>
        <w:rPr>
          <w:rFonts w:eastAsia="Times New Roman" w:cs="Times New Roman"/>
          <w:szCs w:val="24"/>
        </w:rPr>
        <w:t>.</w:t>
      </w:r>
      <w:r w:rsidRPr="00C21D59">
        <w:rPr>
          <w:rFonts w:eastAsia="Times New Roman" w:cs="Times New Roman"/>
          <w:szCs w:val="24"/>
        </w:rPr>
        <w:t xml:space="preserve"> Η </w:t>
      </w:r>
      <w:proofErr w:type="spellStart"/>
      <w:r w:rsidRPr="00C21D59">
        <w:rPr>
          <w:rFonts w:eastAsia="Times New Roman" w:cs="Times New Roman"/>
          <w:szCs w:val="24"/>
        </w:rPr>
        <w:t>ψηφιοποίηση</w:t>
      </w:r>
      <w:proofErr w:type="spellEnd"/>
      <w:r w:rsidRPr="00C21D59">
        <w:rPr>
          <w:rFonts w:eastAsia="Times New Roman" w:cs="Times New Roman"/>
          <w:szCs w:val="24"/>
        </w:rPr>
        <w:t xml:space="preserve"> </w:t>
      </w:r>
      <w:r>
        <w:rPr>
          <w:rFonts w:eastAsia="Times New Roman" w:cs="Times New Roman"/>
          <w:szCs w:val="24"/>
        </w:rPr>
        <w:t>όλης αυτής</w:t>
      </w:r>
      <w:r w:rsidRPr="00C21D59">
        <w:rPr>
          <w:rFonts w:eastAsia="Times New Roman" w:cs="Times New Roman"/>
          <w:szCs w:val="24"/>
        </w:rPr>
        <w:t xml:space="preserve"> της διαδικασίας θα οδηγήσει σε πολύ καλύτερα αποτελέσματα</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Μ</w:t>
      </w:r>
      <w:r w:rsidRPr="00C21D59">
        <w:rPr>
          <w:rFonts w:eastAsia="Times New Roman" w:cs="Times New Roman"/>
          <w:szCs w:val="24"/>
        </w:rPr>
        <w:t>ε αφορμή</w:t>
      </w:r>
      <w:r>
        <w:rPr>
          <w:rFonts w:eastAsia="Times New Roman" w:cs="Times New Roman"/>
          <w:szCs w:val="24"/>
        </w:rPr>
        <w:t>, όμως, αυτό το άρθρο θα μου επιτρέψετε</w:t>
      </w:r>
      <w:r w:rsidRPr="00C21D59">
        <w:rPr>
          <w:rFonts w:eastAsia="Times New Roman" w:cs="Times New Roman"/>
          <w:szCs w:val="24"/>
        </w:rPr>
        <w:t xml:space="preserve"> να επισημάνω το εξής</w:t>
      </w:r>
      <w:r>
        <w:rPr>
          <w:rFonts w:eastAsia="Times New Roman" w:cs="Times New Roman"/>
          <w:szCs w:val="24"/>
        </w:rPr>
        <w:t>:</w:t>
      </w:r>
      <w:r w:rsidRPr="00C21D59">
        <w:rPr>
          <w:rFonts w:eastAsia="Times New Roman" w:cs="Times New Roman"/>
          <w:szCs w:val="24"/>
        </w:rPr>
        <w:t xml:space="preserve"> Ίσως θα πρέπει ν</w:t>
      </w:r>
      <w:r>
        <w:rPr>
          <w:rFonts w:eastAsia="Times New Roman" w:cs="Times New Roman"/>
          <w:szCs w:val="24"/>
        </w:rPr>
        <w:t xml:space="preserve">α ξανασκεφτούμε τον </w:t>
      </w:r>
      <w:r>
        <w:rPr>
          <w:rFonts w:eastAsia="Times New Roman" w:cs="Times New Roman"/>
          <w:szCs w:val="24"/>
        </w:rPr>
        <w:t>ν.</w:t>
      </w:r>
      <w:r>
        <w:rPr>
          <w:rFonts w:eastAsia="Times New Roman" w:cs="Times New Roman"/>
          <w:szCs w:val="24"/>
        </w:rPr>
        <w:t>4339/</w:t>
      </w:r>
      <w:r w:rsidRPr="00C21D59">
        <w:rPr>
          <w:rFonts w:eastAsia="Times New Roman" w:cs="Times New Roman"/>
          <w:szCs w:val="24"/>
        </w:rPr>
        <w:t xml:space="preserve">2013 </w:t>
      </w:r>
      <w:r>
        <w:rPr>
          <w:rFonts w:eastAsia="Times New Roman" w:cs="Times New Roman"/>
          <w:szCs w:val="24"/>
        </w:rPr>
        <w:t xml:space="preserve">–ο </w:t>
      </w:r>
      <w:r w:rsidRPr="00C21D59">
        <w:rPr>
          <w:rFonts w:eastAsia="Times New Roman" w:cs="Times New Roman"/>
          <w:szCs w:val="24"/>
        </w:rPr>
        <w:t>οποίος αναφέρεται στα ναρκωτικά</w:t>
      </w:r>
      <w:r>
        <w:rPr>
          <w:rFonts w:eastAsia="Times New Roman" w:cs="Times New Roman"/>
          <w:szCs w:val="24"/>
        </w:rPr>
        <w:t>-</w:t>
      </w:r>
      <w:r w:rsidRPr="00C21D59">
        <w:rPr>
          <w:rFonts w:eastAsia="Times New Roman" w:cs="Times New Roman"/>
          <w:szCs w:val="24"/>
        </w:rPr>
        <w:t xml:space="preserve"> και να ξανασυζητήσουμε ορισμένες του διατ</w:t>
      </w:r>
      <w:r w:rsidRPr="00C21D59">
        <w:rPr>
          <w:rFonts w:eastAsia="Times New Roman" w:cs="Times New Roman"/>
          <w:szCs w:val="24"/>
        </w:rPr>
        <w:t>άξεις</w:t>
      </w:r>
      <w:r>
        <w:rPr>
          <w:rFonts w:eastAsia="Times New Roman" w:cs="Times New Roman"/>
          <w:szCs w:val="24"/>
        </w:rPr>
        <w:t>,</w:t>
      </w:r>
      <w:r w:rsidRPr="00C21D59">
        <w:rPr>
          <w:rFonts w:eastAsia="Times New Roman" w:cs="Times New Roman"/>
          <w:szCs w:val="24"/>
        </w:rPr>
        <w:t xml:space="preserve"> έχοντας ως δεδομένο ότι από την αρχή της εφαρμογής του έως σήμερα δεν έλυσε αυτά τα προβλήματα που ήθελε να λύσει ως ένα πολύ μεγάλο βαθμό</w:t>
      </w:r>
      <w:r>
        <w:rPr>
          <w:rFonts w:eastAsia="Times New Roman" w:cs="Times New Roman"/>
          <w:szCs w:val="24"/>
        </w:rPr>
        <w:t>.</w:t>
      </w:r>
    </w:p>
    <w:p w14:paraId="7098F07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w:t>
      </w:r>
      <w:r w:rsidRPr="00C21D59">
        <w:rPr>
          <w:rFonts w:eastAsia="Times New Roman" w:cs="Times New Roman"/>
          <w:szCs w:val="24"/>
        </w:rPr>
        <w:t>α ναρκωτικά έχουν αυξηθεί</w:t>
      </w:r>
      <w:r>
        <w:rPr>
          <w:rFonts w:eastAsia="Times New Roman" w:cs="Times New Roman"/>
          <w:szCs w:val="24"/>
        </w:rPr>
        <w:t>. Η</w:t>
      </w:r>
      <w:r w:rsidRPr="00C21D59">
        <w:rPr>
          <w:rFonts w:eastAsia="Times New Roman" w:cs="Times New Roman"/>
          <w:szCs w:val="24"/>
        </w:rPr>
        <w:t xml:space="preserve"> εμπορία ναρκωτικών έχει αυξηθεί</w:t>
      </w:r>
      <w:r>
        <w:rPr>
          <w:rFonts w:eastAsia="Times New Roman" w:cs="Times New Roman"/>
          <w:szCs w:val="24"/>
        </w:rPr>
        <w:t>. Ο</w:t>
      </w:r>
      <w:r w:rsidRPr="00C21D59">
        <w:rPr>
          <w:rFonts w:eastAsia="Times New Roman" w:cs="Times New Roman"/>
          <w:szCs w:val="24"/>
        </w:rPr>
        <w:t>ι ποινές</w:t>
      </w:r>
      <w:r>
        <w:rPr>
          <w:rFonts w:eastAsia="Times New Roman" w:cs="Times New Roman"/>
          <w:szCs w:val="24"/>
        </w:rPr>
        <w:t>,</w:t>
      </w:r>
      <w:r w:rsidRPr="00C21D59">
        <w:rPr>
          <w:rFonts w:eastAsia="Times New Roman" w:cs="Times New Roman"/>
          <w:szCs w:val="24"/>
        </w:rPr>
        <w:t xml:space="preserve"> οι οποίες επιβάλλονται</w:t>
      </w:r>
      <w:r>
        <w:rPr>
          <w:rFonts w:eastAsia="Times New Roman" w:cs="Times New Roman"/>
          <w:szCs w:val="24"/>
        </w:rPr>
        <w:t>,</w:t>
      </w:r>
      <w:r w:rsidRPr="00C21D59">
        <w:rPr>
          <w:rFonts w:eastAsia="Times New Roman" w:cs="Times New Roman"/>
          <w:szCs w:val="24"/>
        </w:rPr>
        <w:t xml:space="preserve"> δεν</w:t>
      </w:r>
      <w:r>
        <w:rPr>
          <w:rFonts w:eastAsia="Times New Roman" w:cs="Times New Roman"/>
          <w:szCs w:val="24"/>
        </w:rPr>
        <w:t xml:space="preserve"> είναι </w:t>
      </w:r>
      <w:r w:rsidRPr="00C21D59">
        <w:rPr>
          <w:rFonts w:eastAsia="Times New Roman" w:cs="Times New Roman"/>
          <w:szCs w:val="24"/>
        </w:rPr>
        <w:t>α</w:t>
      </w:r>
      <w:r w:rsidRPr="00C21D59">
        <w:rPr>
          <w:rFonts w:eastAsia="Times New Roman" w:cs="Times New Roman"/>
          <w:szCs w:val="24"/>
        </w:rPr>
        <w:t>υτές οι οποίες πρέπει</w:t>
      </w:r>
      <w:r>
        <w:rPr>
          <w:rFonts w:eastAsia="Times New Roman" w:cs="Times New Roman"/>
          <w:szCs w:val="24"/>
        </w:rPr>
        <w:t>. Κ</w:t>
      </w:r>
      <w:r w:rsidRPr="00C21D59">
        <w:rPr>
          <w:rFonts w:eastAsia="Times New Roman" w:cs="Times New Roman"/>
          <w:szCs w:val="24"/>
        </w:rPr>
        <w:t>αι μπορώ να σας πω ότι είναι ένας νόμος</w:t>
      </w:r>
      <w:r>
        <w:rPr>
          <w:rFonts w:eastAsia="Times New Roman" w:cs="Times New Roman"/>
          <w:szCs w:val="24"/>
        </w:rPr>
        <w:t>,</w:t>
      </w:r>
      <w:r w:rsidRPr="00C21D59">
        <w:rPr>
          <w:rFonts w:eastAsia="Times New Roman" w:cs="Times New Roman"/>
          <w:szCs w:val="24"/>
        </w:rPr>
        <w:t xml:space="preserve"> ο οποίος δεν μας τιμά σε ορισμένα του σημεία</w:t>
      </w:r>
      <w:r>
        <w:rPr>
          <w:rFonts w:eastAsia="Times New Roman" w:cs="Times New Roman"/>
          <w:szCs w:val="24"/>
        </w:rPr>
        <w:t>,</w:t>
      </w:r>
      <w:r w:rsidRPr="00C21D59">
        <w:rPr>
          <w:rFonts w:eastAsia="Times New Roman" w:cs="Times New Roman"/>
          <w:szCs w:val="24"/>
        </w:rPr>
        <w:t xml:space="preserve"> καθώς εισάγει και ένα σύστημα διαπλοκής ανάμεσα στο δημόσιο τομέα</w:t>
      </w:r>
      <w:r>
        <w:rPr>
          <w:rFonts w:eastAsia="Times New Roman" w:cs="Times New Roman"/>
          <w:szCs w:val="24"/>
        </w:rPr>
        <w:t>,</w:t>
      </w:r>
      <w:r w:rsidRPr="00C21D59">
        <w:rPr>
          <w:rFonts w:eastAsia="Times New Roman" w:cs="Times New Roman"/>
          <w:szCs w:val="24"/>
        </w:rPr>
        <w:t xml:space="preserve"> το ΣΔΟΕ πιο συγκεκριμένα και τον </w:t>
      </w:r>
      <w:r>
        <w:rPr>
          <w:rFonts w:eastAsia="Times New Roman" w:cs="Times New Roman"/>
          <w:szCs w:val="24"/>
        </w:rPr>
        <w:t>όποιον</w:t>
      </w:r>
      <w:r w:rsidRPr="00C21D59">
        <w:rPr>
          <w:rFonts w:eastAsia="Times New Roman" w:cs="Times New Roman"/>
          <w:szCs w:val="24"/>
        </w:rPr>
        <w:t xml:space="preserve"> κατηγορούμενο έμπορο ναρκωτικών</w:t>
      </w:r>
      <w:r>
        <w:rPr>
          <w:rFonts w:eastAsia="Times New Roman" w:cs="Times New Roman"/>
          <w:szCs w:val="24"/>
        </w:rPr>
        <w:t xml:space="preserve">. </w:t>
      </w:r>
    </w:p>
    <w:p w14:paraId="7098F07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w:t>
      </w:r>
      <w:r w:rsidRPr="00C21D59">
        <w:rPr>
          <w:rFonts w:eastAsia="Times New Roman" w:cs="Times New Roman"/>
          <w:szCs w:val="24"/>
        </w:rPr>
        <w:t xml:space="preserve">ας </w:t>
      </w:r>
      <w:r w:rsidRPr="00C21D59">
        <w:rPr>
          <w:rFonts w:eastAsia="Times New Roman" w:cs="Times New Roman"/>
          <w:szCs w:val="24"/>
        </w:rPr>
        <w:t>παραπέμπω στο άρθρο 26 του συγκεκριμένου νόμου</w:t>
      </w:r>
      <w:r>
        <w:rPr>
          <w:rFonts w:eastAsia="Times New Roman" w:cs="Times New Roman"/>
          <w:szCs w:val="24"/>
        </w:rPr>
        <w:t>. Α</w:t>
      </w:r>
      <w:r w:rsidRPr="00C21D59">
        <w:rPr>
          <w:rFonts w:eastAsia="Times New Roman" w:cs="Times New Roman"/>
          <w:szCs w:val="24"/>
        </w:rPr>
        <w:t>ν το διαβάσετε προσεκτικά</w:t>
      </w:r>
      <w:r>
        <w:rPr>
          <w:rFonts w:eastAsia="Times New Roman" w:cs="Times New Roman"/>
          <w:szCs w:val="24"/>
        </w:rPr>
        <w:t>,</w:t>
      </w:r>
      <w:r w:rsidRPr="00C21D59">
        <w:rPr>
          <w:rFonts w:eastAsia="Times New Roman" w:cs="Times New Roman"/>
          <w:szCs w:val="24"/>
        </w:rPr>
        <w:t xml:space="preserve"> θα δείτε το συγκεκριμένο σύστημα διαπλοκής</w:t>
      </w:r>
      <w:r>
        <w:rPr>
          <w:rFonts w:eastAsia="Times New Roman" w:cs="Times New Roman"/>
          <w:szCs w:val="24"/>
        </w:rPr>
        <w:t>. Προκύπτει</w:t>
      </w:r>
      <w:r w:rsidRPr="00C21D59">
        <w:rPr>
          <w:rFonts w:eastAsia="Times New Roman" w:cs="Times New Roman"/>
          <w:szCs w:val="24"/>
        </w:rPr>
        <w:t xml:space="preserve"> από το μεγάλο εύρος της χρηματικής ποινής η οποία επιβάλλεται</w:t>
      </w:r>
      <w:r>
        <w:rPr>
          <w:rFonts w:eastAsia="Times New Roman" w:cs="Times New Roman"/>
          <w:szCs w:val="24"/>
        </w:rPr>
        <w:t>,</w:t>
      </w:r>
      <w:r w:rsidRPr="00C21D59">
        <w:rPr>
          <w:rFonts w:eastAsia="Times New Roman" w:cs="Times New Roman"/>
          <w:szCs w:val="24"/>
        </w:rPr>
        <w:t xml:space="preserve"> που αρχίζει από 100.000 έως </w:t>
      </w:r>
      <w:r>
        <w:rPr>
          <w:rFonts w:eastAsia="Times New Roman" w:cs="Times New Roman"/>
          <w:szCs w:val="24"/>
        </w:rPr>
        <w:t>1.000.000. Δ</w:t>
      </w:r>
      <w:r w:rsidRPr="00C21D59">
        <w:rPr>
          <w:rFonts w:eastAsia="Times New Roman" w:cs="Times New Roman"/>
          <w:szCs w:val="24"/>
        </w:rPr>
        <w:t>εν νομίζω ότι χρειάζοντ</w:t>
      </w:r>
      <w:r w:rsidRPr="00C21D59">
        <w:rPr>
          <w:rFonts w:eastAsia="Times New Roman" w:cs="Times New Roman"/>
          <w:szCs w:val="24"/>
        </w:rPr>
        <w:t>αι περισσότερα σχόλια</w:t>
      </w:r>
      <w:r>
        <w:rPr>
          <w:rFonts w:eastAsia="Times New Roman" w:cs="Times New Roman"/>
          <w:szCs w:val="24"/>
        </w:rPr>
        <w:t>,</w:t>
      </w:r>
      <w:r w:rsidRPr="00C21D59">
        <w:rPr>
          <w:rFonts w:eastAsia="Times New Roman" w:cs="Times New Roman"/>
          <w:szCs w:val="24"/>
        </w:rPr>
        <w:t xml:space="preserve"> όταν έχουμε τέτοιο μεγάλο εύρος επιβολής ποινών χωρίς την ύπαρξη κριτηρίων</w:t>
      </w:r>
      <w:r>
        <w:rPr>
          <w:rFonts w:eastAsia="Times New Roman" w:cs="Times New Roman"/>
          <w:szCs w:val="24"/>
        </w:rPr>
        <w:t>.</w:t>
      </w:r>
    </w:p>
    <w:p w14:paraId="7098F07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έρχομαι τ</w:t>
      </w:r>
      <w:r w:rsidRPr="00C21D59">
        <w:rPr>
          <w:rFonts w:eastAsia="Times New Roman" w:cs="Times New Roman"/>
          <w:szCs w:val="24"/>
        </w:rPr>
        <w:t>έλος</w:t>
      </w:r>
      <w:r>
        <w:rPr>
          <w:rFonts w:eastAsia="Times New Roman" w:cs="Times New Roman"/>
          <w:szCs w:val="24"/>
        </w:rPr>
        <w:t xml:space="preserve">, στα άρθρα 96 κα </w:t>
      </w:r>
      <w:r w:rsidRPr="00C21D59">
        <w:rPr>
          <w:rFonts w:eastAsia="Times New Roman" w:cs="Times New Roman"/>
          <w:szCs w:val="24"/>
        </w:rPr>
        <w:t>97</w:t>
      </w:r>
      <w:r>
        <w:rPr>
          <w:rFonts w:eastAsia="Times New Roman" w:cs="Times New Roman"/>
          <w:szCs w:val="24"/>
        </w:rPr>
        <w:t>. Κ</w:t>
      </w:r>
      <w:r w:rsidRPr="00C21D59">
        <w:rPr>
          <w:rFonts w:eastAsia="Times New Roman" w:cs="Times New Roman"/>
          <w:szCs w:val="24"/>
        </w:rPr>
        <w:t>αι θα καλούσα το Υπουργείο να ξαναδεί το συγκεκριμένο άρθρο</w:t>
      </w:r>
      <w:r>
        <w:rPr>
          <w:rFonts w:eastAsia="Times New Roman" w:cs="Times New Roman"/>
          <w:szCs w:val="24"/>
        </w:rPr>
        <w:t>,</w:t>
      </w:r>
      <w:r w:rsidRPr="00C21D59">
        <w:rPr>
          <w:rFonts w:eastAsia="Times New Roman" w:cs="Times New Roman"/>
          <w:szCs w:val="24"/>
        </w:rPr>
        <w:t xml:space="preserve"> το οποίο εξομοιώνει το </w:t>
      </w:r>
      <w:proofErr w:type="spellStart"/>
      <w:r w:rsidRPr="00C21D59">
        <w:rPr>
          <w:rFonts w:eastAsia="Times New Roman" w:cs="Times New Roman"/>
          <w:szCs w:val="24"/>
        </w:rPr>
        <w:t>άτμισμα</w:t>
      </w:r>
      <w:proofErr w:type="spellEnd"/>
      <w:r>
        <w:rPr>
          <w:rFonts w:eastAsia="Times New Roman" w:cs="Times New Roman"/>
          <w:szCs w:val="24"/>
        </w:rPr>
        <w:t>,</w:t>
      </w:r>
      <w:r w:rsidRPr="00C21D59">
        <w:rPr>
          <w:rFonts w:eastAsia="Times New Roman" w:cs="Times New Roman"/>
          <w:szCs w:val="24"/>
        </w:rPr>
        <w:t xml:space="preserve"> το θερμικό κάπνισμα </w:t>
      </w:r>
      <w:r>
        <w:rPr>
          <w:rFonts w:eastAsia="Times New Roman" w:cs="Times New Roman"/>
          <w:szCs w:val="24"/>
        </w:rPr>
        <w:t>με</w:t>
      </w:r>
      <w:r w:rsidRPr="00C21D59">
        <w:rPr>
          <w:rFonts w:eastAsia="Times New Roman" w:cs="Times New Roman"/>
          <w:szCs w:val="24"/>
        </w:rPr>
        <w:t xml:space="preserve"> τ</w:t>
      </w:r>
      <w:r w:rsidRPr="00C21D59">
        <w:rPr>
          <w:rFonts w:eastAsia="Times New Roman" w:cs="Times New Roman"/>
          <w:szCs w:val="24"/>
        </w:rPr>
        <w:t>ο παραδοσιακό κάπνισμα</w:t>
      </w:r>
      <w:r>
        <w:rPr>
          <w:rFonts w:eastAsia="Times New Roman" w:cs="Times New Roman"/>
          <w:szCs w:val="24"/>
        </w:rPr>
        <w:t>. Δ</w:t>
      </w:r>
      <w:r w:rsidRPr="00C21D59">
        <w:rPr>
          <w:rFonts w:eastAsia="Times New Roman" w:cs="Times New Roman"/>
          <w:szCs w:val="24"/>
        </w:rPr>
        <w:t>εν ανήκω στον κόσμο των καπνιστών</w:t>
      </w:r>
      <w:r>
        <w:rPr>
          <w:rFonts w:eastAsia="Times New Roman" w:cs="Times New Roman"/>
          <w:szCs w:val="24"/>
        </w:rPr>
        <w:t>, ούτε</w:t>
      </w:r>
      <w:r w:rsidRPr="00C21D59">
        <w:rPr>
          <w:rFonts w:eastAsia="Times New Roman" w:cs="Times New Roman"/>
          <w:szCs w:val="24"/>
        </w:rPr>
        <w:t xml:space="preserve"> </w:t>
      </w:r>
      <w:r>
        <w:rPr>
          <w:rFonts w:eastAsia="Times New Roman" w:cs="Times New Roman"/>
          <w:szCs w:val="24"/>
        </w:rPr>
        <w:t>ανήκα ποτέ μου</w:t>
      </w:r>
      <w:r w:rsidRPr="00C21D59">
        <w:rPr>
          <w:rFonts w:eastAsia="Times New Roman" w:cs="Times New Roman"/>
          <w:szCs w:val="24"/>
        </w:rPr>
        <w:t xml:space="preserve"> και δεν έχω ιδιαίτερη εμπειρία σε ό</w:t>
      </w:r>
      <w:r>
        <w:rPr>
          <w:rFonts w:eastAsia="Times New Roman" w:cs="Times New Roman"/>
          <w:szCs w:val="24"/>
        </w:rPr>
        <w:t>,</w:t>
      </w:r>
      <w:r w:rsidRPr="00C21D59">
        <w:rPr>
          <w:rFonts w:eastAsia="Times New Roman" w:cs="Times New Roman"/>
          <w:szCs w:val="24"/>
        </w:rPr>
        <w:t xml:space="preserve">τι αφορά </w:t>
      </w:r>
      <w:r>
        <w:rPr>
          <w:rFonts w:eastAsia="Times New Roman" w:cs="Times New Roman"/>
          <w:szCs w:val="24"/>
        </w:rPr>
        <w:t>σ</w:t>
      </w:r>
      <w:r w:rsidRPr="00C21D59">
        <w:rPr>
          <w:rFonts w:eastAsia="Times New Roman" w:cs="Times New Roman"/>
          <w:szCs w:val="24"/>
        </w:rPr>
        <w:t>τον</w:t>
      </w:r>
      <w:r w:rsidRPr="00C21D59">
        <w:rPr>
          <w:rFonts w:eastAsia="Times New Roman" w:cs="Times New Roman"/>
          <w:szCs w:val="24"/>
        </w:rPr>
        <w:t xml:space="preserve"> εθισμό που προκαλούν αυτές οι μορφές του καπνίσματος</w:t>
      </w:r>
      <w:r>
        <w:rPr>
          <w:rFonts w:eastAsia="Times New Roman" w:cs="Times New Roman"/>
          <w:szCs w:val="24"/>
        </w:rPr>
        <w:t>.</w:t>
      </w:r>
      <w:r w:rsidRPr="00C21D59">
        <w:rPr>
          <w:rFonts w:eastAsia="Times New Roman" w:cs="Times New Roman"/>
          <w:szCs w:val="24"/>
        </w:rPr>
        <w:t xml:space="preserve"> </w:t>
      </w:r>
    </w:p>
    <w:p w14:paraId="7098F07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Εκείνο, όμως,</w:t>
      </w:r>
      <w:r w:rsidRPr="00C21D59">
        <w:rPr>
          <w:rFonts w:eastAsia="Times New Roman" w:cs="Times New Roman"/>
          <w:szCs w:val="24"/>
        </w:rPr>
        <w:t xml:space="preserve"> που έχω να πω είναι ότι έχουν γίνει σοβαρές επενδύσεις στην Ελλάδα της τάξης των 300</w:t>
      </w:r>
      <w:r>
        <w:rPr>
          <w:rFonts w:eastAsia="Times New Roman" w:cs="Times New Roman"/>
          <w:szCs w:val="24"/>
        </w:rPr>
        <w:t xml:space="preserve">.000.000 </w:t>
      </w:r>
      <w:r w:rsidRPr="00C21D59">
        <w:rPr>
          <w:rFonts w:eastAsia="Times New Roman" w:cs="Times New Roman"/>
          <w:szCs w:val="24"/>
        </w:rPr>
        <w:t xml:space="preserve">τα τελευταία χρόνια </w:t>
      </w:r>
      <w:r>
        <w:rPr>
          <w:rFonts w:eastAsia="Times New Roman" w:cs="Times New Roman"/>
          <w:szCs w:val="24"/>
        </w:rPr>
        <w:t>-</w:t>
      </w:r>
      <w:r w:rsidRPr="00C21D59">
        <w:rPr>
          <w:rFonts w:eastAsia="Times New Roman" w:cs="Times New Roman"/>
          <w:szCs w:val="24"/>
        </w:rPr>
        <w:t>και είναι και μία απάντηση αν θέλετε στη Νέα Δημοκρατία για το ό</w:t>
      </w:r>
      <w:r>
        <w:rPr>
          <w:rFonts w:eastAsia="Times New Roman" w:cs="Times New Roman"/>
          <w:szCs w:val="24"/>
        </w:rPr>
        <w:t>τι δεν γίνονται επενδύσεις στη χ</w:t>
      </w:r>
      <w:r w:rsidRPr="00C21D59">
        <w:rPr>
          <w:rFonts w:eastAsia="Times New Roman" w:cs="Times New Roman"/>
          <w:szCs w:val="24"/>
        </w:rPr>
        <w:t>ώρα</w:t>
      </w:r>
      <w:r>
        <w:rPr>
          <w:rFonts w:eastAsia="Times New Roman" w:cs="Times New Roman"/>
          <w:szCs w:val="24"/>
        </w:rPr>
        <w:t>- από ιδιώτες,</w:t>
      </w:r>
      <w:r w:rsidRPr="00C21D59">
        <w:rPr>
          <w:rFonts w:eastAsia="Times New Roman" w:cs="Times New Roman"/>
          <w:szCs w:val="24"/>
        </w:rPr>
        <w:t xml:space="preserve"> οι οποίοι επένδυσαν στις εν</w:t>
      </w:r>
      <w:r w:rsidRPr="00C21D59">
        <w:rPr>
          <w:rFonts w:eastAsia="Times New Roman" w:cs="Times New Roman"/>
          <w:szCs w:val="24"/>
        </w:rPr>
        <w:t>αλλακτικές μορφές του καπνίσματος</w:t>
      </w:r>
      <w:r>
        <w:rPr>
          <w:rFonts w:eastAsia="Times New Roman" w:cs="Times New Roman"/>
          <w:szCs w:val="24"/>
        </w:rPr>
        <w:t>. Κ</w:t>
      </w:r>
      <w:r w:rsidRPr="00C21D59">
        <w:rPr>
          <w:rFonts w:eastAsia="Times New Roman" w:cs="Times New Roman"/>
          <w:szCs w:val="24"/>
        </w:rPr>
        <w:t>αι εδώ πρέπει να προσέξουμε</w:t>
      </w:r>
      <w:r>
        <w:rPr>
          <w:rFonts w:eastAsia="Times New Roman" w:cs="Times New Roman"/>
          <w:szCs w:val="24"/>
        </w:rPr>
        <w:t>,</w:t>
      </w:r>
      <w:r w:rsidRPr="00C21D59">
        <w:rPr>
          <w:rFonts w:eastAsia="Times New Roman" w:cs="Times New Roman"/>
          <w:szCs w:val="24"/>
        </w:rPr>
        <w:t xml:space="preserve"> γιατί ενδεχομένως η συγκεκριμένη διάταξη προκαλεί προβλήματα στις νέες αυτές επενδύσεις</w:t>
      </w:r>
      <w:r>
        <w:rPr>
          <w:rFonts w:eastAsia="Times New Roman" w:cs="Times New Roman"/>
          <w:szCs w:val="24"/>
        </w:rPr>
        <w:t>.</w:t>
      </w:r>
      <w:r w:rsidRPr="00C21D59">
        <w:rPr>
          <w:rFonts w:eastAsia="Times New Roman" w:cs="Times New Roman"/>
          <w:szCs w:val="24"/>
        </w:rPr>
        <w:t xml:space="preserve"> </w:t>
      </w:r>
    </w:p>
    <w:p w14:paraId="7098F07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w:t>
      </w:r>
      <w:r w:rsidRPr="00C21D59">
        <w:rPr>
          <w:rFonts w:eastAsia="Times New Roman" w:cs="Times New Roman"/>
          <w:szCs w:val="24"/>
        </w:rPr>
        <w:t>έλος</w:t>
      </w:r>
      <w:r>
        <w:rPr>
          <w:rFonts w:eastAsia="Times New Roman" w:cs="Times New Roman"/>
          <w:szCs w:val="24"/>
        </w:rPr>
        <w:t>,</w:t>
      </w:r>
      <w:r w:rsidRPr="00C21D59">
        <w:rPr>
          <w:rFonts w:eastAsia="Times New Roman" w:cs="Times New Roman"/>
          <w:szCs w:val="24"/>
        </w:rPr>
        <w:t xml:space="preserve"> θα αναφερθώ και στον αγαπητό μου κ</w:t>
      </w:r>
      <w:r>
        <w:rPr>
          <w:rFonts w:eastAsia="Times New Roman" w:cs="Times New Roman"/>
          <w:szCs w:val="24"/>
        </w:rPr>
        <w:t xml:space="preserve">. </w:t>
      </w:r>
      <w:r w:rsidRPr="00C21D59">
        <w:rPr>
          <w:rFonts w:eastAsia="Times New Roman" w:cs="Times New Roman"/>
          <w:szCs w:val="24"/>
        </w:rPr>
        <w:t>Κεφαλογιάννη</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Μ</w:t>
      </w:r>
      <w:r w:rsidRPr="00C21D59">
        <w:rPr>
          <w:rFonts w:eastAsia="Times New Roman" w:cs="Times New Roman"/>
          <w:szCs w:val="24"/>
        </w:rPr>
        <w:t>πο</w:t>
      </w:r>
      <w:r>
        <w:rPr>
          <w:rFonts w:eastAsia="Times New Roman" w:cs="Times New Roman"/>
          <w:szCs w:val="24"/>
        </w:rPr>
        <w:t>ρώ να σας πω ότι συχνά με όσα ακούω</w:t>
      </w:r>
      <w:r w:rsidRPr="00C21D59">
        <w:rPr>
          <w:rFonts w:eastAsia="Times New Roman" w:cs="Times New Roman"/>
          <w:szCs w:val="24"/>
        </w:rPr>
        <w:t xml:space="preserve"> </w:t>
      </w:r>
      <w:r>
        <w:rPr>
          <w:rFonts w:eastAsia="Times New Roman" w:cs="Times New Roman"/>
          <w:szCs w:val="24"/>
        </w:rPr>
        <w:t>σ</w:t>
      </w:r>
      <w:r w:rsidRPr="00C21D59">
        <w:rPr>
          <w:rFonts w:eastAsia="Times New Roman" w:cs="Times New Roman"/>
          <w:szCs w:val="24"/>
        </w:rPr>
        <w:t>τη Β</w:t>
      </w:r>
      <w:r w:rsidRPr="00C21D59">
        <w:rPr>
          <w:rFonts w:eastAsia="Times New Roman" w:cs="Times New Roman"/>
          <w:szCs w:val="24"/>
        </w:rPr>
        <w:t>ουλή</w:t>
      </w:r>
      <w:r>
        <w:rPr>
          <w:rFonts w:eastAsia="Times New Roman" w:cs="Times New Roman"/>
          <w:szCs w:val="24"/>
        </w:rPr>
        <w:t>,</w:t>
      </w:r>
      <w:r w:rsidRPr="00C21D59">
        <w:rPr>
          <w:rFonts w:eastAsia="Times New Roman" w:cs="Times New Roman"/>
          <w:szCs w:val="24"/>
        </w:rPr>
        <w:t xml:space="preserve"> ξεχνώ αυτά που διαβάζω χρόνια και αυτά που διδάσκ</w:t>
      </w:r>
      <w:r>
        <w:rPr>
          <w:rFonts w:eastAsia="Times New Roman" w:cs="Times New Roman"/>
          <w:szCs w:val="24"/>
        </w:rPr>
        <w:t>ω. Το γεγονός ότι κάποιος ν</w:t>
      </w:r>
      <w:r w:rsidRPr="00C21D59">
        <w:rPr>
          <w:rFonts w:eastAsia="Times New Roman" w:cs="Times New Roman"/>
          <w:szCs w:val="24"/>
        </w:rPr>
        <w:t xml:space="preserve">ομικός </w:t>
      </w:r>
      <w:r>
        <w:rPr>
          <w:rFonts w:eastAsia="Times New Roman" w:cs="Times New Roman"/>
          <w:szCs w:val="24"/>
        </w:rPr>
        <w:t xml:space="preserve">-ο </w:t>
      </w:r>
      <w:r w:rsidRPr="00C21D59">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Μπαρόζο</w:t>
      </w:r>
      <w:proofErr w:type="spellEnd"/>
      <w:r>
        <w:rPr>
          <w:rFonts w:eastAsia="Times New Roman" w:cs="Times New Roman"/>
          <w:szCs w:val="24"/>
        </w:rPr>
        <w:t xml:space="preserve"> είναι νομικό</w:t>
      </w:r>
      <w:r w:rsidRPr="00C21D59">
        <w:rPr>
          <w:rFonts w:eastAsia="Times New Roman" w:cs="Times New Roman"/>
          <w:szCs w:val="24"/>
        </w:rPr>
        <w:t>ς</w:t>
      </w:r>
      <w:r>
        <w:rPr>
          <w:rFonts w:eastAsia="Times New Roman" w:cs="Times New Roman"/>
          <w:szCs w:val="24"/>
        </w:rPr>
        <w:t>-</w:t>
      </w:r>
      <w:r w:rsidRPr="00C21D59">
        <w:rPr>
          <w:rFonts w:eastAsia="Times New Roman" w:cs="Times New Roman"/>
          <w:szCs w:val="24"/>
        </w:rPr>
        <w:t xml:space="preserve"> αναφέρεται σε κάποιες μελλοντικές εξελίξεις</w:t>
      </w:r>
      <w:r>
        <w:rPr>
          <w:rFonts w:eastAsia="Times New Roman" w:cs="Times New Roman"/>
          <w:szCs w:val="24"/>
        </w:rPr>
        <w:t>,</w:t>
      </w:r>
      <w:r w:rsidRPr="00C21D59">
        <w:rPr>
          <w:rFonts w:eastAsia="Times New Roman" w:cs="Times New Roman"/>
          <w:szCs w:val="24"/>
        </w:rPr>
        <w:t xml:space="preserve"> κάνοντας χρήση κάποιων θεωριών που υπάρχουν </w:t>
      </w:r>
      <w:r>
        <w:rPr>
          <w:rFonts w:eastAsia="Times New Roman" w:cs="Times New Roman"/>
          <w:szCs w:val="24"/>
        </w:rPr>
        <w:t xml:space="preserve">και </w:t>
      </w:r>
      <w:r w:rsidRPr="00C21D59">
        <w:rPr>
          <w:rFonts w:eastAsia="Times New Roman" w:cs="Times New Roman"/>
          <w:szCs w:val="24"/>
        </w:rPr>
        <w:t>αναφέρονται στις προσδοκίες</w:t>
      </w:r>
      <w:r>
        <w:rPr>
          <w:rFonts w:eastAsia="Times New Roman" w:cs="Times New Roman"/>
          <w:szCs w:val="24"/>
        </w:rPr>
        <w:t>, όλα αυτά συχνά μ</w:t>
      </w:r>
      <w:r>
        <w:rPr>
          <w:rFonts w:eastAsia="Times New Roman" w:cs="Times New Roman"/>
          <w:szCs w:val="24"/>
        </w:rPr>
        <w:t>ας μπερδεύουν γ</w:t>
      </w:r>
      <w:r w:rsidRPr="00C21D59">
        <w:rPr>
          <w:rFonts w:eastAsia="Times New Roman" w:cs="Times New Roman"/>
          <w:szCs w:val="24"/>
        </w:rPr>
        <w:t>ιατί δεν ακολουθούν τίποτα το οποίο έχει σχέση τόσο με την οικονομική θεωρία ή</w:t>
      </w:r>
      <w:r>
        <w:rPr>
          <w:rFonts w:eastAsia="Times New Roman" w:cs="Times New Roman"/>
          <w:szCs w:val="24"/>
        </w:rPr>
        <w:t>,</w:t>
      </w:r>
      <w:r w:rsidRPr="00C21D59">
        <w:rPr>
          <w:rFonts w:eastAsia="Times New Roman" w:cs="Times New Roman"/>
          <w:szCs w:val="24"/>
        </w:rPr>
        <w:t xml:space="preserve"> αν θέλετε</w:t>
      </w:r>
      <w:r>
        <w:rPr>
          <w:rFonts w:eastAsia="Times New Roman" w:cs="Times New Roman"/>
          <w:szCs w:val="24"/>
        </w:rPr>
        <w:t xml:space="preserve">, όσο και </w:t>
      </w:r>
      <w:r w:rsidRPr="00C21D59">
        <w:rPr>
          <w:rFonts w:eastAsia="Times New Roman" w:cs="Times New Roman"/>
          <w:szCs w:val="24"/>
        </w:rPr>
        <w:t>με την πρακτική</w:t>
      </w:r>
      <w:r>
        <w:rPr>
          <w:rFonts w:eastAsia="Times New Roman" w:cs="Times New Roman"/>
          <w:szCs w:val="24"/>
        </w:rPr>
        <w:t xml:space="preserve">. </w:t>
      </w:r>
    </w:p>
    <w:p w14:paraId="7098F07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w:t>
      </w:r>
      <w:r w:rsidRPr="00C21D59">
        <w:rPr>
          <w:rFonts w:eastAsia="Times New Roman" w:cs="Times New Roman"/>
          <w:szCs w:val="24"/>
        </w:rPr>
        <w:t>ς είμαστε πάρα πολύ προσεκτικοί στα όσα ακούμε από τους έξω</w:t>
      </w:r>
      <w:r>
        <w:rPr>
          <w:rFonts w:eastAsia="Times New Roman" w:cs="Times New Roman"/>
          <w:szCs w:val="24"/>
        </w:rPr>
        <w:t>.</w:t>
      </w:r>
      <w:r w:rsidRPr="00C21D59">
        <w:rPr>
          <w:rFonts w:eastAsia="Times New Roman" w:cs="Times New Roman"/>
          <w:szCs w:val="24"/>
        </w:rPr>
        <w:t xml:space="preserve"> </w:t>
      </w:r>
      <w:r>
        <w:rPr>
          <w:rFonts w:eastAsia="Times New Roman" w:cs="Times New Roman"/>
          <w:szCs w:val="24"/>
        </w:rPr>
        <w:t>Οι έξω</w:t>
      </w:r>
      <w:r w:rsidRPr="00C21D59">
        <w:rPr>
          <w:rFonts w:eastAsia="Times New Roman" w:cs="Times New Roman"/>
          <w:szCs w:val="24"/>
        </w:rPr>
        <w:t xml:space="preserve"> δεν έχουν κάνει καλύτερες σπουδές από δικούς μου αποφοί</w:t>
      </w:r>
      <w:r w:rsidRPr="00C21D59">
        <w:rPr>
          <w:rFonts w:eastAsia="Times New Roman" w:cs="Times New Roman"/>
          <w:szCs w:val="24"/>
        </w:rPr>
        <w:t xml:space="preserve">τους </w:t>
      </w:r>
      <w:r>
        <w:rPr>
          <w:rFonts w:eastAsia="Times New Roman" w:cs="Times New Roman"/>
          <w:szCs w:val="24"/>
        </w:rPr>
        <w:t>φοιτητές,</w:t>
      </w:r>
      <w:r w:rsidRPr="00C21D59">
        <w:rPr>
          <w:rFonts w:eastAsia="Times New Roman" w:cs="Times New Roman"/>
          <w:szCs w:val="24"/>
        </w:rPr>
        <w:t xml:space="preserve"> που έχουν κάνει πολύ καλύτερες σπουδές</w:t>
      </w:r>
      <w:r>
        <w:rPr>
          <w:rFonts w:eastAsia="Times New Roman" w:cs="Times New Roman"/>
          <w:szCs w:val="24"/>
        </w:rPr>
        <w:t>. Κ</w:t>
      </w:r>
      <w:r w:rsidRPr="00C21D59">
        <w:rPr>
          <w:rFonts w:eastAsia="Times New Roman" w:cs="Times New Roman"/>
          <w:szCs w:val="24"/>
        </w:rPr>
        <w:t>αι σε τελική ανάλυση τα όσα ακούγονται έξω</w:t>
      </w:r>
      <w:r>
        <w:rPr>
          <w:rFonts w:eastAsia="Times New Roman" w:cs="Times New Roman"/>
          <w:szCs w:val="24"/>
        </w:rPr>
        <w:t>,</w:t>
      </w:r>
      <w:r w:rsidRPr="00C21D59">
        <w:rPr>
          <w:rFonts w:eastAsia="Times New Roman" w:cs="Times New Roman"/>
          <w:szCs w:val="24"/>
        </w:rPr>
        <w:t xml:space="preserve"> δεν σημαίνει ότι είναι θέσφατο</w:t>
      </w:r>
      <w:r>
        <w:rPr>
          <w:rFonts w:eastAsia="Times New Roman" w:cs="Times New Roman"/>
          <w:szCs w:val="24"/>
        </w:rPr>
        <w:t xml:space="preserve">. </w:t>
      </w:r>
    </w:p>
    <w:p w14:paraId="7098F07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Και από την άλλη</w:t>
      </w:r>
      <w:r w:rsidRPr="00C21D59">
        <w:rPr>
          <w:rFonts w:eastAsia="Times New Roman" w:cs="Times New Roman"/>
          <w:szCs w:val="24"/>
        </w:rPr>
        <w:t xml:space="preserve"> πλευρά να είμαστε και λίγο πιο προσεκτικοί</w:t>
      </w:r>
      <w:r>
        <w:rPr>
          <w:rFonts w:eastAsia="Times New Roman" w:cs="Times New Roman"/>
          <w:szCs w:val="24"/>
        </w:rPr>
        <w:t>,</w:t>
      </w:r>
      <w:r w:rsidRPr="00C21D59">
        <w:rPr>
          <w:rFonts w:eastAsia="Times New Roman" w:cs="Times New Roman"/>
          <w:szCs w:val="24"/>
        </w:rPr>
        <w:t xml:space="preserve"> γιατί έξω γίνονται λάθη</w:t>
      </w:r>
      <w:r>
        <w:rPr>
          <w:rFonts w:eastAsia="Times New Roman" w:cs="Times New Roman"/>
          <w:szCs w:val="24"/>
        </w:rPr>
        <w:t>. Έχουμε ένα ολόκληρο Ευρωπαϊκό Ελεγκτι</w:t>
      </w:r>
      <w:r>
        <w:rPr>
          <w:rFonts w:eastAsia="Times New Roman" w:cs="Times New Roman"/>
          <w:szCs w:val="24"/>
        </w:rPr>
        <w:t>κό Σ</w:t>
      </w:r>
      <w:r w:rsidRPr="00C21D59">
        <w:rPr>
          <w:rFonts w:eastAsia="Times New Roman" w:cs="Times New Roman"/>
          <w:szCs w:val="24"/>
        </w:rPr>
        <w:t>υνέδριο</w:t>
      </w:r>
      <w:r>
        <w:rPr>
          <w:rFonts w:eastAsia="Times New Roman" w:cs="Times New Roman"/>
          <w:szCs w:val="24"/>
        </w:rPr>
        <w:t>,</w:t>
      </w:r>
      <w:r w:rsidRPr="00C21D59">
        <w:rPr>
          <w:rFonts w:eastAsia="Times New Roman" w:cs="Times New Roman"/>
          <w:szCs w:val="24"/>
        </w:rPr>
        <w:t xml:space="preserve"> το οποίο κατακεραυνώνει</w:t>
      </w:r>
      <w:r>
        <w:rPr>
          <w:rFonts w:eastAsia="Times New Roman" w:cs="Times New Roman"/>
          <w:szCs w:val="24"/>
        </w:rPr>
        <w:t xml:space="preserve"> την</w:t>
      </w:r>
      <w:r w:rsidRPr="00C21D59">
        <w:rPr>
          <w:rFonts w:eastAsia="Times New Roman" w:cs="Times New Roman"/>
          <w:szCs w:val="24"/>
        </w:rPr>
        <w:t xml:space="preserve"> Ευρωπαϊκή Επιτροπή για τα λάθη τα οποία έκανε κατά τη διάρκεια </w:t>
      </w:r>
      <w:r>
        <w:rPr>
          <w:rFonts w:eastAsia="Times New Roman" w:cs="Times New Roman"/>
          <w:szCs w:val="24"/>
        </w:rPr>
        <w:t xml:space="preserve">των δύο μνημονίων. Έχουν αποδειχθεί -απ’ ό,τι θυμάστε- </w:t>
      </w:r>
      <w:r>
        <w:rPr>
          <w:rFonts w:eastAsia="Times New Roman" w:cs="Times New Roman"/>
          <w:szCs w:val="24"/>
        </w:rPr>
        <w:t xml:space="preserve">μ’ </w:t>
      </w:r>
      <w:r>
        <w:rPr>
          <w:rFonts w:eastAsia="Times New Roman" w:cs="Times New Roman"/>
          <w:szCs w:val="24"/>
        </w:rPr>
        <w:t xml:space="preserve">όλη αυτή την </w:t>
      </w:r>
      <w:r w:rsidRPr="00C21D59">
        <w:rPr>
          <w:rFonts w:eastAsia="Times New Roman" w:cs="Times New Roman"/>
          <w:szCs w:val="24"/>
        </w:rPr>
        <w:t>ιστορία των πολλαπλασιαστών</w:t>
      </w:r>
      <w:r>
        <w:rPr>
          <w:rFonts w:eastAsia="Times New Roman" w:cs="Times New Roman"/>
          <w:szCs w:val="24"/>
        </w:rPr>
        <w:t>,</w:t>
      </w:r>
      <w:r w:rsidRPr="00C21D59">
        <w:rPr>
          <w:rFonts w:eastAsia="Times New Roman" w:cs="Times New Roman"/>
          <w:szCs w:val="24"/>
        </w:rPr>
        <w:t xml:space="preserve"> τα λάθη τα οποία </w:t>
      </w:r>
      <w:r>
        <w:rPr>
          <w:rFonts w:eastAsia="Times New Roman" w:cs="Times New Roman"/>
          <w:szCs w:val="24"/>
        </w:rPr>
        <w:t>έκανε το Διεθνές</w:t>
      </w:r>
      <w:r w:rsidRPr="00C21D59">
        <w:rPr>
          <w:rFonts w:eastAsia="Times New Roman" w:cs="Times New Roman"/>
          <w:szCs w:val="24"/>
        </w:rPr>
        <w:t xml:space="preserve"> Νομισματικό Ταμείο</w:t>
      </w:r>
      <w:r>
        <w:rPr>
          <w:rFonts w:eastAsia="Times New Roman" w:cs="Times New Roman"/>
          <w:szCs w:val="24"/>
        </w:rPr>
        <w:t>. Και το ένα λάθος ακολουθεί το άλλο.</w:t>
      </w:r>
    </w:p>
    <w:p w14:paraId="7098F08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Οπότε πρέπει να είμαστε λίγο προσεκτικοί στα όσα προτάσσουμε είτε είναι 100</w:t>
      </w:r>
      <w:r>
        <w:rPr>
          <w:rFonts w:eastAsia="Times New Roman" w:cs="Times New Roman"/>
          <w:szCs w:val="24"/>
        </w:rPr>
        <w:t>.000.000</w:t>
      </w:r>
      <w:r>
        <w:rPr>
          <w:rFonts w:eastAsia="Times New Roman" w:cs="Times New Roman"/>
          <w:szCs w:val="24"/>
        </w:rPr>
        <w:t xml:space="preserve"> ζημίες είτε είναι 200</w:t>
      </w:r>
      <w:r>
        <w:rPr>
          <w:rFonts w:eastAsia="Times New Roman" w:cs="Times New Roman"/>
          <w:szCs w:val="24"/>
        </w:rPr>
        <w:t xml:space="preserve">.000.000 </w:t>
      </w:r>
      <w:r>
        <w:rPr>
          <w:rFonts w:eastAsia="Times New Roman" w:cs="Times New Roman"/>
          <w:szCs w:val="24"/>
        </w:rPr>
        <w:t>ζημίες είτε είναι 150</w:t>
      </w:r>
      <w:r>
        <w:rPr>
          <w:rFonts w:eastAsia="Times New Roman" w:cs="Times New Roman"/>
          <w:szCs w:val="24"/>
        </w:rPr>
        <w:t xml:space="preserve">.000.000 </w:t>
      </w:r>
      <w:r>
        <w:rPr>
          <w:rFonts w:eastAsia="Times New Roman" w:cs="Times New Roman"/>
          <w:szCs w:val="24"/>
        </w:rPr>
        <w:t>ζημίες που προκλήθηκαν στην ελληνική οικονομία από την όποια διακυβέρνηση.</w:t>
      </w:r>
      <w:r>
        <w:rPr>
          <w:rFonts w:eastAsia="Times New Roman" w:cs="Times New Roman"/>
          <w:szCs w:val="24"/>
        </w:rPr>
        <w:t xml:space="preserve"> Γιατί αυτά τα οποία ακούγονται, κάποια ώρα πρέπει να τεκμηριώνονται με έναν τρόπο που να είναι συμβατός με τις μεθόδους που χρησιμοποιεί η επιστήμη και όχι με κάποιους στοχασμούς που συχνά αναπτύσσονται ανάμεσα στον καφέ και το τσιγάρο.</w:t>
      </w:r>
    </w:p>
    <w:p w14:paraId="7098F08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Σας ευχαριστώ πολύ</w:t>
      </w:r>
      <w:r>
        <w:rPr>
          <w:rFonts w:eastAsia="Times New Roman" w:cs="Times New Roman"/>
          <w:szCs w:val="24"/>
        </w:rPr>
        <w:t xml:space="preserve">. </w:t>
      </w:r>
    </w:p>
    <w:p w14:paraId="7098F082" w14:textId="77777777" w:rsidR="00971A45" w:rsidRDefault="00ED09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098F083" w14:textId="77777777" w:rsidR="00971A45" w:rsidRDefault="00ED091D">
      <w:pPr>
        <w:spacing w:line="600" w:lineRule="auto"/>
        <w:ind w:firstLine="720"/>
        <w:jc w:val="both"/>
        <w:rPr>
          <w:rFonts w:eastAsia="Times New Roman" w:cs="Times New Roman"/>
          <w:szCs w:val="24"/>
        </w:rPr>
      </w:pPr>
      <w:r w:rsidRPr="00ED5B4D">
        <w:rPr>
          <w:rFonts w:eastAsia="Times New Roman" w:cs="Times New Roman"/>
          <w:b/>
          <w:szCs w:val="24"/>
        </w:rPr>
        <w:t>ΠΡΟΕΔΡΕΥΩΝ (Μάριος Γεωργιάδης):</w:t>
      </w:r>
      <w:r>
        <w:rPr>
          <w:rFonts w:eastAsia="Times New Roman" w:cs="Times New Roman"/>
          <w:szCs w:val="24"/>
        </w:rPr>
        <w:t xml:space="preserve"> Ευχαριστούμε τον κ. </w:t>
      </w:r>
      <w:proofErr w:type="spellStart"/>
      <w:r>
        <w:rPr>
          <w:rFonts w:eastAsia="Times New Roman" w:cs="Times New Roman"/>
          <w:szCs w:val="24"/>
        </w:rPr>
        <w:t>Μάρδα</w:t>
      </w:r>
      <w:proofErr w:type="spellEnd"/>
      <w:r>
        <w:rPr>
          <w:rFonts w:eastAsia="Times New Roman" w:cs="Times New Roman"/>
          <w:szCs w:val="24"/>
        </w:rPr>
        <w:t>.</w:t>
      </w:r>
    </w:p>
    <w:p w14:paraId="7098F08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Βαγιωνάς</w:t>
      </w:r>
      <w:proofErr w:type="spellEnd"/>
      <w:r>
        <w:rPr>
          <w:rFonts w:eastAsia="Times New Roman" w:cs="Times New Roman"/>
          <w:szCs w:val="24"/>
        </w:rPr>
        <w:t xml:space="preserve"> για επτά λεπτά.</w:t>
      </w:r>
    </w:p>
    <w:p w14:paraId="7098F085" w14:textId="77777777" w:rsidR="00971A45" w:rsidRDefault="00ED091D">
      <w:pPr>
        <w:spacing w:line="600" w:lineRule="auto"/>
        <w:ind w:firstLine="720"/>
        <w:jc w:val="both"/>
        <w:rPr>
          <w:rFonts w:eastAsia="Times New Roman" w:cs="Times New Roman"/>
          <w:szCs w:val="24"/>
        </w:rPr>
      </w:pPr>
      <w:r w:rsidRPr="00ED5B4D">
        <w:rPr>
          <w:rFonts w:eastAsia="Times New Roman" w:cs="Times New Roman"/>
          <w:b/>
          <w:szCs w:val="24"/>
        </w:rPr>
        <w:t xml:space="preserve">ΓΕΩΡΓΙΟΣ ΒΑΓΙΩΝΑΣ: </w:t>
      </w:r>
      <w:r>
        <w:rPr>
          <w:rFonts w:eastAsia="Times New Roman" w:cs="Times New Roman"/>
          <w:szCs w:val="24"/>
        </w:rPr>
        <w:t xml:space="preserve">Αγαπητοί Υπουργοί, κύριοι συνάδελφοι, ο μόλις </w:t>
      </w:r>
      <w:proofErr w:type="spellStart"/>
      <w:r>
        <w:rPr>
          <w:rFonts w:eastAsia="Times New Roman" w:cs="Times New Roman"/>
          <w:szCs w:val="24"/>
        </w:rPr>
        <w:t>κατελθών</w:t>
      </w:r>
      <w:proofErr w:type="spellEnd"/>
      <w:r>
        <w:rPr>
          <w:rFonts w:eastAsia="Times New Roman" w:cs="Times New Roman"/>
          <w:szCs w:val="24"/>
        </w:rPr>
        <w:t xml:space="preserve"> από το Βήμα κ. </w:t>
      </w:r>
      <w:proofErr w:type="spellStart"/>
      <w:r>
        <w:rPr>
          <w:rFonts w:eastAsia="Times New Roman" w:cs="Times New Roman"/>
          <w:szCs w:val="24"/>
        </w:rPr>
        <w:t>Μάρδας</w:t>
      </w:r>
      <w:proofErr w:type="spellEnd"/>
      <w:r>
        <w:rPr>
          <w:rFonts w:eastAsia="Times New Roman" w:cs="Times New Roman"/>
          <w:szCs w:val="24"/>
        </w:rPr>
        <w:t>, ηπίων τόν</w:t>
      </w:r>
      <w:r>
        <w:rPr>
          <w:rFonts w:eastAsia="Times New Roman" w:cs="Times New Roman"/>
          <w:szCs w:val="24"/>
        </w:rPr>
        <w:t xml:space="preserve">ων άνθρωπος, πρέπει να γνωρίζει ότι το 2009 από τον μήνα Μάρτιο μέχρι και τον Σεπτέμβριο, που έγιναν εκλογές, ο τότε </w:t>
      </w:r>
      <w:r>
        <w:rPr>
          <w:rFonts w:eastAsia="Times New Roman" w:cs="Times New Roman"/>
          <w:szCs w:val="24"/>
        </w:rPr>
        <w:t xml:space="preserve">Πρωθυπουργός </w:t>
      </w:r>
      <w:r>
        <w:rPr>
          <w:rFonts w:eastAsia="Times New Roman" w:cs="Times New Roman"/>
          <w:szCs w:val="24"/>
        </w:rPr>
        <w:t xml:space="preserve">Κώστας Καραμανλής ενημέρωσε όλους τους πολιτικούς </w:t>
      </w:r>
      <w:r>
        <w:rPr>
          <w:rFonts w:eastAsia="Times New Roman" w:cs="Times New Roman"/>
          <w:szCs w:val="24"/>
        </w:rPr>
        <w:t xml:space="preserve">Αρχηγούς </w:t>
      </w:r>
      <w:r>
        <w:rPr>
          <w:rFonts w:eastAsia="Times New Roman" w:cs="Times New Roman"/>
          <w:szCs w:val="24"/>
        </w:rPr>
        <w:t>για την οικονομική κατάσταση της χώρας. Και ας μην προσποιείστε σήμ</w:t>
      </w:r>
      <w:r>
        <w:rPr>
          <w:rFonts w:eastAsia="Times New Roman" w:cs="Times New Roman"/>
          <w:szCs w:val="24"/>
        </w:rPr>
        <w:t>ερα διότι είχε γίνει αρχηγός ο κύριος Πρωθυπουργός και ήξερε την υπάρχουσα κατάσταση.</w:t>
      </w:r>
    </w:p>
    <w:p w14:paraId="7098F08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Τώρα, επειδή είναι πολύ κουρασμένοι οι Υπουργοί και ιδιαίτερα ο κ. Ξανθός, που είναι από τις 18.00΄ εδώ, μια και μιλήσατε πολύ για φάρμακα, ήθελα να πω το εξής. Προχθές είχα στο γραφείο μου κάποιους συνταξιούχους οι οποίοι παίρνουν κάποια φάρμακα καρδιολογ</w:t>
      </w:r>
      <w:r>
        <w:rPr>
          <w:rFonts w:eastAsia="Times New Roman" w:cs="Times New Roman"/>
          <w:szCs w:val="24"/>
        </w:rPr>
        <w:t xml:space="preserve">ικά που εξακολουθούν να έχουν την πατέντα. </w:t>
      </w:r>
    </w:p>
    <w:p w14:paraId="7098F08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Μπορείτε να μου πείτε αν πραγματικά η συμμετοχή του ασφαλισμένου είναι 85% ή παρακάτω; Διότι λένε αυτό το φάρμακο στοιχίζει 63 ευρώ –</w:t>
      </w:r>
      <w:proofErr w:type="spellStart"/>
      <w:r>
        <w:rPr>
          <w:rFonts w:eastAsia="Times New Roman" w:cs="Times New Roman"/>
          <w:szCs w:val="24"/>
          <w:lang w:val="en-US"/>
        </w:rPr>
        <w:t>Brilique</w:t>
      </w:r>
      <w:proofErr w:type="spellEnd"/>
      <w:r>
        <w:rPr>
          <w:rFonts w:eastAsia="Times New Roman" w:cs="Times New Roman"/>
          <w:szCs w:val="24"/>
        </w:rPr>
        <w:t xml:space="preserve"> συγκεκριμένα- και το κράτος πληρώνει 9,80 ευρώ. Τι θα κάνουμε με τα δύ</w:t>
      </w:r>
      <w:r>
        <w:rPr>
          <w:rFonts w:eastAsia="Times New Roman" w:cs="Times New Roman"/>
          <w:szCs w:val="24"/>
        </w:rPr>
        <w:t xml:space="preserve">ο εκατομμύρια επτακόσιους συνταξιούχους; Θα μου πείτε παίρνουν όλοι φάρμακα που είναι στην πατέντα; Όχι. Είμαι υπέρ των </w:t>
      </w:r>
      <w:proofErr w:type="spellStart"/>
      <w:r>
        <w:rPr>
          <w:rFonts w:eastAsia="Times New Roman" w:cs="Times New Roman"/>
          <w:szCs w:val="24"/>
        </w:rPr>
        <w:t>γενοσήμων</w:t>
      </w:r>
      <w:proofErr w:type="spellEnd"/>
      <w:r>
        <w:rPr>
          <w:rFonts w:eastAsia="Times New Roman" w:cs="Times New Roman"/>
          <w:szCs w:val="24"/>
        </w:rPr>
        <w:t xml:space="preserve"> φαρμάκων. Όταν θα μιλήσετε, εάν έχετε την καλοσύνη, μου δίνετε μια μικρή απάντηση θετική ή αρνητική, όπως πιστεύετε εσείς και </w:t>
      </w:r>
      <w:r>
        <w:rPr>
          <w:rFonts w:eastAsia="Times New Roman" w:cs="Times New Roman"/>
          <w:szCs w:val="24"/>
        </w:rPr>
        <w:t>όχι όπως πιστεύω εγώ.</w:t>
      </w:r>
    </w:p>
    <w:p w14:paraId="7098F08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Προσπάθησα να βρω μέσα στις οκτώ σελίδες που έχετε νομοτεχνικές τροποποιήσεις, αλλά δεν μπόρεσα να βρω κάτι από αυτά που θέλω να πω. Θα πω μόνο τέσσερα πράγματα.</w:t>
      </w:r>
    </w:p>
    <w:p w14:paraId="7098F08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Πρώτον, είπε ο συνάδελφος κ. </w:t>
      </w:r>
      <w:proofErr w:type="spellStart"/>
      <w:r>
        <w:rPr>
          <w:rFonts w:eastAsia="Times New Roman" w:cs="Times New Roman"/>
          <w:szCs w:val="24"/>
        </w:rPr>
        <w:t>Γιόγιακας</w:t>
      </w:r>
      <w:proofErr w:type="spellEnd"/>
      <w:r>
        <w:rPr>
          <w:rFonts w:eastAsia="Times New Roman" w:cs="Times New Roman"/>
          <w:szCs w:val="24"/>
        </w:rPr>
        <w:t xml:space="preserve"> ότι μερικές παραμέτρους θα τις δε</w:t>
      </w:r>
      <w:r>
        <w:rPr>
          <w:rFonts w:eastAsia="Times New Roman" w:cs="Times New Roman"/>
          <w:szCs w:val="24"/>
        </w:rPr>
        <w:t>χθούμε και θα τις ψηφίσουμε. Επί της αρχής, όμως, το καταψηφίζουμε διότι είναι ένα ογκωδέστατο νομοσχέδιο που συζητούμε, είναι μια συρραφή -ας μου επιτραπεί η έκφραση- προχειρογραμμένη, πλήθος διατάξεων εν πολλοίς άσχετων μεταξύ τους κάτω από τον μανδύα το</w:t>
      </w:r>
      <w:r>
        <w:rPr>
          <w:rFonts w:eastAsia="Times New Roman" w:cs="Times New Roman"/>
          <w:szCs w:val="24"/>
        </w:rPr>
        <w:t xml:space="preserve">υ εκσυγχρονισμού για την αναμόρφωση πολιτικών υγείας. </w:t>
      </w:r>
    </w:p>
    <w:p w14:paraId="7098F08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Κανείς δεν αρνείται πως είναι πλείστα τα κακώς κείμενα στον τομέα της υγείας, πρώτος εγώ, αλλά το σίγουρο είναι πως δεν θα τα διορθώσουμε με το νομοσχέδιο γραμμένο στο πόδι, με μοναδικό όραμα τον κρατι</w:t>
      </w:r>
      <w:r>
        <w:rPr>
          <w:rFonts w:eastAsia="Times New Roman" w:cs="Times New Roman"/>
          <w:szCs w:val="24"/>
        </w:rPr>
        <w:t>σμό που λατρεύετε σαν θεό.</w:t>
      </w:r>
    </w:p>
    <w:p w14:paraId="7098F08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Στο προκείμενο, θεωρητικώς επιχειρείτε να συγκεντρώσετε τη διάσπαρτη νομοθεσία που διέπει τη λειτουργία των ιδιωτικών κλινικών. Πρακτικώς θα οδηγήσετε και μερικές κλινικές στο λουκέτο, με τις αλλαγές που προωθείτε. </w:t>
      </w:r>
    </w:p>
    <w:p w14:paraId="7098F08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Ενδεικτικό εί</w:t>
      </w:r>
      <w:r>
        <w:rPr>
          <w:rFonts w:eastAsia="Times New Roman" w:cs="Times New Roman"/>
          <w:szCs w:val="24"/>
        </w:rPr>
        <w:t xml:space="preserve">ναι το άρθρο 8. Μπορείτε να μου απαντήσετε αντί να κουνάτε το κεφάλι, κύριε </w:t>
      </w:r>
      <w:proofErr w:type="spellStart"/>
      <w:r>
        <w:rPr>
          <w:rFonts w:eastAsia="Times New Roman" w:cs="Times New Roman"/>
          <w:szCs w:val="24"/>
        </w:rPr>
        <w:t>Πολάκη</w:t>
      </w:r>
      <w:proofErr w:type="spellEnd"/>
      <w:r>
        <w:rPr>
          <w:rFonts w:eastAsia="Times New Roman" w:cs="Times New Roman"/>
          <w:szCs w:val="24"/>
        </w:rPr>
        <w:t>, καταφατικά. Ορίζετε την έννοια του αυτόνομου και αυτοτελούς κτηρίου και πολύ καλά κάνετε. Υπάρχουν, όμως, κλινικές που κάτω έχουν υπόγειο πάρκινγκ, για να εξυπηρετούνται οι</w:t>
      </w:r>
      <w:r>
        <w:rPr>
          <w:rFonts w:eastAsia="Times New Roman" w:cs="Times New Roman"/>
          <w:szCs w:val="24"/>
        </w:rPr>
        <w:t xml:space="preserve"> ιατροί, οι ασθενείς και οι συγγενείς αυτών στο επισκεπτήριο. Αυτές θα τις καταργήσετε; Θα κλείσετε τα πάρκινγκ; Συγκεκριμένες απαντήσεις σε συγκεκριμένες ερωτήσεις.</w:t>
      </w:r>
    </w:p>
    <w:p w14:paraId="7098F08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Επιπλέον στο άρθρο 2 ορίζεται </w:t>
      </w:r>
      <w:r>
        <w:rPr>
          <w:rFonts w:eastAsia="Times New Roman" w:cs="Times New Roman"/>
          <w:szCs w:val="24"/>
        </w:rPr>
        <w:t xml:space="preserve">όλες οι </w:t>
      </w:r>
      <w:r>
        <w:rPr>
          <w:rFonts w:eastAsia="Times New Roman" w:cs="Times New Roman"/>
          <w:szCs w:val="24"/>
        </w:rPr>
        <w:t>μετοχές κάθε κλινικής πρέπει να είναι ονομαστικές κα</w:t>
      </w:r>
      <w:r>
        <w:rPr>
          <w:rFonts w:eastAsia="Times New Roman" w:cs="Times New Roman"/>
          <w:szCs w:val="24"/>
        </w:rPr>
        <w:t xml:space="preserve">ι συμφωνώ μαζί σας. Τι θα κάνετε, όμως, με τα </w:t>
      </w:r>
      <w:r>
        <w:rPr>
          <w:rFonts w:eastAsia="Times New Roman" w:cs="Times New Roman"/>
          <w:szCs w:val="24"/>
          <w:lang w:val="en-US"/>
        </w:rPr>
        <w:t>funds</w:t>
      </w:r>
      <w:r>
        <w:rPr>
          <w:rFonts w:eastAsia="Times New Roman" w:cs="Times New Roman"/>
          <w:szCs w:val="24"/>
        </w:rPr>
        <w:t xml:space="preserve"> που έρχονται, που είναι ανώνυμα; Δύο μέτρα και δύο σταθμά;</w:t>
      </w:r>
    </w:p>
    <w:p w14:paraId="7098F08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Όσο για </w:t>
      </w:r>
      <w:r>
        <w:rPr>
          <w:rFonts w:eastAsia="Times New Roman" w:cs="Times New Roman"/>
          <w:szCs w:val="24"/>
        </w:rPr>
        <w:t>αυτούς που έχουν δικαίωμα</w:t>
      </w:r>
      <w:r>
        <w:rPr>
          <w:rFonts w:eastAsia="Times New Roman" w:cs="Times New Roman"/>
          <w:szCs w:val="24"/>
        </w:rPr>
        <w:t xml:space="preserve"> αδείας, κριτήριο για εσάς είναι η τελεσίδικη πρωτόδικη απόφαση για αδικήματα πλημμελήματος. Και δεν τολμώ να πω</w:t>
      </w:r>
      <w:r>
        <w:rPr>
          <w:rFonts w:eastAsia="Times New Roman" w:cs="Times New Roman"/>
          <w:szCs w:val="24"/>
        </w:rPr>
        <w:t xml:space="preserve"> κακουργήματος διότι τα κακουργήματα έχουν άλλη διάσταση </w:t>
      </w:r>
      <w:r>
        <w:rPr>
          <w:rFonts w:eastAsia="Times New Roman" w:cs="Times New Roman"/>
          <w:szCs w:val="24"/>
        </w:rPr>
        <w:t xml:space="preserve">από </w:t>
      </w:r>
      <w:r>
        <w:rPr>
          <w:rFonts w:eastAsia="Times New Roman" w:cs="Times New Roman"/>
          <w:szCs w:val="24"/>
        </w:rPr>
        <w:t>οποιοδήποτε πλημμέλημα. Εμπλέκομαι δηλαδή σε κάποιο τροχαίο ατύχημα και καταδικάζομαι για έναν χρόνο. Δεν έχω δικαίωμα; Ξεκαθαρίστε τα. Στη νομοτεχνική διάταξη των οκτώ σελίδων που έδωσε ο Υπουργ</w:t>
      </w:r>
      <w:r>
        <w:rPr>
          <w:rFonts w:eastAsia="Times New Roman" w:cs="Times New Roman"/>
          <w:szCs w:val="24"/>
        </w:rPr>
        <w:t>ός προσπάθησα να βρω κάτι για να μην τα πω. Δεν το κάνω από σνομπισμό.</w:t>
      </w:r>
    </w:p>
    <w:p w14:paraId="7098F08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Άρα, λοιπόν, ορίζεται ο χρόνος. Αν η ποινή είναι έντεκα μήνες, δεν πας, έχεις το δικαίωμα. Αν είναι δώδεκα μήνες, τότε το κριτήριο είναι αρνητικό για εσένα, αν θέλεις να κάνεις ιδιωτική</w:t>
      </w:r>
      <w:r>
        <w:rPr>
          <w:rFonts w:eastAsia="Times New Roman" w:cs="Times New Roman"/>
          <w:szCs w:val="24"/>
        </w:rPr>
        <w:t xml:space="preserve"> κλινική. Γιατί επιλέγετε την πρωτόδικη απόφαση και όχι την τελεσίδικη; Θα μου πείτε, γιατί η τελεσίδικη μπορεί να κάνει δώδεκα με δεκαπέντε χρόνια. </w:t>
      </w:r>
    </w:p>
    <w:p w14:paraId="7098F09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Να μην πω αυτό που λένε στο χωριό μου «όταν φταίει το σαμάρι δεν χτυπάμε το γαϊδούρι». Δηλαδή, αν αργεί η </w:t>
      </w:r>
      <w:r>
        <w:rPr>
          <w:rFonts w:eastAsia="Times New Roman" w:cs="Times New Roman"/>
          <w:szCs w:val="24"/>
        </w:rPr>
        <w:t>δικαιοσύνη, πρέπει να το πληρώσει ένας άνθρωπος ο οποίος έχει μία επιθυμία να κάνει κάποιο σημαντικό έργο;</w:t>
      </w:r>
    </w:p>
    <w:p w14:paraId="7098F09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Όσο για το ΚΕΕΛΠΝΟ και τον αντικαταστάτη του, που είναι ο ΕΟΔΥ, καλά κάνετε. Εγώ μπορώ να σας πω μια λέξη. Ως εδώ φτάνει. Όχι άλλους κρατικούς οργανι</w:t>
      </w:r>
      <w:r>
        <w:rPr>
          <w:rFonts w:eastAsia="Times New Roman" w:cs="Times New Roman"/>
          <w:szCs w:val="24"/>
        </w:rPr>
        <w:t xml:space="preserve">σμούς. Ίσως δεν συμφωνείτε. Τα θέλετε όλα κρατικά, διότι τον κρατισμό τον έχετε σαν θεό σας, όπως </w:t>
      </w:r>
      <w:proofErr w:type="spellStart"/>
      <w:r>
        <w:rPr>
          <w:rFonts w:eastAsia="Times New Roman" w:cs="Times New Roman"/>
          <w:szCs w:val="24"/>
        </w:rPr>
        <w:t>προείπα</w:t>
      </w:r>
      <w:proofErr w:type="spellEnd"/>
      <w:r>
        <w:rPr>
          <w:rFonts w:eastAsia="Times New Roman" w:cs="Times New Roman"/>
          <w:szCs w:val="24"/>
        </w:rPr>
        <w:t>. Διότι και οι κρατικοί οργανισμοί -και μην μου το αρνηθείτε γιατί μπορώ να σας πω πολλά παραδείγματα- είναι φυτώρια γραφειοκρατίας</w:t>
      </w:r>
      <w:r>
        <w:rPr>
          <w:rFonts w:eastAsia="Times New Roman" w:cs="Times New Roman"/>
          <w:szCs w:val="24"/>
        </w:rPr>
        <w:t xml:space="preserve"> και όχι μόνον</w:t>
      </w:r>
      <w:r>
        <w:rPr>
          <w:rFonts w:eastAsia="Times New Roman" w:cs="Times New Roman"/>
          <w:szCs w:val="24"/>
        </w:rPr>
        <w:t>.</w:t>
      </w:r>
    </w:p>
    <w:p w14:paraId="7098F09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Θα </w:t>
      </w:r>
      <w:r>
        <w:rPr>
          <w:rFonts w:eastAsia="Times New Roman" w:cs="Times New Roman"/>
          <w:szCs w:val="24"/>
        </w:rPr>
        <w:t>πω και δύο λέξεις για τις μεταμοσχεύσεις. Έχετε τον Εθνικό Οργανισμό Μεταμοσχεύσεων. Τι ανώτατο επιστημονικό συμβούλιο από αυτό θέλετε; Να το κοινοποιήσετε στον ΕΟΠΥΥ ή και στο ΚΕΣΥ δεν έχει κανείς καμία αντίρρηση, αλλά να παρεμβληθεί το ΚΕΣΥ</w:t>
      </w:r>
      <w:r>
        <w:rPr>
          <w:rFonts w:eastAsia="Times New Roman" w:cs="Times New Roman"/>
          <w:szCs w:val="24"/>
        </w:rPr>
        <w:t xml:space="preserve"> μεταξύ ΕΟΜ κα</w:t>
      </w:r>
      <w:r>
        <w:rPr>
          <w:rFonts w:eastAsia="Times New Roman" w:cs="Times New Roman"/>
          <w:szCs w:val="24"/>
        </w:rPr>
        <w:t>ι Υπουργείου και την γραφειοκρατία αυξάνετε και απώλεια χρόνου και χρήματος έχετ</w:t>
      </w:r>
      <w:r>
        <w:rPr>
          <w:rFonts w:eastAsia="Times New Roman" w:cs="Times New Roman"/>
          <w:szCs w:val="24"/>
        </w:rPr>
        <w:t xml:space="preserve">ε. </w:t>
      </w:r>
    </w:p>
    <w:p w14:paraId="7098F09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Τις μεταμοσχεύσεις τις παρακολουθώ εδώ και σαράντα χρόνια, για να μην πω από το 1992 όταν Υπουργός ήταν ο Γιώργος </w:t>
      </w:r>
      <w:proofErr w:type="spellStart"/>
      <w:r>
        <w:rPr>
          <w:rFonts w:eastAsia="Times New Roman" w:cs="Times New Roman"/>
          <w:szCs w:val="24"/>
        </w:rPr>
        <w:t>Σούρλας</w:t>
      </w:r>
      <w:proofErr w:type="spellEnd"/>
      <w:r>
        <w:rPr>
          <w:rFonts w:eastAsia="Times New Roman" w:cs="Times New Roman"/>
          <w:szCs w:val="24"/>
        </w:rPr>
        <w:t xml:space="preserve"> και ήμουν Πρόεδρος της Ελληνικής Νεφρολογικής Εται</w:t>
      </w:r>
      <w:r>
        <w:rPr>
          <w:rFonts w:eastAsia="Times New Roman" w:cs="Times New Roman"/>
          <w:szCs w:val="24"/>
        </w:rPr>
        <w:t xml:space="preserve">ρείας. Είναι η μοναδική φορά που η Ελλάδα είχε τριψήφιο αριθμό μεταμοσχεύσεων, </w:t>
      </w:r>
      <w:proofErr w:type="spellStart"/>
      <w:r>
        <w:rPr>
          <w:rFonts w:eastAsia="Times New Roman" w:cs="Times New Roman"/>
          <w:szCs w:val="24"/>
        </w:rPr>
        <w:t>εκατόν</w:t>
      </w:r>
      <w:proofErr w:type="spellEnd"/>
      <w:r>
        <w:rPr>
          <w:rFonts w:eastAsia="Times New Roman" w:cs="Times New Roman"/>
          <w:szCs w:val="24"/>
        </w:rPr>
        <w:t xml:space="preserve"> τρεις στον αριθμό. </w:t>
      </w:r>
    </w:p>
    <w:p w14:paraId="7098F09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Έχουμε επτά </w:t>
      </w:r>
      <w:proofErr w:type="spellStart"/>
      <w:r>
        <w:rPr>
          <w:rFonts w:eastAsia="Times New Roman" w:cs="Times New Roman"/>
          <w:szCs w:val="24"/>
        </w:rPr>
        <w:t>μεταμοσχευτικά</w:t>
      </w:r>
      <w:proofErr w:type="spellEnd"/>
      <w:r>
        <w:rPr>
          <w:rFonts w:eastAsia="Times New Roman" w:cs="Times New Roman"/>
          <w:szCs w:val="24"/>
        </w:rPr>
        <w:t xml:space="preserve"> κέντρα. Δεν ξέρω αν τα ξέρετε, δεν ξέρω αν λειτουργούν όλα σήμερα. Όμως πιστεύω ότι δύο </w:t>
      </w:r>
      <w:proofErr w:type="spellStart"/>
      <w:r>
        <w:rPr>
          <w:rFonts w:eastAsia="Times New Roman" w:cs="Times New Roman"/>
          <w:szCs w:val="24"/>
        </w:rPr>
        <w:t>μεταμοσχευτικά</w:t>
      </w:r>
      <w:proofErr w:type="spellEnd"/>
      <w:r>
        <w:rPr>
          <w:rFonts w:eastAsia="Times New Roman" w:cs="Times New Roman"/>
          <w:szCs w:val="24"/>
        </w:rPr>
        <w:t xml:space="preserve"> κέντρα για την Ελλάδ</w:t>
      </w:r>
      <w:r>
        <w:rPr>
          <w:rFonts w:eastAsia="Times New Roman" w:cs="Times New Roman"/>
          <w:szCs w:val="24"/>
        </w:rPr>
        <w:t xml:space="preserve">α είναι υπεραρκετά, αρκεί να λειτουργούν σωστά. Διότι σε άλλες χώρες αν ένα κέντρο δεν κάνει είκοσι μεταμοσχεύσεις -άλλος έχει το νούμερο δεκαπέντε- κλείνει. Γιατί εδώ να έχουμε τόσα πολλά κέντρα; </w:t>
      </w:r>
    </w:p>
    <w:p w14:paraId="7098F09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Θα μου πείτε άλλο η μεταμόσχευση του κερατοειδούς, άλλο το</w:t>
      </w:r>
      <w:r>
        <w:rPr>
          <w:rFonts w:eastAsia="Times New Roman" w:cs="Times New Roman"/>
          <w:szCs w:val="24"/>
        </w:rPr>
        <w:t xml:space="preserve">υ μυελού, άλλο των </w:t>
      </w:r>
      <w:r>
        <w:rPr>
          <w:rFonts w:eastAsia="Times New Roman" w:cs="Times New Roman"/>
          <w:szCs w:val="24"/>
        </w:rPr>
        <w:t>συμπαγών οργάνων</w:t>
      </w:r>
      <w:r>
        <w:rPr>
          <w:rFonts w:eastAsia="Times New Roman" w:cs="Times New Roman"/>
          <w:szCs w:val="24"/>
        </w:rPr>
        <w:t xml:space="preserve">, δηλαδή ο </w:t>
      </w:r>
      <w:proofErr w:type="spellStart"/>
      <w:r>
        <w:rPr>
          <w:rFonts w:eastAsia="Times New Roman" w:cs="Times New Roman"/>
          <w:szCs w:val="24"/>
        </w:rPr>
        <w:t>νεφρός</w:t>
      </w:r>
      <w:proofErr w:type="spellEnd"/>
      <w:r>
        <w:rPr>
          <w:rFonts w:eastAsia="Times New Roman" w:cs="Times New Roman"/>
          <w:szCs w:val="24"/>
        </w:rPr>
        <w:t xml:space="preserve">, που είναι το </w:t>
      </w:r>
      <w:r>
        <w:rPr>
          <w:rFonts w:eastAsia="Times New Roman" w:cs="Times New Roman"/>
          <w:szCs w:val="24"/>
        </w:rPr>
        <w:t xml:space="preserve">μεγαλύτερο </w:t>
      </w:r>
      <w:r>
        <w:rPr>
          <w:rFonts w:eastAsia="Times New Roman" w:cs="Times New Roman"/>
          <w:szCs w:val="24"/>
        </w:rPr>
        <w:t>κομμάτι των μεταμοσχεύσεων. Το ήπαρ π</w:t>
      </w:r>
      <w:r>
        <w:rPr>
          <w:rFonts w:eastAsia="Times New Roman" w:cs="Times New Roman"/>
          <w:szCs w:val="24"/>
        </w:rPr>
        <w:t>αραδείγματος χάριν</w:t>
      </w:r>
      <w:r>
        <w:rPr>
          <w:rFonts w:eastAsia="Times New Roman" w:cs="Times New Roman"/>
          <w:szCs w:val="24"/>
        </w:rPr>
        <w:t xml:space="preserve"> θέλει ένα πλήρως οργανωμένο νοσοκομείο για να γίνουν μεταμοσχεύσεις. Δεν μπορούν να γίνουν σε περισσότερα </w:t>
      </w:r>
      <w:r>
        <w:rPr>
          <w:rFonts w:eastAsia="Times New Roman" w:cs="Times New Roman"/>
          <w:szCs w:val="24"/>
        </w:rPr>
        <w:t xml:space="preserve">από δύο </w:t>
      </w:r>
      <w:r>
        <w:rPr>
          <w:rFonts w:eastAsia="Times New Roman" w:cs="Times New Roman"/>
          <w:szCs w:val="24"/>
        </w:rPr>
        <w:t>νοσοκομε</w:t>
      </w:r>
      <w:r>
        <w:rPr>
          <w:rFonts w:eastAsia="Times New Roman" w:cs="Times New Roman"/>
          <w:szCs w:val="24"/>
        </w:rPr>
        <w:t>ία στην Ελλάδα.</w:t>
      </w:r>
    </w:p>
    <w:p w14:paraId="7098F09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Επειδή, λοιπόν, έφαγα και το ένα λεπτό επιπλέον, σας ευχαριστώ πολύ για την προσπάθεια που καταβάλατε να με ακούσετε. </w:t>
      </w:r>
      <w:r>
        <w:rPr>
          <w:rFonts w:eastAsia="Times New Roman" w:cs="Times New Roman"/>
          <w:szCs w:val="24"/>
        </w:rPr>
        <w:t>Η ώρα</w:t>
      </w:r>
      <w:r>
        <w:rPr>
          <w:rFonts w:eastAsia="Times New Roman" w:cs="Times New Roman"/>
          <w:szCs w:val="24"/>
        </w:rPr>
        <w:t xml:space="preserve"> είναι πολύ </w:t>
      </w:r>
      <w:r>
        <w:rPr>
          <w:rFonts w:eastAsia="Times New Roman" w:cs="Times New Roman"/>
          <w:szCs w:val="24"/>
        </w:rPr>
        <w:t>περασμένη</w:t>
      </w:r>
      <w:r>
        <w:rPr>
          <w:rFonts w:eastAsia="Times New Roman" w:cs="Times New Roman"/>
          <w:szCs w:val="24"/>
        </w:rPr>
        <w:t>. Σας ευχαριστώ και πάλι.</w:t>
      </w:r>
    </w:p>
    <w:p w14:paraId="7098F097"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Σας ευχαριστούμε, κύριε </w:t>
      </w:r>
      <w:proofErr w:type="spellStart"/>
      <w:r>
        <w:rPr>
          <w:rFonts w:eastAsia="Times New Roman" w:cs="Times New Roman"/>
          <w:szCs w:val="24"/>
        </w:rPr>
        <w:t>Βαγιωνά</w:t>
      </w:r>
      <w:proofErr w:type="spellEnd"/>
      <w:r>
        <w:rPr>
          <w:rFonts w:eastAsia="Times New Roman" w:cs="Times New Roman"/>
          <w:szCs w:val="24"/>
        </w:rPr>
        <w:t>.</w:t>
      </w:r>
    </w:p>
    <w:p w14:paraId="7098F09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Τον λ</w:t>
      </w:r>
      <w:r>
        <w:rPr>
          <w:rFonts w:eastAsia="Times New Roman" w:cs="Times New Roman"/>
          <w:szCs w:val="24"/>
        </w:rPr>
        <w:t>όγο έχει ο κύριος Υπουργός, για να κλείσουμε.</w:t>
      </w:r>
    </w:p>
    <w:p w14:paraId="7098F099" w14:textId="77777777" w:rsidR="00971A45" w:rsidRDefault="00ED091D">
      <w:pPr>
        <w:spacing w:line="600" w:lineRule="auto"/>
        <w:ind w:firstLine="720"/>
        <w:jc w:val="both"/>
        <w:rPr>
          <w:rFonts w:eastAsia="Times New Roman" w:cs="Times New Roman"/>
          <w:szCs w:val="24"/>
        </w:rPr>
      </w:pPr>
      <w:r w:rsidRPr="00465996">
        <w:rPr>
          <w:rFonts w:eastAsia="Times New Roman" w:cs="Times New Roman"/>
          <w:b/>
          <w:szCs w:val="24"/>
        </w:rPr>
        <w:t>ΑΝΔΡΕΑΣ ΞΑΝΘΟΣ (Υπουργός Υγείας):</w:t>
      </w:r>
      <w:r>
        <w:rPr>
          <w:rFonts w:eastAsia="Times New Roman" w:cs="Times New Roman"/>
          <w:szCs w:val="24"/>
        </w:rPr>
        <w:t xml:space="preserve"> Κατ’ </w:t>
      </w:r>
      <w:r>
        <w:rPr>
          <w:rFonts w:eastAsia="Times New Roman" w:cs="Times New Roman"/>
          <w:szCs w:val="24"/>
        </w:rPr>
        <w:t xml:space="preserve">αρχάς </w:t>
      </w:r>
      <w:r>
        <w:rPr>
          <w:rFonts w:eastAsia="Times New Roman" w:cs="Times New Roman"/>
          <w:szCs w:val="24"/>
        </w:rPr>
        <w:t>δεν θέλω να κάνω τοποθέτηση επί του νομοσχεδίου. Θα μιλήσω αύριο.</w:t>
      </w:r>
    </w:p>
    <w:p w14:paraId="7098F09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Αυτό που θέλω είναι να παρουσιάσω έξι υπουργικές τροπολογίες. Τη μία την έχει καταθέσει η </w:t>
      </w:r>
      <w:r>
        <w:rPr>
          <w:rFonts w:eastAsia="Times New Roman" w:cs="Times New Roman"/>
          <w:szCs w:val="24"/>
        </w:rPr>
        <w:t xml:space="preserve">κ. </w:t>
      </w:r>
      <w:proofErr w:type="spellStart"/>
      <w:r>
        <w:rPr>
          <w:rFonts w:eastAsia="Times New Roman" w:cs="Times New Roman"/>
          <w:szCs w:val="24"/>
        </w:rPr>
        <w:t>Παπανά</w:t>
      </w:r>
      <w:r>
        <w:rPr>
          <w:rFonts w:eastAsia="Times New Roman" w:cs="Times New Roman"/>
          <w:szCs w:val="24"/>
        </w:rPr>
        <w:t>τσιου</w:t>
      </w:r>
      <w:proofErr w:type="spellEnd"/>
      <w:r>
        <w:rPr>
          <w:rFonts w:eastAsia="Times New Roman" w:cs="Times New Roman"/>
          <w:szCs w:val="24"/>
        </w:rPr>
        <w:t xml:space="preserve"> και, επειδή δεν μπορούσε, την παρουσιάζω εγώ. </w:t>
      </w:r>
    </w:p>
    <w:p w14:paraId="7098F09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Είναι η τροπολογία με γενικό αριθμό 204 και ειδικό 159, η οποία αναφέρεται στην εξαίρεση από τον ειδικό φόρο επί των ακινήτων για ακίνητα του Κοινωφελούς Ιδρύματος </w:t>
      </w:r>
      <w:r>
        <w:rPr>
          <w:rFonts w:eastAsia="Times New Roman" w:cs="Times New Roman"/>
          <w:szCs w:val="24"/>
        </w:rPr>
        <w:t>«</w:t>
      </w:r>
      <w:r>
        <w:rPr>
          <w:rFonts w:eastAsia="Times New Roman" w:cs="Times New Roman"/>
          <w:szCs w:val="24"/>
        </w:rPr>
        <w:t>Αλέξανδρος Ωνάσης</w:t>
      </w:r>
      <w:r>
        <w:rPr>
          <w:rFonts w:eastAsia="Times New Roman" w:cs="Times New Roman"/>
          <w:szCs w:val="24"/>
        </w:rPr>
        <w:t>»</w:t>
      </w:r>
      <w:r>
        <w:rPr>
          <w:rFonts w:eastAsia="Times New Roman" w:cs="Times New Roman"/>
          <w:szCs w:val="24"/>
        </w:rPr>
        <w:t>, τα οποία χρησιμοπο</w:t>
      </w:r>
      <w:r>
        <w:rPr>
          <w:rFonts w:eastAsia="Times New Roman" w:cs="Times New Roman"/>
          <w:szCs w:val="24"/>
        </w:rPr>
        <w:t>ιούνται αποδεδειγμένα για κοινωφελείς σκοπούς στην Ελλάδα. Αυτή είναι η μια τροπολογία.</w:t>
      </w:r>
    </w:p>
    <w:p w14:paraId="7098F09C"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είναι η με </w:t>
      </w:r>
      <w:r w:rsidRPr="00A5349F">
        <w:rPr>
          <w:rFonts w:eastAsia="Times New Roman" w:cs="Times New Roman"/>
          <w:szCs w:val="24"/>
        </w:rPr>
        <w:t>γενικό αριθμό 2010</w:t>
      </w:r>
      <w:r>
        <w:rPr>
          <w:rFonts w:eastAsia="Times New Roman" w:cs="Times New Roman"/>
          <w:szCs w:val="24"/>
        </w:rPr>
        <w:t xml:space="preserve"> και ειδικό 162, όπου ρυθμίζει θέματα που αφορούν </w:t>
      </w:r>
      <w:r>
        <w:rPr>
          <w:rFonts w:eastAsia="Times New Roman" w:cs="Times New Roman"/>
          <w:szCs w:val="24"/>
        </w:rPr>
        <w:t>σ</w:t>
      </w:r>
      <w:r>
        <w:rPr>
          <w:rFonts w:eastAsia="Times New Roman" w:cs="Times New Roman"/>
          <w:szCs w:val="24"/>
        </w:rPr>
        <w:t xml:space="preserve">τα φαρμακεία και </w:t>
      </w:r>
      <w:r>
        <w:rPr>
          <w:rFonts w:eastAsia="Times New Roman" w:cs="Times New Roman"/>
          <w:szCs w:val="24"/>
        </w:rPr>
        <w:t>σ</w:t>
      </w:r>
      <w:r>
        <w:rPr>
          <w:rFonts w:eastAsia="Times New Roman" w:cs="Times New Roman"/>
          <w:szCs w:val="24"/>
        </w:rPr>
        <w:t xml:space="preserve">τους φαρμακοποιούς. Είναι θέματα τα οποία έχουμε </w:t>
      </w:r>
      <w:r>
        <w:rPr>
          <w:rFonts w:eastAsia="Times New Roman" w:cs="Times New Roman"/>
          <w:szCs w:val="24"/>
        </w:rPr>
        <w:t>συμφωνήσει με τον Πανελλήνιο Φαρμακευτικό Σύλλογο και, κατά την άποψή μου, αντιμετωπίζουν εκκρεμότητες που υπήρχαν αυτή</w:t>
      </w:r>
      <w:r>
        <w:rPr>
          <w:rFonts w:eastAsia="Times New Roman" w:cs="Times New Roman"/>
          <w:szCs w:val="24"/>
        </w:rPr>
        <w:t>ν</w:t>
      </w:r>
      <w:r>
        <w:rPr>
          <w:rFonts w:eastAsia="Times New Roman" w:cs="Times New Roman"/>
          <w:szCs w:val="24"/>
        </w:rPr>
        <w:t xml:space="preserve"> την περίοδο. </w:t>
      </w:r>
    </w:p>
    <w:p w14:paraId="7098F09D"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Πρώτον, αντιμετωπίζουμε την εκκρεμότητα που υπήρχε σε φαρμακεία τα οποία υπήρχαν σε περιοχές που επλήγησαν από θεομηνίες,</w:t>
      </w:r>
      <w:r>
        <w:rPr>
          <w:rFonts w:eastAsia="Times New Roman" w:cs="Times New Roman"/>
          <w:szCs w:val="24"/>
        </w:rPr>
        <w:t xml:space="preserve"> Μάνδρα, Μάτι, ενδεχομένως, αυτή</w:t>
      </w:r>
      <w:r>
        <w:rPr>
          <w:rFonts w:eastAsia="Times New Roman" w:cs="Times New Roman"/>
          <w:szCs w:val="24"/>
        </w:rPr>
        <w:t>ν</w:t>
      </w:r>
      <w:r>
        <w:rPr>
          <w:rFonts w:eastAsia="Times New Roman" w:cs="Times New Roman"/>
          <w:szCs w:val="24"/>
        </w:rPr>
        <w:t xml:space="preserve"> την περίοδο και σε άλλες περιοχές της χώρας με αυξημένες βροχοπτώσεις</w:t>
      </w:r>
      <w:r>
        <w:rPr>
          <w:rFonts w:eastAsia="Times New Roman" w:cs="Times New Roman"/>
          <w:szCs w:val="24"/>
        </w:rPr>
        <w:t xml:space="preserve"> -</w:t>
      </w:r>
      <w:r>
        <w:rPr>
          <w:rFonts w:eastAsia="Times New Roman" w:cs="Times New Roman"/>
          <w:szCs w:val="24"/>
        </w:rPr>
        <w:t>όπως στην Κρήτη</w:t>
      </w:r>
      <w:r>
        <w:rPr>
          <w:rFonts w:eastAsia="Times New Roman" w:cs="Times New Roman"/>
          <w:szCs w:val="24"/>
        </w:rPr>
        <w:t xml:space="preserve">- </w:t>
      </w:r>
      <w:r>
        <w:rPr>
          <w:rFonts w:eastAsia="Times New Roman" w:cs="Times New Roman"/>
          <w:szCs w:val="24"/>
        </w:rPr>
        <w:t>και έχουν πάθει ζημιές και έχουν καταστραφεί τα φυσικά παραστατικά, να μπορούν να ρυθμιστούν οι δαπάνες και να αποζημιωθούν από τον ΕΟ</w:t>
      </w:r>
      <w:r>
        <w:rPr>
          <w:rFonts w:eastAsia="Times New Roman" w:cs="Times New Roman"/>
          <w:szCs w:val="24"/>
        </w:rPr>
        <w:t xml:space="preserve">ΠΥΥ. </w:t>
      </w:r>
    </w:p>
    <w:p w14:paraId="7098F09E"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Θεσμοθετούμε πειθαρχικά συμβούλια των φαρμακευτικών συλλόγων με τη συμμετοχή δικαστών, εν ενεργεία δικαστών. Κατοχυρώνουμε και θεσμοθετούμε και νομιμοποιούμε τη δυνατότητα των φαρμακοποιών μετά από μια ειδική πιστοποίηση να διενεργούν εμβολιασμούς στ</w:t>
      </w:r>
      <w:r>
        <w:rPr>
          <w:rFonts w:eastAsia="Times New Roman" w:cs="Times New Roman"/>
          <w:szCs w:val="24"/>
        </w:rPr>
        <w:t xml:space="preserve">α φαρμακεία, κάτι το οποίο γίνεται κατά κόρον σήμερα ειδικά για τα εμβόλια της γρίπης και θέλουμε αυτό να ενισχυθεί και να στηριχθεί. </w:t>
      </w:r>
    </w:p>
    <w:p w14:paraId="7098F09F"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Επίσης, ρυθμίζουμε την εποπτεία του Υπουργείου και του </w:t>
      </w:r>
      <w:r>
        <w:rPr>
          <w:rFonts w:eastAsia="Times New Roman" w:cs="Times New Roman"/>
          <w:szCs w:val="24"/>
        </w:rPr>
        <w:t xml:space="preserve">γενικού γραμματέα </w:t>
      </w:r>
      <w:r>
        <w:rPr>
          <w:rFonts w:eastAsia="Times New Roman" w:cs="Times New Roman"/>
          <w:szCs w:val="24"/>
        </w:rPr>
        <w:t>Δημόσιας Υγείας σε περιπτώσεις που υπάρχουν προγ</w:t>
      </w:r>
      <w:r>
        <w:rPr>
          <w:rFonts w:eastAsia="Times New Roman" w:cs="Times New Roman"/>
          <w:szCs w:val="24"/>
        </w:rPr>
        <w:t xml:space="preserve">ράμματα μαζικού εμβολιασμού στη χώρα, διενεργούνται από ανθρωπιστικές οργανώσεις, από </w:t>
      </w:r>
      <w:r>
        <w:rPr>
          <w:rFonts w:eastAsia="Times New Roman" w:cs="Times New Roman"/>
          <w:szCs w:val="24"/>
        </w:rPr>
        <w:t>μ</w:t>
      </w:r>
      <w:r>
        <w:rPr>
          <w:rFonts w:eastAsia="Times New Roman" w:cs="Times New Roman"/>
          <w:szCs w:val="24"/>
        </w:rPr>
        <w:t xml:space="preserve">η </w:t>
      </w:r>
      <w:r>
        <w:rPr>
          <w:rFonts w:eastAsia="Times New Roman" w:cs="Times New Roman"/>
          <w:szCs w:val="24"/>
        </w:rPr>
        <w:t>κ</w:t>
      </w:r>
      <w:r>
        <w:rPr>
          <w:rFonts w:eastAsia="Times New Roman" w:cs="Times New Roman"/>
          <w:szCs w:val="24"/>
        </w:rPr>
        <w:t xml:space="preserve">υβερνητικές </w:t>
      </w:r>
      <w:r>
        <w:rPr>
          <w:rFonts w:eastAsia="Times New Roman" w:cs="Times New Roman"/>
          <w:szCs w:val="24"/>
        </w:rPr>
        <w:t>ο</w:t>
      </w:r>
      <w:r>
        <w:rPr>
          <w:rFonts w:eastAsia="Times New Roman" w:cs="Times New Roman"/>
          <w:szCs w:val="24"/>
        </w:rPr>
        <w:t>ργανώσεις, από υγειονομικούς φορείς, να είναι όλα υπό την εποπτεία του Υπουργείου Υγείας και να υπηρετούν ένα συνολικό πλαίσιο πρόληψης και αγωγής υγείας</w:t>
      </w:r>
      <w:r>
        <w:rPr>
          <w:rFonts w:eastAsia="Times New Roman" w:cs="Times New Roman"/>
          <w:szCs w:val="24"/>
        </w:rPr>
        <w:t xml:space="preserve">. </w:t>
      </w:r>
    </w:p>
    <w:p w14:paraId="7098F0A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Τρίτη τροπολογία είναι η με γενικό αριθμό 2013 και ειδικό 163 που ήταν και η επίμαχη τροπολογία, η οποία προκάλεσε το ενδιαφέρον των συναδέλφων, πρώην Υπουργών για το νέο πλαίσιο τιμολογιακής πολιτικής. </w:t>
      </w:r>
    </w:p>
    <w:p w14:paraId="7098F0A1"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Σε γενικές γραμμές είπα τι περιλαμβάνει και δεν θέλω να αναφερθώ πάρα πολύ. Όμως, θέλω να δώσω δυο στοιχεία τα οποία νομίζω ότι είναι πάρα πολύ διαφωτιστικά και απαντούν πάρα πολύ στους εντελώς αστήρικτους υπαινιγμούς των συναδέλφων. </w:t>
      </w:r>
    </w:p>
    <w:p w14:paraId="7098F0A2"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Είπα, λοιπόν, ότι </w:t>
      </w:r>
      <w:r>
        <w:rPr>
          <w:rFonts w:eastAsia="Times New Roman" w:cs="Times New Roman"/>
          <w:szCs w:val="24"/>
        </w:rPr>
        <w:t xml:space="preserve">μ’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παρέμβαση, με αυτό το νέο πλαίσιο τιμολόγησης υπάρχει ένα ισοσκελισμένο, επιτρέψτε μου να πω, ισοζύγιο τιμών στα φάρμακα. Από τους πέντε χιλιάδες πεντακόσιους τρεις ενεργούς κωδικούς, δηλαδή με πωλήσεις στην ελληνική αγορά, οι δυο χιλιάδες εξήντα</w:t>
      </w:r>
      <w:r>
        <w:rPr>
          <w:rFonts w:eastAsia="Times New Roman" w:cs="Times New Roman"/>
          <w:szCs w:val="24"/>
        </w:rPr>
        <w:t xml:space="preserve"> ένας αυξάνονται, οι δυο χιλιάδες δεκατέσσερις μειώνονται και οι τετρακόσιοι είκοσι οκτώ παραμένουν στάσιμοι. </w:t>
      </w:r>
    </w:p>
    <w:p w14:paraId="7098F0A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Επιβεβαιώνεται απολύτως αυτό το οποίο είπα προηγουμένως. Άρα, </w:t>
      </w:r>
      <w:r>
        <w:rPr>
          <w:rFonts w:eastAsia="Times New Roman" w:cs="Times New Roman"/>
          <w:szCs w:val="24"/>
        </w:rPr>
        <w:t xml:space="preserve">δεν θα έχουμε </w:t>
      </w:r>
      <w:r>
        <w:rPr>
          <w:rFonts w:eastAsia="Times New Roman" w:cs="Times New Roman"/>
          <w:szCs w:val="24"/>
        </w:rPr>
        <w:t>ούτε δωράκια ούτε αυξήσεις οι οποίες θα επιβαρύνουν τον πολίτη. Μάλισ</w:t>
      </w:r>
      <w:r>
        <w:rPr>
          <w:rFonts w:eastAsia="Times New Roman" w:cs="Times New Roman"/>
          <w:szCs w:val="24"/>
        </w:rPr>
        <w:t xml:space="preserve">τα, απ’ αυτούς τους κωδικούς που αυξάνονται -και μιλάμε για αύξηση όταν είναι κάτω από τη χαμηλότερη τιμή της Ευρωζώνης- οι εννιακόσιοι ογδόντα ένας, δηλαδή το 50% των κωδικών αυτών είναι </w:t>
      </w:r>
      <w:proofErr w:type="spellStart"/>
      <w:r>
        <w:rPr>
          <w:rFonts w:eastAsia="Times New Roman" w:cs="Times New Roman"/>
          <w:szCs w:val="24"/>
        </w:rPr>
        <w:t>γενόσημα</w:t>
      </w:r>
      <w:proofErr w:type="spellEnd"/>
      <w:r>
        <w:rPr>
          <w:rFonts w:eastAsia="Times New Roman" w:cs="Times New Roman"/>
          <w:szCs w:val="24"/>
        </w:rPr>
        <w:t xml:space="preserve"> και αφορούν </w:t>
      </w:r>
      <w:r>
        <w:rPr>
          <w:rFonts w:eastAsia="Times New Roman" w:cs="Times New Roman"/>
          <w:szCs w:val="24"/>
        </w:rPr>
        <w:t>σ</w:t>
      </w:r>
      <w:r>
        <w:rPr>
          <w:rFonts w:eastAsia="Times New Roman" w:cs="Times New Roman"/>
          <w:szCs w:val="24"/>
        </w:rPr>
        <w:t>την εγχώρια βιομηχανία, για την οποία κόπτοντα</w:t>
      </w:r>
      <w:r>
        <w:rPr>
          <w:rFonts w:eastAsia="Times New Roman" w:cs="Times New Roman"/>
          <w:szCs w:val="24"/>
        </w:rPr>
        <w:t xml:space="preserve">ι εδώ πέρα οι συνάδελφοι ότι θέλουν να προστατεύσουν τα συμφέροντά της. </w:t>
      </w:r>
    </w:p>
    <w:p w14:paraId="7098F0A4"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Είναι μια πολύ ισορροπημένη, πολύ διαφανής, πολύ βιώσιμη παρέμβαση αυτή και νομίζω ότι οφείλει επίσημα η Νέα Δημοκρατία να τοποθετηθεί με σοβαρότητα για το ποια ακριβώς είναι η φαρμακ</w:t>
      </w:r>
      <w:r>
        <w:rPr>
          <w:rFonts w:eastAsia="Times New Roman" w:cs="Times New Roman"/>
          <w:szCs w:val="24"/>
        </w:rPr>
        <w:t xml:space="preserve">ευτική πολιτική την οποία προωθεί, για να ξέρει και ο κόσμος τι τον περιμένει. </w:t>
      </w:r>
    </w:p>
    <w:p w14:paraId="7098F0A5"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τις μειώσεις της επιβάρυνσης και της συμμετοχής των ασθενών, που όντως είναι πολύ μεγάλες αυτά τα χρόνια της κρίσης, εμείς, αγαπητοί μου συνάδελφοι, έχουμε ήδη κάνε</w:t>
      </w:r>
      <w:r>
        <w:rPr>
          <w:rFonts w:eastAsia="Times New Roman" w:cs="Times New Roman"/>
          <w:szCs w:val="24"/>
        </w:rPr>
        <w:t>ι τέτοιες μειώσεις. Έχουμε μειώσει 40</w:t>
      </w:r>
      <w:r>
        <w:rPr>
          <w:rFonts w:eastAsia="Times New Roman" w:cs="Times New Roman"/>
          <w:szCs w:val="24"/>
        </w:rPr>
        <w:t>.000.000</w:t>
      </w:r>
      <w:r>
        <w:rPr>
          <w:rFonts w:eastAsia="Times New Roman" w:cs="Times New Roman"/>
          <w:szCs w:val="24"/>
        </w:rPr>
        <w:t xml:space="preserve"> ευρώ την επιβάρυνση των ασθενών όταν επιλέγουν </w:t>
      </w:r>
      <w:proofErr w:type="spellStart"/>
      <w:r>
        <w:rPr>
          <w:rFonts w:eastAsia="Times New Roman" w:cs="Times New Roman"/>
          <w:szCs w:val="24"/>
        </w:rPr>
        <w:t>γενόσημο</w:t>
      </w:r>
      <w:proofErr w:type="spellEnd"/>
      <w:r>
        <w:rPr>
          <w:rFonts w:eastAsia="Times New Roman" w:cs="Times New Roman"/>
          <w:szCs w:val="24"/>
        </w:rPr>
        <w:t xml:space="preserve"> με την εξίσωση λιανικής ασφαλιστικής τιμής για τα </w:t>
      </w:r>
      <w:proofErr w:type="spellStart"/>
      <w:r>
        <w:rPr>
          <w:rFonts w:eastAsia="Times New Roman" w:cs="Times New Roman"/>
          <w:szCs w:val="24"/>
        </w:rPr>
        <w:t>γενόσημα</w:t>
      </w:r>
      <w:proofErr w:type="spellEnd"/>
      <w:r>
        <w:rPr>
          <w:rFonts w:eastAsia="Times New Roman" w:cs="Times New Roman"/>
          <w:szCs w:val="24"/>
        </w:rPr>
        <w:t xml:space="preserve"> και με τη μείωση όσων ήταν στην κατηγορία του 10%, το έχουμε κάνει 0%. Έχουμε μειώσει κατά 12</w:t>
      </w:r>
      <w:r>
        <w:rPr>
          <w:rFonts w:eastAsia="Times New Roman" w:cs="Times New Roman"/>
          <w:szCs w:val="24"/>
        </w:rPr>
        <w:t>.0</w:t>
      </w:r>
      <w:r>
        <w:rPr>
          <w:rFonts w:eastAsia="Times New Roman" w:cs="Times New Roman"/>
          <w:szCs w:val="24"/>
        </w:rPr>
        <w:t>00.000</w:t>
      </w:r>
      <w:r>
        <w:rPr>
          <w:rFonts w:eastAsia="Times New Roman" w:cs="Times New Roman"/>
          <w:szCs w:val="24"/>
        </w:rPr>
        <w:t xml:space="preserve"> ευρώ την επιβάρυνση των πολιτών, καταργώντας το όριο των τριών φαρμάκων ανά συνταγή, δηλαδή μειώνεται το τέλος που υπάρχει το </w:t>
      </w:r>
      <w:r>
        <w:rPr>
          <w:rFonts w:eastAsia="Times New Roman" w:cs="Times New Roman"/>
          <w:szCs w:val="24"/>
        </w:rPr>
        <w:t xml:space="preserve">1 </w:t>
      </w:r>
      <w:r>
        <w:rPr>
          <w:rFonts w:eastAsia="Times New Roman" w:cs="Times New Roman"/>
          <w:szCs w:val="24"/>
        </w:rPr>
        <w:t>ευρώ ανά συνταγή, μειώθηκε κατά 12</w:t>
      </w:r>
      <w:r>
        <w:rPr>
          <w:rFonts w:eastAsia="Times New Roman" w:cs="Times New Roman"/>
          <w:szCs w:val="24"/>
        </w:rPr>
        <w:t>.000.000</w:t>
      </w:r>
      <w:r>
        <w:rPr>
          <w:rFonts w:eastAsia="Times New Roman" w:cs="Times New Roman"/>
          <w:szCs w:val="24"/>
        </w:rPr>
        <w:t xml:space="preserve"> ευρώ. </w:t>
      </w:r>
    </w:p>
    <w:p w14:paraId="7098F0A6"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Έχουμε μηδενίσει τη συμμετοχή στο κόστος για τα δευτερεύοντα συμπληρωμα</w:t>
      </w:r>
      <w:r>
        <w:rPr>
          <w:rFonts w:eastAsia="Times New Roman" w:cs="Times New Roman"/>
          <w:szCs w:val="24"/>
        </w:rPr>
        <w:t>τικά φάρμακα των καρκινοπαθών και επίσης, το 1/3 των ανασφάλιστων πολιτών, περίπου επτακόσιες πενήντα χιλιάδες με τον ν.4368 παίρνουν τα φάρμακά τους δωρεάν. Αλλού, λοιπόν, η ευαισθησία για τον πολίτη που επιβαρύνεται. Εμείς το διασφαλίσαμε -και μπορώ να τ</w:t>
      </w:r>
      <w:r>
        <w:rPr>
          <w:rFonts w:eastAsia="Times New Roman" w:cs="Times New Roman"/>
          <w:szCs w:val="24"/>
        </w:rPr>
        <w:t xml:space="preserve">ο αποδείξω με απόλυτα στοιχεία- ότι όντως μετά τον ν.4368 κατοχυρώθηκε στην πράξη το δικαίωμα στην πρόσβαση και στο σύστημα υγείας και στην ιατροφαρμακευτική περίθαλψη και ιδιαίτερα στην αναγκαία φαρμακευτική κάλυψη των πολιτών. </w:t>
      </w:r>
    </w:p>
    <w:p w14:paraId="7098F0A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Ένα τελευταίο σχόλιο για ν</w:t>
      </w:r>
      <w:r>
        <w:rPr>
          <w:rFonts w:eastAsia="Times New Roman" w:cs="Times New Roman"/>
          <w:szCs w:val="24"/>
        </w:rPr>
        <w:t xml:space="preserve">α κλείσουμε </w:t>
      </w:r>
      <w:r>
        <w:rPr>
          <w:rFonts w:eastAsia="Times New Roman" w:cs="Times New Roman"/>
          <w:szCs w:val="24"/>
        </w:rPr>
        <w:t xml:space="preserve">μ’ </w:t>
      </w:r>
      <w:r>
        <w:rPr>
          <w:rFonts w:eastAsia="Times New Roman" w:cs="Times New Roman"/>
          <w:szCs w:val="24"/>
        </w:rPr>
        <w:t xml:space="preserve">αυτό. Η εστίαση της συζήτησης στο επίπεδο των τιμών είναι η γραμμή της Τρόικας. Ο κ. Γεωργιάδης είναι ακόμα στη φάση –έχει χάσει επεισόδια, αυτό που του είπα προηγουμένως- που επαίρονταν ότι ήταν ο </w:t>
      </w:r>
      <w:proofErr w:type="spellStart"/>
      <w:r>
        <w:rPr>
          <w:rFonts w:eastAsia="Times New Roman" w:cs="Times New Roman"/>
          <w:szCs w:val="24"/>
        </w:rPr>
        <w:t>μνημονιακότερος</w:t>
      </w:r>
      <w:proofErr w:type="spellEnd"/>
      <w:r>
        <w:rPr>
          <w:rFonts w:eastAsia="Times New Roman" w:cs="Times New Roman"/>
          <w:szCs w:val="24"/>
        </w:rPr>
        <w:t xml:space="preserve"> Υπουργός. Η </w:t>
      </w:r>
      <w:r>
        <w:rPr>
          <w:rFonts w:eastAsia="Times New Roman" w:cs="Times New Roman"/>
          <w:szCs w:val="24"/>
        </w:rPr>
        <w:t xml:space="preserve">τρόικα </w:t>
      </w:r>
      <w:r>
        <w:rPr>
          <w:rFonts w:eastAsia="Times New Roman" w:cs="Times New Roman"/>
          <w:szCs w:val="24"/>
        </w:rPr>
        <w:t xml:space="preserve">επέμενε </w:t>
      </w:r>
      <w:r>
        <w:rPr>
          <w:rFonts w:eastAsia="Times New Roman" w:cs="Times New Roman"/>
          <w:szCs w:val="24"/>
        </w:rPr>
        <w:t>στη γραμμή της</w:t>
      </w:r>
      <w:r w:rsidRPr="00947B0D">
        <w:rPr>
          <w:rFonts w:eastAsia="Times New Roman" w:cs="Times New Roman"/>
          <w:szCs w:val="24"/>
        </w:rPr>
        <w:t xml:space="preserve"> </w:t>
      </w:r>
      <w:r>
        <w:rPr>
          <w:rFonts w:eastAsia="Times New Roman" w:cs="Times New Roman"/>
          <w:szCs w:val="24"/>
        </w:rPr>
        <w:t xml:space="preserve">συνεχούς </w:t>
      </w:r>
      <w:proofErr w:type="spellStart"/>
      <w:r>
        <w:rPr>
          <w:rFonts w:eastAsia="Times New Roman" w:cs="Times New Roman"/>
          <w:szCs w:val="24"/>
        </w:rPr>
        <w:t>υποκοστολόγησης</w:t>
      </w:r>
      <w:proofErr w:type="spellEnd"/>
      <w:r>
        <w:rPr>
          <w:rFonts w:eastAsia="Times New Roman" w:cs="Times New Roman"/>
          <w:szCs w:val="24"/>
        </w:rPr>
        <w:t xml:space="preserve"> με οριζόντιο τρόπο και δημιούργησε πολλαπλές στρεβλώσεις. Η δική μας γραμμή είναι έλεγχος επί της ουσίας στη ζήτηση, αξιολόγηση με σοβαρό μηχανισμό και με επιστημονικά κριτήρια, διαπραγμάτευση τιμής, που για πρώτη φο</w:t>
      </w:r>
      <w:r>
        <w:rPr>
          <w:rFonts w:eastAsia="Times New Roman" w:cs="Times New Roman"/>
          <w:szCs w:val="24"/>
        </w:rPr>
        <w:t xml:space="preserve">ρά γίνεται στην Ελλάδα, και θεραπευτικά πρωτόκολλα και μητρώα ασθενών. Ούτε που τα διανοηθήκατε αυτά τα κάνετε. </w:t>
      </w:r>
    </w:p>
    <w:p w14:paraId="7098F0A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Αυτή είναι η διαρθρωτική αλλαγή. Προχωράει με δυσκολία και με αργό βηματισμό, αλλά προχωράει επί των ημερών μας. Εσείς κάνατε οριζόντιες περικο</w:t>
      </w:r>
      <w:r>
        <w:rPr>
          <w:rFonts w:eastAsia="Times New Roman" w:cs="Times New Roman"/>
          <w:szCs w:val="24"/>
        </w:rPr>
        <w:t xml:space="preserve">πές και αφήσατε τον κόσμο ακάλυπτο, για να είμαστε εξηγημένοι. </w:t>
      </w:r>
    </w:p>
    <w:p w14:paraId="7098F0A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Αν θέλετε, όντως, να κάνουμε παρέμβαση ουσίας, εμείς έχουμε απάντηση και την έχουμε συζητήσει στην </w:t>
      </w:r>
      <w:r>
        <w:rPr>
          <w:rFonts w:eastAsia="Times New Roman" w:cs="Times New Roman"/>
          <w:szCs w:val="24"/>
        </w:rPr>
        <w:t xml:space="preserve">επιτροπή </w:t>
      </w:r>
      <w:r>
        <w:rPr>
          <w:rFonts w:eastAsia="Times New Roman" w:cs="Times New Roman"/>
          <w:szCs w:val="24"/>
        </w:rPr>
        <w:t>της Βουλής: Κλειστοί προϋπολογισμοί ανά θεραπευτική κατηγορία. Αυτή είναι η πιο δίκα</w:t>
      </w:r>
      <w:r>
        <w:rPr>
          <w:rFonts w:eastAsia="Times New Roman" w:cs="Times New Roman"/>
          <w:szCs w:val="24"/>
        </w:rPr>
        <w:t xml:space="preserve">ιη κατανομή του </w:t>
      </w:r>
      <w:r>
        <w:rPr>
          <w:rFonts w:eastAsia="Times New Roman" w:cs="Times New Roman"/>
          <w:szCs w:val="24"/>
          <w:lang w:val="en-US"/>
        </w:rPr>
        <w:t>claw</w:t>
      </w:r>
      <w:r w:rsidRPr="00FF5034">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xml:space="preserve">. </w:t>
      </w:r>
    </w:p>
    <w:p w14:paraId="7098F0A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Θα στηρίξετε αυτό το διαρθρωτικό μέτρο; Ούτε τρεις κλειστούς που λέει η εγχώρια βιομηχανία ούτε τίποτα, γιατί κάτι τέτοια άκουσα τώρα εδώ να αναπαράγονται και να </w:t>
      </w:r>
      <w:proofErr w:type="spellStart"/>
      <w:r>
        <w:rPr>
          <w:rFonts w:eastAsia="Times New Roman" w:cs="Times New Roman"/>
          <w:szCs w:val="24"/>
        </w:rPr>
        <w:t>αναμασώνται</w:t>
      </w:r>
      <w:proofErr w:type="spellEnd"/>
      <w:r>
        <w:rPr>
          <w:rFonts w:eastAsia="Times New Roman" w:cs="Times New Roman"/>
          <w:szCs w:val="24"/>
        </w:rPr>
        <w:t xml:space="preserve">. </w:t>
      </w:r>
    </w:p>
    <w:p w14:paraId="7098F0AB"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Αυτή είναι η διαρθρωτική παρέμβαση και εκεί πραγματι</w:t>
      </w:r>
      <w:r>
        <w:rPr>
          <w:rFonts w:eastAsia="Times New Roman" w:cs="Times New Roman"/>
          <w:szCs w:val="24"/>
        </w:rPr>
        <w:t>κά τα φάρμακα, οι εταιρείες, οι κατηγορίες που επιβαρύνουν τον συνολικό κλειστό προϋπολογισμό που θα έχει διαμορφωθεί, θα επιμερίζονται και το κόστος.</w:t>
      </w:r>
    </w:p>
    <w:p w14:paraId="7098F0AC"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Υπάρχει συνταξιούχος που να πληρώνει το 85%;</w:t>
      </w:r>
    </w:p>
    <w:p w14:paraId="7098F0AD"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Ακούστε</w:t>
      </w:r>
      <w:r>
        <w:rPr>
          <w:rFonts w:eastAsia="Times New Roman" w:cs="Times New Roman"/>
          <w:szCs w:val="24"/>
        </w:rPr>
        <w:t xml:space="preserve">, αγαπητέ μου συνάδελφε, </w:t>
      </w:r>
      <w:proofErr w:type="spellStart"/>
      <w:r>
        <w:rPr>
          <w:rFonts w:eastAsia="Times New Roman" w:cs="Times New Roman"/>
          <w:szCs w:val="24"/>
        </w:rPr>
        <w:t>μεσοσταθμικά</w:t>
      </w:r>
      <w:proofErr w:type="spellEnd"/>
      <w:r>
        <w:rPr>
          <w:rFonts w:eastAsia="Times New Roman" w:cs="Times New Roman"/>
          <w:szCs w:val="24"/>
        </w:rPr>
        <w:t xml:space="preserve"> η συμμετοχή στο κόστος είναι γύρω στο 28% με 30% στην Ελλάδα. </w:t>
      </w:r>
    </w:p>
    <w:p w14:paraId="7098F0AE"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Μέσος όρος. </w:t>
      </w:r>
    </w:p>
    <w:p w14:paraId="7098F0AF" w14:textId="77777777" w:rsidR="00971A45" w:rsidRDefault="00ED091D">
      <w:pPr>
        <w:spacing w:line="600" w:lineRule="auto"/>
        <w:ind w:firstLine="720"/>
        <w:jc w:val="both"/>
        <w:rPr>
          <w:rFonts w:eastAsia="Times New Roman" w:cs="Times New Roman"/>
          <w:szCs w:val="24"/>
        </w:rPr>
      </w:pPr>
      <w:r w:rsidRPr="00865D91">
        <w:rPr>
          <w:rFonts w:eastAsia="Times New Roman" w:cs="Times New Roman"/>
          <w:b/>
          <w:szCs w:val="24"/>
        </w:rPr>
        <w:t>ΑΝΔΡΕΑΣ ΞΑΝΘΟΣ (Υπουργός Υγείας):</w:t>
      </w:r>
      <w:r>
        <w:rPr>
          <w:rFonts w:eastAsia="Times New Roman" w:cs="Times New Roman"/>
          <w:szCs w:val="24"/>
        </w:rPr>
        <w:t xml:space="preserve"> Βεβαίως, μέσος όρος. Ακριβώς λόγω του στρεβλού συστήματος τιμολόγησης και αποζημίωσης, το</w:t>
      </w:r>
      <w:r>
        <w:rPr>
          <w:rFonts w:eastAsia="Times New Roman" w:cs="Times New Roman"/>
          <w:szCs w:val="24"/>
        </w:rPr>
        <w:t xml:space="preserve"> οποίο εσείς υλοποιήσατε όλα αυτά τα χρόνια και το οποίο τώρα εμείς μετά από την έξοδο από το μνημόνιο επιχειρούμε να αλλάξουμε</w:t>
      </w:r>
      <w:r>
        <w:rPr>
          <w:rFonts w:eastAsia="Times New Roman" w:cs="Times New Roman"/>
          <w:szCs w:val="24"/>
        </w:rPr>
        <w:t>. Υ</w:t>
      </w:r>
      <w:r>
        <w:rPr>
          <w:rFonts w:eastAsia="Times New Roman" w:cs="Times New Roman"/>
          <w:szCs w:val="24"/>
        </w:rPr>
        <w:t xml:space="preserve">πήρχαν αυτές οι δυσανάλογες επιβαρύνσεις όταν κάποιος επέλεγε να παίρνει </w:t>
      </w:r>
      <w:r w:rsidRPr="000E4812">
        <w:rPr>
          <w:rFonts w:eastAsia="Times New Roman" w:cs="Times New Roman"/>
          <w:szCs w:val="24"/>
          <w:lang w:val="en-US"/>
        </w:rPr>
        <w:t>off</w:t>
      </w:r>
      <w:r w:rsidRPr="000E4812">
        <w:rPr>
          <w:rFonts w:eastAsia="Times New Roman" w:cs="Times New Roman"/>
          <w:szCs w:val="24"/>
        </w:rPr>
        <w:t xml:space="preserve"> </w:t>
      </w:r>
      <w:r w:rsidRPr="000E4812">
        <w:rPr>
          <w:rFonts w:eastAsia="Times New Roman" w:cs="Times New Roman"/>
          <w:szCs w:val="24"/>
          <w:lang w:val="en-US"/>
        </w:rPr>
        <w:t>patent</w:t>
      </w:r>
      <w:r w:rsidRPr="000E4812">
        <w:rPr>
          <w:rFonts w:eastAsia="Times New Roman" w:cs="Times New Roman"/>
          <w:szCs w:val="24"/>
        </w:rPr>
        <w:t xml:space="preserve"> φάρμακο</w:t>
      </w:r>
      <w:r>
        <w:rPr>
          <w:rFonts w:eastAsia="Times New Roman" w:cs="Times New Roman"/>
          <w:szCs w:val="24"/>
        </w:rPr>
        <w:t xml:space="preserve"> και όχι </w:t>
      </w:r>
      <w:proofErr w:type="spellStart"/>
      <w:r>
        <w:rPr>
          <w:rFonts w:eastAsia="Times New Roman" w:cs="Times New Roman"/>
          <w:szCs w:val="24"/>
        </w:rPr>
        <w:t>γενόσημο</w:t>
      </w:r>
      <w:proofErr w:type="spellEnd"/>
      <w:r>
        <w:rPr>
          <w:rFonts w:eastAsia="Times New Roman" w:cs="Times New Roman"/>
          <w:szCs w:val="24"/>
        </w:rPr>
        <w:t xml:space="preserve"> και πλήρωνε τη διαφορά λιανικής ασφαλιστικής. Να ξέρετε ότι η μεγάλη επιβάρυνση του ασθενούς δεν είναι στη θεσμοθετημένη συμμετοχή, στο 10% και στο 25%, είναι στη διαφορά λιανικής</w:t>
      </w:r>
      <w:r w:rsidRPr="00453E75">
        <w:rPr>
          <w:rFonts w:eastAsia="Times New Roman" w:cs="Times New Roman"/>
          <w:szCs w:val="24"/>
        </w:rPr>
        <w:t xml:space="preserve"> </w:t>
      </w:r>
      <w:r>
        <w:rPr>
          <w:rFonts w:eastAsia="Times New Roman" w:cs="Times New Roman"/>
          <w:szCs w:val="24"/>
        </w:rPr>
        <w:t xml:space="preserve">ασφαλιστικής τιμής και θα έχω και τα στοιχεία αύριο να τα </w:t>
      </w:r>
      <w:r>
        <w:rPr>
          <w:rFonts w:eastAsia="Times New Roman" w:cs="Times New Roman"/>
          <w:szCs w:val="24"/>
        </w:rPr>
        <w:t xml:space="preserve">παρουσιάσω. </w:t>
      </w:r>
    </w:p>
    <w:p w14:paraId="7098F0B0"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Μην μας κάνετε τώρα τους ξύπνιους, ότι τα ξέρουν εδώ πέρα. Εδώ για πρώτη φορά ασκείται μια διαφανής, τίμια, δίκαιη, ισορροπημένη και βιώσιμη φαρμακευτική πολιτική και αυτό αναγνωρίζεται απ’ όλους και γι’ αυτό και δεν μιλάει κανένας. </w:t>
      </w:r>
    </w:p>
    <w:p w14:paraId="7098F0B1" w14:textId="77777777" w:rsidR="00971A45" w:rsidRDefault="00ED091D">
      <w:pPr>
        <w:spacing w:line="600" w:lineRule="auto"/>
        <w:ind w:firstLine="720"/>
        <w:jc w:val="both"/>
        <w:rPr>
          <w:rFonts w:eastAsia="Times New Roman"/>
          <w:bCs/>
        </w:rPr>
      </w:pPr>
      <w:r w:rsidRPr="00F8084C">
        <w:rPr>
          <w:rFonts w:eastAsia="Times New Roman"/>
          <w:bCs/>
        </w:rPr>
        <w:t>(Στο σημε</w:t>
      </w:r>
      <w:r w:rsidRPr="00F8084C">
        <w:rPr>
          <w:rFonts w:eastAsia="Times New Roman"/>
          <w:bCs/>
        </w:rPr>
        <w:t xml:space="preserve">ίο αυτό κτυπάει το κουδούνι λήξεως του χρόνου ομιλίας του κυρίου </w:t>
      </w:r>
      <w:r>
        <w:rPr>
          <w:rFonts w:eastAsia="Times New Roman"/>
          <w:bCs/>
        </w:rPr>
        <w:t>Υπουργού</w:t>
      </w:r>
      <w:r w:rsidRPr="00F8084C">
        <w:rPr>
          <w:rFonts w:eastAsia="Times New Roman"/>
          <w:bCs/>
        </w:rPr>
        <w:t>)</w:t>
      </w:r>
    </w:p>
    <w:p w14:paraId="7098F0B2" w14:textId="77777777" w:rsidR="00971A45" w:rsidRDefault="00ED091D">
      <w:pPr>
        <w:spacing w:line="600" w:lineRule="auto"/>
        <w:ind w:firstLine="720"/>
        <w:jc w:val="both"/>
        <w:rPr>
          <w:rFonts w:eastAsia="Times New Roman"/>
          <w:bCs/>
        </w:rPr>
      </w:pPr>
      <w:r>
        <w:rPr>
          <w:rFonts w:eastAsia="Times New Roman"/>
          <w:bCs/>
        </w:rPr>
        <w:t xml:space="preserve">Ολοκληρώνω, κύριε Πρόεδρε. </w:t>
      </w:r>
    </w:p>
    <w:p w14:paraId="7098F0B3"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Πάμε παρακάτω στις τροπολογίες. Είναι η με γενικό αριθμό 2014 και ειδικό 164, η οποία </w:t>
      </w:r>
      <w:r>
        <w:rPr>
          <w:rFonts w:eastAsia="Times New Roman"/>
          <w:bCs/>
        </w:rPr>
        <w:t>ρυθμίζει τη συγκρότηση κινητών μονάδων πρωτοβάθμιας φροντίδας υγεία</w:t>
      </w:r>
      <w:r>
        <w:rPr>
          <w:rFonts w:eastAsia="Times New Roman"/>
          <w:bCs/>
        </w:rPr>
        <w:t xml:space="preserve">ς. </w:t>
      </w:r>
      <w:r>
        <w:rPr>
          <w:rFonts w:eastAsia="Times New Roman"/>
          <w:bCs/>
        </w:rPr>
        <w:t xml:space="preserve">Αυτή </w:t>
      </w:r>
      <w:r>
        <w:rPr>
          <w:rFonts w:eastAsia="Times New Roman"/>
          <w:bCs/>
        </w:rPr>
        <w:t>είναι πολύ σημαντική παρέμβαση. Αναγνωρίζουμε ότι αυτή η παρέμβαση που προωθούμε σιγά-σιγά στα αστικά κέντρα των τοπικών μονάδων υγείας, οι οποίες έχουν μια εξωστρέφεια, παρεμβαίνουν στην κοινότητα, κάνουν δράσεις στα σχολεία, δράσεις πρόληψης, αγω</w:t>
      </w:r>
      <w:r>
        <w:rPr>
          <w:rFonts w:eastAsia="Times New Roman"/>
          <w:bCs/>
        </w:rPr>
        <w:t>γής υγείας κ</w:t>
      </w:r>
      <w:r>
        <w:rPr>
          <w:rFonts w:eastAsia="Times New Roman"/>
          <w:bCs/>
        </w:rPr>
        <w:t>.</w:t>
      </w:r>
      <w:r>
        <w:rPr>
          <w:rFonts w:eastAsia="Times New Roman"/>
          <w:bCs/>
        </w:rPr>
        <w:t xml:space="preserve">λπ., πρέπει να βρούμε έναν τρόπο αυτό να αποκεντρωθεί και στα πιο απομακρυσμένα μέρη της χώρας, σε περιοχές νησιωτικές, σε περιοχές ορεινές, δυσπρόσιτες της </w:t>
      </w:r>
      <w:r>
        <w:rPr>
          <w:rFonts w:eastAsia="Times New Roman"/>
          <w:bCs/>
        </w:rPr>
        <w:t xml:space="preserve">περιφέρειας </w:t>
      </w:r>
      <w:r>
        <w:rPr>
          <w:rFonts w:eastAsia="Times New Roman"/>
          <w:bCs/>
        </w:rPr>
        <w:t>που υπάρχουν ηλικιωμένοι άνθρωποι που δυσκολεύονται να προσεγγίσουν τις δη</w:t>
      </w:r>
      <w:r>
        <w:rPr>
          <w:rFonts w:eastAsia="Times New Roman"/>
          <w:bCs/>
        </w:rPr>
        <w:t xml:space="preserve">μόσιες δομές. </w:t>
      </w:r>
    </w:p>
    <w:p w14:paraId="7098F0B4" w14:textId="77777777" w:rsidR="00971A45" w:rsidRDefault="00ED091D">
      <w:pPr>
        <w:spacing w:line="600" w:lineRule="auto"/>
        <w:ind w:firstLine="720"/>
        <w:jc w:val="both"/>
        <w:rPr>
          <w:rFonts w:eastAsia="Times New Roman"/>
          <w:szCs w:val="24"/>
        </w:rPr>
      </w:pPr>
      <w:r>
        <w:rPr>
          <w:rFonts w:eastAsia="Times New Roman"/>
          <w:szCs w:val="24"/>
        </w:rPr>
        <w:t>Η ιδέα,</w:t>
      </w:r>
      <w:r w:rsidRPr="009C7774">
        <w:rPr>
          <w:rFonts w:eastAsia="Times New Roman"/>
          <w:szCs w:val="24"/>
        </w:rPr>
        <w:t xml:space="preserve"> λοιπόν</w:t>
      </w:r>
      <w:r>
        <w:rPr>
          <w:rFonts w:eastAsia="Times New Roman"/>
          <w:szCs w:val="24"/>
        </w:rPr>
        <w:t xml:space="preserve">, </w:t>
      </w:r>
      <w:r w:rsidRPr="009C7774">
        <w:rPr>
          <w:rFonts w:eastAsia="Times New Roman"/>
          <w:szCs w:val="24"/>
        </w:rPr>
        <w:t>είναι αυτή</w:t>
      </w:r>
      <w:r>
        <w:rPr>
          <w:rFonts w:eastAsia="Times New Roman"/>
          <w:szCs w:val="24"/>
        </w:rPr>
        <w:t>. Συγκροτούμε μι</w:t>
      </w:r>
      <w:r w:rsidRPr="009C7774">
        <w:rPr>
          <w:rFonts w:eastAsia="Times New Roman"/>
          <w:szCs w:val="24"/>
        </w:rPr>
        <w:t xml:space="preserve">α κινητή </w:t>
      </w:r>
      <w:r>
        <w:rPr>
          <w:rFonts w:eastAsia="Times New Roman"/>
          <w:szCs w:val="24"/>
        </w:rPr>
        <w:t>ομάδα</w:t>
      </w:r>
      <w:r w:rsidRPr="009C7774">
        <w:rPr>
          <w:rFonts w:eastAsia="Times New Roman"/>
          <w:szCs w:val="24"/>
        </w:rPr>
        <w:t xml:space="preserve"> πρωτοβάθμιας φροντίδας</w:t>
      </w:r>
      <w:r>
        <w:rPr>
          <w:rFonts w:eastAsia="Times New Roman"/>
          <w:szCs w:val="24"/>
        </w:rPr>
        <w:t>,</w:t>
      </w:r>
      <w:r w:rsidRPr="009C7774">
        <w:rPr>
          <w:rFonts w:eastAsia="Times New Roman"/>
          <w:szCs w:val="24"/>
        </w:rPr>
        <w:t xml:space="preserve"> που έχει μέσα γιατρό</w:t>
      </w:r>
      <w:r>
        <w:rPr>
          <w:rFonts w:eastAsia="Times New Roman"/>
          <w:szCs w:val="24"/>
        </w:rPr>
        <w:t>,</w:t>
      </w:r>
      <w:r w:rsidRPr="009C7774">
        <w:rPr>
          <w:rFonts w:eastAsia="Times New Roman"/>
          <w:szCs w:val="24"/>
        </w:rPr>
        <w:t xml:space="preserve"> οδοντίατρο</w:t>
      </w:r>
      <w:r>
        <w:rPr>
          <w:rFonts w:eastAsia="Times New Roman"/>
          <w:szCs w:val="24"/>
        </w:rPr>
        <w:t>,</w:t>
      </w:r>
      <w:r w:rsidRPr="009C7774">
        <w:rPr>
          <w:rFonts w:eastAsia="Times New Roman"/>
          <w:szCs w:val="24"/>
        </w:rPr>
        <w:t xml:space="preserve"> νοσηλευτή</w:t>
      </w:r>
      <w:r>
        <w:rPr>
          <w:rFonts w:eastAsia="Times New Roman"/>
          <w:szCs w:val="24"/>
        </w:rPr>
        <w:t>, επισκέπτη</w:t>
      </w:r>
      <w:r w:rsidRPr="009C7774">
        <w:rPr>
          <w:rFonts w:eastAsia="Times New Roman"/>
          <w:szCs w:val="24"/>
        </w:rPr>
        <w:t xml:space="preserve"> υγείας</w:t>
      </w:r>
      <w:r>
        <w:rPr>
          <w:rFonts w:eastAsia="Times New Roman"/>
          <w:szCs w:val="24"/>
        </w:rPr>
        <w:t>, μαία,</w:t>
      </w:r>
      <w:r w:rsidRPr="009C7774">
        <w:rPr>
          <w:rFonts w:eastAsia="Times New Roman"/>
          <w:szCs w:val="24"/>
        </w:rPr>
        <w:t xml:space="preserve"> κοινωνικό λειτουργό</w:t>
      </w:r>
      <w:r>
        <w:rPr>
          <w:rFonts w:eastAsia="Times New Roman"/>
          <w:szCs w:val="24"/>
        </w:rPr>
        <w:t>,</w:t>
      </w:r>
      <w:r w:rsidRPr="009C7774">
        <w:rPr>
          <w:rFonts w:eastAsia="Times New Roman"/>
          <w:szCs w:val="24"/>
        </w:rPr>
        <w:t xml:space="preserve"> παρασκευαστή</w:t>
      </w:r>
      <w:r>
        <w:rPr>
          <w:rFonts w:eastAsia="Times New Roman"/>
          <w:szCs w:val="24"/>
        </w:rPr>
        <w:t>,</w:t>
      </w:r>
      <w:r w:rsidRPr="009C7774">
        <w:rPr>
          <w:rFonts w:eastAsia="Times New Roman"/>
          <w:szCs w:val="24"/>
        </w:rPr>
        <w:t xml:space="preserve"> τεχνολόγο εργαστηρίων</w:t>
      </w:r>
      <w:r>
        <w:rPr>
          <w:rFonts w:eastAsia="Times New Roman"/>
          <w:szCs w:val="24"/>
        </w:rPr>
        <w:t>,</w:t>
      </w:r>
      <w:r w:rsidRPr="009C7774">
        <w:rPr>
          <w:rFonts w:eastAsia="Times New Roman"/>
          <w:szCs w:val="24"/>
        </w:rPr>
        <w:t xml:space="preserve"> φυσικοθεραπευτή</w:t>
      </w:r>
      <w:r>
        <w:rPr>
          <w:rFonts w:eastAsia="Times New Roman"/>
          <w:szCs w:val="24"/>
        </w:rPr>
        <w:t>, οδηγό. Ε</w:t>
      </w:r>
      <w:r w:rsidRPr="009C7774">
        <w:rPr>
          <w:rFonts w:eastAsia="Times New Roman"/>
          <w:szCs w:val="24"/>
        </w:rPr>
        <w:t xml:space="preserve">ίναι </w:t>
      </w:r>
      <w:r>
        <w:rPr>
          <w:rFonts w:eastAsia="Times New Roman"/>
          <w:szCs w:val="24"/>
        </w:rPr>
        <w:t>μια</w:t>
      </w:r>
      <w:r>
        <w:rPr>
          <w:rFonts w:eastAsia="Times New Roman"/>
          <w:szCs w:val="24"/>
        </w:rPr>
        <w:t xml:space="preserve"> επιλέξιμη</w:t>
      </w:r>
      <w:r w:rsidRPr="009C7774">
        <w:rPr>
          <w:rFonts w:eastAsia="Times New Roman"/>
          <w:szCs w:val="24"/>
        </w:rPr>
        <w:t xml:space="preserve"> δαπάνη</w:t>
      </w:r>
      <w:r>
        <w:rPr>
          <w:rFonts w:eastAsia="Times New Roman"/>
          <w:szCs w:val="24"/>
        </w:rPr>
        <w:t>. Θα ενταχθεί σε ε</w:t>
      </w:r>
      <w:r w:rsidRPr="009C7774">
        <w:rPr>
          <w:rFonts w:eastAsia="Times New Roman"/>
          <w:szCs w:val="24"/>
        </w:rPr>
        <w:t>υρωπαϊκό πρόγραμμα</w:t>
      </w:r>
      <w:r>
        <w:rPr>
          <w:rFonts w:eastAsia="Times New Roman"/>
          <w:szCs w:val="24"/>
        </w:rPr>
        <w:t xml:space="preserve">. </w:t>
      </w:r>
    </w:p>
    <w:p w14:paraId="7098F0B5" w14:textId="77777777" w:rsidR="00971A45" w:rsidRDefault="00ED091D">
      <w:pPr>
        <w:spacing w:line="600" w:lineRule="auto"/>
        <w:ind w:firstLine="720"/>
        <w:jc w:val="both"/>
        <w:rPr>
          <w:rFonts w:eastAsia="Times New Roman"/>
          <w:szCs w:val="24"/>
        </w:rPr>
      </w:pPr>
      <w:r>
        <w:rPr>
          <w:rFonts w:eastAsia="Times New Roman"/>
          <w:szCs w:val="24"/>
        </w:rPr>
        <w:t>Και όπως</w:t>
      </w:r>
      <w:r w:rsidRPr="009C7774">
        <w:rPr>
          <w:rFonts w:eastAsia="Times New Roman"/>
          <w:szCs w:val="24"/>
        </w:rPr>
        <w:t xml:space="preserve"> εξελίσσεται και</w:t>
      </w:r>
      <w:r>
        <w:rPr>
          <w:rFonts w:eastAsia="Times New Roman"/>
          <w:szCs w:val="24"/>
        </w:rPr>
        <w:t xml:space="preserve"> η</w:t>
      </w:r>
      <w:r w:rsidRPr="009C7774">
        <w:rPr>
          <w:rFonts w:eastAsia="Times New Roman"/>
          <w:szCs w:val="24"/>
        </w:rPr>
        <w:t xml:space="preserve"> μεταρρύθμιση</w:t>
      </w:r>
      <w:r>
        <w:rPr>
          <w:rFonts w:eastAsia="Times New Roman"/>
          <w:szCs w:val="24"/>
        </w:rPr>
        <w:t xml:space="preserve"> στην π</w:t>
      </w:r>
      <w:r w:rsidRPr="009C7774">
        <w:rPr>
          <w:rFonts w:eastAsia="Times New Roman"/>
          <w:szCs w:val="24"/>
        </w:rPr>
        <w:t>ρωτοβάθμια φροντίδα</w:t>
      </w:r>
      <w:r>
        <w:rPr>
          <w:rFonts w:eastAsia="Times New Roman"/>
          <w:szCs w:val="24"/>
        </w:rPr>
        <w:t>,</w:t>
      </w:r>
      <w:r w:rsidRPr="009C7774">
        <w:rPr>
          <w:rFonts w:eastAsia="Times New Roman"/>
          <w:szCs w:val="24"/>
        </w:rPr>
        <w:t xml:space="preserve"> έ</w:t>
      </w:r>
      <w:r>
        <w:rPr>
          <w:rFonts w:eastAsia="Times New Roman"/>
          <w:szCs w:val="24"/>
        </w:rPr>
        <w:t>ρχεται να τη συμπληρώσει</w:t>
      </w:r>
      <w:r w:rsidRPr="009C7774">
        <w:rPr>
          <w:rFonts w:eastAsia="Times New Roman"/>
          <w:szCs w:val="24"/>
        </w:rPr>
        <w:t xml:space="preserve"> κα</w:t>
      </w:r>
      <w:r>
        <w:rPr>
          <w:rFonts w:eastAsia="Times New Roman"/>
          <w:szCs w:val="24"/>
        </w:rPr>
        <w:t>ι να την αποκεντρώσει</w:t>
      </w:r>
      <w:r w:rsidRPr="009C7774">
        <w:rPr>
          <w:rFonts w:eastAsia="Times New Roman"/>
          <w:szCs w:val="24"/>
        </w:rPr>
        <w:t xml:space="preserve"> σε περιοχές που έχουμε</w:t>
      </w:r>
      <w:r>
        <w:rPr>
          <w:rFonts w:eastAsia="Times New Roman"/>
          <w:szCs w:val="24"/>
        </w:rPr>
        <w:t>,</w:t>
      </w:r>
      <w:r w:rsidRPr="009C7774">
        <w:rPr>
          <w:rFonts w:eastAsia="Times New Roman"/>
          <w:szCs w:val="24"/>
        </w:rPr>
        <w:t xml:space="preserve"> πέραν των αστικών κέντρων</w:t>
      </w:r>
      <w:r>
        <w:rPr>
          <w:rFonts w:eastAsia="Times New Roman"/>
          <w:szCs w:val="24"/>
        </w:rPr>
        <w:t>,</w:t>
      </w:r>
      <w:r w:rsidRPr="009C7774">
        <w:rPr>
          <w:rFonts w:eastAsia="Times New Roman"/>
          <w:szCs w:val="24"/>
        </w:rPr>
        <w:t xml:space="preserve"> στις οποίες αναπτύσσονται </w:t>
      </w:r>
      <w:r>
        <w:rPr>
          <w:rFonts w:eastAsia="Times New Roman"/>
          <w:szCs w:val="24"/>
        </w:rPr>
        <w:t xml:space="preserve">οι </w:t>
      </w:r>
      <w:r w:rsidRPr="009C7774">
        <w:rPr>
          <w:rFonts w:eastAsia="Times New Roman"/>
          <w:szCs w:val="24"/>
        </w:rPr>
        <w:t>νέες δομές</w:t>
      </w:r>
      <w:r>
        <w:rPr>
          <w:rFonts w:eastAsia="Times New Roman"/>
          <w:szCs w:val="24"/>
        </w:rPr>
        <w:t>. Κ</w:t>
      </w:r>
      <w:r w:rsidRPr="009C7774">
        <w:rPr>
          <w:rFonts w:eastAsia="Times New Roman"/>
          <w:szCs w:val="24"/>
        </w:rPr>
        <w:t xml:space="preserve">αι θα βοηθήσει τα σημερινά </w:t>
      </w:r>
      <w:r>
        <w:rPr>
          <w:rFonts w:eastAsia="Times New Roman"/>
          <w:szCs w:val="24"/>
        </w:rPr>
        <w:t>κ</w:t>
      </w:r>
      <w:r w:rsidRPr="009C7774">
        <w:rPr>
          <w:rFonts w:eastAsia="Times New Roman"/>
          <w:szCs w:val="24"/>
        </w:rPr>
        <w:t xml:space="preserve">έντρα </w:t>
      </w:r>
      <w:r>
        <w:rPr>
          <w:rFonts w:eastAsia="Times New Roman"/>
          <w:szCs w:val="24"/>
        </w:rPr>
        <w:t>υ</w:t>
      </w:r>
      <w:r w:rsidRPr="009C7774">
        <w:rPr>
          <w:rFonts w:eastAsia="Times New Roman"/>
          <w:szCs w:val="24"/>
        </w:rPr>
        <w:t xml:space="preserve">γείας </w:t>
      </w:r>
      <w:r w:rsidRPr="009C7774">
        <w:rPr>
          <w:rFonts w:eastAsia="Times New Roman"/>
          <w:szCs w:val="24"/>
        </w:rPr>
        <w:t>και τα περιφερειακά τους ιατρεία</w:t>
      </w:r>
      <w:r>
        <w:rPr>
          <w:rFonts w:eastAsia="Times New Roman"/>
          <w:szCs w:val="24"/>
        </w:rPr>
        <w:t>,</w:t>
      </w:r>
      <w:r w:rsidRPr="009C7774">
        <w:rPr>
          <w:rFonts w:eastAsia="Times New Roman"/>
          <w:szCs w:val="24"/>
        </w:rPr>
        <w:t xml:space="preserve"> τα οποία όντως έχουν προβλήματα</w:t>
      </w:r>
      <w:r>
        <w:rPr>
          <w:rFonts w:eastAsia="Times New Roman"/>
          <w:szCs w:val="24"/>
        </w:rPr>
        <w:t>, ειδικά σ</w:t>
      </w:r>
      <w:r w:rsidRPr="009C7774">
        <w:rPr>
          <w:rFonts w:eastAsia="Times New Roman"/>
          <w:szCs w:val="24"/>
        </w:rPr>
        <w:t>ε ορισμένες περιοχές της χώρας είν</w:t>
      </w:r>
      <w:r>
        <w:rPr>
          <w:rFonts w:eastAsia="Times New Roman"/>
          <w:szCs w:val="24"/>
        </w:rPr>
        <w:t xml:space="preserve">αι ιδιαίτερα </w:t>
      </w:r>
      <w:proofErr w:type="spellStart"/>
      <w:r>
        <w:rPr>
          <w:rFonts w:eastAsia="Times New Roman"/>
          <w:szCs w:val="24"/>
        </w:rPr>
        <w:t>υποστελεχωμένα</w:t>
      </w:r>
      <w:proofErr w:type="spellEnd"/>
      <w:r>
        <w:rPr>
          <w:rFonts w:eastAsia="Times New Roman"/>
          <w:szCs w:val="24"/>
        </w:rPr>
        <w:t>.</w:t>
      </w:r>
    </w:p>
    <w:p w14:paraId="7098F0B6" w14:textId="77777777" w:rsidR="00971A45" w:rsidRDefault="00ED091D">
      <w:pPr>
        <w:spacing w:line="600" w:lineRule="auto"/>
        <w:ind w:firstLine="720"/>
        <w:jc w:val="both"/>
        <w:rPr>
          <w:rFonts w:eastAsia="Times New Roman"/>
          <w:szCs w:val="24"/>
        </w:rPr>
      </w:pPr>
      <w:r>
        <w:rPr>
          <w:rFonts w:eastAsia="Times New Roman"/>
          <w:szCs w:val="24"/>
        </w:rPr>
        <w:t>Θα έρχονται, λ</w:t>
      </w:r>
      <w:r w:rsidRPr="009C7774">
        <w:rPr>
          <w:rFonts w:eastAsia="Times New Roman"/>
          <w:szCs w:val="24"/>
        </w:rPr>
        <w:t>οιπόν</w:t>
      </w:r>
      <w:r>
        <w:rPr>
          <w:rFonts w:eastAsia="Times New Roman"/>
          <w:szCs w:val="24"/>
        </w:rPr>
        <w:t>,</w:t>
      </w:r>
      <w:r w:rsidRPr="009C7774">
        <w:rPr>
          <w:rFonts w:eastAsia="Times New Roman"/>
          <w:szCs w:val="24"/>
        </w:rPr>
        <w:t xml:space="preserve"> συμπληρωματικά</w:t>
      </w:r>
      <w:r>
        <w:rPr>
          <w:rFonts w:eastAsia="Times New Roman"/>
          <w:szCs w:val="24"/>
        </w:rPr>
        <w:t>, θα επισκέπτονται</w:t>
      </w:r>
      <w:r w:rsidRPr="009C7774">
        <w:rPr>
          <w:rFonts w:eastAsia="Times New Roman"/>
          <w:szCs w:val="24"/>
        </w:rPr>
        <w:t xml:space="preserve"> τα χωριά σ</w:t>
      </w:r>
      <w:r w:rsidRPr="009C7774">
        <w:rPr>
          <w:rFonts w:eastAsia="Times New Roman"/>
          <w:szCs w:val="24"/>
        </w:rPr>
        <w:t>ε τακτά χρονικά διαστήματα</w:t>
      </w:r>
      <w:r>
        <w:rPr>
          <w:rFonts w:eastAsia="Times New Roman"/>
          <w:szCs w:val="24"/>
        </w:rPr>
        <w:t>, θα καταγράφου</w:t>
      </w:r>
      <w:r w:rsidRPr="009C7774">
        <w:rPr>
          <w:rFonts w:eastAsia="Times New Roman"/>
          <w:szCs w:val="24"/>
        </w:rPr>
        <w:t>ν ανθρώπους που είναι κατάκοιτοι</w:t>
      </w:r>
      <w:r>
        <w:rPr>
          <w:rFonts w:eastAsia="Times New Roman"/>
          <w:szCs w:val="24"/>
        </w:rPr>
        <w:t>, που έχουν ανάγκη κα</w:t>
      </w:r>
      <w:r w:rsidRPr="009C7774">
        <w:rPr>
          <w:rFonts w:eastAsia="Times New Roman"/>
          <w:szCs w:val="24"/>
        </w:rPr>
        <w:t>τ</w:t>
      </w:r>
      <w:r>
        <w:rPr>
          <w:rFonts w:eastAsia="Times New Roman"/>
          <w:szCs w:val="24"/>
        </w:rPr>
        <w:t xml:space="preserve">’ </w:t>
      </w:r>
      <w:proofErr w:type="spellStart"/>
      <w:r>
        <w:rPr>
          <w:rFonts w:eastAsia="Times New Roman"/>
          <w:szCs w:val="24"/>
        </w:rPr>
        <w:t>οί</w:t>
      </w:r>
      <w:r w:rsidRPr="009C7774">
        <w:rPr>
          <w:rFonts w:eastAsia="Times New Roman"/>
          <w:szCs w:val="24"/>
        </w:rPr>
        <w:t>κο</w:t>
      </w:r>
      <w:r>
        <w:rPr>
          <w:rFonts w:eastAsia="Times New Roman"/>
          <w:szCs w:val="24"/>
        </w:rPr>
        <w:t>ν</w:t>
      </w:r>
      <w:proofErr w:type="spellEnd"/>
      <w:r w:rsidRPr="009C7774">
        <w:rPr>
          <w:rFonts w:eastAsia="Times New Roman"/>
          <w:szCs w:val="24"/>
        </w:rPr>
        <w:t xml:space="preserve"> φροντίδας</w:t>
      </w:r>
      <w:r>
        <w:rPr>
          <w:rFonts w:eastAsia="Times New Roman"/>
          <w:szCs w:val="24"/>
        </w:rPr>
        <w:t>, χρόνιους ασθενείς και λοιπά. Είναι μι</w:t>
      </w:r>
      <w:r w:rsidRPr="009C7774">
        <w:rPr>
          <w:rFonts w:eastAsia="Times New Roman"/>
          <w:szCs w:val="24"/>
        </w:rPr>
        <w:t>α εξαιρετική παρέμβαση αυτή</w:t>
      </w:r>
      <w:r>
        <w:rPr>
          <w:rFonts w:eastAsia="Times New Roman"/>
          <w:szCs w:val="24"/>
        </w:rPr>
        <w:t>,</w:t>
      </w:r>
      <w:r w:rsidRPr="009C7774">
        <w:rPr>
          <w:rFonts w:eastAsia="Times New Roman"/>
          <w:szCs w:val="24"/>
        </w:rPr>
        <w:t xml:space="preserve"> η οποία θα προωθηθεί στο αμέσως επόμενο διάστημα</w:t>
      </w:r>
      <w:r>
        <w:rPr>
          <w:rFonts w:eastAsia="Times New Roman"/>
          <w:szCs w:val="24"/>
        </w:rPr>
        <w:t>.</w:t>
      </w:r>
      <w:r w:rsidRPr="009C7774">
        <w:rPr>
          <w:rFonts w:eastAsia="Times New Roman"/>
          <w:szCs w:val="24"/>
        </w:rPr>
        <w:t xml:space="preserve"> </w:t>
      </w:r>
    </w:p>
    <w:p w14:paraId="7098F0B7" w14:textId="77777777" w:rsidR="00971A45" w:rsidRDefault="00ED091D">
      <w:pPr>
        <w:spacing w:line="600" w:lineRule="auto"/>
        <w:ind w:firstLine="720"/>
        <w:jc w:val="both"/>
        <w:rPr>
          <w:rFonts w:eastAsia="Times New Roman"/>
          <w:szCs w:val="24"/>
        </w:rPr>
      </w:pPr>
      <w:r>
        <w:rPr>
          <w:rFonts w:eastAsia="Times New Roman"/>
          <w:szCs w:val="24"/>
        </w:rPr>
        <w:t>Και υπάρχει μι</w:t>
      </w:r>
      <w:r w:rsidRPr="009C7774">
        <w:rPr>
          <w:rFonts w:eastAsia="Times New Roman"/>
          <w:szCs w:val="24"/>
        </w:rPr>
        <w:t xml:space="preserve">α ρύθμιση </w:t>
      </w:r>
      <w:r>
        <w:rPr>
          <w:rFonts w:eastAsia="Times New Roman"/>
          <w:szCs w:val="24"/>
        </w:rPr>
        <w:t>ε</w:t>
      </w:r>
      <w:r w:rsidRPr="009C7774">
        <w:rPr>
          <w:rFonts w:eastAsia="Times New Roman"/>
          <w:szCs w:val="24"/>
        </w:rPr>
        <w:t xml:space="preserve">δώ </w:t>
      </w:r>
      <w:r>
        <w:rPr>
          <w:rFonts w:eastAsia="Times New Roman"/>
          <w:szCs w:val="24"/>
        </w:rPr>
        <w:t>για</w:t>
      </w:r>
      <w:r w:rsidRPr="009C7774">
        <w:rPr>
          <w:rFonts w:eastAsia="Times New Roman"/>
          <w:szCs w:val="24"/>
        </w:rPr>
        <w:t xml:space="preserve"> το Κεντρικό Συμβούλιο Υγείας</w:t>
      </w:r>
      <w:r>
        <w:rPr>
          <w:rFonts w:eastAsia="Times New Roman"/>
          <w:szCs w:val="24"/>
        </w:rPr>
        <w:t>,</w:t>
      </w:r>
      <w:r w:rsidRPr="009C7774">
        <w:rPr>
          <w:rFonts w:eastAsia="Times New Roman"/>
          <w:szCs w:val="24"/>
        </w:rPr>
        <w:t xml:space="preserve"> μ</w:t>
      </w:r>
      <w:r>
        <w:rPr>
          <w:rFonts w:eastAsia="Times New Roman"/>
          <w:szCs w:val="24"/>
        </w:rPr>
        <w:t>ι</w:t>
      </w:r>
      <w:r w:rsidRPr="009C7774">
        <w:rPr>
          <w:rFonts w:eastAsia="Times New Roman"/>
          <w:szCs w:val="24"/>
        </w:rPr>
        <w:t>α πολύ σημαντική θεσμική αναβάθμιση και αναδιοργάνωση που κάνουμε</w:t>
      </w:r>
      <w:r>
        <w:rPr>
          <w:rFonts w:eastAsia="Times New Roman"/>
          <w:szCs w:val="24"/>
        </w:rPr>
        <w:t>. Αφαιρούμε διάφορες εκπροσωπήσεις που ήταν</w:t>
      </w:r>
      <w:r w:rsidRPr="009C7774">
        <w:rPr>
          <w:rFonts w:eastAsia="Times New Roman"/>
          <w:szCs w:val="24"/>
        </w:rPr>
        <w:t xml:space="preserve"> μόνο και μόνο για να ελέγχετ</w:t>
      </w:r>
      <w:r>
        <w:rPr>
          <w:rFonts w:eastAsia="Times New Roman"/>
          <w:szCs w:val="24"/>
        </w:rPr>
        <w:t>αι</w:t>
      </w:r>
      <w:r w:rsidRPr="009C7774">
        <w:rPr>
          <w:rFonts w:eastAsia="Times New Roman"/>
          <w:szCs w:val="24"/>
        </w:rPr>
        <w:t xml:space="preserve"> κομματικά </w:t>
      </w:r>
      <w:r>
        <w:rPr>
          <w:rFonts w:eastAsia="Times New Roman"/>
          <w:szCs w:val="24"/>
        </w:rPr>
        <w:t>η πλειοψηφία του ΚΕΣΥ. Τ</w:t>
      </w:r>
      <w:r w:rsidRPr="009C7774">
        <w:rPr>
          <w:rFonts w:eastAsia="Times New Roman"/>
          <w:szCs w:val="24"/>
        </w:rPr>
        <w:t>ο</w:t>
      </w:r>
      <w:r>
        <w:rPr>
          <w:rFonts w:eastAsia="Times New Roman"/>
          <w:szCs w:val="24"/>
        </w:rPr>
        <w:t xml:space="preserve"> ανα</w:t>
      </w:r>
      <w:r w:rsidRPr="009C7774">
        <w:rPr>
          <w:rFonts w:eastAsia="Times New Roman"/>
          <w:szCs w:val="24"/>
        </w:rPr>
        <w:t>συγκροτούμε</w:t>
      </w:r>
      <w:r>
        <w:rPr>
          <w:rFonts w:eastAsia="Times New Roman"/>
          <w:szCs w:val="24"/>
        </w:rPr>
        <w:t>. Έ</w:t>
      </w:r>
      <w:r w:rsidRPr="009C7774">
        <w:rPr>
          <w:rFonts w:eastAsia="Times New Roman"/>
          <w:szCs w:val="24"/>
        </w:rPr>
        <w:t xml:space="preserve">χει </w:t>
      </w:r>
      <w:r>
        <w:rPr>
          <w:rFonts w:eastAsia="Times New Roman"/>
          <w:szCs w:val="24"/>
        </w:rPr>
        <w:t>είκοσι εννέα</w:t>
      </w:r>
      <w:r w:rsidRPr="009C7774">
        <w:rPr>
          <w:rFonts w:eastAsia="Times New Roman"/>
          <w:szCs w:val="24"/>
        </w:rPr>
        <w:t xml:space="preserve"> μέλη</w:t>
      </w:r>
      <w:r>
        <w:rPr>
          <w:rFonts w:eastAsia="Times New Roman"/>
          <w:szCs w:val="24"/>
        </w:rPr>
        <w:t>. Ε</w:t>
      </w:r>
      <w:r w:rsidRPr="009C7774">
        <w:rPr>
          <w:rFonts w:eastAsia="Times New Roman"/>
          <w:szCs w:val="24"/>
        </w:rPr>
        <w:t>κπροσωπ</w:t>
      </w:r>
      <w:r>
        <w:rPr>
          <w:rFonts w:eastAsia="Times New Roman"/>
          <w:szCs w:val="24"/>
        </w:rPr>
        <w:t xml:space="preserve">είται </w:t>
      </w:r>
      <w:r w:rsidRPr="009C7774">
        <w:rPr>
          <w:rFonts w:eastAsia="Times New Roman"/>
          <w:szCs w:val="24"/>
        </w:rPr>
        <w:t xml:space="preserve">σχεδόν </w:t>
      </w:r>
      <w:r>
        <w:rPr>
          <w:rFonts w:eastAsia="Times New Roman"/>
          <w:szCs w:val="24"/>
        </w:rPr>
        <w:t xml:space="preserve">το σύνολο </w:t>
      </w:r>
      <w:r w:rsidRPr="009C7774">
        <w:rPr>
          <w:rFonts w:eastAsia="Times New Roman"/>
          <w:szCs w:val="24"/>
        </w:rPr>
        <w:t>των επαγγελματικών και επιστημονικών οργανώσεων του τομέα της υγείας</w:t>
      </w:r>
      <w:r>
        <w:rPr>
          <w:rFonts w:eastAsia="Times New Roman"/>
          <w:szCs w:val="24"/>
        </w:rPr>
        <w:t>. Τ</w:t>
      </w:r>
      <w:r w:rsidRPr="009C7774">
        <w:rPr>
          <w:rFonts w:eastAsia="Times New Roman"/>
          <w:szCs w:val="24"/>
        </w:rPr>
        <w:t>ου αφαιρούμε αρμοδιότητες που δεν είχε κανένα</w:t>
      </w:r>
      <w:r>
        <w:rPr>
          <w:rFonts w:eastAsia="Times New Roman"/>
          <w:szCs w:val="24"/>
        </w:rPr>
        <w:t>ν λόγο να τις έχει, όπως</w:t>
      </w:r>
      <w:r w:rsidRPr="009C7774">
        <w:rPr>
          <w:rFonts w:eastAsia="Times New Roman"/>
          <w:szCs w:val="24"/>
        </w:rPr>
        <w:t xml:space="preserve"> για παράδειγμα την κοστολόγηση εξετάσεων ή την έγκριση ακριβών ειδικών θεραπειών</w:t>
      </w:r>
      <w:r>
        <w:rPr>
          <w:rFonts w:eastAsia="Times New Roman"/>
          <w:szCs w:val="24"/>
        </w:rPr>
        <w:t>,</w:t>
      </w:r>
      <w:r w:rsidRPr="009C7774">
        <w:rPr>
          <w:rFonts w:eastAsia="Times New Roman"/>
          <w:szCs w:val="24"/>
        </w:rPr>
        <w:t xml:space="preserve"> </w:t>
      </w:r>
      <w:proofErr w:type="spellStart"/>
      <w:r w:rsidRPr="009C7774">
        <w:rPr>
          <w:rFonts w:eastAsia="Times New Roman"/>
          <w:szCs w:val="24"/>
        </w:rPr>
        <w:t>cyb</w:t>
      </w:r>
      <w:r w:rsidRPr="009C7774">
        <w:rPr>
          <w:rFonts w:eastAsia="Times New Roman"/>
          <w:szCs w:val="24"/>
        </w:rPr>
        <w:t>erknife</w:t>
      </w:r>
      <w:proofErr w:type="spellEnd"/>
      <w:r w:rsidRPr="009C7774">
        <w:rPr>
          <w:rFonts w:eastAsia="Times New Roman"/>
          <w:szCs w:val="24"/>
        </w:rPr>
        <w:t xml:space="preserve"> </w:t>
      </w:r>
      <w:r>
        <w:rPr>
          <w:rFonts w:eastAsia="Times New Roman"/>
          <w:szCs w:val="24"/>
        </w:rPr>
        <w:t xml:space="preserve">και λοιπά. Αρμόδιο για την αντιμετώπιση αυτών των θεμάτων </w:t>
      </w:r>
      <w:r w:rsidRPr="009C7774">
        <w:rPr>
          <w:rFonts w:eastAsia="Times New Roman"/>
          <w:szCs w:val="24"/>
        </w:rPr>
        <w:t xml:space="preserve">είναι το Ανώτατο Υγειονομικό Συμβούλιο </w:t>
      </w:r>
      <w:r>
        <w:rPr>
          <w:rFonts w:eastAsia="Times New Roman"/>
          <w:szCs w:val="24"/>
        </w:rPr>
        <w:t>που είναι μι</w:t>
      </w:r>
      <w:r w:rsidRPr="009C7774">
        <w:rPr>
          <w:rFonts w:eastAsia="Times New Roman"/>
          <w:szCs w:val="24"/>
        </w:rPr>
        <w:t>α επιτροπή υπό τον ΕΟΠΥΥ</w:t>
      </w:r>
      <w:r>
        <w:rPr>
          <w:rFonts w:eastAsia="Times New Roman"/>
          <w:szCs w:val="24"/>
        </w:rPr>
        <w:t>. Δ</w:t>
      </w:r>
      <w:r w:rsidRPr="009C7774">
        <w:rPr>
          <w:rFonts w:eastAsia="Times New Roman"/>
          <w:szCs w:val="24"/>
        </w:rPr>
        <w:t xml:space="preserve">ίνουμε αυτή την </w:t>
      </w:r>
      <w:r>
        <w:rPr>
          <w:rFonts w:eastAsia="Times New Roman"/>
          <w:szCs w:val="24"/>
        </w:rPr>
        <w:t>αρμοδιότητα, λ</w:t>
      </w:r>
      <w:r w:rsidRPr="009C7774">
        <w:rPr>
          <w:rFonts w:eastAsia="Times New Roman"/>
          <w:szCs w:val="24"/>
        </w:rPr>
        <w:t>οιπόν</w:t>
      </w:r>
      <w:r>
        <w:rPr>
          <w:rFonts w:eastAsia="Times New Roman"/>
          <w:szCs w:val="24"/>
        </w:rPr>
        <w:t>,</w:t>
      </w:r>
      <w:r w:rsidRPr="009C7774">
        <w:rPr>
          <w:rFonts w:eastAsia="Times New Roman"/>
          <w:szCs w:val="24"/>
        </w:rPr>
        <w:t xml:space="preserve"> εκεί</w:t>
      </w:r>
      <w:r>
        <w:rPr>
          <w:rFonts w:eastAsia="Times New Roman"/>
          <w:szCs w:val="24"/>
        </w:rPr>
        <w:t>. Δ</w:t>
      </w:r>
      <w:r w:rsidRPr="009C7774">
        <w:rPr>
          <w:rFonts w:eastAsia="Times New Roman"/>
          <w:szCs w:val="24"/>
        </w:rPr>
        <w:t>εν έχει κα</w:t>
      </w:r>
      <w:r>
        <w:rPr>
          <w:rFonts w:eastAsia="Times New Roman"/>
          <w:szCs w:val="24"/>
        </w:rPr>
        <w:t>μ</w:t>
      </w:r>
      <w:r w:rsidRPr="009C7774">
        <w:rPr>
          <w:rFonts w:eastAsia="Times New Roman"/>
          <w:szCs w:val="24"/>
        </w:rPr>
        <w:t xml:space="preserve">μία δουλειά </w:t>
      </w:r>
      <w:r>
        <w:rPr>
          <w:rFonts w:eastAsia="Times New Roman"/>
          <w:szCs w:val="24"/>
        </w:rPr>
        <w:t>το ΚΕΣΥ</w:t>
      </w:r>
      <w:r w:rsidRPr="009C7774">
        <w:rPr>
          <w:rFonts w:eastAsia="Times New Roman"/>
          <w:szCs w:val="24"/>
        </w:rPr>
        <w:t xml:space="preserve"> </w:t>
      </w:r>
      <w:r>
        <w:rPr>
          <w:rFonts w:eastAsia="Times New Roman"/>
          <w:szCs w:val="24"/>
        </w:rPr>
        <w:t>σε</w:t>
      </w:r>
      <w:r w:rsidRPr="009C7774">
        <w:rPr>
          <w:rFonts w:eastAsia="Times New Roman"/>
          <w:szCs w:val="24"/>
        </w:rPr>
        <w:t xml:space="preserve"> αυτό</w:t>
      </w:r>
      <w:r>
        <w:rPr>
          <w:rFonts w:eastAsia="Times New Roman"/>
          <w:szCs w:val="24"/>
        </w:rPr>
        <w:t>.</w:t>
      </w:r>
    </w:p>
    <w:p w14:paraId="7098F0B8" w14:textId="77777777" w:rsidR="00971A45" w:rsidRDefault="00ED091D">
      <w:pPr>
        <w:spacing w:line="600" w:lineRule="auto"/>
        <w:ind w:firstLine="720"/>
        <w:jc w:val="both"/>
        <w:rPr>
          <w:rFonts w:eastAsia="Times New Roman"/>
          <w:szCs w:val="24"/>
        </w:rPr>
      </w:pPr>
      <w:r>
        <w:rPr>
          <w:rFonts w:eastAsia="Times New Roman"/>
          <w:szCs w:val="24"/>
        </w:rPr>
        <w:t>Τ</w:t>
      </w:r>
      <w:r w:rsidRPr="009C7774">
        <w:rPr>
          <w:rFonts w:eastAsia="Times New Roman"/>
          <w:szCs w:val="24"/>
        </w:rPr>
        <w:t xml:space="preserve">ο </w:t>
      </w:r>
      <w:r>
        <w:rPr>
          <w:rFonts w:eastAsia="Times New Roman"/>
          <w:szCs w:val="24"/>
        </w:rPr>
        <w:t>ΚΕΣΥ είναι</w:t>
      </w:r>
      <w:r w:rsidRPr="009C7774">
        <w:rPr>
          <w:rFonts w:eastAsia="Times New Roman"/>
          <w:szCs w:val="24"/>
        </w:rPr>
        <w:t xml:space="preserve"> σύμβουλος</w:t>
      </w:r>
      <w:r>
        <w:rPr>
          <w:rFonts w:eastAsia="Times New Roman"/>
          <w:szCs w:val="24"/>
        </w:rPr>
        <w:t xml:space="preserve"> της</w:t>
      </w:r>
      <w:r w:rsidRPr="009C7774">
        <w:rPr>
          <w:rFonts w:eastAsia="Times New Roman"/>
          <w:szCs w:val="24"/>
        </w:rPr>
        <w:t xml:space="preserve"> πολιτείας και γνωμοδοτεί </w:t>
      </w:r>
      <w:r>
        <w:rPr>
          <w:rFonts w:eastAsia="Times New Roman"/>
          <w:szCs w:val="24"/>
        </w:rPr>
        <w:t>επί επιστημονικών θεμάτων. Κ</w:t>
      </w:r>
      <w:r w:rsidRPr="009C7774">
        <w:rPr>
          <w:rFonts w:eastAsia="Times New Roman"/>
          <w:szCs w:val="24"/>
        </w:rPr>
        <w:t>αι είναι και ένα όργανο κοινωνικής και επιστημονικής διαβούλευσης</w:t>
      </w:r>
      <w:r>
        <w:rPr>
          <w:rFonts w:eastAsia="Times New Roman"/>
          <w:szCs w:val="24"/>
        </w:rPr>
        <w:t xml:space="preserve">. </w:t>
      </w:r>
    </w:p>
    <w:p w14:paraId="7098F0B9" w14:textId="77777777" w:rsidR="00971A45" w:rsidRDefault="00ED091D">
      <w:pPr>
        <w:spacing w:line="600" w:lineRule="auto"/>
        <w:ind w:firstLine="720"/>
        <w:jc w:val="both"/>
        <w:rPr>
          <w:rFonts w:eastAsia="Times New Roman"/>
          <w:szCs w:val="24"/>
        </w:rPr>
      </w:pPr>
      <w:r>
        <w:rPr>
          <w:rFonts w:eastAsia="Times New Roman"/>
          <w:szCs w:val="24"/>
        </w:rPr>
        <w:t>Επίσης, μεταφέρουμε</w:t>
      </w:r>
      <w:r w:rsidRPr="009C7774">
        <w:rPr>
          <w:rFonts w:eastAsia="Times New Roman"/>
          <w:szCs w:val="24"/>
        </w:rPr>
        <w:t xml:space="preserve"> αρμοδιότητα από το</w:t>
      </w:r>
      <w:r>
        <w:rPr>
          <w:rFonts w:eastAsia="Times New Roman"/>
          <w:szCs w:val="24"/>
        </w:rPr>
        <w:t>ν ΕΟΦ στο ΚΕΣΥ, στα θέματα της συνεχιζόμενης ι</w:t>
      </w:r>
      <w:r w:rsidRPr="009C7774">
        <w:rPr>
          <w:rFonts w:eastAsia="Times New Roman"/>
          <w:szCs w:val="24"/>
        </w:rPr>
        <w:t>ατρικής εκπαίδευσης και της πιστοποίησης και της έ</w:t>
      </w:r>
      <w:r w:rsidRPr="009C7774">
        <w:rPr>
          <w:rFonts w:eastAsia="Times New Roman"/>
          <w:szCs w:val="24"/>
        </w:rPr>
        <w:t>γκρισης ιατρικών συνεδρίων</w:t>
      </w:r>
      <w:r>
        <w:rPr>
          <w:rFonts w:eastAsia="Times New Roman"/>
          <w:szCs w:val="24"/>
        </w:rPr>
        <w:t>. Εκεί ετοιμάζω μι</w:t>
      </w:r>
      <w:r w:rsidRPr="009C7774">
        <w:rPr>
          <w:rFonts w:eastAsia="Times New Roman"/>
          <w:szCs w:val="24"/>
        </w:rPr>
        <w:t>α σημαντική παρέμβαση</w:t>
      </w:r>
      <w:r>
        <w:rPr>
          <w:rFonts w:eastAsia="Times New Roman"/>
          <w:szCs w:val="24"/>
        </w:rPr>
        <w:t xml:space="preserve">, την </w:t>
      </w:r>
      <w:r w:rsidRPr="009C7774">
        <w:rPr>
          <w:rFonts w:eastAsia="Times New Roman"/>
          <w:szCs w:val="24"/>
        </w:rPr>
        <w:t xml:space="preserve">οποία θα έχουμε στο </w:t>
      </w:r>
      <w:r>
        <w:rPr>
          <w:rFonts w:eastAsia="Times New Roman"/>
          <w:szCs w:val="24"/>
        </w:rPr>
        <w:t>αμέσως χρονικό διάστημα</w:t>
      </w:r>
      <w:r w:rsidRPr="009C7774">
        <w:rPr>
          <w:rFonts w:eastAsia="Times New Roman"/>
          <w:szCs w:val="24"/>
        </w:rPr>
        <w:t xml:space="preserve"> </w:t>
      </w:r>
      <w:r>
        <w:rPr>
          <w:rFonts w:eastAsia="Times New Roman"/>
          <w:szCs w:val="24"/>
        </w:rPr>
        <w:t xml:space="preserve">και θα σας την παρουσιάσουμε. Σε ένα τοπίο που επίσης ήταν θολό, </w:t>
      </w:r>
      <w:r w:rsidRPr="009C7774">
        <w:rPr>
          <w:rFonts w:eastAsia="Times New Roman"/>
          <w:szCs w:val="24"/>
        </w:rPr>
        <w:t>ανε</w:t>
      </w:r>
      <w:r>
        <w:rPr>
          <w:rFonts w:eastAsia="Times New Roman"/>
          <w:szCs w:val="24"/>
        </w:rPr>
        <w:t>ξέλεγκτο</w:t>
      </w:r>
      <w:r w:rsidRPr="009C7774">
        <w:rPr>
          <w:rFonts w:eastAsia="Times New Roman"/>
          <w:szCs w:val="24"/>
        </w:rPr>
        <w:t xml:space="preserve"> και ασύδοτο και το οποίο συνέβαλε </w:t>
      </w:r>
      <w:r w:rsidRPr="009C7774">
        <w:rPr>
          <w:rFonts w:eastAsia="Times New Roman"/>
          <w:szCs w:val="24"/>
        </w:rPr>
        <w:t>σ</w:t>
      </w:r>
      <w:r>
        <w:rPr>
          <w:rFonts w:eastAsia="Times New Roman"/>
          <w:szCs w:val="24"/>
        </w:rPr>
        <w:t>’</w:t>
      </w:r>
      <w:r w:rsidRPr="009C7774">
        <w:rPr>
          <w:rFonts w:eastAsia="Times New Roman"/>
          <w:szCs w:val="24"/>
        </w:rPr>
        <w:t xml:space="preserve"> </w:t>
      </w:r>
      <w:r w:rsidRPr="009C7774">
        <w:rPr>
          <w:rFonts w:eastAsia="Times New Roman"/>
          <w:szCs w:val="24"/>
        </w:rPr>
        <w:t xml:space="preserve">όλη </w:t>
      </w:r>
      <w:r>
        <w:rPr>
          <w:rFonts w:eastAsia="Times New Roman"/>
          <w:szCs w:val="24"/>
        </w:rPr>
        <w:t>αυτή</w:t>
      </w:r>
      <w:r>
        <w:rPr>
          <w:rFonts w:eastAsia="Times New Roman"/>
          <w:szCs w:val="24"/>
        </w:rPr>
        <w:t>ν</w:t>
      </w:r>
      <w:r>
        <w:rPr>
          <w:rFonts w:eastAsia="Times New Roman"/>
          <w:szCs w:val="24"/>
        </w:rPr>
        <w:t xml:space="preserve"> τη </w:t>
      </w:r>
      <w:r w:rsidRPr="009C7774">
        <w:rPr>
          <w:rFonts w:eastAsia="Times New Roman"/>
          <w:szCs w:val="24"/>
        </w:rPr>
        <w:t>στρέβλωση στον</w:t>
      </w:r>
      <w:r w:rsidRPr="009C7774">
        <w:rPr>
          <w:rFonts w:eastAsia="Times New Roman"/>
          <w:szCs w:val="24"/>
        </w:rPr>
        <w:t xml:space="preserve"> τομέα της υγείας και του φαρμάκου</w:t>
      </w:r>
      <w:r>
        <w:rPr>
          <w:rFonts w:eastAsia="Times New Roman"/>
          <w:szCs w:val="24"/>
        </w:rPr>
        <w:t>,</w:t>
      </w:r>
      <w:r w:rsidRPr="009C7774">
        <w:rPr>
          <w:rFonts w:eastAsia="Times New Roman"/>
          <w:szCs w:val="24"/>
        </w:rPr>
        <w:t xml:space="preserve"> νομίζω ότι θα κάνουν ένα σοβαρό νοικοκύρεμα</w:t>
      </w:r>
      <w:r>
        <w:rPr>
          <w:rFonts w:eastAsia="Times New Roman"/>
          <w:szCs w:val="24"/>
        </w:rPr>
        <w:t>.</w:t>
      </w:r>
    </w:p>
    <w:p w14:paraId="7098F0BA" w14:textId="77777777" w:rsidR="00971A45" w:rsidRDefault="00ED091D">
      <w:pPr>
        <w:spacing w:line="600" w:lineRule="auto"/>
        <w:ind w:firstLine="720"/>
        <w:jc w:val="both"/>
        <w:rPr>
          <w:rFonts w:eastAsia="Times New Roman"/>
          <w:szCs w:val="24"/>
        </w:rPr>
      </w:pPr>
      <w:r>
        <w:rPr>
          <w:rFonts w:eastAsia="Times New Roman"/>
          <w:szCs w:val="24"/>
        </w:rPr>
        <w:t>Κι εδώ, επίσης, επιτρέψτε μου μια «</w:t>
      </w:r>
      <w:proofErr w:type="spellStart"/>
      <w:r>
        <w:rPr>
          <w:rFonts w:eastAsia="Times New Roman"/>
          <w:szCs w:val="24"/>
        </w:rPr>
        <w:t>αιχμ</w:t>
      </w:r>
      <w:r w:rsidRPr="009C7774">
        <w:rPr>
          <w:rFonts w:eastAsia="Times New Roman"/>
          <w:szCs w:val="24"/>
        </w:rPr>
        <w:t>ούλα</w:t>
      </w:r>
      <w:proofErr w:type="spellEnd"/>
      <w:r>
        <w:rPr>
          <w:rFonts w:eastAsia="Times New Roman"/>
          <w:szCs w:val="24"/>
        </w:rPr>
        <w:t>». Ά</w:t>
      </w:r>
      <w:r w:rsidRPr="009C7774">
        <w:rPr>
          <w:rFonts w:eastAsia="Times New Roman"/>
          <w:szCs w:val="24"/>
        </w:rPr>
        <w:t xml:space="preserve">κουσα </w:t>
      </w:r>
      <w:r>
        <w:rPr>
          <w:rFonts w:eastAsia="Times New Roman"/>
          <w:szCs w:val="24"/>
        </w:rPr>
        <w:t xml:space="preserve">με προσοχή τον ειδικό τομεάρχη σας </w:t>
      </w:r>
      <w:r w:rsidRPr="009C7774">
        <w:rPr>
          <w:rFonts w:eastAsia="Times New Roman"/>
          <w:szCs w:val="24"/>
        </w:rPr>
        <w:t xml:space="preserve">για τα θέματα υγείας </w:t>
      </w:r>
      <w:r>
        <w:rPr>
          <w:rFonts w:eastAsia="Times New Roman"/>
          <w:szCs w:val="24"/>
        </w:rPr>
        <w:t>-</w:t>
      </w:r>
      <w:r w:rsidRPr="009C7774">
        <w:rPr>
          <w:rFonts w:eastAsia="Times New Roman"/>
          <w:szCs w:val="24"/>
        </w:rPr>
        <w:t>όχι της Βουλής</w:t>
      </w:r>
      <w:r>
        <w:rPr>
          <w:rFonts w:eastAsia="Times New Roman"/>
          <w:szCs w:val="24"/>
        </w:rPr>
        <w:t xml:space="preserve">, αλλά του κόμματος- τον κ. </w:t>
      </w:r>
      <w:proofErr w:type="spellStart"/>
      <w:r>
        <w:rPr>
          <w:rFonts w:eastAsia="Times New Roman"/>
          <w:szCs w:val="24"/>
        </w:rPr>
        <w:t>Κ</w:t>
      </w:r>
      <w:r w:rsidRPr="009C7774">
        <w:rPr>
          <w:rFonts w:eastAsia="Times New Roman"/>
          <w:szCs w:val="24"/>
        </w:rPr>
        <w:t>οντοζαμάνη</w:t>
      </w:r>
      <w:proofErr w:type="spellEnd"/>
      <w:r>
        <w:rPr>
          <w:rFonts w:eastAsia="Times New Roman"/>
          <w:szCs w:val="24"/>
        </w:rPr>
        <w:t xml:space="preserve">. </w:t>
      </w:r>
    </w:p>
    <w:p w14:paraId="7098F0BB" w14:textId="77777777" w:rsidR="00971A45" w:rsidRDefault="00ED091D">
      <w:pPr>
        <w:spacing w:line="600" w:lineRule="auto"/>
        <w:ind w:firstLine="720"/>
        <w:jc w:val="both"/>
        <w:rPr>
          <w:rFonts w:eastAsia="Times New Roman"/>
          <w:bCs/>
        </w:rPr>
      </w:pPr>
      <w:r w:rsidRPr="00DD3244">
        <w:rPr>
          <w:rFonts w:eastAsia="Times New Roman"/>
          <w:b/>
          <w:bCs/>
        </w:rPr>
        <w:t>ΠΡΟΕΔΡΕΥΩ</w:t>
      </w:r>
      <w:r w:rsidRPr="00DD3244">
        <w:rPr>
          <w:rFonts w:eastAsia="Times New Roman"/>
          <w:b/>
          <w:bCs/>
        </w:rPr>
        <w:t>Ν (</w:t>
      </w:r>
      <w:r>
        <w:rPr>
          <w:rFonts w:eastAsia="Times New Roman"/>
          <w:b/>
          <w:bCs/>
        </w:rPr>
        <w:t>Μάριος Γεωργιάδης</w:t>
      </w:r>
      <w:r w:rsidRPr="00DD3244">
        <w:rPr>
          <w:rFonts w:eastAsia="Times New Roman"/>
          <w:b/>
          <w:bCs/>
        </w:rPr>
        <w:t>):</w:t>
      </w:r>
      <w:r w:rsidRPr="00DD3244">
        <w:rPr>
          <w:rFonts w:eastAsia="Times New Roman"/>
          <w:szCs w:val="24"/>
        </w:rPr>
        <w:t xml:space="preserve"> </w:t>
      </w:r>
      <w:r>
        <w:rPr>
          <w:rFonts w:eastAsia="Times New Roman"/>
          <w:szCs w:val="24"/>
        </w:rPr>
        <w:t xml:space="preserve">Ελάτε, </w:t>
      </w:r>
      <w:r w:rsidRPr="00DD3244">
        <w:rPr>
          <w:rFonts w:eastAsia="Times New Roman"/>
          <w:bCs/>
        </w:rPr>
        <w:t>κύριε Υπουργέ</w:t>
      </w:r>
      <w:r>
        <w:rPr>
          <w:rFonts w:eastAsia="Times New Roman"/>
          <w:bCs/>
        </w:rPr>
        <w:t>.</w:t>
      </w:r>
    </w:p>
    <w:p w14:paraId="7098F0BC" w14:textId="77777777" w:rsidR="00971A45" w:rsidRDefault="00ED091D">
      <w:pPr>
        <w:spacing w:line="600" w:lineRule="auto"/>
        <w:ind w:firstLine="720"/>
        <w:jc w:val="both"/>
        <w:rPr>
          <w:rFonts w:eastAsia="Times New Roman"/>
          <w:szCs w:val="24"/>
        </w:rPr>
      </w:pPr>
      <w:r w:rsidRPr="00DD3244">
        <w:rPr>
          <w:rFonts w:eastAsia="Times New Roman"/>
          <w:b/>
          <w:bCs/>
        </w:rPr>
        <w:t>ΑΝΔΡΕΑΣ ΞΑΝΘΟΣ (Υπουργός Υγείας):</w:t>
      </w:r>
      <w:r>
        <w:rPr>
          <w:rFonts w:eastAsia="Times New Roman"/>
          <w:bCs/>
        </w:rPr>
        <w:t xml:space="preserve"> </w:t>
      </w:r>
      <w:r>
        <w:rPr>
          <w:rFonts w:eastAsia="Times New Roman"/>
          <w:szCs w:val="24"/>
        </w:rPr>
        <w:t>Ν</w:t>
      </w:r>
      <w:r w:rsidRPr="009C7774">
        <w:rPr>
          <w:rFonts w:eastAsia="Times New Roman"/>
          <w:szCs w:val="24"/>
        </w:rPr>
        <w:t>ομίζω</w:t>
      </w:r>
      <w:r>
        <w:rPr>
          <w:rFonts w:eastAsia="Times New Roman"/>
          <w:szCs w:val="24"/>
        </w:rPr>
        <w:t xml:space="preserve"> αυτός το είπε. Διαψεύστε με, αν</w:t>
      </w:r>
      <w:r w:rsidRPr="009C7774">
        <w:rPr>
          <w:rFonts w:eastAsia="Times New Roman"/>
          <w:szCs w:val="24"/>
        </w:rPr>
        <w:t xml:space="preserve"> κάνω λάθος</w:t>
      </w:r>
      <w:r>
        <w:rPr>
          <w:rFonts w:eastAsia="Times New Roman"/>
          <w:szCs w:val="24"/>
        </w:rPr>
        <w:t xml:space="preserve">. Δεν θυμάμαι αν το είπε ο ίδιος ο </w:t>
      </w:r>
      <w:r w:rsidRPr="009C7774">
        <w:rPr>
          <w:rFonts w:eastAsia="Times New Roman"/>
          <w:szCs w:val="24"/>
        </w:rPr>
        <w:t>κ</w:t>
      </w:r>
      <w:r>
        <w:rPr>
          <w:rFonts w:eastAsia="Times New Roman"/>
          <w:szCs w:val="24"/>
        </w:rPr>
        <w:t>.</w:t>
      </w:r>
      <w:r w:rsidRPr="009C7774">
        <w:rPr>
          <w:rFonts w:eastAsia="Times New Roman"/>
          <w:szCs w:val="24"/>
        </w:rPr>
        <w:t xml:space="preserve"> Μητσοτάκης</w:t>
      </w:r>
      <w:r>
        <w:rPr>
          <w:rFonts w:eastAsia="Times New Roman"/>
          <w:szCs w:val="24"/>
        </w:rPr>
        <w:t>,</w:t>
      </w:r>
      <w:r w:rsidRPr="009C7774">
        <w:rPr>
          <w:rFonts w:eastAsia="Times New Roman"/>
          <w:szCs w:val="24"/>
        </w:rPr>
        <w:t xml:space="preserve"> ότι θα καταργήσει</w:t>
      </w:r>
      <w:r>
        <w:rPr>
          <w:rFonts w:eastAsia="Times New Roman"/>
          <w:szCs w:val="24"/>
        </w:rPr>
        <w:t>,</w:t>
      </w:r>
      <w:r w:rsidRPr="009C7774">
        <w:rPr>
          <w:rFonts w:eastAsia="Times New Roman"/>
          <w:szCs w:val="24"/>
        </w:rPr>
        <w:t xml:space="preserve"> λέει</w:t>
      </w:r>
      <w:r>
        <w:rPr>
          <w:rFonts w:eastAsia="Times New Roman"/>
          <w:szCs w:val="24"/>
        </w:rPr>
        <w:t>, το ΚΕΣΥ</w:t>
      </w:r>
      <w:r w:rsidRPr="009C7774">
        <w:rPr>
          <w:rFonts w:eastAsia="Times New Roman"/>
          <w:szCs w:val="24"/>
        </w:rPr>
        <w:t xml:space="preserve"> και θα το αντικαταστήσει με ένα συμβούλιο εμπειρογνωμόνων</w:t>
      </w:r>
      <w:r>
        <w:rPr>
          <w:rFonts w:eastAsia="Times New Roman"/>
          <w:szCs w:val="24"/>
        </w:rPr>
        <w:t xml:space="preserve">. Αυτή </w:t>
      </w:r>
      <w:r w:rsidRPr="00036F2A">
        <w:rPr>
          <w:rFonts w:eastAsia="Times New Roman"/>
          <w:szCs w:val="24"/>
        </w:rPr>
        <w:t>είναι</w:t>
      </w:r>
      <w:r>
        <w:rPr>
          <w:rFonts w:eastAsia="Times New Roman"/>
          <w:szCs w:val="24"/>
        </w:rPr>
        <w:t xml:space="preserve"> η θέση της </w:t>
      </w:r>
      <w:r w:rsidRPr="00036F2A">
        <w:rPr>
          <w:rFonts w:eastAsia="Times New Roman"/>
          <w:bCs/>
        </w:rPr>
        <w:t>Νέας Δημοκρατίας</w:t>
      </w:r>
      <w:r>
        <w:rPr>
          <w:rFonts w:eastAsia="Times New Roman"/>
          <w:szCs w:val="24"/>
        </w:rPr>
        <w:t xml:space="preserve">. </w:t>
      </w:r>
    </w:p>
    <w:p w14:paraId="7098F0BD" w14:textId="77777777" w:rsidR="00971A45" w:rsidRDefault="00ED091D">
      <w:pPr>
        <w:spacing w:line="600" w:lineRule="auto"/>
        <w:ind w:firstLine="720"/>
        <w:jc w:val="both"/>
        <w:rPr>
          <w:rFonts w:eastAsia="Times New Roman"/>
          <w:szCs w:val="24"/>
        </w:rPr>
      </w:pPr>
      <w:r>
        <w:rPr>
          <w:rFonts w:eastAsia="Times New Roman"/>
          <w:szCs w:val="24"/>
        </w:rPr>
        <w:t>Έ</w:t>
      </w:r>
      <w:r w:rsidRPr="009C7774">
        <w:rPr>
          <w:rFonts w:eastAsia="Times New Roman"/>
          <w:szCs w:val="24"/>
        </w:rPr>
        <w:t xml:space="preserve">να </w:t>
      </w:r>
      <w:r>
        <w:rPr>
          <w:rFonts w:eastAsia="Times New Roman"/>
          <w:szCs w:val="24"/>
        </w:rPr>
        <w:t xml:space="preserve">γνωμοδοτικό </w:t>
      </w:r>
      <w:r w:rsidRPr="009C7774">
        <w:rPr>
          <w:rFonts w:eastAsia="Times New Roman"/>
          <w:szCs w:val="24"/>
        </w:rPr>
        <w:t>όργανο επιστημονικής εκπροσώπησης και διαβούλευση</w:t>
      </w:r>
      <w:r>
        <w:rPr>
          <w:rFonts w:eastAsia="Times New Roman"/>
          <w:szCs w:val="24"/>
        </w:rPr>
        <w:t>ς προς τον Υπουργό Υ</w:t>
      </w:r>
      <w:r w:rsidRPr="009C7774">
        <w:rPr>
          <w:rFonts w:eastAsia="Times New Roman"/>
          <w:szCs w:val="24"/>
        </w:rPr>
        <w:t>γείας το αντικαθιστά ο άξιος και άριστος κ</w:t>
      </w:r>
      <w:r>
        <w:rPr>
          <w:rFonts w:eastAsia="Times New Roman"/>
          <w:szCs w:val="24"/>
        </w:rPr>
        <w:t>.</w:t>
      </w:r>
      <w:r w:rsidRPr="009C7774">
        <w:rPr>
          <w:rFonts w:eastAsia="Times New Roman"/>
          <w:szCs w:val="24"/>
        </w:rPr>
        <w:t xml:space="preserve"> Μητσοτάκης με ένα συμβούλι</w:t>
      </w:r>
      <w:r w:rsidRPr="009C7774">
        <w:rPr>
          <w:rFonts w:eastAsia="Times New Roman"/>
          <w:szCs w:val="24"/>
        </w:rPr>
        <w:t>ο εμπειρογ</w:t>
      </w:r>
      <w:r>
        <w:rPr>
          <w:rFonts w:eastAsia="Times New Roman"/>
          <w:szCs w:val="24"/>
        </w:rPr>
        <w:t>νωμόνων που θα τους επιλέγει ο Υ</w:t>
      </w:r>
      <w:r w:rsidRPr="009C7774">
        <w:rPr>
          <w:rFonts w:eastAsia="Times New Roman"/>
          <w:szCs w:val="24"/>
        </w:rPr>
        <w:t>πουργός και θα του εισηγούνται ό</w:t>
      </w:r>
      <w:r>
        <w:rPr>
          <w:rFonts w:eastAsia="Times New Roman"/>
          <w:szCs w:val="24"/>
        </w:rPr>
        <w:t>,</w:t>
      </w:r>
      <w:r w:rsidRPr="009C7774">
        <w:rPr>
          <w:rFonts w:eastAsia="Times New Roman"/>
          <w:szCs w:val="24"/>
        </w:rPr>
        <w:t>τι αυτός θέλει</w:t>
      </w:r>
      <w:r>
        <w:rPr>
          <w:rFonts w:eastAsia="Times New Roman"/>
          <w:szCs w:val="24"/>
        </w:rPr>
        <w:t>!</w:t>
      </w:r>
      <w:r w:rsidRPr="009C7774">
        <w:rPr>
          <w:rFonts w:eastAsia="Times New Roman"/>
          <w:szCs w:val="24"/>
        </w:rPr>
        <w:t xml:space="preserve"> </w:t>
      </w:r>
    </w:p>
    <w:p w14:paraId="7098F0BE" w14:textId="77777777" w:rsidR="00971A45" w:rsidRDefault="00ED091D">
      <w:pPr>
        <w:spacing w:line="600" w:lineRule="auto"/>
        <w:ind w:firstLine="720"/>
        <w:jc w:val="both"/>
        <w:rPr>
          <w:rFonts w:eastAsia="Times New Roman"/>
          <w:szCs w:val="24"/>
        </w:rPr>
      </w:pPr>
      <w:r>
        <w:rPr>
          <w:rFonts w:eastAsia="Times New Roman"/>
          <w:szCs w:val="24"/>
        </w:rPr>
        <w:t>Α</w:t>
      </w:r>
      <w:r w:rsidRPr="009C7774">
        <w:rPr>
          <w:rFonts w:eastAsia="Times New Roman"/>
          <w:szCs w:val="24"/>
        </w:rPr>
        <w:t>υτό</w:t>
      </w:r>
      <w:r>
        <w:rPr>
          <w:rFonts w:eastAsia="Times New Roman"/>
          <w:szCs w:val="24"/>
        </w:rPr>
        <w:t>, α</w:t>
      </w:r>
      <w:r w:rsidRPr="009C7774">
        <w:rPr>
          <w:rFonts w:eastAsia="Times New Roman"/>
          <w:szCs w:val="24"/>
        </w:rPr>
        <w:t>γαπητοί συνάδελφοι</w:t>
      </w:r>
      <w:r>
        <w:rPr>
          <w:rFonts w:eastAsia="Times New Roman"/>
          <w:szCs w:val="24"/>
        </w:rPr>
        <w:t>,</w:t>
      </w:r>
      <w:r w:rsidRPr="009C7774">
        <w:rPr>
          <w:rFonts w:eastAsia="Times New Roman"/>
          <w:szCs w:val="24"/>
        </w:rPr>
        <w:t xml:space="preserve"> δεν είναι διαφανής και σοβαρή διαδικασία θεσμικής</w:t>
      </w:r>
      <w:r>
        <w:rPr>
          <w:rFonts w:eastAsia="Times New Roman"/>
          <w:szCs w:val="24"/>
        </w:rPr>
        <w:t>,</w:t>
      </w:r>
      <w:r w:rsidRPr="009C7774">
        <w:rPr>
          <w:rFonts w:eastAsia="Times New Roman"/>
          <w:szCs w:val="24"/>
        </w:rPr>
        <w:t xml:space="preserve"> ας πούμε</w:t>
      </w:r>
      <w:r>
        <w:rPr>
          <w:rFonts w:eastAsia="Times New Roman"/>
          <w:szCs w:val="24"/>
        </w:rPr>
        <w:t>,</w:t>
      </w:r>
      <w:r w:rsidRPr="009C7774">
        <w:rPr>
          <w:rFonts w:eastAsia="Times New Roman"/>
          <w:szCs w:val="24"/>
        </w:rPr>
        <w:t xml:space="preserve"> λειτουργίας</w:t>
      </w:r>
      <w:r>
        <w:rPr>
          <w:rFonts w:eastAsia="Times New Roman"/>
          <w:szCs w:val="24"/>
        </w:rPr>
        <w:t xml:space="preserve"> </w:t>
      </w:r>
      <w:r w:rsidRPr="009C7774">
        <w:rPr>
          <w:rFonts w:eastAsia="Times New Roman"/>
          <w:szCs w:val="24"/>
        </w:rPr>
        <w:t>αυτών των οργάνων</w:t>
      </w:r>
      <w:r>
        <w:rPr>
          <w:rFonts w:eastAsia="Times New Roman"/>
          <w:szCs w:val="24"/>
        </w:rPr>
        <w:t>.</w:t>
      </w:r>
    </w:p>
    <w:p w14:paraId="7098F0BF" w14:textId="77777777" w:rsidR="00971A45" w:rsidRDefault="00ED091D">
      <w:pPr>
        <w:spacing w:line="600" w:lineRule="auto"/>
        <w:ind w:firstLine="720"/>
        <w:jc w:val="both"/>
        <w:rPr>
          <w:rFonts w:eastAsia="Times New Roman"/>
          <w:szCs w:val="24"/>
        </w:rPr>
      </w:pPr>
      <w:r w:rsidRPr="00036F2A">
        <w:rPr>
          <w:rFonts w:eastAsia="Times New Roman"/>
          <w:b/>
          <w:szCs w:val="24"/>
        </w:rPr>
        <w:t xml:space="preserve">ΓΕΩΡΓΙΟΣ </w:t>
      </w:r>
      <w:r w:rsidRPr="00036F2A">
        <w:rPr>
          <w:rFonts w:eastAsia="Times New Roman"/>
          <w:b/>
          <w:szCs w:val="24"/>
        </w:rPr>
        <w:t>ΒΑΓ</w:t>
      </w:r>
      <w:r>
        <w:rPr>
          <w:rFonts w:eastAsia="Times New Roman"/>
          <w:b/>
          <w:szCs w:val="24"/>
        </w:rPr>
        <w:t>ΙΩ</w:t>
      </w:r>
      <w:r w:rsidRPr="00036F2A">
        <w:rPr>
          <w:rFonts w:eastAsia="Times New Roman"/>
          <w:b/>
          <w:szCs w:val="24"/>
        </w:rPr>
        <w:t>ΝΑΣ</w:t>
      </w:r>
      <w:r w:rsidRPr="00036F2A">
        <w:rPr>
          <w:rFonts w:eastAsia="Times New Roman"/>
          <w:b/>
          <w:szCs w:val="24"/>
        </w:rPr>
        <w:t>:</w:t>
      </w:r>
      <w:r>
        <w:rPr>
          <w:rFonts w:eastAsia="Times New Roman"/>
          <w:szCs w:val="24"/>
        </w:rPr>
        <w:t xml:space="preserve"> Δεν το είπε. Πού το είπε;</w:t>
      </w:r>
    </w:p>
    <w:p w14:paraId="7098F0C0" w14:textId="77777777" w:rsidR="00971A45" w:rsidRDefault="00ED091D">
      <w:pPr>
        <w:spacing w:line="600" w:lineRule="auto"/>
        <w:ind w:firstLine="720"/>
        <w:jc w:val="both"/>
        <w:rPr>
          <w:rFonts w:eastAsia="Times New Roman"/>
          <w:bCs/>
        </w:rPr>
      </w:pPr>
      <w:r w:rsidRPr="00DD3244">
        <w:rPr>
          <w:rFonts w:eastAsia="Times New Roman"/>
          <w:b/>
          <w:bCs/>
        </w:rPr>
        <w:t>ΠΡΟΕΔΡΕΥΩΝ (</w:t>
      </w:r>
      <w:r>
        <w:rPr>
          <w:rFonts w:eastAsia="Times New Roman"/>
          <w:b/>
          <w:bCs/>
        </w:rPr>
        <w:t>Μάριος Γεωργιάδης</w:t>
      </w:r>
      <w:r w:rsidRPr="00DD3244">
        <w:rPr>
          <w:rFonts w:eastAsia="Times New Roman"/>
          <w:b/>
          <w:bCs/>
        </w:rPr>
        <w:t>):</w:t>
      </w:r>
      <w:r w:rsidRPr="00DD3244">
        <w:rPr>
          <w:rFonts w:eastAsia="Times New Roman"/>
          <w:szCs w:val="24"/>
        </w:rPr>
        <w:t xml:space="preserve"> </w:t>
      </w:r>
      <w:r>
        <w:rPr>
          <w:rFonts w:eastAsia="Times New Roman"/>
          <w:szCs w:val="24"/>
        </w:rPr>
        <w:t xml:space="preserve">Κύριε </w:t>
      </w:r>
      <w:proofErr w:type="spellStart"/>
      <w:r>
        <w:rPr>
          <w:rFonts w:eastAsia="Times New Roman"/>
          <w:szCs w:val="24"/>
        </w:rPr>
        <w:t>Βαγιωνά</w:t>
      </w:r>
      <w:proofErr w:type="spellEnd"/>
      <w:r>
        <w:rPr>
          <w:rFonts w:eastAsia="Times New Roman"/>
          <w:szCs w:val="24"/>
        </w:rPr>
        <w:t>, ελάτε.</w:t>
      </w:r>
    </w:p>
    <w:p w14:paraId="7098F0C1" w14:textId="77777777" w:rsidR="00971A45" w:rsidRDefault="00ED091D">
      <w:pPr>
        <w:spacing w:line="600" w:lineRule="auto"/>
        <w:ind w:firstLine="720"/>
        <w:jc w:val="both"/>
        <w:rPr>
          <w:rFonts w:eastAsia="Times New Roman"/>
          <w:szCs w:val="24"/>
        </w:rPr>
      </w:pPr>
      <w:r w:rsidRPr="00DD3244">
        <w:rPr>
          <w:rFonts w:eastAsia="Times New Roman"/>
          <w:b/>
          <w:bCs/>
        </w:rPr>
        <w:t>ΑΝΔΡΕΑΣ ΞΑΝΘΟΣ (Υπουργός Υγείας):</w:t>
      </w:r>
      <w:r>
        <w:rPr>
          <w:rFonts w:eastAsia="Times New Roman"/>
          <w:bCs/>
        </w:rPr>
        <w:t xml:space="preserve"> </w:t>
      </w:r>
      <w:r>
        <w:rPr>
          <w:rFonts w:eastAsia="Times New Roman"/>
          <w:szCs w:val="24"/>
        </w:rPr>
        <w:t xml:space="preserve">Δεν το είπε; Το διάβασα στην τοποθέτηση του κ. </w:t>
      </w:r>
      <w:proofErr w:type="spellStart"/>
      <w:r>
        <w:rPr>
          <w:rFonts w:eastAsia="Times New Roman"/>
          <w:szCs w:val="24"/>
        </w:rPr>
        <w:t>Κοντοζαμάνη</w:t>
      </w:r>
      <w:proofErr w:type="spellEnd"/>
      <w:r>
        <w:rPr>
          <w:rFonts w:eastAsia="Times New Roman"/>
          <w:szCs w:val="24"/>
        </w:rPr>
        <w:t xml:space="preserve">, όταν παρουσιάστηκε πριν από μερικές ημέρες το πρόγραμμα της </w:t>
      </w:r>
      <w:r w:rsidRPr="00036F2A">
        <w:rPr>
          <w:rFonts w:eastAsia="Times New Roman"/>
          <w:bCs/>
        </w:rPr>
        <w:t>Νέας Δημοκρατίας</w:t>
      </w:r>
      <w:r>
        <w:rPr>
          <w:rFonts w:eastAsia="Times New Roman"/>
          <w:szCs w:val="24"/>
        </w:rPr>
        <w:t>.</w:t>
      </w:r>
    </w:p>
    <w:p w14:paraId="7098F0C2" w14:textId="77777777" w:rsidR="00971A45" w:rsidRDefault="00ED091D">
      <w:pPr>
        <w:spacing w:line="600" w:lineRule="auto"/>
        <w:ind w:firstLine="720"/>
        <w:jc w:val="both"/>
        <w:rPr>
          <w:rFonts w:eastAsia="Times New Roman"/>
          <w:bCs/>
        </w:rPr>
      </w:pPr>
      <w:r w:rsidRPr="00DD3244">
        <w:rPr>
          <w:rFonts w:eastAsia="Times New Roman"/>
          <w:b/>
          <w:bCs/>
        </w:rPr>
        <w:t>ΠΡΟΕΔΡΕΥΩΝ (</w:t>
      </w:r>
      <w:r>
        <w:rPr>
          <w:rFonts w:eastAsia="Times New Roman"/>
          <w:b/>
          <w:bCs/>
        </w:rPr>
        <w:t>Μάριος Γεωργιάδης</w:t>
      </w:r>
      <w:r w:rsidRPr="00DD3244">
        <w:rPr>
          <w:rFonts w:eastAsia="Times New Roman"/>
          <w:b/>
          <w:bCs/>
        </w:rPr>
        <w:t>):</w:t>
      </w:r>
      <w:r w:rsidRPr="00DD3244">
        <w:rPr>
          <w:rFonts w:eastAsia="Times New Roman"/>
          <w:szCs w:val="24"/>
        </w:rPr>
        <w:t xml:space="preserve"> </w:t>
      </w:r>
      <w:r>
        <w:rPr>
          <w:rFonts w:eastAsia="Times New Roman"/>
          <w:szCs w:val="24"/>
        </w:rPr>
        <w:t>Κ</w:t>
      </w:r>
      <w:r w:rsidRPr="00DD3244">
        <w:rPr>
          <w:rFonts w:eastAsia="Times New Roman"/>
          <w:bCs/>
        </w:rPr>
        <w:t>ύριε Υπουργέ</w:t>
      </w:r>
      <w:r>
        <w:rPr>
          <w:rFonts w:eastAsia="Times New Roman"/>
          <w:bCs/>
        </w:rPr>
        <w:t>!</w:t>
      </w:r>
    </w:p>
    <w:p w14:paraId="7098F0C3" w14:textId="77777777" w:rsidR="00971A45" w:rsidRDefault="00ED091D">
      <w:pPr>
        <w:spacing w:line="600" w:lineRule="auto"/>
        <w:ind w:firstLine="720"/>
        <w:jc w:val="both"/>
        <w:rPr>
          <w:rFonts w:eastAsia="Times New Roman"/>
          <w:szCs w:val="24"/>
        </w:rPr>
      </w:pPr>
      <w:r w:rsidRPr="00DD3244">
        <w:rPr>
          <w:rFonts w:eastAsia="Times New Roman"/>
          <w:b/>
          <w:bCs/>
        </w:rPr>
        <w:t>ΑΝΔΡΕΑΣ ΞΑΝΘΟΣ (Υπουργός Υγείας):</w:t>
      </w:r>
      <w:r>
        <w:rPr>
          <w:rFonts w:eastAsia="Times New Roman"/>
          <w:bCs/>
        </w:rPr>
        <w:t xml:space="preserve"> Θ</w:t>
      </w:r>
      <w:r w:rsidRPr="009C7774">
        <w:rPr>
          <w:rFonts w:eastAsia="Times New Roman"/>
          <w:szCs w:val="24"/>
        </w:rPr>
        <w:t>α το ελέγξω</w:t>
      </w:r>
      <w:r>
        <w:rPr>
          <w:rFonts w:eastAsia="Times New Roman"/>
          <w:szCs w:val="24"/>
        </w:rPr>
        <w:t xml:space="preserve"> και</w:t>
      </w:r>
      <w:r w:rsidRPr="009C7774">
        <w:rPr>
          <w:rFonts w:eastAsia="Times New Roman"/>
          <w:szCs w:val="24"/>
        </w:rPr>
        <w:t xml:space="preserve"> αν κάνω λάθος</w:t>
      </w:r>
      <w:r>
        <w:rPr>
          <w:rFonts w:eastAsia="Times New Roman"/>
          <w:szCs w:val="24"/>
        </w:rPr>
        <w:t>,</w:t>
      </w:r>
      <w:r w:rsidRPr="009C7774">
        <w:rPr>
          <w:rFonts w:eastAsia="Times New Roman"/>
          <w:szCs w:val="24"/>
        </w:rPr>
        <w:t xml:space="preserve"> θα το πάρω πίσω</w:t>
      </w:r>
      <w:r>
        <w:rPr>
          <w:rFonts w:eastAsia="Times New Roman"/>
          <w:szCs w:val="24"/>
        </w:rPr>
        <w:t>. Μην ανησυχείτε.</w:t>
      </w:r>
    </w:p>
    <w:p w14:paraId="7098F0C4" w14:textId="77777777" w:rsidR="00971A45" w:rsidRDefault="00ED091D">
      <w:pPr>
        <w:spacing w:line="600" w:lineRule="auto"/>
        <w:ind w:firstLine="720"/>
        <w:jc w:val="both"/>
        <w:rPr>
          <w:rFonts w:eastAsia="Times New Roman"/>
          <w:bCs/>
        </w:rPr>
      </w:pPr>
      <w:r w:rsidRPr="00DD3244">
        <w:rPr>
          <w:rFonts w:eastAsia="Times New Roman"/>
          <w:b/>
          <w:bCs/>
        </w:rPr>
        <w:t>ΠΡΟΕΔΡΕΥΩΝ (</w:t>
      </w:r>
      <w:r>
        <w:rPr>
          <w:rFonts w:eastAsia="Times New Roman"/>
          <w:b/>
          <w:bCs/>
        </w:rPr>
        <w:t>Μάριος Γεωργιάδης</w:t>
      </w:r>
      <w:r w:rsidRPr="00DD3244">
        <w:rPr>
          <w:rFonts w:eastAsia="Times New Roman"/>
          <w:b/>
          <w:bCs/>
        </w:rPr>
        <w:t>):</w:t>
      </w:r>
      <w:r w:rsidRPr="00DD3244">
        <w:rPr>
          <w:rFonts w:eastAsia="Times New Roman"/>
          <w:szCs w:val="24"/>
        </w:rPr>
        <w:t xml:space="preserve"> </w:t>
      </w:r>
      <w:r>
        <w:rPr>
          <w:rFonts w:eastAsia="Times New Roman"/>
          <w:szCs w:val="24"/>
        </w:rPr>
        <w:t>Κ</w:t>
      </w:r>
      <w:r w:rsidRPr="00DD3244">
        <w:rPr>
          <w:rFonts w:eastAsia="Times New Roman"/>
          <w:bCs/>
        </w:rPr>
        <w:t>ύριε Υπουργέ</w:t>
      </w:r>
      <w:r>
        <w:rPr>
          <w:rFonts w:eastAsia="Times New Roman"/>
          <w:bCs/>
        </w:rPr>
        <w:t xml:space="preserve">, να ολοκληρώσουμε σιγά-σιγά σας </w:t>
      </w:r>
      <w:r w:rsidRPr="00036F2A">
        <w:rPr>
          <w:rFonts w:eastAsia="Times New Roman"/>
          <w:bCs/>
        </w:rPr>
        <w:t>παρακαλώ</w:t>
      </w:r>
      <w:r>
        <w:rPr>
          <w:rFonts w:eastAsia="Times New Roman"/>
          <w:bCs/>
        </w:rPr>
        <w:t>. Έχουμε φθάσει στα δεκαπέντε λεπτά.</w:t>
      </w:r>
    </w:p>
    <w:p w14:paraId="7098F0C5" w14:textId="77777777" w:rsidR="00971A45" w:rsidRDefault="00ED091D">
      <w:pPr>
        <w:spacing w:line="600" w:lineRule="auto"/>
        <w:ind w:firstLine="720"/>
        <w:jc w:val="both"/>
        <w:rPr>
          <w:rFonts w:eastAsia="Times New Roman"/>
          <w:bCs/>
        </w:rPr>
      </w:pPr>
      <w:r w:rsidRPr="00DD3244">
        <w:rPr>
          <w:rFonts w:eastAsia="Times New Roman"/>
          <w:b/>
          <w:bCs/>
        </w:rPr>
        <w:t>ΑΝΔΡΕΑΣ ΞΑΝΘΟΣ (</w:t>
      </w:r>
      <w:r w:rsidRPr="00DD3244">
        <w:rPr>
          <w:rFonts w:eastAsia="Times New Roman"/>
          <w:b/>
          <w:bCs/>
        </w:rPr>
        <w:t>Υπουργός Υγείας):</w:t>
      </w:r>
      <w:r>
        <w:rPr>
          <w:rFonts w:eastAsia="Times New Roman"/>
          <w:b/>
          <w:bCs/>
        </w:rPr>
        <w:t xml:space="preserve"> </w:t>
      </w:r>
      <w:r>
        <w:rPr>
          <w:rFonts w:eastAsia="Times New Roman"/>
          <w:bCs/>
        </w:rPr>
        <w:t xml:space="preserve">Πάμε σε άλλη μια </w:t>
      </w:r>
      <w:r w:rsidRPr="00036F2A">
        <w:rPr>
          <w:rFonts w:eastAsia="Times New Roman"/>
          <w:bCs/>
        </w:rPr>
        <w:t>τροπολογία</w:t>
      </w:r>
      <w:r>
        <w:rPr>
          <w:rFonts w:eastAsia="Times New Roman"/>
          <w:bCs/>
        </w:rPr>
        <w:t>…</w:t>
      </w:r>
    </w:p>
    <w:p w14:paraId="7098F0C6" w14:textId="77777777" w:rsidR="00971A45" w:rsidRDefault="00ED091D">
      <w:pPr>
        <w:spacing w:line="600" w:lineRule="auto"/>
        <w:ind w:firstLine="720"/>
        <w:jc w:val="both"/>
        <w:rPr>
          <w:rFonts w:eastAsia="Times New Roman"/>
          <w:bCs/>
        </w:rPr>
      </w:pPr>
      <w:r w:rsidRPr="00036F2A">
        <w:rPr>
          <w:rFonts w:eastAsia="Times New Roman"/>
          <w:b/>
          <w:bCs/>
        </w:rPr>
        <w:t>ΠΑΥΛΟΣ ΠΟΛΑΚΗΣ (Αναπληρωτής Υπουργός Υγείας):</w:t>
      </w:r>
      <w:r>
        <w:rPr>
          <w:rFonts w:eastAsia="Times New Roman"/>
          <w:bCs/>
        </w:rPr>
        <w:t xml:space="preserve"> Να πεις για το </w:t>
      </w:r>
      <w:r>
        <w:rPr>
          <w:rFonts w:eastAsia="Times New Roman"/>
          <w:bCs/>
        </w:rPr>
        <w:t xml:space="preserve">συμβούλιο </w:t>
      </w:r>
      <w:r>
        <w:rPr>
          <w:rFonts w:eastAsia="Times New Roman"/>
          <w:bCs/>
        </w:rPr>
        <w:t>στο «Παπαγεωργίου».</w:t>
      </w:r>
    </w:p>
    <w:p w14:paraId="7098F0C7" w14:textId="77777777" w:rsidR="00971A45" w:rsidRDefault="00ED091D">
      <w:pPr>
        <w:spacing w:line="600" w:lineRule="auto"/>
        <w:ind w:firstLine="720"/>
        <w:jc w:val="both"/>
        <w:rPr>
          <w:rFonts w:eastAsia="Times New Roman"/>
          <w:szCs w:val="24"/>
        </w:rPr>
      </w:pPr>
      <w:r w:rsidRPr="00DD3244">
        <w:rPr>
          <w:rFonts w:eastAsia="Times New Roman"/>
          <w:b/>
          <w:bCs/>
        </w:rPr>
        <w:t>ΑΝΔΡΕΑΣ ΞΑΝΘΟΣ (Υπουργός Υγείας):</w:t>
      </w:r>
      <w:r>
        <w:rPr>
          <w:rFonts w:eastAsia="Times New Roman"/>
          <w:bCs/>
        </w:rPr>
        <w:t xml:space="preserve"> Ν</w:t>
      </w:r>
      <w:r w:rsidRPr="009C7774">
        <w:rPr>
          <w:rFonts w:eastAsia="Times New Roman"/>
          <w:szCs w:val="24"/>
        </w:rPr>
        <w:t>αι</w:t>
      </w:r>
      <w:r>
        <w:rPr>
          <w:rFonts w:eastAsia="Times New Roman"/>
          <w:szCs w:val="24"/>
        </w:rPr>
        <w:t>, ναι,</w:t>
      </w:r>
      <w:r w:rsidRPr="009C7774">
        <w:rPr>
          <w:rFonts w:eastAsia="Times New Roman"/>
          <w:szCs w:val="24"/>
        </w:rPr>
        <w:t xml:space="preserve"> μπράβο</w:t>
      </w:r>
      <w:r>
        <w:rPr>
          <w:rFonts w:eastAsia="Times New Roman"/>
          <w:szCs w:val="24"/>
        </w:rPr>
        <w:t>. Ε</w:t>
      </w:r>
      <w:r w:rsidRPr="009C7774">
        <w:rPr>
          <w:rFonts w:eastAsia="Times New Roman"/>
          <w:szCs w:val="24"/>
        </w:rPr>
        <w:t xml:space="preserve">πειδή </w:t>
      </w:r>
      <w:r>
        <w:rPr>
          <w:rFonts w:eastAsia="Times New Roman"/>
          <w:szCs w:val="24"/>
        </w:rPr>
        <w:t>προκηρύξαμε εκατό</w:t>
      </w:r>
      <w:r w:rsidRPr="009C7774">
        <w:rPr>
          <w:rFonts w:eastAsia="Times New Roman"/>
          <w:szCs w:val="24"/>
        </w:rPr>
        <w:t xml:space="preserve"> θέσεις γιατρών και υπήρχε ένα έλλειμμα</w:t>
      </w:r>
      <w:r>
        <w:rPr>
          <w:rFonts w:eastAsia="Times New Roman"/>
          <w:szCs w:val="24"/>
        </w:rPr>
        <w:t>, τ</w:t>
      </w:r>
      <w:r w:rsidRPr="009C7774">
        <w:rPr>
          <w:rFonts w:eastAsia="Times New Roman"/>
          <w:szCs w:val="24"/>
        </w:rPr>
        <w:t>έλος πάντων</w:t>
      </w:r>
      <w:r>
        <w:rPr>
          <w:rFonts w:eastAsia="Times New Roman"/>
          <w:szCs w:val="24"/>
        </w:rPr>
        <w:t>,</w:t>
      </w:r>
      <w:r w:rsidRPr="009C7774">
        <w:rPr>
          <w:rFonts w:eastAsia="Times New Roman"/>
          <w:szCs w:val="24"/>
        </w:rPr>
        <w:t xml:space="preserve"> στη</w:t>
      </w:r>
      <w:r>
        <w:rPr>
          <w:rFonts w:eastAsia="Times New Roman"/>
          <w:szCs w:val="24"/>
        </w:rPr>
        <w:t xml:space="preserve"> λειτουργία των σ</w:t>
      </w:r>
      <w:r w:rsidRPr="009C7774">
        <w:rPr>
          <w:rFonts w:eastAsia="Times New Roman"/>
          <w:szCs w:val="24"/>
        </w:rPr>
        <w:t>υμβουλίων επιλογής</w:t>
      </w:r>
      <w:r>
        <w:rPr>
          <w:rFonts w:eastAsia="Times New Roman"/>
          <w:szCs w:val="24"/>
        </w:rPr>
        <w:t>,</w:t>
      </w:r>
      <w:r w:rsidRPr="009C7774">
        <w:rPr>
          <w:rFonts w:eastAsia="Times New Roman"/>
          <w:szCs w:val="24"/>
        </w:rPr>
        <w:t xml:space="preserve"> το οποίο ρυθμίζουμε</w:t>
      </w:r>
      <w:r>
        <w:rPr>
          <w:rFonts w:eastAsia="Times New Roman"/>
          <w:szCs w:val="24"/>
        </w:rPr>
        <w:t>.</w:t>
      </w:r>
    </w:p>
    <w:p w14:paraId="7098F0C8" w14:textId="77777777" w:rsidR="00971A45" w:rsidRDefault="00ED091D">
      <w:pPr>
        <w:spacing w:line="600" w:lineRule="auto"/>
        <w:ind w:firstLine="720"/>
        <w:jc w:val="both"/>
        <w:rPr>
          <w:rFonts w:eastAsia="Times New Roman"/>
          <w:szCs w:val="24"/>
        </w:rPr>
      </w:pPr>
      <w:r>
        <w:rPr>
          <w:rFonts w:eastAsia="Times New Roman"/>
          <w:szCs w:val="24"/>
        </w:rPr>
        <w:t>Η</w:t>
      </w:r>
      <w:r w:rsidRPr="009C7774">
        <w:rPr>
          <w:rFonts w:eastAsia="Times New Roman"/>
          <w:szCs w:val="24"/>
        </w:rPr>
        <w:t xml:space="preserve"> επόμενη τροπολογία είναι η με </w:t>
      </w:r>
      <w:r>
        <w:rPr>
          <w:rFonts w:eastAsia="Times New Roman"/>
          <w:szCs w:val="24"/>
        </w:rPr>
        <w:t xml:space="preserve">γενικό </w:t>
      </w:r>
      <w:r w:rsidRPr="009C7774">
        <w:rPr>
          <w:rFonts w:eastAsia="Times New Roman"/>
          <w:szCs w:val="24"/>
        </w:rPr>
        <w:t>αριθμό 2015 και ειδικό 165</w:t>
      </w:r>
      <w:r>
        <w:rPr>
          <w:rFonts w:eastAsia="Times New Roman"/>
          <w:szCs w:val="24"/>
        </w:rPr>
        <w:t>,</w:t>
      </w:r>
      <w:r w:rsidRPr="009C7774">
        <w:rPr>
          <w:rFonts w:eastAsia="Times New Roman"/>
          <w:szCs w:val="24"/>
        </w:rPr>
        <w:t xml:space="preserve"> η οποία ρυθμίζει την αποσύνδεση</w:t>
      </w:r>
      <w:r>
        <w:rPr>
          <w:rFonts w:eastAsia="Times New Roman"/>
          <w:szCs w:val="24"/>
        </w:rPr>
        <w:t xml:space="preserve"> νοσοκομείων,</w:t>
      </w:r>
      <w:r w:rsidRPr="009C7774">
        <w:rPr>
          <w:rFonts w:eastAsia="Times New Roman"/>
          <w:szCs w:val="24"/>
        </w:rPr>
        <w:t xml:space="preserve"> όπως ήδη έχει αναφερθεί</w:t>
      </w:r>
      <w:r>
        <w:rPr>
          <w:rFonts w:eastAsia="Times New Roman"/>
          <w:szCs w:val="24"/>
        </w:rPr>
        <w:t>,</w:t>
      </w:r>
      <w:r w:rsidRPr="009C7774">
        <w:rPr>
          <w:rFonts w:eastAsia="Times New Roman"/>
          <w:szCs w:val="24"/>
        </w:rPr>
        <w:t xml:space="preserve"> σε </w:t>
      </w:r>
      <w:r>
        <w:rPr>
          <w:rFonts w:eastAsia="Times New Roman"/>
          <w:szCs w:val="24"/>
        </w:rPr>
        <w:t>επτά περιοχές της χώρας.</w:t>
      </w:r>
    </w:p>
    <w:p w14:paraId="7098F0C9" w14:textId="77777777" w:rsidR="00971A45" w:rsidRDefault="00ED091D">
      <w:pPr>
        <w:spacing w:line="600" w:lineRule="auto"/>
        <w:ind w:firstLine="720"/>
        <w:jc w:val="both"/>
        <w:rPr>
          <w:rFonts w:eastAsia="Times New Roman"/>
          <w:szCs w:val="24"/>
        </w:rPr>
      </w:pPr>
      <w:r>
        <w:rPr>
          <w:rFonts w:eastAsia="Times New Roman"/>
          <w:szCs w:val="24"/>
        </w:rPr>
        <w:t>Θ</w:t>
      </w:r>
      <w:r w:rsidRPr="009C7774">
        <w:rPr>
          <w:rFonts w:eastAsia="Times New Roman"/>
          <w:szCs w:val="24"/>
        </w:rPr>
        <w:t>εωρο</w:t>
      </w:r>
      <w:r>
        <w:rPr>
          <w:rFonts w:eastAsia="Times New Roman"/>
          <w:szCs w:val="24"/>
        </w:rPr>
        <w:t>ύμε ότι αυτή</w:t>
      </w:r>
      <w:r>
        <w:rPr>
          <w:rFonts w:eastAsia="Times New Roman"/>
          <w:szCs w:val="24"/>
        </w:rPr>
        <w:t xml:space="preserve"> η ιστορία του ν.</w:t>
      </w:r>
      <w:r w:rsidRPr="009C7774">
        <w:rPr>
          <w:rFonts w:eastAsia="Times New Roman"/>
          <w:szCs w:val="24"/>
        </w:rPr>
        <w:t>4052</w:t>
      </w:r>
      <w:r>
        <w:rPr>
          <w:rFonts w:eastAsia="Times New Roman"/>
          <w:szCs w:val="24"/>
        </w:rPr>
        <w:t>/20</w:t>
      </w:r>
      <w:r w:rsidRPr="009C7774">
        <w:rPr>
          <w:rFonts w:eastAsia="Times New Roman"/>
          <w:szCs w:val="24"/>
        </w:rPr>
        <w:t>12 και τ</w:t>
      </w:r>
      <w:r>
        <w:rPr>
          <w:rFonts w:eastAsia="Times New Roman"/>
          <w:szCs w:val="24"/>
        </w:rPr>
        <w:t>ης εσπευσμένης διασύνδεσης-συγχώνευσης-</w:t>
      </w:r>
      <w:r w:rsidRPr="009C7774">
        <w:rPr>
          <w:rFonts w:eastAsia="Times New Roman"/>
          <w:szCs w:val="24"/>
        </w:rPr>
        <w:t>συρρίκνωση</w:t>
      </w:r>
      <w:r>
        <w:rPr>
          <w:rFonts w:eastAsia="Times New Roman"/>
          <w:szCs w:val="24"/>
        </w:rPr>
        <w:t>ς</w:t>
      </w:r>
      <w:r w:rsidRPr="009C7774">
        <w:rPr>
          <w:rFonts w:eastAsia="Times New Roman"/>
          <w:szCs w:val="24"/>
        </w:rPr>
        <w:t xml:space="preserve"> οργανισμών και λοιπά</w:t>
      </w:r>
      <w:r>
        <w:rPr>
          <w:rFonts w:eastAsia="Times New Roman"/>
          <w:szCs w:val="24"/>
        </w:rPr>
        <w:t xml:space="preserve"> ήταν μι</w:t>
      </w:r>
      <w:r w:rsidRPr="009C7774">
        <w:rPr>
          <w:rFonts w:eastAsia="Times New Roman"/>
          <w:szCs w:val="24"/>
        </w:rPr>
        <w:t xml:space="preserve">α παρέμβαση απολύτως </w:t>
      </w:r>
      <w:proofErr w:type="spellStart"/>
      <w:r w:rsidRPr="009C7774">
        <w:rPr>
          <w:rFonts w:eastAsia="Times New Roman"/>
          <w:szCs w:val="24"/>
        </w:rPr>
        <w:t>μνημονιακού</w:t>
      </w:r>
      <w:proofErr w:type="spellEnd"/>
      <w:r w:rsidRPr="009C7774">
        <w:rPr>
          <w:rFonts w:eastAsia="Times New Roman"/>
          <w:szCs w:val="24"/>
        </w:rPr>
        <w:t xml:space="preserve"> χαρακτήρα</w:t>
      </w:r>
      <w:r>
        <w:rPr>
          <w:rFonts w:eastAsia="Times New Roman"/>
          <w:szCs w:val="24"/>
        </w:rPr>
        <w:t>. Δεν υπήρξε κα</w:t>
      </w:r>
      <w:r>
        <w:rPr>
          <w:rFonts w:eastAsia="Times New Roman"/>
          <w:szCs w:val="24"/>
        </w:rPr>
        <w:t>μ</w:t>
      </w:r>
      <w:r>
        <w:rPr>
          <w:rFonts w:eastAsia="Times New Roman"/>
          <w:szCs w:val="24"/>
        </w:rPr>
        <w:t>μία</w:t>
      </w:r>
      <w:r w:rsidRPr="009C7774">
        <w:rPr>
          <w:rFonts w:eastAsia="Times New Roman"/>
          <w:szCs w:val="24"/>
        </w:rPr>
        <w:t xml:space="preserve"> σοβαρή προετοιμασία και κα</w:t>
      </w:r>
      <w:r>
        <w:rPr>
          <w:rFonts w:eastAsia="Times New Roman"/>
          <w:szCs w:val="24"/>
        </w:rPr>
        <w:t>μ</w:t>
      </w:r>
      <w:r w:rsidRPr="009C7774">
        <w:rPr>
          <w:rFonts w:eastAsia="Times New Roman"/>
          <w:szCs w:val="24"/>
        </w:rPr>
        <w:t>μιά σοβαρή</w:t>
      </w:r>
      <w:r>
        <w:rPr>
          <w:rFonts w:eastAsia="Times New Roman"/>
          <w:szCs w:val="24"/>
        </w:rPr>
        <w:t>,</w:t>
      </w:r>
      <w:r w:rsidRPr="009C7774">
        <w:rPr>
          <w:rFonts w:eastAsia="Times New Roman"/>
          <w:szCs w:val="24"/>
        </w:rPr>
        <w:t xml:space="preserve"> ας πούμε</w:t>
      </w:r>
      <w:r>
        <w:rPr>
          <w:rFonts w:eastAsia="Times New Roman"/>
          <w:szCs w:val="24"/>
        </w:rPr>
        <w:t>,</w:t>
      </w:r>
      <w:r w:rsidRPr="009C7774">
        <w:rPr>
          <w:rFonts w:eastAsia="Times New Roman"/>
          <w:szCs w:val="24"/>
        </w:rPr>
        <w:t xml:space="preserve"> πρόνοια για το </w:t>
      </w:r>
      <w:r w:rsidRPr="009C7774">
        <w:rPr>
          <w:rFonts w:eastAsia="Times New Roman"/>
          <w:szCs w:val="24"/>
        </w:rPr>
        <w:t>π</w:t>
      </w:r>
      <w:r>
        <w:rPr>
          <w:rFonts w:eastAsia="Times New Roman"/>
          <w:szCs w:val="24"/>
        </w:rPr>
        <w:t>ω</w:t>
      </w:r>
      <w:r w:rsidRPr="009C7774">
        <w:rPr>
          <w:rFonts w:eastAsia="Times New Roman"/>
          <w:szCs w:val="24"/>
        </w:rPr>
        <w:t xml:space="preserve">ς </w:t>
      </w:r>
      <w:r w:rsidRPr="009C7774">
        <w:rPr>
          <w:rFonts w:eastAsia="Times New Roman"/>
          <w:szCs w:val="24"/>
        </w:rPr>
        <w:t>θα αντιμετωπιστ</w:t>
      </w:r>
      <w:r w:rsidRPr="009C7774">
        <w:rPr>
          <w:rFonts w:eastAsia="Times New Roman"/>
          <w:szCs w:val="24"/>
        </w:rPr>
        <w:t>ούν τα προβλήματα</w:t>
      </w:r>
      <w:r>
        <w:rPr>
          <w:rFonts w:eastAsia="Times New Roman"/>
          <w:szCs w:val="24"/>
        </w:rPr>
        <w:t>. Δ</w:t>
      </w:r>
      <w:r w:rsidRPr="009C7774">
        <w:rPr>
          <w:rFonts w:eastAsia="Times New Roman"/>
          <w:szCs w:val="24"/>
        </w:rPr>
        <w:t>ημιούργησε πολλαπλές παρενέργειες</w:t>
      </w:r>
      <w:r>
        <w:rPr>
          <w:rFonts w:eastAsia="Times New Roman"/>
          <w:szCs w:val="24"/>
        </w:rPr>
        <w:t xml:space="preserve">. </w:t>
      </w:r>
    </w:p>
    <w:p w14:paraId="7098F0CA" w14:textId="77777777" w:rsidR="00971A45" w:rsidRDefault="00ED091D">
      <w:pPr>
        <w:spacing w:line="600" w:lineRule="auto"/>
        <w:ind w:firstLine="720"/>
        <w:jc w:val="both"/>
        <w:rPr>
          <w:rFonts w:eastAsia="Times New Roman"/>
          <w:szCs w:val="24"/>
        </w:rPr>
      </w:pPr>
      <w:r>
        <w:rPr>
          <w:rFonts w:eastAsia="Times New Roman"/>
          <w:szCs w:val="24"/>
        </w:rPr>
        <w:t>Κ</w:t>
      </w:r>
      <w:r w:rsidRPr="009C7774">
        <w:rPr>
          <w:rFonts w:eastAsia="Times New Roman"/>
          <w:szCs w:val="24"/>
        </w:rPr>
        <w:t>αι αυτό που κάνουμε τώρα είναι</w:t>
      </w:r>
      <w:r>
        <w:rPr>
          <w:rFonts w:eastAsia="Times New Roman"/>
          <w:szCs w:val="24"/>
        </w:rPr>
        <w:t xml:space="preserve"> ότι</w:t>
      </w:r>
      <w:r w:rsidRPr="009C7774">
        <w:rPr>
          <w:rFonts w:eastAsia="Times New Roman"/>
          <w:szCs w:val="24"/>
        </w:rPr>
        <w:t xml:space="preserve"> σε κάποιες περιοχές που </w:t>
      </w:r>
      <w:r>
        <w:rPr>
          <w:rFonts w:eastAsia="Times New Roman"/>
          <w:szCs w:val="24"/>
        </w:rPr>
        <w:t>α</w:t>
      </w:r>
      <w:r w:rsidRPr="009C7774">
        <w:rPr>
          <w:rFonts w:eastAsia="Times New Roman"/>
          <w:szCs w:val="24"/>
        </w:rPr>
        <w:t>ποδεδειγμένα αυτή η συγχώνευση</w:t>
      </w:r>
      <w:r>
        <w:rPr>
          <w:rFonts w:eastAsia="Times New Roman"/>
          <w:szCs w:val="24"/>
        </w:rPr>
        <w:t>,</w:t>
      </w:r>
      <w:r w:rsidRPr="009C7774">
        <w:rPr>
          <w:rFonts w:eastAsia="Times New Roman"/>
          <w:szCs w:val="24"/>
        </w:rPr>
        <w:t xml:space="preserve"> αντί να βοηθήσει</w:t>
      </w:r>
      <w:r>
        <w:rPr>
          <w:rFonts w:eastAsia="Times New Roman"/>
          <w:szCs w:val="24"/>
        </w:rPr>
        <w:t>,</w:t>
      </w:r>
      <w:r w:rsidRPr="009C7774">
        <w:rPr>
          <w:rFonts w:eastAsia="Times New Roman"/>
          <w:szCs w:val="24"/>
        </w:rPr>
        <w:t xml:space="preserve"> δημιούργησε ακόμη μεγαλύτερες δυσκολίες και προβλήματα</w:t>
      </w:r>
      <w:r>
        <w:rPr>
          <w:rFonts w:eastAsia="Times New Roman"/>
          <w:szCs w:val="24"/>
        </w:rPr>
        <w:t>,</w:t>
      </w:r>
      <w:r w:rsidRPr="009C7774">
        <w:rPr>
          <w:rFonts w:eastAsia="Times New Roman"/>
          <w:szCs w:val="24"/>
        </w:rPr>
        <w:t xml:space="preserve"> ερχόμαστε να το αποκαταστήσουμε</w:t>
      </w:r>
      <w:r>
        <w:rPr>
          <w:rFonts w:eastAsia="Times New Roman"/>
          <w:szCs w:val="24"/>
        </w:rPr>
        <w:t>.</w:t>
      </w:r>
    </w:p>
    <w:p w14:paraId="7098F0CB" w14:textId="77777777" w:rsidR="00971A45" w:rsidRDefault="00ED091D">
      <w:pPr>
        <w:spacing w:line="600" w:lineRule="auto"/>
        <w:ind w:firstLine="720"/>
        <w:jc w:val="both"/>
        <w:rPr>
          <w:rFonts w:eastAsia="Times New Roman"/>
          <w:szCs w:val="24"/>
        </w:rPr>
      </w:pPr>
      <w:r>
        <w:rPr>
          <w:rFonts w:eastAsia="Times New Roman"/>
          <w:szCs w:val="24"/>
        </w:rPr>
        <w:t>Α</w:t>
      </w:r>
      <w:r w:rsidRPr="009C7774">
        <w:rPr>
          <w:rFonts w:eastAsia="Times New Roman"/>
          <w:szCs w:val="24"/>
        </w:rPr>
        <w:t>υτά τα νοσοκομεία είναι</w:t>
      </w:r>
      <w:r>
        <w:rPr>
          <w:rFonts w:eastAsia="Times New Roman"/>
          <w:szCs w:val="24"/>
        </w:rPr>
        <w:t>: το Ν</w:t>
      </w:r>
      <w:r w:rsidRPr="009C7774">
        <w:rPr>
          <w:rFonts w:eastAsia="Times New Roman"/>
          <w:szCs w:val="24"/>
        </w:rPr>
        <w:t>οσοκομείο Ρόδου</w:t>
      </w:r>
      <w:r>
        <w:rPr>
          <w:rFonts w:eastAsia="Times New Roman"/>
          <w:szCs w:val="24"/>
        </w:rPr>
        <w:t>,</w:t>
      </w:r>
      <w:r w:rsidRPr="009C7774">
        <w:rPr>
          <w:rFonts w:eastAsia="Times New Roman"/>
          <w:szCs w:val="24"/>
        </w:rPr>
        <w:t xml:space="preserve"> το οποίο ήταν διασυνδεδεμένο με το Νοσοκομείο Κω και Καλύμνου</w:t>
      </w:r>
      <w:r>
        <w:rPr>
          <w:rFonts w:eastAsia="Times New Roman"/>
          <w:szCs w:val="24"/>
        </w:rPr>
        <w:t>,</w:t>
      </w:r>
      <w:r w:rsidRPr="009C7774">
        <w:rPr>
          <w:rFonts w:eastAsia="Times New Roman"/>
          <w:szCs w:val="24"/>
        </w:rPr>
        <w:t xml:space="preserve"> τα οποία αποσυνδέονται</w:t>
      </w:r>
      <w:r>
        <w:rPr>
          <w:rFonts w:eastAsia="Times New Roman"/>
          <w:szCs w:val="24"/>
        </w:rPr>
        <w:t>,</w:t>
      </w:r>
      <w:r w:rsidRPr="009C7774">
        <w:rPr>
          <w:rFonts w:eastAsia="Times New Roman"/>
          <w:szCs w:val="24"/>
        </w:rPr>
        <w:t xml:space="preserve"> το Νοσοκομείο Κοζάνης</w:t>
      </w:r>
      <w:r>
        <w:rPr>
          <w:rFonts w:eastAsia="Times New Roman"/>
          <w:szCs w:val="24"/>
        </w:rPr>
        <w:t xml:space="preserve"> που ήταν διασυνδεδεμένο με το Ν</w:t>
      </w:r>
      <w:r w:rsidRPr="009C7774">
        <w:rPr>
          <w:rFonts w:eastAsia="Times New Roman"/>
          <w:szCs w:val="24"/>
        </w:rPr>
        <w:t>οσοκομείο Πτολεμαΐδας</w:t>
      </w:r>
      <w:r>
        <w:rPr>
          <w:rFonts w:eastAsia="Times New Roman"/>
          <w:szCs w:val="24"/>
        </w:rPr>
        <w:t>,</w:t>
      </w:r>
      <w:r w:rsidRPr="009C7774">
        <w:rPr>
          <w:rFonts w:eastAsia="Times New Roman"/>
          <w:szCs w:val="24"/>
        </w:rPr>
        <w:t xml:space="preserve"> το Νοσοκομείο Αλεξανδρούπολ</w:t>
      </w:r>
      <w:r>
        <w:rPr>
          <w:rFonts w:eastAsia="Times New Roman"/>
          <w:szCs w:val="24"/>
        </w:rPr>
        <w:t>ης που υπήρχε διασύ</w:t>
      </w:r>
      <w:r>
        <w:rPr>
          <w:rFonts w:eastAsia="Times New Roman"/>
          <w:szCs w:val="24"/>
        </w:rPr>
        <w:t>νδεση με το Ν</w:t>
      </w:r>
      <w:r w:rsidRPr="009C7774">
        <w:rPr>
          <w:rFonts w:eastAsia="Times New Roman"/>
          <w:szCs w:val="24"/>
        </w:rPr>
        <w:t>οσοκομείο Διδυμοτείχου</w:t>
      </w:r>
      <w:r>
        <w:rPr>
          <w:rFonts w:eastAsia="Times New Roman"/>
          <w:szCs w:val="24"/>
        </w:rPr>
        <w:t>,</w:t>
      </w:r>
      <w:r w:rsidRPr="009C7774">
        <w:rPr>
          <w:rFonts w:eastAsia="Times New Roman"/>
          <w:szCs w:val="24"/>
        </w:rPr>
        <w:t xml:space="preserve"> το Πανεπιστημιακό και το Γενικό Νοσοκομείο της Λάρισας</w:t>
      </w:r>
      <w:r>
        <w:rPr>
          <w:rFonts w:eastAsia="Times New Roman"/>
          <w:szCs w:val="24"/>
        </w:rPr>
        <w:t xml:space="preserve">, το </w:t>
      </w:r>
      <w:proofErr w:type="spellStart"/>
      <w:r>
        <w:rPr>
          <w:rFonts w:eastAsia="Times New Roman"/>
          <w:szCs w:val="24"/>
        </w:rPr>
        <w:t>Κουτλιμπάνειο</w:t>
      </w:r>
      <w:proofErr w:type="spellEnd"/>
      <w:r>
        <w:rPr>
          <w:rFonts w:eastAsia="Times New Roman"/>
          <w:szCs w:val="24"/>
        </w:rPr>
        <w:t>,</w:t>
      </w:r>
      <w:r w:rsidRPr="009C7774">
        <w:rPr>
          <w:rFonts w:eastAsia="Times New Roman"/>
          <w:szCs w:val="24"/>
        </w:rPr>
        <w:t xml:space="preserve"> το Πανεπιστημιακό και το </w:t>
      </w:r>
      <w:r>
        <w:rPr>
          <w:rFonts w:eastAsia="Times New Roman"/>
          <w:szCs w:val="24"/>
        </w:rPr>
        <w:t xml:space="preserve">Γενικό Νοσοκομείο του Ηρακλείου, </w:t>
      </w:r>
      <w:r w:rsidRPr="009C7774">
        <w:rPr>
          <w:rFonts w:eastAsia="Times New Roman"/>
          <w:szCs w:val="24"/>
        </w:rPr>
        <w:t xml:space="preserve">το </w:t>
      </w:r>
      <w:r>
        <w:rPr>
          <w:rFonts w:eastAsia="Times New Roman"/>
          <w:szCs w:val="24"/>
        </w:rPr>
        <w:t>«</w:t>
      </w:r>
      <w:proofErr w:type="spellStart"/>
      <w:r w:rsidRPr="009C7774">
        <w:rPr>
          <w:rFonts w:eastAsia="Times New Roman"/>
          <w:szCs w:val="24"/>
        </w:rPr>
        <w:t>Βενιζέλειο</w:t>
      </w:r>
      <w:proofErr w:type="spellEnd"/>
      <w:r>
        <w:rPr>
          <w:rFonts w:eastAsia="Times New Roman"/>
          <w:szCs w:val="24"/>
        </w:rPr>
        <w:t>»</w:t>
      </w:r>
      <w:r>
        <w:rPr>
          <w:rFonts w:eastAsia="Times New Roman"/>
          <w:szCs w:val="24"/>
        </w:rPr>
        <w:t>, και τα Ν</w:t>
      </w:r>
      <w:r w:rsidRPr="009C7774">
        <w:rPr>
          <w:rFonts w:eastAsia="Times New Roman"/>
          <w:szCs w:val="24"/>
        </w:rPr>
        <w:t>οσοκομεία Λήμνου και Μυτιλήνης</w:t>
      </w:r>
      <w:r>
        <w:rPr>
          <w:rFonts w:eastAsia="Times New Roman"/>
          <w:szCs w:val="24"/>
        </w:rPr>
        <w:t>. Όλα αυτά απο</w:t>
      </w:r>
      <w:r w:rsidRPr="009C7774">
        <w:rPr>
          <w:rFonts w:eastAsia="Times New Roman"/>
          <w:szCs w:val="24"/>
        </w:rPr>
        <w:t>συνδέονται</w:t>
      </w:r>
      <w:r>
        <w:rPr>
          <w:rFonts w:eastAsia="Times New Roman"/>
          <w:szCs w:val="24"/>
        </w:rPr>
        <w:t>,</w:t>
      </w:r>
      <w:r w:rsidRPr="009C7774">
        <w:rPr>
          <w:rFonts w:eastAsia="Times New Roman"/>
          <w:szCs w:val="24"/>
        </w:rPr>
        <w:t xml:space="preserve"> αποκτούν αυτοτελή νομική υπόσταση</w:t>
      </w:r>
      <w:r>
        <w:rPr>
          <w:rFonts w:eastAsia="Times New Roman"/>
          <w:szCs w:val="24"/>
        </w:rPr>
        <w:t xml:space="preserve">, </w:t>
      </w:r>
      <w:r w:rsidRPr="009C7774">
        <w:rPr>
          <w:rFonts w:eastAsia="Times New Roman"/>
          <w:szCs w:val="24"/>
        </w:rPr>
        <w:t>χωριστά</w:t>
      </w:r>
      <w:r>
        <w:rPr>
          <w:rFonts w:eastAsia="Times New Roman"/>
          <w:szCs w:val="24"/>
        </w:rPr>
        <w:t xml:space="preserve"> νομικά</w:t>
      </w:r>
      <w:r w:rsidRPr="009C7774">
        <w:rPr>
          <w:rFonts w:eastAsia="Times New Roman"/>
          <w:szCs w:val="24"/>
        </w:rPr>
        <w:t xml:space="preserve"> πρόσωπα δημοσίου δικαίου</w:t>
      </w:r>
      <w:r>
        <w:rPr>
          <w:rFonts w:eastAsia="Times New Roman"/>
          <w:szCs w:val="24"/>
        </w:rPr>
        <w:t>, με χωριστό</w:t>
      </w:r>
      <w:r w:rsidRPr="009C7774">
        <w:rPr>
          <w:rFonts w:eastAsia="Times New Roman"/>
          <w:szCs w:val="24"/>
        </w:rPr>
        <w:t xml:space="preserve"> ΑΦΜ και</w:t>
      </w:r>
      <w:r>
        <w:rPr>
          <w:rFonts w:eastAsia="Times New Roman"/>
          <w:szCs w:val="24"/>
        </w:rPr>
        <w:t xml:space="preserve"> τα λοιπά.</w:t>
      </w:r>
      <w:r w:rsidRPr="009C7774">
        <w:rPr>
          <w:rFonts w:eastAsia="Times New Roman"/>
          <w:szCs w:val="24"/>
        </w:rPr>
        <w:t xml:space="preserve"> </w:t>
      </w:r>
    </w:p>
    <w:p w14:paraId="7098F0CC" w14:textId="77777777" w:rsidR="00971A45" w:rsidRDefault="00ED091D">
      <w:pPr>
        <w:spacing w:line="600" w:lineRule="auto"/>
        <w:ind w:firstLine="720"/>
        <w:jc w:val="both"/>
        <w:rPr>
          <w:rFonts w:eastAsia="Times New Roman"/>
          <w:szCs w:val="24"/>
        </w:rPr>
      </w:pPr>
      <w:r>
        <w:rPr>
          <w:rFonts w:eastAsia="Times New Roman"/>
          <w:szCs w:val="24"/>
        </w:rPr>
        <w:t>Ν</w:t>
      </w:r>
      <w:r w:rsidRPr="009C7774">
        <w:rPr>
          <w:rFonts w:eastAsia="Times New Roman"/>
          <w:szCs w:val="24"/>
        </w:rPr>
        <w:t>ομίζουμε ότι αυτή είναι η πρώτη παρέμβαση</w:t>
      </w:r>
      <w:r>
        <w:rPr>
          <w:rFonts w:eastAsia="Times New Roman"/>
          <w:szCs w:val="24"/>
        </w:rPr>
        <w:t xml:space="preserve">, </w:t>
      </w:r>
      <w:r w:rsidRPr="00D033AA">
        <w:rPr>
          <w:rFonts w:eastAsia="Times New Roman"/>
          <w:szCs w:val="24"/>
        </w:rPr>
        <w:t>γιατί</w:t>
      </w:r>
      <w:r>
        <w:rPr>
          <w:rFonts w:eastAsia="Times New Roman"/>
          <w:szCs w:val="24"/>
        </w:rPr>
        <w:t xml:space="preserve"> </w:t>
      </w:r>
      <w:r w:rsidRPr="009C7774">
        <w:rPr>
          <w:rFonts w:eastAsia="Times New Roman"/>
          <w:szCs w:val="24"/>
        </w:rPr>
        <w:t xml:space="preserve">ετέθη θέμα </w:t>
      </w:r>
      <w:r>
        <w:rPr>
          <w:rFonts w:eastAsia="Times New Roman"/>
          <w:szCs w:val="24"/>
        </w:rPr>
        <w:t xml:space="preserve">από κάποιους συναδέλφους </w:t>
      </w:r>
      <w:r w:rsidRPr="00D033AA">
        <w:rPr>
          <w:rFonts w:eastAsia="Times New Roman"/>
          <w:szCs w:val="24"/>
        </w:rPr>
        <w:t>γιατί</w:t>
      </w:r>
      <w:r>
        <w:rPr>
          <w:rFonts w:eastAsia="Times New Roman"/>
          <w:szCs w:val="24"/>
        </w:rPr>
        <w:t xml:space="preserve"> </w:t>
      </w:r>
      <w:r w:rsidRPr="009C7774">
        <w:rPr>
          <w:rFonts w:eastAsia="Times New Roman"/>
          <w:szCs w:val="24"/>
        </w:rPr>
        <w:t xml:space="preserve">δεν προχωράμε και σε άλλες περιοχές </w:t>
      </w:r>
      <w:r>
        <w:rPr>
          <w:rFonts w:eastAsia="Times New Roman"/>
          <w:szCs w:val="24"/>
        </w:rPr>
        <w:t>και λοιπά. Ήταν μι</w:t>
      </w:r>
      <w:r w:rsidRPr="009C7774">
        <w:rPr>
          <w:rFonts w:eastAsia="Times New Roman"/>
          <w:szCs w:val="24"/>
        </w:rPr>
        <w:t>α π</w:t>
      </w:r>
      <w:r w:rsidRPr="009C7774">
        <w:rPr>
          <w:rFonts w:eastAsia="Times New Roman"/>
          <w:szCs w:val="24"/>
        </w:rPr>
        <w:t xml:space="preserve">ρώτη δέσμη </w:t>
      </w:r>
      <w:r>
        <w:rPr>
          <w:rFonts w:eastAsia="Times New Roman"/>
          <w:szCs w:val="24"/>
        </w:rPr>
        <w:t>αποσύνδεσης. Ενδεχομένως, θα βρούμε ε</w:t>
      </w:r>
      <w:r w:rsidRPr="009C7774">
        <w:rPr>
          <w:rFonts w:eastAsia="Times New Roman"/>
          <w:szCs w:val="24"/>
        </w:rPr>
        <w:t xml:space="preserve">υκαιρία σε ένα επόμενο διάστημα να αξιολογήσουμε και άλλες περιπτώσεις </w:t>
      </w:r>
      <w:r>
        <w:rPr>
          <w:rFonts w:eastAsia="Times New Roman"/>
          <w:szCs w:val="24"/>
        </w:rPr>
        <w:t>όπου έχουν εντοπιστεί προβλήματα. Κ</w:t>
      </w:r>
      <w:r w:rsidRPr="009C7774">
        <w:rPr>
          <w:rFonts w:eastAsia="Times New Roman"/>
          <w:szCs w:val="24"/>
        </w:rPr>
        <w:t>αι ήδη</w:t>
      </w:r>
      <w:r>
        <w:rPr>
          <w:rFonts w:eastAsia="Times New Roman"/>
          <w:szCs w:val="24"/>
        </w:rPr>
        <w:t>,</w:t>
      </w:r>
      <w:r w:rsidRPr="009C7774">
        <w:rPr>
          <w:rFonts w:eastAsia="Times New Roman"/>
          <w:szCs w:val="24"/>
        </w:rPr>
        <w:t xml:space="preserve"> έχοντας </w:t>
      </w:r>
      <w:r>
        <w:rPr>
          <w:rFonts w:eastAsia="Times New Roman"/>
          <w:szCs w:val="24"/>
        </w:rPr>
        <w:t xml:space="preserve">την </w:t>
      </w:r>
      <w:r w:rsidRPr="009C7774">
        <w:rPr>
          <w:rFonts w:eastAsia="Times New Roman"/>
          <w:szCs w:val="24"/>
        </w:rPr>
        <w:t>εμπειρία των πρώτων αποσυνδέσεων</w:t>
      </w:r>
      <w:r>
        <w:rPr>
          <w:rFonts w:eastAsia="Times New Roman"/>
          <w:szCs w:val="24"/>
        </w:rPr>
        <w:t>,</w:t>
      </w:r>
      <w:r w:rsidRPr="009C7774">
        <w:rPr>
          <w:rFonts w:eastAsia="Times New Roman"/>
          <w:szCs w:val="24"/>
        </w:rPr>
        <w:t xml:space="preserve"> ενδεχομένως να δούμε και </w:t>
      </w:r>
      <w:r>
        <w:rPr>
          <w:rFonts w:eastAsia="Times New Roman"/>
          <w:szCs w:val="24"/>
        </w:rPr>
        <w:t>ένα δεύτερο,</w:t>
      </w:r>
      <w:r w:rsidRPr="009C7774">
        <w:rPr>
          <w:rFonts w:eastAsia="Times New Roman"/>
          <w:szCs w:val="24"/>
        </w:rPr>
        <w:t xml:space="preserve"> ας πούμε</w:t>
      </w:r>
      <w:r>
        <w:rPr>
          <w:rFonts w:eastAsia="Times New Roman"/>
          <w:szCs w:val="24"/>
        </w:rPr>
        <w:t>,</w:t>
      </w:r>
      <w:r w:rsidRPr="009C7774">
        <w:rPr>
          <w:rFonts w:eastAsia="Times New Roman"/>
          <w:szCs w:val="24"/>
        </w:rPr>
        <w:t xml:space="preserve"> </w:t>
      </w:r>
      <w:r w:rsidRPr="009C7774">
        <w:rPr>
          <w:rFonts w:eastAsia="Times New Roman"/>
          <w:szCs w:val="24"/>
        </w:rPr>
        <w:t>κύμα αποσυνδέσεων κάποια στιγμή αργότερα</w:t>
      </w:r>
      <w:r>
        <w:rPr>
          <w:rFonts w:eastAsia="Times New Roman"/>
          <w:szCs w:val="24"/>
        </w:rPr>
        <w:t>.</w:t>
      </w:r>
      <w:r w:rsidRPr="009C7774">
        <w:rPr>
          <w:rFonts w:eastAsia="Times New Roman"/>
          <w:szCs w:val="24"/>
        </w:rPr>
        <w:t xml:space="preserve"> </w:t>
      </w:r>
    </w:p>
    <w:p w14:paraId="7098F0CD" w14:textId="77777777" w:rsidR="00971A45" w:rsidRDefault="00ED091D">
      <w:pPr>
        <w:spacing w:line="600" w:lineRule="auto"/>
        <w:ind w:firstLine="720"/>
        <w:jc w:val="both"/>
        <w:rPr>
          <w:rFonts w:eastAsia="Times New Roman"/>
          <w:bCs/>
        </w:rPr>
      </w:pPr>
      <w:r>
        <w:rPr>
          <w:rFonts w:eastAsia="Times New Roman"/>
          <w:b/>
          <w:bCs/>
        </w:rPr>
        <w:t>ΠΡΟΕΔΡΕΥΩΝ (Μάριος Γεωργιάδης):</w:t>
      </w:r>
      <w:r>
        <w:rPr>
          <w:rFonts w:eastAsia="Times New Roman"/>
          <w:szCs w:val="24"/>
        </w:rPr>
        <w:t xml:space="preserve"> Κ</w:t>
      </w:r>
      <w:r>
        <w:rPr>
          <w:rFonts w:eastAsia="Times New Roman"/>
          <w:bCs/>
        </w:rPr>
        <w:t xml:space="preserve">ύριε Υπουργέ! Έχετε φθάσει στα δεκαοκτώ λεπτά. Σας </w:t>
      </w:r>
      <w:r w:rsidRPr="00D033AA">
        <w:rPr>
          <w:rFonts w:eastAsia="Times New Roman"/>
          <w:bCs/>
        </w:rPr>
        <w:t>παρακαλώ</w:t>
      </w:r>
      <w:r>
        <w:rPr>
          <w:rFonts w:eastAsia="Times New Roman"/>
          <w:bCs/>
        </w:rPr>
        <w:t xml:space="preserve"> πολύ.</w:t>
      </w:r>
    </w:p>
    <w:p w14:paraId="7098F0CE" w14:textId="77777777" w:rsidR="00971A45" w:rsidRDefault="00ED091D">
      <w:pPr>
        <w:spacing w:line="600" w:lineRule="auto"/>
        <w:ind w:firstLine="720"/>
        <w:jc w:val="both"/>
        <w:rPr>
          <w:rFonts w:eastAsia="Times New Roman"/>
          <w:bCs/>
        </w:rPr>
      </w:pPr>
      <w:r>
        <w:rPr>
          <w:rFonts w:eastAsia="Times New Roman"/>
          <w:b/>
          <w:bCs/>
        </w:rPr>
        <w:t>ΑΝΔΡΕΑΣ ΞΑΝΘΟΣ (Υπουργός Υγείας):</w:t>
      </w:r>
      <w:r>
        <w:rPr>
          <w:rFonts w:eastAsia="Times New Roman"/>
          <w:bCs/>
        </w:rPr>
        <w:t xml:space="preserve"> Μα, κοιτάξτε τώρα, είναι πολύ σημαντικό. Δεν </w:t>
      </w:r>
      <w:r>
        <w:rPr>
          <w:rFonts w:eastAsia="Times New Roman"/>
          <w:bCs/>
        </w:rPr>
        <w:t xml:space="preserve">γίνεται </w:t>
      </w:r>
      <w:r>
        <w:rPr>
          <w:rFonts w:eastAsia="Times New Roman"/>
          <w:bCs/>
        </w:rPr>
        <w:t xml:space="preserve">να μην παρουσιάσω τις </w:t>
      </w:r>
      <w:r w:rsidRPr="00D033AA">
        <w:rPr>
          <w:rFonts w:eastAsia="Times New Roman"/>
          <w:bCs/>
        </w:rPr>
        <w:t>τροπο</w:t>
      </w:r>
      <w:r w:rsidRPr="00D033AA">
        <w:rPr>
          <w:rFonts w:eastAsia="Times New Roman"/>
          <w:bCs/>
        </w:rPr>
        <w:t>λογί</w:t>
      </w:r>
      <w:r>
        <w:rPr>
          <w:rFonts w:eastAsia="Times New Roman"/>
          <w:bCs/>
        </w:rPr>
        <w:t>ες.</w:t>
      </w:r>
    </w:p>
    <w:p w14:paraId="7098F0CF" w14:textId="77777777" w:rsidR="00971A45" w:rsidRDefault="00ED091D">
      <w:pPr>
        <w:spacing w:line="600" w:lineRule="auto"/>
        <w:ind w:firstLine="720"/>
        <w:jc w:val="both"/>
        <w:rPr>
          <w:rFonts w:eastAsia="Times New Roman"/>
          <w:bCs/>
        </w:rPr>
      </w:pPr>
      <w:r w:rsidRPr="00D033AA">
        <w:rPr>
          <w:rFonts w:eastAsia="Times New Roman"/>
          <w:b/>
          <w:bCs/>
        </w:rPr>
        <w:t>ΠΑΥΛΟΣ ΠΟΛΑΚΗΣ (Αναπληρωτής Υπουργός Υγείας):</w:t>
      </w:r>
      <w:r>
        <w:rPr>
          <w:rFonts w:eastAsia="Times New Roman"/>
          <w:bCs/>
        </w:rPr>
        <w:t xml:space="preserve"> Δεν θα τις παρουσιάσει;</w:t>
      </w:r>
    </w:p>
    <w:p w14:paraId="7098F0D0" w14:textId="77777777" w:rsidR="00971A45" w:rsidRDefault="00ED091D">
      <w:pPr>
        <w:spacing w:line="600" w:lineRule="auto"/>
        <w:ind w:firstLine="720"/>
        <w:jc w:val="both"/>
        <w:rPr>
          <w:rFonts w:eastAsia="Times New Roman"/>
          <w:szCs w:val="24"/>
        </w:rPr>
      </w:pPr>
      <w:r>
        <w:rPr>
          <w:rFonts w:eastAsia="Times New Roman"/>
          <w:b/>
          <w:bCs/>
        </w:rPr>
        <w:t>ΠΡΟΕΔΡΕΥΩΝ (Μάριος Γεωργιάδης):</w:t>
      </w:r>
      <w:r>
        <w:rPr>
          <w:rFonts w:eastAsia="Times New Roman"/>
          <w:szCs w:val="24"/>
        </w:rPr>
        <w:t xml:space="preserve"> Μα, ξέρετε τι γίνεται; </w:t>
      </w:r>
      <w:r w:rsidRPr="00D033AA">
        <w:rPr>
          <w:rFonts w:eastAsia="Times New Roman"/>
          <w:szCs w:val="24"/>
        </w:rPr>
        <w:t>Υπάρχει</w:t>
      </w:r>
      <w:r>
        <w:rPr>
          <w:rFonts w:eastAsia="Times New Roman"/>
          <w:szCs w:val="24"/>
        </w:rPr>
        <w:t xml:space="preserve"> εκτενής ανάλυση στις </w:t>
      </w:r>
      <w:r w:rsidRPr="00D033AA">
        <w:rPr>
          <w:rFonts w:eastAsia="Times New Roman"/>
          <w:szCs w:val="24"/>
        </w:rPr>
        <w:t>τροπολογί</w:t>
      </w:r>
      <w:r>
        <w:rPr>
          <w:rFonts w:eastAsia="Times New Roman"/>
          <w:szCs w:val="24"/>
        </w:rPr>
        <w:t>ες.</w:t>
      </w:r>
    </w:p>
    <w:p w14:paraId="7098F0D1" w14:textId="77777777" w:rsidR="00971A45" w:rsidRDefault="00ED091D">
      <w:pPr>
        <w:spacing w:line="600" w:lineRule="auto"/>
        <w:ind w:firstLine="720"/>
        <w:jc w:val="both"/>
        <w:rPr>
          <w:rFonts w:eastAsia="Times New Roman"/>
          <w:bCs/>
        </w:rPr>
      </w:pPr>
      <w:r>
        <w:rPr>
          <w:rFonts w:eastAsia="Times New Roman"/>
          <w:b/>
          <w:bCs/>
        </w:rPr>
        <w:t>ΑΝΔΡΕΑΣ ΞΑΝΘΟΣ (Υπουργός Υγείας):</w:t>
      </w:r>
      <w:r>
        <w:rPr>
          <w:rFonts w:eastAsia="Times New Roman"/>
          <w:bCs/>
        </w:rPr>
        <w:t xml:space="preserve"> Άλλη μία </w:t>
      </w:r>
      <w:r w:rsidRPr="00D033AA">
        <w:rPr>
          <w:rFonts w:eastAsia="Times New Roman"/>
          <w:bCs/>
        </w:rPr>
        <w:t>είναι</w:t>
      </w:r>
      <w:r>
        <w:rPr>
          <w:rFonts w:eastAsia="Times New Roman"/>
          <w:bCs/>
        </w:rPr>
        <w:t xml:space="preserve">, </w:t>
      </w:r>
      <w:r w:rsidRPr="00D033AA">
        <w:rPr>
          <w:rFonts w:eastAsia="Times New Roman"/>
          <w:bCs/>
        </w:rPr>
        <w:t>κύριε Πρόεδρε,</w:t>
      </w:r>
      <w:r>
        <w:rPr>
          <w:rFonts w:eastAsia="Times New Roman"/>
          <w:bCs/>
        </w:rPr>
        <w:t xml:space="preserve"> και τελειώνω.</w:t>
      </w:r>
    </w:p>
    <w:p w14:paraId="7098F0D2" w14:textId="77777777" w:rsidR="00971A45" w:rsidRDefault="00ED091D">
      <w:pPr>
        <w:spacing w:line="600" w:lineRule="auto"/>
        <w:ind w:firstLine="720"/>
        <w:jc w:val="both"/>
        <w:rPr>
          <w:rFonts w:eastAsia="Times New Roman"/>
          <w:szCs w:val="24"/>
        </w:rPr>
      </w:pPr>
      <w:r w:rsidRPr="00D033AA">
        <w:rPr>
          <w:rFonts w:eastAsia="Times New Roman"/>
          <w:bCs/>
        </w:rPr>
        <w:t>Υπ</w:t>
      </w:r>
      <w:r w:rsidRPr="00D033AA">
        <w:rPr>
          <w:rFonts w:eastAsia="Times New Roman"/>
          <w:bCs/>
        </w:rPr>
        <w:t>άρχει</w:t>
      </w:r>
      <w:r>
        <w:rPr>
          <w:rFonts w:eastAsia="Times New Roman"/>
          <w:bCs/>
        </w:rPr>
        <w:t xml:space="preserve"> μια</w:t>
      </w:r>
      <w:r w:rsidRPr="009C7774">
        <w:rPr>
          <w:rFonts w:eastAsia="Times New Roman"/>
          <w:szCs w:val="24"/>
        </w:rPr>
        <w:t xml:space="preserve"> αλλαγή στο θέμα των εξετάσεων για την ειδικότη</w:t>
      </w:r>
      <w:r>
        <w:rPr>
          <w:rFonts w:eastAsia="Times New Roman"/>
          <w:szCs w:val="24"/>
        </w:rPr>
        <w:t>τα των γιατρών. Θ</w:t>
      </w:r>
      <w:r w:rsidRPr="009C7774">
        <w:rPr>
          <w:rFonts w:eastAsia="Times New Roman"/>
          <w:szCs w:val="24"/>
        </w:rPr>
        <w:t xml:space="preserve">εσπίζουμε κάτι το οποίο είχε εισηγηθεί η ολομέλεια </w:t>
      </w:r>
      <w:r>
        <w:rPr>
          <w:rFonts w:eastAsia="Times New Roman"/>
          <w:szCs w:val="24"/>
        </w:rPr>
        <w:t>του ΚΕΣΥ,</w:t>
      </w:r>
      <w:r w:rsidRPr="009C7774">
        <w:rPr>
          <w:rFonts w:eastAsia="Times New Roman"/>
          <w:szCs w:val="24"/>
        </w:rPr>
        <w:t xml:space="preserve"> </w:t>
      </w:r>
      <w:r>
        <w:rPr>
          <w:rFonts w:eastAsia="Times New Roman"/>
          <w:szCs w:val="24"/>
        </w:rPr>
        <w:t>η επιτροπή εκπαίδευσής του,</w:t>
      </w:r>
      <w:r w:rsidRPr="009C7774">
        <w:rPr>
          <w:rFonts w:eastAsia="Times New Roman"/>
          <w:szCs w:val="24"/>
        </w:rPr>
        <w:t xml:space="preserve"> όλες οι ομάδες εργασίας των </w:t>
      </w:r>
      <w:r>
        <w:rPr>
          <w:rFonts w:eastAsia="Times New Roman"/>
          <w:szCs w:val="24"/>
        </w:rPr>
        <w:t>σαράντα πέντε</w:t>
      </w:r>
      <w:r w:rsidRPr="009C7774">
        <w:rPr>
          <w:rFonts w:eastAsia="Times New Roman"/>
          <w:szCs w:val="24"/>
        </w:rPr>
        <w:t xml:space="preserve"> ειδικοτήτων και </w:t>
      </w:r>
      <w:r w:rsidRPr="00863711">
        <w:rPr>
          <w:rFonts w:eastAsia="Times New Roman"/>
          <w:szCs w:val="24"/>
        </w:rPr>
        <w:t>εξειδικεύσεων της</w:t>
      </w:r>
      <w:r>
        <w:rPr>
          <w:rFonts w:eastAsia="Times New Roman"/>
          <w:szCs w:val="24"/>
        </w:rPr>
        <w:t xml:space="preserve"> χώρας, να πάμε σε ένα ενιαίο π</w:t>
      </w:r>
      <w:r w:rsidRPr="009C7774">
        <w:rPr>
          <w:rFonts w:eastAsia="Times New Roman"/>
          <w:szCs w:val="24"/>
        </w:rPr>
        <w:t>λαίσιο</w:t>
      </w:r>
      <w:r>
        <w:rPr>
          <w:rFonts w:eastAsia="Times New Roman"/>
          <w:szCs w:val="24"/>
        </w:rPr>
        <w:t xml:space="preserve"> κ</w:t>
      </w:r>
      <w:r w:rsidRPr="009C7774">
        <w:rPr>
          <w:rFonts w:eastAsia="Times New Roman"/>
          <w:szCs w:val="24"/>
        </w:rPr>
        <w:t xml:space="preserve">αι όσον αφορά </w:t>
      </w:r>
      <w:r>
        <w:rPr>
          <w:rFonts w:eastAsia="Times New Roman"/>
          <w:szCs w:val="24"/>
        </w:rPr>
        <w:t>σ</w:t>
      </w:r>
      <w:r>
        <w:rPr>
          <w:rFonts w:eastAsia="Times New Roman"/>
          <w:szCs w:val="24"/>
        </w:rPr>
        <w:t>τ</w:t>
      </w:r>
      <w:r w:rsidRPr="009C7774">
        <w:rPr>
          <w:rFonts w:eastAsia="Times New Roman"/>
          <w:szCs w:val="24"/>
        </w:rPr>
        <w:t>ο περιεχόμενο της εκπαίδευσης στη διάρκεια της ειδικότητας</w:t>
      </w:r>
      <w:r>
        <w:rPr>
          <w:rFonts w:eastAsia="Times New Roman"/>
          <w:szCs w:val="24"/>
        </w:rPr>
        <w:t>,</w:t>
      </w:r>
      <w:r w:rsidRPr="009C7774">
        <w:rPr>
          <w:rFonts w:eastAsia="Times New Roman"/>
          <w:szCs w:val="24"/>
        </w:rPr>
        <w:t xml:space="preserve"> τις δεξιότητες που πρέπει να αποκτά ο ειδικευόμενος</w:t>
      </w:r>
      <w:r>
        <w:rPr>
          <w:rFonts w:eastAsia="Times New Roman"/>
          <w:szCs w:val="24"/>
        </w:rPr>
        <w:t xml:space="preserve"> να καταγράφονται στο </w:t>
      </w:r>
      <w:r w:rsidRPr="00431FDF">
        <w:rPr>
          <w:rFonts w:eastAsia="Times New Roman"/>
          <w:szCs w:val="24"/>
        </w:rPr>
        <w:t xml:space="preserve"> </w:t>
      </w:r>
      <w:r>
        <w:rPr>
          <w:rFonts w:eastAsia="Times New Roman"/>
          <w:szCs w:val="24"/>
          <w:lang w:val="en-US"/>
        </w:rPr>
        <w:t>logbook</w:t>
      </w:r>
      <w:r>
        <w:rPr>
          <w:rFonts w:eastAsia="Times New Roman"/>
          <w:szCs w:val="24"/>
        </w:rPr>
        <w:t xml:space="preserve"> και τα λοιπά και να </w:t>
      </w:r>
      <w:r w:rsidRPr="00431FDF">
        <w:rPr>
          <w:rFonts w:eastAsia="Times New Roman"/>
          <w:szCs w:val="24"/>
        </w:rPr>
        <w:t>υπάρχει</w:t>
      </w:r>
      <w:r>
        <w:rPr>
          <w:rFonts w:eastAsia="Times New Roman"/>
          <w:szCs w:val="24"/>
        </w:rPr>
        <w:t xml:space="preserve"> και ένα σύστημα εξετάσεων πανελ</w:t>
      </w:r>
      <w:r>
        <w:rPr>
          <w:rFonts w:eastAsia="Times New Roman"/>
          <w:szCs w:val="24"/>
        </w:rPr>
        <w:t xml:space="preserve">λαδικού </w:t>
      </w:r>
      <w:r w:rsidRPr="009C7774">
        <w:rPr>
          <w:rFonts w:eastAsia="Times New Roman"/>
          <w:szCs w:val="24"/>
        </w:rPr>
        <w:t>χαρακτήρα</w:t>
      </w:r>
      <w:r>
        <w:rPr>
          <w:rFonts w:eastAsia="Times New Roman"/>
          <w:szCs w:val="24"/>
        </w:rPr>
        <w:t xml:space="preserve">. </w:t>
      </w:r>
    </w:p>
    <w:p w14:paraId="7098F0D3" w14:textId="77777777" w:rsidR="00971A45" w:rsidRDefault="00ED091D">
      <w:pPr>
        <w:spacing w:line="600" w:lineRule="auto"/>
        <w:ind w:firstLine="720"/>
        <w:jc w:val="both"/>
        <w:rPr>
          <w:rFonts w:eastAsia="Times New Roman"/>
          <w:szCs w:val="24"/>
        </w:rPr>
      </w:pPr>
      <w:r>
        <w:rPr>
          <w:rFonts w:eastAsia="Times New Roman"/>
          <w:szCs w:val="24"/>
        </w:rPr>
        <w:t>Δηλαδή, οι εξετάσεις να γίνονται</w:t>
      </w:r>
      <w:r w:rsidRPr="009C7774">
        <w:rPr>
          <w:rFonts w:eastAsia="Times New Roman"/>
          <w:szCs w:val="24"/>
        </w:rPr>
        <w:t xml:space="preserve"> τέσσερις φορές το</w:t>
      </w:r>
      <w:r>
        <w:rPr>
          <w:rFonts w:eastAsia="Times New Roman"/>
          <w:szCs w:val="24"/>
        </w:rPr>
        <w:t>ν</w:t>
      </w:r>
      <w:r w:rsidRPr="009C7774">
        <w:rPr>
          <w:rFonts w:eastAsia="Times New Roman"/>
          <w:szCs w:val="24"/>
        </w:rPr>
        <w:t xml:space="preserve"> χρόνο</w:t>
      </w:r>
      <w:r>
        <w:rPr>
          <w:rFonts w:eastAsia="Times New Roman"/>
          <w:szCs w:val="24"/>
        </w:rPr>
        <w:t>,</w:t>
      </w:r>
      <w:r w:rsidRPr="009C7774">
        <w:rPr>
          <w:rFonts w:eastAsia="Times New Roman"/>
          <w:szCs w:val="24"/>
        </w:rPr>
        <w:t xml:space="preserve"> σε δύο</w:t>
      </w:r>
      <w:r>
        <w:rPr>
          <w:rFonts w:eastAsia="Times New Roman"/>
          <w:szCs w:val="24"/>
        </w:rPr>
        <w:t>,</w:t>
      </w:r>
      <w:r w:rsidRPr="009C7774">
        <w:rPr>
          <w:rFonts w:eastAsia="Times New Roman"/>
          <w:szCs w:val="24"/>
        </w:rPr>
        <w:t xml:space="preserve"> </w:t>
      </w:r>
      <w:r>
        <w:rPr>
          <w:rFonts w:eastAsia="Times New Roman"/>
          <w:szCs w:val="24"/>
        </w:rPr>
        <w:t>όμως,</w:t>
      </w:r>
      <w:r w:rsidRPr="009C7774">
        <w:rPr>
          <w:rFonts w:eastAsia="Times New Roman"/>
          <w:szCs w:val="24"/>
        </w:rPr>
        <w:t xml:space="preserve"> περιοχές της χώρας</w:t>
      </w:r>
      <w:r>
        <w:rPr>
          <w:rFonts w:eastAsia="Times New Roman"/>
          <w:szCs w:val="24"/>
        </w:rPr>
        <w:t>,</w:t>
      </w:r>
      <w:r w:rsidRPr="009C7774">
        <w:rPr>
          <w:rFonts w:eastAsia="Times New Roman"/>
          <w:szCs w:val="24"/>
        </w:rPr>
        <w:t xml:space="preserve"> Αθήνα και Θεσσαλονίκη</w:t>
      </w:r>
      <w:r>
        <w:rPr>
          <w:rFonts w:eastAsia="Times New Roman"/>
          <w:szCs w:val="24"/>
        </w:rPr>
        <w:t>,</w:t>
      </w:r>
      <w:r w:rsidRPr="009C7774">
        <w:rPr>
          <w:rFonts w:eastAsia="Times New Roman"/>
          <w:szCs w:val="24"/>
        </w:rPr>
        <w:t xml:space="preserve"> ένας συνδυασμός γραπτών και προφορικών εξετάσεων</w:t>
      </w:r>
      <w:r>
        <w:rPr>
          <w:rFonts w:eastAsia="Times New Roman"/>
          <w:szCs w:val="24"/>
        </w:rPr>
        <w:t>,</w:t>
      </w:r>
      <w:r w:rsidRPr="009C7774">
        <w:rPr>
          <w:rFonts w:eastAsia="Times New Roman"/>
          <w:szCs w:val="24"/>
        </w:rPr>
        <w:t xml:space="preserve"> κατά την άποψή </w:t>
      </w:r>
      <w:r>
        <w:rPr>
          <w:rFonts w:eastAsia="Times New Roman"/>
          <w:szCs w:val="24"/>
        </w:rPr>
        <w:t>μας, απολύτως διαφανή</w:t>
      </w:r>
      <w:r w:rsidRPr="009C7774">
        <w:rPr>
          <w:rFonts w:eastAsia="Times New Roman"/>
          <w:szCs w:val="24"/>
        </w:rPr>
        <w:t>ς</w:t>
      </w:r>
      <w:r>
        <w:rPr>
          <w:rFonts w:eastAsia="Times New Roman"/>
          <w:szCs w:val="24"/>
        </w:rPr>
        <w:t xml:space="preserve"> που διασφαλίζει ότι πραγματικά ο</w:t>
      </w:r>
      <w:r w:rsidRPr="009C7774">
        <w:rPr>
          <w:rFonts w:eastAsia="Times New Roman"/>
          <w:szCs w:val="24"/>
        </w:rPr>
        <w:t>ι συνάδελφοι οι οποίοι είναι καλά προετοιμασμένοι θα μπορούν να περάσουν τις εξετάσεις επιτυχώς</w:t>
      </w:r>
      <w:r>
        <w:rPr>
          <w:rFonts w:eastAsia="Times New Roman"/>
          <w:szCs w:val="24"/>
        </w:rPr>
        <w:t>, για να πάρουν</w:t>
      </w:r>
      <w:r w:rsidRPr="009C7774">
        <w:rPr>
          <w:rFonts w:eastAsia="Times New Roman"/>
          <w:szCs w:val="24"/>
        </w:rPr>
        <w:t xml:space="preserve"> τον τίτλο της ειδικότητας και δεν θα αναζητούν την εύνοια των διευθυντών </w:t>
      </w:r>
      <w:r>
        <w:rPr>
          <w:rFonts w:eastAsia="Times New Roman"/>
          <w:szCs w:val="24"/>
        </w:rPr>
        <w:t>τους,</w:t>
      </w:r>
      <w:r w:rsidRPr="009C7774">
        <w:rPr>
          <w:rFonts w:eastAsia="Times New Roman"/>
          <w:szCs w:val="24"/>
        </w:rPr>
        <w:t xml:space="preserve"> των καθηγητών</w:t>
      </w:r>
      <w:r>
        <w:rPr>
          <w:rFonts w:eastAsia="Times New Roman"/>
          <w:szCs w:val="24"/>
        </w:rPr>
        <w:t>,</w:t>
      </w:r>
      <w:r w:rsidRPr="009C7774">
        <w:rPr>
          <w:rFonts w:eastAsia="Times New Roman"/>
          <w:szCs w:val="24"/>
        </w:rPr>
        <w:t xml:space="preserve"> οι οποίοι ασκούν ένα</w:t>
      </w:r>
      <w:r>
        <w:rPr>
          <w:rFonts w:eastAsia="Times New Roman"/>
          <w:szCs w:val="24"/>
        </w:rPr>
        <w:t>ν</w:t>
      </w:r>
      <w:r w:rsidRPr="009C7774">
        <w:rPr>
          <w:rFonts w:eastAsia="Times New Roman"/>
          <w:szCs w:val="24"/>
        </w:rPr>
        <w:t xml:space="preserve"> μηχανισμό εξουσίας μέσα από τ</w:t>
      </w:r>
      <w:r w:rsidRPr="009C7774">
        <w:rPr>
          <w:rFonts w:eastAsia="Times New Roman"/>
          <w:szCs w:val="24"/>
        </w:rPr>
        <w:t xml:space="preserve">ις </w:t>
      </w:r>
      <w:r>
        <w:rPr>
          <w:rFonts w:eastAsia="Times New Roman"/>
          <w:szCs w:val="24"/>
        </w:rPr>
        <w:t>εξεταστικές επιτροπές. Τ</w:t>
      </w:r>
      <w:r w:rsidRPr="009C7774">
        <w:rPr>
          <w:rFonts w:eastAsia="Times New Roman"/>
          <w:szCs w:val="24"/>
        </w:rPr>
        <w:t xml:space="preserve">α ξέρουμε αυτά τώρα και δεν νομίζω ότι στα σοβαρά </w:t>
      </w:r>
      <w:r>
        <w:rPr>
          <w:rFonts w:eastAsia="Times New Roman"/>
          <w:szCs w:val="24"/>
        </w:rPr>
        <w:t>κάποιος</w:t>
      </w:r>
      <w:r w:rsidRPr="009C7774">
        <w:rPr>
          <w:rFonts w:eastAsia="Times New Roman"/>
          <w:szCs w:val="24"/>
        </w:rPr>
        <w:t xml:space="preserve"> </w:t>
      </w:r>
      <w:r w:rsidRPr="009C7774">
        <w:rPr>
          <w:rFonts w:eastAsia="Times New Roman"/>
          <w:szCs w:val="24"/>
        </w:rPr>
        <w:t>υπερασπίζετα</w:t>
      </w:r>
      <w:r>
        <w:rPr>
          <w:rFonts w:eastAsia="Times New Roman"/>
          <w:szCs w:val="24"/>
        </w:rPr>
        <w:t>ι το σημερινό σύστημα.</w:t>
      </w:r>
    </w:p>
    <w:p w14:paraId="7098F0D4" w14:textId="77777777" w:rsidR="00971A45" w:rsidRDefault="00ED091D">
      <w:pPr>
        <w:spacing w:line="600" w:lineRule="auto"/>
        <w:ind w:firstLine="720"/>
        <w:jc w:val="both"/>
        <w:rPr>
          <w:rFonts w:eastAsia="Times New Roman"/>
          <w:szCs w:val="24"/>
        </w:rPr>
      </w:pPr>
      <w:r>
        <w:rPr>
          <w:rFonts w:eastAsia="Times New Roman"/>
          <w:szCs w:val="24"/>
        </w:rPr>
        <w:t xml:space="preserve">Κι επίσης, προβλέπουμε </w:t>
      </w:r>
      <w:r w:rsidRPr="009C7774">
        <w:rPr>
          <w:rFonts w:eastAsia="Times New Roman"/>
          <w:szCs w:val="24"/>
        </w:rPr>
        <w:t xml:space="preserve">για τους ειδικευόμενους που θα είναι εκτός Αθήνας </w:t>
      </w:r>
      <w:r>
        <w:rPr>
          <w:rFonts w:eastAsia="Times New Roman"/>
          <w:szCs w:val="24"/>
        </w:rPr>
        <w:t xml:space="preserve">και </w:t>
      </w:r>
      <w:r w:rsidRPr="009C7774">
        <w:rPr>
          <w:rFonts w:eastAsia="Times New Roman"/>
          <w:szCs w:val="24"/>
        </w:rPr>
        <w:t>Θεσσαλονίκης και θα αναγκαστούν να μετακινηθούν</w:t>
      </w:r>
      <w:r>
        <w:rPr>
          <w:rFonts w:eastAsia="Times New Roman"/>
          <w:szCs w:val="24"/>
        </w:rPr>
        <w:t xml:space="preserve"> και</w:t>
      </w:r>
      <w:r w:rsidRPr="009C7774">
        <w:rPr>
          <w:rFonts w:eastAsia="Times New Roman"/>
          <w:szCs w:val="24"/>
        </w:rPr>
        <w:t xml:space="preserve"> να διαμείνουν για να δώσουν εξετάσεις μακριά από το σπίτι </w:t>
      </w:r>
      <w:r>
        <w:rPr>
          <w:rFonts w:eastAsia="Times New Roman"/>
          <w:szCs w:val="24"/>
        </w:rPr>
        <w:t>τους,</w:t>
      </w:r>
      <w:r w:rsidRPr="009C7774">
        <w:rPr>
          <w:rFonts w:eastAsia="Times New Roman"/>
          <w:szCs w:val="24"/>
        </w:rPr>
        <w:t xml:space="preserve"> ένα επίδομα</w:t>
      </w:r>
      <w:r>
        <w:rPr>
          <w:rFonts w:eastAsia="Times New Roman"/>
          <w:szCs w:val="24"/>
        </w:rPr>
        <w:t xml:space="preserve"> ύψους</w:t>
      </w:r>
      <w:r w:rsidRPr="009C7774">
        <w:rPr>
          <w:rFonts w:eastAsia="Times New Roman"/>
          <w:szCs w:val="24"/>
        </w:rPr>
        <w:t xml:space="preserve"> 150 ευρώ</w:t>
      </w:r>
      <w:r>
        <w:rPr>
          <w:rFonts w:eastAsia="Times New Roman"/>
          <w:szCs w:val="24"/>
        </w:rPr>
        <w:t>,</w:t>
      </w:r>
      <w:r w:rsidRPr="009C7774">
        <w:rPr>
          <w:rFonts w:eastAsia="Times New Roman"/>
          <w:szCs w:val="24"/>
        </w:rPr>
        <w:t xml:space="preserve"> το οποίο θα τους χορηγηθεί</w:t>
      </w:r>
      <w:r>
        <w:rPr>
          <w:rFonts w:eastAsia="Times New Roman"/>
          <w:szCs w:val="24"/>
        </w:rPr>
        <w:t>.</w:t>
      </w:r>
      <w:r w:rsidRPr="009C7774">
        <w:rPr>
          <w:rFonts w:eastAsia="Times New Roman"/>
          <w:szCs w:val="24"/>
        </w:rPr>
        <w:t xml:space="preserve"> </w:t>
      </w:r>
    </w:p>
    <w:p w14:paraId="7098F0D5" w14:textId="77777777" w:rsidR="00971A45" w:rsidRDefault="00ED091D">
      <w:pPr>
        <w:spacing w:line="600" w:lineRule="auto"/>
        <w:ind w:firstLine="720"/>
        <w:jc w:val="both"/>
        <w:rPr>
          <w:rFonts w:eastAsia="Times New Roman"/>
          <w:szCs w:val="24"/>
        </w:rPr>
      </w:pPr>
      <w:r>
        <w:rPr>
          <w:rFonts w:eastAsia="Times New Roman"/>
          <w:szCs w:val="24"/>
        </w:rPr>
        <w:t>Κ</w:t>
      </w:r>
      <w:r w:rsidRPr="009C7774">
        <w:rPr>
          <w:rFonts w:eastAsia="Times New Roman"/>
          <w:szCs w:val="24"/>
        </w:rPr>
        <w:t xml:space="preserve">ι </w:t>
      </w:r>
      <w:r>
        <w:rPr>
          <w:rFonts w:eastAsia="Times New Roman"/>
          <w:szCs w:val="24"/>
        </w:rPr>
        <w:t>επίσης, κάνουμε μια</w:t>
      </w:r>
      <w:r w:rsidRPr="009C7774">
        <w:rPr>
          <w:rFonts w:eastAsia="Times New Roman"/>
          <w:szCs w:val="24"/>
        </w:rPr>
        <w:t xml:space="preserve"> παρέμβαση </w:t>
      </w:r>
      <w:r>
        <w:rPr>
          <w:rFonts w:eastAsia="Times New Roman"/>
          <w:szCs w:val="24"/>
        </w:rPr>
        <w:t>με την</w:t>
      </w:r>
      <w:r w:rsidRPr="009C7774">
        <w:rPr>
          <w:rFonts w:eastAsia="Times New Roman"/>
          <w:szCs w:val="24"/>
        </w:rPr>
        <w:t xml:space="preserve"> τροπολογία του </w:t>
      </w:r>
      <w:r>
        <w:rPr>
          <w:rFonts w:eastAsia="Times New Roman"/>
          <w:szCs w:val="24"/>
        </w:rPr>
        <w:t>ΕΟΜ</w:t>
      </w:r>
      <w:r w:rsidRPr="009C7774">
        <w:rPr>
          <w:rFonts w:eastAsia="Times New Roman"/>
          <w:szCs w:val="24"/>
        </w:rPr>
        <w:t xml:space="preserve"> για το</w:t>
      </w:r>
      <w:r>
        <w:rPr>
          <w:rFonts w:eastAsia="Times New Roman"/>
          <w:szCs w:val="24"/>
        </w:rPr>
        <w:t>ν</w:t>
      </w:r>
      <w:r w:rsidRPr="009C7774">
        <w:rPr>
          <w:rFonts w:eastAsia="Times New Roman"/>
          <w:szCs w:val="24"/>
        </w:rPr>
        <w:t xml:space="preserve"> συναισθηματικό </w:t>
      </w:r>
      <w:r>
        <w:rPr>
          <w:rFonts w:eastAsia="Times New Roman"/>
          <w:szCs w:val="24"/>
        </w:rPr>
        <w:t xml:space="preserve">δότη, </w:t>
      </w:r>
      <w:r w:rsidRPr="004A03EE">
        <w:rPr>
          <w:rFonts w:eastAsia="Times New Roman"/>
          <w:szCs w:val="24"/>
        </w:rPr>
        <w:t>γιατί</w:t>
      </w:r>
      <w:r w:rsidRPr="009C7774">
        <w:rPr>
          <w:rFonts w:eastAsia="Times New Roman"/>
          <w:szCs w:val="24"/>
        </w:rPr>
        <w:t xml:space="preserve"> </w:t>
      </w:r>
      <w:r>
        <w:rPr>
          <w:rFonts w:eastAsia="Times New Roman"/>
          <w:szCs w:val="24"/>
        </w:rPr>
        <w:t>ε</w:t>
      </w:r>
      <w:r w:rsidRPr="009C7774">
        <w:rPr>
          <w:rFonts w:eastAsia="Times New Roman"/>
          <w:szCs w:val="24"/>
        </w:rPr>
        <w:t>ίναι λίγο αδιαφανές το σύστημα</w:t>
      </w:r>
      <w:r>
        <w:rPr>
          <w:rFonts w:eastAsia="Times New Roman"/>
          <w:szCs w:val="24"/>
        </w:rPr>
        <w:t>. Βάζουμε</w:t>
      </w:r>
      <w:r>
        <w:rPr>
          <w:rFonts w:eastAsia="Times New Roman"/>
          <w:szCs w:val="24"/>
        </w:rPr>
        <w:t xml:space="preserve"> μι</w:t>
      </w:r>
      <w:r w:rsidRPr="009C7774">
        <w:rPr>
          <w:rFonts w:eastAsia="Times New Roman"/>
          <w:szCs w:val="24"/>
        </w:rPr>
        <w:t>α τετραμελή επιτροπή με δικαστές και</w:t>
      </w:r>
      <w:r>
        <w:rPr>
          <w:rFonts w:eastAsia="Times New Roman"/>
          <w:szCs w:val="24"/>
        </w:rPr>
        <w:t xml:space="preserve"> τα</w:t>
      </w:r>
      <w:r w:rsidRPr="009C7774">
        <w:rPr>
          <w:rFonts w:eastAsia="Times New Roman"/>
          <w:szCs w:val="24"/>
        </w:rPr>
        <w:t xml:space="preserve"> λοιπά</w:t>
      </w:r>
      <w:r>
        <w:rPr>
          <w:rFonts w:eastAsia="Times New Roman"/>
          <w:szCs w:val="24"/>
        </w:rPr>
        <w:t>, για να</w:t>
      </w:r>
      <w:r w:rsidRPr="009C7774">
        <w:rPr>
          <w:rFonts w:eastAsia="Times New Roman"/>
          <w:szCs w:val="24"/>
        </w:rPr>
        <w:t xml:space="preserve"> μπορεί πραγματικά να αποδειχθεί και να τεκμηριωθεί αν υπάρχει όντως συναισθηματικό δέσιμο</w:t>
      </w:r>
      <w:r>
        <w:rPr>
          <w:rFonts w:eastAsia="Times New Roman"/>
          <w:szCs w:val="24"/>
        </w:rPr>
        <w:t xml:space="preserve"> ή</w:t>
      </w:r>
      <w:r w:rsidRPr="009C7774">
        <w:rPr>
          <w:rFonts w:eastAsia="Times New Roman"/>
          <w:szCs w:val="24"/>
        </w:rPr>
        <w:t xml:space="preserve"> είναι </w:t>
      </w:r>
      <w:r w:rsidRPr="009C7774">
        <w:rPr>
          <w:rFonts w:eastAsia="Times New Roman"/>
          <w:szCs w:val="24"/>
        </w:rPr>
        <w:t>στ</w:t>
      </w:r>
      <w:r>
        <w:rPr>
          <w:rFonts w:eastAsia="Times New Roman"/>
          <w:szCs w:val="24"/>
        </w:rPr>
        <w:t>ο</w:t>
      </w:r>
      <w:r w:rsidRPr="009C7774">
        <w:rPr>
          <w:rFonts w:eastAsia="Times New Roman"/>
          <w:szCs w:val="24"/>
        </w:rPr>
        <w:t xml:space="preserve"> πλαίσι</w:t>
      </w:r>
      <w:r>
        <w:rPr>
          <w:rFonts w:eastAsia="Times New Roman"/>
          <w:szCs w:val="24"/>
        </w:rPr>
        <w:t>ο</w:t>
      </w:r>
      <w:r w:rsidRPr="009C7774">
        <w:rPr>
          <w:rFonts w:eastAsia="Times New Roman"/>
          <w:szCs w:val="24"/>
        </w:rPr>
        <w:t xml:space="preserve"> </w:t>
      </w:r>
      <w:r w:rsidRPr="009C7774">
        <w:rPr>
          <w:rFonts w:eastAsia="Times New Roman"/>
          <w:szCs w:val="24"/>
        </w:rPr>
        <w:t>μιας οικονομικής συναλλαγής</w:t>
      </w:r>
      <w:r>
        <w:rPr>
          <w:rFonts w:eastAsia="Times New Roman"/>
          <w:szCs w:val="24"/>
        </w:rPr>
        <w:t>.</w:t>
      </w:r>
      <w:r w:rsidRPr="009C7774">
        <w:rPr>
          <w:rFonts w:eastAsia="Times New Roman"/>
          <w:szCs w:val="24"/>
        </w:rPr>
        <w:t xml:space="preserve"> </w:t>
      </w:r>
    </w:p>
    <w:p w14:paraId="7098F0D6" w14:textId="77777777" w:rsidR="00971A45" w:rsidRDefault="00ED091D">
      <w:pPr>
        <w:spacing w:line="600" w:lineRule="auto"/>
        <w:ind w:firstLine="720"/>
        <w:jc w:val="both"/>
        <w:rPr>
          <w:rFonts w:eastAsia="Times New Roman"/>
          <w:szCs w:val="24"/>
          <w:vertAlign w:val="subscript"/>
        </w:rPr>
      </w:pPr>
      <w:r>
        <w:rPr>
          <w:rFonts w:eastAsia="Times New Roman"/>
          <w:szCs w:val="24"/>
        </w:rPr>
        <w:t xml:space="preserve">Και τελειώνω με την τελευταία </w:t>
      </w:r>
      <w:r w:rsidRPr="004A03EE">
        <w:rPr>
          <w:rFonts w:eastAsia="Times New Roman"/>
          <w:szCs w:val="24"/>
        </w:rPr>
        <w:t>τροπολογία</w:t>
      </w:r>
      <w:r>
        <w:rPr>
          <w:rFonts w:eastAsia="Times New Roman"/>
          <w:szCs w:val="24"/>
        </w:rPr>
        <w:t xml:space="preserve"> με γενικό αριθμό </w:t>
      </w:r>
      <w:r w:rsidRPr="009C7774">
        <w:rPr>
          <w:rFonts w:eastAsia="Times New Roman"/>
          <w:szCs w:val="24"/>
        </w:rPr>
        <w:t>2</w:t>
      </w:r>
      <w:r w:rsidRPr="009C7774">
        <w:rPr>
          <w:rFonts w:eastAsia="Times New Roman"/>
          <w:szCs w:val="24"/>
        </w:rPr>
        <w:t>19 και ειδικό 169 που αφορά</w:t>
      </w:r>
      <w:r>
        <w:rPr>
          <w:rFonts w:eastAsia="Times New Roman"/>
          <w:szCs w:val="24"/>
        </w:rPr>
        <w:t xml:space="preserve"> δύο</w:t>
      </w:r>
      <w:r w:rsidRPr="009C7774">
        <w:rPr>
          <w:rFonts w:eastAsia="Times New Roman"/>
          <w:szCs w:val="24"/>
        </w:rPr>
        <w:t xml:space="preserve"> πράγματα</w:t>
      </w:r>
      <w:r>
        <w:rPr>
          <w:rFonts w:eastAsia="Times New Roman"/>
          <w:szCs w:val="24"/>
        </w:rPr>
        <w:t>. Τ</w:t>
      </w:r>
      <w:r w:rsidRPr="009C7774">
        <w:rPr>
          <w:rFonts w:eastAsia="Times New Roman"/>
          <w:szCs w:val="24"/>
        </w:rPr>
        <w:t>ο ένα είναι η σύσταση</w:t>
      </w:r>
      <w:r>
        <w:rPr>
          <w:rFonts w:eastAsia="Times New Roman"/>
          <w:szCs w:val="24"/>
        </w:rPr>
        <w:t xml:space="preserve"> οργανικών</w:t>
      </w:r>
      <w:r w:rsidRPr="009C7774">
        <w:rPr>
          <w:rFonts w:eastAsia="Times New Roman"/>
          <w:szCs w:val="24"/>
        </w:rPr>
        <w:t xml:space="preserve"> θέσεων</w:t>
      </w:r>
      <w:r>
        <w:rPr>
          <w:rFonts w:eastAsia="Times New Roman"/>
          <w:szCs w:val="24"/>
        </w:rPr>
        <w:t xml:space="preserve"> που δεν υπάρχουν και που θέλουμε να τις προκηρύξουμε</w:t>
      </w:r>
      <w:r w:rsidRPr="009C7774">
        <w:rPr>
          <w:rFonts w:eastAsia="Times New Roman"/>
          <w:szCs w:val="24"/>
        </w:rPr>
        <w:t xml:space="preserve"> αυτή την περίοδο στις δομές </w:t>
      </w:r>
      <w:r>
        <w:rPr>
          <w:rFonts w:eastAsia="Times New Roman"/>
          <w:szCs w:val="24"/>
        </w:rPr>
        <w:t xml:space="preserve">της </w:t>
      </w:r>
      <w:r w:rsidRPr="009C7774">
        <w:rPr>
          <w:rFonts w:eastAsia="Times New Roman"/>
          <w:szCs w:val="24"/>
        </w:rPr>
        <w:t>πρωτοβάθμιας</w:t>
      </w:r>
      <w:r>
        <w:rPr>
          <w:rFonts w:eastAsia="Times New Roman"/>
          <w:szCs w:val="24"/>
        </w:rPr>
        <w:t xml:space="preserve"> υγείας, </w:t>
      </w:r>
      <w:r w:rsidRPr="009C7774">
        <w:rPr>
          <w:rFonts w:eastAsia="Times New Roman"/>
          <w:szCs w:val="24"/>
        </w:rPr>
        <w:t xml:space="preserve">τα </w:t>
      </w:r>
      <w:r>
        <w:rPr>
          <w:rFonts w:eastAsia="Times New Roman"/>
          <w:szCs w:val="24"/>
        </w:rPr>
        <w:t>κ</w:t>
      </w:r>
      <w:r w:rsidRPr="009C7774">
        <w:rPr>
          <w:rFonts w:eastAsia="Times New Roman"/>
          <w:szCs w:val="24"/>
        </w:rPr>
        <w:t xml:space="preserve">έντρα </w:t>
      </w:r>
      <w:r>
        <w:rPr>
          <w:rFonts w:eastAsia="Times New Roman"/>
          <w:szCs w:val="24"/>
        </w:rPr>
        <w:t>υ</w:t>
      </w:r>
      <w:r w:rsidRPr="009C7774">
        <w:rPr>
          <w:rFonts w:eastAsia="Times New Roman"/>
          <w:szCs w:val="24"/>
        </w:rPr>
        <w:t>γείας</w:t>
      </w:r>
      <w:r>
        <w:rPr>
          <w:rFonts w:eastAsia="Times New Roman"/>
          <w:szCs w:val="24"/>
        </w:rPr>
        <w:t xml:space="preserve">, στα </w:t>
      </w:r>
      <w:r>
        <w:rPr>
          <w:rFonts w:eastAsia="Times New Roman"/>
          <w:szCs w:val="24"/>
        </w:rPr>
        <w:t xml:space="preserve">κέντρα φυσικής ιατρικής </w:t>
      </w:r>
      <w:r>
        <w:rPr>
          <w:rFonts w:eastAsia="Times New Roman"/>
          <w:szCs w:val="24"/>
        </w:rPr>
        <w:t xml:space="preserve">και </w:t>
      </w:r>
      <w:r>
        <w:rPr>
          <w:rFonts w:eastAsia="Times New Roman"/>
          <w:szCs w:val="24"/>
        </w:rPr>
        <w:t>αποκατάστασης</w:t>
      </w:r>
      <w:r>
        <w:rPr>
          <w:rFonts w:eastAsia="Times New Roman"/>
          <w:szCs w:val="24"/>
        </w:rPr>
        <w:t xml:space="preserve">, τα </w:t>
      </w:r>
      <w:r>
        <w:rPr>
          <w:rFonts w:eastAsia="Times New Roman"/>
          <w:szCs w:val="24"/>
        </w:rPr>
        <w:t>ΚΕΦΙΑΠ, όπου θέλουμε να πάρουμε σε</w:t>
      </w:r>
      <w:r w:rsidRPr="009C7774">
        <w:rPr>
          <w:rFonts w:eastAsia="Times New Roman"/>
          <w:szCs w:val="24"/>
        </w:rPr>
        <w:t xml:space="preserve"> θέσεις </w:t>
      </w:r>
      <w:proofErr w:type="spellStart"/>
      <w:r>
        <w:rPr>
          <w:rFonts w:eastAsia="Times New Roman"/>
          <w:szCs w:val="24"/>
        </w:rPr>
        <w:t>φυσιάτρων</w:t>
      </w:r>
      <w:proofErr w:type="spellEnd"/>
      <w:r w:rsidRPr="009C7774">
        <w:rPr>
          <w:rFonts w:eastAsia="Times New Roman"/>
          <w:szCs w:val="24"/>
        </w:rPr>
        <w:t xml:space="preserve"> αυτή</w:t>
      </w:r>
      <w:r>
        <w:rPr>
          <w:rFonts w:eastAsia="Times New Roman"/>
          <w:szCs w:val="24"/>
        </w:rPr>
        <w:t>ν</w:t>
      </w:r>
      <w:r w:rsidRPr="009C7774">
        <w:rPr>
          <w:rFonts w:eastAsia="Times New Roman"/>
          <w:szCs w:val="24"/>
        </w:rPr>
        <w:t xml:space="preserve"> την περίοδο και στο </w:t>
      </w:r>
      <w:r w:rsidRPr="00701F7B">
        <w:rPr>
          <w:rFonts w:eastAsia="Times New Roman"/>
          <w:szCs w:val="24"/>
        </w:rPr>
        <w:t>πρ</w:t>
      </w:r>
      <w:r>
        <w:rPr>
          <w:rFonts w:eastAsia="Times New Roman"/>
          <w:szCs w:val="24"/>
        </w:rPr>
        <w:t>ώην Ν</w:t>
      </w:r>
      <w:r w:rsidRPr="009C7774">
        <w:rPr>
          <w:rFonts w:eastAsia="Times New Roman"/>
          <w:szCs w:val="24"/>
        </w:rPr>
        <w:t>οσοκομείο</w:t>
      </w:r>
      <w:r>
        <w:rPr>
          <w:rFonts w:eastAsia="Times New Roman"/>
          <w:szCs w:val="24"/>
        </w:rPr>
        <w:t xml:space="preserve"> Κρατουμένων Κορυδαλλού, το οποίο με προεδρικό διάταγμα</w:t>
      </w:r>
      <w:r w:rsidRPr="009C7774">
        <w:rPr>
          <w:rFonts w:eastAsia="Times New Roman"/>
          <w:szCs w:val="24"/>
        </w:rPr>
        <w:t xml:space="preserve"> έχει ενταχθεί πλέον επίσημα στο σύστημα υγείας και συστήνουμε </w:t>
      </w:r>
      <w:r>
        <w:rPr>
          <w:rFonts w:eastAsia="Times New Roman"/>
          <w:szCs w:val="24"/>
        </w:rPr>
        <w:t>είκοσι εννέα</w:t>
      </w:r>
      <w:r w:rsidRPr="009C7774">
        <w:rPr>
          <w:rFonts w:eastAsia="Times New Roman"/>
          <w:szCs w:val="24"/>
        </w:rPr>
        <w:t xml:space="preserve"> οργανικές θέσεις </w:t>
      </w:r>
      <w:r>
        <w:rPr>
          <w:rFonts w:eastAsia="Times New Roman"/>
          <w:szCs w:val="24"/>
        </w:rPr>
        <w:t xml:space="preserve">γιατρών και </w:t>
      </w:r>
      <w:r>
        <w:rPr>
          <w:rFonts w:eastAsia="Times New Roman"/>
          <w:szCs w:val="24"/>
        </w:rPr>
        <w:t>λοιπού υγειονομικού προσωπικού</w:t>
      </w:r>
      <w:r w:rsidRPr="009C7774">
        <w:rPr>
          <w:rFonts w:eastAsia="Times New Roman"/>
          <w:szCs w:val="24"/>
        </w:rPr>
        <w:t xml:space="preserve"> για να αναβαθμίσουμε σημαντικά την </w:t>
      </w:r>
      <w:r>
        <w:rPr>
          <w:rFonts w:eastAsia="Times New Roman"/>
          <w:szCs w:val="24"/>
        </w:rPr>
        <w:t xml:space="preserve">περίθαλψη </w:t>
      </w:r>
      <w:r w:rsidRPr="009C7774">
        <w:rPr>
          <w:rFonts w:eastAsia="Times New Roman"/>
          <w:szCs w:val="24"/>
        </w:rPr>
        <w:t xml:space="preserve">ανθρώπων </w:t>
      </w:r>
      <w:r>
        <w:rPr>
          <w:rFonts w:eastAsia="Times New Roman"/>
          <w:szCs w:val="24"/>
        </w:rPr>
        <w:t>που είναι στις φυλακές.</w:t>
      </w:r>
    </w:p>
    <w:p w14:paraId="7098F0D7"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 xml:space="preserve">Είναι σαράντα πέντε θέσεις για την πρωτοβάθμια, σαράντα δύο για τα ΚΕΦΙΑΠ και είκοσι εννιά </w:t>
      </w:r>
      <w:r>
        <w:rPr>
          <w:rFonts w:eastAsia="Times New Roman" w:cs="Times New Roman"/>
          <w:szCs w:val="24"/>
        </w:rPr>
        <w:t xml:space="preserve">γι’ </w:t>
      </w:r>
      <w:r>
        <w:rPr>
          <w:rFonts w:eastAsia="Times New Roman" w:cs="Times New Roman"/>
          <w:szCs w:val="24"/>
        </w:rPr>
        <w:t>αυτό.</w:t>
      </w:r>
    </w:p>
    <w:p w14:paraId="7098F0D8"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Το δεύτερο στοιχείο είναι ότι διευρύνουμε τους</w:t>
      </w:r>
      <w:r>
        <w:rPr>
          <w:rFonts w:eastAsia="Times New Roman" w:cs="Times New Roman"/>
          <w:szCs w:val="24"/>
        </w:rPr>
        <w:t xml:space="preserve"> φορείς του ν.4139, που είναι οι φορείς που ασχολούνται με τις εξαρτήσεις. Εκεί προσθέτουμε και δύο νοσοκομεία του ΕΣΥ, το Νοσοκομείο «</w:t>
      </w:r>
      <w:proofErr w:type="spellStart"/>
      <w:r>
        <w:rPr>
          <w:rFonts w:eastAsia="Times New Roman" w:cs="Times New Roman"/>
          <w:szCs w:val="24"/>
        </w:rPr>
        <w:t>Χατζηκώστα</w:t>
      </w:r>
      <w:proofErr w:type="spellEnd"/>
      <w:r>
        <w:rPr>
          <w:rFonts w:eastAsia="Times New Roman" w:cs="Times New Roman"/>
          <w:szCs w:val="24"/>
        </w:rPr>
        <w:t>» των Ιωαννίνων και το Νοσοκομείο Κέρκυρας, που έχουν ήδη δρομολογήσει τη λειτουργία μονάδων -στην Κέρκυρα λειτ</w:t>
      </w:r>
      <w:r>
        <w:rPr>
          <w:rFonts w:eastAsia="Times New Roman" w:cs="Times New Roman"/>
          <w:szCs w:val="24"/>
        </w:rPr>
        <w:t xml:space="preserve">ουργεί εδώ και καιρό, στα Γιάννενα τώρα, στο πολυδύναμο </w:t>
      </w:r>
      <w:r>
        <w:rPr>
          <w:rFonts w:eastAsia="Times New Roman" w:cs="Times New Roman"/>
          <w:szCs w:val="24"/>
        </w:rPr>
        <w:t>κέντρο</w:t>
      </w:r>
      <w:r>
        <w:rPr>
          <w:rFonts w:eastAsia="Times New Roman" w:cs="Times New Roman"/>
          <w:szCs w:val="24"/>
        </w:rPr>
        <w:t>- που έχουν σχέση με την αντιμετώπιση των εξαρτήσεων. Διότι αυτό, με βάση τον ισχύοντα νόμο, δεν επιτρεπόταν πέρα από τους τέσσερις θεσμοθετημένους φορείς, δηλαδή τον ΟΚΑΝΑ, το ΚΕΘΕΑ, το ΨΝΑ -το</w:t>
      </w:r>
      <w:r>
        <w:rPr>
          <w:rFonts w:eastAsia="Times New Roman" w:cs="Times New Roman"/>
          <w:szCs w:val="24"/>
        </w:rPr>
        <w:t xml:space="preserve"> «18 ΑΝΩ», δηλαδή- και το ΨΝΘ.</w:t>
      </w:r>
    </w:p>
    <w:p w14:paraId="7098F0D9"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Αυτές είναι οι τροπολογίες.</w:t>
      </w:r>
    </w:p>
    <w:p w14:paraId="7098F0DA" w14:textId="77777777" w:rsidR="00971A45" w:rsidRDefault="00ED091D">
      <w:pPr>
        <w:spacing w:line="600" w:lineRule="auto"/>
        <w:ind w:firstLine="720"/>
        <w:jc w:val="both"/>
        <w:rPr>
          <w:rFonts w:eastAsia="Times New Roman" w:cs="Times New Roman"/>
          <w:szCs w:val="24"/>
        </w:rPr>
      </w:pPr>
      <w:r>
        <w:rPr>
          <w:rFonts w:eastAsia="Times New Roman" w:cs="Times New Roman"/>
          <w:szCs w:val="24"/>
        </w:rPr>
        <w:t>Ευχαριστώ ιδιαίτερα για την ανοχή του Προεδρείου και την ανοχή όλων σας.</w:t>
      </w:r>
    </w:p>
    <w:p w14:paraId="7098F0DB" w14:textId="77777777" w:rsidR="00971A45" w:rsidRDefault="00ED091D">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Κύριε Υπουργέ, για τις βουλευτικές τροπολογίες;</w:t>
      </w:r>
    </w:p>
    <w:p w14:paraId="7098F0DC" w14:textId="77777777" w:rsidR="00971A45" w:rsidRDefault="00ED091D">
      <w:pPr>
        <w:spacing w:line="600" w:lineRule="auto"/>
        <w:ind w:firstLine="720"/>
        <w:jc w:val="both"/>
        <w:rPr>
          <w:rFonts w:eastAsia="Times New Roman" w:cs="Times New Roman"/>
          <w:szCs w:val="24"/>
        </w:rPr>
      </w:pPr>
      <w:r w:rsidRPr="006151C8">
        <w:rPr>
          <w:rFonts w:eastAsia="Times New Roman" w:cs="Times New Roman"/>
          <w:b/>
          <w:szCs w:val="24"/>
        </w:rPr>
        <w:t>ΑΝΔΡΕΑΣ ΞΑΝΘΟΣ (Υπουργός Υγείας):</w:t>
      </w:r>
      <w:r w:rsidRPr="006151C8">
        <w:rPr>
          <w:rFonts w:eastAsia="Times New Roman" w:cs="Times New Roman"/>
          <w:szCs w:val="24"/>
        </w:rPr>
        <w:t xml:space="preserve"> </w:t>
      </w:r>
      <w:r>
        <w:rPr>
          <w:rFonts w:eastAsia="Times New Roman" w:cs="Times New Roman"/>
          <w:szCs w:val="24"/>
        </w:rPr>
        <w:t xml:space="preserve">Για τις </w:t>
      </w:r>
      <w:r>
        <w:rPr>
          <w:rFonts w:eastAsia="Times New Roman" w:cs="Times New Roman"/>
          <w:szCs w:val="24"/>
        </w:rPr>
        <w:t xml:space="preserve">βουλευτικές αγωνία μέχρι αύριο, κύριε </w:t>
      </w:r>
      <w:proofErr w:type="spellStart"/>
      <w:r>
        <w:rPr>
          <w:rFonts w:eastAsia="Times New Roman" w:cs="Times New Roman"/>
          <w:szCs w:val="24"/>
        </w:rPr>
        <w:t>Μπαργιώτα</w:t>
      </w:r>
      <w:proofErr w:type="spellEnd"/>
      <w:r>
        <w:rPr>
          <w:rFonts w:eastAsia="Times New Roman" w:cs="Times New Roman"/>
          <w:szCs w:val="24"/>
        </w:rPr>
        <w:t>. Θα τα ακούσετε.</w:t>
      </w:r>
    </w:p>
    <w:p w14:paraId="7098F0DD" w14:textId="77777777" w:rsidR="00971A45" w:rsidRDefault="00ED091D">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κύριε Υπουργέ.</w:t>
      </w:r>
    </w:p>
    <w:p w14:paraId="7098F0DE" w14:textId="77777777" w:rsidR="00971A45" w:rsidRDefault="00ED091D">
      <w:pPr>
        <w:spacing w:line="600" w:lineRule="auto"/>
        <w:ind w:firstLine="720"/>
        <w:jc w:val="both"/>
        <w:rPr>
          <w:rFonts w:eastAsia="Times New Roman" w:cs="Times New Roman"/>
          <w:szCs w:val="24"/>
        </w:rPr>
      </w:pPr>
      <w:r w:rsidRPr="002B4244">
        <w:rPr>
          <w:rFonts w:eastAsia="Times New Roman" w:cs="Times New Roman"/>
          <w:szCs w:val="24"/>
        </w:rPr>
        <w:t>Κ</w:t>
      </w:r>
      <w:r>
        <w:rPr>
          <w:rFonts w:eastAsia="Times New Roman" w:cs="Times New Roman"/>
          <w:szCs w:val="24"/>
        </w:rPr>
        <w:t>υρίες και κ</w:t>
      </w:r>
      <w:r w:rsidRPr="002B4244">
        <w:rPr>
          <w:rFonts w:eastAsia="Times New Roman" w:cs="Times New Roman"/>
          <w:szCs w:val="24"/>
        </w:rPr>
        <w:t>ύριοι συνάδελφοι, δέχεστε στο σημείο αυτό να λύσουμε τη συνεδρίαση;</w:t>
      </w:r>
    </w:p>
    <w:p w14:paraId="7098F0DF" w14:textId="77777777" w:rsidR="00971A45" w:rsidRDefault="00ED091D">
      <w:pPr>
        <w:spacing w:line="600" w:lineRule="auto"/>
        <w:ind w:firstLine="720"/>
        <w:jc w:val="both"/>
        <w:rPr>
          <w:rFonts w:eastAsia="Times New Roman" w:cs="Times New Roman"/>
          <w:szCs w:val="24"/>
        </w:rPr>
      </w:pPr>
      <w:r w:rsidRPr="002B4244">
        <w:rPr>
          <w:rFonts w:eastAsia="Times New Roman" w:cs="Times New Roman"/>
          <w:b/>
          <w:bCs/>
          <w:szCs w:val="24"/>
        </w:rPr>
        <w:t>ΟΛΟΙ ΟΙ ΒΟΥΛΕΥΤΕΣ:</w:t>
      </w:r>
      <w:r>
        <w:rPr>
          <w:rFonts w:eastAsia="Times New Roman" w:cs="Times New Roman"/>
          <w:bCs/>
          <w:szCs w:val="24"/>
        </w:rPr>
        <w:t xml:space="preserve"> </w:t>
      </w:r>
      <w:r w:rsidRPr="002B4244">
        <w:rPr>
          <w:rFonts w:eastAsia="Times New Roman" w:cs="Times New Roman"/>
          <w:szCs w:val="24"/>
        </w:rPr>
        <w:t>Μάλιστα, μάλιστα.</w:t>
      </w:r>
    </w:p>
    <w:p w14:paraId="7098F0E0" w14:textId="77777777" w:rsidR="00971A45" w:rsidRDefault="00ED091D">
      <w:pPr>
        <w:spacing w:line="600" w:lineRule="auto"/>
        <w:ind w:firstLine="720"/>
        <w:jc w:val="both"/>
        <w:rPr>
          <w:rFonts w:eastAsia="Times New Roman" w:cs="Times New Roman"/>
          <w:szCs w:val="24"/>
        </w:rPr>
      </w:pPr>
      <w:r w:rsidRPr="003A2408">
        <w:rPr>
          <w:rFonts w:eastAsia="Times New Roman" w:cs="Times New Roman"/>
          <w:b/>
          <w:szCs w:val="24"/>
        </w:rPr>
        <w:t>ΠΡΟΕΔΡΕΥΩΝ (Μ</w:t>
      </w:r>
      <w:r w:rsidRPr="003A2408">
        <w:rPr>
          <w:rFonts w:eastAsia="Times New Roman" w:cs="Times New Roman"/>
          <w:b/>
          <w:szCs w:val="24"/>
        </w:rPr>
        <w:t>άριος Γεωργιάδης):</w:t>
      </w:r>
      <w:r w:rsidRPr="003A2408">
        <w:rPr>
          <w:rFonts w:eastAsia="Times New Roman" w:cs="Times New Roman"/>
          <w:szCs w:val="24"/>
        </w:rPr>
        <w:t xml:space="preserve"> </w:t>
      </w:r>
      <w:r w:rsidRPr="002B4244">
        <w:rPr>
          <w:rFonts w:eastAsia="Times New Roman" w:cs="Times New Roman"/>
          <w:szCs w:val="24"/>
        </w:rPr>
        <w:t>Με τη συναίνεση του Σώματος και ώρα 1.0</w:t>
      </w:r>
      <w:r>
        <w:rPr>
          <w:rFonts w:eastAsia="Times New Roman" w:cs="Times New Roman"/>
          <w:szCs w:val="24"/>
        </w:rPr>
        <w:t>8΄</w:t>
      </w:r>
      <w:r w:rsidRPr="002B4244">
        <w:rPr>
          <w:rFonts w:eastAsia="Times New Roman" w:cs="Times New Roman"/>
          <w:szCs w:val="24"/>
        </w:rPr>
        <w:t xml:space="preserve"> </w:t>
      </w:r>
      <w:proofErr w:type="spellStart"/>
      <w:r w:rsidRPr="002B4244">
        <w:rPr>
          <w:rFonts w:eastAsia="Times New Roman" w:cs="Times New Roman"/>
          <w:szCs w:val="24"/>
        </w:rPr>
        <w:t>λύεται</w:t>
      </w:r>
      <w:proofErr w:type="spellEnd"/>
      <w:r w:rsidRPr="002B4244">
        <w:rPr>
          <w:rFonts w:eastAsia="Times New Roman" w:cs="Times New Roman"/>
          <w:szCs w:val="24"/>
        </w:rPr>
        <w:t xml:space="preserve"> η συνεδρίαση για </w:t>
      </w:r>
      <w:r>
        <w:rPr>
          <w:rFonts w:eastAsia="Times New Roman" w:cs="Times New Roman"/>
          <w:szCs w:val="24"/>
        </w:rPr>
        <w:t>σήμερα</w:t>
      </w:r>
      <w:r w:rsidRPr="002B4244">
        <w:rPr>
          <w:rFonts w:eastAsia="Times New Roman" w:cs="Times New Roman"/>
          <w:szCs w:val="24"/>
        </w:rPr>
        <w:t xml:space="preserve"> Τετάρτη </w:t>
      </w:r>
      <w:r>
        <w:rPr>
          <w:rFonts w:eastAsia="Times New Roman" w:cs="Times New Roman"/>
          <w:szCs w:val="24"/>
        </w:rPr>
        <w:t>6</w:t>
      </w:r>
      <w:r w:rsidRPr="002B4244">
        <w:rPr>
          <w:rFonts w:eastAsia="Times New Roman" w:cs="Times New Roman"/>
          <w:szCs w:val="24"/>
        </w:rPr>
        <w:t xml:space="preserve"> Μαρτίου 20</w:t>
      </w:r>
      <w:r>
        <w:rPr>
          <w:rFonts w:eastAsia="Times New Roman" w:cs="Times New Roman"/>
          <w:szCs w:val="24"/>
        </w:rPr>
        <w:t>19 και ώρα 10.0</w:t>
      </w:r>
      <w:r w:rsidRPr="002B4244">
        <w:rPr>
          <w:rFonts w:eastAsia="Times New Roman" w:cs="Times New Roman"/>
          <w:szCs w:val="24"/>
        </w:rPr>
        <w:t>0΄, με αντικείμενο εργασιών του Σώματος</w:t>
      </w:r>
      <w:r>
        <w:rPr>
          <w:rFonts w:eastAsia="Times New Roman" w:cs="Times New Roman"/>
          <w:szCs w:val="24"/>
        </w:rPr>
        <w:t>:</w:t>
      </w:r>
      <w:r>
        <w:rPr>
          <w:rFonts w:eastAsia="Times New Roman" w:cs="Times New Roman"/>
          <w:szCs w:val="24"/>
        </w:rPr>
        <w:t xml:space="preserve"> νομοθετική εργασία</w:t>
      </w:r>
      <w:r>
        <w:rPr>
          <w:rFonts w:eastAsia="Times New Roman" w:cs="Times New Roman"/>
          <w:szCs w:val="24"/>
        </w:rPr>
        <w:t xml:space="preserve">, συνέχιση </w:t>
      </w:r>
      <w:r>
        <w:rPr>
          <w:rFonts w:eastAsia="Times New Roman" w:cs="Times New Roman"/>
          <w:szCs w:val="24"/>
        </w:rPr>
        <w:t xml:space="preserve">της συζήτησης και ψήφιση επί της αρχής, των άρθρων, των </w:t>
      </w:r>
      <w:r>
        <w:rPr>
          <w:rFonts w:eastAsia="Times New Roman" w:cs="Times New Roman"/>
          <w:szCs w:val="24"/>
        </w:rPr>
        <w:t>τροπολογιών και του συνόλου του σχεδίου νόμου του Υπουργείου Υγείας</w:t>
      </w:r>
      <w:r>
        <w:rPr>
          <w:rFonts w:eastAsia="Times New Roman" w:cs="Times New Roman"/>
          <w:szCs w:val="24"/>
        </w:rPr>
        <w:t>:</w:t>
      </w:r>
      <w:r>
        <w:rPr>
          <w:rFonts w:eastAsia="Times New Roman" w:cs="Times New Roman"/>
          <w:szCs w:val="24"/>
        </w:rPr>
        <w:t xml:space="preserve"> «Εκσυγχρονισμός και Αναμόρφωση Θεσμικού Πλαισίου Ιδιωτικών Κλινικών, Σύσταση Εθνικού Οργανισμού Δημόσιας Υγείας, Σύσταση Εθνικού Ινστιτούτου Νεοπλασιών και λοιπές διατάξεις».</w:t>
      </w:r>
    </w:p>
    <w:p w14:paraId="7098F0E1" w14:textId="77777777" w:rsidR="00971A45" w:rsidRDefault="00ED091D">
      <w:pPr>
        <w:spacing w:line="600" w:lineRule="auto"/>
        <w:jc w:val="center"/>
        <w:rPr>
          <w:rFonts w:eastAsia="Times New Roman" w:cs="Times New Roman"/>
          <w:szCs w:val="24"/>
        </w:rPr>
      </w:pPr>
      <w:r w:rsidRPr="002B4244">
        <w:rPr>
          <w:rFonts w:eastAsia="Times New Roman" w:cs="Times New Roman"/>
          <w:b/>
          <w:bCs/>
          <w:szCs w:val="24"/>
        </w:rPr>
        <w:t xml:space="preserve">Ο ΠΡΟΕΔΡΟΣ  </w:t>
      </w:r>
      <w:r w:rsidRPr="002B4244">
        <w:rPr>
          <w:rFonts w:eastAsia="Times New Roman" w:cs="Times New Roman"/>
          <w:b/>
          <w:bCs/>
          <w:szCs w:val="24"/>
        </w:rPr>
        <w:t xml:space="preserve">                                                      ΟΙ ΓΡΑΜΜΑΤΕΙΣ</w:t>
      </w:r>
    </w:p>
    <w:sectPr w:rsidR="00971A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3" w:usb2="00000009" w:usb3="00000000" w:csb0="000001FF" w:csb1="00000000"/>
  </w:font>
  <w:font w:name="Segoe UI">
    <w:panose1 w:val="020B0502040204020203"/>
    <w:charset w:val="A1"/>
    <w:family w:val="swiss"/>
    <w:pitch w:val="variable"/>
    <w:sig w:usb0="E1002AFF" w:usb1="C000E47F" w:usb2="0000002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A0002AEF" w:usb1="4000207B" w:usb2="00000000" w:usb3="00000000" w:csb0="000001FF" w:csb1="00000000"/>
  </w:font>
  <w:font w:name="Calibri">
    <w:panose1 w:val="020F0502020204030204"/>
    <w:charset w:val="A1"/>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trackRevisions/>
  <w:documentProtection w:edit="trackedChanges" w:enforcement="1" w:cryptProviderType="rsaFull" w:cryptAlgorithmClass="hash" w:cryptAlgorithmType="typeAny" w:cryptAlgorithmSid="4" w:cryptSpinCount="50000" w:hash="PuXXi5mR2ZkNiKRQD+9uDBRNeZY=" w:salt="KIByoR2sw0vxWapdq6IHz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45"/>
    <w:rsid w:val="00971A45"/>
    <w:rsid w:val="00CD7EDD"/>
    <w:rsid w:val="00ED091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EBB7"/>
  <w15:docId w15:val="{0A3D6AEA-7458-4572-86A7-6DC84A99F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1BF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B1BF1"/>
    <w:rPr>
      <w:rFonts w:ascii="Segoe UI" w:hAnsi="Segoe UI" w:cs="Segoe UI"/>
      <w:sz w:val="18"/>
      <w:szCs w:val="18"/>
    </w:rPr>
  </w:style>
  <w:style w:type="paragraph" w:styleId="a4">
    <w:name w:val="Revision"/>
    <w:hidden/>
    <w:uiPriority w:val="99"/>
    <w:semiHidden/>
    <w:rsid w:val="000564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801</MetadataID>
    <Session xmlns="641f345b-441b-4b81-9152-adc2e73ba5e1">Δ´</Session>
    <Date xmlns="641f345b-441b-4b81-9152-adc2e73ba5e1">2019-03-04T22:00:00+00:00</Date>
    <Status xmlns="641f345b-441b-4b81-9152-adc2e73ba5e1">
      <Url>https://intra.parliament.gr/praktika/Lists/Incoming_Metadata/EditForm.aspx?ID=801&amp;Source=/praktika/Recordings_Library/Forms/AllItems.aspx</Url>
      <Description>Δημοσιεύτηκε</Description>
    </Status>
    <Meeting xmlns="641f345b-441b-4b81-9152-adc2e73ba5e1">Ϟ´</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111F63-AB42-4AC1-A15B-FC2D783B3B73}">
  <ds:schemaRefs>
    <ds:schemaRef ds:uri="http://schemas.microsoft.com/sharepoint/v3/contenttype/forms"/>
  </ds:schemaRefs>
</ds:datastoreItem>
</file>

<file path=customXml/itemProps2.xml><?xml version="1.0" encoding="utf-8"?>
<ds:datastoreItem xmlns:ds="http://schemas.openxmlformats.org/officeDocument/2006/customXml" ds:itemID="{2412A700-5BB8-4A87-9FB9-5E4E2413C32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CFFC3A21-C0A7-46A9-AFFE-2AB92931B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296</Pages>
  <Words>53984</Words>
  <Characters>291517</Characters>
  <Application>Microsoft Office Word</Application>
  <DocSecurity>0</DocSecurity>
  <Lines>2429</Lines>
  <Paragraphs>689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2019-03-13T11:53:00Z</dcterms:created>
  <dcterms:modified xsi:type="dcterms:W3CDTF">2019-03-13T11:53:00Z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