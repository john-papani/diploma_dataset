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D3E2" w14:textId="77777777" w:rsidR="00C91889" w:rsidRPr="00C91889" w:rsidRDefault="00C91889" w:rsidP="00C91889">
      <w:pPr>
        <w:spacing w:after="0" w:line="360" w:lineRule="auto"/>
        <w:rPr>
          <w:ins w:id="0" w:author="Φλούδα Χριστίνα" w:date="2016-08-04T12:46:00Z"/>
          <w:rFonts w:eastAsia="Times New Roman"/>
          <w:szCs w:val="24"/>
          <w:lang w:eastAsia="en-US"/>
        </w:rPr>
      </w:pPr>
      <w:bookmarkStart w:id="1" w:name="_GoBack"/>
      <w:bookmarkEnd w:id="1"/>
      <w:ins w:id="2" w:author="Φλούδα Χριστίνα" w:date="2016-08-04T12:46:00Z">
        <w:r w:rsidRPr="00C9188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F1343F8" w14:textId="77777777" w:rsidR="00C91889" w:rsidRPr="00C91889" w:rsidRDefault="00C91889" w:rsidP="00C91889">
      <w:pPr>
        <w:spacing w:after="0" w:line="360" w:lineRule="auto"/>
        <w:rPr>
          <w:ins w:id="3" w:author="Φλούδα Χριστίνα" w:date="2016-08-04T12:46:00Z"/>
          <w:rFonts w:eastAsia="Times New Roman"/>
          <w:szCs w:val="24"/>
          <w:lang w:eastAsia="en-US"/>
        </w:rPr>
      </w:pPr>
    </w:p>
    <w:p w14:paraId="112343C8" w14:textId="77777777" w:rsidR="00C91889" w:rsidRPr="00C91889" w:rsidRDefault="00C91889" w:rsidP="00C91889">
      <w:pPr>
        <w:spacing w:after="0" w:line="360" w:lineRule="auto"/>
        <w:rPr>
          <w:ins w:id="4" w:author="Φλούδα Χριστίνα" w:date="2016-08-04T12:46:00Z"/>
          <w:rFonts w:eastAsia="Times New Roman"/>
          <w:szCs w:val="24"/>
          <w:lang w:eastAsia="en-US"/>
        </w:rPr>
      </w:pPr>
      <w:ins w:id="5" w:author="Φλούδα Χριστίνα" w:date="2016-08-04T12:46:00Z">
        <w:r w:rsidRPr="00C91889">
          <w:rPr>
            <w:rFonts w:eastAsia="Times New Roman"/>
            <w:szCs w:val="24"/>
            <w:lang w:eastAsia="en-US"/>
          </w:rPr>
          <w:t>ΠΙΝΑΚΑΣ ΠΕΡΙΕΧΟΜΕΝΩΝ</w:t>
        </w:r>
      </w:ins>
    </w:p>
    <w:p w14:paraId="10EC1C76" w14:textId="77777777" w:rsidR="00C91889" w:rsidRPr="00C91889" w:rsidRDefault="00C91889" w:rsidP="00C91889">
      <w:pPr>
        <w:spacing w:after="0" w:line="360" w:lineRule="auto"/>
        <w:rPr>
          <w:ins w:id="6" w:author="Φλούδα Χριστίνα" w:date="2016-08-04T12:46:00Z"/>
          <w:rFonts w:eastAsia="Times New Roman"/>
          <w:szCs w:val="24"/>
          <w:lang w:eastAsia="en-US"/>
        </w:rPr>
      </w:pPr>
      <w:ins w:id="7" w:author="Φλούδα Χριστίνα" w:date="2016-08-04T12:46:00Z">
        <w:r w:rsidRPr="00C91889">
          <w:rPr>
            <w:rFonts w:eastAsia="Times New Roman"/>
            <w:szCs w:val="24"/>
            <w:lang w:eastAsia="en-US"/>
          </w:rPr>
          <w:t xml:space="preserve">ΙΖ΄ ΠΕΡΙΟΔΟΣ </w:t>
        </w:r>
      </w:ins>
    </w:p>
    <w:p w14:paraId="4D0C9550" w14:textId="77777777" w:rsidR="00C91889" w:rsidRPr="00C91889" w:rsidRDefault="00C91889" w:rsidP="00C91889">
      <w:pPr>
        <w:spacing w:after="0" w:line="360" w:lineRule="auto"/>
        <w:rPr>
          <w:ins w:id="8" w:author="Φλούδα Χριστίνα" w:date="2016-08-04T12:46:00Z"/>
          <w:rFonts w:eastAsia="Times New Roman"/>
          <w:szCs w:val="24"/>
          <w:lang w:eastAsia="en-US"/>
        </w:rPr>
      </w:pPr>
      <w:ins w:id="9" w:author="Φλούδα Χριστίνα" w:date="2016-08-04T12:46:00Z">
        <w:r w:rsidRPr="00C91889">
          <w:rPr>
            <w:rFonts w:eastAsia="Times New Roman"/>
            <w:szCs w:val="24"/>
            <w:lang w:eastAsia="en-US"/>
          </w:rPr>
          <w:t>ΠΡΟΕΔΡΕΥΟΜΕΝΗΣ ΚΟΙΝΟΒΟΥΛΕΥΤΙΚΗΣ ΔΗΜΟΚΡΑΤΙΑΣ</w:t>
        </w:r>
      </w:ins>
    </w:p>
    <w:p w14:paraId="76C8EB9C" w14:textId="77777777" w:rsidR="00C91889" w:rsidRPr="00C91889" w:rsidRDefault="00C91889" w:rsidP="00C91889">
      <w:pPr>
        <w:spacing w:after="0" w:line="360" w:lineRule="auto"/>
        <w:rPr>
          <w:ins w:id="10" w:author="Φλούδα Χριστίνα" w:date="2016-08-04T12:46:00Z"/>
          <w:rFonts w:eastAsia="Times New Roman"/>
          <w:szCs w:val="24"/>
          <w:lang w:eastAsia="en-US"/>
        </w:rPr>
      </w:pPr>
      <w:ins w:id="11" w:author="Φλούδα Χριστίνα" w:date="2016-08-04T12:46:00Z">
        <w:r w:rsidRPr="00C91889">
          <w:rPr>
            <w:rFonts w:eastAsia="Times New Roman"/>
            <w:szCs w:val="24"/>
            <w:lang w:eastAsia="en-US"/>
          </w:rPr>
          <w:t>ΣΥΝΟΔΟΣ Α΄</w:t>
        </w:r>
      </w:ins>
    </w:p>
    <w:p w14:paraId="1503BFCD" w14:textId="77777777" w:rsidR="00C91889" w:rsidRPr="00C91889" w:rsidRDefault="00C91889" w:rsidP="00C91889">
      <w:pPr>
        <w:spacing w:after="0" w:line="360" w:lineRule="auto"/>
        <w:rPr>
          <w:ins w:id="12" w:author="Φλούδα Χριστίνα" w:date="2016-08-04T12:46:00Z"/>
          <w:rFonts w:eastAsia="Times New Roman"/>
          <w:szCs w:val="24"/>
          <w:lang w:eastAsia="en-US"/>
        </w:rPr>
      </w:pPr>
    </w:p>
    <w:p w14:paraId="4BE1E653" w14:textId="77777777" w:rsidR="00C91889" w:rsidRPr="00C91889" w:rsidRDefault="00C91889" w:rsidP="00C91889">
      <w:pPr>
        <w:spacing w:after="0" w:line="360" w:lineRule="auto"/>
        <w:rPr>
          <w:ins w:id="13" w:author="Φλούδα Χριστίνα" w:date="2016-08-04T12:46:00Z"/>
          <w:rFonts w:eastAsia="Times New Roman"/>
          <w:szCs w:val="24"/>
          <w:lang w:eastAsia="en-US"/>
        </w:rPr>
      </w:pPr>
      <w:ins w:id="14" w:author="Φλούδα Χριστίνα" w:date="2016-08-04T12:46:00Z">
        <w:r w:rsidRPr="00C91889">
          <w:rPr>
            <w:rFonts w:eastAsia="Times New Roman"/>
            <w:szCs w:val="24"/>
            <w:lang w:eastAsia="en-US"/>
          </w:rPr>
          <w:t>ΣΥΝΕΔΡΙΑΣΗ ΡΟΒ΄</w:t>
        </w:r>
      </w:ins>
    </w:p>
    <w:p w14:paraId="344DE99A" w14:textId="77777777" w:rsidR="00C91889" w:rsidRPr="00C91889" w:rsidRDefault="00C91889" w:rsidP="00C91889">
      <w:pPr>
        <w:spacing w:after="0" w:line="360" w:lineRule="auto"/>
        <w:rPr>
          <w:ins w:id="15" w:author="Φλούδα Χριστίνα" w:date="2016-08-04T12:46:00Z"/>
          <w:rFonts w:eastAsia="Times New Roman"/>
          <w:szCs w:val="24"/>
          <w:lang w:eastAsia="en-US"/>
        </w:rPr>
      </w:pPr>
      <w:ins w:id="16" w:author="Φλούδα Χριστίνα" w:date="2016-08-04T12:46:00Z">
        <w:r w:rsidRPr="00C91889">
          <w:rPr>
            <w:rFonts w:eastAsia="Times New Roman"/>
            <w:szCs w:val="24"/>
            <w:lang w:eastAsia="en-US"/>
          </w:rPr>
          <w:t>Παρασκευή  29 Ιουλίου 2016</w:t>
        </w:r>
      </w:ins>
    </w:p>
    <w:p w14:paraId="2C077E8E" w14:textId="77777777" w:rsidR="00C91889" w:rsidRPr="00C91889" w:rsidRDefault="00C91889" w:rsidP="00C91889">
      <w:pPr>
        <w:spacing w:after="0" w:line="360" w:lineRule="auto"/>
        <w:rPr>
          <w:ins w:id="17" w:author="Φλούδα Χριστίνα" w:date="2016-08-04T12:46:00Z"/>
          <w:rFonts w:eastAsia="Times New Roman"/>
          <w:szCs w:val="24"/>
          <w:lang w:eastAsia="en-US"/>
        </w:rPr>
      </w:pPr>
    </w:p>
    <w:p w14:paraId="368EDD9C" w14:textId="77777777" w:rsidR="00C91889" w:rsidRPr="00C91889" w:rsidRDefault="00C91889" w:rsidP="00C91889">
      <w:pPr>
        <w:spacing w:after="0" w:line="360" w:lineRule="auto"/>
        <w:rPr>
          <w:ins w:id="18" w:author="Φλούδα Χριστίνα" w:date="2016-08-04T12:46:00Z"/>
          <w:rFonts w:eastAsia="Times New Roman"/>
          <w:szCs w:val="24"/>
          <w:lang w:eastAsia="en-US"/>
        </w:rPr>
      </w:pPr>
      <w:ins w:id="19" w:author="Φλούδα Χριστίνα" w:date="2016-08-04T12:46:00Z">
        <w:r w:rsidRPr="00C91889">
          <w:rPr>
            <w:rFonts w:eastAsia="Times New Roman"/>
            <w:szCs w:val="24"/>
            <w:lang w:eastAsia="en-US"/>
          </w:rPr>
          <w:t>ΘΕΜΑΤΑ</w:t>
        </w:r>
      </w:ins>
    </w:p>
    <w:p w14:paraId="21D88337" w14:textId="77777777" w:rsidR="00C91889" w:rsidRPr="00C91889" w:rsidRDefault="00C91889" w:rsidP="00C91889">
      <w:pPr>
        <w:spacing w:after="0" w:line="360" w:lineRule="auto"/>
        <w:rPr>
          <w:ins w:id="20" w:author="Φλούδα Χριστίνα" w:date="2016-08-04T12:46:00Z"/>
          <w:rFonts w:eastAsia="Times New Roman"/>
          <w:szCs w:val="24"/>
          <w:lang w:eastAsia="en-US"/>
        </w:rPr>
      </w:pPr>
      <w:ins w:id="21" w:author="Φλούδα Χριστίνα" w:date="2016-08-04T12:46:00Z">
        <w:r w:rsidRPr="00C91889">
          <w:rPr>
            <w:rFonts w:eastAsia="Times New Roman"/>
            <w:szCs w:val="24"/>
            <w:lang w:eastAsia="en-US"/>
          </w:rPr>
          <w:t xml:space="preserve"> </w:t>
        </w:r>
        <w:r w:rsidRPr="00C91889">
          <w:rPr>
            <w:rFonts w:eastAsia="Times New Roman"/>
            <w:szCs w:val="24"/>
            <w:lang w:eastAsia="en-US"/>
          </w:rPr>
          <w:br/>
          <w:t xml:space="preserve">Α. ΕΙΔΙΚΑ ΘΕΜΑΤΑ </w:t>
        </w:r>
        <w:r w:rsidRPr="00C91889">
          <w:rPr>
            <w:rFonts w:eastAsia="Times New Roman"/>
            <w:szCs w:val="24"/>
            <w:lang w:eastAsia="en-US"/>
          </w:rPr>
          <w:br/>
          <w:t xml:space="preserve">1. Επικύρωση Πρακτικών, σελ. </w:t>
        </w:r>
        <w:r w:rsidRPr="00C91889">
          <w:rPr>
            <w:rFonts w:eastAsia="Times New Roman"/>
            <w:szCs w:val="24"/>
            <w:lang w:eastAsia="en-US"/>
          </w:rPr>
          <w:br/>
          <w:t xml:space="preserve">2.  Άδεια απουσίας των Βουλευτών κ.κ. Δ. Κρεμαστινού και Ν. Δένδια, σελ. </w:t>
        </w:r>
        <w:r w:rsidRPr="00C91889">
          <w:rPr>
            <w:rFonts w:eastAsia="Times New Roman"/>
            <w:szCs w:val="24"/>
            <w:lang w:eastAsia="en-US"/>
          </w:rPr>
          <w:br/>
          <w:t xml:space="preserve">3. Επί διαδικαστικού θέματος, σελ. </w:t>
        </w:r>
        <w:r w:rsidRPr="00C91889">
          <w:rPr>
            <w:rFonts w:eastAsia="Times New Roman"/>
            <w:szCs w:val="24"/>
            <w:lang w:eastAsia="en-US"/>
          </w:rPr>
          <w:br/>
          <w:t xml:space="preserve"> </w:t>
        </w:r>
        <w:r w:rsidRPr="00C91889">
          <w:rPr>
            <w:rFonts w:eastAsia="Times New Roman"/>
            <w:szCs w:val="24"/>
            <w:lang w:eastAsia="en-US"/>
          </w:rPr>
          <w:br/>
          <w:t xml:space="preserve">Β. ΚΟΙΝΟΒΟΥΛΕΥΤΙΚΟΣ ΕΛΕΓΧΟΣ </w:t>
        </w:r>
        <w:r w:rsidRPr="00C91889">
          <w:rPr>
            <w:rFonts w:eastAsia="Times New Roman"/>
            <w:szCs w:val="24"/>
            <w:lang w:eastAsia="en-US"/>
          </w:rPr>
          <w:br/>
          <w:t xml:space="preserve">1. Ανακοίνωση του δελτίου επικαίρων ερωτήσεων και αναφορών - ερωτήσεων της Δευτέρας 1 Αυγούστου 2016, σελ. </w:t>
        </w:r>
        <w:r w:rsidRPr="00C91889">
          <w:rPr>
            <w:rFonts w:eastAsia="Times New Roman"/>
            <w:szCs w:val="24"/>
            <w:lang w:eastAsia="en-US"/>
          </w:rPr>
          <w:br/>
          <w:t>2. Συζήτηση επικαίρων ερωτήσεων:</w:t>
        </w:r>
        <w:r w:rsidRPr="00C91889">
          <w:rPr>
            <w:rFonts w:eastAsia="Times New Roman"/>
            <w:szCs w:val="24"/>
            <w:lang w:eastAsia="en-US"/>
          </w:rPr>
          <w:br/>
          <w:t xml:space="preserve">    α) Προς τον Υπουργό Πολιτισμού και Αθλητισμού, σχετικά με τις καθυστερήσεις πληρωμής των συμβασιούχων στο Υπουργείο Πολιτισμού και Αθλητισμού, σελ. </w:t>
        </w:r>
        <w:r w:rsidRPr="00C91889">
          <w:rPr>
            <w:rFonts w:eastAsia="Times New Roman"/>
            <w:szCs w:val="24"/>
            <w:lang w:eastAsia="en-US"/>
          </w:rPr>
          <w:br/>
          <w:t xml:space="preserve">    β) Προς τον Υπουργό Περιβάλλοντος και Ενέργειας:</w:t>
        </w:r>
        <w:r w:rsidRPr="00C91889">
          <w:rPr>
            <w:rFonts w:eastAsia="Times New Roman"/>
            <w:szCs w:val="24"/>
            <w:lang w:eastAsia="en-US"/>
          </w:rPr>
          <w:br/>
          <w:t xml:space="preserve">        i. σχετικά με την προαναγγελία τραγικών εξελίξεων στον τομέα της παραγωγής ηλεκτρικής ενέργειας, σελ. </w:t>
        </w:r>
        <w:r w:rsidRPr="00C91889">
          <w:rPr>
            <w:rFonts w:eastAsia="Times New Roman"/>
            <w:szCs w:val="24"/>
            <w:lang w:eastAsia="en-US"/>
          </w:rPr>
          <w:br/>
          <w:t xml:space="preserve">        ii. σχετικά με τον κίνδυνο διακοπής της κατασκευής ζωτικής σημασίας έργων στο Νομό Χαλκιδικής, σελ. </w:t>
        </w:r>
        <w:r w:rsidRPr="00C91889">
          <w:rPr>
            <w:rFonts w:eastAsia="Times New Roman"/>
            <w:szCs w:val="24"/>
            <w:lang w:eastAsia="en-US"/>
          </w:rPr>
          <w:br/>
          <w:t xml:space="preserve">    γ) Προς τον υπουργό Οικονομικών:</w:t>
        </w:r>
        <w:r w:rsidRPr="00C91889">
          <w:rPr>
            <w:rFonts w:eastAsia="Times New Roman"/>
            <w:szCs w:val="24"/>
            <w:lang w:eastAsia="en-US"/>
          </w:rPr>
          <w:br/>
          <w:t xml:space="preserve">        i. σχετικά με την ανάγκη μέριμνας για τη ζημιά που υπέστησαν οι προμηθευτές αγρότες-παραγωγοί από την πτώχευση της εταιρείας «Μαρινόπουλος», σελ. </w:t>
        </w:r>
        <w:r w:rsidRPr="00C91889">
          <w:rPr>
            <w:rFonts w:eastAsia="Times New Roman"/>
            <w:szCs w:val="24"/>
            <w:lang w:eastAsia="en-US"/>
          </w:rPr>
          <w:br/>
          <w:t xml:space="preserve">       ii. σχετικά με την αναβάθμιση του Τελωνείου Κήπων και την εκμετάλλευση προοπτικών των σημείων εισόδου-εξόδου στον  Έβρο, σελ. </w:t>
        </w:r>
        <w:r w:rsidRPr="00C91889">
          <w:rPr>
            <w:rFonts w:eastAsia="Times New Roman"/>
            <w:szCs w:val="24"/>
            <w:lang w:eastAsia="en-US"/>
          </w:rPr>
          <w:br/>
          <w:t xml:space="preserve">       iii. σχετικά με την αναβίωση του άρθρου 44 του ν.3763, με σκοπό την προώθηση αυτοσύμβασης στη σύνταξη οριστικού συμβολαίου από προσύμφωνα μεταβίβασης ακινήτων, σελ. </w:t>
        </w:r>
        <w:r w:rsidRPr="00C91889">
          <w:rPr>
            <w:rFonts w:eastAsia="Times New Roman"/>
            <w:szCs w:val="24"/>
            <w:lang w:eastAsia="en-US"/>
          </w:rPr>
          <w:br/>
          <w:t xml:space="preserve">    δ) Προς τον Υπουργό Εργασίας, Κοινωνικής Ασφάλισης και Κοινωνικής Αλληλεγγύης:</w:t>
        </w:r>
        <w:r w:rsidRPr="00C91889">
          <w:rPr>
            <w:rFonts w:eastAsia="Times New Roman"/>
            <w:szCs w:val="24"/>
            <w:lang w:eastAsia="en-US"/>
          </w:rPr>
          <w:br/>
          <w:t xml:space="preserve">        i. σχετικά με την αντιμετώπιση των προβλημάτων των εργαζομένων της εταιρείας «Καρφούρ - Μαρινόπουλος», σελ. </w:t>
        </w:r>
        <w:r w:rsidRPr="00C91889">
          <w:rPr>
            <w:rFonts w:eastAsia="Times New Roman"/>
            <w:szCs w:val="24"/>
            <w:lang w:eastAsia="en-US"/>
          </w:rPr>
          <w:br/>
          <w:t xml:space="preserve">        ii. σχετικά με την επαναφορά της Συλλογικής Σύμβασης Εργασίας των Ηθοποιών, σελ. </w:t>
        </w:r>
        <w:r w:rsidRPr="00C91889">
          <w:rPr>
            <w:rFonts w:eastAsia="Times New Roman"/>
            <w:szCs w:val="24"/>
            <w:lang w:eastAsia="en-US"/>
          </w:rPr>
          <w:br/>
          <w:t xml:space="preserve">        iii. σχετικά με την εφαρμογή των Συλλογικών Συμβάσεων Εργασίας για τους εργαζομένους στα ξενοδοχεία της χώρας, σελ. </w:t>
        </w:r>
        <w:r w:rsidRPr="00C91889">
          <w:rPr>
            <w:rFonts w:eastAsia="Times New Roman"/>
            <w:szCs w:val="24"/>
            <w:lang w:eastAsia="en-US"/>
          </w:rPr>
          <w:br/>
          <w:t xml:space="preserve">        iv. σχετικά με τη διακοπή της ενίσχυσης στην Ομοσπονδία Κωφών Ελλάδας για δαπάνες προγραμμάτων διερμηνείας στη νοηματική γλώσσα, σελ. </w:t>
        </w:r>
        <w:r w:rsidRPr="00C91889">
          <w:rPr>
            <w:rFonts w:eastAsia="Times New Roman"/>
            <w:szCs w:val="24"/>
            <w:lang w:eastAsia="en-US"/>
          </w:rPr>
          <w:br/>
          <w:t xml:space="preserve">    ε) Προς τον Υπουργό Αγροτικής Ανάπτυξης και Τροφίμων, σχετικά με τις πληρωμές του ΟΠΕΚΕΠΕ, στρεμματικής ενίσχυσης αμπελώνων έτους 2015, σελ. </w:t>
        </w:r>
        <w:r w:rsidRPr="00C91889">
          <w:rPr>
            <w:rFonts w:eastAsia="Times New Roman"/>
            <w:szCs w:val="24"/>
            <w:lang w:eastAsia="en-US"/>
          </w:rPr>
          <w:br/>
          <w:t xml:space="preserve"> </w:t>
        </w:r>
        <w:r w:rsidRPr="00C91889">
          <w:rPr>
            <w:rFonts w:eastAsia="Times New Roman"/>
            <w:szCs w:val="24"/>
            <w:lang w:eastAsia="en-US"/>
          </w:rPr>
          <w:br/>
          <w:t>ΠΡΟΕΔΡΕΥΟΝΤΕΣ</w:t>
        </w:r>
      </w:ins>
    </w:p>
    <w:p w14:paraId="0A2E8AC8" w14:textId="77777777" w:rsidR="00C91889" w:rsidRPr="00C91889" w:rsidRDefault="00C91889" w:rsidP="00C91889">
      <w:pPr>
        <w:spacing w:after="0" w:line="360" w:lineRule="auto"/>
        <w:rPr>
          <w:ins w:id="22" w:author="Φλούδα Χριστίνα" w:date="2016-08-04T12:46:00Z"/>
          <w:rFonts w:eastAsia="Times New Roman"/>
          <w:szCs w:val="24"/>
          <w:lang w:eastAsia="en-US"/>
        </w:rPr>
      </w:pPr>
    </w:p>
    <w:p w14:paraId="368EDE2B" w14:textId="77777777" w:rsidR="00C91889" w:rsidRPr="00C91889" w:rsidRDefault="00C91889" w:rsidP="00C91889">
      <w:pPr>
        <w:spacing w:after="0" w:line="360" w:lineRule="auto"/>
        <w:rPr>
          <w:ins w:id="23" w:author="Φλούδα Χριστίνα" w:date="2016-08-04T12:46:00Z"/>
          <w:rFonts w:eastAsia="Times New Roman"/>
          <w:szCs w:val="24"/>
          <w:lang w:eastAsia="en-US"/>
        </w:rPr>
      </w:pPr>
      <w:ins w:id="24" w:author="Φλούδα Χριστίνα" w:date="2016-08-04T12:46:00Z">
        <w:r w:rsidRPr="00C91889">
          <w:rPr>
            <w:rFonts w:eastAsia="Times New Roman"/>
            <w:szCs w:val="24"/>
            <w:lang w:eastAsia="en-US"/>
          </w:rPr>
          <w:t>ΚΑΚΛΑΜΑΝΗΣ Ν. , σελ.</w:t>
        </w:r>
        <w:r w:rsidRPr="00C91889">
          <w:rPr>
            <w:rFonts w:eastAsia="Times New Roman"/>
            <w:szCs w:val="24"/>
            <w:lang w:eastAsia="en-US"/>
          </w:rPr>
          <w:br/>
          <w:t>ΧΡΙΣΤΟΔΟΥΛΟΠΟΥΛΟΥ Α. , σελ.</w:t>
        </w:r>
      </w:ins>
    </w:p>
    <w:p w14:paraId="21EDE45A" w14:textId="77777777" w:rsidR="00C91889" w:rsidRPr="00C91889" w:rsidRDefault="00C91889" w:rsidP="00C91889">
      <w:pPr>
        <w:spacing w:after="0" w:line="360" w:lineRule="auto"/>
        <w:rPr>
          <w:ins w:id="25" w:author="Φλούδα Χριστίνα" w:date="2016-08-04T12:46:00Z"/>
          <w:rFonts w:eastAsia="Times New Roman"/>
          <w:szCs w:val="24"/>
          <w:lang w:eastAsia="en-US"/>
        </w:rPr>
      </w:pPr>
      <w:ins w:id="26" w:author="Φλούδα Χριστίνα" w:date="2016-08-04T12:46:00Z">
        <w:r w:rsidRPr="00C91889">
          <w:rPr>
            <w:rFonts w:eastAsia="Times New Roman"/>
            <w:szCs w:val="24"/>
            <w:lang w:eastAsia="en-US"/>
          </w:rPr>
          <w:br/>
        </w:r>
      </w:ins>
    </w:p>
    <w:p w14:paraId="3E5E042C" w14:textId="77777777" w:rsidR="00C91889" w:rsidRPr="00C91889" w:rsidRDefault="00C91889" w:rsidP="00C91889">
      <w:pPr>
        <w:spacing w:after="0" w:line="360" w:lineRule="auto"/>
        <w:rPr>
          <w:ins w:id="27" w:author="Φλούδα Χριστίνα" w:date="2016-08-04T12:46:00Z"/>
          <w:rFonts w:eastAsia="Times New Roman"/>
          <w:szCs w:val="24"/>
          <w:lang w:eastAsia="en-US"/>
        </w:rPr>
      </w:pPr>
      <w:ins w:id="28" w:author="Φλούδα Χριστίνα" w:date="2016-08-04T12:46:00Z">
        <w:r w:rsidRPr="00C91889">
          <w:rPr>
            <w:rFonts w:eastAsia="Times New Roman"/>
            <w:szCs w:val="24"/>
            <w:lang w:eastAsia="en-US"/>
          </w:rPr>
          <w:t>ΟΜΙΛΗΤΕΣ</w:t>
        </w:r>
      </w:ins>
    </w:p>
    <w:p w14:paraId="70D1A048" w14:textId="37D2DDA8" w:rsidR="00C91889" w:rsidRDefault="00C91889" w:rsidP="00C91889">
      <w:pPr>
        <w:spacing w:line="600" w:lineRule="auto"/>
        <w:ind w:firstLine="720"/>
        <w:contextualSpacing/>
        <w:jc w:val="both"/>
        <w:rPr>
          <w:ins w:id="29" w:author="Φλούδα Χριστίνα" w:date="2016-08-04T12:46:00Z"/>
          <w:rFonts w:eastAsia="Times New Roman"/>
          <w:szCs w:val="24"/>
        </w:rPr>
        <w:pPrChange w:id="30" w:author="Φλούδα Χριστίνα" w:date="2016-08-04T12:46:00Z">
          <w:pPr>
            <w:spacing w:line="600" w:lineRule="auto"/>
            <w:ind w:firstLine="720"/>
            <w:contextualSpacing/>
            <w:jc w:val="center"/>
          </w:pPr>
        </w:pPrChange>
      </w:pPr>
      <w:ins w:id="31" w:author="Φλούδα Χριστίνα" w:date="2016-08-04T12:46:00Z">
        <w:r w:rsidRPr="00C91889">
          <w:rPr>
            <w:rFonts w:eastAsia="Times New Roman"/>
            <w:szCs w:val="24"/>
            <w:lang w:eastAsia="en-US"/>
          </w:rPr>
          <w:br/>
          <w:t>Α. Επί διαδικαστικού θέματος:</w:t>
        </w:r>
        <w:r w:rsidRPr="00C91889">
          <w:rPr>
            <w:rFonts w:eastAsia="Times New Roman"/>
            <w:szCs w:val="24"/>
            <w:lang w:eastAsia="en-US"/>
          </w:rPr>
          <w:br/>
          <w:t>ΚΑΚΛΑΜΑΝΗΣ Ν. , σελ.</w:t>
        </w:r>
        <w:r w:rsidRPr="00C91889">
          <w:rPr>
            <w:rFonts w:eastAsia="Times New Roman"/>
            <w:szCs w:val="24"/>
            <w:lang w:eastAsia="en-US"/>
          </w:rPr>
          <w:br/>
          <w:t>ΦΩΤΙΟΥ Θ. , σελ.</w:t>
        </w:r>
        <w:r w:rsidRPr="00C91889">
          <w:rPr>
            <w:rFonts w:eastAsia="Times New Roman"/>
            <w:szCs w:val="24"/>
            <w:lang w:eastAsia="en-US"/>
          </w:rPr>
          <w:br/>
        </w:r>
        <w:r w:rsidRPr="00C91889">
          <w:rPr>
            <w:rFonts w:eastAsia="Times New Roman"/>
            <w:szCs w:val="24"/>
            <w:lang w:eastAsia="en-US"/>
          </w:rPr>
          <w:br/>
          <w:t>Β. Συζήτηση επικαίρων ερωτήσεων:</w:t>
        </w:r>
        <w:r w:rsidRPr="00C91889">
          <w:rPr>
            <w:rFonts w:eastAsia="Times New Roman"/>
            <w:szCs w:val="24"/>
            <w:lang w:eastAsia="en-US"/>
          </w:rPr>
          <w:br/>
          <w:t>ΑΛΕΞΙΑΔΗΣ Τ. , σελ.</w:t>
        </w:r>
        <w:r w:rsidRPr="00C91889">
          <w:rPr>
            <w:rFonts w:eastAsia="Times New Roman"/>
            <w:szCs w:val="24"/>
            <w:lang w:eastAsia="en-US"/>
          </w:rPr>
          <w:br/>
          <w:t>ΑΠΟΣΤΟΛΟΥ Ε. , σελ.</w:t>
        </w:r>
        <w:r w:rsidRPr="00C91889">
          <w:rPr>
            <w:rFonts w:eastAsia="Times New Roman"/>
            <w:szCs w:val="24"/>
            <w:lang w:eastAsia="en-US"/>
          </w:rPr>
          <w:br/>
          <w:t>ΒΑΓΙΩΝΑΣ Γ. , σελ.</w:t>
        </w:r>
        <w:r w:rsidRPr="00C91889">
          <w:rPr>
            <w:rFonts w:eastAsia="Times New Roman"/>
            <w:szCs w:val="24"/>
            <w:lang w:eastAsia="en-US"/>
          </w:rPr>
          <w:br/>
          <w:t>ΒΛΑΧΟΣ Γ. , σελ.</w:t>
        </w:r>
        <w:r w:rsidRPr="00C91889">
          <w:rPr>
            <w:rFonts w:eastAsia="Times New Roman"/>
            <w:szCs w:val="24"/>
            <w:lang w:eastAsia="en-US"/>
          </w:rPr>
          <w:br/>
          <w:t>ΔΗΜΟΣΧΑΚΗΣ Α. , σελ.</w:t>
        </w:r>
        <w:r w:rsidRPr="00C91889">
          <w:rPr>
            <w:rFonts w:eastAsia="Times New Roman"/>
            <w:szCs w:val="24"/>
            <w:lang w:eastAsia="en-US"/>
          </w:rPr>
          <w:br/>
          <w:t>ΚΑΤΡΟΥΓΚΑΛΟΣ Γ. , σελ.</w:t>
        </w:r>
        <w:r w:rsidRPr="00C91889">
          <w:rPr>
            <w:rFonts w:eastAsia="Times New Roman"/>
            <w:szCs w:val="24"/>
            <w:lang w:eastAsia="en-US"/>
          </w:rPr>
          <w:br/>
          <w:t>ΚΑΤΣΩΤΗΣ Χ. , σελ.</w:t>
        </w:r>
        <w:r w:rsidRPr="00C91889">
          <w:rPr>
            <w:rFonts w:eastAsia="Times New Roman"/>
            <w:szCs w:val="24"/>
            <w:lang w:eastAsia="en-US"/>
          </w:rPr>
          <w:br/>
          <w:t>ΚΕΦΑΛΙΔΟΥ Χ. , σελ.</w:t>
        </w:r>
        <w:r w:rsidRPr="00C91889">
          <w:rPr>
            <w:rFonts w:eastAsia="Times New Roman"/>
            <w:szCs w:val="24"/>
            <w:lang w:eastAsia="en-US"/>
          </w:rPr>
          <w:br/>
          <w:t>ΜΑΝΙΑΤΗΣ Ι. , σελ.</w:t>
        </w:r>
        <w:r w:rsidRPr="00C91889">
          <w:rPr>
            <w:rFonts w:eastAsia="Times New Roman"/>
            <w:szCs w:val="24"/>
            <w:lang w:eastAsia="en-US"/>
          </w:rPr>
          <w:br/>
          <w:t>ΜΠΑΛΤΑΣ Α. , σελ.</w:t>
        </w:r>
        <w:r w:rsidRPr="00C91889">
          <w:rPr>
            <w:rFonts w:eastAsia="Times New Roman"/>
            <w:szCs w:val="24"/>
            <w:lang w:eastAsia="en-US"/>
          </w:rPr>
          <w:br/>
          <w:t>ΠΑΠΑΔΟΠΟΥΛΟΣ Α. , σελ.</w:t>
        </w:r>
        <w:r w:rsidRPr="00C91889">
          <w:rPr>
            <w:rFonts w:eastAsia="Times New Roman"/>
            <w:szCs w:val="24"/>
            <w:lang w:eastAsia="en-US"/>
          </w:rPr>
          <w:br/>
          <w:t>ΣΕΒΑΣΤΑΚΗΣ Δ. , σελ.</w:t>
        </w:r>
        <w:r w:rsidRPr="00C91889">
          <w:rPr>
            <w:rFonts w:eastAsia="Times New Roman"/>
            <w:szCs w:val="24"/>
            <w:lang w:eastAsia="en-US"/>
          </w:rPr>
          <w:br/>
          <w:t>ΣΚΟΥΡΛΕΤΗΣ Π. , σελ.</w:t>
        </w:r>
        <w:r w:rsidRPr="00C91889">
          <w:rPr>
            <w:rFonts w:eastAsia="Times New Roman"/>
            <w:szCs w:val="24"/>
            <w:lang w:eastAsia="en-US"/>
          </w:rPr>
          <w:br/>
          <w:t>ΣΚΟΥΡΟΛΙΑΚΟΣ Π. , σελ.</w:t>
        </w:r>
        <w:r w:rsidRPr="00C91889">
          <w:rPr>
            <w:rFonts w:eastAsia="Times New Roman"/>
            <w:szCs w:val="24"/>
            <w:lang w:eastAsia="en-US"/>
          </w:rPr>
          <w:br/>
          <w:t>ΣΥΝΤΥΧΑΚΗΣ Ε. , σελ.</w:t>
        </w:r>
        <w:r w:rsidRPr="00C91889">
          <w:rPr>
            <w:rFonts w:eastAsia="Times New Roman"/>
            <w:szCs w:val="24"/>
            <w:lang w:eastAsia="en-US"/>
          </w:rPr>
          <w:br/>
          <w:t>ΤΣΙΡΩΝΗΣ Ι. , σελ.</w:t>
        </w:r>
        <w:r w:rsidRPr="00C91889">
          <w:rPr>
            <w:rFonts w:eastAsia="Times New Roman"/>
            <w:szCs w:val="24"/>
            <w:lang w:eastAsia="en-US"/>
          </w:rPr>
          <w:br/>
          <w:t>ΦΩΤΙΟΥ Θ. , σελ.</w:t>
        </w:r>
        <w:r w:rsidRPr="00C91889">
          <w:rPr>
            <w:rFonts w:eastAsia="Times New Roman"/>
            <w:szCs w:val="24"/>
            <w:lang w:eastAsia="en-US"/>
          </w:rPr>
          <w:br/>
        </w:r>
        <w:r w:rsidRPr="00C91889">
          <w:rPr>
            <w:rFonts w:eastAsia="Times New Roman"/>
            <w:szCs w:val="24"/>
            <w:lang w:eastAsia="en-US"/>
          </w:rPr>
          <w:br/>
          <w:t>ΠΑΡΕΜΒΑΣΕΙΣ:</w:t>
        </w:r>
        <w:r w:rsidRPr="00C91889">
          <w:rPr>
            <w:rFonts w:eastAsia="Times New Roman"/>
            <w:szCs w:val="24"/>
            <w:lang w:eastAsia="en-US"/>
          </w:rPr>
          <w:br/>
          <w:t>ΚΑΚΛΑΜΑΝΗΣ Ν. , σελ.</w:t>
        </w:r>
        <w:r w:rsidRPr="00C91889">
          <w:rPr>
            <w:rFonts w:eastAsia="Times New Roman"/>
            <w:szCs w:val="24"/>
            <w:lang w:eastAsia="en-US"/>
          </w:rPr>
          <w:br/>
        </w:r>
      </w:ins>
    </w:p>
    <w:p w14:paraId="356C7FA0" w14:textId="77777777" w:rsidR="00683B35" w:rsidRDefault="00C91889">
      <w:pPr>
        <w:spacing w:line="600" w:lineRule="auto"/>
        <w:ind w:firstLine="720"/>
        <w:contextualSpacing/>
        <w:jc w:val="center"/>
        <w:rPr>
          <w:rFonts w:eastAsia="Times New Roman"/>
          <w:szCs w:val="24"/>
        </w:rPr>
      </w:pPr>
      <w:r>
        <w:rPr>
          <w:rFonts w:eastAsia="Times New Roman"/>
          <w:szCs w:val="24"/>
        </w:rPr>
        <w:t>ΠΡΑΚΤΙΚΑ ΒΟΥΛΗΣ</w:t>
      </w:r>
    </w:p>
    <w:p w14:paraId="356C7FA1" w14:textId="77777777" w:rsidR="00683B35" w:rsidRDefault="00C91889">
      <w:pPr>
        <w:spacing w:line="600" w:lineRule="auto"/>
        <w:ind w:firstLine="720"/>
        <w:contextualSpacing/>
        <w:jc w:val="center"/>
        <w:rPr>
          <w:rFonts w:eastAsia="Times New Roman"/>
          <w:szCs w:val="24"/>
        </w:rPr>
      </w:pPr>
      <w:r>
        <w:rPr>
          <w:rFonts w:eastAsia="Times New Roman"/>
          <w:szCs w:val="24"/>
        </w:rPr>
        <w:t xml:space="preserve">ΙZ΄ ΠΕΡΙΟΔΟΣ </w:t>
      </w:r>
    </w:p>
    <w:p w14:paraId="356C7FA2" w14:textId="77777777" w:rsidR="00683B35" w:rsidRDefault="00C91889">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356C7FA3" w14:textId="77777777" w:rsidR="00683B35" w:rsidRDefault="00C91889">
      <w:pPr>
        <w:spacing w:line="600" w:lineRule="auto"/>
        <w:ind w:firstLine="720"/>
        <w:contextualSpacing/>
        <w:jc w:val="center"/>
        <w:rPr>
          <w:rFonts w:eastAsia="Times New Roman"/>
          <w:szCs w:val="24"/>
        </w:rPr>
      </w:pPr>
      <w:r>
        <w:rPr>
          <w:rFonts w:eastAsia="Times New Roman"/>
          <w:szCs w:val="24"/>
        </w:rPr>
        <w:t>ΣΥΝΟΔΟΣ A΄</w:t>
      </w:r>
    </w:p>
    <w:p w14:paraId="356C7FA4" w14:textId="77777777" w:rsidR="00683B35" w:rsidRDefault="00C91889">
      <w:pPr>
        <w:spacing w:line="600" w:lineRule="auto"/>
        <w:ind w:firstLine="720"/>
        <w:contextualSpacing/>
        <w:jc w:val="center"/>
        <w:rPr>
          <w:rFonts w:eastAsia="Times New Roman"/>
          <w:szCs w:val="24"/>
        </w:rPr>
      </w:pPr>
      <w:r>
        <w:rPr>
          <w:rFonts w:eastAsia="Times New Roman"/>
          <w:szCs w:val="24"/>
        </w:rPr>
        <w:t>ΣΥΝΕΔΡΙΑΣΗ ΡΟΒ</w:t>
      </w:r>
      <w:r>
        <w:rPr>
          <w:rFonts w:eastAsia="Times New Roman"/>
          <w:szCs w:val="24"/>
        </w:rPr>
        <w:t>΄</w:t>
      </w:r>
    </w:p>
    <w:p w14:paraId="356C7FA5" w14:textId="77777777" w:rsidR="00683B35" w:rsidRDefault="00C91889">
      <w:pPr>
        <w:spacing w:line="600" w:lineRule="auto"/>
        <w:ind w:firstLine="720"/>
        <w:contextualSpacing/>
        <w:jc w:val="center"/>
        <w:rPr>
          <w:rFonts w:eastAsia="Times New Roman"/>
          <w:szCs w:val="24"/>
        </w:rPr>
      </w:pPr>
      <w:r>
        <w:rPr>
          <w:rFonts w:eastAsia="Times New Roman"/>
          <w:szCs w:val="24"/>
        </w:rPr>
        <w:t>Παρασκευή 29 Ιουλίου 2016</w:t>
      </w:r>
    </w:p>
    <w:p w14:paraId="356C7FA6" w14:textId="77777777" w:rsidR="00683B35" w:rsidRDefault="00C91889">
      <w:pPr>
        <w:spacing w:line="600" w:lineRule="auto"/>
        <w:ind w:firstLine="720"/>
        <w:contextualSpacing/>
        <w:jc w:val="both"/>
        <w:rPr>
          <w:rFonts w:eastAsia="Times New Roman"/>
          <w:szCs w:val="24"/>
        </w:rPr>
      </w:pPr>
      <w:r>
        <w:rPr>
          <w:rFonts w:eastAsia="Times New Roman"/>
          <w:szCs w:val="24"/>
        </w:rPr>
        <w:t>Αθήνα, σήμερα στις 29 Ιουλίου 2016, ημέρα Παρασκευή και ώρα 10.05΄ συνήλθε στην Αίθουσα συνεδριάσεων του Βουλευτηρίου η Βουλή σε</w:t>
      </w:r>
      <w:r>
        <w:rPr>
          <w:rFonts w:eastAsia="Times New Roman"/>
          <w:szCs w:val="24"/>
        </w:rPr>
        <w:t xml:space="preserve"> ολομέλεια για να συνεδριάσει υπό την προεδρία της Γ</w:t>
      </w:r>
      <w:r>
        <w:rPr>
          <w:rFonts w:eastAsia="Times New Roman"/>
          <w:szCs w:val="24"/>
        </w:rPr>
        <w:t>΄</w:t>
      </w:r>
      <w:r>
        <w:rPr>
          <w:rFonts w:eastAsia="Times New Roman"/>
          <w:szCs w:val="24"/>
        </w:rPr>
        <w:t xml:space="preserve"> Αντιπροέδρου αυτής κ. </w:t>
      </w:r>
      <w:r w:rsidRPr="002872D1">
        <w:rPr>
          <w:rFonts w:eastAsia="Times New Roman"/>
          <w:b/>
          <w:szCs w:val="24"/>
        </w:rPr>
        <w:t>ΑΝΑΣΤΑΣΙΑΣ ΧΡΙΣΤΟΔΟΥΛΟΠΟΥΛΟΥ</w:t>
      </w:r>
      <w:r>
        <w:rPr>
          <w:rFonts w:eastAsia="Times New Roman"/>
          <w:szCs w:val="24"/>
        </w:rPr>
        <w:t>.</w:t>
      </w:r>
    </w:p>
    <w:p w14:paraId="356C7FA7" w14:textId="77777777" w:rsidR="00683B35" w:rsidRDefault="00C91889">
      <w:pPr>
        <w:spacing w:line="600" w:lineRule="auto"/>
        <w:ind w:firstLine="720"/>
        <w:contextualSpacing/>
        <w:jc w:val="both"/>
        <w:rPr>
          <w:rFonts w:eastAsia="Times New Roman"/>
          <w:szCs w:val="24"/>
        </w:rPr>
      </w:pPr>
      <w:r>
        <w:rPr>
          <w:rFonts w:eastAsia="Times New Roman"/>
          <w:b/>
          <w:bCs/>
          <w:szCs w:val="24"/>
        </w:rPr>
        <w:t xml:space="preserve">ΠΡΟΕΔΡΕΥΟΥΣΑ (Αναστασία Χριστοδουλοπούλου):  </w:t>
      </w:r>
      <w:r>
        <w:rPr>
          <w:rFonts w:eastAsia="Times New Roman"/>
          <w:szCs w:val="24"/>
        </w:rPr>
        <w:t>Κυρίες και κύριοι συνάδελφοι, αρχίζει η συνεδρίαση.</w:t>
      </w:r>
    </w:p>
    <w:p w14:paraId="356C7FA8" w14:textId="77777777" w:rsidR="00683B35" w:rsidRDefault="00C91889">
      <w:pPr>
        <w:spacing w:line="600" w:lineRule="auto"/>
        <w:ind w:firstLine="720"/>
        <w:contextualSpacing/>
        <w:jc w:val="both"/>
        <w:rPr>
          <w:rFonts w:eastAsia="Times New Roman"/>
          <w:szCs w:val="24"/>
        </w:rPr>
      </w:pPr>
      <w:r>
        <w:rPr>
          <w:rFonts w:eastAsia="Times New Roman"/>
          <w:szCs w:val="24"/>
        </w:rPr>
        <w:lastRenderedPageBreak/>
        <w:t>(ΕΠΙΚΥΡΩΣΗ ΠΡΑΚΤΙΚΩΝ: Σύμφωνα με την από 28</w:t>
      </w:r>
      <w:r>
        <w:rPr>
          <w:rFonts w:eastAsia="Times New Roman"/>
          <w:szCs w:val="24"/>
        </w:rPr>
        <w:t>-</w:t>
      </w:r>
      <w:r>
        <w:rPr>
          <w:rFonts w:eastAsia="Times New Roman"/>
          <w:szCs w:val="24"/>
        </w:rPr>
        <w:t>7</w:t>
      </w:r>
      <w:r>
        <w:rPr>
          <w:rFonts w:eastAsia="Times New Roman"/>
          <w:szCs w:val="24"/>
        </w:rPr>
        <w:t>-</w:t>
      </w:r>
      <w:r>
        <w:rPr>
          <w:rFonts w:eastAsia="Times New Roman"/>
          <w:szCs w:val="24"/>
        </w:rPr>
        <w:t>2016 εξ</w:t>
      </w:r>
      <w:r>
        <w:rPr>
          <w:rFonts w:eastAsia="Times New Roman"/>
          <w:szCs w:val="24"/>
        </w:rPr>
        <w:t>ουσιοδότηση του Σώματος επικυρώθηκαν με ευθύνη του Προεδρείου τα Πρακτικά της ΡΟΑ΄ συνεδριάσεώς του, της Πέμπτης 28 Ιουλίου 2016</w:t>
      </w:r>
      <w:r>
        <w:rPr>
          <w:rFonts w:eastAsia="Times New Roman"/>
          <w:szCs w:val="24"/>
        </w:rPr>
        <w:t>,</w:t>
      </w:r>
      <w:r>
        <w:rPr>
          <w:rFonts w:eastAsia="Times New Roman"/>
          <w:szCs w:val="24"/>
        </w:rPr>
        <w:t xml:space="preserve"> σε ό,τι αφορά την ψήφιση στο σύνολο του σχεδίου νόμου</w:t>
      </w:r>
      <w:r>
        <w:rPr>
          <w:rFonts w:eastAsia="Times New Roman"/>
          <w:szCs w:val="24"/>
        </w:rPr>
        <w:t>:</w:t>
      </w:r>
      <w:r>
        <w:rPr>
          <w:rFonts w:eastAsia="Times New Roman"/>
          <w:szCs w:val="24"/>
        </w:rPr>
        <w:t xml:space="preserve"> «</w:t>
      </w:r>
      <w:r>
        <w:rPr>
          <w:rFonts w:eastAsia="Times New Roman"/>
          <w:color w:val="000000"/>
          <w:szCs w:val="24"/>
          <w:shd w:val="clear" w:color="auto" w:fill="FFFFFF"/>
        </w:rPr>
        <w:t>Κύρωση της Σύμβασης του Συμβουλίου της Ευρώπης για το έγκλημα στον Κυβ</w:t>
      </w:r>
      <w:r>
        <w:rPr>
          <w:rFonts w:eastAsia="Times New Roman"/>
          <w:color w:val="000000"/>
          <w:szCs w:val="24"/>
          <w:shd w:val="clear" w:color="auto" w:fill="FFFFFF"/>
        </w:rPr>
        <w:t>ερνοχώρο και του Προσθέτου Πρωτοκόλλου της, σχετικά με την ποινικοποίηση πράξεων ρατσιστικής και ξενοφοβικής φύσης, που διαπράττονται μέσω Συστημάτων Υπολογιστών - Μεταφορά στο ελληνικό δίκαιο της Οδηγίας 2013/40/ΕΕ του Ευρωπαϊκού Κοινοβουλίου και του Συμβ</w:t>
      </w:r>
      <w:r>
        <w:rPr>
          <w:rFonts w:eastAsia="Times New Roman"/>
          <w:color w:val="000000"/>
          <w:szCs w:val="24"/>
          <w:shd w:val="clear" w:color="auto" w:fill="FFFFFF"/>
        </w:rPr>
        <w:t>ουλίου για τις επιθέσεις κατά συστημάτων πληροφοριών και την αντικατάσταση της απόφασης - πλαισίου 2005/222/ΔΕΥ του Συμβουλίου, ρυθμίσεις σωφρονιστικής και αντεγκληματικής πολιτικής και άλλες διατάξεις».)</w:t>
      </w:r>
    </w:p>
    <w:p w14:paraId="356C7FA9" w14:textId="77777777" w:rsidR="00683B35" w:rsidRDefault="00C91889">
      <w:pPr>
        <w:spacing w:line="600" w:lineRule="auto"/>
        <w:ind w:firstLine="720"/>
        <w:contextualSpacing/>
        <w:jc w:val="both"/>
        <w:rPr>
          <w:rFonts w:eastAsia="Times New Roman"/>
          <w:szCs w:val="24"/>
        </w:rPr>
      </w:pPr>
      <w:r>
        <w:rPr>
          <w:rFonts w:eastAsia="Times New Roman"/>
          <w:szCs w:val="24"/>
        </w:rPr>
        <w:t>Παρακαλείται ο κύριος Γραμματέας να ανακοινώσει τις</w:t>
      </w:r>
      <w:r>
        <w:rPr>
          <w:rFonts w:eastAsia="Times New Roman"/>
          <w:szCs w:val="24"/>
        </w:rPr>
        <w:t xml:space="preserve"> αναφορές προς το Σώμα. </w:t>
      </w:r>
    </w:p>
    <w:p w14:paraId="356C7FAA" w14:textId="77777777" w:rsidR="00683B35" w:rsidRDefault="00C91889">
      <w:pPr>
        <w:spacing w:line="600" w:lineRule="auto"/>
        <w:ind w:firstLine="720"/>
        <w:contextualSpacing/>
        <w:jc w:val="both"/>
        <w:rPr>
          <w:rFonts w:eastAsia="Times New Roman"/>
          <w:szCs w:val="24"/>
        </w:rPr>
      </w:pPr>
      <w:r>
        <w:rPr>
          <w:rFonts w:eastAsia="Times New Roman"/>
          <w:szCs w:val="24"/>
        </w:rPr>
        <w:t>(Ανακοινώνονται προς το Σώμα από τον Γραμματέα της Βουλής κ. Ιωάννη Κεφαλογιάννη, Βουλευτή Ρεθύμνου, τα ακόλουθα:</w:t>
      </w:r>
    </w:p>
    <w:p w14:paraId="356C7FAB" w14:textId="77777777" w:rsidR="00683B35" w:rsidRDefault="00C91889">
      <w:pPr>
        <w:spacing w:line="600" w:lineRule="auto"/>
        <w:ind w:firstLine="720"/>
        <w:contextualSpacing/>
        <w:jc w:val="both"/>
        <w:rPr>
          <w:rFonts w:eastAsia="Times New Roman"/>
          <w:szCs w:val="24"/>
        </w:rPr>
      </w:pPr>
      <w:r>
        <w:rPr>
          <w:rFonts w:eastAsia="Times New Roman"/>
          <w:szCs w:val="24"/>
        </w:rPr>
        <w:lastRenderedPageBreak/>
        <w:t>Α. ΚΑΤΑΘΕΣΗ ΑΝΑΦΟΡΩΝ</w:t>
      </w:r>
    </w:p>
    <w:p w14:paraId="356C7FAC" w14:textId="77777777" w:rsidR="00683B35" w:rsidRDefault="00C91889">
      <w:pPr>
        <w:spacing w:line="600" w:lineRule="auto"/>
        <w:ind w:firstLine="720"/>
        <w:contextualSpacing/>
        <w:jc w:val="both"/>
        <w:rPr>
          <w:rFonts w:eastAsia="Times New Roman"/>
          <w:szCs w:val="24"/>
        </w:rPr>
      </w:pPr>
      <w:r>
        <w:rPr>
          <w:rFonts w:eastAsia="Times New Roman"/>
          <w:szCs w:val="24"/>
        </w:rPr>
        <w:t>(Να μπει η σελίδα 2α)</w:t>
      </w:r>
    </w:p>
    <w:p w14:paraId="356C7FAD" w14:textId="77777777" w:rsidR="00683B35" w:rsidRDefault="00C91889">
      <w:pPr>
        <w:spacing w:line="600" w:lineRule="auto"/>
        <w:ind w:firstLine="720"/>
        <w:contextualSpacing/>
        <w:jc w:val="both"/>
        <w:rPr>
          <w:rFonts w:eastAsia="Times New Roman"/>
          <w:szCs w:val="24"/>
        </w:rPr>
      </w:pPr>
      <w:r>
        <w:rPr>
          <w:rFonts w:eastAsia="Times New Roman"/>
          <w:szCs w:val="24"/>
        </w:rPr>
        <w:t>Β. ΑΠΑΝΤΗΣΕΙΣ ΥΠΟΥΡΓΩΝ ΣΕ ΕΡΩΤΗΣΕΙΣ ΒΟΥΛΕΥΤΩΝ</w:t>
      </w:r>
    </w:p>
    <w:p w14:paraId="356C7FAE" w14:textId="77777777" w:rsidR="00683B35" w:rsidRDefault="00C91889">
      <w:pPr>
        <w:spacing w:line="600" w:lineRule="auto"/>
        <w:ind w:firstLine="720"/>
        <w:contextualSpacing/>
        <w:jc w:val="both"/>
        <w:rPr>
          <w:rFonts w:eastAsia="Times New Roman"/>
          <w:szCs w:val="24"/>
        </w:rPr>
      </w:pPr>
      <w:r>
        <w:rPr>
          <w:rFonts w:eastAsia="Times New Roman"/>
          <w:szCs w:val="24"/>
        </w:rPr>
        <w:t xml:space="preserve">(Να μπει η σελίδα 2β) </w:t>
      </w:r>
    </w:p>
    <w:p w14:paraId="356C7FAF" w14:textId="77777777" w:rsidR="00683B35" w:rsidRDefault="00C91889">
      <w:pPr>
        <w:spacing w:line="600" w:lineRule="auto"/>
        <w:ind w:firstLine="720"/>
        <w:contextualSpacing/>
        <w:jc w:val="center"/>
        <w:rPr>
          <w:rFonts w:eastAsia="Times New Roman"/>
          <w:color w:val="FF0000"/>
          <w:szCs w:val="24"/>
        </w:rPr>
      </w:pPr>
      <w:r w:rsidRPr="00033411">
        <w:rPr>
          <w:rFonts w:eastAsia="Times New Roman"/>
          <w:color w:val="FF0000"/>
          <w:szCs w:val="24"/>
        </w:rPr>
        <w:t>(ΑΛΛΑ</w:t>
      </w:r>
      <w:r w:rsidRPr="00033411">
        <w:rPr>
          <w:rFonts w:eastAsia="Times New Roman"/>
          <w:color w:val="FF0000"/>
          <w:szCs w:val="24"/>
        </w:rPr>
        <w:t>ΓΗ ΣΕΛΙΔΑΣ ΛΟΓΩ ΑΛΛΑΓΗΣ ΘΕΜΑΤΟΣ)</w:t>
      </w:r>
    </w:p>
    <w:p w14:paraId="356C7FB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εισερχόμαστε στη συζήτηση των </w:t>
      </w:r>
    </w:p>
    <w:p w14:paraId="356C7FB1" w14:textId="77777777" w:rsidR="00683B35" w:rsidRDefault="00C91889">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356C7FB2" w14:textId="77777777" w:rsidR="00683B35" w:rsidRDefault="00C91889">
      <w:pPr>
        <w:spacing w:line="600" w:lineRule="auto"/>
        <w:ind w:firstLine="720"/>
        <w:contextualSpacing/>
        <w:jc w:val="both"/>
        <w:rPr>
          <w:rFonts w:eastAsia="Times New Roman" w:cs="Times New Roman"/>
          <w:szCs w:val="24"/>
        </w:rPr>
      </w:pPr>
      <w:r w:rsidRPr="003B7B8E">
        <w:rPr>
          <w:rFonts w:eastAsia="Times New Roman" w:cs="Times New Roman"/>
          <w:szCs w:val="24"/>
        </w:rPr>
        <w:t xml:space="preserve">Σήμερα </w:t>
      </w:r>
      <w:r>
        <w:rPr>
          <w:rFonts w:eastAsia="Times New Roman" w:cs="Times New Roman"/>
          <w:szCs w:val="24"/>
        </w:rPr>
        <w:t xml:space="preserve">θα συζητηθούν έντεκα επίκαιρες ερωτήσεις. </w:t>
      </w:r>
    </w:p>
    <w:p w14:paraId="356C7FB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Ξεκινάμε με την τρίτη με αριθμό 1158/19-7-2016 </w:t>
      </w:r>
      <w:r>
        <w:rPr>
          <w:rFonts w:eastAsia="Times New Roman" w:cs="Times New Roman"/>
          <w:szCs w:val="24"/>
        </w:rPr>
        <w:t>επίκαιρη ερώτηση δεύτερου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Εμμανουήλ Συντυχάκη προς τον Υπουργό Πολιτισμού και Αθλητισμού, σχετικά με τις καθυστερήσεις πληρωμής των συμβασιούχων στο Υπουργείο Πολιτισμού και Αθλητισμού. </w:t>
      </w:r>
    </w:p>
    <w:p w14:paraId="356C7FB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Υπουργός κ. Αριστείδης Μπαλτάς. </w:t>
      </w:r>
    </w:p>
    <w:p w14:paraId="356C7FB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Οι χρόνοι για τους Βουλευτές είναι δύο λεπτά για την πρωτολογία και τρία λεπτά για τη δευτερολογία και για τους Υπουργούς τρία λεπτά για την πρωτολογία και επίσης τρία λεπτά για τη δευτε</w:t>
      </w:r>
      <w:r>
        <w:rPr>
          <w:rFonts w:eastAsia="Times New Roman" w:cs="Times New Roman"/>
          <w:szCs w:val="24"/>
        </w:rPr>
        <w:t>ρολογία. Επίσης, θυμίζω για την τήρηση του χρόνου.</w:t>
      </w:r>
    </w:p>
    <w:p w14:paraId="356C7FB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Συντυχάκη, έχετε τον λόγο. </w:t>
      </w:r>
    </w:p>
    <w:p w14:paraId="356C7FB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κυρία Πρόεδρε. </w:t>
      </w:r>
    </w:p>
    <w:p w14:paraId="356C7FB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Τα τελευταία χρόνια παρουσιάζεται υπερβολική καθυστέρηση στην καταβολή των δεδουλευμένων των εργαζομένων που απασχολούνται</w:t>
      </w:r>
      <w:r>
        <w:rPr>
          <w:rFonts w:eastAsia="Times New Roman" w:cs="Times New Roman"/>
          <w:szCs w:val="24"/>
        </w:rPr>
        <w:t xml:space="preserve"> από τον Απρίλιο κάθε έτους με σύμβαση εργασίας ορισμένου </w:t>
      </w:r>
      <w:r>
        <w:rPr>
          <w:rFonts w:eastAsia="Times New Roman" w:cs="Times New Roman"/>
          <w:szCs w:val="24"/>
        </w:rPr>
        <w:lastRenderedPageBreak/>
        <w:t>χρόνου στα μουσεία και τους αρχαιολογικούς χώρους της χώρας, με διάφορες ειδικότητες, όπως αρχαιοφύλακες, νυχτοφύλακες, καθαριστές κ</w:t>
      </w:r>
      <w:r>
        <w:rPr>
          <w:rFonts w:eastAsia="Times New Roman" w:cs="Times New Roman"/>
          <w:szCs w:val="24"/>
        </w:rPr>
        <w:t>αι άλλες ειδικότητες.</w:t>
      </w:r>
      <w:r>
        <w:rPr>
          <w:rFonts w:eastAsia="Times New Roman" w:cs="Times New Roman"/>
          <w:szCs w:val="24"/>
        </w:rPr>
        <w:t xml:space="preserve"> Ανάλογη, βέβαια, κατάσταση επικρατεί και σε </w:t>
      </w:r>
      <w:r>
        <w:rPr>
          <w:rFonts w:eastAsia="Times New Roman" w:cs="Times New Roman"/>
          <w:szCs w:val="24"/>
        </w:rPr>
        <w:t xml:space="preserve">όσους δουλεύουν σε έργα ΕΣΠΑ. </w:t>
      </w:r>
    </w:p>
    <w:p w14:paraId="356C7FB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Οι εργαζόμενοι αυτοί καλύπτουν τα μεγάλα κενά που υπάρχουν</w:t>
      </w:r>
      <w:r>
        <w:rPr>
          <w:rFonts w:eastAsia="Times New Roman" w:cs="Times New Roman"/>
          <w:szCs w:val="24"/>
        </w:rPr>
        <w:t>,</w:t>
      </w:r>
      <w:r>
        <w:rPr>
          <w:rFonts w:eastAsia="Times New Roman" w:cs="Times New Roman"/>
          <w:szCs w:val="24"/>
        </w:rPr>
        <w:t xml:space="preserve"> τόσο στη φύλαξη όσο και στην καθαριότητα των αρχαιολογικών χώρων και μουσείων σε όλη τη χώρα. </w:t>
      </w:r>
    </w:p>
    <w:p w14:paraId="356C7FB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Ειδικά φέτος, οι καθυστερήσεις στη μισθοδοσία σε ορισμένες περιπτώσεις ξεπερνούν και τους τρεις μήνες. Τα χρήματα, όμως, αυτά είναι δεσμευμένα, γιατί αυτοί οι άνθρωποι μπήκαν μέσω ΑΣΕΠ. Για παράδειγμα, στην Εφορεία Αρχαιοτήτων Αθηνών -και σε άλλους χώρους-</w:t>
      </w:r>
      <w:r>
        <w:rPr>
          <w:rFonts w:eastAsia="Times New Roman" w:cs="Times New Roman"/>
          <w:szCs w:val="24"/>
        </w:rPr>
        <w:t xml:space="preserve"> η μισθοδοσία Μαΐου δεν έχει ακόμα καταβληθεί, παρουσιάζοντας καθυστέρηση τουλάχιστον τριών μηνών. </w:t>
      </w:r>
    </w:p>
    <w:p w14:paraId="356C7FB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Πριν από λίγες μέρες, γνωρίζουμε ότι καταβλήθηκε ο μισθός του Απριλίου. Υπάρχει, όμως, ακόμη ένα θέμα</w:t>
      </w:r>
      <w:r>
        <w:rPr>
          <w:rFonts w:eastAsia="Times New Roman" w:cs="Times New Roman"/>
          <w:szCs w:val="24"/>
        </w:rPr>
        <w:t>.</w:t>
      </w:r>
      <w:r>
        <w:rPr>
          <w:rFonts w:eastAsia="Times New Roman" w:cs="Times New Roman"/>
          <w:szCs w:val="24"/>
        </w:rPr>
        <w:t xml:space="preserve"> Δεν έχουν πληρωθεί τον Απρίλιο οι εργαζόμενοι σε όλες</w:t>
      </w:r>
      <w:r>
        <w:rPr>
          <w:rFonts w:eastAsia="Times New Roman" w:cs="Times New Roman"/>
          <w:szCs w:val="24"/>
        </w:rPr>
        <w:t xml:space="preserve"> τις </w:t>
      </w:r>
      <w:r>
        <w:rPr>
          <w:rFonts w:eastAsia="Times New Roman" w:cs="Times New Roman"/>
          <w:szCs w:val="24"/>
        </w:rPr>
        <w:t>Υ</w:t>
      </w:r>
      <w:r>
        <w:rPr>
          <w:rFonts w:eastAsia="Times New Roman" w:cs="Times New Roman"/>
          <w:szCs w:val="24"/>
        </w:rPr>
        <w:t xml:space="preserve">πηρεσίες. Για παράδειγμα, στον Πειραιά -πιθανά και σε άλλες περιοχές της χώρας- δεν έχει πληρωθεί ο Απρίλιος. </w:t>
      </w:r>
    </w:p>
    <w:p w14:paraId="356C7FB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όμως, μόνο η μη καταβολή της τακτικής μισθοδοσίας. Είναι απλήρωτοι και για τα εξαιρέσιμα και τις αργίες. Πληρώνονται μέσω του Τα</w:t>
      </w:r>
      <w:r>
        <w:rPr>
          <w:rFonts w:eastAsia="Times New Roman" w:cs="Times New Roman"/>
          <w:szCs w:val="24"/>
        </w:rPr>
        <w:t xml:space="preserve">μείου Αρχαιολογικών Πόρων. Οι εργαζόμενοι εκεί δεν δουλεύουν απλά ένα πενθήμερο. Δουλεύουν έξτρα Σάββατα, Κυριακές, αργίες. Γιατί καθυστερεί η καταβολή τους; </w:t>
      </w:r>
    </w:p>
    <w:p w14:paraId="356C7FB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ίδια κατάσταση, βέβαια, επικρατεί και στους αρχαιολόγους με μεταπτυχιακούς και διδακτορικούς τί</w:t>
      </w:r>
      <w:r>
        <w:rPr>
          <w:rFonts w:eastAsia="Times New Roman" w:cs="Times New Roman"/>
          <w:szCs w:val="24"/>
        </w:rPr>
        <w:t>τλους, στη Διεύθυνση Διαχείρισης Εθνικού Αρχείου Μνημείων, Τεκμηρίωσης και Προστασίας Πολιτιστικών Αγαθών. Και εκεί υπάρχει συστηματική καθυστέρηση στην καταβολή της μισθοδοσίας.</w:t>
      </w:r>
    </w:p>
    <w:p w14:paraId="356C7FB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Υπάρχει, λοιπόν, σοβαρό πρόβλημα επιβίωσης αυτών των ανθρώπων, ενώ πάρα πολλο</w:t>
      </w:r>
      <w:r>
        <w:rPr>
          <w:rFonts w:eastAsia="Times New Roman" w:cs="Times New Roman"/>
          <w:szCs w:val="24"/>
        </w:rPr>
        <w:t>ί από αυτούς δεν έχουν πλέον τη δυνατότητα να καλύψουν ούτε τα έξοδα της μετακίνησής τους</w:t>
      </w:r>
      <w:r>
        <w:rPr>
          <w:rFonts w:eastAsia="Times New Roman" w:cs="Times New Roman"/>
          <w:szCs w:val="24"/>
        </w:rPr>
        <w:t>,</w:t>
      </w:r>
      <w:r>
        <w:rPr>
          <w:rFonts w:eastAsia="Times New Roman" w:cs="Times New Roman"/>
          <w:szCs w:val="24"/>
        </w:rPr>
        <w:t xml:space="preserve"> για να πάνε στη δουλειά. </w:t>
      </w:r>
    </w:p>
    <w:p w14:paraId="356C7FB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Πολλές </w:t>
      </w:r>
      <w:r>
        <w:rPr>
          <w:rFonts w:eastAsia="Times New Roman" w:cs="Times New Roman"/>
          <w:szCs w:val="24"/>
        </w:rPr>
        <w:t>ε</w:t>
      </w:r>
      <w:r>
        <w:rPr>
          <w:rFonts w:eastAsia="Times New Roman" w:cs="Times New Roman"/>
          <w:szCs w:val="24"/>
        </w:rPr>
        <w:t xml:space="preserve">φορείες </w:t>
      </w:r>
      <w:r>
        <w:rPr>
          <w:rFonts w:eastAsia="Times New Roman" w:cs="Times New Roman"/>
          <w:szCs w:val="24"/>
        </w:rPr>
        <w:t>α</w:t>
      </w:r>
      <w:r>
        <w:rPr>
          <w:rFonts w:eastAsia="Times New Roman" w:cs="Times New Roman"/>
          <w:szCs w:val="24"/>
        </w:rPr>
        <w:t>ρχαιοτήτων, όπως καταγγέλλουν οι ίδιοι οι εργαζόμενοι, καταφεύγουν αυτό το διάστημα στην επιβολή υποχρεωτικών αδειών, πολλ</w:t>
      </w:r>
      <w:r>
        <w:rPr>
          <w:rFonts w:eastAsia="Times New Roman" w:cs="Times New Roman"/>
          <w:szCs w:val="24"/>
        </w:rPr>
        <w:t xml:space="preserve">ές φορές άνευ αποδοχών, εις βάρος των εργαζομένων και της ίδιας της αρχαιολογικής έρευνας, ενώ απειλούν ακόμα και με κλείσιμο του έργου και απολύσεις. </w:t>
      </w:r>
    </w:p>
    <w:p w14:paraId="356C7FC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Παράλληλα, οι εργαζόμενοι καταγγέλλουν εντατικοποίηση της δουλειάς, καταστρατήγηση των ωραρίων και άλλων</w:t>
      </w:r>
      <w:r>
        <w:rPr>
          <w:rFonts w:eastAsia="Times New Roman" w:cs="Times New Roman"/>
          <w:szCs w:val="24"/>
        </w:rPr>
        <w:t xml:space="preserve"> δικαιωμάτων τους, καταγγέλλουν τρομοκρατία σε όποιον τολμήσει να σηκώσει κεφάλι και να διεκδικήσει δικαιώματα. </w:t>
      </w:r>
    </w:p>
    <w:p w14:paraId="356C7FC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κύριε Υπουργέ, σας ρωτάμε: </w:t>
      </w:r>
    </w:p>
    <w:p w14:paraId="356C7FC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Τι μέτρα θα πάρετε, ώστε να αποπληρωθούν άμεσα τα δεδουλευμένα των εποχιακά εργαζομένων -όσων είναι </w:t>
      </w:r>
      <w:r>
        <w:rPr>
          <w:rFonts w:eastAsia="Times New Roman" w:cs="Times New Roman"/>
          <w:szCs w:val="24"/>
        </w:rPr>
        <w:t>μέσω ΕΣΠΑ- στη Διεύθυνση Διαχείρισης Εθνικού Αρχείου, να πάψουν αυτές οι καθυστερήσεις στην καταβολή της μισθοδοσίας και να υπάρχει σταθερή πληρωμή των μισθών τους τις τρεις πρώτες ημέρες κάθε μήνα;</w:t>
      </w:r>
    </w:p>
    <w:p w14:paraId="356C7FC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Επίσης, ζητάμε την κατοχύρωση όλων των εργασιακών δικαιω</w:t>
      </w:r>
      <w:r>
        <w:rPr>
          <w:rFonts w:eastAsia="Times New Roman" w:cs="Times New Roman"/>
          <w:szCs w:val="24"/>
        </w:rPr>
        <w:t>μάτων στους εργαζόμενους -άδειες κανονικές, άδειες αναρρωτικές κ.λπ.- των προγραμμάτων κοινωφελούς εργασίας, καθώς και τη μισθολογική του</w:t>
      </w:r>
      <w:r>
        <w:rPr>
          <w:rFonts w:eastAsia="Times New Roman" w:cs="Times New Roman"/>
          <w:szCs w:val="24"/>
        </w:rPr>
        <w:t>ς</w:t>
      </w:r>
      <w:r>
        <w:rPr>
          <w:rFonts w:eastAsia="Times New Roman" w:cs="Times New Roman"/>
          <w:szCs w:val="24"/>
        </w:rPr>
        <w:t xml:space="preserve"> εξίσωση με τους υπόλοιπους εργαζόμενους.</w:t>
      </w:r>
    </w:p>
    <w:p w14:paraId="356C7FC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Τέλος, ζητάμε να προσληφθεί, επιτέλους, μόνιμο και επαρκές προσωπικό</w:t>
      </w:r>
      <w:r>
        <w:rPr>
          <w:rFonts w:eastAsia="Times New Roman" w:cs="Times New Roman"/>
          <w:szCs w:val="24"/>
        </w:rPr>
        <w:t>,</w:t>
      </w:r>
      <w:r>
        <w:rPr>
          <w:rFonts w:eastAsia="Times New Roman" w:cs="Times New Roman"/>
          <w:szCs w:val="24"/>
        </w:rPr>
        <w:t xml:space="preserve"> για να</w:t>
      </w:r>
      <w:r>
        <w:rPr>
          <w:rFonts w:eastAsia="Times New Roman" w:cs="Times New Roman"/>
          <w:szCs w:val="24"/>
        </w:rPr>
        <w:t xml:space="preserve"> στελεχώσει όλες τις </w:t>
      </w:r>
      <w:r>
        <w:rPr>
          <w:rFonts w:eastAsia="Times New Roman" w:cs="Times New Roman"/>
          <w:szCs w:val="24"/>
        </w:rPr>
        <w:t>Υ</w:t>
      </w:r>
      <w:r>
        <w:rPr>
          <w:rFonts w:eastAsia="Times New Roman" w:cs="Times New Roman"/>
          <w:szCs w:val="24"/>
        </w:rPr>
        <w:t xml:space="preserve">πηρεσίες του Υπουργείου Πολιτισμού καθώς και των μουσείων και των αρχαιολογικών χώρων όλης της χώρας. </w:t>
      </w:r>
    </w:p>
    <w:p w14:paraId="356C7FC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κυρία Πρόεδρε. </w:t>
      </w:r>
    </w:p>
    <w:p w14:paraId="356C7FC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κύριος Υπουργός για τρία λεπτά. </w:t>
      </w:r>
    </w:p>
    <w:p w14:paraId="356C7FC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Ευχαριστώ, κυρία Πρόεδρε</w:t>
      </w:r>
      <w:r>
        <w:rPr>
          <w:rFonts w:eastAsia="Times New Roman" w:cs="Times New Roman"/>
          <w:szCs w:val="24"/>
        </w:rPr>
        <w:t>,</w:t>
      </w:r>
      <w:r>
        <w:rPr>
          <w:rFonts w:eastAsia="Times New Roman" w:cs="Times New Roman"/>
          <w:szCs w:val="24"/>
        </w:rPr>
        <w:t xml:space="preserve"> και εσάς, κύριε Συντυχάκη, για την </w:t>
      </w:r>
      <w:r>
        <w:rPr>
          <w:rFonts w:eastAsia="Times New Roman" w:cs="Times New Roman"/>
          <w:szCs w:val="24"/>
        </w:rPr>
        <w:t>επίκαιρη</w:t>
      </w:r>
      <w:r>
        <w:rPr>
          <w:rFonts w:eastAsia="Times New Roman" w:cs="Times New Roman"/>
          <w:szCs w:val="24"/>
        </w:rPr>
        <w:t xml:space="preserve"> ερώτηση, για δύο λόγους: </w:t>
      </w:r>
    </w:p>
    <w:p w14:paraId="356C7FC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γιατί μου δίνετε την ευκαιρία να πω ότι όλοι οι υπάλληλοι του Υπουργείου Πολιτισμού, με οποιαδή</w:t>
      </w:r>
      <w:r>
        <w:rPr>
          <w:rFonts w:eastAsia="Times New Roman" w:cs="Times New Roman"/>
          <w:szCs w:val="24"/>
        </w:rPr>
        <w:t>ποτε σχέση εργασίας και σε οποιαδήποτε ειδικότητα, αναδεικνύονται σιγά</w:t>
      </w:r>
      <w:r>
        <w:rPr>
          <w:rFonts w:eastAsia="Times New Roman" w:cs="Times New Roman"/>
          <w:szCs w:val="24"/>
        </w:rPr>
        <w:t xml:space="preserve"> </w:t>
      </w:r>
      <w:r>
        <w:rPr>
          <w:rFonts w:eastAsia="Times New Roman" w:cs="Times New Roman"/>
          <w:szCs w:val="24"/>
        </w:rPr>
        <w:t xml:space="preserve">σιγά σαν ειδικοί, που στηρίζουν όλα όσα αφορούν την πολιτιστική κληρονομιά και αρχίζουν και γίνονται γνωστοί διεθνώς </w:t>
      </w:r>
      <w:r>
        <w:rPr>
          <w:rFonts w:eastAsia="Times New Roman" w:cs="Times New Roman"/>
          <w:szCs w:val="24"/>
        </w:rPr>
        <w:t>σε</w:t>
      </w:r>
      <w:r>
        <w:rPr>
          <w:rFonts w:eastAsia="Times New Roman" w:cs="Times New Roman"/>
          <w:szCs w:val="24"/>
        </w:rPr>
        <w:t xml:space="preserve"> όλα τα επίπεδα δουλειάς που κάνουν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πό αυτόν που σκάβει για πρώτ</w:t>
      </w:r>
      <w:r>
        <w:rPr>
          <w:rFonts w:eastAsia="Times New Roman" w:cs="Times New Roman"/>
          <w:szCs w:val="24"/>
        </w:rPr>
        <w:t xml:space="preserve">η φορά για να βρει το εύρημα, από αυτόν που επεξεργάζεται σε πρώτη φάση το εύρημα αυτό, από αυτόν που το συντηρεί, μέχρι τον αρχαιολόγο, τελικά, που το μελετά και τους ανθρώπους του μουσείου που τελικά το εκθέτουν. </w:t>
      </w:r>
    </w:p>
    <w:p w14:paraId="356C7FC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Είναι ένα εξαιρετικά σημαντικό προσωπικό</w:t>
      </w:r>
      <w:r>
        <w:rPr>
          <w:rFonts w:eastAsia="Times New Roman" w:cs="Times New Roman"/>
          <w:szCs w:val="24"/>
        </w:rPr>
        <w:t xml:space="preserve"> για ολόκληρη τη χώρα. Οι δυνατότητές του, η τεχνογνωσία που έχει συσσωρεύσει και όλα όσα κάνει σε σχέση με την προστασία της κληρονομιάς έχουν αρχίσει και γίνονται διεθνώς γνωστά. </w:t>
      </w:r>
    </w:p>
    <w:p w14:paraId="356C7FC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αυτή την έννοια, είναι εξαιρετικά σημαντικό προφανώς -αυτός είναι ο δεύ</w:t>
      </w:r>
      <w:r>
        <w:rPr>
          <w:rFonts w:eastAsia="Times New Roman" w:cs="Times New Roman"/>
          <w:szCs w:val="24"/>
        </w:rPr>
        <w:t>τερος λόγος για τον οποίο θέλω να σας ευχαριστήσω- αυτό το προσωπικό, όπως και όλο το προσωπικό</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που εργάζεται στη χώρα, να το προσέχουμε, όσοι έχουμε τη σχετική ευθύνη, ως κόρη οφθαλμού σε όλα τα επίπεδα τα οποία εσείς ζητάτε. </w:t>
      </w:r>
    </w:p>
    <w:p w14:paraId="356C7FC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w:t>
      </w:r>
      <w:r>
        <w:rPr>
          <w:rFonts w:eastAsia="Times New Roman" w:cs="Times New Roman"/>
          <w:szCs w:val="24"/>
        </w:rPr>
        <w:t>ξέρετε εξίσου καλά με εμένα ότι όλα αυτά τα χρόνια υπήρχε ένα πρόβλημα διαθεσιμοτήτων, απολύσεων, έλλειψης προσωπικού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Και σε αυτή την κατάσταση και με δεδομένες τις δεσμεύσεις που έχουμε, προσπαθούμε να ανταποκριθούμε. </w:t>
      </w:r>
    </w:p>
    <w:p w14:paraId="356C7FC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Σε σχέση με τις πληρωμές,</w:t>
      </w:r>
      <w:r>
        <w:rPr>
          <w:rFonts w:eastAsia="Times New Roman" w:cs="Times New Roman"/>
          <w:szCs w:val="24"/>
        </w:rPr>
        <w:t xml:space="preserve"> να σας πω τη διαδικασία με την οποία γίνονται, τις ευθύνες ειδικά του Υπουργείου σε αυτή τη διαδικασία και κάποια πράγματα τα οποία δεν μπορούμε να τα τρέξουμε όσο ενδεχομένως γρήγορα θα θέλαμε</w:t>
      </w:r>
      <w:r>
        <w:rPr>
          <w:rFonts w:eastAsia="Times New Roman" w:cs="Times New Roman"/>
          <w:szCs w:val="24"/>
        </w:rPr>
        <w:t>.</w:t>
      </w:r>
      <w:r>
        <w:rPr>
          <w:rFonts w:eastAsia="Times New Roman" w:cs="Times New Roman"/>
          <w:szCs w:val="24"/>
        </w:rPr>
        <w:t xml:space="preserve"> </w:t>
      </w:r>
    </w:p>
    <w:p w14:paraId="356C7FC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Με τη λήξη κάθε μήνα διαβιβάζονται από τις τοπικές εφορείες</w:t>
      </w:r>
      <w:r>
        <w:rPr>
          <w:rFonts w:eastAsia="Times New Roman" w:cs="Times New Roman"/>
          <w:szCs w:val="24"/>
        </w:rPr>
        <w:t xml:space="preserve"> πρώτα οι καταστάσεις προς πληρωμή στις κεντρικές </w:t>
      </w:r>
      <w:r>
        <w:rPr>
          <w:rFonts w:eastAsia="Times New Roman" w:cs="Times New Roman"/>
          <w:szCs w:val="24"/>
        </w:rPr>
        <w:t>Υ</w:t>
      </w:r>
      <w:r>
        <w:rPr>
          <w:rFonts w:eastAsia="Times New Roman" w:cs="Times New Roman"/>
          <w:szCs w:val="24"/>
        </w:rPr>
        <w:t xml:space="preserve">πηρεσίες του Υπουργείου, από εκεί πηγαίνουν στην Υπηρεσία Δημοσιονομικού Ελέγχου </w:t>
      </w:r>
      <w:r>
        <w:rPr>
          <w:rFonts w:eastAsia="Times New Roman" w:cs="Times New Roman"/>
          <w:szCs w:val="24"/>
        </w:rPr>
        <w:lastRenderedPageBreak/>
        <w:t xml:space="preserve">και πληρώνονται από την Ενιαία Αρχή Πληρωμών. Υπάρχουν, δηλαδή, τρία με τέσσερα στάδια σε αυτή τη διαδικασία και η δική μας </w:t>
      </w:r>
      <w:r>
        <w:rPr>
          <w:rFonts w:eastAsia="Times New Roman" w:cs="Times New Roman"/>
          <w:szCs w:val="24"/>
        </w:rPr>
        <w:t>ευθύνη είναι να επιταχύνουμε όσο μπορούμε κατ’ αρχάς το πρώτο στάδιο και να πιέζουμε και τα υπόλοιπα να προχωρούν γρήγορα.</w:t>
      </w:r>
    </w:p>
    <w:p w14:paraId="356C7FC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Σε ό,τι μας αφορά, κάνουμε το παν</w:t>
      </w:r>
      <w:r>
        <w:rPr>
          <w:rFonts w:eastAsia="Times New Roman" w:cs="Times New Roman"/>
          <w:szCs w:val="24"/>
        </w:rPr>
        <w:t>,</w:t>
      </w:r>
      <w:r>
        <w:rPr>
          <w:rFonts w:eastAsia="Times New Roman" w:cs="Times New Roman"/>
          <w:szCs w:val="24"/>
        </w:rPr>
        <w:t xml:space="preserve"> ώστε</w:t>
      </w:r>
      <w:r>
        <w:rPr>
          <w:rFonts w:eastAsia="Times New Roman" w:cs="Times New Roman"/>
          <w:szCs w:val="24"/>
        </w:rPr>
        <w:t>,</w:t>
      </w:r>
      <w:r>
        <w:rPr>
          <w:rFonts w:eastAsia="Times New Roman" w:cs="Times New Roman"/>
          <w:szCs w:val="24"/>
        </w:rPr>
        <w:t xml:space="preserve"> μόλις έρθουν οι καταστάσεις- κάποιες φορές και αυθημερόν-</w:t>
      </w:r>
      <w:r>
        <w:rPr>
          <w:rFonts w:eastAsia="Times New Roman" w:cs="Times New Roman"/>
          <w:szCs w:val="24"/>
        </w:rPr>
        <w:t>,</w:t>
      </w:r>
      <w:r>
        <w:rPr>
          <w:rFonts w:eastAsia="Times New Roman" w:cs="Times New Roman"/>
          <w:szCs w:val="24"/>
        </w:rPr>
        <w:t xml:space="preserve"> να πηγαίνουν για τα περαιτέρω στη</w:t>
      </w:r>
      <w:r>
        <w:rPr>
          <w:rFonts w:eastAsia="Times New Roman" w:cs="Times New Roman"/>
          <w:szCs w:val="24"/>
        </w:rPr>
        <w:t xml:space="preserve">ν Ενιαία Αρχή Πληρωμών. </w:t>
      </w:r>
    </w:p>
    <w:p w14:paraId="356C7FC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Επ’ αυτού κάνουμε όσα μπορούμε. Δεν μπορούμε να κάνουμε περισσότερα. </w:t>
      </w:r>
    </w:p>
    <w:p w14:paraId="356C7FD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στα έργα ΕΣΠΑ της προηγούμενης περιόδου δεν υπάρχει απολύτως καμμία εκκρεμότητα σε σχέση με τις πληρωμές. Τα ΕΣΠΑ της καινούρ</w:t>
      </w:r>
      <w:r>
        <w:rPr>
          <w:rFonts w:eastAsia="Times New Roman" w:cs="Times New Roman"/>
          <w:szCs w:val="24"/>
        </w:rPr>
        <w:t>γ</w:t>
      </w:r>
      <w:r>
        <w:rPr>
          <w:rFonts w:eastAsia="Times New Roman" w:cs="Times New Roman"/>
          <w:szCs w:val="24"/>
        </w:rPr>
        <w:t xml:space="preserve">ιας περιόδου δεν </w:t>
      </w:r>
      <w:r>
        <w:rPr>
          <w:rFonts w:eastAsia="Times New Roman" w:cs="Times New Roman"/>
          <w:szCs w:val="24"/>
        </w:rPr>
        <w:t>είναι δική μας πάλι η έννοια του πότε καθυστερεί και πότε αρχίζει η διαδικασία ένταξης νέου προσωπικού σε αυτά.</w:t>
      </w:r>
    </w:p>
    <w:p w14:paraId="356C7FD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356C7FD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Για τα υπόλοιπα που είπατε, θα απαντήσω στη δευτερολογία, γι</w:t>
      </w:r>
      <w:r>
        <w:rPr>
          <w:rFonts w:eastAsia="Times New Roman" w:cs="Times New Roman"/>
          <w:szCs w:val="24"/>
        </w:rPr>
        <w:t xml:space="preserve">ατί τελείωσε ο χρόνος. </w:t>
      </w:r>
    </w:p>
    <w:p w14:paraId="356C7FD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Τον λόγο έχει ο κ. Συντυχάκης για τρία λεπτά.</w:t>
      </w:r>
    </w:p>
    <w:p w14:paraId="356C7FD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Υπουργέ, κατανοώ την ανάγκη σας ως Υπουργός της Κυβέρνησης να εκθειάσετε το έργο όλων των υπαλλήλων του Υπουργείου</w:t>
      </w:r>
      <w:r>
        <w:rPr>
          <w:rFonts w:eastAsia="Times New Roman" w:cs="Times New Roman"/>
          <w:szCs w:val="24"/>
        </w:rPr>
        <w:t xml:space="preserve"> Πολιτισμού με αυτά που είπατε, ότι αναγνωρίζονται διεθνώς, ότι αποκτούν εμπειρία, ότι γίνονται γνωστοί και πως πρέπει να προσέχουμε το προσωπικό.</w:t>
      </w:r>
    </w:p>
    <w:p w14:paraId="356C7FD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Η διαφορά είναι ότι «με λόγια χτίζεις ανώγια και κατώγια». Στην πράξη, όμως, πώς θα ικανοποιηθούν βασικά, χρό</w:t>
      </w:r>
      <w:r>
        <w:rPr>
          <w:rFonts w:eastAsia="Times New Roman" w:cs="Times New Roman"/>
          <w:szCs w:val="24"/>
        </w:rPr>
        <w:t>νια αιτήματα;  Γιατί</w:t>
      </w:r>
      <w:r>
        <w:rPr>
          <w:rFonts w:eastAsia="Times New Roman" w:cs="Times New Roman"/>
          <w:szCs w:val="24"/>
        </w:rPr>
        <w:t>,</w:t>
      </w:r>
      <w:r>
        <w:rPr>
          <w:rFonts w:eastAsia="Times New Roman" w:cs="Times New Roman"/>
          <w:szCs w:val="24"/>
        </w:rPr>
        <w:t xml:space="preserve"> αν θέλουμε πραγματικά να προστατεύσουμε την πολιτιστική κληρονομιά, αν θέλουμε να τη διατηρήσουμε, να την αξιοποιήσουμε, σημαίνει ότι πρέπει να έχεις επαρκές προσωπικό, με μόνιμη και σταθερή δουλειά, καλά αμειβόμενο, με πλήρη ασφαλιστ</w:t>
      </w:r>
      <w:r>
        <w:rPr>
          <w:rFonts w:eastAsia="Times New Roman" w:cs="Times New Roman"/>
          <w:szCs w:val="24"/>
        </w:rPr>
        <w:t xml:space="preserve">ικά και συνταξιοδοτικά δικαιώματα. </w:t>
      </w:r>
    </w:p>
    <w:p w14:paraId="356C7FD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Τους εργαζομένους δεν τους ενδιαφέρει αν η Κυβέρνησή σας είναι δεσμευμένη απέναντι στην Ευρωπαϊκή Ένωση, στα μνημόνια, στους εταίρους κ</w:t>
      </w:r>
      <w:r>
        <w:rPr>
          <w:rFonts w:eastAsia="Times New Roman" w:cs="Times New Roman"/>
          <w:szCs w:val="24"/>
        </w:rPr>
        <w:t>αι</w:t>
      </w:r>
      <w:r w:rsidRPr="00245924">
        <w:rPr>
          <w:rFonts w:eastAsia="Times New Roman" w:cs="Times New Roman"/>
          <w:szCs w:val="24"/>
        </w:rPr>
        <w:t xml:space="preserve">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Εσείς ήρθατε ως Κυβέρνηση για να ικανοποιήσετε λαϊκές ανάγκες. Αυτό λέγατε.</w:t>
      </w:r>
      <w:r>
        <w:rPr>
          <w:rFonts w:eastAsia="Times New Roman" w:cs="Times New Roman"/>
          <w:szCs w:val="24"/>
        </w:rPr>
        <w:t xml:space="preserve"> «Η ελπίδα έρχεται». Και, μάλιστα, ακούσαμε και τον Πρωθυπουργό, «</w:t>
      </w:r>
      <w:r>
        <w:rPr>
          <w:rFonts w:eastAsia="Times New Roman" w:cs="Times New Roman"/>
          <w:szCs w:val="24"/>
        </w:rPr>
        <w:t>η</w:t>
      </w:r>
      <w:r>
        <w:rPr>
          <w:rFonts w:eastAsia="Times New Roman" w:cs="Times New Roman"/>
          <w:szCs w:val="24"/>
        </w:rPr>
        <w:t xml:space="preserve"> δίκαιη ανάπτυξη», «</w:t>
      </w:r>
      <w:r>
        <w:rPr>
          <w:rFonts w:eastAsia="Times New Roman" w:cs="Times New Roman"/>
          <w:szCs w:val="24"/>
        </w:rPr>
        <w:t>α</w:t>
      </w:r>
      <w:r>
        <w:rPr>
          <w:rFonts w:eastAsia="Times New Roman" w:cs="Times New Roman"/>
          <w:szCs w:val="24"/>
        </w:rPr>
        <w:t xml:space="preserve">νακτούμε το κοινωνικό κράτος». </w:t>
      </w:r>
    </w:p>
    <w:p w14:paraId="356C7FD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Πού είναι το κοινωνικό κράτος; Υπάρχουν ελλείψεις προσωπικού. Είναι απλήρωτοι οι εργαζόμενοι</w:t>
      </w:r>
      <w:r>
        <w:rPr>
          <w:rFonts w:eastAsia="Times New Roman" w:cs="Times New Roman"/>
          <w:szCs w:val="24"/>
        </w:rPr>
        <w:t>.</w:t>
      </w:r>
      <w:r>
        <w:rPr>
          <w:rFonts w:eastAsia="Times New Roman" w:cs="Times New Roman"/>
          <w:szCs w:val="24"/>
        </w:rPr>
        <w:t xml:space="preserve"> Θα τους καταβάλετε τα δεδουλευμένα; Τώρα ό</w:t>
      </w:r>
      <w:r>
        <w:rPr>
          <w:rFonts w:eastAsia="Times New Roman" w:cs="Times New Roman"/>
          <w:szCs w:val="24"/>
        </w:rPr>
        <w:t>μως και στο σύνολό τους. Δεν μπορούν να περιμένουν. Μένουν, δηλαδή, απλήρωτοι επί τρεις μήνες οι άνθρωποι και μας λέτε ότι γι’ αυτές τις καθυστερήσεις φταίει η Ενιαία Αρχή Πληρωμών;</w:t>
      </w:r>
    </w:p>
    <w:p w14:paraId="356C7FD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 Και εδώ, βεβαίως, υπάρχει θέμα. Πρόκειται για ένα τεχνικό πρόβλημα, που έ</w:t>
      </w:r>
      <w:r>
        <w:rPr>
          <w:rFonts w:eastAsia="Times New Roman" w:cs="Times New Roman"/>
          <w:szCs w:val="24"/>
        </w:rPr>
        <w:t xml:space="preserve">χει, όμως, και πολιτικές διαστάσεις. Να λυθεί, λοιπόν. Εάν οι καθυστερήσεις εμφανίζονται εκεί, να λυθεί. </w:t>
      </w:r>
    </w:p>
    <w:p w14:paraId="356C7FD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Ακούμε, όμως, διάφορα, όπως «</w:t>
      </w:r>
      <w:r>
        <w:rPr>
          <w:rFonts w:eastAsia="Times New Roman" w:cs="Times New Roman"/>
          <w:szCs w:val="24"/>
        </w:rPr>
        <w:t>δ</w:t>
      </w:r>
      <w:r>
        <w:rPr>
          <w:rFonts w:eastAsia="Times New Roman" w:cs="Times New Roman"/>
          <w:szCs w:val="24"/>
        </w:rPr>
        <w:t>εν θα μας αποδείξουν οι εργαζόμενοι τι θα κάνουμε στην Ενιαία Αρχή Πληρωμών». Ακούγονται και αυτά. Ας σταματήσει όλη αυτ</w:t>
      </w:r>
      <w:r>
        <w:rPr>
          <w:rFonts w:eastAsia="Times New Roman" w:cs="Times New Roman"/>
          <w:szCs w:val="24"/>
        </w:rPr>
        <w:t>ή η ιστορία.</w:t>
      </w:r>
    </w:p>
    <w:p w14:paraId="356C7FD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ν πάση περιπτώσει, οι εργαζόμενοι είναι θύματα και μάρτυρες αυτής της πολιτικής υποστελέχωσης στις εφορείες αρχαιοτήτων, στα μουσεία, στους αρχαιολογικούς χώρους. Αυτές οι ελαστικές εργασιακές σχέσεις, με μπλοκάκι, με ΕΣΠΑ, με δίμηνες, με πεν</w:t>
      </w:r>
      <w:r>
        <w:rPr>
          <w:rFonts w:eastAsia="Times New Roman" w:cs="Times New Roman"/>
          <w:szCs w:val="24"/>
        </w:rPr>
        <w:t>τάμηνες, με εικοσιτετράμηνα, με εξηντάμηνα κ.λπ., όλα αυτά γιατί γίνονται; Γίνονται ακριβώς γιατί ανοίγει ο δρόμος για την αξιοποίηση της πολιτιστικής κληρονομιάς από εργολάβους, από μεγάλους επιχειρηματικούς ομίλους και ξένους και ντόπιους, που δεν θέλουν</w:t>
      </w:r>
      <w:r>
        <w:rPr>
          <w:rFonts w:eastAsia="Times New Roman" w:cs="Times New Roman"/>
          <w:szCs w:val="24"/>
        </w:rPr>
        <w:t xml:space="preserve"> να υπάρχει τέτοιου είδους εργασιακό καθεστώς.</w:t>
      </w:r>
    </w:p>
    <w:p w14:paraId="356C7FD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Επικαλείστε το ΕΣΠΑ. Μάλιστα, έχουμε ακούσει και άλλους Υπουργούς και  συνολικά την Κυβέρνηση να λέει ότι το ΕΣΠΑ δίνει δουλειές. Προσλάβατε κόσμο χωρίς να έχετε εξασφαλίσει τη χρηματοδότηση. Και εδώ υπάρχουν </w:t>
      </w:r>
      <w:r>
        <w:rPr>
          <w:rFonts w:eastAsia="Times New Roman" w:cs="Times New Roman"/>
          <w:szCs w:val="24"/>
        </w:rPr>
        <w:t>ακόμα μεγαλύτερες πολιτικές ευθύνες. Και</w:t>
      </w:r>
      <w:r>
        <w:rPr>
          <w:rFonts w:eastAsia="Times New Roman" w:cs="Times New Roman"/>
          <w:szCs w:val="24"/>
        </w:rPr>
        <w:t>,</w:t>
      </w:r>
      <w:r>
        <w:rPr>
          <w:rFonts w:eastAsia="Times New Roman" w:cs="Times New Roman"/>
          <w:szCs w:val="24"/>
        </w:rPr>
        <w:t xml:space="preserve"> εντάξει, το ΕΣΠΑ τελείωσε και θα ξεκινήσει το νέο. Οι εργαζόμενοι ρωτάνε τι θα γίνει και πότε θα ανοίξει</w:t>
      </w:r>
      <w:r>
        <w:rPr>
          <w:rFonts w:eastAsia="Times New Roman" w:cs="Times New Roman"/>
          <w:szCs w:val="24"/>
        </w:rPr>
        <w:t>,</w:t>
      </w:r>
      <w:r>
        <w:rPr>
          <w:rFonts w:eastAsia="Times New Roman" w:cs="Times New Roman"/>
          <w:szCs w:val="24"/>
        </w:rPr>
        <w:t xml:space="preserve"> για να συνεχιστεί το έργο στο Υπουργείο Πολιτισμού. Θα το πάρετε με αυτεπιστασία; Θα το δώσετε σε εργολάβους</w:t>
      </w:r>
      <w:r>
        <w:rPr>
          <w:rFonts w:eastAsia="Times New Roman" w:cs="Times New Roman"/>
          <w:szCs w:val="24"/>
        </w:rPr>
        <w:t>; Διότι</w:t>
      </w:r>
      <w:r>
        <w:rPr>
          <w:rFonts w:eastAsia="Times New Roman" w:cs="Times New Roman"/>
          <w:szCs w:val="24"/>
        </w:rPr>
        <w:t>,</w:t>
      </w:r>
      <w:r>
        <w:rPr>
          <w:rFonts w:eastAsia="Times New Roman" w:cs="Times New Roman"/>
          <w:szCs w:val="24"/>
        </w:rPr>
        <w:t xml:space="preserve"> χωρίς προσωπικό και γενναίες προσλήψεις, μοιραία θα καταλήξουν αυτά τα έργα στους εργολάβους.</w:t>
      </w:r>
    </w:p>
    <w:p w14:paraId="356C7FD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Λύνεται, όμως, το πρόβλημα της σταθερής δουλειάς των εργαζομένων, της αναγκαίας και πλήρους χρηματοδότησης, να αποκτήσει κοινωνικό χαρακτήρα η συντήρηση</w:t>
      </w:r>
      <w:r>
        <w:rPr>
          <w:rFonts w:eastAsia="Times New Roman" w:cs="Times New Roman"/>
          <w:szCs w:val="24"/>
        </w:rPr>
        <w:t xml:space="preserve"> και η αξιοποίηση της πολιτιστικής κληρονομιάς με αυτόν τον τρόπο; Όχι</w:t>
      </w:r>
      <w:r>
        <w:rPr>
          <w:rFonts w:eastAsia="Times New Roman" w:cs="Times New Roman"/>
          <w:szCs w:val="24"/>
        </w:rPr>
        <w:t>,</w:t>
      </w:r>
      <w:r>
        <w:rPr>
          <w:rFonts w:eastAsia="Times New Roman" w:cs="Times New Roman"/>
          <w:szCs w:val="24"/>
        </w:rPr>
        <w:t xml:space="preserve"> βέβαια. Άρα εδώ υπάρχει ένα θέμα.</w:t>
      </w:r>
    </w:p>
    <w:p w14:paraId="356C7FD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Υπάρχει, όμως, και συνέχεια. Έχετε εκδώσει μία εγκύκλιο στις 22 Ιουνίου του 2016 που ανοίγει το</w:t>
      </w:r>
      <w:r>
        <w:rPr>
          <w:rFonts w:eastAsia="Times New Roman" w:cs="Times New Roman"/>
          <w:szCs w:val="24"/>
        </w:rPr>
        <w:t>ν</w:t>
      </w:r>
      <w:r>
        <w:rPr>
          <w:rFonts w:eastAsia="Times New Roman" w:cs="Times New Roman"/>
          <w:szCs w:val="24"/>
        </w:rPr>
        <w:t xml:space="preserve"> δρόμο για απολύσεις δεκάδων συμβασιούχων. Σχετικά με </w:t>
      </w:r>
      <w:r>
        <w:rPr>
          <w:rFonts w:eastAsia="Times New Roman" w:cs="Times New Roman"/>
          <w:szCs w:val="24"/>
        </w:rPr>
        <w:t xml:space="preserve">αυτό έχουμε καταθέσει ερώτηση και περιμένουμε εγγράφως την απάντησή σας. Δεν θέλω να το αναπτύξω παραπέρα, γιατί δεν είναι το αντικείμενο της ερώτησης αυτό. </w:t>
      </w:r>
    </w:p>
    <w:p w14:paraId="356C7FD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Υπάρχουν, βέβαια, και άλλα ζητήματα. Έχετε πει ότι θα αλλάξει το νομοθετικό πλαίσιο. Προς ποια κατ</w:t>
      </w:r>
      <w:r>
        <w:rPr>
          <w:rFonts w:eastAsia="Times New Roman" w:cs="Times New Roman"/>
          <w:szCs w:val="24"/>
        </w:rPr>
        <w:t>εύθυνση θα αλλάξει το νομοθετικό πλαίσιο</w:t>
      </w:r>
      <w:r>
        <w:rPr>
          <w:rFonts w:eastAsia="Times New Roman" w:cs="Times New Roman"/>
          <w:szCs w:val="24"/>
        </w:rPr>
        <w:t>,</w:t>
      </w:r>
      <w:r>
        <w:rPr>
          <w:rFonts w:eastAsia="Times New Roman" w:cs="Times New Roman"/>
          <w:szCs w:val="24"/>
        </w:rPr>
        <w:t xml:space="preserve"> όταν γνωρίζουμε τις υφιστάμενες συνθήκες; Με το νομοθετικό πλαίσιο σε αυτές τις υφιστάμενες συνθήκες είναι σίγουρο ότι παραδίδεται η πολιτιστική κληρονομιά στο μεγάλο κεφάλαιο, εμπορευματοποιείται και ανατρέπεται ά</w:t>
      </w:r>
      <w:r>
        <w:rPr>
          <w:rFonts w:eastAsia="Times New Roman" w:cs="Times New Roman"/>
          <w:szCs w:val="24"/>
        </w:rPr>
        <w:t xml:space="preserve">ρδην όλο το εργασιακό καθεστώς, έχοντας </w:t>
      </w:r>
      <w:r>
        <w:rPr>
          <w:rFonts w:eastAsia="Times New Roman" w:cs="Times New Roman"/>
          <w:szCs w:val="24"/>
        </w:rPr>
        <w:lastRenderedPageBreak/>
        <w:t>υπ</w:t>
      </w:r>
      <w:r>
        <w:rPr>
          <w:rFonts w:eastAsia="Times New Roman" w:cs="Times New Roman"/>
          <w:szCs w:val="24"/>
        </w:rPr>
        <w:t xml:space="preserve">’ </w:t>
      </w:r>
      <w:r>
        <w:rPr>
          <w:rFonts w:eastAsia="Times New Roman" w:cs="Times New Roman"/>
          <w:szCs w:val="24"/>
        </w:rPr>
        <w:t xml:space="preserve">όψιν, βέβαια, και τα νομοσχέδια που θα φέρει η Κυβέρνηση για τα εργασιακά από το φθινόπωρο και μετά. </w:t>
      </w:r>
    </w:p>
    <w:p w14:paraId="356C7FD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Τέλος, αυτό που θέλω </w:t>
      </w:r>
      <w:r>
        <w:rPr>
          <w:rFonts w:eastAsia="Times New Roman" w:cs="Times New Roman"/>
          <w:szCs w:val="24"/>
        </w:rPr>
        <w:t>να πω</w:t>
      </w:r>
      <w:r>
        <w:rPr>
          <w:rFonts w:eastAsia="Times New Roman" w:cs="Times New Roman"/>
          <w:szCs w:val="24"/>
        </w:rPr>
        <w:t>, απευθυνόμενος προς τους εργαζομένους, είναι ότι δεν πρέπει να εγκαταλειφθεί η προσ</w:t>
      </w:r>
      <w:r>
        <w:rPr>
          <w:rFonts w:eastAsia="Times New Roman" w:cs="Times New Roman"/>
          <w:szCs w:val="24"/>
        </w:rPr>
        <w:t>πάθεια να διεκδικήσουν αυτά που πραγματικά δικαιούνται, την ανάκτηση των απ</w:t>
      </w:r>
      <w:r>
        <w:rPr>
          <w:rFonts w:eastAsia="Times New Roman" w:cs="Times New Roman"/>
          <w:szCs w:val="24"/>
        </w:rPr>
        <w:t>ώ</w:t>
      </w:r>
      <w:r>
        <w:rPr>
          <w:rFonts w:eastAsia="Times New Roman" w:cs="Times New Roman"/>
          <w:szCs w:val="24"/>
        </w:rPr>
        <w:t>λειών τους, να έχουν μια μόνιμη και σταθερή δουλειά</w:t>
      </w:r>
      <w:r>
        <w:rPr>
          <w:rFonts w:eastAsia="Times New Roman" w:cs="Times New Roman"/>
          <w:szCs w:val="24"/>
        </w:rPr>
        <w:t>,</w:t>
      </w:r>
      <w:r>
        <w:rPr>
          <w:rFonts w:eastAsia="Times New Roman" w:cs="Times New Roman"/>
          <w:szCs w:val="24"/>
        </w:rPr>
        <w:t xml:space="preserve"> για να μπορούν να ζήσουν αυτοί και οι οικογένειές τους.</w:t>
      </w:r>
    </w:p>
    <w:p w14:paraId="356C7FE0" w14:textId="77777777" w:rsidR="00683B35" w:rsidRDefault="00C91889">
      <w:pPr>
        <w:spacing w:line="600" w:lineRule="auto"/>
        <w:ind w:firstLine="720"/>
        <w:contextualSpacing/>
        <w:jc w:val="both"/>
        <w:rPr>
          <w:rFonts w:eastAsia="Times New Roman" w:cs="Times New Roman"/>
        </w:rPr>
      </w:pPr>
      <w:r>
        <w:rPr>
          <w:rFonts w:eastAsia="Times New Roman" w:cs="Times New Roman"/>
        </w:rPr>
        <w:t>Αυτό σημαίνει πρακτικά ότι το ΚΚΕ θα σταθεί στο πλευρό τους, να δώσουμε</w:t>
      </w:r>
      <w:r>
        <w:rPr>
          <w:rFonts w:eastAsia="Times New Roman" w:cs="Times New Roman"/>
        </w:rPr>
        <w:t xml:space="preserve"> μαζί τη μάχη απέναντι και στη δική σας Κυβέρνηση και στην Ευρωπαϊκή Ένωση</w:t>
      </w:r>
      <w:r>
        <w:rPr>
          <w:rFonts w:eastAsia="Times New Roman" w:cs="Times New Roman"/>
        </w:rPr>
        <w:t>,</w:t>
      </w:r>
      <w:r>
        <w:rPr>
          <w:rFonts w:eastAsia="Times New Roman" w:cs="Times New Roman"/>
        </w:rPr>
        <w:t xml:space="preserve"> που θεωρεί τον τομέα του πολιτισμού και της πολιτιστικής κληρονομιάς ως εμπόρευμα.</w:t>
      </w:r>
    </w:p>
    <w:p w14:paraId="356C7FE1" w14:textId="77777777" w:rsidR="00683B35" w:rsidRDefault="00C91889">
      <w:pPr>
        <w:spacing w:line="600" w:lineRule="auto"/>
        <w:ind w:firstLine="720"/>
        <w:contextualSpacing/>
        <w:jc w:val="both"/>
        <w:rPr>
          <w:rFonts w:eastAsia="Times New Roman" w:cs="Times New Roman"/>
        </w:rPr>
      </w:pPr>
      <w:r>
        <w:rPr>
          <w:rFonts w:eastAsia="Times New Roman" w:cs="Times New Roman"/>
        </w:rPr>
        <w:t>Σας ευχαριστώ πολύ, κυρία Πρόεδρε.</w:t>
      </w:r>
    </w:p>
    <w:p w14:paraId="356C7FE2" w14:textId="77777777" w:rsidR="00683B35" w:rsidRDefault="00C91889">
      <w:pPr>
        <w:spacing w:line="600" w:lineRule="auto"/>
        <w:ind w:firstLine="720"/>
        <w:contextualSpacing/>
        <w:jc w:val="both"/>
        <w:rPr>
          <w:rFonts w:eastAsia="Times New Roman" w:cs="Times New Roman"/>
        </w:rPr>
      </w:pPr>
      <w:r>
        <w:rPr>
          <w:rFonts w:eastAsia="Times New Roman" w:cs="Times New Roman"/>
          <w:b/>
        </w:rPr>
        <w:t xml:space="preserve">ΠΡΟΕΔΡΕΥΟΥΣΑ (Αναστασία Χριστοδουλοπούλου): </w:t>
      </w:r>
      <w:r>
        <w:rPr>
          <w:rFonts w:eastAsia="Times New Roman" w:cs="Times New Roman"/>
        </w:rPr>
        <w:t xml:space="preserve">Διαρκώς </w:t>
      </w:r>
      <w:r>
        <w:rPr>
          <w:rFonts w:eastAsia="Times New Roman" w:cs="Times New Roman"/>
        </w:rPr>
        <w:t>υπερβαίνετε τον χρόνο, κύριε συνάδελφε.</w:t>
      </w:r>
    </w:p>
    <w:p w14:paraId="356C7FE3" w14:textId="77777777" w:rsidR="00683B35" w:rsidRDefault="00C91889">
      <w:pPr>
        <w:spacing w:line="600" w:lineRule="auto"/>
        <w:ind w:firstLine="720"/>
        <w:contextualSpacing/>
        <w:jc w:val="both"/>
        <w:rPr>
          <w:rFonts w:eastAsia="Times New Roman" w:cs="Times New Roman"/>
        </w:rPr>
      </w:pPr>
      <w:r>
        <w:rPr>
          <w:rFonts w:eastAsia="Times New Roman" w:cs="Times New Roman"/>
        </w:rPr>
        <w:lastRenderedPageBreak/>
        <w:t>Κύριε Μπαλτά, έχετε τον λόγο</w:t>
      </w:r>
      <w:r>
        <w:rPr>
          <w:rFonts w:eastAsia="Times New Roman" w:cs="Times New Roman"/>
        </w:rPr>
        <w:t>,</w:t>
      </w:r>
      <w:r>
        <w:rPr>
          <w:rFonts w:eastAsia="Times New Roman" w:cs="Times New Roman"/>
        </w:rPr>
        <w:t xml:space="preserve"> για να δευτερολογήσετε.</w:t>
      </w:r>
    </w:p>
    <w:p w14:paraId="356C7FE4" w14:textId="77777777" w:rsidR="00683B35" w:rsidRDefault="00C91889">
      <w:pPr>
        <w:spacing w:line="600" w:lineRule="auto"/>
        <w:ind w:firstLine="720"/>
        <w:contextualSpacing/>
        <w:jc w:val="both"/>
        <w:rPr>
          <w:rFonts w:eastAsia="Times New Roman" w:cs="Times New Roman"/>
        </w:rPr>
      </w:pPr>
      <w:r>
        <w:rPr>
          <w:rFonts w:eastAsia="Times New Roman"/>
          <w:b/>
          <w:bCs/>
          <w:color w:val="242424"/>
        </w:rPr>
        <w:t>ΑΡΙΣΤΕΙΔΗΣ ΜΠΑΛΤΑΣ (Υπουργός Πολιτισμού και Αθλητισμού):</w:t>
      </w:r>
      <w:r>
        <w:rPr>
          <w:rFonts w:eastAsia="Times New Roman" w:cs="Times New Roman"/>
          <w:b/>
        </w:rPr>
        <w:t xml:space="preserve"> </w:t>
      </w:r>
      <w:r>
        <w:rPr>
          <w:rFonts w:eastAsia="Times New Roman" w:cs="Times New Roman"/>
        </w:rPr>
        <w:t>Κύριε Συντυχάκη, ενώ συμφωνούμε σε πολλά, διαφωνούμε και σε πολλά, όπως ξέρετε. Δεν θα μπλέξω στις λεπτομ</w:t>
      </w:r>
      <w:r>
        <w:rPr>
          <w:rFonts w:eastAsia="Times New Roman" w:cs="Times New Roman"/>
        </w:rPr>
        <w:t>έρειες της διαφωνίας μας, δεδομέν</w:t>
      </w:r>
      <w:r>
        <w:rPr>
          <w:rFonts w:eastAsia="Times New Roman" w:cs="Times New Roman"/>
        </w:rPr>
        <w:t>ων</w:t>
      </w:r>
      <w:r>
        <w:rPr>
          <w:rFonts w:eastAsia="Times New Roman" w:cs="Times New Roman"/>
        </w:rPr>
        <w:t xml:space="preserve"> των ελάχιστων λεπτών που έχω στη διάθεσή μου. Απλώς να σας πω ότι έχουμε, απ’ ό,τι φαίνεται, πολύ διαφορετική αντίληψη για το τι σημαίνει πολιτικός χρόνος και τι σημαίνει συνθετότητα μιας κοινωνίας. </w:t>
      </w:r>
    </w:p>
    <w:p w14:paraId="356C7FE5" w14:textId="77777777" w:rsidR="00683B35" w:rsidRDefault="00C91889">
      <w:pPr>
        <w:spacing w:line="600" w:lineRule="auto"/>
        <w:ind w:firstLine="720"/>
        <w:contextualSpacing/>
        <w:jc w:val="both"/>
        <w:rPr>
          <w:rFonts w:eastAsia="Times New Roman" w:cs="Times New Roman"/>
        </w:rPr>
      </w:pPr>
      <w:r>
        <w:rPr>
          <w:rFonts w:eastAsia="Times New Roman" w:cs="Times New Roman"/>
        </w:rPr>
        <w:t>Ο πολιτικός χρόνος σ</w:t>
      </w:r>
      <w:r>
        <w:rPr>
          <w:rFonts w:eastAsia="Times New Roman" w:cs="Times New Roman"/>
        </w:rPr>
        <w:t>ημαίνει ότι δεν μπορούν να λύνονται όλα αστραπιαία και στιγμιαία, όπως θα θέλατε και εσείς κι εγώ, και η πολυπλοκότητα σημαίνει ότι δεν μπορεί όλα τα προβλήματα να συμπυκνώνονται σε μία φράση του είδους «μονοπώλιο, ιδιωτικοποίηση» κ</w:t>
      </w:r>
      <w:r>
        <w:rPr>
          <w:rFonts w:eastAsia="Times New Roman" w:cs="Times New Roman"/>
        </w:rPr>
        <w:t xml:space="preserve">αι </w:t>
      </w:r>
      <w:r>
        <w:rPr>
          <w:rFonts w:eastAsia="Times New Roman" w:cs="Times New Roman"/>
        </w:rPr>
        <w:t>λ</w:t>
      </w:r>
      <w:r>
        <w:rPr>
          <w:rFonts w:eastAsia="Times New Roman" w:cs="Times New Roman"/>
        </w:rPr>
        <w:t>οι</w:t>
      </w:r>
      <w:r>
        <w:rPr>
          <w:rFonts w:eastAsia="Times New Roman" w:cs="Times New Roman"/>
        </w:rPr>
        <w:t>π</w:t>
      </w:r>
      <w:r>
        <w:rPr>
          <w:rFonts w:eastAsia="Times New Roman" w:cs="Times New Roman"/>
        </w:rPr>
        <w:t>ά</w:t>
      </w:r>
      <w:r>
        <w:rPr>
          <w:rFonts w:eastAsia="Times New Roman" w:cs="Times New Roman"/>
        </w:rPr>
        <w:t>. Θα συμφωνήσουμ</w:t>
      </w:r>
      <w:r>
        <w:rPr>
          <w:rFonts w:eastAsia="Times New Roman" w:cs="Times New Roman"/>
        </w:rPr>
        <w:t xml:space="preserve">ε στη βάση αυτής της κριτικής, αλλά θα διαφωνήσουμε πλήρως στο πώς αντιμετωπίζονται τα προβλήματα. </w:t>
      </w:r>
    </w:p>
    <w:p w14:paraId="356C7FE6" w14:textId="77777777" w:rsidR="00683B35" w:rsidRDefault="00C91889">
      <w:pPr>
        <w:spacing w:line="600" w:lineRule="auto"/>
        <w:ind w:firstLine="720"/>
        <w:contextualSpacing/>
        <w:jc w:val="both"/>
        <w:rPr>
          <w:rFonts w:eastAsia="Times New Roman" w:cs="Times New Roman"/>
        </w:rPr>
      </w:pPr>
      <w:r>
        <w:rPr>
          <w:rFonts w:eastAsia="Times New Roman" w:cs="Times New Roman"/>
        </w:rPr>
        <w:t xml:space="preserve">Σε σχέση με την ιδιωτικοποίηση, τα μονοπώλια ή τους εργολάβους κ.λπ. που λέτε, κατά τη δική μας αντίληψη και σε ό,τι έχει σχέση τουλάχιστον με το Υπουργείο </w:t>
      </w:r>
      <w:r>
        <w:rPr>
          <w:rFonts w:eastAsia="Times New Roman" w:cs="Times New Roman"/>
        </w:rPr>
        <w:t xml:space="preserve">Πολιτισμού, δεν υπάρχει ούτε ίχνος κινδύνου </w:t>
      </w:r>
      <w:r>
        <w:rPr>
          <w:rFonts w:eastAsia="Times New Roman" w:cs="Times New Roman"/>
        </w:rPr>
        <w:lastRenderedPageBreak/>
        <w:t>ο οποιοσδήποτε πολιτιστικός θησαυρός της χώρας να περάσει τέτοιου τύπου ανεξέλεγκτες ιδιωτικές καταστάσεις. Δεν υπάρχει ίχνος κινδύνου να μετατραπεί σε εμπόρευμα οτιδήποτε αφορά τον πολιτιστικό θησαυρό της χώρας.</w:t>
      </w:r>
    </w:p>
    <w:p w14:paraId="356C7FE7" w14:textId="77777777" w:rsidR="00683B35" w:rsidRDefault="00C91889">
      <w:pPr>
        <w:spacing w:line="600" w:lineRule="auto"/>
        <w:ind w:firstLine="720"/>
        <w:contextualSpacing/>
        <w:jc w:val="both"/>
        <w:rPr>
          <w:rFonts w:eastAsia="Times New Roman" w:cs="Times New Roman"/>
        </w:rPr>
      </w:pPr>
      <w:r>
        <w:rPr>
          <w:rFonts w:eastAsia="Times New Roman" w:cs="Times New Roman"/>
        </w:rPr>
        <w:t>Από εκεί και πέρα, θα συμφωνήσω μαζί σας. Βεβαίως, οι εργαζόμενοι να διεκδικήσουν και με τη δική μας όσο μπορούμε, ας το πούμε –σε εισαγωγικά- «βοήθεια» τα δικαιώματά τους, τις σταθερές δουλειές, τη δυνατότητα να πληρώνονται στην ώρα τους για τη δουλειά π</w:t>
      </w:r>
      <w:r>
        <w:rPr>
          <w:rFonts w:eastAsia="Times New Roman" w:cs="Times New Roman"/>
        </w:rPr>
        <w:t>ου κάνουν κ</w:t>
      </w:r>
      <w:r>
        <w:rPr>
          <w:rFonts w:eastAsia="Times New Roman" w:cs="Times New Roman"/>
        </w:rPr>
        <w:t xml:space="preserve">αι </w:t>
      </w:r>
      <w:r>
        <w:rPr>
          <w:rFonts w:eastAsia="Times New Roman" w:cs="Times New Roman"/>
        </w:rPr>
        <w:t>λ</w:t>
      </w:r>
      <w:r>
        <w:rPr>
          <w:rFonts w:eastAsia="Times New Roman" w:cs="Times New Roman"/>
        </w:rPr>
        <w:t>οι</w:t>
      </w:r>
      <w:r>
        <w:rPr>
          <w:rFonts w:eastAsia="Times New Roman" w:cs="Times New Roman"/>
        </w:rPr>
        <w:t>π</w:t>
      </w:r>
      <w:r>
        <w:rPr>
          <w:rFonts w:eastAsia="Times New Roman" w:cs="Times New Roman"/>
        </w:rPr>
        <w:t>ά</w:t>
      </w:r>
      <w:r>
        <w:rPr>
          <w:rFonts w:eastAsia="Times New Roman" w:cs="Times New Roman"/>
        </w:rPr>
        <w:t xml:space="preserve">. </w:t>
      </w:r>
    </w:p>
    <w:p w14:paraId="356C7FE8" w14:textId="77777777" w:rsidR="00683B35" w:rsidRDefault="00C91889">
      <w:pPr>
        <w:spacing w:line="600" w:lineRule="auto"/>
        <w:ind w:firstLine="720"/>
        <w:contextualSpacing/>
        <w:jc w:val="both"/>
        <w:rPr>
          <w:rFonts w:eastAsia="Times New Roman" w:cs="Times New Roman"/>
        </w:rPr>
      </w:pPr>
      <w:r>
        <w:rPr>
          <w:rFonts w:eastAsia="Times New Roman" w:cs="Times New Roman"/>
        </w:rPr>
        <w:t xml:space="preserve">Εκεί συμφωνούμε απολύτως. Όσες φορές έχουμε συναντήσεις με τους συνδικαλιστικούς φορείς, τους δείχνουμε ότι συμφωνούμε απολύτως και κάνουμε ό,τι μπορούμε, στη βάση της πολυπλοκότητας που σας έλεγα και του πολιτικού χρόνου. </w:t>
      </w:r>
    </w:p>
    <w:p w14:paraId="356C7FE9" w14:textId="77777777" w:rsidR="00683B35" w:rsidRDefault="00C91889">
      <w:pPr>
        <w:spacing w:line="600" w:lineRule="auto"/>
        <w:ind w:firstLine="720"/>
        <w:contextualSpacing/>
        <w:jc w:val="both"/>
        <w:rPr>
          <w:rFonts w:eastAsia="Times New Roman" w:cs="Times New Roman"/>
        </w:rPr>
      </w:pPr>
      <w:r>
        <w:rPr>
          <w:rFonts w:eastAsia="Times New Roman" w:cs="Times New Roman"/>
        </w:rPr>
        <w:t>Επί του συ</w:t>
      </w:r>
      <w:r>
        <w:rPr>
          <w:rFonts w:eastAsia="Times New Roman" w:cs="Times New Roman"/>
        </w:rPr>
        <w:t>γκεκριμένου τώρα, επειδή υπάρχουν πραγματικά πάρα πολύ μεγάλες ανάγκες σε πρόσθετο προσωπικό, σε όλους τους χώρους που αφορούν το Υπουργείο Πολιτισμού, κάνουμε κι εκεί ό,τι μπορούμε</w:t>
      </w:r>
      <w:r>
        <w:rPr>
          <w:rFonts w:eastAsia="Times New Roman" w:cs="Times New Roman"/>
        </w:rPr>
        <w:t>,</w:t>
      </w:r>
      <w:r>
        <w:rPr>
          <w:rFonts w:eastAsia="Times New Roman" w:cs="Times New Roman"/>
        </w:rPr>
        <w:t xml:space="preserve"> μέσα στο δεδομένο πλαίσιο</w:t>
      </w:r>
      <w:r>
        <w:rPr>
          <w:rFonts w:eastAsia="Times New Roman" w:cs="Times New Roman"/>
        </w:rPr>
        <w:t>,</w:t>
      </w:r>
      <w:r>
        <w:rPr>
          <w:rFonts w:eastAsia="Times New Roman" w:cs="Times New Roman"/>
        </w:rPr>
        <w:t xml:space="preserve"> να μπορέσουν να κερδίσουν και να κατακτήσουν τ</w:t>
      </w:r>
      <w:r>
        <w:rPr>
          <w:rFonts w:eastAsia="Times New Roman" w:cs="Times New Roman"/>
        </w:rPr>
        <w:t xml:space="preserve">έτοιες θέσεις. </w:t>
      </w:r>
    </w:p>
    <w:p w14:paraId="356C7FEA" w14:textId="77777777" w:rsidR="00683B35" w:rsidRDefault="00C91889">
      <w:pPr>
        <w:spacing w:line="600" w:lineRule="auto"/>
        <w:ind w:firstLine="720"/>
        <w:contextualSpacing/>
        <w:jc w:val="both"/>
        <w:rPr>
          <w:rFonts w:eastAsia="Times New Roman" w:cs="Times New Roman"/>
        </w:rPr>
      </w:pPr>
      <w:r>
        <w:rPr>
          <w:rFonts w:eastAsia="Times New Roman" w:cs="Times New Roman"/>
        </w:rPr>
        <w:lastRenderedPageBreak/>
        <w:t>Συγκεκριμένα, λοιπόν, και στον ελάχιστο χρόνο που έχω, θα σας δώσω κάποιους αριθμούς. Εκατόν σαράντα επτά μόνιμες κενές θέσεις στον κλάδο φύλαξης και προστασίας, σαράντα έξι μόνιμες κενές οργανικές θέσεις για τους νυχτοφύλακες είναι σε διαδ</w:t>
      </w:r>
      <w:r>
        <w:rPr>
          <w:rFonts w:eastAsia="Times New Roman" w:cs="Times New Roman"/>
        </w:rPr>
        <w:t xml:space="preserve">ικασία πλήρωσης. Έχουν ξεκινήσει για καινούργιες μόνιμες θέσεις. </w:t>
      </w:r>
    </w:p>
    <w:p w14:paraId="356C7FEB" w14:textId="77777777" w:rsidR="00683B35" w:rsidRDefault="00C91889">
      <w:pPr>
        <w:spacing w:line="600" w:lineRule="auto"/>
        <w:ind w:firstLine="720"/>
        <w:contextualSpacing/>
        <w:jc w:val="both"/>
        <w:rPr>
          <w:rFonts w:eastAsia="Times New Roman" w:cs="Times New Roman"/>
        </w:rPr>
      </w:pPr>
      <w:r>
        <w:rPr>
          <w:rFonts w:eastAsia="Times New Roman" w:cs="Times New Roman"/>
        </w:rPr>
        <w:t>Επίσης, ζητάμε –επειδή έχουμε αυτές τις ανάγκες που υπαινιχθήκατε κι εσείς- μετατάξεις υπαλλήλων που ενδιαφέρονται να έρθουν στο Υπουργείο Πολιτισμού. Θέλουμε να μπορέσει να γίνει αυτό και ν</w:t>
      </w:r>
      <w:r>
        <w:rPr>
          <w:rFonts w:eastAsia="Times New Roman" w:cs="Times New Roman"/>
        </w:rPr>
        <w:t xml:space="preserve">α έρθουν στο Υπουργείο Πολιτισμού. Είναι εξήντα τέσσερις σε ό,τι αφορά τη φύλαξη και δώδεκα σε ό,τι αφορά τους νυχτοφύλακες. </w:t>
      </w:r>
    </w:p>
    <w:p w14:paraId="356C7FEC" w14:textId="77777777" w:rsidR="00683B35" w:rsidRDefault="00C91889">
      <w:pPr>
        <w:spacing w:line="600" w:lineRule="auto"/>
        <w:ind w:firstLine="720"/>
        <w:contextualSpacing/>
        <w:jc w:val="both"/>
        <w:rPr>
          <w:rFonts w:eastAsia="Times New Roman" w:cs="Times New Roman"/>
        </w:rPr>
      </w:pPr>
      <w:r>
        <w:rPr>
          <w:rFonts w:eastAsia="Times New Roman" w:cs="Times New Roman"/>
        </w:rPr>
        <w:t>Από εκεί και πέρα, επειδή δυστυχώς μπορούμε μόνο σε κάποια φάση να προβούμε τουλάχιστον σε προσλήψεις ολιγόμηνες, για το έτος 2016</w:t>
      </w:r>
      <w:r>
        <w:rPr>
          <w:rFonts w:eastAsia="Times New Roman" w:cs="Times New Roman"/>
        </w:rPr>
        <w:t xml:space="preserve"> έχουμε οκτακόσιες ενενήντα έξι θέσεις, που ετοιμάζουμε να κάνουμε προσλήψεις, έστω με αυτή τη μικρή διάρκεια, γιατί δυστυχώς, δυστυχέστατα</w:t>
      </w:r>
      <w:r>
        <w:rPr>
          <w:rFonts w:eastAsia="Times New Roman" w:cs="Times New Roman"/>
        </w:rPr>
        <w:t>,</w:t>
      </w:r>
      <w:r>
        <w:rPr>
          <w:rFonts w:eastAsia="Times New Roman" w:cs="Times New Roman"/>
        </w:rPr>
        <w:t xml:space="preserve"> δεν μπορούμε να κάνουμε περισσότερα.</w:t>
      </w:r>
    </w:p>
    <w:p w14:paraId="356C7FED" w14:textId="77777777" w:rsidR="00683B35" w:rsidRDefault="00C91889">
      <w:pPr>
        <w:spacing w:line="600" w:lineRule="auto"/>
        <w:ind w:firstLine="720"/>
        <w:contextualSpacing/>
        <w:jc w:val="both"/>
        <w:rPr>
          <w:rFonts w:eastAsia="Times New Roman" w:cs="Times New Roman"/>
        </w:rPr>
      </w:pPr>
      <w:r>
        <w:rPr>
          <w:rFonts w:eastAsia="Times New Roman" w:cs="Times New Roman"/>
        </w:rPr>
        <w:lastRenderedPageBreak/>
        <w:t>Ευχαριστώ πολύ.</w:t>
      </w:r>
    </w:p>
    <w:p w14:paraId="356C7FEE" w14:textId="77777777" w:rsidR="00683B35" w:rsidRDefault="00C91889">
      <w:pPr>
        <w:spacing w:line="600" w:lineRule="auto"/>
        <w:ind w:firstLine="720"/>
        <w:contextualSpacing/>
        <w:jc w:val="both"/>
        <w:rPr>
          <w:rFonts w:eastAsia="Times New Roman" w:cs="Times New Roman"/>
        </w:rPr>
      </w:pPr>
      <w:r>
        <w:rPr>
          <w:rFonts w:eastAsia="Times New Roman" w:cs="Times New Roman"/>
          <w:b/>
        </w:rPr>
        <w:t>ΠΡΟΕΔΡΕΥΟΥΣΑ (Αναστασία Χριστοδουλοπούλου):</w:t>
      </w:r>
      <w:r>
        <w:rPr>
          <w:rFonts w:eastAsia="Times New Roman" w:cs="Times New Roman"/>
        </w:rPr>
        <w:t xml:space="preserve"> Ευχαριστούμε πολύ,</w:t>
      </w:r>
      <w:r>
        <w:rPr>
          <w:rFonts w:eastAsia="Times New Roman" w:cs="Times New Roman"/>
        </w:rPr>
        <w:t xml:space="preserve"> κύριε Υπουργέ.</w:t>
      </w:r>
    </w:p>
    <w:p w14:paraId="356C7FEF" w14:textId="77777777" w:rsidR="00683B35" w:rsidRDefault="00C91889">
      <w:pPr>
        <w:spacing w:line="600" w:lineRule="auto"/>
        <w:ind w:firstLine="720"/>
        <w:contextualSpacing/>
        <w:jc w:val="both"/>
        <w:rPr>
          <w:rFonts w:eastAsia="Times New Roman" w:cs="Times New Roman"/>
        </w:rPr>
      </w:pPr>
      <w:r>
        <w:rPr>
          <w:rFonts w:eastAsia="Times New Roman" w:cs="Times New Roman"/>
        </w:rPr>
        <w:t xml:space="preserve">Έχω την τιμή να ανακοινώσω στο Σώμα το </w:t>
      </w:r>
      <w:r>
        <w:rPr>
          <w:rFonts w:eastAsia="Times New Roman" w:cs="Times New Roman"/>
        </w:rPr>
        <w:t>δ</w:t>
      </w:r>
      <w:r>
        <w:rPr>
          <w:rFonts w:eastAsia="Times New Roman" w:cs="Times New Roman"/>
        </w:rPr>
        <w:t xml:space="preserve">ελτίο </w:t>
      </w:r>
      <w:r>
        <w:rPr>
          <w:rFonts w:eastAsia="Times New Roman" w:cs="Times New Roman"/>
        </w:rPr>
        <w:t>ε</w:t>
      </w:r>
      <w:r>
        <w:rPr>
          <w:rFonts w:eastAsia="Times New Roman" w:cs="Times New Roman"/>
        </w:rPr>
        <w:t xml:space="preserve">πικαίρων </w:t>
      </w:r>
      <w:r>
        <w:rPr>
          <w:rFonts w:eastAsia="Times New Roman" w:cs="Times New Roman"/>
        </w:rPr>
        <w:t>ε</w:t>
      </w:r>
      <w:r>
        <w:rPr>
          <w:rFonts w:eastAsia="Times New Roman" w:cs="Times New Roman"/>
        </w:rPr>
        <w:t>ρωτήσεων της Δευτέρας 1</w:t>
      </w:r>
      <w:r w:rsidRPr="002643EC">
        <w:rPr>
          <w:rFonts w:eastAsia="Times New Roman" w:cs="Times New Roman"/>
          <w:vertAlign w:val="superscript"/>
        </w:rPr>
        <w:t>ης</w:t>
      </w:r>
      <w:r>
        <w:rPr>
          <w:rFonts w:eastAsia="Times New Roman" w:cs="Times New Roman"/>
        </w:rPr>
        <w:t xml:space="preserve"> </w:t>
      </w:r>
      <w:r>
        <w:rPr>
          <w:rFonts w:eastAsia="Times New Roman" w:cs="Times New Roman"/>
        </w:rPr>
        <w:t>Αυγούστου 2016, το οποίο έχει ως εξής:</w:t>
      </w:r>
    </w:p>
    <w:p w14:paraId="356C7FF0" w14:textId="77777777" w:rsidR="00683B35" w:rsidRDefault="00C91889">
      <w:pPr>
        <w:spacing w:after="0" w:line="600" w:lineRule="auto"/>
        <w:ind w:firstLine="720"/>
        <w:contextualSpacing/>
        <w:jc w:val="both"/>
        <w:rPr>
          <w:rFonts w:eastAsia="Times New Roman"/>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xml:space="preserve">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356C7FF1" w14:textId="77777777" w:rsidR="00683B35" w:rsidRDefault="00C91889">
      <w:pPr>
        <w:spacing w:after="0" w:line="600" w:lineRule="auto"/>
        <w:ind w:firstLine="720"/>
        <w:contextualSpacing/>
        <w:jc w:val="both"/>
        <w:rPr>
          <w:rFonts w:eastAsia="Times New Roman"/>
          <w:szCs w:val="24"/>
        </w:rPr>
      </w:pPr>
      <w:r>
        <w:rPr>
          <w:rFonts w:eastAsia="Times New Roman"/>
          <w:szCs w:val="24"/>
        </w:rPr>
        <w:t xml:space="preserve">1. Η με αριθμό 1145/18-7-2016 επίκαιρη ερώτηση του Βουλευτή Β΄ Αθηνών της Νέας Δημοκρατίας κ. </w:t>
      </w:r>
      <w:r>
        <w:rPr>
          <w:rFonts w:eastAsia="Times New Roman"/>
          <w:bCs/>
          <w:szCs w:val="24"/>
        </w:rPr>
        <w:t>Μιλτιάδη Βαρβιτσιώτη</w:t>
      </w:r>
      <w:r>
        <w:rPr>
          <w:rFonts w:eastAsia="Times New Roman"/>
          <w:szCs w:val="24"/>
        </w:rPr>
        <w:t xml:space="preserve"> προς τον Υπουργό </w:t>
      </w:r>
      <w:r>
        <w:rPr>
          <w:rFonts w:eastAsia="Times New Roman"/>
          <w:bCs/>
          <w:szCs w:val="24"/>
        </w:rPr>
        <w:t xml:space="preserve">Ναυτιλίας και Νησιωτικής Πολιτικής, </w:t>
      </w:r>
      <w:r>
        <w:rPr>
          <w:rFonts w:eastAsia="Times New Roman"/>
          <w:szCs w:val="24"/>
        </w:rPr>
        <w:t xml:space="preserve">σχετικά με τη μετεγκατάσταση Μονάδας Υποβρυχίων Αποστολών/ΛΣ-ΕΛΑΚΤ. </w:t>
      </w:r>
    </w:p>
    <w:p w14:paraId="356C7FF2" w14:textId="77777777" w:rsidR="00683B35" w:rsidRDefault="00C91889">
      <w:pPr>
        <w:spacing w:after="0" w:line="600" w:lineRule="auto"/>
        <w:ind w:firstLine="720"/>
        <w:contextualSpacing/>
        <w:jc w:val="both"/>
        <w:rPr>
          <w:rFonts w:eastAsia="Times New Roman"/>
          <w:szCs w:val="24"/>
        </w:rPr>
      </w:pPr>
      <w:r>
        <w:rPr>
          <w:rFonts w:eastAsia="Times New Roman"/>
          <w:szCs w:val="24"/>
        </w:rPr>
        <w:t>2. Η με αριθμό 1106</w:t>
      </w:r>
      <w:r>
        <w:rPr>
          <w:rFonts w:eastAsia="Times New Roman"/>
          <w:szCs w:val="24"/>
        </w:rPr>
        <w:t xml:space="preserve">/11-7-2016 επίκαιρη ερώτηση του Βουλευτή Ηρακλείου του Συνασπισμού Ριζοσπαστικής Αριστεράς κ. </w:t>
      </w:r>
      <w:r>
        <w:rPr>
          <w:rFonts w:eastAsia="Times New Roman"/>
          <w:bCs/>
          <w:szCs w:val="24"/>
        </w:rPr>
        <w:t>Νικολάου Ηγουμενίδη</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 xml:space="preserve">σχετικά με τη δημιουργία νέων </w:t>
      </w:r>
      <w:r>
        <w:rPr>
          <w:rFonts w:eastAsia="Times New Roman"/>
          <w:szCs w:val="24"/>
        </w:rPr>
        <w:t>τ</w:t>
      </w:r>
      <w:r>
        <w:rPr>
          <w:rFonts w:eastAsia="Times New Roman"/>
          <w:szCs w:val="24"/>
        </w:rPr>
        <w:t>ομέων ΕΚΑΒ στην ευρύτερη περιοχή της Κρήτης.</w:t>
      </w:r>
    </w:p>
    <w:p w14:paraId="356C7FF3" w14:textId="77777777" w:rsidR="00683B35" w:rsidRDefault="00C91889">
      <w:pPr>
        <w:spacing w:after="0" w:line="600" w:lineRule="auto"/>
        <w:ind w:firstLine="720"/>
        <w:contextualSpacing/>
        <w:jc w:val="both"/>
        <w:rPr>
          <w:rFonts w:eastAsia="Times New Roman"/>
          <w:szCs w:val="24"/>
        </w:rPr>
      </w:pPr>
      <w:r>
        <w:rPr>
          <w:rFonts w:eastAsia="Times New Roman"/>
          <w:szCs w:val="24"/>
        </w:rPr>
        <w:lastRenderedPageBreak/>
        <w:t>3. Η με αριθμό 1044/27-6-2016 επίκαιρη ερ</w:t>
      </w:r>
      <w:r>
        <w:rPr>
          <w:rFonts w:eastAsia="Times New Roman"/>
          <w:szCs w:val="24"/>
        </w:rPr>
        <w:t xml:space="preserve">ώτηση του Βουλευτή Δράμας του Συνασπισμού Ριζοσπαστικής Αριστεράς κ. </w:t>
      </w:r>
      <w:r>
        <w:rPr>
          <w:rFonts w:eastAsia="Times New Roman"/>
          <w:bCs/>
          <w:szCs w:val="24"/>
        </w:rPr>
        <w:t>Χρήστου Καραγιαννίδη</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σχετικά με την επαγγελματική και εργασιακή αναβάθμιση των «βοηθών νοσηλευτών».</w:t>
      </w:r>
    </w:p>
    <w:p w14:paraId="356C7FF4" w14:textId="77777777" w:rsidR="00683B35" w:rsidRDefault="00C91889">
      <w:pPr>
        <w:spacing w:after="0" w:line="600" w:lineRule="auto"/>
        <w:ind w:firstLine="720"/>
        <w:contextualSpacing/>
        <w:jc w:val="both"/>
        <w:rPr>
          <w:rFonts w:eastAsia="Times New Roman"/>
          <w:szCs w:val="24"/>
        </w:rPr>
      </w:pPr>
      <w:r>
        <w:rPr>
          <w:rFonts w:eastAsia="Times New Roman"/>
          <w:szCs w:val="24"/>
        </w:rPr>
        <w:t>4. Η με αριθμό 545/15-2-2016 επίκαιρη ερώτηση της Βουλευτού Β΄</w:t>
      </w:r>
      <w:r>
        <w:rPr>
          <w:rFonts w:eastAsia="Times New Roman"/>
          <w:szCs w:val="24"/>
        </w:rPr>
        <w:t xml:space="preserve"> Αθηνών του Λαϊκού Συνδέσμου–Χρυσή Αυγή κ</w:t>
      </w:r>
      <w:r>
        <w:rPr>
          <w:rFonts w:eastAsia="Times New Roman"/>
          <w:szCs w:val="24"/>
        </w:rPr>
        <w:t xml:space="preserve">. </w:t>
      </w:r>
      <w:r>
        <w:rPr>
          <w:rFonts w:eastAsia="Times New Roman"/>
          <w:bCs/>
          <w:szCs w:val="24"/>
        </w:rPr>
        <w:t>Ελένης Ζαρούλια</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λειτουργίας στο ΕΚΑΒ. </w:t>
      </w:r>
    </w:p>
    <w:p w14:paraId="356C7FF5" w14:textId="77777777" w:rsidR="00683B35" w:rsidRDefault="00C91889">
      <w:pPr>
        <w:spacing w:after="0" w:line="600" w:lineRule="auto"/>
        <w:ind w:firstLine="720"/>
        <w:contextualSpacing/>
        <w:jc w:val="both"/>
        <w:rPr>
          <w:rFonts w:eastAsia="Times New Roman"/>
          <w:szCs w:val="24"/>
        </w:rPr>
      </w:pPr>
      <w:r>
        <w:rPr>
          <w:rFonts w:eastAsia="Times New Roman"/>
          <w:szCs w:val="24"/>
        </w:rPr>
        <w:t>5. Η με αριθμό 944/3-6-2016 επίκαιρη ερώτηση της Βουλευτού Αττικής της Δημοκρατικής Συμπαράταξης ΠΑΣΟΚ–ΔΗΜΑΡ κ</w:t>
      </w:r>
      <w:r>
        <w:rPr>
          <w:rFonts w:eastAsia="Times New Roman"/>
          <w:szCs w:val="24"/>
        </w:rPr>
        <w:t>.</w:t>
      </w:r>
      <w:r>
        <w:rPr>
          <w:rFonts w:eastAsia="Times New Roman"/>
          <w:szCs w:val="24"/>
        </w:rPr>
        <w:t xml:space="preserve"> </w:t>
      </w:r>
      <w:r>
        <w:rPr>
          <w:rFonts w:eastAsia="Times New Roman"/>
          <w:bCs/>
          <w:szCs w:val="24"/>
        </w:rPr>
        <w:t>Παρασκευής Χ</w:t>
      </w:r>
      <w:r>
        <w:rPr>
          <w:rFonts w:eastAsia="Times New Roman"/>
          <w:bCs/>
          <w:szCs w:val="24"/>
        </w:rPr>
        <w:t>ριστοφιλοπούλου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τους ασθενείς που χειρουργούνται με δικά τους έξοδα στο Πανεπιστημιακό Γενικό Νοσοκομείο Θεσσαλονίκης «ΑΧΕΠΑ».</w:t>
      </w:r>
    </w:p>
    <w:p w14:paraId="356C7FF6" w14:textId="77777777" w:rsidR="00683B35" w:rsidRDefault="00C91889">
      <w:pPr>
        <w:spacing w:after="0" w:line="600" w:lineRule="auto"/>
        <w:ind w:firstLine="720"/>
        <w:contextualSpacing/>
        <w:jc w:val="both"/>
        <w:rPr>
          <w:rFonts w:eastAsia="Times New Roman"/>
          <w:szCs w:val="24"/>
        </w:rPr>
      </w:pPr>
      <w:r>
        <w:rPr>
          <w:rFonts w:eastAsia="Times New Roman"/>
          <w:szCs w:val="24"/>
        </w:rPr>
        <w:lastRenderedPageBreak/>
        <w:t>6. Η με αριθμό 966/7-6-2016 επίκαιρη ερώτηση του Βουλευτή Β΄ Πειραι</w:t>
      </w:r>
      <w:r>
        <w:rPr>
          <w:rFonts w:eastAsia="Times New Roman"/>
          <w:szCs w:val="24"/>
        </w:rPr>
        <w:t>ώς</w:t>
      </w:r>
      <w:r>
        <w:rPr>
          <w:rFonts w:eastAsia="Times New Roman"/>
          <w:szCs w:val="24"/>
        </w:rPr>
        <w:t xml:space="preserve"> των Ανεξαρτήτων Ελλήνων</w:t>
      </w:r>
      <w:r>
        <w:rPr>
          <w:rFonts w:eastAsia="Times New Roman"/>
          <w:szCs w:val="24"/>
        </w:rPr>
        <w:t xml:space="preserve">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σχετικά με την κατάσταση στο Γενικό Κρατικό Νίκαιας.</w:t>
      </w:r>
    </w:p>
    <w:p w14:paraId="356C7FF7" w14:textId="77777777" w:rsidR="00683B35" w:rsidRDefault="00C91889">
      <w:pPr>
        <w:spacing w:after="0" w:line="600" w:lineRule="auto"/>
        <w:ind w:firstLine="720"/>
        <w:contextualSpacing/>
        <w:jc w:val="both"/>
        <w:rPr>
          <w:rFonts w:eastAsia="Times New Roman"/>
          <w:szCs w:val="24"/>
        </w:rPr>
      </w:pPr>
      <w:r>
        <w:rPr>
          <w:rFonts w:eastAsia="Times New Roman"/>
          <w:szCs w:val="24"/>
        </w:rPr>
        <w:t>7. Η με αριθμό 935/31-5-2016 επίκαιρη ερώτηση του Βουλευτή Β΄ 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σχετικά με τι</w:t>
      </w:r>
      <w:r>
        <w:rPr>
          <w:rFonts w:eastAsia="Times New Roman"/>
          <w:szCs w:val="24"/>
        </w:rPr>
        <w:t>ς ελλείψεις και τα προβλήματα του στόλου του ΕΚΑΒ.</w:t>
      </w:r>
    </w:p>
    <w:p w14:paraId="356C7FF8" w14:textId="77777777" w:rsidR="00683B35" w:rsidRDefault="00C91889">
      <w:pPr>
        <w:spacing w:after="0" w:line="600" w:lineRule="auto"/>
        <w:ind w:firstLine="720"/>
        <w:contextualSpacing/>
        <w:jc w:val="both"/>
        <w:rPr>
          <w:rFonts w:eastAsia="Times New Roman"/>
          <w:szCs w:val="24"/>
        </w:rPr>
      </w:pPr>
      <w:r>
        <w:rPr>
          <w:rFonts w:eastAsia="Times New Roman"/>
          <w:szCs w:val="24"/>
        </w:rPr>
        <w:t>8. Η με αριθμό 1080/4-7-2016 επίκαιρη ερώτηση του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 xml:space="preserve">ς των Ανεξαρτήτων Ελλήνων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σχετικά με τη στελέχωση του ΕΚΑΒ στο</w:t>
      </w:r>
      <w:r>
        <w:rPr>
          <w:rFonts w:eastAsia="Times New Roman"/>
          <w:szCs w:val="24"/>
        </w:rPr>
        <w:t>ν</w:t>
      </w:r>
      <w:r>
        <w:rPr>
          <w:rFonts w:eastAsia="Times New Roman"/>
          <w:szCs w:val="24"/>
        </w:rPr>
        <w:t xml:space="preserve"> Νομό Λάρισας και τη δημιουργία</w:t>
      </w:r>
      <w:r>
        <w:rPr>
          <w:rFonts w:eastAsia="Times New Roman"/>
          <w:szCs w:val="24"/>
        </w:rPr>
        <w:t xml:space="preserve"> τομέων ΕΚΑΒ σε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γείας του </w:t>
      </w:r>
      <w:r>
        <w:rPr>
          <w:rFonts w:eastAsia="Times New Roman"/>
          <w:szCs w:val="24"/>
        </w:rPr>
        <w:t>Ν</w:t>
      </w:r>
      <w:r>
        <w:rPr>
          <w:rFonts w:eastAsia="Times New Roman"/>
          <w:szCs w:val="24"/>
        </w:rPr>
        <w:t>ομού Λάρισας.</w:t>
      </w:r>
    </w:p>
    <w:p w14:paraId="356C7FF9" w14:textId="77777777" w:rsidR="00683B35" w:rsidRDefault="00C91889">
      <w:pPr>
        <w:spacing w:after="0" w:line="600" w:lineRule="auto"/>
        <w:ind w:firstLine="720"/>
        <w:contextualSpacing/>
        <w:jc w:val="both"/>
        <w:rPr>
          <w:rFonts w:eastAsia="Times New Roman"/>
          <w:szCs w:val="24"/>
        </w:rPr>
      </w:pPr>
      <w:r>
        <w:rPr>
          <w:rFonts w:eastAsia="Times New Roman"/>
          <w:szCs w:val="24"/>
        </w:rPr>
        <w:t>9. Η με αριθμό 825/25-4-2016 επίκαιρη ερώτηση της Βουλευτού Β΄ Πειραιώς της Ένωσης Κεντρώων κ</w:t>
      </w:r>
      <w:r>
        <w:rPr>
          <w:rFonts w:eastAsia="Times New Roman"/>
          <w:szCs w:val="24"/>
        </w:rPr>
        <w:t>.</w:t>
      </w:r>
      <w:r>
        <w:rPr>
          <w:rFonts w:eastAsia="Times New Roman"/>
          <w:szCs w:val="24"/>
        </w:rPr>
        <w:t xml:space="preserve"> </w:t>
      </w:r>
      <w:r>
        <w:rPr>
          <w:rFonts w:eastAsia="Times New Roman"/>
          <w:bCs/>
          <w:szCs w:val="24"/>
        </w:rPr>
        <w:t>Θεοδώρας Μεγαλοοικονόμου</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 xml:space="preserve">σχετικά με την υπολειτουργία του Αντικαρκινικού Νοσοκομείου </w:t>
      </w:r>
      <w:r>
        <w:rPr>
          <w:rFonts w:eastAsia="Times New Roman"/>
          <w:szCs w:val="24"/>
        </w:rPr>
        <w:t>«</w:t>
      </w:r>
      <w:r>
        <w:rPr>
          <w:rFonts w:eastAsia="Times New Roman"/>
          <w:szCs w:val="24"/>
        </w:rPr>
        <w:t>Μεταξά</w:t>
      </w:r>
      <w:r>
        <w:rPr>
          <w:rFonts w:eastAsia="Times New Roman"/>
          <w:szCs w:val="24"/>
        </w:rPr>
        <w:t>»</w:t>
      </w:r>
      <w:r>
        <w:rPr>
          <w:rFonts w:eastAsia="Times New Roman"/>
          <w:szCs w:val="24"/>
        </w:rPr>
        <w:t>.</w:t>
      </w:r>
    </w:p>
    <w:p w14:paraId="356C7FFA" w14:textId="77777777" w:rsidR="00683B35" w:rsidRDefault="00C91889">
      <w:pPr>
        <w:spacing w:after="0" w:line="600" w:lineRule="auto"/>
        <w:ind w:firstLine="720"/>
        <w:contextualSpacing/>
        <w:jc w:val="both"/>
        <w:rPr>
          <w:rFonts w:eastAsia="Times New Roman"/>
          <w:szCs w:val="24"/>
        </w:rPr>
      </w:pPr>
      <w:r>
        <w:rPr>
          <w:rFonts w:eastAsia="Times New Roman"/>
          <w:szCs w:val="24"/>
        </w:rPr>
        <w:lastRenderedPageBreak/>
        <w:t xml:space="preserve">10. Η με αριθμό 899/23-5-2016 επίκαιρη ερώτηση του Βουλευτή Μαγνησίας της Νέας Δημοκρατίας κ. </w:t>
      </w:r>
      <w:r>
        <w:rPr>
          <w:rFonts w:eastAsia="Times New Roman"/>
          <w:bCs/>
          <w:szCs w:val="24"/>
        </w:rPr>
        <w:t>Χρήστου Μπουκώρου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τον αποκλεισμό του Νοσοκομείου Βόλου από το πρόγραμμα ΕΣΠΑ.</w:t>
      </w:r>
    </w:p>
    <w:p w14:paraId="356C7FFB" w14:textId="77777777" w:rsidR="00683B35" w:rsidRDefault="00C91889">
      <w:pPr>
        <w:spacing w:after="0" w:line="600" w:lineRule="auto"/>
        <w:ind w:firstLine="720"/>
        <w:contextualSpacing/>
        <w:jc w:val="both"/>
        <w:rPr>
          <w:rFonts w:eastAsia="Times New Roman"/>
          <w:szCs w:val="24"/>
        </w:rPr>
      </w:pPr>
      <w:r>
        <w:rPr>
          <w:rFonts w:eastAsia="Times New Roman"/>
          <w:szCs w:val="24"/>
        </w:rPr>
        <w:t>11. Η με αριθμό 1003/14-6-2016 επίκαιρη</w:t>
      </w:r>
      <w:r>
        <w:rPr>
          <w:rFonts w:eastAsia="Times New Roman"/>
          <w:szCs w:val="24"/>
        </w:rPr>
        <w:t xml:space="preserve"> ερώτηση της Βουλευτού Β΄ Πειραι</w:t>
      </w:r>
      <w:r>
        <w:rPr>
          <w:rFonts w:eastAsia="Times New Roman"/>
          <w:szCs w:val="24"/>
        </w:rPr>
        <w:t>ώς</w:t>
      </w:r>
      <w:r>
        <w:rPr>
          <w:rFonts w:eastAsia="Times New Roman"/>
          <w:szCs w:val="24"/>
        </w:rPr>
        <w:t xml:space="preserve"> του Κομμουνιστικού Κόμματος Ελλάδ</w:t>
      </w:r>
      <w:r>
        <w:rPr>
          <w:rFonts w:eastAsia="Times New Roman"/>
          <w:szCs w:val="24"/>
        </w:rPr>
        <w:t>α</w:t>
      </w:r>
      <w:r>
        <w:rPr>
          <w:rFonts w:eastAsia="Times New Roman"/>
          <w:szCs w:val="24"/>
        </w:rPr>
        <w:t>ς κ</w:t>
      </w:r>
      <w:r>
        <w:rPr>
          <w:rFonts w:eastAsia="Times New Roman"/>
          <w:szCs w:val="24"/>
        </w:rPr>
        <w:t>.</w:t>
      </w:r>
      <w:r>
        <w:rPr>
          <w:rFonts w:eastAsia="Times New Roman"/>
          <w:szCs w:val="24"/>
        </w:rPr>
        <w:t xml:space="preserve"> </w:t>
      </w:r>
      <w:r>
        <w:rPr>
          <w:rFonts w:eastAsia="Times New Roman"/>
          <w:bCs/>
          <w:szCs w:val="24"/>
        </w:rPr>
        <w:t>Διαμάντως Μανωλάκου</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σχετικά με τα λειτουργικά προβλήματα στο αντικαρκινικό νοσοκομείο «</w:t>
      </w:r>
      <w:r>
        <w:rPr>
          <w:rFonts w:eastAsia="Times New Roman"/>
          <w:szCs w:val="24"/>
        </w:rPr>
        <w:t>Μεταξά</w:t>
      </w:r>
      <w:r>
        <w:rPr>
          <w:rFonts w:eastAsia="Times New Roman"/>
          <w:szCs w:val="24"/>
        </w:rPr>
        <w:t>».</w:t>
      </w:r>
    </w:p>
    <w:p w14:paraId="356C7FFC" w14:textId="77777777" w:rsidR="00683B35" w:rsidRDefault="00C91889">
      <w:pPr>
        <w:spacing w:after="0" w:line="600" w:lineRule="auto"/>
        <w:ind w:firstLine="720"/>
        <w:contextualSpacing/>
        <w:jc w:val="both"/>
        <w:rPr>
          <w:rFonts w:eastAsia="Times New Roman"/>
          <w:szCs w:val="24"/>
        </w:rPr>
      </w:pPr>
      <w:r>
        <w:rPr>
          <w:rFonts w:eastAsia="Times New Roman"/>
          <w:szCs w:val="24"/>
        </w:rPr>
        <w:t xml:space="preserve">12. Η με αριθμό 1098/6-7-2016 επίκαιρη ερώτηση της Βουλευτού </w:t>
      </w:r>
      <w:r>
        <w:rPr>
          <w:rFonts w:eastAsia="Times New Roman"/>
          <w:szCs w:val="24"/>
        </w:rPr>
        <w:t>Β΄ Πειραι</w:t>
      </w:r>
      <w:r>
        <w:rPr>
          <w:rFonts w:eastAsia="Times New Roman"/>
          <w:szCs w:val="24"/>
        </w:rPr>
        <w:t>ώς</w:t>
      </w:r>
      <w:r>
        <w:rPr>
          <w:rFonts w:eastAsia="Times New Roman"/>
          <w:szCs w:val="24"/>
        </w:rPr>
        <w:t xml:space="preserve"> της Ένωσης Κεντρώων κ</w:t>
      </w:r>
      <w:r>
        <w:rPr>
          <w:rFonts w:eastAsia="Times New Roman"/>
          <w:szCs w:val="24"/>
        </w:rPr>
        <w:t>.</w:t>
      </w:r>
      <w:r>
        <w:rPr>
          <w:rFonts w:eastAsia="Times New Roman"/>
          <w:szCs w:val="24"/>
        </w:rPr>
        <w:t xml:space="preserve"> </w:t>
      </w:r>
      <w:r>
        <w:rPr>
          <w:rFonts w:eastAsia="Times New Roman"/>
          <w:bCs/>
          <w:szCs w:val="24"/>
        </w:rPr>
        <w:t xml:space="preserve">Θεοδώρας Μεγαλοοικονόμου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σχετικά με τον προβληματισμό από την υποστελέχωση και υποχρηματοδότηση του Νοσοκομείου Ζακύνθου.</w:t>
      </w:r>
    </w:p>
    <w:p w14:paraId="356C7FFD" w14:textId="77777777" w:rsidR="00683B35" w:rsidRDefault="00C91889">
      <w:pPr>
        <w:spacing w:after="0" w:line="600" w:lineRule="auto"/>
        <w:ind w:firstLine="720"/>
        <w:contextualSpacing/>
        <w:jc w:val="both"/>
        <w:rPr>
          <w:rFonts w:eastAsia="Times New Roman"/>
          <w:szCs w:val="24"/>
        </w:rPr>
      </w:pPr>
      <w:r>
        <w:rPr>
          <w:rFonts w:eastAsia="Times New Roman"/>
          <w:szCs w:val="24"/>
        </w:rPr>
        <w:t>13. Η με αριθμό 1101/7-7-2016 επίκαιρη ερώτηση του Βουλευτή Ηλείας της Δημ</w:t>
      </w:r>
      <w:r>
        <w:rPr>
          <w:rFonts w:eastAsia="Times New Roman"/>
          <w:szCs w:val="24"/>
        </w:rPr>
        <w:t xml:space="preserve">οκρατικής Συμπαράταξης ΠΑΣΟΚ–ΔΗΜΑΡ κ. </w:t>
      </w:r>
      <w:r>
        <w:rPr>
          <w:rFonts w:eastAsia="Times New Roman"/>
          <w:bCs/>
          <w:szCs w:val="24"/>
        </w:rPr>
        <w:t>Ιωάννη Κουτσούκου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αντιμετώπιση των προβλημάτων στο Νοσοκομείο της Αμαλιάδας.</w:t>
      </w:r>
    </w:p>
    <w:p w14:paraId="356C7FFE" w14:textId="77777777" w:rsidR="00683B35" w:rsidRDefault="00C91889">
      <w:pPr>
        <w:spacing w:after="0" w:line="600" w:lineRule="auto"/>
        <w:ind w:firstLine="720"/>
        <w:contextualSpacing/>
        <w:jc w:val="both"/>
        <w:rPr>
          <w:rFonts w:eastAsia="Times New Roman"/>
          <w:szCs w:val="24"/>
        </w:rPr>
      </w:pPr>
      <w:r>
        <w:rPr>
          <w:rFonts w:eastAsia="Times New Roman"/>
          <w:bCs/>
          <w:szCs w:val="24"/>
        </w:rPr>
        <w:lastRenderedPageBreak/>
        <w:t>ΑΝΑΦΟΡΕΣ-ΕΡΩΤΗΣΕΙΣ</w:t>
      </w:r>
      <w:r>
        <w:rPr>
          <w:rFonts w:eastAsia="Times New Roman"/>
          <w:bCs/>
          <w:szCs w:val="24"/>
        </w:rPr>
        <w:t xml:space="preserve"> (Άρθρο 130 παρ</w:t>
      </w:r>
      <w:r>
        <w:rPr>
          <w:rFonts w:eastAsia="Times New Roman"/>
          <w:bCs/>
          <w:szCs w:val="24"/>
        </w:rPr>
        <w:t>άγραφος</w:t>
      </w:r>
      <w:r>
        <w:rPr>
          <w:rFonts w:eastAsia="Times New Roman"/>
          <w:bCs/>
          <w:szCs w:val="24"/>
        </w:rPr>
        <w:t xml:space="preserve"> 5 </w:t>
      </w:r>
      <w:r>
        <w:rPr>
          <w:rFonts w:eastAsia="Times New Roman"/>
          <w:bCs/>
          <w:szCs w:val="24"/>
        </w:rPr>
        <w:t>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p>
    <w:p w14:paraId="356C7FFF" w14:textId="77777777" w:rsidR="00683B35" w:rsidRDefault="00C91889">
      <w:pPr>
        <w:spacing w:after="0" w:line="600" w:lineRule="auto"/>
        <w:ind w:firstLine="720"/>
        <w:contextualSpacing/>
        <w:jc w:val="both"/>
        <w:rPr>
          <w:rFonts w:eastAsia="Times New Roman"/>
          <w:szCs w:val="24"/>
        </w:rPr>
      </w:pPr>
      <w:r>
        <w:rPr>
          <w:rFonts w:eastAsia="Times New Roman"/>
          <w:szCs w:val="24"/>
        </w:rPr>
        <w:t>1. Η με αριθμό 5531/23-5-2016 ε</w:t>
      </w:r>
      <w:r>
        <w:rPr>
          <w:rFonts w:eastAsia="Times New Roman"/>
          <w:szCs w:val="24"/>
        </w:rPr>
        <w:t xml:space="preserve">ρώτηση του Βουλευτή Ηρακλείου της Δημοκρατικής Συμπαράταξης ΠΑΣΟΚ–ΔΗΜΑΡ κ.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άμεση καταβολή των δεδουλευμένων σε συμβεβλημένους ιατρούς του ΕΟΠΥΥ.</w:t>
      </w:r>
    </w:p>
    <w:p w14:paraId="356C8000" w14:textId="77777777" w:rsidR="00683B35" w:rsidRDefault="00C91889">
      <w:pPr>
        <w:spacing w:after="0" w:line="600" w:lineRule="auto"/>
        <w:ind w:firstLine="720"/>
        <w:contextualSpacing/>
        <w:jc w:val="both"/>
        <w:rPr>
          <w:rFonts w:eastAsia="Times New Roman"/>
          <w:szCs w:val="24"/>
        </w:rPr>
      </w:pPr>
      <w:r>
        <w:rPr>
          <w:rFonts w:eastAsia="Times New Roman"/>
          <w:szCs w:val="24"/>
        </w:rPr>
        <w:t>2. Η με αριθμό 5192/5-5-2016 ερώτηση του Βουλευτή</w:t>
      </w:r>
      <w:r>
        <w:rPr>
          <w:rFonts w:eastAsia="Times New Roman"/>
          <w:szCs w:val="24"/>
        </w:rPr>
        <w:t xml:space="preserve"> Β΄ Αθηνών  της Νέας Δημοκρατίας κ. </w:t>
      </w:r>
      <w:r>
        <w:rPr>
          <w:rFonts w:eastAsia="Times New Roman"/>
          <w:bCs/>
          <w:szCs w:val="24"/>
        </w:rPr>
        <w:t>Γεράσιμου Γιακουμάτου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στο </w:t>
      </w:r>
      <w:r>
        <w:rPr>
          <w:rFonts w:eastAsia="Times New Roman"/>
          <w:szCs w:val="24"/>
        </w:rPr>
        <w:t>«</w:t>
      </w:r>
      <w:r>
        <w:rPr>
          <w:rFonts w:eastAsia="Times New Roman"/>
          <w:szCs w:val="24"/>
        </w:rPr>
        <w:t>Μαντζαβινάτειο</w:t>
      </w:r>
      <w:r>
        <w:rPr>
          <w:rFonts w:eastAsia="Times New Roman"/>
          <w:szCs w:val="24"/>
        </w:rPr>
        <w:t>»</w:t>
      </w:r>
      <w:r>
        <w:rPr>
          <w:rFonts w:eastAsia="Times New Roman"/>
          <w:szCs w:val="24"/>
        </w:rPr>
        <w:t xml:space="preserve"> Νοσοκομείο Ληξουρίου.</w:t>
      </w:r>
    </w:p>
    <w:p w14:paraId="356C8001" w14:textId="77777777" w:rsidR="00683B35" w:rsidRDefault="00C91889">
      <w:pPr>
        <w:spacing w:after="0" w:line="600" w:lineRule="auto"/>
        <w:ind w:firstLine="720"/>
        <w:contextualSpacing/>
        <w:jc w:val="both"/>
        <w:rPr>
          <w:rFonts w:eastAsia="Times New Roman"/>
          <w:szCs w:val="24"/>
        </w:rPr>
      </w:pPr>
      <w:r>
        <w:rPr>
          <w:rFonts w:eastAsia="Times New Roman"/>
          <w:szCs w:val="24"/>
        </w:rPr>
        <w:t>3. Η με αριθμό 3970/15-3-2016 ερώτηση της Βουλευτού Αττικής της Δημοκρατικής Συμπαράταξης ΠΑΣΟΚ–ΔΗΜΑΡ κ</w:t>
      </w:r>
      <w:r>
        <w:rPr>
          <w:rFonts w:eastAsia="Times New Roman"/>
          <w:szCs w:val="24"/>
        </w:rPr>
        <w:t>.</w:t>
      </w:r>
      <w:r>
        <w:rPr>
          <w:rFonts w:eastAsia="Times New Roman"/>
          <w:szCs w:val="24"/>
        </w:rPr>
        <w:t xml:space="preserve"> </w:t>
      </w:r>
      <w:r>
        <w:rPr>
          <w:rFonts w:eastAsia="Times New Roman"/>
          <w:bCs/>
          <w:szCs w:val="24"/>
        </w:rPr>
        <w:t>Παρασκευής Χριστοφιλοπούλου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στη λειτουργία των χειρουργικών αιθουσών του Γενικού Νοσοκομείου Ελευσίνας «Θριάσιο».</w:t>
      </w:r>
    </w:p>
    <w:p w14:paraId="356C800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έχει περιέλθει στο Προεδρείο</w:t>
      </w:r>
      <w:r>
        <w:rPr>
          <w:rFonts w:eastAsia="Times New Roman" w:cs="Times New Roman"/>
          <w:szCs w:val="24"/>
        </w:rPr>
        <w:t xml:space="preserve"> η αίτηση του </w:t>
      </w:r>
      <w:r>
        <w:rPr>
          <w:rFonts w:eastAsia="Times New Roman" w:cs="Times New Roman"/>
          <w:szCs w:val="24"/>
          <w:lang w:val="en-US"/>
        </w:rPr>
        <w:t>E</w:t>
      </w:r>
      <w:r>
        <w:rPr>
          <w:rFonts w:eastAsia="Times New Roman" w:cs="Times New Roman"/>
          <w:szCs w:val="24"/>
        </w:rPr>
        <w:t>΄ Αντιπροέδρου της Βουλής και Βουλευτή Δω</w:t>
      </w:r>
      <w:r>
        <w:rPr>
          <w:rFonts w:eastAsia="Times New Roman" w:cs="Times New Roman"/>
          <w:szCs w:val="24"/>
        </w:rPr>
        <w:t xml:space="preserve">δεκανήσου κ. Δημητρίου Κρεμαστινού προς τον Πρόεδρο της Βουλής, με την οποία παρακαλεί το Σώμα </w:t>
      </w:r>
      <w:r>
        <w:rPr>
          <w:rFonts w:eastAsia="Times New Roman" w:cs="Times New Roman"/>
          <w:szCs w:val="24"/>
        </w:rPr>
        <w:lastRenderedPageBreak/>
        <w:t>να εγκρίνει την άδειά του για το διάστημα από 27-8-2016 μέχρι 31-8-2016, λόγω μετάβασής του στο εξωτερικό, για τη συμμετοχή στο Πανευρωπαϊκό Συνέδριο Καρδιολογία</w:t>
      </w:r>
      <w:r>
        <w:rPr>
          <w:rFonts w:eastAsia="Times New Roman" w:cs="Times New Roman"/>
          <w:szCs w:val="24"/>
        </w:rPr>
        <w:t>ς, στο οποίο θα είναι Πρόεδρος. Η Βουλή εγκρίνει;</w:t>
      </w:r>
    </w:p>
    <w:p w14:paraId="356C800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356C8004" w14:textId="77777777" w:rsidR="00683B35" w:rsidRDefault="00C91889">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356C800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Επίσης, ο Βουλευτής κ. Νικόλαος Δένδιας ζητεί άδεια ολιγοήμερης απουσίας στο εξω</w:t>
      </w:r>
      <w:r>
        <w:rPr>
          <w:rFonts w:eastAsia="Times New Roman" w:cs="Times New Roman"/>
          <w:szCs w:val="24"/>
        </w:rPr>
        <w:t>τερικό από 1-8-2016 ως 6-8-2016 για προσωπικούς λόγους. Η Βουλή εγκρίνει;</w:t>
      </w:r>
    </w:p>
    <w:p w14:paraId="356C800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356C8007" w14:textId="77777777" w:rsidR="00683B35" w:rsidRDefault="00C91889">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356C800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ροχωρούμε</w:t>
      </w:r>
      <w:r>
        <w:rPr>
          <w:rFonts w:eastAsia="Times New Roman" w:cs="Times New Roman"/>
          <w:szCs w:val="24"/>
        </w:rPr>
        <w:t xml:space="preserve"> τώρα</w:t>
      </w:r>
      <w:r>
        <w:rPr>
          <w:rFonts w:eastAsia="Times New Roman" w:cs="Times New Roman"/>
          <w:szCs w:val="24"/>
        </w:rPr>
        <w:t xml:space="preserve"> στη δέκατη με αριθμό 1043/24-6-2016 επίκ</w:t>
      </w:r>
      <w:r>
        <w:rPr>
          <w:rFonts w:eastAsia="Times New Roman" w:cs="Times New Roman"/>
          <w:szCs w:val="24"/>
        </w:rPr>
        <w:t xml:space="preserve">αιρη ερώτηση δεύτερου κύκλου του Βουλευτή Αργολίδας της Δημοκρατικής Συμπαράταξης ΠΑΣΟΚ-ΔΗΜΑΡ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 xml:space="preserve">σχετικά με την προαναγγελία τραγικών εξελίξεων στον τομέα της παραγωγής ηλεκτρικής ενέργειας. </w:t>
      </w:r>
    </w:p>
    <w:p w14:paraId="356C800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ερώτηση θα απαντήσει ο Υπουργός κ. Παναγιώτης Σκουρλέτης.</w:t>
      </w:r>
    </w:p>
    <w:p w14:paraId="356C800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Κύριε Μανιάτη, έχετε τον λόγο για δύο λεπτά.</w:t>
      </w:r>
    </w:p>
    <w:p w14:paraId="356C800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πολύ, κ</w:t>
      </w:r>
      <w:r>
        <w:rPr>
          <w:rFonts w:eastAsia="Times New Roman" w:cs="Times New Roman"/>
          <w:szCs w:val="24"/>
        </w:rPr>
        <w:t>υρία</w:t>
      </w:r>
      <w:r>
        <w:rPr>
          <w:rFonts w:eastAsia="Times New Roman" w:cs="Times New Roman"/>
          <w:szCs w:val="24"/>
        </w:rPr>
        <w:t xml:space="preserve"> Πρόεδρε.</w:t>
      </w:r>
    </w:p>
    <w:p w14:paraId="356C800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χαίρομαι που μετά από τρεις αναβολές, στις 30 Ιουνίου, </w:t>
      </w:r>
      <w:r>
        <w:rPr>
          <w:rFonts w:eastAsia="Times New Roman" w:cs="Times New Roman"/>
          <w:szCs w:val="24"/>
        </w:rPr>
        <w:t>σ</w:t>
      </w:r>
      <w:r>
        <w:rPr>
          <w:rFonts w:eastAsia="Times New Roman" w:cs="Times New Roman"/>
          <w:szCs w:val="24"/>
        </w:rPr>
        <w:t xml:space="preserve">τις 7 Ιουλίου και </w:t>
      </w:r>
      <w:r>
        <w:rPr>
          <w:rFonts w:eastAsia="Times New Roman" w:cs="Times New Roman"/>
          <w:szCs w:val="24"/>
        </w:rPr>
        <w:t>σ</w:t>
      </w:r>
      <w:r>
        <w:rPr>
          <w:rFonts w:eastAsia="Times New Roman" w:cs="Times New Roman"/>
          <w:szCs w:val="24"/>
        </w:rPr>
        <w:t>τις 14 Ιουλίου, συζητούμε σήμερα την επίκαιρη ερώτησή μου για ένα πολύ σημαντικό θέμα.</w:t>
      </w:r>
    </w:p>
    <w:p w14:paraId="356C800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Επειδή δεν έχει σημασία μερικές φορές τι λέει η Αντιπολίτευση, αλλά τι λένε η ίδια η Κυβέρνηση και τα στελέχη της για ορισμένα ζητήματα, εγώ θα σας περιγράψω τι λέει ο Δ</w:t>
      </w:r>
      <w:r>
        <w:rPr>
          <w:rFonts w:eastAsia="Times New Roman" w:cs="Times New Roman"/>
          <w:szCs w:val="24"/>
        </w:rPr>
        <w:t>ιοικητής της ΔΕΗ, ο Πρόεδρος του ΤΑΙΠΕΔ και τι έχετε υπογράψει για το μεγάλο αυτό ζήτημα της ΔΕΗ.</w:t>
      </w:r>
    </w:p>
    <w:p w14:paraId="356C800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από ενάμιση μήνα ο Πρόεδρος της ΔΕΗ κ. Παναγιωτάκης, στο μεγάλο συνέδριο του </w:t>
      </w:r>
      <w:r>
        <w:rPr>
          <w:rFonts w:eastAsia="Times New Roman" w:cs="Times New Roman"/>
          <w:szCs w:val="24"/>
        </w:rPr>
        <w:t>«</w:t>
      </w:r>
      <w:r>
        <w:rPr>
          <w:rFonts w:eastAsia="Times New Roman" w:cs="Times New Roman"/>
          <w:szCs w:val="24"/>
          <w:lang w:val="en-US"/>
        </w:rPr>
        <w:t>E</w:t>
      </w:r>
      <w:r>
        <w:rPr>
          <w:rFonts w:eastAsia="Times New Roman" w:cs="Times New Roman"/>
          <w:szCs w:val="24"/>
          <w:lang w:val="en-US"/>
        </w:rPr>
        <w:t>conomist</w:t>
      </w:r>
      <w:r>
        <w:rPr>
          <w:rFonts w:eastAsia="Times New Roman" w:cs="Times New Roman"/>
          <w:szCs w:val="24"/>
        </w:rPr>
        <w:t>»</w:t>
      </w:r>
      <w:r>
        <w:rPr>
          <w:rFonts w:eastAsia="Times New Roman" w:cs="Times New Roman"/>
          <w:szCs w:val="24"/>
        </w:rPr>
        <w:t>, δήλωσε: «Οι χώρες χρε</w:t>
      </w:r>
      <w:r>
        <w:rPr>
          <w:rFonts w:eastAsia="Times New Roman" w:cs="Times New Roman"/>
          <w:szCs w:val="24"/>
        </w:rPr>
        <w:t>ο</w:t>
      </w:r>
      <w:r>
        <w:rPr>
          <w:rFonts w:eastAsia="Times New Roman" w:cs="Times New Roman"/>
          <w:szCs w:val="24"/>
        </w:rPr>
        <w:t>κοπούν όχι μόνο από τις τράπεζες, αλλά κα</w:t>
      </w:r>
      <w:r>
        <w:rPr>
          <w:rFonts w:eastAsia="Times New Roman" w:cs="Times New Roman"/>
          <w:szCs w:val="24"/>
        </w:rPr>
        <w:t>ι από την ενέργεια</w:t>
      </w:r>
      <w:r>
        <w:rPr>
          <w:rFonts w:eastAsia="Times New Roman" w:cs="Times New Roman"/>
          <w:szCs w:val="24"/>
        </w:rPr>
        <w:t>.</w:t>
      </w:r>
      <w:r>
        <w:rPr>
          <w:rFonts w:eastAsia="Times New Roman" w:cs="Times New Roman"/>
          <w:szCs w:val="24"/>
        </w:rPr>
        <w:t xml:space="preserve">». Αυτό ήταν ένα ισχυρό καμπανάκι ότι κάτι δεν πάει καλά στη ΔΕΗ. Όμως, δεν σταμάτησε εκεί. </w:t>
      </w:r>
    </w:p>
    <w:p w14:paraId="356C800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Στις 28 Ιουνίου στέλνει ανοικτή επιστολή σε όλους τους εργαζόμενους και γράφει τα ακόλουθα: «Είναι προφανής ο κίνδυνος από τη ραγδαία μείωση ποσ</w:t>
      </w:r>
      <w:r>
        <w:rPr>
          <w:rFonts w:eastAsia="Times New Roman" w:cs="Times New Roman"/>
          <w:szCs w:val="24"/>
        </w:rPr>
        <w:t>οστού, από το σημερινό 91% σε κάτω από 50% στο τέλος του 2019. Με δεδομένες τις υποχρεώσεις της επιχείρησης σε δάνεια και επενδύσεις, η κατάσταση εξελίσσεται σε κρίσιμη</w:t>
      </w:r>
      <w:r>
        <w:rPr>
          <w:rFonts w:eastAsia="Times New Roman" w:cs="Times New Roman"/>
          <w:szCs w:val="24"/>
        </w:rPr>
        <w:t>.</w:t>
      </w:r>
      <w:r>
        <w:rPr>
          <w:rFonts w:eastAsia="Times New Roman" w:cs="Times New Roman"/>
          <w:szCs w:val="24"/>
        </w:rPr>
        <w:t xml:space="preserve">». Έτσι λέει ο </w:t>
      </w:r>
      <w:r w:rsidRPr="006B4D8C">
        <w:rPr>
          <w:rFonts w:eastAsia="Times New Roman" w:cs="Times New Roman"/>
          <w:szCs w:val="24"/>
        </w:rPr>
        <w:t xml:space="preserve">Πρόεδρος της ΔΕΗ. </w:t>
      </w:r>
    </w:p>
    <w:p w14:paraId="356C801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με βάση τα στοιχεία που έχουμε στη διάθεσή </w:t>
      </w:r>
      <w:r>
        <w:rPr>
          <w:rFonts w:eastAsia="Times New Roman" w:cs="Times New Roman"/>
          <w:szCs w:val="24"/>
        </w:rPr>
        <w:t xml:space="preserve">μας -και θέλω ο κύριος Υπουργός να μου πει αν είναι αληθή- το 2014 η ΔΕΗ εισέπραττε από λογαριασμούς πελατών 35 εκατομμύρια ευρώ την ημέρα, κατά μέσο όρο. Το 2016 εισπράττει 21 εκατομμύρια ευρώ την ημέρα μόνο. Δηλαδή, έχουμε μια </w:t>
      </w:r>
      <w:r>
        <w:rPr>
          <w:rFonts w:eastAsia="Times New Roman" w:cs="Times New Roman"/>
          <w:szCs w:val="24"/>
        </w:rPr>
        <w:lastRenderedPageBreak/>
        <w:t>πτώση στα έσοδα της εταιρεί</w:t>
      </w:r>
      <w:r>
        <w:rPr>
          <w:rFonts w:eastAsia="Times New Roman" w:cs="Times New Roman"/>
          <w:szCs w:val="24"/>
        </w:rPr>
        <w:t xml:space="preserve">ας κατά περίπου 60%. Και αντίστοιχα, τα χρέη των πολιτών προς την εταιρεία τον Ιανουάριο του 2015 ήταν 1,7 δισεκατομμύρια, ενώ σήμερα πλησιάζουν τα 3,1 δισεκατομμύρια ευρώ. </w:t>
      </w:r>
    </w:p>
    <w:p w14:paraId="356C801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Επόμενο θέμα, τι έχει υπογράψει η Κυβέρνηση. Εκτός από το γνωστό μνημόνιο που ξέρο</w:t>
      </w:r>
      <w:r>
        <w:rPr>
          <w:rFonts w:eastAsia="Times New Roman" w:cs="Times New Roman"/>
          <w:szCs w:val="24"/>
        </w:rPr>
        <w:t>υμε, η Κυβέρνηση έχει υπογράψει άλλα δυο μνημόνια, το τεχνικό και το συμπληρωματικό. Στο τεχνικό μνημόνιο, με ημερομηνία 16 Ιουνίου 2016 –και τα δύο μνημόνια τα έχω στη διάθεσή μου- στη σελίδα 26 προβλέπεται η μεταφορά στο υπερταμείο –εμείς το έχουμε χαρακ</w:t>
      </w:r>
      <w:r>
        <w:rPr>
          <w:rFonts w:eastAsia="Times New Roman" w:cs="Times New Roman"/>
          <w:szCs w:val="24"/>
        </w:rPr>
        <w:t>τηρίσει «υπερταμείο αποικιοκρατίας»- μέχρι τον Σεπτέμβριο του 2016, με ειδικό νόμο, και της ΔΕΗ και του ΑΔΜΗΕ. Κατά συνέπεια πλήρες ξεπούλημα.</w:t>
      </w:r>
    </w:p>
    <w:p w14:paraId="356C801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Στο πρόγραμμα ανάπτυξης του ΤΑΙΠΕΔ, της 26 Απριλίου 2016, στη σελίδα 16 προβλέπεται: «Πώληση του 17% της ΔΕΗ, ει </w:t>
      </w:r>
      <w:r>
        <w:rPr>
          <w:rFonts w:eastAsia="Times New Roman" w:cs="Times New Roman"/>
          <w:szCs w:val="24"/>
        </w:rPr>
        <w:t>δυνατόν, μέσα στο 2016. Οπωσδήποτε, όμως, στο τρίτο τρίμηνο του 2016, επιλογή από το ΤΑΙΠΕΔ του συμβούλου πώλησης του 17% της ΔΕΗ».</w:t>
      </w:r>
    </w:p>
    <w:p w14:paraId="356C801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τέλος, ο κ. Πιτσιόρλας –προσωπική επιλογή του κυρίου Πρωθυπουργού- δηλώνει ότι το 17% της ΔΕΗ θα προχωρήσει ως διαδικασί</w:t>
      </w:r>
      <w:r>
        <w:rPr>
          <w:rFonts w:eastAsia="Times New Roman" w:cs="Times New Roman"/>
          <w:szCs w:val="24"/>
        </w:rPr>
        <w:t xml:space="preserve">α μέσα στον Σεπτέμβρη. Του απαντά ο κύριος Υπουργός: «Είναι προσωπικές σου απόψεις, κύριε Πιτσιόρλα». </w:t>
      </w:r>
    </w:p>
    <w:p w14:paraId="356C801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Όμως, στο ΦΕΚ 1472 της 25</w:t>
      </w:r>
      <w:r>
        <w:rPr>
          <w:rFonts w:eastAsia="Times New Roman" w:cs="Times New Roman"/>
          <w:szCs w:val="24"/>
          <w:vertAlign w:val="superscript"/>
        </w:rPr>
        <w:t>ης</w:t>
      </w:r>
      <w:r>
        <w:rPr>
          <w:rFonts w:eastAsia="Times New Roman" w:cs="Times New Roman"/>
          <w:szCs w:val="24"/>
        </w:rPr>
        <w:t xml:space="preserve"> Μαΐου 2016 έχει δημοσιευτεί η απόφαση του Κυβερνητικού Συμβουλίου Οικονομικής Πολιτικής με υπογραφή του Αντιπροέδρου της Κυβέ</w:t>
      </w:r>
      <w:r>
        <w:rPr>
          <w:rFonts w:eastAsia="Times New Roman" w:cs="Times New Roman"/>
          <w:szCs w:val="24"/>
        </w:rPr>
        <w:t>ρνησης κ. Δραγασάκη και του ιδίου του κυρίου Υπουργού, που ακριβώς αυτό το 17% το επικυρώνει.</w:t>
      </w:r>
    </w:p>
    <w:p w14:paraId="356C801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w:t>
      </w:r>
      <w:r>
        <w:rPr>
          <w:rFonts w:eastAsia="Times New Roman" w:cs="Times New Roman"/>
          <w:szCs w:val="28"/>
        </w:rPr>
        <w:t xml:space="preserve">κύριε Υπουργέ, </w:t>
      </w:r>
      <w:r>
        <w:rPr>
          <w:rFonts w:eastAsia="Times New Roman" w:cs="Times New Roman"/>
          <w:szCs w:val="24"/>
        </w:rPr>
        <w:t>θα ήθελα τις απαντήσεις σας επί των θεμάτων που ανέπτυξα, με βάση αυτά που έχουν πει άνθρωποι που έχουν επιλεγεί από την ίδια την Κυ</w:t>
      </w:r>
      <w:r>
        <w:rPr>
          <w:rFonts w:eastAsia="Times New Roman" w:cs="Times New Roman"/>
          <w:szCs w:val="24"/>
        </w:rPr>
        <w:t>βέρνηση.</w:t>
      </w:r>
    </w:p>
    <w:p w14:paraId="356C801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56C801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w:t>
      </w:r>
      <w:r>
        <w:rPr>
          <w:rFonts w:eastAsia="Times New Roman" w:cs="Times New Roman"/>
          <w:szCs w:val="28"/>
        </w:rPr>
        <w:t xml:space="preserve">κύριε Υπουργέ, </w:t>
      </w:r>
      <w:r>
        <w:rPr>
          <w:rFonts w:eastAsia="Times New Roman" w:cs="Times New Roman"/>
          <w:szCs w:val="24"/>
        </w:rPr>
        <w:t>έχετε τον λόγο.</w:t>
      </w:r>
    </w:p>
    <w:p w14:paraId="356C801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Ευχαριστώ, κυρία Πρόεδρε.</w:t>
      </w:r>
    </w:p>
    <w:p w14:paraId="356C801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Κατ’ αρχ</w:t>
      </w:r>
      <w:r>
        <w:rPr>
          <w:rFonts w:eastAsia="Times New Roman" w:cs="Times New Roman"/>
          <w:szCs w:val="24"/>
        </w:rPr>
        <w:t>άς</w:t>
      </w:r>
      <w:r>
        <w:rPr>
          <w:rFonts w:eastAsia="Times New Roman" w:cs="Times New Roman"/>
          <w:szCs w:val="24"/>
        </w:rPr>
        <w:t xml:space="preserve">, σε σχέση με τις αναβολές –γιατί το λέτε </w:t>
      </w:r>
      <w:r>
        <w:rPr>
          <w:rFonts w:eastAsia="Times New Roman" w:cs="Times New Roman"/>
          <w:szCs w:val="24"/>
        </w:rPr>
        <w:t>για τέταρτη ή πέμπτη φορά σ</w:t>
      </w:r>
      <w:r>
        <w:rPr>
          <w:rFonts w:eastAsia="Times New Roman" w:cs="Times New Roman"/>
          <w:szCs w:val="24"/>
        </w:rPr>
        <w:t>ε</w:t>
      </w:r>
      <w:r>
        <w:rPr>
          <w:rFonts w:eastAsia="Times New Roman" w:cs="Times New Roman"/>
          <w:szCs w:val="24"/>
        </w:rPr>
        <w:t xml:space="preserve"> αυτή την Αίθουσα- γνωρίζετε ότι είναι αιτιολογημένες. Η μία αφορούσε την παρουσία του κ. Γκάμπριελ και η άλλη όταν ειδοποιήθηκα λίγες ώρες πριν ότι άλλαζαν οι ώρες που έπρεπε να ήμουν εδώ και ήταν έξω από το πρόγραμμά μου.</w:t>
      </w:r>
    </w:p>
    <w:p w14:paraId="356C801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την ουσία αυτών των ζητημάτων την έχουμε συζητήσει δύο φορές τις τελευταίες δεκαπέντε ημέρες, μία σε </w:t>
      </w:r>
      <w:r>
        <w:rPr>
          <w:rFonts w:eastAsia="Times New Roman" w:cs="Times New Roman"/>
          <w:szCs w:val="24"/>
        </w:rPr>
        <w:t>ε</w:t>
      </w:r>
      <w:r>
        <w:rPr>
          <w:rFonts w:eastAsia="Times New Roman" w:cs="Times New Roman"/>
          <w:szCs w:val="24"/>
        </w:rPr>
        <w:t>πιτροπή και μία σε Ολομέλεια της Βουλής. Αυτό δεν σημαίνει ότι δεν έχουμε τη δυνατότητα να το συζητήσουμε και σήμερα.</w:t>
      </w:r>
    </w:p>
    <w:p w14:paraId="356C801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Κύριε Μανιάτη, μιλήσατε για τα θέμ</w:t>
      </w:r>
      <w:r>
        <w:rPr>
          <w:rFonts w:eastAsia="Times New Roman" w:cs="Times New Roman"/>
          <w:szCs w:val="24"/>
        </w:rPr>
        <w:t xml:space="preserve">ατα των ληξιπρόθεσμων οφειλών της ΔΕΗ. Είναι το αποτύπωμα της πολιτικής σας το ύψος των ληξιπρόθεσμων της ΔΕΗ και η αναφορά του </w:t>
      </w:r>
      <w:r>
        <w:rPr>
          <w:rFonts w:eastAsia="Times New Roman" w:cs="Times New Roman"/>
          <w:szCs w:val="24"/>
        </w:rPr>
        <w:t>δ</w:t>
      </w:r>
      <w:r>
        <w:rPr>
          <w:rFonts w:eastAsia="Times New Roman" w:cs="Times New Roman"/>
          <w:szCs w:val="24"/>
        </w:rPr>
        <w:t xml:space="preserve">ιευθύνοντος </w:t>
      </w:r>
      <w:r>
        <w:rPr>
          <w:rFonts w:eastAsia="Times New Roman" w:cs="Times New Roman"/>
          <w:szCs w:val="24"/>
        </w:rPr>
        <w:t>σ</w:t>
      </w:r>
      <w:r>
        <w:rPr>
          <w:rFonts w:eastAsia="Times New Roman" w:cs="Times New Roman"/>
          <w:szCs w:val="24"/>
        </w:rPr>
        <w:t xml:space="preserve">υμβούλου και </w:t>
      </w:r>
      <w:r>
        <w:rPr>
          <w:rFonts w:eastAsia="Times New Roman" w:cs="Times New Roman"/>
          <w:szCs w:val="24"/>
        </w:rPr>
        <w:t>π</w:t>
      </w:r>
      <w:r>
        <w:rPr>
          <w:rFonts w:eastAsia="Times New Roman" w:cs="Times New Roman"/>
          <w:szCs w:val="24"/>
        </w:rPr>
        <w:t>ροέδρου της ΔΕΗ περί ενεργειακής χρεοκοπίας αφορά ακριβώς τον τρόπο που εσείς, όταν κυβερνούσατε, πρ</w:t>
      </w:r>
      <w:r>
        <w:rPr>
          <w:rFonts w:eastAsia="Times New Roman" w:cs="Times New Roman"/>
          <w:szCs w:val="24"/>
        </w:rPr>
        <w:t xml:space="preserve">οσωπικά αλλά και ως </w:t>
      </w:r>
      <w:r>
        <w:rPr>
          <w:rFonts w:eastAsia="Times New Roman" w:cs="Times New Roman"/>
          <w:szCs w:val="24"/>
        </w:rPr>
        <w:t>κ</w:t>
      </w:r>
      <w:r>
        <w:rPr>
          <w:rFonts w:eastAsia="Times New Roman" w:cs="Times New Roman"/>
          <w:szCs w:val="24"/>
        </w:rPr>
        <w:t xml:space="preserve">υβέρνηση, χειριστήκατε τα θέματα της ενέργειας. Είναι το αποτέλεσμα </w:t>
      </w:r>
      <w:r>
        <w:rPr>
          <w:rFonts w:eastAsia="Times New Roman" w:cs="Times New Roman"/>
          <w:szCs w:val="24"/>
        </w:rPr>
        <w:lastRenderedPageBreak/>
        <w:t>ακριβώς της διάλυσης μιας ολόκληρης κοινωνίας, η οποία τα τελευταία πέντε χρόνια επί των κυβερνήσεων ΠΑΣΟΚ και Νέας Δημοκρατίας απώλεσαν το 25% του Ακαθάριστου Εθνικού</w:t>
      </w:r>
      <w:r>
        <w:rPr>
          <w:rFonts w:eastAsia="Times New Roman" w:cs="Times New Roman"/>
          <w:szCs w:val="24"/>
        </w:rPr>
        <w:t xml:space="preserve"> Προϊόντος.</w:t>
      </w:r>
    </w:p>
    <w:p w14:paraId="356C801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Διαλύσατε εργασιακές σχέσεις και μικρομεσαία στρώματα. Κλείσατε επιχειρήσεις, αυξήσατε την ανεργία και έρχεστε εδώ πέρα να μας πείτε ότι το αποτέλεσμα αυτής της πολιτικής, που αποτυπώνεται βέβαια στη δυσπραγία των πολιτών να αντ</w:t>
      </w:r>
      <w:r>
        <w:rPr>
          <w:rFonts w:eastAsia="Times New Roman" w:cs="Times New Roman"/>
          <w:szCs w:val="24"/>
        </w:rPr>
        <w:t>ε</w:t>
      </w:r>
      <w:r>
        <w:rPr>
          <w:rFonts w:eastAsia="Times New Roman" w:cs="Times New Roman"/>
          <w:szCs w:val="24"/>
        </w:rPr>
        <w:t xml:space="preserve">πεξέλθουν στις </w:t>
      </w:r>
      <w:r>
        <w:rPr>
          <w:rFonts w:eastAsia="Times New Roman" w:cs="Times New Roman"/>
          <w:szCs w:val="24"/>
        </w:rPr>
        <w:t xml:space="preserve">υποχρεώσεις της ΔΕΗ, οφείλεται στον ΣΥΡΙΖΑ. Νομίζω ότι είναι αντιληπτό από τον καθένα σε ποιον οφείλεται. </w:t>
      </w:r>
    </w:p>
    <w:p w14:paraId="356C801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έπειτα, δεν είναι βέβαια 3,1 δισεκατομμύρια ευρώ αυτή τη στιγμή –και ευτυχώς!- οι ληξιπρόθεσμες υποχρεώσεις προς τη ΔΕΗ. Κάθε εβδομάδα, </w:t>
      </w:r>
      <w:r>
        <w:rPr>
          <w:rFonts w:eastAsia="Times New Roman" w:cs="Times New Roman"/>
          <w:szCs w:val="24"/>
        </w:rPr>
        <w:t>μάλιστα, βλέπω ότι αυξάνονται και μερικά εκατομμύρια. Δεν ξέρω πώς τα μετράτε και με τι άνεση τα προσεγγίζετε τα εκατομμύρια, αλλά δεν είναι τόσα.</w:t>
      </w:r>
    </w:p>
    <w:p w14:paraId="356C801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Αντίθετα, υπάρχουν θετικά σημάδια όταν αυτή τη στιγμή ένα ποσό πάνω από 0,5 δισεκατομμύρια ευρώ έχει ενταχθεί</w:t>
      </w:r>
      <w:r>
        <w:rPr>
          <w:rFonts w:eastAsia="Times New Roman" w:cs="Times New Roman"/>
          <w:szCs w:val="24"/>
        </w:rPr>
        <w:t xml:space="preserve"> –και εξυπηρετείται- απ’ αυτά τα ποσά με βάση την τελευταία ρύθμιση των τριάντα έξι </w:t>
      </w:r>
      <w:r>
        <w:rPr>
          <w:rFonts w:eastAsia="Times New Roman" w:cs="Times New Roman"/>
          <w:szCs w:val="24"/>
        </w:rPr>
        <w:lastRenderedPageBreak/>
        <w:t xml:space="preserve">δόσεων χωρίς προκαταβολή. Αυτό ήταν μια κίνηση η οποία ανακούφισε τον κόσμο, αλλά αύξησε και τη ρευστότητα της ΔΕΗ. </w:t>
      </w:r>
    </w:p>
    <w:p w14:paraId="356C801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Από εκεί και έπειτα, το σχέδιό μας στον χώρο της ηλεκτρ</w:t>
      </w:r>
      <w:r>
        <w:rPr>
          <w:rFonts w:eastAsia="Times New Roman" w:cs="Times New Roman"/>
          <w:szCs w:val="24"/>
        </w:rPr>
        <w:t xml:space="preserve">ικής ενέργειας είναι γνωστό. Ήταν γνωστό από την πρώτη στιγμή και στη συμφωνία που προέβλεπε ακριβώς τον τρόπο μετάβασης σε μια νέα ενεργειακή αγορά. Το ψηφίσαμε από κοινού. Αναφέρομαι στα ποσοστά τα οποία οφείλει να έχει η ΔΕΗ το 2020. </w:t>
      </w:r>
    </w:p>
    <w:p w14:paraId="356C802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Ξέρετε τι δεν ψηφί</w:t>
      </w:r>
      <w:r>
        <w:rPr>
          <w:rFonts w:eastAsia="Times New Roman" w:cs="Times New Roman"/>
          <w:szCs w:val="24"/>
        </w:rPr>
        <w:t>σαμε από κοινού και διαφέρουμε; Τον τρόπο που θα φθάσουμε εκεί. Είστε φανατικά υπέρ της ιδιωτικοποίησης. Το αποκαλύψατε και πριν από λίγο. Εμείς, λοιπόν, απέναντι στην πολιτική της εξαναγκασμένης, της βίαιης ιδιωτικοποίησης της δημόσιας περιουσίας λέμε «όχ</w:t>
      </w:r>
      <w:r>
        <w:rPr>
          <w:rFonts w:eastAsia="Times New Roman" w:cs="Times New Roman"/>
          <w:szCs w:val="24"/>
        </w:rPr>
        <w:t xml:space="preserve">ι». Γι’ αυτό και στον τελευταίο νόμο που ψηφίσαμε καταργήσαμε τον νέο νόμο για τη </w:t>
      </w:r>
      <w:r>
        <w:rPr>
          <w:rFonts w:eastAsia="Times New Roman" w:cs="Times New Roman"/>
          <w:szCs w:val="24"/>
        </w:rPr>
        <w:t>«</w:t>
      </w:r>
      <w:r>
        <w:rPr>
          <w:rFonts w:eastAsia="Times New Roman" w:cs="Times New Roman"/>
          <w:szCs w:val="24"/>
        </w:rPr>
        <w:t>μικρή ΔΕΗ</w:t>
      </w:r>
      <w:r>
        <w:rPr>
          <w:rFonts w:eastAsia="Times New Roman" w:cs="Times New Roman"/>
          <w:szCs w:val="24"/>
        </w:rPr>
        <w:t>»</w:t>
      </w:r>
      <w:r>
        <w:rPr>
          <w:rFonts w:eastAsia="Times New Roman" w:cs="Times New Roman"/>
          <w:szCs w:val="24"/>
        </w:rPr>
        <w:t xml:space="preserve"> και τον ψηφισμένο νόμο για την ιδιωτικοποίηση του 66% της ΔΕΗ και προωθούμε εναλλακτικά ένα άλλο σχέδιο. Μόλις προχθές ξεκίνησε η πρώτη φάση αυτού του σχεδίου και</w:t>
      </w:r>
      <w:r>
        <w:rPr>
          <w:rFonts w:eastAsia="Times New Roman" w:cs="Times New Roman"/>
          <w:szCs w:val="24"/>
        </w:rPr>
        <w:t xml:space="preserve"> προχωρά με επιτυχία, με τέσσερις εταιρείες από την Ιταλία, </w:t>
      </w:r>
      <w:r>
        <w:rPr>
          <w:rFonts w:eastAsia="Times New Roman" w:cs="Times New Roman"/>
          <w:szCs w:val="24"/>
        </w:rPr>
        <w:lastRenderedPageBreak/>
        <w:t>τη Γαλλία και δύο από την Κίνα να καταθέτουν προσφορές για την πρώτη φάση του διαγωνισμού, όταν προεξοφλούσαν άνθρωποι από τον δικό σας χώρο ότι θα ναυαγήσει ο διαγωνισμός για το 24% του ΑΔΜΗΕ, στ</w:t>
      </w:r>
      <w:r>
        <w:rPr>
          <w:rFonts w:eastAsia="Times New Roman" w:cs="Times New Roman"/>
          <w:szCs w:val="24"/>
        </w:rPr>
        <w:t xml:space="preserve">ον οποίο κρατά το 51% το </w:t>
      </w:r>
      <w:r>
        <w:rPr>
          <w:rFonts w:eastAsia="Times New Roman" w:cs="Times New Roman"/>
          <w:szCs w:val="24"/>
        </w:rPr>
        <w:t>δ</w:t>
      </w:r>
      <w:r>
        <w:rPr>
          <w:rFonts w:eastAsia="Times New Roman" w:cs="Times New Roman"/>
          <w:szCs w:val="24"/>
        </w:rPr>
        <w:t>ημόσιο.</w:t>
      </w:r>
    </w:p>
    <w:p w14:paraId="356C802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Αν αυτό δεν αποτελεί μια πολιτική επιτυχία και ένα πράσινο φως στον οδικό χάρτη που εξασφαλίζει τον δημόσιο χαρακτήρα των δικτύων, τότε τι είναι; Δεν είναι, όμως, η πολιτική της βίαιης ιδιωτικοποίησης που υποστηρίξατε. </w:t>
      </w:r>
    </w:p>
    <w:p w14:paraId="356C802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Απ</w:t>
      </w:r>
      <w:r>
        <w:rPr>
          <w:rFonts w:eastAsia="Times New Roman" w:cs="Times New Roman"/>
          <w:szCs w:val="24"/>
        </w:rPr>
        <w:t xml:space="preserve">ό την άλλη, εναλλακτικά ως προς τη </w:t>
      </w:r>
      <w:r>
        <w:rPr>
          <w:rFonts w:eastAsia="Times New Roman" w:cs="Times New Roman"/>
          <w:szCs w:val="24"/>
        </w:rPr>
        <w:t>«</w:t>
      </w:r>
      <w:r>
        <w:rPr>
          <w:rFonts w:eastAsia="Times New Roman" w:cs="Times New Roman"/>
          <w:szCs w:val="24"/>
        </w:rPr>
        <w:t>μικρή ΔΕΗ</w:t>
      </w:r>
      <w:r>
        <w:rPr>
          <w:rFonts w:eastAsia="Times New Roman" w:cs="Times New Roman"/>
          <w:szCs w:val="24"/>
        </w:rPr>
        <w:t>»</w:t>
      </w:r>
      <w:r>
        <w:rPr>
          <w:rFonts w:eastAsia="Times New Roman" w:cs="Times New Roman"/>
          <w:szCs w:val="24"/>
        </w:rPr>
        <w:t xml:space="preserve">, εκεί που σας σταμάτησε ο κόσμος και σας σταμάτησε η Κυβέρνηση ΣΥΡΙΖΑ-ΑΝΕΛ, προωθούμε τις δημοπρασίες ρεύματος μέσω του μηχανισμού των ΝΟΜΕ. </w:t>
      </w:r>
    </w:p>
    <w:p w14:paraId="356C802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Προφανώς, έχουμε μια διαφορετική αντίληψη. Προφανώς, είναι δύο διαφ</w:t>
      </w:r>
      <w:r>
        <w:rPr>
          <w:rFonts w:eastAsia="Times New Roman" w:cs="Times New Roman"/>
          <w:szCs w:val="24"/>
        </w:rPr>
        <w:t>ορετικοί κόσμοι. Τι να κάνουμε; Ο κόσμος κρίνει, μας αξιολογεί και παίρνει θέση.</w:t>
      </w:r>
    </w:p>
    <w:p w14:paraId="356C802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56C802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Ορίστε, κύριε Μανιάτη, έχετε τον λόγο για τρία λεπτά.</w:t>
      </w:r>
    </w:p>
    <w:p w14:paraId="356C802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Ήταν ενδιαφέρουσα η τοποθέτηση του κυρίου Υπουργού. Πράγματι, διαφέρουμε απολύτως, διότι έχει πολύ ενδιαφέρον να μπορεί να ισχυρίζεται κάποιος στο εθνικό Κοινοβούλιο ότι έχει διαπραγματευτεί και έχει υπογράψει από το 90% των πελατών που έχει η ΔΕΗ σήμερα, </w:t>
      </w:r>
      <w:r>
        <w:rPr>
          <w:rFonts w:eastAsia="Times New Roman" w:cs="Times New Roman"/>
          <w:szCs w:val="24"/>
        </w:rPr>
        <w:t xml:space="preserve">στο τέλος του 2019 να φθάσει στο 50% και όταν, επίσης, στο ίδιο κείμενο έχει υπογράψει ως Κυβέρνηση ΣΥΡΙΖΑ από το 70% της παραγωγής που έχει σήμερα η ΔΕΗ, υποχρεωτικά να φτάσει στο 50%. </w:t>
      </w:r>
    </w:p>
    <w:p w14:paraId="356C802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Όλα αυτά, κυρία Πρόεδρε, με τι αντάλλαγμα έγιναν; Πόσα είναι τα έσοδα</w:t>
      </w:r>
      <w:r>
        <w:rPr>
          <w:rFonts w:eastAsia="Times New Roman" w:cs="Times New Roman"/>
          <w:szCs w:val="24"/>
        </w:rPr>
        <w:t>; Τι θα εισπράξει η ΔΕΗ; Μηδέν! Με μηδέν αντίτιμο, λοιπόν, η Κυβέρνηση υπέγραψε να μειωθεί από το 90% στο 50% η πελατειακή βάση της ΔΕΗ και από το 70% στο 50% η παραγωγική βάση της ΔΕΗ. Τα συμπεράσματα νομίζω ότι είναι προφανή.</w:t>
      </w:r>
    </w:p>
    <w:p w14:paraId="356C802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όσον αφορά αυτή την ισ</w:t>
      </w:r>
      <w:r>
        <w:rPr>
          <w:rFonts w:eastAsia="Times New Roman" w:cs="Times New Roman"/>
          <w:szCs w:val="24"/>
        </w:rPr>
        <w:t>τορία ότι υπογράψαμε και εμείς το «μνημόνιο Τσίπρα» κ.λπ., να πω ότι το έχουμε απαντήσει χιλιάδες φορές. Εμείς με αίσθημα ευθύνης υπογράψαμε να μην πετάξουν τη χώρα μας από το ευρώ και την Ευρωζώνη. Όλα τα υπόλοιπα -και το ξέρουμε πολύ καλά-, η εξειδίκευση</w:t>
      </w:r>
      <w:r>
        <w:rPr>
          <w:rFonts w:eastAsia="Times New Roman" w:cs="Times New Roman"/>
          <w:szCs w:val="24"/>
        </w:rPr>
        <w:t xml:space="preserve"> των μέτρων, δεν περιέχονται στα μνημόνια, περιέχονται πάντα στις διαπραγματεύσεις, που με ικανότητα ή χωρίς ικανότητα, κατά περίπτωση, κάνουν οι διάφοροι Υπουργοί.</w:t>
      </w:r>
    </w:p>
    <w:p w14:paraId="356C802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Θα σας πω μια μικρή ιστορία, κυρία Πρόεδρε, που νομίζω ότι θα είναι ενδιαφέρουσα για τους σ</w:t>
      </w:r>
      <w:r>
        <w:rPr>
          <w:rFonts w:eastAsia="Times New Roman" w:cs="Times New Roman"/>
          <w:szCs w:val="24"/>
        </w:rPr>
        <w:t>υναδέλφους. Πριν τέσσερις μήνες ο Πρωθυπουργός</w:t>
      </w:r>
      <w:r>
        <w:rPr>
          <w:rFonts w:eastAsia="Times New Roman" w:cs="Times New Roman"/>
          <w:szCs w:val="24"/>
        </w:rPr>
        <w:t>, ο</w:t>
      </w:r>
      <w:r>
        <w:rPr>
          <w:rFonts w:eastAsia="Times New Roman" w:cs="Times New Roman"/>
          <w:szCs w:val="24"/>
        </w:rPr>
        <w:t xml:space="preserve"> κ. Τσίπρας</w:t>
      </w:r>
      <w:r>
        <w:rPr>
          <w:rFonts w:eastAsia="Times New Roman" w:cs="Times New Roman"/>
          <w:szCs w:val="24"/>
        </w:rPr>
        <w:t>,</w:t>
      </w:r>
      <w:r>
        <w:rPr>
          <w:rFonts w:eastAsia="Times New Roman" w:cs="Times New Roman"/>
          <w:szCs w:val="24"/>
        </w:rPr>
        <w:t xml:space="preserve"> παρακάλεσε -και ικανοποιήθηκε η παράκλησή του- να δει τον επισκεπτόμενο στη χώρα μας πρώην Πρωθυπουργό της Ιταλίας και επικεφαλής της Κεντροαριστεράς, της ιταλικής «Ελιάς», τον κ. Μάσιμο Ντ' Αλέμα. </w:t>
      </w:r>
    </w:p>
    <w:p w14:paraId="356C802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Ο Μάσιμο Ντ' Αλέμα, λοιπόν, το 1999 ήταν Πρωθυπουργός τη</w:t>
      </w:r>
      <w:r>
        <w:rPr>
          <w:rFonts w:eastAsia="Times New Roman" w:cs="Times New Roman"/>
          <w:szCs w:val="24"/>
        </w:rPr>
        <w:t xml:space="preserve">ς Ιταλίας και με Υπουργό Ενέργειας τον κ. Μπερσάνι έκανε την αντίστοιχη </w:t>
      </w:r>
      <w:r>
        <w:rPr>
          <w:rFonts w:eastAsia="Times New Roman" w:cs="Times New Roman"/>
          <w:szCs w:val="24"/>
        </w:rPr>
        <w:t>«</w:t>
      </w:r>
      <w:r>
        <w:rPr>
          <w:rFonts w:eastAsia="Times New Roman" w:cs="Times New Roman"/>
          <w:szCs w:val="24"/>
        </w:rPr>
        <w:t>μικρή ΔΕΗ</w:t>
      </w:r>
      <w:r>
        <w:rPr>
          <w:rFonts w:eastAsia="Times New Roman" w:cs="Times New Roman"/>
          <w:szCs w:val="24"/>
        </w:rPr>
        <w:t>»</w:t>
      </w:r>
      <w:r>
        <w:rPr>
          <w:rFonts w:eastAsia="Times New Roman" w:cs="Times New Roman"/>
          <w:szCs w:val="24"/>
        </w:rPr>
        <w:t xml:space="preserve"> στην Ιταλία. Ποιο ήταν το αποτέλεσμα της </w:t>
      </w:r>
      <w:r>
        <w:rPr>
          <w:rFonts w:eastAsia="Times New Roman" w:cs="Times New Roman"/>
          <w:szCs w:val="24"/>
        </w:rPr>
        <w:t>«</w:t>
      </w:r>
      <w:r>
        <w:rPr>
          <w:rFonts w:eastAsia="Times New Roman" w:cs="Times New Roman"/>
          <w:szCs w:val="24"/>
        </w:rPr>
        <w:t>μικρής ΔΕΗ</w:t>
      </w:r>
      <w:r>
        <w:rPr>
          <w:rFonts w:eastAsia="Times New Roman" w:cs="Times New Roman"/>
          <w:szCs w:val="24"/>
        </w:rPr>
        <w:t>»</w:t>
      </w:r>
      <w:r>
        <w:rPr>
          <w:rFonts w:eastAsia="Times New Roman" w:cs="Times New Roman"/>
          <w:szCs w:val="24"/>
        </w:rPr>
        <w:t xml:space="preserve"> στην Ιταλία; Η ENEL, η αντίστοιχη ΔΕΗ, μέσα στα χρόνια που μεσολάβησαν, τετραπλασίασε τα </w:t>
      </w:r>
      <w:r>
        <w:rPr>
          <w:rFonts w:eastAsia="Times New Roman" w:cs="Times New Roman"/>
          <w:szCs w:val="24"/>
        </w:rPr>
        <w:lastRenderedPageBreak/>
        <w:t>κέρδη της, από 22 δισεκατομμύ</w:t>
      </w:r>
      <w:r>
        <w:rPr>
          <w:rFonts w:eastAsia="Times New Roman" w:cs="Times New Roman"/>
          <w:szCs w:val="24"/>
        </w:rPr>
        <w:t xml:space="preserve">ρια κέρδη που είχε το 1999, το 2014 είχε 85 δισεκατομμύρια κέρδη και επεκτάθηκε από την Ιταλία μόνο που ήταν το 1999 σε άλλες σαράντα χώρες. </w:t>
      </w:r>
    </w:p>
    <w:p w14:paraId="356C802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Όσοι, λοιπόν, θέλουν να λένε ότι διεκδικούν να είναι σοσιαλδημοκράτες, ας πάρουν και κάποιο παράδειγμα από τους Ευ</w:t>
      </w:r>
      <w:r>
        <w:rPr>
          <w:rFonts w:eastAsia="Times New Roman" w:cs="Times New Roman"/>
          <w:szCs w:val="24"/>
        </w:rPr>
        <w:t>ρωπαίους σοσιαλδημοκράτες.</w:t>
      </w:r>
    </w:p>
    <w:p w14:paraId="356C802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Όμως, ο αξιότιμος κύριος Υπουργός αναφέρθηκε στα ΝΟΜΕ. Τα ΝΟΜΕ, για το πούμε με απλά λόγια, είναι: Παράγει η ΔΕΗ με τα δικά της εργοστάσια σε τιμή κόστους, τα αγοράζουν οι ιδιώτες και τα πωλούν. Η ΔΕΗ, λοιπόν, χρησιμοποιείται ως </w:t>
      </w:r>
      <w:r>
        <w:rPr>
          <w:rFonts w:eastAsia="Times New Roman" w:cs="Times New Roman"/>
          <w:szCs w:val="24"/>
        </w:rPr>
        <w:t xml:space="preserve">ένα εργαλείο παραγωγής ηλεκτρικής ενέργειας μηδενικού οφέλους για την ίδια. Αυτό ακριβώς είναι που δεν θέλει με κανέναν τρόπο να εφαρμόσει η διοίκηση της ΔΕΗ. </w:t>
      </w:r>
    </w:p>
    <w:p w14:paraId="356C802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Όμως, για να κλείσω για τη «μικρή ΔΕΗ», θα πω κάτι το οποίο θεωρώ χρήσιμο να καταγραφεί στα Πρακ</w:t>
      </w:r>
      <w:r>
        <w:rPr>
          <w:rFonts w:eastAsia="Times New Roman" w:cs="Times New Roman"/>
          <w:szCs w:val="24"/>
        </w:rPr>
        <w:t xml:space="preserve">τικά. Η ακύρωση του διαγωνισμού της νομοθεσίας για τη «μικρή ΔΕΗ» είχε δύο τεράστιες συνέπειες. Η πρώτη ήταν ότι, αν εφαρμοζόταν ο νόμος, η ΔΕΗ -όχι κανένα ΤΑΙΠΕΔ, όχι κανένα υπερταμείο- θα </w:t>
      </w:r>
      <w:r>
        <w:rPr>
          <w:rFonts w:eastAsia="Times New Roman" w:cs="Times New Roman"/>
          <w:szCs w:val="24"/>
        </w:rPr>
        <w:lastRenderedPageBreak/>
        <w:t>εισέπραττε από την πώληση του 30% περίπου 2 δισεκατομμύρια ευρώ, ό</w:t>
      </w:r>
      <w:r>
        <w:rPr>
          <w:rFonts w:eastAsia="Times New Roman" w:cs="Times New Roman"/>
          <w:szCs w:val="24"/>
        </w:rPr>
        <w:t>ση ήταν η εκτίμηση του ανεξάρτητου εκτιμητή, και επιπλέον όποιος αγόραζε το 30% προβλεπόταν στον νόμο υποχρεωτικά να επενδύσει στο μεγάλο εργοστάσιο της Μελίτης στη Φλώρινα, ένα συνολικό προϋπολογισμό επενδύσεων για τη δυτική Μακεδονία 5 δισεκατομμυρίων ευ</w:t>
      </w:r>
      <w:r>
        <w:rPr>
          <w:rFonts w:eastAsia="Times New Roman" w:cs="Times New Roman"/>
          <w:szCs w:val="24"/>
        </w:rPr>
        <w:t xml:space="preserve">ρώ. Η «μικρή ΔΕΗ», λοιπόν, θα έφερνε στη «μαμά ΔΕΗ» 5 δισεκατομμύρια ευρώ επενδύσεις και έσοδα. </w:t>
      </w:r>
    </w:p>
    <w:p w14:paraId="356C802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Εγώ αναρωτιέμαι αν ο κύριος Υπουργός μπορεί να μας πει πόσα έσοδα θα φέρουν στη ΔΕΗ οι δικές του επιλογές. Βεβαίως, με χαρά θα ακούσω να μας πει πόσα είναι σήμ</w:t>
      </w:r>
      <w:r>
        <w:rPr>
          <w:rFonts w:eastAsia="Times New Roman" w:cs="Times New Roman"/>
          <w:szCs w:val="24"/>
        </w:rPr>
        <w:t>ερα τα πραγματικά χρέη των πολιτών προς τη ΔΕΗ, αφού είναι δεδομένο ότι συμφωνήσαμε πως τον Ιανουάριο του 2015 ήταν μόλις 1,7 δισεκατομμύρια. Αν δεν είναι 3,1 δισεκατομμύρια, όσα είπα εγώ, ας μας πει ο κύριος Υπουργός πόσα είναι.</w:t>
      </w:r>
    </w:p>
    <w:p w14:paraId="356C802F" w14:textId="77777777" w:rsidR="00683B35" w:rsidRDefault="00C91889">
      <w:pPr>
        <w:spacing w:line="600" w:lineRule="auto"/>
        <w:ind w:firstLine="720"/>
        <w:contextualSpacing/>
        <w:jc w:val="both"/>
        <w:rPr>
          <w:rFonts w:eastAsia="Times New Roman" w:cs="Times New Roman"/>
          <w:szCs w:val="24"/>
        </w:rPr>
      </w:pPr>
      <w:r>
        <w:rPr>
          <w:rFonts w:eastAsia="Times New Roman"/>
          <w:szCs w:val="24"/>
        </w:rPr>
        <w:t>Ευχαριστώ πολύ, κ</w:t>
      </w:r>
      <w:r>
        <w:rPr>
          <w:rFonts w:eastAsia="Times New Roman" w:cs="Times New Roman"/>
          <w:szCs w:val="24"/>
        </w:rPr>
        <w:t>υρία Πρόε</w:t>
      </w:r>
      <w:r>
        <w:rPr>
          <w:rFonts w:eastAsia="Times New Roman" w:cs="Times New Roman"/>
          <w:szCs w:val="24"/>
        </w:rPr>
        <w:t xml:space="preserve">δρε. </w:t>
      </w:r>
    </w:p>
    <w:p w14:paraId="356C803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w:t>
      </w:r>
    </w:p>
    <w:p w14:paraId="356C803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(ΠΑΝΟΣ) ΣΚΟΥΡΛΕΤΗΣ (Υπουργός Περιβάλλοντος και Ενέργειας): </w:t>
      </w:r>
      <w:r>
        <w:rPr>
          <w:rFonts w:eastAsia="Times New Roman" w:cs="Times New Roman"/>
          <w:szCs w:val="24"/>
        </w:rPr>
        <w:t>Αυτό που θέλω να αναγνωρίσω στον κ. Μανιάτη είναι ότι τουλάχιστον είναι ειλικρινής στην υπεράσπιση της αν</w:t>
      </w:r>
      <w:r>
        <w:rPr>
          <w:rFonts w:eastAsia="Times New Roman" w:cs="Times New Roman"/>
          <w:szCs w:val="24"/>
        </w:rPr>
        <w:t>τίληψης της ιδιωτικοποίησης στον χώρο της ενέργειας, αδιαφορώντας για το κόστος, αδιαφορώντας για τη δημόσια περιουσία. Ιδιωτικοποίηση, ιδιωτικοποίηση! Αφιέρωσε την απάντησή του στη δευτερολογία του στο να υπερασπιστεί αυτή την πολιτική.</w:t>
      </w:r>
    </w:p>
    <w:p w14:paraId="356C803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Και προσέξτε τώρα.</w:t>
      </w:r>
      <w:r>
        <w:rPr>
          <w:rFonts w:eastAsia="Times New Roman" w:cs="Times New Roman"/>
          <w:szCs w:val="24"/>
        </w:rPr>
        <w:t xml:space="preserve"> Μιλάμε για μια ιδιωτικοποίηση που γίνεται σε μια χώρα η οποία έχει τεράστια προβλήματα στα δημόσια οικονομικά της, μια ιδιωτικοποίηση που γίνεται με το πιστόλι στον κρόταφο, όπου ο κ. Μανιάτης ανακαλύπτει 2.000.000.000 από εδώ και 5.000.000.000 από εκεί. </w:t>
      </w:r>
      <w:r>
        <w:rPr>
          <w:rFonts w:eastAsia="Times New Roman" w:cs="Times New Roman"/>
          <w:szCs w:val="24"/>
        </w:rPr>
        <w:t xml:space="preserve">Είναι η ευκολία με την οποία ανέβαζε και τα ληξιπρόθεσμα. </w:t>
      </w:r>
    </w:p>
    <w:p w14:paraId="356C803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Έχουν αποτύχει αυτές οι ιδιωτικοποιήσεις οι οποίες γίνονται κάτω από τις συνθήκες μιας δημοσιονομικής αγχόνης, κάτω από τις συνθήκες μιας πολιτικής εξαιτίας της οποίας η οικονομία της χώρας κρέμετα</w:t>
      </w:r>
      <w:r>
        <w:rPr>
          <w:rFonts w:eastAsia="Times New Roman" w:cs="Times New Roman"/>
          <w:szCs w:val="24"/>
        </w:rPr>
        <w:t xml:space="preserve">ι ουσιαστικά από μια κλωστή, διότι δεν αποδίδουν. Ξέρετε γιατί δεν αποδίδουν; Διότι σύμφωνα με </w:t>
      </w:r>
      <w:r>
        <w:rPr>
          <w:rFonts w:eastAsia="Times New Roman" w:cs="Times New Roman"/>
          <w:szCs w:val="24"/>
        </w:rPr>
        <w:lastRenderedPageBreak/>
        <w:t>τους νόμους της αγοράς, ο αγοραστής το ξέρει αυτό. Όμως, υπάρχει χρονοδιάγραμμα. Πρέπει να το πουλήσεις. Είσαι αναγκασμένος να το πουλήσεις. Άρα δεν υπάρχουν έστ</w:t>
      </w:r>
      <w:r>
        <w:rPr>
          <w:rFonts w:eastAsia="Times New Roman" w:cs="Times New Roman"/>
          <w:szCs w:val="24"/>
        </w:rPr>
        <w:t>ω οι κανόνες του ελεύθερου ανταγωνισμού, για να υπάρξουν πλειοδότες-μειοδότες, για να λειτουργήσει, εν πάση περιπτώσει, προς όφελος της επιχείρησης που πωλείται με τους κανόνες της αγοράς και άρα να έχεις μεγαλύτερο τίμημα. Αυτή την πολιτική προσπάθησαν να</w:t>
      </w:r>
      <w:r>
        <w:rPr>
          <w:rFonts w:eastAsia="Times New Roman" w:cs="Times New Roman"/>
          <w:szCs w:val="24"/>
        </w:rPr>
        <w:t xml:space="preserve"> περάσουν οι προηγούμενες κυβερνήσεις και αυτή την πολιτική την σταματήσαμε. </w:t>
      </w:r>
    </w:p>
    <w:p w14:paraId="356C803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Και ο κ. Μανιάτης μίλησε για τη διαδικασία που σταμάτησε. Πράγματι η διαδικασία των δημοπρασιών ρεύματος είναι εναλλακτικό σχέδιο, ένας μεταβατικός μηχανισμός για να αποφύγουμε α</w:t>
      </w:r>
      <w:r>
        <w:rPr>
          <w:rFonts w:eastAsia="Times New Roman" w:cs="Times New Roman"/>
          <w:szCs w:val="24"/>
        </w:rPr>
        <w:t xml:space="preserve">υτό για το οποίο είχαν δεσμεύσει τη χώρα οι προηγούμενες κυβερνήσεις. Αλήθεια, με ποιο όφελος; Με κανένα κοινωνικό όφελος και κανένα όφελος για τη ΔΕΗ, η οποία θα πήγαινε λαβωμένη στο νέο ενεργειακό πεδίο, έτσι όπως αυτό διαμορφώνεται. </w:t>
      </w:r>
    </w:p>
    <w:p w14:paraId="356C803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λέτε ότι ο μηχα</w:t>
      </w:r>
      <w:r>
        <w:rPr>
          <w:rFonts w:eastAsia="Times New Roman" w:cs="Times New Roman"/>
          <w:szCs w:val="24"/>
        </w:rPr>
        <w:t xml:space="preserve">νισμός των ΝΟΜΕ είναι χειρότερος. Γιατί είναι χειρότερος ο μηχανισμός των ΝΟΜΕ; Διότι προφανώς δεν ξέρετε ούτε τα στοιχεία. Δεν ξέρετε τα στοιχεία! Λέτε «ούτε ένα ευρώ». Δεν θα γίνεται δημοπρασία ρεύματος; Αυτές δεν θα αποτιμώνται σε κάποιες τιμές; Δεν θα </w:t>
      </w:r>
      <w:r>
        <w:rPr>
          <w:rFonts w:eastAsia="Times New Roman" w:cs="Times New Roman"/>
          <w:szCs w:val="24"/>
        </w:rPr>
        <w:t xml:space="preserve">εισπράττει η ΔΕΗ; Έτσι όπως όπως τα παρουσιάζετε εσείς, μας δώσατε την εντύπωση ότι θα βγαίνει κάθε μέρα η ΔΕΗ και θα χαρίζει δωρεάν μεγαβατώρες. Δεν είναι έτσι. </w:t>
      </w:r>
    </w:p>
    <w:p w14:paraId="356C803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Στη δική μας αντίληψη για τη μετάβαση σε μια ανοι</w:t>
      </w:r>
      <w:r>
        <w:rPr>
          <w:rFonts w:eastAsia="Times New Roman" w:cs="Times New Roman"/>
          <w:szCs w:val="24"/>
        </w:rPr>
        <w:t>κ</w:t>
      </w:r>
      <w:r>
        <w:rPr>
          <w:rFonts w:eastAsia="Times New Roman" w:cs="Times New Roman"/>
          <w:szCs w:val="24"/>
        </w:rPr>
        <w:t>τή αγορά θέλουμε να είναι ισχυρός παίκτης τ</w:t>
      </w:r>
      <w:r>
        <w:rPr>
          <w:rFonts w:eastAsia="Times New Roman" w:cs="Times New Roman"/>
          <w:szCs w:val="24"/>
        </w:rPr>
        <w:t>ο δημόσιο. Και θέλουμε να είναι ισχυρός παίκτης το δημόσιο, για να μπορεί ακριβώς λόγω της ισχυρής του θέσης να καθορίζει τους όρους του παιχνιδιού στην ανοι</w:t>
      </w:r>
      <w:r>
        <w:rPr>
          <w:rFonts w:eastAsia="Times New Roman" w:cs="Times New Roman"/>
          <w:szCs w:val="24"/>
        </w:rPr>
        <w:t>κ</w:t>
      </w:r>
      <w:r>
        <w:rPr>
          <w:rFonts w:eastAsia="Times New Roman" w:cs="Times New Roman"/>
          <w:szCs w:val="24"/>
        </w:rPr>
        <w:t>τή αγορά ενέργειας. Όλοι έχουμε αποδεχθεί ότι έχουμε φύγει πια από τις μονοπωλιακές καταστάσεις το</w:t>
      </w:r>
      <w:r>
        <w:rPr>
          <w:rFonts w:eastAsia="Times New Roman" w:cs="Times New Roman"/>
          <w:szCs w:val="24"/>
        </w:rPr>
        <w:t xml:space="preserve">υ ’70 και του ’80. Αυτό που έχει σημασία, όμως, είναι να έχουμε μια πολιτική όπου το δημόσιο να είναι ακριβώς ο ισχυρός παίκτης της αγοράς. </w:t>
      </w:r>
    </w:p>
    <w:p w14:paraId="356C803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η παραγωγή της ΔΕΗ σήμερα, κύριε Μανιάτη, το μερίδιό της δηλαδή είναι γύρω στο 57% και όχι γύρω στο 70%, </w:t>
      </w:r>
      <w:r>
        <w:rPr>
          <w:rFonts w:eastAsia="Times New Roman" w:cs="Times New Roman"/>
          <w:szCs w:val="24"/>
        </w:rPr>
        <w:t xml:space="preserve">όπως αναφέρατε. Καλύπτεται από τις εισαγωγές </w:t>
      </w:r>
      <w:r>
        <w:rPr>
          <w:rFonts w:eastAsia="Times New Roman" w:cs="Times New Roman"/>
          <w:szCs w:val="24"/>
        </w:rPr>
        <w:t>και λοιπά</w:t>
      </w:r>
      <w:r>
        <w:rPr>
          <w:rFonts w:eastAsia="Times New Roman" w:cs="Times New Roman"/>
          <w:szCs w:val="24"/>
        </w:rPr>
        <w:t xml:space="preserve">. Έχει πέσει αυτή τη στιγμή και γι’ αυτό δεν τρομάζει ο στόχος του 50% στο επίπεδο της παραγωγής. </w:t>
      </w:r>
    </w:p>
    <w:p w14:paraId="356C803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356C803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Εκείνο το οποίο απο</w:t>
      </w:r>
      <w:r>
        <w:rPr>
          <w:rFonts w:eastAsia="Times New Roman" w:cs="Times New Roman"/>
          <w:szCs w:val="24"/>
        </w:rPr>
        <w:t xml:space="preserve">τελεί αυτή τη στιγμή μια πρόκληση για τη ΔΕΗ είναι η διείσδυσή της στις βαλκανικές χώρες. Και ήδη αυτή τη στιγμή γίνονται συζητήσεις και με τη </w:t>
      </w:r>
      <w:r>
        <w:rPr>
          <w:rFonts w:eastAsia="Times New Roman" w:cs="Times New Roman"/>
          <w:szCs w:val="24"/>
          <w:lang w:val="en-US"/>
        </w:rPr>
        <w:t>FYROM</w:t>
      </w:r>
      <w:r>
        <w:rPr>
          <w:rFonts w:eastAsia="Times New Roman" w:cs="Times New Roman"/>
          <w:szCs w:val="24"/>
        </w:rPr>
        <w:t xml:space="preserve"> και με την Αλβανία για τη δημιουργία υδροηλεκτρικών εργοστασίων, αλλά και προσπάθεια για να επεκταθεί σε άλ</w:t>
      </w:r>
      <w:r>
        <w:rPr>
          <w:rFonts w:eastAsia="Times New Roman" w:cs="Times New Roman"/>
          <w:szCs w:val="24"/>
        </w:rPr>
        <w:t xml:space="preserve">λα πεδία, όπως στα ζητήματα που έχουν να κάνουν με το φυσικό αέριο για να μπορέσει να επεκταθεί και να καλύψει το χαμένο έδαφος στις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 xml:space="preserve">νέργειας. </w:t>
      </w:r>
    </w:p>
    <w:p w14:paraId="356C803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εσείς προσωπικά, επειδή διατελέσατε επί πολλά χρόνια με διάφορους ρόλους στο Υπουργε</w:t>
      </w:r>
      <w:r>
        <w:rPr>
          <w:rFonts w:eastAsia="Times New Roman" w:cs="Times New Roman"/>
          <w:szCs w:val="24"/>
        </w:rPr>
        <w:t xml:space="preserve">ίο Ενέργειας, θα πρέπει να απολογηθείτε γιατί η ΔΕΗ είναι ο τελευταίος παίκτης στον τομέα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 Γιατί η ΔΕΗ, που ήταν η πρώτη σ</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w:t>
      </w:r>
      <w:r>
        <w:rPr>
          <w:rFonts w:eastAsia="Times New Roman" w:cs="Times New Roman"/>
          <w:szCs w:val="24"/>
        </w:rPr>
        <w:t xml:space="preserve">τη χώρα, δεν έχει σχεδόν τίποτα και το μερίδιό της είναι σχεδόν κάτω από το 2%; Αυτές είναι απαντήσεις που οφείλετε. </w:t>
      </w:r>
    </w:p>
    <w:p w14:paraId="356C803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χαίρομαι για τη σημερινή συζήτηση, διότι έδωσε πράγματι τη </w:t>
      </w:r>
      <w:r>
        <w:rPr>
          <w:rFonts w:eastAsia="Times New Roman"/>
          <w:szCs w:val="24"/>
        </w:rPr>
        <w:t>δυνατότητα</w:t>
      </w:r>
      <w:r>
        <w:rPr>
          <w:rFonts w:eastAsia="Times New Roman" w:cs="Times New Roman"/>
          <w:szCs w:val="24"/>
        </w:rPr>
        <w:t xml:space="preserve"> να καταλάβει κάποια πράγματα ο κόσμος που μας πα</w:t>
      </w:r>
      <w:r>
        <w:rPr>
          <w:rFonts w:eastAsia="Times New Roman" w:cs="Times New Roman"/>
          <w:szCs w:val="24"/>
        </w:rPr>
        <w:t xml:space="preserve">ρακολουθεί. </w:t>
      </w:r>
    </w:p>
    <w:p w14:paraId="356C803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56C803D" w14:textId="77777777" w:rsidR="00683B35" w:rsidRDefault="00C91889">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Τώρα, κυρίες και κύριοι συνάδελφοι, θα συζητηθεί η έβδομη </w:t>
      </w:r>
      <w:r>
        <w:rPr>
          <w:rFonts w:eastAsia="Times New Roman"/>
          <w:szCs w:val="24"/>
        </w:rPr>
        <w:t xml:space="preserve">με </w:t>
      </w:r>
      <w:r>
        <w:rPr>
          <w:rFonts w:eastAsia="Times New Roman"/>
          <w:szCs w:val="24"/>
        </w:rPr>
        <w:t>αριθμό 1103/8-7-2016 επίκαιρη ερώτηση δεύτερου κύκλου του Βουλευτή Χαλκιδικής της Νέας Δημοκρατίας κ. Γεωργίου Βαγιωνά προ</w:t>
      </w:r>
      <w:r>
        <w:rPr>
          <w:rFonts w:eastAsia="Times New Roman"/>
          <w:szCs w:val="24"/>
        </w:rPr>
        <w:t>ς τον Υπουργό Περιβάλλοντος και Ενέργειας, σχετικά με τον κίνδυνο διακοπής της κατασκευής ζωτικής σημασίας έργων στο</w:t>
      </w:r>
      <w:r>
        <w:rPr>
          <w:rFonts w:eastAsia="Times New Roman"/>
          <w:szCs w:val="24"/>
        </w:rPr>
        <w:t>ν</w:t>
      </w:r>
      <w:r>
        <w:rPr>
          <w:rFonts w:eastAsia="Times New Roman"/>
          <w:szCs w:val="24"/>
        </w:rPr>
        <w:t xml:space="preserve"> Νομό Χαλκιδικής. </w:t>
      </w:r>
    </w:p>
    <w:p w14:paraId="356C803E" w14:textId="77777777" w:rsidR="00683B35" w:rsidRDefault="00C91889">
      <w:pPr>
        <w:spacing w:line="600" w:lineRule="auto"/>
        <w:ind w:firstLine="720"/>
        <w:contextualSpacing/>
        <w:jc w:val="both"/>
        <w:rPr>
          <w:rFonts w:eastAsia="Times New Roman"/>
          <w:szCs w:val="24"/>
        </w:rPr>
      </w:pPr>
      <w:r>
        <w:rPr>
          <w:rFonts w:eastAsia="Times New Roman"/>
          <w:szCs w:val="24"/>
        </w:rPr>
        <w:t>Στην ερώτηση θα απαντήσει ο Αναπληρωτής Υπουργός κ. Ιωάννης Τσιρώνης.</w:t>
      </w:r>
    </w:p>
    <w:p w14:paraId="356C803F" w14:textId="77777777" w:rsidR="00683B35" w:rsidRDefault="00C91889">
      <w:pPr>
        <w:spacing w:line="600" w:lineRule="auto"/>
        <w:ind w:firstLine="720"/>
        <w:contextualSpacing/>
        <w:jc w:val="both"/>
        <w:rPr>
          <w:rFonts w:eastAsia="Times New Roman"/>
          <w:szCs w:val="24"/>
        </w:rPr>
      </w:pPr>
      <w:r>
        <w:rPr>
          <w:rFonts w:eastAsia="Times New Roman"/>
          <w:szCs w:val="24"/>
        </w:rPr>
        <w:lastRenderedPageBreak/>
        <w:t>Ορίστε, κύριε Βαγιωνά, έχετε τον λόγο για δύο λεπτ</w:t>
      </w:r>
      <w:r>
        <w:rPr>
          <w:rFonts w:eastAsia="Times New Roman"/>
          <w:szCs w:val="24"/>
        </w:rPr>
        <w:t>ά.</w:t>
      </w:r>
    </w:p>
    <w:p w14:paraId="356C8040" w14:textId="77777777" w:rsidR="00683B35" w:rsidRDefault="00C91889">
      <w:pPr>
        <w:spacing w:line="600" w:lineRule="auto"/>
        <w:ind w:firstLine="720"/>
        <w:contextualSpacing/>
        <w:jc w:val="both"/>
        <w:rPr>
          <w:rFonts w:eastAsia="Times New Roman"/>
          <w:szCs w:val="24"/>
        </w:rPr>
      </w:pPr>
      <w:r>
        <w:rPr>
          <w:rFonts w:eastAsia="Times New Roman"/>
          <w:b/>
          <w:szCs w:val="24"/>
        </w:rPr>
        <w:t>ΓΕΩΡΓΙΟΣ ΒΑΓΙΩΝΑΣ:</w:t>
      </w:r>
      <w:r>
        <w:rPr>
          <w:rFonts w:eastAsia="Times New Roman"/>
          <w:szCs w:val="24"/>
        </w:rPr>
        <w:t xml:space="preserve"> Όπως αναφέρω στην επίκαιρη ερώτηση, πρόκειται για δύο οδικά έργα, δασικούς δρόμους τρίτης κατηγορίας, που γίνονται στο</w:t>
      </w:r>
      <w:r>
        <w:rPr>
          <w:rFonts w:eastAsia="Times New Roman"/>
          <w:szCs w:val="24"/>
        </w:rPr>
        <w:t>ν</w:t>
      </w:r>
      <w:r>
        <w:rPr>
          <w:rFonts w:eastAsia="Times New Roman"/>
          <w:szCs w:val="24"/>
        </w:rPr>
        <w:t xml:space="preserve"> Νομό Χαλκιδικής και ιδιαίτερα στον Δήμο Σιθωνίας. </w:t>
      </w:r>
    </w:p>
    <w:p w14:paraId="356C8041" w14:textId="77777777" w:rsidR="00683B35" w:rsidRDefault="00C91889">
      <w:pPr>
        <w:spacing w:line="600" w:lineRule="auto"/>
        <w:ind w:firstLine="720"/>
        <w:contextualSpacing/>
        <w:jc w:val="both"/>
        <w:rPr>
          <w:rFonts w:eastAsia="Times New Roman"/>
          <w:szCs w:val="24"/>
        </w:rPr>
      </w:pPr>
      <w:r>
        <w:rPr>
          <w:rFonts w:eastAsia="Times New Roman"/>
          <w:szCs w:val="24"/>
        </w:rPr>
        <w:t xml:space="preserve">Ο ένας δρόμος είναι </w:t>
      </w:r>
      <w:r>
        <w:rPr>
          <w:rFonts w:eastAsia="Times New Roman"/>
          <w:szCs w:val="24"/>
        </w:rPr>
        <w:t>σαράντα δύο</w:t>
      </w:r>
      <w:r>
        <w:rPr>
          <w:rFonts w:eastAsia="Times New Roman"/>
          <w:szCs w:val="24"/>
        </w:rPr>
        <w:t xml:space="preserve"> χιλιόμετρα και κάτι και ο άλλος</w:t>
      </w:r>
      <w:r>
        <w:rPr>
          <w:rFonts w:eastAsia="Times New Roman"/>
          <w:szCs w:val="24"/>
        </w:rPr>
        <w:t xml:space="preserve"> δρόμος είναι </w:t>
      </w:r>
      <w:r>
        <w:rPr>
          <w:rFonts w:eastAsia="Times New Roman"/>
          <w:szCs w:val="24"/>
        </w:rPr>
        <w:t>τ</w:t>
      </w:r>
      <w:r>
        <w:rPr>
          <w:rFonts w:eastAsia="Times New Roman"/>
          <w:szCs w:val="24"/>
        </w:rPr>
        <w:t>εσσεράμισι</w:t>
      </w:r>
      <w:r>
        <w:rPr>
          <w:rFonts w:eastAsia="Times New Roman"/>
          <w:szCs w:val="24"/>
        </w:rPr>
        <w:t xml:space="preserve"> </w:t>
      </w:r>
      <w:r>
        <w:rPr>
          <w:rFonts w:eastAsia="Times New Roman"/>
          <w:szCs w:val="24"/>
        </w:rPr>
        <w:t xml:space="preserve">χιλιόμετρα. Οι δρόμοι έχουν αρχίσει να γίνονται, αλλά επειδή οι εργολάβοι έχουν να πληρωθούν από τον Δεκέμβριο του 2016, έχουν σταματήσει. Έχουν κόψει τρία και δύο εντάλματα ο καθένας χωριστά, τα οποία είναι απλήρωτα. </w:t>
      </w:r>
    </w:p>
    <w:p w14:paraId="356C8042" w14:textId="77777777" w:rsidR="00683B35" w:rsidRDefault="00C91889">
      <w:pPr>
        <w:spacing w:line="600" w:lineRule="auto"/>
        <w:ind w:firstLine="720"/>
        <w:contextualSpacing/>
        <w:jc w:val="both"/>
        <w:rPr>
          <w:rFonts w:eastAsia="Times New Roman"/>
          <w:szCs w:val="24"/>
        </w:rPr>
      </w:pPr>
      <w:r>
        <w:rPr>
          <w:rFonts w:eastAsia="Times New Roman"/>
          <w:szCs w:val="24"/>
        </w:rPr>
        <w:t>Το θέμα είναι ότι ο δρόμος στη Χερσόνησο της Σιθωνίας είναι κατ’ εξοχήν τουριστικός. Οι δρόμοι αυτοί είναι απαραίτητο να γίνουν, διότι αποσυμφορούν το περιφερειακό δίκτυο, διότι όλα τα αγροτικά μηχανήματα είναι υποχρεωμένα να πάνε από εκεί. Οι ντόπιοι θα π</w:t>
      </w:r>
      <w:r>
        <w:rPr>
          <w:rFonts w:eastAsia="Times New Roman"/>
          <w:szCs w:val="24"/>
        </w:rPr>
        <w:t xml:space="preserve">ροτιμούν αυτόν τον δασικό δρόμο, διότι είναι κοντύτερα, έστω κι αν είναι ανώμαλος. Δεν θα χρειάζεται να βρίσκονται στον περιφερειακό δρόμο. </w:t>
      </w:r>
    </w:p>
    <w:p w14:paraId="356C804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Ο άλλος δρόμος, ο μικρός των τεσσεράμισι χιλιομέτρων, είναι από τον ιστορικό παραδοσιακό οικισμό του Παρθενώνα μέχρ</w:t>
      </w:r>
      <w:r>
        <w:rPr>
          <w:rFonts w:eastAsia="Times New Roman" w:cs="Times New Roman"/>
          <w:szCs w:val="24"/>
        </w:rPr>
        <w:t>ι το</w:t>
      </w:r>
      <w:r>
        <w:rPr>
          <w:rFonts w:eastAsia="Times New Roman" w:cs="Times New Roman"/>
          <w:szCs w:val="24"/>
        </w:rPr>
        <w:t xml:space="preserve"> Δασικό Φυτώριο</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ν είχε γίνει, ίσως η φωτιά, η οποία έγινε πρόσφατα δίπλα στο </w:t>
      </w:r>
      <w:r>
        <w:rPr>
          <w:rFonts w:eastAsia="Times New Roman" w:cs="Times New Roman"/>
          <w:szCs w:val="24"/>
        </w:rPr>
        <w:t>«</w:t>
      </w:r>
      <w:r>
        <w:rPr>
          <w:rFonts w:eastAsia="Times New Roman" w:cs="Times New Roman"/>
          <w:szCs w:val="24"/>
        </w:rPr>
        <w:t>Πόρτο Καρράς</w:t>
      </w:r>
      <w:r>
        <w:rPr>
          <w:rFonts w:eastAsia="Times New Roman" w:cs="Times New Roman"/>
          <w:szCs w:val="24"/>
        </w:rPr>
        <w:t>»</w:t>
      </w:r>
      <w:r>
        <w:rPr>
          <w:rFonts w:eastAsia="Times New Roman" w:cs="Times New Roman"/>
          <w:szCs w:val="24"/>
        </w:rPr>
        <w:t>, να είχε αποφευχθεί.</w:t>
      </w:r>
    </w:p>
    <w:p w14:paraId="356C804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παρακαλώ τον Υπουργό να φροντίσει και για τους δύο δρόμους, μιας και οι δύο δρόμοι είναι στο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«ΜΠΑΛΤΑΤΖΗΣ</w:t>
      </w:r>
      <w:r>
        <w:rPr>
          <w:rFonts w:eastAsia="Times New Roman" w:cs="Times New Roman"/>
          <w:szCs w:val="24"/>
        </w:rPr>
        <w:t xml:space="preserve">» και </w:t>
      </w:r>
      <w:r>
        <w:rPr>
          <w:rFonts w:eastAsia="Times New Roman" w:cs="Times New Roman"/>
          <w:szCs w:val="24"/>
        </w:rPr>
        <w:t>τα χρήματα υπάρχουν. Είναι περίπου 450.000 ευρώ, 360.000 ευρώ για τον ένα δρόμο και 85.000 ευρώ με 88.000 ευρώ για τον δεύτερο δρόμο. Σήμερα ακριβώς, στις 31 Ιουλίου, λήγει η προθεσμία τελέσεως των έργων και αν δεν δοθεί μία παράταση τουλάχιστον ενός τριμή</w:t>
      </w:r>
      <w:r>
        <w:rPr>
          <w:rFonts w:eastAsia="Times New Roman" w:cs="Times New Roman"/>
          <w:szCs w:val="24"/>
        </w:rPr>
        <w:t>νου για να γίνουν Σεπτέμβριο με Οκτώβριο -γιατί μετά τον Οκτώβριο είναι δύσβατη αυτή η περιοχή και δεν πρόκειται να μπουν μηχανήματα- τα έργα αυτά δεν θα γίνουν και θα αναγκαστεί να τα πληρώσει το ελληνικό δημόσιο.</w:t>
      </w:r>
    </w:p>
    <w:p w14:paraId="356C804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56C804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κύριε Βαγιωνά.</w:t>
      </w:r>
    </w:p>
    <w:p w14:paraId="356C804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Τσιρώνη, έχετε τον λόγο για τρία λεπτά.</w:t>
      </w:r>
    </w:p>
    <w:p w14:paraId="356C804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Ευχαριστώ, κυρία Πρόεδρε.</w:t>
      </w:r>
    </w:p>
    <w:p w14:paraId="356C804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Κατ’ αρχάς, για να κλείνουμε με τη</w:t>
      </w:r>
      <w:r>
        <w:rPr>
          <w:rFonts w:eastAsia="Times New Roman" w:cs="Times New Roman"/>
          <w:szCs w:val="24"/>
        </w:rPr>
        <w:t>ν ουσία της ερώτησης, τα έργα θα χρηματοδοτηθούν. Έχουν γίνει όλες οι απαιτούμενες ενέργειες για να χρηματοδοτηθούν και ουδέποτε σταμ</w:t>
      </w:r>
      <w:r>
        <w:rPr>
          <w:rFonts w:eastAsia="Times New Roman" w:cs="Times New Roman"/>
          <w:szCs w:val="24"/>
        </w:rPr>
        <w:t>ά</w:t>
      </w:r>
      <w:r>
        <w:rPr>
          <w:rFonts w:eastAsia="Times New Roman" w:cs="Times New Roman"/>
          <w:szCs w:val="24"/>
        </w:rPr>
        <w:t>τ</w:t>
      </w:r>
      <w:r>
        <w:rPr>
          <w:rFonts w:eastAsia="Times New Roman" w:cs="Times New Roman"/>
          <w:szCs w:val="24"/>
        </w:rPr>
        <w:t>η</w:t>
      </w:r>
      <w:r>
        <w:rPr>
          <w:rFonts w:eastAsia="Times New Roman" w:cs="Times New Roman"/>
          <w:szCs w:val="24"/>
        </w:rPr>
        <w:t>σαν. Αλλά για να καταλαβαίνουν και οι πολίτες γιατί δεν πληρώθηκαν τα έργα από τον Δεκέμβριο μέχρι σήμερα, η απάντηση εί</w:t>
      </w:r>
      <w:r>
        <w:rPr>
          <w:rFonts w:eastAsia="Times New Roman" w:cs="Times New Roman"/>
          <w:szCs w:val="24"/>
        </w:rPr>
        <w:t xml:space="preserve">ναι πάρα πολύ απλή. Το πρόγραμμα, στο οποίο ήταν ενταγμένα αυτά τα έργα, το </w:t>
      </w:r>
      <w:r>
        <w:rPr>
          <w:rFonts w:eastAsia="Times New Roman" w:cs="Times New Roman"/>
          <w:szCs w:val="24"/>
        </w:rPr>
        <w:t>π</w:t>
      </w:r>
      <w:r>
        <w:rPr>
          <w:rFonts w:eastAsia="Times New Roman" w:cs="Times New Roman"/>
          <w:szCs w:val="24"/>
        </w:rPr>
        <w:t xml:space="preserve">ρόγραμμα της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νάπτυξης, έληξε –όπως όλα τα ευρωπαϊκά προγράμματα- στις 31 Δεκεμβρίου του 2015. Εκεί έληξαν όλα. Υπήρξαν, λοιπόν, έργα που απεντάχθηκαν και ευτυχώς με τις</w:t>
      </w:r>
      <w:r>
        <w:rPr>
          <w:rFonts w:eastAsia="Times New Roman" w:cs="Times New Roman"/>
          <w:szCs w:val="24"/>
        </w:rPr>
        <w:t xml:space="preserve"> ενέργειες και της Κυβέρνησης περνάνε στην επόμενη φάση. </w:t>
      </w:r>
    </w:p>
    <w:p w14:paraId="356C804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Ακριβώς αυτή τη στιγμή είμαστε στη διαδικασία και αυτά τα δύο έργα είναι από τα πρώτα που θα ξεκινήσουν και μάλιστα σε λίγες εβδομάδες θα ξεκινήσουν και οι πληρωμές. Έχουμε δύο υπουργικές </w:t>
      </w:r>
      <w:r>
        <w:rPr>
          <w:rFonts w:eastAsia="Times New Roman" w:cs="Times New Roman"/>
          <w:szCs w:val="24"/>
        </w:rPr>
        <w:lastRenderedPageBreak/>
        <w:t xml:space="preserve">αποφάσεις </w:t>
      </w:r>
      <w:r>
        <w:rPr>
          <w:rFonts w:eastAsia="Times New Roman" w:cs="Times New Roman"/>
          <w:szCs w:val="24"/>
        </w:rPr>
        <w:t>εκ των οποίων η μία έχει ήδη εκδοθεί και παίρνει τα καινούργια έργα που ακριβώς δεν πρόλαβαν να γίνουν και τα εντάσσει και η δεύτερη, που είναι λίγο πιο σύνθετη, παίρνει τα έργα τα οποία έχουν γίνει κατά το ήμισυ ή κατά ένα μέρος και με μία διαδικασία, η ο</w:t>
      </w:r>
      <w:r>
        <w:rPr>
          <w:rFonts w:eastAsia="Times New Roman" w:cs="Times New Roman"/>
          <w:szCs w:val="24"/>
        </w:rPr>
        <w:t>ποία έχει γραφειοκρατία, τα περνάει στο καινούργιο πρόγραμμα. Είναι τα έργα-γέφυρα, όπως γνωρίζετε. Άρα το γεγονός ότι αυτούς τους έξι μήνες δεν πληρώθηκαν ήταν επειδή δεν δικαιούντο να πληρωθούν με το παλιό πρόγραμμα και έπρεπε να ενταχθούν στο καινούργιο</w:t>
      </w:r>
      <w:r>
        <w:rPr>
          <w:rFonts w:eastAsia="Times New Roman" w:cs="Times New Roman"/>
          <w:szCs w:val="24"/>
        </w:rPr>
        <w:t>.</w:t>
      </w:r>
    </w:p>
    <w:p w14:paraId="356C804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Εδώ πέρα υπάρχει μία ιδιαιτερότητα, ότι αυτά τα έργα είναι από το πρόγραμμα του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νάπτυξης, το 713 και το 1420 -τα καινούργια θα μπουν στο 1420- και επομένως, πρέπει να υπάρξει μία προγραμματική σύμβαση –υπήρξε και στο παρελθόν και στην αρχή των</w:t>
      </w:r>
      <w:r>
        <w:rPr>
          <w:rFonts w:eastAsia="Times New Roman" w:cs="Times New Roman"/>
          <w:szCs w:val="24"/>
        </w:rPr>
        <w:t xml:space="preserve"> έργων- ανάμεσα στο </w:t>
      </w:r>
      <w:r>
        <w:rPr>
          <w:rFonts w:eastAsia="Times New Roman" w:cs="Times New Roman"/>
          <w:szCs w:val="24"/>
        </w:rPr>
        <w:t xml:space="preserve">Υπουργείο </w:t>
      </w:r>
      <w:r>
        <w:rPr>
          <w:rFonts w:eastAsia="Times New Roman" w:cs="Times New Roman"/>
          <w:szCs w:val="24"/>
        </w:rPr>
        <w:t>Αγροτικής Ανάπτυξης και στη Διεύθυνση Δασών του δικού μας Υπουργείου, του Υπουργείου Περιβάλλοντος και Ενέργειας, ώστε να μπορέσουμε να πάρουμε χρήματα από το άλλο πρόγραμμα και να τα εντάξουμε.</w:t>
      </w:r>
    </w:p>
    <w:p w14:paraId="356C804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αυτή τη στιγμή είμαστε ακρι</w:t>
      </w:r>
      <w:r>
        <w:rPr>
          <w:rFonts w:eastAsia="Times New Roman" w:cs="Times New Roman"/>
          <w:szCs w:val="24"/>
        </w:rPr>
        <w:t>βώς μέσα στους χρόνους. Ξεκίνησε το καινούργιο ΕΣΠΑ στις αρχές του χρόνου. Εμείς τα έργα τάχιστα τα εντάξαμε. Όπως σας προανέφερα και θα σας πω και στη δευτερομιλία μου, έχουμε ήδη βγάλει τη μία υπουργική απόφαση για τα καινούργια έργα και τις επόμενες ημέ</w:t>
      </w:r>
      <w:r>
        <w:rPr>
          <w:rFonts w:eastAsia="Times New Roman" w:cs="Times New Roman"/>
          <w:szCs w:val="24"/>
        </w:rPr>
        <w:t xml:space="preserve">ρες εκδίδουμε υπουργική απόφαση για τα παλιά. </w:t>
      </w:r>
    </w:p>
    <w:p w14:paraId="356C804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έχουμε ήδη στείλει εγκύκλιο στους αναδόχους, η οποία είναι η 14.18.00.13.78 του 2015, όπου δίνουμε ακριβώς τις οδηγίες στους αναδόχους για το τι πρέπει να κάνουν για να ολοκληρωθούν αυτά τα έργα. </w:t>
      </w:r>
    </w:p>
    <w:p w14:paraId="356C804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Άρ</w:t>
      </w:r>
      <w:r>
        <w:rPr>
          <w:rFonts w:eastAsia="Times New Roman" w:cs="Times New Roman"/>
          <w:szCs w:val="24"/>
        </w:rPr>
        <w:t>α αυτή τη στιγμή πραγματικά είμαστε στην ευχάριστη θέση να πούμε ότι τα έργα δεν απειλούνται, θα προχωρήσουν κανονικά και θα ολοκληρωθούν.</w:t>
      </w:r>
    </w:p>
    <w:p w14:paraId="356C804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Βαγιωνά, έχετε τον λόγο.</w:t>
      </w:r>
    </w:p>
    <w:p w14:paraId="356C805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Εάν κατάλαβα κα</w:t>
      </w:r>
      <w:r>
        <w:rPr>
          <w:rFonts w:eastAsia="Times New Roman" w:cs="Times New Roman"/>
          <w:szCs w:val="24"/>
        </w:rPr>
        <w:t>λά, μέσα σε δύο εβδομάδες θα δοθούν χρήματα και θα αρχίσουν τα έργα.</w:t>
      </w:r>
    </w:p>
    <w:p w14:paraId="356C805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συμφωνήσω μαζί σας, γιατί έχω διαβεβαίωση από το </w:t>
      </w:r>
      <w:r>
        <w:rPr>
          <w:rFonts w:eastAsia="Times New Roman" w:cs="Times New Roman"/>
          <w:szCs w:val="24"/>
        </w:rPr>
        <w:t>δ</w:t>
      </w:r>
      <w:r>
        <w:rPr>
          <w:rFonts w:eastAsia="Times New Roman" w:cs="Times New Roman"/>
          <w:szCs w:val="24"/>
        </w:rPr>
        <w:t>ασαρχείο ότι στις 31 Ιουλίου λήγει η προθεσμία ολοκλήρωσης των έργων, δεν ήταν 31 Δεκεμβρίου του 2015, αλλά αυτό δεν ενδιαφέρει το</w:t>
      </w:r>
      <w:r>
        <w:rPr>
          <w:rFonts w:eastAsia="Times New Roman" w:cs="Times New Roman"/>
          <w:szCs w:val="24"/>
        </w:rPr>
        <w:t>ν κόσμο. Τους ενδιαφέρει να γίνουν τα έργα, να μπορούν να περπατούν, ιδιαίτερα οι αγρότες της περιοχής και να αποσυμφορίζεται η περιφερειακή οδός, η οποία είναι αρκετά στενή και έχει να διορθωθεί εδώ και σαράντα χρόνια.</w:t>
      </w:r>
    </w:p>
    <w:p w14:paraId="356C805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Ανεξάρτητα, όμως, απ’ αυτό, έγινε δι</w:t>
      </w:r>
      <w:r>
        <w:rPr>
          <w:rFonts w:eastAsia="Times New Roman" w:cs="Times New Roman"/>
          <w:szCs w:val="24"/>
        </w:rPr>
        <w:t>ακοπή του έργου, κύριε Υπουργέ. Συγκεκριμένα, στις 5 Ιουνίου έγινε δήλωση διακοπής των εργασιών του 2015 και, αφού εξοφλήθηκε ένα ένταλμα στις 29</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15, άρχισαν και πάλι οι εργασίες στις 17 Αυγούστου. Εάν συνεχιζόταν η ομαλή ροή των χρημάτων, τα έργα θα είχ</w:t>
      </w:r>
      <w:r>
        <w:rPr>
          <w:rFonts w:eastAsia="Times New Roman" w:cs="Times New Roman"/>
          <w:szCs w:val="24"/>
        </w:rPr>
        <w:t xml:space="preserve">αν τελειώσει σήμερα. Και όπως είπα στην πρωτολογία μου, εάν δεν τελειώσουν τα έργα μέσα στον μήνα Σεπτέμβριο, από τον Οκτώβριο και μετά που αρχίζουν οι βροχές, δεν θα μπορούν να δουλέψουν. Και θα πάει τζάμπα ο κόπος αυτός. </w:t>
      </w:r>
    </w:p>
    <w:p w14:paraId="356C8053"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szCs w:val="24"/>
        </w:rPr>
        <w:lastRenderedPageBreak/>
        <w:t>Επαναλαμβάνω, λοιπόν, αυτό που ε</w:t>
      </w:r>
      <w:r>
        <w:rPr>
          <w:rFonts w:eastAsia="Times New Roman" w:cs="Times New Roman"/>
          <w:szCs w:val="24"/>
        </w:rPr>
        <w:t xml:space="preserve">ίπα πριν από λίγο, ότι θα διαβεβαιώσω τους ανθρώπους ότι τα χρήματα θα δοθούν μέσα στον μήνα Αύγουστο, ώστε να αρχίσουν οι εργασίες για να ολοκληρωθούν τα έργα. Αν συμφωνούμε εδώ, δεν έχω τίποτα περισσότερο να προσθέσω. </w:t>
      </w:r>
    </w:p>
    <w:p w14:paraId="356C8054"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szCs w:val="24"/>
        </w:rPr>
        <w:t xml:space="preserve">Σας ευχαριστώ πολύ. </w:t>
      </w:r>
    </w:p>
    <w:p w14:paraId="356C8055" w14:textId="77777777" w:rsidR="00683B35" w:rsidRDefault="00C91889">
      <w:pPr>
        <w:spacing w:line="600" w:lineRule="auto"/>
        <w:ind w:firstLine="567"/>
        <w:contextualSpacing/>
        <w:jc w:val="both"/>
        <w:rPr>
          <w:rFonts w:eastAsia="Times New Roman" w:cs="Times New Roman"/>
          <w:szCs w:val="24"/>
        </w:rPr>
      </w:pPr>
      <w:r>
        <w:rPr>
          <w:rFonts w:eastAsia="Times New Roman"/>
          <w:b/>
          <w:bCs/>
        </w:rPr>
        <w:t>ΠΡΟΕΔΡΕΥΟΥΣΑ (</w:t>
      </w:r>
      <w:r>
        <w:rPr>
          <w:rFonts w:eastAsia="Times New Roman"/>
          <w:b/>
          <w:bCs/>
        </w:rPr>
        <w:t>Αναστασία Χριστοδουλοπούλου):</w:t>
      </w:r>
      <w:r>
        <w:rPr>
          <w:rFonts w:eastAsia="Times New Roman" w:cs="Times New Roman"/>
          <w:szCs w:val="24"/>
        </w:rPr>
        <w:t xml:space="preserve"> Τον λόγο έχει ο κ. Τσιρώνης. </w:t>
      </w:r>
    </w:p>
    <w:p w14:paraId="356C8056"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 xml:space="preserve">Ευχαριστώ, κυρία Πρόεδρε. </w:t>
      </w:r>
    </w:p>
    <w:p w14:paraId="356C8057"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szCs w:val="24"/>
        </w:rPr>
        <w:t>Κύριε συνάδελφε, πραγματικά συμμεριζόμαστε κι εμείς την ανησυχία σας. Γι’ αυτό τρέχουμε να εντάξουμε</w:t>
      </w:r>
      <w:r>
        <w:rPr>
          <w:rFonts w:eastAsia="Times New Roman" w:cs="Times New Roman"/>
          <w:szCs w:val="24"/>
        </w:rPr>
        <w:t xml:space="preserve"> έργα, τα οποία έπρεπε να τελειώσουν στην προηγούμενη προγραμματική περίοδο. Ομολογώ ότι η χώρα έχει απώλεια χρημάτων με τις γέφυρες. Και έχει απώλεια χρημάτων γιατί μπορούσαν να πληρωθούν από τα παλιά προγράμματα. Και όταν περνάνε στη γέφυρα, «τρώνε» χρήμ</w:t>
      </w:r>
      <w:r>
        <w:rPr>
          <w:rFonts w:eastAsia="Times New Roman" w:cs="Times New Roman"/>
          <w:szCs w:val="24"/>
        </w:rPr>
        <w:t xml:space="preserve">ατα από το καινούργιο </w:t>
      </w:r>
      <w:r>
        <w:rPr>
          <w:rFonts w:eastAsia="Times New Roman" w:cs="Times New Roman"/>
          <w:szCs w:val="24"/>
        </w:rPr>
        <w:lastRenderedPageBreak/>
        <w:t xml:space="preserve">ΕΣΠΑ, που θα μπορούσε να δοθεί σε άλλες ενέργειες. Θα σας θυμίσω, όμως, κάποιες ημερομηνίες. Γιατί, αν ανησυχείτε, θα έπρεπε να </w:t>
      </w:r>
      <w:r>
        <w:rPr>
          <w:rFonts w:eastAsia="Times New Roman" w:cs="Times New Roman"/>
          <w:szCs w:val="24"/>
        </w:rPr>
        <w:t>εί</w:t>
      </w:r>
      <w:r>
        <w:rPr>
          <w:rFonts w:eastAsia="Times New Roman" w:cs="Times New Roman"/>
          <w:szCs w:val="24"/>
        </w:rPr>
        <w:t>χ</w:t>
      </w:r>
      <w:r>
        <w:rPr>
          <w:rFonts w:eastAsia="Times New Roman" w:cs="Times New Roman"/>
          <w:szCs w:val="24"/>
        </w:rPr>
        <w:t>α</w:t>
      </w:r>
      <w:r>
        <w:rPr>
          <w:rFonts w:eastAsia="Times New Roman" w:cs="Times New Roman"/>
          <w:szCs w:val="24"/>
        </w:rPr>
        <w:t xml:space="preserve">τε ανησυχήσει νωρίτερα. </w:t>
      </w:r>
    </w:p>
    <w:p w14:paraId="356C8058"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szCs w:val="24"/>
        </w:rPr>
        <w:t>Σας θυμίζω ότι το μεγάλο έργο Νικήτη-Καρβουνάς εντάχθηκε στις 23</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2013. Ήδη</w:t>
      </w:r>
      <w:r>
        <w:rPr>
          <w:rFonts w:eastAsia="Times New Roman" w:cs="Times New Roman"/>
          <w:szCs w:val="24"/>
        </w:rPr>
        <w:t xml:space="preserve"> αργά για ένα πρόγραμμα ΕΣΠΑ. Συμβασιοποιήθηκε έναν ολόκληρο χρόνο μετά, στις 2</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2014. Είναι προφανές, λοιπόν, ότι ένα τόσο μεγάλο έργο δεν μπορούσε να έχει τελειώσει μέσα στην προγραμματική περίοδο. Δεν μπορώ να αντιληφθώ, λοιπόν, πώς υπάρχει τόσο μεγάλη</w:t>
      </w:r>
      <w:r>
        <w:rPr>
          <w:rFonts w:eastAsia="Times New Roman" w:cs="Times New Roman"/>
          <w:szCs w:val="24"/>
        </w:rPr>
        <w:t xml:space="preserve"> ανησυχία</w:t>
      </w:r>
      <w:r>
        <w:rPr>
          <w:rFonts w:eastAsia="Times New Roman" w:cs="Times New Roman"/>
          <w:szCs w:val="24"/>
        </w:rPr>
        <w:t xml:space="preserve"> </w:t>
      </w:r>
      <w:r>
        <w:rPr>
          <w:rFonts w:eastAsia="Times New Roman" w:cs="Times New Roman"/>
          <w:szCs w:val="24"/>
        </w:rPr>
        <w:t>τους τελευταίους μήνες που κυβερνάει ο ΣΥΡΙΖΑ και δεν υπήρχε ανησυχία τότε. Δεν υπήρχε ανησυχία για έργο, το οποίο είναι στην προγραμματική τον Ιούλιο του 2013 και φτάνει να συμβασιοποιείται στις 14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2014, έναν χρόνο πριν τελειώσει η προγραμματ</w:t>
      </w:r>
      <w:r>
        <w:rPr>
          <w:rFonts w:eastAsia="Times New Roman" w:cs="Times New Roman"/>
          <w:szCs w:val="24"/>
        </w:rPr>
        <w:t xml:space="preserve">ική περίοδος. Και αναρωτιόμαστε γιατί συνέχεια τρέχουμε πίσω από τα γεγονότα. </w:t>
      </w:r>
    </w:p>
    <w:p w14:paraId="356C8059"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szCs w:val="24"/>
        </w:rPr>
        <w:t>Να πάμε στο επόμενο έργο. Το επόμενο έργο έχει ενταχθεί με απόφαση στις 10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2012. Συμβασιοποιείται στις 25</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2015, λίγους μόνο μήνες πριν τελειώσει η παράταση του προγράμματος.</w:t>
      </w:r>
      <w:r>
        <w:rPr>
          <w:rFonts w:eastAsia="Times New Roman" w:cs="Times New Roman"/>
          <w:szCs w:val="24"/>
        </w:rPr>
        <w:t xml:space="preserve"> Γιατί το πρόγραμμα λέει για τον Ιούλιο του 2013. Έχουμε και λέμε, λοιπόν, ότι ανησυχούν οι Βουλευτές της περιοχής. </w:t>
      </w:r>
      <w:r>
        <w:rPr>
          <w:rFonts w:eastAsia="Times New Roman" w:cs="Times New Roman"/>
          <w:szCs w:val="24"/>
        </w:rPr>
        <w:lastRenderedPageBreak/>
        <w:t>Και καλά κάνουν. Κι εγώ ανησυχώ μαζί τους. Κι εγώ θέλω να τελειώσει το έργο. Αλλά γιατί δεν ανησυχούσατε τότε; Τρία χρόνια -10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2012 με 25</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2015- για να ξεκινήσει το έργο και να συμβασιοποιηθεί; Δεν το αντιλαμβάνομαι. </w:t>
      </w:r>
    </w:p>
    <w:p w14:paraId="356C805A"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szCs w:val="24"/>
        </w:rPr>
        <w:t>Ξέρετε πάρα πολύ καλά ότι η χώρα μας ήταν πραγματικά δραματικά ουραγός όλες αυτές τις δεκαετίες στα προγράμματα. Δραματικά ουραγός! Και η Κυβέρνηση έσπασε ρεκόρ απορρόφησης το</w:t>
      </w:r>
      <w:r>
        <w:rPr>
          <w:rFonts w:eastAsia="Times New Roman" w:cs="Times New Roman"/>
          <w:szCs w:val="24"/>
        </w:rPr>
        <w:t>υς πρώτους μήνες της διακυβέρνησής της το 2015 για να μην απενταχθούν έργα. Δυστυχώς κάποια πέρασαν γέφυρα, όπως αυτά. Μην αναρωτιόμαστε γιατί δεν πληρώθηκαν αυτό το διάστημα των έξι μηνών. Ξέρετε πολύ καλά ότι με το που τελειώνει το πρόγραμμα, αναγκαστικά</w:t>
      </w:r>
      <w:r>
        <w:rPr>
          <w:rFonts w:eastAsia="Times New Roman" w:cs="Times New Roman"/>
          <w:szCs w:val="24"/>
        </w:rPr>
        <w:t xml:space="preserve"> πρέπει να γίνουν καινούργιες διαδικασίες ένταξης των έργων-γέφυρα. Το ξέρετε κι εσείς, το ξέρω κι εγώ.</w:t>
      </w:r>
    </w:p>
    <w:p w14:paraId="356C805B"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szCs w:val="24"/>
        </w:rPr>
        <w:t xml:space="preserve">Ας μην κάνουμε αυτή τη στιγμή κινδυνολογία. Δίνουμε τη μάχη και θα την πετύχουμε, για να γίνουν τα έργα. </w:t>
      </w:r>
    </w:p>
    <w:p w14:paraId="356C805C"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Κύριε Υπουργέ, εγώ χαίρομαι…</w:t>
      </w:r>
    </w:p>
    <w:p w14:paraId="356C805D" w14:textId="77777777" w:rsidR="00683B35" w:rsidRDefault="00C91889">
      <w:pPr>
        <w:spacing w:line="600" w:lineRule="auto"/>
        <w:ind w:firstLine="567"/>
        <w:contextualSpacing/>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Δεν επιτρέπεται να πάρετε τον λόγο ξανά, κύριε Βαγιωνά. </w:t>
      </w:r>
    </w:p>
    <w:p w14:paraId="356C805E"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Μία διόρθωση θα ήθελα να κάνω.</w:t>
      </w:r>
    </w:p>
    <w:p w14:paraId="356C805F"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szCs w:val="24"/>
        </w:rPr>
        <w:t>Εκδόθηκε η απόφαση ένταξης στις 23</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2013. Από κει και πέρα, η δημοπρασία </w:t>
      </w:r>
      <w:r>
        <w:rPr>
          <w:rFonts w:eastAsia="Times New Roman" w:cs="Times New Roman"/>
          <w:szCs w:val="24"/>
        </w:rPr>
        <w:t>εγκρίθηκε στις 25</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2014. Η κατοχύρωση έγινε στην κατασκευαστική εταιρεία ΑΤΕ, δηλαδή όλο το 2015. Για το δεύτερο έργο συμφωνούμε απόλυτα στις ημερομηνίες. Αλλά για το πρώτο έργο είναι αυτές οι ημερομηνίες. </w:t>
      </w:r>
    </w:p>
    <w:p w14:paraId="356C8060" w14:textId="77777777" w:rsidR="00683B35" w:rsidRDefault="00C91889">
      <w:pPr>
        <w:spacing w:line="600" w:lineRule="auto"/>
        <w:ind w:firstLine="567"/>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Εντά</w:t>
      </w:r>
      <w:r>
        <w:rPr>
          <w:rFonts w:eastAsia="Times New Roman" w:cs="Times New Roman"/>
          <w:szCs w:val="24"/>
        </w:rPr>
        <w:t xml:space="preserve">ξει, κύριε Βαγιωνά. </w:t>
      </w:r>
    </w:p>
    <w:p w14:paraId="356C8061"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Στις 14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2014 είναι η υπογραφή σύμβασης ανάμεσα στο ΔΑΣΑΡ και στην </w:t>
      </w:r>
      <w:r>
        <w:rPr>
          <w:rFonts w:eastAsia="Times New Roman" w:cs="Times New Roman"/>
          <w:szCs w:val="24"/>
        </w:rPr>
        <w:t xml:space="preserve">κατασκευαστική </w:t>
      </w:r>
      <w:r>
        <w:rPr>
          <w:rFonts w:eastAsia="Times New Roman" w:cs="Times New Roman"/>
          <w:szCs w:val="24"/>
        </w:rPr>
        <w:t>εταιρεία</w:t>
      </w:r>
      <w:r>
        <w:rPr>
          <w:rFonts w:eastAsia="Times New Roman" w:cs="Times New Roman"/>
          <w:szCs w:val="24"/>
        </w:rPr>
        <w:t xml:space="preserve"> ΑΤΕ. </w:t>
      </w:r>
    </w:p>
    <w:p w14:paraId="356C8062"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Στις 14 Νοεμβρίου. Δηλαδή, τέλος του 2014. </w:t>
      </w:r>
    </w:p>
    <w:p w14:paraId="356C8063" w14:textId="77777777" w:rsidR="00683B35" w:rsidRDefault="00C91889">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θέμα είναι να προχωρήσει τώρα.</w:t>
      </w:r>
    </w:p>
    <w:p w14:paraId="356C8064" w14:textId="77777777" w:rsidR="00683B35" w:rsidRDefault="00C91889">
      <w:pPr>
        <w:spacing w:line="600" w:lineRule="auto"/>
        <w:ind w:firstLine="720"/>
        <w:contextualSpacing/>
        <w:jc w:val="both"/>
        <w:rPr>
          <w:rFonts w:eastAsia="Times New Roman"/>
          <w:szCs w:val="24"/>
        </w:rPr>
      </w:pPr>
      <w:r>
        <w:rPr>
          <w:rFonts w:eastAsia="Times New Roman"/>
          <w:b/>
          <w:szCs w:val="24"/>
        </w:rPr>
        <w:lastRenderedPageBreak/>
        <w:t>ΙΩΑΝΝΗΣ ΤΣΙΡΩΝΗΣ (</w:t>
      </w:r>
      <w:r>
        <w:rPr>
          <w:rFonts w:eastAsia="Times New Roman"/>
          <w:b/>
          <w:szCs w:val="24"/>
        </w:rPr>
        <w:t xml:space="preserve">Αναπληρωτής </w:t>
      </w:r>
      <w:r>
        <w:rPr>
          <w:rFonts w:eastAsia="Times New Roman"/>
          <w:b/>
          <w:szCs w:val="24"/>
        </w:rPr>
        <w:t xml:space="preserve">Υπουργός Περιβάλλοντος και Ενέργειας): </w:t>
      </w:r>
      <w:r>
        <w:rPr>
          <w:rFonts w:eastAsia="Times New Roman"/>
          <w:szCs w:val="24"/>
        </w:rPr>
        <w:t>Το ΕΣΠΑ είναι 2007-2013.</w:t>
      </w:r>
    </w:p>
    <w:p w14:paraId="356C8065" w14:textId="77777777" w:rsidR="00683B35" w:rsidRDefault="00C91889">
      <w:pPr>
        <w:spacing w:line="600" w:lineRule="auto"/>
        <w:ind w:firstLine="720"/>
        <w:contextualSpacing/>
        <w:jc w:val="both"/>
        <w:rPr>
          <w:rFonts w:eastAsia="Times New Roman"/>
          <w:szCs w:val="24"/>
        </w:rPr>
      </w:pPr>
      <w:r>
        <w:rPr>
          <w:rFonts w:eastAsia="Times New Roman"/>
          <w:b/>
          <w:szCs w:val="24"/>
        </w:rPr>
        <w:t xml:space="preserve">ΓΕΩΡΓΙΟΣ ΒΑΓΙΩΝΑΣ: </w:t>
      </w:r>
      <w:r>
        <w:rPr>
          <w:rFonts w:eastAsia="Times New Roman"/>
          <w:szCs w:val="24"/>
        </w:rPr>
        <w:t>Είμαι ενημερωμένος πάρα πολύ καλά, γιατί με ενδιαφέρει ο τόπος μο</w:t>
      </w:r>
      <w:r>
        <w:rPr>
          <w:rFonts w:eastAsia="Times New Roman"/>
          <w:szCs w:val="24"/>
        </w:rPr>
        <w:t>υ.</w:t>
      </w:r>
    </w:p>
    <w:p w14:paraId="356C8066" w14:textId="77777777" w:rsidR="00683B35" w:rsidRDefault="00C91889">
      <w:pPr>
        <w:spacing w:line="600" w:lineRule="auto"/>
        <w:ind w:firstLine="720"/>
        <w:contextualSpacing/>
        <w:jc w:val="both"/>
        <w:rPr>
          <w:rFonts w:eastAsia="Times New Roman"/>
          <w:szCs w:val="24"/>
        </w:rPr>
      </w:pPr>
      <w:r>
        <w:rPr>
          <w:rFonts w:eastAsia="Times New Roman"/>
          <w:szCs w:val="24"/>
        </w:rPr>
        <w:t>Σας ευχαριστώ πολύ.</w:t>
      </w:r>
    </w:p>
    <w:p w14:paraId="356C8067" w14:textId="77777777" w:rsidR="00683B35" w:rsidRDefault="00C91889">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 είστε καλά. Ευχαριστούμε.</w:t>
      </w:r>
    </w:p>
    <w:p w14:paraId="356C8068" w14:textId="77777777" w:rsidR="00683B35" w:rsidRDefault="00C91889">
      <w:pPr>
        <w:spacing w:line="600" w:lineRule="auto"/>
        <w:ind w:firstLine="720"/>
        <w:contextualSpacing/>
        <w:jc w:val="both"/>
        <w:rPr>
          <w:rFonts w:eastAsia="Times New Roman"/>
          <w:szCs w:val="24"/>
        </w:rPr>
      </w:pPr>
      <w:r>
        <w:rPr>
          <w:rFonts w:eastAsia="Times New Roman"/>
          <w:szCs w:val="24"/>
        </w:rPr>
        <w:t>Θα συζητηθεί η δεύτερη με αριθμό 1144/18-7-16 επίκαιρη ερώτηση πρώτου κύκλου του Βουλευτή Αττικής της Νέας Δημοκρατίας κ. Γεωργίου Βλάχου προς τον Υπουργό Οικον</w:t>
      </w:r>
      <w:r>
        <w:rPr>
          <w:rFonts w:eastAsia="Times New Roman"/>
          <w:szCs w:val="24"/>
        </w:rPr>
        <w:t>ομικών, σχετικά με την ανάγκη μέριμνας για τη ζημιά που υπέστησαν οι προμηθευτές αγρότες-παραγωγοί από την πτώχευση της εταιρείας «</w:t>
      </w:r>
      <w:r>
        <w:rPr>
          <w:rFonts w:eastAsia="Times New Roman"/>
          <w:szCs w:val="24"/>
        </w:rPr>
        <w:t>ΜΑΡΙΝΟΠΟΥΛΟΣ</w:t>
      </w:r>
      <w:r>
        <w:rPr>
          <w:rFonts w:eastAsia="Times New Roman"/>
          <w:szCs w:val="24"/>
        </w:rPr>
        <w:t>».</w:t>
      </w:r>
    </w:p>
    <w:p w14:paraId="356C8069" w14:textId="77777777" w:rsidR="00683B35" w:rsidRDefault="00C91889">
      <w:pPr>
        <w:spacing w:line="600" w:lineRule="auto"/>
        <w:ind w:firstLine="720"/>
        <w:contextualSpacing/>
        <w:jc w:val="both"/>
        <w:rPr>
          <w:rFonts w:eastAsia="Times New Roman"/>
          <w:szCs w:val="24"/>
        </w:rPr>
      </w:pPr>
      <w:r>
        <w:rPr>
          <w:rFonts w:eastAsia="Times New Roman"/>
          <w:szCs w:val="24"/>
        </w:rPr>
        <w:t>Την απάντηση θα δώσει ο Αναπληρωτής Υπουργός κ. Τρύφων Αλεξιάδης.</w:t>
      </w:r>
    </w:p>
    <w:p w14:paraId="356C806A" w14:textId="77777777" w:rsidR="00683B35" w:rsidRDefault="00C91889">
      <w:pPr>
        <w:spacing w:line="600" w:lineRule="auto"/>
        <w:ind w:firstLine="720"/>
        <w:contextualSpacing/>
        <w:jc w:val="both"/>
        <w:rPr>
          <w:rFonts w:eastAsia="Times New Roman"/>
          <w:szCs w:val="24"/>
        </w:rPr>
      </w:pPr>
      <w:r>
        <w:rPr>
          <w:rFonts w:eastAsia="Times New Roman"/>
          <w:szCs w:val="24"/>
        </w:rPr>
        <w:t>Κύριε Βλάχο, έχετε τον λόγο για δύο λεπτά.</w:t>
      </w:r>
    </w:p>
    <w:p w14:paraId="356C806B" w14:textId="77777777" w:rsidR="00683B35" w:rsidRDefault="00C91889">
      <w:pPr>
        <w:spacing w:line="600" w:lineRule="auto"/>
        <w:ind w:firstLine="720"/>
        <w:contextualSpacing/>
        <w:jc w:val="both"/>
        <w:rPr>
          <w:rFonts w:eastAsia="Times New Roman"/>
          <w:szCs w:val="24"/>
        </w:rPr>
      </w:pPr>
      <w:r>
        <w:rPr>
          <w:rFonts w:eastAsia="Times New Roman"/>
          <w:b/>
          <w:szCs w:val="24"/>
        </w:rPr>
        <w:t>Γ</w:t>
      </w:r>
      <w:r>
        <w:rPr>
          <w:rFonts w:eastAsia="Times New Roman"/>
          <w:b/>
          <w:szCs w:val="24"/>
        </w:rPr>
        <w:t>ΕΩΡΓΙΟΣ ΒΛΑΧΟΣ:</w:t>
      </w:r>
      <w:r>
        <w:rPr>
          <w:rFonts w:eastAsia="Times New Roman"/>
          <w:szCs w:val="24"/>
        </w:rPr>
        <w:t xml:space="preserve"> Ευχαριστώ, κυρία Πρόεδρε.</w:t>
      </w:r>
    </w:p>
    <w:p w14:paraId="356C806C" w14:textId="77777777" w:rsidR="00683B35" w:rsidRDefault="00C91889">
      <w:pPr>
        <w:spacing w:line="600" w:lineRule="auto"/>
        <w:ind w:firstLine="720"/>
        <w:contextualSpacing/>
        <w:jc w:val="both"/>
        <w:rPr>
          <w:rFonts w:eastAsia="Times New Roman"/>
          <w:szCs w:val="24"/>
        </w:rPr>
      </w:pPr>
      <w:r>
        <w:rPr>
          <w:rFonts w:eastAsia="Times New Roman"/>
          <w:szCs w:val="24"/>
        </w:rPr>
        <w:lastRenderedPageBreak/>
        <w:t>Με την ερώτηση την οποία κατέθεσα και που σήμερα συζητάμε, κυρία Πρόεδρε, κύριε Υπουργέ, θέλησα να μεταφέρω τη φωνή αγωνίας των προμηθευτών της επιχείρησης «</w:t>
      </w:r>
      <w:r>
        <w:rPr>
          <w:rFonts w:eastAsia="Times New Roman"/>
          <w:szCs w:val="24"/>
        </w:rPr>
        <w:t>ΜΑΡΙΝΟΠΟΥΛΟΣ</w:t>
      </w:r>
      <w:r>
        <w:rPr>
          <w:rFonts w:eastAsia="Times New Roman"/>
          <w:szCs w:val="24"/>
        </w:rPr>
        <w:t>» μετά τα όσα έχουν συμβεί.</w:t>
      </w:r>
    </w:p>
    <w:p w14:paraId="356C806D" w14:textId="77777777" w:rsidR="00683B35" w:rsidRDefault="00C91889">
      <w:pPr>
        <w:spacing w:line="600" w:lineRule="auto"/>
        <w:ind w:firstLine="720"/>
        <w:contextualSpacing/>
        <w:jc w:val="both"/>
        <w:rPr>
          <w:rFonts w:eastAsia="Times New Roman"/>
          <w:szCs w:val="24"/>
        </w:rPr>
      </w:pPr>
      <w:r>
        <w:rPr>
          <w:rFonts w:eastAsia="Times New Roman"/>
          <w:szCs w:val="24"/>
        </w:rPr>
        <w:t>Όλοι οι προμηθευτ</w:t>
      </w:r>
      <w:r>
        <w:rPr>
          <w:rFonts w:eastAsia="Times New Roman"/>
          <w:szCs w:val="24"/>
        </w:rPr>
        <w:t>ές, ασφαλώς, της συγκεκριμένης επιχείρησης έχουν τεράστιο πρόβλημα, όμως, σήμερα θέλω περισσότερο να αναδείξω αυτούς που το πρόβλημά τους είναι ακόμα μεγαλύτερο. Και μιλώ για τους μικρούς προμηθευτές που η ζωή τους, η επιβίωσή τους ταυτίζεται με την προμήθ</w:t>
      </w:r>
      <w:r>
        <w:rPr>
          <w:rFonts w:eastAsia="Times New Roman"/>
          <w:szCs w:val="24"/>
        </w:rPr>
        <w:t>εια της συγκεκριμένης αλυσίδας σο</w:t>
      </w:r>
      <w:r>
        <w:rPr>
          <w:rFonts w:eastAsia="Times New Roman"/>
          <w:szCs w:val="24"/>
        </w:rPr>
        <w:t>υ</w:t>
      </w:r>
      <w:r>
        <w:rPr>
          <w:rFonts w:eastAsia="Times New Roman"/>
          <w:szCs w:val="24"/>
        </w:rPr>
        <w:t>περμάρκετ.</w:t>
      </w:r>
    </w:p>
    <w:p w14:paraId="356C806E" w14:textId="77777777" w:rsidR="00683B35" w:rsidRDefault="00C91889">
      <w:pPr>
        <w:spacing w:line="600" w:lineRule="auto"/>
        <w:ind w:firstLine="720"/>
        <w:contextualSpacing/>
        <w:jc w:val="both"/>
        <w:rPr>
          <w:rFonts w:eastAsia="Times New Roman"/>
          <w:szCs w:val="24"/>
        </w:rPr>
      </w:pPr>
      <w:r>
        <w:rPr>
          <w:rFonts w:eastAsia="Times New Roman"/>
          <w:szCs w:val="24"/>
        </w:rPr>
        <w:t>Απαιτείται ασφαλώς ρύθμιση των οφειλών των προμηθευτών της επιχείρησης αυτής. Είναι γνωστό ότι οι πληρωμές στη συγκεκριμένη επιχείρηση γίνονταν με καθυστερήσεις και με επιταγές που μπορεί να έφθαναν και τους οκτ</w:t>
      </w:r>
      <w:r>
        <w:rPr>
          <w:rFonts w:eastAsia="Times New Roman"/>
          <w:szCs w:val="24"/>
        </w:rPr>
        <w:t>ώ έως δώδεκα μήνες. Ο φόβος κατάρρευσης τη</w:t>
      </w:r>
      <w:r>
        <w:rPr>
          <w:rFonts w:eastAsia="Times New Roman"/>
          <w:szCs w:val="24"/>
        </w:rPr>
        <w:t>ς</w:t>
      </w:r>
      <w:r>
        <w:rPr>
          <w:rFonts w:eastAsia="Times New Roman"/>
          <w:szCs w:val="24"/>
        </w:rPr>
        <w:t xml:space="preserve"> επιχείρηση</w:t>
      </w:r>
      <w:r>
        <w:rPr>
          <w:rFonts w:eastAsia="Times New Roman"/>
          <w:szCs w:val="24"/>
        </w:rPr>
        <w:t>ς</w:t>
      </w:r>
      <w:r>
        <w:rPr>
          <w:rFonts w:eastAsia="Times New Roman"/>
          <w:szCs w:val="24"/>
        </w:rPr>
        <w:t xml:space="preserve"> προφανώς υπήρχε σε όλους. Όμως, στην πράξη κανείς προμηθευτής δεν μπορούσε να σταματήσει την προμήθεια των α</w:t>
      </w:r>
      <w:r>
        <w:rPr>
          <w:rFonts w:eastAsia="Times New Roman"/>
          <w:szCs w:val="24"/>
        </w:rPr>
        <w:lastRenderedPageBreak/>
        <w:t>γαθών, αφού σε αυτές τις περιπτώσεις η εξόφληση παλαιών χρεών</w:t>
      </w:r>
      <w:r>
        <w:rPr>
          <w:rFonts w:eastAsia="Times New Roman"/>
          <w:szCs w:val="24"/>
        </w:rPr>
        <w:t>,</w:t>
      </w:r>
      <w:r>
        <w:rPr>
          <w:rFonts w:eastAsia="Times New Roman"/>
          <w:szCs w:val="24"/>
        </w:rPr>
        <w:t xml:space="preserve"> πάντα με μεταχρονολογημένες ε</w:t>
      </w:r>
      <w:r>
        <w:rPr>
          <w:rFonts w:eastAsia="Times New Roman"/>
          <w:szCs w:val="24"/>
        </w:rPr>
        <w:t>πιταγές</w:t>
      </w:r>
      <w:r>
        <w:rPr>
          <w:rFonts w:eastAsia="Times New Roman"/>
          <w:szCs w:val="24"/>
        </w:rPr>
        <w:t>,</w:t>
      </w:r>
      <w:r>
        <w:rPr>
          <w:rFonts w:eastAsia="Times New Roman"/>
          <w:szCs w:val="24"/>
        </w:rPr>
        <w:t xml:space="preserve"> είναι συνάρτηση της συνέχειας προμήθειας αγαθών. Μάλιστα, πολλοί λογαριασμοί, ξέρετε, κύριε Υπουργέ, κλείνουν και με ένα σχετικό κούρεμα. Υπάρχουν, βεβαίως, πάντα μεταχρονολογημένες επιταγές.</w:t>
      </w:r>
    </w:p>
    <w:p w14:paraId="356C806F" w14:textId="77777777" w:rsidR="00683B35" w:rsidRDefault="00C91889">
      <w:pPr>
        <w:spacing w:line="600" w:lineRule="auto"/>
        <w:ind w:firstLine="720"/>
        <w:contextualSpacing/>
        <w:jc w:val="both"/>
        <w:rPr>
          <w:rFonts w:eastAsia="Times New Roman"/>
          <w:szCs w:val="24"/>
        </w:rPr>
      </w:pPr>
      <w:r>
        <w:rPr>
          <w:rFonts w:eastAsia="Times New Roman"/>
          <w:szCs w:val="24"/>
        </w:rPr>
        <w:t>Υπάρχουν προμηθευτές αγροτικών προϊόντων που τροφοδοτού</w:t>
      </w:r>
      <w:r>
        <w:rPr>
          <w:rFonts w:eastAsia="Times New Roman"/>
          <w:szCs w:val="24"/>
        </w:rPr>
        <w:t>σαν κατ’ αποκλειστικότητα τη συγκεκριμένη επιχείρηση, άρα το σύνολο των εσόδων τους ήταν μόνο από την επιχείρηση «</w:t>
      </w:r>
      <w:r>
        <w:rPr>
          <w:rFonts w:eastAsia="Times New Roman"/>
          <w:szCs w:val="24"/>
        </w:rPr>
        <w:t>ΜΑΡΙΝΟΠΟΥΛΟΣ</w:t>
      </w:r>
      <w:r>
        <w:rPr>
          <w:rFonts w:eastAsia="Times New Roman"/>
          <w:szCs w:val="24"/>
        </w:rPr>
        <w:t>». Σήμερα καλούνται να αποδώσουν ΦΠΑ και να δηλώσουν εισοδήματα που ποτέ δεν εισέπραξαν. Επειδή η εταιρεία «</w:t>
      </w:r>
      <w:r>
        <w:rPr>
          <w:rFonts w:eastAsia="Times New Roman"/>
          <w:szCs w:val="24"/>
        </w:rPr>
        <w:t>ΜΑΡΙΝΟΠΟΥΛΟΣ</w:t>
      </w:r>
      <w:r>
        <w:rPr>
          <w:rFonts w:eastAsia="Times New Roman"/>
          <w:szCs w:val="24"/>
        </w:rPr>
        <w:t>» έχει κατ</w:t>
      </w:r>
      <w:r>
        <w:rPr>
          <w:rFonts w:eastAsia="Times New Roman"/>
          <w:szCs w:val="24"/>
        </w:rPr>
        <w:t>αφύγει στο άρθρο 99, ίσως να μην τα εισπράξουν και ποτέ.</w:t>
      </w:r>
    </w:p>
    <w:p w14:paraId="356C8070" w14:textId="77777777" w:rsidR="00683B35" w:rsidRDefault="00C91889">
      <w:pPr>
        <w:spacing w:line="600" w:lineRule="auto"/>
        <w:ind w:firstLine="720"/>
        <w:contextualSpacing/>
        <w:jc w:val="both"/>
        <w:rPr>
          <w:rFonts w:eastAsia="Times New Roman"/>
          <w:szCs w:val="24"/>
        </w:rPr>
      </w:pPr>
      <w:r>
        <w:rPr>
          <w:rFonts w:eastAsia="Times New Roman"/>
          <w:szCs w:val="24"/>
        </w:rPr>
        <w:t>Δεν είναι αρκετό, κύριε Υπουργέ, ότι έχασαν τα χρήματά τους; Δεν είναι αρκετό, κύριε Υπουργέ, ότι σήμερα ουσιαστικά δεν έχουν αγορά να πουλήσουν</w:t>
      </w:r>
      <w:r>
        <w:rPr>
          <w:rFonts w:eastAsia="Times New Roman"/>
          <w:szCs w:val="24"/>
        </w:rPr>
        <w:t>,</w:t>
      </w:r>
      <w:r>
        <w:rPr>
          <w:rFonts w:eastAsia="Times New Roman"/>
          <w:szCs w:val="24"/>
        </w:rPr>
        <w:t xml:space="preserve"> εν μέσω της καλοκαιρινής σεζόν</w:t>
      </w:r>
      <w:r>
        <w:rPr>
          <w:rFonts w:eastAsia="Times New Roman"/>
          <w:szCs w:val="24"/>
        </w:rPr>
        <w:t>,</w:t>
      </w:r>
      <w:r>
        <w:rPr>
          <w:rFonts w:eastAsia="Times New Roman"/>
          <w:szCs w:val="24"/>
        </w:rPr>
        <w:t xml:space="preserve"> τα προϊόντα τους, πρέ</w:t>
      </w:r>
      <w:r>
        <w:rPr>
          <w:rFonts w:eastAsia="Times New Roman"/>
          <w:szCs w:val="24"/>
        </w:rPr>
        <w:t xml:space="preserve">πει να πληρώσουν και από πάνω, πρέπει να επιβαρυνθούν και από πάνω, πρέπει να αποδώσουν </w:t>
      </w:r>
      <w:r>
        <w:rPr>
          <w:rFonts w:eastAsia="Times New Roman"/>
          <w:szCs w:val="24"/>
        </w:rPr>
        <w:lastRenderedPageBreak/>
        <w:t>ΦΠΑ τον οποίο δεν εισέπραξαν και πρέπει να δηλώσουν έσοδα στη φορολογική τους δήλωση που κατέθεσαν και να φορολογηθούν για εικονικές εισπράξεις; Πρέπει η πολιτεία να δώ</w:t>
      </w:r>
      <w:r>
        <w:rPr>
          <w:rFonts w:eastAsia="Times New Roman"/>
          <w:szCs w:val="24"/>
        </w:rPr>
        <w:t>σει αυτή την ώρα τη χαριστική, θα έλεγα, βολή σε επαγγελματίες που έχουν βρεθεί σε αυτή την ιδιότυπη ομηρία; Θα ήθελα τις απόψεις σας.</w:t>
      </w:r>
    </w:p>
    <w:p w14:paraId="356C8071" w14:textId="77777777" w:rsidR="00683B35" w:rsidRDefault="00C91889">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κύριε Βλάχο.</w:t>
      </w:r>
    </w:p>
    <w:p w14:paraId="356C8072" w14:textId="77777777" w:rsidR="00683B35" w:rsidRDefault="00C91889">
      <w:pPr>
        <w:spacing w:line="600" w:lineRule="auto"/>
        <w:ind w:firstLine="720"/>
        <w:contextualSpacing/>
        <w:jc w:val="both"/>
        <w:rPr>
          <w:rFonts w:eastAsia="Times New Roman"/>
          <w:b/>
          <w:szCs w:val="24"/>
        </w:rPr>
      </w:pPr>
      <w:r>
        <w:rPr>
          <w:rFonts w:eastAsia="Times New Roman"/>
          <w:szCs w:val="24"/>
        </w:rPr>
        <w:t>Κύριε Αλεξιάδη, έχετε τον λόγο.</w:t>
      </w:r>
    </w:p>
    <w:p w14:paraId="356C8073" w14:textId="77777777" w:rsidR="00683B35" w:rsidRDefault="00C91889">
      <w:pPr>
        <w:spacing w:line="600" w:lineRule="auto"/>
        <w:ind w:firstLine="720"/>
        <w:contextualSpacing/>
        <w:jc w:val="both"/>
        <w:rPr>
          <w:rFonts w:eastAsia="Times New Roman"/>
          <w:szCs w:val="24"/>
        </w:rPr>
      </w:pPr>
      <w:r>
        <w:rPr>
          <w:rFonts w:eastAsia="Times New Roman"/>
          <w:b/>
          <w:szCs w:val="24"/>
        </w:rPr>
        <w:t>ΤΡΥΦΩΝ ΑΛΕΞΙΑΔΗΣ (</w:t>
      </w:r>
      <w:r>
        <w:rPr>
          <w:rFonts w:eastAsia="Times New Roman"/>
          <w:b/>
          <w:szCs w:val="24"/>
        </w:rPr>
        <w:t>Αναπληρωτής Υπουργός Οικονομικών):</w:t>
      </w:r>
      <w:r>
        <w:rPr>
          <w:rFonts w:eastAsia="Times New Roman"/>
          <w:szCs w:val="24"/>
        </w:rPr>
        <w:t xml:space="preserve"> Ευχαριστώ, κυρία Πρόεδρε.</w:t>
      </w:r>
    </w:p>
    <w:p w14:paraId="356C8074" w14:textId="77777777" w:rsidR="00683B35" w:rsidRDefault="00C91889">
      <w:pPr>
        <w:spacing w:line="600" w:lineRule="auto"/>
        <w:ind w:firstLine="720"/>
        <w:contextualSpacing/>
        <w:jc w:val="both"/>
        <w:rPr>
          <w:rFonts w:eastAsia="Times New Roman"/>
          <w:szCs w:val="24"/>
        </w:rPr>
      </w:pPr>
      <w:r>
        <w:rPr>
          <w:rFonts w:eastAsia="Times New Roman"/>
          <w:szCs w:val="24"/>
        </w:rPr>
        <w:t>Κύριε Βουλευτά, με την ερώτησή σας αναδεικνύετε ένα πολύ σοβαρό κοινωνικό θέμα που αφορά πάρα πολλές επιχειρήσεις και τους αγρότες και άλλες επιχειρήσεις που είναι θύματα όλης αυτής της ιστορίας.</w:t>
      </w:r>
      <w:r>
        <w:rPr>
          <w:rFonts w:eastAsia="Times New Roman"/>
          <w:szCs w:val="24"/>
        </w:rPr>
        <w:t xml:space="preserve"> Και σε προηγούμενη επίκαιρη ερώτηση έχουμε απαντήσει σε αυτό το ζήτημα και σε γραπτές ερωτήσεις. Για το ίδιο ζήτημα μάς έχουν καταθέσει ερώτηση και ο κ. Στύλιος, Βουλευτής Άρτας και ο κ. Αρβανιτίδης, Βουλευτής Θεσσαλονίκης -όχι επίκαιρες ερωτήσεις, απλές </w:t>
      </w:r>
      <w:r>
        <w:rPr>
          <w:rFonts w:eastAsia="Times New Roman"/>
          <w:szCs w:val="24"/>
        </w:rPr>
        <w:t>ερωτήσεις.</w:t>
      </w:r>
    </w:p>
    <w:p w14:paraId="356C8075" w14:textId="77777777" w:rsidR="00683B35" w:rsidRDefault="00C91889">
      <w:pPr>
        <w:spacing w:line="600" w:lineRule="auto"/>
        <w:ind w:firstLine="720"/>
        <w:contextualSpacing/>
        <w:jc w:val="both"/>
        <w:rPr>
          <w:rFonts w:eastAsia="Times New Roman"/>
          <w:szCs w:val="24"/>
        </w:rPr>
      </w:pPr>
      <w:r>
        <w:rPr>
          <w:rFonts w:eastAsia="Times New Roman"/>
          <w:szCs w:val="24"/>
        </w:rPr>
        <w:lastRenderedPageBreak/>
        <w:t>Το θέμα είναι σύνθετο, διότι με βάση τον ν</w:t>
      </w:r>
      <w:r>
        <w:rPr>
          <w:rFonts w:eastAsia="Times New Roman"/>
          <w:szCs w:val="24"/>
        </w:rPr>
        <w:t>.</w:t>
      </w:r>
      <w:r>
        <w:rPr>
          <w:rFonts w:eastAsia="Times New Roman"/>
          <w:szCs w:val="24"/>
        </w:rPr>
        <w:t>4172/13 ο χρόνος κτίσης του εισοδήματος θεωρείται όχι ο πραγματικός χρόνος που πληρώθηκε ή όχι ένα παραστατικό, ένα τιμολόγιο, αλλά θεωρείται ο χρόνος που εκδόθηκε το παραστατικό ανεξάρτητα από το εάν α</w:t>
      </w:r>
      <w:r>
        <w:rPr>
          <w:rFonts w:eastAsia="Times New Roman"/>
          <w:szCs w:val="24"/>
        </w:rPr>
        <w:t>υτό εξοφλήθηκε πραγματικά ή όχι. Αυτό είναι το νομικό πλαίσιο το οποίο έχουμε αυτή τη στιγμή από το 2013 και που για να το αλλάξουμε πρέπει να φέρουμε καινούργια διάταξη νόμου.</w:t>
      </w:r>
    </w:p>
    <w:p w14:paraId="356C8076" w14:textId="77777777" w:rsidR="00683B35" w:rsidRDefault="00C91889">
      <w:pPr>
        <w:spacing w:line="600" w:lineRule="auto"/>
        <w:ind w:firstLine="720"/>
        <w:contextualSpacing/>
        <w:jc w:val="both"/>
        <w:rPr>
          <w:rFonts w:eastAsia="Times New Roman"/>
          <w:szCs w:val="24"/>
        </w:rPr>
      </w:pPr>
      <w:r>
        <w:rPr>
          <w:rFonts w:eastAsia="Times New Roman"/>
          <w:szCs w:val="24"/>
        </w:rPr>
        <w:t>Η Κυβέρνηση εξετάζει συνολικά το θέμα της συγκεκριμένης επιχείρησης</w:t>
      </w:r>
      <w:r>
        <w:rPr>
          <w:rFonts w:eastAsia="Times New Roman"/>
          <w:szCs w:val="24"/>
        </w:rPr>
        <w:t>,</w:t>
      </w:r>
      <w:r>
        <w:rPr>
          <w:rFonts w:eastAsia="Times New Roman"/>
          <w:szCs w:val="24"/>
        </w:rPr>
        <w:t xml:space="preserve"> του «</w:t>
      </w:r>
      <w:r>
        <w:rPr>
          <w:rFonts w:eastAsia="Times New Roman"/>
          <w:szCs w:val="24"/>
        </w:rPr>
        <w:t>ΜΑΡΙΝΟΠΟΥΛΟΥ</w:t>
      </w:r>
      <w:r>
        <w:rPr>
          <w:rFonts w:eastAsia="Times New Roman"/>
          <w:szCs w:val="24"/>
        </w:rPr>
        <w:t>»</w:t>
      </w:r>
      <w:r>
        <w:rPr>
          <w:rFonts w:eastAsia="Times New Roman"/>
          <w:szCs w:val="24"/>
        </w:rPr>
        <w:t>,</w:t>
      </w:r>
      <w:r>
        <w:rPr>
          <w:rFonts w:eastAsia="Times New Roman"/>
          <w:szCs w:val="24"/>
        </w:rPr>
        <w:t xml:space="preserve"> σε ό,τι αφορά και τους αγρότες και τους προμηθευτές της γενικότερα και τους εργαζόμενους. Δεν μπορούμε να δώσουμε λύση στο συγκεκριμένο πρόβλημα αυτή τη στιγμή, είναι κάτι, όμως, που βεβαίως εξετάζουμε κι όταν υπάρξει οριστική απόφαση θα ανα</w:t>
      </w:r>
      <w:r>
        <w:rPr>
          <w:rFonts w:eastAsia="Times New Roman"/>
          <w:szCs w:val="24"/>
        </w:rPr>
        <w:t>κοινωθεί.</w:t>
      </w:r>
    </w:p>
    <w:p w14:paraId="356C8077" w14:textId="77777777" w:rsidR="00683B35" w:rsidRDefault="00C91889">
      <w:pPr>
        <w:spacing w:line="600" w:lineRule="auto"/>
        <w:ind w:firstLine="720"/>
        <w:contextualSpacing/>
        <w:jc w:val="both"/>
        <w:rPr>
          <w:rFonts w:eastAsia="Times New Roman"/>
          <w:szCs w:val="24"/>
        </w:rPr>
      </w:pPr>
      <w:r>
        <w:rPr>
          <w:rFonts w:eastAsia="Times New Roman"/>
          <w:szCs w:val="24"/>
        </w:rPr>
        <w:t xml:space="preserve">Αυτή τη στιγμή δεν μπορεί να υπάρξει μία ρύθμιση μόνο για τους συγκεκριμένους προμηθευτές, διότι καταλαβαίνετε αμέσως θα έρχονταν πάρα πολλές επιχειρήσεις ανά την Ελλάδα που θα έλεγαν «μα </w:t>
      </w:r>
      <w:r>
        <w:rPr>
          <w:rFonts w:eastAsia="Times New Roman"/>
          <w:szCs w:val="24"/>
        </w:rPr>
        <w:lastRenderedPageBreak/>
        <w:t>εγώ έχω κόψει το παραστατικό, έχω πληρώσει το</w:t>
      </w:r>
      <w:r>
        <w:rPr>
          <w:rFonts w:eastAsia="Times New Roman"/>
          <w:szCs w:val="24"/>
        </w:rPr>
        <w:t>ν</w:t>
      </w:r>
      <w:r>
        <w:rPr>
          <w:rFonts w:eastAsia="Times New Roman"/>
          <w:szCs w:val="24"/>
        </w:rPr>
        <w:t xml:space="preserve"> ΦΠΑ, έχω φο</w:t>
      </w:r>
      <w:r>
        <w:rPr>
          <w:rFonts w:eastAsia="Times New Roman"/>
          <w:szCs w:val="24"/>
        </w:rPr>
        <w:t>ρολογηθεί στη φορολογία εισοδήματος και ενώ τα έχω πληρώσει δεν έχω αποζημιωθεί το τιμολόγιο».</w:t>
      </w:r>
    </w:p>
    <w:p w14:paraId="356C8078" w14:textId="77777777" w:rsidR="00683B35" w:rsidRDefault="00C91889">
      <w:pPr>
        <w:spacing w:line="600" w:lineRule="auto"/>
        <w:ind w:firstLine="720"/>
        <w:contextualSpacing/>
        <w:jc w:val="both"/>
        <w:rPr>
          <w:rFonts w:eastAsia="Times New Roman"/>
          <w:szCs w:val="24"/>
        </w:rPr>
      </w:pPr>
      <w:r>
        <w:rPr>
          <w:rFonts w:eastAsia="Times New Roman"/>
          <w:szCs w:val="24"/>
        </w:rPr>
        <w:t>Είναι ένα σύνθετο πρόβλημα και προσπαθούμε αυτή τη στιγμή να βρούμε τη λύση του.</w:t>
      </w:r>
    </w:p>
    <w:p w14:paraId="356C8079" w14:textId="77777777" w:rsidR="00683B35" w:rsidRDefault="00C91889">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Βλάχο, έχετε τον λόγο.</w:t>
      </w:r>
    </w:p>
    <w:p w14:paraId="356C807A" w14:textId="77777777" w:rsidR="00683B35" w:rsidRDefault="00C91889">
      <w:pPr>
        <w:spacing w:line="600" w:lineRule="auto"/>
        <w:ind w:firstLine="720"/>
        <w:contextualSpacing/>
        <w:jc w:val="both"/>
        <w:rPr>
          <w:rFonts w:eastAsia="Times New Roman"/>
          <w:szCs w:val="24"/>
        </w:rPr>
      </w:pPr>
      <w:r>
        <w:rPr>
          <w:rFonts w:eastAsia="Times New Roman"/>
          <w:b/>
          <w:szCs w:val="24"/>
        </w:rPr>
        <w:t>ΓΕΩΡΓΙΟ</w:t>
      </w:r>
      <w:r>
        <w:rPr>
          <w:rFonts w:eastAsia="Times New Roman"/>
          <w:b/>
          <w:szCs w:val="24"/>
        </w:rPr>
        <w:t>Σ ΒΛΑΧΟΣ:</w:t>
      </w:r>
      <w:r>
        <w:rPr>
          <w:rFonts w:eastAsia="Times New Roman"/>
          <w:szCs w:val="24"/>
        </w:rPr>
        <w:t xml:space="preserve"> Κύριε Υπουργέ, κατέθεσα κι εγώ ερώτηση, μαζί με άλλους συναδέλφους, όπως αναφέρατε. Όμως, ήθελα να την καταθέσω και επίκαιρη, επειδή πράγματι κι εσείς αναγνωρίσατε ότι το πρόβλημα είναι σημαντικό και ήθελα να μας δοθεί η δυνατότητα να έχουμε μια </w:t>
      </w:r>
      <w:r>
        <w:rPr>
          <w:rFonts w:eastAsia="Times New Roman"/>
          <w:szCs w:val="24"/>
        </w:rPr>
        <w:t xml:space="preserve">ανταλλαγή απόψεων εδώ στη Βουλή. </w:t>
      </w:r>
    </w:p>
    <w:p w14:paraId="356C807B" w14:textId="77777777" w:rsidR="00683B35" w:rsidRDefault="00C91889">
      <w:pPr>
        <w:spacing w:line="600" w:lineRule="auto"/>
        <w:ind w:firstLine="720"/>
        <w:contextualSpacing/>
        <w:jc w:val="both"/>
        <w:rPr>
          <w:rFonts w:eastAsia="Times New Roman"/>
          <w:szCs w:val="24"/>
        </w:rPr>
      </w:pPr>
      <w:r>
        <w:rPr>
          <w:rFonts w:eastAsia="Times New Roman"/>
          <w:szCs w:val="24"/>
        </w:rPr>
        <w:t>Προφανώς, ισχύει αυτό που είπατε, ότι ισχύει ο πραγματικός χρόνος κτίσης και αυτό είναι που τους επιβάλ</w:t>
      </w:r>
      <w:r>
        <w:rPr>
          <w:rFonts w:eastAsia="Times New Roman"/>
          <w:szCs w:val="24"/>
        </w:rPr>
        <w:t>λ</w:t>
      </w:r>
      <w:r>
        <w:rPr>
          <w:rFonts w:eastAsia="Times New Roman"/>
          <w:szCs w:val="24"/>
        </w:rPr>
        <w:t xml:space="preserve">ει σήμερα να </w:t>
      </w:r>
      <w:r>
        <w:rPr>
          <w:rFonts w:eastAsia="Times New Roman"/>
          <w:szCs w:val="24"/>
        </w:rPr>
        <w:t xml:space="preserve">τα </w:t>
      </w:r>
      <w:r>
        <w:rPr>
          <w:rFonts w:eastAsia="Times New Roman"/>
          <w:szCs w:val="24"/>
        </w:rPr>
        <w:t>καταθέσουν ως εισοδήματα, έστω και αν δεν τα έχουν εισπράξει, στις φορολογικές τους δηλώσεις. Και αυτό</w:t>
      </w:r>
      <w:r>
        <w:rPr>
          <w:rFonts w:eastAsia="Times New Roman"/>
          <w:szCs w:val="24"/>
        </w:rPr>
        <w:t xml:space="preserve"> είναι και το πρόβλημα, όμως, στην προκειμένη περίπτωση. Προφανώς, θα συμφωνήσω μαζί σας, ότι απαιτείται συνολική ρύθμιση και όχι μόνο για τους αγρότες. Εγώ βάζω στην </w:t>
      </w:r>
      <w:r>
        <w:rPr>
          <w:rFonts w:eastAsia="Times New Roman"/>
          <w:szCs w:val="24"/>
        </w:rPr>
        <w:lastRenderedPageBreak/>
        <w:t>πρώτη γραμμή τους αγρότες, επειδή το συνολικό τους εισόδημα προερχόταν από τη συγκεκριμέν</w:t>
      </w:r>
      <w:r>
        <w:rPr>
          <w:rFonts w:eastAsia="Times New Roman"/>
          <w:szCs w:val="24"/>
        </w:rPr>
        <w:t>η επιχείρηση. Σήμερα, δηλαδή σε πολλούς από αυτούς θα υπάρξει μηδενικό εισόδημα, μέχρι να βρουν καινούρ</w:t>
      </w:r>
      <w:r>
        <w:rPr>
          <w:rFonts w:eastAsia="Times New Roman"/>
          <w:szCs w:val="24"/>
        </w:rPr>
        <w:t>γ</w:t>
      </w:r>
      <w:r>
        <w:rPr>
          <w:rFonts w:eastAsia="Times New Roman"/>
          <w:szCs w:val="24"/>
        </w:rPr>
        <w:t>ια αγορά. Γι’ αυτό το λέω, όχι γιατί δεν είχε ενδιαφέρον για όλους τους υπόλοιπους προμηθευτές. Ο καθένας βλέπει το δικό του θέμα από τη δική του οπτική</w:t>
      </w:r>
      <w:r>
        <w:rPr>
          <w:rFonts w:eastAsia="Times New Roman"/>
          <w:szCs w:val="24"/>
        </w:rPr>
        <w:t xml:space="preserve"> γωνία και όλοι προφανώς, έχουν δίκιο. Άρα μιλώ κι εγώ για συνολική ρύθμιση με αιχμή του δόρατος τους μικρούς και κυρίως τους αγρότες. </w:t>
      </w:r>
    </w:p>
    <w:p w14:paraId="356C807C" w14:textId="77777777" w:rsidR="00683B35" w:rsidRDefault="00C91889">
      <w:pPr>
        <w:spacing w:line="600" w:lineRule="auto"/>
        <w:ind w:firstLine="720"/>
        <w:contextualSpacing/>
        <w:jc w:val="both"/>
        <w:rPr>
          <w:rFonts w:eastAsia="Times New Roman"/>
          <w:szCs w:val="24"/>
        </w:rPr>
      </w:pPr>
      <w:r>
        <w:rPr>
          <w:rFonts w:eastAsia="Times New Roman"/>
          <w:szCs w:val="24"/>
        </w:rPr>
        <w:t>Θα πρέπει να σας αναφέρω ότι ένα παρόμοιο πρόβλημα θυμάστε πως είχαμε στα ανείσπρακτα ενοίκια και βεβαίως, δόθηκε μια λύ</w:t>
      </w:r>
      <w:r>
        <w:rPr>
          <w:rFonts w:eastAsia="Times New Roman"/>
          <w:szCs w:val="24"/>
        </w:rPr>
        <w:t>ση. Στο ίδιο στ</w:t>
      </w:r>
      <w:r>
        <w:rPr>
          <w:rFonts w:eastAsia="Times New Roman"/>
          <w:szCs w:val="24"/>
        </w:rPr>
        <w:t>υ</w:t>
      </w:r>
      <w:r>
        <w:rPr>
          <w:rFonts w:eastAsia="Times New Roman"/>
          <w:szCs w:val="24"/>
        </w:rPr>
        <w:t xml:space="preserve">λ μπορεί να δοθεί σήμερα μια λύση και να συνδεθεί, θα έλεγα, με τροπολογία σε ένα νομοσχέδιο που θα φέρετε, στο πρώτο νομοσχέδιο που θα έλθει στη Βουλή, να ρυθμίσουμε και να εξαιρέσουμε ανείσπρακτα ποσά από κάθε φορολόγηση. Και βεβαίως, να </w:t>
      </w:r>
      <w:r>
        <w:rPr>
          <w:rFonts w:eastAsia="Times New Roman"/>
          <w:szCs w:val="24"/>
        </w:rPr>
        <w:t xml:space="preserve">ρυθμίσουμε και να υποχρεώσουμε να αποδώσουν ΦΠΑ, </w:t>
      </w:r>
      <w:r>
        <w:rPr>
          <w:rFonts w:eastAsia="Times New Roman"/>
          <w:szCs w:val="24"/>
        </w:rPr>
        <w:t>α</w:t>
      </w:r>
      <w:r>
        <w:rPr>
          <w:rFonts w:eastAsia="Times New Roman"/>
          <w:szCs w:val="24"/>
        </w:rPr>
        <w:t>λλ</w:t>
      </w:r>
      <w:r>
        <w:rPr>
          <w:rFonts w:eastAsia="Times New Roman"/>
          <w:szCs w:val="24"/>
        </w:rPr>
        <w:t>ά</w:t>
      </w:r>
      <w:r>
        <w:rPr>
          <w:rFonts w:eastAsia="Times New Roman"/>
          <w:szCs w:val="24"/>
        </w:rPr>
        <w:t xml:space="preserve"> και να δηλώσουν με συμπληρωματική δήλωση εντός μηνός από την είσπραξη αυτών των χρημάτων. </w:t>
      </w:r>
    </w:p>
    <w:p w14:paraId="356C807D" w14:textId="77777777" w:rsidR="00683B35" w:rsidRDefault="00C91889">
      <w:pPr>
        <w:spacing w:line="600" w:lineRule="auto"/>
        <w:ind w:firstLine="720"/>
        <w:contextualSpacing/>
        <w:jc w:val="both"/>
        <w:rPr>
          <w:rFonts w:eastAsia="Times New Roman"/>
          <w:szCs w:val="24"/>
        </w:rPr>
      </w:pPr>
      <w:r>
        <w:rPr>
          <w:rFonts w:eastAsia="Times New Roman"/>
          <w:szCs w:val="24"/>
        </w:rPr>
        <w:lastRenderedPageBreak/>
        <w:t>Αλλά το να επιμένουμε σήμερα, για έναν άνθρωπο που έχασε όλο του το εισόδημα, δεν μπορεί να διαθέσει την παραγω</w:t>
      </w:r>
      <w:r>
        <w:rPr>
          <w:rFonts w:eastAsia="Times New Roman"/>
          <w:szCs w:val="24"/>
        </w:rPr>
        <w:t>γή του, να αποδώσει ΦΠΑ που δεν εισέπραξε και να φορολογηθεί, νομίζω ότι είναι άδικο. Θα μου πείτε, «μα πέρυσι η πολιτική της συγκεκριμένης εταιρείας δεν ήταν ίδια; Δεν πληρωνόταν με μεταχρονολογημένες επιταγές, δεν καθυστερούσαν οι πληρωμές;». Ναι, αλλά π</w:t>
      </w:r>
      <w:r>
        <w:rPr>
          <w:rFonts w:eastAsia="Times New Roman"/>
          <w:szCs w:val="24"/>
        </w:rPr>
        <w:t>έρυσι δεν υπήρχε ο «μπαμπούλας» -επιτρέψτε μου να το πω έτσι- το άρθρο 99. Τώρα οι άνθρωποι αυτοί βλέπουν ότι σε κάποιους μήνες, αν δεν δοθεί λύση -που ό,τι λύση και να δοθεί, μεταξύ μας, προφανώς δεν θα έχουν τη δυνατότητα να εισπράξουν άμεσα χρήματα- κιν</w:t>
      </w:r>
      <w:r>
        <w:rPr>
          <w:rFonts w:eastAsia="Times New Roman"/>
          <w:szCs w:val="24"/>
        </w:rPr>
        <w:t xml:space="preserve">δυνεύουν σήμερα να τα χάσουν. </w:t>
      </w:r>
    </w:p>
    <w:p w14:paraId="356C807E" w14:textId="77777777" w:rsidR="00683B35" w:rsidRDefault="00C91889">
      <w:pPr>
        <w:spacing w:line="600" w:lineRule="auto"/>
        <w:ind w:firstLine="720"/>
        <w:contextualSpacing/>
        <w:jc w:val="both"/>
        <w:rPr>
          <w:rFonts w:eastAsia="Times New Roman"/>
          <w:szCs w:val="24"/>
        </w:rPr>
      </w:pPr>
      <w:r>
        <w:rPr>
          <w:rFonts w:eastAsia="Times New Roman"/>
          <w:szCs w:val="24"/>
        </w:rPr>
        <w:t>Αυτή είναι η ουσία. Αυτό είναι το διαφορετικό. Ότι φέτος έχουμε την ομολογία της επιχείρησης ότι δεν μπορεί να αντ</w:t>
      </w:r>
      <w:r>
        <w:rPr>
          <w:rFonts w:eastAsia="Times New Roman"/>
          <w:szCs w:val="24"/>
        </w:rPr>
        <w:t>ε</w:t>
      </w:r>
      <w:r>
        <w:rPr>
          <w:rFonts w:eastAsia="Times New Roman"/>
          <w:szCs w:val="24"/>
        </w:rPr>
        <w:t xml:space="preserve">πεξέλθει, γι’ αυτό και προσέφυγε στο άρθρο 99. Αυτό είναι το διαφορετικό. Και αυτό είναι σήμερα που μας κάνει </w:t>
      </w:r>
      <w:r>
        <w:rPr>
          <w:rFonts w:eastAsia="Times New Roman"/>
          <w:szCs w:val="24"/>
        </w:rPr>
        <w:t>να αναδείξουμε το θέμα και να προχωρήσουμε σε μια ρύθμιση</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υτό είναι που κάνει την περίπτωση της επιχείρησης «</w:t>
      </w:r>
      <w:r>
        <w:rPr>
          <w:rFonts w:eastAsia="Times New Roman"/>
          <w:szCs w:val="24"/>
        </w:rPr>
        <w:t>ΜΑΡΙΝΟΠΟΥΛΟΣ</w:t>
      </w:r>
      <w:r>
        <w:rPr>
          <w:rFonts w:eastAsia="Times New Roman"/>
          <w:szCs w:val="24"/>
        </w:rPr>
        <w:t xml:space="preserve">» να ξεχωρίζει από κάποια άλλη που καθυστερεί στις πληρωμές της, η προσφυγή στο άρθρο 99. </w:t>
      </w:r>
    </w:p>
    <w:p w14:paraId="356C807F" w14:textId="77777777" w:rsidR="00683B35" w:rsidRDefault="00C91889">
      <w:pPr>
        <w:spacing w:line="600" w:lineRule="auto"/>
        <w:ind w:firstLine="720"/>
        <w:contextualSpacing/>
        <w:jc w:val="both"/>
        <w:rPr>
          <w:rFonts w:eastAsia="Times New Roman"/>
          <w:szCs w:val="24"/>
        </w:rPr>
      </w:pPr>
      <w:r>
        <w:rPr>
          <w:rFonts w:eastAsia="Times New Roman"/>
          <w:szCs w:val="24"/>
        </w:rPr>
        <w:lastRenderedPageBreak/>
        <w:t>Θα έλεγα, λοιπόν, με το πνεύμα αυτό να συμ</w:t>
      </w:r>
      <w:r>
        <w:rPr>
          <w:rFonts w:eastAsia="Times New Roman"/>
          <w:szCs w:val="24"/>
        </w:rPr>
        <w:t xml:space="preserve">φωνήσουμε ότι στο επόμενο διάστημα θα υπάρξει μια νομοθετική ρύθμιση, την οποία θα την στηρίξουμε όλοι για να εξαιρέσουμε αυτούς τους ανθρώπους, που όπως </w:t>
      </w:r>
      <w:r>
        <w:rPr>
          <w:rFonts w:eastAsia="Times New Roman"/>
          <w:szCs w:val="24"/>
        </w:rPr>
        <w:t xml:space="preserve">είπα </w:t>
      </w:r>
      <w:r>
        <w:rPr>
          <w:rFonts w:eastAsia="Times New Roman"/>
          <w:szCs w:val="24"/>
        </w:rPr>
        <w:t>και νωρίτερα βρίσκονται σε μια ιδιότυπη ομηρία</w:t>
      </w:r>
      <w:r>
        <w:rPr>
          <w:rFonts w:eastAsia="Times New Roman"/>
          <w:szCs w:val="24"/>
        </w:rPr>
        <w:t xml:space="preserve">, </w:t>
      </w:r>
      <w:r>
        <w:rPr>
          <w:rFonts w:eastAsia="Times New Roman"/>
          <w:szCs w:val="24"/>
        </w:rPr>
        <w:t xml:space="preserve">για </w:t>
      </w:r>
      <w:r>
        <w:rPr>
          <w:rFonts w:eastAsia="Times New Roman"/>
          <w:szCs w:val="24"/>
        </w:rPr>
        <w:t>να μην συνεχίσουν να παραμένουν σε αυτή. Αυτή</w:t>
      </w:r>
      <w:r>
        <w:rPr>
          <w:rFonts w:eastAsia="Times New Roman"/>
          <w:szCs w:val="24"/>
        </w:rPr>
        <w:t xml:space="preserve"> τη φωνή τους και άποψή τους σήμερα συζητάμε στην Ολομέλεια, κύριε Υπουργέ.</w:t>
      </w:r>
    </w:p>
    <w:p w14:paraId="356C8080" w14:textId="77777777" w:rsidR="00683B35" w:rsidRDefault="00C91889">
      <w:pPr>
        <w:spacing w:line="600" w:lineRule="auto"/>
        <w:ind w:firstLine="720"/>
        <w:contextualSpacing/>
        <w:jc w:val="both"/>
        <w:rPr>
          <w:rFonts w:eastAsia="Times New Roman"/>
          <w:szCs w:val="24"/>
        </w:rPr>
      </w:pPr>
      <w:r>
        <w:rPr>
          <w:rFonts w:eastAsia="Times New Roman"/>
          <w:szCs w:val="24"/>
        </w:rPr>
        <w:t>Σας ευχαριστώ.</w:t>
      </w:r>
    </w:p>
    <w:p w14:paraId="356C8081" w14:textId="77777777" w:rsidR="00683B35" w:rsidRDefault="00C91889">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κύριε Βλάχο.</w:t>
      </w:r>
    </w:p>
    <w:p w14:paraId="356C8082" w14:textId="77777777" w:rsidR="00683B35" w:rsidRDefault="00C91889">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356C8083" w14:textId="77777777" w:rsidR="00683B35" w:rsidRDefault="00C91889">
      <w:pPr>
        <w:spacing w:line="600" w:lineRule="auto"/>
        <w:ind w:firstLine="720"/>
        <w:contextualSpacing/>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Ευχαριστώ,</w:t>
      </w:r>
      <w:r>
        <w:rPr>
          <w:rFonts w:eastAsia="Times New Roman"/>
          <w:szCs w:val="24"/>
        </w:rPr>
        <w:t xml:space="preserve"> κυρία Πρόεδρε.</w:t>
      </w:r>
    </w:p>
    <w:p w14:paraId="356C8084" w14:textId="77777777" w:rsidR="00683B35" w:rsidRDefault="00C91889">
      <w:pPr>
        <w:spacing w:line="600" w:lineRule="auto"/>
        <w:ind w:firstLine="720"/>
        <w:contextualSpacing/>
        <w:jc w:val="both"/>
        <w:rPr>
          <w:rFonts w:eastAsia="Times New Roman"/>
          <w:szCs w:val="24"/>
        </w:rPr>
      </w:pPr>
      <w:r w:rsidRPr="0000242A">
        <w:rPr>
          <w:rFonts w:eastAsia="Times New Roman"/>
          <w:color w:val="000000" w:themeColor="text1"/>
          <w:szCs w:val="24"/>
        </w:rPr>
        <w:t xml:space="preserve">Συμφωνώ μαζί σας, κύριε Βουλευτά, ότι πρέπει να δοθεί λύση σε αυτό το θέμα. Εμείς δεσμευόμαστε ως Κυβέρνηση, μόλις οριστικοποιηθούν τα </w:t>
      </w:r>
      <w:r>
        <w:rPr>
          <w:rFonts w:eastAsia="Times New Roman"/>
          <w:szCs w:val="24"/>
        </w:rPr>
        <w:t>πράγματα και έχουμε μια πλήρη εικόνα για το τι θα γίνει, γιατί είναι σε εξέλιξη τα πράγματα, να δώσουμε μ</w:t>
      </w:r>
      <w:r>
        <w:rPr>
          <w:rFonts w:eastAsia="Times New Roman"/>
          <w:szCs w:val="24"/>
        </w:rPr>
        <w:t xml:space="preserve">ια λύση για το τι πρόκειται να γίνει με τους προμηθευτές της συγκεκριμένης επιχείρησης και γενικά να δώσουμε λύση σε αντίστοιχες περιπτώσεις. </w:t>
      </w:r>
    </w:p>
    <w:p w14:paraId="356C8085" w14:textId="77777777" w:rsidR="00683B35" w:rsidRDefault="00C91889">
      <w:pPr>
        <w:spacing w:line="600" w:lineRule="auto"/>
        <w:ind w:firstLine="720"/>
        <w:contextualSpacing/>
        <w:jc w:val="both"/>
        <w:rPr>
          <w:rFonts w:eastAsia="Times New Roman"/>
          <w:szCs w:val="24"/>
        </w:rPr>
      </w:pPr>
      <w:r>
        <w:rPr>
          <w:rFonts w:eastAsia="Times New Roman"/>
          <w:szCs w:val="24"/>
        </w:rPr>
        <w:lastRenderedPageBreak/>
        <w:t>Δυστυχώς στο φορολογικό σύστημα έχουμε ακόμα σε ισχύ διατάξεις</w:t>
      </w:r>
      <w:r>
        <w:rPr>
          <w:rFonts w:eastAsia="Times New Roman"/>
          <w:szCs w:val="24"/>
        </w:rPr>
        <w:t>,</w:t>
      </w:r>
      <w:r>
        <w:rPr>
          <w:rFonts w:eastAsia="Times New Roman"/>
          <w:szCs w:val="24"/>
        </w:rPr>
        <w:t xml:space="preserve"> τις οποίες δεν υπερασπιζόμαστε. Είναι μια αναγκαιότητα να τις έχουμε, όμως, μέχρι να τις αλλάξουμε με νέες διατάξεις, που θα κάνουν το σύστημά μας πιο δίκαιο και πιο λογικό. Διότι έχουμε αυτόν τον παραλογισμό, να ζητάμε από επιχειρήσεις</w:t>
      </w:r>
      <w:r>
        <w:rPr>
          <w:rFonts w:eastAsia="Times New Roman"/>
          <w:szCs w:val="24"/>
        </w:rPr>
        <w:t>,</w:t>
      </w:r>
      <w:r>
        <w:rPr>
          <w:rFonts w:eastAsia="Times New Roman"/>
          <w:szCs w:val="24"/>
        </w:rPr>
        <w:t xml:space="preserve"> οι οποίες είναι σ</w:t>
      </w:r>
      <w:r>
        <w:rPr>
          <w:rFonts w:eastAsia="Times New Roman"/>
          <w:szCs w:val="24"/>
        </w:rPr>
        <w:t xml:space="preserve">υνεπείς, που έχουν εκδώσει τα παραστατικά που πρέπει να εκδώσουν, να πληρώσουν φορολογητέες υποχρεώσεις, για χρήματα τα οποία δεν εισέπραξαν. </w:t>
      </w:r>
    </w:p>
    <w:p w14:paraId="356C8086" w14:textId="77777777" w:rsidR="00683B35" w:rsidRDefault="00C91889">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Δ΄ Αντιπρόεδρος της Βουλής κ. </w:t>
      </w:r>
      <w:r w:rsidRPr="00540A67">
        <w:rPr>
          <w:rFonts w:eastAsia="Times New Roman"/>
          <w:b/>
          <w:szCs w:val="24"/>
        </w:rPr>
        <w:t>ΝΙΚΗΤΑΣ ΚΑΚΛΑΜΑΝΗΣ</w:t>
      </w:r>
      <w:r>
        <w:rPr>
          <w:rFonts w:eastAsia="Times New Roman"/>
          <w:szCs w:val="24"/>
        </w:rPr>
        <w:t>)</w:t>
      </w:r>
    </w:p>
    <w:p w14:paraId="356C8087" w14:textId="77777777" w:rsidR="00683B35" w:rsidRDefault="00C91889">
      <w:pPr>
        <w:spacing w:line="600" w:lineRule="auto"/>
        <w:ind w:firstLine="720"/>
        <w:contextualSpacing/>
        <w:jc w:val="both"/>
        <w:rPr>
          <w:rFonts w:eastAsia="Times New Roman"/>
          <w:szCs w:val="24"/>
        </w:rPr>
      </w:pPr>
      <w:r>
        <w:rPr>
          <w:rFonts w:eastAsia="Times New Roman"/>
          <w:szCs w:val="24"/>
        </w:rPr>
        <w:t>Είναι μέσα σ</w:t>
      </w:r>
      <w:r>
        <w:rPr>
          <w:rFonts w:eastAsia="Times New Roman"/>
          <w:szCs w:val="24"/>
        </w:rPr>
        <w:t>τους σχεδιασμούς της Κυβέρνησης, μόλις δοθεί η δυνατότητα να συνδέσουμε το ένα με το άλλο, δηλαδή να συνδέσουμε την απόδοση του φόρου μόνο στην περίπτωση που έχει εισπραχθεί το αντίστοιχο ποσό. Αυτή τη στιγμή, λόγω των δημοσιονομικών συνθηκών</w:t>
      </w:r>
      <w:r>
        <w:rPr>
          <w:rFonts w:eastAsia="Times New Roman"/>
          <w:szCs w:val="24"/>
        </w:rPr>
        <w:t>,</w:t>
      </w:r>
      <w:r>
        <w:rPr>
          <w:rFonts w:eastAsia="Times New Roman"/>
          <w:szCs w:val="24"/>
        </w:rPr>
        <w:t xml:space="preserve"> δεν μπορούμε</w:t>
      </w:r>
      <w:r>
        <w:rPr>
          <w:rFonts w:eastAsia="Times New Roman"/>
          <w:szCs w:val="24"/>
        </w:rPr>
        <w:t xml:space="preserve"> να κάνουμε κάτι τέτοιο. </w:t>
      </w:r>
    </w:p>
    <w:p w14:paraId="356C808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Η επιβράβευση των συνεπών φορολογούμενων είναι μέσα στα θέματα που εξετάζουμε, όπως και μια σειρά από άλλες παρεμβάσεις, ώστε να γίνει επιτέλους το σύστημ</w:t>
      </w:r>
      <w:r>
        <w:rPr>
          <w:rFonts w:eastAsia="Times New Roman" w:cs="Times New Roman"/>
          <w:szCs w:val="24"/>
        </w:rPr>
        <w:t>ά</w:t>
      </w:r>
      <w:r>
        <w:rPr>
          <w:rFonts w:eastAsia="Times New Roman" w:cs="Times New Roman"/>
          <w:szCs w:val="24"/>
        </w:rPr>
        <w:t xml:space="preserve"> μας λογικό, αναλογικό και δίκαιο. Διότι αυτή τη στιγμή έχουμε διατάξεις, ό</w:t>
      </w:r>
      <w:r>
        <w:rPr>
          <w:rFonts w:eastAsia="Times New Roman" w:cs="Times New Roman"/>
          <w:szCs w:val="24"/>
        </w:rPr>
        <w:t xml:space="preserve">πως αυτή που αναπτύξατε πολύ σωστά, οι οποίες δεν δίνουν στο φορολογικό μας σύστημα τη λογική του δικαίου.  </w:t>
      </w:r>
    </w:p>
    <w:p w14:paraId="356C808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Αυτ</w:t>
      </w:r>
      <w:r>
        <w:rPr>
          <w:rFonts w:eastAsia="Times New Roman" w:cs="Times New Roman"/>
          <w:szCs w:val="24"/>
        </w:rPr>
        <w:t>ό για το οποίο</w:t>
      </w:r>
      <w:r>
        <w:rPr>
          <w:rFonts w:eastAsia="Times New Roman" w:cs="Times New Roman"/>
          <w:szCs w:val="24"/>
        </w:rPr>
        <w:t xml:space="preserve"> μπορώ να δεσμευτώ είναι ότι θα φέρουμε διάταξη και θα αντιμετωπίζουμε το πρόβλημα. Δεν είμαστε έτοιμοι αυτή τη στιγμή να το κάνου</w:t>
      </w:r>
      <w:r>
        <w:rPr>
          <w:rFonts w:eastAsia="Times New Roman" w:cs="Times New Roman"/>
          <w:szCs w:val="24"/>
        </w:rPr>
        <w:t xml:space="preserve">με. </w:t>
      </w:r>
    </w:p>
    <w:p w14:paraId="356C808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56C808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Ευχαριστούμε, κύριε Υπουργέ. </w:t>
      </w:r>
    </w:p>
    <w:p w14:paraId="356C808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έχουν διανεμηθεί τα Πρακτικά των συνεδριάσεων της 21</w:t>
      </w:r>
      <w:r>
        <w:rPr>
          <w:rFonts w:eastAsia="Times New Roman" w:cs="Times New Roman"/>
          <w:szCs w:val="24"/>
          <w:vertAlign w:val="superscript"/>
        </w:rPr>
        <w:t xml:space="preserve"> </w:t>
      </w:r>
      <w:r>
        <w:rPr>
          <w:rFonts w:eastAsia="Times New Roman" w:cs="Times New Roman"/>
          <w:szCs w:val="24"/>
        </w:rPr>
        <w:t>Μαΐου 2016, της 22 Μαΐου 2016 και της 1</w:t>
      </w:r>
      <w:r>
        <w:rPr>
          <w:rFonts w:eastAsia="Times New Roman" w:cs="Times New Roman"/>
          <w:szCs w:val="24"/>
          <w:vertAlign w:val="superscript"/>
        </w:rPr>
        <w:t>ης</w:t>
      </w:r>
      <w:r>
        <w:rPr>
          <w:rFonts w:eastAsia="Times New Roman" w:cs="Times New Roman"/>
          <w:szCs w:val="24"/>
        </w:rPr>
        <w:t xml:space="preserve"> Ιουνίου 2016 και ερωτάται το Σώμα αν τα επικυρώνει.</w:t>
      </w:r>
      <w:r>
        <w:rPr>
          <w:rFonts w:eastAsia="Times New Roman" w:cs="Times New Roman"/>
          <w:szCs w:val="24"/>
        </w:rPr>
        <w:t xml:space="preserve"> </w:t>
      </w:r>
    </w:p>
    <w:p w14:paraId="356C808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356C808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Συνεπώς τα Πρακτικά της 21Μαΐου 2016, της 22 Μαΐου 2016 και της 1</w:t>
      </w:r>
      <w:r>
        <w:rPr>
          <w:rFonts w:eastAsia="Times New Roman" w:cs="Times New Roman"/>
          <w:szCs w:val="24"/>
          <w:vertAlign w:val="superscript"/>
        </w:rPr>
        <w:t>ης</w:t>
      </w:r>
      <w:r>
        <w:rPr>
          <w:rFonts w:eastAsia="Times New Roman" w:cs="Times New Roman"/>
          <w:szCs w:val="24"/>
        </w:rPr>
        <w:t xml:space="preserve"> Ιουνίου 2016 επικυρώθηκαν. </w:t>
      </w:r>
    </w:p>
    <w:p w14:paraId="356C808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w:t>
      </w:r>
      <w:r>
        <w:rPr>
          <w:rFonts w:eastAsia="Times New Roman" w:cs="Times New Roman"/>
          <w:szCs w:val="24"/>
        </w:rPr>
        <w:t>τη δεύτερη με αριθμό 1147/18-7-2016 επίκαιρη ερώτηση δεύτερου κύκλου του Βο</w:t>
      </w:r>
      <w:r>
        <w:rPr>
          <w:rFonts w:eastAsia="Times New Roman" w:cs="Times New Roman"/>
          <w:szCs w:val="24"/>
        </w:rPr>
        <w:t>υλευτή Έβρου της Νέας Δημοκρατίας κ. Αναστασίου Δημοσχάκη προς τον Υπουργό Οικονομικών, σχετικά με την αναβάθμιση του Τελωνείου Κήπων και την εκμετάλλευση προοπτικών των σημείων εισόδου-εξόδου στον Έβρο.</w:t>
      </w:r>
    </w:p>
    <w:p w14:paraId="356C809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Κύριε Δημοσχάκη, έχετε τον λόγο. </w:t>
      </w:r>
    </w:p>
    <w:p w14:paraId="356C809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w:t>
      </w:r>
      <w:r>
        <w:rPr>
          <w:rFonts w:eastAsia="Times New Roman" w:cs="Times New Roman"/>
          <w:b/>
          <w:szCs w:val="24"/>
        </w:rPr>
        <w:t xml:space="preserve">ΔΗΜΟΣΧΑΚΗΣ: </w:t>
      </w:r>
      <w:r>
        <w:rPr>
          <w:rFonts w:eastAsia="Times New Roman" w:cs="Times New Roman"/>
          <w:szCs w:val="24"/>
        </w:rPr>
        <w:t xml:space="preserve">Ευχαριστώ, κύριε Πρόεδρε. </w:t>
      </w:r>
    </w:p>
    <w:p w14:paraId="356C809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Στη Βουλγαρία και την Τουρκία τα αντίστοιχα τελωνεία αυτών των χωρών είναι πλήρως στελεχωμένα και εξοπλισμένα</w:t>
      </w:r>
      <w:r>
        <w:rPr>
          <w:rFonts w:eastAsia="Times New Roman" w:cs="Times New Roman"/>
          <w:szCs w:val="24"/>
        </w:rPr>
        <w:t>,</w:t>
      </w:r>
      <w:r>
        <w:rPr>
          <w:rFonts w:eastAsia="Times New Roman" w:cs="Times New Roman"/>
          <w:szCs w:val="24"/>
        </w:rPr>
        <w:t xml:space="preserve"> τόσο από άποψης μέσων ελέγχου όσο και εγκαταστάσεων. Την ίδια ώρα το σημείο εισόδου-εξόδου των Κήπων, </w:t>
      </w:r>
      <w:r>
        <w:rPr>
          <w:rFonts w:eastAsia="Times New Roman" w:cs="Times New Roman"/>
          <w:szCs w:val="24"/>
        </w:rPr>
        <w:t xml:space="preserve">το οποίο φιλοξενεί πλειάδα κρατικών και ιδιωτικών υπηρεσιών για να λειτουργήσει και αποτελεί μια από τις σημαντικότερες πύλες εισόδου προσώπων και πραγμάτων από τρίτες </w:t>
      </w:r>
      <w:r>
        <w:rPr>
          <w:rFonts w:eastAsia="Times New Roman" w:cs="Times New Roman"/>
          <w:szCs w:val="24"/>
        </w:rPr>
        <w:lastRenderedPageBreak/>
        <w:t>χώρες στην Ευρωπαϊκή Ένωση,  παρουσιάζει σοβαρές ελλείψεις, κύριε Υπουργέ, και υστερεί έ</w:t>
      </w:r>
      <w:r>
        <w:rPr>
          <w:rFonts w:eastAsia="Times New Roman" w:cs="Times New Roman"/>
          <w:szCs w:val="24"/>
        </w:rPr>
        <w:t>ναντι των συνορευόντων, όντας απαξιωμένο.</w:t>
      </w:r>
    </w:p>
    <w:p w14:paraId="356C809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ενώ στους Κήπους ελέγχθηκαν περί τα πέντε χιλιάδες φορτία φυτικής προέλευσης το έτος 2015 έναντι υποχρεώσεών μας προς την Ευρωπαϊκή Ένωση, στο αντίστοιχο σημείο εισόδου του Καπετάν Αντρέεβο της </w:t>
      </w:r>
      <w:r>
        <w:rPr>
          <w:rFonts w:eastAsia="Times New Roman" w:cs="Times New Roman"/>
          <w:szCs w:val="24"/>
        </w:rPr>
        <w:t>Βουλγαρίας ελέγχθηκαν, κύριε Υπουργέ, περίπου δεκαπέντε χιλιάδες οχήματα. Αντιλαμβάνεστε τα μεγέθη. Αυτό συμβαίνει επειδή οι αντίστοιχες δικές μας εγκαταστάσεις δεν επιτρέπουν την είσοδο πολλών φορτηγών, με ό,τι αυτό συνεπάγεται από πλευράς απώλειας εσόδων</w:t>
      </w:r>
      <w:r>
        <w:rPr>
          <w:rFonts w:eastAsia="Times New Roman" w:cs="Times New Roman"/>
          <w:szCs w:val="24"/>
        </w:rPr>
        <w:t xml:space="preserve"> για το ελληνικό δημόσιο -τέλη διέλευσης, φόροι, τέλη ποιοτικού και φυτικού ελέγχου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Αναφερόμενοι στον φυτικό έλεγχο, έχουμε και εκεί μια σειρά ελλείψεων, τόσο σε προσωπικό όσο και σε υποδομές, </w:t>
      </w:r>
      <w:r>
        <w:rPr>
          <w:rFonts w:eastAsia="Times New Roman" w:cs="Times New Roman"/>
          <w:szCs w:val="24"/>
        </w:rPr>
        <w:t>που</w:t>
      </w:r>
      <w:r>
        <w:rPr>
          <w:rFonts w:eastAsia="Times New Roman" w:cs="Times New Roman"/>
          <w:szCs w:val="24"/>
        </w:rPr>
        <w:t xml:space="preserve"> δυσχεραίνουν το έργο της τοπικής ΔΑΟΚ. </w:t>
      </w:r>
    </w:p>
    <w:p w14:paraId="356C809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Οι ευκαιρίες</w:t>
      </w:r>
      <w:r>
        <w:rPr>
          <w:rFonts w:eastAsia="Times New Roman" w:cs="Times New Roman"/>
          <w:szCs w:val="24"/>
        </w:rPr>
        <w:t xml:space="preserve"> της περιοχής είναι πολλές, αλλά όχι χρονικά ανεξάντλητες. Υπάρχουν μαρτυρίες στελεχών των δημοσίων υπηρεσιών μας, αλλά ακόμα και Ελλήνων και Τούρκων οδηγών μεταφορών, πως </w:t>
      </w:r>
      <w:r>
        <w:rPr>
          <w:rFonts w:eastAsia="Times New Roman" w:cs="Times New Roman"/>
          <w:szCs w:val="24"/>
        </w:rPr>
        <w:lastRenderedPageBreak/>
        <w:t>οι μεταφορικές και οι εξαγωγικές τουρκικές εταιρείες, αλλά και άλλων χωρών που εξυπη</w:t>
      </w:r>
      <w:r>
        <w:rPr>
          <w:rFonts w:eastAsia="Times New Roman" w:cs="Times New Roman"/>
          <w:szCs w:val="24"/>
        </w:rPr>
        <w:t>ρετούνται από αυτό το δρομολόγιο, επιθυμούν τη διέλευση από Ελλάδα και όχι από τη Βουλγαρία. Όμως η μεγάλη καθυστέρηση λόγω των περιορισμένων δυνατοτήτων μας στο μεθοριακό σημείο των Κήπων</w:t>
      </w:r>
      <w:r>
        <w:rPr>
          <w:rFonts w:eastAsia="Times New Roman" w:cs="Times New Roman"/>
          <w:szCs w:val="24"/>
        </w:rPr>
        <w:t xml:space="preserve"> </w:t>
      </w:r>
      <w:r>
        <w:rPr>
          <w:rFonts w:eastAsia="Times New Roman" w:cs="Times New Roman"/>
          <w:szCs w:val="24"/>
        </w:rPr>
        <w:t xml:space="preserve">τις αποτρέπει. </w:t>
      </w:r>
    </w:p>
    <w:p w14:paraId="356C809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Βασικός στόχος είναι η διεύρυνση των διαδρόμων, δηλ</w:t>
      </w:r>
      <w:r>
        <w:rPr>
          <w:rFonts w:eastAsia="Times New Roman" w:cs="Times New Roman"/>
          <w:szCs w:val="24"/>
        </w:rPr>
        <w:t>αδή των διαθέσιμων ροών ελέγχου σε τουλάχιστον πέντε, με δυνατότητα έως και δέκα στην είσοδο και οκτώ ως προς την έξοδο. Πριν λίγες μέρες μάλιστα παρατηρήθηκε ότι λόγω μαζικής εισόδου προσώπων από τη γειτονική χώρα με ΙΧ αυτοκίνητα, τα φορτηγά-ψυγεία καθυσ</w:t>
      </w:r>
      <w:r>
        <w:rPr>
          <w:rFonts w:eastAsia="Times New Roman" w:cs="Times New Roman"/>
          <w:szCs w:val="24"/>
        </w:rPr>
        <w:t xml:space="preserve">τέρησαν πέραν των πέντε ημερών. </w:t>
      </w:r>
    </w:p>
    <w:p w14:paraId="356C809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Έχω ενημερωθεί πως έχει ήδη εκπονηθεί μελέτη δημιουργίας καινούργιου τελωνείου ύψους 30 εκατομμυρίων ευρώ περίπου, μέσω ΣΔΙΤ, κύριε Υπουργέ, η οποία έχει παραμείνει δυστυχώς χωρίς περαιτέρω εξέλιξη, ένα έργο</w:t>
      </w:r>
      <w:r>
        <w:rPr>
          <w:rFonts w:eastAsia="Times New Roman" w:cs="Times New Roman"/>
          <w:szCs w:val="24"/>
        </w:rPr>
        <w:t>,</w:t>
      </w:r>
      <w:r>
        <w:rPr>
          <w:rFonts w:eastAsia="Times New Roman" w:cs="Times New Roman"/>
          <w:szCs w:val="24"/>
        </w:rPr>
        <w:t xml:space="preserve"> για το οποίο θ</w:t>
      </w:r>
      <w:r>
        <w:rPr>
          <w:rFonts w:eastAsia="Times New Roman" w:cs="Times New Roman"/>
          <w:szCs w:val="24"/>
        </w:rPr>
        <w:t xml:space="preserve">εωρείται πως η απόσβεση του κόστους του θα πραγματοποιηθεί εντός τριών, τεσσάρων ετών. </w:t>
      </w:r>
    </w:p>
    <w:p w14:paraId="356C809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με βάση τα ανωτέρω ερωτάσθε: Σκοπεύετε να προχωρήσετε σε αναβάθμιση των υφισταμένων εγκαταστάσεων του </w:t>
      </w:r>
      <w:r>
        <w:rPr>
          <w:rFonts w:eastAsia="Times New Roman" w:cs="Times New Roman"/>
          <w:szCs w:val="24"/>
        </w:rPr>
        <w:t>Τ</w:t>
      </w:r>
      <w:r>
        <w:rPr>
          <w:rFonts w:eastAsia="Times New Roman" w:cs="Times New Roman"/>
          <w:szCs w:val="24"/>
        </w:rPr>
        <w:t>ελωνείου Κήπων και των υπόλοιπων υπηρεσιών που συσ</w:t>
      </w:r>
      <w:r>
        <w:rPr>
          <w:rFonts w:eastAsia="Times New Roman" w:cs="Times New Roman"/>
          <w:szCs w:val="24"/>
        </w:rPr>
        <w:t>τεγάζονται και συλλειτουργούν; Έχετε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την υφιστάμενη μελέτη για τη δημιουργία νέων εγκαταστάσεων; Και</w:t>
      </w:r>
      <w:r>
        <w:rPr>
          <w:rFonts w:eastAsia="Times New Roman" w:cs="Times New Roman"/>
          <w:szCs w:val="24"/>
        </w:rPr>
        <w:t>,</w:t>
      </w:r>
      <w:r>
        <w:rPr>
          <w:rFonts w:eastAsia="Times New Roman" w:cs="Times New Roman"/>
          <w:szCs w:val="24"/>
        </w:rPr>
        <w:t xml:space="preserve"> τέλος, τι άλλα μέτρα και δράσεις σκοπεύετε να πραγματοποιήσετε, ώστε να γίνει καλύτερη εκμετάλλευση της στρατηγικής θέσης της χώρας μας και ε</w:t>
      </w:r>
      <w:r>
        <w:rPr>
          <w:rFonts w:eastAsia="Times New Roman" w:cs="Times New Roman"/>
          <w:szCs w:val="24"/>
        </w:rPr>
        <w:t xml:space="preserve">ιδικά του Έβρου άμεσα, μεσοπρόθεσμα και μακροπρόθεσμα; </w:t>
      </w:r>
    </w:p>
    <w:p w14:paraId="356C809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356C809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έχετε τον λόγο. </w:t>
      </w:r>
    </w:p>
    <w:p w14:paraId="356C809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Ευχαριστώ, κύριε Πρόεδρε. </w:t>
      </w:r>
    </w:p>
    <w:p w14:paraId="356C809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Κύριε Βουλευτά με την ερώτησ</w:t>
      </w:r>
      <w:r>
        <w:rPr>
          <w:rFonts w:eastAsia="Times New Roman" w:cs="Times New Roman"/>
          <w:szCs w:val="24"/>
        </w:rPr>
        <w:t>ή σας περιγράφετε και αναδεικνύετε ένα θέμα</w:t>
      </w:r>
      <w:r>
        <w:rPr>
          <w:rFonts w:eastAsia="Times New Roman" w:cs="Times New Roman"/>
          <w:szCs w:val="24"/>
        </w:rPr>
        <w:t>,</w:t>
      </w:r>
      <w:r>
        <w:rPr>
          <w:rFonts w:eastAsia="Times New Roman" w:cs="Times New Roman"/>
          <w:szCs w:val="24"/>
        </w:rPr>
        <w:t xml:space="preserve"> το οποίο έχει και εθνική και τοπική σημασία, εθνική</w:t>
      </w:r>
      <w:r>
        <w:rPr>
          <w:rFonts w:eastAsia="Times New Roman" w:cs="Times New Roman"/>
          <w:szCs w:val="24"/>
        </w:rPr>
        <w:t>,</w:t>
      </w:r>
      <w:r>
        <w:rPr>
          <w:rFonts w:eastAsia="Times New Roman" w:cs="Times New Roman"/>
          <w:szCs w:val="24"/>
        </w:rPr>
        <w:t xml:space="preserve"> με την έννοια ότι δυστυχώς στην ίδια χώρα</w:t>
      </w:r>
      <w:r>
        <w:rPr>
          <w:rFonts w:eastAsia="Times New Roman" w:cs="Times New Roman"/>
          <w:szCs w:val="24"/>
        </w:rPr>
        <w:t>,</w:t>
      </w:r>
      <w:r>
        <w:rPr>
          <w:rFonts w:eastAsia="Times New Roman" w:cs="Times New Roman"/>
          <w:szCs w:val="24"/>
        </w:rPr>
        <w:t xml:space="preserve"> που αντιμετωπίζουμε το πρόβλημα του φορολογικού ανταγωνισμού, είτε από τον Βορρά είτε από την Ανατολή, δεν έχουμε κ</w:t>
      </w:r>
      <w:r>
        <w:rPr>
          <w:rFonts w:eastAsia="Times New Roman" w:cs="Times New Roman"/>
          <w:szCs w:val="24"/>
        </w:rPr>
        <w:t xml:space="preserve">ατορθώσει </w:t>
      </w:r>
      <w:r>
        <w:rPr>
          <w:rFonts w:eastAsia="Times New Roman" w:cs="Times New Roman"/>
          <w:szCs w:val="24"/>
        </w:rPr>
        <w:lastRenderedPageBreak/>
        <w:t xml:space="preserve">να κάνουμε ακόμα εκείνο το δίκτυο τελωνειακών ελέγχων που θα έπρεπε να έχουμε, ώστε να αντιμετωπίζουμε κι αυτό το πρόβλημα, αλλά και το πόση σημασία έχει για την οικονομία της Θράκης αυτό το θέμα. </w:t>
      </w:r>
    </w:p>
    <w:p w14:paraId="356C809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Γνωρίζω τις ευαισθησίες σας για την περιοχή εκεί</w:t>
      </w:r>
      <w:r>
        <w:rPr>
          <w:rFonts w:eastAsia="Times New Roman" w:cs="Times New Roman"/>
          <w:szCs w:val="24"/>
        </w:rPr>
        <w:t>. Γνωρίζετε και τις δικές μου σχέσεις και οικογενειακές καταστάσεις που με συνδέουν με την αγαπημένη περιοχή του Έβρου. Θέλω να σας διαβεβαιώσω ότι είναι στις προτεραιότητές μας. Έχουμε κάνει ήδη πάρα πολλά πράγματα, τα οποία θα αναλύσουμε, για να ενισχύσο</w:t>
      </w:r>
      <w:r>
        <w:rPr>
          <w:rFonts w:eastAsia="Times New Roman" w:cs="Times New Roman"/>
          <w:szCs w:val="24"/>
        </w:rPr>
        <w:t xml:space="preserve">υμε το </w:t>
      </w:r>
      <w:r>
        <w:rPr>
          <w:rFonts w:eastAsia="Times New Roman" w:cs="Times New Roman"/>
          <w:szCs w:val="24"/>
        </w:rPr>
        <w:t>Τ</w:t>
      </w:r>
      <w:r>
        <w:rPr>
          <w:rFonts w:eastAsia="Times New Roman" w:cs="Times New Roman"/>
          <w:szCs w:val="24"/>
        </w:rPr>
        <w:t xml:space="preserve">ελωνείο των Κήπων και γενικά τις τελωνειακές υπηρεσίες. </w:t>
      </w:r>
    </w:p>
    <w:p w14:paraId="356C809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θέλω να πω είναι ότι γνωρίζουμε τα προβλήματα που υπάρχουν στα τελωνεία μας. Θέλω να συγχαρώ την Τελωνειακή Υπηρεσία για την πολύ σημαντική δουλειά που κάνει και για τα αποτελέσματα </w:t>
      </w:r>
      <w:r>
        <w:rPr>
          <w:rFonts w:eastAsia="Times New Roman" w:cs="Times New Roman"/>
          <w:szCs w:val="24"/>
        </w:rPr>
        <w:t xml:space="preserve">που είχε και πρόσφατα και ειδικά το δεύτερο εξάμηνο του 2016 με τα αποτελέσματα που δημοσιοποιήθηκαν χθες και που δείχνουν τη σωστή πορεία αυτών των ελέγχων. </w:t>
      </w:r>
    </w:p>
    <w:p w14:paraId="356C809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Σε ό,τι αφορά στα συγκεκριμένα στοιχεία</w:t>
      </w:r>
      <w:r>
        <w:rPr>
          <w:rFonts w:eastAsia="Times New Roman" w:cs="Times New Roman"/>
          <w:szCs w:val="24"/>
        </w:rPr>
        <w:t>,</w:t>
      </w:r>
      <w:r>
        <w:rPr>
          <w:rFonts w:eastAsia="Times New Roman" w:cs="Times New Roman"/>
          <w:szCs w:val="24"/>
        </w:rPr>
        <w:t xml:space="preserve"> που είπατε</w:t>
      </w:r>
      <w:r>
        <w:rPr>
          <w:rFonts w:eastAsia="Times New Roman" w:cs="Times New Roman"/>
          <w:szCs w:val="24"/>
        </w:rPr>
        <w:t>,</w:t>
      </w:r>
      <w:r>
        <w:rPr>
          <w:rFonts w:eastAsia="Times New Roman" w:cs="Times New Roman"/>
          <w:szCs w:val="24"/>
        </w:rPr>
        <w:t xml:space="preserve"> θα καταθέσω μια σειρά από έγγραφα, για να έχ</w:t>
      </w:r>
      <w:r>
        <w:rPr>
          <w:rFonts w:eastAsia="Times New Roman" w:cs="Times New Roman"/>
          <w:szCs w:val="24"/>
        </w:rPr>
        <w:t>ετε μια πληρέστερη ενημέρωση, αλλά στον χρόνο που έχω.</w:t>
      </w:r>
    </w:p>
    <w:p w14:paraId="356C809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στα θέματα του προσωπικού, έγγραφ</w:t>
      </w:r>
      <w:r>
        <w:rPr>
          <w:rFonts w:eastAsia="Times New Roman" w:cs="Times New Roman"/>
          <w:szCs w:val="24"/>
        </w:rPr>
        <w:t>ο</w:t>
      </w:r>
      <w:r>
        <w:rPr>
          <w:rFonts w:eastAsia="Times New Roman" w:cs="Times New Roman"/>
          <w:szCs w:val="24"/>
        </w:rPr>
        <w:t xml:space="preserve"> της Διεύθυνσης Διαχείρισης Ανθρώπινου Δυναμικού λέει με σαφήνεια ότι σε πανελλαδικό επίπεδο ο αριθμός των τελωνειακών</w:t>
      </w:r>
      <w:r>
        <w:rPr>
          <w:rFonts w:eastAsia="Times New Roman" w:cs="Times New Roman"/>
          <w:szCs w:val="24"/>
        </w:rPr>
        <w:t>,</w:t>
      </w:r>
      <w:r>
        <w:rPr>
          <w:rFonts w:eastAsia="Times New Roman" w:cs="Times New Roman"/>
          <w:szCs w:val="24"/>
        </w:rPr>
        <w:t xml:space="preserve"> που υπηρετούν είναι λιγότερος, δυστυχώς, από τις οργανικές θέσεις που προβλέπονται για τα τελωνεία. Για να αντιμετωπίσουμε την έλλειψη αυτή, τα τελευταία χρόνια ενισχύουμε τις τελωνειακές υπηρεσίες με διορισμό νέων τελωνειακών υπαλλήλων και θα εξαντλήσουμ</w:t>
      </w:r>
      <w:r>
        <w:rPr>
          <w:rFonts w:eastAsia="Times New Roman" w:cs="Times New Roman"/>
          <w:szCs w:val="24"/>
        </w:rPr>
        <w:t>ε κάθε δυνατότητα</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νόμου</w:t>
      </w:r>
      <w:r>
        <w:rPr>
          <w:rFonts w:eastAsia="Times New Roman" w:cs="Times New Roman"/>
          <w:szCs w:val="24"/>
        </w:rPr>
        <w:t>,</w:t>
      </w:r>
      <w:r>
        <w:rPr>
          <w:rFonts w:eastAsia="Times New Roman" w:cs="Times New Roman"/>
          <w:szCs w:val="24"/>
        </w:rPr>
        <w:t xml:space="preserve"> να δώσουμε περισσότερο προσωπικό σ’ αυτές τις υπηρεσίες. </w:t>
      </w:r>
    </w:p>
    <w:p w14:paraId="356C80A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Μιας και αναφερόμαστε σε θέματα προσωπικού, να σας πω ότι από πλευράς της Ελλάδος υπηρετούν πενήντα τελωνειακοί στο </w:t>
      </w:r>
      <w:r>
        <w:rPr>
          <w:rFonts w:eastAsia="Times New Roman" w:cs="Times New Roman"/>
          <w:szCs w:val="24"/>
        </w:rPr>
        <w:t>Τ</w:t>
      </w:r>
      <w:r>
        <w:rPr>
          <w:rFonts w:eastAsia="Times New Roman" w:cs="Times New Roman"/>
          <w:szCs w:val="24"/>
        </w:rPr>
        <w:t>ελωνείο των Κήπων για εικοσιτετράωρη βά</w:t>
      </w:r>
      <w:r>
        <w:rPr>
          <w:rFonts w:eastAsia="Times New Roman" w:cs="Times New Roman"/>
          <w:szCs w:val="24"/>
        </w:rPr>
        <w:t>ρδια και για τριακόσιες εξήντα πέντε μέρες τον χρόνο, ενώ από τη μεριά της Τουρκίας, παρ’ ότι έχει λιγότερο τελωνειακό και εμπορικό ενδιαφέρον</w:t>
      </w:r>
      <w:r>
        <w:rPr>
          <w:rFonts w:eastAsia="Times New Roman" w:cs="Times New Roman"/>
          <w:szCs w:val="24"/>
        </w:rPr>
        <w:t>,</w:t>
      </w:r>
      <w:r>
        <w:rPr>
          <w:rFonts w:eastAsia="Times New Roman" w:cs="Times New Roman"/>
          <w:szCs w:val="24"/>
        </w:rPr>
        <w:t xml:space="preserve"> υπηρετούν εκατόν δώδεκα τελωνειακοί υπάλληλοι.</w:t>
      </w:r>
    </w:p>
    <w:p w14:paraId="356C80A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Εξετάζουμε, επίσης, όλες τις εναλλακτικές λύσεις που προβλέπονται</w:t>
      </w:r>
      <w:r>
        <w:rPr>
          <w:rFonts w:eastAsia="Times New Roman" w:cs="Times New Roman"/>
          <w:szCs w:val="24"/>
        </w:rPr>
        <w:t xml:space="preserve"> αυτή τη στιγμή</w:t>
      </w:r>
      <w:r>
        <w:rPr>
          <w:rFonts w:eastAsia="Times New Roman" w:cs="Times New Roman"/>
          <w:szCs w:val="24"/>
        </w:rPr>
        <w:t>,</w:t>
      </w:r>
      <w:r>
        <w:rPr>
          <w:rFonts w:eastAsia="Times New Roman" w:cs="Times New Roman"/>
          <w:szCs w:val="24"/>
        </w:rPr>
        <w:t xml:space="preserve"> όπως μετακινήσεις, αποσπάσεις, μεταθέσεις, μετατάξεις υπαλλήλων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νομικού πλαισίου</w:t>
      </w:r>
      <w:r>
        <w:rPr>
          <w:rFonts w:eastAsia="Times New Roman" w:cs="Times New Roman"/>
          <w:szCs w:val="24"/>
        </w:rPr>
        <w:t>,</w:t>
      </w:r>
      <w:r>
        <w:rPr>
          <w:rFonts w:eastAsia="Times New Roman" w:cs="Times New Roman"/>
          <w:szCs w:val="24"/>
        </w:rPr>
        <w:t xml:space="preserve"> που υπάρχει</w:t>
      </w:r>
      <w:r>
        <w:rPr>
          <w:rFonts w:eastAsia="Times New Roman" w:cs="Times New Roman"/>
          <w:szCs w:val="24"/>
        </w:rPr>
        <w:t>,</w:t>
      </w:r>
      <w:r>
        <w:rPr>
          <w:rFonts w:eastAsia="Times New Roman" w:cs="Times New Roman"/>
          <w:szCs w:val="24"/>
        </w:rPr>
        <w:t xml:space="preserve"> για να ενισχύσουμε τις υπηρεσίες</w:t>
      </w:r>
      <w:r>
        <w:rPr>
          <w:rFonts w:eastAsia="Times New Roman" w:cs="Times New Roman"/>
          <w:szCs w:val="24"/>
        </w:rPr>
        <w:t>,</w:t>
      </w:r>
      <w:r>
        <w:rPr>
          <w:rFonts w:eastAsia="Times New Roman" w:cs="Times New Roman"/>
          <w:szCs w:val="24"/>
        </w:rPr>
        <w:t xml:space="preserve"> όσο μπορούμε.</w:t>
      </w:r>
    </w:p>
    <w:p w14:paraId="356C80A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στα θέματα του τεχνολογικού εξοπλισμού του </w:t>
      </w:r>
      <w:r>
        <w:rPr>
          <w:rFonts w:eastAsia="Times New Roman" w:cs="Times New Roman"/>
          <w:szCs w:val="24"/>
        </w:rPr>
        <w:t>Τ</w:t>
      </w:r>
      <w:r>
        <w:rPr>
          <w:rFonts w:eastAsia="Times New Roman" w:cs="Times New Roman"/>
          <w:szCs w:val="24"/>
        </w:rPr>
        <w:t>ελωνείου των Κήπων, θέ</w:t>
      </w:r>
      <w:r>
        <w:rPr>
          <w:rFonts w:eastAsia="Times New Roman" w:cs="Times New Roman"/>
          <w:szCs w:val="24"/>
        </w:rPr>
        <w:t xml:space="preserve">λω να πω ότι το </w:t>
      </w:r>
      <w:r>
        <w:rPr>
          <w:rFonts w:eastAsia="Times New Roman" w:cs="Times New Roman"/>
          <w:szCs w:val="24"/>
        </w:rPr>
        <w:t>τ</w:t>
      </w:r>
      <w:r>
        <w:rPr>
          <w:rFonts w:eastAsia="Times New Roman" w:cs="Times New Roman"/>
          <w:szCs w:val="24"/>
        </w:rPr>
        <w:t xml:space="preserve">ελωνείο </w:t>
      </w:r>
      <w:r>
        <w:rPr>
          <w:rFonts w:eastAsia="Times New Roman" w:cs="Times New Roman"/>
          <w:szCs w:val="24"/>
        </w:rPr>
        <w:t xml:space="preserve">αυτό </w:t>
      </w:r>
      <w:r>
        <w:rPr>
          <w:rFonts w:eastAsia="Times New Roman" w:cs="Times New Roman"/>
          <w:szCs w:val="24"/>
        </w:rPr>
        <w:t>έχει ένα</w:t>
      </w:r>
      <w:r>
        <w:rPr>
          <w:rFonts w:eastAsia="Times New Roman" w:cs="Times New Roman"/>
          <w:szCs w:val="24"/>
        </w:rPr>
        <w:t>ν</w:t>
      </w:r>
      <w:r>
        <w:rPr>
          <w:rFonts w:eastAsia="Times New Roman" w:cs="Times New Roman"/>
          <w:szCs w:val="24"/>
        </w:rPr>
        <w:t xml:space="preserve"> πλούσιο εξοπλισμό</w:t>
      </w:r>
      <w:r>
        <w:rPr>
          <w:rFonts w:eastAsia="Times New Roman" w:cs="Times New Roman"/>
          <w:szCs w:val="24"/>
        </w:rPr>
        <w:t>,</w:t>
      </w:r>
      <w:r>
        <w:rPr>
          <w:rFonts w:eastAsia="Times New Roman" w:cs="Times New Roman"/>
          <w:szCs w:val="24"/>
        </w:rPr>
        <w:t xml:space="preserve"> τον οποίον συνεχώς και θα </w:t>
      </w:r>
      <w:r>
        <w:rPr>
          <w:rFonts w:eastAsia="Times New Roman" w:cs="Times New Roman"/>
          <w:szCs w:val="24"/>
        </w:rPr>
        <w:t>ενισχύουμε</w:t>
      </w:r>
      <w:r>
        <w:rPr>
          <w:rFonts w:eastAsia="Times New Roman" w:cs="Times New Roman"/>
          <w:szCs w:val="24"/>
        </w:rPr>
        <w:t xml:space="preserve">. Όταν εγώ πήγα ως Αναπληρωτής Υπουργός στο Υπουργείο Οικονομικών, δεν είχαμε γεφυροπλάστιγγα να λειτουργεί ούτε στους Κήπους ούτε στα σύνορα με τη Βουλγαρία. </w:t>
      </w:r>
    </w:p>
    <w:p w14:paraId="356C80A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υτή τη στιγμή το </w:t>
      </w:r>
      <w:r>
        <w:rPr>
          <w:rFonts w:eastAsia="Times New Roman" w:cs="Times New Roman"/>
          <w:szCs w:val="24"/>
        </w:rPr>
        <w:t>Τ</w:t>
      </w:r>
      <w:r>
        <w:rPr>
          <w:rFonts w:eastAsia="Times New Roman" w:cs="Times New Roman"/>
          <w:szCs w:val="24"/>
        </w:rPr>
        <w:t>ελωνείο Κήπων διαθέτει δ</w:t>
      </w:r>
      <w:r>
        <w:rPr>
          <w:rFonts w:eastAsia="Times New Roman" w:cs="Times New Roman"/>
          <w:szCs w:val="24"/>
        </w:rPr>
        <w:t>ύ</w:t>
      </w:r>
      <w:r>
        <w:rPr>
          <w:rFonts w:eastAsia="Times New Roman" w:cs="Times New Roman"/>
          <w:szCs w:val="24"/>
        </w:rPr>
        <w:t>ο σκύλους ανιχνευτές ναρκωτικών και δ</w:t>
      </w:r>
      <w:r>
        <w:rPr>
          <w:rFonts w:eastAsia="Times New Roman" w:cs="Times New Roman"/>
          <w:szCs w:val="24"/>
        </w:rPr>
        <w:t>ύ</w:t>
      </w:r>
      <w:r>
        <w:rPr>
          <w:rFonts w:eastAsia="Times New Roman" w:cs="Times New Roman"/>
          <w:szCs w:val="24"/>
        </w:rPr>
        <w:t xml:space="preserve">ο σκύλους ανιχνευτές καπνικών. Λειτουργεί σταθερό ανιχνευτικό σύστημα </w:t>
      </w:r>
      <w:r>
        <w:rPr>
          <w:rFonts w:eastAsia="Times New Roman" w:cs="Times New Roman"/>
          <w:szCs w:val="24"/>
          <w:lang w:val="en-US"/>
        </w:rPr>
        <w:t>X</w:t>
      </w:r>
      <w:r>
        <w:rPr>
          <w:rFonts w:eastAsia="Times New Roman" w:cs="Times New Roman"/>
          <w:szCs w:val="24"/>
        </w:rPr>
        <w:t>-</w:t>
      </w:r>
      <w:r>
        <w:rPr>
          <w:rFonts w:eastAsia="Times New Roman" w:cs="Times New Roman"/>
          <w:szCs w:val="24"/>
          <w:lang w:val="en-US"/>
        </w:rPr>
        <w:t>r</w:t>
      </w:r>
      <w:r>
        <w:rPr>
          <w:rFonts w:eastAsia="Times New Roman" w:cs="Times New Roman"/>
          <w:szCs w:val="24"/>
          <w:lang w:val="en-US"/>
        </w:rPr>
        <w:t>ay</w:t>
      </w:r>
      <w:r>
        <w:rPr>
          <w:rFonts w:eastAsia="Times New Roman" w:cs="Times New Roman"/>
          <w:szCs w:val="24"/>
        </w:rPr>
        <w:t xml:space="preserve"> για τις αποσκευές. Υπάρχει κτήριο ελέγχου οχημάτων </w:t>
      </w:r>
      <w:r>
        <w:rPr>
          <w:rFonts w:eastAsia="Times New Roman" w:cs="Times New Roman"/>
          <w:szCs w:val="24"/>
          <w:lang w:val="en-US"/>
        </w:rPr>
        <w:t>N</w:t>
      </w:r>
      <w:r>
        <w:rPr>
          <w:rFonts w:eastAsia="Times New Roman" w:cs="Times New Roman"/>
          <w:szCs w:val="24"/>
          <w:lang w:val="en-US"/>
        </w:rPr>
        <w:t>arkcontrol</w:t>
      </w:r>
      <w:r>
        <w:rPr>
          <w:rFonts w:eastAsia="Times New Roman" w:cs="Times New Roman"/>
          <w:szCs w:val="24"/>
        </w:rPr>
        <w:t>. Έχουν διατεθεί φορητές συσκευές ανί</w:t>
      </w:r>
      <w:r>
        <w:rPr>
          <w:rFonts w:eastAsia="Times New Roman" w:cs="Times New Roman"/>
          <w:szCs w:val="24"/>
        </w:rPr>
        <w:t xml:space="preserve">χνευσης ραδιενεργών και πυρηνικών υλικών, δώδεκα </w:t>
      </w:r>
      <w:r>
        <w:rPr>
          <w:rFonts w:eastAsia="Times New Roman" w:cs="Times New Roman"/>
          <w:szCs w:val="24"/>
          <w:lang w:val="en-US"/>
        </w:rPr>
        <w:t>pagers</w:t>
      </w:r>
      <w:r>
        <w:rPr>
          <w:rFonts w:eastAsia="Times New Roman" w:cs="Times New Roman"/>
          <w:szCs w:val="24"/>
        </w:rPr>
        <w:t xml:space="preserve">, τρία </w:t>
      </w:r>
      <w:r>
        <w:rPr>
          <w:rFonts w:eastAsia="Times New Roman" w:cs="Times New Roman"/>
          <w:szCs w:val="24"/>
          <w:lang w:val="en-US"/>
        </w:rPr>
        <w:t>surveys</w:t>
      </w:r>
      <w:r>
        <w:rPr>
          <w:rFonts w:eastAsia="Times New Roman" w:cs="Times New Roman"/>
          <w:szCs w:val="24"/>
        </w:rPr>
        <w:t xml:space="preserve"> και δ</w:t>
      </w:r>
      <w:r>
        <w:rPr>
          <w:rFonts w:eastAsia="Times New Roman" w:cs="Times New Roman"/>
          <w:szCs w:val="24"/>
        </w:rPr>
        <w:t>ύ</w:t>
      </w:r>
      <w:r>
        <w:rPr>
          <w:rFonts w:eastAsia="Times New Roman" w:cs="Times New Roman"/>
          <w:szCs w:val="24"/>
        </w:rPr>
        <w:t xml:space="preserve">ο </w:t>
      </w:r>
      <w:r>
        <w:rPr>
          <w:rFonts w:eastAsia="Times New Roman" w:cs="Times New Roman"/>
          <w:szCs w:val="24"/>
          <w:lang w:val="en-US"/>
        </w:rPr>
        <w:t>rids</w:t>
      </w:r>
      <w:r>
        <w:rPr>
          <w:rFonts w:eastAsia="Times New Roman" w:cs="Times New Roman"/>
          <w:szCs w:val="24"/>
        </w:rPr>
        <w:t xml:space="preserve">. Λειτουργεί γεφυροπλάστιγγα. Βρίσκεται σε εξέλιξη </w:t>
      </w:r>
      <w:r>
        <w:rPr>
          <w:rFonts w:eastAsia="Times New Roman" w:cs="Times New Roman"/>
          <w:szCs w:val="24"/>
        </w:rPr>
        <w:lastRenderedPageBreak/>
        <w:t xml:space="preserve">διαγωνισμός για την προμήθεια τεσσάρων αυτοκινούμενων </w:t>
      </w:r>
      <w:r>
        <w:rPr>
          <w:rFonts w:eastAsia="Times New Roman" w:cs="Times New Roman"/>
          <w:szCs w:val="24"/>
          <w:lang w:val="en-US"/>
        </w:rPr>
        <w:t>X</w:t>
      </w:r>
      <w:r>
        <w:rPr>
          <w:rFonts w:eastAsia="Times New Roman" w:cs="Times New Roman"/>
          <w:szCs w:val="24"/>
        </w:rPr>
        <w:t>-</w:t>
      </w:r>
      <w:r>
        <w:rPr>
          <w:rFonts w:eastAsia="Times New Roman" w:cs="Times New Roman"/>
          <w:szCs w:val="24"/>
          <w:lang w:val="en-US"/>
        </w:rPr>
        <w:t>r</w:t>
      </w:r>
      <w:r>
        <w:rPr>
          <w:rFonts w:eastAsia="Times New Roman" w:cs="Times New Roman"/>
          <w:szCs w:val="24"/>
          <w:lang w:val="en-US"/>
        </w:rPr>
        <w:t>ay</w:t>
      </w:r>
      <w:r>
        <w:rPr>
          <w:rFonts w:eastAsia="Times New Roman" w:cs="Times New Roman"/>
          <w:szCs w:val="24"/>
        </w:rPr>
        <w:t xml:space="preserve"> για τον έλεγχο φορτηγών και εμπορευματοκιβωτίων. Θα είναι το απόλυτο όπλο στα χέρια της τελωνειακής </w:t>
      </w:r>
      <w:r>
        <w:rPr>
          <w:rFonts w:eastAsia="Times New Roman" w:cs="Times New Roman"/>
          <w:szCs w:val="24"/>
        </w:rPr>
        <w:t>υ</w:t>
      </w:r>
      <w:r>
        <w:rPr>
          <w:rFonts w:eastAsia="Times New Roman" w:cs="Times New Roman"/>
          <w:szCs w:val="24"/>
        </w:rPr>
        <w:t xml:space="preserve">πηρεσίας αυτοί οι μηχανισμοί για </w:t>
      </w:r>
      <w:r>
        <w:rPr>
          <w:rFonts w:eastAsia="Times New Roman" w:cs="Times New Roman"/>
          <w:szCs w:val="24"/>
        </w:rPr>
        <w:t xml:space="preserve">αυτόν </w:t>
      </w:r>
      <w:r>
        <w:rPr>
          <w:rFonts w:eastAsia="Times New Roman" w:cs="Times New Roman"/>
          <w:szCs w:val="24"/>
        </w:rPr>
        <w:t>τον έλεγχο. Εφόσον ολοκληρωθεί ο διαγωνισμός, το ένα έχει προγραμματιστεί να διατεθεί στο Τελωνείο Κήπων για τη δου</w:t>
      </w:r>
      <w:r>
        <w:rPr>
          <w:rFonts w:eastAsia="Times New Roman" w:cs="Times New Roman"/>
          <w:szCs w:val="24"/>
        </w:rPr>
        <w:t xml:space="preserve">λειά που γίνεται εκεί. </w:t>
      </w:r>
    </w:p>
    <w:p w14:paraId="356C80A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Βρίσκονται επίσης σε εξέλιξη εργασίες για την εγκατάσταση σταθερών πυλώνων ανίχνευσης ραδιενεργών και πυρηνικών υλικών και πρόκειται να τοποθετηθεί ένα ακόμα ζεύγος σταθερών πυλώνων. Το Τελωνείο Κήπων βρίσκεται ανάμεσα στα τελωνεία</w:t>
      </w:r>
      <w:r>
        <w:rPr>
          <w:rFonts w:eastAsia="Times New Roman" w:cs="Times New Roman"/>
          <w:szCs w:val="24"/>
        </w:rPr>
        <w:t>,</w:t>
      </w:r>
      <w:r>
        <w:rPr>
          <w:rFonts w:eastAsia="Times New Roman" w:cs="Times New Roman"/>
          <w:szCs w:val="24"/>
        </w:rPr>
        <w:t xml:space="preserve"> στα οποία θα εγκατασταθεί σύντομα σύστημα αυτόματης καταγραφής πινακίδων κυκλοφορίας οχημάτων μετά τη λήψη κατά 90% συγχρηματοδότησης από το πρόγραμμα </w:t>
      </w:r>
      <w:r>
        <w:rPr>
          <w:rFonts w:eastAsia="Times New Roman" w:cs="Times New Roman"/>
          <w:szCs w:val="24"/>
        </w:rPr>
        <w:t>«</w:t>
      </w:r>
      <w:r>
        <w:rPr>
          <w:rFonts w:eastAsia="Times New Roman" w:cs="Times New Roman"/>
          <w:szCs w:val="24"/>
          <w:lang w:val="en-US"/>
        </w:rPr>
        <w:t>HERCULLE</w:t>
      </w:r>
      <w:r>
        <w:rPr>
          <w:rFonts w:eastAsia="Times New Roman" w:cs="Times New Roman"/>
          <w:szCs w:val="24"/>
        </w:rPr>
        <w:t xml:space="preserve"> ΙΙΙ</w:t>
      </w:r>
      <w:r>
        <w:rPr>
          <w:rFonts w:eastAsia="Times New Roman" w:cs="Times New Roman"/>
          <w:szCs w:val="24"/>
        </w:rPr>
        <w:t>»</w:t>
      </w:r>
      <w:r>
        <w:rPr>
          <w:rFonts w:eastAsia="Times New Roman" w:cs="Times New Roman"/>
          <w:szCs w:val="24"/>
        </w:rPr>
        <w:t xml:space="preserve"> της OLAF. Επίσης, πρόκειται να τοποθετηθεί άμεσα σκύλος ανιχνευτής ρευστών διαθεσίμων. </w:t>
      </w:r>
    </w:p>
    <w:p w14:paraId="356C80A5" w14:textId="77777777" w:rsidR="00683B35" w:rsidRDefault="00C91889">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Α</w:t>
      </w:r>
      <w:r>
        <w:rPr>
          <w:rFonts w:eastAsia="Times New Roman" w:cs="Times New Roman"/>
          <w:szCs w:val="24"/>
        </w:rPr>
        <w:t xml:space="preserve">υτά, κύριε Πρόεδρε και στη δευτερομιλία μου θα πω τα υπόλοιπα για </w:t>
      </w:r>
      <w:r w:rsidRPr="00FC78C5">
        <w:rPr>
          <w:rFonts w:eastAsia="Times New Roman" w:cs="Times New Roman"/>
          <w:color w:val="000000" w:themeColor="text1"/>
          <w:szCs w:val="24"/>
        </w:rPr>
        <w:t xml:space="preserve">να μη σας φάω τον πολύτιμο χρόνο. </w:t>
      </w:r>
    </w:p>
    <w:p w14:paraId="356C80A6" w14:textId="77777777" w:rsidR="00683B35" w:rsidRDefault="00C91889">
      <w:pPr>
        <w:spacing w:line="600" w:lineRule="auto"/>
        <w:ind w:firstLine="720"/>
        <w:contextualSpacing/>
        <w:jc w:val="both"/>
        <w:rPr>
          <w:rFonts w:eastAsia="Times New Roman"/>
          <w:color w:val="000000" w:themeColor="text1"/>
          <w:szCs w:val="24"/>
        </w:rPr>
      </w:pPr>
      <w:r w:rsidRPr="00FC78C5">
        <w:rPr>
          <w:rFonts w:eastAsia="Times New Roman" w:cs="Times New Roman"/>
          <w:color w:val="000000" w:themeColor="text1"/>
          <w:szCs w:val="24"/>
        </w:rPr>
        <w:lastRenderedPageBreak/>
        <w:t xml:space="preserve">(Στο σημείο αυτό ο Αναπληρωτής Υπουργός Οικονομικών κ. Τρύφων Αλεξιάδης καταθέτει για τα Πρακτικά τα προαναφερθέντα έγγραφα, τα οποία βρίσκονται </w:t>
      </w:r>
      <w:r w:rsidRPr="00FC78C5">
        <w:rPr>
          <w:rFonts w:eastAsia="Times New Roman"/>
          <w:color w:val="000000" w:themeColor="text1"/>
          <w:szCs w:val="24"/>
        </w:rPr>
        <w:t>στο αρχείο</w:t>
      </w:r>
      <w:r w:rsidRPr="00FC78C5">
        <w:rPr>
          <w:rFonts w:eastAsia="Times New Roman"/>
          <w:color w:val="000000" w:themeColor="text1"/>
          <w:szCs w:val="24"/>
        </w:rPr>
        <w:t xml:space="preserve"> του Τμήματος Γραμματείας της Διεύθυνσης Στενογραφίας και  Πρακτικών της Βουλής)</w:t>
      </w:r>
    </w:p>
    <w:p w14:paraId="356C80A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Δημοσχάκης έχει τον λόγο για τη δευτερολογία του. </w:t>
      </w:r>
    </w:p>
    <w:p w14:paraId="356C80A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Κύριε Υπουργέ, ευχαριστώ για την ενημέρωση, αλλά να έχε</w:t>
      </w:r>
      <w:r>
        <w:rPr>
          <w:rFonts w:eastAsia="Times New Roman" w:cs="Times New Roman"/>
          <w:szCs w:val="24"/>
        </w:rPr>
        <w:t>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ως θεσμικός παράγων, ότι ο χρόνος σας είναι περιορισμένος και τα έργα</w:t>
      </w:r>
      <w:r>
        <w:rPr>
          <w:rFonts w:eastAsia="Times New Roman" w:cs="Times New Roman"/>
          <w:szCs w:val="24"/>
        </w:rPr>
        <w:t>,</w:t>
      </w:r>
      <w:r>
        <w:rPr>
          <w:rFonts w:eastAsia="Times New Roman" w:cs="Times New Roman"/>
          <w:szCs w:val="24"/>
        </w:rPr>
        <w:t xml:space="preserve"> τα οποία θα κάνετε δεν θα είναι πολλά. Ένα από τα λίγα που θα πρέπει να κάνετε είναι να συνδέσετε το όνομά σας και λόγω καταγωγής σας, την οποία τιμάτε, με το σημείο ει</w:t>
      </w:r>
      <w:r>
        <w:rPr>
          <w:rFonts w:eastAsia="Times New Roman" w:cs="Times New Roman"/>
          <w:szCs w:val="24"/>
        </w:rPr>
        <w:t>σόδου-εξόδου των Κήπων, που αποτελεί βασική πύλη και της Ελλάδας αλλά και της Ευρώπης. Όμως, το σημείο αυτό αποτελεί  μια τεράστια ανεκμετάλλευτη περιουσία του ελληνικού κράτους, μια απαξιωμένη και παρωχημένη πηγή εξόδων με τεράστιες δυνατότητες και προοπτ</w:t>
      </w:r>
      <w:r>
        <w:rPr>
          <w:rFonts w:eastAsia="Times New Roman" w:cs="Times New Roman"/>
          <w:szCs w:val="24"/>
        </w:rPr>
        <w:t xml:space="preserve">ικές. </w:t>
      </w:r>
    </w:p>
    <w:p w14:paraId="356C80A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πλέον έχει ολοκληρώσει τον κύκλο του στην παρούσα μορφή και πρέπει να εκσυγχρονιστεί για να απαντήσει στις σημερινές απαιτήσεις. Αν μου λέγατε τι θα έκανα, θα είχα κατεδαφίσει όλα τα κτήρια και θα έφτιαχνα από μηδενική βάση καινούργιες υποδ</w:t>
      </w:r>
      <w:r>
        <w:rPr>
          <w:rFonts w:eastAsia="Times New Roman" w:cs="Times New Roman"/>
          <w:szCs w:val="24"/>
        </w:rPr>
        <w:t xml:space="preserve">ομές, διότι δεν μπορούμε να ανταγωνιστούμε τις γειτονικές χώρες. Είναι κρίμα που το λέμε. </w:t>
      </w:r>
    </w:p>
    <w:p w14:paraId="356C80A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Θα μπορούσαμε να απαλλοτριώσουμε χίλια στρέμματα, δύο χιλιάδες στρέμματα και να εγκαταστήσουμε μέσα καινούργιες υπηρεσίες. Θα μπορούσαμε να κάνουμε τα ξενοδοχεία, τα</w:t>
      </w:r>
      <w:r>
        <w:rPr>
          <w:rFonts w:eastAsia="Times New Roman" w:cs="Times New Roman"/>
          <w:szCs w:val="24"/>
        </w:rPr>
        <w:t xml:space="preserve"> καταστήματα, τα πάρκινγκ που είναι απαραίτητα για τα αυτοκίνητα, για τα φορτηγά. Και από την άλλη πλευρά θα μπορούσαμε να έχουμε όλα τα εργαστήρια, προκειμένου ο έλεγχος να είναι σε εικοσιτετράωρη βάση και να μην έχουμε κωλύματα και προβλήματα. </w:t>
      </w:r>
    </w:p>
    <w:p w14:paraId="356C80A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Η συνέχισ</w:t>
      </w:r>
      <w:r>
        <w:rPr>
          <w:rFonts w:eastAsia="Times New Roman" w:cs="Times New Roman"/>
          <w:szCs w:val="24"/>
        </w:rPr>
        <w:t>η της λειτουργίας του με την παρούσα μορφή, οδηγεί ταυτόχρονα και σε απαξία της Νέας Εγνατίας, ένα έργο το οποίο αποτέλεσε προτεραιότητα του ελληνικού κράτους για δεκαετίες και στο οποίο πιστέψαμε εμείς οι Βορειοελλαδίτες. Οι αυτοκινητόδρομοι, κύριε Υπουργ</w:t>
      </w:r>
      <w:r>
        <w:rPr>
          <w:rFonts w:eastAsia="Times New Roman" w:cs="Times New Roman"/>
          <w:szCs w:val="24"/>
        </w:rPr>
        <w:t xml:space="preserve">έ, συντηρούνται μόνο με τους </w:t>
      </w:r>
      <w:r>
        <w:rPr>
          <w:rFonts w:eastAsia="Times New Roman" w:cs="Times New Roman"/>
          <w:szCs w:val="24"/>
        </w:rPr>
        <w:lastRenderedPageBreak/>
        <w:t>κυκλοφοριακούς φόρτους που πρέπει να είναι κατά στοίχους και όχι κάθε δύο</w:t>
      </w:r>
      <w:r>
        <w:rPr>
          <w:rFonts w:eastAsia="Times New Roman" w:cs="Times New Roman"/>
          <w:szCs w:val="24"/>
        </w:rPr>
        <w:t>,</w:t>
      </w:r>
      <w:r>
        <w:rPr>
          <w:rFonts w:eastAsia="Times New Roman" w:cs="Times New Roman"/>
          <w:szCs w:val="24"/>
        </w:rPr>
        <w:t xml:space="preserve"> τρία χιλιόμετρα ένα αυτοκίνητο. Βέβαια</w:t>
      </w:r>
      <w:r>
        <w:rPr>
          <w:rFonts w:eastAsia="Times New Roman" w:cs="Times New Roman"/>
          <w:szCs w:val="24"/>
        </w:rPr>
        <w:t xml:space="preserve"> έχουμε μείωση της χρήσης του αυτοκινήτου λόγω της ύφεσης, αλλά δεν δικαιολογείται αυτός ο αυτοκινητόδρομος να είναι νεκρός. </w:t>
      </w:r>
    </w:p>
    <w:p w14:paraId="356C80A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Επίσης, η Νέα Εγνατία οφείλουμε να γίνει βασική αρτηρία της Ευρώπης και ο σημαντικότερος οδικός σύνδεσμ</w:t>
      </w:r>
      <w:r>
        <w:rPr>
          <w:rFonts w:eastAsia="Times New Roman" w:cs="Times New Roman"/>
          <w:szCs w:val="24"/>
        </w:rPr>
        <w:t>ο</w:t>
      </w:r>
      <w:r>
        <w:rPr>
          <w:rFonts w:eastAsia="Times New Roman" w:cs="Times New Roman"/>
          <w:szCs w:val="24"/>
        </w:rPr>
        <w:t xml:space="preserve">ς με την Ασία. Και η </w:t>
      </w:r>
      <w:r>
        <w:rPr>
          <w:rFonts w:eastAsia="Times New Roman" w:cs="Times New Roman"/>
          <w:szCs w:val="24"/>
        </w:rPr>
        <w:t>β</w:t>
      </w:r>
      <w:r>
        <w:rPr>
          <w:rFonts w:eastAsia="Times New Roman" w:cs="Times New Roman"/>
          <w:szCs w:val="24"/>
        </w:rPr>
        <w:t>όρει</w:t>
      </w:r>
      <w:r>
        <w:rPr>
          <w:rFonts w:eastAsia="Times New Roman" w:cs="Times New Roman"/>
          <w:szCs w:val="24"/>
        </w:rPr>
        <w:t xml:space="preserve">α Ελλάδα θα πρέπει να πάρει την προσθετική αξία που της αξίζει, μέσα από τη διαμπερή και ανοιχτή κυκλοφορία. </w:t>
      </w:r>
    </w:p>
    <w:p w14:paraId="356C80A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Ταυτόχρονα, δεν γίνεται κα</w:t>
      </w:r>
      <w:r>
        <w:rPr>
          <w:rFonts w:eastAsia="Times New Roman" w:cs="Times New Roman"/>
          <w:szCs w:val="24"/>
        </w:rPr>
        <w:t>μ</w:t>
      </w:r>
      <w:r>
        <w:rPr>
          <w:rFonts w:eastAsia="Times New Roman" w:cs="Times New Roman"/>
          <w:szCs w:val="24"/>
        </w:rPr>
        <w:t>μία προσπάθεια αξιοποίησης της οικονομικής δραστηριότητας</w:t>
      </w:r>
      <w:r>
        <w:rPr>
          <w:rFonts w:eastAsia="Times New Roman" w:cs="Times New Roman"/>
          <w:szCs w:val="24"/>
        </w:rPr>
        <w:t>,</w:t>
      </w:r>
      <w:r>
        <w:rPr>
          <w:rFonts w:eastAsia="Times New Roman" w:cs="Times New Roman"/>
          <w:szCs w:val="24"/>
        </w:rPr>
        <w:t xml:space="preserve"> που μπορεί να αναπτυχθεί πέριξ των σημείων εισόδου και εξόδο</w:t>
      </w:r>
      <w:r>
        <w:rPr>
          <w:rFonts w:eastAsia="Times New Roman" w:cs="Times New Roman"/>
          <w:szCs w:val="24"/>
        </w:rPr>
        <w:t>υ με συνοριακά πάρκα ή ακόμα και οικονομικά χωριά. Έχουμε ιδέες που πρέπει να τις υλοποιήσουμε. Δεν γίνεται να μείνουμε εκεί που είμαστε. Δεν γίνεται να μπαίνει κ</w:t>
      </w:r>
      <w:r>
        <w:rPr>
          <w:rFonts w:eastAsia="Times New Roman" w:cs="Times New Roman"/>
          <w:szCs w:val="24"/>
        </w:rPr>
        <w:t>άποιος</w:t>
      </w:r>
      <w:r>
        <w:rPr>
          <w:rFonts w:eastAsia="Times New Roman" w:cs="Times New Roman"/>
          <w:szCs w:val="24"/>
        </w:rPr>
        <w:t xml:space="preserve"> από τη γειτονική χώρα και να νιώθει ότι δεν μπήκε στην Ευρώπη. Νιώθει ότι μπήκε στην Ελ</w:t>
      </w:r>
      <w:r>
        <w:rPr>
          <w:rFonts w:eastAsia="Times New Roman" w:cs="Times New Roman"/>
          <w:szCs w:val="24"/>
        </w:rPr>
        <w:t xml:space="preserve">λάδα του 1970. Οι ανάγκες των εκδρομέων, των τουριστών και των μεταφορέων σε σίτιση, </w:t>
      </w:r>
      <w:r>
        <w:rPr>
          <w:rFonts w:eastAsia="Times New Roman" w:cs="Times New Roman"/>
          <w:szCs w:val="24"/>
        </w:rPr>
        <w:lastRenderedPageBreak/>
        <w:t xml:space="preserve">σε στέγαση, ακόμα και σε ψώνια μπορούν εν πολλοίς να αποτελέσουν αντικείμενο οικονομικής ανάπτυξης μέσω δημιουργίας ειδικών χώρων. </w:t>
      </w:r>
    </w:p>
    <w:p w14:paraId="356C80A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έχουμε μετανάστευση </w:t>
      </w:r>
      <w:r>
        <w:rPr>
          <w:rFonts w:eastAsia="Times New Roman" w:cs="Times New Roman"/>
          <w:szCs w:val="24"/>
        </w:rPr>
        <w:t>επιχειρήσεων σε όμορες χώρες και να χάνουμε τεράστια κέρδη ως χώρα από τους επισκέπτες και οδηγούς</w:t>
      </w:r>
      <w:r>
        <w:rPr>
          <w:rFonts w:eastAsia="Times New Roman" w:cs="Times New Roman"/>
          <w:szCs w:val="24"/>
        </w:rPr>
        <w:t>,</w:t>
      </w:r>
      <w:r>
        <w:rPr>
          <w:rFonts w:eastAsia="Times New Roman" w:cs="Times New Roman"/>
          <w:szCs w:val="24"/>
        </w:rPr>
        <w:t xml:space="preserve"> που εισέρχονται αλλά και εξέρχονται από τους Κήπους, μπορούμε να δημιουργήσουμε τις κατάλληλες προϋποθέσεις, ώστε να ανθίσει μία υγιής οικονομία στις περιοχ</w:t>
      </w:r>
      <w:r>
        <w:rPr>
          <w:rFonts w:eastAsia="Times New Roman" w:cs="Times New Roman"/>
          <w:szCs w:val="24"/>
        </w:rPr>
        <w:t xml:space="preserve">ές. </w:t>
      </w:r>
    </w:p>
    <w:p w14:paraId="356C80A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Είναι δύο εκατομμύρια οι αφίξεις και αναχωρήσεις προσώπων, εκατόν πενήντα χιλιάδες φορτηγά ψυγεία, τετρακόσιες χιλιάδες ΙΧ αυτοκίνητα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ίκοσι με τριάντα χιλιάδες</w:t>
      </w:r>
      <w:r>
        <w:rPr>
          <w:rFonts w:eastAsia="Times New Roman" w:cs="Times New Roman"/>
          <w:szCs w:val="24"/>
        </w:rPr>
        <w:t>,</w:t>
      </w:r>
      <w:r>
        <w:rPr>
          <w:rFonts w:eastAsia="Times New Roman" w:cs="Times New Roman"/>
          <w:szCs w:val="24"/>
        </w:rPr>
        <w:t xml:space="preserve"> περίπου</w:t>
      </w:r>
      <w:r>
        <w:rPr>
          <w:rFonts w:eastAsia="Times New Roman" w:cs="Times New Roman"/>
          <w:szCs w:val="24"/>
        </w:rPr>
        <w:t>,</w:t>
      </w:r>
      <w:r>
        <w:rPr>
          <w:rFonts w:eastAsia="Times New Roman" w:cs="Times New Roman"/>
          <w:szCs w:val="24"/>
        </w:rPr>
        <w:t xml:space="preserve"> λεωφορεία διήλθαν, κύριε Πρόεδρε, από το 2015 από το σημείο εισόδου και εξόδου </w:t>
      </w:r>
      <w:r>
        <w:rPr>
          <w:rFonts w:eastAsia="Times New Roman" w:cs="Times New Roman"/>
          <w:szCs w:val="24"/>
        </w:rPr>
        <w:t xml:space="preserve">των Κήπων. Μπορούμε να ορίσουμε ενδεχομένως και ειδικά προνόμια και κίνητρα στις περιοχές αυτές. Ποια θα μπορούσαν να είναι αυτά, τα αφήνω στη δική σας κρίση και απόφαση. </w:t>
      </w:r>
    </w:p>
    <w:p w14:paraId="356C80B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να δούμε συνολικά και κυρίως </w:t>
      </w:r>
      <w:r>
        <w:rPr>
          <w:rFonts w:eastAsia="Times New Roman" w:cs="Times New Roman"/>
          <w:szCs w:val="24"/>
        </w:rPr>
        <w:t>με όραμα</w:t>
      </w:r>
      <w:r>
        <w:rPr>
          <w:rFonts w:eastAsia="Times New Roman" w:cs="Times New Roman"/>
          <w:szCs w:val="24"/>
        </w:rPr>
        <w:t xml:space="preserve"> το ζήτημα της αναβάθμισης των μεθοριακώ</w:t>
      </w:r>
      <w:r>
        <w:rPr>
          <w:rFonts w:eastAsia="Times New Roman" w:cs="Times New Roman"/>
          <w:szCs w:val="24"/>
        </w:rPr>
        <w:t>ν σημείων εισόδου και εξόδου των τελωνείων μας. Πιστεύω συνολικά στη δυναμική των σημείων εισόδου και εξόδου, γι’ αυτό σε επόμενο χρόνο θα καταθέσω κι ερώτηση για τα άλλα σημεία</w:t>
      </w:r>
      <w:r>
        <w:rPr>
          <w:rFonts w:eastAsia="Times New Roman" w:cs="Times New Roman"/>
          <w:szCs w:val="24"/>
        </w:rPr>
        <w:t>, αυτά</w:t>
      </w:r>
      <w:r>
        <w:rPr>
          <w:rFonts w:eastAsia="Times New Roman" w:cs="Times New Roman"/>
          <w:szCs w:val="24"/>
        </w:rPr>
        <w:t xml:space="preserve"> των Καστανιών, του Ορμενίου, του Κυπρίνου και για τον </w:t>
      </w:r>
      <w:r>
        <w:rPr>
          <w:rFonts w:eastAsia="Times New Roman" w:cs="Times New Roman"/>
          <w:szCs w:val="24"/>
        </w:rPr>
        <w:t>σ</w:t>
      </w:r>
      <w:r>
        <w:rPr>
          <w:rFonts w:eastAsia="Times New Roman" w:cs="Times New Roman"/>
          <w:szCs w:val="24"/>
        </w:rPr>
        <w:t xml:space="preserve">ιδηροδρομικό </w:t>
      </w:r>
      <w:r>
        <w:rPr>
          <w:rFonts w:eastAsia="Times New Roman" w:cs="Times New Roman"/>
          <w:szCs w:val="24"/>
        </w:rPr>
        <w:t>σταθ</w:t>
      </w:r>
      <w:r>
        <w:rPr>
          <w:rFonts w:eastAsia="Times New Roman" w:cs="Times New Roman"/>
          <w:szCs w:val="24"/>
        </w:rPr>
        <w:t>μό</w:t>
      </w:r>
      <w:r>
        <w:rPr>
          <w:rFonts w:eastAsia="Times New Roman" w:cs="Times New Roman"/>
          <w:szCs w:val="24"/>
        </w:rPr>
        <w:t xml:space="preserve"> πλησίον του χωριού μου, που είναι το Πύθιο. </w:t>
      </w:r>
    </w:p>
    <w:p w14:paraId="356C80B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Τολμήστε, κύριε Υπουργέ και υλοποιήστε την απόφαση αυτή</w:t>
      </w:r>
      <w:r>
        <w:rPr>
          <w:rFonts w:eastAsia="Times New Roman" w:cs="Times New Roman"/>
          <w:szCs w:val="24"/>
        </w:rPr>
        <w:t>,</w:t>
      </w:r>
      <w:r>
        <w:rPr>
          <w:rFonts w:eastAsia="Times New Roman" w:cs="Times New Roman"/>
          <w:szCs w:val="24"/>
        </w:rPr>
        <w:t xml:space="preserve"> που ελήφθη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ΣΔΙΤ. Επίσης, τολμήστε και φέρτε το θέμα στους ομολόγους σας, διότι αυτό το σημείο εισόδου-εξόδου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αφορά την πατρίδ</w:t>
      </w:r>
      <w:r>
        <w:rPr>
          <w:rFonts w:eastAsia="Times New Roman" w:cs="Times New Roman"/>
          <w:szCs w:val="24"/>
        </w:rPr>
        <w:t xml:space="preserve">α μας, αλλά αφορά και την Ευρωπαϊκή Ένωση. Και νομίζω ότι μέχρι και στα σχέδια του Γιούνκερ θα μπορούσε να συμπεριληφθεί η αναδιοργάνωση και ο εκσυγχρονισμός αυτού του σημείου. </w:t>
      </w:r>
    </w:p>
    <w:p w14:paraId="356C80B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Πρέπει να κλείσετε, κύριε συνάδελφε. </w:t>
      </w:r>
    </w:p>
    <w:p w14:paraId="356C80B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ΑΝΑΣΤΑΣ</w:t>
      </w:r>
      <w:r>
        <w:rPr>
          <w:rFonts w:eastAsia="Times New Roman" w:cs="Times New Roman"/>
          <w:b/>
          <w:szCs w:val="24"/>
        </w:rPr>
        <w:t>ΙΟΣ (ΤΑΣΟΣ) ΔΗΜΟΣΧΑΚΗΣ:</w:t>
      </w:r>
      <w:r>
        <w:rPr>
          <w:rFonts w:eastAsia="Times New Roman" w:cs="Times New Roman"/>
          <w:szCs w:val="24"/>
        </w:rPr>
        <w:t xml:space="preserve"> Βεβαίως, κύριε Πρόεδρε. </w:t>
      </w:r>
    </w:p>
    <w:p w14:paraId="356C80B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Μέχρι, όμως, να υλοποιηθεί</w:t>
      </w:r>
      <w:r>
        <w:rPr>
          <w:rFonts w:eastAsia="Times New Roman" w:cs="Times New Roman"/>
          <w:szCs w:val="24"/>
        </w:rPr>
        <w:t>,</w:t>
      </w:r>
      <w:r>
        <w:rPr>
          <w:rFonts w:eastAsia="Times New Roman" w:cs="Times New Roman"/>
          <w:szCs w:val="24"/>
        </w:rPr>
        <w:t xml:space="preserve"> πρέπει να επιληφθούμε των άμεσων προβλημάτων και την επίλυση αυτών. </w:t>
      </w:r>
    </w:p>
    <w:p w14:paraId="356C80B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Θα σας παραθέσω γρήγορα, κύριε Υπουργέ, για την οικονομία του χρόνου τα εξής: Απαιτείται προσωπικό, όπως είπατ</w:t>
      </w:r>
      <w:r>
        <w:rPr>
          <w:rFonts w:eastAsia="Times New Roman" w:cs="Times New Roman"/>
          <w:szCs w:val="24"/>
        </w:rPr>
        <w:t xml:space="preserve">ε τόσο στο </w:t>
      </w:r>
      <w:r>
        <w:rPr>
          <w:rFonts w:eastAsia="Times New Roman" w:cs="Times New Roman"/>
          <w:szCs w:val="24"/>
        </w:rPr>
        <w:t>τ</w:t>
      </w:r>
      <w:r>
        <w:rPr>
          <w:rFonts w:eastAsia="Times New Roman" w:cs="Times New Roman"/>
          <w:szCs w:val="24"/>
        </w:rPr>
        <w:t xml:space="preserve">ελωνείο όσο και στην Αστυνομία, πλήρης κάλυψη των νέων ροών, αλλά και εξειδικευμένο προσωπικό εμπειρογνώμονες, επιστήμονες σε ό,τι αφορά τη ΔΑΟΚ. </w:t>
      </w:r>
    </w:p>
    <w:p w14:paraId="356C80B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Σε θέματα προσωπικού και υλικοτεχνικού εξοπλισμού, απαιτούνται ατομικά εφόδια, φορητές συσκευές ε</w:t>
      </w:r>
      <w:r>
        <w:rPr>
          <w:rFonts w:eastAsia="Times New Roman" w:cs="Times New Roman"/>
          <w:szCs w:val="24"/>
        </w:rPr>
        <w:t xml:space="preserve">λέγχου και αναβάθμισης του μηχανογραφικού εξοπλισμού, καθώς επίσης και τα </w:t>
      </w:r>
      <w:r>
        <w:rPr>
          <w:rFonts w:eastAsia="Times New Roman" w:cs="Times New Roman"/>
          <w:szCs w:val="24"/>
          <w:lang w:val="en-US"/>
        </w:rPr>
        <w:t>X</w:t>
      </w:r>
      <w:r>
        <w:rPr>
          <w:rFonts w:eastAsia="Times New Roman" w:cs="Times New Roman"/>
          <w:szCs w:val="24"/>
        </w:rPr>
        <w:t>-</w:t>
      </w:r>
      <w:r>
        <w:rPr>
          <w:rFonts w:eastAsia="Times New Roman" w:cs="Times New Roman"/>
          <w:szCs w:val="24"/>
          <w:lang w:val="en-US"/>
        </w:rPr>
        <w:t>rays</w:t>
      </w:r>
      <w:r>
        <w:rPr>
          <w:rFonts w:eastAsia="Times New Roman" w:cs="Times New Roman"/>
          <w:szCs w:val="24"/>
        </w:rPr>
        <w:t xml:space="preserve"> οχημάτων. Εσείς έχετε προσώπων και αποσκευών, αλλά απαιτούνται και οχημάτων, γιατί δεν μπορούμε να γνωρίζουμε τι κουβαλάνε αυτά τα τρένα επί των οδικών αρτηριών. Τέλος, αναφορ</w:t>
      </w:r>
      <w:r>
        <w:rPr>
          <w:rFonts w:eastAsia="Times New Roman" w:cs="Times New Roman"/>
          <w:szCs w:val="24"/>
        </w:rPr>
        <w:t xml:space="preserve">ικά με εγκαταστάσεις και υποδομές, τα σημαντικότερα είναι επέκταση των ροών ελέγχου, η δημιουργία εγκαταστάσεων. </w:t>
      </w:r>
    </w:p>
    <w:p w14:paraId="356C80B7" w14:textId="77777777" w:rsidR="00683B35" w:rsidRDefault="00C91889">
      <w:pPr>
        <w:spacing w:line="600" w:lineRule="auto"/>
        <w:ind w:firstLine="720"/>
        <w:contextualSpacing/>
        <w:jc w:val="both"/>
        <w:rPr>
          <w:rFonts w:eastAsia="Times New Roman"/>
          <w:szCs w:val="24"/>
        </w:rPr>
      </w:pPr>
      <w:r>
        <w:rPr>
          <w:rFonts w:eastAsia="Times New Roman"/>
          <w:szCs w:val="24"/>
        </w:rPr>
        <w:t>Νομίζω, κύριε Υπουργέ, ότι θα σκ</w:t>
      </w:r>
      <w:r>
        <w:rPr>
          <w:rFonts w:eastAsia="Times New Roman"/>
          <w:szCs w:val="24"/>
        </w:rPr>
        <w:t>ύ</w:t>
      </w:r>
      <w:r>
        <w:rPr>
          <w:rFonts w:eastAsia="Times New Roman"/>
          <w:szCs w:val="24"/>
        </w:rPr>
        <w:t xml:space="preserve">ψετε πάνω στο πρόβλημα, το οποίο είναι πολύ μεγάλο, γιατί έχουμε φιλοδοξία για την περιοχή μας, έχουμε αγάπη </w:t>
      </w:r>
      <w:r>
        <w:rPr>
          <w:rFonts w:eastAsia="Times New Roman"/>
          <w:szCs w:val="24"/>
        </w:rPr>
        <w:t>για την περιοχή μας.</w:t>
      </w:r>
    </w:p>
    <w:p w14:paraId="356C80B8" w14:textId="77777777" w:rsidR="00683B35" w:rsidRDefault="00C91889">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Κύριε Δημοσχάκη, παρακαλώ ολοκληρώστε. Έχω αφήσει έξι λεπτά, λόγω της φύσεως του θέματος. </w:t>
      </w:r>
    </w:p>
    <w:p w14:paraId="356C80B9" w14:textId="77777777" w:rsidR="00683B35" w:rsidRDefault="00C91889">
      <w:pPr>
        <w:spacing w:line="600" w:lineRule="auto"/>
        <w:ind w:firstLine="720"/>
        <w:contextualSpacing/>
        <w:jc w:val="both"/>
        <w:rPr>
          <w:rFonts w:eastAsia="Times New Roman"/>
          <w:szCs w:val="24"/>
        </w:rPr>
      </w:pPr>
      <w:r>
        <w:rPr>
          <w:rFonts w:eastAsia="Times New Roman"/>
          <w:b/>
          <w:szCs w:val="24"/>
        </w:rPr>
        <w:t xml:space="preserve">ΑΝΑΣΤΑΣΙΟΣ (ΤΑΣΟΣ) ΔΗΜΟΣΧΑΚΗΣ: </w:t>
      </w:r>
      <w:r>
        <w:rPr>
          <w:rFonts w:eastAsia="Times New Roman"/>
          <w:szCs w:val="24"/>
        </w:rPr>
        <w:t xml:space="preserve">Ευχαριστώ, κύριε Πρόεδρε, για την ανοχή στον χρόνο. </w:t>
      </w:r>
    </w:p>
    <w:p w14:paraId="356C80BA" w14:textId="77777777" w:rsidR="00683B35" w:rsidRDefault="00C91889">
      <w:pPr>
        <w:spacing w:line="600" w:lineRule="auto"/>
        <w:ind w:firstLine="720"/>
        <w:contextualSpacing/>
        <w:jc w:val="both"/>
        <w:rPr>
          <w:rFonts w:eastAsia="Times New Roman"/>
          <w:szCs w:val="24"/>
        </w:rPr>
      </w:pPr>
      <w:r>
        <w:rPr>
          <w:rFonts w:eastAsia="Times New Roman"/>
          <w:b/>
          <w:szCs w:val="24"/>
        </w:rPr>
        <w:t>ΠΡΟΕΔΡΕΥΩΝ (Νικήτας Κακλαμά</w:t>
      </w:r>
      <w:r>
        <w:rPr>
          <w:rFonts w:eastAsia="Times New Roman"/>
          <w:b/>
          <w:szCs w:val="24"/>
        </w:rPr>
        <w:t xml:space="preserve">νης): </w:t>
      </w:r>
      <w:r>
        <w:rPr>
          <w:rFonts w:eastAsia="Times New Roman"/>
          <w:szCs w:val="24"/>
        </w:rPr>
        <w:t>Κύριε Αλεξιάδη, είστε σύγαμπρος πάνω, που μιλήσατε για οικογένεια; Γιατί, αν είναι αυτό, είστε μπλοκαρισμένος, θα τα κάνετε θέλετε-δεν θέλετε</w:t>
      </w:r>
      <w:r>
        <w:rPr>
          <w:rFonts w:eastAsia="Times New Roman"/>
          <w:szCs w:val="24"/>
        </w:rPr>
        <w:t>!</w:t>
      </w:r>
      <w:r>
        <w:rPr>
          <w:rFonts w:eastAsia="Times New Roman"/>
          <w:szCs w:val="24"/>
        </w:rPr>
        <w:t xml:space="preserve"> </w:t>
      </w:r>
    </w:p>
    <w:p w14:paraId="356C80BB" w14:textId="77777777" w:rsidR="00683B35" w:rsidRDefault="00C91889">
      <w:pPr>
        <w:spacing w:line="600" w:lineRule="auto"/>
        <w:ind w:firstLine="720"/>
        <w:contextualSpacing/>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Η οικογένεια Αλεξιάδη είναι από την Αλεξανδρούπολη.</w:t>
      </w:r>
    </w:p>
    <w:p w14:paraId="356C80BC" w14:textId="77777777" w:rsidR="00683B35" w:rsidRDefault="00C91889">
      <w:pPr>
        <w:spacing w:line="600" w:lineRule="auto"/>
        <w:ind w:firstLine="720"/>
        <w:contextualSpacing/>
        <w:jc w:val="both"/>
        <w:rPr>
          <w:rFonts w:eastAsia="Times New Roman"/>
          <w:szCs w:val="24"/>
        </w:rPr>
      </w:pPr>
      <w:r>
        <w:rPr>
          <w:rFonts w:eastAsia="Times New Roman"/>
          <w:b/>
          <w:szCs w:val="24"/>
        </w:rPr>
        <w:t>Π</w:t>
      </w:r>
      <w:r>
        <w:rPr>
          <w:rFonts w:eastAsia="Times New Roman"/>
          <w:b/>
          <w:szCs w:val="24"/>
        </w:rPr>
        <w:t xml:space="preserve">ΡΟΕΔΡΕΥΩΝ (Νικήτας Κακλαμάνης): </w:t>
      </w:r>
      <w:r>
        <w:rPr>
          <w:rFonts w:eastAsia="Times New Roman"/>
          <w:szCs w:val="24"/>
        </w:rPr>
        <w:t>Α, εντάξει</w:t>
      </w:r>
      <w:r>
        <w:rPr>
          <w:rFonts w:eastAsia="Times New Roman"/>
          <w:szCs w:val="24"/>
        </w:rPr>
        <w:t>…</w:t>
      </w:r>
      <w:r>
        <w:rPr>
          <w:rFonts w:eastAsia="Times New Roman"/>
          <w:szCs w:val="24"/>
        </w:rPr>
        <w:t xml:space="preserve"> </w:t>
      </w:r>
      <w:r>
        <w:rPr>
          <w:rFonts w:eastAsia="Times New Roman"/>
          <w:szCs w:val="24"/>
        </w:rPr>
        <w:t>Γιατί</w:t>
      </w:r>
      <w:r>
        <w:rPr>
          <w:rFonts w:eastAsia="Times New Roman"/>
          <w:szCs w:val="24"/>
        </w:rPr>
        <w:t>, δεν θα γλ</w:t>
      </w:r>
      <w:r>
        <w:rPr>
          <w:rFonts w:eastAsia="Times New Roman"/>
          <w:szCs w:val="24"/>
        </w:rPr>
        <w:t>ι</w:t>
      </w:r>
      <w:r>
        <w:rPr>
          <w:rFonts w:eastAsia="Times New Roman"/>
          <w:szCs w:val="24"/>
        </w:rPr>
        <w:t>τώνατε</w:t>
      </w:r>
      <w:r>
        <w:rPr>
          <w:rFonts w:eastAsia="Times New Roman"/>
          <w:szCs w:val="24"/>
        </w:rPr>
        <w:t>!</w:t>
      </w:r>
      <w:r>
        <w:rPr>
          <w:rFonts w:eastAsia="Times New Roman"/>
          <w:szCs w:val="24"/>
        </w:rPr>
        <w:t xml:space="preserve"> </w:t>
      </w:r>
    </w:p>
    <w:p w14:paraId="356C80BD" w14:textId="77777777" w:rsidR="00683B35" w:rsidRDefault="00C91889">
      <w:pPr>
        <w:spacing w:line="600" w:lineRule="auto"/>
        <w:ind w:firstLine="720"/>
        <w:contextualSpacing/>
        <w:jc w:val="both"/>
        <w:rPr>
          <w:rFonts w:eastAsia="Times New Roman"/>
          <w:szCs w:val="24"/>
        </w:rPr>
      </w:pPr>
      <w:r>
        <w:rPr>
          <w:rFonts w:eastAsia="Times New Roman"/>
          <w:szCs w:val="24"/>
        </w:rPr>
        <w:t>Ορίστε, έχετε τον λόγο.</w:t>
      </w:r>
    </w:p>
    <w:p w14:paraId="356C80BE" w14:textId="77777777" w:rsidR="00683B35" w:rsidRDefault="00C91889">
      <w:pPr>
        <w:spacing w:line="600" w:lineRule="auto"/>
        <w:ind w:firstLine="720"/>
        <w:contextualSpacing/>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Έχω και λόγους να κάνω πράγματα εκεί.</w:t>
      </w:r>
    </w:p>
    <w:p w14:paraId="356C80BF" w14:textId="77777777" w:rsidR="00683B35" w:rsidRDefault="00C91889">
      <w:pPr>
        <w:spacing w:line="600" w:lineRule="auto"/>
        <w:ind w:firstLine="720"/>
        <w:contextualSpacing/>
        <w:jc w:val="both"/>
        <w:rPr>
          <w:rFonts w:eastAsia="Times New Roman"/>
          <w:szCs w:val="24"/>
        </w:rPr>
      </w:pPr>
      <w:r>
        <w:rPr>
          <w:rFonts w:eastAsia="Times New Roman"/>
          <w:szCs w:val="24"/>
        </w:rPr>
        <w:lastRenderedPageBreak/>
        <w:t>Πέρα από αυτό, όμως, εγώ θεωρώ ότι η περιοχή της Μακεδονίας και της Θρά</w:t>
      </w:r>
      <w:r>
        <w:rPr>
          <w:rFonts w:eastAsia="Times New Roman"/>
          <w:szCs w:val="24"/>
        </w:rPr>
        <w:t xml:space="preserve">κης -και ειδικά η περιοχή της Θράκης- είναι και πρέπει να είναι στο επίκεντρο της πολιτικής κάθε κυβέρνησης. Χρειάζεται μια διακομματική συναίνεση και μια συνεννόηση για το τι θα κάνουμε για τα θέματα εκεί και τα προβλήματα ξεπερνούν τις όποιες κομματικές </w:t>
      </w:r>
      <w:r>
        <w:rPr>
          <w:rFonts w:eastAsia="Times New Roman"/>
          <w:szCs w:val="24"/>
        </w:rPr>
        <w:t>αντιπαραθέσεις. Μπορούμε σε άλλα πεδία να έχουμε αυτές τις αντιπαραθέσεις.</w:t>
      </w:r>
    </w:p>
    <w:p w14:paraId="356C80C0" w14:textId="77777777" w:rsidR="00683B35" w:rsidRDefault="00C91889">
      <w:pPr>
        <w:spacing w:line="600" w:lineRule="auto"/>
        <w:ind w:firstLine="720"/>
        <w:contextualSpacing/>
        <w:jc w:val="both"/>
        <w:rPr>
          <w:rFonts w:eastAsia="Times New Roman"/>
          <w:szCs w:val="24"/>
        </w:rPr>
      </w:pPr>
      <w:r>
        <w:rPr>
          <w:rFonts w:eastAsia="Times New Roman"/>
          <w:szCs w:val="24"/>
        </w:rPr>
        <w:t>Σε ό,τι αφορά το συγκεκριμένο θέμα που τίθεται, όπου ζητήσατε να δώσω κάποιες περισσότερες πληροφορίες. Σε σχέση με το έγγραφο του Υπουργείο Εσωτερικών, το οποίο είναι στα συνημμένα</w:t>
      </w:r>
      <w:r>
        <w:rPr>
          <w:rFonts w:eastAsia="Times New Roman"/>
          <w:szCs w:val="24"/>
        </w:rPr>
        <w:t xml:space="preserve"> έγγραφα που σας έχω καταθέσει, έχουμε συγκεκριμένες δράσεις βελτίωσης των κτ</w:t>
      </w:r>
      <w:r>
        <w:rPr>
          <w:rFonts w:eastAsia="Times New Roman"/>
          <w:szCs w:val="24"/>
        </w:rPr>
        <w:t>η</w:t>
      </w:r>
      <w:r>
        <w:rPr>
          <w:rFonts w:eastAsia="Times New Roman"/>
          <w:szCs w:val="24"/>
        </w:rPr>
        <w:t>ριακών υποδομών στον Συνοριακό Σταθμό Κήπων, όπου έχουμε εργασίες βελτίωσης των κτ</w:t>
      </w:r>
      <w:r>
        <w:rPr>
          <w:rFonts w:eastAsia="Times New Roman"/>
          <w:szCs w:val="24"/>
        </w:rPr>
        <w:t>η</w:t>
      </w:r>
      <w:r>
        <w:rPr>
          <w:rFonts w:eastAsia="Times New Roman"/>
          <w:szCs w:val="24"/>
        </w:rPr>
        <w:t xml:space="preserve">ριακών εγκαταστάσεων, με μέριμνα της </w:t>
      </w:r>
      <w:r>
        <w:rPr>
          <w:rFonts w:eastAsia="Times New Roman"/>
          <w:szCs w:val="24"/>
        </w:rPr>
        <w:t xml:space="preserve">οικείας </w:t>
      </w:r>
      <w:r>
        <w:rPr>
          <w:rFonts w:eastAsia="Times New Roman"/>
          <w:szCs w:val="24"/>
        </w:rPr>
        <w:t xml:space="preserve">Περιφέρειας έχουμε εργασίες αναβάθμισης. </w:t>
      </w:r>
    </w:p>
    <w:p w14:paraId="356C80C1" w14:textId="77777777" w:rsidR="00683B35" w:rsidRDefault="00C91889">
      <w:pPr>
        <w:spacing w:line="600" w:lineRule="auto"/>
        <w:ind w:firstLine="720"/>
        <w:contextualSpacing/>
        <w:jc w:val="both"/>
        <w:rPr>
          <w:rFonts w:eastAsia="Times New Roman"/>
          <w:szCs w:val="24"/>
        </w:rPr>
      </w:pPr>
      <w:r>
        <w:rPr>
          <w:rFonts w:eastAsia="Times New Roman"/>
          <w:szCs w:val="24"/>
        </w:rPr>
        <w:t>Οι σχετι</w:t>
      </w:r>
      <w:r>
        <w:rPr>
          <w:rFonts w:eastAsia="Times New Roman"/>
          <w:szCs w:val="24"/>
        </w:rPr>
        <w:t xml:space="preserve">κές προμήθειες για την εξασφάλιση της εύρυθμης και απρόσκοπτης λειτουργίας του σταθμού αφορούν ενεργειακή αναβάθμιση σταθμού, διάνοιξη τέταρτης λωρίδας, διαπλάτυνση του οδοστρώματος, </w:t>
      </w:r>
      <w:r>
        <w:rPr>
          <w:rFonts w:eastAsia="Times New Roman"/>
          <w:szCs w:val="24"/>
        </w:rPr>
        <w:lastRenderedPageBreak/>
        <w:t>κυκλοφοριακές ρυθμίσεις, αναβάθμιση κτ</w:t>
      </w:r>
      <w:r>
        <w:rPr>
          <w:rFonts w:eastAsia="Times New Roman"/>
          <w:szCs w:val="24"/>
        </w:rPr>
        <w:t>η</w:t>
      </w:r>
      <w:r>
        <w:rPr>
          <w:rFonts w:eastAsia="Times New Roman"/>
          <w:szCs w:val="24"/>
        </w:rPr>
        <w:t xml:space="preserve">ριακών εγκαταστάσεων, εγκατάσταση </w:t>
      </w:r>
      <w:r>
        <w:rPr>
          <w:rFonts w:eastAsia="Times New Roman"/>
          <w:szCs w:val="24"/>
        </w:rPr>
        <w:t>συστημάτων ανίχνευσης ραδιενέργειας συνοριακού σταθμού κ.λπ.</w:t>
      </w:r>
      <w:r>
        <w:rPr>
          <w:rFonts w:eastAsia="Times New Roman"/>
          <w:szCs w:val="24"/>
        </w:rPr>
        <w:t>.</w:t>
      </w:r>
    </w:p>
    <w:p w14:paraId="356C80C2" w14:textId="77777777" w:rsidR="00683B35" w:rsidRDefault="00C91889">
      <w:pPr>
        <w:spacing w:line="600" w:lineRule="auto"/>
        <w:ind w:firstLine="720"/>
        <w:contextualSpacing/>
        <w:jc w:val="both"/>
        <w:rPr>
          <w:rFonts w:eastAsia="Times New Roman"/>
          <w:szCs w:val="24"/>
        </w:rPr>
      </w:pPr>
      <w:r>
        <w:rPr>
          <w:rFonts w:eastAsia="Times New Roman"/>
          <w:szCs w:val="24"/>
        </w:rPr>
        <w:t>Επίσης, βρισκόμαστε σε πορεία εξέλιξης της κατασκευής της νέας διασυνοριακής γέφυρας μεταξύ Ελλάδας-Τουρκίας, σε περιοχή παραπλήσια του υπάρχοντος συνοριακού σταθμού, όπου θα δούμε και τα θέματα</w:t>
      </w:r>
      <w:r>
        <w:rPr>
          <w:rFonts w:eastAsia="Times New Roman"/>
          <w:szCs w:val="24"/>
        </w:rPr>
        <w:t xml:space="preserve"> των κτ</w:t>
      </w:r>
      <w:r>
        <w:rPr>
          <w:rFonts w:eastAsia="Times New Roman"/>
          <w:szCs w:val="24"/>
        </w:rPr>
        <w:t>η</w:t>
      </w:r>
      <w:r>
        <w:rPr>
          <w:rFonts w:eastAsia="Times New Roman"/>
          <w:szCs w:val="24"/>
        </w:rPr>
        <w:t xml:space="preserve">ριακών εγκαταστάσεων. </w:t>
      </w:r>
    </w:p>
    <w:p w14:paraId="356C80C3" w14:textId="77777777" w:rsidR="00683B35" w:rsidRDefault="00C91889">
      <w:pPr>
        <w:spacing w:line="600" w:lineRule="auto"/>
        <w:ind w:firstLine="720"/>
        <w:contextualSpacing/>
        <w:jc w:val="both"/>
        <w:rPr>
          <w:rFonts w:eastAsia="Times New Roman"/>
          <w:szCs w:val="24"/>
        </w:rPr>
      </w:pPr>
      <w:r>
        <w:rPr>
          <w:rFonts w:eastAsia="Times New Roman"/>
          <w:szCs w:val="24"/>
        </w:rPr>
        <w:t xml:space="preserve">Στο πλαίσιο μνημονίου συνεργασίας που έχουμε μεταξύ των δύο χωρών, θα πρέπει να πάρετε περισσότερες πληροφορίες από το Υπουργείο Υποδομών, Μεταφορών και Δικτύων. Εγώ σας έχω καταθέσει αρκετά έγγραφα. </w:t>
      </w:r>
    </w:p>
    <w:p w14:paraId="356C80C4" w14:textId="77777777" w:rsidR="00683B35" w:rsidRDefault="00C91889">
      <w:pPr>
        <w:spacing w:line="600" w:lineRule="auto"/>
        <w:ind w:firstLine="720"/>
        <w:contextualSpacing/>
        <w:jc w:val="both"/>
        <w:rPr>
          <w:rFonts w:eastAsia="Times New Roman"/>
          <w:szCs w:val="24"/>
        </w:rPr>
      </w:pPr>
      <w:r>
        <w:rPr>
          <w:rFonts w:eastAsia="Times New Roman"/>
          <w:szCs w:val="24"/>
        </w:rPr>
        <w:t>Επίσης, για την οικονομί</w:t>
      </w:r>
      <w:r>
        <w:rPr>
          <w:rFonts w:eastAsia="Times New Roman"/>
          <w:szCs w:val="24"/>
        </w:rPr>
        <w:t>α του χρόνου, σας κατέθεσα έγγραφ</w:t>
      </w:r>
      <w:r>
        <w:rPr>
          <w:rFonts w:eastAsia="Times New Roman"/>
          <w:szCs w:val="24"/>
        </w:rPr>
        <w:t>ο</w:t>
      </w:r>
      <w:r>
        <w:rPr>
          <w:rFonts w:eastAsia="Times New Roman"/>
          <w:szCs w:val="24"/>
        </w:rPr>
        <w:t xml:space="preserve"> από το Υπουργείο Αγροτικής Ανάπτυξης</w:t>
      </w:r>
      <w:r>
        <w:rPr>
          <w:rFonts w:eastAsia="Times New Roman"/>
          <w:szCs w:val="24"/>
        </w:rPr>
        <w:t>,</w:t>
      </w:r>
      <w:r>
        <w:rPr>
          <w:rFonts w:eastAsia="Times New Roman"/>
          <w:szCs w:val="24"/>
        </w:rPr>
        <w:t xml:space="preserve"> που εξηγεί για τους ελέγχους που έχουν γίνει σε αυτή την περιοχή και έγγραφο της Ελληνικής Αστυνομίας.</w:t>
      </w:r>
    </w:p>
    <w:p w14:paraId="356C80C5" w14:textId="77777777" w:rsidR="00683B35" w:rsidRDefault="00C91889">
      <w:pPr>
        <w:spacing w:line="600" w:lineRule="auto"/>
        <w:ind w:firstLine="720"/>
        <w:contextualSpacing/>
        <w:jc w:val="both"/>
        <w:rPr>
          <w:rFonts w:eastAsia="Times New Roman"/>
          <w:szCs w:val="24"/>
        </w:rPr>
      </w:pPr>
      <w:r>
        <w:rPr>
          <w:rFonts w:eastAsia="Times New Roman"/>
          <w:szCs w:val="24"/>
        </w:rPr>
        <w:lastRenderedPageBreak/>
        <w:t>Τέλος, θέλω να κλείσω με μια ενημέρωσή σας ως προς το πού είμαστε για την υλοποί</w:t>
      </w:r>
      <w:r>
        <w:rPr>
          <w:rFonts w:eastAsia="Times New Roman"/>
          <w:szCs w:val="24"/>
        </w:rPr>
        <w:t xml:space="preserve">ηση όλου αυτού του μηχανισμού που θέλουμε για να ενισχύσουμε και τους Κήπους και γενικά τις τελωνειακές υπηρεσίες. </w:t>
      </w:r>
    </w:p>
    <w:p w14:paraId="356C80C6" w14:textId="77777777" w:rsidR="00683B35" w:rsidRDefault="00C91889">
      <w:pPr>
        <w:spacing w:line="600" w:lineRule="auto"/>
        <w:ind w:firstLine="720"/>
        <w:contextualSpacing/>
        <w:jc w:val="both"/>
        <w:rPr>
          <w:rFonts w:eastAsia="Times New Roman"/>
          <w:szCs w:val="24"/>
        </w:rPr>
      </w:pPr>
      <w:r>
        <w:rPr>
          <w:rFonts w:eastAsia="Times New Roman"/>
          <w:szCs w:val="24"/>
        </w:rPr>
        <w:t xml:space="preserve">Είπαμε, λοιπόν, για την προμήθεια των πέντε συσκευών </w:t>
      </w:r>
      <w:r>
        <w:rPr>
          <w:rFonts w:eastAsia="Times New Roman"/>
          <w:szCs w:val="24"/>
          <w:lang w:val="en-US"/>
        </w:rPr>
        <w:t>X</w:t>
      </w:r>
      <w:r>
        <w:rPr>
          <w:rFonts w:eastAsia="Times New Roman"/>
          <w:szCs w:val="24"/>
        </w:rPr>
        <w:t>-</w:t>
      </w:r>
      <w:r>
        <w:rPr>
          <w:rFonts w:eastAsia="Times New Roman"/>
          <w:szCs w:val="24"/>
          <w:lang w:val="en-US"/>
        </w:rPr>
        <w:t>ray</w:t>
      </w:r>
      <w:r>
        <w:rPr>
          <w:rFonts w:eastAsia="Times New Roman"/>
          <w:szCs w:val="24"/>
        </w:rPr>
        <w:t>, είπαμε ότι έχει ξεκινήσει η διαγωνιστική διαδικασία για την προμήθεια τεσσάρων ε</w:t>
      </w:r>
      <w:r>
        <w:rPr>
          <w:rFonts w:eastAsia="Times New Roman"/>
          <w:szCs w:val="24"/>
        </w:rPr>
        <w:t>νδοσκοπίων για τον έλεγχο εμπορευματοκιβωτίων</w:t>
      </w:r>
      <w:r>
        <w:rPr>
          <w:rFonts w:eastAsia="Times New Roman"/>
          <w:szCs w:val="24"/>
        </w:rPr>
        <w:t xml:space="preserve">, </w:t>
      </w:r>
      <w:r>
        <w:rPr>
          <w:rFonts w:eastAsia="Times New Roman"/>
          <w:szCs w:val="24"/>
        </w:rPr>
        <w:t xml:space="preserve">η οποία προβλέπεται να ολοκληρωθεί προς το τέλος του 2016. Έχει υποβληθεί αίτημα για προμήθεια πέντε συστημάτων αυτόματης καταγραφής οχημάτων, αξίας 1.200.000, με χρηματοδότηση από το πρόγραμμα </w:t>
      </w:r>
      <w:r>
        <w:rPr>
          <w:rFonts w:eastAsia="Times New Roman"/>
          <w:szCs w:val="24"/>
        </w:rPr>
        <w:t>«</w:t>
      </w:r>
      <w:r>
        <w:rPr>
          <w:rFonts w:eastAsia="Times New Roman"/>
          <w:szCs w:val="24"/>
          <w:lang w:val="en-US"/>
        </w:rPr>
        <w:t>HERCULLE</w:t>
      </w:r>
      <w:r>
        <w:rPr>
          <w:rFonts w:eastAsia="Times New Roman" w:cs="Times New Roman"/>
          <w:szCs w:val="24"/>
        </w:rPr>
        <w:t xml:space="preserve"> ΙΙΙ</w:t>
      </w:r>
      <w:r w:rsidRPr="00C97D2F" w:rsidDel="00B06D09">
        <w:rPr>
          <w:rFonts w:eastAsia="Times New Roman"/>
          <w:szCs w:val="24"/>
        </w:rPr>
        <w:t xml:space="preserve"> </w:t>
      </w:r>
      <w:r>
        <w:rPr>
          <w:rFonts w:eastAsia="Times New Roman"/>
          <w:szCs w:val="24"/>
        </w:rPr>
        <w:t>»</w:t>
      </w:r>
      <w:r>
        <w:rPr>
          <w:rFonts w:eastAsia="Times New Roman"/>
          <w:szCs w:val="24"/>
        </w:rPr>
        <w:t>, που ανέφερα πριν.</w:t>
      </w:r>
    </w:p>
    <w:p w14:paraId="356C80C7" w14:textId="77777777" w:rsidR="00683B35" w:rsidRDefault="00C91889">
      <w:pPr>
        <w:spacing w:line="600" w:lineRule="auto"/>
        <w:ind w:firstLine="720"/>
        <w:contextualSpacing/>
        <w:jc w:val="both"/>
        <w:rPr>
          <w:rFonts w:eastAsia="Times New Roman"/>
          <w:szCs w:val="24"/>
        </w:rPr>
      </w:pPr>
      <w:r>
        <w:rPr>
          <w:rFonts w:eastAsia="Times New Roman"/>
          <w:szCs w:val="24"/>
        </w:rPr>
        <w:t xml:space="preserve">Επιπρόσθετα, στο πλαίσιο του νέου ΕΣΠΑ, έχει γνωστοποιηθεί στην αρμόδια </w:t>
      </w:r>
      <w:r>
        <w:rPr>
          <w:rFonts w:eastAsia="Times New Roman"/>
          <w:szCs w:val="24"/>
        </w:rPr>
        <w:t>ρυθμιστική α</w:t>
      </w:r>
      <w:r>
        <w:rPr>
          <w:rFonts w:eastAsia="Times New Roman"/>
          <w:szCs w:val="24"/>
        </w:rPr>
        <w:t xml:space="preserve">ρχή η πρόταση να συστηθεί η συγχρηματοδότηση οκτώ έως δέκα </w:t>
      </w:r>
      <w:r>
        <w:rPr>
          <w:rFonts w:eastAsia="Times New Roman"/>
          <w:szCs w:val="24"/>
        </w:rPr>
        <w:t xml:space="preserve">επιπλέον </w:t>
      </w:r>
      <w:r>
        <w:rPr>
          <w:rFonts w:eastAsia="Times New Roman"/>
          <w:szCs w:val="24"/>
        </w:rPr>
        <w:t xml:space="preserve">συστημάτων καταγραφής-ανίχνευσης φορτίων διερχομένων οχημάτων, αυτοκινούμενα </w:t>
      </w:r>
      <w:r>
        <w:rPr>
          <w:rFonts w:eastAsia="Times New Roman"/>
          <w:szCs w:val="24"/>
          <w:lang w:val="en-US"/>
        </w:rPr>
        <w:t>X</w:t>
      </w:r>
      <w:r>
        <w:rPr>
          <w:rFonts w:eastAsia="Times New Roman"/>
          <w:szCs w:val="24"/>
        </w:rPr>
        <w:t>-</w:t>
      </w:r>
      <w:r>
        <w:rPr>
          <w:rFonts w:eastAsia="Times New Roman"/>
          <w:szCs w:val="24"/>
          <w:lang w:val="en-US"/>
        </w:rPr>
        <w:t>ray</w:t>
      </w:r>
      <w:r>
        <w:rPr>
          <w:rFonts w:eastAsia="Times New Roman"/>
          <w:szCs w:val="24"/>
        </w:rPr>
        <w:t xml:space="preserve"> δ</w:t>
      </w:r>
      <w:r>
        <w:rPr>
          <w:rFonts w:eastAsia="Times New Roman"/>
          <w:szCs w:val="24"/>
        </w:rPr>
        <w:t>ηλαδή, συνολικού ενδεικτικού προϋπολογισμού 30.000.000 ευρώ πλέον ΦΠΑ.</w:t>
      </w:r>
    </w:p>
    <w:p w14:paraId="356C80C8" w14:textId="77777777" w:rsidR="00683B35" w:rsidRDefault="00C91889">
      <w:pPr>
        <w:spacing w:line="600" w:lineRule="auto"/>
        <w:ind w:firstLine="720"/>
        <w:contextualSpacing/>
        <w:jc w:val="both"/>
        <w:rPr>
          <w:rFonts w:eastAsia="Times New Roman"/>
          <w:szCs w:val="24"/>
        </w:rPr>
      </w:pPr>
      <w:r>
        <w:rPr>
          <w:rFonts w:eastAsia="Times New Roman"/>
          <w:szCs w:val="24"/>
        </w:rPr>
        <w:lastRenderedPageBreak/>
        <w:t>Επ</w:t>
      </w:r>
      <w:r>
        <w:rPr>
          <w:rFonts w:eastAsia="Times New Roman"/>
          <w:szCs w:val="24"/>
        </w:rPr>
        <w:t>ίσης</w:t>
      </w:r>
      <w:r>
        <w:rPr>
          <w:rFonts w:eastAsia="Times New Roman"/>
          <w:szCs w:val="24"/>
        </w:rPr>
        <w:t xml:space="preserve">, έχει αποφασιστεί να συζητηθεί στο ίδιο πλαίσιο η προμήθεια συσκευών </w:t>
      </w:r>
      <w:r>
        <w:rPr>
          <w:rFonts w:eastAsia="Times New Roman"/>
          <w:szCs w:val="24"/>
          <w:lang w:val="en-US"/>
        </w:rPr>
        <w:t>X</w:t>
      </w:r>
      <w:r>
        <w:rPr>
          <w:rFonts w:eastAsia="Times New Roman"/>
          <w:szCs w:val="24"/>
        </w:rPr>
        <w:t>-</w:t>
      </w:r>
      <w:r>
        <w:rPr>
          <w:rFonts w:eastAsia="Times New Roman"/>
          <w:szCs w:val="24"/>
          <w:lang w:val="en-US"/>
        </w:rPr>
        <w:t>ray</w:t>
      </w:r>
      <w:r>
        <w:rPr>
          <w:rFonts w:eastAsia="Times New Roman"/>
          <w:szCs w:val="24"/>
        </w:rPr>
        <w:t xml:space="preserve"> για τον έλεγχο αποσκευών, άλλες συσκευές, ο αριθμός των οποίων εκκρεμεί να προσδιοριστεί, καθώς και συσ</w:t>
      </w:r>
      <w:r>
        <w:rPr>
          <w:rFonts w:eastAsia="Times New Roman"/>
          <w:szCs w:val="24"/>
        </w:rPr>
        <w:t>κευών καταγραφής διερχομένων αυτοκινήτων κ.λπ.</w:t>
      </w:r>
      <w:r>
        <w:rPr>
          <w:rFonts w:eastAsia="Times New Roman"/>
          <w:szCs w:val="24"/>
        </w:rPr>
        <w:t>.</w:t>
      </w:r>
      <w:r>
        <w:rPr>
          <w:rFonts w:eastAsia="Times New Roman"/>
          <w:szCs w:val="24"/>
        </w:rPr>
        <w:t xml:space="preserve"> </w:t>
      </w:r>
    </w:p>
    <w:p w14:paraId="356C80C9" w14:textId="77777777" w:rsidR="00683B35" w:rsidRDefault="00C91889">
      <w:pPr>
        <w:spacing w:line="600" w:lineRule="auto"/>
        <w:ind w:firstLine="720"/>
        <w:contextualSpacing/>
        <w:jc w:val="both"/>
        <w:rPr>
          <w:rFonts w:eastAsia="Times New Roman"/>
          <w:szCs w:val="24"/>
        </w:rPr>
      </w:pPr>
      <w:r>
        <w:rPr>
          <w:rFonts w:eastAsia="Times New Roman"/>
          <w:szCs w:val="24"/>
        </w:rPr>
        <w:t>Κλείνοντας θέλω να διαβεβαιώσω, κύριε Βουλευτά, πως κάνουμε ό,τι είναι δυνατόν για να αντιμετωπίσουμε τα θέματα των τελωνειακών ελέγχων, διότι ξέρουμε το τι επίπτωση έχουν στα θέματα του φορολογικού ανταγωνι</w:t>
      </w:r>
      <w:r>
        <w:rPr>
          <w:rFonts w:eastAsia="Times New Roman"/>
          <w:szCs w:val="24"/>
        </w:rPr>
        <w:t>σμού και του εμπορίου και των πιέσεων που δέχεται η περιοχή. Κάνουμε, όμως, και ό,τι είναι δυνατόν για να ενισχύσουμε τις τελωνειακές υπηρεσίες, διότι έχουμε σαφέστατη κατεύθυνση να χτυπήσουμε το λαθρεμπόριο και τα τελωνεία είναι τα εργαλεία για να γίνει α</w:t>
      </w:r>
      <w:r>
        <w:rPr>
          <w:rFonts w:eastAsia="Times New Roman"/>
          <w:szCs w:val="24"/>
        </w:rPr>
        <w:t>υτή η δουλειά.</w:t>
      </w:r>
    </w:p>
    <w:p w14:paraId="356C80CA" w14:textId="77777777" w:rsidR="00683B35" w:rsidRDefault="00C91889">
      <w:pPr>
        <w:spacing w:line="600" w:lineRule="auto"/>
        <w:ind w:firstLine="720"/>
        <w:contextualSpacing/>
        <w:jc w:val="both"/>
        <w:rPr>
          <w:rFonts w:eastAsia="Times New Roman"/>
          <w:szCs w:val="24"/>
        </w:rPr>
      </w:pPr>
      <w:r>
        <w:rPr>
          <w:rFonts w:eastAsia="Times New Roman"/>
          <w:szCs w:val="24"/>
        </w:rPr>
        <w:t>Να είστε σίγουρος ότι παρακολουθώ προσωπικά το τι γίνεται στα τελωνεία και της Θράκης και της Μακεδονίας, διότι αφορά όλη την Κυβέρνηση.</w:t>
      </w:r>
    </w:p>
    <w:p w14:paraId="356C80CB" w14:textId="77777777" w:rsidR="00683B35" w:rsidRDefault="00C91889">
      <w:pPr>
        <w:spacing w:line="600" w:lineRule="auto"/>
        <w:ind w:firstLine="720"/>
        <w:contextualSpacing/>
        <w:jc w:val="both"/>
        <w:rPr>
          <w:rFonts w:eastAsia="Times New Roman"/>
          <w:szCs w:val="24"/>
        </w:rPr>
      </w:pPr>
      <w:r>
        <w:rPr>
          <w:rFonts w:eastAsia="Times New Roman"/>
          <w:szCs w:val="24"/>
        </w:rPr>
        <w:t>Σας ευχαριστώ πολύ.</w:t>
      </w:r>
    </w:p>
    <w:p w14:paraId="356C80CC" w14:textId="77777777" w:rsidR="00683B35" w:rsidRDefault="00C91889">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Προχωρούμε στην τελευταία ερώτηση που θα απαντήσει ο κ. Αλεξιάδης. </w:t>
      </w:r>
    </w:p>
    <w:p w14:paraId="356C80CD" w14:textId="77777777" w:rsidR="00683B35" w:rsidRDefault="00C91889">
      <w:pPr>
        <w:spacing w:line="600" w:lineRule="auto"/>
        <w:ind w:firstLine="720"/>
        <w:contextualSpacing/>
        <w:jc w:val="both"/>
        <w:rPr>
          <w:rFonts w:eastAsia="Times New Roman"/>
          <w:szCs w:val="24"/>
        </w:rPr>
      </w:pPr>
      <w:r>
        <w:rPr>
          <w:rFonts w:eastAsia="Times New Roman"/>
          <w:szCs w:val="24"/>
        </w:rPr>
        <w:t xml:space="preserve">Είναι η πέμπτη με αριθμό 1155/19-7-2016 επίκαιρη ερώτηση δεύτερου κύκλου του Βουλευτή Τρικάλων του Συνασπισμού Ριζοσπαστικής Αριστεράς κ. </w:t>
      </w:r>
      <w:r>
        <w:rPr>
          <w:rFonts w:eastAsia="Times New Roman"/>
          <w:bCs/>
          <w:szCs w:val="24"/>
        </w:rPr>
        <w:t>Αθανασίου</w:t>
      </w:r>
      <w:r>
        <w:rPr>
          <w:rFonts w:eastAsia="Times New Roman"/>
          <w:bCs/>
          <w:szCs w:val="24"/>
        </w:rPr>
        <w:t xml:space="preserve"> </w:t>
      </w:r>
      <w:r>
        <w:rPr>
          <w:rFonts w:eastAsia="Times New Roman"/>
          <w:bCs/>
          <w:szCs w:val="24"/>
        </w:rPr>
        <w:t>Παπαδόπουλου</w:t>
      </w:r>
      <w:r>
        <w:rPr>
          <w:rFonts w:eastAsia="Times New Roman"/>
          <w:szCs w:val="24"/>
        </w:rPr>
        <w:t xml:space="preserve"> προς τον Υπουργό </w:t>
      </w:r>
      <w:r>
        <w:rPr>
          <w:rFonts w:eastAsia="Times New Roman"/>
          <w:bCs/>
          <w:szCs w:val="24"/>
        </w:rPr>
        <w:t>Οικονομικ</w:t>
      </w:r>
      <w:r>
        <w:rPr>
          <w:rFonts w:eastAsia="Times New Roman"/>
          <w:bCs/>
          <w:szCs w:val="24"/>
        </w:rPr>
        <w:t>ών,</w:t>
      </w:r>
      <w:r>
        <w:rPr>
          <w:rFonts w:eastAsia="Times New Roman"/>
          <w:szCs w:val="24"/>
        </w:rPr>
        <w:t xml:space="preserve"> σχετικά με την αναβίωση του άρθρου 44 του ν.3763, με σκοπό την προώθηση αυτοσύμβασης στη σύνταξη οριστικού συμβολαίου από προσύμφωνα μεταβίβασης ακινήτων.</w:t>
      </w:r>
    </w:p>
    <w:p w14:paraId="356C80CE" w14:textId="77777777" w:rsidR="00683B35" w:rsidRDefault="00C91889">
      <w:pPr>
        <w:spacing w:line="600" w:lineRule="auto"/>
        <w:ind w:firstLine="720"/>
        <w:contextualSpacing/>
        <w:jc w:val="both"/>
        <w:rPr>
          <w:rFonts w:eastAsia="Times New Roman"/>
          <w:szCs w:val="24"/>
        </w:rPr>
      </w:pPr>
      <w:r>
        <w:rPr>
          <w:rFonts w:eastAsia="Times New Roman"/>
          <w:szCs w:val="24"/>
        </w:rPr>
        <w:t>Κύριε Παπαδόπουλε, έχετε τον λόγο.</w:t>
      </w:r>
    </w:p>
    <w:p w14:paraId="356C80CF" w14:textId="77777777" w:rsidR="00683B35" w:rsidRDefault="00C91889">
      <w:pPr>
        <w:spacing w:line="600" w:lineRule="auto"/>
        <w:ind w:firstLine="720"/>
        <w:contextualSpacing/>
        <w:jc w:val="both"/>
        <w:rPr>
          <w:rFonts w:eastAsia="Times New Roman"/>
          <w:szCs w:val="24"/>
        </w:rPr>
      </w:pPr>
      <w:r>
        <w:rPr>
          <w:rFonts w:eastAsia="Times New Roman"/>
          <w:b/>
          <w:szCs w:val="24"/>
        </w:rPr>
        <w:t xml:space="preserve">ΑΘΑΝΑΣΙΟΣ ΠΑΠΑΔΟΠΟΥΛΟΣ: </w:t>
      </w:r>
      <w:r>
        <w:rPr>
          <w:rFonts w:eastAsia="Times New Roman"/>
          <w:szCs w:val="24"/>
        </w:rPr>
        <w:t>Ευχαριστώ, κύριε Πρόεδρε.</w:t>
      </w:r>
    </w:p>
    <w:p w14:paraId="356C80D0" w14:textId="77777777" w:rsidR="00683B35" w:rsidRDefault="00C91889">
      <w:pPr>
        <w:spacing w:line="600" w:lineRule="auto"/>
        <w:ind w:firstLine="720"/>
        <w:contextualSpacing/>
        <w:jc w:val="both"/>
        <w:rPr>
          <w:rFonts w:eastAsia="Times New Roman"/>
          <w:szCs w:val="24"/>
        </w:rPr>
      </w:pPr>
      <w:r>
        <w:rPr>
          <w:rFonts w:eastAsia="Times New Roman"/>
          <w:szCs w:val="24"/>
        </w:rPr>
        <w:t>Κύριε Υπουργ</w:t>
      </w:r>
      <w:r>
        <w:rPr>
          <w:rFonts w:eastAsia="Times New Roman"/>
          <w:szCs w:val="24"/>
        </w:rPr>
        <w:t xml:space="preserve">έ, μια απλή ρύθμιση ζητά η επίκαιρη ερώτηση που κατέθεσα. Νομίζω ότι στην περίπτωση της δημιουργίας προσυμφώνου -που είναι πάρα </w:t>
      </w:r>
      <w:r>
        <w:rPr>
          <w:rFonts w:eastAsia="Times New Roman"/>
          <w:szCs w:val="24"/>
        </w:rPr>
        <w:t>πολλές,</w:t>
      </w:r>
      <w:r>
        <w:rPr>
          <w:rFonts w:eastAsia="Times New Roman"/>
          <w:szCs w:val="24"/>
        </w:rPr>
        <w:t xml:space="preserve"> οι οποίες δεν μπορούν να ολοκληρωθούν για πολλούς λόγους</w:t>
      </w:r>
      <w:r>
        <w:rPr>
          <w:rFonts w:eastAsia="Times New Roman"/>
          <w:szCs w:val="24"/>
        </w:rPr>
        <w:t>,</w:t>
      </w:r>
      <w:r>
        <w:rPr>
          <w:rFonts w:eastAsia="Times New Roman"/>
          <w:szCs w:val="24"/>
        </w:rPr>
        <w:t xml:space="preserve"> μέσα στους οποίους είναι και το ότι είχαν συνταχθεί πριν από π</w:t>
      </w:r>
      <w:r>
        <w:rPr>
          <w:rFonts w:eastAsia="Times New Roman"/>
          <w:szCs w:val="24"/>
        </w:rPr>
        <w:t xml:space="preserve">ολλά χρόνια- υπάρχει και η περίπτωση της αποβίωσης ορισμένων από τους πωλητές ή οι κληρονόμοι τους να είναι πάρα πολύ </w:t>
      </w:r>
      <w:r>
        <w:rPr>
          <w:rFonts w:eastAsia="Times New Roman"/>
          <w:szCs w:val="24"/>
        </w:rPr>
        <w:lastRenderedPageBreak/>
        <w:t xml:space="preserve">δύστροποι, δύσκολοι, να μη θέλουν να προχωρήσουν σε συμβιβασμούς για να οριστικοποιηθούν τα συμβόλαια. </w:t>
      </w:r>
    </w:p>
    <w:p w14:paraId="356C80D1" w14:textId="77777777" w:rsidR="00683B35" w:rsidRDefault="00C91889">
      <w:pPr>
        <w:tabs>
          <w:tab w:val="left" w:pos="3695"/>
        </w:tabs>
        <w:spacing w:line="600" w:lineRule="auto"/>
        <w:ind w:firstLine="720"/>
        <w:contextualSpacing/>
        <w:jc w:val="both"/>
        <w:rPr>
          <w:rFonts w:eastAsia="Times New Roman"/>
          <w:szCs w:val="24"/>
        </w:rPr>
      </w:pPr>
      <w:r>
        <w:rPr>
          <w:rFonts w:eastAsia="Times New Roman"/>
          <w:szCs w:val="24"/>
        </w:rPr>
        <w:t>Και υπάρχει η δυνατότητα οριστικής</w:t>
      </w:r>
      <w:r>
        <w:rPr>
          <w:rFonts w:eastAsia="Times New Roman"/>
          <w:szCs w:val="24"/>
        </w:rPr>
        <w:t xml:space="preserve"> ρύθμισης με την αναβίωση του άρθρου 44 του ν. 3763 με αυτοσύμβαση ή με κάποιους άλλους τρόπους που εσείς νομίζω ότι θα μπορούσατε να έχετε καταλήξει</w:t>
      </w:r>
      <w:r>
        <w:rPr>
          <w:rFonts w:eastAsia="Times New Roman"/>
          <w:szCs w:val="24"/>
        </w:rPr>
        <w:t>,</w:t>
      </w:r>
      <w:r>
        <w:rPr>
          <w:rFonts w:eastAsia="Times New Roman"/>
          <w:szCs w:val="24"/>
        </w:rPr>
        <w:t xml:space="preserve"> για να προκύψει αυτή η αναγκαία ρύθμιση. </w:t>
      </w:r>
    </w:p>
    <w:p w14:paraId="356C80D2" w14:textId="77777777" w:rsidR="00683B35" w:rsidRDefault="00C91889">
      <w:pPr>
        <w:tabs>
          <w:tab w:val="left" w:pos="3695"/>
        </w:tabs>
        <w:spacing w:line="600" w:lineRule="auto"/>
        <w:ind w:firstLine="720"/>
        <w:contextualSpacing/>
        <w:jc w:val="both"/>
        <w:rPr>
          <w:rFonts w:eastAsia="Times New Roman"/>
          <w:szCs w:val="24"/>
        </w:rPr>
      </w:pPr>
      <w:r>
        <w:rPr>
          <w:rFonts w:eastAsia="Times New Roman"/>
          <w:szCs w:val="24"/>
        </w:rPr>
        <w:t>Θα ήθελα, λοιπόν, να ξέρω τι σκέφτεστε για να υπάρξει αυτή η ορ</w:t>
      </w:r>
      <w:r>
        <w:rPr>
          <w:rFonts w:eastAsia="Times New Roman"/>
          <w:szCs w:val="24"/>
        </w:rPr>
        <w:t>ιστικοποίηση αυτών των προσυμφώνων.</w:t>
      </w:r>
    </w:p>
    <w:p w14:paraId="356C80D3"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Ευχαριστώ.</w:t>
      </w:r>
    </w:p>
    <w:p w14:paraId="356C80D4"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Cs/>
          <w:szCs w:val="24"/>
        </w:rPr>
        <w:t>Τον λόγο έχει ο κύριος Υπουργός.</w:t>
      </w:r>
    </w:p>
    <w:p w14:paraId="356C80D5"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
          <w:bCs/>
          <w:szCs w:val="24"/>
        </w:rPr>
        <w:t>ΤΡΥΦΩΝ ΑΛΕΞΙΑΔΗΣ (Αναπληρωτής Υπουργός Οικονομικών):</w:t>
      </w:r>
      <w:r>
        <w:rPr>
          <w:rFonts w:eastAsia="Times New Roman"/>
          <w:bCs/>
          <w:szCs w:val="24"/>
        </w:rPr>
        <w:t xml:space="preserve"> Κύριε Βουλευτά, αναγνωρίζουμε το πρόβλημα.</w:t>
      </w:r>
    </w:p>
    <w:p w14:paraId="356C80D6"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Cs/>
          <w:szCs w:val="24"/>
        </w:rPr>
        <w:lastRenderedPageBreak/>
        <w:t xml:space="preserve">Βεβαίως, είχε δοθεί από το ελληνικό </w:t>
      </w:r>
      <w:r>
        <w:rPr>
          <w:rFonts w:eastAsia="Times New Roman"/>
          <w:bCs/>
          <w:szCs w:val="24"/>
        </w:rPr>
        <w:t>δ</w:t>
      </w:r>
      <w:r>
        <w:rPr>
          <w:rFonts w:eastAsia="Times New Roman"/>
          <w:bCs/>
          <w:szCs w:val="24"/>
        </w:rPr>
        <w:t xml:space="preserve">ημόσιο </w:t>
      </w:r>
      <w:r>
        <w:rPr>
          <w:rFonts w:eastAsia="Times New Roman"/>
          <w:bCs/>
          <w:szCs w:val="24"/>
        </w:rPr>
        <w:t>προθεσμία σχεδόν τριών ετών για να τακτοποιηθούν αυτά τα θέματα. Καταθέτω για τα Πρακτικά αναλυτικές απαντήσεις της Διεύθυνσης Εισπράξεων του Υπουργείου Οικονομικών και της Διεύθυνσης Εφαρμογής Φορολογίας Κεφαλαίου</w:t>
      </w:r>
      <w:r>
        <w:rPr>
          <w:rFonts w:eastAsia="Times New Roman"/>
          <w:bCs/>
          <w:szCs w:val="24"/>
        </w:rPr>
        <w:t>,</w:t>
      </w:r>
      <w:r>
        <w:rPr>
          <w:rFonts w:eastAsia="Times New Roman"/>
          <w:bCs/>
          <w:szCs w:val="24"/>
        </w:rPr>
        <w:t xml:space="preserve"> που αναφέρεται πάνω σε αυτό το θέμα. </w:t>
      </w:r>
    </w:p>
    <w:p w14:paraId="356C80D7" w14:textId="77777777" w:rsidR="00683B35" w:rsidRDefault="00C91889">
      <w:pPr>
        <w:spacing w:line="600" w:lineRule="auto"/>
        <w:ind w:firstLine="720"/>
        <w:contextualSpacing/>
        <w:jc w:val="both"/>
        <w:rPr>
          <w:rFonts w:eastAsia="Times New Roman"/>
          <w:szCs w:val="24"/>
        </w:rPr>
      </w:pPr>
      <w:r>
        <w:rPr>
          <w:rFonts w:eastAsia="Times New Roman" w:cs="Times New Roman"/>
          <w:szCs w:val="24"/>
        </w:rPr>
        <w:t>(Σ</w:t>
      </w:r>
      <w:r>
        <w:rPr>
          <w:rFonts w:eastAsia="Times New Roman" w:cs="Times New Roman"/>
          <w:szCs w:val="24"/>
        </w:rPr>
        <w:t xml:space="preserve">το σημείο αυτό ο Αναπληρωτής Υπουργός Οικονομικών κ. Τρύφων Αλεξιάδης καταθέτει για τα Πρακτικά τα προαναφερθέντα έγγραφα, τα οποία βρίσκονται </w:t>
      </w:r>
      <w:r>
        <w:rPr>
          <w:rFonts w:eastAsia="Times New Roman"/>
          <w:szCs w:val="24"/>
        </w:rPr>
        <w:t>στο αρχείο του Τμήματος Γραμματείας της Διεύθυνσης Στενογραφίας και  Πρακτικών της Βουλής)</w:t>
      </w:r>
    </w:p>
    <w:p w14:paraId="356C80D8"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Cs/>
          <w:szCs w:val="24"/>
        </w:rPr>
        <w:t xml:space="preserve">Όπως ξέρετε και εσείς </w:t>
      </w:r>
      <w:r>
        <w:rPr>
          <w:rFonts w:eastAsia="Times New Roman"/>
          <w:bCs/>
          <w:szCs w:val="24"/>
        </w:rPr>
        <w:t xml:space="preserve">λόγω </w:t>
      </w:r>
      <w:r>
        <w:rPr>
          <w:rFonts w:eastAsia="Times New Roman"/>
          <w:bCs/>
          <w:szCs w:val="24"/>
        </w:rPr>
        <w:t xml:space="preserve">της </w:t>
      </w:r>
      <w:r>
        <w:rPr>
          <w:rFonts w:eastAsia="Times New Roman"/>
          <w:bCs/>
          <w:szCs w:val="24"/>
        </w:rPr>
        <w:t>ιδιότητ</w:t>
      </w:r>
      <w:r>
        <w:rPr>
          <w:rFonts w:eastAsia="Times New Roman"/>
          <w:bCs/>
          <w:szCs w:val="24"/>
        </w:rPr>
        <w:t>ά</w:t>
      </w:r>
      <w:r>
        <w:rPr>
          <w:rFonts w:eastAsia="Times New Roman"/>
          <w:bCs/>
          <w:szCs w:val="24"/>
        </w:rPr>
        <w:t>ς σας, όταν γίνεται μια μεταβίβαση απαιτείται να προσκομίζονται από τον πωλητή διάφορα πιστοποιητικά όπως πιστοποιητικό φόρου κληρονομιάς, δωρεάς, πιστοποιητικό ΕΝΦΙΑ, αποδεικτικό φορολογικής ενημερότητας κ.λπ</w:t>
      </w:r>
      <w:r>
        <w:rPr>
          <w:rFonts w:eastAsia="Times New Roman"/>
          <w:bCs/>
          <w:szCs w:val="24"/>
        </w:rPr>
        <w:t>.</w:t>
      </w:r>
      <w:r>
        <w:rPr>
          <w:rFonts w:eastAsia="Times New Roman"/>
          <w:bCs/>
          <w:szCs w:val="24"/>
        </w:rPr>
        <w:t>. Δημιουργεί πρόβλημα το να σ</w:t>
      </w:r>
      <w:r>
        <w:rPr>
          <w:rFonts w:eastAsia="Times New Roman"/>
          <w:bCs/>
          <w:szCs w:val="24"/>
        </w:rPr>
        <w:t xml:space="preserve">υνταχθούν συμβόλαια χωρίς το σύνολο αυτών των δικαιολογητικών. </w:t>
      </w:r>
    </w:p>
    <w:p w14:paraId="356C80D9"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Cs/>
          <w:szCs w:val="24"/>
        </w:rPr>
        <w:lastRenderedPageBreak/>
        <w:t xml:space="preserve">Και όπως με ενημερώνουν οι </w:t>
      </w:r>
      <w:r>
        <w:rPr>
          <w:rFonts w:eastAsia="Times New Roman"/>
          <w:bCs/>
          <w:szCs w:val="24"/>
        </w:rPr>
        <w:t>Υ</w:t>
      </w:r>
      <w:r>
        <w:rPr>
          <w:rFonts w:eastAsia="Times New Roman"/>
          <w:bCs/>
          <w:szCs w:val="24"/>
        </w:rPr>
        <w:t>πηρεσίες, εν όψει των ανωτέρω και λαμβανομένης υπ</w:t>
      </w:r>
      <w:r>
        <w:rPr>
          <w:rFonts w:eastAsia="Times New Roman"/>
          <w:bCs/>
          <w:szCs w:val="24"/>
        </w:rPr>
        <w:t xml:space="preserve">’ </w:t>
      </w:r>
      <w:r>
        <w:rPr>
          <w:rFonts w:eastAsia="Times New Roman"/>
          <w:bCs/>
          <w:szCs w:val="24"/>
        </w:rPr>
        <w:t>όψιν τ</w:t>
      </w:r>
      <w:r>
        <w:rPr>
          <w:rFonts w:eastAsia="Times New Roman"/>
          <w:bCs/>
          <w:szCs w:val="24"/>
        </w:rPr>
        <w:t>ή</w:t>
      </w:r>
      <w:r>
        <w:rPr>
          <w:rFonts w:eastAsia="Times New Roman"/>
          <w:bCs/>
          <w:szCs w:val="24"/>
        </w:rPr>
        <w:t>ς παρούσης οικονομικής συγκυρίας είχε δοθεί μια τριετής περίοδος για την οριστικοποίηση όλων αυτών των παλ</w:t>
      </w:r>
      <w:r>
        <w:rPr>
          <w:rFonts w:eastAsia="Times New Roman"/>
          <w:bCs/>
          <w:szCs w:val="24"/>
        </w:rPr>
        <w:t>αιών προσυμφώνων και δεν είναι δυνατόν να δίνουμε συνεχείς τέτοιες παρατάσεις. Οι συνεχείς παρατάσεις δημιουργούν ένα προηγούμενο για να ξαναέχουμε τέτοια φαινόμενα. Δηλαδή, δίνουμε κάθε φορά τη δυνατότητα ότι, ναι, θα δώσουμε μία παράταση και άρα θα ξαναέ</w:t>
      </w:r>
      <w:r>
        <w:rPr>
          <w:rFonts w:eastAsia="Times New Roman"/>
          <w:bCs/>
          <w:szCs w:val="24"/>
        </w:rPr>
        <w:t>χουμε τέτοια φαινόμενα.</w:t>
      </w:r>
    </w:p>
    <w:p w14:paraId="356C80DA"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Cs/>
          <w:szCs w:val="24"/>
        </w:rPr>
        <w:t xml:space="preserve">Και η μη προσκόμιση των απαιτούμενων πιστοποιητικών από τους κατόχους ακινήτων, με προβληματικούς ή ανύπαρκτους τίτλους πολλές φορές, εγκυμονεί κινδύνους για το </w:t>
      </w:r>
      <w:r>
        <w:rPr>
          <w:rFonts w:eastAsia="Times New Roman"/>
          <w:bCs/>
          <w:szCs w:val="24"/>
        </w:rPr>
        <w:t>δ</w:t>
      </w:r>
      <w:r>
        <w:rPr>
          <w:rFonts w:eastAsia="Times New Roman"/>
          <w:bCs/>
          <w:szCs w:val="24"/>
        </w:rPr>
        <w:t>ημόσιο και μάλλον απώλεια φορολογικών εσόδων και δίνει μια αίσθηση στο</w:t>
      </w:r>
      <w:r>
        <w:rPr>
          <w:rFonts w:eastAsia="Times New Roman"/>
          <w:bCs/>
          <w:szCs w:val="24"/>
        </w:rPr>
        <w:t xml:space="preserve">ν πολίτη ότι θα παγιώσουμε μια ανορθόδοξη τακτική, ενώ στο θέμα των ακινήτων με την ολοκλήρωση του </w:t>
      </w:r>
      <w:r>
        <w:rPr>
          <w:rFonts w:eastAsia="Times New Roman"/>
          <w:bCs/>
          <w:szCs w:val="24"/>
        </w:rPr>
        <w:t>Κ</w:t>
      </w:r>
      <w:r>
        <w:rPr>
          <w:rFonts w:eastAsia="Times New Roman"/>
          <w:bCs/>
          <w:szCs w:val="24"/>
        </w:rPr>
        <w:t xml:space="preserve">τηματολογίου και την εφαρμογή του </w:t>
      </w:r>
      <w:r>
        <w:rPr>
          <w:rFonts w:eastAsia="Times New Roman"/>
          <w:bCs/>
          <w:szCs w:val="24"/>
        </w:rPr>
        <w:t>Π</w:t>
      </w:r>
      <w:r>
        <w:rPr>
          <w:rFonts w:eastAsia="Times New Roman"/>
          <w:bCs/>
          <w:szCs w:val="24"/>
        </w:rPr>
        <w:t>εριουσιολογίου, θέλουμε να κλείσουμε αυτές τις εκκρεμότητες που έχουμε σε σχέση με ιδιοκτησίες ακινήτων και με όλα αυτά τ</w:t>
      </w:r>
      <w:r>
        <w:rPr>
          <w:rFonts w:eastAsia="Times New Roman"/>
          <w:bCs/>
          <w:szCs w:val="24"/>
        </w:rPr>
        <w:t>α πράγματα</w:t>
      </w:r>
      <w:r>
        <w:rPr>
          <w:rFonts w:eastAsia="Times New Roman"/>
          <w:bCs/>
          <w:szCs w:val="24"/>
        </w:rPr>
        <w:t>,</w:t>
      </w:r>
      <w:r>
        <w:rPr>
          <w:rFonts w:eastAsia="Times New Roman"/>
          <w:bCs/>
          <w:szCs w:val="24"/>
        </w:rPr>
        <w:t xml:space="preserve"> τα οποία μας ταλαιπώρησαν και χάσαμε πάρα πολλά φορολογικά έσοδα. </w:t>
      </w:r>
    </w:p>
    <w:p w14:paraId="356C80DB"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Cs/>
          <w:szCs w:val="24"/>
        </w:rPr>
        <w:lastRenderedPageBreak/>
        <w:t>Η αναβίωση της ρύθμισης αποτελεί άνιση μεταχείριση των ευνοούμενων με αυτή τη ρύθμιση και των φορολογούμενων εκείνων που συνέταξαν τα οριστικά συμβόλαια μέσα στις νόμιμες προθεσ</w:t>
      </w:r>
      <w:r>
        <w:rPr>
          <w:rFonts w:eastAsia="Times New Roman"/>
          <w:bCs/>
          <w:szCs w:val="24"/>
        </w:rPr>
        <w:t>μίες και πλήρωσαν τους αναλογούντες φόρους. Όπως με ενημερώνει δε η Διεύθυνση Εισπράξεων</w:t>
      </w:r>
      <w:r>
        <w:rPr>
          <w:rFonts w:eastAsia="Times New Roman"/>
          <w:bCs/>
          <w:szCs w:val="24"/>
        </w:rPr>
        <w:t>,</w:t>
      </w:r>
      <w:r>
        <w:rPr>
          <w:rFonts w:eastAsia="Times New Roman"/>
          <w:bCs/>
          <w:szCs w:val="24"/>
        </w:rPr>
        <w:t xml:space="preserve"> αν στο προσύμφωνο έχει τεθεί το δικαίωμα της αυτοσύμβασης, ο εκ προσυμφώνου αγοραστής νομιμοποιείται να ζητήσει και να λάβει αποδεικτικό ενημερότητας του εκ προσυμφών</w:t>
      </w:r>
      <w:r>
        <w:rPr>
          <w:rFonts w:eastAsia="Times New Roman"/>
          <w:bCs/>
          <w:szCs w:val="24"/>
        </w:rPr>
        <w:t>ου πωλητή, εφόσον βέβαια συντρέχουν στο πρόσωπο του πωλητή οι προϋποθέσεις χορήγησης του αποδεικτικού.</w:t>
      </w:r>
    </w:p>
    <w:p w14:paraId="356C80DC"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Cs/>
          <w:szCs w:val="24"/>
        </w:rPr>
        <w:t>Όπως αντιλαμβάνεστε, λοιπόν, αυτή την περίοδο το Υπουργείο Οικονομικών μπροστά στις μεγάλες αλλαγές που έχουμε με την ολοκλήρωση του Κτηματολογίου και τη</w:t>
      </w:r>
      <w:r>
        <w:rPr>
          <w:rFonts w:eastAsia="Times New Roman"/>
          <w:bCs/>
          <w:szCs w:val="24"/>
        </w:rPr>
        <w:t>ν εφαρμογή του Περιουσιολογίου, δεν εξετάζει την παράταση αυτής της διαδικασίας.</w:t>
      </w:r>
    </w:p>
    <w:p w14:paraId="356C80DD"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 Παπαδόπουλος.</w:t>
      </w:r>
    </w:p>
    <w:p w14:paraId="356C80DE"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
          <w:bCs/>
          <w:szCs w:val="24"/>
        </w:rPr>
        <w:t>ΑΘΑΝΑΣΙΟΣ ΠΑΠΑΔΟΠΟΥΛΟΣ:</w:t>
      </w:r>
      <w:r>
        <w:rPr>
          <w:rFonts w:eastAsia="Times New Roman"/>
          <w:bCs/>
          <w:szCs w:val="24"/>
        </w:rPr>
        <w:t xml:space="preserve"> Κατανοώ την επιχειρηματολογία, αλλά με ευαισθητοποίησαν στο να υποβάλω αυτή</w:t>
      </w:r>
      <w:r>
        <w:rPr>
          <w:rFonts w:eastAsia="Times New Roman"/>
          <w:bCs/>
          <w:szCs w:val="24"/>
        </w:rPr>
        <w:t xml:space="preserve"> </w:t>
      </w:r>
      <w:r>
        <w:rPr>
          <w:rFonts w:eastAsia="Times New Roman"/>
          <w:bCs/>
          <w:szCs w:val="24"/>
        </w:rPr>
        <w:t>την επίκα</w:t>
      </w:r>
      <w:r>
        <w:rPr>
          <w:rFonts w:eastAsia="Times New Roman"/>
          <w:bCs/>
          <w:szCs w:val="24"/>
        </w:rPr>
        <w:t>ιρη ερώτηση</w:t>
      </w:r>
      <w:r>
        <w:rPr>
          <w:rFonts w:eastAsia="Times New Roman"/>
          <w:bCs/>
          <w:szCs w:val="24"/>
        </w:rPr>
        <w:t>,</w:t>
      </w:r>
      <w:r>
        <w:rPr>
          <w:rFonts w:eastAsia="Times New Roman"/>
          <w:bCs/>
          <w:szCs w:val="24"/>
        </w:rPr>
        <w:t xml:space="preserve"> γιατί υπάρχει η απόλυτη λογική.</w:t>
      </w:r>
    </w:p>
    <w:p w14:paraId="356C80DF"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Cs/>
          <w:szCs w:val="24"/>
        </w:rPr>
        <w:lastRenderedPageBreak/>
        <w:t>Τα προσύμφωνα είχαν συνταχθεί πριν από την 3η Δεκεμβρίου του 2000 και πάρα πολλοί από τους πωλητές μπορεί να έχουν αποβιώσει. Υπάρχει, δηλαδή, η αναγκαιότητα να καταλήξουμε σε έναν νόμιμο τρόπο δημιουργίας οριστ</w:t>
      </w:r>
      <w:r>
        <w:rPr>
          <w:rFonts w:eastAsia="Times New Roman"/>
          <w:bCs/>
          <w:szCs w:val="24"/>
        </w:rPr>
        <w:t xml:space="preserve">ικών συμβολαίων, γιατί δεν γίνεται διαφορετικά. </w:t>
      </w:r>
    </w:p>
    <w:p w14:paraId="356C80E0"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Cs/>
          <w:szCs w:val="24"/>
        </w:rPr>
        <w:t>Νομίζω, λοιπόν, ότι είναι πολύ απλό αυτό το ζήτημα να κατανοήσει το Υπουργείο Οικονομικών σε αυτά τα προσύμφωνα -στα οποία για αντικειμενικούς λόγους δεν κατορθώθηκε να γίνει και αφορούν πριν την 3η Δεκεμβρί</w:t>
      </w:r>
      <w:r>
        <w:rPr>
          <w:rFonts w:eastAsia="Times New Roman"/>
          <w:bCs/>
          <w:szCs w:val="24"/>
        </w:rPr>
        <w:t>ου του 2000- να υπάρξει η κατάληξη σε οριστικά συμβόλαια. Αυτό το απλό ζήτημα είναι.</w:t>
      </w:r>
    </w:p>
    <w:p w14:paraId="356C80E1"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Λακωνικός ο συνάδελφος</w:t>
      </w:r>
      <w:r>
        <w:rPr>
          <w:rFonts w:eastAsia="Times New Roman"/>
          <w:bCs/>
          <w:szCs w:val="24"/>
        </w:rPr>
        <w:t>!</w:t>
      </w:r>
    </w:p>
    <w:p w14:paraId="356C80E2"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Cs/>
          <w:szCs w:val="24"/>
        </w:rPr>
        <w:t>Να ακούσουμε λακωνική απάντηση τώρα</w:t>
      </w:r>
      <w:r>
        <w:rPr>
          <w:rFonts w:eastAsia="Times New Roman"/>
          <w:bCs/>
          <w:szCs w:val="24"/>
        </w:rPr>
        <w:t>!</w:t>
      </w:r>
    </w:p>
    <w:p w14:paraId="356C80E3"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Cs/>
          <w:szCs w:val="24"/>
        </w:rPr>
        <w:t>Ορίστε, κύριε Υπουργέ.</w:t>
      </w:r>
    </w:p>
    <w:p w14:paraId="356C80E4" w14:textId="77777777" w:rsidR="00683B35" w:rsidRDefault="00C91889">
      <w:pPr>
        <w:tabs>
          <w:tab w:val="left" w:pos="3695"/>
        </w:tabs>
        <w:spacing w:line="600" w:lineRule="auto"/>
        <w:ind w:firstLine="720"/>
        <w:contextualSpacing/>
        <w:jc w:val="both"/>
        <w:rPr>
          <w:rFonts w:eastAsia="Times New Roman"/>
          <w:bCs/>
          <w:szCs w:val="24"/>
        </w:rPr>
      </w:pPr>
      <w:r>
        <w:rPr>
          <w:rFonts w:eastAsia="Times New Roman"/>
          <w:b/>
          <w:bCs/>
          <w:szCs w:val="24"/>
        </w:rPr>
        <w:t>ΤΡΥΦΩΝ ΑΛΕΞΙΑΔΗΣ (Αναπληρωτής Υπουργός Οικονομικών):</w:t>
      </w:r>
      <w:r>
        <w:rPr>
          <w:rFonts w:eastAsia="Times New Roman"/>
          <w:bCs/>
          <w:szCs w:val="24"/>
        </w:rPr>
        <w:t xml:space="preserve"> Είχε δοθεί παράταση μέχρι 27</w:t>
      </w:r>
      <w:r>
        <w:rPr>
          <w:rFonts w:eastAsia="Times New Roman"/>
          <w:bCs/>
          <w:szCs w:val="24"/>
        </w:rPr>
        <w:t>-</w:t>
      </w:r>
      <w:r>
        <w:rPr>
          <w:rFonts w:eastAsia="Times New Roman"/>
          <w:bCs/>
          <w:szCs w:val="24"/>
        </w:rPr>
        <w:t>5</w:t>
      </w:r>
      <w:r>
        <w:rPr>
          <w:rFonts w:eastAsia="Times New Roman"/>
          <w:bCs/>
          <w:szCs w:val="24"/>
        </w:rPr>
        <w:t>-</w:t>
      </w:r>
      <w:r>
        <w:rPr>
          <w:rFonts w:eastAsia="Times New Roman"/>
          <w:bCs/>
          <w:szCs w:val="24"/>
        </w:rPr>
        <w:t xml:space="preserve">2010 για να τακτοποιηθούν, για περίπου τρία χρόνια ήταν αυτή η διαδικασία. </w:t>
      </w:r>
    </w:p>
    <w:p w14:paraId="356C80E5" w14:textId="77777777" w:rsidR="00683B35" w:rsidRDefault="00C91889">
      <w:pPr>
        <w:tabs>
          <w:tab w:val="left" w:pos="3695"/>
        </w:tabs>
        <w:spacing w:line="600" w:lineRule="auto"/>
        <w:ind w:firstLine="720"/>
        <w:contextualSpacing/>
        <w:jc w:val="both"/>
        <w:rPr>
          <w:rFonts w:eastAsia="Times New Roman"/>
          <w:szCs w:val="24"/>
        </w:rPr>
      </w:pPr>
      <w:r>
        <w:rPr>
          <w:rFonts w:eastAsia="Times New Roman"/>
          <w:bCs/>
          <w:szCs w:val="24"/>
        </w:rPr>
        <w:lastRenderedPageBreak/>
        <w:t>Αυτή τη στιγμή με τα δεδομένα που έχουμε δεν εξετάζουμε αναβίωση αυτής της ρύθμισης. Βεβαίως, επανεξετάζουμε το θέμα για το τι θα γίνει με τα ακίνητ</w:t>
      </w:r>
      <w:r>
        <w:rPr>
          <w:rFonts w:eastAsia="Times New Roman"/>
          <w:bCs/>
          <w:szCs w:val="24"/>
        </w:rPr>
        <w:t xml:space="preserve">α και θα δούμε και αυτό το ζήτημα. </w:t>
      </w:r>
    </w:p>
    <w:p w14:paraId="356C80E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Όμως αυτή την περίοδο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την </w:t>
      </w:r>
      <w:r>
        <w:rPr>
          <w:rFonts w:eastAsia="Times New Roman" w:cs="Times New Roman"/>
          <w:szCs w:val="24"/>
        </w:rPr>
        <w:t>αναβίωση αυτής της ρύθμισης</w:t>
      </w:r>
      <w:r>
        <w:rPr>
          <w:rFonts w:eastAsia="Times New Roman" w:cs="Times New Roman"/>
          <w:szCs w:val="24"/>
        </w:rPr>
        <w:t>,</w:t>
      </w:r>
      <w:r>
        <w:rPr>
          <w:rFonts w:eastAsia="Times New Roman" w:cs="Times New Roman"/>
          <w:szCs w:val="24"/>
        </w:rPr>
        <w:t xml:space="preserve"> με βάση κιόλας τις εξελίξεις που έχουμε με τα Ε9, με το Κτηματολόγιο, με το Περιουσιολόγιο, δεν την εξετάζουμε.</w:t>
      </w:r>
    </w:p>
    <w:p w14:paraId="356C80E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κύριε</w:t>
      </w:r>
      <w:r>
        <w:rPr>
          <w:rFonts w:eastAsia="Times New Roman" w:cs="Times New Roman"/>
          <w:szCs w:val="24"/>
        </w:rPr>
        <w:t xml:space="preserve"> Αλεξιάδη.</w:t>
      </w:r>
    </w:p>
    <w:p w14:paraId="356C80E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Μπαίνουμε στον δεύτερο κύκλο με τρεις ερωτήσεις, στις οποίες θα απαντήσει ο παρευρισκόμενος Υπουργός κ. Γεώργιος Κατρούγκαλος.</w:t>
      </w:r>
    </w:p>
    <w:p w14:paraId="356C80E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Αρχίζουμε, λοιπόν, με την</w:t>
      </w:r>
      <w:r>
        <w:rPr>
          <w:rFonts w:eastAsia="Times New Roman" w:cs="Times New Roman"/>
          <w:szCs w:val="24"/>
        </w:rPr>
        <w:t xml:space="preserve"> τέταρτη με αριθμό 1157/19-7-2016 επίκαιρη ερώτηση </w:t>
      </w:r>
      <w:r>
        <w:rPr>
          <w:rFonts w:eastAsia="Times New Roman" w:cs="Times New Roman"/>
          <w:szCs w:val="24"/>
        </w:rPr>
        <w:t xml:space="preserve">πρώτου κύκλου </w:t>
      </w:r>
      <w:r>
        <w:rPr>
          <w:rFonts w:eastAsia="Times New Roman" w:cs="Times New Roman"/>
          <w:szCs w:val="24"/>
        </w:rPr>
        <w:t>του Βουλευτή Β΄ Αθηνών του Κ</w:t>
      </w:r>
      <w:r>
        <w:rPr>
          <w:rFonts w:eastAsia="Times New Roman" w:cs="Times New Roman"/>
          <w:szCs w:val="24"/>
        </w:rPr>
        <w:t>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Χρήστου Κατσώτη</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την αντιμετώπιση των προβλημάτων των εργαζομένων της εταιρείας «Καρφούρ - Μαρινόπουλος».</w:t>
      </w:r>
    </w:p>
    <w:p w14:paraId="356C80E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Κατσώτης.</w:t>
      </w:r>
    </w:p>
    <w:p w14:paraId="356C80E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Χ</w:t>
      </w:r>
      <w:r>
        <w:rPr>
          <w:rFonts w:eastAsia="Times New Roman" w:cs="Times New Roman"/>
          <w:b/>
          <w:szCs w:val="24"/>
        </w:rPr>
        <w:t>ΡΗΣΤΟΣ ΚΑΤΣΩΤΗΣ:</w:t>
      </w:r>
      <w:r>
        <w:rPr>
          <w:rFonts w:eastAsia="Times New Roman" w:cs="Times New Roman"/>
          <w:szCs w:val="24"/>
        </w:rPr>
        <w:t xml:space="preserve"> Ευχαριστώ, κύριε Πρόεδρε.</w:t>
      </w:r>
    </w:p>
    <w:p w14:paraId="356C80E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Κύριε Υπουργέ, από την κατάθεση της ερώτησης μέχρι σήμερα έχουν υπάρξει αρκετά δημοσιεύματα για τις διαπραγματεύσεις</w:t>
      </w:r>
      <w:r>
        <w:rPr>
          <w:rFonts w:eastAsia="Times New Roman" w:cs="Times New Roman"/>
          <w:szCs w:val="24"/>
        </w:rPr>
        <w:t>,</w:t>
      </w:r>
      <w:r>
        <w:rPr>
          <w:rFonts w:eastAsia="Times New Roman" w:cs="Times New Roman"/>
          <w:szCs w:val="24"/>
        </w:rPr>
        <w:t xml:space="preserve"> που γίνονται, προκειμένου να διασωθεί η αλυσίδα των σο</w:t>
      </w:r>
      <w:r>
        <w:rPr>
          <w:rFonts w:eastAsia="Times New Roman" w:cs="Times New Roman"/>
          <w:szCs w:val="24"/>
        </w:rPr>
        <w:t>υ</w:t>
      </w:r>
      <w:r>
        <w:rPr>
          <w:rFonts w:eastAsia="Times New Roman" w:cs="Times New Roman"/>
          <w:szCs w:val="24"/>
        </w:rPr>
        <w:t>περμάρκετ Μαρινόπουλου με αναφορές σε επ</w:t>
      </w:r>
      <w:r>
        <w:rPr>
          <w:rFonts w:eastAsia="Times New Roman" w:cs="Times New Roman"/>
          <w:szCs w:val="24"/>
        </w:rPr>
        <w:t xml:space="preserve">ενδυτές, σε ξένα </w:t>
      </w:r>
      <w:r>
        <w:rPr>
          <w:rFonts w:eastAsia="Times New Roman" w:cs="Times New Roman"/>
          <w:szCs w:val="24"/>
          <w:lang w:val="en-US"/>
        </w:rPr>
        <w:t>funds</w:t>
      </w:r>
      <w:r>
        <w:rPr>
          <w:rFonts w:eastAsia="Times New Roman" w:cs="Times New Roman"/>
          <w:szCs w:val="24"/>
        </w:rPr>
        <w:t xml:space="preserve">, που έδειξαν ενδιαφέρον. Ωστόσο, ο κ. Σταθάκης, επίσης, σε πρόσφατη συνέντευξη </w:t>
      </w:r>
      <w:r>
        <w:rPr>
          <w:rFonts w:eastAsia="Times New Roman" w:cs="Times New Roman"/>
          <w:szCs w:val="24"/>
        </w:rPr>
        <w:t>Τ</w:t>
      </w:r>
      <w:r>
        <w:rPr>
          <w:rFonts w:eastAsia="Times New Roman" w:cs="Times New Roman"/>
          <w:szCs w:val="24"/>
        </w:rPr>
        <w:t xml:space="preserve">ύπου δηλώνει συγκρατημένα αισιόδοξος. </w:t>
      </w:r>
    </w:p>
    <w:p w14:paraId="356C80E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Πριν από την ερώτηση αυτή υπήρχε μια άλλη</w:t>
      </w:r>
      <w:r>
        <w:rPr>
          <w:rFonts w:eastAsia="Times New Roman" w:cs="Times New Roman"/>
          <w:szCs w:val="24"/>
        </w:rPr>
        <w:t>,</w:t>
      </w:r>
      <w:r>
        <w:rPr>
          <w:rFonts w:eastAsia="Times New Roman" w:cs="Times New Roman"/>
          <w:szCs w:val="24"/>
        </w:rPr>
        <w:t xml:space="preserve"> από Βουλευτή της Νέας Δημοκρατίας και απάντησε ο κ. Αλεξιάδης για τους προμηθευτές του ομίλου και για την κατάσταση που έχουν περιέλθει</w:t>
      </w:r>
      <w:r>
        <w:rPr>
          <w:rFonts w:eastAsia="Times New Roman" w:cs="Times New Roman"/>
          <w:szCs w:val="24"/>
        </w:rPr>
        <w:t>,</w:t>
      </w:r>
      <w:r>
        <w:rPr>
          <w:rFonts w:eastAsia="Times New Roman" w:cs="Times New Roman"/>
          <w:szCs w:val="24"/>
        </w:rPr>
        <w:t xml:space="preserve"> αφού ο όμιλος χρωστά περίπου 750 εκατομμύρια σε αυτούς και οποίοι καλούνται και να φορολογηθούν και να καταβάλουν τον </w:t>
      </w:r>
      <w:r>
        <w:rPr>
          <w:rFonts w:eastAsia="Times New Roman" w:cs="Times New Roman"/>
          <w:szCs w:val="24"/>
        </w:rPr>
        <w:t>ΦΠΑ παρ</w:t>
      </w:r>
      <w:r>
        <w:rPr>
          <w:rFonts w:eastAsia="Times New Roman" w:cs="Times New Roman"/>
          <w:szCs w:val="24"/>
        </w:rPr>
        <w:t xml:space="preserve">’ </w:t>
      </w:r>
      <w:r>
        <w:rPr>
          <w:rFonts w:eastAsia="Times New Roman" w:cs="Times New Roman"/>
          <w:szCs w:val="24"/>
        </w:rPr>
        <w:t>όλο που δεν εισ</w:t>
      </w:r>
      <w:r>
        <w:rPr>
          <w:rFonts w:eastAsia="Times New Roman" w:cs="Times New Roman"/>
          <w:szCs w:val="24"/>
        </w:rPr>
        <w:t>έ</w:t>
      </w:r>
      <w:r>
        <w:rPr>
          <w:rFonts w:eastAsia="Times New Roman" w:cs="Times New Roman"/>
          <w:szCs w:val="24"/>
        </w:rPr>
        <w:t>πρ</w:t>
      </w:r>
      <w:r>
        <w:rPr>
          <w:rFonts w:eastAsia="Times New Roman" w:cs="Times New Roman"/>
          <w:szCs w:val="24"/>
        </w:rPr>
        <w:t>α</w:t>
      </w:r>
      <w:r>
        <w:rPr>
          <w:rFonts w:eastAsia="Times New Roman" w:cs="Times New Roman"/>
          <w:szCs w:val="24"/>
        </w:rPr>
        <w:t>ξαν τίποτα. Είναι η άλλη πλευρά του προβλήματος</w:t>
      </w:r>
      <w:r>
        <w:rPr>
          <w:rFonts w:eastAsia="Times New Roman" w:cs="Times New Roman"/>
          <w:szCs w:val="24"/>
        </w:rPr>
        <w:t>,</w:t>
      </w:r>
      <w:r>
        <w:rPr>
          <w:rFonts w:eastAsia="Times New Roman" w:cs="Times New Roman"/>
          <w:szCs w:val="24"/>
        </w:rPr>
        <w:t xml:space="preserve"> εξίσου σημαντική.</w:t>
      </w:r>
    </w:p>
    <w:p w14:paraId="356C80E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και αυτή</w:t>
      </w:r>
      <w:r>
        <w:rPr>
          <w:rFonts w:eastAsia="Times New Roman" w:cs="Times New Roman"/>
          <w:szCs w:val="24"/>
        </w:rPr>
        <w:t>,</w:t>
      </w:r>
      <w:r>
        <w:rPr>
          <w:rFonts w:eastAsia="Times New Roman" w:cs="Times New Roman"/>
          <w:szCs w:val="24"/>
        </w:rPr>
        <w:t xml:space="preserve"> που αφορά η ερώτησή </w:t>
      </w:r>
      <w:r>
        <w:rPr>
          <w:rFonts w:eastAsia="Times New Roman" w:cs="Times New Roman"/>
          <w:szCs w:val="24"/>
        </w:rPr>
        <w:t>μας,</w:t>
      </w:r>
      <w:r>
        <w:rPr>
          <w:rFonts w:eastAsia="Times New Roman" w:cs="Times New Roman"/>
          <w:szCs w:val="24"/>
        </w:rPr>
        <w:t xml:space="preserve"> είναι σημαντική αφού αφορά περίπου δώδεκα χιλιάδες εργαζόμενους του ομίλου, οι οποίοι ζουν με την ανασφάλεια να χάσουν τη</w:t>
      </w:r>
      <w:r>
        <w:rPr>
          <w:rFonts w:eastAsia="Times New Roman" w:cs="Times New Roman"/>
          <w:szCs w:val="24"/>
        </w:rPr>
        <w:t xml:space="preserve"> δουλειά τους ως αποτέλεσμα της κρίσης και του ανταγωνισμού επιχειρηματικών ομίλων στον κλάδο του εμπορίου. </w:t>
      </w:r>
    </w:p>
    <w:p w14:paraId="356C80E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Το προηγούμενο διάστημα, πρέπει να αναφέρουμε, κύριε Υπουργέ, ότι, ο όμιλος</w:t>
      </w:r>
      <w:r>
        <w:rPr>
          <w:rFonts w:eastAsia="Times New Roman" w:cs="Times New Roman"/>
          <w:szCs w:val="24"/>
        </w:rPr>
        <w:t>,</w:t>
      </w:r>
      <w:r>
        <w:rPr>
          <w:rFonts w:eastAsia="Times New Roman" w:cs="Times New Roman"/>
          <w:szCs w:val="24"/>
        </w:rPr>
        <w:t xml:space="preserve"> για να διασφαλίσει την ανταγωνιστικότητά του, να θωρακίσει την ίδια τη</w:t>
      </w:r>
      <w:r>
        <w:rPr>
          <w:rFonts w:eastAsia="Times New Roman" w:cs="Times New Roman"/>
          <w:szCs w:val="24"/>
        </w:rPr>
        <w:t>ν ύπαρξή του</w:t>
      </w:r>
      <w:r>
        <w:rPr>
          <w:rFonts w:eastAsia="Times New Roman" w:cs="Times New Roman"/>
          <w:szCs w:val="24"/>
        </w:rPr>
        <w:t>,</w:t>
      </w:r>
      <w:r>
        <w:rPr>
          <w:rFonts w:eastAsia="Times New Roman" w:cs="Times New Roman"/>
          <w:szCs w:val="24"/>
        </w:rPr>
        <w:t xml:space="preserve"> αξιοποίησε όλο το νομοθετικό οπλοστάσιο που έχει ψηφιστεί μέχρι τώρα. Δηλαδή, έκλεισε καταστήματα, απέλυσε εκατοντάδες εργαζόμενους, υλοποίησε πρόγραμμα εθελούσιας εξόδου, ζητούσε από τους εργαζόμενους να συμφωνήσουν με ατομικές συμβάσεις, επ</w:t>
      </w:r>
      <w:r>
        <w:rPr>
          <w:rFonts w:eastAsia="Times New Roman" w:cs="Times New Roman"/>
          <w:szCs w:val="24"/>
        </w:rPr>
        <w:t>έβαλε περικοπή επιδομάτων</w:t>
      </w:r>
      <w:r>
        <w:rPr>
          <w:rFonts w:eastAsia="Times New Roman" w:cs="Times New Roman"/>
          <w:szCs w:val="24"/>
        </w:rPr>
        <w:t>,</w:t>
      </w:r>
      <w:r>
        <w:rPr>
          <w:rFonts w:eastAsia="Times New Roman" w:cs="Times New Roman"/>
          <w:szCs w:val="24"/>
        </w:rPr>
        <w:t xml:space="preserve"> που δικαιούνταν οι εργαζόμενοι, ακόμα πιο ελαστικές εργασιακές σχέσεις, προχώρησε, βέβαια, σε τμηματική καταβολή των μισθών. Σήμερα δεν έχει καταβληθεί ο μισθός ούτε του Ιούνη και μέρος, βέβαια, του επιδόματος της άδειας. </w:t>
      </w:r>
    </w:p>
    <w:p w14:paraId="356C80F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γνωστό ότι ο όμιλος έχει προσφύγει στο άρθρο 99 του Πτωχευτικού Κώδικα. Θύματα θα είναι οι εργαζόμενοι με τη διαδικασία αυτή εκτός και αν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εξαγορών και συγχωνεύσεων βρεθεί </w:t>
      </w:r>
      <w:r>
        <w:rPr>
          <w:rFonts w:eastAsia="Times New Roman" w:cs="Times New Roman"/>
          <w:szCs w:val="24"/>
        </w:rPr>
        <w:lastRenderedPageBreak/>
        <w:t>άλλη λύση. Ωστόσο οποιαδήποτε λύση εξυγίανσης και αν βρεθεί, δυστυχώς</w:t>
      </w:r>
      <w:r>
        <w:rPr>
          <w:rFonts w:eastAsia="Times New Roman" w:cs="Times New Roman"/>
          <w:szCs w:val="24"/>
        </w:rPr>
        <w:t xml:space="preserve">, οι εργαζόμενοι θα είναι τα θύματα αυτής της εξέλιξης. </w:t>
      </w:r>
    </w:p>
    <w:p w14:paraId="356C80F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Κύριε Υπουργέ, υπάρχει το εξής ζήτημα</w:t>
      </w:r>
      <w:r>
        <w:rPr>
          <w:rFonts w:eastAsia="Times New Roman" w:cs="Times New Roman"/>
          <w:szCs w:val="24"/>
        </w:rPr>
        <w:t>,</w:t>
      </w:r>
      <w:r>
        <w:rPr>
          <w:rFonts w:eastAsia="Times New Roman" w:cs="Times New Roman"/>
          <w:szCs w:val="24"/>
        </w:rPr>
        <w:t xml:space="preserve"> που εμείς θέλουμε να δείτε και σας ρωτάμε και με την ερώτησή μας: Τι θα κάνετε εσείς, προκειμένου να μη χαθεί κα</w:t>
      </w:r>
      <w:r>
        <w:rPr>
          <w:rFonts w:eastAsia="Times New Roman" w:cs="Times New Roman"/>
          <w:szCs w:val="24"/>
        </w:rPr>
        <w:t>μ</w:t>
      </w:r>
      <w:r>
        <w:rPr>
          <w:rFonts w:eastAsia="Times New Roman" w:cs="Times New Roman"/>
          <w:szCs w:val="24"/>
        </w:rPr>
        <w:t>μία θέση εργασίας, γιατί είναι το πιο σημαντικό</w:t>
      </w:r>
      <w:r>
        <w:rPr>
          <w:rFonts w:eastAsia="Times New Roman" w:cs="Times New Roman"/>
          <w:szCs w:val="24"/>
        </w:rPr>
        <w:t>, το πιο ουσιαστικό ζήτημα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εξαγοράς, της συγχώνευσης να υπάρχει διαδοχή και οι εργαζόμενοι να είναι και στον νέο εργοδότη, αλλά και σε περίπτωση πτώχευσης της εταιρείας οι εργαζόμενοι να αποκτήσουν προτεραιότητα έναντι των πιστωτών της </w:t>
      </w:r>
      <w:r>
        <w:rPr>
          <w:rFonts w:eastAsia="Times New Roman" w:cs="Times New Roman"/>
          <w:szCs w:val="24"/>
        </w:rPr>
        <w:t xml:space="preserve">εταιρείας; </w:t>
      </w:r>
    </w:p>
    <w:p w14:paraId="356C80F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Γνωρίζουμε </w:t>
      </w:r>
      <w:r>
        <w:rPr>
          <w:rFonts w:eastAsia="Times New Roman" w:cs="Times New Roman"/>
          <w:szCs w:val="24"/>
        </w:rPr>
        <w:t>-</w:t>
      </w:r>
      <w:r>
        <w:rPr>
          <w:rFonts w:eastAsia="Times New Roman" w:cs="Times New Roman"/>
          <w:szCs w:val="24"/>
        </w:rPr>
        <w:t>και σας θυμίζουμε</w:t>
      </w:r>
      <w:r>
        <w:rPr>
          <w:rFonts w:eastAsia="Times New Roman" w:cs="Times New Roman"/>
          <w:szCs w:val="24"/>
        </w:rPr>
        <w:t>-</w:t>
      </w:r>
      <w:r>
        <w:rPr>
          <w:rFonts w:eastAsia="Times New Roman" w:cs="Times New Roman"/>
          <w:szCs w:val="24"/>
        </w:rPr>
        <w:t xml:space="preserve"> ότι έγινε αλλαγή της πτωχευτικής διαδικασίας πέρυσι το καλοκαίρι με ένα καθαρά ταξικό μέτρο που πήρε η Κυβέρνησή </w:t>
      </w:r>
      <w:r>
        <w:rPr>
          <w:rFonts w:eastAsia="Times New Roman" w:cs="Times New Roman"/>
          <w:szCs w:val="24"/>
        </w:rPr>
        <w:t>σας,</w:t>
      </w:r>
      <w:r>
        <w:rPr>
          <w:rFonts w:eastAsia="Times New Roman" w:cs="Times New Roman"/>
          <w:szCs w:val="24"/>
        </w:rPr>
        <w:t xml:space="preserve"> όπου τα δικαιώματα των εργαζομένων τα κατέταξε στις απαιτήσεις του 25%, δηλαδή σε χαμηλότερη κα</w:t>
      </w:r>
      <w:r>
        <w:rPr>
          <w:rFonts w:eastAsia="Times New Roman" w:cs="Times New Roman"/>
          <w:szCs w:val="24"/>
        </w:rPr>
        <w:t xml:space="preserve">τηγορία. Και νομίζουμε ότι αυτό θα πρέπει να αντιμετωπιστεί, είναι απαράδεκτο, είναι καθολική η απαίτηση να αλλάξει αυτή η ρύθμιση που κάνατε πέρυσι εσείς. </w:t>
      </w:r>
    </w:p>
    <w:p w14:paraId="356C80F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άλλο ερώτημα είναι να υπάρχει μια τακτική και σταθερή καταβολή των μισθών και επιδ</w:t>
      </w:r>
      <w:r>
        <w:rPr>
          <w:rFonts w:eastAsia="Times New Roman" w:cs="Times New Roman"/>
          <w:szCs w:val="24"/>
        </w:rPr>
        <w:t xml:space="preserve">ομάτων στους εργαζόμενους, για να μην υπάρχουν βλαπτικές μεταβολές στις εργασιακές σχέσεις σε περίπτωση που, </w:t>
      </w:r>
      <w:r>
        <w:rPr>
          <w:rFonts w:eastAsia="Times New Roman" w:cs="Times New Roman"/>
          <w:szCs w:val="24"/>
        </w:rPr>
        <w:t xml:space="preserve">όπως </w:t>
      </w:r>
      <w:r>
        <w:rPr>
          <w:rFonts w:eastAsia="Times New Roman" w:cs="Times New Roman"/>
          <w:szCs w:val="24"/>
        </w:rPr>
        <w:t>είπαμε, υπάρξει αυτή η λύση που επιδιώκεται.</w:t>
      </w:r>
    </w:p>
    <w:p w14:paraId="356C80F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Υπουργός.</w:t>
      </w:r>
    </w:p>
    <w:p w14:paraId="356C80F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w:t>
      </w:r>
      <w:r>
        <w:rPr>
          <w:rFonts w:eastAsia="Times New Roman" w:cs="Times New Roman"/>
          <w:b/>
          <w:szCs w:val="24"/>
        </w:rPr>
        <w:t xml:space="preserve"> Εργασίας, Κοινωνικής Ασφάλισης και Κοινωνικής Αλληλεγγύης):</w:t>
      </w:r>
      <w:r>
        <w:rPr>
          <w:rFonts w:eastAsia="Times New Roman" w:cs="Times New Roman"/>
          <w:szCs w:val="24"/>
        </w:rPr>
        <w:t xml:space="preserve"> Κύριε συνάδελφε, το πρόβλημα της επιχείρησης αυτής είναι απλώς ενδεικτικό του τρόπου</w:t>
      </w:r>
      <w:r>
        <w:rPr>
          <w:rFonts w:eastAsia="Times New Roman" w:cs="Times New Roman"/>
          <w:szCs w:val="24"/>
        </w:rPr>
        <w:t>,</w:t>
      </w:r>
      <w:r>
        <w:rPr>
          <w:rFonts w:eastAsia="Times New Roman" w:cs="Times New Roman"/>
          <w:szCs w:val="24"/>
        </w:rPr>
        <w:t xml:space="preserve"> με τον οποίο αναπτυσσόταν ο κρατικοδίαιτος ελληνικός καπιταλισμός</w:t>
      </w:r>
      <w:r>
        <w:rPr>
          <w:rFonts w:eastAsia="Times New Roman" w:cs="Times New Roman"/>
          <w:szCs w:val="24"/>
        </w:rPr>
        <w:t>,</w:t>
      </w:r>
      <w:r>
        <w:rPr>
          <w:rFonts w:eastAsia="Times New Roman" w:cs="Times New Roman"/>
          <w:szCs w:val="24"/>
        </w:rPr>
        <w:t xml:space="preserve"> στην πραγματικότητα</w:t>
      </w:r>
      <w:r>
        <w:rPr>
          <w:rFonts w:eastAsia="Times New Roman" w:cs="Times New Roman"/>
          <w:szCs w:val="24"/>
        </w:rPr>
        <w:t>,</w:t>
      </w:r>
      <w:r>
        <w:rPr>
          <w:rFonts w:eastAsia="Times New Roman" w:cs="Times New Roman"/>
          <w:szCs w:val="24"/>
        </w:rPr>
        <w:t xml:space="preserve"> από της γενέσεως του ελληνικού κράτους. Δεν θέλω να φιλοσοφήσω, έχει δίκιο ο Προεδρεύων «το λακωνίζειν εστί φιλοσοφείν» και δεν θα επεκταθώ ιδιαίτερα σ</w:t>
      </w:r>
      <w:r>
        <w:rPr>
          <w:rFonts w:eastAsia="Times New Roman" w:cs="Times New Roman"/>
          <w:szCs w:val="24"/>
        </w:rPr>
        <w:t>’</w:t>
      </w:r>
      <w:r>
        <w:rPr>
          <w:rFonts w:eastAsia="Times New Roman" w:cs="Times New Roman"/>
          <w:szCs w:val="24"/>
        </w:rPr>
        <w:t xml:space="preserve"> αυτό. </w:t>
      </w:r>
    </w:p>
    <w:p w14:paraId="356C80F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Όμως, να πω ότι δεν είναι μόνο αυτή η επιχείρηση. Βλέπουμε και άλλες επιχειρήσεις στο ίδιο μήκο</w:t>
      </w:r>
      <w:r>
        <w:rPr>
          <w:rFonts w:eastAsia="Times New Roman" w:cs="Times New Roman"/>
          <w:szCs w:val="24"/>
        </w:rPr>
        <w:t>ς κύματος να κινούνται. Προσπαθούμε να διασώσουμε αυτές τις επιχειρήσεις</w:t>
      </w:r>
      <w:r>
        <w:rPr>
          <w:rFonts w:eastAsia="Times New Roman" w:cs="Times New Roman"/>
          <w:szCs w:val="24"/>
        </w:rPr>
        <w:t>,</w:t>
      </w:r>
      <w:r>
        <w:rPr>
          <w:rFonts w:eastAsia="Times New Roman" w:cs="Times New Roman"/>
          <w:szCs w:val="24"/>
        </w:rPr>
        <w:t xml:space="preserve"> παρά τις μεγάλες ευθύνες </w:t>
      </w:r>
      <w:r>
        <w:rPr>
          <w:rFonts w:eastAsia="Times New Roman" w:cs="Times New Roman"/>
          <w:szCs w:val="24"/>
        </w:rPr>
        <w:lastRenderedPageBreak/>
        <w:t xml:space="preserve">που είχαν οι εργοδότες τους και, όπως ακριβώς είπατε, οι αρμόδιοι Υπουργοί επί των οικονομικών προσπαθούν να δουν αυτή τη στιγμή διάφορα σχήματα με τα οποία </w:t>
      </w:r>
      <w:r>
        <w:rPr>
          <w:rFonts w:eastAsia="Times New Roman" w:cs="Times New Roman"/>
          <w:szCs w:val="24"/>
        </w:rPr>
        <w:t>θα μπορούσε να διασωθεί η επιχείρηση και οι εργαζόμενοι.</w:t>
      </w:r>
    </w:p>
    <w:p w14:paraId="356C80F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Αυτό ως προς το καθαρά οικονομικό επιχειρησιακό σκέλος αυτών που ρωτήσατε.</w:t>
      </w:r>
    </w:p>
    <w:p w14:paraId="356C80F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Επί των εργασιακών και της προστασίας. Ορθά λέτε ότι είναι βαθύτατα ταξικό μέτρο να έχουν προβάδισμα οι τράπεζες έναντι των </w:t>
      </w:r>
      <w:r>
        <w:rPr>
          <w:rFonts w:eastAsia="Times New Roman" w:cs="Times New Roman"/>
          <w:szCs w:val="24"/>
        </w:rPr>
        <w:t>εργαζομένων. Αυτό είναι ένα από τα θέματα</w:t>
      </w:r>
      <w:r>
        <w:rPr>
          <w:rFonts w:eastAsia="Times New Roman" w:cs="Times New Roman"/>
          <w:szCs w:val="24"/>
        </w:rPr>
        <w:t>,</w:t>
      </w:r>
      <w:r>
        <w:rPr>
          <w:rFonts w:eastAsia="Times New Roman" w:cs="Times New Roman"/>
          <w:szCs w:val="24"/>
        </w:rPr>
        <w:t xml:space="preserve"> που δεν μπορέσαμε να αποσοβήσουμε στο πλαίσιο της διαπραγμάτευσης του Ιουλίου, ένα από τα κακά πράγματα, όπως έχω πει επανειλημμένα, ότι αναγκαστήκαμε να δεχθούμε, για να αποφύγουμε την άτακτη χρε</w:t>
      </w:r>
      <w:r>
        <w:rPr>
          <w:rFonts w:eastAsia="Times New Roman" w:cs="Times New Roman"/>
          <w:szCs w:val="24"/>
        </w:rPr>
        <w:t>ο</w:t>
      </w:r>
      <w:r>
        <w:rPr>
          <w:rFonts w:eastAsia="Times New Roman" w:cs="Times New Roman"/>
          <w:szCs w:val="24"/>
        </w:rPr>
        <w:t>κοπία.</w:t>
      </w:r>
    </w:p>
    <w:p w14:paraId="356C80F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Επειδή, ό</w:t>
      </w:r>
      <w:r>
        <w:rPr>
          <w:rFonts w:eastAsia="Times New Roman" w:cs="Times New Roman"/>
          <w:szCs w:val="24"/>
        </w:rPr>
        <w:t>μως, τώρα είμαστε σε φάση διαπραγμάτευσης, που δεν μπορούν να μας επιβληθούν με μορφή τελεσιγράφου πράγματα</w:t>
      </w:r>
      <w:r>
        <w:rPr>
          <w:rFonts w:eastAsia="Times New Roman" w:cs="Times New Roman"/>
          <w:szCs w:val="24"/>
        </w:rPr>
        <w:t>,</w:t>
      </w:r>
      <w:r>
        <w:rPr>
          <w:rFonts w:eastAsia="Times New Roman" w:cs="Times New Roman"/>
          <w:szCs w:val="24"/>
        </w:rPr>
        <w:t xml:space="preserve"> που μας είχαν επιβληθεί τότε, στις επερχόμενες διαπραγματεύσεις για τα εργασιακά σκοπεύουμε να βελτιώσουμε τη θέση των εργαζομένων. Όμως, γι’ αυτό </w:t>
      </w:r>
      <w:r>
        <w:rPr>
          <w:rFonts w:eastAsia="Times New Roman" w:cs="Times New Roman"/>
          <w:szCs w:val="24"/>
        </w:rPr>
        <w:t>θα με ρωτήσετε στη συνέχεια και θα επεκταθώ περισσότερο στο πλαίσιο της δεύτερης ερώτησής σας.</w:t>
      </w:r>
    </w:p>
    <w:p w14:paraId="356C80F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ως προς το τι κάναμε για τους εργαζομένους της συγκεκριμένης επιχείρησης, θα ήθελα να πω ότι έχει γίνει μια σειρά από τριμελείς συμφιλιωτικές συναντήσεις σ</w:t>
      </w:r>
      <w:r>
        <w:rPr>
          <w:rFonts w:eastAsia="Times New Roman" w:cs="Times New Roman"/>
          <w:szCs w:val="24"/>
        </w:rPr>
        <w:t>το πλαίσιο του Υπουργείου Εργασίας. Λόγω της στάσης και του Υπουργείου μας, όπως ξέρετε, εξαιρέθηκαν οι απαιτήσεις των εργαζομένων από την προστασία που έδωσε το δικαστήριο στο πλαίσιο του άρθρου 99 στην επιχείρηση και μπορούν να συνεχίσουν να διεκδικούν τ</w:t>
      </w:r>
      <w:r>
        <w:rPr>
          <w:rFonts w:eastAsia="Times New Roman" w:cs="Times New Roman"/>
          <w:szCs w:val="24"/>
        </w:rPr>
        <w:t xml:space="preserve">α δεδουλευμένα τους και εξυπακούεται ότι μέχρι το τέλος θα στηρίζουμε τις </w:t>
      </w:r>
      <w:r w:rsidRPr="008B24CB">
        <w:rPr>
          <w:rFonts w:eastAsia="Times New Roman" w:cs="Times New Roman"/>
          <w:color w:val="000000" w:themeColor="text1"/>
          <w:szCs w:val="24"/>
        </w:rPr>
        <w:t>προσπάθειές τους, κυρίως για να μην κλείσει η επιχείρηση, αλλά και για την αναζήτηση των δεδουλευμένων τους.</w:t>
      </w:r>
    </w:p>
    <w:p w14:paraId="356C80F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Κατσώτη, έχετε τον λόγο.</w:t>
      </w:r>
    </w:p>
    <w:p w14:paraId="356C80F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ΧΡΗΣΤΟΣ Κ</w:t>
      </w:r>
      <w:r>
        <w:rPr>
          <w:rFonts w:eastAsia="Times New Roman" w:cs="Times New Roman"/>
          <w:b/>
          <w:szCs w:val="24"/>
        </w:rPr>
        <w:t xml:space="preserve">ΑΤΣΩΤΗΣ: </w:t>
      </w:r>
      <w:r>
        <w:rPr>
          <w:rFonts w:eastAsia="Times New Roman" w:cs="Times New Roman"/>
          <w:szCs w:val="24"/>
        </w:rPr>
        <w:t xml:space="preserve">Κύριε Πρόεδρε, είναι εδώ και μια αντιπροσωπεία από τους εργαζόμενους </w:t>
      </w:r>
      <w:r>
        <w:rPr>
          <w:rFonts w:eastAsia="Times New Roman" w:cs="Times New Roman"/>
          <w:szCs w:val="24"/>
        </w:rPr>
        <w:t>της εταιρίας</w:t>
      </w:r>
      <w:r>
        <w:rPr>
          <w:rFonts w:eastAsia="Times New Roman" w:cs="Times New Roman"/>
          <w:szCs w:val="24"/>
        </w:rPr>
        <w:t xml:space="preserve"> «Μ</w:t>
      </w:r>
      <w:r>
        <w:rPr>
          <w:rFonts w:eastAsia="Times New Roman" w:cs="Times New Roman"/>
          <w:szCs w:val="24"/>
        </w:rPr>
        <w:t>ΑΡΙΝΟΠΟΥΛΟΣ</w:t>
      </w:r>
      <w:r>
        <w:rPr>
          <w:rFonts w:eastAsia="Times New Roman" w:cs="Times New Roman"/>
          <w:szCs w:val="24"/>
        </w:rPr>
        <w:t>» και παρακολουθούν τη συζήτηση. Πρέπει να σας πω ότι η αγωνία τους και η ανασφάλεια που νιώθουν σήμερα είναι πάρα πολύ μεγάλες. Υπάρχουν καταστήματα τα</w:t>
      </w:r>
      <w:r>
        <w:rPr>
          <w:rFonts w:eastAsia="Times New Roman" w:cs="Times New Roman"/>
          <w:szCs w:val="24"/>
        </w:rPr>
        <w:t xml:space="preserve"> οποία είναι άδεια από προμήθειες και οι εργαζόμενοι νιώθουν ότι έρχεται το τέλος του ομίλου.</w:t>
      </w:r>
    </w:p>
    <w:p w14:paraId="356C80F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υπάρχει ο κρατικοδίαιτος καπιταλισμός, όπως λέτε. Αυτός, όμως, υπηρετείται και από τη δική σας γραμμή και πολιτική. Τι θέλουν σήμερα οι καπιταλιστές; Θέλ</w:t>
      </w:r>
      <w:r>
        <w:rPr>
          <w:rFonts w:eastAsia="Times New Roman" w:cs="Times New Roman"/>
          <w:szCs w:val="24"/>
        </w:rPr>
        <w:t xml:space="preserve">ουν από εσάς να δημιουργήσετε το φιλικό περιβάλλον, για να μπορέσουν να κερδίσουν, να βγουν στην αγορά. Τι σας λένε; Περιορίστε ακόμη περισσότερο τα δικαιώματα των εργαζομένων, αλλάξτε τον συνδικαλιστικό νόμο, δώστε μας το δικαίωμα του λοκ-άουτ, δώστε μας </w:t>
      </w:r>
      <w:r>
        <w:rPr>
          <w:rFonts w:eastAsia="Times New Roman" w:cs="Times New Roman"/>
          <w:szCs w:val="24"/>
        </w:rPr>
        <w:t>όλο αυτό το περιβάλλον, προκειμένου εμείς να σώσουμε την οικονομία. Αυτό σας λένε, κύριε Υπουργέ, και εσείς αυτό υπηρετείτε.</w:t>
      </w:r>
    </w:p>
    <w:p w14:paraId="356C80F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Έχουμε την άλλη ερώτηση για τις συλλογικές συμβάσεις εργασίας. Και εδώ, επίσης, σε αυτή τη γραμμή της μειωμένης τιμής της εργατικής</w:t>
      </w:r>
      <w:r>
        <w:rPr>
          <w:rFonts w:eastAsia="Times New Roman" w:cs="Times New Roman"/>
          <w:szCs w:val="24"/>
        </w:rPr>
        <w:t xml:space="preserve"> δύναμης κινείστε. Γιατί αυτή φέρνει τον πλούτο, αυτή δημιουργεί τον πλούτο, η εργατική τάξη, κανείς άλλος. Και εδώ πάλι έρχεται το κράτος, με τις πολιτικές δυνάμεις που υπηρετεί αυτό το αστικό κράτος, να υπηρετήσει ακριβώς, κύριε Υπουργέ, αυτές τις ανάγκε</w:t>
      </w:r>
      <w:r>
        <w:rPr>
          <w:rFonts w:eastAsia="Times New Roman" w:cs="Times New Roman"/>
          <w:szCs w:val="24"/>
        </w:rPr>
        <w:t>ς του μεγάλου κεφαλαίου στο πλαίσιο του ανταγωνισμού</w:t>
      </w:r>
      <w:r>
        <w:rPr>
          <w:rFonts w:eastAsia="Times New Roman" w:cs="Times New Roman"/>
          <w:szCs w:val="24"/>
        </w:rPr>
        <w:t>,</w:t>
      </w:r>
      <w:r>
        <w:rPr>
          <w:rFonts w:eastAsia="Times New Roman" w:cs="Times New Roman"/>
          <w:szCs w:val="24"/>
        </w:rPr>
        <w:t xml:space="preserve"> που υπάρχει με τις άλλες χώρες των ιμπεριαλιστικών κρατών και οργανισμών μεταξύ τους κ.ο.κ.</w:t>
      </w:r>
      <w:r>
        <w:rPr>
          <w:rFonts w:eastAsia="Times New Roman" w:cs="Times New Roman"/>
          <w:szCs w:val="24"/>
        </w:rPr>
        <w:t>.</w:t>
      </w:r>
      <w:r>
        <w:rPr>
          <w:rFonts w:eastAsia="Times New Roman" w:cs="Times New Roman"/>
          <w:szCs w:val="24"/>
        </w:rPr>
        <w:t xml:space="preserve"> </w:t>
      </w:r>
    </w:p>
    <w:p w14:paraId="356C80F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Πού θα πάει αυτή η κατάσταση; Γι’ αυτό λέμε ότι υπάρχει ανάγκη σήμερα να βγουν συμπεράσματα συνολικά από του</w:t>
      </w:r>
      <w:r>
        <w:rPr>
          <w:rFonts w:eastAsia="Times New Roman" w:cs="Times New Roman"/>
          <w:szCs w:val="24"/>
        </w:rPr>
        <w:t>ς εργαζόμενους, ότι αυτό το σύστημα είναι βάρβαρο, είναι σάπιο, δεν έχει να δώσει τίποτε άλλο, πέρα από ανεργία, ανασφάλεια, αβεβαιότητα, φτώχεια και εξαθλίωση. Αυτή είναι μια αλήθεια</w:t>
      </w:r>
      <w:r>
        <w:rPr>
          <w:rFonts w:eastAsia="Times New Roman" w:cs="Times New Roman"/>
          <w:szCs w:val="24"/>
        </w:rPr>
        <w:t>,</w:t>
      </w:r>
      <w:r>
        <w:rPr>
          <w:rFonts w:eastAsia="Times New Roman" w:cs="Times New Roman"/>
          <w:szCs w:val="24"/>
        </w:rPr>
        <w:t xml:space="preserve"> που δεν μπορεί να κρυφτεί, γι’ αυτό και θα πρέπει ο αγώνας τους να είνα</w:t>
      </w:r>
      <w:r>
        <w:rPr>
          <w:rFonts w:eastAsia="Times New Roman" w:cs="Times New Roman"/>
          <w:szCs w:val="24"/>
        </w:rPr>
        <w:t xml:space="preserve">ι σε αυτή τη γραμμή της άλλης μορφής οργάνωσης της οικονομίας, όπου δεν θα παράγουν όλοι, για να κερδίζουν τα παράσιτα. </w:t>
      </w:r>
    </w:p>
    <w:p w14:paraId="356C810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Τώρα, μέσα στην κρίση βγήκαν 140 δισεκατομμύρια ευρώ έξω, κύριε Υπουργέ. Τώρα, μέσα στην κρίση, 140 δισεκατομμύρια ευρώ! Ποιοι τα παρήγ</w:t>
      </w:r>
      <w:r>
        <w:rPr>
          <w:rFonts w:eastAsia="Times New Roman" w:cs="Times New Roman"/>
          <w:szCs w:val="24"/>
        </w:rPr>
        <w:t>αγαν αυτά; Αυτοί οι εργαζόμενοι που είναι απλήρωτοι, που σήμερα απολύονται, που έχουν αυτές τις εργασιακές σχέσεις, αυτή την εργασιακή ζούγκλα.</w:t>
      </w:r>
    </w:p>
    <w:p w14:paraId="356C810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Λέμε, λοιπόν, ότι τα πράγματα δεν είναι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όπως λέγονται. Βεβαίως, αυτός είναι ο καπιταλισμός. Αυτόν υπη</w:t>
      </w:r>
      <w:r>
        <w:rPr>
          <w:rFonts w:eastAsia="Times New Roman" w:cs="Times New Roman"/>
          <w:szCs w:val="24"/>
        </w:rPr>
        <w:t xml:space="preserve">ρετείτε σήμερα σε βάρος των εργαζομένων και λέτε, «δεν μπορέσαμε να αλλάξουμε αυτή τη ρύθμιση, να προηγούνται οι εργαζόμενοι». Ναι, αλλά είναι ένα μέτρο, που πάλι πάρθηκε για να </w:t>
      </w:r>
      <w:r>
        <w:rPr>
          <w:rFonts w:eastAsia="Times New Roman" w:cs="Times New Roman"/>
          <w:szCs w:val="24"/>
        </w:rPr>
        <w:lastRenderedPageBreak/>
        <w:t>στηρίξετε τον κρατικοδίαιτο καπιταλισμό –αυτό είναι, κύριε Υπουργέ- σε βάρος τ</w:t>
      </w:r>
      <w:r>
        <w:rPr>
          <w:rFonts w:eastAsia="Times New Roman" w:cs="Times New Roman"/>
          <w:szCs w:val="24"/>
        </w:rPr>
        <w:t xml:space="preserve">ων εργαζομένων, αυτών που δουλεύουν. </w:t>
      </w:r>
    </w:p>
    <w:p w14:paraId="356C810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Πώς θα εισπράξουν τις αποζημιώσεις τους οι εργαζόμενοι, εάν παρ’ ελπίδα πτωχεύσει ή απολυθούν οι εργαζόμενοι; Πώς θα τις εισπράξουν και από ποιον; Από πού; Τι θα κάνουν; Είναι ζητήματα που δεν μπορείτε να τα αφήσετε έτ</w:t>
      </w:r>
      <w:r>
        <w:rPr>
          <w:rFonts w:eastAsia="Times New Roman" w:cs="Times New Roman"/>
          <w:szCs w:val="24"/>
        </w:rPr>
        <w:t>σι. Έχετε μεγάλη ευθύνη απέναντι στον κόσμο της δουλειάς.</w:t>
      </w:r>
    </w:p>
    <w:p w14:paraId="356C810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Μέχρι να φθάσουμε, όμως, κύριε Κατσώτη, στην άλλη μορφή οικονομίας, ας δούμε τώρα τι μπορούμε να κάνουμε όλοι μαζί. </w:t>
      </w:r>
    </w:p>
    <w:p w14:paraId="356C810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Αυτό είπα, ότι έχει μεγάλη ευθ</w:t>
      </w:r>
      <w:r>
        <w:rPr>
          <w:rFonts w:eastAsia="Times New Roman" w:cs="Times New Roman"/>
          <w:szCs w:val="24"/>
        </w:rPr>
        <w:t xml:space="preserve">ύνη. </w:t>
      </w:r>
    </w:p>
    <w:p w14:paraId="356C810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Ας δούμε τι μπορούμε να κάνουμε όλοι μαζί –το τονίζω- για τους υπάρχοντες εργαζομένους και όταν φτάσουμε εκεί που ονειρεύεστε εσείς, βλέπουμε τι κάνουμε. Τώρα τι κάνουμε είναι το θέμα.</w:t>
      </w:r>
    </w:p>
    <w:p w14:paraId="356C810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Ναι, αλλά δεν </w:t>
      </w:r>
      <w:r>
        <w:rPr>
          <w:rFonts w:eastAsia="Times New Roman" w:cs="Times New Roman"/>
          <w:szCs w:val="24"/>
        </w:rPr>
        <w:t xml:space="preserve">κάνατε τίποτα, κύριε Πρόεδρε. </w:t>
      </w:r>
    </w:p>
    <w:p w14:paraId="356C810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Λέω, τώρα τι κάνουμε. Σας δικαίωσα, δεν σας αδίκησα. </w:t>
      </w:r>
    </w:p>
    <w:p w14:paraId="356C810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Δεν κάνετε τίποτα. Ούτε και εσείς κάνετε. </w:t>
      </w:r>
    </w:p>
    <w:p w14:paraId="356C810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καταλάβατε τι είπα; </w:t>
      </w:r>
    </w:p>
    <w:p w14:paraId="356C810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Κατάλαβα.</w:t>
      </w:r>
    </w:p>
    <w:p w14:paraId="356C810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Εάν καταλάβατε, γιατί ενίστασθε; </w:t>
      </w:r>
    </w:p>
    <w:p w14:paraId="356C810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356C810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Και εγώ έτσι θα ξεκινούσα, κύριε συνάδελφε. Εγώ συμμερίζ</w:t>
      </w:r>
      <w:r>
        <w:rPr>
          <w:rFonts w:eastAsia="Times New Roman" w:cs="Times New Roman"/>
          <w:szCs w:val="24"/>
        </w:rPr>
        <w:t xml:space="preserve">ομαι την ανάγκη να υπάρχει ένα σύστημα οργάνωσης της κοινωνίας και της οικονομίας, που να μην υπάρχει εκμετάλλευση ανθρώπου από άνθρωπο. Όμως, δεν μιλάμε γι’ αυτό τώρα. </w:t>
      </w:r>
    </w:p>
    <w:p w14:paraId="356C810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άλλου είδους καπιταλισμό έχει η Δανία και άλλον το Μπαγκλαντές. Άρα, ο τρόπος </w:t>
      </w:r>
      <w:r>
        <w:rPr>
          <w:rFonts w:eastAsia="Times New Roman" w:cs="Times New Roman"/>
          <w:szCs w:val="24"/>
        </w:rPr>
        <w:t>με τον οποίο οργανώνουμε τις εργασιακές σχέσεις και την ανάπτυξη, ακόμα και ένα σύστημα οικονομίας της αγοράς, μας ενδιαφέρει ακόμα και μέχρι να φτάσουμε και πριν να φτάσουμε σε αυτό το σύστημα</w:t>
      </w:r>
      <w:r>
        <w:rPr>
          <w:rFonts w:eastAsia="Times New Roman" w:cs="Times New Roman"/>
          <w:szCs w:val="24"/>
        </w:rPr>
        <w:t>,</w:t>
      </w:r>
      <w:r>
        <w:rPr>
          <w:rFonts w:eastAsia="Times New Roman" w:cs="Times New Roman"/>
          <w:szCs w:val="24"/>
        </w:rPr>
        <w:t xml:space="preserve"> το διαφορετικό, που και εγώ θέλω. </w:t>
      </w:r>
    </w:p>
    <w:p w14:paraId="356C810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Επί του προκειμένου. Η συγ</w:t>
      </w:r>
      <w:r>
        <w:rPr>
          <w:rFonts w:eastAsia="Times New Roman" w:cs="Times New Roman"/>
          <w:szCs w:val="24"/>
        </w:rPr>
        <w:t>κρατημένη αισιοδοξία του κ. Σταθάκη δεν είναι χωρίς υπόβαθρο. Υπάρχουν αυτήν τη στιγμή συζητήσεις</w:t>
      </w:r>
      <w:r>
        <w:rPr>
          <w:rFonts w:eastAsia="Times New Roman" w:cs="Times New Roman"/>
          <w:szCs w:val="24"/>
        </w:rPr>
        <w:t>, υ</w:t>
      </w:r>
      <w:r>
        <w:rPr>
          <w:rFonts w:eastAsia="Times New Roman" w:cs="Times New Roman"/>
          <w:szCs w:val="24"/>
        </w:rPr>
        <w:t>πάρχουν σχέδια. Επίσης, ξέρω ότι η κατάσταση είναι άσχημη και δικαιολογημένα, έχουν κάθε δίκιο να ανησυχούν οι εργαζόμενοι. Έχουν κλείσει σαράντα οκτώ υποκα</w:t>
      </w:r>
      <w:r>
        <w:rPr>
          <w:rFonts w:eastAsia="Times New Roman" w:cs="Times New Roman"/>
          <w:szCs w:val="24"/>
        </w:rPr>
        <w:t>ταστήματα μέχρι στιγμής και έτσι, όπως διαμορφώνεται η κατάσταση, δηλαδή με το να μην υπάρχει συνεχής ροή εμπορευμάτων στα ράφια, μειώνεται ο τζίρος της επιχείρησης και άρα, μειώνεται η επιχειρηματική της αξία. Επομένως, κάθε λεπτό, που περνά, είναι σημαντ</w:t>
      </w:r>
      <w:r>
        <w:rPr>
          <w:rFonts w:eastAsia="Times New Roman" w:cs="Times New Roman"/>
          <w:szCs w:val="24"/>
        </w:rPr>
        <w:t xml:space="preserve">ικό και έχουμε επίγνωση της κατάστασης αυτής. </w:t>
      </w:r>
    </w:p>
    <w:p w14:paraId="356C811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θέλω μόνο να σας πω –γιατί δεν μπορούν να γίνουν ανακοινώσεις σε αυτή τη φάση της συζήτησης– είναι ότι θα κάνουμε ό,τι μπορούμε, κυρίως για να μην κλείσει η επιχείρηση και οπωσδήποτε</w:t>
      </w:r>
      <w:r>
        <w:rPr>
          <w:rFonts w:eastAsia="Times New Roman" w:cs="Times New Roman"/>
          <w:szCs w:val="24"/>
        </w:rPr>
        <w:t>,</w:t>
      </w:r>
      <w:r>
        <w:rPr>
          <w:rFonts w:eastAsia="Times New Roman" w:cs="Times New Roman"/>
          <w:szCs w:val="24"/>
        </w:rPr>
        <w:t xml:space="preserve"> να κατοχυρώσουμε</w:t>
      </w:r>
      <w:r>
        <w:rPr>
          <w:rFonts w:eastAsia="Times New Roman" w:cs="Times New Roman"/>
          <w:szCs w:val="24"/>
        </w:rPr>
        <w:t xml:space="preserve"> συνολικά και τα επιμέρους δικαιώματα των εργαζομένων.</w:t>
      </w:r>
    </w:p>
    <w:p w14:paraId="356C811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Ευχαριστώ, κύριε Υπουργέ.</w:t>
      </w:r>
    </w:p>
    <w:p w14:paraId="356C811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 τέταρτη με αριθμό 1156/19</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επίκαιρη ερώτηση δεύτερου κύκλου του Βουλευτή Αττικής του Συνασπισμού Ριζοσπαστικής Αριστερά</w:t>
      </w:r>
      <w:r>
        <w:rPr>
          <w:rFonts w:eastAsia="Times New Roman" w:cs="Times New Roman"/>
          <w:szCs w:val="24"/>
        </w:rPr>
        <w:t>ς κ. Παναγιώτη (Πάνου) Σκουρολιάκου προς τον Υπουργό Εργασίας, Κοινωνικής Ασφάλισης και Κοινωνικής Αλληλεγγύης, σχετικά με την επαναφορά της Συλλογικής Σύμβασης Εργασίας των Ηθοποιών.</w:t>
      </w:r>
    </w:p>
    <w:p w14:paraId="356C811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Κύριε Σκουρολιάκο, έχετε τον λόγο.</w:t>
      </w:r>
    </w:p>
    <w:p w14:paraId="356C811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Ευχα</w:t>
      </w:r>
      <w:r>
        <w:rPr>
          <w:rFonts w:eastAsia="Times New Roman" w:cs="Times New Roman"/>
          <w:szCs w:val="24"/>
        </w:rPr>
        <w:t>ριστώ, κύριε Πρόεδρε.</w:t>
      </w:r>
    </w:p>
    <w:p w14:paraId="356C811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 τίτλος της επίκαιρης ερώτησης που έχω την τιμή να υποβάλω είναι «Επαναφορά της Συλλογικής Σύμβασης Εργασίας Ηθοποιών». </w:t>
      </w:r>
    </w:p>
    <w:p w14:paraId="356C811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Μάρτιο του 2013</w:t>
      </w:r>
      <w:r>
        <w:rPr>
          <w:rFonts w:eastAsia="Times New Roman" w:cs="Times New Roman"/>
          <w:szCs w:val="24"/>
        </w:rPr>
        <w:t>,</w:t>
      </w:r>
      <w:r>
        <w:rPr>
          <w:rFonts w:eastAsia="Times New Roman" w:cs="Times New Roman"/>
          <w:szCs w:val="24"/>
        </w:rPr>
        <w:t xml:space="preserve"> η τότε κυβέρνηση της Νέας Δημοκρατίας</w:t>
      </w:r>
      <w:r>
        <w:rPr>
          <w:rFonts w:eastAsia="Times New Roman" w:cs="Times New Roman"/>
          <w:szCs w:val="24"/>
        </w:rPr>
        <w:t>,</w:t>
      </w:r>
      <w:r>
        <w:rPr>
          <w:rFonts w:eastAsia="Times New Roman" w:cs="Times New Roman"/>
          <w:szCs w:val="24"/>
        </w:rPr>
        <w:t xml:space="preserve"> με πολιτική της απόφαση και με την ψή</w:t>
      </w:r>
      <w:r>
        <w:rPr>
          <w:rFonts w:eastAsia="Times New Roman" w:cs="Times New Roman"/>
          <w:szCs w:val="24"/>
        </w:rPr>
        <w:t>φιση του ν. 4606 κατήργησε τις συλλογικές συμβάσεις εργασίας και για τον κλάδο των ηθοποιών του ελε</w:t>
      </w:r>
      <w:r>
        <w:rPr>
          <w:rFonts w:eastAsia="Times New Roman" w:cs="Times New Roman"/>
          <w:szCs w:val="24"/>
        </w:rPr>
        <w:t>ύ</w:t>
      </w:r>
      <w:r>
        <w:rPr>
          <w:rFonts w:eastAsia="Times New Roman" w:cs="Times New Roman"/>
          <w:szCs w:val="24"/>
        </w:rPr>
        <w:t>θ</w:t>
      </w:r>
      <w:r>
        <w:rPr>
          <w:rFonts w:eastAsia="Times New Roman" w:cs="Times New Roman"/>
          <w:szCs w:val="24"/>
        </w:rPr>
        <w:t>ε</w:t>
      </w:r>
      <w:r>
        <w:rPr>
          <w:rFonts w:eastAsia="Times New Roman" w:cs="Times New Roman"/>
          <w:szCs w:val="24"/>
        </w:rPr>
        <w:t>ρου θεάτρου.</w:t>
      </w:r>
    </w:p>
    <w:p w14:paraId="356C811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Από τότε, το επάγγελμα των ηθοποιών μαστίζεται από τεράστια ανεργία, που φτάνει το 95%, και όσοι καταφέρνουν να εργαστούν σε κάποια θεατρική </w:t>
      </w:r>
      <w:r>
        <w:rPr>
          <w:rFonts w:eastAsia="Times New Roman" w:cs="Times New Roman"/>
          <w:szCs w:val="24"/>
        </w:rPr>
        <w:t>παραγωγή, συνάπτουν ατομικές συμβάσεις με επιχειρηματίες-παραγωγούς ως ωρομίσθιοι. Για κάθε παράσταση αμείβονται με το ευτελές ποσό των 7 ευρώ την παράσταση, ήτοι 3,5 ευρώ την ώρα, ενώ για τις ώρες εργασίας που καταναλώνουν κατά τη διάρκεια των προβών</w:t>
      </w:r>
      <w:r>
        <w:rPr>
          <w:rFonts w:eastAsia="Times New Roman" w:cs="Times New Roman"/>
          <w:szCs w:val="24"/>
        </w:rPr>
        <w:t>,</w:t>
      </w:r>
      <w:r>
        <w:rPr>
          <w:rFonts w:eastAsia="Times New Roman" w:cs="Times New Roman"/>
          <w:szCs w:val="24"/>
        </w:rPr>
        <w:t xml:space="preserve"> δεν</w:t>
      </w:r>
      <w:r>
        <w:rPr>
          <w:rFonts w:eastAsia="Times New Roman" w:cs="Times New Roman"/>
          <w:szCs w:val="24"/>
        </w:rPr>
        <w:t xml:space="preserve"> αμείβονται καθόλου.</w:t>
      </w:r>
    </w:p>
    <w:p w14:paraId="356C811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Κυβέρνηση έχει εκφράσει επανειλημμένα την πρόθεσή της να επαναφέρει τις συλλογικές συμβάσεις εργασίας στον ιδιωτικό τομέα. Όμως, όταν το αρμόδιο Υπουργείο ξεκίνησε τις διεργασίες για </w:t>
      </w:r>
      <w:r>
        <w:rPr>
          <w:rFonts w:eastAsia="Times New Roman" w:cs="Times New Roman"/>
          <w:szCs w:val="24"/>
        </w:rPr>
        <w:lastRenderedPageBreak/>
        <w:t>την επαναφορά των Συλλογικών Συμβάσεων Ερ</w:t>
      </w:r>
      <w:r>
        <w:rPr>
          <w:rFonts w:eastAsia="Times New Roman" w:cs="Times New Roman"/>
          <w:szCs w:val="24"/>
        </w:rPr>
        <w:t>γασίας, οι επιχειρηματίες του θεάτρου, όπως εκφράζονταν μέσα από την Πανελλήνια Ένωση Ελευθέρου Θεάτρου, συγκάλεσαν τη Γενική Συνέλευση της ΠΕΕΘ και αποφάσισαν τη διάλυσή της.</w:t>
      </w:r>
    </w:p>
    <w:p w14:paraId="356C811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Με βάση τα παραπάνω, λοιπόν, ερωτάσθε: Ποιες είναι οι πολιτικές προθέσεις του αρ</w:t>
      </w:r>
      <w:r>
        <w:rPr>
          <w:rFonts w:eastAsia="Times New Roman" w:cs="Times New Roman"/>
          <w:szCs w:val="24"/>
        </w:rPr>
        <w:t>μόδιου Υπουργείου, ώστε να λυθούν τα προβλήματα</w:t>
      </w:r>
      <w:r>
        <w:rPr>
          <w:rFonts w:eastAsia="Times New Roman" w:cs="Times New Roman"/>
          <w:szCs w:val="24"/>
        </w:rPr>
        <w:t>,</w:t>
      </w:r>
      <w:r>
        <w:rPr>
          <w:rFonts w:eastAsia="Times New Roman" w:cs="Times New Roman"/>
          <w:szCs w:val="24"/>
        </w:rPr>
        <w:t xml:space="preserve"> σχετικά με την επαναφορά των συλλογικών συμβάσεων εργασίας, ώστε και ο κλάδος των ηθοποιών να αποκτήσει ξανά το δικαίωμα στην εργασία και στην αξιοπρεπή διαβίωση;</w:t>
      </w:r>
    </w:p>
    <w:p w14:paraId="356C811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56C811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356C811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Αγαπητέ συνάδελφε, προφανώς το ευρύτερο θέμα της επαναφοράς των συλλογικών συμβάσεων εργασίας αποτελεί για εμάς θέμα ταυτότητας. Είνα</w:t>
      </w:r>
      <w:r>
        <w:rPr>
          <w:rFonts w:eastAsia="Times New Roman" w:cs="Times New Roman"/>
          <w:szCs w:val="24"/>
        </w:rPr>
        <w:t xml:space="preserve">ι στο επίκεντρο της διαπραγμάτευσης του </w:t>
      </w:r>
      <w:r>
        <w:rPr>
          <w:rFonts w:eastAsia="Times New Roman" w:cs="Times New Roman"/>
          <w:szCs w:val="24"/>
        </w:rPr>
        <w:lastRenderedPageBreak/>
        <w:t>επόμενου γύρου της δεύτερης αξιολόγησης. Και θέλω να πιστεύω ότι με τη διαμόρφωση ενός κοινού μετώπου, που αρχίζει να συγκροτείται, θα μπορέσουμε να επιστρέψουμε την Ελλάδα στην κοινωνική Ευρώπη. Γιατί, πράγματι, η κ</w:t>
      </w:r>
      <w:r>
        <w:rPr>
          <w:rFonts w:eastAsia="Times New Roman" w:cs="Times New Roman"/>
          <w:szCs w:val="24"/>
        </w:rPr>
        <w:t>ατάργηση στην πράξη των συλλογικών διαπραγματεύσεων έχω πει πολλές φορές ότι ισοδυναμούσε με ένα εισιτήριο …</w:t>
      </w:r>
    </w:p>
    <w:p w14:paraId="356C811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Κατά την άποψή σας, υπάρχει κοινωνική Ευρώπη; Γιατί, κατά την δική μου, μάλλον δεν υπάρχει. </w:t>
      </w:r>
    </w:p>
    <w:p w14:paraId="356C811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b/>
          <w:szCs w:val="24"/>
        </w:rPr>
        <w:t xml:space="preserve"> (Υπουργός Εργασίας, Κοινωνικής Ασφάλισης και Κοινωνικής Αλληλεγγύης): </w:t>
      </w:r>
      <w:r>
        <w:rPr>
          <w:rFonts w:eastAsia="Times New Roman" w:cs="Times New Roman"/>
          <w:szCs w:val="24"/>
        </w:rPr>
        <w:t>Έχετε πολύ μεγάλο δίκιο. Είναι και ένα από τα σημεία που ακούμε κριτική και από τους συναδέλφους του Κομμουνιστικού Κόμματος.</w:t>
      </w:r>
    </w:p>
    <w:p w14:paraId="356C811F" w14:textId="77777777" w:rsidR="00683B35" w:rsidRDefault="00C91889">
      <w:pPr>
        <w:spacing w:line="600" w:lineRule="auto"/>
        <w:ind w:firstLine="720"/>
        <w:contextualSpacing/>
        <w:jc w:val="both"/>
        <w:rPr>
          <w:rFonts w:eastAsia="Times New Roman"/>
          <w:szCs w:val="24"/>
        </w:rPr>
      </w:pPr>
      <w:r>
        <w:rPr>
          <w:rFonts w:eastAsia="Times New Roman" w:cs="Times New Roman"/>
          <w:szCs w:val="24"/>
        </w:rPr>
        <w:t xml:space="preserve">Περιληπτικά, η άποψή μου είναι ότι σε επίπεδο Ευρωπαϊκής </w:t>
      </w:r>
      <w:r>
        <w:rPr>
          <w:rFonts w:eastAsia="Times New Roman" w:cs="Times New Roman"/>
          <w:szCs w:val="24"/>
        </w:rPr>
        <w:t>Ένωσης ποτέ δεν είχαμε κοινωνική Ευρώπη.</w:t>
      </w:r>
      <w:r w:rsidDel="009F3F0B">
        <w:rPr>
          <w:rFonts w:eastAsia="Times New Roman" w:cs="Times New Roman"/>
          <w:szCs w:val="24"/>
        </w:rPr>
        <w:t xml:space="preserve"> </w:t>
      </w:r>
      <w:r>
        <w:rPr>
          <w:rFonts w:eastAsia="Times New Roman"/>
          <w:szCs w:val="24"/>
        </w:rPr>
        <w:t xml:space="preserve">Σε επίπεδο εθνικών κρατών είχαμε. Αυτό διαφοροποιεί την Ευρώπη από άλλα μοντέλα της </w:t>
      </w:r>
      <w:r>
        <w:rPr>
          <w:rFonts w:eastAsia="Times New Roman"/>
          <w:szCs w:val="24"/>
        </w:rPr>
        <w:lastRenderedPageBreak/>
        <w:t>οικονομίας της αγοράς. Πράγματι, τα τελευταία χρόνια</w:t>
      </w:r>
      <w:r>
        <w:rPr>
          <w:rFonts w:eastAsia="Times New Roman"/>
          <w:szCs w:val="24"/>
        </w:rPr>
        <w:t>,</w:t>
      </w:r>
      <w:r>
        <w:rPr>
          <w:rFonts w:eastAsia="Times New Roman"/>
          <w:szCs w:val="24"/>
        </w:rPr>
        <w:t xml:space="preserve"> τα εθνικά κοινωνικά κράτη βρίσκονται υπό πίεση, εν μέρει και λόγω των πολιτικ</w:t>
      </w:r>
      <w:r>
        <w:rPr>
          <w:rFonts w:eastAsia="Times New Roman"/>
          <w:szCs w:val="24"/>
        </w:rPr>
        <w:t xml:space="preserve">ών της Ευρωπαϊκής </w:t>
      </w:r>
      <w:r>
        <w:rPr>
          <w:rFonts w:eastAsia="Times New Roman"/>
          <w:bCs/>
        </w:rPr>
        <w:t>Έ</w:t>
      </w:r>
      <w:r>
        <w:rPr>
          <w:rFonts w:eastAsia="Times New Roman"/>
          <w:szCs w:val="24"/>
        </w:rPr>
        <w:t xml:space="preserve">νωσης. </w:t>
      </w:r>
    </w:p>
    <w:p w14:paraId="356C8120" w14:textId="77777777" w:rsidR="00683B35" w:rsidRDefault="00C91889">
      <w:pPr>
        <w:spacing w:line="600" w:lineRule="auto"/>
        <w:ind w:firstLine="720"/>
        <w:contextualSpacing/>
        <w:jc w:val="both"/>
        <w:rPr>
          <w:rFonts w:eastAsia="Times New Roman"/>
          <w:szCs w:val="24"/>
        </w:rPr>
      </w:pPr>
      <w:r>
        <w:rPr>
          <w:rFonts w:eastAsia="Times New Roman"/>
          <w:szCs w:val="24"/>
        </w:rPr>
        <w:t xml:space="preserve">Νομίζω, </w:t>
      </w:r>
      <w:r>
        <w:rPr>
          <w:rFonts w:eastAsia="Times New Roman"/>
          <w:bCs/>
          <w:shd w:val="clear" w:color="auto" w:fill="FFFFFF"/>
        </w:rPr>
        <w:t>όμως,</w:t>
      </w:r>
      <w:r>
        <w:rPr>
          <w:rFonts w:eastAsia="Times New Roman"/>
          <w:szCs w:val="24"/>
        </w:rPr>
        <w:t xml:space="preserve"> ότι έχουμε φτάσει, πράγματι, σε μια κομβική στιγμή. Βλέπουμε</w:t>
      </w:r>
      <w:r>
        <w:rPr>
          <w:rFonts w:eastAsia="Times New Roman"/>
          <w:szCs w:val="24"/>
        </w:rPr>
        <w:t>,</w:t>
      </w:r>
      <w:r>
        <w:rPr>
          <w:rFonts w:eastAsia="Times New Roman"/>
          <w:szCs w:val="24"/>
        </w:rPr>
        <w:t xml:space="preserve"> όλη αυτή η ανησυχία της μεσαίας τάξης, που συρρικνώνεται παντού, να διαμορφώνει χαρακτηριστικά αντίστασης σε αυτό το ρεύμα, που μπορεί να πάρουν τη μορφή</w:t>
      </w:r>
      <w:r>
        <w:rPr>
          <w:rFonts w:eastAsia="Times New Roman"/>
          <w:szCs w:val="24"/>
        </w:rPr>
        <w:t xml:space="preserve"> ξενοφοβικών και ακροδεξιών χαρακτηριστικών, όπως τα έχουμε δει στο κέντρο της Ευρώπης, μπορεί να πάρουν, </w:t>
      </w:r>
      <w:r>
        <w:rPr>
          <w:rFonts w:eastAsia="Times New Roman"/>
          <w:bCs/>
          <w:shd w:val="clear" w:color="auto" w:fill="FFFFFF"/>
        </w:rPr>
        <w:t>όμως,</w:t>
      </w:r>
      <w:r>
        <w:rPr>
          <w:rFonts w:eastAsia="Times New Roman"/>
          <w:szCs w:val="24"/>
        </w:rPr>
        <w:t xml:space="preserve"> και τη μορφή, που πρέπει κατά τη γνώμη μου να πάρουν, του να επαναφέρουμε την Ευρώπη ως την κοιτίδα της κοινωνικής αλληλεγγύης και των δικαιωμάτ</w:t>
      </w:r>
      <w:r>
        <w:rPr>
          <w:rFonts w:eastAsia="Times New Roman"/>
          <w:szCs w:val="24"/>
        </w:rPr>
        <w:t xml:space="preserve">ων. Αυτά ως προς το γενικό. </w:t>
      </w:r>
    </w:p>
    <w:p w14:paraId="356C8121" w14:textId="77777777" w:rsidR="00683B35" w:rsidRDefault="00C91889">
      <w:pPr>
        <w:spacing w:line="600" w:lineRule="auto"/>
        <w:ind w:firstLine="720"/>
        <w:contextualSpacing/>
        <w:jc w:val="both"/>
        <w:rPr>
          <w:rFonts w:eastAsia="Times New Roman"/>
          <w:szCs w:val="24"/>
        </w:rPr>
      </w:pPr>
      <w:r>
        <w:rPr>
          <w:rFonts w:eastAsia="Times New Roman"/>
          <w:szCs w:val="24"/>
        </w:rPr>
        <w:t xml:space="preserve">Επί του ειδικού τώρα, </w:t>
      </w:r>
      <w:r>
        <w:rPr>
          <w:rFonts w:eastAsia="Times New Roman"/>
          <w:bCs/>
          <w:shd w:val="clear" w:color="auto" w:fill="FFFFFF"/>
        </w:rPr>
        <w:t>υπάρχουν</w:t>
      </w:r>
      <w:r>
        <w:rPr>
          <w:rFonts w:eastAsia="Times New Roman"/>
          <w:szCs w:val="24"/>
        </w:rPr>
        <w:t xml:space="preserve"> δύο συλλογικές συμβάσεις στον χώρο των ηθοποιών, εκεί που μπορούσαμε να παρέμβουμε πιο άμεσα, γιατί </w:t>
      </w:r>
      <w:r>
        <w:rPr>
          <w:rFonts w:eastAsia="Times New Roman"/>
          <w:bCs/>
        </w:rPr>
        <w:t>είναι</w:t>
      </w:r>
      <w:r>
        <w:rPr>
          <w:rFonts w:eastAsia="Times New Roman"/>
          <w:szCs w:val="24"/>
        </w:rPr>
        <w:t xml:space="preserve"> δημόσια νομικά πρόσωπα, στο Εθνικό Θέατρο και στο Κρατικό Θέατρο Βορείου Ελλάδας. Αυτές μπ</w:t>
      </w:r>
      <w:r>
        <w:rPr>
          <w:rFonts w:eastAsia="Times New Roman"/>
          <w:szCs w:val="24"/>
        </w:rPr>
        <w:t>ορούν</w:t>
      </w:r>
      <w:r>
        <w:rPr>
          <w:rFonts w:eastAsia="Times New Roman"/>
          <w:szCs w:val="24"/>
        </w:rPr>
        <w:t>,</w:t>
      </w:r>
      <w:r>
        <w:rPr>
          <w:rFonts w:eastAsia="Times New Roman"/>
          <w:szCs w:val="24"/>
        </w:rPr>
        <w:t xml:space="preserve"> κατά κάποιον τρόπο</w:t>
      </w:r>
      <w:r>
        <w:rPr>
          <w:rFonts w:eastAsia="Times New Roman"/>
          <w:szCs w:val="24"/>
        </w:rPr>
        <w:t>,</w:t>
      </w:r>
      <w:r>
        <w:rPr>
          <w:rFonts w:eastAsia="Times New Roman"/>
          <w:szCs w:val="24"/>
        </w:rPr>
        <w:t xml:space="preserve"> να αποτελέσουν έναν οδηγό. </w:t>
      </w:r>
    </w:p>
    <w:p w14:paraId="356C8122" w14:textId="77777777" w:rsidR="00683B35" w:rsidRDefault="00C91889">
      <w:pPr>
        <w:spacing w:line="600" w:lineRule="auto"/>
        <w:ind w:firstLine="720"/>
        <w:contextualSpacing/>
        <w:jc w:val="both"/>
        <w:rPr>
          <w:rFonts w:eastAsia="Times New Roman"/>
          <w:szCs w:val="24"/>
        </w:rPr>
      </w:pPr>
      <w:r>
        <w:rPr>
          <w:rFonts w:eastAsia="Times New Roman"/>
          <w:szCs w:val="24"/>
        </w:rPr>
        <w:lastRenderedPageBreak/>
        <w:t xml:space="preserve">Τι προτείναμε σε αντίστοιχη περίπτωση στους ξενοδοχοϋπαλλήλους, που βρίσκονταν σε ανάλογο καθεστώς από πλευράς των εργοδοτών τους, </w:t>
      </w:r>
      <w:r>
        <w:rPr>
          <w:rFonts w:eastAsia="Times New Roman"/>
        </w:rPr>
        <w:t>δηλαδή σε</w:t>
      </w:r>
      <w:r>
        <w:rPr>
          <w:rFonts w:eastAsia="Times New Roman"/>
          <w:szCs w:val="24"/>
        </w:rPr>
        <w:t xml:space="preserve"> μια τακτική να μην συζητούν; Να καλέσουν ταυτόχρονα το αντιπ</w:t>
      </w:r>
      <w:r>
        <w:rPr>
          <w:rFonts w:eastAsia="Times New Roman"/>
          <w:szCs w:val="24"/>
        </w:rPr>
        <w:t>ροσωπευτικό σωματείο των εργαζομένων, στην περίπτωσή μας το σωματείο των ηθοποιών, και όλους τους ιδιοκτήτες των θεάτρων. Επομένως, μιας που δεν υπάρχει θεσμικός συνομιλητής σε δευτεροβάθμιο επίπεδο, προτείναμε να τους καλέσουν να συζητήσουν σε επιχειρησια</w:t>
      </w:r>
      <w:r>
        <w:rPr>
          <w:rFonts w:eastAsia="Times New Roman"/>
          <w:szCs w:val="24"/>
        </w:rPr>
        <w:t xml:space="preserve">κό και με αυτόν τον τρόπο η ταυτόχρονη συνομιλία τους να μπορέσει να πάρει μετά χαρακτηριστικά κλαδικής σύμβασης, ενδεχομένως και με την παρέμβαση του ΟΜΕΔ. </w:t>
      </w:r>
    </w:p>
    <w:p w14:paraId="356C8123" w14:textId="77777777" w:rsidR="00683B35" w:rsidRDefault="00C91889">
      <w:pPr>
        <w:spacing w:line="600" w:lineRule="auto"/>
        <w:ind w:firstLine="720"/>
        <w:contextualSpacing/>
        <w:jc w:val="both"/>
        <w:rPr>
          <w:rFonts w:eastAsia="Times New Roman"/>
          <w:szCs w:val="24"/>
        </w:rPr>
      </w:pPr>
      <w:r>
        <w:rPr>
          <w:rFonts w:eastAsia="Times New Roman"/>
          <w:szCs w:val="24"/>
        </w:rPr>
        <w:t>Με λίγα λόγια, λέω ότι η εναλλακτική τακτική που μπορεί να διαμορφωθεί απέναντι σε αυτήν την κατ</w:t>
      </w:r>
      <w:r>
        <w:rPr>
          <w:rFonts w:eastAsia="Times New Roman"/>
          <w:szCs w:val="24"/>
        </w:rPr>
        <w:t>’</w:t>
      </w:r>
      <w:r>
        <w:rPr>
          <w:rFonts w:eastAsia="Times New Roman"/>
          <w:szCs w:val="24"/>
        </w:rPr>
        <w:t xml:space="preserve"> </w:t>
      </w:r>
      <w:r>
        <w:rPr>
          <w:rFonts w:eastAsia="Times New Roman"/>
          <w:szCs w:val="24"/>
        </w:rPr>
        <w:t xml:space="preserve">εξοχήν παρελκυστική τακτική μερικών εργοδοτικών οργανώσεων να αυτοδιαλύονται, για να μην μπορεί να γίνει σύμβαση, </w:t>
      </w:r>
      <w:r>
        <w:rPr>
          <w:rFonts w:eastAsia="Times New Roman"/>
          <w:bCs/>
        </w:rPr>
        <w:t>είναι</w:t>
      </w:r>
      <w:r>
        <w:rPr>
          <w:rFonts w:eastAsia="Times New Roman"/>
          <w:szCs w:val="24"/>
        </w:rPr>
        <w:t xml:space="preserve"> να καλούνται ατομικά τα μέλη αυτών των δευτεροβάθμιων οργανώσεων, όχι για να συναφθούν παράλληλες επιχειρησιακές, γιατί εκεί αντιλαμβάνε</w:t>
      </w:r>
      <w:r>
        <w:rPr>
          <w:rFonts w:eastAsia="Times New Roman"/>
          <w:szCs w:val="24"/>
        </w:rPr>
        <w:t xml:space="preserve">στε ότι δεν υπάρχει δυνατότητα, γιατί </w:t>
      </w:r>
      <w:r>
        <w:rPr>
          <w:rFonts w:eastAsia="Times New Roman"/>
          <w:szCs w:val="24"/>
        </w:rPr>
        <w:lastRenderedPageBreak/>
        <w:t>δεν έχουμε επιχειρησιακό σωματείο αντίστοιχο στον χώρο κάθε θεάτρου, αλλά για να μπορέσει να διαμορφωθεί κλαδική συμφωνία με τη μεσολάβηση</w:t>
      </w:r>
      <w:r>
        <w:rPr>
          <w:rFonts w:eastAsia="Times New Roman"/>
          <w:szCs w:val="24"/>
        </w:rPr>
        <w:t>,</w:t>
      </w:r>
      <w:r>
        <w:rPr>
          <w:rFonts w:eastAsia="Times New Roman"/>
          <w:szCs w:val="24"/>
        </w:rPr>
        <w:t xml:space="preserve"> ενδεχομένως</w:t>
      </w:r>
      <w:r>
        <w:rPr>
          <w:rFonts w:eastAsia="Times New Roman"/>
          <w:szCs w:val="24"/>
        </w:rPr>
        <w:t>,</w:t>
      </w:r>
      <w:r>
        <w:rPr>
          <w:rFonts w:eastAsia="Times New Roman"/>
          <w:szCs w:val="24"/>
        </w:rPr>
        <w:t xml:space="preserve"> και του Οργανισμού Μεσολάβησης και Διαιτησίας, του ΟΜΕΔ. </w:t>
      </w:r>
    </w:p>
    <w:p w14:paraId="356C8124" w14:textId="77777777" w:rsidR="00683B35" w:rsidRDefault="00C91889">
      <w:pPr>
        <w:spacing w:line="600" w:lineRule="auto"/>
        <w:ind w:firstLine="720"/>
        <w:contextualSpacing/>
        <w:jc w:val="both"/>
        <w:rPr>
          <w:rFonts w:eastAsia="Times New Roman"/>
          <w:szCs w:val="24"/>
        </w:rPr>
      </w:pPr>
      <w:r>
        <w:rPr>
          <w:rFonts w:eastAsia="Times New Roman"/>
          <w:szCs w:val="24"/>
        </w:rPr>
        <w:t xml:space="preserve">Δεν το </w:t>
      </w:r>
      <w:r>
        <w:rPr>
          <w:rFonts w:eastAsia="Times New Roman"/>
          <w:szCs w:val="24"/>
        </w:rPr>
        <w:t xml:space="preserve">λέω αυτό, προφανώς, ως υπόδειξη στον συνδικαλισμό των ηθοποιών. Αναγνωρίζω απολύτως την ελευθερία τους. Λέω, απλώς, μια ανάλογη τακτική, με την οποία κινήθηκε ένας άλλος κλάδος εργαζομένων. </w:t>
      </w:r>
    </w:p>
    <w:p w14:paraId="356C8125" w14:textId="77777777" w:rsidR="00683B35" w:rsidRDefault="00C91889">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Ορίστε, κύριε Σκουρολιάκο. </w:t>
      </w:r>
    </w:p>
    <w:p w14:paraId="356C812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ΠΑΝΑ</w:t>
      </w:r>
      <w:r>
        <w:rPr>
          <w:rFonts w:eastAsia="Times New Roman" w:cs="Times New Roman"/>
          <w:b/>
          <w:szCs w:val="24"/>
        </w:rPr>
        <w:t>ΓΙΩΤΗΣ (ΠΑΝΟΣ) ΣΚΟΥΡΟΛΙΑΚΟΣ:</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356C812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Ευχαριστώ για την απάντηση, αλλά θα ήθελα να θέσω κάποια ζητήματα ακόμα. Να ενημερώσω ότι η ΠΟΘΑ, η δευτεροβάθμια συνδικαλιστική οργάνωση στον χώρο του θεάματος και του ακροάματος, υπέβαλε</w:t>
      </w:r>
      <w:r>
        <w:rPr>
          <w:rFonts w:eastAsia="Times New Roman" w:cs="Times New Roman"/>
          <w:szCs w:val="24"/>
        </w:rPr>
        <w:t>,</w:t>
      </w:r>
      <w:r>
        <w:rPr>
          <w:rFonts w:eastAsia="Times New Roman" w:cs="Times New Roman"/>
          <w:szCs w:val="24"/>
        </w:rPr>
        <w:t xml:space="preserve"> ενώπιον τ</w:t>
      </w:r>
      <w:r>
        <w:rPr>
          <w:rFonts w:eastAsia="Times New Roman" w:cs="Times New Roman"/>
          <w:szCs w:val="24"/>
        </w:rPr>
        <w:t>ου Οργανισμού Μεσολάβησης και Διαιτησίας</w:t>
      </w:r>
      <w:r>
        <w:rPr>
          <w:rFonts w:eastAsia="Times New Roman" w:cs="Times New Roman"/>
          <w:szCs w:val="24"/>
        </w:rPr>
        <w:t>,</w:t>
      </w:r>
      <w:r>
        <w:rPr>
          <w:rFonts w:eastAsia="Times New Roman" w:cs="Times New Roman"/>
          <w:szCs w:val="24"/>
        </w:rPr>
        <w:t xml:space="preserve"> αίτηση για την παροχή υπηρεσιών μεσολάβησης και την υπογραφή κλαδικής συλλογικής σύμβασης εργασίας με την αρμόδια αυτή εργοδοτική </w:t>
      </w:r>
      <w:r>
        <w:rPr>
          <w:rFonts w:eastAsia="Times New Roman" w:cs="Times New Roman"/>
          <w:szCs w:val="24"/>
        </w:rPr>
        <w:lastRenderedPageBreak/>
        <w:t xml:space="preserve">συνδικαλιστική οργάνωση, την ΠΕΕΘ, που μόνο οργάνωση επιχειρηματιών δεν </w:t>
      </w:r>
      <w:r>
        <w:rPr>
          <w:rFonts w:eastAsia="Times New Roman"/>
          <w:bCs/>
        </w:rPr>
        <w:t>είναι</w:t>
      </w:r>
      <w:r>
        <w:rPr>
          <w:rFonts w:eastAsia="Times New Roman" w:cs="Times New Roman"/>
          <w:szCs w:val="24"/>
        </w:rPr>
        <w:t xml:space="preserve">, γιατί οι επιχειρηματίες έχουν λεφτά και βάζουν και λεφτά. Αυτή η ΠΕΕΘ δεν πληρώνει κανέναν. Δεν πληρώνει τίποτα. Κάνει τον επιχειρηματία </w:t>
      </w:r>
      <w:r>
        <w:rPr>
          <w:rFonts w:eastAsia="Times New Roman" w:cs="Times New Roman"/>
        </w:rPr>
        <w:t>χωρίς</w:t>
      </w:r>
      <w:r>
        <w:rPr>
          <w:rFonts w:eastAsia="Times New Roman" w:cs="Times New Roman"/>
          <w:szCs w:val="24"/>
        </w:rPr>
        <w:t xml:space="preserve"> χρήματα. </w:t>
      </w:r>
    </w:p>
    <w:p w14:paraId="356C812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αιτηθήκαμε ακόμα, ως εργαζόμενοι, την παρέμβαση του Υπουργού, κατ’ εφαρμογή του </w:t>
      </w:r>
      <w:r>
        <w:rPr>
          <w:rFonts w:eastAsia="Times New Roman" w:cs="Times New Roman"/>
          <w:szCs w:val="24"/>
        </w:rPr>
        <w:t xml:space="preserve">μόνου </w:t>
      </w:r>
      <w:r>
        <w:rPr>
          <w:rFonts w:eastAsia="Times New Roman"/>
          <w:szCs w:val="24"/>
        </w:rPr>
        <w:t>άρθρου</w:t>
      </w:r>
      <w:r>
        <w:rPr>
          <w:rFonts w:eastAsia="Times New Roman" w:cs="Times New Roman"/>
          <w:szCs w:val="24"/>
        </w:rPr>
        <w:t xml:space="preserve"> του ν.435/1968, ώστε να καθοριστούν τα ελάχιστα όρια των μισθών και των λοιπών όρων εργασίας των εργαζομένων. </w:t>
      </w:r>
    </w:p>
    <w:p w14:paraId="356C812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Θέλω να καταγγείλω, κύριε Υπουργέ, ότι ενώ η ΠΕΕΘ υποτίθεται ότι έχει διαλυθεί, συνεχίζει ατύπως να λειτουργεί και να καρπώνεται όλα</w:t>
      </w:r>
      <w:r>
        <w:rPr>
          <w:rFonts w:eastAsia="Times New Roman" w:cs="Times New Roman"/>
          <w:szCs w:val="24"/>
        </w:rPr>
        <w:t xml:space="preserve"> τα θετικά, για παράδειγμα τα εισιτήρια από τον ΟΓΑ. Εδώ </w:t>
      </w:r>
      <w:r>
        <w:rPr>
          <w:rFonts w:eastAsia="Times New Roman"/>
          <w:bCs/>
        </w:rPr>
        <w:t>είναι</w:t>
      </w:r>
      <w:r>
        <w:rPr>
          <w:rFonts w:eastAsia="Times New Roman" w:cs="Times New Roman"/>
          <w:szCs w:val="24"/>
        </w:rPr>
        <w:t xml:space="preserve"> ένα θέμα και άλλων Υπουργείων. </w:t>
      </w:r>
      <w:r>
        <w:rPr>
          <w:rFonts w:eastAsia="Times New Roman" w:cs="Times New Roman"/>
        </w:rPr>
        <w:t>Δηλαδή,</w:t>
      </w:r>
      <w:r>
        <w:rPr>
          <w:rFonts w:eastAsia="Times New Roman" w:cs="Times New Roman"/>
          <w:szCs w:val="24"/>
        </w:rPr>
        <w:t xml:space="preserve"> ενώ δεν συζητεί τα εργασιακά, ενώ δεν ασχολείται με τους εργαζόμενους, χρησιμοποιεί την εργοδοτική ένωση για κάποια θετικά και για τις ευεργετικές </w:t>
      </w:r>
      <w:r>
        <w:rPr>
          <w:rFonts w:eastAsia="Times New Roman" w:cs="Times New Roman"/>
        </w:rPr>
        <w:t>διατάξε</w:t>
      </w:r>
      <w:r>
        <w:rPr>
          <w:rFonts w:eastAsia="Times New Roman" w:cs="Times New Roman"/>
        </w:rPr>
        <w:t>ις</w:t>
      </w:r>
      <w:r>
        <w:rPr>
          <w:rFonts w:eastAsia="Times New Roman" w:cs="Times New Roman"/>
          <w:szCs w:val="24"/>
        </w:rPr>
        <w:t xml:space="preserve"> που την αφορούν. </w:t>
      </w:r>
    </w:p>
    <w:p w14:paraId="356C812A" w14:textId="77777777" w:rsidR="00683B35" w:rsidRDefault="00C91889">
      <w:pPr>
        <w:spacing w:line="600" w:lineRule="auto"/>
        <w:ind w:firstLine="720"/>
        <w:contextualSpacing/>
        <w:jc w:val="both"/>
        <w:rPr>
          <w:rFonts w:eastAsia="Times New Roman" w:cs="Times New Roman"/>
          <w:bCs/>
          <w:shd w:val="clear" w:color="auto" w:fill="FFFFFF"/>
        </w:rPr>
      </w:pPr>
      <w:r>
        <w:rPr>
          <w:rFonts w:eastAsia="Times New Roman" w:cs="Times New Roman"/>
          <w:szCs w:val="24"/>
        </w:rPr>
        <w:lastRenderedPageBreak/>
        <w:t>Να σημειώσω και να καταγγείλω ότι ένας από τους λόγους που διαλύθηκε η ΠΕΕΘ</w:t>
      </w:r>
      <w:r>
        <w:rPr>
          <w:rFonts w:eastAsia="Times New Roman" w:cs="Times New Roman"/>
          <w:szCs w:val="24"/>
        </w:rPr>
        <w:t>,</w:t>
      </w:r>
      <w:r>
        <w:rPr>
          <w:rFonts w:eastAsia="Times New Roman" w:cs="Times New Roman"/>
          <w:szCs w:val="24"/>
        </w:rPr>
        <w:t xml:space="preserve"> </w:t>
      </w:r>
      <w:r>
        <w:rPr>
          <w:rFonts w:eastAsia="Times New Roman"/>
          <w:bCs/>
        </w:rPr>
        <w:t>είναι</w:t>
      </w:r>
      <w:r>
        <w:rPr>
          <w:rFonts w:eastAsia="Times New Roman" w:cs="Times New Roman"/>
          <w:szCs w:val="24"/>
        </w:rPr>
        <w:t xml:space="preserve"> πως αυτά τα θέατρα που έχουν και λειτουργούν δεν καλύπτουν τις προϋποθέσεις </w:t>
      </w:r>
      <w:r>
        <w:rPr>
          <w:rFonts w:eastAsia="Times New Roman" w:cs="Times New Roman"/>
          <w:bCs/>
          <w:shd w:val="clear" w:color="auto" w:fill="FFFFFF"/>
        </w:rPr>
        <w:t xml:space="preserve">λειτουργίας, σύμφωνα με ανακοίνωση του Δήμου Αθηναίων και αντίστοιχη έκθεση </w:t>
      </w:r>
      <w:r>
        <w:rPr>
          <w:rFonts w:eastAsia="Times New Roman" w:cs="Times New Roman"/>
          <w:bCs/>
          <w:shd w:val="clear" w:color="auto" w:fill="FFFFFF"/>
        </w:rPr>
        <w:t xml:space="preserve">της Πυροσβεστικής Υπηρεσίας. </w:t>
      </w:r>
    </w:p>
    <w:p w14:paraId="356C812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Cs/>
          <w:shd w:val="clear" w:color="auto" w:fill="FFFFFF"/>
        </w:rPr>
        <w:t>Πρέπει, λοιπόν, από πλευράς πολιτείας</w:t>
      </w:r>
      <w:r>
        <w:rPr>
          <w:rFonts w:eastAsia="Times New Roman" w:cs="Times New Roman"/>
          <w:bCs/>
          <w:shd w:val="clear" w:color="auto" w:fill="FFFFFF"/>
        </w:rPr>
        <w:t>,</w:t>
      </w:r>
      <w:r>
        <w:rPr>
          <w:rFonts w:eastAsia="Times New Roman" w:cs="Times New Roman"/>
          <w:bCs/>
          <w:shd w:val="clear" w:color="auto" w:fill="FFFFFF"/>
        </w:rPr>
        <w:t xml:space="preserve"> να ασκηθεί η μεγαλύτερη δυνατή πίεση, ακόμα και μέσω της Δικαιοσύνης, ώστε να πιεστούν να υπογράψουν αυτή την συλλογική σύμβαση εργασίας. Και, κύριε Υπουργέ, πρέπει να υπάρξει έλεγχος. Δε</w:t>
      </w:r>
      <w:r>
        <w:rPr>
          <w:rFonts w:eastAsia="Times New Roman" w:cs="Times New Roman"/>
          <w:bCs/>
          <w:shd w:val="clear" w:color="auto" w:fill="FFFFFF"/>
        </w:rPr>
        <w:t xml:space="preserve">ν φτάνει η συλλογική σύμβαση εργασίας. Πρέπει να υπάρξει έλεγχος. Στον χώρο του θεάτρου, του κινηματογράφου και της τηλεόρασης η καταστρατήγηση των συμβάσεων </w:t>
      </w:r>
      <w:r>
        <w:rPr>
          <w:rFonts w:eastAsia="Times New Roman"/>
          <w:bCs/>
          <w:shd w:val="clear" w:color="auto" w:fill="FFFFFF"/>
        </w:rPr>
        <w:t>είναι</w:t>
      </w:r>
      <w:r>
        <w:rPr>
          <w:rFonts w:eastAsia="Times New Roman" w:cs="Times New Roman"/>
          <w:bCs/>
          <w:shd w:val="clear" w:color="auto" w:fill="FFFFFF"/>
        </w:rPr>
        <w:t xml:space="preserve"> κανόνας.  </w:t>
      </w:r>
    </w:p>
    <w:p w14:paraId="356C812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κάτι που ο ΣΥΡΙΖΑ το έχει θέσει και παλαιότερα διά της Βουλευτού της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Μαρίας Κανελλοπούλου. Είχε γίνει ερώτηση στην κ. Γκερέκου και η κ. Γκερέκου απάντησε ότι έχουν γίνει έλεγχοι και έχουν υπάρξει αποτελέσματα. Ποτέ, όμως, και στις οχλήσεις του ΣΥΡΙΖΑ και των σωματείων μας και των εργατικών ενώσεων των ηθοποιών δεν εδόθησα</w:t>
      </w:r>
      <w:r>
        <w:rPr>
          <w:rFonts w:eastAsia="Times New Roman" w:cs="Times New Roman"/>
          <w:szCs w:val="24"/>
        </w:rPr>
        <w:t xml:space="preserve">ν στοιχεία. </w:t>
      </w:r>
    </w:p>
    <w:p w14:paraId="356C812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Χρειάζεται, λοιπόν, να οργανωθεί μια συλλογική σύμβαση εργασίας, σύντομα, άμεσα και να μην περιμένουμε κατ’ αντιστοιχία την κοινωνική Ευρώπη, που δεν ξέρω αν θα τη δούμε ποτέ. Διότι ακόμα και σε αυτούς τους επιχειρηματίες που λειτουργούν με 3,</w:t>
      </w:r>
      <w:r>
        <w:rPr>
          <w:rFonts w:eastAsia="Times New Roman" w:cs="Times New Roman"/>
          <w:szCs w:val="24"/>
        </w:rPr>
        <w:t xml:space="preserve">5 ευρώ την ώρα, έχουμε περιπτώσεις πολλές, ο κανόνας είναι να βάζουν μόνο δύο ή τρία ένσημα το μήνα στους εργαζόμενους. </w:t>
      </w:r>
    </w:p>
    <w:p w14:paraId="356C812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56C812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πριν σας δώσω τον λόγο, ιστορικά θέλω να σας πω –σε όλους μας δηλαδή- ό</w:t>
      </w:r>
      <w:r>
        <w:rPr>
          <w:rFonts w:eastAsia="Times New Roman" w:cs="Times New Roman"/>
          <w:szCs w:val="24"/>
        </w:rPr>
        <w:t>τι θυμάμαι την αείμνηστη Άννα Συνοδινού. Σκεφτείτε, μετά τη Μεταπολίτευση, οι ηθοποιοί δεν είχαν ιατροφαρμακευτική περίθαλψη. Ιερά τέρατα του θεάτρου, που οι μισθοί δεν ήταν των περιόδων ευημερίας, έψαχναν να βρουν κανέναν γνωστό Υπουργό Υγείας, ώστε να έχ</w:t>
      </w:r>
      <w:r>
        <w:rPr>
          <w:rFonts w:eastAsia="Times New Roman" w:cs="Times New Roman"/>
          <w:szCs w:val="24"/>
        </w:rPr>
        <w:t xml:space="preserve">ουν περίθαλψη σε βαριές αρρώστιες. </w:t>
      </w:r>
    </w:p>
    <w:p w14:paraId="356C813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Ομολογώ, κύριε Σκουρολιάκο, ότι εξεπλάγην που είπατε για τα 7 ευρώ την παράσταση. Εάν λάβετε υπόψη σας ότι το ανώτερο είναι επτά παραστάσεις τη βδομάδα, μιλάμε για ένα πενηντάρι την εβδομάδα. Άρα, μιλάμε για 200 ευρώ τον</w:t>
      </w:r>
      <w:r>
        <w:rPr>
          <w:rFonts w:eastAsia="Times New Roman" w:cs="Times New Roman"/>
          <w:szCs w:val="24"/>
        </w:rPr>
        <w:t xml:space="preserve"> μήνα. </w:t>
      </w:r>
    </w:p>
    <w:p w14:paraId="356C813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Και λιγότερα. Δεν κάνουν ούτε πέντε παραστάσεις. </w:t>
      </w:r>
    </w:p>
    <w:p w14:paraId="356C813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Εγώ, πέραν των άλλων, αντιλαμβάνομαι ότι έχετε την ευαισθησία σε αυτά. Φωνάξτε όλους τους υπεύθυνους των πολιτιστικών των κομμάτων μ</w:t>
      </w:r>
      <w:r>
        <w:rPr>
          <w:rFonts w:eastAsia="Times New Roman" w:cs="Times New Roman"/>
          <w:szCs w:val="24"/>
        </w:rPr>
        <w:t>αζί και καθίστε να βρούμε μια λύση. Είναι εξευτελισμός. Και πείτε το με το όνομά του</w:t>
      </w:r>
      <w:r>
        <w:rPr>
          <w:rFonts w:eastAsia="Times New Roman" w:cs="Times New Roman"/>
          <w:szCs w:val="24"/>
        </w:rPr>
        <w:t>, α</w:t>
      </w:r>
      <w:r>
        <w:rPr>
          <w:rFonts w:eastAsia="Times New Roman" w:cs="Times New Roman"/>
          <w:szCs w:val="24"/>
        </w:rPr>
        <w:t xml:space="preserve">ν όχι μονοπώλιο, ολιγοπώλιο υπάρχει πια στον χώρο του θεάτρου. Υπάρχει επιχειρηματίας, που έχει δέκα πέντε θέατρα. Ολιγοπώλιο είναι. </w:t>
      </w:r>
    </w:p>
    <w:p w14:paraId="356C813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Συγγνώμη για την παρέμβαση. Απλώς, </w:t>
      </w:r>
      <w:r>
        <w:rPr>
          <w:rFonts w:eastAsia="Times New Roman" w:cs="Times New Roman"/>
          <w:szCs w:val="24"/>
        </w:rPr>
        <w:t xml:space="preserve">ενώνω τη φωνή μου με του Πάνου. </w:t>
      </w:r>
    </w:p>
    <w:p w14:paraId="356C813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Κύριε Πρόεδρε, νομίζω ότι αυτή είναι η έννοια του κοινοβουλευτικού ελέγχου, δηλαδή, από διαφορετικές πλευρές να μπορούμε να επισημαίνουμε τομείς, που ίσως να μπορεί να γίνει κάτι. </w:t>
      </w:r>
    </w:p>
    <w:p w14:paraId="356C813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Προς επίρρωση αυτών που λέτε, δέχομαι αυτήν την περίοδο πολλούς εκπροσώπους</w:t>
      </w:r>
      <w:r>
        <w:rPr>
          <w:rFonts w:eastAsia="Times New Roman" w:cs="Times New Roman"/>
          <w:szCs w:val="24"/>
        </w:rPr>
        <w:t xml:space="preserve"> καλλιτεχνών, όχι μόνο ηθοποιούς. Έχουν κι ένα μείζον ζήτημα με τα συνταξιοδοτικά τους. Διότι φανταστείτε, με αυτήν την εργασιακή ζωή, πώς να έχεις τα αντίστοιχα ένσημα. Και πράγματι, είναι ένα από τα προβλήματα, που προσπαθούμε να δούμε πως θα τα αντιμετω</w:t>
      </w:r>
      <w:r>
        <w:rPr>
          <w:rFonts w:eastAsia="Times New Roman" w:cs="Times New Roman"/>
          <w:szCs w:val="24"/>
        </w:rPr>
        <w:t xml:space="preserve">πίσουμε. </w:t>
      </w:r>
    </w:p>
    <w:p w14:paraId="356C813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Επί του προκειμένου, ως προς το να συναφθεί συλλογική σύμβαση εργασίας, δεν μπορούμε να ασκήσουμε άλλη πίεση από αυτήν που έχουμε ήδη ασκήσει. Αυτά που είπα προηγουμένως, στο πλαίσιο της γενικότερης ανταλλαγής απόψεων με τον Πρόεδρο, δεν ήταν ότι θα περιμέ</w:t>
      </w:r>
      <w:r>
        <w:rPr>
          <w:rFonts w:eastAsia="Times New Roman" w:cs="Times New Roman"/>
          <w:szCs w:val="24"/>
        </w:rPr>
        <w:t xml:space="preserve">νουμε να αλλάξει η κοινωνική Ευρώπη. Τον Σεπτέμβριο και τον Οκτώβριο έχουμε τη διαπραγμάτευση. Εκεί θα προωθήσουμε άμεσα μέτρα, που ελπίζουμε ότι θα μπορέσουν να ξαναφέρουν στην κύτη των διαπραγματεύσεων όλους τους κλάδους των εργαζομένων. </w:t>
      </w:r>
    </w:p>
    <w:p w14:paraId="356C813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Το αίτημα αυτό,</w:t>
      </w:r>
      <w:r>
        <w:rPr>
          <w:rFonts w:eastAsia="Times New Roman" w:cs="Times New Roman"/>
          <w:szCs w:val="24"/>
        </w:rPr>
        <w:t xml:space="preserve"> να καθορίσω με απόφασή μου κατώτατη αμοιβή, το πήρα. Είναι σε ισχύ οι συγκεκριμένες αυτές διατάξεις του 68, ενόψει της μνημονιακής νομοθεσίας.</w:t>
      </w:r>
    </w:p>
    <w:p w14:paraId="356C813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Σε κάθε περίπτωση όμως, πώς θα ήταν πολιτικά συμβατή η θέση μας, που θέλουμε να επιστρέψουν όλα τα θέματα που αφ</w:t>
      </w:r>
      <w:r>
        <w:rPr>
          <w:rFonts w:eastAsia="Times New Roman" w:cs="Times New Roman"/>
          <w:szCs w:val="24"/>
        </w:rPr>
        <w:t>ορούν μισθούς στη συλλογική διαπραγμάτευση, με προεξάρχον ζήτημα, ο ελάχιστος μισθός να είναι αντικείμενο της Εθνικής Γενικής Συλλογικής Σύμβασης Εργασίας και από την άλλη μεριά, εγώ, με δική μου απόφαση, να όριζα κατώτατες αμοιβές; Δεν θα υπήρχε μια προφα</w:t>
      </w:r>
      <w:r>
        <w:rPr>
          <w:rFonts w:eastAsia="Times New Roman" w:cs="Times New Roman"/>
          <w:szCs w:val="24"/>
        </w:rPr>
        <w:t>νή</w:t>
      </w:r>
      <w:r>
        <w:rPr>
          <w:rFonts w:eastAsia="Times New Roman" w:cs="Times New Roman"/>
          <w:szCs w:val="24"/>
        </w:rPr>
        <w:t>ς</w:t>
      </w:r>
      <w:r>
        <w:rPr>
          <w:rFonts w:eastAsia="Times New Roman" w:cs="Times New Roman"/>
          <w:szCs w:val="24"/>
        </w:rPr>
        <w:t>, εγγενή</w:t>
      </w:r>
      <w:r>
        <w:rPr>
          <w:rFonts w:eastAsia="Times New Roman" w:cs="Times New Roman"/>
          <w:szCs w:val="24"/>
        </w:rPr>
        <w:t>ς</w:t>
      </w:r>
      <w:r>
        <w:rPr>
          <w:rFonts w:eastAsia="Times New Roman" w:cs="Times New Roman"/>
          <w:szCs w:val="24"/>
        </w:rPr>
        <w:t xml:space="preserve"> αντίθεση σε αυτό που είναι στρατηγική μας επιλογή και ένας από τους βασικούς μας στόχους στης διαπραγμάτευση, να γυρίσει ο μισθός στη συλλογική διαπραγμάτευση, και από την άλλη μεριά, να έκανα αυτό που ζητούν οι δανειστές, να είναι το Υπουργεί</w:t>
      </w:r>
      <w:r>
        <w:rPr>
          <w:rFonts w:eastAsia="Times New Roman" w:cs="Times New Roman"/>
          <w:szCs w:val="24"/>
        </w:rPr>
        <w:t xml:space="preserve">ο Εργασίας, που θα καθορίζει τις αμοιβές; Προσωπικά, νομίζω δεν μπορούσα να το κάνω αυτό. </w:t>
      </w:r>
    </w:p>
    <w:p w14:paraId="356C813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Ως προς το ζήτημα, τώρα, των ελέγχων, αυτό είναι μέγα θέμα. Δεν είχα ξανακούσει αυτό που είπατε, ότι αυτοδιαλύθηκαν και συνεχίζουν να εισπράττουν. Αυτό ενδεχομένως ν</w:t>
      </w:r>
      <w:r>
        <w:rPr>
          <w:rFonts w:eastAsia="Times New Roman" w:cs="Times New Roman"/>
          <w:szCs w:val="24"/>
        </w:rPr>
        <w:t>α είναι και ποινικό αδίκημα. Είναι αρμοδιότητα δική μας και ως προς…</w:t>
      </w:r>
    </w:p>
    <w:p w14:paraId="356C813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Εικονικά συμβόλαια…</w:t>
      </w:r>
    </w:p>
    <w:p w14:paraId="356C813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Σύμφωνοι, ναι. </w:t>
      </w:r>
    </w:p>
    <w:p w14:paraId="356C813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Εγώ σε αυτές τις περιπτώσε</w:t>
      </w:r>
      <w:r>
        <w:rPr>
          <w:rFonts w:eastAsia="Times New Roman" w:cs="Times New Roman"/>
          <w:szCs w:val="24"/>
        </w:rPr>
        <w:t>ις –και νομίζω όλες οι πτέρυγες της Βουλής- πιστεύω ότι πρέπει να είμαστε αμείλικτοι. Δεν είναι δυνατόν να υπάρχουν επιχειρηματίες, που να θησαυρίζουν και να υπάρχουν καλλιτέχνες –και μάλιστα καλλιτέχνες, που είναι εργαζόμενοι και έχουν επίσης αυτό το θείο</w:t>
      </w:r>
      <w:r>
        <w:rPr>
          <w:rFonts w:eastAsia="Times New Roman" w:cs="Times New Roman"/>
          <w:szCs w:val="24"/>
        </w:rPr>
        <w:t xml:space="preserve"> ταλέντο- που να δυστυχούν. </w:t>
      </w:r>
    </w:p>
    <w:p w14:paraId="356C813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εάν έχουμε συγκεκριμένες καταγγελίες, ακόμα κι αν δεν είναι επώνυμες, και μέσω των ελεγκτικών μηχανισμών που έχουμε και μέσω του ελέγχου των ροών χρηματοδότησης, δεσμεύομαι απολύτως ότι θα είναι προτεραιότητα στους </w:t>
      </w:r>
      <w:r>
        <w:rPr>
          <w:rFonts w:eastAsia="Times New Roman" w:cs="Times New Roman"/>
          <w:szCs w:val="24"/>
        </w:rPr>
        <w:t xml:space="preserve">ελέγχους μας. Άτυπα αν υπάρχουν, ας μου μεταφερθούν. </w:t>
      </w:r>
    </w:p>
    <w:p w14:paraId="356C813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Αντιλαμβάνομαι ότι υπάρχει μια τρομοκρατία στους χώρους εργασίας. </w:t>
      </w:r>
      <w:r>
        <w:rPr>
          <w:rFonts w:eastAsia="Times New Roman" w:cs="Times New Roman"/>
          <w:szCs w:val="24"/>
          <w:lang w:val="en-US"/>
        </w:rPr>
        <w:t>K</w:t>
      </w:r>
      <w:r>
        <w:rPr>
          <w:rFonts w:eastAsia="Times New Roman" w:cs="Times New Roman"/>
          <w:szCs w:val="24"/>
        </w:rPr>
        <w:t>αι άτυπα</w:t>
      </w:r>
      <w:r>
        <w:rPr>
          <w:rFonts w:eastAsia="Times New Roman" w:cs="Times New Roman"/>
          <w:szCs w:val="24"/>
        </w:rPr>
        <w:t>,</w:t>
      </w:r>
      <w:r>
        <w:rPr>
          <w:rFonts w:eastAsia="Times New Roman" w:cs="Times New Roman"/>
          <w:szCs w:val="24"/>
        </w:rPr>
        <w:t xml:space="preserve"> όποιος έχει συγκεκριμένα πράγματα να μου πει, με χαρά θα τον δω στο γραφείο μου. </w:t>
      </w:r>
    </w:p>
    <w:p w14:paraId="356C813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Νομίζω ότι</w:t>
      </w:r>
      <w:r>
        <w:rPr>
          <w:rFonts w:eastAsia="Times New Roman" w:cs="Times New Roman"/>
          <w:szCs w:val="24"/>
        </w:rPr>
        <w:t xml:space="preserve"> κάτι βγήκε.</w:t>
      </w:r>
    </w:p>
    <w:p w14:paraId="356C814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Κλείνουμε τον κύκλο των επικαίρων ερωτήσεων προς τον κ. Κατρούγκαλο με τη δεύτερη σημερινή ερώτηση του Βουλευτή του Κομμουνιστικού Κόμματος Ελλάδας κ. Χρήστου Κατσώτη. </w:t>
      </w:r>
    </w:p>
    <w:p w14:paraId="356C814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έκτη </w:t>
      </w:r>
      <w:r>
        <w:rPr>
          <w:rFonts w:eastAsia="Times New Roman" w:cs="Times New Roman"/>
          <w:szCs w:val="24"/>
        </w:rPr>
        <w:t xml:space="preserve">με αριθμό 1159/19-7-2016 </w:t>
      </w:r>
      <w:r>
        <w:rPr>
          <w:rFonts w:eastAsia="Times New Roman" w:cs="Times New Roman"/>
          <w:szCs w:val="24"/>
        </w:rPr>
        <w:t>επίκαιρη ερώτηση δευτέρου κύκλου του</w:t>
      </w:r>
      <w:r>
        <w:rPr>
          <w:rFonts w:eastAsia="Times New Roman" w:cs="Times New Roman"/>
          <w:szCs w:val="24"/>
        </w:rPr>
        <w:t xml:space="preserve"> Βουλευτή Β΄ Αθηνών του Κομμουνιστικού Κόμματος Ελλάδας κ. </w:t>
      </w:r>
      <w:r>
        <w:rPr>
          <w:rFonts w:eastAsia="Times New Roman" w:cs="Times New Roman"/>
          <w:bCs/>
          <w:szCs w:val="24"/>
        </w:rPr>
        <w:t>Χρήστου Κατσώτη</w:t>
      </w:r>
      <w:r>
        <w:rPr>
          <w:rFonts w:eastAsia="Times New Roman" w:cs="Times New Roman"/>
          <w:szCs w:val="24"/>
        </w:rPr>
        <w:t xml:space="preserve"> προς τον Υπουργό</w:t>
      </w:r>
      <w:r>
        <w:rPr>
          <w:rFonts w:eastAsia="Times New Roman" w:cs="Times New Roman"/>
          <w:bCs/>
          <w:szCs w:val="24"/>
        </w:rPr>
        <w:t xml:space="preserve"> Εργασίας, Κοινωνικής Ασφάλισης και Κοινωνικής Αλληλεγγύης, </w:t>
      </w:r>
      <w:r>
        <w:rPr>
          <w:rFonts w:eastAsia="Times New Roman" w:cs="Times New Roman"/>
          <w:szCs w:val="24"/>
        </w:rPr>
        <w:t>σχετικά με την εφαρμογή των Συλλογικών Συμβάσεων Εργασίας για τους εργαζομένους στα ξενοδοχεία της χώρας.</w:t>
      </w:r>
    </w:p>
    <w:p w14:paraId="356C814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Ορίστε, κύριε Κατσώτη, έχετε τον λόγο.</w:t>
      </w:r>
    </w:p>
    <w:p w14:paraId="356C814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356C814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Αναφερθήκαμε προηγουμένως στην Ευρωπαϊκή Ένωση, κατά πόσον είναι κοινωνική κ.λπ.. Οι αποφάσεις της είναι αντεργατικές. Όσες αποφάσεις υλοποιήθηκαν μέχρι τώρα</w:t>
      </w:r>
      <w:r>
        <w:rPr>
          <w:rFonts w:eastAsia="Times New Roman" w:cs="Times New Roman"/>
          <w:szCs w:val="24"/>
        </w:rPr>
        <w:t>,</w:t>
      </w:r>
      <w:r>
        <w:rPr>
          <w:rFonts w:eastAsia="Times New Roman" w:cs="Times New Roman"/>
          <w:szCs w:val="24"/>
        </w:rPr>
        <w:t xml:space="preserve"> είχαν επώδυνε</w:t>
      </w:r>
      <w:r>
        <w:rPr>
          <w:rFonts w:eastAsia="Times New Roman" w:cs="Times New Roman"/>
          <w:szCs w:val="24"/>
        </w:rPr>
        <w:t xml:space="preserve">ς και οδυνηρές συνέπειες για τους ίδιους τους εργαζόμενους και το λαό. Οι συνολικές ανατροπές που επήλθαν, καθώς και στις συλλογικές διαπραγματεύσεις στο αντικείμενο που αυτές είχαν, στην υποχρεωτικότητα για όλους </w:t>
      </w:r>
      <w:r>
        <w:rPr>
          <w:rFonts w:eastAsia="Times New Roman" w:cs="Times New Roman"/>
          <w:szCs w:val="24"/>
        </w:rPr>
        <w:lastRenderedPageBreak/>
        <w:t>τους εργαζόμενους, στον αντίστοιχο κλάδο τ</w:t>
      </w:r>
      <w:r>
        <w:rPr>
          <w:rFonts w:eastAsia="Times New Roman" w:cs="Times New Roman"/>
          <w:szCs w:val="24"/>
        </w:rPr>
        <w:t>ης οικονομίας, συνεχίζονται και με την Κυβέρνησ</w:t>
      </w:r>
      <w:r>
        <w:rPr>
          <w:rFonts w:eastAsia="Times New Roman" w:cs="Times New Roman"/>
          <w:szCs w:val="24"/>
        </w:rPr>
        <w:t>ή</w:t>
      </w:r>
      <w:r>
        <w:rPr>
          <w:rFonts w:eastAsia="Times New Roman" w:cs="Times New Roman"/>
          <w:szCs w:val="24"/>
        </w:rPr>
        <w:t xml:space="preserve"> σας, κύριε Υπουργέ, και εδώ είναι το μεγαλύτερο πρόβλημα που υπάρχει και αναδεικνύεται και από την προηγούμενη ερώτηση.</w:t>
      </w:r>
    </w:p>
    <w:p w14:paraId="356C814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Η δέσμευσή σας να συνεχίσετε την υλοποίηση του ίδιου πλαισίου που διαμορφώθηκε με το δε</w:t>
      </w:r>
      <w:r>
        <w:rPr>
          <w:rFonts w:eastAsia="Times New Roman" w:cs="Times New Roman"/>
          <w:szCs w:val="24"/>
        </w:rPr>
        <w:t>ύτερο μνημόνιο, τον ν.4093/2012, καθώς και με τον ν.4046/2012, διαμόρφωσε συνθήκες ζούγκλας σε όλους τους κλάδους, ανέτρεψε όρους αμοιβής και εργασίας της πλειοψηφίας των εργαζομένων.</w:t>
      </w:r>
    </w:p>
    <w:p w14:paraId="356C814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Τώρα τι γίνεται; Πώς εφαρμόζεται η σύμβαση; Στοιχεία που έχουμε</w:t>
      </w:r>
      <w:r>
        <w:rPr>
          <w:rFonts w:eastAsia="Times New Roman" w:cs="Times New Roman"/>
          <w:szCs w:val="24"/>
        </w:rPr>
        <w:t>,</w:t>
      </w:r>
      <w:r>
        <w:rPr>
          <w:rFonts w:eastAsia="Times New Roman" w:cs="Times New Roman"/>
          <w:szCs w:val="24"/>
        </w:rPr>
        <w:t xml:space="preserve"> δείχνου</w:t>
      </w:r>
      <w:r>
        <w:rPr>
          <w:rFonts w:eastAsia="Times New Roman" w:cs="Times New Roman"/>
          <w:szCs w:val="24"/>
        </w:rPr>
        <w:t>ν –λέω για την Αττική, για παράδειγμα- ότι από τα τόσα ξενοδοχεία που υπάρχουν –και μιλάμε για αρκετά ξενοδοχεία- εφαρμόζεται η σύμβαση στα δεκαπέντε ξενοδοχεία, που υπάρχουν και επιχειρησιακά σωματεία, στα τέσσερα που έχουν και επιχειρησιακές συμβάσεις κα</w:t>
      </w:r>
      <w:r>
        <w:rPr>
          <w:rFonts w:eastAsia="Times New Roman" w:cs="Times New Roman"/>
          <w:szCs w:val="24"/>
        </w:rPr>
        <w:t>ι στα πέντε</w:t>
      </w:r>
      <w:r>
        <w:rPr>
          <w:rFonts w:eastAsia="Times New Roman" w:cs="Times New Roman"/>
          <w:szCs w:val="24"/>
        </w:rPr>
        <w:t>,</w:t>
      </w:r>
      <w:r>
        <w:rPr>
          <w:rFonts w:eastAsia="Times New Roman" w:cs="Times New Roman"/>
          <w:szCs w:val="24"/>
        </w:rPr>
        <w:t xml:space="preserve"> που εφαρμόζεται κάτω από την καθημερινή παρέμβαση του συνδικάτου. Στα τριακόσια ενενήντα, κύριε Υπουργέ, η σύμβαση δεν εφαρμόζεται.</w:t>
      </w:r>
    </w:p>
    <w:p w14:paraId="356C814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ενώσεις προσώπων, οι οποίες είναι πλειοψηφία. Και είμαι βέβαιος ότι έχετε γνώση μιας μελέτης του ΟΜΕΔ, η</w:t>
      </w:r>
      <w:r>
        <w:rPr>
          <w:rFonts w:eastAsia="Times New Roman" w:cs="Times New Roman"/>
          <w:szCs w:val="24"/>
        </w:rPr>
        <w:t xml:space="preserve"> οποία τι λέει, κύριε Υπουργέ; Γιατί είναι σοβαρά τα ζητήματα. Λέει ότι το 86</w:t>
      </w:r>
      <w:r>
        <w:rPr>
          <w:rFonts w:eastAsia="Times New Roman" w:cs="Times New Roman"/>
          <w:szCs w:val="24"/>
        </w:rPr>
        <w:t>,</w:t>
      </w:r>
      <w:r>
        <w:rPr>
          <w:rFonts w:eastAsia="Times New Roman" w:cs="Times New Roman"/>
          <w:szCs w:val="24"/>
        </w:rPr>
        <w:t>3% των επιχειρησιακών συμβάσεων είναι με ενώσεις προσώπων, οι οποίες έγιναν τώρα από το 2012 και μετά. Το 83,4% είναι με ενώσεις προσώπων. Αυτές, κύριε Υπουργέ, στα ξενοδοχεία εί</w:t>
      </w:r>
      <w:r>
        <w:rPr>
          <w:rFonts w:eastAsia="Times New Roman" w:cs="Times New Roman"/>
          <w:szCs w:val="24"/>
        </w:rPr>
        <w:t>ναι το 19,8%.</w:t>
      </w:r>
    </w:p>
    <w:p w14:paraId="356C814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Καταλαβαίνετε, λοιπόν, ότι εδώ έχουν ανατρέψει τα πάντα και είναι καθαρό ότι η πλειοψηφία αυτών των συμβάσεων, το 66,8%, έχουν μείωση των αμοιβών των εργαζομένων, αλλά και των όρων δουλειάς των εργαζομένων. Το 19% προβλέπει ρητή, ευθεία μείωσ</w:t>
      </w:r>
      <w:r>
        <w:rPr>
          <w:rFonts w:eastAsia="Times New Roman" w:cs="Times New Roman"/>
          <w:szCs w:val="24"/>
        </w:rPr>
        <w:t xml:space="preserve">η και το 47,8%, κύριε Υπουργέ, προβλέπει προσαρμογή στα όρια της εθνικής συλλογικής σύμβασης εργασίας. Δηλαδή, ενώ υπάρχει κλαδική, οι εργαζόμενοι αμείβονται με 586 ευρώ κατώτερο μισθό ή 510 ευρώ οι εργαζόμενοι που είναι κάτω των 25 ετών. </w:t>
      </w:r>
    </w:p>
    <w:p w14:paraId="356C814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Αυτή, λοιπόν, εί</w:t>
      </w:r>
      <w:r>
        <w:rPr>
          <w:rFonts w:eastAsia="Times New Roman" w:cs="Times New Roman"/>
          <w:szCs w:val="24"/>
        </w:rPr>
        <w:t>ναι μια κατάσταση</w:t>
      </w:r>
      <w:r>
        <w:rPr>
          <w:rFonts w:eastAsia="Times New Roman" w:cs="Times New Roman"/>
          <w:szCs w:val="24"/>
        </w:rPr>
        <w:t>,</w:t>
      </w:r>
      <w:r>
        <w:rPr>
          <w:rFonts w:eastAsia="Times New Roman" w:cs="Times New Roman"/>
          <w:szCs w:val="24"/>
        </w:rPr>
        <w:t xml:space="preserve"> που υπάρχει στον τουρισμό, στον οποίο δεν έχει υπάρξει κρίση, δεν έχει γνωρίσει κρίση. Έχουμε ρεκόρ κάθε χρόνο, καινούριο ρεκόρ</w:t>
      </w:r>
      <w:r>
        <w:rPr>
          <w:rFonts w:eastAsia="Times New Roman" w:cs="Times New Roman"/>
          <w:szCs w:val="24"/>
        </w:rPr>
        <w:t>,</w:t>
      </w:r>
      <w:r>
        <w:rPr>
          <w:rFonts w:eastAsia="Times New Roman" w:cs="Times New Roman"/>
          <w:szCs w:val="24"/>
        </w:rPr>
        <w:t xml:space="preserve"> από χρονιά σε χρονιά</w:t>
      </w:r>
      <w:r>
        <w:rPr>
          <w:rFonts w:eastAsia="Times New Roman" w:cs="Times New Roman"/>
          <w:szCs w:val="24"/>
        </w:rPr>
        <w:t>,</w:t>
      </w:r>
      <w:r>
        <w:rPr>
          <w:rFonts w:eastAsia="Times New Roman" w:cs="Times New Roman"/>
          <w:szCs w:val="24"/>
        </w:rPr>
        <w:t xml:space="preserve"> και με αφίξεις </w:t>
      </w:r>
      <w:r>
        <w:rPr>
          <w:rFonts w:eastAsia="Times New Roman" w:cs="Times New Roman"/>
          <w:szCs w:val="24"/>
        </w:rPr>
        <w:lastRenderedPageBreak/>
        <w:t>τουριστών και με τζίρο και κέρδη κι όμως, οι εργαζόμενοι ζουν με λιγότερες αμοιβές, με πολύ χειρότερες συνθήκες δουλειάς.</w:t>
      </w:r>
    </w:p>
    <w:p w14:paraId="356C814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Θέλω να αναφέρω το τελευταίο, κύριε Υπουργέ, γιατί έχουμε κάνει ήδη μια ερώτηση: Οι εποχικά εργαζόμενοι σε στάβλους δι</w:t>
      </w:r>
      <w:r>
        <w:rPr>
          <w:rFonts w:eastAsia="Times New Roman" w:cs="Times New Roman"/>
          <w:szCs w:val="24"/>
        </w:rPr>
        <w:t>αμένουν, όπως και αυτοί που κάνουν πρακτική άσκηση. Αν θα πάτε στη Μύκονο, τους έχουν σε κοντέινερ, διαμένουν εκεί και οι εργαζόμενοι μαθητές, αλλά και αυτοί που δουλεύουν εποχικά στο νησί. Το ίδιο συμβαίνει και στα Επτάνησα, το ίδιο στη Ρόδο κ.λπ.. Μιλάμε</w:t>
      </w:r>
      <w:r>
        <w:rPr>
          <w:rFonts w:eastAsia="Times New Roman" w:cs="Times New Roman"/>
          <w:szCs w:val="24"/>
        </w:rPr>
        <w:t xml:space="preserve"> για μια τραγωδία. Και, βέβαια, έλεγχος δεν υπάρχει πουθενά. </w:t>
      </w:r>
    </w:p>
    <w:p w14:paraId="356C814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Τι θα κάνετε γι</w:t>
      </w:r>
      <w:r>
        <w:rPr>
          <w:rFonts w:eastAsia="Times New Roman" w:cs="Times New Roman"/>
          <w:szCs w:val="24"/>
        </w:rPr>
        <w:t>’</w:t>
      </w:r>
      <w:r>
        <w:rPr>
          <w:rFonts w:eastAsia="Times New Roman" w:cs="Times New Roman"/>
          <w:szCs w:val="24"/>
        </w:rPr>
        <w:t xml:space="preserve"> αυτά, κύριε Υπουργέ; Θα καταργήσετε αυτόν τον νόμο που υπάρχει, που ουσιαστικά καταργεί τις συλλογικές συμβάσεις εργασίας; Είναι η καθολική απαίτηση των εργαζομένων.</w:t>
      </w:r>
    </w:p>
    <w:p w14:paraId="356C814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lang w:val="en-US"/>
        </w:rPr>
        <w:t>M</w:t>
      </w:r>
      <w:r>
        <w:rPr>
          <w:rFonts w:eastAsia="Times New Roman" w:cs="Times New Roman"/>
          <w:szCs w:val="24"/>
        </w:rPr>
        <w:t>ε βάση μελ</w:t>
      </w:r>
      <w:r>
        <w:rPr>
          <w:rFonts w:eastAsia="Times New Roman" w:cs="Times New Roman"/>
          <w:szCs w:val="24"/>
        </w:rPr>
        <w:t>έτη του ΙΝΕ της ΓΣΕΕ, που έκανε η «</w:t>
      </w:r>
      <w:r>
        <w:rPr>
          <w:rFonts w:eastAsia="Times New Roman" w:cs="Times New Roman"/>
          <w:szCs w:val="24"/>
          <w:lang w:val="en-US"/>
        </w:rPr>
        <w:t>Metron</w:t>
      </w:r>
      <w:r>
        <w:rPr>
          <w:rFonts w:eastAsia="Times New Roman" w:cs="Times New Roman"/>
          <w:szCs w:val="24"/>
        </w:rPr>
        <w:t xml:space="preserve"> </w:t>
      </w:r>
      <w:r>
        <w:rPr>
          <w:rFonts w:eastAsia="Times New Roman" w:cs="Times New Roman"/>
          <w:szCs w:val="24"/>
          <w:lang w:val="en-US"/>
        </w:rPr>
        <w:t>Analysis</w:t>
      </w:r>
      <w:r>
        <w:rPr>
          <w:rFonts w:eastAsia="Times New Roman" w:cs="Times New Roman"/>
          <w:szCs w:val="24"/>
        </w:rPr>
        <w:t>», η πλειοψηφία των εργαζόμενων –άσχετα σε ποιο κόμμα ανήκουν- λένε ότι πρέπει να επανέλθει ο θεσμός της συλλογικής σύμβασης εργασίας και η υποχρεωτικότητά της.</w:t>
      </w:r>
    </w:p>
    <w:p w14:paraId="356C814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Τα υπόλοιπα </w:t>
      </w:r>
      <w:r>
        <w:rPr>
          <w:rFonts w:eastAsia="Times New Roman" w:cs="Times New Roman"/>
          <w:szCs w:val="24"/>
        </w:rPr>
        <w:t xml:space="preserve">θα τα πείτε στη δευτερολογία σας. </w:t>
      </w:r>
    </w:p>
    <w:p w14:paraId="356C814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356C814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Οι έλεγχοι που διενεργεί το Σώμα Επιθεώρησης Εργασίας επιβεβαιώνουν αυτή την εικόνα. Όμως, χρειαζ</w:t>
      </w:r>
      <w:r>
        <w:rPr>
          <w:rFonts w:eastAsia="Times New Roman" w:cs="Times New Roman"/>
          <w:szCs w:val="24"/>
        </w:rPr>
        <w:t>όμαστε βοήθεια</w:t>
      </w:r>
      <w:r>
        <w:rPr>
          <w:rFonts w:eastAsia="Times New Roman" w:cs="Times New Roman"/>
          <w:szCs w:val="24"/>
        </w:rPr>
        <w:t>,</w:t>
      </w:r>
      <w:r>
        <w:rPr>
          <w:rFonts w:eastAsia="Times New Roman" w:cs="Times New Roman"/>
          <w:szCs w:val="24"/>
        </w:rPr>
        <w:t xml:space="preserve"> ακριβώς γιατί είναι υποστελεχωμένο το Σώμα Επιθεώρησης Εργασίας. </w:t>
      </w:r>
    </w:p>
    <w:p w14:paraId="356C815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Να συγκεκριμενοποιήσετε αυτά που είπατε για το κοντέινερ στη Μύκονο και θα φροντίσω μέσα σε αυτή την εβδομάδα να γίνει ο σχετικός έλεγχος. Όπως ξέρετε, κάθε φορά που έχουμε σ</w:t>
      </w:r>
      <w:r>
        <w:rPr>
          <w:rFonts w:eastAsia="Times New Roman" w:cs="Times New Roman"/>
          <w:szCs w:val="24"/>
        </w:rPr>
        <w:t xml:space="preserve">υγκεκριμένες καταγγελίες, προσπαθούμε να τις ελέγχουμε. </w:t>
      </w:r>
    </w:p>
    <w:p w14:paraId="356C815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Το ουσιώδες, όμως, είναι αυτό που είπατε, ότι το θεσμικό πλαίσιο που είχε διαμορφωθεί την προηγούμενη πενταετία</w:t>
      </w:r>
      <w:r>
        <w:rPr>
          <w:rFonts w:eastAsia="Times New Roman" w:cs="Times New Roman"/>
          <w:szCs w:val="24"/>
        </w:rPr>
        <w:t>,</w:t>
      </w:r>
      <w:r>
        <w:rPr>
          <w:rFonts w:eastAsia="Times New Roman" w:cs="Times New Roman"/>
          <w:szCs w:val="24"/>
        </w:rPr>
        <w:t xml:space="preserve"> ουσιαστικά επιτρέπει σε ενώσεις προσώπων</w:t>
      </w:r>
      <w:r>
        <w:rPr>
          <w:rFonts w:eastAsia="Times New Roman" w:cs="Times New Roman"/>
          <w:szCs w:val="24"/>
        </w:rPr>
        <w:t>,</w:t>
      </w:r>
      <w:r>
        <w:rPr>
          <w:rFonts w:eastAsia="Times New Roman" w:cs="Times New Roman"/>
          <w:szCs w:val="24"/>
        </w:rPr>
        <w:t xml:space="preserve"> που πολλές φορές είναι εργοδοτικής </w:t>
      </w:r>
      <w:r>
        <w:rPr>
          <w:rFonts w:eastAsia="Times New Roman" w:cs="Times New Roman"/>
          <w:szCs w:val="24"/>
        </w:rPr>
        <w:lastRenderedPageBreak/>
        <w:t>κατασκευή</w:t>
      </w:r>
      <w:r>
        <w:rPr>
          <w:rFonts w:eastAsia="Times New Roman" w:cs="Times New Roman"/>
          <w:szCs w:val="24"/>
        </w:rPr>
        <w:t>ς και πατέντας</w:t>
      </w:r>
      <w:r>
        <w:rPr>
          <w:rFonts w:eastAsia="Times New Roman" w:cs="Times New Roman"/>
          <w:szCs w:val="24"/>
        </w:rPr>
        <w:t>,</w:t>
      </w:r>
      <w:r>
        <w:rPr>
          <w:rFonts w:eastAsia="Times New Roman" w:cs="Times New Roman"/>
          <w:szCs w:val="24"/>
        </w:rPr>
        <w:t xml:space="preserve"> να μπορούν να εισάγουν εξαιρέσεις από την ισχύουσα κλαδική, ακόμα και όταν υπάρχει και δεν έχει καταργηθεί, όπως στην περίπτωση των ξενοδοχείων. </w:t>
      </w:r>
    </w:p>
    <w:p w14:paraId="356C815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Εδώ να ξέρετε ότι ακόμα και ο ΣΕΤΕ είναι υπέρ ενός βασικού θέματος που θα διαπραγματευτούμε </w:t>
      </w:r>
      <w:r>
        <w:rPr>
          <w:rFonts w:eastAsia="Times New Roman" w:cs="Times New Roman"/>
          <w:szCs w:val="24"/>
        </w:rPr>
        <w:t>τον Σεπτέμβριο, της επεκτασιμότητας των κλαδικών, για τον απλό λόγο</w:t>
      </w:r>
      <w:r>
        <w:rPr>
          <w:rFonts w:eastAsia="Times New Roman" w:cs="Times New Roman"/>
          <w:szCs w:val="24"/>
        </w:rPr>
        <w:t>,</w:t>
      </w:r>
      <w:r>
        <w:rPr>
          <w:rFonts w:eastAsia="Times New Roman" w:cs="Times New Roman"/>
          <w:szCs w:val="24"/>
        </w:rPr>
        <w:t xml:space="preserve"> ότι δημιουργείται καθεστώς αθέμιτου ανταγωνισμού, όταν μια μερίδα ξενοδοχείων εφαρμόζει κλαδικές συμβάσεις εργασίας, που έχουν ανώτερους όρους αμοιβής και άλλοι εργοδότες εφαρμόζουν άλλα </w:t>
      </w:r>
      <w:r>
        <w:rPr>
          <w:rFonts w:eastAsia="Times New Roman" w:cs="Times New Roman"/>
          <w:szCs w:val="24"/>
        </w:rPr>
        <w:t>πράγματα. Είναι από τις λίγες περιπτώσεις</w:t>
      </w:r>
      <w:r>
        <w:rPr>
          <w:rFonts w:eastAsia="Times New Roman" w:cs="Times New Roman"/>
          <w:szCs w:val="24"/>
        </w:rPr>
        <w:t>,</w:t>
      </w:r>
      <w:r>
        <w:rPr>
          <w:rFonts w:eastAsia="Times New Roman" w:cs="Times New Roman"/>
          <w:szCs w:val="24"/>
        </w:rPr>
        <w:t xml:space="preserve"> που φαίνεται να υπάρχει σύμπτωση συμφερόντων των εργαζομένων και της εργοδοσίας. </w:t>
      </w:r>
    </w:p>
    <w:p w14:paraId="356C815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Οι ενώσεις προσώπων, επίσης, πολύ σωστά επισημαίνετε ότι αποτελούν βασικό εργαλείο απορρύθμισης. Μου έκανε εντύπωση, καθώς θεωρούσα</w:t>
      </w:r>
      <w:r>
        <w:rPr>
          <w:rFonts w:eastAsia="Times New Roman" w:cs="Times New Roman"/>
          <w:szCs w:val="24"/>
        </w:rPr>
        <w:t xml:space="preserve"> ότι είναι νέα ιδέα του Διεθνούς Νομισματικού Ταμείου, αλλά υπήρχε ήδη στον Εργατικό Κώδικα του Πινοσέτ, μετά την ανατροπή της Κυβέρνησης Αλιέντε. </w:t>
      </w:r>
    </w:p>
    <w:p w14:paraId="356C815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Στην επικείμενη διαπραγμάτευση</w:t>
      </w:r>
      <w:r>
        <w:rPr>
          <w:rFonts w:eastAsia="Times New Roman" w:cs="Times New Roman"/>
          <w:szCs w:val="24"/>
        </w:rPr>
        <w:t>,</w:t>
      </w:r>
      <w:r>
        <w:rPr>
          <w:rFonts w:eastAsia="Times New Roman" w:cs="Times New Roman"/>
          <w:szCs w:val="24"/>
        </w:rPr>
        <w:t xml:space="preserve"> εμείς επιδιώκουμε την επεκτασιμότητα των κλαδικών συμβάσεων, που έχει παγώσε</w:t>
      </w:r>
      <w:r>
        <w:rPr>
          <w:rFonts w:eastAsia="Times New Roman" w:cs="Times New Roman"/>
          <w:szCs w:val="24"/>
        </w:rPr>
        <w:t xml:space="preserve">ι ήδη από τον νόμο του 2011, ούτως ώστε όπου υπάρχει βέβαια πλειοψηφία κάλυψης </w:t>
      </w:r>
      <w:r>
        <w:rPr>
          <w:rFonts w:eastAsia="Times New Roman" w:cs="Times New Roman"/>
          <w:szCs w:val="24"/>
        </w:rPr>
        <w:lastRenderedPageBreak/>
        <w:t xml:space="preserve">των εργαζομένων από αυτούς που έχουν υπογράψει την κλαδική σύμβαση, όπως ίσχυε και στο παρελθόν, να μπορούμε να την επεκτείνουμε σε όλους τους εργαζομένους. </w:t>
      </w:r>
    </w:p>
    <w:p w14:paraId="356C815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Επίσης, θέλουμε –κα</w:t>
      </w:r>
      <w:r>
        <w:rPr>
          <w:rFonts w:eastAsia="Times New Roman" w:cs="Times New Roman"/>
          <w:szCs w:val="24"/>
        </w:rPr>
        <w:t xml:space="preserve">ι αυτό είναι ακόμα καθοριστικότερο- να επαναφέρουμε και την αρχή της εύνοιας, σε περίπτωση σύγκρουσης διατάξεων διαφορετικού επιπέδου. Στο πρώτο υπάρχει ήδη μια σχετική ομοφωνία των κοινωνικών εταίρων, ενώ στο δεύτερο δεν υπάρχει. </w:t>
      </w:r>
    </w:p>
    <w:p w14:paraId="356C815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Όμως, στη διαπραγμάτευση</w:t>
      </w:r>
      <w:r>
        <w:rPr>
          <w:rFonts w:eastAsia="Times New Roman" w:cs="Times New Roman"/>
          <w:szCs w:val="24"/>
        </w:rPr>
        <w:t xml:space="preserve"> δεν έχουμε σκοπό να προωθήσουμε μόνο τα ζητήματα, στα οποία υπάρχει απόλυτη ομοφωνία των κοινωνικών εταίρων. Για εμάς</w:t>
      </w:r>
      <w:r>
        <w:rPr>
          <w:rFonts w:eastAsia="Times New Roman" w:cs="Times New Roman"/>
          <w:szCs w:val="24"/>
        </w:rPr>
        <w:t>,</w:t>
      </w:r>
      <w:r>
        <w:rPr>
          <w:rFonts w:eastAsia="Times New Roman" w:cs="Times New Roman"/>
          <w:szCs w:val="24"/>
        </w:rPr>
        <w:t xml:space="preserve"> αυτά αποτελούν τον ελάχιστο κοινό παρονομαστή. Είναι εντελώς εντός των πολιτικών μας προθέσεων να θέσουμε το ζήτημα και των ενώσεων προσ</w:t>
      </w:r>
      <w:r>
        <w:rPr>
          <w:rFonts w:eastAsia="Times New Roman" w:cs="Times New Roman"/>
          <w:szCs w:val="24"/>
        </w:rPr>
        <w:t xml:space="preserve">ώπων και της αρχής της εύνοιας στις επικείμενες διαπραγματεύσεις και ελπίζουμε να βελτιώσουμε την κατάσταση αυτή σε αυτό το πλαίσιο που σας είπα, της επιστροφής στην ευρωπαϊκή κανονικότητα. </w:t>
      </w:r>
    </w:p>
    <w:p w14:paraId="356C815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εδώ πράγματι, ανεξαρτήτως του εάν υπάρχει ή δεν υπάρχει «κο</w:t>
      </w:r>
      <w:r>
        <w:rPr>
          <w:rFonts w:eastAsia="Times New Roman" w:cs="Times New Roman"/>
          <w:szCs w:val="24"/>
        </w:rPr>
        <w:t>ινωνική Ευρώπη», στις άλλες χώρες της Ευρώπης έχουν τη δυνατότητα με συλλογικές συμβάσεις</w:t>
      </w:r>
      <w:r>
        <w:rPr>
          <w:rFonts w:eastAsia="Times New Roman" w:cs="Times New Roman"/>
          <w:szCs w:val="24"/>
        </w:rPr>
        <w:t>,</w:t>
      </w:r>
      <w:r>
        <w:rPr>
          <w:rFonts w:eastAsia="Times New Roman" w:cs="Times New Roman"/>
          <w:szCs w:val="24"/>
        </w:rPr>
        <w:t xml:space="preserve"> να συμφωνούν για τους μισθούς. Δεν έχουν αυτό το εκ των άνω κρατικής προέλευσης δίκαιο</w:t>
      </w:r>
      <w:r>
        <w:rPr>
          <w:rFonts w:eastAsia="Times New Roman" w:cs="Times New Roman"/>
          <w:szCs w:val="24"/>
        </w:rPr>
        <w:t>,</w:t>
      </w:r>
      <w:r>
        <w:rPr>
          <w:rFonts w:eastAsia="Times New Roman" w:cs="Times New Roman"/>
          <w:szCs w:val="24"/>
        </w:rPr>
        <w:t xml:space="preserve"> που μας επέβαλαν τα μνημόνια. </w:t>
      </w:r>
    </w:p>
    <w:p w14:paraId="356C815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Κατσώτη</w:t>
      </w:r>
      <w:r>
        <w:rPr>
          <w:rFonts w:eastAsia="Times New Roman" w:cs="Times New Roman"/>
          <w:szCs w:val="24"/>
        </w:rPr>
        <w:t xml:space="preserve">, έχετε τον λόγο. </w:t>
      </w:r>
    </w:p>
    <w:p w14:paraId="356C815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Υπουργέ, γνωρίζετε ότι ο ΣΕΒ, μετά από τη συνάντηση που κάνατε και το κοινό ανακοινωθέν, βγήκε και είπε καθαρά τη θέση του: </w:t>
      </w:r>
      <w:r>
        <w:rPr>
          <w:rFonts w:eastAsia="Times New Roman" w:cs="Times New Roman"/>
          <w:szCs w:val="24"/>
        </w:rPr>
        <w:t>Ότι</w:t>
      </w:r>
      <w:r>
        <w:rPr>
          <w:rFonts w:eastAsia="Times New Roman" w:cs="Times New Roman"/>
          <w:szCs w:val="24"/>
        </w:rPr>
        <w:t xml:space="preserve"> είναι ενάντια στην επεκτασιμότητα και στην υποχρεωτικότητα, ότι προκρίνει τις επιχειρ</w:t>
      </w:r>
      <w:r>
        <w:rPr>
          <w:rFonts w:eastAsia="Times New Roman" w:cs="Times New Roman"/>
          <w:szCs w:val="24"/>
        </w:rPr>
        <w:t>ησιακές και όχι τις κλαδικές συμβάσεις και βέβαια</w:t>
      </w:r>
      <w:r>
        <w:rPr>
          <w:rFonts w:eastAsia="Times New Roman" w:cs="Times New Roman"/>
          <w:szCs w:val="24"/>
        </w:rPr>
        <w:t>,</w:t>
      </w:r>
      <w:r>
        <w:rPr>
          <w:rFonts w:eastAsia="Times New Roman" w:cs="Times New Roman"/>
          <w:szCs w:val="24"/>
        </w:rPr>
        <w:t xml:space="preserve"> τη θέση του για τον συνδικαλιστικό νόμο, την προστασία συνολικά των συνδικαλιστών</w:t>
      </w:r>
      <w:r>
        <w:rPr>
          <w:rFonts w:eastAsia="Times New Roman" w:cs="Times New Roman"/>
          <w:szCs w:val="24"/>
        </w:rPr>
        <w:t>,</w:t>
      </w:r>
      <w:r>
        <w:rPr>
          <w:rFonts w:eastAsia="Times New Roman" w:cs="Times New Roman"/>
          <w:szCs w:val="24"/>
        </w:rPr>
        <w:t xml:space="preserve"> αλλά και για το θέμα της απεργίας.</w:t>
      </w:r>
    </w:p>
    <w:p w14:paraId="356C815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Σας «άδειασε» δηλαδή, με λίγα λόγια, ο ΣΕΒ, γιατί υπηρετεί τις ανάγκες των επιχειρηματι</w:t>
      </w:r>
      <w:r>
        <w:rPr>
          <w:rFonts w:eastAsia="Times New Roman" w:cs="Times New Roman"/>
          <w:szCs w:val="24"/>
        </w:rPr>
        <w:t>κών ομίλων</w:t>
      </w:r>
      <w:r>
        <w:rPr>
          <w:rFonts w:eastAsia="Times New Roman" w:cs="Times New Roman"/>
          <w:szCs w:val="24"/>
        </w:rPr>
        <w:t>,</w:t>
      </w:r>
      <w:r>
        <w:rPr>
          <w:rFonts w:eastAsia="Times New Roman" w:cs="Times New Roman"/>
          <w:szCs w:val="24"/>
        </w:rPr>
        <w:t xml:space="preserve"> που εκπροσωπεί. Και βεβαίως, δεν ξέρω εάν εσείς πράγματι έχετε την αυταπάτη ότι ο ΣΕΒ θα στηρίξει μια τέτοια προοπτική –νομίζω ότι δεν την έχετε- επαναφοράς των συλλογικών διαπραγματεύσεων, των </w:t>
      </w:r>
      <w:r>
        <w:rPr>
          <w:rFonts w:eastAsia="Times New Roman" w:cs="Times New Roman"/>
          <w:szCs w:val="24"/>
        </w:rPr>
        <w:lastRenderedPageBreak/>
        <w:t>συλλογικών συμβάσεων, της υποχρεωτικότητας, το να υπερτερεί η</w:t>
      </w:r>
      <w:r>
        <w:rPr>
          <w:rFonts w:eastAsia="Times New Roman" w:cs="Times New Roman"/>
          <w:szCs w:val="24"/>
        </w:rPr>
        <w:t xml:space="preserve"> κλαδική συλλογική σύμβαση έναντι των επιχειρησιακών. </w:t>
      </w:r>
    </w:p>
    <w:p w14:paraId="356C815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Αυτά είναι ζητήματα, τα οποία θα πρέπει να τα παλέψουν οι εργαζόμενοι, τα συνδικάτα τους και βεβαίως</w:t>
      </w:r>
      <w:r>
        <w:rPr>
          <w:rFonts w:eastAsia="Times New Roman" w:cs="Times New Roman"/>
          <w:szCs w:val="24"/>
        </w:rPr>
        <w:t>,</w:t>
      </w:r>
      <w:r>
        <w:rPr>
          <w:rFonts w:eastAsia="Times New Roman" w:cs="Times New Roman"/>
          <w:szCs w:val="24"/>
        </w:rPr>
        <w:t xml:space="preserve"> υπάρχουν πρωτοβουλίες οργάνωσης του αγώνα σε αυτή την κατεύθυνση, προκειμένου πράγματι</w:t>
      </w:r>
      <w:r>
        <w:rPr>
          <w:rFonts w:eastAsia="Times New Roman" w:cs="Times New Roman"/>
          <w:szCs w:val="24"/>
        </w:rPr>
        <w:t>,</w:t>
      </w:r>
      <w:r>
        <w:rPr>
          <w:rFonts w:eastAsia="Times New Roman" w:cs="Times New Roman"/>
          <w:szCs w:val="24"/>
        </w:rPr>
        <w:t xml:space="preserve"> οι συλλογικ</w:t>
      </w:r>
      <w:r>
        <w:rPr>
          <w:rFonts w:eastAsia="Times New Roman" w:cs="Times New Roman"/>
          <w:szCs w:val="24"/>
        </w:rPr>
        <w:t xml:space="preserve">ές συμβάσεις να είναι αυτές που θα αντιμετωπίζουν την επιθετικότητα του μεγάλου κεφαλαίου, θα αντιμετωπίζουν όλη αυτήν την προσπάθεια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να καταργηθούν όσα δικαιώματα έχουν απομείνει. </w:t>
      </w:r>
    </w:p>
    <w:p w14:paraId="356C815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Σας είπα σε πόσα ξενοδοχεία της Αθήνας εφαρμόζεται τώρα η σύμβαση</w:t>
      </w:r>
      <w:r>
        <w:rPr>
          <w:rFonts w:eastAsia="Times New Roman" w:cs="Times New Roman"/>
          <w:szCs w:val="24"/>
        </w:rPr>
        <w:t>. Σε αυτά που δεν εφαρμόζεται, δεν εφαρμόζονται και αυτοί οι ελάχιστοι όροι και κανόνες που έχουν απομείνει. Για παράδειγμα, οι αποζημιώσεις: Είναι άγνωστες. Τις έχουν καταργήσει από μόνοι τους οι εργοδότες και όπου και εάν προσφύγουν οι εργαζόμενοι, δεν δ</w:t>
      </w:r>
      <w:r>
        <w:rPr>
          <w:rFonts w:eastAsia="Times New Roman" w:cs="Times New Roman"/>
          <w:szCs w:val="24"/>
        </w:rPr>
        <w:t>ικαιώνονται. Είναι, δηλαδή, ένα θέμα στο οποίο το κράτος συνολικά έχει πάψει</w:t>
      </w:r>
      <w:r>
        <w:rPr>
          <w:rFonts w:eastAsia="Times New Roman" w:cs="Times New Roman"/>
          <w:szCs w:val="24"/>
        </w:rPr>
        <w:t>,</w:t>
      </w:r>
      <w:r>
        <w:rPr>
          <w:rFonts w:eastAsia="Times New Roman" w:cs="Times New Roman"/>
          <w:szCs w:val="24"/>
        </w:rPr>
        <w:t xml:space="preserve"> έστω και κατ’ ελάχιστον</w:t>
      </w:r>
      <w:r>
        <w:rPr>
          <w:rFonts w:eastAsia="Times New Roman" w:cs="Times New Roman"/>
          <w:szCs w:val="24"/>
        </w:rPr>
        <w:t>,</w:t>
      </w:r>
      <w:r>
        <w:rPr>
          <w:rFonts w:eastAsia="Times New Roman" w:cs="Times New Roman"/>
          <w:szCs w:val="24"/>
        </w:rPr>
        <w:t xml:space="preserve"> να είναι με τον εργαζόμενο και τη δικαίωσή του.</w:t>
      </w:r>
    </w:p>
    <w:p w14:paraId="356C815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δίκιο του εργοδότη! Αυτό κυριαρχεί παντού. Θέλετε στα δικαστήρια, θέλετε οπουδήποτε, σε οποιονδήποτε μ</w:t>
      </w:r>
      <w:r>
        <w:rPr>
          <w:rFonts w:eastAsia="Times New Roman" w:cs="Times New Roman"/>
          <w:szCs w:val="24"/>
        </w:rPr>
        <w:t>ηχανισμό, που υπάρχει σήμερα και λέει ότι εφαρμόζει τους ελάχιστους όρους και κανόνες, δεν βρίσκει δίκιο ο εργαζόμενος</w:t>
      </w:r>
      <w:r>
        <w:rPr>
          <w:rFonts w:eastAsia="Times New Roman" w:cs="Times New Roman"/>
          <w:szCs w:val="24"/>
        </w:rPr>
        <w:t>,</w:t>
      </w:r>
      <w:r>
        <w:rPr>
          <w:rFonts w:eastAsia="Times New Roman" w:cs="Times New Roman"/>
          <w:szCs w:val="24"/>
        </w:rPr>
        <w:t xml:space="preserve"> πουθενά.</w:t>
      </w:r>
    </w:p>
    <w:p w14:paraId="356C815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 Και λέτε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βοηθήσουμε». Και οι έλεγχοι; Εσείς, λοιπόν, δεν θα πρέπει να πάρετε επιθεωρητές στο Σώμα Επιθεωρητών Εργασίας γι</w:t>
      </w:r>
      <w:r>
        <w:rPr>
          <w:rFonts w:eastAsia="Times New Roman" w:cs="Times New Roman"/>
          <w:szCs w:val="24"/>
        </w:rPr>
        <w:t>α να κάν</w:t>
      </w:r>
      <w:r>
        <w:rPr>
          <w:rFonts w:eastAsia="Times New Roman" w:cs="Times New Roman"/>
          <w:szCs w:val="24"/>
        </w:rPr>
        <w:t>ουν</w:t>
      </w:r>
      <w:r>
        <w:rPr>
          <w:rFonts w:eastAsia="Times New Roman" w:cs="Times New Roman"/>
          <w:szCs w:val="24"/>
        </w:rPr>
        <w:t xml:space="preserve"> τους ελέγχους; Δεν μπορεί στην Αθήνα, στο κέντρο, στην Αττική, τριακόσια ενενήντα ξενοδοχεία να μην εφαρμόζουν τη σύμβαση. Είναι μέλη της Ένωσης των Ξενοδόχων. Είναι στην Ομοσπονδία. Γιατί, λοιπόν, δεν την εφαρμόζουν; Και εν πάση περιπτώσει, εμ</w:t>
      </w:r>
      <w:r>
        <w:rPr>
          <w:rFonts w:eastAsia="Times New Roman" w:cs="Times New Roman"/>
          <w:szCs w:val="24"/>
        </w:rPr>
        <w:t xml:space="preserve">είς δεν συμφωνούμε με αυτήν τη λογική που λέει «όσοι δεν είναι μέλη, δεν πρέπει να την εφαρμόζουν». Συμφωνούμε με την υποχρεωτικότητα της σύμβασης. Αυτό, όμως, πρέπει να αντιμετωπιστεί. Εάν δεν αντιμετωπιστεί, θα υπάρχει αυτή η εργασιακή ζούγκλα. </w:t>
      </w:r>
    </w:p>
    <w:p w14:paraId="356C815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β</w:t>
      </w:r>
      <w:r>
        <w:rPr>
          <w:rFonts w:eastAsia="Times New Roman" w:cs="Times New Roman"/>
          <w:szCs w:val="24"/>
        </w:rPr>
        <w:t>έβαια</w:t>
      </w:r>
      <w:r>
        <w:rPr>
          <w:rFonts w:eastAsia="Times New Roman" w:cs="Times New Roman"/>
          <w:szCs w:val="24"/>
        </w:rPr>
        <w:t>,</w:t>
      </w:r>
      <w:r>
        <w:rPr>
          <w:rFonts w:eastAsia="Times New Roman" w:cs="Times New Roman"/>
          <w:szCs w:val="24"/>
        </w:rPr>
        <w:t xml:space="preserve"> καλούμε τους εργαζομένους να παλέψουν ενάντια σε αυτήν την εργασιακή ζούγκλα, για το θέμα των συλλογικών συμβάσεων, της υποχρεωτικότητας και τον ΟΜΕΔ. </w:t>
      </w:r>
    </w:p>
    <w:p w14:paraId="356C816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πάλι εδώ, όπως θα είδατε, ο ΣΕΒ τι λέει; Είναι ενάντια στη μεσολάβηση. Θέλει να βρίσκει αδύνα</w:t>
      </w:r>
      <w:r>
        <w:rPr>
          <w:rFonts w:eastAsia="Times New Roman" w:cs="Times New Roman"/>
          <w:szCs w:val="24"/>
        </w:rPr>
        <w:t>μους εργαζόμενους, να τρομοκρατεί κάποιους από τους εργαζομένους, να μην συμμετέχουν στα σωματεία τους, για να μπορεί να επιβάλ</w:t>
      </w:r>
      <w:r>
        <w:rPr>
          <w:rFonts w:eastAsia="Times New Roman" w:cs="Times New Roman"/>
          <w:szCs w:val="24"/>
        </w:rPr>
        <w:t>λ</w:t>
      </w:r>
      <w:r>
        <w:rPr>
          <w:rFonts w:eastAsia="Times New Roman" w:cs="Times New Roman"/>
          <w:szCs w:val="24"/>
        </w:rPr>
        <w:t>ει με τις ενώσεις προσώπων ή με άλλον τρόπο τέτοιους όρους αμοιβής και εργασίας</w:t>
      </w:r>
      <w:r>
        <w:rPr>
          <w:rFonts w:eastAsia="Times New Roman" w:cs="Times New Roman"/>
          <w:szCs w:val="24"/>
        </w:rPr>
        <w:t>,</w:t>
      </w:r>
      <w:r>
        <w:rPr>
          <w:rFonts w:eastAsia="Times New Roman" w:cs="Times New Roman"/>
          <w:szCs w:val="24"/>
        </w:rPr>
        <w:t xml:space="preserve"> για να διασφαλίζει</w:t>
      </w:r>
      <w:r>
        <w:rPr>
          <w:rFonts w:eastAsia="Times New Roman" w:cs="Times New Roman"/>
          <w:szCs w:val="24"/>
        </w:rPr>
        <w:t>,</w:t>
      </w:r>
      <w:r>
        <w:rPr>
          <w:rFonts w:eastAsia="Times New Roman" w:cs="Times New Roman"/>
          <w:szCs w:val="24"/>
        </w:rPr>
        <w:t xml:space="preserve"> πάνω απ’ όλα</w:t>
      </w:r>
      <w:r>
        <w:rPr>
          <w:rFonts w:eastAsia="Times New Roman" w:cs="Times New Roman"/>
          <w:szCs w:val="24"/>
        </w:rPr>
        <w:t>,</w:t>
      </w:r>
      <w:r>
        <w:rPr>
          <w:rFonts w:eastAsia="Times New Roman" w:cs="Times New Roman"/>
          <w:szCs w:val="24"/>
        </w:rPr>
        <w:t xml:space="preserve"> τα κέρδη.</w:t>
      </w:r>
    </w:p>
    <w:p w14:paraId="356C816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(Νικήτας Κακλαμάνης):</w:t>
      </w:r>
      <w:r>
        <w:rPr>
          <w:rFonts w:eastAsia="Times New Roman" w:cs="Times New Roman"/>
          <w:szCs w:val="24"/>
        </w:rPr>
        <w:t xml:space="preserve"> Κύριε Υπουργέ, έχετε τον λόγο.</w:t>
      </w:r>
    </w:p>
    <w:p w14:paraId="356C816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Για το γενικότερο ζήτημα: Προφανώς, τα ταξικά συμφέροντα των βιομηχάνων δεν είναι ίδια με τα ταξικά συμ</w:t>
      </w:r>
      <w:r>
        <w:rPr>
          <w:rFonts w:eastAsia="Times New Roman" w:cs="Times New Roman"/>
          <w:szCs w:val="24"/>
        </w:rPr>
        <w:t xml:space="preserve">φέροντα των εργαζομένων. </w:t>
      </w:r>
    </w:p>
    <w:p w14:paraId="356C816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Μπορεί να υπάρχουν συμπτώσεις πού; Τι θέλει ο ΣΕΒ; Θέλει ένα σταθερό οικονομικό περιβάλλον και ένα σταθερό κοινωνικό και πολιτικό περιβάλλον. Αντιλαμβάνεται, επίσης, ότι εμείς υποχώρηση σε ζητήματα ταυτοτικά για εμάς, όπως αυτά τω</w:t>
      </w:r>
      <w:r>
        <w:rPr>
          <w:rFonts w:eastAsia="Times New Roman" w:cs="Times New Roman"/>
          <w:szCs w:val="24"/>
        </w:rPr>
        <w:t xml:space="preserve">ν εργασιακών, δεν πρόκειται να κάνουμε. Για λόγους, επίσης, αποφυγής αθέμιτου ανταγωνισμού, έχω αντιληφθεί ότι οι εργοδοτικές οργανώσεις δεν έχουν αυτήν τη </w:t>
      </w:r>
      <w:r>
        <w:rPr>
          <w:rFonts w:eastAsia="Times New Roman" w:cs="Times New Roman"/>
          <w:szCs w:val="24"/>
        </w:rPr>
        <w:lastRenderedPageBreak/>
        <w:t>στιγμή θέμα αντίθεσης με την επεκτασιμότητα των κλαδικών. Προφανώς, υπάρχουν αποχρώσεις στον βαθμό π</w:t>
      </w:r>
      <w:r>
        <w:rPr>
          <w:rFonts w:eastAsia="Times New Roman" w:cs="Times New Roman"/>
          <w:szCs w:val="24"/>
        </w:rPr>
        <w:t xml:space="preserve">ου υποστηρίζουν και αυτό το συγκεκριμένο αίτημα. </w:t>
      </w:r>
    </w:p>
    <w:p w14:paraId="356C816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Για εμένα, όμως, είναι ιδιαίτερα ουσιώδες ότι ο ΣΕΒ, παρά τις διαφοροποιήσεις, τις αποχρώσεις, που δικαιολογούνται από το προφανές -τα ταξικά συμφέροντα αυτών που εκπροσωπεί δεν είναι τα ίδια με τα ταξικά σ</w:t>
      </w:r>
      <w:r>
        <w:rPr>
          <w:rFonts w:eastAsia="Times New Roman" w:cs="Times New Roman"/>
          <w:szCs w:val="24"/>
        </w:rPr>
        <w:t>υμφέροντα του κόσμου της εργασίας- δεν απέσυρε την υπογραφή του από την κοινή δήλωση των κοινωνικών εταίρων, που εμείς αποσκοπούμε να αποτελέσει, όπως είπα και στην προηγούμενη τοποθέτησή μου, τον ελάχιστο κοινό παρονομαστή, την ελάχιστη κοινή βάση</w:t>
      </w:r>
      <w:r>
        <w:rPr>
          <w:rFonts w:eastAsia="Times New Roman" w:cs="Times New Roman"/>
          <w:szCs w:val="24"/>
        </w:rPr>
        <w:t>,</w:t>
      </w:r>
      <w:r>
        <w:rPr>
          <w:rFonts w:eastAsia="Times New Roman" w:cs="Times New Roman"/>
          <w:szCs w:val="24"/>
        </w:rPr>
        <w:t xml:space="preserve"> από τη</w:t>
      </w:r>
      <w:r>
        <w:rPr>
          <w:rFonts w:eastAsia="Times New Roman" w:cs="Times New Roman"/>
          <w:szCs w:val="24"/>
        </w:rPr>
        <w:t xml:space="preserve">ν οποία θα ξεκινήσει η διαπραγμάτευση. </w:t>
      </w:r>
    </w:p>
    <w:p w14:paraId="356C816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Αυτή η κοινή δήλωση, λοιπόν, λέει ότι όλοι ζητούν</w:t>
      </w:r>
      <w:r>
        <w:rPr>
          <w:rFonts w:eastAsia="Times New Roman" w:cs="Times New Roman"/>
          <w:szCs w:val="24"/>
        </w:rPr>
        <w:t>,</w:t>
      </w:r>
      <w:r>
        <w:rPr>
          <w:rFonts w:eastAsia="Times New Roman" w:cs="Times New Roman"/>
          <w:szCs w:val="24"/>
        </w:rPr>
        <w:t xml:space="preserve"> ο ελάχιστος μισθός να είναι αντικείμενο της Εθνικής Γενικής Συλλογικής Σύμβασης Εργασίας, λένε ότι δεν τίθεται ζήτημα –με παραπομπή σε προηγούμενες δηλώσεις- ομαδικώ</w:t>
      </w:r>
      <w:r>
        <w:rPr>
          <w:rFonts w:eastAsia="Times New Roman" w:cs="Times New Roman"/>
          <w:szCs w:val="24"/>
        </w:rPr>
        <w:t>ν απολύσεων, ανταπεργίας. Θέτουν, με μία βέβαια εξαιρετικά αόριστη διατύ</w:t>
      </w:r>
      <w:r>
        <w:rPr>
          <w:rFonts w:eastAsia="Times New Roman" w:cs="Times New Roman"/>
          <w:szCs w:val="24"/>
        </w:rPr>
        <w:lastRenderedPageBreak/>
        <w:t>πωση, το ζήτημα της επεκτασιμότητας, που εμένα θα με βοηθήσει στη διαπραγμάτευση να πω ότι μεταφέρει το αίτημα του συνόλου του κοινωνικού κόσμου και από εκεί και πέρα, θα διεκδικήσουμε</w:t>
      </w:r>
      <w:r>
        <w:rPr>
          <w:rFonts w:eastAsia="Times New Roman" w:cs="Times New Roman"/>
          <w:szCs w:val="24"/>
        </w:rPr>
        <w:t xml:space="preserve"> και περισσότερα πράγματα. </w:t>
      </w:r>
    </w:p>
    <w:p w14:paraId="356C816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Είναι, όμως, σημαντικό ότι αυτή η κοινή δήλωση εάν εφαρμοστεί, ουσιαστικά ανατρέπει το παρασύνταγμα των εργασιακών ρυθμίσεων της προηγούμενης πενταετίας, ακριβώς γιατί πλήττει στον πυρήνα αυτό που ήταν η πρόθεση, να αποπολιτικοπ</w:t>
      </w:r>
      <w:r>
        <w:rPr>
          <w:rFonts w:eastAsia="Times New Roman" w:cs="Times New Roman"/>
          <w:szCs w:val="24"/>
        </w:rPr>
        <w:t>οιηθούν και να αποκοινωνικοποιηθούν πλήρως οι σχετικές αποφάσεις για τις εργασιακές σχέσεις, να μην παίρνονται στην πραγματικότητα ούτε από πολιτικά όργανα ούτε από την αλληλεπίδραση των κοινωνικών εταίρων, αλλά να καθορίζονται τάχα τεχνοκρατικά -βλέπε μέσ</w:t>
      </w:r>
      <w:r>
        <w:rPr>
          <w:rFonts w:eastAsia="Times New Roman" w:cs="Times New Roman"/>
          <w:szCs w:val="24"/>
        </w:rPr>
        <w:t>ω των οδηγιών που θα έρχονται απ’ έξω στην εκάστοτε Κυβέρνηση.</w:t>
      </w:r>
    </w:p>
    <w:p w14:paraId="356C816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εν τέλει και ζήτημα δημοκρατίας και γι’ αυτό πιστεύω ότι και από την πλευρά των κοινωνικών εταίρων θα υπάρχει μια κατά το δυνατόν ομόθυμη στήριξη του αιτήματος αυτού, αν και ομολογώ </w:t>
      </w:r>
      <w:r>
        <w:rPr>
          <w:rFonts w:eastAsia="Times New Roman" w:cs="Times New Roman"/>
          <w:szCs w:val="24"/>
        </w:rPr>
        <w:lastRenderedPageBreak/>
        <w:t xml:space="preserve">ότι ανησυχώ λίγο από ορισμένες δηλώσεις του Αρχηγού της Νέας Δημοκρατίας, που είναι υπέρ των θεσμικών αλλαγών, όπως τις βλέπει το Διεθνές Νομισματικό Ταμείο. </w:t>
      </w:r>
    </w:p>
    <w:p w14:paraId="356C816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Σας είπα ότι αυτές οι θεσμικές αλλαγές, τίποτα το καινούργιο δεν φέρνουν. Ουσιαστικά, το περίγραμ</w:t>
      </w:r>
      <w:r>
        <w:rPr>
          <w:rFonts w:eastAsia="Times New Roman" w:cs="Times New Roman"/>
          <w:szCs w:val="24"/>
        </w:rPr>
        <w:t>μα αυτών</w:t>
      </w:r>
      <w:r>
        <w:rPr>
          <w:rFonts w:eastAsia="Times New Roman" w:cs="Times New Roman"/>
          <w:szCs w:val="24"/>
        </w:rPr>
        <w:t>,</w:t>
      </w:r>
      <w:r>
        <w:rPr>
          <w:rFonts w:eastAsia="Times New Roman" w:cs="Times New Roman"/>
          <w:szCs w:val="24"/>
        </w:rPr>
        <w:t xml:space="preserve"> που μας επιβλήθηκαν την τελευταία πενταετία, το βρίσκει κανείς ήδη στον εργατικό κώδικα του Πινοσέτ. Ζήτησα –για να μην είναι αυτό ένα απλό φραστικό σχήμα- να έρθει στο διεθνές συνέδριο, που οργανώνουμε στις 16 και 17 Σεπτεμβρίου, ο σύμβουλος επί</w:t>
      </w:r>
      <w:r>
        <w:rPr>
          <w:rFonts w:eastAsia="Times New Roman" w:cs="Times New Roman"/>
          <w:szCs w:val="24"/>
        </w:rPr>
        <w:t xml:space="preserve"> των εργασιακών της Υπουργού Εργασίας της Χιλής, που τώρα προσπαθεί να αλλάξει αυτόν τον εργασιακό κώδικα, ώστε να επιβεβαιώσει του λόγου το αληθές.</w:t>
      </w:r>
    </w:p>
    <w:p w14:paraId="356C816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Επομένως, τα ζητήματα της επεκτασιμότητας της κλαδικής σύμβασης και της εύνοιας, για εμάς θα είναι στον πυρ</w:t>
      </w:r>
      <w:r>
        <w:rPr>
          <w:rFonts w:eastAsia="Times New Roman" w:cs="Times New Roman"/>
          <w:szCs w:val="24"/>
        </w:rPr>
        <w:t>ήνα της διαπραγμάτευσης. Από πλευράς ελέγχων, δυστυχώς, όπου υπάρχει αυτή τη στιγμή σύμβαση με τις ενώσεις προσώπων, σύμφωνα με αυτό το δίκαιο</w:t>
      </w:r>
      <w:r>
        <w:rPr>
          <w:rFonts w:eastAsia="Times New Roman" w:cs="Times New Roman"/>
          <w:szCs w:val="24"/>
        </w:rPr>
        <w:t>,</w:t>
      </w:r>
      <w:r>
        <w:rPr>
          <w:rFonts w:eastAsia="Times New Roman" w:cs="Times New Roman"/>
          <w:szCs w:val="24"/>
        </w:rPr>
        <w:t xml:space="preserve"> που εμείς θέλουμε να ανατρέψουμε, </w:t>
      </w:r>
      <w:r>
        <w:rPr>
          <w:rFonts w:eastAsia="Times New Roman" w:cs="Times New Roman"/>
          <w:szCs w:val="24"/>
        </w:rPr>
        <w:lastRenderedPageBreak/>
        <w:t xml:space="preserve">το μνημονιακό δίκαιο, η απόκλιση από την κλαδική σύμβαση είναι νόμιμη. Εκεί δεν θα βγάλει κάτι ο έλεγχος του ΣΕΠΕ, για τον απλό λόγο ότι όπως είναι τα πράγματα –αυτά που θέλουμε να αλλάξουμε- είναι </w:t>
      </w:r>
      <w:r>
        <w:rPr>
          <w:rFonts w:eastAsia="Times New Roman" w:cs="Times New Roman"/>
          <w:szCs w:val="24"/>
          <w:lang w:val="en-GB"/>
        </w:rPr>
        <w:t>de</w:t>
      </w:r>
      <w:r>
        <w:rPr>
          <w:rFonts w:eastAsia="Times New Roman" w:cs="Times New Roman"/>
          <w:szCs w:val="24"/>
        </w:rPr>
        <w:t xml:space="preserve"> </w:t>
      </w:r>
      <w:r>
        <w:rPr>
          <w:rFonts w:eastAsia="Times New Roman" w:cs="Times New Roman"/>
          <w:szCs w:val="24"/>
          <w:lang w:val="en-GB"/>
        </w:rPr>
        <w:t>facto</w:t>
      </w:r>
      <w:r>
        <w:rPr>
          <w:rFonts w:eastAsia="Times New Roman" w:cs="Times New Roman"/>
          <w:szCs w:val="24"/>
        </w:rPr>
        <w:t xml:space="preserve"> και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jure</w:t>
      </w:r>
      <w:r>
        <w:rPr>
          <w:rFonts w:eastAsia="Times New Roman" w:cs="Times New Roman"/>
          <w:szCs w:val="24"/>
        </w:rPr>
        <w:t xml:space="preserve"> δι</w:t>
      </w:r>
      <w:r>
        <w:rPr>
          <w:rFonts w:eastAsia="Times New Roman" w:cs="Times New Roman"/>
          <w:szCs w:val="24"/>
        </w:rPr>
        <w:t>αμορφωμένα, ούτως ώστε να υπάρχει απόκλιση από την κλαδική.</w:t>
      </w:r>
    </w:p>
    <w:p w14:paraId="356C816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Αντιθέτως, όπου δεν εφαρμόζεται είτε η κλαδική χωρίς να υπάρχει επιχειρησιακή συλλογική σύμβαση εργασίας, είτε παραβιάζονται άλλοι όροι της νομοθεσίας –δεν μπορούν να μένουν οι άνθρωποι σε στάβλου</w:t>
      </w:r>
      <w:r>
        <w:rPr>
          <w:rFonts w:eastAsia="Times New Roman" w:cs="Times New Roman"/>
          <w:szCs w:val="24"/>
        </w:rPr>
        <w:t xml:space="preserve">ς, δεν είναι ζώα- εκεί θα επέμβουμε. </w:t>
      </w:r>
    </w:p>
    <w:p w14:paraId="356C816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Η βοήθεια που σας ζήτησα είναι επειδή ακριβώς είναι υποστελεχωμένο το Σώμα Επιθεώρησης Εργασίας, παρά τα μέτρα</w:t>
      </w:r>
      <w:r>
        <w:rPr>
          <w:rFonts w:eastAsia="Times New Roman" w:cs="Times New Roman"/>
          <w:szCs w:val="24"/>
        </w:rPr>
        <w:t>,</w:t>
      </w:r>
      <w:r>
        <w:rPr>
          <w:rFonts w:eastAsia="Times New Roman" w:cs="Times New Roman"/>
          <w:szCs w:val="24"/>
        </w:rPr>
        <w:t xml:space="preserve"> που παίρνουμε τώρα για την ενίσχυσή του. Έχω πει και σε προηγούμενες ερωτήσεις ότι και συμπληρωματικές προ</w:t>
      </w:r>
      <w:r>
        <w:rPr>
          <w:rFonts w:eastAsia="Times New Roman" w:cs="Times New Roman"/>
          <w:szCs w:val="24"/>
        </w:rPr>
        <w:t>σλήψεις και μετατάξεις πρόκειται να κάνουμε. Όταν έχουμε συγκεκριμένες καταγγελίες, γίνεται ο έλεγχος αποτελεσματικότερος.</w:t>
      </w:r>
    </w:p>
    <w:p w14:paraId="356C816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πάμε στις δύο τελευταίες ερωτήσεις για σήμερα.</w:t>
      </w:r>
    </w:p>
    <w:p w14:paraId="356C816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Πρώτη είναι η τρίτη </w:t>
      </w:r>
      <w:r>
        <w:rPr>
          <w:rFonts w:eastAsia="Times New Roman" w:cs="Times New Roman"/>
          <w:szCs w:val="24"/>
        </w:rPr>
        <w:t>με</w:t>
      </w:r>
      <w:r>
        <w:rPr>
          <w:rFonts w:eastAsia="Times New Roman" w:cs="Times New Roman"/>
          <w:szCs w:val="24"/>
        </w:rPr>
        <w:t xml:space="preserve"> αριθμό 1134/12-7-2016 επίκ</w:t>
      </w:r>
      <w:r>
        <w:rPr>
          <w:rFonts w:eastAsia="Times New Roman" w:cs="Times New Roman"/>
          <w:szCs w:val="24"/>
        </w:rPr>
        <w:t xml:space="preserve">αιρη ερώτηση </w:t>
      </w:r>
      <w:r>
        <w:rPr>
          <w:rFonts w:eastAsia="Times New Roman" w:cs="Times New Roman"/>
          <w:szCs w:val="24"/>
        </w:rPr>
        <w:t xml:space="preserve">πρώτου κύκλου </w:t>
      </w:r>
      <w:r>
        <w:rPr>
          <w:rFonts w:eastAsia="Times New Roman" w:cs="Times New Roman"/>
          <w:szCs w:val="24"/>
        </w:rPr>
        <w:t>της Βουλευτού Δράμας της Δημοκρατικής Συμπαράταξης ΠΑΣΟΚ-ΔΗΜΑΡ κ. Χαράς Κεφαλίδου προς τον Υπουργό</w:t>
      </w:r>
      <w:r>
        <w:rPr>
          <w:rFonts w:eastAsia="Times New Roman" w:cs="Times New Roman"/>
          <w:b/>
          <w:bCs/>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τη διακοπή της ενίσχυσης στην Ομοσπονδία Κωφών Ελλάδας για δ</w:t>
      </w:r>
      <w:r>
        <w:rPr>
          <w:rFonts w:eastAsia="Times New Roman" w:cs="Times New Roman"/>
          <w:szCs w:val="24"/>
        </w:rPr>
        <w:t xml:space="preserve">απάνες προγραμμάτων διερμηνείας στη νοηματική γλώσσα. </w:t>
      </w:r>
    </w:p>
    <w:p w14:paraId="356C816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η αρμόδια Υπουργός </w:t>
      </w:r>
      <w:r>
        <w:rPr>
          <w:rFonts w:eastAsia="Times New Roman" w:cs="Times New Roman"/>
          <w:szCs w:val="24"/>
        </w:rPr>
        <w:t xml:space="preserve">κ. </w:t>
      </w:r>
      <w:r>
        <w:rPr>
          <w:rFonts w:eastAsia="Times New Roman" w:cs="Times New Roman"/>
          <w:szCs w:val="24"/>
        </w:rPr>
        <w:t>Φωτίου, που παρίσταται.</w:t>
      </w:r>
    </w:p>
    <w:p w14:paraId="356C816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Κυρία Κεφαλίδου, έχετε τον λόγο.</w:t>
      </w:r>
    </w:p>
    <w:p w14:paraId="356C817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Κύριε Πρόεδρε, κυρία Υπουργέ, κυρίες και κύριοι συνάδελφοι, στις 7 Ιουλίου γίναμε όλοι μάρτυρες, μέσω της επιστολής που έστειλε η Ομοσπονδία Κωφών Ελλάδος, της διακοπής του προγράμματος λειτουργίας της διερμηνείας της νοηματικής γλώσσας, εξαιτίας οφειλών</w:t>
      </w:r>
      <w:r>
        <w:rPr>
          <w:rFonts w:eastAsia="Times New Roman" w:cs="Times New Roman"/>
          <w:szCs w:val="24"/>
        </w:rPr>
        <w:t>,</w:t>
      </w:r>
      <w:r>
        <w:rPr>
          <w:rFonts w:eastAsia="Times New Roman" w:cs="Times New Roman"/>
          <w:szCs w:val="24"/>
        </w:rPr>
        <w:t xml:space="preserve"> που υπάρχουν από το Υπουργείο προς τους διερμηνείς που εργάζονται σε αυτό το πρόγραμμα.</w:t>
      </w:r>
    </w:p>
    <w:p w14:paraId="356C817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Το Υπουργείο, γνωρίζετε καλά ότι έχει αναθέσει την εφαρμογή αυτού του προγράμματος</w:t>
      </w:r>
      <w:r>
        <w:rPr>
          <w:rFonts w:eastAsia="Times New Roman" w:cs="Times New Roman"/>
          <w:szCs w:val="24"/>
        </w:rPr>
        <w:t>,</w:t>
      </w:r>
      <w:r>
        <w:rPr>
          <w:rFonts w:eastAsia="Times New Roman" w:cs="Times New Roman"/>
          <w:szCs w:val="24"/>
        </w:rPr>
        <w:t xml:space="preserve"> διερμηνείας στη νοηματική γλώσσα</w:t>
      </w:r>
      <w:r>
        <w:rPr>
          <w:rFonts w:eastAsia="Times New Roman" w:cs="Times New Roman"/>
          <w:szCs w:val="24"/>
        </w:rPr>
        <w:t>,</w:t>
      </w:r>
      <w:r>
        <w:rPr>
          <w:rFonts w:eastAsia="Times New Roman" w:cs="Times New Roman"/>
          <w:szCs w:val="24"/>
        </w:rPr>
        <w:t xml:space="preserve"> στην Ομοσπονδία Κωφών Ελλάδος, με μια υπουργική α</w:t>
      </w:r>
      <w:r>
        <w:rPr>
          <w:rFonts w:eastAsia="Times New Roman" w:cs="Times New Roman"/>
          <w:szCs w:val="24"/>
        </w:rPr>
        <w:t>πόφαση, η οποία ανανεώνεται τα τελευταία χρόνια. Πρόσφατα εσείς, στις 7</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 2015, ανανεώσατε αυτή την ανάθεση.</w:t>
      </w:r>
    </w:p>
    <w:p w14:paraId="356C817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Υπάρχουν οι σχετικές πιστώσεις</w:t>
      </w:r>
      <w:r>
        <w:rPr>
          <w:rFonts w:eastAsia="Times New Roman" w:cs="Times New Roman"/>
          <w:szCs w:val="24"/>
        </w:rPr>
        <w:t>,</w:t>
      </w:r>
      <w:r>
        <w:rPr>
          <w:rFonts w:eastAsia="Times New Roman" w:cs="Times New Roman"/>
          <w:szCs w:val="24"/>
        </w:rPr>
        <w:t xml:space="preserve"> που εγγράφονται κάθε χρόνο στον τακτικό προϋπολογισμό του Υπουργείου. Σειρά συναντήσεων που ξεκίνησαν από το 2015</w:t>
      </w:r>
      <w:r>
        <w:rPr>
          <w:rFonts w:eastAsia="Times New Roman" w:cs="Times New Roman"/>
          <w:szCs w:val="24"/>
        </w:rPr>
        <w:t xml:space="preserve"> με την Ομοσπονδία και με εσάς προσωπικά, τον Γενικό Γραμματέα του Υπουργείου και άλλους παράγοντες, έδωσαν τη δυνατότητα να αναδειχθε το πρόβλημα</w:t>
      </w:r>
      <w:r>
        <w:rPr>
          <w:rFonts w:eastAsia="Times New Roman" w:cs="Times New Roman"/>
          <w:szCs w:val="24"/>
        </w:rPr>
        <w:t>,</w:t>
      </w:r>
      <w:r>
        <w:rPr>
          <w:rFonts w:eastAsia="Times New Roman" w:cs="Times New Roman"/>
          <w:szCs w:val="24"/>
        </w:rPr>
        <w:t xml:space="preserve"> που υπάρχει σε σχέση με τη χρηματοδότηση, που προφανώς δεν επαρκεί, αλλά οδήγησαν και στο συμπέρασμα ότι το </w:t>
      </w:r>
      <w:r>
        <w:rPr>
          <w:rFonts w:eastAsia="Times New Roman" w:cs="Times New Roman"/>
          <w:szCs w:val="24"/>
        </w:rPr>
        <w:t xml:space="preserve">Υπουργείο και εσείς προσωπικά, θα κάνετε ό,τι είναι δυνατόν, για να μπορέσει να δοθεί </w:t>
      </w:r>
      <w:r>
        <w:rPr>
          <w:rFonts w:eastAsia="Times New Roman" w:cs="Times New Roman"/>
          <w:szCs w:val="24"/>
        </w:rPr>
        <w:t xml:space="preserve">και </w:t>
      </w:r>
      <w:r>
        <w:rPr>
          <w:rFonts w:eastAsia="Times New Roman" w:cs="Times New Roman"/>
          <w:szCs w:val="24"/>
        </w:rPr>
        <w:t>επαύξηση</w:t>
      </w:r>
      <w:r>
        <w:rPr>
          <w:rFonts w:eastAsia="Times New Roman" w:cs="Times New Roman"/>
          <w:szCs w:val="24"/>
        </w:rPr>
        <w:t>,</w:t>
      </w:r>
      <w:r>
        <w:rPr>
          <w:rFonts w:eastAsia="Times New Roman" w:cs="Times New Roman"/>
          <w:szCs w:val="24"/>
        </w:rPr>
        <w:t xml:space="preserve"> να βρεθεί μία μόνιμη χρηματοδότηση για να καλυφθούν αυτές οι ανάγκες.</w:t>
      </w:r>
    </w:p>
    <w:p w14:paraId="356C817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Πρόσφατα, στις 14 Ιουλίου, δόθηκε το ποσό των 56.000 ευρώ για να εξοφληθεί το 2015. </w:t>
      </w:r>
      <w:r>
        <w:rPr>
          <w:rFonts w:eastAsia="Times New Roman" w:cs="Times New Roman"/>
          <w:szCs w:val="24"/>
        </w:rPr>
        <w:t>Όμως, από τις αρχές του 2016 υπάρχουν αμοιβές</w:t>
      </w:r>
      <w:r>
        <w:rPr>
          <w:rFonts w:eastAsia="Times New Roman" w:cs="Times New Roman"/>
          <w:szCs w:val="24"/>
        </w:rPr>
        <w:t>,</w:t>
      </w:r>
      <w:r>
        <w:rPr>
          <w:rFonts w:eastAsia="Times New Roman" w:cs="Times New Roman"/>
          <w:szCs w:val="24"/>
        </w:rPr>
        <w:t xml:space="preserve"> που δεν έχουν καταβληθεί στους διερμηνείς</w:t>
      </w:r>
      <w:r>
        <w:rPr>
          <w:rFonts w:eastAsia="Times New Roman" w:cs="Times New Roman"/>
          <w:szCs w:val="24"/>
        </w:rPr>
        <w:t>,</w:t>
      </w:r>
      <w:r>
        <w:rPr>
          <w:rFonts w:eastAsia="Times New Roman" w:cs="Times New Roman"/>
          <w:szCs w:val="24"/>
        </w:rPr>
        <w:t xml:space="preserve"> ούτε στο προσωπικό, που είναι υποστηρικτικό διοικητικό προσωπικό για το πρόγραμμα αυτό. </w:t>
      </w:r>
    </w:p>
    <w:p w14:paraId="356C817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αναγκαστικά, καταθέσαμε δύο ερωτήσεις ως Κοινοβουλευτική Ομάδα, τη μία</w:t>
      </w:r>
      <w:r>
        <w:rPr>
          <w:rFonts w:eastAsia="Times New Roman" w:cs="Times New Roman"/>
          <w:szCs w:val="24"/>
        </w:rPr>
        <w:t xml:space="preserve"> στις 8 Φεβρουαρίου και την άλλη στις 6 Απριλίου. Δυστυχώς, απαντήθηκαν με μεγάλη καθυστέρηση τον Μάιο. Η απάντηση</w:t>
      </w:r>
      <w:r>
        <w:rPr>
          <w:rFonts w:eastAsia="Times New Roman" w:cs="Times New Roman"/>
          <w:szCs w:val="24"/>
        </w:rPr>
        <w:t>,</w:t>
      </w:r>
      <w:r>
        <w:rPr>
          <w:rFonts w:eastAsia="Times New Roman" w:cs="Times New Roman"/>
          <w:szCs w:val="24"/>
        </w:rPr>
        <w:t xml:space="preserve"> που πήραμε ήταν και αόριστη και μετέθετε στο μέλλον τη λύση ενός θέματος που δείχνει να είναι εξαιρετικά κατεπείγον. </w:t>
      </w:r>
    </w:p>
    <w:p w14:paraId="356C817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Όπως καταλαβαίνετε, η </w:t>
      </w:r>
      <w:r>
        <w:rPr>
          <w:rFonts w:eastAsia="Times New Roman" w:cs="Times New Roman"/>
          <w:szCs w:val="24"/>
        </w:rPr>
        <w:t>καθυστέρηση αυτή και η κωλυσιεργία των αρμόδιων υπηρεσιών του Υπουργείου ανάγκασε τους απλήρωτους διερμηνείς να σταματήσουν να παρέχουν τις υπηρεσίες τους. Όμως, η διακοπή αυτή σημαίνει πρακτικά για μία πολύ ευαίσθητη κατηγορία συμπολιτών μας -αυτή των κωφ</w:t>
      </w:r>
      <w:r>
        <w:rPr>
          <w:rFonts w:eastAsia="Times New Roman" w:cs="Times New Roman"/>
          <w:szCs w:val="24"/>
        </w:rPr>
        <w:t xml:space="preserve">ών και βαρήκοων- ότι καταργείται η επικοινωνία, άρα περιθωριοποιούνται και επιπλέον καταργείται η πρόσβασή τους τόσο στην υγεία όσο και στην εκπαίδευση, σε μεγάλες ανάγκες που μπορεί να έχουν </w:t>
      </w:r>
      <w:r>
        <w:rPr>
          <w:rFonts w:eastAsia="Times New Roman" w:cs="Times New Roman"/>
          <w:szCs w:val="24"/>
        </w:rPr>
        <w:t>να καλύψουν σχετιζόμενες</w:t>
      </w:r>
      <w:r>
        <w:rPr>
          <w:rFonts w:eastAsia="Times New Roman" w:cs="Times New Roman"/>
          <w:szCs w:val="24"/>
        </w:rPr>
        <w:t xml:space="preserve"> με θέματα υγείας ή δημόσιας διοίκησης, </w:t>
      </w:r>
      <w:r>
        <w:rPr>
          <w:rFonts w:eastAsia="Times New Roman" w:cs="Times New Roman"/>
          <w:szCs w:val="24"/>
        </w:rPr>
        <w:t>νομικές υπηρεσίες κ.λπ..</w:t>
      </w:r>
    </w:p>
    <w:p w14:paraId="356C817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Επομένως, η πολιτεία τούς αντιμετωπίζει σαν δεύτερης κατηγορίας πολίτες που, ναι, μεν έχουν υποχρεώσεις, αλλά στερούνται των βασικών τους δικαιωμάτων.</w:t>
      </w:r>
    </w:p>
    <w:p w14:paraId="356C817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να πω επιγραμματικά ότι τόσο το Σύνταγμα, με το άρθρο 4 και το άρθρο 21, όσο</w:t>
      </w:r>
      <w:r>
        <w:rPr>
          <w:rFonts w:eastAsia="Times New Roman" w:cs="Times New Roman"/>
          <w:szCs w:val="24"/>
        </w:rPr>
        <w:t xml:space="preserve"> και οι διατάξεις της Σύμβασης του ΟΗΕ για τα δικαιώματα των ανθρώπων με αναπηρία, παραβιάζονται με αυτό τον τρόπο και είναι θεμελιώδης υποχρέωση του κράτους να μπορέσει να καλύψει τέτοιου είδους ανάγκες.</w:t>
      </w:r>
    </w:p>
    <w:p w14:paraId="356C8178" w14:textId="77777777" w:rsidR="00683B35" w:rsidRDefault="00C91889">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Στη δευτερολογία σ</w:t>
      </w:r>
      <w:r>
        <w:rPr>
          <w:rFonts w:eastAsia="Times New Roman" w:cs="Times New Roman"/>
          <w:szCs w:val="24"/>
        </w:rPr>
        <w:t>ας τα υπόλοιπα.</w:t>
      </w:r>
    </w:p>
    <w:p w14:paraId="356C817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Βεβαίως. Ευχαριστώ, κύριε Πρόεδρε.</w:t>
      </w:r>
    </w:p>
    <w:p w14:paraId="356C817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Η ερώτηση, λοιπόν, προς εσάς, κυρία Υπουργέ, είναι τι θα κάνετε για να μπορέσει να συνεχίσει το πρόγραμμα της διερμηνείας της νοηματικής γλώσσας και κυρίως, πότε θα το κάνετε.</w:t>
      </w:r>
    </w:p>
    <w:p w14:paraId="356C817B" w14:textId="77777777" w:rsidR="00683B35" w:rsidRDefault="00C91889">
      <w:pPr>
        <w:spacing w:line="600" w:lineRule="auto"/>
        <w:ind w:firstLine="720"/>
        <w:contextualSpacing/>
        <w:jc w:val="both"/>
        <w:rPr>
          <w:rFonts w:eastAsia="Times New Roman" w:cs="Times New Roman"/>
          <w:szCs w:val="24"/>
        </w:rPr>
      </w:pPr>
      <w:r>
        <w:rPr>
          <w:rFonts w:eastAsia="Times New Roman"/>
          <w:b/>
          <w:bCs/>
        </w:rPr>
        <w:t>ΠΡΟ</w:t>
      </w:r>
      <w:r>
        <w:rPr>
          <w:rFonts w:eastAsia="Times New Roman"/>
          <w:b/>
          <w:bCs/>
        </w:rPr>
        <w:t>ΕΔΡΕΥΩΝ (Νικήτας Κακλαμάνης):</w:t>
      </w:r>
      <w:r>
        <w:rPr>
          <w:rFonts w:eastAsia="Times New Roman" w:cs="Times New Roman"/>
          <w:szCs w:val="24"/>
        </w:rPr>
        <w:t xml:space="preserve"> Ορίστε, κυρία Φωτίου.</w:t>
      </w:r>
    </w:p>
    <w:p w14:paraId="356C817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Κυρία Κεφαλίδου, ευχαριστώ για την ερώτηση, μόνο που έχει λάθος τίτλο, γιατί εμείς ποτέ δεν διακόψαμε την εν</w:t>
      </w:r>
      <w:r>
        <w:rPr>
          <w:rFonts w:eastAsia="Times New Roman" w:cs="Times New Roman"/>
          <w:szCs w:val="24"/>
        </w:rPr>
        <w:t>ίσχυση της Ομοσπονδίας Κωφών Ελλάδος, για δαπάνες προγραμμάτων διερμηνείας στη νοηματική γλώσσα. Αντίθετα.</w:t>
      </w:r>
    </w:p>
    <w:p w14:paraId="356C817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ξέρετε καλά –γιατί βλέπω έχετε μελετήσει τα κείμενα- εφέτος εγγράφηκαν στην αρχή της χρονιά 30.000 ευρώ για τη διερμηνεία, για το έτος 2016. Το </w:t>
      </w:r>
      <w:r>
        <w:rPr>
          <w:rFonts w:eastAsia="Times New Roman" w:cs="Times New Roman"/>
          <w:szCs w:val="24"/>
        </w:rPr>
        <w:t>2015 είχαμε εγγράψει 80.000 ευρώ. Μόλις είδα αυτή την αλλαγή από τις υπηρεσίες μας, με δική μου απόφαση στις 19-2-2016 έγινε ενίσχυση με άλλες 50.000 ευρώ, προκειμένου να υλοποιηθούν οι δράσεις της ΟΜΚΕ, δηλαδή της Ομοσπονδίας Κωφών Ελλάδος, όπως και το 20</w:t>
      </w:r>
      <w:r>
        <w:rPr>
          <w:rFonts w:eastAsia="Times New Roman" w:cs="Times New Roman"/>
          <w:szCs w:val="24"/>
        </w:rPr>
        <w:t>15.</w:t>
      </w:r>
    </w:p>
    <w:p w14:paraId="356C817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Πράγματι, η ΟΜΚΕ έφερε τα αποδεικτικά στοιχεία</w:t>
      </w:r>
      <w:r>
        <w:rPr>
          <w:rFonts w:eastAsia="Times New Roman" w:cs="Times New Roman"/>
          <w:szCs w:val="24"/>
        </w:rPr>
        <w:t>,</w:t>
      </w:r>
      <w:r>
        <w:rPr>
          <w:rFonts w:eastAsia="Times New Roman" w:cs="Times New Roman"/>
          <w:szCs w:val="24"/>
        </w:rPr>
        <w:t xml:space="preserve"> που απαιτούνται για τα έξοδα διερμηνείας στη νοηματική γλώσσα και πληρώνονται αυτά με τα δικαιολογητικά που έφερε ήδη. Έφερε 56.000 ευρώ. Άρα, απορρόφησε ή έφερε για το πρώτο εξάμηνο του 2016 -δεν ξέρω τι</w:t>
      </w:r>
      <w:r>
        <w:rPr>
          <w:rFonts w:eastAsia="Times New Roman" w:cs="Times New Roman"/>
          <w:szCs w:val="24"/>
        </w:rPr>
        <w:t xml:space="preserve"> είναι αυτά</w:t>
      </w:r>
      <w:r>
        <w:rPr>
          <w:rFonts w:eastAsia="Times New Roman" w:cs="Times New Roman"/>
          <w:szCs w:val="24"/>
        </w:rPr>
        <w:t>,</w:t>
      </w:r>
      <w:r>
        <w:rPr>
          <w:rFonts w:eastAsia="Times New Roman" w:cs="Times New Roman"/>
          <w:szCs w:val="24"/>
        </w:rPr>
        <w:t xml:space="preserve"> που μου λέτε για το 2015- έξοδα ύψους 56.000 ευρώ, τα οποία και πληρώνονται, με βάση τη διαδικασία. Και περιμένουμε να φέρει και τα υπόλοιπα για το δεύτερο εξάμηνο του 2016.</w:t>
      </w:r>
    </w:p>
    <w:p w14:paraId="356C817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Άρα, δεν κατανοώ πού είναι το πρόβλημα και γιατί η Ομοσπονδία Κωφών Ε</w:t>
      </w:r>
      <w:r>
        <w:rPr>
          <w:rFonts w:eastAsia="Times New Roman" w:cs="Times New Roman"/>
          <w:szCs w:val="24"/>
        </w:rPr>
        <w:t xml:space="preserve">λλάδος έβγαλε ανακοινώσεις ότι διακόπτει τη διερμηνεία. Αυτό δεν το καταλαβαίνω. </w:t>
      </w:r>
    </w:p>
    <w:p w14:paraId="356C818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Θα απαντήσω, όμως, περαιτέρω και θα εξηγήσω τι συμβαίνει ακριβώς αυτή τη στιγμή με το Εθνικό Ίδρυμα Κωφών Ελλάδος, τον μόνο εποπτευόμενο δημόσιο φορέα</w:t>
      </w:r>
      <w:r>
        <w:rPr>
          <w:rFonts w:eastAsia="Times New Roman" w:cs="Times New Roman"/>
          <w:szCs w:val="24"/>
        </w:rPr>
        <w:t>,</w:t>
      </w:r>
      <w:r>
        <w:rPr>
          <w:rFonts w:eastAsia="Times New Roman" w:cs="Times New Roman"/>
          <w:szCs w:val="24"/>
        </w:rPr>
        <w:t xml:space="preserve"> που έχουμε για τους κω</w:t>
      </w:r>
      <w:r>
        <w:rPr>
          <w:rFonts w:eastAsia="Times New Roman" w:cs="Times New Roman"/>
          <w:szCs w:val="24"/>
        </w:rPr>
        <w:t>φούς και βαρήκοους της Ελλάδος, το οποίο, με έκτακτη ανακοίνωσή του στις 8 Ιουλίου, καλεί επειγόντως τους διερμηνείς της ελληνικής νοηματικής γλώσσας να προσέλθουν άμεσα για συνεργασία, με στόχο την πανεθνική και πλήρη κάλυψη των αναγκών για διερμηνεία όλω</w:t>
      </w:r>
      <w:r>
        <w:rPr>
          <w:rFonts w:eastAsia="Times New Roman" w:cs="Times New Roman"/>
          <w:szCs w:val="24"/>
        </w:rPr>
        <w:t xml:space="preserve">ν των κωφών και βαρήκοων συμπολιτών μας. Αυτό συμβαίνει στις 8 Ιουλίου. Η ανακοίνωση που λέτε ότι έβγαλε η ΟΜΚΕ έχει ημερομηνία 7 Ιουλίου, ενώ έχει ξεκινήσει η αποπληρωμή των 56.000 ευρώ. </w:t>
      </w:r>
    </w:p>
    <w:p w14:paraId="356C818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Θα επανέλθω, βέβαια, γιατί στο Εθνικό Ίδρυμα Κωφών Ελλάδος, όπως ξέ</w:t>
      </w:r>
      <w:r>
        <w:rPr>
          <w:rFonts w:eastAsia="Times New Roman" w:cs="Times New Roman"/>
          <w:szCs w:val="24"/>
        </w:rPr>
        <w:t>ρετε, μετέχει η ΟΜΚΕ. Θέλω να ακούσω ακριβώς τι εννοείτε.</w:t>
      </w:r>
    </w:p>
    <w:p w14:paraId="356C8182" w14:textId="77777777" w:rsidR="00683B35" w:rsidRDefault="00C91889">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Ναι, να ακούσουμε και να καταλάβουμε κι εμείς, γιατί είναι δύο εκ διαμέτρου αντίθετες απόψεις.</w:t>
      </w:r>
    </w:p>
    <w:p w14:paraId="356C818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w:t>
      </w:r>
      <w:r>
        <w:rPr>
          <w:rFonts w:eastAsia="Times New Roman" w:cs="Times New Roman"/>
          <w:b/>
          <w:szCs w:val="24"/>
        </w:rPr>
        <w:t xml:space="preserve"> Κοινωνικής Αλληλεγγύης):</w:t>
      </w:r>
      <w:r>
        <w:rPr>
          <w:rFonts w:eastAsia="Times New Roman" w:cs="Times New Roman"/>
          <w:szCs w:val="24"/>
        </w:rPr>
        <w:t xml:space="preserve"> Ε, αυτό λέω κι εγώ, να καταλάβω ακριβώς τι μου λέει η κ. Κεφαλίδου.</w:t>
      </w:r>
    </w:p>
    <w:p w14:paraId="356C8184" w14:textId="77777777" w:rsidR="00683B35" w:rsidRDefault="00C91889">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Ορίστε, κυρία Κεφαλίδου.</w:t>
      </w:r>
    </w:p>
    <w:p w14:paraId="356C818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Κυρία Υπουργέ, έχω μπροστά μου την επιστολή</w:t>
      </w:r>
      <w:r>
        <w:rPr>
          <w:rFonts w:eastAsia="Times New Roman" w:cs="Times New Roman"/>
          <w:szCs w:val="24"/>
        </w:rPr>
        <w:t>,</w:t>
      </w:r>
      <w:r>
        <w:rPr>
          <w:rFonts w:eastAsia="Times New Roman" w:cs="Times New Roman"/>
          <w:szCs w:val="24"/>
        </w:rPr>
        <w:t xml:space="preserve"> που έχει στείλει η ΟΜΚΕ και η ΕΣΑ</w:t>
      </w:r>
      <w:r>
        <w:rPr>
          <w:rFonts w:eastAsia="Times New Roman" w:cs="Times New Roman"/>
          <w:szCs w:val="24"/>
        </w:rPr>
        <w:t>ΜΕ</w:t>
      </w:r>
      <w:r>
        <w:rPr>
          <w:rFonts w:eastAsia="Times New Roman" w:cs="Times New Roman"/>
          <w:szCs w:val="24"/>
        </w:rPr>
        <w:t xml:space="preserve">Α που είναι το τριτοβάθμιο όργανο. </w:t>
      </w:r>
    </w:p>
    <w:p w14:paraId="356C818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Και οι δύο, λοιπόν, λένε ότι Δευτέρα 11 Ιουλίου 2016 διεκόπη η λειτουργία του προγράμματος διερμηνείας στη νοηματική γλώσσα και κανένα νέο αίτημα δεν γίνεται δεκτό, ενώ όσα αιτήματα έχουν προγραμματιστεί ήδη από την υπ</w:t>
      </w:r>
      <w:r>
        <w:rPr>
          <w:rFonts w:eastAsia="Times New Roman" w:cs="Times New Roman"/>
          <w:szCs w:val="24"/>
        </w:rPr>
        <w:t xml:space="preserve">ηρεσία του προγράμματος διερμηνείας νοηματικής γλώσσας ακυρώνονται. </w:t>
      </w:r>
    </w:p>
    <w:p w14:paraId="356C818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Έχω μπροστά μου την ανακοίνωση του Εθνικού Ιδρύματος Κωφών</w:t>
      </w:r>
      <w:r>
        <w:rPr>
          <w:rFonts w:eastAsia="Times New Roman" w:cs="Times New Roman"/>
          <w:szCs w:val="24"/>
        </w:rPr>
        <w:t>,</w:t>
      </w:r>
      <w:r>
        <w:rPr>
          <w:rFonts w:eastAsia="Times New Roman" w:cs="Times New Roman"/>
          <w:szCs w:val="24"/>
        </w:rPr>
        <w:t xml:space="preserve"> που λέει ότι στις 8 Ιουλίου όντως θα ξεκινήσει η διαδικασία για να υπάρξουν αιτήσεις για διερμηνεία</w:t>
      </w:r>
      <w:r>
        <w:rPr>
          <w:rFonts w:eastAsia="Times New Roman" w:cs="Times New Roman"/>
          <w:szCs w:val="24"/>
        </w:rPr>
        <w:t>,</w:t>
      </w:r>
      <w:r>
        <w:rPr>
          <w:rFonts w:eastAsia="Times New Roman" w:cs="Times New Roman"/>
          <w:szCs w:val="24"/>
        </w:rPr>
        <w:t xml:space="preserve"> και οι αιτήσεις θα γίνουν δεκτές από 11 Ιουλίου έως 25 Ιουλίου. Το ένα </w:t>
      </w:r>
      <w:r>
        <w:rPr>
          <w:rFonts w:eastAsia="Times New Roman" w:cs="Times New Roman"/>
          <w:szCs w:val="24"/>
        </w:rPr>
        <w:t>σκέλος είναι διαδικαστικό, δηλαδή, «Κ</w:t>
      </w:r>
      <w:r>
        <w:rPr>
          <w:rFonts w:eastAsia="Times New Roman" w:cs="Times New Roman"/>
          <w:szCs w:val="24"/>
        </w:rPr>
        <w:t>αταθέστε μας αιτήσεις</w:t>
      </w:r>
      <w:r>
        <w:rPr>
          <w:rFonts w:eastAsia="Times New Roman" w:cs="Times New Roman"/>
          <w:szCs w:val="24"/>
        </w:rPr>
        <w:t>»</w:t>
      </w:r>
      <w:r>
        <w:rPr>
          <w:rFonts w:eastAsia="Times New Roman" w:cs="Times New Roman"/>
          <w:szCs w:val="24"/>
        </w:rPr>
        <w:t xml:space="preserve"> και το άλλο </w:t>
      </w:r>
      <w:r>
        <w:rPr>
          <w:rFonts w:eastAsia="Times New Roman" w:cs="Times New Roman"/>
          <w:szCs w:val="24"/>
        </w:rPr>
        <w:t xml:space="preserve">σκέλος υποδηλώνει διακοπή </w:t>
      </w:r>
      <w:r>
        <w:rPr>
          <w:rFonts w:eastAsia="Times New Roman" w:cs="Times New Roman"/>
          <w:szCs w:val="24"/>
        </w:rPr>
        <w:t>παροχή</w:t>
      </w:r>
      <w:r>
        <w:rPr>
          <w:rFonts w:eastAsia="Times New Roman" w:cs="Times New Roman"/>
          <w:szCs w:val="24"/>
        </w:rPr>
        <w:t>ς</w:t>
      </w:r>
      <w:r>
        <w:rPr>
          <w:rFonts w:eastAsia="Times New Roman" w:cs="Times New Roman"/>
          <w:szCs w:val="24"/>
        </w:rPr>
        <w:t xml:space="preserve"> της υπηρεσίας. Είναι δύο διαφορετικά πράγματα. </w:t>
      </w:r>
    </w:p>
    <w:p w14:paraId="356C818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λοιπόν, θέλω να σας ρωτήσ</w:t>
      </w:r>
      <w:r>
        <w:rPr>
          <w:rFonts w:eastAsia="Times New Roman" w:cs="Times New Roman"/>
          <w:szCs w:val="24"/>
        </w:rPr>
        <w:t>ω το εξής: Είναι άλλο πράγμα να έχω προκηρύξει την υπηρεσία και άλλο πράγμα να παρέχω την υπηρεσία. Αυτή τη στιγμή, λοιπόν, από τα κείμενα που έχουμε εμείς οι Βουλευτές στα χέρια μας φαίνεται ότι δεν μπορεί να παρασχεθεί στους κωφούς και βαρήκοους η υπηρεσ</w:t>
      </w:r>
      <w:r>
        <w:rPr>
          <w:rFonts w:eastAsia="Times New Roman" w:cs="Times New Roman"/>
          <w:szCs w:val="24"/>
        </w:rPr>
        <w:t>ία της διερμηνείας.</w:t>
      </w:r>
    </w:p>
    <w:p w14:paraId="356C818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Εγώ κάνω το εξής απλό ερώτημα: Πρώτον, τι γίνεται μέσα στο 2016 με τις αμοιβές των διερμηνέων; Έχουν καταβληθεί; Δεν το λέω μόνο για τους διερμηνείς, αλλά και για τους ανθρώπους</w:t>
      </w:r>
      <w:r>
        <w:rPr>
          <w:rFonts w:eastAsia="Times New Roman" w:cs="Times New Roman"/>
          <w:szCs w:val="24"/>
        </w:rPr>
        <w:t>,</w:t>
      </w:r>
      <w:r>
        <w:rPr>
          <w:rFonts w:eastAsia="Times New Roman" w:cs="Times New Roman"/>
          <w:szCs w:val="24"/>
        </w:rPr>
        <w:t xml:space="preserve"> που βρίσκονται επικουρικά σ’ αυτό το πρόγραμμα, όπως για </w:t>
      </w:r>
      <w:r>
        <w:rPr>
          <w:rFonts w:eastAsia="Times New Roman" w:cs="Times New Roman"/>
          <w:szCs w:val="24"/>
        </w:rPr>
        <w:t>παράδειγμα το διοικητικό προσωπικό. Τι γίνεται με τα λειτουργικά έξοδα αυτού του προγράμματος; Καλύπτονται; Είναι απλήρωτα;</w:t>
      </w:r>
    </w:p>
    <w:p w14:paraId="356C818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Το δεύτερο ερώτημα είναι το εξής: Στο μεσοδιάστημα</w:t>
      </w:r>
      <w:r>
        <w:rPr>
          <w:rFonts w:eastAsia="Times New Roman" w:cs="Times New Roman"/>
          <w:szCs w:val="24"/>
        </w:rPr>
        <w:t>,</w:t>
      </w:r>
      <w:r>
        <w:rPr>
          <w:rFonts w:eastAsia="Times New Roman" w:cs="Times New Roman"/>
          <w:szCs w:val="24"/>
        </w:rPr>
        <w:t xml:space="preserve"> που εσείς έχετε ξεκινήσει τη διαδικασία να αλλάξετε τον φορέα υλοποίησης της υπηρεσίας διερμηνείας</w:t>
      </w:r>
      <w:r>
        <w:rPr>
          <w:rFonts w:eastAsia="Times New Roman" w:cs="Times New Roman"/>
          <w:szCs w:val="24"/>
        </w:rPr>
        <w:t>,</w:t>
      </w:r>
      <w:r>
        <w:rPr>
          <w:rFonts w:eastAsia="Times New Roman" w:cs="Times New Roman"/>
          <w:szCs w:val="24"/>
        </w:rPr>
        <w:t xml:space="preserve"> από την Ομοσπονδία Κωφών στο Εθνικό Ίδρυμα Κωφών, όποιος πολίτης έχει ανάγκη αυτής της παροχής –ας πούμε ότι είναι κωφός ή βαρήκοος </w:t>
      </w:r>
      <w:r>
        <w:rPr>
          <w:rFonts w:eastAsia="Times New Roman" w:cs="Times New Roman"/>
          <w:szCs w:val="24"/>
        </w:rPr>
        <w:lastRenderedPageBreak/>
        <w:t>και θέλει να πάει σε έν</w:t>
      </w:r>
      <w:r>
        <w:rPr>
          <w:rFonts w:eastAsia="Times New Roman" w:cs="Times New Roman"/>
          <w:szCs w:val="24"/>
        </w:rPr>
        <w:t xml:space="preserve">α δικαστήριο ή έχει ένα σημαντικό θέμα υγείας- από πού εξυπηρετείται; Εσείς έχετε εικόνα; </w:t>
      </w:r>
    </w:p>
    <w:p w14:paraId="356C818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σας πω ότι επειδή διάβασα τις απαντήσεις</w:t>
      </w:r>
      <w:r>
        <w:rPr>
          <w:rFonts w:eastAsia="Times New Roman" w:cs="Times New Roman"/>
          <w:szCs w:val="24"/>
        </w:rPr>
        <w:t>,</w:t>
      </w:r>
      <w:r>
        <w:rPr>
          <w:rFonts w:eastAsia="Times New Roman" w:cs="Times New Roman"/>
          <w:szCs w:val="24"/>
        </w:rPr>
        <w:t xml:space="preserve"> που εγγράφως μας έχετε καταθέσει, θα συμφωνήσω απόλυτα μ’ αυτό που λέτε, ότι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οι βασικές προτεραιό</w:t>
      </w:r>
      <w:r>
        <w:rPr>
          <w:rFonts w:eastAsia="Times New Roman" w:cs="Times New Roman"/>
          <w:szCs w:val="24"/>
        </w:rPr>
        <w:t>τητες του Υπουργείου σας είναι η προάσπιση της ζωής, της υγείας, της αξιοπρέπειας, της κοινωνικής προστασίας των ΑΜ</w:t>
      </w:r>
      <w:r>
        <w:rPr>
          <w:rFonts w:eastAsia="Times New Roman" w:cs="Times New Roman"/>
          <w:szCs w:val="24"/>
        </w:rPr>
        <w:t>Ε</w:t>
      </w:r>
      <w:r>
        <w:rPr>
          <w:rFonts w:eastAsia="Times New Roman" w:cs="Times New Roman"/>
          <w:szCs w:val="24"/>
        </w:rPr>
        <w:t>Α. Όμως, πού βρίσκεται αυτή η προάσπιση και σε τι μεταφράζεται; Όπως καταλαβαίνετε, τα λόγια δεν φτάνουν.</w:t>
      </w:r>
    </w:p>
    <w:p w14:paraId="356C818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επίσης, ότι είναι </w:t>
      </w:r>
      <w:r>
        <w:rPr>
          <w:rFonts w:eastAsia="Times New Roman" w:cs="Times New Roman"/>
          <w:szCs w:val="24"/>
        </w:rPr>
        <w:t xml:space="preserve">άλλο η καλή πρόθεση και άλλο η πράξη. Είναι άλλο η υλοποίηση και το αποτέλεσμα. Είναι άλλο να προκηρύσσω μία υπηρεσία και άλλο να παρέχω μία υπηρεσία. </w:t>
      </w:r>
    </w:p>
    <w:p w14:paraId="356C818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Επιτρέψτε μου, τελειώνοντας, για να μην καταχραστώ το</w:t>
      </w:r>
      <w:r>
        <w:rPr>
          <w:rFonts w:eastAsia="Times New Roman" w:cs="Times New Roman"/>
          <w:szCs w:val="24"/>
        </w:rPr>
        <w:t>ν</w:t>
      </w:r>
      <w:r>
        <w:rPr>
          <w:rFonts w:eastAsia="Times New Roman" w:cs="Times New Roman"/>
          <w:szCs w:val="24"/>
        </w:rPr>
        <w:t xml:space="preserve"> χρόνο, να σας πω ότι αυτό μου θυμίζει λίγο-πολύ τ</w:t>
      </w:r>
      <w:r>
        <w:rPr>
          <w:rFonts w:eastAsia="Times New Roman" w:cs="Times New Roman"/>
          <w:szCs w:val="24"/>
        </w:rPr>
        <w:t>ην ιστορία με το Νοσοκομείο της Σαντορίνης. Η πρόθεση είναι αγαθή και καλή. Κάναμε εγκαί</w:t>
      </w:r>
      <w:r>
        <w:rPr>
          <w:rFonts w:eastAsia="Times New Roman" w:cs="Times New Roman"/>
          <w:szCs w:val="24"/>
        </w:rPr>
        <w:lastRenderedPageBreak/>
        <w:t xml:space="preserve">νια, κόψαμε κορδέλες, αλλά γιατρούς δεν έχουμε. Πρόσφατα, έγκυος η οποία πήγε στο </w:t>
      </w:r>
      <w:r>
        <w:rPr>
          <w:rFonts w:eastAsia="Times New Roman" w:cs="Times New Roman"/>
          <w:szCs w:val="24"/>
        </w:rPr>
        <w:t>ν</w:t>
      </w:r>
      <w:r>
        <w:rPr>
          <w:rFonts w:eastAsia="Times New Roman" w:cs="Times New Roman"/>
          <w:szCs w:val="24"/>
        </w:rPr>
        <w:t>οσοκομείο αναγκάστηκε να διακομιστεί στο Νοσοκομείο Ηρ</w:t>
      </w:r>
      <w:r>
        <w:rPr>
          <w:rFonts w:eastAsia="Times New Roman" w:cs="Times New Roman"/>
          <w:szCs w:val="24"/>
        </w:rPr>
        <w:t>α</w:t>
      </w:r>
      <w:r>
        <w:rPr>
          <w:rFonts w:eastAsia="Times New Roman" w:cs="Times New Roman"/>
          <w:szCs w:val="24"/>
        </w:rPr>
        <w:t>κλε</w:t>
      </w:r>
      <w:r>
        <w:rPr>
          <w:rFonts w:eastAsia="Times New Roman" w:cs="Times New Roman"/>
          <w:szCs w:val="24"/>
        </w:rPr>
        <w:t>ίου</w:t>
      </w:r>
      <w:r>
        <w:rPr>
          <w:rFonts w:eastAsia="Times New Roman" w:cs="Times New Roman"/>
          <w:szCs w:val="24"/>
        </w:rPr>
        <w:t xml:space="preserve"> της Κρήτης, διότι δεν υ</w:t>
      </w:r>
      <w:r>
        <w:rPr>
          <w:rFonts w:eastAsia="Times New Roman" w:cs="Times New Roman"/>
          <w:szCs w:val="24"/>
        </w:rPr>
        <w:t>πήρχε ούτε νεογνολογικό τμήμα ούτε αναισθησιολόγος ούτε αιματολόγος.</w:t>
      </w:r>
    </w:p>
    <w:p w14:paraId="356C818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Ναι, κυρία Κεφαλίδου, αλλά αυτά είναι για τον κ. Πολάκη. Δεν είναι για την </w:t>
      </w:r>
      <w:r>
        <w:rPr>
          <w:rFonts w:eastAsia="Times New Roman" w:cs="Times New Roman"/>
          <w:szCs w:val="24"/>
        </w:rPr>
        <w:t xml:space="preserve">κ. </w:t>
      </w:r>
      <w:r>
        <w:rPr>
          <w:rFonts w:eastAsia="Times New Roman" w:cs="Times New Roman"/>
          <w:szCs w:val="24"/>
        </w:rPr>
        <w:t xml:space="preserve">Φωτίου. </w:t>
      </w:r>
    </w:p>
    <w:p w14:paraId="356C818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Απλώς, κάνω μία μεταφορά της κατάστασης, </w:t>
      </w:r>
      <w:r>
        <w:rPr>
          <w:rFonts w:eastAsia="Times New Roman" w:cs="Times New Roman"/>
          <w:szCs w:val="24"/>
        </w:rPr>
        <w:t>για να καταλάβουμε τη διαφορά ανάμεσα στο «υλοποιώ κάτι» από το «έχω την πρόθεση να το υλοποιήσω».</w:t>
      </w:r>
    </w:p>
    <w:p w14:paraId="356C819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Ευχαριστώ πολύ.</w:t>
      </w:r>
    </w:p>
    <w:p w14:paraId="356C819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Ορίστε, κυρία Υπουργέ, έχετε τον λόγο. Εγώ κατάλαβα ότι έχετε και τα αποδεικτικά για τις πενήντα έξι χιλιάδε</w:t>
      </w:r>
      <w:r>
        <w:rPr>
          <w:rFonts w:eastAsia="Times New Roman" w:cs="Times New Roman"/>
          <w:szCs w:val="24"/>
        </w:rPr>
        <w:t>ς…</w:t>
      </w:r>
    </w:p>
    <w:p w14:paraId="356C819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Β</w:t>
      </w:r>
      <w:r>
        <w:rPr>
          <w:rFonts w:eastAsia="Times New Roman" w:cs="Times New Roman"/>
          <w:szCs w:val="24"/>
        </w:rPr>
        <w:t>έβαια τα έχω.</w:t>
      </w:r>
    </w:p>
    <w:p w14:paraId="356C819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Αν δεν τα έχετε, στείλτε τα τη Δευτέρα να κατατεθούν στα Πρακτικά, για να τα δούμε.</w:t>
      </w:r>
    </w:p>
    <w:p w14:paraId="356C819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Θα τα στείλω.</w:t>
      </w:r>
    </w:p>
    <w:p w14:paraId="356C819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 ότι αμφισβητούμε, αλλά να είναι στα Πρακτικά.</w:t>
      </w:r>
    </w:p>
    <w:p w14:paraId="356C819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Είπαμε ότι δεν λειτουργεί η υπηρεσία.</w:t>
      </w:r>
    </w:p>
    <w:p w14:paraId="356C819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Ποια υπηρεσία, κυρία Κεφαλίδου;</w:t>
      </w:r>
    </w:p>
    <w:p w14:paraId="356C819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Η υπηρεσία διερμηνείας στους βαρήκοους.</w:t>
      </w:r>
    </w:p>
    <w:p w14:paraId="356C819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Αφήστε να απαντήσει η κυρία </w:t>
      </w:r>
      <w:r>
        <w:rPr>
          <w:rFonts w:eastAsia="Times New Roman" w:cs="Times New Roman"/>
          <w:szCs w:val="24"/>
        </w:rPr>
        <w:t>Υπουργός.</w:t>
      </w:r>
    </w:p>
    <w:p w14:paraId="356C819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Ορίστε, κυρία Υπουργέ, απαντήστε.</w:t>
      </w:r>
    </w:p>
    <w:p w14:paraId="356C819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Κυρία Κεφαλίδου, από τη μεριά του Υπουργείου ό,τι μας ζητήθηκε, το κάναμε ρητά. Δηλαδή, μας ζητήθηκε να μην αλλάξουμ</w:t>
      </w:r>
      <w:r>
        <w:rPr>
          <w:rFonts w:eastAsia="Times New Roman" w:cs="Times New Roman"/>
          <w:szCs w:val="24"/>
        </w:rPr>
        <w:t xml:space="preserve">ε το ποσό των ογδόντα χιλιάδων το οποίο ήταν το 2015 και το κάναμε αμέσως. Όταν ήρθε, λοιπόν, η Ομοσπονδία Κωφών και μου είπαν «Γιατί φέτος μας έχεις βάλει τριάντα χιλιάδες; Πρέπει να το κάνεις όσο και του χρόνου» -το είχαν βάλει οι </w:t>
      </w:r>
      <w:r>
        <w:rPr>
          <w:rFonts w:eastAsia="Times New Roman" w:cs="Times New Roman"/>
          <w:szCs w:val="24"/>
        </w:rPr>
        <w:t>υ</w:t>
      </w:r>
      <w:r>
        <w:rPr>
          <w:rFonts w:eastAsia="Times New Roman" w:cs="Times New Roman"/>
          <w:szCs w:val="24"/>
        </w:rPr>
        <w:t>πηρεσίες- το έκανα πάρ</w:t>
      </w:r>
      <w:r>
        <w:rPr>
          <w:rFonts w:eastAsia="Times New Roman" w:cs="Times New Roman"/>
          <w:szCs w:val="24"/>
        </w:rPr>
        <w:t>αυτα. Εξ ου και η δική μου πράξη…</w:t>
      </w:r>
    </w:p>
    <w:p w14:paraId="356C819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προηγούμενο χρόνο, όχι του χρόνου. Το λέω για τα Πρακτικά, επειδή είπατε «του χρόνου».</w:t>
      </w:r>
    </w:p>
    <w:p w14:paraId="356C819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Αν</w:t>
      </w:r>
      <w:r>
        <w:rPr>
          <w:rFonts w:eastAsia="Times New Roman" w:cs="Times New Roman"/>
          <w:szCs w:val="24"/>
        </w:rPr>
        <w:t xml:space="preserve"> ξέρετε, λοιπόν, εσείς, κυρία Κεφαλίδου τα λογιστικά του προγράμματος της ΟΜΚΕ, να μου τα πείτε. Εγώ ξέρω αυτό</w:t>
      </w:r>
      <w:r>
        <w:rPr>
          <w:rFonts w:eastAsia="Times New Roman" w:cs="Times New Roman"/>
          <w:szCs w:val="24"/>
        </w:rPr>
        <w:t>,</w:t>
      </w:r>
      <w:r>
        <w:rPr>
          <w:rFonts w:eastAsia="Times New Roman" w:cs="Times New Roman"/>
          <w:szCs w:val="24"/>
        </w:rPr>
        <w:t xml:space="preserve"> που μου λένε οι </w:t>
      </w:r>
      <w:r>
        <w:rPr>
          <w:rFonts w:eastAsia="Times New Roman" w:cs="Times New Roman"/>
          <w:szCs w:val="24"/>
        </w:rPr>
        <w:t>υ</w:t>
      </w:r>
      <w:r>
        <w:rPr>
          <w:rFonts w:eastAsia="Times New Roman" w:cs="Times New Roman"/>
          <w:szCs w:val="24"/>
        </w:rPr>
        <w:t xml:space="preserve">πηρεσίες. Οι </w:t>
      </w:r>
      <w:r>
        <w:rPr>
          <w:rFonts w:eastAsia="Times New Roman" w:cs="Times New Roman"/>
          <w:szCs w:val="24"/>
        </w:rPr>
        <w:t>υ</w:t>
      </w:r>
      <w:r>
        <w:rPr>
          <w:rFonts w:eastAsia="Times New Roman" w:cs="Times New Roman"/>
          <w:szCs w:val="24"/>
        </w:rPr>
        <w:t>πηρεσίες μου λένε ότι κατατέθηκαν δικαιολογητικά για πενήντα έξι χιλιάδες έναντι των ογδόντα. Τα πληρώνουμε αμέσω</w:t>
      </w:r>
      <w:r>
        <w:rPr>
          <w:rFonts w:eastAsia="Times New Roman" w:cs="Times New Roman"/>
          <w:szCs w:val="24"/>
        </w:rPr>
        <w:t xml:space="preserve">ς. </w:t>
      </w:r>
    </w:p>
    <w:p w14:paraId="356C819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ΧΑΡΟΥΛΑ (ΧΑΡΑ) ΚΕΦΑΛΙΔΟΥ: </w:t>
      </w:r>
      <w:r>
        <w:rPr>
          <w:rFonts w:eastAsia="Times New Roman" w:cs="Times New Roman"/>
          <w:szCs w:val="24"/>
        </w:rPr>
        <w:t>Άρα, λειτουργεί.</w:t>
      </w:r>
    </w:p>
    <w:p w14:paraId="356C819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Γιατί, λοιπόν, η Ομοσπονδία Κωφών διακόπτει το πρόγραμμα, αφού έχει και τα υπόλοιπα χρήματα; Εγώ δεν είμαι μάντης</w:t>
      </w:r>
      <w:r>
        <w:rPr>
          <w:rFonts w:eastAsia="Times New Roman" w:cs="Times New Roman"/>
          <w:szCs w:val="24"/>
        </w:rPr>
        <w:t xml:space="preserve">. Αυτό που ξέρω, βεβαίως, είναι ότι το Εθνικό Ίδρυμα Κωφών, που είναι Νομικό Πρόσωπο Δημοσίου Δικαίου –το ένα είναι Ομοσπονδία, το άλλο είναι Νομικό Πρόσωπο Δημοσίου Δικαίου, εποπτευόμενος από εμάς φορέας- αποφασίζει σε συνεργασία με την ΟΜΚΕ να ξεκινήσει </w:t>
      </w:r>
      <w:r>
        <w:rPr>
          <w:rFonts w:eastAsia="Times New Roman" w:cs="Times New Roman"/>
          <w:szCs w:val="24"/>
        </w:rPr>
        <w:t>το μεγάλο πρόγραμμα διερμηνείας που έχει σχεδιάσει.</w:t>
      </w:r>
    </w:p>
    <w:p w14:paraId="356C81A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Εγώ δεν καταλαβαίνω ακριβώς τι συμβαίνει. Αφού εσείς καταλαβαίνετε καλά…</w:t>
      </w:r>
    </w:p>
    <w:p w14:paraId="356C81A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Παρέχεται η υπηρεσία; Σήμερα κάποιος κωφός μπορεί να εξυπηρετηθεί;</w:t>
      </w:r>
    </w:p>
    <w:p w14:paraId="356C81A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w:t>
      </w:r>
      <w:r>
        <w:rPr>
          <w:rFonts w:eastAsia="Times New Roman" w:cs="Times New Roman"/>
          <w:b/>
          <w:szCs w:val="24"/>
        </w:rPr>
        <w:t xml:space="preserve">γασίας, Κοινωνικής Ασφάλισης και Κοινωνικής Αλληλεγγύης): </w:t>
      </w:r>
      <w:r>
        <w:rPr>
          <w:rFonts w:eastAsia="Times New Roman" w:cs="Times New Roman"/>
          <w:szCs w:val="24"/>
        </w:rPr>
        <w:t>Μα, είναι δυνατόν, κυρία Κεφαλίδου…</w:t>
      </w:r>
    </w:p>
    <w:p w14:paraId="356C81A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Κυρία Κεφαλίδου, εσείς είστε έμπειρη. Μη διακόπτετε. Το ερώτημα το κάνατε.</w:t>
      </w:r>
    </w:p>
    <w:p w14:paraId="356C81A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w:t>
      </w:r>
      <w:r>
        <w:rPr>
          <w:rFonts w:eastAsia="Times New Roman" w:cs="Times New Roman"/>
          <w:b/>
          <w:szCs w:val="24"/>
        </w:rPr>
        <w:t>ής Ασφάλισης και Κοινωνικής Αλληλεγγύης):</w:t>
      </w:r>
      <w:r>
        <w:rPr>
          <w:rFonts w:eastAsia="Times New Roman" w:cs="Times New Roman"/>
          <w:szCs w:val="24"/>
        </w:rPr>
        <w:t xml:space="preserve"> Κυρία Κεφαλίδου, είναι δυνατόν να υπάρχουν 24.000 ευρώ ακόμα για το δεύτερο εξάμηνο, να μην έχει ζητηθεί από την </w:t>
      </w:r>
      <w:r>
        <w:rPr>
          <w:rFonts w:eastAsia="Times New Roman" w:cs="Times New Roman"/>
          <w:szCs w:val="24"/>
        </w:rPr>
        <w:t>π</w:t>
      </w:r>
      <w:r>
        <w:rPr>
          <w:rFonts w:eastAsia="Times New Roman" w:cs="Times New Roman"/>
          <w:szCs w:val="24"/>
        </w:rPr>
        <w:t>εριφέρεια η ενίσχυση μέσω κρατικού λαχείου -δεν έχει ζητηθεί από την ΟΜΚΕ, καθόλου-, και να μου λέτε</w:t>
      </w:r>
      <w:r>
        <w:rPr>
          <w:rFonts w:eastAsia="Times New Roman" w:cs="Times New Roman"/>
          <w:szCs w:val="24"/>
        </w:rPr>
        <w:t xml:space="preserve"> ότι δεν μπορεί να γίνει το πρόγραμμα;</w:t>
      </w:r>
    </w:p>
    <w:p w14:paraId="356C81A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Δεν το λέω εγώ. Το λένε οι ίδιοι.</w:t>
      </w:r>
    </w:p>
    <w:p w14:paraId="356C81A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Ακούστε, όμως, θα έπρεπε να διερευνήσετε λίγο παραπάνω. </w:t>
      </w:r>
    </w:p>
    <w:p w14:paraId="356C81A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Εγώ </w:t>
      </w:r>
      <w:r>
        <w:rPr>
          <w:rFonts w:eastAsia="Times New Roman" w:cs="Times New Roman"/>
          <w:szCs w:val="24"/>
        </w:rPr>
        <w:t xml:space="preserve">πιστεύω, πραγματικά, ότι θα κάνουμε μια πολύ σοβαρή δουλειά πλέον για να καλύψουμε και με διαφάνεια και με μητρώα διερμηνείας νοηματικής γλώσσας όλη την υπόθεση. Δεν θα μείνει κανείς </w:t>
      </w:r>
      <w:r>
        <w:rPr>
          <w:rFonts w:eastAsia="Times New Roman" w:cs="Times New Roman"/>
          <w:szCs w:val="24"/>
        </w:rPr>
        <w:lastRenderedPageBreak/>
        <w:t>βαρήκοος και κωφός χωρίς τον διερμηνέα που είναι αναγκαίος. Εγώ αυτό ξέρω</w:t>
      </w:r>
      <w:r>
        <w:rPr>
          <w:rFonts w:eastAsia="Times New Roman" w:cs="Times New Roman"/>
          <w:szCs w:val="24"/>
        </w:rPr>
        <w:t>. Και αν έχουμε τέτοια κρούσματα, αν υπάρχουν ακάλυπτες περιπτώσεις, εγώ από σήμερα θα το διερευνήσω, κυρία Κεφαλίδου. Αυτό είναι το καθήκον μου και θα το κάνω. Και θα δω ακριβώς τι συμβαίνει.</w:t>
      </w:r>
    </w:p>
    <w:p w14:paraId="356C81A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Αυτό που έχω, είναι ακριβώς η αντίθετη εικόνα. Έχω διαβεβαιώσει</w:t>
      </w:r>
      <w:r>
        <w:rPr>
          <w:rFonts w:eastAsia="Times New Roman" w:cs="Times New Roman"/>
          <w:szCs w:val="24"/>
        </w:rPr>
        <w:t xml:space="preserve">ς από το Εθνικό Ίδρυμα Κωφών ότι πάνε για ένα πολύ μεγάλο πρόγραμμα πλέον, κατοχυρωμένο, με όρους και κανόνες και με τη συνεργασία της ΟΜΚΕ, όπου σας είπα ότι μετέχει στο Διοικητικό Συμβούλιο του Εθνικού Ιδρύματος Κωφών. </w:t>
      </w:r>
    </w:p>
    <w:p w14:paraId="356C81A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ορισμένα πράγματα δεν τα </w:t>
      </w:r>
      <w:r>
        <w:rPr>
          <w:rFonts w:eastAsia="Times New Roman" w:cs="Times New Roman"/>
          <w:szCs w:val="24"/>
        </w:rPr>
        <w:t xml:space="preserve">καταλαβαίνω. Μάλλον προσομοιάζουν με αυτά του </w:t>
      </w:r>
      <w:r>
        <w:rPr>
          <w:rFonts w:eastAsia="Times New Roman" w:cs="Times New Roman"/>
          <w:szCs w:val="24"/>
        </w:rPr>
        <w:t>Ν</w:t>
      </w:r>
      <w:r>
        <w:rPr>
          <w:rFonts w:eastAsia="Times New Roman" w:cs="Times New Roman"/>
          <w:szCs w:val="24"/>
        </w:rPr>
        <w:t>οσοκομείου της Θήρας, πράγματι. Όπου υπάρχει νοσοκομείο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 οποίο</w:t>
      </w:r>
      <w:r>
        <w:rPr>
          <w:rFonts w:eastAsia="Times New Roman" w:cs="Times New Roman"/>
          <w:szCs w:val="24"/>
        </w:rPr>
        <w:t xml:space="preserve"> καθόταν πέντε χρόνια κλειστό, έχουμε βάλει γιατρούς και ξαφνικά τα ακούμε, διότι -λέει- η τάδε περίπτωση δεν μπόρεσε να αντιμετωπιστεί. Αυτά, όμως, είναι όλα. Κάτι δεν πάει καλά, διότι καταφέρνουμε κάθε φορά να δημιουργούμε τεράστια θέματα προς τον ελληνι</w:t>
      </w:r>
      <w:r>
        <w:rPr>
          <w:rFonts w:eastAsia="Times New Roman" w:cs="Times New Roman"/>
          <w:szCs w:val="24"/>
        </w:rPr>
        <w:t xml:space="preserve">κό λαό, όταν το μείζον το βάζουμε κάτω από το τραπέζι. Το μείζον είναι ότι της Θήρας </w:t>
      </w:r>
      <w:r>
        <w:rPr>
          <w:rFonts w:eastAsia="Times New Roman" w:cs="Times New Roman"/>
          <w:szCs w:val="24"/>
        </w:rPr>
        <w:lastRenderedPageBreak/>
        <w:t>ήταν πέντε χρόνια κλειστό για να πριμοδοτείται ιδιωτικό νοσοκομείο. Αυτό ήταν το μείζον, αφού θελήσατε να κάνετε παραλληλισμούς.</w:t>
      </w:r>
    </w:p>
    <w:p w14:paraId="356C81A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Εγώ ευχαριστώ γι</w:t>
      </w:r>
      <w:r>
        <w:rPr>
          <w:rFonts w:eastAsia="Times New Roman" w:cs="Times New Roman"/>
          <w:szCs w:val="24"/>
        </w:rPr>
        <w:t>α την απάντηση που μου δώσατε…</w:t>
      </w:r>
    </w:p>
    <w:p w14:paraId="356C81A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Εγώ σας ευχαριστώ.</w:t>
      </w:r>
    </w:p>
    <w:p w14:paraId="356C81A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τώρα πήγαμε να κλείσουμε καλώς. Νομίζω, ότι είστε δύο συνάδελφοι</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ενδιαφέρεστε για αυτά τα θέματα, εννοώ το θέμα της ερώτησης. </w:t>
      </w:r>
    </w:p>
    <w:p w14:paraId="356C81A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Κυρία Υπουργέ, σε ένα σημείο προσέξτε το. Η κ</w:t>
      </w:r>
      <w:r>
        <w:rPr>
          <w:rFonts w:eastAsia="Times New Roman" w:cs="Times New Roman"/>
          <w:szCs w:val="24"/>
        </w:rPr>
        <w:t>.</w:t>
      </w:r>
      <w:r>
        <w:rPr>
          <w:rFonts w:eastAsia="Times New Roman" w:cs="Times New Roman"/>
          <w:szCs w:val="24"/>
        </w:rPr>
        <w:t xml:space="preserve"> Κεφαλίδου επέμεινε στο μεσοδιάστημα της μετάβασης από το καθεστώς που είναι τώρα, στο νέο καθεστώς. </w:t>
      </w:r>
    </w:p>
    <w:p w14:paraId="356C81A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w:t>
      </w:r>
      <w:r>
        <w:rPr>
          <w:rFonts w:eastAsia="Times New Roman" w:cs="Times New Roman"/>
          <w:b/>
          <w:szCs w:val="24"/>
        </w:rPr>
        <w:t xml:space="preserve">Κοινωνικής Ασφάλισης και Κοινωνικής Αλληλεγγύης): </w:t>
      </w:r>
      <w:r>
        <w:rPr>
          <w:rFonts w:eastAsia="Times New Roman" w:cs="Times New Roman"/>
          <w:szCs w:val="24"/>
        </w:rPr>
        <w:t>Γι’ αυτό υπάρχουν άλλα 24.000 ευρώ.</w:t>
      </w:r>
    </w:p>
    <w:p w14:paraId="356C81A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Ακριβώς. Εκεί ενδεχομένως να προκύψει αντικειμενικό πρόβλημα. Φωνάξτε, λοιπόν, την Ομοσπονδία, φωνάξτε το Ίδρυμα Κωφών, φωνάξτε και την κ</w:t>
      </w:r>
      <w:r>
        <w:rPr>
          <w:rFonts w:eastAsia="Times New Roman" w:cs="Times New Roman"/>
          <w:szCs w:val="24"/>
        </w:rPr>
        <w:t>. Κεφαλίδου και βρείτε λύση. Εκεί είναι το πρόβλημα.</w:t>
      </w:r>
    </w:p>
    <w:p w14:paraId="356C81B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olor w:val="000000"/>
          <w:szCs w:val="24"/>
        </w:rPr>
        <w:t>Ευχαριστώ, κύριε Πρόεδρε.</w:t>
      </w:r>
      <w:r>
        <w:rPr>
          <w:rFonts w:eastAsia="Times New Roman" w:cs="Times New Roman"/>
          <w:szCs w:val="24"/>
        </w:rPr>
        <w:t xml:space="preserve"> Το επισημάνατε σωστά.</w:t>
      </w:r>
    </w:p>
    <w:p w14:paraId="356C81B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Τώρα για το </w:t>
      </w:r>
      <w:r>
        <w:rPr>
          <w:rFonts w:eastAsia="Times New Roman" w:cs="Times New Roman"/>
          <w:szCs w:val="24"/>
        </w:rPr>
        <w:t>Ν</w:t>
      </w:r>
      <w:r>
        <w:rPr>
          <w:rFonts w:eastAsia="Times New Roman" w:cs="Times New Roman"/>
          <w:szCs w:val="24"/>
        </w:rPr>
        <w:t>οσοκομείο Σαν</w:t>
      </w:r>
      <w:r>
        <w:rPr>
          <w:rFonts w:eastAsia="Times New Roman" w:cs="Times New Roman"/>
          <w:szCs w:val="24"/>
        </w:rPr>
        <w:t xml:space="preserve">τορίνης, αφήστε το καλύτερα. </w:t>
      </w:r>
    </w:p>
    <w:p w14:paraId="356C81B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Προχωρούμε τώρα στην τελευταία ερώτηση, που είναι η πρώτη με αριθμό 1154/19-7-2016 επίκαιρη ερώτηση δεύτερου κύκλου του Βουλευτή Σάμου του Συνασπισμού Ριζοσπαστικής Αριστεράς κ. Δημητρίου Σεβαστάκη προς τον Υπουργό Αγροτικής Α</w:t>
      </w:r>
      <w:r>
        <w:rPr>
          <w:rFonts w:eastAsia="Times New Roman" w:cs="Times New Roman"/>
          <w:szCs w:val="24"/>
        </w:rPr>
        <w:t xml:space="preserve">νάπτυξης και Τροφίμων, σχετικά με τις πληρωμές του ΟΠΕΚΕΠΕ, στρεμματικής ενίσχυσης αμπελώνων έτους 2015. </w:t>
      </w:r>
    </w:p>
    <w:p w14:paraId="356C81B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Γενικώς των αμπελώνων ή αμπελώνων Σάμου; Λέω εγώ τώρα, για να σας προβοκάρω!</w:t>
      </w:r>
    </w:p>
    <w:p w14:paraId="356C81B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ΣΕΒΑΣΤΑΚΗΣ: </w:t>
      </w:r>
      <w:r>
        <w:rPr>
          <w:rFonts w:eastAsia="Times New Roman" w:cs="Times New Roman"/>
          <w:szCs w:val="24"/>
        </w:rPr>
        <w:t>Γενικώς, αλλά εγώ εστιάζω στο πρόβλημα</w:t>
      </w:r>
      <w:r>
        <w:rPr>
          <w:rFonts w:eastAsia="Times New Roman" w:cs="Times New Roman"/>
          <w:szCs w:val="24"/>
        </w:rPr>
        <w:t>,</w:t>
      </w:r>
      <w:r>
        <w:rPr>
          <w:rFonts w:eastAsia="Times New Roman" w:cs="Times New Roman"/>
          <w:szCs w:val="24"/>
        </w:rPr>
        <w:t xml:space="preserve"> που φαίνετα</w:t>
      </w:r>
      <w:r>
        <w:rPr>
          <w:rFonts w:eastAsia="Times New Roman" w:cs="Times New Roman"/>
          <w:szCs w:val="24"/>
        </w:rPr>
        <w:t>ι στους αμπελώνες Σάμου, όπου στις 29 Ιουνίου του 2016 πραγματοποιήθηκε η πληρωμή. Όμως, από το σύνολο των αιτούντων αμπελοκαλλιεργητών, που ήταν χίλιοι διακόσιοι εξήντα έξι, ταυτοποιήθηκαν μόνο οι οκτακόσιοι δέκα επτά, ενώ από το σύνολο των αγροτεμαχίων π</w:t>
      </w:r>
      <w:r>
        <w:rPr>
          <w:rFonts w:eastAsia="Times New Roman" w:cs="Times New Roman"/>
          <w:szCs w:val="24"/>
        </w:rPr>
        <w:t>ου έχουν δηλωθεί, που ήταν δύο χιλιάδες εννιακόσια πενήντα επτά, έχουν ταυτοποιηθεί τα χίλια εξακόσια δέκα τέσσερα.</w:t>
      </w:r>
    </w:p>
    <w:p w14:paraId="356C81B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Σε ερώτησή μου ο ΟΠΕΚΕΠΕ απάντησε ότι υπάρχει ένα πρόβλημα με τα χαρτογραφικά υποδείγματα. Εντούτοις, επειδή πολλαπλώς έχει τρωθεί η αγροτικ</w:t>
      </w:r>
      <w:r>
        <w:rPr>
          <w:rFonts w:eastAsia="Times New Roman" w:cs="Times New Roman"/>
          <w:szCs w:val="24"/>
        </w:rPr>
        <w:t>ή παραγωγή στη Σάμο -πέραν όλων των άλλων προβλημάτων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θέλω να ρωτήσω αν και με ποιον τρόπο σκοπεύει το Υπουργείο να παρέμβει, ώστε να υπάρξει μια χαρτογραφική αξιοπιστία, να πληρώνονται οι άνθρωποι και κυρίως να μη χάσουν, αυτοί που δεν έχουν εγκ</w:t>
      </w:r>
      <w:r>
        <w:rPr>
          <w:rFonts w:eastAsia="Times New Roman" w:cs="Times New Roman"/>
          <w:szCs w:val="24"/>
        </w:rPr>
        <w:t>ριθεί, το δικαίωμα για τα επόμενα χρόνια.</w:t>
      </w:r>
    </w:p>
    <w:p w14:paraId="356C81B6" w14:textId="77777777" w:rsidR="00683B35" w:rsidRDefault="00C91889">
      <w:pPr>
        <w:spacing w:line="600" w:lineRule="auto"/>
        <w:ind w:firstLine="720"/>
        <w:contextualSpacing/>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Ευχαριστώ πολύ. Ήσασταν λακωνικότατος, </w:t>
      </w:r>
      <w:r>
        <w:rPr>
          <w:rFonts w:eastAsia="Times New Roman"/>
          <w:szCs w:val="24"/>
        </w:rPr>
        <w:t>κύριε συνάδελφε</w:t>
      </w:r>
      <w:r>
        <w:rPr>
          <w:rFonts w:eastAsia="Times New Roman" w:cs="Times New Roman"/>
          <w:szCs w:val="24"/>
        </w:rPr>
        <w:t xml:space="preserve">. </w:t>
      </w:r>
    </w:p>
    <w:p w14:paraId="356C81B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Ελπίζω ξεκάθαρη και λακωνική να είναι και η απάντησή σας, κύριε Υπουργέ.</w:t>
      </w:r>
    </w:p>
    <w:p w14:paraId="356C81B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έχετε τον λόγο. </w:t>
      </w:r>
    </w:p>
    <w:p w14:paraId="356C81B9" w14:textId="77777777" w:rsidR="00683B35" w:rsidRDefault="00C91889">
      <w:pPr>
        <w:spacing w:line="600" w:lineRule="auto"/>
        <w:ind w:firstLine="720"/>
        <w:contextualSpacing/>
        <w:jc w:val="both"/>
        <w:rPr>
          <w:rFonts w:eastAsia="Times New Roman" w:cs="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cs="Times New Roman"/>
          <w:szCs w:val="24"/>
        </w:rPr>
        <w:t>Η ερώτηση τόσο η προφορική όσο και το γραπτό κείμενο</w:t>
      </w:r>
      <w:r>
        <w:rPr>
          <w:rFonts w:eastAsia="Times New Roman" w:cs="Times New Roman"/>
          <w:szCs w:val="24"/>
        </w:rPr>
        <w:t>,</w:t>
      </w:r>
      <w:r>
        <w:rPr>
          <w:rFonts w:eastAsia="Times New Roman" w:cs="Times New Roman"/>
          <w:szCs w:val="24"/>
        </w:rPr>
        <w:t xml:space="preserve"> που έχουμε στα χέρια μας, θέτει θέματα που όντως είναι σοβαρά και όντως ανταποκρίνονται στην πραγματικότητα. </w:t>
      </w:r>
    </w:p>
    <w:p w14:paraId="356C81B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Όμως, υπάρχει μια </w:t>
      </w:r>
      <w:r>
        <w:rPr>
          <w:rFonts w:eastAsia="Times New Roman" w:cs="Times New Roman"/>
          <w:szCs w:val="24"/>
        </w:rPr>
        <w:t>υ</w:t>
      </w:r>
      <w:r>
        <w:rPr>
          <w:rFonts w:eastAsia="Times New Roman" w:cs="Times New Roman"/>
          <w:szCs w:val="24"/>
        </w:rPr>
        <w:t>πουργική</w:t>
      </w:r>
      <w:r>
        <w:rPr>
          <w:rFonts w:eastAsia="Times New Roman" w:cs="Times New Roman"/>
          <w:szCs w:val="24"/>
        </w:rPr>
        <w:t xml:space="preserve"> </w:t>
      </w:r>
      <w:r>
        <w:rPr>
          <w:rFonts w:eastAsia="Times New Roman" w:cs="Times New Roman"/>
          <w:szCs w:val="24"/>
        </w:rPr>
        <w:t>α</w:t>
      </w:r>
      <w:r>
        <w:rPr>
          <w:rFonts w:eastAsia="Times New Roman" w:cs="Times New Roman"/>
          <w:szCs w:val="24"/>
        </w:rPr>
        <w:t>πόφαση</w:t>
      </w:r>
      <w:r>
        <w:rPr>
          <w:rFonts w:eastAsia="Times New Roman" w:cs="Times New Roman"/>
          <w:szCs w:val="24"/>
        </w:rPr>
        <w:t>,</w:t>
      </w:r>
      <w:r>
        <w:rPr>
          <w:rFonts w:eastAsia="Times New Roman" w:cs="Times New Roman"/>
          <w:szCs w:val="24"/>
        </w:rPr>
        <w:t xml:space="preserve"> που ορίζει ότι οι δικαιούχοι των συγκεκριμένων ενισχύσεων πρέπει να έχουν υποβάλει δήλωση αμπελοκαλλιέργειας, να έχουν, δηλαδή, αυτό που λέμε «αμπελουργικό μητρώο», ετήσια δήλωση συγκομιδής, ετήσια δήλωση παραγωγής και ενιαία αίτηση ενίσχυσης. Επ</w:t>
      </w:r>
      <w:r>
        <w:rPr>
          <w:rFonts w:eastAsia="Times New Roman" w:cs="Times New Roman"/>
          <w:szCs w:val="24"/>
        </w:rPr>
        <w:t xml:space="preserve">ιπλέον, βεβαίως, θα πρέπει να έχουν τρεις προϋποθέσεις τις οποίες προβλέπει η εθνική, αλλά και η ενωσιακή νομοθεσία. </w:t>
      </w:r>
    </w:p>
    <w:p w14:paraId="356C81B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Η πληρωμή όντως έγινε από τον ΟΠΕΚΕΠΕ, όπως ακριβώς ανέφερε ο αγαπητός συνάδελφος. Έγινε, όμως, μόνο για τα αγροτεμάχια που διασταυρώθηκαν</w:t>
      </w:r>
      <w:r>
        <w:rPr>
          <w:rFonts w:eastAsia="Times New Roman" w:cs="Times New Roman"/>
          <w:szCs w:val="24"/>
        </w:rPr>
        <w:t xml:space="preserve"> και ταυτοποιήθηκαν με εκείνα του αμπελουργικού τομέα. </w:t>
      </w:r>
    </w:p>
    <w:p w14:paraId="356C81B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Στη Σάμο από τα δύο χιλιάδες εννιακόσια πενήντα επτά αμπελοτεμάχια, τα χίλια εξακόσια δεκατέσσερα, που αφορούσαν οκτακόσιους δεκαεπτά παραγωγούς, δεν ταυτοποιήθηκαν. Όμως, μετά την πληρωμή της βασικής</w:t>
      </w:r>
      <w:r>
        <w:rPr>
          <w:rFonts w:eastAsia="Times New Roman" w:cs="Times New Roman"/>
          <w:szCs w:val="24"/>
        </w:rPr>
        <w:t xml:space="preserve"> ενίσχυσης, ταυτοποιήθηκαν επιπλέον διακόσια πενήντα επτά αγροτεμάχια που αφορούσαν άλλους εκατόν τριάντα παραγωγούς και ενσωματώθηκαν και αυτά στην πληρωμή της βασικής ενίσχυσης. </w:t>
      </w:r>
    </w:p>
    <w:p w14:paraId="356C81B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Για τα αγροτεμάχια, που δεν προέκυψε η συγκεκριμένη πληρωμή, ο ΟΠΕΚΕΠΕ θα α</w:t>
      </w:r>
      <w:r>
        <w:rPr>
          <w:rFonts w:eastAsia="Times New Roman" w:cs="Times New Roman"/>
          <w:szCs w:val="24"/>
        </w:rPr>
        <w:t>ποστείλει τα σχετικά στοιχεία στις εμπλεκόμενες ελεγκτικές υπηρεσίες, δηλαδή</w:t>
      </w:r>
      <w:r>
        <w:rPr>
          <w:rFonts w:eastAsia="Times New Roman" w:cs="Times New Roman"/>
          <w:szCs w:val="24"/>
        </w:rPr>
        <w:t>,</w:t>
      </w:r>
      <w:r>
        <w:rPr>
          <w:rFonts w:eastAsia="Times New Roman" w:cs="Times New Roman"/>
          <w:szCs w:val="24"/>
        </w:rPr>
        <w:t xml:space="preserve"> στις Διευθύνσεις Αγροτικής Οικονομίας, τις γνωστές ΔΑΟΚ, στο Τμήμα Αμπελουργικού Μητρώου και στη Διεύθυνση Ηλεκτρονικής Διακυβέρνησης του Υπουργείου Αγροτικής Ανάπτυξης, προκειμέ</w:t>
      </w:r>
      <w:r>
        <w:rPr>
          <w:rFonts w:eastAsia="Times New Roman" w:cs="Times New Roman"/>
          <w:szCs w:val="24"/>
        </w:rPr>
        <w:t xml:space="preserve">νου να διορθωθεί η λανθασμένη θέση των </w:t>
      </w:r>
      <w:r>
        <w:rPr>
          <w:rFonts w:eastAsia="Times New Roman" w:cs="Times New Roman"/>
          <w:szCs w:val="24"/>
        </w:rPr>
        <w:lastRenderedPageBreak/>
        <w:t xml:space="preserve">συγκεκριμένων αγροτεμαχίων, ούτως ώστε αυτά να ενταχθούν στο Αμπελουργικό Μητρώο και να δοθεί η </w:t>
      </w:r>
      <w:r>
        <w:rPr>
          <w:rFonts w:eastAsia="Times New Roman"/>
          <w:szCs w:val="24"/>
        </w:rPr>
        <w:t xml:space="preserve">δυνατότητα </w:t>
      </w:r>
      <w:r>
        <w:rPr>
          <w:rFonts w:eastAsia="Times New Roman" w:cs="Times New Roman"/>
          <w:szCs w:val="24"/>
        </w:rPr>
        <w:t xml:space="preserve">για να γίνει νέα πληρωμή. </w:t>
      </w:r>
    </w:p>
    <w:p w14:paraId="356C81B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Έτσι κι αλλιώς, βεβαίως, υπάρχουν οι προθεσμίες μέχρι 15 Οκτωβρίου για να γίνουν αυ</w:t>
      </w:r>
      <w:r>
        <w:rPr>
          <w:rFonts w:eastAsia="Times New Roman" w:cs="Times New Roman"/>
          <w:szCs w:val="24"/>
        </w:rPr>
        <w:t xml:space="preserve">τές οι πληρωμές. Πιστεύουμε ότι θα γίνουν πιο γρήγορα, αφού γίνει η σχετική διασταύρωση και η σχετική διόρθωση. </w:t>
      </w:r>
    </w:p>
    <w:p w14:paraId="356C81B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Βεβαίως, αγαπητέ συνάδελφε, θέλω να ξεκαθαρίσω ένα πράγμα. Δεν υπάρχει δ</w:t>
      </w:r>
      <w:r>
        <w:rPr>
          <w:rFonts w:eastAsia="Times New Roman"/>
          <w:szCs w:val="24"/>
        </w:rPr>
        <w:t xml:space="preserve">υνατότητα </w:t>
      </w:r>
      <w:r>
        <w:rPr>
          <w:rFonts w:eastAsia="Times New Roman" w:cs="Times New Roman"/>
          <w:szCs w:val="24"/>
        </w:rPr>
        <w:t>αλλαγής των αγροτεμαχίων</w:t>
      </w:r>
      <w:r>
        <w:rPr>
          <w:rFonts w:eastAsia="Times New Roman" w:cs="Times New Roman"/>
          <w:szCs w:val="24"/>
        </w:rPr>
        <w:t>,</w:t>
      </w:r>
      <w:r>
        <w:rPr>
          <w:rFonts w:eastAsia="Times New Roman" w:cs="Times New Roman"/>
          <w:szCs w:val="24"/>
        </w:rPr>
        <w:t xml:space="preserve"> που έχουν υποβληθεί με βάση την ενι</w:t>
      </w:r>
      <w:r>
        <w:rPr>
          <w:rFonts w:eastAsia="Times New Roman" w:cs="Times New Roman"/>
          <w:szCs w:val="24"/>
        </w:rPr>
        <w:t xml:space="preserve">αία ενίσχυση του 2015. Δεν μπορούμε να τα διορθώσουμε. Όμως, δεν θα χάσουν οι συγκεκριμένοι αμπελοπαραγωγοί τα δικαιώματά τους. </w:t>
      </w:r>
    </w:p>
    <w:p w14:paraId="356C81C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Βέβαια, κύριε Πρόεδρε, ιδιαίτερα μετά την κατάργηση της αναγκαστικότητας, χρειάζεται να ληφθούν πρόσθετα μέτρα για την αμπελοκα</w:t>
      </w:r>
      <w:r>
        <w:rPr>
          <w:rFonts w:eastAsia="Times New Roman" w:cs="Times New Roman"/>
          <w:szCs w:val="24"/>
        </w:rPr>
        <w:t xml:space="preserve">λλιέργεια στη Σάμο. </w:t>
      </w:r>
    </w:p>
    <w:p w14:paraId="356C81C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γνωρίζω πραγματικά την αγωνία σας, αγαπητέ συνάδελφε, και την αντίρρησή σας πάνω στην κατάργηση της αναγκαστικότητας, θα σας απαντήσω στη δευτερολογία μου όσον αφορά τα ζητούμενα για την αμπελοκαλλιέργεια της Σάμου. </w:t>
      </w:r>
    </w:p>
    <w:p w14:paraId="356C81C2" w14:textId="77777777" w:rsidR="00683B35" w:rsidRDefault="00C91889">
      <w:pPr>
        <w:spacing w:line="600" w:lineRule="auto"/>
        <w:ind w:firstLine="720"/>
        <w:contextualSpacing/>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szCs w:val="24"/>
        </w:rPr>
        <w:t xml:space="preserve"> </w:t>
      </w:r>
      <w:r>
        <w:rPr>
          <w:rFonts w:eastAsia="Times New Roman" w:cs="Times New Roman"/>
          <w:szCs w:val="24"/>
        </w:rPr>
        <w:t xml:space="preserve">Μάλλον καλή ήταν η απάντηση, κύριε Σεβαστάκη. Να δούμε τι θα πείτε. </w:t>
      </w:r>
    </w:p>
    <w:p w14:paraId="356C81C3"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356C81C4"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 xml:space="preserve"> ΔΗΜΗΤΡΙΟΣ ΣΕΒΑΣΤΑΚΗΣ:</w:t>
      </w:r>
      <w:r>
        <w:rPr>
          <w:rFonts w:eastAsia="Times New Roman" w:cs="Times New Roman"/>
          <w:szCs w:val="24"/>
        </w:rPr>
        <w:t xml:space="preserve"> Ωραία! Χαίρομαι που την εγκρίνετε, κύριε Πρόεδρε. </w:t>
      </w:r>
    </w:p>
    <w:p w14:paraId="356C81C5"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Εξάλλου, από την Ένωση Ενοποιητικών Συνεταιρισμών και τη</w:t>
      </w:r>
      <w:r>
        <w:rPr>
          <w:rFonts w:eastAsia="Times New Roman" w:cs="Times New Roman"/>
          <w:szCs w:val="24"/>
        </w:rPr>
        <w:t xml:space="preserve">ν αρμόδια υπηρεσία έχει υποβληθεί η πρόταση να ενοποιηθούν και να διορθωθούν τα αποκλίνοντα χαρτογραφικά υποδείγματα, ώστε να ομαλοποιηθεί η κατάσταση των πληρωμών. </w:t>
      </w:r>
    </w:p>
    <w:p w14:paraId="356C81C6"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Εν γένει τώρα -και πολύ σωστά κάνατε αυτήν τη γέφυρα- το πρόβλημα της αγροτικής παραγωγής </w:t>
      </w:r>
      <w:r>
        <w:rPr>
          <w:rFonts w:eastAsia="Times New Roman" w:cs="Times New Roman"/>
          <w:szCs w:val="24"/>
        </w:rPr>
        <w:t>της Σάμου είναι πάρα πολύ σοβαρό. Ήδη πριν από δύο μέρες σας υπέβαλα μια ερώτηση</w:t>
      </w:r>
      <w:r>
        <w:rPr>
          <w:rFonts w:eastAsia="Times New Roman" w:cs="Times New Roman"/>
          <w:szCs w:val="24"/>
        </w:rPr>
        <w:t>,</w:t>
      </w:r>
      <w:r>
        <w:rPr>
          <w:rFonts w:eastAsia="Times New Roman" w:cs="Times New Roman"/>
          <w:szCs w:val="24"/>
        </w:rPr>
        <w:t xml:space="preserve"> που αφορά τον κίνδυνο απώλειας του ΠΟΠ για το μοσχάτο κρασί Σάμου, τουλάχιστον</w:t>
      </w:r>
      <w:r>
        <w:rPr>
          <w:rFonts w:eastAsia="Times New Roman" w:cs="Times New Roman"/>
          <w:szCs w:val="24"/>
        </w:rPr>
        <w:t>,</w:t>
      </w:r>
      <w:r>
        <w:rPr>
          <w:rFonts w:eastAsia="Times New Roman" w:cs="Times New Roman"/>
          <w:szCs w:val="24"/>
        </w:rPr>
        <w:t xml:space="preserve"> με βάση τις συμφωνίες ή με βάση τις φήμες περί συμφωνίας Ευρωπαϊκής Ένωσης και Καναδά.</w:t>
      </w:r>
    </w:p>
    <w:p w14:paraId="356C81C7"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Pr>
          <w:rFonts w:eastAsia="Times New Roman" w:cs="Times New Roman"/>
          <w:szCs w:val="24"/>
        </w:rPr>
        <w:t xml:space="preserve"> έχουμε την ΚΥΑ</w:t>
      </w:r>
      <w:r>
        <w:rPr>
          <w:rFonts w:eastAsia="Times New Roman" w:cs="Times New Roman"/>
          <w:szCs w:val="24"/>
        </w:rPr>
        <w:t>,</w:t>
      </w:r>
      <w:r>
        <w:rPr>
          <w:rFonts w:eastAsia="Times New Roman" w:cs="Times New Roman"/>
          <w:szCs w:val="24"/>
        </w:rPr>
        <w:t xml:space="preserve"> που άλλαξε το καθεστώς για την Ένωση Αγροτικών Συνεταιρισμών της Σάμου, την ΕΟΣΣ, τη μεγάλη τραπεζική πίεση που ασκείται και επιβάλλει και με πολιτική παρέμβαση μια ανασυγκρότηση ή αναθεώρηση ή ανασχεδιασμό του δανείου του </w:t>
      </w:r>
      <w:r>
        <w:rPr>
          <w:rFonts w:eastAsia="Times New Roman" w:cs="Times New Roman"/>
          <w:szCs w:val="24"/>
        </w:rPr>
        <w:t>σ</w:t>
      </w:r>
      <w:r>
        <w:rPr>
          <w:rFonts w:eastAsia="Times New Roman" w:cs="Times New Roman"/>
          <w:szCs w:val="24"/>
        </w:rPr>
        <w:t>υνεταιρισμού, α</w:t>
      </w:r>
      <w:r>
        <w:rPr>
          <w:rFonts w:eastAsia="Times New Roman" w:cs="Times New Roman"/>
          <w:szCs w:val="24"/>
        </w:rPr>
        <w:t xml:space="preserve">λλά και την ασφαλιστική και φορολογική μεταλλαγή που έχει υπάρξει. Όλα αυτά, λοιπόν, δημιουργούν ένα πολύ δύσκολο περιβάλλον για τους αγρότες της Σάμου. </w:t>
      </w:r>
    </w:p>
    <w:p w14:paraId="356C81C8"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Κύριε Υπουργέ, εάν το συνδυάσω και με την κρίση στο τουριστικό προϊόν</w:t>
      </w:r>
      <w:r>
        <w:rPr>
          <w:rFonts w:eastAsia="Times New Roman" w:cs="Times New Roman"/>
          <w:szCs w:val="24"/>
        </w:rPr>
        <w:t>,</w:t>
      </w:r>
      <w:r>
        <w:rPr>
          <w:rFonts w:eastAsia="Times New Roman" w:cs="Times New Roman"/>
          <w:szCs w:val="24"/>
        </w:rPr>
        <w:t xml:space="preserve"> που υπάρχει φέτος, νομίζω ότι π</w:t>
      </w:r>
      <w:r>
        <w:rPr>
          <w:rFonts w:eastAsia="Times New Roman" w:cs="Times New Roman"/>
          <w:szCs w:val="24"/>
        </w:rPr>
        <w:t xml:space="preserve">ρέπει να μπούμε σε μια λογική άσκησης συνολικών, ολοκληρωμένων πολιτικών, που θα δημιουργούν εκείνα τα εργαλεία ενίσχυσης, εξυγίανσης και ανάπτυξης. Πολύ περισσότερο, δε, όταν έχουμε προϊόν υψηλής ποιότητας -μιλάω για το κρασί κυρίως- όταν έχουμε, δηλαδή, </w:t>
      </w:r>
      <w:r>
        <w:rPr>
          <w:rFonts w:eastAsia="Times New Roman" w:cs="Times New Roman"/>
          <w:szCs w:val="24"/>
        </w:rPr>
        <w:t>την πρώτη ύλη, όταν έχουμε τεχνογνωσία καλλιεργητική, όταν έχουμε βάση εδαφολογική με πολύ υψηλή ποιότητα -τα εδαφολογικά χαρακτηριστικά της Σάμου και τα κλιματικά είναι ιδιαίτερα και παγκοσμίως εντοπίσιμα- πρέπει να βρω εκείνες τις πολιτικές</w:t>
      </w:r>
      <w:r>
        <w:rPr>
          <w:rFonts w:eastAsia="Times New Roman" w:cs="Times New Roman"/>
          <w:szCs w:val="24"/>
        </w:rPr>
        <w:t>,</w:t>
      </w:r>
      <w:r>
        <w:rPr>
          <w:rFonts w:eastAsia="Times New Roman" w:cs="Times New Roman"/>
          <w:szCs w:val="24"/>
        </w:rPr>
        <w:t xml:space="preserve"> που και θα ε</w:t>
      </w:r>
      <w:r>
        <w:rPr>
          <w:rFonts w:eastAsia="Times New Roman" w:cs="Times New Roman"/>
          <w:szCs w:val="24"/>
        </w:rPr>
        <w:t xml:space="preserve">ξυγιάνουν το δανειακό περιβάλλον κάτω από το οποίο λειτουργούν οι </w:t>
      </w:r>
      <w:r>
        <w:rPr>
          <w:rFonts w:eastAsia="Times New Roman" w:cs="Times New Roman"/>
          <w:szCs w:val="24"/>
        </w:rPr>
        <w:lastRenderedPageBreak/>
        <w:t>συνεταιρισμοί και θα απελευθερώσουν τη μεγάλη δημιουργική και εμπορική και πολιτιστική -επιμένω- δύναμη, που έχουν τα Σαμιακά προϊόντα.</w:t>
      </w:r>
    </w:p>
    <w:p w14:paraId="356C81C9"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w:t>
      </w:r>
      <w:r>
        <w:rPr>
          <w:rFonts w:eastAsia="Times New Roman" w:cs="Times New Roman"/>
          <w:szCs w:val="24"/>
        </w:rPr>
        <w:t>έ, έχετε τον λόγο.</w:t>
      </w:r>
    </w:p>
    <w:p w14:paraId="356C81CA"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το πρόβλημα αυτή την ώρα στο συνεταιριστικό χώρο είναι γενικά η ρευστότητα. </w:t>
      </w:r>
    </w:p>
    <w:p w14:paraId="356C81CB"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Κύριε Πρόεδρε, είναι τόσο αυξημένες και ληξιπρόθεσμες οι οφειλές του συνεταιρι</w:t>
      </w:r>
      <w:r>
        <w:rPr>
          <w:rFonts w:eastAsia="Times New Roman" w:cs="Times New Roman"/>
          <w:szCs w:val="24"/>
        </w:rPr>
        <w:t>στικού χώρου, που αν δεν αντιμετωπιστούν, κινδυνεύουμε να χάσουμε μία περιουσία του αγροτικού χώρου που τη χρειαζόμαστε. Και τη χρειαζόμαστε, για να ακουμπήσουμε πάνω την παραγωγική ανασυγκρότηση.</w:t>
      </w:r>
    </w:p>
    <w:p w14:paraId="356C81CC"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Όμως, ειδικά για τη Σάμο υπάρχουν δύο επιπτώσεις, αρκετά επ</w:t>
      </w:r>
      <w:r>
        <w:rPr>
          <w:rFonts w:eastAsia="Times New Roman" w:cs="Times New Roman"/>
          <w:szCs w:val="24"/>
        </w:rPr>
        <w:t>ώδυνες και στόχος δικός μας είναι να τις αντιμετωπίσουμε.</w:t>
      </w:r>
    </w:p>
    <w:p w14:paraId="356C81CD"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Η μία επίπτωση αφορά την κατάργηση της αναγκαστικότητας, που προήλθε εξαιτίας της «εργαλειοθήκης 2», η οποία προέβλεπε μέχρι τον Οκτώβριο του 2015 την κατάργηση της αναγκαστικότητας για τον </w:t>
      </w:r>
      <w:r>
        <w:rPr>
          <w:rFonts w:eastAsia="Times New Roman" w:cs="Times New Roman"/>
          <w:szCs w:val="24"/>
        </w:rPr>
        <w:lastRenderedPageBreak/>
        <w:t>κλάδο τω</w:t>
      </w:r>
      <w:r>
        <w:rPr>
          <w:rFonts w:eastAsia="Times New Roman" w:cs="Times New Roman"/>
          <w:szCs w:val="24"/>
        </w:rPr>
        <w:t xml:space="preserve">ν ποτών. Στην προκειμένη περίπτωση υπήρξε η σχετική συμφωνία, η οποία αποτυπώθηκε με το ν.4336/2015, μία συμφωνία που όλα τα κόμματα, που είναι υπέρ της ευρωπαϊκής πορείας στη χώρα μας, την υπέγραψαν. Άρα, έπρεπε να την υλοποιήσουμε. Ταυτόχρονα, γνωρίζετε </w:t>
      </w:r>
      <w:r>
        <w:rPr>
          <w:rFonts w:eastAsia="Times New Roman" w:cs="Times New Roman"/>
          <w:szCs w:val="24"/>
        </w:rPr>
        <w:t>ότι υπήρξε και μία δικαστική απόφαση, η οποία επέβαλε, με τον τρόπο της, την κατάργηση.</w:t>
      </w:r>
    </w:p>
    <w:p w14:paraId="356C81CE"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έχει να κάνει με την έλλειψη επαρκούς προστασίας του κρασιού της Σάμου στις διεθνείς συμφωνίες, συμφωνίες που έχει προσυπογράψει η χώρα μας, όπως είναι η </w:t>
      </w:r>
      <w:r>
        <w:rPr>
          <w:rFonts w:eastAsia="Times New Roman" w:cs="Times New Roman"/>
          <w:szCs w:val="24"/>
        </w:rPr>
        <w:t>περίπτωση του Καναδά. Ό,τι συμβαίνει με το κρασί της Σάμου, συμβαίνει και με τη φέτα. Δεν υπάρχει επαρκής προστασία των Προϊόντων Ονομασίας Προέλευσης ή γεωγραφικών ενδείξεων. Όμως, ο κίνδυνος είναι σε συμφωνίες που βρίσκονται σε εξέλιξη με άλλες χώρες, όπ</w:t>
      </w:r>
      <w:r>
        <w:rPr>
          <w:rFonts w:eastAsia="Times New Roman" w:cs="Times New Roman"/>
          <w:szCs w:val="24"/>
        </w:rPr>
        <w:t>ως για παράδειγμα η Κίνα, η οποία έχει κατοχυρώσει ως εμπορικό σήμα το κρασί της Σάμου και στις σχετικές διαπραγματεύσεις πάντα βάζει ότι αυτό έχει κλείσει.</w:t>
      </w:r>
    </w:p>
    <w:p w14:paraId="356C81CF"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από τη δική μας πλευρά δίνουμε μάχες για να αντιμετωπίσουμε τις επιπτώσεις. </w:t>
      </w:r>
    </w:p>
    <w:p w14:paraId="356C81D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πέραν, βεβαί</w:t>
      </w:r>
      <w:r>
        <w:rPr>
          <w:rFonts w:eastAsia="Times New Roman" w:cs="Times New Roman"/>
          <w:szCs w:val="24"/>
        </w:rPr>
        <w:t xml:space="preserve">ως, αυτών, οφείλουμε να δούμε και το θέμα της στήριξης του κλάδου. Το ξέρετε ότι οι ενισχύσεις που παίρνει, αφορούν βασική ενίσχυση, πρασίνισμα και ένα πρόγραμμα που αφορά τα νησιά του Αιγαίου. Είναι συνολικά περίπου 130 ευρώ το στρέμμα. </w:t>
      </w:r>
    </w:p>
    <w:p w14:paraId="356C81D1" w14:textId="77777777" w:rsidR="00683B35" w:rsidRDefault="00C91889">
      <w:pPr>
        <w:spacing w:line="600" w:lineRule="auto"/>
        <w:ind w:firstLine="709"/>
        <w:contextualSpacing/>
        <w:jc w:val="both"/>
        <w:rPr>
          <w:rFonts w:eastAsia="Times New Roman" w:cs="Times New Roman"/>
          <w:szCs w:val="24"/>
        </w:rPr>
      </w:pPr>
      <w:r>
        <w:rPr>
          <w:rFonts w:eastAsia="Times New Roman" w:cs="Times New Roman"/>
          <w:szCs w:val="24"/>
        </w:rPr>
        <w:t xml:space="preserve">Εμείς στοχεύουμε </w:t>
      </w:r>
      <w:r>
        <w:rPr>
          <w:rFonts w:eastAsia="Times New Roman" w:cs="Times New Roman"/>
          <w:szCs w:val="24"/>
        </w:rPr>
        <w:t>και σε δύο επιπλέον στηρίξεις: Η μία αφορά την υιοθέτηση του προγράμματος προώθησης εξαγωγών του συγκεκριμένου κρασιού</w:t>
      </w:r>
      <w:r>
        <w:rPr>
          <w:rFonts w:eastAsia="Times New Roman" w:cs="Times New Roman"/>
          <w:szCs w:val="24"/>
        </w:rPr>
        <w:t>,</w:t>
      </w:r>
      <w:r>
        <w:rPr>
          <w:rFonts w:eastAsia="Times New Roman" w:cs="Times New Roman"/>
          <w:szCs w:val="24"/>
        </w:rPr>
        <w:t xml:space="preserve"> που έχει υποβάλει ο συνεταιρισμός και εντός των ημερών θα ανακοινωθεί. Η δεύτερη είναι η εξής: Επειδή δεν μπορούμε να την εντάξουμε στο </w:t>
      </w:r>
      <w:r>
        <w:rPr>
          <w:rFonts w:eastAsia="Times New Roman" w:cs="Times New Roman"/>
          <w:szCs w:val="24"/>
        </w:rPr>
        <w:t xml:space="preserve">καθεστώς των συνδεδεμένων ενισχύσεων, θα προχωρήσουμε στην ένταξή της σε ένα γεωργοπεριβαλλοντικό πρόγραμμα συγκεκριμένο για το νησί -κάτι ανάλογο που έχουμε κάνει για τη Σαντορίνη- όπου θα προβλέψουμε ένα πρόγραμμα γύρω στο 1 εκατομμύριο, που συνολικά θα </w:t>
      </w:r>
      <w:r>
        <w:rPr>
          <w:rFonts w:eastAsia="Times New Roman" w:cs="Times New Roman"/>
          <w:szCs w:val="24"/>
        </w:rPr>
        <w:t>έχει ένα όφελος γύρω στα 70 ευρώ το στρέμμα, οπότε να μπορέσουμε να φτάσουμε στα 200 ευρώ το στρέμμα.</w:t>
      </w:r>
      <w:r>
        <w:rPr>
          <w:rFonts w:eastAsia="Times New Roman" w:cs="Times New Roman"/>
          <w:szCs w:val="24"/>
        </w:rPr>
        <w:t xml:space="preserve"> </w:t>
      </w:r>
      <w:r>
        <w:rPr>
          <w:rFonts w:eastAsia="Times New Roman" w:cs="Times New Roman"/>
          <w:szCs w:val="24"/>
        </w:rPr>
        <w:t>Και πιστεύουμε ότι με αυτή τη διαδικασία και ο συνεταιρισμός, ελεύθερος πλέον, θα μπορεί να λειτουργεί και, ταυτόχρονα, θα διασφαλιστεί ένα πρόσθετο εισόδ</w:t>
      </w:r>
      <w:r>
        <w:rPr>
          <w:rFonts w:eastAsia="Times New Roman" w:cs="Times New Roman"/>
          <w:szCs w:val="24"/>
        </w:rPr>
        <w:t xml:space="preserve">ημα για τους αμπελουργούς. </w:t>
      </w:r>
    </w:p>
    <w:p w14:paraId="356C81D2"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szCs w:val="24"/>
        </w:rPr>
        <w:lastRenderedPageBreak/>
        <w:t xml:space="preserve">Κύριε Πρόεδρε, είναι σημαντικό το ότι πρέπει αυτά τα προϊόντα των γεωγραφικών ενδείξεων, τα προϊόντα ποιότητας, να τα στηρίξουμε, διότι είναι τα κατεξοχήν ανταγωνιστικά προϊόντα στο διεθνές εμπόριο. </w:t>
      </w:r>
    </w:p>
    <w:p w14:paraId="356C81D3"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szCs w:val="24"/>
        </w:rPr>
        <w:t>Ευχαριστώ πολύ.</w:t>
      </w:r>
    </w:p>
    <w:p w14:paraId="356C81D4" w14:textId="77777777" w:rsidR="00683B35" w:rsidRDefault="00C91889">
      <w:pPr>
        <w:spacing w:line="600" w:lineRule="auto"/>
        <w:ind w:firstLine="567"/>
        <w:contextualSpacing/>
        <w:jc w:val="both"/>
        <w:rPr>
          <w:rFonts w:eastAsia="Times New Roman" w:cs="Times New Roman"/>
          <w:szCs w:val="24"/>
        </w:rPr>
      </w:pPr>
      <w:r>
        <w:rPr>
          <w:rFonts w:eastAsia="Times New Roman"/>
          <w:b/>
          <w:bCs/>
        </w:rPr>
        <w:t>ΠΡΟΕΔΡΕΥΩΝ (</w:t>
      </w:r>
      <w:r>
        <w:rPr>
          <w:rFonts w:eastAsia="Times New Roman"/>
          <w:b/>
          <w:bCs/>
        </w:rPr>
        <w:t>Νικήτας Κακλαμάνης):</w:t>
      </w:r>
      <w:r>
        <w:rPr>
          <w:rFonts w:eastAsia="Times New Roman" w:cs="Times New Roman"/>
          <w:szCs w:val="24"/>
        </w:rPr>
        <w:t xml:space="preserve"> Εμείς κρατάμε εδώ ως Προεδρείο ότι απαντήσατε ξεκάθαρα «ναι» στο ερώτημα του κ. Σεβαστάκη, ότι δεν θα χάσουν τα λεφτά και αυτοί που δεν πληρώθηκαν. </w:t>
      </w:r>
    </w:p>
    <w:p w14:paraId="356C81D5"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Και τη δανειακή πλευρά. </w:t>
      </w:r>
    </w:p>
    <w:p w14:paraId="356C81D6" w14:textId="77777777" w:rsidR="00683B35" w:rsidRDefault="00C91889">
      <w:pPr>
        <w:spacing w:line="600" w:lineRule="auto"/>
        <w:ind w:firstLine="567"/>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Εντάξε</w:t>
      </w:r>
      <w:r>
        <w:rPr>
          <w:rFonts w:eastAsia="Times New Roman" w:cs="Times New Roman"/>
          <w:szCs w:val="24"/>
        </w:rPr>
        <w:t xml:space="preserve">ι. Ήταν γενικότερο, δεύτερο. </w:t>
      </w:r>
    </w:p>
    <w:p w14:paraId="356C81D7" w14:textId="77777777" w:rsidR="00683B35" w:rsidRDefault="00C91889">
      <w:pPr>
        <w:spacing w:line="600" w:lineRule="auto"/>
        <w:ind w:firstLine="567"/>
        <w:contextualSpacing/>
        <w:jc w:val="both"/>
        <w:rPr>
          <w:rFonts w:eastAsia="Times New Roman" w:cs="Times New Roman"/>
          <w:szCs w:val="24"/>
        </w:rPr>
      </w:pPr>
      <w:r>
        <w:rPr>
          <w:rFonts w:eastAsia="Times New Roman" w:cs="Times New Roman"/>
          <w:szCs w:val="24"/>
        </w:rPr>
        <w:t xml:space="preserve">Ευχαριστώ πολύ, κύριε Αποστόλου. </w:t>
      </w:r>
    </w:p>
    <w:p w14:paraId="356C81D8" w14:textId="77777777" w:rsidR="00683B35" w:rsidRDefault="00C91889">
      <w:pPr>
        <w:spacing w:line="600" w:lineRule="auto"/>
        <w:ind w:firstLine="720"/>
        <w:contextualSpacing/>
        <w:jc w:val="both"/>
        <w:rPr>
          <w:rFonts w:eastAsia="Times New Roman" w:cs="Times New Roman"/>
        </w:rPr>
      </w:pPr>
      <w:r>
        <w:rPr>
          <w:rFonts w:eastAsia="Times New Roman" w:cs="Times New Roman"/>
        </w:rPr>
        <w:t>Η ένατη με αριθμό 914/27-5-2016 επίκαιρη ερώτηση δεύτερου κύκλου του Βουλευτή Β΄ Πειραι</w:t>
      </w:r>
      <w:r>
        <w:rPr>
          <w:rFonts w:eastAsia="Times New Roman" w:cs="Times New Roman"/>
        </w:rPr>
        <w:t>ώς</w:t>
      </w:r>
      <w:r>
        <w:rPr>
          <w:rFonts w:eastAsia="Times New Roman" w:cs="Times New Roman"/>
        </w:rPr>
        <w:t xml:space="preserve"> του Λαϊκού Συνδέσμου – Χρυσή Αυγή κ. Ιωάννη Λαγού προς τον Υπουργό</w:t>
      </w:r>
      <w:r>
        <w:rPr>
          <w:rFonts w:eastAsia="Times New Roman" w:cs="Times New Roman"/>
        </w:rPr>
        <w:t xml:space="preserve"> </w:t>
      </w:r>
      <w:r>
        <w:rPr>
          <w:rFonts w:eastAsia="Times New Roman" w:cs="Times New Roman"/>
        </w:rPr>
        <w:t>Παιδείας, Έρευνας και Θρησκευμάτων,</w:t>
      </w:r>
      <w:r>
        <w:rPr>
          <w:rFonts w:eastAsia="Times New Roman" w:cs="Times New Roman"/>
        </w:rPr>
        <w:t xml:space="preserve"> σχετικά με τη «δημιουργία παράνομων νηπιαγωγείων και οικοτροφείων στην Ξάνθη», δεν θα συζητηθεί.</w:t>
      </w:r>
    </w:p>
    <w:p w14:paraId="356C81D9" w14:textId="77777777" w:rsidR="00683B35" w:rsidRDefault="00C91889">
      <w:pPr>
        <w:spacing w:line="600" w:lineRule="auto"/>
        <w:ind w:firstLine="720"/>
        <w:contextualSpacing/>
        <w:jc w:val="both"/>
        <w:rPr>
          <w:rFonts w:eastAsia="Times New Roman" w:cs="Times New Roman"/>
        </w:rPr>
      </w:pPr>
      <w:r>
        <w:rPr>
          <w:rFonts w:eastAsia="Times New Roman" w:cs="Times New Roman"/>
        </w:rPr>
        <w:lastRenderedPageBreak/>
        <w:t>Η πρώτη με αριθμό 1153/19-7-2016 επίκαιρη ερώτηση πρώτου κύκλου της Βουλευτού Λ</w:t>
      </w:r>
      <w:r>
        <w:rPr>
          <w:rFonts w:eastAsia="Times New Roman" w:cs="Times New Roman"/>
        </w:rPr>
        <w:t>α</w:t>
      </w:r>
      <w:r>
        <w:rPr>
          <w:rFonts w:eastAsia="Times New Roman" w:cs="Times New Roman"/>
        </w:rPr>
        <w:t>ρ</w:t>
      </w:r>
      <w:r>
        <w:rPr>
          <w:rFonts w:eastAsia="Times New Roman" w:cs="Times New Roman"/>
        </w:rPr>
        <w:t>ί</w:t>
      </w:r>
      <w:r>
        <w:rPr>
          <w:rFonts w:eastAsia="Times New Roman" w:cs="Times New Roman"/>
        </w:rPr>
        <w:t>σ</w:t>
      </w:r>
      <w:r>
        <w:rPr>
          <w:rFonts w:eastAsia="Times New Roman" w:cs="Times New Roman"/>
        </w:rPr>
        <w:t>η</w:t>
      </w:r>
      <w:r>
        <w:rPr>
          <w:rFonts w:eastAsia="Times New Roman" w:cs="Times New Roman"/>
        </w:rPr>
        <w:t xml:space="preserve">ς του Συνασπισμού Ριζοσπαστικής Αριστεράς </w:t>
      </w:r>
      <w:r>
        <w:rPr>
          <w:rFonts w:eastAsia="Times New Roman" w:cs="Times New Roman"/>
        </w:rPr>
        <w:t xml:space="preserve">κ. </w:t>
      </w:r>
      <w:r>
        <w:rPr>
          <w:rFonts w:eastAsia="Times New Roman" w:cs="Times New Roman"/>
        </w:rPr>
        <w:t>Άννας Βαγενά προς τον Υπουργό</w:t>
      </w:r>
      <w:r>
        <w:rPr>
          <w:rFonts w:eastAsia="Times New Roman" w:cs="Times New Roman"/>
        </w:rPr>
        <w:t xml:space="preserve"> </w:t>
      </w:r>
      <w:r>
        <w:rPr>
          <w:rFonts w:eastAsia="Times New Roman" w:cs="Times New Roman"/>
        </w:rPr>
        <w:t xml:space="preserve">Πολιτισμού και Αθλητισμού, σχετικά με την αναγκαιότητα έκτακτης ενίσχυσης </w:t>
      </w:r>
      <w:r>
        <w:rPr>
          <w:rFonts w:eastAsia="Times New Roman" w:cs="Times New Roman"/>
        </w:rPr>
        <w:t>θ</w:t>
      </w:r>
      <w:r>
        <w:rPr>
          <w:rFonts w:eastAsia="Times New Roman" w:cs="Times New Roman"/>
        </w:rPr>
        <w:t xml:space="preserve">ιάσων </w:t>
      </w:r>
      <w:r>
        <w:rPr>
          <w:rFonts w:eastAsia="Times New Roman" w:cs="Times New Roman"/>
        </w:rPr>
        <w:t>ν</w:t>
      </w:r>
      <w:r>
        <w:rPr>
          <w:rFonts w:eastAsia="Times New Roman" w:cs="Times New Roman"/>
        </w:rPr>
        <w:t xml:space="preserve">έων </w:t>
      </w:r>
      <w:r>
        <w:rPr>
          <w:rFonts w:eastAsia="Times New Roman" w:cs="Times New Roman"/>
        </w:rPr>
        <w:t>η</w:t>
      </w:r>
      <w:r>
        <w:rPr>
          <w:rFonts w:eastAsia="Times New Roman" w:cs="Times New Roman"/>
        </w:rPr>
        <w:t>θοποιών, δεν θα συζητηθεί λόγω κωλύματος της ερωτώσας Βουλευτού.</w:t>
      </w:r>
    </w:p>
    <w:p w14:paraId="356C81DA" w14:textId="77777777" w:rsidR="00683B35" w:rsidRDefault="00C91889">
      <w:pPr>
        <w:spacing w:line="600" w:lineRule="auto"/>
        <w:ind w:firstLine="720"/>
        <w:contextualSpacing/>
        <w:jc w:val="both"/>
        <w:rPr>
          <w:rFonts w:eastAsia="Times New Roman" w:cs="Times New Roman"/>
        </w:rPr>
      </w:pPr>
      <w:r>
        <w:rPr>
          <w:rFonts w:eastAsia="Times New Roman" w:cs="Times New Roman"/>
        </w:rPr>
        <w:t>Η πέμπτη με αριθμό 1139/13-7-2016 επίκαιρη ερώτηση πρώτου κύκλου του Βουλευτή Β΄ Πειραι</w:t>
      </w:r>
      <w:r>
        <w:rPr>
          <w:rFonts w:eastAsia="Times New Roman" w:cs="Times New Roman"/>
        </w:rPr>
        <w:t>ώς</w:t>
      </w:r>
      <w:r>
        <w:rPr>
          <w:rFonts w:eastAsia="Times New Roman" w:cs="Times New Roman"/>
        </w:rPr>
        <w:t xml:space="preserve"> των Ανεξαρτήτ</w:t>
      </w:r>
      <w:r>
        <w:rPr>
          <w:rFonts w:eastAsia="Times New Roman" w:cs="Times New Roman"/>
        </w:rPr>
        <w:t>ων Ελλήνων κ. Δημητρίου Καμμένου προς τον Υπουργό Δικαιοσύνης, Διαφάνειας και Ανθρωπίνων Δικαιωμάτων, σχετικά με την επ΄ αόριστον αναβολή της δίκης της «</w:t>
      </w:r>
      <w:r>
        <w:rPr>
          <w:rFonts w:eastAsia="Times New Roman" w:cs="Times New Roman"/>
        </w:rPr>
        <w:t>SIEMENS</w:t>
      </w:r>
      <w:r>
        <w:rPr>
          <w:rFonts w:eastAsia="Times New Roman" w:cs="Times New Roman"/>
        </w:rPr>
        <w:t>» λόγω μη μετάφρασης του βουλεύματος, δεν θα συζητηθεί λόγω κωλύματος του ερωτώντος Βουλευτή.</w:t>
      </w:r>
    </w:p>
    <w:p w14:paraId="356C81DB" w14:textId="77777777" w:rsidR="00683B35" w:rsidRDefault="00C91889">
      <w:pPr>
        <w:spacing w:line="600" w:lineRule="auto"/>
        <w:ind w:firstLine="720"/>
        <w:contextualSpacing/>
        <w:jc w:val="both"/>
        <w:rPr>
          <w:rFonts w:eastAsia="Times New Roman" w:cs="Times New Roman"/>
        </w:rPr>
      </w:pPr>
      <w:r>
        <w:rPr>
          <w:rFonts w:eastAsia="Times New Roman" w:cs="Times New Roman"/>
        </w:rPr>
        <w:t xml:space="preserve">Η </w:t>
      </w:r>
      <w:r>
        <w:rPr>
          <w:rFonts w:eastAsia="Times New Roman" w:cs="Times New Roman"/>
        </w:rPr>
        <w:t>ενδέκατη με αριθμό 1130/12-7-2016 επίκαιρη ερώτηση δεύτερου κύκλου του Βουλευτή Β΄ Πειραι</w:t>
      </w:r>
      <w:r>
        <w:rPr>
          <w:rFonts w:eastAsia="Times New Roman" w:cs="Times New Roman"/>
        </w:rPr>
        <w:t>ώς</w:t>
      </w:r>
      <w:r>
        <w:rPr>
          <w:rFonts w:eastAsia="Times New Roman" w:cs="Times New Roman"/>
        </w:rPr>
        <w:t xml:space="preserve"> των Ανεξαρτήτων Ελλήνων κ. Δημητρίου Καμμένου προς τον Υπουργό Πολιτισμού και Αθλητισμού, σχετικά με το καλλιτεχνικό πρόγραμμα του Φεστιβάλ Αθηνών 2016 και τις αντι</w:t>
      </w:r>
      <w:r>
        <w:rPr>
          <w:rFonts w:eastAsia="Times New Roman" w:cs="Times New Roman"/>
        </w:rPr>
        <w:t>δράσεις για την παράσταση «4» του Ροντρίγκο Γκαρσία, δεν θα συζητηθεί λόγω κωλύματος του ερωτώντος Βουλευτή.</w:t>
      </w:r>
    </w:p>
    <w:p w14:paraId="356C81DC" w14:textId="77777777" w:rsidR="00683B35" w:rsidRDefault="00C91889">
      <w:pPr>
        <w:spacing w:line="600" w:lineRule="auto"/>
        <w:ind w:firstLine="720"/>
        <w:contextualSpacing/>
        <w:jc w:val="both"/>
        <w:rPr>
          <w:rFonts w:eastAsia="Times New Roman" w:cs="Times New Roman"/>
        </w:rPr>
      </w:pPr>
      <w:r>
        <w:rPr>
          <w:rFonts w:eastAsia="Times New Roman" w:cs="Times New Roman"/>
        </w:rPr>
        <w:lastRenderedPageBreak/>
        <w:t>Η δωδέκατη με αριθμό 1048/27-6-2016 επίκαιρη ερώτηση δεύτερου κύκλου του Βουλευτή Λ</w:t>
      </w:r>
      <w:r>
        <w:rPr>
          <w:rFonts w:eastAsia="Times New Roman" w:cs="Times New Roman"/>
        </w:rPr>
        <w:t>α</w:t>
      </w:r>
      <w:r>
        <w:rPr>
          <w:rFonts w:eastAsia="Times New Roman" w:cs="Times New Roman"/>
        </w:rPr>
        <w:t>ρ</w:t>
      </w:r>
      <w:r>
        <w:rPr>
          <w:rFonts w:eastAsia="Times New Roman" w:cs="Times New Roman"/>
        </w:rPr>
        <w:t>ί</w:t>
      </w:r>
      <w:r>
        <w:rPr>
          <w:rFonts w:eastAsia="Times New Roman" w:cs="Times New Roman"/>
        </w:rPr>
        <w:t>σ</w:t>
      </w:r>
      <w:r>
        <w:rPr>
          <w:rFonts w:eastAsia="Times New Roman" w:cs="Times New Roman"/>
        </w:rPr>
        <w:t>η</w:t>
      </w:r>
      <w:r>
        <w:rPr>
          <w:rFonts w:eastAsia="Times New Roman" w:cs="Times New Roman"/>
        </w:rPr>
        <w:t>ς των Ανεξαρτήτων Ελλήνων κ. Βασιλείου Κόκκαλη προς τον Υπο</w:t>
      </w:r>
      <w:r>
        <w:rPr>
          <w:rFonts w:eastAsia="Times New Roman" w:cs="Times New Roman"/>
        </w:rPr>
        <w:t>υργό Περιβάλλοντος και Ενέργειας, σχετικά με «την καταστροφική και αχρεώστητη απαίτηση του ΔΕΔΔΗΕ για πληρωμή υπέρογκου και άδικου προστίμου σε επιχειρήσεις, που είχαν κλείσει κατά τη διάρκεια της κρίσης και τώρα ζητούν να ενεργοποιηθούν ξανά», δεν θα συζη</w:t>
      </w:r>
      <w:r>
        <w:rPr>
          <w:rFonts w:eastAsia="Times New Roman" w:cs="Times New Roman"/>
        </w:rPr>
        <w:t>τηθεί λόγω κωλύματος του ερωτώντος Βουλευτή.</w:t>
      </w:r>
    </w:p>
    <w:p w14:paraId="356C81DD" w14:textId="77777777" w:rsidR="00683B35" w:rsidRDefault="00C91889">
      <w:pPr>
        <w:spacing w:line="600" w:lineRule="auto"/>
        <w:ind w:firstLine="720"/>
        <w:contextualSpacing/>
        <w:jc w:val="both"/>
        <w:rPr>
          <w:rFonts w:eastAsia="Times New Roman" w:cs="Times New Roman"/>
        </w:rPr>
      </w:pPr>
      <w:r>
        <w:rPr>
          <w:rFonts w:eastAsia="Times New Roman" w:cs="Times New Roman"/>
        </w:rPr>
        <w:t xml:space="preserve">Η έκτη με αριθμό 1148/18-7-2016 επίκαιρη ερώτηση πρώτου κύκλου του Βουλευτή A΄ Θεσσαλονίκης της Ένωσης Κεντρώων κ. Ιωάννη Σαρίδη προς τον Υπουργό Εθνικής Άμυνας, σχετικά με την άμεση απόσυρση τουρκικών </w:t>
      </w:r>
      <w:r>
        <w:rPr>
          <w:rFonts w:eastAsia="Times New Roman" w:cs="Times New Roman"/>
        </w:rPr>
        <w:t>στρατιωτικών δυνάμεων από Αιγαίο, Κύπρο και Νοτιοανατολική Μεσόγειο, δεν θα συζητηθεί σε συνεννόηση του ερωτώντος Βουλευτή με τον αρμόδιο Υπουργό.</w:t>
      </w:r>
    </w:p>
    <w:p w14:paraId="356C81DE" w14:textId="77777777" w:rsidR="00683B35" w:rsidRDefault="00C91889">
      <w:pPr>
        <w:spacing w:line="600" w:lineRule="auto"/>
        <w:ind w:firstLine="720"/>
        <w:contextualSpacing/>
        <w:jc w:val="both"/>
        <w:rPr>
          <w:rFonts w:eastAsia="Times New Roman" w:cs="Times New Roman"/>
        </w:rPr>
      </w:pPr>
      <w:r>
        <w:rPr>
          <w:rFonts w:eastAsia="Times New Roman" w:cs="Times New Roman"/>
        </w:rPr>
        <w:t>Η με αριθμό 5364/13-5-2016 ερώτηση του Βουλευτή Ηρακλείου της Δημοκρατικής Συμπαράταξης ΠΑΣΟΚ – ΔΗΜΑΡ κ. Βασι</w:t>
      </w:r>
      <w:r>
        <w:rPr>
          <w:rFonts w:eastAsia="Times New Roman" w:cs="Times New Roman"/>
        </w:rPr>
        <w:t xml:space="preserve">λείου Κεγκέρογλου προς τον Υπουργό Πολιτισμού και Αθλητισμού, σχετικά με </w:t>
      </w:r>
      <w:r>
        <w:rPr>
          <w:rFonts w:eastAsia="Times New Roman" w:cs="Times New Roman"/>
        </w:rPr>
        <w:lastRenderedPageBreak/>
        <w:t>το σχεδιασμό για το αρχαιολογικό Μουσείο Μεσαράς, δεν θα συζητηθεί σε συνεννόηση του ερωτώντος Βουλευτή με τον αρμόδιο Υπουργό.</w:t>
      </w:r>
    </w:p>
    <w:p w14:paraId="356C81DF" w14:textId="77777777" w:rsidR="00683B35" w:rsidRDefault="00C91889">
      <w:pPr>
        <w:spacing w:line="600" w:lineRule="auto"/>
        <w:ind w:firstLine="720"/>
        <w:contextualSpacing/>
        <w:jc w:val="both"/>
        <w:rPr>
          <w:rFonts w:eastAsia="Times New Roman" w:cs="Times New Roman"/>
        </w:rPr>
      </w:pPr>
      <w:r>
        <w:rPr>
          <w:rFonts w:eastAsia="Times New Roman" w:cs="Times New Roman"/>
        </w:rPr>
        <w:t>Τέλος, η όγδοη με αριθμό 1072/29-6-2016 επίκαιρη ερώτησ</w:t>
      </w:r>
      <w:r>
        <w:rPr>
          <w:rFonts w:eastAsia="Times New Roman" w:cs="Times New Roman"/>
        </w:rPr>
        <w:t>η δεύτερου κύκλου του Βουλευτή Α΄ Πειραι</w:t>
      </w:r>
      <w:r>
        <w:rPr>
          <w:rFonts w:eastAsia="Times New Roman" w:cs="Times New Roman"/>
        </w:rPr>
        <w:t>ώς</w:t>
      </w:r>
      <w:r>
        <w:rPr>
          <w:rFonts w:eastAsia="Times New Roman" w:cs="Times New Roman"/>
        </w:rPr>
        <w:t xml:space="preserve"> του Λαϊκού Συνδέσμου – Χρυσή Αυγή κ. Νικολάου Κούζηλου προς τον Υπουργό</w:t>
      </w:r>
      <w:r>
        <w:rPr>
          <w:rFonts w:eastAsia="Times New Roman" w:cs="Times New Roman"/>
        </w:rPr>
        <w:t xml:space="preserve"> </w:t>
      </w:r>
      <w:r>
        <w:rPr>
          <w:rFonts w:eastAsia="Times New Roman" w:cs="Times New Roman"/>
        </w:rPr>
        <w:t>Εθνικής Άμυνας, σχετικά με την κατάσταση που επικρατεί στα «Ελληνικά Αμυντικά Συστήματα», δεν θα συζητηθεί λόγω κωλύματος του Υπουργού Εθνική</w:t>
      </w:r>
      <w:r>
        <w:rPr>
          <w:rFonts w:eastAsia="Times New Roman" w:cs="Times New Roman"/>
        </w:rPr>
        <w:t>ς Άμυνας κ. Δημητρίου Βίτσα.</w:t>
      </w:r>
    </w:p>
    <w:p w14:paraId="356C81E0"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w:t>
      </w:r>
    </w:p>
    <w:p w14:paraId="356C81E1"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 συνεδρίαση;</w:t>
      </w:r>
    </w:p>
    <w:p w14:paraId="356C81E2" w14:textId="77777777" w:rsidR="00683B35" w:rsidRDefault="00C91889">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56C81E3" w14:textId="77777777" w:rsidR="00683B35" w:rsidRDefault="00C91889">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Με τη συναίνεση του Σώματος </w:t>
      </w:r>
      <w:r>
        <w:rPr>
          <w:rFonts w:eastAsia="Times New Roman" w:cs="Times New Roman"/>
          <w:szCs w:val="24"/>
        </w:rPr>
        <w:t>και ώρα 12.47΄λύεται η συνεδρίαση για τη Δευτέρα 1</w:t>
      </w:r>
      <w:r w:rsidRPr="00CB7AEF">
        <w:rPr>
          <w:rFonts w:eastAsia="Times New Roman" w:cs="Times New Roman"/>
          <w:szCs w:val="24"/>
          <w:vertAlign w:val="superscript"/>
        </w:rPr>
        <w:t>η</w:t>
      </w:r>
      <w:r>
        <w:rPr>
          <w:rFonts w:eastAsia="Times New Roman" w:cs="Times New Roman"/>
          <w:szCs w:val="24"/>
        </w:rPr>
        <w:t xml:space="preserve"> Αυγούστου 2016 και ώρα 18.00΄,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w:t>
      </w:r>
    </w:p>
    <w:p w14:paraId="356C81E4" w14:textId="77777777" w:rsidR="00683B35" w:rsidRDefault="00C91889">
      <w:pPr>
        <w:spacing w:line="600" w:lineRule="auto"/>
        <w:ind w:left="720"/>
        <w:contextualSpacing/>
        <w:jc w:val="both"/>
        <w:rPr>
          <w:rFonts w:eastAsia="Times New Roman" w:cs="Times New Roman"/>
          <w:szCs w:val="24"/>
        </w:rPr>
      </w:pPr>
      <w:r>
        <w:rPr>
          <w:rFonts w:eastAsia="Times New Roman" w:cs="Times New Roman"/>
          <w:b/>
          <w:bCs/>
          <w:szCs w:val="24"/>
        </w:rPr>
        <w:lastRenderedPageBreak/>
        <w:t xml:space="preserve">    Ο ΠΡΟΕΔΡΟΣ                                                        ΟΙ ΓΡΑΜΜΑΤΕΙΣ</w:t>
      </w:r>
      <w:r>
        <w:rPr>
          <w:rFonts w:eastAsia="Times New Roman" w:cs="Times New Roman"/>
          <w:szCs w:val="24"/>
        </w:rPr>
        <w:t xml:space="preserve"> </w:t>
      </w:r>
    </w:p>
    <w:sectPr w:rsidR="00683B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ocumentProtection w:edit="trackedChanges" w:enforcement="1" w:cryptProviderType="rsaFull" w:cryptAlgorithmClass="hash" w:cryptAlgorithmType="typeAny" w:cryptAlgorithmSid="4" w:cryptSpinCount="50000" w:hash="5ZUNFbkv3cBnY9sSe+hatvyi0kQ=" w:salt="diC8dX5HI7Yel3t7CMCug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35"/>
    <w:rsid w:val="000D3E93"/>
    <w:rsid w:val="00683B35"/>
    <w:rsid w:val="00C918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7FA0"/>
  <w15:docId w15:val="{F17E2CAC-FB56-43CF-9A78-EE248395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A562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A5623"/>
    <w:rPr>
      <w:rFonts w:ascii="Segoe UI" w:hAnsi="Segoe UI" w:cs="Segoe UI"/>
      <w:sz w:val="18"/>
      <w:szCs w:val="18"/>
    </w:rPr>
  </w:style>
  <w:style w:type="paragraph" w:styleId="a4">
    <w:name w:val="Revision"/>
    <w:hidden/>
    <w:uiPriority w:val="99"/>
    <w:semiHidden/>
    <w:rsid w:val="005E56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295</MetadataID>
    <Session xmlns="641f345b-441b-4b81-9152-adc2e73ba5e1">Α´</Session>
    <Date xmlns="641f345b-441b-4b81-9152-adc2e73ba5e1">2016-07-28T21:00:00+00:00</Date>
    <Status xmlns="641f345b-441b-4b81-9152-adc2e73ba5e1">
      <Url>http://srv-sp1/praktika/Lists/Incoming_Metadata/EditForm.aspx?ID=295&amp;Source=/praktika/Recordings_Library/Forms/AllItems.aspx</Url>
      <Description>Δημοσιεύτηκε</Description>
    </Status>
    <Meeting xmlns="641f345b-441b-4b81-9152-adc2e73ba5e1">ΡΟΒ´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223ECD-60D0-4E8B-914A-19C263B3A942}">
  <ds:schemaRefs>
    <ds:schemaRef ds:uri="http://schemas.microsoft.com/sharepoint/v3/contenttype/forms"/>
  </ds:schemaRefs>
</ds:datastoreItem>
</file>

<file path=customXml/itemProps2.xml><?xml version="1.0" encoding="utf-8"?>
<ds:datastoreItem xmlns:ds="http://schemas.openxmlformats.org/officeDocument/2006/customXml" ds:itemID="{B2FF47CB-202A-4C5C-AB81-D911DCB52FAA}">
  <ds:schemaRefs>
    <ds:schemaRef ds:uri="http://purl.org/dc/terms/"/>
    <ds:schemaRef ds:uri="http://purl.org/dc/elements/1.1/"/>
    <ds:schemaRef ds:uri="641f345b-441b-4b81-9152-adc2e73ba5e1"/>
    <ds:schemaRef ds:uri="http://schemas.microsoft.com/office/2006/metadata/properties"/>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B01BF024-D4DC-411A-9DF4-1F34C2BF2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23215</Words>
  <Characters>125361</Characters>
  <Application>Microsoft Office Word</Application>
  <DocSecurity>0</DocSecurity>
  <Lines>1044</Lines>
  <Paragraphs>296</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148280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2016-08-04T09:47:00Z</dcterms:created>
  <dcterms:modified xsi:type="dcterms:W3CDTF">2016-08-04T09:47:00Z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