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63FB3" w14:textId="77777777" w:rsidR="006B7FAB" w:rsidRPr="006B7FAB" w:rsidRDefault="006B7FAB" w:rsidP="006B7FAB">
      <w:pPr>
        <w:spacing w:after="0" w:line="360" w:lineRule="auto"/>
        <w:rPr>
          <w:ins w:id="0" w:author="Φλούδα Χριστίνα" w:date="2017-02-21T14:28:00Z"/>
          <w:rFonts w:eastAsia="Times New Roman"/>
          <w:szCs w:val="24"/>
          <w:lang w:eastAsia="en-US"/>
        </w:rPr>
      </w:pPr>
      <w:bookmarkStart w:id="1" w:name="_GoBack"/>
      <w:bookmarkEnd w:id="1"/>
      <w:ins w:id="2" w:author="Φλούδα Χριστίνα" w:date="2017-02-21T14:28:00Z">
        <w:r w:rsidRPr="006B7FA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2F6A72C" w14:textId="77777777" w:rsidR="006B7FAB" w:rsidRPr="006B7FAB" w:rsidRDefault="006B7FAB" w:rsidP="006B7FAB">
      <w:pPr>
        <w:spacing w:after="0" w:line="360" w:lineRule="auto"/>
        <w:rPr>
          <w:ins w:id="3" w:author="Φλούδα Χριστίνα" w:date="2017-02-21T14:28:00Z"/>
          <w:rFonts w:eastAsia="Times New Roman"/>
          <w:szCs w:val="24"/>
          <w:lang w:eastAsia="en-US"/>
        </w:rPr>
      </w:pPr>
    </w:p>
    <w:p w14:paraId="3B78011A" w14:textId="77777777" w:rsidR="006B7FAB" w:rsidRPr="006B7FAB" w:rsidRDefault="006B7FAB" w:rsidP="006B7FAB">
      <w:pPr>
        <w:spacing w:after="0" w:line="360" w:lineRule="auto"/>
        <w:rPr>
          <w:ins w:id="4" w:author="Φλούδα Χριστίνα" w:date="2017-02-21T14:28:00Z"/>
          <w:rFonts w:eastAsia="Times New Roman"/>
          <w:szCs w:val="24"/>
          <w:lang w:eastAsia="en-US"/>
        </w:rPr>
      </w:pPr>
      <w:ins w:id="5" w:author="Φλούδα Χριστίνα" w:date="2017-02-21T14:28:00Z">
        <w:r w:rsidRPr="006B7FAB">
          <w:rPr>
            <w:rFonts w:eastAsia="Times New Roman"/>
            <w:szCs w:val="24"/>
            <w:lang w:eastAsia="en-US"/>
          </w:rPr>
          <w:t>ΠΙΝΑΚΑΣ ΠΕΡΙΕΧΟΜΕΝΩΝ</w:t>
        </w:r>
      </w:ins>
    </w:p>
    <w:p w14:paraId="05CF0C2E" w14:textId="77777777" w:rsidR="006B7FAB" w:rsidRPr="006B7FAB" w:rsidRDefault="006B7FAB" w:rsidP="006B7FAB">
      <w:pPr>
        <w:spacing w:after="0" w:line="360" w:lineRule="auto"/>
        <w:rPr>
          <w:ins w:id="6" w:author="Φλούδα Χριστίνα" w:date="2017-02-21T14:28:00Z"/>
          <w:rFonts w:eastAsia="Times New Roman"/>
          <w:szCs w:val="24"/>
          <w:lang w:eastAsia="en-US"/>
        </w:rPr>
      </w:pPr>
      <w:ins w:id="7" w:author="Φλούδα Χριστίνα" w:date="2017-02-21T14:28:00Z">
        <w:r w:rsidRPr="006B7FAB">
          <w:rPr>
            <w:rFonts w:eastAsia="Times New Roman"/>
            <w:szCs w:val="24"/>
            <w:lang w:eastAsia="en-US"/>
          </w:rPr>
          <w:t xml:space="preserve">ΙΖ΄ ΠΕΡΙΟΔΟΣ </w:t>
        </w:r>
      </w:ins>
    </w:p>
    <w:p w14:paraId="7312E9FE" w14:textId="77777777" w:rsidR="006B7FAB" w:rsidRPr="006B7FAB" w:rsidRDefault="006B7FAB" w:rsidP="006B7FAB">
      <w:pPr>
        <w:spacing w:after="0" w:line="360" w:lineRule="auto"/>
        <w:rPr>
          <w:ins w:id="8" w:author="Φλούδα Χριστίνα" w:date="2017-02-21T14:28:00Z"/>
          <w:rFonts w:eastAsia="Times New Roman"/>
          <w:szCs w:val="24"/>
          <w:lang w:eastAsia="en-US"/>
        </w:rPr>
      </w:pPr>
      <w:ins w:id="9" w:author="Φλούδα Χριστίνα" w:date="2017-02-21T14:28:00Z">
        <w:r w:rsidRPr="006B7FAB">
          <w:rPr>
            <w:rFonts w:eastAsia="Times New Roman"/>
            <w:szCs w:val="24"/>
            <w:lang w:eastAsia="en-US"/>
          </w:rPr>
          <w:t>ΠΡΟΕΔΡΕΥΟΜΕΝΗΣ ΚΟΙΝΟΒΟΥΛΕΥΤΙΚΗΣ ΔΗΜΟΚΡΑΤΙΑΣ</w:t>
        </w:r>
      </w:ins>
    </w:p>
    <w:p w14:paraId="37A7B8B3" w14:textId="77777777" w:rsidR="006B7FAB" w:rsidRPr="006B7FAB" w:rsidRDefault="006B7FAB" w:rsidP="006B7FAB">
      <w:pPr>
        <w:spacing w:after="0" w:line="360" w:lineRule="auto"/>
        <w:rPr>
          <w:ins w:id="10" w:author="Φλούδα Χριστίνα" w:date="2017-02-21T14:28:00Z"/>
          <w:rFonts w:eastAsia="Times New Roman"/>
          <w:szCs w:val="24"/>
          <w:lang w:eastAsia="en-US"/>
        </w:rPr>
      </w:pPr>
      <w:ins w:id="11" w:author="Φλούδα Χριστίνα" w:date="2017-02-21T14:28:00Z">
        <w:r w:rsidRPr="006B7FAB">
          <w:rPr>
            <w:rFonts w:eastAsia="Times New Roman"/>
            <w:szCs w:val="24"/>
            <w:lang w:eastAsia="en-US"/>
          </w:rPr>
          <w:t>ΣΥΝΟΔΟΣ Β΄</w:t>
        </w:r>
      </w:ins>
    </w:p>
    <w:p w14:paraId="38657595" w14:textId="77777777" w:rsidR="006B7FAB" w:rsidRPr="006B7FAB" w:rsidRDefault="006B7FAB" w:rsidP="006B7FAB">
      <w:pPr>
        <w:spacing w:after="0" w:line="360" w:lineRule="auto"/>
        <w:rPr>
          <w:ins w:id="12" w:author="Φλούδα Χριστίνα" w:date="2017-02-21T14:28:00Z"/>
          <w:rFonts w:eastAsia="Times New Roman"/>
          <w:szCs w:val="24"/>
          <w:lang w:eastAsia="en-US"/>
        </w:rPr>
      </w:pPr>
    </w:p>
    <w:p w14:paraId="275CA4B4" w14:textId="77777777" w:rsidR="006B7FAB" w:rsidRPr="006B7FAB" w:rsidRDefault="006B7FAB" w:rsidP="006B7FAB">
      <w:pPr>
        <w:spacing w:after="0" w:line="360" w:lineRule="auto"/>
        <w:rPr>
          <w:ins w:id="13" w:author="Φλούδα Χριστίνα" w:date="2017-02-21T14:28:00Z"/>
          <w:rFonts w:eastAsia="Times New Roman"/>
          <w:szCs w:val="24"/>
          <w:lang w:eastAsia="en-US"/>
        </w:rPr>
      </w:pPr>
      <w:ins w:id="14" w:author="Φλούδα Χριστίνα" w:date="2017-02-21T14:28:00Z">
        <w:r w:rsidRPr="006B7FAB">
          <w:rPr>
            <w:rFonts w:eastAsia="Times New Roman"/>
            <w:szCs w:val="24"/>
            <w:lang w:eastAsia="en-US"/>
          </w:rPr>
          <w:t>ΣΥΝΕΔΡΙΑΣΗ ΟΕ΄</w:t>
        </w:r>
      </w:ins>
    </w:p>
    <w:p w14:paraId="2827637C" w14:textId="77777777" w:rsidR="006B7FAB" w:rsidRPr="006B7FAB" w:rsidRDefault="006B7FAB" w:rsidP="006B7FAB">
      <w:pPr>
        <w:spacing w:after="0" w:line="360" w:lineRule="auto"/>
        <w:rPr>
          <w:ins w:id="15" w:author="Φλούδα Χριστίνα" w:date="2017-02-21T14:28:00Z"/>
          <w:rFonts w:eastAsia="Times New Roman"/>
          <w:szCs w:val="24"/>
          <w:lang w:eastAsia="en-US"/>
        </w:rPr>
      </w:pPr>
      <w:ins w:id="16" w:author="Φλούδα Χριστίνα" w:date="2017-02-21T14:28:00Z">
        <w:r w:rsidRPr="006B7FAB">
          <w:rPr>
            <w:rFonts w:eastAsia="Times New Roman"/>
            <w:szCs w:val="24"/>
            <w:lang w:eastAsia="en-US"/>
          </w:rPr>
          <w:t>Πέμπτη  16 Φεβρουαρίου 2017</w:t>
        </w:r>
      </w:ins>
    </w:p>
    <w:p w14:paraId="0A205A93" w14:textId="77777777" w:rsidR="006B7FAB" w:rsidRPr="006B7FAB" w:rsidRDefault="006B7FAB" w:rsidP="006B7FAB">
      <w:pPr>
        <w:spacing w:after="0" w:line="360" w:lineRule="auto"/>
        <w:rPr>
          <w:ins w:id="17" w:author="Φλούδα Χριστίνα" w:date="2017-02-21T14:28:00Z"/>
          <w:rFonts w:eastAsia="Times New Roman"/>
          <w:szCs w:val="24"/>
          <w:lang w:eastAsia="en-US"/>
        </w:rPr>
      </w:pPr>
    </w:p>
    <w:p w14:paraId="163F7AAB" w14:textId="77777777" w:rsidR="006B7FAB" w:rsidRPr="006B7FAB" w:rsidRDefault="006B7FAB" w:rsidP="006B7FAB">
      <w:pPr>
        <w:spacing w:after="0" w:line="360" w:lineRule="auto"/>
        <w:rPr>
          <w:ins w:id="18" w:author="Φλούδα Χριστίνα" w:date="2017-02-21T14:28:00Z"/>
          <w:rFonts w:eastAsia="Times New Roman"/>
          <w:szCs w:val="24"/>
          <w:lang w:eastAsia="en-US"/>
        </w:rPr>
      </w:pPr>
      <w:ins w:id="19" w:author="Φλούδα Χριστίνα" w:date="2017-02-21T14:28:00Z">
        <w:r w:rsidRPr="006B7FAB">
          <w:rPr>
            <w:rFonts w:eastAsia="Times New Roman"/>
            <w:szCs w:val="24"/>
            <w:lang w:eastAsia="en-US"/>
          </w:rPr>
          <w:t>ΘΕΜΑΤΑ</w:t>
        </w:r>
      </w:ins>
    </w:p>
    <w:p w14:paraId="1C51AD9E" w14:textId="77777777" w:rsidR="006B7FAB" w:rsidRPr="006B7FAB" w:rsidRDefault="006B7FAB" w:rsidP="006B7FAB">
      <w:pPr>
        <w:spacing w:after="0" w:line="360" w:lineRule="auto"/>
        <w:rPr>
          <w:ins w:id="20" w:author="Φλούδα Χριστίνα" w:date="2017-02-21T14:28:00Z"/>
          <w:rFonts w:eastAsia="Times New Roman"/>
          <w:szCs w:val="24"/>
          <w:lang w:eastAsia="en-US"/>
        </w:rPr>
      </w:pPr>
      <w:ins w:id="21" w:author="Φλούδα Χριστίνα" w:date="2017-02-21T14:28:00Z">
        <w:r w:rsidRPr="006B7FAB">
          <w:rPr>
            <w:rFonts w:eastAsia="Times New Roman"/>
            <w:szCs w:val="24"/>
            <w:lang w:eastAsia="en-US"/>
          </w:rPr>
          <w:t xml:space="preserve"> </w:t>
        </w:r>
        <w:r w:rsidRPr="006B7FAB">
          <w:rPr>
            <w:rFonts w:eastAsia="Times New Roman"/>
            <w:szCs w:val="24"/>
            <w:lang w:eastAsia="en-US"/>
          </w:rPr>
          <w:br/>
          <w:t xml:space="preserve">Α. ΕΙΔΙΚΑ ΘΕΜΑΤΑ </w:t>
        </w:r>
        <w:r w:rsidRPr="006B7FAB">
          <w:rPr>
            <w:rFonts w:eastAsia="Times New Roman"/>
            <w:szCs w:val="24"/>
            <w:lang w:eastAsia="en-US"/>
          </w:rPr>
          <w:br/>
          <w:t xml:space="preserve">1. Επικύρωση Πρακτικών, σελ. </w:t>
        </w:r>
        <w:r w:rsidRPr="006B7FAB">
          <w:rPr>
            <w:rFonts w:eastAsia="Times New Roman"/>
            <w:szCs w:val="24"/>
            <w:lang w:eastAsia="en-US"/>
          </w:rPr>
          <w:br/>
          <w:t xml:space="preserve">2. Ανακοινώνεται ότι τη συνεδρίαση παρακολουθούν μαθητές από την Ιόνιο Σχολή, το Δημοτικό Σχολείο </w:t>
        </w:r>
        <w:proofErr w:type="spellStart"/>
        <w:r w:rsidRPr="006B7FAB">
          <w:rPr>
            <w:rFonts w:eastAsia="Times New Roman"/>
            <w:szCs w:val="24"/>
            <w:lang w:eastAsia="en-US"/>
          </w:rPr>
          <w:t>Εξαμιλίων</w:t>
        </w:r>
        <w:proofErr w:type="spellEnd"/>
        <w:r w:rsidRPr="006B7FAB">
          <w:rPr>
            <w:rFonts w:eastAsia="Times New Roman"/>
            <w:szCs w:val="24"/>
            <w:lang w:eastAsia="en-US"/>
          </w:rPr>
          <w:t xml:space="preserve"> Κορινθίας, το Δημοτικό Σχολείο των Εκπαιδευτηρίων </w:t>
        </w:r>
        <w:proofErr w:type="spellStart"/>
        <w:r w:rsidRPr="006B7FAB">
          <w:rPr>
            <w:rFonts w:eastAsia="Times New Roman"/>
            <w:szCs w:val="24"/>
            <w:lang w:eastAsia="en-US"/>
          </w:rPr>
          <w:t>Καντά</w:t>
        </w:r>
        <w:proofErr w:type="spellEnd"/>
        <w:r w:rsidRPr="006B7FAB">
          <w:rPr>
            <w:rFonts w:eastAsia="Times New Roman"/>
            <w:szCs w:val="24"/>
            <w:lang w:eastAsia="en-US"/>
          </w:rPr>
          <w:t>, το Αμερικάνικο Κολλέγιο "</w:t>
        </w:r>
        <w:proofErr w:type="spellStart"/>
        <w:r w:rsidRPr="006B7FAB">
          <w:rPr>
            <w:rFonts w:eastAsia="Times New Roman"/>
            <w:szCs w:val="24"/>
            <w:lang w:eastAsia="en-US"/>
          </w:rPr>
          <w:t>Pierce</w:t>
        </w:r>
        <w:proofErr w:type="spellEnd"/>
        <w:r w:rsidRPr="006B7FAB">
          <w:rPr>
            <w:rFonts w:eastAsia="Times New Roman"/>
            <w:szCs w:val="24"/>
            <w:lang w:eastAsia="en-US"/>
          </w:rPr>
          <w:t xml:space="preserve">", το Γυμνάσιο </w:t>
        </w:r>
        <w:proofErr w:type="spellStart"/>
        <w:r w:rsidRPr="006B7FAB">
          <w:rPr>
            <w:rFonts w:eastAsia="Times New Roman"/>
            <w:szCs w:val="24"/>
            <w:lang w:eastAsia="en-US"/>
          </w:rPr>
          <w:t>Ναυπάκτου</w:t>
        </w:r>
        <w:proofErr w:type="spellEnd"/>
        <w:r w:rsidRPr="006B7FAB">
          <w:rPr>
            <w:rFonts w:eastAsia="Times New Roman"/>
            <w:szCs w:val="24"/>
            <w:lang w:eastAsia="en-US"/>
          </w:rPr>
          <w:t xml:space="preserve">, το Πανεπιστήμιο </w:t>
        </w:r>
        <w:proofErr w:type="spellStart"/>
        <w:r w:rsidRPr="006B7FAB">
          <w:rPr>
            <w:rFonts w:eastAsia="Times New Roman"/>
            <w:szCs w:val="24"/>
            <w:lang w:eastAsia="en-US"/>
          </w:rPr>
          <w:t>Penn</w:t>
        </w:r>
        <w:proofErr w:type="spellEnd"/>
        <w:r w:rsidRPr="006B7FAB">
          <w:rPr>
            <w:rFonts w:eastAsia="Times New Roman"/>
            <w:szCs w:val="24"/>
            <w:lang w:eastAsia="en-US"/>
          </w:rPr>
          <w:t xml:space="preserve"> </w:t>
        </w:r>
        <w:proofErr w:type="spellStart"/>
        <w:r w:rsidRPr="006B7FAB">
          <w:rPr>
            <w:rFonts w:eastAsia="Times New Roman"/>
            <w:szCs w:val="24"/>
            <w:lang w:eastAsia="en-US"/>
          </w:rPr>
          <w:t>State</w:t>
        </w:r>
        <w:proofErr w:type="spellEnd"/>
        <w:r w:rsidRPr="006B7FAB">
          <w:rPr>
            <w:rFonts w:eastAsia="Times New Roman"/>
            <w:szCs w:val="24"/>
            <w:lang w:eastAsia="en-US"/>
          </w:rPr>
          <w:t xml:space="preserve"> </w:t>
        </w:r>
        <w:proofErr w:type="spellStart"/>
        <w:r w:rsidRPr="006B7FAB">
          <w:rPr>
            <w:rFonts w:eastAsia="Times New Roman"/>
            <w:szCs w:val="24"/>
            <w:lang w:eastAsia="en-US"/>
          </w:rPr>
          <w:t>Bunknell</w:t>
        </w:r>
        <w:proofErr w:type="spellEnd"/>
        <w:r w:rsidRPr="006B7FAB">
          <w:rPr>
            <w:rFonts w:eastAsia="Times New Roman"/>
            <w:szCs w:val="24"/>
            <w:lang w:eastAsia="en-US"/>
          </w:rPr>
          <w:t xml:space="preserve">, το 1ο Γυμνάσιο </w:t>
        </w:r>
        <w:proofErr w:type="spellStart"/>
        <w:r w:rsidRPr="006B7FAB">
          <w:rPr>
            <w:rFonts w:eastAsia="Times New Roman"/>
            <w:szCs w:val="24"/>
            <w:lang w:eastAsia="en-US"/>
          </w:rPr>
          <w:t>Ναυπάκτου</w:t>
        </w:r>
        <w:proofErr w:type="spellEnd"/>
        <w:r w:rsidRPr="006B7FAB">
          <w:rPr>
            <w:rFonts w:eastAsia="Times New Roman"/>
            <w:szCs w:val="24"/>
            <w:lang w:eastAsia="en-US"/>
          </w:rPr>
          <w:t xml:space="preserve">, το Γυμνάσιο Καμένων Βούρλων και το 3ο Γυμνάσιο Λαγκαδά, σελ. </w:t>
        </w:r>
        <w:r w:rsidRPr="006B7FAB">
          <w:rPr>
            <w:rFonts w:eastAsia="Times New Roman"/>
            <w:szCs w:val="24"/>
            <w:lang w:eastAsia="en-US"/>
          </w:rPr>
          <w:br/>
          <w:t xml:space="preserve">3. Επί διαδικαστικού θέματος, σελ. </w:t>
        </w:r>
        <w:r w:rsidRPr="006B7FAB">
          <w:rPr>
            <w:rFonts w:eastAsia="Times New Roman"/>
            <w:szCs w:val="24"/>
            <w:lang w:eastAsia="en-US"/>
          </w:rPr>
          <w:br/>
          <w:t xml:space="preserve"> </w:t>
        </w:r>
        <w:r w:rsidRPr="006B7FAB">
          <w:rPr>
            <w:rFonts w:eastAsia="Times New Roman"/>
            <w:szCs w:val="24"/>
            <w:lang w:eastAsia="en-US"/>
          </w:rPr>
          <w:br/>
          <w:t xml:space="preserve">Β. ΚΟΙΝΟΒΟΥΛΕΥΤΙΚΟΣ ΕΛΕΓΧΟΣ </w:t>
        </w:r>
        <w:r w:rsidRPr="006B7FAB">
          <w:rPr>
            <w:rFonts w:eastAsia="Times New Roman"/>
            <w:szCs w:val="24"/>
            <w:lang w:eastAsia="en-US"/>
          </w:rPr>
          <w:br/>
          <w:t xml:space="preserve">1. Κατάθεση αναφορών, σελ. </w:t>
        </w:r>
        <w:r w:rsidRPr="006B7FAB">
          <w:rPr>
            <w:rFonts w:eastAsia="Times New Roman"/>
            <w:szCs w:val="24"/>
            <w:lang w:eastAsia="en-US"/>
          </w:rPr>
          <w:br/>
          <w:t>2. Συζήτηση επικαίρων ερωτήσεων:</w:t>
        </w:r>
        <w:r w:rsidRPr="006B7FAB">
          <w:rPr>
            <w:rFonts w:eastAsia="Times New Roman"/>
            <w:szCs w:val="24"/>
            <w:lang w:eastAsia="en-US"/>
          </w:rPr>
          <w:br/>
          <w:t xml:space="preserve">    α) Προς τον Υπουργό Αγροτικής Ανάπτυξης και Τροφίμων, σχετικά με την «τεράστια έξαρση του φαινομένου των παράνομων </w:t>
        </w:r>
        <w:proofErr w:type="spellStart"/>
        <w:r w:rsidRPr="006B7FAB">
          <w:rPr>
            <w:rFonts w:eastAsia="Times New Roman"/>
            <w:szCs w:val="24"/>
            <w:lang w:eastAsia="en-US"/>
          </w:rPr>
          <w:t>ελληνοποιήσεων</w:t>
        </w:r>
        <w:proofErr w:type="spellEnd"/>
        <w:r w:rsidRPr="006B7FAB">
          <w:rPr>
            <w:rFonts w:eastAsia="Times New Roman"/>
            <w:szCs w:val="24"/>
            <w:lang w:eastAsia="en-US"/>
          </w:rPr>
          <w:t xml:space="preserve"> αγροτικών προϊόντων», σελ. </w:t>
        </w:r>
        <w:r w:rsidRPr="006B7FAB">
          <w:rPr>
            <w:rFonts w:eastAsia="Times New Roman"/>
            <w:szCs w:val="24"/>
            <w:lang w:eastAsia="en-US"/>
          </w:rPr>
          <w:br/>
          <w:t xml:space="preserve">    β) Προς τον Υπουργό Παιδείας,  Έρευνας και Θρησκευμάτων, σχετικά με την εκπαίδευση των προσφυγόπουλων, σελ. </w:t>
        </w:r>
        <w:r w:rsidRPr="006B7FAB">
          <w:rPr>
            <w:rFonts w:eastAsia="Times New Roman"/>
            <w:szCs w:val="24"/>
            <w:lang w:eastAsia="en-US"/>
          </w:rPr>
          <w:br/>
          <w:t xml:space="preserve"> </w:t>
        </w:r>
        <w:r w:rsidRPr="006B7FAB">
          <w:rPr>
            <w:rFonts w:eastAsia="Times New Roman"/>
            <w:szCs w:val="24"/>
            <w:lang w:eastAsia="en-US"/>
          </w:rPr>
          <w:br/>
          <w:t xml:space="preserve">Γ. ΝΟΜΟΘΕΤΙΚΗ ΕΡΓΑΣΙΑ </w:t>
        </w:r>
        <w:r w:rsidRPr="006B7FAB">
          <w:rPr>
            <w:rFonts w:eastAsia="Times New Roman"/>
            <w:szCs w:val="24"/>
            <w:lang w:eastAsia="en-US"/>
          </w:rPr>
          <w:br/>
          <w:t>1. Κατάθεση σχεδίου νόμου:</w:t>
        </w:r>
      </w:ins>
    </w:p>
    <w:p w14:paraId="047E426C" w14:textId="77777777" w:rsidR="006B7FAB" w:rsidRPr="006B7FAB" w:rsidRDefault="006B7FAB" w:rsidP="006B7FAB">
      <w:pPr>
        <w:spacing w:after="0" w:line="360" w:lineRule="auto"/>
        <w:rPr>
          <w:ins w:id="22" w:author="Φλούδα Χριστίνα" w:date="2017-02-21T14:28:00Z"/>
          <w:rFonts w:eastAsia="Times New Roman"/>
          <w:szCs w:val="24"/>
          <w:lang w:eastAsia="en-US"/>
        </w:rPr>
      </w:pPr>
      <w:ins w:id="23" w:author="Φλούδα Χριστίνα" w:date="2017-02-21T14:28:00Z">
        <w:r w:rsidRPr="006B7FAB">
          <w:rPr>
            <w:rFonts w:eastAsia="Times New Roman"/>
            <w:szCs w:val="24"/>
            <w:lang w:eastAsia="en-US"/>
          </w:rPr>
          <w:t xml:space="preserve">Οι Υπουργοί Τουρισμού, Οικονομίας και Ανάπτυξης, Εξωτερικών και Οικονομικών καθώς και ο Αναπληρωτής Υπουργός Οικονομίας και Ανάπτυξης κατέθεσαν στις 15/2/2017 σχέδιο νόμου: «Κύρωση της Συμφωνίας για τη συνεργασία στον τομέα του τουρισμού μεταξύ της Κυβέρνησης της Ελληνικής Δημοκρατίας και της Κυβέρνησης του Κράτους του Κουβέιτ», σελ. </w:t>
        </w:r>
        <w:r w:rsidRPr="006B7FAB">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«Εθνικό Μητρώο Φορτοεκφορτωτών, Εθνικό Μητρώο Ιδιωτικών Φορέων Κοινωνικής Φροντίδας και άλλες διατάξεις», σελ. </w:t>
        </w:r>
        <w:r w:rsidRPr="006B7FAB">
          <w:rPr>
            <w:rFonts w:eastAsia="Times New Roman"/>
            <w:szCs w:val="24"/>
            <w:lang w:eastAsia="en-US"/>
          </w:rPr>
          <w:br/>
        </w:r>
      </w:ins>
    </w:p>
    <w:p w14:paraId="7AC6C94D" w14:textId="77777777" w:rsidR="006B7FAB" w:rsidRPr="006B7FAB" w:rsidRDefault="006B7FAB" w:rsidP="006B7FAB">
      <w:pPr>
        <w:spacing w:after="0" w:line="360" w:lineRule="auto"/>
        <w:rPr>
          <w:ins w:id="24" w:author="Φλούδα Χριστίνα" w:date="2017-02-21T14:28:00Z"/>
          <w:rFonts w:eastAsia="Times New Roman"/>
          <w:szCs w:val="24"/>
          <w:lang w:eastAsia="en-US"/>
        </w:rPr>
      </w:pPr>
    </w:p>
    <w:p w14:paraId="37258549" w14:textId="77777777" w:rsidR="006B7FAB" w:rsidRPr="006B7FAB" w:rsidRDefault="006B7FAB" w:rsidP="006B7FAB">
      <w:pPr>
        <w:spacing w:after="0" w:line="360" w:lineRule="auto"/>
        <w:rPr>
          <w:ins w:id="25" w:author="Φλούδα Χριστίνα" w:date="2017-02-21T14:28:00Z"/>
          <w:rFonts w:eastAsia="Times New Roman"/>
          <w:szCs w:val="24"/>
          <w:lang w:eastAsia="en-US"/>
        </w:rPr>
      </w:pPr>
      <w:ins w:id="26" w:author="Φλούδα Χριστίνα" w:date="2017-02-21T14:28:00Z">
        <w:r w:rsidRPr="006B7FAB">
          <w:rPr>
            <w:rFonts w:eastAsia="Times New Roman"/>
            <w:szCs w:val="24"/>
            <w:lang w:eastAsia="en-US"/>
          </w:rPr>
          <w:t>ΠΡΟΕΔΡΕΥΟΝΤΕΣ</w:t>
        </w:r>
      </w:ins>
    </w:p>
    <w:p w14:paraId="3577142B" w14:textId="77777777" w:rsidR="006B7FAB" w:rsidRPr="006B7FAB" w:rsidRDefault="006B7FAB" w:rsidP="006B7FAB">
      <w:pPr>
        <w:spacing w:after="0" w:line="360" w:lineRule="auto"/>
        <w:rPr>
          <w:ins w:id="27" w:author="Φλούδα Χριστίνα" w:date="2017-02-21T14:28:00Z"/>
          <w:rFonts w:eastAsia="Times New Roman"/>
          <w:szCs w:val="24"/>
          <w:lang w:eastAsia="en-US"/>
        </w:rPr>
      </w:pPr>
    </w:p>
    <w:p w14:paraId="344D7683" w14:textId="77777777" w:rsidR="006B7FAB" w:rsidRPr="006B7FAB" w:rsidRDefault="006B7FAB" w:rsidP="006B7FAB">
      <w:pPr>
        <w:spacing w:after="0" w:line="360" w:lineRule="auto"/>
        <w:rPr>
          <w:ins w:id="28" w:author="Φλούδα Χριστίνα" w:date="2017-02-21T14:28:00Z"/>
          <w:rFonts w:eastAsia="Times New Roman"/>
          <w:szCs w:val="24"/>
          <w:lang w:eastAsia="en-US"/>
        </w:rPr>
      </w:pPr>
      <w:ins w:id="29" w:author="Φλούδα Χριστίνα" w:date="2017-02-21T14:28:00Z">
        <w:r w:rsidRPr="006B7FAB">
          <w:rPr>
            <w:rFonts w:eastAsia="Times New Roman"/>
            <w:szCs w:val="24"/>
            <w:lang w:eastAsia="en-US"/>
          </w:rPr>
          <w:t>ΚΟΥΡΑΚΗΣ Α. , σελ.</w:t>
        </w:r>
        <w:r w:rsidRPr="006B7FAB">
          <w:rPr>
            <w:rFonts w:eastAsia="Times New Roman"/>
            <w:szCs w:val="24"/>
            <w:lang w:eastAsia="en-US"/>
          </w:rPr>
          <w:br/>
          <w:t>ΛΑΜΠΡΟΥΛΗΣ Γ. , σελ.</w:t>
        </w:r>
        <w:r w:rsidRPr="006B7FAB">
          <w:rPr>
            <w:rFonts w:eastAsia="Times New Roman"/>
            <w:szCs w:val="24"/>
            <w:lang w:eastAsia="en-US"/>
          </w:rPr>
          <w:br/>
          <w:t>ΧΡΙΣΤΟΔΟΥΛΟΠΟΥΛΟΥ Α. , σελ.</w:t>
        </w:r>
        <w:r w:rsidRPr="006B7FAB">
          <w:rPr>
            <w:rFonts w:eastAsia="Times New Roman"/>
            <w:szCs w:val="24"/>
            <w:lang w:eastAsia="en-US"/>
          </w:rPr>
          <w:br/>
        </w:r>
      </w:ins>
    </w:p>
    <w:p w14:paraId="1AC83E9B" w14:textId="77777777" w:rsidR="006B7FAB" w:rsidRPr="006B7FAB" w:rsidRDefault="006B7FAB" w:rsidP="006B7FAB">
      <w:pPr>
        <w:spacing w:after="0" w:line="360" w:lineRule="auto"/>
        <w:rPr>
          <w:ins w:id="30" w:author="Φλούδα Χριστίνα" w:date="2017-02-21T14:28:00Z"/>
          <w:rFonts w:eastAsia="Times New Roman"/>
          <w:szCs w:val="24"/>
          <w:lang w:eastAsia="en-US"/>
        </w:rPr>
      </w:pPr>
    </w:p>
    <w:p w14:paraId="0F1690EF" w14:textId="77777777" w:rsidR="006B7FAB" w:rsidRPr="006B7FAB" w:rsidRDefault="006B7FAB" w:rsidP="006B7FAB">
      <w:pPr>
        <w:spacing w:after="0" w:line="360" w:lineRule="auto"/>
        <w:rPr>
          <w:ins w:id="31" w:author="Φλούδα Χριστίνα" w:date="2017-02-21T14:28:00Z"/>
          <w:rFonts w:eastAsia="Times New Roman"/>
          <w:szCs w:val="24"/>
          <w:lang w:eastAsia="en-US"/>
        </w:rPr>
      </w:pPr>
      <w:ins w:id="32" w:author="Φλούδα Χριστίνα" w:date="2017-02-21T14:28:00Z">
        <w:r w:rsidRPr="006B7FAB">
          <w:rPr>
            <w:rFonts w:eastAsia="Times New Roman"/>
            <w:szCs w:val="24"/>
            <w:lang w:eastAsia="en-US"/>
          </w:rPr>
          <w:t>ΟΜΙΛΗΤΕΣ</w:t>
        </w:r>
      </w:ins>
    </w:p>
    <w:p w14:paraId="3978AF9F" w14:textId="6FC2E562" w:rsidR="006B7FAB" w:rsidRDefault="006B7FAB" w:rsidP="006B7FAB">
      <w:pPr>
        <w:spacing w:line="600" w:lineRule="auto"/>
        <w:ind w:firstLine="720"/>
        <w:contextualSpacing/>
        <w:jc w:val="both"/>
        <w:rPr>
          <w:ins w:id="33" w:author="Φλούδα Χριστίνα" w:date="2017-02-21T14:28:00Z"/>
          <w:rFonts w:eastAsia="Times New Roman"/>
          <w:szCs w:val="24"/>
        </w:rPr>
        <w:pPrChange w:id="34" w:author="Φλούδα Χριστίνα" w:date="2017-02-21T14:28:00Z">
          <w:pPr>
            <w:spacing w:line="600" w:lineRule="auto"/>
            <w:ind w:firstLine="720"/>
            <w:contextualSpacing/>
            <w:jc w:val="center"/>
          </w:pPr>
        </w:pPrChange>
      </w:pPr>
      <w:ins w:id="35" w:author="Φλούδα Χριστίνα" w:date="2017-02-21T14:28:00Z">
        <w:r w:rsidRPr="006B7FAB">
          <w:rPr>
            <w:rFonts w:eastAsia="Times New Roman"/>
            <w:szCs w:val="24"/>
            <w:lang w:eastAsia="en-US"/>
          </w:rPr>
          <w:br/>
          <w:t>Α. Επί διαδικαστικού θέματος:</w:t>
        </w:r>
        <w:r w:rsidRPr="006B7FAB">
          <w:rPr>
            <w:rFonts w:eastAsia="Times New Roman"/>
            <w:szCs w:val="24"/>
            <w:lang w:eastAsia="en-US"/>
          </w:rPr>
          <w:br/>
          <w:t>ΚΟΥΚΟΔΗΜΟΣ Κ. , σελ.</w:t>
        </w:r>
        <w:r w:rsidRPr="006B7FAB">
          <w:rPr>
            <w:rFonts w:eastAsia="Times New Roman"/>
            <w:szCs w:val="24"/>
            <w:lang w:eastAsia="en-US"/>
          </w:rPr>
          <w:br/>
          <w:t>ΚΟΥΡΑΚΗΣ Α. , σελ.</w:t>
        </w:r>
        <w:r w:rsidRPr="006B7FAB">
          <w:rPr>
            <w:rFonts w:eastAsia="Times New Roman"/>
            <w:szCs w:val="24"/>
            <w:lang w:eastAsia="en-US"/>
          </w:rPr>
          <w:br/>
          <w:t>ΛΑΜΠΡΟΥΛΗΣ Γ. , σελ.</w:t>
        </w:r>
        <w:r w:rsidRPr="006B7FAB">
          <w:rPr>
            <w:rFonts w:eastAsia="Times New Roman"/>
            <w:szCs w:val="24"/>
            <w:lang w:eastAsia="en-US"/>
          </w:rPr>
          <w:br/>
          <w:t>ΜΠΑΡΚΑΣ Κ. , σελ.</w:t>
        </w:r>
        <w:r w:rsidRPr="006B7FAB">
          <w:rPr>
            <w:rFonts w:eastAsia="Times New Roman"/>
            <w:szCs w:val="24"/>
            <w:lang w:eastAsia="en-US"/>
          </w:rPr>
          <w:br/>
          <w:t>ΧΡΙΣΤΟΔΟΥΛΟΠΟΥΛΟΥ Α. , σελ.</w:t>
        </w:r>
        <w:r w:rsidRPr="006B7FAB">
          <w:rPr>
            <w:rFonts w:eastAsia="Times New Roman"/>
            <w:szCs w:val="24"/>
            <w:lang w:eastAsia="en-US"/>
          </w:rPr>
          <w:br/>
          <w:t>ΧΡΙΣΤΟΦΙΛΟΠΟΥΛΟΥ Π. , σελ.</w:t>
        </w:r>
        <w:r w:rsidRPr="006B7FAB">
          <w:rPr>
            <w:rFonts w:eastAsia="Times New Roman"/>
            <w:szCs w:val="24"/>
            <w:lang w:eastAsia="en-US"/>
          </w:rPr>
          <w:br/>
        </w:r>
        <w:r w:rsidRPr="006B7FAB">
          <w:rPr>
            <w:rFonts w:eastAsia="Times New Roman"/>
            <w:szCs w:val="24"/>
            <w:lang w:eastAsia="en-US"/>
          </w:rPr>
          <w:br/>
          <w:t>Β. Επί των επικαίρων ερωτήσεων:</w:t>
        </w:r>
        <w:r w:rsidRPr="006B7FAB">
          <w:rPr>
            <w:rFonts w:eastAsia="Times New Roman"/>
            <w:szCs w:val="24"/>
            <w:lang w:eastAsia="en-US"/>
          </w:rPr>
          <w:br/>
          <w:t>ΑΝΤΩΝΙΟΥ Μ. , σελ.</w:t>
        </w:r>
        <w:r w:rsidRPr="006B7FAB">
          <w:rPr>
            <w:rFonts w:eastAsia="Times New Roman"/>
            <w:szCs w:val="24"/>
            <w:lang w:eastAsia="en-US"/>
          </w:rPr>
          <w:br/>
          <w:t>ΑΠΟΣΤΟΛΟΥ Ε. , σελ.</w:t>
        </w:r>
        <w:r w:rsidRPr="006B7FAB">
          <w:rPr>
            <w:rFonts w:eastAsia="Times New Roman"/>
            <w:szCs w:val="24"/>
            <w:lang w:eastAsia="en-US"/>
          </w:rPr>
          <w:br/>
          <w:t>ΓΑΒΡΟΓΛΟΥ Κ. , σελ.</w:t>
        </w:r>
        <w:r w:rsidRPr="006B7FAB">
          <w:rPr>
            <w:rFonts w:eastAsia="Times New Roman"/>
            <w:szCs w:val="24"/>
            <w:lang w:eastAsia="en-US"/>
          </w:rPr>
          <w:br/>
          <w:t>ΔΕΛΗΣ Ι. , σελ.</w:t>
        </w:r>
        <w:r w:rsidRPr="006B7FAB">
          <w:rPr>
            <w:rFonts w:eastAsia="Times New Roman"/>
            <w:szCs w:val="24"/>
            <w:lang w:eastAsia="en-US"/>
          </w:rPr>
          <w:br/>
        </w:r>
        <w:r w:rsidRPr="006B7FAB">
          <w:rPr>
            <w:rFonts w:eastAsia="Times New Roman"/>
            <w:szCs w:val="24"/>
            <w:lang w:eastAsia="en-US"/>
          </w:rPr>
          <w:br/>
          <w:t>Γ. Επί του σχεδίου νόμου του Υπουργείου Εργασίας, Κοινωνικής Ασφάλισης και Κοινωνικής Αλληλεγγύης:</w:t>
        </w:r>
        <w:r w:rsidRPr="006B7FAB">
          <w:rPr>
            <w:rFonts w:eastAsia="Times New Roman"/>
            <w:szCs w:val="24"/>
            <w:lang w:eastAsia="en-US"/>
          </w:rPr>
          <w:br/>
          <w:t>ΑΪΒΑΤΙΔΗΣ Ι. , σελ.</w:t>
        </w:r>
        <w:r w:rsidRPr="006B7FAB">
          <w:rPr>
            <w:rFonts w:eastAsia="Times New Roman"/>
            <w:szCs w:val="24"/>
            <w:lang w:eastAsia="en-US"/>
          </w:rPr>
          <w:br/>
          <w:t>ΑΝΤΩΝΟΠΟΥΛΟΥ Ο. , σελ.</w:t>
        </w:r>
        <w:r w:rsidRPr="006B7FAB">
          <w:rPr>
            <w:rFonts w:eastAsia="Times New Roman"/>
            <w:szCs w:val="24"/>
            <w:lang w:eastAsia="en-US"/>
          </w:rPr>
          <w:br/>
          <w:t>ΑΡΑΜΠΑΤΖΗ Φ. , σελ.</w:t>
        </w:r>
        <w:r w:rsidRPr="006B7FAB">
          <w:rPr>
            <w:rFonts w:eastAsia="Times New Roman"/>
            <w:szCs w:val="24"/>
            <w:lang w:eastAsia="en-US"/>
          </w:rPr>
          <w:br/>
          <w:t>ΑΧΤΣΙΟΓΛΟΥ Ε. , σελ.</w:t>
        </w:r>
        <w:r w:rsidRPr="006B7FAB">
          <w:rPr>
            <w:rFonts w:eastAsia="Times New Roman"/>
            <w:szCs w:val="24"/>
            <w:lang w:eastAsia="en-US"/>
          </w:rPr>
          <w:br/>
          <w:t>ΒΟΡΙΔΗΣ Μ. , σελ.</w:t>
        </w:r>
        <w:r w:rsidRPr="006B7FAB">
          <w:rPr>
            <w:rFonts w:eastAsia="Times New Roman"/>
            <w:szCs w:val="24"/>
            <w:lang w:eastAsia="en-US"/>
          </w:rPr>
          <w:br/>
          <w:t>ΓΕΩΡΓΑΝΤΑΣ Γ. , σελ.</w:t>
        </w:r>
        <w:r w:rsidRPr="006B7FAB">
          <w:rPr>
            <w:rFonts w:eastAsia="Times New Roman"/>
            <w:szCs w:val="24"/>
            <w:lang w:eastAsia="en-US"/>
          </w:rPr>
          <w:br/>
          <w:t>ΓΙΟΓΙΑΚΑΣ Β. , σελ.</w:t>
        </w:r>
        <w:r w:rsidRPr="006B7FAB">
          <w:rPr>
            <w:rFonts w:eastAsia="Times New Roman"/>
            <w:szCs w:val="24"/>
            <w:lang w:eastAsia="en-US"/>
          </w:rPr>
          <w:br/>
          <w:t>ΔΑΝΕΛΛΗΣ Σ. , σελ.</w:t>
        </w:r>
        <w:r w:rsidRPr="006B7FAB">
          <w:rPr>
            <w:rFonts w:eastAsia="Times New Roman"/>
            <w:szCs w:val="24"/>
            <w:lang w:eastAsia="en-US"/>
          </w:rPr>
          <w:br/>
          <w:t>ΚΑΡΑΘΑΝΑΣΟΠΟΥΛΟΣ Ν. , σελ.</w:t>
        </w:r>
        <w:r w:rsidRPr="006B7FAB">
          <w:rPr>
            <w:rFonts w:eastAsia="Times New Roman"/>
            <w:szCs w:val="24"/>
            <w:lang w:eastAsia="en-US"/>
          </w:rPr>
          <w:br/>
          <w:t>ΚΑΤΣΑΝΙΩΤΗΣ Α. , σελ.</w:t>
        </w:r>
        <w:r w:rsidRPr="006B7FAB">
          <w:rPr>
            <w:rFonts w:eastAsia="Times New Roman"/>
            <w:szCs w:val="24"/>
            <w:lang w:eastAsia="en-US"/>
          </w:rPr>
          <w:br/>
          <w:t>ΚΑΤΣΩΤΗΣ Χ. , σελ.</w:t>
        </w:r>
        <w:r w:rsidRPr="006B7FAB">
          <w:rPr>
            <w:rFonts w:eastAsia="Times New Roman"/>
            <w:szCs w:val="24"/>
            <w:lang w:eastAsia="en-US"/>
          </w:rPr>
          <w:br/>
          <w:t>ΚΕΓΚΕΡΟΓΛΟΥ Β. , σελ.</w:t>
        </w:r>
        <w:r w:rsidRPr="006B7FAB">
          <w:rPr>
            <w:rFonts w:eastAsia="Times New Roman"/>
            <w:szCs w:val="24"/>
            <w:lang w:eastAsia="en-US"/>
          </w:rPr>
          <w:br/>
          <w:t>ΚΕΦΑΛΟΓΙΑΝΝΗΣ Ι. , σελ.</w:t>
        </w:r>
        <w:r w:rsidRPr="006B7FAB">
          <w:rPr>
            <w:rFonts w:eastAsia="Times New Roman"/>
            <w:szCs w:val="24"/>
            <w:lang w:eastAsia="en-US"/>
          </w:rPr>
          <w:br/>
          <w:t>ΚΟΥΚΟΥΤΣΗΣ Δ. , σελ.</w:t>
        </w:r>
        <w:r w:rsidRPr="006B7FAB">
          <w:rPr>
            <w:rFonts w:eastAsia="Times New Roman"/>
            <w:szCs w:val="24"/>
            <w:lang w:eastAsia="en-US"/>
          </w:rPr>
          <w:br/>
          <w:t>ΚΥΡΙΑΖΙΔΗΣ Δ. , σελ.</w:t>
        </w:r>
        <w:r w:rsidRPr="006B7FAB">
          <w:rPr>
            <w:rFonts w:eastAsia="Times New Roman"/>
            <w:szCs w:val="24"/>
            <w:lang w:eastAsia="en-US"/>
          </w:rPr>
          <w:br/>
          <w:t>ΛΑΖΑΡΙΔΗΣ Γ. , σελ.</w:t>
        </w:r>
        <w:r w:rsidRPr="006B7FAB">
          <w:rPr>
            <w:rFonts w:eastAsia="Times New Roman"/>
            <w:szCs w:val="24"/>
            <w:lang w:eastAsia="en-US"/>
          </w:rPr>
          <w:br/>
          <w:t>ΛΟΒΕΡΔΟΣ Α. , σελ.</w:t>
        </w:r>
        <w:r w:rsidRPr="006B7FAB">
          <w:rPr>
            <w:rFonts w:eastAsia="Times New Roman"/>
            <w:szCs w:val="24"/>
            <w:lang w:eastAsia="en-US"/>
          </w:rPr>
          <w:br/>
          <w:t>ΜΑΝΤΑΣ Χ. , σελ.</w:t>
        </w:r>
        <w:r w:rsidRPr="006B7FAB">
          <w:rPr>
            <w:rFonts w:eastAsia="Times New Roman"/>
            <w:szCs w:val="24"/>
            <w:lang w:eastAsia="en-US"/>
          </w:rPr>
          <w:br/>
          <w:t>ΜΑΥΡΩΤΑΣ Γ. , σελ.</w:t>
        </w:r>
        <w:r w:rsidRPr="006B7FAB">
          <w:rPr>
            <w:rFonts w:eastAsia="Times New Roman"/>
            <w:szCs w:val="24"/>
            <w:lang w:eastAsia="en-US"/>
          </w:rPr>
          <w:br/>
          <w:t>ΜΕΓΑΛΟΜΥΣΤΑΚΑΣ Α. , σελ.</w:t>
        </w:r>
        <w:r w:rsidRPr="006B7FAB">
          <w:rPr>
            <w:rFonts w:eastAsia="Times New Roman"/>
            <w:szCs w:val="24"/>
            <w:lang w:eastAsia="en-US"/>
          </w:rPr>
          <w:br/>
          <w:t>ΠΑΝΑΓΙΩΤΑΡΟΣ Η. , σελ.</w:t>
        </w:r>
        <w:r w:rsidRPr="006B7FAB">
          <w:rPr>
            <w:rFonts w:eastAsia="Times New Roman"/>
            <w:szCs w:val="24"/>
            <w:lang w:eastAsia="en-US"/>
          </w:rPr>
          <w:br/>
          <w:t>ΠΑΠΑΔΟΠΟΥΛΟΣ Α. , σελ.</w:t>
        </w:r>
        <w:r w:rsidRPr="006B7FAB">
          <w:rPr>
            <w:rFonts w:eastAsia="Times New Roman"/>
            <w:szCs w:val="24"/>
            <w:lang w:eastAsia="en-US"/>
          </w:rPr>
          <w:br/>
          <w:t>ΠΑΠΑΗΛΙΟΥ Γ. , σελ.</w:t>
        </w:r>
        <w:r w:rsidRPr="006B7FAB">
          <w:rPr>
            <w:rFonts w:eastAsia="Times New Roman"/>
            <w:szCs w:val="24"/>
            <w:lang w:eastAsia="en-US"/>
          </w:rPr>
          <w:br/>
          <w:t>ΠΑΠΑΘΕΟΔΩΡΟΥ Θ. , σελ.</w:t>
        </w:r>
        <w:r w:rsidRPr="006B7FAB">
          <w:rPr>
            <w:rFonts w:eastAsia="Times New Roman"/>
            <w:szCs w:val="24"/>
            <w:lang w:eastAsia="en-US"/>
          </w:rPr>
          <w:br/>
          <w:t>ΠΑΠΑΧΡΙΣΤΟΠΟΥΛΟΣ Α. , σελ.</w:t>
        </w:r>
        <w:r w:rsidRPr="006B7FAB">
          <w:rPr>
            <w:rFonts w:eastAsia="Times New Roman"/>
            <w:szCs w:val="24"/>
            <w:lang w:eastAsia="en-US"/>
          </w:rPr>
          <w:br/>
          <w:t>ΣΤΑΘΑΚΗΣ Γ. , σελ.</w:t>
        </w:r>
        <w:r w:rsidRPr="006B7FAB">
          <w:rPr>
            <w:rFonts w:eastAsia="Times New Roman"/>
            <w:szCs w:val="24"/>
            <w:lang w:eastAsia="en-US"/>
          </w:rPr>
          <w:br/>
          <w:t>ΣΤΟΓΙΑΝΝΙΔΗΣ Γ. , σελ.</w:t>
        </w:r>
        <w:r w:rsidRPr="006B7FAB">
          <w:rPr>
            <w:rFonts w:eastAsia="Times New Roman"/>
            <w:szCs w:val="24"/>
            <w:lang w:eastAsia="en-US"/>
          </w:rPr>
          <w:br/>
          <w:t>ΣΥΝΤΥΧΑΚΗΣ Ε. , σελ.</w:t>
        </w:r>
        <w:r w:rsidRPr="006B7FAB">
          <w:rPr>
            <w:rFonts w:eastAsia="Times New Roman"/>
            <w:szCs w:val="24"/>
            <w:lang w:eastAsia="en-US"/>
          </w:rPr>
          <w:br/>
          <w:t>ΤΖΟΥΦΗ Μ. , σελ.</w:t>
        </w:r>
        <w:r w:rsidRPr="006B7FAB">
          <w:rPr>
            <w:rFonts w:eastAsia="Times New Roman"/>
            <w:szCs w:val="24"/>
            <w:lang w:eastAsia="en-US"/>
          </w:rPr>
          <w:br/>
          <w:t>ΤΟΣΚΑΣ Ν. , σελ.</w:t>
        </w:r>
        <w:r w:rsidRPr="006B7FAB">
          <w:rPr>
            <w:rFonts w:eastAsia="Times New Roman"/>
            <w:szCs w:val="24"/>
            <w:lang w:eastAsia="en-US"/>
          </w:rPr>
          <w:br/>
          <w:t>ΧΑΡΑΚΟΠΟΥΛΟΣ Μ. , σελ.</w:t>
        </w:r>
        <w:r w:rsidRPr="006B7FAB">
          <w:rPr>
            <w:rFonts w:eastAsia="Times New Roman"/>
            <w:szCs w:val="24"/>
            <w:lang w:eastAsia="en-US"/>
          </w:rPr>
          <w:br/>
          <w:t>ΧΡΙΣΤΟΦΙΛΟΠΟΥΛΟΥ Π. , σελ.</w:t>
        </w:r>
        <w:r w:rsidRPr="006B7FAB">
          <w:rPr>
            <w:rFonts w:eastAsia="Times New Roman"/>
            <w:szCs w:val="24"/>
            <w:lang w:eastAsia="en-US"/>
          </w:rPr>
          <w:br/>
        </w:r>
      </w:ins>
    </w:p>
    <w:p w14:paraId="7707BE3D" w14:textId="77777777" w:rsidR="001926F7" w:rsidRDefault="006B7FAB">
      <w:pPr>
        <w:spacing w:line="600" w:lineRule="auto"/>
        <w:ind w:firstLine="720"/>
        <w:contextualSpacing/>
        <w:jc w:val="center"/>
        <w:rPr>
          <w:rFonts w:eastAsia="Times New Roman"/>
          <w:szCs w:val="24"/>
        </w:rPr>
      </w:pPr>
      <w:r>
        <w:rPr>
          <w:rFonts w:eastAsia="Times New Roman"/>
          <w:szCs w:val="24"/>
        </w:rPr>
        <w:t>ΠΡΑΚΤΙΚΑ ΒΟΥΛΗΣ</w:t>
      </w:r>
    </w:p>
    <w:p w14:paraId="7707BE3E" w14:textId="77777777" w:rsidR="001926F7" w:rsidRDefault="006B7FAB">
      <w:pPr>
        <w:spacing w:line="600" w:lineRule="auto"/>
        <w:ind w:firstLine="720"/>
        <w:contextualSpacing/>
        <w:jc w:val="center"/>
        <w:rPr>
          <w:rFonts w:eastAsia="Times New Roman"/>
          <w:szCs w:val="24"/>
        </w:rPr>
      </w:pPr>
      <w:r>
        <w:rPr>
          <w:rFonts w:eastAsia="Times New Roman"/>
          <w:szCs w:val="24"/>
        </w:rPr>
        <w:t xml:space="preserve">ΙΖ΄ ΠΕΡΙΟΔΟΣ </w:t>
      </w:r>
    </w:p>
    <w:p w14:paraId="7707BE3F" w14:textId="77777777" w:rsidR="001926F7" w:rsidRDefault="006B7FAB">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707BE40" w14:textId="77777777" w:rsidR="001926F7" w:rsidRDefault="006B7FAB">
      <w:pPr>
        <w:spacing w:line="600" w:lineRule="auto"/>
        <w:ind w:firstLine="720"/>
        <w:contextualSpacing/>
        <w:jc w:val="center"/>
        <w:rPr>
          <w:rFonts w:eastAsia="Times New Roman"/>
          <w:szCs w:val="24"/>
        </w:rPr>
      </w:pPr>
      <w:r>
        <w:rPr>
          <w:rFonts w:eastAsia="Times New Roman"/>
          <w:szCs w:val="24"/>
        </w:rPr>
        <w:t>ΣΥΝΟΔΟΣ Β΄</w:t>
      </w:r>
    </w:p>
    <w:p w14:paraId="7707BE41" w14:textId="77777777" w:rsidR="001926F7" w:rsidRDefault="006B7FAB">
      <w:pPr>
        <w:spacing w:line="600" w:lineRule="auto"/>
        <w:ind w:firstLine="720"/>
        <w:contextualSpacing/>
        <w:jc w:val="center"/>
        <w:rPr>
          <w:rFonts w:eastAsia="Times New Roman"/>
          <w:szCs w:val="24"/>
        </w:rPr>
      </w:pPr>
      <w:r>
        <w:rPr>
          <w:rFonts w:eastAsia="Times New Roman"/>
          <w:szCs w:val="24"/>
        </w:rPr>
        <w:t>ΣΥΝΕΔΡΙΑΣΗ  ΟΕ΄</w:t>
      </w:r>
    </w:p>
    <w:p w14:paraId="7707BE42" w14:textId="77777777" w:rsidR="001926F7" w:rsidRDefault="006B7FAB">
      <w:pPr>
        <w:spacing w:line="600" w:lineRule="auto"/>
        <w:ind w:firstLine="720"/>
        <w:contextualSpacing/>
        <w:jc w:val="center"/>
        <w:rPr>
          <w:rFonts w:eastAsia="Times New Roman"/>
          <w:szCs w:val="24"/>
        </w:rPr>
      </w:pPr>
      <w:r>
        <w:rPr>
          <w:rFonts w:eastAsia="Times New Roman"/>
          <w:szCs w:val="24"/>
        </w:rPr>
        <w:t>Πέμπτη 16 Φεβρουαρίου 2017</w:t>
      </w:r>
    </w:p>
    <w:p w14:paraId="7707BE43" w14:textId="77777777" w:rsidR="001926F7" w:rsidRDefault="006B7FAB">
      <w:pPr>
        <w:spacing w:line="600" w:lineRule="auto"/>
        <w:ind w:firstLine="720"/>
        <w:contextualSpacing/>
        <w:jc w:val="both"/>
        <w:rPr>
          <w:rFonts w:eastAsia="Times New Roman"/>
          <w:szCs w:val="24"/>
        </w:rPr>
      </w:pPr>
      <w:r>
        <w:rPr>
          <w:rFonts w:eastAsia="Times New Roman"/>
          <w:szCs w:val="24"/>
        </w:rPr>
        <w:t>Αθήνα, σήμερα στις 16 Φεβρουαρίου 2017, ημέρα Πέμπτη και ώρα 9.32΄</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D54A28">
        <w:rPr>
          <w:rFonts w:eastAsia="Times New Roman"/>
          <w:b/>
          <w:szCs w:val="24"/>
        </w:rPr>
        <w:t>ΓΕΩΡΓΙΟΥ ΛΑΜΠΡΟΥΛΗ</w:t>
      </w:r>
      <w:r>
        <w:rPr>
          <w:rFonts w:eastAsia="Times New Roman"/>
          <w:szCs w:val="24"/>
        </w:rPr>
        <w:t>.</w:t>
      </w:r>
    </w:p>
    <w:p w14:paraId="7707BE44" w14:textId="77777777" w:rsidR="001926F7" w:rsidRDefault="006B7FAB">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Κυρίες και κύριοι συνάδελφοι, αρχίζει η συνεδρίαση.</w:t>
      </w:r>
    </w:p>
    <w:p w14:paraId="7707BE45" w14:textId="77777777" w:rsidR="001926F7" w:rsidRDefault="006B7FAB">
      <w:pPr>
        <w:spacing w:line="600" w:lineRule="auto"/>
        <w:ind w:firstLine="720"/>
        <w:contextualSpacing/>
        <w:jc w:val="both"/>
        <w:rPr>
          <w:rFonts w:eastAsia="Times New Roman"/>
          <w:szCs w:val="24"/>
        </w:rPr>
      </w:pPr>
      <w:r>
        <w:rPr>
          <w:rFonts w:eastAsia="Times New Roman"/>
          <w:szCs w:val="24"/>
        </w:rPr>
        <w:t>(ΕΠΙΚΥΡ</w:t>
      </w:r>
      <w:r>
        <w:rPr>
          <w:rFonts w:eastAsia="Times New Roman"/>
          <w:szCs w:val="24"/>
        </w:rPr>
        <w:t xml:space="preserve">ΩΣΗ ΠΡΑΚΤΙΚΩΝ: Σύμφωνα </w:t>
      </w:r>
      <w:r>
        <w:rPr>
          <w:rFonts w:eastAsia="Times New Roman"/>
          <w:szCs w:val="24"/>
        </w:rPr>
        <w:t>με</w:t>
      </w:r>
      <w:r>
        <w:rPr>
          <w:rFonts w:eastAsia="Times New Roman"/>
          <w:szCs w:val="24"/>
        </w:rPr>
        <w:t xml:space="preserve"> την από 14-2-2017 εξουσιοδότηση του Σώματος επικυρώθηκαν με ευθύνη του Προεδρείου τα </w:t>
      </w:r>
      <w:r>
        <w:rPr>
          <w:rFonts w:eastAsia="Times New Roman"/>
          <w:szCs w:val="24"/>
        </w:rPr>
        <w:t>Π</w:t>
      </w:r>
      <w:r>
        <w:rPr>
          <w:rFonts w:eastAsia="Times New Roman"/>
          <w:szCs w:val="24"/>
        </w:rPr>
        <w:t xml:space="preserve">ρακτικά της ΟΔ΄ συνεδριάσεώς του, της Τρίτης 14 Φεβρουαρίου 2017, σε ό,τι αφορά την ψήφιση στο σύνολο των </w:t>
      </w:r>
      <w:r>
        <w:rPr>
          <w:rFonts w:eastAsia="Times New Roman"/>
          <w:szCs w:val="24"/>
        </w:rPr>
        <w:t>νομοσχεδίων</w:t>
      </w:r>
      <w:r>
        <w:rPr>
          <w:rFonts w:eastAsia="Times New Roman"/>
          <w:szCs w:val="24"/>
        </w:rPr>
        <w:t>:</w:t>
      </w:r>
    </w:p>
    <w:p w14:paraId="7707BE46"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1. «</w:t>
      </w:r>
      <w:r>
        <w:rPr>
          <w:rFonts w:eastAsia="Times New Roman" w:cs="Times New Roman"/>
          <w:szCs w:val="24"/>
        </w:rPr>
        <w:t>Κύρωση της Σύμβασης γ</w:t>
      </w:r>
      <w:r>
        <w:rPr>
          <w:rFonts w:eastAsia="Times New Roman" w:cs="Times New Roman"/>
          <w:szCs w:val="24"/>
        </w:rPr>
        <w:t xml:space="preserve">ια τον κεντρικό τελωνισμό, όσον αφορά την κατανομή των εθνικών εξόδων είσπραξης που </w:t>
      </w:r>
      <w:proofErr w:type="spellStart"/>
      <w:r>
        <w:rPr>
          <w:rFonts w:eastAsia="Times New Roman" w:cs="Times New Roman"/>
          <w:szCs w:val="24"/>
        </w:rPr>
        <w:t>παρακρατούνται</w:t>
      </w:r>
      <w:proofErr w:type="spellEnd"/>
      <w:r>
        <w:rPr>
          <w:rFonts w:eastAsia="Times New Roman" w:cs="Times New Roman"/>
          <w:szCs w:val="24"/>
        </w:rPr>
        <w:t xml:space="preserve"> κατά τη διάθεση των παραδοσιακών </w:t>
      </w:r>
      <w:r>
        <w:rPr>
          <w:rFonts w:eastAsia="Times New Roman" w:cs="Times New Roman"/>
          <w:szCs w:val="24"/>
        </w:rPr>
        <w:t xml:space="preserve"> </w:t>
      </w:r>
      <w:r>
        <w:rPr>
          <w:rFonts w:eastAsia="Times New Roman" w:cs="Times New Roman"/>
          <w:szCs w:val="24"/>
        </w:rPr>
        <w:t>Ιδίων Πόρων στον προϋπολογισμό της Ε.Ε.</w:t>
      </w:r>
      <w:r>
        <w:rPr>
          <w:rFonts w:eastAsia="Times New Roman"/>
          <w:szCs w:val="24"/>
        </w:rPr>
        <w:t>».</w:t>
      </w:r>
    </w:p>
    <w:p w14:paraId="7707BE47" w14:textId="77777777" w:rsidR="001926F7" w:rsidRDefault="006B7FAB">
      <w:pPr>
        <w:spacing w:line="600" w:lineRule="auto"/>
        <w:ind w:firstLine="720"/>
        <w:contextualSpacing/>
        <w:jc w:val="both"/>
        <w:rPr>
          <w:rFonts w:eastAsia="Times New Roman"/>
          <w:szCs w:val="24"/>
        </w:rPr>
      </w:pPr>
      <w:r>
        <w:rPr>
          <w:rFonts w:eastAsia="Times New Roman"/>
          <w:szCs w:val="24"/>
        </w:rPr>
        <w:t>2.</w:t>
      </w:r>
      <w:r>
        <w:rPr>
          <w:rFonts w:eastAsia="Times New Roman" w:cs="Times New Roman"/>
          <w:szCs w:val="24"/>
        </w:rPr>
        <w:t xml:space="preserve"> «Κύρωση της Συμφωνίας μεταξύ Ελληνικής Δημοκρατίας, </w:t>
      </w:r>
      <w:r>
        <w:rPr>
          <w:rFonts w:eastAsia="Times New Roman" w:cs="Times New Roman"/>
          <w:szCs w:val="24"/>
        </w:rPr>
        <w:t xml:space="preserve">της </w:t>
      </w:r>
      <w:r>
        <w:rPr>
          <w:rFonts w:eastAsia="Times New Roman" w:cs="Times New Roman"/>
          <w:szCs w:val="24"/>
        </w:rPr>
        <w:t>Δημοκρατίας της Αλβανί</w:t>
      </w:r>
      <w:r>
        <w:rPr>
          <w:rFonts w:eastAsia="Times New Roman" w:cs="Times New Roman"/>
          <w:szCs w:val="24"/>
        </w:rPr>
        <w:t>ας, της πρώην Γιουγκοσλαβικής Δημοκρατίας της Μακεδονίας και της Ευρωπαϊκής Επιτροπής για την Προστασία και Αειφόρο Ανάπτυξη της Περιοχής του Πάρκου Πρεσπών»)</w:t>
      </w:r>
    </w:p>
    <w:p w14:paraId="7707BE48" w14:textId="77777777" w:rsidR="001926F7" w:rsidRDefault="006B7FAB">
      <w:pPr>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7707BE49" w14:textId="77777777" w:rsidR="001926F7" w:rsidRDefault="006B7FAB">
      <w:pPr>
        <w:spacing w:line="600" w:lineRule="auto"/>
        <w:ind w:firstLine="720"/>
        <w:contextualSpacing/>
        <w:jc w:val="both"/>
        <w:rPr>
          <w:rFonts w:eastAsia="Times New Roman" w:cs="Times New Roman"/>
          <w:szCs w:val="24"/>
        </w:rPr>
      </w:pPr>
      <w:r>
        <w:rPr>
          <w:rFonts w:eastAsia="Times New Roman"/>
          <w:szCs w:val="24"/>
        </w:rPr>
        <w:t>(Ανακοινώνονται προς τ</w:t>
      </w:r>
      <w:r>
        <w:rPr>
          <w:rFonts w:eastAsia="Times New Roman"/>
          <w:szCs w:val="24"/>
        </w:rPr>
        <w:t xml:space="preserve">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r>
        <w:rPr>
          <w:rFonts w:eastAsia="Times New Roman" w:cs="Times New Roman"/>
          <w:szCs w:val="24"/>
        </w:rPr>
        <w:t xml:space="preserve"> </w:t>
      </w:r>
    </w:p>
    <w:p w14:paraId="7707BE4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7707BE4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Να μπει η σελίδα </w:t>
      </w:r>
      <w:r>
        <w:rPr>
          <w:rFonts w:eastAsia="Times New Roman" w:cs="Times New Roman"/>
          <w:szCs w:val="24"/>
        </w:rPr>
        <w:t>2α)</w:t>
      </w:r>
    </w:p>
    <w:p w14:paraId="7707BE4C" w14:textId="77777777" w:rsidR="001926F7" w:rsidRDefault="006B7FAB">
      <w:pPr>
        <w:spacing w:line="600" w:lineRule="auto"/>
        <w:ind w:firstLine="720"/>
        <w:jc w:val="both"/>
        <w:rPr>
          <w:rFonts w:eastAsia="Times New Roman" w:cs="Times New Roman"/>
          <w:szCs w:val="24"/>
        </w:rPr>
      </w:pPr>
      <w:r>
        <w:rPr>
          <w:rFonts w:eastAsia="Times New Roman" w:cs="Times New Roman"/>
          <w:szCs w:val="24"/>
        </w:rPr>
        <w:t xml:space="preserve">Β. </w:t>
      </w:r>
      <w:r w:rsidRPr="00FC7AD1">
        <w:rPr>
          <w:rFonts w:eastAsia="Times New Roman" w:cs="Times New Roman"/>
          <w:szCs w:val="24"/>
        </w:rPr>
        <w:t>ΑΠΑΝΤΗΣΕΙΣ ΥΠΟΥΡΓΩΝ ΣΕ ΕΡΩΤΗΣΕΙΣ ΒΟΥΛΕΥΤΩΝ</w:t>
      </w:r>
    </w:p>
    <w:p w14:paraId="7707BE4D" w14:textId="77777777" w:rsidR="001926F7" w:rsidRDefault="006B7FAB">
      <w:pPr>
        <w:spacing w:line="600" w:lineRule="auto"/>
        <w:ind w:firstLine="720"/>
        <w:jc w:val="both"/>
        <w:rPr>
          <w:rFonts w:eastAsia="Times New Roman" w:cs="Times New Roman"/>
          <w:szCs w:val="24"/>
        </w:rPr>
      </w:pPr>
      <w:r>
        <w:rPr>
          <w:rFonts w:eastAsia="Times New Roman" w:cs="Times New Roman"/>
          <w:szCs w:val="24"/>
        </w:rPr>
        <w:t>(Να μπει η σελίδα 2β)</w:t>
      </w:r>
    </w:p>
    <w:p w14:paraId="7707BE4E" w14:textId="77777777" w:rsidR="001926F7" w:rsidRDefault="006B7FAB">
      <w:pPr>
        <w:spacing w:line="600" w:lineRule="auto"/>
        <w:ind w:firstLine="720"/>
        <w:jc w:val="center"/>
        <w:rPr>
          <w:rFonts w:eastAsia="Times New Roman" w:cs="Times New Roman"/>
          <w:color w:val="FF0000"/>
          <w:szCs w:val="24"/>
        </w:rPr>
      </w:pPr>
      <w:r w:rsidRPr="00580591">
        <w:rPr>
          <w:rFonts w:eastAsia="Times New Roman" w:cs="Times New Roman"/>
          <w:color w:val="FF0000"/>
          <w:szCs w:val="24"/>
        </w:rPr>
        <w:t>(ΑΛΛΑΓΗ ΣΕΛΙΔΑΣ ΛΟΓΩ ΑΛΛΑΓΗΣ ΘΕΜΑΤΟΣ)</w:t>
      </w:r>
    </w:p>
    <w:p w14:paraId="7707BE4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εισερχόμαστε στη συζήτηση των</w:t>
      </w:r>
    </w:p>
    <w:p w14:paraId="7707BE50" w14:textId="77777777" w:rsidR="001926F7" w:rsidRDefault="006B7FAB">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7707BE5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Ενημερώνω το Σώμα ότι από τις είκοσι δύο επίκαιρες ερωτήσεις που ήταν να συζητηθούν σήμερα θα συζητηθούν, δυστυχώς, μόνο δύο. Οι υπόλοιπες είκοσι αναβάλλ</w:t>
      </w:r>
      <w:r>
        <w:rPr>
          <w:rFonts w:eastAsia="Times New Roman" w:cs="Times New Roman"/>
          <w:szCs w:val="24"/>
        </w:rPr>
        <w:t>ονται, μετατίθενται</w:t>
      </w:r>
      <w:r>
        <w:rPr>
          <w:rFonts w:eastAsia="Times New Roman" w:cs="Times New Roman"/>
          <w:szCs w:val="24"/>
        </w:rPr>
        <w:t>,</w:t>
      </w:r>
      <w:r>
        <w:rPr>
          <w:rFonts w:eastAsia="Times New Roman" w:cs="Times New Roman"/>
          <w:szCs w:val="24"/>
        </w:rPr>
        <w:t xml:space="preserve"> λόγω, κυρίως, φόρτου εργασίας ή ανειλημμένων υποχρεώσεων των αντίστοιχων Υπουργών.</w:t>
      </w:r>
    </w:p>
    <w:p w14:paraId="7707BE5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πρώτη </w:t>
      </w:r>
      <w:r>
        <w:rPr>
          <w:rFonts w:eastAsia="Times New Roman" w:cs="Times New Roman"/>
          <w:szCs w:val="24"/>
        </w:rPr>
        <w:t>με αριθμό 466/10-2-2017</w:t>
      </w:r>
      <w:r w:rsidRPr="006E4E9B">
        <w:rPr>
          <w:rFonts w:eastAsia="Times New Roman" w:cs="Times New Roman"/>
          <w:szCs w:val="24"/>
        </w:rPr>
        <w:t xml:space="preserve"> </w:t>
      </w:r>
      <w:r>
        <w:rPr>
          <w:rFonts w:eastAsia="Times New Roman" w:cs="Times New Roman"/>
          <w:szCs w:val="24"/>
        </w:rPr>
        <w:t xml:space="preserve">επίκαιρη ερώτηση δεύτερου κύκλου της Βουλευτού Καστοριάς της Νέας Δημοκρατίας κ. </w:t>
      </w:r>
      <w:r>
        <w:rPr>
          <w:rFonts w:eastAsia="Times New Roman" w:cs="Times New Roman"/>
          <w:bCs/>
          <w:szCs w:val="24"/>
        </w:rPr>
        <w:t>Μαρίας Αντωνίου</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«τεράστια έξαρση του φαινομένου των παράνομων </w:t>
      </w:r>
      <w:proofErr w:type="spellStart"/>
      <w:r>
        <w:rPr>
          <w:rFonts w:eastAsia="Times New Roman" w:cs="Times New Roman"/>
          <w:szCs w:val="24"/>
        </w:rPr>
        <w:t>ελληνοποιήσεων</w:t>
      </w:r>
      <w:proofErr w:type="spellEnd"/>
      <w:r>
        <w:rPr>
          <w:rFonts w:eastAsia="Times New Roman" w:cs="Times New Roman"/>
          <w:szCs w:val="24"/>
        </w:rPr>
        <w:t xml:space="preserve"> αγροτικών προϊόντων».</w:t>
      </w:r>
    </w:p>
    <w:p w14:paraId="7707BE53" w14:textId="77777777" w:rsidR="001926F7" w:rsidRDefault="006B7FAB">
      <w:pPr>
        <w:spacing w:line="600" w:lineRule="auto"/>
        <w:ind w:firstLine="720"/>
        <w:contextualSpacing/>
        <w:jc w:val="both"/>
        <w:rPr>
          <w:rFonts w:eastAsia="Times New Roman" w:cs="Times New Roman"/>
          <w:bCs/>
          <w:szCs w:val="24"/>
        </w:rPr>
      </w:pPr>
      <w:r>
        <w:rPr>
          <w:rFonts w:eastAsia="Times New Roman" w:cs="Times New Roman"/>
          <w:szCs w:val="24"/>
        </w:rPr>
        <w:t xml:space="preserve">Θα απαντήσει ο Υπουργός </w:t>
      </w:r>
      <w:r>
        <w:rPr>
          <w:rFonts w:eastAsia="Times New Roman" w:cs="Times New Roman"/>
          <w:bCs/>
          <w:szCs w:val="24"/>
        </w:rPr>
        <w:t>Αγροτικής Ανάπτυξης και Τροφίμων κ. Ευάγγελος Αποστόλου.</w:t>
      </w:r>
    </w:p>
    <w:p w14:paraId="7707BE5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Cs/>
          <w:szCs w:val="24"/>
        </w:rPr>
        <w:t xml:space="preserve">Κυρία Αντωνίου, έχετε τον λόγο για </w:t>
      </w:r>
      <w:r>
        <w:rPr>
          <w:rFonts w:eastAsia="Times New Roman" w:cs="Times New Roman"/>
          <w:bCs/>
          <w:szCs w:val="24"/>
        </w:rPr>
        <w:t xml:space="preserve">την </w:t>
      </w:r>
      <w:proofErr w:type="spellStart"/>
      <w:r>
        <w:rPr>
          <w:rFonts w:eastAsia="Times New Roman" w:cs="Times New Roman"/>
          <w:bCs/>
          <w:szCs w:val="24"/>
        </w:rPr>
        <w:t>πρωτολογία</w:t>
      </w:r>
      <w:proofErr w:type="spellEnd"/>
      <w:r>
        <w:rPr>
          <w:rFonts w:eastAsia="Times New Roman" w:cs="Times New Roman"/>
          <w:bCs/>
          <w:szCs w:val="24"/>
        </w:rPr>
        <w:t xml:space="preserve"> σας.</w:t>
      </w:r>
    </w:p>
    <w:p w14:paraId="7707BE5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Ευχαριστώ, κύριε Πρόεδρε.</w:t>
      </w:r>
    </w:p>
    <w:p w14:paraId="7707BE5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Να αισθάνομαι, δηλαδή, τυχερή σήμερα που συζητιέται η επίκαιρη ερώτησή μου, αφού είκοσι άλλες δεν είχαν την τύχη κοινοβουλευτικά να έρθουν οι Υπουργοί.</w:t>
      </w:r>
    </w:p>
    <w:p w14:paraId="7707BE5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Όμως, πάμε στην ουσία της ερώτησης, γιατί </w:t>
      </w:r>
      <w:r>
        <w:rPr>
          <w:rFonts w:eastAsia="Times New Roman" w:cs="Times New Roman"/>
          <w:szCs w:val="24"/>
        </w:rPr>
        <w:t>τα κοινοβουλευτικά τα έχουμε θίξει πάρα πολλές φορές από το Βήμα της Βουλής ως Αξιωματική Αντιπολίτευση, ότι δυστυχώς το Κοινοβούλιο δεν λειτουργεί, αγαπητοί κύριοι Υπουργοί.</w:t>
      </w:r>
    </w:p>
    <w:p w14:paraId="7707BE5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λοιπόν, κύριε Υπουργέ, στο επίμαχο ζήτημα των παράνομων </w:t>
      </w:r>
      <w:proofErr w:type="spellStart"/>
      <w:r>
        <w:rPr>
          <w:rFonts w:eastAsia="Times New Roman" w:cs="Times New Roman"/>
          <w:szCs w:val="24"/>
        </w:rPr>
        <w:t>ελληνοποιήσε</w:t>
      </w:r>
      <w:r>
        <w:rPr>
          <w:rFonts w:eastAsia="Times New Roman" w:cs="Times New Roman"/>
          <w:szCs w:val="24"/>
        </w:rPr>
        <w:t>ων</w:t>
      </w:r>
      <w:proofErr w:type="spellEnd"/>
      <w:r>
        <w:rPr>
          <w:rFonts w:eastAsia="Times New Roman" w:cs="Times New Roman"/>
          <w:szCs w:val="24"/>
        </w:rPr>
        <w:t xml:space="preserve"> αγροτικών προϊόντων της περιοχής μου. Η Καστοριά, μια ορεινή απομακρυσμένη περιοχή</w:t>
      </w:r>
      <w:r>
        <w:rPr>
          <w:rFonts w:eastAsia="Times New Roman" w:cs="Times New Roman"/>
          <w:szCs w:val="24"/>
        </w:rPr>
        <w:t>,</w:t>
      </w:r>
      <w:r>
        <w:rPr>
          <w:rFonts w:eastAsia="Times New Roman" w:cs="Times New Roman"/>
          <w:szCs w:val="24"/>
        </w:rPr>
        <w:t xml:space="preserve"> με πολύ κόπο και θυσίες των αγροτών καταφέρνει εδώ και πολλά χρόνια και έχει πιστοποιήσει κάποια προϊόντα, όπως είναι τα φασόλια Καστοριάς, ως προϊόντα γεωγραφικής ένδει</w:t>
      </w:r>
      <w:r>
        <w:rPr>
          <w:rFonts w:eastAsia="Times New Roman" w:cs="Times New Roman"/>
          <w:szCs w:val="24"/>
        </w:rPr>
        <w:t>ξης, τα οποία προστατεύονται από τις κοινοτικές νομοθεσίες. Το ίδιο συμβαίνει και με τα μήλα Καστοριάς.</w:t>
      </w:r>
    </w:p>
    <w:p w14:paraId="7707BE5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Αυτά είναι δυο σημαντικά προϊόντα, τα οποία αναφέρθηκαν σε πολλές ερωτήσεις, που σας έχω υποβάλει, κύριε Υπουργέ. Ενδεικτικά σ</w:t>
      </w:r>
      <w:r>
        <w:rPr>
          <w:rFonts w:eastAsia="Times New Roman" w:cs="Times New Roman"/>
          <w:szCs w:val="24"/>
        </w:rPr>
        <w:t>ά</w:t>
      </w:r>
      <w:r>
        <w:rPr>
          <w:rFonts w:eastAsia="Times New Roman" w:cs="Times New Roman"/>
          <w:szCs w:val="24"/>
        </w:rPr>
        <w:t>ς αναφέρω τη</w:t>
      </w:r>
      <w:r w:rsidRPr="0036370A">
        <w:rPr>
          <w:rFonts w:eastAsia="Times New Roman" w:cs="Times New Roman"/>
          <w:szCs w:val="24"/>
        </w:rPr>
        <w:t xml:space="preserve"> </w:t>
      </w:r>
      <w:r>
        <w:rPr>
          <w:rFonts w:eastAsia="Times New Roman" w:cs="Times New Roman"/>
          <w:szCs w:val="24"/>
        </w:rPr>
        <w:t>με αριθμό</w:t>
      </w:r>
      <w:r>
        <w:rPr>
          <w:rFonts w:eastAsia="Times New Roman" w:cs="Times New Roman"/>
          <w:szCs w:val="24"/>
        </w:rPr>
        <w:t xml:space="preserve"> 8338, που την κάναμε μαζί με άλλους συναδέλφους της Νέας Δημοκρατίας και </w:t>
      </w:r>
      <w:r>
        <w:rPr>
          <w:rFonts w:eastAsia="Times New Roman" w:cs="Times New Roman"/>
          <w:szCs w:val="24"/>
        </w:rPr>
        <w:lastRenderedPageBreak/>
        <w:t>μετά από επισκέψεις που πραγματοποιήσαμε στις περιοχές αυτές και άλλες αναφορές από αγροτικούς συνεταιρισμούς.</w:t>
      </w:r>
    </w:p>
    <w:p w14:paraId="7707BE5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Εκεί αναφέραμε ότι με το φαινόμενο των παράνομων </w:t>
      </w:r>
      <w:proofErr w:type="spellStart"/>
      <w:r>
        <w:rPr>
          <w:rFonts w:eastAsia="Times New Roman" w:cs="Times New Roman"/>
          <w:szCs w:val="24"/>
        </w:rPr>
        <w:t>ελληνοποιήσεων</w:t>
      </w:r>
      <w:proofErr w:type="spellEnd"/>
      <w:r>
        <w:rPr>
          <w:rFonts w:eastAsia="Times New Roman" w:cs="Times New Roman"/>
          <w:szCs w:val="24"/>
        </w:rPr>
        <w:t>, με απο</w:t>
      </w:r>
      <w:r>
        <w:rPr>
          <w:rFonts w:eastAsia="Times New Roman" w:cs="Times New Roman"/>
          <w:szCs w:val="24"/>
        </w:rPr>
        <w:t xml:space="preserve">τέλεσμα στα φασόλια και στα μήλα που παράγονται στην περιοχή μας, που δεν επαρκούν για τις ανάγκες του πληθυσμού της Ελλάδας, έχουμε το παράδοξο, ενώ έχουμε μικρότερη παραγόμενη ποσότητα φασολιών, λόγω της έξαρσης των εισαγωγών από Αλβανία, </w:t>
      </w:r>
      <w:proofErr w:type="spellStart"/>
      <w:r>
        <w:rPr>
          <w:rFonts w:eastAsia="Times New Roman" w:cs="Times New Roman"/>
          <w:szCs w:val="24"/>
        </w:rPr>
        <w:t>Κιργιστάν</w:t>
      </w:r>
      <w:proofErr w:type="spellEnd"/>
      <w:r>
        <w:rPr>
          <w:rFonts w:eastAsia="Times New Roman" w:cs="Times New Roman"/>
          <w:szCs w:val="24"/>
        </w:rPr>
        <w:t xml:space="preserve"> και Σ</w:t>
      </w:r>
      <w:r>
        <w:rPr>
          <w:rFonts w:eastAsia="Times New Roman" w:cs="Times New Roman"/>
          <w:szCs w:val="24"/>
        </w:rPr>
        <w:t>κόπια, να μην μπορούν οι Έλληνες παραγωγοί αυτά τα εξαιρετικής ποιότητας προϊόντα να τα πωλούν. Σε αυτό το μείζον ζήτημα η απάντησή σας ήταν ουσιαστικά ότι δεν κάνετε ελέγχους.</w:t>
      </w:r>
    </w:p>
    <w:p w14:paraId="7707BE5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καλώ, λοιπόν, να μου απαντήσετε με ποιον τρόπο θα μπορέσετε να προστατεύσετ</w:t>
      </w:r>
      <w:r>
        <w:rPr>
          <w:rFonts w:eastAsia="Times New Roman" w:cs="Times New Roman"/>
          <w:szCs w:val="24"/>
        </w:rPr>
        <w:t>ε την παραγόμενη ελληνική εγχώρια παραγωγή, φασόλια Καστοριάς και μήλα Καστοριάς. Όσο και αν φαίνεται αυτό παράδοξο</w:t>
      </w:r>
      <w:r>
        <w:rPr>
          <w:rFonts w:eastAsia="Times New Roman" w:cs="Times New Roman"/>
          <w:szCs w:val="24"/>
        </w:rPr>
        <w:t>,</w:t>
      </w:r>
      <w:r>
        <w:rPr>
          <w:rFonts w:eastAsia="Times New Roman" w:cs="Times New Roman"/>
          <w:szCs w:val="24"/>
        </w:rPr>
        <w:t xml:space="preserve"> ακόμα και στα μήλα γίνονται αθρόες εισαγωγές ξένων προϊόντων, που ξέρετε πολύ καλά ότι βαφτίζονται ελληνικά και πωλούνται ελληνικά</w:t>
      </w:r>
      <w:r>
        <w:rPr>
          <w:rFonts w:eastAsia="Times New Roman" w:cs="Times New Roman"/>
          <w:szCs w:val="24"/>
        </w:rPr>
        <w:t>,</w:t>
      </w:r>
      <w:r>
        <w:rPr>
          <w:rFonts w:eastAsia="Times New Roman" w:cs="Times New Roman"/>
          <w:szCs w:val="24"/>
        </w:rPr>
        <w:t xml:space="preserve"> με όλα </w:t>
      </w:r>
      <w:r>
        <w:rPr>
          <w:rFonts w:eastAsia="Times New Roman" w:cs="Times New Roman"/>
          <w:szCs w:val="24"/>
        </w:rPr>
        <w:t>–τα οποία θα έχουμε την ευκαιρία να συζητήσουμε, προφανώς</w:t>
      </w:r>
      <w:r>
        <w:rPr>
          <w:rFonts w:eastAsia="Times New Roman" w:cs="Times New Roman"/>
          <w:szCs w:val="24"/>
        </w:rPr>
        <w:t>,</w:t>
      </w:r>
      <w:r>
        <w:rPr>
          <w:rFonts w:eastAsia="Times New Roman" w:cs="Times New Roman"/>
          <w:szCs w:val="24"/>
        </w:rPr>
        <w:t xml:space="preserve"> και στη δευτερολογία- τα αποτελέσματα αυτής της αθρόας εισαγωγής.</w:t>
      </w:r>
    </w:p>
    <w:p w14:paraId="7707BE5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να μου απαντήσετε τι σκοπεύετε να κάνετε και τι έχετε κάνει μέχρι τώρα γι’ αυτό μείζον πρόβλημα, που απασχολεί τον αγροτικ</w:t>
      </w:r>
      <w:r>
        <w:rPr>
          <w:rFonts w:eastAsia="Times New Roman" w:cs="Times New Roman"/>
          <w:szCs w:val="24"/>
        </w:rPr>
        <w:t>ό πληθυσμό της περιοχής μου.</w:t>
      </w:r>
    </w:p>
    <w:p w14:paraId="7707BE5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 Αντωνίου.</w:t>
      </w:r>
    </w:p>
    <w:p w14:paraId="7707BE5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707BE5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Κυρία συνάδελφε, όντως το θέμα των </w:t>
      </w:r>
      <w:proofErr w:type="spellStart"/>
      <w:r>
        <w:rPr>
          <w:rFonts w:eastAsia="Times New Roman" w:cs="Times New Roman"/>
          <w:szCs w:val="24"/>
        </w:rPr>
        <w:t>ελληνοποιήσεων</w:t>
      </w:r>
      <w:proofErr w:type="spellEnd"/>
      <w:r>
        <w:rPr>
          <w:rFonts w:eastAsia="Times New Roman" w:cs="Times New Roman"/>
          <w:szCs w:val="24"/>
        </w:rPr>
        <w:t xml:space="preserve"> είναι ένα πάρα πο</w:t>
      </w:r>
      <w:r>
        <w:rPr>
          <w:rFonts w:eastAsia="Times New Roman" w:cs="Times New Roman"/>
          <w:szCs w:val="24"/>
        </w:rPr>
        <w:t>λύ μεγάλο ζήτημα και θα έλεγα ότι είναι διαχρονικό. Το να πούμε ότι οριστικά θα το εξαφανίσουμε είναι ουτοπία, γιατί προϋποθέτει κλείσιμο συνόρων.</w:t>
      </w:r>
    </w:p>
    <w:p w14:paraId="7707BE6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λοιπόν, το ζήτημα είναι κατά πόσον γίνονται οι απαραίτητοι έλεγχοι, κατά πόσον αυτοί οι έλ</w:t>
      </w:r>
      <w:r>
        <w:rPr>
          <w:rFonts w:eastAsia="Times New Roman" w:cs="Times New Roman"/>
          <w:szCs w:val="24"/>
        </w:rPr>
        <w:t>εγχοι είναι αποτελεσματικοί μέχρι ενός σημείου, ιδιαίτερα για ορισμένα προϊόντα, όπως είναι η περίπτωση των ΠΟΠ προϊόντων –αναφερθήκατε ειδικά στα φασόλια Καστοριάς-, και να δούμε πώς και μέσα από τις διαδικασίες ελέγχου των ΠΟΠ τηρούνται όντως αυτές οι πρ</w:t>
      </w:r>
      <w:r>
        <w:rPr>
          <w:rFonts w:eastAsia="Times New Roman" w:cs="Times New Roman"/>
          <w:szCs w:val="24"/>
        </w:rPr>
        <w:t>οϋποθέσεις.</w:t>
      </w:r>
    </w:p>
    <w:p w14:paraId="7707BE61" w14:textId="77777777" w:rsidR="001926F7" w:rsidRDefault="006B7FAB">
      <w:pPr>
        <w:spacing w:line="600" w:lineRule="auto"/>
        <w:ind w:firstLine="709"/>
        <w:contextualSpacing/>
        <w:jc w:val="both"/>
        <w:rPr>
          <w:rFonts w:eastAsia="Times New Roman"/>
          <w:szCs w:val="24"/>
        </w:rPr>
      </w:pPr>
      <w:r>
        <w:rPr>
          <w:rFonts w:eastAsia="Times New Roman" w:cs="Times New Roman"/>
          <w:szCs w:val="24"/>
        </w:rPr>
        <w:lastRenderedPageBreak/>
        <w:t>Όμως, από εκεί και πέρα να δούμε και κατά πόσο</w:t>
      </w:r>
      <w:r>
        <w:rPr>
          <w:rFonts w:eastAsia="Times New Roman" w:cs="Times New Roman"/>
          <w:szCs w:val="24"/>
        </w:rPr>
        <w:t>ν</w:t>
      </w:r>
      <w:r>
        <w:rPr>
          <w:rFonts w:eastAsia="Times New Roman" w:cs="Times New Roman"/>
          <w:szCs w:val="24"/>
        </w:rPr>
        <w:t xml:space="preserve"> σε αυτή τη διαδικασία υπάρχει συνεργασία και με άλλα Υπουργεία. Αντιλαμβάνεστε ότι το Υπουργείο Αγροτικής Ανάπτυξης αδυνατεί από μόνο του να μπορέσει σε όλους τους χώρους εισόδου και σε όλα τα τελ</w:t>
      </w:r>
      <w:r>
        <w:rPr>
          <w:rFonts w:eastAsia="Times New Roman" w:cs="Times New Roman"/>
          <w:szCs w:val="24"/>
        </w:rPr>
        <w:t xml:space="preserve">ωνεία να έχει ελεγκτικούς μηχανισμούς. </w:t>
      </w:r>
      <w:r>
        <w:rPr>
          <w:rFonts w:eastAsia="Times New Roman"/>
          <w:szCs w:val="24"/>
        </w:rPr>
        <w:t>Άρα, λοιπόν, χρειάζεται μια συνεργασία, που ήδη έχουμε ξεκινήσει.</w:t>
      </w:r>
    </w:p>
    <w:p w14:paraId="7707BE62" w14:textId="77777777" w:rsidR="001926F7" w:rsidRDefault="006B7FAB">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εβαίως αυτό που</w:t>
      </w:r>
      <w:r>
        <w:rPr>
          <w:rFonts w:eastAsia="Times New Roman"/>
          <w:szCs w:val="24"/>
        </w:rPr>
        <w:t>,</w:t>
      </w:r>
      <w:r>
        <w:rPr>
          <w:rFonts w:eastAsia="Times New Roman"/>
          <w:szCs w:val="24"/>
        </w:rPr>
        <w:t xml:space="preserve"> ιδιαίτερα από την πλευρά του Υπουργείου Οικονομικών</w:t>
      </w:r>
      <w:r>
        <w:rPr>
          <w:rFonts w:eastAsia="Times New Roman"/>
          <w:szCs w:val="24"/>
        </w:rPr>
        <w:t>,</w:t>
      </w:r>
      <w:r>
        <w:rPr>
          <w:rFonts w:eastAsia="Times New Roman"/>
          <w:szCs w:val="24"/>
        </w:rPr>
        <w:t xml:space="preserve"> μ</w:t>
      </w:r>
      <w:r>
        <w:rPr>
          <w:rFonts w:eastAsia="Times New Roman"/>
          <w:szCs w:val="24"/>
        </w:rPr>
        <w:t>α</w:t>
      </w:r>
      <w:r>
        <w:rPr>
          <w:rFonts w:eastAsia="Times New Roman"/>
          <w:szCs w:val="24"/>
        </w:rPr>
        <w:t>ς έγινε γνωστό και ετοιμάζεται είναι ότι θα εγκατασταθούν –τουλάχιστον ξεκινών</w:t>
      </w:r>
      <w:r>
        <w:rPr>
          <w:rFonts w:eastAsia="Times New Roman"/>
          <w:szCs w:val="24"/>
        </w:rPr>
        <w:t xml:space="preserve">τας τον Οκτώβρη- σε πέντε πύλες εισόδου στη χώρα μας, όπου παρουσιάζονται ιδιαίτερα αυξημένα αυτά τα φαινόμενα, συγκροτήματα </w:t>
      </w:r>
      <w:proofErr w:type="spellStart"/>
      <w:r>
        <w:rPr>
          <w:rFonts w:eastAsia="Times New Roman"/>
          <w:szCs w:val="24"/>
        </w:rPr>
        <w:t>σκαναρίσματος</w:t>
      </w:r>
      <w:proofErr w:type="spellEnd"/>
      <w:r>
        <w:rPr>
          <w:rFonts w:eastAsia="Times New Roman"/>
          <w:szCs w:val="24"/>
        </w:rPr>
        <w:t xml:space="preserve">, ούτως ώστε, πέραν του </w:t>
      </w:r>
      <w:proofErr w:type="spellStart"/>
      <w:r>
        <w:rPr>
          <w:rFonts w:eastAsia="Times New Roman"/>
          <w:szCs w:val="24"/>
        </w:rPr>
        <w:t>σκαναρίσματος</w:t>
      </w:r>
      <w:proofErr w:type="spellEnd"/>
      <w:r>
        <w:rPr>
          <w:rFonts w:eastAsia="Times New Roman"/>
          <w:szCs w:val="24"/>
        </w:rPr>
        <w:t xml:space="preserve"> όλων των φορτωτικών εγγράφων – τιμολογίων, ταυτόχρονα να υπάρχει ένα </w:t>
      </w:r>
      <w:proofErr w:type="spellStart"/>
      <w:r>
        <w:rPr>
          <w:rFonts w:eastAsia="Times New Roman"/>
          <w:szCs w:val="24"/>
        </w:rPr>
        <w:t>σκανάρισμα</w:t>
      </w:r>
      <w:proofErr w:type="spellEnd"/>
      <w:r>
        <w:rPr>
          <w:rFonts w:eastAsia="Times New Roman"/>
          <w:szCs w:val="24"/>
        </w:rPr>
        <w:t xml:space="preserve"> </w:t>
      </w:r>
      <w:r>
        <w:rPr>
          <w:rFonts w:eastAsia="Times New Roman"/>
          <w:szCs w:val="24"/>
        </w:rPr>
        <w:t xml:space="preserve">όλης της πρώτης ύλης που εισάγεται στη χώρα μας και αφορά τον αγροτικό χώρο. </w:t>
      </w:r>
    </w:p>
    <w:p w14:paraId="7707BE63" w14:textId="77777777" w:rsidR="001926F7" w:rsidRDefault="006B7FAB">
      <w:pPr>
        <w:spacing w:line="600" w:lineRule="auto"/>
        <w:ind w:firstLine="720"/>
        <w:contextualSpacing/>
        <w:jc w:val="both"/>
        <w:rPr>
          <w:rFonts w:eastAsia="Times New Roman"/>
          <w:szCs w:val="24"/>
        </w:rPr>
      </w:pPr>
      <w:r>
        <w:rPr>
          <w:rFonts w:eastAsia="Times New Roman"/>
          <w:szCs w:val="24"/>
        </w:rPr>
        <w:t>Θα μου πείτε: Θα είναι αυτό αποτελεσματικό; Να είναι αποτελεσματικό σε όλος το μήκος των συνόρων της χώρας, όπως σας είπα, δεν υπάρχει περίπτωση. Δεν υπάρχει τέτοια δυνατότητα.</w:t>
      </w:r>
    </w:p>
    <w:p w14:paraId="7707BE64"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Α</w:t>
      </w:r>
      <w:r>
        <w:rPr>
          <w:rFonts w:eastAsia="Times New Roman"/>
          <w:szCs w:val="24"/>
        </w:rPr>
        <w:t>υτό, όμως, που ζητάμε είναι να δουν και οι αγρότες, οι παραγωγοί</w:t>
      </w:r>
      <w:r>
        <w:rPr>
          <w:rFonts w:eastAsia="Times New Roman"/>
          <w:szCs w:val="24"/>
        </w:rPr>
        <w:t>,</w:t>
      </w:r>
      <w:r>
        <w:rPr>
          <w:rFonts w:eastAsia="Times New Roman"/>
          <w:szCs w:val="24"/>
        </w:rPr>
        <w:t xml:space="preserve"> πώς θα μπορέσουν και </w:t>
      </w:r>
      <w:r>
        <w:rPr>
          <w:rFonts w:eastAsia="Times New Roman"/>
          <w:szCs w:val="24"/>
        </w:rPr>
        <w:t>αυτοί</w:t>
      </w:r>
      <w:r>
        <w:rPr>
          <w:rFonts w:eastAsia="Times New Roman"/>
          <w:szCs w:val="24"/>
        </w:rPr>
        <w:t xml:space="preserve"> με τη συνύπαρξή τους σε αυτή τη διαδικασία να συμβάλουν. Διότι, αγαπητή συνάδελφε, πρέπει να ξέρετε ότι αυτή την αλυσίδα κάποιος κρίκος που έχει σχέση και με τον Έ</w:t>
      </w:r>
      <w:r>
        <w:rPr>
          <w:rFonts w:eastAsia="Times New Roman"/>
          <w:szCs w:val="24"/>
        </w:rPr>
        <w:t xml:space="preserve">λληνα αγρότη είναι που τη σπάει. Την </w:t>
      </w:r>
      <w:proofErr w:type="spellStart"/>
      <w:r>
        <w:rPr>
          <w:rFonts w:eastAsia="Times New Roman"/>
          <w:szCs w:val="24"/>
        </w:rPr>
        <w:t>ελληνοποίηση</w:t>
      </w:r>
      <w:proofErr w:type="spellEnd"/>
      <w:r>
        <w:rPr>
          <w:rFonts w:eastAsia="Times New Roman"/>
          <w:szCs w:val="24"/>
        </w:rPr>
        <w:t xml:space="preserve"> τη βοηθάνε και άλλα πράγματα στη διαδρομή. Δεν χρειάζεται να αναφερθώ.</w:t>
      </w:r>
    </w:p>
    <w:p w14:paraId="7707BE65" w14:textId="77777777" w:rsidR="001926F7" w:rsidRDefault="006B7FAB">
      <w:pPr>
        <w:spacing w:line="600" w:lineRule="auto"/>
        <w:ind w:firstLine="720"/>
        <w:contextualSpacing/>
        <w:jc w:val="both"/>
        <w:rPr>
          <w:rFonts w:eastAsia="Times New Roman"/>
          <w:szCs w:val="24"/>
        </w:rPr>
      </w:pPr>
      <w:r>
        <w:rPr>
          <w:rFonts w:eastAsia="Times New Roman"/>
          <w:szCs w:val="24"/>
        </w:rPr>
        <w:t>Εμείς, λοιπόν, κάνουμε προς αυτή την κατεύθυνση κινήσεις αυστηρότερου ελέγχου. Ήδη για μερικά προϊόντα ετοιμαζόμαστε να συγκεκριμενοποι</w:t>
      </w:r>
      <w:r>
        <w:rPr>
          <w:rFonts w:eastAsia="Times New Roman"/>
          <w:szCs w:val="24"/>
        </w:rPr>
        <w:t>ήσουμε πύλες εισόδου για τα προϊόντα, να μην μπορούν να εισάγονται στη χώρα μας από όλες τις πύλες. Για παράδειγμα, εντός των ημερών φέρνουμε ρύθμιση – απόφαση ότι πατάτα από την Αίγυπτο θα εισάγεται στον Πειραιά. Δεν θα εισάγεται από άλλες περιοχές και στ</w:t>
      </w:r>
      <w:r>
        <w:rPr>
          <w:rFonts w:eastAsia="Times New Roman"/>
          <w:szCs w:val="24"/>
        </w:rPr>
        <w:t>η διαδρομή της, για παράδειγμα, από την Ηλεία μέχρι να έρθει στον Πειραιά, να αλλάζει χώρα προέλευσης.</w:t>
      </w:r>
    </w:p>
    <w:p w14:paraId="7707BE66" w14:textId="77777777" w:rsidR="001926F7" w:rsidRDefault="006B7FAB">
      <w:pPr>
        <w:spacing w:line="600" w:lineRule="auto"/>
        <w:ind w:firstLine="720"/>
        <w:contextualSpacing/>
        <w:jc w:val="both"/>
        <w:rPr>
          <w:rFonts w:eastAsia="Times New Roman"/>
          <w:szCs w:val="24"/>
        </w:rPr>
      </w:pPr>
      <w:r>
        <w:rPr>
          <w:rFonts w:eastAsia="Times New Roman"/>
          <w:szCs w:val="24"/>
        </w:rPr>
        <w:t>Ταυτόχρονα, ξέρετε ότι εντός των ημερών ήδη δίνεται για διαβούλευση η υποχρεωτική αναγραφή της χώρας προέλευσης πάνω σε όλες τις συσκευασίες των γαλακτοκ</w:t>
      </w:r>
      <w:r>
        <w:rPr>
          <w:rFonts w:eastAsia="Times New Roman"/>
          <w:szCs w:val="24"/>
        </w:rPr>
        <w:t xml:space="preserve">ομικών προϊόντων. Είναι και αυτό ένα μέτρο κατά των </w:t>
      </w:r>
      <w:proofErr w:type="spellStart"/>
      <w:r>
        <w:rPr>
          <w:rFonts w:eastAsia="Times New Roman"/>
          <w:szCs w:val="24"/>
        </w:rPr>
        <w:t>ελληνοποιήσεων</w:t>
      </w:r>
      <w:proofErr w:type="spellEnd"/>
      <w:r>
        <w:rPr>
          <w:rFonts w:eastAsia="Times New Roman"/>
          <w:szCs w:val="24"/>
        </w:rPr>
        <w:t xml:space="preserve">, όπως το ίδιο </w:t>
      </w:r>
      <w:r>
        <w:rPr>
          <w:rFonts w:eastAsia="Times New Roman"/>
          <w:szCs w:val="24"/>
        </w:rPr>
        <w:lastRenderedPageBreak/>
        <w:t>θα εφαρμοστεί πλέον στο σύνολο της ζωικής παραγωγής, ώστε φθάνοντας και στον χασάπη, στον κρεοπώλη να αναφέρεται η χώρα προέλευσης του κρέατος. Αυτά είναι πάρα πολύ σημαντικές</w:t>
      </w:r>
      <w:r>
        <w:rPr>
          <w:rFonts w:eastAsia="Times New Roman"/>
          <w:szCs w:val="24"/>
        </w:rPr>
        <w:t xml:space="preserve"> παρεμβάσεις.</w:t>
      </w:r>
    </w:p>
    <w:p w14:paraId="7707BE67" w14:textId="77777777" w:rsidR="001926F7" w:rsidRDefault="006B7FAB">
      <w:pPr>
        <w:spacing w:line="600" w:lineRule="auto"/>
        <w:ind w:firstLine="720"/>
        <w:contextualSpacing/>
        <w:jc w:val="both"/>
        <w:rPr>
          <w:rFonts w:eastAsia="Times New Roman"/>
          <w:szCs w:val="24"/>
        </w:rPr>
      </w:pPr>
      <w:r>
        <w:rPr>
          <w:rFonts w:eastAsia="Times New Roman"/>
          <w:szCs w:val="24"/>
        </w:rPr>
        <w:t>Από εκεί και πέρα</w:t>
      </w:r>
      <w:r>
        <w:rPr>
          <w:rFonts w:eastAsia="Times New Roman"/>
          <w:szCs w:val="24"/>
        </w:rPr>
        <w:t>,</w:t>
      </w:r>
      <w:r>
        <w:rPr>
          <w:rFonts w:eastAsia="Times New Roman"/>
          <w:szCs w:val="24"/>
        </w:rPr>
        <w:t xml:space="preserve"> με τους ελεγκτικούς μηχανισμούς, με τις δυνατότητες που έχουν και την πίεση που ασκούμε από τη δική μας πλευρά προσπαθούμε, όσο το δυνατόν, να ανταποκριθούμε. </w:t>
      </w:r>
    </w:p>
    <w:p w14:paraId="7707BE68" w14:textId="77777777" w:rsidR="001926F7" w:rsidRDefault="006B7FAB">
      <w:pPr>
        <w:spacing w:line="600" w:lineRule="auto"/>
        <w:ind w:firstLine="720"/>
        <w:contextualSpacing/>
        <w:jc w:val="both"/>
        <w:rPr>
          <w:rFonts w:eastAsia="Times New Roman"/>
          <w:szCs w:val="24"/>
        </w:rPr>
      </w:pPr>
      <w:r>
        <w:rPr>
          <w:rFonts w:eastAsia="Times New Roman"/>
          <w:szCs w:val="24"/>
        </w:rPr>
        <w:t>Αυτό που δείχνουν τα στοιχεία είναι ότι οι έλεγχοι που γίνονται</w:t>
      </w:r>
      <w:r>
        <w:rPr>
          <w:rFonts w:eastAsia="Times New Roman"/>
          <w:szCs w:val="24"/>
        </w:rPr>
        <w:t xml:space="preserve"> αυξάνονται διαρκώς. Από εκεί και πέρα, όπως αντιλαμβάνεστε, η ριζική εξάλειψη του φαινομένου δεν είναι τόσο εύκολη.</w:t>
      </w:r>
    </w:p>
    <w:p w14:paraId="7707BE69"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w:t>
      </w:r>
      <w:r>
        <w:rPr>
          <w:rFonts w:eastAsia="Times New Roman"/>
          <w:b/>
          <w:szCs w:val="24"/>
        </w:rPr>
        <w:t>Υ</w:t>
      </w:r>
      <w:r>
        <w:rPr>
          <w:rFonts w:eastAsia="Times New Roman"/>
          <w:b/>
          <w:szCs w:val="24"/>
        </w:rPr>
        <w:t xml:space="preserve">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7707BE6A" w14:textId="77777777" w:rsidR="001926F7" w:rsidRDefault="006B7FAB">
      <w:pPr>
        <w:spacing w:line="600" w:lineRule="auto"/>
        <w:ind w:firstLine="720"/>
        <w:contextualSpacing/>
        <w:jc w:val="both"/>
        <w:rPr>
          <w:rFonts w:eastAsia="Times New Roman"/>
          <w:szCs w:val="24"/>
        </w:rPr>
      </w:pPr>
      <w:r>
        <w:rPr>
          <w:rFonts w:eastAsia="Times New Roman"/>
          <w:szCs w:val="24"/>
        </w:rPr>
        <w:t>Κυρία Αντωνίου, έχετε τον λόγο για τη δευτερολογία σας.</w:t>
      </w:r>
    </w:p>
    <w:p w14:paraId="7707BE6B"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ΜΑΡΙΑ ΑΝΤΩΝΙΟΥ: </w:t>
      </w:r>
      <w:r>
        <w:rPr>
          <w:rFonts w:eastAsia="Times New Roman"/>
          <w:szCs w:val="24"/>
        </w:rPr>
        <w:t>Κ</w:t>
      </w:r>
      <w:r>
        <w:rPr>
          <w:rFonts w:eastAsia="Times New Roman"/>
          <w:szCs w:val="24"/>
        </w:rPr>
        <w:t xml:space="preserve">ύριε Υπουργέ, όπως ανέφερα και στην </w:t>
      </w:r>
      <w:proofErr w:type="spellStart"/>
      <w:r>
        <w:rPr>
          <w:rFonts w:eastAsia="Times New Roman"/>
          <w:szCs w:val="24"/>
        </w:rPr>
        <w:t>πρωτολογία</w:t>
      </w:r>
      <w:proofErr w:type="spellEnd"/>
      <w:r>
        <w:rPr>
          <w:rFonts w:eastAsia="Times New Roman"/>
          <w:szCs w:val="24"/>
        </w:rPr>
        <w:t xml:space="preserve"> μου, ο σημαντικότερος λόγος για την τεράστια έκταση της παράνομης δραστηριότητας των </w:t>
      </w:r>
      <w:proofErr w:type="spellStart"/>
      <w:r>
        <w:rPr>
          <w:rFonts w:eastAsia="Times New Roman"/>
          <w:szCs w:val="24"/>
        </w:rPr>
        <w:t>ελληνοποιήσεων</w:t>
      </w:r>
      <w:proofErr w:type="spellEnd"/>
      <w:r>
        <w:rPr>
          <w:rFonts w:eastAsia="Times New Roman"/>
          <w:szCs w:val="24"/>
        </w:rPr>
        <w:t xml:space="preserve"> των αγροτικών προϊόντων είναι η απουσία ουσιαστικά ενός κεντρικού και αξιόπιστου συστήματος ελέγχου.</w:t>
      </w:r>
    </w:p>
    <w:p w14:paraId="7707BE6C"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Οι ελάχι</w:t>
      </w:r>
      <w:r>
        <w:rPr>
          <w:rFonts w:eastAsia="Times New Roman"/>
          <w:szCs w:val="24"/>
        </w:rPr>
        <w:t>στοι έλεγχοι που πραγματοποιούνται περιορίζονται κυρίως σε συσκευασμένα προϊόντα και οι επιτήδειοι δρουν ανενόχλητοι στους υπαίθριους και σε άλλους χώρους, παράγκες και αποθήκες.</w:t>
      </w:r>
    </w:p>
    <w:p w14:paraId="7707BE6D" w14:textId="77777777" w:rsidR="001926F7" w:rsidRDefault="006B7FAB">
      <w:pPr>
        <w:spacing w:line="600" w:lineRule="auto"/>
        <w:ind w:firstLine="720"/>
        <w:contextualSpacing/>
        <w:jc w:val="both"/>
        <w:rPr>
          <w:rFonts w:eastAsia="Times New Roman"/>
          <w:szCs w:val="24"/>
        </w:rPr>
      </w:pPr>
      <w:r>
        <w:rPr>
          <w:rFonts w:eastAsia="Times New Roman"/>
          <w:szCs w:val="24"/>
        </w:rPr>
        <w:t>Η ζημιά των αγροτών και των παραγωγών είναι τεράστια και δεν περιορίζεται μόν</w:t>
      </w:r>
      <w:r>
        <w:rPr>
          <w:rFonts w:eastAsia="Times New Roman"/>
          <w:szCs w:val="24"/>
        </w:rPr>
        <w:t xml:space="preserve">ο στη μείωση του εισοδήματός τους. Οι συνέπειες είναι καταστροφικές και για την εμπορευσιμότητα και την </w:t>
      </w:r>
      <w:proofErr w:type="spellStart"/>
      <w:r>
        <w:rPr>
          <w:rFonts w:eastAsia="Times New Roman"/>
          <w:szCs w:val="24"/>
        </w:rPr>
        <w:t>αναγνωρισιμότητα</w:t>
      </w:r>
      <w:proofErr w:type="spellEnd"/>
      <w:r>
        <w:rPr>
          <w:rFonts w:eastAsia="Times New Roman"/>
          <w:szCs w:val="24"/>
        </w:rPr>
        <w:t xml:space="preserve"> των προϊόντων. Τα εισαγόμενα, που ξέρετε πολύ καλά ότι βαφτίζονται παράνομα ως φασόλια και μήλα Καστοριάς, είναι πολύ χαμηλότερης ποιότ</w:t>
      </w:r>
      <w:r>
        <w:rPr>
          <w:rFonts w:eastAsia="Times New Roman"/>
          <w:szCs w:val="24"/>
        </w:rPr>
        <w:t>ητας. Έτσι δυσφημίζονται και τα δικά μας παραγόμενα προϊόντα και χάνουν σταδιακά αυτή την ύψιστη προστιθέμενη αξία που έχουν ως προϊόντα.</w:t>
      </w:r>
    </w:p>
    <w:p w14:paraId="7707BE6E" w14:textId="77777777" w:rsidR="001926F7" w:rsidRDefault="006B7FAB">
      <w:pPr>
        <w:spacing w:line="600" w:lineRule="auto"/>
        <w:ind w:firstLine="720"/>
        <w:contextualSpacing/>
        <w:jc w:val="both"/>
        <w:rPr>
          <w:rFonts w:eastAsia="Times New Roman"/>
          <w:szCs w:val="24"/>
        </w:rPr>
      </w:pPr>
      <w:r>
        <w:rPr>
          <w:rFonts w:eastAsia="Times New Roman"/>
          <w:szCs w:val="24"/>
        </w:rPr>
        <w:t>Ό</w:t>
      </w:r>
      <w:r>
        <w:rPr>
          <w:rFonts w:eastAsia="Times New Roman"/>
          <w:szCs w:val="24"/>
        </w:rPr>
        <w:t xml:space="preserve">πως αντιλαμβάνεστε, κύριε Υπουργέ, οι συνέπειες δεν είναι μόνο οικονομικές. Έχουν να κάνουν και με τη δημόσια υγεία. </w:t>
      </w:r>
      <w:r>
        <w:rPr>
          <w:rFonts w:eastAsia="Times New Roman"/>
          <w:szCs w:val="24"/>
        </w:rPr>
        <w:t>Ο κίνδυνος, λοιπόν, είναι τεράστιος, όταν οι ανυποψίαστοι πολίτες καταναλώνουν προϊόντα από τρίτες χώρες</w:t>
      </w:r>
      <w:r>
        <w:rPr>
          <w:rFonts w:eastAsia="Times New Roman"/>
          <w:szCs w:val="24"/>
        </w:rPr>
        <w:t>,</w:t>
      </w:r>
      <w:r>
        <w:rPr>
          <w:rFonts w:eastAsia="Times New Roman"/>
          <w:szCs w:val="24"/>
        </w:rPr>
        <w:t xml:space="preserve"> χωρίς να υπάρχουν οι επαρκείς </w:t>
      </w:r>
      <w:proofErr w:type="spellStart"/>
      <w:r>
        <w:rPr>
          <w:rFonts w:eastAsia="Times New Roman"/>
          <w:szCs w:val="24"/>
        </w:rPr>
        <w:t>φυτοϋγειονομικοί</w:t>
      </w:r>
      <w:proofErr w:type="spellEnd"/>
      <w:r>
        <w:rPr>
          <w:rFonts w:eastAsia="Times New Roman"/>
          <w:szCs w:val="24"/>
        </w:rPr>
        <w:t xml:space="preserve"> έλεγχοι, χωρίς να δοκιμαστεί με </w:t>
      </w:r>
      <w:proofErr w:type="spellStart"/>
      <w:r>
        <w:rPr>
          <w:rFonts w:eastAsia="Times New Roman"/>
          <w:szCs w:val="24"/>
        </w:rPr>
        <w:t>φυτοϋγειονομικούς</w:t>
      </w:r>
      <w:proofErr w:type="spellEnd"/>
      <w:r>
        <w:rPr>
          <w:rFonts w:eastAsia="Times New Roman"/>
          <w:szCs w:val="24"/>
        </w:rPr>
        <w:t xml:space="preserve"> ελέγχους</w:t>
      </w:r>
      <w:r>
        <w:rPr>
          <w:rFonts w:eastAsia="Times New Roman"/>
          <w:szCs w:val="24"/>
        </w:rPr>
        <w:t>,</w:t>
      </w:r>
      <w:r>
        <w:rPr>
          <w:rFonts w:eastAsia="Times New Roman"/>
          <w:szCs w:val="24"/>
        </w:rPr>
        <w:t xml:space="preserve"> και τα οποία εισάγονται και πωλούνται ως φα</w:t>
      </w:r>
      <w:r>
        <w:rPr>
          <w:rFonts w:eastAsia="Times New Roman"/>
          <w:szCs w:val="24"/>
        </w:rPr>
        <w:t>σόλια Καστοριάς. Ο κίνδυνος, λοιπόν, και για το καταναλωτικό κοινό και για τους Έλληνες πολίτες είναι τεράστιος.</w:t>
      </w:r>
    </w:p>
    <w:p w14:paraId="7707BE6F"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Παρά, λοιπόν, τις τόσες επισημάνσεις που σας έχω κάνει, κύριε Υπουργέ, εσείς επιμένετε. Από τη μια, ναι μεν τριπλασιάζετε τις εισφορές και</w:t>
      </w:r>
      <w:r>
        <w:rPr>
          <w:rFonts w:eastAsia="Times New Roman" w:cs="Times New Roman"/>
          <w:bCs/>
          <w:shd w:val="clear" w:color="auto" w:fill="FFFFFF"/>
        </w:rPr>
        <w:t>,</w:t>
      </w:r>
      <w:r>
        <w:rPr>
          <w:rFonts w:eastAsia="Times New Roman" w:cs="Times New Roman"/>
          <w:bCs/>
          <w:shd w:val="clear" w:color="auto" w:fill="FFFFFF"/>
        </w:rPr>
        <w:t xml:space="preserve"> από</w:t>
      </w:r>
      <w:r>
        <w:rPr>
          <w:rFonts w:eastAsia="Times New Roman" w:cs="Times New Roman"/>
          <w:bCs/>
          <w:shd w:val="clear" w:color="auto" w:fill="FFFFFF"/>
        </w:rPr>
        <w:t xml:space="preserve"> την άλλη, μου απαντάτε ο ίδιος ότι το 2013 έγιναν πενήντα τρεις έλεγχοι. Το 2015 έγιναν είκοσι ένας έλεγχοι. Στα μισά μειώθηκαν οι έλεγχοι. Μου λέτε αυτό το πράγμα, ότι δεν κάνετε ελέγχους. Δικιά σας απάντηση </w:t>
      </w:r>
      <w:r>
        <w:rPr>
          <w:rFonts w:eastAsia="Times New Roman"/>
          <w:bCs/>
          <w:shd w:val="clear" w:color="auto" w:fill="FFFFFF"/>
        </w:rPr>
        <w:t>είναι</w:t>
      </w:r>
      <w:r>
        <w:rPr>
          <w:rFonts w:eastAsia="Times New Roman" w:cs="Times New Roman"/>
          <w:bCs/>
          <w:shd w:val="clear" w:color="auto" w:fill="FFFFFF"/>
        </w:rPr>
        <w:t>. Να σας την αφήσω να την ξαναδείτε, μήπω</w:t>
      </w:r>
      <w:r>
        <w:rPr>
          <w:rFonts w:eastAsia="Times New Roman" w:cs="Times New Roman"/>
          <w:bCs/>
          <w:shd w:val="clear" w:color="auto" w:fill="FFFFFF"/>
        </w:rPr>
        <w:t xml:space="preserve">ς δεν τη διαβάσατε. Το 2013 καταγράφηκαν διακόσια δύο προϊόντα. Το 2015 καταγράφηκαν τριάντα επτά. Δικιά σας απάντηση </w:t>
      </w:r>
      <w:r>
        <w:rPr>
          <w:rFonts w:eastAsia="Times New Roman"/>
          <w:bCs/>
          <w:shd w:val="clear" w:color="auto" w:fill="FFFFFF"/>
        </w:rPr>
        <w:t>είναι,</w:t>
      </w:r>
      <w:r>
        <w:rPr>
          <w:rFonts w:eastAsia="Times New Roman" w:cs="Times New Roman"/>
          <w:bCs/>
          <w:shd w:val="clear" w:color="auto" w:fill="FFFFFF"/>
        </w:rPr>
        <w:t xml:space="preserve"> Υπουργέ μου. </w:t>
      </w:r>
    </w:p>
    <w:p w14:paraId="7707BE70"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Παρά, λοιπόν, όλες τις επισημάνσεις που σας έχουμε καταθέσει, στην απάντησή σας εσείς επιμένετε. Υπάρχουν τρόποι. Ρωτ</w:t>
      </w:r>
      <w:r>
        <w:rPr>
          <w:rFonts w:eastAsia="Times New Roman" w:cs="Times New Roman"/>
          <w:bCs/>
          <w:shd w:val="clear" w:color="auto" w:fill="FFFFFF"/>
        </w:rPr>
        <w:t xml:space="preserve">ήστε τους προηγούμενους Υπουργούς. Σας έχουν καταγγείλει πολλές φορές οι αγροτικοί μας σύλλογοι, που έρχονται να σας δουν </w:t>
      </w:r>
      <w:r>
        <w:rPr>
          <w:rFonts w:eastAsia="Times New Roman"/>
          <w:bCs/>
          <w:shd w:val="clear" w:color="auto" w:fill="FFFFFF"/>
        </w:rPr>
        <w:t>–</w:t>
      </w:r>
      <w:r>
        <w:rPr>
          <w:rFonts w:eastAsia="Times New Roman" w:cs="Times New Roman"/>
          <w:bCs/>
          <w:shd w:val="clear" w:color="auto" w:fill="FFFFFF"/>
        </w:rPr>
        <w:t>δεν ξέρουν αν φτάνουν σε εσάς ή στον αρμόδιο Υφυπουργό σας</w:t>
      </w:r>
      <w:r>
        <w:rPr>
          <w:rFonts w:eastAsia="Times New Roman"/>
          <w:bCs/>
          <w:shd w:val="clear" w:color="auto" w:fill="FFFFFF"/>
        </w:rPr>
        <w:t xml:space="preserve">–, </w:t>
      </w:r>
      <w:r>
        <w:rPr>
          <w:rFonts w:eastAsia="Times New Roman" w:cs="Times New Roman"/>
          <w:bCs/>
          <w:shd w:val="clear" w:color="auto" w:fill="FFFFFF"/>
        </w:rPr>
        <w:t>τα ζητήματα αυτά και σας έχουν αναφέρει πώς μπορούν να λυθούν. Προφανώς,</w:t>
      </w:r>
      <w:r>
        <w:rPr>
          <w:rFonts w:eastAsia="Times New Roman" w:cs="Times New Roman"/>
          <w:bCs/>
          <w:shd w:val="clear" w:color="auto" w:fill="FFFFFF"/>
        </w:rPr>
        <w:t xml:space="preserve"> ή δεν θέλετε να τα λύσετε ή δεν μπορείτε. </w:t>
      </w:r>
    </w:p>
    <w:p w14:paraId="7707BE71"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Δεν υπάρχει, λοιπόν, ένα οργανωμένο σχέδιο, κύριε Υπουργέ, για το πώς να αναχαιτιστεί αυτό το πρόβλημα που μα</w:t>
      </w:r>
      <w:r>
        <w:rPr>
          <w:rFonts w:eastAsia="Times New Roman" w:cs="Times New Roman"/>
          <w:bCs/>
          <w:shd w:val="clear" w:color="auto" w:fill="FFFFFF"/>
        </w:rPr>
        <w:lastRenderedPageBreak/>
        <w:t xml:space="preserve">στίζει την περιοχή, μια περιοχή </w:t>
      </w:r>
      <w:r>
        <w:rPr>
          <w:rFonts w:eastAsia="Times New Roman"/>
          <w:bCs/>
          <w:shd w:val="clear" w:color="auto" w:fill="FFFFFF"/>
        </w:rPr>
        <w:t>–</w:t>
      </w:r>
      <w:r>
        <w:rPr>
          <w:rFonts w:eastAsia="Times New Roman" w:cs="Times New Roman"/>
          <w:bCs/>
          <w:shd w:val="clear" w:color="auto" w:fill="FFFFFF"/>
        </w:rPr>
        <w:t>σας είπα</w:t>
      </w:r>
      <w:r>
        <w:rPr>
          <w:rFonts w:eastAsia="Times New Roman"/>
          <w:bCs/>
          <w:shd w:val="clear" w:color="auto" w:fill="FFFFFF"/>
        </w:rPr>
        <w:t>–</w:t>
      </w:r>
      <w:r>
        <w:rPr>
          <w:rFonts w:eastAsia="Times New Roman" w:cs="Times New Roman"/>
          <w:bCs/>
          <w:shd w:val="clear" w:color="auto" w:fill="FFFFFF"/>
        </w:rPr>
        <w:t xml:space="preserve"> ορεινή, απομακρυσμένη, με μικρές αγροτικές εκτάσεις, που κάν</w:t>
      </w:r>
      <w:r>
        <w:rPr>
          <w:rFonts w:eastAsia="Times New Roman" w:cs="Times New Roman"/>
          <w:bCs/>
          <w:shd w:val="clear" w:color="auto" w:fill="FFFFFF"/>
        </w:rPr>
        <w:t>ουν πολύ κόπο εκεί</w:t>
      </w:r>
      <w:r>
        <w:rPr>
          <w:rFonts w:eastAsia="Times New Roman" w:cs="Times New Roman"/>
          <w:bCs/>
          <w:shd w:val="clear" w:color="auto" w:fill="FFFFFF"/>
        </w:rPr>
        <w:t>,</w:t>
      </w:r>
      <w:r>
        <w:rPr>
          <w:rFonts w:eastAsia="Times New Roman" w:cs="Times New Roman"/>
          <w:bCs/>
          <w:shd w:val="clear" w:color="auto" w:fill="FFFFFF"/>
        </w:rPr>
        <w:t xml:space="preserve"> τοπικά</w:t>
      </w:r>
      <w:r>
        <w:rPr>
          <w:rFonts w:eastAsia="Times New Roman" w:cs="Times New Roman"/>
          <w:bCs/>
          <w:shd w:val="clear" w:color="auto" w:fill="FFFFFF"/>
        </w:rPr>
        <w:t>,</w:t>
      </w:r>
      <w:r>
        <w:rPr>
          <w:rFonts w:eastAsia="Times New Roman" w:cs="Times New Roman"/>
          <w:bCs/>
          <w:shd w:val="clear" w:color="auto" w:fill="FFFFFF"/>
        </w:rPr>
        <w:t xml:space="preserve"> για να παράγουν αυτά τα ύψιστης αξίας αγροτικά προϊόντα. </w:t>
      </w:r>
    </w:p>
    <w:p w14:paraId="7707BE72"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Για το μόνο, λοιπόν, το οποίο βλέπω, κύριε Υπουργέ, ότι ενδιαφέρεστε δυστυχώς –και σας μιλάω ως συνάδελφος, ως δασολόγος, μιας που είστε δασολόγος- </w:t>
      </w:r>
      <w:r>
        <w:rPr>
          <w:rFonts w:eastAsia="Times New Roman"/>
          <w:bCs/>
          <w:shd w:val="clear" w:color="auto" w:fill="FFFFFF"/>
        </w:rPr>
        <w:t>είναι</w:t>
      </w:r>
      <w:r>
        <w:rPr>
          <w:rFonts w:eastAsia="Times New Roman" w:cs="Times New Roman"/>
          <w:bCs/>
          <w:shd w:val="clear" w:color="auto" w:fill="FFFFFF"/>
        </w:rPr>
        <w:t xml:space="preserve"> για την ανάθεση δασικών μελετών, όπως βλέπω σε μια ερώτηση που κατέθεσε ο συνάδελφος Βουλευτής κ. </w:t>
      </w:r>
      <w:proofErr w:type="spellStart"/>
      <w:r>
        <w:rPr>
          <w:rFonts w:eastAsia="Times New Roman" w:cs="Times New Roman"/>
          <w:bCs/>
          <w:shd w:val="clear" w:color="auto" w:fill="FFFFFF"/>
        </w:rPr>
        <w:t>Αυγενάκης</w:t>
      </w:r>
      <w:proofErr w:type="spellEnd"/>
      <w:r>
        <w:rPr>
          <w:rFonts w:eastAsia="Times New Roman" w:cs="Times New Roman"/>
          <w:bCs/>
          <w:shd w:val="clear" w:color="auto" w:fill="FFFFFF"/>
        </w:rPr>
        <w:t>. Τελικά μόνο αυτό σ</w:t>
      </w:r>
      <w:r>
        <w:rPr>
          <w:rFonts w:eastAsia="Times New Roman" w:cs="Times New Roman"/>
          <w:bCs/>
          <w:shd w:val="clear" w:color="auto" w:fill="FFFFFF"/>
        </w:rPr>
        <w:t>ά</w:t>
      </w:r>
      <w:r>
        <w:rPr>
          <w:rFonts w:eastAsia="Times New Roman" w:cs="Times New Roman"/>
          <w:bCs/>
          <w:shd w:val="clear" w:color="auto" w:fill="FFFFFF"/>
        </w:rPr>
        <w:t xml:space="preserve">ς ενδιαφέρει. </w:t>
      </w:r>
    </w:p>
    <w:p w14:paraId="7707BE73"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Γιατί βλέπω ότι σας </w:t>
      </w:r>
      <w:r>
        <w:rPr>
          <w:rFonts w:eastAsia="Times New Roman"/>
          <w:bCs/>
          <w:shd w:val="clear" w:color="auto" w:fill="FFFFFF"/>
        </w:rPr>
        <w:t>έχει</w:t>
      </w:r>
      <w:r>
        <w:rPr>
          <w:rFonts w:eastAsia="Times New Roman" w:cs="Times New Roman"/>
          <w:bCs/>
          <w:shd w:val="clear" w:color="auto" w:fill="FFFFFF"/>
        </w:rPr>
        <w:t xml:space="preserve"> καταθέσει ερώτηση, στην οποία ρωτάει γιατί καλούνται μόνο </w:t>
      </w:r>
      <w:r>
        <w:rPr>
          <w:rFonts w:eastAsia="Times New Roman"/>
          <w:bCs/>
          <w:shd w:val="clear" w:color="auto" w:fill="FFFFFF"/>
        </w:rPr>
        <w:t>συγκεκριμένοι</w:t>
      </w:r>
      <w:r>
        <w:rPr>
          <w:rFonts w:eastAsia="Times New Roman" w:cs="Times New Roman"/>
          <w:bCs/>
          <w:shd w:val="clear" w:color="auto" w:fill="FFFFFF"/>
        </w:rPr>
        <w:t xml:space="preserve"> συνάδελφοι δασο</w:t>
      </w:r>
      <w:r>
        <w:rPr>
          <w:rFonts w:eastAsia="Times New Roman" w:cs="Times New Roman"/>
          <w:bCs/>
          <w:shd w:val="clear" w:color="auto" w:fill="FFFFFF"/>
        </w:rPr>
        <w:t xml:space="preserve">λόγοι για να τους αναθέτετε μελέτες. Δεν έχετε απαντήσει φυσικά. Σε αυτό το θέμα θα επανέλθουμε, ως </w:t>
      </w:r>
      <w:r>
        <w:rPr>
          <w:rFonts w:eastAsia="Times New Roman"/>
          <w:bCs/>
          <w:shd w:val="clear" w:color="auto" w:fill="FFFFFF"/>
        </w:rPr>
        <w:t>Αξιωματική Αντιπολίτευση</w:t>
      </w:r>
      <w:r>
        <w:rPr>
          <w:rFonts w:eastAsia="Times New Roman"/>
          <w:bCs/>
          <w:shd w:val="clear" w:color="auto" w:fill="FFFFFF"/>
        </w:rPr>
        <w:t>,</w:t>
      </w:r>
      <w:r>
        <w:rPr>
          <w:rFonts w:eastAsia="Times New Roman"/>
          <w:bCs/>
          <w:shd w:val="clear" w:color="auto" w:fill="FFFFFF"/>
        </w:rPr>
        <w:t xml:space="preserve"> ν</w:t>
      </w:r>
      <w:r>
        <w:rPr>
          <w:rFonts w:eastAsia="Times New Roman" w:cs="Times New Roman"/>
          <w:bCs/>
          <w:shd w:val="clear" w:color="auto" w:fill="FFFFFF"/>
        </w:rPr>
        <w:t>α είστε σίγουροι</w:t>
      </w:r>
      <w:r>
        <w:rPr>
          <w:rFonts w:eastAsia="Times New Roman"/>
          <w:bCs/>
          <w:shd w:val="clear" w:color="auto" w:fill="FFFFFF"/>
        </w:rPr>
        <w:t>,</w:t>
      </w:r>
      <w:r>
        <w:rPr>
          <w:rFonts w:eastAsia="Times New Roman" w:cs="Times New Roman"/>
          <w:bCs/>
          <w:shd w:val="clear" w:color="auto" w:fill="FFFFFF"/>
        </w:rPr>
        <w:t xml:space="preserve"> αφού μας απαντήσετε</w:t>
      </w:r>
      <w:r>
        <w:rPr>
          <w:rFonts w:eastAsia="Times New Roman" w:cs="Times New Roman"/>
          <w:bCs/>
          <w:shd w:val="clear" w:color="auto" w:fill="FFFFFF"/>
        </w:rPr>
        <w:t>,</w:t>
      </w:r>
      <w:r>
        <w:rPr>
          <w:rFonts w:eastAsia="Times New Roman" w:cs="Times New Roman"/>
          <w:bCs/>
          <w:shd w:val="clear" w:color="auto" w:fill="FFFFFF"/>
        </w:rPr>
        <w:t xml:space="preserve"> και έχουμε τα κατατεθειμένα έγγραφα σχετικά με το πώς γίνονται αυτές οι αναθέσεις σε </w:t>
      </w:r>
      <w:r>
        <w:rPr>
          <w:rFonts w:eastAsia="Times New Roman" w:cs="Times New Roman"/>
          <w:bCs/>
          <w:shd w:val="clear" w:color="auto" w:fill="FFFFFF"/>
        </w:rPr>
        <w:t>«</w:t>
      </w:r>
      <w:r>
        <w:rPr>
          <w:rFonts w:eastAsia="Times New Roman" w:cs="Times New Roman"/>
          <w:bCs/>
          <w:shd w:val="clear" w:color="auto" w:fill="FFFFFF"/>
        </w:rPr>
        <w:t>ημετ</w:t>
      </w:r>
      <w:r>
        <w:rPr>
          <w:rFonts w:eastAsia="Times New Roman" w:cs="Times New Roman"/>
          <w:bCs/>
          <w:shd w:val="clear" w:color="auto" w:fill="FFFFFF"/>
        </w:rPr>
        <w:t>έρους</w:t>
      </w:r>
      <w:r>
        <w:rPr>
          <w:rFonts w:eastAsia="Times New Roman" w:cs="Times New Roman"/>
          <w:bCs/>
          <w:shd w:val="clear" w:color="auto" w:fill="FFFFFF"/>
        </w:rPr>
        <w:t>»</w:t>
      </w:r>
      <w:r>
        <w:rPr>
          <w:rFonts w:eastAsia="Times New Roman" w:cs="Times New Roman"/>
          <w:bCs/>
          <w:shd w:val="clear" w:color="auto" w:fill="FFFFFF"/>
        </w:rPr>
        <w:t xml:space="preserve">. </w:t>
      </w:r>
    </w:p>
    <w:p w14:paraId="7707BE74"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Άρα, ουσιαστικά, κύριε Υπουργέ, αυτό που μου λέτε σήμερα </w:t>
      </w:r>
      <w:r>
        <w:rPr>
          <w:rFonts w:eastAsia="Times New Roman"/>
          <w:bCs/>
          <w:shd w:val="clear" w:color="auto" w:fill="FFFFFF"/>
        </w:rPr>
        <w:t>είναι</w:t>
      </w:r>
      <w:r>
        <w:rPr>
          <w:rFonts w:eastAsia="Times New Roman" w:cs="Times New Roman"/>
          <w:bCs/>
          <w:shd w:val="clear" w:color="auto" w:fill="FFFFFF"/>
        </w:rPr>
        <w:t xml:space="preserve"> ότι δεν κάνω ελέγχους, δεν μπορώ να κάνω ένα αξιόπιστο σύστημα να προστατεύσω τους Έλληνες αγρότες, αλλά το </w:t>
      </w:r>
      <w:r>
        <w:rPr>
          <w:rFonts w:eastAsia="Times New Roman" w:cs="Times New Roman"/>
          <w:bCs/>
          <w:shd w:val="clear" w:color="auto" w:fill="FFFFFF"/>
        </w:rPr>
        <w:lastRenderedPageBreak/>
        <w:t xml:space="preserve">μόνο που κάνω </w:t>
      </w:r>
      <w:r>
        <w:rPr>
          <w:rFonts w:eastAsia="Times New Roman"/>
          <w:bCs/>
          <w:shd w:val="clear" w:color="auto" w:fill="FFFFFF"/>
        </w:rPr>
        <w:t>είναι</w:t>
      </w:r>
      <w:r>
        <w:rPr>
          <w:rFonts w:eastAsia="Times New Roman" w:cs="Times New Roman"/>
          <w:bCs/>
          <w:shd w:val="clear" w:color="auto" w:fill="FFFFFF"/>
        </w:rPr>
        <w:t xml:space="preserve"> να αναθέτω μελέτες σε φίλους, </w:t>
      </w:r>
      <w:r>
        <w:rPr>
          <w:rFonts w:eastAsia="Times New Roman" w:cs="Times New Roman"/>
          <w:bCs/>
          <w:shd w:val="clear" w:color="auto" w:fill="FFFFFF"/>
        </w:rPr>
        <w:t>«</w:t>
      </w:r>
      <w:r>
        <w:rPr>
          <w:rFonts w:eastAsia="Times New Roman" w:cs="Times New Roman"/>
          <w:bCs/>
          <w:shd w:val="clear" w:color="auto" w:fill="FFFFFF"/>
        </w:rPr>
        <w:t>ημετέρους</w:t>
      </w:r>
      <w:r>
        <w:rPr>
          <w:rFonts w:eastAsia="Times New Roman" w:cs="Times New Roman"/>
          <w:bCs/>
          <w:shd w:val="clear" w:color="auto" w:fill="FFFFFF"/>
        </w:rPr>
        <w:t>»</w:t>
      </w:r>
      <w:r>
        <w:rPr>
          <w:rFonts w:eastAsia="Times New Roman" w:cs="Times New Roman"/>
          <w:bCs/>
          <w:shd w:val="clear" w:color="auto" w:fill="FFFFFF"/>
        </w:rPr>
        <w:t xml:space="preserve"> δασολόγους. </w:t>
      </w:r>
    </w:p>
    <w:p w14:paraId="7707BE75"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w:t>
      </w:r>
      <w:r>
        <w:rPr>
          <w:rFonts w:eastAsia="Times New Roman" w:cs="Times New Roman"/>
          <w:bCs/>
          <w:shd w:val="clear" w:color="auto" w:fill="FFFFFF"/>
        </w:rPr>
        <w:t xml:space="preserve">ας ευχαριστώ. </w:t>
      </w:r>
    </w:p>
    <w:p w14:paraId="7707BE76"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 Κύριε Υπουργέ, έχετε τον λόγο. </w:t>
      </w:r>
    </w:p>
    <w:p w14:paraId="7707BE77"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ΕΥΑΓΓΕΛΟΣ ΑΠΟΣΤΟΛΟΥ (Υπουργός Αγροτικής Ανάπτυξης και Τροφίμων):</w:t>
      </w:r>
      <w:r>
        <w:rPr>
          <w:rFonts w:eastAsia="Times New Roman" w:cs="Times New Roman"/>
          <w:bCs/>
          <w:shd w:val="clear" w:color="auto" w:fill="FFFFFF"/>
        </w:rPr>
        <w:t xml:space="preserve"> Ειλικρινά, εκπλήσσομαι. Πρόκειται για μια ερώτηση που αφορά ένα βασικό θέμα, ένα πρόβλημα </w:t>
      </w:r>
      <w:proofErr w:type="spellStart"/>
      <w:r>
        <w:rPr>
          <w:rFonts w:eastAsia="Times New Roman" w:cs="Times New Roman"/>
          <w:bCs/>
          <w:shd w:val="clear" w:color="auto" w:fill="FFFFFF"/>
        </w:rPr>
        <w:t>ελληνοποίησης</w:t>
      </w:r>
      <w:proofErr w:type="spellEnd"/>
      <w:r>
        <w:rPr>
          <w:rFonts w:eastAsia="Times New Roman" w:cs="Times New Roman"/>
          <w:bCs/>
          <w:shd w:val="clear" w:color="auto" w:fill="FFFFFF"/>
        </w:rPr>
        <w:t xml:space="preserve">. Σας </w:t>
      </w:r>
      <w:r>
        <w:rPr>
          <w:rFonts w:eastAsia="Times New Roman" w:cs="Times New Roman"/>
          <w:bCs/>
          <w:shd w:val="clear" w:color="auto" w:fill="FFFFFF"/>
        </w:rPr>
        <w:t xml:space="preserve">είπα και εγώ ότι </w:t>
      </w:r>
      <w:r>
        <w:rPr>
          <w:rFonts w:eastAsia="Times New Roman"/>
          <w:bCs/>
          <w:shd w:val="clear" w:color="auto" w:fill="FFFFFF"/>
        </w:rPr>
        <w:t>είναι</w:t>
      </w:r>
      <w:r>
        <w:rPr>
          <w:rFonts w:eastAsia="Times New Roman" w:cs="Times New Roman"/>
          <w:bCs/>
          <w:shd w:val="clear" w:color="auto" w:fill="FFFFFF"/>
        </w:rPr>
        <w:t xml:space="preserve"> ένα μεγάλο ζήτημα, το οποίο θέλει υπερδιπλάσιους ελεγκτικούς μηχανισμούς από αυτούς που έχουμε. Είπα ορισμένες προτάσεις σχετικά με τις εγκαταστάσεις </w:t>
      </w:r>
      <w:proofErr w:type="spellStart"/>
      <w:r>
        <w:rPr>
          <w:rFonts w:eastAsia="Times New Roman" w:cs="Times New Roman"/>
          <w:bCs/>
          <w:shd w:val="clear" w:color="auto" w:fill="FFFFFF"/>
        </w:rPr>
        <w:t>σκαναρίσματος</w:t>
      </w:r>
      <w:proofErr w:type="spellEnd"/>
      <w:r>
        <w:rPr>
          <w:rFonts w:eastAsia="Times New Roman" w:cs="Times New Roman"/>
          <w:bCs/>
          <w:shd w:val="clear" w:color="auto" w:fill="FFFFFF"/>
        </w:rPr>
        <w:t>, που επιτέλους θα φτάσουμε μέχρι εκεί, για να ελέγξουμε την κατάσταση</w:t>
      </w:r>
      <w:r>
        <w:rPr>
          <w:rFonts w:eastAsia="Times New Roman" w:cs="Times New Roman"/>
          <w:bCs/>
          <w:shd w:val="clear" w:color="auto" w:fill="FFFFFF"/>
        </w:rPr>
        <w:t>. Σας είπα περιπτώσεις υποχρεωτικής αναγραφής…</w:t>
      </w:r>
    </w:p>
    <w:p w14:paraId="7707BE78"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ΜΑΡΙΑ ΑΝΤΩΝΙΟΥ:</w:t>
      </w:r>
      <w:r>
        <w:rPr>
          <w:rFonts w:eastAsia="Times New Roman" w:cs="Times New Roman"/>
          <w:bCs/>
          <w:shd w:val="clear" w:color="auto" w:fill="FFFFFF"/>
        </w:rPr>
        <w:t xml:space="preserve"> Με το </w:t>
      </w:r>
      <w:proofErr w:type="spellStart"/>
      <w:r>
        <w:rPr>
          <w:rFonts w:eastAsia="Times New Roman" w:cs="Times New Roman"/>
          <w:bCs/>
          <w:shd w:val="clear" w:color="auto" w:fill="FFFFFF"/>
        </w:rPr>
        <w:t>σκανάρισμα</w:t>
      </w:r>
      <w:proofErr w:type="spellEnd"/>
      <w:r>
        <w:rPr>
          <w:rFonts w:eastAsia="Times New Roman" w:cs="Times New Roman"/>
          <w:bCs/>
          <w:shd w:val="clear" w:color="auto" w:fill="FFFFFF"/>
        </w:rPr>
        <w:t xml:space="preserve"> δεν λύνεται το πρόβλημα, κύριε Υπουργέ. Με την ιχνηλασιμότητα λύνεται το πρόβλημα. Ρωτήστε τους προηγούμενους. </w:t>
      </w:r>
    </w:p>
    <w:p w14:paraId="7707BE79" w14:textId="77777777" w:rsidR="001926F7" w:rsidRDefault="006B7FAB">
      <w:pPr>
        <w:spacing w:line="600" w:lineRule="auto"/>
        <w:ind w:firstLine="720"/>
        <w:contextualSpacing/>
        <w:jc w:val="both"/>
        <w:rPr>
          <w:rFonts w:eastAsia="Times New Roman" w:cs="Times New Roman"/>
          <w:b/>
          <w:bCs/>
          <w:shd w:val="clear" w:color="auto" w:fill="FFFFFF"/>
        </w:rPr>
      </w:pPr>
      <w:r>
        <w:rPr>
          <w:rFonts w:eastAsia="Times New Roman" w:cs="Times New Roman"/>
          <w:b/>
          <w:bCs/>
          <w:shd w:val="clear" w:color="auto" w:fill="FFFFFF"/>
        </w:rPr>
        <w:t>ΕΥΑΓΓΕΛΟΣ ΑΠΟΣΤΟΛΟΥ (Υπουργός Αγροτικής Ανάπτυξης και Τροφίμων):</w:t>
      </w:r>
      <w:r>
        <w:rPr>
          <w:rFonts w:eastAsia="Times New Roman" w:cs="Times New Roman"/>
          <w:b/>
          <w:bCs/>
          <w:shd w:val="clear" w:color="auto" w:fill="FFFFFF"/>
        </w:rPr>
        <w:t xml:space="preserve"> </w:t>
      </w: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αυτά, το να αναγκάσεις…</w:t>
      </w:r>
    </w:p>
    <w:p w14:paraId="7707BE7A"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lastRenderedPageBreak/>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Παρακαλώ, μη διακόπτετε, κυρία Αντωνίου. </w:t>
      </w:r>
    </w:p>
    <w:p w14:paraId="7707BE7B"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ΕΥΑΓΓΕΛΟΣ ΑΠΟΣΤΟΛΟΥ (Υπουργός Αγροτικής Ανάπτυξης και Τροφίμων): </w:t>
      </w:r>
      <w:r>
        <w:rPr>
          <w:rFonts w:eastAsia="Times New Roman" w:cs="Times New Roman"/>
          <w:bCs/>
          <w:shd w:val="clear" w:color="auto" w:fill="FFFFFF"/>
        </w:rPr>
        <w:t>Αφήστε με</w:t>
      </w:r>
      <w:r>
        <w:rPr>
          <w:rFonts w:eastAsia="Times New Roman" w:cs="Times New Roman"/>
          <w:bCs/>
          <w:shd w:val="clear" w:color="auto" w:fill="FFFFFF"/>
        </w:rPr>
        <w:t>,</w:t>
      </w:r>
      <w:r>
        <w:rPr>
          <w:rFonts w:eastAsia="Times New Roman" w:cs="Times New Roman"/>
          <w:bCs/>
          <w:shd w:val="clear" w:color="auto" w:fill="FFFFFF"/>
        </w:rPr>
        <w:t xml:space="preserve"> σας παρακαλώ…</w:t>
      </w:r>
    </w:p>
    <w:p w14:paraId="7707BE7C" w14:textId="77777777" w:rsidR="001926F7" w:rsidRDefault="006B7FAB">
      <w:pPr>
        <w:spacing w:line="600" w:lineRule="auto"/>
        <w:ind w:firstLine="720"/>
        <w:contextualSpacing/>
        <w:jc w:val="both"/>
        <w:rPr>
          <w:rFonts w:eastAsia="Times New Roman" w:cs="Times New Roman"/>
          <w:b/>
          <w:bCs/>
          <w:shd w:val="clear" w:color="auto" w:fill="FFFFFF"/>
        </w:rPr>
      </w:pP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απλό πράγμα να αναγκαστούν οι βιομήχανοι ή όλοι αυτοί που έχουν σχέση με τις συσκευασίες, τη μεταποίηση προϊόντων</w:t>
      </w:r>
      <w:r>
        <w:rPr>
          <w:rFonts w:eastAsia="Times New Roman" w:cs="Times New Roman"/>
          <w:bCs/>
          <w:shd w:val="clear" w:color="auto" w:fill="FFFFFF"/>
        </w:rPr>
        <w:t>,</w:t>
      </w:r>
      <w:r>
        <w:rPr>
          <w:rFonts w:eastAsia="Times New Roman" w:cs="Times New Roman"/>
          <w:bCs/>
          <w:shd w:val="clear" w:color="auto" w:fill="FFFFFF"/>
        </w:rPr>
        <w:t xml:space="preserve"> να αναφέρουν τη χώρα προέλευσης της πρώτης ύλης, τη χώρα συσκευασίας ή να φτάσει μέχρι τον καταναλωτή να κοιτάζει από πού προέρχεται και πού</w:t>
      </w:r>
      <w:r>
        <w:rPr>
          <w:rFonts w:eastAsia="Times New Roman" w:cs="Times New Roman"/>
          <w:bCs/>
          <w:shd w:val="clear" w:color="auto" w:fill="FFFFFF"/>
        </w:rPr>
        <w:t xml:space="preserve"> συσκευάζεται αυτό το προϊόν. Δεν το κάνατε εσείς, γιατί δεν θέλατε να συγκρουστείτε. Εμείς θα συγκρουστούμε και θα το κάνουμε. </w:t>
      </w:r>
    </w:p>
    <w:p w14:paraId="7707BE7D"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ΜΑΡΙΑ ΑΝΤΩΝΙΟΥ: </w:t>
      </w:r>
      <w:r>
        <w:rPr>
          <w:rFonts w:eastAsia="Times New Roman" w:cs="Times New Roman"/>
          <w:bCs/>
          <w:shd w:val="clear" w:color="auto" w:fill="FFFFFF"/>
        </w:rPr>
        <w:t xml:space="preserve">Αυτό </w:t>
      </w:r>
      <w:r>
        <w:rPr>
          <w:rFonts w:eastAsia="Times New Roman"/>
          <w:bCs/>
          <w:shd w:val="clear" w:color="auto" w:fill="FFFFFF"/>
        </w:rPr>
        <w:t>είναι</w:t>
      </w:r>
      <w:r>
        <w:rPr>
          <w:rFonts w:eastAsia="Times New Roman" w:cs="Times New Roman"/>
          <w:bCs/>
          <w:shd w:val="clear" w:color="auto" w:fill="FFFFFF"/>
        </w:rPr>
        <w:t xml:space="preserve"> κοινοτική νομοθεσία. </w:t>
      </w:r>
      <w:r>
        <w:rPr>
          <w:rFonts w:eastAsia="Times New Roman"/>
          <w:bCs/>
          <w:shd w:val="clear" w:color="auto" w:fill="FFFFFF"/>
        </w:rPr>
        <w:t>Είναι</w:t>
      </w:r>
      <w:r>
        <w:rPr>
          <w:rFonts w:eastAsia="Times New Roman" w:cs="Times New Roman"/>
          <w:bCs/>
          <w:shd w:val="clear" w:color="auto" w:fill="FFFFFF"/>
        </w:rPr>
        <w:t xml:space="preserve"> επιβεβλημένο αυτό. </w:t>
      </w:r>
    </w:p>
    <w:p w14:paraId="7707BE7E"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ΕΥΑΓΓΕΛΟΣ ΑΠΟΣΤΟΛΟΥ (Υπουργός Αγροτικής Ανάπτυξης και</w:t>
      </w:r>
      <w:r>
        <w:rPr>
          <w:rFonts w:eastAsia="Times New Roman" w:cs="Times New Roman"/>
          <w:b/>
          <w:bCs/>
          <w:shd w:val="clear" w:color="auto" w:fill="FFFFFF"/>
        </w:rPr>
        <w:t xml:space="preserve"> Τροφίμων): </w:t>
      </w:r>
      <w:r>
        <w:rPr>
          <w:rFonts w:eastAsia="Times New Roman" w:cs="Times New Roman"/>
          <w:bCs/>
          <w:shd w:val="clear" w:color="auto" w:fill="FFFFFF"/>
        </w:rPr>
        <w:t>Μ</w:t>
      </w:r>
      <w:r>
        <w:rPr>
          <w:rFonts w:eastAsia="Times New Roman" w:cs="Times New Roman"/>
          <w:bCs/>
          <w:shd w:val="clear" w:color="auto" w:fill="FFFFFF"/>
        </w:rPr>
        <w:t>ην αρχίζουμε τώρα να λέμε ότι θα μπορέσουμε στην παραμεθόριο να στήνουμε ανά δέκα μέτρα κάποιον</w:t>
      </w:r>
      <w:r>
        <w:rPr>
          <w:rFonts w:eastAsia="Times New Roman" w:cs="Times New Roman"/>
          <w:bCs/>
          <w:shd w:val="clear" w:color="auto" w:fill="FFFFFF"/>
        </w:rPr>
        <w:t>,</w:t>
      </w:r>
      <w:r>
        <w:rPr>
          <w:rFonts w:eastAsia="Times New Roman" w:cs="Times New Roman"/>
          <w:bCs/>
          <w:shd w:val="clear" w:color="auto" w:fill="FFFFFF"/>
        </w:rPr>
        <w:t xml:space="preserve"> ο οποίος θα ελέγχει αν μπαίνει το φασόλι ή αν δεν μπαίνει. Αντιλαμβάνεστε ότι αυτά τα πράγματα δεν μπορούν να γίνουν. Άρα κάνουμε θεσμικού χαρακτή</w:t>
      </w:r>
      <w:r>
        <w:rPr>
          <w:rFonts w:eastAsia="Times New Roman" w:cs="Times New Roman"/>
          <w:bCs/>
          <w:shd w:val="clear" w:color="auto" w:fill="FFFFFF"/>
        </w:rPr>
        <w:t xml:space="preserve">ρα παρεμβάσεις και εκεί θα δίνουμε μάχη. </w:t>
      </w:r>
    </w:p>
    <w:p w14:paraId="7707BE7F"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Τώρα, σχετικά με αυτά που είπατε για τις αναθέσεις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πολύ φθηνή ιστορία να εγκαλείτε έναν Υπουργό, γιατί σε έκτακτες καταστάσεις φωνάζει κάποιους ανθρώπους. Σε όλα τα Υπουργεία υπάρχει ένας κατάλογος ανθρώπων </w:t>
      </w:r>
      <w:r>
        <w:rPr>
          <w:rFonts w:eastAsia="Times New Roman" w:cs="Times New Roman"/>
          <w:bCs/>
          <w:shd w:val="clear" w:color="auto" w:fill="FFFFFF"/>
        </w:rPr>
        <w:t xml:space="preserve">που τους αναθέτουν δουλειές των 20.000 ευρώ </w:t>
      </w:r>
      <w:r>
        <w:rPr>
          <w:rFonts w:eastAsia="Times New Roman"/>
          <w:bCs/>
          <w:shd w:val="clear" w:color="auto" w:fill="FFFFFF"/>
        </w:rPr>
        <w:t>–</w:t>
      </w:r>
      <w:r>
        <w:rPr>
          <w:rFonts w:eastAsia="Times New Roman" w:cs="Times New Roman"/>
          <w:bCs/>
          <w:shd w:val="clear" w:color="auto" w:fill="FFFFFF"/>
        </w:rPr>
        <w:t xml:space="preserve">καταλαβαίνετε τι </w:t>
      </w:r>
      <w:r>
        <w:rPr>
          <w:rFonts w:eastAsia="Times New Roman"/>
          <w:bCs/>
          <w:shd w:val="clear" w:color="auto" w:fill="FFFFFF"/>
        </w:rPr>
        <w:t>είναι</w:t>
      </w:r>
      <w:r>
        <w:rPr>
          <w:rFonts w:eastAsia="Times New Roman" w:cs="Times New Roman"/>
          <w:bCs/>
          <w:shd w:val="clear" w:color="auto" w:fill="FFFFFF"/>
        </w:rPr>
        <w:t xml:space="preserve"> αυτά</w:t>
      </w:r>
      <w:r>
        <w:rPr>
          <w:rFonts w:eastAsia="Times New Roman"/>
          <w:bCs/>
          <w:shd w:val="clear" w:color="auto" w:fill="FFFFFF"/>
        </w:rPr>
        <w:t>–</w:t>
      </w:r>
      <w:r>
        <w:rPr>
          <w:rFonts w:eastAsia="Times New Roman"/>
          <w:bCs/>
          <w:shd w:val="clear" w:color="auto" w:fill="FFFFFF"/>
        </w:rPr>
        <w:t>,</w:t>
      </w:r>
      <w:r>
        <w:rPr>
          <w:rFonts w:eastAsia="Times New Roman" w:cs="Times New Roman"/>
          <w:bCs/>
          <w:shd w:val="clear" w:color="auto" w:fill="FFFFFF"/>
        </w:rPr>
        <w:t xml:space="preserve"> των 30.000 ευρώ, τέτοιες δουλειές, γιατί επείγει πολλές φορές μια </w:t>
      </w:r>
      <w:r>
        <w:rPr>
          <w:rFonts w:eastAsia="Times New Roman"/>
          <w:bCs/>
          <w:shd w:val="clear" w:color="auto" w:fill="FFFFFF"/>
        </w:rPr>
        <w:t>διαδικασία</w:t>
      </w:r>
      <w:r>
        <w:rPr>
          <w:rFonts w:eastAsia="Times New Roman" w:cs="Times New Roman"/>
          <w:bCs/>
          <w:shd w:val="clear" w:color="auto" w:fill="FFFFFF"/>
        </w:rPr>
        <w:t xml:space="preserve">. Εγώ σας αναφέρω για το </w:t>
      </w:r>
      <w:r>
        <w:rPr>
          <w:rFonts w:eastAsia="Times New Roman"/>
          <w:bCs/>
          <w:shd w:val="clear" w:color="auto" w:fill="FFFFFF"/>
        </w:rPr>
        <w:t>συγκεκριμένο…</w:t>
      </w:r>
    </w:p>
    <w:p w14:paraId="7707BE80"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ΜΑΡΙΑ ΑΝΤΩΝΙΟΥ: </w:t>
      </w:r>
      <w:r>
        <w:rPr>
          <w:rFonts w:eastAsia="Times New Roman" w:cs="Times New Roman"/>
          <w:bCs/>
          <w:shd w:val="clear" w:color="auto" w:fill="FFFFFF"/>
        </w:rPr>
        <w:t xml:space="preserve">Γιατί τους ίδιους και τους ίδιους </w:t>
      </w:r>
      <w:r>
        <w:rPr>
          <w:rFonts w:eastAsia="Times New Roman"/>
          <w:bCs/>
          <w:shd w:val="clear" w:color="auto" w:fill="FFFFFF"/>
        </w:rPr>
        <w:t>όμως</w:t>
      </w:r>
      <w:r>
        <w:rPr>
          <w:rFonts w:eastAsia="Times New Roman" w:cs="Times New Roman"/>
          <w:bCs/>
          <w:shd w:val="clear" w:color="auto" w:fill="FFFFFF"/>
        </w:rPr>
        <w:t>;</w:t>
      </w:r>
    </w:p>
    <w:p w14:paraId="7707BE81"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ΕΥΑΓΓΕΛΟΣ ΑΠΟΣΤΟΛΟΥ (Υπουργός Αγροτικής Ανάπτυξης και Τροφίμων): </w:t>
      </w:r>
      <w:r>
        <w:rPr>
          <w:rFonts w:eastAsia="Times New Roman" w:cs="Times New Roman"/>
          <w:bCs/>
          <w:shd w:val="clear" w:color="auto" w:fill="FFFFFF"/>
        </w:rPr>
        <w:t>Ακούστε με</w:t>
      </w:r>
      <w:r>
        <w:rPr>
          <w:rFonts w:eastAsia="Times New Roman" w:cs="Times New Roman"/>
          <w:bCs/>
          <w:shd w:val="clear" w:color="auto" w:fill="FFFFFF"/>
        </w:rPr>
        <w:t>,</w:t>
      </w:r>
      <w:r>
        <w:rPr>
          <w:rFonts w:eastAsia="Times New Roman" w:cs="Times New Roman"/>
          <w:bCs/>
          <w:shd w:val="clear" w:color="auto" w:fill="FFFFFF"/>
        </w:rPr>
        <w:t xml:space="preserve"> σας παρακαλώ. Επειδή ξέρουμε τον χώρο... </w:t>
      </w:r>
    </w:p>
    <w:p w14:paraId="7707BE82"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Μη διακόπτετε, παρακαλώ. Κύριε Υπουργέ, συνεχίστε. </w:t>
      </w:r>
    </w:p>
    <w:p w14:paraId="7707BE83" w14:textId="77777777" w:rsidR="001926F7" w:rsidRDefault="006B7FAB">
      <w:pPr>
        <w:spacing w:line="600" w:lineRule="auto"/>
        <w:ind w:firstLine="720"/>
        <w:contextualSpacing/>
        <w:jc w:val="both"/>
        <w:rPr>
          <w:rFonts w:eastAsia="Times New Roman" w:cs="Times New Roman"/>
          <w:b/>
          <w:bCs/>
          <w:shd w:val="clear" w:color="auto" w:fill="FFFFFF"/>
        </w:rPr>
      </w:pPr>
      <w:r>
        <w:rPr>
          <w:rFonts w:eastAsia="Times New Roman" w:cs="Times New Roman"/>
          <w:b/>
          <w:bCs/>
          <w:shd w:val="clear" w:color="auto" w:fill="FFFFFF"/>
        </w:rPr>
        <w:t>ΕΥΑΓΓΕΛΟΣ ΑΠΟΣΤΟΛΟΥ (Υπουργός Αγροτικής Ανάπτυξης κ</w:t>
      </w:r>
      <w:r>
        <w:rPr>
          <w:rFonts w:eastAsia="Times New Roman" w:cs="Times New Roman"/>
          <w:b/>
          <w:bCs/>
          <w:shd w:val="clear" w:color="auto" w:fill="FFFFFF"/>
        </w:rPr>
        <w:t xml:space="preserve">αι Τροφίμων): </w:t>
      </w:r>
      <w:r>
        <w:rPr>
          <w:rFonts w:eastAsia="Times New Roman" w:cs="Times New Roman"/>
          <w:bCs/>
          <w:shd w:val="clear" w:color="auto" w:fill="FFFFFF"/>
        </w:rPr>
        <w:t xml:space="preserve">Ξέρετε πόσο ήταν προγραμματισμένο το </w:t>
      </w:r>
      <w:r>
        <w:rPr>
          <w:rFonts w:eastAsia="Times New Roman"/>
          <w:bCs/>
          <w:shd w:val="clear" w:color="auto" w:fill="FFFFFF"/>
        </w:rPr>
        <w:t>κό</w:t>
      </w:r>
      <w:r>
        <w:rPr>
          <w:rFonts w:eastAsia="Times New Roman" w:cs="Times New Roman"/>
          <w:bCs/>
          <w:shd w:val="clear" w:color="auto" w:fill="FFFFFF"/>
        </w:rPr>
        <w:t xml:space="preserve">στος για τα διαχειριστικά σχέδια βοσκοτόπων, όταν πήγαμε τον Γενάρη του 2015; Ήταν 4 εκατομμύρια ευρώ. </w:t>
      </w:r>
      <w:r>
        <w:rPr>
          <w:rFonts w:eastAsia="Times New Roman" w:cs="Times New Roman"/>
          <w:bCs/>
          <w:shd w:val="clear" w:color="auto" w:fill="FFFFFF"/>
        </w:rPr>
        <w:t>Ξ</w:t>
      </w:r>
      <w:r>
        <w:rPr>
          <w:rFonts w:eastAsia="Times New Roman" w:cs="Times New Roman"/>
          <w:bCs/>
          <w:shd w:val="clear" w:color="auto" w:fill="FFFFFF"/>
        </w:rPr>
        <w:t xml:space="preserve">έρετε πόσο το αναθέσαμε εμείς με αυτή τη </w:t>
      </w:r>
      <w:r>
        <w:rPr>
          <w:rFonts w:eastAsia="Times New Roman"/>
          <w:bCs/>
          <w:shd w:val="clear" w:color="auto" w:fill="FFFFFF"/>
        </w:rPr>
        <w:t>διαδικασία</w:t>
      </w:r>
      <w:r>
        <w:rPr>
          <w:rFonts w:eastAsia="Times New Roman" w:cs="Times New Roman"/>
          <w:bCs/>
          <w:shd w:val="clear" w:color="auto" w:fill="FFFFFF"/>
        </w:rPr>
        <w:t>; 400.000 ευρώ. Αυτό να πείτε.</w:t>
      </w:r>
    </w:p>
    <w:p w14:paraId="7707BE84"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b/>
          <w:szCs w:val="24"/>
        </w:rPr>
        <w:lastRenderedPageBreak/>
        <w:t xml:space="preserve">ΜΑΡΙΑ ΑΝΤΩΝΙΟΥ: </w:t>
      </w:r>
      <w:r>
        <w:rPr>
          <w:rFonts w:eastAsia="Times New Roman"/>
          <w:szCs w:val="24"/>
        </w:rPr>
        <w:t>Α</w:t>
      </w:r>
      <w:r>
        <w:rPr>
          <w:rFonts w:eastAsia="Times New Roman"/>
          <w:szCs w:val="24"/>
        </w:rPr>
        <w:t>υτό λέτε εσείς!</w:t>
      </w:r>
    </w:p>
    <w:p w14:paraId="7707BE85"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szCs w:val="24"/>
        </w:rPr>
        <w:t>Ε</w:t>
      </w:r>
      <w:r>
        <w:rPr>
          <w:rFonts w:eastAsia="Times New Roman"/>
          <w:szCs w:val="24"/>
        </w:rPr>
        <w:t xml:space="preserve">πιτέλους μην υιοθετείτε... </w:t>
      </w:r>
    </w:p>
    <w:p w14:paraId="7707BE86"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Σε δικούς μας; Εγώ σας λέω ότι από αυτούς </w:t>
      </w:r>
      <w:r>
        <w:rPr>
          <w:rFonts w:eastAsia="Times New Roman"/>
          <w:szCs w:val="24"/>
        </w:rPr>
        <w:t>στους οποίους</w:t>
      </w:r>
      <w:r>
        <w:rPr>
          <w:rFonts w:eastAsia="Times New Roman"/>
          <w:szCs w:val="24"/>
        </w:rPr>
        <w:t xml:space="preserve"> αναφέρεστε κανένας δεν είναι δικός μας. Ούτε καν υπάρχει μια κομματική προσέγγιση αυτών που πήραν τις συγκεκριμένες δουλειές. </w:t>
      </w:r>
    </w:p>
    <w:p w14:paraId="7707BE87"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Αγαπητοί συνάδελφοι, δουλειές των 20.000 ευρώ πήρανε. Έλεος!</w:t>
      </w:r>
    </w:p>
    <w:p w14:paraId="7707BE88"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b/>
          <w:szCs w:val="24"/>
        </w:rPr>
        <w:t xml:space="preserve">ΜΑΡΙΑ ΑΝΤΩΝΙΟΥ: </w:t>
      </w:r>
      <w:r>
        <w:rPr>
          <w:rFonts w:eastAsia="Times New Roman"/>
          <w:szCs w:val="24"/>
        </w:rPr>
        <w:t>Για τους ελέγχους δεν μου απαντήσατε.</w:t>
      </w:r>
    </w:p>
    <w:p w14:paraId="7707BE89"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Υπουργό.</w:t>
      </w:r>
    </w:p>
    <w:p w14:paraId="7707BE8A"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Πριν περάσουμε στην επόμενη και τελευταία επίκαιρη ερώτηση για σήμερα, έχω να κάνω μια ανακοίνωση προς το Σώμα.</w:t>
      </w:r>
    </w:p>
    <w:p w14:paraId="7707BE8B"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Οι Υπουργοί Τουρισμού, Οικονομίας και Ανάπτυξης, Εξωτερικών και Οικονομικών κα</w:t>
      </w:r>
      <w:r>
        <w:rPr>
          <w:rFonts w:eastAsia="Times New Roman"/>
          <w:szCs w:val="24"/>
        </w:rPr>
        <w:t>θώς και ο Αναπληρωτής Υπουργός Οικονομίας και Ανάπτυξης κατέθεσαν στις 15</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2017 σχέδιο νόμου: «Κύρωση της Συμφωνίας για τη συνεργασία στον τομέα </w:t>
      </w:r>
      <w:r>
        <w:rPr>
          <w:rFonts w:eastAsia="Times New Roman"/>
          <w:szCs w:val="24"/>
        </w:rPr>
        <w:lastRenderedPageBreak/>
        <w:t>του τουρισμού μεταξύ της Κυβέρνησης της Ελληνικής Δημοκρατίας και της Κυβέρνησης του Κράτους του Κουβέιτ».</w:t>
      </w:r>
    </w:p>
    <w:p w14:paraId="7707BE8C"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Παρ</w:t>
      </w:r>
      <w:r>
        <w:rPr>
          <w:rFonts w:eastAsia="Times New Roman"/>
          <w:szCs w:val="24"/>
        </w:rPr>
        <w:t>απέμπεται στην αρμόδια Διαρκή Επιτροπή.</w:t>
      </w:r>
    </w:p>
    <w:p w14:paraId="7707BE8D" w14:textId="77777777" w:rsidR="001926F7" w:rsidRDefault="006B7FAB">
      <w:pPr>
        <w:tabs>
          <w:tab w:val="left" w:pos="2820"/>
        </w:tabs>
        <w:spacing w:line="600" w:lineRule="auto"/>
        <w:ind w:firstLine="720"/>
        <w:contextualSpacing/>
        <w:jc w:val="both"/>
        <w:rPr>
          <w:rFonts w:eastAsia="Times New Roman" w:cs="Times New Roman"/>
          <w:szCs w:val="24"/>
        </w:rPr>
      </w:pPr>
      <w:r>
        <w:rPr>
          <w:rFonts w:eastAsia="Times New Roman"/>
          <w:szCs w:val="24"/>
        </w:rPr>
        <w:t xml:space="preserve">Συνεχίζουμε με τη δέκατη τέταρτη </w:t>
      </w:r>
      <w:r>
        <w:rPr>
          <w:rFonts w:eastAsia="Times New Roman" w:cs="Times New Roman"/>
          <w:szCs w:val="24"/>
        </w:rPr>
        <w:t xml:space="preserve">με αριθμό 328/10-1-2017 </w:t>
      </w:r>
      <w:r>
        <w:rPr>
          <w:rFonts w:eastAsia="Times New Roman"/>
          <w:szCs w:val="24"/>
        </w:rPr>
        <w:t xml:space="preserve">επίκαιρη ερώτηση δεύτερου κύκλου </w:t>
      </w:r>
      <w:r>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w:t>
      </w:r>
      <w:r>
        <w:rPr>
          <w:rFonts w:eastAsia="Times New Roman" w:cs="Times New Roman"/>
          <w:bCs/>
          <w:szCs w:val="24"/>
        </w:rPr>
        <w:t>μάτων,</w:t>
      </w:r>
      <w:r>
        <w:rPr>
          <w:rFonts w:eastAsia="Times New Roman" w:cs="Times New Roman"/>
          <w:szCs w:val="24"/>
        </w:rPr>
        <w:t xml:space="preserve"> σχετικά με την εκπαίδευση των προσφυγόπουλων.</w:t>
      </w:r>
    </w:p>
    <w:p w14:paraId="7707BE8E" w14:textId="77777777" w:rsidR="001926F7" w:rsidRDefault="006B7FAB">
      <w:pPr>
        <w:tabs>
          <w:tab w:val="left" w:pos="2820"/>
        </w:tabs>
        <w:spacing w:line="600" w:lineRule="auto"/>
        <w:ind w:firstLine="720"/>
        <w:contextualSpacing/>
        <w:jc w:val="both"/>
        <w:rPr>
          <w:rFonts w:eastAsia="Times New Roman" w:cs="Times New Roman"/>
          <w:bCs/>
          <w:szCs w:val="24"/>
        </w:rPr>
      </w:pPr>
      <w:r>
        <w:rPr>
          <w:rFonts w:eastAsia="Times New Roman" w:cs="Times New Roman"/>
          <w:szCs w:val="24"/>
        </w:rPr>
        <w:t xml:space="preserve">Θα απαντήσει ο Υπουργός </w:t>
      </w:r>
      <w:r>
        <w:rPr>
          <w:rFonts w:eastAsia="Times New Roman" w:cs="Times New Roman"/>
          <w:bCs/>
          <w:szCs w:val="24"/>
        </w:rPr>
        <w:t xml:space="preserve">Παιδείας, Έρευνας και Θρησκευμάτων κ. Κωνσταντίνος </w:t>
      </w:r>
      <w:proofErr w:type="spellStart"/>
      <w:r>
        <w:rPr>
          <w:rFonts w:eastAsia="Times New Roman" w:cs="Times New Roman"/>
          <w:bCs/>
          <w:szCs w:val="24"/>
        </w:rPr>
        <w:t>Γαβρόγλου</w:t>
      </w:r>
      <w:proofErr w:type="spellEnd"/>
      <w:r>
        <w:rPr>
          <w:rFonts w:eastAsia="Times New Roman" w:cs="Times New Roman"/>
          <w:bCs/>
          <w:szCs w:val="24"/>
        </w:rPr>
        <w:t>.</w:t>
      </w:r>
    </w:p>
    <w:p w14:paraId="7707BE8F" w14:textId="77777777" w:rsidR="001926F7" w:rsidRDefault="006B7FAB">
      <w:pPr>
        <w:tabs>
          <w:tab w:val="left" w:pos="2820"/>
        </w:tabs>
        <w:spacing w:line="600" w:lineRule="auto"/>
        <w:ind w:firstLine="720"/>
        <w:contextualSpacing/>
        <w:jc w:val="both"/>
        <w:rPr>
          <w:rFonts w:eastAsia="Times New Roman" w:cs="Times New Roman"/>
          <w:bCs/>
          <w:szCs w:val="24"/>
        </w:rPr>
      </w:pPr>
      <w:r>
        <w:rPr>
          <w:rFonts w:eastAsia="Times New Roman" w:cs="Times New Roman"/>
          <w:bCs/>
          <w:szCs w:val="24"/>
        </w:rPr>
        <w:t xml:space="preserve">Κύριε Δελή, έχετε τον λόγο για την </w:t>
      </w:r>
      <w:proofErr w:type="spellStart"/>
      <w:r>
        <w:rPr>
          <w:rFonts w:eastAsia="Times New Roman" w:cs="Times New Roman"/>
          <w:bCs/>
          <w:szCs w:val="24"/>
        </w:rPr>
        <w:t>πρωτολογία</w:t>
      </w:r>
      <w:proofErr w:type="spellEnd"/>
      <w:r>
        <w:rPr>
          <w:rFonts w:eastAsia="Times New Roman" w:cs="Times New Roman"/>
          <w:bCs/>
          <w:szCs w:val="24"/>
        </w:rPr>
        <w:t xml:space="preserve"> σας.</w:t>
      </w:r>
    </w:p>
    <w:p w14:paraId="7707BE90" w14:textId="77777777" w:rsidR="001926F7" w:rsidRDefault="006B7FAB">
      <w:pPr>
        <w:tabs>
          <w:tab w:val="left" w:pos="2820"/>
        </w:tabs>
        <w:spacing w:line="600" w:lineRule="auto"/>
        <w:ind w:firstLine="720"/>
        <w:contextualSpacing/>
        <w:jc w:val="both"/>
        <w:rPr>
          <w:rFonts w:eastAsia="Times New Roman" w:cs="Times New Roman"/>
          <w:bCs/>
          <w:szCs w:val="24"/>
        </w:rPr>
      </w:pPr>
      <w:r>
        <w:rPr>
          <w:rFonts w:eastAsia="Times New Roman" w:cs="Times New Roman"/>
          <w:b/>
          <w:bCs/>
          <w:szCs w:val="24"/>
        </w:rPr>
        <w:t xml:space="preserve">ΙΩΑΝΝΗΣ ΔΕΛΗΣ: </w:t>
      </w:r>
      <w:r>
        <w:rPr>
          <w:rFonts w:eastAsia="Times New Roman" w:cs="Times New Roman"/>
          <w:bCs/>
          <w:szCs w:val="24"/>
        </w:rPr>
        <w:t>Ευχαριστώ πολύ, κύριε Πρόεδρε.</w:t>
      </w:r>
    </w:p>
    <w:p w14:paraId="7707BE91" w14:textId="77777777" w:rsidR="001926F7" w:rsidRDefault="006B7FAB">
      <w:pPr>
        <w:tabs>
          <w:tab w:val="left" w:pos="2820"/>
        </w:tabs>
        <w:spacing w:line="600" w:lineRule="auto"/>
        <w:ind w:firstLine="720"/>
        <w:contextualSpacing/>
        <w:jc w:val="both"/>
        <w:rPr>
          <w:rFonts w:eastAsia="Times New Roman" w:cs="Times New Roman"/>
          <w:bCs/>
          <w:szCs w:val="24"/>
        </w:rPr>
      </w:pPr>
      <w:r>
        <w:rPr>
          <w:rFonts w:eastAsia="Times New Roman" w:cs="Times New Roman"/>
          <w:bCs/>
          <w:szCs w:val="24"/>
        </w:rPr>
        <w:t>Κύριε Υπουργέ, σήμερ</w:t>
      </w:r>
      <w:r>
        <w:rPr>
          <w:rFonts w:eastAsia="Times New Roman" w:cs="Times New Roman"/>
          <w:bCs/>
          <w:szCs w:val="24"/>
        </w:rPr>
        <w:t>α εστιάζουμε σε μια πλευρά του προσφυγικού που νομίζω ότι έχει μια ξεχωριστή και ιδιαίτερη σημασία, αφού αυτή αφορά παιδιά, αφορά τα προσφυγόπουλα. Ανάμεσα στ</w:t>
      </w:r>
      <w:r>
        <w:rPr>
          <w:rFonts w:eastAsia="Times New Roman" w:cs="Times New Roman"/>
          <w:bCs/>
          <w:szCs w:val="24"/>
        </w:rPr>
        <w:t>ι</w:t>
      </w:r>
      <w:r>
        <w:rPr>
          <w:rFonts w:eastAsia="Times New Roman" w:cs="Times New Roman"/>
          <w:bCs/>
          <w:szCs w:val="24"/>
        </w:rPr>
        <w:t>ς χιλιάδες ξεριζωμένους από τους ιμπεριαλιστικούς πολέμους και στ</w:t>
      </w:r>
      <w:r>
        <w:rPr>
          <w:rFonts w:eastAsia="Times New Roman" w:cs="Times New Roman"/>
          <w:bCs/>
          <w:szCs w:val="24"/>
        </w:rPr>
        <w:t>ι</w:t>
      </w:r>
      <w:r>
        <w:rPr>
          <w:rFonts w:eastAsia="Times New Roman" w:cs="Times New Roman"/>
          <w:bCs/>
          <w:szCs w:val="24"/>
        </w:rPr>
        <w:t>ς χιλιάδες εγκλωβισμένους πρόσφ</w:t>
      </w:r>
      <w:r>
        <w:rPr>
          <w:rFonts w:eastAsia="Times New Roman" w:cs="Times New Roman"/>
          <w:bCs/>
          <w:szCs w:val="24"/>
        </w:rPr>
        <w:t>υγες στη χώρα μας, εξαιτίας της πολιτικής της Ευρωπαϊκής Ένωσης</w:t>
      </w:r>
      <w:r>
        <w:rPr>
          <w:rFonts w:eastAsia="Times New Roman" w:cs="Times New Roman"/>
          <w:bCs/>
          <w:szCs w:val="24"/>
        </w:rPr>
        <w:t>,</w:t>
      </w:r>
      <w:r>
        <w:rPr>
          <w:rFonts w:eastAsia="Times New Roman" w:cs="Times New Roman"/>
          <w:bCs/>
          <w:szCs w:val="24"/>
        </w:rPr>
        <w:t xml:space="preserve"> με την οποία συμφωνεί και την οποία συνυπογράφει και η ελληνική </w:t>
      </w:r>
      <w:r>
        <w:rPr>
          <w:rFonts w:eastAsia="Times New Roman" w:cs="Times New Roman"/>
          <w:bCs/>
          <w:szCs w:val="24"/>
        </w:rPr>
        <w:lastRenderedPageBreak/>
        <w:t>Κυβέρνηση, βρίσκονται και είκοσι δύο χιλιάδες περίπου προσφυγόπουλα.</w:t>
      </w:r>
    </w:p>
    <w:p w14:paraId="7707BE92" w14:textId="77777777" w:rsidR="001926F7" w:rsidRDefault="006B7FAB">
      <w:pPr>
        <w:tabs>
          <w:tab w:val="left" w:pos="2820"/>
        </w:tabs>
        <w:spacing w:line="600" w:lineRule="auto"/>
        <w:ind w:firstLine="720"/>
        <w:contextualSpacing/>
        <w:jc w:val="both"/>
        <w:rPr>
          <w:rFonts w:eastAsia="Times New Roman"/>
          <w:color w:val="000000"/>
          <w:szCs w:val="24"/>
        </w:rPr>
      </w:pPr>
      <w:r>
        <w:rPr>
          <w:rFonts w:eastAsia="Times New Roman" w:cs="Times New Roman"/>
          <w:bCs/>
          <w:szCs w:val="24"/>
        </w:rPr>
        <w:t xml:space="preserve">Εκτός από τα υπόλοιπα ζητήματα που αφορούν στην ανθρώπινη </w:t>
      </w:r>
      <w:r>
        <w:rPr>
          <w:rFonts w:eastAsia="Times New Roman" w:cs="Times New Roman"/>
          <w:bCs/>
          <w:szCs w:val="24"/>
        </w:rPr>
        <w:t xml:space="preserve">διαβίωση των προσφύγων, η οποία βρίσκεται σε απαράδεκτη κατάσταση στα περισσότερα κέντρα φιλοξενίας, για τα προσφυγόπουλα αυτά είναι σημαντικό </w:t>
      </w:r>
      <w:r>
        <w:rPr>
          <w:rFonts w:eastAsia="Times New Roman"/>
          <w:bCs/>
          <w:szCs w:val="24"/>
        </w:rPr>
        <w:t xml:space="preserve">και το </w:t>
      </w:r>
      <w:r>
        <w:rPr>
          <w:rFonts w:eastAsia="Times New Roman"/>
          <w:color w:val="000000"/>
          <w:szCs w:val="24"/>
        </w:rPr>
        <w:t>ζήτημα της εκπαίδευσης και της συνολικότερης στήριξής τους, παραδείγματος χάρ</w:t>
      </w:r>
      <w:r>
        <w:rPr>
          <w:rFonts w:eastAsia="Times New Roman"/>
          <w:color w:val="000000"/>
          <w:szCs w:val="24"/>
        </w:rPr>
        <w:t>ιν</w:t>
      </w:r>
      <w:r>
        <w:rPr>
          <w:rFonts w:eastAsia="Times New Roman"/>
          <w:color w:val="000000"/>
          <w:szCs w:val="24"/>
        </w:rPr>
        <w:t xml:space="preserve"> της ψυχολογικής, μιας και αυτά που έχουν περάσει και αυτά που έχουν δει δεν είναι και λίγα.</w:t>
      </w:r>
    </w:p>
    <w:p w14:paraId="7707BE93" w14:textId="77777777" w:rsidR="001926F7" w:rsidRDefault="006B7FAB">
      <w:pPr>
        <w:tabs>
          <w:tab w:val="left" w:pos="2820"/>
        </w:tabs>
        <w:spacing w:line="600" w:lineRule="auto"/>
        <w:ind w:firstLine="720"/>
        <w:contextualSpacing/>
        <w:jc w:val="both"/>
        <w:rPr>
          <w:rFonts w:eastAsia="Times New Roman"/>
          <w:color w:val="000000"/>
          <w:szCs w:val="24"/>
        </w:rPr>
      </w:pPr>
      <w:r>
        <w:rPr>
          <w:rFonts w:eastAsia="Times New Roman"/>
          <w:color w:val="000000"/>
          <w:szCs w:val="24"/>
        </w:rPr>
        <w:t>Στις αρχές, λοιπόν, του περασμένου Σεπτέμβρη, και αφού είχε προηγηθεί -να θυμίσω εδώ σε εσάς, δεν ήσασταν εσείς στο Υπουργείο- μια αντίστοιχη ερώτηση για τα προσφυ</w:t>
      </w:r>
      <w:r>
        <w:rPr>
          <w:rFonts w:eastAsia="Times New Roman"/>
          <w:color w:val="000000"/>
          <w:szCs w:val="24"/>
        </w:rPr>
        <w:t xml:space="preserve">γόπουλα, που συζητήθηκε στις 14 του Ιούλη, η Κυβέρνηση με έναν τρόπο πανηγυρικό ανακοίνωσε την ίδρυση </w:t>
      </w:r>
      <w:r>
        <w:rPr>
          <w:rFonts w:eastAsia="Times New Roman"/>
          <w:color w:val="000000"/>
          <w:szCs w:val="24"/>
        </w:rPr>
        <w:t>δ</w:t>
      </w:r>
      <w:r>
        <w:rPr>
          <w:rFonts w:eastAsia="Times New Roman"/>
          <w:color w:val="000000"/>
          <w:szCs w:val="24"/>
        </w:rPr>
        <w:t xml:space="preserve">ομών </w:t>
      </w:r>
      <w:r>
        <w:rPr>
          <w:rFonts w:eastAsia="Times New Roman"/>
          <w:color w:val="000000"/>
          <w:szCs w:val="24"/>
        </w:rPr>
        <w:t>υ</w:t>
      </w:r>
      <w:r>
        <w:rPr>
          <w:rFonts w:eastAsia="Times New Roman"/>
          <w:color w:val="000000"/>
          <w:szCs w:val="24"/>
        </w:rPr>
        <w:t xml:space="preserve">ποδοχής και </w:t>
      </w:r>
      <w:r>
        <w:rPr>
          <w:rFonts w:eastAsia="Times New Roman"/>
          <w:color w:val="000000"/>
          <w:szCs w:val="24"/>
        </w:rPr>
        <w:t>ε</w:t>
      </w:r>
      <w:r>
        <w:rPr>
          <w:rFonts w:eastAsia="Times New Roman"/>
          <w:color w:val="000000"/>
          <w:szCs w:val="24"/>
        </w:rPr>
        <w:t xml:space="preserve">κπαίδευσης </w:t>
      </w:r>
      <w:r>
        <w:rPr>
          <w:rFonts w:eastAsia="Times New Roman"/>
          <w:color w:val="000000"/>
          <w:szCs w:val="24"/>
        </w:rPr>
        <w:t>π</w:t>
      </w:r>
      <w:r>
        <w:rPr>
          <w:rFonts w:eastAsia="Times New Roman"/>
          <w:color w:val="000000"/>
          <w:szCs w:val="24"/>
        </w:rPr>
        <w:t>ροσφύγων και ο αρχικός της σχεδιασμός ήταν -αυτό έλεγε τουλάχιστον τότε το Υπουργείο- για οκτακόσια τμήματα σε σαράντα έξι</w:t>
      </w:r>
      <w:r>
        <w:rPr>
          <w:rFonts w:eastAsia="Times New Roman"/>
          <w:color w:val="000000"/>
          <w:szCs w:val="24"/>
        </w:rPr>
        <w:t xml:space="preserve"> περιοχές. </w:t>
      </w:r>
    </w:p>
    <w:p w14:paraId="7707BE94" w14:textId="77777777" w:rsidR="001926F7" w:rsidRDefault="006B7FAB">
      <w:pPr>
        <w:tabs>
          <w:tab w:val="left" w:pos="2820"/>
        </w:tabs>
        <w:spacing w:line="600" w:lineRule="auto"/>
        <w:ind w:firstLine="720"/>
        <w:contextualSpacing/>
        <w:jc w:val="both"/>
        <w:rPr>
          <w:rFonts w:eastAsia="Times New Roman"/>
          <w:color w:val="000000"/>
          <w:szCs w:val="24"/>
        </w:rPr>
      </w:pPr>
      <w:r>
        <w:rPr>
          <w:rFonts w:eastAsia="Times New Roman"/>
          <w:color w:val="000000"/>
          <w:szCs w:val="24"/>
        </w:rPr>
        <w:t xml:space="preserve">Ποια είναι η πραγματικότητα σήμερα; Τα παιδιά που μετέχουν στις δομές είναι δεν είναι χίλια. Διορθώστε με. Τα στοιχεία μας είναι από τις 10 του Γενάρη, γιατί τότε καταθέσαμε για πρώτη </w:t>
      </w:r>
      <w:r>
        <w:rPr>
          <w:rFonts w:eastAsia="Times New Roman"/>
          <w:color w:val="000000"/>
          <w:szCs w:val="24"/>
        </w:rPr>
        <w:lastRenderedPageBreak/>
        <w:t>φορά την ερώτηση. Συζητείται τώρα, την έκτη φορά. Κάλλιο αργ</w:t>
      </w:r>
      <w:r>
        <w:rPr>
          <w:rFonts w:eastAsia="Times New Roman"/>
          <w:color w:val="000000"/>
          <w:szCs w:val="24"/>
        </w:rPr>
        <w:t>ά παρά ποτέ, θα έλεγε κανείς. Όμως</w:t>
      </w:r>
      <w:r>
        <w:rPr>
          <w:rFonts w:eastAsia="Times New Roman"/>
          <w:color w:val="000000"/>
          <w:szCs w:val="24"/>
        </w:rPr>
        <w:t>,</w:t>
      </w:r>
      <w:r>
        <w:rPr>
          <w:rFonts w:eastAsia="Times New Roman"/>
          <w:color w:val="000000"/>
          <w:szCs w:val="24"/>
        </w:rPr>
        <w:t xml:space="preserve"> αν δεν είναι έτσι τα στοιχεία, πείτε μας πόσα είναι. Ελάχιστες δομές, ελάχιστα τμήματα που αφορούν παιδιά προσχολικής ηλικίας λειτουργούν. Όπως επίσης ελάχιστες, μετρημένες στα δάκτυλα του ενός χεριού</w:t>
      </w:r>
      <w:r>
        <w:rPr>
          <w:rFonts w:eastAsia="Times New Roman"/>
          <w:color w:val="000000"/>
          <w:szCs w:val="24"/>
        </w:rPr>
        <w:t>,</w:t>
      </w:r>
      <w:r>
        <w:rPr>
          <w:rFonts w:eastAsia="Times New Roman"/>
          <w:color w:val="000000"/>
          <w:szCs w:val="24"/>
        </w:rPr>
        <w:t xml:space="preserve"> είναι και οι δομές</w:t>
      </w:r>
      <w:r>
        <w:rPr>
          <w:rFonts w:eastAsia="Times New Roman"/>
          <w:color w:val="000000"/>
          <w:szCs w:val="24"/>
        </w:rPr>
        <w:t xml:space="preserve"> που απευθύνονται σε παιδιά γυμνασίου δεκατριών έως δεκαπέντε χρονών. </w:t>
      </w:r>
    </w:p>
    <w:p w14:paraId="7707BE95" w14:textId="77777777" w:rsidR="001926F7" w:rsidRDefault="006B7FAB">
      <w:pPr>
        <w:tabs>
          <w:tab w:val="left" w:pos="2820"/>
        </w:tabs>
        <w:spacing w:line="600" w:lineRule="auto"/>
        <w:ind w:firstLine="720"/>
        <w:contextualSpacing/>
        <w:jc w:val="both"/>
        <w:rPr>
          <w:rFonts w:eastAsia="Times New Roman"/>
          <w:color w:val="000000"/>
          <w:szCs w:val="24"/>
        </w:rPr>
      </w:pPr>
      <w:r>
        <w:rPr>
          <w:rFonts w:eastAsia="Times New Roman"/>
          <w:color w:val="000000"/>
          <w:szCs w:val="24"/>
        </w:rPr>
        <w:t>Να σημειώσουμε εδώ ότι γίνονται συνεχείς μετακινήσεις εκπαιδευτικών, ακόμα και για παράλληλη στήριξη σε γενικά σχολεία. Προβλήματα ασφαλώς υπάρχουν και στις υποδομές ως προς την επάρκει</w:t>
      </w:r>
      <w:r>
        <w:rPr>
          <w:rFonts w:eastAsia="Times New Roman"/>
          <w:color w:val="000000"/>
          <w:szCs w:val="24"/>
        </w:rPr>
        <w:t>α και τη λειτουργικότητα των σχολικών κτηρίων που τις φιλοξενούν, ενώ δεν υπάρχουν, από όσο γνωρίζουμε, ούτε εξασφαλισμένα κονδύλια στους δήμους για την καθαριότητα και για τη στοιχειώδη έστω σίτιση αυτών των παιδιών. Την ίδια στιγμή οι λεγόμενες μη κυβερν</w:t>
      </w:r>
      <w:r>
        <w:rPr>
          <w:rFonts w:eastAsia="Times New Roman"/>
          <w:color w:val="000000"/>
          <w:szCs w:val="24"/>
        </w:rPr>
        <w:t>ητικές οργανώσεις κυριολεκτικά αλωνίζουν.</w:t>
      </w:r>
    </w:p>
    <w:p w14:paraId="7707BE96" w14:textId="77777777" w:rsidR="001926F7" w:rsidRDefault="006B7FAB">
      <w:pPr>
        <w:tabs>
          <w:tab w:val="left" w:pos="2820"/>
        </w:tabs>
        <w:spacing w:line="600" w:lineRule="auto"/>
        <w:ind w:firstLine="720"/>
        <w:contextualSpacing/>
        <w:jc w:val="both"/>
        <w:rPr>
          <w:rFonts w:eastAsia="Times New Roman"/>
          <w:color w:val="000000"/>
          <w:szCs w:val="24"/>
        </w:rPr>
      </w:pPr>
      <w:r>
        <w:rPr>
          <w:rFonts w:eastAsia="Times New Roman"/>
          <w:color w:val="000000"/>
          <w:szCs w:val="24"/>
        </w:rPr>
        <w:t>Θέλουμε να σας ρωτήσουμε τα εξής: Τι μέτρα θα πάρετε, κύριε Υπουργέ, έτσι ώστε όλες οι δομές υποδοχής να λειτουργούν επιτέλους με αποκλειστικά κρατική ευθύνη; Τι μέτρα θα πά</w:t>
      </w:r>
      <w:r>
        <w:rPr>
          <w:rFonts w:eastAsia="Times New Roman"/>
          <w:color w:val="000000"/>
          <w:szCs w:val="24"/>
        </w:rPr>
        <w:lastRenderedPageBreak/>
        <w:t>ρετε</w:t>
      </w:r>
      <w:r>
        <w:rPr>
          <w:rFonts w:eastAsia="Times New Roman"/>
          <w:color w:val="000000"/>
          <w:szCs w:val="24"/>
        </w:rPr>
        <w:t>,</w:t>
      </w:r>
      <w:r>
        <w:rPr>
          <w:rFonts w:eastAsia="Times New Roman"/>
          <w:color w:val="000000"/>
          <w:szCs w:val="24"/>
        </w:rPr>
        <w:t xml:space="preserve"> έτσι ώστε να δημιουργηθούν κι εκείν</w:t>
      </w:r>
      <w:r>
        <w:rPr>
          <w:rFonts w:eastAsia="Times New Roman"/>
          <w:color w:val="000000"/>
          <w:szCs w:val="24"/>
        </w:rPr>
        <w:t>ες οι κατάλληλες προϋποθέσεις</w:t>
      </w:r>
      <w:r>
        <w:rPr>
          <w:rFonts w:eastAsia="Times New Roman"/>
          <w:color w:val="000000"/>
          <w:szCs w:val="24"/>
        </w:rPr>
        <w:t>,</w:t>
      </w:r>
      <w:r>
        <w:rPr>
          <w:rFonts w:eastAsia="Times New Roman"/>
          <w:color w:val="000000"/>
          <w:szCs w:val="24"/>
        </w:rPr>
        <w:t xml:space="preserve"> ώστε αυτά τα παιδιά, τα προσφυγόπουλα, να ενταχθούν στα γενικά σχολεία, αφού βεβαίως τηρηθούν οι προϋποθέσεις; Τι μέτρα θα πάρετε</w:t>
      </w:r>
      <w:r>
        <w:rPr>
          <w:rFonts w:eastAsia="Times New Roman"/>
          <w:color w:val="000000"/>
          <w:szCs w:val="24"/>
        </w:rPr>
        <w:t>,</w:t>
      </w:r>
      <w:r>
        <w:rPr>
          <w:rFonts w:eastAsia="Times New Roman"/>
          <w:color w:val="000000"/>
          <w:szCs w:val="24"/>
        </w:rPr>
        <w:t xml:space="preserve"> έτσι ώστε να δημιουργηθούν χώροι προσχολικής αγωγής, χώροι εκπαίδευσης και δημιουργικής απασχό</w:t>
      </w:r>
      <w:r>
        <w:rPr>
          <w:rFonts w:eastAsia="Times New Roman"/>
          <w:color w:val="000000"/>
          <w:szCs w:val="24"/>
        </w:rPr>
        <w:t>λησης και μέσα στις δομές φιλοξενίας, να προσληφθεί προσωπικό, να στηριχθούν οι υποδομές και οι σχολικές επιτροπές οι οποίες φιλοξενούν τέτοιες δομές;</w:t>
      </w:r>
    </w:p>
    <w:p w14:paraId="7707BE97" w14:textId="77777777" w:rsidR="001926F7" w:rsidRDefault="006B7FAB">
      <w:pPr>
        <w:spacing w:line="600" w:lineRule="auto"/>
        <w:ind w:firstLine="720"/>
        <w:contextualSpacing/>
        <w:jc w:val="both"/>
        <w:rPr>
          <w:rFonts w:eastAsia="Times New Roman"/>
          <w:szCs w:val="24"/>
        </w:rPr>
      </w:pPr>
      <w:r>
        <w:rPr>
          <w:rFonts w:eastAsia="Times New Roman"/>
          <w:szCs w:val="24"/>
        </w:rPr>
        <w:t>Επίσης, τι μέτρα θα πάρετε</w:t>
      </w:r>
      <w:r>
        <w:rPr>
          <w:rFonts w:eastAsia="Times New Roman"/>
          <w:szCs w:val="24"/>
        </w:rPr>
        <w:t>,</w:t>
      </w:r>
      <w:r>
        <w:rPr>
          <w:rFonts w:eastAsia="Times New Roman"/>
          <w:szCs w:val="24"/>
        </w:rPr>
        <w:t xml:space="preserve"> έτσι ώστε να απομακρυνθούν άμεσα οι μη κυβερνητικές οργανώσεις, το Υπουργείο </w:t>
      </w:r>
      <w:r>
        <w:rPr>
          <w:rFonts w:eastAsia="Times New Roman"/>
          <w:szCs w:val="24"/>
        </w:rPr>
        <w:t>να αναλάβει την αποκλειστική ευθύνη και βεβαίως να εξασφαλιστούν και να παρθούν όλα τα μέτρα από τις δημόσιες δομές υγείας για τα εμβόλια, τις εξετάσεις, κάτι που είναι απαραίτητο όχι μόνο γι’ αυτά τα παιδιά, αλλά για όλα τα παιδιά που φοιτούν στο σχολείο;</w:t>
      </w:r>
    </w:p>
    <w:p w14:paraId="7707BE98"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w:t>
      </w:r>
    </w:p>
    <w:p w14:paraId="7707BE99"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Δελή.</w:t>
      </w:r>
    </w:p>
    <w:p w14:paraId="7707BE9A" w14:textId="77777777" w:rsidR="001926F7" w:rsidRDefault="006B7FAB">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7707BE9B" w14:textId="77777777" w:rsidR="001926F7" w:rsidRDefault="006B7FAB">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Ευχαριστώ, κύριε Δελή, για την </w:t>
      </w:r>
      <w:r>
        <w:rPr>
          <w:rFonts w:eastAsia="Times New Roman"/>
          <w:szCs w:val="24"/>
        </w:rPr>
        <w:lastRenderedPageBreak/>
        <w:t xml:space="preserve">επίκαιρη </w:t>
      </w:r>
      <w:r>
        <w:rPr>
          <w:rFonts w:eastAsia="Times New Roman"/>
          <w:szCs w:val="24"/>
        </w:rPr>
        <w:t>ερώτηση και για την ευκαιρία που μας δίνετε</w:t>
      </w:r>
      <w:r>
        <w:rPr>
          <w:rFonts w:eastAsia="Times New Roman"/>
          <w:szCs w:val="24"/>
        </w:rPr>
        <w:t xml:space="preserve"> να παρουσιάσουμε ορισμένα στοιχεία που</w:t>
      </w:r>
      <w:r>
        <w:rPr>
          <w:rFonts w:eastAsia="Times New Roman"/>
          <w:szCs w:val="24"/>
        </w:rPr>
        <w:t>,</w:t>
      </w:r>
      <w:r>
        <w:rPr>
          <w:rFonts w:eastAsia="Times New Roman"/>
          <w:szCs w:val="24"/>
        </w:rPr>
        <w:t xml:space="preserve"> ως έναν βαθμό</w:t>
      </w:r>
      <w:r>
        <w:rPr>
          <w:rFonts w:eastAsia="Times New Roman"/>
          <w:szCs w:val="24"/>
        </w:rPr>
        <w:t>,</w:t>
      </w:r>
      <w:r>
        <w:rPr>
          <w:rFonts w:eastAsia="Times New Roman"/>
          <w:szCs w:val="24"/>
        </w:rPr>
        <w:t xml:space="preserve"> νομίζω ότι θα απαντήσουν και στα ερωτήματά σας.</w:t>
      </w:r>
    </w:p>
    <w:p w14:paraId="7707BE9C" w14:textId="77777777" w:rsidR="001926F7" w:rsidRDefault="006B7FAB">
      <w:pPr>
        <w:spacing w:line="600" w:lineRule="auto"/>
        <w:ind w:firstLine="720"/>
        <w:contextualSpacing/>
        <w:jc w:val="both"/>
        <w:rPr>
          <w:rFonts w:eastAsia="Times New Roman"/>
          <w:szCs w:val="24"/>
        </w:rPr>
      </w:pPr>
      <w:r>
        <w:rPr>
          <w:rFonts w:eastAsia="Times New Roman"/>
          <w:szCs w:val="24"/>
        </w:rPr>
        <w:t>Θέλω να κάνω κάποιες προκαταρκτικές παρατηρήσεις όσον αφορά την εκπαίδευση των προσφυγόπουλων. Πράγματι οι αριθμοί ως προς τις ηλικίες αυτών των απίστευ</w:t>
      </w:r>
      <w:r>
        <w:rPr>
          <w:rFonts w:eastAsia="Times New Roman"/>
          <w:szCs w:val="24"/>
        </w:rPr>
        <w:t>τα ταλαιπωρημένων ανθρώπων που έρχονται στον τόπο μας είναι αυτοί που είπατε. Πρέπει να δεχθούμε όλοι ότι η πρωτοβουλία να εκπαιδευθούν, όπως έχουμε σχεδιάσει, είναι μια πρωτόγνωρη διαδικασία για τον τόπο μας, σ’ ένα πλαίσιο ενός βραδυκίνητου κρατικού μηχα</w:t>
      </w:r>
      <w:r>
        <w:rPr>
          <w:rFonts w:eastAsia="Times New Roman"/>
          <w:szCs w:val="24"/>
        </w:rPr>
        <w:t>νισμού</w:t>
      </w:r>
      <w:r>
        <w:rPr>
          <w:rFonts w:eastAsia="Times New Roman"/>
          <w:szCs w:val="24"/>
        </w:rPr>
        <w:t>,</w:t>
      </w:r>
      <w:r>
        <w:rPr>
          <w:rFonts w:eastAsia="Times New Roman"/>
          <w:szCs w:val="24"/>
        </w:rPr>
        <w:t xml:space="preserve"> με τις γνωστές εγγενείς αδυναμίες του. Βεβαίως για την Κυβέρνηση αυτό δεν μπορεί να αποτελεί άλλοθι, αλλά είναι μια πραγματικότητα και μέσα σ’ αυτή πρέπει να συζητήσουμε τα προβλήματα.</w:t>
      </w:r>
    </w:p>
    <w:p w14:paraId="7707BE9D" w14:textId="77777777" w:rsidR="001926F7" w:rsidRDefault="006B7FAB">
      <w:pPr>
        <w:spacing w:line="600" w:lineRule="auto"/>
        <w:ind w:firstLine="720"/>
        <w:contextualSpacing/>
        <w:jc w:val="both"/>
        <w:rPr>
          <w:rFonts w:eastAsia="Times New Roman"/>
          <w:szCs w:val="24"/>
        </w:rPr>
      </w:pPr>
      <w:r>
        <w:rPr>
          <w:rFonts w:eastAsia="Times New Roman"/>
          <w:szCs w:val="24"/>
        </w:rPr>
        <w:t>Το δεύτερο είναι οι αντιδράσεις που συναντήσαμε σε ορισμένα, λί</w:t>
      </w:r>
      <w:r>
        <w:rPr>
          <w:rFonts w:eastAsia="Times New Roman"/>
          <w:szCs w:val="24"/>
        </w:rPr>
        <w:t xml:space="preserve">γα σχολεία, τα οποία πήραν όμως μια δημοσιότητα που δεν έπρεπε να πάρουν, πλην όμως η δημοσιότητα αυτή φόβισε </w:t>
      </w:r>
      <w:r>
        <w:rPr>
          <w:rFonts w:eastAsia="Times New Roman"/>
          <w:szCs w:val="24"/>
        </w:rPr>
        <w:t>μερίδα</w:t>
      </w:r>
      <w:r>
        <w:rPr>
          <w:rFonts w:eastAsia="Times New Roman"/>
          <w:szCs w:val="24"/>
        </w:rPr>
        <w:t xml:space="preserve"> </w:t>
      </w:r>
      <w:r>
        <w:rPr>
          <w:rFonts w:eastAsia="Times New Roman"/>
          <w:szCs w:val="24"/>
        </w:rPr>
        <w:t>πολιτών</w:t>
      </w:r>
      <w:r>
        <w:rPr>
          <w:rFonts w:eastAsia="Times New Roman"/>
          <w:szCs w:val="24"/>
        </w:rPr>
        <w:t xml:space="preserve">. Εννοώ την αντίδραση των φασιστικών στοιχείων, που υπάρχουν στην κοινωνία μας, ενάντια στην προσπάθεια εκπαίδευσης των </w:t>
      </w:r>
      <w:r>
        <w:rPr>
          <w:rFonts w:eastAsia="Times New Roman"/>
          <w:szCs w:val="24"/>
        </w:rPr>
        <w:t>προσφυγόπουλων.</w:t>
      </w:r>
    </w:p>
    <w:p w14:paraId="7707BE9E"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Έχοντας αναφέρει αυτά, να πω για την εξαιρετική δουλειά που έχει γίνει από την Επιστημονική Επιτροπή για τη στήριξη των προσφυγόπουλων, τα πορίσματα της οποίας ακολουθεί η Κυβέρνηση</w:t>
      </w:r>
      <w:r>
        <w:rPr>
          <w:rFonts w:eastAsia="Times New Roman"/>
          <w:szCs w:val="24"/>
        </w:rPr>
        <w:t>,</w:t>
      </w:r>
      <w:r>
        <w:rPr>
          <w:rFonts w:eastAsia="Times New Roman"/>
          <w:szCs w:val="24"/>
        </w:rPr>
        <w:t xml:space="preserve"> και να δώσω ορισμένα νούμερα. Τα παιδιά σήμερα είναι γύρω</w:t>
      </w:r>
      <w:r>
        <w:rPr>
          <w:rFonts w:eastAsia="Times New Roman"/>
          <w:szCs w:val="24"/>
        </w:rPr>
        <w:t xml:space="preserve"> στις δυόμισι χιλιάδες. Το υπαινιχθήκατε κι εσείς. Τα στοιχεία σας είναι λίγο παλαιότερα. Όμως, έχουμε αρκετή δουλειά να κάνουμε. Να είναι σαφές ότι λειτουργούν ήδη σε ενενήντα τέσσερα σχολεία </w:t>
      </w:r>
      <w:proofErr w:type="spellStart"/>
      <w:r>
        <w:rPr>
          <w:rFonts w:eastAsia="Times New Roman"/>
          <w:szCs w:val="24"/>
        </w:rPr>
        <w:t>εκατόν</w:t>
      </w:r>
      <w:proofErr w:type="spellEnd"/>
      <w:r>
        <w:rPr>
          <w:rFonts w:eastAsia="Times New Roman"/>
          <w:szCs w:val="24"/>
        </w:rPr>
        <w:t xml:space="preserve"> είκοσι έξι τμήματα και έχουν προσληφθεί πάνω από διακόσι</w:t>
      </w:r>
      <w:r>
        <w:rPr>
          <w:rFonts w:eastAsia="Times New Roman"/>
          <w:szCs w:val="24"/>
        </w:rPr>
        <w:t>ο</w:t>
      </w:r>
      <w:r>
        <w:rPr>
          <w:rFonts w:eastAsia="Times New Roman"/>
          <w:szCs w:val="24"/>
        </w:rPr>
        <w:t>ι</w:t>
      </w:r>
      <w:r>
        <w:rPr>
          <w:rFonts w:eastAsia="Times New Roman"/>
          <w:szCs w:val="24"/>
        </w:rPr>
        <w:t xml:space="preserve"> πενήντα, διακόσιοι εβδομήντα τέσσερις εκπαιδευτικοί.</w:t>
      </w:r>
    </w:p>
    <w:p w14:paraId="7707BE9F" w14:textId="77777777" w:rsidR="001926F7" w:rsidRDefault="006B7FAB">
      <w:pPr>
        <w:spacing w:line="600" w:lineRule="auto"/>
        <w:ind w:firstLine="720"/>
        <w:contextualSpacing/>
        <w:jc w:val="both"/>
        <w:rPr>
          <w:rFonts w:eastAsia="Times New Roman"/>
          <w:szCs w:val="24"/>
        </w:rPr>
      </w:pPr>
      <w:r>
        <w:rPr>
          <w:rFonts w:eastAsia="Times New Roman"/>
          <w:szCs w:val="24"/>
        </w:rPr>
        <w:t>Επιπλέον, νομίζουμε ότι υπάρχει μια σαφέστατη πρακτική και παρουσία του Υπουργείου Υγείας και αυτό νομίζω θα το χρεωθεί όλη η κοινωνία. Δηλαδή, το Υπουργείο με τα επιτελεία του, με τη διάθεση βιβλιαρί</w:t>
      </w:r>
      <w:r>
        <w:rPr>
          <w:rFonts w:eastAsia="Times New Roman"/>
          <w:szCs w:val="24"/>
        </w:rPr>
        <w:t>ων, με τη διάθεση εμβολίων έχει αναλάβει με μεγάλη επιτυχία αυτό το έργο και</w:t>
      </w:r>
      <w:r>
        <w:rPr>
          <w:rFonts w:eastAsia="Times New Roman"/>
          <w:szCs w:val="24"/>
        </w:rPr>
        <w:t>,</w:t>
      </w:r>
      <w:r>
        <w:rPr>
          <w:rFonts w:eastAsia="Times New Roman"/>
          <w:szCs w:val="24"/>
        </w:rPr>
        <w:t xml:space="preserve"> όσο περνούν οι μέρες</w:t>
      </w:r>
      <w:r>
        <w:rPr>
          <w:rFonts w:eastAsia="Times New Roman"/>
          <w:szCs w:val="24"/>
        </w:rPr>
        <w:t>,</w:t>
      </w:r>
      <w:r>
        <w:rPr>
          <w:rFonts w:eastAsia="Times New Roman"/>
          <w:szCs w:val="24"/>
        </w:rPr>
        <w:t xml:space="preserve"> νομίζω ότι καθιερώνεται και στη συνείδηση όσων είχαν αμφιβολίες ότι αυτό θα προχωρήσει. Δεν υπάρχει περίπτωση να κάνουμε πίσω. Ελπίζω, δε, ότι με τα λεφτά π</w:t>
      </w:r>
      <w:r>
        <w:rPr>
          <w:rFonts w:eastAsia="Times New Roman"/>
          <w:szCs w:val="24"/>
        </w:rPr>
        <w:t>ου έχουμε εξασφαλίσει από το ΕΣΠΑ, που είναι πάνω από 12 εκατομμύρια -είναι 12.395.000-</w:t>
      </w:r>
      <w:r>
        <w:rPr>
          <w:rFonts w:eastAsia="Times New Roman"/>
          <w:szCs w:val="24"/>
        </w:rPr>
        <w:t>,</w:t>
      </w:r>
      <w:r>
        <w:rPr>
          <w:rFonts w:eastAsia="Times New Roman"/>
          <w:szCs w:val="24"/>
        </w:rPr>
        <w:t xml:space="preserve"> θα μπορέσουμε να ολοκληρώσουμε αυτή την πρωτοβουλία μας, </w:t>
      </w:r>
      <w:r>
        <w:rPr>
          <w:rFonts w:eastAsia="Times New Roman"/>
          <w:szCs w:val="24"/>
        </w:rPr>
        <w:lastRenderedPageBreak/>
        <w:t>μια πρωτοβουλία που μόνο καλό θα φέρει στην κοινωνία μας και προφανώς θα ανακουφίσει ένα μικρό μεν</w:t>
      </w:r>
      <w:r>
        <w:rPr>
          <w:rFonts w:eastAsia="Times New Roman"/>
          <w:szCs w:val="24"/>
        </w:rPr>
        <w:t>,</w:t>
      </w:r>
      <w:r>
        <w:rPr>
          <w:rFonts w:eastAsia="Times New Roman"/>
          <w:szCs w:val="24"/>
        </w:rPr>
        <w:t xml:space="preserve"> αλλά σημαν</w:t>
      </w:r>
      <w:r>
        <w:rPr>
          <w:rFonts w:eastAsia="Times New Roman"/>
          <w:szCs w:val="24"/>
        </w:rPr>
        <w:t>τικό μέρος του πόνου αυτών των ανθρώπων που ξεριζώθηκαν από τους πολέμους στον τόπο τους.</w:t>
      </w:r>
    </w:p>
    <w:p w14:paraId="7707BEA0" w14:textId="77777777" w:rsidR="001926F7" w:rsidRDefault="006B7FAB">
      <w:pPr>
        <w:spacing w:line="600" w:lineRule="auto"/>
        <w:ind w:firstLine="720"/>
        <w:contextualSpacing/>
        <w:jc w:val="both"/>
        <w:rPr>
          <w:rFonts w:eastAsia="Times New Roman"/>
          <w:szCs w:val="24"/>
        </w:rPr>
      </w:pPr>
      <w:r>
        <w:rPr>
          <w:rFonts w:eastAsia="Times New Roman"/>
          <w:szCs w:val="24"/>
        </w:rPr>
        <w:t>Σας ευχαριστώ.</w:t>
      </w:r>
    </w:p>
    <w:p w14:paraId="7707BEA1"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7707BEA2" w14:textId="77777777" w:rsidR="001926F7" w:rsidRDefault="006B7FAB">
      <w:pPr>
        <w:spacing w:line="600" w:lineRule="auto"/>
        <w:ind w:firstLine="720"/>
        <w:contextualSpacing/>
        <w:jc w:val="both"/>
        <w:rPr>
          <w:rFonts w:eastAsia="Times New Roman"/>
          <w:szCs w:val="24"/>
        </w:rPr>
      </w:pPr>
      <w:r>
        <w:rPr>
          <w:rFonts w:eastAsia="Times New Roman"/>
          <w:szCs w:val="24"/>
        </w:rPr>
        <w:t>Κύριε Δελή, έχετε τον λόγο.</w:t>
      </w:r>
    </w:p>
    <w:p w14:paraId="7707BEA3" w14:textId="77777777" w:rsidR="001926F7" w:rsidRDefault="006B7FAB">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14:paraId="7707BEA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Επιβεβαιώσατε </w:t>
      </w:r>
      <w:r>
        <w:rPr>
          <w:rFonts w:eastAsia="Times New Roman"/>
          <w:szCs w:val="24"/>
        </w:rPr>
        <w:t>κατά κάποιον τρόπο τους αριθμούς. Από τ</w:t>
      </w:r>
      <w:r>
        <w:rPr>
          <w:rFonts w:eastAsia="Times New Roman"/>
          <w:szCs w:val="24"/>
        </w:rPr>
        <w:t>ις</w:t>
      </w:r>
      <w:r>
        <w:rPr>
          <w:rFonts w:eastAsia="Times New Roman"/>
          <w:szCs w:val="24"/>
        </w:rPr>
        <w:t xml:space="preserve"> είκοσι δύο χιλιάδες παιδιά που είναι καταγεγραμμένα φοιτούν αυτή τη στιγμή, όπως είπατε, δυόμισι χιλιάδες παιδιά και από τα ο</w:t>
      </w:r>
      <w:r>
        <w:rPr>
          <w:rFonts w:eastAsia="Times New Roman"/>
          <w:szCs w:val="24"/>
        </w:rPr>
        <w:t>κ</w:t>
      </w:r>
      <w:r>
        <w:rPr>
          <w:rFonts w:eastAsia="Times New Roman"/>
          <w:szCs w:val="24"/>
        </w:rPr>
        <w:t xml:space="preserve">τακόσια τμήματα που εσείς, το Υπουργείο σας είχε ανακοινώσει λειτουργούν αυτή τη στιγμή </w:t>
      </w:r>
      <w:proofErr w:type="spellStart"/>
      <w:r>
        <w:rPr>
          <w:rFonts w:eastAsia="Times New Roman"/>
          <w:szCs w:val="24"/>
        </w:rPr>
        <w:t>εκατόν</w:t>
      </w:r>
      <w:proofErr w:type="spellEnd"/>
      <w:r>
        <w:rPr>
          <w:rFonts w:eastAsia="Times New Roman"/>
          <w:szCs w:val="24"/>
        </w:rPr>
        <w:t xml:space="preserve"> είκοσι έξι.</w:t>
      </w:r>
    </w:p>
    <w:p w14:paraId="7707BEA5"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συμπέρασμα που βγαίνει, κύριε Υπουργέ, είναι ότι το σχέδιο υλοποιείται με χαρακτηριστική καθυστέρηση, υλοποιείται με ρυθμούς χελώνας. </w:t>
      </w:r>
      <w:r>
        <w:rPr>
          <w:rFonts w:eastAsia="Times New Roman" w:cs="Times New Roman"/>
          <w:szCs w:val="24"/>
        </w:rPr>
        <w:t>Α</w:t>
      </w:r>
      <w:r>
        <w:rPr>
          <w:rFonts w:eastAsia="Times New Roman" w:cs="Times New Roman"/>
          <w:szCs w:val="24"/>
        </w:rPr>
        <w:t>υτή την κυβερνητική ολιγωρία, αυτές τις παραλείψεις –θα έλεγα- και αυτή την προχειρότητα τις αξιοπο</w:t>
      </w:r>
      <w:r>
        <w:rPr>
          <w:rFonts w:eastAsia="Times New Roman" w:cs="Times New Roman"/>
          <w:szCs w:val="24"/>
        </w:rPr>
        <w:t xml:space="preserve">ιεί η φασιστική εγκληματική οργάνωση της Χρυσής Αυγής, για να χύσει το ρατσιστικό της δηλητήριο και να προκαλέσει ή να στήσει </w:t>
      </w:r>
      <w:r>
        <w:rPr>
          <w:rFonts w:eastAsia="Times New Roman" w:cs="Times New Roman"/>
          <w:szCs w:val="24"/>
        </w:rPr>
        <w:lastRenderedPageBreak/>
        <w:t xml:space="preserve">αντιδράσεις, οι οποίες εσείς είπατε ότι συντέλεσαν στην καθυστέρηση. </w:t>
      </w:r>
    </w:p>
    <w:p w14:paraId="7707BEA6"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Νομίζουμε ότι η πολιτική σας σε αυτό το ζήτημα, έτσι όπως υλ</w:t>
      </w:r>
      <w:r>
        <w:rPr>
          <w:rFonts w:eastAsia="Times New Roman" w:cs="Times New Roman"/>
          <w:szCs w:val="24"/>
        </w:rPr>
        <w:t>οποιείται και με τους ρυθμούς που υλοποιείται, αφήνει χώρο και περιθώρια στη δράση της Χρυσής Αυγής και έχετε ευθύνη γι’ αυτό.</w:t>
      </w:r>
    </w:p>
    <w:p w14:paraId="7707BEA7"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θέλαμε να συμπληρώσουμε πάνω σε αυτό το ζήτημα ότι είναι χαρακτηριστική η ανακοίνωση του Υπουργείου Παιδείας μετά τα γεγονότα </w:t>
      </w:r>
      <w:r>
        <w:rPr>
          <w:rFonts w:eastAsia="Times New Roman" w:cs="Times New Roman"/>
          <w:szCs w:val="24"/>
        </w:rPr>
        <w:t>στο Πέραμα, που οι ναζιστές της Χρυσής Αυγής αποκαλούνταν απλώς εξωσχολικοί, μετά τα όσα έγιναν στο συγκεκριμένο σχολείο.</w:t>
      </w:r>
    </w:p>
    <w:p w14:paraId="7707BEA8"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πούμε δε εδώ ότι</w:t>
      </w:r>
      <w:r>
        <w:rPr>
          <w:rFonts w:eastAsia="Times New Roman" w:cs="Times New Roman"/>
          <w:szCs w:val="24"/>
        </w:rPr>
        <w:t>,</w:t>
      </w:r>
      <w:r>
        <w:rPr>
          <w:rFonts w:eastAsia="Times New Roman" w:cs="Times New Roman"/>
          <w:szCs w:val="24"/>
        </w:rPr>
        <w:t xml:space="preserve"> σε σχέση με την εκπαίδευση των προσφυγόπουλων</w:t>
      </w:r>
      <w:r>
        <w:rPr>
          <w:rFonts w:eastAsia="Times New Roman" w:cs="Times New Roman"/>
          <w:szCs w:val="24"/>
        </w:rPr>
        <w:t>,</w:t>
      </w:r>
      <w:r>
        <w:rPr>
          <w:rFonts w:eastAsia="Times New Roman" w:cs="Times New Roman"/>
          <w:szCs w:val="24"/>
        </w:rPr>
        <w:t xml:space="preserve"> ρόλο έχει αναλάβει εκτός από τις μη κυβερνητικές οργανώσεις και η </w:t>
      </w:r>
      <w:r>
        <w:rPr>
          <w:rFonts w:eastAsia="Times New Roman" w:cs="Times New Roman"/>
          <w:szCs w:val="24"/>
        </w:rPr>
        <w:t xml:space="preserve">αμερικάνικη </w:t>
      </w:r>
      <w:r>
        <w:rPr>
          <w:rFonts w:eastAsia="Times New Roman" w:cs="Times New Roman"/>
          <w:szCs w:val="24"/>
        </w:rPr>
        <w:t>π</w:t>
      </w:r>
      <w:r>
        <w:rPr>
          <w:rFonts w:eastAsia="Times New Roman" w:cs="Times New Roman"/>
          <w:szCs w:val="24"/>
        </w:rPr>
        <w:t xml:space="preserve">ρεσβεία, που στήνει επιμορφωτικά σεμινάρια σε συνεργασία είτε με το Υπουργείο Παιδείας –και θυμίζω εδώ σεμινάριο που πήγε να στηθεί στην Ηλεία τον περασμένο Σεπτέμβρη- είτε με δήμους, όπως είναι ο Δήμος των </w:t>
      </w:r>
      <w:proofErr w:type="spellStart"/>
      <w:r>
        <w:rPr>
          <w:rFonts w:eastAsia="Times New Roman" w:cs="Times New Roman"/>
          <w:szCs w:val="24"/>
        </w:rPr>
        <w:t>Τρικκαίων</w:t>
      </w:r>
      <w:proofErr w:type="spellEnd"/>
      <w:r>
        <w:rPr>
          <w:rFonts w:eastAsia="Times New Roman" w:cs="Times New Roman"/>
          <w:szCs w:val="24"/>
        </w:rPr>
        <w:t xml:space="preserve">. Η αμερικάνικη </w:t>
      </w:r>
      <w:r>
        <w:rPr>
          <w:rFonts w:eastAsia="Times New Roman" w:cs="Times New Roman"/>
          <w:szCs w:val="24"/>
        </w:rPr>
        <w:t>π</w:t>
      </w:r>
      <w:r>
        <w:rPr>
          <w:rFonts w:eastAsia="Times New Roman" w:cs="Times New Roman"/>
          <w:szCs w:val="24"/>
        </w:rPr>
        <w:t>ρεσβεία, δ</w:t>
      </w:r>
      <w:r>
        <w:rPr>
          <w:rFonts w:eastAsia="Times New Roman" w:cs="Times New Roman"/>
          <w:szCs w:val="24"/>
        </w:rPr>
        <w:t>ηλαδή, προσπαθεί, επιχειρεί να επιμορφώσει εκπαιδευτικούς</w:t>
      </w:r>
      <w:r>
        <w:rPr>
          <w:rFonts w:eastAsia="Times New Roman" w:cs="Times New Roman"/>
          <w:szCs w:val="24"/>
        </w:rPr>
        <w:t>,</w:t>
      </w:r>
      <w:r>
        <w:rPr>
          <w:rFonts w:eastAsia="Times New Roman" w:cs="Times New Roman"/>
          <w:szCs w:val="24"/>
        </w:rPr>
        <w:t xml:space="preserve"> για να βοηθήσουν τα </w:t>
      </w:r>
      <w:r>
        <w:rPr>
          <w:rFonts w:eastAsia="Times New Roman" w:cs="Times New Roman"/>
          <w:szCs w:val="24"/>
        </w:rPr>
        <w:lastRenderedPageBreak/>
        <w:t xml:space="preserve">προσφυγόπουλα. </w:t>
      </w:r>
      <w:r>
        <w:rPr>
          <w:rFonts w:eastAsia="Times New Roman" w:cs="Times New Roman"/>
          <w:szCs w:val="24"/>
        </w:rPr>
        <w:t>Π</w:t>
      </w:r>
      <w:r>
        <w:rPr>
          <w:rFonts w:eastAsia="Times New Roman" w:cs="Times New Roman"/>
          <w:szCs w:val="24"/>
        </w:rPr>
        <w:t xml:space="preserve">ώς να το πει κανείς αυτό; Ο λύκος φυλάει τα πρόβατα ή ο δολοφόνος επιστρέφει στον τόπο του εγκλήματος! </w:t>
      </w:r>
    </w:p>
    <w:p w14:paraId="7707BEA9"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αναδείξουμε δε και ορισμένες άλλες πλευρές</w:t>
      </w:r>
      <w:r>
        <w:rPr>
          <w:rFonts w:eastAsia="Times New Roman" w:cs="Times New Roman"/>
          <w:szCs w:val="24"/>
        </w:rPr>
        <w:t>,</w:t>
      </w:r>
      <w:r>
        <w:rPr>
          <w:rFonts w:eastAsia="Times New Roman" w:cs="Times New Roman"/>
          <w:szCs w:val="24"/>
        </w:rPr>
        <w:t xml:space="preserve"> σε σχέση με τα βιβλία που έχουν επιλεγεί, κύριε Υπουργέ. Ξέρετε ότι τα περισσότερα από αυτά τα παιδιά –από την εικόνα που έχουμε εμείς- είναι αναλφάβητα, δεν γνωρίζουν να γράφουν και να διαβάζουν σε καμμιά γλώσσα, κατέχουν μόνο προφορικά τη γλώσσα την οπο</w:t>
      </w:r>
      <w:r>
        <w:rPr>
          <w:rFonts w:eastAsia="Times New Roman" w:cs="Times New Roman"/>
          <w:szCs w:val="24"/>
        </w:rPr>
        <w:t xml:space="preserve">ία μιλούν. Δεν έχουν καμμιά αναγνωστική ικανότητα και τα βιβλία προϋποθέτουν τη γνώση μιας γλώσσας. Είναι, λοιπόν, πολύ δύσκολη η διδασκαλία σε αυτά τα παιδιά. Πολλές φορές οι ίδιοι οι εκπαιδευτικοί </w:t>
      </w:r>
      <w:proofErr w:type="spellStart"/>
      <w:r>
        <w:rPr>
          <w:rFonts w:eastAsia="Times New Roman" w:cs="Times New Roman"/>
          <w:szCs w:val="24"/>
        </w:rPr>
        <w:t>αυτενεργούν</w:t>
      </w:r>
      <w:proofErr w:type="spellEnd"/>
      <w:r>
        <w:rPr>
          <w:rFonts w:eastAsia="Times New Roman" w:cs="Times New Roman"/>
          <w:szCs w:val="24"/>
        </w:rPr>
        <w:t>, προσπαθούν μόνοι τους να δημιουργήσουν ένα κ</w:t>
      </w:r>
      <w:r>
        <w:rPr>
          <w:rFonts w:eastAsia="Times New Roman" w:cs="Times New Roman"/>
          <w:szCs w:val="24"/>
        </w:rPr>
        <w:t xml:space="preserve">ατάλληλο εκπαιδευτικό υλικό. </w:t>
      </w:r>
    </w:p>
    <w:p w14:paraId="7707BEAA"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ίναι πολύ συχνές οι περιπτώσεις, κύριε Υπουργέ, που αυτοί οι εκπαιδευτικοί μετακινούνται από δομή σε δομή είτε ακόμα και στα γενικά σχολεία. Αυτό συντελεί, επίσης, σε ένα άλλο φαινόμενο, στο φαινόμενο της σχολικής διαρροής. Ε</w:t>
      </w:r>
      <w:r>
        <w:rPr>
          <w:rFonts w:eastAsia="Times New Roman" w:cs="Times New Roman"/>
          <w:szCs w:val="24"/>
        </w:rPr>
        <w:t xml:space="preserve">πειδή ακριβώς αυτά τα παιδιά χρειάζονται ένα σταθερό παιδαγωγικό περιβάλλον, όταν αλλάζει ο δάσκαλος, αρκετά από αυτά δεν πάνε την άλλη μέρα στο σχολείο, διότι δεν ξέρουν τι θα συναντήσουν. Θα θέλαμε αυτό να το δείτε, να το σταματήσετε. </w:t>
      </w:r>
    </w:p>
    <w:p w14:paraId="7707BEAB"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Τέλος, να πούμε κά</w:t>
      </w:r>
      <w:r>
        <w:rPr>
          <w:rFonts w:eastAsia="Times New Roman" w:cs="Times New Roman"/>
          <w:szCs w:val="24"/>
        </w:rPr>
        <w:t>τι και για τους εκπαιδευτικούς</w:t>
      </w:r>
      <w:r>
        <w:rPr>
          <w:rFonts w:eastAsia="Times New Roman" w:cs="Times New Roman"/>
          <w:szCs w:val="24"/>
        </w:rPr>
        <w:t>,</w:t>
      </w:r>
      <w:r>
        <w:rPr>
          <w:rFonts w:eastAsia="Times New Roman" w:cs="Times New Roman"/>
          <w:szCs w:val="24"/>
        </w:rPr>
        <w:t xml:space="preserve"> που δίνουν και την ψυχή τους και που οι περισσότεροι από αυτούς δουλεύουν εννιά με δώδεκα ώρες</w:t>
      </w:r>
      <w:r>
        <w:rPr>
          <w:rFonts w:eastAsia="Times New Roman" w:cs="Times New Roman"/>
          <w:szCs w:val="24"/>
        </w:rPr>
        <w:t>,</w:t>
      </w:r>
      <w:r>
        <w:rPr>
          <w:rFonts w:eastAsia="Times New Roman" w:cs="Times New Roman"/>
          <w:szCs w:val="24"/>
        </w:rPr>
        <w:t xml:space="preserve"> μέχρι και δεκαπέντε ώρες</w:t>
      </w:r>
      <w:r>
        <w:rPr>
          <w:rFonts w:eastAsia="Times New Roman" w:cs="Times New Roman"/>
          <w:szCs w:val="24"/>
        </w:rPr>
        <w:t>,</w:t>
      </w:r>
      <w:r>
        <w:rPr>
          <w:rFonts w:eastAsia="Times New Roman" w:cs="Times New Roman"/>
          <w:szCs w:val="24"/>
        </w:rPr>
        <w:t xml:space="preserve"> για να πάρουν μισθούς των 400 με 450 ευρώ. Νομίζουμε ότι πρέπει να γίνουν επιτέλους εκπαιδευτικοί πλήρ</w:t>
      </w:r>
      <w:r>
        <w:rPr>
          <w:rFonts w:eastAsia="Times New Roman" w:cs="Times New Roman"/>
          <w:szCs w:val="24"/>
        </w:rPr>
        <w:t>ους ωραρίου, έτσι ώστε απερίσπαστοι να αφοσιωθούν και το ίδιο το Υπουργείο, όπως είπαμε στην αρχή, να αναλάβει την αποκλειστική ευθύνη για την εκπαίδευση αυτών των προσφυγόπουλων, μεριμνώντας ταυτόχρονα και για την επίλυση των προβλημάτων των γενικών σχολε</w:t>
      </w:r>
      <w:r>
        <w:rPr>
          <w:rFonts w:eastAsia="Times New Roman" w:cs="Times New Roman"/>
          <w:szCs w:val="24"/>
        </w:rPr>
        <w:t xml:space="preserve">ίων και για τα </w:t>
      </w:r>
      <w:r>
        <w:rPr>
          <w:rFonts w:eastAsia="Times New Roman" w:cs="Times New Roman"/>
          <w:szCs w:val="24"/>
        </w:rPr>
        <w:t>Ε</w:t>
      </w:r>
      <w:r>
        <w:rPr>
          <w:rFonts w:eastAsia="Times New Roman" w:cs="Times New Roman"/>
          <w:szCs w:val="24"/>
        </w:rPr>
        <w:t xml:space="preserve">λληνόπουλα, δηλαδή, αφού λυθούν όλα τα κτηριακά προβλήματα που υπάρχουν και ενισχυθούν και οι σχολικές επιτροπές. </w:t>
      </w:r>
    </w:p>
    <w:p w14:paraId="7707BEAC"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707BEAD"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Δελή. </w:t>
      </w:r>
    </w:p>
    <w:p w14:paraId="7707BEAE" w14:textId="77777777" w:rsidR="001926F7" w:rsidRDefault="006B7FAB">
      <w:pPr>
        <w:spacing w:line="600" w:lineRule="auto"/>
        <w:ind w:firstLine="720"/>
        <w:contextualSpacing/>
        <w:jc w:val="both"/>
        <w:rPr>
          <w:rFonts w:eastAsia="Times New Roman"/>
          <w:szCs w:val="24"/>
        </w:rPr>
      </w:pPr>
      <w:r>
        <w:rPr>
          <w:rFonts w:eastAsia="Times New Roman"/>
          <w:szCs w:val="24"/>
        </w:rPr>
        <w:t>Ορίστε, κύριε Υπουργέ, έχετε τον λόγο για τη δε</w:t>
      </w:r>
      <w:r>
        <w:rPr>
          <w:rFonts w:eastAsia="Times New Roman"/>
          <w:szCs w:val="24"/>
        </w:rPr>
        <w:t xml:space="preserve">υτερολογία σας. </w:t>
      </w:r>
    </w:p>
    <w:p w14:paraId="7707BEAF" w14:textId="77777777" w:rsidR="001926F7" w:rsidRDefault="006B7FAB">
      <w:pPr>
        <w:spacing w:line="600" w:lineRule="auto"/>
        <w:ind w:firstLine="720"/>
        <w:contextualSpacing/>
        <w:jc w:val="both"/>
        <w:rPr>
          <w:rFonts w:eastAsia="Times New Roman"/>
          <w:szCs w:val="24"/>
        </w:rPr>
      </w:pPr>
      <w:r>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 xml:space="preserve">Νομίζω ότι ο κ. Δελής δεν άφησε κανένα πρόβλημα που αντιμετωπίζουμε στα σχολεία ασχολίαστο. </w:t>
      </w:r>
    </w:p>
    <w:p w14:paraId="7707BEB0" w14:textId="77777777" w:rsidR="001926F7" w:rsidRDefault="006B7FAB">
      <w:pPr>
        <w:spacing w:line="600" w:lineRule="auto"/>
        <w:ind w:firstLine="720"/>
        <w:contextualSpacing/>
        <w:jc w:val="both"/>
        <w:rPr>
          <w:rFonts w:eastAsia="Times New Roman"/>
          <w:szCs w:val="24"/>
        </w:rPr>
      </w:pPr>
      <w:r>
        <w:rPr>
          <w:rFonts w:eastAsia="Times New Roman"/>
          <w:szCs w:val="24"/>
        </w:rPr>
        <w:t>Κοιτάξτε, αναπτύξατε το θέμα των καθυστερήσεών μας -τις οποίες να δεχθώ- και</w:t>
      </w:r>
      <w:r>
        <w:rPr>
          <w:rFonts w:eastAsia="Times New Roman"/>
          <w:szCs w:val="24"/>
        </w:rPr>
        <w:t xml:space="preserve"> των αδυναμιών μας –το είπα και εγώ πρώτος-</w:t>
      </w:r>
      <w:r>
        <w:rPr>
          <w:rFonts w:eastAsia="Times New Roman"/>
          <w:szCs w:val="24"/>
        </w:rPr>
        <w:t>,</w:t>
      </w:r>
      <w:r>
        <w:rPr>
          <w:rFonts w:eastAsia="Times New Roman"/>
          <w:szCs w:val="24"/>
        </w:rPr>
        <w:t xml:space="preserve"> αλλά, σας παρακαλώ, να μη θεωρηθεί ότι οι όποιες καθυστερήσεις δίνουν τροφή στη Χρυσή Αυγή. Να ξέρουμε τι λέμε τουλάχιστον. Δυστυχώς, εδώ στον τόπο μας και σε ολόκληρη την Ευρώπη έχουμε ένα φασιστικό και ναζιστι</w:t>
      </w:r>
      <w:r>
        <w:rPr>
          <w:rFonts w:eastAsia="Times New Roman"/>
          <w:szCs w:val="24"/>
        </w:rPr>
        <w:t xml:space="preserve">κό φαινόμενο. </w:t>
      </w:r>
    </w:p>
    <w:p w14:paraId="7707BEB1" w14:textId="77777777" w:rsidR="001926F7" w:rsidRDefault="006B7FAB">
      <w:pPr>
        <w:spacing w:line="600" w:lineRule="auto"/>
        <w:ind w:firstLine="720"/>
        <w:contextualSpacing/>
        <w:jc w:val="both"/>
        <w:rPr>
          <w:rFonts w:eastAsia="Times New Roman" w:cs="Times New Roman"/>
          <w:szCs w:val="24"/>
        </w:rPr>
      </w:pPr>
      <w:r>
        <w:rPr>
          <w:rFonts w:eastAsia="Times New Roman"/>
          <w:szCs w:val="24"/>
        </w:rPr>
        <w:t>Π</w:t>
      </w:r>
      <w:r>
        <w:rPr>
          <w:rFonts w:eastAsia="Times New Roman"/>
          <w:szCs w:val="24"/>
        </w:rPr>
        <w:t>ροσέξτε τώρα: Η ανακοίνωση του Υπουργείου Παιδείας, η οποία ήταν πολύ προσεκτική, αφού αναφέρθηκε στη Χρυσή Αυγή, αναφέρθηκε και σε έναν άλλο κόσμο, ο οποίος όντως είναι εξωσχολικοί παράγοντες, χωρίς να ταυτίζονται με τη Χρυσή Αυγή και προέ</w:t>
      </w:r>
      <w:r>
        <w:rPr>
          <w:rFonts w:eastAsia="Times New Roman"/>
          <w:szCs w:val="24"/>
        </w:rPr>
        <w:t>ρχονται από ένα σύνολο -είναι αποτέλεσμα ενός συνόλου- φοβίας</w:t>
      </w:r>
      <w:r>
        <w:rPr>
          <w:rFonts w:eastAsia="Times New Roman"/>
          <w:szCs w:val="24"/>
        </w:rPr>
        <w:t>,</w:t>
      </w:r>
      <w:r>
        <w:rPr>
          <w:rFonts w:eastAsia="Times New Roman"/>
          <w:szCs w:val="24"/>
        </w:rPr>
        <w:t xml:space="preserve"> που διακατέχει –καλοπροαίρετα, θα σας έλεγα εγώ- και διάφορους γονείς</w:t>
      </w:r>
      <w:r>
        <w:rPr>
          <w:rFonts w:eastAsia="Times New Roman"/>
          <w:szCs w:val="24"/>
        </w:rPr>
        <w:t>,</w:t>
      </w:r>
      <w:r>
        <w:rPr>
          <w:rFonts w:eastAsia="Times New Roman"/>
          <w:szCs w:val="24"/>
        </w:rPr>
        <w:t xml:space="preserve"> που δεν θέλουν να ενημερωθούν για αυτά τα ζητήματα. </w:t>
      </w:r>
    </w:p>
    <w:p w14:paraId="7707BEB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 θέμα, λοιπόν, της αντίδρασης που παρατηρείται στα ελάχιστα σχολεία</w:t>
      </w:r>
      <w:r>
        <w:rPr>
          <w:rFonts w:eastAsia="Times New Roman" w:cs="Times New Roman"/>
          <w:szCs w:val="24"/>
        </w:rPr>
        <w:t xml:space="preserve">, αλλά που πρέπει να μας απασχολήσει όλους, </w:t>
      </w:r>
      <w:r>
        <w:rPr>
          <w:rFonts w:eastAsia="Times New Roman" w:cs="Times New Roman"/>
          <w:szCs w:val="24"/>
        </w:rPr>
        <w:lastRenderedPageBreak/>
        <w:t>ως κόμματα, ως κοινωνία και ως πολιτεία, είναι ένα σύνθετο φαινόμενο. Η αντίδραση αυτή δεν προέρχεται μόνο από τη Χρυσή Αυγή, αλλά και από ένα σύνολο πολιτών, με τους οποίους εμείς θέλουμε να μιλήσουμε, να τους ε</w:t>
      </w:r>
      <w:r>
        <w:rPr>
          <w:rFonts w:eastAsia="Times New Roman" w:cs="Times New Roman"/>
          <w:szCs w:val="24"/>
        </w:rPr>
        <w:t>κπαιδεύσουμε και να τους ενημερώσουμε. Αυτό, λοιπόν, είναι το ένα.</w:t>
      </w:r>
    </w:p>
    <w:p w14:paraId="7707BEB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το εξής. Πράγματι υπάρχουν θέματα με τις </w:t>
      </w:r>
      <w:r>
        <w:rPr>
          <w:rFonts w:eastAsia="Times New Roman" w:cs="Times New Roman"/>
          <w:szCs w:val="24"/>
        </w:rPr>
        <w:t>μη κυβερνητικές οργανώσεις</w:t>
      </w:r>
      <w:r>
        <w:rPr>
          <w:rFonts w:eastAsia="Times New Roman" w:cs="Times New Roman"/>
          <w:szCs w:val="24"/>
        </w:rPr>
        <w:t xml:space="preserve">. Μη συζητήσουμε τώρα το καθεστώς και τον χαρακτήρα των </w:t>
      </w:r>
      <w:r>
        <w:rPr>
          <w:rFonts w:eastAsia="Times New Roman" w:cs="Times New Roman"/>
          <w:szCs w:val="24"/>
        </w:rPr>
        <w:t>μη κυβερνητικών οργανώσεων</w:t>
      </w:r>
      <w:r>
        <w:rPr>
          <w:rFonts w:eastAsia="Times New Roman" w:cs="Times New Roman"/>
          <w:szCs w:val="24"/>
        </w:rPr>
        <w:t xml:space="preserve">. Μην  τσουβαλιάζουμε, </w:t>
      </w:r>
      <w:r>
        <w:rPr>
          <w:rFonts w:eastAsia="Times New Roman" w:cs="Times New Roman"/>
          <w:szCs w:val="24"/>
        </w:rPr>
        <w:t xml:space="preserve">όμως, όλες τις ΜΚΟ μαζί. Ούτε οι </w:t>
      </w:r>
      <w:r>
        <w:rPr>
          <w:rFonts w:eastAsia="Times New Roman" w:cs="Times New Roman"/>
          <w:szCs w:val="24"/>
        </w:rPr>
        <w:t>«</w:t>
      </w:r>
      <w:r>
        <w:rPr>
          <w:rFonts w:eastAsia="Times New Roman" w:cs="Times New Roman"/>
          <w:szCs w:val="24"/>
        </w:rPr>
        <w:t>Γιατροί Χωρίς Σύνορα</w:t>
      </w:r>
      <w:r>
        <w:rPr>
          <w:rFonts w:eastAsia="Times New Roman" w:cs="Times New Roman"/>
          <w:szCs w:val="24"/>
        </w:rPr>
        <w:t>»</w:t>
      </w:r>
      <w:r>
        <w:rPr>
          <w:rFonts w:eastAsia="Times New Roman" w:cs="Times New Roman"/>
          <w:szCs w:val="24"/>
        </w:rPr>
        <w:t xml:space="preserve"> ούτε οι </w:t>
      </w:r>
      <w:r>
        <w:rPr>
          <w:rFonts w:eastAsia="Times New Roman" w:cs="Times New Roman"/>
          <w:szCs w:val="24"/>
        </w:rPr>
        <w:t>«</w:t>
      </w:r>
      <w:r>
        <w:rPr>
          <w:rFonts w:eastAsia="Times New Roman" w:cs="Times New Roman"/>
          <w:szCs w:val="24"/>
        </w:rPr>
        <w:t>Γιατροί του Κόσμου</w:t>
      </w:r>
      <w:r>
        <w:rPr>
          <w:rFonts w:eastAsia="Times New Roman" w:cs="Times New Roman"/>
          <w:szCs w:val="24"/>
        </w:rPr>
        <w:t>»</w:t>
      </w:r>
      <w:r>
        <w:rPr>
          <w:rFonts w:eastAsia="Times New Roman" w:cs="Times New Roman"/>
          <w:szCs w:val="24"/>
        </w:rPr>
        <w:t xml:space="preserve"> είναι ΜΚΟ ούτε</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Ερυθρός Σταυρός</w:t>
      </w:r>
      <w:r>
        <w:rPr>
          <w:rFonts w:eastAsia="Times New Roman" w:cs="Times New Roman"/>
          <w:szCs w:val="24"/>
        </w:rPr>
        <w:t>»</w:t>
      </w:r>
      <w:r>
        <w:rPr>
          <w:rFonts w:eastAsia="Times New Roman" w:cs="Times New Roman"/>
          <w:szCs w:val="24"/>
        </w:rPr>
        <w:t xml:space="preserve"> είναι ΜΚΟ ούτε και πάρα πολλοί άλλοι</w:t>
      </w:r>
      <w:r>
        <w:rPr>
          <w:rFonts w:eastAsia="Times New Roman" w:cs="Times New Roman"/>
          <w:szCs w:val="24"/>
        </w:rPr>
        <w:t>,</w:t>
      </w:r>
      <w:r>
        <w:rPr>
          <w:rFonts w:eastAsia="Times New Roman" w:cs="Times New Roman"/>
          <w:szCs w:val="24"/>
        </w:rPr>
        <w:t xml:space="preserve"> οι οποίοι έδωσαν τον καλύτερό τους εαυτό και στα νησιά και τώρα. Θα σας παρακαλούσα, λο</w:t>
      </w:r>
      <w:r>
        <w:rPr>
          <w:rFonts w:eastAsia="Times New Roman" w:cs="Times New Roman"/>
          <w:szCs w:val="24"/>
        </w:rPr>
        <w:t>ιπόν, να μην τα τσουβαλιάζουμε όλα, θεωρώντας ότι όλες οι ΜΚΟ ή όλοι οι εθελοντές αυτή τη στιγμή θα πρέπει να κατηγορηθούν.</w:t>
      </w:r>
    </w:p>
    <w:p w14:paraId="7707BEB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στους  δήμους. Εδώ νομίζω πρέπει όλοι να κοιταχτούμε στα μάτια, όλα τα κόμματα, διότι οι δήμοι έχουν υποχρεώσεις ως προς τα </w:t>
      </w:r>
      <w:r>
        <w:rPr>
          <w:rFonts w:eastAsia="Times New Roman" w:cs="Times New Roman"/>
          <w:szCs w:val="24"/>
        </w:rPr>
        <w:t>σχολεία και δεν είναι καθόλου σαφές ότι κάνουν ό,τι είναι δυνατόν για να μπορέσουν να εκπληρώσουν τις υποχρεώσεις τους.</w:t>
      </w:r>
    </w:p>
    <w:p w14:paraId="7707BEB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γνωρίζετε, κάναμε μια </w:t>
      </w:r>
      <w:r>
        <w:rPr>
          <w:rFonts w:eastAsia="Times New Roman" w:cs="Times New Roman"/>
          <w:szCs w:val="24"/>
        </w:rPr>
        <w:t>ε</w:t>
      </w:r>
      <w:r>
        <w:rPr>
          <w:rFonts w:eastAsia="Times New Roman" w:cs="Times New Roman"/>
          <w:szCs w:val="24"/>
        </w:rPr>
        <w:t>πιτροπή, που την ανακοίνωσε ο Πρωθυπουργός την Παρασκευή, για να μελετήσει τα οικονομικά της εκπαίδευσης από</w:t>
      </w:r>
      <w:r>
        <w:rPr>
          <w:rFonts w:eastAsia="Times New Roman" w:cs="Times New Roman"/>
          <w:szCs w:val="24"/>
        </w:rPr>
        <w:t xml:space="preserve"> τα </w:t>
      </w:r>
      <w:proofErr w:type="spellStart"/>
      <w:r>
        <w:rPr>
          <w:rFonts w:eastAsia="Times New Roman" w:cs="Times New Roman"/>
          <w:szCs w:val="24"/>
        </w:rPr>
        <w:t>προνήπια</w:t>
      </w:r>
      <w:proofErr w:type="spellEnd"/>
      <w:r>
        <w:rPr>
          <w:rFonts w:eastAsia="Times New Roman" w:cs="Times New Roman"/>
          <w:szCs w:val="24"/>
        </w:rPr>
        <w:t xml:space="preserve"> μέχρι και τα μεταπτυχιακά. Ένα από τα σημαντικά προβλήματα που πρέπει να αντιμετωπίσει αυτή η </w:t>
      </w:r>
      <w:r>
        <w:rPr>
          <w:rFonts w:eastAsia="Times New Roman" w:cs="Times New Roman"/>
          <w:szCs w:val="24"/>
        </w:rPr>
        <w:t>ε</w:t>
      </w:r>
      <w:r>
        <w:rPr>
          <w:rFonts w:eastAsia="Times New Roman" w:cs="Times New Roman"/>
          <w:szCs w:val="24"/>
        </w:rPr>
        <w:t>πιτροπή είναι το τι γίνεται με τους μηχανισμούς των δήμων ως προς τις υποχρεώσεις τους, το να μπορούν να αντιμετωπίζουν προβλήματα συντήρησης και κτ</w:t>
      </w:r>
      <w:r>
        <w:rPr>
          <w:rFonts w:eastAsia="Times New Roman" w:cs="Times New Roman"/>
          <w:szCs w:val="24"/>
        </w:rPr>
        <w:t xml:space="preserve">ηριακά, όταν για ένα μεγάλο ποσοστό αυτών των αναγκών παίρνουν χρήματα από την Κυβέρνηση. </w:t>
      </w:r>
      <w:r>
        <w:rPr>
          <w:rFonts w:eastAsia="Times New Roman" w:cs="Times New Roman"/>
          <w:szCs w:val="24"/>
        </w:rPr>
        <w:t>Έ</w:t>
      </w:r>
      <w:r>
        <w:rPr>
          <w:rFonts w:eastAsia="Times New Roman" w:cs="Times New Roman"/>
          <w:szCs w:val="24"/>
        </w:rPr>
        <w:t>χουμε, δυστυχώς, πολλές ενδείξεις ότι τα χρήματα αυτά δεν πάνε εκεί που πρέπει να πάνε.</w:t>
      </w:r>
    </w:p>
    <w:p w14:paraId="7707BEB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Τέλος, ως προς τα θέματα που θίξατε με τους εκπαιδευτικούς, βρήκαμε ένα ρημαγ</w:t>
      </w:r>
      <w:r>
        <w:rPr>
          <w:rFonts w:eastAsia="Times New Roman" w:cs="Times New Roman"/>
          <w:szCs w:val="24"/>
        </w:rPr>
        <w:t>μένο εκπαιδευτικό σύστημα, το οποίο δεν μπορεί να λειτουργήσει ούτε με τα οικονομικά που παραλάβαμε –η Κυβέρνηση, εννοώ, από το 2015- ούτε και με διάφορες παθογένειες που το ίδιο έχει δημιουργήσει στις δεκαετίες.</w:t>
      </w:r>
    </w:p>
    <w:p w14:paraId="7707BEB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 Νομίζουμε ότι η κατάσταση που έχει διαμορφ</w:t>
      </w:r>
      <w:r>
        <w:rPr>
          <w:rFonts w:eastAsia="Times New Roman" w:cs="Times New Roman"/>
          <w:szCs w:val="24"/>
        </w:rPr>
        <w:t xml:space="preserve">ωθεί τα τελευταία δύο χρόνια είναι </w:t>
      </w:r>
      <w:r>
        <w:rPr>
          <w:rFonts w:eastAsia="Times New Roman" w:cs="Times New Roman"/>
          <w:szCs w:val="24"/>
        </w:rPr>
        <w:t>σαφώς</w:t>
      </w:r>
      <w:r>
        <w:rPr>
          <w:rFonts w:eastAsia="Times New Roman" w:cs="Times New Roman"/>
          <w:szCs w:val="24"/>
        </w:rPr>
        <w:t xml:space="preserve"> καλύτερη, </w:t>
      </w:r>
      <w:r>
        <w:rPr>
          <w:rFonts w:eastAsia="Times New Roman" w:cs="Times New Roman"/>
          <w:szCs w:val="24"/>
        </w:rPr>
        <w:t xml:space="preserve">όμως </w:t>
      </w:r>
      <w:r>
        <w:rPr>
          <w:rFonts w:eastAsia="Times New Roman" w:cs="Times New Roman"/>
          <w:szCs w:val="24"/>
        </w:rPr>
        <w:t>με πάρα πολλά και σοβαρά προβλήματα, ανάμεσα στα οποία το θέμα των αναπληρωτών καθηγητών. Είναι ένα καθεστώς που πρέπει οπωσ</w:t>
      </w:r>
      <w:r>
        <w:rPr>
          <w:rFonts w:eastAsia="Times New Roman" w:cs="Times New Roman"/>
          <w:szCs w:val="24"/>
        </w:rPr>
        <w:lastRenderedPageBreak/>
        <w:t>δήποτε να αλλάξει. Είναι ένα καθεστώς που θα το αντιμετωπίσουμε με τους διορ</w:t>
      </w:r>
      <w:r>
        <w:rPr>
          <w:rFonts w:eastAsia="Times New Roman" w:cs="Times New Roman"/>
          <w:szCs w:val="24"/>
        </w:rPr>
        <w:t>ισμούς τους οποίους θα ανακοινώσουμε, όταν έρθει η ώρα, με ακρίβεια και ως προς τον αριθμό και ως προς τη διαδικασία. Αυτή η ώρα θα έρθει. Δεν είναι για σήμερα, αλλά δεν θέλουμε πρόχειρα να λέμε κουβέντες του αέρα.</w:t>
      </w:r>
    </w:p>
    <w:p w14:paraId="7707BEB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Όταν, λοιπόν</w:t>
      </w:r>
      <w:r>
        <w:rPr>
          <w:rFonts w:eastAsia="Times New Roman" w:cs="Times New Roman"/>
          <w:szCs w:val="24"/>
        </w:rPr>
        <w:t>,</w:t>
      </w:r>
      <w:r>
        <w:rPr>
          <w:rFonts w:eastAsia="Times New Roman" w:cs="Times New Roman"/>
          <w:szCs w:val="24"/>
        </w:rPr>
        <w:t xml:space="preserve"> αντιμετωπιστεί αυτό το πρόβ</w:t>
      </w:r>
      <w:r>
        <w:rPr>
          <w:rFonts w:eastAsia="Times New Roman" w:cs="Times New Roman"/>
          <w:szCs w:val="24"/>
        </w:rPr>
        <w:t xml:space="preserve">λημα, θα είναι ένα μεγάλο βήμα στην </w:t>
      </w:r>
      <w:proofErr w:type="spellStart"/>
      <w:r>
        <w:rPr>
          <w:rFonts w:eastAsia="Times New Roman" w:cs="Times New Roman"/>
          <w:szCs w:val="24"/>
        </w:rPr>
        <w:t>κανονικοποίηση</w:t>
      </w:r>
      <w:proofErr w:type="spellEnd"/>
      <w:r>
        <w:rPr>
          <w:rFonts w:eastAsia="Times New Roman" w:cs="Times New Roman"/>
          <w:szCs w:val="24"/>
        </w:rPr>
        <w:t>, η οποία, ομολογώ, θα πάρει πολύ διάστημα.</w:t>
      </w:r>
    </w:p>
    <w:p w14:paraId="7707BEB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BEBA" w14:textId="77777777" w:rsidR="001926F7" w:rsidRDefault="006B7FAB">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κύριο Υπουργό.</w:t>
      </w:r>
    </w:p>
    <w:p w14:paraId="7707BEBB" w14:textId="77777777" w:rsidR="001926F7" w:rsidRDefault="006B7FAB">
      <w:pPr>
        <w:spacing w:line="600" w:lineRule="auto"/>
        <w:ind w:firstLine="720"/>
        <w:contextualSpacing/>
        <w:jc w:val="both"/>
        <w:rPr>
          <w:rFonts w:eastAsia="Times New Roman"/>
          <w:bCs/>
        </w:rPr>
      </w:pPr>
      <w:r>
        <w:rPr>
          <w:rFonts w:eastAsia="Times New Roman"/>
          <w:bCs/>
        </w:rPr>
        <w:t xml:space="preserve">Όπως </w:t>
      </w:r>
      <w:proofErr w:type="spellStart"/>
      <w:r>
        <w:rPr>
          <w:rFonts w:eastAsia="Times New Roman"/>
          <w:bCs/>
        </w:rPr>
        <w:t>προείπα</w:t>
      </w:r>
      <w:proofErr w:type="spellEnd"/>
      <w:r>
        <w:rPr>
          <w:rFonts w:eastAsia="Times New Roman"/>
          <w:bCs/>
        </w:rPr>
        <w:t xml:space="preserve"> και στην αρχή της συνεδρίασης, δεν θα συζητηθούν είκοσι επίκαιρες ερωτήσεις, ενώ ήδη συζητήθηκαν οι δύο. </w:t>
      </w:r>
    </w:p>
    <w:p w14:paraId="7707BEBC" w14:textId="77777777" w:rsidR="001926F7" w:rsidRDefault="006B7FAB">
      <w:pPr>
        <w:spacing w:line="600" w:lineRule="auto"/>
        <w:ind w:firstLine="720"/>
        <w:contextualSpacing/>
        <w:jc w:val="both"/>
        <w:rPr>
          <w:rFonts w:eastAsia="Times New Roman"/>
          <w:bCs/>
        </w:rPr>
      </w:pPr>
      <w:r>
        <w:rPr>
          <w:rFonts w:eastAsia="Times New Roman"/>
          <w:bCs/>
        </w:rPr>
        <w:t>Θα αναγνώσω αυτές οι οποίες δεν θα συζητηθούν.</w:t>
      </w:r>
    </w:p>
    <w:p w14:paraId="7707BEB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465/10-2-2017 επίκαιρη ερώτηση πρώτου κύκλου του Βουλευτή Α΄ Θεσσαλονί</w:t>
      </w:r>
      <w:r>
        <w:rPr>
          <w:rFonts w:eastAsia="Times New Roman" w:cs="Times New Roman"/>
          <w:szCs w:val="24"/>
        </w:rPr>
        <w:t xml:space="preserve">κης της Νέας Δημοκρατίας κ. </w:t>
      </w:r>
      <w:r>
        <w:rPr>
          <w:rFonts w:eastAsia="Times New Roman" w:cs="Times New Roman"/>
          <w:bCs/>
          <w:szCs w:val="24"/>
        </w:rPr>
        <w:t>Σταύρου Καλαφάτη</w:t>
      </w:r>
      <w:r>
        <w:rPr>
          <w:rFonts w:eastAsia="Times New Roman" w:cs="Times New Roman"/>
          <w:szCs w:val="24"/>
        </w:rPr>
        <w:t xml:space="preserve"> προς τον Υπουργό </w:t>
      </w:r>
      <w:r>
        <w:rPr>
          <w:rFonts w:eastAsia="Times New Roman" w:cs="Times New Roman"/>
          <w:bCs/>
          <w:szCs w:val="24"/>
        </w:rPr>
        <w:t xml:space="preserve">Οικονομίας και </w:t>
      </w:r>
      <w:r>
        <w:rPr>
          <w:rFonts w:eastAsia="Times New Roman" w:cs="Times New Roman"/>
          <w:bCs/>
          <w:szCs w:val="24"/>
        </w:rPr>
        <w:lastRenderedPageBreak/>
        <w:t>Ανάπτυξης,</w:t>
      </w:r>
      <w:r>
        <w:rPr>
          <w:rFonts w:eastAsia="Times New Roman" w:cs="Times New Roman"/>
          <w:b/>
          <w:bCs/>
          <w:szCs w:val="24"/>
        </w:rPr>
        <w:t xml:space="preserve"> </w:t>
      </w:r>
      <w:r>
        <w:rPr>
          <w:rFonts w:eastAsia="Times New Roman" w:cs="Times New Roman"/>
          <w:szCs w:val="24"/>
        </w:rPr>
        <w:t>σχετικά με «το λιμάνι Θεσσαλονίκης</w:t>
      </w:r>
      <w:r>
        <w:rPr>
          <w:rFonts w:eastAsia="Times New Roman" w:cs="Times New Roman"/>
          <w:szCs w:val="24"/>
        </w:rPr>
        <w:t>,</w:t>
      </w:r>
      <w:r>
        <w:rPr>
          <w:rFonts w:eastAsia="Times New Roman" w:cs="Times New Roman"/>
          <w:szCs w:val="24"/>
        </w:rPr>
        <w:t xml:space="preserve"> που για μια ακόμα φορά είναι θύμα των κυβερνητικών χειρισμών», δεν θα συζητηθεί</w:t>
      </w:r>
      <w:r>
        <w:rPr>
          <w:rFonts w:eastAsia="Times New Roman" w:cs="Times New Roman"/>
          <w:szCs w:val="24"/>
        </w:rPr>
        <w:t>,</w:t>
      </w:r>
      <w:r>
        <w:rPr>
          <w:rFonts w:eastAsia="Times New Roman" w:cs="Times New Roman"/>
          <w:szCs w:val="24"/>
        </w:rPr>
        <w:t xml:space="preserve"> </w:t>
      </w:r>
      <w:r>
        <w:rPr>
          <w:rFonts w:eastAsia="Times New Roman"/>
          <w:bCs/>
        </w:rPr>
        <w:t>λόγω αναρμοδιότητας</w:t>
      </w:r>
      <w:r>
        <w:rPr>
          <w:rFonts w:eastAsia="Times New Roman" w:cs="Times New Roman"/>
          <w:szCs w:val="24"/>
        </w:rPr>
        <w:t>.</w:t>
      </w:r>
    </w:p>
    <w:p w14:paraId="7707BEB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Λόγω κωλύματος του Υπουργού Ψη</w:t>
      </w:r>
      <w:r>
        <w:rPr>
          <w:rFonts w:eastAsia="Times New Roman" w:cs="Times New Roman"/>
          <w:szCs w:val="24"/>
        </w:rPr>
        <w:t>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δεν θα συζητηθούν οι κάτωθι ερωτήσεις: </w:t>
      </w:r>
    </w:p>
    <w:p w14:paraId="7707BEB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405/30-1-2017 επίκαιρη ερώτηση δεύτερου κύκλου του Βουλευτή Γρεβενών του Συνασπισμού Ριζοσπαστικής Αριστεράς κ.</w:t>
      </w:r>
      <w:r>
        <w:rPr>
          <w:rFonts w:eastAsia="Times New Roman" w:cs="Times New Roman"/>
          <w:b/>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Μπγιάλα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Ψ</w:t>
      </w:r>
      <w:r>
        <w:rPr>
          <w:rFonts w:eastAsia="Times New Roman" w:cs="Times New Roman"/>
          <w:bCs/>
          <w:szCs w:val="24"/>
        </w:rPr>
        <w:t>ηφιακής Πολιτικής, Τηλεπικοινωνιών και Ενημέρωσης,</w:t>
      </w:r>
      <w:r>
        <w:rPr>
          <w:rFonts w:eastAsia="Times New Roman" w:cs="Times New Roman"/>
          <w:szCs w:val="24"/>
        </w:rPr>
        <w:t xml:space="preserve"> σχετικά με τη μετάβαση στο ψηφιακό σήμα για μεγάλα τμήματα της επαρχίας. </w:t>
      </w:r>
    </w:p>
    <w:p w14:paraId="7707BEC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462/9-2-2017 επίκαιρη ερώτηση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σχετικά με τα ΕΛΤΑ και την καταβολή </w:t>
      </w:r>
      <w:proofErr w:type="spellStart"/>
      <w:r>
        <w:rPr>
          <w:rFonts w:eastAsia="Times New Roman" w:cs="Times New Roman"/>
          <w:szCs w:val="24"/>
        </w:rPr>
        <w:t>οφειλομένων</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ημοσίου.</w:t>
      </w:r>
    </w:p>
    <w:p w14:paraId="7707BEC1" w14:textId="77777777" w:rsidR="001926F7" w:rsidRDefault="006B7FAB">
      <w:pPr>
        <w:spacing w:line="600" w:lineRule="auto"/>
        <w:ind w:firstLine="720"/>
        <w:contextualSpacing/>
        <w:jc w:val="both"/>
        <w:rPr>
          <w:rFonts w:eastAsia="Times New Roman"/>
          <w:b/>
          <w:bCs/>
        </w:rPr>
      </w:pPr>
      <w:r>
        <w:rPr>
          <w:rFonts w:eastAsia="Times New Roman" w:cs="Times New Roman"/>
          <w:szCs w:val="24"/>
        </w:rPr>
        <w:lastRenderedPageBreak/>
        <w:t>Η δωδέκατη με αριθμό 333/12-1-2017 επίκαιρη ερώτηση δεύτερου κύκλου του Βουλευτή Αχαΐας της Δημοκρατ</w:t>
      </w:r>
      <w:r>
        <w:rPr>
          <w:rFonts w:eastAsia="Times New Roman" w:cs="Times New Roman"/>
          <w:szCs w:val="24"/>
        </w:rPr>
        <w:t>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szCs w:val="24"/>
        </w:rPr>
        <w:t xml:space="preserve"> σχετικά με τη χρηματοδότηση δημοσιογράφων και ιστοσελίδων.</w:t>
      </w:r>
    </w:p>
    <w:p w14:paraId="7707BEC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Λόγω κωλύματος του Αναπληρωτή Υπουργού Εσωτερικών</w:t>
      </w:r>
      <w:r>
        <w:rPr>
          <w:rFonts w:eastAsia="Times New Roman" w:cs="Times New Roman"/>
          <w:szCs w:val="24"/>
        </w:rPr>
        <w:t>,</w:t>
      </w:r>
      <w:r>
        <w:rPr>
          <w:rFonts w:eastAsia="Times New Roman" w:cs="Times New Roman"/>
          <w:szCs w:val="24"/>
        </w:rPr>
        <w:t xml:space="preserve"> εξαιτίας ανειλημμένω</w:t>
      </w:r>
      <w:r>
        <w:rPr>
          <w:rFonts w:eastAsia="Times New Roman" w:cs="Times New Roman"/>
          <w:szCs w:val="24"/>
        </w:rPr>
        <w:t>ν υποχρεώσεων</w:t>
      </w:r>
      <w:r>
        <w:rPr>
          <w:rFonts w:eastAsia="Times New Roman" w:cs="Times New Roman"/>
          <w:szCs w:val="24"/>
        </w:rPr>
        <w:t>,</w:t>
      </w:r>
      <w:r>
        <w:rPr>
          <w:rFonts w:eastAsia="Times New Roman" w:cs="Times New Roman"/>
          <w:szCs w:val="24"/>
        </w:rPr>
        <w:t xml:space="preserve"> δεν θα συζητηθούν οι κάτωθι επίκαιρες ερωτήσεις:</w:t>
      </w:r>
    </w:p>
    <w:p w14:paraId="7707BEC3" w14:textId="77777777" w:rsidR="001926F7" w:rsidRDefault="006B7FAB">
      <w:pPr>
        <w:spacing w:line="600" w:lineRule="auto"/>
        <w:ind w:firstLine="720"/>
        <w:contextualSpacing/>
        <w:jc w:val="both"/>
        <w:rPr>
          <w:rFonts w:eastAsia="Times New Roman"/>
          <w:color w:val="000000"/>
          <w:szCs w:val="24"/>
        </w:rPr>
      </w:pPr>
      <w:r>
        <w:rPr>
          <w:rFonts w:eastAsia="Times New Roman"/>
          <w:szCs w:val="24"/>
        </w:rPr>
        <w:t xml:space="preserve">Η </w:t>
      </w:r>
      <w:r>
        <w:rPr>
          <w:rFonts w:eastAsia="Times New Roman"/>
          <w:color w:val="000000"/>
          <w:szCs w:val="24"/>
        </w:rPr>
        <w:t>δέκατη</w:t>
      </w:r>
      <w:r>
        <w:rPr>
          <w:rFonts w:eastAsia="Times New Roman"/>
          <w:color w:val="000000"/>
          <w:szCs w:val="24"/>
        </w:rPr>
        <w:t xml:space="preserve"> με αριθμό 430/31-1-2017 επίκαιρη ερώτηση δεύτερου κύκλου του Βουλευτή Β΄ Θεσσαλονίκης της Δημοκρατικής Συμπαράταξης ΠΑΣΟΚ – ΔΗΜΑΡ κ. </w:t>
      </w:r>
      <w:r>
        <w:rPr>
          <w:rFonts w:eastAsia="Times New Roman"/>
          <w:bCs/>
          <w:color w:val="000000"/>
          <w:szCs w:val="24"/>
        </w:rPr>
        <w:t xml:space="preserve">Γεωργίου </w:t>
      </w:r>
      <w:proofErr w:type="spellStart"/>
      <w:r>
        <w:rPr>
          <w:rFonts w:eastAsia="Times New Roman"/>
          <w:bCs/>
          <w:color w:val="000000"/>
          <w:szCs w:val="24"/>
        </w:rPr>
        <w:t>Αρβανιτίδη</w:t>
      </w:r>
      <w:proofErr w:type="spellEnd"/>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σ</w:t>
      </w:r>
      <w:r>
        <w:rPr>
          <w:rFonts w:eastAsia="Times New Roman"/>
          <w:color w:val="000000"/>
          <w:szCs w:val="24"/>
        </w:rPr>
        <w:t xml:space="preserve">χετικά με τη σημαντική μείωση της </w:t>
      </w:r>
      <w:r>
        <w:rPr>
          <w:rFonts w:eastAsia="Times New Roman"/>
          <w:color w:val="000000"/>
          <w:szCs w:val="24"/>
        </w:rPr>
        <w:t>π</w:t>
      </w:r>
      <w:r>
        <w:rPr>
          <w:rFonts w:eastAsia="Times New Roman"/>
          <w:color w:val="000000"/>
          <w:szCs w:val="24"/>
        </w:rPr>
        <w:t xml:space="preserve">υροσβεστικής </w:t>
      </w:r>
      <w:r>
        <w:rPr>
          <w:rFonts w:eastAsia="Times New Roman"/>
          <w:color w:val="000000"/>
          <w:szCs w:val="24"/>
        </w:rPr>
        <w:t>δ</w:t>
      </w:r>
      <w:r>
        <w:rPr>
          <w:rFonts w:eastAsia="Times New Roman"/>
          <w:color w:val="000000"/>
          <w:szCs w:val="24"/>
        </w:rPr>
        <w:t>ύναμης στην Περιφερειακή Ενότητα Θεσσαλονίκης.</w:t>
      </w:r>
    </w:p>
    <w:p w14:paraId="7707BEC4" w14:textId="77777777" w:rsidR="001926F7" w:rsidRDefault="006B7FAB">
      <w:pPr>
        <w:spacing w:line="600" w:lineRule="auto"/>
        <w:ind w:firstLine="720"/>
        <w:contextualSpacing/>
        <w:jc w:val="both"/>
        <w:rPr>
          <w:rFonts w:eastAsia="Times New Roman"/>
          <w:color w:val="000000"/>
          <w:szCs w:val="24"/>
        </w:rPr>
      </w:pPr>
      <w:r>
        <w:rPr>
          <w:rFonts w:eastAsia="Times New Roman"/>
          <w:szCs w:val="24"/>
        </w:rPr>
        <w:t xml:space="preserve">Η </w:t>
      </w:r>
      <w:r>
        <w:rPr>
          <w:rFonts w:eastAsia="Times New Roman"/>
          <w:color w:val="000000"/>
          <w:szCs w:val="24"/>
        </w:rPr>
        <w:t>τρίτη</w:t>
      </w:r>
      <w:r>
        <w:rPr>
          <w:rFonts w:eastAsia="Times New Roman"/>
          <w:color w:val="000000"/>
          <w:szCs w:val="24"/>
        </w:rPr>
        <w:t xml:space="preserve"> με αριθμό 461/8-2-2017 επίκαιρη ερώτηση πρώτου κύκλου της Βουλευτού Β΄ Αθηνών του Λαϊκού 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Εσωτ</w:t>
      </w:r>
      <w:r>
        <w:rPr>
          <w:rFonts w:eastAsia="Times New Roman"/>
          <w:bCs/>
          <w:color w:val="000000"/>
          <w:szCs w:val="24"/>
        </w:rPr>
        <w:t>ερικών,</w:t>
      </w:r>
      <w:r>
        <w:rPr>
          <w:rFonts w:eastAsia="Times New Roman"/>
          <w:b/>
          <w:bCs/>
          <w:color w:val="000000"/>
          <w:szCs w:val="24"/>
        </w:rPr>
        <w:t xml:space="preserve"> </w:t>
      </w:r>
      <w:r>
        <w:rPr>
          <w:rFonts w:eastAsia="Times New Roman"/>
          <w:color w:val="000000"/>
          <w:szCs w:val="24"/>
        </w:rPr>
        <w:t xml:space="preserve">σχετικά με την «τρομοκρατική επίθεση με </w:t>
      </w:r>
      <w:proofErr w:type="spellStart"/>
      <w:r>
        <w:rPr>
          <w:rFonts w:eastAsia="Times New Roman"/>
          <w:color w:val="000000"/>
          <w:szCs w:val="24"/>
        </w:rPr>
        <w:t>καλάσνικοφ</w:t>
      </w:r>
      <w:proofErr w:type="spellEnd"/>
      <w:r>
        <w:rPr>
          <w:rFonts w:eastAsia="Times New Roman"/>
          <w:color w:val="000000"/>
          <w:szCs w:val="24"/>
        </w:rPr>
        <w:t xml:space="preserve"> κατά ανδρών των ΜΑΤ».</w:t>
      </w:r>
    </w:p>
    <w:p w14:paraId="7707BEC5"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πέμπτη</w:t>
      </w:r>
      <w:r>
        <w:rPr>
          <w:rFonts w:eastAsia="Times New Roman"/>
          <w:color w:val="000000"/>
          <w:szCs w:val="24"/>
        </w:rPr>
        <w:t xml:space="preserve"> με αριθμό 434/2-2-2017 επίκαιρη ερώτηση δεύτερου κύκλου του Βουλευτή Β΄ Αθηνών του Λαϊκού Συνδέσμου - Χρυσή Αυγή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 xml:space="preserve">σχετικά με την «ανθελληνική δράση </w:t>
      </w:r>
      <w:r>
        <w:rPr>
          <w:rFonts w:eastAsia="Times New Roman"/>
          <w:color w:val="000000"/>
          <w:szCs w:val="24"/>
        </w:rPr>
        <w:t>Τ</w:t>
      </w:r>
      <w:r>
        <w:rPr>
          <w:rFonts w:eastAsia="Times New Roman"/>
          <w:color w:val="000000"/>
          <w:szCs w:val="24"/>
        </w:rPr>
        <w:t>ούρκων πρακτόρων και εκπροσώπων τους στη Θράκη».</w:t>
      </w:r>
    </w:p>
    <w:p w14:paraId="7707BEC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Λόγω κωλύματος του Υπουργού Εσωτερικών κ. Παναγιώτη Σκουρλέτη</w:t>
      </w:r>
      <w:r>
        <w:rPr>
          <w:rFonts w:eastAsia="Times New Roman" w:cs="Times New Roman"/>
          <w:szCs w:val="24"/>
        </w:rPr>
        <w:t>,</w:t>
      </w:r>
      <w:r>
        <w:rPr>
          <w:rFonts w:eastAsia="Times New Roman" w:cs="Times New Roman"/>
          <w:szCs w:val="24"/>
        </w:rPr>
        <w:t xml:space="preserve"> εξαιτίας ανειλημμένων υποχρεώσεων</w:t>
      </w:r>
      <w:r>
        <w:rPr>
          <w:rFonts w:eastAsia="Times New Roman" w:cs="Times New Roman"/>
          <w:szCs w:val="24"/>
        </w:rPr>
        <w:t>,</w:t>
      </w:r>
      <w:r>
        <w:rPr>
          <w:rFonts w:eastAsia="Times New Roman" w:cs="Times New Roman"/>
          <w:szCs w:val="24"/>
        </w:rPr>
        <w:t xml:space="preserve"> δεν θα συζητηθούν οι κάτωθι ερωτήσεις αρμοδιότητάς του:</w:t>
      </w:r>
    </w:p>
    <w:p w14:paraId="7707BEC7" w14:textId="77777777" w:rsidR="001926F7" w:rsidRDefault="006B7FAB">
      <w:pPr>
        <w:spacing w:line="600" w:lineRule="auto"/>
        <w:ind w:firstLine="720"/>
        <w:contextualSpacing/>
        <w:jc w:val="both"/>
        <w:rPr>
          <w:rFonts w:eastAsia="Times New Roman"/>
          <w:color w:val="000000"/>
          <w:szCs w:val="24"/>
        </w:rPr>
      </w:pPr>
      <w:r>
        <w:rPr>
          <w:rFonts w:eastAsia="Times New Roman"/>
          <w:szCs w:val="24"/>
        </w:rPr>
        <w:t xml:space="preserve">Η </w:t>
      </w:r>
      <w:r>
        <w:rPr>
          <w:rFonts w:eastAsia="Times New Roman"/>
          <w:color w:val="000000"/>
          <w:szCs w:val="24"/>
        </w:rPr>
        <w:t>έβδομη</w:t>
      </w:r>
      <w:r>
        <w:rPr>
          <w:rFonts w:eastAsia="Times New Roman"/>
          <w:color w:val="000000"/>
          <w:szCs w:val="24"/>
        </w:rPr>
        <w:t xml:space="preserve"> με αριθμό</w:t>
      </w:r>
      <w:r>
        <w:rPr>
          <w:rFonts w:eastAsia="Times New Roman"/>
          <w:color w:val="000000"/>
          <w:szCs w:val="24"/>
        </w:rPr>
        <w:t xml:space="preserve"> 367/20-1-2017 επίκαιρη ερώτηση δεύτερου κύκλου του Βουλευτή Ε</w:t>
      </w:r>
      <w:r>
        <w:rPr>
          <w:rFonts w:eastAsia="Times New Roman"/>
          <w:color w:val="000000"/>
          <w:szCs w:val="24"/>
        </w:rPr>
        <w:t>υ</w:t>
      </w:r>
      <w:r>
        <w:rPr>
          <w:rFonts w:eastAsia="Times New Roman"/>
          <w:color w:val="000000"/>
          <w:szCs w:val="24"/>
        </w:rPr>
        <w:t>βο</w:t>
      </w:r>
      <w:r>
        <w:rPr>
          <w:rFonts w:eastAsia="Times New Roman"/>
          <w:color w:val="000000"/>
          <w:szCs w:val="24"/>
        </w:rPr>
        <w:t>ί</w:t>
      </w:r>
      <w:r>
        <w:rPr>
          <w:rFonts w:eastAsia="Times New Roman"/>
          <w:color w:val="000000"/>
          <w:szCs w:val="24"/>
        </w:rPr>
        <w:t xml:space="preserve">ας του Λαϊκού Συνδέσμου - Χρυσή Αυγή κ. </w:t>
      </w:r>
      <w:r>
        <w:rPr>
          <w:rFonts w:eastAsia="Times New Roman"/>
          <w:bCs/>
          <w:color w:val="000000"/>
          <w:szCs w:val="24"/>
        </w:rPr>
        <w:t>Νικολάου Μίχου</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 xml:space="preserve">σχετικά με την «απαράδεκτη εκτόπιση </w:t>
      </w:r>
      <w:r>
        <w:rPr>
          <w:rFonts w:eastAsia="Times New Roman"/>
          <w:color w:val="000000"/>
          <w:szCs w:val="24"/>
        </w:rPr>
        <w:t xml:space="preserve">τριάντα έξι χιλιάδων επτακοσίων εξήντα εννέα </w:t>
      </w:r>
      <w:r>
        <w:rPr>
          <w:rFonts w:eastAsia="Times New Roman"/>
          <w:color w:val="000000"/>
          <w:szCs w:val="24"/>
        </w:rPr>
        <w:t>τέκνων Ελλήνων από τους β</w:t>
      </w:r>
      <w:r>
        <w:rPr>
          <w:rFonts w:eastAsia="Times New Roman"/>
          <w:color w:val="000000"/>
          <w:szCs w:val="24"/>
        </w:rPr>
        <w:t>ρεφονηπιακούς σταθμούς».</w:t>
      </w:r>
    </w:p>
    <w:p w14:paraId="7707BEC8"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έκτη</w:t>
      </w:r>
      <w:r>
        <w:rPr>
          <w:rFonts w:eastAsia="Times New Roman"/>
          <w:color w:val="000000"/>
          <w:szCs w:val="24"/>
        </w:rPr>
        <w:t xml:space="preserve"> με αριθμό 469/13-2-2017 επίκαιρη ερώτηση πρώτου κύκλου του Βουλευτή Β΄ Αθηνών του Ποταμιού κ. </w:t>
      </w:r>
      <w:r>
        <w:rPr>
          <w:rFonts w:eastAsia="Times New Roman"/>
          <w:bCs/>
          <w:color w:val="000000"/>
          <w:szCs w:val="24"/>
        </w:rPr>
        <w:t xml:space="preserve">Γεωργίου </w:t>
      </w:r>
      <w:proofErr w:type="spellStart"/>
      <w:r>
        <w:rPr>
          <w:rFonts w:eastAsia="Times New Roman"/>
          <w:bCs/>
          <w:color w:val="000000"/>
          <w:szCs w:val="24"/>
        </w:rPr>
        <w:t>Αμυρά</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color w:val="000000"/>
          <w:szCs w:val="24"/>
        </w:rPr>
        <w:t xml:space="preserve"> σχετικά με την αποτέφρωση νεκρών στην Ελλάδα.</w:t>
      </w:r>
    </w:p>
    <w:p w14:paraId="7707BEC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Λόγω κωλύματος του Υπουργού Οικονομικών</w:t>
      </w:r>
      <w:r>
        <w:rPr>
          <w:rFonts w:eastAsia="Times New Roman" w:cs="Times New Roman"/>
          <w:szCs w:val="24"/>
        </w:rPr>
        <w:t>,</w:t>
      </w:r>
      <w:r>
        <w:rPr>
          <w:rFonts w:eastAsia="Times New Roman" w:cs="Times New Roman"/>
          <w:szCs w:val="24"/>
        </w:rPr>
        <w:t xml:space="preserve"> εξαιτίας φόρτου εργασίας</w:t>
      </w:r>
      <w:r>
        <w:rPr>
          <w:rFonts w:eastAsia="Times New Roman" w:cs="Times New Roman"/>
          <w:szCs w:val="24"/>
        </w:rPr>
        <w:t>,</w:t>
      </w:r>
      <w:r>
        <w:rPr>
          <w:rFonts w:eastAsia="Times New Roman" w:cs="Times New Roman"/>
          <w:szCs w:val="24"/>
        </w:rPr>
        <w:t xml:space="preserve"> δεν θα συζητηθούν οι κάτωθι ερωτήσεις:</w:t>
      </w:r>
    </w:p>
    <w:p w14:paraId="7707BECA"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έκτη</w:t>
      </w:r>
      <w:r>
        <w:rPr>
          <w:rFonts w:eastAsia="Times New Roman"/>
          <w:color w:val="000000"/>
          <w:szCs w:val="24"/>
        </w:rPr>
        <w:t xml:space="preserve"> με αριθμό 435/2-2-2017 επίκαιρη ερώτηση δεύτερου κύκλου της Βουλευτού Β΄ Αθηνών του Λαϊκού 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 xml:space="preserve">σχετικά με τον «διορισμό υπόδικης στη </w:t>
      </w:r>
      <w:r>
        <w:rPr>
          <w:rFonts w:eastAsia="Times New Roman"/>
          <w:color w:val="000000"/>
          <w:szCs w:val="24"/>
        </w:rPr>
        <w:t>δ</w:t>
      </w:r>
      <w:r>
        <w:rPr>
          <w:rFonts w:eastAsia="Times New Roman"/>
          <w:color w:val="000000"/>
          <w:szCs w:val="24"/>
        </w:rPr>
        <w:t xml:space="preserve">ιοίκηση του </w:t>
      </w:r>
      <w:proofErr w:type="spellStart"/>
      <w:r>
        <w:rPr>
          <w:rFonts w:eastAsia="Times New Roman"/>
          <w:color w:val="000000"/>
          <w:szCs w:val="24"/>
        </w:rPr>
        <w:t>υ</w:t>
      </w:r>
      <w:r>
        <w:rPr>
          <w:rFonts w:eastAsia="Times New Roman"/>
          <w:color w:val="000000"/>
          <w:szCs w:val="24"/>
        </w:rPr>
        <w:t>περταμείου</w:t>
      </w:r>
      <w:proofErr w:type="spellEnd"/>
      <w:r>
        <w:rPr>
          <w:rFonts w:eastAsia="Times New Roman"/>
          <w:color w:val="000000"/>
          <w:szCs w:val="24"/>
        </w:rPr>
        <w:t>».</w:t>
      </w:r>
    </w:p>
    <w:p w14:paraId="7707BECB"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δέκατη πέμπτη </w:t>
      </w:r>
      <w:r>
        <w:rPr>
          <w:rFonts w:eastAsia="Times New Roman"/>
          <w:color w:val="000000"/>
          <w:szCs w:val="24"/>
        </w:rPr>
        <w:t>με αριθμό 439/6-2-2017 επίκαιρη ερώτηση δεύτερου 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 xml:space="preserve">Δημητρίου Καμμένου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 μετα</w:t>
      </w:r>
      <w:r>
        <w:rPr>
          <w:rFonts w:eastAsia="Times New Roman"/>
          <w:color w:val="000000"/>
          <w:szCs w:val="24"/>
        </w:rPr>
        <w:t xml:space="preserve">φορά χρηστών της ΔΕΗ σε εταιρείες εναλλακτικών </w:t>
      </w:r>
      <w:proofErr w:type="spellStart"/>
      <w:r>
        <w:rPr>
          <w:rFonts w:eastAsia="Times New Roman"/>
          <w:color w:val="000000"/>
          <w:szCs w:val="24"/>
        </w:rPr>
        <w:t>παρόχων</w:t>
      </w:r>
      <w:proofErr w:type="spellEnd"/>
      <w:r>
        <w:rPr>
          <w:rFonts w:eastAsia="Times New Roman"/>
          <w:color w:val="000000"/>
          <w:szCs w:val="24"/>
        </w:rPr>
        <w:t xml:space="preserve"> ηλεκτρικής ενέργειας.</w:t>
      </w:r>
    </w:p>
    <w:p w14:paraId="7707BECC"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Λόγω κωλύματος του Υπουργού Ναυτιλίας και Νησιωτικής Πολιτικής</w:t>
      </w:r>
      <w:r>
        <w:rPr>
          <w:rFonts w:eastAsia="Times New Roman"/>
          <w:color w:val="000000"/>
          <w:szCs w:val="24"/>
        </w:rPr>
        <w:t>,</w:t>
      </w:r>
      <w:r>
        <w:rPr>
          <w:rFonts w:eastAsia="Times New Roman"/>
          <w:color w:val="000000"/>
          <w:szCs w:val="24"/>
        </w:rPr>
        <w:t xml:space="preserve"> δεν θα συζητηθεί η </w:t>
      </w:r>
      <w:r>
        <w:rPr>
          <w:rFonts w:eastAsia="Times New Roman"/>
          <w:color w:val="000000"/>
          <w:szCs w:val="24"/>
        </w:rPr>
        <w:t xml:space="preserve">όγδοη </w:t>
      </w:r>
      <w:r>
        <w:rPr>
          <w:rFonts w:eastAsia="Times New Roman"/>
          <w:color w:val="000000"/>
          <w:szCs w:val="24"/>
        </w:rPr>
        <w:t>με αριθμό 338/13-1-2017 επίκαιρη ερώτηση δεύτερου κύκλου του Βουλευτή Α΄ Πειραιώς  του Λαϊ</w:t>
      </w:r>
      <w:r>
        <w:rPr>
          <w:rFonts w:eastAsia="Times New Roman"/>
          <w:color w:val="000000"/>
          <w:szCs w:val="24"/>
        </w:rPr>
        <w:t xml:space="preserve">κού Συνδέσμου - Χρυσή Αυγή κ. </w:t>
      </w:r>
      <w:r>
        <w:rPr>
          <w:rFonts w:eastAsia="Times New Roman"/>
          <w:bCs/>
          <w:color w:val="000000"/>
          <w:szCs w:val="24"/>
        </w:rPr>
        <w:t xml:space="preserve">Νικολάου </w:t>
      </w:r>
      <w:proofErr w:type="spellStart"/>
      <w:r>
        <w:rPr>
          <w:rFonts w:eastAsia="Times New Roman"/>
          <w:bCs/>
          <w:color w:val="000000"/>
          <w:szCs w:val="24"/>
        </w:rPr>
        <w:t>Κούζηλου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 xml:space="preserve">σχετικά με την «προοπτική κατοικήσεως των </w:t>
      </w:r>
      <w:r>
        <w:rPr>
          <w:rFonts w:eastAsia="Times New Roman"/>
          <w:color w:val="000000"/>
          <w:szCs w:val="24"/>
        </w:rPr>
        <w:t>είκοσι οκτώ</w:t>
      </w:r>
      <w:r>
        <w:rPr>
          <w:rFonts w:eastAsia="Times New Roman"/>
          <w:color w:val="000000"/>
          <w:szCs w:val="24"/>
        </w:rPr>
        <w:t xml:space="preserve"> νησιών που αναβαθμίζει την εθνική ελληνική κυριαρχία και ενισχύει τα κυριαρχικά δικαιώματα της χώρας»</w:t>
      </w:r>
      <w:r>
        <w:rPr>
          <w:rFonts w:eastAsia="Times New Roman"/>
          <w:color w:val="000000"/>
          <w:szCs w:val="24"/>
        </w:rPr>
        <w:t>.</w:t>
      </w:r>
    </w:p>
    <w:p w14:paraId="7707BECD"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Λόγω κωλύματος του Υπουργού Υποδομών και Μεταφορών</w:t>
      </w:r>
      <w:r>
        <w:rPr>
          <w:rFonts w:eastAsia="Times New Roman"/>
          <w:color w:val="000000"/>
          <w:szCs w:val="24"/>
        </w:rPr>
        <w:t>,</w:t>
      </w:r>
      <w:r>
        <w:rPr>
          <w:rFonts w:eastAsia="Times New Roman"/>
          <w:color w:val="000000"/>
          <w:szCs w:val="24"/>
        </w:rPr>
        <w:t xml:space="preserve"> δεν θα συζητηθούν οι κάτωθι ερωτήσεις:</w:t>
      </w:r>
    </w:p>
    <w:p w14:paraId="7707BECE"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πρώτη</w:t>
      </w:r>
      <w:r>
        <w:rPr>
          <w:rFonts w:eastAsia="Times New Roman"/>
          <w:color w:val="000000"/>
          <w:szCs w:val="24"/>
        </w:rPr>
        <w:t xml:space="preserve"> με αριθμό 468/13-2-2017 επίκαιρη ερώτηση πρώτου κύκλου του Βουλευτή Α΄ Θεσσαλονίκης του Συνασπισμού Ριζοσπαστικής Αριστεράς κ. </w:t>
      </w:r>
      <w:r>
        <w:rPr>
          <w:rFonts w:eastAsia="Times New Roman"/>
          <w:bCs/>
          <w:color w:val="000000"/>
          <w:szCs w:val="24"/>
        </w:rPr>
        <w:t>Αλέξανδρου Τριανταφυλλίδη</w:t>
      </w:r>
      <w:r>
        <w:rPr>
          <w:rFonts w:eastAsia="Times New Roman"/>
          <w:b/>
          <w:bCs/>
          <w:color w:val="000000"/>
          <w:szCs w:val="24"/>
        </w:rPr>
        <w:t xml:space="preserve"> </w:t>
      </w:r>
      <w:r>
        <w:rPr>
          <w:rFonts w:eastAsia="Times New Roman"/>
          <w:color w:val="000000"/>
          <w:szCs w:val="24"/>
        </w:rPr>
        <w:t>πρ</w:t>
      </w:r>
      <w:r>
        <w:rPr>
          <w:rFonts w:eastAsia="Times New Roman"/>
          <w:color w:val="000000"/>
          <w:szCs w:val="24"/>
        </w:rPr>
        <w:t xml:space="preserve">ος τον Υπουργό </w:t>
      </w:r>
      <w:r>
        <w:rPr>
          <w:rFonts w:eastAsia="Times New Roman"/>
          <w:bCs/>
          <w:color w:val="000000"/>
          <w:szCs w:val="24"/>
        </w:rPr>
        <w:t xml:space="preserve">Υποδομών και Μεταφορών, </w:t>
      </w:r>
      <w:r>
        <w:rPr>
          <w:rFonts w:eastAsia="Times New Roman"/>
          <w:color w:val="000000"/>
          <w:szCs w:val="24"/>
        </w:rPr>
        <w:t xml:space="preserve">σχετικά με την επέκταση του μετρό </w:t>
      </w:r>
      <w:r>
        <w:rPr>
          <w:rFonts w:eastAsia="Times New Roman"/>
          <w:color w:val="000000"/>
          <w:szCs w:val="24"/>
        </w:rPr>
        <w:t>δ</w:t>
      </w:r>
      <w:r>
        <w:rPr>
          <w:rFonts w:eastAsia="Times New Roman"/>
          <w:color w:val="000000"/>
          <w:szCs w:val="24"/>
        </w:rPr>
        <w:t>υτικής Θεσσαλονίκης.</w:t>
      </w:r>
    </w:p>
    <w:p w14:paraId="7707BECF"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τέταρτη</w:t>
      </w:r>
      <w:r>
        <w:rPr>
          <w:rFonts w:eastAsia="Times New Roman"/>
          <w:color w:val="000000"/>
          <w:szCs w:val="24"/>
        </w:rPr>
        <w:t xml:space="preserve"> με αριθμό 470/13-2-2017 επίκαιρη ερώτηση πρώτου κύκλου του Βουλευτή Ηρακλείου της Δημοκρατικής Συμπαράταξης ΠΑΣΟΚ – ΔΗΜΑΡ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color w:val="000000"/>
          <w:szCs w:val="24"/>
        </w:rPr>
        <w:t xml:space="preserve"> προς</w:t>
      </w:r>
      <w:r>
        <w:rPr>
          <w:rFonts w:eastAsia="Times New Roman"/>
          <w:color w:val="000000"/>
          <w:szCs w:val="24"/>
        </w:rPr>
        <w:t xml:space="preserve">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σχετικά με τη μετάθεση για δύο ακόμη χρόνια της έναρξης του έργου «Πάνορμο – </w:t>
      </w:r>
      <w:proofErr w:type="spellStart"/>
      <w:r>
        <w:rPr>
          <w:rFonts w:eastAsia="Times New Roman"/>
          <w:color w:val="000000"/>
          <w:szCs w:val="24"/>
        </w:rPr>
        <w:t>Εξάντης</w:t>
      </w:r>
      <w:proofErr w:type="spellEnd"/>
      <w:r>
        <w:rPr>
          <w:rFonts w:eastAsia="Times New Roman"/>
          <w:color w:val="000000"/>
          <w:szCs w:val="24"/>
        </w:rPr>
        <w:t>».</w:t>
      </w:r>
    </w:p>
    <w:p w14:paraId="7707BED0"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Λόγω κωλύματος του Υπουργού Περιβάλλοντος και Ενέργειας</w:t>
      </w:r>
      <w:r>
        <w:rPr>
          <w:rFonts w:eastAsia="Times New Roman"/>
          <w:color w:val="000000"/>
          <w:szCs w:val="24"/>
        </w:rPr>
        <w:t>,</w:t>
      </w:r>
      <w:r>
        <w:rPr>
          <w:rFonts w:eastAsia="Times New Roman"/>
          <w:color w:val="000000"/>
          <w:szCs w:val="24"/>
        </w:rPr>
        <w:t xml:space="preserve"> δεν θα συζητηθεί η </w:t>
      </w:r>
      <w:r>
        <w:rPr>
          <w:rFonts w:eastAsia="Times New Roman"/>
          <w:color w:val="000000"/>
          <w:szCs w:val="24"/>
        </w:rPr>
        <w:t xml:space="preserve">πέμπτη </w:t>
      </w:r>
      <w:r>
        <w:rPr>
          <w:rFonts w:eastAsia="Times New Roman"/>
          <w:color w:val="000000"/>
          <w:szCs w:val="24"/>
        </w:rPr>
        <w:t xml:space="preserve">με αριθμό 463/10-2-2017 επίκαιρη ερώτηση πρώτου </w:t>
      </w:r>
      <w:r>
        <w:rPr>
          <w:rFonts w:eastAsia="Times New Roman"/>
          <w:color w:val="000000"/>
          <w:szCs w:val="24"/>
        </w:rPr>
        <w:t>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 μεταφορά χρηστών της ΔΕΗ σε εταιρείες εναλλακτικών </w:t>
      </w:r>
      <w:proofErr w:type="spellStart"/>
      <w:r>
        <w:rPr>
          <w:rFonts w:eastAsia="Times New Roman"/>
          <w:color w:val="000000"/>
          <w:szCs w:val="24"/>
        </w:rPr>
        <w:t>παρόχων</w:t>
      </w:r>
      <w:proofErr w:type="spellEnd"/>
      <w:r>
        <w:rPr>
          <w:rFonts w:eastAsia="Times New Roman"/>
          <w:color w:val="000000"/>
          <w:szCs w:val="24"/>
        </w:rPr>
        <w:t xml:space="preserve"> ηλεκτρικής ενέργειας.</w:t>
      </w:r>
    </w:p>
    <w:p w14:paraId="7707BED1"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Λόγω κωλύματος του Αναπληρωτή Υπουργο</w:t>
      </w:r>
      <w:r>
        <w:rPr>
          <w:rFonts w:eastAsia="Times New Roman"/>
          <w:color w:val="000000"/>
          <w:szCs w:val="24"/>
        </w:rPr>
        <w:t xml:space="preserve">ύ Υγείας κ. Παύλου </w:t>
      </w:r>
      <w:proofErr w:type="spellStart"/>
      <w:r>
        <w:rPr>
          <w:rFonts w:eastAsia="Times New Roman"/>
          <w:color w:val="000000"/>
          <w:szCs w:val="24"/>
        </w:rPr>
        <w:t>Πολάκη</w:t>
      </w:r>
      <w:proofErr w:type="spellEnd"/>
      <w:r>
        <w:rPr>
          <w:rFonts w:eastAsia="Times New Roman"/>
          <w:color w:val="000000"/>
          <w:szCs w:val="24"/>
        </w:rPr>
        <w:t>,</w:t>
      </w:r>
      <w:r>
        <w:rPr>
          <w:rFonts w:eastAsia="Times New Roman"/>
          <w:color w:val="000000"/>
          <w:szCs w:val="24"/>
        </w:rPr>
        <w:t xml:space="preserve"> δεν θα συζητηθεί η </w:t>
      </w:r>
      <w:r>
        <w:rPr>
          <w:rFonts w:eastAsia="Times New Roman"/>
          <w:color w:val="000000"/>
          <w:szCs w:val="24"/>
        </w:rPr>
        <w:t xml:space="preserve">δεύτερη </w:t>
      </w:r>
      <w:r>
        <w:rPr>
          <w:rFonts w:eastAsia="Times New Roman"/>
          <w:color w:val="000000"/>
          <w:szCs w:val="24"/>
        </w:rPr>
        <w:t>με αριθμό 467/10-</w:t>
      </w:r>
      <w:r>
        <w:rPr>
          <w:rFonts w:eastAsia="Times New Roman"/>
          <w:color w:val="000000"/>
          <w:szCs w:val="24"/>
        </w:rPr>
        <w:lastRenderedPageBreak/>
        <w:t xml:space="preserve">2-2017 επίκαιρη ερώτηση δεύτερου κύκλου του Βουλευτή Ευβοίας του Λαϊκού Συνδέσμου - Χρυσή Αυγή κ. </w:t>
      </w:r>
      <w:r>
        <w:rPr>
          <w:rFonts w:eastAsia="Times New Roman"/>
          <w:bCs/>
          <w:color w:val="000000"/>
          <w:szCs w:val="24"/>
        </w:rPr>
        <w:t>Νικολάου Μίχου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 «σκόπιμη κωλυσιεργία εκπληρώσεων </w:t>
      </w:r>
      <w:r>
        <w:rPr>
          <w:rFonts w:eastAsia="Times New Roman"/>
          <w:color w:val="000000"/>
          <w:szCs w:val="24"/>
        </w:rPr>
        <w:t>όρου διαθήκης ο οποίος προβλέπει ίδρυση ογκολογικής κλινικής στη Χαλκίδα».</w:t>
      </w:r>
    </w:p>
    <w:p w14:paraId="7707BED2" w14:textId="77777777" w:rsidR="001926F7" w:rsidRDefault="006B7FAB">
      <w:pPr>
        <w:spacing w:line="600" w:lineRule="auto"/>
        <w:ind w:firstLine="720"/>
        <w:contextualSpacing/>
        <w:jc w:val="both"/>
        <w:rPr>
          <w:rFonts w:eastAsia="Times New Roman"/>
          <w:color w:val="000000"/>
          <w:szCs w:val="24"/>
        </w:rPr>
      </w:pPr>
      <w:r>
        <w:rPr>
          <w:rFonts w:eastAsia="Times New Roman"/>
          <w:color w:val="000000"/>
          <w:szCs w:val="24"/>
        </w:rPr>
        <w:t>Λόγω κωλύματος του Υφυπουργού Εργασίας, Κοινωνικής Ασφάλισης και Κοινωνικής Αλληλεγγύης</w:t>
      </w:r>
      <w:r>
        <w:rPr>
          <w:rFonts w:eastAsia="Times New Roman"/>
          <w:color w:val="000000"/>
          <w:szCs w:val="24"/>
        </w:rPr>
        <w:t>,</w:t>
      </w:r>
      <w:r>
        <w:rPr>
          <w:rFonts w:eastAsia="Times New Roman"/>
          <w:color w:val="000000"/>
          <w:szCs w:val="24"/>
        </w:rPr>
        <w:t xml:space="preserve"> δεν θα συζητηθεί η </w:t>
      </w:r>
      <w:r>
        <w:rPr>
          <w:rFonts w:eastAsia="Times New Roman"/>
          <w:color w:val="000000"/>
          <w:szCs w:val="24"/>
        </w:rPr>
        <w:t xml:space="preserve">ένατη </w:t>
      </w:r>
      <w:r>
        <w:rPr>
          <w:rFonts w:eastAsia="Times New Roman"/>
          <w:color w:val="000000"/>
          <w:szCs w:val="24"/>
        </w:rPr>
        <w:t>με αριθμό 441/6-2-2017 επίκαιρη ερώτηση δεύτερου κύκλου της Βουλευτ</w:t>
      </w:r>
      <w:r>
        <w:rPr>
          <w:rFonts w:eastAsia="Times New Roman"/>
          <w:color w:val="000000"/>
          <w:szCs w:val="24"/>
        </w:rPr>
        <w:t>ού Αττικής της Δημοκρατικής Συμπαράταξης ΠΑΣΟΚ – ΔΗΜΑΡ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Παρασκευής</w:t>
      </w:r>
      <w:r>
        <w:rPr>
          <w:rFonts w:eastAsia="Times New Roman"/>
          <w:color w:val="000000"/>
          <w:szCs w:val="24"/>
        </w:rPr>
        <w:t xml:space="preserve"> </w:t>
      </w:r>
      <w:proofErr w:type="spellStart"/>
      <w:r>
        <w:rPr>
          <w:rFonts w:eastAsia="Times New Roman"/>
          <w:bCs/>
          <w:color w:val="000000"/>
          <w:szCs w:val="24"/>
        </w:rPr>
        <w:t>Χριστοφιλοπούλου</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σχετικά με την αναστολή του ασφαλιστικού νόμου για τα μπλοκάκια, μέχρι την άρση των αδικιών πο</w:t>
      </w:r>
      <w:r>
        <w:rPr>
          <w:rFonts w:eastAsia="Times New Roman"/>
          <w:color w:val="000000"/>
          <w:szCs w:val="24"/>
        </w:rPr>
        <w:t>υ προκαλούνται από τη στρεβλή εφαρμογή του.</w:t>
      </w:r>
    </w:p>
    <w:p w14:paraId="7707BED3"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ΠΑΡΑΣΚΕΥΗ ΧΡΙΣΤΟΦΙΛΟΠΟΥΛΟΥ:  </w:t>
      </w:r>
      <w:r>
        <w:rPr>
          <w:rFonts w:eastAsia="Times New Roman"/>
          <w:color w:val="000000"/>
          <w:szCs w:val="24"/>
        </w:rPr>
        <w:t>Κύριε Πρόεδρε, είναι εδώ η Υπουργός. Μπορεί να συζητηθεί.</w:t>
      </w:r>
    </w:p>
    <w:p w14:paraId="7707BED4"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 xml:space="preserve">Θα κάνετε υπομονή; Με </w:t>
      </w:r>
      <w:proofErr w:type="spellStart"/>
      <w:r>
        <w:rPr>
          <w:rFonts w:eastAsia="Times New Roman"/>
          <w:color w:val="000000"/>
          <w:szCs w:val="24"/>
        </w:rPr>
        <w:t>συγχωρείτε</w:t>
      </w:r>
      <w:proofErr w:type="spellEnd"/>
      <w:r>
        <w:rPr>
          <w:rFonts w:eastAsia="Times New Roman"/>
          <w:color w:val="000000"/>
          <w:szCs w:val="24"/>
        </w:rPr>
        <w:t>, αλλά δεν σέβεστε ούτε το Προεδρείο. Γιατί διακόπτετε;</w:t>
      </w:r>
    </w:p>
    <w:p w14:paraId="7707BED5"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lastRenderedPageBreak/>
        <w:t>ΠΑΡ</w:t>
      </w:r>
      <w:r>
        <w:rPr>
          <w:rFonts w:eastAsia="Times New Roman"/>
          <w:b/>
          <w:color w:val="000000"/>
          <w:szCs w:val="24"/>
        </w:rPr>
        <w:t xml:space="preserve">ΑΣΚΕΥΗ ΧΡΙΣΤΟΦΙΛΟΠΟΥΛΟΥ: </w:t>
      </w:r>
      <w:r>
        <w:rPr>
          <w:rFonts w:eastAsia="Times New Roman"/>
          <w:color w:val="000000"/>
          <w:szCs w:val="24"/>
        </w:rPr>
        <w:t>Διότι είναι εδώ η Υπουργός Εργασίας και η ερώτηση μπορεί να συζητηθεί.</w:t>
      </w:r>
    </w:p>
    <w:p w14:paraId="7707BED6"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Συγγνώμη, ζητήσατε τον λόγο και δεν σας τον έδωσα; Καθίστε κάτω και ζητήστε τον λόγο.</w:t>
      </w:r>
    </w:p>
    <w:p w14:paraId="7707BED7"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ΠΑΡΑΣΚΕΥΗ ΧΡΙΣΤΟΦΙΛΟΠΟΥΛΟΥ: </w:t>
      </w:r>
      <w:r>
        <w:rPr>
          <w:rFonts w:eastAsia="Times New Roman"/>
          <w:color w:val="000000"/>
          <w:szCs w:val="24"/>
        </w:rPr>
        <w:t xml:space="preserve">Ωραία, ζητώ </w:t>
      </w:r>
      <w:r>
        <w:rPr>
          <w:rFonts w:eastAsia="Times New Roman"/>
          <w:color w:val="000000"/>
          <w:szCs w:val="24"/>
        </w:rPr>
        <w:t>τον λόγο.</w:t>
      </w:r>
    </w:p>
    <w:p w14:paraId="7707BED8"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Παρακαλώ, καθίστε κάτω και αφήστε να κάνουμε τη δουλειά μας. Μη διακόπτετε.</w:t>
      </w:r>
    </w:p>
    <w:p w14:paraId="7707BED9"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ΠΑΡΑΣΚΕΥΗ ΧΡΙΣΤΟΦΙΛΟΠΟΥΛΟΥ: </w:t>
      </w:r>
      <w:r>
        <w:rPr>
          <w:rFonts w:eastAsia="Times New Roman"/>
          <w:color w:val="000000"/>
          <w:szCs w:val="24"/>
        </w:rPr>
        <w:t>Κύριε Πρόεδρε, σας ζητώ τον λόγο.</w:t>
      </w:r>
    </w:p>
    <w:p w14:paraId="7707BEDA"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Είναι απαράδεκτη αυτή η συμπεριφορά.</w:t>
      </w:r>
    </w:p>
    <w:p w14:paraId="7707BEDB"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ΠΑΡ</w:t>
      </w:r>
      <w:r>
        <w:rPr>
          <w:rFonts w:eastAsia="Times New Roman"/>
          <w:b/>
          <w:color w:val="000000"/>
          <w:szCs w:val="24"/>
        </w:rPr>
        <w:t xml:space="preserve">ΑΣΚΕΥΗ ΧΡΙΣΤΟΦΙΛΟΠΟΥΛΟΥ: </w:t>
      </w:r>
      <w:r>
        <w:rPr>
          <w:rFonts w:eastAsia="Times New Roman"/>
          <w:color w:val="000000"/>
          <w:szCs w:val="24"/>
        </w:rPr>
        <w:t>Καμ</w:t>
      </w:r>
      <w:r>
        <w:rPr>
          <w:rFonts w:eastAsia="Times New Roman"/>
          <w:color w:val="000000"/>
          <w:szCs w:val="24"/>
        </w:rPr>
        <w:t>μ</w:t>
      </w:r>
      <w:r>
        <w:rPr>
          <w:rFonts w:eastAsia="Times New Roman"/>
          <w:color w:val="000000"/>
          <w:szCs w:val="24"/>
        </w:rPr>
        <w:t>ία συμπεριφορά, κύριε Πρόεδρε…</w:t>
      </w:r>
    </w:p>
    <w:p w14:paraId="7707BEDC"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Θέλετε να εκφράσετε την ένστασή σας; Πολύ ευχαρίστως να σας δώσω τον λόγο, εάν επιθυμείτε.</w:t>
      </w:r>
    </w:p>
    <w:p w14:paraId="7707BEDD"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lastRenderedPageBreak/>
        <w:t xml:space="preserve">ΠΑΡΑΣΚΕΥΗ ΧΡΙΣΤΟΦΙΛΟΠΟΥΛΟΥ: </w:t>
      </w:r>
      <w:r>
        <w:rPr>
          <w:rFonts w:eastAsia="Times New Roman"/>
          <w:color w:val="000000"/>
          <w:szCs w:val="24"/>
        </w:rPr>
        <w:t xml:space="preserve">Ζητώ τον λόγο και θα καταλάβετε γιατί τον </w:t>
      </w:r>
      <w:r>
        <w:rPr>
          <w:rFonts w:eastAsia="Times New Roman"/>
          <w:color w:val="000000"/>
          <w:szCs w:val="24"/>
        </w:rPr>
        <w:t>ζητώ. Δεν είχα σκοπό να σας διακόψω, αλλά η συγκεκριμένη ερώτηση μπορεί να συζητηθεί.</w:t>
      </w:r>
    </w:p>
    <w:p w14:paraId="7707BEDE" w14:textId="77777777" w:rsidR="001926F7" w:rsidRDefault="006B7FAB">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Αφήστε το Προεδρείο να τελειώσει και θα σας δώσει τον λόγο. Δεν σας τον αρνήθηκα. Έλεος! Ας ηρεμήσουμε, λοιπόν</w:t>
      </w:r>
      <w:r>
        <w:rPr>
          <w:rFonts w:eastAsia="Times New Roman"/>
          <w:color w:val="000000"/>
          <w:szCs w:val="24"/>
        </w:rPr>
        <w:t>,</w:t>
      </w:r>
      <w:r>
        <w:rPr>
          <w:rFonts w:eastAsia="Times New Roman"/>
          <w:color w:val="000000"/>
          <w:szCs w:val="24"/>
        </w:rPr>
        <w:t xml:space="preserve"> και θα σας δώσω τον λόγο</w:t>
      </w:r>
      <w:r>
        <w:rPr>
          <w:rFonts w:eastAsia="Times New Roman"/>
          <w:color w:val="000000"/>
          <w:szCs w:val="24"/>
        </w:rPr>
        <w:t xml:space="preserve"> να εκφράσετε την ένστασή σας για ένα λεπτό. Να ολοκληρώσουμε την ανάγνωση των μη συζητούμενων επίκαιρων ερωτήσεων και θα σας τον δώσω τον λόγο.</w:t>
      </w:r>
    </w:p>
    <w:p w14:paraId="7707BEDF" w14:textId="77777777" w:rsidR="001926F7" w:rsidRDefault="006B7FAB">
      <w:pPr>
        <w:spacing w:line="600" w:lineRule="auto"/>
        <w:ind w:firstLine="720"/>
        <w:contextualSpacing/>
        <w:jc w:val="both"/>
        <w:rPr>
          <w:rFonts w:eastAsia="Times New Roman"/>
          <w:szCs w:val="24"/>
        </w:rPr>
      </w:pPr>
      <w:r>
        <w:rPr>
          <w:rFonts w:eastAsia="Times New Roman"/>
          <w:szCs w:val="24"/>
        </w:rPr>
        <w:t>Η εν</w:t>
      </w:r>
      <w:r>
        <w:rPr>
          <w:rFonts w:eastAsia="Times New Roman"/>
          <w:szCs w:val="24"/>
        </w:rPr>
        <w:t>δ</w:t>
      </w:r>
      <w:r>
        <w:rPr>
          <w:rFonts w:eastAsia="Times New Roman"/>
          <w:szCs w:val="24"/>
        </w:rPr>
        <w:t>έκατη με αριθμό 455/7-2-2017 επίκαιρη ερώτηση δεύτερου κύκλου του Βουλευτή Ηρακλείου της Δημοκρατικής Συμπ</w:t>
      </w:r>
      <w:r>
        <w:rPr>
          <w:rFonts w:eastAsia="Times New Roman"/>
          <w:szCs w:val="24"/>
        </w:rPr>
        <w:t xml:space="preserve">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Εργασίας, Κοινωνικής Ασφάλισης και Κοινωνικής Αλληλεγγύης, σχετικά με τα μεγάλα προβλήματα και τις άδικες χρεώσεις υψηλών ασφαλιστικών εισφορών, δεν θα συζητηθεί</w:t>
      </w:r>
      <w:r>
        <w:rPr>
          <w:rFonts w:eastAsia="Times New Roman"/>
          <w:szCs w:val="24"/>
        </w:rPr>
        <w:t>,</w:t>
      </w:r>
      <w:r>
        <w:rPr>
          <w:rFonts w:eastAsia="Times New Roman"/>
          <w:szCs w:val="24"/>
        </w:rPr>
        <w:t xml:space="preserve"> λόγω κωλύματος τ</w:t>
      </w:r>
      <w:r>
        <w:rPr>
          <w:rFonts w:eastAsia="Times New Roman"/>
          <w:szCs w:val="24"/>
        </w:rPr>
        <w:t>ης</w:t>
      </w:r>
      <w:r>
        <w:rPr>
          <w:rFonts w:eastAsia="Times New Roman"/>
          <w:szCs w:val="24"/>
        </w:rPr>
        <w:t xml:space="preserve"> κυρί</w:t>
      </w:r>
      <w:r>
        <w:rPr>
          <w:rFonts w:eastAsia="Times New Roman"/>
          <w:szCs w:val="24"/>
        </w:rPr>
        <w:t>ας</w:t>
      </w:r>
      <w:r>
        <w:rPr>
          <w:rFonts w:eastAsia="Times New Roman"/>
          <w:szCs w:val="24"/>
        </w:rPr>
        <w:t xml:space="preserve"> Υπ</w:t>
      </w:r>
      <w:r>
        <w:rPr>
          <w:rFonts w:eastAsia="Times New Roman"/>
          <w:szCs w:val="24"/>
        </w:rPr>
        <w:t xml:space="preserve">ουργού. </w:t>
      </w:r>
    </w:p>
    <w:p w14:paraId="7707BEE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Επίσης, δεν θα συζητηθεί η δέκατη τρίτη με αριθμό 456/7-2-2017 επίκαιρη ερώτηση δεύτερου κύκλου του Βουλευτή Αχαΐας του Κομμουνιστικού Κόμματος Ελλάδας κ. Νικολάου </w:t>
      </w:r>
      <w:proofErr w:type="spellStart"/>
      <w:r>
        <w:rPr>
          <w:rFonts w:eastAsia="Times New Roman"/>
          <w:szCs w:val="24"/>
        </w:rPr>
        <w:t>Καρα</w:t>
      </w:r>
      <w:r>
        <w:rPr>
          <w:rFonts w:eastAsia="Times New Roman"/>
          <w:szCs w:val="24"/>
        </w:rPr>
        <w:lastRenderedPageBreak/>
        <w:t>θανασόπουλου</w:t>
      </w:r>
      <w:proofErr w:type="spellEnd"/>
      <w:r>
        <w:rPr>
          <w:rFonts w:eastAsia="Times New Roman"/>
          <w:szCs w:val="24"/>
        </w:rPr>
        <w:t xml:space="preserve"> προς την Υπουργό Εργασίας, Κοινωνικής Ασφάλισης και Κοινωνικής Αλλ</w:t>
      </w:r>
      <w:r>
        <w:rPr>
          <w:rFonts w:eastAsia="Times New Roman"/>
          <w:szCs w:val="24"/>
        </w:rPr>
        <w:t xml:space="preserve">ηλεγγύης, σχετικά με τους εργαζόμενους και τους αυτοαπασχολούμενους με </w:t>
      </w:r>
      <w:r>
        <w:rPr>
          <w:rFonts w:eastAsia="Times New Roman"/>
          <w:szCs w:val="24"/>
        </w:rPr>
        <w:t>δ</w:t>
      </w:r>
      <w:r>
        <w:rPr>
          <w:rFonts w:eastAsia="Times New Roman"/>
          <w:szCs w:val="24"/>
        </w:rPr>
        <w:t xml:space="preserve">ελτία </w:t>
      </w:r>
      <w:r>
        <w:rPr>
          <w:rFonts w:eastAsia="Times New Roman"/>
          <w:szCs w:val="24"/>
        </w:rPr>
        <w:t>π</w:t>
      </w:r>
      <w:r>
        <w:rPr>
          <w:rFonts w:eastAsia="Times New Roman"/>
          <w:szCs w:val="24"/>
        </w:rPr>
        <w:t xml:space="preserve">αροχής </w:t>
      </w:r>
      <w:r>
        <w:rPr>
          <w:rFonts w:eastAsia="Times New Roman"/>
          <w:szCs w:val="24"/>
        </w:rPr>
        <w:t>υ</w:t>
      </w:r>
      <w:r>
        <w:rPr>
          <w:rFonts w:eastAsia="Times New Roman"/>
          <w:szCs w:val="24"/>
        </w:rPr>
        <w:t xml:space="preserve">πηρεσιών. </w:t>
      </w:r>
    </w:p>
    <w:p w14:paraId="7707BEE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Τέλος, δεν θα συζητηθεί η </w:t>
      </w:r>
      <w:r>
        <w:rPr>
          <w:rFonts w:eastAsia="Times New Roman"/>
          <w:szCs w:val="24"/>
        </w:rPr>
        <w:t>πρώτη</w:t>
      </w:r>
      <w:r>
        <w:rPr>
          <w:rFonts w:eastAsia="Times New Roman"/>
          <w:szCs w:val="24"/>
        </w:rPr>
        <w:t xml:space="preserve"> με αριθμό 2371/4-1-2017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w:t>
      </w:r>
      <w:r>
        <w:rPr>
          <w:rFonts w:eastAsia="Times New Roman"/>
          <w:szCs w:val="24"/>
        </w:rPr>
        <w:t>ος τ</w:t>
      </w:r>
      <w:r>
        <w:rPr>
          <w:rFonts w:eastAsia="Times New Roman"/>
          <w:szCs w:val="24"/>
        </w:rPr>
        <w:t>η</w:t>
      </w:r>
      <w:r>
        <w:rPr>
          <w:rFonts w:eastAsia="Times New Roman"/>
          <w:szCs w:val="24"/>
        </w:rPr>
        <w:t xml:space="preserve">ν Υπουργό Εργασίας, Κοινωνικής Ασφάλισης και Κοινωνικής Αλληλεγγύης, σχετικά με την αναδρομική ασφάλιση </w:t>
      </w:r>
      <w:proofErr w:type="spellStart"/>
      <w:r>
        <w:rPr>
          <w:rFonts w:eastAsia="Times New Roman"/>
          <w:szCs w:val="24"/>
        </w:rPr>
        <w:t>αγροεργατών</w:t>
      </w:r>
      <w:proofErr w:type="spellEnd"/>
      <w:r>
        <w:rPr>
          <w:rFonts w:eastAsia="Times New Roman"/>
          <w:szCs w:val="24"/>
        </w:rPr>
        <w:t xml:space="preserve"> με </w:t>
      </w:r>
      <w:proofErr w:type="spellStart"/>
      <w:r>
        <w:rPr>
          <w:rFonts w:eastAsia="Times New Roman"/>
          <w:szCs w:val="24"/>
        </w:rPr>
        <w:t>εργόσημα</w:t>
      </w:r>
      <w:proofErr w:type="spellEnd"/>
      <w:r>
        <w:rPr>
          <w:rFonts w:eastAsia="Times New Roman"/>
          <w:szCs w:val="24"/>
        </w:rPr>
        <w:t xml:space="preserve"> που δεν εκδόθηκαν.</w:t>
      </w:r>
    </w:p>
    <w:p w14:paraId="7707BEE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Ορίστε, κυρία </w:t>
      </w:r>
      <w:proofErr w:type="spellStart"/>
      <w:r>
        <w:rPr>
          <w:rFonts w:eastAsia="Times New Roman"/>
          <w:szCs w:val="24"/>
        </w:rPr>
        <w:t>Χριστοφιλοπούλου</w:t>
      </w:r>
      <w:proofErr w:type="spellEnd"/>
      <w:r>
        <w:rPr>
          <w:rFonts w:eastAsia="Times New Roman"/>
          <w:szCs w:val="24"/>
        </w:rPr>
        <w:t xml:space="preserve">, έχετε τον λόγο για ένα λεπτό. </w:t>
      </w:r>
    </w:p>
    <w:p w14:paraId="7707BEE3" w14:textId="77777777" w:rsidR="001926F7" w:rsidRDefault="006B7FA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Ευχαριστώ, κύ</w:t>
      </w:r>
      <w:r>
        <w:rPr>
          <w:rFonts w:eastAsia="Times New Roman"/>
          <w:szCs w:val="24"/>
        </w:rPr>
        <w:t xml:space="preserve">ριε Πρόεδρε. Με </w:t>
      </w:r>
      <w:proofErr w:type="spellStart"/>
      <w:r>
        <w:rPr>
          <w:rFonts w:eastAsia="Times New Roman"/>
          <w:szCs w:val="24"/>
        </w:rPr>
        <w:t>συγχωρείτε</w:t>
      </w:r>
      <w:proofErr w:type="spellEnd"/>
      <w:r>
        <w:rPr>
          <w:rFonts w:eastAsia="Times New Roman"/>
          <w:szCs w:val="24"/>
        </w:rPr>
        <w:t xml:space="preserve"> αν δημιούργησα πρόβλημα, αλλά δεν ήταν αυτή η πρόθεσή μου. </w:t>
      </w:r>
    </w:p>
    <w:p w14:paraId="7707BEE4" w14:textId="77777777" w:rsidR="001926F7" w:rsidRDefault="006B7FAB">
      <w:pPr>
        <w:spacing w:line="600" w:lineRule="auto"/>
        <w:ind w:firstLine="720"/>
        <w:contextualSpacing/>
        <w:jc w:val="both"/>
        <w:rPr>
          <w:rFonts w:eastAsia="Times New Roman"/>
          <w:szCs w:val="24"/>
        </w:rPr>
      </w:pPr>
      <w:r>
        <w:rPr>
          <w:rFonts w:eastAsia="Times New Roman"/>
          <w:szCs w:val="24"/>
        </w:rPr>
        <w:t>Ο λόγος για τον οποίο διέκοψα την ώρα που εκφωνήσατε τη δική μου επίκαιρη ερώτηση είναι απλός και σας τον εξηγώ αμέσως τώρα. Αυτή τη στιγμή είναι στην Αίθουσα, δεδομένου</w:t>
      </w:r>
      <w:r>
        <w:rPr>
          <w:rFonts w:eastAsia="Times New Roman"/>
          <w:szCs w:val="24"/>
        </w:rPr>
        <w:t xml:space="preserve"> ότι σε λίγο θα ξεκινήσει η συζήτηση του νομοσχεδίου, η Υπουργός κ. </w:t>
      </w:r>
      <w:proofErr w:type="spellStart"/>
      <w:r>
        <w:rPr>
          <w:rFonts w:eastAsia="Times New Roman"/>
          <w:szCs w:val="24"/>
        </w:rPr>
        <w:t>Αχτσιόγλου</w:t>
      </w:r>
      <w:proofErr w:type="spellEnd"/>
      <w:r>
        <w:rPr>
          <w:rFonts w:eastAsia="Times New Roman"/>
          <w:szCs w:val="24"/>
        </w:rPr>
        <w:t xml:space="preserve">. Η δική μου, λοιπόν, επίκαιρη ερώτηση που αφορά </w:t>
      </w:r>
      <w:r>
        <w:rPr>
          <w:rFonts w:eastAsia="Times New Roman"/>
          <w:szCs w:val="24"/>
        </w:rPr>
        <w:lastRenderedPageBreak/>
        <w:t>τους απασχολούμενους με μπλοκάκι είναι, βεβαίως, και δικής της αρμοδιότητας. Σ’ αυτή απευθύνθηκε η επίκαιρη ερώτηση. Άρα, κύριε Π</w:t>
      </w:r>
      <w:r>
        <w:rPr>
          <w:rFonts w:eastAsia="Times New Roman"/>
          <w:szCs w:val="24"/>
        </w:rPr>
        <w:t xml:space="preserve">ρόεδρε, εκτιμώ ότι μπορεί να συζητηθεί η ερώτησή μου. </w:t>
      </w:r>
    </w:p>
    <w:p w14:paraId="7707BEE5" w14:textId="77777777" w:rsidR="001926F7" w:rsidRDefault="006B7FAB">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εβαίως, κύριε Πρόεδρε, με την ευκαιρία που μου δώσατε τον λόγο και δεν πέρασε το ένα λεπτό, θα ήθελα να πω ότι επί ένα τέταρτο ακούμε εκφωνήσεις ερωτήσε</w:t>
      </w:r>
      <w:r>
        <w:rPr>
          <w:rFonts w:eastAsia="Times New Roman"/>
          <w:szCs w:val="24"/>
        </w:rPr>
        <w:t>ων</w:t>
      </w:r>
      <w:r>
        <w:rPr>
          <w:rFonts w:eastAsia="Times New Roman"/>
          <w:szCs w:val="24"/>
        </w:rPr>
        <w:t xml:space="preserve"> που δεν απαντώνται. Αυτό είναι κάτι που δεν έ</w:t>
      </w:r>
      <w:r>
        <w:rPr>
          <w:rFonts w:eastAsia="Times New Roman"/>
          <w:szCs w:val="24"/>
        </w:rPr>
        <w:t>χει προηγούμενο. Οι Βουλευτές πάντα είχαμε πρόβλημα και καταδικάζαμε τις περιπτώσεις που δεν έρχονταν οι Υπουργοί για να απαντήσουν, αλλά αυτό που συμβαίνει τώρα –και το ξέρετε, κύριε Πρόεδρε, ότι συμβαίνει πάρα πολύ καιρό- δεν έχει πραγματικά προηγούμενο.</w:t>
      </w:r>
      <w:r>
        <w:rPr>
          <w:rFonts w:eastAsia="Times New Roman"/>
          <w:szCs w:val="24"/>
        </w:rPr>
        <w:t xml:space="preserve"> Αυτό είναι η «πρώτη φορά»! Αυτό πράγματι είναι η «πρώτη φορά»! Τέτοια ντροπή και τέτοια περιφρόνηση του Κοινοβουλίου!</w:t>
      </w:r>
    </w:p>
    <w:p w14:paraId="7707BEE6" w14:textId="77777777" w:rsidR="001926F7" w:rsidRDefault="006B7FAB">
      <w:pPr>
        <w:spacing w:line="600" w:lineRule="auto"/>
        <w:ind w:firstLine="720"/>
        <w:contextualSpacing/>
        <w:jc w:val="both"/>
        <w:rPr>
          <w:rFonts w:eastAsia="Times New Roman"/>
          <w:szCs w:val="24"/>
        </w:rPr>
      </w:pPr>
      <w:r>
        <w:rPr>
          <w:rFonts w:eastAsia="Times New Roman"/>
          <w:szCs w:val="24"/>
        </w:rPr>
        <w:t>Η κυρία Υπουργός είναι εδώ και παρακαλώ να συζητηθεί η επίκαιρη ερώτηση.</w:t>
      </w:r>
    </w:p>
    <w:p w14:paraId="7707BEE7" w14:textId="77777777" w:rsidR="001926F7" w:rsidRDefault="006B7FAB">
      <w:pPr>
        <w:spacing w:line="600" w:lineRule="auto"/>
        <w:ind w:firstLine="720"/>
        <w:contextualSpacing/>
        <w:jc w:val="both"/>
        <w:rPr>
          <w:rFonts w:eastAsia="Times New Roman"/>
          <w:szCs w:val="24"/>
        </w:rPr>
      </w:pPr>
      <w:r>
        <w:rPr>
          <w:rFonts w:eastAsia="Times New Roman"/>
          <w:b/>
          <w:szCs w:val="24"/>
        </w:rPr>
        <w:t>ΚΩΝΣΤΑΝΤΙΝΟΣ ΜΠΑΡΚΑΣ:</w:t>
      </w:r>
      <w:r>
        <w:rPr>
          <w:rFonts w:eastAsia="Times New Roman"/>
          <w:szCs w:val="24"/>
        </w:rPr>
        <w:t xml:space="preserve"> Είμαστε και εμείς παλιοί Βουλευτές, κύριε </w:t>
      </w:r>
      <w:r>
        <w:rPr>
          <w:rFonts w:eastAsia="Times New Roman"/>
          <w:szCs w:val="24"/>
        </w:rPr>
        <w:t>Πρόεδρε, και δεν είναι μόνο η κ</w:t>
      </w:r>
      <w:r>
        <w:rPr>
          <w:rFonts w:eastAsia="Times New Roman"/>
          <w:szCs w:val="24"/>
        </w:rPr>
        <w:t>.</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xml:space="preserve">! Δεν έχουμε μνήμη χρυσόψαρου, κύριε Πρόεδρε! </w:t>
      </w:r>
    </w:p>
    <w:p w14:paraId="7707BEE8" w14:textId="77777777" w:rsidR="001926F7" w:rsidRDefault="006B7FA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Έχει ξαναγίνει αυτό; Δεν ντρέπεστε κιόλας! </w:t>
      </w:r>
    </w:p>
    <w:p w14:paraId="7707BEE9" w14:textId="77777777" w:rsidR="001926F7" w:rsidRDefault="006B7FAB">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Μισό λεπτό, κύριε Μπάρκα. Δεν χρειάζεται να ανεβάζουμε τους τόνους. Θα λύσουμε το θέμα σε μισό λεπτό. </w:t>
      </w:r>
    </w:p>
    <w:p w14:paraId="7707BEEA" w14:textId="77777777" w:rsidR="001926F7" w:rsidRDefault="006B7FAB">
      <w:pPr>
        <w:spacing w:line="600" w:lineRule="auto"/>
        <w:ind w:firstLine="720"/>
        <w:contextualSpacing/>
        <w:jc w:val="both"/>
        <w:rPr>
          <w:rFonts w:eastAsia="Times New Roman"/>
          <w:szCs w:val="24"/>
        </w:rPr>
      </w:pPr>
      <w:r>
        <w:rPr>
          <w:rFonts w:eastAsia="Times New Roman"/>
          <w:b/>
          <w:szCs w:val="24"/>
        </w:rPr>
        <w:t>ΚΩΝΣΤΑΝΤΙΝΟΣ ΜΠΑΡΚΑΣ:</w:t>
      </w:r>
      <w:r>
        <w:rPr>
          <w:rFonts w:eastAsia="Times New Roman"/>
          <w:szCs w:val="24"/>
        </w:rPr>
        <w:t xml:space="preserve"> Ωραία, κύριε Πρόεδρε, λύστε το! </w:t>
      </w:r>
    </w:p>
    <w:p w14:paraId="7707BEEB"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Είναι κατανοητή η ένσταση της κ</w:t>
      </w:r>
      <w:r>
        <w:rPr>
          <w:rFonts w:eastAsia="Times New Roman"/>
          <w:szCs w:val="24"/>
        </w:rPr>
        <w:t>.</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όπως και των</w:t>
      </w:r>
      <w:r>
        <w:rPr>
          <w:rFonts w:eastAsia="Times New Roman"/>
          <w:szCs w:val="24"/>
        </w:rPr>
        <w:t xml:space="preserve"> περισσότερων Βουλευτών. Αν θέλετε, το Σώμα συμφωνεί ομόφωνα στην κατεύθυνση αυτή. Η Διάσκεψη των Προέδρων θα πρέπει για ακόμα μια φορά να αναλάβει να δει αυτό το θέμα και ο κύριος Πρόεδρος να πράξει τα δέοντα. </w:t>
      </w:r>
    </w:p>
    <w:p w14:paraId="7707BEEC" w14:textId="77777777" w:rsidR="001926F7" w:rsidRDefault="006B7FAB">
      <w:pPr>
        <w:spacing w:line="600" w:lineRule="auto"/>
        <w:ind w:firstLine="720"/>
        <w:contextualSpacing/>
        <w:jc w:val="both"/>
        <w:rPr>
          <w:rFonts w:eastAsia="Times New Roman"/>
          <w:szCs w:val="24"/>
        </w:rPr>
      </w:pPr>
      <w:r>
        <w:rPr>
          <w:rFonts w:eastAsia="Times New Roman"/>
          <w:szCs w:val="24"/>
        </w:rPr>
        <w:t>Όμως, όσον αφορά τη συγκεκριμένη ερώτηση, τη</w:t>
      </w:r>
      <w:r>
        <w:rPr>
          <w:rFonts w:eastAsia="Times New Roman"/>
          <w:szCs w:val="24"/>
        </w:rPr>
        <w:t xml:space="preserve"> δική σας, κυρία </w:t>
      </w:r>
      <w:proofErr w:type="spellStart"/>
      <w:r>
        <w:rPr>
          <w:rFonts w:eastAsia="Times New Roman"/>
          <w:szCs w:val="24"/>
        </w:rPr>
        <w:t>Χριστοφιλοπούλου</w:t>
      </w:r>
      <w:proofErr w:type="spellEnd"/>
      <w:r>
        <w:rPr>
          <w:rFonts w:eastAsia="Times New Roman"/>
          <w:szCs w:val="24"/>
        </w:rPr>
        <w:t xml:space="preserve">, νομίζω ότι έχετε ενημερωθεί. Βεβαίως επικαλεστήκατε την παρουσία της Υπουργού Εργασίας. </w:t>
      </w:r>
    </w:p>
    <w:p w14:paraId="7707BEED" w14:textId="77777777" w:rsidR="001926F7" w:rsidRDefault="006B7FA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 κύριε Πρόεδρε!</w:t>
      </w:r>
    </w:p>
    <w:p w14:paraId="7707BEEE"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κυρία </w:t>
      </w:r>
      <w:proofErr w:type="spellStart"/>
      <w:r>
        <w:rPr>
          <w:rFonts w:eastAsia="Times New Roman"/>
          <w:szCs w:val="24"/>
        </w:rPr>
        <w:t>Χριστοφιλοπούλου</w:t>
      </w:r>
      <w:proofErr w:type="spellEnd"/>
      <w:r>
        <w:rPr>
          <w:rFonts w:eastAsia="Times New Roman"/>
          <w:szCs w:val="24"/>
        </w:rPr>
        <w:t>! Αρμόδιος γι</w:t>
      </w:r>
      <w:r>
        <w:rPr>
          <w:rFonts w:eastAsia="Times New Roman"/>
          <w:szCs w:val="24"/>
        </w:rPr>
        <w:t xml:space="preserve">α να απαντήσει στην ερώτησή σας είναι ο κ. Πετρόπουλος, ο οποίος -δεν ήθελα να το </w:t>
      </w:r>
      <w:r>
        <w:rPr>
          <w:rFonts w:eastAsia="Times New Roman"/>
          <w:szCs w:val="24"/>
        </w:rPr>
        <w:lastRenderedPageBreak/>
        <w:t>ανακοινώσω τώρα, για να μη δημιουργηθούν και αρνητικές εντυπώσεις για τον ίδιο- ασθένησε αιφνιδίως. Παρεμπιπτόντως</w:t>
      </w:r>
      <w:r>
        <w:rPr>
          <w:rFonts w:eastAsia="Times New Roman"/>
          <w:szCs w:val="24"/>
        </w:rPr>
        <w:t>,</w:t>
      </w:r>
      <w:r>
        <w:rPr>
          <w:rFonts w:eastAsia="Times New Roman"/>
          <w:szCs w:val="24"/>
        </w:rPr>
        <w:t xml:space="preserve"> του ευχόμαστε περαστικά. Όμως, γνωρίζετε πολύ καλά τον λόγ</w:t>
      </w:r>
      <w:r>
        <w:rPr>
          <w:rFonts w:eastAsia="Times New Roman"/>
          <w:szCs w:val="24"/>
        </w:rPr>
        <w:t xml:space="preserve">ο μη συζήτησης της </w:t>
      </w:r>
      <w:r>
        <w:rPr>
          <w:rFonts w:eastAsia="Times New Roman"/>
          <w:szCs w:val="24"/>
        </w:rPr>
        <w:t xml:space="preserve">επίκαιρης </w:t>
      </w:r>
      <w:r>
        <w:rPr>
          <w:rFonts w:eastAsia="Times New Roman"/>
          <w:szCs w:val="24"/>
        </w:rPr>
        <w:t xml:space="preserve">ερώτησής σας. </w:t>
      </w:r>
    </w:p>
    <w:p w14:paraId="7707BEEF" w14:textId="77777777" w:rsidR="001926F7" w:rsidRDefault="006B7FA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 κύριε Πρόεδρε! </w:t>
      </w:r>
    </w:p>
    <w:p w14:paraId="7707BEF0"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 πώς, κυρία </w:t>
      </w:r>
      <w:proofErr w:type="spellStart"/>
      <w:r>
        <w:rPr>
          <w:rFonts w:eastAsia="Times New Roman"/>
          <w:szCs w:val="24"/>
        </w:rPr>
        <w:t>Χριστοφιλοπούλου</w:t>
      </w:r>
      <w:proofErr w:type="spellEnd"/>
      <w:r>
        <w:rPr>
          <w:rFonts w:eastAsia="Times New Roman"/>
          <w:szCs w:val="24"/>
        </w:rPr>
        <w:t>; Αρμόδιος για να απαντήσει είναι ο κ. Πετρόπουλος. Εγώ σας εξηγώ. Αν θέλετε, μπορείτε να το καταλά</w:t>
      </w:r>
      <w:r>
        <w:rPr>
          <w:rFonts w:eastAsia="Times New Roman"/>
          <w:szCs w:val="24"/>
        </w:rPr>
        <w:t>βετε. Αν πάλι θέλετε, διατηρήστε τις επιφυλάξεις σας. Δεν μπορώ να σας πείσω. Εγώ οφείλω να κάνω τις αντίστοιχες διευκρινίσεις και προς το Σώμα και προς εσάς</w:t>
      </w:r>
      <w:r>
        <w:rPr>
          <w:rFonts w:eastAsia="Times New Roman"/>
          <w:szCs w:val="24"/>
        </w:rPr>
        <w:t>,</w:t>
      </w:r>
      <w:r>
        <w:rPr>
          <w:rFonts w:eastAsia="Times New Roman"/>
          <w:szCs w:val="24"/>
        </w:rPr>
        <w:t xml:space="preserve"> με βάση τα όσα έχουν προηγηθεί, έχουν συμφωνηθεί και έχετε ενημερωθεί. </w:t>
      </w:r>
    </w:p>
    <w:p w14:paraId="7707BEF1" w14:textId="77777777" w:rsidR="001926F7" w:rsidRDefault="006B7FAB">
      <w:pPr>
        <w:spacing w:line="600" w:lineRule="auto"/>
        <w:ind w:firstLine="720"/>
        <w:contextualSpacing/>
        <w:jc w:val="both"/>
        <w:rPr>
          <w:rFonts w:eastAsia="Times New Roman"/>
          <w:szCs w:val="24"/>
        </w:rPr>
      </w:pPr>
      <w:r>
        <w:rPr>
          <w:rFonts w:eastAsia="Times New Roman"/>
          <w:szCs w:val="24"/>
        </w:rPr>
        <w:t>Εδώ νομίζω ότι λήγει το θ</w:t>
      </w:r>
      <w:r>
        <w:rPr>
          <w:rFonts w:eastAsia="Times New Roman"/>
          <w:szCs w:val="24"/>
        </w:rPr>
        <w:t xml:space="preserve">έμα. </w:t>
      </w:r>
    </w:p>
    <w:p w14:paraId="7707BEF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σημείο αυτό, κυρίες και κύριοι συνάδελφοι, ολοκληρώθηκε η συζήτηση των επικαίρων ερωτήσεων. </w:t>
      </w:r>
    </w:p>
    <w:p w14:paraId="7707BEF3" w14:textId="77777777" w:rsidR="001926F7" w:rsidRDefault="006B7FAB">
      <w:pPr>
        <w:spacing w:line="600" w:lineRule="auto"/>
        <w:ind w:firstLine="720"/>
        <w:contextualSpacing/>
        <w:jc w:val="center"/>
        <w:rPr>
          <w:rFonts w:eastAsia="Times New Roman"/>
          <w:b/>
          <w:color w:val="FF0000"/>
          <w:szCs w:val="24"/>
        </w:rPr>
      </w:pPr>
      <w:r w:rsidRPr="00D61A53">
        <w:rPr>
          <w:rFonts w:eastAsia="Times New Roman"/>
          <w:b/>
          <w:color w:val="FF0000"/>
          <w:szCs w:val="24"/>
        </w:rPr>
        <w:t>(ΑΛΛΑΓΗ ΣΕΛΙΔΑΣ ΛΟΓΩ ΑΛΛΑΓΗΣ ΘΕΜΑΤΟΣ)</w:t>
      </w:r>
    </w:p>
    <w:p w14:paraId="7707BEF4"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εισερχόμαστε στη</w:t>
      </w:r>
      <w:r>
        <w:rPr>
          <w:rFonts w:eastAsia="Times New Roman"/>
          <w:szCs w:val="24"/>
        </w:rPr>
        <w:t xml:space="preserve"> συμπληρωματική</w:t>
      </w:r>
      <w:r>
        <w:rPr>
          <w:rFonts w:eastAsia="Times New Roman"/>
          <w:szCs w:val="24"/>
        </w:rPr>
        <w:t xml:space="preserve"> ημερήσια διάταξη</w:t>
      </w:r>
      <w:r>
        <w:rPr>
          <w:rFonts w:eastAsia="Times New Roman"/>
          <w:szCs w:val="24"/>
        </w:rPr>
        <w:t xml:space="preserve"> της</w:t>
      </w:r>
    </w:p>
    <w:p w14:paraId="7707BEF5" w14:textId="77777777" w:rsidR="001926F7" w:rsidRDefault="006B7FAB">
      <w:pPr>
        <w:spacing w:line="600" w:lineRule="auto"/>
        <w:ind w:firstLine="720"/>
        <w:contextualSpacing/>
        <w:jc w:val="center"/>
        <w:rPr>
          <w:rFonts w:eastAsia="Times New Roman"/>
          <w:b/>
          <w:szCs w:val="24"/>
        </w:rPr>
      </w:pPr>
      <w:r>
        <w:rPr>
          <w:rFonts w:eastAsia="Times New Roman"/>
          <w:b/>
          <w:szCs w:val="24"/>
        </w:rPr>
        <w:lastRenderedPageBreak/>
        <w:t>ΝΟΜΟΘΕΤΙΚΗΣ ΕΡΓΑΣΙΑΣ</w:t>
      </w:r>
    </w:p>
    <w:p w14:paraId="7707BEF6" w14:textId="77777777" w:rsidR="001926F7" w:rsidRDefault="006B7FAB">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«Εθνικό Μητρώο Φορτοεκφορτωτών, Εθνικό Μητρώο Ιδιωτικών Φορέων Κοινωνικ</w:t>
      </w:r>
      <w:r>
        <w:rPr>
          <w:rFonts w:eastAsia="Times New Roman"/>
          <w:szCs w:val="24"/>
        </w:rPr>
        <w:t>ής Φροντίδας και άλλες διατάξεις».</w:t>
      </w:r>
    </w:p>
    <w:p w14:paraId="7707BEF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Η Διάσκεψη των Προέδρων αποφάσισε στη συνεδρίασή της, </w:t>
      </w:r>
      <w:r>
        <w:rPr>
          <w:rFonts w:eastAsia="Times New Roman"/>
          <w:szCs w:val="24"/>
        </w:rPr>
        <w:t>στις</w:t>
      </w:r>
      <w:r>
        <w:rPr>
          <w:rFonts w:eastAsia="Times New Roman"/>
          <w:szCs w:val="24"/>
        </w:rPr>
        <w:t xml:space="preserve"> 9 Φεβρουαρίου 2017, η συζήτηση του νομοσχεδίου να γίνει σε μία ενιαία συνεδρίαση επί της αρχής, των άρθρων και των τροπολογιών. </w:t>
      </w:r>
    </w:p>
    <w:p w14:paraId="7707BEF8" w14:textId="77777777" w:rsidR="001926F7" w:rsidRDefault="006B7FAB">
      <w:pPr>
        <w:spacing w:line="600" w:lineRule="auto"/>
        <w:ind w:firstLine="720"/>
        <w:contextualSpacing/>
        <w:jc w:val="both"/>
        <w:rPr>
          <w:rFonts w:eastAsia="Times New Roman"/>
          <w:szCs w:val="24"/>
        </w:rPr>
      </w:pPr>
      <w:r>
        <w:rPr>
          <w:rFonts w:eastAsia="Times New Roman"/>
          <w:szCs w:val="24"/>
        </w:rPr>
        <w:t>Ξεκινάμε, λοιπόν, τη διαδικασία</w:t>
      </w:r>
      <w:r>
        <w:rPr>
          <w:rFonts w:eastAsia="Times New Roman"/>
          <w:szCs w:val="24"/>
        </w:rPr>
        <w:t>,</w:t>
      </w:r>
      <w:r>
        <w:rPr>
          <w:rFonts w:eastAsia="Times New Roman"/>
          <w:szCs w:val="24"/>
        </w:rPr>
        <w:t xml:space="preserve"> δίνοντας τον λόγο στον εισηγητή του ΣΥΡΙΖΑ κ. Γρηγόριο Στογιαννίδη. </w:t>
      </w:r>
    </w:p>
    <w:p w14:paraId="7707BEF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Ορίστε, κύριε Στογιαννίδη, έχετε τον λόγο. </w:t>
      </w:r>
    </w:p>
    <w:p w14:paraId="7707BEFA" w14:textId="77777777" w:rsidR="001926F7" w:rsidRDefault="006B7FAB">
      <w:pPr>
        <w:spacing w:line="600" w:lineRule="auto"/>
        <w:ind w:firstLine="720"/>
        <w:contextualSpacing/>
        <w:jc w:val="both"/>
        <w:rPr>
          <w:rFonts w:eastAsia="Times New Roman"/>
          <w:szCs w:val="24"/>
        </w:rPr>
      </w:pPr>
      <w:r>
        <w:rPr>
          <w:rFonts w:eastAsia="Times New Roman"/>
          <w:b/>
          <w:szCs w:val="24"/>
        </w:rPr>
        <w:t>ΓΡΗΓΟΡΙΟΣ ΣΤΟΓΙΑΝΝΙΔΗΣ:</w:t>
      </w:r>
      <w:r>
        <w:rPr>
          <w:rFonts w:eastAsia="Times New Roman"/>
          <w:szCs w:val="24"/>
        </w:rPr>
        <w:t xml:space="preserve"> Ευχαριστώ, κύριε Πρόεδρε. </w:t>
      </w:r>
    </w:p>
    <w:p w14:paraId="7707BEFB"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Βουλευτές, σήμερα εισηγούμαι το νομοσχέδιο για το Εθνικό Μητρώο Φορτοεκφο</w:t>
      </w:r>
      <w:r>
        <w:rPr>
          <w:rFonts w:eastAsia="Times New Roman"/>
          <w:szCs w:val="24"/>
        </w:rPr>
        <w:t xml:space="preserve">ρτωτών και το Εθνικό Μητρώο Ιδιωτικών Φορέων Κοινωνικής Φροντίδας, το οποίο έρχεται σε ψήφιση μετά από μια ευρεία </w:t>
      </w:r>
      <w:proofErr w:type="spellStart"/>
      <w:r>
        <w:rPr>
          <w:rFonts w:eastAsia="Times New Roman"/>
          <w:szCs w:val="24"/>
        </w:rPr>
        <w:t>διαπαραταξιακή</w:t>
      </w:r>
      <w:proofErr w:type="spellEnd"/>
      <w:r>
        <w:rPr>
          <w:rFonts w:eastAsia="Times New Roman"/>
          <w:szCs w:val="24"/>
        </w:rPr>
        <w:t xml:space="preserve"> συμφωνία που επετεύχθη στις </w:t>
      </w:r>
      <w:r>
        <w:rPr>
          <w:rFonts w:eastAsia="Times New Roman"/>
          <w:szCs w:val="24"/>
        </w:rPr>
        <w:t>ε</w:t>
      </w:r>
      <w:r>
        <w:rPr>
          <w:rFonts w:eastAsia="Times New Roman"/>
          <w:szCs w:val="24"/>
        </w:rPr>
        <w:t xml:space="preserve">πιτροπές. Στόχος του νομοσχεδίου είναι να </w:t>
      </w:r>
      <w:r>
        <w:rPr>
          <w:rFonts w:eastAsia="Times New Roman"/>
          <w:szCs w:val="24"/>
        </w:rPr>
        <w:lastRenderedPageBreak/>
        <w:t>τεθεί εκ νέου το θεσμικό πλαίσιο αναφορικά με το επάγγελ</w:t>
      </w:r>
      <w:r>
        <w:rPr>
          <w:rFonts w:eastAsia="Times New Roman"/>
          <w:szCs w:val="24"/>
        </w:rPr>
        <w:t xml:space="preserve">μα του φορτοεκφορτωτή, αλλά και να μπει μια τάξη στο πεδίο των ιδιωτικών φορέων κοινωνικής φροντίδας. </w:t>
      </w:r>
    </w:p>
    <w:p w14:paraId="7707BEF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Γίνομαι, λοιπόν, συγκεκριμένος όσον αφορά το Εθνικό Μητρώο Φορτοεκφορτωτών. Προκειμένου η εισήγησή μου να είναι κατανοητή, συνοπτικά αναφέρω τι ισχύει σή</w:t>
      </w:r>
      <w:r>
        <w:rPr>
          <w:rFonts w:eastAsia="Times New Roman" w:cs="Times New Roman"/>
          <w:szCs w:val="24"/>
        </w:rPr>
        <w:t>μερα</w:t>
      </w:r>
      <w:r>
        <w:rPr>
          <w:rFonts w:eastAsia="Times New Roman" w:cs="Times New Roman"/>
          <w:szCs w:val="24"/>
        </w:rPr>
        <w:t>,</w:t>
      </w:r>
      <w:r>
        <w:rPr>
          <w:rFonts w:eastAsia="Times New Roman" w:cs="Times New Roman"/>
          <w:szCs w:val="24"/>
        </w:rPr>
        <w:t xml:space="preserve"> βάσει του ισχύοντος νομικού πλαισίου, όπως αυτό διαγράφεται στο άρθρο πρώτο, παράγραφος ΙΑ΄, </w:t>
      </w:r>
      <w:proofErr w:type="spellStart"/>
      <w:r>
        <w:rPr>
          <w:rFonts w:eastAsia="Times New Roman" w:cs="Times New Roman"/>
          <w:szCs w:val="24"/>
        </w:rPr>
        <w:t>υποπαράγραφος</w:t>
      </w:r>
      <w:proofErr w:type="spellEnd"/>
      <w:r>
        <w:rPr>
          <w:rFonts w:eastAsia="Times New Roman" w:cs="Times New Roman"/>
          <w:szCs w:val="24"/>
        </w:rPr>
        <w:t xml:space="preserve"> ΙΑ.7 του ν.4093/2012.</w:t>
      </w:r>
    </w:p>
    <w:p w14:paraId="7707BEF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Με το ισχύον, λοιπόν, πλαίσιο -το οποίο σημειώνω ότι δεν εφαρμόζεται- α) στις λιμενικές ζώνες Πειραιά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Θεσσαλονίκης, β) </w:t>
      </w:r>
      <w:r>
        <w:rPr>
          <w:rFonts w:eastAsia="Times New Roman" w:cs="Times New Roman"/>
          <w:szCs w:val="24"/>
        </w:rPr>
        <w:t>στις φορτώσεις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εκφορτώσεις γεωργικών προϊόντων, γ) στις φορτώσεις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εκφορτώσεις σε χώρους βιομηχανικής παραγωγής, οι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ασκούνται από πρόσωπα που είναι εγγεγραμμένα σε σχετικό </w:t>
      </w:r>
      <w:r>
        <w:rPr>
          <w:rFonts w:eastAsia="Times New Roman" w:cs="Times New Roman"/>
          <w:szCs w:val="24"/>
        </w:rPr>
        <w:t>μ</w:t>
      </w:r>
      <w:r>
        <w:rPr>
          <w:rFonts w:eastAsia="Times New Roman" w:cs="Times New Roman"/>
          <w:szCs w:val="24"/>
        </w:rPr>
        <w:t>ητρώο, το οποίο διακρίνεται σε Μητρώο Α΄ και Μητρώο Β</w:t>
      </w:r>
      <w:r>
        <w:rPr>
          <w:rFonts w:eastAsia="Times New Roman" w:cs="Times New Roman"/>
          <w:szCs w:val="24"/>
        </w:rPr>
        <w:t xml:space="preserve">΄. Το Μητρώο Α΄ περιέχει τις απλές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και το Μητρώο Β΄ περιλαμβάνει τις πιο επικίνδυνες. Η εγγραφή στο Μητρώο Α΄ γίνεται με τυπικές προϋποθέσεις -ηλικία, υποβολή ποινικού μητρώου και πιστοποιητικό υγείας- και η εγγραφή στο Μητρώο Β΄</w:t>
      </w:r>
      <w:r>
        <w:rPr>
          <w:rFonts w:eastAsia="Times New Roman" w:cs="Times New Roman"/>
          <w:szCs w:val="24"/>
        </w:rPr>
        <w:t xml:space="preserve"> μετά από παρα</w:t>
      </w:r>
      <w:r>
        <w:rPr>
          <w:rFonts w:eastAsia="Times New Roman" w:cs="Times New Roman"/>
          <w:szCs w:val="24"/>
        </w:rPr>
        <w:lastRenderedPageBreak/>
        <w:t>κολούθηση προγράμματος επαγγελματικής κατάρτισης και πιστοποίησης δεξιοτήτων από τον ΕΟΠΠΕΠ</w:t>
      </w:r>
      <w:r>
        <w:rPr>
          <w:rFonts w:eastAsia="Times New Roman" w:cs="Times New Roman"/>
          <w:szCs w:val="24"/>
        </w:rPr>
        <w:t>, ενώ</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τα δύο </w:t>
      </w:r>
      <w:r>
        <w:rPr>
          <w:rFonts w:eastAsia="Times New Roman" w:cs="Times New Roman"/>
          <w:szCs w:val="24"/>
        </w:rPr>
        <w:t>μ</w:t>
      </w:r>
      <w:r>
        <w:rPr>
          <w:rFonts w:eastAsia="Times New Roman" w:cs="Times New Roman"/>
          <w:szCs w:val="24"/>
        </w:rPr>
        <w:t>ητρώα σήμερα είναι κοινά για λιμάνια και ξηρά.</w:t>
      </w:r>
    </w:p>
    <w:p w14:paraId="7707BEF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απόλυτη συμφωνία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r>
        <w:rPr>
          <w:rFonts w:eastAsia="Times New Roman" w:cs="Times New Roman"/>
          <w:szCs w:val="24"/>
        </w:rPr>
        <w:t xml:space="preserve"> ότι με το ισχύον καθεστώς προέκυψε σειρά διοικ</w:t>
      </w:r>
      <w:r>
        <w:rPr>
          <w:rFonts w:eastAsia="Times New Roman" w:cs="Times New Roman"/>
          <w:szCs w:val="24"/>
        </w:rPr>
        <w:t>ητικών, ερμηνευτικών, νομικών και λειτουργικών προβλημάτων, τα οποία καθιστούν απαραίτητο τον επανακαθορισμό</w:t>
      </w:r>
      <w:r>
        <w:rPr>
          <w:rFonts w:eastAsia="Times New Roman" w:cs="Times New Roman"/>
          <w:szCs w:val="24"/>
        </w:rPr>
        <w:t>,</w:t>
      </w:r>
      <w:r>
        <w:rPr>
          <w:rFonts w:eastAsia="Times New Roman" w:cs="Times New Roman"/>
          <w:szCs w:val="24"/>
        </w:rPr>
        <w:t xml:space="preserve"> με απλό και ορθολογικό τρόπο</w:t>
      </w:r>
      <w:r>
        <w:rPr>
          <w:rFonts w:eastAsia="Times New Roman" w:cs="Times New Roman"/>
          <w:szCs w:val="24"/>
        </w:rPr>
        <w:t>,</w:t>
      </w:r>
      <w:r>
        <w:rPr>
          <w:rFonts w:eastAsia="Times New Roman" w:cs="Times New Roman"/>
          <w:szCs w:val="24"/>
        </w:rPr>
        <w:t xml:space="preserve"> των διαδικασιών και των προϋποθέσεων εγγραφής στο Εθνικό Μητρώο Φορτοεκφορτωτών. Αρκεί να αναφερθεί ότι στην πράξη τ</w:t>
      </w:r>
      <w:r>
        <w:rPr>
          <w:rFonts w:eastAsia="Times New Roman" w:cs="Times New Roman"/>
          <w:szCs w:val="24"/>
        </w:rPr>
        <w:t>ο σύστημα κατάρτισης και πιστοποίησης μέσω ΕΟΠΠΕΠ δεν λειτούργησε ποτέ, ενώ από την ψήφιση του ισχύοντος νομικού πλαισίου, το 2012, δεν υπήρξαν εγγραφές στο Μητρώο Β΄ πέραν των φορτοεκφορτωτών που ήδη ασκούσαν το επάγγελμα και οι οποίοι αυτόματα ενεγράφησα</w:t>
      </w:r>
      <w:r>
        <w:rPr>
          <w:rFonts w:eastAsia="Times New Roman" w:cs="Times New Roman"/>
          <w:szCs w:val="24"/>
        </w:rPr>
        <w:t>ν σε αυτό.</w:t>
      </w:r>
    </w:p>
    <w:p w14:paraId="7707BEF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θέση μας είναι ότι οι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λιμένα και ξηράς είναι διαφορετικής φύσης και</w:t>
      </w:r>
      <w:r>
        <w:rPr>
          <w:rFonts w:eastAsia="Times New Roman" w:cs="Times New Roman"/>
          <w:szCs w:val="24"/>
        </w:rPr>
        <w:t>,</w:t>
      </w:r>
      <w:r>
        <w:rPr>
          <w:rFonts w:eastAsia="Times New Roman" w:cs="Times New Roman"/>
          <w:szCs w:val="24"/>
        </w:rPr>
        <w:t xml:space="preserve"> ως εκ τούτου, αναφορικά με τις επικίνδυνες εργασίες θα πρέπει να κατατάσσονται σε διαφορετικά </w:t>
      </w:r>
      <w:r>
        <w:rPr>
          <w:rFonts w:eastAsia="Times New Roman" w:cs="Times New Roman"/>
          <w:szCs w:val="24"/>
        </w:rPr>
        <w:t>μ</w:t>
      </w:r>
      <w:r>
        <w:rPr>
          <w:rFonts w:eastAsia="Times New Roman" w:cs="Times New Roman"/>
          <w:szCs w:val="24"/>
        </w:rPr>
        <w:t>ητρώα. Επιπροσθέτως, δεν πιστεύουμε ότι πρέπει</w:t>
      </w:r>
      <w:r>
        <w:rPr>
          <w:rFonts w:eastAsia="Times New Roman" w:cs="Times New Roman"/>
          <w:szCs w:val="24"/>
        </w:rPr>
        <w:t xml:space="preserve"> να απαξιώνεται η εμπειρία στο συγκεκριμένο επάγγελμα, </w:t>
      </w:r>
      <w:r>
        <w:rPr>
          <w:rFonts w:eastAsia="Times New Roman" w:cs="Times New Roman"/>
          <w:szCs w:val="24"/>
        </w:rPr>
        <w:lastRenderedPageBreak/>
        <w:t>η οποία εκ των πραγμάτων δεν μπορεί να αντικατασταθεί αποκλειστικά και μόνο με την κατάρτιση.</w:t>
      </w:r>
    </w:p>
    <w:p w14:paraId="7707BF0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Έτσι, με το προς ψήφιση νομοσχέδιο επέρχονται πέραν των διαδικασιών απλοποιήσεων και ουσιαστικές αλλαγές, π</w:t>
      </w:r>
      <w:r>
        <w:rPr>
          <w:rFonts w:eastAsia="Times New Roman" w:cs="Times New Roman"/>
          <w:szCs w:val="24"/>
        </w:rPr>
        <w:t>ροϋποθέσεις εγγραφής στο Εθνικό Μητρώο Φορτοεκφορτωτών, το οποίο προβλέπει διάκριση μεταξύ των εργασιών φορτοεκφόρτωσης ανά κατηγορία -</w:t>
      </w:r>
      <w:r>
        <w:rPr>
          <w:rFonts w:eastAsia="Times New Roman" w:cs="Times New Roman"/>
          <w:szCs w:val="24"/>
        </w:rPr>
        <w:t>λ</w:t>
      </w:r>
      <w:r>
        <w:rPr>
          <w:rFonts w:eastAsia="Times New Roman" w:cs="Times New Roman"/>
          <w:szCs w:val="24"/>
        </w:rPr>
        <w:t xml:space="preserve">ιμένα και </w:t>
      </w:r>
      <w:r>
        <w:rPr>
          <w:rFonts w:eastAsia="Times New Roman" w:cs="Times New Roman"/>
          <w:szCs w:val="24"/>
        </w:rPr>
        <w:t>ξ</w:t>
      </w:r>
      <w:r>
        <w:rPr>
          <w:rFonts w:eastAsia="Times New Roman" w:cs="Times New Roman"/>
          <w:szCs w:val="24"/>
        </w:rPr>
        <w:t xml:space="preserve">ηράς- και λαμβάνει υπ’ </w:t>
      </w:r>
      <w:proofErr w:type="spellStart"/>
      <w:r>
        <w:rPr>
          <w:rFonts w:eastAsia="Times New Roman" w:cs="Times New Roman"/>
          <w:szCs w:val="24"/>
        </w:rPr>
        <w:t>όψιν</w:t>
      </w:r>
      <w:proofErr w:type="spellEnd"/>
      <w:r>
        <w:rPr>
          <w:rFonts w:eastAsia="Times New Roman" w:cs="Times New Roman"/>
          <w:szCs w:val="24"/>
        </w:rPr>
        <w:t xml:space="preserve"> για την άσκηση ιδιαίτερα επικίνδυνων </w:t>
      </w:r>
      <w:proofErr w:type="spellStart"/>
      <w:r>
        <w:rPr>
          <w:rFonts w:eastAsia="Times New Roman" w:cs="Times New Roman"/>
          <w:szCs w:val="24"/>
        </w:rPr>
        <w:t>φορτοεκφορτωτικών</w:t>
      </w:r>
      <w:proofErr w:type="spellEnd"/>
      <w:r>
        <w:rPr>
          <w:rFonts w:eastAsia="Times New Roman" w:cs="Times New Roman"/>
          <w:szCs w:val="24"/>
        </w:rPr>
        <w:t xml:space="preserve"> εργασιών την πρακτική </w:t>
      </w:r>
      <w:r>
        <w:rPr>
          <w:rFonts w:eastAsia="Times New Roman" w:cs="Times New Roman"/>
          <w:szCs w:val="24"/>
        </w:rPr>
        <w:t>εμπειρία.</w:t>
      </w:r>
    </w:p>
    <w:p w14:paraId="7707BF0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Συνοπτικά, θα λέγαμε ότι με το προς ψήφιση νομοσχέδιο επανακαθορίζεται το νομικό πλαίσιο</w:t>
      </w:r>
      <w:r>
        <w:rPr>
          <w:rFonts w:eastAsia="Times New Roman" w:cs="Times New Roman"/>
          <w:szCs w:val="24"/>
        </w:rPr>
        <w:t>,</w:t>
      </w:r>
      <w:r>
        <w:rPr>
          <w:rFonts w:eastAsia="Times New Roman" w:cs="Times New Roman"/>
          <w:szCs w:val="24"/>
        </w:rPr>
        <w:t xml:space="preserve"> σχετικά με τη λειτουργία του Εθνικού Μητρώου Φορτοεκφορτωτών, σχετικά με τον τρόπο παροχής των υπηρεσιών φορτοεκφορτωτή και σχετικά με τις προϋποθέσεις και </w:t>
      </w:r>
      <w:r>
        <w:rPr>
          <w:rFonts w:eastAsia="Times New Roman" w:cs="Times New Roman"/>
          <w:szCs w:val="24"/>
        </w:rPr>
        <w:t>τη διαδικασία εγγραφής στο Εθνικό Μητρώο Φορτοεκφορτωτών.</w:t>
      </w:r>
    </w:p>
    <w:p w14:paraId="7707BF0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α) ορίζονται οι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λιμένα και ξηράς, ενώ καθορίζονται και οι περιπτώσεις που δεν εμπίπτουν στο πεδίο εφαρμογής του υπό ψήφιση νόμου, για τις οποίες δεν απαιτείται</w:t>
      </w:r>
      <w:r>
        <w:rPr>
          <w:rFonts w:eastAsia="Times New Roman" w:cs="Times New Roman"/>
          <w:szCs w:val="24"/>
        </w:rPr>
        <w:t xml:space="preserve"> εγγραφή στο Εθνικό Μητρώο Φορτοεκφορτωτών, β) εξαιρούνται, δηλαδή, από τον νόμο, όπως και πριν, οι </w:t>
      </w:r>
      <w:r>
        <w:rPr>
          <w:rFonts w:eastAsia="Times New Roman" w:cs="Times New Roman"/>
          <w:szCs w:val="24"/>
        </w:rPr>
        <w:lastRenderedPageBreak/>
        <w:t xml:space="preserve">λιμενικές ζώνες Πειραιώς και Θεσσαλονίκης, οι δραστηριοποιούμενοι ως </w:t>
      </w:r>
      <w:proofErr w:type="spellStart"/>
      <w:r>
        <w:rPr>
          <w:rFonts w:eastAsia="Times New Roman" w:cs="Times New Roman"/>
          <w:szCs w:val="24"/>
        </w:rPr>
        <w:t>παραχωρησιούχοι</w:t>
      </w:r>
      <w:proofErr w:type="spellEnd"/>
      <w:r>
        <w:rPr>
          <w:rFonts w:eastAsia="Times New Roman" w:cs="Times New Roman"/>
          <w:szCs w:val="24"/>
        </w:rPr>
        <w:t xml:space="preserve"> ή </w:t>
      </w:r>
      <w:proofErr w:type="spellStart"/>
      <w:r>
        <w:rPr>
          <w:rFonts w:eastAsia="Times New Roman" w:cs="Times New Roman"/>
          <w:szCs w:val="24"/>
        </w:rPr>
        <w:t>πάροχοι</w:t>
      </w:r>
      <w:proofErr w:type="spellEnd"/>
      <w:r>
        <w:rPr>
          <w:rFonts w:eastAsia="Times New Roman" w:cs="Times New Roman"/>
          <w:szCs w:val="24"/>
        </w:rPr>
        <w:t xml:space="preserve"> αυτών σε λιμενικές υπηρεσίες φορτοεκφόρτωσης πριν από τη δημο</w:t>
      </w:r>
      <w:r>
        <w:rPr>
          <w:rFonts w:eastAsia="Times New Roman" w:cs="Times New Roman"/>
          <w:szCs w:val="24"/>
        </w:rPr>
        <w:t>σίευση του ν.4093/2012, γ) οι φορτοεκφορτώσεις γεωργικών και κτηνοτροφικών προϊόντων και δ) οι φορτοεκφορτώσεις ειδών σε χώρους βιομηχανικής παραγωγής, εμπορικά πάρκα, κέντρα αποθήκευσης και διανομής.</w:t>
      </w:r>
    </w:p>
    <w:p w14:paraId="7707BF0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καθορίζονται και εξειδικεύονται οι </w:t>
      </w:r>
      <w:proofErr w:type="spellStart"/>
      <w:r>
        <w:rPr>
          <w:rFonts w:eastAsia="Times New Roman" w:cs="Times New Roman"/>
          <w:szCs w:val="24"/>
        </w:rPr>
        <w:t>φορτοεκφορτω</w:t>
      </w:r>
      <w:r>
        <w:rPr>
          <w:rFonts w:eastAsia="Times New Roman" w:cs="Times New Roman"/>
          <w:szCs w:val="24"/>
        </w:rPr>
        <w:t>τικές</w:t>
      </w:r>
      <w:proofErr w:type="spellEnd"/>
      <w:r>
        <w:rPr>
          <w:rFonts w:eastAsia="Times New Roman" w:cs="Times New Roman"/>
          <w:szCs w:val="24"/>
        </w:rPr>
        <w:t xml:space="preserve"> εργασίες από το εκάστοτε ισχύον Επαγγελματικό Περίγραμμα Φορτοεκφορτωτή Λιμένα και Ξηράς με απόφαση του ΕΟΠΠΕΠ, ενώ προβλέπεται ότι οι φορτοεκφορτωτές μπορούν να παρέχουν τις υπηρεσίες τους είτε μέσω ατομικής άσκησης επαγγέλματος είτε μέσω ομάδων ή ε</w:t>
      </w:r>
      <w:r>
        <w:rPr>
          <w:rFonts w:eastAsia="Times New Roman" w:cs="Times New Roman"/>
          <w:szCs w:val="24"/>
        </w:rPr>
        <w:t>νώσεων ή επιχειρήσεων φορτοεκφορτώσεων είτε να απασχολούνται με σχέση εξαρτημένης εργασίας.</w:t>
      </w:r>
    </w:p>
    <w:p w14:paraId="7707BF0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Περαιτέρω, το Εθνικό Μητρώο Φορτοεκφορτωτών συνεχίζει να διακρίνεται σε δύο επίπεδα, Μητρώο Α΄ και Μητρώο Β΄ και καθορίζονται οι τυπικές προϋποθέσεις εγγραφής στο Μ</w:t>
      </w:r>
      <w:r>
        <w:rPr>
          <w:rFonts w:eastAsia="Times New Roman" w:cs="Times New Roman"/>
          <w:szCs w:val="24"/>
        </w:rPr>
        <w:t xml:space="preserve">ητρώο Α΄. Για το Μητρώο Β΄ εισάγεται για πρώτη φορά διάκριση </w:t>
      </w:r>
      <w:r>
        <w:rPr>
          <w:rFonts w:eastAsia="Times New Roman" w:cs="Times New Roman"/>
          <w:szCs w:val="24"/>
        </w:rPr>
        <w:lastRenderedPageBreak/>
        <w:t>ανά κατηγορία και έτσι έχουμε Μητρώο Β΄-Φορτοεκφορτωτών Λιμένα, Μητρώο Β΄-Φορτοεκφορτωτών Ξηράς και Μητρώο Β΄-Κατόχων Άδειας Χειριστή Μηχανημάτων Έργου.</w:t>
      </w:r>
    </w:p>
    <w:p w14:paraId="7707BF0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Περαιτέρω, στην εν λόγω διάταξη εξειδικεύο</w:t>
      </w:r>
      <w:r>
        <w:rPr>
          <w:rFonts w:eastAsia="Times New Roman" w:cs="Times New Roman"/>
          <w:szCs w:val="24"/>
        </w:rPr>
        <w:t xml:space="preserve">νται οι απλές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και ορίζεται το περιεχόμενο των εξειδικευμένων </w:t>
      </w:r>
      <w:proofErr w:type="spellStart"/>
      <w:r>
        <w:rPr>
          <w:rFonts w:eastAsia="Times New Roman" w:cs="Times New Roman"/>
          <w:szCs w:val="24"/>
        </w:rPr>
        <w:t>φορτοεκφορτωτικών</w:t>
      </w:r>
      <w:proofErr w:type="spellEnd"/>
      <w:r>
        <w:rPr>
          <w:rFonts w:eastAsia="Times New Roman" w:cs="Times New Roman"/>
          <w:szCs w:val="24"/>
        </w:rPr>
        <w:t xml:space="preserve"> εργασιών, καθώς και των επικίνδυνων φορτίων. Η υποχρεωτική εγγραφή στο Μητρώο Α΄ ορίζεται μόνο για τον λιμένα.</w:t>
      </w:r>
    </w:p>
    <w:p w14:paraId="7707BF0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Οι </w:t>
      </w:r>
      <w:proofErr w:type="spellStart"/>
      <w:r>
        <w:rPr>
          <w:rFonts w:eastAsia="Times New Roman"/>
          <w:szCs w:val="24"/>
        </w:rPr>
        <w:t>φορτοεκφορτωτικές</w:t>
      </w:r>
      <w:proofErr w:type="spellEnd"/>
      <w:r>
        <w:rPr>
          <w:rFonts w:eastAsia="Times New Roman"/>
          <w:szCs w:val="24"/>
        </w:rPr>
        <w:t xml:space="preserve"> εργασίες λιμένος κ</w:t>
      </w:r>
      <w:r>
        <w:rPr>
          <w:rFonts w:eastAsia="Times New Roman"/>
          <w:szCs w:val="24"/>
        </w:rPr>
        <w:t>αι ξηράς, όπως προανέφερα, είναι διαφορετικής φύσεως και</w:t>
      </w:r>
      <w:r>
        <w:rPr>
          <w:rFonts w:eastAsia="Times New Roman"/>
          <w:szCs w:val="24"/>
        </w:rPr>
        <w:t>,</w:t>
      </w:r>
      <w:r>
        <w:rPr>
          <w:rFonts w:eastAsia="Times New Roman"/>
          <w:szCs w:val="24"/>
        </w:rPr>
        <w:t xml:space="preserve"> βάσει των βέλτιστων ευρωπαϊκών πρακτικών, είναι επιβεβλημένη η διαφορετική στο </w:t>
      </w:r>
      <w:r>
        <w:rPr>
          <w:rFonts w:eastAsia="Times New Roman"/>
          <w:szCs w:val="24"/>
        </w:rPr>
        <w:t>μ</w:t>
      </w:r>
      <w:r>
        <w:rPr>
          <w:rFonts w:eastAsia="Times New Roman"/>
          <w:szCs w:val="24"/>
        </w:rPr>
        <w:t xml:space="preserve">ητρώο κατάταξή τους. </w:t>
      </w:r>
    </w:p>
    <w:p w14:paraId="7707BF0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Για την εγγραφή στο Μητρώο Β΄, απαιτείται για τον λιμένα επαγγελματική εμπειρία </w:t>
      </w:r>
      <w:proofErr w:type="spellStart"/>
      <w:r>
        <w:rPr>
          <w:rFonts w:eastAsia="Times New Roman"/>
          <w:szCs w:val="24"/>
        </w:rPr>
        <w:t>εκατόν</w:t>
      </w:r>
      <w:proofErr w:type="spellEnd"/>
      <w:r>
        <w:rPr>
          <w:rFonts w:eastAsia="Times New Roman"/>
          <w:szCs w:val="24"/>
        </w:rPr>
        <w:t xml:space="preserve"> ογδόντα ε</w:t>
      </w:r>
      <w:r>
        <w:rPr>
          <w:rFonts w:eastAsia="Times New Roman"/>
          <w:szCs w:val="24"/>
        </w:rPr>
        <w:t>νσήμων ή ενενήντα ενσήμων μαζί με κατάρτιση και πιστοποίηση, ενώ για τη</w:t>
      </w:r>
      <w:r>
        <w:rPr>
          <w:rFonts w:eastAsia="Times New Roman"/>
          <w:szCs w:val="24"/>
        </w:rPr>
        <w:t>ν</w:t>
      </w:r>
      <w:r>
        <w:rPr>
          <w:rFonts w:eastAsia="Times New Roman"/>
          <w:szCs w:val="24"/>
        </w:rPr>
        <w:t xml:space="preserve"> ξηρά επαγγελματική εμπειρία ογδόντα ενσήμων ή σαράντα ενσήμων μαζί με κατάρτιση και πιστοποίηση. Τούτο αποτελεί βελτίωση σε σχέση με το παλιό καθεστώς το οποίο προέβλεπε μόνο κατάρτισ</w:t>
      </w:r>
      <w:r>
        <w:rPr>
          <w:rFonts w:eastAsia="Times New Roman"/>
          <w:szCs w:val="24"/>
        </w:rPr>
        <w:t xml:space="preserve">η, απαξιώνοντας την εμπειρία. </w:t>
      </w:r>
    </w:p>
    <w:p w14:paraId="7707BF08"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 xml:space="preserve">Θέση, όπως προανέφερα, είναι ότι η εγγραφή στο </w:t>
      </w:r>
      <w:r>
        <w:rPr>
          <w:rFonts w:eastAsia="Times New Roman"/>
          <w:szCs w:val="24"/>
        </w:rPr>
        <w:t>μ</w:t>
      </w:r>
      <w:r>
        <w:rPr>
          <w:rFonts w:eastAsia="Times New Roman"/>
          <w:szCs w:val="24"/>
        </w:rPr>
        <w:t>ητρώο δεν πρέπει να γίνεται αμιγώς μέσω κατάρτισης. Το επάγγελμα του φορτοεκφορτωτή απαιτεί πρακτική εμπειρία που δεν αποκτάται μόνο μέσω προγραμμάτων. Με τον προς ψήφιση νόμο π</w:t>
      </w:r>
      <w:r>
        <w:rPr>
          <w:rFonts w:eastAsia="Times New Roman"/>
          <w:szCs w:val="24"/>
        </w:rPr>
        <w:t xml:space="preserve">ιστοποίηση των δεξιοτήτων μπορεί να γίνεται όχι μόνο από τον ΕΟΠΠΕΠ, αλλά και από οποιοδήποτε άλλο διαπιστευμένο από το Εθνικό Σύστημα Διαπίστευσης φορέα. </w:t>
      </w:r>
    </w:p>
    <w:p w14:paraId="7707BF09" w14:textId="77777777" w:rsidR="001926F7" w:rsidRDefault="006B7FAB">
      <w:pPr>
        <w:spacing w:line="600" w:lineRule="auto"/>
        <w:ind w:firstLine="720"/>
        <w:contextualSpacing/>
        <w:jc w:val="both"/>
        <w:rPr>
          <w:rFonts w:eastAsia="Times New Roman"/>
          <w:szCs w:val="24"/>
        </w:rPr>
      </w:pPr>
      <w:r>
        <w:rPr>
          <w:rFonts w:eastAsia="Times New Roman"/>
          <w:szCs w:val="24"/>
        </w:rPr>
        <w:t>Το σύστημα κατάρτισης και πιστοποίησης μέσω ΕΟΠΠΕΠ δεν λειτούργησε ποτέ. Από τη</w:t>
      </w:r>
      <w:r>
        <w:rPr>
          <w:rFonts w:eastAsia="Times New Roman"/>
          <w:szCs w:val="24"/>
        </w:rPr>
        <w:t>ν</w:t>
      </w:r>
      <w:r>
        <w:rPr>
          <w:rFonts w:eastAsia="Times New Roman"/>
          <w:szCs w:val="24"/>
        </w:rPr>
        <w:t xml:space="preserve"> ψήφιση του ισχύοντο</w:t>
      </w:r>
      <w:r>
        <w:rPr>
          <w:rFonts w:eastAsia="Times New Roman"/>
          <w:szCs w:val="24"/>
        </w:rPr>
        <w:t xml:space="preserve">ς νομικού πλαισίου το 2012 δεν υπήρξαν εγγραφές στο Μητρώο Β΄. Θεωρούμε, λοιπόν, ότι η πρόβλεψη για διαπιστευμένους φορείς πέραν του ΕΟΠΠΕΠ θα συμβάλει στην εφαρμογή προγραμμάτων κατάρτισης και πιστοποίησης, που μέχρι σήμερα δεν βρήκαν εφαρμογή στο πεδίο. </w:t>
      </w:r>
    </w:p>
    <w:p w14:paraId="7707BF0A" w14:textId="77777777" w:rsidR="001926F7" w:rsidRDefault="006B7FAB">
      <w:pPr>
        <w:spacing w:line="600" w:lineRule="auto"/>
        <w:ind w:firstLine="720"/>
        <w:contextualSpacing/>
        <w:jc w:val="both"/>
        <w:rPr>
          <w:rFonts w:eastAsia="Times New Roman"/>
          <w:szCs w:val="24"/>
        </w:rPr>
      </w:pPr>
      <w:r>
        <w:rPr>
          <w:rFonts w:eastAsia="Times New Roman"/>
          <w:szCs w:val="24"/>
        </w:rPr>
        <w:t>Τέλος, δημιουργείται το Μητρώο Πιστοποιημένων Φορτοεκφορτωτών Λιμένα ή Ξηράς</w:t>
      </w:r>
      <w:r>
        <w:rPr>
          <w:rFonts w:eastAsia="Times New Roman"/>
          <w:szCs w:val="24"/>
        </w:rPr>
        <w:t>,</w:t>
      </w:r>
      <w:r>
        <w:rPr>
          <w:rFonts w:eastAsia="Times New Roman"/>
          <w:szCs w:val="24"/>
        </w:rPr>
        <w:t xml:space="preserve"> Μητρώο Β΄, στο οποίο καταχωρούνται οι φορτοεκφορτωτές</w:t>
      </w:r>
      <w:r>
        <w:rPr>
          <w:rFonts w:eastAsia="Times New Roman"/>
          <w:szCs w:val="24"/>
        </w:rPr>
        <w:t>,</w:t>
      </w:r>
      <w:r>
        <w:rPr>
          <w:rFonts w:eastAsia="Times New Roman"/>
          <w:szCs w:val="24"/>
        </w:rPr>
        <w:t xml:space="preserve"> οι οποίοι συμμετείχαν σε προγράμματα κατάρτισης και πιστοποίησης δεξιοτήτων λιμένα ή ξηράς, με σκοπό τη βελτίωση των τεχνι</w:t>
      </w:r>
      <w:r>
        <w:rPr>
          <w:rFonts w:eastAsia="Times New Roman"/>
          <w:szCs w:val="24"/>
        </w:rPr>
        <w:t xml:space="preserve">κών δεξιοτήτων τους και τη τεχνογνωσία τους σε θέματα υγείας και ασφάλειας της εργασίας. </w:t>
      </w:r>
    </w:p>
    <w:p w14:paraId="7707BF0B"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Κατά τα λοιπά, επανακαθορίζεται με σαφή και απλό τρόπο η διοικητική διαδικασία εγγραφής στο Εθνικό Μητρώο Φορτοεκφορτωτών. Κάθε ενδιαφερόμενος που πληροί τις προϋποθέ</w:t>
      </w:r>
      <w:r>
        <w:rPr>
          <w:rFonts w:eastAsia="Times New Roman"/>
          <w:szCs w:val="24"/>
        </w:rPr>
        <w:t>σεις εγγράφεται στο Εθνικό Μητρώο Φορτοεκφορτωτών και μπορεί να ασκήσει νόμιμα το επάγγελμα, λαμβάνοντας τη σχετική βεβαίωση συνδρομής των νόμιμων προϋποθέσεων για την άσκηση του επαγγέλματος του φορτοεκφορτωτή, η οποία ισχύει για πέντε έτη με δυνατότητα α</w:t>
      </w:r>
      <w:r>
        <w:rPr>
          <w:rFonts w:eastAsia="Times New Roman"/>
          <w:szCs w:val="24"/>
        </w:rPr>
        <w:t>νανέωσης.</w:t>
      </w:r>
    </w:p>
    <w:p w14:paraId="7707BF0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Τέλος, καθορίζονται εξουσιοδοτικές διατάξεις που αφορούν την έκδοση εκτελεστών διοικητικών πράξεων, βάσει τον οποίων θα εξειδικευθούν οι λεπτομέρειες εφαρμογής του νόμου και προβλέπονται μεταβατικές διατάξεις. </w:t>
      </w:r>
    </w:p>
    <w:p w14:paraId="7707BF0D" w14:textId="77777777" w:rsidR="001926F7" w:rsidRDefault="006B7FAB">
      <w:pPr>
        <w:spacing w:line="600" w:lineRule="auto"/>
        <w:ind w:firstLine="720"/>
        <w:contextualSpacing/>
        <w:jc w:val="both"/>
        <w:rPr>
          <w:rFonts w:eastAsia="Times New Roman"/>
          <w:szCs w:val="24"/>
        </w:rPr>
      </w:pPr>
      <w:r>
        <w:rPr>
          <w:rFonts w:eastAsia="Times New Roman"/>
          <w:szCs w:val="24"/>
        </w:rPr>
        <w:t>Στόχευση του νομοσχεδίου στο πεδίο των φορτοεκφορτωτών είναι η διασφάλιση των εργασιακών δικαιωμάτων και η προστασία της υγείας και ασφάλειας των εργαζομένων του κλάδου των φορτοεκφορτωτών. Η άρση των διοικητικών και γραφειοκρατικών δυσλειτουργιών και περι</w:t>
      </w:r>
      <w:r>
        <w:rPr>
          <w:rFonts w:eastAsia="Times New Roman"/>
          <w:szCs w:val="24"/>
        </w:rPr>
        <w:t xml:space="preserve">ορισμών για την ένταξη στο Εθνικό Μητρώο Φορτοεκφορτωτών. Η άρση των περιορισμών για την πρόσβαση στο επάγγελμα. Η αναβάθμιση των προσόντων και των δεξιοτήτων των φορτοεκφορτωτών μέσω εξειδικευμένης </w:t>
      </w:r>
      <w:r>
        <w:rPr>
          <w:rFonts w:eastAsia="Times New Roman"/>
          <w:szCs w:val="24"/>
        </w:rPr>
        <w:lastRenderedPageBreak/>
        <w:t xml:space="preserve">και </w:t>
      </w:r>
      <w:proofErr w:type="spellStart"/>
      <w:r>
        <w:rPr>
          <w:rFonts w:eastAsia="Times New Roman"/>
          <w:szCs w:val="24"/>
        </w:rPr>
        <w:t>στοχευμένης</w:t>
      </w:r>
      <w:proofErr w:type="spellEnd"/>
      <w:r>
        <w:rPr>
          <w:rFonts w:eastAsia="Times New Roman"/>
          <w:szCs w:val="24"/>
        </w:rPr>
        <w:t xml:space="preserve"> κατάρτισης, που είναι απαραίτητη λόγω της</w:t>
      </w:r>
      <w:r>
        <w:rPr>
          <w:rFonts w:eastAsia="Times New Roman"/>
          <w:szCs w:val="24"/>
        </w:rPr>
        <w:t xml:space="preserve"> επικινδυνότητας του επαγγέλματος, αλλά και μέσω αξιοποίησης της εμπειρίας των απασχολούμενων στον κλάδο. Η ασφάλεια των εργαζομένων και του κοινού που κινούνται σε χώρους που διενεργούνται φορτοεκφορτώσεις. Η αναβάθμιση της ανταγωνιστικότητας των επιχειρή</w:t>
      </w:r>
      <w:r>
        <w:rPr>
          <w:rFonts w:eastAsia="Times New Roman"/>
          <w:szCs w:val="24"/>
        </w:rPr>
        <w:t xml:space="preserve">σεων των κλάδων, μέσω δημιουργίας ποιοτικών και ασφαλών θέσεων εργασίας. </w:t>
      </w:r>
    </w:p>
    <w:p w14:paraId="7707BF0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Επισημαίνω ότι οι φορείς και δη οι εργαζόμενοι του κλάδου εκφράστηκαν θετικά για το Εθνικό Μητρώο Φορτοεκφορτωτών. Η ομοσπονδία των εργαζομένων, μάλιστα, προσερχόμενη στην </w:t>
      </w:r>
      <w:r>
        <w:rPr>
          <w:rFonts w:eastAsia="Times New Roman"/>
          <w:szCs w:val="24"/>
        </w:rPr>
        <w:t>ε</w:t>
      </w:r>
      <w:r>
        <w:rPr>
          <w:rFonts w:eastAsia="Times New Roman"/>
          <w:szCs w:val="24"/>
        </w:rPr>
        <w:t>πιτροπή υ</w:t>
      </w:r>
      <w:r>
        <w:rPr>
          <w:rFonts w:eastAsia="Times New Roman"/>
          <w:szCs w:val="24"/>
        </w:rPr>
        <w:t>πέβαλε και κάποια αιτήματα τα οποία, στη συντριπτική τους πλειοψηφία, έγιναν αποδεκτά από την κυρία Υπουργό.</w:t>
      </w:r>
    </w:p>
    <w:p w14:paraId="7707BF0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Όσον αφορά το Εθνικό Μητρώο Ιδιωτικών Φορέων Κοινωνικής Φροντίδας, αναφέρω τα κάτωθι: Με το υπό ψήφιση νομοσχέδιο υπάγονται στην εποπτεία και στον </w:t>
      </w:r>
      <w:r>
        <w:rPr>
          <w:rFonts w:eastAsia="Times New Roman"/>
          <w:szCs w:val="24"/>
        </w:rPr>
        <w:t>έλεγχο του Υπουργείου Εργασίας, Κοινωνικής Ασφάλισης και Κοινωνικής Αλληλεγγύης τα νομικά πρόσωπα ιδιωτικού δικαίου μη κερδοσκοπικού χαρακτήρα που παρέχουν υπηρεσίες κοινωνικής φροντίδας.</w:t>
      </w:r>
    </w:p>
    <w:p w14:paraId="7707BF10"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Έτσι, προβλέπεται η σύσταση και λειτουργία στην Ηλεκτρονική Διακυβέρ</w:t>
      </w:r>
      <w:r>
        <w:rPr>
          <w:rFonts w:eastAsia="Times New Roman"/>
          <w:szCs w:val="24"/>
        </w:rPr>
        <w:t>νηση Κοινωνικής Ασφάλισης (ΗΔΙΚΑ Α</w:t>
      </w:r>
      <w:r>
        <w:rPr>
          <w:rFonts w:eastAsia="Times New Roman"/>
          <w:szCs w:val="24"/>
        </w:rPr>
        <w:t>.</w:t>
      </w:r>
      <w:r>
        <w:rPr>
          <w:rFonts w:eastAsia="Times New Roman"/>
          <w:szCs w:val="24"/>
        </w:rPr>
        <w:t>Ε</w:t>
      </w:r>
      <w:r>
        <w:rPr>
          <w:rFonts w:eastAsia="Times New Roman"/>
          <w:szCs w:val="24"/>
        </w:rPr>
        <w:t>.</w:t>
      </w:r>
      <w:r>
        <w:rPr>
          <w:rFonts w:eastAsia="Times New Roman"/>
          <w:szCs w:val="24"/>
        </w:rPr>
        <w:t>) Εθνικού Μητρώου Ιδιωτικών Φορέων Μη Κερδοσκοπικού Χαρακτήρα, στο οποίο εγγράφονται υποχρεωτικά οι ανωτέρω φορείς, κατά τα ειδικώς οριζόμενα. Ως τέτοιοι φορείς εκλαμβάνονται κατά τον νόμο, ενδεικτικά, τα φιλανθρωπικά σ</w:t>
      </w:r>
      <w:r>
        <w:rPr>
          <w:rFonts w:eastAsia="Times New Roman"/>
          <w:szCs w:val="24"/>
        </w:rPr>
        <w:t xml:space="preserve">ωματεία, τα κοινωφελή ιδρύματα, οι αστικές μη κερδοσκοπικές εταιρείες, οι μη κυβερνητικές οργανώσεις, </w:t>
      </w:r>
      <w:r>
        <w:rPr>
          <w:rFonts w:eastAsia="Times New Roman"/>
          <w:szCs w:val="24"/>
        </w:rPr>
        <w:t xml:space="preserve">οι </w:t>
      </w:r>
      <w:r>
        <w:rPr>
          <w:rFonts w:eastAsia="Times New Roman"/>
          <w:szCs w:val="24"/>
        </w:rPr>
        <w:t>αναγνωρισμέν</w:t>
      </w:r>
      <w:r>
        <w:rPr>
          <w:rFonts w:eastAsia="Times New Roman"/>
          <w:szCs w:val="24"/>
        </w:rPr>
        <w:t>οι</w:t>
      </w:r>
      <w:r>
        <w:rPr>
          <w:rFonts w:eastAsia="Times New Roman"/>
          <w:szCs w:val="24"/>
        </w:rPr>
        <w:t xml:space="preserve"> </w:t>
      </w:r>
      <w:r>
        <w:rPr>
          <w:rFonts w:eastAsia="Times New Roman"/>
          <w:szCs w:val="24"/>
        </w:rPr>
        <w:t xml:space="preserve">με </w:t>
      </w:r>
      <w:r>
        <w:rPr>
          <w:rFonts w:eastAsia="Times New Roman"/>
          <w:szCs w:val="24"/>
        </w:rPr>
        <w:t>ειδική νομοθετική ρύθμιση, φορείς</w:t>
      </w:r>
      <w:r>
        <w:rPr>
          <w:rFonts w:eastAsia="Times New Roman"/>
          <w:szCs w:val="24"/>
        </w:rPr>
        <w:t>,</w:t>
      </w:r>
      <w:r>
        <w:rPr>
          <w:rFonts w:eastAsia="Times New Roman"/>
          <w:szCs w:val="24"/>
        </w:rPr>
        <w:t xml:space="preserve"> και τα παραρτήματα διεθνών μη κυβερνητικών οργανώσεων.</w:t>
      </w:r>
    </w:p>
    <w:p w14:paraId="7707BF1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Ειδικώς, πλέον στον νόμο καθορίζονται οι πληροφορίες που πρέπει να δηλώνουν οι φορείς κατά την εγγραφή τους, </w:t>
      </w:r>
      <w:r>
        <w:rPr>
          <w:rFonts w:eastAsia="Times New Roman"/>
          <w:szCs w:val="24"/>
        </w:rPr>
        <w:t>(</w:t>
      </w:r>
      <w:r>
        <w:rPr>
          <w:rFonts w:eastAsia="Times New Roman"/>
          <w:szCs w:val="24"/>
        </w:rPr>
        <w:t>στοιχεία ταυτότητας φορέα, στοιχεία νόμιμου εκπροσώπου, παρεχόμεν</w:t>
      </w:r>
      <w:r>
        <w:rPr>
          <w:rFonts w:eastAsia="Times New Roman"/>
          <w:szCs w:val="24"/>
        </w:rPr>
        <w:t>ε</w:t>
      </w:r>
      <w:r>
        <w:rPr>
          <w:rFonts w:eastAsia="Times New Roman"/>
          <w:szCs w:val="24"/>
        </w:rPr>
        <w:t>ς υπηρεσί</w:t>
      </w:r>
      <w:r>
        <w:rPr>
          <w:rFonts w:eastAsia="Times New Roman"/>
          <w:szCs w:val="24"/>
        </w:rPr>
        <w:t>ε</w:t>
      </w:r>
      <w:r>
        <w:rPr>
          <w:rFonts w:eastAsia="Times New Roman"/>
          <w:szCs w:val="24"/>
        </w:rPr>
        <w:t xml:space="preserve">ς, αριθμός ωφελούμενων, αριθμός εργαζομένων και εθελοντών, οικονομικά </w:t>
      </w:r>
      <w:r>
        <w:rPr>
          <w:rFonts w:eastAsia="Times New Roman"/>
          <w:szCs w:val="24"/>
        </w:rPr>
        <w:t>στοιχεία, περιουσία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ενώ προβλέπονται διατάξεις προστασίας του απορρήτου των ως άνω στοιχείων. </w:t>
      </w:r>
    </w:p>
    <w:p w14:paraId="7707BF1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Η χορήγηση άδειας λειτουργίας, που, σύμφωνα με ειδική νομοθεσία, απαιτείται για τη λειτουργία συγκεκριμένων φορέων, </w:t>
      </w:r>
      <w:r>
        <w:rPr>
          <w:rFonts w:eastAsia="Times New Roman"/>
          <w:szCs w:val="24"/>
        </w:rPr>
        <w:lastRenderedPageBreak/>
        <w:t>θα εξαρτάται άμεσα από την εγγραφή το</w:t>
      </w:r>
      <w:r>
        <w:rPr>
          <w:rFonts w:eastAsia="Times New Roman"/>
          <w:szCs w:val="24"/>
        </w:rPr>
        <w:t xml:space="preserve">υ φορέα στο </w:t>
      </w:r>
      <w:r>
        <w:rPr>
          <w:rFonts w:eastAsia="Times New Roman"/>
          <w:szCs w:val="24"/>
        </w:rPr>
        <w:t>μ</w:t>
      </w:r>
      <w:r>
        <w:rPr>
          <w:rFonts w:eastAsia="Times New Roman"/>
          <w:szCs w:val="24"/>
        </w:rPr>
        <w:t>ητρώο. Άλλως, η άδεια δεν θα εκδίδεται ή θα ανακαλείται.</w:t>
      </w:r>
    </w:p>
    <w:p w14:paraId="7707BF1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Ζητήματα δε συναφή με τη λειτουργία του </w:t>
      </w:r>
      <w:r>
        <w:rPr>
          <w:rFonts w:eastAsia="Times New Roman" w:cs="Times New Roman"/>
          <w:szCs w:val="24"/>
        </w:rPr>
        <w:t>μ</w:t>
      </w:r>
      <w:r>
        <w:rPr>
          <w:rFonts w:eastAsia="Times New Roman" w:cs="Times New Roman"/>
          <w:szCs w:val="24"/>
        </w:rPr>
        <w:t xml:space="preserve">ητρώου προβλέπεται ότι θα ρυθμιστούν με απόφαση της Υπουργού Εργασίας, Κοινωνικής Ασφάλισης και Κοινωνικής Αλληλεγγύης. </w:t>
      </w:r>
    </w:p>
    <w:p w14:paraId="7707BF1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Στόχευση του νομοσχεδίου</w:t>
      </w:r>
      <w:r>
        <w:rPr>
          <w:rFonts w:eastAsia="Times New Roman" w:cs="Times New Roman"/>
          <w:szCs w:val="24"/>
        </w:rPr>
        <w:t xml:space="preserve"> είναι η αποτελεσματικότερη παρακολούθηση της δράσης ιδιωτικών φορέων μη κερδοσκοπικού χαρακτήρα που παρέχουν υπηρεσίες κοινωνικής φροντίδας. Με άλλα λόγια, επιδιώκεται χαρτογράφηση του </w:t>
      </w:r>
      <w:proofErr w:type="spellStart"/>
      <w:r>
        <w:rPr>
          <w:rFonts w:eastAsia="Times New Roman" w:cs="Times New Roman"/>
          <w:szCs w:val="24"/>
        </w:rPr>
        <w:t>προνοιακού</w:t>
      </w:r>
      <w:proofErr w:type="spellEnd"/>
      <w:r>
        <w:rPr>
          <w:rFonts w:eastAsia="Times New Roman" w:cs="Times New Roman"/>
          <w:szCs w:val="24"/>
        </w:rPr>
        <w:t xml:space="preserve"> τοπίου. Στη χώρα μας λειτουργούν, σήμερα, περισσότεροι από </w:t>
      </w:r>
      <w:r>
        <w:rPr>
          <w:rFonts w:eastAsia="Times New Roman" w:cs="Times New Roman"/>
          <w:szCs w:val="24"/>
        </w:rPr>
        <w:t xml:space="preserve">χίλιοι πεντακόσιοι τέτοιοι φορείς χωρίς σε αυτούς να περιλαμβάνονται τα ιδρύματα της </w:t>
      </w:r>
      <w:r>
        <w:rPr>
          <w:rFonts w:eastAsia="Times New Roman" w:cs="Times New Roman"/>
          <w:szCs w:val="24"/>
        </w:rPr>
        <w:t>Εκκλησίας</w:t>
      </w:r>
      <w:r>
        <w:rPr>
          <w:rFonts w:eastAsia="Times New Roman" w:cs="Times New Roman"/>
          <w:szCs w:val="24"/>
        </w:rPr>
        <w:t>. Αυτοί οι φορείς επιδοτούνται από κρατικό χρήμα, από το Υπουργείο, από τον ΕΟΠΥΥ και από τις περιφέρειες. Απαιτείται, λοιπόν, δημόσιος έλεγχος.</w:t>
      </w:r>
    </w:p>
    <w:p w14:paraId="7707BF1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Στόχος είναι η συ</w:t>
      </w:r>
      <w:r>
        <w:rPr>
          <w:rFonts w:eastAsia="Times New Roman" w:cs="Times New Roman"/>
          <w:szCs w:val="24"/>
        </w:rPr>
        <w:t xml:space="preserve">λλογή και καταγραφή πληροφοριών, ώστε να αξιολογηθεί η αποτελεσματικότητά και αποδοτικότητά τους, ενώ με το προτεινόμενο θεσμικό πλαίσιο ενισχύεται η χρηστή και αποδοτική διαχείριση των κοινωνικών πόρων, ο συντονισμός των υπηρεσιών κοινωνικής προστασίας. </w:t>
      </w:r>
    </w:p>
    <w:p w14:paraId="7707BF1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στο υπό ψήφιση νομοσχέδιο υπάρχουν και κάποιες ειδικές διατάξεις. Συγκεκριμένα προβλέπεται, πρώτον, ότι παρατείνονται μέχρι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οι συμβάσεις εργασίας ορισμένου χρόνου που λήγουν από το χρονικό διάστημα 9</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έως 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 του επικουρικού πρ</w:t>
      </w:r>
      <w:r>
        <w:rPr>
          <w:rFonts w:eastAsia="Times New Roman" w:cs="Times New Roman"/>
          <w:szCs w:val="24"/>
        </w:rPr>
        <w:t xml:space="preserve">οσωπικού, που υπηρετεί κατά τη δημοσίευση του υπό ψήφιση νόμου στο Κέντρο Εκπαίδευσης και Αποκατάστασης Τυφλών. </w:t>
      </w:r>
    </w:p>
    <w:p w14:paraId="7707BF1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Δεύτερον, διευρύνεται ο σκοπός λειτουργίας της Ηλεκτρονικής Διακυβέρνησης Κοινωνικής Ασφάλισης (ΗΔΙΚΑ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που αναλαμβάνει, διά καταρτίσεως συ</w:t>
      </w:r>
      <w:r>
        <w:rPr>
          <w:rFonts w:eastAsia="Times New Roman" w:cs="Times New Roman"/>
          <w:szCs w:val="24"/>
        </w:rPr>
        <w:t xml:space="preserve">μβάσεως και έναντι αμοιβής, παροχή υποστήριξης σε θέματα συστημάτων πληροφορικής και επικοινωνιών προς τα Υπουργεία Εργασίας και Υγείας, καθώς και </w:t>
      </w:r>
      <w:r>
        <w:rPr>
          <w:rFonts w:eastAsia="Times New Roman" w:cs="Times New Roman"/>
          <w:szCs w:val="24"/>
        </w:rPr>
        <w:t xml:space="preserve">τους φορείς </w:t>
      </w:r>
      <w:r>
        <w:rPr>
          <w:rFonts w:eastAsia="Times New Roman" w:cs="Times New Roman"/>
          <w:szCs w:val="24"/>
        </w:rPr>
        <w:t>που υπάγονται σε αυτά. Σήμερα παρέχει τις ανωτέρω υπηρεσίες της κυρίως στους φορείς κοινωνικής ασ</w:t>
      </w:r>
      <w:r>
        <w:rPr>
          <w:rFonts w:eastAsia="Times New Roman" w:cs="Times New Roman"/>
          <w:szCs w:val="24"/>
        </w:rPr>
        <w:t xml:space="preserve">φάλισης. </w:t>
      </w:r>
    </w:p>
    <w:p w14:paraId="7707BF1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Τρίτον, προβλέπεται για τους ανέργους εγγεγραμμένους στα μητρώα του ΟΑΕΔ που απασχολούνται σε αγροτικές εργασίες μέχρι και εβδομήντα ημέρες κατ’ έτος να διατηρούν τα δικαιώματα και τις υποχρεώσεις ως εγγεγραμμένοι άνεργοι, κάτο</w:t>
      </w:r>
      <w:r>
        <w:rPr>
          <w:rFonts w:eastAsia="Times New Roman" w:cs="Times New Roman"/>
          <w:szCs w:val="24"/>
        </w:rPr>
        <w:lastRenderedPageBreak/>
        <w:t>χοι κάρτας ανεργίας</w:t>
      </w:r>
      <w:r>
        <w:rPr>
          <w:rFonts w:eastAsia="Times New Roman" w:cs="Times New Roman"/>
          <w:szCs w:val="24"/>
        </w:rPr>
        <w:t xml:space="preserve">, υπό την προϋπόθεση της νόμιμης αναγγελίας της εργασίας αυτής στον ΟΑΕΔ. Ο χρόνος απασχόλησής τους δεν θεωρείται χρόνος ανεργίας και δεν καταβάλλεται επίδομα ανεργίας για όσο χρόνο διαρκεί η απασχόληση αυτή. </w:t>
      </w:r>
    </w:p>
    <w:p w14:paraId="7707BF1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Είναι συχνό το φαινόμενο κάποιος άνεργος να ερ</w:t>
      </w:r>
      <w:r>
        <w:rPr>
          <w:rFonts w:eastAsia="Times New Roman" w:cs="Times New Roman"/>
          <w:szCs w:val="24"/>
        </w:rPr>
        <w:t>γάζεται περιστασιακά σε κάποια αγροτική εκμετάλλευση, αλλά να προτιμά να μην αναγγέλλεται η εργασία του αυτή στον ΟΑΕΔ, προκειμένου να μην απωλέσει τα δικαιώματα της ανεργίας. Με την εν λόγω διάταξη, αντιμετωπίζουμε το πρόβλημα και δεν εθελοτυφλούμε. Πρόκε</w:t>
      </w:r>
      <w:r>
        <w:rPr>
          <w:rFonts w:eastAsia="Times New Roman" w:cs="Times New Roman"/>
          <w:szCs w:val="24"/>
        </w:rPr>
        <w:t xml:space="preserve">ιται για μέτρο που αντιμετωπίζει την πραγματικότητα, θέτει φραγμό στην ανομία και επιφέρει ασφαλιστικά έσοδα. </w:t>
      </w:r>
    </w:p>
    <w:p w14:paraId="7707BF1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Τέταρτον, παρατείνεται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η προθεσμία υποβολής στον ΟΑΕΔ από ανέργους εγγεγραμμένους στα μητρώα του των στοιχείων όλων των προγραμμά</w:t>
      </w:r>
      <w:r>
        <w:rPr>
          <w:rFonts w:eastAsia="Times New Roman" w:cs="Times New Roman"/>
          <w:szCs w:val="24"/>
        </w:rPr>
        <w:t>των εκπαίδευσης ή επαγγελματικής κατάρτισης που έχουν παρακολουθήσει πριν την έναρξη του ν.4430/2016 για τη διατήρηση του χρόνου παρακολούθησής τους ως συνυπολογιζόμενου στον χρόνο ανεργίας τους και την παρακράτηση του επιδόματος ανεργίας που τους καταβλήθ</w:t>
      </w:r>
      <w:r>
        <w:rPr>
          <w:rFonts w:eastAsia="Times New Roman" w:cs="Times New Roman"/>
          <w:szCs w:val="24"/>
        </w:rPr>
        <w:t>ηκε για το αντίστοιχο χρονικό διάστημα.</w:t>
      </w:r>
    </w:p>
    <w:p w14:paraId="7707BF1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σημαντική είναι η τροπολογία για τα σχολικά γεύματα. Υπάρχει σοβαρό πρόβλημα με καταγεγραμμένο σε υψηλά επίπεδα τον κίνδυνο φτώχειας και κοινωνικού αποκλεισμού των παιδιών. Ολοένα και περισσότερο παρατηρούνται</w:t>
      </w:r>
      <w:r>
        <w:rPr>
          <w:rFonts w:eastAsia="Times New Roman" w:cs="Times New Roman"/>
          <w:szCs w:val="24"/>
        </w:rPr>
        <w:t xml:space="preserve"> φαινόμενα υποσιτισμού, ενώ, ταυτόχρονα, η χώρα μας κατέχει σημαντική πρωτιά στο πρόβλημα της παχυσαρκίας, που σημαίνει κακές διατροφικές συνήθειες. Ο θεσμός των σχολικών γευμάτων είναι μια σημαντική πρωτοβουλία που πρέπει όλοι να τη στηρίξουμε. </w:t>
      </w:r>
    </w:p>
    <w:p w14:paraId="7707BF1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Βουλευτές, κλείνω την εισήγησή μου, επισημαίνοντας ότι πρόκειται για ορθές νομοθετικές πρωτοβουλίες κοινής, απ’ ό,τι φάνηκε, αποδοχής οι οποίες οριοθετούν και θέτουν τάξη στα πεδία που ρυθμίζουν.</w:t>
      </w:r>
    </w:p>
    <w:p w14:paraId="7707BF1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BF1E"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w:t>
      </w:r>
      <w:r>
        <w:rPr>
          <w:rFonts w:eastAsia="Times New Roman" w:cs="Times New Roman"/>
          <w:szCs w:val="24"/>
        </w:rPr>
        <w:t>ου ΣΥΡΙΖΑ και των ΑΝΕΛ)</w:t>
      </w:r>
    </w:p>
    <w:p w14:paraId="7707BF1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Στογιαννίδη και για τη συνέπεια στον χρόνο.</w:t>
      </w:r>
    </w:p>
    <w:p w14:paraId="7707BF2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 εισηγητή της Νέας Δημοκρατίας, τον κ. </w:t>
      </w:r>
      <w:proofErr w:type="spellStart"/>
      <w:r>
        <w:rPr>
          <w:rFonts w:eastAsia="Times New Roman" w:cs="Times New Roman"/>
          <w:szCs w:val="24"/>
        </w:rPr>
        <w:t>Κατσανιώτη</w:t>
      </w:r>
      <w:proofErr w:type="spellEnd"/>
      <w:r>
        <w:rPr>
          <w:rFonts w:eastAsia="Times New Roman" w:cs="Times New Roman"/>
          <w:szCs w:val="24"/>
        </w:rPr>
        <w:t>, επιτρέψτε μου να κάνω δύο ανακοινώσεις προς το Σώμα:</w:t>
      </w:r>
    </w:p>
    <w:p w14:paraId="7707BF21" w14:textId="77777777" w:rsidR="001926F7" w:rsidRDefault="006B7FAB">
      <w:pPr>
        <w:spacing w:line="600" w:lineRule="auto"/>
        <w:ind w:firstLine="720"/>
        <w:contextualSpacing/>
        <w:jc w:val="both"/>
        <w:rPr>
          <w:rFonts w:eastAsia="Times New Roman" w:cs="Times New Roman"/>
        </w:rPr>
      </w:pPr>
      <w:r>
        <w:rPr>
          <w:rFonts w:eastAsia="Times New Roman" w:cs="Times New Roman"/>
        </w:rPr>
        <w:lastRenderedPageBreak/>
        <w:t>Κυρίες κ</w:t>
      </w:r>
      <w:r>
        <w:rPr>
          <w:rFonts w:eastAsia="Times New Roman" w:cs="Times New Roman"/>
        </w:rPr>
        <w:t>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w:t>
      </w:r>
      <w:r>
        <w:rPr>
          <w:rFonts w:eastAsia="Times New Roman" w:cs="Times New Roman"/>
        </w:rPr>
        <w:t>ο οργάνωσης και λειτουργίας της Βουλής, τριάντα επτά μαθητές και μαθήτριες και δύο εκπαιδευτικοί συνοδοί τους από το 7</w:t>
      </w:r>
      <w:r>
        <w:rPr>
          <w:rFonts w:eastAsia="Times New Roman" w:cs="Times New Roman"/>
          <w:vertAlign w:val="superscript"/>
        </w:rPr>
        <w:t>ο</w:t>
      </w:r>
      <w:r>
        <w:rPr>
          <w:rFonts w:eastAsia="Times New Roman" w:cs="Times New Roman"/>
        </w:rPr>
        <w:t xml:space="preserve"> Δημοτικό Σχολείο Χαλκίδας, καθώς επίσης και δεκαπέντε μαθητές και μαθήτριες και δύο εκπαιδευτικοί συνοδοί από την Ιόνιο Σχολή, οι οποίοι</w:t>
      </w:r>
      <w:r>
        <w:rPr>
          <w:rFonts w:eastAsia="Times New Roman" w:cs="Times New Roman"/>
        </w:rPr>
        <w:t xml:space="preserve"> προηγουμένως συμμετείχαν στο εκπαιδευτικό πρόγραμμα «Εργαστήρι Δημοκρατίας» που οργανώνει το Ίδρυμα της Βουλής.</w:t>
      </w:r>
    </w:p>
    <w:p w14:paraId="7707BF22" w14:textId="77777777" w:rsidR="001926F7" w:rsidRDefault="006B7FAB">
      <w:pPr>
        <w:spacing w:line="600" w:lineRule="auto"/>
        <w:ind w:left="720"/>
        <w:contextualSpacing/>
        <w:jc w:val="both"/>
        <w:rPr>
          <w:rFonts w:eastAsia="Times New Roman" w:cs="Times New Roman"/>
        </w:rPr>
      </w:pPr>
      <w:r>
        <w:rPr>
          <w:rFonts w:eastAsia="Times New Roman" w:cs="Times New Roman"/>
        </w:rPr>
        <w:t xml:space="preserve">Η Βουλή τούς καλωσορίζει. </w:t>
      </w:r>
    </w:p>
    <w:p w14:paraId="7707BF23" w14:textId="77777777" w:rsidR="001926F7" w:rsidRDefault="006B7FAB">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7707BF24"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Προτείνω προς το Σώμα -και νομίζω ότι δεν υπάρχει αντίρρηση- μετά τον </w:t>
      </w:r>
      <w:r>
        <w:rPr>
          <w:rFonts w:eastAsia="Times New Roman" w:cs="Times New Roman"/>
        </w:rPr>
        <w:t xml:space="preserve">κ. </w:t>
      </w:r>
      <w:proofErr w:type="spellStart"/>
      <w:r>
        <w:rPr>
          <w:rFonts w:eastAsia="Times New Roman" w:cs="Times New Roman"/>
        </w:rPr>
        <w:t>Κατσανιώτη</w:t>
      </w:r>
      <w:proofErr w:type="spellEnd"/>
      <w:r>
        <w:rPr>
          <w:rFonts w:eastAsia="Times New Roman" w:cs="Times New Roman"/>
        </w:rPr>
        <w:t>, ο οποίος θα πάρει τον λόγο τώρα, να μιλήσει η Αναπληρώτρια Υπουργός Εργασίας, η κ. Αντωνοπούλου, η οποία ζήτησε τον λόγο για δύο λεπτά, ώστε να κάνει μια σύντομη αναφορά σ</w:t>
      </w:r>
      <w:r>
        <w:rPr>
          <w:rFonts w:eastAsia="Times New Roman" w:cs="Times New Roman"/>
        </w:rPr>
        <w:t xml:space="preserve">ε κάτι σχετικό με το νομοσχέδιο. Επομένως, κυρία Αντωνοπούλου, μετά τον κ. </w:t>
      </w:r>
      <w:proofErr w:type="spellStart"/>
      <w:r>
        <w:rPr>
          <w:rFonts w:eastAsia="Times New Roman" w:cs="Times New Roman"/>
        </w:rPr>
        <w:t>Κατσανιώτη</w:t>
      </w:r>
      <w:proofErr w:type="spellEnd"/>
      <w:r>
        <w:rPr>
          <w:rFonts w:eastAsia="Times New Roman" w:cs="Times New Roman"/>
        </w:rPr>
        <w:t>, θα πάρετε τον λόγο.</w:t>
      </w:r>
    </w:p>
    <w:p w14:paraId="7707BF25" w14:textId="77777777" w:rsidR="001926F7" w:rsidRDefault="006B7FAB">
      <w:pPr>
        <w:spacing w:line="600" w:lineRule="auto"/>
        <w:ind w:firstLine="720"/>
        <w:contextualSpacing/>
        <w:jc w:val="both"/>
        <w:rPr>
          <w:rFonts w:eastAsia="Times New Roman" w:cs="Times New Roman"/>
        </w:rPr>
      </w:pPr>
      <w:r>
        <w:rPr>
          <w:rFonts w:eastAsia="Times New Roman" w:cs="Times New Roman"/>
        </w:rPr>
        <w:lastRenderedPageBreak/>
        <w:t xml:space="preserve">Ορίστε, κύριε </w:t>
      </w:r>
      <w:proofErr w:type="spellStart"/>
      <w:r>
        <w:rPr>
          <w:rFonts w:eastAsia="Times New Roman" w:cs="Times New Roman"/>
        </w:rPr>
        <w:t>Κατσανιώτη</w:t>
      </w:r>
      <w:proofErr w:type="spellEnd"/>
      <w:r>
        <w:rPr>
          <w:rFonts w:eastAsia="Times New Roman" w:cs="Times New Roman"/>
        </w:rPr>
        <w:t>, έχετε τον λόγο.</w:t>
      </w:r>
    </w:p>
    <w:p w14:paraId="7707BF26"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Κυρίες και κύριοι συνάδελφοι, είναι πολύ λυπηρό για το Κοινοβούλιο και οδυνηρό για τη </w:t>
      </w:r>
      <w:r>
        <w:rPr>
          <w:rFonts w:eastAsia="Times New Roman"/>
          <w:szCs w:val="24"/>
        </w:rPr>
        <w:t>χώρα να διαπιστώνει κανείς καθημερινά ότι η Κυβέρνηση που διαχειρίζεται τις τύχες του τόπου επί δύο χρόνια αφ</w:t>
      </w:r>
      <w:r>
        <w:rPr>
          <w:rFonts w:eastAsia="Times New Roman"/>
          <w:szCs w:val="24"/>
        </w:rPr>
        <w:t xml:space="preserve">’ </w:t>
      </w:r>
      <w:r>
        <w:rPr>
          <w:rFonts w:eastAsia="Times New Roman"/>
          <w:szCs w:val="24"/>
        </w:rPr>
        <w:t>ενός δεν διαθέτει κανένα σχέδιο πραγματικής ανάπτυξης και αφ</w:t>
      </w:r>
      <w:r>
        <w:rPr>
          <w:rFonts w:eastAsia="Times New Roman"/>
          <w:szCs w:val="24"/>
        </w:rPr>
        <w:t xml:space="preserve">’ </w:t>
      </w:r>
      <w:r>
        <w:rPr>
          <w:rFonts w:eastAsia="Times New Roman"/>
          <w:szCs w:val="24"/>
        </w:rPr>
        <w:t>ετέρου επιχειρεί διαρκώς λαθροχειρίες με τη μορφή του κατεπείγοντος. Τα αναφέρω αυτ</w:t>
      </w:r>
      <w:r>
        <w:rPr>
          <w:rFonts w:eastAsia="Times New Roman"/>
          <w:szCs w:val="24"/>
        </w:rPr>
        <w:t>ά καθώς στο πλαίσιο του νομοσχεδίου που τίθεται σήμερα προς ψήφιση μπήκε και μια τροπολογία που πίσω από το κοινωνικό προσωπείο της έχει σωρεία προβλημάτων, ακόμα και νομικών, ενώ παράλληλα μεθοδεύει απευθείας ανάθεση ύψους 875.000 ευρώ.</w:t>
      </w:r>
    </w:p>
    <w:p w14:paraId="7707BF27" w14:textId="77777777" w:rsidR="001926F7" w:rsidRDefault="006B7FAB">
      <w:pPr>
        <w:spacing w:line="600" w:lineRule="auto"/>
        <w:ind w:firstLine="720"/>
        <w:contextualSpacing/>
        <w:jc w:val="both"/>
        <w:rPr>
          <w:rFonts w:eastAsia="Times New Roman"/>
          <w:szCs w:val="24"/>
        </w:rPr>
      </w:pPr>
      <w:r>
        <w:rPr>
          <w:rFonts w:eastAsia="Times New Roman"/>
          <w:szCs w:val="24"/>
        </w:rPr>
        <w:t>Κύριοι της Κυβέρνη</w:t>
      </w:r>
      <w:r>
        <w:rPr>
          <w:rFonts w:eastAsia="Times New Roman"/>
          <w:szCs w:val="24"/>
        </w:rPr>
        <w:t>σης, για να εξηγούμαστε: Η παιδική φτώχεια, η ανάγκη αντιμετώπισης της επισιτιστικής ανασφάλειας των μαθητών, ακόμα και η ένταξη μιας νέας διατροφικής κουλτούρας στα σχολεία, αποτελούν πολύ σημαντικές υποθέσεις απέναντι στις οποίες κανένας δεν μπορεί να με</w:t>
      </w:r>
      <w:r>
        <w:rPr>
          <w:rFonts w:eastAsia="Times New Roman"/>
          <w:szCs w:val="24"/>
        </w:rPr>
        <w:t xml:space="preserve">ίνει αδιάφορος ή να αρνείται δράσεις αντιμετώπισης. </w:t>
      </w:r>
    </w:p>
    <w:p w14:paraId="7707BF28"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Από την πρώτη στιγμή και στις συνεδριάσεις της Επιτροπής Κοινωνικών Υποθέσεων τονίσαμε πως η παροχή σχολικών </w:t>
      </w:r>
      <w:r>
        <w:rPr>
          <w:rFonts w:eastAsia="Times New Roman"/>
          <w:szCs w:val="24"/>
        </w:rPr>
        <w:lastRenderedPageBreak/>
        <w:t>γευμάτων μ</w:t>
      </w:r>
      <w:r>
        <w:rPr>
          <w:rFonts w:eastAsia="Times New Roman"/>
          <w:szCs w:val="24"/>
        </w:rPr>
        <w:t>α</w:t>
      </w:r>
      <w:r>
        <w:rPr>
          <w:rFonts w:eastAsia="Times New Roman"/>
          <w:szCs w:val="24"/>
        </w:rPr>
        <w:t>ς βρίσκει σύμφωνους ως δράση, αλλά η τροπολογία δημιουργεί έντονα πολιτικά και ηθικ</w:t>
      </w:r>
      <w:r>
        <w:rPr>
          <w:rFonts w:eastAsia="Times New Roman"/>
          <w:szCs w:val="24"/>
        </w:rPr>
        <w:t>ά προβλήματα. Ενώ ξέρατε το πρόβλημα από την αρχή και προφανώς είχατε τον χρόνο να δημιουργήσετε ένα πλήρες και νόμιμο θεσμικό πλαίσιο, βαφτίσατε την τροπολογία «επείγουσα» και εκπρόθεσμα επιχειρήσατε να την εντάξετε στο υπό συζήτηση νομοσχέδιο, ξεπερνώντα</w:t>
      </w:r>
      <w:r>
        <w:rPr>
          <w:rFonts w:eastAsia="Times New Roman"/>
          <w:szCs w:val="24"/>
        </w:rPr>
        <w:t>ς κάθε έννοια διαφάνειας και εγείροντας βάσιμες υποψίες ότι ο στόχος σας δεν είναι, βέβαια, η ενίσχυση των μαθητών, αλλά η ψηφοθηρία σε συνδυασμό με εκατοντάδες χιλιάδες ευρώ σε αναθέσεις.</w:t>
      </w:r>
    </w:p>
    <w:p w14:paraId="7707BF29" w14:textId="77777777" w:rsidR="001926F7" w:rsidRDefault="006B7FAB">
      <w:pPr>
        <w:spacing w:line="600" w:lineRule="auto"/>
        <w:ind w:firstLine="720"/>
        <w:contextualSpacing/>
        <w:jc w:val="both"/>
        <w:rPr>
          <w:rFonts w:eastAsia="Times New Roman"/>
          <w:szCs w:val="24"/>
        </w:rPr>
      </w:pPr>
      <w:r>
        <w:rPr>
          <w:rFonts w:eastAsia="Times New Roman"/>
          <w:szCs w:val="24"/>
        </w:rPr>
        <w:t>Σας καλούμε ακόμα και τώρα να δημιουργήσετε ένα ισχυρό θεσμικό πλαί</w:t>
      </w:r>
      <w:r>
        <w:rPr>
          <w:rFonts w:eastAsia="Times New Roman"/>
          <w:szCs w:val="24"/>
        </w:rPr>
        <w:t xml:space="preserve">σιο με κανονικές διαγωνιστικές διαδικασίες και όρους απόλυτης διαφάνειας, περιλαμβάνοντας μάλιστα όλη την Ελλάδα, ώστε να εφαρμοστεί σωστά ο κοινωνικός ρόλος του μέτρου. Διαφορετικά δεν αποδεικνύεται μόνο η προχειρότητα και η ανικανότητά σας, αλλά και ότι </w:t>
      </w:r>
      <w:r>
        <w:rPr>
          <w:rFonts w:eastAsia="Times New Roman"/>
          <w:szCs w:val="24"/>
        </w:rPr>
        <w:t>τελικά δεν διστάζετε να εμπορευτείτε τον ανθρώπινο πόνο για αναθέσεις σε «ημετέρους».</w:t>
      </w:r>
    </w:p>
    <w:p w14:paraId="7707BF2A" w14:textId="77777777" w:rsidR="001926F7" w:rsidRDefault="006B7FAB">
      <w:pPr>
        <w:spacing w:line="600" w:lineRule="auto"/>
        <w:ind w:firstLine="720"/>
        <w:contextualSpacing/>
        <w:jc w:val="both"/>
        <w:rPr>
          <w:rFonts w:eastAsia="Times New Roman"/>
          <w:szCs w:val="24"/>
        </w:rPr>
      </w:pPr>
      <w:r>
        <w:rPr>
          <w:rFonts w:eastAsia="Times New Roman"/>
          <w:szCs w:val="24"/>
        </w:rPr>
        <w:t>Δεν πρέπει να αναφέρονται τέτοιες σκέψεις εδώ, αλλά είναι σκέψεις που εσείς και τα δημιουργήματά σας προκαλούν, α</w:t>
      </w:r>
      <w:r>
        <w:rPr>
          <w:rFonts w:eastAsia="Times New Roman"/>
          <w:szCs w:val="24"/>
        </w:rPr>
        <w:lastRenderedPageBreak/>
        <w:t>γαπητοί εκπρόσωποι της Κυβέρνησης, που κατά τα άλλα αγωνί</w:t>
      </w:r>
      <w:r>
        <w:rPr>
          <w:rFonts w:eastAsia="Times New Roman"/>
          <w:szCs w:val="24"/>
        </w:rPr>
        <w:t xml:space="preserve">ζεστε δήθεν περήφανα και πάλι για να ολοκληρωθεί μια αξιολόγηση που στο τέλος θα φέρει έναν ακόμα βαρύτατο λογαριασμό για τους Έλληνες και θα βαθύνει ακόμα περισσότερο τη φτώχεια. </w:t>
      </w:r>
    </w:p>
    <w:p w14:paraId="7707BF2B" w14:textId="77777777" w:rsidR="001926F7" w:rsidRDefault="006B7FAB">
      <w:pPr>
        <w:spacing w:line="600" w:lineRule="auto"/>
        <w:ind w:firstLine="720"/>
        <w:contextualSpacing/>
        <w:jc w:val="both"/>
        <w:rPr>
          <w:rFonts w:eastAsia="Times New Roman"/>
          <w:szCs w:val="24"/>
        </w:rPr>
      </w:pPr>
      <w:r>
        <w:rPr>
          <w:rFonts w:eastAsia="Times New Roman"/>
          <w:szCs w:val="24"/>
        </w:rPr>
        <w:t>Μιας και μίλησα για την αξιολόγηση, ας ξεκαθαρίσουμε κάτι: Η Κυβέρνηση έχει</w:t>
      </w:r>
      <w:r>
        <w:rPr>
          <w:rFonts w:eastAsia="Times New Roman"/>
          <w:szCs w:val="24"/>
        </w:rPr>
        <w:t xml:space="preserve"> την απόλυτη ευθύνη να κλείσει την αξιολόγηση και η Κυβέρνηση θα κριθεί από το</w:t>
      </w:r>
      <w:r>
        <w:rPr>
          <w:rFonts w:eastAsia="Times New Roman"/>
          <w:szCs w:val="24"/>
        </w:rPr>
        <w:t>ν</w:t>
      </w:r>
      <w:r>
        <w:rPr>
          <w:rFonts w:eastAsia="Times New Roman"/>
          <w:szCs w:val="24"/>
        </w:rPr>
        <w:t xml:space="preserve"> λαό για όσα θα περιλαμβάνει η συμφωνία που αυτή θα κλείσει, αν την κλείσει. Πάντως, αν δεν μπορεί να κλείσει την αξιολόγηση, ας ανοίξει την πόρτα της εξόδου και ας πάει σε εκλο</w:t>
      </w:r>
      <w:r>
        <w:rPr>
          <w:rFonts w:eastAsia="Times New Roman"/>
          <w:szCs w:val="24"/>
        </w:rPr>
        <w:t xml:space="preserve">γές. </w:t>
      </w:r>
    </w:p>
    <w:p w14:paraId="7707BF2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Επιτέλους, αντιμετωπίστε μια φορά τις ευθύνες σας. Σταματήστε να κρύβεστε διαρκώς πίσω από δήθεν κακούς και να μετατοπίζετε την ευθύνη σε άλλους. Είστε ήδη δύο χρόνια στην εξουσία και κρίνεστε για τα δικά σας έργα και όχι για τα έργα των άλλων. </w:t>
      </w:r>
    </w:p>
    <w:p w14:paraId="7707BF2D" w14:textId="77777777" w:rsidR="001926F7" w:rsidRDefault="006B7FAB">
      <w:pPr>
        <w:spacing w:line="600" w:lineRule="auto"/>
        <w:ind w:firstLine="720"/>
        <w:contextualSpacing/>
        <w:jc w:val="both"/>
        <w:rPr>
          <w:rFonts w:eastAsia="Times New Roman"/>
          <w:szCs w:val="24"/>
        </w:rPr>
      </w:pPr>
      <w:r>
        <w:rPr>
          <w:rFonts w:eastAsia="Times New Roman"/>
          <w:szCs w:val="24"/>
        </w:rPr>
        <w:t>Η ση</w:t>
      </w:r>
      <w:r>
        <w:rPr>
          <w:rFonts w:eastAsia="Times New Roman"/>
          <w:szCs w:val="24"/>
        </w:rPr>
        <w:t>μερινή Υπουργός Εργασίας και στενή συνεργάτιδα του πρώην Υπουργού Εργασίας δεν είναι άραγε υπεύθυνη για το χάος με τον ΕΦΚΑ και για το ασφαλιστικό νομοσχέδιο που έχει προκαλέσει τόση αντίδραση και τόση απορρύθμιση στη δημόσια ασφάλεια; Δεν είναι υπεύθυνη γ</w:t>
      </w:r>
      <w:r>
        <w:rPr>
          <w:rFonts w:eastAsia="Times New Roman"/>
          <w:szCs w:val="24"/>
        </w:rPr>
        <w:t xml:space="preserve">ια το γεγονός ότι για πρώτη φορά </w:t>
      </w:r>
      <w:r>
        <w:rPr>
          <w:rFonts w:eastAsia="Times New Roman"/>
          <w:szCs w:val="24"/>
        </w:rPr>
        <w:lastRenderedPageBreak/>
        <w:t>στα χρονικά οι ελαστικές μορφές απασχόλησης ξεπερνούν τις σταθερές μορφές απασχόλησης; Δεν ευθύνεται για το γεγονός πως δεν έχει παρουσιαστεί ούτε ένα σχέδιο ανάσχεσης της ανεργίας και δημιουργίας νέων σταθερών θέσεων απασχ</w:t>
      </w:r>
      <w:r>
        <w:rPr>
          <w:rFonts w:eastAsia="Times New Roman"/>
          <w:szCs w:val="24"/>
        </w:rPr>
        <w:t>όλησης;</w:t>
      </w:r>
    </w:p>
    <w:p w14:paraId="7707BF2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κυρίες και κύριοι της Κυβέρνησης, αν θέλετε να μιλήσετε για όσα παραλάβατε και να τα συγκρίνετε με όσα εσείς έχετε κάνει, οι ημερομηνίες είναι συγκεκριμένες. Πείτε τι βρήκατε ερχόμενοι στην εξουσία το 2015 και πού βρισκόμαστε σή</w:t>
      </w:r>
      <w:r>
        <w:rPr>
          <w:rFonts w:eastAsia="Times New Roman"/>
          <w:szCs w:val="24"/>
        </w:rPr>
        <w:t>μερα. Πείτε, επιτέλους, ότι το 2014 το ασφαλιστικό σύστημα είχε ισορροπήσει και ότι, με βάση την αναλογιστική μελέτη της Ευρωπαϊκής Επιτροπής και της Εθνικής Αναλογιστικής Αρχής, είχε βιωσιμότητα μέχρι το 2060.</w:t>
      </w:r>
    </w:p>
    <w:p w14:paraId="7707BF2F" w14:textId="77777777" w:rsidR="001926F7" w:rsidRDefault="006B7FAB">
      <w:pPr>
        <w:spacing w:line="600" w:lineRule="auto"/>
        <w:ind w:firstLine="720"/>
        <w:contextualSpacing/>
        <w:jc w:val="both"/>
        <w:rPr>
          <w:rFonts w:eastAsia="Times New Roman"/>
          <w:szCs w:val="24"/>
        </w:rPr>
      </w:pPr>
      <w:r>
        <w:rPr>
          <w:rFonts w:eastAsia="Times New Roman"/>
          <w:szCs w:val="24"/>
        </w:rPr>
        <w:t>Εσείς, όμως, ακυρώνοντας την επιτευχθείσα τότ</w:t>
      </w:r>
      <w:r>
        <w:rPr>
          <w:rFonts w:eastAsia="Times New Roman"/>
          <w:szCs w:val="24"/>
        </w:rPr>
        <w:t xml:space="preserve">ε συμφωνία και εγκαταλείποντας τις προγραμματισμένες μεταρρυθμίσεις και διαρθρωτικές αλλαγές μέσα σε δύο μόλις χρόνια, τινάξατε τα πάντα στον αέρα. </w:t>
      </w:r>
    </w:p>
    <w:p w14:paraId="7707BF3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Ανοίξατε το ασφαλιστικό από μηδενική βάση και μεταφέρατε σε αυτό μέρος του δημοσιονομικού εκτροχιασμού της </w:t>
      </w:r>
      <w:r>
        <w:rPr>
          <w:rFonts w:eastAsia="Times New Roman"/>
          <w:szCs w:val="24"/>
        </w:rPr>
        <w:t xml:space="preserve">χώρας, ύψους 3,5 δισεκατομμυρίων. Εφηύρατε την προσωπική διαφορά με σκοπό την κατάργησή της. Και βέβαια εσείς, που όχι </w:t>
      </w:r>
      <w:r>
        <w:rPr>
          <w:rFonts w:eastAsia="Times New Roman"/>
          <w:szCs w:val="24"/>
        </w:rPr>
        <w:lastRenderedPageBreak/>
        <w:t>μόνο δεν θα κόβατε συντάξεις αλλά θα τις αυξάνατε κιόλας, κόψατε όλες τις νέες συντάξεις από 20% έως 25%. Πείτε επίσης, ότι εσείς που δια</w:t>
      </w:r>
      <w:r>
        <w:rPr>
          <w:rFonts w:eastAsia="Times New Roman"/>
          <w:szCs w:val="24"/>
        </w:rPr>
        <w:t>ρρηγνύατε τα ιμάτια σας για την εργατιά και το μεροκάματο, τάζοντας επαναφορά του κατώτατου μισθού στα 751 ευρώ, μέσα σε δύο χρόνια ανατρέψατε το συσχετισμού πλήρους και μερικής απασχόλησης, καθώς επί των ημερών σας έξι στους δέκα εργαζόμενους έχουν ευέλικ</w:t>
      </w:r>
      <w:r>
        <w:rPr>
          <w:rFonts w:eastAsia="Times New Roman"/>
          <w:szCs w:val="24"/>
        </w:rPr>
        <w:t>τες μορφές απασχόλησης.</w:t>
      </w:r>
    </w:p>
    <w:p w14:paraId="7707BF31" w14:textId="77777777" w:rsidR="001926F7" w:rsidRDefault="006B7FAB">
      <w:pPr>
        <w:spacing w:line="600" w:lineRule="auto"/>
        <w:ind w:firstLine="720"/>
        <w:contextualSpacing/>
        <w:jc w:val="both"/>
        <w:rPr>
          <w:rFonts w:eastAsia="Times New Roman"/>
          <w:szCs w:val="24"/>
        </w:rPr>
      </w:pPr>
      <w:r>
        <w:rPr>
          <w:rFonts w:eastAsia="Times New Roman"/>
          <w:szCs w:val="24"/>
        </w:rPr>
        <w:t>Αυτά είναι τα επιτεύγματά σας. Μερικά μόνο μεγέθη που αναδεικνύουν το μέγεθος της κατρακύλας, στην οποία οδήγησαν οι ερασιτεχνισμοί, οι μονομανίες και οι ιδεολογικές σας αγκυλώσεις. Τουλάχιστον, οι Έλληνες πολίτες και κυρίως εκείνοι</w:t>
      </w:r>
      <w:r>
        <w:rPr>
          <w:rFonts w:eastAsia="Times New Roman"/>
          <w:szCs w:val="24"/>
        </w:rPr>
        <w:t xml:space="preserve"> που πρόσκαιρα ξεγελάστηκαν από τις πολλές υποσχέσεις σας και το δήθεν πατριωτικό «όχι» σας, έχουν καταλάβει σήμερα αυτό που εμείς από την αρχή λέμε, δηλαδή ότι ο δικός σας κόσμος εχθρεύεται την ιδιωτική πρωτοβουλία και τους ανθρώπους της παραγωγής, κρύβει</w:t>
      </w:r>
      <w:r>
        <w:rPr>
          <w:rFonts w:eastAsia="Times New Roman"/>
          <w:szCs w:val="24"/>
        </w:rPr>
        <w:t xml:space="preserve"> μεγάλη δυστυχία και πολύ πόνο για όλους, ιδίως τους πιο ανίσχυρους. Ο δικός μας κόσμος από την άλλη, ενισχύει την επιχειρηματικότητα, μειώνει τους φόρους και δημιουργεί ελκυστικό κλίμα για επενδύσεις. Ο δικός σας κόσμος απομονώνει και πτωχεύει τη χώρα και</w:t>
      </w:r>
      <w:r>
        <w:rPr>
          <w:rFonts w:eastAsia="Times New Roman"/>
          <w:szCs w:val="24"/>
        </w:rPr>
        <w:t xml:space="preserve"> τους πολίτες της. Ο δικός μας κόσμος </w:t>
      </w:r>
      <w:r>
        <w:rPr>
          <w:rFonts w:eastAsia="Times New Roman"/>
          <w:szCs w:val="24"/>
        </w:rPr>
        <w:lastRenderedPageBreak/>
        <w:t xml:space="preserve">βοηθάει στην παραγωγή νέου πλούτου, μέρισμα από τον οποίο τελικά καρπώνονται όλοι. Ο δικός μας κόσμος θέλει την παρουσία της χώρας στο </w:t>
      </w:r>
      <w:r>
        <w:rPr>
          <w:rFonts w:eastAsia="Times New Roman"/>
          <w:szCs w:val="24"/>
          <w:lang w:val="en-US"/>
        </w:rPr>
        <w:t>club</w:t>
      </w:r>
      <w:r>
        <w:rPr>
          <w:rFonts w:eastAsia="Times New Roman"/>
          <w:szCs w:val="24"/>
        </w:rPr>
        <w:t xml:space="preserve"> των προηγμένων χωρών, αυτών που κι εσείς έχετε σπουδάσει ή στέλνετε τα παιδιά </w:t>
      </w:r>
      <w:r>
        <w:rPr>
          <w:rFonts w:eastAsia="Times New Roman"/>
          <w:szCs w:val="24"/>
        </w:rPr>
        <w:t xml:space="preserve">σας να σπουδάσουν, όπως το μισό Υπουργικό Συμβούλιο στην Αγγλία. </w:t>
      </w:r>
    </w:p>
    <w:p w14:paraId="7707BF32" w14:textId="77777777" w:rsidR="001926F7" w:rsidRDefault="006B7FAB">
      <w:pPr>
        <w:spacing w:line="600" w:lineRule="auto"/>
        <w:ind w:firstLine="720"/>
        <w:contextualSpacing/>
        <w:jc w:val="both"/>
        <w:rPr>
          <w:rFonts w:eastAsia="Times New Roman"/>
          <w:szCs w:val="24"/>
        </w:rPr>
      </w:pPr>
      <w:r>
        <w:rPr>
          <w:rFonts w:eastAsia="Times New Roman"/>
          <w:szCs w:val="24"/>
        </w:rPr>
        <w:t>Διότι φυσικά, ακόμα κι εσείς αναγνωρίζετε την υπεροχή του δικού μας κόσμου, αλλά η ιδεολογική σας αγκύλωση και η ανάγκη πολιτικής επιβίωσης δεν σας αφήνει να το αναγνωρίσετε. Αν και κάπου-κά</w:t>
      </w:r>
      <w:r>
        <w:rPr>
          <w:rFonts w:eastAsia="Times New Roman"/>
          <w:szCs w:val="24"/>
        </w:rPr>
        <w:t xml:space="preserve">που το αναγνωρίζετε έμμεσα, όπως -καλή ώρα-, συμβαίνει με το συγκεκριμένο νομοσχέδιο, το οποίο επί της ουσίας μιλάει για τη συνέχεια του ανοίγματος του επαγγέλματος των φορτοεκφορτωτών, που τότε λέγατε ότι πρέπει να παραμείνει κλειστό. </w:t>
      </w:r>
    </w:p>
    <w:p w14:paraId="7707BF33" w14:textId="77777777" w:rsidR="001926F7" w:rsidRDefault="006B7FAB">
      <w:pPr>
        <w:spacing w:line="600" w:lineRule="auto"/>
        <w:ind w:firstLine="720"/>
        <w:contextualSpacing/>
        <w:jc w:val="both"/>
        <w:rPr>
          <w:rFonts w:eastAsia="Times New Roman"/>
          <w:szCs w:val="24"/>
        </w:rPr>
      </w:pPr>
      <w:r>
        <w:rPr>
          <w:rFonts w:eastAsia="Times New Roman"/>
          <w:szCs w:val="24"/>
        </w:rPr>
        <w:t>Γι’ αυτό συμφωνούμε</w:t>
      </w:r>
      <w:r>
        <w:rPr>
          <w:rFonts w:eastAsia="Times New Roman"/>
          <w:szCs w:val="24"/>
        </w:rPr>
        <w:t xml:space="preserve"> και ψηφίζουμε το νομοσχέδιο εξάλλου, θυμίζοντας στην κυβερνητική πτέρυγα τι έλεγε τότε, όταν εμείς κάναμε το άνοιγμα των επαγγελμάτων. Αυτή η </w:t>
      </w:r>
      <w:proofErr w:type="spellStart"/>
      <w:r>
        <w:rPr>
          <w:rFonts w:eastAsia="Times New Roman"/>
          <w:szCs w:val="24"/>
        </w:rPr>
        <w:t>αυτοακύρωση</w:t>
      </w:r>
      <w:proofErr w:type="spellEnd"/>
      <w:r>
        <w:rPr>
          <w:rFonts w:eastAsia="Times New Roman"/>
          <w:szCs w:val="24"/>
        </w:rPr>
        <w:t xml:space="preserve"> του πρόσφατου παρελθόντος της σημερινής κοινοβουλευτικής πλειοψηφίας είναι η μεγαλύτερη απόδειξη της </w:t>
      </w:r>
      <w:r>
        <w:rPr>
          <w:rFonts w:eastAsia="Times New Roman"/>
          <w:szCs w:val="24"/>
        </w:rPr>
        <w:t>πολιτικής ορθότητας και της ιδεολογίας της Νέας Δημοκρατίας.</w:t>
      </w:r>
    </w:p>
    <w:p w14:paraId="7707BF34"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Θα ψηφίσουμε, λοιπόν, θετικά το άρθρο για τους φορτοεκφορτωτές, όπως θετικά θα ψηφίσουμε και την τροποποίηση του καταστατικού της ΗΔΙΚΑ που επίσης, θυμίζω ότι έχει ιδρυθεί επί Νέας Δημοκρατίας. Ω</w:t>
      </w:r>
      <w:r>
        <w:rPr>
          <w:rFonts w:eastAsia="Times New Roman"/>
          <w:szCs w:val="24"/>
        </w:rPr>
        <w:t>ς προς αυτό το σημείο θέλω μόνο να τονίσω πως η ΗΔΙΚΑ πρέπει να είναι ο βραχίονας του δημοσίου για να κάνει πράγματα, όχι όμως ένας φορέας, που θα λειτουργεί ως ανταγωνιστής στην πραγματική αγορά.</w:t>
      </w:r>
    </w:p>
    <w:p w14:paraId="7707BF3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Δεν έχω τίποτα άλλο να προσθέσει. Συμφωνούμε φυσικά και για το </w:t>
      </w:r>
      <w:r>
        <w:rPr>
          <w:rFonts w:eastAsia="Times New Roman"/>
          <w:szCs w:val="24"/>
        </w:rPr>
        <w:t>Ε</w:t>
      </w:r>
      <w:r>
        <w:rPr>
          <w:rFonts w:eastAsia="Times New Roman"/>
          <w:szCs w:val="24"/>
        </w:rPr>
        <w:t xml:space="preserve">θνικό </w:t>
      </w:r>
      <w:r>
        <w:rPr>
          <w:rFonts w:eastAsia="Times New Roman"/>
          <w:szCs w:val="24"/>
        </w:rPr>
        <w:t>Μ</w:t>
      </w:r>
      <w:r>
        <w:rPr>
          <w:rFonts w:eastAsia="Times New Roman"/>
          <w:szCs w:val="24"/>
        </w:rPr>
        <w:t xml:space="preserve">ητρώο </w:t>
      </w:r>
      <w:r>
        <w:rPr>
          <w:rFonts w:eastAsia="Times New Roman"/>
          <w:szCs w:val="24"/>
        </w:rPr>
        <w:t>Ι</w:t>
      </w:r>
      <w:r>
        <w:rPr>
          <w:rFonts w:eastAsia="Times New Roman"/>
          <w:szCs w:val="24"/>
        </w:rPr>
        <w:t xml:space="preserve">διωτικών </w:t>
      </w:r>
      <w:r>
        <w:rPr>
          <w:rFonts w:eastAsia="Times New Roman"/>
          <w:szCs w:val="24"/>
        </w:rPr>
        <w:t>Φ</w:t>
      </w:r>
      <w:r>
        <w:rPr>
          <w:rFonts w:eastAsia="Times New Roman"/>
          <w:szCs w:val="24"/>
        </w:rPr>
        <w:t xml:space="preserve">ορέων </w:t>
      </w:r>
      <w:r>
        <w:rPr>
          <w:rFonts w:eastAsia="Times New Roman"/>
          <w:szCs w:val="24"/>
        </w:rPr>
        <w:t>Κ</w:t>
      </w:r>
      <w:r>
        <w:rPr>
          <w:rFonts w:eastAsia="Times New Roman"/>
          <w:szCs w:val="24"/>
        </w:rPr>
        <w:t xml:space="preserve">οινωνικής </w:t>
      </w:r>
      <w:r>
        <w:rPr>
          <w:rFonts w:eastAsia="Times New Roman"/>
          <w:szCs w:val="24"/>
        </w:rPr>
        <w:t>Φ</w:t>
      </w:r>
      <w:r>
        <w:rPr>
          <w:rFonts w:eastAsia="Times New Roman"/>
          <w:szCs w:val="24"/>
        </w:rPr>
        <w:t>ροντίδας, ώστε να έχουμε μια πλήρη εικόνα σε μεγαλύτερο βάθος για τα ιδρύματα, όπως και με την παράταση του επικουρικού προσωπικού στα ΚΕΑΤ.</w:t>
      </w:r>
    </w:p>
    <w:p w14:paraId="7707BF36" w14:textId="77777777" w:rsidR="001926F7" w:rsidRDefault="006B7FAB">
      <w:pPr>
        <w:spacing w:line="600" w:lineRule="auto"/>
        <w:ind w:firstLine="720"/>
        <w:contextualSpacing/>
        <w:jc w:val="both"/>
        <w:rPr>
          <w:rFonts w:eastAsia="Times New Roman"/>
          <w:szCs w:val="24"/>
        </w:rPr>
      </w:pPr>
      <w:r>
        <w:rPr>
          <w:rFonts w:eastAsia="Times New Roman"/>
          <w:szCs w:val="24"/>
        </w:rPr>
        <w:t>Να καταλή</w:t>
      </w:r>
      <w:r>
        <w:rPr>
          <w:rFonts w:eastAsia="Times New Roman"/>
          <w:szCs w:val="24"/>
        </w:rPr>
        <w:t>ξω, τονίζοντας ότι δεν υπάρχει τίποτα χειρότερο για μια κοινοβουλευτική διαδικασία από το να επιχειρείται από την πλευρά της Κυβέρνησης η αξιοποίηση ενός τεχνικού νομοσχεδίου, όπως το σημερινό το οποίο συγκεντρώνει ευρύτατη κοινοβουλευτική αποδοχή, σε όχημ</w:t>
      </w:r>
      <w:r>
        <w:rPr>
          <w:rFonts w:eastAsia="Times New Roman"/>
          <w:szCs w:val="24"/>
        </w:rPr>
        <w:t>α μεταφοράς θολών τροπολογιών. Είμαι βέβαιος ότι αυτή η Κυβέρνηση δεν θα κριθεί πολύ αυστηρά από τον ελληνικό λαό μόνο για όσα κατέστρεψε στην οικο</w:t>
      </w:r>
      <w:r>
        <w:rPr>
          <w:rFonts w:eastAsia="Times New Roman"/>
          <w:szCs w:val="24"/>
        </w:rPr>
        <w:lastRenderedPageBreak/>
        <w:t>νομία και στην κοινωνία, αλλά και για τις μεθοδεύσεις της απέναντι στους κοινωνικούς θεσμούς, όπως η δικαιοσύ</w:t>
      </w:r>
      <w:r>
        <w:rPr>
          <w:rFonts w:eastAsia="Times New Roman"/>
          <w:szCs w:val="24"/>
        </w:rPr>
        <w:t>νη και η ίδια η Βουλή.</w:t>
      </w:r>
    </w:p>
    <w:p w14:paraId="7707BF37" w14:textId="77777777" w:rsidR="001926F7" w:rsidRDefault="006B7FAB">
      <w:pPr>
        <w:spacing w:line="600" w:lineRule="auto"/>
        <w:ind w:firstLine="720"/>
        <w:contextualSpacing/>
        <w:jc w:val="both"/>
        <w:rPr>
          <w:rFonts w:eastAsia="Times New Roman"/>
          <w:szCs w:val="24"/>
        </w:rPr>
      </w:pPr>
      <w:r>
        <w:rPr>
          <w:rFonts w:eastAsia="Times New Roman"/>
          <w:szCs w:val="24"/>
        </w:rPr>
        <w:t>Σας ευχαριστώ.</w:t>
      </w:r>
    </w:p>
    <w:p w14:paraId="7707BF38"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07BF39"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Κατσανιώτη</w:t>
      </w:r>
      <w:proofErr w:type="spellEnd"/>
      <w:r>
        <w:rPr>
          <w:rFonts w:eastAsia="Times New Roman"/>
          <w:szCs w:val="24"/>
        </w:rPr>
        <w:t>.</w:t>
      </w:r>
    </w:p>
    <w:p w14:paraId="7707BF3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Όπως </w:t>
      </w:r>
      <w:proofErr w:type="spellStart"/>
      <w:r>
        <w:rPr>
          <w:rFonts w:eastAsia="Times New Roman"/>
          <w:szCs w:val="24"/>
        </w:rPr>
        <w:t>προείπα</w:t>
      </w:r>
      <w:proofErr w:type="spellEnd"/>
      <w:r>
        <w:rPr>
          <w:rFonts w:eastAsia="Times New Roman"/>
          <w:szCs w:val="24"/>
        </w:rPr>
        <w:t xml:space="preserve">, θα δώσουμε τον λόγο για λίγα λεπτά στην κ. Αντωνοπούλου. </w:t>
      </w:r>
    </w:p>
    <w:p w14:paraId="7707BF3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Πριν ξεκινήσετε, κυρία Αντ</w:t>
      </w:r>
      <w:r>
        <w:rPr>
          <w:rFonts w:eastAsia="Times New Roman" w:cs="Times New Roman"/>
          <w:szCs w:val="24"/>
        </w:rPr>
        <w:t xml:space="preserve">ωνοπούλου ή εάν παραχωρήσετε τη σειρά σας, θα παρακαλούσα όσοι εκ των Υπουργών παρευρίσκονται –και παρευρίσκονται όλοι, νομίζω- να τοποθετηθούν γιατί έχουμε τέσσερις υπουργικές τροπολογίες. Η μία έχει ήδη κατατεθεί κατά τη διάρκεια των συνεδριάσεων της </w:t>
      </w:r>
      <w:proofErr w:type="spellStart"/>
      <w:r>
        <w:rPr>
          <w:rFonts w:eastAsia="Times New Roman" w:cs="Times New Roman"/>
          <w:szCs w:val="24"/>
        </w:rPr>
        <w:t>πιτ</w:t>
      </w:r>
      <w:r>
        <w:rPr>
          <w:rFonts w:eastAsia="Times New Roman" w:cs="Times New Roman"/>
          <w:szCs w:val="24"/>
        </w:rPr>
        <w:t>ροπής</w:t>
      </w:r>
      <w:proofErr w:type="spellEnd"/>
      <w:r>
        <w:rPr>
          <w:rFonts w:eastAsia="Times New Roman" w:cs="Times New Roman"/>
          <w:szCs w:val="24"/>
        </w:rPr>
        <w:t>. Υπολείπονται άλλες τρεις. Γι’ αυτές τις τρεις, λοιπόν, θα παρακαλούσα τους Υπουργούς διαδοχικά, ο ένας μετά τον άλλον, να πάρουν τον λόγο, για να τις υποστηρίξουν. Και βεβαίως, όπως γνωρίζετε καλά, υπάρχουν και άλλες τέσσερις βουλευτικές τροπολογίες</w:t>
      </w:r>
      <w:r>
        <w:rPr>
          <w:rFonts w:eastAsia="Times New Roman" w:cs="Times New Roman"/>
          <w:szCs w:val="24"/>
        </w:rPr>
        <w:t xml:space="preserve">, που έχουν κατατεθεί. </w:t>
      </w:r>
    </w:p>
    <w:p w14:paraId="7707BF3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Δίνουμε πρώτα τον λόγο, λοιπόν, στην κ</w:t>
      </w:r>
      <w:r>
        <w:rPr>
          <w:rFonts w:eastAsia="Times New Roman" w:cs="Times New Roman"/>
          <w:szCs w:val="24"/>
        </w:rPr>
        <w:t>.</w:t>
      </w:r>
      <w:r>
        <w:rPr>
          <w:rFonts w:eastAsia="Times New Roman" w:cs="Times New Roman"/>
          <w:szCs w:val="24"/>
        </w:rPr>
        <w:t xml:space="preserve"> Αντωνοπούλου για τρία λεπτά κι έπειτα οι υπόλοιποι Υπουργοί, για να υποστηρίξουν τις τροπολογίες.</w:t>
      </w:r>
    </w:p>
    <w:p w14:paraId="7707BF3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w:t>
      </w:r>
      <w:r>
        <w:rPr>
          <w:rFonts w:eastAsia="Times New Roman" w:cs="Times New Roman"/>
          <w:b/>
          <w:szCs w:val="24"/>
        </w:rPr>
        <w:t xml:space="preserve">λεγγύης): </w:t>
      </w:r>
      <w:r>
        <w:rPr>
          <w:rFonts w:eastAsia="Times New Roman" w:cs="Times New Roman"/>
          <w:szCs w:val="24"/>
        </w:rPr>
        <w:t>Ευχαριστώ, κύριε Πρόεδρε.</w:t>
      </w:r>
    </w:p>
    <w:p w14:paraId="7707BF3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αναφερθώ στο άρθρο 12, με το οποίο το μόνο που κάνουμε είναι να διευκολύνουμε τους πολίτες, να τους δώσουμε αυτή την παράταση, ώστε να προλάβουν να διεκδικήσουν τα δικαιώματά τους, τα οποία κατοχυρώσαμε με το </w:t>
      </w:r>
      <w:r>
        <w:rPr>
          <w:rFonts w:eastAsia="Times New Roman" w:cs="Times New Roman"/>
          <w:szCs w:val="24"/>
        </w:rPr>
        <w:t xml:space="preserve">άρθρο 57 του ν.4430/2016, του νόμου Κ.ΑΛ.Ο.. </w:t>
      </w:r>
    </w:p>
    <w:p w14:paraId="7707BF3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ρύθμιση που φέραμε εκεί αφορά τους άνεργους, οι οποίοι αποφασίζουν να αναπτύξουν τις δεξιότητές τους, συμμετέχοντας σε ένα πρόγραμμα ΙΕΚ. Αυτό που ίσχυε μέχρι πρότινος ήταν ότι, παρ’ ό, τι εξακολουθούσε να εί</w:t>
      </w:r>
      <w:r>
        <w:rPr>
          <w:rFonts w:eastAsia="Times New Roman" w:cs="Times New Roman"/>
          <w:szCs w:val="24"/>
        </w:rPr>
        <w:t xml:space="preserve">ναι άνεργος όχι μόνο ο νέος, αλλά άνθρωποι διαφόρων ηλικιών, που πλέον λόγω της κρίσης αλλάζουν το επάγγελμά τους, πήγαιναν να ενταχθούν σε ένα πρόγραμμα σε ένα δημόσιο ΙΕΚ και δεν τους θεωρούσαμε </w:t>
      </w:r>
      <w:r>
        <w:rPr>
          <w:rFonts w:eastAsia="Times New Roman" w:cs="Times New Roman"/>
          <w:szCs w:val="24"/>
        </w:rPr>
        <w:lastRenderedPageBreak/>
        <w:t>πλέον άνεργους. Έτσι, και το επίδομα ανεργίας τους καταργού</w:t>
      </w:r>
      <w:r>
        <w:rPr>
          <w:rFonts w:eastAsia="Times New Roman" w:cs="Times New Roman"/>
          <w:szCs w:val="24"/>
        </w:rPr>
        <w:t>νταν ενώ συνέχιζαν να είναι άνεργοι και δεν είχαν πρόσβαση σε μια θέση εργασίας, και ο χρόνος ανεργίας τους μηδενιζόταν.</w:t>
      </w:r>
    </w:p>
    <w:p w14:paraId="7707BF4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Φέρνουμε, λοιπόν, αυτή τη ρύθμιση. Και τότε, τον Οκτώβρη, όταν ψηφίστηκε ο νόμος Κ.ΑΛ.Ο., είχαμε δώσει μια προθεσμία τεσσάρων μηνών για</w:t>
      </w:r>
      <w:r>
        <w:rPr>
          <w:rFonts w:eastAsia="Times New Roman" w:cs="Times New Roman"/>
          <w:szCs w:val="24"/>
        </w:rPr>
        <w:t xml:space="preserve"> να εμφανιστούν όσοι έχουν αυτό το δικαίωμα που πλέον αποκτούν και αναδρομικά στον ΟΑΕΔ να διεκδικήσουν τα δικαιώματά τους. Τώρα, δίνουμε παράταση για άλλους τέσσερις μήνες -προφανώς δεν υπήρξε αρκετή ενημέρωση σε όλους τους πολίτες, οι διαδικασίες πολλές </w:t>
      </w:r>
      <w:r>
        <w:rPr>
          <w:rFonts w:eastAsia="Times New Roman" w:cs="Times New Roman"/>
          <w:szCs w:val="24"/>
        </w:rPr>
        <w:t>φορές είναι αργές, όπως ξέρετε- για να μπορέσουν να έχουν αυτό το δικαίωμα όλοι όσοι εμπίπτουν σε αυτή την κατηγορία.</w:t>
      </w:r>
    </w:p>
    <w:p w14:paraId="7707BF4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 αναφερθώ στο άρθρο 11 για την περιστασιακή απασχόληση εγγεγραμμένων ανέργων σε γεωργικές εργασίες. Το αποσύρουμε, διό</w:t>
      </w:r>
      <w:r>
        <w:rPr>
          <w:rFonts w:eastAsia="Times New Roman" w:cs="Times New Roman"/>
          <w:szCs w:val="24"/>
        </w:rPr>
        <w:t xml:space="preserve">τι χρειάζεται ευρύτερη ρύθμιση. Θα επανέλθουμε σε επόμενο νομοσχέδιο, ώστε και η ευρύτερη ρύθμιση να τακτοποιηθεί, αλλά και να υπάρξει χρόνος ικανός για να μπορέσει να συζητηθεί κατά τη διάρκεια των </w:t>
      </w:r>
      <w:r>
        <w:rPr>
          <w:rFonts w:eastAsia="Times New Roman" w:cs="Times New Roman"/>
          <w:szCs w:val="24"/>
        </w:rPr>
        <w:t>ε</w:t>
      </w:r>
      <w:r>
        <w:rPr>
          <w:rFonts w:eastAsia="Times New Roman" w:cs="Times New Roman"/>
          <w:szCs w:val="24"/>
        </w:rPr>
        <w:t>πιτροπών.</w:t>
      </w:r>
    </w:p>
    <w:p w14:paraId="7707BF4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07BF43" w14:textId="77777777" w:rsidR="001926F7" w:rsidRDefault="006B7FAB">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w:t>
      </w:r>
      <w:r>
        <w:rPr>
          <w:rFonts w:eastAsia="Times New Roman"/>
          <w:bCs/>
        </w:rPr>
        <w:t xml:space="preserve">υρία Υπουργέ, μπορείτε να επαναλάβετε το άρθρο, το οποίο αποσύρετε; </w:t>
      </w:r>
    </w:p>
    <w:p w14:paraId="7707BF4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Είναι το άρθρο 11, το οποίο καταθέτω στα Πρακτικά.</w:t>
      </w:r>
    </w:p>
    <w:p w14:paraId="7707BF45"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(Στο σημείο αυτό η Αναπληρώτρια </w:t>
      </w:r>
      <w:r>
        <w:rPr>
          <w:rFonts w:eastAsia="Times New Roman" w:cs="Times New Roman"/>
        </w:rPr>
        <w:t xml:space="preserve">Υπουργός </w:t>
      </w:r>
      <w:r>
        <w:rPr>
          <w:rFonts w:eastAsia="Times New Roman" w:cs="Times New Roman"/>
          <w:szCs w:val="24"/>
        </w:rPr>
        <w:t>κ. Ουρανία Αντωνοπούλου</w:t>
      </w:r>
      <w:r>
        <w:rPr>
          <w:rFonts w:eastAsia="Times New Roman" w:cs="Times New Roman"/>
        </w:rPr>
        <w:t xml:space="preserve"> καταθέτει για τα Πρακτικά την προαναφερθείσα νομοτεχνική βελτίωση</w:t>
      </w:r>
      <w:r>
        <w:rPr>
          <w:rFonts w:eastAsia="Times New Roman" w:cs="Times New Roman"/>
        </w:rPr>
        <w:t>,</w:t>
      </w:r>
      <w:r>
        <w:rPr>
          <w:rFonts w:eastAsia="Times New Roman" w:cs="Times New Roman"/>
        </w:rPr>
        <w:t xml:space="preserve"> η οποία έχει ως εξής:</w:t>
      </w:r>
    </w:p>
    <w:p w14:paraId="7707BF46"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(ΑΛΛΑΓΗ ΣΕΛΙΔΑΣ)</w:t>
      </w:r>
    </w:p>
    <w:p w14:paraId="7707BF47"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(Να μπει η σελίδα</w:t>
      </w:r>
      <w:r>
        <w:rPr>
          <w:rFonts w:eastAsia="Times New Roman" w:cs="Times New Roman"/>
        </w:rPr>
        <w:t>)</w:t>
      </w:r>
    </w:p>
    <w:p w14:paraId="7707BF48"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(ΑΛΛΑΓΗ ΣΕΛΙΔΑΣ)</w:t>
      </w:r>
    </w:p>
    <w:p w14:paraId="7707BF49" w14:textId="77777777" w:rsidR="001926F7" w:rsidRDefault="006B7FAB">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κυρία Υπουργέ.</w:t>
      </w:r>
    </w:p>
    <w:p w14:paraId="7707BF4A" w14:textId="77777777" w:rsidR="001926F7" w:rsidRDefault="006B7FAB">
      <w:pPr>
        <w:spacing w:line="600" w:lineRule="auto"/>
        <w:ind w:firstLine="720"/>
        <w:contextualSpacing/>
        <w:jc w:val="both"/>
        <w:rPr>
          <w:rFonts w:eastAsia="Times New Roman"/>
          <w:bCs/>
        </w:rPr>
      </w:pPr>
      <w:r>
        <w:rPr>
          <w:rFonts w:eastAsia="Times New Roman"/>
          <w:bCs/>
        </w:rPr>
        <w:t xml:space="preserve">Τον λόγο έχει τώρα ο κ. Σταθάκης επί της τροπολογίας με γενικό αριθμό 920 και ειδικό 78 για τους προμηθευτές ηλεκτρικής ενέργειας. </w:t>
      </w:r>
    </w:p>
    <w:p w14:paraId="7707BF4B" w14:textId="77777777" w:rsidR="001926F7" w:rsidRDefault="006B7FAB">
      <w:pPr>
        <w:spacing w:line="600" w:lineRule="auto"/>
        <w:ind w:firstLine="720"/>
        <w:contextualSpacing/>
        <w:jc w:val="both"/>
        <w:rPr>
          <w:rFonts w:eastAsia="Times New Roman"/>
          <w:bCs/>
        </w:rPr>
      </w:pPr>
      <w:r>
        <w:rPr>
          <w:rFonts w:eastAsia="Times New Roman"/>
          <w:b/>
          <w:bCs/>
        </w:rPr>
        <w:lastRenderedPageBreak/>
        <w:t>ΓΕΩΡΓΙΟΣ ΣΤΑΘΑΚΗΣ (Υπουργός Περιβάλλοντος και Ενέργειας):</w:t>
      </w:r>
      <w:r>
        <w:rPr>
          <w:rFonts w:eastAsia="Times New Roman"/>
          <w:bCs/>
        </w:rPr>
        <w:t xml:space="preserve"> Ακριβώς, κύριε Πρόεδρε. Πρόκειται για την τροπολογία για τους προμ</w:t>
      </w:r>
      <w:r>
        <w:rPr>
          <w:rFonts w:eastAsia="Times New Roman"/>
          <w:bCs/>
        </w:rPr>
        <w:t xml:space="preserve">ηθευτές ηλεκτρικής ενέργειας. </w:t>
      </w:r>
    </w:p>
    <w:p w14:paraId="7707BF4C" w14:textId="77777777" w:rsidR="001926F7" w:rsidRDefault="006B7FAB">
      <w:pPr>
        <w:spacing w:line="600" w:lineRule="auto"/>
        <w:ind w:firstLine="720"/>
        <w:contextualSpacing/>
        <w:jc w:val="both"/>
        <w:rPr>
          <w:rFonts w:eastAsia="Times New Roman"/>
          <w:bCs/>
        </w:rPr>
      </w:pPr>
      <w:r>
        <w:rPr>
          <w:rFonts w:eastAsia="Times New Roman"/>
          <w:bCs/>
        </w:rPr>
        <w:t xml:space="preserve">Από το 2012 υπάρχει μια διάταξη που αφορά τις σχέσεις του ελληνικού δημοσίου, φορέων της </w:t>
      </w:r>
      <w:r>
        <w:rPr>
          <w:rFonts w:eastAsia="Times New Roman"/>
          <w:bCs/>
        </w:rPr>
        <w:t>γ</w:t>
      </w:r>
      <w:r>
        <w:rPr>
          <w:rFonts w:eastAsia="Times New Roman"/>
          <w:bCs/>
        </w:rPr>
        <w:t xml:space="preserve">ενικής </w:t>
      </w:r>
      <w:r>
        <w:rPr>
          <w:rFonts w:eastAsia="Times New Roman"/>
          <w:bCs/>
        </w:rPr>
        <w:t>κ</w:t>
      </w:r>
      <w:r>
        <w:rPr>
          <w:rFonts w:eastAsia="Times New Roman"/>
          <w:bCs/>
        </w:rPr>
        <w:t>υβέρνησης και της πληρωμής των λογαριασμών της ΔΕΗ. Πρόκειται για το άρθρο 58 του ν.4075/2012. Αυτή τη διάταξη, λοιπόν, που επι</w:t>
      </w:r>
      <w:r>
        <w:rPr>
          <w:rFonts w:eastAsia="Times New Roman"/>
          <w:bCs/>
        </w:rPr>
        <w:t xml:space="preserve">τρέπει να πληρώνονται και να καλύπτονται οι τρέχουσες οφειλές του δημοσίου προς τη ΔΕΗ, την αλλάζουμε σε τρία σημεία: </w:t>
      </w:r>
    </w:p>
    <w:p w14:paraId="7707BF4D" w14:textId="77777777" w:rsidR="001926F7" w:rsidRDefault="006B7FAB">
      <w:pPr>
        <w:spacing w:line="600" w:lineRule="auto"/>
        <w:ind w:firstLine="720"/>
        <w:contextualSpacing/>
        <w:jc w:val="both"/>
        <w:rPr>
          <w:rFonts w:eastAsia="Times New Roman"/>
          <w:bCs/>
        </w:rPr>
      </w:pPr>
      <w:r>
        <w:rPr>
          <w:rFonts w:eastAsia="Times New Roman"/>
          <w:bCs/>
        </w:rPr>
        <w:t>Πρώτον, αίρεται η ΔΕΗ και μπαίνουν όλοι οι προμηθευτές. Τώρα πια προμηθευτής δεν είναι μόνο η ΔΕΗ, αλλά ένα μέρος της αγοράς έχει και άλλ</w:t>
      </w:r>
      <w:r>
        <w:rPr>
          <w:rFonts w:eastAsia="Times New Roman"/>
          <w:bCs/>
        </w:rPr>
        <w:t xml:space="preserve">ους προμηθευτές. </w:t>
      </w:r>
    </w:p>
    <w:p w14:paraId="7707BF4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Άρα με την προτεινόμενη ρύθμιση επεκτείνεται για λόγους ίσης μεταχείρισης η δυνατότητα εξόφλησης οφειλών των φορέων της γενικής κυβέρνησης προς όλους τους </w:t>
      </w:r>
      <w:proofErr w:type="spellStart"/>
      <w:r>
        <w:rPr>
          <w:rFonts w:eastAsia="Times New Roman" w:cs="Times New Roman"/>
          <w:szCs w:val="24"/>
        </w:rPr>
        <w:t>παρόχους</w:t>
      </w:r>
      <w:proofErr w:type="spellEnd"/>
      <w:r>
        <w:rPr>
          <w:rFonts w:eastAsia="Times New Roman" w:cs="Times New Roman"/>
          <w:szCs w:val="24"/>
        </w:rPr>
        <w:t xml:space="preserve"> ηλεκτρικής ενέργειας και όχι μόνο προς τη ΔΕΗ. </w:t>
      </w:r>
    </w:p>
    <w:p w14:paraId="7707BF4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Δεύτερον, διασαφηνίζεται α</w:t>
      </w:r>
      <w:r>
        <w:rPr>
          <w:rFonts w:eastAsia="Times New Roman" w:cs="Times New Roman"/>
          <w:szCs w:val="24"/>
        </w:rPr>
        <w:t xml:space="preserve">υτό που παρέμενε ασαφές στη διάταξη για τη δυνατότητα του ελληνικού δημοσίου να εξοφλεί προκαταβολικά το σύνολο των οφειλών του προς τους </w:t>
      </w:r>
      <w:proofErr w:type="spellStart"/>
      <w:r>
        <w:rPr>
          <w:rFonts w:eastAsia="Times New Roman" w:cs="Times New Roman"/>
          <w:szCs w:val="24"/>
        </w:rPr>
        <w:t>παρόχους</w:t>
      </w:r>
      <w:proofErr w:type="spellEnd"/>
      <w:r>
        <w:rPr>
          <w:rFonts w:eastAsia="Times New Roman" w:cs="Times New Roman"/>
          <w:szCs w:val="24"/>
        </w:rPr>
        <w:t xml:space="preserve"> </w:t>
      </w:r>
      <w:r>
        <w:rPr>
          <w:rFonts w:eastAsia="Times New Roman" w:cs="Times New Roman"/>
          <w:szCs w:val="24"/>
        </w:rPr>
        <w:lastRenderedPageBreak/>
        <w:t>ηλεκτρικής ενέργειας, τόσο τις ληξιπρόθεσμες όσο και τις τρέχουσες οφειλές της εκάστοτε χρήσης. Αυτό το αποσα</w:t>
      </w:r>
      <w:r>
        <w:rPr>
          <w:rFonts w:eastAsia="Times New Roman" w:cs="Times New Roman"/>
          <w:szCs w:val="24"/>
        </w:rPr>
        <w:t xml:space="preserve">φηνίζει ακριβώς για να μπορεί το δημόσιο σε συμφωνία να καλύπτει, να πληρώνει δηλαδή, το σύνολο των οφειλών που έχει προς τους </w:t>
      </w:r>
      <w:proofErr w:type="spellStart"/>
      <w:r>
        <w:rPr>
          <w:rFonts w:eastAsia="Times New Roman" w:cs="Times New Roman"/>
          <w:szCs w:val="24"/>
        </w:rPr>
        <w:t>παρόχους</w:t>
      </w:r>
      <w:proofErr w:type="spellEnd"/>
      <w:r>
        <w:rPr>
          <w:rFonts w:eastAsia="Times New Roman" w:cs="Times New Roman"/>
          <w:szCs w:val="24"/>
        </w:rPr>
        <w:t xml:space="preserve"> ηλεκτρικής ενέργειας. </w:t>
      </w:r>
    </w:p>
    <w:p w14:paraId="7707BF5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προστίθεται ένα νέο εδάφιο, που δεν υπήρχε τότε, με το οποίο παρέχεται η δυνατότητα προς </w:t>
      </w:r>
      <w:r>
        <w:rPr>
          <w:rFonts w:eastAsia="Times New Roman" w:cs="Times New Roman"/>
          <w:szCs w:val="24"/>
        </w:rPr>
        <w:t xml:space="preserve">το ελληνικό δημόσιο, εφόσον το κρίνει σκόπιμο, να προεξοφλεί προς τους </w:t>
      </w:r>
      <w:proofErr w:type="spellStart"/>
      <w:r>
        <w:rPr>
          <w:rFonts w:eastAsia="Times New Roman" w:cs="Times New Roman"/>
          <w:szCs w:val="24"/>
        </w:rPr>
        <w:t>παρόχους</w:t>
      </w:r>
      <w:proofErr w:type="spellEnd"/>
      <w:r>
        <w:rPr>
          <w:rFonts w:eastAsia="Times New Roman" w:cs="Times New Roman"/>
          <w:szCs w:val="24"/>
        </w:rPr>
        <w:t xml:space="preserve"> το τρέχον έτος. Δηλαδή, με τη δυνατότητα αυτή, παίρνοντας ανάλογες εκπτώσεις, το δημόσιο μπορεί να προαγοράσει, να προεξοφλήσει τη δαπάνη για το τρέχον έτος, δηλαδή για το 2017</w:t>
      </w:r>
      <w:r>
        <w:rPr>
          <w:rFonts w:eastAsia="Times New Roman" w:cs="Times New Roman"/>
          <w:szCs w:val="24"/>
        </w:rPr>
        <w:t xml:space="preserve"> προκαταβολικά μέσα από μια συμφωνία και μέχρι το ύψος φυσικά που ορίζεται από τις προηγούμενες χρήσεις άρα την ποσότητα ενέργειας που εκτιμάται ότι θα καταναλώσουν οι φορείς του δημοσίου στο τρέχον έτος. </w:t>
      </w:r>
    </w:p>
    <w:p w14:paraId="7707BF5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Ανακεφαλαιώνω. Τρία πράγματα κάνει η τροπολογία έν</w:t>
      </w:r>
      <w:r>
        <w:rPr>
          <w:rFonts w:eastAsia="Times New Roman" w:cs="Times New Roman"/>
          <w:szCs w:val="24"/>
        </w:rPr>
        <w:t xml:space="preserve">αντι της προηγούμενης ρύθμισης. Πρώτον, διευρύνει το φάσμα, μιας και δεν υπάρχει πλέον μονοπωλιακή θέση της ΔΕΗ, υπάρχουν και ιδιώτες προμηθευτές. Δεύτερον, αποσαφηνίζει τι είναι οι τρέχουσες οφειλές που ξεπληρώνει, τα χρέη δηλαδή που έχει </w:t>
      </w:r>
      <w:r>
        <w:rPr>
          <w:rFonts w:eastAsia="Times New Roman" w:cs="Times New Roman"/>
          <w:szCs w:val="24"/>
        </w:rPr>
        <w:lastRenderedPageBreak/>
        <w:t xml:space="preserve">τώρα το δημόσιο </w:t>
      </w:r>
      <w:r>
        <w:rPr>
          <w:rFonts w:eastAsia="Times New Roman" w:cs="Times New Roman"/>
          <w:szCs w:val="24"/>
        </w:rPr>
        <w:t xml:space="preserve">και μπορεί να τα καλύψει και τρίτον, εισάγει για πρώτη φορά τη δυνατότητα να προεξοφλεί το τρέχον έτος, τους λογαριασμούς και να συμψηφίζονται φυσικά στο τέλος του έτους. </w:t>
      </w:r>
    </w:p>
    <w:p w14:paraId="7707BF5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BF5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Υπουργό.</w:t>
      </w:r>
    </w:p>
    <w:p w14:paraId="7707BF5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Ακολου</w:t>
      </w:r>
      <w:r>
        <w:rPr>
          <w:rFonts w:eastAsia="Times New Roman" w:cs="Times New Roman"/>
          <w:szCs w:val="24"/>
        </w:rPr>
        <w:t xml:space="preserve">θεί ο κ. </w:t>
      </w:r>
      <w:proofErr w:type="spellStart"/>
      <w:r>
        <w:rPr>
          <w:rFonts w:eastAsia="Times New Roman" w:cs="Times New Roman"/>
          <w:szCs w:val="24"/>
        </w:rPr>
        <w:t>Τόσκας</w:t>
      </w:r>
      <w:proofErr w:type="spellEnd"/>
      <w:r>
        <w:rPr>
          <w:rFonts w:eastAsia="Times New Roman" w:cs="Times New Roman"/>
          <w:szCs w:val="24"/>
        </w:rPr>
        <w:t xml:space="preserve">. </w:t>
      </w:r>
    </w:p>
    <w:p w14:paraId="7707BF5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Τόσκα</w:t>
      </w:r>
      <w:proofErr w:type="spellEnd"/>
      <w:r>
        <w:rPr>
          <w:rFonts w:eastAsia="Times New Roman" w:cs="Times New Roman"/>
          <w:szCs w:val="24"/>
        </w:rPr>
        <w:t xml:space="preserve">, εσείς θα μιλήσετε για την τροπολογία </w:t>
      </w:r>
      <w:r>
        <w:rPr>
          <w:rFonts w:eastAsia="Times New Roman" w:cs="Times New Roman"/>
          <w:szCs w:val="24"/>
        </w:rPr>
        <w:t xml:space="preserve">με γενικό αριθμό </w:t>
      </w:r>
      <w:r>
        <w:rPr>
          <w:rFonts w:eastAsia="Times New Roman" w:cs="Times New Roman"/>
          <w:szCs w:val="24"/>
        </w:rPr>
        <w:t xml:space="preserve">918 </w:t>
      </w:r>
      <w:r>
        <w:rPr>
          <w:rFonts w:eastAsia="Times New Roman" w:cs="Times New Roman"/>
          <w:szCs w:val="24"/>
        </w:rPr>
        <w:t xml:space="preserve">και </w:t>
      </w:r>
      <w:r>
        <w:rPr>
          <w:rFonts w:eastAsia="Times New Roman" w:cs="Times New Roman"/>
          <w:szCs w:val="24"/>
        </w:rPr>
        <w:t>ειδικό 76, έτσι δεν είναι; Έχετε τον λόγο.</w:t>
      </w:r>
    </w:p>
    <w:p w14:paraId="7707BF5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Ευχαριστώ, κύριε Πρόεδρε.</w:t>
      </w:r>
    </w:p>
    <w:p w14:paraId="7707BF5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τροπολογία αφορά το κα</w:t>
      </w:r>
      <w:r>
        <w:rPr>
          <w:rFonts w:eastAsia="Times New Roman" w:cs="Times New Roman"/>
          <w:szCs w:val="24"/>
        </w:rPr>
        <w:t xml:space="preserve">θεστώς ένταξης των με πενταετή θητεία πυροσβεστών στο μόνιμο προσωπικό του Σώματος. Αφορά </w:t>
      </w:r>
      <w:r>
        <w:rPr>
          <w:rFonts w:eastAsia="Times New Roman" w:cs="Times New Roman"/>
          <w:szCs w:val="24"/>
        </w:rPr>
        <w:t xml:space="preserve">δύο χιλιάδες ενενήντα τρεις </w:t>
      </w:r>
      <w:r>
        <w:rPr>
          <w:rFonts w:eastAsia="Times New Roman" w:cs="Times New Roman"/>
          <w:szCs w:val="24"/>
        </w:rPr>
        <w:t>υπαλλήλους. Κατατίθεται αυτή η τροπολογία, επειδή οι ως τώρα διαδικασίες που υπήρχαν, που προβλέπονταν από τον ν.3938/2011, παρουσίασαν πρ</w:t>
      </w:r>
      <w:r>
        <w:rPr>
          <w:rFonts w:eastAsia="Times New Roman" w:cs="Times New Roman"/>
          <w:szCs w:val="24"/>
        </w:rPr>
        <w:t xml:space="preserve">οβλήματα τεχνικής και νομικής φύσης. Δεν έγιναν οι ρυθμίσεις που έπρεπε να γίνουν στο ενδιάμεσο διάστημα. Υπάρχουν προβληματισμοί σε ό,τι αφορά τους περιορισμούς </w:t>
      </w:r>
      <w:r>
        <w:rPr>
          <w:rFonts w:eastAsia="Times New Roman" w:cs="Times New Roman"/>
          <w:szCs w:val="24"/>
        </w:rPr>
        <w:lastRenderedPageBreak/>
        <w:t>των προσλήψεων στον δημόσιο τομέα. Υπάρχει διαδικασία διαπραγμάτευσης αυτή τη στιγμή με τους θ</w:t>
      </w:r>
      <w:r>
        <w:rPr>
          <w:rFonts w:eastAsia="Times New Roman" w:cs="Times New Roman"/>
          <w:szCs w:val="24"/>
        </w:rPr>
        <w:t>εσμούς για τη μονιμοποίηση</w:t>
      </w:r>
      <w:r>
        <w:rPr>
          <w:rFonts w:eastAsia="Times New Roman" w:cs="Times New Roman"/>
          <w:szCs w:val="24"/>
        </w:rPr>
        <w:t>,</w:t>
      </w:r>
      <w:r>
        <w:rPr>
          <w:rFonts w:eastAsia="Times New Roman" w:cs="Times New Roman"/>
          <w:szCs w:val="24"/>
        </w:rPr>
        <w:t xml:space="preserve"> η οποία μπορεί να καταλήξει ακόμα και σε μερικές μέρες, ή πολύ σύντομα τέλος πάντων, Για το μεταβατικό διάστημα για κάλυψη αυτών των εργαζομένων, προτείνεται αυτή η μεταβατική διάταξη που προβλέπει τριετή παράταση της θητείας το</w:t>
      </w:r>
      <w:r>
        <w:rPr>
          <w:rFonts w:eastAsia="Times New Roman" w:cs="Times New Roman"/>
          <w:szCs w:val="24"/>
        </w:rPr>
        <w:t xml:space="preserve">υς. Ορίζεται ότι ο χρόνος μέχρι τη ένταξη ορίζεται με τον βαθμό του πυροσβέστη. Καθορίζονται θέματα που αφορούν τη δυνατότητα εισαγωγής στις παραγωγικές σχολές των πυροσβεστών. Δίνονται καθήκοντα για την κάλυψη των υπηρεσιακών αναγκών με εύλογη οικονομική </w:t>
      </w:r>
      <w:r>
        <w:rPr>
          <w:rFonts w:eastAsia="Times New Roman" w:cs="Times New Roman"/>
          <w:szCs w:val="24"/>
        </w:rPr>
        <w:t xml:space="preserve">αποζημίωση. Έτσι καλύπτονται και οι νέες ανάγκες του Πυροσβεστικού Σώματος που έχουν προέλθει από τη συμφωνία για την λειτουργία των νέων αεροδρομίων. </w:t>
      </w:r>
    </w:p>
    <w:p w14:paraId="7707BF5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ήθελα, κύριε Πρόεδρε, να ζητήσω να γίνουν και δ</w:t>
      </w:r>
      <w:r>
        <w:rPr>
          <w:rFonts w:eastAsia="Times New Roman" w:cs="Times New Roman"/>
          <w:szCs w:val="24"/>
        </w:rPr>
        <w:t>ύ</w:t>
      </w:r>
      <w:r>
        <w:rPr>
          <w:rFonts w:eastAsia="Times New Roman" w:cs="Times New Roman"/>
          <w:szCs w:val="24"/>
        </w:rPr>
        <w:t xml:space="preserve">ο νομοτεχνικές διορθώσεις. Στο μέσο της πρώτης </w:t>
      </w:r>
      <w:r>
        <w:rPr>
          <w:rFonts w:eastAsia="Times New Roman" w:cs="Times New Roman"/>
          <w:szCs w:val="24"/>
        </w:rPr>
        <w:t>παραγράφου «οι εντασσόμενοι καταλαμβάνουν νέες οργανικές θέσεις», η λέξη «νέες» νομοτεχνικά νομίζω ότι είναι περιττή.</w:t>
      </w:r>
    </w:p>
    <w:p w14:paraId="7707BF5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τέλος της πρώτης σελίδας υπάρχει η εντός παρενθέσεως φράση «(περιπτώσεις α΄ και β΄ της </w:t>
      </w:r>
      <w:proofErr w:type="spellStart"/>
      <w:r>
        <w:rPr>
          <w:rFonts w:eastAsia="Times New Roman"/>
          <w:szCs w:val="24"/>
        </w:rPr>
        <w:t>υποπαραγράφου</w:t>
      </w:r>
      <w:proofErr w:type="spellEnd"/>
      <w:r>
        <w:rPr>
          <w:rFonts w:eastAsia="Times New Roman"/>
          <w:szCs w:val="24"/>
        </w:rPr>
        <w:t xml:space="preserve"> 2)». </w:t>
      </w:r>
      <w:r>
        <w:rPr>
          <w:rFonts w:eastAsia="Times New Roman"/>
          <w:szCs w:val="24"/>
        </w:rPr>
        <w:lastRenderedPageBreak/>
        <w:t>Νομίζω ότι και αυτά τα αναγρ</w:t>
      </w:r>
      <w:r>
        <w:rPr>
          <w:rFonts w:eastAsia="Times New Roman"/>
          <w:szCs w:val="24"/>
        </w:rPr>
        <w:t>αφόμενα στην παρένθεση είναι περιττά νομοτεχνικά.</w:t>
      </w:r>
    </w:p>
    <w:p w14:paraId="7707BF5A" w14:textId="77777777" w:rsidR="001926F7" w:rsidRDefault="006B7FAB">
      <w:pPr>
        <w:spacing w:line="600" w:lineRule="auto"/>
        <w:ind w:firstLine="720"/>
        <w:contextualSpacing/>
        <w:jc w:val="both"/>
        <w:rPr>
          <w:rFonts w:eastAsia="Times New Roman"/>
          <w:szCs w:val="24"/>
        </w:rPr>
      </w:pPr>
      <w:r>
        <w:rPr>
          <w:rFonts w:eastAsia="Times New Roman"/>
          <w:szCs w:val="24"/>
        </w:rPr>
        <w:t>Σας ευχαριστώ.</w:t>
      </w:r>
    </w:p>
    <w:p w14:paraId="7707BF5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Καταθέστε το σχετικό έγγραφο με αυτές τις νομοτεχνικές βελτιώσεις, που μόλις ανακοινώσατε, για να διανεμηθεί και στους Βουλευτές.</w:t>
      </w:r>
    </w:p>
    <w:p w14:paraId="7707BF5C" w14:textId="77777777" w:rsidR="001926F7" w:rsidRDefault="006B7FAB">
      <w:pPr>
        <w:spacing w:line="600" w:lineRule="auto"/>
        <w:ind w:firstLine="720"/>
        <w:contextualSpacing/>
        <w:jc w:val="both"/>
        <w:rPr>
          <w:rFonts w:eastAsia="Times New Roman"/>
          <w:szCs w:val="24"/>
        </w:rPr>
      </w:pPr>
      <w:r>
        <w:rPr>
          <w:rFonts w:eastAsia="Times New Roman" w:cs="Times New Roman"/>
          <w:b/>
          <w:szCs w:val="24"/>
        </w:rPr>
        <w:t xml:space="preserve">ΝΙΚΟΛΑΟΣ ΤΟΣΚΑΣ </w:t>
      </w:r>
      <w:r>
        <w:rPr>
          <w:rFonts w:eastAsia="Times New Roman" w:cs="Times New Roman"/>
          <w:b/>
          <w:szCs w:val="24"/>
        </w:rPr>
        <w:t>(Αναπληρωτής Υπουργός Εσωτερικών):</w:t>
      </w:r>
      <w:r>
        <w:rPr>
          <w:rFonts w:eastAsia="Times New Roman"/>
          <w:szCs w:val="24"/>
        </w:rPr>
        <w:t xml:space="preserve"> Το καταθέτω.</w:t>
      </w:r>
    </w:p>
    <w:p w14:paraId="7707BF5D" w14:textId="77777777" w:rsidR="001926F7" w:rsidRDefault="006B7FAB">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Αναπληρωτής Υπουργός </w:t>
      </w:r>
      <w:r>
        <w:rPr>
          <w:rFonts w:eastAsia="Times New Roman" w:cs="Times New Roman"/>
          <w:szCs w:val="24"/>
        </w:rPr>
        <w:t>κ</w:t>
      </w:r>
      <w:r>
        <w:rPr>
          <w:rFonts w:eastAsia="Times New Roman" w:cs="Times New Roman"/>
          <w:szCs w:val="24"/>
        </w:rPr>
        <w:t>. Νικόλαος</w:t>
      </w:r>
      <w:r>
        <w:rPr>
          <w:rFonts w:eastAsia="Times New Roman" w:cs="Times New Roman"/>
          <w:b/>
          <w:szCs w:val="24"/>
        </w:rPr>
        <w:t xml:space="preserve"> </w:t>
      </w:r>
      <w:proofErr w:type="spellStart"/>
      <w:r>
        <w:rPr>
          <w:rFonts w:eastAsia="Times New Roman" w:cs="Times New Roman"/>
          <w:szCs w:val="24"/>
        </w:rPr>
        <w:t>Τόσκας</w:t>
      </w:r>
      <w:proofErr w:type="spellEnd"/>
      <w:r>
        <w:rPr>
          <w:rFonts w:eastAsia="Times New Roman" w:cs="Times New Roman"/>
          <w:b/>
          <w:szCs w:val="24"/>
        </w:rPr>
        <w:t xml:space="preserve"> </w:t>
      </w:r>
      <w:r>
        <w:rPr>
          <w:rFonts w:eastAsia="Times New Roman" w:cs="Times New Roman"/>
          <w:szCs w:val="24"/>
        </w:rPr>
        <w:t xml:space="preserve">καταθέτει για τα Πρακτικά τις προαναφερθείσες νομοτεχνικές βελτιώσεις, οι οποίες έχουν ως εξής: </w:t>
      </w:r>
    </w:p>
    <w:p w14:paraId="7707BF5E" w14:textId="77777777" w:rsidR="001926F7" w:rsidRDefault="006B7FAB">
      <w:pPr>
        <w:spacing w:line="600" w:lineRule="auto"/>
        <w:ind w:firstLine="720"/>
        <w:contextualSpacing/>
        <w:jc w:val="center"/>
        <w:rPr>
          <w:rFonts w:eastAsia="Times New Roman"/>
          <w:szCs w:val="24"/>
        </w:rPr>
      </w:pPr>
      <w:r>
        <w:rPr>
          <w:rFonts w:eastAsia="Times New Roman"/>
          <w:szCs w:val="24"/>
        </w:rPr>
        <w:t>(ΑΛΛΑΓΗ ΣΕΛΙΔΑΣ)</w:t>
      </w:r>
    </w:p>
    <w:p w14:paraId="7707BF5F" w14:textId="77777777" w:rsidR="001926F7" w:rsidRDefault="006B7FAB">
      <w:pPr>
        <w:spacing w:line="600" w:lineRule="auto"/>
        <w:ind w:firstLine="720"/>
        <w:contextualSpacing/>
        <w:jc w:val="center"/>
        <w:rPr>
          <w:rFonts w:eastAsia="Times New Roman"/>
          <w:szCs w:val="24"/>
        </w:rPr>
      </w:pPr>
      <w:r>
        <w:rPr>
          <w:rFonts w:eastAsia="Times New Roman"/>
          <w:szCs w:val="24"/>
        </w:rPr>
        <w:t>(Να μπει η σελίδα 74)</w:t>
      </w:r>
    </w:p>
    <w:p w14:paraId="7707BF60" w14:textId="77777777" w:rsidR="001926F7" w:rsidRDefault="006B7FAB">
      <w:pPr>
        <w:spacing w:line="600" w:lineRule="auto"/>
        <w:ind w:firstLine="720"/>
        <w:contextualSpacing/>
        <w:jc w:val="center"/>
        <w:rPr>
          <w:rFonts w:eastAsia="Times New Roman"/>
          <w:szCs w:val="24"/>
        </w:rPr>
      </w:pPr>
      <w:r>
        <w:rPr>
          <w:rFonts w:eastAsia="Times New Roman"/>
          <w:szCs w:val="24"/>
        </w:rPr>
        <w:t>(ΑΛΛΑΓΗ ΣΕΛΙΔ</w:t>
      </w:r>
      <w:r>
        <w:rPr>
          <w:rFonts w:eastAsia="Times New Roman"/>
          <w:szCs w:val="24"/>
        </w:rPr>
        <w:t>ΑΣ)</w:t>
      </w:r>
    </w:p>
    <w:p w14:paraId="7707BF61" w14:textId="77777777" w:rsidR="001926F7" w:rsidRDefault="006B7FAB">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υπάρχει κάποιος άλλος Υπουργός τώρα να μιλήσει. Ας περάσουμε στον ειδικό αγορητή...</w:t>
      </w:r>
    </w:p>
    <w:p w14:paraId="7707BF62" w14:textId="77777777" w:rsidR="001926F7" w:rsidRDefault="006B7FAB">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για να κάνω μια ερώτηση στον κ. </w:t>
      </w:r>
      <w:proofErr w:type="spellStart"/>
      <w:r>
        <w:rPr>
          <w:rFonts w:eastAsia="Times New Roman" w:cs="Times New Roman"/>
          <w:szCs w:val="24"/>
        </w:rPr>
        <w:t>Τόσκα</w:t>
      </w:r>
      <w:proofErr w:type="spellEnd"/>
      <w:r>
        <w:rPr>
          <w:rFonts w:eastAsia="Times New Roman" w:cs="Times New Roman"/>
          <w:szCs w:val="24"/>
        </w:rPr>
        <w:t>, για την τροπολογία.</w:t>
      </w:r>
    </w:p>
    <w:p w14:paraId="7707BF6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κύριε Λοβέρδο, έχετε τον λόγο.</w:t>
      </w:r>
    </w:p>
    <w:p w14:paraId="7707BF6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ευχαριστώ πολύ, κύριε Πρόεδρε.</w:t>
      </w:r>
    </w:p>
    <w:p w14:paraId="7707BF6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Πολύ καλά κάνατε που όλοι οι Υπουργοί έθεσαν τα θέματά τους τώρα για να τους ρωτήσουμε.</w:t>
      </w:r>
    </w:p>
    <w:p w14:paraId="7707BF6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Κύριε Υπουργέ, είπατε ότι δεν έγιναν οι ενδιάμεσες ρυθμίσεις π</w:t>
      </w:r>
      <w:r>
        <w:rPr>
          <w:rFonts w:eastAsia="Times New Roman" w:cs="Times New Roman"/>
          <w:szCs w:val="24"/>
        </w:rPr>
        <w:t>ου έπρεπε να γίνουν και δεν ρυθμίστηκαν άλλα τεχνικά θέματα. Γιατί φέρνετε μια τροπολογία τώρα που θα διαιωνίσει το πρόβλημα και δεν φέρνετε το απόγευμα -εμείς θα είμαστε εδώ μέχρι τις 17.00</w:t>
      </w:r>
      <w:r>
        <w:rPr>
          <w:rFonts w:eastAsia="Times New Roman" w:cs="Times New Roman"/>
          <w:szCs w:val="24"/>
        </w:rPr>
        <w:t>΄</w:t>
      </w:r>
      <w:r>
        <w:rPr>
          <w:rFonts w:eastAsia="Times New Roman" w:cs="Times New Roman"/>
          <w:szCs w:val="24"/>
        </w:rPr>
        <w:t xml:space="preserve"> ή 18.00</w:t>
      </w:r>
      <w:r>
        <w:rPr>
          <w:rFonts w:eastAsia="Times New Roman" w:cs="Times New Roman"/>
          <w:szCs w:val="24"/>
        </w:rPr>
        <w:t>΄</w:t>
      </w:r>
      <w:r>
        <w:rPr>
          <w:rFonts w:eastAsia="Times New Roman" w:cs="Times New Roman"/>
          <w:szCs w:val="24"/>
        </w:rPr>
        <w:t>- το σύνολο των ρυθμίσεων που δεν έγιναν και πρέπει να γ</w:t>
      </w:r>
      <w:r>
        <w:rPr>
          <w:rFonts w:eastAsia="Times New Roman" w:cs="Times New Roman"/>
          <w:szCs w:val="24"/>
        </w:rPr>
        <w:t>ίνουν; Μήπως το αποφεύγετε αυτό;</w:t>
      </w:r>
    </w:p>
    <w:p w14:paraId="7707BF6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παρακαλώ, δώστε μια διευκρίνιση γιατί ταλαιπωρείται αρκετά και ο κόσμος, οι πυροσβέστες αυτοί, αλλά και η ελληνική κοινωνία που ακούει και δεν μπορεί να καταλάβει. Αν υπάρχει νομοτεχνικό πρόβλημα, λύστε το μέχρι το απόγ</w:t>
      </w:r>
      <w:r>
        <w:rPr>
          <w:rFonts w:eastAsia="Times New Roman" w:cs="Times New Roman"/>
          <w:szCs w:val="24"/>
        </w:rPr>
        <w:t xml:space="preserve">ευμα. Αν υπάρχουν ουσιαστικές ρυθμίσεις που δεν έχουν γίνει, να γίνουν τώρα, να γίνουν σήμερα,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θα τις στηρίξει. Γιατί δεν το κάνετε αυτό;</w:t>
      </w:r>
    </w:p>
    <w:p w14:paraId="7707BF6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θέλετε τον λόγο;</w:t>
      </w:r>
    </w:p>
    <w:p w14:paraId="7707BF6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w:t>
      </w:r>
      <w:r>
        <w:rPr>
          <w:rFonts w:eastAsia="Times New Roman" w:cs="Times New Roman"/>
          <w:b/>
          <w:szCs w:val="24"/>
        </w:rPr>
        <w:t xml:space="preserve">Υπουργός Εσωτερικών): </w:t>
      </w:r>
      <w:r>
        <w:rPr>
          <w:rFonts w:eastAsia="Times New Roman" w:cs="Times New Roman"/>
          <w:szCs w:val="24"/>
        </w:rPr>
        <w:t>Μάλιστα, κύριε Πρόεδρε.</w:t>
      </w:r>
    </w:p>
    <w:p w14:paraId="7707BF6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Κύριε Λοβέρδο, ξέρετε καλά ότι με τον ν.3839/2011 καθοριζόταν η μονιμοποίηση αυτών των υπαλλήλων και με τον ν.4249 το άρθρο 98 του 2014 καθορίστηκε η άμεση πρόσληψη, αλλά δεν προβλέφθηκε ούτε η εναρμόνιση των κ</w:t>
      </w:r>
      <w:r>
        <w:rPr>
          <w:rFonts w:eastAsia="Times New Roman" w:cs="Times New Roman"/>
          <w:szCs w:val="24"/>
        </w:rPr>
        <w:t xml:space="preserve">αθηκόντων, δεν συστάθηκαν νέες οργανικές θέσεις. Ουσιαστικά αυτοί οι άνθρωποι ήταν αιχμάλωτοι για άλλους λόγους. Οι υπάλληλοι αυτοί έχουν καταλάβει ότι μιλάμε αρχικά για τέσσερις χιλιάδες υπαλλήλους του Πυροσβεστικού Σώματος εκ των οποίων για τους χίλιους </w:t>
      </w:r>
      <w:r>
        <w:rPr>
          <w:rFonts w:eastAsia="Times New Roman" w:cs="Times New Roman"/>
          <w:szCs w:val="24"/>
        </w:rPr>
        <w:t>εξακόσιους, περίπου, ανανεώθηκε η πενταετής θητεία και για τους δύο χιλιάδες ενενήντα τρεις, όπως είπα, γίνεται η ανανέωση της θητείας μέχρι να δημιουργηθούν οι προϋποθέσεις μονιμοποίησης που ελπίζουμε ότι θα δημιουργηθούν πολύ σύντομα.</w:t>
      </w:r>
    </w:p>
    <w:p w14:paraId="7707BF6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BF6C" w14:textId="77777777" w:rsidR="001926F7" w:rsidRDefault="006B7FAB">
      <w:pPr>
        <w:spacing w:line="600" w:lineRule="auto"/>
        <w:ind w:firstLine="720"/>
        <w:contextualSpacing/>
        <w:jc w:val="both"/>
        <w:rPr>
          <w:rFonts w:eastAsia="Times New Roman" w:cs="Times New Roman"/>
          <w:b/>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 για τις διευκρινίσεις.</w:t>
      </w:r>
    </w:p>
    <w:p w14:paraId="7707BF6D" w14:textId="77777777" w:rsidR="001926F7" w:rsidRDefault="006B7FAB">
      <w:pPr>
        <w:spacing w:line="600" w:lineRule="auto"/>
        <w:ind w:firstLine="720"/>
        <w:contextualSpacing/>
        <w:jc w:val="both"/>
        <w:rPr>
          <w:rFonts w:eastAsia="Times New Roman" w:cs="Times New Roman"/>
          <w:b/>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w:t>
      </w:r>
      <w:r>
        <w:rPr>
          <w:rFonts w:eastAsia="Times New Roman" w:cs="Times New Roman"/>
        </w:rPr>
        <w:t xml:space="preserve">ης αίθουσας «ΕΛΕΥΘΕΡΙΟΣ ΒΕΝΙΖΕΛΟΣ» και ενημερώθηκαν για την ιστορία του κτηρίου και τον τρόπο οργάνωσης και λειτουργίας της Βουλής, τριάντα τρείς μαθητές και μαθήτριες και τέσσερις εκπαιδευτικοί συνοδοί τους από το Δημοτικό Σχολείο </w:t>
      </w:r>
      <w:proofErr w:type="spellStart"/>
      <w:r>
        <w:rPr>
          <w:rFonts w:eastAsia="Times New Roman" w:cs="Times New Roman"/>
        </w:rPr>
        <w:t>Εξαμιλίων</w:t>
      </w:r>
      <w:proofErr w:type="spellEnd"/>
      <w:r>
        <w:rPr>
          <w:rFonts w:eastAsia="Times New Roman" w:cs="Times New Roman"/>
        </w:rPr>
        <w:t xml:space="preserve"> Κορινθίας. </w:t>
      </w:r>
    </w:p>
    <w:p w14:paraId="7707BF6E" w14:textId="77777777" w:rsidR="001926F7" w:rsidRDefault="006B7FAB">
      <w:pPr>
        <w:spacing w:line="600" w:lineRule="auto"/>
        <w:ind w:left="360" w:firstLine="360"/>
        <w:contextualSpacing/>
        <w:jc w:val="both"/>
        <w:rPr>
          <w:rFonts w:eastAsia="Times New Roman" w:cs="Times New Roman"/>
        </w:rPr>
      </w:pPr>
      <w:r>
        <w:rPr>
          <w:rFonts w:eastAsia="Times New Roman" w:cs="Times New Roman"/>
        </w:rPr>
        <w:t xml:space="preserve">Η </w:t>
      </w:r>
      <w:r>
        <w:rPr>
          <w:rFonts w:eastAsia="Times New Roman" w:cs="Times New Roman"/>
        </w:rPr>
        <w:t xml:space="preserve">Βουλή τούς καλωσορίζει. </w:t>
      </w:r>
    </w:p>
    <w:p w14:paraId="7707BF6F"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707BF70"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Τον λόγο έχει ο ειδικός αγορητής της Χρυσής Αυγής, ο κ. Δημήτριος </w:t>
      </w:r>
      <w:proofErr w:type="spellStart"/>
      <w:r>
        <w:rPr>
          <w:rFonts w:eastAsia="Times New Roman" w:cs="Times New Roman"/>
        </w:rPr>
        <w:t>Κουκούτσης</w:t>
      </w:r>
      <w:proofErr w:type="spellEnd"/>
      <w:r>
        <w:rPr>
          <w:rFonts w:eastAsia="Times New Roman" w:cs="Times New Roman"/>
        </w:rPr>
        <w:t>.</w:t>
      </w:r>
    </w:p>
    <w:p w14:paraId="7707BF71" w14:textId="77777777" w:rsidR="001926F7" w:rsidRDefault="006B7FAB">
      <w:pPr>
        <w:spacing w:line="600" w:lineRule="auto"/>
        <w:ind w:firstLine="720"/>
        <w:contextualSpacing/>
        <w:jc w:val="both"/>
        <w:rPr>
          <w:rFonts w:eastAsia="Times New Roman" w:cs="Times New Roman"/>
        </w:rPr>
      </w:pPr>
      <w:r>
        <w:rPr>
          <w:rFonts w:eastAsia="Times New Roman" w:cs="Times New Roman"/>
          <w:b/>
        </w:rPr>
        <w:t>ΔΗΜΗΤΡΙΟΣ ΚΟΥΚΟΥΤΣΗΣ:</w:t>
      </w:r>
      <w:r>
        <w:rPr>
          <w:rFonts w:eastAsia="Times New Roman" w:cs="Times New Roman"/>
        </w:rPr>
        <w:t xml:space="preserve"> Ευχαριστώ, κύριε Πρόεδρε.</w:t>
      </w:r>
    </w:p>
    <w:p w14:paraId="7707BF72" w14:textId="77777777" w:rsidR="001926F7" w:rsidRDefault="006B7FAB">
      <w:pPr>
        <w:spacing w:line="600" w:lineRule="auto"/>
        <w:ind w:firstLine="720"/>
        <w:contextualSpacing/>
        <w:jc w:val="both"/>
        <w:rPr>
          <w:rFonts w:eastAsia="Times New Roman" w:cs="Times New Roman"/>
        </w:rPr>
      </w:pPr>
      <w:r>
        <w:rPr>
          <w:rFonts w:eastAsia="Times New Roman" w:cs="Times New Roman"/>
        </w:rPr>
        <w:t>Προηγουμένως στη συζήτηση μιας ερώτησης ανάμεσα σε έναν</w:t>
      </w:r>
      <w:r>
        <w:rPr>
          <w:rFonts w:eastAsia="Times New Roman" w:cs="Times New Roman"/>
        </w:rPr>
        <w:t xml:space="preserve"> Υπουργό -δεν θυμάμαι ποιος Υπουργός ήταν- και ενός Βουλευτή εκ μέρους του ΚΚΕ είδαμε πάλι λόγους, χαρακτηρισμούς άθλιους για την Χρυσή Αυγή. Απαξιώ. Θα το ξεπεράσω. Δεν θα ασχοληθώ με ένα πολιτικό απολίθωμα, με ένα πολιτικό πτώμα, γιατί όπως λέει και ο λα</w:t>
      </w:r>
      <w:r>
        <w:rPr>
          <w:rFonts w:eastAsia="Times New Roman" w:cs="Times New Roman"/>
        </w:rPr>
        <w:t xml:space="preserve">ός μας θυμόσοφα: «Ο νεκρός </w:t>
      </w:r>
      <w:proofErr w:type="spellStart"/>
      <w:r>
        <w:rPr>
          <w:rFonts w:eastAsia="Times New Roman" w:cs="Times New Roman"/>
        </w:rPr>
        <w:t>πέρδεται</w:t>
      </w:r>
      <w:proofErr w:type="spellEnd"/>
      <w:r>
        <w:rPr>
          <w:rFonts w:eastAsia="Times New Roman" w:cs="Times New Roman"/>
        </w:rPr>
        <w:t>;»</w:t>
      </w:r>
    </w:p>
    <w:p w14:paraId="7707BF73" w14:textId="77777777" w:rsidR="001926F7" w:rsidRDefault="006B7FAB">
      <w:pPr>
        <w:spacing w:line="600" w:lineRule="auto"/>
        <w:ind w:firstLine="720"/>
        <w:contextualSpacing/>
        <w:jc w:val="both"/>
        <w:rPr>
          <w:rFonts w:eastAsia="Times New Roman" w:cs="Times New Roman"/>
        </w:rPr>
      </w:pPr>
      <w:r>
        <w:rPr>
          <w:rFonts w:eastAsia="Times New Roman" w:cs="Times New Roman"/>
        </w:rPr>
        <w:lastRenderedPageBreak/>
        <w:t>Με το παρόν νομοσχέδιο, λοιπόν, ρυθμίζονται ζητήματα σχετικά με τη σύσταση, τη λειτουργία και τη διαδικασία εγγραφής στο Εθνικό Μητρώο Φορτοεκφορτωτών και επιδιώκεται η αποτελεσματική παρακολούθηση της δράσης των ιδιωτ</w:t>
      </w:r>
      <w:r>
        <w:rPr>
          <w:rFonts w:eastAsia="Times New Roman" w:cs="Times New Roman"/>
        </w:rPr>
        <w:t>ικών φορέων μη κερδοσκοπικού χαρακτήρα που παρέχουν υπηρεσίες κοινωνικής φροντίδας. Περιλαμβάνονται, επίσης, διατάξεις για την λειτουργία της ΗΔΙΚΑ, καθώς και ρυθμίσεις για τους άνεργους εγγεγραμμένους στον ΟΑΕΔ.</w:t>
      </w:r>
    </w:p>
    <w:p w14:paraId="7707BF74" w14:textId="77777777" w:rsidR="001926F7" w:rsidRDefault="006B7FAB">
      <w:pPr>
        <w:spacing w:line="600" w:lineRule="auto"/>
        <w:ind w:firstLine="720"/>
        <w:contextualSpacing/>
        <w:jc w:val="both"/>
        <w:rPr>
          <w:rFonts w:eastAsia="Times New Roman"/>
          <w:szCs w:val="24"/>
        </w:rPr>
      </w:pPr>
      <w:r>
        <w:rPr>
          <w:rFonts w:eastAsia="Times New Roman"/>
          <w:szCs w:val="24"/>
        </w:rPr>
        <w:t>Τα άρθρα 1</w:t>
      </w:r>
      <w:r>
        <w:rPr>
          <w:rFonts w:eastAsia="Times New Roman"/>
          <w:szCs w:val="24"/>
        </w:rPr>
        <w:t xml:space="preserve"> έως </w:t>
      </w:r>
      <w:r>
        <w:rPr>
          <w:rFonts w:eastAsia="Times New Roman"/>
          <w:szCs w:val="24"/>
        </w:rPr>
        <w:t>6 έρχονται να διορθώσουν τις</w:t>
      </w:r>
      <w:r>
        <w:rPr>
          <w:rFonts w:eastAsia="Times New Roman"/>
          <w:szCs w:val="24"/>
        </w:rPr>
        <w:t xml:space="preserve"> αγκυλώσεις που προέκυψαν από την εφαρμογή του ν.4093/2012, το γνωστό </w:t>
      </w:r>
      <w:r>
        <w:rPr>
          <w:rFonts w:eastAsia="Times New Roman"/>
          <w:szCs w:val="24"/>
        </w:rPr>
        <w:t>μ</w:t>
      </w:r>
      <w:r>
        <w:rPr>
          <w:rFonts w:eastAsia="Times New Roman"/>
          <w:szCs w:val="24"/>
        </w:rPr>
        <w:t xml:space="preserve">εσοπρόθεσμο, λόγω του μεγάλου πλήθους διοικητικών, ερμηνευτικών, νομικών και λειτουργικών προβλημάτων. </w:t>
      </w:r>
    </w:p>
    <w:p w14:paraId="7707BF75" w14:textId="77777777" w:rsidR="001926F7" w:rsidRDefault="006B7FAB">
      <w:pPr>
        <w:spacing w:line="600" w:lineRule="auto"/>
        <w:ind w:firstLine="720"/>
        <w:contextualSpacing/>
        <w:jc w:val="both"/>
        <w:rPr>
          <w:rFonts w:eastAsia="Times New Roman"/>
          <w:szCs w:val="24"/>
        </w:rPr>
      </w:pPr>
      <w:r>
        <w:rPr>
          <w:rFonts w:eastAsia="Times New Roman"/>
          <w:szCs w:val="24"/>
        </w:rPr>
        <w:t>Πρέπει να υπενθυμίσουμε ότι ο ν.4093/2012 αποτελεί το δεύτερο μνημόνιο επί κυβερν</w:t>
      </w:r>
      <w:r>
        <w:rPr>
          <w:rFonts w:eastAsia="Times New Roman"/>
          <w:szCs w:val="24"/>
        </w:rPr>
        <w:t xml:space="preserve">ήσεως Σαμαρά και το προτεινόμενο και εν τέλει </w:t>
      </w:r>
      <w:proofErr w:type="spellStart"/>
      <w:r>
        <w:rPr>
          <w:rFonts w:eastAsia="Times New Roman"/>
          <w:szCs w:val="24"/>
        </w:rPr>
        <w:t>εφαρμοσθέν</w:t>
      </w:r>
      <w:proofErr w:type="spellEnd"/>
      <w:r>
        <w:rPr>
          <w:rFonts w:eastAsia="Times New Roman"/>
          <w:szCs w:val="24"/>
        </w:rPr>
        <w:t xml:space="preserve"> άνοιγμα των κλειστών επαγγελμάτων και αποτελούσε την εφαρμογή των οδηγιών της εργαλειοθήκης του ΟΟΣΑ. </w:t>
      </w:r>
    </w:p>
    <w:p w14:paraId="7707BF76"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 xml:space="preserve">Το γεγονός ότι προέκυψαν προβλήματα από την εφαρμογή των διατάξεων ήταν αναμενόμενο ως απόρροια </w:t>
      </w:r>
      <w:r>
        <w:rPr>
          <w:rFonts w:eastAsia="Times New Roman"/>
          <w:szCs w:val="24"/>
        </w:rPr>
        <w:t xml:space="preserve">της βιασύνης υιοθέτησης των επιταγών των διεθνών τοκογλύφων εις βάρος του ελληνικού λαού. </w:t>
      </w:r>
    </w:p>
    <w:p w14:paraId="7707BF77" w14:textId="77777777" w:rsidR="001926F7" w:rsidRDefault="006B7FAB">
      <w:pPr>
        <w:spacing w:line="600" w:lineRule="auto"/>
        <w:ind w:firstLine="720"/>
        <w:contextualSpacing/>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και με τις παρούσες διατάξεις, δεν βλέπουμε να επέρχεται μια σοβαρή, μια πολυπόθητη απλοποίηση, τουλάχιστον όχι με διαφανείς όρους. Μπορεί να εξαιρούντ</w:t>
      </w:r>
      <w:r>
        <w:rPr>
          <w:rFonts w:eastAsia="Times New Roman"/>
          <w:szCs w:val="24"/>
        </w:rPr>
        <w:t xml:space="preserve">αι από το πεδίο εφαρμογής ο ΟΛΠ και ο ΟΛΘ, αλλά οι λιμενεργάτες που απασχολούνται σε αυτές είναι ήδη πιστοποιημένοι και δεν θα αντιμετωπίσουν κανένα πρόβλημα. </w:t>
      </w:r>
    </w:p>
    <w:p w14:paraId="7707BF78" w14:textId="77777777" w:rsidR="001926F7" w:rsidRDefault="006B7FAB">
      <w:pPr>
        <w:spacing w:line="600" w:lineRule="auto"/>
        <w:ind w:firstLine="720"/>
        <w:contextualSpacing/>
        <w:jc w:val="both"/>
        <w:rPr>
          <w:rFonts w:eastAsia="Times New Roman"/>
          <w:szCs w:val="24"/>
        </w:rPr>
      </w:pPr>
      <w:r>
        <w:rPr>
          <w:rFonts w:eastAsia="Times New Roman"/>
          <w:szCs w:val="24"/>
        </w:rPr>
        <w:t>Δεδομένου ότι οι λιμενικές ζώνες Πειραιώς και Θεσσαλονίκης διαθέτουν ήδη πιστοποίηση, γιατί να μ</w:t>
      </w:r>
      <w:r>
        <w:rPr>
          <w:rFonts w:eastAsia="Times New Roman"/>
          <w:szCs w:val="24"/>
        </w:rPr>
        <w:t xml:space="preserve">ην παρέχεται η πιστοποίηση δεξιοτήτων από τον ΟΛΠ και τον ΟΛΘ αντιστοίχως; </w:t>
      </w:r>
    </w:p>
    <w:p w14:paraId="7707BF7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Δεκτός ως φορέας πιστοποίησης ο ΕΟΠΠΕΠ, αλλά ποιοι είναι οι άλλοι διαπιστευμένοι φορείς από το Εθνικό Σύστημα Διαπίστευσης, από πού λαμβάνουν χρηματοδότηση; Μήπως είναι ένας ακόμη </w:t>
      </w:r>
      <w:r>
        <w:rPr>
          <w:rFonts w:eastAsia="Times New Roman"/>
          <w:szCs w:val="24"/>
        </w:rPr>
        <w:t xml:space="preserve">τρόπος για να λάβουν τις χρηματοδοτήσεις μέσω ΕΣΠΑ ιδιωτικοί φορείς; Τέλος, ποια θα είναι η διαδικασία για τη λήψη του </w:t>
      </w:r>
      <w:r>
        <w:rPr>
          <w:rFonts w:eastAsia="Times New Roman"/>
          <w:szCs w:val="24"/>
          <w:lang w:val="en-US"/>
        </w:rPr>
        <w:t>ISO</w:t>
      </w:r>
      <w:r>
        <w:rPr>
          <w:rFonts w:eastAsia="Times New Roman"/>
          <w:szCs w:val="24"/>
        </w:rPr>
        <w:t>;</w:t>
      </w:r>
    </w:p>
    <w:p w14:paraId="7707BF7A"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Σίγουρα πάντως θα πρέπει να υπάρξει διασφάλιση της ποιότητας εκπαίδευσης και εξασφάλιση ότι αυτοί που θα λάβουν την πιστοποίηση θα έ</w:t>
      </w:r>
      <w:r>
        <w:rPr>
          <w:rFonts w:eastAsia="Times New Roman"/>
          <w:szCs w:val="24"/>
        </w:rPr>
        <w:t>χουν τα εχέγγυα για την ορθή και ασφαλή διεκπεραίωση των εργασιών.</w:t>
      </w:r>
    </w:p>
    <w:p w14:paraId="7707BF7B" w14:textId="77777777" w:rsidR="001926F7" w:rsidRDefault="006B7FAB">
      <w:pPr>
        <w:spacing w:line="600" w:lineRule="auto"/>
        <w:ind w:firstLine="720"/>
        <w:contextualSpacing/>
        <w:jc w:val="both"/>
        <w:rPr>
          <w:rFonts w:eastAsia="Times New Roman"/>
          <w:szCs w:val="24"/>
        </w:rPr>
      </w:pPr>
      <w:r>
        <w:rPr>
          <w:rFonts w:eastAsia="Times New Roman"/>
          <w:szCs w:val="24"/>
        </w:rPr>
        <w:t>Είναι εξόχως σημαντικό η κατάρτιση των εργαζομένων να συνδέεται απόλυτα με την πιστοποίηση των δεξιοτήτων τους προς αποφυγή ατυχημάτων και διασφάλιση των φορτίων και ασφαλώς των μέσων μεταφ</w:t>
      </w:r>
      <w:r>
        <w:rPr>
          <w:rFonts w:eastAsia="Times New Roman"/>
          <w:szCs w:val="24"/>
        </w:rPr>
        <w:t xml:space="preserve">οράς. </w:t>
      </w:r>
    </w:p>
    <w:p w14:paraId="7707BF7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Ιδιαίτερα μνεία, όμως, πρέπει να γίνει στο άρθρο 2 παράγραφος 4, </w:t>
      </w:r>
      <w:r>
        <w:rPr>
          <w:rFonts w:eastAsia="Times New Roman"/>
          <w:szCs w:val="24"/>
        </w:rPr>
        <w:t xml:space="preserve">στο οποίο </w:t>
      </w:r>
      <w:r>
        <w:rPr>
          <w:rFonts w:eastAsia="Times New Roman"/>
          <w:szCs w:val="24"/>
        </w:rPr>
        <w:t>ορίζεται ότι για την εγγραφή στο Μητρώο Α</w:t>
      </w:r>
      <w:r>
        <w:rPr>
          <w:rFonts w:eastAsia="Times New Roman"/>
          <w:szCs w:val="24"/>
        </w:rPr>
        <w:t>΄</w:t>
      </w:r>
      <w:r>
        <w:rPr>
          <w:rFonts w:eastAsia="Times New Roman"/>
          <w:szCs w:val="24"/>
        </w:rPr>
        <w:t xml:space="preserve"> απαιτείται να συντρέχουν σωρευτικά στο πρόσωπο του αιτούντος ορισμένες προϋποθέσεις, μεταξύ των οποίων ο ενδιαφερόμενος μπορεί να ε</w:t>
      </w:r>
      <w:r>
        <w:rPr>
          <w:rFonts w:eastAsia="Times New Roman"/>
          <w:szCs w:val="24"/>
        </w:rPr>
        <w:t xml:space="preserve">ίναι Έλληνας πολίτης ή ομογενής ή πολίτης κράτους-μέλους της Ευρωπαϊκής Ένωσης ή υπήκοος τρίτης χώρας που εντάσσεται στο πεδίο εφαρμογής της </w:t>
      </w:r>
      <w:r>
        <w:rPr>
          <w:rFonts w:eastAsia="Times New Roman"/>
          <w:szCs w:val="24"/>
        </w:rPr>
        <w:t>ο</w:t>
      </w:r>
      <w:r>
        <w:rPr>
          <w:rFonts w:eastAsia="Times New Roman"/>
          <w:szCs w:val="24"/>
        </w:rPr>
        <w:t>δηγίας 2003 του Συμβουλίου της 25</w:t>
      </w:r>
      <w:r w:rsidRPr="007D35C3">
        <w:rPr>
          <w:rFonts w:eastAsia="Times New Roman"/>
          <w:szCs w:val="24"/>
          <w:vertAlign w:val="superscript"/>
        </w:rPr>
        <w:t>ης</w:t>
      </w:r>
      <w:r>
        <w:rPr>
          <w:rFonts w:eastAsia="Times New Roman"/>
          <w:szCs w:val="24"/>
        </w:rPr>
        <w:t xml:space="preserve"> </w:t>
      </w:r>
      <w:r>
        <w:rPr>
          <w:rFonts w:eastAsia="Times New Roman"/>
          <w:szCs w:val="24"/>
        </w:rPr>
        <w:t>Νοεμβρίου 2003 και στον οποίο έχει χορηγηθεί άδεια διαμονής με δικαίωμα εργασί</w:t>
      </w:r>
      <w:r>
        <w:rPr>
          <w:rFonts w:eastAsia="Times New Roman"/>
          <w:szCs w:val="24"/>
        </w:rPr>
        <w:t xml:space="preserve">ας. </w:t>
      </w:r>
    </w:p>
    <w:p w14:paraId="7707BF7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Έχω θέσει σχετικό ερώτημα σε δύο συνεδριάσεις </w:t>
      </w:r>
      <w:r>
        <w:rPr>
          <w:rFonts w:eastAsia="Times New Roman"/>
          <w:szCs w:val="24"/>
        </w:rPr>
        <w:t>ε</w:t>
      </w:r>
      <w:r>
        <w:rPr>
          <w:rFonts w:eastAsia="Times New Roman"/>
          <w:szCs w:val="24"/>
        </w:rPr>
        <w:t xml:space="preserve">πιτροπής και απάντηση δεν έλαβα. Οπότε, θα το επαναλάβω για μια ακόμα φορά. Σε περίοδο κρίσεων και πολέμου οι λιμενεργάτες, </w:t>
      </w:r>
      <w:r>
        <w:rPr>
          <w:rFonts w:eastAsia="Times New Roman"/>
          <w:szCs w:val="24"/>
        </w:rPr>
        <w:lastRenderedPageBreak/>
        <w:t xml:space="preserve">οι φορτοεκφορτωτές, είναι επιστρατευμένοι και υλοποιούν συγκεκριμένα σχέδια και </w:t>
      </w:r>
      <w:r>
        <w:rPr>
          <w:rFonts w:eastAsia="Times New Roman"/>
          <w:szCs w:val="24"/>
        </w:rPr>
        <w:t>διαταγές. Ένας αλλοδαπός τρίτης χώρας, ο οποίος έχει συμπληρώσει τα απαραίτητα εκατό ογδόντα μεροκάματα και έχει εγγραφεί στο Μητρώο Β</w:t>
      </w:r>
      <w:r>
        <w:rPr>
          <w:rFonts w:eastAsia="Times New Roman"/>
          <w:szCs w:val="24"/>
        </w:rPr>
        <w:t>΄</w:t>
      </w:r>
      <w:r>
        <w:rPr>
          <w:rFonts w:eastAsia="Times New Roman"/>
          <w:szCs w:val="24"/>
        </w:rPr>
        <w:t>, σε περίπτωση ειδικής επιστράτευσης ή σε περίπτωση φορτοεκφόρτωσης πολεμοφοδίων ή άλλων υλικών που έχουν σχέση με την ασ</w:t>
      </w:r>
      <w:r>
        <w:rPr>
          <w:rFonts w:eastAsia="Times New Roman"/>
          <w:szCs w:val="24"/>
        </w:rPr>
        <w:t xml:space="preserve">φάλεια της χώρας τι θα πράξει; Δηλαδή, θα επιστρατευτεί και αυτός; </w:t>
      </w:r>
    </w:p>
    <w:p w14:paraId="7707BF7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Παρέχεται η δυνατότητα εγγραφής στο </w:t>
      </w:r>
      <w:r>
        <w:rPr>
          <w:rFonts w:eastAsia="Times New Roman"/>
          <w:szCs w:val="24"/>
        </w:rPr>
        <w:t>ε</w:t>
      </w:r>
      <w:r>
        <w:rPr>
          <w:rFonts w:eastAsia="Times New Roman"/>
          <w:szCs w:val="24"/>
        </w:rPr>
        <w:t xml:space="preserve">θνικό </w:t>
      </w:r>
      <w:r>
        <w:rPr>
          <w:rFonts w:eastAsia="Times New Roman"/>
          <w:szCs w:val="24"/>
        </w:rPr>
        <w:t>μ</w:t>
      </w:r>
      <w:r>
        <w:rPr>
          <w:rFonts w:eastAsia="Times New Roman"/>
          <w:szCs w:val="24"/>
        </w:rPr>
        <w:t>ητρώο ηλεκτρονικά από τον αιτούντα με συμπλήρωση των κατάλληλων πεδίων, χωρίς την υποχρέωση προσκόμισης των δικαιολογητικών εγγραφής. Βέβαια, σε</w:t>
      </w:r>
      <w:r>
        <w:rPr>
          <w:rFonts w:eastAsia="Times New Roman"/>
          <w:szCs w:val="24"/>
        </w:rPr>
        <w:t xml:space="preserve"> περίπτωση ελέγχου ο αιτών και εγγεγραμμένος στο </w:t>
      </w:r>
      <w:r>
        <w:rPr>
          <w:rFonts w:eastAsia="Times New Roman"/>
          <w:szCs w:val="24"/>
        </w:rPr>
        <w:t>μ</w:t>
      </w:r>
      <w:r>
        <w:rPr>
          <w:rFonts w:eastAsia="Times New Roman"/>
          <w:szCs w:val="24"/>
        </w:rPr>
        <w:t xml:space="preserve">ητρώο οφείλει να έχει συγκεντρωμένα τα απαραίτητα δικαιολογητικά, εφόσον ζητηθούν, ειδάλλως ο ελεγχόμενος διαγράφεται και πρέπει να κάνει εκ νέου αίτηση. </w:t>
      </w:r>
    </w:p>
    <w:p w14:paraId="7707BF7F" w14:textId="77777777" w:rsidR="001926F7" w:rsidRDefault="006B7FAB">
      <w:pPr>
        <w:spacing w:line="600" w:lineRule="auto"/>
        <w:ind w:firstLine="720"/>
        <w:contextualSpacing/>
        <w:jc w:val="both"/>
        <w:rPr>
          <w:rFonts w:eastAsia="Times New Roman"/>
          <w:szCs w:val="24"/>
        </w:rPr>
      </w:pPr>
      <w:r>
        <w:rPr>
          <w:rFonts w:eastAsia="Times New Roman"/>
          <w:szCs w:val="24"/>
        </w:rPr>
        <w:t>Ειλικρινά, πόσο πιθανό είναι να γίνει αυτός ο έλεγχ</w:t>
      </w:r>
      <w:r>
        <w:rPr>
          <w:rFonts w:eastAsia="Times New Roman"/>
          <w:szCs w:val="24"/>
        </w:rPr>
        <w:t xml:space="preserve">ος; Ζούμε σε μια χώρα που ό,τι δηλώσεις είσαι. Στην περίπτωση που αυτό αποδειχθεί, ποιες θα είναι οι κυρώσεις; Αρκεί μόνο η διαγραφή και η εκ νέου υποβολή αίτησης; </w:t>
      </w:r>
    </w:p>
    <w:p w14:paraId="7707BF8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 πλήθος των εξουσιοδοτικών διατάξεων δεν περιορίζεται επαρκώς, δεδομένου ότι μόνο για τα </w:t>
      </w:r>
      <w:r>
        <w:rPr>
          <w:rFonts w:eastAsia="Times New Roman"/>
          <w:szCs w:val="24"/>
        </w:rPr>
        <w:t xml:space="preserve">θέματα λειτουργίας και </w:t>
      </w:r>
      <w:r>
        <w:rPr>
          <w:rFonts w:eastAsia="Times New Roman"/>
          <w:szCs w:val="24"/>
        </w:rPr>
        <w:lastRenderedPageBreak/>
        <w:t xml:space="preserve">οργάνωσης του </w:t>
      </w:r>
      <w:r>
        <w:rPr>
          <w:rFonts w:eastAsia="Times New Roman"/>
          <w:szCs w:val="24"/>
        </w:rPr>
        <w:t>μ</w:t>
      </w:r>
      <w:r>
        <w:rPr>
          <w:rFonts w:eastAsia="Times New Roman"/>
          <w:szCs w:val="24"/>
        </w:rPr>
        <w:t xml:space="preserve">ητρώου απαιτούνται έξι υπουργικές ή </w:t>
      </w:r>
      <w:r>
        <w:rPr>
          <w:rFonts w:eastAsia="Times New Roman"/>
          <w:szCs w:val="24"/>
        </w:rPr>
        <w:t>κ</w:t>
      </w:r>
      <w:r>
        <w:rPr>
          <w:rFonts w:eastAsia="Times New Roman"/>
          <w:szCs w:val="24"/>
        </w:rPr>
        <w:t xml:space="preserve">οινές </w:t>
      </w:r>
      <w:r>
        <w:rPr>
          <w:rFonts w:eastAsia="Times New Roman"/>
          <w:szCs w:val="24"/>
        </w:rPr>
        <w:t>υ</w:t>
      </w:r>
      <w:r>
        <w:rPr>
          <w:rFonts w:eastAsia="Times New Roman"/>
          <w:szCs w:val="24"/>
        </w:rPr>
        <w:t xml:space="preserve">πουργικές </w:t>
      </w:r>
      <w:r>
        <w:rPr>
          <w:rFonts w:eastAsia="Times New Roman"/>
          <w:szCs w:val="24"/>
        </w:rPr>
        <w:t>α</w:t>
      </w:r>
      <w:r>
        <w:rPr>
          <w:rFonts w:eastAsia="Times New Roman"/>
          <w:szCs w:val="24"/>
        </w:rPr>
        <w:t xml:space="preserve">ποφάσεις. </w:t>
      </w:r>
    </w:p>
    <w:p w14:paraId="7707BF8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Βεβαίως, με αυτές καθορίζονται </w:t>
      </w:r>
      <w:proofErr w:type="spellStart"/>
      <w:r>
        <w:rPr>
          <w:rFonts w:eastAsia="Times New Roman"/>
          <w:szCs w:val="24"/>
        </w:rPr>
        <w:t>όλως</w:t>
      </w:r>
      <w:proofErr w:type="spellEnd"/>
      <w:r>
        <w:rPr>
          <w:rFonts w:eastAsia="Times New Roman"/>
          <w:szCs w:val="24"/>
        </w:rPr>
        <w:t xml:space="preserve"> ιδιαιτέρως σημαντικά ζητήματα, όπως, για παράδειγμα, τα υποβαλλόμενα δικαιολογητικά για την εγγραφή, οι διαδικασίες πιστοποίησης, οι διαδικασίες ελέγχου, λεπτομέρειες που αφορούν την ασφάλεια των λιμένων και της ναυσιπλο</w:t>
      </w:r>
      <w:r>
        <w:rPr>
          <w:rFonts w:eastAsia="Times New Roman"/>
          <w:szCs w:val="24"/>
        </w:rPr>
        <w:t xml:space="preserve">ΐας, δικαιώματα, αμοιβές, αποζημιώσεις υπέρ φορέων διοίκησης και εκμετάλλευσης λιμένων. </w:t>
      </w:r>
    </w:p>
    <w:p w14:paraId="7707BF82"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Αυτά είναι μόνο ένα μέρος αυτών που καθορίζονται σύμφωνα με τον εκάστοτε αρμόδιο Υπουργό, και αναλόγως της πολιτικής βούλησης θα ανανεώνονται οι σχετικές αποφάσεις. Απ</w:t>
      </w:r>
      <w:r>
        <w:rPr>
          <w:rFonts w:eastAsia="Times New Roman"/>
          <w:szCs w:val="24"/>
        </w:rPr>
        <w:t xml:space="preserve">οτέλεσμα αυτής της πολιτικής επιλογής είναι η συνέχιση του κλίματος ανασφάλειας ακόμη και στον κλάδο των φορτοεκφορτωτών. </w:t>
      </w:r>
    </w:p>
    <w:p w14:paraId="7707BF83"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Ακολούθως συνιστάται ένα Εθνικό Μητρώο Ιδιωτικών Φορέων Κοινωνικής Φροντίδας, έτσι ώστε να παρακολουθείται με αποτελεσματικότερο τρόπ</w:t>
      </w:r>
      <w:r>
        <w:rPr>
          <w:rFonts w:eastAsia="Times New Roman"/>
          <w:szCs w:val="24"/>
        </w:rPr>
        <w:t xml:space="preserve">ο η δράση των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 Οι ΜΚΟ έχουν αναχθεί σε άμεσο ή έμμεσο ρυθμι</w:t>
      </w:r>
      <w:r>
        <w:rPr>
          <w:rFonts w:eastAsia="Times New Roman"/>
          <w:szCs w:val="24"/>
        </w:rPr>
        <w:lastRenderedPageBreak/>
        <w:t>στικό παράγοντα στη διαμόρφωση της πολιτικής των ευρωπαϊκών κρατών και άρα και της χώρας μας, όπως έχουμε επανειλημμένως επισημάνει.</w:t>
      </w:r>
    </w:p>
    <w:p w14:paraId="7707BF84"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Σύμφωνα με το άρθρο 21 παράγραφος 3 τ</w:t>
      </w:r>
      <w:r>
        <w:rPr>
          <w:rFonts w:eastAsia="Times New Roman"/>
          <w:szCs w:val="24"/>
        </w:rPr>
        <w:t xml:space="preserve">ου Συντάγματος το </w:t>
      </w:r>
      <w:r>
        <w:rPr>
          <w:rFonts w:eastAsia="Times New Roman"/>
          <w:szCs w:val="24"/>
        </w:rPr>
        <w:t>κ</w:t>
      </w:r>
      <w:r>
        <w:rPr>
          <w:rFonts w:eastAsia="Times New Roman"/>
          <w:szCs w:val="24"/>
        </w:rPr>
        <w:t>ράτος μεριμνά για την υγεία των πολιτών και παίρνει ειδικά μέτρα για την προστασία της νεότητας, του γήρατος, της αναπηρίας και για την περίθαλψη των απόρων. Η συνταγματική κατοχύρωση του σεβασμού και της προστασίας της αξίας του ανθρώπο</w:t>
      </w:r>
      <w:r>
        <w:rPr>
          <w:rFonts w:eastAsia="Times New Roman"/>
          <w:szCs w:val="24"/>
        </w:rPr>
        <w:t xml:space="preserve">υ και η ενίσχυση του κοινωνικού κράτους αποτελούν θεμέλιους λίθους του ρυθμιστικού πλαισίου για τα </w:t>
      </w:r>
      <w:r>
        <w:rPr>
          <w:rFonts w:eastAsia="Times New Roman"/>
          <w:szCs w:val="24"/>
        </w:rPr>
        <w:t>ά</w:t>
      </w:r>
      <w:r>
        <w:rPr>
          <w:rFonts w:eastAsia="Times New Roman"/>
          <w:szCs w:val="24"/>
        </w:rPr>
        <w:t xml:space="preserve">τομα με </w:t>
      </w:r>
      <w:r>
        <w:rPr>
          <w:rFonts w:eastAsia="Times New Roman"/>
          <w:szCs w:val="24"/>
        </w:rPr>
        <w:t>α</w:t>
      </w:r>
      <w:r>
        <w:rPr>
          <w:rFonts w:eastAsia="Times New Roman"/>
          <w:szCs w:val="24"/>
        </w:rPr>
        <w:t xml:space="preserve">ναπηρία, τους </w:t>
      </w:r>
      <w:proofErr w:type="spellStart"/>
      <w:r>
        <w:rPr>
          <w:rFonts w:eastAsia="Times New Roman"/>
          <w:szCs w:val="24"/>
        </w:rPr>
        <w:t>χρονίους</w:t>
      </w:r>
      <w:proofErr w:type="spellEnd"/>
      <w:r>
        <w:rPr>
          <w:rFonts w:eastAsia="Times New Roman"/>
          <w:szCs w:val="24"/>
        </w:rPr>
        <w:t xml:space="preserve"> πάσχοντες και τους ηλικιωμένους. </w:t>
      </w:r>
    </w:p>
    <w:p w14:paraId="7707BF85"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Είναι ρητή υποχρέωση της πολιτείας να σχεδιάζει και να μεριμνά για τη λειτουργία της κοινω</w:t>
      </w:r>
      <w:r>
        <w:rPr>
          <w:rFonts w:eastAsia="Times New Roman"/>
          <w:szCs w:val="24"/>
        </w:rPr>
        <w:t>νικής ζωής, αλλά και να εξασφαλίζει τις καλύτερες συνθήκες διαβίωσης σε αυτά τα άτομα και όχι να μεταφέρει την υποχρέωση αυτή σε ΜΚΟ, ιδιαίτερα σε παραρτήματα διεθνών ΜΚΟ, όπως αναφέρεται στην παράγραφο 1 του άρθρου 7.</w:t>
      </w:r>
    </w:p>
    <w:p w14:paraId="7707BF86"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Επίσης, δεν πρέπει να ξεχνάμε ότι σύμ</w:t>
      </w:r>
      <w:r>
        <w:rPr>
          <w:rFonts w:eastAsia="Times New Roman"/>
          <w:szCs w:val="24"/>
        </w:rPr>
        <w:t xml:space="preserve">φωνα με το άρθρο 2, παράγραφος 8 του ν.4430/2016, στο οποίο γίνεται ιδιαίτερη </w:t>
      </w:r>
      <w:r>
        <w:rPr>
          <w:rFonts w:eastAsia="Times New Roman"/>
          <w:szCs w:val="24"/>
        </w:rPr>
        <w:lastRenderedPageBreak/>
        <w:t>μνεία στην αιτιολογική έκθεση του παρόντος, στις ευάλωτες ομάδες του πληθυσμού εντάσσονται, μεταξύ άλλων, οι οικονομικοί μετανάστες, οι πρόσφυγες και οι αιτούντες άσυλο για όσο ε</w:t>
      </w:r>
      <w:r>
        <w:rPr>
          <w:rFonts w:eastAsia="Times New Roman"/>
          <w:szCs w:val="24"/>
        </w:rPr>
        <w:t>κκρεμεί η εξέταση του αιτήματός τους.</w:t>
      </w:r>
    </w:p>
    <w:p w14:paraId="7707BF87"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Ιδιαίτερ</w:t>
      </w:r>
      <w:r>
        <w:rPr>
          <w:rFonts w:eastAsia="Times New Roman"/>
          <w:szCs w:val="24"/>
        </w:rPr>
        <w:t>α</w:t>
      </w:r>
      <w:r>
        <w:rPr>
          <w:rFonts w:eastAsia="Times New Roman"/>
          <w:szCs w:val="24"/>
        </w:rPr>
        <w:t xml:space="preserve"> χρήσιμο θα ήταν οι πληροφορίες που καταχωρούνται στο </w:t>
      </w:r>
      <w:r>
        <w:rPr>
          <w:rFonts w:eastAsia="Times New Roman"/>
          <w:szCs w:val="24"/>
        </w:rPr>
        <w:t>μ</w:t>
      </w:r>
      <w:r>
        <w:rPr>
          <w:rFonts w:eastAsia="Times New Roman"/>
          <w:szCs w:val="24"/>
        </w:rPr>
        <w:t>ητρώο να είναι διαθέσιμες προς ενημέρωση του κοινού και να μην παρέχονται μόνο σε εξουσιοδοτημένο προσωπικό της Διεύθυνσης Κοινωνικής Ένταξης και Κοινωνικ</w:t>
      </w:r>
      <w:r>
        <w:rPr>
          <w:rFonts w:eastAsia="Times New Roman"/>
          <w:szCs w:val="24"/>
        </w:rPr>
        <w:t>ής Συνοχής, ώστε να ξεκαθαρίσει το θολό τοπίο γύρω από τις ΜΚΟ και να υπάρξουν επιτέλους στον τομέα αυτό στοιχεία διαφάνειας. Κατά αυτόν τον τρόπο θα δοθούν οι κατάλληλες απαντήσεις ως προς το</w:t>
      </w:r>
      <w:r>
        <w:rPr>
          <w:rFonts w:eastAsia="Times New Roman"/>
          <w:szCs w:val="24"/>
        </w:rPr>
        <w:t>ν</w:t>
      </w:r>
      <w:r>
        <w:rPr>
          <w:rFonts w:eastAsia="Times New Roman"/>
          <w:szCs w:val="24"/>
        </w:rPr>
        <w:t xml:space="preserve"> ρόλο, τη δράση και τη χρηματοδότηση τους.</w:t>
      </w:r>
    </w:p>
    <w:p w14:paraId="7707BF88"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Σύμφωνα με την έκθεσ</w:t>
      </w:r>
      <w:r>
        <w:rPr>
          <w:rFonts w:eastAsia="Times New Roman"/>
          <w:szCs w:val="24"/>
        </w:rPr>
        <w:t xml:space="preserve">η του Γενικού Λογιστηρίου του Κράτους από τη σύσταση του εν λόγω </w:t>
      </w:r>
      <w:r>
        <w:rPr>
          <w:rFonts w:eastAsia="Times New Roman"/>
          <w:szCs w:val="24"/>
        </w:rPr>
        <w:t>μ</w:t>
      </w:r>
      <w:r>
        <w:rPr>
          <w:rFonts w:eastAsia="Times New Roman"/>
          <w:szCs w:val="24"/>
        </w:rPr>
        <w:t xml:space="preserve">ητρώου θα προκληθεί δαπάνη ύψους 200.000 ευρώ επί του ήδη βεβαρημένου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 xml:space="preserve">ροϋπολογισμού. </w:t>
      </w:r>
    </w:p>
    <w:p w14:paraId="7707BF89"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 xml:space="preserve">Χαιρόμαστε που αποσύρατε τη διάταξη αυτή της ντροπής για την αγροτική εκμετάλλευση και για το </w:t>
      </w:r>
      <w:r>
        <w:rPr>
          <w:rFonts w:eastAsia="Times New Roman"/>
          <w:szCs w:val="24"/>
        </w:rPr>
        <w:t xml:space="preserve">επίδομα, γιατί ήταν μια διάταξη η οποία μιλούσε για εξοικονόμηση δαπάνης, αλλά ουσιαστικά ανέφερε ότι κάποιος που λαμβάνει ένα επίδομα 360 ευρώ, </w:t>
      </w:r>
      <w:r>
        <w:rPr>
          <w:rFonts w:eastAsia="Times New Roman"/>
          <w:szCs w:val="24"/>
        </w:rPr>
        <w:lastRenderedPageBreak/>
        <w:t xml:space="preserve">χάνει τα ευεργετήματα αυτά. Είναι, άραγε, αυτό ένα εισόδημα ευπρεπές; </w:t>
      </w:r>
    </w:p>
    <w:p w14:paraId="7707BF8A"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Γενικά, πρόκειται για ένα νομοσχέδιο που</w:t>
      </w:r>
      <w:r>
        <w:rPr>
          <w:rFonts w:eastAsia="Times New Roman"/>
          <w:szCs w:val="24"/>
        </w:rPr>
        <w:t xml:space="preserve"> δεν φέρει θετικά στοιχεία. Με κάποιες διατάξεις του ο νομοθέτης προσπαθεί πράγματι να διορθώσει στρεβλώσεις προηγούμενων νόμων, αλλά δεν το καταφέρνει, τουλάχιστον προς όφελος του ελληνικού λαού και της ελληνικής οικονομίας. Κάποιες άλλες στρέφονται αναμφ</w:t>
      </w:r>
      <w:r>
        <w:rPr>
          <w:rFonts w:eastAsia="Times New Roman"/>
          <w:szCs w:val="24"/>
        </w:rPr>
        <w:t>ισβήτητα κατά της ίδια</w:t>
      </w:r>
      <w:r>
        <w:rPr>
          <w:rFonts w:eastAsia="Times New Roman"/>
          <w:szCs w:val="24"/>
        </w:rPr>
        <w:t>ς</w:t>
      </w:r>
      <w:r>
        <w:rPr>
          <w:rFonts w:eastAsia="Times New Roman"/>
          <w:szCs w:val="24"/>
        </w:rPr>
        <w:t xml:space="preserve"> της κοινωνίας. Τελικά, δεν χρειάζονται οι κυβερνώντες τους δανειστές ή τους θεσμούς για να νομοθετήσουν εις βάρος του ελληνικού λαού. Έχουν υιοθετήσει στο 100% τις έως τώρα </w:t>
      </w:r>
      <w:proofErr w:type="spellStart"/>
      <w:r>
        <w:rPr>
          <w:rFonts w:eastAsia="Times New Roman"/>
          <w:szCs w:val="24"/>
        </w:rPr>
        <w:t>μνημονιακές</w:t>
      </w:r>
      <w:proofErr w:type="spellEnd"/>
      <w:r>
        <w:rPr>
          <w:rFonts w:eastAsia="Times New Roman"/>
          <w:szCs w:val="24"/>
        </w:rPr>
        <w:t xml:space="preserve"> επιταγές και είναι πρόθυμοι να θυσιάσουν έτι πε</w:t>
      </w:r>
      <w:r>
        <w:rPr>
          <w:rFonts w:eastAsia="Times New Roman"/>
          <w:szCs w:val="24"/>
        </w:rPr>
        <w:t>ραιτέρω την πατρίδα μας, ενώ αποκτούν τον ρόλο τιμωρού στην περίπτωση που κάποιος προσπαθήσει να εμπλουτίσει το πενιχρό εισόδημά του λόγω της ανεργίας</w:t>
      </w:r>
      <w:r>
        <w:rPr>
          <w:rFonts w:eastAsia="Times New Roman"/>
          <w:szCs w:val="24"/>
        </w:rPr>
        <w:t>,</w:t>
      </w:r>
      <w:r>
        <w:rPr>
          <w:rFonts w:eastAsia="Times New Roman"/>
          <w:szCs w:val="24"/>
        </w:rPr>
        <w:t xml:space="preserve"> στην οποία οι ίδιοι τον υποχρέωσαν.</w:t>
      </w:r>
    </w:p>
    <w:p w14:paraId="7707BF8B"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Στην τροπολογία, βέβαια, για τους πυροσβέστες δεν μπορούμε να μην συ</w:t>
      </w:r>
      <w:r>
        <w:rPr>
          <w:rFonts w:eastAsia="Times New Roman"/>
          <w:szCs w:val="24"/>
        </w:rPr>
        <w:t>μφωνήσουμε. Είναι τεράστια τα προβλήματα στο Πυροσβεστικό Σώμα. Υπάρχει έλλειψη προσωπικού κ.λπ.</w:t>
      </w:r>
      <w:r>
        <w:rPr>
          <w:rFonts w:eastAsia="Times New Roman"/>
          <w:szCs w:val="24"/>
        </w:rPr>
        <w:t>.</w:t>
      </w:r>
      <w:r>
        <w:rPr>
          <w:rFonts w:eastAsia="Times New Roman"/>
          <w:szCs w:val="24"/>
        </w:rPr>
        <w:t xml:space="preserve"> Είναι χιλιοειπωμένα πράγματα. Είναι λογικό, λοιπόν, να συνδράμουμε σε αυτή τη διάταξη. Δεν λύνει προβλήματα, όμως. Μιλάμε για τρία </w:t>
      </w:r>
      <w:r>
        <w:rPr>
          <w:rFonts w:eastAsia="Times New Roman"/>
          <w:szCs w:val="24"/>
        </w:rPr>
        <w:lastRenderedPageBreak/>
        <w:t>χρόνια, για πέντε χρόνια. Κ</w:t>
      </w:r>
      <w:r>
        <w:rPr>
          <w:rFonts w:eastAsia="Times New Roman"/>
          <w:szCs w:val="24"/>
        </w:rPr>
        <w:t>άποια στιγμή, λοιπόν, πρέπει και αυτοί οι άνθρωποι να μονιμοποιηθούν, γιατί είναι σε οργανικές θέσεις, είναι σε θέσεις που χρειάζονται άμεσα να πληρωθούν.</w:t>
      </w:r>
    </w:p>
    <w:p w14:paraId="7707BF8C" w14:textId="77777777" w:rsidR="001926F7" w:rsidRDefault="006B7FAB">
      <w:pPr>
        <w:tabs>
          <w:tab w:val="left" w:pos="1766"/>
        </w:tabs>
        <w:spacing w:line="600" w:lineRule="auto"/>
        <w:ind w:firstLine="720"/>
        <w:contextualSpacing/>
        <w:jc w:val="both"/>
        <w:rPr>
          <w:rFonts w:eastAsia="Times New Roman"/>
          <w:szCs w:val="24"/>
        </w:rPr>
      </w:pPr>
      <w:r>
        <w:rPr>
          <w:rFonts w:eastAsia="Times New Roman"/>
          <w:szCs w:val="24"/>
        </w:rPr>
        <w:t>Μετά πάμε στο άρθρο 13, στα σχολικά γεύματα, όπου ενσωματώθηκε η τροπολογία με τον αριθμό 902/72/7</w:t>
      </w:r>
      <w:r>
        <w:rPr>
          <w:rFonts w:eastAsia="Times New Roman"/>
          <w:szCs w:val="24"/>
        </w:rPr>
        <w:t>-</w:t>
      </w:r>
      <w:r>
        <w:rPr>
          <w:rFonts w:eastAsia="Times New Roman"/>
          <w:szCs w:val="24"/>
        </w:rPr>
        <w:t>02</w:t>
      </w:r>
      <w:r>
        <w:rPr>
          <w:rFonts w:eastAsia="Times New Roman"/>
          <w:szCs w:val="24"/>
        </w:rPr>
        <w:t>-</w:t>
      </w:r>
      <w:r>
        <w:rPr>
          <w:rFonts w:eastAsia="Times New Roman"/>
          <w:szCs w:val="24"/>
        </w:rPr>
        <w:t xml:space="preserve">2017. Σύμφωνα, λοιπόν, με την αιτιολογική έκθεση, με την προτεινόμενη ρύθμιση θεσπίζεται το </w:t>
      </w:r>
      <w:r>
        <w:rPr>
          <w:rFonts w:eastAsia="Times New Roman"/>
          <w:szCs w:val="24"/>
        </w:rPr>
        <w:t>π</w:t>
      </w:r>
      <w:r>
        <w:rPr>
          <w:rFonts w:eastAsia="Times New Roman"/>
          <w:szCs w:val="24"/>
        </w:rPr>
        <w:t>ρόγραμμα «Σχολικά γεύματα για την εξυπηρέτηση των αναγκών σίτισης μαθητών σχολικών μονάδων της πρωτοβάθμιας δημόσιας εκπαίδευσης».</w:t>
      </w:r>
    </w:p>
    <w:p w14:paraId="7707BF8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 πρόγραμμα θα αφορά περίπου δ</w:t>
      </w:r>
      <w:r>
        <w:rPr>
          <w:rFonts w:eastAsia="Times New Roman" w:cs="Times New Roman"/>
          <w:szCs w:val="24"/>
        </w:rPr>
        <w:t xml:space="preserve">έκα χιλιάδες μαθητές με κόστος υλοποίησης για το πρώτο τρίμηνο 875.000 ευρώ. Επίσης, υπάρχει πρόβλεψη από το Υπουργείο για δυνατότητα σύναψης των σχετικών συμβάσεων με απευθείας ανάθεση κατά παρέκκλιση των οριζόμενων στην κείμενη νομοθεσία. </w:t>
      </w:r>
    </w:p>
    <w:p w14:paraId="7707BF8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 τη στήριξη</w:t>
      </w:r>
      <w:r>
        <w:rPr>
          <w:rFonts w:eastAsia="Times New Roman" w:cs="Times New Roman"/>
          <w:szCs w:val="24"/>
        </w:rPr>
        <w:t xml:space="preserve"> της τροπολογίας χρησιμοποιούνται τα στοιχεία της έρευνας εισοδήματος και συνθηκών διαβίωσης των νοικοκυριών, που δημιουργήθηκε από την ΕΛΣΤΑΤ το 2015, και με βάση τα οποία ο κίνδυνος φτώχειας για ανήλικα παιδιά έως δεκαεπτά ετών ανέρχεται στο 26,6%, ενώ τ</w:t>
      </w:r>
      <w:r>
        <w:rPr>
          <w:rFonts w:eastAsia="Times New Roman" w:cs="Times New Roman"/>
          <w:szCs w:val="24"/>
        </w:rPr>
        <w:t xml:space="preserve">ο βάθος κινδύνου της </w:t>
      </w:r>
      <w:r>
        <w:rPr>
          <w:rFonts w:eastAsia="Times New Roman" w:cs="Times New Roman"/>
          <w:szCs w:val="24"/>
        </w:rPr>
        <w:lastRenderedPageBreak/>
        <w:t xml:space="preserve">παιδικής φτώχειας, δηλαδή, το ποσοστό των παιδιών που ζουν σε οικογένειες στα όρια της φτώχειας είναι πάνω από το 34,5%. </w:t>
      </w:r>
    </w:p>
    <w:p w14:paraId="7707BF8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 παράδοξο, όμως, είναι ότι η Κυβέρνηση χρησιμοποιεί τα στατιστικά στοιχεία των τελευταίων δύο χρόνων και χαρακτ</w:t>
      </w:r>
      <w:r>
        <w:rPr>
          <w:rFonts w:eastAsia="Times New Roman" w:cs="Times New Roman"/>
          <w:szCs w:val="24"/>
        </w:rPr>
        <w:t>ηρίζει τις συνέπειες της ανθρωπιστικής κρίσης ως επείγουσες και απρόβλεπτες περιστάσεις. Υποτίθεται ότι είχατε εκλεγεί ως Κυβέρνηση κοινωνικής σωτηρίας που θα ακολουθούσε συγκεκριμένη πολιτική για την ανάσχεση της ανθρωπιστικής κρίσης, την τόνωση της οικον</w:t>
      </w:r>
      <w:r>
        <w:rPr>
          <w:rFonts w:eastAsia="Times New Roman" w:cs="Times New Roman"/>
          <w:szCs w:val="24"/>
        </w:rPr>
        <w:t xml:space="preserve">ομίας </w:t>
      </w:r>
      <w:r>
        <w:rPr>
          <w:rFonts w:eastAsia="Times New Roman" w:cs="Times New Roman"/>
          <w:szCs w:val="24"/>
        </w:rPr>
        <w:t>και λοιπά</w:t>
      </w:r>
      <w:r>
        <w:rPr>
          <w:rFonts w:eastAsia="Times New Roman" w:cs="Times New Roman"/>
          <w:szCs w:val="24"/>
        </w:rPr>
        <w:t xml:space="preserve">. </w:t>
      </w:r>
    </w:p>
    <w:p w14:paraId="7707BF9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Δυστυχώς, τώρα, σήμερα, αυτή τη στιγμή που μιλάμε στην πατρίδα μας έχουμε εικόνες τριτοκοσμικής χώρας και κρατών του πάλαι ποτέ ανατολικού μπλοκ στα χρόνια του υπαρκτού σοσιαλισμού, με συσσίτια, λίστες αναμονής για τρόφιμα, ήδη πρώτης ανά</w:t>
      </w:r>
      <w:r>
        <w:rPr>
          <w:rFonts w:eastAsia="Times New Roman" w:cs="Times New Roman"/>
          <w:szCs w:val="24"/>
        </w:rPr>
        <w:t xml:space="preserve">γκης. Όλα αυτά δείχνουν το μέγεθος του προβλήματος που βιώνει σήμερα η πατρίδα μας. </w:t>
      </w:r>
    </w:p>
    <w:p w14:paraId="7707BF9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αντιληπτό ότι υπάρχουν χιλιάδες οικογένειες που ζουν στα όρια της φτώχειας. Θα μπορούσε, λοιπόν, να είναι η προτεινόμενη διάταξη μια θετική ρύθμιση για τα χιλιάδες </w:t>
      </w:r>
      <w:r>
        <w:rPr>
          <w:rFonts w:eastAsia="Times New Roman" w:cs="Times New Roman"/>
          <w:szCs w:val="24"/>
        </w:rPr>
        <w:t>Ε</w:t>
      </w:r>
      <w:r>
        <w:rPr>
          <w:rFonts w:eastAsia="Times New Roman" w:cs="Times New Roman"/>
          <w:szCs w:val="24"/>
        </w:rPr>
        <w:t xml:space="preserve">λληνόπουλα που πεινάνε. Δεν είναι, όμως, τυχαία η χρονική συγκυρία κατά την οποία κατατίθεται αυτή η τροπολογία και πρόκειται να </w:t>
      </w:r>
      <w:r>
        <w:rPr>
          <w:rFonts w:eastAsia="Times New Roman" w:cs="Times New Roman"/>
          <w:szCs w:val="24"/>
        </w:rPr>
        <w:lastRenderedPageBreak/>
        <w:t>εφαρμοστεί. Στη φετινή σχολική χρονιά εισήχθησαν οι ανήλικοι λαθρομετανάστες στα δημόσια σχολεία παρά τις αντιδράσεις των τοπικ</w:t>
      </w:r>
      <w:r>
        <w:rPr>
          <w:rFonts w:eastAsia="Times New Roman" w:cs="Times New Roman"/>
          <w:szCs w:val="24"/>
        </w:rPr>
        <w:t xml:space="preserve">ών κοινωνιών και των συλλόγων γονέων και κηδεμόνων -και ας λέτε ότι θέλετε εσείς, ότι είναι </w:t>
      </w:r>
      <w:proofErr w:type="spellStart"/>
      <w:r>
        <w:rPr>
          <w:rFonts w:eastAsia="Times New Roman" w:cs="Times New Roman"/>
          <w:szCs w:val="24"/>
        </w:rPr>
        <w:t>χρυσαυγίτες</w:t>
      </w:r>
      <w:proofErr w:type="spellEnd"/>
      <w:r>
        <w:rPr>
          <w:rFonts w:eastAsia="Times New Roman" w:cs="Times New Roman"/>
          <w:szCs w:val="24"/>
        </w:rPr>
        <w:t xml:space="preserve"> κ</w:t>
      </w:r>
      <w:r>
        <w:rPr>
          <w:rFonts w:eastAsia="Times New Roman" w:cs="Times New Roman"/>
          <w:szCs w:val="24"/>
        </w:rPr>
        <w:t>αι λοιπά</w:t>
      </w:r>
      <w:r>
        <w:rPr>
          <w:rFonts w:eastAsia="Times New Roman" w:cs="Times New Roman"/>
          <w:szCs w:val="24"/>
        </w:rPr>
        <w:t xml:space="preserve">. </w:t>
      </w:r>
    </w:p>
    <w:p w14:paraId="7707BF9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Μπορούμε, λοιπόν, να οδηγηθούμε με ασφάλεια στο συμπέρασμα ότι η εν λόγω στήριξη των παιδιών μέσω στων σχολικών γευμάτων γίνεται όχι λόγω </w:t>
      </w:r>
      <w:r>
        <w:rPr>
          <w:rFonts w:eastAsia="Times New Roman" w:cs="Times New Roman"/>
          <w:szCs w:val="24"/>
        </w:rPr>
        <w:t>μέριμνας για τα παιδιά των Ελλήνων, αλλά λόγω φιλευσπλαχνίας και φροντίδας των λαθρομεταναστών, που έχουν κατακλείσει τη χώρα μας. Άλλωστε, έχετε αποδείξει ότι σας διακρίνει μια επιλεκτική ευαισθησία, η οποία, βέβαια, δεν έχει καμ</w:t>
      </w:r>
      <w:r>
        <w:rPr>
          <w:rFonts w:eastAsia="Times New Roman" w:cs="Times New Roman"/>
          <w:szCs w:val="24"/>
        </w:rPr>
        <w:t>μ</w:t>
      </w:r>
      <w:r>
        <w:rPr>
          <w:rFonts w:eastAsia="Times New Roman" w:cs="Times New Roman"/>
          <w:szCs w:val="24"/>
        </w:rPr>
        <w:t>ία σχέση με τα προβλήματα</w:t>
      </w:r>
      <w:r>
        <w:rPr>
          <w:rFonts w:eastAsia="Times New Roman" w:cs="Times New Roman"/>
          <w:szCs w:val="24"/>
        </w:rPr>
        <w:t xml:space="preserve"> του σκληρά δοκιμαζόμενου ελληνικού λαού. </w:t>
      </w:r>
    </w:p>
    <w:p w14:paraId="7707BF9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ξεκάθαροι. Με την παρούσα διάταξη, όμως, δημιουργήθηκε ένα αλαλούμ με τα σχολικά γεύματα, όπως θυμόσαστε, στη δυτική Θεσσαλονίκη. Χαρακτηριστικά ο τοπικός έντυπος και ηλεκτρονικός Τύπος ανέφερε: «Σε </w:t>
      </w:r>
      <w:r>
        <w:rPr>
          <w:rFonts w:eastAsia="Times New Roman" w:cs="Times New Roman"/>
          <w:szCs w:val="24"/>
        </w:rPr>
        <w:t xml:space="preserve">μια από τις πρώτες συσκέψεις στο γραφείο της Θεσσαλονίκης τον Δεκέμβριο ο κ. Τσίπρας γνωστοποιεί στους δημάρχους ότι η παροχή γευμάτων αφορά τριάντα χιλιάδες μαθητές από </w:t>
      </w:r>
      <w:proofErr w:type="spellStart"/>
      <w:r>
        <w:rPr>
          <w:rFonts w:eastAsia="Times New Roman" w:cs="Times New Roman"/>
          <w:szCs w:val="24"/>
        </w:rPr>
        <w:t>εκατόν</w:t>
      </w:r>
      <w:proofErr w:type="spellEnd"/>
      <w:r>
        <w:rPr>
          <w:rFonts w:eastAsia="Times New Roman" w:cs="Times New Roman"/>
          <w:szCs w:val="24"/>
        </w:rPr>
        <w:t xml:space="preserve"> πενήντα ένα σχολεία οκτώ δήμων της δυτικής Θεσσαλονίκης. Το αρχικό πλάνο του </w:t>
      </w:r>
      <w:r>
        <w:rPr>
          <w:rFonts w:eastAsia="Times New Roman" w:cs="Times New Roman"/>
          <w:szCs w:val="24"/>
        </w:rPr>
        <w:lastRenderedPageBreak/>
        <w:t>Πρ</w:t>
      </w:r>
      <w:r>
        <w:rPr>
          <w:rFonts w:eastAsia="Times New Roman" w:cs="Times New Roman"/>
          <w:szCs w:val="24"/>
        </w:rPr>
        <w:t>ωθυπουργού έλεγε ότι η έναρξη του προγράμματος θα γινόταν το αργότερο στις 15 Ιανουαρίου του 2017, καθώς το τελευταίο είχε ενταχθεί στον προϋπολογισμό του τρέχοντος έτους ενώ το κονδύλι ήταν περίπου ύψους 11,5 εκατομμυρίων ευρώ. Μάλιστα, ο Αλέξης Τσίπρας γ</w:t>
      </w:r>
      <w:r>
        <w:rPr>
          <w:rFonts w:eastAsia="Times New Roman" w:cs="Times New Roman"/>
          <w:szCs w:val="24"/>
        </w:rPr>
        <w:t xml:space="preserve">νωστοποιεί στους επικεφαλής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ότι τα προγράμματα προορίζονται να τα αναλάβουν οι </w:t>
      </w:r>
      <w:r>
        <w:rPr>
          <w:rFonts w:eastAsia="Times New Roman" w:cs="Times New Roman"/>
          <w:szCs w:val="24"/>
        </w:rPr>
        <w:t>κ</w:t>
      </w:r>
      <w:r>
        <w:rPr>
          <w:rFonts w:eastAsia="Times New Roman" w:cs="Times New Roman"/>
          <w:szCs w:val="24"/>
        </w:rPr>
        <w:t xml:space="preserve">οινωνικές </w:t>
      </w:r>
      <w:r>
        <w:rPr>
          <w:rFonts w:eastAsia="Times New Roman" w:cs="Times New Roman"/>
          <w:szCs w:val="24"/>
        </w:rPr>
        <w:t>σ</w:t>
      </w:r>
      <w:r>
        <w:rPr>
          <w:rFonts w:eastAsia="Times New Roman" w:cs="Times New Roman"/>
          <w:szCs w:val="24"/>
        </w:rPr>
        <w:t xml:space="preserve">υνεταιριστικές </w:t>
      </w:r>
      <w:r>
        <w:rPr>
          <w:rFonts w:eastAsia="Times New Roman" w:cs="Times New Roman"/>
          <w:szCs w:val="24"/>
        </w:rPr>
        <w:t>ε</w:t>
      </w:r>
      <w:r>
        <w:rPr>
          <w:rFonts w:eastAsia="Times New Roman" w:cs="Times New Roman"/>
          <w:szCs w:val="24"/>
        </w:rPr>
        <w:t xml:space="preserve">πιχειρήσεις». </w:t>
      </w:r>
    </w:p>
    <w:p w14:paraId="7707BF9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Και τα δημοσιεύματα συνεχίζουν: «Με σκληρή γλώσσα απαντούν οι δήμαρχοι στον Πρωθυπουργό Αλέξη Τσίπρα </w:t>
      </w:r>
      <w:r>
        <w:rPr>
          <w:rFonts w:eastAsia="Times New Roman" w:cs="Times New Roman"/>
          <w:szCs w:val="24"/>
        </w:rPr>
        <w:t xml:space="preserve">για </w:t>
      </w:r>
      <w:r>
        <w:rPr>
          <w:rFonts w:eastAsia="Times New Roman" w:cs="Times New Roman"/>
          <w:szCs w:val="24"/>
        </w:rPr>
        <w:t>την</w:t>
      </w:r>
      <w:r>
        <w:rPr>
          <w:rFonts w:eastAsia="Times New Roman" w:cs="Times New Roman"/>
          <w:szCs w:val="24"/>
        </w:rPr>
        <w:t xml:space="preserve"> αθέτηση της υπόσχεσής του όσον αφορά τον αριθμό των σχολικών γευμάτων που θα δοθούν τελικά στους μαθητές». Μιλάμε για απευθείας αναθέσεις </w:t>
      </w:r>
      <w:r>
        <w:rPr>
          <w:rFonts w:eastAsia="Times New Roman" w:cs="Times New Roman"/>
          <w:szCs w:val="24"/>
        </w:rPr>
        <w:t>και λοιπά</w:t>
      </w:r>
      <w:r>
        <w:rPr>
          <w:rFonts w:eastAsia="Times New Roman" w:cs="Times New Roman"/>
          <w:szCs w:val="24"/>
        </w:rPr>
        <w:t>.</w:t>
      </w:r>
    </w:p>
    <w:p w14:paraId="7707BF9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εμείς θα σας </w:t>
      </w:r>
      <w:proofErr w:type="spellStart"/>
      <w:r>
        <w:rPr>
          <w:rFonts w:eastAsia="Times New Roman" w:cs="Times New Roman"/>
          <w:szCs w:val="24"/>
        </w:rPr>
        <w:t>επιστήσουμε</w:t>
      </w:r>
      <w:proofErr w:type="spellEnd"/>
      <w:r>
        <w:rPr>
          <w:rFonts w:eastAsia="Times New Roman" w:cs="Times New Roman"/>
          <w:szCs w:val="24"/>
        </w:rPr>
        <w:t xml:space="preserve"> την προσοχή και σε ένα άλλο θέμα. Στα γεύματα που θα δίνετε να προσέχετε ν</w:t>
      </w:r>
      <w:r>
        <w:rPr>
          <w:rFonts w:eastAsia="Times New Roman" w:cs="Times New Roman"/>
          <w:szCs w:val="24"/>
        </w:rPr>
        <w:t>α μην υπάρχει και χοιρινό και τα σφαχτά που θα δίδονται, να είναι σύμφωνα με τη μουσουλμανική παράδοση. Ξέρετε πως γίνεται, χωρίς αναισθησία κ</w:t>
      </w:r>
      <w:r>
        <w:rPr>
          <w:rFonts w:eastAsia="Times New Roman" w:cs="Times New Roman"/>
          <w:szCs w:val="24"/>
        </w:rPr>
        <w:t>.</w:t>
      </w:r>
      <w:r>
        <w:rPr>
          <w:rFonts w:eastAsia="Times New Roman" w:cs="Times New Roman"/>
          <w:szCs w:val="24"/>
        </w:rPr>
        <w:t>λπ.. Χρειάζεται πάρα πολύ μεγάλη προσοχή μη</w:t>
      </w:r>
      <w:r>
        <w:rPr>
          <w:rFonts w:eastAsia="Times New Roman" w:cs="Times New Roman"/>
          <w:szCs w:val="24"/>
        </w:rPr>
        <w:t xml:space="preserve"> </w:t>
      </w:r>
      <w:r>
        <w:rPr>
          <w:rFonts w:eastAsia="Times New Roman" w:cs="Times New Roman"/>
          <w:szCs w:val="24"/>
        </w:rPr>
        <w:t>μείνουν και τα παιδιά αυτά νηστικά.</w:t>
      </w:r>
    </w:p>
    <w:p w14:paraId="7707BF9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07BF9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ΘΕΑΝΩ ΦΩΤΙΟΥ </w:t>
      </w:r>
      <w:r>
        <w:rPr>
          <w:rFonts w:eastAsia="Times New Roman" w:cs="Times New Roman"/>
          <w:b/>
          <w:szCs w:val="24"/>
        </w:rPr>
        <w:t>(Αναπληρώτρια Υπουργός Εργασίας, Κοινωνικής Ασφάλισης και Κοινωνικής Αλληλεγγύης):</w:t>
      </w:r>
      <w:r>
        <w:rPr>
          <w:rFonts w:eastAsia="Times New Roman" w:cs="Times New Roman"/>
          <w:szCs w:val="24"/>
        </w:rPr>
        <w:t xml:space="preserve"> Ντροπή!</w:t>
      </w:r>
    </w:p>
    <w:p w14:paraId="7707BF9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Δεν θα λέμε ό,τι θέλετε εσείς.</w:t>
      </w:r>
    </w:p>
    <w:p w14:paraId="7707BF9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γορήτρια της Δημοκρατικής Συμπαράταξης </w:t>
      </w:r>
      <w:r>
        <w:rPr>
          <w:rFonts w:eastAsia="Times New Roman" w:cs="Times New Roman"/>
          <w:szCs w:val="24"/>
        </w:rPr>
        <w:t xml:space="preserve">ΠΑΣΟΚ – ΔΗΜΑΡ </w:t>
      </w:r>
      <w:r>
        <w:rPr>
          <w:rFonts w:eastAsia="Times New Roman" w:cs="Times New Roman"/>
          <w:szCs w:val="24"/>
        </w:rPr>
        <w:t xml:space="preserve">κ. Εύη </w:t>
      </w:r>
      <w:proofErr w:type="spellStart"/>
      <w:r>
        <w:rPr>
          <w:rFonts w:eastAsia="Times New Roman" w:cs="Times New Roman"/>
          <w:szCs w:val="24"/>
        </w:rPr>
        <w:t>Χριστοφιλοπούλου</w:t>
      </w:r>
      <w:proofErr w:type="spellEnd"/>
      <w:r>
        <w:rPr>
          <w:rFonts w:eastAsia="Times New Roman" w:cs="Times New Roman"/>
          <w:szCs w:val="24"/>
        </w:rPr>
        <w:t>.</w:t>
      </w:r>
    </w:p>
    <w:p w14:paraId="7707BF9A"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 </w:t>
      </w:r>
    </w:p>
    <w:p w14:paraId="7707BF9B"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Κυρίες και κύριοι συνάδελφοι, συζητούμε το νομοσχέδιο για το </w:t>
      </w:r>
      <w:r>
        <w:rPr>
          <w:rFonts w:eastAsia="Times New Roman" w:cs="Times New Roman"/>
          <w:szCs w:val="24"/>
        </w:rPr>
        <w:t>μ</w:t>
      </w:r>
      <w:r>
        <w:rPr>
          <w:rFonts w:eastAsia="Times New Roman" w:cs="Times New Roman"/>
          <w:szCs w:val="24"/>
        </w:rPr>
        <w:t xml:space="preserve">ητρώο των </w:t>
      </w:r>
      <w:r>
        <w:rPr>
          <w:rFonts w:eastAsia="Times New Roman" w:cs="Times New Roman"/>
          <w:szCs w:val="24"/>
        </w:rPr>
        <w:t>φ</w:t>
      </w:r>
      <w:r>
        <w:rPr>
          <w:rFonts w:eastAsia="Times New Roman" w:cs="Times New Roman"/>
          <w:szCs w:val="24"/>
        </w:rPr>
        <w:t xml:space="preserve">ορτοεκφορτωτών, αλλά και για τους </w:t>
      </w:r>
      <w:r>
        <w:rPr>
          <w:rFonts w:eastAsia="Times New Roman" w:cs="Times New Roman"/>
          <w:szCs w:val="24"/>
        </w:rPr>
        <w:t>φ</w:t>
      </w:r>
      <w:r>
        <w:rPr>
          <w:rFonts w:eastAsia="Times New Roman" w:cs="Times New Roman"/>
          <w:szCs w:val="24"/>
        </w:rPr>
        <w:t xml:space="preserve">ορείς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ροστασίας. Θα ήθελα στη διάρκεια αυτής της συζήτησ</w:t>
      </w:r>
      <w:r>
        <w:rPr>
          <w:rFonts w:eastAsia="Times New Roman" w:cs="Times New Roman"/>
          <w:szCs w:val="24"/>
        </w:rPr>
        <w:t xml:space="preserve">ης η Αναπληρώτρια Υπουργός, η κ. Φωτίου, να ενημερώσει και πάλι την Ολομέλεια, όπως έκανε και στην </w:t>
      </w:r>
      <w:r>
        <w:rPr>
          <w:rFonts w:eastAsia="Times New Roman" w:cs="Times New Roman"/>
          <w:szCs w:val="24"/>
        </w:rPr>
        <w:t>ε</w:t>
      </w:r>
      <w:r>
        <w:rPr>
          <w:rFonts w:eastAsia="Times New Roman" w:cs="Times New Roman"/>
          <w:szCs w:val="24"/>
        </w:rPr>
        <w:t xml:space="preserve">πιτροπή, για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λληλεγγύης, την πορεία και τα προβλήματα, κυρία Υπουργέ, που έχουν δημιουργηθεί, γιατί είναι πολύ σημαντικό συμπολίτες μ</w:t>
      </w:r>
      <w:r>
        <w:rPr>
          <w:rFonts w:eastAsia="Times New Roman" w:cs="Times New Roman"/>
          <w:szCs w:val="24"/>
        </w:rPr>
        <w:t xml:space="preserve">ας, που το έχουν ανάγκη, να το πάρουν και, μάλιστα, να το πάρουν όπως πρέπει και γρήγορα. </w:t>
      </w:r>
    </w:p>
    <w:p w14:paraId="7707BF9C"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Και, βεβαίως, κυρίες και κύριοι συνάδελφοι, σε λίγο αυτό, δυστυχώς,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 xml:space="preserve">λληλεγγύης θα το ζητούν και έμποροι, μηχανικοί, επαγγελματίες, </w:t>
      </w:r>
      <w:r>
        <w:rPr>
          <w:rFonts w:eastAsia="Times New Roman" w:cs="Times New Roman"/>
          <w:szCs w:val="24"/>
        </w:rPr>
        <w:t>αυτοαπασχολούμενοι, διότι στενάζει η αγορά, κ</w:t>
      </w:r>
      <w:r>
        <w:rPr>
          <w:rFonts w:eastAsia="Times New Roman" w:cs="Times New Roman"/>
          <w:szCs w:val="24"/>
        </w:rPr>
        <w:t>υ</w:t>
      </w:r>
      <w:r>
        <w:rPr>
          <w:rFonts w:eastAsia="Times New Roman" w:cs="Times New Roman"/>
          <w:szCs w:val="24"/>
        </w:rPr>
        <w:t>ρ</w:t>
      </w:r>
      <w:r>
        <w:rPr>
          <w:rFonts w:eastAsia="Times New Roman" w:cs="Times New Roman"/>
          <w:szCs w:val="24"/>
        </w:rPr>
        <w:t>ί</w:t>
      </w:r>
      <w:r>
        <w:rPr>
          <w:rFonts w:eastAsia="Times New Roman" w:cs="Times New Roman"/>
          <w:szCs w:val="24"/>
        </w:rPr>
        <w:t>α Υπουργέ, από τις υπερβολικές εισφορές, από μια κυριολεκτική δήμευση του εισοδήματος αυτής της τάξης των επιχειρηματιών, των αυτοαπασχολούμενων, των εμπόρων, των μηχανικών, των γιατρών. Και μιλώ για ανθρώπου</w:t>
      </w:r>
      <w:r>
        <w:rPr>
          <w:rFonts w:eastAsia="Times New Roman" w:cs="Times New Roman"/>
          <w:szCs w:val="24"/>
        </w:rPr>
        <w:t>ς της μεσαίας τάξης, για απλούς ανθρώπους, για ανθρώπους, που έχουν μια μικρή Ο</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μια 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είναι ετερόρρυθμοι εταίροι, για ανθρώπους του μεροκάματου αλλά και της δημιουργίας. </w:t>
      </w:r>
    </w:p>
    <w:p w14:paraId="7707BF9D"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Ο εμποράκος, λοιπόν, της γειτονιάς θα φτάσει να πάρει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πίδομα </w:t>
      </w:r>
      <w:r>
        <w:rPr>
          <w:rFonts w:eastAsia="Times New Roman" w:cs="Times New Roman"/>
          <w:szCs w:val="24"/>
        </w:rPr>
        <w:t>α</w:t>
      </w:r>
      <w:r>
        <w:rPr>
          <w:rFonts w:eastAsia="Times New Roman" w:cs="Times New Roman"/>
          <w:szCs w:val="24"/>
        </w:rPr>
        <w:t>λ</w:t>
      </w:r>
      <w:r>
        <w:rPr>
          <w:rFonts w:eastAsia="Times New Roman" w:cs="Times New Roman"/>
          <w:szCs w:val="24"/>
        </w:rPr>
        <w:t xml:space="preserve">ληλεγγύης έτσι όπως τον πάτε, διότι οι μηνιαίες εισφορές του για τον ΟΑΕΕ -τον πρώην ΟΑΕΕ, τον ΕΦΚΑ - πλέον είναι τριπλάσιες. Δεν αντέχουν! Κλείνουν βιβλία κάθε μέρα! </w:t>
      </w:r>
    </w:p>
    <w:p w14:paraId="7707BF9E"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Και βεβαίως, κυρία Υπουργέ, η επίκαιρη ερώτησή μου είχε και ένα άλλο σκέλος, γιατί θα αρ</w:t>
      </w:r>
      <w:r>
        <w:rPr>
          <w:rFonts w:eastAsia="Times New Roman" w:cs="Times New Roman"/>
          <w:szCs w:val="24"/>
        </w:rPr>
        <w:t>χίσω απ’ αυτήν, γιατί είστε εδώ και περιμένω να απαντήσετε. Είχε και το σκέλος της προσπά</w:t>
      </w:r>
      <w:r>
        <w:rPr>
          <w:rFonts w:eastAsia="Times New Roman" w:cs="Times New Roman"/>
          <w:szCs w:val="24"/>
        </w:rPr>
        <w:lastRenderedPageBreak/>
        <w:t xml:space="preserve">θειάς σας, όπως μας είπατε και στην </w:t>
      </w:r>
      <w:r>
        <w:rPr>
          <w:rFonts w:eastAsia="Times New Roman" w:cs="Times New Roman"/>
          <w:szCs w:val="24"/>
        </w:rPr>
        <w:t>ε</w:t>
      </w:r>
      <w:r>
        <w:rPr>
          <w:rFonts w:eastAsia="Times New Roman" w:cs="Times New Roman"/>
          <w:szCs w:val="24"/>
        </w:rPr>
        <w:t xml:space="preserve">πιτροπή -γιατί το συζητήσαμε και στην </w:t>
      </w:r>
      <w:r>
        <w:rPr>
          <w:rFonts w:eastAsia="Times New Roman" w:cs="Times New Roman"/>
          <w:szCs w:val="24"/>
        </w:rPr>
        <w:t>ε</w:t>
      </w:r>
      <w:r>
        <w:rPr>
          <w:rFonts w:eastAsia="Times New Roman" w:cs="Times New Roman"/>
          <w:szCs w:val="24"/>
        </w:rPr>
        <w:t xml:space="preserve">πιτροπή αυτό- των αυτοαπασχολουμένων με μπλοκάκια. </w:t>
      </w:r>
    </w:p>
    <w:p w14:paraId="7707BF9F"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Κοιτάξτε, κυρίες και κύριοι συνάδελφοι,</w:t>
      </w:r>
      <w:r>
        <w:rPr>
          <w:rFonts w:eastAsia="Times New Roman" w:cs="Times New Roman"/>
          <w:szCs w:val="24"/>
        </w:rPr>
        <w:t xml:space="preserve"> αυτό είναι ένα διαχρονικό πρόβλημα, υπαρκτό και προ κρίσης, που έχει και νομολογία από τα ελληνικά δικαστήρια, δηλαδή η προσπάθεια να διαχωριστούν εκείνα τα μπλοκάκια, εκείνες οι συμβάσεις έργου που είναι ψευδεπίγραφες και που κρύβουν μια πραγματική εργασ</w:t>
      </w:r>
      <w:r>
        <w:rPr>
          <w:rFonts w:eastAsia="Times New Roman" w:cs="Times New Roman"/>
          <w:szCs w:val="24"/>
        </w:rPr>
        <w:t>ία -η οποία είναι εργασία και όχι έργο και παροχή υπηρεσίας- και εκείνα τα μπλοκάκια που είναι πραγματικά μπλοκάκια. Παραδείγματος χάρ</w:t>
      </w:r>
      <w:r>
        <w:rPr>
          <w:rFonts w:eastAsia="Times New Roman" w:cs="Times New Roman"/>
          <w:szCs w:val="24"/>
        </w:rPr>
        <w:t>ιν</w:t>
      </w:r>
      <w:r>
        <w:rPr>
          <w:rFonts w:eastAsia="Times New Roman" w:cs="Times New Roman"/>
          <w:szCs w:val="24"/>
        </w:rPr>
        <w:t xml:space="preserve">, ένας αρχιτέκτονας έχει κάνει ένα σπίτι εδώ στην Αθήνα και έχει κάνει και κάποιες </w:t>
      </w:r>
      <w:proofErr w:type="spellStart"/>
      <w:r>
        <w:rPr>
          <w:rFonts w:eastAsia="Times New Roman" w:cs="Times New Roman"/>
          <w:szCs w:val="24"/>
        </w:rPr>
        <w:t>μεζονέτες</w:t>
      </w:r>
      <w:proofErr w:type="spellEnd"/>
      <w:r>
        <w:rPr>
          <w:rFonts w:eastAsia="Times New Roman" w:cs="Times New Roman"/>
          <w:szCs w:val="24"/>
        </w:rPr>
        <w:t xml:space="preserve"> σε ένα νησί. </w:t>
      </w:r>
    </w:p>
    <w:p w14:paraId="7707BFA0"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Υπάρχει, λοιπ</w:t>
      </w:r>
      <w:r>
        <w:rPr>
          <w:rFonts w:eastAsia="Times New Roman" w:cs="Times New Roman"/>
          <w:szCs w:val="24"/>
        </w:rPr>
        <w:t>όν, διαφορά. Τα ελληνικά δικαστήρια έχουν μια σειρά κριτηρίων. Τι έκανε η Κυβέρνηση, κυρίες και κύριοι συνάδελφοι; Με το</w:t>
      </w:r>
      <w:r>
        <w:rPr>
          <w:rFonts w:eastAsia="Times New Roman" w:cs="Times New Roman"/>
          <w:szCs w:val="24"/>
        </w:rPr>
        <w:t>ν</w:t>
      </w:r>
      <w:r>
        <w:rPr>
          <w:rFonts w:eastAsia="Times New Roman" w:cs="Times New Roman"/>
          <w:szCs w:val="24"/>
        </w:rPr>
        <w:t xml:space="preserve"> νόμο </w:t>
      </w:r>
      <w:proofErr w:type="spellStart"/>
      <w:r>
        <w:rPr>
          <w:rFonts w:eastAsia="Times New Roman" w:cs="Times New Roman"/>
          <w:szCs w:val="24"/>
        </w:rPr>
        <w:t>Κατρούγκαλου</w:t>
      </w:r>
      <w:proofErr w:type="spellEnd"/>
      <w:r>
        <w:rPr>
          <w:rFonts w:eastAsia="Times New Roman" w:cs="Times New Roman"/>
          <w:szCs w:val="24"/>
        </w:rPr>
        <w:t xml:space="preserve"> προσπάθησε να λαϊκίσει και να πει ότι, «εγώ θα σας λύσω το πρόβλημα και θα στηρίξω τους εργαζόμενους με μπλοκάκια πο</w:t>
      </w:r>
      <w:r>
        <w:rPr>
          <w:rFonts w:eastAsia="Times New Roman" w:cs="Times New Roman"/>
          <w:szCs w:val="24"/>
        </w:rPr>
        <w:t xml:space="preserve">υ είναι πραγματικοί εργαζόμενοι». </w:t>
      </w:r>
    </w:p>
    <w:p w14:paraId="7707BFA1"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Όμως, οι προθέσεις σας καταλήγουν στο απολύτως αντίθετο. Και καταλήγουν στο απολύτως αντίθετο, κυρία Υπουργέ, </w:t>
      </w:r>
      <w:r>
        <w:rPr>
          <w:rFonts w:eastAsia="Times New Roman" w:cs="Times New Roman"/>
          <w:szCs w:val="24"/>
        </w:rPr>
        <w:lastRenderedPageBreak/>
        <w:t>γιατί αντί να πάρετε το κριτήριο της εξαρτημένης ή μη εργασίας και να δουλέψετε πάνω σ</w:t>
      </w:r>
      <w:r>
        <w:rPr>
          <w:rFonts w:eastAsia="Times New Roman" w:cs="Times New Roman"/>
          <w:szCs w:val="24"/>
        </w:rPr>
        <w:t>ε</w:t>
      </w:r>
      <w:r>
        <w:rPr>
          <w:rFonts w:eastAsia="Times New Roman" w:cs="Times New Roman"/>
          <w:szCs w:val="24"/>
        </w:rPr>
        <w:t xml:space="preserve"> αυτό, πήρε ο προκάτοχός</w:t>
      </w:r>
      <w:r>
        <w:rPr>
          <w:rFonts w:eastAsia="Times New Roman" w:cs="Times New Roman"/>
          <w:szCs w:val="24"/>
        </w:rPr>
        <w:t xml:space="preserve"> σας άκριτα -και νομοθέτησε εδώ η Βουλή με την πλειοψηφία- μόνο το κριτήριο του ενός ή περισσότερων εργοδοτών, θα πω εγώ, γιατί κατ’ </w:t>
      </w:r>
      <w:proofErr w:type="spellStart"/>
      <w:r>
        <w:rPr>
          <w:rFonts w:eastAsia="Times New Roman" w:cs="Times New Roman"/>
          <w:szCs w:val="24"/>
        </w:rPr>
        <w:t>ουσίαν</w:t>
      </w:r>
      <w:proofErr w:type="spellEnd"/>
      <w:r>
        <w:rPr>
          <w:rFonts w:eastAsia="Times New Roman" w:cs="Times New Roman"/>
          <w:szCs w:val="24"/>
        </w:rPr>
        <w:t xml:space="preserve"> εργοδότες είναι όταν είναι ψευδεπίγραφη. </w:t>
      </w:r>
    </w:p>
    <w:p w14:paraId="7707BFA2"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Αυτό που κατέληξε; Κατέληξε σε έναν ορυμαγδό βαρών για</w:t>
      </w:r>
      <w:r>
        <w:rPr>
          <w:rFonts w:eastAsia="Times New Roman" w:cs="Times New Roman"/>
          <w:szCs w:val="24"/>
        </w:rPr>
        <w:t xml:space="preserve"> τον ίδιο τον εργαζόμενο με μπλοκάκι. Γιατί; Γιατί αυτός ή αυτή καλείται να φέρει το βάρος της απόδειξης. Αυτή βγαίνει μπροστά και αυτή υφίσταται τον εκβιασμό, την απειλή από την εργοδοσία. </w:t>
      </w:r>
    </w:p>
    <w:p w14:paraId="7707BFA3"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Μπορεί να μας πει το Υπουργείο Εργασίας σήμερα πόσα μπλοκάκια έχο</w:t>
      </w:r>
      <w:r>
        <w:rPr>
          <w:rFonts w:eastAsia="Times New Roman" w:cs="Times New Roman"/>
          <w:szCs w:val="24"/>
        </w:rPr>
        <w:t xml:space="preserve">υν κλείσει; Πόσες δραστηριότητες έχουν κλείσει; Πόσους πόρους χάνει το δημόσιο ασφαλιστικό σύστημα απ’ αυτή τη γελοιωδέστατη ρύθμιση, που φέρατε, και τις τρεις εγκυκλίους, τις διαδοχικές, οι οποίες είναι ατελέσφορες; </w:t>
      </w:r>
    </w:p>
    <w:p w14:paraId="7707BFA4"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Και επειδή, όπως είπα, η αγορά στενάζε</w:t>
      </w:r>
      <w:r>
        <w:rPr>
          <w:rFonts w:eastAsia="Times New Roman" w:cs="Times New Roman"/>
          <w:szCs w:val="24"/>
        </w:rPr>
        <w:t xml:space="preserve">ι και επειδή εμείς δεν θέλουμε απλώς να καταγγέλλουμε και να καταδεικνύουμε τα απαράδεκτα και επικίνδυνα νομοθετήματα και τις διοικητικές πράξεις, έχουμε και προτάσεις, κυρία Υπουργέ. Ιδού η Ρόδος! Προτίθεστε, τουλάχιστον, να φέρετε ένα πάγωμα των οφειλών </w:t>
      </w:r>
      <w:r>
        <w:rPr>
          <w:rFonts w:eastAsia="Times New Roman" w:cs="Times New Roman"/>
          <w:szCs w:val="24"/>
        </w:rPr>
        <w:t>έως 31-12-2016 για δ</w:t>
      </w:r>
      <w:r>
        <w:rPr>
          <w:rFonts w:eastAsia="Times New Roman" w:cs="Times New Roman"/>
          <w:szCs w:val="24"/>
        </w:rPr>
        <w:t>ύ</w:t>
      </w:r>
      <w:r>
        <w:rPr>
          <w:rFonts w:eastAsia="Times New Roman" w:cs="Times New Roman"/>
          <w:szCs w:val="24"/>
        </w:rPr>
        <w:t>ο χρόνια;</w:t>
      </w:r>
    </w:p>
    <w:p w14:paraId="7707BFA5"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Ο κύριος Πρωθυπουργός στη ΔΕΘ είχε πει και για τα ληξιπρόθεσμα. Ξεχάστηκε κι αυτό.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Ως συνήθως ο κ. Τσίπρας μας έχει συνηθίσει σε πολλά τέτοια, να λέει και να ξελέει. Είναι οι αυταπάτες του. </w:t>
      </w:r>
    </w:p>
    <w:p w14:paraId="7707BFA6"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Προτίθεστε, κυρία </w:t>
      </w:r>
      <w:r>
        <w:rPr>
          <w:rFonts w:eastAsia="Times New Roman" w:cs="Times New Roman"/>
          <w:szCs w:val="24"/>
        </w:rPr>
        <w:t>Υπουργέ, να επανεντάξετε όσους έχασαν τη ρύθμιση των εκατό δόσεων και να δώσετε μια ασφαλιστική ικανότητα και ενημερότητα, εφόσον έχουν καταβάλει τις τρέχουσες εισφορές τους, για να μπορέσουν οι άνθρωποι να αντέξουν και να μην κλείσουν κι άλλες μικρές επιχ</w:t>
      </w:r>
      <w:r>
        <w:rPr>
          <w:rFonts w:eastAsia="Times New Roman" w:cs="Times New Roman"/>
          <w:szCs w:val="24"/>
        </w:rPr>
        <w:t xml:space="preserve">ειρήσεις, για να μην υπάρξει κι άλλη ανεργία; </w:t>
      </w:r>
    </w:p>
    <w:p w14:paraId="7707BFA7" w14:textId="77777777" w:rsidR="001926F7" w:rsidRDefault="006B7FAB">
      <w:pPr>
        <w:spacing w:line="600" w:lineRule="auto"/>
        <w:ind w:firstLine="720"/>
        <w:contextualSpacing/>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 xml:space="preserve">για τους άνω των εξήντα επτά ετών εμπόρους και αυτοαπασχολούμενους, </w:t>
      </w:r>
      <w:r>
        <w:rPr>
          <w:rFonts w:eastAsia="Times New Roman" w:cs="Times New Roman"/>
        </w:rPr>
        <w:t xml:space="preserve">οι οποίοι </w:t>
      </w:r>
      <w:r>
        <w:rPr>
          <w:rFonts w:eastAsia="Times New Roman" w:cs="Times New Roman"/>
        </w:rPr>
        <w:t>δεν μπορούν να λάβουν σήμερα σύνταξη, γιατί οφείλουν ένα μέρος των οφειλών τους, προτίθεστε να φέρετε ρύθμιση; Εμείς μπορού</w:t>
      </w:r>
      <w:r>
        <w:rPr>
          <w:rFonts w:eastAsia="Times New Roman" w:cs="Times New Roman"/>
        </w:rPr>
        <w:t xml:space="preserve">με να την κάνουμε για εσάς, αλλά φέρτε την εσείς. Εσείς είστε </w:t>
      </w:r>
      <w:r>
        <w:rPr>
          <w:rFonts w:eastAsia="Times New Roman"/>
          <w:bCs/>
        </w:rPr>
        <w:t>Κυβέρνηση</w:t>
      </w:r>
      <w:r>
        <w:rPr>
          <w:rFonts w:eastAsia="Times New Roman" w:cs="Times New Roman"/>
        </w:rPr>
        <w:t xml:space="preserve"> αυτή τη στιγμή. </w:t>
      </w:r>
    </w:p>
    <w:p w14:paraId="7707BFA8" w14:textId="77777777" w:rsidR="001926F7" w:rsidRDefault="006B7FAB">
      <w:pPr>
        <w:spacing w:line="600" w:lineRule="auto"/>
        <w:ind w:firstLine="720"/>
        <w:contextualSpacing/>
        <w:jc w:val="both"/>
        <w:rPr>
          <w:rFonts w:eastAsia="Times New Roman" w:cs="Times New Roman"/>
        </w:rPr>
      </w:pPr>
      <w:r>
        <w:rPr>
          <w:rFonts w:eastAsia="Times New Roman" w:cs="Times New Roman"/>
        </w:rPr>
        <w:t>Προτίθεστε, λοιπόν, να φέρετε μια ρύθμιση για αυτούς τους ανθρώπους –ξαναλέω</w:t>
      </w:r>
      <w:r>
        <w:rPr>
          <w:rFonts w:eastAsia="Times New Roman"/>
        </w:rPr>
        <w:t>-</w:t>
      </w:r>
      <w:r>
        <w:rPr>
          <w:rFonts w:eastAsia="Times New Roman" w:cs="Times New Roman"/>
        </w:rPr>
        <w:t xml:space="preserve"> άνω των εξήντα επτά ετών, που δεν </w:t>
      </w:r>
      <w:r>
        <w:rPr>
          <w:rFonts w:eastAsia="Times New Roman" w:cs="Times New Roman"/>
        </w:rPr>
        <w:lastRenderedPageBreak/>
        <w:t xml:space="preserve">έχουν καταβάλει τις εισφορές των τελευταίων ετών και </w:t>
      </w:r>
      <w:r>
        <w:rPr>
          <w:rFonts w:eastAsia="Times New Roman" w:cs="Times New Roman"/>
        </w:rPr>
        <w:t xml:space="preserve">δεν δικαιούνται σύνταξη, ώστε να έχουν τουλάχιστον μια αναλογική σύνταξη για όσες εισφορές έχουν καταβάλει; </w:t>
      </w:r>
    </w:p>
    <w:p w14:paraId="7707BFA9"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Μπορεί ένας έμπορος που </w:t>
      </w:r>
      <w:r>
        <w:rPr>
          <w:rFonts w:eastAsia="Times New Roman"/>
          <w:bCs/>
        </w:rPr>
        <w:t>έχει</w:t>
      </w:r>
      <w:r>
        <w:rPr>
          <w:rFonts w:eastAsia="Times New Roman" w:cs="Times New Roman"/>
        </w:rPr>
        <w:t xml:space="preserve"> δουλέψει τριάντα πέντε, τριάντα επτά χρόνια, για τα πρώτα είκοσι οκτώ, τριάντα χρόνια να </w:t>
      </w:r>
      <w:r>
        <w:rPr>
          <w:rFonts w:eastAsia="Times New Roman"/>
          <w:bCs/>
        </w:rPr>
        <w:t>έχει</w:t>
      </w:r>
      <w:r>
        <w:rPr>
          <w:rFonts w:eastAsia="Times New Roman" w:cs="Times New Roman"/>
        </w:rPr>
        <w:t xml:space="preserve"> καταβάλει κανονικά τις ε</w:t>
      </w:r>
      <w:r>
        <w:rPr>
          <w:rFonts w:eastAsia="Times New Roman" w:cs="Times New Roman"/>
        </w:rPr>
        <w:t>ισφορές του και μετά να μην μπόρεσε ο άνθρωπος λόγω κρίση</w:t>
      </w:r>
      <w:r>
        <w:rPr>
          <w:rFonts w:eastAsia="Times New Roman" w:cs="Times New Roman"/>
        </w:rPr>
        <w:t>ς</w:t>
      </w:r>
      <w:r>
        <w:rPr>
          <w:rFonts w:eastAsia="Times New Roman" w:cs="Times New Roman"/>
        </w:rPr>
        <w:t xml:space="preserve"> κλπ.</w:t>
      </w:r>
      <w:r>
        <w:rPr>
          <w:rFonts w:eastAsia="Times New Roman"/>
        </w:rPr>
        <w:t>.</w:t>
      </w:r>
      <w:r>
        <w:rPr>
          <w:rFonts w:eastAsia="Times New Roman" w:cs="Times New Roman"/>
        </w:rPr>
        <w:t xml:space="preserve"> Τώρα, μπορείτε να τον διευκολύνετε αυτόν τον άνθρωπο και αντί να του πείτε «</w:t>
      </w:r>
      <w:r>
        <w:rPr>
          <w:rFonts w:eastAsia="Times New Roman" w:cs="Times New Roman"/>
        </w:rPr>
        <w:t>δ</w:t>
      </w:r>
      <w:r>
        <w:rPr>
          <w:rFonts w:eastAsia="Times New Roman" w:cs="Times New Roman"/>
        </w:rPr>
        <w:t>εν παίρνεις καθόλου σύνταξη», να του πείτε «</w:t>
      </w:r>
      <w:r>
        <w:rPr>
          <w:rFonts w:eastAsia="Times New Roman" w:cs="Times New Roman"/>
        </w:rPr>
        <w:t>π</w:t>
      </w:r>
      <w:r>
        <w:rPr>
          <w:rFonts w:eastAsia="Times New Roman" w:cs="Times New Roman"/>
        </w:rPr>
        <w:t xml:space="preserve">άρε τη σύνταξη που </w:t>
      </w:r>
      <w:r>
        <w:rPr>
          <w:rFonts w:eastAsia="Times New Roman"/>
        </w:rPr>
        <w:t>σου</w:t>
      </w:r>
      <w:r>
        <w:rPr>
          <w:rFonts w:eastAsia="Times New Roman" w:cs="Times New Roman"/>
        </w:rPr>
        <w:t xml:space="preserve"> αναλογεί για αυτά τα είκοσι οκτώ ή για τα τριά</w:t>
      </w:r>
      <w:r>
        <w:rPr>
          <w:rFonts w:eastAsia="Times New Roman" w:cs="Times New Roman"/>
        </w:rPr>
        <w:t xml:space="preserve">ντα χρόνια»; Να πάρει ένα μέρος τη σύνταξης. </w:t>
      </w:r>
    </w:p>
    <w:p w14:paraId="7707BFAA"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Αυτές, λοιπόν, </w:t>
      </w:r>
      <w:r>
        <w:rPr>
          <w:rFonts w:eastAsia="Times New Roman"/>
          <w:bCs/>
        </w:rPr>
        <w:t>είναι</w:t>
      </w:r>
      <w:r>
        <w:rPr>
          <w:rFonts w:eastAsia="Times New Roman" w:cs="Times New Roman"/>
        </w:rPr>
        <w:t xml:space="preserve"> προτάσεις ουσίας, κύριε Υπουργέ. Η αγορά στενάζει. Οι άνθρωποι δεν αντέχουν. Οι συνταξιούχοι περιμένουν μήνες για να πάρουν τη σύνταξή τους, γιατί καθυστερεί ολοένα η απονομή των συντάξεων.</w:t>
      </w:r>
      <w:r>
        <w:rPr>
          <w:rFonts w:eastAsia="Times New Roman" w:cs="Times New Roman"/>
        </w:rPr>
        <w:t xml:space="preserve"> Σας καλούμε, λοιπόν, από αυτό το Βήμα να πάρετε τις αντίστοιχες πρωτοβουλίες. Και σας έχουμε ήδη προτάσεις. </w:t>
      </w:r>
    </w:p>
    <w:p w14:paraId="7707BFAB" w14:textId="77777777" w:rsidR="001926F7" w:rsidRDefault="006B7FAB">
      <w:pPr>
        <w:spacing w:line="600" w:lineRule="auto"/>
        <w:ind w:firstLine="720"/>
        <w:contextualSpacing/>
        <w:jc w:val="both"/>
        <w:rPr>
          <w:rFonts w:eastAsia="Times New Roman" w:cs="Times New Roman"/>
          <w:color w:val="000000" w:themeColor="text1"/>
        </w:rPr>
      </w:pPr>
      <w:r w:rsidRPr="007328BB">
        <w:rPr>
          <w:rFonts w:eastAsia="Times New Roman" w:cs="Times New Roman"/>
          <w:color w:val="000000" w:themeColor="text1"/>
        </w:rPr>
        <w:t xml:space="preserve">Έρχομαι τώρα, </w:t>
      </w:r>
      <w:r w:rsidRPr="007328BB">
        <w:rPr>
          <w:rFonts w:eastAsia="Times New Roman"/>
          <w:color w:val="000000" w:themeColor="text1"/>
        </w:rPr>
        <w:t>κυρίες και κύριοι συνάδελφοι,</w:t>
      </w:r>
      <w:r w:rsidRPr="007328BB">
        <w:rPr>
          <w:rFonts w:eastAsia="Times New Roman" w:cs="Times New Roman"/>
          <w:color w:val="000000" w:themeColor="text1"/>
        </w:rPr>
        <w:t xml:space="preserve"> σε αυτό καθαυτό το νομοσχέδιο, στο οποίο η Δημοκρατική Συμπαράταξη </w:t>
      </w:r>
      <w:r w:rsidRPr="007328BB">
        <w:rPr>
          <w:rFonts w:eastAsia="Times New Roman" w:cs="Times New Roman"/>
          <w:color w:val="000000" w:themeColor="text1"/>
        </w:rPr>
        <w:lastRenderedPageBreak/>
        <w:t>συνέβαλε με προτάσεις και απόψεις σ</w:t>
      </w:r>
      <w:r w:rsidRPr="007328BB">
        <w:rPr>
          <w:rFonts w:eastAsia="Times New Roman" w:cs="Times New Roman"/>
          <w:color w:val="000000" w:themeColor="text1"/>
        </w:rPr>
        <w:t xml:space="preserve">την </w:t>
      </w:r>
      <w:r w:rsidRPr="007328BB">
        <w:rPr>
          <w:rFonts w:eastAsia="Times New Roman" w:cs="Times New Roman"/>
          <w:color w:val="000000" w:themeColor="text1"/>
        </w:rPr>
        <w:t>ε</w:t>
      </w:r>
      <w:r w:rsidRPr="007328BB">
        <w:rPr>
          <w:rFonts w:eastAsia="Times New Roman" w:cs="Times New Roman"/>
          <w:color w:val="000000" w:themeColor="text1"/>
        </w:rPr>
        <w:t>πιτροπή και για το οποίο έχουμε να πούμε τα εξής:</w:t>
      </w:r>
    </w:p>
    <w:p w14:paraId="7707BFAC"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Σε ό,τι αφορά τα πρώτα άρθρα, δηλαδή το Κεφάλαιο </w:t>
      </w:r>
      <w:r>
        <w:rPr>
          <w:rFonts w:eastAsia="Times New Roman" w:cs="Times New Roman"/>
          <w:bCs/>
          <w:shd w:val="clear" w:color="auto" w:fill="FFFFFF"/>
        </w:rPr>
        <w:t>Α</w:t>
      </w:r>
      <w:r>
        <w:rPr>
          <w:rFonts w:eastAsia="Times New Roman" w:cs="Times New Roman"/>
        </w:rPr>
        <w:t xml:space="preserve">΄, </w:t>
      </w:r>
      <w:r>
        <w:rPr>
          <w:rFonts w:eastAsia="Times New Roman"/>
        </w:rPr>
        <w:t>για το Εθνικό Μητρώο Εκφορτωτών, θεωρούμε θετικές ως προς το προηγούμενο καθεστώς του 2012 τις βελτιώσεις που έχουν γίνει. Ακούγοντας και τις απόψει</w:t>
      </w:r>
      <w:r>
        <w:rPr>
          <w:rFonts w:eastAsia="Times New Roman"/>
        </w:rPr>
        <w:t xml:space="preserve">ς της </w:t>
      </w:r>
      <w:r>
        <w:rPr>
          <w:rFonts w:eastAsia="Times New Roman"/>
        </w:rPr>
        <w:t>ο</w:t>
      </w:r>
      <w:r>
        <w:rPr>
          <w:rFonts w:eastAsia="Times New Roman"/>
        </w:rPr>
        <w:t xml:space="preserve">μοσπονδίας και των εκπροσώπων των σωματείων που ήρθαν στην </w:t>
      </w:r>
      <w:r>
        <w:rPr>
          <w:rFonts w:eastAsia="Times New Roman"/>
        </w:rPr>
        <w:t>ε</w:t>
      </w:r>
      <w:r>
        <w:rPr>
          <w:rFonts w:eastAsia="Times New Roman"/>
        </w:rPr>
        <w:t xml:space="preserve">πιτροπή, θεωρούμε ότι </w:t>
      </w:r>
      <w:r>
        <w:rPr>
          <w:rFonts w:eastAsia="Times New Roman"/>
          <w:bCs/>
        </w:rPr>
        <w:t>είναι</w:t>
      </w:r>
      <w:r>
        <w:rPr>
          <w:rFonts w:eastAsia="Times New Roman"/>
        </w:rPr>
        <w:t xml:space="preserve"> προς τη σωστή κατεύθυνση οι βελτιώσεις και τα όσα δέχτηκε το Υπουργείο και </w:t>
      </w:r>
      <w:r>
        <w:rPr>
          <w:rFonts w:eastAsia="Times New Roman"/>
          <w:bCs/>
        </w:rPr>
        <w:t>συγκεκριμένα</w:t>
      </w:r>
      <w:r>
        <w:rPr>
          <w:rFonts w:eastAsia="Times New Roman"/>
        </w:rPr>
        <w:t xml:space="preserve"> η Υπουργός από όσα πρότειναν οι εργαζόμενοι. </w:t>
      </w:r>
    </w:p>
    <w:p w14:paraId="7707BFAD" w14:textId="77777777" w:rsidR="001926F7" w:rsidRDefault="006B7FAB">
      <w:pPr>
        <w:spacing w:line="600" w:lineRule="auto"/>
        <w:ind w:firstLine="720"/>
        <w:contextualSpacing/>
        <w:jc w:val="both"/>
        <w:rPr>
          <w:rFonts w:eastAsia="Times New Roman"/>
        </w:rPr>
      </w:pPr>
      <w:r>
        <w:rPr>
          <w:rFonts w:eastAsia="Times New Roman"/>
          <w:bCs/>
        </w:rPr>
        <w:t>Είναι,</w:t>
      </w:r>
      <w:r>
        <w:rPr>
          <w:rFonts w:eastAsia="Times New Roman"/>
        </w:rPr>
        <w:t xml:space="preserve"> λοιπόν, θετικό ότι ε</w:t>
      </w:r>
      <w:r>
        <w:rPr>
          <w:rFonts w:eastAsia="Times New Roman"/>
        </w:rPr>
        <w:t>κτός από τον ΕΟΠΠΕΠ έχουμε και το Εθνικό Σύστημα Διαπίστευσης στην πιστοποίηση των εκφορτωτών. Επίσης, ε</w:t>
      </w:r>
      <w:r>
        <w:rPr>
          <w:rFonts w:eastAsia="Times New Roman"/>
          <w:bCs/>
        </w:rPr>
        <w:t>ίναι</w:t>
      </w:r>
      <w:r>
        <w:rPr>
          <w:rFonts w:eastAsia="Times New Roman"/>
        </w:rPr>
        <w:t xml:space="preserve"> θετικό βήμα η ηλεκτρονική διάσταση του </w:t>
      </w:r>
      <w:r>
        <w:rPr>
          <w:rFonts w:eastAsia="Times New Roman"/>
        </w:rPr>
        <w:t>μ</w:t>
      </w:r>
      <w:r>
        <w:rPr>
          <w:rFonts w:eastAsia="Times New Roman"/>
        </w:rPr>
        <w:t xml:space="preserve">ητρώου και η συμμετοχή σε αυτό, καθώς και οι διαχωρισμοί που γίνονται, το οποίο </w:t>
      </w:r>
      <w:r>
        <w:rPr>
          <w:rFonts w:eastAsia="Times New Roman"/>
          <w:bCs/>
        </w:rPr>
        <w:t>είναι</w:t>
      </w:r>
      <w:r>
        <w:rPr>
          <w:rFonts w:eastAsia="Times New Roman"/>
        </w:rPr>
        <w:t xml:space="preserve"> ένα ακόμα μικρό βήμα </w:t>
      </w:r>
      <w:proofErr w:type="spellStart"/>
      <w:r>
        <w:rPr>
          <w:rFonts w:eastAsia="Times New Roman"/>
        </w:rPr>
        <w:t>εξορθολογισμού</w:t>
      </w:r>
      <w:proofErr w:type="spellEnd"/>
      <w:r>
        <w:rPr>
          <w:rFonts w:eastAsia="Times New Roman"/>
        </w:rPr>
        <w:t xml:space="preserve">. Γιατί όταν εφαρμόστηκε ο νόμος του 2012 -και γι’ αυτό </w:t>
      </w:r>
      <w:r>
        <w:rPr>
          <w:rFonts w:eastAsia="Times New Roman"/>
          <w:bCs/>
        </w:rPr>
        <w:t>είναι</w:t>
      </w:r>
      <w:r>
        <w:rPr>
          <w:rFonts w:eastAsia="Times New Roman"/>
        </w:rPr>
        <w:t xml:space="preserve"> </w:t>
      </w:r>
      <w:r>
        <w:rPr>
          <w:rFonts w:eastAsia="Times New Roman"/>
          <w:bCs/>
          <w:shd w:val="clear" w:color="auto" w:fill="FFFFFF"/>
        </w:rPr>
        <w:t>ανάγκη</w:t>
      </w:r>
      <w:r>
        <w:rPr>
          <w:rFonts w:eastAsia="Times New Roman"/>
        </w:rPr>
        <w:t xml:space="preserve"> να υπάρχει συνέχεια των νόμων και όχι δήθεν πρώτη φορά– είχε προβλήματα. Έρχονται οι σημερινές </w:t>
      </w:r>
      <w:r>
        <w:rPr>
          <w:rFonts w:eastAsia="Times New Roman"/>
          <w:bCs/>
          <w:shd w:val="clear" w:color="auto" w:fill="FFFFFF"/>
        </w:rPr>
        <w:t>ρυθμίσεις</w:t>
      </w:r>
      <w:r>
        <w:rPr>
          <w:rFonts w:eastAsia="Times New Roman"/>
        </w:rPr>
        <w:t xml:space="preserve"> να βελτιώσουν ορισμένα από αυτά. </w:t>
      </w:r>
    </w:p>
    <w:p w14:paraId="7707BFAE" w14:textId="77777777" w:rsidR="001926F7" w:rsidRDefault="006B7FAB">
      <w:pPr>
        <w:spacing w:line="600" w:lineRule="auto"/>
        <w:ind w:firstLine="720"/>
        <w:contextualSpacing/>
        <w:jc w:val="both"/>
        <w:rPr>
          <w:rFonts w:eastAsia="Times New Roman"/>
        </w:rPr>
      </w:pPr>
      <w:r>
        <w:rPr>
          <w:rFonts w:eastAsia="Times New Roman"/>
        </w:rPr>
        <w:lastRenderedPageBreak/>
        <w:t xml:space="preserve">Εμείς δεν έχουμε λόγο να καταψηφίσουμε και δεν καταψηφίζουμε κάτι επειδή το φέρνει η </w:t>
      </w:r>
      <w:r>
        <w:rPr>
          <w:rFonts w:eastAsia="Times New Roman"/>
          <w:bCs/>
        </w:rPr>
        <w:t>Κυβέρνηση</w:t>
      </w:r>
      <w:r>
        <w:rPr>
          <w:rFonts w:eastAsia="Times New Roman"/>
        </w:rPr>
        <w:t xml:space="preserve"> και εμείς είμαστε </w:t>
      </w:r>
      <w:r>
        <w:rPr>
          <w:rFonts w:eastAsia="Times New Roman"/>
        </w:rPr>
        <w:t>Α</w:t>
      </w:r>
      <w:r>
        <w:rPr>
          <w:rFonts w:eastAsia="Times New Roman"/>
        </w:rPr>
        <w:t xml:space="preserve">ντιπολίτευση. </w:t>
      </w:r>
    </w:p>
    <w:p w14:paraId="7707BFAF" w14:textId="77777777" w:rsidR="001926F7" w:rsidRDefault="006B7FAB">
      <w:pPr>
        <w:spacing w:line="600" w:lineRule="auto"/>
        <w:ind w:firstLine="720"/>
        <w:contextualSpacing/>
        <w:jc w:val="both"/>
        <w:rPr>
          <w:rFonts w:eastAsia="Times New Roman"/>
        </w:rPr>
      </w:pPr>
      <w:r>
        <w:rPr>
          <w:rFonts w:eastAsia="Times New Roman"/>
        </w:rPr>
        <w:t xml:space="preserve">Σε ό,τι αφορά, </w:t>
      </w:r>
      <w:r>
        <w:rPr>
          <w:rFonts w:eastAsia="Times New Roman"/>
          <w:bCs/>
          <w:shd w:val="clear" w:color="auto" w:fill="FFFFFF"/>
        </w:rPr>
        <w:t>όμως,</w:t>
      </w:r>
      <w:r>
        <w:rPr>
          <w:rFonts w:eastAsia="Times New Roman"/>
        </w:rPr>
        <w:t xml:space="preserve"> το Κεφάλαιο </w:t>
      </w:r>
      <w:r>
        <w:rPr>
          <w:rFonts w:eastAsia="Times New Roman"/>
          <w:bCs/>
        </w:rPr>
        <w:t>Β΄</w:t>
      </w:r>
      <w:r>
        <w:rPr>
          <w:rFonts w:eastAsia="Times New Roman"/>
        </w:rPr>
        <w:t xml:space="preserve">, για το οποίο έγιναν, </w:t>
      </w:r>
      <w:r>
        <w:rPr>
          <w:rFonts w:eastAsia="Times New Roman"/>
          <w:bCs/>
          <w:shd w:val="clear" w:color="auto" w:fill="FFFFFF"/>
        </w:rPr>
        <w:t xml:space="preserve">επίσης, </w:t>
      </w:r>
      <w:r>
        <w:rPr>
          <w:rFonts w:eastAsia="Times New Roman"/>
        </w:rPr>
        <w:t xml:space="preserve"> πολλές συζητήσεις στην </w:t>
      </w:r>
      <w:r>
        <w:rPr>
          <w:rFonts w:eastAsia="Times New Roman"/>
        </w:rPr>
        <w:t>ε</w:t>
      </w:r>
      <w:r>
        <w:rPr>
          <w:rFonts w:eastAsia="Times New Roman"/>
        </w:rPr>
        <w:t xml:space="preserve">πιτροπή, θέλω να ξεκαθαρίσω τη θέση </w:t>
      </w:r>
      <w:r>
        <w:rPr>
          <w:rFonts w:eastAsia="Times New Roman"/>
        </w:rPr>
        <w:t xml:space="preserve">μας. </w:t>
      </w:r>
    </w:p>
    <w:p w14:paraId="7707BFB0" w14:textId="77777777" w:rsidR="001926F7" w:rsidRDefault="006B7FAB">
      <w:pPr>
        <w:spacing w:line="600" w:lineRule="auto"/>
        <w:ind w:firstLine="720"/>
        <w:contextualSpacing/>
        <w:jc w:val="both"/>
        <w:rPr>
          <w:rFonts w:eastAsia="Times New Roman"/>
        </w:rPr>
      </w:pPr>
      <w:r>
        <w:rPr>
          <w:rFonts w:eastAsia="Times New Roman"/>
        </w:rPr>
        <w:t xml:space="preserve">Κυρία Υπουργέ, κυρία Φωτίου, υπήρχε το Μητρώο των Πιστοποιημένων Φορέων -και υπάρχει ακόμα- του ΕΚΚΑ, του Εθνικού Κέντρου Κοινωνικής Αλληλεγγύης. Αυτοί οι φορείς, κυρίες και κύριοι συνάδελφοι, </w:t>
      </w:r>
      <w:r>
        <w:rPr>
          <w:rFonts w:eastAsia="Times New Roman"/>
          <w:bCs/>
        </w:rPr>
        <w:t>είναι</w:t>
      </w:r>
      <w:r>
        <w:rPr>
          <w:rFonts w:eastAsia="Times New Roman"/>
        </w:rPr>
        <w:t xml:space="preserve"> οι πιστοποιημένοι φορείς κοινωνικής προστασίας, που</w:t>
      </w:r>
      <w:r>
        <w:rPr>
          <w:rFonts w:eastAsia="Times New Roman"/>
        </w:rPr>
        <w:t xml:space="preserve"> μπορούν να </w:t>
      </w:r>
      <w:r>
        <w:rPr>
          <w:rFonts w:eastAsia="Times New Roman"/>
        </w:rPr>
        <w:t>έχουν</w:t>
      </w:r>
      <w:r>
        <w:rPr>
          <w:rFonts w:eastAsia="Times New Roman"/>
        </w:rPr>
        <w:t xml:space="preserve"> χρηματοδότηση</w:t>
      </w:r>
      <w:r>
        <w:rPr>
          <w:rFonts w:eastAsia="Times New Roman"/>
        </w:rPr>
        <w:t>,</w:t>
      </w:r>
      <w:r>
        <w:rPr>
          <w:rFonts w:eastAsia="Times New Roman"/>
        </w:rPr>
        <w:t xml:space="preserve"> είτε μέσω ΕΣΠΑ είτε από άλλους πόρους, για να κάνουν κοινωφελή έργα, να παρέχουν στήριξη σε ευπαθείς ομάδες. </w:t>
      </w:r>
      <w:r>
        <w:rPr>
          <w:rFonts w:eastAsia="Times New Roman"/>
          <w:bCs/>
          <w:shd w:val="clear" w:color="auto" w:fill="FFFFFF"/>
        </w:rPr>
        <w:t>Υπάρχουν</w:t>
      </w:r>
      <w:r>
        <w:rPr>
          <w:rFonts w:eastAsia="Times New Roman"/>
        </w:rPr>
        <w:t xml:space="preserve"> διαφορετικές κατηγορίες τέτοιων φορέων αλληλεγγύης. Πιστεύουμε ότι αυτό το Εθνικό Μητρώο Πιστοποίησης πρέ</w:t>
      </w:r>
      <w:r>
        <w:rPr>
          <w:rFonts w:eastAsia="Times New Roman"/>
        </w:rPr>
        <w:t xml:space="preserve">πει να διατηρηθεί και να βελτιωθεί έτι περεταίρω σε ό,τι νομίζετε, αφού εσείς έχετε σήμερα τη διακυβέρνηση. </w:t>
      </w:r>
    </w:p>
    <w:p w14:paraId="7707BFB1" w14:textId="77777777" w:rsidR="001926F7" w:rsidRDefault="006B7FAB">
      <w:pPr>
        <w:spacing w:line="600" w:lineRule="auto"/>
        <w:ind w:firstLine="720"/>
        <w:contextualSpacing/>
        <w:jc w:val="both"/>
        <w:rPr>
          <w:rFonts w:eastAsia="Times New Roman"/>
        </w:rPr>
      </w:pPr>
      <w:r>
        <w:rPr>
          <w:rFonts w:eastAsia="Times New Roman"/>
        </w:rPr>
        <w:t xml:space="preserve">Σήμερα, με το παρόν νομοσχέδιο, δημιουργείται μια εγγραφή σε ένα νέο </w:t>
      </w:r>
      <w:r>
        <w:rPr>
          <w:rFonts w:eastAsia="Times New Roman"/>
        </w:rPr>
        <w:t>μ</w:t>
      </w:r>
      <w:r>
        <w:rPr>
          <w:rFonts w:eastAsia="Times New Roman"/>
        </w:rPr>
        <w:t xml:space="preserve">ητρώο, το οποίο </w:t>
      </w:r>
      <w:r>
        <w:rPr>
          <w:rFonts w:eastAsia="Times New Roman"/>
          <w:bCs/>
        </w:rPr>
        <w:t>έχει</w:t>
      </w:r>
      <w:r>
        <w:rPr>
          <w:rFonts w:eastAsia="Times New Roman"/>
        </w:rPr>
        <w:t xml:space="preserve"> περισσότερες υποκατηγορίες</w:t>
      </w:r>
      <w:r>
        <w:rPr>
          <w:rFonts w:eastAsia="Times New Roman"/>
          <w:color w:val="0070C0"/>
        </w:rPr>
        <w:t xml:space="preserve"> </w:t>
      </w:r>
      <w:r>
        <w:rPr>
          <w:rFonts w:eastAsia="Times New Roman"/>
        </w:rPr>
        <w:t xml:space="preserve">και δίνει κάποια περισσότερα </w:t>
      </w:r>
      <w:r>
        <w:rPr>
          <w:rFonts w:eastAsia="Times New Roman"/>
        </w:rPr>
        <w:t xml:space="preserve">στοιχεία. </w:t>
      </w:r>
      <w:r>
        <w:rPr>
          <w:rFonts w:eastAsia="Times New Roman"/>
          <w:bCs/>
          <w:shd w:val="clear" w:color="auto" w:fill="FFFFFF"/>
        </w:rPr>
        <w:t>Όμως,</w:t>
      </w:r>
      <w:r>
        <w:rPr>
          <w:rFonts w:eastAsia="Times New Roman"/>
        </w:rPr>
        <w:t xml:space="preserve"> εγώ θέλω </w:t>
      </w:r>
      <w:r>
        <w:rPr>
          <w:rFonts w:eastAsia="Times New Roman"/>
        </w:rPr>
        <w:lastRenderedPageBreak/>
        <w:t>και πάλι να ξεκαθαρίσουμε σχετικά με αυτή την εγγραφή μέσω ΗΔΙΚΑ</w:t>
      </w:r>
      <w:r>
        <w:rPr>
          <w:rFonts w:eastAsia="Times New Roman"/>
        </w:rPr>
        <w:t xml:space="preserve"> </w:t>
      </w:r>
      <w:r>
        <w:rPr>
          <w:rFonts w:eastAsia="Times New Roman"/>
        </w:rPr>
        <w:t xml:space="preserve">ότι θα </w:t>
      </w:r>
      <w:proofErr w:type="spellStart"/>
      <w:r>
        <w:rPr>
          <w:rFonts w:eastAsia="Times New Roman"/>
        </w:rPr>
        <w:t>διαλειτουργούν</w:t>
      </w:r>
      <w:proofErr w:type="spellEnd"/>
      <w:r>
        <w:rPr>
          <w:rFonts w:eastAsia="Times New Roman"/>
        </w:rPr>
        <w:t xml:space="preserve"> και δεν θα </w:t>
      </w:r>
      <w:r>
        <w:rPr>
          <w:rFonts w:eastAsia="Times New Roman"/>
        </w:rPr>
        <w:t>πρέπει</w:t>
      </w:r>
      <w:r>
        <w:rPr>
          <w:rFonts w:eastAsia="Times New Roman"/>
        </w:rPr>
        <w:t xml:space="preserve"> ένας φορέας </w:t>
      </w:r>
      <w:r>
        <w:rPr>
          <w:rFonts w:eastAsia="Times New Roman"/>
        </w:rPr>
        <w:t>ν</w:t>
      </w:r>
      <w:r>
        <w:rPr>
          <w:rFonts w:eastAsia="Times New Roman"/>
        </w:rPr>
        <w:t xml:space="preserve">α πηγαίνει και στο ΕΚΚΑ, </w:t>
      </w:r>
      <w:r>
        <w:rPr>
          <w:rFonts w:eastAsia="Times New Roman"/>
        </w:rPr>
        <w:t xml:space="preserve">για </w:t>
      </w:r>
      <w:r>
        <w:rPr>
          <w:rFonts w:eastAsia="Times New Roman"/>
        </w:rPr>
        <w:t>ν</w:t>
      </w:r>
      <w:r>
        <w:rPr>
          <w:rFonts w:eastAsia="Times New Roman"/>
        </w:rPr>
        <w:t>α υποβάλλει στοιχεία</w:t>
      </w:r>
      <w:r>
        <w:rPr>
          <w:rFonts w:eastAsia="Times New Roman"/>
        </w:rPr>
        <w:t>, αλλά</w:t>
      </w:r>
      <w:r>
        <w:rPr>
          <w:rFonts w:eastAsia="Times New Roman"/>
        </w:rPr>
        <w:t xml:space="preserve"> και στην ΗΔΙΚΑ</w:t>
      </w:r>
      <w:r>
        <w:rPr>
          <w:rFonts w:eastAsia="Times New Roman"/>
        </w:rPr>
        <w:t>. Δ</w:t>
      </w:r>
      <w:r>
        <w:rPr>
          <w:rFonts w:eastAsia="Times New Roman"/>
        </w:rPr>
        <w:t xml:space="preserve">ηλαδή, αυτά τα στοιχεία θα τα υποβάλει </w:t>
      </w:r>
      <w:r>
        <w:rPr>
          <w:rFonts w:eastAsia="Times New Roman"/>
        </w:rPr>
        <w:t xml:space="preserve">μία φορά και τελείωσε. </w:t>
      </w:r>
    </w:p>
    <w:p w14:paraId="7707BFB2" w14:textId="77777777" w:rsidR="001926F7" w:rsidRDefault="006B7FAB">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Επίσης, </w:t>
      </w:r>
      <w:r>
        <w:rPr>
          <w:rFonts w:eastAsia="Times New Roman"/>
        </w:rPr>
        <w:t xml:space="preserve">θέλω να μας ξεκαθαρίσετε γιατί πρέπει να </w:t>
      </w:r>
      <w:r>
        <w:rPr>
          <w:rFonts w:eastAsia="Times New Roman"/>
          <w:bCs/>
          <w:shd w:val="clear" w:color="auto" w:fill="FFFFFF"/>
        </w:rPr>
        <w:t>υπάρχουν</w:t>
      </w:r>
      <w:r>
        <w:rPr>
          <w:rFonts w:eastAsia="Times New Roman"/>
        </w:rPr>
        <w:t xml:space="preserve"> και τα δύο και να μας διαβεβαιώσετε ότι σε καμμία περίπτωση μη πιστοποιημένος φορέας δεν θα μπορεί να πάρει πιστοποίηση μέσω της εγγραφής. Διότι, σωστά στις καταργούμενες δια</w:t>
      </w:r>
      <w:r>
        <w:rPr>
          <w:rFonts w:eastAsia="Times New Roman"/>
        </w:rPr>
        <w:t xml:space="preserve">τάξεις δεν υπάρχει η κατάργηση της πιστοποίησης που ισχύει στη χώρα με νόμο του 1998. Ορθώς τη διατηρείτε. Άρα θέλουμε να μας διαβεβαιώσετε ότι θα παραμείνει έτσι το καθεστώς πιστοποιημένων φορέων. </w:t>
      </w:r>
    </w:p>
    <w:p w14:paraId="7707BFB3"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Επίσης, θέλουμε να μας διαβεβαιώστε ότι ισχύει η διάταξη </w:t>
      </w:r>
      <w:r>
        <w:rPr>
          <w:rFonts w:eastAsia="Times New Roman"/>
          <w:szCs w:val="24"/>
        </w:rPr>
        <w:t xml:space="preserve">που φέραμε το 2014 -την ψηφίσατε κι εσείς, την ψήφισε σχεδόν όλη η Βουλή- η οποία αφορά τη διαφάνεια των ΜΚΟ, την υποχρέωση, δηλαδή, των ΜΚΟ, που παίρνουν δημόσιο χρήμα άνω των 3.000 ευρώ, να αναρτούν τα στοιχεία των δαπανών τους απολογιστικά στη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xml:space="preserve"> και αν δεν τα αναρτούν, να μη δικαιούνται περαιτέρω κρατικής χρηματοδότησης.</w:t>
      </w:r>
    </w:p>
    <w:p w14:paraId="7707BFB4"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lastRenderedPageBreak/>
        <w:t>Θέλω από κει και πέρα να πω ότι η εγγραφή, εφόσον είναι ξεκάθαρα αυτά τα πράγματα, είναι μια παραπάνω τράπεζα πληροφοριών για το ποιες είναι οι ΜΚΟ και τι παρέχουν. Είναι ένα νο</w:t>
      </w:r>
      <w:r>
        <w:rPr>
          <w:rFonts w:eastAsia="Times New Roman"/>
          <w:szCs w:val="24"/>
        </w:rPr>
        <w:t xml:space="preserve">ικοκύρεμα -ας το πω έτσι- μία τακτοποίηση, ένας </w:t>
      </w:r>
      <w:proofErr w:type="spellStart"/>
      <w:r>
        <w:rPr>
          <w:rFonts w:eastAsia="Times New Roman"/>
          <w:szCs w:val="24"/>
        </w:rPr>
        <w:t>εξορθολογισμός</w:t>
      </w:r>
      <w:proofErr w:type="spellEnd"/>
      <w:r>
        <w:rPr>
          <w:rFonts w:eastAsia="Times New Roman"/>
          <w:szCs w:val="24"/>
        </w:rPr>
        <w:t xml:space="preserve">, </w:t>
      </w:r>
      <w:r>
        <w:rPr>
          <w:rFonts w:eastAsia="Times New Roman"/>
          <w:szCs w:val="24"/>
        </w:rPr>
        <w:t xml:space="preserve">κάτι </w:t>
      </w:r>
      <w:r>
        <w:rPr>
          <w:rFonts w:eastAsia="Times New Roman"/>
          <w:szCs w:val="24"/>
        </w:rPr>
        <w:t>για το οποίο δεν μπορούμε να έχουμε αντίρρηση, εφόσον κατάλαβα καλά, κυρία Υπουργέ, ότι αυτή είναι η πρόθεσή σας.</w:t>
      </w:r>
    </w:p>
    <w:p w14:paraId="7707BFB5"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Για το άρθρο 8, την παράταση του επικουρικού προσωπικού του ΚΕΑΤ, δεν έχο</w:t>
      </w:r>
      <w:r>
        <w:rPr>
          <w:rFonts w:eastAsia="Times New Roman"/>
          <w:szCs w:val="24"/>
        </w:rPr>
        <w:t>υμε κα</w:t>
      </w:r>
      <w:r>
        <w:rPr>
          <w:rFonts w:eastAsia="Times New Roman"/>
          <w:szCs w:val="24"/>
        </w:rPr>
        <w:t>μ</w:t>
      </w:r>
      <w:r>
        <w:rPr>
          <w:rFonts w:eastAsia="Times New Roman"/>
          <w:szCs w:val="24"/>
        </w:rPr>
        <w:t>μία απολύτως αντίρρηση. Τη θεωρούμε θετική.</w:t>
      </w:r>
    </w:p>
    <w:p w14:paraId="7707BFB6"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Για το άρθρο 10, με τις διαβεβαιώσεις που έχουν δοθεί και με τη νομοτεχνική τροποποίηση που έγινε, επίσης έχουμε θετική κατεύθυνση.</w:t>
      </w:r>
    </w:p>
    <w:p w14:paraId="7707BFB7"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Λυπούμ</w:t>
      </w:r>
      <w:r>
        <w:rPr>
          <w:rFonts w:eastAsia="Times New Roman"/>
          <w:szCs w:val="24"/>
        </w:rPr>
        <w:t>αστε</w:t>
      </w:r>
      <w:r>
        <w:rPr>
          <w:rFonts w:eastAsia="Times New Roman"/>
          <w:szCs w:val="24"/>
        </w:rPr>
        <w:t xml:space="preserve"> που το άρθρο 11 </w:t>
      </w:r>
      <w:proofErr w:type="spellStart"/>
      <w:r>
        <w:rPr>
          <w:rFonts w:eastAsia="Times New Roman"/>
          <w:szCs w:val="24"/>
        </w:rPr>
        <w:t>απεσύρθη</w:t>
      </w:r>
      <w:proofErr w:type="spellEnd"/>
      <w:r>
        <w:rPr>
          <w:rFonts w:eastAsia="Times New Roman"/>
          <w:szCs w:val="24"/>
        </w:rPr>
        <w:t xml:space="preserve">. Όπως σας είχαμε πει και στην </w:t>
      </w:r>
      <w:r>
        <w:rPr>
          <w:rFonts w:eastAsia="Times New Roman"/>
          <w:szCs w:val="24"/>
        </w:rPr>
        <w:t>ε</w:t>
      </w:r>
      <w:r>
        <w:rPr>
          <w:rFonts w:eastAsia="Times New Roman"/>
          <w:szCs w:val="24"/>
        </w:rPr>
        <w:t>πιτροπ</w:t>
      </w:r>
      <w:r>
        <w:rPr>
          <w:rFonts w:eastAsia="Times New Roman"/>
          <w:szCs w:val="24"/>
        </w:rPr>
        <w:t xml:space="preserve">ή, εμείς είχαμε πρόθεση να το ψηφίσουμε, γιατί βελτιώνει τις υπάρχουσες ρυθμίσεις που φέραμε εμείς επί </w:t>
      </w:r>
      <w:proofErr w:type="spellStart"/>
      <w:r>
        <w:rPr>
          <w:rFonts w:eastAsia="Times New Roman"/>
          <w:szCs w:val="24"/>
        </w:rPr>
        <w:t>εργοσήμου</w:t>
      </w:r>
      <w:proofErr w:type="spellEnd"/>
      <w:r>
        <w:rPr>
          <w:rFonts w:eastAsia="Times New Roman"/>
          <w:szCs w:val="24"/>
        </w:rPr>
        <w:t xml:space="preserve"> στα αγροτικά. Μάλιστα, ήμασταν θετικοί προς αυτό ήδη από την </w:t>
      </w:r>
      <w:r>
        <w:rPr>
          <w:rFonts w:eastAsia="Times New Roman"/>
          <w:szCs w:val="24"/>
        </w:rPr>
        <w:t>ε</w:t>
      </w:r>
      <w:r>
        <w:rPr>
          <w:rFonts w:eastAsia="Times New Roman"/>
          <w:szCs w:val="24"/>
        </w:rPr>
        <w:t xml:space="preserve">πιτροπή. Δεν ξέρω γιατί </w:t>
      </w:r>
      <w:proofErr w:type="spellStart"/>
      <w:r>
        <w:rPr>
          <w:rFonts w:eastAsia="Times New Roman"/>
          <w:szCs w:val="24"/>
        </w:rPr>
        <w:t>απεσύρθη</w:t>
      </w:r>
      <w:proofErr w:type="spellEnd"/>
      <w:r>
        <w:rPr>
          <w:rFonts w:eastAsia="Times New Roman"/>
          <w:szCs w:val="24"/>
        </w:rPr>
        <w:t>. Αν και η κ</w:t>
      </w:r>
      <w:r>
        <w:rPr>
          <w:rFonts w:eastAsia="Times New Roman"/>
          <w:szCs w:val="24"/>
        </w:rPr>
        <w:t>.</w:t>
      </w:r>
      <w:r>
        <w:rPr>
          <w:rFonts w:eastAsia="Times New Roman"/>
          <w:szCs w:val="24"/>
        </w:rPr>
        <w:t xml:space="preserve"> Αντωνοπούλου έχει φύγει, πραγματικά</w:t>
      </w:r>
      <w:r>
        <w:rPr>
          <w:rFonts w:eastAsia="Times New Roman"/>
          <w:szCs w:val="24"/>
        </w:rPr>
        <w:t xml:space="preserve"> είναι κρίμα που </w:t>
      </w:r>
      <w:proofErr w:type="spellStart"/>
      <w:r>
        <w:rPr>
          <w:rFonts w:eastAsia="Times New Roman"/>
          <w:szCs w:val="24"/>
        </w:rPr>
        <w:t>απεσύρθη</w:t>
      </w:r>
      <w:proofErr w:type="spellEnd"/>
      <w:r>
        <w:rPr>
          <w:rFonts w:eastAsia="Times New Roman"/>
          <w:szCs w:val="24"/>
        </w:rPr>
        <w:t xml:space="preserve">. Θα ήθελα -αν μπορείτε- και εντός της ημέρας να κάνετε </w:t>
      </w:r>
      <w:r>
        <w:rPr>
          <w:rFonts w:eastAsia="Times New Roman"/>
          <w:szCs w:val="24"/>
        </w:rPr>
        <w:lastRenderedPageBreak/>
        <w:t xml:space="preserve">κάποιες βελτιώσεις και να φέρετε το άρθρο. Ξαναλέω ότι είναι κρίμα που έφυγε το άρθρο. </w:t>
      </w:r>
    </w:p>
    <w:p w14:paraId="7707BFB8"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Τώρα έρχομαι στο μεγάλο θέμα των σχολικών γευμάτων, γιατί είναι μεγάλο θέμα από πολλές </w:t>
      </w:r>
      <w:r>
        <w:rPr>
          <w:rFonts w:eastAsia="Times New Roman"/>
          <w:szCs w:val="24"/>
        </w:rPr>
        <w:t xml:space="preserve">διαστάσεις και από την παιδική φτώχεια που δυστυχώς αυξήθηκε. Είπα την άλλη φορά ότι θα ερχόσασταν εσείς και θα </w:t>
      </w:r>
      <w:r>
        <w:rPr>
          <w:rFonts w:eastAsia="Times New Roman"/>
          <w:szCs w:val="24"/>
        </w:rPr>
        <w:t>έπαυαν</w:t>
      </w:r>
      <w:r>
        <w:rPr>
          <w:rFonts w:eastAsia="Times New Roman"/>
          <w:szCs w:val="24"/>
        </w:rPr>
        <w:t xml:space="preserve"> να λιποθυμούν τα παιδάκια, γιατί πριν μας λέγατε ότι λιποθυμούν τα παιδάκια και μας ρωτούσατε τι γίνεται. Το αντιπαρέρχομαι, όμως, αυτό. </w:t>
      </w:r>
      <w:r>
        <w:rPr>
          <w:rFonts w:eastAsia="Times New Roman"/>
          <w:szCs w:val="24"/>
        </w:rPr>
        <w:t>Στα σχολικά γεύματα, λοιπόν, επί της ουσίας λέμε «</w:t>
      </w:r>
      <w:r>
        <w:rPr>
          <w:rFonts w:eastAsia="Times New Roman"/>
          <w:szCs w:val="24"/>
        </w:rPr>
        <w:t>ν</w:t>
      </w:r>
      <w:r>
        <w:rPr>
          <w:rFonts w:eastAsia="Times New Roman"/>
          <w:szCs w:val="24"/>
        </w:rPr>
        <w:t>αι»</w:t>
      </w:r>
      <w:r>
        <w:rPr>
          <w:rFonts w:eastAsia="Times New Roman"/>
          <w:szCs w:val="24"/>
        </w:rPr>
        <w:t xml:space="preserve"> </w:t>
      </w:r>
      <w:r>
        <w:rPr>
          <w:rFonts w:eastAsia="Times New Roman"/>
          <w:szCs w:val="24"/>
        </w:rPr>
        <w:t>και</w:t>
      </w:r>
      <w:r>
        <w:rPr>
          <w:rFonts w:eastAsia="Times New Roman"/>
          <w:szCs w:val="24"/>
        </w:rPr>
        <w:t>, μάλιστα,</w:t>
      </w:r>
      <w:r>
        <w:rPr>
          <w:rFonts w:eastAsia="Times New Roman"/>
          <w:szCs w:val="24"/>
        </w:rPr>
        <w:t xml:space="preserve"> ασχέτως κρίσης αλλά για λόγους διατροφικών συνηθειών. Νομίζω ότι τα περισσότερ</w:t>
      </w:r>
      <w:r>
        <w:rPr>
          <w:rFonts w:eastAsia="Times New Roman"/>
          <w:szCs w:val="24"/>
        </w:rPr>
        <w:t>α</w:t>
      </w:r>
      <w:r>
        <w:rPr>
          <w:rFonts w:eastAsia="Times New Roman"/>
          <w:szCs w:val="24"/>
        </w:rPr>
        <w:t xml:space="preserve"> κόμματα έχουμε τοποθετηθεί θετικά για το</w:t>
      </w:r>
      <w:r>
        <w:rPr>
          <w:rFonts w:eastAsia="Times New Roman"/>
          <w:szCs w:val="24"/>
        </w:rPr>
        <w:t>ν</w:t>
      </w:r>
      <w:r>
        <w:rPr>
          <w:rFonts w:eastAsia="Times New Roman"/>
          <w:szCs w:val="24"/>
        </w:rPr>
        <w:t xml:space="preserve"> θεσμό. Το έχουμε ξεκινήσει. Είχε ξεκινήσει ήδη και πιλοτικά στο π</w:t>
      </w:r>
      <w:r>
        <w:rPr>
          <w:rFonts w:eastAsia="Times New Roman"/>
          <w:szCs w:val="24"/>
        </w:rPr>
        <w:t xml:space="preserve">αρελθόν και με κάποια αποτελέσματα μέσω του ΤΕΒΑ. Όμως, συγχωροχάρτι για απευθείας ανάθεση και 800.000 ευρώ δεν μπορούμε να δώσουμε. </w:t>
      </w:r>
    </w:p>
    <w:p w14:paraId="7707BFB9"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Κι επειδή θα ήταν φαρισαϊσμός να λέμε ότι συμφωνούμε με τα σχολικά και να μην ψηφίζουμε, καθίσαμε, κυρία Υπουργέ, και κάνα</w:t>
      </w:r>
      <w:r>
        <w:rPr>
          <w:rFonts w:eastAsia="Times New Roman"/>
          <w:szCs w:val="24"/>
        </w:rPr>
        <w:t xml:space="preserve">με μια δουλειά νομοτεχνική, γιατί καταλαβαίνουμε αυτό που λέτε, ότι δεν υπάρχει χρόνος. Το καταλαβαίνουμε. </w:t>
      </w:r>
      <w:r>
        <w:rPr>
          <w:rFonts w:eastAsia="Times New Roman"/>
          <w:szCs w:val="24"/>
        </w:rPr>
        <w:t>Πράγματι, δ</w:t>
      </w:r>
      <w:r>
        <w:rPr>
          <w:rFonts w:eastAsia="Times New Roman"/>
          <w:szCs w:val="24"/>
        </w:rPr>
        <w:t xml:space="preserve">εν υπάρχει χρόνος. H λύση, λοιπόν, για μας -θα το καταθέσω, </w:t>
      </w:r>
      <w:r>
        <w:rPr>
          <w:rFonts w:eastAsia="Times New Roman"/>
          <w:szCs w:val="24"/>
        </w:rPr>
        <w:lastRenderedPageBreak/>
        <w:t xml:space="preserve">θα το πάρετε και γραπτά και παρακαλώ θερμά μέχρι να τελειώσουμε, να δείτε τις </w:t>
      </w:r>
      <w:r>
        <w:rPr>
          <w:rFonts w:eastAsia="Times New Roman"/>
          <w:szCs w:val="24"/>
        </w:rPr>
        <w:t>νομοτεχνικές</w:t>
      </w:r>
      <w:r>
        <w:rPr>
          <w:rFonts w:eastAsia="Times New Roman"/>
          <w:szCs w:val="24"/>
        </w:rPr>
        <w:t xml:space="preserve"> βελτιώσεις</w:t>
      </w:r>
      <w:r>
        <w:rPr>
          <w:rFonts w:eastAsia="Times New Roman"/>
          <w:szCs w:val="24"/>
        </w:rPr>
        <w:t>- είναι να πάει μέσω δήμων γι’ αυτό το τρίμηνο και εν τω μεταξύ να τρέχει ο διεθνής διαγωνισμός. Να πάει, όμως, με τις προβλεπόμενες διατάξεις, όχι μέσω δήμων απευθείας. Να το δείτε αυτό που λέμε. Ο διαγωνισμός, λοιπόν, να γίνει μέσα</w:t>
      </w:r>
      <w:r>
        <w:rPr>
          <w:rFonts w:eastAsia="Times New Roman"/>
          <w:szCs w:val="24"/>
        </w:rPr>
        <w:t xml:space="preserve"> από τους δήμους για τους πρώτους τρεις μήνες, κυρίες και κύριοι συνάδελφοι, όπου είναι μικρότερα τα ποσά -οι προβλεπόμενες διαδικασίες δεν είναι τόσο χρονοβόρες- και εν τω μεταξύ το Υπουργείο να προκηρύξει τον διαγωνισμό. Έτσι θα πάνε όλα καλά. Δείτε το κ</w:t>
      </w:r>
      <w:r>
        <w:rPr>
          <w:rFonts w:eastAsia="Times New Roman"/>
          <w:szCs w:val="24"/>
        </w:rPr>
        <w:t>ι εσείς παρακαλώ θερμά.</w:t>
      </w:r>
    </w:p>
    <w:p w14:paraId="7707BFBA"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Καταθέτω για τα Πρακτικά αυτές τις νομοτεχνικές βελτιώσεις από την πλευρά </w:t>
      </w:r>
      <w:r>
        <w:rPr>
          <w:rFonts w:eastAsia="Times New Roman"/>
          <w:szCs w:val="24"/>
        </w:rPr>
        <w:t>μας.</w:t>
      </w:r>
    </w:p>
    <w:p w14:paraId="7707BFBB" w14:textId="77777777" w:rsidR="001926F7" w:rsidRDefault="006B7FA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Παρασκευή</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w:t>
      </w:r>
      <w:r>
        <w:rPr>
          <w:rFonts w:eastAsia="Times New Roman" w:cs="Times New Roman"/>
          <w:szCs w:val="24"/>
        </w:rPr>
        <w:t>Τμήματος Γραμματείας της Διεύθυνσης Στενογραφίας και Πρακτικών της Βουλής)</w:t>
      </w:r>
    </w:p>
    <w:p w14:paraId="7707BFBC" w14:textId="77777777" w:rsidR="001926F7" w:rsidRDefault="006B7FA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αναφερθώ κι εγώ στην ιστορία των πυροσβεστών, κύριε Υπουργέ, διότι μας είπατε εδώ -κι εγώ θέλω να είμαι καλόπιστη- ότι υπάρχουν προβλήματα. Εγώ αναρωτιέμαι: Δ</w:t>
      </w:r>
      <w:r>
        <w:rPr>
          <w:rFonts w:eastAsia="Times New Roman" w:cs="Times New Roman"/>
          <w:szCs w:val="24"/>
        </w:rPr>
        <w:t xml:space="preserve">ύο χρόνια τώρα δεν μπορούσαν να έχουν συσταθεί </w:t>
      </w:r>
      <w:r>
        <w:rPr>
          <w:rFonts w:eastAsia="Times New Roman" w:cs="Times New Roman"/>
          <w:szCs w:val="24"/>
        </w:rPr>
        <w:lastRenderedPageBreak/>
        <w:t>αυτές οι θέσεις των πυροσβεστών; Αν είχατε τη θέληση, κύριε Υπουργέ, θα μπορούσε να έχει ήδη γίνει, διότι ο νόμος είναι του 2011. Ο κύριος Υπουργός ήταν τότε στο γραφείο του κ. Μπεγλίτη. Τον ξέρει τον νόμο του</w:t>
      </w:r>
      <w:r>
        <w:rPr>
          <w:rFonts w:eastAsia="Times New Roman" w:cs="Times New Roman"/>
          <w:szCs w:val="24"/>
        </w:rPr>
        <w:t xml:space="preserve"> 2011 ο κύριος Υπουργός πολύ καλά και από τα μέσα. </w:t>
      </w:r>
    </w:p>
    <w:p w14:paraId="7707BFBD" w14:textId="77777777" w:rsidR="001926F7" w:rsidRDefault="006B7FA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Εγώ ρωτώ λοιπόν: Δύο χρόνια ολόκληρα γιατί δεν γ</w:t>
      </w:r>
      <w:r>
        <w:rPr>
          <w:rFonts w:eastAsia="Times New Roman" w:cs="Times New Roman"/>
          <w:szCs w:val="24"/>
        </w:rPr>
        <w:t>ίνοντ</w:t>
      </w:r>
      <w:r>
        <w:rPr>
          <w:rFonts w:eastAsia="Times New Roman" w:cs="Times New Roman"/>
          <w:szCs w:val="24"/>
        </w:rPr>
        <w:t xml:space="preserve">αν αυτά; Είστε στην εξουσία δύο χρόνια. Έρχεστε και μας λέτε ότι δεν υπάρχει χρόνος. Σας λέει ο Κοινοβουλευτικός μας Εκπρόσωπος, ο κ. Λοβέρδος, ότι </w:t>
      </w:r>
      <w:r>
        <w:rPr>
          <w:rFonts w:eastAsia="Times New Roman" w:cs="Times New Roman"/>
          <w:szCs w:val="24"/>
        </w:rPr>
        <w:t>εμείς μπορούμε έστω και τώρα, έστω και σήμερα να δούμε τι μπορούμε να κάνουμε, για να συμβάλουμε όλοι και να φέρετε αυτά που πρέπει να φέρετε και να τελειώσει το θέμα βάσει του νόμου του 2011.</w:t>
      </w:r>
    </w:p>
    <w:p w14:paraId="7707BFBE" w14:textId="77777777" w:rsidR="001926F7" w:rsidRDefault="006B7FA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Δεν μπορείτε να τους κοροϊδεύετε αυτούς τους ανθρώπους. Είναι π</w:t>
      </w:r>
      <w:r>
        <w:rPr>
          <w:rFonts w:eastAsia="Times New Roman" w:cs="Times New Roman"/>
          <w:szCs w:val="24"/>
        </w:rPr>
        <w:t>υροσβέστες ξέρετε. Εγώ σέβομαι όλες τις δουλειές, αλλά υπάρχουν μερικές δουλειές, μερικά λειτουργήματα, που είναι υπέρ του κοινωνικού συνόλου. Κι ένα από αυτά είναι το λειτούργημα του πυροσβέστη, γιατί δεν είναι ένα απλό επάγγελμα, όπως είναι και του γιατρ</w:t>
      </w:r>
      <w:r>
        <w:rPr>
          <w:rFonts w:eastAsia="Times New Roman" w:cs="Times New Roman"/>
          <w:szCs w:val="24"/>
        </w:rPr>
        <w:t xml:space="preserve">ού, είναι και του </w:t>
      </w:r>
      <w:proofErr w:type="spellStart"/>
      <w:r>
        <w:rPr>
          <w:rFonts w:eastAsia="Times New Roman" w:cs="Times New Roman"/>
          <w:szCs w:val="24"/>
        </w:rPr>
        <w:t>διασώστη</w:t>
      </w:r>
      <w:proofErr w:type="spellEnd"/>
      <w:r>
        <w:rPr>
          <w:rFonts w:eastAsia="Times New Roman" w:cs="Times New Roman"/>
          <w:szCs w:val="24"/>
        </w:rPr>
        <w:t>.</w:t>
      </w:r>
    </w:p>
    <w:p w14:paraId="7707BFBF"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Θέλω, λοιπόν, να κάνω έκκληση κι εγώ μετά τον κ. Λοβέρδο</w:t>
      </w:r>
      <w:r>
        <w:rPr>
          <w:rFonts w:eastAsia="Times New Roman"/>
          <w:szCs w:val="24"/>
        </w:rPr>
        <w:t xml:space="preserve"> να δει ο </w:t>
      </w:r>
      <w:r>
        <w:rPr>
          <w:rFonts w:eastAsia="Times New Roman"/>
          <w:szCs w:val="24"/>
        </w:rPr>
        <w:t xml:space="preserve">κ. </w:t>
      </w:r>
      <w:proofErr w:type="spellStart"/>
      <w:r>
        <w:rPr>
          <w:rFonts w:eastAsia="Times New Roman"/>
          <w:szCs w:val="24"/>
        </w:rPr>
        <w:t>Τόσκας</w:t>
      </w:r>
      <w:proofErr w:type="spellEnd"/>
      <w:r>
        <w:rPr>
          <w:rFonts w:eastAsia="Times New Roman"/>
          <w:szCs w:val="24"/>
        </w:rPr>
        <w:t xml:space="preserve"> τι θα κάνει και να λύσει το θέμα σήμερα. Δεν μπορεί να εμπαίζονται άλλο οι πυροσβέστες. </w:t>
      </w:r>
    </w:p>
    <w:p w14:paraId="7707BFC0" w14:textId="77777777" w:rsidR="001926F7" w:rsidRDefault="006B7FAB">
      <w:pPr>
        <w:spacing w:line="600" w:lineRule="auto"/>
        <w:ind w:firstLine="720"/>
        <w:contextualSpacing/>
        <w:jc w:val="both"/>
        <w:rPr>
          <w:rFonts w:eastAsia="Times New Roman"/>
          <w:szCs w:val="24"/>
        </w:rPr>
      </w:pPr>
      <w:r>
        <w:rPr>
          <w:rFonts w:eastAsia="Times New Roman"/>
          <w:szCs w:val="24"/>
        </w:rPr>
        <w:t>Επί των άρθρων, ενώ τη θετική μας ψήφο την έχετε επί της αρχής,</w:t>
      </w:r>
      <w:r>
        <w:rPr>
          <w:rFonts w:eastAsia="Times New Roman"/>
          <w:szCs w:val="24"/>
        </w:rPr>
        <w:t xml:space="preserve"> διεξοδικά στο τέλος της διαδικασίας θα τοποθετηθούμε.</w:t>
      </w:r>
    </w:p>
    <w:p w14:paraId="7707BFC1"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 κύριε Πρόεδρε.</w:t>
      </w:r>
    </w:p>
    <w:p w14:paraId="7707BFC2" w14:textId="77777777" w:rsidR="001926F7" w:rsidRDefault="006B7FAB">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707BFC3"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δίνοντας τον λόγο στον ειδικό αγορητή του Κομμουνιστ</w:t>
      </w:r>
      <w:r>
        <w:rPr>
          <w:rFonts w:eastAsia="Times New Roman"/>
          <w:szCs w:val="24"/>
        </w:rPr>
        <w:t>ικού Κόμματος Ελλάδας</w:t>
      </w:r>
      <w:r>
        <w:rPr>
          <w:rFonts w:eastAsia="Times New Roman"/>
          <w:szCs w:val="24"/>
        </w:rPr>
        <w:t xml:space="preserve"> </w:t>
      </w:r>
      <w:r>
        <w:rPr>
          <w:rFonts w:eastAsia="Times New Roman"/>
          <w:szCs w:val="24"/>
        </w:rPr>
        <w:t>κ. Μανώλη Συντυχάκη.</w:t>
      </w:r>
    </w:p>
    <w:p w14:paraId="7707BFC4" w14:textId="77777777" w:rsidR="001926F7" w:rsidRDefault="006B7FAB">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7707BFC5"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η συγκυβέρνηση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με το παρόν σχέδιο νόμου επιδιώκει, όπως αναφέρει, στις πιο καίριες διατάξεις του, πρώτον, στο </w:t>
      </w:r>
      <w:r>
        <w:rPr>
          <w:rFonts w:eastAsia="Times New Roman"/>
          <w:szCs w:val="24"/>
        </w:rPr>
        <w:t>πρώτο κεφάλαιο</w:t>
      </w:r>
      <w:r>
        <w:rPr>
          <w:rFonts w:eastAsia="Times New Roman"/>
          <w:szCs w:val="24"/>
        </w:rPr>
        <w:t xml:space="preserve">, άρθρα </w:t>
      </w:r>
      <w:r>
        <w:rPr>
          <w:rFonts w:eastAsia="Times New Roman"/>
          <w:szCs w:val="24"/>
        </w:rPr>
        <w:t>1 ως 6, τον επανακαθορισμό διαδικασιών και προϋποθέσεων εγγραφής στο Εθνικό Μητρώο Φορτοεκφορτωτών Λιμένος και Ξηράς, δεύτερον, στο δεύτερο κεφάλαιο, άρθρο 7, την καταγραφή και παρακο</w:t>
      </w:r>
      <w:r>
        <w:rPr>
          <w:rFonts w:eastAsia="Times New Roman"/>
          <w:szCs w:val="24"/>
        </w:rPr>
        <w:lastRenderedPageBreak/>
        <w:t>λούθηση των δράσεων ιδιωτικών φορέων μη κερδοσκοπικού χαρακτήρα, που παρέ</w:t>
      </w:r>
      <w:r>
        <w:rPr>
          <w:rFonts w:eastAsia="Times New Roman"/>
          <w:szCs w:val="24"/>
        </w:rPr>
        <w:t xml:space="preserve">χουν υπηρεσίες κοινωνικής φροντίδας μέσω της καθιέρωσης Εθνικού Μητρώου και, τρίτον, στο άρθρο 10, στο δεύτερο κεφάλαιο, την τροποποίηση του καταστατικού της </w:t>
      </w:r>
      <w:r>
        <w:rPr>
          <w:rFonts w:eastAsia="Times New Roman"/>
          <w:szCs w:val="24"/>
        </w:rPr>
        <w:t>«</w:t>
      </w:r>
      <w:r>
        <w:rPr>
          <w:rFonts w:eastAsia="Times New Roman"/>
          <w:szCs w:val="24"/>
        </w:rPr>
        <w:t>ΗΔΙΚΑ Α</w:t>
      </w:r>
      <w:r>
        <w:rPr>
          <w:rFonts w:eastAsia="Times New Roman"/>
          <w:szCs w:val="24"/>
        </w:rPr>
        <w:t>.</w:t>
      </w:r>
      <w:r>
        <w:rPr>
          <w:rFonts w:eastAsia="Times New Roman"/>
          <w:szCs w:val="24"/>
        </w:rPr>
        <w:t>Ε</w:t>
      </w:r>
      <w:r>
        <w:rPr>
          <w:rFonts w:eastAsia="Times New Roman"/>
          <w:szCs w:val="24"/>
        </w:rPr>
        <w:t>.»</w:t>
      </w:r>
      <w:r>
        <w:rPr>
          <w:rFonts w:eastAsia="Times New Roman"/>
          <w:szCs w:val="24"/>
        </w:rPr>
        <w:t>, η οποία προς χάριν του δημοσίου συμφέροντος, όπως αναφέρει, θα επεκτείνει τις δραστη</w:t>
      </w:r>
      <w:r>
        <w:rPr>
          <w:rFonts w:eastAsia="Times New Roman"/>
          <w:szCs w:val="24"/>
        </w:rPr>
        <w:t>ριότητές της στο σύνολο των έργων πληροφοριακής υποστήριξης των Υπουργείων Εργασίας και Υγείας και όλων των εποπτευόμενων φορέων.</w:t>
      </w:r>
    </w:p>
    <w:p w14:paraId="7707BFC6" w14:textId="77777777" w:rsidR="001926F7" w:rsidRDefault="006B7FAB">
      <w:pPr>
        <w:spacing w:line="600" w:lineRule="auto"/>
        <w:ind w:firstLine="720"/>
        <w:contextualSpacing/>
        <w:jc w:val="both"/>
        <w:rPr>
          <w:rFonts w:eastAsia="Times New Roman"/>
          <w:szCs w:val="24"/>
        </w:rPr>
      </w:pPr>
      <w:r>
        <w:rPr>
          <w:rFonts w:eastAsia="Times New Roman"/>
          <w:szCs w:val="24"/>
        </w:rPr>
        <w:t>Μπορεί να εμφανίζονται ως άσχετες διατάξεις η μία με την άλλη, αλλά για το ΚΚΕ έχει πολύ μεγάλη σημασία να κατανοηθεί και να α</w:t>
      </w:r>
      <w:r>
        <w:rPr>
          <w:rFonts w:eastAsia="Times New Roman"/>
          <w:szCs w:val="24"/>
        </w:rPr>
        <w:t>ναδειχθεί η μεταξύ τους σχέση ως προς τις επιδιώξεις που έχει η Κυβέρνηση, η Ευρωπαϊκή Ένωση και οι επιχειρηματικοί όμιλοι, δηλαδή την ολοκλήρωση των αναγκαίων προσαρμογών, αναγκαίων αντεργατικών ρυθμίσεων που προκρίνει η Ευρωπαϊκή Ένωση και ο ΟΟΣΑ για λογ</w:t>
      </w:r>
      <w:r>
        <w:rPr>
          <w:rFonts w:eastAsia="Times New Roman"/>
          <w:szCs w:val="24"/>
        </w:rPr>
        <w:t>αριασμό του κεφαλαίου, που εμπεριέχονται στα μνημόνια που έχετε ψηφίσει και εφαρμόζετε όλοι σας ανεξάρτητα από το ποιος είναι στην κυβερνητική εξουσία είτε όχι. Γι’ αυτό επί της αρχής του νομοσχεδίου ψηφίζουμε «</w:t>
      </w:r>
      <w:r>
        <w:rPr>
          <w:rFonts w:eastAsia="Times New Roman"/>
          <w:szCs w:val="24"/>
        </w:rPr>
        <w:t>όχι</w:t>
      </w:r>
      <w:r>
        <w:rPr>
          <w:rFonts w:eastAsia="Times New Roman"/>
          <w:szCs w:val="24"/>
        </w:rPr>
        <w:t>».</w:t>
      </w:r>
    </w:p>
    <w:p w14:paraId="7707BFC7"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Σχετικά με το πρώτο κεφάλαιο για τους φ</w:t>
      </w:r>
      <w:r>
        <w:rPr>
          <w:rFonts w:eastAsia="Times New Roman"/>
          <w:szCs w:val="24"/>
        </w:rPr>
        <w:t>ορτοεκφορτωτές, στα άρθρα 1 έως 6, ψηφίζουμε «</w:t>
      </w:r>
      <w:r>
        <w:rPr>
          <w:rFonts w:eastAsia="Times New Roman"/>
          <w:szCs w:val="24"/>
        </w:rPr>
        <w:t>όχι</w:t>
      </w:r>
      <w:r>
        <w:rPr>
          <w:rFonts w:eastAsia="Times New Roman"/>
          <w:szCs w:val="24"/>
        </w:rPr>
        <w:t>», γιατί, κατ’ αρχάς, έχει σημασία το γεγονός ότι το επάγγελμα της φορτοεκφόρτωσης</w:t>
      </w:r>
      <w:r>
        <w:rPr>
          <w:rFonts w:eastAsia="Times New Roman"/>
          <w:szCs w:val="24"/>
        </w:rPr>
        <w:t>,</w:t>
      </w:r>
      <w:r>
        <w:rPr>
          <w:rFonts w:eastAsia="Times New Roman"/>
          <w:szCs w:val="24"/>
        </w:rPr>
        <w:t xml:space="preserve"> είτε στην ξηρά είτε στα λιμάνια, στο οποίο εργάζονται χιλιάδες εργαζόμενοι, αυτοαπασχολούμενοι και μικροί επαγγελματίες, ήδ</w:t>
      </w:r>
      <w:r>
        <w:rPr>
          <w:rFonts w:eastAsia="Times New Roman"/>
          <w:szCs w:val="24"/>
        </w:rPr>
        <w:t>η από το 2012 με τις οδηγίες του ΟΟΣΑ έχει μπει στη «λαιμητόμο» της λεγόμενης απελευθέρωσης των επαγγελμάτων. Ο πραγματικός στόχος είναι η συγκέντρωση σε μεγαλύτερα επιχειρηματικά σχήματα της επιχειρηματικής πίτας και των κερδών με βάση τη στρατηγική «Ευρω</w:t>
      </w:r>
      <w:r>
        <w:rPr>
          <w:rFonts w:eastAsia="Times New Roman"/>
          <w:szCs w:val="24"/>
        </w:rPr>
        <w:t xml:space="preserve">παϊκή Ένωση 2020» για την ενίσχυση της ανταγωνιστικότητας και της κερδοφορίας των μονοπωλιακών ομίλων. Αποτελεί, άλλωστε, την πεμπτουσία της οδηγίας </w:t>
      </w:r>
      <w:proofErr w:type="spellStart"/>
      <w:r>
        <w:rPr>
          <w:rFonts w:eastAsia="Times New Roman"/>
          <w:szCs w:val="24"/>
        </w:rPr>
        <w:t>Μπολκεστάιν</w:t>
      </w:r>
      <w:proofErr w:type="spellEnd"/>
      <w:r>
        <w:rPr>
          <w:rFonts w:eastAsia="Times New Roman"/>
          <w:szCs w:val="24"/>
        </w:rPr>
        <w:t>, της διαβόητης αυτής οδηγίας, που σήμερα μπορεί να έχει πάρει άλλες ονομασίες αλλά στην πράξη ε</w:t>
      </w:r>
      <w:r>
        <w:rPr>
          <w:rFonts w:eastAsia="Times New Roman"/>
          <w:szCs w:val="24"/>
        </w:rPr>
        <w:t>φαρμόζεται.</w:t>
      </w:r>
    </w:p>
    <w:p w14:paraId="7707BFC8"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Πρέπει να υπάρχει μητρώο για να εξασφαλίζονται τυπικές και ουσιαστικές προϋποθέσεις για το επάγγελμα των φορτοεκφορτωτών στις επικίνδυνες εργασίες και στα φορτία και οι αντίστοιχοι κανόνες εποπτείας; Αναμφισβήτητα, ναι. </w:t>
      </w:r>
    </w:p>
    <w:p w14:paraId="7707BFC9"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Οι συγκεκριμένες, όμως,</w:t>
      </w:r>
      <w:r>
        <w:rPr>
          <w:rFonts w:eastAsia="Times New Roman"/>
          <w:szCs w:val="24"/>
        </w:rPr>
        <w:t xml:space="preserve"> διατάξεις, με πρόσχημα την επίλυση αυτών των χρόνιων προβλημάτων, έρχονται να λειτουργήσουν υποβοηθητικά στις επιδιώξεις των επιχειρηματικών ομίλων στον τομέα των εμπορευματοκιβωτίων, όπως η </w:t>
      </w:r>
      <w:r>
        <w:rPr>
          <w:rFonts w:eastAsia="Times New Roman"/>
          <w:szCs w:val="24"/>
        </w:rPr>
        <w:t>«</w:t>
      </w:r>
      <w:r>
        <w:rPr>
          <w:rFonts w:eastAsia="Times New Roman"/>
          <w:szCs w:val="24"/>
          <w:lang w:val="en-US"/>
        </w:rPr>
        <w:t>COS</w:t>
      </w:r>
      <w:r>
        <w:rPr>
          <w:rFonts w:eastAsia="Times New Roman"/>
          <w:szCs w:val="24"/>
          <w:lang w:val="en-US"/>
        </w:rPr>
        <w:t>C</w:t>
      </w:r>
      <w:r>
        <w:rPr>
          <w:rFonts w:eastAsia="Times New Roman"/>
          <w:szCs w:val="24"/>
          <w:lang w:val="en-US"/>
        </w:rPr>
        <w:t>O</w:t>
      </w:r>
      <w:r>
        <w:rPr>
          <w:rFonts w:eastAsia="Times New Roman"/>
          <w:szCs w:val="24"/>
        </w:rPr>
        <w:t>»</w:t>
      </w:r>
      <w:r>
        <w:rPr>
          <w:rFonts w:eastAsia="Times New Roman"/>
          <w:szCs w:val="24"/>
        </w:rPr>
        <w:t xml:space="preserve"> στο </w:t>
      </w:r>
      <w:r>
        <w:rPr>
          <w:rFonts w:eastAsia="Times New Roman"/>
          <w:szCs w:val="24"/>
        </w:rPr>
        <w:t>λ</w:t>
      </w:r>
      <w:r>
        <w:rPr>
          <w:rFonts w:eastAsia="Times New Roman"/>
          <w:szCs w:val="24"/>
        </w:rPr>
        <w:t xml:space="preserve">ιμάνι του Πειραιά, να συγκεντρώσουν στα χέρια τους </w:t>
      </w:r>
      <w:r>
        <w:rPr>
          <w:rFonts w:eastAsia="Times New Roman"/>
          <w:szCs w:val="24"/>
        </w:rPr>
        <w:t>το σύνολο της διακίνησης των εμπορευματοκιβωτίων, να ελέγξουν όλο το κύκλωμα διακίνησης στην αγορά εργασίας με φθηνούς εργάτες χωρίς δικαιώματα, συνθήκες γαλέρας, τρομοκρατίας στους χώρους δουλειάς, απλήρωτους με μισθούς πείνας, καταστρατήγηση του ημερήσιο</w:t>
      </w:r>
      <w:r>
        <w:rPr>
          <w:rFonts w:eastAsia="Times New Roman"/>
          <w:szCs w:val="24"/>
        </w:rPr>
        <w:t>υ χρόνου εργασίας, χωρίς ελέγχους και μέτρα ασφαλείας.</w:t>
      </w:r>
    </w:p>
    <w:p w14:paraId="7707BFCA" w14:textId="77777777" w:rsidR="001926F7" w:rsidRDefault="006B7FAB">
      <w:pPr>
        <w:spacing w:line="600" w:lineRule="auto"/>
        <w:ind w:firstLine="720"/>
        <w:contextualSpacing/>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επιδιώξεων της αστικής τάξης και του κεφαλαίου για την αναβάθμιση της Ελλάδας ως διεθνούς διαμετακομιστικού κέντρου εμπορευμάτων, ενεργειακών πόρων και προσώπων από την Ασία προς την Ευ</w:t>
      </w:r>
      <w:r>
        <w:rPr>
          <w:rFonts w:eastAsia="Times New Roman"/>
          <w:szCs w:val="24"/>
        </w:rPr>
        <w:t xml:space="preserve">ρώπη και την αναβάθμιση του ρόλου της στην περιοχή της </w:t>
      </w:r>
      <w:r>
        <w:rPr>
          <w:rFonts w:eastAsia="Times New Roman"/>
          <w:szCs w:val="24"/>
        </w:rPr>
        <w:t>Ν</w:t>
      </w:r>
      <w:r>
        <w:rPr>
          <w:rFonts w:eastAsia="Times New Roman"/>
          <w:szCs w:val="24"/>
        </w:rPr>
        <w:t>οτιοανατολικής Μεσογείου και το μερίδιό της από την ιμπεριαλιστική λεία σε βάρος των λαών προϋπόθεση είναι να αλλάξει όλο το μέχρι σήμερα ισχύον νομικό και θεσμικό πλαίσιο, που όντως ήταν, είναι και π</w:t>
      </w:r>
      <w:r>
        <w:rPr>
          <w:rFonts w:eastAsia="Times New Roman"/>
          <w:szCs w:val="24"/>
        </w:rPr>
        <w:t>αραμένει «</w:t>
      </w:r>
      <w:proofErr w:type="spellStart"/>
      <w:r>
        <w:rPr>
          <w:rFonts w:eastAsia="Times New Roman"/>
          <w:szCs w:val="24"/>
        </w:rPr>
        <w:t>μπ</w:t>
      </w:r>
      <w:r>
        <w:rPr>
          <w:rFonts w:eastAsia="Times New Roman"/>
          <w:szCs w:val="24"/>
        </w:rPr>
        <w:t>άτε</w:t>
      </w:r>
      <w:proofErr w:type="spellEnd"/>
      <w:r>
        <w:rPr>
          <w:rFonts w:eastAsia="Times New Roman"/>
          <w:szCs w:val="24"/>
        </w:rPr>
        <w:t xml:space="preserve"> σκύλοι αλέστε» με τις συντεχνίες και τους βαρόνους.</w:t>
      </w:r>
    </w:p>
    <w:p w14:paraId="7707BFCB"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Το ξεκαθάρισμα γίνεται όχι γιατί η Ευρωπαϊκή Ένωση, οι κυβερνήσεις σας και το κεφάλαιο ενδιαφέρεται για την ασφάλεια των εργαζομένων, την επικινδυνότητα του επαγγέλματος, αλλά για να αποτε</w:t>
      </w:r>
      <w:r>
        <w:rPr>
          <w:rFonts w:eastAsia="Times New Roman"/>
          <w:szCs w:val="24"/>
        </w:rPr>
        <w:t>λέσει το νέο νομικό και θεσμικό πλαίσιο-βάση, πάνω στην οποία θα λειτουργήσουν και θα υλοποιηθούν όλα τα σχέδια τους.</w:t>
      </w:r>
    </w:p>
    <w:p w14:paraId="7707BFCC"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Εδώ η επιδίωξή σας είναι τα λιμάνια με το σύνολο της δραστηριότητάς τους στη ναυτιλία, στη </w:t>
      </w:r>
      <w:proofErr w:type="spellStart"/>
      <w:r>
        <w:rPr>
          <w:rFonts w:eastAsia="Times New Roman" w:cs="Times New Roman"/>
          <w:szCs w:val="24"/>
        </w:rPr>
        <w:t>λιμενεργασία</w:t>
      </w:r>
      <w:proofErr w:type="spellEnd"/>
      <w:r>
        <w:rPr>
          <w:rFonts w:eastAsia="Times New Roman" w:cs="Times New Roman"/>
          <w:szCs w:val="24"/>
        </w:rPr>
        <w:t xml:space="preserve">, στη </w:t>
      </w:r>
      <w:proofErr w:type="spellStart"/>
      <w:r>
        <w:rPr>
          <w:rFonts w:eastAsia="Times New Roman" w:cs="Times New Roman"/>
          <w:szCs w:val="24"/>
        </w:rPr>
        <w:t>ναυπηγοεπισκευή</w:t>
      </w:r>
      <w:proofErr w:type="spellEnd"/>
      <w:r>
        <w:rPr>
          <w:rFonts w:eastAsia="Times New Roman" w:cs="Times New Roman"/>
          <w:szCs w:val="24"/>
        </w:rPr>
        <w:t xml:space="preserve"> να αποτελούν </w:t>
      </w:r>
      <w:r>
        <w:rPr>
          <w:rFonts w:eastAsia="Times New Roman" w:cs="Times New Roman"/>
          <w:szCs w:val="24"/>
        </w:rPr>
        <w:t xml:space="preserve">οικονομικές ζώνες, χωρίς κανένα εργατικό, ασφαλιστικό, συνδικαλιστικό δικαίωμα και με ειδικό φορολογικό καθεστώς για τις επιχειρήσεις, όπως ακριβώς συμβαίνει σήμερα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7707BFCD"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πολιτική σας διευκολύνετε τη </w:t>
      </w:r>
      <w:r>
        <w:rPr>
          <w:rFonts w:eastAsia="Times New Roman" w:cs="Times New Roman"/>
          <w:szCs w:val="24"/>
        </w:rPr>
        <w:t>«</w:t>
      </w:r>
      <w:r>
        <w:rPr>
          <w:rFonts w:eastAsia="Times New Roman" w:cs="Times New Roman"/>
          <w:szCs w:val="24"/>
        </w:rPr>
        <w:t>ΣΕΠ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γενικότερα τα μονοπώλια στον</w:t>
      </w:r>
      <w:r>
        <w:rPr>
          <w:rFonts w:eastAsia="Times New Roman" w:cs="Times New Roman"/>
          <w:szCs w:val="24"/>
        </w:rPr>
        <w:t xml:space="preserve">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στον </w:t>
      </w:r>
      <w:r>
        <w:rPr>
          <w:rFonts w:eastAsia="Times New Roman" w:cs="Times New Roman"/>
          <w:szCs w:val="24"/>
        </w:rPr>
        <w:t>«</w:t>
      </w:r>
      <w:r>
        <w:rPr>
          <w:rFonts w:eastAsia="Times New Roman" w:cs="Times New Roman"/>
          <w:szCs w:val="24"/>
        </w:rPr>
        <w:t>ΟΛΘ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αλλά και στα άλλα δώδεκα λιμάνια της χώρας. </w:t>
      </w:r>
    </w:p>
    <w:p w14:paraId="7707BFCE"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Ωφελούμενοι, λοιπόν, βγαίνουν οι επιχειρηματικοί όμιλοι, ζημιωμένοι παραμένουν οι εργαζόμενοι, οι αυτοαπασχολούμενοι, οι οποίοι θα εξαφανιστούν είτε υπάρχει μητρώο είτε δεν υπάρχ</w:t>
      </w:r>
      <w:r>
        <w:rPr>
          <w:rFonts w:eastAsia="Times New Roman" w:cs="Times New Roman"/>
          <w:szCs w:val="24"/>
        </w:rPr>
        <w:t xml:space="preserve">ει, διότι ο τελικός στόχος είναι να υπηρετηθεί η ανταγωνιστικότητα και η κερδοφορία του κεφαλαίου και αυτό μπορούν να το </w:t>
      </w:r>
      <w:r>
        <w:rPr>
          <w:rFonts w:eastAsia="Times New Roman" w:cs="Times New Roman"/>
          <w:szCs w:val="24"/>
        </w:rPr>
        <w:lastRenderedPageBreak/>
        <w:t>πετύχουν μέσα από τη μείωση της τιμής της εργατικής δύναμης, μέσα από το ξεζούμισμα των εργατών, μέσα από το σφοδρό χτύπημα των εργασια</w:t>
      </w:r>
      <w:r>
        <w:rPr>
          <w:rFonts w:eastAsia="Times New Roman" w:cs="Times New Roman"/>
          <w:szCs w:val="24"/>
        </w:rPr>
        <w:t xml:space="preserve">κών τους κατακτήσεων, των κοινωνικοασφαλιστικών τους δικαιωμάτων. </w:t>
      </w:r>
    </w:p>
    <w:p w14:paraId="7707BFCF"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το σχέδιο νόμου εξαιρεί από την ένταξη στο Μητρώο Φορτοεκφορτωτών τους εργαζόμενους στις λιμενικές ζώνες του Πειραιά και της Θεσσαλονίκης. </w:t>
      </w:r>
    </w:p>
    <w:p w14:paraId="7707BFD0"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Μας είπατε, κυρία Υπουργέ, στην</w:t>
      </w:r>
      <w:r>
        <w:rPr>
          <w:rFonts w:eastAsia="Times New Roman" w:cs="Times New Roman"/>
          <w:szCs w:val="24"/>
        </w:rPr>
        <w:t xml:space="preserve"> Επιτροπή Κοινωνικών Υποθέσεων ότι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είναι καλύτερες οι συνθήκες εργασίας, διότι είναι με σχέση εξαρτημένης εργασίας και έχουν σταθερό εργοδότη. Σοβαρά; Δεν ξέρετε τι συμβαίνει αυτή τη στιγμή στα λιμάνια της χώρας, στο λιμάνι του Πειραιά και είσ</w:t>
      </w:r>
      <w:r>
        <w:rPr>
          <w:rFonts w:eastAsia="Times New Roman" w:cs="Times New Roman"/>
          <w:szCs w:val="24"/>
        </w:rPr>
        <w:t xml:space="preserve">τε και Υπουργός Εργασίας; Από πού προκύπτει ότι σε όσους δουλεύουν με σχέση εξαρτημένης εργασίας δεν παραβιάζεται το ωράριο, δεν παραβιάζονται οι συνθήκες εργασίας και οι όροι ασφάλειας αυτών; </w:t>
      </w:r>
    </w:p>
    <w:p w14:paraId="7707BFD1"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Έχει επιβληθεί απόλυτα η εργασιακή ζούγκλα. Προσλαμβάνονται οι εργαζόμενοι μέσω εργολάβων-«δουλεμπόρων» και απολύονται με τη μεγαλύτερη ευκολία, αν διαμαρτυρηθούν για τις </w:t>
      </w:r>
      <w:r>
        <w:rPr>
          <w:rFonts w:eastAsia="Times New Roman" w:cs="Times New Roman"/>
          <w:szCs w:val="24"/>
        </w:rPr>
        <w:lastRenderedPageBreak/>
        <w:t>μεσαιωνικές εργασιακές σχέσεις. Δεν υπάρχουν κανονισμοί εργασίας. Απουσιάζει συστηματ</w:t>
      </w:r>
      <w:r>
        <w:rPr>
          <w:rFonts w:eastAsia="Times New Roman" w:cs="Times New Roman"/>
          <w:szCs w:val="24"/>
        </w:rPr>
        <w:t xml:space="preserve">ικά το Σώμα Επιθεωρητών Εργασίας. Έχει, δηλαδή, επιβληθεί ο νόμος της νύχτας στο λιμάνι. Έχει μετατραπεί σε ένα απέραντο </w:t>
      </w:r>
      <w:proofErr w:type="spellStart"/>
      <w:r>
        <w:rPr>
          <w:rFonts w:eastAsia="Times New Roman" w:cs="Times New Roman"/>
          <w:szCs w:val="24"/>
        </w:rPr>
        <w:t>Νταχάου</w:t>
      </w:r>
      <w:proofErr w:type="spellEnd"/>
      <w:r>
        <w:rPr>
          <w:rFonts w:eastAsia="Times New Roman" w:cs="Times New Roman"/>
          <w:szCs w:val="24"/>
        </w:rPr>
        <w:t xml:space="preserve">. </w:t>
      </w:r>
    </w:p>
    <w:p w14:paraId="7707BFD2"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Επίσης, το γεγονός ότι δεν εγγράφονται στο Εθνικό Μητρώο σημαίνει κατ’ αρχάς ότι δεν είναι πιστοποιημένοι. Ποιος θα εξασφαλίζ</w:t>
      </w:r>
      <w:r>
        <w:rPr>
          <w:rFonts w:eastAsia="Times New Roman" w:cs="Times New Roman"/>
          <w:szCs w:val="24"/>
        </w:rPr>
        <w:t xml:space="preserve">ει την ασφάλεια του εργαζόμενου και ποιος θα έχει την εποπτεία; Ο εργοδότης, δηλαδή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οι ανώνυμες εταιρείες, οι επιχειρηματικοί όμιλοι. Όχι, δεν είναι παραλογισμός, είναι η πιστή υπηρέτηση των συμφερόντων των επιχειρηματικών ομίλων που κάνει και αυτή η Κυβέρνηση, όπως και οι προηγούμενες. </w:t>
      </w:r>
    </w:p>
    <w:p w14:paraId="7707BFD3"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Παράλληλα, δίνεται η δυνατότητα στην εργοδοσία να</w:t>
      </w:r>
      <w:r>
        <w:rPr>
          <w:rFonts w:eastAsia="Times New Roman" w:cs="Times New Roman"/>
          <w:szCs w:val="24"/>
        </w:rPr>
        <w:t xml:space="preserve"> μην καθορίζει με συλλογικές συμβάσεις εργασίας τους κανονισμούς διεξαγωγής </w:t>
      </w:r>
      <w:proofErr w:type="spellStart"/>
      <w:r>
        <w:rPr>
          <w:rFonts w:eastAsia="Times New Roman" w:cs="Times New Roman"/>
          <w:szCs w:val="24"/>
        </w:rPr>
        <w:t>φορτοεκφορτωτικών</w:t>
      </w:r>
      <w:proofErr w:type="spellEnd"/>
      <w:r>
        <w:rPr>
          <w:rFonts w:eastAsia="Times New Roman" w:cs="Times New Roman"/>
          <w:szCs w:val="24"/>
        </w:rPr>
        <w:t xml:space="preserve"> εργασιών, όπως θα γινόταν σε διαφορετική περίπτωση, αν δεν εξαιρούνταν, για να μην υποχρεωθούν να υπογράψουν συλλογική σύμβαση εργασίας. </w:t>
      </w:r>
    </w:p>
    <w:p w14:paraId="7707BFD4"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Διευκολύνετε με τον τρόπ</w:t>
      </w:r>
      <w:r>
        <w:rPr>
          <w:rFonts w:eastAsia="Times New Roman" w:cs="Times New Roman"/>
          <w:szCs w:val="24"/>
        </w:rPr>
        <w:t xml:space="preserve">ο αυτόν την εργοδοσία να εφαρμόζει το ίδιο εργασιακό καθεστώς και στους εργαζόμενους του </w:t>
      </w:r>
      <w:r>
        <w:rPr>
          <w:rFonts w:eastAsia="Times New Roman" w:cs="Times New Roman"/>
          <w:szCs w:val="24"/>
        </w:rPr>
        <w:lastRenderedPageBreak/>
        <w:t>Οργανισμού Λιμένος Πειραι</w:t>
      </w:r>
      <w:r>
        <w:rPr>
          <w:rFonts w:eastAsia="Times New Roman" w:cs="Times New Roman"/>
          <w:szCs w:val="24"/>
        </w:rPr>
        <w:t>ώς</w:t>
      </w:r>
      <w:r>
        <w:rPr>
          <w:rFonts w:eastAsia="Times New Roman" w:cs="Times New Roman"/>
          <w:szCs w:val="24"/>
        </w:rPr>
        <w:t xml:space="preserve"> μετά τη λήξη της συλλογικής σύμβασης, που είναι σε ισχύ μέχρι τον Μάιο του 2017, αλλά και στους εργαζόμενους του Οργανισμού Λιμένος Θεσσαλο</w:t>
      </w:r>
      <w:r>
        <w:rPr>
          <w:rFonts w:eastAsia="Times New Roman" w:cs="Times New Roman"/>
          <w:szCs w:val="24"/>
        </w:rPr>
        <w:t xml:space="preserve">νίκης, όπου και εκεί το καθεστώς είναι το ίδιο. </w:t>
      </w:r>
    </w:p>
    <w:p w14:paraId="7707BFD5"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αναφέρετε ότι η κοινωνικοασφαλιστική προστασία των φορτοεκφορτωτών </w:t>
      </w:r>
      <w:proofErr w:type="spellStart"/>
      <w:r>
        <w:rPr>
          <w:rFonts w:eastAsia="Times New Roman" w:cs="Times New Roman"/>
          <w:szCs w:val="24"/>
        </w:rPr>
        <w:t>διέπεται</w:t>
      </w:r>
      <w:proofErr w:type="spellEnd"/>
      <w:r>
        <w:rPr>
          <w:rFonts w:eastAsia="Times New Roman" w:cs="Times New Roman"/>
          <w:szCs w:val="24"/>
        </w:rPr>
        <w:t xml:space="preserve"> από τη νομοθεσία του ΙΚΑ-ΕΤΑΜ και αυτούς τους κανονισμούς για τους φορτοεκφορτωτές. Ενώ, λοιπόν, ο κανονισμός του ΙΚΑ-ΕΤΑΜ </w:t>
      </w:r>
      <w:r>
        <w:rPr>
          <w:rFonts w:eastAsia="Times New Roman" w:cs="Times New Roman"/>
          <w:szCs w:val="24"/>
        </w:rPr>
        <w:t xml:space="preserve">λέει ξεκάθαρα ότι οι φορτοεκφορτωτές εντάσσονται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με την εξαίρεση του συγκεκριμένου νομοσχεδίου που αναφέρει για Πειραιά και Θεσσαλονίκη, οι τριακόσιοι πενήντα εργαζόμενοι στις προβλήτες «2» και «3» ως λιμενεργάτες δεν καλύπτονται </w:t>
      </w:r>
      <w:r>
        <w:rPr>
          <w:rFonts w:eastAsia="Times New Roman" w:cs="Times New Roman"/>
          <w:szCs w:val="24"/>
        </w:rPr>
        <w:t xml:space="preserve">ασφαλιστικά με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Μόνο οι χειριστές και οι οδηγοί λόγω των διπλωμάτων τους καλύπτονται. </w:t>
      </w:r>
    </w:p>
    <w:p w14:paraId="7707BFD6"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τους εργαζόμενους του ΟΛΠ και του ΟΛΘ, μέχρι τώρα καλύπτονται ασφαλιστικά με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αλλά ελλοχεύει ο κίνδυνος με την ενδεχ</w:t>
      </w:r>
      <w:r>
        <w:rPr>
          <w:rFonts w:eastAsia="Times New Roman" w:cs="Times New Roman"/>
          <w:szCs w:val="24"/>
        </w:rPr>
        <w:t xml:space="preserve">όμενη </w:t>
      </w:r>
      <w:proofErr w:type="spellStart"/>
      <w:r>
        <w:rPr>
          <w:rFonts w:eastAsia="Times New Roman" w:cs="Times New Roman"/>
          <w:szCs w:val="24"/>
        </w:rPr>
        <w:t>εργολαβοποίηση</w:t>
      </w:r>
      <w:proofErr w:type="spellEnd"/>
      <w:r>
        <w:rPr>
          <w:rFonts w:eastAsia="Times New Roman" w:cs="Times New Roman"/>
          <w:szCs w:val="24"/>
        </w:rPr>
        <w:t xml:space="preserve"> της </w:t>
      </w:r>
      <w:r>
        <w:rPr>
          <w:rFonts w:eastAsia="Times New Roman" w:cs="Times New Roman"/>
          <w:szCs w:val="24"/>
        </w:rPr>
        <w:t>λιμενικής ζ</w:t>
      </w:r>
      <w:r>
        <w:rPr>
          <w:rFonts w:eastAsia="Times New Roman" w:cs="Times New Roman"/>
          <w:szCs w:val="24"/>
        </w:rPr>
        <w:t xml:space="preserve">ώνης Πειραιά να εξαιρεθούν και αυτοί. </w:t>
      </w:r>
    </w:p>
    <w:p w14:paraId="7707BFD7"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Τέλος, σε σχέση με τους τακτικούς και έκτακτους ελέγχους από πλευράς ΣΕΠΕ, τα μέτρα πρόληψης, υγιεινής, ασφάλειας και </w:t>
      </w:r>
      <w:r>
        <w:rPr>
          <w:rFonts w:eastAsia="Times New Roman" w:cs="Times New Roman"/>
          <w:szCs w:val="24"/>
        </w:rPr>
        <w:lastRenderedPageBreak/>
        <w:t>προστασίας της υγείας των φορτοεκφορτωτών και της δημόσιας υγεί</w:t>
      </w:r>
      <w:r>
        <w:rPr>
          <w:rFonts w:eastAsia="Times New Roman" w:cs="Times New Roman"/>
          <w:szCs w:val="24"/>
        </w:rPr>
        <w:t xml:space="preserve">ας λόγω της εξαίρεσης δεν μπορούν να εφαρμοστούν στις συγκεκριμένες λιμενικές ζώνες, δίνοντας έτσι τη δυνατότητα στην εργοδοσία με έναν μονομερή κανονισμό εργασίας να καθορίσει όλα τα παραπάνω. </w:t>
      </w:r>
    </w:p>
    <w:p w14:paraId="7707BFD8"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παρόν σχέδιο νόμου, στις συγκεκριμένες διατάξεις </w:t>
      </w:r>
      <w:r>
        <w:rPr>
          <w:rFonts w:eastAsia="Times New Roman" w:cs="Times New Roman"/>
          <w:szCs w:val="24"/>
        </w:rPr>
        <w:t xml:space="preserve">του άρθρου 1, εξαιρούνται εκτός από το λιμάνι του Πειραιά και της Θεσσαλονίκης τα νομικά πρόσωπα κάθε μορφής, οι </w:t>
      </w:r>
      <w:proofErr w:type="spellStart"/>
      <w:r>
        <w:rPr>
          <w:rFonts w:eastAsia="Times New Roman" w:cs="Times New Roman"/>
          <w:szCs w:val="24"/>
        </w:rPr>
        <w:t>παραχωρησιούχοι</w:t>
      </w:r>
      <w:proofErr w:type="spellEnd"/>
      <w:r>
        <w:rPr>
          <w:rFonts w:eastAsia="Times New Roman" w:cs="Times New Roman"/>
          <w:szCs w:val="24"/>
        </w:rPr>
        <w:t xml:space="preserve">, οι </w:t>
      </w:r>
      <w:proofErr w:type="spellStart"/>
      <w:r>
        <w:rPr>
          <w:rFonts w:eastAsia="Times New Roman" w:cs="Times New Roman"/>
          <w:szCs w:val="24"/>
        </w:rPr>
        <w:t>πάροχοι</w:t>
      </w:r>
      <w:proofErr w:type="spellEnd"/>
      <w:r>
        <w:rPr>
          <w:rFonts w:eastAsia="Times New Roman" w:cs="Times New Roman"/>
          <w:szCs w:val="24"/>
        </w:rPr>
        <w:t xml:space="preserve"> υπηρεσιών φορτοεκφόρτωσης και οι μεγάλες επιχειρήσεις στη </w:t>
      </w:r>
      <w:proofErr w:type="spellStart"/>
      <w:r>
        <w:rPr>
          <w:rFonts w:eastAsia="Times New Roman" w:cs="Times New Roman"/>
          <w:szCs w:val="24"/>
        </w:rPr>
        <w:t>λιπασματοβιομηχανία</w:t>
      </w:r>
      <w:proofErr w:type="spellEnd"/>
      <w:r>
        <w:rPr>
          <w:rFonts w:eastAsia="Times New Roman" w:cs="Times New Roman"/>
          <w:szCs w:val="24"/>
        </w:rPr>
        <w:t>, στη βιομηχανική παραγωγή, στα επιχει</w:t>
      </w:r>
      <w:r>
        <w:rPr>
          <w:rFonts w:eastAsia="Times New Roman" w:cs="Times New Roman"/>
          <w:szCs w:val="24"/>
        </w:rPr>
        <w:t xml:space="preserve">ρηματικά πάρκα. </w:t>
      </w:r>
    </w:p>
    <w:p w14:paraId="7707BFD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 κεφάλαιο, δηλαδή, στο απυρόβλητο και οι εργαζόμενοι να συνεχίσουν με τις ίδιες απάνθρωπες εργασιακές συνθήκες, τα εξαντλητικά ωράρια, την </w:t>
      </w:r>
      <w:proofErr w:type="spellStart"/>
      <w:r>
        <w:rPr>
          <w:rFonts w:eastAsia="Times New Roman"/>
          <w:szCs w:val="24"/>
        </w:rPr>
        <w:t>απληρωσιά</w:t>
      </w:r>
      <w:proofErr w:type="spellEnd"/>
      <w:r>
        <w:rPr>
          <w:rFonts w:eastAsia="Times New Roman"/>
          <w:szCs w:val="24"/>
        </w:rPr>
        <w:t>, χωρίς μέτρα προστασίας.</w:t>
      </w:r>
    </w:p>
    <w:p w14:paraId="7707BFDA" w14:textId="77777777" w:rsidR="001926F7" w:rsidRDefault="006B7FAB">
      <w:pPr>
        <w:spacing w:line="600" w:lineRule="auto"/>
        <w:ind w:firstLine="720"/>
        <w:contextualSpacing/>
        <w:jc w:val="both"/>
        <w:rPr>
          <w:rFonts w:eastAsia="Times New Roman"/>
          <w:szCs w:val="24"/>
        </w:rPr>
      </w:pPr>
      <w:r>
        <w:rPr>
          <w:rFonts w:eastAsia="Times New Roman"/>
          <w:szCs w:val="24"/>
        </w:rPr>
        <w:t>Τέλος, η ανάγκη της πιστοποίησης για εξειδικευμένες και επικίνδ</w:t>
      </w:r>
      <w:r>
        <w:rPr>
          <w:rFonts w:eastAsia="Times New Roman"/>
          <w:szCs w:val="24"/>
        </w:rPr>
        <w:t xml:space="preserve">υνες εργασίες μετατρέπεται και αυτό σε εμπόρευμα, αφού η δωρεάν κρατική πιστοποίηση για εσάς είναι ένα αμάρτημα! </w:t>
      </w:r>
    </w:p>
    <w:p w14:paraId="7707BFDB" w14:textId="77777777" w:rsidR="001926F7" w:rsidRDefault="006B7FAB">
      <w:pPr>
        <w:spacing w:line="600" w:lineRule="auto"/>
        <w:ind w:firstLine="720"/>
        <w:contextualSpacing/>
        <w:jc w:val="both"/>
        <w:rPr>
          <w:rFonts w:eastAsia="Times New Roman"/>
          <w:szCs w:val="24"/>
        </w:rPr>
      </w:pPr>
      <w:r>
        <w:rPr>
          <w:rFonts w:eastAsia="Times New Roman"/>
          <w:szCs w:val="24"/>
        </w:rPr>
        <w:t>Τα υπάρχοντα Κέντρα Επαγγελματικής Κατάρτισης ή εκείνα που θα φυτρώσουν σαν τα μανιτάρια σε όλη τη χώρα έναν και μόνο στόχο θα έχουν: να αλώσο</w:t>
      </w:r>
      <w:r>
        <w:rPr>
          <w:rFonts w:eastAsia="Times New Roman"/>
          <w:szCs w:val="24"/>
        </w:rPr>
        <w:t xml:space="preserve">υν τη χρηματοδότηση μέσω </w:t>
      </w:r>
      <w:r>
        <w:rPr>
          <w:rFonts w:eastAsia="Times New Roman"/>
          <w:szCs w:val="24"/>
        </w:rPr>
        <w:lastRenderedPageBreak/>
        <w:t xml:space="preserve">ΕΣΠΑ –προβλέπεται άλλωστε από το νομοσχέδιο- να βάλει ο εργαζόμενος βαθιά το χέρι στην τσέπη και για την πιστοποίηση και για την </w:t>
      </w:r>
      <w:proofErr w:type="spellStart"/>
      <w:r>
        <w:rPr>
          <w:rFonts w:eastAsia="Times New Roman"/>
          <w:szCs w:val="24"/>
        </w:rPr>
        <w:t>επαναπιστοποίηση</w:t>
      </w:r>
      <w:proofErr w:type="spellEnd"/>
      <w:r>
        <w:rPr>
          <w:rFonts w:eastAsia="Times New Roman"/>
          <w:szCs w:val="24"/>
        </w:rPr>
        <w:t xml:space="preserve"> που θα γίνεται κάθε πέντε χρόνια. </w:t>
      </w:r>
    </w:p>
    <w:p w14:paraId="7707BFDC" w14:textId="77777777" w:rsidR="001926F7" w:rsidRDefault="006B7FAB">
      <w:pPr>
        <w:spacing w:line="600" w:lineRule="auto"/>
        <w:ind w:firstLine="720"/>
        <w:contextualSpacing/>
        <w:jc w:val="both"/>
        <w:rPr>
          <w:rFonts w:eastAsia="Times New Roman"/>
          <w:szCs w:val="24"/>
        </w:rPr>
      </w:pPr>
      <w:r>
        <w:rPr>
          <w:rFonts w:eastAsia="Times New Roman"/>
          <w:szCs w:val="24"/>
        </w:rPr>
        <w:t>Για όλα τα παραπάνω, λοιπόν, ψηφίζουμε αρνητικά στ</w:t>
      </w:r>
      <w:r>
        <w:rPr>
          <w:rFonts w:eastAsia="Times New Roman"/>
          <w:szCs w:val="24"/>
        </w:rPr>
        <w:t>α άρθρα 1 έως 6.</w:t>
      </w:r>
    </w:p>
    <w:p w14:paraId="7707BFD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w:t>
      </w:r>
      <w:r>
        <w:rPr>
          <w:rFonts w:eastAsia="Times New Roman"/>
          <w:szCs w:val="24"/>
        </w:rPr>
        <w:t>Κ</w:t>
      </w:r>
      <w:r>
        <w:rPr>
          <w:rFonts w:eastAsia="Times New Roman"/>
          <w:szCs w:val="24"/>
        </w:rPr>
        <w:t>εφάλαιο Β΄ για το Εθνικό Μητρώο Ιδιωτικών Φορέων Κοινωνικής Φροντίδας, στο άρθρο 7 ψηφίζουμε «παρών». Γιατί; Υπάρχει ένα χάος με όλους αυτούς τους φορείς. Να τους καταγράψετε. Το θέμα είναι να τους καταγράψετε, ακόμα και αν πετάξετε έ</w:t>
      </w:r>
      <w:r>
        <w:rPr>
          <w:rFonts w:eastAsia="Times New Roman"/>
          <w:szCs w:val="24"/>
        </w:rPr>
        <w:t xml:space="preserve">ξω από το </w:t>
      </w:r>
      <w:r>
        <w:rPr>
          <w:rFonts w:eastAsia="Times New Roman"/>
          <w:szCs w:val="24"/>
        </w:rPr>
        <w:t>μ</w:t>
      </w:r>
      <w:r>
        <w:rPr>
          <w:rFonts w:eastAsia="Times New Roman"/>
          <w:szCs w:val="24"/>
        </w:rPr>
        <w:t>ητρώο όσους δεν πληρούν προϋποθέσεις ύπαρξης και δράσης; Το θέμα που θέτουμε εμείς ως ΚΚΕ είναι σε τι αποσκοπεί η λειτουργία και δράση τους. Αυτό είναι προϋπόθεση για να πάμε στο επόμενο βήμα, αν πραγματικά χρειάζεται ή δεν χρειάζεται να περάσου</w:t>
      </w:r>
      <w:r>
        <w:rPr>
          <w:rFonts w:eastAsia="Times New Roman"/>
          <w:szCs w:val="24"/>
        </w:rPr>
        <w:t xml:space="preserve">ν σε ένα μητρώο. </w:t>
      </w:r>
    </w:p>
    <w:p w14:paraId="7707BFDE" w14:textId="77777777" w:rsidR="001926F7" w:rsidRDefault="006B7FAB">
      <w:pPr>
        <w:spacing w:line="600" w:lineRule="auto"/>
        <w:ind w:firstLine="720"/>
        <w:contextualSpacing/>
        <w:jc w:val="both"/>
        <w:rPr>
          <w:rFonts w:eastAsia="Times New Roman"/>
          <w:szCs w:val="24"/>
        </w:rPr>
      </w:pPr>
      <w:r>
        <w:rPr>
          <w:rFonts w:eastAsia="Times New Roman"/>
          <w:szCs w:val="24"/>
        </w:rPr>
        <w:t>Ας μη γελιόμαστε. Μέσα από τη σύνταξη του Εθνικού Μητρώου Ιδιωτικών Φορέων Κοινωνικής Φροντίδας επιδιώκεται να γίνει το ξεκαθάρισμα για το ποιες ΜΚΟ θα μείνουν και ποιες θα φύγουν, προκειμένου κάποιες –ποιες άραγε;- να ωφεληθούν από την π</w:t>
      </w:r>
      <w:r>
        <w:rPr>
          <w:rFonts w:eastAsia="Times New Roman"/>
          <w:szCs w:val="24"/>
        </w:rPr>
        <w:t>αχυλή χρηματοδότηση μέσα από προγράμματα της Ευρω</w:t>
      </w:r>
      <w:r>
        <w:rPr>
          <w:rFonts w:eastAsia="Times New Roman"/>
          <w:szCs w:val="24"/>
        </w:rPr>
        <w:lastRenderedPageBreak/>
        <w:t>παϊκής Ένωσης, είτε την κρατική χρηματοδότηση, υποκαθιστώντας τις κρατικές δομές και υπηρεσίες που κλείνουν, υπολειτουργούν ή ιδιωτικοποιούνται.</w:t>
      </w:r>
    </w:p>
    <w:p w14:paraId="7707BFDF" w14:textId="77777777" w:rsidR="001926F7" w:rsidRDefault="006B7FAB">
      <w:pPr>
        <w:spacing w:line="600" w:lineRule="auto"/>
        <w:ind w:firstLine="720"/>
        <w:contextualSpacing/>
        <w:jc w:val="both"/>
        <w:rPr>
          <w:rFonts w:eastAsia="Times New Roman"/>
          <w:szCs w:val="24"/>
        </w:rPr>
      </w:pPr>
      <w:r>
        <w:rPr>
          <w:rFonts w:eastAsia="Times New Roman"/>
          <w:szCs w:val="24"/>
        </w:rPr>
        <w:t>Και στις ΜΚΟ σφαγή γίνεται! Έχουν γίνει  τόσες πολλές, ο ανταγ</w:t>
      </w:r>
      <w:r>
        <w:rPr>
          <w:rFonts w:eastAsia="Times New Roman"/>
          <w:szCs w:val="24"/>
        </w:rPr>
        <w:t>ωνισμός έχει γίνει τόσο μεγάλος, αλλά η πίτα της χρηματοδότησης πάρα πολύ συγκεκριμένη. Κάποιες θα μείνουν και κάποιες πρέπει να φύγουν. Η εμπειρία από τη δράση των ΜΚΟ στους πρόσφυγες, στις δομές των δήμων, στην πρόνοια, στον πολιτισμό και αλλού είναι πλέ</w:t>
      </w:r>
      <w:r>
        <w:rPr>
          <w:rFonts w:eastAsia="Times New Roman"/>
          <w:szCs w:val="24"/>
        </w:rPr>
        <w:t xml:space="preserve">ον αποκαλυπτική ως προς τον ρόλο τους. </w:t>
      </w:r>
    </w:p>
    <w:p w14:paraId="7707BFE0" w14:textId="77777777" w:rsidR="001926F7" w:rsidRDefault="006B7FAB">
      <w:pPr>
        <w:spacing w:line="600" w:lineRule="auto"/>
        <w:ind w:firstLine="720"/>
        <w:contextualSpacing/>
        <w:jc w:val="both"/>
        <w:rPr>
          <w:rFonts w:eastAsia="Times New Roman"/>
          <w:szCs w:val="24"/>
        </w:rPr>
      </w:pPr>
      <w:r>
        <w:rPr>
          <w:rFonts w:eastAsia="Times New Roman"/>
          <w:szCs w:val="24"/>
        </w:rPr>
        <w:t>Το Εθνικό Μητρώο, λοιπόν, με την καταγραφή των ιδιωτικών φορέων</w:t>
      </w:r>
      <w:r>
        <w:rPr>
          <w:rFonts w:eastAsia="Times New Roman"/>
          <w:szCs w:val="24"/>
        </w:rPr>
        <w:t>,</w:t>
      </w:r>
      <w:r>
        <w:rPr>
          <w:rFonts w:eastAsia="Times New Roman"/>
          <w:szCs w:val="24"/>
        </w:rPr>
        <w:t xml:space="preserve"> που παρέχουν υπηρεσίες κοινωνικής φροντίδας</w:t>
      </w:r>
      <w:r>
        <w:rPr>
          <w:rFonts w:eastAsia="Times New Roman"/>
          <w:szCs w:val="24"/>
        </w:rPr>
        <w:t>,</w:t>
      </w:r>
      <w:r>
        <w:rPr>
          <w:rFonts w:eastAsia="Times New Roman"/>
          <w:szCs w:val="24"/>
        </w:rPr>
        <w:t xml:space="preserve"> αποτελεί, όπως ομολογείται στην αιτιολογική έκθεση, εργαλείο για την αποτελεσματικότερη εφαρμογή και έλεγχ</w:t>
      </w:r>
      <w:r>
        <w:rPr>
          <w:rFonts w:eastAsia="Times New Roman"/>
          <w:szCs w:val="24"/>
        </w:rPr>
        <w:t>ο της αντιλαϊκής πολιτικής της Κυβέρνησης στον τομέα της πρόνοιας. Περιορίζει ακόμα περισσότερο την ευθύνη του κράτους στην ανάπτυξη αυτών των μονάδων και ταυτόχρονα ενισχύει τον ιδιωτικό τομέα. Περικόπτει παροχές και τις συνδέει όλο και περισσότερο με άμε</w:t>
      </w:r>
      <w:r>
        <w:rPr>
          <w:rFonts w:eastAsia="Times New Roman"/>
          <w:szCs w:val="24"/>
        </w:rPr>
        <w:t>σες πληρωμές και με το ασφαλιστικό σύστημα στη βάση της ανταποδοτικότητας.</w:t>
      </w:r>
    </w:p>
    <w:p w14:paraId="7707BFE1"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Αντίθετα, το ΚΚΕ μιλάει για μονάδες κοινωνικής φροντίδας στο σύνολο των κοινωνικών δομών, οι υπηρεσίες των οποίων πρέπει να αναπτύσσονται, να στελεχώνονται και να χρηματοδοτούνται α</w:t>
      </w:r>
      <w:r>
        <w:rPr>
          <w:rFonts w:eastAsia="Times New Roman"/>
          <w:szCs w:val="24"/>
        </w:rPr>
        <w:t>πό το ίδιο το κράτος.</w:t>
      </w:r>
    </w:p>
    <w:p w14:paraId="7707BFE2" w14:textId="77777777" w:rsidR="001926F7" w:rsidRDefault="006B7FAB">
      <w:pPr>
        <w:spacing w:line="600" w:lineRule="auto"/>
        <w:ind w:firstLine="720"/>
        <w:contextualSpacing/>
        <w:jc w:val="both"/>
        <w:rPr>
          <w:rFonts w:eastAsia="Times New Roman"/>
          <w:szCs w:val="24"/>
        </w:rPr>
      </w:pPr>
      <w:r>
        <w:rPr>
          <w:rFonts w:eastAsia="Times New Roman"/>
          <w:szCs w:val="24"/>
        </w:rPr>
        <w:t>Στο άρθρο 8, που προβλέπει την παράταση της θητείας του επικουρικού προσωπικού του Κέντρου Εκπαίδευσης και Αποκατάστασης Τυφλών μέχρι τις 30 Σεπτεμβρίου 2017, θα ψηφίσουμε «ναι». Βάζουμε την ένσταση, για την οποία δεν έχετε τοποθετηθε</w:t>
      </w:r>
      <w:r>
        <w:rPr>
          <w:rFonts w:eastAsia="Times New Roman"/>
          <w:szCs w:val="24"/>
        </w:rPr>
        <w:t xml:space="preserve">ί μέχρι σήμερα, για το θέμα της κάλυψης της δαπάνης από τον προϋπολογισμό, που θα έχει ως αποτέλεσμα πιθανώς κάποιοι επικουρικοί να μην ενταχθούν στο μέτρο αυτό αν το ΚΕΑΤ δεν διαθέτει το αντίστοιχο κονδύλι από τον προϋπολογισμό του. Πρέπει να δεσμευτεί η </w:t>
      </w:r>
      <w:r>
        <w:rPr>
          <w:rFonts w:eastAsia="Times New Roman"/>
          <w:szCs w:val="24"/>
        </w:rPr>
        <w:t xml:space="preserve">Κυβέρνηση για κρατική χρηματοδότηση, ώστε να καλυφθούν όλες οι ανάγκες και η παράταση των συμβάσεων του επικουρικού προσωπικού. </w:t>
      </w:r>
    </w:p>
    <w:p w14:paraId="7707BFE3" w14:textId="77777777" w:rsidR="001926F7" w:rsidRDefault="006B7FAB">
      <w:pPr>
        <w:spacing w:line="600" w:lineRule="auto"/>
        <w:ind w:firstLine="720"/>
        <w:contextualSpacing/>
        <w:jc w:val="both"/>
        <w:rPr>
          <w:rFonts w:eastAsia="Times New Roman"/>
          <w:szCs w:val="24"/>
        </w:rPr>
      </w:pPr>
      <w:r>
        <w:rPr>
          <w:rFonts w:eastAsia="Times New Roman"/>
          <w:szCs w:val="24"/>
        </w:rPr>
        <w:t>Το άρθρο 10, που αφορά την ΗΔΙΚΑ, το καταψηφίζουμε. Αναφερθήκαμε αναλυτικά. Αποτελεί μια ανώνυμη εταιρεία. Το είχαμε καταψηφίσε</w:t>
      </w:r>
      <w:r>
        <w:rPr>
          <w:rFonts w:eastAsia="Times New Roman"/>
          <w:szCs w:val="24"/>
        </w:rPr>
        <w:t>ι και όταν υπήρχε ο σχετικός νόμος το 2007. Η εταιρεία αυτή λειτουργεί με τη λογική του κέρδους, κάτι που φαί</w:t>
      </w:r>
      <w:r>
        <w:rPr>
          <w:rFonts w:eastAsia="Times New Roman"/>
          <w:szCs w:val="24"/>
        </w:rPr>
        <w:lastRenderedPageBreak/>
        <w:t>νεται μέσα στο νομοσχέδιο και με την τροποποίηση του καταστατικού. Διενεργεί διαγωνισμούς, μελέτες, διαχείριση και συντήρηση πληροφορικών συστημάτω</w:t>
      </w:r>
      <w:r>
        <w:rPr>
          <w:rFonts w:eastAsia="Times New Roman"/>
          <w:szCs w:val="24"/>
        </w:rPr>
        <w:t xml:space="preserve">ν εντός και εκτός Ελλάδας σε φυσικά και νομικά πρόσωπα του δημοσίου. Δεν θέλω να πω περισσότερα. Αν προκύψει κάτι στην πορεία, θα τοποθετηθούμε. </w:t>
      </w:r>
    </w:p>
    <w:p w14:paraId="7707BFE4" w14:textId="77777777" w:rsidR="001926F7" w:rsidRDefault="006B7FAB">
      <w:pPr>
        <w:spacing w:line="600" w:lineRule="auto"/>
        <w:ind w:firstLine="720"/>
        <w:contextualSpacing/>
        <w:jc w:val="both"/>
        <w:rPr>
          <w:rFonts w:eastAsia="Times New Roman"/>
          <w:szCs w:val="24"/>
        </w:rPr>
      </w:pPr>
      <w:r>
        <w:rPr>
          <w:rFonts w:eastAsia="Times New Roman"/>
          <w:szCs w:val="24"/>
        </w:rPr>
        <w:t>Σε σχέση με το άρθρο 12, που προβλέπει την παράταση της προθεσμίας άνεργων εγγεγραμμένων του ΟΑΕΔ που συμμετέχ</w:t>
      </w:r>
      <w:r>
        <w:rPr>
          <w:rFonts w:eastAsia="Times New Roman"/>
          <w:szCs w:val="24"/>
        </w:rPr>
        <w:t>ουν στο πρόγραμμα εκπαίδευσης ή επαγγελματικής κατάρτισης μέχρι τις 30 Ιουνίου 2017, λέμε «ναι»</w:t>
      </w:r>
      <w:r>
        <w:rPr>
          <w:rFonts w:eastAsia="Times New Roman"/>
          <w:szCs w:val="24"/>
        </w:rPr>
        <w:t>.</w:t>
      </w:r>
      <w:r>
        <w:rPr>
          <w:rFonts w:eastAsia="Times New Roman"/>
          <w:szCs w:val="24"/>
        </w:rPr>
        <w:t xml:space="preserve"> Το παλεύαμε και εμείς αυτό.</w:t>
      </w:r>
    </w:p>
    <w:p w14:paraId="7707BFE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Με βάση, λοιπόν, όλα τα παραπάνω το ΚΚΕ καταψηφίζει επί της αρχής. Θα ψηφίσουμε «ναι» στην τροπολογία των σχολικών γευμάτων, αν και</w:t>
      </w:r>
      <w:r>
        <w:rPr>
          <w:rFonts w:eastAsia="Times New Roman" w:cs="Times New Roman"/>
          <w:szCs w:val="24"/>
        </w:rPr>
        <w:t xml:space="preserve"> δεν καλύπτουν το σύνολο των αναγκών. </w:t>
      </w:r>
    </w:p>
    <w:p w14:paraId="7707BFE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Μετά από δύο χρόνια έρχεται η Κυβέρνηση και λέει: «Δέκα χιλιάδες γεύματα και πιο μετά εβδομήντα χιλιάδες γεύματα», όταν επτακόσιες χιλιάδες παιδιά στην Ελλάδα υποσιτίζονται, παρ</w:t>
      </w:r>
      <w:r>
        <w:rPr>
          <w:rFonts w:eastAsia="Times New Roman" w:cs="Times New Roman"/>
          <w:szCs w:val="24"/>
        </w:rPr>
        <w:t xml:space="preserve">’ </w:t>
      </w:r>
      <w:r>
        <w:rPr>
          <w:rFonts w:eastAsia="Times New Roman" w:cs="Times New Roman"/>
          <w:szCs w:val="24"/>
        </w:rPr>
        <w:t>όλο που το ΚΚΕ είχε καταθέσει συγκεκρι</w:t>
      </w:r>
      <w:r>
        <w:rPr>
          <w:rFonts w:eastAsia="Times New Roman" w:cs="Times New Roman"/>
          <w:szCs w:val="24"/>
        </w:rPr>
        <w:t xml:space="preserve">μένη τροπολογία για να καλύπτονται όλα τα παιδιά πρωτοβάθμιας και δευτεροβάθμιας εκπαίδευσης, </w:t>
      </w:r>
      <w:r>
        <w:rPr>
          <w:rFonts w:eastAsia="Times New Roman" w:cs="Times New Roman"/>
          <w:szCs w:val="24"/>
        </w:rPr>
        <w:t xml:space="preserve">ενώ </w:t>
      </w:r>
      <w:r>
        <w:rPr>
          <w:rFonts w:eastAsia="Times New Roman" w:cs="Times New Roman"/>
          <w:szCs w:val="24"/>
        </w:rPr>
        <w:t xml:space="preserve">τότε </w:t>
      </w:r>
      <w:r>
        <w:rPr>
          <w:rFonts w:eastAsia="Times New Roman" w:cs="Times New Roman"/>
          <w:szCs w:val="24"/>
        </w:rPr>
        <w:t>είχε αρνηθεί η Κυβέρνηση την τροπολογία που είχε καταθέσει το ΚΚΕ.</w:t>
      </w:r>
    </w:p>
    <w:p w14:paraId="7707BFE7" w14:textId="77777777" w:rsidR="001926F7" w:rsidRDefault="006B7FAB">
      <w:pPr>
        <w:tabs>
          <w:tab w:val="left" w:pos="1800"/>
        </w:tabs>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7707BFE8" w14:textId="77777777" w:rsidR="001926F7" w:rsidRDefault="006B7FAB">
      <w:pPr>
        <w:spacing w:line="600" w:lineRule="auto"/>
        <w:ind w:firstLine="720"/>
        <w:contextualSpacing/>
        <w:jc w:val="both"/>
        <w:rPr>
          <w:rFonts w:eastAsia="Times New Roman"/>
          <w:bCs/>
        </w:rPr>
      </w:pPr>
      <w:r>
        <w:rPr>
          <w:rFonts w:eastAsia="Times New Roman" w:cs="Times New Roman"/>
          <w:szCs w:val="24"/>
        </w:rPr>
        <w:t xml:space="preserve">Επιτρέψτε μου λίγο, </w:t>
      </w:r>
      <w:r>
        <w:rPr>
          <w:rFonts w:eastAsia="Times New Roman"/>
          <w:bCs/>
        </w:rPr>
        <w:t>κύριε Πρόεδρε, και θα ολοκληρώσω.</w:t>
      </w:r>
    </w:p>
    <w:p w14:paraId="7707BFE9" w14:textId="77777777" w:rsidR="001926F7" w:rsidRDefault="006B7FAB">
      <w:pPr>
        <w:spacing w:line="600" w:lineRule="auto"/>
        <w:ind w:firstLine="720"/>
        <w:contextualSpacing/>
        <w:jc w:val="both"/>
        <w:rPr>
          <w:rFonts w:eastAsia="Times New Roman"/>
          <w:bCs/>
        </w:rPr>
      </w:pPr>
      <w:r>
        <w:rPr>
          <w:rFonts w:eastAsia="Times New Roman"/>
          <w:bCs/>
        </w:rPr>
        <w:t>Την τροπολογία που έρχεται σε σχέση με τους πυροσβέστες δεν θα την ψηφίσουμε. Και όχι μόνο δεν θα την ψηφίσουμε, αλλά θα καλέσουμε την Κυβέρνηση και τον Υπουργό να την αποσύρει. Πρόκειται για ένα εγχείρ</w:t>
      </w:r>
      <w:r>
        <w:rPr>
          <w:rFonts w:eastAsia="Times New Roman"/>
          <w:bCs/>
        </w:rPr>
        <w:t>ημα νομοθετικής εξαπάτησης. Και ποιο το πρόσχημα; Οι τεχνικές και νομικής φύσεως περιπλοκές. Όταν δεν θέλουμε να μονιμοποιήσουμε, όταν δεν θέλουμε να υπερασπιστούμε κάτι, βρίσκουμε νομοθετικά και θεσμικά κωλύματα κάθε φορά.</w:t>
      </w:r>
    </w:p>
    <w:p w14:paraId="7707BFEA" w14:textId="77777777" w:rsidR="001926F7" w:rsidRDefault="006B7FAB">
      <w:pPr>
        <w:spacing w:line="600" w:lineRule="auto"/>
        <w:ind w:firstLine="720"/>
        <w:contextualSpacing/>
        <w:jc w:val="both"/>
        <w:rPr>
          <w:rFonts w:eastAsia="Times New Roman"/>
          <w:bCs/>
        </w:rPr>
      </w:pPr>
      <w:r>
        <w:rPr>
          <w:rFonts w:eastAsia="Times New Roman"/>
          <w:bCs/>
        </w:rPr>
        <w:t>Η τριετία που θα τους εξασφαλίσε</w:t>
      </w:r>
      <w:r>
        <w:rPr>
          <w:rFonts w:eastAsia="Times New Roman"/>
          <w:bCs/>
        </w:rPr>
        <w:t>ι, αν ψηφιστεί, τρία χρόνια ακόμη μεροκάματα και όχι φυσικά μονιμότητα, είναι στον αέρα, αφού δίνει τη δυνατότητα οι τρεις Υπουργοί με μία πράξη υπουργικού συμβουλίου να μειώσουν ακόμη περισσότερο τον χρόνο παραμονής τους στο Πυροσβεστικό Σώμα.</w:t>
      </w:r>
    </w:p>
    <w:p w14:paraId="7707BFEB" w14:textId="77777777" w:rsidR="001926F7" w:rsidRDefault="006B7FAB">
      <w:pPr>
        <w:spacing w:line="600" w:lineRule="auto"/>
        <w:ind w:firstLine="720"/>
        <w:contextualSpacing/>
        <w:jc w:val="both"/>
        <w:rPr>
          <w:rFonts w:eastAsia="Times New Roman"/>
          <w:bCs/>
        </w:rPr>
      </w:pPr>
      <w:r>
        <w:rPr>
          <w:rFonts w:eastAsia="Times New Roman"/>
          <w:bCs/>
        </w:rPr>
        <w:t>Λαμβάνοντας</w:t>
      </w:r>
      <w:r>
        <w:rPr>
          <w:rFonts w:eastAsia="Times New Roman"/>
          <w:bCs/>
        </w:rPr>
        <w:t>, λοιπόν, αυτόν τον εμπαιγμό από την πλευρά της Κυβέρνησης, το ΚΚΕ κατέθεσε τροπολογία για τη μονιμοποίηση των πυροσβεστών, λαμβάνοντας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τις διευ</w:t>
      </w:r>
      <w:r>
        <w:rPr>
          <w:rFonts w:eastAsia="Times New Roman"/>
          <w:bCs/>
        </w:rPr>
        <w:lastRenderedPageBreak/>
        <w:t>ρυμένες αρμοδιότητες που έχει το Πυροσβεστικό Σώμα, σε συνδυασμό με τη μεγάλη έλλειψη προσωπικού που υπ</w:t>
      </w:r>
      <w:r>
        <w:rPr>
          <w:rFonts w:eastAsia="Times New Roman"/>
          <w:bCs/>
        </w:rPr>
        <w:t>άρχει στις τάξεις του, συνέπεια της κατάργησης τεσσάρων χιλιάδων οργανικών θέσεων με τον ν.3938/2011 και των αυξανόμενων συνταξιοδοτήσεων, και καθιστούν επιτακτική την ανάγκη για την άμεση κάλυψη των χιλιάδων κενών θέσεων που προκύπτουν για τις πραγματικές</w:t>
      </w:r>
      <w:r>
        <w:rPr>
          <w:rFonts w:eastAsia="Times New Roman"/>
          <w:bCs/>
        </w:rPr>
        <w:t xml:space="preserve"> ανάγκες στο προσωπικό.</w:t>
      </w:r>
    </w:p>
    <w:p w14:paraId="7707BFEC" w14:textId="77777777" w:rsidR="001926F7" w:rsidRDefault="006B7FAB">
      <w:pPr>
        <w:spacing w:line="600" w:lineRule="auto"/>
        <w:ind w:firstLine="720"/>
        <w:contextualSpacing/>
        <w:jc w:val="both"/>
        <w:rPr>
          <w:rFonts w:eastAsia="Times New Roman"/>
          <w:bCs/>
        </w:rPr>
      </w:pPr>
      <w:r>
        <w:rPr>
          <w:rFonts w:eastAsia="Times New Roman"/>
          <w:bCs/>
        </w:rPr>
        <w:t>Με δεδομένα, λοιπόν, τα μεγάλα προβλήματα που υπάρχουν στην πυρασφάλεια της χώρας και</w:t>
      </w:r>
      <w:r>
        <w:rPr>
          <w:rFonts w:eastAsia="Times New Roman"/>
          <w:bCs/>
        </w:rPr>
        <w:t>,</w:t>
      </w:r>
      <w:r>
        <w:rPr>
          <w:rFonts w:eastAsia="Times New Roman"/>
          <w:bCs/>
        </w:rPr>
        <w:t xml:space="preserve"> κυρίως, από την έλλειψη προσωπικού, το ΚΚΕ καταθέτει τη συγκεκριμένη τροπολογία, για να εξασφαλιστούν σταθερές σχέσεις εργασίας για όλους τους πυ</w:t>
      </w:r>
      <w:r>
        <w:rPr>
          <w:rFonts w:eastAsia="Times New Roman"/>
          <w:bCs/>
        </w:rPr>
        <w:t>ροσβέστες πενταετούς υποχρέωσης, καθώς και τους συμβασιούχους πυροσβέστες.</w:t>
      </w:r>
    </w:p>
    <w:p w14:paraId="7707BFED" w14:textId="77777777" w:rsidR="001926F7" w:rsidRDefault="006B7FAB">
      <w:pPr>
        <w:spacing w:line="600" w:lineRule="auto"/>
        <w:ind w:firstLine="720"/>
        <w:contextualSpacing/>
        <w:jc w:val="both"/>
        <w:rPr>
          <w:rFonts w:eastAsia="Times New Roman"/>
          <w:bCs/>
        </w:rPr>
      </w:pPr>
      <w:r>
        <w:rPr>
          <w:rFonts w:eastAsia="Times New Roman"/>
          <w:bCs/>
        </w:rPr>
        <w:t>Εδώ θα κληθούν και τα υπόλοιπα κόμματα να πάρουν θέση απέναντι σε αυτή τη διαρκή ομηρία και την απαξίωση αυτών των εργαζομένων που δίνουν ακόμη και τη ζωή τους, προκειμένου να προφυ</w:t>
      </w:r>
      <w:r>
        <w:rPr>
          <w:rFonts w:eastAsia="Times New Roman"/>
          <w:bCs/>
        </w:rPr>
        <w:t>λάσσουν τα δάση, τη χώρα ολόκληρη.</w:t>
      </w:r>
    </w:p>
    <w:p w14:paraId="7707BFEE" w14:textId="77777777" w:rsidR="001926F7" w:rsidRDefault="006B7FAB">
      <w:pPr>
        <w:spacing w:line="600" w:lineRule="auto"/>
        <w:ind w:firstLine="720"/>
        <w:contextualSpacing/>
        <w:jc w:val="both"/>
        <w:rPr>
          <w:rFonts w:eastAsia="Times New Roman"/>
          <w:bCs/>
        </w:rPr>
      </w:pPr>
      <w:r>
        <w:rPr>
          <w:rFonts w:eastAsia="Times New Roman"/>
          <w:bCs/>
        </w:rPr>
        <w:t>Με αυτές τις λίγες κουβέντες, τελείωσα, κύριε Πρόεδρε. Είπαμε ότι επί της αρχής καταψηφίζουμε και σε ό,τι αφορά τις υπόλοιπες τροπολογίες, θα τοποθετηθούμε αργότερα.</w:t>
      </w:r>
    </w:p>
    <w:p w14:paraId="7707BFEF" w14:textId="77777777" w:rsidR="001926F7" w:rsidRDefault="006B7FAB">
      <w:pPr>
        <w:spacing w:line="600" w:lineRule="auto"/>
        <w:ind w:firstLine="720"/>
        <w:contextualSpacing/>
        <w:jc w:val="both"/>
        <w:rPr>
          <w:rFonts w:eastAsia="Times New Roman"/>
          <w:bCs/>
        </w:rPr>
      </w:pPr>
      <w:r>
        <w:rPr>
          <w:rFonts w:eastAsia="Times New Roman"/>
          <w:bCs/>
        </w:rPr>
        <w:lastRenderedPageBreak/>
        <w:t>Ευχαριστώ.</w:t>
      </w:r>
    </w:p>
    <w:p w14:paraId="7707BFF0" w14:textId="77777777" w:rsidR="001926F7" w:rsidRDefault="006B7FAB">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Καλώς, κύρ</w:t>
      </w:r>
      <w:r>
        <w:rPr>
          <w:rFonts w:eastAsia="Times New Roman"/>
          <w:bCs/>
        </w:rPr>
        <w:t>ιε Συντυχάκη.</w:t>
      </w:r>
    </w:p>
    <w:p w14:paraId="7707BFF1" w14:textId="77777777" w:rsidR="001926F7" w:rsidRDefault="006B7FAB">
      <w:pPr>
        <w:spacing w:line="600" w:lineRule="auto"/>
        <w:ind w:firstLine="720"/>
        <w:contextualSpacing/>
        <w:jc w:val="both"/>
        <w:rPr>
          <w:rFonts w:eastAsia="Times New Roman"/>
          <w:szCs w:val="24"/>
        </w:rPr>
      </w:pPr>
      <w:r>
        <w:rPr>
          <w:rFonts w:eastAsia="Times New Roman"/>
          <w:bCs/>
        </w:rPr>
        <w:t xml:space="preserve">Πριν δώσω τον λόγο στον επόμενο ειδικό αγορητή, </w:t>
      </w:r>
      <w:r>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w:t>
      </w:r>
      <w:r>
        <w:rPr>
          <w:rFonts w:eastAsia="Times New Roman"/>
          <w:szCs w:val="24"/>
        </w:rPr>
        <w:t xml:space="preserve">για την ιστορία του κτηρίου και τον τρόπο οργάνωσης και λειτουργίας της Βουλής, είκοσι μαθήτριες και μαθητές και τρεις εκπαιδευτικοί συνοδοί τους από το Δημοτικό Σχολείο των Εκπαιδευτηρίων </w:t>
      </w:r>
      <w:proofErr w:type="spellStart"/>
      <w:r>
        <w:rPr>
          <w:rFonts w:eastAsia="Times New Roman"/>
          <w:szCs w:val="24"/>
        </w:rPr>
        <w:t>Καντά</w:t>
      </w:r>
      <w:proofErr w:type="spellEnd"/>
      <w:r>
        <w:rPr>
          <w:rFonts w:eastAsia="Times New Roman"/>
          <w:szCs w:val="24"/>
        </w:rPr>
        <w:t>.</w:t>
      </w:r>
    </w:p>
    <w:p w14:paraId="7707BFF2" w14:textId="77777777" w:rsidR="001926F7" w:rsidRDefault="006B7FAB">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w:t>
      </w:r>
    </w:p>
    <w:p w14:paraId="7707BFF3"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w:t>
      </w:r>
      <w:r>
        <w:rPr>
          <w:rFonts w:eastAsia="Times New Roman"/>
          <w:szCs w:val="24"/>
        </w:rPr>
        <w:t xml:space="preserve"> Βουλής)</w:t>
      </w:r>
    </w:p>
    <w:p w14:paraId="7707BFF4" w14:textId="77777777" w:rsidR="001926F7" w:rsidRDefault="006B7FAB">
      <w:pPr>
        <w:spacing w:line="600" w:lineRule="auto"/>
        <w:ind w:firstLine="720"/>
        <w:contextualSpacing/>
        <w:jc w:val="both"/>
        <w:rPr>
          <w:rFonts w:eastAsia="Times New Roman"/>
          <w:bCs/>
        </w:rPr>
      </w:pPr>
      <w:r>
        <w:rPr>
          <w:rFonts w:eastAsia="Times New Roman"/>
          <w:bCs/>
        </w:rPr>
        <w:t>Τον λόγο έχει ο ειδικός αγορητής των Ανεξαρτήτων Ελλήνων</w:t>
      </w:r>
      <w:r>
        <w:rPr>
          <w:rFonts w:eastAsia="Times New Roman"/>
          <w:bCs/>
        </w:rPr>
        <w:t xml:space="preserve"> </w:t>
      </w:r>
      <w:r>
        <w:rPr>
          <w:rFonts w:eastAsia="Times New Roman"/>
          <w:bCs/>
        </w:rPr>
        <w:t xml:space="preserve">κ. Αθανάσιος </w:t>
      </w:r>
      <w:proofErr w:type="spellStart"/>
      <w:r>
        <w:rPr>
          <w:rFonts w:eastAsia="Times New Roman"/>
          <w:bCs/>
        </w:rPr>
        <w:t>Παπαχριστόπουλος</w:t>
      </w:r>
      <w:proofErr w:type="spellEnd"/>
      <w:r>
        <w:rPr>
          <w:rFonts w:eastAsia="Times New Roman"/>
          <w:bCs/>
        </w:rPr>
        <w:t>.</w:t>
      </w:r>
    </w:p>
    <w:p w14:paraId="7707BFF5" w14:textId="77777777" w:rsidR="001926F7" w:rsidRDefault="006B7FAB">
      <w:pPr>
        <w:spacing w:line="600" w:lineRule="auto"/>
        <w:ind w:firstLine="720"/>
        <w:contextualSpacing/>
        <w:jc w:val="both"/>
        <w:rPr>
          <w:rFonts w:eastAsia="Times New Roman"/>
          <w:bCs/>
        </w:rPr>
      </w:pPr>
      <w:r>
        <w:rPr>
          <w:rFonts w:eastAsia="Times New Roman"/>
          <w:b/>
          <w:bCs/>
        </w:rPr>
        <w:t xml:space="preserve">ΑΘΑΝΑΣΙΟΣ ΠΑΠΑΧΡΙΣΤΟΠΟΥΛΟΣ: </w:t>
      </w:r>
      <w:r>
        <w:rPr>
          <w:rFonts w:eastAsia="Times New Roman"/>
          <w:bCs/>
        </w:rPr>
        <w:t>Ευχαριστώ, κύριε Πρόεδρε.</w:t>
      </w:r>
    </w:p>
    <w:p w14:paraId="7707BFF6" w14:textId="77777777" w:rsidR="001926F7" w:rsidRDefault="006B7FAB">
      <w:pPr>
        <w:spacing w:line="600" w:lineRule="auto"/>
        <w:ind w:firstLine="720"/>
        <w:contextualSpacing/>
        <w:jc w:val="both"/>
        <w:rPr>
          <w:rFonts w:eastAsia="Times New Roman"/>
          <w:bCs/>
        </w:rPr>
      </w:pPr>
      <w:r>
        <w:rPr>
          <w:rFonts w:eastAsia="Times New Roman"/>
          <w:bCs/>
        </w:rPr>
        <w:t>Επειδή η επικαιρότητα πιστεύω ότι δεν μπορεί να μας αφήσει αδιάφορους κι επειδή πιστεύω ότι όλοι εδώ μέσα</w:t>
      </w:r>
      <w:r>
        <w:rPr>
          <w:rFonts w:eastAsia="Times New Roman"/>
          <w:bCs/>
        </w:rPr>
        <w:t xml:space="preserve"> ζούμε </w:t>
      </w:r>
      <w:r>
        <w:rPr>
          <w:rFonts w:eastAsia="Times New Roman"/>
          <w:bCs/>
        </w:rPr>
        <w:lastRenderedPageBreak/>
        <w:t>ιστορικές στιγμές, θέλω να επαναλάβω μερικά πράγματα που συνέβησαν τις τελευταίες ημέρες, πριν έρθω στην ουσία του νομοσχεδίου.</w:t>
      </w:r>
    </w:p>
    <w:p w14:paraId="7707BFF7" w14:textId="77777777" w:rsidR="001926F7" w:rsidRDefault="006B7FAB">
      <w:pPr>
        <w:spacing w:line="600" w:lineRule="auto"/>
        <w:ind w:firstLine="720"/>
        <w:contextualSpacing/>
        <w:jc w:val="both"/>
        <w:rPr>
          <w:rFonts w:eastAsia="Times New Roman"/>
          <w:bCs/>
        </w:rPr>
      </w:pPr>
      <w:r>
        <w:rPr>
          <w:rFonts w:eastAsia="Times New Roman"/>
          <w:bCs/>
        </w:rPr>
        <w:t xml:space="preserve">Να θυμίσω ότι ο </w:t>
      </w:r>
      <w:proofErr w:type="spellStart"/>
      <w:r>
        <w:rPr>
          <w:rFonts w:eastAsia="Times New Roman"/>
          <w:bCs/>
        </w:rPr>
        <w:t>Ολιβιέ</w:t>
      </w:r>
      <w:proofErr w:type="spellEnd"/>
      <w:r>
        <w:rPr>
          <w:rFonts w:eastAsia="Times New Roman"/>
          <w:bCs/>
        </w:rPr>
        <w:t xml:space="preserve"> </w:t>
      </w:r>
      <w:proofErr w:type="spellStart"/>
      <w:r>
        <w:rPr>
          <w:rFonts w:eastAsia="Times New Roman"/>
          <w:bCs/>
        </w:rPr>
        <w:t>Μπλανσάρ</w:t>
      </w:r>
      <w:proofErr w:type="spellEnd"/>
      <w:r>
        <w:rPr>
          <w:rFonts w:eastAsia="Times New Roman"/>
          <w:bCs/>
        </w:rPr>
        <w:t xml:space="preserve">, ένας άνθρωπος που ήταν ανώτατο στέλεχος στο ΔΝΤ το 2010, δικαιώνεται σήμερα και μάλιστα </w:t>
      </w:r>
      <w:r>
        <w:rPr>
          <w:rFonts w:eastAsia="Times New Roman"/>
          <w:bCs/>
        </w:rPr>
        <w:t xml:space="preserve">με δικό του άρθρο ομολογεί ότι το πρόγραμμα αυτό δεν έβγαινε ποτέ. Συνηγορούσε τότε και ο </w:t>
      </w:r>
      <w:proofErr w:type="spellStart"/>
      <w:r>
        <w:rPr>
          <w:rFonts w:eastAsia="Times New Roman"/>
          <w:bCs/>
        </w:rPr>
        <w:t>Ντομινίκ</w:t>
      </w:r>
      <w:proofErr w:type="spellEnd"/>
      <w:r>
        <w:rPr>
          <w:rFonts w:eastAsia="Times New Roman"/>
          <w:bCs/>
        </w:rPr>
        <w:t xml:space="preserve"> </w:t>
      </w:r>
      <w:proofErr w:type="spellStart"/>
      <w:r>
        <w:rPr>
          <w:rFonts w:eastAsia="Times New Roman"/>
          <w:bCs/>
        </w:rPr>
        <w:t>Στρος</w:t>
      </w:r>
      <w:proofErr w:type="spellEnd"/>
      <w:r>
        <w:rPr>
          <w:rFonts w:eastAsia="Times New Roman"/>
          <w:bCs/>
        </w:rPr>
        <w:t xml:space="preserve"> Καν, για όσους το θυμούνται.</w:t>
      </w:r>
    </w:p>
    <w:p w14:paraId="7707BFF8" w14:textId="77777777" w:rsidR="001926F7" w:rsidRDefault="006B7FAB">
      <w:pPr>
        <w:spacing w:line="600" w:lineRule="auto"/>
        <w:ind w:firstLine="720"/>
        <w:contextualSpacing/>
        <w:jc w:val="both"/>
        <w:rPr>
          <w:rFonts w:eastAsia="Times New Roman"/>
          <w:bCs/>
        </w:rPr>
      </w:pPr>
      <w:r>
        <w:rPr>
          <w:rFonts w:eastAsia="Times New Roman"/>
          <w:bCs/>
        </w:rPr>
        <w:t xml:space="preserve">Για πρώτη φορά ο Πολ </w:t>
      </w:r>
      <w:proofErr w:type="spellStart"/>
      <w:r>
        <w:rPr>
          <w:rFonts w:eastAsia="Times New Roman"/>
          <w:bCs/>
        </w:rPr>
        <w:t>Τόμσεν</w:t>
      </w:r>
      <w:proofErr w:type="spellEnd"/>
      <w:r>
        <w:rPr>
          <w:rFonts w:eastAsia="Times New Roman"/>
          <w:bCs/>
        </w:rPr>
        <w:t xml:space="preserve"> -που δεν πιστεύω ότι είναι συμπαθής σε κανέναν στο </w:t>
      </w:r>
      <w:r>
        <w:rPr>
          <w:rFonts w:eastAsia="Times New Roman"/>
          <w:bCs/>
        </w:rPr>
        <w:t>ε</w:t>
      </w:r>
      <w:r>
        <w:rPr>
          <w:rFonts w:eastAsia="Times New Roman"/>
          <w:bCs/>
        </w:rPr>
        <w:t>λληνικό Κοινοβούλιο- ομολογεί ότι μπορεί π</w:t>
      </w:r>
      <w:r>
        <w:rPr>
          <w:rFonts w:eastAsia="Times New Roman"/>
          <w:bCs/>
        </w:rPr>
        <w:t>ράγματι να υπάρχει μεγαλύτερη απαισιοδοξία –τις υπερβολές του τις ονομάζει απαισιοδοξία- και είμαστε διατεθειμένοι να το αλλάξουμε, αν έχουμε όλα τα στοιχεία.</w:t>
      </w:r>
    </w:p>
    <w:p w14:paraId="7707BFF9" w14:textId="77777777" w:rsidR="001926F7" w:rsidRDefault="006B7FAB">
      <w:pPr>
        <w:spacing w:line="600" w:lineRule="auto"/>
        <w:ind w:firstLine="720"/>
        <w:contextualSpacing/>
        <w:jc w:val="both"/>
        <w:rPr>
          <w:rFonts w:eastAsia="Times New Roman"/>
          <w:bCs/>
        </w:rPr>
      </w:pPr>
      <w:r>
        <w:rPr>
          <w:rFonts w:eastAsia="Times New Roman"/>
          <w:bCs/>
        </w:rPr>
        <w:t xml:space="preserve">Πριν από δύο ημέρες η Κριστίν </w:t>
      </w:r>
      <w:proofErr w:type="spellStart"/>
      <w:r>
        <w:rPr>
          <w:rFonts w:eastAsia="Times New Roman"/>
          <w:bCs/>
        </w:rPr>
        <w:t>Λαγκάρντ</w:t>
      </w:r>
      <w:proofErr w:type="spellEnd"/>
      <w:r>
        <w:rPr>
          <w:rFonts w:eastAsia="Times New Roman"/>
          <w:bCs/>
        </w:rPr>
        <w:t xml:space="preserve"> για πρώτη φορά μετά από αρκετά χρόνια ομολόγησε ότι μπορεί</w:t>
      </w:r>
      <w:r>
        <w:rPr>
          <w:rFonts w:eastAsia="Times New Roman"/>
          <w:bCs/>
        </w:rPr>
        <w:t xml:space="preserve"> το δημόσιο χρέος χωρίς κούρεμα να είναι βιώσιμο, κάτι που δεν το είχε πει ποτέ.</w:t>
      </w:r>
    </w:p>
    <w:p w14:paraId="7707BFF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Θέλω ακόμα να θυμίσω κάτι που έκανε φοβερή εντύπωση. Ένας απηνής εχθρός της </w:t>
      </w:r>
      <w:r>
        <w:rPr>
          <w:rFonts w:eastAsia="Times New Roman" w:cs="Times New Roman"/>
          <w:szCs w:val="24"/>
        </w:rPr>
        <w:t>ε</w:t>
      </w:r>
      <w:r>
        <w:rPr>
          <w:rFonts w:eastAsia="Times New Roman" w:cs="Times New Roman"/>
          <w:szCs w:val="24"/>
        </w:rPr>
        <w:t xml:space="preserve">λληνικής Κυβέρνησης, ο Μάνφρεντ Βέρνερ, χθες στο Ευρωκοινοβούλιο ομολόγησε -δεν </w:t>
      </w:r>
      <w:r>
        <w:rPr>
          <w:rFonts w:eastAsia="Times New Roman" w:cs="Times New Roman"/>
          <w:szCs w:val="24"/>
        </w:rPr>
        <w:lastRenderedPageBreak/>
        <w:t xml:space="preserve">ξέρω αν είχε και </w:t>
      </w:r>
      <w:r>
        <w:rPr>
          <w:rFonts w:eastAsia="Times New Roman" w:cs="Times New Roman"/>
          <w:szCs w:val="24"/>
        </w:rPr>
        <w:t>δόση αυτοκριτικής- ότι, ναι, μπορεί το πρόγραμμα να γίνει και χωρίς το ΔΝΤ.</w:t>
      </w:r>
    </w:p>
    <w:p w14:paraId="7707BFF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εδώ να επικαλεστώ την επίσκεψη του </w:t>
      </w:r>
      <w:proofErr w:type="spellStart"/>
      <w:r>
        <w:rPr>
          <w:rFonts w:eastAsia="Times New Roman" w:cs="Times New Roman"/>
          <w:szCs w:val="24"/>
        </w:rPr>
        <w:t>Μοσκοβισί</w:t>
      </w:r>
      <w:proofErr w:type="spellEnd"/>
      <w:r>
        <w:rPr>
          <w:rFonts w:eastAsia="Times New Roman" w:cs="Times New Roman"/>
          <w:szCs w:val="24"/>
        </w:rPr>
        <w:t xml:space="preserve">. Πιστεύω ότι κάνει μια πολύ έντιμη και καθαρή προσπάθεια, αλλά και ο Πρωθυπουργός του, ο </w:t>
      </w:r>
      <w:proofErr w:type="spellStart"/>
      <w:r>
        <w:rPr>
          <w:rFonts w:eastAsia="Times New Roman" w:cs="Times New Roman"/>
          <w:szCs w:val="24"/>
        </w:rPr>
        <w:t>Μπερνάρ</w:t>
      </w:r>
      <w:proofErr w:type="spellEnd"/>
      <w:r>
        <w:rPr>
          <w:rFonts w:eastAsia="Times New Roman" w:cs="Times New Roman"/>
          <w:szCs w:val="24"/>
        </w:rPr>
        <w:t xml:space="preserve"> </w:t>
      </w:r>
      <w:proofErr w:type="spellStart"/>
      <w:r>
        <w:rPr>
          <w:rFonts w:eastAsia="Times New Roman" w:cs="Times New Roman"/>
          <w:szCs w:val="24"/>
        </w:rPr>
        <w:t>Καζνέβ</w:t>
      </w:r>
      <w:proofErr w:type="spellEnd"/>
      <w:r>
        <w:rPr>
          <w:rFonts w:eastAsia="Times New Roman" w:cs="Times New Roman"/>
          <w:szCs w:val="24"/>
        </w:rPr>
        <w:t xml:space="preserve">, χθες είπε ότι πρέπει </w:t>
      </w:r>
      <w:r>
        <w:rPr>
          <w:rFonts w:eastAsia="Times New Roman" w:cs="Times New Roman"/>
          <w:szCs w:val="24"/>
        </w:rPr>
        <w:t xml:space="preserve">πάση θυσία η χώρα να μείνει στην Ευρωζώνη. Επίσης, ο Τόμας </w:t>
      </w:r>
      <w:proofErr w:type="spellStart"/>
      <w:r>
        <w:rPr>
          <w:rFonts w:eastAsia="Times New Roman" w:cs="Times New Roman"/>
          <w:szCs w:val="24"/>
        </w:rPr>
        <w:t>Βίζερ</w:t>
      </w:r>
      <w:proofErr w:type="spellEnd"/>
      <w:r>
        <w:rPr>
          <w:rFonts w:eastAsia="Times New Roman" w:cs="Times New Roman"/>
          <w:szCs w:val="24"/>
        </w:rPr>
        <w:t xml:space="preserve">, ο άνθρωπος που είναι ο </w:t>
      </w:r>
      <w:r>
        <w:rPr>
          <w:rFonts w:eastAsia="Times New Roman" w:cs="Times New Roman"/>
          <w:szCs w:val="24"/>
        </w:rPr>
        <w:t>π</w:t>
      </w:r>
      <w:r>
        <w:rPr>
          <w:rFonts w:eastAsia="Times New Roman" w:cs="Times New Roman"/>
          <w:szCs w:val="24"/>
        </w:rPr>
        <w:t xml:space="preserve">ροϊστάμενος του </w:t>
      </w:r>
      <w:proofErr w:type="spellStart"/>
      <w:r>
        <w:rPr>
          <w:rFonts w:eastAsia="Times New Roman" w:cs="Times New Roman"/>
          <w:szCs w:val="24"/>
          <w:lang w:val="en-US"/>
        </w:rPr>
        <w:t>EuroWorking</w:t>
      </w:r>
      <w:proofErr w:type="spellEnd"/>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είπε ότι θα είναι μεγάλη ζημιά για τη χώρα να φύγει αυτή τη στιγμή από την Ευρωζώνη. Το </w:t>
      </w:r>
      <w:proofErr w:type="spellStart"/>
      <w:r>
        <w:rPr>
          <w:rFonts w:eastAsia="Times New Roman" w:cs="Times New Roman"/>
          <w:szCs w:val="24"/>
          <w:lang w:val="en-US"/>
        </w:rPr>
        <w:t>Grexit</w:t>
      </w:r>
      <w:proofErr w:type="spellEnd"/>
      <w:r>
        <w:rPr>
          <w:rFonts w:eastAsia="Times New Roman" w:cs="Times New Roman"/>
          <w:szCs w:val="24"/>
        </w:rPr>
        <w:t xml:space="preserve"> δεν είναι μόνο λάθος, αλλά είναι και</w:t>
      </w:r>
      <w:r>
        <w:rPr>
          <w:rFonts w:eastAsia="Times New Roman" w:cs="Times New Roman"/>
          <w:szCs w:val="24"/>
        </w:rPr>
        <w:t xml:space="preserve"> ανέφικτο.</w:t>
      </w:r>
    </w:p>
    <w:p w14:paraId="7707BFF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επικαλεστώ πάρα πολλά στοιχεία, όπως να ξαναθυμίσω τις δηλώσεις του Γκάμπριελ, που ονομαστικά είπε στον κ. Σόιμπλε ότι «μην επιμένεις, είναι λάθος αυτό που κάνεις». Να πω ακόμα τις δηλώσεις του </w:t>
      </w:r>
      <w:proofErr w:type="spellStart"/>
      <w:r>
        <w:rPr>
          <w:rFonts w:eastAsia="Times New Roman" w:cs="Times New Roman"/>
          <w:szCs w:val="24"/>
        </w:rPr>
        <w:t>Σουλτς</w:t>
      </w:r>
      <w:proofErr w:type="spellEnd"/>
      <w:r>
        <w:rPr>
          <w:rFonts w:eastAsia="Times New Roman" w:cs="Times New Roman"/>
          <w:szCs w:val="24"/>
        </w:rPr>
        <w:t xml:space="preserve">, ότι όποιος επιμένει για </w:t>
      </w:r>
      <w:proofErr w:type="spellStart"/>
      <w:r>
        <w:rPr>
          <w:rFonts w:eastAsia="Times New Roman" w:cs="Times New Roman"/>
          <w:szCs w:val="24"/>
          <w:lang w:val="en-US"/>
        </w:rPr>
        <w:t>Grex</w:t>
      </w:r>
      <w:r>
        <w:rPr>
          <w:rFonts w:eastAsia="Times New Roman" w:cs="Times New Roman"/>
          <w:szCs w:val="24"/>
          <w:lang w:val="en-US"/>
        </w:rPr>
        <w:t>it</w:t>
      </w:r>
      <w:proofErr w:type="spellEnd"/>
      <w:r>
        <w:rPr>
          <w:rFonts w:eastAsia="Times New Roman" w:cs="Times New Roman"/>
          <w:szCs w:val="24"/>
        </w:rPr>
        <w:t xml:space="preserve"> θέλει να διαλύσει την Ευρωζώνη.</w:t>
      </w:r>
    </w:p>
    <w:p w14:paraId="7707BFF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Τα λέω όλα αυτά, γιατί πιστεύω ότι το κλίμα έχει αλλάξει και όλοι είμαστε σε αγωνία, κανείς δεν είναι ήσυχος. Θέλω να πιστεύω, όμως, θετικά ότι, αν δεν λυθεί στις 20 του Φεβρουαρίου, θα δοθεί ένα ισχυρό μήνυμα ίσως για έν</w:t>
      </w:r>
      <w:r>
        <w:rPr>
          <w:rFonts w:eastAsia="Times New Roman" w:cs="Times New Roman"/>
          <w:szCs w:val="24"/>
        </w:rPr>
        <w:t xml:space="preserve">α έκτακτο </w:t>
      </w:r>
      <w:proofErr w:type="spellStart"/>
      <w:r>
        <w:rPr>
          <w:rFonts w:eastAsia="Times New Roman" w:cs="Times New Roman"/>
          <w:szCs w:val="24"/>
          <w:lang w:val="en-US"/>
        </w:rPr>
        <w:t>Eurogroup</w:t>
      </w:r>
      <w:proofErr w:type="spellEnd"/>
      <w:r>
        <w:rPr>
          <w:rFonts w:eastAsia="Times New Roman" w:cs="Times New Roman"/>
          <w:szCs w:val="24"/>
        </w:rPr>
        <w:t xml:space="preserve"> </w:t>
      </w:r>
      <w:r>
        <w:rPr>
          <w:rFonts w:eastAsia="Times New Roman" w:cs="Times New Roman"/>
          <w:szCs w:val="24"/>
        </w:rPr>
        <w:lastRenderedPageBreak/>
        <w:t xml:space="preserve">πριν από τις 9 Μαρτίου, όπου ο </w:t>
      </w:r>
      <w:proofErr w:type="spellStart"/>
      <w:r>
        <w:rPr>
          <w:rFonts w:eastAsia="Times New Roman" w:cs="Times New Roman"/>
          <w:szCs w:val="24"/>
        </w:rPr>
        <w:t>Ντράγκι</w:t>
      </w:r>
      <w:proofErr w:type="spellEnd"/>
      <w:r>
        <w:rPr>
          <w:rFonts w:eastAsia="Times New Roman" w:cs="Times New Roman"/>
          <w:szCs w:val="24"/>
        </w:rPr>
        <w:t xml:space="preserve"> πραγματικά θέλω να πιστεύω ότι έχει καλή θέληση.</w:t>
      </w:r>
    </w:p>
    <w:p w14:paraId="7707BFF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Επίσης, ήταν χαστούκι η απόφαση κατά του Σόιμπλε, που ήθελε να αντικαταστήσει την Κομισιόν με τον Ε</w:t>
      </w:r>
      <w:r>
        <w:rPr>
          <w:rFonts w:eastAsia="Times New Roman" w:cs="Times New Roman"/>
          <w:szCs w:val="24"/>
          <w:lang w:val="en-US"/>
        </w:rPr>
        <w:t>SM</w:t>
      </w:r>
      <w:r>
        <w:rPr>
          <w:rFonts w:eastAsia="Times New Roman" w:cs="Times New Roman"/>
          <w:szCs w:val="24"/>
        </w:rPr>
        <w:t>. Όλη η συγκυρία δείχνει ότι μάλλον ο μεγάλος «</w:t>
      </w:r>
      <w:r>
        <w:rPr>
          <w:rFonts w:eastAsia="Times New Roman" w:cs="Times New Roman"/>
          <w:szCs w:val="24"/>
        </w:rPr>
        <w:t>φιλέλληνας», ο κ. Σόιμπλε, είναι απομονωμένος αυτή τη στιγμή. Μένει να το δούμε. Όχι μεγάλα λόγια.</w:t>
      </w:r>
    </w:p>
    <w:p w14:paraId="7707BFF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μπορώ, όμως, να μη μιλήσω με παράπονο για τη στάση που κράτησαν οι τρεις Ευρωβουλευτές της Νέας Δημοκρατίας, σε αντίθεση με όλα τα κόμματα του δημοκρατικ</w:t>
      </w:r>
      <w:r>
        <w:rPr>
          <w:rFonts w:eastAsia="Times New Roman" w:cs="Times New Roman"/>
          <w:szCs w:val="24"/>
        </w:rPr>
        <w:t>ού τόξου, που κράτησαν μια θετική στάση. Το να κάνεις κριτική δεν είναι κακό. Καλό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ηλαδή είναι και το μεγαλείο της δημοκρατίας. Το </w:t>
      </w:r>
      <w:r>
        <w:rPr>
          <w:rFonts w:eastAsia="Times New Roman" w:cs="Times New Roman"/>
          <w:szCs w:val="24"/>
          <w:lang w:val="en-US"/>
        </w:rPr>
        <w:t>timing</w:t>
      </w:r>
      <w:r>
        <w:rPr>
          <w:rFonts w:eastAsia="Times New Roman" w:cs="Times New Roman"/>
          <w:szCs w:val="24"/>
        </w:rPr>
        <w:t>, όμως και οι συγκεκριμένες στιγμές κάποιες στιγμές το απαγορεύουν.</w:t>
      </w:r>
    </w:p>
    <w:p w14:paraId="7707C00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έκανε καλή εντύπωση η αναφορά των τριών</w:t>
      </w:r>
      <w:r>
        <w:rPr>
          <w:rFonts w:eastAsia="Times New Roman" w:cs="Times New Roman"/>
          <w:szCs w:val="24"/>
        </w:rPr>
        <w:t xml:space="preserve"> Ευρωβουλευτών της Νέας Δημοκρατίας, όπως επίσης δεν έκανε καλή εντύπωση -αν μου επιτρέπεται- αυτό το κρυφό μετά τη συνάντηση του Αρχηγού της Αξιωματικής Αντιπολίτευσης, του τρίτου θεσμικού παράγοντα στη χώρα, που σχεδόν δεν είπε τίποτε για το τι διημείφθη</w:t>
      </w:r>
      <w:r>
        <w:rPr>
          <w:rFonts w:eastAsia="Times New Roman" w:cs="Times New Roman"/>
          <w:szCs w:val="24"/>
        </w:rPr>
        <w:t xml:space="preserve"> ανάμεσα σε αυτόν και στον κ. Σόιμπλε. Απλώς τα </w:t>
      </w:r>
      <w:r>
        <w:rPr>
          <w:rFonts w:eastAsia="Times New Roman" w:cs="Times New Roman"/>
          <w:szCs w:val="24"/>
        </w:rPr>
        <w:lastRenderedPageBreak/>
        <w:t xml:space="preserve">καταγράφω και πιστεύω ότι ένα μεγάλο κομμάτι της ίδιας της Αξιωματικής Αντιπολίτευσης δεν συμμερίζεται αυτή την τακτική. Δική μου εκτίμηση. Μπορεί να κάνω και λάθος. </w:t>
      </w:r>
      <w:r>
        <w:rPr>
          <w:rFonts w:eastAsia="Times New Roman" w:cs="Times New Roman"/>
          <w:szCs w:val="24"/>
        </w:rPr>
        <w:t>Απορρίψτε</w:t>
      </w:r>
      <w:r>
        <w:rPr>
          <w:rFonts w:eastAsia="Times New Roman" w:cs="Times New Roman"/>
          <w:szCs w:val="24"/>
        </w:rPr>
        <w:t xml:space="preserve"> τη.</w:t>
      </w:r>
    </w:p>
    <w:p w14:paraId="7707C00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Σε ό,τι αφορά το νομοσχέδιο,</w:t>
      </w:r>
      <w:r>
        <w:rPr>
          <w:rFonts w:eastAsia="Times New Roman" w:cs="Times New Roman"/>
          <w:szCs w:val="24"/>
        </w:rPr>
        <w:t xml:space="preserve"> νομίζω ότι είναι χειροπιαστή απόδειξη ότι συζητήθηκε με πολλή λεπτομέρεια -θα έλεγα- και στις </w:t>
      </w:r>
      <w:r>
        <w:rPr>
          <w:rFonts w:eastAsia="Times New Roman" w:cs="Times New Roman"/>
          <w:szCs w:val="24"/>
        </w:rPr>
        <w:t>ε</w:t>
      </w:r>
      <w:r>
        <w:rPr>
          <w:rFonts w:eastAsia="Times New Roman" w:cs="Times New Roman"/>
          <w:szCs w:val="24"/>
        </w:rPr>
        <w:t>πιτροπές και με τους φορείς και με όλα. Παρ</w:t>
      </w:r>
      <w:r>
        <w:rPr>
          <w:rFonts w:eastAsia="Times New Roman" w:cs="Times New Roman"/>
          <w:szCs w:val="24"/>
        </w:rPr>
        <w:t xml:space="preserve">’ </w:t>
      </w:r>
      <w:r>
        <w:rPr>
          <w:rFonts w:eastAsia="Times New Roman" w:cs="Times New Roman"/>
          <w:szCs w:val="24"/>
        </w:rPr>
        <w:t>ότι δεν μου αρέσει να επαναλαμβάνω τον εαυτό μου, θέλω να θυμίσω ξανά εδώ στην Ολομέλεια ότι το «κλειστό» επάγγελμα</w:t>
      </w:r>
      <w:r>
        <w:rPr>
          <w:rFonts w:eastAsia="Times New Roman" w:cs="Times New Roman"/>
          <w:szCs w:val="24"/>
        </w:rPr>
        <w:t xml:space="preserve"> των φορτοεκφορτωτών έπρεπε να τελειώσει κάποτε. Δεν θέλω να αναφέρω παραδείγματα </w:t>
      </w:r>
      <w:r>
        <w:rPr>
          <w:rFonts w:eastAsia="Times New Roman" w:cs="Times New Roman"/>
          <w:szCs w:val="24"/>
        </w:rPr>
        <w:t xml:space="preserve">για το </w:t>
      </w:r>
      <w:r>
        <w:rPr>
          <w:rFonts w:eastAsia="Times New Roman" w:cs="Times New Roman"/>
          <w:szCs w:val="24"/>
        </w:rPr>
        <w:t>τι γινόταν παλιά. Χάρηκα που γίνεται μια προσπάθεια. Με πολύ σεβασμό άκουσα και απόψεις και αντιρρήσεις. Νομίζω, όμως, ότι δεν υπάρχει τουλάχιστον μεγάλη ένσταση γι</w:t>
      </w:r>
      <w:r>
        <w:rPr>
          <w:rFonts w:eastAsia="Times New Roman" w:cs="Times New Roman"/>
          <w:szCs w:val="24"/>
        </w:rPr>
        <w:t>’</w:t>
      </w:r>
      <w:r>
        <w:rPr>
          <w:rFonts w:eastAsia="Times New Roman" w:cs="Times New Roman"/>
          <w:szCs w:val="24"/>
        </w:rPr>
        <w:t xml:space="preserve"> α</w:t>
      </w:r>
      <w:r>
        <w:rPr>
          <w:rFonts w:eastAsia="Times New Roman" w:cs="Times New Roman"/>
          <w:szCs w:val="24"/>
        </w:rPr>
        <w:t>υτό το πράγμα και θα έπρεπε να γίνει και το είδαμε.</w:t>
      </w:r>
    </w:p>
    <w:p w14:paraId="7707C00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επικεντρώσω πιο πολύ στο δεύτερο ζήτημα, γιατί το έχω ζήσει από κοντά. Θυμάμαι ότι κάποτε φύτρωναν οι ΜΚΟ σαν τα μανιτάρια μόνο και μόνο για να πάρουν την επιχορήγηση από την ΥΔΑΣ και από </w:t>
      </w:r>
      <w:r>
        <w:rPr>
          <w:rFonts w:eastAsia="Times New Roman" w:cs="Times New Roman"/>
          <w:szCs w:val="24"/>
        </w:rPr>
        <w:t>την Ευρωπαϊκή Ένωση. Αυτό πρέπει να σταματήσει. Το άρθρο 7 νομίζω ότι ξεκαθαρίζει αρκετά πράγματα, ίσως όχι όλα, αλλά ξεκαθαρίζει πάρα πολλά και είναι στη σωστή κατεύθυνση.</w:t>
      </w:r>
    </w:p>
    <w:p w14:paraId="7707C00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αναδείξω, επίσης, το γεγονός ότι η ηλεκτρονική διακυβέρνηση μπαίνει και στο</w:t>
      </w:r>
      <w:r>
        <w:rPr>
          <w:rFonts w:eastAsia="Times New Roman" w:cs="Times New Roman"/>
          <w:szCs w:val="24"/>
        </w:rPr>
        <w:t xml:space="preserve">υς φορτοεκφορτωτές και στον έλεγχο των ΜΚΟ. Είναι βήμα μπροστά. Είμαι από αυτούς που πίστευαν και πιστεύουν -και συνεχίζω να πιστεύω και θα το λέω πάντα όσο κουραστικός και να είμαι- ότι η ηλεκτρονική διακυβέρνηση ανοίγει τη μεγάλη πόρτα της ανάπτυξης και </w:t>
      </w:r>
      <w:r>
        <w:rPr>
          <w:rFonts w:eastAsia="Times New Roman" w:cs="Times New Roman"/>
          <w:szCs w:val="24"/>
        </w:rPr>
        <w:t>θα πρέπει όλα τα Υπουργεία, όλοι οι Υπουργοί -δεν υπάρχει Υπουργός που να μη</w:t>
      </w:r>
      <w:r>
        <w:rPr>
          <w:rFonts w:eastAsia="Times New Roman" w:cs="Times New Roman"/>
          <w:szCs w:val="24"/>
        </w:rPr>
        <w:t>ν</w:t>
      </w:r>
      <w:r>
        <w:rPr>
          <w:rFonts w:eastAsia="Times New Roman" w:cs="Times New Roman"/>
          <w:szCs w:val="24"/>
        </w:rPr>
        <w:t xml:space="preserve"> μπερδευτεί με αυτή την ιστορία- να προσαρμόζονται σιγά-σιγά.</w:t>
      </w:r>
    </w:p>
    <w:p w14:paraId="7707C00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Καλό είναι να θυμίσουμε ξανά το παράδειγμα της Εσθονίας, μίας χώρας που δεν υπήρχε πριν από είκοσι πέντε χρόνια, η οπ</w:t>
      </w:r>
      <w:r>
        <w:rPr>
          <w:rFonts w:eastAsia="Times New Roman" w:cs="Times New Roman"/>
          <w:szCs w:val="24"/>
        </w:rPr>
        <w:t xml:space="preserve">οία τρέχει με φοβερούς ρυθμούς ανάπτυξης και </w:t>
      </w:r>
      <w:r>
        <w:rPr>
          <w:rFonts w:eastAsia="Times New Roman" w:cs="Times New Roman"/>
          <w:szCs w:val="24"/>
        </w:rPr>
        <w:t xml:space="preserve">έχει κάνει πράξη </w:t>
      </w:r>
      <w:r>
        <w:rPr>
          <w:rFonts w:eastAsia="Times New Roman" w:cs="Times New Roman"/>
          <w:szCs w:val="24"/>
        </w:rPr>
        <w:t>την ηλεκτρονική διακυβέρνηση.</w:t>
      </w:r>
    </w:p>
    <w:p w14:paraId="7707C00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Όσον αφορά τις δύο τροπολογίες, πιστεύω ότι κάποιοι άνθρωποι απ’ αυτούς ανανέωναν τις συμβάσεις τους όχι δύο ούτε τρία, αλλά δέκα χρόνια! Μιλώ για τους πυροσβέστες.</w:t>
      </w:r>
      <w:r>
        <w:rPr>
          <w:rFonts w:eastAsia="Times New Roman" w:cs="Times New Roman"/>
          <w:szCs w:val="24"/>
        </w:rPr>
        <w:t xml:space="preserve"> Νομίζω ότι σωστά κάνει η Κυβέρνηση και μετά από τρία χρόνια ανανέωσης τους κάνει μόνιμους.</w:t>
      </w:r>
    </w:p>
    <w:p w14:paraId="7707C00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Ας μην πω πάλι για τα συσσίτια στα σχολεία. Εδώ θέλω να σταματήσω λίγο και να θυμίσω ότι το κοινωνικό κράτος είναι </w:t>
      </w:r>
      <w:r>
        <w:rPr>
          <w:rFonts w:eastAsia="Times New Roman" w:cs="Times New Roman"/>
          <w:szCs w:val="24"/>
        </w:rPr>
        <w:lastRenderedPageBreak/>
        <w:t>απαραίτητη προϋπόθεση, ειδικά σε μία χώρα που βρί</w:t>
      </w:r>
      <w:r>
        <w:rPr>
          <w:rFonts w:eastAsia="Times New Roman" w:cs="Times New Roman"/>
          <w:szCs w:val="24"/>
        </w:rPr>
        <w:t xml:space="preserve">σκεται σε κρίση και όπου γίνεται μία γιγάντια προσπάθεια για πρώτη φορά. Μπορεί να μη συμφωνείτε με την άποψή μου, αλλά το κοινωνικό κράτος είχε εγκαταλειφθεί. Υπάρχει αυτή η φιλοσοφία που λέει ότι στον βωμό του κέρδους και του χρήματος αδιαφορούμε. Θα πω </w:t>
      </w:r>
      <w:r>
        <w:rPr>
          <w:rFonts w:eastAsia="Times New Roman" w:cs="Times New Roman"/>
          <w:szCs w:val="24"/>
        </w:rPr>
        <w:t>ξανά, όσο και αν γίνομαι κουραστικός, ότι οκτώ μεγιστάνες έχουν περιουσιακά στοιχεία όσο τα φτωχότερα τρ</w:t>
      </w:r>
      <w:r>
        <w:rPr>
          <w:rFonts w:eastAsia="Times New Roman" w:cs="Times New Roman"/>
          <w:szCs w:val="24"/>
        </w:rPr>
        <w:t>ιά</w:t>
      </w:r>
      <w:r>
        <w:rPr>
          <w:rFonts w:eastAsia="Times New Roman" w:cs="Times New Roman"/>
          <w:szCs w:val="24"/>
        </w:rPr>
        <w:t xml:space="preserve">μισι δισεκατομμύρια του πλανήτη. Αυτό δεν είναι αδικία αλλά διαστροφή. Δεν γίνεται. </w:t>
      </w:r>
    </w:p>
    <w:p w14:paraId="7707C00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Κάθε κυβέρνηση, λοιπόν, που είναι στοιχειωδώς σοβαρή και βλέπει τ</w:t>
      </w:r>
      <w:r>
        <w:rPr>
          <w:rFonts w:eastAsia="Times New Roman" w:cs="Times New Roman"/>
          <w:szCs w:val="24"/>
        </w:rPr>
        <w:t>ην πραγματικότητα, πρέπει να μην αφήνει να συμβαίνει κάτι τέτοιο. Όταν εγκαταλείπουμε μεγάλα κομμάτια, όπως έγινε στις χώρες της Ανατολής, μετά έχουμε απορία πού οφείλονται η τρομοκρατία ή οι τρομοκρατικές ενέργειες. Δικτατορίες έβαζαν οι μεγάλοι τότε εκεί</w:t>
      </w:r>
      <w:r>
        <w:rPr>
          <w:rFonts w:eastAsia="Times New Roman" w:cs="Times New Roman"/>
          <w:szCs w:val="24"/>
        </w:rPr>
        <w:t>. Ένας άνθρωπος κανόνιζε και οι άλλοι ήταν πεταμένοι στα σκουπίδια. Πόσο θα άντεχαν αυτοί οι άνθρωποι να είναι ζωντανοί νεκροί; Σας μιλά ένας άνθρωπος που τις έχει επισκεφθεί όλες αυτές τις χώρες. Πόσο θα πήγαινε αυτή η ιστορία; Δηλαδή, στη Συρία αυτή τη σ</w:t>
      </w:r>
      <w:r>
        <w:rPr>
          <w:rFonts w:eastAsia="Times New Roman" w:cs="Times New Roman"/>
          <w:szCs w:val="24"/>
        </w:rPr>
        <w:t>τιγμή για ποιο</w:t>
      </w:r>
      <w:r>
        <w:rPr>
          <w:rFonts w:eastAsia="Times New Roman" w:cs="Times New Roman"/>
          <w:szCs w:val="24"/>
        </w:rPr>
        <w:t>ν</w:t>
      </w:r>
      <w:r>
        <w:rPr>
          <w:rFonts w:eastAsia="Times New Roman" w:cs="Times New Roman"/>
          <w:szCs w:val="24"/>
        </w:rPr>
        <w:t xml:space="preserve"> λόγο να υπάρχει αυτό το πράγμα; Για ποιο</w:t>
      </w:r>
      <w:r>
        <w:rPr>
          <w:rFonts w:eastAsia="Times New Roman" w:cs="Times New Roman"/>
          <w:szCs w:val="24"/>
        </w:rPr>
        <w:t>ν</w:t>
      </w:r>
      <w:r>
        <w:rPr>
          <w:rFonts w:eastAsia="Times New Roman" w:cs="Times New Roman"/>
          <w:szCs w:val="24"/>
        </w:rPr>
        <w:t xml:space="preserve"> λόγο να αναστατώνεται μία ο</w:t>
      </w:r>
      <w:r>
        <w:rPr>
          <w:rFonts w:eastAsia="Times New Roman" w:cs="Times New Roman"/>
          <w:szCs w:val="24"/>
        </w:rPr>
        <w:lastRenderedPageBreak/>
        <w:t xml:space="preserve">λόκληρη ήπειρος, η Ευρώπη και να έχουμε κι εμείς το μεταναστευτικό; Διότι κάποιοι πρέπει να κέρδιζαν από τα όπλα, από τα πετρέλαια, από την κατευθυνόμενη ανοικοδόμηση. </w:t>
      </w:r>
    </w:p>
    <w:p w14:paraId="7707C00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Είναι μεγάλη ιστορία η προσήλωση στο κοινωνικό κράτος. Χαίρομαι –και το επαινώ- γιατί αυτή η συγκεκριμένη Κυβέρνηση κάνει πολλές προσπάθειες προς αυτή την κατεύθυνση και πρέπει όλοι να τις στηρίξουμε.</w:t>
      </w:r>
    </w:p>
    <w:p w14:paraId="7707C00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θέλω να πω περισσότερα. Εμείς οι Ανεξάρτητοι Έλληνε</w:t>
      </w:r>
      <w:r>
        <w:rPr>
          <w:rFonts w:eastAsia="Times New Roman" w:cs="Times New Roman"/>
          <w:szCs w:val="24"/>
        </w:rPr>
        <w:t>ς είμαστε θετικοί απέναντι στην όλη φιλοσοφία του νομοσχεδίου και σε όλες τις τροπολογίες.</w:t>
      </w:r>
    </w:p>
    <w:p w14:paraId="7707C00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707C00B"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707C00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ειδική αγορήτρια της Ένωσης Κεντρώων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7707C00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w:t>
      </w:r>
      <w:r>
        <w:rPr>
          <w:rFonts w:eastAsia="Times New Roman" w:cs="Times New Roman"/>
          <w:b/>
          <w:szCs w:val="24"/>
        </w:rPr>
        <w:t xml:space="preserve">ΟΝΟΜΟΥ: </w:t>
      </w:r>
      <w:r>
        <w:rPr>
          <w:rFonts w:eastAsia="Times New Roman" w:cs="Times New Roman"/>
          <w:szCs w:val="24"/>
        </w:rPr>
        <w:t>Ευχαριστώ, κύριε Πρόεδρε.</w:t>
      </w:r>
    </w:p>
    <w:p w14:paraId="7707C00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κύριοι Υπουργοί, κυρίες και κύριοι συνάδελφοι, συζητάμε σήμερα πρωτίστως για το θέμα της πιστοποίησης και οργάνωσης του επαγγέλματος του φορτοεκφορτωτή. Η </w:t>
      </w:r>
      <w:r>
        <w:rPr>
          <w:rFonts w:eastAsia="Times New Roman" w:cs="Times New Roman"/>
          <w:szCs w:val="24"/>
        </w:rPr>
        <w:lastRenderedPageBreak/>
        <w:t>συγκεκριμένη επαγγελματική κατηγορία είναι εξαιρετικ</w:t>
      </w:r>
      <w:r>
        <w:rPr>
          <w:rFonts w:eastAsia="Times New Roman" w:cs="Times New Roman"/>
          <w:szCs w:val="24"/>
        </w:rPr>
        <w:t>ής σημασίας για την πατρίδα μας. Κατ’ αρχάς ένας βασικός στόχος μας θα πρέπει να είναι η ανάδειξη, η βελτίωση και η αξιοποίηση των λιμανιών της χώρας, καθώς η γεωγραφική μας θέση αποτελεί ένα σημαντικό πλεονέκτημα που δεν έχουμε πλήρως εκμεταλλευτεί όπως θ</w:t>
      </w:r>
      <w:r>
        <w:rPr>
          <w:rFonts w:eastAsia="Times New Roman" w:cs="Times New Roman"/>
          <w:szCs w:val="24"/>
        </w:rPr>
        <w:t xml:space="preserve">α έπρεπε. </w:t>
      </w:r>
    </w:p>
    <w:p w14:paraId="7707C00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Κατ’ επέκταση είναι ιδιαίτερης σημασίας η ορθή, λειτουργική και αναδεδειγμένη οργάνωση του επαγγέλματος του φορτοεκφορτωτή. Μέχρι σήμερα, το νομικό καθεστώς που περιλαμβάνεται στον ν.4093/2012, καθώς και πληθώρα κοινών υπουργικών αποφάσεων ρύθμι</w:t>
      </w:r>
      <w:r>
        <w:rPr>
          <w:rFonts w:eastAsia="Times New Roman" w:cs="Times New Roman"/>
          <w:szCs w:val="24"/>
        </w:rPr>
        <w:t xml:space="preserve">ζαν τόσο τα απαιτούμενα δικαιολογητικά για την άσκηση του εν λόγω επαγγέλματος όσο και τους σχετικούς κανονισμούς της εργασίας. </w:t>
      </w:r>
    </w:p>
    <w:p w14:paraId="7707C01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Όμως, τα όσα ίσχυαν μέχρι τώρα έχουν αποδειχθεί κατά γενική ομολογία ανεπαρκή και εξαιρετικά δύσχρηστα. Επομένως υπήρξε πράγματ</w:t>
      </w:r>
      <w:r>
        <w:rPr>
          <w:rFonts w:eastAsia="Times New Roman" w:cs="Times New Roman"/>
          <w:szCs w:val="24"/>
        </w:rPr>
        <w:t xml:space="preserve">ι ουσιαστική ανάγκη για αλλαγή και κυρίως απλοποίηση αυτών των διαδικασιών. Όντως, το σημερινό νομοσχέδιο διαμορφώνει ένα πιο πρακτικό σύστημα για τα όσα αφορούν το συγκεκριμένο επάγγελμα. Προβλέπονται δύο μητρώα και καθορίζονται αναλυτικά οι προϋποθέσεις </w:t>
      </w:r>
      <w:r>
        <w:rPr>
          <w:rFonts w:eastAsia="Times New Roman" w:cs="Times New Roman"/>
          <w:szCs w:val="24"/>
        </w:rPr>
        <w:t xml:space="preserve">για την εγγραφή σ’ </w:t>
      </w:r>
      <w:r>
        <w:rPr>
          <w:rFonts w:eastAsia="Times New Roman" w:cs="Times New Roman"/>
          <w:szCs w:val="24"/>
        </w:rPr>
        <w:lastRenderedPageBreak/>
        <w:t>αυτά τα δύο μητρώα, τόσο στο Μητρώο Α΄ όσο και στο Μητρώο Β΄.</w:t>
      </w:r>
    </w:p>
    <w:p w14:paraId="7707C011" w14:textId="77777777" w:rsidR="001926F7" w:rsidRDefault="006B7FAB">
      <w:pPr>
        <w:spacing w:line="600" w:lineRule="auto"/>
        <w:ind w:firstLine="720"/>
        <w:contextualSpacing/>
        <w:jc w:val="both"/>
        <w:rPr>
          <w:rFonts w:eastAsia="Times New Roman"/>
          <w:szCs w:val="24"/>
        </w:rPr>
      </w:pPr>
      <w:r>
        <w:rPr>
          <w:rFonts w:eastAsia="Times New Roman"/>
          <w:szCs w:val="24"/>
        </w:rPr>
        <w:t>Μια από τις προϋποθέσεις εγγραφής στο Μητρώο Β΄ είναι η αποδεδειγμένη σχετική επαγγελματική εμπειρία, εφόσον έχει κάποιος τον απαιτούμενο αριθμό ενσήμων, όπως επίσης και η παρ</w:t>
      </w:r>
      <w:r>
        <w:rPr>
          <w:rFonts w:eastAsia="Times New Roman"/>
          <w:szCs w:val="24"/>
        </w:rPr>
        <w:t xml:space="preserve">ακολούθηση σχετικού προγράμματος επαγγελματικής κατάρτισης. Όλα αυτά θεωρώ ότι είναι αναγκαία για να διαπιστωθεί ότι κάποιος διαθέτει τα ελάχιστα προσόντα, προκειμένου να ασκήσει το επάγγελμα του φορτοεκφορτωτή. </w:t>
      </w:r>
    </w:p>
    <w:p w14:paraId="7707C012" w14:textId="77777777" w:rsidR="001926F7" w:rsidRDefault="006B7FAB">
      <w:pPr>
        <w:spacing w:line="600" w:lineRule="auto"/>
        <w:ind w:firstLine="720"/>
        <w:contextualSpacing/>
        <w:jc w:val="both"/>
        <w:rPr>
          <w:rFonts w:eastAsia="Times New Roman"/>
          <w:szCs w:val="24"/>
        </w:rPr>
      </w:pPr>
      <w:r>
        <w:rPr>
          <w:rFonts w:eastAsia="Times New Roman"/>
          <w:szCs w:val="24"/>
        </w:rPr>
        <w:t>Ωστόσο, πέρα από τη δημιουργία ενός εύχρηστ</w:t>
      </w:r>
      <w:r>
        <w:rPr>
          <w:rFonts w:eastAsia="Times New Roman"/>
          <w:szCs w:val="24"/>
        </w:rPr>
        <w:t>ου συστήματος, το πλέον σημαντικό και ουσιώδες είναι ότι εξασφαλίζεται η ασφάλεια των φορτώσεων. Σ</w:t>
      </w:r>
      <w:r>
        <w:rPr>
          <w:rFonts w:eastAsia="Times New Roman"/>
          <w:szCs w:val="24"/>
        </w:rPr>
        <w:t>ε</w:t>
      </w:r>
      <w:r>
        <w:rPr>
          <w:rFonts w:eastAsia="Times New Roman"/>
          <w:szCs w:val="24"/>
        </w:rPr>
        <w:t xml:space="preserve"> αυτό το σημείο κρίνεται εξαιρετικής σημασίας η πιστοποίηση των δεξιοτήτων του φορτοεκφορτωτή. Έτσι, η πιστοποίηση από τον ΕΟΠΠΕΠ ή από οποιονδήποτε άλλο κατ</w:t>
      </w:r>
      <w:r>
        <w:rPr>
          <w:rFonts w:eastAsia="Times New Roman"/>
          <w:szCs w:val="24"/>
        </w:rPr>
        <w:t xml:space="preserve">άλληλο διαπιστευμένο φορέα πρέπει να τηρεί όλες τις προϋποθέσεις και να καλύπτει όλα τα εχέγγυα. </w:t>
      </w:r>
    </w:p>
    <w:p w14:paraId="7707C013" w14:textId="77777777" w:rsidR="001926F7" w:rsidRDefault="006B7FAB">
      <w:pPr>
        <w:spacing w:line="600" w:lineRule="auto"/>
        <w:ind w:firstLine="720"/>
        <w:contextualSpacing/>
        <w:jc w:val="both"/>
        <w:rPr>
          <w:rFonts w:eastAsia="Times New Roman"/>
          <w:szCs w:val="24"/>
        </w:rPr>
      </w:pPr>
      <w:r>
        <w:rPr>
          <w:rFonts w:eastAsia="Times New Roman"/>
          <w:szCs w:val="24"/>
        </w:rPr>
        <w:t>Ωστόσο, τα πρόσωπα που ασκούν τελικά το συγκεκριμένο επάγγελμα θα πρέπει να είναι επαρκώς ικανά γι’ αυτή την εργασία, η οποία εργασία –τονίζω ξανά- έχει ιδιαί</w:t>
      </w:r>
      <w:r>
        <w:rPr>
          <w:rFonts w:eastAsia="Times New Roman"/>
          <w:szCs w:val="24"/>
        </w:rPr>
        <w:t xml:space="preserve">τερα χαρακτηριστικά και είναι μια καθημερινή διακινδύνευση για την υγεία, ακόμα και </w:t>
      </w:r>
      <w:r>
        <w:rPr>
          <w:rFonts w:eastAsia="Times New Roman"/>
          <w:szCs w:val="24"/>
        </w:rPr>
        <w:lastRenderedPageBreak/>
        <w:t xml:space="preserve">για τη ζωή των ανθρώπων που απασχολούνται σ’ αυτόν τον τομέα. Εξάλλου, δεν είναι τυχαίο ότι το επάγγελμα αυτό ανήκει στα </w:t>
      </w:r>
      <w:proofErr w:type="spellStart"/>
      <w:r>
        <w:rPr>
          <w:rFonts w:eastAsia="Times New Roman"/>
          <w:szCs w:val="24"/>
        </w:rPr>
        <w:t>βαρέα</w:t>
      </w:r>
      <w:proofErr w:type="spellEnd"/>
      <w:r>
        <w:rPr>
          <w:rFonts w:eastAsia="Times New Roman"/>
          <w:szCs w:val="24"/>
        </w:rPr>
        <w:t xml:space="preserve"> και ανθυγιεινά. </w:t>
      </w:r>
    </w:p>
    <w:p w14:paraId="7707C014" w14:textId="77777777" w:rsidR="001926F7" w:rsidRDefault="006B7FAB">
      <w:pPr>
        <w:spacing w:line="600" w:lineRule="auto"/>
        <w:ind w:firstLine="720"/>
        <w:contextualSpacing/>
        <w:jc w:val="both"/>
        <w:rPr>
          <w:rFonts w:eastAsia="Times New Roman"/>
          <w:szCs w:val="24"/>
        </w:rPr>
      </w:pPr>
      <w:r>
        <w:rPr>
          <w:rFonts w:eastAsia="Times New Roman"/>
          <w:szCs w:val="24"/>
        </w:rPr>
        <w:t>Ωστόσο, θα ήθελα να τονίσω ό</w:t>
      </w:r>
      <w:r>
        <w:rPr>
          <w:rFonts w:eastAsia="Times New Roman"/>
          <w:szCs w:val="24"/>
        </w:rPr>
        <w:t>τι στο άρθρο 4 προβλέπεται η έκδοση μεγάλου αριθμού κοινών υπουργικών αποφάσεων από πάρα πολλούς Υπουργούς για τη ρύθμιση επιμέρους ζητημάτων. Επομένως, όσο κι αν δεχθούμε ότι το Κεφάλαιο Α΄ του νομοσχεδίου απλοποιεί τις διαδικασίες, το περιεχόμενο όλων αυ</w:t>
      </w:r>
      <w:r>
        <w:rPr>
          <w:rFonts w:eastAsia="Times New Roman"/>
          <w:szCs w:val="24"/>
        </w:rPr>
        <w:t xml:space="preserve">τών των αποφάσεων θα καθορίσει τελικά το αν θα υπάρξουν και πάλι προβλήματα ερμηνείας και δυσχέρειας στην εφαρμογή των νέων διατάξεων. </w:t>
      </w:r>
    </w:p>
    <w:p w14:paraId="7707C015" w14:textId="77777777" w:rsidR="001926F7" w:rsidRDefault="006B7FAB">
      <w:pPr>
        <w:spacing w:line="600" w:lineRule="auto"/>
        <w:ind w:firstLine="720"/>
        <w:contextualSpacing/>
        <w:jc w:val="both"/>
        <w:rPr>
          <w:rFonts w:eastAsia="Times New Roman"/>
          <w:szCs w:val="24"/>
        </w:rPr>
      </w:pPr>
      <w:r>
        <w:rPr>
          <w:rFonts w:eastAsia="Times New Roman"/>
          <w:szCs w:val="24"/>
        </w:rPr>
        <w:t>Σε κάθε περίπτωση, όλα αυτά τα θέματα που θα ρυθμιστούν από τους Υπουργούς είναι πολύ σοβαρά και για άλλη μια φορά αφήνο</w:t>
      </w:r>
      <w:r>
        <w:rPr>
          <w:rFonts w:eastAsia="Times New Roman"/>
          <w:szCs w:val="24"/>
        </w:rPr>
        <w:t>νται προς ρύθμιση από την Κυβέρνηση, αντί να υπάρξει μια διαβούλευση και συζήτηση με όλα τα μέλη του Κοινοβουλίου. Και μπορεί αυτή η πρακτική να έχει ακολουθηθεί και από τον προηγούμενο νόμο, αλλά αυτό δεν σημαίνει ότι είναι λογικό να συνεχίζεται και σήμερ</w:t>
      </w:r>
      <w:r>
        <w:rPr>
          <w:rFonts w:eastAsia="Times New Roman"/>
          <w:szCs w:val="24"/>
        </w:rPr>
        <w:t xml:space="preserve">α και να δίδουμε παράλογα και εν λευκώ εξουσιοδοτήσεις στους Υπουργούς, χωρίς να έχουμε μια κοινή διαβούλευση. </w:t>
      </w:r>
    </w:p>
    <w:p w14:paraId="7707C016"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Επομένως και με βάση το γεγονός ότι οι ίδιοι οι εκπρόσωποι των φορτοεκφορτωτών στήριξαν τις αλλαγές που έρχονται με το σημερινό νομοσχέδιο, η Έν</w:t>
      </w:r>
      <w:r>
        <w:rPr>
          <w:rFonts w:eastAsia="Times New Roman"/>
          <w:szCs w:val="24"/>
        </w:rPr>
        <w:t xml:space="preserve">ωση Κεντρώων είναι σύμφωνη με το μεγαλύτερο μέρος των διατάξεων που προβλέπονται στο Κεφάλαιο Α΄ του νομοσχεδίου, διατηρώντας όμως επιφυλάξεις, κύριε Υπουργέ, για τα όσα προβλέπονται στο άρθρο 4. </w:t>
      </w:r>
    </w:p>
    <w:p w14:paraId="7707C017" w14:textId="77777777" w:rsidR="001926F7" w:rsidRDefault="006B7FAB">
      <w:pPr>
        <w:spacing w:line="600" w:lineRule="auto"/>
        <w:ind w:firstLine="720"/>
        <w:contextualSpacing/>
        <w:jc w:val="both"/>
        <w:rPr>
          <w:rFonts w:eastAsia="Times New Roman"/>
          <w:szCs w:val="24"/>
        </w:rPr>
      </w:pPr>
      <w:r>
        <w:rPr>
          <w:rFonts w:eastAsia="Times New Roman"/>
          <w:szCs w:val="24"/>
        </w:rPr>
        <w:t>Όσον αφορά τώρα το Εθνικό Μητρώο Ιδιωτικών Φορέων Κοινωνική</w:t>
      </w:r>
      <w:r>
        <w:rPr>
          <w:rFonts w:eastAsia="Times New Roman"/>
          <w:szCs w:val="24"/>
        </w:rPr>
        <w:t xml:space="preserve">ς Φροντίδας, θέλω να αναφέρω ότι είναι απολύτως επιβεβλημένη η δημιουργία ενός έστω υποτυπώδους νομικού πλαισίου για την καταγραφή των μη κυβερνητικών οργανώσεων και λοιπών φιλανθρωπικών οργανώσεων που δραστηριοποιούνται στη χώρα. </w:t>
      </w:r>
    </w:p>
    <w:p w14:paraId="7707C018" w14:textId="77777777" w:rsidR="001926F7" w:rsidRDefault="006B7FAB">
      <w:pPr>
        <w:spacing w:line="600" w:lineRule="auto"/>
        <w:ind w:firstLine="720"/>
        <w:contextualSpacing/>
        <w:jc w:val="both"/>
        <w:rPr>
          <w:rFonts w:eastAsia="Times New Roman"/>
          <w:szCs w:val="24"/>
        </w:rPr>
      </w:pPr>
      <w:r>
        <w:rPr>
          <w:rFonts w:eastAsia="Times New Roman"/>
          <w:szCs w:val="24"/>
        </w:rPr>
        <w:t>Το Εθνικό Μητρώο Ιδιωτικ</w:t>
      </w:r>
      <w:r>
        <w:rPr>
          <w:rFonts w:eastAsia="Times New Roman"/>
          <w:szCs w:val="24"/>
        </w:rPr>
        <w:t xml:space="preserve">ών Φορέων Κοινωνικής Φροντίδας είναι το πρώτο βήμα για να υπάρξει ένας στοιχειώδης έλεγχος των ΜΚΟ. Και μάλιστα θεωρώ ότι έρχεται αρκετά καθυστερημένα η συγκεκριμένη νομοθετική πρωτοβουλία. </w:t>
      </w:r>
    </w:p>
    <w:p w14:paraId="7707C019" w14:textId="77777777" w:rsidR="001926F7" w:rsidRDefault="006B7FAB">
      <w:pPr>
        <w:spacing w:line="600" w:lineRule="auto"/>
        <w:ind w:firstLine="720"/>
        <w:contextualSpacing/>
        <w:jc w:val="both"/>
        <w:rPr>
          <w:rFonts w:eastAsia="Times New Roman"/>
          <w:szCs w:val="24"/>
        </w:rPr>
      </w:pPr>
      <w:r>
        <w:rPr>
          <w:rFonts w:eastAsia="Times New Roman"/>
          <w:szCs w:val="24"/>
        </w:rPr>
        <w:t>Ειδικά τα τελευταία χρόνια με τις έντονες προσφυγικές ροές που έχ</w:t>
      </w:r>
      <w:r>
        <w:rPr>
          <w:rFonts w:eastAsia="Times New Roman"/>
          <w:szCs w:val="24"/>
        </w:rPr>
        <w:t xml:space="preserve">ουμε προς την πατρίδα μας, έχουν αυξηθεί δραστικά και σε μεγάλο αριθμό οι μη κυβερνητικές οργανώσεις. Φυσικά </w:t>
      </w:r>
      <w:r>
        <w:rPr>
          <w:rFonts w:eastAsia="Times New Roman"/>
          <w:szCs w:val="24"/>
        </w:rPr>
        <w:lastRenderedPageBreak/>
        <w:t>δεν πρέπει να ξεχνάμε ότι οι συγκεκριμένες οργανώσεις διαχειρίζονται εκατομμύρια ευρώ, προκειμένου να στηρίξουν πρόσφυγες και μετανάστες, που έρχον</w:t>
      </w:r>
      <w:r>
        <w:rPr>
          <w:rFonts w:eastAsia="Times New Roman"/>
          <w:szCs w:val="24"/>
        </w:rPr>
        <w:t xml:space="preserve">ται στην πατρίδα μας. </w:t>
      </w:r>
    </w:p>
    <w:p w14:paraId="7707C01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Όπως είναι αναμενόμενο, όταν μιλάμε για τόσο μεγάλα ποσά χρηματοδότησης, προφανώς θα υπάρξουν και κάποιοι που θα σπεύσουν να εκμεταλλευτούν ύποπτα αυτή την κατάσταση. Μάλιστα, χθες είδαμε στον Τύπο αντίστοιχα δημοσιεύματα για πιθανή </w:t>
      </w:r>
      <w:r>
        <w:rPr>
          <w:rFonts w:eastAsia="Times New Roman"/>
          <w:szCs w:val="24"/>
        </w:rPr>
        <w:t xml:space="preserve">κατασπατάληση χρημάτων από κάποια ΜΚΟ, χωρίς να παράγει το έργο που θα έπρεπε. Όλα αυτά φυσικά θα τα εξετάσει η </w:t>
      </w:r>
      <w:r>
        <w:rPr>
          <w:rFonts w:eastAsia="Times New Roman"/>
          <w:szCs w:val="24"/>
        </w:rPr>
        <w:t>δ</w:t>
      </w:r>
      <w:r>
        <w:rPr>
          <w:rFonts w:eastAsia="Times New Roman"/>
          <w:szCs w:val="24"/>
        </w:rPr>
        <w:t xml:space="preserve">ικαιοσύνη. </w:t>
      </w:r>
    </w:p>
    <w:p w14:paraId="7707C01B" w14:textId="77777777" w:rsidR="001926F7" w:rsidRDefault="006B7FAB">
      <w:pPr>
        <w:spacing w:line="600" w:lineRule="auto"/>
        <w:ind w:firstLine="720"/>
        <w:contextualSpacing/>
        <w:jc w:val="both"/>
        <w:rPr>
          <w:rFonts w:eastAsia="Times New Roman"/>
          <w:szCs w:val="24"/>
        </w:rPr>
      </w:pPr>
      <w:r>
        <w:rPr>
          <w:rFonts w:eastAsia="Times New Roman"/>
          <w:szCs w:val="24"/>
        </w:rPr>
        <w:t>Όμως, τέτοιου είδους φήμες ή και αληθινά περιστατικά δίνουν την αίσθηση της ασυδοσίας στις ΜΚΟ και προκαλούν έντονη δυσπιστία στους</w:t>
      </w:r>
      <w:r>
        <w:rPr>
          <w:rFonts w:eastAsia="Times New Roman"/>
          <w:szCs w:val="24"/>
        </w:rPr>
        <w:t xml:space="preserve"> πολίτες και φυσικά αποδυναμώνουν το σοβαρό έργο που προσφέρουν κάποιες σωστές ΜΚΟ και τις αξιόλογες υπηρεσίες που προσφέρουν έχοντας βάλει ως σκοπό να εξυπηρετούν τον κοινωνικό τους στόχο. </w:t>
      </w:r>
    </w:p>
    <w:p w14:paraId="7707C01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Έτσι, θεωρώ ότι σε πρώτη φάση η καταγραφή των στοιχείων και των οικονομικών δεδομένων των ΜΚΟ είναι απολύτως απαραίτητη. </w:t>
      </w:r>
    </w:p>
    <w:p w14:paraId="7707C01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θεωρώ πώς δεν αρκεί απλώς η ενημέρωση του </w:t>
      </w:r>
      <w:r>
        <w:rPr>
          <w:rFonts w:eastAsia="Times New Roman" w:cs="Times New Roman"/>
          <w:szCs w:val="24"/>
        </w:rPr>
        <w:t>μ</w:t>
      </w:r>
      <w:r>
        <w:rPr>
          <w:rFonts w:eastAsia="Times New Roman" w:cs="Times New Roman"/>
          <w:szCs w:val="24"/>
        </w:rPr>
        <w:t>ητρώου για τυχόν αλλαγές σε πραγματικό χρόνο, όπως αναφέρεται στο νομοσχέδιο. Πρέ</w:t>
      </w:r>
      <w:r>
        <w:rPr>
          <w:rFonts w:eastAsia="Times New Roman" w:cs="Times New Roman"/>
          <w:szCs w:val="24"/>
        </w:rPr>
        <w:t>πει να τεθεί ένας αυστηρά καθορισμένος χρόνος. Εγώ προτείνω εντός σαράντα οκτώ ωρών. Η φράση «πραγματικός χρόνος» που λέτε, κυρία Υπουργέ, είναι αόριστη και επιδέχεται πολλές ερμηνείες. Αν τους βάλετε ένα καθορισμένο χρονικό διάστημα, θα είναι υποχρεωμένοι</w:t>
      </w:r>
      <w:r>
        <w:rPr>
          <w:rFonts w:eastAsia="Times New Roman" w:cs="Times New Roman"/>
          <w:szCs w:val="24"/>
        </w:rPr>
        <w:t xml:space="preserve"> εντός σαράντα οκτώ ωρών να εγγραφούν, ενώ έτσι μπορεί να κατασπαταλήσουν χρήματα και να μην εγγράφονται.</w:t>
      </w:r>
    </w:p>
    <w:p w14:paraId="7707C01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τις νέες ρυθμίσεις για την ηλεκτρονική διακυβέρνηση ηλεκτρονικής ασφάλισης. Κατ’ αρχάς, μέχρι σήμερα η ΗΔΙΚΑ έχει επιτελέσει σημαντικ</w:t>
      </w:r>
      <w:r>
        <w:rPr>
          <w:rFonts w:eastAsia="Times New Roman" w:cs="Times New Roman"/>
          <w:szCs w:val="24"/>
        </w:rPr>
        <w:t>ό έργο στη μηχανογράφηση πολλών δεδομένων και στον περιορισμό της γραφειοκρατίας στα θέματα όπου χρησιμοποιείται. Πολλά προγράμματα πραγματοποιούνται πιο γρήγορα και πιο εύκολα για τους πολίτες μέσω της ΗΔΙΚΑ, ζητήματα κοινωνικής ασφάλισης ειδικότερα. Εύλο</w:t>
      </w:r>
      <w:r>
        <w:rPr>
          <w:rFonts w:eastAsia="Times New Roman" w:cs="Times New Roman"/>
          <w:szCs w:val="24"/>
        </w:rPr>
        <w:t xml:space="preserve">γα, λοιπόν, είναι σημαντική και καλοδεχούμενη η επέκταση της λειτουργίας της σε συνεργασία με Υπουργεία και φορείς. Αν χρειαζόμαστε κάτι σε επίπεδο οργάνωσης στον δημόσιο τομέα, </w:t>
      </w:r>
      <w:r>
        <w:rPr>
          <w:rFonts w:eastAsia="Times New Roman" w:cs="Times New Roman"/>
          <w:szCs w:val="24"/>
        </w:rPr>
        <w:lastRenderedPageBreak/>
        <w:t>αυτό είναι σίγουρα η ηλεκτρονική καταγραφή για άμεση πρόσβαση στην πληροφορία.</w:t>
      </w:r>
      <w:r>
        <w:rPr>
          <w:rFonts w:eastAsia="Times New Roman" w:cs="Times New Roman"/>
          <w:szCs w:val="24"/>
        </w:rPr>
        <w:t xml:space="preserve"> Ωστόσο, θέλω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στο ότι διαπιστώθηκαν πολλές απορίες και αμφιβολίες -δικαιολογημένα θεωρώ- για το πώς ακριβώς θα λειτουργήσει στην πράξη η σύναψη συμβάσεων και η είσπραξη αμοιβής της ΗΔΙΚΑ με νομικά πρόσωπα της αλλοδαπής. </w:t>
      </w:r>
    </w:p>
    <w:p w14:paraId="7707C01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Πράγματ</w:t>
      </w:r>
      <w:r>
        <w:rPr>
          <w:rFonts w:eastAsia="Times New Roman" w:cs="Times New Roman"/>
          <w:szCs w:val="24"/>
        </w:rPr>
        <w:t xml:space="preserve">ι, σε αυτό το σημείο, κυρία Υπουργέ, βελτιώθηκε η διατύπωση του άρθρου 10, το οποίο μας είπατε ότι αφορά μόνο νομικά πρόσωπα αλλοδαπού </w:t>
      </w:r>
      <w:r>
        <w:rPr>
          <w:rFonts w:eastAsia="Times New Roman" w:cs="Times New Roman"/>
          <w:szCs w:val="24"/>
        </w:rPr>
        <w:t>δ</w:t>
      </w:r>
      <w:r>
        <w:rPr>
          <w:rFonts w:eastAsia="Times New Roman" w:cs="Times New Roman"/>
          <w:szCs w:val="24"/>
        </w:rPr>
        <w:t>ημοσίου. Επιτρέψτε μου, όμως, και πάλι να έχω μερικές επιφυλάξεις. Αφ</w:t>
      </w:r>
      <w:r>
        <w:rPr>
          <w:rFonts w:eastAsia="Times New Roman" w:cs="Times New Roman"/>
          <w:szCs w:val="24"/>
        </w:rPr>
        <w:t xml:space="preserve">’ </w:t>
      </w:r>
      <w:r>
        <w:rPr>
          <w:rFonts w:eastAsia="Times New Roman" w:cs="Times New Roman"/>
          <w:szCs w:val="24"/>
        </w:rPr>
        <w:t xml:space="preserve">ενός, δεν αντιλαμβάνομαι γιατί είναι τόσο επιτακτικά αναγκαίο να διασυνδέεται η ΗΔΙΚΑ με το </w:t>
      </w:r>
      <w:r>
        <w:rPr>
          <w:rFonts w:eastAsia="Times New Roman" w:cs="Times New Roman"/>
          <w:szCs w:val="24"/>
        </w:rPr>
        <w:t>δ</w:t>
      </w:r>
      <w:r>
        <w:rPr>
          <w:rFonts w:eastAsia="Times New Roman" w:cs="Times New Roman"/>
          <w:szCs w:val="24"/>
        </w:rPr>
        <w:t>ημόσιο άλλων κρατών και αφ</w:t>
      </w:r>
      <w:r>
        <w:rPr>
          <w:rFonts w:eastAsia="Times New Roman" w:cs="Times New Roman"/>
          <w:szCs w:val="24"/>
        </w:rPr>
        <w:t xml:space="preserve">’ </w:t>
      </w:r>
      <w:r>
        <w:rPr>
          <w:rFonts w:eastAsia="Times New Roman" w:cs="Times New Roman"/>
          <w:szCs w:val="24"/>
        </w:rPr>
        <w:t xml:space="preserve">ετέρου </w:t>
      </w:r>
      <w:r>
        <w:rPr>
          <w:rFonts w:eastAsia="Times New Roman" w:cs="Times New Roman"/>
          <w:szCs w:val="24"/>
        </w:rPr>
        <w:t>-</w:t>
      </w:r>
      <w:r>
        <w:rPr>
          <w:rFonts w:eastAsia="Times New Roman" w:cs="Times New Roman"/>
          <w:szCs w:val="24"/>
        </w:rPr>
        <w:t>και πιο σημαντικό</w:t>
      </w:r>
      <w:r>
        <w:rPr>
          <w:rFonts w:eastAsia="Times New Roman" w:cs="Times New Roman"/>
          <w:szCs w:val="24"/>
        </w:rPr>
        <w:t>-</w:t>
      </w:r>
      <w:r>
        <w:rPr>
          <w:rFonts w:eastAsia="Times New Roman" w:cs="Times New Roman"/>
          <w:szCs w:val="24"/>
        </w:rPr>
        <w:t xml:space="preserve"> είναι το ότι η διάταξη, όπως έρχεται, παραμένει γενική στη διατύπωσή της, αφού ας μην ξεχνάμε ότι ουσιαστικά</w:t>
      </w:r>
      <w:r>
        <w:rPr>
          <w:rFonts w:eastAsia="Times New Roman" w:cs="Times New Roman"/>
          <w:szCs w:val="24"/>
        </w:rPr>
        <w:t xml:space="preserve"> συζητάμε το να παραδίδει η ΗΔΙΚΑ ευαίσθητα προσωπικά δεδομένα Ελλήνων πολιτών σε δημόσιες υπηρεσίες ξένων κρατών. </w:t>
      </w:r>
    </w:p>
    <w:p w14:paraId="7707C02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αυτή η διάταξη πρέπει να </w:t>
      </w:r>
      <w:proofErr w:type="spellStart"/>
      <w:r>
        <w:rPr>
          <w:rFonts w:eastAsia="Times New Roman" w:cs="Times New Roman"/>
          <w:szCs w:val="24"/>
        </w:rPr>
        <w:t>περιγραφεί</w:t>
      </w:r>
      <w:proofErr w:type="spellEnd"/>
      <w:r>
        <w:rPr>
          <w:rFonts w:eastAsia="Times New Roman" w:cs="Times New Roman"/>
          <w:szCs w:val="24"/>
        </w:rPr>
        <w:t xml:space="preserve"> αναλυτικά. Δεν μπορούμε να δίνουμε προσωπικά δεδομένα Ελλήνων πολιτών σε ξένα κράτη. Είναι λίγ</w:t>
      </w:r>
      <w:r>
        <w:rPr>
          <w:rFonts w:eastAsia="Times New Roman" w:cs="Times New Roman"/>
          <w:szCs w:val="24"/>
        </w:rPr>
        <w:t xml:space="preserve">ο τραβηγμένο. Πρέπει να μας το </w:t>
      </w:r>
      <w:r>
        <w:rPr>
          <w:rFonts w:eastAsia="Times New Roman" w:cs="Times New Roman"/>
          <w:szCs w:val="24"/>
        </w:rPr>
        <w:lastRenderedPageBreak/>
        <w:t xml:space="preserve">διευκρινίσετε ή να το περιορίσετε, να μας δώσετε ακριβή περιγραφή σε ποιες περιπτώσεις θα συμβαίνει αυτό, οπότε να μην υπάρχει κανένας κίνδυνος. </w:t>
      </w:r>
    </w:p>
    <w:p w14:paraId="7707C02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Σχετικά με το άρθρο 8 και το επικουρικό προσωπικό του Κέντρου Εκπαίδευσης και Α</w:t>
      </w:r>
      <w:r>
        <w:rPr>
          <w:rFonts w:eastAsia="Times New Roman" w:cs="Times New Roman"/>
          <w:szCs w:val="24"/>
        </w:rPr>
        <w:t xml:space="preserve">ποκατάστασης Τυφλών: Βεβαίως θα συμφωνήσουμε στο να διαθέτει το Κέντρο όλους τους εργαζόμενους που χρειάζεται για να λειτουργήσει. Κάποια στιγμή, όμως, θα πρέπει να εξετάσουμε συνολικά και να λύσουμε το ζήτημα των διαρκώς </w:t>
      </w:r>
      <w:proofErr w:type="spellStart"/>
      <w:r>
        <w:rPr>
          <w:rFonts w:eastAsia="Times New Roman" w:cs="Times New Roman"/>
          <w:szCs w:val="24"/>
        </w:rPr>
        <w:t>ανανεούμενων</w:t>
      </w:r>
      <w:proofErr w:type="spellEnd"/>
      <w:r>
        <w:rPr>
          <w:rFonts w:eastAsia="Times New Roman" w:cs="Times New Roman"/>
          <w:szCs w:val="24"/>
        </w:rPr>
        <w:t xml:space="preserve"> συμβάσεων εργασίας ορ</w:t>
      </w:r>
      <w:r>
        <w:rPr>
          <w:rFonts w:eastAsia="Times New Roman" w:cs="Times New Roman"/>
          <w:szCs w:val="24"/>
        </w:rPr>
        <w:t>ισμένου χρόνου. Δεν επιτρέπεται να κρατάμε μονίμως τους εργαζόμενους σε αγωνία για το αν θα ανανεωθεί η σύμβασή τους. Επίσης, δεν επιτρέπεται να τρέχουμε μονίμως την τελευταία στιγμή να υπογράψουμε ανανεώσεις με κίνδυνο κάποια υπηρεσία ή, χειρότερα, κάποιο</w:t>
      </w:r>
      <w:r>
        <w:rPr>
          <w:rFonts w:eastAsia="Times New Roman" w:cs="Times New Roman"/>
          <w:szCs w:val="24"/>
        </w:rPr>
        <w:t xml:space="preserve">ς </w:t>
      </w:r>
      <w:r>
        <w:rPr>
          <w:rFonts w:eastAsia="Times New Roman" w:cs="Times New Roman"/>
          <w:szCs w:val="24"/>
        </w:rPr>
        <w:t>ο</w:t>
      </w:r>
      <w:r>
        <w:rPr>
          <w:rFonts w:eastAsia="Times New Roman" w:cs="Times New Roman"/>
          <w:szCs w:val="24"/>
        </w:rPr>
        <w:t xml:space="preserve">ργανισμός, όπως το Κέντρο Εκπαίδευσης και Αποκατάστασης Τυφλών, να μένει χωρίς προσωπικό. Έχει συμβεί πολλές φορές. </w:t>
      </w:r>
    </w:p>
    <w:p w14:paraId="7707C02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Ως προς το άρθρο 11 σχετικά με τους άνεργους, το οποίο αποσύρατε, κυρία Υπουργέ, θεωρώ ότι καλώς αποσύρθηκε. Και θα σας πω γιατί. Νομίζω</w:t>
      </w:r>
      <w:r>
        <w:rPr>
          <w:rFonts w:eastAsia="Times New Roman" w:cs="Times New Roman"/>
          <w:szCs w:val="24"/>
        </w:rPr>
        <w:t xml:space="preserve"> ότι θα διευκόλυνε τη μαύρη εργασία. Δηλαδή, αυτούς που θα εργάζονταν για εβδομήντα ημέρες, για </w:t>
      </w:r>
      <w:r>
        <w:rPr>
          <w:rFonts w:eastAsia="Times New Roman" w:cs="Times New Roman"/>
          <w:szCs w:val="24"/>
        </w:rPr>
        <w:lastRenderedPageBreak/>
        <w:t>να μη χάσουν τον ΟΑΕΔ, θα τους έπαιρναν και δεν θα τους δήλωναν καθόλου. Οπότε και η μαύρη εργασία θα υπήρχε, που θα έχανε κάποιος την εργασία του και δεν θα το</w:t>
      </w:r>
      <w:r>
        <w:rPr>
          <w:rFonts w:eastAsia="Times New Roman" w:cs="Times New Roman"/>
          <w:szCs w:val="24"/>
        </w:rPr>
        <w:t xml:space="preserve"> δήλωναν. </w:t>
      </w:r>
    </w:p>
    <w:p w14:paraId="7707C02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Θεωρώ, κυρία Υπουργέ, ότι η λύση δεν είναι να γράφουμε ωραίους νόμους στη θεωρία, αλλά να βρούμε μηχανισμούς που να μπορούμε να εφαρμόσουμε. Κάτι τέτοιο δεν θα μπορούσε να εφαρμοστεί, οπότε θεωρώ ότι καλώς αποσύρθηκε. Βρείτε έναν τρόπο να μπορέσ</w:t>
      </w:r>
      <w:r>
        <w:rPr>
          <w:rFonts w:eastAsia="Times New Roman" w:cs="Times New Roman"/>
          <w:szCs w:val="24"/>
        </w:rPr>
        <w:t>ετε να το τεκμηριώσετε και φέρτε το πάλι.</w:t>
      </w:r>
    </w:p>
    <w:p w14:paraId="7707C024" w14:textId="77777777" w:rsidR="001926F7" w:rsidRDefault="006B7FAB">
      <w:pPr>
        <w:spacing w:line="600" w:lineRule="auto"/>
        <w:ind w:firstLine="720"/>
        <w:contextualSpacing/>
        <w:jc w:val="both"/>
        <w:rPr>
          <w:rFonts w:eastAsia="Times New Roman"/>
          <w:szCs w:val="24"/>
        </w:rPr>
      </w:pPr>
      <w:r>
        <w:rPr>
          <w:rFonts w:eastAsia="Times New Roman"/>
          <w:szCs w:val="24"/>
        </w:rPr>
        <w:t>Τέλος, θα ήθελα να κάνω μια αναφορά, σχετικά με την τροπολογία με τα σχολικά γεύματα. Προφανώς η Ένωση Κεντρώων στηρίζει έμπρακτα κάθε δυνατή προσπάθεια στην κατεύθυνση της αντιμετώπισης της φτώχειας και της πείνας</w:t>
      </w:r>
      <w:r>
        <w:rPr>
          <w:rFonts w:eastAsia="Times New Roman"/>
          <w:szCs w:val="24"/>
        </w:rPr>
        <w:t xml:space="preserve"> των παιδιών. Βεβαίως, η κατάσταση τα τελευταία χρόνια είναι απογοητευτική, διότι το να συζητάμε διαρκώς για περικοπές μισθών και αύξηση φορολογίας είναι μεν μια δύσκολη πραγματικότητα, αλλά το πιο σκληρό θέαμα είναι να βλέπεις τα παιδιά να πεινάνε ή -ακόμ</w:t>
      </w:r>
      <w:r>
        <w:rPr>
          <w:rFonts w:eastAsia="Times New Roman"/>
          <w:szCs w:val="24"/>
        </w:rPr>
        <w:t>α χειρότερα- να λιποθυμούν από την πείνα.</w:t>
      </w:r>
    </w:p>
    <w:p w14:paraId="7707C02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Τα νούμερα είναι σκληρά. Περίπου τεσσεράμισι εκατομμύρια Έλληνες, ανάμεσά τους διακόσιες τριάντα χιλιάδες παιδιά, ζουν σε συνθήκες φτώχειας. Η διάταξη που συζητάμε σίγουρα </w:t>
      </w:r>
      <w:r>
        <w:rPr>
          <w:rFonts w:eastAsia="Times New Roman"/>
          <w:szCs w:val="24"/>
        </w:rPr>
        <w:lastRenderedPageBreak/>
        <w:t>ούτε το πρόβλημα λύνει ούτε θα οδηγήσει στ</w:t>
      </w:r>
      <w:r>
        <w:rPr>
          <w:rFonts w:eastAsia="Times New Roman"/>
          <w:szCs w:val="24"/>
        </w:rPr>
        <w:t xml:space="preserve">ην καταπολέμηση της φτώχειας, όπως υπόσχεται. Κάνει ένα ελάχιστο βήμα, αφού η </w:t>
      </w:r>
      <w:r>
        <w:rPr>
          <w:rFonts w:eastAsia="Times New Roman"/>
          <w:szCs w:val="24"/>
        </w:rPr>
        <w:t>έ</w:t>
      </w:r>
      <w:r>
        <w:rPr>
          <w:rFonts w:eastAsia="Times New Roman"/>
          <w:szCs w:val="24"/>
        </w:rPr>
        <w:t>κθεση του Γενικού Λογιστηρίου του Κράτους αναφέρεται σε διανομή γευμάτων σε δέκα χιλιάδες μαθητές για τριάντα πέντε μόνο ημέρες. Θεωρώ ότι είναι ένα πιλοτικό πρόγραμμα. Είναι κα</w:t>
      </w:r>
      <w:r>
        <w:rPr>
          <w:rFonts w:eastAsia="Times New Roman"/>
          <w:szCs w:val="24"/>
        </w:rPr>
        <w:t>λό, όμως, δεν λέμε ότι είναι κακό. Αντιθέτως, στην Ελλάδα, στα σχολεία μας, στην πρωτοβάθμια και δευτεροβάθμια εκπαίδευση φοιτούν περίπου ένα εκατομμύριο τριακόσιες χιλιάδες μαθητές ενώ στην πρωτοβάθμια είναι περίπου εξακόσιες χιλιάδες. Βεβαίως, κυρία Υπου</w:t>
      </w:r>
      <w:r>
        <w:rPr>
          <w:rFonts w:eastAsia="Times New Roman"/>
          <w:szCs w:val="24"/>
        </w:rPr>
        <w:t>ργέ, έχετε δεσμευτεί ότι θα καλύψετε τα εβδομήντα χιλιάδες γεύματα στους μαθητές. Εδώ θα είμαστε, θα παρακολουθούμε το κυβερνητικό έργο αν υλοποιείται κι αν εμμένετε στις δεσμεύσεις σας. Αυτός είναι και ο ρόλος μας, να κρίνουμε τις κυβερνητικές πράξεις και</w:t>
      </w:r>
      <w:r>
        <w:rPr>
          <w:rFonts w:eastAsia="Times New Roman"/>
          <w:szCs w:val="24"/>
        </w:rPr>
        <w:t xml:space="preserve"> να βλέπουμε αν εφαρμόζονται.</w:t>
      </w:r>
    </w:p>
    <w:p w14:paraId="7707C026" w14:textId="77777777" w:rsidR="001926F7" w:rsidRDefault="006B7FAB">
      <w:pPr>
        <w:spacing w:line="600" w:lineRule="auto"/>
        <w:ind w:firstLine="720"/>
        <w:contextualSpacing/>
        <w:jc w:val="both"/>
        <w:rPr>
          <w:rFonts w:eastAsia="Times New Roman"/>
          <w:szCs w:val="24"/>
        </w:rPr>
      </w:pPr>
      <w:r>
        <w:rPr>
          <w:rFonts w:eastAsia="Times New Roman"/>
          <w:szCs w:val="24"/>
        </w:rPr>
        <w:t>Η παιδική πείνα είναι από τα πιο σοβαρά θέματα που έχουμε να αντιμετωπίσουμε ως πολιτεία και ως κοινωνία. Αν καταφέρουμε να κάνουμε τα παιδιά μας και πάλι χαρούμενα, δραστήρια, ευτυχισμένα στα σχολεία τους, νομίζω ότι θα είναι</w:t>
      </w:r>
      <w:r>
        <w:rPr>
          <w:rFonts w:eastAsia="Times New Roman"/>
          <w:szCs w:val="24"/>
        </w:rPr>
        <w:t xml:space="preserve"> η μεγαλύτερη επιτυχία. Διότι, η πείνα και η μάθηση, κυρία Υπουργέ, </w:t>
      </w:r>
      <w:r>
        <w:rPr>
          <w:rFonts w:eastAsia="Times New Roman"/>
          <w:szCs w:val="24"/>
        </w:rPr>
        <w:lastRenderedPageBreak/>
        <w:t>δεν μπορούν να συνυπάρξουν. Είναι δύσκολο να πεινάς και να θες να διαβάσεις.</w:t>
      </w:r>
    </w:p>
    <w:p w14:paraId="7707C027" w14:textId="77777777" w:rsidR="001926F7" w:rsidRDefault="006B7FAB">
      <w:pPr>
        <w:spacing w:line="600" w:lineRule="auto"/>
        <w:ind w:firstLine="720"/>
        <w:contextualSpacing/>
        <w:jc w:val="both"/>
        <w:rPr>
          <w:rFonts w:eastAsia="Times New Roman"/>
          <w:szCs w:val="24"/>
        </w:rPr>
      </w:pPr>
      <w:r>
        <w:rPr>
          <w:rFonts w:eastAsia="Times New Roman"/>
          <w:szCs w:val="24"/>
        </w:rPr>
        <w:t>Επομένως στα παιδιά μας λογοδοτούμε. Αυτά είναι το αύριο και τελικώς τα παιδιά μας πληρώνουν τα λάθη που βαρύνο</w:t>
      </w:r>
      <w:r>
        <w:rPr>
          <w:rFonts w:eastAsia="Times New Roman"/>
          <w:szCs w:val="24"/>
        </w:rPr>
        <w:t xml:space="preserve">υν εμάς. Έτσι πρέπει να βρούμε τις λύσεις, που είναι απαραίτητες για να μπορέσουν να προχωρήσουν. </w:t>
      </w:r>
    </w:p>
    <w:p w14:paraId="7707C028" w14:textId="77777777" w:rsidR="001926F7" w:rsidRDefault="006B7FAB">
      <w:pPr>
        <w:spacing w:line="600" w:lineRule="auto"/>
        <w:ind w:firstLine="720"/>
        <w:contextualSpacing/>
        <w:jc w:val="both"/>
        <w:rPr>
          <w:rFonts w:eastAsia="Times New Roman"/>
          <w:szCs w:val="24"/>
        </w:rPr>
      </w:pPr>
      <w:r>
        <w:rPr>
          <w:rFonts w:eastAsia="Times New Roman"/>
          <w:szCs w:val="24"/>
        </w:rPr>
        <w:t>Στο νομοσχέδιο λέμε «</w:t>
      </w:r>
      <w:r>
        <w:rPr>
          <w:rFonts w:eastAsia="Times New Roman"/>
          <w:szCs w:val="24"/>
        </w:rPr>
        <w:t>ν</w:t>
      </w:r>
      <w:r>
        <w:rPr>
          <w:rFonts w:eastAsia="Times New Roman"/>
          <w:szCs w:val="24"/>
        </w:rPr>
        <w:t>αι» επί της αρχής. Επί των άρθρων θα τοποθετηθώ αργότερα.</w:t>
      </w:r>
    </w:p>
    <w:p w14:paraId="7707C029"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w:t>
      </w:r>
    </w:p>
    <w:p w14:paraId="7707C02A"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Μεγαλοοικονό</w:t>
      </w:r>
      <w:r>
        <w:rPr>
          <w:rFonts w:eastAsia="Times New Roman"/>
          <w:szCs w:val="24"/>
        </w:rPr>
        <w:t>μου</w:t>
      </w:r>
      <w:proofErr w:type="spellEnd"/>
      <w:r>
        <w:rPr>
          <w:rFonts w:eastAsia="Times New Roman"/>
          <w:szCs w:val="24"/>
        </w:rPr>
        <w:t>.</w:t>
      </w:r>
    </w:p>
    <w:p w14:paraId="7707C02B"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Τον λόγο έχει ο ειδικός αγορητής από το Ποτάμι κ. Γεώργιος </w:t>
      </w:r>
      <w:proofErr w:type="spellStart"/>
      <w:r>
        <w:rPr>
          <w:rFonts w:eastAsia="Times New Roman"/>
          <w:szCs w:val="24"/>
        </w:rPr>
        <w:t>Μαυρωτάς</w:t>
      </w:r>
      <w:proofErr w:type="spellEnd"/>
      <w:r>
        <w:rPr>
          <w:rFonts w:eastAsia="Times New Roman"/>
          <w:szCs w:val="24"/>
        </w:rPr>
        <w:t>.</w:t>
      </w:r>
    </w:p>
    <w:p w14:paraId="7707C02C" w14:textId="77777777" w:rsidR="001926F7" w:rsidRDefault="006B7FAB">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Ευχαριστώ, κύριε Πρόεδρε.</w:t>
      </w:r>
    </w:p>
    <w:p w14:paraId="7707C02D" w14:textId="77777777" w:rsidR="001926F7" w:rsidRDefault="006B7FAB">
      <w:pPr>
        <w:spacing w:line="600" w:lineRule="auto"/>
        <w:ind w:firstLine="720"/>
        <w:contextualSpacing/>
        <w:jc w:val="both"/>
        <w:rPr>
          <w:rFonts w:eastAsia="Times New Roman"/>
          <w:szCs w:val="24"/>
        </w:rPr>
      </w:pPr>
      <w:r>
        <w:rPr>
          <w:rFonts w:eastAsia="Times New Roman"/>
          <w:szCs w:val="24"/>
        </w:rPr>
        <w:t>Το νομοσχέδιο για το «Εθνικό Μητρώο Φορτοεκφορτωτών, Εθνικό Μητρώο Ιδιωτικών Φορέων Κοινωνικής Φροντίδας και άλλες διατάξεις» σίγουρα δεν</w:t>
      </w:r>
      <w:r>
        <w:rPr>
          <w:rFonts w:eastAsia="Times New Roman"/>
          <w:szCs w:val="24"/>
        </w:rPr>
        <w:t xml:space="preserve"> προσφέρεται για υψηλούς αντιπολιτευτικούς τόνους. Αυτό καθαυτό το νομοσχέδιο είναι διατάξεις που έρχονται να θέσουν ένα πλαίσιο σε διάφορα θέματα του Υπουργείου Εργασίας. </w:t>
      </w:r>
    </w:p>
    <w:p w14:paraId="7707C02E"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Μόνο</w:t>
      </w:r>
      <w:r>
        <w:rPr>
          <w:rFonts w:eastAsia="Times New Roman"/>
          <w:szCs w:val="24"/>
        </w:rPr>
        <w:t xml:space="preserve"> </w:t>
      </w:r>
      <w:r>
        <w:rPr>
          <w:rFonts w:eastAsia="Times New Roman"/>
          <w:szCs w:val="24"/>
        </w:rPr>
        <w:t>κάποιες παρατηρήσεις θα κάνω</w:t>
      </w:r>
      <w:r>
        <w:rPr>
          <w:rFonts w:eastAsia="Times New Roman"/>
          <w:szCs w:val="24"/>
        </w:rPr>
        <w:t xml:space="preserve">, λοιπόν, </w:t>
      </w:r>
      <w:r>
        <w:rPr>
          <w:rFonts w:eastAsia="Times New Roman"/>
          <w:szCs w:val="24"/>
        </w:rPr>
        <w:t xml:space="preserve">για τις συγκεκριμένες διατάξεις και στο </w:t>
      </w:r>
      <w:r>
        <w:rPr>
          <w:rFonts w:eastAsia="Times New Roman"/>
          <w:szCs w:val="24"/>
        </w:rPr>
        <w:t xml:space="preserve">τέλος της ομιλίας θα πω τα πιο σημαντικά. </w:t>
      </w:r>
    </w:p>
    <w:p w14:paraId="7707C02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Ας ξεκινήσουμε από το πρώτο </w:t>
      </w:r>
      <w:r>
        <w:rPr>
          <w:rFonts w:eastAsia="Times New Roman"/>
          <w:szCs w:val="24"/>
        </w:rPr>
        <w:t>κ</w:t>
      </w:r>
      <w:r>
        <w:rPr>
          <w:rFonts w:eastAsia="Times New Roman"/>
          <w:szCs w:val="24"/>
        </w:rPr>
        <w:t xml:space="preserve">εφάλαιο, το Εθνικό Μητρώο Φορτοεκφορτωτών και τα άρθρα 1 έως 6. Σύμφωνα με την αιτιολογική έκθεση, η αναγκαιότητα νέας ρύθμισης για το </w:t>
      </w:r>
      <w:r>
        <w:rPr>
          <w:rFonts w:eastAsia="Times New Roman"/>
          <w:szCs w:val="24"/>
        </w:rPr>
        <w:t>μ</w:t>
      </w:r>
      <w:r>
        <w:rPr>
          <w:rFonts w:eastAsia="Times New Roman"/>
          <w:szCs w:val="24"/>
        </w:rPr>
        <w:t>ητρώο προκύπτει κυρίως από το γεγονός ότι για τη</w:t>
      </w:r>
      <w:r>
        <w:rPr>
          <w:rFonts w:eastAsia="Times New Roman"/>
          <w:szCs w:val="24"/>
        </w:rPr>
        <w:t>ν εφαρμογή του απαιτούνταν αλλεπάλληλες κοινές υπουργικές αποφάσεις και απλές υπουργικές αποφάσεις, που δημιουργούσαν πλήθος διοικητικών, ερμηνευτικών, νομικών, δικαστικών και λειτουργικών προβλημάτων. Αυτά τα θέματα όμως παραμένουν -ίσως σε μικρότερο βαθμ</w:t>
      </w:r>
      <w:r>
        <w:rPr>
          <w:rFonts w:eastAsia="Times New Roman"/>
          <w:szCs w:val="24"/>
        </w:rPr>
        <w:t>ό- και στην παρούσα έκδοση του νομοσχεδίου.</w:t>
      </w:r>
    </w:p>
    <w:p w14:paraId="7707C03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άρθρο 4 προβλέπεται </w:t>
      </w:r>
      <w:r>
        <w:rPr>
          <w:rFonts w:eastAsia="Times New Roman"/>
          <w:szCs w:val="24"/>
        </w:rPr>
        <w:t>κοινή υπουργική απόφαση</w:t>
      </w:r>
      <w:r>
        <w:rPr>
          <w:rFonts w:eastAsia="Times New Roman"/>
          <w:szCs w:val="24"/>
        </w:rPr>
        <w:t xml:space="preserve"> στην παράγραφο 1. Το ίδιο και στην παράγραφο 2, η οποία θα βγει μάλιστα εντός μηνός, όπως αναφέρεται. Στην παράγραφο 3 προβλέπεται πάλι εντός μηνός μια απλή υπουργική απόφαση. Και το ερώτημα είναι γιατί δεν περιμέναμε έναν μήνα για να τα ενσωματώσουμε κι </w:t>
      </w:r>
      <w:r>
        <w:rPr>
          <w:rFonts w:eastAsia="Times New Roman"/>
          <w:szCs w:val="24"/>
        </w:rPr>
        <w:t>αυτά, ώστε να μην έχουμε το μόνιμο πρόβλημα της πολυδιάσπασης του θεσμικού πλαισίου, το οποίο υποτίθεται ότι έρχεται να λύσει το παρόν νομοσχέδιο.</w:t>
      </w:r>
    </w:p>
    <w:p w14:paraId="7707C031"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Στο άρθρο 2 αναφέρεται ότι για την εισαγωγή στο Μητρώο Β΄ των φορτοεκφορτωτών χρειάζεται προϋπηρεσία. Η απορί</w:t>
      </w:r>
      <w:r>
        <w:rPr>
          <w:rFonts w:eastAsia="Times New Roman"/>
          <w:szCs w:val="24"/>
        </w:rPr>
        <w:t>α είναι: προϋπηρεσία σε τι, αφού δεν θα μετέχουν στο Μητρώο Β΄ για να την αποκτήσουν οι διάφοροι φορτοεκφορτωτές; Εκτός κι αν εννοείτε ότι πρόκειται για προϋπηρεσία στο Μητρώο Α΄, που δεν υπάρχει η προϋπηρεσία ως απαίτηση, κάτι το οποίο δεν είναι απόλυτα σ</w:t>
      </w:r>
      <w:r>
        <w:rPr>
          <w:rFonts w:eastAsia="Times New Roman"/>
          <w:szCs w:val="24"/>
        </w:rPr>
        <w:t>αφές. Δεν πρέπει, δηλαδή, να δημιουργήσουμε ένα μητρώο με τους υπάρχοντες στο οποίο θα βάλουμε ανυπέρβλητα εμπόδια εισόδου για τους νέους.</w:t>
      </w:r>
    </w:p>
    <w:p w14:paraId="7707C03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Κεφάλαιο </w:t>
      </w:r>
      <w:r>
        <w:rPr>
          <w:rFonts w:eastAsia="Times New Roman"/>
          <w:szCs w:val="24"/>
        </w:rPr>
        <w:t>Β’</w:t>
      </w:r>
      <w:r>
        <w:rPr>
          <w:rFonts w:eastAsia="Times New Roman"/>
          <w:szCs w:val="24"/>
        </w:rPr>
        <w:t>, ξεκινάμε από το Εθνικό Μητρώο Ιδιωτικών Φορέων Κοινωνικής Φροντίδας. Με το άρθρο 7 συνίσταται στην Η</w:t>
      </w:r>
      <w:r>
        <w:rPr>
          <w:rFonts w:eastAsia="Times New Roman"/>
          <w:szCs w:val="24"/>
        </w:rPr>
        <w:t>ΔΙΚΑ το εν λόγω Μητρώο Ιδιωτικών Φορέων μη κερδοσκοπικού χαρακτήρα που παρέχουν υπηρεσίες κοινωνικής φροντίδας και περιγράφονται τα στοιχεία που θα απαιτούνται, δηλαδή τα πεδία που πρέπει να συμπληρώνουν οι ενδιαφερόμενοι. Υπήρχε κάτι αντίστοιχο στο Εθνικό</w:t>
      </w:r>
      <w:r>
        <w:rPr>
          <w:rFonts w:eastAsia="Times New Roman"/>
          <w:szCs w:val="24"/>
        </w:rPr>
        <w:t xml:space="preserve"> Κέντρο Κοινωνικής Αλληλεγγύης για πιστοποιημένους φορείς, με πολύ περισσότερα πεδία. </w:t>
      </w:r>
    </w:p>
    <w:p w14:paraId="7707C033"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Θεωρούμε ότι είναι πολύ σωστό να δημιουργηθεί αυτό το </w:t>
      </w:r>
      <w:r>
        <w:rPr>
          <w:rFonts w:eastAsia="Times New Roman"/>
          <w:szCs w:val="24"/>
        </w:rPr>
        <w:t>μ</w:t>
      </w:r>
      <w:r>
        <w:rPr>
          <w:rFonts w:eastAsia="Times New Roman"/>
          <w:szCs w:val="24"/>
        </w:rPr>
        <w:t>ητρώο και έχουμε τις ακόλουθες παρατηρήσεις για να βελτιστοποιηθεί η λειτουργία του: Ίσως να είναι υπερβολική η εν</w:t>
      </w:r>
      <w:r>
        <w:rPr>
          <w:rFonts w:eastAsia="Times New Roman"/>
          <w:szCs w:val="24"/>
        </w:rPr>
        <w:t xml:space="preserve">ημέρωσή </w:t>
      </w:r>
      <w:r>
        <w:rPr>
          <w:rFonts w:eastAsia="Times New Roman"/>
          <w:szCs w:val="24"/>
        </w:rPr>
        <w:lastRenderedPageBreak/>
        <w:t xml:space="preserve">του σε πραγματικό χρόνο –τι νόημα θα είχε άλλωστε- αν δηλαδή μεταβάλλεται ο αριθμός των επωφελουμένων ή αν γίνεται μία συναλλαγή και μεταβάλλονται τα οικονομικά στοιχεία, γιατί θα πρέπει άμεσα να ενημερώνεται το </w:t>
      </w:r>
      <w:r>
        <w:rPr>
          <w:rFonts w:eastAsia="Times New Roman"/>
          <w:szCs w:val="24"/>
        </w:rPr>
        <w:t>μ</w:t>
      </w:r>
      <w:r>
        <w:rPr>
          <w:rFonts w:eastAsia="Times New Roman"/>
          <w:szCs w:val="24"/>
        </w:rPr>
        <w:t xml:space="preserve">ητρώο. Πιστεύουμε ότι το τρίμηνο ή </w:t>
      </w:r>
      <w:r>
        <w:rPr>
          <w:rFonts w:eastAsia="Times New Roman"/>
          <w:szCs w:val="24"/>
        </w:rPr>
        <w:t>το εξάμηνο θα ήταν ένας επαρκής χρόνος για να ενημερώνεται περιοδικά το συγκεκριμένο Μητρώο.</w:t>
      </w:r>
    </w:p>
    <w:p w14:paraId="7707C03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301E58">
        <w:rPr>
          <w:rFonts w:eastAsia="Times New Roman"/>
          <w:b/>
          <w:szCs w:val="24"/>
        </w:rPr>
        <w:t>ΑΝΑΣΤΑΣΙΑ ΧΡΙΣΤΟΔΟΥΛΟΠΟΥΛΟΥ</w:t>
      </w:r>
      <w:r>
        <w:rPr>
          <w:rFonts w:eastAsia="Times New Roman"/>
          <w:szCs w:val="24"/>
        </w:rPr>
        <w:t>)</w:t>
      </w:r>
    </w:p>
    <w:p w14:paraId="7707C03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μ</w:t>
      </w:r>
      <w:r>
        <w:rPr>
          <w:rFonts w:eastAsia="Times New Roman"/>
          <w:szCs w:val="24"/>
        </w:rPr>
        <w:t>ητρώο αυτό θα πρέπει, εκτός από την καταγραφή, να</w:t>
      </w:r>
      <w:r>
        <w:rPr>
          <w:rFonts w:eastAsia="Times New Roman"/>
          <w:szCs w:val="24"/>
        </w:rPr>
        <w:t xml:space="preserve"> χρησιμοποιείται και για την αξιολόγηση των φορέων. Για τον λόγο αυτό, προκειμένου να μπορεί να συνδυαστεί και με άλλα μητρώα όπως του Εθνικού Κέντρου Κοινωνικής Αλληλεγγύης, θα πρέπει να επιδιωχθεί η μέγιστη </w:t>
      </w:r>
      <w:proofErr w:type="spellStart"/>
      <w:r>
        <w:rPr>
          <w:rFonts w:eastAsia="Times New Roman"/>
          <w:szCs w:val="24"/>
        </w:rPr>
        <w:t>διαλειτουργικότητα</w:t>
      </w:r>
      <w:proofErr w:type="spellEnd"/>
      <w:r>
        <w:rPr>
          <w:rFonts w:eastAsia="Times New Roman"/>
          <w:szCs w:val="24"/>
        </w:rPr>
        <w:t>, ώστε να είναι αυτό στις απα</w:t>
      </w:r>
      <w:r>
        <w:rPr>
          <w:rFonts w:eastAsia="Times New Roman"/>
          <w:szCs w:val="24"/>
        </w:rPr>
        <w:t xml:space="preserve">ιτούμενες προδιαγραφές του </w:t>
      </w:r>
      <w:r>
        <w:rPr>
          <w:rFonts w:eastAsia="Times New Roman"/>
          <w:szCs w:val="24"/>
        </w:rPr>
        <w:t>μ</w:t>
      </w:r>
      <w:r>
        <w:rPr>
          <w:rFonts w:eastAsia="Times New Roman"/>
          <w:szCs w:val="24"/>
        </w:rPr>
        <w:t>ητρώου, δηλαδή να μπορεί να επικοινωνεί και με τα άλλα αντίστοιχα μητρώα για να βελτιστοποιηθεί, να μεγιστοποιηθεί η χρησιμότητά του.</w:t>
      </w:r>
    </w:p>
    <w:p w14:paraId="7707C036" w14:textId="77777777" w:rsidR="001926F7" w:rsidRDefault="006B7FAB">
      <w:pPr>
        <w:spacing w:line="600" w:lineRule="auto"/>
        <w:ind w:firstLine="720"/>
        <w:contextualSpacing/>
        <w:jc w:val="both"/>
        <w:rPr>
          <w:rFonts w:eastAsia="Times New Roman"/>
          <w:szCs w:val="24"/>
        </w:rPr>
      </w:pPr>
      <w:r>
        <w:rPr>
          <w:rFonts w:eastAsia="Times New Roman"/>
          <w:szCs w:val="24"/>
        </w:rPr>
        <w:t>Στο άρθρο 10 γίνεται τροποποίηση του Καταστατικού της ΗΔΙΚΑ. Η βασική αλλαγή είναι ότι διευρύν</w:t>
      </w:r>
      <w:r>
        <w:rPr>
          <w:rFonts w:eastAsia="Times New Roman"/>
          <w:szCs w:val="24"/>
        </w:rPr>
        <w:t xml:space="preserve">εται ο σκοπός της ΗΔΙΚΑ και δεν υποστηρίζει πλέον μόνο εποπτευόμενους φορείς </w:t>
      </w:r>
      <w:r>
        <w:rPr>
          <w:rFonts w:eastAsia="Times New Roman"/>
          <w:szCs w:val="24"/>
        </w:rPr>
        <w:lastRenderedPageBreak/>
        <w:t xml:space="preserve">από τα Υπουργεία Υγείας και Εργασίας, Κοινωνικής Ασφάλισης και Κοινωνικής Αλληλεγγύης, αλλά θα μπορεί να υποστηρίζει και τα ίδια τα Υπουργεία. </w:t>
      </w:r>
    </w:p>
    <w:p w14:paraId="7707C037" w14:textId="77777777" w:rsidR="001926F7" w:rsidRDefault="006B7FAB">
      <w:pPr>
        <w:spacing w:line="600" w:lineRule="auto"/>
        <w:ind w:firstLine="720"/>
        <w:contextualSpacing/>
        <w:jc w:val="both"/>
        <w:rPr>
          <w:rFonts w:eastAsia="Times New Roman"/>
          <w:szCs w:val="24"/>
        </w:rPr>
      </w:pPr>
      <w:r>
        <w:rPr>
          <w:rFonts w:eastAsia="Times New Roman"/>
          <w:szCs w:val="24"/>
        </w:rPr>
        <w:t>Παρά την καλή δουλειά που γίνεται μ</w:t>
      </w:r>
      <w:r>
        <w:rPr>
          <w:rFonts w:eastAsia="Times New Roman"/>
          <w:szCs w:val="24"/>
        </w:rPr>
        <w:t xml:space="preserve">ε την </w:t>
      </w:r>
      <w:r>
        <w:rPr>
          <w:rFonts w:eastAsia="Times New Roman"/>
          <w:szCs w:val="24"/>
        </w:rPr>
        <w:t>«</w:t>
      </w:r>
      <w:r>
        <w:rPr>
          <w:rFonts w:eastAsia="Times New Roman"/>
          <w:szCs w:val="24"/>
        </w:rPr>
        <w:t>ΗΔΙΚΑ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δεν παύει να είναι μία κρατική εταιρεία που έχει το μονοπώλιο σε συγκεκριμένες υπηρεσίες και αυτό είναι ένα προβληματικό σημείο για μας. Κάθε μονοπώλιο μπορεί να δημιουργήσει εξαρτήσεις και παρενέργειες.</w:t>
      </w:r>
    </w:p>
    <w:p w14:paraId="7707C038" w14:textId="77777777" w:rsidR="001926F7" w:rsidRDefault="006B7FAB">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τις υπηρεσίες σε ιδιωτικούς φορείς του εξωτερικού, νομίζω ότι δόθηκαν οι απαραίτητες διευκρινίσεις από την Αναπληρώτρια Υπουργό και με τη νομοτεχνική βελτίωση που έκανε νομίζω ότι διευκρινίζεται σαφώς ότι αφορούν σε εταιρείες αλλοδαπού </w:t>
      </w:r>
      <w:r>
        <w:rPr>
          <w:rFonts w:eastAsia="Times New Roman"/>
          <w:szCs w:val="24"/>
        </w:rPr>
        <w:t>δ</w:t>
      </w:r>
      <w:r>
        <w:rPr>
          <w:rFonts w:eastAsia="Times New Roman"/>
          <w:szCs w:val="24"/>
        </w:rPr>
        <w:t>ημοσίου</w:t>
      </w:r>
      <w:r>
        <w:rPr>
          <w:rFonts w:eastAsia="Times New Roman"/>
          <w:szCs w:val="24"/>
        </w:rPr>
        <w:t xml:space="preserve"> και όχι σε ιδιωτικούς φορείς που βρίσκονται στο εξωτερικό κι έτσι λύνονται και αίρονται οι δικαιολογημένες ενστάσεις του ΣΕΠΕ, καθότι η ΗΔΙΚΑ δεν σκοπεύει να επεκταθεί σε έργα του ιδιωτικού τομέα. </w:t>
      </w:r>
    </w:p>
    <w:p w14:paraId="7707C03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Για τα σχολικά γεύματα είπαμε ότι είμαστε σαφώς υπέρ του </w:t>
      </w:r>
      <w:r>
        <w:rPr>
          <w:rFonts w:eastAsia="Times New Roman"/>
          <w:szCs w:val="24"/>
        </w:rPr>
        <w:t xml:space="preserve">θεσμού, ο οποίος συμπεριλαμβάνεται και στο δικό μας πρόγραμμα για την παιδεία. Είναι ένας θεσμός που πιστεύουμε ότι </w:t>
      </w:r>
      <w:r>
        <w:rPr>
          <w:rFonts w:eastAsia="Times New Roman"/>
          <w:szCs w:val="24"/>
        </w:rPr>
        <w:lastRenderedPageBreak/>
        <w:t xml:space="preserve">δεν έχει μόνο ανθρωπιστικό χαρακτήρα, αλλά σωστά χρησιμοποιούμενος μπορεί να έχει και παιδευτικό χαρακτήρα, δίνοντας στην πράξη τις βασικές </w:t>
      </w:r>
      <w:r>
        <w:rPr>
          <w:rFonts w:eastAsia="Times New Roman"/>
          <w:szCs w:val="24"/>
        </w:rPr>
        <w:t xml:space="preserve">αρχές διατροφής. </w:t>
      </w:r>
    </w:p>
    <w:p w14:paraId="7707C03A" w14:textId="77777777" w:rsidR="001926F7" w:rsidRDefault="006B7FAB">
      <w:pPr>
        <w:spacing w:line="600" w:lineRule="auto"/>
        <w:ind w:firstLine="720"/>
        <w:contextualSpacing/>
        <w:jc w:val="both"/>
        <w:rPr>
          <w:rFonts w:eastAsia="Times New Roman"/>
          <w:szCs w:val="24"/>
        </w:rPr>
      </w:pPr>
      <w:r>
        <w:rPr>
          <w:rFonts w:eastAsia="Times New Roman"/>
          <w:szCs w:val="24"/>
        </w:rPr>
        <w:t>Μην ξεχνάμε ότι είμαστε μια χώρα με ανησυχητικά μεγάλο ποσοστό παιδικής παχυσαρκίας και αν οι βασικές αρχές για τη διατροφή δεν δίνονται στην οικογένεια, θα πρέπει να δίνονται οπωσδήποτε στο σχολείο. Μάλιστα, είχαμε προτείνει στην Επιτροπ</w:t>
      </w:r>
      <w:r>
        <w:rPr>
          <w:rFonts w:eastAsia="Times New Roman"/>
          <w:szCs w:val="24"/>
        </w:rPr>
        <w:t xml:space="preserve">ή Μορφωτικών Υποθέσεων να συνδυάζεται το μάθημα της </w:t>
      </w:r>
      <w:r>
        <w:rPr>
          <w:rFonts w:eastAsia="Times New Roman"/>
          <w:szCs w:val="24"/>
        </w:rPr>
        <w:t>Φ</w:t>
      </w:r>
      <w:r>
        <w:rPr>
          <w:rFonts w:eastAsia="Times New Roman"/>
          <w:szCs w:val="24"/>
        </w:rPr>
        <w:t xml:space="preserve">υσικής </w:t>
      </w:r>
      <w:r>
        <w:rPr>
          <w:rFonts w:eastAsia="Times New Roman"/>
          <w:szCs w:val="24"/>
        </w:rPr>
        <w:t>Α</w:t>
      </w:r>
      <w:r>
        <w:rPr>
          <w:rFonts w:eastAsia="Times New Roman"/>
          <w:szCs w:val="24"/>
        </w:rPr>
        <w:t>γωγής με βασικές αρχές διατροφής.</w:t>
      </w:r>
    </w:p>
    <w:p w14:paraId="7707C03B" w14:textId="77777777" w:rsidR="001926F7" w:rsidRDefault="006B7FAB">
      <w:pPr>
        <w:spacing w:line="600" w:lineRule="auto"/>
        <w:ind w:firstLine="720"/>
        <w:contextualSpacing/>
        <w:jc w:val="both"/>
        <w:rPr>
          <w:rFonts w:eastAsia="Times New Roman"/>
          <w:szCs w:val="24"/>
        </w:rPr>
      </w:pPr>
      <w:r>
        <w:rPr>
          <w:rFonts w:eastAsia="Times New Roman"/>
          <w:szCs w:val="24"/>
        </w:rPr>
        <w:t>Ποιο είναι το πρόβλημα; Το πρόβλημα είναι ότι για μία ανάγκη που είναι γνωστή εδώ και καιρό –τα σχολικά γεύματα δεν είναι κάτι που προέκυψε τον τελευταίο μήνα, ε</w:t>
      </w:r>
      <w:r>
        <w:rPr>
          <w:rFonts w:eastAsia="Times New Roman"/>
          <w:szCs w:val="24"/>
        </w:rPr>
        <w:t xml:space="preserve">ίναι κάτι που υπάρχει εδώ και αρκετό καιρό- φτάνουμε την τελευταία στιγμή και καταφεύγουμε σε απευθείας ανάθεση για ένα κομμάτι του έργου μέχρι να ολοκληρωθεί ο κανονικός διαγωνισμός. </w:t>
      </w:r>
    </w:p>
    <w:p w14:paraId="7707C03C" w14:textId="77777777" w:rsidR="001926F7" w:rsidRDefault="006B7FAB">
      <w:pPr>
        <w:spacing w:line="600" w:lineRule="auto"/>
        <w:ind w:firstLine="720"/>
        <w:contextualSpacing/>
        <w:jc w:val="both"/>
        <w:rPr>
          <w:rFonts w:eastAsia="Times New Roman"/>
          <w:szCs w:val="24"/>
        </w:rPr>
      </w:pPr>
      <w:r>
        <w:rPr>
          <w:rFonts w:eastAsia="Times New Roman"/>
          <w:szCs w:val="24"/>
        </w:rPr>
        <w:t>Εδώ η πρόταση που έγινε για να το αναλάβουν, για να το επιταχύνουν οι δ</w:t>
      </w:r>
      <w:r>
        <w:rPr>
          <w:rFonts w:eastAsia="Times New Roman"/>
          <w:szCs w:val="24"/>
        </w:rPr>
        <w:t>ήμοι, δεν είναι μία κακή πρόταση. Δεν λέμε ότι είναι κάτι παράνομο αυτό, αλλά είναι ενδεικτικό μιας δυστοκίας και ενός κακού προγραμματισμού. Επειδή δεν είναι και το μονα</w:t>
      </w:r>
      <w:r>
        <w:rPr>
          <w:rFonts w:eastAsia="Times New Roman"/>
          <w:szCs w:val="24"/>
        </w:rPr>
        <w:lastRenderedPageBreak/>
        <w:t>δικό φαινόμενο, ο φόβος μας είναι να μην καθιερωθεί αυτή η πρακτική, δηλαδή να αφήνοντ</w:t>
      </w:r>
      <w:r>
        <w:rPr>
          <w:rFonts w:eastAsia="Times New Roman"/>
          <w:szCs w:val="24"/>
        </w:rPr>
        <w:t xml:space="preserve">αι τα πράγματα να φτάσουν στην τελευταία στιγμή, να φτάσουν «στο αμήν» προκειμένου να κάνετε απευθείας αναθέσεις λόγω του επείγοντος. </w:t>
      </w:r>
    </w:p>
    <w:p w14:paraId="7707C03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Πάμε στις τροπολογίες. </w:t>
      </w:r>
    </w:p>
    <w:p w14:paraId="7707C03E" w14:textId="77777777" w:rsidR="001926F7" w:rsidRDefault="006B7FAB">
      <w:pPr>
        <w:spacing w:line="600" w:lineRule="auto"/>
        <w:ind w:firstLine="720"/>
        <w:contextualSpacing/>
        <w:jc w:val="both"/>
        <w:rPr>
          <w:rFonts w:eastAsia="Times New Roman"/>
          <w:szCs w:val="24"/>
        </w:rPr>
      </w:pPr>
      <w:r>
        <w:rPr>
          <w:rFonts w:eastAsia="Times New Roman"/>
          <w:szCs w:val="24"/>
        </w:rPr>
        <w:t>Πρώτα θα αναφερθώ σε δύο όμοιες τροπολογίες, ταυτόσημες, που τις κατέθεσαν όμως διαφορετικοί Βουλ</w:t>
      </w:r>
      <w:r>
        <w:rPr>
          <w:rFonts w:eastAsia="Times New Roman"/>
          <w:szCs w:val="24"/>
        </w:rPr>
        <w:t>ευτές, τη μία η Δημοκρατική Συμπαράταξη και την άλλη ο κ. Νικολόπουλος, και αφορούν το ΚΕΕΛΠΝΟ. Είναι μια απορία το πώς είναι ταυτόσημες αυτές οι δύο τροπολογίες όπως κατατέθηκαν. Μέσα σ’ αυτές αναφέρεται ότι εκκρεμεί προεδρικό διάταγμα για τον εσωτερικό Κ</w:t>
      </w:r>
      <w:r>
        <w:rPr>
          <w:rFonts w:eastAsia="Times New Roman"/>
          <w:szCs w:val="24"/>
        </w:rPr>
        <w:t>ανονισμό του ΚΕΕΛΠΝΟ από το 2005. Βέβαια, η απορία είναι γιατί να εκκρεμεί από το 2005 και οι ευθύνες θα πρέπει να υπάρχουν σε όλες τις κυβερνήσεις από τότε, δηλαδή και στη Νέα Δημοκρατία και στο ΠΑΣΟΚ που υπέβαλε τη συγκεκριμένη τροπολογία. Μια άλλη απορί</w:t>
      </w:r>
      <w:r>
        <w:rPr>
          <w:rFonts w:eastAsia="Times New Roman"/>
          <w:szCs w:val="24"/>
        </w:rPr>
        <w:t>α είναι γιατί ήλθε ως βουλευτική η συγκεκριμένη τροπολογία και όχι ως υπουργική, καθότι και ο ίδιος ο Υπουργός έχει δεσμευτεί για νομοθετική ρύθμιση.</w:t>
      </w:r>
    </w:p>
    <w:p w14:paraId="7707C03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Στην τροπολογία σχετικά με τους πυροσβέστες φανερώνετε όλο το μεγαλείο των μεγάλων λαθών που γίνονται και </w:t>
      </w:r>
      <w:r>
        <w:rPr>
          <w:rFonts w:eastAsia="Times New Roman" w:cs="Times New Roman"/>
          <w:szCs w:val="24"/>
        </w:rPr>
        <w:t xml:space="preserve">των </w:t>
      </w:r>
      <w:r>
        <w:rPr>
          <w:rFonts w:eastAsia="Times New Roman" w:cs="Times New Roman"/>
          <w:szCs w:val="24"/>
        </w:rPr>
        <w:lastRenderedPageBreak/>
        <w:t>λάθος προτεραιοτήτων και των παθογενειών στη στελέχωση της δημόσιας διοίκησης διαχρονικά, όχι μόνο τα τελευταία δυο χρόνια.</w:t>
      </w:r>
    </w:p>
    <w:p w14:paraId="7707C04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Στο δημόσιο έχουμε ελλείψεις στην πρώτη γραμμή, σ’ αυτούς που είναι δηλαδή στην άμεση υπηρεσία του πολίτη, όπως είναι οι πυροσβέστες, όπως είναι οι νοσηλευτές, όπως είναι οι εκπαιδευτικοί, και έχουμε πλεόνασμα στα μετόπισθεν. Έχουμε δηλαδή, απόλυτη ανάγκη </w:t>
      </w:r>
      <w:r>
        <w:rPr>
          <w:rFonts w:eastAsia="Times New Roman" w:cs="Times New Roman"/>
          <w:szCs w:val="24"/>
        </w:rPr>
        <w:t>από τις υπηρεσίες αυτών που είναι στην πρώτη γραμμή, αλλά δεν τους παρέχουμε τις αντίστοιχες εργασιακές συνθήκες. Κι αυτό είναι κάτι που θα πρέπει να μας προβληματίσει. Να μην τους κρατάμε όμηρους, όπως γίνεται στην προκειμένη περίπτωση με τους πυροσβέστες</w:t>
      </w:r>
      <w:r>
        <w:rPr>
          <w:rFonts w:eastAsia="Times New Roman" w:cs="Times New Roman"/>
          <w:szCs w:val="24"/>
        </w:rPr>
        <w:t>, δίνοντας άλλη μια τριετή παράταση στις συμβάσεις, αλλά να δούμε πώς θα κατανείμουμε και πώς θα ανασυγκροτήσουμε το δημόσιο, έτσι ώστε να εξυπηρετεί και τον πολίτη και ο αντίστοιχος δημόσιος υπάλληλος να έχει τις εργασιακές συνθήκες που απαιτούνται και πρ</w:t>
      </w:r>
      <w:r>
        <w:rPr>
          <w:rFonts w:eastAsia="Times New Roman" w:cs="Times New Roman"/>
          <w:szCs w:val="24"/>
        </w:rPr>
        <w:t xml:space="preserve">οβλέπονται. </w:t>
      </w:r>
    </w:p>
    <w:p w14:paraId="7707C04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επίσης, μια τροπολογία για κατασκευή οικίσκων για ανήλικους από του Υπουργείο Άμυνας που έχει να κάνει με την προσφυγική κρίση. Πάλι επείγουσες διαδικασίες κατά τα </w:t>
      </w:r>
      <w:r>
        <w:rPr>
          <w:rFonts w:eastAsia="Times New Roman" w:cs="Times New Roman"/>
          <w:szCs w:val="24"/>
        </w:rPr>
        <w:lastRenderedPageBreak/>
        <w:t>γνωστά, επείγουσες αναθέσεις. Η απορία είναι γιατί έρχεται με βουλευτι</w:t>
      </w:r>
      <w:r>
        <w:rPr>
          <w:rFonts w:eastAsia="Times New Roman" w:cs="Times New Roman"/>
          <w:szCs w:val="24"/>
        </w:rPr>
        <w:t xml:space="preserve">κή τροπολογία, ενώ αφορά το Υπουργείο Άμυνας. Απευθείας αναθέσεις κι εδώ, όπως στα σχολικά γεύματα. Γενικά είμαστε </w:t>
      </w:r>
      <w:r>
        <w:rPr>
          <w:rFonts w:eastAsia="Times New Roman" w:cs="Times New Roman"/>
          <w:szCs w:val="24"/>
        </w:rPr>
        <w:t>η</w:t>
      </w:r>
      <w:r>
        <w:rPr>
          <w:rFonts w:eastAsia="Times New Roman" w:cs="Times New Roman"/>
          <w:szCs w:val="24"/>
        </w:rPr>
        <w:t xml:space="preserve"> χώρα της απευθείας ανάθεσης</w:t>
      </w:r>
      <w:r>
        <w:rPr>
          <w:rFonts w:eastAsia="Times New Roman" w:cs="Times New Roman"/>
          <w:szCs w:val="24"/>
        </w:rPr>
        <w:t>!</w:t>
      </w:r>
    </w:p>
    <w:p w14:paraId="7707C04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κλείσω με κάποια στοιχεία από την επικαιρότητα, συγκεκριμένα με τη διαδικασία της δεύτερης αξ</w:t>
      </w:r>
      <w:r>
        <w:rPr>
          <w:rFonts w:eastAsia="Times New Roman" w:cs="Times New Roman"/>
          <w:szCs w:val="24"/>
        </w:rPr>
        <w:t>ιολόγησης που είναι στον αέρα αυτή τη στιγμή. Αν πρόκειται να περιμένετε ως τον Μάιο ή το καλοκαίρι, για να κλείσετε την αξιολόγηση, επειδή τώρα υπάρχουν λεφτά και μπορούν να καλυφθούν οι άμεσες δαπάνες, δεν έχουμε δηλαδή κάποιες άμεσες υποχρεώσεις, τότε ε</w:t>
      </w:r>
      <w:r>
        <w:rPr>
          <w:rFonts w:eastAsia="Times New Roman" w:cs="Times New Roman"/>
          <w:szCs w:val="24"/>
        </w:rPr>
        <w:t xml:space="preserve">γκληματείτε σε βάρος της οικονομίας. Δεν θα πάμε, δηλαδή, στον Μάιο του 2017 αλλά θα επιστρέψουμε στον Ιούλιο του 2015! </w:t>
      </w:r>
    </w:p>
    <w:p w14:paraId="7707C04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Τέσσερις ακόμα μήνες αβεβαιότητας και ανασφάλειας θα παγώσουν την οικονομία, θα χειροτερέψουν τους οικονομικούς δείκτες κι αυτό συνεπάγ</w:t>
      </w:r>
      <w:r>
        <w:rPr>
          <w:rFonts w:eastAsia="Times New Roman" w:cs="Times New Roman"/>
          <w:szCs w:val="24"/>
        </w:rPr>
        <w:t>εται πιο επώδυνα μέτρα, έτσι ώστε να βγαίνουν τα νούμερα. Τον Μάιο, δηλαδή, και θα είμαστε με την πλάτη στον τοίχο και θα χρειαζόμαστε περισσότερα μέτρα. Η διαπραγμάτευση του «μέχρι τότε ποιος ζει και ποιος πεθαίνει», ό</w:t>
      </w:r>
      <w:r>
        <w:rPr>
          <w:rFonts w:eastAsia="Times New Roman" w:cs="Times New Roman"/>
          <w:szCs w:val="24"/>
        </w:rPr>
        <w:lastRenderedPageBreak/>
        <w:t xml:space="preserve">πως λένε κάποιοι Υπουργοί σας, είναι </w:t>
      </w:r>
      <w:r>
        <w:rPr>
          <w:rFonts w:eastAsia="Times New Roman" w:cs="Times New Roman"/>
          <w:szCs w:val="24"/>
        </w:rPr>
        <w:t>αδιέξοδη, είναι η διαπραγμάτευση του ατζαμή. Αυτόν τον φαύλο κύκλο, δηλαδή, κωλυσιεργία στην αξιολόγηση, αβεβαιότητα στην οικονομία, πάγωμα του οικονομικού κλίματος, χειροτέρευση των δεικτών, περισσότερα μέτρα, για να βγαίνουν τα νούμερα</w:t>
      </w:r>
      <w:r>
        <w:rPr>
          <w:rFonts w:eastAsia="Times New Roman" w:cs="Times New Roman"/>
          <w:szCs w:val="24"/>
        </w:rPr>
        <w:t>,</w:t>
      </w:r>
      <w:r>
        <w:rPr>
          <w:rFonts w:eastAsia="Times New Roman" w:cs="Times New Roman"/>
          <w:szCs w:val="24"/>
        </w:rPr>
        <w:t xml:space="preserve"> είναι κάτι που πο</w:t>
      </w:r>
      <w:r>
        <w:rPr>
          <w:rFonts w:eastAsia="Times New Roman" w:cs="Times New Roman"/>
          <w:szCs w:val="24"/>
        </w:rPr>
        <w:t xml:space="preserve">τέ δεν το αντιληφθήκατε. </w:t>
      </w:r>
    </w:p>
    <w:p w14:paraId="7707C04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Αν σήμερα θέλουμε 2% μέτρα επί του ΑΕΠ, τότε τον Μάιο θα θέλουμε 3% ή 4%, γιατί εν τω μεταξύ θα έχει χαθεί και ο στόχος της ανάπτυξης του 2,7% με βάση τον οποίον τρέχει ο συγκεκριμένος, ο τρέχων προϋπολογισμός. Για να το κάνω λίγο</w:t>
      </w:r>
      <w:r>
        <w:rPr>
          <w:rFonts w:eastAsia="Times New Roman" w:cs="Times New Roman"/>
          <w:szCs w:val="24"/>
        </w:rPr>
        <w:t xml:space="preserve"> πιο παραστατικό, είναι σαν να βρισκόμαστε πάνω σε μια βάρκα που απομακρύνεται από την ακτή και ταυτόχρονα μπάζει νερά. Κι εμείς, αντί να βουτήξουμε γρήγορα, να κολυμπήσουμε, να βγούμε έξω και να διανύσουμε μικρότερη απόσταση, περιμένουμε πάνω στη βάρκα πι</w:t>
      </w:r>
      <w:r>
        <w:rPr>
          <w:rFonts w:eastAsia="Times New Roman" w:cs="Times New Roman"/>
          <w:szCs w:val="24"/>
        </w:rPr>
        <w:t>στεύοντας ότι θα αλλάξει ο αέρας και θα μας βγάλει ο αέρας προς τα έξω. Όμως, ο αέρας δεν αλλάζει. Απομακρυνόμαστε από την ακτή και έχουμε συνεχώς να κολυμπήσουμε περισσότερο, για να βγούμε έξω. Δηλαδή, έχουμε περισσότερα μέτρα να πάρουμε, για να κλείσει η</w:t>
      </w:r>
      <w:r>
        <w:rPr>
          <w:rFonts w:eastAsia="Times New Roman" w:cs="Times New Roman"/>
          <w:szCs w:val="24"/>
        </w:rPr>
        <w:t xml:space="preserve"> αξιολόγηση. </w:t>
      </w:r>
    </w:p>
    <w:p w14:paraId="7707C04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θέλετε να πούμε με ποδοσφαιρικούς όρους το θέμα της διαπραγμάτευσης, μιας και είχαμε χθες και </w:t>
      </w:r>
      <w:r>
        <w:rPr>
          <w:rFonts w:eastAsia="Times New Roman" w:cs="Times New Roman"/>
          <w:szCs w:val="24"/>
          <w:lang w:val="en-US"/>
        </w:rPr>
        <w:t>C</w:t>
      </w:r>
      <w:r>
        <w:rPr>
          <w:rFonts w:eastAsia="Times New Roman" w:cs="Times New Roman"/>
          <w:szCs w:val="24"/>
          <w:lang w:val="en-US"/>
        </w:rPr>
        <w:t>hampions</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lang w:val="en-US"/>
        </w:rPr>
        <w:t>eague</w:t>
      </w:r>
      <w:r>
        <w:rPr>
          <w:rFonts w:eastAsia="Times New Roman" w:cs="Times New Roman"/>
          <w:szCs w:val="24"/>
        </w:rPr>
        <w:t xml:space="preserve">, όταν παίζεις με έναν πιο δυνατό αντίπαλο, με την </w:t>
      </w:r>
      <w:proofErr w:type="spellStart"/>
      <w:r>
        <w:rPr>
          <w:rFonts w:eastAsia="Times New Roman" w:cs="Times New Roman"/>
          <w:szCs w:val="24"/>
        </w:rPr>
        <w:t>Μπάγιερν</w:t>
      </w:r>
      <w:proofErr w:type="spellEnd"/>
      <w:r>
        <w:rPr>
          <w:rFonts w:eastAsia="Times New Roman" w:cs="Times New Roman"/>
          <w:szCs w:val="24"/>
        </w:rPr>
        <w:t>, όπως είδαμε χθες, θες ο αγώνας να τελειώσει στα δεκαπέντε λεπτά ή στ</w:t>
      </w:r>
      <w:r>
        <w:rPr>
          <w:rFonts w:eastAsia="Times New Roman" w:cs="Times New Roman"/>
          <w:szCs w:val="24"/>
        </w:rPr>
        <w:t xml:space="preserve">ο πρώτο ημίχρονο. Αλλιώς όσο περνάει ο χρόνος, ο ισχυρότερος επικρατεί και στο τέλος μπορείς να υποστείς και πανωλεθρία, ακόμα κι αν είσαι η </w:t>
      </w:r>
      <w:proofErr w:type="spellStart"/>
      <w:r>
        <w:rPr>
          <w:rFonts w:eastAsia="Times New Roman" w:cs="Times New Roman"/>
          <w:szCs w:val="24"/>
        </w:rPr>
        <w:t>Άρσεναλ</w:t>
      </w:r>
      <w:proofErr w:type="spellEnd"/>
      <w:r>
        <w:rPr>
          <w:rFonts w:eastAsia="Times New Roman" w:cs="Times New Roman"/>
          <w:szCs w:val="24"/>
        </w:rPr>
        <w:t xml:space="preserve">. </w:t>
      </w:r>
    </w:p>
    <w:p w14:paraId="7707C04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Λοιπόν, για την ποσοτική χαλάρωση είναι γνωστό ότι το ορόσημο είναι η 9</w:t>
      </w:r>
      <w:r>
        <w:rPr>
          <w:rFonts w:eastAsia="Times New Roman" w:cs="Times New Roman"/>
          <w:szCs w:val="24"/>
          <w:vertAlign w:val="superscript"/>
        </w:rPr>
        <w:t>η</w:t>
      </w:r>
      <w:r>
        <w:rPr>
          <w:rFonts w:eastAsia="Times New Roman" w:cs="Times New Roman"/>
          <w:szCs w:val="24"/>
        </w:rPr>
        <w:t xml:space="preserve"> Μαρτίου που συνεδριάζει η Ευρωπα</w:t>
      </w:r>
      <w:r>
        <w:rPr>
          <w:rFonts w:eastAsia="Times New Roman" w:cs="Times New Roman"/>
          <w:szCs w:val="24"/>
        </w:rPr>
        <w:t>ϊκή Κεντρική Τράπεζα. Έχουμε και κάποιους που προετοιμάζουν το έδαφος γι’ αυτή την αποτυχία μας. Πρώτα, τον κ. Βερναρδάκη να λέει ότι είναι δευτερεύον να μπούμε στην ποσοτική χαλάρωση και χθες ακούσαμε τον κ. Σταθάκη να λέει ότι θα την αναβάλουμε για λίγο,</w:t>
      </w:r>
      <w:r>
        <w:rPr>
          <w:rFonts w:eastAsia="Times New Roman" w:cs="Times New Roman"/>
          <w:szCs w:val="24"/>
        </w:rPr>
        <w:t xml:space="preserve"> λες και θα μας περιμένει η Ευρωπαϊκή Τράπεζα, εν μέσω περιόδου </w:t>
      </w:r>
      <w:r w:rsidRPr="00327418">
        <w:rPr>
          <w:rFonts w:eastAsia="Times New Roman" w:cs="Times New Roman"/>
          <w:color w:val="000000" w:themeColor="text1"/>
          <w:szCs w:val="24"/>
        </w:rPr>
        <w:t xml:space="preserve">ευρωπαϊκών εκλογών, πότε θα αποφασίσουμε να κλείσουμε την αξιολόγηση, για να μας πει «περάστε, καλώς ήρθατε στην ποσοτική χαλάρωση». Όμως, η ένταξη στην ποσοτική χαλάρωση δεν είναι κάτι απλό, </w:t>
      </w:r>
      <w:r w:rsidRPr="00327418">
        <w:rPr>
          <w:rFonts w:eastAsia="Times New Roman" w:cs="Times New Roman"/>
          <w:color w:val="000000" w:themeColor="text1"/>
          <w:szCs w:val="24"/>
        </w:rPr>
        <w:t xml:space="preserve">είναι η βασική προϋπόθεση για την ανάπτυξη 2,7% που προσδοκά η Κυβέρνηση για το 2017. </w:t>
      </w:r>
    </w:p>
    <w:p w14:paraId="7707C047" w14:textId="77777777" w:rsidR="001926F7" w:rsidRDefault="006B7FAB">
      <w:pPr>
        <w:spacing w:line="600" w:lineRule="auto"/>
        <w:ind w:firstLine="720"/>
        <w:contextualSpacing/>
        <w:jc w:val="both"/>
        <w:rPr>
          <w:rFonts w:eastAsia="Times New Roman" w:cs="Times New Roman"/>
          <w:szCs w:val="24"/>
        </w:rPr>
      </w:pPr>
      <w:r w:rsidRPr="00F14FFE">
        <w:rPr>
          <w:rFonts w:eastAsia="Times New Roman" w:cs="Times New Roman"/>
          <w:szCs w:val="24"/>
        </w:rPr>
        <w:lastRenderedPageBreak/>
        <w:t xml:space="preserve">Διαβάζω από τη σελίδα 20 της εισηγητικής έκθεσης του </w:t>
      </w:r>
      <w:r w:rsidRPr="00F14FFE">
        <w:rPr>
          <w:rFonts w:eastAsia="Times New Roman" w:cs="Times New Roman"/>
          <w:szCs w:val="24"/>
        </w:rPr>
        <w:t>π</w:t>
      </w:r>
      <w:r w:rsidRPr="00F14FFE">
        <w:rPr>
          <w:rFonts w:eastAsia="Times New Roman" w:cs="Times New Roman"/>
          <w:szCs w:val="24"/>
        </w:rPr>
        <w:t xml:space="preserve">ροϋπολογισμού. «Δημιουργήθηκαν», λέει η εισηγητική, «οι αναγκαίες </w:t>
      </w:r>
      <w:r>
        <w:rPr>
          <w:rFonts w:eastAsia="Times New Roman" w:cs="Times New Roman"/>
          <w:szCs w:val="24"/>
        </w:rPr>
        <w:t>συνθήκες για την επαναφορά από την Ευρωπαϊκή Κεντ</w:t>
      </w:r>
      <w:r>
        <w:rPr>
          <w:rFonts w:eastAsia="Times New Roman" w:cs="Times New Roman"/>
          <w:szCs w:val="24"/>
        </w:rPr>
        <w:t xml:space="preserve">ρική Τράπεζα της </w:t>
      </w:r>
      <w:proofErr w:type="spellStart"/>
      <w:r>
        <w:rPr>
          <w:rFonts w:eastAsia="Times New Roman" w:cs="Times New Roman"/>
          <w:szCs w:val="24"/>
        </w:rPr>
        <w:t>επιλεξιμότητας</w:t>
      </w:r>
      <w:proofErr w:type="spellEnd"/>
      <w:r>
        <w:rPr>
          <w:rFonts w:eastAsia="Times New Roman" w:cs="Times New Roman"/>
          <w:szCs w:val="24"/>
        </w:rPr>
        <w:t xml:space="preserve"> των ελληνικών ομολόγων ως ενέχυρο στις πράξεις νομισματικής πολιτικής του </w:t>
      </w:r>
      <w:proofErr w:type="spellStart"/>
      <w:r>
        <w:rPr>
          <w:rFonts w:eastAsia="Times New Roman" w:cs="Times New Roman"/>
          <w:szCs w:val="24"/>
        </w:rPr>
        <w:t>ευρωσυστήματος</w:t>
      </w:r>
      <w:proofErr w:type="spellEnd"/>
      <w:r>
        <w:rPr>
          <w:rFonts w:eastAsia="Times New Roman" w:cs="Times New Roman"/>
          <w:szCs w:val="24"/>
        </w:rPr>
        <w:t>, η οποία μεταφράζεται σε πρόσβαση του ελληνικού τραπεζικού συστήματος σε ρευστότητα χαμηλότερου κόστους.</w:t>
      </w:r>
      <w:r>
        <w:rPr>
          <w:rFonts w:eastAsia="Times New Roman" w:cs="Times New Roman"/>
          <w:szCs w:val="24"/>
        </w:rPr>
        <w:t>»</w:t>
      </w:r>
      <w:r>
        <w:rPr>
          <w:rFonts w:eastAsia="Times New Roman" w:cs="Times New Roman"/>
          <w:szCs w:val="24"/>
        </w:rPr>
        <w:t xml:space="preserve"> Το να μπούμε στην ποσοτική χα</w:t>
      </w:r>
      <w:r>
        <w:rPr>
          <w:rFonts w:eastAsia="Times New Roman" w:cs="Times New Roman"/>
          <w:szCs w:val="24"/>
        </w:rPr>
        <w:t xml:space="preserve">λάρωση, δηλαδή, είναι η προϋπόθεση που αναφέρεται στη σελίδα 20 της εισηγητικής του προϋπολογισμού. </w:t>
      </w:r>
    </w:p>
    <w:p w14:paraId="7707C04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Αν δεν πιάσουμε το 2,7% ανάπτυξη, τότε ετοιμαζόμαστε για κόφτες κ.λπ.</w:t>
      </w:r>
      <w:r>
        <w:rPr>
          <w:rFonts w:eastAsia="Times New Roman" w:cs="Times New Roman"/>
          <w:szCs w:val="24"/>
        </w:rPr>
        <w:t>.</w:t>
      </w:r>
      <w:r>
        <w:rPr>
          <w:rFonts w:eastAsia="Times New Roman" w:cs="Times New Roman"/>
          <w:szCs w:val="24"/>
        </w:rPr>
        <w:t xml:space="preserve"> Και το ερώτημα είναι</w:t>
      </w:r>
      <w:r>
        <w:rPr>
          <w:rFonts w:eastAsia="Times New Roman" w:cs="Times New Roman"/>
          <w:szCs w:val="24"/>
        </w:rPr>
        <w:t>,</w:t>
      </w:r>
      <w:r>
        <w:rPr>
          <w:rFonts w:eastAsia="Times New Roman" w:cs="Times New Roman"/>
          <w:szCs w:val="24"/>
        </w:rPr>
        <w:t xml:space="preserve"> αν όσοι τα λένε αυτά τα λένε από άγνοια για το πώς δουλεύει η </w:t>
      </w:r>
      <w:r>
        <w:rPr>
          <w:rFonts w:eastAsia="Times New Roman" w:cs="Times New Roman"/>
          <w:szCs w:val="24"/>
        </w:rPr>
        <w:t xml:space="preserve">οικονομία ή υπηρετούν κάποιο σχέδιο σκόπιμης κατάρρευσης. Διαπραγματεύεστε για να κλείσει η αξιολόγηση αξιοπρεπώς ή για να μην κλείσει ηρωικώς; </w:t>
      </w:r>
    </w:p>
    <w:p w14:paraId="7707C04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Πρέπει, επιτέλους, να βάλουμε την οικονομία σε πρώτο πλάνο και όχι την επικοινωνία ή τη μικροπολιτική. Και πάλι</w:t>
      </w:r>
      <w:r>
        <w:rPr>
          <w:rFonts w:eastAsia="Times New Roman" w:cs="Times New Roman"/>
          <w:szCs w:val="24"/>
        </w:rPr>
        <w:t xml:space="preserve">, όμως, το κλείσιμο της αξιολόγησης είναι αναγκαία αλλά όχι ικανή συνθήκη για την ανάταξη της οικονομίας. Μετά την επιτυχή δεύτερη αξιολόγηση που ελπίζουμε να γίνει, στόχος είναι να μπούμε </w:t>
      </w:r>
      <w:r>
        <w:rPr>
          <w:rFonts w:eastAsia="Times New Roman" w:cs="Times New Roman"/>
          <w:szCs w:val="24"/>
        </w:rPr>
        <w:lastRenderedPageBreak/>
        <w:t>στην ποσοτική χαλάρωση, που πάλι ελπίζουμε να γίνει, οπότε θα βελτι</w:t>
      </w:r>
      <w:r>
        <w:rPr>
          <w:rFonts w:eastAsia="Times New Roman" w:cs="Times New Roman"/>
          <w:szCs w:val="24"/>
        </w:rPr>
        <w:t>ωθεί η ρευστότητα, θα πάρει μια ανάσα η οικονομία, που τώρα είναι στην εντατική.</w:t>
      </w:r>
    </w:p>
    <w:p w14:paraId="7707C04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Και αν κλείσει η αξιολόγηση και μπούμε στο </w:t>
      </w:r>
      <w:r>
        <w:rPr>
          <w:rFonts w:eastAsia="Times New Roman" w:cs="Times New Roman"/>
          <w:szCs w:val="24"/>
          <w:lang w:val="en-US"/>
        </w:rPr>
        <w:t>QE</w:t>
      </w:r>
      <w:r>
        <w:rPr>
          <w:rFonts w:eastAsia="Times New Roman" w:cs="Times New Roman"/>
          <w:szCs w:val="24"/>
        </w:rPr>
        <w:t>, σωθήκαμε; Όχι βέβαια. Χρειάζεται κι άλλα πράγματα. Τα κυριότερα είναι να σταματήσει η τιμωρία της επιχειρηματικότητας -και βλέπο</w:t>
      </w:r>
      <w:r>
        <w:rPr>
          <w:rFonts w:eastAsia="Times New Roman" w:cs="Times New Roman"/>
          <w:szCs w:val="24"/>
        </w:rPr>
        <w:t>υμε, εδώ πέρα, το φορολογικό και το ασφαλιστικό</w:t>
      </w:r>
      <w:r>
        <w:rPr>
          <w:rFonts w:eastAsia="Times New Roman" w:cs="Times New Roman"/>
          <w:szCs w:val="24"/>
        </w:rPr>
        <w:t>,</w:t>
      </w:r>
      <w:r>
        <w:rPr>
          <w:rFonts w:eastAsia="Times New Roman" w:cs="Times New Roman"/>
          <w:szCs w:val="24"/>
        </w:rPr>
        <w:t xml:space="preserve"> πώς τιμωρούν την επιχειρηματικότητα- και να </w:t>
      </w:r>
      <w:proofErr w:type="spellStart"/>
      <w:r>
        <w:rPr>
          <w:rFonts w:eastAsia="Times New Roman" w:cs="Times New Roman"/>
          <w:szCs w:val="24"/>
        </w:rPr>
        <w:t>ξεβαλτώσουν</w:t>
      </w:r>
      <w:proofErr w:type="spellEnd"/>
      <w:r>
        <w:rPr>
          <w:rFonts w:eastAsia="Times New Roman" w:cs="Times New Roman"/>
          <w:szCs w:val="24"/>
        </w:rPr>
        <w:t xml:space="preserve"> οι βαλτωμένες μεγάλες επενδύσεις. </w:t>
      </w:r>
    </w:p>
    <w:p w14:paraId="7707C04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ξέρετε ποιο είναι το σημαδιακό εκείνο γεγονός, το οποίο θα μπορούσε να αλλάξει άρδην το οικονομικό κλίμα; Όχι, δ</w:t>
      </w:r>
      <w:r>
        <w:rPr>
          <w:rFonts w:eastAsia="Times New Roman" w:cs="Times New Roman"/>
          <w:szCs w:val="24"/>
        </w:rPr>
        <w:t>εν είναι το «τάμα του έθνους» που ζητούν δεκατέσσερις Βουλευτές της Νέας Δημοκρατίας μαζί με τον κ. Καμμένο και τον κ. Νικολόπουλο. Το σημαδιακό γεγονός θα είναι να μπει η πρώτη μπουλντόζα στο Ελληνικό. Θα είναι ένα σημάδι ότι είμαστε αποφασισμένοι να προχ</w:t>
      </w:r>
      <w:r>
        <w:rPr>
          <w:rFonts w:eastAsia="Times New Roman" w:cs="Times New Roman"/>
          <w:szCs w:val="24"/>
        </w:rPr>
        <w:t xml:space="preserve">ωρήσουμε, ότι </w:t>
      </w:r>
      <w:proofErr w:type="spellStart"/>
      <w:r>
        <w:rPr>
          <w:rFonts w:eastAsia="Times New Roman" w:cs="Times New Roman"/>
          <w:szCs w:val="24"/>
        </w:rPr>
        <w:t>ξεβαλτώνουν</w:t>
      </w:r>
      <w:proofErr w:type="spellEnd"/>
      <w:r>
        <w:rPr>
          <w:rFonts w:eastAsia="Times New Roman" w:cs="Times New Roman"/>
          <w:szCs w:val="24"/>
        </w:rPr>
        <w:t xml:space="preserve"> οι μεγάλες επενδύσεις, ότι δημιουργούνται δουλειές. Και στο Ελληνικό έχουμε περίπου εβδομήντα χιλιάδες θέσεις εργασίας στην αρχή. Αυτό είναι που έχουμε ανάγκη. Και επειδή η οικονομία είναι </w:t>
      </w:r>
      <w:r>
        <w:rPr>
          <w:rFonts w:eastAsia="Times New Roman" w:cs="Times New Roman"/>
          <w:szCs w:val="24"/>
        </w:rPr>
        <w:lastRenderedPageBreak/>
        <w:t>κλίμα, θα αρχίσει να αλλάζει η ψυχολογία.</w:t>
      </w:r>
      <w:r>
        <w:rPr>
          <w:rFonts w:eastAsia="Times New Roman" w:cs="Times New Roman"/>
          <w:szCs w:val="24"/>
        </w:rPr>
        <w:t xml:space="preserve"> Θα ακολουθήσουν κι άλλοι. </w:t>
      </w:r>
    </w:p>
    <w:p w14:paraId="7707C04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βλέπω, όμως, η Συμπολίτευση να συμμερίζεται αυτό το όραμα εξ ου και οι προσπάθειες παρακώλυσης των αντίστοιχων έργων. Και ανησυχώ μην τους δίνω ιδέες και τώρα ζητήσουν να γίνει το «τάμα του έθνους» στο Ελληνικό, για να καθυσ</w:t>
      </w:r>
      <w:r>
        <w:rPr>
          <w:rFonts w:eastAsia="Times New Roman" w:cs="Times New Roman"/>
          <w:szCs w:val="24"/>
        </w:rPr>
        <w:t xml:space="preserve">τερήσει κι άλλο η επένδυση. Η οικονομία δεν μπορεί να πάρει μπροστά με διορισμούς και απευθείας αναθέσεις από τη μία και </w:t>
      </w:r>
      <w:proofErr w:type="spellStart"/>
      <w:r>
        <w:rPr>
          <w:rFonts w:eastAsia="Times New Roman" w:cs="Times New Roman"/>
          <w:szCs w:val="24"/>
        </w:rPr>
        <w:t>υπερφορολόγηση</w:t>
      </w:r>
      <w:proofErr w:type="spellEnd"/>
      <w:r>
        <w:rPr>
          <w:rFonts w:eastAsia="Times New Roman" w:cs="Times New Roman"/>
          <w:szCs w:val="24"/>
        </w:rPr>
        <w:t xml:space="preserve"> και φρενάρισμα των επενδύσεων από την άλλη. Η οικονομία δεν μπορεί να πάρει μπροστά, όταν το πελατειακό κράτος και οι πρ</w:t>
      </w:r>
      <w:r>
        <w:rPr>
          <w:rFonts w:eastAsia="Times New Roman" w:cs="Times New Roman"/>
          <w:szCs w:val="24"/>
        </w:rPr>
        <w:t xml:space="preserve">ακτικές του είναι το μόνο που ξέρουν οι κυβερνήσεις να κάνουν καλά τα τελευταία σαράντα χρόνια. Κι εσείς συνεχίζετε ακάθεκτοι. </w:t>
      </w:r>
    </w:p>
    <w:p w14:paraId="7707C04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707C04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την ακρίβεια στον χρόνο. </w:t>
      </w:r>
    </w:p>
    <w:p w14:paraId="7707C04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θα δώσω τον λόγο στον Υπουργό, τον κ. </w:t>
      </w:r>
      <w:proofErr w:type="spellStart"/>
      <w:r>
        <w:rPr>
          <w:rFonts w:eastAsia="Times New Roman" w:cs="Times New Roman"/>
          <w:szCs w:val="24"/>
        </w:rPr>
        <w:t>Τόσκα</w:t>
      </w:r>
      <w:proofErr w:type="spellEnd"/>
      <w:r>
        <w:rPr>
          <w:rFonts w:eastAsia="Times New Roman" w:cs="Times New Roman"/>
          <w:szCs w:val="24"/>
        </w:rPr>
        <w:t xml:space="preserve">, για να μιλήσει επί της τροπολογίας. Πέντε λεπτά είναι καλά, κύριε </w:t>
      </w:r>
      <w:proofErr w:type="spellStart"/>
      <w:r>
        <w:rPr>
          <w:rFonts w:eastAsia="Times New Roman" w:cs="Times New Roman"/>
          <w:szCs w:val="24"/>
        </w:rPr>
        <w:t>Τόσκα</w:t>
      </w:r>
      <w:proofErr w:type="spellEnd"/>
      <w:r>
        <w:rPr>
          <w:rFonts w:eastAsia="Times New Roman" w:cs="Times New Roman"/>
          <w:szCs w:val="24"/>
        </w:rPr>
        <w:t xml:space="preserve">; </w:t>
      </w:r>
    </w:p>
    <w:p w14:paraId="7707C05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w:t>
      </w:r>
      <w:r>
        <w:rPr>
          <w:rFonts w:eastAsia="Times New Roman" w:cs="Times New Roman"/>
          <w:szCs w:val="24"/>
        </w:rPr>
        <w:t xml:space="preserve"> Λιγότερο θα μιλήσω, κυρία Πρόεδρε.</w:t>
      </w:r>
    </w:p>
    <w:p w14:paraId="7707C05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Κυρία Πρόεδρε, κυρίες και κύριοι, είναι γνωστές οι</w:t>
      </w:r>
      <w:r>
        <w:rPr>
          <w:rFonts w:eastAsia="Times New Roman" w:cs="Times New Roman"/>
          <w:szCs w:val="24"/>
        </w:rPr>
        <w:t xml:space="preserve"> στρεβλώσεις που αφορούν τα Σώματα Ασφαλείας, την Ελληνική Αστυνομία και το Πυροσβεστικό Σώμα. Χρησιμοποιήθηκαν κατά κόρον αυτά τα δύο Σώματα περισσότερο σαν μηχανισμοί πρόσληψης κομματικών ψήφων παρά για τον λόγο για τον οποίο υπάρχουν. Και ξέρετε κάτι; Δ</w:t>
      </w:r>
      <w:r>
        <w:rPr>
          <w:rFonts w:eastAsia="Times New Roman" w:cs="Times New Roman"/>
          <w:szCs w:val="24"/>
        </w:rPr>
        <w:t>εν είμαστε εμείς αυτοί οι οποίοι εμπαίζουν ή ενέπαιξαν τους πυροσβέστες ή τους αστυνομικούς. Υπήρξαν τεράστιες στρεβλώσεις, εξυπηρετούσαν άλλα συμφέροντα αυτές οι στρεβλώσεις ή η μη επίλυση ζητημάτων και αυτή τη στιγμή ερχόμαστε να καλύψουμε με αυτή τη διά</w:t>
      </w:r>
      <w:r>
        <w:rPr>
          <w:rFonts w:eastAsia="Times New Roman" w:cs="Times New Roman"/>
          <w:szCs w:val="24"/>
        </w:rPr>
        <w:t xml:space="preserve">ταξη μια μεταβατική φάση για τους πυροσβέστες πενταετούς θητείας, η οποία δεν μπορούσε να λυθεί αλλιώς. </w:t>
      </w:r>
    </w:p>
    <w:p w14:paraId="7707C05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Πιστεύουμε ότι δίνουμε τις δυνατότητες που αυτή τη στιγμή μπορούν να δοθούν γι’ αυτούς τους ανθρώπους, οι οποίοι εργάζονται σκληρά και συνεισφέρουν στι</w:t>
      </w:r>
      <w:r>
        <w:rPr>
          <w:rFonts w:eastAsia="Times New Roman" w:cs="Times New Roman"/>
          <w:szCs w:val="24"/>
        </w:rPr>
        <w:t xml:space="preserve">ς κατασβέσεις πυρκαγιών –γιατί είναι μεγάλος ο αριθμός τους και εκτελούν σοβαρότατη αποστολή και όχι μόνο για τις πυρκαγιές- τους δίνουμε, </w:t>
      </w:r>
      <w:r>
        <w:rPr>
          <w:rFonts w:eastAsia="Times New Roman" w:cs="Times New Roman"/>
          <w:szCs w:val="24"/>
        </w:rPr>
        <w:lastRenderedPageBreak/>
        <w:t>λοιπόν, δυνατότητα τριετούς παράτασης, τους δίνουμε τη δυνατότητα ένταξης στην επετηρίδα και στις βαθμολογικές προαγω</w:t>
      </w:r>
      <w:r>
        <w:rPr>
          <w:rFonts w:eastAsia="Times New Roman" w:cs="Times New Roman"/>
          <w:szCs w:val="24"/>
        </w:rPr>
        <w:t>γές, δυνατότητα εισαγωγής στις παραγωγικές σχολές και τη δυνατότητα να απασχοληθούν με υπερωρίες κατά τη διάρκεια νυχτερινών ωρών, αργιών κ.λπ.</w:t>
      </w:r>
      <w:r>
        <w:rPr>
          <w:rFonts w:eastAsia="Times New Roman" w:cs="Times New Roman"/>
          <w:szCs w:val="24"/>
        </w:rPr>
        <w:t>.</w:t>
      </w:r>
      <w:r>
        <w:rPr>
          <w:rFonts w:eastAsia="Times New Roman" w:cs="Times New Roman"/>
          <w:szCs w:val="24"/>
        </w:rPr>
        <w:t xml:space="preserve"> </w:t>
      </w:r>
    </w:p>
    <w:p w14:paraId="7707C053" w14:textId="77777777" w:rsidR="001926F7" w:rsidRDefault="006B7FAB">
      <w:pPr>
        <w:spacing w:line="600" w:lineRule="auto"/>
        <w:ind w:firstLine="720"/>
        <w:contextualSpacing/>
        <w:jc w:val="both"/>
        <w:rPr>
          <w:rFonts w:eastAsia="Times New Roman"/>
          <w:szCs w:val="24"/>
        </w:rPr>
      </w:pPr>
      <w:r>
        <w:rPr>
          <w:rFonts w:eastAsia="Times New Roman"/>
          <w:szCs w:val="24"/>
        </w:rPr>
        <w:t>Επίσης επειδή τέθηκε ένας προβληματισμός για αυτούς τους πυροσβέστες πενταετούς θητείας, οι οποίοι σταδιακά θα</w:t>
      </w:r>
      <w:r>
        <w:rPr>
          <w:rFonts w:eastAsia="Times New Roman"/>
          <w:szCs w:val="24"/>
        </w:rPr>
        <w:t xml:space="preserve"> συμπληρώνουν την πενταετία, αυτοί εντάσσονται στις διατάξεις της τροπολογίας που κατατίθεται σήμερα και, επομένως, δεν πρέπει να υπάρχει λόγος ανησυχίας.</w:t>
      </w:r>
    </w:p>
    <w:p w14:paraId="7707C054" w14:textId="77777777" w:rsidR="001926F7" w:rsidRDefault="006B7FAB">
      <w:pPr>
        <w:spacing w:line="600" w:lineRule="auto"/>
        <w:ind w:firstLine="720"/>
        <w:contextualSpacing/>
        <w:jc w:val="both"/>
        <w:rPr>
          <w:rFonts w:eastAsia="Times New Roman"/>
          <w:szCs w:val="24"/>
        </w:rPr>
      </w:pPr>
      <w:r>
        <w:rPr>
          <w:rFonts w:eastAsia="Times New Roman"/>
          <w:szCs w:val="24"/>
        </w:rPr>
        <w:t>Η τροπολογία που κατέθεσε το ΚΚΕ</w:t>
      </w:r>
      <w:r>
        <w:rPr>
          <w:rFonts w:eastAsia="Times New Roman"/>
          <w:szCs w:val="24"/>
        </w:rPr>
        <w:t>,</w:t>
      </w:r>
      <w:r>
        <w:rPr>
          <w:rFonts w:eastAsia="Times New Roman"/>
          <w:szCs w:val="24"/>
        </w:rPr>
        <w:t xml:space="preserve"> δεν μπορεί να υλοποιηθεί. Κατ’ αρχάς</w:t>
      </w:r>
      <w:r>
        <w:rPr>
          <w:rFonts w:eastAsia="Times New Roman"/>
          <w:szCs w:val="24"/>
        </w:rPr>
        <w:t xml:space="preserve"> τα αιτήματα των πυροσβεστών πενταετούς θητείας είναι διαφορετικά, είναι αντίθετα, είναι σε μια κατεύθυνση μονιμοποίησης με ένταξη στο μόνιμο πυροσβεστικό προσωπικό με τα ίδια καθήκοντα. Προκαλεί τεράστια αναστάτωση και ουσιαστικά ζητάει να καλυφθούν τέσσε</w:t>
      </w:r>
      <w:r>
        <w:rPr>
          <w:rFonts w:eastAsia="Times New Roman"/>
          <w:szCs w:val="24"/>
        </w:rPr>
        <w:t>ρις χιλιάδες θέσεις μέσω των πανελληνίων εξετάσεων, κάτι που μακάρι να μπορούσε να γίνει και μακάρι να μπορούσαμε να καλύψουμε όλες τις ανάγκες της πολιτικής προστασίας. Θα ήμουν πάρα πολύ ευτυχής αλλά όπως καταλαβαίνετε.</w:t>
      </w:r>
    </w:p>
    <w:p w14:paraId="7707C055" w14:textId="77777777" w:rsidR="001926F7" w:rsidRDefault="006B7FAB">
      <w:pPr>
        <w:spacing w:line="600" w:lineRule="auto"/>
        <w:ind w:firstLine="720"/>
        <w:contextualSpacing/>
        <w:jc w:val="both"/>
        <w:rPr>
          <w:rFonts w:eastAsia="Times New Roman"/>
          <w:b/>
          <w:szCs w:val="24"/>
        </w:rPr>
      </w:pPr>
      <w:r>
        <w:rPr>
          <w:rFonts w:eastAsia="Times New Roman"/>
          <w:b/>
          <w:szCs w:val="24"/>
        </w:rPr>
        <w:lastRenderedPageBreak/>
        <w:t xml:space="preserve">ΧΡΗΣΤΟΣ ΚΑΤΣΩΤΗΣ: </w:t>
      </w:r>
      <w:r>
        <w:rPr>
          <w:rFonts w:eastAsia="Times New Roman"/>
          <w:szCs w:val="24"/>
        </w:rPr>
        <w:t>Δεν λέμε αυτό, κ</w:t>
      </w:r>
      <w:r>
        <w:rPr>
          <w:rFonts w:eastAsia="Times New Roman"/>
          <w:szCs w:val="24"/>
        </w:rPr>
        <w:t>ύριε Υπουργέ.</w:t>
      </w:r>
    </w:p>
    <w:p w14:paraId="7707C056" w14:textId="77777777" w:rsidR="001926F7" w:rsidRDefault="006B7FAB">
      <w:pPr>
        <w:spacing w:line="600" w:lineRule="auto"/>
        <w:ind w:firstLine="720"/>
        <w:contextualSpacing/>
        <w:jc w:val="both"/>
        <w:rPr>
          <w:rFonts w:eastAsia="Times New Roman"/>
          <w:b/>
          <w:szCs w:val="24"/>
        </w:rPr>
      </w:pPr>
      <w:r>
        <w:rPr>
          <w:rFonts w:eastAsia="Times New Roman"/>
          <w:b/>
          <w:szCs w:val="24"/>
        </w:rPr>
        <w:t xml:space="preserve">ΧΡΗΣΤΟΣ ΜΑΝΤΑΣ: </w:t>
      </w:r>
      <w:r>
        <w:rPr>
          <w:rFonts w:eastAsia="Times New Roman"/>
          <w:szCs w:val="24"/>
        </w:rPr>
        <w:t>Δεν διακόπτουμε.</w:t>
      </w:r>
    </w:p>
    <w:p w14:paraId="7707C057" w14:textId="77777777" w:rsidR="001926F7" w:rsidRDefault="006B7FAB">
      <w:pPr>
        <w:spacing w:line="600" w:lineRule="auto"/>
        <w:ind w:firstLine="720"/>
        <w:contextualSpacing/>
        <w:jc w:val="both"/>
        <w:rPr>
          <w:rFonts w:eastAsia="Times New Roman"/>
          <w:bCs/>
          <w:color w:val="545454"/>
          <w:szCs w:val="24"/>
        </w:rPr>
      </w:pPr>
      <w:r>
        <w:rPr>
          <w:rFonts w:eastAsia="Times New Roman" w:cs="Times New Roman"/>
          <w:b/>
          <w:szCs w:val="24"/>
        </w:rPr>
        <w:t>ΠΡΟΕΔΡΕΥΟΥΣΑ (Αναστασία Χριστοδουλοπούλου</w:t>
      </w:r>
      <w:r>
        <w:rPr>
          <w:rFonts w:eastAsia="Times New Roman" w:cs="Times New Roman"/>
          <w:b/>
          <w:bCs/>
          <w:szCs w:val="24"/>
        </w:rPr>
        <w:t xml:space="preserve">): </w:t>
      </w:r>
      <w:r>
        <w:rPr>
          <w:rFonts w:eastAsia="Times New Roman" w:cs="Times New Roman"/>
          <w:bCs/>
          <w:szCs w:val="24"/>
        </w:rPr>
        <w:t>Μην κάνετε διάλογο. Θα έχετε τον χρόνο να τοποθετηθείτε.</w:t>
      </w:r>
    </w:p>
    <w:p w14:paraId="7707C05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ουσιαστικά αυτό λέμε. </w:t>
      </w:r>
    </w:p>
    <w:p w14:paraId="7707C05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μειώνεται, επίσ</w:t>
      </w:r>
      <w:r>
        <w:rPr>
          <w:rFonts w:eastAsia="Times New Roman" w:cs="Times New Roman"/>
          <w:szCs w:val="24"/>
        </w:rPr>
        <w:t>ης όπως είπε ο εισηγητής σας, ο χρόνος υπηρεσίας, αλλά δίνεται η δυνατότητα γρήγορης ένταξης στην κατηγορία των μονίμων. Επομένως δεν βρίσκονται στον αέρα, όπως μάλλον υπονοήθηκε κάποιοι άνθρωποι, ίσα - ίσα διασφαλίζεται η θέση αυτών των ανθρώπων και δημιο</w:t>
      </w:r>
      <w:r>
        <w:rPr>
          <w:rFonts w:eastAsia="Times New Roman" w:cs="Times New Roman"/>
          <w:szCs w:val="24"/>
        </w:rPr>
        <w:t xml:space="preserve">υργούνται προϋποθέσεις για μονιμοποίηση ίσως και πάρα πολύ γρήγορα. </w:t>
      </w:r>
    </w:p>
    <w:p w14:paraId="7707C05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C05B" w14:textId="77777777" w:rsidR="001926F7" w:rsidRDefault="006B7FAB">
      <w:pPr>
        <w:spacing w:line="600" w:lineRule="auto"/>
        <w:ind w:firstLine="720"/>
        <w:contextualSpacing/>
        <w:jc w:val="both"/>
        <w:rPr>
          <w:rFonts w:eastAsia="Times New Roman" w:cs="Times New Roman"/>
          <w:bCs/>
          <w:szCs w:val="24"/>
        </w:rPr>
      </w:pPr>
      <w:r>
        <w:rPr>
          <w:rFonts w:eastAsia="Times New Roman" w:cs="Times New Roman"/>
          <w:b/>
          <w:szCs w:val="24"/>
        </w:rPr>
        <w:t>ΠΡΟΕΔΡΕΥΟΥΣΑ (Αναστασία Χριστοδουλοπούλου</w:t>
      </w:r>
      <w:r>
        <w:rPr>
          <w:rFonts w:eastAsia="Times New Roman" w:cs="Times New Roman"/>
          <w:b/>
          <w:bCs/>
          <w:szCs w:val="24"/>
        </w:rPr>
        <w:t xml:space="preserve">): </w:t>
      </w:r>
      <w:r>
        <w:rPr>
          <w:rFonts w:eastAsia="Times New Roman" w:cs="Times New Roman"/>
          <w:bCs/>
          <w:szCs w:val="24"/>
        </w:rPr>
        <w:t>Ευχαριστούμε και εμείς.</w:t>
      </w:r>
    </w:p>
    <w:p w14:paraId="7707C05C" w14:textId="77777777" w:rsidR="001926F7" w:rsidRDefault="006B7FAB">
      <w:pPr>
        <w:spacing w:line="600" w:lineRule="auto"/>
        <w:ind w:firstLine="720"/>
        <w:contextualSpacing/>
        <w:jc w:val="both"/>
        <w:rPr>
          <w:rFonts w:eastAsia="Times New Roman"/>
          <w:bCs/>
          <w:color w:val="545454"/>
          <w:szCs w:val="24"/>
        </w:rPr>
      </w:pPr>
      <w:r>
        <w:rPr>
          <w:rFonts w:eastAsia="Times New Roman" w:cs="Times New Roman"/>
          <w:bCs/>
          <w:szCs w:val="24"/>
        </w:rPr>
        <w:t>Κυρία Φωτίου, θέλετε τώρα τον λόγο;</w:t>
      </w:r>
    </w:p>
    <w:p w14:paraId="7707C05D"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w:t>
      </w:r>
      <w:r>
        <w:rPr>
          <w:rFonts w:eastAsia="Times New Roman"/>
          <w:b/>
          <w:szCs w:val="24"/>
        </w:rPr>
        <w:t>αι Κοινωνικής Αλληλεγγύης):</w:t>
      </w:r>
      <w:r>
        <w:rPr>
          <w:rFonts w:eastAsia="Times New Roman"/>
          <w:szCs w:val="24"/>
        </w:rPr>
        <w:t xml:space="preserve"> Αν θέλουν οι συνάδελφοι, ας προηγηθούν, για να μην πάμε όλοι μαζί.</w:t>
      </w:r>
    </w:p>
    <w:p w14:paraId="7707C05E" w14:textId="77777777" w:rsidR="001926F7" w:rsidRDefault="006B7FAB">
      <w:pPr>
        <w:spacing w:line="600" w:lineRule="auto"/>
        <w:ind w:firstLine="720"/>
        <w:contextualSpacing/>
        <w:jc w:val="both"/>
        <w:rPr>
          <w:rFonts w:eastAsia="Times New Roman" w:cs="Times New Roman"/>
          <w:bCs/>
          <w:szCs w:val="24"/>
        </w:rPr>
      </w:pPr>
      <w:r>
        <w:rPr>
          <w:rFonts w:eastAsia="Times New Roman" w:cs="Times New Roman"/>
          <w:b/>
          <w:szCs w:val="24"/>
        </w:rPr>
        <w:lastRenderedPageBreak/>
        <w:t>ΠΡΟΕΔΡΕΥΟΥΣΑ (Αναστασία Χριστοδουλοπούλου</w:t>
      </w:r>
      <w:r>
        <w:rPr>
          <w:rFonts w:eastAsia="Times New Roman" w:cs="Times New Roman"/>
          <w:b/>
          <w:bCs/>
          <w:szCs w:val="24"/>
        </w:rPr>
        <w:t xml:space="preserve">): </w:t>
      </w:r>
      <w:r>
        <w:rPr>
          <w:rFonts w:eastAsia="Times New Roman" w:cs="Times New Roman"/>
          <w:bCs/>
          <w:szCs w:val="24"/>
        </w:rPr>
        <w:t>Ευχαριστούμε.</w:t>
      </w:r>
    </w:p>
    <w:p w14:paraId="7707C05F" w14:textId="77777777" w:rsidR="001926F7" w:rsidRDefault="006B7FAB">
      <w:pPr>
        <w:spacing w:line="600" w:lineRule="auto"/>
        <w:ind w:firstLine="720"/>
        <w:contextualSpacing/>
        <w:jc w:val="both"/>
        <w:rPr>
          <w:rFonts w:eastAsia="Times New Roman"/>
          <w:bCs/>
          <w:color w:val="545454"/>
          <w:szCs w:val="24"/>
        </w:rPr>
      </w:pPr>
      <w:r>
        <w:rPr>
          <w:rFonts w:eastAsia="Times New Roman" w:cs="Times New Roman"/>
          <w:bCs/>
          <w:szCs w:val="24"/>
        </w:rPr>
        <w:t>Δίνω τον λόγο στον κ. Παπαηλιού από τον ΣΥΡΙΖΑ για επτά λεπτά.</w:t>
      </w:r>
    </w:p>
    <w:p w14:paraId="7707C060"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ΓΕΩΡΓΙΟΣ ΠΑΠΑΗΛΙΟΥ: </w:t>
      </w:r>
      <w:r>
        <w:rPr>
          <w:rFonts w:eastAsia="Times New Roman"/>
          <w:szCs w:val="24"/>
        </w:rPr>
        <w:t>Κυρία Πρόεδρε, κυρίε</w:t>
      </w:r>
      <w:r>
        <w:rPr>
          <w:rFonts w:eastAsia="Times New Roman"/>
          <w:szCs w:val="24"/>
        </w:rPr>
        <w:t>ς και κύριοι συνάδελφοι, το παρόν νομοσχέδιο δεν είναι από αυτά που δημιουργούν δημοσιότητα, όμως εντάσσεται σε μια σειρά νομοθετικών πρωτοβουλιών της Κυβέρνησης που έχουν ειδικό βάρος.</w:t>
      </w:r>
    </w:p>
    <w:p w14:paraId="7707C061" w14:textId="77777777" w:rsidR="001926F7" w:rsidRDefault="006B7FAB">
      <w:pPr>
        <w:spacing w:line="600" w:lineRule="auto"/>
        <w:ind w:firstLine="720"/>
        <w:contextualSpacing/>
        <w:jc w:val="both"/>
        <w:rPr>
          <w:rFonts w:eastAsia="Times New Roman"/>
          <w:szCs w:val="24"/>
        </w:rPr>
      </w:pPr>
      <w:r>
        <w:rPr>
          <w:rFonts w:eastAsia="Times New Roman"/>
          <w:szCs w:val="24"/>
        </w:rPr>
        <w:t>Το πρώτο μέρος του αναφέρεται στους φορτοεκφορτωτές που αναλαμβάνουν τ</w:t>
      </w:r>
      <w:r>
        <w:rPr>
          <w:rFonts w:eastAsia="Times New Roman"/>
          <w:szCs w:val="24"/>
        </w:rPr>
        <w:t>ην φόρτωση και την εκφόρτωση σε ξηρά και θάλασσα, αφορά τόσο στους συναλλασσόμενους όσο και στους ίδιους τους φορτοεκφορτωτές. Οι μεν συναλλασσόμενοι διότι ενδιαφέρονται για την ασφαλή και έγκαιρη φόρτωση - εκφόρτωση των φορτίων, οι δε φορτοεκφορτωτές, διό</w:t>
      </w:r>
      <w:r>
        <w:rPr>
          <w:rFonts w:eastAsia="Times New Roman"/>
          <w:szCs w:val="24"/>
        </w:rPr>
        <w:t>τι ενδιαφέρονται για την ασφάλεια τους, η οποία είναι προϋπόθεση για την παροχή και της συγκεκριμένης εργασίας σε ένα σύγχρονο κράτος πρόνοιας.</w:t>
      </w:r>
    </w:p>
    <w:p w14:paraId="7707C062" w14:textId="77777777" w:rsidR="001926F7" w:rsidRDefault="006B7FAB">
      <w:pPr>
        <w:spacing w:line="600" w:lineRule="auto"/>
        <w:ind w:firstLine="720"/>
        <w:contextualSpacing/>
        <w:jc w:val="both"/>
        <w:rPr>
          <w:rFonts w:eastAsia="Times New Roman"/>
          <w:szCs w:val="24"/>
        </w:rPr>
      </w:pPr>
      <w:r>
        <w:rPr>
          <w:rFonts w:eastAsia="Times New Roman"/>
          <w:szCs w:val="24"/>
        </w:rPr>
        <w:t>Το δεύτερο μέρος αναφέρεται στην εγγραφή ως χρηστών στο Εθνικό Μητρώο Ιδιωτικών Φορέων Κοινωνικής Φροντίδας όλων</w:t>
      </w:r>
      <w:r>
        <w:rPr>
          <w:rFonts w:eastAsia="Times New Roman"/>
          <w:szCs w:val="24"/>
        </w:rPr>
        <w:t xml:space="preserve"> των φορέων, οι οποίοι παρέχουν υπηρεσίες πρόνοιας και </w:t>
      </w:r>
      <w:r>
        <w:rPr>
          <w:rFonts w:eastAsia="Times New Roman"/>
          <w:szCs w:val="24"/>
        </w:rPr>
        <w:lastRenderedPageBreak/>
        <w:t>είναι νομικά πρόσωπα ιδιωτικού δικαίου μη κερδοσκοπικού χαρακτήρα συμπληρώνοντας, θα έλεγα, το προηγούμενο καθεστώς.</w:t>
      </w:r>
    </w:p>
    <w:p w14:paraId="7707C063" w14:textId="77777777" w:rsidR="001926F7" w:rsidRDefault="006B7FAB">
      <w:pPr>
        <w:spacing w:line="600" w:lineRule="auto"/>
        <w:ind w:firstLine="720"/>
        <w:contextualSpacing/>
        <w:jc w:val="both"/>
        <w:rPr>
          <w:rFonts w:eastAsia="Times New Roman"/>
          <w:szCs w:val="24"/>
        </w:rPr>
      </w:pPr>
      <w:r>
        <w:rPr>
          <w:rFonts w:eastAsia="Times New Roman"/>
          <w:szCs w:val="24"/>
        </w:rPr>
        <w:t>Ως προς το πρώτο κεφάλαιο κατά την εφαρμογή της ισχύουσας νομοθεσίας διαπιστώθηκε πλ</w:t>
      </w:r>
      <w:r>
        <w:rPr>
          <w:rFonts w:eastAsia="Times New Roman"/>
          <w:szCs w:val="24"/>
        </w:rPr>
        <w:t>ήθος διοικητικών, δικαστικών, λειτουργικών και ερμηνευτικών προβλημάτων. Αποτέλεσμα αυτών των δυσλειτουργιών ήταν να επακολουθήσουν ερμηνευτικές έριδες και δικαστικές διαμάχες, γεγονός που δεν συνάδει με τον επιδιωκόμενο σκοπό του νόμου.</w:t>
      </w:r>
    </w:p>
    <w:p w14:paraId="7707C064" w14:textId="77777777" w:rsidR="001926F7" w:rsidRDefault="006B7FAB">
      <w:pPr>
        <w:spacing w:line="600" w:lineRule="auto"/>
        <w:ind w:firstLine="720"/>
        <w:contextualSpacing/>
        <w:jc w:val="both"/>
        <w:rPr>
          <w:rFonts w:eastAsia="Times New Roman"/>
          <w:szCs w:val="24"/>
        </w:rPr>
      </w:pPr>
      <w:r>
        <w:rPr>
          <w:rFonts w:eastAsia="Times New Roman"/>
          <w:szCs w:val="24"/>
        </w:rPr>
        <w:t>Έτσι με το πρώτο μ</w:t>
      </w:r>
      <w:r>
        <w:rPr>
          <w:rFonts w:eastAsia="Times New Roman"/>
          <w:szCs w:val="24"/>
        </w:rPr>
        <w:t>έρος του παρόντος νομοσχεδίου επιχειρείτ</w:t>
      </w:r>
      <w:r>
        <w:rPr>
          <w:rFonts w:eastAsia="Times New Roman"/>
          <w:szCs w:val="24"/>
        </w:rPr>
        <w:t>αι</w:t>
      </w:r>
      <w:r>
        <w:rPr>
          <w:rFonts w:eastAsia="Times New Roman"/>
          <w:szCs w:val="24"/>
        </w:rPr>
        <w:t xml:space="preserve"> να διορθωθούν τα κακώς κείμενα που παρατηρήθηκαν τα </w:t>
      </w:r>
      <w:r>
        <w:rPr>
          <w:rFonts w:eastAsia="Times New Roman"/>
          <w:szCs w:val="24"/>
        </w:rPr>
        <w:t xml:space="preserve">προηγούμενα </w:t>
      </w:r>
      <w:r>
        <w:rPr>
          <w:rFonts w:eastAsia="Times New Roman"/>
          <w:szCs w:val="24"/>
        </w:rPr>
        <w:t>χρόνια είτε αυτά αφορούν τις εμπλεκόμενες υπηρεσίες, που οδήγησαν σε υπέρμετρη διοικητική επιβάρυνση αλλά και σε αδικαιολόγητη δαπάνη διοικητικών πόρ</w:t>
      </w:r>
      <w:r>
        <w:rPr>
          <w:rFonts w:eastAsia="Times New Roman"/>
          <w:szCs w:val="24"/>
        </w:rPr>
        <w:t>ων είτε αυτές αφορούν τους πολίτες οι οποίοι αδικαιολόγητα επιβαρύνθηκαν από την ασάφεια συγκεκριμένων ρυθμίσεων.</w:t>
      </w:r>
    </w:p>
    <w:p w14:paraId="7707C065" w14:textId="77777777" w:rsidR="001926F7" w:rsidRDefault="006B7FAB">
      <w:pPr>
        <w:spacing w:line="600" w:lineRule="auto"/>
        <w:ind w:firstLine="720"/>
        <w:contextualSpacing/>
        <w:jc w:val="both"/>
        <w:rPr>
          <w:rFonts w:eastAsia="Times New Roman"/>
          <w:szCs w:val="24"/>
        </w:rPr>
      </w:pPr>
      <w:r>
        <w:rPr>
          <w:rFonts w:eastAsia="Times New Roman"/>
          <w:szCs w:val="24"/>
        </w:rPr>
        <w:t>Έτσι το παρόν νομοσχέδιο ρυθμίζει ζητήματα</w:t>
      </w:r>
      <w:r>
        <w:rPr>
          <w:rFonts w:eastAsia="Times New Roman"/>
          <w:szCs w:val="24"/>
        </w:rPr>
        <w:t>,</w:t>
      </w:r>
      <w:r>
        <w:rPr>
          <w:rFonts w:eastAsia="Times New Roman"/>
          <w:szCs w:val="24"/>
        </w:rPr>
        <w:t xml:space="preserve"> </w:t>
      </w:r>
      <w:r>
        <w:rPr>
          <w:rFonts w:eastAsia="Times New Roman"/>
          <w:szCs w:val="24"/>
        </w:rPr>
        <w:t xml:space="preserve">που </w:t>
      </w:r>
      <w:r>
        <w:rPr>
          <w:rFonts w:eastAsia="Times New Roman"/>
          <w:szCs w:val="24"/>
        </w:rPr>
        <w:t>αφορούν στη λειτουργία του Εθνικού Μητρώου Φορτοεκφορτωτών, δημιουργώντας νέους</w:t>
      </w:r>
      <w:r>
        <w:rPr>
          <w:rFonts w:eastAsia="Times New Roman"/>
          <w:szCs w:val="24"/>
        </w:rPr>
        <w:t>,</w:t>
      </w:r>
      <w:r>
        <w:rPr>
          <w:rFonts w:eastAsia="Times New Roman"/>
          <w:szCs w:val="24"/>
        </w:rPr>
        <w:t xml:space="preserve"> διαφορετικούς</w:t>
      </w:r>
      <w:r>
        <w:rPr>
          <w:rFonts w:eastAsia="Times New Roman"/>
          <w:szCs w:val="24"/>
        </w:rPr>
        <w:t>,</w:t>
      </w:r>
      <w:r>
        <w:rPr>
          <w:rFonts w:eastAsia="Times New Roman"/>
          <w:szCs w:val="24"/>
        </w:rPr>
        <w:t xml:space="preserve"> ευνοϊκότερους όρους για την άσκηση του συγκεκριμένου επαγγέλματος.</w:t>
      </w:r>
    </w:p>
    <w:p w14:paraId="7707C066"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Οι διαφορετικοί όροι επιτυγχάνονται με την προσαρμογή της δημόσιας διοίκησης στις πραγματικές ανάγκες εργασίας των φορτοεκφορτωτών, τη μείωση των γραφειοκρατικών επιβαρύνσεων και την επιτ</w:t>
      </w:r>
      <w:r>
        <w:rPr>
          <w:rFonts w:eastAsia="Times New Roman"/>
          <w:szCs w:val="24"/>
        </w:rPr>
        <w:t xml:space="preserve">άχυνση των διαδικασιών εγγραφής στο </w:t>
      </w:r>
      <w:r>
        <w:rPr>
          <w:rFonts w:eastAsia="Times New Roman"/>
          <w:szCs w:val="24"/>
        </w:rPr>
        <w:t>Εθνικό Μ</w:t>
      </w:r>
      <w:r>
        <w:rPr>
          <w:rFonts w:eastAsia="Times New Roman"/>
          <w:szCs w:val="24"/>
        </w:rPr>
        <w:t>ητρώο</w:t>
      </w:r>
      <w:r>
        <w:rPr>
          <w:rFonts w:eastAsia="Times New Roman"/>
          <w:szCs w:val="24"/>
        </w:rPr>
        <w:t xml:space="preserve"> Φορτοεκφορτωτών (ΕΜΦ).</w:t>
      </w:r>
      <w:r>
        <w:rPr>
          <w:rFonts w:eastAsia="Times New Roman"/>
          <w:szCs w:val="24"/>
        </w:rPr>
        <w:t xml:space="preserve"> </w:t>
      </w:r>
    </w:p>
    <w:p w14:paraId="7707C067" w14:textId="77777777" w:rsidR="001926F7" w:rsidRDefault="006B7FAB">
      <w:pPr>
        <w:spacing w:line="600" w:lineRule="auto"/>
        <w:ind w:firstLine="720"/>
        <w:contextualSpacing/>
        <w:jc w:val="both"/>
        <w:rPr>
          <w:rFonts w:eastAsia="Times New Roman"/>
          <w:szCs w:val="24"/>
        </w:rPr>
      </w:pPr>
      <w:r>
        <w:rPr>
          <w:rFonts w:eastAsia="Times New Roman"/>
          <w:szCs w:val="24"/>
        </w:rPr>
        <w:t>Επιπλέον με το παρόν νομοσχέδιο επέρχονται πέραν των διαδικαστικών απλοποιήσεων και ουσιαστικές αλλαγές στις προϋποθέσεις εγγραφής το οποίο προβλέπει πλέον διάκριση μεταξύ των εργασι</w:t>
      </w:r>
      <w:r>
        <w:rPr>
          <w:rFonts w:eastAsia="Times New Roman"/>
          <w:szCs w:val="24"/>
        </w:rPr>
        <w:t xml:space="preserve">ών φορτοεκφόρτωσης ανά κατηγορία λιμένα και ξηράς, λαμβάνοντας υπ’ </w:t>
      </w:r>
      <w:proofErr w:type="spellStart"/>
      <w:r>
        <w:rPr>
          <w:rFonts w:eastAsia="Times New Roman"/>
          <w:szCs w:val="24"/>
        </w:rPr>
        <w:t>όψιν</w:t>
      </w:r>
      <w:proofErr w:type="spellEnd"/>
      <w:r>
        <w:rPr>
          <w:rFonts w:eastAsia="Times New Roman"/>
          <w:szCs w:val="24"/>
        </w:rPr>
        <w:t xml:space="preserve"> την πρακτική εμπειρία </w:t>
      </w:r>
      <w:r>
        <w:rPr>
          <w:rFonts w:eastAsia="Times New Roman"/>
          <w:szCs w:val="24"/>
        </w:rPr>
        <w:t xml:space="preserve">του φορτοεκφορτωτή </w:t>
      </w:r>
      <w:r>
        <w:rPr>
          <w:rFonts w:eastAsia="Times New Roman"/>
          <w:szCs w:val="24"/>
        </w:rPr>
        <w:t xml:space="preserve">για την άσκηση ιδιαίτερα επικίνδυνων </w:t>
      </w:r>
      <w:proofErr w:type="spellStart"/>
      <w:r>
        <w:rPr>
          <w:rFonts w:eastAsia="Times New Roman"/>
          <w:szCs w:val="24"/>
        </w:rPr>
        <w:t>φορτοεκφορτωτικών</w:t>
      </w:r>
      <w:proofErr w:type="spellEnd"/>
      <w:r>
        <w:rPr>
          <w:rFonts w:eastAsia="Times New Roman"/>
          <w:szCs w:val="24"/>
        </w:rPr>
        <w:t xml:space="preserve"> εργασιών. </w:t>
      </w:r>
    </w:p>
    <w:p w14:paraId="7707C068" w14:textId="77777777" w:rsidR="001926F7" w:rsidRDefault="006B7FAB">
      <w:pPr>
        <w:spacing w:line="600" w:lineRule="auto"/>
        <w:ind w:firstLine="720"/>
        <w:contextualSpacing/>
        <w:jc w:val="both"/>
        <w:rPr>
          <w:rFonts w:eastAsia="Times New Roman"/>
          <w:szCs w:val="24"/>
        </w:rPr>
      </w:pPr>
      <w:r>
        <w:rPr>
          <w:rFonts w:eastAsia="Times New Roman"/>
          <w:szCs w:val="24"/>
        </w:rPr>
        <w:t>Έτσι, λοιπόν, επανακαθορίζεται με έναν τρόπο πιο ορθολογικό, πιο απλό, η διαδ</w:t>
      </w:r>
      <w:r>
        <w:rPr>
          <w:rFonts w:eastAsia="Times New Roman"/>
          <w:szCs w:val="24"/>
        </w:rPr>
        <w:t xml:space="preserve">ικασία εγγραφής στο </w:t>
      </w:r>
      <w:r>
        <w:rPr>
          <w:rFonts w:eastAsia="Times New Roman"/>
          <w:szCs w:val="24"/>
        </w:rPr>
        <w:t>ΕΜΦ</w:t>
      </w:r>
      <w:r>
        <w:rPr>
          <w:rFonts w:eastAsia="Times New Roman"/>
          <w:szCs w:val="24"/>
        </w:rPr>
        <w:t xml:space="preserve">. </w:t>
      </w:r>
    </w:p>
    <w:p w14:paraId="7707C06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Η ισχύουσα νομοθετική ρύθμιση προέβλεπε ή προβλέπει κοινό Εθνικό Μητρώο Φορτοεκφορτωτών τόσο για την ξηρά όσο και για τα λιμάνια. Οι </w:t>
      </w:r>
      <w:proofErr w:type="spellStart"/>
      <w:r>
        <w:rPr>
          <w:rFonts w:eastAsia="Times New Roman"/>
          <w:szCs w:val="24"/>
        </w:rPr>
        <w:t>φορτοεκφορτωτικές</w:t>
      </w:r>
      <w:proofErr w:type="spellEnd"/>
      <w:r>
        <w:rPr>
          <w:rFonts w:eastAsia="Times New Roman"/>
          <w:szCs w:val="24"/>
        </w:rPr>
        <w:t xml:space="preserve"> εργασίες λιμένος και ξηράς είναι, όμως, διαφορετικής φύσης και βάσει των λεγόμε</w:t>
      </w:r>
      <w:r>
        <w:rPr>
          <w:rFonts w:eastAsia="Times New Roman"/>
          <w:szCs w:val="24"/>
        </w:rPr>
        <w:t xml:space="preserve">νων </w:t>
      </w:r>
      <w:r>
        <w:rPr>
          <w:rFonts w:eastAsia="Times New Roman"/>
          <w:szCs w:val="24"/>
        </w:rPr>
        <w:t>β</w:t>
      </w:r>
      <w:r>
        <w:rPr>
          <w:rFonts w:eastAsia="Times New Roman"/>
          <w:szCs w:val="24"/>
        </w:rPr>
        <w:t xml:space="preserve">έλτιστων </w:t>
      </w:r>
      <w:r>
        <w:rPr>
          <w:rFonts w:eastAsia="Times New Roman"/>
          <w:szCs w:val="24"/>
        </w:rPr>
        <w:t>ε</w:t>
      </w:r>
      <w:r>
        <w:rPr>
          <w:rFonts w:eastAsia="Times New Roman"/>
          <w:szCs w:val="24"/>
        </w:rPr>
        <w:t xml:space="preserve">υρωπαϊκών </w:t>
      </w:r>
      <w:r>
        <w:rPr>
          <w:rFonts w:eastAsia="Times New Roman"/>
          <w:szCs w:val="24"/>
        </w:rPr>
        <w:t>π</w:t>
      </w:r>
      <w:r>
        <w:rPr>
          <w:rFonts w:eastAsia="Times New Roman"/>
          <w:szCs w:val="24"/>
        </w:rPr>
        <w:t xml:space="preserve">ρακτικών είναι επιβεβλημένη η κατάταξή τους σε διαφορετικά μητρώα. </w:t>
      </w:r>
    </w:p>
    <w:p w14:paraId="7707C06A"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 xml:space="preserve">Σε αυτό το πλαίσιο, σε δεύτερο επίπεδο, όπου περιλαμβάνονται και οι πιο δύσκολες, οι πιο σύνθετες, οι πιο εξειδικευμένες και οι πιο επικίνδυνες εργασίες, γίνεται </w:t>
      </w:r>
      <w:r>
        <w:rPr>
          <w:rFonts w:eastAsia="Times New Roman"/>
          <w:szCs w:val="24"/>
        </w:rPr>
        <w:t xml:space="preserve">διάκριση μεταξύ του </w:t>
      </w:r>
      <w:r>
        <w:rPr>
          <w:rFonts w:eastAsia="Times New Roman"/>
          <w:szCs w:val="24"/>
        </w:rPr>
        <w:t>μ</w:t>
      </w:r>
      <w:r>
        <w:rPr>
          <w:rFonts w:eastAsia="Times New Roman"/>
          <w:szCs w:val="24"/>
        </w:rPr>
        <w:t xml:space="preserve">ητρώου για </w:t>
      </w:r>
      <w:r>
        <w:rPr>
          <w:rFonts w:eastAsia="Times New Roman"/>
          <w:szCs w:val="24"/>
        </w:rPr>
        <w:t>ξ</w:t>
      </w:r>
      <w:r>
        <w:rPr>
          <w:rFonts w:eastAsia="Times New Roman"/>
          <w:szCs w:val="24"/>
        </w:rPr>
        <w:t xml:space="preserve">ηρά και του </w:t>
      </w:r>
      <w:r>
        <w:rPr>
          <w:rFonts w:eastAsia="Times New Roman"/>
          <w:szCs w:val="24"/>
        </w:rPr>
        <w:t>μ</w:t>
      </w:r>
      <w:r>
        <w:rPr>
          <w:rFonts w:eastAsia="Times New Roman"/>
          <w:szCs w:val="24"/>
        </w:rPr>
        <w:t xml:space="preserve">ητρώου για </w:t>
      </w:r>
      <w:r>
        <w:rPr>
          <w:rFonts w:eastAsia="Times New Roman"/>
          <w:szCs w:val="24"/>
        </w:rPr>
        <w:t>λ</w:t>
      </w:r>
      <w:r>
        <w:rPr>
          <w:rFonts w:eastAsia="Times New Roman"/>
          <w:szCs w:val="24"/>
        </w:rPr>
        <w:t xml:space="preserve">ιμάνια. </w:t>
      </w:r>
    </w:p>
    <w:p w14:paraId="7707C06B" w14:textId="77777777" w:rsidR="001926F7" w:rsidRDefault="006B7FAB">
      <w:pPr>
        <w:spacing w:line="600" w:lineRule="auto"/>
        <w:ind w:firstLine="720"/>
        <w:contextualSpacing/>
        <w:jc w:val="both"/>
        <w:rPr>
          <w:rFonts w:eastAsia="Times New Roman"/>
          <w:szCs w:val="24"/>
        </w:rPr>
      </w:pPr>
      <w:r>
        <w:rPr>
          <w:rFonts w:eastAsia="Times New Roman"/>
          <w:szCs w:val="24"/>
        </w:rPr>
        <w:t>Παράλληλα καθορίζονται οι προϋποθέσεις</w:t>
      </w:r>
      <w:r>
        <w:rPr>
          <w:rFonts w:eastAsia="Times New Roman"/>
          <w:szCs w:val="24"/>
        </w:rPr>
        <w:t>,</w:t>
      </w:r>
      <w:r>
        <w:rPr>
          <w:rFonts w:eastAsia="Times New Roman"/>
          <w:szCs w:val="24"/>
        </w:rPr>
        <w:t xml:space="preserve"> που είναι απαραίτητες για την εκτέλεση εξειδικευμένων ή ακόμα και επικίνδυνων εργασιών, έτσι ώστε να υπάρχει είτε ως προϋπόθεση για την εγγραφή στο Μ</w:t>
      </w:r>
      <w:r>
        <w:rPr>
          <w:rFonts w:eastAsia="Times New Roman"/>
          <w:szCs w:val="24"/>
        </w:rPr>
        <w:t xml:space="preserve">ητρώο Β΄ η προηγούμενη εμπειρία του εργαζόμενου είτε συνδυασμός εμπειρίας και κατάρτισης. </w:t>
      </w:r>
    </w:p>
    <w:p w14:paraId="7707C06C" w14:textId="77777777" w:rsidR="001926F7" w:rsidRDefault="006B7FAB">
      <w:pPr>
        <w:spacing w:line="600" w:lineRule="auto"/>
        <w:ind w:firstLine="720"/>
        <w:contextualSpacing/>
        <w:jc w:val="both"/>
        <w:rPr>
          <w:rFonts w:eastAsia="Times New Roman"/>
          <w:szCs w:val="24"/>
        </w:rPr>
      </w:pPr>
      <w:r>
        <w:rPr>
          <w:rFonts w:eastAsia="Times New Roman"/>
          <w:szCs w:val="24"/>
        </w:rPr>
        <w:t>Το γεγονός ότι ως προϋπόθεση για την ένταξη στο Μητρώο Β΄ τίθεται πλέον και η εμπειρία</w:t>
      </w:r>
      <w:r>
        <w:rPr>
          <w:rFonts w:eastAsia="Times New Roman"/>
          <w:szCs w:val="24"/>
        </w:rPr>
        <w:t>,</w:t>
      </w:r>
      <w:r>
        <w:rPr>
          <w:rFonts w:eastAsia="Times New Roman"/>
          <w:szCs w:val="24"/>
        </w:rPr>
        <w:t xml:space="preserve"> σημαίνει ότι ενισχύονται οι συνθήκες ασφαλείας για τους εργαζόμενους, αφού η </w:t>
      </w:r>
      <w:r>
        <w:rPr>
          <w:rFonts w:eastAsia="Times New Roman"/>
          <w:szCs w:val="24"/>
        </w:rPr>
        <w:t xml:space="preserve">εμπειρία αποτρέπει κινδύνους και δημιουργεί περιβάλλον ασφαλείας. </w:t>
      </w:r>
    </w:p>
    <w:p w14:paraId="7707C06D" w14:textId="77777777" w:rsidR="001926F7" w:rsidRDefault="006B7FAB">
      <w:pPr>
        <w:spacing w:line="600" w:lineRule="auto"/>
        <w:ind w:firstLine="720"/>
        <w:contextualSpacing/>
        <w:jc w:val="both"/>
        <w:rPr>
          <w:rFonts w:eastAsia="Times New Roman"/>
          <w:szCs w:val="24"/>
        </w:rPr>
      </w:pPr>
      <w:r>
        <w:rPr>
          <w:rFonts w:eastAsia="Times New Roman"/>
          <w:szCs w:val="24"/>
        </w:rPr>
        <w:t>Στο νέο πλαίσιο δεν καταργούνται τα προγράμματα κατάρτισης και πιστοποίησης, απλώς στο Μητρώο Β΄ η εγγραφή μπορεί να γίνει βάσει του συνδυασμού εμπειρίας και κατάρτισης, με πιο ορθολογικό τ</w:t>
      </w:r>
      <w:r>
        <w:rPr>
          <w:rFonts w:eastAsia="Times New Roman"/>
          <w:szCs w:val="24"/>
        </w:rPr>
        <w:t xml:space="preserve">ρόπο και με γνώμονα την υγεία, την ασφάλεια και την προστασία των εργαζομένων. </w:t>
      </w:r>
    </w:p>
    <w:p w14:paraId="7707C06E"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 xml:space="preserve">Έτσι για </w:t>
      </w:r>
      <w:proofErr w:type="spellStart"/>
      <w:r>
        <w:rPr>
          <w:rFonts w:eastAsia="Times New Roman"/>
          <w:szCs w:val="24"/>
        </w:rPr>
        <w:t>φορτοεκφορτωτικές</w:t>
      </w:r>
      <w:proofErr w:type="spellEnd"/>
      <w:r>
        <w:rPr>
          <w:rFonts w:eastAsia="Times New Roman"/>
          <w:szCs w:val="24"/>
        </w:rPr>
        <w:t xml:space="preserve"> εργασίες λιμένος κάποιος θα εγγράφεται στο Μητρώο Β΄ βάσει εμπειρίας εκατό ογδόντα ενσήμων ή ενενήντα ενσήμων με κατάρτιση και πιστοποίηση, ενώ για τ</w:t>
      </w:r>
      <w:r>
        <w:rPr>
          <w:rFonts w:eastAsia="Times New Roman"/>
          <w:szCs w:val="24"/>
        </w:rPr>
        <w:t xml:space="preserve">ο Μητρώο Β΄ Ξηράς εγγράφεται βάσει εμπειρίας ογδόντα ενσήμων ή σαράντα ενσήμων με κατάρτιση και πιστοποίηση. </w:t>
      </w:r>
    </w:p>
    <w:p w14:paraId="7707C06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Επίσης δημιουργείται και το </w:t>
      </w:r>
      <w:proofErr w:type="spellStart"/>
      <w:r>
        <w:rPr>
          <w:rFonts w:eastAsia="Times New Roman"/>
          <w:szCs w:val="24"/>
        </w:rPr>
        <w:t>Υπομητρώο</w:t>
      </w:r>
      <w:proofErr w:type="spellEnd"/>
      <w:r>
        <w:rPr>
          <w:rFonts w:eastAsia="Times New Roman"/>
          <w:szCs w:val="24"/>
        </w:rPr>
        <w:t xml:space="preserve"> Πιστοποιημένων Φορτοεκφορτωτών Λιμένα και Ξηράς του Μητρώου Β΄, όπου και καταχωρούνται οι φορτοεκφορτωτές πο</w:t>
      </w:r>
      <w:r>
        <w:rPr>
          <w:rFonts w:eastAsia="Times New Roman"/>
          <w:szCs w:val="24"/>
        </w:rPr>
        <w:t xml:space="preserve">υ συμμετείχαν σε πρόγραμμα κατάρτισης και πιστοποίησης δεξιοτήτων λιμένα ή ξηράς, με σκοπό να βελτιώσουν την τεχνογνωσία και τις δεξιότητές τους. </w:t>
      </w:r>
    </w:p>
    <w:p w14:paraId="7707C07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Ως προς το </w:t>
      </w:r>
      <w:r>
        <w:rPr>
          <w:rFonts w:eastAsia="Times New Roman"/>
          <w:szCs w:val="24"/>
        </w:rPr>
        <w:t>δεύτερο κ</w:t>
      </w:r>
      <w:r>
        <w:rPr>
          <w:rFonts w:eastAsia="Times New Roman"/>
          <w:szCs w:val="24"/>
        </w:rPr>
        <w:t xml:space="preserve">εφάλαιο, επιδιώκεται να μπει τάξη στο πεδίο της κοινωνικής φροντίδας. Όλοι οι φορείς οι </w:t>
      </w:r>
      <w:r>
        <w:rPr>
          <w:rFonts w:eastAsia="Times New Roman"/>
          <w:szCs w:val="24"/>
        </w:rPr>
        <w:t>οποίοι παρέχουν υπηρεσίες κοινωνικής φροντίδας και είναι νομικά πρόσωπα ιδιωτικού δικαίου μη κερδοσκοπικού χαρακτήρα</w:t>
      </w:r>
      <w:r>
        <w:rPr>
          <w:rFonts w:eastAsia="Times New Roman"/>
          <w:szCs w:val="24"/>
        </w:rPr>
        <w:t>,</w:t>
      </w:r>
      <w:r>
        <w:rPr>
          <w:rFonts w:eastAsia="Times New Roman"/>
          <w:szCs w:val="24"/>
        </w:rPr>
        <w:t xml:space="preserve"> εγγράφονται ως χρήστες στο Εθνικό Μητρώο Ιδιωτικών Φορέων Κοινωνικής Φροντίδας και</w:t>
      </w:r>
      <w:r>
        <w:rPr>
          <w:rFonts w:eastAsia="Times New Roman"/>
          <w:szCs w:val="24"/>
        </w:rPr>
        <w:t>,</w:t>
      </w:r>
      <w:r>
        <w:rPr>
          <w:rFonts w:eastAsia="Times New Roman"/>
          <w:szCs w:val="24"/>
        </w:rPr>
        <w:t xml:space="preserve"> ουσιαστικά, οι διατάξεις του παρόντος νόμου συμπληρώνο</w:t>
      </w:r>
      <w:r>
        <w:rPr>
          <w:rFonts w:eastAsia="Times New Roman"/>
          <w:szCs w:val="24"/>
        </w:rPr>
        <w:t xml:space="preserve">υν το ισχύον καθεστώς. </w:t>
      </w:r>
    </w:p>
    <w:p w14:paraId="7707C07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Μέχρι σήμερα δίδονταν πολύ περιορισμένα στοιχεία για κάθε φορέα στην αρμόδια υπηρεσία του Υπουργείου Εργασίας, </w:t>
      </w:r>
      <w:r>
        <w:rPr>
          <w:rFonts w:eastAsia="Times New Roman"/>
          <w:szCs w:val="24"/>
        </w:rPr>
        <w:lastRenderedPageBreak/>
        <w:t>Κοινωνικής Ασφάλισης και Κοινωνικής Αλληλεγγύης και μέσω του ΕΚΚΑ και μόνο για τους φορείς οι οποίοι χρηματοδοτούνταν άμε</w:t>
      </w:r>
      <w:r>
        <w:rPr>
          <w:rFonts w:eastAsia="Times New Roman"/>
          <w:szCs w:val="24"/>
        </w:rPr>
        <w:t xml:space="preserve">σα από το κράτος, όχι όμως και γι’ αυτούς οι οποίοι χρηματοδοτούνται έμμεσα, για παράδειγμα, από τις </w:t>
      </w:r>
      <w:r>
        <w:rPr>
          <w:rFonts w:eastAsia="Times New Roman"/>
          <w:szCs w:val="24"/>
        </w:rPr>
        <w:t>π</w:t>
      </w:r>
      <w:r>
        <w:rPr>
          <w:rFonts w:eastAsia="Times New Roman"/>
          <w:szCs w:val="24"/>
        </w:rPr>
        <w:t>εριφέρειες, τον ΕΟΠΥΥ κ</w:t>
      </w:r>
      <w:r>
        <w:rPr>
          <w:rFonts w:eastAsia="Times New Roman"/>
          <w:szCs w:val="24"/>
        </w:rPr>
        <w:t>.</w:t>
      </w:r>
      <w:r>
        <w:rPr>
          <w:rFonts w:eastAsia="Times New Roman"/>
          <w:szCs w:val="24"/>
        </w:rPr>
        <w:t>τ</w:t>
      </w:r>
      <w:r>
        <w:rPr>
          <w:rFonts w:eastAsia="Times New Roman"/>
          <w:szCs w:val="24"/>
        </w:rPr>
        <w:t>.</w:t>
      </w:r>
      <w:r>
        <w:rPr>
          <w:rFonts w:eastAsia="Times New Roman"/>
          <w:szCs w:val="24"/>
        </w:rPr>
        <w:t>λ.</w:t>
      </w:r>
      <w:r>
        <w:rPr>
          <w:rFonts w:eastAsia="Times New Roman"/>
          <w:szCs w:val="24"/>
        </w:rPr>
        <w:t>.</w:t>
      </w:r>
      <w:r>
        <w:rPr>
          <w:rFonts w:eastAsia="Times New Roman"/>
          <w:szCs w:val="24"/>
        </w:rPr>
        <w:t xml:space="preserve"> </w:t>
      </w:r>
    </w:p>
    <w:p w14:paraId="7707C072" w14:textId="77777777" w:rsidR="001926F7" w:rsidRDefault="006B7FAB">
      <w:pPr>
        <w:spacing w:line="600" w:lineRule="auto"/>
        <w:ind w:firstLine="720"/>
        <w:contextualSpacing/>
        <w:jc w:val="both"/>
        <w:rPr>
          <w:rFonts w:eastAsia="Times New Roman"/>
          <w:szCs w:val="24"/>
        </w:rPr>
      </w:pPr>
      <w:r>
        <w:rPr>
          <w:rFonts w:eastAsia="Times New Roman"/>
          <w:szCs w:val="24"/>
        </w:rPr>
        <w:t>Σε αυτό το πλαίσιο</w:t>
      </w:r>
      <w:r>
        <w:rPr>
          <w:rFonts w:eastAsia="Times New Roman"/>
          <w:szCs w:val="24"/>
        </w:rPr>
        <w:t xml:space="preserve"> αυτός ο διαχωρισμός θα έλεγα ότι είναι τεχνητός. Με το παρόν νομοσχέδιο εγγράφονται ηλεκτρονικά όλοι οι φορείς μέσω της ΗΔΙΚΑ και </w:t>
      </w:r>
      <w:r>
        <w:rPr>
          <w:rFonts w:eastAsia="Times New Roman"/>
          <w:szCs w:val="24"/>
        </w:rPr>
        <w:t xml:space="preserve">δίδονται πλέον </w:t>
      </w:r>
      <w:r>
        <w:rPr>
          <w:rFonts w:eastAsia="Times New Roman"/>
          <w:szCs w:val="24"/>
        </w:rPr>
        <w:t xml:space="preserve">τα στοιχεία που απαιτούνται για όλους τους φορείς, ώστε να υπάρχει διαφάνεια και πλήρης γνώση των δεδομένων. </w:t>
      </w:r>
    </w:p>
    <w:p w14:paraId="7707C073"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Επειδή το </w:t>
      </w:r>
      <w:proofErr w:type="spellStart"/>
      <w:r>
        <w:rPr>
          <w:rFonts w:eastAsia="Times New Roman"/>
          <w:szCs w:val="24"/>
        </w:rPr>
        <w:t>προνοιακό</w:t>
      </w:r>
      <w:proofErr w:type="spellEnd"/>
      <w:r>
        <w:rPr>
          <w:rFonts w:eastAsia="Times New Roman"/>
          <w:szCs w:val="24"/>
        </w:rPr>
        <w:t xml:space="preserve"> τοπίο είναι πολύμορφο, στην παράγραφο 1 του άρθρου 7 εμπίπτουν νομικά πρόσωπα ιδιωτικού δικαίου, εκ των οποίων άλλα είναι φιλανθρωπικά σωματεία, </w:t>
      </w:r>
      <w:r>
        <w:rPr>
          <w:rFonts w:eastAsia="Times New Roman"/>
          <w:szCs w:val="24"/>
        </w:rPr>
        <w:t xml:space="preserve">άλλα </w:t>
      </w:r>
      <w:r>
        <w:rPr>
          <w:rFonts w:eastAsia="Times New Roman"/>
          <w:szCs w:val="24"/>
        </w:rPr>
        <w:t xml:space="preserve">ΜΚΟ και </w:t>
      </w:r>
      <w:r>
        <w:rPr>
          <w:rFonts w:eastAsia="Times New Roman"/>
          <w:szCs w:val="24"/>
        </w:rPr>
        <w:t>άλλα</w:t>
      </w:r>
      <w:r>
        <w:rPr>
          <w:rFonts w:eastAsia="Times New Roman"/>
          <w:szCs w:val="24"/>
        </w:rPr>
        <w:t xml:space="preserve"> εταιρείες μη κερδοσκοπικές. </w:t>
      </w:r>
    </w:p>
    <w:p w14:paraId="7707C074" w14:textId="77777777" w:rsidR="001926F7" w:rsidRDefault="006B7FAB">
      <w:pPr>
        <w:spacing w:line="600" w:lineRule="auto"/>
        <w:ind w:firstLine="720"/>
        <w:contextualSpacing/>
        <w:jc w:val="both"/>
        <w:rPr>
          <w:rFonts w:eastAsia="Times New Roman"/>
          <w:szCs w:val="24"/>
        </w:rPr>
      </w:pPr>
      <w:r>
        <w:rPr>
          <w:rFonts w:eastAsia="Times New Roman"/>
          <w:szCs w:val="24"/>
        </w:rPr>
        <w:t>Αυτό το πολύμορφο τοπίο αποτυπώνεται πλέον ο</w:t>
      </w:r>
      <w:r>
        <w:rPr>
          <w:rFonts w:eastAsia="Times New Roman"/>
          <w:szCs w:val="24"/>
        </w:rPr>
        <w:t>μοιογενώς και γι’ αυτό στην παράγραφο 3 δηλώνεται η ταυτότητα του φορέα με όλα τα σχετικά στοιχεία, την επωνυμία, τη γεωγραφική εμβέλεια, το αντικείμενο δραστηριοποίησής του και τις παρεχόμενες υπηρεσίες κοινωνικής φροντίδας, τον αριθμό των ωφελούμενων ληπ</w:t>
      </w:r>
      <w:r>
        <w:rPr>
          <w:rFonts w:eastAsia="Times New Roman"/>
          <w:szCs w:val="24"/>
        </w:rPr>
        <w:t xml:space="preserve">τών, τον αριθμό και τις ειδικότητες των εργαζομένων, </w:t>
      </w:r>
      <w:r>
        <w:rPr>
          <w:rFonts w:eastAsia="Times New Roman"/>
          <w:szCs w:val="24"/>
        </w:rPr>
        <w:lastRenderedPageBreak/>
        <w:t>του προσωπικού παροχής εθελοντικών εργασιών, τα οικονομικά στοιχεία κ</w:t>
      </w:r>
      <w:r>
        <w:rPr>
          <w:rFonts w:eastAsia="Times New Roman"/>
          <w:szCs w:val="24"/>
        </w:rPr>
        <w:t>.</w:t>
      </w:r>
      <w:r>
        <w:rPr>
          <w:rFonts w:eastAsia="Times New Roman"/>
          <w:szCs w:val="24"/>
        </w:rPr>
        <w:t>τ</w:t>
      </w:r>
      <w:r>
        <w:rPr>
          <w:rFonts w:eastAsia="Times New Roman"/>
          <w:szCs w:val="24"/>
        </w:rPr>
        <w:t>.</w:t>
      </w:r>
      <w:r>
        <w:rPr>
          <w:rFonts w:eastAsia="Times New Roman"/>
          <w:szCs w:val="24"/>
        </w:rPr>
        <w:t>λ.</w:t>
      </w:r>
      <w:r>
        <w:rPr>
          <w:rFonts w:eastAsia="Times New Roman"/>
          <w:szCs w:val="24"/>
        </w:rPr>
        <w:t>.</w:t>
      </w:r>
      <w:r>
        <w:rPr>
          <w:rFonts w:eastAsia="Times New Roman"/>
          <w:szCs w:val="24"/>
        </w:rPr>
        <w:t xml:space="preserve"> </w:t>
      </w:r>
    </w:p>
    <w:p w14:paraId="7707C07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Έτσι ενισχύονται ο δημόσιος έλεγχος των κοινωνικών και </w:t>
      </w:r>
      <w:proofErr w:type="spellStart"/>
      <w:r>
        <w:rPr>
          <w:rFonts w:eastAsia="Times New Roman"/>
          <w:szCs w:val="24"/>
        </w:rPr>
        <w:t>προνοιακών</w:t>
      </w:r>
      <w:proofErr w:type="spellEnd"/>
      <w:r>
        <w:rPr>
          <w:rFonts w:eastAsia="Times New Roman"/>
          <w:szCs w:val="24"/>
        </w:rPr>
        <w:t xml:space="preserve"> υπηρεσιών και παροχών, η χρηστή διαχείριση των κοινωνικών πό</w:t>
      </w:r>
      <w:r>
        <w:rPr>
          <w:rFonts w:eastAsia="Times New Roman"/>
          <w:szCs w:val="24"/>
        </w:rPr>
        <w:t>ρων, καθώς και η ποιότητα που παρέχουν ιδιωτικοί φορείς μη κερδοσκοπικού χαρακτήρα και οργανώσεις εθελοντικού χαρακτήρα, στο πλαίσιο προγραμμάτων κοινωνικής φροντίδας ευάλωτων πληθυσμιακών ομάδων.</w:t>
      </w:r>
    </w:p>
    <w:p w14:paraId="7707C07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Δύο λόγια για δύο </w:t>
      </w:r>
      <w:r>
        <w:rPr>
          <w:rFonts w:eastAsia="Times New Roman"/>
          <w:szCs w:val="24"/>
        </w:rPr>
        <w:t>εκ των τροπολογιών</w:t>
      </w:r>
      <w:r>
        <w:rPr>
          <w:rFonts w:eastAsia="Times New Roman"/>
          <w:szCs w:val="24"/>
        </w:rPr>
        <w:t>. Με την τροπολογία για</w:t>
      </w:r>
      <w:r>
        <w:rPr>
          <w:rFonts w:eastAsia="Times New Roman"/>
          <w:szCs w:val="24"/>
        </w:rPr>
        <w:t xml:space="preserve"> τα σχολικά γεύματα </w:t>
      </w:r>
      <w:r>
        <w:rPr>
          <w:rFonts w:eastAsia="Times New Roman"/>
          <w:szCs w:val="24"/>
        </w:rPr>
        <w:t>αφ</w:t>
      </w:r>
      <w:r>
        <w:rPr>
          <w:rFonts w:eastAsia="Times New Roman"/>
          <w:szCs w:val="24"/>
        </w:rPr>
        <w:t xml:space="preserve">’ </w:t>
      </w:r>
      <w:r>
        <w:rPr>
          <w:rFonts w:eastAsia="Times New Roman"/>
          <w:szCs w:val="24"/>
        </w:rPr>
        <w:t xml:space="preserve">ενός </w:t>
      </w:r>
      <w:r>
        <w:rPr>
          <w:rFonts w:eastAsia="Times New Roman"/>
          <w:szCs w:val="24"/>
        </w:rPr>
        <w:t>καλύπτονται μαθητές που βιώνουν συνθήκες απόλυτης φτώχειας και αφ</w:t>
      </w:r>
      <w:r>
        <w:rPr>
          <w:rFonts w:eastAsia="Times New Roman"/>
          <w:szCs w:val="24"/>
        </w:rPr>
        <w:t xml:space="preserve">’ </w:t>
      </w:r>
      <w:r>
        <w:rPr>
          <w:rFonts w:eastAsia="Times New Roman"/>
          <w:szCs w:val="24"/>
        </w:rPr>
        <w:t>ετέρου διαμορφώνονται συνήθειες διατροφής και διατροφικές επιλογές που θα έχουν θετικό αποτέλεσμα στην υγεία, την πρόληψη ασθενειών και την καταπολέμηση της παχ</w:t>
      </w:r>
      <w:r>
        <w:rPr>
          <w:rFonts w:eastAsia="Times New Roman"/>
          <w:szCs w:val="24"/>
        </w:rPr>
        <w:t>υσαρκίας</w:t>
      </w:r>
      <w:r>
        <w:rPr>
          <w:rFonts w:eastAsia="Times New Roman"/>
          <w:szCs w:val="24"/>
        </w:rPr>
        <w:t xml:space="preserve"> των μαθητών.</w:t>
      </w:r>
      <w:r>
        <w:rPr>
          <w:rFonts w:eastAsia="Times New Roman"/>
          <w:szCs w:val="24"/>
        </w:rPr>
        <w:t xml:space="preserve"> </w:t>
      </w:r>
    </w:p>
    <w:p w14:paraId="7707C077" w14:textId="77777777" w:rsidR="001926F7" w:rsidRDefault="006B7FAB">
      <w:pPr>
        <w:spacing w:line="600" w:lineRule="auto"/>
        <w:ind w:firstLine="720"/>
        <w:contextualSpacing/>
        <w:jc w:val="both"/>
        <w:rPr>
          <w:rFonts w:eastAsia="Times New Roman"/>
          <w:szCs w:val="24"/>
        </w:rPr>
      </w:pPr>
      <w:r>
        <w:rPr>
          <w:rFonts w:eastAsia="Times New Roman"/>
          <w:szCs w:val="24"/>
        </w:rPr>
        <w:t>Ως προς την τροπολογία για του</w:t>
      </w:r>
      <w:r>
        <w:rPr>
          <w:rFonts w:eastAsia="Times New Roman"/>
          <w:szCs w:val="24"/>
        </w:rPr>
        <w:t>ς</w:t>
      </w:r>
      <w:r>
        <w:rPr>
          <w:rFonts w:eastAsia="Times New Roman"/>
          <w:szCs w:val="24"/>
        </w:rPr>
        <w:t xml:space="preserve"> πυροσβέστες πενταετούς θητείας που πληρούν συγκεκριμένες προϋποθέσεις, όπως αναφέρεται στην αιτιολογικ</w:t>
      </w:r>
      <w:r>
        <w:rPr>
          <w:rFonts w:eastAsia="Times New Roman"/>
          <w:szCs w:val="24"/>
        </w:rPr>
        <w:t>ή</w:t>
      </w:r>
      <w:r>
        <w:rPr>
          <w:rFonts w:eastAsia="Times New Roman"/>
          <w:szCs w:val="24"/>
        </w:rPr>
        <w:t xml:space="preserve"> έκθεση, για λόγους τεχνικούς αλλά και για λόγους που συνδέονται με την παρούσα φάση της διαπραγμά</w:t>
      </w:r>
      <w:r>
        <w:rPr>
          <w:rFonts w:eastAsia="Times New Roman"/>
          <w:szCs w:val="24"/>
        </w:rPr>
        <w:t>τευσης για την αξιολόγηση, εισάγεται μία ρύθμιση</w:t>
      </w:r>
      <w:r>
        <w:rPr>
          <w:rFonts w:eastAsia="Times New Roman"/>
          <w:szCs w:val="24"/>
        </w:rPr>
        <w:t>,</w:t>
      </w:r>
      <w:r>
        <w:rPr>
          <w:rFonts w:eastAsia="Times New Roman"/>
          <w:szCs w:val="24"/>
        </w:rPr>
        <w:t xml:space="preserve"> που </w:t>
      </w:r>
      <w:r>
        <w:rPr>
          <w:rFonts w:eastAsia="Times New Roman"/>
          <w:szCs w:val="24"/>
        </w:rPr>
        <w:lastRenderedPageBreak/>
        <w:t>κατοχυρώνει το δικαίωμά τους για μονιμοποίηση και θέτει συγκεκριμένο απώτερο χρονικό ορίζοντα γι’ αυτή</w:t>
      </w:r>
      <w:r>
        <w:rPr>
          <w:rFonts w:eastAsia="Times New Roman"/>
          <w:szCs w:val="24"/>
        </w:rPr>
        <w:t xml:space="preserve"> την τριετία.</w:t>
      </w:r>
    </w:p>
    <w:p w14:paraId="7707C078" w14:textId="77777777" w:rsidR="001926F7" w:rsidRDefault="006B7FAB">
      <w:pPr>
        <w:spacing w:line="600" w:lineRule="auto"/>
        <w:ind w:firstLine="720"/>
        <w:contextualSpacing/>
        <w:jc w:val="both"/>
        <w:rPr>
          <w:rFonts w:eastAsia="Times New Roman"/>
          <w:szCs w:val="24"/>
        </w:rPr>
      </w:pPr>
      <w:r>
        <w:rPr>
          <w:rFonts w:eastAsia="Times New Roman"/>
          <w:szCs w:val="24"/>
        </w:rPr>
        <w:t>Η Κυβέρνηση όφειλε ν</w:t>
      </w:r>
      <w:r>
        <w:rPr>
          <w:rFonts w:eastAsia="Times New Roman"/>
          <w:szCs w:val="24"/>
        </w:rPr>
        <w:t xml:space="preserve">α </w:t>
      </w:r>
      <w:r>
        <w:rPr>
          <w:rFonts w:eastAsia="Times New Roman"/>
          <w:szCs w:val="24"/>
        </w:rPr>
        <w:t>δράσει τάχιστα ώστε να μη</w:t>
      </w:r>
      <w:r>
        <w:rPr>
          <w:rFonts w:eastAsia="Times New Roman"/>
          <w:szCs w:val="24"/>
        </w:rPr>
        <w:t xml:space="preserve"> χρειαστεί η εξάντληση της τριετίας, όπ</w:t>
      </w:r>
      <w:r>
        <w:rPr>
          <w:rFonts w:eastAsia="Times New Roman"/>
          <w:szCs w:val="24"/>
        </w:rPr>
        <w:t xml:space="preserve">ως εξάλλου προβλέπεται και στην τροπολογία, </w:t>
      </w:r>
      <w:r>
        <w:rPr>
          <w:rFonts w:eastAsia="Times New Roman"/>
          <w:szCs w:val="24"/>
        </w:rPr>
        <w:t xml:space="preserve">στην οποία ρητά </w:t>
      </w:r>
      <w:r>
        <w:rPr>
          <w:rFonts w:eastAsia="Times New Roman"/>
          <w:szCs w:val="24"/>
        </w:rPr>
        <w:t xml:space="preserve">αναφέρεται ότι </w:t>
      </w:r>
      <w:r>
        <w:rPr>
          <w:rFonts w:eastAsia="Times New Roman"/>
          <w:szCs w:val="24"/>
        </w:rPr>
        <w:t xml:space="preserve">για την μονιμοποίηση </w:t>
      </w:r>
      <w:r>
        <w:rPr>
          <w:rFonts w:eastAsia="Times New Roman"/>
          <w:szCs w:val="24"/>
        </w:rPr>
        <w:t>μπορεί να οριστεί μικρότερο χρονικό διάστημα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πιτέλους </w:t>
      </w:r>
      <w:r>
        <w:rPr>
          <w:rFonts w:eastAsia="Times New Roman"/>
          <w:szCs w:val="24"/>
        </w:rPr>
        <w:t xml:space="preserve">αυτή η κατηγορία πυροσβεστών πρέπει να </w:t>
      </w:r>
      <w:proofErr w:type="spellStart"/>
      <w:r>
        <w:rPr>
          <w:rFonts w:eastAsia="Times New Roman"/>
          <w:szCs w:val="24"/>
        </w:rPr>
        <w:t>να</w:t>
      </w:r>
      <w:proofErr w:type="spellEnd"/>
      <w:r>
        <w:rPr>
          <w:rFonts w:eastAsia="Times New Roman"/>
          <w:szCs w:val="24"/>
        </w:rPr>
        <w:t xml:space="preserve"> δικαιωθεί</w:t>
      </w:r>
      <w:r>
        <w:rPr>
          <w:rFonts w:eastAsia="Times New Roman"/>
          <w:szCs w:val="24"/>
        </w:rPr>
        <w:t>,</w:t>
      </w:r>
      <w:r>
        <w:rPr>
          <w:rFonts w:eastAsia="Times New Roman"/>
          <w:szCs w:val="24"/>
        </w:rPr>
        <w:t xml:space="preserve"> οι συγκεκριμένοι πυροσβέστες να μονιμοποιηθούν και </w:t>
      </w:r>
      <w:r>
        <w:rPr>
          <w:rFonts w:eastAsia="Times New Roman"/>
          <w:szCs w:val="24"/>
        </w:rPr>
        <w:t xml:space="preserve">συνακόλουθα να αντιμετωπιστούν από κάθε άποψη </w:t>
      </w:r>
      <w:r>
        <w:rPr>
          <w:rFonts w:eastAsia="Times New Roman"/>
          <w:szCs w:val="24"/>
        </w:rPr>
        <w:t>-</w:t>
      </w:r>
      <w:r>
        <w:rPr>
          <w:rFonts w:eastAsia="Times New Roman"/>
          <w:szCs w:val="24"/>
        </w:rPr>
        <w:t>καθεστώς εργασίας</w:t>
      </w:r>
      <w:r>
        <w:rPr>
          <w:rFonts w:eastAsia="Times New Roman"/>
          <w:szCs w:val="24"/>
        </w:rPr>
        <w:t>,</w:t>
      </w:r>
      <w:r>
        <w:rPr>
          <w:rFonts w:eastAsia="Times New Roman"/>
          <w:szCs w:val="24"/>
        </w:rPr>
        <w:t xml:space="preserve"> αμοιβής</w:t>
      </w:r>
      <w:r>
        <w:rPr>
          <w:rFonts w:eastAsia="Times New Roman"/>
          <w:szCs w:val="24"/>
        </w:rPr>
        <w:t xml:space="preserve"> κ.λπ.-</w:t>
      </w:r>
      <w:r>
        <w:rPr>
          <w:rFonts w:eastAsia="Times New Roman"/>
          <w:szCs w:val="24"/>
        </w:rPr>
        <w:t xml:space="preserve"> με ίσους όρους με τους υπόλοιπους ήδη μόνιμους συναδέλφους τους. </w:t>
      </w:r>
    </w:p>
    <w:p w14:paraId="7707C07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Σας ευχαριστώ. </w:t>
      </w:r>
    </w:p>
    <w:p w14:paraId="7707C07A"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707C07B"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Τον λ</w:t>
      </w:r>
      <w:r>
        <w:rPr>
          <w:rFonts w:eastAsia="Times New Roman"/>
          <w:szCs w:val="24"/>
        </w:rPr>
        <w:t xml:space="preserve">όγο έχει ο κ. Βορίδης από τη Νέα Δημοκρατία. </w:t>
      </w:r>
    </w:p>
    <w:p w14:paraId="7707C07C" w14:textId="77777777" w:rsidR="001926F7" w:rsidRDefault="006B7FAB">
      <w:pPr>
        <w:spacing w:line="600" w:lineRule="auto"/>
        <w:ind w:firstLine="720"/>
        <w:contextualSpacing/>
        <w:jc w:val="both"/>
        <w:rPr>
          <w:rFonts w:eastAsia="Times New Roman"/>
          <w:b/>
          <w:szCs w:val="24"/>
        </w:rPr>
      </w:pPr>
      <w:r>
        <w:rPr>
          <w:rFonts w:eastAsia="Times New Roman"/>
          <w:szCs w:val="24"/>
        </w:rPr>
        <w:t xml:space="preserve">Και θα αρχίζω να μιλάω για τον χρόνο. </w:t>
      </w:r>
    </w:p>
    <w:p w14:paraId="7707C07D"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κυρία Πρόεδρε. </w:t>
      </w:r>
    </w:p>
    <w:p w14:paraId="7707C07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Κι επειδή θα αναφερθώ σε ένα πολύ συγκεκριμένο θέμα, δεν νομίζω ότι θα χρειαστεί τόσος χρόνος. </w:t>
      </w:r>
    </w:p>
    <w:p w14:paraId="7707C07F"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Βέβαια να επισημάνω</w:t>
      </w:r>
      <w:r>
        <w:rPr>
          <w:rFonts w:eastAsia="Times New Roman"/>
          <w:szCs w:val="24"/>
        </w:rPr>
        <w:t>,</w:t>
      </w:r>
      <w:r>
        <w:rPr>
          <w:rFonts w:eastAsia="Times New Roman"/>
          <w:szCs w:val="24"/>
        </w:rPr>
        <w:t xml:space="preserve"> ότι εγώ επιθυμώ να μιλήσω και να παρέμβω στη συγκεκριμένη σημερινή συζήτηση</w:t>
      </w:r>
      <w:r>
        <w:rPr>
          <w:rFonts w:eastAsia="Times New Roman"/>
          <w:szCs w:val="24"/>
        </w:rPr>
        <w:t>,</w:t>
      </w:r>
      <w:r>
        <w:rPr>
          <w:rFonts w:eastAsia="Times New Roman"/>
          <w:szCs w:val="24"/>
        </w:rPr>
        <w:t xml:space="preserve"> για το θέμα της τροπολογίας που αφορά τη ρύθμιση του θέματος των πυροσβεστών. </w:t>
      </w:r>
    </w:p>
    <w:p w14:paraId="7707C080" w14:textId="77777777" w:rsidR="001926F7" w:rsidRDefault="006B7FAB">
      <w:pPr>
        <w:spacing w:line="600" w:lineRule="auto"/>
        <w:ind w:firstLine="720"/>
        <w:contextualSpacing/>
        <w:jc w:val="both"/>
        <w:rPr>
          <w:rFonts w:eastAsia="Times New Roman"/>
          <w:szCs w:val="24"/>
        </w:rPr>
      </w:pPr>
      <w:r>
        <w:rPr>
          <w:rFonts w:eastAsia="Times New Roman"/>
          <w:szCs w:val="24"/>
        </w:rPr>
        <w:t>Είναι ένα πρόβλημα το ότι, απ’ ό,τι βλέπω, δεν είναι εδώ ο αρμόδιος Υπουργός. Ήρθε κατέθεσε την τρο</w:t>
      </w:r>
      <w:r>
        <w:rPr>
          <w:rFonts w:eastAsia="Times New Roman"/>
          <w:szCs w:val="24"/>
        </w:rPr>
        <w:t>πολογία και έφυγε. Προφανώς η παρούσα Υπουργός εκπροσωπούσα μεν την Κυβέρνηση δεν γνωρίζει το θέμα και δεν μπορεί να το αναπτύξει. Κι απ’ ό,τι βλέπω</w:t>
      </w:r>
      <w:r>
        <w:rPr>
          <w:rFonts w:eastAsia="Times New Roman"/>
          <w:szCs w:val="24"/>
        </w:rPr>
        <w:t>,</w:t>
      </w:r>
      <w:r>
        <w:rPr>
          <w:rFonts w:eastAsia="Times New Roman"/>
          <w:szCs w:val="24"/>
        </w:rPr>
        <w:t xml:space="preserve"> είναι μεν παρών ο </w:t>
      </w:r>
      <w:r>
        <w:rPr>
          <w:rFonts w:eastAsia="Times New Roman"/>
          <w:szCs w:val="24"/>
        </w:rPr>
        <w:t>ε</w:t>
      </w:r>
      <w:r>
        <w:rPr>
          <w:rFonts w:eastAsia="Times New Roman"/>
          <w:szCs w:val="24"/>
        </w:rPr>
        <w:t xml:space="preserve">ισηγητής της Πλειοψηφίας για να υποστηρίξει…  </w:t>
      </w:r>
    </w:p>
    <w:p w14:paraId="7707C081"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w:t>
      </w:r>
      <w:r>
        <w:rPr>
          <w:rFonts w:eastAsia="Times New Roman"/>
          <w:b/>
          <w:szCs w:val="24"/>
        </w:rPr>
        <w:t xml:space="preserve">σίας, Κοινωνικής Ασφάλισης και Κοινωνικής Αλληλεγγύης): </w:t>
      </w:r>
      <w:r>
        <w:rPr>
          <w:rFonts w:eastAsia="Times New Roman"/>
          <w:szCs w:val="24"/>
        </w:rPr>
        <w:t xml:space="preserve">Πρώτον, ποιος σας είπε ότι δεν γνωρίζω το θέμα και δεύτερον, ότι ο αρμόδιος Υπουργός δεν ανέπτυξε δύο φορές το θέμα; </w:t>
      </w:r>
    </w:p>
    <w:p w14:paraId="7707C082"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Ποιος μου είπε ότι ο αρμόδιος Υπουργός δεν είναι εδώ; Τα μάτια </w:t>
      </w:r>
      <w:r>
        <w:rPr>
          <w:rFonts w:eastAsia="Times New Roman"/>
          <w:szCs w:val="24"/>
        </w:rPr>
        <w:t xml:space="preserve">μου μου το είπανε. </w:t>
      </w:r>
    </w:p>
    <w:p w14:paraId="7707C083"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Δεν ήσασταν εσείς, όμως, τόση ώρα μέσα στην Αίθουσα. </w:t>
      </w:r>
    </w:p>
    <w:p w14:paraId="7707C084" w14:textId="77777777" w:rsidR="001926F7" w:rsidRDefault="006B7FAB">
      <w:pPr>
        <w:spacing w:line="600" w:lineRule="auto"/>
        <w:ind w:firstLine="720"/>
        <w:contextualSpacing/>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Εγώ άκουσα την ανάπτυξη που έκανε ο κύριος Υπουργός. Ποιος θα δώσει</w:t>
      </w:r>
      <w:r>
        <w:rPr>
          <w:rFonts w:eastAsia="Times New Roman"/>
          <w:szCs w:val="24"/>
        </w:rPr>
        <w:t xml:space="preserve"> απαντήσεις;</w:t>
      </w:r>
    </w:p>
    <w:p w14:paraId="7707C08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Γιατί εξανίστασθε κιόλας; Έχετε μία μη κανονική διαδικασία. Δηλαδή έρχεται μία τροπολογία εκπρόθεσμη. </w:t>
      </w:r>
    </w:p>
    <w:p w14:paraId="7707C086"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Βορίδη, θα ακούσει τα ερωτήματά σας. </w:t>
      </w:r>
    </w:p>
    <w:p w14:paraId="7707C087" w14:textId="77777777" w:rsidR="001926F7" w:rsidRDefault="006B7FAB">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szCs w:val="24"/>
        </w:rPr>
        <w:t>Συγγνώμη, κυρία Πρόεδρε, γιατί εγ</w:t>
      </w:r>
      <w:r>
        <w:rPr>
          <w:rFonts w:eastAsia="Times New Roman"/>
          <w:szCs w:val="24"/>
        </w:rPr>
        <w:t>καλούμαι κιόλας</w:t>
      </w:r>
      <w:r>
        <w:rPr>
          <w:rFonts w:eastAsia="Times New Roman"/>
          <w:szCs w:val="24"/>
        </w:rPr>
        <w:t>,</w:t>
      </w:r>
      <w:r>
        <w:rPr>
          <w:rFonts w:eastAsia="Times New Roman"/>
          <w:szCs w:val="24"/>
        </w:rPr>
        <w:t xml:space="preserve"> από αυτούς που δεν τηρούν την κανονικότητα της κοινοβουλευτικής διαδικασίας. </w:t>
      </w:r>
      <w:r>
        <w:rPr>
          <w:rFonts w:eastAsia="Times New Roman"/>
          <w:b/>
          <w:szCs w:val="24"/>
        </w:rPr>
        <w:t xml:space="preserve"> </w:t>
      </w:r>
    </w:p>
    <w:p w14:paraId="7707C088" w14:textId="77777777" w:rsidR="001926F7" w:rsidRDefault="006B7FAB">
      <w:pPr>
        <w:spacing w:line="600" w:lineRule="auto"/>
        <w:ind w:firstLine="720"/>
        <w:contextualSpacing/>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Ποια κανονικότητα; </w:t>
      </w:r>
      <w:r>
        <w:rPr>
          <w:rFonts w:eastAsia="Times New Roman"/>
          <w:b/>
          <w:szCs w:val="24"/>
        </w:rPr>
        <w:t xml:space="preserve"> </w:t>
      </w:r>
    </w:p>
    <w:p w14:paraId="7707C089" w14:textId="77777777" w:rsidR="001926F7" w:rsidRDefault="006B7FAB">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szCs w:val="24"/>
        </w:rPr>
        <w:t>Η κανονικότητα της κοινο</w:t>
      </w:r>
      <w:r>
        <w:rPr>
          <w:rFonts w:eastAsia="Times New Roman"/>
          <w:szCs w:val="24"/>
        </w:rPr>
        <w:t>βουλευτικής διαδικασίας είναι ότι έχετε φέρει σε άσχετο νομοσχέδιο μία εκπρόθεσμη τροπολογία. Ο αρμόδιος Υπουργός ήρθε, την ανέπτυξε κι έφυγε. Αυτό, λοιπόν, είναι μη κανονικότητα της κοινοβουλευτικής διαδικασίας. Τι δεν καταλαβαίνετε; Και μας παρατηρείτε κ</w:t>
      </w:r>
      <w:r>
        <w:rPr>
          <w:rFonts w:eastAsia="Times New Roman"/>
          <w:szCs w:val="24"/>
        </w:rPr>
        <w:t xml:space="preserve">ι από πάνω! Για καθίστε τώρα εκεί.   </w:t>
      </w:r>
      <w:r>
        <w:rPr>
          <w:rFonts w:eastAsia="Times New Roman"/>
          <w:b/>
          <w:szCs w:val="24"/>
        </w:rPr>
        <w:t xml:space="preserve"> </w:t>
      </w:r>
    </w:p>
    <w:p w14:paraId="7707C08A" w14:textId="77777777" w:rsidR="001926F7" w:rsidRDefault="006B7FAB">
      <w:pPr>
        <w:spacing w:line="600" w:lineRule="auto"/>
        <w:ind w:firstLine="720"/>
        <w:contextualSpacing/>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 xml:space="preserve">Δεν προβλέπονται τροπολογίες; </w:t>
      </w:r>
    </w:p>
    <w:p w14:paraId="7707C08B"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Εκπρόθεσμές τροπολογίες σε άσχετα νομοσχέδια όχι</w:t>
      </w:r>
      <w:r>
        <w:rPr>
          <w:rFonts w:eastAsia="Times New Roman"/>
          <w:szCs w:val="24"/>
        </w:rPr>
        <w:t xml:space="preserve"> δεν προβλέπονται! Για να συνεννοούμαστε τώρα. Και τα δύο δεν προβλέπονται. </w:t>
      </w:r>
    </w:p>
    <w:p w14:paraId="7707C08C"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Να την πετάξουμε την τροπολογία; </w:t>
      </w:r>
    </w:p>
    <w:p w14:paraId="7707C08D"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 ενημερωθείτε για την κοινοβ</w:t>
      </w:r>
      <w:r>
        <w:rPr>
          <w:rFonts w:eastAsia="Times New Roman"/>
          <w:szCs w:val="24"/>
        </w:rPr>
        <w:t xml:space="preserve">ουλευτική διαδικασία και μετά να μας κάνετε παρατήρηση. </w:t>
      </w:r>
    </w:p>
    <w:p w14:paraId="7707C08E"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Όλοι και όλες έχουμε χαρεί που ήρθε αυτή η τροπολογία. Συμφωνούμε σε αυτό, κύριε Βορίδη; </w:t>
      </w:r>
    </w:p>
    <w:p w14:paraId="7707C08F"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Σε ποιο, κυρία Πρόεδρε; </w:t>
      </w:r>
    </w:p>
    <w:p w14:paraId="7707C090"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ΠΡΟΕΔΡΕΥΟΥΣΑ (Αναστασ</w:t>
      </w:r>
      <w:r>
        <w:rPr>
          <w:rFonts w:eastAsia="Times New Roman"/>
          <w:b/>
          <w:szCs w:val="24"/>
        </w:rPr>
        <w:t xml:space="preserve">ία Χριστοδουλοπούλου): </w:t>
      </w:r>
      <w:r>
        <w:rPr>
          <w:rFonts w:eastAsia="Times New Roman"/>
          <w:szCs w:val="24"/>
        </w:rPr>
        <w:t xml:space="preserve">Στο ότι ήρθε αυτή η τροπολογία για τους πυροσβέστες. </w:t>
      </w:r>
    </w:p>
    <w:p w14:paraId="7707C091"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Στο αν συμφωνούμε στο να ρυθμιστεί το θέμα, συμφωνούμε.  </w:t>
      </w:r>
    </w:p>
    <w:p w14:paraId="7707C092" w14:textId="77777777" w:rsidR="001926F7" w:rsidRDefault="006B7FAB">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Ε, αυτό. Προχωρήστε. </w:t>
      </w:r>
    </w:p>
    <w:p w14:paraId="7707C093"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Στο ότι δεν είναι</w:t>
      </w:r>
      <w:r>
        <w:rPr>
          <w:rFonts w:eastAsia="Times New Roman"/>
          <w:szCs w:val="24"/>
        </w:rPr>
        <w:t xml:space="preserve"> κανονική η κοινοβουλευτική διαδικασία, επίσης, συμφωνούμε.  </w:t>
      </w:r>
    </w:p>
    <w:p w14:paraId="7707C094"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Εντάξει. </w:t>
      </w:r>
    </w:p>
    <w:p w14:paraId="7707C095"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Επίσης φαντάζομαι</w:t>
      </w:r>
      <w:r>
        <w:rPr>
          <w:rFonts w:eastAsia="Times New Roman"/>
          <w:szCs w:val="24"/>
        </w:rPr>
        <w:t>,</w:t>
      </w:r>
      <w:r>
        <w:rPr>
          <w:rFonts w:eastAsia="Times New Roman"/>
          <w:szCs w:val="24"/>
        </w:rPr>
        <w:t xml:space="preserve"> ότι συμφωνούμε στο ότι η κυρία Υπουργός δεν είναι </w:t>
      </w:r>
      <w:proofErr w:type="spellStart"/>
      <w:r>
        <w:rPr>
          <w:rFonts w:eastAsia="Times New Roman"/>
          <w:szCs w:val="24"/>
        </w:rPr>
        <w:t>αρμοδία</w:t>
      </w:r>
      <w:proofErr w:type="spellEnd"/>
      <w:r>
        <w:rPr>
          <w:rFonts w:eastAsia="Times New Roman"/>
          <w:szCs w:val="24"/>
        </w:rPr>
        <w:t xml:space="preserve"> για παρατηρήσεις. Και σε αυτό να συμφωνούμε.</w:t>
      </w:r>
      <w:r>
        <w:rPr>
          <w:rFonts w:eastAsia="Times New Roman"/>
          <w:szCs w:val="24"/>
        </w:rPr>
        <w:t xml:space="preserve"> </w:t>
      </w:r>
    </w:p>
    <w:p w14:paraId="7707C09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Άρα, λοιπόν, μιας και έχουμε συμφωνήσει σε όλα αυτά, να πάμε τώρα και στην ουσία, που είναι στο πού διαφωνούμε. Και η ουσία είναι η εξής. Διαβάζω στην αιτιολογική έκθεση: «Οι προσλήψεις αυτής της ειδικής κατηγορίας προσωπικού που κατέλαβαν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w:t>
      </w:r>
      <w:proofErr w:type="spellStart"/>
      <w:r>
        <w:rPr>
          <w:rFonts w:eastAsia="Times New Roman"/>
          <w:szCs w:val="24"/>
        </w:rPr>
        <w:t>δημιουργηθείσες</w:t>
      </w:r>
      <w:proofErr w:type="spellEnd"/>
      <w:r>
        <w:rPr>
          <w:rFonts w:eastAsia="Times New Roman"/>
          <w:szCs w:val="24"/>
        </w:rPr>
        <w:t xml:space="preserve"> οργανικές θέσεις, έχουν πραγματοποιηθεί από το έτος 2012. Έχει δημιουργηθεί δε η εύλογη προσδοκία, σε ένα μέρος αυτών που είχαν τα προβλεπόμενα προσόντα, ότι στο τέλος της πενταετίας θα ενταχθούν στο μόνιμο πυροσβεστικό προσωπικό».</w:t>
      </w:r>
    </w:p>
    <w:p w14:paraId="7707C097" w14:textId="77777777" w:rsidR="001926F7" w:rsidRDefault="006B7FAB">
      <w:pPr>
        <w:spacing w:line="600" w:lineRule="auto"/>
        <w:ind w:firstLine="720"/>
        <w:contextualSpacing/>
        <w:jc w:val="both"/>
        <w:rPr>
          <w:rFonts w:eastAsia="Times New Roman"/>
          <w:szCs w:val="24"/>
        </w:rPr>
      </w:pPr>
      <w:r>
        <w:rPr>
          <w:rFonts w:eastAsia="Times New Roman"/>
          <w:szCs w:val="24"/>
        </w:rPr>
        <w:lastRenderedPageBreak/>
        <w:t>Προσδοκ</w:t>
      </w:r>
      <w:r>
        <w:rPr>
          <w:rFonts w:eastAsia="Times New Roman"/>
          <w:szCs w:val="24"/>
        </w:rPr>
        <w:t>ία δημιουργήθηκε ή νομοθετική υποχρέωση υπήρχε; Υπήρχε συγκεκριμένη νομοθετική δέσμευση. Είχαν δημιουργήσει μόνοι τους μία προσδοκία; Αφού υπήρχε ρητή πρόβλεψη στο νόμο ότι έπρεπε να μονιμοποιηθούν στις 10 Φεβρουαρίου. Άρα, λοιπόν, κα</w:t>
      </w:r>
      <w:r>
        <w:rPr>
          <w:rFonts w:eastAsia="Times New Roman"/>
          <w:szCs w:val="24"/>
        </w:rPr>
        <w:t>μ</w:t>
      </w:r>
      <w:r>
        <w:rPr>
          <w:rFonts w:eastAsia="Times New Roman"/>
          <w:szCs w:val="24"/>
        </w:rPr>
        <w:t xml:space="preserve">μία εύλογη προσδοκία </w:t>
      </w:r>
      <w:r>
        <w:rPr>
          <w:rFonts w:eastAsia="Times New Roman"/>
          <w:szCs w:val="24"/>
        </w:rPr>
        <w:t>δεν δημιουργήθηκε. Είχε η Κυβέρνηση με βάση το νόμο μία συγκεκριμένη υποχρέωση, την υποχρέωση μονιμοποίησης. Αυτό έπρεπε να έχει υλοποιηθεί στις 10/02.</w:t>
      </w:r>
    </w:p>
    <w:p w14:paraId="7707C098" w14:textId="77777777" w:rsidR="001926F7" w:rsidRDefault="006B7FAB">
      <w:pPr>
        <w:spacing w:line="600" w:lineRule="auto"/>
        <w:ind w:firstLine="720"/>
        <w:contextualSpacing/>
        <w:jc w:val="both"/>
        <w:rPr>
          <w:rFonts w:eastAsia="Times New Roman"/>
          <w:szCs w:val="24"/>
        </w:rPr>
      </w:pPr>
      <w:r>
        <w:rPr>
          <w:rFonts w:eastAsia="Times New Roman"/>
          <w:szCs w:val="24"/>
        </w:rPr>
        <w:t>Ακούστε τώρα παραπέρα. Διαβάζω από την αιτιολογική έκθεση: «Εντούτοις η ολοκλήρωση της διαδικασίας μονιμ</w:t>
      </w:r>
      <w:r>
        <w:rPr>
          <w:rFonts w:eastAsia="Times New Roman"/>
          <w:szCs w:val="24"/>
        </w:rPr>
        <w:t>οποίησης παρουσιάζει ορισμένες τεχνικής και νομικής φύσεως περιπλοκές λόγω της πλημμελούς αφ</w:t>
      </w:r>
      <w:r>
        <w:rPr>
          <w:rFonts w:eastAsia="Times New Roman"/>
          <w:szCs w:val="24"/>
        </w:rPr>
        <w:t xml:space="preserve">’ </w:t>
      </w:r>
      <w:r>
        <w:rPr>
          <w:rFonts w:eastAsia="Times New Roman"/>
          <w:szCs w:val="24"/>
        </w:rPr>
        <w:t>ενός διατύπωσης των προαναφερόμενων διατάξεων και της πρόκλησης σύγχυσης, αφ</w:t>
      </w:r>
      <w:r>
        <w:rPr>
          <w:rFonts w:eastAsia="Times New Roman"/>
          <w:szCs w:val="24"/>
        </w:rPr>
        <w:t xml:space="preserve">’ </w:t>
      </w:r>
      <w:r>
        <w:rPr>
          <w:rFonts w:eastAsia="Times New Roman"/>
          <w:szCs w:val="24"/>
        </w:rPr>
        <w:t xml:space="preserve">ετέρου σχετικά με το εάν η τελική διαδικασία ένταξης στο μόνιμο προσωπικό υπόκειται </w:t>
      </w:r>
      <w:r>
        <w:rPr>
          <w:rFonts w:eastAsia="Times New Roman"/>
          <w:szCs w:val="24"/>
        </w:rPr>
        <w:t>στους περιορισμούς των προσλήψεων στον δημόσιο τομέα κατά το άρθρο 11 του ν.3833/2010.».</w:t>
      </w:r>
    </w:p>
    <w:p w14:paraId="7707C099" w14:textId="77777777" w:rsidR="001926F7" w:rsidRDefault="006B7FAB">
      <w:pPr>
        <w:spacing w:line="600" w:lineRule="auto"/>
        <w:ind w:firstLine="720"/>
        <w:contextualSpacing/>
        <w:jc w:val="both"/>
        <w:rPr>
          <w:rFonts w:eastAsia="Times New Roman"/>
          <w:szCs w:val="24"/>
        </w:rPr>
      </w:pPr>
      <w:r>
        <w:rPr>
          <w:rFonts w:eastAsia="Times New Roman"/>
          <w:szCs w:val="24"/>
        </w:rPr>
        <w:t>Μάλιστα. Ποιες περιπλοκές; Κα</w:t>
      </w:r>
      <w:r>
        <w:rPr>
          <w:rFonts w:eastAsia="Times New Roman"/>
          <w:szCs w:val="24"/>
        </w:rPr>
        <w:t>μ</w:t>
      </w:r>
      <w:r>
        <w:rPr>
          <w:rFonts w:eastAsia="Times New Roman"/>
          <w:szCs w:val="24"/>
        </w:rPr>
        <w:t>μία περιπλοκή, απολύτως κα</w:t>
      </w:r>
      <w:r>
        <w:rPr>
          <w:rFonts w:eastAsia="Times New Roman"/>
          <w:szCs w:val="24"/>
        </w:rPr>
        <w:t>μ</w:t>
      </w:r>
      <w:r>
        <w:rPr>
          <w:rFonts w:eastAsia="Times New Roman"/>
          <w:szCs w:val="24"/>
        </w:rPr>
        <w:t>μία! Και γιατί δεν υπάρχει κα</w:t>
      </w:r>
      <w:r>
        <w:rPr>
          <w:rFonts w:eastAsia="Times New Roman"/>
          <w:szCs w:val="24"/>
        </w:rPr>
        <w:t>μ</w:t>
      </w:r>
      <w:r>
        <w:rPr>
          <w:rFonts w:eastAsia="Times New Roman"/>
          <w:szCs w:val="24"/>
        </w:rPr>
        <w:t>μία περιπλοκή; Διότι τι προβλέπει η διάταξη; Η μόνη πρόβλεψη που κάνει η διάταξη</w:t>
      </w:r>
      <w:r>
        <w:rPr>
          <w:rFonts w:eastAsia="Times New Roman"/>
          <w:szCs w:val="24"/>
        </w:rPr>
        <w:t xml:space="preserve"> την ο</w:t>
      </w:r>
      <w:r>
        <w:rPr>
          <w:rFonts w:eastAsia="Times New Roman"/>
          <w:szCs w:val="24"/>
        </w:rPr>
        <w:lastRenderedPageBreak/>
        <w:t xml:space="preserve">ποία εισηγείται τώρα η Κυβέρνηση ως προς τις νομικές προϋποθέσεις, ξέρετε ποια είναι; Η έκδοση δύο προεδρικών διαταγμάτων με τα οποία καταργούνται οι οργανικές θέσεις για τους πενταετούς </w:t>
      </w:r>
      <w:r>
        <w:rPr>
          <w:rFonts w:eastAsia="Times New Roman"/>
          <w:szCs w:val="24"/>
        </w:rPr>
        <w:t xml:space="preserve">θητείας </w:t>
      </w:r>
      <w:r>
        <w:rPr>
          <w:rFonts w:eastAsia="Times New Roman"/>
          <w:szCs w:val="24"/>
        </w:rPr>
        <w:t>και ακριβώς οι ίδιες οργανικές θέσεις συστήνονται προκε</w:t>
      </w:r>
      <w:r>
        <w:rPr>
          <w:rFonts w:eastAsia="Times New Roman"/>
          <w:szCs w:val="24"/>
        </w:rPr>
        <w:t>ιμένου να μονιμοποιηθούν.</w:t>
      </w:r>
    </w:p>
    <w:p w14:paraId="7707C09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Τι το περίπλοκο έχει αυτό; Γιατί δεν μπορούσαν όλο αυτό το χρονικό διάστημα των δύο ετών της διακυβέρνησής </w:t>
      </w:r>
      <w:r>
        <w:rPr>
          <w:rFonts w:eastAsia="Times New Roman"/>
          <w:szCs w:val="24"/>
        </w:rPr>
        <w:t>σας,</w:t>
      </w:r>
      <w:r>
        <w:rPr>
          <w:rFonts w:eastAsia="Times New Roman"/>
          <w:szCs w:val="24"/>
        </w:rPr>
        <w:t xml:space="preserve"> να εκδοθούν αυτά τα δύο προεδρικά διατάγματα; Αυτή ήταν η απαίτηση. Όσο δε αφορά στο 1 προς 4, ανεξαρτήτως του εάν εντ</w:t>
      </w:r>
      <w:r>
        <w:rPr>
          <w:rFonts w:eastAsia="Times New Roman"/>
          <w:szCs w:val="24"/>
        </w:rPr>
        <w:t>άσσονται ή δεν εντάσσονται, γιατί δεν έχετε προβλέψει και δεν μεριμνήσατε</w:t>
      </w:r>
      <w:r>
        <w:rPr>
          <w:rFonts w:eastAsia="Times New Roman"/>
          <w:szCs w:val="24"/>
        </w:rPr>
        <w:t>,</w:t>
      </w:r>
      <w:r>
        <w:rPr>
          <w:rFonts w:eastAsia="Times New Roman"/>
          <w:szCs w:val="24"/>
        </w:rPr>
        <w:t xml:space="preserve"> ώστε στις προσλήψεις που έγιναν</w:t>
      </w:r>
      <w:r>
        <w:rPr>
          <w:rFonts w:eastAsia="Times New Roman"/>
          <w:szCs w:val="24"/>
        </w:rPr>
        <w:t>,</w:t>
      </w:r>
      <w:r>
        <w:rPr>
          <w:rFonts w:eastAsia="Times New Roman"/>
          <w:szCs w:val="24"/>
        </w:rPr>
        <w:t xml:space="preserve"> να περιληφθεί το συγκεκριμένο προσωπικό, ώστε να μην υπάρχει η παραμικρή αμφισβήτηση; Γιατί δεν το λάβατε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αυτό; Αλλάζετε προς το καλύτε</w:t>
      </w:r>
      <w:r>
        <w:rPr>
          <w:rFonts w:eastAsia="Times New Roman"/>
          <w:szCs w:val="24"/>
        </w:rPr>
        <w:t>ρο! Αυτά είναι που κάνατε στο παρελθόν.</w:t>
      </w:r>
    </w:p>
    <w:p w14:paraId="7707C09B" w14:textId="77777777" w:rsidR="001926F7" w:rsidRDefault="006B7FAB">
      <w:pPr>
        <w:spacing w:line="600" w:lineRule="auto"/>
        <w:ind w:firstLine="720"/>
        <w:contextualSpacing/>
        <w:jc w:val="both"/>
        <w:rPr>
          <w:rFonts w:eastAsia="Times New Roman"/>
          <w:szCs w:val="24"/>
        </w:rPr>
      </w:pPr>
      <w:r>
        <w:rPr>
          <w:rFonts w:eastAsia="Times New Roman"/>
          <w:szCs w:val="24"/>
        </w:rPr>
        <w:t>Έρχομαι στο καλύτερο. Τι κάνετε τώρα; Λέει για τριετή παράταση –για να συνεννοούμαστε αυτό πάει στο 2020, αυτό είναι η τριετής παράταση- προκειμένου να επιλυθεί το ζήτημα της μονιμοποιήσεως. Τι τα θέλετε τα τρία χρόν</w:t>
      </w:r>
      <w:r>
        <w:rPr>
          <w:rFonts w:eastAsia="Times New Roman"/>
          <w:szCs w:val="24"/>
        </w:rPr>
        <w:t>ια; Χρειάζεστε τρία χρόνια, για να εκδώστε τα δύο προεδρικά διατάγματα με το οργανό</w:t>
      </w:r>
      <w:r>
        <w:rPr>
          <w:rFonts w:eastAsia="Times New Roman"/>
          <w:szCs w:val="24"/>
        </w:rPr>
        <w:lastRenderedPageBreak/>
        <w:t>γραμμα για αυτές τις θέσεις; Ποιον κοροϊδεύετε; Και γιατί κοροϊδεύετε; Γιατί δεν λέτε ποια είναι η πραγματική σας πρόθεση, τι θέλετε να κάνετε με τη συγκεκριμένη κατηγορία ε</w:t>
      </w:r>
      <w:r>
        <w:rPr>
          <w:rFonts w:eastAsia="Times New Roman"/>
          <w:szCs w:val="24"/>
        </w:rPr>
        <w:t xml:space="preserve">ργαζομένων; Ποια είναι η πραγματική σας πρόθεση; </w:t>
      </w:r>
    </w:p>
    <w:p w14:paraId="7707C09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Θέλετε να προχωρήσετε σε μονιμοποίηση; Και θέλετε τρία χρόνια για να εκδώσετε </w:t>
      </w:r>
      <w:r>
        <w:rPr>
          <w:rFonts w:eastAsia="Times New Roman"/>
          <w:szCs w:val="24"/>
        </w:rPr>
        <w:t xml:space="preserve">τα </w:t>
      </w:r>
      <w:r>
        <w:rPr>
          <w:rFonts w:eastAsia="Times New Roman"/>
          <w:szCs w:val="24"/>
        </w:rPr>
        <w:t xml:space="preserve">προεδρικά διατάγματα των οργανικών θέσεων; Θέλετε να σας ετοιμάσω τα προεδρικά διατάγματα σε έναν μήνα για να τελειώνουμε με </w:t>
      </w:r>
      <w:r>
        <w:rPr>
          <w:rFonts w:eastAsia="Times New Roman"/>
          <w:szCs w:val="24"/>
        </w:rPr>
        <w:t xml:space="preserve">αυτό και να τελειώσει και ο έλεγχος από το Συμβούλιο της Επικρατείας; Θέλετε; Θέλετε, όμως, να κοροϊδέψετε, εξ ου και τα τρία χρόνια. </w:t>
      </w:r>
    </w:p>
    <w:p w14:paraId="7707C09D" w14:textId="77777777" w:rsidR="001926F7" w:rsidRDefault="006B7FAB">
      <w:pPr>
        <w:spacing w:line="600" w:lineRule="auto"/>
        <w:ind w:firstLine="720"/>
        <w:contextualSpacing/>
        <w:jc w:val="both"/>
        <w:rPr>
          <w:rFonts w:eastAsia="Times New Roman"/>
          <w:szCs w:val="24"/>
        </w:rPr>
      </w:pPr>
      <w:r>
        <w:rPr>
          <w:rFonts w:eastAsia="Times New Roman"/>
          <w:szCs w:val="24"/>
        </w:rPr>
        <w:t>Και θέλετε να λάβετε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–εγώ να δεχθώ- ακόμα και το 1 προς 4; Γιατί δεν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το 1 προς 4 στις</w:t>
      </w:r>
      <w:r>
        <w:rPr>
          <w:rFonts w:eastAsia="Times New Roman"/>
          <w:szCs w:val="24"/>
        </w:rPr>
        <w:t xml:space="preserve"> προσλήψεις του 2017; Το 1 προς 4 είναι τέσσερις </w:t>
      </w:r>
      <w:proofErr w:type="spellStart"/>
      <w:r>
        <w:rPr>
          <w:rFonts w:eastAsia="Times New Roman"/>
          <w:szCs w:val="24"/>
        </w:rPr>
        <w:t>συνταξιοδοτούμενοι</w:t>
      </w:r>
      <w:proofErr w:type="spellEnd"/>
      <w:r>
        <w:rPr>
          <w:rFonts w:eastAsia="Times New Roman"/>
          <w:szCs w:val="24"/>
        </w:rPr>
        <w:t xml:space="preserve"> για έναν προσλαμβανόμενο. Δεν θα βγουν </w:t>
      </w:r>
      <w:r>
        <w:rPr>
          <w:rFonts w:eastAsia="Times New Roman"/>
          <w:szCs w:val="24"/>
        </w:rPr>
        <w:t xml:space="preserve">οκτώ χιλιάδες </w:t>
      </w:r>
      <w:r>
        <w:rPr>
          <w:rFonts w:eastAsia="Times New Roman"/>
          <w:szCs w:val="24"/>
        </w:rPr>
        <w:t>άνθρωποι στη σύνταξη</w:t>
      </w:r>
      <w:r>
        <w:rPr>
          <w:rFonts w:eastAsia="Times New Roman"/>
          <w:szCs w:val="24"/>
        </w:rPr>
        <w:t>,</w:t>
      </w:r>
      <w:r>
        <w:rPr>
          <w:rFonts w:eastAsia="Times New Roman"/>
          <w:szCs w:val="24"/>
        </w:rPr>
        <w:t xml:space="preserve"> για να έχετε τη δυνατότητα να προσλάβετε τον συγκεκριμένο αριθμό μέσα στον τρέχοντα χρόνο;</w:t>
      </w:r>
    </w:p>
    <w:p w14:paraId="7707C09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Άρα για να είμαστε </w:t>
      </w:r>
      <w:proofErr w:type="spellStart"/>
      <w:r>
        <w:rPr>
          <w:rFonts w:eastAsia="Times New Roman"/>
          <w:szCs w:val="24"/>
        </w:rPr>
        <w:t>συν</w:t>
      </w:r>
      <w:r>
        <w:rPr>
          <w:rFonts w:eastAsia="Times New Roman"/>
          <w:szCs w:val="24"/>
        </w:rPr>
        <w:t>εννοημένοι</w:t>
      </w:r>
      <w:proofErr w:type="spellEnd"/>
      <w:r>
        <w:rPr>
          <w:rFonts w:eastAsia="Times New Roman"/>
          <w:szCs w:val="24"/>
        </w:rPr>
        <w:t>, είναι σαφές ότι κοροϊδεύετε, είναι σαφές ότι εμπαίζετε και είναι σαφές</w:t>
      </w:r>
      <w:r>
        <w:rPr>
          <w:rFonts w:eastAsia="Times New Roman"/>
          <w:szCs w:val="24"/>
        </w:rPr>
        <w:t>,</w:t>
      </w:r>
      <w:r>
        <w:rPr>
          <w:rFonts w:eastAsia="Times New Roman"/>
          <w:szCs w:val="24"/>
        </w:rPr>
        <w:t xml:space="preserve"> ότι στην πραγματικότητα αυτοί οι άνθρωποι είναι σε μία ακόμα εκκρεμότητα</w:t>
      </w:r>
      <w:r>
        <w:rPr>
          <w:rFonts w:eastAsia="Times New Roman"/>
          <w:szCs w:val="24"/>
        </w:rPr>
        <w:t>,</w:t>
      </w:r>
      <w:r>
        <w:rPr>
          <w:rFonts w:eastAsia="Times New Roman"/>
          <w:szCs w:val="24"/>
        </w:rPr>
        <w:t xml:space="preserve"> </w:t>
      </w:r>
      <w:r>
        <w:rPr>
          <w:rFonts w:eastAsia="Times New Roman"/>
          <w:szCs w:val="24"/>
        </w:rPr>
        <w:lastRenderedPageBreak/>
        <w:t>γιατί δεν έχετε το θάρρος και το κουράγιο να ρυθμίσετε. Άρα, λοιπόν, είναι προφανές</w:t>
      </w:r>
      <w:r>
        <w:rPr>
          <w:rFonts w:eastAsia="Times New Roman"/>
          <w:szCs w:val="24"/>
        </w:rPr>
        <w:t>,</w:t>
      </w:r>
      <w:r>
        <w:rPr>
          <w:rFonts w:eastAsia="Times New Roman"/>
          <w:szCs w:val="24"/>
        </w:rPr>
        <w:t xml:space="preserve"> ότι όχι απλώς</w:t>
      </w:r>
      <w:r>
        <w:rPr>
          <w:rFonts w:eastAsia="Times New Roman"/>
          <w:szCs w:val="24"/>
        </w:rPr>
        <w:t xml:space="preserve"> δεν πρέπει να αισθάνεται κανένας ευγνωμοσύνη γιατί δήθεν τους δώσατε την τριετία, αλλά αντιθέτως είναι ξεκάθαρο</w:t>
      </w:r>
      <w:r>
        <w:rPr>
          <w:rFonts w:eastAsia="Times New Roman"/>
          <w:szCs w:val="24"/>
        </w:rPr>
        <w:t>,</w:t>
      </w:r>
      <w:r>
        <w:rPr>
          <w:rFonts w:eastAsia="Times New Roman"/>
          <w:szCs w:val="24"/>
        </w:rPr>
        <w:t xml:space="preserve"> ότι εμείς σε αυτόν τον εμπαιγμό δεν συμπράττουμε. </w:t>
      </w:r>
    </w:p>
    <w:p w14:paraId="7707C09F" w14:textId="77777777" w:rsidR="001926F7" w:rsidRDefault="006B7FAB">
      <w:pPr>
        <w:spacing w:line="600" w:lineRule="auto"/>
        <w:ind w:firstLine="720"/>
        <w:contextualSpacing/>
        <w:jc w:val="both"/>
        <w:rPr>
          <w:rFonts w:eastAsia="Times New Roman"/>
          <w:szCs w:val="24"/>
        </w:rPr>
      </w:pPr>
      <w:r>
        <w:rPr>
          <w:rFonts w:eastAsia="Times New Roman"/>
          <w:szCs w:val="24"/>
        </w:rPr>
        <w:t>Και εκείνο για το οποίο καλούμε την Κυβέρνηση άμεσα</w:t>
      </w:r>
      <w:r>
        <w:rPr>
          <w:rFonts w:eastAsia="Times New Roman"/>
          <w:szCs w:val="24"/>
        </w:rPr>
        <w:t>,</w:t>
      </w:r>
      <w:r>
        <w:rPr>
          <w:rFonts w:eastAsia="Times New Roman"/>
          <w:szCs w:val="24"/>
        </w:rPr>
        <w:t xml:space="preserve"> είναι να ενεργήσει</w:t>
      </w:r>
      <w:r>
        <w:rPr>
          <w:rFonts w:eastAsia="Times New Roman"/>
          <w:szCs w:val="24"/>
        </w:rPr>
        <w:t>,</w:t>
      </w:r>
      <w:r>
        <w:rPr>
          <w:rFonts w:eastAsia="Times New Roman"/>
          <w:szCs w:val="24"/>
        </w:rPr>
        <w:t xml:space="preserve"> εάν είναι ειλικριν</w:t>
      </w:r>
      <w:r>
        <w:rPr>
          <w:rFonts w:eastAsia="Times New Roman"/>
          <w:szCs w:val="24"/>
        </w:rPr>
        <w:t xml:space="preserve">είς οι προθέσεις </w:t>
      </w:r>
      <w:r>
        <w:rPr>
          <w:rFonts w:eastAsia="Times New Roman"/>
          <w:szCs w:val="24"/>
        </w:rPr>
        <w:t>της,</w:t>
      </w:r>
      <w:r>
        <w:rPr>
          <w:rFonts w:eastAsia="Times New Roman"/>
          <w:szCs w:val="24"/>
        </w:rPr>
        <w:t xml:space="preserve"> προκειμένου να τακτοποιηθεί το συγκεκριμένο ζήτημα με σοβαρό τρόπο. </w:t>
      </w:r>
    </w:p>
    <w:p w14:paraId="7707C0A0"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 κυρία Πρόεδρε.</w:t>
      </w:r>
    </w:p>
    <w:p w14:paraId="7707C0A1"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07C0A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Παναγιώταρος</w:t>
      </w:r>
      <w:proofErr w:type="spellEnd"/>
      <w:r>
        <w:rPr>
          <w:rFonts w:eastAsia="Times New Roman" w:cs="Times New Roman"/>
          <w:szCs w:val="24"/>
        </w:rPr>
        <w:t>.</w:t>
      </w:r>
    </w:p>
    <w:p w14:paraId="7707C0A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w:t>
      </w:r>
      <w:r>
        <w:rPr>
          <w:rFonts w:eastAsia="Times New Roman" w:cs="Times New Roman"/>
          <w:b/>
          <w:szCs w:val="24"/>
        </w:rPr>
        <w:t>ΠΑΝΑΓΙΩΤΑΡΟΣ:</w:t>
      </w:r>
      <w:r>
        <w:rPr>
          <w:rFonts w:eastAsia="Times New Roman" w:cs="Times New Roman"/>
          <w:szCs w:val="24"/>
        </w:rPr>
        <w:t xml:space="preserve"> Ευχαριστώ, κυρία Πρόεδρε.</w:t>
      </w:r>
    </w:p>
    <w:p w14:paraId="7707C0A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να αναφερθώ και εγώ στα των πυροσβεστών από το εν λόγω νομοσχέδιο, θέλω να κάνω ένα μικρό σχόλιο. Κάποιος </w:t>
      </w:r>
      <w:proofErr w:type="spellStart"/>
      <w:r>
        <w:rPr>
          <w:rFonts w:eastAsia="Times New Roman" w:cs="Times New Roman"/>
          <w:szCs w:val="24"/>
        </w:rPr>
        <w:t>προλαλήσας</w:t>
      </w:r>
      <w:proofErr w:type="spellEnd"/>
      <w:r>
        <w:rPr>
          <w:rFonts w:eastAsia="Times New Roman" w:cs="Times New Roman"/>
          <w:szCs w:val="24"/>
        </w:rPr>
        <w:t xml:space="preserve"> –εάν δεν κάνω λάθος ήταν ο αγορητής του Ποταμιού- αναφέρθηκε ειρωνικά σε μία ερώτηση που έγινε για το </w:t>
      </w:r>
      <w:r>
        <w:rPr>
          <w:rFonts w:eastAsia="Times New Roman" w:cs="Times New Roman"/>
          <w:szCs w:val="24"/>
        </w:rPr>
        <w:t>«τ</w:t>
      </w:r>
      <w:r>
        <w:rPr>
          <w:rFonts w:eastAsia="Times New Roman" w:cs="Times New Roman"/>
          <w:szCs w:val="24"/>
        </w:rPr>
        <w:t xml:space="preserve">άμα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w:t>
      </w:r>
    </w:p>
    <w:p w14:paraId="7707C0A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w:t>
      </w:r>
      <w:r>
        <w:rPr>
          <w:rFonts w:eastAsia="Times New Roman" w:cs="Times New Roman"/>
          <w:szCs w:val="24"/>
        </w:rPr>
        <w:t xml:space="preserve"> μια ερώτηση</w:t>
      </w:r>
      <w:r>
        <w:rPr>
          <w:rFonts w:eastAsia="Times New Roman" w:cs="Times New Roman"/>
          <w:szCs w:val="24"/>
        </w:rPr>
        <w:t>,</w:t>
      </w:r>
      <w:r>
        <w:rPr>
          <w:rFonts w:eastAsia="Times New Roman" w:cs="Times New Roman"/>
          <w:szCs w:val="24"/>
        </w:rPr>
        <w:t xml:space="preserve"> που επίσης έκαναν κάποιοι δημοσιογράφοι χθες στον τηλεοπτικό σταθμό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πάλι ρωτώντας ειρωνικά τον Βουλευτή της Νέας Δημοκρατίας τον κ. Χατζηδάκη</w:t>
      </w:r>
      <w:r>
        <w:rPr>
          <w:rFonts w:eastAsia="Times New Roman" w:cs="Times New Roman"/>
          <w:szCs w:val="24"/>
        </w:rPr>
        <w:t>,</w:t>
      </w:r>
      <w:r>
        <w:rPr>
          <w:rFonts w:eastAsia="Times New Roman" w:cs="Times New Roman"/>
          <w:szCs w:val="24"/>
        </w:rPr>
        <w:t xml:space="preserve"> τι έχει να πει γι’ αυτή την αναχρονιστική, όπως ήθελαν να την παρουσιάσουν, ερώτηση. </w:t>
      </w:r>
    </w:p>
    <w:p w14:paraId="7707C0A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w:t>
      </w:r>
      <w:r>
        <w:rPr>
          <w:rFonts w:eastAsia="Times New Roman" w:cs="Times New Roman"/>
          <w:szCs w:val="24"/>
        </w:rPr>
        <w:t>τό το έθνος απελευθερώθηκε το 1821</w:t>
      </w:r>
      <w:r>
        <w:rPr>
          <w:rFonts w:eastAsia="Times New Roman" w:cs="Times New Roman"/>
          <w:szCs w:val="24"/>
        </w:rPr>
        <w:t>,</w:t>
      </w:r>
      <w:r>
        <w:rPr>
          <w:rFonts w:eastAsia="Times New Roman" w:cs="Times New Roman"/>
          <w:szCs w:val="24"/>
        </w:rPr>
        <w:t xml:space="preserve"> μετά από αγώνες κάποιων ανθρώπων οι οποίοι είχαν κάνει ένα τάμα. Αυτό ήταν το λεγόμενο </w:t>
      </w:r>
      <w:r>
        <w:rPr>
          <w:rFonts w:eastAsia="Times New Roman" w:cs="Times New Roman"/>
          <w:szCs w:val="24"/>
        </w:rPr>
        <w:t>«</w:t>
      </w:r>
      <w:r>
        <w:rPr>
          <w:rFonts w:eastAsia="Times New Roman" w:cs="Times New Roman"/>
          <w:szCs w:val="24"/>
        </w:rPr>
        <w:t>τάμα του έθνους</w:t>
      </w:r>
      <w:r>
        <w:rPr>
          <w:rFonts w:eastAsia="Times New Roman" w:cs="Times New Roman"/>
          <w:szCs w:val="24"/>
        </w:rPr>
        <w:t>»</w:t>
      </w:r>
      <w:r>
        <w:rPr>
          <w:rFonts w:eastAsia="Times New Roman" w:cs="Times New Roman"/>
          <w:szCs w:val="24"/>
        </w:rPr>
        <w:t>, που σχεδόν διακόσια χρόνια μετά, με υπεκφυγές, με δικαιολογίες δεν έχει πραγματοποιηθεί. Οι όποιες δικαιολογίες υπ</w:t>
      </w:r>
      <w:r>
        <w:rPr>
          <w:rFonts w:eastAsia="Times New Roman" w:cs="Times New Roman"/>
          <w:szCs w:val="24"/>
        </w:rPr>
        <w:t xml:space="preserve">άρχουν και τίθενται, κατ’ εμάς υποκριτικά, και από τη Νέα Δημοκρατία -διότι κυβερνήσατε δεκαετίες κύριοι, και θα μπορούσατε να έχετε προβεί στις απαραίτητες ενέργειες για το </w:t>
      </w:r>
      <w:r>
        <w:rPr>
          <w:rFonts w:eastAsia="Times New Roman" w:cs="Times New Roman"/>
          <w:szCs w:val="24"/>
        </w:rPr>
        <w:t>«</w:t>
      </w:r>
      <w:r>
        <w:rPr>
          <w:rFonts w:eastAsia="Times New Roman" w:cs="Times New Roman"/>
          <w:szCs w:val="24"/>
        </w:rPr>
        <w:t>τάμα του έθνους</w:t>
      </w:r>
      <w:r>
        <w:rPr>
          <w:rFonts w:eastAsia="Times New Roman" w:cs="Times New Roman"/>
          <w:szCs w:val="24"/>
        </w:rPr>
        <w:t>»</w:t>
      </w:r>
      <w:r>
        <w:rPr>
          <w:rFonts w:eastAsia="Times New Roman" w:cs="Times New Roman"/>
          <w:szCs w:val="24"/>
        </w:rPr>
        <w:t>- είναι μία ύβρις προς αυτούς που αγωνίστηκαν και απελευθέρωσαν τ</w:t>
      </w:r>
      <w:r>
        <w:rPr>
          <w:rFonts w:eastAsia="Times New Roman" w:cs="Times New Roman"/>
          <w:szCs w:val="24"/>
        </w:rPr>
        <w:t>ην πατρίδα μας.</w:t>
      </w:r>
    </w:p>
    <w:p w14:paraId="7707C0A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ήθελα να σχολιάσω και το «αίσχος» που ακούστηκε από την κ</w:t>
      </w:r>
      <w:r>
        <w:rPr>
          <w:rFonts w:eastAsia="Times New Roman" w:cs="Times New Roman"/>
          <w:szCs w:val="24"/>
        </w:rPr>
        <w:t>.</w:t>
      </w:r>
      <w:r>
        <w:rPr>
          <w:rFonts w:eastAsia="Times New Roman" w:cs="Times New Roman"/>
          <w:szCs w:val="24"/>
        </w:rPr>
        <w:t xml:space="preserve"> Φωτίου, όταν ο αγορητής της Χρυσής Αυγής αναφέρθηκε στα σχολικά γεύματα και έκανε ένα σχόλιο να προσέξετε να μην περιλαμβάνουν χοιρινό και οι τροφές οι οποίες θα πηγαίνουν στα σχ</w:t>
      </w:r>
      <w:r>
        <w:rPr>
          <w:rFonts w:eastAsia="Times New Roman" w:cs="Times New Roman"/>
          <w:szCs w:val="24"/>
        </w:rPr>
        <w:t>ολεία</w:t>
      </w:r>
      <w:r>
        <w:rPr>
          <w:rFonts w:eastAsia="Times New Roman" w:cs="Times New Roman"/>
          <w:szCs w:val="24"/>
        </w:rPr>
        <w:t>,</w:t>
      </w:r>
      <w:r>
        <w:rPr>
          <w:rFonts w:eastAsia="Times New Roman" w:cs="Times New Roman"/>
          <w:szCs w:val="24"/>
        </w:rPr>
        <w:t xml:space="preserve"> να έχουν και την έγκριση </w:t>
      </w:r>
      <w:proofErr w:type="spellStart"/>
      <w:r>
        <w:rPr>
          <w:rFonts w:eastAsia="Times New Roman" w:cs="Times New Roman"/>
          <w:szCs w:val="24"/>
        </w:rPr>
        <w:t>Χαλάλ</w:t>
      </w:r>
      <w:proofErr w:type="spellEnd"/>
      <w:r>
        <w:rPr>
          <w:rFonts w:eastAsia="Times New Roman" w:cs="Times New Roman"/>
          <w:szCs w:val="24"/>
        </w:rPr>
        <w:t xml:space="preserve">. </w:t>
      </w:r>
    </w:p>
    <w:p w14:paraId="7707C0A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όσους δεν γνωρίζετε, η πιστοποίηση </w:t>
      </w:r>
      <w:proofErr w:type="spellStart"/>
      <w:r>
        <w:rPr>
          <w:rFonts w:eastAsia="Times New Roman" w:cs="Times New Roman"/>
          <w:szCs w:val="24"/>
        </w:rPr>
        <w:t>Χαλάλ</w:t>
      </w:r>
      <w:proofErr w:type="spellEnd"/>
      <w:r>
        <w:rPr>
          <w:rFonts w:eastAsia="Times New Roman" w:cs="Times New Roman"/>
          <w:szCs w:val="24"/>
        </w:rPr>
        <w:t xml:space="preserve"> γίνεται από μουφτήδες</w:t>
      </w:r>
      <w:r>
        <w:rPr>
          <w:rFonts w:eastAsia="Times New Roman" w:cs="Times New Roman"/>
          <w:szCs w:val="24"/>
        </w:rPr>
        <w:t>,</w:t>
      </w:r>
      <w:r>
        <w:rPr>
          <w:rFonts w:eastAsia="Times New Roman" w:cs="Times New Roman"/>
          <w:szCs w:val="24"/>
        </w:rPr>
        <w:t xml:space="preserve"> για το ότι τα ζωντανά που έχουν σφαχτεί, έχουν σφαχτεί κατά τα μουσουλμανικά πρότυπα. Και αν ανατρέξει κανείς να δει πώς σφάζονται τα ζωντανά κατά τ</w:t>
      </w:r>
      <w:r>
        <w:rPr>
          <w:rFonts w:eastAsia="Times New Roman" w:cs="Times New Roman"/>
          <w:szCs w:val="24"/>
        </w:rPr>
        <w:t>α μουσουλμανικά πρότυπα, αντιβαίνουν σε όλους τους νόμους που έχουν να κάνουν με τον τρόπο σφαγής των ζώων. Τώρα πώς γίνεται</w:t>
      </w:r>
      <w:r>
        <w:rPr>
          <w:rFonts w:eastAsia="Times New Roman" w:cs="Times New Roman"/>
          <w:szCs w:val="24"/>
        </w:rPr>
        <w:t>,</w:t>
      </w:r>
      <w:r>
        <w:rPr>
          <w:rFonts w:eastAsia="Times New Roman" w:cs="Times New Roman"/>
          <w:szCs w:val="24"/>
        </w:rPr>
        <w:t xml:space="preserve"> από τη μία να θεσπίζονται όλο και πιο αυστηροί τρόποι με τον οποίο θα σφάζονται στα σφαγεία είτε είναι αμνοερίφια είτε είναι μοσχά</w:t>
      </w:r>
      <w:r>
        <w:rPr>
          <w:rFonts w:eastAsia="Times New Roman" w:cs="Times New Roman"/>
          <w:szCs w:val="24"/>
        </w:rPr>
        <w:t>ρια είτε είναι χοιρινά είτε πτηνά ή οτιδήποτε άλλο και από την άλλη να επιτρέπεται να κυκλοφορούν στην αγορά τέτοιου είδους τρόφιμα, είναι ένα οξύμωρο και ένα παράλογο</w:t>
      </w:r>
      <w:r>
        <w:rPr>
          <w:rFonts w:eastAsia="Times New Roman" w:cs="Times New Roman"/>
          <w:szCs w:val="24"/>
        </w:rPr>
        <w:t>,</w:t>
      </w:r>
      <w:r>
        <w:rPr>
          <w:rFonts w:eastAsia="Times New Roman" w:cs="Times New Roman"/>
          <w:szCs w:val="24"/>
        </w:rPr>
        <w:t xml:space="preserve"> για το οποίο δείχνει πόσο α λα καρτ είσαστε </w:t>
      </w:r>
      <w:proofErr w:type="spellStart"/>
      <w:r>
        <w:rPr>
          <w:rFonts w:eastAsia="Times New Roman" w:cs="Times New Roman"/>
          <w:szCs w:val="24"/>
        </w:rPr>
        <w:t>αντιρατσιστές</w:t>
      </w:r>
      <w:proofErr w:type="spellEnd"/>
      <w:r>
        <w:rPr>
          <w:rFonts w:eastAsia="Times New Roman" w:cs="Times New Roman"/>
          <w:szCs w:val="24"/>
        </w:rPr>
        <w:t>, πόσο α λα καρτ φιλόζωοι είσα</w:t>
      </w:r>
      <w:r>
        <w:rPr>
          <w:rFonts w:eastAsia="Times New Roman" w:cs="Times New Roman"/>
          <w:szCs w:val="24"/>
        </w:rPr>
        <w:t xml:space="preserve">στε και πόσο α λα καρτ ανθρωπιστές είσαστε, της πλάκας στην κυριολεξία. </w:t>
      </w:r>
    </w:p>
    <w:p w14:paraId="7707C0A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Αν δεν ήταν τα προσφυγόπουλα, όπως τα λέτε εσείς, εμείς τα λέμε </w:t>
      </w:r>
      <w:proofErr w:type="spellStart"/>
      <w:r>
        <w:rPr>
          <w:rFonts w:eastAsia="Times New Roman" w:cs="Times New Roman"/>
          <w:szCs w:val="24"/>
        </w:rPr>
        <w:t>λαθρομεταναστόπουλα</w:t>
      </w:r>
      <w:proofErr w:type="spellEnd"/>
      <w:r>
        <w:rPr>
          <w:rFonts w:eastAsia="Times New Roman" w:cs="Times New Roman"/>
          <w:szCs w:val="24"/>
        </w:rPr>
        <w:t xml:space="preserve"> -και η ορολογία είναι επίσημη και της Ευρωπαϊκής Ένωσης αλλά και δομών του ελληνικού κράτους ο όρος</w:t>
      </w:r>
      <w:r>
        <w:rPr>
          <w:rFonts w:eastAsia="Times New Roman" w:cs="Times New Roman"/>
          <w:szCs w:val="24"/>
        </w:rPr>
        <w:t xml:space="preserve"> λαθρομετανάστης και λαθρομετανάστες όσο και αν προσπαθείτε να το αλλάξετε- σίγουρα δεν θα </w:t>
      </w:r>
      <w:proofErr w:type="spellStart"/>
      <w:r>
        <w:rPr>
          <w:rFonts w:eastAsia="Times New Roman" w:cs="Times New Roman"/>
          <w:szCs w:val="24"/>
        </w:rPr>
        <w:t>πολυενδιαφερόσα</w:t>
      </w:r>
      <w:r>
        <w:rPr>
          <w:rFonts w:eastAsia="Times New Roman" w:cs="Times New Roman"/>
          <w:szCs w:val="24"/>
        </w:rPr>
        <w:lastRenderedPageBreak/>
        <w:t>σταν</w:t>
      </w:r>
      <w:proofErr w:type="spellEnd"/>
      <w:r>
        <w:rPr>
          <w:rFonts w:eastAsia="Times New Roman" w:cs="Times New Roman"/>
          <w:szCs w:val="24"/>
        </w:rPr>
        <w:t xml:space="preserve"> και για τα παιδάκια τα </w:t>
      </w:r>
      <w:r>
        <w:rPr>
          <w:rFonts w:eastAsia="Times New Roman" w:cs="Times New Roman"/>
          <w:szCs w:val="24"/>
        </w:rPr>
        <w:t>Ε</w:t>
      </w:r>
      <w:r>
        <w:rPr>
          <w:rFonts w:eastAsia="Times New Roman" w:cs="Times New Roman"/>
          <w:szCs w:val="24"/>
        </w:rPr>
        <w:t>λληνόπουλα, που πεινάνε στα σχολεία, όπως πράττετε και για τον ελληνικό λαό</w:t>
      </w:r>
      <w:r>
        <w:rPr>
          <w:rFonts w:eastAsia="Times New Roman" w:cs="Times New Roman"/>
          <w:szCs w:val="24"/>
        </w:rPr>
        <w:t>,</w:t>
      </w:r>
      <w:r>
        <w:rPr>
          <w:rFonts w:eastAsia="Times New Roman" w:cs="Times New Roman"/>
          <w:szCs w:val="24"/>
        </w:rPr>
        <w:t xml:space="preserve"> όπου ο Υπουργός σας βγήκε και είπε</w:t>
      </w:r>
      <w:r>
        <w:rPr>
          <w:rFonts w:eastAsia="Times New Roman" w:cs="Times New Roman"/>
          <w:szCs w:val="24"/>
        </w:rPr>
        <w:t>,</w:t>
      </w:r>
      <w:r>
        <w:rPr>
          <w:rFonts w:eastAsia="Times New Roman" w:cs="Times New Roman"/>
          <w:szCs w:val="24"/>
        </w:rPr>
        <w:t xml:space="preserve"> ότι δεν </w:t>
      </w:r>
      <w:r>
        <w:rPr>
          <w:rFonts w:eastAsia="Times New Roman" w:cs="Times New Roman"/>
          <w:szCs w:val="24"/>
        </w:rPr>
        <w:t>τρώει κανείς από τα σκουπίδια πλέον, όλα είναι καλά και διάφορες άλλες φιλοσοφίες.</w:t>
      </w:r>
    </w:p>
    <w:p w14:paraId="7707C0A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Ας φτάσουμε σε αυτή την τροπολογία για τους πυροσβέστες. Πολλά έχουν ακουστεί, ακούγονται και θα ακουστούν. Κατ</w:t>
      </w:r>
      <w:r>
        <w:rPr>
          <w:rFonts w:eastAsia="Times New Roman" w:cs="Times New Roman"/>
          <w:szCs w:val="24"/>
        </w:rPr>
        <w:t xml:space="preserve">’ </w:t>
      </w:r>
      <w:r>
        <w:rPr>
          <w:rFonts w:eastAsia="Times New Roman" w:cs="Times New Roman"/>
          <w:szCs w:val="24"/>
        </w:rPr>
        <w:t>αρχάς από το να μείνουν χωρίς δουλειά τέσσερις χιλιάδες πυρο</w:t>
      </w:r>
      <w:r>
        <w:rPr>
          <w:rFonts w:eastAsia="Times New Roman" w:cs="Times New Roman"/>
          <w:szCs w:val="24"/>
        </w:rPr>
        <w:t>σβέστες εμπειροπόλεμοι με όλη τη σημασία της λέξεως, σαφώς και μας κάνει να υπερψηφίσουμε την οποιαδήποτε τροπολογία έρθει για παράταση της εργασίας τους και μακάρι να γίνει και μονιμοποίησή τους. Και εάν έρθει κάτι καλύτερο, σαφώς και θα το υπερψηφίσουμε.</w:t>
      </w:r>
      <w:r>
        <w:rPr>
          <w:rFonts w:eastAsia="Times New Roman" w:cs="Times New Roman"/>
          <w:szCs w:val="24"/>
        </w:rPr>
        <w:t xml:space="preserve"> </w:t>
      </w:r>
    </w:p>
    <w:p w14:paraId="7707C0A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Εδώ πάμε σε κάτι άλλο, διότι ομιλούμε συνεχώς για τον δημόσιο τομέα. Βλέπουμε και στην αιτιολογική έκθεση της τροπολογίας</w:t>
      </w:r>
      <w:r>
        <w:rPr>
          <w:rFonts w:eastAsia="Times New Roman" w:cs="Times New Roman"/>
          <w:szCs w:val="24"/>
        </w:rPr>
        <w:t>,</w:t>
      </w:r>
      <w:r>
        <w:rPr>
          <w:rFonts w:eastAsia="Times New Roman" w:cs="Times New Roman"/>
          <w:szCs w:val="24"/>
        </w:rPr>
        <w:t xml:space="preserve"> ότι υπάρχουν λέει, διάφορα ζητήματα με τον ν.3833/2010, που έχει να κάνει με τους περιορισμούς των προσλήψεων στον δημόσιο τομέα. Α</w:t>
      </w:r>
      <w:r>
        <w:rPr>
          <w:rFonts w:eastAsia="Times New Roman" w:cs="Times New Roman"/>
          <w:szCs w:val="24"/>
        </w:rPr>
        <w:t xml:space="preserve">ν δούμε τι γίνεται ειδικότερα τον τελευταίο ενάμιση χρόνο στην πατρίδα μας με τους χιλιάδες διορισμούς αργόσχολων κηφήνων συντρόφων σε διάφορες ΜΚΟ, </w:t>
      </w:r>
      <w:r>
        <w:rPr>
          <w:rFonts w:eastAsia="Times New Roman" w:cs="Times New Roman"/>
          <w:szCs w:val="24"/>
        </w:rPr>
        <w:lastRenderedPageBreak/>
        <w:t>που χαθήκαν σε δήμους και οπουδήποτε αλλού, διορισμούς παντού ανθρώπων που δεν χρειάζονται, την ίδια στιγμή</w:t>
      </w:r>
      <w:r>
        <w:rPr>
          <w:rFonts w:eastAsia="Times New Roman" w:cs="Times New Roman"/>
          <w:szCs w:val="24"/>
        </w:rPr>
        <w:t xml:space="preserve"> που το </w:t>
      </w:r>
      <w:r>
        <w:rPr>
          <w:rFonts w:eastAsia="Times New Roman" w:cs="Times New Roman"/>
          <w:szCs w:val="24"/>
        </w:rPr>
        <w:t>Π</w:t>
      </w:r>
      <w:r>
        <w:rPr>
          <w:rFonts w:eastAsia="Times New Roman" w:cs="Times New Roman"/>
          <w:szCs w:val="24"/>
        </w:rPr>
        <w:t xml:space="preserve">υροσβεστικό </w:t>
      </w:r>
      <w:r>
        <w:rPr>
          <w:rFonts w:eastAsia="Times New Roman" w:cs="Times New Roman"/>
          <w:szCs w:val="24"/>
        </w:rPr>
        <w:t>Σ</w:t>
      </w:r>
      <w:r>
        <w:rPr>
          <w:rFonts w:eastAsia="Times New Roman" w:cs="Times New Roman"/>
          <w:szCs w:val="24"/>
        </w:rPr>
        <w:t>ώμα σώζει όλους αυτούς και πάρα πολλούς συνεχώς είτε είναι φωτιές το καλοκαίρι είτε πλημμύρες είτε καταστροφές είτε λιμοί είτε καταποντισμοί, και έχει τεράστιες ελλείψεις, είναι υποκριτικό να εμπαίζουμε αυτούς τους ανθρώπους.</w:t>
      </w:r>
    </w:p>
    <w:p w14:paraId="7707C0A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Πριν από</w:t>
      </w:r>
      <w:r>
        <w:rPr>
          <w:rFonts w:eastAsia="Times New Roman" w:cs="Times New Roman"/>
          <w:szCs w:val="24"/>
        </w:rPr>
        <w:t xml:space="preserve"> λίγο καιρό είχε έρθει ένα νομοσχέδιο εδώ σχετικά με τα του δημοσίου και μιλούσε για τις μετατάξεις των δημοσίων υπαλλήλων. Έλεγε το νομοσχέδιο</w:t>
      </w:r>
      <w:r>
        <w:rPr>
          <w:rFonts w:eastAsia="Times New Roman" w:cs="Times New Roman"/>
          <w:szCs w:val="24"/>
        </w:rPr>
        <w:t>,</w:t>
      </w:r>
      <w:r>
        <w:rPr>
          <w:rFonts w:eastAsia="Times New Roman" w:cs="Times New Roman"/>
          <w:szCs w:val="24"/>
        </w:rPr>
        <w:t xml:space="preserve"> ότι ναι πρέπει να γίνουν μετατάξεις, γιατί προφανώς υπάρχουν υπηρεσίες οι οποίες είναι υπεράριθμες από όλους αυ</w:t>
      </w:r>
      <w:r>
        <w:rPr>
          <w:rFonts w:eastAsia="Times New Roman" w:cs="Times New Roman"/>
          <w:szCs w:val="24"/>
        </w:rPr>
        <w:t xml:space="preserve">τούς οι οποίοι διορίζονταν με τα κομματικά μπιλιετάκια εκτός ΑΣΕΠ και υπάρχουν άλλες οι οποίες είναι κενές. Και αντί αυτές οι μετατάξεις να είναι υποχρεωτικές, θα γίνονται, αν θέλει ο οποιοσδήποτε δημόσιος υπάλληλος. Άλλη υποκρισία της Κυβέρνησης αλλά και </w:t>
      </w:r>
      <w:r>
        <w:rPr>
          <w:rFonts w:eastAsia="Times New Roman" w:cs="Times New Roman"/>
          <w:szCs w:val="24"/>
        </w:rPr>
        <w:t>των προηγούμενων κυβερνήσεων, οι οποίοι έβλεπαν τους δημοσίους υπαλλήλους ως την καλύτερη εκλογική τους πελατεία, τους οποίους πολλές φορές τους εκβίαζαν και γνωρίζετε πολύ καλά πώς πηγαίνει το όλο αυτό σχέδιο.</w:t>
      </w:r>
    </w:p>
    <w:p w14:paraId="7707C0A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 εμάς, για τη Χρυσή Αυγή, θα έπρεπε πρωτίσ</w:t>
      </w:r>
      <w:r>
        <w:rPr>
          <w:rFonts w:eastAsia="Times New Roman" w:cs="Times New Roman"/>
          <w:szCs w:val="24"/>
        </w:rPr>
        <w:t xml:space="preserve">τως τα </w:t>
      </w:r>
      <w:r>
        <w:rPr>
          <w:rFonts w:eastAsia="Times New Roman" w:cs="Times New Roman"/>
          <w:szCs w:val="24"/>
        </w:rPr>
        <w:t>Σ</w:t>
      </w:r>
      <w:r>
        <w:rPr>
          <w:rFonts w:eastAsia="Times New Roman" w:cs="Times New Roman"/>
          <w:szCs w:val="24"/>
        </w:rPr>
        <w:t xml:space="preserve">ώματα </w:t>
      </w:r>
      <w:r>
        <w:rPr>
          <w:rFonts w:eastAsia="Times New Roman" w:cs="Times New Roman"/>
          <w:szCs w:val="24"/>
        </w:rPr>
        <w:t>Α</w:t>
      </w:r>
      <w:r>
        <w:rPr>
          <w:rFonts w:eastAsia="Times New Roman" w:cs="Times New Roman"/>
          <w:szCs w:val="24"/>
        </w:rPr>
        <w:t xml:space="preserve">σφαλείας, η </w:t>
      </w:r>
      <w:r>
        <w:rPr>
          <w:rFonts w:eastAsia="Times New Roman" w:cs="Times New Roman"/>
          <w:szCs w:val="24"/>
        </w:rPr>
        <w:t>Π</w:t>
      </w:r>
      <w:r>
        <w:rPr>
          <w:rFonts w:eastAsia="Times New Roman" w:cs="Times New Roman"/>
          <w:szCs w:val="24"/>
        </w:rPr>
        <w:t xml:space="preserve">υροσβεστική, η </w:t>
      </w:r>
      <w:r>
        <w:rPr>
          <w:rFonts w:eastAsia="Times New Roman" w:cs="Times New Roman"/>
          <w:szCs w:val="24"/>
        </w:rPr>
        <w:t>Α</w:t>
      </w:r>
      <w:r>
        <w:rPr>
          <w:rFonts w:eastAsia="Times New Roman" w:cs="Times New Roman"/>
          <w:szCs w:val="24"/>
        </w:rPr>
        <w:t xml:space="preserve">στυνομία, το </w:t>
      </w:r>
      <w:r>
        <w:rPr>
          <w:rFonts w:eastAsia="Times New Roman" w:cs="Times New Roman"/>
          <w:szCs w:val="24"/>
        </w:rPr>
        <w:t>Λ</w:t>
      </w:r>
      <w:r>
        <w:rPr>
          <w:rFonts w:eastAsia="Times New Roman" w:cs="Times New Roman"/>
          <w:szCs w:val="24"/>
        </w:rPr>
        <w:t xml:space="preserve">ιμενικό, ο </w:t>
      </w:r>
      <w:r>
        <w:rPr>
          <w:rFonts w:eastAsia="Times New Roman" w:cs="Times New Roman"/>
          <w:szCs w:val="24"/>
        </w:rPr>
        <w:t>Σ</w:t>
      </w:r>
      <w:r>
        <w:rPr>
          <w:rFonts w:eastAsia="Times New Roman" w:cs="Times New Roman"/>
          <w:szCs w:val="24"/>
        </w:rPr>
        <w:t>τρατός</w:t>
      </w:r>
      <w:r>
        <w:rPr>
          <w:rFonts w:eastAsia="Times New Roman" w:cs="Times New Roman"/>
          <w:szCs w:val="24"/>
        </w:rPr>
        <w:t>,</w:t>
      </w:r>
      <w:r>
        <w:rPr>
          <w:rFonts w:eastAsia="Times New Roman" w:cs="Times New Roman"/>
          <w:szCs w:val="24"/>
        </w:rPr>
        <w:t xml:space="preserve"> να μην έχει ούτε μία κενή οργανική θέση.</w:t>
      </w:r>
    </w:p>
    <w:p w14:paraId="7707C0A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Πριν και πάνω απ’ όλα αυτοί, γιατί και λειτουργούν αποδεδειγμένα για το καλό του συνόλου σε όλες του τις μορφές και τις εκφάνσεις και </w:t>
      </w:r>
      <w:r>
        <w:rPr>
          <w:rFonts w:eastAsia="Times New Roman" w:cs="Times New Roman"/>
          <w:szCs w:val="24"/>
        </w:rPr>
        <w:t xml:space="preserve">σίγουρα είναι πολύ πιο σωστό και υγιές να είναι </w:t>
      </w:r>
      <w:proofErr w:type="spellStart"/>
      <w:r>
        <w:rPr>
          <w:rFonts w:eastAsia="Times New Roman" w:cs="Times New Roman"/>
          <w:szCs w:val="24"/>
        </w:rPr>
        <w:t>υπερπλήρες</w:t>
      </w:r>
      <w:proofErr w:type="spellEnd"/>
      <w:r>
        <w:rPr>
          <w:rFonts w:eastAsia="Times New Roman" w:cs="Times New Roman"/>
          <w:szCs w:val="24"/>
        </w:rPr>
        <w:t xml:space="preserve"> το Πυροσβεστικό Σώμα από το να είναι </w:t>
      </w:r>
      <w:proofErr w:type="spellStart"/>
      <w:r>
        <w:rPr>
          <w:rFonts w:eastAsia="Times New Roman" w:cs="Times New Roman"/>
          <w:szCs w:val="24"/>
        </w:rPr>
        <w:t>υπερπλήρες</w:t>
      </w:r>
      <w:proofErr w:type="spellEnd"/>
      <w:r>
        <w:rPr>
          <w:rFonts w:eastAsia="Times New Roman" w:cs="Times New Roman"/>
          <w:szCs w:val="24"/>
        </w:rPr>
        <w:t xml:space="preserve"> ένα Υπουργείο με διάφορους κηφήνες, οι οποίοι δεν έχουν και αντικείμενο εργασίας και αμείβονται και πολλαπλάσια από ό,τι αμείβεται ένας πυροσβέστης μ</w:t>
      </w:r>
      <w:r>
        <w:rPr>
          <w:rFonts w:eastAsia="Times New Roman" w:cs="Times New Roman"/>
          <w:szCs w:val="24"/>
        </w:rPr>
        <w:t>ε τα πολλά θύματα τα οποία έχουν κατά καιρούς, τους νεκρούς, τους τραυματίες, ό,τι μπορεί να συμβεί.</w:t>
      </w:r>
    </w:p>
    <w:p w14:paraId="7707C0A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Είναι θέση της Χρυσής Αυγής –και το έχουμε πει και υπάρχει και στο πρόγραμμά μας- ότι ο μοναδικός τρόπος αν θέλαμε να κάνουμε εθνική πολιτική σωστή χρησιμο</w:t>
      </w:r>
      <w:r>
        <w:rPr>
          <w:rFonts w:eastAsia="Times New Roman" w:cs="Times New Roman"/>
          <w:szCs w:val="24"/>
        </w:rPr>
        <w:t>ποιώντας τον δημόσιο τομέα, θα έπρεπε να είναι</w:t>
      </w:r>
      <w:r>
        <w:rPr>
          <w:rFonts w:eastAsia="Times New Roman" w:cs="Times New Roman"/>
          <w:szCs w:val="24"/>
        </w:rPr>
        <w:t>,</w:t>
      </w:r>
      <w:r>
        <w:rPr>
          <w:rFonts w:eastAsia="Times New Roman" w:cs="Times New Roman"/>
          <w:szCs w:val="24"/>
        </w:rPr>
        <w:t xml:space="preserve"> το να είναι υπερπλήρεις αυτές οι θέσεις. Διότι όπως καταλαβαίνετε -το προχωράμε λίγο- αν είναι ο </w:t>
      </w:r>
      <w:r>
        <w:rPr>
          <w:rFonts w:eastAsia="Times New Roman" w:cs="Times New Roman"/>
          <w:szCs w:val="24"/>
        </w:rPr>
        <w:t>Σ</w:t>
      </w:r>
      <w:r>
        <w:rPr>
          <w:rFonts w:eastAsia="Times New Roman" w:cs="Times New Roman"/>
          <w:szCs w:val="24"/>
        </w:rPr>
        <w:t>τρατός μας κανονικά από προσωπικό και δεν έχει ελλείψεις, οι ακριτικές περιοχές θα έχουν περισσότερη ζωή, αν ο</w:t>
      </w:r>
      <w:r>
        <w:rPr>
          <w:rFonts w:eastAsia="Times New Roman" w:cs="Times New Roman"/>
          <w:szCs w:val="24"/>
        </w:rPr>
        <w:t>ι πυροσβεστικοί σταθμοί ανά την επικράτεια είναι πλήρεις, είναι εξίσου μια ένεση ζωής για τις τοπικές κοινωνίες, οικονομικής και άλλων μορφών. Εξάλλου είναι και ένα αίσθημα ασφάλειας. Όταν είσαι στην ύπαιθρο, σε μια ερημιά και θα δεις κάπου έναν αστυνομικό</w:t>
      </w:r>
      <w:r>
        <w:rPr>
          <w:rFonts w:eastAsia="Times New Roman" w:cs="Times New Roman"/>
          <w:szCs w:val="24"/>
        </w:rPr>
        <w:t xml:space="preserve"> σταθμό, από αυτούς που τους κλείνετε παντού ή ακόμα περισσότερο όταν θα δεις μέσα στο λιοπύρι ένα πυροσβεστικό όχημα με δυο, τρεις, τέσσερις πυροσβέστες</w:t>
      </w:r>
      <w:r>
        <w:rPr>
          <w:rFonts w:eastAsia="Times New Roman" w:cs="Times New Roman"/>
          <w:szCs w:val="24"/>
        </w:rPr>
        <w:t>,</w:t>
      </w:r>
      <w:r>
        <w:rPr>
          <w:rFonts w:eastAsia="Times New Roman" w:cs="Times New Roman"/>
          <w:szCs w:val="24"/>
        </w:rPr>
        <w:t xml:space="preserve"> έτοιμους να πέσουν στη φωτιά πρώτοι</w:t>
      </w:r>
      <w:r>
        <w:rPr>
          <w:rFonts w:eastAsia="Times New Roman" w:cs="Times New Roman"/>
          <w:szCs w:val="24"/>
        </w:rPr>
        <w:t>,</w:t>
      </w:r>
      <w:r>
        <w:rPr>
          <w:rFonts w:eastAsia="Times New Roman" w:cs="Times New Roman"/>
          <w:szCs w:val="24"/>
        </w:rPr>
        <w:t xml:space="preserve"> με ό,τι σημαίνει αυτό, αν</w:t>
      </w:r>
      <w:r>
        <w:rPr>
          <w:rFonts w:eastAsia="Times New Roman" w:cs="Times New Roman"/>
          <w:szCs w:val="24"/>
        </w:rPr>
        <w:t>,</w:t>
      </w:r>
      <w:r>
        <w:rPr>
          <w:rFonts w:eastAsia="Times New Roman" w:cs="Times New Roman"/>
          <w:szCs w:val="24"/>
        </w:rPr>
        <w:t xml:space="preserve"> ο μη γένοιτο συμβεί το κακό. </w:t>
      </w:r>
    </w:p>
    <w:p w14:paraId="7707C0B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Αυτή εί</w:t>
      </w:r>
      <w:r>
        <w:rPr>
          <w:rFonts w:eastAsia="Times New Roman" w:cs="Times New Roman"/>
          <w:szCs w:val="24"/>
        </w:rPr>
        <w:t xml:space="preserve">ναι η θέση της Χρυσής Αυγής για τους δημοσίους υπαλλήλους. Επαναλαμβάνουμε ότι δεν είναι το ίδιο όλοι οι δημόσιοι υπάλληλοι. Δεν μπορεί να είναι στην ίδια γραμμή οι </w:t>
      </w:r>
      <w:proofErr w:type="spellStart"/>
      <w:r>
        <w:rPr>
          <w:rFonts w:eastAsia="Times New Roman" w:cs="Times New Roman"/>
          <w:szCs w:val="24"/>
        </w:rPr>
        <w:t>εκβιαζόμενοι</w:t>
      </w:r>
      <w:proofErr w:type="spellEnd"/>
      <w:r>
        <w:rPr>
          <w:rFonts w:eastAsia="Times New Roman" w:cs="Times New Roman"/>
          <w:szCs w:val="24"/>
        </w:rPr>
        <w:t xml:space="preserve"> τέσσερις χιλιάδες πυροσβέστες, που βλέπουμε εδώ ότι δεν μονιμοποιούνται ενώ θα</w:t>
      </w:r>
      <w:r>
        <w:rPr>
          <w:rFonts w:eastAsia="Times New Roman" w:cs="Times New Roman"/>
          <w:szCs w:val="24"/>
        </w:rPr>
        <w:t xml:space="preserve"> έπρεπε, και να τους κρατάτε όμηρους τα επόμενα τρία και πλέον χρόνια, ευελπιστώντας ότι όταν θα γίνουν εκλογές, θα έρθουν τότε οι διάφοροι </w:t>
      </w:r>
      <w:proofErr w:type="spellStart"/>
      <w:r>
        <w:rPr>
          <w:rFonts w:eastAsia="Times New Roman" w:cs="Times New Roman"/>
          <w:szCs w:val="24"/>
        </w:rPr>
        <w:t>κομματάρχες</w:t>
      </w:r>
      <w:proofErr w:type="spellEnd"/>
      <w:r>
        <w:rPr>
          <w:rFonts w:eastAsia="Times New Roman" w:cs="Times New Roman"/>
          <w:szCs w:val="24"/>
        </w:rPr>
        <w:t xml:space="preserve"> και θα παίζουν στις πλάτες των πυροσβεστών, αλλά και άλλων κατηγοριών δημοσίων υπαλλήλων και λειτουργών </w:t>
      </w:r>
      <w:r>
        <w:rPr>
          <w:rFonts w:eastAsia="Times New Roman" w:cs="Times New Roman"/>
          <w:szCs w:val="24"/>
        </w:rPr>
        <w:t>και να τους λένε «ψηφίστε μας για να σας το τελειώσουμε το ζήτημα» κι όλα αυτά για να ξέρουν τι γίνεται.</w:t>
      </w:r>
    </w:p>
    <w:p w14:paraId="7707C0B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7707C0B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Ολοκληρώνω, κυρία Πρόεδρε.</w:t>
      </w:r>
    </w:p>
    <w:p w14:paraId="7707C0B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Τελειώνοντας, δυστυχώς η πατρίδα μας βομβαρδίζετ</w:t>
      </w:r>
      <w:r>
        <w:rPr>
          <w:rFonts w:eastAsia="Times New Roman" w:cs="Times New Roman"/>
          <w:szCs w:val="24"/>
        </w:rPr>
        <w:t>αι από ανθελληνικές ενέργειες και πράξεις σε όλα τα επίπεδα. Μόλις χθες διαβάσαμε</w:t>
      </w:r>
      <w:r>
        <w:rPr>
          <w:rFonts w:eastAsia="Times New Roman" w:cs="Times New Roman"/>
          <w:szCs w:val="24"/>
        </w:rPr>
        <w:t>,</w:t>
      </w:r>
      <w:r>
        <w:rPr>
          <w:rFonts w:eastAsia="Times New Roman" w:cs="Times New Roman"/>
          <w:szCs w:val="24"/>
        </w:rPr>
        <w:t xml:space="preserve"> ότι πλέον με υπουργική απόφαση εξομοιώνονται τα ομόφυλα ζευγάρια -ή όπως αλλιώς το λέτε- με τα κανονικά ζευγάρια ως προς τα δικαιώματα σύνταξης, δικαιώματα οτιδήποτε άλλο δε</w:t>
      </w:r>
      <w:r>
        <w:rPr>
          <w:rFonts w:eastAsia="Times New Roman" w:cs="Times New Roman"/>
          <w:szCs w:val="24"/>
        </w:rPr>
        <w:t xml:space="preserve">ν ξέρω εγώ. </w:t>
      </w:r>
    </w:p>
    <w:p w14:paraId="7707C0B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Φανταστείτε κάποιους ανθρώπους που είναι μαζί για σαράντα και πενήντα χρόνια, να έχουν τα ίδια δικαιώματα με κάποιους, οι οποίοι πολλοί εξ αυτών τεχνηέντως και σκοπίμως θα έχουν κάνει ένα σύμφωνο συμβίωσης</w:t>
      </w:r>
      <w:r>
        <w:rPr>
          <w:rFonts w:eastAsia="Times New Roman" w:cs="Times New Roman"/>
          <w:szCs w:val="24"/>
        </w:rPr>
        <w:t>,</w:t>
      </w:r>
      <w:r>
        <w:rPr>
          <w:rFonts w:eastAsia="Times New Roman" w:cs="Times New Roman"/>
          <w:szCs w:val="24"/>
        </w:rPr>
        <w:t xml:space="preserve"> έτσι για μερικούς μήνες ή ένα-δυο χρ</w:t>
      </w:r>
      <w:r>
        <w:rPr>
          <w:rFonts w:eastAsia="Times New Roman" w:cs="Times New Roman"/>
          <w:szCs w:val="24"/>
        </w:rPr>
        <w:t>όνια για να μπορέσουν να εκμεταλλευτούν όλα αυτά. Και όλα αυτά</w:t>
      </w:r>
      <w:r>
        <w:rPr>
          <w:rFonts w:eastAsia="Times New Roman" w:cs="Times New Roman"/>
          <w:szCs w:val="24"/>
        </w:rPr>
        <w:t>,</w:t>
      </w:r>
      <w:r>
        <w:rPr>
          <w:rFonts w:eastAsia="Times New Roman" w:cs="Times New Roman"/>
          <w:szCs w:val="24"/>
        </w:rPr>
        <w:t xml:space="preserve"> φυσικά, όπως έχουμε ξαναπεί, αντιβαίνουν με το Σύνταγμα των Ελλήνων και θα έρθει κάποια στιγμή</w:t>
      </w:r>
      <w:r>
        <w:rPr>
          <w:rFonts w:eastAsia="Times New Roman" w:cs="Times New Roman"/>
          <w:szCs w:val="24"/>
        </w:rPr>
        <w:t>,</w:t>
      </w:r>
      <w:r>
        <w:rPr>
          <w:rFonts w:eastAsia="Times New Roman" w:cs="Times New Roman"/>
          <w:szCs w:val="24"/>
        </w:rPr>
        <w:t xml:space="preserve"> που όλα αυτά θα κριθούν παράνομα είτε από το Συμβούλιο της Επικρατείας είτε από αλλού.</w:t>
      </w:r>
    </w:p>
    <w:p w14:paraId="7707C0B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7707C0B6"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707C0B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Παπαθεοδώρου από τη Δημοκρατική Συμπαράταξη</w:t>
      </w:r>
      <w:r>
        <w:rPr>
          <w:rFonts w:eastAsia="Times New Roman" w:cs="Times New Roman"/>
          <w:szCs w:val="24"/>
        </w:rPr>
        <w:t xml:space="preserve"> ΠΑΣΟΚ –ΔΗΜΑΡ.</w:t>
      </w:r>
    </w:p>
    <w:p w14:paraId="7707C0B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κυρία Πρόεδρε.</w:t>
      </w:r>
    </w:p>
    <w:p w14:paraId="7707C0B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w:t>
      </w:r>
      <w:r>
        <w:rPr>
          <w:rFonts w:eastAsia="Times New Roman" w:cs="Times New Roman"/>
          <w:szCs w:val="24"/>
        </w:rPr>
        <w:t>ιοι συνάδελφοι, είναι απορίας άξιο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γιατί η Κυβέρνηση η οποία λέει ότι ενδιαφέρεται να επιλύσει ένα θέμα σαν αυτό της αποκατάστασης και της διευθέτησης της προοπτικής που έχουν οι πυροσβέστες πενταετούς θητείας, επιλέγει να φέρει το θέμα στη Βουλ</w:t>
      </w:r>
      <w:r>
        <w:rPr>
          <w:rFonts w:eastAsia="Times New Roman" w:cs="Times New Roman"/>
          <w:szCs w:val="24"/>
        </w:rPr>
        <w:t>ή, κυρία Υπουργέ, -γιατί αυτό είναι η δική μου η απορία-, αφού έχει λήξει η θητεία των πυροσβεστών αυτών, των υπαλλήλων αυτών από τις 10 Φεβρουαρίου, αφού έχει παρανόμως βρεθεί μια λύση</w:t>
      </w:r>
      <w:r>
        <w:rPr>
          <w:rFonts w:eastAsia="Times New Roman" w:cs="Times New Roman"/>
          <w:szCs w:val="24"/>
        </w:rPr>
        <w:t>,</w:t>
      </w:r>
      <w:r>
        <w:rPr>
          <w:rFonts w:eastAsia="Times New Roman" w:cs="Times New Roman"/>
          <w:szCs w:val="24"/>
        </w:rPr>
        <w:t xml:space="preserve"> παρανόμως!</w:t>
      </w:r>
      <w:r>
        <w:rPr>
          <w:rFonts w:eastAsia="Times New Roman" w:cs="Times New Roman"/>
          <w:szCs w:val="24"/>
        </w:rPr>
        <w:t>,</w:t>
      </w:r>
      <w:r>
        <w:rPr>
          <w:rFonts w:eastAsia="Times New Roman" w:cs="Times New Roman"/>
          <w:szCs w:val="24"/>
        </w:rPr>
        <w:t xml:space="preserve"> με ρεπό και κάποιες άδειες που έχουν δοθεί, διότι αυτοί ο</w:t>
      </w:r>
      <w:r>
        <w:rPr>
          <w:rFonts w:eastAsia="Times New Roman" w:cs="Times New Roman"/>
          <w:szCs w:val="24"/>
        </w:rPr>
        <w:t>ι άνθρωποι τυπικά από τις 10 Φεβρουαρίου βρίσκονται εκτός υπηρεσίας. Φέρνει ρύθμιση μετά την ολοκλήρωση της θητείας και μια ρύθμιση που τη φέρνει σήμερα, όταν γνωρίζει πάρα πολύ καλά</w:t>
      </w:r>
      <w:r>
        <w:rPr>
          <w:rFonts w:eastAsia="Times New Roman" w:cs="Times New Roman"/>
          <w:szCs w:val="24"/>
        </w:rPr>
        <w:t>,</w:t>
      </w:r>
      <w:r>
        <w:rPr>
          <w:rFonts w:eastAsia="Times New Roman" w:cs="Times New Roman"/>
          <w:szCs w:val="24"/>
        </w:rPr>
        <w:t xml:space="preserve"> ότι είχε τη δυνατότητα αυτό να το κάνει και να το διευθετήσει όταν μπορο</w:t>
      </w:r>
      <w:r>
        <w:rPr>
          <w:rFonts w:eastAsia="Times New Roman" w:cs="Times New Roman"/>
          <w:szCs w:val="24"/>
        </w:rPr>
        <w:t>ύσε εντός της θητείας, έτσι ώστε να υπάρχουν και οι ανάλογες προτάσεις και οι ανάλογες αντιδράσεις.</w:t>
      </w:r>
    </w:p>
    <w:p w14:paraId="7707C0B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κυρία Υπουργέ, -και βλέπω ότι ο κ. </w:t>
      </w:r>
      <w:proofErr w:type="spellStart"/>
      <w:r>
        <w:rPr>
          <w:rFonts w:eastAsia="Times New Roman" w:cs="Times New Roman"/>
          <w:szCs w:val="24"/>
        </w:rPr>
        <w:t>Τόσκας</w:t>
      </w:r>
      <w:proofErr w:type="spellEnd"/>
      <w:r>
        <w:rPr>
          <w:rFonts w:eastAsia="Times New Roman" w:cs="Times New Roman"/>
          <w:szCs w:val="24"/>
        </w:rPr>
        <w:t xml:space="preserve"> απουσιάζει, όμως τον άκουσα προηγουμένως- έχετε επιλέξει να δημιουργήσετε ένα καθεστώς ομηρίας για τους πυ</w:t>
      </w:r>
      <w:r>
        <w:rPr>
          <w:rFonts w:eastAsia="Times New Roman" w:cs="Times New Roman"/>
          <w:szCs w:val="24"/>
        </w:rPr>
        <w:t>ροσβέστες πενταετούς θητείας. Έχετε επιλέξει –και είναι πολιτική επιλογή αυτή- να διαμορφώσετε ένα νομοθετικό πλαίσιο, όπου δίνει περισσότερα καθήκοντα με την ανανέωση της συγκεκριμένης θητείας για μια τριετία λιγότερα δικαιώματα με μισθούς, οι οποίοι βέβα</w:t>
      </w:r>
      <w:r>
        <w:rPr>
          <w:rFonts w:eastAsia="Times New Roman" w:cs="Times New Roman"/>
          <w:szCs w:val="24"/>
        </w:rPr>
        <w:t>ια δεν είναι ίσοι με τους μισθούς των άλλων υπαλλήλων του Πυροσβεστικού Σώματος.</w:t>
      </w:r>
    </w:p>
    <w:p w14:paraId="7707C0BB" w14:textId="77777777" w:rsidR="001926F7" w:rsidRDefault="006B7FAB">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Μας λέτε στην αιτιολογική έκθεση κάτι το οποίο θεωρώ </w:t>
      </w:r>
      <w:r>
        <w:rPr>
          <w:rFonts w:eastAsia="Times New Roman"/>
          <w:bCs/>
          <w:shd w:val="clear" w:color="auto" w:fill="FFFFFF"/>
        </w:rPr>
        <w:t>–</w:t>
      </w:r>
      <w:r>
        <w:rPr>
          <w:rFonts w:eastAsia="Times New Roman" w:cs="Times New Roman"/>
          <w:bCs/>
          <w:shd w:val="clear" w:color="auto" w:fill="FFFFFF"/>
        </w:rPr>
        <w:t>αν θέλετε</w:t>
      </w:r>
      <w:r>
        <w:rPr>
          <w:rFonts w:eastAsia="Times New Roman"/>
          <w:bCs/>
          <w:shd w:val="clear" w:color="auto" w:fill="FFFFFF"/>
        </w:rPr>
        <w:t>–</w:t>
      </w:r>
      <w:r>
        <w:rPr>
          <w:rFonts w:eastAsia="Times New Roman" w:cs="Times New Roman"/>
          <w:bCs/>
          <w:shd w:val="clear" w:color="auto" w:fill="FFFFFF"/>
        </w:rPr>
        <w:t xml:space="preserve"> προκλητικό. </w:t>
      </w:r>
      <w:r>
        <w:rPr>
          <w:rFonts w:eastAsia="Times New Roman"/>
          <w:bCs/>
          <w:shd w:val="clear" w:color="auto" w:fill="FFFFFF"/>
        </w:rPr>
        <w:t>Είναι</w:t>
      </w:r>
      <w:r>
        <w:rPr>
          <w:rFonts w:eastAsia="Times New Roman" w:cs="Times New Roman"/>
          <w:bCs/>
          <w:shd w:val="clear" w:color="auto" w:fill="FFFFFF"/>
        </w:rPr>
        <w:t xml:space="preserve"> προκλητικό, γιατί λέτε ότι η ολοκλήρωση της </w:t>
      </w:r>
      <w:r>
        <w:rPr>
          <w:rFonts w:eastAsia="Times New Roman"/>
          <w:bCs/>
          <w:shd w:val="clear" w:color="auto" w:fill="FFFFFF"/>
        </w:rPr>
        <w:t xml:space="preserve">διαδικασίας μονιμοποίησης παρουσιάζει ορισμένες </w:t>
      </w:r>
      <w:r>
        <w:rPr>
          <w:rFonts w:eastAsia="Times New Roman"/>
          <w:bCs/>
          <w:shd w:val="clear" w:color="auto" w:fill="FFFFFF"/>
        </w:rPr>
        <w:t>τεχνικής και νομικής φύσεως περιπλοκές, λόγω αφ</w:t>
      </w:r>
      <w:r>
        <w:rPr>
          <w:rFonts w:eastAsia="Times New Roman"/>
          <w:bCs/>
          <w:shd w:val="clear" w:color="auto" w:fill="FFFFFF"/>
        </w:rPr>
        <w:t xml:space="preserve">’ </w:t>
      </w:r>
      <w:r>
        <w:rPr>
          <w:rFonts w:eastAsia="Times New Roman"/>
          <w:bCs/>
          <w:shd w:val="clear" w:color="auto" w:fill="FFFFFF"/>
        </w:rPr>
        <w:t>ενός μεν της πλημμελούς διατύπωσης των προαναφερόμενων διατάξεων αφ</w:t>
      </w:r>
      <w:r>
        <w:rPr>
          <w:rFonts w:eastAsia="Times New Roman"/>
          <w:bCs/>
          <w:shd w:val="clear" w:color="auto" w:fill="FFFFFF"/>
        </w:rPr>
        <w:t xml:space="preserve">’ </w:t>
      </w:r>
      <w:r>
        <w:rPr>
          <w:rFonts w:eastAsia="Times New Roman"/>
          <w:bCs/>
          <w:shd w:val="clear" w:color="auto" w:fill="FFFFFF"/>
        </w:rPr>
        <w:t xml:space="preserve">ετέρου δε της πρόκλησης σύγχυσης σχετικά με τα σχέδιο νόμου. Μιλάτε για πλημμελείς διατάξεις και προβλήματα νομοτεχνικά. </w:t>
      </w:r>
    </w:p>
    <w:p w14:paraId="7707C0BC" w14:textId="77777777" w:rsidR="001926F7" w:rsidRDefault="006B7FA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Να σας πω κάτι, </w:t>
      </w:r>
      <w:r>
        <w:rPr>
          <w:rFonts w:eastAsia="Times New Roman"/>
          <w:bCs/>
          <w:shd w:val="clear" w:color="auto" w:fill="FFFFFF"/>
        </w:rPr>
        <w:t>κυρία Υπουργέ; Ο ν.3938/2011, προέβλεπε με τη λήξη της πενταετούς θητείας την ένταξη στο μόνιμο προσωπικό του Πυροσβεστικού Σώματος –δεν μιλούσε καν για μονιμοποίηση– του συνόλου αυτών των υπαλλήλων. Όπως καταλαβαίνετε, δεν υπάρχει κανένα νομοτεχνικό πρόβλ</w:t>
      </w:r>
      <w:r>
        <w:rPr>
          <w:rFonts w:eastAsia="Times New Roman"/>
          <w:bCs/>
          <w:shd w:val="clear" w:color="auto" w:fill="FFFFFF"/>
        </w:rPr>
        <w:t>ημα. Ο νόμος του 2011 ήταν ξεκάθαρος, ότι μετά την ολοκλήρωση της θητείας αυτοί οι υπάλληλοι οι οποίοι σας υπενθυμίζω ότι είναι Πυροσβέστες και έχουν ορκιστεί, εντάσσονται στο μόνιμο προσωπικό του Πυροσβεστικού Σώματος. Δεν υπάρχει κανένα πρόβλημα.</w:t>
      </w:r>
    </w:p>
    <w:p w14:paraId="7707C0BD" w14:textId="77777777" w:rsidR="001926F7" w:rsidRDefault="006B7FAB">
      <w:pPr>
        <w:spacing w:line="600" w:lineRule="auto"/>
        <w:ind w:firstLine="720"/>
        <w:contextualSpacing/>
        <w:jc w:val="both"/>
        <w:rPr>
          <w:rFonts w:eastAsia="Times New Roman" w:cs="Times New Roman"/>
          <w:szCs w:val="24"/>
        </w:rPr>
      </w:pPr>
      <w:r>
        <w:rPr>
          <w:rFonts w:eastAsia="Times New Roman"/>
          <w:bCs/>
          <w:shd w:val="clear" w:color="auto" w:fill="FFFFFF"/>
        </w:rPr>
        <w:t>Γι’ αυτ</w:t>
      </w:r>
      <w:r>
        <w:rPr>
          <w:rFonts w:eastAsia="Times New Roman"/>
          <w:bCs/>
          <w:shd w:val="clear" w:color="auto" w:fill="FFFFFF"/>
        </w:rPr>
        <w:t>ό σας λέω ότι καθυστερήσατε σκόπιμα –καθυστέρησε η Κυβέρνηση σκόπιμα, δεν είναι της αρμοδιότητάς σας– και ότι υπάρχει και μια προκλητική –αν θέλετε– διατύπωση σε αυτή την αιτιολογική έκθεση. Όταν λέει ότι υπάρχει σύγχυση, μάλλον τη σύγχυση την έχει ο κύριο</w:t>
      </w:r>
      <w:r>
        <w:rPr>
          <w:rFonts w:eastAsia="Times New Roman"/>
          <w:bCs/>
          <w:shd w:val="clear" w:color="auto" w:fill="FFFFFF"/>
        </w:rPr>
        <w:t xml:space="preserve">ς Υπουργός. Θέλω να σας το εξηγήσω πολύ καλά αυτό. </w:t>
      </w:r>
      <w:r>
        <w:rPr>
          <w:rFonts w:eastAsia="Times New Roman" w:cs="Times New Roman"/>
          <w:szCs w:val="24"/>
        </w:rPr>
        <w:t xml:space="preserve">Ο </w:t>
      </w:r>
      <w:r>
        <w:rPr>
          <w:rFonts w:eastAsia="Times New Roman"/>
          <w:bCs/>
        </w:rPr>
        <w:t>Υπουργός,</w:t>
      </w:r>
      <w:r>
        <w:rPr>
          <w:rFonts w:eastAsia="Times New Roman" w:cs="Times New Roman"/>
          <w:szCs w:val="24"/>
        </w:rPr>
        <w:t xml:space="preserve"> ο κ. </w:t>
      </w:r>
      <w:proofErr w:type="spellStart"/>
      <w:r>
        <w:rPr>
          <w:rFonts w:eastAsia="Times New Roman" w:cs="Times New Roman"/>
          <w:szCs w:val="24"/>
        </w:rPr>
        <w:t>Τόσκας</w:t>
      </w:r>
      <w:proofErr w:type="spellEnd"/>
      <w:r>
        <w:rPr>
          <w:rFonts w:eastAsia="Times New Roman" w:cs="Times New Roman"/>
          <w:szCs w:val="24"/>
        </w:rPr>
        <w:t>, βρίσκεται σε σύγχυση. Διότι από τον Δεκέμβριο του 2016</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Τόσκας</w:t>
      </w:r>
      <w:proofErr w:type="spellEnd"/>
      <w:r>
        <w:rPr>
          <w:rFonts w:eastAsia="Times New Roman" w:cs="Times New Roman"/>
          <w:szCs w:val="24"/>
        </w:rPr>
        <w:t xml:space="preserve"> έχει δηλώσει ότι ολοκληρώθηκε η νομοτεχνική προετοιμασία των διαδικασιών για τη μονιμοποίηση και</w:t>
      </w:r>
      <w:r>
        <w:rPr>
          <w:rFonts w:eastAsia="Times New Roman" w:cs="Times New Roman"/>
          <w:szCs w:val="24"/>
        </w:rPr>
        <w:t>,</w:t>
      </w:r>
      <w:r>
        <w:rPr>
          <w:rFonts w:eastAsia="Times New Roman" w:cs="Times New Roman"/>
          <w:szCs w:val="24"/>
        </w:rPr>
        <w:t xml:space="preserve"> βεβαίως, μένει</w:t>
      </w:r>
      <w:r>
        <w:rPr>
          <w:rFonts w:eastAsia="Times New Roman" w:cs="Times New Roman"/>
          <w:szCs w:val="24"/>
        </w:rPr>
        <w:t xml:space="preserve"> μόνο η γνώμη του Γενικού Λογιστηρίου του Κράτους και ενδεχομένως να κρατείται στο Γενικό Λογιστήριο του Κράτους. </w:t>
      </w:r>
    </w:p>
    <w:p w14:paraId="7707C0B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Επανέρχεται ο κ. </w:t>
      </w:r>
      <w:proofErr w:type="spellStart"/>
      <w:r>
        <w:rPr>
          <w:rFonts w:eastAsia="Times New Roman" w:cs="Times New Roman"/>
          <w:szCs w:val="24"/>
        </w:rPr>
        <w:t>Τόσκας</w:t>
      </w:r>
      <w:proofErr w:type="spellEnd"/>
      <w:r>
        <w:rPr>
          <w:rFonts w:eastAsia="Times New Roman" w:cs="Times New Roman"/>
          <w:szCs w:val="24"/>
        </w:rPr>
        <w:t xml:space="preserve"> στις 16 Ιανουαρίου και λέει στους συναδέλφους εδώ στην Αίθουσα, για να το ακούσουν οι </w:t>
      </w:r>
      <w:r>
        <w:rPr>
          <w:rFonts w:eastAsia="Times New Roman" w:cs="Times New Roman"/>
          <w:szCs w:val="24"/>
        </w:rPr>
        <w:t>π</w:t>
      </w:r>
      <w:r>
        <w:rPr>
          <w:rFonts w:eastAsia="Times New Roman" w:cs="Times New Roman"/>
          <w:szCs w:val="24"/>
        </w:rPr>
        <w:t xml:space="preserve">υροσβέστες: «Έχουμε </w:t>
      </w:r>
      <w:r>
        <w:rPr>
          <w:rFonts w:eastAsia="Times New Roman" w:cs="Times New Roman"/>
          <w:szCs w:val="24"/>
        </w:rPr>
        <w:t>ολοκληρώσει τις διαδικασίες και θα προχωρήσουμε σε νομοθετική ρύθμιση». Και η νομοθετική ρύθμιση στην οποία επιλέγουμε να προχωρήσουμε</w:t>
      </w:r>
      <w:r>
        <w:rPr>
          <w:rFonts w:eastAsia="Times New Roman" w:cs="Times New Roman"/>
          <w:szCs w:val="24"/>
        </w:rPr>
        <w:t>,</w:t>
      </w:r>
      <w:r>
        <w:rPr>
          <w:rFonts w:eastAsia="Times New Roman" w:cs="Times New Roman"/>
          <w:szCs w:val="24"/>
        </w:rPr>
        <w:t xml:space="preserve"> είναι να κρατάμε σε ομηρία αυτούς τους ανθρώπους για τρία χρόνια, χωρίς αυτή η διαδικασία να συνοδεύεται από δικαιώματα </w:t>
      </w:r>
      <w:r>
        <w:rPr>
          <w:rFonts w:eastAsia="Times New Roman" w:cs="Times New Roman"/>
          <w:szCs w:val="24"/>
        </w:rPr>
        <w:t xml:space="preserve">που αντιστοιχούν στα καθήκοντα και βεβαίως, όχι από μισθούς. </w:t>
      </w:r>
    </w:p>
    <w:p w14:paraId="7707C0B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Εκεί που υπήρχαν, δηλαδή, τρεις κατηγορίες στο Πυροσβεστικό Σώμα, φτιάχνετε μια τέταρτη κατηγορία. Έχετε τους μόνιμους, τους εποχικούς και αυτούς της πενταετούς θητείας οι οποίοι είναι στις παλι</w:t>
      </w:r>
      <w:r>
        <w:rPr>
          <w:rFonts w:eastAsia="Times New Roman" w:cs="Times New Roman"/>
          <w:szCs w:val="24"/>
        </w:rPr>
        <w:t xml:space="preserve">ές ρυθμίσεις και διατάξεις, και τους υπό μονιμοποίηση τους οποίους θέλετε να ξεγελάσετε. </w:t>
      </w:r>
    </w:p>
    <w:p w14:paraId="7707C0C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θέλετε να τους ξεγελάσετε –το τονίζω αυτό</w:t>
      </w:r>
      <w:r>
        <w:rPr>
          <w:rFonts w:eastAsia="Times New Roman"/>
          <w:szCs w:val="24"/>
        </w:rPr>
        <w:t>–</w:t>
      </w:r>
      <w:r>
        <w:rPr>
          <w:rFonts w:eastAsia="Times New Roman" w:cs="Times New Roman"/>
          <w:szCs w:val="24"/>
        </w:rPr>
        <w:t xml:space="preserve"> διότι δεν προβλέπετε μια ρύθμιση η οποία θα έχει καταληκτική ημερομηνία, αλλά μια ρύθμιση η οποία υπερβαίνει ακόμη και </w:t>
      </w:r>
      <w:r>
        <w:rPr>
          <w:rFonts w:eastAsia="Times New Roman" w:cs="Times New Roman"/>
          <w:szCs w:val="24"/>
        </w:rPr>
        <w:t>την περίοδο της δικής σας Κυβέρνησης. Τους λέτε ότι σε τρία χρόνια, δηλαδή τυπικά μετά τις επόμενες εκλογές, θα είμαστε εδώ να το ξανασυζητήσουμε</w:t>
      </w:r>
      <w:r>
        <w:rPr>
          <w:rFonts w:eastAsia="Times New Roman" w:cs="Times New Roman"/>
          <w:szCs w:val="24"/>
        </w:rPr>
        <w:t>,</w:t>
      </w:r>
      <w:r>
        <w:rPr>
          <w:rFonts w:eastAsia="Times New Roman" w:cs="Times New Roman"/>
          <w:szCs w:val="24"/>
        </w:rPr>
        <w:t xml:space="preserve"> για να μετατρέψουμε αυτές τις θέσεις σε μόνιμες.</w:t>
      </w:r>
    </w:p>
    <w:p w14:paraId="7707C0C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ρύθμιση που φέρνετε σήμερα, κ</w:t>
      </w:r>
      <w:r>
        <w:rPr>
          <w:rFonts w:eastAsia="Times New Roman" w:cs="Times New Roman"/>
          <w:szCs w:val="24"/>
        </w:rPr>
        <w:t>υρία</w:t>
      </w:r>
      <w:r>
        <w:rPr>
          <w:rFonts w:eastAsia="Times New Roman" w:cs="Times New Roman"/>
          <w:szCs w:val="24"/>
        </w:rPr>
        <w:t xml:space="preserve"> Υπουργέ, είναι τόσο δυσλ</w:t>
      </w:r>
      <w:r>
        <w:rPr>
          <w:rFonts w:eastAsia="Times New Roman" w:cs="Times New Roman"/>
          <w:szCs w:val="24"/>
        </w:rPr>
        <w:t>ειτουργική και άδικη για τους δύο χιλιάδες εκατό υπαλλήλους, ώστε οι αδικίες να μεταφέρονται πλέον στο εργασιακό πεδίο και την καθημερινότητα της λειτουργίας του Πυροσβεστικού Σώματος.</w:t>
      </w:r>
    </w:p>
    <w:p w14:paraId="7707C0C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Μου έλεγε ένας πυροσβέστης: «Όταν εγώ είμαι πενταετούς θητείας και μέσα</w:t>
      </w:r>
      <w:r>
        <w:rPr>
          <w:rFonts w:eastAsia="Times New Roman" w:cs="Times New Roman"/>
          <w:szCs w:val="24"/>
        </w:rPr>
        <w:t xml:space="preserve"> στο αυτοκίνητο έχω έναν εποχικό και βρίσκομαι σαράντα χιλιόμετρα από την έδρα μου, θα πρέπει να πάρω τηλέφωνο τον </w:t>
      </w:r>
      <w:r>
        <w:rPr>
          <w:rFonts w:eastAsia="Times New Roman" w:cs="Times New Roman"/>
          <w:szCs w:val="24"/>
        </w:rPr>
        <w:t>δ</w:t>
      </w:r>
      <w:r>
        <w:rPr>
          <w:rFonts w:eastAsia="Times New Roman" w:cs="Times New Roman"/>
          <w:szCs w:val="24"/>
        </w:rPr>
        <w:t>ιοικητή μου, για να τον ρωτήσω αν επιτρέπει να προχωρήσω στην κατάσβεση της φωτιάς, δηλαδή να πάω στην επιχείρηση εναντίον της φωτιάς και να</w:t>
      </w:r>
      <w:r>
        <w:rPr>
          <w:rFonts w:eastAsia="Times New Roman" w:cs="Times New Roman"/>
          <w:szCs w:val="24"/>
        </w:rPr>
        <w:t xml:space="preserve"> έχω εγώ την ευθύνη, την οποία δεν θέλει να πάρει κανένας άλλος, να έχω έναν εποχικό μαζί μου». Και αυτό θέλετε να το διατηρήσουμε για ακόμη τρία χρόνια!</w:t>
      </w:r>
    </w:p>
    <w:p w14:paraId="7707C0C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Ξέρετε κάτι; Σήμερα όταν σας μιλάμε για αδικία, σας μιλάμε για το γεγονός</w:t>
      </w:r>
      <w:r>
        <w:rPr>
          <w:rFonts w:eastAsia="Times New Roman" w:cs="Times New Roman"/>
          <w:szCs w:val="24"/>
        </w:rPr>
        <w:t>,</w:t>
      </w:r>
      <w:r>
        <w:rPr>
          <w:rFonts w:eastAsia="Times New Roman" w:cs="Times New Roman"/>
          <w:szCs w:val="24"/>
        </w:rPr>
        <w:t xml:space="preserve"> ότι ένας υπάλληλος του Πυρο</w:t>
      </w:r>
      <w:r>
        <w:rPr>
          <w:rFonts w:eastAsia="Times New Roman" w:cs="Times New Roman"/>
          <w:szCs w:val="24"/>
        </w:rPr>
        <w:t>σβεστικού Σώματος που αμείβεται με 750 ευρώ, θα κάνει όλα τα καθήκοντα του μόνιμου αλλά δεν θα έχει τα δικαιώματα του μόνιμου, δεν θα εντάσσεται στο ειδικό μισθολόγιο, θα ανταποκρίνεται στα ωράρια της υπηρεσίας, γιατί έτσι οφείλει να κάνει, όπως λέτε μέσα,</w:t>
      </w:r>
      <w:r>
        <w:rPr>
          <w:rFonts w:eastAsia="Times New Roman" w:cs="Times New Roman"/>
          <w:szCs w:val="24"/>
        </w:rPr>
        <w:t xml:space="preserve"> χωρίς να υπάρχει κα</w:t>
      </w:r>
      <w:r>
        <w:rPr>
          <w:rFonts w:eastAsia="Times New Roman" w:cs="Times New Roman"/>
          <w:szCs w:val="24"/>
        </w:rPr>
        <w:t>μ</w:t>
      </w:r>
      <w:r>
        <w:rPr>
          <w:rFonts w:eastAsia="Times New Roman" w:cs="Times New Roman"/>
          <w:szCs w:val="24"/>
        </w:rPr>
        <w:t xml:space="preserve">μιά προοπτική μισθολογικής εξομοίωσης. </w:t>
      </w:r>
    </w:p>
    <w:p w14:paraId="7707C0C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Θέλετε να δώσετε μια δικαιότερη λύση; Θέλετε να στηρίξουμε αυτή την τροπολογία</w:t>
      </w:r>
      <w:r>
        <w:rPr>
          <w:rFonts w:eastAsia="Times New Roman" w:cs="Times New Roman"/>
          <w:szCs w:val="24"/>
        </w:rPr>
        <w:t>,</w:t>
      </w:r>
      <w:r>
        <w:rPr>
          <w:rFonts w:eastAsia="Times New Roman" w:cs="Times New Roman"/>
          <w:szCs w:val="24"/>
        </w:rPr>
        <w:t xml:space="preserve"> για να ανταποκριθούμε και στο αίτημα αυτών των ανθρώπων; Εγώ σας έχω μια πρόταση και οφείλετε να τη σκεφθείτε, να τ</w:t>
      </w:r>
      <w:r>
        <w:rPr>
          <w:rFonts w:eastAsia="Times New Roman" w:cs="Times New Roman"/>
          <w:szCs w:val="24"/>
        </w:rPr>
        <w:t xml:space="preserve">ην ακούσει ο κ. </w:t>
      </w:r>
      <w:proofErr w:type="spellStart"/>
      <w:r>
        <w:rPr>
          <w:rFonts w:eastAsia="Times New Roman" w:cs="Times New Roman"/>
          <w:szCs w:val="24"/>
        </w:rPr>
        <w:t>Τόσκας</w:t>
      </w:r>
      <w:proofErr w:type="spellEnd"/>
      <w:r>
        <w:rPr>
          <w:rFonts w:eastAsia="Times New Roman" w:cs="Times New Roman"/>
          <w:szCs w:val="24"/>
        </w:rPr>
        <w:t xml:space="preserve">. </w:t>
      </w:r>
    </w:p>
    <w:p w14:paraId="7707C0C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Προβλέπεται -εμείς το χαρακτηρίζουμε ομηρία, εσείς περίοδο ανανέωσης- αυτή η περίοδος ανανέωσης να μειωθεί στον ένα</w:t>
      </w:r>
      <w:r>
        <w:rPr>
          <w:rFonts w:eastAsia="Times New Roman" w:cs="Times New Roman"/>
          <w:szCs w:val="24"/>
        </w:rPr>
        <w:t>ν</w:t>
      </w:r>
      <w:r>
        <w:rPr>
          <w:rFonts w:eastAsia="Times New Roman" w:cs="Times New Roman"/>
          <w:szCs w:val="24"/>
        </w:rPr>
        <w:t xml:space="preserve"> χρόνο. Χωρίς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άλλη ρύθμιση να προχωρήσουμε στη διάταξη του 2011</w:t>
      </w:r>
      <w:r>
        <w:rPr>
          <w:rFonts w:eastAsia="Times New Roman" w:cs="Times New Roman"/>
          <w:szCs w:val="24"/>
        </w:rPr>
        <w:t>,</w:t>
      </w:r>
      <w:r>
        <w:rPr>
          <w:rFonts w:eastAsia="Times New Roman" w:cs="Times New Roman"/>
          <w:szCs w:val="24"/>
        </w:rPr>
        <w:t xml:space="preserve"> που έλεγε ότι μετά την λήξη της ανανέωσης αυτής, δηλαδή του ενός έτους, να ενταχθούν αυτοδίκαια στο μόνιμο προσωπικό οι </w:t>
      </w:r>
      <w:r>
        <w:rPr>
          <w:rFonts w:eastAsia="Times New Roman" w:cs="Times New Roman"/>
          <w:szCs w:val="24"/>
        </w:rPr>
        <w:t xml:space="preserve">δύο χιλιάδες έντεκα </w:t>
      </w:r>
      <w:r>
        <w:rPr>
          <w:rFonts w:eastAsia="Times New Roman" w:cs="Times New Roman"/>
          <w:szCs w:val="24"/>
        </w:rPr>
        <w:t xml:space="preserve">πρώην πενταετούς θητείας πυροσβέστες και εκεί να υπάρξει πλήρης μισθολογική και εργασιακή εξομοίωση. </w:t>
      </w:r>
    </w:p>
    <w:p w14:paraId="7707C0C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έχετε τη θέληση να δώσετε μια λύση για αυτούς τους ανθρώπους, δεν χρειάζεται να τους κρατήσετε ομήρους ούτε να δημιουργήσετε νέα πελατειακή και εκλογική, αν θέλετε, δεξαμενή. Εμείς θα το στηρίξουμε αυτό, αν το δεχθείτε. Πάμε στην ανανέωση για ένα χρόνο απ</w:t>
      </w:r>
      <w:r>
        <w:rPr>
          <w:rFonts w:eastAsia="Times New Roman" w:cs="Times New Roman"/>
          <w:szCs w:val="24"/>
        </w:rPr>
        <w:t>ό σήμερα και από εκεί και πέρα στον ένα χρόνο να ενταχθούν χωρίς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άλλη διαδικασία.</w:t>
      </w:r>
    </w:p>
    <w:p w14:paraId="7707C0C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Αυτά τα οποία λέτε στην αιτιολογική έκθεση για έκδοση ΚΥΑ και προεδρικών διαταγμάτων</w:t>
      </w:r>
      <w:r>
        <w:rPr>
          <w:rFonts w:eastAsia="Times New Roman" w:cs="Times New Roman"/>
          <w:szCs w:val="24"/>
        </w:rPr>
        <w:t>,</w:t>
      </w:r>
      <w:r>
        <w:rPr>
          <w:rFonts w:eastAsia="Times New Roman" w:cs="Times New Roman"/>
          <w:szCs w:val="24"/>
        </w:rPr>
        <w:t xml:space="preserve"> νομίζω ότι είναι προφάσεις και δεν λύνουν το πρόβλημα, γιατί είναι πάρα πολύ εύκο</w:t>
      </w:r>
      <w:r>
        <w:rPr>
          <w:rFonts w:eastAsia="Times New Roman" w:cs="Times New Roman"/>
          <w:szCs w:val="24"/>
        </w:rPr>
        <w:t>λο. Το κάνατε άλλωστε για άλλες επαγγελματικές τάξεις. Ξέρουμε όλοι ότι είναι ζήτημα πολιτικής βούλησης.</w:t>
      </w:r>
    </w:p>
    <w:p w14:paraId="7707C0C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Επομένως η πρότασή μας είναι ξεκάθαρη. Εμείς δεν μπορούμε να στηρίξουμε την τροπολογία. Θεωρούμε ότι είναι επιβλαβής για τα συμφέροντα του Πυροσβεστικο</w:t>
      </w:r>
      <w:r>
        <w:rPr>
          <w:rFonts w:eastAsia="Times New Roman" w:cs="Times New Roman"/>
          <w:szCs w:val="24"/>
        </w:rPr>
        <w:t>ύ Σώματος, γιατί θα έχετε καινούρ</w:t>
      </w:r>
      <w:r>
        <w:rPr>
          <w:rFonts w:eastAsia="Times New Roman" w:cs="Times New Roman"/>
          <w:szCs w:val="24"/>
        </w:rPr>
        <w:t>γ</w:t>
      </w:r>
      <w:r>
        <w:rPr>
          <w:rFonts w:eastAsia="Times New Roman" w:cs="Times New Roman"/>
          <w:szCs w:val="24"/>
        </w:rPr>
        <w:t xml:space="preserve">ια προβλήματα. Ξέρετε πόσοι έρχονται ως μόνιμοι από την Πυροσβεστική Ακαδημία; Ογδόντα άτομα το 2019. Μέχρι τότε θα χρησιμοποιείτε ως προσωπικό δεύτερης κατηγορίας αυτούς τους ανθρώπους, τους δύο χιλιάδες εκατό, οι οποίοι </w:t>
      </w:r>
      <w:r>
        <w:rPr>
          <w:rFonts w:eastAsia="Times New Roman" w:cs="Times New Roman"/>
          <w:szCs w:val="24"/>
        </w:rPr>
        <w:t xml:space="preserve">θα πηγαίνουν πλέον να βουλώνουν τρύπες εργασιακές και επαγγελματικές ιδιαίτερα τώρα, κυρία Υπουργέ, με την ιδιωτικοποίηση των αεροδρομίων. </w:t>
      </w:r>
    </w:p>
    <w:p w14:paraId="7707C0C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Σε όλα τα αεροδρόμια δεν είχαν συσταθεί σταθμοί. Επομένως θα έχουμε καινούρ</w:t>
      </w:r>
      <w:r>
        <w:rPr>
          <w:rFonts w:eastAsia="Times New Roman" w:cs="Times New Roman"/>
          <w:szCs w:val="24"/>
        </w:rPr>
        <w:t>γ</w:t>
      </w:r>
      <w:r>
        <w:rPr>
          <w:rFonts w:eastAsia="Times New Roman" w:cs="Times New Roman"/>
          <w:szCs w:val="24"/>
        </w:rPr>
        <w:t>ιους σταθμούς, νέες ανάγκες, θα έχουμε π</w:t>
      </w:r>
      <w:r>
        <w:rPr>
          <w:rFonts w:eastAsia="Times New Roman" w:cs="Times New Roman"/>
          <w:szCs w:val="24"/>
        </w:rPr>
        <w:t>ροτεραιότητα των μονίμων και οι υπάλληλοι των 750 ευρώ θα μετατίθενται, γιατί μπαίνουν στο σύστημα μεταθέσεων, παντού στην Ελλάδα και χωρίς κανένα προγραμματισμό.</w:t>
      </w:r>
    </w:p>
    <w:p w14:paraId="7707C0C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Παπαθεοδώρου.</w:t>
      </w:r>
    </w:p>
    <w:p w14:paraId="7707C0C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w:t>
      </w:r>
      <w:r>
        <w:rPr>
          <w:rFonts w:eastAsia="Times New Roman" w:cs="Times New Roman"/>
          <w:b/>
          <w:szCs w:val="24"/>
        </w:rPr>
        <w:t xml:space="preserve">ΔΩΡΟΥ: </w:t>
      </w:r>
      <w:r>
        <w:rPr>
          <w:rFonts w:eastAsia="Times New Roman" w:cs="Times New Roman"/>
          <w:szCs w:val="24"/>
        </w:rPr>
        <w:t>Ολοκληρώνω αμέσως, κυρία Πρόεδρε, και σας ευχαριστώ πολύ για την ανοχή σας.</w:t>
      </w:r>
    </w:p>
    <w:p w14:paraId="7707C0C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Επομένως καταλαβαίνετε ότι αυτό είναι και άδικο από τη μια πλευρά αλλά δεν βοηθά και στην επιχειρησιακή λειτουργικότητα του Πυροσβεστικού Σώματος.</w:t>
      </w:r>
    </w:p>
    <w:p w14:paraId="7707C0C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07C0C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Δημοκρατικής Συμπαράταξης ΠΑΣΟΚ-ΔΗΜΑΡ)</w:t>
      </w:r>
    </w:p>
    <w:p w14:paraId="7707C0C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p>
    <w:p w14:paraId="7707C0D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κυρία Πρόεδρε.</w:t>
      </w:r>
    </w:p>
    <w:p w14:paraId="7707C0D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Ας αρχίσουμε από τα εύκολα</w:t>
      </w:r>
      <w:r>
        <w:rPr>
          <w:rFonts w:eastAsia="Times New Roman" w:cs="Times New Roman"/>
          <w:szCs w:val="24"/>
        </w:rPr>
        <w:t>,</w:t>
      </w:r>
      <w:r>
        <w:rPr>
          <w:rFonts w:eastAsia="Times New Roman" w:cs="Times New Roman"/>
          <w:szCs w:val="24"/>
        </w:rPr>
        <w:t xml:space="preserve"> που είν</w:t>
      </w:r>
      <w:r>
        <w:rPr>
          <w:rFonts w:eastAsia="Times New Roman" w:cs="Times New Roman"/>
          <w:szCs w:val="24"/>
        </w:rPr>
        <w:t xml:space="preserve">αι η τροπολογία για τον ΕΦΚΑ. Θα μιλήσω μόνο για δυο τροπολογίες, του ΕΦΚΑ και των πυροσβεστών. Στα υπόλοιπα ο </w:t>
      </w:r>
      <w:r>
        <w:rPr>
          <w:rFonts w:eastAsia="Times New Roman" w:cs="Times New Roman"/>
          <w:szCs w:val="24"/>
        </w:rPr>
        <w:t>ε</w:t>
      </w:r>
      <w:r>
        <w:rPr>
          <w:rFonts w:eastAsia="Times New Roman" w:cs="Times New Roman"/>
          <w:szCs w:val="24"/>
        </w:rPr>
        <w:t>ισηγητής μας τεκμηρίωσε με τον καλύτερο τρόπο τη θέση του ΚΚΕ</w:t>
      </w:r>
      <w:r>
        <w:rPr>
          <w:rFonts w:eastAsia="Times New Roman" w:cs="Times New Roman"/>
          <w:szCs w:val="24"/>
        </w:rPr>
        <w:t>,</w:t>
      </w:r>
      <w:r>
        <w:rPr>
          <w:rFonts w:eastAsia="Times New Roman" w:cs="Times New Roman"/>
          <w:szCs w:val="24"/>
        </w:rPr>
        <w:t xml:space="preserve"> όσον αφορά το σύνολο του νομοσχεδίου.</w:t>
      </w:r>
    </w:p>
    <w:p w14:paraId="7707C0D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Όσον αφορά τον ΕΦΚΑ, ήδη υπάρχει ένα μεγάλο</w:t>
      </w:r>
      <w:r>
        <w:rPr>
          <w:rFonts w:eastAsia="Times New Roman" w:cs="Times New Roman"/>
          <w:szCs w:val="24"/>
        </w:rPr>
        <w:t xml:space="preserve"> ζήτημα με τη μεγάλη μείωση της κρατικής χρηματοδότησης για την κοινωνική ασφάλιση. Ο ΕΦΚΑ είναι γνωστό ότι άρχισε με έλλειμμα 2,1 δις. Είναι γνωστό, επίσης, ότι παρά τη χρηματοδότηση από τον ΑΚΑΓΕ</w:t>
      </w:r>
      <w:r>
        <w:rPr>
          <w:rFonts w:eastAsia="Times New Roman" w:cs="Times New Roman"/>
          <w:szCs w:val="24"/>
        </w:rPr>
        <w:t>,</w:t>
      </w:r>
      <w:r>
        <w:rPr>
          <w:rFonts w:eastAsia="Times New Roman" w:cs="Times New Roman"/>
          <w:szCs w:val="24"/>
        </w:rPr>
        <w:t xml:space="preserve"> πάλι το έλλειμμα συνεχίζει να υπάρχει. Καλύπτει αυτή η τρ</w:t>
      </w:r>
      <w:r>
        <w:rPr>
          <w:rFonts w:eastAsia="Times New Roman" w:cs="Times New Roman"/>
          <w:szCs w:val="24"/>
        </w:rPr>
        <w:t>οπολογία τις ανάγκες της κοινωνικής ασφάλισης; Η γνώμη μας είναι ότι δεν καλύπτει και το έλλειμμα αυτό θα αξιοποιηθεί από την Κυβέρνηση</w:t>
      </w:r>
      <w:r>
        <w:rPr>
          <w:rFonts w:eastAsia="Times New Roman" w:cs="Times New Roman"/>
          <w:szCs w:val="24"/>
        </w:rPr>
        <w:t>,</w:t>
      </w:r>
      <w:r>
        <w:rPr>
          <w:rFonts w:eastAsia="Times New Roman" w:cs="Times New Roman"/>
          <w:szCs w:val="24"/>
        </w:rPr>
        <w:t xml:space="preserve"> για να προχωρήσει ακόμη περισσότερο στη μείωση των συντάξεων, στην αφαίρεση των κοινωνικών και ασφαλιστικών δικαιωμάτων</w:t>
      </w:r>
      <w:r>
        <w:rPr>
          <w:rFonts w:eastAsia="Times New Roman" w:cs="Times New Roman"/>
          <w:szCs w:val="24"/>
        </w:rPr>
        <w:t>, όπως κάνει μέχρι τώρα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προκαλώντας την κατάσταση στα ασφαλιστικά ταμεία.</w:t>
      </w:r>
    </w:p>
    <w:p w14:paraId="7707C0D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 αυτό, λοιπόν, εμείς λέμε</w:t>
      </w:r>
      <w:r>
        <w:rPr>
          <w:rFonts w:eastAsia="Times New Roman" w:cs="Times New Roman"/>
          <w:szCs w:val="24"/>
        </w:rPr>
        <w:t>,</w:t>
      </w:r>
      <w:r>
        <w:rPr>
          <w:rFonts w:eastAsia="Times New Roman" w:cs="Times New Roman"/>
          <w:szCs w:val="24"/>
        </w:rPr>
        <w:t xml:space="preserve"> ότι οι εργαζόμενοι, ο λαός μας πρέπει να παλέψει για την ανατροπή αυτής της πολιτικής και στην κοινωνική ασφάλιση για την κατάργηση των </w:t>
      </w:r>
      <w:proofErr w:type="spellStart"/>
      <w:r>
        <w:rPr>
          <w:rFonts w:eastAsia="Times New Roman" w:cs="Times New Roman"/>
          <w:szCs w:val="24"/>
        </w:rPr>
        <w:t>αντιασφ</w:t>
      </w:r>
      <w:r>
        <w:rPr>
          <w:rFonts w:eastAsia="Times New Roman" w:cs="Times New Roman"/>
          <w:szCs w:val="24"/>
        </w:rPr>
        <w:t>αλιστικών</w:t>
      </w:r>
      <w:proofErr w:type="spellEnd"/>
      <w:r>
        <w:rPr>
          <w:rFonts w:eastAsia="Times New Roman" w:cs="Times New Roman"/>
          <w:szCs w:val="24"/>
        </w:rPr>
        <w:t xml:space="preserve"> νόμων. Και</w:t>
      </w:r>
      <w:r>
        <w:rPr>
          <w:rFonts w:eastAsia="Times New Roman" w:cs="Times New Roman"/>
          <w:szCs w:val="24"/>
        </w:rPr>
        <w:t>,</w:t>
      </w:r>
      <w:r>
        <w:rPr>
          <w:rFonts w:eastAsia="Times New Roman" w:cs="Times New Roman"/>
          <w:szCs w:val="24"/>
        </w:rPr>
        <w:t xml:space="preserve"> βεβαίως, η Κυβέρνηση είναι έκθετη</w:t>
      </w:r>
      <w:r>
        <w:rPr>
          <w:rFonts w:eastAsia="Times New Roman" w:cs="Times New Roman"/>
          <w:szCs w:val="24"/>
        </w:rPr>
        <w:t>,</w:t>
      </w:r>
      <w:r>
        <w:rPr>
          <w:rFonts w:eastAsia="Times New Roman" w:cs="Times New Roman"/>
          <w:szCs w:val="24"/>
        </w:rPr>
        <w:t xml:space="preserve"> γιατί έχουν ροκανίσει τα αποθεματικά της κοινωνικής ασφάλισης οι βιομήχανοι, οι εφοπλιστές, το ίδιο το κράτος μέσα από τη λειτουργία του και τα δανεικά και αγύριστα που έδινε. Και σήμερα, λοιπόν, αρν</w:t>
      </w:r>
      <w:r>
        <w:rPr>
          <w:rFonts w:eastAsia="Times New Roman" w:cs="Times New Roman"/>
          <w:szCs w:val="24"/>
        </w:rPr>
        <w:t xml:space="preserve">είται να </w:t>
      </w:r>
      <w:proofErr w:type="spellStart"/>
      <w:r>
        <w:rPr>
          <w:rFonts w:eastAsia="Times New Roman" w:cs="Times New Roman"/>
          <w:szCs w:val="24"/>
        </w:rPr>
        <w:t>ανακεφαλαιοποιήσει</w:t>
      </w:r>
      <w:proofErr w:type="spellEnd"/>
      <w:r>
        <w:rPr>
          <w:rFonts w:eastAsia="Times New Roman" w:cs="Times New Roman"/>
          <w:szCs w:val="24"/>
        </w:rPr>
        <w:t xml:space="preserve"> αυτή την ανάγκη που έχει η κοινωνική ασφάλιση. </w:t>
      </w:r>
    </w:p>
    <w:p w14:paraId="7707C0D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Βεβαίως θα ψηφίσουμε «</w:t>
      </w:r>
      <w:r>
        <w:rPr>
          <w:rFonts w:eastAsia="Times New Roman" w:cs="Times New Roman"/>
          <w:szCs w:val="24"/>
        </w:rPr>
        <w:t>ν</w:t>
      </w:r>
      <w:r>
        <w:rPr>
          <w:rFonts w:eastAsia="Times New Roman" w:cs="Times New Roman"/>
          <w:szCs w:val="24"/>
        </w:rPr>
        <w:t xml:space="preserve">αι» στην επιχορήγηση των φορέων της κοινωνικής ασφάλισης, του ΕΦΚΑ, του ΝΑΤ και του ΟΓΑ, όπως προβλέπει η τροπολογία. </w:t>
      </w:r>
    </w:p>
    <w:p w14:paraId="7707C0D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Έρχομαι στην τροπολογία για τους εργαζ</w:t>
      </w:r>
      <w:r>
        <w:rPr>
          <w:rFonts w:eastAsia="Times New Roman" w:cs="Times New Roman"/>
          <w:szCs w:val="24"/>
        </w:rPr>
        <w:t xml:space="preserve">όμενους στο Πυροσβεστικό Σώμα. </w:t>
      </w:r>
    </w:p>
    <w:p w14:paraId="7707C0D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 Υπουργός</w:t>
      </w:r>
      <w:r>
        <w:rPr>
          <w:rFonts w:eastAsia="Times New Roman" w:cs="Times New Roman"/>
          <w:szCs w:val="24"/>
        </w:rPr>
        <w:t xml:space="preserve"> ο οποίος λείπει και ας ελπίσουμε ότι μας ακούει, μίλησε για την τροπολογία του ΚΚΕ και είπε ότι η δική μας τροπολογία δεν συνάδει με τα αιτήματα των πυροσβεστών, των πενταετών και των εποχικών, ενώ η δική του λύνει το θέμα. </w:t>
      </w:r>
    </w:p>
    <w:p w14:paraId="7707C0D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όλοι σας έχετε </w:t>
      </w:r>
      <w:r>
        <w:rPr>
          <w:rFonts w:eastAsia="Times New Roman" w:cs="Times New Roman"/>
          <w:szCs w:val="24"/>
        </w:rPr>
        <w:t>πάρει καταγγελία-διαμαρτυρία των οργανώσεων των πενταετών και των εποχικών</w:t>
      </w:r>
      <w:r>
        <w:rPr>
          <w:rFonts w:eastAsia="Times New Roman" w:cs="Times New Roman"/>
          <w:szCs w:val="24"/>
        </w:rPr>
        <w:t>,</w:t>
      </w:r>
      <w:r>
        <w:rPr>
          <w:rFonts w:eastAsia="Times New Roman" w:cs="Times New Roman"/>
          <w:szCs w:val="24"/>
        </w:rPr>
        <w:t xml:space="preserve"> που σας καλεί να μην ψηφίσετε αυτή την τροπολογία, την οποία έφερε σήμερα η Κυβέρνηση. Δεν την πήρατε; Την πήρατε. Όμως εσείς θα πράξετε το αντίθετο. Θα ψηφίσετε αυτή την τροπολογί</w:t>
      </w:r>
      <w:r>
        <w:rPr>
          <w:rFonts w:eastAsia="Times New Roman" w:cs="Times New Roman"/>
          <w:szCs w:val="24"/>
        </w:rPr>
        <w:t xml:space="preserve">α, που όχι μόνο δεν λύνει το πρόβλημα αλλά κρατά όμηρους τους </w:t>
      </w:r>
      <w:r>
        <w:rPr>
          <w:rFonts w:eastAsia="Times New Roman" w:cs="Times New Roman"/>
          <w:szCs w:val="24"/>
        </w:rPr>
        <w:t xml:space="preserve">δύο χιλιάδες εκατό </w:t>
      </w:r>
      <w:r>
        <w:rPr>
          <w:rFonts w:eastAsia="Times New Roman" w:cs="Times New Roman"/>
          <w:szCs w:val="24"/>
        </w:rPr>
        <w:t xml:space="preserve">εργαζόμενους και σε πλήρη ανασφάλεια όλους τους υπόλοιπους. </w:t>
      </w:r>
    </w:p>
    <w:p w14:paraId="7707C0D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Τι κάνει η δική μας τροπολογία, κυρίες και κύριοι συνάδελφοι; Η δική μας τροπολογία λέει</w:t>
      </w:r>
      <w:r>
        <w:rPr>
          <w:rFonts w:eastAsia="Times New Roman" w:cs="Times New Roman"/>
          <w:szCs w:val="24"/>
        </w:rPr>
        <w:t>,</w:t>
      </w:r>
      <w:r>
        <w:rPr>
          <w:rFonts w:eastAsia="Times New Roman" w:cs="Times New Roman"/>
          <w:szCs w:val="24"/>
        </w:rPr>
        <w:t xml:space="preserve"> ότι για να αντιμετωπιστε</w:t>
      </w:r>
      <w:r>
        <w:rPr>
          <w:rFonts w:eastAsia="Times New Roman" w:cs="Times New Roman"/>
          <w:szCs w:val="24"/>
        </w:rPr>
        <w:t xml:space="preserve">ί το ζήτημα, θα πρέπει να καταργηθεί η παράγραφος 1 του άρθρου 15 του ν.3938/2011 και να </w:t>
      </w:r>
      <w:proofErr w:type="spellStart"/>
      <w:r>
        <w:rPr>
          <w:rFonts w:eastAsia="Times New Roman" w:cs="Times New Roman"/>
          <w:szCs w:val="24"/>
        </w:rPr>
        <w:t>επανασυστηθούν</w:t>
      </w:r>
      <w:proofErr w:type="spellEnd"/>
      <w:r>
        <w:rPr>
          <w:rFonts w:eastAsia="Times New Roman" w:cs="Times New Roman"/>
          <w:szCs w:val="24"/>
        </w:rPr>
        <w:t xml:space="preserve"> αυτοδικαίως οι </w:t>
      </w:r>
      <w:r>
        <w:rPr>
          <w:rFonts w:eastAsia="Times New Roman" w:cs="Times New Roman"/>
          <w:szCs w:val="24"/>
        </w:rPr>
        <w:t xml:space="preserve">τέσσερις χιλιάδες </w:t>
      </w:r>
      <w:r>
        <w:rPr>
          <w:rFonts w:eastAsia="Times New Roman" w:cs="Times New Roman"/>
          <w:szCs w:val="24"/>
        </w:rPr>
        <w:t>οργανικές θέσεις οι οποίες καταργήθηκαν τότε. Εάν δεν γίνει αυτό, δεν αντιμετωπίζεται το ζήτημα. Η τροπολογία μας, η κα</w:t>
      </w:r>
      <w:r>
        <w:rPr>
          <w:rFonts w:eastAsia="Times New Roman" w:cs="Times New Roman"/>
          <w:szCs w:val="24"/>
        </w:rPr>
        <w:t xml:space="preserve">τάργηση αυτής της παραγράφου λύνει αυτό το ζήτημα. Σε αυτές τις θέσεις να ενταχθούν αναδρομικά, από την 1η Φεβρουαρίου 2017, όσοι εκ των πυροσβεστών πενταετούς θητείας πληρούν τα κριτήρια κατάταξης. Όλες οι άλλες κενές οργανικές θέσεις να καλύπτονται μέσω </w:t>
      </w:r>
      <w:r>
        <w:rPr>
          <w:rFonts w:eastAsia="Times New Roman" w:cs="Times New Roman"/>
          <w:szCs w:val="24"/>
        </w:rPr>
        <w:t>της διαδικασίας των πανελληνίων εξετάσεων της επόμενης εξεταστικής περιόδου.</w:t>
      </w:r>
    </w:p>
    <w:p w14:paraId="7707C0D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που θέτει η τροπολογία </w:t>
      </w:r>
      <w:r>
        <w:rPr>
          <w:rFonts w:eastAsia="Times New Roman" w:cs="Times New Roman"/>
          <w:szCs w:val="24"/>
        </w:rPr>
        <w:t>μας.</w:t>
      </w:r>
      <w:r>
        <w:rPr>
          <w:rFonts w:eastAsia="Times New Roman" w:cs="Times New Roman"/>
          <w:szCs w:val="24"/>
        </w:rPr>
        <w:t xml:space="preserve"> Οι ήδη υπηρετούντες πενταετούς θητείας υπάλληλοι που δεν πληρούν τα κριτήρια κατάταξης στο Πυροσβεστικό Σώμα και όλοι οι άλλοι που είναι μ</w:t>
      </w:r>
      <w:r>
        <w:rPr>
          <w:rFonts w:eastAsia="Times New Roman" w:cs="Times New Roman"/>
          <w:szCs w:val="24"/>
        </w:rPr>
        <w:t>ε σύμβαση απασχολούμενοι κατά την αντιπυρική περίοδο πυροσβέστες, να καταλάβουν αναδρομικά, επίσης από 1 Φεβρουαρίου 2017, μόνιμες οργανικές θέσεις. Σε περίπτωση που αυτές λείπουν, να συσταθούν νέες που θα υπάγονται στο Υπουργείο Εσωτερικών, το οποίο εμπλέ</w:t>
      </w:r>
      <w:r>
        <w:rPr>
          <w:rFonts w:eastAsia="Times New Roman" w:cs="Times New Roman"/>
          <w:szCs w:val="24"/>
        </w:rPr>
        <w:t xml:space="preserve">κεται έτσι κι αλλιώς στην Πολιτική Προστασία της χώρας ή στο Υπουργείο Περιβάλλοντος και Ενέργειας, στη Δασική Υπηρεσία για την κάλυψη των αναγκών της. </w:t>
      </w:r>
    </w:p>
    <w:p w14:paraId="7707C0D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Τι άλλο λέει η τροπολογία μας, κυρίες και κύριοι συνάδελφοι; Για όλη τη μεταβατική περίοδο</w:t>
      </w:r>
      <w:r>
        <w:rPr>
          <w:rFonts w:eastAsia="Times New Roman" w:cs="Times New Roman"/>
          <w:szCs w:val="24"/>
        </w:rPr>
        <w:t xml:space="preserve"> μέχρι την πλήρη κάλυψη των οργανικών κενών του Πυροσβεστικού Σώματος από τη διαδικασία των πανελληνίων εξετάσεων οι υπάλληλοι αυτοί να καλύπτουν τομείς πυροπροστασίας και πρόληψης του Πυροσβεστικού Σώματος. </w:t>
      </w:r>
    </w:p>
    <w:p w14:paraId="7707C0D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προτείνουμε -τέταρτο σημείο- με τη λήξη </w:t>
      </w:r>
      <w:r>
        <w:rPr>
          <w:rFonts w:eastAsia="Times New Roman" w:cs="Times New Roman"/>
          <w:szCs w:val="24"/>
        </w:rPr>
        <w:t>της μεταβατικής περιόδου</w:t>
      </w:r>
      <w:r>
        <w:rPr>
          <w:rFonts w:eastAsia="Times New Roman" w:cs="Times New Roman"/>
          <w:szCs w:val="24"/>
        </w:rPr>
        <w:t>,</w:t>
      </w:r>
      <w:r>
        <w:rPr>
          <w:rFonts w:eastAsia="Times New Roman" w:cs="Times New Roman"/>
          <w:szCs w:val="24"/>
        </w:rPr>
        <w:t xml:space="preserve"> να απασχολούνται με τα νέα καθήκοντα πρόληψης, φύλαξης και διαχείρισης των δασικών οικοσυστημάτων, με εκχιονισμούς των οδικών δικτύων της χώρας, καθώς και με αντιπλημμυρικές παρεμβάσεις. </w:t>
      </w:r>
    </w:p>
    <w:p w14:paraId="7707C0D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πρότασή μας είναι ολοκληρωμένη και </w:t>
      </w:r>
      <w:r>
        <w:rPr>
          <w:rFonts w:eastAsia="Times New Roman" w:cs="Times New Roman"/>
          <w:szCs w:val="24"/>
        </w:rPr>
        <w:t xml:space="preserve">αντιμετωπίζει το πρόβλημα του συνόλου των εργαζομένων στο Πυροσβεστικό Σώμα με αυτές τις εργασιακές σχέσεις που υπάρχουν σήμερα. </w:t>
      </w:r>
    </w:p>
    <w:p w14:paraId="7707C0D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Όμως τι γίνεται, αγαπητοί συνάδελφοι και εργαζόμενοι στο Πυροσβεστικό Σώμα; Η Κυβέρνηση επιχειρεί με την τροπολογία αυτή, η οπ</w:t>
      </w:r>
      <w:r>
        <w:rPr>
          <w:rFonts w:eastAsia="Times New Roman" w:cs="Times New Roman"/>
          <w:szCs w:val="24"/>
        </w:rPr>
        <w:t>οία αφορά μόνο όσους κρίθηκαν ικανοί για μονιμοποίηση, να κάνει μια γνωμοδοτική εξαπάτηση. Λέει για τρία χρόνια και αυτό με την αίρεση ότι τα δημοσιονομικά της χώρας θα το επιτρέπουν και αν οι δύο ή τρεις Υπουργοί το αποφασίσουν. Το ένα θέμα είναι αυτό. Όλ</w:t>
      </w:r>
      <w:r>
        <w:rPr>
          <w:rFonts w:eastAsia="Times New Roman" w:cs="Times New Roman"/>
          <w:szCs w:val="24"/>
        </w:rPr>
        <w:t>οι οι υπόλοιποι είναι στον αέρα. Δηλαδή είναι εν δυνάμει απολυμένοι, γιατί μέχρι στιγμής δεν έχουν υπάρξει -από όσα έχουν πέσει στην αντίληψή μας- οι υπηρεσιακές αποφάσεις που να ανανεώνουν τη θητεία τους. Πείτε μας μία υπηρεσιακή απόφαση</w:t>
      </w:r>
      <w:r>
        <w:rPr>
          <w:rFonts w:eastAsia="Times New Roman" w:cs="Times New Roman"/>
          <w:szCs w:val="24"/>
        </w:rPr>
        <w:t>,</w:t>
      </w:r>
      <w:r>
        <w:rPr>
          <w:rFonts w:eastAsia="Times New Roman" w:cs="Times New Roman"/>
          <w:szCs w:val="24"/>
        </w:rPr>
        <w:t xml:space="preserve"> που να ανανεώνει</w:t>
      </w:r>
      <w:r>
        <w:rPr>
          <w:rFonts w:eastAsia="Times New Roman" w:cs="Times New Roman"/>
          <w:szCs w:val="24"/>
        </w:rPr>
        <w:t xml:space="preserve"> τη θητεία όλων των υπολοίπων. </w:t>
      </w:r>
    </w:p>
    <w:p w14:paraId="7707C0D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Επίσης η τριετία -όπως είπα προηγουμένως- δεν τους εξασφαλίζει. Εξασφαλίζει μόνο ότι θα έχουν για τρία χρόνια δουλειά. Δεν εξασφαλίζει τη μονιμότητα. Εξασφαλίζει ότι τα επόμενα τρία χρόνια θα έχουν δουλειά. Και μετά θα είναι</w:t>
      </w:r>
      <w:r>
        <w:rPr>
          <w:rFonts w:eastAsia="Times New Roman" w:cs="Times New Roman"/>
          <w:szCs w:val="24"/>
        </w:rPr>
        <w:t xml:space="preserve"> πάλι στον αέρα.</w:t>
      </w:r>
    </w:p>
    <w:p w14:paraId="7707C0D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Εμείς, λοιπόν, επειδή δεν θέλουμε να παίζουμε με τους εργαζόμενους, σας καλούμε να κάνετε αποδεκτή την πρότασή μας, γιατί είναι η μόνη που λύνει το πρόβλημα και η μόνη που διασφαλίζει την </w:t>
      </w:r>
      <w:proofErr w:type="spellStart"/>
      <w:r>
        <w:rPr>
          <w:rFonts w:eastAsia="Times New Roman"/>
          <w:szCs w:val="24"/>
        </w:rPr>
        <w:t>ομογενοποίηση</w:t>
      </w:r>
      <w:proofErr w:type="spellEnd"/>
      <w:r>
        <w:rPr>
          <w:rFonts w:eastAsia="Times New Roman"/>
          <w:szCs w:val="24"/>
        </w:rPr>
        <w:t xml:space="preserve"> του Πυροσβεστικού Σώματος και την προ</w:t>
      </w:r>
      <w:r>
        <w:rPr>
          <w:rFonts w:eastAsia="Times New Roman"/>
          <w:szCs w:val="24"/>
        </w:rPr>
        <w:t>σπάθεια που πρέπει να γίνει, έτσι ώστε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να επιτελέσουν το έργο που πρέπει να επιτελέσουν</w:t>
      </w:r>
      <w:r>
        <w:rPr>
          <w:rFonts w:eastAsia="Times New Roman"/>
          <w:szCs w:val="24"/>
        </w:rPr>
        <w:t>,</w:t>
      </w:r>
      <w:r>
        <w:rPr>
          <w:rFonts w:eastAsia="Times New Roman"/>
          <w:szCs w:val="24"/>
        </w:rPr>
        <w:t xml:space="preserve"> για να μην καταστρέφονται περιουσίες και ανθρώπινες ζωές.</w:t>
      </w:r>
    </w:p>
    <w:p w14:paraId="7707C0E0" w14:textId="77777777" w:rsidR="001926F7" w:rsidRDefault="006B7FAB">
      <w:pPr>
        <w:spacing w:line="600" w:lineRule="auto"/>
        <w:ind w:firstLine="720"/>
        <w:contextualSpacing/>
        <w:jc w:val="both"/>
        <w:rPr>
          <w:rFonts w:eastAsia="Times New Roman"/>
          <w:szCs w:val="24"/>
        </w:rPr>
      </w:pPr>
      <w:r>
        <w:rPr>
          <w:rFonts w:eastAsia="Times New Roman"/>
          <w:szCs w:val="24"/>
        </w:rPr>
        <w:t>Η τροπολογία, την οποία καταθέσατε, δεν αντιμετωπίζει το πρόβλημα κι εμείς σας καλούμε -έστω και τ</w:t>
      </w:r>
      <w:r>
        <w:rPr>
          <w:rFonts w:eastAsia="Times New Roman"/>
          <w:szCs w:val="24"/>
        </w:rPr>
        <w:t>ην τελευταία στιγμή- να κάνετε δεκτή την πρόταση του ΚΚΕ.</w:t>
      </w:r>
    </w:p>
    <w:p w14:paraId="7707C0E1"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w:t>
      </w:r>
      <w:proofErr w:type="spellStart"/>
      <w:r>
        <w:rPr>
          <w:rFonts w:eastAsia="Times New Roman"/>
          <w:szCs w:val="24"/>
        </w:rPr>
        <w:t>Κατσώτη</w:t>
      </w:r>
      <w:proofErr w:type="spellEnd"/>
      <w:r>
        <w:rPr>
          <w:rFonts w:eastAsia="Times New Roman"/>
          <w:szCs w:val="24"/>
        </w:rPr>
        <w:t>.</w:t>
      </w:r>
    </w:p>
    <w:p w14:paraId="7707C0E2" w14:textId="77777777" w:rsidR="001926F7" w:rsidRDefault="006B7FAB">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cs="Times New Roman"/>
          <w:szCs w:val="24"/>
        </w:rPr>
        <w:t xml:space="preserve">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w:t>
      </w:r>
      <w:r>
        <w:rPr>
          <w:rFonts w:eastAsia="Times New Roman" w:cs="Times New Roman"/>
          <w:szCs w:val="24"/>
        </w:rPr>
        <w:t>Καποδίστριας</w:t>
      </w:r>
      <w:r>
        <w:rPr>
          <w:rFonts w:eastAsia="Times New Roman" w:cs="Times New Roman"/>
          <w:szCs w:val="24"/>
        </w:rPr>
        <w:t>» που οργανώνει το Ίδρυμα της Βουλής, είκοσι πέντε μαθήτριες και μαθητές και δύο εκπαιδευτικοί συνοδοί από το Αμερικάνικο Κολλέγιο «</w:t>
      </w:r>
      <w:r>
        <w:rPr>
          <w:rFonts w:eastAsia="Times New Roman" w:cs="Times New Roman"/>
          <w:szCs w:val="24"/>
          <w:lang w:val="en-US"/>
        </w:rPr>
        <w:t>Pierce</w:t>
      </w:r>
      <w:r>
        <w:rPr>
          <w:rFonts w:eastAsia="Times New Roman" w:cs="Times New Roman"/>
          <w:szCs w:val="24"/>
        </w:rPr>
        <w:t xml:space="preserve">». </w:t>
      </w:r>
    </w:p>
    <w:p w14:paraId="7707C0E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Βουλή τους καλωσορίζει.</w:t>
      </w:r>
    </w:p>
    <w:p w14:paraId="7707C0E4"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w:t>
      </w:r>
      <w:r>
        <w:rPr>
          <w:rFonts w:eastAsia="Times New Roman" w:cs="Times New Roman"/>
          <w:szCs w:val="24"/>
        </w:rPr>
        <w:t>’</w:t>
      </w:r>
      <w:r>
        <w:rPr>
          <w:rFonts w:eastAsia="Times New Roman" w:cs="Times New Roman"/>
          <w:szCs w:val="24"/>
        </w:rPr>
        <w:t xml:space="preserve"> όλες τις πτέρυγες της Βουλής)</w:t>
      </w:r>
    </w:p>
    <w:p w14:paraId="7707C0E5" w14:textId="77777777" w:rsidR="001926F7" w:rsidRDefault="006B7FAB">
      <w:pPr>
        <w:spacing w:line="600" w:lineRule="auto"/>
        <w:ind w:firstLine="720"/>
        <w:contextualSpacing/>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Μερόπη </w:t>
      </w:r>
      <w:proofErr w:type="spellStart"/>
      <w:r>
        <w:rPr>
          <w:rFonts w:eastAsia="Times New Roman"/>
          <w:szCs w:val="24"/>
        </w:rPr>
        <w:t>Τζούφη</w:t>
      </w:r>
      <w:proofErr w:type="spellEnd"/>
      <w:r>
        <w:rPr>
          <w:rFonts w:eastAsia="Times New Roman"/>
          <w:szCs w:val="24"/>
        </w:rPr>
        <w:t xml:space="preserve"> από τον ΣΥΡΙΖΑ.</w:t>
      </w:r>
    </w:p>
    <w:p w14:paraId="7707C0E6" w14:textId="77777777" w:rsidR="001926F7" w:rsidRDefault="006B7FAB">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Κυρία Πρόεδρε, κύριε Υπουργέ, αγαπητοί συνάδελφοι, θα προσπαθήσω να επαναφέρω τη συζήτηση στο σημερινό νομοσχέδιο και θα αναφερθώ αποκλειστικά στις διατάξεις που αφορούν την κοινωνική προστασία, διατάξεις που έρχονται να συμπληρώσουν τη σχεδιασμένη πολιτι</w:t>
      </w:r>
      <w:r>
        <w:rPr>
          <w:rFonts w:eastAsia="Times New Roman"/>
          <w:szCs w:val="24"/>
        </w:rPr>
        <w:t>κή του Υπουργείου και της Κυβέρνησης υπέρ των ευάλωτων κοινωνικών ομάδων.</w:t>
      </w:r>
    </w:p>
    <w:p w14:paraId="7707C0E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 ευαίσθητος αυτός χώρος παροχής υπηρεσιών κοινωνικής φροντίδας είναι γνωστό ότι χαρακτηρίζεται από πολυμορφία, αφού σ’ αυτόν δραστηριοποιούνται χίλιοι πεντακόσιοι φορείς,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ρό</w:t>
      </w:r>
      <w:r>
        <w:rPr>
          <w:rFonts w:eastAsia="Times New Roman"/>
          <w:szCs w:val="24"/>
        </w:rPr>
        <w:t xml:space="preserve">σωπα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ικαίου, κοινωφελή ιδρύματα, ΜΚΟ, φιλανθρωπικά σωματεία, με την εξαίρεση, βέβαια, των εκκλησιαστικών ιδρυμάτων που δεν συμπεριλαμβάνονται. Όμως εκτός της πολυμορφίας, χαρακτηρίζεται και από μειωμένη εποπτεία, με αποτέλεσμα τη δυσλειτουργία κ</w:t>
      </w:r>
      <w:r>
        <w:rPr>
          <w:rFonts w:eastAsia="Times New Roman"/>
          <w:szCs w:val="24"/>
        </w:rPr>
        <w:t xml:space="preserve">αι την πολυδιάσπαση πολλές φορές σε βάρος αυτών που υποτίθεται ότι ωφελούνται απ’ αυτές τις υπηρεσίες, που είναι οι ηλικιωμένοι, τα απροστάτευτα ανήλικα, οι φτωχές οικογένειες, οι χρονίως πάσχοντες και οι </w:t>
      </w:r>
      <w:r>
        <w:rPr>
          <w:rFonts w:eastAsia="Times New Roman"/>
          <w:szCs w:val="24"/>
        </w:rPr>
        <w:t>ά</w:t>
      </w:r>
      <w:r>
        <w:rPr>
          <w:rFonts w:eastAsia="Times New Roman"/>
          <w:szCs w:val="24"/>
        </w:rPr>
        <w:t xml:space="preserve">νθρωποι με </w:t>
      </w:r>
      <w:r>
        <w:rPr>
          <w:rFonts w:eastAsia="Times New Roman"/>
          <w:szCs w:val="24"/>
        </w:rPr>
        <w:t>α</w:t>
      </w:r>
      <w:r>
        <w:rPr>
          <w:rFonts w:eastAsia="Times New Roman"/>
          <w:szCs w:val="24"/>
        </w:rPr>
        <w:t>ναπηρία.</w:t>
      </w:r>
    </w:p>
    <w:p w14:paraId="7707C0E8" w14:textId="77777777" w:rsidR="001926F7" w:rsidRDefault="006B7FAB">
      <w:pPr>
        <w:spacing w:line="600" w:lineRule="auto"/>
        <w:ind w:firstLine="720"/>
        <w:contextualSpacing/>
        <w:jc w:val="both"/>
        <w:rPr>
          <w:rFonts w:eastAsia="Times New Roman"/>
          <w:szCs w:val="24"/>
        </w:rPr>
      </w:pPr>
      <w:r>
        <w:rPr>
          <w:rFonts w:eastAsia="Times New Roman"/>
          <w:szCs w:val="24"/>
        </w:rPr>
        <w:t>Ταυτόχρονα, το τοπίο θολώνει,</w:t>
      </w:r>
      <w:r>
        <w:rPr>
          <w:rFonts w:eastAsia="Times New Roman"/>
          <w:szCs w:val="24"/>
        </w:rPr>
        <w:t xml:space="preserve"> καθώς η χρηματοδότηση γίνεται για κάποιους απ’ αυτούς μέσα από ιδιωτικούς πόρους, αρκετές φορές -όπως έχει αποδειχθεί- αδιαφανώς, αλλά γίνεται και από το κράτος είτε άμεσα από το Υπουργείο Πρόνοιας είτε εμμέσως από φορείς, όπως ο ΕΟΠΥΥ και οι περιφέρειες.</w:t>
      </w:r>
      <w:r>
        <w:rPr>
          <w:rFonts w:eastAsia="Times New Roman"/>
          <w:szCs w:val="24"/>
        </w:rPr>
        <w:t xml:space="preserve"> Επομένως χρειάζεται να γίνεται έλεγχος για τη σωστή αξιοποίηση των δαπανών του δημοσίου.</w:t>
      </w:r>
    </w:p>
    <w:p w14:paraId="7707C0E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Για τους λόγους αυτούς και με σκοπό την καλύτερη και αποτελεσματικότερη παρακολούθηση από πλευράς Υπουργείου των δράσεων όλων αυτών των φορέων, δημιουργείται αυτό το </w:t>
      </w:r>
      <w:r>
        <w:rPr>
          <w:rFonts w:eastAsia="Times New Roman"/>
          <w:szCs w:val="24"/>
        </w:rPr>
        <w:t>Εθνικό Μητρώο, όπως προβλέπεται στο άρθρο 7 του Κεφαλαίου β΄, με την εγγραφή, όμως, να ορίζεται ως υποχρεωτική.</w:t>
      </w:r>
    </w:p>
    <w:p w14:paraId="7707C0EA" w14:textId="77777777" w:rsidR="001926F7" w:rsidRDefault="006B7FAB">
      <w:pPr>
        <w:spacing w:line="600" w:lineRule="auto"/>
        <w:ind w:firstLine="720"/>
        <w:contextualSpacing/>
        <w:jc w:val="both"/>
        <w:rPr>
          <w:rFonts w:eastAsia="Times New Roman"/>
          <w:szCs w:val="24"/>
        </w:rPr>
      </w:pPr>
      <w:r>
        <w:rPr>
          <w:rFonts w:eastAsia="Times New Roman"/>
          <w:szCs w:val="24"/>
        </w:rPr>
        <w:t>Η συγκεκριμένη ρύθμιση, βεβαίως, είναι η συνέχεια του ήδη ψηφισμένου Εθνικού Μηχανισμού Κοινωνικής Προστασίας, που επανασχεδιάστηκε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w:t>
      </w:r>
      <w:r>
        <w:rPr>
          <w:rFonts w:eastAsia="Times New Roman"/>
          <w:szCs w:val="24"/>
        </w:rPr>
        <w:t>του ΕΣΠΑ και ψηφίστηκε ακριβώς για να αξιολογεί, να σχεδιάζει και να τεκμηριώνει.</w:t>
      </w:r>
    </w:p>
    <w:p w14:paraId="7707C0EB"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μ</w:t>
      </w:r>
      <w:r>
        <w:rPr>
          <w:rFonts w:eastAsia="Times New Roman"/>
          <w:szCs w:val="24"/>
        </w:rPr>
        <w:t>ητρώο αυτό θα περιλαμβάνει στοιχεία</w:t>
      </w:r>
      <w:r>
        <w:rPr>
          <w:rFonts w:eastAsia="Times New Roman"/>
          <w:szCs w:val="24"/>
        </w:rPr>
        <w:t>,</w:t>
      </w:r>
      <w:r>
        <w:rPr>
          <w:rFonts w:eastAsia="Times New Roman"/>
          <w:szCs w:val="24"/>
        </w:rPr>
        <w:t xml:space="preserve"> που αφορούν τον εκάστοτε φορέα, παρεχόμενες υπηρεσίες, αριθμό </w:t>
      </w:r>
      <w:proofErr w:type="spellStart"/>
      <w:r>
        <w:rPr>
          <w:rFonts w:eastAsia="Times New Roman"/>
          <w:szCs w:val="24"/>
        </w:rPr>
        <w:t>ωφελουμένων</w:t>
      </w:r>
      <w:proofErr w:type="spellEnd"/>
      <w:r>
        <w:rPr>
          <w:rFonts w:eastAsia="Times New Roman"/>
          <w:szCs w:val="24"/>
        </w:rPr>
        <w:t>, αριθμό εργαζομένων, τις ειδικότητές τους, το προσωπικό που</w:t>
      </w:r>
      <w:r>
        <w:rPr>
          <w:rFonts w:eastAsia="Times New Roman"/>
          <w:szCs w:val="24"/>
        </w:rPr>
        <w:t xml:space="preserve"> παρέχει εθελοντικά αυτές τις υπηρεσίες, οικονομικά στοιχεία, όπως πόροι χρηματοδότησης, στοιχεία ισολογισμού και απολογισμού, την κινητή και ακίνητη περιουσία του φορέα και τέλος, τη δυναμικότητα θέσεων και κλινών. Παράλληλα θα αξιοποιηθούν τα στοιχεία απ</w:t>
      </w:r>
      <w:r>
        <w:rPr>
          <w:rFonts w:eastAsia="Times New Roman"/>
          <w:szCs w:val="24"/>
        </w:rPr>
        <w:t xml:space="preserve">ό το </w:t>
      </w:r>
      <w:r>
        <w:rPr>
          <w:rFonts w:eastAsia="Times New Roman"/>
          <w:szCs w:val="24"/>
          <w:lang w:val="en-US"/>
        </w:rPr>
        <w:t>e</w:t>
      </w:r>
      <w:r>
        <w:rPr>
          <w:rFonts w:eastAsia="Times New Roman"/>
          <w:szCs w:val="24"/>
        </w:rPr>
        <w:t>-</w:t>
      </w:r>
      <w:proofErr w:type="spellStart"/>
      <w:r>
        <w:rPr>
          <w:rFonts w:eastAsia="Times New Roman"/>
          <w:szCs w:val="24"/>
          <w:lang w:val="en-US"/>
        </w:rPr>
        <w:t>pronoia</w:t>
      </w:r>
      <w:proofErr w:type="spellEnd"/>
      <w:r>
        <w:rPr>
          <w:rFonts w:eastAsia="Times New Roman"/>
          <w:szCs w:val="24"/>
        </w:rPr>
        <w:t xml:space="preserve"> και το ΕΚΚΑ, επεκτείνοντας τις δυνατότητες με ενδοεπικοινωνία των υπαρχόντων μητρώων. Με αυτόν τον τρόπο θα υπάρχει μια πλήρης χαρτογράφηση του τοπίου στην κατεύθυνση αυτή.</w:t>
      </w:r>
    </w:p>
    <w:p w14:paraId="7707C0EC" w14:textId="77777777" w:rsidR="001926F7" w:rsidRDefault="006B7FAB">
      <w:pPr>
        <w:spacing w:line="600" w:lineRule="auto"/>
        <w:ind w:firstLine="720"/>
        <w:contextualSpacing/>
        <w:jc w:val="both"/>
        <w:rPr>
          <w:rFonts w:eastAsia="Times New Roman"/>
          <w:szCs w:val="24"/>
        </w:rPr>
      </w:pPr>
      <w:r>
        <w:rPr>
          <w:rFonts w:eastAsia="Times New Roman"/>
          <w:szCs w:val="24"/>
        </w:rPr>
        <w:t>Επιπλέον η συγκέντρωση και η αξιολόγηση αυτών των στοιχείων θα μας δ</w:t>
      </w:r>
      <w:r>
        <w:rPr>
          <w:rFonts w:eastAsia="Times New Roman"/>
          <w:szCs w:val="24"/>
        </w:rPr>
        <w:t>ώσει τη δυνατότητα να σχεδιάσουμε με δεδομένα μια ενιαία πολιτική προς όφελος μεγαλύτερου πληθυσμού, ιδιαίτερα αυτών των ευάλωτων ομάδων, ενώ όπως είπα πριν, προφανώς θα μπορεί να προλάβει και να αποτρέπει φαινόμενα κακοδιαχείρισης, όπως αυτά που έχουν δει</w:t>
      </w:r>
      <w:r>
        <w:rPr>
          <w:rFonts w:eastAsia="Times New Roman"/>
          <w:szCs w:val="24"/>
        </w:rPr>
        <w:t xml:space="preserve"> το φως της δημοσιότητας, για παράδειγμα του Γηροκομείου Αθηνών, όπου η απερχόμενη διοίκηση παρέδωσε άδεια ταμεία και κατασχεμένους λογαριασμούς.</w:t>
      </w:r>
    </w:p>
    <w:p w14:paraId="7707C0ED"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Εκεί, λοιπόν, κυρίες και κύριοι συνάδελφοι</w:t>
      </w:r>
      <w:r>
        <w:rPr>
          <w:rFonts w:eastAsia="Times New Roman" w:cs="Times New Roman"/>
          <w:szCs w:val="24"/>
        </w:rPr>
        <w:t>,</w:t>
      </w:r>
      <w:r>
        <w:rPr>
          <w:rFonts w:eastAsia="Times New Roman" w:cs="Times New Roman"/>
          <w:szCs w:val="24"/>
        </w:rPr>
        <w:t xml:space="preserve"> και όχι στις απευθείας αναθέσεις του Υπουργείου, βρισκόταν το πάρτ</w:t>
      </w:r>
      <w:r>
        <w:rPr>
          <w:rFonts w:eastAsia="Times New Roman" w:cs="Times New Roman"/>
          <w:szCs w:val="24"/>
        </w:rPr>
        <w:t xml:space="preserve">ι για πολλά </w:t>
      </w:r>
      <w:proofErr w:type="spellStart"/>
      <w:r>
        <w:rPr>
          <w:rFonts w:eastAsia="Times New Roman" w:cs="Times New Roman"/>
          <w:szCs w:val="24"/>
        </w:rPr>
        <w:t>πολλά</w:t>
      </w:r>
      <w:proofErr w:type="spellEnd"/>
      <w:r>
        <w:rPr>
          <w:rFonts w:eastAsia="Times New Roman" w:cs="Times New Roman"/>
          <w:szCs w:val="24"/>
        </w:rPr>
        <w:t xml:space="preserve"> χρόνια δυστυχώς. </w:t>
      </w:r>
    </w:p>
    <w:p w14:paraId="7707C0EE"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Θεωρούμε, λοιπόν, ότι αυτή η προσπάθεια ενισχύει και αναβαθμίζει τον έλεγχο αυτών των κοινωνικών και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υπηρεσιών, με στόχο τη χρηστή και αποδοτική διαχείριση των κοινωνικών πόρων, τον συντονισμό και </w:t>
      </w:r>
      <w:r>
        <w:rPr>
          <w:rFonts w:eastAsia="Times New Roman" w:cs="Times New Roman"/>
          <w:szCs w:val="24"/>
        </w:rPr>
        <w:t xml:space="preserve">την αξιολόγηση της ποιότητας των υπηρεσιών που παρέχουν όλοι αυτοί οι φορείς για τις ευαίσθητες και ευάλωτες κοινωνικές ομάδες. </w:t>
      </w:r>
    </w:p>
    <w:p w14:paraId="7707C0EF"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ήθελα, όμως, να αναφερθώ και στην τροπολογία για τα σχολικά γεύματα, για την οποία έγινε αρκετή συζήτηση. Είναι γνωστό ότι τ</w:t>
      </w:r>
      <w:r>
        <w:rPr>
          <w:rFonts w:eastAsia="Times New Roman" w:cs="Times New Roman"/>
          <w:szCs w:val="24"/>
        </w:rPr>
        <w:t>α προγράμματα λιτότητας ευθύνονται για την αύξηση της φτώχειας και, βέβαια, και της παιδικής φτώχειας. Πράγματι με βάση τα στοιχεία της ΕΛΣΤΑΤ, ο κίνδυνος για την παιδική φτώχεια ανέρχεται στο 26,6%, ενώ το ποσοστό των παιδιών που ζουν σε οικογένειες οι οπ</w:t>
      </w:r>
      <w:r>
        <w:rPr>
          <w:rFonts w:eastAsia="Times New Roman" w:cs="Times New Roman"/>
          <w:szCs w:val="24"/>
        </w:rPr>
        <w:t>οίες βρίσκονται κάτω από το κατώφλι της φτώχειας</w:t>
      </w:r>
      <w:r>
        <w:rPr>
          <w:rFonts w:eastAsia="Times New Roman" w:cs="Times New Roman"/>
          <w:szCs w:val="24"/>
        </w:rPr>
        <w:t>,</w:t>
      </w:r>
      <w:r>
        <w:rPr>
          <w:rFonts w:eastAsia="Times New Roman" w:cs="Times New Roman"/>
          <w:szCs w:val="24"/>
        </w:rPr>
        <w:t xml:space="preserve"> είναι πολύ περισσότερο, στο 34,5%. </w:t>
      </w:r>
    </w:p>
    <w:p w14:paraId="7707C0F0"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ακριβώς η παιδική φτώχεια είναι εκείνη η οποία μπορεί να εμφανιστεί με φαινόμενα υποσιτισμού, αλλά κυρίως με φαινόμενα παχυσαρκίας, στην οποία η χώρα μας και προ κρίσης, δυστυχώς, είχε αρνητική πρωτιά σε όλες τις ηλικίες και τα φύλα. Και ακριβώς αυτή η</w:t>
      </w:r>
      <w:r>
        <w:rPr>
          <w:rFonts w:eastAsia="Times New Roman" w:cs="Times New Roman"/>
          <w:szCs w:val="24"/>
        </w:rPr>
        <w:t xml:space="preserve"> αρνητική πρωτιά προδιαθέτει αυτά τα παιδιά σε πολύ σοβαρά νοσήματα</w:t>
      </w:r>
      <w:r>
        <w:rPr>
          <w:rFonts w:eastAsia="Times New Roman" w:cs="Times New Roman"/>
          <w:szCs w:val="24"/>
        </w:rPr>
        <w:t>,</w:t>
      </w:r>
      <w:r>
        <w:rPr>
          <w:rFonts w:eastAsia="Times New Roman" w:cs="Times New Roman"/>
          <w:szCs w:val="24"/>
        </w:rPr>
        <w:t xml:space="preserve"> που συνηθίζαμε να τα βλέπουμε στην ενήλικο ζωή, όπως τον ζαχαρώδη διαβήτη, τις καρδιακές παθήσεις. </w:t>
      </w:r>
    </w:p>
    <w:p w14:paraId="7707C0F1"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Μάλιστα είναι πλέον επίσημα καταγεγραμμένο</w:t>
      </w:r>
      <w:r>
        <w:rPr>
          <w:rFonts w:eastAsia="Times New Roman" w:cs="Times New Roman"/>
          <w:szCs w:val="24"/>
        </w:rPr>
        <w:t>,</w:t>
      </w:r>
      <w:r>
        <w:rPr>
          <w:rFonts w:eastAsia="Times New Roman" w:cs="Times New Roman"/>
          <w:szCs w:val="24"/>
        </w:rPr>
        <w:t xml:space="preserve"> ότι η μείωση του οικογενειακού εισοδήματος </w:t>
      </w:r>
      <w:r>
        <w:rPr>
          <w:rFonts w:eastAsia="Times New Roman" w:cs="Times New Roman"/>
          <w:szCs w:val="24"/>
        </w:rPr>
        <w:t xml:space="preserve">συνδέεται άμεσα με την παχυσαρκία, καθώς σε συνθήκες κρίσης οι γονείς καταφεύγουν στη φθηνή, ανθυγιεινή θερμιδογόνα τροφή, για να σιτίσουν τα παιδιά τους. </w:t>
      </w:r>
    </w:p>
    <w:p w14:paraId="7707C0F2"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Στόχος, λοιπόν, αυτής της επέκτασης των σχολικών γευμάτων είναι η καταπολέμηση της παιδικής φτώχειας</w:t>
      </w:r>
      <w:r>
        <w:rPr>
          <w:rFonts w:eastAsia="Times New Roman" w:cs="Times New Roman"/>
          <w:szCs w:val="24"/>
        </w:rPr>
        <w:t xml:space="preserve"> και της επισιτιστικής ανασφάλειας, αφού βρισκόμαστε ακόμη σε έντονη κοινωνική και οικονομική κρίση. Και φαίνεται από τα καταγεγραμμένα στοιχεία, ότι υπάρχουν περίπου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παιδιά που βρίσκονται σε αυτόν τον κίνδυνο. </w:t>
      </w:r>
    </w:p>
    <w:p w14:paraId="7707C0F3"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δράση αυτή είναι σ</w:t>
      </w:r>
      <w:r>
        <w:rPr>
          <w:rFonts w:eastAsia="Times New Roman" w:cs="Times New Roman"/>
          <w:szCs w:val="24"/>
        </w:rPr>
        <w:t>ημαντική, γιατί εντάσσεται σε έναν θεσμικό σχεδιασμό, καθώς το κράτος αναλαμβάνει να στηρίξει αυτές τις οικογένειες και να χρηματοδοτήσει από δημόσιους πόρους το πρόγραμμα. Προσπάθειες είχαν γίνει και τα προηγούμενα χρόνια από εθελοντικές ομάδες, συλλόγους</w:t>
      </w:r>
      <w:r>
        <w:rPr>
          <w:rFonts w:eastAsia="Times New Roman" w:cs="Times New Roman"/>
          <w:szCs w:val="24"/>
        </w:rPr>
        <w:t xml:space="preserve"> γονέων, εκπαιδευτικών και εκκλησιαστικούς φορείς,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μπορούν να συνεχιστούν. Όμως εδώ μιλάμε για το κράτος</w:t>
      </w:r>
      <w:r>
        <w:rPr>
          <w:rFonts w:eastAsia="Times New Roman" w:cs="Times New Roman"/>
          <w:szCs w:val="24"/>
        </w:rPr>
        <w:t>,</w:t>
      </w:r>
      <w:r>
        <w:rPr>
          <w:rFonts w:eastAsia="Times New Roman" w:cs="Times New Roman"/>
          <w:szCs w:val="24"/>
        </w:rPr>
        <w:t xml:space="preserve"> που επιλέγει να σχεδιάσει αυτή την πολιτική. </w:t>
      </w:r>
    </w:p>
    <w:p w14:paraId="7707C0F4"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λοιπόν, δική μας υποχρέωση να στηρίξουμε αυτές τις θεσμικές παρεμβάσεις. Ταυτόχρονα</w:t>
      </w:r>
      <w:r>
        <w:rPr>
          <w:rFonts w:eastAsia="Times New Roman" w:cs="Times New Roman"/>
          <w:szCs w:val="24"/>
        </w:rPr>
        <w:t xml:space="preserve"> μέσω αυτής της διαδικασίας στοχεύουμε στο να αλλάξουμε τη διατροφική κουλτούρα για όλο τον παιδικό πληθυσμό. Δεν επιθυμούμε να δώσουμε ένα συσσίτιο στην κρίση, αλλά να μπορέσουμε να ξεκινήσουμε με δυσκολίες ένα παιδαγωγικό και εκπαιδευτικό μέτρο, με την π</w:t>
      </w:r>
      <w:r>
        <w:rPr>
          <w:rFonts w:eastAsia="Times New Roman" w:cs="Times New Roman"/>
          <w:szCs w:val="24"/>
        </w:rPr>
        <w:t>αράλληλη διοργάνωση θεματικών εβδομάδων σχετικά με τη διατροφή, που μπορεί να αλλάξει πιθανώς και τα πρότυπα της κουλτούρας, πέραν του να δώσει άμεση ανακούφιση σε θέματα υποσιτισμού, αφού οι κατάλληλες ηλικίες για την παρέμβαση είναι η παιδική ηλικία, δηλ</w:t>
      </w:r>
      <w:r>
        <w:rPr>
          <w:rFonts w:eastAsia="Times New Roman" w:cs="Times New Roman"/>
          <w:szCs w:val="24"/>
        </w:rPr>
        <w:t xml:space="preserve">αδή οι ηλικίες από δυόμισι έως πέντε χρονών και η εφηβεία. </w:t>
      </w:r>
    </w:p>
    <w:p w14:paraId="7707C0F5"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επιχείρημα ότι αυτή η αρχική, γρήγορη ανάθεση για τους πρώτους τρεις μήνες μαρτυρά διαπλοκή και πελατολόγιο, είναι απολύτως έωλο, διότι αυτό γίνεται για να ξεκινήσει με γρήγορους ρυθμούς το πρό</w:t>
      </w:r>
      <w:r>
        <w:rPr>
          <w:rFonts w:eastAsia="Times New Roman" w:cs="Times New Roman"/>
          <w:szCs w:val="24"/>
        </w:rPr>
        <w:t xml:space="preserve">γραμμα, το οποίο θα αφορά ένα μικρό ποσό και δέκα χιλιάδες μαθητές. </w:t>
      </w:r>
    </w:p>
    <w:p w14:paraId="7707C0F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707C0F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σας παρακαλώ, ένα, δυο λεπτά ακόμη, κυρία Πρόεδρε.  </w:t>
      </w:r>
    </w:p>
    <w:p w14:paraId="7707C0F8"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Έχει κατατεθεί από την Υπουργό</w:t>
      </w:r>
      <w:r>
        <w:rPr>
          <w:rFonts w:eastAsia="Times New Roman" w:cs="Times New Roman"/>
          <w:szCs w:val="24"/>
        </w:rPr>
        <w:t>,</w:t>
      </w:r>
      <w:r>
        <w:rPr>
          <w:rFonts w:eastAsia="Times New Roman" w:cs="Times New Roman"/>
          <w:szCs w:val="24"/>
        </w:rPr>
        <w:t xml:space="preserve"> ότι το πρόγραμμα αυτό θα αφορά εβδομήντα χιλιάδες μαθητές και πως, βεβαίως, θα γίνει με απόλυτα διαφανή διεθνή διαγωνισμό και με δαπάνη 25 εκατομμυρίων. Επίσης θα γίνει με βάση τα επίσημα καταγεγραμμένα στοιχεία, εκεί όπου έχουμε δείκτες ακραίας φτώχειας </w:t>
      </w:r>
      <w:r>
        <w:rPr>
          <w:rFonts w:eastAsia="Times New Roman" w:cs="Times New Roman"/>
          <w:szCs w:val="24"/>
        </w:rPr>
        <w:t xml:space="preserve">και ανεργίας, που συναινούν τα σχολεία και οι σύλλογοι γονέων και κηδεμόνων, με στόχο την επόμενη χρονιά να επεκταθεί, ώστε να καλύψουμε το 30% των εξακοσίων χιλιάδων παιδιών στην πρωτοβάθμια εκπαίδευση που βρίσκονται σε κίνδυνο φτώχειας. </w:t>
      </w:r>
    </w:p>
    <w:p w14:paraId="7707C0F9"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Θεωρώ, λοιπόν, ό</w:t>
      </w:r>
      <w:r>
        <w:rPr>
          <w:rFonts w:eastAsia="Times New Roman" w:cs="Times New Roman"/>
          <w:szCs w:val="24"/>
        </w:rPr>
        <w:t>τι πρέπει όλοι μαζί να στηρίξουμε νομοθετικά αυτή την προσπάθεια που καταβάλλει το Υπουργείο, να την εντάξουμε στο μέλλον και να βοηθήσουμε όλοι, με περισσότερες δράσεις, με την προοπτική μόνιμων κρατικών παρεμβάσεων και ενίσχυσης δημόσιων φορέων</w:t>
      </w:r>
      <w:r>
        <w:rPr>
          <w:rFonts w:eastAsia="Times New Roman" w:cs="Times New Roman"/>
          <w:szCs w:val="24"/>
        </w:rPr>
        <w:t>,</w:t>
      </w:r>
      <w:r>
        <w:rPr>
          <w:rFonts w:eastAsia="Times New Roman" w:cs="Times New Roman"/>
          <w:szCs w:val="24"/>
        </w:rPr>
        <w:t xml:space="preserve"> που θα π</w:t>
      </w:r>
      <w:r>
        <w:rPr>
          <w:rFonts w:eastAsia="Times New Roman" w:cs="Times New Roman"/>
          <w:szCs w:val="24"/>
        </w:rPr>
        <w:t xml:space="preserve">αρέχουν κοινωνική φροντίδα και προστασία. </w:t>
      </w:r>
    </w:p>
    <w:p w14:paraId="7707C0FA"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επόμενο ένα λεπτό θα ήθελα να σας απασχολήσω για μια τροπολογία, την οποία καταθέτω εκ μέρους και άλλων συναδέλφων του ΣΥΡΙΖΑ</w:t>
      </w:r>
      <w:r>
        <w:rPr>
          <w:rFonts w:eastAsia="Times New Roman" w:cs="Times New Roman"/>
          <w:szCs w:val="24"/>
        </w:rPr>
        <w:t>,</w:t>
      </w:r>
      <w:r>
        <w:rPr>
          <w:rFonts w:eastAsia="Times New Roman" w:cs="Times New Roman"/>
          <w:szCs w:val="24"/>
        </w:rPr>
        <w:t xml:space="preserve"> που αφορά στο θέμα των ασυνόδευτων παιδιών. </w:t>
      </w:r>
    </w:p>
    <w:p w14:paraId="7707C0FB"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 διαστάσεις της προσφυγικής και μετ</w:t>
      </w:r>
      <w:r>
        <w:rPr>
          <w:rFonts w:eastAsia="Times New Roman" w:cs="Times New Roman"/>
          <w:szCs w:val="24"/>
        </w:rPr>
        <w:t xml:space="preserve">αναστευτικής κρίσης είναι σε όλους μας γνωστές και η πιο ευάλωτη ομάδα είναι τα ασυνόδευτα ανήλικα προσφυγόπουλα. Υπάρχει ένας πολύ σημαντικός αριθμός παιδιών που έχουν εγκλωβιστεί. Βεβαίως δεν ξέρουμε ακριβώς ποιος είναι. </w:t>
      </w:r>
    </w:p>
    <w:p w14:paraId="7707C0FC" w14:textId="77777777" w:rsidR="001926F7" w:rsidRDefault="006B7FAB">
      <w:pPr>
        <w:spacing w:line="600" w:lineRule="auto"/>
        <w:contextualSpacing/>
        <w:jc w:val="both"/>
        <w:rPr>
          <w:rFonts w:eastAsia="Times New Roman"/>
          <w:szCs w:val="24"/>
        </w:rPr>
      </w:pPr>
      <w:r>
        <w:rPr>
          <w:rFonts w:eastAsia="Times New Roman"/>
          <w:szCs w:val="24"/>
        </w:rPr>
        <w:t>Πρόκειται κυρίως για αγόρια. Ξέρ</w:t>
      </w:r>
      <w:r>
        <w:rPr>
          <w:rFonts w:eastAsia="Times New Roman"/>
          <w:szCs w:val="24"/>
        </w:rPr>
        <w:t xml:space="preserve">ουμε ότι λειτουργούν σε όλη την επικράτεια πενήντα ξενώνες, με δυναμικότητα </w:t>
      </w:r>
      <w:r>
        <w:rPr>
          <w:rFonts w:eastAsia="Times New Roman"/>
          <w:szCs w:val="24"/>
        </w:rPr>
        <w:t>χιλίων διακοσίων ογδόντα δύο</w:t>
      </w:r>
      <w:r>
        <w:rPr>
          <w:rFonts w:eastAsia="Times New Roman"/>
          <w:szCs w:val="24"/>
        </w:rPr>
        <w:t xml:space="preserve"> </w:t>
      </w:r>
      <w:r>
        <w:rPr>
          <w:rFonts w:eastAsia="Times New Roman"/>
          <w:szCs w:val="24"/>
        </w:rPr>
        <w:t xml:space="preserve">θέσεων φιλοξενίας. Υπάρχουν, όμως, επιπρόσθετες ανάγκες για άλλες εξακόσιες, επτακόσιες νέες θέσεις, σύμφωνα με τις εκκρεμείς αιτήσεις. </w:t>
      </w:r>
    </w:p>
    <w:p w14:paraId="7707C0FD" w14:textId="77777777" w:rsidR="001926F7" w:rsidRDefault="006B7FAB">
      <w:pPr>
        <w:spacing w:line="600" w:lineRule="auto"/>
        <w:ind w:firstLine="720"/>
        <w:contextualSpacing/>
        <w:jc w:val="both"/>
        <w:rPr>
          <w:rFonts w:eastAsia="Times New Roman"/>
          <w:szCs w:val="24"/>
        </w:rPr>
      </w:pPr>
      <w:r>
        <w:rPr>
          <w:rFonts w:eastAsia="Times New Roman"/>
          <w:szCs w:val="24"/>
        </w:rPr>
        <w:t>Γι’ αυτούς του</w:t>
      </w:r>
      <w:r>
        <w:rPr>
          <w:rFonts w:eastAsia="Times New Roman"/>
          <w:szCs w:val="24"/>
        </w:rPr>
        <w:t>ς λόγους, με την τροπολογία που καταθέτουμε, επιδιώκουμε να υπάρξουν κατάλληλοι χώροι και δομές προσωρινής φιλοξενίας των παιδιών που χρήζουν προστασίας. Και, βεβαίως, στο πλαίσιο της διευθέτησης επειγόντων προβλημάτων προτείνουμε η ανακαίνιση, η διαμόρφωσ</w:t>
      </w:r>
      <w:r>
        <w:rPr>
          <w:rFonts w:eastAsia="Times New Roman"/>
          <w:szCs w:val="24"/>
        </w:rPr>
        <w:t xml:space="preserve">η και ο εξοπλισμός αυτών των ακινήτων που ανήκουν στο Υπουργείο Εργασίας και στους εποπτευόμενους φορείς, δηλαδή στα κέντρα κοινωνικής προστασίας, να γίνουν με τη συνδρομή του Υπουργείου Εθνικής Άμυνας. Επίσης, θα λειτουργήσουν με το ήδη υπάρχον προσωπικό </w:t>
      </w:r>
      <w:r>
        <w:rPr>
          <w:rFonts w:eastAsia="Times New Roman"/>
          <w:szCs w:val="24"/>
        </w:rPr>
        <w:t>και αν χρειαστεί, πιθανώς θα μπορούν να στελεχωθούν και περαιτέρω αυτοί οι ξενώνες με προσωπικό που γνωρίζει και διαχρονικά φροντίζει τέτοια ευάλωτα παιδιά. Οι δαπάνες για τις εργασίες και τον εξοπλισμό των κτηρίων θα καταβληθούν από το Ταμείο Ασύλου, Μετα</w:t>
      </w:r>
      <w:r>
        <w:rPr>
          <w:rFonts w:eastAsia="Times New Roman"/>
          <w:szCs w:val="24"/>
        </w:rPr>
        <w:t>νάστευσης και Ένταξης.</w:t>
      </w:r>
    </w:p>
    <w:p w14:paraId="7707C0FE" w14:textId="77777777" w:rsidR="001926F7" w:rsidRDefault="006B7FAB">
      <w:pPr>
        <w:spacing w:line="600" w:lineRule="auto"/>
        <w:ind w:firstLine="720"/>
        <w:contextualSpacing/>
        <w:jc w:val="both"/>
        <w:rPr>
          <w:rFonts w:eastAsia="Times New Roman"/>
          <w:szCs w:val="24"/>
        </w:rPr>
      </w:pPr>
      <w:r>
        <w:rPr>
          <w:rFonts w:eastAsia="Times New Roman"/>
          <w:szCs w:val="24"/>
        </w:rPr>
        <w:t>Επομένως, θεωρώ ότι και με την τροπολογία αυτή ολοκληρώνουμε αυτό που προσπαθούμε να πούμε, δηλαδή κοινωνική προστασία προς όλους τους ανήλικους που διαμένουν στη χώρα, χωρίς διακρίσεις και με γνώμονα την ανθρώπινη αξιοπρέπεια.</w:t>
      </w:r>
    </w:p>
    <w:p w14:paraId="7707C0FF" w14:textId="77777777" w:rsidR="001926F7" w:rsidRDefault="006B7FAB">
      <w:pPr>
        <w:spacing w:line="600" w:lineRule="auto"/>
        <w:ind w:firstLine="720"/>
        <w:contextualSpacing/>
        <w:jc w:val="both"/>
        <w:rPr>
          <w:rFonts w:eastAsia="Times New Roman"/>
          <w:szCs w:val="24"/>
        </w:rPr>
      </w:pPr>
      <w:r>
        <w:rPr>
          <w:rFonts w:eastAsia="Times New Roman"/>
          <w:szCs w:val="24"/>
        </w:rPr>
        <w:t>Σας ε</w:t>
      </w:r>
      <w:r>
        <w:rPr>
          <w:rFonts w:eastAsia="Times New Roman"/>
          <w:szCs w:val="24"/>
        </w:rPr>
        <w:t>υχαριστώ πολύ.</w:t>
      </w:r>
    </w:p>
    <w:p w14:paraId="7707C100"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707C101" w14:textId="77777777" w:rsidR="001926F7" w:rsidRDefault="006B7FAB">
      <w:pPr>
        <w:spacing w:line="600" w:lineRule="auto"/>
        <w:ind w:firstLine="720"/>
        <w:contextualSpacing/>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cs="Times New Roman"/>
          <w:szCs w:val="24"/>
        </w:rPr>
        <w:t xml:space="preserve"> Ευχαριστούμε κ</w:t>
      </w:r>
      <w:r>
        <w:rPr>
          <w:rFonts w:eastAsia="Times New Roman" w:cs="Times New Roman"/>
          <w:szCs w:val="24"/>
        </w:rPr>
        <w:t xml:space="preserve">υρία </w:t>
      </w:r>
      <w:proofErr w:type="spellStart"/>
      <w:r>
        <w:rPr>
          <w:rFonts w:eastAsia="Times New Roman" w:cs="Times New Roman"/>
          <w:szCs w:val="24"/>
        </w:rPr>
        <w:t>Τζούφη</w:t>
      </w:r>
      <w:proofErr w:type="spellEnd"/>
      <w:r>
        <w:rPr>
          <w:rFonts w:eastAsia="Times New Roman" w:cs="Times New Roman"/>
          <w:szCs w:val="24"/>
        </w:rPr>
        <w:t>.</w:t>
      </w:r>
    </w:p>
    <w:p w14:paraId="7707C10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από την Νέα Δημοκρατία.</w:t>
      </w:r>
    </w:p>
    <w:p w14:paraId="7707C10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κυρία Πρόεδρε.</w:t>
      </w:r>
    </w:p>
    <w:p w14:paraId="7707C10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ζήτησα τον λόγο για την εκπρόθεσμη τροπολογία που αφορά την παράταση της σύμβασης για τρία ακόμη χρόνια των πυροσβεστών πενταετούς υποχρέωσης, που σήμερα, αν είχε εφαρμοστεί ο νόμος, θα έπρεπε ήδη να έχουν μονιμοποιηθεί.</w:t>
      </w:r>
    </w:p>
    <w:p w14:paraId="7707C10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εκπρόθεσμη αυτή τ</w:t>
      </w:r>
      <w:r>
        <w:rPr>
          <w:rFonts w:eastAsia="Times New Roman" w:cs="Times New Roman"/>
          <w:szCs w:val="24"/>
        </w:rPr>
        <w:t xml:space="preserve">ροπολογία είναι μνημείο λαϊκισμού και εμπαιγμού των </w:t>
      </w:r>
      <w:r>
        <w:rPr>
          <w:rFonts w:eastAsia="Times New Roman" w:cs="Times New Roman"/>
          <w:szCs w:val="24"/>
        </w:rPr>
        <w:t>δύο χιλιάδων εκατό</w:t>
      </w:r>
      <w:r>
        <w:rPr>
          <w:rFonts w:eastAsia="Times New Roman" w:cs="Times New Roman"/>
          <w:szCs w:val="24"/>
        </w:rPr>
        <w:t xml:space="preserve">, περίπου πυροσβεστών που ανέμεναν εύλογα η πολιτεία να εφαρμόσει </w:t>
      </w:r>
      <w:r>
        <w:rPr>
          <w:rFonts w:eastAsia="Times New Roman" w:cs="Times New Roman"/>
          <w:szCs w:val="24"/>
        </w:rPr>
        <w:t xml:space="preserve">τον </w:t>
      </w:r>
      <w:r>
        <w:rPr>
          <w:rFonts w:eastAsia="Times New Roman" w:cs="Times New Roman"/>
          <w:szCs w:val="24"/>
        </w:rPr>
        <w:t>ν.</w:t>
      </w:r>
      <w:r>
        <w:rPr>
          <w:rFonts w:eastAsia="Times New Roman" w:cs="Times New Roman"/>
          <w:szCs w:val="24"/>
        </w:rPr>
        <w:t>3938/2011. Φαίνεται, όμως, ότι άλλες είναι οι προτεραιότητες της Κυβέρνησης.</w:t>
      </w:r>
    </w:p>
    <w:p w14:paraId="7707C10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Ως γνωστόν, με τον νόμο αυτόν δημιουρ</w:t>
      </w:r>
      <w:r>
        <w:rPr>
          <w:rFonts w:eastAsia="Times New Roman" w:cs="Times New Roman"/>
          <w:szCs w:val="24"/>
        </w:rPr>
        <w:t xml:space="preserve">γήθηκε ιδιαίτερη κατηγορία, των πυροσβεστών πενταετούς υποχρέωσης, με τη σύσταση </w:t>
      </w:r>
      <w:r>
        <w:rPr>
          <w:rFonts w:eastAsia="Times New Roman" w:cs="Times New Roman"/>
          <w:szCs w:val="24"/>
        </w:rPr>
        <w:t xml:space="preserve">τεσσάρων χιλιάδων </w:t>
      </w:r>
      <w:r>
        <w:rPr>
          <w:rFonts w:eastAsia="Times New Roman" w:cs="Times New Roman"/>
          <w:szCs w:val="24"/>
        </w:rPr>
        <w:t xml:space="preserve">θέσεων από τις οποίες οι </w:t>
      </w:r>
      <w:r>
        <w:rPr>
          <w:rFonts w:eastAsia="Times New Roman" w:cs="Times New Roman"/>
          <w:szCs w:val="24"/>
        </w:rPr>
        <w:t>τρεις χιλιάδες τετρακόσιες</w:t>
      </w:r>
      <w:r>
        <w:rPr>
          <w:rFonts w:eastAsia="Times New Roman" w:cs="Times New Roman"/>
          <w:szCs w:val="24"/>
        </w:rPr>
        <w:t xml:space="preserve"> </w:t>
      </w:r>
      <w:r>
        <w:rPr>
          <w:rFonts w:eastAsia="Times New Roman" w:cs="Times New Roman"/>
          <w:szCs w:val="24"/>
        </w:rPr>
        <w:t xml:space="preserve">καλύφθηκαν από πρώην εποχικούς εργαζομένους και οι </w:t>
      </w:r>
      <w:r>
        <w:rPr>
          <w:rFonts w:eastAsia="Times New Roman" w:cs="Times New Roman"/>
          <w:szCs w:val="24"/>
        </w:rPr>
        <w:t>εξακόσιες</w:t>
      </w:r>
      <w:r>
        <w:rPr>
          <w:rFonts w:eastAsia="Times New Roman" w:cs="Times New Roman"/>
          <w:szCs w:val="24"/>
        </w:rPr>
        <w:t xml:space="preserve"> από ιδιώτες που </w:t>
      </w:r>
      <w:r>
        <w:rPr>
          <w:rFonts w:eastAsia="Times New Roman" w:cs="Times New Roman"/>
          <w:szCs w:val="24"/>
        </w:rPr>
        <w:t xml:space="preserve">εκδήλωσαν </w:t>
      </w:r>
      <w:r>
        <w:rPr>
          <w:rFonts w:eastAsia="Times New Roman" w:cs="Times New Roman"/>
          <w:szCs w:val="24"/>
        </w:rPr>
        <w:t>ενδιαφέρον.</w:t>
      </w:r>
    </w:p>
    <w:p w14:paraId="7707C10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προέβλεπε ότι με τη λήξη της πενταετίας όσοι δεν είχαν συμπληρώσει το </w:t>
      </w:r>
      <w:r>
        <w:rPr>
          <w:rFonts w:eastAsia="Times New Roman" w:cs="Times New Roman"/>
          <w:szCs w:val="24"/>
        </w:rPr>
        <w:t>τεσσαρακοστό</w:t>
      </w:r>
      <w:r>
        <w:rPr>
          <w:rFonts w:eastAsia="Times New Roman" w:cs="Times New Roman"/>
          <w:szCs w:val="24"/>
        </w:rPr>
        <w:t xml:space="preserve"> έτος της ηλικίας τους και ήταν τουλάχιστον απόφοιτοι λυκείου, μπορούσαν να μονιμοποιηθούν, οι δε υπόλοιποι να αιτηθούν ανανέωση της πενταετούς θητείας τους.</w:t>
      </w:r>
    </w:p>
    <w:p w14:paraId="7707C10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 2014 </w:t>
      </w:r>
      <w:r>
        <w:rPr>
          <w:rFonts w:eastAsia="Times New Roman" w:cs="Times New Roman"/>
          <w:szCs w:val="24"/>
        </w:rPr>
        <w:t xml:space="preserve">η τότε κυβέρνηση με τον </w:t>
      </w:r>
      <w:r>
        <w:rPr>
          <w:rFonts w:eastAsia="Times New Roman" w:cs="Times New Roman"/>
          <w:szCs w:val="24"/>
        </w:rPr>
        <w:t>ν</w:t>
      </w:r>
      <w:r>
        <w:rPr>
          <w:rFonts w:eastAsia="Times New Roman" w:cs="Times New Roman"/>
          <w:szCs w:val="24"/>
        </w:rPr>
        <w:t>.</w:t>
      </w:r>
      <w:r>
        <w:rPr>
          <w:rFonts w:eastAsia="Times New Roman" w:cs="Times New Roman"/>
          <w:szCs w:val="24"/>
        </w:rPr>
        <w:t xml:space="preserve">4249 έδωσε τη δυνατότητα ένταξης στο μόνιμο προσωπικό των πυροσβεστών πενταετούς υποχρέωσης και πριν τη λήξη της πενταετίας με </w:t>
      </w:r>
      <w:r>
        <w:rPr>
          <w:rFonts w:eastAsia="Times New Roman" w:cs="Times New Roman"/>
          <w:szCs w:val="24"/>
        </w:rPr>
        <w:t>κοινή υπουργική απόφαση</w:t>
      </w:r>
      <w:r>
        <w:rPr>
          <w:rFonts w:eastAsia="Times New Roman" w:cs="Times New Roman"/>
          <w:szCs w:val="24"/>
        </w:rPr>
        <w:t xml:space="preserve"> των Υπουργών Οικονομικών, Διοικητικής Ανασυγκρότησης και Προστασίας του Πολίτη,</w:t>
      </w:r>
      <w:r>
        <w:rPr>
          <w:rFonts w:eastAsia="Times New Roman" w:cs="Times New Roman"/>
          <w:szCs w:val="24"/>
        </w:rPr>
        <w:t xml:space="preserve"> μετά από σχετική εισήγηση του Συμβουλίου Επιτελικού Σχεδιασμού του Πυροσβεστικού Σώματος.</w:t>
      </w:r>
    </w:p>
    <w:p w14:paraId="7707C10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Τέτοια ΚΥΑ στα δύο χρόνια διακυβέρνησης ΣΥΡΙΖΑ – ΑΝΕΛ δεν εκδόθηκε. Αντιθέτως, στον </w:t>
      </w:r>
      <w:r>
        <w:rPr>
          <w:rFonts w:eastAsia="Times New Roman" w:cs="Times New Roman"/>
          <w:szCs w:val="24"/>
        </w:rPr>
        <w:t xml:space="preserve">προϋπολογισμό </w:t>
      </w:r>
      <w:r>
        <w:rPr>
          <w:rFonts w:eastAsia="Times New Roman" w:cs="Times New Roman"/>
          <w:szCs w:val="24"/>
        </w:rPr>
        <w:t>του 2017 δεν υπήρχε κα</w:t>
      </w:r>
      <w:r>
        <w:rPr>
          <w:rFonts w:eastAsia="Times New Roman" w:cs="Times New Roman"/>
          <w:szCs w:val="24"/>
        </w:rPr>
        <w:t>μ</w:t>
      </w:r>
      <w:r>
        <w:rPr>
          <w:rFonts w:eastAsia="Times New Roman" w:cs="Times New Roman"/>
          <w:szCs w:val="24"/>
        </w:rPr>
        <w:t>μία πρόβλεψη για τη μονιμοποίηση των πυροσβε</w:t>
      </w:r>
      <w:r>
        <w:rPr>
          <w:rFonts w:eastAsia="Times New Roman" w:cs="Times New Roman"/>
          <w:szCs w:val="24"/>
        </w:rPr>
        <w:t xml:space="preserve">στών πενταετούς υποχρέωσης. </w:t>
      </w:r>
    </w:p>
    <w:p w14:paraId="7707C10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Με βάση, λοιπόν, τον νόμο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ύο χιλιάδες ενενήντα τρεις</w:t>
      </w:r>
      <w:r>
        <w:rPr>
          <w:rFonts w:eastAsia="Times New Roman" w:cs="Times New Roman"/>
          <w:szCs w:val="24"/>
        </w:rPr>
        <w:t xml:space="preserve"> πυροσβέστες κρίθηκαν ότι πληρούν τις προϋποθέσεις μονιμοποίησης από τα αρμόδια συμβούλια. Την Κυριακή 12 Φεβρουαρίου κυκλοφόρησε στο διαδίκτυο έγγραφο για το αίτημα που υπέβ</w:t>
      </w:r>
      <w:r>
        <w:rPr>
          <w:rFonts w:eastAsia="Times New Roman" w:cs="Times New Roman"/>
          <w:szCs w:val="24"/>
        </w:rPr>
        <w:t xml:space="preserve">αλε το Αρχηγείο του Σώματος στις αρχές Μαΐου του 2016, πριν την έκδοση της </w:t>
      </w:r>
      <w:r>
        <w:rPr>
          <w:rFonts w:eastAsia="Times New Roman" w:cs="Times New Roman"/>
          <w:szCs w:val="24"/>
        </w:rPr>
        <w:t>υπουργικής απόφασης</w:t>
      </w:r>
      <w:r>
        <w:rPr>
          <w:rFonts w:eastAsia="Times New Roman" w:cs="Times New Roman"/>
          <w:szCs w:val="24"/>
        </w:rPr>
        <w:t xml:space="preserve"> για τη διαδικασία μονιμοποίησης των πυροσβεστών πενταετούς υποχρέωσης από το Υπουργείο Προστασίας του Πολίτη, και για το οποίο ο διευθυντής του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του κυρί</w:t>
      </w:r>
      <w:r>
        <w:rPr>
          <w:rFonts w:eastAsia="Times New Roman" w:cs="Times New Roman"/>
          <w:szCs w:val="24"/>
        </w:rPr>
        <w:t>ου Υπουργού αξίωσε από το Αρχηγείο του Πυροσβεστικού Σώματος να αποσυρθεί. Η απόσυρση υλοποιήθηκε δύο μέρες αργότερα. Καταθέτω τη σχετική αλληλογραφία στα Πρακτικά.</w:t>
      </w:r>
    </w:p>
    <w:p w14:paraId="7707C10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το προαναφερ</w:t>
      </w:r>
      <w:r>
        <w:rPr>
          <w:rFonts w:eastAsia="Times New Roman" w:cs="Times New Roman"/>
          <w:szCs w:val="24"/>
        </w:rPr>
        <w:t xml:space="preserve">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707C10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ενώ εξέπνεε η προθεσμία της 10ης Φεβρουαρίου 2017 για τη μονιμοποίηση των πυροσβεστών πενταετούς υποχρέωσης, οι οποίοι ως τότε δέχ</w:t>
      </w:r>
      <w:r>
        <w:rPr>
          <w:rFonts w:eastAsia="Times New Roman" w:cs="Times New Roman"/>
          <w:szCs w:val="24"/>
        </w:rPr>
        <w:t xml:space="preserve">ονταν διαβεβαιώσεις σε όλους τους τόνους για τη μονιμοποίησή τους, βλέπει το φως της δημοσιότητας -και πάλι στο διαδίκτυο- απάντηση της Υπουργού Διοικητικής Ανασυγκρότησης, της κ. Όλγας </w:t>
      </w:r>
      <w:proofErr w:type="spellStart"/>
      <w:r>
        <w:rPr>
          <w:rFonts w:eastAsia="Times New Roman" w:cs="Times New Roman"/>
          <w:szCs w:val="24"/>
        </w:rPr>
        <w:t>Γεροβασίλη</w:t>
      </w:r>
      <w:proofErr w:type="spellEnd"/>
      <w:r>
        <w:rPr>
          <w:rFonts w:eastAsia="Times New Roman" w:cs="Times New Roman"/>
          <w:szCs w:val="24"/>
        </w:rPr>
        <w:t>, προς το Αρχηγείο της Πυροσβεστικής.</w:t>
      </w:r>
    </w:p>
    <w:p w14:paraId="7707C10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το έγγραφο με </w:t>
      </w:r>
      <w:r>
        <w:rPr>
          <w:rFonts w:eastAsia="Times New Roman" w:cs="Times New Roman"/>
          <w:szCs w:val="24"/>
        </w:rPr>
        <w:t xml:space="preserve">ημερομηνία 2-2-2017; Αφού επικαλείται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για διορισμούς στο δημόσιο, με βάση τον λόγο «μία πρόσληψη προς τέσσερις αποχωρήσεις» το 2017 και «μία πρόσληψη για τρεις αποχωρήσεις» το 2018, «καρφώνει» το Υπουργείο Προστασίας του Πολίτη </w:t>
      </w:r>
      <w:r>
        <w:rPr>
          <w:rFonts w:eastAsia="Times New Roman" w:cs="Times New Roman"/>
          <w:szCs w:val="24"/>
        </w:rPr>
        <w:t>ότι δεν ενημέρωσε εγκαίρως το Διοικητικής Ανασυγκρότησης, προκειμένου να προγραμματίσει τις προσλήψεις.</w:t>
      </w:r>
    </w:p>
    <w:p w14:paraId="7707C10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Γεροβασίλη</w:t>
      </w:r>
      <w:proofErr w:type="spellEnd"/>
      <w:r>
        <w:rPr>
          <w:rFonts w:eastAsia="Times New Roman" w:cs="Times New Roman"/>
          <w:szCs w:val="24"/>
        </w:rPr>
        <w:t xml:space="preserve"> γράφει χαρακτηριστικά: «Η Υπηρεσία μας,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τόσο τις ανάγκες των φορέων όσο και τις δημοσιονομικές συνθήκες, έχει προγρ</w:t>
      </w:r>
      <w:r>
        <w:rPr>
          <w:rFonts w:eastAsia="Times New Roman" w:cs="Times New Roman"/>
          <w:szCs w:val="24"/>
        </w:rPr>
        <w:t>αμματίσει τους διορισμούς και προσλήψεις τακτικού προσωπικού για τα επόμενα δύο έτη. Στον εν λόγω προγραμματισμό δεν μπορεί να περιληφθεί η ένταξη των δύο χιλιάδων τριακοσίων εβδομήντα πέντε πυροσβεστών που έχουν προσληφθεί με σχέση εργασίας δημοσίου δικαί</w:t>
      </w:r>
      <w:r>
        <w:rPr>
          <w:rFonts w:eastAsia="Times New Roman" w:cs="Times New Roman"/>
          <w:szCs w:val="24"/>
        </w:rPr>
        <w:t xml:space="preserve">ου για πενταετή θητεία, με δυνατότητα ανανέωσης». </w:t>
      </w:r>
    </w:p>
    <w:p w14:paraId="7707C10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συνεχίζει παρακάτω, προτρέποντας το Υπουργείο να προχωρήσει στην ανανέωση της θητείας τους, υποβάλλοντας αίτημα στην Επιτροπή ΠΥΣ 33/2006 και να προβεί στη μονιμοποίησή τους μόλις το επιτρέψουν οι δημο</w:t>
      </w:r>
      <w:r>
        <w:rPr>
          <w:rFonts w:eastAsia="Times New Roman" w:cs="Times New Roman"/>
          <w:szCs w:val="24"/>
        </w:rPr>
        <w:t>σιονομικές συνθήκες της χώρας βάσει της διαδικασίας που έχει πραγματοποιηθεί.</w:t>
      </w:r>
    </w:p>
    <w:p w14:paraId="7707C11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Καταθέτω το έγγραφο για τα Πρακτικά.</w:t>
      </w:r>
    </w:p>
    <w:p w14:paraId="7707C111"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Μάξιμος </w:t>
      </w:r>
      <w:proofErr w:type="spellStart"/>
      <w:r>
        <w:rPr>
          <w:rFonts w:eastAsia="Times New Roman" w:cs="Times New Roman"/>
        </w:rPr>
        <w:t>Χαρακόπουλος</w:t>
      </w:r>
      <w:proofErr w:type="spellEnd"/>
      <w:r>
        <w:rPr>
          <w:rFonts w:eastAsia="Times New Roman" w:cs="Times New Roman"/>
        </w:rPr>
        <w:t xml:space="preserve"> καταθέτει για τα Πρακτικά το προαναφερθέν έγγραφο, το οποίο βρίσκεται στο αρχείο του Τμή</w:t>
      </w:r>
      <w:r>
        <w:rPr>
          <w:rFonts w:eastAsia="Times New Roman" w:cs="Times New Roman"/>
        </w:rPr>
        <w:t>ματος Γραμματείας της Διεύθυνσης Στενογραφίας και Πρακτικών της Βουλής)</w:t>
      </w:r>
    </w:p>
    <w:p w14:paraId="7707C11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πραγματικότητα. Είτε από άγνοια και επιπολαιότητα είτε γιατί έχετε άλλες προτεραιότητες προσλήψεων, δεν ενημερώσατε το αρμόδιο Υπουργείο επί των προσλήψεων, προκε</w:t>
      </w:r>
      <w:r>
        <w:rPr>
          <w:rFonts w:eastAsia="Times New Roman" w:cs="Times New Roman"/>
          <w:szCs w:val="24"/>
        </w:rPr>
        <w:t xml:space="preserve">ιμένου να συμπεριληφθούν στον προγραμματισμό των ετήσιων προσλήψεων στο δημόσιο. Και καθώς εξέπνεε η προθεσμία μονιμοποίησης στις 10 Φεβρουαρίου και δύο χιλιάδες ενενήντα τρεις πυροσβέστες θα ήταν στον αέρα από δικά σας λάθη και αβελτηρίες, αναγκάστηκε το </w:t>
      </w:r>
      <w:r>
        <w:rPr>
          <w:rFonts w:eastAsia="Times New Roman" w:cs="Times New Roman"/>
          <w:szCs w:val="24"/>
        </w:rPr>
        <w:t>Αρχηγείο, μια μέρα πριν, να δώσει εντολή υποχρεωτικής χορήγησης ρεπό και σε όσους δεν δικαιούνταν ρεπό, υποχρεωτική χορήγηση κανονικής άδειας μέχρι τις 19 Φεβρουαρίου του 2017, προκειμένου να έρθει η τροπολογία στη Βουλή.</w:t>
      </w:r>
    </w:p>
    <w:p w14:paraId="7707C11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Διαβάζοντας την τροπολογία πραγματ</w:t>
      </w:r>
      <w:r>
        <w:rPr>
          <w:rFonts w:eastAsia="Times New Roman" w:cs="Times New Roman"/>
          <w:szCs w:val="24"/>
        </w:rPr>
        <w:t>ικά, κυρία Υπουργέ, υποκλίνομαι στον συντάκτη της. Διαβάζω από την αιτιολογική έκθεση: «Η προτεινόμενη διάταξη κρίνεται αναγκαία για την αποσαφήνιση από κάθε άποψη του καθεστώτος ένταξης των με πενταετή θητεία πυροσβεστών στο μόνιμο προσωπικό του Σώματος».</w:t>
      </w:r>
      <w:r>
        <w:rPr>
          <w:rFonts w:eastAsia="Times New Roman" w:cs="Times New Roman"/>
          <w:szCs w:val="24"/>
        </w:rPr>
        <w:t xml:space="preserve"> Είναι η τροπολογία που παρατείνει τη θητεία τους για άλλα τρία χρόνια και βαφτίζεται ως «αποσαφήνιση» για την ένταξή τους στο μόνιμο προσωπικό.</w:t>
      </w:r>
    </w:p>
    <w:p w14:paraId="7707C11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Συνεχίζει παρακάτω: «Εν τούτοις, η ολοκλήρωση της διαδικασίας μονιμοποίησης παρουσιάζει ορισμένες τεχνικής και νομικής φύσεως περιπλοκές λόγω της πλημμελούς διατύπωσης των </w:t>
      </w:r>
      <w:proofErr w:type="spellStart"/>
      <w:r>
        <w:rPr>
          <w:rFonts w:eastAsia="Times New Roman" w:cs="Times New Roman"/>
          <w:szCs w:val="24"/>
        </w:rPr>
        <w:t>προαναφερομένων</w:t>
      </w:r>
      <w:proofErr w:type="spellEnd"/>
      <w:r>
        <w:rPr>
          <w:rFonts w:eastAsia="Times New Roman" w:cs="Times New Roman"/>
          <w:szCs w:val="24"/>
        </w:rPr>
        <w:t xml:space="preserve"> διατάξεων και της πρόκλησης σύγχυσης, αφ’ ετέρου, σχετικά με το αν η</w:t>
      </w:r>
      <w:r>
        <w:rPr>
          <w:rFonts w:eastAsia="Times New Roman" w:cs="Times New Roman"/>
          <w:szCs w:val="24"/>
        </w:rPr>
        <w:t xml:space="preserve"> τελική διαδικασία ένταξης στο μόνιμο προσωπικό υπόκειται στους περιορισμούς των προσλήψεων στο δημόσιο τομέα, κατά το άρθρο 11 </w:t>
      </w:r>
      <w:r>
        <w:rPr>
          <w:rFonts w:eastAsia="Times New Roman" w:cs="Times New Roman"/>
          <w:szCs w:val="24"/>
        </w:rPr>
        <w:t>του ν.</w:t>
      </w:r>
      <w:r>
        <w:rPr>
          <w:rFonts w:eastAsia="Times New Roman" w:cs="Times New Roman"/>
          <w:szCs w:val="24"/>
        </w:rPr>
        <w:t>3833/2010». Τεχνικής και νομικής φύσεως περιπλοκές. Σύγχυση αν η μονιμοποίηση υπόκειται στους περιορισμούς διορισμών στο δ</w:t>
      </w:r>
      <w:r>
        <w:rPr>
          <w:rFonts w:eastAsia="Times New Roman" w:cs="Times New Roman"/>
          <w:szCs w:val="24"/>
        </w:rPr>
        <w:t>ημόσιο.</w:t>
      </w:r>
    </w:p>
    <w:p w14:paraId="7707C11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Ας το δούμε καλοπροαίρετα. Καλά, πότε τα ανακαλύψατε όλα αυτά; Εδώ και δυο χρόνια τι κάνατε;</w:t>
      </w:r>
    </w:p>
    <w:p w14:paraId="7707C116" w14:textId="77777777" w:rsidR="001926F7" w:rsidRDefault="006B7FAB">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707C11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Ολοκληρώνω, κυρία Πρόεδρε.</w:t>
      </w:r>
    </w:p>
    <w:p w14:paraId="7707C11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τροπολογία στην καλύτερη των περιπτώσεων γ</w:t>
      </w:r>
      <w:r>
        <w:rPr>
          <w:rFonts w:eastAsia="Times New Roman" w:cs="Times New Roman"/>
          <w:szCs w:val="24"/>
        </w:rPr>
        <w:t xml:space="preserve">ια εσάς είναι ομολογία ανικανότητας. Εδώ και δυο χρόνια η Κυβέρνηση αγρόν ηγόραζε. Περί άλλων </w:t>
      </w:r>
      <w:proofErr w:type="spellStart"/>
      <w:r>
        <w:rPr>
          <w:rFonts w:eastAsia="Times New Roman" w:cs="Times New Roman"/>
          <w:szCs w:val="24"/>
        </w:rPr>
        <w:t>ετύρβαζε</w:t>
      </w:r>
      <w:proofErr w:type="spellEnd"/>
      <w:r>
        <w:rPr>
          <w:rFonts w:eastAsia="Times New Roman" w:cs="Times New Roman"/>
          <w:szCs w:val="24"/>
        </w:rPr>
        <w:t>. Εκτός και αν άλλες ήταν οι προτεραιότητές σας για διορισμούς στο δημόσιο, που, όπως αποδείξαμε κατά την πρόσφατη συζήτηση επίκαιρης επερώτησής μας, ο ευ</w:t>
      </w:r>
      <w:r>
        <w:rPr>
          <w:rFonts w:eastAsia="Times New Roman" w:cs="Times New Roman"/>
          <w:szCs w:val="24"/>
        </w:rPr>
        <w:t>ρύτερος δημόσιος τομέας αντί να μειωθεί, το 2016 αυξήθηκε, διογκώθηκε κατά επτά χιλιάδες σε σχέση με την προηγούμενη χρονιά.</w:t>
      </w:r>
    </w:p>
    <w:p w14:paraId="7707C11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 επισημάνω, κυρία Πρόεδρε, ότι στην τροπολογία δεν υπάρχει σαφής αναφορά για τους τριακόσιους ογδόντα εννιά που</w:t>
      </w:r>
      <w:r>
        <w:rPr>
          <w:rFonts w:eastAsia="Times New Roman" w:cs="Times New Roman"/>
          <w:szCs w:val="24"/>
        </w:rPr>
        <w:t xml:space="preserve"> προσλήφθηκαν επιπλέον σε συμπλήρωση των πινάκων λόγω αποχωρήσεων. Από αυτούς οι διακόσιοι ογδόντα οκτώ πληρούν τα κριτήρια για μονιμοποίηση στον χρόνο που θα ολοκληρώσουν την πενταετία και δεν συμπεριλαμβάνονται στους δύο χιλιάδες ενενήντα τρεις της ρύθμι</w:t>
      </w:r>
      <w:r>
        <w:rPr>
          <w:rFonts w:eastAsia="Times New Roman" w:cs="Times New Roman"/>
          <w:szCs w:val="24"/>
        </w:rPr>
        <w:t>σης. Ποια θα είναι η οικονομική επιβάρυνση γι’ αυτούς; Έχει γίνει υπολογισμός της συνολικής επιβάρυνσης από το Γενικό Λογιστήριο του Κράτους; Θα πρέπει να γίνει ξεκάθαρο ότι και αυτοί εντάσσονται στη ρύθμιση.</w:t>
      </w:r>
    </w:p>
    <w:p w14:paraId="7707C11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ολοκληρώνω λέγοντας το εξής:</w:t>
      </w:r>
      <w:r>
        <w:rPr>
          <w:rFonts w:eastAsia="Times New Roman" w:cs="Times New Roman"/>
          <w:szCs w:val="24"/>
        </w:rPr>
        <w:t xml:space="preserve"> Αν ισχύει η απάντηση που έδωσε προκληθείς ο Αναπληρωτής Υπουργός Προστασίας του Πολίτη κ. </w:t>
      </w:r>
      <w:proofErr w:type="spellStart"/>
      <w:r>
        <w:rPr>
          <w:rFonts w:eastAsia="Times New Roman" w:cs="Times New Roman"/>
          <w:szCs w:val="24"/>
        </w:rPr>
        <w:t>Τόσκας</w:t>
      </w:r>
      <w:proofErr w:type="spellEnd"/>
      <w:r>
        <w:rPr>
          <w:rFonts w:eastAsia="Times New Roman" w:cs="Times New Roman"/>
          <w:szCs w:val="24"/>
        </w:rPr>
        <w:t xml:space="preserve"> ότι βρίσκεται σε διαδικασία διαπραγμάτευσης με τους θεσμούς που αναμένει να ολοκληρωθεί τις επόμενες ημέρες, προς τι η ρύθμιση της παράτασης της θητείας για τ</w:t>
      </w:r>
      <w:r>
        <w:rPr>
          <w:rFonts w:eastAsia="Times New Roman" w:cs="Times New Roman"/>
          <w:szCs w:val="24"/>
        </w:rPr>
        <w:t xml:space="preserve">ρία χρόνια; Γιατί δεν φέρνετε μία ρύθμιση με την οποία να παρατείνετε τις συμβάσεις τους για τρεις ή έξι μήνες το πολύ; </w:t>
      </w:r>
    </w:p>
    <w:p w14:paraId="7707C11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 αυτόν τον εμπαιγμό –διότι περί εμπαιγμού πρόκειται- σ’ αυτήν την ομηρία των πενταετούς υποχρέωσης πυροσβεστών –διότι περί ομηρίας πρ</w:t>
      </w:r>
      <w:r>
        <w:rPr>
          <w:rFonts w:eastAsia="Times New Roman" w:cs="Times New Roman"/>
          <w:szCs w:val="24"/>
        </w:rPr>
        <w:t>όκειται- η Νέα Δημοκρατία δεν θα συναινέσει.</w:t>
      </w:r>
    </w:p>
    <w:p w14:paraId="7707C11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C11D"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07C11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7707C11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 έχει τον λόγο.</w:t>
      </w:r>
    </w:p>
    <w:p w14:paraId="7707C12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Κυρίες και κύριοι συνάδελφοι, φαίνεται από τις αντιδράσεις ορισμένων ότι η ενδυνάμωση της Δημοκρατικής Συμπαράταξης τους έχει ενοχλήσει. Σίγουρα έχει ενοχλήσει τον κ. Τσίπρα και τον κ. Λεβέντη, οι οποίοι προκειμένου να πλήξουν την παράταξή μας δεν φείδον</w:t>
      </w:r>
      <w:r>
        <w:rPr>
          <w:rFonts w:eastAsia="Times New Roman" w:cs="Times New Roman"/>
          <w:szCs w:val="24"/>
        </w:rPr>
        <w:t xml:space="preserve">ται ψεμάτων. </w:t>
      </w:r>
    </w:p>
    <w:p w14:paraId="7707C12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κρούσματα είναι τα εξής: Ο Πρωθυπουργός την Παρασκευή με αφορμή ερώτηση άλλου κόμματος, είπε ψέματα και διαστρέβλωσε τα στοιχεία για το φάρμακο του Υπουργείου Υγείας επί θητείας Ανδρέα Λοβέρδου. Έχει κατατεθεί επίκαιρη ερώτηση </w:t>
      </w:r>
      <w:r>
        <w:rPr>
          <w:rFonts w:eastAsia="Times New Roman" w:cs="Times New Roman"/>
          <w:szCs w:val="24"/>
        </w:rPr>
        <w:t>για να προσέλθει ο κ. Τσίπρας στη Βουλή να δώσει διευκρινίσεις. Αν αρνηθεί, θα έχουμε συνέχεια.</w:t>
      </w:r>
    </w:p>
    <w:p w14:paraId="7707C12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Όμως, σήμερα είχαμε άλλο ένα κρούσμα από τον κ. Λεβέντη, μέσα από την εκπομπή «Καλημέρα Ελλάδα» του κ. Παπαδάκη. Ο κ. Λεβέντης είπε ψέματα. Κατηγόρησε την πρότα</w:t>
      </w:r>
      <w:r>
        <w:rPr>
          <w:rFonts w:eastAsia="Times New Roman" w:cs="Times New Roman"/>
          <w:szCs w:val="24"/>
        </w:rPr>
        <w:t xml:space="preserve">σή μας που προβλέπει ότι καλώς πληρώθηκαν τον κόπο τους οι εργαζόμενοι στο ΚΕΕΛΠΝΟ και αυτοί που δικαιούνται για τις θέσεις ευθύνης και ότι είναι ανεπίτρεπτο να τα ζητούν πίσω. Το γεγονός ότι υπάρχει παράλειψη της πολιτείας να ολοκληρώσει τον </w:t>
      </w:r>
      <w:r>
        <w:rPr>
          <w:rFonts w:eastAsia="Times New Roman" w:cs="Times New Roman"/>
          <w:szCs w:val="24"/>
        </w:rPr>
        <w:t xml:space="preserve">κανονισμό </w:t>
      </w:r>
      <w:r>
        <w:rPr>
          <w:rFonts w:eastAsia="Times New Roman" w:cs="Times New Roman"/>
          <w:szCs w:val="24"/>
        </w:rPr>
        <w:t>του</w:t>
      </w:r>
      <w:r>
        <w:rPr>
          <w:rFonts w:eastAsia="Times New Roman" w:cs="Times New Roman"/>
          <w:szCs w:val="24"/>
        </w:rPr>
        <w:t xml:space="preserve"> ΚΕΕΛΠΝΟ δεν θα το πληρώσουν οι εργαζόμενοι.</w:t>
      </w:r>
    </w:p>
    <w:p w14:paraId="7707C12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Επιπλέον, για να δείτε ότι όχι μόνο λεβέντης δεν είναι ο Αρχηγός των Κεντρώων, αλλά είναι και διπρόσωπος, σας ενημερώνω ότι στις 25 Ιανουαρίου είχε παρευρεθεί στην κοπή πίτας των εργαζομένων του ΚΕΕΛΠΝΟ, όπου δε</w:t>
      </w:r>
      <w:r>
        <w:rPr>
          <w:rFonts w:eastAsia="Times New Roman" w:cs="Times New Roman"/>
          <w:szCs w:val="24"/>
        </w:rPr>
        <w:t>σμεύτηκε –και υπάρχει το ηχητικό και το βίντεο- να στηρίξει τη δίκαιη λύση του προβλήματος. Μετά βγαίνει στην τηλεόραση, όπως σας είπα και υποστηρίζει ότι οι εργαζόμενοι πήραν χρήματα χωρίς να τα δικαιούνται και πρέπει να τα επιστρέψουν.</w:t>
      </w:r>
    </w:p>
    <w:p w14:paraId="7707C12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Επανέρχομαι, όμως,</w:t>
      </w:r>
      <w:r>
        <w:rPr>
          <w:rFonts w:eastAsia="Times New Roman" w:cs="Times New Roman"/>
          <w:szCs w:val="24"/>
        </w:rPr>
        <w:t xml:space="preserve"> στην ουσία της υπόθεσης. Είναι δίκαιη η ρύθμιση με βάση την τροπολογία που έχουμε καταθέσει. Έχει γίνει και για τους εργαζόμενους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 xml:space="preserve">Πρόληψης και για τους εργαζόμενους στον ΟΚΑΝΑ με το άρθρο 41 του </w:t>
      </w:r>
      <w:r>
        <w:rPr>
          <w:rFonts w:eastAsia="Times New Roman" w:cs="Times New Roman"/>
          <w:szCs w:val="24"/>
        </w:rPr>
        <w:t>ν.</w:t>
      </w:r>
      <w:r>
        <w:rPr>
          <w:rFonts w:eastAsia="Times New Roman" w:cs="Times New Roman"/>
          <w:szCs w:val="24"/>
        </w:rPr>
        <w:t xml:space="preserve">4320/2015. Το έχει ψηφίσει η μεγάλη πλειοψηφία </w:t>
      </w:r>
      <w:r>
        <w:rPr>
          <w:rFonts w:eastAsia="Times New Roman" w:cs="Times New Roman"/>
          <w:szCs w:val="24"/>
        </w:rPr>
        <w:t xml:space="preserve">της Βουλής, με την υπογραφή Ξανθού και </w:t>
      </w:r>
      <w:proofErr w:type="spellStart"/>
      <w:r>
        <w:rPr>
          <w:rFonts w:eastAsia="Times New Roman" w:cs="Times New Roman"/>
          <w:szCs w:val="24"/>
        </w:rPr>
        <w:t>Πολάκη</w:t>
      </w:r>
      <w:proofErr w:type="spellEnd"/>
      <w:r>
        <w:rPr>
          <w:rFonts w:eastAsia="Times New Roman" w:cs="Times New Roman"/>
          <w:szCs w:val="24"/>
        </w:rPr>
        <w:t>. Ζητούμε να γίνει δεκτή η τροπολογία. Το Υπουργείο, με δύο δελτία Τύπου τα οποία σας καταθέτω, έχει αναγνωρίσει το δίκαιο του αιτήματος.</w:t>
      </w:r>
    </w:p>
    <w:p w14:paraId="7707C125" w14:textId="77777777" w:rsidR="001926F7" w:rsidRDefault="006B7FAB">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w:t>
      </w:r>
      <w:r>
        <w:rPr>
          <w:rFonts w:eastAsia="Times New Roman" w:cs="Times New Roman"/>
          <w:szCs w:val="24"/>
        </w:rPr>
        <w:t xml:space="preserve">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707C12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αναφερθώ τώρα σε ορισμένες δράσεις του Υπουργείου Εργασίας, για τις οποίες η Υπουργός έχει μιλήσει και στην Ε</w:t>
      </w:r>
      <w:r>
        <w:rPr>
          <w:rFonts w:eastAsia="Times New Roman" w:cs="Times New Roman"/>
          <w:szCs w:val="24"/>
        </w:rPr>
        <w:t>πιτροπή των Περιφερειών, αλλά και κατά τη συζήτηση του νομοσχεδίου. Μίλησε για τα διακόσια είκοσι Κέντρα Κοινότητας τα οποία γίνονται σε κάθε δήμο. Πού είναι τα υπόλοιπα, όμως, μέχρι τα τετρακόσια είκοσι πέντε; Αυτό είναι ένα ερώτημα που παραμένει αναπάντη</w:t>
      </w:r>
      <w:r>
        <w:rPr>
          <w:rFonts w:eastAsia="Times New Roman" w:cs="Times New Roman"/>
          <w:szCs w:val="24"/>
        </w:rPr>
        <w:t>το. Άλλα δεν προβλέφθηκαν και άλλα δεν τα πρόβλεψαν οι περιφέρειες, όπως η Περιφέρεια Πελοποννήσου. Επομένως, το σχέδιο είναι ελλιπές, καθώς δεν αφορά το σύνολο των δήμων της χώρας.</w:t>
      </w:r>
    </w:p>
    <w:p w14:paraId="7707C12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Εργασίας είπε ότι τηρεί τις διαδικασίες ΑΣΕΠ. Ουδέν </w:t>
      </w:r>
      <w:proofErr w:type="spellStart"/>
      <w:r>
        <w:rPr>
          <w:rFonts w:eastAsia="Times New Roman" w:cs="Times New Roman"/>
          <w:szCs w:val="24"/>
        </w:rPr>
        <w:t>αναληθέστ</w:t>
      </w:r>
      <w:r>
        <w:rPr>
          <w:rFonts w:eastAsia="Times New Roman" w:cs="Times New Roman"/>
          <w:szCs w:val="24"/>
        </w:rPr>
        <w:t>ερον</w:t>
      </w:r>
      <w:proofErr w:type="spellEnd"/>
      <w:r>
        <w:rPr>
          <w:rFonts w:eastAsia="Times New Roman" w:cs="Times New Roman"/>
          <w:szCs w:val="24"/>
        </w:rPr>
        <w:t xml:space="preserve">! Μετά από καταγγελίες της Δημοκρατικής Συμπαράταξης και ερώτηση που καταθέσαμε εδώ στη Βουλή, η Περιφέρεια Αττικής απέσυρε τέσσερις προκηρύξεις για ΜΚΟ που δεν ήταν σύμφωνες με τη </w:t>
      </w:r>
      <w:proofErr w:type="spellStart"/>
      <w:r>
        <w:rPr>
          <w:rFonts w:eastAsia="Times New Roman" w:cs="Times New Roman"/>
          <w:szCs w:val="24"/>
        </w:rPr>
        <w:t>μοριοδότηση</w:t>
      </w:r>
      <w:proofErr w:type="spellEnd"/>
      <w:r>
        <w:rPr>
          <w:rFonts w:eastAsia="Times New Roman" w:cs="Times New Roman"/>
          <w:szCs w:val="24"/>
        </w:rPr>
        <w:t xml:space="preserve"> του ΑΣΕΠ. </w:t>
      </w:r>
    </w:p>
    <w:p w14:paraId="7707C12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Όμως, το ίδιο συμβαίνει και με τους δήμους. Ο έν</w:t>
      </w:r>
      <w:r>
        <w:rPr>
          <w:rFonts w:eastAsia="Times New Roman" w:cs="Times New Roman"/>
          <w:szCs w:val="24"/>
        </w:rPr>
        <w:t xml:space="preserve">ας δήμος λαμβάνει υπ’ </w:t>
      </w:r>
      <w:proofErr w:type="spellStart"/>
      <w:r>
        <w:rPr>
          <w:rFonts w:eastAsia="Times New Roman" w:cs="Times New Roman"/>
          <w:szCs w:val="24"/>
        </w:rPr>
        <w:t>όψιν</w:t>
      </w:r>
      <w:proofErr w:type="spellEnd"/>
      <w:r>
        <w:rPr>
          <w:rFonts w:eastAsia="Times New Roman" w:cs="Times New Roman"/>
          <w:szCs w:val="24"/>
        </w:rPr>
        <w:t xml:space="preserve"> –και σωστά- όλη την προϋπηρεσία για εργασία στις Δομές Φτώχειας, για παράδειγμα, ανεξάρτητα αν η πηγή χρηματοδότησης είναι ευρωπαϊκοί πόροι ή εθνικοί, ενώ ο άλλος δήμος μόνο αν είναι ευρωπαϊκοί οι πόροι. Τους εθνικούς δεν τους λα</w:t>
      </w:r>
      <w:r>
        <w:rPr>
          <w:rFonts w:eastAsia="Times New Roman" w:cs="Times New Roman"/>
          <w:szCs w:val="24"/>
        </w:rPr>
        <w:t xml:space="preserve">μβάνει υπ’ </w:t>
      </w:r>
      <w:proofErr w:type="spellStart"/>
      <w:r>
        <w:rPr>
          <w:rFonts w:eastAsia="Times New Roman" w:cs="Times New Roman"/>
          <w:szCs w:val="24"/>
        </w:rPr>
        <w:t>όψιν</w:t>
      </w:r>
      <w:proofErr w:type="spellEnd"/>
      <w:r>
        <w:rPr>
          <w:rFonts w:eastAsia="Times New Roman" w:cs="Times New Roman"/>
          <w:szCs w:val="24"/>
        </w:rPr>
        <w:t>. Χρειάζεται έγγραφη οδηγία για να μην ισχύουν δύο μέτρα και δύο σταθμά.</w:t>
      </w:r>
    </w:p>
    <w:p w14:paraId="7707C129" w14:textId="77777777" w:rsidR="001926F7" w:rsidRDefault="006B7FAB">
      <w:pPr>
        <w:spacing w:line="600" w:lineRule="auto"/>
        <w:ind w:firstLine="720"/>
        <w:contextualSpacing/>
        <w:jc w:val="both"/>
        <w:rPr>
          <w:rFonts w:eastAsia="Times New Roman"/>
          <w:szCs w:val="24"/>
        </w:rPr>
      </w:pPr>
      <w:r>
        <w:rPr>
          <w:rFonts w:eastAsia="Times New Roman"/>
          <w:szCs w:val="24"/>
        </w:rPr>
        <w:t>Όμως, η λειτουργία των σημερινών δομών για την αντιμετώπιση της φτώχειας λήγει στις 28 Φεβρουαρίου. Και επειδή απ’ ό,τι φαίνεται δεν πρόκειται να λειτουργήσουν τα νέα σ</w:t>
      </w:r>
      <w:r>
        <w:rPr>
          <w:rFonts w:eastAsia="Times New Roman"/>
          <w:szCs w:val="24"/>
        </w:rPr>
        <w:t xml:space="preserve">υστήματα που προβλέπονται από το νέο πλαίσιο πριν από δύο, τρεις μήνες, είναι επιβεβλημένη μία ακόμα παράταση, όπως σας είχαμε επισημάνει την τελευταία φορά που είχατε φέρει την τελευταία δίμηνη παράταση. </w:t>
      </w:r>
    </w:p>
    <w:p w14:paraId="7707C12A" w14:textId="77777777" w:rsidR="001926F7" w:rsidRDefault="006B7FAB">
      <w:pPr>
        <w:spacing w:line="600" w:lineRule="auto"/>
        <w:ind w:firstLine="720"/>
        <w:contextualSpacing/>
        <w:jc w:val="both"/>
        <w:rPr>
          <w:rFonts w:eastAsia="Times New Roman"/>
          <w:szCs w:val="24"/>
        </w:rPr>
      </w:pPr>
      <w:r>
        <w:rPr>
          <w:rFonts w:eastAsia="Times New Roman"/>
          <w:szCs w:val="24"/>
        </w:rPr>
        <w:t>Η Κυβέρνηση, όμως, έχει χαρακτηριστικά αδρανήσει κ</w:t>
      </w:r>
      <w:r>
        <w:rPr>
          <w:rFonts w:eastAsia="Times New Roman"/>
          <w:szCs w:val="24"/>
        </w:rPr>
        <w:t>αι για το θέμα που συζητήσαμε, δηλαδή το θέμα των πυροσβεστών. Η υποχρέωση που είχε, σύμφωνα με τον νόμο, ήταν να εντάξει σε πρώτη φάση από αυτόν τον μήνα δύο χιλιάδες εκατό εκπαιδευμένους και έμπειρους πυροσβέστες στο Πυροσβεστικό Σώμα και στη συνέχεια το</w:t>
      </w:r>
      <w:r>
        <w:rPr>
          <w:rFonts w:eastAsia="Times New Roman"/>
          <w:szCs w:val="24"/>
        </w:rPr>
        <w:t xml:space="preserve">υς υπόλοιπους. </w:t>
      </w:r>
    </w:p>
    <w:p w14:paraId="7707C12B" w14:textId="77777777" w:rsidR="001926F7" w:rsidRDefault="006B7FAB">
      <w:pPr>
        <w:spacing w:line="600" w:lineRule="auto"/>
        <w:ind w:firstLine="720"/>
        <w:contextualSpacing/>
        <w:jc w:val="both"/>
        <w:rPr>
          <w:rFonts w:eastAsia="Times New Roman"/>
          <w:szCs w:val="24"/>
        </w:rPr>
      </w:pPr>
      <w:r>
        <w:rPr>
          <w:rFonts w:eastAsia="Times New Roman"/>
          <w:szCs w:val="24"/>
        </w:rPr>
        <w:t>Αντ’ αυτού και μετά από τη χαρακτηριστική αδιαφορία της, έρχεται σήμερα με μια πρόχειρη ρύθμιση να επιβάλει υποχρεώσεις μόνιμου προσωπικού, αλλά όχι τα δικαιώματα στους πυροσβέστες πενταετούς υποχρέωσης. Δεν τήρησε τον νόμο και έρχεται απλώ</w:t>
      </w:r>
      <w:r>
        <w:rPr>
          <w:rFonts w:eastAsia="Times New Roman"/>
          <w:szCs w:val="24"/>
        </w:rPr>
        <w:t xml:space="preserve">ς να πάρει προθεσμία, για να τηρηθεί ο νόμος μέσα στην επόμενη τριετία. </w:t>
      </w:r>
    </w:p>
    <w:p w14:paraId="7707C12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Και έρχομαι τώρα στις παρεκκλίσεις από τη νομιμότητα. Μπορεί να είναι ο τίτλος μιας σειράς πράξεων αυτής της Κυβέρνησης –οι οποίες μάλιστα παίρνουν και νομοθετική κάλυψη με τους </w:t>
      </w:r>
      <w:proofErr w:type="spellStart"/>
      <w:r>
        <w:rPr>
          <w:rFonts w:eastAsia="Times New Roman"/>
          <w:szCs w:val="24"/>
        </w:rPr>
        <w:t>εκατό</w:t>
      </w:r>
      <w:r>
        <w:rPr>
          <w:rFonts w:eastAsia="Times New Roman"/>
          <w:szCs w:val="24"/>
        </w:rPr>
        <w:t>ν</w:t>
      </w:r>
      <w:proofErr w:type="spellEnd"/>
      <w:r>
        <w:rPr>
          <w:rFonts w:eastAsia="Times New Roman"/>
          <w:szCs w:val="24"/>
        </w:rPr>
        <w:t xml:space="preserve"> πενήντα τρεις πρόθυμους-, αλλά σήμερα θα αναφέρω δύο, τρεις. </w:t>
      </w:r>
    </w:p>
    <w:p w14:paraId="7707C12D" w14:textId="77777777" w:rsidR="001926F7" w:rsidRDefault="006B7FAB">
      <w:pPr>
        <w:spacing w:line="600" w:lineRule="auto"/>
        <w:ind w:firstLine="720"/>
        <w:contextualSpacing/>
        <w:jc w:val="both"/>
        <w:rPr>
          <w:rFonts w:eastAsia="Times New Roman"/>
          <w:szCs w:val="24"/>
        </w:rPr>
      </w:pPr>
      <w:r>
        <w:rPr>
          <w:rFonts w:eastAsia="Times New Roman"/>
          <w:szCs w:val="24"/>
        </w:rPr>
        <w:t>Δυστυχώς οι παρεκκλίσεις από τη νομιμότητα έχουν γίνει κανόνας στη διαδικασία νομοθέτησης εκ μέρους της κυβερνητικής πλειοψηφίας. Χαρακτηριστικό παράδειγμα είναι η βουλευτική τροπολογία εκ μέρ</w:t>
      </w:r>
      <w:r>
        <w:rPr>
          <w:rFonts w:eastAsia="Times New Roman"/>
          <w:szCs w:val="24"/>
        </w:rPr>
        <w:t>ους των τεσσάρων συναδέλφων του ΣΥΡΙΖΑ –βλέπω έναν συνάδελφο αυτή</w:t>
      </w:r>
      <w:r>
        <w:rPr>
          <w:rFonts w:eastAsia="Times New Roman"/>
          <w:szCs w:val="24"/>
        </w:rPr>
        <w:t>ν</w:t>
      </w:r>
      <w:r>
        <w:rPr>
          <w:rFonts w:eastAsia="Times New Roman"/>
          <w:szCs w:val="24"/>
        </w:rPr>
        <w:t xml:space="preserve"> τη στιγμή- με την οποία δίνεται το δικαίωμα στο Υπουργείο Εθνικής Άμυνας να συνάπτει με τρίτους συμβάσεις εκτέλεσης έργων και προμήθειας αγαθών κατά παρέκκλιση κάθε σχετικής διάταξης. Ωραίοι Βουλευτές-εκπρόσωποι των πολιτών είστε για τη διαφύλαξη των συμφ</w:t>
      </w:r>
      <w:r>
        <w:rPr>
          <w:rFonts w:eastAsia="Times New Roman"/>
          <w:szCs w:val="24"/>
        </w:rPr>
        <w:t xml:space="preserve">ερόντων και του χώρου των πολιτών! </w:t>
      </w:r>
    </w:p>
    <w:p w14:paraId="7707C12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Επιπλέον, δίνεται το δικαίωμα να συνάπτει συμβάσεις κατόπιν κατ’ ιδίαν διαπραγματεύσεων χωρίς δημοσίευση-προκήρυξη διαγωνισμού, επίσης κατά παρέκκλιση κάθε διαδικασίας και εθνικής νομοθεσίας. </w:t>
      </w:r>
    </w:p>
    <w:p w14:paraId="7707C12F" w14:textId="77777777" w:rsidR="001926F7" w:rsidRDefault="006B7FAB">
      <w:pPr>
        <w:spacing w:line="600" w:lineRule="auto"/>
        <w:ind w:firstLine="720"/>
        <w:contextualSpacing/>
        <w:jc w:val="both"/>
        <w:rPr>
          <w:rFonts w:eastAsia="Times New Roman"/>
          <w:szCs w:val="24"/>
        </w:rPr>
      </w:pPr>
      <w:r>
        <w:rPr>
          <w:rFonts w:eastAsia="Times New Roman"/>
          <w:szCs w:val="24"/>
        </w:rPr>
        <w:t>Στον ύπνο σας το είδατε, κύ</w:t>
      </w:r>
      <w:r>
        <w:rPr>
          <w:rFonts w:eastAsia="Times New Roman"/>
          <w:szCs w:val="24"/>
        </w:rPr>
        <w:t>ριοι συνάδελφοι, και φέρατε αυτήν την τροπολογία; Ποιος σας την υπέδειξε; Πρόκειται πλέον για μια καθ’ έξιν προσφυγή στις εξαιρέσεις από τη νομιμότητα και στην κατά παρέκκλιση νομοθέτηση, που καθίσταται επικίνδυνη όχι μόνο δημοσιονομικά, αλλά κυρίως σε επί</w:t>
      </w:r>
      <w:r>
        <w:rPr>
          <w:rFonts w:eastAsia="Times New Roman"/>
          <w:szCs w:val="24"/>
        </w:rPr>
        <w:t xml:space="preserve">πεδο νοοτροπίας και διαφάνειας. </w:t>
      </w:r>
    </w:p>
    <w:p w14:paraId="7707C130" w14:textId="77777777" w:rsidR="001926F7" w:rsidRDefault="006B7FAB">
      <w:pPr>
        <w:spacing w:line="600" w:lineRule="auto"/>
        <w:ind w:firstLine="720"/>
        <w:contextualSpacing/>
        <w:jc w:val="both"/>
        <w:rPr>
          <w:rFonts w:eastAsia="Times New Roman"/>
          <w:szCs w:val="24"/>
        </w:rPr>
      </w:pPr>
      <w:r>
        <w:rPr>
          <w:rFonts w:eastAsia="Times New Roman"/>
          <w:szCs w:val="24"/>
        </w:rPr>
        <w:t>Όμως, υπάρχει και κάτι επιπλέον. Την κοινωνική πολιτική στην Ελλάδα την αναλαμβάνει πλέον το Υπουργείο Άμυνας και ο κ. Καμμένος. Άρα, αυτό αποτελεί παραδοχή της αδυναμίας του Υπουργείου Εργασίας να συνεχίσει την πολιτική πρ</w:t>
      </w:r>
      <w:r>
        <w:rPr>
          <w:rFonts w:eastAsia="Times New Roman"/>
          <w:szCs w:val="24"/>
        </w:rPr>
        <w:t xml:space="preserve">οστασίας και αξιοποίησης της περιουσίας της πρόνοιας και την παραχωρείτε στον Υπουργό Άμυνας; </w:t>
      </w:r>
    </w:p>
    <w:p w14:paraId="7707C131" w14:textId="77777777" w:rsidR="001926F7" w:rsidRDefault="006B7FAB">
      <w:pPr>
        <w:spacing w:line="600" w:lineRule="auto"/>
        <w:ind w:firstLine="720"/>
        <w:contextualSpacing/>
        <w:jc w:val="both"/>
        <w:rPr>
          <w:rFonts w:eastAsia="Times New Roman"/>
          <w:szCs w:val="24"/>
        </w:rPr>
      </w:pPr>
      <w:r>
        <w:rPr>
          <w:rFonts w:eastAsia="Times New Roman"/>
          <w:szCs w:val="24"/>
        </w:rPr>
        <w:t>Και έρχομαι στα σχολικά γεύματα. Συμφωνούμε με την επί της ουσίας παροχή τους και την παρέμβαση για τα γεύματα, αλλά διαφωνούμε πλήρως με τη διαδικασία της απευθ</w:t>
      </w:r>
      <w:r>
        <w:rPr>
          <w:rFonts w:eastAsia="Times New Roman"/>
          <w:szCs w:val="24"/>
        </w:rPr>
        <w:t>είας ανάθεσης.</w:t>
      </w:r>
    </w:p>
    <w:p w14:paraId="7707C13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707C133"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Τελειώνω, κυρία Πρόεδρε. </w:t>
      </w:r>
    </w:p>
    <w:p w14:paraId="7707C13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 Όπως είπε η </w:t>
      </w:r>
      <w:proofErr w:type="spellStart"/>
      <w:r>
        <w:rPr>
          <w:rFonts w:eastAsia="Times New Roman"/>
          <w:szCs w:val="24"/>
        </w:rPr>
        <w:t>εισηγήτριά</w:t>
      </w:r>
      <w:proofErr w:type="spellEnd"/>
      <w:r>
        <w:rPr>
          <w:rFonts w:eastAsia="Times New Roman"/>
          <w:szCs w:val="24"/>
        </w:rPr>
        <w:t xml:space="preserve"> μας, έχουμε καταθέσει κάποιες τροποποιήσεις οι οποίες πιστεύω ότι πρέπει να γίνουν δεκτές, προκειμένου να μ</w:t>
      </w:r>
      <w:r>
        <w:rPr>
          <w:rFonts w:eastAsia="Times New Roman"/>
          <w:szCs w:val="24"/>
        </w:rPr>
        <w:t>η συνεχιστεί αυτή η ιστορία των κατ’ εξαίρεση διαδικασιών ανάθεσης, τις οποίες αν συνδυάσουμε με την απόφαση της Πλειοψηφίας να καταργήσει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τον προληπτικό έλεγχο στις δημόσιες δαπάνες, τότε μιλάμε για μια ωρολογιακή βόμβα για την ορθολογική και</w:t>
      </w:r>
      <w:r>
        <w:rPr>
          <w:rFonts w:eastAsia="Times New Roman"/>
          <w:szCs w:val="24"/>
        </w:rPr>
        <w:t xml:space="preserve"> διαφανή διαχείριση των δημοσιονομικών. </w:t>
      </w:r>
    </w:p>
    <w:p w14:paraId="7707C13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δεν είναι δυνατόν να συνεχιστεί αυτή η κατά παρέκκλιση και κατ’ εξαίρεση νομοθέτηση. Σας καλούμε να δείξετε έστω και τώρα ευθύνη και να αποσύρετε όλες τις διατάξεις που μιλούν για κατ’ </w:t>
      </w:r>
      <w:r>
        <w:rPr>
          <w:rFonts w:eastAsia="Times New Roman"/>
          <w:szCs w:val="24"/>
        </w:rPr>
        <w:t xml:space="preserve">ιδίαν διαπραγματεύσεις του κ. Καμμένου. Έλεος! Αποτελεί αίσχος αυτή η διαδικασία, για την οποία μάλιστα καλείτε τους </w:t>
      </w:r>
      <w:proofErr w:type="spellStart"/>
      <w:r>
        <w:rPr>
          <w:rFonts w:eastAsia="Times New Roman"/>
          <w:szCs w:val="24"/>
        </w:rPr>
        <w:t>εκατόν</w:t>
      </w:r>
      <w:proofErr w:type="spellEnd"/>
      <w:r>
        <w:rPr>
          <w:rFonts w:eastAsia="Times New Roman"/>
          <w:szCs w:val="24"/>
        </w:rPr>
        <w:t xml:space="preserve"> </w:t>
      </w:r>
      <w:proofErr w:type="spellStart"/>
      <w:r>
        <w:rPr>
          <w:rFonts w:eastAsia="Times New Roman"/>
          <w:szCs w:val="24"/>
        </w:rPr>
        <w:t>πεντήντα</w:t>
      </w:r>
      <w:proofErr w:type="spellEnd"/>
      <w:r>
        <w:rPr>
          <w:rFonts w:eastAsia="Times New Roman"/>
          <w:szCs w:val="24"/>
        </w:rPr>
        <w:t xml:space="preserve"> τρεις να την καλύψουν νομικά και να είναι υπόλογοι –οι </w:t>
      </w:r>
      <w:proofErr w:type="spellStart"/>
      <w:r>
        <w:rPr>
          <w:rFonts w:eastAsia="Times New Roman"/>
          <w:szCs w:val="24"/>
        </w:rPr>
        <w:t>εκατόν</w:t>
      </w:r>
      <w:proofErr w:type="spellEnd"/>
      <w:r>
        <w:rPr>
          <w:rFonts w:eastAsia="Times New Roman"/>
          <w:szCs w:val="24"/>
        </w:rPr>
        <w:t xml:space="preserve"> πενήντα τρεις- για ό,τι συμβεί στη συνέχεια. </w:t>
      </w:r>
    </w:p>
    <w:p w14:paraId="7707C13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Σας ευχαριστώ. </w:t>
      </w:r>
    </w:p>
    <w:p w14:paraId="7707C13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7707C138" w14:textId="77777777" w:rsidR="001926F7" w:rsidRDefault="006B7FAB">
      <w:pPr>
        <w:spacing w:line="600" w:lineRule="auto"/>
        <w:ind w:firstLine="720"/>
        <w:contextualSpacing/>
        <w:jc w:val="both"/>
        <w:rPr>
          <w:rFonts w:eastAsia="Times New Roman" w:cs="Times New Roman"/>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w:t>
      </w:r>
      <w:r>
        <w:rPr>
          <w:rFonts w:eastAsia="Times New Roman" w:cs="Times New Roman"/>
        </w:rPr>
        <w:t>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εκπαιδευτικοί</w:t>
      </w:r>
      <w:r>
        <w:rPr>
          <w:rFonts w:eastAsia="Times New Roman" w:cs="Times New Roman"/>
        </w:rPr>
        <w:t>-</w:t>
      </w:r>
      <w:r>
        <w:rPr>
          <w:rFonts w:eastAsia="Times New Roman" w:cs="Times New Roman"/>
        </w:rPr>
        <w:t xml:space="preserve"> συνοδοί τους από το 1</w:t>
      </w:r>
      <w:r>
        <w:rPr>
          <w:rFonts w:eastAsia="Times New Roman" w:cs="Times New Roman"/>
          <w:vertAlign w:val="superscript"/>
        </w:rPr>
        <w:t>ο</w:t>
      </w:r>
      <w:r>
        <w:rPr>
          <w:rFonts w:eastAsia="Times New Roman" w:cs="Times New Roman"/>
        </w:rPr>
        <w:t xml:space="preserve"> Γυμνάσι</w:t>
      </w:r>
      <w:r>
        <w:rPr>
          <w:rFonts w:eastAsia="Times New Roman" w:cs="Times New Roman"/>
        </w:rPr>
        <w:t xml:space="preserve">ο </w:t>
      </w:r>
      <w:proofErr w:type="spellStart"/>
      <w:r>
        <w:rPr>
          <w:rFonts w:eastAsia="Times New Roman" w:cs="Times New Roman"/>
        </w:rPr>
        <w:t>Ναυπάκτου</w:t>
      </w:r>
      <w:proofErr w:type="spellEnd"/>
      <w:r>
        <w:rPr>
          <w:rFonts w:eastAsia="Times New Roman" w:cs="Times New Roman"/>
        </w:rPr>
        <w:t xml:space="preserve">. </w:t>
      </w:r>
    </w:p>
    <w:p w14:paraId="7707C139" w14:textId="77777777" w:rsidR="001926F7" w:rsidRDefault="006B7FAB">
      <w:pPr>
        <w:spacing w:line="600" w:lineRule="auto"/>
        <w:ind w:left="360" w:firstLine="360"/>
        <w:contextualSpacing/>
        <w:jc w:val="both"/>
        <w:rPr>
          <w:rFonts w:eastAsia="Times New Roman" w:cs="Times New Roman"/>
        </w:rPr>
      </w:pPr>
      <w:r>
        <w:rPr>
          <w:rFonts w:eastAsia="Times New Roman" w:cs="Times New Roman"/>
        </w:rPr>
        <w:t xml:space="preserve">Η Βουλή σάς καλωσορίζει. </w:t>
      </w:r>
    </w:p>
    <w:p w14:paraId="7707C13A" w14:textId="77777777" w:rsidR="001926F7" w:rsidRDefault="006B7FAB">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7707C13B" w14:textId="77777777" w:rsidR="001926F7" w:rsidRDefault="006B7FAB">
      <w:pPr>
        <w:spacing w:line="600" w:lineRule="auto"/>
        <w:ind w:left="360" w:firstLine="360"/>
        <w:contextualSpacing/>
        <w:jc w:val="both"/>
        <w:rPr>
          <w:rFonts w:eastAsia="Times New Roman" w:cs="Times New Roman"/>
        </w:rPr>
      </w:pPr>
      <w:r>
        <w:rPr>
          <w:rFonts w:eastAsia="Times New Roman" w:cs="Times New Roman"/>
        </w:rPr>
        <w:t xml:space="preserve">Τον λόγο έχει ζητήσει ο πρώτος Κοινοβουλευτικός Εκπρόσωπος, ο οποίος είναι ο κ. </w:t>
      </w:r>
      <w:proofErr w:type="spellStart"/>
      <w:r>
        <w:rPr>
          <w:rFonts w:eastAsia="Times New Roman" w:cs="Times New Roman"/>
        </w:rPr>
        <w:t>Δανέλλης</w:t>
      </w:r>
      <w:proofErr w:type="spellEnd"/>
      <w:r>
        <w:rPr>
          <w:rFonts w:eastAsia="Times New Roman" w:cs="Times New Roman"/>
        </w:rPr>
        <w:t xml:space="preserve"> από το Ποτάμι. Οπότε στο σημείο αυτό θα διακόψω τον κατάλογο των ομιλητών. </w:t>
      </w:r>
    </w:p>
    <w:p w14:paraId="7707C13C" w14:textId="77777777" w:rsidR="001926F7" w:rsidRDefault="006B7FAB">
      <w:pPr>
        <w:spacing w:line="600" w:lineRule="auto"/>
        <w:ind w:left="360" w:firstLine="360"/>
        <w:contextualSpacing/>
        <w:jc w:val="both"/>
        <w:rPr>
          <w:rFonts w:eastAsia="Times New Roman" w:cs="Times New Roman"/>
        </w:rPr>
      </w:pPr>
      <w:r>
        <w:rPr>
          <w:rFonts w:eastAsia="Times New Roman" w:cs="Times New Roman"/>
        </w:rPr>
        <w:t xml:space="preserve">Ορίστε, κύριε </w:t>
      </w:r>
      <w:proofErr w:type="spellStart"/>
      <w:r>
        <w:rPr>
          <w:rFonts w:eastAsia="Times New Roman" w:cs="Times New Roman"/>
        </w:rPr>
        <w:t>Δανέλλη</w:t>
      </w:r>
      <w:proofErr w:type="spellEnd"/>
      <w:r>
        <w:rPr>
          <w:rFonts w:eastAsia="Times New Roman" w:cs="Times New Roman"/>
        </w:rPr>
        <w:t xml:space="preserve">, έχετε τον λόγο για δώδεκα λεπτά. </w:t>
      </w:r>
    </w:p>
    <w:p w14:paraId="7707C13D" w14:textId="77777777" w:rsidR="001926F7" w:rsidRDefault="006B7FAB">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Σας ευχαριστώ, κυρία Πρόεδρε.</w:t>
      </w:r>
    </w:p>
    <w:p w14:paraId="7707C13E"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συνάδελφοι, ληξιπρόθεσμες υποχρεώσεις συνολικού ύψους τουλάχιστον 440 δισεκατομμυρίων ευρώ, βαραίνουν την εθνική μας οικονομία. Ο λο</w:t>
      </w:r>
      <w:r>
        <w:rPr>
          <w:rFonts w:eastAsia="Times New Roman"/>
          <w:szCs w:val="24"/>
        </w:rPr>
        <w:t>γαριασμός ανεβαίνει επιπλέον με ρυθμό άνω των 2 δισεκατομμυρίων το μήνα. Το «</w:t>
      </w:r>
      <w:proofErr w:type="spellStart"/>
      <w:r>
        <w:rPr>
          <w:rFonts w:eastAsia="Times New Roman"/>
          <w:szCs w:val="24"/>
        </w:rPr>
        <w:t>επιχειρείν</w:t>
      </w:r>
      <w:proofErr w:type="spellEnd"/>
      <w:r>
        <w:rPr>
          <w:rFonts w:eastAsia="Times New Roman"/>
          <w:szCs w:val="24"/>
        </w:rPr>
        <w:t>» πνίγεται αφού ένας στους δύο φορολογουμένους δεν μπορεί να εκδώσει φορολογική ενημερότητα, καθώς οι οφειλές στην εφορία και οι οφειλέτες τους ξεπερνούν τα 4 εκατομμύρι</w:t>
      </w:r>
      <w:r>
        <w:rPr>
          <w:rFonts w:eastAsia="Times New Roman"/>
          <w:szCs w:val="24"/>
        </w:rPr>
        <w:t>α. Το «</w:t>
      </w:r>
      <w:proofErr w:type="spellStart"/>
      <w:r>
        <w:rPr>
          <w:rFonts w:eastAsia="Times New Roman"/>
          <w:szCs w:val="24"/>
        </w:rPr>
        <w:t>επιχειρείν</w:t>
      </w:r>
      <w:proofErr w:type="spellEnd"/>
      <w:r>
        <w:rPr>
          <w:rFonts w:eastAsia="Times New Roman"/>
          <w:szCs w:val="24"/>
        </w:rPr>
        <w:t xml:space="preserve">» πνίγεται όταν περισσότεροι από </w:t>
      </w:r>
      <w:r>
        <w:rPr>
          <w:rFonts w:eastAsia="Times New Roman"/>
          <w:szCs w:val="24"/>
        </w:rPr>
        <w:t xml:space="preserve">οχτακόσιες </w:t>
      </w:r>
      <w:r>
        <w:rPr>
          <w:rFonts w:eastAsia="Times New Roman"/>
          <w:szCs w:val="24"/>
        </w:rPr>
        <w:t xml:space="preserve">πενήντα χιλιάδες βρίσκονται με δεσμευμένους τραπεζικούς λογαριασμούς, ενώ προοπτικές ευνοϊκής ρύθμισης και της επιτέλους θέσπισης του ακατάσχετου λογαριασμού δεν υπάρχουν, λόγω των </w:t>
      </w:r>
      <w:proofErr w:type="spellStart"/>
      <w:r>
        <w:rPr>
          <w:rFonts w:eastAsia="Times New Roman"/>
          <w:szCs w:val="24"/>
        </w:rPr>
        <w:t>μνημονιακών</w:t>
      </w:r>
      <w:proofErr w:type="spellEnd"/>
      <w:r>
        <w:rPr>
          <w:rFonts w:eastAsia="Times New Roman"/>
          <w:szCs w:val="24"/>
        </w:rPr>
        <w:t xml:space="preserve"> δε</w:t>
      </w:r>
      <w:r>
        <w:rPr>
          <w:rFonts w:eastAsia="Times New Roman"/>
          <w:szCs w:val="24"/>
        </w:rPr>
        <w:t>σμεύσεων. Και πώς οι τράπεζες να βοηθήσουν το «</w:t>
      </w:r>
      <w:proofErr w:type="spellStart"/>
      <w:r>
        <w:rPr>
          <w:rFonts w:eastAsia="Times New Roman"/>
          <w:szCs w:val="24"/>
        </w:rPr>
        <w:t>επιχειρείν</w:t>
      </w:r>
      <w:proofErr w:type="spellEnd"/>
      <w:r>
        <w:rPr>
          <w:rFonts w:eastAsia="Times New Roman"/>
          <w:szCs w:val="24"/>
        </w:rPr>
        <w:t>», όταν τα κόκκινα δάνεια έχουν ξεπεράσει τα 107 δισεκατομμύρια ευρώ, ποσό που αντιστοιχεί πλέον στο 45% των συνολικών χορηγήσεων.</w:t>
      </w:r>
    </w:p>
    <w:p w14:paraId="7707C13F" w14:textId="77777777" w:rsidR="001926F7" w:rsidRDefault="006B7FAB">
      <w:pPr>
        <w:spacing w:line="600" w:lineRule="auto"/>
        <w:ind w:firstLine="720"/>
        <w:contextualSpacing/>
        <w:jc w:val="both"/>
        <w:rPr>
          <w:rFonts w:eastAsia="Times New Roman"/>
          <w:szCs w:val="24"/>
        </w:rPr>
      </w:pPr>
      <w:r>
        <w:rPr>
          <w:rFonts w:eastAsia="Times New Roman"/>
          <w:szCs w:val="24"/>
        </w:rPr>
        <w:t>Στο μέτωπο της εργασίας, περισσότεροι από τετρακόσιες χιλιάδες εργαζ</w:t>
      </w:r>
      <w:r>
        <w:rPr>
          <w:rFonts w:eastAsia="Times New Roman"/>
          <w:szCs w:val="24"/>
        </w:rPr>
        <w:t xml:space="preserve">όμενοι δεν εισπράττουν τον μισθό τους εμπρόθεσμα. Στο ίδιο μέτωπο οι ελεύθεροι επαγγελματίες, πάνω από ενάμισι εκατομμύριο ασφαλισμένοι, καλούνται να πληρώσουν ως το τέλος του μήνα εισφορές που δεν έχουν καμμία σχέση με την πραγματικότητα. </w:t>
      </w:r>
    </w:p>
    <w:p w14:paraId="7707C140" w14:textId="77777777" w:rsidR="001926F7" w:rsidRDefault="006B7FAB">
      <w:pPr>
        <w:spacing w:line="600" w:lineRule="auto"/>
        <w:ind w:firstLine="720"/>
        <w:contextualSpacing/>
        <w:jc w:val="both"/>
        <w:rPr>
          <w:rFonts w:eastAsia="Times New Roman"/>
          <w:szCs w:val="24"/>
        </w:rPr>
      </w:pPr>
      <w:r>
        <w:rPr>
          <w:rFonts w:eastAsia="Times New Roman"/>
          <w:szCs w:val="24"/>
        </w:rPr>
        <w:t>Μέσα σε αυτό το</w:t>
      </w:r>
      <w:r>
        <w:rPr>
          <w:rFonts w:eastAsia="Times New Roman"/>
          <w:szCs w:val="24"/>
        </w:rPr>
        <w:t xml:space="preserve"> οικονομικό περιβάλλον, ερχόμαστε αντιμέτωποι με κληρονομιά δεκαετιών, που δυστυχώς διογκώθηκε στα χρόνια της </w:t>
      </w:r>
      <w:proofErr w:type="spellStart"/>
      <w:r>
        <w:rPr>
          <w:rFonts w:eastAsia="Times New Roman"/>
          <w:szCs w:val="24"/>
        </w:rPr>
        <w:t>αντιμνημονιακής</w:t>
      </w:r>
      <w:proofErr w:type="spellEnd"/>
      <w:r>
        <w:rPr>
          <w:rFonts w:eastAsia="Times New Roman"/>
          <w:szCs w:val="24"/>
        </w:rPr>
        <w:t xml:space="preserve"> οργής. Δηλαδή, την πεποίθηση ότι η διαμαρτυρία και η διεκδίκηση εκφράζονται με απειλές, ύβρεις, επιθέσεις, καταστροφές δημόσιας ή </w:t>
      </w:r>
      <w:r>
        <w:rPr>
          <w:rFonts w:eastAsia="Times New Roman"/>
          <w:szCs w:val="24"/>
        </w:rPr>
        <w:t>ιδιωτικής περιουσίας, βανδαλισμούς, καταλήψεις και κάθε λογής άνομες ενέργειες, που βεβαίως μένουν ατιμώρητες, ακριβώς επειδή καθαγιάζονται από την ιερή οργή των διαμαρτυρομένων.</w:t>
      </w:r>
    </w:p>
    <w:p w14:paraId="7707C14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Έτσι, απτόητοι </w:t>
      </w:r>
      <w:proofErr w:type="spellStart"/>
      <w:r>
        <w:rPr>
          <w:rFonts w:eastAsia="Times New Roman"/>
          <w:szCs w:val="24"/>
        </w:rPr>
        <w:t>μπαχαλάκηδες</w:t>
      </w:r>
      <w:proofErr w:type="spellEnd"/>
      <w:r>
        <w:rPr>
          <w:rFonts w:eastAsia="Times New Roman"/>
          <w:szCs w:val="24"/>
        </w:rPr>
        <w:t>, στο όνομα δήθεν του χειμαζόμενου λαού, για πολλο</w:t>
      </w:r>
      <w:r>
        <w:rPr>
          <w:rFonts w:eastAsia="Times New Roman"/>
          <w:szCs w:val="24"/>
        </w:rPr>
        <w:t>στή φορά επιτίθενται ανενόχλητοι κατά λεωφορείου, που βεβαίως στις 5.30΄ το πρωί δεν μεταφέρει κεφαλαιοκράτες και τραπεζίτες και σχεδόν καθημερινά καταστρέφουν ανενόχλητοι τα νέα ακυρωτικά μηχανήματα σε λεωφορεία και σταθμούς μετρό. Έχουμε καθημερινό δελτί</w:t>
      </w:r>
      <w:r>
        <w:rPr>
          <w:rFonts w:eastAsia="Times New Roman"/>
          <w:szCs w:val="24"/>
        </w:rPr>
        <w:t xml:space="preserve">ο καταστροφών. </w:t>
      </w:r>
    </w:p>
    <w:p w14:paraId="7707C14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Και βέβαια, οι </w:t>
      </w:r>
      <w:proofErr w:type="spellStart"/>
      <w:r>
        <w:rPr>
          <w:rFonts w:eastAsia="Times New Roman"/>
          <w:szCs w:val="24"/>
        </w:rPr>
        <w:t>αγροτοσυνδικαλιστές</w:t>
      </w:r>
      <w:proofErr w:type="spellEnd"/>
      <w:r>
        <w:rPr>
          <w:rFonts w:eastAsia="Times New Roman"/>
          <w:szCs w:val="24"/>
        </w:rPr>
        <w:t>, που προχθές ήταν εδώ έξω, θεωρούν αυτονόητο και φέτος, όπως κάθε χρόνο -έχοντας βέβαια φορολογικό και ασφαλιστικό επιπλέον των λοιπών υπαρκτών προβλημάτων που μαστίζουν τον αγροτικό κόσμο τα τελευταία χρό</w:t>
      </w:r>
      <w:r>
        <w:rPr>
          <w:rFonts w:eastAsia="Times New Roman"/>
          <w:szCs w:val="24"/>
        </w:rPr>
        <w:t>νια ιδιαίτερα-, ότι δικαιούνται ατιμώρητα να κλείνουν δρόμους, τελωνεία, μεθοριακούς σταθμούς και αεροδρόμια.</w:t>
      </w:r>
    </w:p>
    <w:p w14:paraId="7707C143" w14:textId="77777777" w:rsidR="001926F7" w:rsidRDefault="006B7FAB">
      <w:pPr>
        <w:spacing w:line="600" w:lineRule="auto"/>
        <w:ind w:firstLine="720"/>
        <w:contextualSpacing/>
        <w:jc w:val="both"/>
        <w:rPr>
          <w:rFonts w:eastAsia="Times New Roman"/>
          <w:szCs w:val="24"/>
        </w:rPr>
      </w:pPr>
      <w:r>
        <w:rPr>
          <w:rFonts w:eastAsia="Times New Roman"/>
          <w:szCs w:val="24"/>
        </w:rPr>
        <w:t>Χθες το μεσημέρι είχαμε τους τραμπούκους, δήθεν φοιτητές, οι οποίοι καλυπτόμενοι από το πανεπιστημιακό άσυλο, έστειλαν στο νοσοκομείο τον καθηγητή</w:t>
      </w:r>
      <w:r>
        <w:rPr>
          <w:rFonts w:eastAsia="Times New Roman"/>
          <w:szCs w:val="24"/>
        </w:rPr>
        <w:t xml:space="preserve"> </w:t>
      </w:r>
      <w:r>
        <w:rPr>
          <w:rFonts w:eastAsia="Times New Roman"/>
          <w:szCs w:val="24"/>
        </w:rPr>
        <w:t xml:space="preserve">κ. </w:t>
      </w:r>
      <w:r>
        <w:rPr>
          <w:rFonts w:eastAsia="Times New Roman"/>
          <w:szCs w:val="24"/>
        </w:rPr>
        <w:t xml:space="preserve">Άγγελο Συρίγο, του </w:t>
      </w:r>
      <w:proofErr w:type="spellStart"/>
      <w:r>
        <w:rPr>
          <w:rFonts w:eastAsia="Times New Roman"/>
          <w:szCs w:val="24"/>
        </w:rPr>
        <w:t>Παντείου</w:t>
      </w:r>
      <w:proofErr w:type="spellEnd"/>
      <w:r>
        <w:rPr>
          <w:rFonts w:eastAsia="Times New Roman"/>
          <w:szCs w:val="24"/>
        </w:rPr>
        <w:t xml:space="preserve"> Πανεπιστημίου. Ευτυχώς, εδώ έχουμε και μια σύλληψη. Να δούμε τη συνέχεια. </w:t>
      </w:r>
    </w:p>
    <w:p w14:paraId="7707C144" w14:textId="77777777" w:rsidR="001926F7" w:rsidRDefault="006B7FAB">
      <w:pPr>
        <w:spacing w:line="600" w:lineRule="auto"/>
        <w:ind w:firstLine="720"/>
        <w:contextualSpacing/>
        <w:jc w:val="both"/>
        <w:rPr>
          <w:rFonts w:eastAsia="Times New Roman"/>
          <w:szCs w:val="24"/>
        </w:rPr>
      </w:pPr>
      <w:r>
        <w:rPr>
          <w:rFonts w:eastAsia="Times New Roman"/>
          <w:szCs w:val="24"/>
        </w:rPr>
        <w:t>Όλες αυτές οι συμπεριφορές φαντάζουν αδιανόητες, όχι μονάχα για κάθε ευνομούμενη δυτική δημοκρατία, αλλά για διαφορετικούς βεβαίως λόγους και για κάθ</w:t>
      </w:r>
      <w:r>
        <w:rPr>
          <w:rFonts w:eastAsia="Times New Roman"/>
          <w:szCs w:val="24"/>
        </w:rPr>
        <w:t>ε αυταρχικό τριτοκοσμικό κράτος. Η βία, που διαλύει την κοινωνία και την οικονομία, είναι αίτιο και ταυτοχρόνως αποτέλεσμα της απώλειας της αίσθησης της κοινότητας, της κοινής ταυτότητας και της επιδίωξης κοινών στόχων. Είμαστε ούτε ακριβώς κανονικό κράτος</w:t>
      </w:r>
      <w:r>
        <w:rPr>
          <w:rFonts w:eastAsia="Times New Roman"/>
          <w:szCs w:val="24"/>
        </w:rPr>
        <w:t xml:space="preserve"> ούτε ακριβώς </w:t>
      </w:r>
      <w:r>
        <w:rPr>
          <w:rFonts w:eastAsia="Times New Roman"/>
          <w:szCs w:val="24"/>
          <w:lang w:val="en-US"/>
        </w:rPr>
        <w:t>fail</w:t>
      </w:r>
      <w:r>
        <w:rPr>
          <w:rFonts w:eastAsia="Times New Roman"/>
          <w:szCs w:val="24"/>
        </w:rPr>
        <w:t xml:space="preserve"> </w:t>
      </w:r>
      <w:r>
        <w:rPr>
          <w:rFonts w:eastAsia="Times New Roman"/>
          <w:szCs w:val="24"/>
          <w:lang w:val="en-US"/>
        </w:rPr>
        <w:t>state</w:t>
      </w:r>
      <w:r>
        <w:rPr>
          <w:rFonts w:eastAsia="Times New Roman"/>
          <w:szCs w:val="24"/>
        </w:rPr>
        <w:t xml:space="preserve">. Είμαστε στο μεταίχμιο, στη </w:t>
      </w:r>
      <w:r>
        <w:rPr>
          <w:rFonts w:eastAsia="Times New Roman"/>
          <w:szCs w:val="24"/>
          <w:lang w:val="en-US"/>
        </w:rPr>
        <w:t>no</w:t>
      </w:r>
      <w:r>
        <w:rPr>
          <w:rFonts w:eastAsia="Times New Roman"/>
          <w:szCs w:val="24"/>
        </w:rPr>
        <w:t xml:space="preserve"> </w:t>
      </w:r>
      <w:r>
        <w:rPr>
          <w:rFonts w:eastAsia="Times New Roman"/>
          <w:szCs w:val="24"/>
          <w:lang w:val="en-US"/>
        </w:rPr>
        <w:t>man</w:t>
      </w:r>
      <w:r>
        <w:rPr>
          <w:rFonts w:eastAsia="Times New Roman"/>
          <w:szCs w:val="24"/>
        </w:rPr>
        <w:t>’</w:t>
      </w:r>
      <w:r>
        <w:rPr>
          <w:rFonts w:eastAsia="Times New Roman"/>
          <w:szCs w:val="24"/>
          <w:lang w:val="en-US"/>
        </w:rPr>
        <w:t>s</w:t>
      </w:r>
      <w:r>
        <w:rPr>
          <w:rFonts w:eastAsia="Times New Roman"/>
          <w:szCs w:val="24"/>
        </w:rPr>
        <w:t xml:space="preserve"> </w:t>
      </w:r>
      <w:r>
        <w:rPr>
          <w:rFonts w:eastAsia="Times New Roman"/>
          <w:szCs w:val="24"/>
          <w:lang w:val="en-US"/>
        </w:rPr>
        <w:t>land</w:t>
      </w:r>
      <w:r>
        <w:rPr>
          <w:rFonts w:eastAsia="Times New Roman"/>
          <w:szCs w:val="24"/>
        </w:rPr>
        <w:t>.</w:t>
      </w:r>
    </w:p>
    <w:p w14:paraId="7707C14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με βάση τα παραπάνω δεν είναι τυχαίο πως η διεθνής κοινή γνώμη μοιράζεται σε δύο βασικές εκτιμήσεις για τη χώρα. Εκτιμήσεις που καταδεικνύουν το σοβαρό </w:t>
      </w:r>
      <w:r>
        <w:rPr>
          <w:rFonts w:eastAsia="Times New Roman"/>
          <w:szCs w:val="24"/>
        </w:rPr>
        <w:t>έλλειμμα αξιοπιστίας της Ελλάδας αφ</w:t>
      </w:r>
      <w:r>
        <w:rPr>
          <w:rFonts w:eastAsia="Times New Roman"/>
          <w:szCs w:val="24"/>
        </w:rPr>
        <w:t xml:space="preserve">’ </w:t>
      </w:r>
      <w:r>
        <w:rPr>
          <w:rFonts w:eastAsia="Times New Roman"/>
          <w:szCs w:val="24"/>
        </w:rPr>
        <w:t>ενός και αφ</w:t>
      </w:r>
      <w:r>
        <w:rPr>
          <w:rFonts w:eastAsia="Times New Roman"/>
          <w:szCs w:val="24"/>
        </w:rPr>
        <w:t xml:space="preserve">’ </w:t>
      </w:r>
      <w:r>
        <w:rPr>
          <w:rFonts w:eastAsia="Times New Roman"/>
          <w:szCs w:val="24"/>
        </w:rPr>
        <w:t xml:space="preserve">ετέρου τη συνεχή άρνηση συμφιλίωσής μας με την πραγματικότητα. Στο διεθνές </w:t>
      </w:r>
      <w:r>
        <w:rPr>
          <w:rFonts w:eastAsia="Times New Roman"/>
          <w:szCs w:val="24"/>
          <w:lang w:val="en-US"/>
        </w:rPr>
        <w:t>debate</w:t>
      </w:r>
      <w:r>
        <w:rPr>
          <w:rFonts w:eastAsia="Times New Roman"/>
          <w:szCs w:val="24"/>
        </w:rPr>
        <w:t xml:space="preserve"> που αφορά τη χώρα, η μια πλευρά υποστηρίζει πως είμαστε ανίκανοι να παραμείνουμε στην </w:t>
      </w:r>
      <w:r>
        <w:rPr>
          <w:rFonts w:eastAsia="Times New Roman"/>
          <w:szCs w:val="24"/>
        </w:rPr>
        <w:t xml:space="preserve">Ευρωζώνη </w:t>
      </w:r>
      <w:r>
        <w:rPr>
          <w:rFonts w:eastAsia="Times New Roman"/>
          <w:szCs w:val="24"/>
        </w:rPr>
        <w:t>και άρα καλό θα είναι να αποχ</w:t>
      </w:r>
      <w:r>
        <w:rPr>
          <w:rFonts w:eastAsia="Times New Roman"/>
          <w:szCs w:val="24"/>
        </w:rPr>
        <w:t xml:space="preserve">ωρήσουμε, ενώ η άλλη, αν και συμφωνεί περί της ανεπάρκειάς μας, υποστηρίζει την παραμονή μας για λόγους αλληλεγγύης, αλλά και βεβαίως αυτοσυντήρησης, αφού το μόνο που έλειπε στη σημερινή Ευρώπη θα ήταν και η απειλή του </w:t>
      </w:r>
      <w:proofErr w:type="spellStart"/>
      <w:r>
        <w:rPr>
          <w:rFonts w:eastAsia="Times New Roman"/>
          <w:szCs w:val="24"/>
          <w:lang w:val="en-US"/>
        </w:rPr>
        <w:t>Grexit</w:t>
      </w:r>
      <w:proofErr w:type="spellEnd"/>
      <w:r>
        <w:rPr>
          <w:rFonts w:eastAsia="Times New Roman"/>
          <w:szCs w:val="24"/>
        </w:rPr>
        <w:t xml:space="preserve">. </w:t>
      </w:r>
    </w:p>
    <w:p w14:paraId="7707C146" w14:textId="77777777" w:rsidR="001926F7" w:rsidRDefault="006B7FAB">
      <w:pPr>
        <w:spacing w:line="600" w:lineRule="auto"/>
        <w:ind w:firstLine="720"/>
        <w:contextualSpacing/>
        <w:jc w:val="both"/>
        <w:rPr>
          <w:rFonts w:eastAsia="Times New Roman"/>
          <w:szCs w:val="24"/>
        </w:rPr>
      </w:pPr>
      <w:r>
        <w:rPr>
          <w:rFonts w:eastAsia="Times New Roman"/>
          <w:szCs w:val="24"/>
        </w:rPr>
        <w:t>Είναι άδικες, ακραίες, σκληρ</w:t>
      </w:r>
      <w:r>
        <w:rPr>
          <w:rFonts w:eastAsia="Times New Roman"/>
          <w:szCs w:val="24"/>
        </w:rPr>
        <w:t xml:space="preserve">ές ή </w:t>
      </w:r>
      <w:proofErr w:type="spellStart"/>
      <w:r>
        <w:rPr>
          <w:rFonts w:eastAsia="Times New Roman"/>
          <w:szCs w:val="24"/>
        </w:rPr>
        <w:t>κινδυνολάγνες</w:t>
      </w:r>
      <w:proofErr w:type="spellEnd"/>
      <w:r>
        <w:rPr>
          <w:rFonts w:eastAsia="Times New Roman"/>
          <w:szCs w:val="24"/>
        </w:rPr>
        <w:t xml:space="preserve"> οι παραπάνω απόψεις; Η χώρα ζει τους τελευταίους μήνες, για πολλοστή φορά από τότε που άρχισε η κρίση και τα προγράμματα στήριξης, το μαρτύριο της αξιολόγησης. Για πολλοστή φορά παρακολουθούμε να στήνεται μια κακόγουστη φάρσα εις βάρος τ</w:t>
      </w:r>
      <w:r>
        <w:rPr>
          <w:rFonts w:eastAsia="Times New Roman"/>
          <w:szCs w:val="24"/>
        </w:rPr>
        <w:t xml:space="preserve">ης χώρας. Και καλά, οι ακραίες φωνές στις τάξεις των δανειστών που δεν έκρυψαν ποτέ ποια είναι η πολιτική τους επιδίωξη και ποια Ευρώπη οραματίζονταν, καθώς και οι ορέξεις που ανοίγουν από τα συνεχή κυβερνητικά λάθη, υπαναχωρήσεις, καθυστερήσεις, </w:t>
      </w:r>
      <w:proofErr w:type="spellStart"/>
      <w:r>
        <w:rPr>
          <w:rFonts w:eastAsia="Times New Roman"/>
          <w:szCs w:val="24"/>
        </w:rPr>
        <w:t>αμφιγνωμί</w:t>
      </w:r>
      <w:r>
        <w:rPr>
          <w:rFonts w:eastAsia="Times New Roman"/>
          <w:szCs w:val="24"/>
        </w:rPr>
        <w:t>ες</w:t>
      </w:r>
      <w:proofErr w:type="spellEnd"/>
      <w:r>
        <w:rPr>
          <w:rFonts w:eastAsia="Times New Roman"/>
          <w:szCs w:val="24"/>
        </w:rPr>
        <w:t>.</w:t>
      </w:r>
    </w:p>
    <w:p w14:paraId="7707C14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Οι Υπουργοί της Κυβέρνησης, όμως, αλλά και σημαντικά στελέχη της </w:t>
      </w:r>
      <w:r>
        <w:rPr>
          <w:rFonts w:eastAsia="Times New Roman"/>
          <w:szCs w:val="24"/>
        </w:rPr>
        <w:t>Α</w:t>
      </w:r>
      <w:r>
        <w:rPr>
          <w:rFonts w:eastAsia="Times New Roman"/>
          <w:szCs w:val="24"/>
        </w:rPr>
        <w:t>ντιπολίτευσης</w:t>
      </w:r>
      <w:r>
        <w:rPr>
          <w:rFonts w:eastAsia="Times New Roman"/>
          <w:szCs w:val="24"/>
        </w:rPr>
        <w:t>, δεν αντιλαμβάνονται την επικινδυνότητα της κατάστασης; Κάποιοι από τους πρώτους χαλαρά και ανεύθυνα διατυμπανίζουν πως υπάρχει χρόνος, αδιαφορώντας για το ότι μέρα με τη μ</w:t>
      </w:r>
      <w:r>
        <w:rPr>
          <w:rFonts w:eastAsia="Times New Roman"/>
          <w:szCs w:val="24"/>
        </w:rPr>
        <w:t>έρα ο λογαριασμός βαραίνει ολοένα και περισσότερο την πλάτη του Έλληνα φορολογούμενου. Πώς η Κυβέρνηση μπορεί να διαπραγματεύεται αγνοώντας το οριακό σημείο που αφορά την ένταξη στην ποσοτική χαλάρωση και τις κλιμακούμενες καταστροφικές επιπτώσεις αυτής τη</w:t>
      </w:r>
      <w:r>
        <w:rPr>
          <w:rFonts w:eastAsia="Times New Roman"/>
          <w:szCs w:val="24"/>
        </w:rPr>
        <w:t xml:space="preserve">ς αβεβαιότητας στην τόσο εύθραυστη οικονομία μας μέσα στην καθημερινότητά μας; </w:t>
      </w:r>
    </w:p>
    <w:p w14:paraId="7707C148" w14:textId="77777777" w:rsidR="001926F7" w:rsidRDefault="006B7FAB">
      <w:pPr>
        <w:spacing w:line="600" w:lineRule="auto"/>
        <w:ind w:firstLine="720"/>
        <w:contextualSpacing/>
        <w:jc w:val="both"/>
        <w:rPr>
          <w:rFonts w:eastAsia="Times New Roman"/>
          <w:szCs w:val="24"/>
        </w:rPr>
      </w:pPr>
      <w:r>
        <w:rPr>
          <w:rFonts w:eastAsia="Times New Roman"/>
          <w:szCs w:val="24"/>
        </w:rPr>
        <w:t>Από την άλλη πλευρά, κορυφαία στελέχη της Αξιωματικής Αντιπολίτευσης κρυφά αλλά και φανερά εύχονται να μην ολοκληρωθεί η αξιολόγηση, ώστε να πέσει η Κυβέρνηση και να αναλάβει ε</w:t>
      </w:r>
      <w:r>
        <w:rPr>
          <w:rFonts w:eastAsia="Times New Roman"/>
          <w:szCs w:val="24"/>
        </w:rPr>
        <w:t>κείνη στη θέση της. Διαπρύσιοι σωτήρες.</w:t>
      </w:r>
    </w:p>
    <w:p w14:paraId="7707C149" w14:textId="77777777" w:rsidR="001926F7" w:rsidRDefault="006B7FAB">
      <w:pPr>
        <w:spacing w:line="600" w:lineRule="auto"/>
        <w:ind w:firstLine="720"/>
        <w:contextualSpacing/>
        <w:jc w:val="both"/>
        <w:rPr>
          <w:rFonts w:eastAsia="Times New Roman"/>
          <w:szCs w:val="24"/>
        </w:rPr>
      </w:pPr>
      <w:r>
        <w:rPr>
          <w:rFonts w:eastAsia="Times New Roman"/>
          <w:szCs w:val="24"/>
        </w:rPr>
        <w:t>Μ’ άλλα λόγια, το πολιτικό σύστημα ή ένα μεγάλο μέρος του πολιτικού συστήματος φαίνεται να ζει σ’ έναν άλλο, παράλληλο κόσμο. Το αποτέλεσμα είναι το έλλειμμα αξιοπιστίας να κλιμακώνεται καθημερινά και βεβαίως η απώλε</w:t>
      </w:r>
      <w:r>
        <w:rPr>
          <w:rFonts w:eastAsia="Times New Roman"/>
          <w:szCs w:val="24"/>
        </w:rPr>
        <w:t>ια εμπιστοσύνης να είναι γενικευμένη. Πρόβλημα χρόνιο, διαβρωτικό και δυστυχώς πάγιο.</w:t>
      </w:r>
    </w:p>
    <w:p w14:paraId="7707C14A" w14:textId="77777777" w:rsidR="001926F7" w:rsidRDefault="006B7FAB">
      <w:pPr>
        <w:spacing w:line="600" w:lineRule="auto"/>
        <w:ind w:firstLine="720"/>
        <w:contextualSpacing/>
        <w:jc w:val="both"/>
        <w:rPr>
          <w:rFonts w:eastAsia="Times New Roman"/>
          <w:szCs w:val="24"/>
        </w:rPr>
      </w:pPr>
      <w:r>
        <w:rPr>
          <w:rFonts w:eastAsia="Times New Roman"/>
          <w:szCs w:val="24"/>
        </w:rPr>
        <w:t>Από την άλλη, χαιρόμαστε προφανώς για τις χειμερινές προβλέψεις της Κομισιόν. Πρωτογενές πλεόνασμα το 2016 2% έναντι στόχου 0,5%, ανάπτυξη 0,3% επί του ΑΕΠ, όταν η πρόβλε</w:t>
      </w:r>
      <w:r>
        <w:rPr>
          <w:rFonts w:eastAsia="Times New Roman"/>
          <w:szCs w:val="24"/>
        </w:rPr>
        <w:t xml:space="preserve">ψη ήταν για ύφεση μείον 0,3% και προβλεπόμενη ανάπτυξη για το 2017 2,7% και 3,1% για το 2018. Λαμπρά. Να αγωνιστούμε όλοι, όπως έχουμε υποχρέωση, για την επαλήθευση των προβλέψεων. Να μην αποσιωπούμε, όμως, τη βασική προϋπόθεση που η έκθεση ρητά αναφέρει, </w:t>
      </w:r>
      <w:r>
        <w:rPr>
          <w:rFonts w:eastAsia="Times New Roman"/>
          <w:szCs w:val="24"/>
        </w:rPr>
        <w:t xml:space="preserve">την έγκυρη ολοκλήρωση της δεύτερης αξιολόγησης του προγράμματος του </w:t>
      </w:r>
      <w:r>
        <w:rPr>
          <w:rFonts w:eastAsia="Times New Roman"/>
          <w:szCs w:val="24"/>
          <w:lang w:val="en-US"/>
        </w:rPr>
        <w:t>ESM</w:t>
      </w:r>
      <w:r>
        <w:rPr>
          <w:rFonts w:eastAsia="Times New Roman"/>
          <w:szCs w:val="24"/>
        </w:rPr>
        <w:t xml:space="preserve"> και βεβαίως την τήρηση όλων των δεσμεύσεων που έχουμε αναλάβει. Η δυσμενής εξέλιξη σε μία από τις βασικότερες αποκρατικοποιήσεις -ή τη βασικότερη- εκείνη τη Ελληνικού, κάθε άλλο παρά δ</w:t>
      </w:r>
      <w:r>
        <w:rPr>
          <w:rFonts w:eastAsia="Times New Roman"/>
          <w:szCs w:val="24"/>
        </w:rPr>
        <w:t xml:space="preserve">είχνει ότι συναισθανόμαστε πού βρισκόμαστε και ποια είναι η ανάγκη της ταχύτητας με την οποία πρέπει να ολοκληρώσουμε κάθε υποχρέωσή μας και κάθε κίνηση προς τη δημιουργία ενός κλίματος που θα υποστηρίξει την υγιή επιχειρηματικότητα. </w:t>
      </w:r>
    </w:p>
    <w:p w14:paraId="7707C14B"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συν</w:t>
      </w:r>
      <w:r>
        <w:rPr>
          <w:rFonts w:eastAsia="Times New Roman"/>
          <w:szCs w:val="24"/>
        </w:rPr>
        <w:t xml:space="preserve">άδελφοι, ας μη χάσουμε και αυτή την ευκαιρία αυτού του θετικού οικονομικού </w:t>
      </w:r>
      <w:r>
        <w:rPr>
          <w:rFonts w:eastAsia="Times New Roman"/>
          <w:szCs w:val="24"/>
          <w:lang w:val="en-US"/>
        </w:rPr>
        <w:t>momentum</w:t>
      </w:r>
      <w:r>
        <w:rPr>
          <w:rFonts w:eastAsia="Times New Roman"/>
          <w:szCs w:val="24"/>
        </w:rPr>
        <w:t xml:space="preserve"> που πάμε να τσακίσουμε. Ξέρουμε όλοι πως αν δεν υπάρξει συμφωνία τώρα, αν η ακατάσχετη </w:t>
      </w:r>
      <w:proofErr w:type="spellStart"/>
      <w:r>
        <w:rPr>
          <w:rFonts w:eastAsia="Times New Roman"/>
          <w:szCs w:val="24"/>
        </w:rPr>
        <w:t>δραχμολαγν</w:t>
      </w:r>
      <w:r>
        <w:rPr>
          <w:rFonts w:eastAsia="Times New Roman"/>
          <w:szCs w:val="24"/>
        </w:rPr>
        <w:t>ε</w:t>
      </w:r>
      <w:r>
        <w:rPr>
          <w:rFonts w:eastAsia="Times New Roman"/>
          <w:szCs w:val="24"/>
        </w:rPr>
        <w:t>ία</w:t>
      </w:r>
      <w:proofErr w:type="spellEnd"/>
      <w:r>
        <w:rPr>
          <w:rFonts w:eastAsia="Times New Roman"/>
          <w:szCs w:val="24"/>
        </w:rPr>
        <w:t xml:space="preserve"> και η </w:t>
      </w:r>
      <w:proofErr w:type="spellStart"/>
      <w:r>
        <w:rPr>
          <w:rFonts w:eastAsia="Times New Roman"/>
          <w:szCs w:val="24"/>
        </w:rPr>
        <w:t>δυστοπία</w:t>
      </w:r>
      <w:proofErr w:type="spellEnd"/>
      <w:r>
        <w:rPr>
          <w:rFonts w:eastAsia="Times New Roman"/>
          <w:szCs w:val="24"/>
        </w:rPr>
        <w:t xml:space="preserve"> του </w:t>
      </w:r>
      <w:proofErr w:type="spellStart"/>
      <w:r>
        <w:rPr>
          <w:rFonts w:eastAsia="Times New Roman"/>
          <w:szCs w:val="24"/>
          <w:lang w:val="en-US"/>
        </w:rPr>
        <w:t>Grexit</w:t>
      </w:r>
      <w:proofErr w:type="spellEnd"/>
      <w:r>
        <w:rPr>
          <w:rFonts w:eastAsia="Times New Roman"/>
          <w:szCs w:val="24"/>
        </w:rPr>
        <w:t xml:space="preserve"> </w:t>
      </w:r>
      <w:r>
        <w:rPr>
          <w:rFonts w:eastAsia="Times New Roman"/>
          <w:szCs w:val="24"/>
        </w:rPr>
        <w:t xml:space="preserve">παραμείνουν στο τραπέζι, θα κλείσει οριστικά </w:t>
      </w:r>
      <w:r>
        <w:rPr>
          <w:rFonts w:eastAsia="Times New Roman"/>
          <w:szCs w:val="24"/>
        </w:rPr>
        <w:t xml:space="preserve">η πόρτα και της τελευταίας ευκαιρίας που μας δίνεται. </w:t>
      </w:r>
    </w:p>
    <w:p w14:paraId="7707C14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Ας μην </w:t>
      </w:r>
      <w:proofErr w:type="spellStart"/>
      <w:r>
        <w:rPr>
          <w:rFonts w:eastAsia="Times New Roman"/>
          <w:szCs w:val="24"/>
        </w:rPr>
        <w:t>κοροϊδευόμαστε</w:t>
      </w:r>
      <w:proofErr w:type="spellEnd"/>
      <w:r>
        <w:rPr>
          <w:rFonts w:eastAsia="Times New Roman"/>
          <w:szCs w:val="24"/>
        </w:rPr>
        <w:t>. Η εφιαλτική και απευκταία απελευθέρωσή μας από την κακή τρόικα μάς οδηγεί μαθηματικά, κατεστραμμένη και τριτοκοσμική πλέον χώρα, στην αποκλειστική αγκαλιά του ΔΝΤ. Δεν θα υπάρχει</w:t>
      </w:r>
      <w:r>
        <w:rPr>
          <w:rFonts w:eastAsia="Times New Roman"/>
          <w:szCs w:val="24"/>
        </w:rPr>
        <w:t xml:space="preserve"> άλλο απάγκιο. Θα είναι υποχρεωτική πια η αποκλειστικότητα της σχέσης μας με το ΔΝΤ. Εφιαλτικά ακούγονται αυτά, αλλά κάποτε δεν θέλαμε καν να πιστέψουμε ότι μπορεί να μας συμβούν ή ότι μπορεί να είναι δίπλα μας. Τώρα δυστυχώς πρέπει να συναισθανθούμε ότι ε</w:t>
      </w:r>
      <w:r>
        <w:rPr>
          <w:rFonts w:eastAsia="Times New Roman"/>
          <w:szCs w:val="24"/>
        </w:rPr>
        <w:t xml:space="preserve">ίναι δίπλα μας και ότι είναι στο χέρι μας να τα αποφύγουμε. Πάνω στα ερείπια της χώρας παλιοί και νέοι σωτήρες, αυτόκλητοι τότε, θα σπεύσουν να πάρουν τις νέες θέσεις τους. Να προσφέρουν, όμως, πλέον τι; </w:t>
      </w:r>
    </w:p>
    <w:p w14:paraId="7707C14D"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συνάδελφοι, στη σημερινή συγκυρία</w:t>
      </w:r>
      <w:r>
        <w:rPr>
          <w:rFonts w:eastAsia="Times New Roman"/>
          <w:szCs w:val="24"/>
        </w:rPr>
        <w:t xml:space="preserve"> που οδεύουμε προς την τέλεια διεθνή καταιγίδα, αν δεν αναλάβουμε όλοι τις ευθύνες μας, αν δεν προσπαθήσουμε να συνεννοηθούμε στη βάση ενός κοινού οραματικού σχεδίου που να εμπνεύσει την κοινωνική πλειοψηφία, φοβάμαι ότι το «γαία </w:t>
      </w:r>
      <w:proofErr w:type="spellStart"/>
      <w:r>
        <w:rPr>
          <w:rFonts w:eastAsia="Times New Roman"/>
          <w:szCs w:val="24"/>
        </w:rPr>
        <w:t>πυρί</w:t>
      </w:r>
      <w:proofErr w:type="spellEnd"/>
      <w:r>
        <w:rPr>
          <w:rFonts w:eastAsia="Times New Roman"/>
          <w:szCs w:val="24"/>
        </w:rPr>
        <w:t xml:space="preserve"> </w:t>
      </w:r>
      <w:proofErr w:type="spellStart"/>
      <w:r>
        <w:rPr>
          <w:rFonts w:eastAsia="Times New Roman"/>
          <w:szCs w:val="24"/>
        </w:rPr>
        <w:t>μειχθήτω</w:t>
      </w:r>
      <w:proofErr w:type="spellEnd"/>
      <w:r>
        <w:rPr>
          <w:rFonts w:eastAsia="Times New Roman"/>
          <w:szCs w:val="24"/>
        </w:rPr>
        <w:t>» θα έλθει ως</w:t>
      </w:r>
      <w:r>
        <w:rPr>
          <w:rFonts w:eastAsia="Times New Roman"/>
          <w:szCs w:val="24"/>
        </w:rPr>
        <w:t xml:space="preserve"> μοιραίο αποτέλεσμα. </w:t>
      </w:r>
    </w:p>
    <w:p w14:paraId="7707C14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 κύριος Πρωθυπουργός θα πρέπει να αντιληφθεί όσο ακόμα υπάρχει χρόνος ότι ο μόνος τρόπος για να κλείσει η συζήτηση για το </w:t>
      </w:r>
      <w:proofErr w:type="spellStart"/>
      <w:r>
        <w:rPr>
          <w:rFonts w:eastAsia="Times New Roman"/>
          <w:szCs w:val="24"/>
          <w:lang w:val="en-US"/>
        </w:rPr>
        <w:t>Grexit</w:t>
      </w:r>
      <w:proofErr w:type="spellEnd"/>
      <w:r>
        <w:rPr>
          <w:rFonts w:eastAsia="Times New Roman"/>
          <w:szCs w:val="24"/>
        </w:rPr>
        <w:t xml:space="preserve"> και να αποτραπεί το ναυάγιο της επιστροφής στη δραχμή και της εξόδου στον τρίτο κόσμο είναι να κλείσει η</w:t>
      </w:r>
      <w:r>
        <w:rPr>
          <w:rFonts w:eastAsia="Times New Roman"/>
          <w:szCs w:val="24"/>
        </w:rPr>
        <w:t xml:space="preserve"> αξιολόγηση τώρα.</w:t>
      </w:r>
    </w:p>
    <w:p w14:paraId="7707C14F" w14:textId="77777777" w:rsidR="001926F7" w:rsidRDefault="006B7FAB">
      <w:pPr>
        <w:spacing w:line="600" w:lineRule="auto"/>
        <w:ind w:firstLine="720"/>
        <w:contextualSpacing/>
        <w:jc w:val="both"/>
        <w:rPr>
          <w:rFonts w:eastAsia="Times New Roman"/>
          <w:szCs w:val="24"/>
        </w:rPr>
      </w:pPr>
      <w:r>
        <w:rPr>
          <w:rFonts w:eastAsia="Times New Roman"/>
          <w:szCs w:val="24"/>
        </w:rPr>
        <w:t>Θα πω μια κουβέντα μονάχα για τις βασικές τροπολογίες που έχουν κατατεθεί.</w:t>
      </w:r>
    </w:p>
    <w:p w14:paraId="7707C150" w14:textId="77777777" w:rsidR="001926F7" w:rsidRDefault="006B7FAB">
      <w:pPr>
        <w:spacing w:line="600" w:lineRule="auto"/>
        <w:ind w:firstLine="720"/>
        <w:contextualSpacing/>
        <w:jc w:val="both"/>
        <w:rPr>
          <w:rFonts w:eastAsia="Times New Roman"/>
          <w:szCs w:val="24"/>
        </w:rPr>
      </w:pPr>
      <w:r>
        <w:rPr>
          <w:rFonts w:eastAsia="Times New Roman"/>
          <w:szCs w:val="24"/>
        </w:rPr>
        <w:t>Η βουλευτική τροπολογία η οποία προβλέπει το δικαίωμα της απευθείας ανάθεσης κατά παρέκκλιση της κείμενης νομοθεσίας μεγάλης δαπάνης προμηθειών στον Υπουργό Εθνική</w:t>
      </w:r>
      <w:r>
        <w:rPr>
          <w:rFonts w:eastAsia="Times New Roman"/>
          <w:szCs w:val="24"/>
        </w:rPr>
        <w:t>ς Άμυνας, νομίζω ότι έχει δύο εγγενή προβλήματα. Πρώτον, τη μεθοδολογία που ακολουθείται. Είναι λάθος να μεθοδεύεται η χρησιμοποίηση του προνομίου, του εργαλείου που έχουν στα χέρια τους οι Βουλευτές από τους Υπουργούς που ενδιαφέρονται να περάσουν μια τρο</w:t>
      </w:r>
      <w:r>
        <w:rPr>
          <w:rFonts w:eastAsia="Times New Roman"/>
          <w:szCs w:val="24"/>
        </w:rPr>
        <w:t xml:space="preserve">πολογία και για διάφορους λόγους δεν την καταθέτουν ως υπουργική τροπολογία. </w:t>
      </w:r>
    </w:p>
    <w:p w14:paraId="7707C15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Αυτή η τροπολογία είναι εξόφθαλμα αρμοδιότητας, λογικής και μεθοδολογίας υπουργικής τροπολογίας. Είναι λάθος η μεθοδολογία που ακολουθείτε αλλά είναι λάθος και η ουσία. Νομίζω ότι το πρόσφατο παρελθόν, τα ερωτήματα που έχουν δημιουργηθεί από την υλοποίηση </w:t>
      </w:r>
      <w:r>
        <w:rPr>
          <w:rFonts w:eastAsia="Times New Roman" w:cs="Times New Roman"/>
          <w:szCs w:val="24"/>
        </w:rPr>
        <w:t xml:space="preserve">αυτών των διαδικασιών και τα ερωτήματα που δεν έχουν απαντηθεί, κάθε άλλο παρά δημιουργούν το περιθώριο να υποστηρίξουμε μια τέτοια τροπολογία. </w:t>
      </w:r>
    </w:p>
    <w:p w14:paraId="7707C15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του κ. </w:t>
      </w:r>
      <w:proofErr w:type="spellStart"/>
      <w:r>
        <w:rPr>
          <w:rFonts w:eastAsia="Times New Roman" w:cs="Times New Roman"/>
          <w:szCs w:val="24"/>
        </w:rPr>
        <w:t>Τόσκα</w:t>
      </w:r>
      <w:proofErr w:type="spellEnd"/>
      <w:r>
        <w:rPr>
          <w:rFonts w:eastAsia="Times New Roman" w:cs="Times New Roman"/>
          <w:szCs w:val="24"/>
        </w:rPr>
        <w:t xml:space="preserve"> για τους πενταετούς θητείας πυροσβέστες είναι </w:t>
      </w:r>
      <w:proofErr w:type="spellStart"/>
      <w:r>
        <w:rPr>
          <w:rFonts w:eastAsia="Times New Roman" w:cs="Times New Roman"/>
          <w:szCs w:val="24"/>
        </w:rPr>
        <w:t>εμβαλωματική</w:t>
      </w:r>
      <w:proofErr w:type="spellEnd"/>
      <w:r>
        <w:rPr>
          <w:rFonts w:eastAsia="Times New Roman" w:cs="Times New Roman"/>
          <w:szCs w:val="24"/>
        </w:rPr>
        <w:t>. Εμείς αντιλαμβανόμαστε τα</w:t>
      </w:r>
      <w:r>
        <w:rPr>
          <w:rFonts w:eastAsia="Times New Roman" w:cs="Times New Roman"/>
          <w:szCs w:val="24"/>
        </w:rPr>
        <w:t xml:space="preserve"> μεγάλα προβλήματα που υπάρχουν για την υλοποίηση της νομικής υποχρέωσης, όπως προβλέπονταν στην τότε αρχική ρύθμιση της μονιμοποίησής τους. Όμως θα πρέπει να είμαστε ειλικρινείς. Τα υπαρκτά προβλήματα θα πρέπει να εμφανιστούν ως τέτοια και στους άμεσα ενδ</w:t>
      </w:r>
      <w:r>
        <w:rPr>
          <w:rFonts w:eastAsia="Times New Roman" w:cs="Times New Roman"/>
          <w:szCs w:val="24"/>
        </w:rPr>
        <w:t>ιαφερομένους, αλλά και σε εμάς για να κερδίσουμε τη στοιχειώδη αξιοπιστία που οφείλουμε να έχουμε απέναντι στους Έλληνες πολίτες και να μπορέσουμε να κλείσουμε αυτή την εκκρεμότητα με τον καλύτερο, αποτελεσματικότερο και βεβαίως νόμιμο τρόπο.</w:t>
      </w:r>
    </w:p>
    <w:p w14:paraId="7707C15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xml:space="preserve">. </w:t>
      </w:r>
    </w:p>
    <w:p w14:paraId="7707C15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Δανέλλη</w:t>
      </w:r>
      <w:proofErr w:type="spellEnd"/>
      <w:r>
        <w:rPr>
          <w:rFonts w:eastAsia="Times New Roman" w:cs="Times New Roman"/>
          <w:szCs w:val="24"/>
        </w:rPr>
        <w:t xml:space="preserve">. </w:t>
      </w:r>
    </w:p>
    <w:p w14:paraId="7707C15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 κ. Γεωργαντάς από τη Νέα Δημοκρατία έχει τον λόγο</w:t>
      </w:r>
      <w:r>
        <w:rPr>
          <w:rFonts w:eastAsia="Times New Roman" w:cs="Times New Roman"/>
          <w:szCs w:val="24"/>
        </w:rPr>
        <w:t xml:space="preserve"> για</w:t>
      </w:r>
      <w:r>
        <w:rPr>
          <w:rFonts w:eastAsia="Times New Roman" w:cs="Times New Roman"/>
          <w:szCs w:val="24"/>
        </w:rPr>
        <w:t xml:space="preserve"> επτά λεπτά. </w:t>
      </w:r>
    </w:p>
    <w:p w14:paraId="7707C15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Θα αναφερθώ κι εγώ στην τροπολογία του κ. </w:t>
      </w:r>
      <w:proofErr w:type="spellStart"/>
      <w:r>
        <w:rPr>
          <w:rFonts w:eastAsia="Times New Roman" w:cs="Times New Roman"/>
          <w:szCs w:val="24"/>
        </w:rPr>
        <w:t>Τόσκα</w:t>
      </w:r>
      <w:proofErr w:type="spellEnd"/>
      <w:r>
        <w:rPr>
          <w:rFonts w:eastAsia="Times New Roman" w:cs="Times New Roman"/>
          <w:szCs w:val="24"/>
        </w:rPr>
        <w:t xml:space="preserve"> σε σχέση με τους πυροσβέστες. </w:t>
      </w:r>
    </w:p>
    <w:p w14:paraId="7707C15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Κύριοι συν</w:t>
      </w:r>
      <w:r>
        <w:rPr>
          <w:rFonts w:eastAsia="Times New Roman" w:cs="Times New Roman"/>
          <w:szCs w:val="24"/>
        </w:rPr>
        <w:t>άδελφοι, τα πράγματα είναι πάρα, πάρα πολύ απλά. Αυτή η τροπολογία δεν έπρεπε να έχει έρθει ποτέ στη Βουλή. Αυτή η Κυβέρνηση έχει φέρει πάρα πολλές φορές νομοθετικές ρυθμίσεις με την αιτιολόγηση κατά παρέκκλιση κάθε γενικής και ειδικής διάταξης. Αυτός είνα</w:t>
      </w:r>
      <w:r>
        <w:rPr>
          <w:rFonts w:eastAsia="Times New Roman" w:cs="Times New Roman"/>
          <w:szCs w:val="24"/>
        </w:rPr>
        <w:t xml:space="preserve">ι ο αγαπημένος τρόπος με τον οποίον νομοθετεί η παρούσα Κυβέρνηση. Σε μια περίπτωση που </w:t>
      </w:r>
      <w:proofErr w:type="spellStart"/>
      <w:r>
        <w:rPr>
          <w:rFonts w:eastAsia="Times New Roman" w:cs="Times New Roman"/>
          <w:szCs w:val="24"/>
        </w:rPr>
        <w:t>προέκυπτε</w:t>
      </w:r>
      <w:proofErr w:type="spellEnd"/>
      <w:r>
        <w:rPr>
          <w:rFonts w:eastAsia="Times New Roman" w:cs="Times New Roman"/>
          <w:szCs w:val="24"/>
        </w:rPr>
        <w:t xml:space="preserve"> ξεκάθαρα η υποχρέωση της πολιτείας για να μονιμοποιήσει τους πυροσβέστες πενταετούς θητείας, που ήταν αυτοί, έρχεται η Κυβέρνηση κι αντί να κάνει το αυτονόητο</w:t>
      </w:r>
      <w:r>
        <w:rPr>
          <w:rFonts w:eastAsia="Times New Roman" w:cs="Times New Roman"/>
          <w:szCs w:val="24"/>
        </w:rPr>
        <w:t xml:space="preserve"> δηλαδή, αυτό που προβλέπει ο ν.3938/2011, φέρνει τη συγκεκριμένη τροπολογία. Η αδυναμία αυτή, σύμφωνα με όσα λέχθηκαν, οφείλεται στο γεγονός ότι προσπαθούν να επιλύσουν αυτή τη στιγμή με τους δανειστές το ζήτημα του αν οι συγκεκριμένες προσλήψεις είναι στ</w:t>
      </w:r>
      <w:r>
        <w:rPr>
          <w:rFonts w:eastAsia="Times New Roman" w:cs="Times New Roman"/>
          <w:szCs w:val="24"/>
        </w:rPr>
        <w:t xml:space="preserve">ην απαγόρευση των προσλήψεων ή όχι. </w:t>
      </w:r>
    </w:p>
    <w:p w14:paraId="7707C15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Να πάρουμε το θεωρητικό σενάριο ότι δεν είναι, που ίσως αυτό να είναι το σωστό. Τι πιο απλό από το να περιμένουμε έναν μήνα να λυθεί αυτό το θέμα με τους δανειστές μας και η Κυβέρνηση να κάνει το οφειλόμενο, δηλαδή να μ</w:t>
      </w:r>
      <w:r>
        <w:rPr>
          <w:rFonts w:eastAsia="Times New Roman" w:cs="Times New Roman"/>
          <w:szCs w:val="24"/>
        </w:rPr>
        <w:t>ονιμοποιήσει τους δύο χιλιάδες ενενήντα τρεις αυτούς πυροσβέστες; Η οφειλόμενη ενέργεια, την οποία έπρεπε να έχετε κάνει νωρίτερα, αλλά η οποία διορθώνεται και μέσα στις επόμενες μέρες, είναι να περιμένουμε έναν μήνα κι αν δούμε ότι εξαιρούνται, δεν υπάρχε</w:t>
      </w:r>
      <w:r>
        <w:rPr>
          <w:rFonts w:eastAsia="Times New Roman" w:cs="Times New Roman"/>
          <w:szCs w:val="24"/>
        </w:rPr>
        <w:t xml:space="preserve">ι κανένα ζήτημα. </w:t>
      </w:r>
    </w:p>
    <w:p w14:paraId="7707C15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άλλη εκδοχή του να εμπεριέχονται οι συγκεκριμένες προσλήψεις στη γενικότερη απαγόρευση των προσλήψεων. Εκεί μπαίνουν πολύ σοβαρά ζητήματα για τον τρόπο με τον οποίον και ασκεί την κυβερνητική πολιτική και νομοθετεί η Κυβέρνηση. </w:t>
      </w:r>
    </w:p>
    <w:p w14:paraId="7707C15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Ζήτημα πρώτον. Η αναγκαιότητα οι συγκεκριμένοι πυροσβέστες να αποτελέσουν μόνιμο προσωπικό είναι γνωστή εδώ και μια πενταετία με βάση τον νόμο. Κανείς δεν αρνήθηκε αυτήν την υποχρέωση της πολιτείας και μάλιστα η Κυβέρνηση, διά του Υπουργού, το καλοκαίρι, </w:t>
      </w:r>
      <w:r>
        <w:rPr>
          <w:rFonts w:eastAsia="Times New Roman" w:cs="Times New Roman"/>
          <w:szCs w:val="24"/>
        </w:rPr>
        <w:t>εξέδωσε τις σχετικές αποφάσεις, έτσι ώστε με βάση τον νόμο και με τα κριτήρια τα οποία προβλέπονταν να γίνει η επιλογή αυτών που πληρούν τα κριτήρια. Και γι’ αυτό καταλήξαμε στον αριθμό δύο χιλιάδες ενενήντα τρεις. Στις 9 Ιουνίου βγήκε η υπουργική απόφαση,</w:t>
      </w:r>
      <w:r>
        <w:rPr>
          <w:rFonts w:eastAsia="Times New Roman" w:cs="Times New Roman"/>
          <w:szCs w:val="24"/>
        </w:rPr>
        <w:t xml:space="preserve"> η οποία προέβλεπε τη σχετική διαδικασία. </w:t>
      </w:r>
    </w:p>
    <w:p w14:paraId="7707C15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γνωστή αυτή η υποχρέωση της πολιτείας. Είναι γνωστό ότι αποτελεί προσωπικό το οποίο πραγματικά χρειαζόμαστε. Κανείς δεν είπε ότι δεν χρειαζόμαστε αυτό το προσωπικό. Το λέμε όλοι εδώ μέσα. </w:t>
      </w:r>
    </w:p>
    <w:p w14:paraId="7707C15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 ποιον λόγο η π</w:t>
      </w:r>
      <w:r>
        <w:rPr>
          <w:rFonts w:eastAsia="Times New Roman" w:cs="Times New Roman"/>
          <w:szCs w:val="24"/>
        </w:rPr>
        <w:t xml:space="preserve">ολιτεία, λοιπόν, φέρνει μια ανανέωση της θητείας τους για τρία χρόνια και συνεχίζει έναν εμπαιγμό και μια ομηρία; Έχω κρατημένα εδώ τα Πρακτικά από όταν συζητιόταν το νομοσχέδιο, ο </w:t>
      </w:r>
      <w:r>
        <w:rPr>
          <w:rFonts w:eastAsia="Times New Roman" w:cs="Times New Roman"/>
          <w:szCs w:val="24"/>
        </w:rPr>
        <w:t>ν.</w:t>
      </w:r>
      <w:r>
        <w:rPr>
          <w:rFonts w:eastAsia="Times New Roman" w:cs="Times New Roman"/>
          <w:szCs w:val="24"/>
        </w:rPr>
        <w:t xml:space="preserve">3938/2011, που έλεγε η τότε </w:t>
      </w:r>
      <w:r>
        <w:rPr>
          <w:rFonts w:eastAsia="Times New Roman" w:cs="Times New Roman"/>
          <w:szCs w:val="24"/>
        </w:rPr>
        <w:t>αντιπολίτευση</w:t>
      </w:r>
      <w:r>
        <w:rPr>
          <w:rFonts w:eastAsia="Times New Roman" w:cs="Times New Roman"/>
          <w:szCs w:val="24"/>
        </w:rPr>
        <w:t xml:space="preserve">, διά του κ. </w:t>
      </w:r>
      <w:proofErr w:type="spellStart"/>
      <w:r>
        <w:rPr>
          <w:rFonts w:eastAsia="Times New Roman" w:cs="Times New Roman"/>
          <w:szCs w:val="24"/>
        </w:rPr>
        <w:t>Δρίτσα</w:t>
      </w:r>
      <w:proofErr w:type="spellEnd"/>
      <w:r>
        <w:rPr>
          <w:rFonts w:eastAsia="Times New Roman" w:cs="Times New Roman"/>
          <w:szCs w:val="24"/>
        </w:rPr>
        <w:t xml:space="preserve">, «πρέπει να </w:t>
      </w:r>
      <w:r>
        <w:rPr>
          <w:rFonts w:eastAsia="Times New Roman" w:cs="Times New Roman"/>
          <w:szCs w:val="24"/>
        </w:rPr>
        <w:t xml:space="preserve">σταματήσει η ομηρία αυτών των ανθρώπων». Και σήμερα έρχεστε και τη συνεχίζετε για άλλα τρία χρόνια! Για ποιον λόγο; Σήμερα έπρεπε να είναι εδώ η κ. </w:t>
      </w:r>
      <w:proofErr w:type="spellStart"/>
      <w:r>
        <w:rPr>
          <w:rFonts w:eastAsia="Times New Roman" w:cs="Times New Roman"/>
          <w:szCs w:val="24"/>
        </w:rPr>
        <w:t>Γεροβασίλη</w:t>
      </w:r>
      <w:proofErr w:type="spellEnd"/>
      <w:r>
        <w:rPr>
          <w:rFonts w:eastAsia="Times New Roman" w:cs="Times New Roman"/>
          <w:szCs w:val="24"/>
        </w:rPr>
        <w:t>, αλλά λείπει. Έπρεπε να πει η πολιτεία γιατί δεν έχει κάνει τον σωστό προγραμματισμό των δικαιούμ</w:t>
      </w:r>
      <w:r>
        <w:rPr>
          <w:rFonts w:eastAsia="Times New Roman" w:cs="Times New Roman"/>
          <w:szCs w:val="24"/>
        </w:rPr>
        <w:t xml:space="preserve">ενων προσλήψεων, έτσι ώστε την υποχρέωσή της αυτήν, την αναγκαιότητα αυτή, να την εκπληρώσει. Και γιατί δεν υπάρχει αυτός ο προγραμματισμός; Η κ. </w:t>
      </w:r>
      <w:proofErr w:type="spellStart"/>
      <w:r>
        <w:rPr>
          <w:rFonts w:eastAsia="Times New Roman" w:cs="Times New Roman"/>
          <w:szCs w:val="24"/>
        </w:rPr>
        <w:t>Γεροβασίλη</w:t>
      </w:r>
      <w:proofErr w:type="spellEnd"/>
      <w:r>
        <w:rPr>
          <w:rFonts w:eastAsia="Times New Roman" w:cs="Times New Roman"/>
          <w:szCs w:val="24"/>
        </w:rPr>
        <w:t xml:space="preserve"> λέει ότι έχουν καλυφθεί οι προβλεπόμενες θέσεις για το 2017-2018. Να έρθει εδώ και να μας πει πού α</w:t>
      </w:r>
      <w:r>
        <w:rPr>
          <w:rFonts w:eastAsia="Times New Roman" w:cs="Times New Roman"/>
          <w:szCs w:val="24"/>
        </w:rPr>
        <w:t xml:space="preserve">ναλώθηκαν οι θέσεις τα προηγούμενα δύο χρόνια και ποιος είναι αυτός ο προγραμματισμός. Αν είναι γιατροί, για τις </w:t>
      </w:r>
      <w:r>
        <w:rPr>
          <w:rFonts w:eastAsia="Times New Roman" w:cs="Times New Roman"/>
          <w:szCs w:val="24"/>
        </w:rPr>
        <w:t>μονάδες</w:t>
      </w:r>
      <w:r>
        <w:rPr>
          <w:rFonts w:eastAsia="Times New Roman" w:cs="Times New Roman"/>
          <w:szCs w:val="24"/>
        </w:rPr>
        <w:t xml:space="preserve"> </w:t>
      </w:r>
      <w:r>
        <w:rPr>
          <w:rFonts w:eastAsia="Times New Roman" w:cs="Times New Roman"/>
          <w:szCs w:val="24"/>
        </w:rPr>
        <w:t xml:space="preserve">εντατικής θεραπείας </w:t>
      </w:r>
      <w:r>
        <w:rPr>
          <w:rFonts w:eastAsia="Times New Roman" w:cs="Times New Roman"/>
          <w:szCs w:val="24"/>
        </w:rPr>
        <w:t>ή για κάπου αλλού, να πούμε «ναι» και αυτοί πρέπει να είναι μέσα. Αν είναι εκπαιδευτικοί «ναι» να πούμε, κι αυτοί π</w:t>
      </w:r>
      <w:r>
        <w:rPr>
          <w:rFonts w:eastAsia="Times New Roman" w:cs="Times New Roman"/>
          <w:szCs w:val="24"/>
        </w:rPr>
        <w:t xml:space="preserve">ρέπει να είναι. </w:t>
      </w:r>
    </w:p>
    <w:p w14:paraId="7707C15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όμως, να κάνει, επιτέλους, αυτή η πολιτεία μια ιεράρχηση των προτεραιοτήτων της, των αναγκαιοτήτων, να στελεχωθούν οι συγκεκριμένες υπηρεσίες με βάση τις πραγματικές ανάγκες και όχι με βάση τις όποιες ρουσφετολογικές επιθυμίες </w:t>
      </w:r>
      <w:r>
        <w:rPr>
          <w:rFonts w:eastAsia="Times New Roman" w:cs="Times New Roman"/>
          <w:szCs w:val="24"/>
        </w:rPr>
        <w:t xml:space="preserve">της; Έχω καταγεγραμμένες βουλευτικές τροπολογίες που ήρθαν εδώ, έγιναν δεκτές από Υπουργούς, αφορούσαν μεγάλο αριθμό εργαζομένων και με τις οποίες μετατράπηκαν ξαφνικά κάποιες συμβάσεις ορισμένου χρόνου σε αορίστου. Και αυτός ο αριθμός, κύριοι συνάδελφοι, </w:t>
      </w:r>
      <w:r>
        <w:rPr>
          <w:rFonts w:eastAsia="Times New Roman" w:cs="Times New Roman"/>
          <w:szCs w:val="24"/>
        </w:rPr>
        <w:t xml:space="preserve">είναι ο αριθμός που απαγορεύει αυτήν τη στιγμή, που δεν επιτρέπει στην Κυβέρνηση να πάρει ως μόνιμο προσωπικό τους συγκεκριμένους πυροσβέστες. </w:t>
      </w:r>
    </w:p>
    <w:p w14:paraId="7707C15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ήταν πολύ καλό να έχουμε μια αναλυτική εικόνα για το τι έχει γίνει μέχρι σήμερα, κατά παρέκκλιση κάθε γενικής</w:t>
      </w:r>
      <w:r>
        <w:rPr>
          <w:rFonts w:eastAsia="Times New Roman" w:cs="Times New Roman"/>
          <w:szCs w:val="24"/>
        </w:rPr>
        <w:t xml:space="preserve"> και ειδικής διάταξης -που είναι η αγαπημένη έκφραση αυτής της Κυβέρνησης-, να δούμε τι δεν προέβλεψαν σωστά, τι δεν νομοθέτησαν σωστά. Δεν μπορεί να συνεχιστεί αυτός ο εμπαιγμός και αυτή η ομηρία. </w:t>
      </w:r>
    </w:p>
    <w:p w14:paraId="7707C15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Οι πυροσβέστες αυτοί εκπλήρωσαν όλοι τις υποχρεώσεις τους</w:t>
      </w:r>
      <w:r>
        <w:rPr>
          <w:rFonts w:eastAsia="Times New Roman" w:cs="Times New Roman"/>
          <w:szCs w:val="24"/>
        </w:rPr>
        <w:t xml:space="preserve">, όλες τις δοκιμασίες τις οποίες προβλέπονταν, με βάση τον νόμο που ψήφισε τότε η Βουλή κατά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-ίσως και ομόφωνα, δεν το θυμάμαι- και ερχόμαστε τώρα εμείς και δηλώνουμε ότι δεν μπορούμε την υποχρέωσή μας αυτή να την εκπληρώσουμε κα</w:t>
      </w:r>
      <w:r>
        <w:rPr>
          <w:rFonts w:eastAsia="Times New Roman" w:cs="Times New Roman"/>
          <w:szCs w:val="24"/>
        </w:rPr>
        <w:t>ι μάλιστα χωρίς να εξηγούμε ακριβώς τους λόγους. Γίνεται αναξιόπιστη η Κυβέρνηση με αυτόν τον τρόπο και δίνει το δικαίωμα σε μας –και όχι το αβάσιμο δικαίωμα- να ισχυριζόμαστε ότι, ακόμα και να είχε τη δυνατότητα να τους προσλάβει -γιατί εγώ πιστεύω ότι τη</w:t>
      </w:r>
      <w:r>
        <w:rPr>
          <w:rFonts w:eastAsia="Times New Roman" w:cs="Times New Roman"/>
          <w:szCs w:val="24"/>
        </w:rPr>
        <w:t>ν έχει- θέλει να αφήσει ανοιχτό το «παράθυρο». Αν πάρει τους δύο χιλιάδες ενενήντα τρεις πυροσβέστες ως μόνιμο προσωπικό σήμερα, αύριο δεν θα μπορεί κα</w:t>
      </w:r>
      <w:r>
        <w:rPr>
          <w:rFonts w:eastAsia="Times New Roman" w:cs="Times New Roman"/>
          <w:szCs w:val="24"/>
        </w:rPr>
        <w:t>μ</w:t>
      </w:r>
      <w:r>
        <w:rPr>
          <w:rFonts w:eastAsia="Times New Roman" w:cs="Times New Roman"/>
          <w:szCs w:val="24"/>
        </w:rPr>
        <w:t>μιά βουλευτική τροπολογία να γίνει δεκτή εδώ μέσα.</w:t>
      </w:r>
    </w:p>
    <w:p w14:paraId="7707C16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οφείλει η αρμόδια Υπουργός να φέρε</w:t>
      </w:r>
      <w:r>
        <w:rPr>
          <w:rFonts w:eastAsia="Times New Roman" w:cs="Times New Roman"/>
          <w:szCs w:val="24"/>
        </w:rPr>
        <w:t>ι μια αναλυτική κατάσταση του απολογισμού των προσλήψεων που έγιναν αυτά τα δύο χρόνια και αυτών που έχει προγραμματίσει για τα επόμενα δύο. Γιατί εγώ είμαι βέβαιος ότι η δυνατότητα υπάρχει, αλλά αν η Κυβέρνηση αυτή τη δυνατότητα την εξαντλήσει σήμερα, δεν</w:t>
      </w:r>
      <w:r>
        <w:rPr>
          <w:rFonts w:eastAsia="Times New Roman" w:cs="Times New Roman"/>
          <w:szCs w:val="24"/>
        </w:rPr>
        <w:t xml:space="preserve"> θα μπορέσει να συνεχίσει τα ρουσφετολογικά της παιχνίδια. </w:t>
      </w:r>
    </w:p>
    <w:p w14:paraId="7707C16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εμπαιγμός πρέπει να σταματήσει, πρέπει να αρχίσουμε να λειτουργούμε με τους κανόνες που οι ίδιοι θεσμοθετούμε, οι ίδιοι νομοθετούμε, και σε κάθε περίπτωση πρέπει να εξηγούνται εδώ μέσα σε </w:t>
      </w:r>
      <w:r>
        <w:rPr>
          <w:rFonts w:eastAsia="Times New Roman" w:cs="Times New Roman"/>
          <w:szCs w:val="24"/>
        </w:rPr>
        <w:t>ποιες περιπτώσεις μπορούμε αυτούς τους όποιους δικούς μας αυτοπεριορισμούς να τους ξεπεράσουμε για λόγους δημοσίου συμφέροντος και μόνο, αλλά αφού προηγουμένως γίνει αναλυτική κουβέντα. Αυτή δεν έγινε, εξήγηση δεν δόθηκε. Απλά καταφέρνει δύο πράγματα η Κυβ</w:t>
      </w:r>
      <w:r>
        <w:rPr>
          <w:rFonts w:eastAsia="Times New Roman" w:cs="Times New Roman"/>
          <w:szCs w:val="24"/>
        </w:rPr>
        <w:t xml:space="preserve">έρνηση. Κρατάει σε ομηρία αυτούς τους ανθρώπους και συγχρόνως αφήνει ανοιχτό το «παράθυρο» για όποιες τροπολογίες αύριο έρθουν εδώ. </w:t>
      </w:r>
    </w:p>
    <w:p w14:paraId="7707C16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7707C16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Εμείς ευχαριστούμε.</w:t>
      </w:r>
    </w:p>
    <w:p w14:paraId="7707C16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w:t>
      </w:r>
      <w:r>
        <w:rPr>
          <w:rFonts w:eastAsia="Times New Roman" w:cs="Times New Roman"/>
          <w:szCs w:val="24"/>
        </w:rPr>
        <w:t>μοκρατία έχει τον λόγο.</w:t>
      </w:r>
    </w:p>
    <w:p w14:paraId="7707C16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Κυρία Υπουργέ, κυρίες και κύριοι συνάδελφοι, από τις συζητήσεις στην αρμόδια </w:t>
      </w:r>
      <w:r>
        <w:rPr>
          <w:rFonts w:eastAsia="Times New Roman" w:cs="Times New Roman"/>
          <w:szCs w:val="24"/>
        </w:rPr>
        <w:t xml:space="preserve">επιτροπή </w:t>
      </w:r>
      <w:r>
        <w:rPr>
          <w:rFonts w:eastAsia="Times New Roman" w:cs="Times New Roman"/>
          <w:szCs w:val="24"/>
        </w:rPr>
        <w:t xml:space="preserve">αναγνωρίστηκε η πρόθεση του Υπουργείου να αντιμετωπιστούν τα διάφορα προβλήματα που προέκυψαν με το </w:t>
      </w:r>
      <w:r>
        <w:rPr>
          <w:rFonts w:eastAsia="Times New Roman" w:cs="Times New Roman"/>
          <w:szCs w:val="24"/>
        </w:rPr>
        <w:t>Εθνικό Μητρώο</w:t>
      </w:r>
      <w:r>
        <w:rPr>
          <w:rFonts w:eastAsia="Times New Roman" w:cs="Times New Roman"/>
          <w:szCs w:val="24"/>
        </w:rPr>
        <w:t xml:space="preserve"> </w:t>
      </w:r>
      <w:r>
        <w:rPr>
          <w:rFonts w:eastAsia="Times New Roman" w:cs="Times New Roman"/>
          <w:szCs w:val="24"/>
        </w:rPr>
        <w:t>Φορτοεκφορτ</w:t>
      </w:r>
      <w:r>
        <w:rPr>
          <w:rFonts w:eastAsia="Times New Roman" w:cs="Times New Roman"/>
          <w:szCs w:val="24"/>
        </w:rPr>
        <w:t xml:space="preserve">ωτών </w:t>
      </w:r>
      <w:r>
        <w:rPr>
          <w:rFonts w:eastAsia="Times New Roman" w:cs="Times New Roman"/>
          <w:szCs w:val="24"/>
        </w:rPr>
        <w:t xml:space="preserve">του </w:t>
      </w:r>
      <w:r>
        <w:rPr>
          <w:rFonts w:eastAsia="Times New Roman" w:cs="Times New Roman"/>
          <w:szCs w:val="24"/>
        </w:rPr>
        <w:t>ν.</w:t>
      </w:r>
      <w:r>
        <w:rPr>
          <w:rFonts w:eastAsia="Times New Roman" w:cs="Times New Roman"/>
          <w:szCs w:val="24"/>
        </w:rPr>
        <w:t xml:space="preserve">4093/2012. Μένει να διαπιστωθεί από τις υπουργικές αποφάσεις που θα εκδοθούν εάν θα υπάρξει ουσιαστικό άνοιγμα του επαγγέλματος, που ήταν και ο κύριος στόχος του προηγούμενου νομοσχεδίου. </w:t>
      </w:r>
    </w:p>
    <w:p w14:paraId="7707C16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κοινή υπουργική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της παραγράφου 1 του άρθρου 4 θα κρίνει, για παράδειγμα, αν και πόσο διευκολύνεται η είσοδος ανέργων ή ανειδίκευτων στο επάγγελμα του φορτοεκφορτωτή και ασφαλώς είναι απαραίτητο οι κοινές και απλές υπουργικές αποφάσεις να εκδοθούν γρήγορα και όχι με τον αρ</w:t>
      </w:r>
      <w:r>
        <w:rPr>
          <w:rFonts w:eastAsia="Times New Roman" w:cs="Times New Roman"/>
          <w:szCs w:val="24"/>
        </w:rPr>
        <w:t xml:space="preserve">αμπά, όπως έχει συνηθίσει η Κυβέρνησή σας. </w:t>
      </w:r>
    </w:p>
    <w:p w14:paraId="7707C16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Σημαντικές βελτιώσεις είναι, επίσης, η πιστοποίηση των δεξιοτήτων από τον ΕΟΠΠΕΠ ή από ιδιωτικό φορέα εγκεκριμένο από το Εθνικό Σύστημα Διαπίστευσης, αλλά και η ηλεκτρονική διαδικασία εγγραφής στο </w:t>
      </w:r>
      <w:r>
        <w:rPr>
          <w:rFonts w:eastAsia="Times New Roman"/>
          <w:szCs w:val="24"/>
        </w:rPr>
        <w:t>μητρώο</w:t>
      </w:r>
      <w:r>
        <w:rPr>
          <w:rFonts w:eastAsia="Times New Roman"/>
          <w:szCs w:val="24"/>
        </w:rPr>
        <w:t>.</w:t>
      </w:r>
    </w:p>
    <w:p w14:paraId="7707C168"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Είδαμε </w:t>
      </w:r>
      <w:r>
        <w:rPr>
          <w:rFonts w:eastAsia="Times New Roman"/>
          <w:szCs w:val="24"/>
        </w:rPr>
        <w:t xml:space="preserve">εξάλλου με ικανοποίηση ότι έγινε δεκτό το αίτημά μας να αυξηθεί η προθεσμία των τριών μηνών σε όσους φορτοεκφορτωτές είναι ήδη γραμμένοι στο Μητρώο Β΄ και θέλουν να παραμείνουν σε αυτό, γιατί έτσι θα δοθεί η δυνατότητα σε περισσότερους να συμπληρώσουν την </w:t>
      </w:r>
      <w:r>
        <w:rPr>
          <w:rFonts w:eastAsia="Times New Roman"/>
          <w:szCs w:val="24"/>
        </w:rPr>
        <w:t>ελάχιστη εργασιακή εμπειρία που απαιτείται για τους φορτοεκφορτωτές λιμένος και ξηράς.</w:t>
      </w:r>
    </w:p>
    <w:p w14:paraId="7707C169" w14:textId="77777777" w:rsidR="001926F7" w:rsidRDefault="006B7FAB">
      <w:pPr>
        <w:spacing w:line="600" w:lineRule="auto"/>
        <w:ind w:firstLine="720"/>
        <w:contextualSpacing/>
        <w:jc w:val="both"/>
        <w:rPr>
          <w:rFonts w:eastAsia="Times New Roman"/>
          <w:szCs w:val="24"/>
        </w:rPr>
      </w:pPr>
      <w:r>
        <w:rPr>
          <w:rFonts w:eastAsia="Times New Roman"/>
          <w:szCs w:val="24"/>
        </w:rPr>
        <w:t>Σε ό,τι αφορά τώρα το Εθνικό Μητρώο Ιδιωτικών Φορέων Κοινωνικής Φροντίδας, οι περισσότερες ενστάσεις μας απαντήθηκαν από την αρμόδια Υπουργό. Είναι ένα γενικό μητρώο στο</w:t>
      </w:r>
      <w:r>
        <w:rPr>
          <w:rFonts w:eastAsia="Times New Roman"/>
          <w:szCs w:val="24"/>
        </w:rPr>
        <w:t xml:space="preserve"> οποίο θα εγγράφονται οι φορείς που παρέχουν υπηρεσίες κοινωνικής φροντίδας, είτε είναι πιστοποιημένοι είτε όχι. Είναι σημαντικό ωστόσο η συνύπαρξη δύο ανεξαρτήτων μεταξύ τους μητρώων να μη δημιουργεί γραφειοκρατία και περισσότερα διοικητικά βάρη.</w:t>
      </w:r>
    </w:p>
    <w:p w14:paraId="7707C16A" w14:textId="77777777" w:rsidR="001926F7" w:rsidRDefault="006B7FAB">
      <w:pPr>
        <w:spacing w:line="600" w:lineRule="auto"/>
        <w:ind w:firstLine="720"/>
        <w:contextualSpacing/>
        <w:jc w:val="both"/>
        <w:rPr>
          <w:rFonts w:eastAsia="Times New Roman"/>
          <w:szCs w:val="24"/>
        </w:rPr>
      </w:pPr>
      <w:r>
        <w:rPr>
          <w:rFonts w:eastAsia="Times New Roman"/>
          <w:szCs w:val="24"/>
        </w:rPr>
        <w:t>Παραμένε</w:t>
      </w:r>
      <w:r>
        <w:rPr>
          <w:rFonts w:eastAsia="Times New Roman"/>
          <w:szCs w:val="24"/>
        </w:rPr>
        <w:t xml:space="preserve">ι, βέβαια, το ερώτημα κατά πόσο οι φορείς θα μπορούν να ενημερώνουν τα στοιχεία τους σε πραγματικό χρόνο. Όπως είναι ανοικτό εάν και κατά πόσο το </w:t>
      </w:r>
      <w:r>
        <w:rPr>
          <w:rFonts w:eastAsia="Times New Roman"/>
          <w:szCs w:val="24"/>
        </w:rPr>
        <w:t xml:space="preserve">μητρώο </w:t>
      </w:r>
      <w:r>
        <w:rPr>
          <w:rFonts w:eastAsia="Times New Roman"/>
          <w:szCs w:val="24"/>
        </w:rPr>
        <w:t xml:space="preserve">αυτό δεν θα παραμείνει ένα απλό ευρετήριο, αλλά θα εξελιχθεί σε ένα εργαλείο αξιολόγησης των ιδιωτικών </w:t>
      </w:r>
      <w:r>
        <w:rPr>
          <w:rFonts w:eastAsia="Times New Roman"/>
          <w:szCs w:val="24"/>
        </w:rPr>
        <w:t>φορέων κοινωνικής φροντίδας και θα βοηθήσει στην καλύτερη αξιολόγηση των υπηρεσιών κοινωνικής προστασίας, όπως επιδιώκει ο νομοθέτης.</w:t>
      </w:r>
    </w:p>
    <w:p w14:paraId="7707C16B" w14:textId="77777777" w:rsidR="001926F7" w:rsidRDefault="006B7FAB">
      <w:pPr>
        <w:spacing w:line="600" w:lineRule="auto"/>
        <w:ind w:firstLine="720"/>
        <w:contextualSpacing/>
        <w:jc w:val="both"/>
        <w:rPr>
          <w:rFonts w:eastAsia="Times New Roman"/>
          <w:szCs w:val="24"/>
        </w:rPr>
      </w:pPr>
      <w:r>
        <w:rPr>
          <w:rFonts w:eastAsia="Times New Roman"/>
          <w:szCs w:val="24"/>
        </w:rPr>
        <w:t>Κακώς, κυρία Υπουργέ, αποσύρθηκε το άρθρο 11 που θα έδινε σημαντικές λύσεις σε πολλές αγροτικές περιοχές όπου χρησιμοποιού</w:t>
      </w:r>
      <w:r>
        <w:rPr>
          <w:rFonts w:eastAsia="Times New Roman"/>
          <w:szCs w:val="24"/>
        </w:rPr>
        <w:t>νται ανασφάλιστοι ιδιαίτερα άνθρωποι που προέρχονται από γειτονικές χώρες. Θα μπορούσε να δώσει λύσεις, καθώς θα δικαιούνταν να παραμείνει η κάρτα ανεργίας τους ενεργή.</w:t>
      </w:r>
    </w:p>
    <w:p w14:paraId="7707C16C" w14:textId="77777777" w:rsidR="001926F7" w:rsidRDefault="006B7FAB">
      <w:pPr>
        <w:spacing w:line="600" w:lineRule="auto"/>
        <w:ind w:firstLine="720"/>
        <w:contextualSpacing/>
        <w:jc w:val="both"/>
        <w:rPr>
          <w:rFonts w:eastAsia="Times New Roman"/>
          <w:szCs w:val="24"/>
        </w:rPr>
      </w:pPr>
      <w:r>
        <w:rPr>
          <w:rFonts w:eastAsia="Times New Roman"/>
          <w:szCs w:val="24"/>
        </w:rPr>
        <w:t>Θα κλείσω τώρα, όμως, την παρέμβαση μου με δύο σχόλια όσον αφορά τις τροπολογίες για τα</w:t>
      </w:r>
      <w:r>
        <w:rPr>
          <w:rFonts w:eastAsia="Times New Roman"/>
          <w:szCs w:val="24"/>
        </w:rPr>
        <w:t xml:space="preserve"> σχολικά γεύματα και για τους πυροσβέστες. Δεν νομίζω ότι διαφωνούν πολλοί με το σκεπτικό της πρωτοβουλίας, ότι ο υποσιτισμός και η παιδική παχυσαρκία είναι δύο υπαρκτά προβλήματα και πρέπει να αντιμετωπιστούν στο σχολικό περιβάλλον. </w:t>
      </w:r>
    </w:p>
    <w:p w14:paraId="7707C16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Για μια ακόμα φορά όμως, κυρίες και κύριοι συνάδελφοι, αναρωτιέται </w:t>
      </w:r>
      <w:r>
        <w:rPr>
          <w:rFonts w:eastAsia="Times New Roman"/>
          <w:szCs w:val="24"/>
        </w:rPr>
        <w:t>κάποιος</w:t>
      </w:r>
      <w:r>
        <w:rPr>
          <w:rFonts w:eastAsia="Times New Roman"/>
          <w:szCs w:val="24"/>
        </w:rPr>
        <w:t>: αφού η Κυβέρνηση θέλει να το εφαρμόσει πιλοτικά από φέτος, γιατί έπρεπε να φτάσει στα μέσα της σχολικής χρονιάς για να διαπιστώσει ότι ο διεθνής διαγωνισμός παίρνει αρκετό χρόνο κα</w:t>
      </w:r>
      <w:r>
        <w:rPr>
          <w:rFonts w:eastAsia="Times New Roman"/>
          <w:szCs w:val="24"/>
        </w:rPr>
        <w:t>ι ότι πρέπει να καταφύγει σε απευθείας ανάθεση για να δοθούν τα πρώτα μέχρι το Πάσχα;</w:t>
      </w:r>
    </w:p>
    <w:p w14:paraId="7707C16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Συγγνώμη, αλλά χάνετε το δίκιο σας, κυρία Υπουργέ και δικαιώνετε όσους, μεταξύ αυτών και η Νέα Δημοκρατία, η παράταξή μας, σας κατηγορούν για προχειρότητα και διοικητική </w:t>
      </w:r>
      <w:r>
        <w:rPr>
          <w:rFonts w:eastAsia="Times New Roman"/>
          <w:szCs w:val="24"/>
        </w:rPr>
        <w:t xml:space="preserve">ανεπάρκεια. </w:t>
      </w:r>
    </w:p>
    <w:p w14:paraId="7707C16F" w14:textId="77777777" w:rsidR="001926F7" w:rsidRDefault="006B7FAB">
      <w:pPr>
        <w:spacing w:line="600" w:lineRule="auto"/>
        <w:ind w:firstLine="720"/>
        <w:contextualSpacing/>
        <w:jc w:val="both"/>
        <w:rPr>
          <w:rFonts w:eastAsia="Times New Roman"/>
          <w:szCs w:val="24"/>
        </w:rPr>
      </w:pPr>
      <w:r>
        <w:rPr>
          <w:rFonts w:eastAsia="Times New Roman"/>
          <w:szCs w:val="24"/>
        </w:rPr>
        <w:t>Δεν είναι μόνο θέμα νομιμότητας, κυρία Υπουργέ, είναι και ζήτημα διαφάνειας. Άλλωστε μας έχετε δώσει πολλούς λόγους -όχι εσείς προσωπικά- για αυτό το θέμα. Γι’ αυτό ζητούμε την απόσυρση της τροπολογίας και τη διεξαγωγή διαγωνισμού, όπως προβλέ</w:t>
      </w:r>
      <w:r>
        <w:rPr>
          <w:rFonts w:eastAsia="Times New Roman"/>
          <w:szCs w:val="24"/>
        </w:rPr>
        <w:t xml:space="preserve">πεται από την ελληνική και ευρωπαϊκή νομοθεσία. </w:t>
      </w:r>
    </w:p>
    <w:p w14:paraId="7707C170" w14:textId="77777777" w:rsidR="001926F7" w:rsidRDefault="006B7FAB">
      <w:pPr>
        <w:spacing w:line="600" w:lineRule="auto"/>
        <w:ind w:firstLine="720"/>
        <w:contextualSpacing/>
        <w:jc w:val="both"/>
        <w:rPr>
          <w:rFonts w:eastAsia="Times New Roman"/>
          <w:szCs w:val="24"/>
        </w:rPr>
      </w:pPr>
      <w:r>
        <w:rPr>
          <w:rFonts w:eastAsia="Times New Roman"/>
          <w:szCs w:val="24"/>
        </w:rPr>
        <w:t>Έρχομαι, κυρίες και κύριοι συνάδελφοι, στην τροπολογία για τους πυροσβέστες πενταετούς υποχρέωσης. Χρειάστηκε να περάσουν πάνω από οκτώ μήνες από την υπουργική απόφαση η οποία θα ρύθμιζε, μεταξύ άλλων, τη δι</w:t>
      </w:r>
      <w:r>
        <w:rPr>
          <w:rFonts w:eastAsia="Times New Roman"/>
          <w:szCs w:val="24"/>
        </w:rPr>
        <w:t xml:space="preserve">αδικασία μονιμοποίησης των πυροσβεστών. Δεν αξιοποιήσατε τη διάταξη νόμου του 2014 που έδινε τη δυνατότητα μονιμοποίησης πριν τη λήξη της πενταετούς θητείας, με την έκδοση </w:t>
      </w:r>
      <w:r>
        <w:rPr>
          <w:rFonts w:eastAsia="Times New Roman"/>
          <w:szCs w:val="24"/>
        </w:rPr>
        <w:t xml:space="preserve">κοινής </w:t>
      </w:r>
      <w:r>
        <w:rPr>
          <w:rFonts w:eastAsia="Times New Roman"/>
          <w:szCs w:val="24"/>
        </w:rPr>
        <w:t>υπουργικής απόφασης</w:t>
      </w:r>
      <w:r>
        <w:rPr>
          <w:rFonts w:eastAsia="Times New Roman"/>
          <w:szCs w:val="24"/>
        </w:rPr>
        <w:t>. Δεν προβλέψατε την δαπάνη για τις μονιμοποιήσεις στον φε</w:t>
      </w:r>
      <w:r>
        <w:rPr>
          <w:rFonts w:eastAsia="Times New Roman"/>
          <w:szCs w:val="24"/>
        </w:rPr>
        <w:t xml:space="preserve">τινό προϋπολογισμό του Πυροσβεστικού Σώματος. Αφήσατε τους πυροσβέστες χωρίς πληροφόρηση για την τύχη τους ελάχιστες μέρες πριν λήξει η θητεία τους και έρχεστε τώρα να μονιμοποιήσετε με υποσχετική τριετίας, αφού προηγουμένως αλώσατε το </w:t>
      </w:r>
      <w:r>
        <w:rPr>
          <w:rFonts w:eastAsia="Times New Roman"/>
          <w:szCs w:val="24"/>
        </w:rPr>
        <w:t xml:space="preserve">δημόσιο </w:t>
      </w:r>
      <w:r>
        <w:rPr>
          <w:rFonts w:eastAsia="Times New Roman"/>
          <w:szCs w:val="24"/>
        </w:rPr>
        <w:t>με προσλήψει</w:t>
      </w:r>
      <w:r>
        <w:rPr>
          <w:rFonts w:eastAsia="Times New Roman"/>
          <w:szCs w:val="24"/>
        </w:rPr>
        <w:t xml:space="preserve">ς εκτός διαδικασιών, από το «παράθυρο», χωρίς αξιολόγηση, χωρίς εκτίμηση κόστους και των πραγματικών αναγκών του </w:t>
      </w:r>
      <w:r>
        <w:rPr>
          <w:rFonts w:eastAsia="Times New Roman"/>
          <w:szCs w:val="24"/>
        </w:rPr>
        <w:t>δημοσίου</w:t>
      </w:r>
      <w:r>
        <w:rPr>
          <w:rFonts w:eastAsia="Times New Roman"/>
          <w:szCs w:val="24"/>
        </w:rPr>
        <w:t xml:space="preserve">. Και πολύ εύστοχα ο κ. Βορίδης, ο κ. Γεωργαντάς και ο κ. </w:t>
      </w:r>
      <w:proofErr w:type="spellStart"/>
      <w:r>
        <w:rPr>
          <w:rFonts w:eastAsia="Times New Roman"/>
          <w:szCs w:val="24"/>
        </w:rPr>
        <w:t>Χαρακόπουλος</w:t>
      </w:r>
      <w:proofErr w:type="spellEnd"/>
      <w:r>
        <w:rPr>
          <w:rFonts w:eastAsia="Times New Roman"/>
          <w:szCs w:val="24"/>
        </w:rPr>
        <w:t xml:space="preserve"> σάς έβαλαν μια σειρά παραμέτρων για το πόσο εύκολο είναι να γίνο</w:t>
      </w:r>
      <w:r>
        <w:rPr>
          <w:rFonts w:eastAsia="Times New Roman"/>
          <w:szCs w:val="24"/>
        </w:rPr>
        <w:t xml:space="preserve">υν οι προσλήψεις των πυροσβεστών, η μονιμοποίησή τους άμεσα, και σήμερα ακόμα, με δύο προεδρικά διατάγματα που δεν χρειάζονται πολύ μεγάλο χρονικό διάστημα. </w:t>
      </w:r>
    </w:p>
    <w:p w14:paraId="7707C171" w14:textId="77777777" w:rsidR="001926F7" w:rsidRDefault="006B7FAB">
      <w:pPr>
        <w:spacing w:line="600" w:lineRule="auto"/>
        <w:ind w:firstLine="720"/>
        <w:contextualSpacing/>
        <w:jc w:val="both"/>
        <w:rPr>
          <w:rFonts w:eastAsia="Times New Roman"/>
          <w:szCs w:val="24"/>
        </w:rPr>
      </w:pPr>
      <w:r>
        <w:rPr>
          <w:rFonts w:eastAsia="Times New Roman"/>
          <w:szCs w:val="24"/>
        </w:rPr>
        <w:t>Είπε, όμως, ο κύριος Υπουργός, ότι οι προσλήψεις αυτές ήταν κομματικές. Άρα, το πρόβλημα δεν είναι</w:t>
      </w:r>
      <w:r>
        <w:rPr>
          <w:rFonts w:eastAsia="Times New Roman"/>
          <w:szCs w:val="24"/>
        </w:rPr>
        <w:t xml:space="preserve"> η διαδικασία ή ο τρόπος. Είναι ότι πιθανόν οι προσλήψεις των πυροσβεστών ήταν κομματικές.</w:t>
      </w:r>
    </w:p>
    <w:p w14:paraId="7707C172" w14:textId="77777777" w:rsidR="001926F7" w:rsidRDefault="006B7FAB">
      <w:pPr>
        <w:spacing w:line="600" w:lineRule="auto"/>
        <w:contextualSpacing/>
        <w:jc w:val="both"/>
        <w:rPr>
          <w:rFonts w:eastAsia="Times New Roman"/>
          <w:szCs w:val="24"/>
        </w:rPr>
      </w:pPr>
      <w:r>
        <w:rPr>
          <w:rFonts w:eastAsia="Times New Roman"/>
          <w:szCs w:val="24"/>
        </w:rPr>
        <w:t xml:space="preserve">Και σήμερα έρχεστε να πείτε διά του κυρίου Υπουργού ότι «δεν τους μονιμοποιούμε, γιατί οι προσλήψεις ήταν κομματικές». Φέρτε, λοιπόν, νομοτεχνικές βελτιώσεις. </w:t>
      </w:r>
    </w:p>
    <w:p w14:paraId="7707C173" w14:textId="77777777" w:rsidR="001926F7" w:rsidRDefault="006B7FAB">
      <w:pPr>
        <w:spacing w:line="600" w:lineRule="auto"/>
        <w:ind w:firstLine="720"/>
        <w:contextualSpacing/>
        <w:jc w:val="both"/>
        <w:rPr>
          <w:rFonts w:eastAsia="Times New Roman"/>
          <w:szCs w:val="24"/>
        </w:rPr>
      </w:pPr>
      <w:r>
        <w:rPr>
          <w:rFonts w:eastAsia="Times New Roman"/>
          <w:szCs w:val="24"/>
        </w:rPr>
        <w:t>Η Δημ</w:t>
      </w:r>
      <w:r>
        <w:rPr>
          <w:rFonts w:eastAsia="Times New Roman"/>
          <w:szCs w:val="24"/>
        </w:rPr>
        <w:t xml:space="preserve">οκρατική Συμπαράταξη, αλλά πάνω από όλα εμείς, η Νέα Δημοκρατία, η παράταξή μας, είχε προβλέψει όλες αυτές τις διαδικασίες και απαιτούμε σήμερα κιόλας να γίνουν οι πυροσβέστες μόνιμοι. </w:t>
      </w:r>
    </w:p>
    <w:p w14:paraId="7707C174" w14:textId="77777777" w:rsidR="001926F7" w:rsidRDefault="006B7FAB">
      <w:pPr>
        <w:spacing w:line="600" w:lineRule="auto"/>
        <w:ind w:firstLine="720"/>
        <w:contextualSpacing/>
        <w:jc w:val="both"/>
        <w:rPr>
          <w:rFonts w:eastAsia="Times New Roman"/>
          <w:szCs w:val="24"/>
        </w:rPr>
      </w:pPr>
      <w:r>
        <w:rPr>
          <w:rFonts w:eastAsia="Times New Roman"/>
          <w:szCs w:val="24"/>
        </w:rPr>
        <w:t>Εύχομαι ειλικρινά την αγωνία αυτών των ανθρώπων να την ενστερνιστείτε.</w:t>
      </w:r>
      <w:r>
        <w:rPr>
          <w:rFonts w:eastAsia="Times New Roman"/>
          <w:szCs w:val="24"/>
        </w:rPr>
        <w:t xml:space="preserve"> </w:t>
      </w:r>
    </w:p>
    <w:p w14:paraId="7707C17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Ευχαριστώ. </w:t>
      </w:r>
    </w:p>
    <w:p w14:paraId="7707C176" w14:textId="77777777" w:rsidR="001926F7" w:rsidRDefault="006B7FAB">
      <w:pPr>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7707C177"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Ευχαριστούμε. </w:t>
      </w:r>
    </w:p>
    <w:p w14:paraId="7707C178" w14:textId="77777777" w:rsidR="001926F7" w:rsidRDefault="006B7FAB">
      <w:pPr>
        <w:spacing w:line="600" w:lineRule="auto"/>
        <w:ind w:firstLine="720"/>
        <w:contextualSpacing/>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Παπαδόπουλος από τον ΣΥΡΙΖΑ. Άλλος Κοινοβουλευτικός Εκπρόσωπος δεν έχει ετοιμαστεί; </w:t>
      </w:r>
    </w:p>
    <w:p w14:paraId="7707C179"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Σιγά-σιγά</w:t>
      </w:r>
      <w:r>
        <w:rPr>
          <w:rFonts w:eastAsia="Times New Roman"/>
          <w:szCs w:val="24"/>
        </w:rPr>
        <w:t xml:space="preserve">. </w:t>
      </w:r>
    </w:p>
    <w:p w14:paraId="7707C17A"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Θέλουν να μιλήσουν μετά την Υπουργό. Άρα, θα προηγηθείτε, κυρία Φωτίου. </w:t>
      </w:r>
    </w:p>
    <w:p w14:paraId="7707C17B" w14:textId="77777777" w:rsidR="001926F7" w:rsidRDefault="006B7FAB">
      <w:pPr>
        <w:spacing w:line="600" w:lineRule="auto"/>
        <w:ind w:firstLine="720"/>
        <w:contextualSpacing/>
        <w:jc w:val="both"/>
        <w:rPr>
          <w:rFonts w:eastAsia="Times New Roman"/>
          <w:szCs w:val="24"/>
        </w:rPr>
      </w:pPr>
      <w:r>
        <w:rPr>
          <w:rFonts w:eastAsia="Times New Roman"/>
          <w:szCs w:val="24"/>
        </w:rPr>
        <w:t>Κύριε Παπαδόπουλε, έχετε τον λόγο.</w:t>
      </w:r>
    </w:p>
    <w:p w14:paraId="7707C17C"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Αγαπητοί συνάδελφοι, το σχέδιο νόμου που συζητάμε έχει μια σειρά θετικών ρυθμίσεων, οι οποίες βρίσκουν μια ευρύτερη αποδοχή, με παρεμβάσεις και τροπολογίες οι οποίες είναι και αυτές χρήσιμες, προκειμένου να λύσουμε μια σειρά ζητημάτων. </w:t>
      </w:r>
    </w:p>
    <w:p w14:paraId="7707C17D" w14:textId="77777777" w:rsidR="001926F7" w:rsidRDefault="006B7FAB">
      <w:pPr>
        <w:spacing w:line="600" w:lineRule="auto"/>
        <w:ind w:firstLine="720"/>
        <w:contextualSpacing/>
        <w:jc w:val="both"/>
        <w:rPr>
          <w:rFonts w:eastAsia="Times New Roman"/>
          <w:szCs w:val="24"/>
        </w:rPr>
      </w:pPr>
      <w:r>
        <w:rPr>
          <w:rFonts w:eastAsia="Times New Roman"/>
          <w:szCs w:val="24"/>
        </w:rPr>
        <w:t>Πρέπει να επισημάνω</w:t>
      </w:r>
      <w:r>
        <w:rPr>
          <w:rFonts w:eastAsia="Times New Roman"/>
          <w:szCs w:val="24"/>
        </w:rPr>
        <w:t xml:space="preserve"> ότι ορισμένες από τις παρατηρήσεις που έγιναν θα μπορούσαν πραγματικά να ληφθούν υπ’ </w:t>
      </w:r>
      <w:proofErr w:type="spellStart"/>
      <w:r>
        <w:rPr>
          <w:rFonts w:eastAsia="Times New Roman"/>
          <w:szCs w:val="24"/>
        </w:rPr>
        <w:t>όψιν</w:t>
      </w:r>
      <w:proofErr w:type="spellEnd"/>
      <w:r>
        <w:rPr>
          <w:rFonts w:eastAsia="Times New Roman"/>
          <w:szCs w:val="24"/>
        </w:rPr>
        <w:t xml:space="preserve"> για να βελτιώσουμε το σύνολο του σχεδίου νόμου το οποίο κατατίθεται μαζί με τις τροπολογίες του. </w:t>
      </w:r>
    </w:p>
    <w:p w14:paraId="7707C17E" w14:textId="77777777" w:rsidR="001926F7" w:rsidRDefault="006B7FAB">
      <w:pPr>
        <w:spacing w:line="600" w:lineRule="auto"/>
        <w:ind w:firstLine="720"/>
        <w:contextualSpacing/>
        <w:jc w:val="both"/>
        <w:rPr>
          <w:rFonts w:eastAsia="Times New Roman"/>
          <w:szCs w:val="24"/>
        </w:rPr>
      </w:pPr>
      <w:r>
        <w:rPr>
          <w:rFonts w:eastAsia="Times New Roman"/>
          <w:szCs w:val="24"/>
        </w:rPr>
        <w:t>Νομίζω ότι η δημιουργία Εθνικού Μητρώου Φορτοεκφορτωτών και αντίστο</w:t>
      </w:r>
      <w:r>
        <w:rPr>
          <w:rFonts w:eastAsia="Times New Roman"/>
          <w:szCs w:val="24"/>
        </w:rPr>
        <w:t xml:space="preserve">ιχου για τους ιδιωτικούς φορείς κοινωνικής φροντίδας -περίπου χίλιοι πεντακόσιοι- ήταν αναγκαία. Ειδικά το να μπορέσουμε να υποχρεώσουμε σε μια καταγραφή ηλεκτρονική στα μητρώα όλους εκείνους τους ιδιωτικούς φορείς κοινωνικής φροντίδας, χωρίς να αναιρούμε </w:t>
      </w:r>
      <w:r>
        <w:rPr>
          <w:rFonts w:eastAsia="Times New Roman"/>
          <w:szCs w:val="24"/>
        </w:rPr>
        <w:t xml:space="preserve">την αυτονομία του </w:t>
      </w:r>
      <w:proofErr w:type="spellStart"/>
      <w:r>
        <w:rPr>
          <w:rFonts w:eastAsia="Times New Roman"/>
          <w:szCs w:val="24"/>
        </w:rPr>
        <w:t>συνεταιρίζεσθαι</w:t>
      </w:r>
      <w:proofErr w:type="spellEnd"/>
      <w:r>
        <w:rPr>
          <w:rFonts w:eastAsia="Times New Roman"/>
          <w:szCs w:val="24"/>
        </w:rPr>
        <w:t xml:space="preserve">, είναι αρκετά καλό. </w:t>
      </w:r>
    </w:p>
    <w:p w14:paraId="7707C17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Ενισχύεται ο δημόσιος έλεγχος των κοινωνικών και </w:t>
      </w:r>
      <w:proofErr w:type="spellStart"/>
      <w:r>
        <w:rPr>
          <w:rFonts w:eastAsia="Times New Roman"/>
          <w:szCs w:val="24"/>
        </w:rPr>
        <w:t>προνοιακών</w:t>
      </w:r>
      <w:proofErr w:type="spellEnd"/>
      <w:r>
        <w:rPr>
          <w:rFonts w:eastAsia="Times New Roman"/>
          <w:szCs w:val="24"/>
        </w:rPr>
        <w:t xml:space="preserve"> παροχών και υπηρεσιών, η χρηστή και αποδοτική διαχείριση των κοινωνικών πόρων, ο συντονισμός και η αξιολόγηση της ποιότητας των υπηρεσιών που</w:t>
      </w:r>
      <w:r>
        <w:rPr>
          <w:rFonts w:eastAsia="Times New Roman"/>
          <w:szCs w:val="24"/>
        </w:rPr>
        <w:t xml:space="preserve"> παρέχουν οι ιδιωτικοί φορείς μη κερδοσκοπικού χαρακτήρα και οργανώσεις εθελοντικού χαρακτήρα για ευάλωτες κοινωνικές ομάδες. </w:t>
      </w:r>
    </w:p>
    <w:p w14:paraId="7707C18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Παράλληλα, γίνεται και μια σειρά από άλλες ρυθμίσεις, για τις οποίες κάναμε μια αναλυτική παρουσίαση. Ιδιαίτερα η κ. </w:t>
      </w:r>
      <w:proofErr w:type="spellStart"/>
      <w:r>
        <w:rPr>
          <w:rFonts w:eastAsia="Times New Roman"/>
          <w:szCs w:val="24"/>
        </w:rPr>
        <w:t>Τζούφη</w:t>
      </w:r>
      <w:proofErr w:type="spellEnd"/>
      <w:r>
        <w:rPr>
          <w:rFonts w:eastAsia="Times New Roman"/>
          <w:szCs w:val="24"/>
        </w:rPr>
        <w:t>, η οπ</w:t>
      </w:r>
      <w:r>
        <w:rPr>
          <w:rFonts w:eastAsia="Times New Roman"/>
          <w:szCs w:val="24"/>
        </w:rPr>
        <w:t xml:space="preserve">οία είναι υπεύθυνη του αντίστοιχου τομέα στην Κοινοβουλευτική μας Ομάδα, έκανε μια πολύ καλή και τεκμηριωμένη παρουσίαση όλων αυτών των βελτιώσεων. </w:t>
      </w:r>
    </w:p>
    <w:p w14:paraId="7707C181" w14:textId="77777777" w:rsidR="001926F7" w:rsidRDefault="006B7FAB">
      <w:pPr>
        <w:spacing w:line="600" w:lineRule="auto"/>
        <w:ind w:firstLine="720"/>
        <w:contextualSpacing/>
        <w:jc w:val="both"/>
        <w:rPr>
          <w:rFonts w:eastAsia="Times New Roman"/>
          <w:szCs w:val="24"/>
        </w:rPr>
      </w:pPr>
      <w:r>
        <w:rPr>
          <w:rFonts w:eastAsia="Times New Roman"/>
          <w:szCs w:val="24"/>
        </w:rPr>
        <w:t>Ταυτόχρονα, η δυνατότητα ανάληψης από την ΗΔΙΚΑ έργων πληροφοριακής υποστήριξης των Υπουργείων Εργασίας, Κο</w:t>
      </w:r>
      <w:r>
        <w:rPr>
          <w:rFonts w:eastAsia="Times New Roman"/>
          <w:szCs w:val="24"/>
        </w:rPr>
        <w:t xml:space="preserve">ινωνικής </w:t>
      </w:r>
      <w:r>
        <w:rPr>
          <w:rFonts w:eastAsia="Times New Roman"/>
          <w:szCs w:val="24"/>
        </w:rPr>
        <w:t xml:space="preserve">Ασφάλισης </w:t>
      </w:r>
      <w:r>
        <w:rPr>
          <w:rFonts w:eastAsia="Times New Roman"/>
          <w:szCs w:val="24"/>
        </w:rPr>
        <w:t xml:space="preserve">και Κοινωνικής Αλληλεγγύης και Υγείας, λόγω της εξειδικευμένης τεχνογνωσίας στο σύνολο των τομέων και αρμοδιοτήτων τους, είναι εντελώς αναγκαία. </w:t>
      </w:r>
    </w:p>
    <w:p w14:paraId="7707C182" w14:textId="77777777" w:rsidR="001926F7" w:rsidRDefault="006B7FAB">
      <w:pPr>
        <w:spacing w:line="600" w:lineRule="auto"/>
        <w:ind w:firstLine="720"/>
        <w:contextualSpacing/>
        <w:jc w:val="both"/>
        <w:rPr>
          <w:rFonts w:eastAsia="Times New Roman"/>
          <w:szCs w:val="24"/>
        </w:rPr>
      </w:pPr>
      <w:r>
        <w:rPr>
          <w:rFonts w:eastAsia="Times New Roman"/>
          <w:szCs w:val="24"/>
        </w:rPr>
        <w:t>Ενδεικτικά αναφέρω το έργο του Εθνικού Μηχανισμού Συντονισμού Παρακολούθησης και Αξιολόγηση</w:t>
      </w:r>
      <w:r>
        <w:rPr>
          <w:rFonts w:eastAsia="Times New Roman"/>
          <w:szCs w:val="24"/>
        </w:rPr>
        <w:t xml:space="preserve">ς των πολιτικών κοινωνικής ένταξης και συνοχής, με το ενιαίο </w:t>
      </w:r>
      <w:proofErr w:type="spellStart"/>
      <w:r>
        <w:rPr>
          <w:rFonts w:eastAsia="Times New Roman"/>
          <w:szCs w:val="24"/>
        </w:rPr>
        <w:t>γεωπληροφοριακό</w:t>
      </w:r>
      <w:proofErr w:type="spellEnd"/>
      <w:r>
        <w:rPr>
          <w:rFonts w:eastAsia="Times New Roman"/>
          <w:szCs w:val="24"/>
        </w:rPr>
        <w:t xml:space="preserve"> σύστημα, με μητρώα δυνητικών δικαιούχων, φορέων, προγραμμάτων κοινωνικής προστασίας. </w:t>
      </w:r>
    </w:p>
    <w:p w14:paraId="7707C183" w14:textId="77777777" w:rsidR="001926F7" w:rsidRDefault="006B7FAB">
      <w:pPr>
        <w:spacing w:line="600" w:lineRule="auto"/>
        <w:ind w:firstLine="720"/>
        <w:contextualSpacing/>
        <w:jc w:val="both"/>
        <w:rPr>
          <w:rFonts w:eastAsia="Times New Roman"/>
          <w:szCs w:val="24"/>
        </w:rPr>
      </w:pPr>
      <w:r>
        <w:rPr>
          <w:rFonts w:eastAsia="Times New Roman"/>
          <w:szCs w:val="24"/>
        </w:rPr>
        <w:t>Νομίζω, λοιπόν, ότι αν δούμε και το σύνολο των παρεμβάσεων, πρέπει να κάνουμε μια σειρά επιση</w:t>
      </w:r>
      <w:r>
        <w:rPr>
          <w:rFonts w:eastAsia="Times New Roman"/>
          <w:szCs w:val="24"/>
        </w:rPr>
        <w:t xml:space="preserve">μάνσεων, που πρέπει να γίνουν. </w:t>
      </w:r>
    </w:p>
    <w:p w14:paraId="7707C18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Σχετικά με τις παρεμβάσεις ως προς τα σχολικά γεύματα –που δεν αφορούν μόνο την αντιμετώπιση των φτωχών μαθητών- νομίζω ότι επισημαίνεται η αναγκαιότητα για ένα διατροφικό μοντέλο το οποίο να μπορεί να προβάλλει στα σχολεία </w:t>
      </w:r>
      <w:r>
        <w:rPr>
          <w:rFonts w:eastAsia="Times New Roman"/>
          <w:szCs w:val="24"/>
        </w:rPr>
        <w:t xml:space="preserve">μας την ιδιαίτερη ανάγκη της υγιεινής διατροφής, κάτι το οποίο είναι πάρα πολύ χρήσιμο και το οποίο θα δώσει τη δυνατότητα, όταν ολοκληρωθεί, να μιλάμε για μια πάρα πολύ σημαντική παρέμβαση στην υγιεινή διατροφή. </w:t>
      </w:r>
    </w:p>
    <w:p w14:paraId="7707C18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Νομίζω ότι έγιναν ορισμένες προτάσεις για </w:t>
      </w:r>
      <w:r>
        <w:rPr>
          <w:rFonts w:eastAsia="Times New Roman"/>
          <w:szCs w:val="24"/>
        </w:rPr>
        <w:t xml:space="preserve">να μπορούμε να κάνουμε αποδοχή κάποιων ρυθμίσεων για τις εκατό δόσεις και για να χρησιμοποιήσουμε το </w:t>
      </w:r>
      <w:proofErr w:type="spellStart"/>
      <w:r>
        <w:rPr>
          <w:rFonts w:eastAsia="Times New Roman"/>
          <w:szCs w:val="24"/>
        </w:rPr>
        <w:t>εργόσημο</w:t>
      </w:r>
      <w:proofErr w:type="spellEnd"/>
      <w:r>
        <w:rPr>
          <w:rFonts w:eastAsia="Times New Roman"/>
          <w:szCs w:val="24"/>
        </w:rPr>
        <w:t xml:space="preserve"> ως εργαλείο βελτιώσεων και στον αγροτικό τομέα, αν και νομίζω ότι μπορεί να χρησιμοποιηθεί και σε άλλους τομείς, όπου είναι αναγκαία και διαφανής </w:t>
      </w:r>
      <w:r>
        <w:rPr>
          <w:rFonts w:eastAsia="Times New Roman"/>
          <w:szCs w:val="24"/>
        </w:rPr>
        <w:t>αυτή η παρέμβαση για τα δημόσια έσοδα.</w:t>
      </w:r>
    </w:p>
    <w:p w14:paraId="7707C186" w14:textId="77777777" w:rsidR="001926F7" w:rsidRDefault="006B7FAB">
      <w:pPr>
        <w:spacing w:line="600" w:lineRule="auto"/>
        <w:ind w:firstLine="709"/>
        <w:contextualSpacing/>
        <w:jc w:val="both"/>
        <w:rPr>
          <w:rFonts w:eastAsia="Times New Roman"/>
          <w:szCs w:val="24"/>
        </w:rPr>
      </w:pPr>
      <w:r>
        <w:rPr>
          <w:rFonts w:eastAsia="Times New Roman"/>
          <w:szCs w:val="24"/>
        </w:rPr>
        <w:t xml:space="preserve">Να επισημάνω ότι ορισμένες από τις προτάσεις που έγιναν βοηθάνε τον συνολικότερο προσανατολισμό μας στη συνεννόηση κι αυτή είναι αρκετά χρήσιμη εν όψει και της κρίσιμης συνεδρίασης της Δευτέρας, του </w:t>
      </w:r>
      <w:proofErr w:type="spellStart"/>
      <w:r>
        <w:rPr>
          <w:rFonts w:eastAsia="Times New Roman"/>
          <w:szCs w:val="24"/>
          <w:lang w:val="en-US"/>
        </w:rPr>
        <w:t>Eurogroup</w:t>
      </w:r>
      <w:proofErr w:type="spellEnd"/>
      <w:r>
        <w:rPr>
          <w:rFonts w:eastAsia="Times New Roman"/>
          <w:szCs w:val="24"/>
        </w:rPr>
        <w:t xml:space="preserve">. </w:t>
      </w:r>
    </w:p>
    <w:p w14:paraId="7707C18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Νομίζω ότι πρέπει να επισημάνουμε πως δεν είναι δυνατόν να προτείνει ο </w:t>
      </w:r>
      <w:proofErr w:type="spellStart"/>
      <w:r>
        <w:rPr>
          <w:rFonts w:eastAsia="Times New Roman"/>
          <w:szCs w:val="24"/>
        </w:rPr>
        <w:t>Μοσκοβισί</w:t>
      </w:r>
      <w:proofErr w:type="spellEnd"/>
      <w:r>
        <w:rPr>
          <w:rFonts w:eastAsia="Times New Roman"/>
          <w:szCs w:val="24"/>
        </w:rPr>
        <w:t xml:space="preserve"> ένα μέτωπο λογικής, στο οποίο αξιοποιείται η παρέμβαση πολλών σημαντικών ανθρώπων που συμμετέχουν στη διαμόρφωση της κοινοτικής πολιτικής, όπως του </w:t>
      </w:r>
      <w:proofErr w:type="spellStart"/>
      <w:r>
        <w:rPr>
          <w:rFonts w:eastAsia="Times New Roman"/>
          <w:szCs w:val="24"/>
        </w:rPr>
        <w:t>Αντικαγκελάριου</w:t>
      </w:r>
      <w:proofErr w:type="spellEnd"/>
      <w:r>
        <w:rPr>
          <w:rFonts w:eastAsia="Times New Roman"/>
          <w:szCs w:val="24"/>
        </w:rPr>
        <w:t xml:space="preserve"> της Γερμανί</w:t>
      </w:r>
      <w:r>
        <w:rPr>
          <w:rFonts w:eastAsia="Times New Roman"/>
          <w:szCs w:val="24"/>
        </w:rPr>
        <w:t xml:space="preserve">ας, του </w:t>
      </w:r>
      <w:proofErr w:type="spellStart"/>
      <w:r>
        <w:rPr>
          <w:rFonts w:eastAsia="Times New Roman"/>
          <w:szCs w:val="24"/>
        </w:rPr>
        <w:t>Πιτέλα</w:t>
      </w:r>
      <w:proofErr w:type="spellEnd"/>
      <w:r>
        <w:rPr>
          <w:rFonts w:eastAsia="Times New Roman"/>
          <w:szCs w:val="24"/>
        </w:rPr>
        <w:t>, του πρώην Προέδρου του Ευρωπαϊκού Κοινοβουλίου και πολλών άλλων σημαντικών προσωπικοτήτων και να απουσιάζει η Αξιωματική Αντιπολίτευση.</w:t>
      </w:r>
    </w:p>
    <w:p w14:paraId="7707C188" w14:textId="77777777" w:rsidR="001926F7" w:rsidRDefault="006B7FAB">
      <w:pPr>
        <w:spacing w:line="600" w:lineRule="auto"/>
        <w:ind w:firstLine="720"/>
        <w:contextualSpacing/>
        <w:jc w:val="both"/>
        <w:rPr>
          <w:rFonts w:eastAsia="Times New Roman"/>
          <w:szCs w:val="24"/>
        </w:rPr>
      </w:pPr>
      <w:r>
        <w:rPr>
          <w:rFonts w:eastAsia="Times New Roman"/>
          <w:szCs w:val="24"/>
        </w:rPr>
        <w:t>Ορισμένοι από εσάς μπορείτε να διαφοροποιηθείτε νομίζω από την προσωπική αγωνία του Κυριάκου Μητσοτάκη ν</w:t>
      </w:r>
      <w:r>
        <w:rPr>
          <w:rFonts w:eastAsia="Times New Roman"/>
          <w:szCs w:val="24"/>
        </w:rPr>
        <w:t>α γίνει Πρωθυπουργός. Γιατί αυτό το ζήτημα δεν συνοδεύεται απ’ όλα τα δεδομένα τα οποία έρχονται μπροστά μας για την πορεία και την προοπτική της ελληνικής οικονομίας. Την ακούσαμε και στην έκθεση της Κομισιόν τώρα και στη συνεδρίαση της Επιτροπής Οικονομι</w:t>
      </w:r>
      <w:r>
        <w:rPr>
          <w:rFonts w:eastAsia="Times New Roman"/>
          <w:szCs w:val="24"/>
        </w:rPr>
        <w:t>κών Υποθέσεων και από τον Διοικητή της Τράπεζας της Ελλάδος. Αυτή η καταστροφική εικόνα που δίνετε για την πορεία της ελληνικής οικονομίας δεν συνάδει με όλα εκείνα τα δεδομένα τα οποία έρχονται μπροστά και τεκμηριώνουν το ότι για να κατορθώσει η Ελλάδα να</w:t>
      </w:r>
      <w:r>
        <w:rPr>
          <w:rFonts w:eastAsia="Times New Roman"/>
          <w:szCs w:val="24"/>
        </w:rPr>
        <w:t xml:space="preserve"> έχει 2% αύξηση των πρωτογενών πλεονασμάτων μέσα σε μια δύσκολη χρονιά όπως ήταν το 2016, αξιοποίησε τις θυσίες που έχουν γίνει. </w:t>
      </w:r>
    </w:p>
    <w:p w14:paraId="7707C18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Τα δεδομένα αυτά μας δίνουν, λοιπόν, τη δυνατότητα να πάμε στη συνεδρίαση του </w:t>
      </w:r>
      <w:proofErr w:type="spellStart"/>
      <w:r>
        <w:rPr>
          <w:rFonts w:eastAsia="Times New Roman"/>
          <w:szCs w:val="24"/>
          <w:lang w:val="en-US"/>
        </w:rPr>
        <w:t>Eurogroup</w:t>
      </w:r>
      <w:proofErr w:type="spellEnd"/>
      <w:r>
        <w:rPr>
          <w:rFonts w:eastAsia="Times New Roman"/>
          <w:szCs w:val="24"/>
        </w:rPr>
        <w:t xml:space="preserve"> και εκεί να τεκμηριώσουμε πραγματικά ό</w:t>
      </w:r>
      <w:r>
        <w:rPr>
          <w:rFonts w:eastAsia="Times New Roman"/>
          <w:szCs w:val="24"/>
        </w:rPr>
        <w:t xml:space="preserve">τι αυτή η χώρα μπορεί να βοηθηθεί στην επανεκκίνηση της οικονομίας της, στην ανάκαμψή της, στο να περάσουμε στην ενάρετη φάση, που θα περιλαμβάνει και τη δυνατότητά μας να αξιοποιήσουμε την ποσοτική χαλάρωση, αλλά και τα μεγάλα αναπτυξιακά πακέτα τα οποία </w:t>
      </w:r>
      <w:r>
        <w:rPr>
          <w:rFonts w:eastAsia="Times New Roman"/>
          <w:szCs w:val="24"/>
        </w:rPr>
        <w:t xml:space="preserve">δίνουν την εικόνα ότι οκτακόσιες πενήντα μία χιλιάδες, μέχρι τώρα, μεγάλες προτάσεις επιχειρηματικών σχεδίων έχουν τη δυνατότητα να αξιοποιηθούν απ’ όσα έγιναν μέχρι τώρα στον αναπτυξιακό νόμο. </w:t>
      </w:r>
    </w:p>
    <w:p w14:paraId="7707C18A" w14:textId="77777777" w:rsidR="001926F7" w:rsidRDefault="006B7FAB">
      <w:pPr>
        <w:spacing w:line="600" w:lineRule="auto"/>
        <w:ind w:firstLine="720"/>
        <w:contextualSpacing/>
        <w:jc w:val="both"/>
        <w:rPr>
          <w:rFonts w:eastAsia="Times New Roman"/>
          <w:szCs w:val="24"/>
        </w:rPr>
      </w:pPr>
      <w:r>
        <w:rPr>
          <w:rFonts w:eastAsia="Times New Roman"/>
          <w:szCs w:val="24"/>
        </w:rPr>
        <w:t>Νομίζω, λοιπόν, ότι σε αυτό το μέτωπο της λογικής –όσοι βλέπο</w:t>
      </w:r>
      <w:r>
        <w:rPr>
          <w:rFonts w:eastAsia="Times New Roman"/>
          <w:szCs w:val="24"/>
        </w:rPr>
        <w:t>υν πραγματικά την αναγκαιότητα να περάσει η χώρα μας σε ένα στάδιο που το δικαιούται, αξιοποιώντας την εργασία, τις διάφορες ευκαιρίες αποδοτικής απασχόλησης που υπάρχουν και για τα παιδιά που αναγκάστηκαν να μεταναστεύσουν στο εξωτερικό- μπορούμε να πούμε</w:t>
      </w:r>
      <w:r>
        <w:rPr>
          <w:rFonts w:eastAsia="Times New Roman"/>
          <w:szCs w:val="24"/>
        </w:rPr>
        <w:t xml:space="preserve"> ότι η χώρα έχει πια μια δυνατότητα ορατή που μας επιτρέπει εμάς να σας πούμε ότι οι εκλογές θα γίνουν το 2019. </w:t>
      </w:r>
    </w:p>
    <w:p w14:paraId="7707C18B" w14:textId="77777777" w:rsidR="001926F7" w:rsidRDefault="006B7FAB">
      <w:pPr>
        <w:spacing w:line="600" w:lineRule="auto"/>
        <w:ind w:firstLine="720"/>
        <w:contextualSpacing/>
        <w:jc w:val="both"/>
        <w:rPr>
          <w:rFonts w:eastAsia="Times New Roman"/>
          <w:szCs w:val="24"/>
        </w:rPr>
      </w:pPr>
      <w:r>
        <w:rPr>
          <w:rFonts w:eastAsia="Times New Roman"/>
          <w:szCs w:val="24"/>
        </w:rPr>
        <w:t>Θα αξιοποιήσουμε όλο αυτό το χρονικό διάστημα για όλα αυτά που είναι για εμάς ώριμες τομές, αναγκαίες μεταρρυθμίσεις, οι οποίες μέσα από το παρ</w:t>
      </w:r>
      <w:r>
        <w:rPr>
          <w:rFonts w:eastAsia="Times New Roman"/>
          <w:szCs w:val="24"/>
        </w:rPr>
        <w:t xml:space="preserve">άλληλο πρόγραμμά μας θα δώσουν τη δυνατότητα να πούμε ότι συμβάλλουμε στη συνολική παραγωγική, διοικητική, αναπτυξιακή ανασυγκρότηση αυτής της χώρας. </w:t>
      </w:r>
    </w:p>
    <w:p w14:paraId="7707C18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Ευχαριστώ πολύ. </w:t>
      </w:r>
    </w:p>
    <w:p w14:paraId="7707C18D"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707C18E"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Ε</w:t>
      </w:r>
      <w:r>
        <w:rPr>
          <w:rFonts w:eastAsia="Times New Roman"/>
          <w:szCs w:val="24"/>
        </w:rPr>
        <w:t xml:space="preserve">υχαριστούμε. </w:t>
      </w:r>
    </w:p>
    <w:p w14:paraId="7707C18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Κύριε Κυριαζίδη, έχετε τον λόγο. </w:t>
      </w:r>
    </w:p>
    <w:p w14:paraId="7707C190"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ΔΗΜΗΤΡΙΟΣ ΚΥΡΙΑΖΙΔΗΣ: </w:t>
      </w:r>
      <w:proofErr w:type="spellStart"/>
      <w:r>
        <w:rPr>
          <w:rFonts w:eastAsia="Times New Roman"/>
          <w:szCs w:val="24"/>
        </w:rPr>
        <w:t>Συναδέλφισσες</w:t>
      </w:r>
      <w:proofErr w:type="spellEnd"/>
      <w:r>
        <w:rPr>
          <w:rFonts w:eastAsia="Times New Roman"/>
          <w:szCs w:val="24"/>
        </w:rPr>
        <w:t xml:space="preserve"> και συνάδελφοι, κυρία Πρόεδρε, κυρία Υπουργέ, ο μόλις </w:t>
      </w:r>
      <w:proofErr w:type="spellStart"/>
      <w:r>
        <w:rPr>
          <w:rFonts w:eastAsia="Times New Roman"/>
          <w:szCs w:val="24"/>
        </w:rPr>
        <w:t>κατελθών</w:t>
      </w:r>
      <w:proofErr w:type="spellEnd"/>
      <w:r>
        <w:rPr>
          <w:rFonts w:eastAsia="Times New Roman"/>
          <w:szCs w:val="24"/>
        </w:rPr>
        <w:t xml:space="preserve"> του Βήματος συνάδελφος αναφέρθηκε στο παράλληλο πρόγραμμα. Προφανώς, σε αυτό εντάσσεται και το θέμα της κατάθ</w:t>
      </w:r>
      <w:r>
        <w:rPr>
          <w:rFonts w:eastAsia="Times New Roman"/>
          <w:szCs w:val="24"/>
        </w:rPr>
        <w:t xml:space="preserve">εσης της σημερινής τροπολογίας αναφορικά με τους πυροσβέστες πενταετούς υποχρέωσης. Είναι ντροπή μας, κυρίες και κύριοι συνάδελφοι. </w:t>
      </w:r>
    </w:p>
    <w:p w14:paraId="7707C191" w14:textId="77777777" w:rsidR="001926F7" w:rsidRDefault="006B7FAB">
      <w:pPr>
        <w:spacing w:line="600" w:lineRule="auto"/>
        <w:ind w:firstLine="720"/>
        <w:contextualSpacing/>
        <w:jc w:val="both"/>
        <w:rPr>
          <w:rFonts w:eastAsia="Times New Roman"/>
          <w:szCs w:val="24"/>
        </w:rPr>
      </w:pPr>
      <w:r>
        <w:rPr>
          <w:rFonts w:eastAsia="Times New Roman"/>
          <w:szCs w:val="24"/>
        </w:rPr>
        <w:t>Και μέσα στην τροπολογία αναφέρεται αυτό με έναν, θα έλεγα, ενδεικτικό τρόπο, προσβάλλοντας έναν Οργανισμό, ανθρώπους που α</w:t>
      </w:r>
      <w:r>
        <w:rPr>
          <w:rFonts w:eastAsia="Times New Roman"/>
          <w:szCs w:val="24"/>
        </w:rPr>
        <w:t>φιερώνουν τη ζωή τους στο καθήκον, με το να αναφερόμαστε εδώ ότι δήθεν τους δημιουργήθηκε εύλογη προσδοκία ότι αυτοί τελικά θα ενταχθούν στην Πυροσβεστική ως μόνιμο προσωπικό.</w:t>
      </w:r>
    </w:p>
    <w:p w14:paraId="7707C192" w14:textId="77777777" w:rsidR="001926F7" w:rsidRDefault="006B7FAB">
      <w:pPr>
        <w:spacing w:line="600" w:lineRule="auto"/>
        <w:ind w:firstLine="720"/>
        <w:contextualSpacing/>
        <w:jc w:val="both"/>
        <w:rPr>
          <w:rFonts w:eastAsia="Times New Roman"/>
          <w:szCs w:val="24"/>
        </w:rPr>
      </w:pPr>
      <w:r>
        <w:rPr>
          <w:rFonts w:eastAsia="Times New Roman"/>
          <w:szCs w:val="24"/>
        </w:rPr>
        <w:t>Μα, είναι εύλογο. Πέρυσι υπήρξε υπουργική απόφαση από τον ενεστώτα Αναπληρωτή Υπ</w:t>
      </w:r>
      <w:r>
        <w:rPr>
          <w:rFonts w:eastAsia="Times New Roman"/>
          <w:szCs w:val="24"/>
        </w:rPr>
        <w:t xml:space="preserve">ουργό, κ. </w:t>
      </w:r>
      <w:proofErr w:type="spellStart"/>
      <w:r>
        <w:rPr>
          <w:rFonts w:eastAsia="Times New Roman"/>
          <w:szCs w:val="24"/>
        </w:rPr>
        <w:t>Τόσκα</w:t>
      </w:r>
      <w:proofErr w:type="spellEnd"/>
      <w:r>
        <w:rPr>
          <w:rFonts w:eastAsia="Times New Roman"/>
          <w:szCs w:val="24"/>
        </w:rPr>
        <w:t>, που προέβλεπε τις διαδικασίες ένταξης, δηλαδή, να καταθέσουν δικαιολογητικά, να περάσουν από σχετικό έλεγχο, να περάσουν από στάδια συμβουλίων κρίσης. Όλοι αυτοί οι άνθρωποι σε μία διαδικασία έξι μηνών πράγματι κρίθηκαν και έρχεστε τώρα κα</w:t>
      </w:r>
      <w:r>
        <w:rPr>
          <w:rFonts w:eastAsia="Times New Roman"/>
          <w:szCs w:val="24"/>
        </w:rPr>
        <w:t>ι τους λέτε «άκυρο». Πώς να σας πιστέψει κανείς; Δήθεν δεν το γνωρίζατε; Μα, υπάρχει υπουργική απόφαση. Διήλθαν όλοι αυτοί οι συμπολίτες μας από μια διαδικασία έξι μηνών με την ελπίδα ότι επιτέλους θα ενταχθούν στο Πυροσβεστικό Σώμα.</w:t>
      </w:r>
    </w:p>
    <w:p w14:paraId="7707C193" w14:textId="77777777" w:rsidR="001926F7" w:rsidRDefault="006B7FAB">
      <w:pPr>
        <w:spacing w:line="600" w:lineRule="auto"/>
        <w:ind w:firstLine="720"/>
        <w:contextualSpacing/>
        <w:jc w:val="both"/>
        <w:rPr>
          <w:rFonts w:eastAsia="Times New Roman"/>
          <w:szCs w:val="24"/>
        </w:rPr>
      </w:pPr>
      <w:r>
        <w:rPr>
          <w:rFonts w:eastAsia="Times New Roman"/>
          <w:szCs w:val="24"/>
        </w:rPr>
        <w:t>Και τώρα έρχεστε και τ</w:t>
      </w:r>
      <w:r>
        <w:rPr>
          <w:rFonts w:eastAsia="Times New Roman"/>
          <w:szCs w:val="24"/>
        </w:rPr>
        <w:t>ους λέτε ότι θα μείνουν μετέωροι για άλλα τρία χρόνια; Προς τι; Και τους βάλατε και σε μια τέτοια διαδικασία ότι ναι, θα μπουν στα συστήματα μεταθέσεων, θα ενισχύσουν τα αεροδρόμια στα νησιά κ.λπ., θα απομακρυνθούν από τις οικογένειές τους, διότι ως μόνιμο</w:t>
      </w:r>
      <w:r>
        <w:rPr>
          <w:rFonts w:eastAsia="Times New Roman"/>
          <w:szCs w:val="24"/>
        </w:rPr>
        <w:t xml:space="preserve"> προσωπικό θα πρέπει να ακολουθήσουν αυτούς τους κανονισμούς. Και πώς τους κοιτάτε στα μάτια; Αναρωτιούνται και οι ίδιοι.</w:t>
      </w:r>
    </w:p>
    <w:p w14:paraId="7707C194" w14:textId="77777777" w:rsidR="001926F7" w:rsidRDefault="006B7FAB">
      <w:pPr>
        <w:spacing w:line="600" w:lineRule="auto"/>
        <w:ind w:firstLine="720"/>
        <w:contextualSpacing/>
        <w:jc w:val="both"/>
        <w:rPr>
          <w:rFonts w:eastAsia="Times New Roman"/>
          <w:szCs w:val="24"/>
        </w:rPr>
      </w:pPr>
      <w:r>
        <w:rPr>
          <w:rFonts w:eastAsia="Times New Roman"/>
          <w:szCs w:val="24"/>
        </w:rPr>
        <w:t>Υπήρχαν και πενταετούς υποχρέωσης και στην Αστυνομία και στον Στρατό, οι ειδικοί φρουροί, οι ΕΠΟΠ. Οι άνθρωποι αυτοί και οι συμπολίτες</w:t>
      </w:r>
      <w:r>
        <w:rPr>
          <w:rFonts w:eastAsia="Times New Roman"/>
          <w:szCs w:val="24"/>
        </w:rPr>
        <w:t xml:space="preserve"> τους εντάχθηκαν εφόσον κρίθηκαν προηγουμένως ότι είναι ικανοί. Και σήμερα τι τους λέτε; Ότι είστε ανίκανοι; Αυτό είναι το Παράλληλο Πρόγραμμα, κυρία Φωτίου; Αυτό ευαγγελιζόσασταν τόσο καιρό; Ότι επειδή θα είναι σε μια μετέωρη φάση, θα έχετε τις δυνατές «ε</w:t>
      </w:r>
      <w:r>
        <w:rPr>
          <w:rFonts w:eastAsia="Times New Roman"/>
          <w:szCs w:val="24"/>
        </w:rPr>
        <w:t xml:space="preserve">μφυτεύσεις» σας, δηλαδή να ορίζετε με τον τρόπο που ορίζετε. Σε κάθε νομοσχέδιο που έρχεται εδώ δημιουργείτε μια </w:t>
      </w:r>
      <w:r>
        <w:rPr>
          <w:rFonts w:eastAsia="Times New Roman"/>
          <w:szCs w:val="24"/>
        </w:rPr>
        <w:t>διεύθυνση</w:t>
      </w:r>
      <w:r>
        <w:rPr>
          <w:rFonts w:eastAsia="Times New Roman"/>
          <w:szCs w:val="24"/>
        </w:rPr>
        <w:t xml:space="preserve">, μια </w:t>
      </w:r>
      <w:proofErr w:type="spellStart"/>
      <w:r>
        <w:rPr>
          <w:rFonts w:eastAsia="Times New Roman"/>
          <w:szCs w:val="24"/>
        </w:rPr>
        <w:t>παραδιεύθυνση</w:t>
      </w:r>
      <w:proofErr w:type="spellEnd"/>
      <w:r>
        <w:rPr>
          <w:rFonts w:eastAsia="Times New Roman"/>
          <w:szCs w:val="24"/>
        </w:rPr>
        <w:t xml:space="preserve">, μια Γενική Γραμματεία, μια </w:t>
      </w:r>
      <w:proofErr w:type="spellStart"/>
      <w:r>
        <w:rPr>
          <w:rFonts w:eastAsia="Times New Roman"/>
          <w:szCs w:val="24"/>
        </w:rPr>
        <w:t>παραγενική</w:t>
      </w:r>
      <w:proofErr w:type="spellEnd"/>
      <w:r>
        <w:rPr>
          <w:rFonts w:eastAsia="Times New Roman"/>
          <w:szCs w:val="24"/>
        </w:rPr>
        <w:t xml:space="preserve"> </w:t>
      </w:r>
      <w:r>
        <w:rPr>
          <w:rFonts w:eastAsia="Times New Roman"/>
          <w:szCs w:val="24"/>
        </w:rPr>
        <w:t xml:space="preserve">γραμματεία </w:t>
      </w:r>
      <w:r>
        <w:rPr>
          <w:rFonts w:eastAsia="Times New Roman"/>
          <w:szCs w:val="24"/>
        </w:rPr>
        <w:t>μόνο και μόνο για να «εμφυτεύετε», έτσι ώστε να καλύπτετε το όρι</w:t>
      </w:r>
      <w:r>
        <w:rPr>
          <w:rFonts w:eastAsia="Times New Roman"/>
          <w:szCs w:val="24"/>
        </w:rPr>
        <w:t>ο που σας επιτρέπουν αυτοί οι δανειστές.</w:t>
      </w:r>
    </w:p>
    <w:p w14:paraId="7707C195"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Τι λέτε τώρα;</w:t>
      </w:r>
    </w:p>
    <w:p w14:paraId="7707C196"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Τι λέω; Το είπε ο κύριος Υπουργός, ότι περιμένουμε την έγκριση από τους </w:t>
      </w:r>
      <w:r>
        <w:rPr>
          <w:rFonts w:eastAsia="Times New Roman"/>
          <w:szCs w:val="24"/>
        </w:rPr>
        <w:t>θεσμούς</w:t>
      </w:r>
      <w:r>
        <w:rPr>
          <w:rFonts w:eastAsia="Times New Roman"/>
          <w:szCs w:val="24"/>
        </w:rPr>
        <w:t>. Κα</w:t>
      </w:r>
      <w:r>
        <w:rPr>
          <w:rFonts w:eastAsia="Times New Roman"/>
          <w:szCs w:val="24"/>
        </w:rPr>
        <w:t>ι τους δώσατε μια άδεια μέχρι 19</w:t>
      </w:r>
      <w:r>
        <w:rPr>
          <w:rFonts w:eastAsia="Times New Roman"/>
          <w:szCs w:val="24"/>
        </w:rPr>
        <w:t>-</w:t>
      </w:r>
      <w:r>
        <w:rPr>
          <w:rFonts w:eastAsia="Times New Roman"/>
          <w:szCs w:val="24"/>
        </w:rPr>
        <w:t>02 έτσι ώστε να υπάρχει μια τέτοια δυνατότητα. Μήπως δεν ακούσατε τον κύριο Υπουργό, κυρία Υπουργέ; Αυτό δεν έλεγε;</w:t>
      </w:r>
    </w:p>
    <w:p w14:paraId="7707C197"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ήσασταν</w:t>
      </w:r>
      <w:r>
        <w:rPr>
          <w:rFonts w:eastAsia="Times New Roman"/>
          <w:szCs w:val="24"/>
        </w:rPr>
        <w:t xml:space="preserve"> εδώ όταν μίλαγε. Τον ακούσατε;</w:t>
      </w:r>
    </w:p>
    <w:p w14:paraId="7707C198"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Βεβαίως.</w:t>
      </w:r>
    </w:p>
    <w:p w14:paraId="7707C199"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Εντάξει.</w:t>
      </w:r>
    </w:p>
    <w:p w14:paraId="7707C19A"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ΚΩΝΣΤΑΝΤΙΝΟΣ ΚΟΥΚΟΔΗΜΟΣ: </w:t>
      </w:r>
      <w:r>
        <w:rPr>
          <w:rFonts w:eastAsia="Times New Roman"/>
          <w:szCs w:val="24"/>
        </w:rPr>
        <w:t xml:space="preserve">Δηλαδή, πρέπει να είναι στην Αίθουσα; Εάν τον είδε στην </w:t>
      </w:r>
      <w:r>
        <w:rPr>
          <w:rFonts w:eastAsia="Times New Roman"/>
          <w:szCs w:val="24"/>
        </w:rPr>
        <w:t>τηλεόραση, το ίδιο πράγμα δεν είναι;</w:t>
      </w:r>
    </w:p>
    <w:p w14:paraId="7707C19B"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Το καταλάβαμε. Αλλά λέμε ότι εγώ τον άκουσα αυθεντικά. Ήμουν εδώ.</w:t>
      </w:r>
    </w:p>
    <w:p w14:paraId="7707C19C"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Μα, δεν είπα ακριβώς αυτό; Ότι βρίσ</w:t>
      </w:r>
      <w:r>
        <w:rPr>
          <w:rFonts w:eastAsia="Times New Roman"/>
          <w:szCs w:val="24"/>
        </w:rPr>
        <w:t>κεστε σε μια διαδικασία συνεννόησης και την τελευταία στιγμή στις 10</w:t>
      </w:r>
      <w:r>
        <w:rPr>
          <w:rFonts w:eastAsia="Times New Roman"/>
          <w:szCs w:val="24"/>
        </w:rPr>
        <w:t>-</w:t>
      </w:r>
      <w:r>
        <w:rPr>
          <w:rFonts w:eastAsia="Times New Roman"/>
          <w:szCs w:val="24"/>
        </w:rPr>
        <w:t xml:space="preserve">02 που έληγε η θητεία; </w:t>
      </w:r>
    </w:p>
    <w:p w14:paraId="7707C19D"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Μην το ψηφίσετε.</w:t>
      </w:r>
    </w:p>
    <w:p w14:paraId="7707C19E"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Μα εάν είναι δυνατόν να το ψ</w:t>
      </w:r>
      <w:r>
        <w:rPr>
          <w:rFonts w:eastAsia="Times New Roman"/>
          <w:szCs w:val="24"/>
        </w:rPr>
        <w:t>ηφίσουμε! Είναι δυνατόν να το ψηφίσουμε, να έχουμε σε μετέωρη φάση για τρία χρόνια ανθρώπους που θα έπρεπε ήδη να είναι διασφαλισμένοι με την έννοια των υπηρεσιακών καθηκόντων τους και της αποστολής τους;</w:t>
      </w:r>
    </w:p>
    <w:p w14:paraId="7707C19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Λυπούμαι πολύ γιατί συνεχίζετε και έχετε αυτήν την </w:t>
      </w:r>
      <w:r>
        <w:rPr>
          <w:rFonts w:eastAsia="Times New Roman"/>
          <w:szCs w:val="24"/>
        </w:rPr>
        <w:t xml:space="preserve">πρακτική και αυτήν την τακτική. Τώρα το πώς μπορείτε και κοιτάτε όλους αυτούς στα μάτια, αυτό είναι μια δική σας υπόθεση. Και η σύγχυση -που λέτε εδώ ότι επικράτησε βάσει όλων αυτών των διαδικασιών κ.λπ.- να μην αφορά όλους αυτούς, αλλά να αφορά εσάς. Δεν </w:t>
      </w:r>
      <w:r>
        <w:rPr>
          <w:rFonts w:eastAsia="Times New Roman"/>
          <w:szCs w:val="24"/>
        </w:rPr>
        <w:t xml:space="preserve">ξέρω εάν υπάρχει σύγχυση εν τω </w:t>
      </w:r>
      <w:proofErr w:type="spellStart"/>
      <w:r>
        <w:rPr>
          <w:rFonts w:eastAsia="Times New Roman"/>
          <w:szCs w:val="24"/>
        </w:rPr>
        <w:t>κρανίω</w:t>
      </w:r>
      <w:proofErr w:type="spellEnd"/>
      <w:r>
        <w:rPr>
          <w:rFonts w:eastAsia="Times New Roman"/>
          <w:szCs w:val="24"/>
        </w:rPr>
        <w:t xml:space="preserve"> σας!</w:t>
      </w:r>
    </w:p>
    <w:p w14:paraId="7707C1A0"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 κυρία Πρόεδρε.</w:t>
      </w:r>
    </w:p>
    <w:p w14:paraId="7707C1A1"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07C1A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για τη συντομία. </w:t>
      </w:r>
    </w:p>
    <w:p w14:paraId="7707C1A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Υπάρχει μια ομιλήτρια που δεν έχει έρθει ακόμα. Οπότε δίνω</w:t>
      </w:r>
      <w:r>
        <w:rPr>
          <w:rFonts w:eastAsia="Times New Roman" w:cs="Times New Roman"/>
          <w:szCs w:val="24"/>
        </w:rPr>
        <w:t xml:space="preserve"> τον λόγο στην Υπουργό. </w:t>
      </w:r>
    </w:p>
    <w:p w14:paraId="7707C1A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Τον λόγο έχει η κυρία Υπουργός για δέκα λεπτά.</w:t>
      </w:r>
    </w:p>
    <w:p w14:paraId="7707C1A5"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Ευχαριστώ.</w:t>
      </w:r>
    </w:p>
    <w:p w14:paraId="7707C1A6" w14:textId="77777777" w:rsidR="001926F7" w:rsidRDefault="006B7FAB">
      <w:pPr>
        <w:spacing w:line="600" w:lineRule="auto"/>
        <w:ind w:firstLine="720"/>
        <w:contextualSpacing/>
        <w:jc w:val="both"/>
        <w:rPr>
          <w:rFonts w:eastAsia="Times New Roman"/>
          <w:szCs w:val="24"/>
        </w:rPr>
      </w:pPr>
      <w:r>
        <w:rPr>
          <w:rFonts w:eastAsia="Times New Roman"/>
          <w:szCs w:val="24"/>
        </w:rPr>
        <w:t>Αγαπητοί συνάδελφοι, η σημερινή συνεδρίαση βρήκε ορισμένα ενδιαφέροντα θέματα</w:t>
      </w:r>
      <w:r>
        <w:rPr>
          <w:rFonts w:eastAsia="Times New Roman"/>
          <w:szCs w:val="24"/>
        </w:rPr>
        <w:t xml:space="preserve"> για να αναδειχθεί, πρώτον, η «ανικανότητα της Κυβέρνησης». </w:t>
      </w:r>
    </w:p>
    <w:p w14:paraId="7707C1A7"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Δεν χρειάζεται πολύς κόπος!</w:t>
      </w:r>
    </w:p>
    <w:p w14:paraId="7707C1A8"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Φαντάζομαι ότι αυτό είναι το μότο που πρέπει να α</w:t>
      </w:r>
      <w:r>
        <w:rPr>
          <w:rFonts w:eastAsia="Times New Roman"/>
          <w:szCs w:val="24"/>
        </w:rPr>
        <w:t>ποδεικνύετε κάθε μέρα. Τη δική σας ανικανότητα στα πέντε, έξι χρόνια των μνημονίων όπου δεν κάνατε απολύτως τίποτα, την ξεχάσατε! Θα έρθω και σε αυτό.</w:t>
      </w:r>
    </w:p>
    <w:p w14:paraId="7707C1A9" w14:textId="77777777" w:rsidR="001926F7" w:rsidRDefault="006B7FAB">
      <w:pPr>
        <w:spacing w:line="600" w:lineRule="auto"/>
        <w:ind w:firstLine="720"/>
        <w:contextualSpacing/>
        <w:jc w:val="both"/>
        <w:rPr>
          <w:rFonts w:eastAsia="Times New Roman" w:cs="Times New Roman"/>
          <w:szCs w:val="24"/>
        </w:rPr>
      </w:pPr>
      <w:r>
        <w:rPr>
          <w:rFonts w:eastAsia="Times New Roman"/>
          <w:szCs w:val="24"/>
        </w:rPr>
        <w:t>Το δεύτερο είναι το πώς η Κυβέρνηση προσπαθεί, υπερβαίνοντας τη νομοθεσία του κράτους ή την κοινοτική νομ</w:t>
      </w:r>
      <w:r>
        <w:rPr>
          <w:rFonts w:eastAsia="Times New Roman"/>
          <w:szCs w:val="24"/>
        </w:rPr>
        <w:t>οθεσία, να κάνει αναθέσεις, διασπάθιση δημοσίου χρήματος κ.λπ.</w:t>
      </w:r>
      <w:r>
        <w:rPr>
          <w:rFonts w:eastAsia="Times New Roman"/>
          <w:szCs w:val="24"/>
        </w:rPr>
        <w:t>.</w:t>
      </w:r>
    </w:p>
    <w:p w14:paraId="7707C1A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σημερινό κλίμα. Δεν ήταν, βέβαια, το κλίμα αυτό μέσα στις </w:t>
      </w:r>
      <w:r>
        <w:rPr>
          <w:rFonts w:eastAsia="Times New Roman" w:cs="Times New Roman"/>
          <w:szCs w:val="24"/>
        </w:rPr>
        <w:t xml:space="preserve">επιτροπές </w:t>
      </w:r>
      <w:r>
        <w:rPr>
          <w:rFonts w:eastAsia="Times New Roman" w:cs="Times New Roman"/>
          <w:szCs w:val="24"/>
        </w:rPr>
        <w:t>της Βουλής, όπου συζητήσαμε διεξοδικά και νομίζω με μεγάλη ηρεμία και κατανόηση ένα νομοσχέδιο το οποίο στη συ</w:t>
      </w:r>
      <w:r>
        <w:rPr>
          <w:rFonts w:eastAsia="Times New Roman" w:cs="Times New Roman"/>
          <w:szCs w:val="24"/>
        </w:rPr>
        <w:t xml:space="preserve">ντριπτική του πλειοψηφία το ψηφίζει όλη η Βουλή. Το ψηφίζει είτε κατ’ </w:t>
      </w:r>
      <w:proofErr w:type="spellStart"/>
      <w:r>
        <w:rPr>
          <w:rFonts w:eastAsia="Times New Roman" w:cs="Times New Roman"/>
          <w:szCs w:val="24"/>
        </w:rPr>
        <w:t>άρθρον</w:t>
      </w:r>
      <w:proofErr w:type="spellEnd"/>
      <w:r>
        <w:rPr>
          <w:rFonts w:eastAsia="Times New Roman" w:cs="Times New Roman"/>
          <w:szCs w:val="24"/>
        </w:rPr>
        <w:t>, είτε επί της αρχής, είτε λέει «όχι» επί της αρχής, αλλά «ναι» στα άρθρα, πάντως το ψηφίζει. Αυτό είναι το δεδομένο αυτού του νομοσχεδίου. Επομένως, δεν σκοπεύω να αναφερθώ στο νο</w:t>
      </w:r>
      <w:r>
        <w:rPr>
          <w:rFonts w:eastAsia="Times New Roman" w:cs="Times New Roman"/>
          <w:szCs w:val="24"/>
        </w:rPr>
        <w:t xml:space="preserve">μοσχέδιο, το οποίο και καλό νομοσχέδιο είναι και το ξέρετε και έχετε όλοι συναινέσει σε αυτό και το ψηφίζετε. </w:t>
      </w:r>
    </w:p>
    <w:p w14:paraId="7707C1A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αναφερθώ περισσότερο στα θέματα για τα οποία από τη μια υπήρξαν αντιρρήσεις, από την άλλη τροπολογίες και άλλες προτάσεις κ.λπ.</w:t>
      </w:r>
      <w:r>
        <w:rPr>
          <w:rFonts w:eastAsia="Times New Roman" w:cs="Times New Roman"/>
          <w:szCs w:val="24"/>
        </w:rPr>
        <w:t>.</w:t>
      </w:r>
      <w:r>
        <w:rPr>
          <w:rFonts w:eastAsia="Times New Roman" w:cs="Times New Roman"/>
          <w:szCs w:val="24"/>
        </w:rPr>
        <w:t xml:space="preserve"> </w:t>
      </w:r>
    </w:p>
    <w:p w14:paraId="7707C1A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Ένα θέμα είν</w:t>
      </w:r>
      <w:r>
        <w:rPr>
          <w:rFonts w:eastAsia="Times New Roman" w:cs="Times New Roman"/>
          <w:szCs w:val="24"/>
        </w:rPr>
        <w:t xml:space="preserve">αι αυτό για την ΗΔΙΚΑ, για άλλη μια φορά, για όσους έχουν κάποιες αμφιβολίες. Η </w:t>
      </w:r>
      <w:r>
        <w:rPr>
          <w:rFonts w:eastAsia="Times New Roman" w:cs="Times New Roman"/>
          <w:szCs w:val="24"/>
        </w:rPr>
        <w:t xml:space="preserve">κ. </w:t>
      </w:r>
      <w:proofErr w:type="spellStart"/>
      <w:r>
        <w:rPr>
          <w:rFonts w:eastAsia="Times New Roman" w:cs="Times New Roman"/>
          <w:szCs w:val="24"/>
        </w:rPr>
        <w:t>Χριστοφιλοπούλου</w:t>
      </w:r>
      <w:proofErr w:type="spellEnd"/>
      <w:r>
        <w:rPr>
          <w:rFonts w:eastAsia="Times New Roman" w:cs="Times New Roman"/>
          <w:szCs w:val="24"/>
        </w:rPr>
        <w:t xml:space="preserve"> επανήλθε. Νομίζω ότι έχει καλυφθεί.</w:t>
      </w:r>
    </w:p>
    <w:p w14:paraId="7707C1A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Εγώ; Λάθος κάνετε.</w:t>
      </w:r>
    </w:p>
    <w:p w14:paraId="7707C1A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w:t>
      </w:r>
      <w:r>
        <w:rPr>
          <w:rFonts w:eastAsia="Times New Roman" w:cs="Times New Roman"/>
          <w:b/>
          <w:szCs w:val="24"/>
        </w:rPr>
        <w:t>ινωνικής Αλληλεγγύης):</w:t>
      </w:r>
      <w:r>
        <w:rPr>
          <w:rFonts w:eastAsia="Times New Roman" w:cs="Times New Roman"/>
          <w:szCs w:val="24"/>
        </w:rPr>
        <w:t xml:space="preserve"> Λάθος κάνω, κυρία </w:t>
      </w:r>
      <w:proofErr w:type="spellStart"/>
      <w:r>
        <w:rPr>
          <w:rFonts w:eastAsia="Times New Roman" w:cs="Times New Roman"/>
          <w:szCs w:val="24"/>
        </w:rPr>
        <w:t>Χριστοφιλοπούλου</w:t>
      </w:r>
      <w:proofErr w:type="spellEnd"/>
      <w:r>
        <w:rPr>
          <w:rFonts w:eastAsia="Times New Roman" w:cs="Times New Roman"/>
          <w:szCs w:val="24"/>
        </w:rPr>
        <w:t>. Δεν επανήλθατε.</w:t>
      </w:r>
    </w:p>
    <w:p w14:paraId="7707C1A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Άρα, νομίζω ότι έχετε καλυφθεί όλοι από τη νομοτεχνική βελτίωση που κάναμε, η οποία είναι σαφής, ότι η ΗΔΙΚΑ δεν μπορεί να αναθέτει στο εξωτερικό εργασίες, ει μη μόνο στο δημόσιο, τ</w:t>
      </w:r>
      <w:r>
        <w:rPr>
          <w:rFonts w:eastAsia="Times New Roman" w:cs="Times New Roman"/>
          <w:szCs w:val="24"/>
        </w:rPr>
        <w:t>ο αντίστοιχο δημόσιο, δηλαδή, να παίρνει εργασίες από το δημόσιο των ευρωπαϊκών κρατών. Ελπίζω ότι αυτό είναι σαφές πια και έχει ξεκαθαρίσει για όλους μας.</w:t>
      </w:r>
    </w:p>
    <w:p w14:paraId="7707C1B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Έχω επανειλημμένα πει ότι η ΗΔΙΚΑ έχει αυτήν τη στιγμή επωμιστεί πολύ μεγάλα έργα και έχει αποδείξει</w:t>
      </w:r>
      <w:r>
        <w:rPr>
          <w:rFonts w:eastAsia="Times New Roman" w:cs="Times New Roman"/>
          <w:szCs w:val="24"/>
        </w:rPr>
        <w:t xml:space="preserve"> τη δυνατότητά της ως δημόσιος φορέας.</w:t>
      </w:r>
    </w:p>
    <w:p w14:paraId="7707C1B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σημείο τριβής -νομίζω και αυτό μικρής τριβής- αποτέλεσε το Εθνικό Μητρώο για τα </w:t>
      </w:r>
      <w:r>
        <w:rPr>
          <w:rFonts w:eastAsia="Times New Roman" w:cs="Times New Roman"/>
          <w:szCs w:val="24"/>
        </w:rPr>
        <w:t>νομικά πρόσωπα ιδιωτικού δικαίου</w:t>
      </w:r>
      <w:r>
        <w:rPr>
          <w:rFonts w:eastAsia="Times New Roman" w:cs="Times New Roman"/>
          <w:szCs w:val="24"/>
        </w:rPr>
        <w:t xml:space="preserve">. Και λέω και αυτό μικρής τριβής, γιατί, απ’ ό,τι κατάλαβα, έχετε πειστεί όλοι ότι αυτό είναι ένα </w:t>
      </w:r>
      <w:r>
        <w:rPr>
          <w:rFonts w:eastAsia="Times New Roman" w:cs="Times New Roman"/>
          <w:szCs w:val="24"/>
        </w:rPr>
        <w:t>Εθνικό Μητρώο</w:t>
      </w:r>
      <w:r>
        <w:rPr>
          <w:rFonts w:eastAsia="Times New Roman" w:cs="Times New Roman"/>
          <w:szCs w:val="24"/>
        </w:rPr>
        <w:t xml:space="preserve"> στο οποίο όλα τα νομικά πρόσωπα ιδιωτικού δικαίου εγγράφονται υποχρεωτικά και παρακολουθούνται υποχρεωτικά, μια και προσφέρουν υπηρεσίες κοινωνι</w:t>
      </w:r>
      <w:r>
        <w:rPr>
          <w:rFonts w:eastAsia="Times New Roman" w:cs="Times New Roman"/>
          <w:szCs w:val="24"/>
        </w:rPr>
        <w:t xml:space="preserve">κής φροντίδας εις το κράτος. Και κατάλαβα ότι και σε αυτό συναινείτε. </w:t>
      </w:r>
    </w:p>
    <w:p w14:paraId="7707C1B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F31D6">
        <w:rPr>
          <w:rFonts w:eastAsia="Times New Roman" w:cs="Times New Roman"/>
          <w:b/>
          <w:szCs w:val="24"/>
        </w:rPr>
        <w:t>ΑΝΑΣΤΑΣΙΟΣ ΚΟΥΡΑΚΗΣ</w:t>
      </w:r>
      <w:r>
        <w:rPr>
          <w:rFonts w:eastAsia="Times New Roman" w:cs="Times New Roman"/>
          <w:szCs w:val="24"/>
        </w:rPr>
        <w:t>)</w:t>
      </w:r>
    </w:p>
    <w:p w14:paraId="7707C1B3" w14:textId="77777777" w:rsidR="001926F7" w:rsidRDefault="006B7FAB">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Θέλατε μια παραπάνω διευκρίνιση από εμένα, αν κατάλαβα καλά, την οποία σας τη δίνω,</w:t>
      </w:r>
      <w:r>
        <w:rPr>
          <w:rFonts w:eastAsia="Times New Roman" w:cs="Times New Roman"/>
          <w:szCs w:val="24"/>
        </w:rPr>
        <w:t xml:space="preserve"> εάν όντως το νέο μητρώο, δηλαδή, θα είναι συνδεδεμένο με όλα τα υφιστάμενα και αν πράγματι εδώ επιχειρούμε να υπάρχει μια μεγάλη διαφάνεια ακόμα και για τους φορείς οι οποίοι δεν χρηματοδοτούνται από το κράτος. Για παράδειγμα το Γηροκομείο Αθηνών δεν χρημ</w:t>
      </w:r>
      <w:r>
        <w:rPr>
          <w:rFonts w:eastAsia="Times New Roman" w:cs="Times New Roman"/>
          <w:szCs w:val="24"/>
        </w:rPr>
        <w:t xml:space="preserve">ατοδοτείται από το </w:t>
      </w:r>
      <w:r w:rsidRPr="005C34A5">
        <w:rPr>
          <w:rFonts w:eastAsia="Times New Roman" w:cs="Times New Roman"/>
          <w:color w:val="000000" w:themeColor="text1"/>
          <w:szCs w:val="24"/>
        </w:rPr>
        <w:t>κράτος. Όμως πρέπει να υπάρχει διαφάνεια όλων των στοιχείων του, γιατί αλλιώς δεν θα έφτανε το Γηροκομείο Αθηνών, ένα ίδρυμα που έχει από τις μεγαλύτερες περιουσίες στο ελληνικό κράτος -οκτακόσια ακίνητα- να έχει σήμερα τριάντα μήνες απλ</w:t>
      </w:r>
      <w:r w:rsidRPr="005C34A5">
        <w:rPr>
          <w:rFonts w:eastAsia="Times New Roman" w:cs="Times New Roman"/>
          <w:color w:val="000000" w:themeColor="text1"/>
          <w:szCs w:val="24"/>
        </w:rPr>
        <w:t>ήρωτους τους εργαζόμενους, επισχέσεις εργασίας συνεχείς, 30 εκατομμύρια χρέος και πάει λέγοντας. Αυτό είναι η μία όψη όλων αυτών των νομικών προσώπων ιδιωτικού δικαίου, ΜΚΟ, φιλανθρωπικών σωματείων κ.λπ</w:t>
      </w:r>
      <w:r w:rsidRPr="005C34A5">
        <w:rPr>
          <w:rFonts w:eastAsia="Times New Roman" w:cs="Times New Roman"/>
          <w:color w:val="000000" w:themeColor="text1"/>
          <w:szCs w:val="24"/>
        </w:rPr>
        <w:t>.</w:t>
      </w:r>
      <w:r w:rsidRPr="005C34A5">
        <w:rPr>
          <w:rFonts w:eastAsia="Times New Roman" w:cs="Times New Roman"/>
          <w:color w:val="000000" w:themeColor="text1"/>
          <w:szCs w:val="24"/>
        </w:rPr>
        <w:t xml:space="preserve">. </w:t>
      </w:r>
    </w:p>
    <w:p w14:paraId="7707C1B4" w14:textId="77777777" w:rsidR="001926F7" w:rsidRDefault="006B7FAB">
      <w:pPr>
        <w:spacing w:line="600" w:lineRule="auto"/>
        <w:ind w:firstLine="720"/>
        <w:contextualSpacing/>
        <w:jc w:val="both"/>
        <w:rPr>
          <w:rFonts w:eastAsia="Times New Roman" w:cs="Times New Roman"/>
          <w:szCs w:val="24"/>
        </w:rPr>
      </w:pPr>
      <w:r w:rsidRPr="005C34A5">
        <w:rPr>
          <w:rFonts w:eastAsia="Times New Roman" w:cs="Times New Roman"/>
          <w:color w:val="000000" w:themeColor="text1"/>
          <w:szCs w:val="24"/>
        </w:rPr>
        <w:t xml:space="preserve">Η άλλη όψη είναι, παραδείγματος χάριν, οι ΜΚΟ, οι </w:t>
      </w:r>
      <w:r w:rsidRPr="005C34A5">
        <w:rPr>
          <w:rFonts w:eastAsia="Times New Roman" w:cs="Times New Roman"/>
          <w:color w:val="000000" w:themeColor="text1"/>
          <w:szCs w:val="24"/>
        </w:rPr>
        <w:t xml:space="preserve">οποίες είναι πραγματικά σημαντικές και επιτελούν μεγάλο έργο, όπως είναι τα Παιδικά </w:t>
      </w:r>
      <w:r>
        <w:rPr>
          <w:rFonts w:eastAsia="Times New Roman" w:cs="Times New Roman"/>
          <w:szCs w:val="24"/>
        </w:rPr>
        <w:t xml:space="preserve">Χωριά </w:t>
      </w:r>
      <w:r>
        <w:rPr>
          <w:rFonts w:eastAsia="Times New Roman" w:cs="Times New Roman"/>
          <w:szCs w:val="24"/>
          <w:lang w:val="en-US"/>
        </w:rPr>
        <w:t>SOS</w:t>
      </w:r>
      <w:r>
        <w:rPr>
          <w:rFonts w:eastAsia="Times New Roman" w:cs="Times New Roman"/>
          <w:szCs w:val="24"/>
        </w:rPr>
        <w:t xml:space="preserve">, όπως είναι το </w:t>
      </w:r>
      <w:r>
        <w:rPr>
          <w:rFonts w:eastAsia="Times New Roman" w:cs="Times New Roman"/>
          <w:szCs w:val="24"/>
        </w:rPr>
        <w:t>«</w:t>
      </w:r>
      <w:r>
        <w:rPr>
          <w:rFonts w:eastAsia="Times New Roman" w:cs="Times New Roman"/>
          <w:szCs w:val="24"/>
          <w:lang w:val="en-US"/>
        </w:rPr>
        <w:t>Save</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Children</w:t>
      </w:r>
      <w:r>
        <w:rPr>
          <w:rFonts w:eastAsia="Times New Roman" w:cs="Times New Roman"/>
          <w:szCs w:val="24"/>
        </w:rPr>
        <w:t>»</w:t>
      </w:r>
      <w:r>
        <w:rPr>
          <w:rFonts w:eastAsia="Times New Roman" w:cs="Times New Roman"/>
          <w:szCs w:val="24"/>
        </w:rPr>
        <w:t xml:space="preserve">, όπως είναι η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w:t>
      </w:r>
      <w:r>
        <w:rPr>
          <w:rFonts w:eastAsia="Times New Roman" w:cs="Times New Roman"/>
          <w:szCs w:val="24"/>
        </w:rPr>
        <w:t xml:space="preserve">, την οποία σήμερα εδώ θέλω να τιμήσω </w:t>
      </w:r>
      <w:proofErr w:type="spellStart"/>
      <w:r>
        <w:rPr>
          <w:rFonts w:eastAsia="Times New Roman" w:cs="Times New Roman"/>
          <w:szCs w:val="24"/>
        </w:rPr>
        <w:t>αποτίοντας</w:t>
      </w:r>
      <w:proofErr w:type="spellEnd"/>
      <w:r>
        <w:rPr>
          <w:rFonts w:eastAsia="Times New Roman" w:cs="Times New Roman"/>
          <w:szCs w:val="24"/>
        </w:rPr>
        <w:t xml:space="preserve"> φόρο τιμής στον </w:t>
      </w:r>
      <w:proofErr w:type="spellStart"/>
      <w:r>
        <w:rPr>
          <w:rFonts w:eastAsia="Times New Roman" w:cs="Times New Roman"/>
          <w:szCs w:val="24"/>
        </w:rPr>
        <w:t>Τζανέτο</w:t>
      </w:r>
      <w:proofErr w:type="spellEnd"/>
      <w:r>
        <w:rPr>
          <w:rFonts w:eastAsia="Times New Roman" w:cs="Times New Roman"/>
          <w:szCs w:val="24"/>
        </w:rPr>
        <w:t xml:space="preserve"> Αντύπα, που κηδεύεται τώρα, στι</w:t>
      </w:r>
      <w:r>
        <w:rPr>
          <w:rFonts w:eastAsia="Times New Roman" w:cs="Times New Roman"/>
          <w:szCs w:val="24"/>
        </w:rPr>
        <w:t xml:space="preserve">ς 15.30΄, ο οποίος ήταν επικεφαλής της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w:t>
      </w:r>
      <w:r>
        <w:rPr>
          <w:rFonts w:eastAsia="Times New Roman" w:cs="Times New Roman"/>
          <w:szCs w:val="24"/>
        </w:rPr>
        <w:t>, ένας άνθρωπος οραματικός, ένας άνθρωπος μεγάλων γνώσεων, νεαρός άνθρωπος. Μεγάλη απώλεια που τον χάσαμε.</w:t>
      </w:r>
    </w:p>
    <w:p w14:paraId="7707C1B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είχαμε</w:t>
      </w:r>
      <w:r>
        <w:rPr>
          <w:rFonts w:eastAsia="Times New Roman" w:cs="Times New Roman"/>
          <w:szCs w:val="24"/>
        </w:rPr>
        <w:t xml:space="preserve"> από την πρώτη στιγμή συνεργάτη μας ενθουσιώδη, παθιασμένο για τα προβλήματα τόσο του προσφ</w:t>
      </w:r>
      <w:r>
        <w:rPr>
          <w:rFonts w:eastAsia="Times New Roman" w:cs="Times New Roman"/>
          <w:szCs w:val="24"/>
        </w:rPr>
        <w:t xml:space="preserve">υγικού όσο και των αστέγων. Το λεωφορείο για τους άστεγους ήταν και δική του πρωτοβουλία και δική του δουλειά. Χιλιάδες προτάσεις μας μπορούσε να τις πάει αμέσως παρακάτω με τη γνώση του και τη μεγάλη του αγάπη και το πάθος και τη γνώση. Και του </w:t>
      </w:r>
      <w:proofErr w:type="spellStart"/>
      <w:r>
        <w:rPr>
          <w:rFonts w:eastAsia="Times New Roman" w:cs="Times New Roman"/>
          <w:szCs w:val="24"/>
        </w:rPr>
        <w:t>αποτίω</w:t>
      </w:r>
      <w:proofErr w:type="spellEnd"/>
      <w:r>
        <w:rPr>
          <w:rFonts w:eastAsia="Times New Roman" w:cs="Times New Roman"/>
          <w:szCs w:val="24"/>
        </w:rPr>
        <w:t xml:space="preserve"> αυτ</w:t>
      </w:r>
      <w:r>
        <w:rPr>
          <w:rFonts w:eastAsia="Times New Roman" w:cs="Times New Roman"/>
          <w:szCs w:val="24"/>
        </w:rPr>
        <w:t xml:space="preserve">όν τον φόρο τιμής από εδώ επίσημα, για να δείτε ότι πραγματικά, όταν μιλάω για όλα αυτά τα νομικά πρόσωπα ιδιωτικού δικαίου και τις ΜΚΟ, δεν τις τσουβαλιάζω όλες στο ίδιο επίπεδο. </w:t>
      </w:r>
    </w:p>
    <w:p w14:paraId="7707C1B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τώρα στα σχολικά γεύματα. Κυρία </w:t>
      </w:r>
      <w:proofErr w:type="spellStart"/>
      <w:r>
        <w:rPr>
          <w:rFonts w:eastAsia="Times New Roman" w:cs="Times New Roman"/>
          <w:szCs w:val="24"/>
        </w:rPr>
        <w:t>Χριστοφιλοπούλου</w:t>
      </w:r>
      <w:proofErr w:type="spellEnd"/>
      <w:r>
        <w:rPr>
          <w:rFonts w:eastAsia="Times New Roman" w:cs="Times New Roman"/>
          <w:szCs w:val="24"/>
        </w:rPr>
        <w:t>, δέχομαι τη νομοτε</w:t>
      </w:r>
      <w:r>
        <w:rPr>
          <w:rFonts w:eastAsia="Times New Roman" w:cs="Times New Roman"/>
          <w:szCs w:val="24"/>
        </w:rPr>
        <w:t xml:space="preserve">χνική σας βελτίωση στο σημείο όπου κάνετε την παρέμβαση και για την παχυσαρκία, δηλαδή για όρους της υγιεινής. Αυτό θα το δεχθώ και θα το βάλω. Όμως κυρία </w:t>
      </w:r>
      <w:proofErr w:type="spellStart"/>
      <w:r>
        <w:rPr>
          <w:rFonts w:eastAsia="Times New Roman" w:cs="Times New Roman"/>
          <w:szCs w:val="24"/>
        </w:rPr>
        <w:t>Χριστοφιλοπούλου</w:t>
      </w:r>
      <w:proofErr w:type="spellEnd"/>
      <w:r>
        <w:rPr>
          <w:rFonts w:eastAsia="Times New Roman" w:cs="Times New Roman"/>
          <w:szCs w:val="24"/>
        </w:rPr>
        <w:t>, δεν κατάλαβα κάτι. Ή εμείς οι δύο δεν έχουμε συνεννοηθεί ή η Βουλή δεν έχει συνεννο</w:t>
      </w:r>
      <w:r>
        <w:rPr>
          <w:rFonts w:eastAsia="Times New Roman" w:cs="Times New Roman"/>
          <w:szCs w:val="24"/>
        </w:rPr>
        <w:t xml:space="preserve">ηθεί και η Νέα Δημοκρατία μαζί μας. </w:t>
      </w:r>
    </w:p>
    <w:p w14:paraId="7707C1B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Εμείς με αυτήν την τροπολογία ξεκινάμε επίσημα ένα μεγάλο πρόγραμμα έντεκα εκατομμυρίων γευμάτων για το 2017, των οποίων η ανάθεση και η υλοποίηση θα γίνει με βάση τους διεθνείς διαγωνισμούς. Πρόκειται για έντεκα εκατομ</w:t>
      </w:r>
      <w:r>
        <w:rPr>
          <w:rFonts w:eastAsia="Times New Roman" w:cs="Times New Roman"/>
          <w:szCs w:val="24"/>
        </w:rPr>
        <w:t>μύρια γεύματα! Αναφέρομαι στα έντεκα εκατομμύρια γεύματα κόστους 24.300.000 ευρώ. Γιατί δεν το ξεκινήσαμε νωρίτερα; Γιατί τα χρήματα τα βρήκαμε τον Ιανουάριο και μπορέσαμε για πρώτη φορά να μας δοθούν και στο πρώτο νομοσχέδιο που ήρθε -σε αυτό εδώ, δηλαδή-</w:t>
      </w:r>
      <w:r>
        <w:rPr>
          <w:rFonts w:eastAsia="Times New Roman" w:cs="Times New Roman"/>
          <w:szCs w:val="24"/>
        </w:rPr>
        <w:t xml:space="preserve"> αμέσως βάλαμε την τροπολογία, ώστε από εδώ και ύστερα να εγκαθιδρύσουμε στη χώρα μας σχολικά γεύματα με τριπλό σκοπό: εκπαιδευτικό, ανθρωπιστικό, αλλά και για λόγους υγείας και λόγους διαμόρφωσης της νέας γενιάς. Αυτό είναι το πρώτο. </w:t>
      </w:r>
    </w:p>
    <w:p w14:paraId="7707C1B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Αυτό το τρίπτυχο νομ</w:t>
      </w:r>
      <w:r>
        <w:rPr>
          <w:rFonts w:eastAsia="Times New Roman" w:cs="Times New Roman"/>
          <w:szCs w:val="24"/>
        </w:rPr>
        <w:t>ίζω ότι όλοι λέτε ότι είναι καλό πράγμα. Όμως, πού είναι το «αλλά»; Το «αλλά» είναι ότι δεν θέλετε ένα πιλοτικό πρόγραμμα να υλοποιηθεί μέχρι το Πάσχα, που θα ξεκινήσουν τα έντεκα εκατομμύρια γεύματα για όλη τη χρονιά. Πόσα είναι τα γεύματα που θα γίνουν μ</w:t>
      </w:r>
      <w:r>
        <w:rPr>
          <w:rFonts w:eastAsia="Times New Roman" w:cs="Times New Roman"/>
          <w:szCs w:val="24"/>
        </w:rPr>
        <w:t xml:space="preserve">έχρι το Πάσχα; Είναι τριακόσιες πενήντα χιλιάδες γεύματα. </w:t>
      </w:r>
    </w:p>
    <w:p w14:paraId="7707C1B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τι γίνεται στη Θεσσαλονίκη, όπου ξεκινήσαμε όλοι αυτό το πιλοτικό πρόγραμμα και το δουλεύουμε όλη αυτή την εποχή και το προσπαθούμε; Έχουμε βρει τα σχολεία και αυτά τα δέκα χιλιάδες παιδιά. Πρόκειται για ένα πιλοτικό, λοιπόν, πρόγραμμα, το οποίο θα υλο</w:t>
      </w:r>
      <w:r>
        <w:rPr>
          <w:rFonts w:eastAsia="Times New Roman" w:cs="Times New Roman"/>
          <w:szCs w:val="24"/>
        </w:rPr>
        <w:t xml:space="preserve">ποιηθεί μέχρι το Πάσχα, δηλαδή τριακόσιες πενήντα χιλιάδες γεύματα σε δέκα χιλιάδες παιδιά επί τριάντα πέντε μέρες. Αυτό είναι. Περί αυτού πρόκειται έναντι των έντεκα εκατομμυρίων. </w:t>
      </w:r>
    </w:p>
    <w:p w14:paraId="7707C1B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Φρύαξε η Βουλή των Ελλήνων για τη μεγάλη παρέκβαση που κάνει η Κυβέρνηση ν</w:t>
      </w:r>
      <w:r>
        <w:rPr>
          <w:rFonts w:eastAsia="Times New Roman" w:cs="Times New Roman"/>
          <w:szCs w:val="24"/>
        </w:rPr>
        <w:t xml:space="preserve">α δώσει αυτά, κατά παρέκκλιση των διαδικασιών των διεθνών διαγωνισμών, όταν, πρώτον, έχουμε σεβασμό στην κοινοτική </w:t>
      </w:r>
      <w:r>
        <w:rPr>
          <w:rFonts w:eastAsia="Times New Roman" w:cs="Times New Roman"/>
          <w:szCs w:val="24"/>
        </w:rPr>
        <w:t>ο</w:t>
      </w:r>
      <w:r>
        <w:rPr>
          <w:rFonts w:eastAsia="Times New Roman" w:cs="Times New Roman"/>
          <w:szCs w:val="24"/>
        </w:rPr>
        <w:t>δηγία. Δηλαδή, σύμφωνα με την περίπτωση δ΄ του άρθρου 5 κ</w:t>
      </w:r>
      <w:r>
        <w:rPr>
          <w:rFonts w:eastAsia="Times New Roman" w:cs="Times New Roman"/>
          <w:szCs w:val="24"/>
        </w:rPr>
        <w:t>.</w:t>
      </w:r>
      <w:r>
        <w:rPr>
          <w:rFonts w:eastAsia="Times New Roman" w:cs="Times New Roman"/>
          <w:szCs w:val="24"/>
        </w:rPr>
        <w:t xml:space="preserve">λπ., για τις κοινωνικές </w:t>
      </w:r>
      <w:r>
        <w:rPr>
          <w:rFonts w:eastAsia="Times New Roman" w:cs="Times New Roman"/>
          <w:szCs w:val="24"/>
        </w:rPr>
        <w:t xml:space="preserve">υπηρεσίες «είναι δυνατή η προσφυγή στην απευθείας ανάθεση, αν η εκτιμώμενη αξία της σύμβασης είναι κάτω των 750 χιλιάδων ευρώ». Είναι όπως σας λέει η έκθεση του Γενικού Λογιστηρίου του Κράτους. </w:t>
      </w:r>
    </w:p>
    <w:p w14:paraId="7707C1B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προσφύγαμε από τις 3 Φεβρουαρίου στη σύμφωνη γνώμη </w:t>
      </w:r>
      <w:r>
        <w:rPr>
          <w:rFonts w:eastAsia="Times New Roman" w:cs="Times New Roman"/>
          <w:szCs w:val="24"/>
        </w:rPr>
        <w:t xml:space="preserve">της ΕΑΑΔΗΣΥ, δηλαδή της Ανεξάρτητης Αρχής Δημοσίων Συμβάσεων και είχαμε ομόφωνη γνώμη. </w:t>
      </w:r>
    </w:p>
    <w:p w14:paraId="7707C1B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Την καταθέτω στα Πρακτικά όλη την αιτιολογική έκθεση της ΕΑΑΔΗΣΥ από τις 3 Φεβρουαρίου, η οποία είναι ομόφωνη. </w:t>
      </w:r>
    </w:p>
    <w:p w14:paraId="7707C1B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w:t>
      </w:r>
      <w:r>
        <w:rPr>
          <w:rFonts w:eastAsia="Times New Roman" w:cs="Times New Roman"/>
          <w:szCs w:val="24"/>
        </w:rPr>
        <w:t xml:space="preserve">Αναπληρώτρια </w:t>
      </w:r>
      <w:r>
        <w:rPr>
          <w:rFonts w:eastAsia="Times New Roman" w:cs="Times New Roman"/>
          <w:szCs w:val="24"/>
        </w:rPr>
        <w:t>Υπουργός κ. Θεανώ Φωτίου</w:t>
      </w:r>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707C1BE"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Ξέρετε τι θα πει ομόφωνη; Η ΕΑΑΔΗΣΥ είναι ανεξάρτητη αρχή της οποίας πολλά μέλη είναι διορισμέν</w:t>
      </w:r>
      <w:r>
        <w:rPr>
          <w:rFonts w:eastAsia="Times New Roman"/>
          <w:szCs w:val="24"/>
        </w:rPr>
        <w:t xml:space="preserve">α από την προηγούμενη </w:t>
      </w:r>
      <w:r>
        <w:rPr>
          <w:rFonts w:eastAsia="Times New Roman"/>
          <w:szCs w:val="24"/>
        </w:rPr>
        <w:t>κ</w:t>
      </w:r>
      <w:r>
        <w:rPr>
          <w:rFonts w:eastAsia="Times New Roman"/>
          <w:szCs w:val="24"/>
        </w:rPr>
        <w:t xml:space="preserve">υβέρνηση και ορισμένα από αυτήν. Άρα δεν είναι </w:t>
      </w:r>
      <w:proofErr w:type="spellStart"/>
      <w:r>
        <w:rPr>
          <w:rFonts w:eastAsia="Times New Roman"/>
          <w:szCs w:val="24"/>
        </w:rPr>
        <w:t>συριζαίικη</w:t>
      </w:r>
      <w:proofErr w:type="spellEnd"/>
      <w:r>
        <w:rPr>
          <w:rFonts w:eastAsia="Times New Roman"/>
          <w:szCs w:val="24"/>
        </w:rPr>
        <w:t xml:space="preserve">. Ομόφωνη γνώμη ότι μπορούμε να το κάνουμε και πρέπει να το κάνουμε. </w:t>
      </w:r>
    </w:p>
    <w:p w14:paraId="7707C1BF"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Τι ακριβώς μου λέτε τώρα όλοι; Ότι γίνεται μια τρομακτική ιστορία διαφθοράς; Αυτό μου λέτε αυτή τη στιγμή,</w:t>
      </w:r>
      <w:r>
        <w:rPr>
          <w:rFonts w:eastAsia="Times New Roman"/>
          <w:szCs w:val="24"/>
        </w:rPr>
        <w:t xml:space="preserve"> με όλες αυτές τις εγγυήσεις που έχουμε εξασφαλίσει για ένα πιλοτικό πρόγραμμα σε συγκεκριμένους δήμους της Θεσσαλονίκης και οι οποίοι δήμοι λένε</w:t>
      </w:r>
      <w:r>
        <w:rPr>
          <w:rFonts w:eastAsia="Times New Roman"/>
          <w:szCs w:val="24"/>
        </w:rPr>
        <w:t>:</w:t>
      </w:r>
      <w:r>
        <w:rPr>
          <w:rFonts w:eastAsia="Times New Roman"/>
          <w:szCs w:val="24"/>
        </w:rPr>
        <w:t xml:space="preserve"> «Γιατί καθυστερείτε;»;</w:t>
      </w:r>
    </w:p>
    <w:p w14:paraId="7707C1C0"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δεν έχω καταλάβει την τροπολογία ως προς τα άλλα σημεία που κα</w:t>
      </w:r>
      <w:r>
        <w:rPr>
          <w:rFonts w:eastAsia="Times New Roman"/>
          <w:szCs w:val="24"/>
        </w:rPr>
        <w:t>ταθέτετε. Γιατί πρόκειται για τροπολογία και όχι για νομοτεχνική βελτίωση. Τι ακριβώς μου λέτε; Να το κάνουν οι δήμοι αυτό το πρόγραμμα, τριάντα πέντε μέρες επί δέκα χιλιάδες παιδιά; Οι συγκεκριμένοι Δήμοι της Θεσσαλονίκης; Αυτό μου λέτε; Και τότε να το κά</w:t>
      </w:r>
      <w:r>
        <w:rPr>
          <w:rFonts w:eastAsia="Times New Roman"/>
          <w:szCs w:val="24"/>
        </w:rPr>
        <w:t xml:space="preserve">νουν με τη διαδικασία του κατεπείγοντος που λέω εγώ ή όχι; Ή με τον διεθνή διαγωνισμό; Τι μου λέτε ακριβώς; </w:t>
      </w:r>
    </w:p>
    <w:p w14:paraId="7707C1C1"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Μιλάμε για τριακόσιες πενήντα χιλιάδες γεύματα έναντι έντεκα εκατομμυρίων. Οι δήμαρχοι έβγαλαν ανακοίνωση αυτές τις μέρες. Στη Θεσσαλονίκη έχουν βρ</w:t>
      </w:r>
      <w:r>
        <w:rPr>
          <w:rFonts w:eastAsia="Times New Roman"/>
          <w:szCs w:val="24"/>
        </w:rPr>
        <w:t>εθεί όλοι οι δήμαρχοι. «Γιατί δεν ξεκινάτε -μας λένε εμάς- αφού μας είπατε ότι σε αυτούς τους δήμους θα γίνουνε;»</w:t>
      </w:r>
    </w:p>
    <w:p w14:paraId="7707C1C2"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Εσείς τι μου λέτε ακριβώς να καταλάβω; Διότι δεν κατάλαβα. Θα πάμε με το κατεπείγον για τα δέκα χιλιάδες γεύματα ή όχι; Ή θα πάω με το «τρεις </w:t>
      </w:r>
      <w:r>
        <w:rPr>
          <w:rFonts w:eastAsia="Times New Roman"/>
          <w:szCs w:val="24"/>
        </w:rPr>
        <w:t>μήνες μετά», όπως πάω σε όλη την Ελλάδα; Διότι πραγματικά δεν ξέρω πια κι εγώ τι λέω εδώ πέρα.</w:t>
      </w:r>
    </w:p>
    <w:p w14:paraId="7707C1C3"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Εγώ είδα την τροπολογία των Βουλευτών του ΣΥΡΙΖΑ και πρέπει να σας πω ότι τη σκέφτομαι πολύ σοβαρά και τη συζητάμε και με την Υπουργό, για να την κάνουμε αποδεκτ</w:t>
      </w:r>
      <w:r>
        <w:rPr>
          <w:rFonts w:eastAsia="Times New Roman"/>
          <w:szCs w:val="24"/>
        </w:rPr>
        <w:t>ή. Όμως για να εξηγηθούμε κι εδώ τι συμβαίνει. «Νέο σκάνδαλο του ΣΥΡΙΖΑ εδώ». Άκουσα και απίθανα πράγματα, ότι δίνουμε τα λεφτά εν λευκώ στον Καμμένο, να τα κάνει ό,τι θέλει ο Καμμένος, λες και δεν υπάρχει Υπουργείο Εθνικής Άμυνας. Δεν είναι το Υπουργείο Ε</w:t>
      </w:r>
      <w:r>
        <w:rPr>
          <w:rFonts w:eastAsia="Times New Roman"/>
          <w:szCs w:val="24"/>
        </w:rPr>
        <w:t xml:space="preserve">θνικής Άμυνας εδώ; Εδώ δεν υπάρχει διαδικασία όπου ο </w:t>
      </w:r>
      <w:r>
        <w:rPr>
          <w:rFonts w:eastAsia="Times New Roman"/>
          <w:szCs w:val="24"/>
        </w:rPr>
        <w:t>σ</w:t>
      </w:r>
      <w:r>
        <w:rPr>
          <w:rFonts w:eastAsia="Times New Roman"/>
          <w:szCs w:val="24"/>
        </w:rPr>
        <w:t>τρατός δούλεψε και έκανε συγκεκριμένα πράγματα στο προσφυγικό;</w:t>
      </w:r>
    </w:p>
    <w:p w14:paraId="7707C1C4"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Τι είχαμε κάνει το περασμένο διάστημα; Είχαμε κάνει το εξής, αγαπητοί κύριοι Βουλευτές: Είχαμε πάρει ακίνητα που βρίσκονται σε </w:t>
      </w:r>
      <w:proofErr w:type="spellStart"/>
      <w:r>
        <w:rPr>
          <w:rFonts w:eastAsia="Times New Roman"/>
          <w:szCs w:val="24"/>
        </w:rPr>
        <w:t>εποπτευόμενο</w:t>
      </w:r>
      <w:r>
        <w:rPr>
          <w:rFonts w:eastAsia="Times New Roman"/>
          <w:szCs w:val="24"/>
        </w:rPr>
        <w:t>ύ</w:t>
      </w:r>
      <w:r>
        <w:rPr>
          <w:rFonts w:eastAsia="Times New Roman"/>
          <w:szCs w:val="24"/>
        </w:rPr>
        <w:t>ς</w:t>
      </w:r>
      <w:proofErr w:type="spellEnd"/>
      <w:r>
        <w:rPr>
          <w:rFonts w:eastAsia="Times New Roman"/>
          <w:szCs w:val="24"/>
        </w:rPr>
        <w:t xml:space="preserve"> μας φορείς, κέντρα κοινωνικής προστασίας, δηλαδή. Δεκατρία υπάρχουν από αυτά σε όλη την Ελλάδα. Ξέρετε πολύ καλά ότι έχουμε άδεια ακίνητα σε καλή κατάσταση, άλλα που με ένα βάψιμο είναι έτοιμα, άλλα που δεν είναι και θέλουν λίγη παραπάνω δουλειά. </w:t>
      </w:r>
    </w:p>
    <w:p w14:paraId="7707C1C5"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Είχαμ</w:t>
      </w:r>
      <w:r>
        <w:rPr>
          <w:rFonts w:eastAsia="Times New Roman"/>
          <w:szCs w:val="24"/>
        </w:rPr>
        <w:t xml:space="preserve">ε πάρει ακίνητα, λοιπόν, από αυτά, γιατί θεωρούσαμε ότι τα ασυνόδευτα προσφυγόπουλα έπρεπε να είναι μέσα σε αυτά τα ιδρύματα που είναι και τα απροστάτευτα ελληνόπουλα. Δεν πιστεύουμε ότι έπρεπε να είναι κάπου αλλού. Πήραμε, λοιπόν, οκτώ τέτοια οικήματα σε </w:t>
      </w:r>
      <w:r>
        <w:rPr>
          <w:rFonts w:eastAsia="Times New Roman"/>
          <w:szCs w:val="24"/>
        </w:rPr>
        <w:t xml:space="preserve">όλη την Ελλάδα, εμείς ως Υπουργείο Εργασίας τότε, από </w:t>
      </w:r>
      <w:proofErr w:type="spellStart"/>
      <w:r>
        <w:rPr>
          <w:rFonts w:eastAsia="Times New Roman"/>
          <w:szCs w:val="24"/>
        </w:rPr>
        <w:t>εποπτευόμενούς</w:t>
      </w:r>
      <w:proofErr w:type="spellEnd"/>
      <w:r>
        <w:rPr>
          <w:rFonts w:eastAsia="Times New Roman"/>
          <w:szCs w:val="24"/>
        </w:rPr>
        <w:t xml:space="preserve"> μας φορείς και με ΜΚΟ οι οποίες είχαν το χρήμα, διότι αυτές είχαν το χρήμα στο προσφυγικό, οι ΜΚΟ φτιάξανε τα κτήρια και εκεί βάλαμε απροστάτευτα ασυνόδευτα προσφυγόπουλα.</w:t>
      </w:r>
    </w:p>
    <w:p w14:paraId="7707C1C6"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Δεν είχα καταλά</w:t>
      </w:r>
      <w:r>
        <w:rPr>
          <w:rFonts w:eastAsia="Times New Roman"/>
          <w:szCs w:val="24"/>
        </w:rPr>
        <w:t>βει ότι αυτό ήταν παράνομο. Μου το λέτε εσείς σήμερα. Εγώ τότε ήξερα και ξέρω ότι υπάρχει νόμος του κράτους που λέει για την προσφυγική κρίση ότι στην περίπτωση…</w:t>
      </w:r>
    </w:p>
    <w:p w14:paraId="7707C1C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7707C1C8"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Κύριε Πρόε</w:t>
      </w:r>
      <w:r>
        <w:rPr>
          <w:rFonts w:eastAsia="Times New Roman"/>
          <w:szCs w:val="24"/>
        </w:rPr>
        <w:t xml:space="preserve">δρε, κάντε μου λίγο τη χάρη, γιατί πρέπει να εξηγηθούμε εδώ. Εγώ δεν λέω, να το καταψηφίσετε όλοι, αλλά να εξηγηθούμε. </w:t>
      </w:r>
    </w:p>
    <w:p w14:paraId="7707C1C9"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Λοιπόν, έλεγε τότε και λέει ο νόμος ότι για την προσφυγική κρίση μπορείς να αναθέτεις κατευθείαν -και το χρήμα το είχαν οι ΜΚΟ, κατ’ ανά</w:t>
      </w:r>
      <w:r>
        <w:rPr>
          <w:rFonts w:eastAsia="Times New Roman"/>
          <w:szCs w:val="24"/>
        </w:rPr>
        <w:t>θεση, κατευθείαν απέξω- να σου κάνουν αυτές τις δουλειές.</w:t>
      </w:r>
    </w:p>
    <w:p w14:paraId="7707C1CA" w14:textId="77777777" w:rsidR="001926F7" w:rsidRDefault="006B7FAB">
      <w:pPr>
        <w:spacing w:line="600" w:lineRule="auto"/>
        <w:ind w:firstLine="720"/>
        <w:contextualSpacing/>
        <w:jc w:val="both"/>
        <w:rPr>
          <w:rFonts w:eastAsia="Times New Roman"/>
          <w:szCs w:val="24"/>
        </w:rPr>
      </w:pPr>
      <w:r>
        <w:rPr>
          <w:rFonts w:eastAsia="Times New Roman"/>
          <w:szCs w:val="24"/>
        </w:rPr>
        <w:t>Έκαναν, λοιπόν, αυτές τις δουλειές. Τα κτήρια αυτά βελτιώθηκαν. Δηλαδή, η περιουσία του ελληνικού κράτους, κατά τη δική μας άποψη, αυτή πρέπει να βελτιωθεί και αυτή πρέπει να στεγάσει τα προσφυγόπου</w:t>
      </w:r>
      <w:r>
        <w:rPr>
          <w:rFonts w:eastAsia="Times New Roman"/>
          <w:szCs w:val="24"/>
        </w:rPr>
        <w:t>λα αντί να πληρώνουμε ενοίκια αριστερά-δεξιά.</w:t>
      </w:r>
    </w:p>
    <w:p w14:paraId="7707C1CB" w14:textId="77777777" w:rsidR="001926F7" w:rsidRDefault="006B7FAB">
      <w:pPr>
        <w:spacing w:line="600" w:lineRule="auto"/>
        <w:ind w:firstLine="720"/>
        <w:contextualSpacing/>
        <w:jc w:val="both"/>
        <w:rPr>
          <w:rFonts w:eastAsia="Times New Roman"/>
          <w:szCs w:val="24"/>
        </w:rPr>
      </w:pPr>
      <w:r>
        <w:rPr>
          <w:rFonts w:eastAsia="Times New Roman"/>
          <w:szCs w:val="24"/>
        </w:rPr>
        <w:t>Πρέπει στο τέλος η περιουσία ελληνικού κράτους να βελτιωθεί, ώστε, όταν θα έχει τελειώσει το προσφυγικό και τα ασυνόδευτα θα έχουν βρει μια θέση στον ήλιο, να μπορέσουν να μπουν ελληνόπουλα. Δεν συμφωνείτε με α</w:t>
      </w:r>
      <w:r>
        <w:rPr>
          <w:rFonts w:eastAsia="Times New Roman"/>
          <w:szCs w:val="24"/>
        </w:rPr>
        <w:t>υτά ή πρέπει να τρώμε τα λεφτά της προσφυγικής κρίσης σαν στραγάλια αριστερά-δεξιά; Αυτό κάναμε εμείς τότε.</w:t>
      </w:r>
    </w:p>
    <w:p w14:paraId="7707C1CC" w14:textId="77777777" w:rsidR="001926F7" w:rsidRDefault="006B7FAB">
      <w:pPr>
        <w:spacing w:line="600" w:lineRule="auto"/>
        <w:ind w:firstLine="720"/>
        <w:contextualSpacing/>
        <w:jc w:val="both"/>
        <w:rPr>
          <w:rFonts w:eastAsia="Times New Roman"/>
          <w:szCs w:val="24"/>
        </w:rPr>
      </w:pPr>
      <w:r>
        <w:rPr>
          <w:rFonts w:eastAsia="Times New Roman"/>
          <w:szCs w:val="24"/>
        </w:rPr>
        <w:t>Τι είπαμε τώρα; Τώρα δημιουργήθηκε το ΑΜΘ, το ταμείο, λοιπόν, το οποίο επίσημα παίρνει τα χρήματα για το προσφυγικό. Σκεφτόμασταν όλον αυτόν τον και</w:t>
      </w:r>
      <w:r>
        <w:rPr>
          <w:rFonts w:eastAsia="Times New Roman"/>
          <w:szCs w:val="24"/>
        </w:rPr>
        <w:t xml:space="preserve">ρό αν έχουμε άλλα ακίνητα. Έχουμε ακίνητα πολλά. </w:t>
      </w:r>
    </w:p>
    <w:p w14:paraId="7707C1CD" w14:textId="77777777" w:rsidR="001926F7" w:rsidRDefault="006B7FAB">
      <w:pPr>
        <w:spacing w:line="600" w:lineRule="auto"/>
        <w:ind w:firstLine="720"/>
        <w:contextualSpacing/>
        <w:jc w:val="both"/>
        <w:rPr>
          <w:rFonts w:eastAsia="Times New Roman"/>
          <w:szCs w:val="24"/>
        </w:rPr>
      </w:pPr>
      <w:r>
        <w:rPr>
          <w:rFonts w:eastAsia="Times New Roman"/>
          <w:szCs w:val="24"/>
        </w:rPr>
        <w:t>Οι Βουλευτές τώρα κάνουν ένα βήμα και λένε: Αυτά τα ακίνητα, λοιπόν, κυρία Φωτίου, που ξέρουμε ότι έχεις, ως Υπουργείο και εποπτευόμενοι φορείς, να μπορέσουν να φτιαχτούν γρήγορα. Αυτή η ιστορία που λένε ακ</w:t>
      </w:r>
      <w:r>
        <w:rPr>
          <w:rFonts w:eastAsia="Times New Roman"/>
          <w:szCs w:val="24"/>
        </w:rPr>
        <w:t>όμη ότι ο</w:t>
      </w:r>
      <w:r>
        <w:rPr>
          <w:rFonts w:eastAsia="Times New Roman"/>
          <w:szCs w:val="24"/>
        </w:rPr>
        <w:t>κ</w:t>
      </w:r>
      <w:r>
        <w:rPr>
          <w:rFonts w:eastAsia="Times New Roman"/>
          <w:szCs w:val="24"/>
        </w:rPr>
        <w:t xml:space="preserve">τακόσια ασυνόδευτα ανήλικα βρίσκονται κάπου -άλλα στα τμήματα, άλλα στα </w:t>
      </w:r>
      <w:r>
        <w:rPr>
          <w:rFonts w:eastAsia="Times New Roman"/>
          <w:szCs w:val="24"/>
          <w:lang w:val="en-US"/>
        </w:rPr>
        <w:t>camps</w:t>
      </w:r>
      <w:r>
        <w:rPr>
          <w:rFonts w:eastAsia="Times New Roman"/>
          <w:szCs w:val="24"/>
        </w:rPr>
        <w:t xml:space="preserve"> κ.λπ.- να μπουν αξιοπρεπώς και συγχρόνως να φτιαχτεί η περιουσία του δημοσίου, γιατί περιουσία του δημοσίου είναι, αφού είναι δημόσιοι φορείς όλοι αυτοί.</w:t>
      </w:r>
    </w:p>
    <w:p w14:paraId="7707C1CE" w14:textId="77777777" w:rsidR="001926F7" w:rsidRDefault="006B7FAB">
      <w:pPr>
        <w:spacing w:line="600" w:lineRule="auto"/>
        <w:ind w:firstLine="720"/>
        <w:contextualSpacing/>
        <w:jc w:val="both"/>
        <w:rPr>
          <w:rFonts w:eastAsia="Times New Roman"/>
          <w:szCs w:val="24"/>
        </w:rPr>
      </w:pPr>
      <w:r>
        <w:rPr>
          <w:rFonts w:eastAsia="Times New Roman"/>
          <w:szCs w:val="24"/>
        </w:rPr>
        <w:t>Τι να καταλάβο</w:t>
      </w:r>
      <w:r>
        <w:rPr>
          <w:rFonts w:eastAsia="Times New Roman"/>
          <w:szCs w:val="24"/>
        </w:rPr>
        <w:t>υμε, δηλαδή. Αυτό λένε οι Βουλευτές. Δεν είναι καλό; Κάνει κάτι λάθος; Να το αποσύρω, να το αποσύρουν οι Βουλευτές, να μην το κάνουμε εμείς δεκτό. Όμως μήπως κάνετε τεράστιο λάθος με το να ανασηκώνετε στο ύψος όλη αυτήν την ιστορία; Μήπως στην πραγματικότη</w:t>
      </w:r>
      <w:r>
        <w:rPr>
          <w:rFonts w:eastAsia="Times New Roman"/>
          <w:szCs w:val="24"/>
        </w:rPr>
        <w:t>τα όλοι εσείς κάπου αλλού θέλετε να δίνονται τα λεφτά και όχι στο δημόσιο; Για να καταλάβω κι εγώ στο τέλος της ημέρας.</w:t>
      </w:r>
    </w:p>
    <w:p w14:paraId="7707C1CF"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Αναθέσεις λέει εδώ.</w:t>
      </w:r>
    </w:p>
    <w:p w14:paraId="7707C1D0"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Σας παρακαλώ πολύ.</w:t>
      </w:r>
    </w:p>
    <w:p w14:paraId="7707C1D1"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Εγώ σας παρακαλώ.</w:t>
      </w:r>
    </w:p>
    <w:p w14:paraId="7707C1D2"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Εδώ είναι, λοιπόν, ξεκάθαρα τα πράγματα. Δεν θέλετε να το κάνουμε έτσι; Να γίνεται πώς;</w:t>
      </w:r>
    </w:p>
    <w:p w14:paraId="7707C1D3"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ΑΝΔΡΕΑΣ </w:t>
      </w:r>
      <w:r>
        <w:rPr>
          <w:rFonts w:eastAsia="Times New Roman"/>
          <w:b/>
          <w:szCs w:val="24"/>
        </w:rPr>
        <w:t>ΚΑΤΣΑΝΙΩΤΗΣ:</w:t>
      </w:r>
      <w:r>
        <w:rPr>
          <w:rFonts w:eastAsia="Times New Roman"/>
          <w:szCs w:val="24"/>
        </w:rPr>
        <w:t xml:space="preserve"> Κατ’ εξαίρεση </w:t>
      </w:r>
    </w:p>
    <w:p w14:paraId="7707C1D4"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Ξέρετε πολύ καλά ότι για θέματα προσφυγικού αυτά όλα εξαιρούνται. Το ξέρετε καλύτερα από μένα. Εσείς τι θέλετε ακριβώς; Να μη στεγασ</w:t>
      </w:r>
      <w:r>
        <w:rPr>
          <w:rFonts w:eastAsia="Times New Roman"/>
          <w:szCs w:val="24"/>
        </w:rPr>
        <w:t xml:space="preserve">τούν τα ασυνόδευτα. Αυτό θέλετε. </w:t>
      </w:r>
    </w:p>
    <w:p w14:paraId="7707C1D5" w14:textId="77777777" w:rsidR="001926F7" w:rsidRDefault="006B7FAB">
      <w:pPr>
        <w:spacing w:line="600" w:lineRule="auto"/>
        <w:ind w:firstLine="720"/>
        <w:contextualSpacing/>
        <w:jc w:val="both"/>
        <w:rPr>
          <w:rFonts w:eastAsia="Times New Roman"/>
          <w:szCs w:val="24"/>
        </w:rPr>
      </w:pPr>
      <w:r>
        <w:rPr>
          <w:rFonts w:eastAsia="Times New Roman"/>
          <w:szCs w:val="24"/>
        </w:rPr>
        <w:t>Πάμε τώρα παρακάτω.</w:t>
      </w:r>
    </w:p>
    <w:p w14:paraId="7707C1D6"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 στεγαστούν, να γίνουν διαγωνιστικές διαδικασίες, όπως γινόταν πάντα. Αυτό θέλουμε εμείς. Δεν είπαμε να μη στεγαστούν. Εσείς τα λέτε αυτά.</w:t>
      </w:r>
    </w:p>
    <w:p w14:paraId="7707C1D7" w14:textId="77777777" w:rsidR="001926F7" w:rsidRDefault="006B7FAB">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w:t>
      </w:r>
      <w:r>
        <w:rPr>
          <w:rFonts w:eastAsia="Times New Roman"/>
          <w:b/>
          <w:szCs w:val="24"/>
        </w:rPr>
        <w:t>σίας, Κοινωνικής Ασφάλισης και Κοινωνικής Αλληλεγγύης):</w:t>
      </w:r>
      <w:r>
        <w:rPr>
          <w:rFonts w:eastAsia="Times New Roman"/>
          <w:szCs w:val="24"/>
        </w:rPr>
        <w:t xml:space="preserve"> Σας ακούω, κύριε </w:t>
      </w:r>
      <w:proofErr w:type="spellStart"/>
      <w:r>
        <w:rPr>
          <w:rFonts w:eastAsia="Times New Roman"/>
          <w:szCs w:val="24"/>
        </w:rPr>
        <w:t>εισηγητά</w:t>
      </w:r>
      <w:proofErr w:type="spellEnd"/>
      <w:r>
        <w:rPr>
          <w:rFonts w:eastAsia="Times New Roman"/>
          <w:szCs w:val="24"/>
        </w:rPr>
        <w:t xml:space="preserve">, με μεγάλη προσοχή, όπως με ακούτε κι εσείς. </w:t>
      </w:r>
    </w:p>
    <w:p w14:paraId="7707C1D8"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Μία κουβέντα τώρα ακόμη θέλω να πω. Μου ζητήσατε τα σημερινά νούμερα για το ΚΕΑ. Να σας τα δώσω. Τα σημερινά νούμερα για το ΚΕΑ </w:t>
      </w:r>
      <w:r>
        <w:rPr>
          <w:rFonts w:eastAsia="Times New Roman"/>
          <w:szCs w:val="24"/>
        </w:rPr>
        <w:t>είναι ότι διακόσιες χιλιάδες συμπολίτες μας είναι ήδη αυτήν τη στιγμή δικαιούχοι του ΚΕΑ. Αυτό σημαίνει ότι μέχρι τους εφτακόσιους χιλιάδες πάμε πάρα πολύ καλά, γιατί εφτακόσιες χιλιάδες είναι το νούμερο που έχουμε υπολογίσει για όλο τον χρόνο.</w:t>
      </w:r>
    </w:p>
    <w:p w14:paraId="7707C1D9" w14:textId="77777777" w:rsidR="001926F7" w:rsidRDefault="006B7FAB">
      <w:pPr>
        <w:spacing w:line="600" w:lineRule="auto"/>
        <w:ind w:firstLine="720"/>
        <w:contextualSpacing/>
        <w:jc w:val="both"/>
        <w:rPr>
          <w:rFonts w:eastAsia="Times New Roman"/>
          <w:szCs w:val="24"/>
        </w:rPr>
      </w:pPr>
      <w:r>
        <w:rPr>
          <w:rFonts w:eastAsia="Times New Roman"/>
          <w:szCs w:val="24"/>
        </w:rPr>
        <w:t>Είναι η πρώ</w:t>
      </w:r>
      <w:r>
        <w:rPr>
          <w:rFonts w:eastAsia="Times New Roman"/>
          <w:szCs w:val="24"/>
        </w:rPr>
        <w:t>τη φορά που μέσα σε δεκαπέντε μέρες διακόσιες χιλιάδες άνθρωποι έχουν ένα χαρτί με αξιοπρέπεια, που λέει ότι είναι δικαιούχοι και ξέρουν και πόσα χρήματα θα πάρουν, γιατί το λέει το χαρτί.</w:t>
      </w:r>
    </w:p>
    <w:p w14:paraId="7707C1DA" w14:textId="77777777" w:rsidR="001926F7" w:rsidRDefault="006B7FAB">
      <w:pPr>
        <w:spacing w:line="600" w:lineRule="auto"/>
        <w:ind w:firstLine="720"/>
        <w:contextualSpacing/>
        <w:jc w:val="both"/>
        <w:rPr>
          <w:rFonts w:eastAsia="Times New Roman"/>
          <w:szCs w:val="24"/>
        </w:rPr>
      </w:pPr>
      <w:r>
        <w:rPr>
          <w:rFonts w:eastAsia="Times New Roman"/>
          <w:szCs w:val="24"/>
        </w:rPr>
        <w:t>Όσον αφορά τώρα αυτούς τους δικαιούχους, τα αρχεία αυτά τα έχουμε μ</w:t>
      </w:r>
      <w:r>
        <w:rPr>
          <w:rFonts w:eastAsia="Times New Roman"/>
          <w:szCs w:val="24"/>
        </w:rPr>
        <w:t xml:space="preserve">εταβιβάσει και τα μεταβιβάζουμε καθημερινά στη ΔΕΗ, παντού, για να μπορέσουμε να κάνουμε αυτήν τη δουλειά, ώστε να απολαμβάνουν και υπηρεσίες, δηλαδή μειωμένο ηλεκτρικό από τα κοινωνικά τιμολόγια, νερό. Θα είναι δικαιούχοι του ΤΕΒΑ, του Ταμείου Απόρων, θα </w:t>
      </w:r>
      <w:r>
        <w:rPr>
          <w:rFonts w:eastAsia="Times New Roman"/>
          <w:szCs w:val="24"/>
        </w:rPr>
        <w:t>είναι δικαιούχοι στους βρεφονηπιακούς σταθμούς, θα είναι δικαιούχοι στην ιατροφαρμακευτική περίθαλψη κ.λπ. και το 10% των άνεργων δικαιούχων θα μπουν στην εργασία μέσα στο 2017. Αυτό είναι το ΚΕΑ. Δεν είναι μόνο τα χρήματα.</w:t>
      </w:r>
    </w:p>
    <w:p w14:paraId="7707C1DB"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 αυτό λέμε και στον ελλην</w:t>
      </w:r>
      <w:r>
        <w:rPr>
          <w:rFonts w:eastAsia="Times New Roman" w:cs="Times New Roman"/>
          <w:szCs w:val="24"/>
        </w:rPr>
        <w:t xml:space="preserve">ικό λαό να κάνει λίγο υπομονή, είναι μεγάλη ανάγκη. </w:t>
      </w:r>
    </w:p>
    <w:p w14:paraId="7707C1DC"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το κάνατε πιο μπροστά. Τι να κάνουμε; Το κάνουμε και το υλοποιούμε τώρα σε πανεθνική κλίμακα. </w:t>
      </w:r>
    </w:p>
    <w:p w14:paraId="7707C1DD"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Πάμε παρακάτω. Θα πω δυο κουβέντες για τις δομές φτώχειας και το τι συμβαίνει με τα κέντρα κοινότητος κα</w:t>
      </w:r>
      <w:r>
        <w:rPr>
          <w:rFonts w:eastAsia="Times New Roman" w:cs="Times New Roman"/>
          <w:szCs w:val="24"/>
        </w:rPr>
        <w:t xml:space="preserve">ι τις δομές φτώχειας σε όλους τους δήμους της Ελλάδας. </w:t>
      </w:r>
    </w:p>
    <w:p w14:paraId="7707C1DE"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Και με αυτό, κυρία Υπουργέ, να ολοκληρώσετε την τοποθέτησή σας.</w:t>
      </w:r>
    </w:p>
    <w:p w14:paraId="7707C1DF"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Ολοκλη</w:t>
      </w:r>
      <w:r>
        <w:rPr>
          <w:rFonts w:eastAsia="Times New Roman"/>
          <w:szCs w:val="24"/>
        </w:rPr>
        <w:t xml:space="preserve">ρώνω, κύριε Πρόεδρε. </w:t>
      </w:r>
    </w:p>
    <w:p w14:paraId="7707C1E0" w14:textId="77777777" w:rsidR="001926F7" w:rsidRDefault="006B7FAB">
      <w:pPr>
        <w:spacing w:line="600" w:lineRule="auto"/>
        <w:ind w:firstLine="720"/>
        <w:contextualSpacing/>
        <w:jc w:val="both"/>
        <w:rPr>
          <w:rFonts w:eastAsia="Times New Roman"/>
          <w:szCs w:val="24"/>
        </w:rPr>
      </w:pPr>
      <w:r>
        <w:rPr>
          <w:rFonts w:eastAsia="Times New Roman"/>
          <w:szCs w:val="24"/>
        </w:rPr>
        <w:t>Έχουμε αναλυτικό οδηγό σε σχέση με το πώς γίνεται η διαδικασία. Έχουμε βγάλει ΚΥΑ. Είναι όλα νομικά κατοχυρωμένα. Δεν μπορούν οι δήμοι να προσλάβουν όποιον θέλουν. Θα προσλάβουν με βάση τα νομικά τους πρόσωπα –και εδώ είναι μια ιστορί</w:t>
      </w:r>
      <w:r>
        <w:rPr>
          <w:rFonts w:eastAsia="Times New Roman"/>
          <w:szCs w:val="24"/>
        </w:rPr>
        <w:t>α- ή κατευθείαν στον δήμο. Εμείς δεν έχουμε δυνατότητα να πούμε τίποτα διαφορετικό προς τους δήμους. Ή με βάση, λοιπόν, τα νομικά τους πρόσωπα ή με κατευθείαν διορισμό στον δήμο προσλαμβάνονται με διαδικασίες ΑΣΕΠ.</w:t>
      </w:r>
    </w:p>
    <w:p w14:paraId="7707C1E1" w14:textId="77777777" w:rsidR="001926F7" w:rsidRDefault="006B7FAB">
      <w:pPr>
        <w:spacing w:line="600" w:lineRule="auto"/>
        <w:ind w:firstLine="720"/>
        <w:contextualSpacing/>
        <w:jc w:val="both"/>
        <w:rPr>
          <w:rFonts w:eastAsia="Times New Roman"/>
          <w:szCs w:val="24"/>
        </w:rPr>
      </w:pPr>
      <w:r>
        <w:rPr>
          <w:rFonts w:eastAsia="Times New Roman"/>
          <w:szCs w:val="24"/>
        </w:rPr>
        <w:t>Φ</w:t>
      </w:r>
      <w:r>
        <w:rPr>
          <w:rFonts w:eastAsia="Times New Roman"/>
          <w:szCs w:val="24"/>
        </w:rPr>
        <w:t>τ</w:t>
      </w:r>
      <w:r>
        <w:rPr>
          <w:rFonts w:eastAsia="Times New Roman"/>
          <w:szCs w:val="24"/>
        </w:rPr>
        <w:t>άνει η σπέκουλα ότι θα προσλάβουμε τους</w:t>
      </w:r>
      <w:r>
        <w:rPr>
          <w:rFonts w:eastAsia="Times New Roman"/>
          <w:szCs w:val="24"/>
        </w:rPr>
        <w:t xml:space="preserve"> </w:t>
      </w:r>
      <w:proofErr w:type="spellStart"/>
      <w:r>
        <w:rPr>
          <w:rFonts w:eastAsia="Times New Roman"/>
          <w:szCs w:val="24"/>
        </w:rPr>
        <w:t>συριζαίους</w:t>
      </w:r>
      <w:proofErr w:type="spellEnd"/>
      <w:r>
        <w:rPr>
          <w:rFonts w:eastAsia="Times New Roman"/>
          <w:szCs w:val="24"/>
        </w:rPr>
        <w:t>! Φ</w:t>
      </w:r>
      <w:r>
        <w:rPr>
          <w:rFonts w:eastAsia="Times New Roman"/>
          <w:szCs w:val="24"/>
        </w:rPr>
        <w:t>τ</w:t>
      </w:r>
      <w:r>
        <w:rPr>
          <w:rFonts w:eastAsia="Times New Roman"/>
          <w:szCs w:val="24"/>
        </w:rPr>
        <w:t xml:space="preserve">άνει! Δηλαδή, δεν αντέχεται αυτό! Και ξέρετε γιατί δεν αντέχεται; Σε τρώει και το άδικο εκτός των άλλων. Χώρια που έχουμε καθυστερήσει όλο αυτόν τον καιρό εξαιτίας του ότι κάνουμε αυτή τη διαδικασία. </w:t>
      </w:r>
    </w:p>
    <w:p w14:paraId="7707C1E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Δεν θυμάται κανείς ή είσαστε όλοι χωρίς </w:t>
      </w:r>
      <w:r>
        <w:rPr>
          <w:rFonts w:eastAsia="Times New Roman"/>
          <w:szCs w:val="24"/>
        </w:rPr>
        <w:t xml:space="preserve">μνήμη ότι το 2007 όλοι αυτοί που δουλεύουν σήμερα στις δομές φτώχειας –και είναι μόνο σε εξήντα έξι δήμους, εκ των οποίων σαράντα τέσσερις στην Αττική- όλοι αυτοί προσελήφθησαν από ΜΚΟ, από τους δικούς σας δημάρχους ή εν πάση </w:t>
      </w:r>
      <w:proofErr w:type="spellStart"/>
      <w:r>
        <w:rPr>
          <w:rFonts w:eastAsia="Times New Roman"/>
          <w:szCs w:val="24"/>
        </w:rPr>
        <w:t>περιπτώσει</w:t>
      </w:r>
      <w:proofErr w:type="spellEnd"/>
      <w:r>
        <w:rPr>
          <w:rFonts w:eastAsia="Times New Roman"/>
          <w:szCs w:val="24"/>
        </w:rPr>
        <w:t xml:space="preserve"> από τους δημάρχους;</w:t>
      </w:r>
      <w:r>
        <w:rPr>
          <w:rFonts w:eastAsia="Times New Roman"/>
          <w:szCs w:val="24"/>
        </w:rPr>
        <w:t xml:space="preserve"> Ποιος δεν το ξέρει αυτό; Τι λέτε ακριβώς, αγαπητοί συνάδελφοι; Τα ξεχάσαμε όλα; </w:t>
      </w:r>
    </w:p>
    <w:p w14:paraId="7707C1E3" w14:textId="77777777" w:rsidR="001926F7" w:rsidRDefault="006B7FAB">
      <w:pPr>
        <w:spacing w:line="600" w:lineRule="auto"/>
        <w:ind w:firstLine="720"/>
        <w:contextualSpacing/>
        <w:jc w:val="both"/>
        <w:rPr>
          <w:rFonts w:eastAsia="Times New Roman"/>
          <w:szCs w:val="24"/>
        </w:rPr>
      </w:pPr>
      <w:r>
        <w:rPr>
          <w:rFonts w:eastAsia="Times New Roman"/>
          <w:szCs w:val="24"/>
        </w:rPr>
        <w:t>Και επειδή τώρα, λοιπόν, εμείς δεν το κάνουμε με ΜΚΟ, το κάνουμε με ΑΣΕΠ, με κατακρίνετε κιόλας; Ξέρω εγώ; Τι να πω πια; Είναι το άσπρο μαύρο; Δεν γίνεται. Έχει κοντά πόδια α</w:t>
      </w:r>
      <w:r>
        <w:rPr>
          <w:rFonts w:eastAsia="Times New Roman"/>
          <w:szCs w:val="24"/>
        </w:rPr>
        <w:t xml:space="preserve">υτό. Καταλάβατε; Έχει πολλά κοντά πόδια, όπως ήταν διάφορα πράγματα που λέγατε και αποδεικνύεται στην πράξη ότι είναι το ανάποδο. </w:t>
      </w:r>
    </w:p>
    <w:p w14:paraId="7707C1E4"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Καλώς, κυρία Υπουργέ. </w:t>
      </w:r>
    </w:p>
    <w:p w14:paraId="7707C1E5"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Ευχαριστούμε την Αναπληρώτρια Υπουργό Εργασίας, Κοινωνικής Ασφάλισης</w:t>
      </w:r>
      <w:r>
        <w:rPr>
          <w:rFonts w:eastAsia="Times New Roman"/>
          <w:szCs w:val="24"/>
        </w:rPr>
        <w:t xml:space="preserve"> και Κοινωνικής Αλληλεγγύης κ. Θεανώ Φωτίου. </w:t>
      </w:r>
    </w:p>
    <w:p w14:paraId="7707C1E6" w14:textId="77777777" w:rsidR="001926F7" w:rsidRDefault="006B7FAB">
      <w:pPr>
        <w:spacing w:line="600" w:lineRule="auto"/>
        <w:ind w:firstLine="720"/>
        <w:contextualSpacing/>
        <w:jc w:val="both"/>
        <w:rPr>
          <w:rFonts w:eastAsia="Times New Roman" w:cs="Times New Roman"/>
        </w:rPr>
      </w:pPr>
      <w:r>
        <w:rPr>
          <w:rFonts w:eastAsia="Times New Roman"/>
          <w:szCs w:val="24"/>
        </w:rPr>
        <w:t xml:space="preserve">Κυρίες και κύριοι συνάδελφοι, πριν δώσω τον λόγο στη συνέχεια στην κυρία Υπουργό,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w:t>
      </w:r>
      <w:r>
        <w:rPr>
          <w:rFonts w:eastAsia="Times New Roman" w:cs="Times New Roman"/>
        </w:rPr>
        <w:t xml:space="preserve"> στην έκθεση της αίθουσας «ΕΛΕΥΘΕΡΙΟΣ ΒΕΝΙΖΕΛΟΣ» και ενημερώθηκαν για την ιστορία του κτηρίου και τον τρόπο οργάνωσης και λειτουργίας της Βουλής, δεκατρείς φοιτήτριες και φοιτητές, καθώς και δυο συνοδοί καθηγητές από το Αμερικάνικο Πανεπιστήμιο </w:t>
      </w:r>
      <w:r>
        <w:rPr>
          <w:rFonts w:eastAsia="Times New Roman" w:cs="Times New Roman"/>
          <w:lang w:val="en-US"/>
        </w:rPr>
        <w:t>Penn</w:t>
      </w:r>
      <w:r>
        <w:rPr>
          <w:rFonts w:eastAsia="Times New Roman" w:cs="Times New Roman"/>
        </w:rPr>
        <w:t xml:space="preserve"> </w:t>
      </w:r>
      <w:r>
        <w:rPr>
          <w:rFonts w:eastAsia="Times New Roman" w:cs="Times New Roman"/>
          <w:lang w:val="en-US"/>
        </w:rPr>
        <w:t>State</w:t>
      </w:r>
      <w:r>
        <w:rPr>
          <w:rFonts w:eastAsia="Times New Roman" w:cs="Times New Roman"/>
        </w:rPr>
        <w:t xml:space="preserve"> </w:t>
      </w:r>
      <w:proofErr w:type="spellStart"/>
      <w:r>
        <w:rPr>
          <w:rFonts w:eastAsia="Times New Roman" w:cs="Times New Roman"/>
          <w:lang w:val="en-US"/>
        </w:rPr>
        <w:t>Bucknell</w:t>
      </w:r>
      <w:proofErr w:type="spellEnd"/>
      <w:r>
        <w:rPr>
          <w:rFonts w:eastAsia="Times New Roman" w:cs="Times New Roman"/>
        </w:rPr>
        <w:t>.</w:t>
      </w:r>
    </w:p>
    <w:p w14:paraId="7707C1E7"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7707C1E8"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707C1E9" w14:textId="77777777" w:rsidR="001926F7" w:rsidRDefault="006B7FAB">
      <w:pPr>
        <w:spacing w:line="600" w:lineRule="auto"/>
        <w:ind w:firstLine="720"/>
        <w:contextualSpacing/>
        <w:jc w:val="both"/>
        <w:rPr>
          <w:rFonts w:eastAsia="Times New Roman" w:cs="Times New Roman"/>
        </w:rPr>
      </w:pPr>
      <w:r>
        <w:rPr>
          <w:rFonts w:eastAsia="Times New Roman" w:cs="Times New Roman"/>
        </w:rPr>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w:t>
      </w:r>
      <w:r>
        <w:rPr>
          <w:rFonts w:eastAsia="Times New Roman" w:cs="Times New Roman"/>
        </w:rPr>
        <w:t>ΙΟΣ ΒΕΝΙΖΕΛΟΣ» και ενημερώθηκαν για την ιστορία του κτηρίου και τον τρόπο οργάνωσης και λειτουργίας της Βουλής, τριάντα έξι μαθήτριες και μαθητές, καθώς και δυο συνοδοί εκπαιδευτικοί από το 1</w:t>
      </w:r>
      <w:r>
        <w:rPr>
          <w:rFonts w:eastAsia="Times New Roman" w:cs="Times New Roman"/>
          <w:vertAlign w:val="superscript"/>
        </w:rPr>
        <w:t>ο</w:t>
      </w:r>
      <w:r>
        <w:rPr>
          <w:rFonts w:eastAsia="Times New Roman" w:cs="Times New Roman"/>
        </w:rPr>
        <w:t xml:space="preserve"> Γυμνάσιο </w:t>
      </w:r>
      <w:proofErr w:type="spellStart"/>
      <w:r>
        <w:rPr>
          <w:rFonts w:eastAsia="Times New Roman" w:cs="Times New Roman"/>
        </w:rPr>
        <w:t>Ναυπάκτου</w:t>
      </w:r>
      <w:proofErr w:type="spellEnd"/>
      <w:r>
        <w:rPr>
          <w:rFonts w:eastAsia="Times New Roman" w:cs="Times New Roman"/>
        </w:rPr>
        <w:t xml:space="preserve"> (δεύτερο </w:t>
      </w:r>
      <w:r>
        <w:rPr>
          <w:rFonts w:eastAsia="Times New Roman" w:cs="Times New Roman"/>
        </w:rPr>
        <w:t>τμήμα</w:t>
      </w:r>
      <w:r>
        <w:rPr>
          <w:rFonts w:eastAsia="Times New Roman" w:cs="Times New Roman"/>
        </w:rPr>
        <w:t>)</w:t>
      </w:r>
      <w:r>
        <w:rPr>
          <w:rFonts w:eastAsia="Times New Roman" w:cs="Times New Roman"/>
        </w:rPr>
        <w:t xml:space="preserve">. </w:t>
      </w:r>
    </w:p>
    <w:p w14:paraId="7707C1EA"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7707C1EB"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707C1EC" w14:textId="77777777" w:rsidR="001926F7" w:rsidRDefault="006B7FAB">
      <w:pPr>
        <w:spacing w:line="600" w:lineRule="auto"/>
        <w:ind w:firstLine="720"/>
        <w:contextualSpacing/>
        <w:jc w:val="both"/>
        <w:rPr>
          <w:rFonts w:eastAsia="Times New Roman" w:cs="Times New Roman"/>
        </w:rPr>
      </w:pPr>
      <w:r>
        <w:rPr>
          <w:rFonts w:eastAsia="Times New Roman" w:cs="Times New Roman"/>
        </w:rPr>
        <w:t>Να ενημερώσουμε τις φοιτήτριες και τους φοιτητές, τις μαθήτριες και τους μαθητές ότι συζητούμε ένα νομοσχέδιο του Υπουργείου Εργασίας. Είμαστε στη διαδικασία τοποθέτησης των Βουλευτών. Τώρα, αμέσως μετά, βέ</w:t>
      </w:r>
      <w:r>
        <w:rPr>
          <w:rFonts w:eastAsia="Times New Roman" w:cs="Times New Roman"/>
        </w:rPr>
        <w:t xml:space="preserve">βαια, θα έχετε την ευκαιρία να ακούσετε την Υπουργό και στη συνέχεια, θα μιλήσουν και άλλοι συνάδελφοι από τα κόμματα και θα ψηφίσουμε προς το απόγευμα, όπου αυτό το νομοσχέδιο θα γίνει νόμος του κράτους. </w:t>
      </w:r>
    </w:p>
    <w:p w14:paraId="7707C1ED" w14:textId="77777777" w:rsidR="001926F7" w:rsidRDefault="006B7FAB">
      <w:pPr>
        <w:spacing w:line="600" w:lineRule="auto"/>
        <w:ind w:firstLine="720"/>
        <w:contextualSpacing/>
        <w:jc w:val="both"/>
        <w:rPr>
          <w:rFonts w:eastAsia="Times New Roman" w:cs="Times New Roman"/>
        </w:rPr>
      </w:pPr>
      <w:r>
        <w:rPr>
          <w:rFonts w:eastAsia="Times New Roman" w:cs="Times New Roman"/>
        </w:rPr>
        <w:t>Να συνεχίσουμε με την τοποθέτηση της Υπουργού Εργα</w:t>
      </w:r>
      <w:r>
        <w:rPr>
          <w:rFonts w:eastAsia="Times New Roman" w:cs="Times New Roman"/>
        </w:rPr>
        <w:t xml:space="preserve">σίας, Κοινωνικής Ασφάλισης και Κοινωνικής Αλληλεγγύης κ. Έφης </w:t>
      </w:r>
      <w:proofErr w:type="spellStart"/>
      <w:r>
        <w:rPr>
          <w:rFonts w:eastAsia="Times New Roman" w:cs="Times New Roman"/>
        </w:rPr>
        <w:t>Αχτσιόγλου</w:t>
      </w:r>
      <w:proofErr w:type="spellEnd"/>
      <w:r>
        <w:rPr>
          <w:rFonts w:eastAsia="Times New Roman" w:cs="Times New Roman"/>
        </w:rPr>
        <w:t>.</w:t>
      </w:r>
    </w:p>
    <w:p w14:paraId="7707C1EE" w14:textId="77777777" w:rsidR="001926F7" w:rsidRDefault="006B7FAB">
      <w:pPr>
        <w:spacing w:line="600" w:lineRule="auto"/>
        <w:ind w:firstLine="720"/>
        <w:contextualSpacing/>
        <w:jc w:val="both"/>
        <w:rPr>
          <w:rFonts w:eastAsia="Times New Roman" w:cs="Times New Roman"/>
        </w:rPr>
      </w:pPr>
      <w:r>
        <w:rPr>
          <w:rFonts w:eastAsia="Times New Roman" w:cs="Times New Roman"/>
        </w:rPr>
        <w:t>Ορίστε, κυρία Υπουργέ, έχετε τον λόγο για δεκαο</w:t>
      </w:r>
      <w:r>
        <w:rPr>
          <w:rFonts w:eastAsia="Times New Roman" w:cs="Times New Roman"/>
        </w:rPr>
        <w:t>κ</w:t>
      </w:r>
      <w:r>
        <w:rPr>
          <w:rFonts w:eastAsia="Times New Roman" w:cs="Times New Roman"/>
        </w:rPr>
        <w:t xml:space="preserve">τώ λεπτά. </w:t>
      </w:r>
    </w:p>
    <w:p w14:paraId="7707C1E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7707C1F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Βουλευτές, συζητάμε σήμερα το νομοσχέδιο για το Εθνικό Μητρώο Φορτοεκφορτωτών και το Εθνικό Μητρώο Ιδιωτικών Φορέων Κοινωνικής Φροντίδας. Έχει γίνει μια αρκετά αναλυτική συζήτηση στην </w:t>
      </w:r>
      <w:r>
        <w:rPr>
          <w:rFonts w:eastAsia="Times New Roman" w:cs="Times New Roman"/>
          <w:szCs w:val="24"/>
        </w:rPr>
        <w:t>ε</w:t>
      </w:r>
      <w:r>
        <w:rPr>
          <w:rFonts w:eastAsia="Times New Roman" w:cs="Times New Roman"/>
          <w:szCs w:val="24"/>
        </w:rPr>
        <w:t>πιτροπή για αυτό το νομοσχέδιο. Νομίζω ότι είχε ενδιαφέρον και α</w:t>
      </w:r>
      <w:r>
        <w:rPr>
          <w:rFonts w:eastAsia="Times New Roman" w:cs="Times New Roman"/>
          <w:szCs w:val="24"/>
        </w:rPr>
        <w:t xml:space="preserve">πό την πλευρά μας κάναμε και τις αναγκαίες διορθώσεις. Και όσον αφορά και την ακρόαση των φορέων, ενσωματώσαμε σχεδόν όλες τις παρατηρήσεις που έγιναν από την </w:t>
      </w:r>
      <w:r>
        <w:rPr>
          <w:rFonts w:eastAsia="Times New Roman" w:cs="Times New Roman"/>
          <w:szCs w:val="24"/>
        </w:rPr>
        <w:t>ο</w:t>
      </w:r>
      <w:r>
        <w:rPr>
          <w:rFonts w:eastAsia="Times New Roman" w:cs="Times New Roman"/>
          <w:szCs w:val="24"/>
        </w:rPr>
        <w:t xml:space="preserve">μοσπονδία. </w:t>
      </w:r>
    </w:p>
    <w:p w14:paraId="7707C1F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Θα μου επιτρέψτε δύο λόγια, όπως έκαναν και οι εισηγητές, εκτός του νομοσχεδίου και </w:t>
      </w:r>
      <w:r>
        <w:rPr>
          <w:rFonts w:eastAsia="Times New Roman"/>
          <w:szCs w:val="24"/>
        </w:rPr>
        <w:t xml:space="preserve">μετά κάποιες κουβέντες για το νομοσχέδιο. Δεν θα ήθελα να παραβιάζω την κοινοβουλευτική διαδικασία όταν συζητείται ένα νομοσχέδιο, αλλά δεν γίνεται να μένουν και κάποια πράγματα αναπάντητα. </w:t>
      </w:r>
    </w:p>
    <w:p w14:paraId="7707C1F2"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Βουλευτές, ακούσαμε τον εισηγητή της Νέας Δημοκ</w:t>
      </w:r>
      <w:r>
        <w:rPr>
          <w:rFonts w:eastAsia="Times New Roman"/>
          <w:szCs w:val="24"/>
        </w:rPr>
        <w:t xml:space="preserve">ρατίας, με αφορμή τη συζήτηση του νομοσχεδίου, να κάνει μία συνολική τοποθέτηση για την εργασιακή κατάσταση στη χώρα, κατηγορώντας τη Συγκυβέρνηση ότι επί των δικών της ημερών διαλύθηκαν οι εργασιακές σχέσεις, </w:t>
      </w:r>
      <w:proofErr w:type="spellStart"/>
      <w:r>
        <w:rPr>
          <w:rFonts w:eastAsia="Times New Roman"/>
          <w:szCs w:val="24"/>
        </w:rPr>
        <w:t>ελαστικοποιήθηκε</w:t>
      </w:r>
      <w:proofErr w:type="spellEnd"/>
      <w:r>
        <w:rPr>
          <w:rFonts w:eastAsia="Times New Roman"/>
          <w:szCs w:val="24"/>
        </w:rPr>
        <w:t xml:space="preserve"> όλο το πλαίσιο προστασίας της</w:t>
      </w:r>
      <w:r>
        <w:rPr>
          <w:rFonts w:eastAsia="Times New Roman"/>
          <w:szCs w:val="24"/>
        </w:rPr>
        <w:t xml:space="preserve"> εργασίας, υποβαθμίστηκε όλο το συνταξιοδοτικό σύστημα, εκτινάχθηκε η ανεργία, διογκώθηκαν οι </w:t>
      </w:r>
      <w:proofErr w:type="spellStart"/>
      <w:r>
        <w:rPr>
          <w:rFonts w:eastAsia="Times New Roman"/>
          <w:szCs w:val="24"/>
        </w:rPr>
        <w:t>ελαστικοποιημένες</w:t>
      </w:r>
      <w:proofErr w:type="spellEnd"/>
      <w:r>
        <w:rPr>
          <w:rFonts w:eastAsia="Times New Roman"/>
          <w:szCs w:val="24"/>
        </w:rPr>
        <w:t xml:space="preserve"> σχέσεις εργασίας, η εκ περιτροπής εργασία, η μερική απασχόληση κ.λπ.</w:t>
      </w:r>
      <w:r>
        <w:rPr>
          <w:rFonts w:eastAsia="Times New Roman"/>
          <w:szCs w:val="24"/>
        </w:rPr>
        <w:t>.</w:t>
      </w:r>
      <w:r>
        <w:rPr>
          <w:rFonts w:eastAsia="Times New Roman"/>
          <w:szCs w:val="24"/>
        </w:rPr>
        <w:t xml:space="preserve"> </w:t>
      </w:r>
    </w:p>
    <w:p w14:paraId="7707C1F3" w14:textId="77777777" w:rsidR="001926F7" w:rsidRDefault="006B7FAB">
      <w:pPr>
        <w:spacing w:line="600" w:lineRule="auto"/>
        <w:ind w:firstLine="720"/>
        <w:contextualSpacing/>
        <w:jc w:val="both"/>
        <w:rPr>
          <w:rFonts w:eastAsia="Times New Roman"/>
          <w:szCs w:val="24"/>
        </w:rPr>
      </w:pPr>
      <w:r>
        <w:rPr>
          <w:rFonts w:eastAsia="Times New Roman"/>
          <w:szCs w:val="24"/>
        </w:rPr>
        <w:t>Κύριε εισηγητή, της Νέας Δημοκρατίας, νομίζω ότι μπερδεύεστε.</w:t>
      </w:r>
    </w:p>
    <w:p w14:paraId="7707C1F4"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w:t>
      </w:r>
      <w:r>
        <w:rPr>
          <w:rFonts w:eastAsia="Times New Roman"/>
          <w:b/>
          <w:szCs w:val="24"/>
        </w:rPr>
        <w:t>ΣΑΝΙΩΤΗΣ:</w:t>
      </w:r>
      <w:r>
        <w:rPr>
          <w:rFonts w:eastAsia="Times New Roman"/>
          <w:szCs w:val="24"/>
        </w:rPr>
        <w:t xml:space="preserve"> Νομίζω πως όχι.</w:t>
      </w:r>
    </w:p>
    <w:p w14:paraId="7707C1F5" w14:textId="77777777" w:rsidR="001926F7" w:rsidRDefault="006B7FAB">
      <w:pPr>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 xml:space="preserve">Το νομοθετικό πλαίσιο που απορρύθμιζε και </w:t>
      </w:r>
      <w:proofErr w:type="spellStart"/>
      <w:r>
        <w:rPr>
          <w:rFonts w:eastAsia="Times New Roman"/>
          <w:szCs w:val="24"/>
        </w:rPr>
        <w:t>ελαστικοποιούσε</w:t>
      </w:r>
      <w:proofErr w:type="spellEnd"/>
      <w:r>
        <w:rPr>
          <w:rFonts w:eastAsia="Times New Roman"/>
          <w:szCs w:val="24"/>
        </w:rPr>
        <w:t xml:space="preserve"> τις εργασιακές σχέσεις ήταν αυτό που υιοθετήθηκε την περίοδο 2010–2015. Η πράξη Υπουργι</w:t>
      </w:r>
      <w:r>
        <w:rPr>
          <w:rFonts w:eastAsia="Times New Roman"/>
          <w:szCs w:val="24"/>
        </w:rPr>
        <w:t>κού Συμβουλίου του 2012 ήταν αυτή που έδωσε το τελειωτικό χτύπημα στον θεσμό των συλλογικών συμβάσεων εργασίας και των συλλογικών διαπραγματεύσεων, έναν θεσμό για τον οποίο επί μήνες διαπραγματεύεται αυτή η Κυβέρνηση για να μπορέσει να αποκαταστήσει.</w:t>
      </w:r>
    </w:p>
    <w:p w14:paraId="7707C1F6" w14:textId="77777777" w:rsidR="001926F7" w:rsidRDefault="006B7FAB">
      <w:pPr>
        <w:spacing w:line="600" w:lineRule="auto"/>
        <w:ind w:firstLine="720"/>
        <w:contextualSpacing/>
        <w:jc w:val="both"/>
        <w:rPr>
          <w:rFonts w:eastAsia="Times New Roman"/>
          <w:szCs w:val="24"/>
        </w:rPr>
      </w:pPr>
      <w:r>
        <w:rPr>
          <w:rFonts w:eastAsia="Times New Roman"/>
          <w:szCs w:val="24"/>
        </w:rPr>
        <w:t>Δεν ή</w:t>
      </w:r>
      <w:r>
        <w:rPr>
          <w:rFonts w:eastAsia="Times New Roman"/>
          <w:szCs w:val="24"/>
        </w:rPr>
        <w:t>ταν η Κυβέρνηση του ΣΥΡΙΖΑ, η οποία νομιμοποίησε τις ενώσεις προσώπων να κάνουν εικονικές διαπραγματεύσεις με τους εργοδότες στις πολύ μικρές επιχειρήσεις.</w:t>
      </w:r>
    </w:p>
    <w:p w14:paraId="7707C1F7" w14:textId="77777777" w:rsidR="001926F7" w:rsidRDefault="006B7FAB">
      <w:pPr>
        <w:spacing w:line="600" w:lineRule="auto"/>
        <w:ind w:firstLine="720"/>
        <w:contextualSpacing/>
        <w:jc w:val="both"/>
        <w:rPr>
          <w:rFonts w:eastAsia="Times New Roman"/>
          <w:szCs w:val="24"/>
        </w:rPr>
      </w:pPr>
      <w:r>
        <w:rPr>
          <w:rFonts w:eastAsia="Times New Roman"/>
          <w:szCs w:val="24"/>
        </w:rPr>
        <w:t>Δεν ήταν η Κυβέρνηση του ΣΥΡΙΖΑ που έκανε οριζόντιες μειώσεις στον κατώτατο μισθό 22% και 32% για το</w:t>
      </w:r>
      <w:r>
        <w:rPr>
          <w:rFonts w:eastAsia="Times New Roman"/>
          <w:szCs w:val="24"/>
        </w:rPr>
        <w:t>υς νέους κάτω των είκοσι πέντε ετών.</w:t>
      </w:r>
    </w:p>
    <w:p w14:paraId="7707C1F8" w14:textId="77777777" w:rsidR="001926F7" w:rsidRDefault="006B7FAB">
      <w:pPr>
        <w:spacing w:line="600" w:lineRule="auto"/>
        <w:ind w:firstLine="720"/>
        <w:contextualSpacing/>
        <w:jc w:val="both"/>
        <w:rPr>
          <w:rFonts w:eastAsia="Times New Roman"/>
          <w:szCs w:val="24"/>
        </w:rPr>
      </w:pPr>
      <w:r>
        <w:rPr>
          <w:rFonts w:eastAsia="Times New Roman"/>
          <w:szCs w:val="24"/>
        </w:rPr>
        <w:t>Δεν ήταν η Κυβέρνηση του ΣΥΡΙΖΑ που κατήργησε την επεκτασιμότητα των κλαδικών συλλογικών συμβάσεων, για την οποία τώρα διαπραγματεύεται επί μήνες για να την αποκαταστήσει.</w:t>
      </w:r>
    </w:p>
    <w:p w14:paraId="7707C1F9" w14:textId="77777777" w:rsidR="001926F7" w:rsidRDefault="006B7FAB">
      <w:pPr>
        <w:spacing w:line="600" w:lineRule="auto"/>
        <w:ind w:firstLine="720"/>
        <w:contextualSpacing/>
        <w:jc w:val="both"/>
        <w:rPr>
          <w:rFonts w:eastAsia="Times New Roman"/>
          <w:szCs w:val="24"/>
        </w:rPr>
      </w:pPr>
      <w:r>
        <w:rPr>
          <w:rFonts w:eastAsia="Times New Roman"/>
          <w:szCs w:val="24"/>
        </w:rPr>
        <w:t>Δεν ήταν η Κυβέρνηση του ΣΥΡΙΖΑ που κατήργησε τ</w:t>
      </w:r>
      <w:r>
        <w:rPr>
          <w:rFonts w:eastAsia="Times New Roman"/>
          <w:szCs w:val="24"/>
        </w:rPr>
        <w:t>ην αρχή της ευνοϊκότερης ρύθμισης, όταν συρρέουν συλλογικές συμβάσεις εργασίας, η οποία υπήρχε επί χρόνια, κατακτήθηκε από τους εργαζομένους προς όφελος των εργαζομένων.</w:t>
      </w:r>
    </w:p>
    <w:p w14:paraId="7707C1F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Δεν ήταν η Κυβέρνηση του ΣΥΡΙΖΑ που εκτίναξε την ανεργία από το 10% στο 27%. Είναι η </w:t>
      </w:r>
      <w:r>
        <w:rPr>
          <w:rFonts w:eastAsia="Times New Roman"/>
          <w:szCs w:val="24"/>
        </w:rPr>
        <w:t xml:space="preserve">Κυβέρνηση του ΣΥΡΙΖΑ αυτή που τη μείωσε κατά τρεις ποσοστιαίες μονάδες και πάλι διευκρινίζει ότι αυτός δεν είναι λόγος για να </w:t>
      </w:r>
      <w:proofErr w:type="spellStart"/>
      <w:r>
        <w:rPr>
          <w:rFonts w:eastAsia="Times New Roman"/>
          <w:szCs w:val="24"/>
        </w:rPr>
        <w:t>επιχαίρουμε</w:t>
      </w:r>
      <w:proofErr w:type="spellEnd"/>
      <w:r>
        <w:rPr>
          <w:rFonts w:eastAsia="Times New Roman"/>
          <w:szCs w:val="24"/>
        </w:rPr>
        <w:t>.</w:t>
      </w:r>
    </w:p>
    <w:p w14:paraId="7707C1FB"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Δεν ήταν η Κυβέρνηση του ΣΥΡΙΖΑ που εκτίναξε τις </w:t>
      </w:r>
      <w:proofErr w:type="spellStart"/>
      <w:r>
        <w:rPr>
          <w:rFonts w:eastAsia="Times New Roman"/>
          <w:szCs w:val="24"/>
        </w:rPr>
        <w:t>ελαστικοποιημένες</w:t>
      </w:r>
      <w:proofErr w:type="spellEnd"/>
      <w:r>
        <w:rPr>
          <w:rFonts w:eastAsia="Times New Roman"/>
          <w:szCs w:val="24"/>
        </w:rPr>
        <w:t xml:space="preserve"> σχέσεις εργασίας. </w:t>
      </w:r>
    </w:p>
    <w:p w14:paraId="7707C1F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Τα στοιχεία δεν σας βοηθούν. Η </w:t>
      </w:r>
      <w:r>
        <w:rPr>
          <w:rFonts w:eastAsia="Times New Roman"/>
          <w:szCs w:val="24"/>
        </w:rPr>
        <w:t>μερική απασχόληση και η εκ περιτροπής απασχόληση εκτινάχθηκε κατά είκοσι ποσοστιαίες μονάδες από τον Ιούλιο του 2013 έως τον Ιούλιο του 2014. Κατά την περίοδο της Κυβέρνησης του ΣΥΡΙΖΑ υπήρξε αύξηση 2%. Νομίζω, όμως, ότι η δομική μεταβολή, η μεταλλαγή συμβ</w:t>
      </w:r>
      <w:r>
        <w:rPr>
          <w:rFonts w:eastAsia="Times New Roman"/>
          <w:szCs w:val="24"/>
        </w:rPr>
        <w:t>αίνει όταν υπάρχει μία αλλαγή είκοσι ποσοστιαίων μονάδων, όχι όταν υπάρχει μία αλλαγή δύο ποσοστιαίων μονάδων. Εμείς καταφέραμε να τη συγκρατήσουμε και πάλι διευκρινίζουμε ότι αυτός δεν είναι σε κα</w:t>
      </w:r>
      <w:r>
        <w:rPr>
          <w:rFonts w:eastAsia="Times New Roman"/>
          <w:szCs w:val="24"/>
        </w:rPr>
        <w:t>μ</w:t>
      </w:r>
      <w:r>
        <w:rPr>
          <w:rFonts w:eastAsia="Times New Roman"/>
          <w:szCs w:val="24"/>
        </w:rPr>
        <w:t xml:space="preserve">μία περίπτωση λόγος για να </w:t>
      </w:r>
      <w:proofErr w:type="spellStart"/>
      <w:r>
        <w:rPr>
          <w:rFonts w:eastAsia="Times New Roman"/>
          <w:szCs w:val="24"/>
        </w:rPr>
        <w:t>επιχαίρουμε</w:t>
      </w:r>
      <w:proofErr w:type="spellEnd"/>
      <w:r>
        <w:rPr>
          <w:rFonts w:eastAsia="Times New Roman"/>
          <w:szCs w:val="24"/>
        </w:rPr>
        <w:t>.</w:t>
      </w:r>
    </w:p>
    <w:p w14:paraId="7707C1FD" w14:textId="77777777" w:rsidR="001926F7" w:rsidRDefault="006B7FAB">
      <w:pPr>
        <w:spacing w:line="600" w:lineRule="auto"/>
        <w:ind w:firstLine="720"/>
        <w:contextualSpacing/>
        <w:jc w:val="both"/>
        <w:rPr>
          <w:rFonts w:eastAsia="Times New Roman"/>
          <w:szCs w:val="24"/>
        </w:rPr>
      </w:pPr>
      <w:r>
        <w:rPr>
          <w:rFonts w:eastAsia="Times New Roman"/>
          <w:szCs w:val="24"/>
        </w:rPr>
        <w:t>Αντιθέτως εσείς το</w:t>
      </w:r>
      <w:r>
        <w:rPr>
          <w:rFonts w:eastAsia="Times New Roman"/>
          <w:szCs w:val="24"/>
        </w:rPr>
        <w:t xml:space="preserve"> 2014 κάνατε λόγο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Εμείς λέμε ότι κάνουμε μία χρονιά σταθεροποίησης το 2016. Η φρασεολογία μας είναι «μια χρονιά σταθεροποίησης», όταν καταγράφονται 136.000 θέσεις εργασίας στο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όταν η ανεργία πέφτει κατά τρεις με τέσσερις ποσοστ</w:t>
      </w:r>
      <w:r>
        <w:rPr>
          <w:rFonts w:eastAsia="Times New Roman"/>
          <w:szCs w:val="24"/>
        </w:rPr>
        <w:t>ιαίες μονάδες, όταν η μερική και η εκ περιτροπής απασχόληση παραμένουν σε πολύ υψηλά επίπεδα, αλλά μπαίνει ένα φρένο, όταν διαπραγματευόμαστε για να αποκαταστήσουμε τις συλλογικές συμβάσεις εργασίας. Ο καθένας μπορεί να καταλάβει τι συνέβη, τι συμβαίνει κα</w:t>
      </w:r>
      <w:r>
        <w:rPr>
          <w:rFonts w:eastAsia="Times New Roman"/>
          <w:szCs w:val="24"/>
        </w:rPr>
        <w:t>ι τι προσπαθούμε να κάνουμε.</w:t>
      </w:r>
    </w:p>
    <w:p w14:paraId="7707C1FE" w14:textId="77777777" w:rsidR="001926F7" w:rsidRDefault="006B7FAB">
      <w:pPr>
        <w:spacing w:line="600" w:lineRule="auto"/>
        <w:ind w:firstLine="720"/>
        <w:contextualSpacing/>
        <w:jc w:val="both"/>
        <w:rPr>
          <w:rFonts w:eastAsia="Times New Roman"/>
          <w:szCs w:val="24"/>
        </w:rPr>
      </w:pPr>
      <w:r>
        <w:rPr>
          <w:rFonts w:eastAsia="Times New Roman"/>
          <w:szCs w:val="24"/>
        </w:rPr>
        <w:t>Επαναλαμβάνω ότι σε κα</w:t>
      </w:r>
      <w:r>
        <w:rPr>
          <w:rFonts w:eastAsia="Times New Roman"/>
          <w:szCs w:val="24"/>
        </w:rPr>
        <w:t>μ</w:t>
      </w:r>
      <w:r>
        <w:rPr>
          <w:rFonts w:eastAsia="Times New Roman"/>
          <w:szCs w:val="24"/>
        </w:rPr>
        <w:t>μία περίπτωση δεν θα ακούσετε από εμένα ή από τους εκπροσώπους του Υπουργείου Εργασίας να κάνουμε μεγάλες δηλώσεις για την κατάσταση στην αγορά εργασίας, η οποία είναι δραματική και την οποία παλεύουμε κα</w:t>
      </w:r>
      <w:r>
        <w:rPr>
          <w:rFonts w:eastAsia="Times New Roman"/>
          <w:szCs w:val="24"/>
        </w:rPr>
        <w:t>θημερινά για να την αποκαταστήσουμε. Γι’ αυτό δίνουμε και μεγάλες δυνάμεις στο Σώμα Επιθεώρησης Εργασίας, για να μπορέσει μαζί με την αποκατάσταση του θεσμικού πλαισίου, που ελπίζουμε να επιτύχουμε σύντομα, να βάλει και ένα τέλος στην εργοδοτική αυθαιρεσία</w:t>
      </w:r>
      <w:r>
        <w:rPr>
          <w:rFonts w:eastAsia="Times New Roman"/>
          <w:szCs w:val="24"/>
        </w:rPr>
        <w:t xml:space="preserve"> που βρήκε γόνιμο έδαφος όλο αυτό το διάστημα να καλλιεργηθεί και να οδηγηθούμε στα απαράδεκτα φαινόμενα που παρακολουθούμε καθημερινά είτε σε σχέση με το πώς καταβάλλονται οι μισθοί, αν καταβάλλονται, με τον τρόπο που δίνονται ή δεν δίνονται τα δώρα, με τ</w:t>
      </w:r>
      <w:r>
        <w:rPr>
          <w:rFonts w:eastAsia="Times New Roman"/>
          <w:szCs w:val="24"/>
        </w:rPr>
        <w:t>ον τρόπο που εκβιάζονται οι εργαζόμενοι για να υπογράφουν ατομικές συμβάσεις εργασίας με χείριστους όρους.</w:t>
      </w:r>
    </w:p>
    <w:p w14:paraId="7707C1FF" w14:textId="77777777" w:rsidR="001926F7" w:rsidRDefault="006B7FAB">
      <w:pPr>
        <w:spacing w:line="600" w:lineRule="auto"/>
        <w:ind w:firstLine="720"/>
        <w:contextualSpacing/>
        <w:jc w:val="both"/>
        <w:rPr>
          <w:rFonts w:eastAsia="Times New Roman"/>
          <w:szCs w:val="24"/>
        </w:rPr>
      </w:pPr>
      <w:r>
        <w:rPr>
          <w:rFonts w:eastAsia="Times New Roman"/>
          <w:szCs w:val="24"/>
        </w:rPr>
        <w:t>Θα περάσω στο νομοσχέδιο για το Εθνικό Μητρώο Φορτοεκφορτωτών, όσον αφορά το πρώτο μέρος. Το δεύτερο μέρος το εισηγήθηκε η κ. Φωτίου.</w:t>
      </w:r>
    </w:p>
    <w:p w14:paraId="7707C200" w14:textId="77777777" w:rsidR="001926F7" w:rsidRDefault="006B7FAB">
      <w:pPr>
        <w:spacing w:line="600" w:lineRule="auto"/>
        <w:ind w:firstLine="720"/>
        <w:contextualSpacing/>
        <w:jc w:val="both"/>
        <w:rPr>
          <w:rFonts w:eastAsia="Times New Roman"/>
          <w:szCs w:val="24"/>
        </w:rPr>
      </w:pPr>
      <w:r>
        <w:rPr>
          <w:rFonts w:eastAsia="Times New Roman"/>
          <w:szCs w:val="24"/>
        </w:rPr>
        <w:t>Με τις διατάξει</w:t>
      </w:r>
      <w:r>
        <w:rPr>
          <w:rFonts w:eastAsia="Times New Roman"/>
          <w:szCs w:val="24"/>
        </w:rPr>
        <w:t>ς των άρθρων 1 έως 6</w:t>
      </w:r>
      <w:r>
        <w:rPr>
          <w:rFonts w:eastAsia="Times New Roman"/>
          <w:szCs w:val="24"/>
        </w:rPr>
        <w:t>,</w:t>
      </w:r>
      <w:r>
        <w:rPr>
          <w:rFonts w:eastAsia="Times New Roman"/>
          <w:szCs w:val="24"/>
        </w:rPr>
        <w:t xml:space="preserve"> ρυθμίζεται εκ νέου το θεσμικό πλαίσιο του Εθνικού Μητρώου Φορτοεκφορτωτών.</w:t>
      </w:r>
    </w:p>
    <w:p w14:paraId="7707C20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Οι ρυθμίσεις έγιναν, γιατί υπήρχαν δυσλειτουργίες κατά την εφαρμογή του ν.4093/2012 σε επίπεδο διαδικασίας, αλλά και σε επίπεδο ουσίας. Κεντρικός στόχος της ρύ</w:t>
      </w:r>
      <w:r>
        <w:rPr>
          <w:rFonts w:eastAsia="Times New Roman" w:cs="Times New Roman"/>
          <w:szCs w:val="24"/>
        </w:rPr>
        <w:t xml:space="preserve">θμισης είναι η προστασία των εργασιακών δικαιωμάτων και ιδίως η υγεία και ασφάλεια των εργαζομένων στις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και κυρίως στις περισσότερο επικίνδυνες εργασίες, αυτές που εντάσσονται στο Μητρώο Β΄, δηλαδή εκεί που κανείς πρέπει να εγγρα</w:t>
      </w:r>
      <w:r>
        <w:rPr>
          <w:rFonts w:eastAsia="Times New Roman" w:cs="Times New Roman"/>
          <w:szCs w:val="24"/>
        </w:rPr>
        <w:t>φεί στο Μητρώο Β΄ για να τις εκτελέσει.</w:t>
      </w:r>
    </w:p>
    <w:p w14:paraId="7707C20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Με τις προτεινόμενες διατάξεις επανακαθορίζεται με ορθολογικό και απλό τρόπο η διαδικασία εγγραφής στο </w:t>
      </w:r>
      <w:r>
        <w:rPr>
          <w:rFonts w:eastAsia="Times New Roman" w:cs="Times New Roman"/>
          <w:szCs w:val="24"/>
        </w:rPr>
        <w:t>μ</w:t>
      </w:r>
      <w:r>
        <w:rPr>
          <w:rFonts w:eastAsia="Times New Roman" w:cs="Times New Roman"/>
          <w:szCs w:val="24"/>
        </w:rPr>
        <w:t>ητρώο, καταργούνται ρυθμίσεις οι οποίες δημιουργούσαν δυσλειτουργίες και ερμηνευτικές συγχύσεις και εξειδικεύετα</w:t>
      </w:r>
      <w:r>
        <w:rPr>
          <w:rFonts w:eastAsia="Times New Roman" w:cs="Times New Roman"/>
          <w:szCs w:val="24"/>
        </w:rPr>
        <w:t xml:space="preserve">ι η διαδικασία εγγραφής στο </w:t>
      </w:r>
      <w:r>
        <w:rPr>
          <w:rFonts w:eastAsia="Times New Roman" w:cs="Times New Roman"/>
          <w:szCs w:val="24"/>
        </w:rPr>
        <w:t>μ</w:t>
      </w:r>
      <w:r>
        <w:rPr>
          <w:rFonts w:eastAsia="Times New Roman" w:cs="Times New Roman"/>
          <w:szCs w:val="24"/>
        </w:rPr>
        <w:t>ητρώο, ώστε πλέον να μπορεί να γίνεται και με ηλεκτρονικό τρόπο προς διευκόλυνση των εργαζομένων.</w:t>
      </w:r>
    </w:p>
    <w:p w14:paraId="7707C20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Δυο-τρεις ουσιαστικές διευκρινίσεις. Ο ν.4093/2012 προέβλεπε ένα ενιαίο </w:t>
      </w:r>
      <w:r>
        <w:rPr>
          <w:rFonts w:eastAsia="Times New Roman" w:cs="Times New Roman"/>
          <w:szCs w:val="24"/>
        </w:rPr>
        <w:t>μ</w:t>
      </w:r>
      <w:r>
        <w:rPr>
          <w:rFonts w:eastAsia="Times New Roman" w:cs="Times New Roman"/>
          <w:szCs w:val="24"/>
        </w:rPr>
        <w:t>ητρώο φορτοεκφορτωτών και για την ξηρά και για τα λιμάνι</w:t>
      </w:r>
      <w:r>
        <w:rPr>
          <w:rFonts w:eastAsia="Times New Roman" w:cs="Times New Roman"/>
          <w:szCs w:val="24"/>
        </w:rPr>
        <w:t xml:space="preserve">α. Αυτό δεν συμβαίνει στις διεθνείς πρακτικές. Το νέο θεσμικό πλαίσιο προβλέπει μεν ενιαίο </w:t>
      </w:r>
      <w:r>
        <w:rPr>
          <w:rFonts w:eastAsia="Times New Roman" w:cs="Times New Roman"/>
          <w:szCs w:val="24"/>
        </w:rPr>
        <w:t>μ</w:t>
      </w:r>
      <w:r>
        <w:rPr>
          <w:rFonts w:eastAsia="Times New Roman" w:cs="Times New Roman"/>
          <w:szCs w:val="24"/>
        </w:rPr>
        <w:t>ητρώο Α΄. Ωστόσο, εισάγει διάκριση στο επίπεδο Β΄, δηλαδή στις δύσκολες, στις επικίνδυνες εργασίες για ξηρά και λιμάνια.</w:t>
      </w:r>
    </w:p>
    <w:p w14:paraId="7707C20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μετάπτωση στο </w:t>
      </w:r>
      <w:r>
        <w:rPr>
          <w:rFonts w:eastAsia="Times New Roman" w:cs="Times New Roman"/>
          <w:szCs w:val="24"/>
        </w:rPr>
        <w:t>μ</w:t>
      </w:r>
      <w:r>
        <w:rPr>
          <w:rFonts w:eastAsia="Times New Roman" w:cs="Times New Roman"/>
          <w:szCs w:val="24"/>
        </w:rPr>
        <w:t>ητρώο Β΄, ενώ μ</w:t>
      </w:r>
      <w:r>
        <w:rPr>
          <w:rFonts w:eastAsia="Times New Roman" w:cs="Times New Roman"/>
          <w:szCs w:val="24"/>
        </w:rPr>
        <w:t xml:space="preserve">έχρι σήμερα συνέβαινε μόνο με κατάρτιση, τώρα πλέον γίνεται -μετά και από τα αιτήματα των εργαζομένων- κυρίως μέσω της εμπειρίας. Δηλαδή, χρειάζεται κανείς να έχει πρακτική εμπειρία για να μπορέσει να περάσει στο </w:t>
      </w:r>
      <w:r>
        <w:rPr>
          <w:rFonts w:eastAsia="Times New Roman" w:cs="Times New Roman"/>
          <w:szCs w:val="24"/>
        </w:rPr>
        <w:t>μ</w:t>
      </w:r>
      <w:r>
        <w:rPr>
          <w:rFonts w:eastAsia="Times New Roman" w:cs="Times New Roman"/>
          <w:szCs w:val="24"/>
        </w:rPr>
        <w:t>ητρώο Β΄. Επειδή πολλές φορές στις συζητήσ</w:t>
      </w:r>
      <w:r>
        <w:rPr>
          <w:rFonts w:eastAsia="Times New Roman" w:cs="Times New Roman"/>
          <w:szCs w:val="24"/>
        </w:rPr>
        <w:t xml:space="preserve">εις και στις επιτροπές οι Βουλευτές έλεγαν ότι δεν είναι σαφές ακριβώς πώς περνάει κανείς στο </w:t>
      </w:r>
      <w:r>
        <w:rPr>
          <w:rFonts w:eastAsia="Times New Roman" w:cs="Times New Roman"/>
          <w:szCs w:val="24"/>
        </w:rPr>
        <w:t>μ</w:t>
      </w:r>
      <w:r>
        <w:rPr>
          <w:rFonts w:eastAsia="Times New Roman" w:cs="Times New Roman"/>
          <w:szCs w:val="24"/>
        </w:rPr>
        <w:t>ητρώο Β΄, νομίζω πως είναι αρκετά σαφής η διαδικασία. Στο άρθρο 2 παράγραφος 5</w:t>
      </w:r>
      <w:r>
        <w:rPr>
          <w:rFonts w:eastAsia="Times New Roman" w:cs="Times New Roman"/>
          <w:szCs w:val="24"/>
        </w:rPr>
        <w:t>,</w:t>
      </w:r>
      <w:r>
        <w:rPr>
          <w:rFonts w:eastAsia="Times New Roman" w:cs="Times New Roman"/>
          <w:szCs w:val="24"/>
        </w:rPr>
        <w:t xml:space="preserve"> περιγράφεται ότι για να εγγραφεί κανείς στο </w:t>
      </w:r>
      <w:r>
        <w:rPr>
          <w:rFonts w:eastAsia="Times New Roman" w:cs="Times New Roman"/>
          <w:szCs w:val="24"/>
        </w:rPr>
        <w:t>μ</w:t>
      </w:r>
      <w:r>
        <w:rPr>
          <w:rFonts w:eastAsia="Times New Roman" w:cs="Times New Roman"/>
          <w:szCs w:val="24"/>
        </w:rPr>
        <w:t>ητρώο Β΄ στην περίπτωση των λιμανιών</w:t>
      </w:r>
      <w:r>
        <w:rPr>
          <w:rFonts w:eastAsia="Times New Roman" w:cs="Times New Roman"/>
          <w:szCs w:val="24"/>
        </w:rPr>
        <w:t xml:space="preserve"> χρειάζεται </w:t>
      </w:r>
      <w:proofErr w:type="spellStart"/>
      <w:r>
        <w:rPr>
          <w:rFonts w:eastAsia="Times New Roman" w:cs="Times New Roman"/>
          <w:szCs w:val="24"/>
        </w:rPr>
        <w:t>εκατόν</w:t>
      </w:r>
      <w:proofErr w:type="spellEnd"/>
      <w:r>
        <w:rPr>
          <w:rFonts w:eastAsia="Times New Roman" w:cs="Times New Roman"/>
          <w:szCs w:val="24"/>
        </w:rPr>
        <w:t xml:space="preserve"> ογδόντα ένσημα ή ενενήντα ένσημα και την πιστοποίηση των δεξιοτήτων, ενώ για να εγγραφεί στο </w:t>
      </w:r>
      <w:r>
        <w:rPr>
          <w:rFonts w:eastAsia="Times New Roman" w:cs="Times New Roman"/>
          <w:szCs w:val="24"/>
        </w:rPr>
        <w:t>μ</w:t>
      </w:r>
      <w:r>
        <w:rPr>
          <w:rFonts w:eastAsia="Times New Roman" w:cs="Times New Roman"/>
          <w:szCs w:val="24"/>
        </w:rPr>
        <w:t>ητρώο Β΄ στην περίπτωση της ξηράς χρειάζεται ογδόντα ένσημα ή σαράντα ένσημα και την πιστοποίηση των δεξιοτήτων, ένσημα τα οποία έχει αποκτήσει</w:t>
      </w:r>
      <w:r>
        <w:rPr>
          <w:rFonts w:eastAsia="Times New Roman" w:cs="Times New Roman"/>
          <w:szCs w:val="24"/>
        </w:rPr>
        <w:t xml:space="preserve"> κατά τη διάρκεια της δουλειάς του στις απλές </w:t>
      </w:r>
      <w:proofErr w:type="spellStart"/>
      <w:r>
        <w:rPr>
          <w:rFonts w:eastAsia="Times New Roman" w:cs="Times New Roman"/>
          <w:szCs w:val="24"/>
        </w:rPr>
        <w:t>φορτοεκφορτωτικές</w:t>
      </w:r>
      <w:proofErr w:type="spellEnd"/>
      <w:r>
        <w:rPr>
          <w:rFonts w:eastAsia="Times New Roman" w:cs="Times New Roman"/>
          <w:szCs w:val="24"/>
        </w:rPr>
        <w:t xml:space="preserve"> εργασίες, αυτές που για τα λιμάνια χρειάζεται το </w:t>
      </w:r>
      <w:r>
        <w:rPr>
          <w:rFonts w:eastAsia="Times New Roman" w:cs="Times New Roman"/>
          <w:szCs w:val="24"/>
        </w:rPr>
        <w:t>μ</w:t>
      </w:r>
      <w:r>
        <w:rPr>
          <w:rFonts w:eastAsia="Times New Roman" w:cs="Times New Roman"/>
          <w:szCs w:val="24"/>
        </w:rPr>
        <w:t>ητρώο Α΄.</w:t>
      </w:r>
    </w:p>
    <w:p w14:paraId="7707C20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 νέο πλαίσιο δεν καταργεί τα προγράμματα εκπαίδευσης. Όμως προβλέπει αυτόν τον συνδυασμό, αφ</w:t>
      </w:r>
      <w:r>
        <w:rPr>
          <w:rFonts w:eastAsia="Times New Roman" w:cs="Times New Roman"/>
          <w:szCs w:val="24"/>
        </w:rPr>
        <w:t xml:space="preserve">’ </w:t>
      </w:r>
      <w:r>
        <w:rPr>
          <w:rFonts w:eastAsia="Times New Roman" w:cs="Times New Roman"/>
          <w:szCs w:val="24"/>
        </w:rPr>
        <w:t xml:space="preserve">ενός, γιατί είναι αναγκαία η </w:t>
      </w:r>
      <w:r>
        <w:rPr>
          <w:rFonts w:eastAsia="Times New Roman" w:cs="Times New Roman"/>
          <w:szCs w:val="24"/>
        </w:rPr>
        <w:t>πρακτική εμπειρία, αφ</w:t>
      </w:r>
      <w:r>
        <w:rPr>
          <w:rFonts w:eastAsia="Times New Roman" w:cs="Times New Roman"/>
          <w:szCs w:val="24"/>
        </w:rPr>
        <w:t xml:space="preserve">’ </w:t>
      </w:r>
      <w:r>
        <w:rPr>
          <w:rFonts w:eastAsia="Times New Roman" w:cs="Times New Roman"/>
          <w:szCs w:val="24"/>
        </w:rPr>
        <w:t xml:space="preserve">ετέρου, για να διευκολυνθούν οι εργαζόμενοι που δεν θα περάσουν από αυτά τα προγράμματα κατάρτισης -τα οποία ούτως ή άλλως δεν λειτούργησαν και στο παρελθόν- και θέτει ένα σχετικά αυστηρό πλαίσιο εκτέλεσης επικίνδυνων </w:t>
      </w:r>
      <w:proofErr w:type="spellStart"/>
      <w:r>
        <w:rPr>
          <w:rFonts w:eastAsia="Times New Roman" w:cs="Times New Roman"/>
          <w:szCs w:val="24"/>
        </w:rPr>
        <w:t>φορτοεκφορτωτικ</w:t>
      </w:r>
      <w:r>
        <w:rPr>
          <w:rFonts w:eastAsia="Times New Roman" w:cs="Times New Roman"/>
          <w:szCs w:val="24"/>
        </w:rPr>
        <w:t>ών</w:t>
      </w:r>
      <w:proofErr w:type="spellEnd"/>
      <w:r>
        <w:rPr>
          <w:rFonts w:eastAsia="Times New Roman" w:cs="Times New Roman"/>
          <w:szCs w:val="24"/>
        </w:rPr>
        <w:t xml:space="preserve"> εργασιών με γνώμονα την ασφάλεια των εργαζομένων. Νομίζω πως σε γενικές γραμμές υπήρχε από τα περισσότερα κόμματα μια συναίνεση για αυτό το κεφάλαιο του συγκεκριμένου νομοσχεδίου.</w:t>
      </w:r>
    </w:p>
    <w:p w14:paraId="7707C20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δυο κουβέντες για τις τροπολογίες. Θα ήθελα να καταθέσ</w:t>
      </w:r>
      <w:r>
        <w:rPr>
          <w:rFonts w:eastAsia="Times New Roman" w:cs="Times New Roman"/>
          <w:szCs w:val="24"/>
        </w:rPr>
        <w:t>ω μια νομοτεχνική βελτίωση στο σχέδιο νόμου. Ουσιαστικά η παράγραφος 2 του άρθρου 4</w:t>
      </w:r>
      <w:r>
        <w:rPr>
          <w:rFonts w:eastAsia="Times New Roman" w:cs="Times New Roman"/>
          <w:szCs w:val="24"/>
        </w:rPr>
        <w:t>,</w:t>
      </w:r>
      <w:r>
        <w:rPr>
          <w:rFonts w:eastAsia="Times New Roman" w:cs="Times New Roman"/>
          <w:szCs w:val="24"/>
        </w:rPr>
        <w:t xml:space="preserve"> είναι εξουσιοδοτική για έκδοση υπουργικής απόφασης μόνο προς τον Υπουργό Εργασίας. Προστίθεται και προς τον Υπουργό Οικονομικών. Γίνεται, δηλαδή, εξουσιοδοτική για Κοινή Υ</w:t>
      </w:r>
      <w:r>
        <w:rPr>
          <w:rFonts w:eastAsia="Times New Roman" w:cs="Times New Roman"/>
          <w:szCs w:val="24"/>
        </w:rPr>
        <w:t>πουργική Απόφαση.</w:t>
      </w:r>
    </w:p>
    <w:p w14:paraId="7707C207"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(Στο σημείο αυτό η Υπουργός κ. </w:t>
      </w:r>
      <w:r>
        <w:rPr>
          <w:rFonts w:eastAsia="Times New Roman" w:cs="Times New Roman"/>
        </w:rPr>
        <w:t>Έφη</w:t>
      </w:r>
      <w:r>
        <w:rPr>
          <w:rFonts w:eastAsia="Times New Roman" w:cs="Times New Roman"/>
        </w:rPr>
        <w:t xml:space="preserve"> </w:t>
      </w:r>
      <w:proofErr w:type="spellStart"/>
      <w:r>
        <w:rPr>
          <w:rFonts w:eastAsia="Times New Roman" w:cs="Times New Roman"/>
        </w:rPr>
        <w:t>Αχτσιόγλου</w:t>
      </w:r>
      <w:proofErr w:type="spellEnd"/>
      <w:r>
        <w:rPr>
          <w:rFonts w:eastAsia="Times New Roman" w:cs="Times New Roman"/>
        </w:rPr>
        <w:t xml:space="preserve"> καταθέτει για τα Πρακτικά την προαναφερθείσα νομοτεχνική βελτίωση, η οποία έχει ως εξής:</w:t>
      </w:r>
    </w:p>
    <w:p w14:paraId="7707C208" w14:textId="77777777" w:rsidR="001926F7" w:rsidRDefault="006B7FAB">
      <w:pPr>
        <w:spacing w:line="600" w:lineRule="auto"/>
        <w:contextualSpacing/>
        <w:jc w:val="center"/>
        <w:rPr>
          <w:rFonts w:eastAsia="Times New Roman" w:cs="Times New Roman"/>
          <w:szCs w:val="24"/>
        </w:rPr>
      </w:pPr>
      <w:r>
        <w:rPr>
          <w:rFonts w:eastAsia="Times New Roman" w:cs="Times New Roman"/>
          <w:szCs w:val="24"/>
        </w:rPr>
        <w:t>(ΑΛΛΑΓΗ ΣΕΛΙΔΑΣ)</w:t>
      </w:r>
    </w:p>
    <w:p w14:paraId="7707C209" w14:textId="77777777" w:rsidR="001926F7" w:rsidRDefault="006B7FAB">
      <w:pPr>
        <w:spacing w:line="600" w:lineRule="auto"/>
        <w:contextualSpacing/>
        <w:jc w:val="center"/>
        <w:rPr>
          <w:rFonts w:eastAsia="Times New Roman" w:cs="Times New Roman"/>
          <w:szCs w:val="24"/>
        </w:rPr>
      </w:pPr>
      <w:r>
        <w:rPr>
          <w:rFonts w:eastAsia="Times New Roman" w:cs="Times New Roman"/>
          <w:szCs w:val="24"/>
        </w:rPr>
        <w:t>(Να μπει η σελ. 259)</w:t>
      </w:r>
    </w:p>
    <w:p w14:paraId="7707C20A" w14:textId="77777777" w:rsidR="001926F7" w:rsidRDefault="006B7FAB">
      <w:pPr>
        <w:spacing w:line="600" w:lineRule="auto"/>
        <w:contextualSpacing/>
        <w:jc w:val="center"/>
        <w:rPr>
          <w:rFonts w:eastAsia="Times New Roman" w:cs="Times New Roman"/>
          <w:szCs w:val="24"/>
        </w:rPr>
      </w:pPr>
      <w:r>
        <w:rPr>
          <w:rFonts w:eastAsia="Times New Roman" w:cs="Times New Roman"/>
          <w:szCs w:val="24"/>
        </w:rPr>
        <w:t>(ΑΛΛΑΓΗ ΣΕΛΙΔΑΣ)</w:t>
      </w:r>
    </w:p>
    <w:p w14:paraId="7707C20B" w14:textId="77777777" w:rsidR="001926F7" w:rsidRDefault="006B7FAB">
      <w:pPr>
        <w:spacing w:line="600" w:lineRule="auto"/>
        <w:ind w:firstLine="720"/>
        <w:contextualSpacing/>
        <w:jc w:val="both"/>
        <w:rPr>
          <w:rFonts w:eastAsia="Times New Roman" w:cs="Times New Roman"/>
        </w:rPr>
      </w:pPr>
      <w:r>
        <w:rPr>
          <w:rFonts w:eastAsia="Times New Roman" w:cs="Times New Roman"/>
          <w:b/>
        </w:rPr>
        <w:t>Ε</w:t>
      </w:r>
      <w:r>
        <w:rPr>
          <w:rFonts w:eastAsia="Times New Roman" w:cs="Times New Roman"/>
          <w:b/>
        </w:rPr>
        <w:t>ΦΗ</w:t>
      </w:r>
      <w:r>
        <w:rPr>
          <w:rFonts w:eastAsia="Times New Roman" w:cs="Times New Roman"/>
          <w:b/>
        </w:rPr>
        <w:t xml:space="preserve"> ΑΧΤΣΙΟΓΛΟΥ (Υπουργός Εργασίας, Κοινωνικής Ασφάλισης και Κοινωνικής Αλληλεγγύης):</w:t>
      </w:r>
      <w:r>
        <w:rPr>
          <w:rFonts w:eastAsia="Times New Roman" w:cs="Times New Roman"/>
        </w:rPr>
        <w:t xml:space="preserve"> </w:t>
      </w:r>
      <w:r>
        <w:rPr>
          <w:rFonts w:eastAsia="Times New Roman" w:cs="Times New Roman"/>
          <w:szCs w:val="24"/>
        </w:rPr>
        <w:t>Η δεύτερη τροπολογία την οποία εγώ πρέπει να σας περιγράψω και να εισηγηθώ, είναι η τροπολογία αυτή η οποία έρχεται από το Υπουργείο μας και αφορά τη νομιμότητα των δαπανών ε</w:t>
      </w:r>
      <w:r>
        <w:rPr>
          <w:rFonts w:eastAsia="Times New Roman" w:cs="Times New Roman"/>
          <w:szCs w:val="24"/>
        </w:rPr>
        <w:t>πιχορήγησης του Ενιαίου Φορέα Κοινωνικής Ασφάλισης και τη νομιμότητα των δαπανών επιχορήγησης του ΟΓΑ και ΝΑΤ. Θα ήθελα να διευκρινίσω εδώ ότι η τροπολογία αυτή είναι για καθαρά τεχνικούς λόγους, δεν επέρχεται καμμία ουσιαστική μεταβολή. Η χρηματοδότηση, δ</w:t>
      </w:r>
      <w:r>
        <w:rPr>
          <w:rFonts w:eastAsia="Times New Roman" w:cs="Times New Roman"/>
          <w:szCs w:val="24"/>
        </w:rPr>
        <w:t>ηλαδή, του ΕΦΚΑ και των ΟΓΑ και ΝΑΤ για τις μη ασφαλιστικές αρμοδιότητες προβλέπεται ήδη στον ν.4387/2016, τον ασφαλιστικό νόμο, προβλέπεται ήδη στο άρθρο 2 παράγραφος 2 για τη χρηματοδότηση της εθνικής σύνταξης και στο άρθρο 2 παράγραφος 5 για την εγγυητι</w:t>
      </w:r>
      <w:r>
        <w:rPr>
          <w:rFonts w:eastAsia="Times New Roman" w:cs="Times New Roman"/>
          <w:szCs w:val="24"/>
        </w:rPr>
        <w:t>κή υποχρέωση του κράτους προς το ασφαλιστικό σύστημα.</w:t>
      </w:r>
    </w:p>
    <w:p w14:paraId="7707C20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Εδώ κάνουμε απλώς μια τεχνική διευκρίνιση, γιατί ο νόμος περί δημοσίου λογιστικού προβλέπει ότι πρέπει να υπάρχει ρητή διάταξη του νόμου για οποιαδήποτε δημόσια δαπάνη. Πρέπει, δηλαδή, να προβλέπεται ρη</w:t>
      </w:r>
      <w:r>
        <w:rPr>
          <w:rFonts w:eastAsia="Times New Roman" w:cs="Times New Roman"/>
          <w:szCs w:val="24"/>
        </w:rPr>
        <w:t>τά η κρατική επιχορήγηση και ήταν αναγκαίο να γίνει αυτή η αποτύπωση και στον νόμο μέσω αυτής της τροπολογίας που κάνουμε.</w:t>
      </w:r>
    </w:p>
    <w:p w14:paraId="7707C20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Γίνονται δεκτές οι υπουργικές τροπολογίες που έχουν κατατεθεί για τα σχολικά γεύματα, για τους πυροσβέστες, ΕΦΚΑ, ΟΓΑ και ΝΑΤ, που σα</w:t>
      </w:r>
      <w:r>
        <w:rPr>
          <w:rFonts w:eastAsia="Times New Roman" w:cs="Times New Roman"/>
          <w:szCs w:val="24"/>
        </w:rPr>
        <w:t>ς εισηγήθηκα εγώ. Για την ηλεκτρική ενέργεια σας την εισηγήθηκε ο κ. Σταθάκης, που ήταν προηγούμενα εδώ. Για τις βουλευτικές τροπολογίες θα τοποθετηθώ ξανά στο τέλος.</w:t>
      </w:r>
    </w:p>
    <w:p w14:paraId="7707C20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Νομίζω πως αυτά είχα σε γενικές γραμμές να πω αυτή τη στιγμή. Δεν χρησιμοποίησα και όλο τ</w:t>
      </w:r>
      <w:r>
        <w:rPr>
          <w:rFonts w:eastAsia="Times New Roman" w:cs="Times New Roman"/>
          <w:szCs w:val="24"/>
        </w:rPr>
        <w:t>ον χρόνο.</w:t>
      </w:r>
    </w:p>
    <w:p w14:paraId="7707C20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07C210" w14:textId="77777777" w:rsidR="001926F7" w:rsidRDefault="006B7FAB">
      <w:pPr>
        <w:spacing w:line="600" w:lineRule="auto"/>
        <w:contextualSpacing/>
        <w:jc w:val="center"/>
        <w:rPr>
          <w:rFonts w:eastAsia="Times New Roman"/>
          <w:bCs/>
        </w:rPr>
      </w:pPr>
      <w:r>
        <w:rPr>
          <w:rFonts w:eastAsia="Times New Roman"/>
          <w:bCs/>
        </w:rPr>
        <w:t>(Χειροκροτήματα από την πτέρυγα του ΣΥΡΙΖΑ)</w:t>
      </w:r>
    </w:p>
    <w:p w14:paraId="7707C21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r>
        <w:rPr>
          <w:rFonts w:eastAsia="Times New Roman" w:cs="Times New Roman"/>
          <w:szCs w:val="24"/>
        </w:rPr>
        <w:t>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Υπουργό Εργασίας, Κοινωνικής Ασφάλισης και Κοινωνικής Αλληλεγγύης.</w:t>
      </w:r>
    </w:p>
    <w:p w14:paraId="7707C21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στον κατάλογο των Κοινοβουλευτικ</w:t>
      </w:r>
      <w:r>
        <w:rPr>
          <w:rFonts w:eastAsia="Times New Roman" w:cs="Times New Roman"/>
          <w:szCs w:val="24"/>
        </w:rPr>
        <w:t>ών Εκπροσώπων. Όπως έχει ζητηθεί ο λόγος και όπως έχει συμφωνηθεί, ο κ. Λοβέρδος, Κοινοβουλευτικός Εκπρόσωπος της Δημοκρατικής Συμπαράταξης, έχει τον λόγο για δώδεκα λεπτά.</w:t>
      </w:r>
    </w:p>
    <w:p w14:paraId="7707C21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14:paraId="7707C21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Κυρίες και κύριοι Βουλευτέ</w:t>
      </w:r>
      <w:r>
        <w:rPr>
          <w:rFonts w:eastAsia="Times New Roman" w:cs="Times New Roman"/>
          <w:szCs w:val="24"/>
        </w:rPr>
        <w:t xml:space="preserve">ς, είχα σκοπό να κάνω κι εγώ ορισμένες αναφορές, με αντιπολιτευτικό βέβαια περιεχόμενο, όμως γύρω από το σχέδιο νόμου, ενισχύοντας τα επιχειρήματα της κυρίας </w:t>
      </w:r>
      <w:proofErr w:type="spellStart"/>
      <w:r>
        <w:rPr>
          <w:rFonts w:eastAsia="Times New Roman" w:cs="Times New Roman"/>
          <w:szCs w:val="24"/>
        </w:rPr>
        <w:t>Χριστοφιλοπούλου</w:t>
      </w:r>
      <w:proofErr w:type="spellEnd"/>
      <w:r>
        <w:rPr>
          <w:rFonts w:eastAsia="Times New Roman" w:cs="Times New Roman"/>
          <w:szCs w:val="24"/>
        </w:rPr>
        <w:t xml:space="preserve">, του κ. </w:t>
      </w:r>
      <w:proofErr w:type="spellStart"/>
      <w:r>
        <w:rPr>
          <w:rFonts w:eastAsia="Times New Roman" w:cs="Times New Roman"/>
          <w:szCs w:val="24"/>
        </w:rPr>
        <w:t>Κεγκέρογλου</w:t>
      </w:r>
      <w:proofErr w:type="spellEnd"/>
      <w:r>
        <w:rPr>
          <w:rFonts w:eastAsia="Times New Roman" w:cs="Times New Roman"/>
          <w:szCs w:val="24"/>
        </w:rPr>
        <w:t xml:space="preserve"> και του κ. Παπαθεοδώρου για ρυθμίσεις του σχεδίου και για τρο</w:t>
      </w:r>
      <w:r>
        <w:rPr>
          <w:rFonts w:eastAsia="Times New Roman" w:cs="Times New Roman"/>
          <w:szCs w:val="24"/>
        </w:rPr>
        <w:t>πολογίες.</w:t>
      </w:r>
    </w:p>
    <w:p w14:paraId="7707C21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ξεκινώντας την ομιλία μου, να κάνω μία αναφορά σε τροπολογία και στη συνέχεια να κάνω μία γενική τοποθέτηση επί θεμάτων αρμοδιότητας των συναδέλφων Υπουργών που είναι σήμερα στην Αίθουσα. Αυτό θα το κάνω γιατί ήταν πάρα πολύ πρ</w:t>
      </w:r>
      <w:r>
        <w:rPr>
          <w:rFonts w:eastAsia="Times New Roman" w:cs="Times New Roman"/>
          <w:szCs w:val="24"/>
        </w:rPr>
        <w:t>οκλητικές ορισμένες αναφορές και της κ</w:t>
      </w:r>
      <w:r>
        <w:rPr>
          <w:rFonts w:eastAsia="Times New Roman" w:cs="Times New Roman"/>
          <w:szCs w:val="24"/>
        </w:rPr>
        <w:t>.</w:t>
      </w:r>
      <w:r>
        <w:rPr>
          <w:rFonts w:eastAsia="Times New Roman" w:cs="Times New Roman"/>
          <w:szCs w:val="24"/>
        </w:rPr>
        <w:t xml:space="preserve"> Φωτίου, αλλά και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w:t>
      </w:r>
    </w:p>
    <w:p w14:paraId="7707C21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θα μιλήσω για το ασφαλιστικό γενικότερα και για τα θέματα αυτού του Υπουργείου, αφού όμως κάνω μία αναφορά στα ζητήματα των πυροσβεστών. </w:t>
      </w:r>
    </w:p>
    <w:p w14:paraId="7707C21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 πρωί παρακάλεσα τον </w:t>
      </w:r>
      <w:proofErr w:type="spellStart"/>
      <w:r>
        <w:rPr>
          <w:rFonts w:eastAsia="Times New Roman" w:cs="Times New Roman"/>
          <w:szCs w:val="24"/>
        </w:rPr>
        <w:t>Προεδρε</w:t>
      </w:r>
      <w:r>
        <w:rPr>
          <w:rFonts w:eastAsia="Times New Roman" w:cs="Times New Roman"/>
          <w:szCs w:val="24"/>
        </w:rPr>
        <w:t>ύοντα</w:t>
      </w:r>
      <w:proofErr w:type="spellEnd"/>
      <w:r>
        <w:rPr>
          <w:rFonts w:eastAsia="Times New Roman" w:cs="Times New Roman"/>
          <w:szCs w:val="24"/>
        </w:rPr>
        <w:t xml:space="preserve"> συνάδελφο από το Κομμουνιστικό Κόμμα όλοι οι Υπουργοί που έχουν φέρει τροπολογίες να μιλήσουν μαζί</w:t>
      </w:r>
      <w:r>
        <w:rPr>
          <w:rFonts w:eastAsia="Times New Roman" w:cs="Times New Roman"/>
          <w:szCs w:val="24"/>
        </w:rPr>
        <w:t>,</w:t>
      </w:r>
      <w:r>
        <w:rPr>
          <w:rFonts w:eastAsia="Times New Roman" w:cs="Times New Roman"/>
          <w:szCs w:val="24"/>
        </w:rPr>
        <w:t xml:space="preserve"> ούτως ώστε να μπορέσω εγώ και άλλοι συνάδελφοι με διευκρινιστικές ερωτήσεις να δούμε ποιο είναι το περιεχόμενο των τροπολογιών που έχουν φέρει.</w:t>
      </w:r>
    </w:p>
    <w:p w14:paraId="7707C21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Είπε, </w:t>
      </w:r>
      <w:r>
        <w:rPr>
          <w:rFonts w:eastAsia="Times New Roman" w:cs="Times New Roman"/>
          <w:szCs w:val="24"/>
        </w:rPr>
        <w:t xml:space="preserve">λοιπόν, ο κ. </w:t>
      </w:r>
      <w:proofErr w:type="spellStart"/>
      <w:r>
        <w:rPr>
          <w:rFonts w:eastAsia="Times New Roman" w:cs="Times New Roman"/>
          <w:szCs w:val="24"/>
        </w:rPr>
        <w:t>Τόσκας</w:t>
      </w:r>
      <w:proofErr w:type="spellEnd"/>
      <w:r>
        <w:rPr>
          <w:rFonts w:eastAsia="Times New Roman" w:cs="Times New Roman"/>
          <w:szCs w:val="24"/>
        </w:rPr>
        <w:t xml:space="preserve"> απαντώντας σε ερώτησή μου ότι δεν εφαρμόζουν τον ν.3938/2011 που αφορά τους πυροσβέστες της πενταετούς θητείας και που προβλεπόταν η μονιμοποίησή τους και εξηγεί λέγοντας ότι δεν μεσολάβησαν οι απαραίτητες νομοθετικές ρυθμίσεις και, άρα</w:t>
      </w:r>
      <w:r>
        <w:rPr>
          <w:rFonts w:eastAsia="Times New Roman" w:cs="Times New Roman"/>
          <w:szCs w:val="24"/>
        </w:rPr>
        <w:t>, δεν έχουν ρυθμιστεί τεχνικά ζητήματα.</w:t>
      </w:r>
    </w:p>
    <w:p w14:paraId="7707C21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Του είπα ότι η Αίθουσα είναι απολύτως πρόθυμη –το θέμα είναι στην επικαιρότητα ως επίμαχο θέμα επί πολλές ημέρες- και το Υπουργείο προλαβαίνει μέχρι το βράδυ όλα να τα λύσει. Μου απαντά</w:t>
      </w:r>
      <w:r>
        <w:rPr>
          <w:rFonts w:eastAsia="Times New Roman" w:cs="Times New Roman"/>
          <w:szCs w:val="24"/>
        </w:rPr>
        <w:t>:</w:t>
      </w:r>
      <w:r>
        <w:rPr>
          <w:rFonts w:eastAsia="Times New Roman" w:cs="Times New Roman"/>
          <w:szCs w:val="24"/>
        </w:rPr>
        <w:t xml:space="preserve"> «Ναι, αλλά και τις οργανικές </w:t>
      </w:r>
      <w:r>
        <w:rPr>
          <w:rFonts w:eastAsia="Times New Roman" w:cs="Times New Roman"/>
          <w:szCs w:val="24"/>
        </w:rPr>
        <w:t>θέσεις;». Προφανώς! Και λέει εκεί κάτι λόγια μισά σε σχέση με τον αριθμό των προσλήψεων, για τα έτη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7707C21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Αυτή η Κυβέρνηση και ειδικά το Υπουργείο Εργασίας, κυρία Υπουργέ –ίσως όχι εσείς, αλλά οι Αναπληρώτριες Υπουργοί- μια νομοθετική παρέμβαση χωρίς να ι</w:t>
      </w:r>
      <w:r>
        <w:rPr>
          <w:rFonts w:eastAsia="Times New Roman" w:cs="Times New Roman"/>
          <w:szCs w:val="24"/>
        </w:rPr>
        <w:t xml:space="preserve">δρύει </w:t>
      </w:r>
      <w:r>
        <w:rPr>
          <w:rFonts w:eastAsia="Times New Roman" w:cs="Times New Roman"/>
          <w:szCs w:val="24"/>
        </w:rPr>
        <w:t>υ</w:t>
      </w:r>
      <w:r>
        <w:rPr>
          <w:rFonts w:eastAsia="Times New Roman" w:cs="Times New Roman"/>
          <w:szCs w:val="24"/>
        </w:rPr>
        <w:t>πηρεσίες και νέες θέσεις δεν έχει φέρει. Διαρκώς φέρνετε Ειδικές Γραμματείες, Γενικές Γραμματείες, Διευθύνσεις. Όλο κάτι φέρνετε. Αυτό, μάλιστα, είναι και γενικό θέμα της Κυβέρνησης. Ιδρύετε διαρκώς νέες θέσεις. Εδώ τι σας πείραξε; Δεν είναι εκλογικ</w:t>
      </w:r>
      <w:r>
        <w:rPr>
          <w:rFonts w:eastAsia="Times New Roman" w:cs="Times New Roman"/>
          <w:szCs w:val="24"/>
        </w:rPr>
        <w:t>ή σας πελατεία; Γιατί το κάνατε αυτό, φέρνοντας σήμερα τροπολογία για τρία χρόνια; Γι’ αυτούς τους ανθρώπους διαιωνίζεται ένα πρόβλημα. Γιατί; Ποια είναι η εξήγηση;</w:t>
      </w:r>
    </w:p>
    <w:p w14:paraId="7707C21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Εξήγηση δεν υπάρχει. Η εξήγηση ότι δεν έχουν υπάρξει νομοθετικές ρυθμίσεις είναι ανεπαρκής.</w:t>
      </w:r>
      <w:r>
        <w:rPr>
          <w:rFonts w:eastAsia="Times New Roman" w:cs="Times New Roman"/>
          <w:szCs w:val="24"/>
        </w:rPr>
        <w:t xml:space="preserve"> Άνετα, με δύο παραγράφους αυτά τα θέματα τα λύνεις και τα τεχνικά υπόλοιπα τα διευθετείς με τους εργαζομένους, με τήρηση του ν.3939/2011, με νομιμότητα και με απόλυτη ασφάλεια για τους ανθρώπους και βέβαιη παροχή συγκεκριμένων υπηρεσιών. Αυτό δεν το θέλετ</w:t>
      </w:r>
      <w:r>
        <w:rPr>
          <w:rFonts w:eastAsia="Times New Roman" w:cs="Times New Roman"/>
          <w:szCs w:val="24"/>
        </w:rPr>
        <w:t xml:space="preserve">ε. </w:t>
      </w:r>
    </w:p>
    <w:p w14:paraId="7707C21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Εμείς, για να ψηφίσουμε –νομίζω ότι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ο κ. Παπαθεοδώρου ήταν σαφείς- θέλουμε η ρύθμιση να μην είναι τρία χρόνια. Τα τρία χρόνια είναι πολλά και δημιουργούν την εντύπωση –σε μας τουλάχιστον, αλλά και στους ίδιους- ότι το πρόβλημα</w:t>
      </w:r>
      <w:r>
        <w:rPr>
          <w:rFonts w:eastAsia="Times New Roman" w:cs="Times New Roman"/>
          <w:szCs w:val="24"/>
        </w:rPr>
        <w:t xml:space="preserve"> παραπέμπεται και δεν επιλύεται. Μια συντομότερη μεταβατική χρονική περίοδος θα ήταν ασφαλέστερη οδός. Παρ’ ότι αυτό εμφανίζει μία αντίφαση, στους όρους δεν υπάρχει αντίφαση. Αντίθετα, στοιχειώδες μυαλό και λογική καταλήγει εκεί. Συντομότερη προθεσμία δηλώ</w:t>
      </w:r>
      <w:r>
        <w:rPr>
          <w:rFonts w:eastAsia="Times New Roman" w:cs="Times New Roman"/>
          <w:szCs w:val="24"/>
        </w:rPr>
        <w:t>νει διάθεση άμεσης επίλυσης.</w:t>
      </w:r>
    </w:p>
    <w:p w14:paraId="7707C21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Δεύτερον, ζητούμε να φύγει η τελευταία παράγραφος της τροπολογίας, διότι μ’ αυτήν για ίδιους ανθρώπους σε ό,τι αφορά την υπηρεσία την οποία ασκούν, καθορίζονται ίδιες υποχρεώσεις και άλλα δικαιώματα ή ίδιες υποχρεώσεις και λιγό</w:t>
      </w:r>
      <w:r>
        <w:rPr>
          <w:rFonts w:eastAsia="Times New Roman" w:cs="Times New Roman"/>
          <w:szCs w:val="24"/>
        </w:rPr>
        <w:t>τερα δικαιώματα.</w:t>
      </w:r>
    </w:p>
    <w:p w14:paraId="7707C21E" w14:textId="77777777" w:rsidR="001926F7" w:rsidRDefault="006B7FAB">
      <w:pPr>
        <w:spacing w:line="600" w:lineRule="auto"/>
        <w:ind w:firstLine="720"/>
        <w:contextualSpacing/>
        <w:jc w:val="both"/>
        <w:rPr>
          <w:rFonts w:eastAsia="Times New Roman"/>
          <w:szCs w:val="24"/>
        </w:rPr>
      </w:pPr>
      <w:r>
        <w:rPr>
          <w:rFonts w:eastAsia="Times New Roman"/>
          <w:szCs w:val="24"/>
        </w:rPr>
        <w:t>Ο σεβασμός στην αρχή της ισότητας πάνω απ’ όλα, μα και η κοινή πολιτική λογική</w:t>
      </w:r>
      <w:r>
        <w:rPr>
          <w:rFonts w:eastAsia="Times New Roman"/>
          <w:szCs w:val="24"/>
        </w:rPr>
        <w:t>,</w:t>
      </w:r>
      <w:r>
        <w:rPr>
          <w:rFonts w:eastAsia="Times New Roman"/>
          <w:szCs w:val="24"/>
        </w:rPr>
        <w:t xml:space="preserve"> επιβάλλουν να απαλείψετε την τελευταία παράγραφο. Ο κ. </w:t>
      </w:r>
      <w:proofErr w:type="spellStart"/>
      <w:r>
        <w:rPr>
          <w:rFonts w:eastAsia="Times New Roman"/>
          <w:szCs w:val="24"/>
        </w:rPr>
        <w:t>Τόσκας</w:t>
      </w:r>
      <w:proofErr w:type="spellEnd"/>
      <w:r>
        <w:rPr>
          <w:rFonts w:eastAsia="Times New Roman"/>
          <w:szCs w:val="24"/>
        </w:rPr>
        <w:t xml:space="preserve"> δεν είναι εδώ. Είναι όμως δύο μέλη του Υπουργικού Συμβουλίου τα οποία μπορούν να κάνουν τις συνεν</w:t>
      </w:r>
      <w:r>
        <w:rPr>
          <w:rFonts w:eastAsia="Times New Roman"/>
          <w:szCs w:val="24"/>
        </w:rPr>
        <w:t xml:space="preserve">νοήσεις, αλλά και τη συγκεκριμένη αλλαγή. Αν δεν γίνει αυτή η αλλαγή, εμείς δεν θα ψηφίσουμε. Αυτό από την πλευρά μας είναι σαφές. </w:t>
      </w:r>
    </w:p>
    <w:p w14:paraId="7707C21F" w14:textId="77777777" w:rsidR="001926F7" w:rsidRDefault="006B7FAB">
      <w:pPr>
        <w:spacing w:line="600" w:lineRule="auto"/>
        <w:ind w:firstLine="720"/>
        <w:contextualSpacing/>
        <w:jc w:val="both"/>
        <w:rPr>
          <w:rFonts w:eastAsia="Times New Roman"/>
          <w:szCs w:val="24"/>
        </w:rPr>
      </w:pPr>
      <w:r>
        <w:rPr>
          <w:rFonts w:eastAsia="Times New Roman"/>
          <w:szCs w:val="24"/>
        </w:rPr>
        <w:t>Και επειδή προκληθήκαμε, είναι δυνατόν αυτή η Κυβέρνηση να κάνει συγκρίσεις του εαυτού της με τις προηγούμενες εν καιρώ κρίσ</w:t>
      </w:r>
      <w:r>
        <w:rPr>
          <w:rFonts w:eastAsia="Times New Roman"/>
          <w:szCs w:val="24"/>
        </w:rPr>
        <w:t xml:space="preserve">ης; Είναι δυνατόν αυτή η Κυβέρνηση -που πετούσε πέτρες επί τόσα χρόνια και έλεγε ψέματα και δεν βοήθησε πουθενά- να κάνει συγκρίσεις, όταν αυτά τα δυο της χρόνια έχουμε δει τα όσα είδαμε και μόνο μόνο μια, δυο λεξούλες της Υπουργού δικαίωσαν την ασκούμενη </w:t>
      </w:r>
      <w:r>
        <w:rPr>
          <w:rFonts w:eastAsia="Times New Roman"/>
          <w:szCs w:val="24"/>
        </w:rPr>
        <w:t>κριτική; Μάλιστα, μόνο αν κάποιος διαβάσει αλλιώς αυτές τις λεξούλες, και όχι όπως τις είπε, μπορεί να αντιληφθεί ότι υπάρχει και μια δόση αυτοκριτικής στα λόγια της.</w:t>
      </w:r>
    </w:p>
    <w:p w14:paraId="7707C22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Διότι, κυρίες και κύριοι Βουλευτές, δεν εξελέγησαν οι άνθρωποι ως καλοί διαχειριστές -τρομάρα τους!-, αλλά ως κάτι άλλο. Και το δικό μας ήταν προδοτικό και το δικό τους ήταν </w:t>
      </w:r>
      <w:proofErr w:type="spellStart"/>
      <w:r>
        <w:rPr>
          <w:rFonts w:eastAsia="Times New Roman"/>
          <w:szCs w:val="24"/>
        </w:rPr>
        <w:t>εθνοδιεγερτικό</w:t>
      </w:r>
      <w:proofErr w:type="spellEnd"/>
      <w:r>
        <w:rPr>
          <w:rFonts w:eastAsia="Times New Roman"/>
          <w:szCs w:val="24"/>
        </w:rPr>
        <w:t>. Αυτοί ήταν οι πατριώτες, αυτοί ήταν οι φοβεροί, αυτοί τα ήξεραν όλ</w:t>
      </w:r>
      <w:r>
        <w:rPr>
          <w:rFonts w:eastAsia="Times New Roman"/>
          <w:szCs w:val="24"/>
        </w:rPr>
        <w:t>α, και εμείς ήμασταν προδότες και τα είχαμε ξεπουλήσει όλα. Έτσι έλεγαν! Τώρα μας το παίζουν δεξιοτέχνες της πολιτικής και της διοίκησης, που δεν είναι! Ωστόσο, δεν υπάρχει τομέας στον οποίο να έχουμε δει βελτίωση και τα ποιοτικά στοιχεία της αγοράς εργασί</w:t>
      </w:r>
      <w:r>
        <w:rPr>
          <w:rFonts w:eastAsia="Times New Roman"/>
          <w:szCs w:val="24"/>
        </w:rPr>
        <w:t xml:space="preserve">ας δεν ευνοούν κομπασμούς. </w:t>
      </w:r>
    </w:p>
    <w:p w14:paraId="7707C221" w14:textId="77777777" w:rsidR="001926F7" w:rsidRDefault="006B7FAB">
      <w:pPr>
        <w:spacing w:line="600" w:lineRule="auto"/>
        <w:ind w:firstLine="720"/>
        <w:contextualSpacing/>
        <w:jc w:val="both"/>
        <w:rPr>
          <w:rFonts w:eastAsia="Times New Roman"/>
          <w:szCs w:val="24"/>
        </w:rPr>
      </w:pPr>
      <w:r>
        <w:rPr>
          <w:rFonts w:eastAsia="Times New Roman"/>
          <w:szCs w:val="24"/>
        </w:rPr>
        <w:t>Όταν παραδέχεστε με τα λόγια σας αυτό το 2% παραπάνω, αυτή τη μεταβολή στην αγορά εργασίας, τότε μπορεί και να καταλάβουμε ότι ορισμένες φορές έχετε και μια διάθεση αυτοκριτικής σε σχέση με αυτά που υποσχεθήκατε και όχι σε σχέση</w:t>
      </w:r>
      <w:r>
        <w:rPr>
          <w:rFonts w:eastAsia="Times New Roman"/>
          <w:szCs w:val="24"/>
        </w:rPr>
        <w:t xml:space="preserve"> με αυτά που αντιμετωπίζει η χώρα και τώρα είστε εσείς οι πληρεξούσιοι του λαού για να τα διεκπεραιώσετε. </w:t>
      </w:r>
    </w:p>
    <w:p w14:paraId="7707C22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Όπως και να έχει το πράγμα, κυρία </w:t>
      </w:r>
      <w:proofErr w:type="spellStart"/>
      <w:r>
        <w:rPr>
          <w:rFonts w:eastAsia="Times New Roman"/>
          <w:szCs w:val="24"/>
        </w:rPr>
        <w:t>Αχτσιόγλου</w:t>
      </w:r>
      <w:proofErr w:type="spellEnd"/>
      <w:r>
        <w:rPr>
          <w:rFonts w:eastAsia="Times New Roman"/>
          <w:szCs w:val="24"/>
        </w:rPr>
        <w:t>, με τη σημερινή σας ομιλία λιγότερο, αλλά κυρίως με την πρώτη σας ομιλία –την οποία είχα την ευκαιρία να</w:t>
      </w:r>
      <w:r>
        <w:rPr>
          <w:rFonts w:eastAsia="Times New Roman"/>
          <w:szCs w:val="24"/>
        </w:rPr>
        <w:t xml:space="preserve"> παρακολουθήσω- αποδέχεστε πλήρως το παρελθόν πριν από εσάς. Αποδέχεστε πλήρως και το αντιπολιτευτικό σας παρελθόν. </w:t>
      </w:r>
    </w:p>
    <w:p w14:paraId="7707C223"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Πάμε, λοιπόν, να δούμε συγκεκριμένα πράγματα για τον τομέα σας. </w:t>
      </w:r>
    </w:p>
    <w:p w14:paraId="7707C22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Να θυμίσω σε ό,τι αφορά τα αντιπολιτευτικά </w:t>
      </w:r>
      <w:r>
        <w:rPr>
          <w:rFonts w:eastAsia="Times New Roman"/>
          <w:szCs w:val="24"/>
        </w:rPr>
        <w:t>σας,</w:t>
      </w:r>
      <w:r>
        <w:rPr>
          <w:rFonts w:eastAsia="Times New Roman"/>
          <w:szCs w:val="24"/>
        </w:rPr>
        <w:t xml:space="preserve"> ότι είχατε υποσχεθεί τη δέ</w:t>
      </w:r>
      <w:r>
        <w:rPr>
          <w:rFonts w:eastAsia="Times New Roman"/>
          <w:szCs w:val="24"/>
        </w:rPr>
        <w:t xml:space="preserve">κατη τρίτη σύνταξη. Δεν σας άρεσε το δικό μας ασφαλιστικό -για το οποίο είχα την κύρια ευθύνη και ήταν ο ν.3863/2010-, αλλά θέλατε να το ανοίξετε πάλι και αρχίσατε με τον κ. </w:t>
      </w:r>
      <w:proofErr w:type="spellStart"/>
      <w:r>
        <w:rPr>
          <w:rFonts w:eastAsia="Times New Roman"/>
          <w:szCs w:val="24"/>
        </w:rPr>
        <w:t>Στρατούλη</w:t>
      </w:r>
      <w:proofErr w:type="spellEnd"/>
      <w:r>
        <w:rPr>
          <w:rFonts w:eastAsia="Times New Roman"/>
          <w:szCs w:val="24"/>
        </w:rPr>
        <w:t xml:space="preserve"> και τον κ. Σκουρλέτη τις παλικαριές. Φέρνατε διατάξεις εδώ και η Βουλή τ</w:t>
      </w:r>
      <w:r>
        <w:rPr>
          <w:rFonts w:eastAsia="Times New Roman"/>
          <w:szCs w:val="24"/>
        </w:rPr>
        <w:t>ης ψήφιζε. Και σας λέγαμε ότι αυτά θα τα «</w:t>
      </w:r>
      <w:proofErr w:type="spellStart"/>
      <w:r>
        <w:rPr>
          <w:rFonts w:eastAsia="Times New Roman"/>
          <w:szCs w:val="24"/>
        </w:rPr>
        <w:t>ξε</w:t>
      </w:r>
      <w:proofErr w:type="spellEnd"/>
      <w:r>
        <w:rPr>
          <w:rFonts w:eastAsia="Times New Roman"/>
          <w:szCs w:val="24"/>
        </w:rPr>
        <w:t>-ψηφίσετε». Και ήρθε η ώρα να τα «</w:t>
      </w:r>
      <w:proofErr w:type="spellStart"/>
      <w:r>
        <w:rPr>
          <w:rFonts w:eastAsia="Times New Roman"/>
          <w:szCs w:val="24"/>
        </w:rPr>
        <w:t>ξε</w:t>
      </w:r>
      <w:proofErr w:type="spellEnd"/>
      <w:r>
        <w:rPr>
          <w:rFonts w:eastAsia="Times New Roman"/>
          <w:szCs w:val="24"/>
        </w:rPr>
        <w:t xml:space="preserve">-ψηφίσετε» όλα! </w:t>
      </w:r>
    </w:p>
    <w:p w14:paraId="7707C225" w14:textId="77777777" w:rsidR="001926F7" w:rsidRDefault="006B7FAB">
      <w:pPr>
        <w:spacing w:line="600" w:lineRule="auto"/>
        <w:ind w:firstLine="720"/>
        <w:contextualSpacing/>
        <w:jc w:val="both"/>
        <w:rPr>
          <w:rFonts w:eastAsia="Times New Roman"/>
          <w:szCs w:val="24"/>
        </w:rPr>
      </w:pPr>
      <w:r>
        <w:rPr>
          <w:rFonts w:eastAsia="Times New Roman"/>
          <w:szCs w:val="24"/>
        </w:rPr>
        <w:t>Όμως φέρνοντας διατάξεις αντίθετες με το ασφαλιστικό εκείνη</w:t>
      </w:r>
      <w:r>
        <w:rPr>
          <w:rFonts w:eastAsia="Times New Roman"/>
          <w:szCs w:val="24"/>
        </w:rPr>
        <w:t>ς</w:t>
      </w:r>
      <w:r>
        <w:rPr>
          <w:rFonts w:eastAsia="Times New Roman"/>
          <w:szCs w:val="24"/>
        </w:rPr>
        <w:t xml:space="preserve"> της εποχής και μη εφαρμόζοντας τις ρυθμίσεις του, ανοίξατε το ασφαλιστικό, όχι τις επικουρικές και</w:t>
      </w:r>
      <w:r>
        <w:rPr>
          <w:rFonts w:eastAsia="Times New Roman"/>
          <w:szCs w:val="24"/>
        </w:rPr>
        <w:t xml:space="preserve"> το μηδενικό έλλειμμα –που ήταν δική μας και σωστή, ολόσωστη επιλογή-, αλλά το κυρίως σώμα του ασφαλιστικού, αγνοώντας ότι η αναλογιστική αρχή, αλλά και η Ευρωπαϊκή Επιτροπή και η </w:t>
      </w:r>
      <w:r>
        <w:rPr>
          <w:rFonts w:eastAsia="Times New Roman"/>
          <w:szCs w:val="24"/>
        </w:rPr>
        <w:t>τ</w:t>
      </w:r>
      <w:r>
        <w:rPr>
          <w:rFonts w:eastAsia="Times New Roman"/>
          <w:szCs w:val="24"/>
        </w:rPr>
        <w:t xml:space="preserve">ρόικα τότε έδιναν βιωσιμότητα δεκαετιών στο ασφαλιστικό. </w:t>
      </w:r>
    </w:p>
    <w:p w14:paraId="7707C22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Και τι άρχισε να </w:t>
      </w:r>
      <w:r>
        <w:rPr>
          <w:rFonts w:eastAsia="Times New Roman"/>
          <w:szCs w:val="24"/>
        </w:rPr>
        <w:t xml:space="preserve">γίνεται από τότε που αλλάξατε ρότα και υπογράψατε το τρίτο αχρείαστο μνημόνιο; Φέρατε με το ίδιο το μνημόνιο μείωση των κυρίων συντάξεων υπέρ υγείας υποτίθεται –ανάθεμα κι αν πηγαίνουν αυτά ποσά στην υγεία- κατά ένα ποσοστό. Αυξήσατε τις εισφορές, δηλαδή! </w:t>
      </w:r>
      <w:r>
        <w:rPr>
          <w:rFonts w:eastAsia="Times New Roman"/>
          <w:szCs w:val="24"/>
        </w:rPr>
        <w:t xml:space="preserve">Αυτό σε ό,τι αφορά συγκεκριμένες κατηγορίες εργαζομένων, εργοδοτών, αλλά και συνταξιούχων. Πρόκειται για ένα πάρα πολύ μεγάλο θέμα. </w:t>
      </w:r>
    </w:p>
    <w:p w14:paraId="7707C22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Δεύτερον, με τη λογική του ασφαλιστικού σας συστήματος περικόψατε τα πάντα. Έλεγε ο Υπουργός του Σεπτεμβρίου-Οκτωβρίου του </w:t>
      </w:r>
      <w:r>
        <w:rPr>
          <w:rFonts w:eastAsia="Times New Roman"/>
          <w:szCs w:val="24"/>
        </w:rPr>
        <w:t xml:space="preserve">2015 -για να θυμηθούμε τον δεύτερο εαυτό σας- ότι δεν πρόκειται να κάνει περικοπές, αλλά ότι θα αλλάξει την αρχιτεκτονική του συστήματος και θα βρει πόρους. Διαλύσατε όλα τα επιδόματα και το ΕΚΑΣ πάνω απ’ όλα. Και οι περικοπές και στις κύριες συντάξεις σε </w:t>
      </w:r>
      <w:r>
        <w:rPr>
          <w:rFonts w:eastAsia="Times New Roman"/>
          <w:szCs w:val="24"/>
        </w:rPr>
        <w:t xml:space="preserve">μικρό βαθμό είναι ακόμα δεδομένες, ενώ έρχεται και η προσωπική διαφορά -ο άθλος σας!- που θα δούμε πώς θα εφαρμοστεί. </w:t>
      </w:r>
    </w:p>
    <w:p w14:paraId="7707C228"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συνάδελφοι, για να υποστηρίξω αυτά τα οποία λέω, θέλω να σας δώσω ορισμένα συγκεκριμένα παραδείγματα: Το επίδομα στο Με</w:t>
      </w:r>
      <w:r>
        <w:rPr>
          <w:rFonts w:eastAsia="Times New Roman"/>
          <w:szCs w:val="24"/>
        </w:rPr>
        <w:t>τοχικό Ταμείο Δημοσίων Υπαλλήλων τον Δεκέμβρη του 2015 ήταν 92 ευρώ. Γενάρης, Φλεβάρης, Μάρτης, μετά: 84 ευρώ. Απρίλιος του 2016: 42 ευρώ. Ιούλιος του 2016: 22 ευρώ. Ένα απλό παράδειγμα συνεπειών από τη διακυβέρνηση ΣΥΡΙΖΑ.</w:t>
      </w:r>
    </w:p>
    <w:p w14:paraId="7707C229" w14:textId="77777777" w:rsidR="001926F7" w:rsidRDefault="006B7FAB">
      <w:pPr>
        <w:spacing w:line="600" w:lineRule="auto"/>
        <w:ind w:firstLine="720"/>
        <w:contextualSpacing/>
        <w:jc w:val="both"/>
        <w:rPr>
          <w:rFonts w:eastAsia="Times New Roman"/>
          <w:szCs w:val="24"/>
        </w:rPr>
      </w:pPr>
      <w:r>
        <w:rPr>
          <w:rFonts w:eastAsia="Times New Roman"/>
          <w:szCs w:val="24"/>
        </w:rPr>
        <w:t>Δεύτερον, θα αναφέρω ένα παράδει</w:t>
      </w:r>
      <w:r>
        <w:rPr>
          <w:rFonts w:eastAsia="Times New Roman"/>
          <w:szCs w:val="24"/>
        </w:rPr>
        <w:t xml:space="preserve">γμα, κυρίως ασφαλιστικού περιεχομένου: εργαζόμενος, ασφαλισμένος στο ΙΚΑ. Όταν έκανε μια δεύτερη εργασία, αφού είχε πλήρη ασφάλιση στο ΙΚΑ, εμείς δεν του επιβάλαμε επιπρόσθετες επιβαρύνσεις. Από τον νόμο του κ. </w:t>
      </w:r>
      <w:proofErr w:type="spellStart"/>
      <w:r>
        <w:rPr>
          <w:rFonts w:eastAsia="Times New Roman"/>
          <w:szCs w:val="24"/>
        </w:rPr>
        <w:t>Κατρούγκαλου</w:t>
      </w:r>
      <w:proofErr w:type="spellEnd"/>
      <w:r>
        <w:rPr>
          <w:rFonts w:eastAsia="Times New Roman"/>
          <w:szCs w:val="24"/>
        </w:rPr>
        <w:t xml:space="preserve"> -που δεν θα έκανε περικοπές, δεν</w:t>
      </w:r>
      <w:r>
        <w:rPr>
          <w:rFonts w:eastAsia="Times New Roman"/>
          <w:szCs w:val="24"/>
        </w:rPr>
        <w:t xml:space="preserve"> θα έδινε αυξήσεις, δεν θα έκανε αυξήσεις στις εισφορές, δεν θα έκανε τίποτα κακό, όλα θα τα έκανε υπέρ του λαού-, αυτός ο άνθρωπος που αναγκάζεται να πάει σε δεύτερη εργασία με 500 ευρώ αμοιβή το μήνα, πρέπει να πληρώσει στον ΟΑΕΕ 150 ευρώ, χωρίς να του π</w:t>
      </w:r>
      <w:r>
        <w:rPr>
          <w:rFonts w:eastAsia="Times New Roman"/>
          <w:szCs w:val="24"/>
        </w:rPr>
        <w:t xml:space="preserve">αρέχει το ασφαλιστικό του αυτό ταμείο την παραμικρή υπηρεσία. Αυτά εμείς δεν τα είχαμε κάνει. Αυτά τα κάνατε εσείς. </w:t>
      </w:r>
    </w:p>
    <w:p w14:paraId="7707C22A" w14:textId="77777777" w:rsidR="001926F7" w:rsidRDefault="006B7FAB">
      <w:pPr>
        <w:spacing w:line="600" w:lineRule="auto"/>
        <w:ind w:firstLine="720"/>
        <w:contextualSpacing/>
        <w:jc w:val="both"/>
        <w:rPr>
          <w:rFonts w:eastAsia="Times New Roman"/>
          <w:szCs w:val="24"/>
        </w:rPr>
      </w:pPr>
      <w:r>
        <w:rPr>
          <w:rFonts w:eastAsia="Times New Roman"/>
          <w:szCs w:val="24"/>
        </w:rPr>
        <w:t>Και συνεχίζουμε στην ουσία των εισφορών. Δεν θα αναφερθώ στον κ. Πετρόπουλο. Οι κομπασμοί του ήταν τελείως αντίθετοι με την δική σας τοποθέ</w:t>
      </w:r>
      <w:r>
        <w:rPr>
          <w:rFonts w:eastAsia="Times New Roman"/>
          <w:szCs w:val="24"/>
        </w:rPr>
        <w:t>τηση σήμερα, αλλά θα κάνω μια αναφορά γι’ αυτούς που μας ακούν εκτός Αιθούσης. Είναι ημέρες που ο ΕΦΚΑ προσδιορίζει τις σχέσεις του με τους ασφαλισμένους ελεύθερους επαγγελματίες. Το τι συμβαίνει στους ελεύθερους επαγγελματίες με αρκετά χρόνια δουλειάς και</w:t>
      </w:r>
      <w:r>
        <w:rPr>
          <w:rFonts w:eastAsia="Times New Roman"/>
          <w:szCs w:val="24"/>
        </w:rPr>
        <w:t xml:space="preserve"> με μια εισοδηματική λογική που θα τους κατάτασσε τα παλαιότερα χρόνια στη μεσαία τάξη, δεν μπορώ συνάδελφοι να σας το περιγράψω. Είμαι ενεργός δικηγόρος και έχω την αίσθηση του χώρου σε απόλυτο βαθμό.</w:t>
      </w:r>
    </w:p>
    <w:p w14:paraId="7707C22B" w14:textId="77777777" w:rsidR="001926F7" w:rsidRDefault="006B7FAB">
      <w:pPr>
        <w:spacing w:line="600" w:lineRule="auto"/>
        <w:ind w:firstLine="720"/>
        <w:contextualSpacing/>
        <w:jc w:val="both"/>
        <w:rPr>
          <w:rFonts w:eastAsia="Times New Roman"/>
          <w:szCs w:val="24"/>
        </w:rPr>
      </w:pPr>
      <w:r>
        <w:rPr>
          <w:rFonts w:eastAsia="Times New Roman"/>
          <w:szCs w:val="24"/>
        </w:rPr>
        <w:t>Πάμε τώρα σε κάποιους στους οποίους μειώνεται η εισφορ</w:t>
      </w:r>
      <w:r>
        <w:rPr>
          <w:rFonts w:eastAsia="Times New Roman"/>
          <w:szCs w:val="24"/>
        </w:rPr>
        <w:t>ά και αυτοί δεν είναι λίγοι. Εγώ προειδοποίησα σε όλες μου τις ομιλίες -είτε είμαι στην Αθήνα είτε σε περιοδείες εκτός, είτε μιλάω σε κεντρικά μέσα ενημέρωσης είτε σε περιφερειακά-, ότι καλό είναι να κάνουν μια μικρή οικονομία ανά μήνα από τώρα, διότι η τρ</w:t>
      </w:r>
      <w:r>
        <w:rPr>
          <w:rFonts w:eastAsia="Times New Roman"/>
          <w:szCs w:val="24"/>
        </w:rPr>
        <w:t xml:space="preserve">ύπα που διαμορφώνεται στον τομέα της ασφάλισης στην Ελλάδα, έτσι όπως διαμορφώθηκαν οι εισφορές -και γι’ αυτούς που μπορούν κάτι περισσότερο και γι’ αυτούς που δεν μπορούν-, τον Ιούνιο γι’ αυτούς που δεν μπορούν, ετοιμάζεται συμπληρωματικό «μπουγιουρντί». </w:t>
      </w:r>
      <w:r>
        <w:rPr>
          <w:rFonts w:eastAsia="Times New Roman"/>
          <w:szCs w:val="24"/>
        </w:rPr>
        <w:t xml:space="preserve">Δεν υπάρχει περίπτωση να βγει το σύστημα, έτσι όπως το διαρρύθμισε ο κ. </w:t>
      </w:r>
      <w:proofErr w:type="spellStart"/>
      <w:r>
        <w:rPr>
          <w:rFonts w:eastAsia="Times New Roman"/>
          <w:szCs w:val="24"/>
        </w:rPr>
        <w:t>Κατρούγκαλος</w:t>
      </w:r>
      <w:proofErr w:type="spellEnd"/>
      <w:r>
        <w:rPr>
          <w:rFonts w:eastAsia="Times New Roman"/>
          <w:szCs w:val="24"/>
        </w:rPr>
        <w:t>, οι ΣΥΡΙΖΑ και οι ΑΝΕΛ ως κοινοβουλευτική πλειοψηφία. Ήδη είμαστε στα μέσα Φεβρουαρίου. Τα κενά που δημιουργούνται, η τρύπα που δημιουργείται θα επιβάλει παρεμβάσεις. Θα δ</w:t>
      </w:r>
      <w:r>
        <w:rPr>
          <w:rFonts w:eastAsia="Times New Roman"/>
          <w:szCs w:val="24"/>
        </w:rPr>
        <w:t>ούμε ποιες είναι αυτές.</w:t>
      </w:r>
    </w:p>
    <w:p w14:paraId="7707C22C" w14:textId="77777777" w:rsidR="001926F7" w:rsidRDefault="006B7FAB">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707C22D" w14:textId="77777777" w:rsidR="001926F7" w:rsidRDefault="006B7FAB">
      <w:pPr>
        <w:spacing w:line="600" w:lineRule="auto"/>
        <w:ind w:firstLine="720"/>
        <w:contextualSpacing/>
        <w:jc w:val="both"/>
        <w:rPr>
          <w:rFonts w:eastAsia="Times New Roman"/>
          <w:szCs w:val="24"/>
        </w:rPr>
      </w:pPr>
      <w:r>
        <w:rPr>
          <w:rFonts w:eastAsia="Times New Roman"/>
          <w:szCs w:val="24"/>
        </w:rPr>
        <w:t>Πάμε σε άλλα θέματα. Το «δωράκι» στις δικηγορικές εταιρείες τι είναι; Κυρίες και κύριοι συνάδελφοι, έχουμε υπόψη μας ότι στις δικηγορικές εταιρείες,</w:t>
      </w:r>
      <w:r>
        <w:rPr>
          <w:rFonts w:eastAsia="Times New Roman"/>
          <w:szCs w:val="24"/>
        </w:rPr>
        <w:t xml:space="preserve">  στις περιπτώσεις που ο δικηγόρος, ο εργαζόμενος αμείβεται και δίνει απόδειξη, -έχει μπλοκάκι, που λέμε-, ότι το 100% της εισφοράς το πληρώνει αυτός; Δεν επιμερίζεται η εισφορά ανάμεσα στον εργοδότη και στον ίδιο. Ένα το δεδομένο. Αυτό είναι η κατάσταση α</w:t>
      </w:r>
      <w:r>
        <w:rPr>
          <w:rFonts w:eastAsia="Times New Roman"/>
          <w:szCs w:val="24"/>
        </w:rPr>
        <w:t xml:space="preserve">υτής της στιγμής, τώρα που μιλάμε. </w:t>
      </w:r>
    </w:p>
    <w:p w14:paraId="7707C22E" w14:textId="77777777" w:rsidR="001926F7" w:rsidRDefault="006B7FAB">
      <w:pPr>
        <w:spacing w:line="600" w:lineRule="auto"/>
        <w:ind w:firstLine="720"/>
        <w:contextualSpacing/>
        <w:jc w:val="both"/>
        <w:rPr>
          <w:rFonts w:eastAsia="Times New Roman"/>
          <w:szCs w:val="24"/>
        </w:rPr>
      </w:pPr>
      <w:r>
        <w:rPr>
          <w:rFonts w:eastAsia="Times New Roman"/>
          <w:szCs w:val="24"/>
        </w:rPr>
        <w:t>Γνωρίζετε ότι αν έρθει ένας λογαριασμός εισφοράς σε ελεύθερο επαγγελματία, λανθασμένος, μεγαλύτερος, δεν υπάρχει διαδικασία της διόρθωσης και υπάρχει μόνο η ένσταση; Και όταν κάνεις ένσταση, για να γίνει δεκτή και να συζ</w:t>
      </w:r>
      <w:r>
        <w:rPr>
          <w:rFonts w:eastAsia="Times New Roman"/>
          <w:szCs w:val="24"/>
        </w:rPr>
        <w:t>ητηθεί -μπορεί και να δικαιωθείς-, πρέπει να έχεις καταβάλει την υποχρέωση, να έχεις πληρώσει. Αυτό τι είναι; Ορθολογική άσκηση διοίκησης;</w:t>
      </w:r>
    </w:p>
    <w:p w14:paraId="7707C22F" w14:textId="77777777" w:rsidR="001926F7" w:rsidRDefault="006B7FAB">
      <w:pPr>
        <w:spacing w:line="600" w:lineRule="auto"/>
        <w:ind w:firstLine="720"/>
        <w:contextualSpacing/>
        <w:jc w:val="both"/>
        <w:rPr>
          <w:rFonts w:eastAsia="Times New Roman"/>
          <w:szCs w:val="24"/>
        </w:rPr>
      </w:pPr>
      <w:r>
        <w:rPr>
          <w:rFonts w:eastAsia="Times New Roman"/>
          <w:szCs w:val="24"/>
        </w:rPr>
        <w:t>Ξέρετε ότι μια σειρά ασφαλισμένοι -ας πούμε οδοντίατρος που παρέχει εξαρτημένη εργασία- ζητούν να μάθουν ποια είναι η</w:t>
      </w:r>
      <w:r>
        <w:rPr>
          <w:rFonts w:eastAsia="Times New Roman"/>
          <w:szCs w:val="24"/>
        </w:rPr>
        <w:t xml:space="preserve"> υποχρέωσή τους; Φ</w:t>
      </w:r>
      <w:r>
        <w:rPr>
          <w:rFonts w:eastAsia="Times New Roman"/>
          <w:szCs w:val="24"/>
        </w:rPr>
        <w:t>τ</w:t>
      </w:r>
      <w:r>
        <w:rPr>
          <w:rFonts w:eastAsia="Times New Roman"/>
          <w:szCs w:val="24"/>
        </w:rPr>
        <w:t>άνει η 28</w:t>
      </w:r>
      <w:r>
        <w:rPr>
          <w:rFonts w:eastAsia="Times New Roman"/>
          <w:szCs w:val="24"/>
          <w:vertAlign w:val="superscript"/>
        </w:rPr>
        <w:t>η</w:t>
      </w:r>
      <w:r>
        <w:rPr>
          <w:rFonts w:eastAsia="Times New Roman"/>
          <w:szCs w:val="24"/>
        </w:rPr>
        <w:t xml:space="preserve"> Φεβρουαρίου και το σύστημα διαρκώς πέφτει. Καταφεύγουν στα ταμεία τους και τους λένε ότι ο ΕΦΚΑ δεν τους έχει ενημερώσει. Οι υπηρεσίες του ΕΦΚΑ ζητούν να στείλουν ταχυδρομικά το αίτημά τους, ώστε να πληροφορηθούν. Και η 28</w:t>
      </w:r>
      <w:r>
        <w:rPr>
          <w:rFonts w:eastAsia="Times New Roman"/>
          <w:szCs w:val="24"/>
          <w:vertAlign w:val="superscript"/>
        </w:rPr>
        <w:t>η</w:t>
      </w:r>
      <w:r>
        <w:rPr>
          <w:rFonts w:eastAsia="Times New Roman"/>
          <w:szCs w:val="24"/>
        </w:rPr>
        <w:t xml:space="preserve"> φθ</w:t>
      </w:r>
      <w:r>
        <w:rPr>
          <w:rFonts w:eastAsia="Times New Roman"/>
          <w:szCs w:val="24"/>
        </w:rPr>
        <w:t xml:space="preserve">άνει. Θα είναι υπερήμερη. Είναι σωστό αυτό; Είναι ορθολογικό αυτό; Αποδεικνύει διοικητική δεξιοτεχνία, σοβαρότητα και ορθότητα αυτό; Το αντίθετο ακριβώς. </w:t>
      </w:r>
    </w:p>
    <w:p w14:paraId="7707C230" w14:textId="77777777" w:rsidR="001926F7" w:rsidRDefault="006B7FAB">
      <w:pPr>
        <w:spacing w:line="600" w:lineRule="auto"/>
        <w:ind w:firstLine="720"/>
        <w:contextualSpacing/>
        <w:jc w:val="both"/>
        <w:rPr>
          <w:rFonts w:eastAsia="Times New Roman"/>
          <w:szCs w:val="24"/>
        </w:rPr>
      </w:pPr>
      <w:r>
        <w:rPr>
          <w:rFonts w:eastAsia="Times New Roman"/>
          <w:szCs w:val="24"/>
        </w:rPr>
        <w:t>Υπάρχει δε και μια σειρά παραπόνων από υποψήφιους συνταξιούχους, που έχουν κάνει την αίτησή τους ηλεκ</w:t>
      </w:r>
      <w:r>
        <w:rPr>
          <w:rFonts w:eastAsia="Times New Roman"/>
          <w:szCs w:val="24"/>
        </w:rPr>
        <w:t xml:space="preserve">τρονικά και δεν τη βρίσκουν. Δεν τη βρίσκουν στο σύστημα. </w:t>
      </w:r>
    </w:p>
    <w:p w14:paraId="7707C231" w14:textId="77777777" w:rsidR="001926F7" w:rsidRDefault="006B7FAB">
      <w:pPr>
        <w:spacing w:line="600" w:lineRule="auto"/>
        <w:ind w:firstLine="720"/>
        <w:contextualSpacing/>
        <w:jc w:val="both"/>
        <w:rPr>
          <w:rFonts w:eastAsia="Times New Roman"/>
          <w:szCs w:val="24"/>
        </w:rPr>
      </w:pPr>
      <w:r>
        <w:rPr>
          <w:rFonts w:eastAsia="Times New Roman"/>
          <w:szCs w:val="24"/>
        </w:rPr>
        <w:t>Όλη αυτή η διοικητική αταξία είναι και το αρνητικό διοικητικό συμβάν που σχετίζεται με τα ασφαλιστικά για τα οποία κομπάζατε εδώ πριν από λίγους μήνες.</w:t>
      </w:r>
    </w:p>
    <w:p w14:paraId="7707C23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Ολοκληρώνοντας, κυρίες και κύριοι Βουλευτές, </w:t>
      </w:r>
      <w:r>
        <w:rPr>
          <w:rFonts w:eastAsia="Times New Roman"/>
          <w:szCs w:val="24"/>
        </w:rPr>
        <w:t>κυρία και κύριε της Κυβέρνησης, θα πω ότι ή θα μας φέρετε μία συμφωνία η οποία θα συγκεκριμενοποιεί τις υποχρεώσεις της χώρας και θα εξηγεί τι είναι αυτά τα οποία είναι μπροστά στον ελληνικό λαό, ή να σηκωθείτε να φύγετε. Διότι το θέμα δεν είναι τι λέμε εμ</w:t>
      </w:r>
      <w:r>
        <w:rPr>
          <w:rFonts w:eastAsia="Times New Roman"/>
          <w:szCs w:val="24"/>
        </w:rPr>
        <w:t xml:space="preserve">είς, δεν είναι ότι σας λέμε εμείς από την εμπειρία μας πως όσο αργείτε, τόσο αυξάνεται ο λογαριασμός. Σας το είπε ο Αναπληρωτής Υπουργός Οικονομίας και μάλιστα με μια φράση που θα δυσκολευόμουν να πω. Είπε ότι προτιμά μια δυσμενέστερη συμφωνία σήμερα παρά </w:t>
      </w:r>
      <w:r>
        <w:rPr>
          <w:rFonts w:eastAsia="Times New Roman"/>
          <w:szCs w:val="24"/>
        </w:rPr>
        <w:t xml:space="preserve">μια καλύτερη τον Ιούνιο, διότι αυτά που θα έχουν μεσολαβήσει, φέρνουν την οικονομία στον γκρεμό και τη χώρα στα υπόψιν για ένα τέταρτο μνημόνιο. Αυτά θα πρέπει να τα δείτε. </w:t>
      </w:r>
    </w:p>
    <w:p w14:paraId="7707C233" w14:textId="77777777" w:rsidR="001926F7" w:rsidRDefault="006B7FAB">
      <w:pPr>
        <w:spacing w:line="600" w:lineRule="auto"/>
        <w:ind w:firstLine="720"/>
        <w:contextualSpacing/>
        <w:jc w:val="both"/>
        <w:rPr>
          <w:rFonts w:eastAsia="Times New Roman"/>
          <w:szCs w:val="24"/>
        </w:rPr>
      </w:pPr>
      <w:r>
        <w:rPr>
          <w:rFonts w:eastAsia="Times New Roman"/>
          <w:szCs w:val="24"/>
        </w:rPr>
        <w:t>Μέχρι τότε, κυρία Υπουργέ -και αυτή είναι η τελευταία μου φράση- δεν έχει κανένα ν</w:t>
      </w:r>
      <w:r>
        <w:rPr>
          <w:rFonts w:eastAsia="Times New Roman"/>
          <w:szCs w:val="24"/>
        </w:rPr>
        <w:t xml:space="preserve">όημα να μας λέτε για τις συλλογικές συμβάσεις. Εσείς συζητάτε να διπλασιάσετε τον αριθμό των </w:t>
      </w:r>
      <w:proofErr w:type="spellStart"/>
      <w:r>
        <w:rPr>
          <w:rFonts w:eastAsia="Times New Roman"/>
          <w:szCs w:val="24"/>
        </w:rPr>
        <w:t>απολυομένων</w:t>
      </w:r>
      <w:proofErr w:type="spellEnd"/>
      <w:r>
        <w:rPr>
          <w:rFonts w:eastAsia="Times New Roman"/>
          <w:szCs w:val="24"/>
        </w:rPr>
        <w:t xml:space="preserve"> στις ομαδικές απολύσεις. Εσείς συζητάτε να αφαιρέσετε τη μεσολάβηση της διοίκησης. Συζητούσατε -δεν ξέρω αν συζητάτε ακόμα- ό,τι το χειρότερο και πιο ν</w:t>
      </w:r>
      <w:r>
        <w:rPr>
          <w:rFonts w:eastAsia="Times New Roman"/>
          <w:szCs w:val="24"/>
        </w:rPr>
        <w:t>εοφιλελεύθερο έχει εισαχθεί στο χώρο της αγοράς εργασίας.</w:t>
      </w:r>
    </w:p>
    <w:p w14:paraId="7707C234"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σας παρακαλώ.</w:t>
      </w:r>
    </w:p>
    <w:p w14:paraId="7707C235"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Τελειώνω, κύριε Πρόεδρε.</w:t>
      </w:r>
    </w:p>
    <w:p w14:paraId="7707C236" w14:textId="77777777" w:rsidR="001926F7" w:rsidRDefault="006B7FAB">
      <w:pPr>
        <w:spacing w:line="600" w:lineRule="auto"/>
        <w:ind w:firstLine="720"/>
        <w:contextualSpacing/>
        <w:jc w:val="both"/>
        <w:rPr>
          <w:rFonts w:eastAsia="Times New Roman"/>
          <w:szCs w:val="24"/>
        </w:rPr>
      </w:pPr>
      <w:r>
        <w:rPr>
          <w:rFonts w:eastAsia="Times New Roman"/>
          <w:szCs w:val="24"/>
        </w:rPr>
        <w:t>Δεν θα σας κάνουμε τη χάρη να σας λέμε τι είναι αυτό στο οποίο καταλήξατε ή δεν καταλήξατε, γι</w:t>
      </w:r>
      <w:r>
        <w:rPr>
          <w:rFonts w:eastAsia="Times New Roman"/>
          <w:szCs w:val="24"/>
        </w:rPr>
        <w:t>ατί εσείς πάτε το αφορολόγητο από τις 9.500 στις 8.800 και λέτε, «κερδίσαμε γιατί δεν το πήγαμε παρακάτω». Το πάτε από τα επτά αντί για τα πέντε ή από τα έξι αντί για τα τέσσερα και λέτε «νικάμε». Κοροϊδεύετε! Μόλις έλθει η συμφωνία, τότε θα τα πούμε.</w:t>
      </w:r>
    </w:p>
    <w:p w14:paraId="7707C237"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 πολύ.</w:t>
      </w:r>
    </w:p>
    <w:p w14:paraId="7707C238" w14:textId="77777777" w:rsidR="001926F7" w:rsidRDefault="006B7FAB">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7707C239"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Πριν δώσω τον λόγο στον κ. Λαζαρίδη, η κυρία Υπουργός έχει ζητήσει τον λόγο. </w:t>
      </w:r>
    </w:p>
    <w:p w14:paraId="7707C23A" w14:textId="77777777" w:rsidR="001926F7" w:rsidRDefault="006B7FAB">
      <w:pPr>
        <w:spacing w:line="600" w:lineRule="auto"/>
        <w:ind w:firstLine="720"/>
        <w:contextualSpacing/>
        <w:jc w:val="both"/>
        <w:rPr>
          <w:rFonts w:eastAsia="Times New Roman"/>
          <w:szCs w:val="24"/>
        </w:rPr>
      </w:pPr>
      <w:r>
        <w:rPr>
          <w:rFonts w:eastAsia="Times New Roman"/>
          <w:szCs w:val="24"/>
        </w:rPr>
        <w:t>Θέλετε τον λόγο τώρα ή μετά, κυρία Υπουργέ;</w:t>
      </w:r>
    </w:p>
    <w:p w14:paraId="7707C23B" w14:textId="77777777" w:rsidR="001926F7" w:rsidRDefault="006B7FAB">
      <w:pPr>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w:t>
      </w:r>
      <w:r>
        <w:rPr>
          <w:rFonts w:eastAsia="Times New Roman"/>
          <w:b/>
          <w:szCs w:val="24"/>
        </w:rPr>
        <w:t>ΟΓΛΟΥ (Υπουργός Εργασίας, Κοινωνικής Ασφάλισης και</w:t>
      </w:r>
      <w:r>
        <w:rPr>
          <w:rFonts w:eastAsia="Times New Roman"/>
          <w:szCs w:val="24"/>
        </w:rPr>
        <w:t xml:space="preserve"> </w:t>
      </w:r>
      <w:r>
        <w:rPr>
          <w:rFonts w:eastAsia="Times New Roman"/>
          <w:b/>
          <w:szCs w:val="24"/>
        </w:rPr>
        <w:t>Κοινωνικής Αλληλεγγύης):</w:t>
      </w:r>
      <w:r>
        <w:rPr>
          <w:rFonts w:eastAsia="Times New Roman"/>
          <w:szCs w:val="24"/>
        </w:rPr>
        <w:t xml:space="preserve"> Μετά, κύριε Πρόεδρε. </w:t>
      </w:r>
    </w:p>
    <w:p w14:paraId="7707C23C"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 Κοινοβουλευτικός Εκπρόσωπος των Ανεξ</w:t>
      </w:r>
      <w:r>
        <w:rPr>
          <w:rFonts w:eastAsia="Times New Roman"/>
          <w:szCs w:val="24"/>
        </w:rPr>
        <w:t>α</w:t>
      </w:r>
      <w:r>
        <w:rPr>
          <w:rFonts w:eastAsia="Times New Roman"/>
          <w:szCs w:val="24"/>
        </w:rPr>
        <w:t>ρτ</w:t>
      </w:r>
      <w:r>
        <w:rPr>
          <w:rFonts w:eastAsia="Times New Roman"/>
          <w:szCs w:val="24"/>
        </w:rPr>
        <w:t>ή</w:t>
      </w:r>
      <w:r>
        <w:rPr>
          <w:rFonts w:eastAsia="Times New Roman"/>
          <w:szCs w:val="24"/>
        </w:rPr>
        <w:t>των Ελλήνων κ. Λαζαρίδης έχει τον λόγο για δώδεκα λεπτά.</w:t>
      </w:r>
    </w:p>
    <w:p w14:paraId="7707C23D" w14:textId="77777777" w:rsidR="001926F7" w:rsidRDefault="006B7FAB">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w:t>
      </w:r>
    </w:p>
    <w:p w14:paraId="7707C23E" w14:textId="77777777" w:rsidR="001926F7" w:rsidRDefault="006B7FAB">
      <w:pPr>
        <w:spacing w:line="600" w:lineRule="auto"/>
        <w:ind w:firstLine="720"/>
        <w:contextualSpacing/>
        <w:jc w:val="both"/>
        <w:rPr>
          <w:rFonts w:eastAsia="Times New Roman"/>
          <w:szCs w:val="24"/>
        </w:rPr>
      </w:pPr>
      <w:r>
        <w:rPr>
          <w:rFonts w:eastAsia="Times New Roman"/>
          <w:szCs w:val="24"/>
        </w:rPr>
        <w:t>Πριν ξεκινήσω, δεν μπορώ να αφήσω ασχολίαστη την επικαιρότητα. Βλέπετε η επικαιρότητα τρέχει και βγαίνουν συνεχώς καινούργια πράγματα στον αέρα. Βέβαια, αυτό που θα σας πω είναι κάτι το οποίο ξέραμε από παλαιότερα, αλλά επιβε</w:t>
      </w:r>
      <w:r>
        <w:rPr>
          <w:rFonts w:eastAsia="Times New Roman"/>
          <w:szCs w:val="24"/>
        </w:rPr>
        <w:t>βαιώνεται. Βγαίνουν διαρκώς κάποια καινούργια πρόσωπα έξω και επιβεβαιώνουν αυτά που λέγαμε περί λάθος συνταγής κ</w:t>
      </w:r>
      <w:r>
        <w:rPr>
          <w:rFonts w:eastAsia="Times New Roman"/>
          <w:szCs w:val="24"/>
        </w:rPr>
        <w:t>.</w:t>
      </w:r>
      <w:r>
        <w:rPr>
          <w:rFonts w:eastAsia="Times New Roman"/>
          <w:szCs w:val="24"/>
        </w:rPr>
        <w:t xml:space="preserve">λπ.. </w:t>
      </w:r>
    </w:p>
    <w:p w14:paraId="7707C23F"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Διαβάσαμε προχθές ότι αποκαλύφθηκε η έκθεση του </w:t>
      </w:r>
      <w:proofErr w:type="spellStart"/>
      <w:r>
        <w:rPr>
          <w:rFonts w:eastAsia="Times New Roman"/>
          <w:szCs w:val="24"/>
        </w:rPr>
        <w:t>Ολιβιέ</w:t>
      </w:r>
      <w:proofErr w:type="spellEnd"/>
      <w:r>
        <w:rPr>
          <w:rFonts w:eastAsia="Times New Roman"/>
          <w:szCs w:val="24"/>
        </w:rPr>
        <w:t xml:space="preserve"> </w:t>
      </w:r>
      <w:proofErr w:type="spellStart"/>
      <w:r>
        <w:rPr>
          <w:rFonts w:eastAsia="Times New Roman"/>
          <w:szCs w:val="24"/>
        </w:rPr>
        <w:t>Μπλανσάρ</w:t>
      </w:r>
      <w:proofErr w:type="spellEnd"/>
      <w:r>
        <w:rPr>
          <w:rFonts w:eastAsia="Times New Roman"/>
          <w:szCs w:val="24"/>
        </w:rPr>
        <w:t>, ο οποίος προειδοποιούσε από το 2010 ότι η συνταγή η οποία δόθηκε στην Ε</w:t>
      </w:r>
      <w:r>
        <w:rPr>
          <w:rFonts w:eastAsia="Times New Roman"/>
          <w:szCs w:val="24"/>
        </w:rPr>
        <w:t xml:space="preserve">λλάδα είναι λάθος. Ο συγκεκριμένος άνθρωπος ήταν κορυφαίο στέλεχος του ΔΝΤ και είχε </w:t>
      </w:r>
      <w:proofErr w:type="spellStart"/>
      <w:r>
        <w:rPr>
          <w:rFonts w:eastAsia="Times New Roman"/>
          <w:szCs w:val="24"/>
        </w:rPr>
        <w:t>εφιστήσει</w:t>
      </w:r>
      <w:proofErr w:type="spellEnd"/>
      <w:r>
        <w:rPr>
          <w:rFonts w:eastAsia="Times New Roman"/>
          <w:szCs w:val="24"/>
        </w:rPr>
        <w:t xml:space="preserve"> την προσοχή τότε στον Γιώργο Παπανδρέου και στον Πολ </w:t>
      </w:r>
      <w:proofErr w:type="spellStart"/>
      <w:r>
        <w:rPr>
          <w:rFonts w:eastAsia="Times New Roman"/>
          <w:szCs w:val="24"/>
        </w:rPr>
        <w:t>Τόμσεν</w:t>
      </w:r>
      <w:proofErr w:type="spellEnd"/>
      <w:r>
        <w:rPr>
          <w:rFonts w:eastAsia="Times New Roman"/>
          <w:szCs w:val="24"/>
        </w:rPr>
        <w:t xml:space="preserve"> ότι ακόμα και να ακολουθηθεί κατά γράμμα αυτή η συνταγή, αυτό το πρόγραμμα το οποίο είχαν στείλει στην</w:t>
      </w:r>
      <w:r>
        <w:rPr>
          <w:rFonts w:eastAsia="Times New Roman"/>
          <w:szCs w:val="24"/>
        </w:rPr>
        <w:t xml:space="preserve"> Ελλάδα, αποκλείεται να διορθωθεί η οικονομία της Ελλάδος. Αντιθέτως, θα καταστραφεί η χώρα. Και όμως, προχώρησαν και εφάρμοσαν αυτό το πρόγραμμα με τραγικά αποτελέσματα. </w:t>
      </w:r>
    </w:p>
    <w:p w14:paraId="7707C24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 αυτό λέω εγώ πάντα ότι η καταστροφή σ’ αυτή τη χώρα έχει συγκεκριμένη υπογραφή, </w:t>
      </w:r>
      <w:r>
        <w:rPr>
          <w:rFonts w:eastAsia="Times New Roman"/>
          <w:szCs w:val="24"/>
        </w:rPr>
        <w:t xml:space="preserve">έχει συγκεκριμένο ονοματεπώνυμο: ΠΑΣΟΚ και Νέα Δημοκρατία. Αυτοί είναι οι καταστροφείς της χώρας. Και δεν έχει βγει κανείς να ζητήσει συγγνώμη. Μάλιστα, ο Γιώργος Παπανδρέου βρήκε και καινούργια στέγη τώρα. </w:t>
      </w:r>
    </w:p>
    <w:p w14:paraId="7707C241" w14:textId="77777777" w:rsidR="001926F7" w:rsidRDefault="006B7FAB">
      <w:pPr>
        <w:spacing w:line="600" w:lineRule="auto"/>
        <w:ind w:firstLine="709"/>
        <w:contextualSpacing/>
        <w:jc w:val="both"/>
        <w:rPr>
          <w:rFonts w:eastAsia="Times New Roman" w:cs="Times New Roman"/>
          <w:szCs w:val="24"/>
        </w:rPr>
      </w:pPr>
      <w:r>
        <w:rPr>
          <w:rFonts w:eastAsia="Times New Roman"/>
          <w:szCs w:val="24"/>
        </w:rPr>
        <w:t>Προχθές τρεις συγκεκριμένοι Ευρωβουλευτές της Νέ</w:t>
      </w:r>
      <w:r>
        <w:rPr>
          <w:rFonts w:eastAsia="Times New Roman"/>
          <w:szCs w:val="24"/>
        </w:rPr>
        <w:t>ας Δημοκρατίας, τη στιγμή που η χώρα καταβάλλει μια εθνική προσπάθεια, δεν στήριξαν αυτή την εθνική προσπάθεια. Δεν λέει κανείς να μη γίνει αντιπολίτευση. Να γίνει και να γίνει σκληρή αντιπολίτευση και αντιπαράθεση, αλλά μέσα στα πλαίσια της χώρας και όπως</w:t>
      </w:r>
      <w:r>
        <w:rPr>
          <w:rFonts w:eastAsia="Times New Roman"/>
          <w:szCs w:val="24"/>
        </w:rPr>
        <w:t xml:space="preserve"> ορίζουν οι κανόνες της δημοκρατίας. Είδαμε τρεις Ευρωβουλευτές της Νέας Δημοκρατίας. Βέβαια τονίζω ότι είναι Ευρωβουλευτές της Νέας Δημοκρατίας της μεταλλαγμένης, όχι της Νέας Δημοκρατίας του ριζοσπαστικού φιλελευθερισμού, αλλά της Νέας Δημοκρατίας της νε</w:t>
      </w:r>
      <w:r>
        <w:rPr>
          <w:rFonts w:eastAsia="Times New Roman"/>
          <w:szCs w:val="24"/>
        </w:rPr>
        <w:t>οφιλελεύθερης, όπως μεταλλάχθηκε μετά τον Καραμανλή.</w:t>
      </w:r>
      <w:r w:rsidDel="000164BA">
        <w:rPr>
          <w:rFonts w:eastAsia="Times New Roman"/>
          <w:szCs w:val="24"/>
        </w:rPr>
        <w:t xml:space="preserve"> </w:t>
      </w:r>
      <w:r>
        <w:rPr>
          <w:rFonts w:eastAsia="Times New Roman" w:cs="Times New Roman"/>
          <w:szCs w:val="24"/>
        </w:rPr>
        <w:t>Αυτοί οι τρεις Ευρωβουλευτές της Νέας Δημοκρατίας, λοιπόν, βγήκαν στην Ευρωβουλή και τοποθετήθηκαν εναντίον της χώρας. Είπαν ότι δεν φταίει η χώρα που δεν κλείνει η αξιολόγηση, δεν φταίνε οι ξένοι δανεισ</w:t>
      </w:r>
      <w:r>
        <w:rPr>
          <w:rFonts w:eastAsia="Times New Roman" w:cs="Times New Roman"/>
          <w:szCs w:val="24"/>
        </w:rPr>
        <w:t>τές που δεν κλείνει η αξιολόγηση, φταίει η χώρα γι’ αυτό, φταίει η Κυβέρνηση. Αν είναι δυνατόν! Και μάλιστα σε συγκεκριμένους Ευρωβουλευτές ξένων χωρών, οι οποίοι τοποθετήθηκαν θετικά απέναντι στην Ελλάδα και είπαν ότι η Ελλάδα αυτό που έπρεπε να κάνει, το</w:t>
      </w:r>
      <w:r>
        <w:rPr>
          <w:rFonts w:eastAsia="Times New Roman" w:cs="Times New Roman"/>
          <w:szCs w:val="24"/>
        </w:rPr>
        <w:t xml:space="preserve"> έκανε και μάλιστα είχε </w:t>
      </w:r>
      <w:proofErr w:type="spellStart"/>
      <w:r>
        <w:rPr>
          <w:rFonts w:eastAsia="Times New Roman" w:cs="Times New Roman"/>
          <w:szCs w:val="24"/>
        </w:rPr>
        <w:t>υπεραπόδοση</w:t>
      </w:r>
      <w:proofErr w:type="spellEnd"/>
      <w:r>
        <w:rPr>
          <w:rFonts w:eastAsia="Times New Roman" w:cs="Times New Roman"/>
          <w:szCs w:val="24"/>
        </w:rPr>
        <w:t xml:space="preserve"> στις προσπάθειές της η Ελλάδα, σηκώθηκαν αυτοί οι τρεις Βουλευτές και είπαν</w:t>
      </w:r>
      <w:r>
        <w:rPr>
          <w:rFonts w:eastAsia="Times New Roman" w:cs="Times New Roman"/>
          <w:szCs w:val="24"/>
        </w:rPr>
        <w:t>:</w:t>
      </w:r>
      <w:r>
        <w:rPr>
          <w:rFonts w:eastAsia="Times New Roman" w:cs="Times New Roman"/>
          <w:szCs w:val="24"/>
        </w:rPr>
        <w:t xml:space="preserve"> «Όχι, δεν είχε </w:t>
      </w:r>
      <w:proofErr w:type="spellStart"/>
      <w:r>
        <w:rPr>
          <w:rFonts w:eastAsia="Times New Roman" w:cs="Times New Roman"/>
          <w:szCs w:val="24"/>
        </w:rPr>
        <w:t>υπεραπόδοση</w:t>
      </w:r>
      <w:proofErr w:type="spellEnd"/>
      <w:r>
        <w:rPr>
          <w:rFonts w:eastAsia="Times New Roman" w:cs="Times New Roman"/>
          <w:szCs w:val="24"/>
        </w:rPr>
        <w:t xml:space="preserve"> και ευθύνεται η Ελλάδα για το ότι δεν κλείνει η αξιολόγηση». Μιλάμε για τραγικές εικόνες. Μπέρδεψαν την κομματική αν</w:t>
      </w:r>
      <w:r>
        <w:rPr>
          <w:rFonts w:eastAsia="Times New Roman" w:cs="Times New Roman"/>
          <w:szCs w:val="24"/>
        </w:rPr>
        <w:t xml:space="preserve">τιπαράθεση με την εθνική προσπάθεια. </w:t>
      </w:r>
    </w:p>
    <w:p w14:paraId="7707C24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Κάτι άλλο τώρα. Πριν από μερικούς μήνες είχα ζητήσει τρεις φορές από τους συναδέλφους εδώ της Νέας Δημοκρατίας</w:t>
      </w:r>
      <w:r>
        <w:rPr>
          <w:rFonts w:eastAsia="Times New Roman" w:cs="Times New Roman"/>
          <w:szCs w:val="24"/>
        </w:rPr>
        <w:t>,</w:t>
      </w:r>
      <w:r>
        <w:rPr>
          <w:rFonts w:eastAsia="Times New Roman" w:cs="Times New Roman"/>
          <w:szCs w:val="24"/>
        </w:rPr>
        <w:t xml:space="preserve"> να τοποθετηθούν για την υπόθεση Γεωργίου, για την οποία γίνεται μια αναψηλάφηση. Εν πάση </w:t>
      </w:r>
      <w:proofErr w:type="spellStart"/>
      <w:r>
        <w:rPr>
          <w:rFonts w:eastAsia="Times New Roman" w:cs="Times New Roman"/>
          <w:szCs w:val="24"/>
        </w:rPr>
        <w:t>περιπτώσει</w:t>
      </w:r>
      <w:proofErr w:type="spellEnd"/>
      <w:r>
        <w:rPr>
          <w:rFonts w:eastAsia="Times New Roman" w:cs="Times New Roman"/>
          <w:szCs w:val="24"/>
        </w:rPr>
        <w:t>, φαίνε</w:t>
      </w:r>
      <w:r>
        <w:rPr>
          <w:rFonts w:eastAsia="Times New Roman" w:cs="Times New Roman"/>
          <w:szCs w:val="24"/>
        </w:rPr>
        <w:t>ται -και θα αποδειχθεί στο τέλος- ότι αλλοιώθηκαν τα στοιχεία της περιόδου 2004-2009, της περιόδου Καραμανλή, προκειμένου να έρθει το ΔΝΤ στην Ελλάδα και να αμαυρωθεί η περίοδος Καραμανλή. Προχθές κανένας δεν τοποθετήθηκε, παρά το γεγονός ότι ζήτησα πολλές</w:t>
      </w:r>
      <w:r>
        <w:rPr>
          <w:rFonts w:eastAsia="Times New Roman" w:cs="Times New Roman"/>
          <w:szCs w:val="24"/>
        </w:rPr>
        <w:t xml:space="preserve"> φορές να τοποθετηθεί κάποιος συνάδελφος από τη Νέα Δημοκρατία. Κανείς. </w:t>
      </w:r>
    </w:p>
    <w:p w14:paraId="7707C24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Πριν από μερικές μέρες, στις 30 Ιανουαρίου συγκεκριμένα, είχαμε την παρουσίαση του βιβλίου «Η ελληνική οικονομία 2000-2015 - Από την ΟΝΕ στον μηχανισμό στήριξης». Αυτό το βιβλίο είναι</w:t>
      </w:r>
      <w:r>
        <w:rPr>
          <w:rFonts w:eastAsia="Times New Roman" w:cs="Times New Roman"/>
          <w:szCs w:val="24"/>
        </w:rPr>
        <w:t xml:space="preserve"> καρπός της συνεργασίας του κύκλου προβληματισμού «Ρεύμα Σκέψης» και του </w:t>
      </w:r>
      <w:r>
        <w:rPr>
          <w:rFonts w:eastAsia="Times New Roman" w:cs="Times New Roman"/>
          <w:szCs w:val="24"/>
          <w:lang w:val="en-US"/>
        </w:rPr>
        <w:t>Martens</w:t>
      </w:r>
      <w:r>
        <w:rPr>
          <w:rFonts w:eastAsia="Times New Roman" w:cs="Times New Roman"/>
          <w:szCs w:val="24"/>
        </w:rPr>
        <w:t xml:space="preserve"> </w:t>
      </w:r>
      <w:r>
        <w:rPr>
          <w:rFonts w:eastAsia="Times New Roman" w:cs="Times New Roman"/>
          <w:szCs w:val="24"/>
          <w:lang w:val="en-US"/>
        </w:rPr>
        <w:t>Centre</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European</w:t>
      </w:r>
      <w:r>
        <w:rPr>
          <w:rFonts w:eastAsia="Times New Roman" w:cs="Times New Roman"/>
          <w:szCs w:val="24"/>
        </w:rPr>
        <w:t xml:space="preserve"> S</w:t>
      </w:r>
      <w:proofErr w:type="spellStart"/>
      <w:r>
        <w:rPr>
          <w:rFonts w:eastAsia="Times New Roman" w:cs="Times New Roman"/>
          <w:szCs w:val="24"/>
          <w:lang w:val="en-US"/>
        </w:rPr>
        <w:t>tudie</w:t>
      </w:r>
      <w:r>
        <w:rPr>
          <w:rFonts w:eastAsia="Times New Roman" w:cs="Times New Roman"/>
          <w:szCs w:val="24"/>
          <w:lang w:val="en-US"/>
        </w:rPr>
        <w:t>s</w:t>
      </w:r>
      <w:proofErr w:type="spellEnd"/>
      <w:r>
        <w:rPr>
          <w:rFonts w:eastAsia="Times New Roman" w:cs="Times New Roman"/>
          <w:szCs w:val="24"/>
        </w:rPr>
        <w:t>. Μέσα σ’ αυτό το βιβλίο αποτυπώνεται η πραγματικότητα, ότι η καταστροφή της χώρας οφείλεται στους χειρισμούς της κυβέρνησης Παπανδρέου και στην περ</w:t>
      </w:r>
      <w:r>
        <w:rPr>
          <w:rFonts w:eastAsia="Times New Roman" w:cs="Times New Roman"/>
          <w:szCs w:val="24"/>
        </w:rPr>
        <w:t xml:space="preserve">ίοδο Σημίτη. Μάλιστα, λέει ότι δεν είχε κάνει προληπτικό δανεισμό, για να κερδίσει χρόνο την περίοδο που τα </w:t>
      </w:r>
      <w:r>
        <w:rPr>
          <w:rFonts w:eastAsia="Times New Roman" w:cs="Times New Roman"/>
          <w:szCs w:val="24"/>
          <w:lang w:val="en-US"/>
        </w:rPr>
        <w:t>spreads</w:t>
      </w:r>
      <w:r>
        <w:rPr>
          <w:rFonts w:eastAsia="Times New Roman" w:cs="Times New Roman"/>
          <w:szCs w:val="24"/>
        </w:rPr>
        <w:t xml:space="preserve"> -όπως θυμάστε- ήταν χαμηλά. Τα μνημόνια, βέβαια, λέει ξεκίνησαν από τον Αντρέα και καθιερώθηκαν από τον Γιώργο Παπανδρέου. </w:t>
      </w:r>
    </w:p>
    <w:p w14:paraId="7707C24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Τονίστηκε δε από</w:t>
      </w:r>
      <w:r>
        <w:rPr>
          <w:rFonts w:eastAsia="Times New Roman" w:cs="Times New Roman"/>
          <w:szCs w:val="24"/>
        </w:rPr>
        <w:t xml:space="preserve"> τους συγγραφείς, ότι αν υπάρχει κάποια αύξηση του δημοσίου χρέους την περίοδο 2004-2009, οφείλεται στην </w:t>
      </w:r>
      <w:proofErr w:type="spellStart"/>
      <w:r>
        <w:rPr>
          <w:rFonts w:eastAsia="Times New Roman" w:cs="Times New Roman"/>
          <w:szCs w:val="24"/>
        </w:rPr>
        <w:t>αναχρηματοδότηση</w:t>
      </w:r>
      <w:proofErr w:type="spellEnd"/>
      <w:r>
        <w:rPr>
          <w:rFonts w:eastAsia="Times New Roman" w:cs="Times New Roman"/>
          <w:szCs w:val="24"/>
        </w:rPr>
        <w:t xml:space="preserve"> των δανείων που είχαν συναφθεί παλαιότερα -περίοδο</w:t>
      </w:r>
      <w:r>
        <w:rPr>
          <w:rFonts w:eastAsia="Times New Roman" w:cs="Times New Roman"/>
          <w:szCs w:val="24"/>
        </w:rPr>
        <w:t>ς</w:t>
      </w:r>
      <w:r>
        <w:rPr>
          <w:rFonts w:eastAsia="Times New Roman" w:cs="Times New Roman"/>
          <w:szCs w:val="24"/>
        </w:rPr>
        <w:t xml:space="preserve"> Σημίτη- και στην αποπληρωμή των εξοπλιστικών προγραμμάτων της περιόδου Σημίτη. </w:t>
      </w:r>
    </w:p>
    <w:p w14:paraId="7707C24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 την περίοδο 2004-2009</w:t>
      </w:r>
      <w:r>
        <w:rPr>
          <w:rFonts w:eastAsia="Times New Roman" w:cs="Times New Roman"/>
          <w:szCs w:val="24"/>
        </w:rPr>
        <w:t>,</w:t>
      </w:r>
      <w:r>
        <w:rPr>
          <w:rFonts w:eastAsia="Times New Roman" w:cs="Times New Roman"/>
          <w:szCs w:val="24"/>
        </w:rPr>
        <w:t xml:space="preserve"> η αύξηση κάποιων ελλειμμάτων είναι η μικρότερη σε σχέση με όλες τις υπόλοιπες χώρες της Ευρωπαϊκή Ένωσης. Αν θυμάστε υπήρχε και η παγκόσμια κρίση. Αντίστοιχα, οι ρυθμοί ανάπτυξης εκείνη την περίοδο ήταν οι υψηλότεροι. Ακόμα και γ</w:t>
      </w:r>
      <w:r>
        <w:rPr>
          <w:rFonts w:eastAsia="Times New Roman" w:cs="Times New Roman"/>
          <w:szCs w:val="24"/>
        </w:rPr>
        <w:t>ι’ αυτά τα συγκεκριμένα στοιχεία που βγαίνουν και δικαιώνουν εκείνη την περίοδο, κανένας από τη Νέα Δημοκρατία δεν βγήκε να τοποθετηθεί. Από την πλευρά, δε, του ΠΑΣΟΚ εξαπολύονται διαρκώς κατηγορίες ότι η περίοδος 2004-2009 φταίει, ότι πρέπει να γίνει εξετ</w:t>
      </w:r>
      <w:r>
        <w:rPr>
          <w:rFonts w:eastAsia="Times New Roman" w:cs="Times New Roman"/>
          <w:szCs w:val="24"/>
        </w:rPr>
        <w:t xml:space="preserve">αστική για την περίοδο 2004-2009, προκειμένου να την αμαυρώσουν περισσότερο. Και δεν βγαίνει ένας συνάδελφος από τη Νέα Δημοκρατία να υπερασπιστεί εκείνη την περίοδο. </w:t>
      </w:r>
    </w:p>
    <w:p w14:paraId="7707C246" w14:textId="77777777" w:rsidR="001926F7" w:rsidRDefault="006B7FAB">
      <w:pPr>
        <w:spacing w:line="600" w:lineRule="auto"/>
        <w:ind w:firstLine="709"/>
        <w:contextualSpacing/>
        <w:jc w:val="both"/>
        <w:rPr>
          <w:rFonts w:eastAsia="Times New Roman"/>
          <w:szCs w:val="24"/>
        </w:rPr>
      </w:pPr>
      <w:r>
        <w:rPr>
          <w:rFonts w:eastAsia="Times New Roman" w:cs="Times New Roman"/>
          <w:szCs w:val="24"/>
        </w:rPr>
        <w:t>Πριν περάσω στο νομοσχέδιο θα ήθελα, κυρία Υπουργέ, να αναφερθώ λίγο στην τροπολογία για</w:t>
      </w:r>
      <w:r>
        <w:rPr>
          <w:rFonts w:eastAsia="Times New Roman" w:cs="Times New Roman"/>
          <w:szCs w:val="24"/>
        </w:rPr>
        <w:t xml:space="preserve"> τους πυροσβέστες. Είναι σωστή η τροπολογία. Τακτοποιεί κάποια θέματα που μας έρχονται από το παρελθόν. Θα ήθελα να σας ζητήσω στην τελευταία παράγραφο που λέει</w:t>
      </w:r>
      <w:r>
        <w:rPr>
          <w:rFonts w:eastAsia="Times New Roman" w:cs="Times New Roman"/>
          <w:szCs w:val="24"/>
        </w:rPr>
        <w:t>:</w:t>
      </w:r>
      <w:r>
        <w:rPr>
          <w:rFonts w:eastAsia="Times New Roman" w:cs="Times New Roman"/>
          <w:szCs w:val="24"/>
        </w:rPr>
        <w:t xml:space="preserve"> «Μέχρι την ένταξή τους στο μόνιμο πυροσβεστικό προσωπικό οι υπαγόμενοι στη ρύθμιση της παρούσα</w:t>
      </w:r>
      <w:r>
        <w:rPr>
          <w:rFonts w:eastAsia="Times New Roman" w:cs="Times New Roman"/>
          <w:szCs w:val="24"/>
        </w:rPr>
        <w:t>ς παραγράφου που αποτελούν ιδιαίτερης κατηγορίας προσωπικό», στο σημείο αυτό να μπει η φράση</w:t>
      </w:r>
      <w:r>
        <w:rPr>
          <w:rFonts w:eastAsia="Times New Roman" w:cs="Times New Roman"/>
          <w:szCs w:val="24"/>
        </w:rPr>
        <w:t>:</w:t>
      </w:r>
      <w:r>
        <w:rPr>
          <w:rFonts w:eastAsia="Times New Roman" w:cs="Times New Roman"/>
          <w:szCs w:val="24"/>
        </w:rPr>
        <w:t xml:space="preserve"> «με πλήρη καθήκοντα». Δείτε το λιγάκι. Τη φράση αυτή, βέβαια, τη γράφει παρακάτω. Θα ήθελα, όμως, να πάει στο σημείο που προανέφερα. </w:t>
      </w:r>
      <w:r>
        <w:rPr>
          <w:rFonts w:eastAsia="Times New Roman"/>
          <w:szCs w:val="24"/>
        </w:rPr>
        <w:t>Και στη θέση του «μπορούν» θα</w:t>
      </w:r>
      <w:r>
        <w:rPr>
          <w:rFonts w:eastAsia="Times New Roman"/>
          <w:szCs w:val="24"/>
        </w:rPr>
        <w:t xml:space="preserve"> ήθελα να μπει το «και», δηλαδή</w:t>
      </w:r>
      <w:r>
        <w:rPr>
          <w:rFonts w:eastAsia="Times New Roman"/>
          <w:szCs w:val="24"/>
        </w:rPr>
        <w:t>:</w:t>
      </w:r>
      <w:r>
        <w:rPr>
          <w:rFonts w:eastAsia="Times New Roman"/>
          <w:szCs w:val="24"/>
        </w:rPr>
        <w:t xml:space="preserve"> «…και απασχολούνται με υπερωρίες κατά τις νυχτερινές ώρες, καθώς και τις Κυριακές και εργάσιμες ημέρες…» κ</w:t>
      </w:r>
      <w:r>
        <w:rPr>
          <w:rFonts w:eastAsia="Times New Roman"/>
          <w:szCs w:val="24"/>
        </w:rPr>
        <w:t>.</w:t>
      </w:r>
      <w:r>
        <w:rPr>
          <w:rFonts w:eastAsia="Times New Roman"/>
          <w:szCs w:val="24"/>
        </w:rPr>
        <w:t xml:space="preserve">λπ.. Το άλλο παραμένει ως έχει. </w:t>
      </w:r>
    </w:p>
    <w:p w14:paraId="7707C247" w14:textId="77777777" w:rsidR="001926F7" w:rsidRDefault="006B7FAB">
      <w:pPr>
        <w:spacing w:line="600" w:lineRule="auto"/>
        <w:ind w:firstLine="720"/>
        <w:contextualSpacing/>
        <w:jc w:val="both"/>
        <w:rPr>
          <w:rFonts w:eastAsia="Times New Roman"/>
          <w:szCs w:val="24"/>
        </w:rPr>
      </w:pPr>
      <w:r>
        <w:rPr>
          <w:rFonts w:eastAsia="Times New Roman"/>
          <w:szCs w:val="24"/>
        </w:rPr>
        <w:t>Επίσης, στην Έκθεση του Γενικού Λογιστηρίου του Κράτους, εκεί όπου τελειώνει η πρώτ</w:t>
      </w:r>
      <w:r>
        <w:rPr>
          <w:rFonts w:eastAsia="Times New Roman"/>
          <w:szCs w:val="24"/>
        </w:rPr>
        <w:t>η παράγραφος -στο α΄- λέει ότι</w:t>
      </w:r>
      <w:r>
        <w:rPr>
          <w:rFonts w:eastAsia="Times New Roman"/>
          <w:szCs w:val="24"/>
        </w:rPr>
        <w:t>:</w:t>
      </w:r>
      <w:r>
        <w:rPr>
          <w:rFonts w:eastAsia="Times New Roman"/>
          <w:szCs w:val="24"/>
        </w:rPr>
        <w:t xml:space="preserve"> «Με ΚΥΑ μπορεί η κατά τα ανωτέρω ένταξη αυτών να γίνει και πριν την παρέλευση της πενταετίας». Αυτό πρέπει να διορθωθεί και να μπει το «τρία έτη», γιατί μιλάμε για τριετία παντού. </w:t>
      </w:r>
    </w:p>
    <w:p w14:paraId="7707C248" w14:textId="77777777" w:rsidR="001926F7" w:rsidRDefault="006B7FAB">
      <w:pPr>
        <w:spacing w:line="600" w:lineRule="auto"/>
        <w:ind w:firstLine="720"/>
        <w:contextualSpacing/>
        <w:jc w:val="both"/>
        <w:rPr>
          <w:rFonts w:eastAsia="Times New Roman"/>
          <w:szCs w:val="24"/>
        </w:rPr>
      </w:pPr>
      <w:r>
        <w:rPr>
          <w:rFonts w:eastAsia="Times New Roman"/>
          <w:szCs w:val="24"/>
        </w:rPr>
        <w:t>Κυρίες και κύριοι συνάδελφοι, στόχος του νο</w:t>
      </w:r>
      <w:r>
        <w:rPr>
          <w:rFonts w:eastAsia="Times New Roman"/>
          <w:szCs w:val="24"/>
        </w:rPr>
        <w:t>μοσχεδίου είναι να λυθούν γραφειοκρατικής φύσης προβλήματα και η διαρκής και υπέρμετρη διοικητική επιβάρυνση των προϊόντων με χρονοβόρες διαδικασίες από το πρώτο στάδιο, που είχαν ως αποτέλεσμα μέχρι πρότινος να παρατηρείται καθυστέρηση, να εκφράζονται παρ</w:t>
      </w:r>
      <w:r>
        <w:rPr>
          <w:rFonts w:eastAsia="Times New Roman"/>
          <w:szCs w:val="24"/>
        </w:rPr>
        <w:t xml:space="preserve">άπονα και πολλές φορές σύγχυση και ανησυχίες. </w:t>
      </w:r>
    </w:p>
    <w:p w14:paraId="7707C24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Η νομοθετική προσπάθεια που έχει γίνει από το αρμόδιο Υπουργείο, όμως, είναι προς τη σωστή κατεύθυνση και πρέπει να αναγνωρίσουμε ότι βελτιώνει την ισχύουσα νομοθεσία. </w:t>
      </w:r>
    </w:p>
    <w:p w14:paraId="7707C24A" w14:textId="77777777" w:rsidR="001926F7" w:rsidRDefault="006B7FAB">
      <w:pPr>
        <w:spacing w:line="600" w:lineRule="auto"/>
        <w:ind w:firstLine="720"/>
        <w:contextualSpacing/>
        <w:jc w:val="both"/>
        <w:rPr>
          <w:rFonts w:eastAsia="Times New Roman"/>
          <w:szCs w:val="24"/>
        </w:rPr>
      </w:pPr>
      <w:r>
        <w:rPr>
          <w:rFonts w:eastAsia="Times New Roman"/>
          <w:szCs w:val="24"/>
        </w:rPr>
        <w:t>Κατά γενική ομολογία, οι φορείς εκφράστη</w:t>
      </w:r>
      <w:r>
        <w:rPr>
          <w:rFonts w:eastAsia="Times New Roman"/>
          <w:szCs w:val="24"/>
        </w:rPr>
        <w:t xml:space="preserve">καν θετικά για το Εθνικό Μητρώο Φορτοεκφορτωτών, ενώ η </w:t>
      </w:r>
      <w:r>
        <w:rPr>
          <w:rFonts w:eastAsia="Times New Roman"/>
          <w:szCs w:val="24"/>
        </w:rPr>
        <w:t>ο</w:t>
      </w:r>
      <w:r>
        <w:rPr>
          <w:rFonts w:eastAsia="Times New Roman"/>
          <w:szCs w:val="24"/>
        </w:rPr>
        <w:t>μοσπονδία των εργαζομένων, που υπέβαλε και αιτήματα κατά τη διάρκεια της διαβούλευσης, τα είδε να απαντώνται, να γίνονται κάποια εξ’ αυτών αποδεκτά, κάτι που αποδεικνύει τα θετικά της ορθής διαβούλευσ</w:t>
      </w:r>
      <w:r>
        <w:rPr>
          <w:rFonts w:eastAsia="Times New Roman"/>
          <w:szCs w:val="24"/>
        </w:rPr>
        <w:t xml:space="preserve">ης. </w:t>
      </w:r>
    </w:p>
    <w:p w14:paraId="7707C24B"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Όλες οι </w:t>
      </w:r>
      <w:proofErr w:type="spellStart"/>
      <w:r>
        <w:rPr>
          <w:rFonts w:eastAsia="Times New Roman"/>
          <w:szCs w:val="24"/>
        </w:rPr>
        <w:t>φορτοεκφορτωτικές</w:t>
      </w:r>
      <w:proofErr w:type="spellEnd"/>
      <w:r>
        <w:rPr>
          <w:rFonts w:eastAsia="Times New Roman"/>
          <w:szCs w:val="24"/>
        </w:rPr>
        <w:t xml:space="preserve"> εργασίες μπορούν πλέον να εκτελεστούν από φορτοεκφορτωτές ανά επίπεδο -</w:t>
      </w:r>
      <w:r>
        <w:rPr>
          <w:rFonts w:eastAsia="Times New Roman"/>
          <w:szCs w:val="24"/>
        </w:rPr>
        <w:t>μ</w:t>
      </w:r>
      <w:r>
        <w:rPr>
          <w:rFonts w:eastAsia="Times New Roman"/>
          <w:szCs w:val="24"/>
        </w:rPr>
        <w:t xml:space="preserve">ητρώο Α΄ ή </w:t>
      </w:r>
      <w:r>
        <w:rPr>
          <w:rFonts w:eastAsia="Times New Roman"/>
          <w:szCs w:val="24"/>
        </w:rPr>
        <w:t>μ</w:t>
      </w:r>
      <w:r>
        <w:rPr>
          <w:rFonts w:eastAsia="Times New Roman"/>
          <w:szCs w:val="24"/>
        </w:rPr>
        <w:t>ητρώο Β΄- και ανά κατηγορία -όπως φορτοεκφορτωτές λιμανιών, ξηράς, χειριστές μηχανημάτων έργου- είτε ατομικά μέσω ομάδων ενώσεων και όχι να τ</w:t>
      </w:r>
      <w:r>
        <w:rPr>
          <w:rFonts w:eastAsia="Times New Roman"/>
          <w:szCs w:val="24"/>
        </w:rPr>
        <w:t xml:space="preserve">ηρείται χρονικός περιορισμός με τις καθυστερήσεις που προκαλούνταν. </w:t>
      </w:r>
    </w:p>
    <w:p w14:paraId="7707C24C" w14:textId="77777777" w:rsidR="001926F7" w:rsidRDefault="006B7FAB">
      <w:pPr>
        <w:spacing w:line="600" w:lineRule="auto"/>
        <w:ind w:firstLine="720"/>
        <w:contextualSpacing/>
        <w:jc w:val="both"/>
        <w:rPr>
          <w:rFonts w:eastAsia="Times New Roman"/>
          <w:szCs w:val="24"/>
        </w:rPr>
      </w:pPr>
      <w:r>
        <w:rPr>
          <w:rFonts w:eastAsia="Times New Roman"/>
          <w:szCs w:val="24"/>
        </w:rPr>
        <w:t>Με το άρθρο 3 του νομοσχεδίου</w:t>
      </w:r>
      <w:r>
        <w:rPr>
          <w:rFonts w:eastAsia="Times New Roman"/>
          <w:szCs w:val="24"/>
        </w:rPr>
        <w:t>,</w:t>
      </w:r>
      <w:r>
        <w:rPr>
          <w:rFonts w:eastAsia="Times New Roman"/>
          <w:szCs w:val="24"/>
        </w:rPr>
        <w:t xml:space="preserve"> προβλέπεται και η διαδικασία εγγραφής στο ΕΜΦ και με ηλεκτρονικό τρόπο, στο πλαίσιο της απλοποίησης των διαδικασιών. </w:t>
      </w:r>
    </w:p>
    <w:p w14:paraId="7707C24D" w14:textId="77777777" w:rsidR="001926F7" w:rsidRDefault="006B7FAB">
      <w:pPr>
        <w:spacing w:line="600" w:lineRule="auto"/>
        <w:ind w:firstLine="720"/>
        <w:contextualSpacing/>
        <w:jc w:val="both"/>
        <w:rPr>
          <w:rFonts w:eastAsia="Times New Roman"/>
          <w:szCs w:val="24"/>
        </w:rPr>
      </w:pPr>
      <w:r>
        <w:rPr>
          <w:rFonts w:eastAsia="Times New Roman"/>
          <w:szCs w:val="24"/>
        </w:rPr>
        <w:t>Σύμφωνα, όμως, με τις διατάξεις, για ν</w:t>
      </w:r>
      <w:r>
        <w:rPr>
          <w:rFonts w:eastAsia="Times New Roman"/>
          <w:szCs w:val="24"/>
        </w:rPr>
        <w:t xml:space="preserve">α ενταχθεί κάποιος στο </w:t>
      </w:r>
      <w:r>
        <w:rPr>
          <w:rFonts w:eastAsia="Times New Roman"/>
          <w:szCs w:val="24"/>
        </w:rPr>
        <w:t>μ</w:t>
      </w:r>
      <w:r>
        <w:rPr>
          <w:rFonts w:eastAsia="Times New Roman"/>
          <w:szCs w:val="24"/>
        </w:rPr>
        <w:t xml:space="preserve">ητρώο Β΄ θα πρέπει να έχει και επαγγελματική εμπειρία, μαζί με την κατάρτιση και την πιστοποίηση, σε μια προσπάθεια να αποτραπούν τα κακώς κείμενα. Χαιρετίζουμε αυτή την πρόβλεψη του νομοσχεδίου. </w:t>
      </w:r>
    </w:p>
    <w:p w14:paraId="7707C24E" w14:textId="77777777" w:rsidR="001926F7" w:rsidRDefault="006B7FAB">
      <w:pPr>
        <w:spacing w:line="600" w:lineRule="auto"/>
        <w:ind w:firstLine="720"/>
        <w:contextualSpacing/>
        <w:jc w:val="both"/>
        <w:rPr>
          <w:rFonts w:eastAsia="Times New Roman"/>
          <w:szCs w:val="24"/>
        </w:rPr>
      </w:pPr>
      <w:r>
        <w:rPr>
          <w:rFonts w:eastAsia="Times New Roman"/>
          <w:szCs w:val="24"/>
        </w:rPr>
        <w:t>Στο Κεφάλαιο Β΄ του νομοσχεδίου</w:t>
      </w:r>
      <w:r>
        <w:rPr>
          <w:rFonts w:eastAsia="Times New Roman"/>
          <w:szCs w:val="24"/>
        </w:rPr>
        <w:t>,</w:t>
      </w:r>
      <w:r>
        <w:rPr>
          <w:rFonts w:eastAsia="Times New Roman"/>
          <w:szCs w:val="24"/>
        </w:rPr>
        <w:t xml:space="preserve"> πρ</w:t>
      </w:r>
      <w:r>
        <w:rPr>
          <w:rFonts w:eastAsia="Times New Roman"/>
          <w:szCs w:val="24"/>
        </w:rPr>
        <w:t>οβλέπεται η σύσταση και η λειτουργία στην ΗΔΙΚΑ ΑΕ Εθνικού Μητρώου Ιδιωτικών Φορέων Μη Κερδοσκοπικού Χαρακτήρα. Έτσι, υποχρεωτική θα είναι εφεξής η ηλεκτρονική εγγραφή στο Μητρώο Ιδιωτικών Φορέων Μη Κερδοσκοπικού Χαρακτήρα των εταιρειών που παρέχουν υπηρεσ</w:t>
      </w:r>
      <w:r>
        <w:rPr>
          <w:rFonts w:eastAsia="Times New Roman"/>
          <w:szCs w:val="24"/>
        </w:rPr>
        <w:t xml:space="preserve">ίες κοινωνικής φροντίδας. </w:t>
      </w:r>
    </w:p>
    <w:p w14:paraId="7707C24F" w14:textId="77777777" w:rsidR="001926F7" w:rsidRDefault="006B7FAB">
      <w:pPr>
        <w:spacing w:line="600" w:lineRule="auto"/>
        <w:ind w:firstLine="720"/>
        <w:contextualSpacing/>
        <w:jc w:val="both"/>
        <w:rPr>
          <w:rFonts w:eastAsia="Times New Roman"/>
          <w:szCs w:val="24"/>
        </w:rPr>
      </w:pPr>
      <w:r>
        <w:rPr>
          <w:rFonts w:eastAsia="Times New Roman"/>
          <w:szCs w:val="24"/>
        </w:rPr>
        <w:t>Το μέτρο αυτό θα καταφέρει να δώσει σαφή στοιχεία στην Κυβέρνηση για το εύρος και τις δυνατότητες του κάθε φορέα -πόσοι εργάζονται, πόσοι είναι οι ωφελούμενοι- θα δώσει τη δυνατότητα, δηλαδή, στο Υπουργείο να γνωρίζει και να ελέγ</w:t>
      </w:r>
      <w:r>
        <w:rPr>
          <w:rFonts w:eastAsia="Times New Roman"/>
          <w:szCs w:val="24"/>
        </w:rPr>
        <w:t xml:space="preserve">χει και θα αυξήσει την αποτελεσματικότητα και αποδοτικότητα της υλοποίησης δράσεων κοινωνικής πρόνοιας. </w:t>
      </w:r>
    </w:p>
    <w:p w14:paraId="7707C250" w14:textId="77777777" w:rsidR="001926F7" w:rsidRDefault="006B7FAB">
      <w:pPr>
        <w:spacing w:line="600" w:lineRule="auto"/>
        <w:ind w:firstLine="720"/>
        <w:contextualSpacing/>
        <w:jc w:val="both"/>
        <w:rPr>
          <w:rFonts w:eastAsia="Times New Roman"/>
          <w:szCs w:val="24"/>
        </w:rPr>
      </w:pPr>
      <w:r>
        <w:rPr>
          <w:rFonts w:eastAsia="Times New Roman"/>
          <w:szCs w:val="24"/>
        </w:rPr>
        <w:t>Επίσης, ένα άλλο σημαντικό άρθρο που υπάρχει στο συγκεκριμένο σχέδιο νόμου είναι το άρθρο 11, όπου προβλέπεται για τους ανέργους - εγγεγραμμένους στα μ</w:t>
      </w:r>
      <w:r>
        <w:rPr>
          <w:rFonts w:eastAsia="Times New Roman"/>
          <w:szCs w:val="24"/>
        </w:rPr>
        <w:t>ητρώα του ΟΑΕΔ, που απασχολούνται σε αγροτικές εργασίες μέχρι και εβδομήντα ημέρες κατ’ έτος, ότι διατηρούν τα δικαιώματα και τις υποχρεώσεις τους ως εγγεγραμμένοι άνεργοι και ως κάτοχοι κάρτας ανεργίας υπό την προϋπόθεση της νόμιμης αναγγελίας της εργασία</w:t>
      </w:r>
      <w:r>
        <w:rPr>
          <w:rFonts w:eastAsia="Times New Roman"/>
          <w:szCs w:val="24"/>
        </w:rPr>
        <w:t xml:space="preserve">ς αυτής στον ΟΑΕΔ. </w:t>
      </w:r>
    </w:p>
    <w:p w14:paraId="7707C251" w14:textId="77777777" w:rsidR="001926F7" w:rsidRDefault="006B7FAB">
      <w:pPr>
        <w:spacing w:line="600" w:lineRule="auto"/>
        <w:ind w:firstLine="720"/>
        <w:contextualSpacing/>
        <w:jc w:val="both"/>
        <w:rPr>
          <w:rFonts w:eastAsia="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7707C252"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Τελειώνω σε ένα λεπτό, κύριε Πρόεδρε. </w:t>
      </w:r>
    </w:p>
    <w:p w14:paraId="7707C253"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 χρόνος της απασχόλησης δεν θεωρείται χρόνος ανεργίας και δεν καταβάλλεται επίδομα ανεργίας για </w:t>
      </w:r>
      <w:r>
        <w:rPr>
          <w:rFonts w:eastAsia="Times New Roman"/>
          <w:szCs w:val="24"/>
        </w:rPr>
        <w:t>όσο χρόνο διαρκεί η απασχόληση αυτή.</w:t>
      </w:r>
    </w:p>
    <w:p w14:paraId="7707C254" w14:textId="77777777" w:rsidR="001926F7" w:rsidRDefault="006B7FAB">
      <w:pPr>
        <w:spacing w:line="600" w:lineRule="auto"/>
        <w:ind w:firstLine="720"/>
        <w:contextualSpacing/>
        <w:jc w:val="both"/>
        <w:rPr>
          <w:rFonts w:eastAsia="Times New Roman"/>
          <w:szCs w:val="24"/>
        </w:rPr>
      </w:pPr>
      <w:r>
        <w:rPr>
          <w:rFonts w:eastAsia="Times New Roman"/>
          <w:szCs w:val="24"/>
        </w:rPr>
        <w:t>Αυτό ήταν ένα αίτημα πολλών αγροτών, επειδή είχαν μεγάλη δυσκολία να προσλάβουν εποχιακά και για λίγο χρόνο στα χωράφια τους ανθρώπους που ήταν άνεργοι και οι οποίοι δεν ήθελαν να κάνουν διακοπή της κάρτας ανεργίας. Πλέ</w:t>
      </w:r>
      <w:r>
        <w:rPr>
          <w:rFonts w:eastAsia="Times New Roman"/>
          <w:szCs w:val="24"/>
        </w:rPr>
        <w:t xml:space="preserve">ον θα δίνεται αυτή η δυνατότητα και παράλληλα θα υπάρχουν και έσοδα υπέρ του ασφαλιστικού φορέα. </w:t>
      </w:r>
    </w:p>
    <w:p w14:paraId="7707C25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Επίσης, παρατείνονται μέχρι τις…</w:t>
      </w:r>
    </w:p>
    <w:p w14:paraId="7707C25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Αποσύρθηκε αυτό το άρθρο.</w:t>
      </w:r>
    </w:p>
    <w:p w14:paraId="7707C25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Δεν ενημερώθηκα. Ξέρετε, εμείς είμαστε μικρή Κοινοβουλευτική Ομάδα και κινούμαστε ανάμεσα σε επιτροπές. </w:t>
      </w:r>
    </w:p>
    <w:p w14:paraId="7707C25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Για διευκόλυνσή σας το λέμε.</w:t>
      </w:r>
    </w:p>
    <w:p w14:paraId="7707C25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πολύ, κύριε συνάδελφε.</w:t>
      </w:r>
    </w:p>
    <w:p w14:paraId="7707C25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Επίσης, παρατείνονται μέχρι 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οι συμβάσεις εργασίας ορισμένου χρόνου του επικουρικού προσωπικού που υπηρετεί κατά τη δημοσίευση του υπό ψήφιση νόμου στο Κέντρο Εκπαίδευσης και Αποκατάστασης Τυφλών, ΚΕΑΤ. Σημαντικότατη σίγουρα η ρύθμιση αυτή, καθώς το ΚΕΑΤ είναι η διαδρομή, ο δρόμο</w:t>
      </w:r>
      <w:r>
        <w:rPr>
          <w:rFonts w:eastAsia="Times New Roman" w:cs="Times New Roman"/>
          <w:szCs w:val="24"/>
        </w:rPr>
        <w:t xml:space="preserve">ς, που περνάνε αρκετοί συμπολίτες μας προκειμένου να εκπαιδευτούν και να γνωρίσουν καλύτερα τον κόσμο των ατόμων με προβλήματα όρασης. Σημαντικό το έργο του. </w:t>
      </w:r>
    </w:p>
    <w:p w14:paraId="7707C25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σε λοιπά κεφάλαια και διατάξεις. Στο σύνολό του το νομοσχέδιο κινείται πραγματικά</w:t>
      </w:r>
      <w:r>
        <w:rPr>
          <w:rFonts w:eastAsia="Times New Roman" w:cs="Times New Roman"/>
          <w:szCs w:val="24"/>
        </w:rPr>
        <w:t xml:space="preserve"> στη σωστή κατεύθυνση, δίνει λύσεις και οι Ανεξάρτητοι Έλληνες το στηρίζουν. </w:t>
      </w:r>
    </w:p>
    <w:p w14:paraId="7707C25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07C25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Λαζαρίδη.</w:t>
      </w:r>
    </w:p>
    <w:p w14:paraId="7707C25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αν θέλετε, για να ανακοινώσετε τη νομοτεχνική βελτίωση ώστε να μοιρα</w:t>
      </w:r>
      <w:r>
        <w:rPr>
          <w:rFonts w:eastAsia="Times New Roman" w:cs="Times New Roman"/>
          <w:szCs w:val="24"/>
        </w:rPr>
        <w:t>στεί.</w:t>
      </w:r>
    </w:p>
    <w:p w14:paraId="7707C25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Στην πραγματικότητα είναι μια νομοτεχνική βελτίωση στην τροπολογία για την επιχορήγηση του Ενιαίου Φορέα Κοινωνικής Ασφάλισης. Διευκρινίζουμε απλώς με την νομοτεχνικ</w:t>
      </w:r>
      <w:r>
        <w:rPr>
          <w:rFonts w:eastAsia="Times New Roman" w:cs="Times New Roman"/>
          <w:szCs w:val="24"/>
        </w:rPr>
        <w:t>ή βελτίωση αυτό που είπα και πριν στην τοποθέτησή μου, ότι δηλαδή με την τροπολογία διασφαλίζεται η νομιμότητα των δαπανών επιχορήγησης του ΕΦΚΑ, ΟΓΑ και ΝΑΤ, η οποία επιχορήγηση ήδη προβλέπεται στο άρθρο 2, παράγραφοι 2 και 5 του ν.4387/2016, του ασφαλιστ</w:t>
      </w:r>
      <w:r>
        <w:rPr>
          <w:rFonts w:eastAsia="Times New Roman" w:cs="Times New Roman"/>
          <w:szCs w:val="24"/>
        </w:rPr>
        <w:t>ικού νόμου δηλαδή. Απλώς το κάνουμε ακόμη πιο συγκεκριμένο. Λέμε</w:t>
      </w:r>
      <w:r>
        <w:rPr>
          <w:rFonts w:eastAsia="Times New Roman" w:cs="Times New Roman"/>
          <w:szCs w:val="24"/>
        </w:rPr>
        <w:t>:</w:t>
      </w:r>
      <w:r>
        <w:rPr>
          <w:rFonts w:eastAsia="Times New Roman" w:cs="Times New Roman"/>
          <w:szCs w:val="24"/>
        </w:rPr>
        <w:t xml:space="preserve"> «Σύμφωνα με τις παραγράφους 2 και 5 του άρθρου 2 του ν.4387/2016».</w:t>
      </w:r>
    </w:p>
    <w:p w14:paraId="7707C26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Πολύ ωραία. Να κατατεθεί, για να μπορέσει να μοιραστεί.</w:t>
      </w:r>
    </w:p>
    <w:p w14:paraId="7707C26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Ναι, κύριε Πρόεδρε.</w:t>
      </w:r>
    </w:p>
    <w:p w14:paraId="7707C26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Υπουργός κ.</w:t>
      </w:r>
      <w:r>
        <w:rPr>
          <w:rFonts w:eastAsia="Times New Roman" w:cs="Times New Roman"/>
          <w:szCs w:val="24"/>
        </w:rPr>
        <w:t xml:space="preserve"> 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7707C263"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7707C264"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(Να μπει η σελ. 284)</w:t>
      </w:r>
    </w:p>
    <w:p w14:paraId="7707C265"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p>
    <w:p w14:paraId="7707C26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ζητήσει για δύο λεπτά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w:t>
      </w:r>
    </w:p>
    <w:p w14:paraId="7707C26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7707C26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κυρίες και κύριοι, θα</w:t>
      </w:r>
      <w:r>
        <w:rPr>
          <w:rFonts w:eastAsia="Times New Roman" w:cs="Times New Roman"/>
          <w:szCs w:val="24"/>
        </w:rPr>
        <w:t xml:space="preserve"> ήθελα να δώσω ορισμένες διευκρινίσεις, επειδή πριν ακούστηκαν σε αυτήν την Αίθουσα, από διάφορες πτέρυγες της αντιπολίτευσης, ορισμένα σημεία που αναφέρονταν στο ιστορικό για τη διαχείριση του θέματος των πυροσβεστών πενταετούς θητείας. Και εδώ απαιτείται</w:t>
      </w:r>
      <w:r>
        <w:rPr>
          <w:rFonts w:eastAsia="Times New Roman" w:cs="Times New Roman"/>
          <w:szCs w:val="24"/>
        </w:rPr>
        <w:t xml:space="preserve"> να δώσουμε κάποιες διευκρινίσεις για να δούμε ποιοι ξεκίνησαν το θέμα χωρίς να το ολοκληρώσουν είτε για λόγους εκμετάλλευσης κομματικής είτε για λόγους αδράνειας. Επιτρέψτε μου, λοιπόν, να αναφέρω ορισμένα στοιχεία: </w:t>
      </w:r>
    </w:p>
    <w:p w14:paraId="7707C26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Στις 21</w:t>
      </w:r>
      <w:r w:rsidRPr="00027484">
        <w:rPr>
          <w:rFonts w:eastAsia="Times New Roman" w:cs="Times New Roman"/>
          <w:szCs w:val="24"/>
        </w:rPr>
        <w:t>-</w:t>
      </w:r>
      <w:r>
        <w:rPr>
          <w:rFonts w:eastAsia="Times New Roman" w:cs="Times New Roman"/>
          <w:szCs w:val="24"/>
        </w:rPr>
        <w:t>3</w:t>
      </w:r>
      <w:r w:rsidRPr="00027484">
        <w:rPr>
          <w:rFonts w:eastAsia="Times New Roman" w:cs="Times New Roman"/>
          <w:szCs w:val="24"/>
        </w:rPr>
        <w:t>-</w:t>
      </w:r>
      <w:r>
        <w:rPr>
          <w:rFonts w:eastAsia="Times New Roman" w:cs="Times New Roman"/>
          <w:szCs w:val="24"/>
        </w:rPr>
        <w:t xml:space="preserve">2011 ψηφίστηκε ο ν.3938 για </w:t>
      </w:r>
      <w:r>
        <w:rPr>
          <w:rFonts w:eastAsia="Times New Roman" w:cs="Times New Roman"/>
          <w:szCs w:val="24"/>
        </w:rPr>
        <w:t>τη μονιμοποίηση των τεσσάρων χιλιάδων υπαλλήλων. Τελικά τι έγινε; Βγήκαν τα προεδρικά διατάγματα; Ουδέποτε ξεκαθαρίστηκε, βέβαια, αν η μονιμοποίηση αυτή υπόκειτο ή δεν υπόκειτο στους περιορισμούς του νόμου για τις προσλήψεις του δημοσίου. Για το 2011 μιλάμ</w:t>
      </w:r>
      <w:r>
        <w:rPr>
          <w:rFonts w:eastAsia="Times New Roman" w:cs="Times New Roman"/>
          <w:szCs w:val="24"/>
        </w:rPr>
        <w:t xml:space="preserve">ε. Επομένως, έχουμε κάθε λόγο να αμφισβητούμε τις όποιες προθέσεις. </w:t>
      </w:r>
    </w:p>
    <w:p w14:paraId="7707C26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Ήρθε μετά η </w:t>
      </w:r>
      <w:r>
        <w:rPr>
          <w:rFonts w:eastAsia="Times New Roman" w:cs="Times New Roman"/>
          <w:szCs w:val="24"/>
        </w:rPr>
        <w:t>συγκυβέρνηση</w:t>
      </w:r>
      <w:r>
        <w:rPr>
          <w:rFonts w:eastAsia="Times New Roman" w:cs="Times New Roman"/>
          <w:szCs w:val="24"/>
        </w:rPr>
        <w:t xml:space="preserve"> των δύο κομμάτων υπό τον κ. </w:t>
      </w:r>
      <w:proofErr w:type="spellStart"/>
      <w:r>
        <w:rPr>
          <w:rFonts w:eastAsia="Times New Roman" w:cs="Times New Roman"/>
          <w:szCs w:val="24"/>
        </w:rPr>
        <w:t>Παπαδήμο</w:t>
      </w:r>
      <w:proofErr w:type="spellEnd"/>
      <w:r>
        <w:rPr>
          <w:rFonts w:eastAsia="Times New Roman" w:cs="Times New Roman"/>
          <w:szCs w:val="24"/>
        </w:rPr>
        <w:t xml:space="preserve"> το 2011 και προσελήφθησαν προεκλογικά οι τέσσερις χιλιάδες τον Φεβρουάριο του 2012, ενώ ακολούθησε η κυβέρνηση Σαμαρά και τον</w:t>
      </w:r>
      <w:r>
        <w:rPr>
          <w:rFonts w:eastAsia="Times New Roman" w:cs="Times New Roman"/>
          <w:szCs w:val="24"/>
        </w:rPr>
        <w:t xml:space="preserve"> Μάρτιο του 2014 ψηφίστηκε ο ν.4249 για τα Σώματα Ασφαλείας. Τι έκανε η τότε κυβέρνηση με το άρθρο 98; Προστέθηκε διάταξη για πρόσληψη πριν την εκπνοή της πενταετίας -που ανακοινώθηκε θριαμβευτικά στους ενδιαφερόμενους- για την υλοποίηση του προηγούμενου ν</w:t>
      </w:r>
      <w:r>
        <w:rPr>
          <w:rFonts w:eastAsia="Times New Roman" w:cs="Times New Roman"/>
          <w:szCs w:val="24"/>
        </w:rPr>
        <w:t xml:space="preserve">όμου. Υλοποιήθηκε αυτή η πανηγυρική δέσμευση; Προφανώς όχι. Και το κόλπο είναι γνωστό. </w:t>
      </w:r>
    </w:p>
    <w:p w14:paraId="7707C26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Οπότε, αναγκαστήκαμε εμείς αυτή τη στιγμή να έρθουμε να διορθώσουμε στρεβλώσεις κάτω από αντίξοες συνθήκες. Και αναγκαστήκαμε να φέρουμε αυτήν την τροπολογία, αυτή τη δ</w:t>
      </w:r>
      <w:r>
        <w:rPr>
          <w:rFonts w:eastAsia="Times New Roman" w:cs="Times New Roman"/>
          <w:szCs w:val="24"/>
        </w:rPr>
        <w:t>ιάταξη, αφού πρώτα ξεκινήσαμε την υλοποίηση του νόμου τον Μάιο του προηγούμενου έτους, υποβλήθηκαν οι δηλώσεις από τους ενδιαφερόμενους και ξεκίνησε η διαδικασία. Όμως, κακά τα ψέματα, προσκρούσαμε στα θέματα των θεσμών, γιατί δεν είχαν γίνει οι διευκρινίσ</w:t>
      </w:r>
      <w:r>
        <w:rPr>
          <w:rFonts w:eastAsia="Times New Roman" w:cs="Times New Roman"/>
          <w:szCs w:val="24"/>
        </w:rPr>
        <w:t xml:space="preserve">εις που έπρεπε να γίνουν, όπως είχαν γίνει αντίστοιχες διευκρινίσεις για τους στρατιωτικούς πενταετούς θητείας και για τους αστυνομικούς, τους ειδικούς φρουρούς. </w:t>
      </w:r>
    </w:p>
    <w:p w14:paraId="7707C26C" w14:textId="77777777" w:rsidR="001926F7" w:rsidRDefault="006B7FAB">
      <w:pPr>
        <w:spacing w:line="600" w:lineRule="auto"/>
        <w:ind w:firstLine="720"/>
        <w:contextualSpacing/>
        <w:jc w:val="both"/>
        <w:rPr>
          <w:rFonts w:eastAsia="Times New Roman"/>
          <w:szCs w:val="24"/>
        </w:rPr>
      </w:pPr>
      <w:r>
        <w:rPr>
          <w:rFonts w:eastAsia="Times New Roman"/>
          <w:szCs w:val="24"/>
        </w:rPr>
        <w:t>Επομένως, εμείς ξεκινήσαμε με αυτήν την τροπολογία. Και κάποιοι ας μην κάνουν ότι δεν καταλαβ</w:t>
      </w:r>
      <w:r>
        <w:rPr>
          <w:rFonts w:eastAsia="Times New Roman"/>
          <w:szCs w:val="24"/>
        </w:rPr>
        <w:t>αίνουν, λέγοντας ότι αυτοί οι άνθρωποι δεν θα μονιμοποιηθούν ποτέ, χάνουν την δουλειά τους και όλα αυτά που ακούστηκαν εδώ, σε αυτήν την Αίθουσα, γιατί μετά την τριετία αυτοί οι άνθρωποι -σύμφωνα με την τροπολογία αυτή- ουσιαστικά μονιμοποιούνται με συνθήκ</w:t>
      </w:r>
      <w:r>
        <w:rPr>
          <w:rFonts w:eastAsia="Times New Roman"/>
          <w:szCs w:val="24"/>
        </w:rPr>
        <w:t>ες αυτοματισμού, χωρίς άλλη διάταξη, χωρίς άλλο νόμο και χωρίς οποιαδήποτε άλλη ενέργεια.</w:t>
      </w:r>
    </w:p>
    <w:p w14:paraId="7707C26D" w14:textId="77777777" w:rsidR="001926F7" w:rsidRDefault="006B7FAB">
      <w:pPr>
        <w:spacing w:line="600" w:lineRule="auto"/>
        <w:ind w:firstLine="720"/>
        <w:contextualSpacing/>
        <w:jc w:val="both"/>
        <w:rPr>
          <w:rFonts w:eastAsia="Times New Roman"/>
          <w:szCs w:val="24"/>
        </w:rPr>
      </w:pPr>
      <w:r>
        <w:rPr>
          <w:rFonts w:eastAsia="Times New Roman"/>
          <w:szCs w:val="24"/>
        </w:rPr>
        <w:t>Βέβαια, προβλέπεται από την τροπολογία αυτή ότι μπορεί να μονιμοποιηθούν πολύ συντομότερα, γιατί -όπως είπα και το πρωί- βρισκόμαστε σε διαδικασία διαπραγμάτευσης. Επ</w:t>
      </w:r>
      <w:r>
        <w:rPr>
          <w:rFonts w:eastAsia="Times New Roman"/>
          <w:szCs w:val="24"/>
        </w:rPr>
        <w:t xml:space="preserve">ομένως, τα θέματα τους -και το ευχόμαστε και το προσπαθούμε- μπορεί να επιλυθούν πολύ συντομότερα. </w:t>
      </w:r>
    </w:p>
    <w:p w14:paraId="7707C26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Εμείς είμαστε, λοιπόν, διατεθειμένοι να υλοποιήσουμε αυτήν τη τροπολογία που καταθέσαμε παρά τις δυσκολίες. </w:t>
      </w:r>
    </w:p>
    <w:p w14:paraId="7707C26F" w14:textId="77777777" w:rsidR="001926F7" w:rsidRDefault="006B7FAB">
      <w:pPr>
        <w:spacing w:line="600" w:lineRule="auto"/>
        <w:ind w:firstLine="720"/>
        <w:contextualSpacing/>
        <w:jc w:val="both"/>
        <w:rPr>
          <w:rFonts w:eastAsia="Times New Roman"/>
          <w:szCs w:val="24"/>
        </w:rPr>
      </w:pPr>
      <w:r>
        <w:rPr>
          <w:rFonts w:eastAsia="Times New Roman"/>
          <w:szCs w:val="24"/>
        </w:rPr>
        <w:t>Όσον αφορά την διόρθωση, την οποία πρότεινε πρι</w:t>
      </w:r>
      <w:r>
        <w:rPr>
          <w:rFonts w:eastAsia="Times New Roman"/>
          <w:szCs w:val="24"/>
        </w:rPr>
        <w:t>ν από λίγο ο κ. Λαζαρίδης, φοβούμαι ότι διαφοροποιεί το νόημα της παραγράφου την οποία έχουμε εντάξει στην τροπολογία, γιατί η παράγραφος αυτή είναι ακριβώς η ίδια με την παράγραφο των μονίμων υπαλλήλων. Νομίζω ότι έτσι ευνοούνται καλύτερα οι υπάλληλοι που</w:t>
      </w:r>
      <w:r>
        <w:rPr>
          <w:rFonts w:eastAsia="Times New Roman"/>
          <w:szCs w:val="24"/>
        </w:rPr>
        <w:t xml:space="preserve"> θα ενταχθούν σε αυτήν την κατηγορία και για αυτό προτιμώ να μείνει όπως είναι. Αυτά για την ώρα.</w:t>
      </w:r>
    </w:p>
    <w:p w14:paraId="7707C270" w14:textId="77777777" w:rsidR="001926F7" w:rsidRDefault="006B7FAB">
      <w:pPr>
        <w:spacing w:line="600" w:lineRule="auto"/>
        <w:ind w:firstLine="720"/>
        <w:contextualSpacing/>
        <w:jc w:val="both"/>
        <w:rPr>
          <w:rFonts w:eastAsia="Times New Roman"/>
          <w:szCs w:val="24"/>
        </w:rPr>
      </w:pPr>
      <w:r>
        <w:rPr>
          <w:rFonts w:eastAsia="Times New Roman"/>
          <w:szCs w:val="24"/>
        </w:rPr>
        <w:t>Σας ευχαριστώ.</w:t>
      </w:r>
    </w:p>
    <w:p w14:paraId="7707C271" w14:textId="77777777" w:rsidR="001926F7" w:rsidRDefault="006B7FAB">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7707C27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7707C273" w14:textId="77777777" w:rsidR="001926F7" w:rsidRDefault="006B7FAB">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Λοβέρδο, έχετε τον λόγο.</w:t>
      </w:r>
    </w:p>
    <w:p w14:paraId="7707C27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θέλω τον λόγο για δύο λεπτά, όπως δικαιούμαι, αλλά για μισό λεπτό.</w:t>
      </w:r>
    </w:p>
    <w:p w14:paraId="7707C27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Κύριε Υπουργέ, ήρθατε τώρα εδώ να μας κάνετε κριτική; Εδώ φέρατε μια τροπολογία να λύσουμε ένα</w:t>
      </w:r>
      <w:r>
        <w:rPr>
          <w:rFonts w:eastAsia="Times New Roman" w:cs="Times New Roman"/>
          <w:szCs w:val="24"/>
        </w:rPr>
        <w:t xml:space="preserve"> θέμα. Ήρθατε να μας πείτε τι έγινε στο παρελθόν; Κάντε μια βόλτα από την διαδήλωση. Εγώ πέρασα δύο φορές. Θα σας τα πουν οι πυροσβέστες. Εμείς κάναμε δύο προτάσεις. Δεν ξέρω αν τις ακούσατε. </w:t>
      </w:r>
    </w:p>
    <w:p w14:paraId="7707C27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πρώτη πρόταση είναι να μειώσετε τον χρόνο της μετάβασης, διότ</w:t>
      </w:r>
      <w:r>
        <w:rPr>
          <w:rFonts w:eastAsia="Times New Roman" w:cs="Times New Roman"/>
          <w:szCs w:val="24"/>
        </w:rPr>
        <w:t xml:space="preserve">ι η μετάβαση σημαίνει διαιώνιση, ενώ ο σύντομος χρόνος σημαίνει ότι έχετε διάθεση να κάνετε διευθετήσεις. Αυτό το λένε και οι ίδιοι άνθρωποι, το λέει και η λογική. </w:t>
      </w:r>
    </w:p>
    <w:p w14:paraId="7707C27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δεύτερη πρόταση είναι να αφαιρέσετε την τελευταία παράγραφο. Δεν μπορεί να δίνετε στους ί</w:t>
      </w:r>
      <w:r>
        <w:rPr>
          <w:rFonts w:eastAsia="Times New Roman" w:cs="Times New Roman"/>
          <w:szCs w:val="24"/>
        </w:rPr>
        <w:t>διους ανθρώπους, που έχουν ίδια δικαιώματα, περισσότερες υποχρεώσεις και λιγότερα δικαιώματα. Πρέπει να κάνετε για μια κατηγορία εργαζομένων ίδιες ρυθμίσεις, ίσες ρυθμίσεις. Βγάλτε την τελευταία παράγραφο να το ψηφίσουμε.</w:t>
      </w:r>
    </w:p>
    <w:p w14:paraId="7707C278" w14:textId="77777777" w:rsidR="001926F7" w:rsidRDefault="006B7FAB">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κύριε Λοβέρδο.</w:t>
      </w:r>
    </w:p>
    <w:p w14:paraId="7707C279" w14:textId="77777777" w:rsidR="001926F7" w:rsidRDefault="006B7FAB">
      <w:pPr>
        <w:spacing w:line="600" w:lineRule="auto"/>
        <w:ind w:firstLine="720"/>
        <w:contextualSpacing/>
        <w:jc w:val="both"/>
        <w:rPr>
          <w:rFonts w:eastAsia="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Κύριε Πρόεδρε, θα ήθελα τον λόγο.</w:t>
      </w:r>
    </w:p>
    <w:p w14:paraId="7707C27A" w14:textId="77777777" w:rsidR="001926F7" w:rsidRDefault="006B7FAB">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Υπουργέ.</w:t>
      </w:r>
    </w:p>
    <w:p w14:paraId="7707C27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Κύριε Λοβέρδο, σε ό,τι αφορά το ένα έτος </w:t>
      </w:r>
      <w:r>
        <w:rPr>
          <w:rFonts w:eastAsia="Times New Roman" w:cs="Times New Roman"/>
          <w:szCs w:val="24"/>
        </w:rPr>
        <w:t>-άκουσα πριν, το πρότεινε ο κ. Παπαθεοδώρου- η επιδίωξη μας είναι να μονιμοποιηθούν αυτοί οι άνθρωποι όσο το δυνατόν συντομότερα, σε πολύ μικρότερο χρονικό διάστημα. Επομένως, εμείς δεν θέλουμε να βάλουμε δεσμευτικά το ένα έτος.</w:t>
      </w:r>
    </w:p>
    <w:p w14:paraId="7707C27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Σε ό,τι αφορά το δεύτερο πο</w:t>
      </w:r>
      <w:r>
        <w:rPr>
          <w:rFonts w:eastAsia="Times New Roman" w:cs="Times New Roman"/>
          <w:szCs w:val="24"/>
        </w:rPr>
        <w:t>υ είπατε, για τις μεταθέσεις προφανώς αναφέρεστε, την τελευταία παράγραφο, είναι ακριβώς η παράγραφος η οποία υπήρχε με κάποια μορφή στο νομοσχέδιο το παλαιότερο και η οποία, εάν δεν την βάλουμε, θα δεσμεύσει ακόμα και τις εθελοντικές μεταθέσεις. Για παράδ</w:t>
      </w:r>
      <w:r>
        <w:rPr>
          <w:rFonts w:eastAsia="Times New Roman" w:cs="Times New Roman"/>
          <w:szCs w:val="24"/>
        </w:rPr>
        <w:t xml:space="preserve">ειγμα, ένας υπάλληλος της Πυροσβεστικής Υπηρεσίας στη Θεσσαλονίκη θέλει να πάει εθελοντικά στη Σάμο για τον άλφα ή βήτα λόγο. Δεν θα μπορεί να πάει εάν δεν βάλουμε αυτήν την παράγραφο. </w:t>
      </w:r>
    </w:p>
    <w:p w14:paraId="7707C27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Βέβαια, υπάρχουν και οι άλλες υποχρεώσεις. Έχω εξηγήσει, όμως, στους α</w:t>
      </w:r>
      <w:r>
        <w:rPr>
          <w:rFonts w:eastAsia="Times New Roman" w:cs="Times New Roman"/>
          <w:szCs w:val="24"/>
        </w:rPr>
        <w:t xml:space="preserve">νθρώπους τους οποίους κατ’ επανάληψη έχω δει και βρίσκονται είτε στο δρόμο είτε οι υπόλοιποι, ότι η προσπάθειά μας θα είναι να καλυφθούν τα κενά με τις εθελοντικές αιτήσεις. Οι ανάγκες είναι μεγάλες. Υπάρχουν οι συμφωνίες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και οι άλλες ανάγκ</w:t>
      </w:r>
      <w:r>
        <w:rPr>
          <w:rFonts w:eastAsia="Times New Roman" w:cs="Times New Roman"/>
          <w:szCs w:val="24"/>
        </w:rPr>
        <w:t>ες που προκύπτουν ιδιαίτερα κατά την περίοδο του καλοκαιριού. Όμως, θα κοιτάξουμε να τις καλύψουμε χωρίς να επιβαρυνθούν οι υπάλληλοι στην προσωπική τους ζωή, γιατί είναι αλήθεια ότι τα χρήματα που παίρνουν, δεν είναι πολλά.</w:t>
      </w:r>
    </w:p>
    <w:p w14:paraId="7707C27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κύριε Υπουργέ.</w:t>
      </w:r>
    </w:p>
    <w:p w14:paraId="7707C27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Κοινοβουλευτικό Εκπρόσωπο από την Ένωση Κεντρώων, τον κ. Αναστάσιο Μεγαλομύστακα.</w:t>
      </w:r>
    </w:p>
    <w:p w14:paraId="7707C280" w14:textId="77777777" w:rsidR="001926F7" w:rsidRDefault="006B7FAB">
      <w:pPr>
        <w:spacing w:line="600" w:lineRule="auto"/>
        <w:ind w:firstLine="720"/>
        <w:contextualSpacing/>
        <w:jc w:val="both"/>
        <w:rPr>
          <w:rFonts w:eastAsia="Times New Roman"/>
          <w:szCs w:val="24"/>
        </w:rPr>
      </w:pPr>
      <w:r>
        <w:rPr>
          <w:rFonts w:eastAsia="Times New Roman" w:cs="Times New Roman"/>
          <w:szCs w:val="24"/>
        </w:rPr>
        <w:t>Κύριε Μεγαλομύστακα, έχετε τον λόγο.</w:t>
      </w:r>
    </w:p>
    <w:p w14:paraId="7707C281"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ΑΝΑΣΤΑΣΙΟΣ ΜΕΓΑΛΟΜΥΣΤΑΚΑΣ: </w:t>
      </w:r>
      <w:r>
        <w:rPr>
          <w:rFonts w:eastAsia="Times New Roman"/>
          <w:szCs w:val="24"/>
        </w:rPr>
        <w:t>Κύριε Πρόεδρε, κύριες και κύριοι Υπουργοί, κυρίες και κύριοι</w:t>
      </w:r>
      <w:r>
        <w:rPr>
          <w:rFonts w:eastAsia="Times New Roman"/>
          <w:szCs w:val="24"/>
        </w:rPr>
        <w:t xml:space="preserve"> συνάδελφοι, θέλω να αρχίσω τον λόγο μου λέγοντας ότι και αυτό το νομοσχέδιο δεν ήρθε όπως θα έπρεπε, καθώς δεν βγήκε στη δημόσια διαβούλευση. Κι αυτό είναι ακόμα πιο παράξενο, καθώς δεν έρχεται με τη μορφή του επείγοντος, ούτε του κατεπείγοντος, αλλά με τ</w:t>
      </w:r>
      <w:r>
        <w:rPr>
          <w:rFonts w:eastAsia="Times New Roman"/>
          <w:szCs w:val="24"/>
        </w:rPr>
        <w:t xml:space="preserve">ην κανονική διαδικασία. </w:t>
      </w:r>
    </w:p>
    <w:p w14:paraId="7707C282" w14:textId="77777777" w:rsidR="001926F7" w:rsidRDefault="006B7FAB">
      <w:pPr>
        <w:spacing w:line="600" w:lineRule="auto"/>
        <w:ind w:firstLine="720"/>
        <w:contextualSpacing/>
        <w:jc w:val="both"/>
        <w:rPr>
          <w:rFonts w:eastAsia="Times New Roman"/>
          <w:szCs w:val="24"/>
        </w:rPr>
      </w:pPr>
      <w:r>
        <w:rPr>
          <w:rFonts w:eastAsia="Times New Roman"/>
          <w:szCs w:val="24"/>
        </w:rPr>
        <w:t>Πιστεύω ότι το Σώμα θα έπρεπε να θεσπίσει κάποιες κυρώσεις στον Κανονισμό όταν τα νομοσχέδια δεν συνοδεύονται από όλες τις προβλεπόμενες συνοδευτικές εκθέσεις, γιατί έτσι παραβαίνουμε το άρθρο 18, παράγραφος 3, του Κανονισμού της Β</w:t>
      </w:r>
      <w:r>
        <w:rPr>
          <w:rFonts w:eastAsia="Times New Roman"/>
          <w:szCs w:val="24"/>
        </w:rPr>
        <w:t xml:space="preserve">ουλής. </w:t>
      </w:r>
    </w:p>
    <w:p w14:paraId="7707C283" w14:textId="77777777" w:rsidR="001926F7" w:rsidRDefault="006B7FAB">
      <w:pPr>
        <w:spacing w:line="600" w:lineRule="auto"/>
        <w:ind w:firstLine="720"/>
        <w:contextualSpacing/>
        <w:jc w:val="both"/>
        <w:rPr>
          <w:rFonts w:eastAsia="Times New Roman"/>
          <w:szCs w:val="24"/>
        </w:rPr>
      </w:pPr>
      <w:r>
        <w:rPr>
          <w:rFonts w:eastAsia="Times New Roman"/>
          <w:szCs w:val="24"/>
        </w:rPr>
        <w:t>Το νομοσχέδιο, λοιπόν, που συζητάμε σήμερα αποτελείται από δύο κεφάλαια, όπως ξέρετε. Στο πρώτο κεφάλαιο επανακαθορίζεται το νομικό πλαίσιο σχετικά με τη λειτουργία του Εθνικού Μητρώου Φορτοεκφορτωτών, τον τρόπο της παροχής υπηρεσιών του φορτοεκφορ</w:t>
      </w:r>
      <w:r>
        <w:rPr>
          <w:rFonts w:eastAsia="Times New Roman"/>
          <w:szCs w:val="24"/>
        </w:rPr>
        <w:t xml:space="preserve">τωτή, καθώς και τις προϋποθέσεις και τις διαδικασίες εγγραφής σε αυτό το </w:t>
      </w:r>
      <w:r>
        <w:rPr>
          <w:rFonts w:eastAsia="Times New Roman"/>
          <w:szCs w:val="24"/>
        </w:rPr>
        <w:t>μητρώο</w:t>
      </w:r>
      <w:r>
        <w:rPr>
          <w:rFonts w:eastAsia="Times New Roman"/>
          <w:szCs w:val="24"/>
        </w:rPr>
        <w:t xml:space="preserve">. </w:t>
      </w:r>
    </w:p>
    <w:p w14:paraId="7707C284" w14:textId="77777777" w:rsidR="001926F7" w:rsidRDefault="006B7FAB">
      <w:pPr>
        <w:spacing w:line="600" w:lineRule="auto"/>
        <w:ind w:firstLine="720"/>
        <w:contextualSpacing/>
        <w:jc w:val="both"/>
        <w:rPr>
          <w:rFonts w:eastAsia="Times New Roman"/>
          <w:szCs w:val="24"/>
        </w:rPr>
      </w:pPr>
      <w:r>
        <w:rPr>
          <w:rFonts w:eastAsia="Times New Roman"/>
          <w:szCs w:val="24"/>
        </w:rPr>
        <w:t>Στο δεύτερο κεφάλαιο ρυθμίζονται διάφορα θέματα του Υπουργείου Εργασίας, Κοινωνικής Ασφάλισης και Κοινωνικής Αλληλεγγύης, με κυριότερο τη σύσταση ενός Εθνικού Μητρώου Ιδιωτικ</w:t>
      </w:r>
      <w:r>
        <w:rPr>
          <w:rFonts w:eastAsia="Times New Roman"/>
          <w:szCs w:val="24"/>
        </w:rPr>
        <w:t xml:space="preserve">ών Φορέων </w:t>
      </w:r>
      <w:r>
        <w:rPr>
          <w:rFonts w:eastAsia="Times New Roman"/>
          <w:szCs w:val="24"/>
        </w:rPr>
        <w:t>μη κερδοσκοπικού χαρακτήρα</w:t>
      </w:r>
      <w:r>
        <w:rPr>
          <w:rFonts w:eastAsia="Times New Roman"/>
          <w:szCs w:val="24"/>
        </w:rPr>
        <w:t xml:space="preserve">, στο οποίο είναι αναγκασμένα να εγγράφονται όλα τα νομικά πρόσωπα ιδιωτικού δικαίου μη κερδοσκοπικού χαρακτήρα που παρέχουν υπηρεσίες κοινωνικής φροντίδας. </w:t>
      </w:r>
    </w:p>
    <w:p w14:paraId="7707C285" w14:textId="77777777" w:rsidR="001926F7" w:rsidRDefault="006B7FAB">
      <w:pPr>
        <w:spacing w:line="600" w:lineRule="auto"/>
        <w:ind w:firstLine="720"/>
        <w:contextualSpacing/>
        <w:jc w:val="both"/>
        <w:rPr>
          <w:rFonts w:eastAsia="Times New Roman"/>
          <w:szCs w:val="24"/>
        </w:rPr>
      </w:pPr>
      <w:r>
        <w:rPr>
          <w:rFonts w:eastAsia="Times New Roman"/>
          <w:szCs w:val="24"/>
        </w:rPr>
        <w:t>Γι’ αυτόν τον λόγο εμείς πιστεύουμε ότι το νομοσχέδιο αυτό έχε</w:t>
      </w:r>
      <w:r>
        <w:rPr>
          <w:rFonts w:eastAsia="Times New Roman"/>
          <w:szCs w:val="24"/>
        </w:rPr>
        <w:t xml:space="preserve">ι θετικό πρόσημο και γι’ αυτό το υπερψηφίσαμε και επί της αρχής. Θα ασκήσουμε, όμως, και κάποια κριτική, γιατί υπάρχουν κάποια σημεία τα οποία δεν μας άρεσαν καθόλου σε αυτό το νομοσχέδιο. </w:t>
      </w:r>
    </w:p>
    <w:p w14:paraId="7707C286" w14:textId="77777777" w:rsidR="001926F7" w:rsidRDefault="006B7FAB">
      <w:pPr>
        <w:spacing w:line="600" w:lineRule="auto"/>
        <w:ind w:firstLine="720"/>
        <w:contextualSpacing/>
        <w:jc w:val="both"/>
        <w:rPr>
          <w:rFonts w:eastAsia="Times New Roman"/>
          <w:szCs w:val="24"/>
        </w:rPr>
      </w:pPr>
      <w:r>
        <w:rPr>
          <w:rFonts w:eastAsia="Times New Roman"/>
          <w:szCs w:val="24"/>
        </w:rPr>
        <w:t>Πριν, όμως, από αυτό πρέπει να πούμε ότι η Ένωση Κεντρώων τάσσεται</w:t>
      </w:r>
      <w:r>
        <w:rPr>
          <w:rFonts w:eastAsia="Times New Roman"/>
          <w:szCs w:val="24"/>
        </w:rPr>
        <w:t xml:space="preserve"> υπέρ του ανοίγματος των κλειστών επαγγελμάτων, όπως είναι αυτό του φορτοεκφορτωτή -και μάλιστα εντάσσεται στις μεταρρυθμίσεις το άνοιγμα- για την προσέλευση νέων επενδύσεων και για την ανάπτυξη, επιτέλους, της ελληνικής οικονομίας.</w:t>
      </w:r>
    </w:p>
    <w:p w14:paraId="7707C287" w14:textId="77777777" w:rsidR="001926F7" w:rsidRDefault="006B7FAB">
      <w:pPr>
        <w:spacing w:line="600" w:lineRule="auto"/>
        <w:ind w:firstLine="720"/>
        <w:contextualSpacing/>
        <w:jc w:val="both"/>
        <w:rPr>
          <w:rFonts w:eastAsia="Times New Roman"/>
          <w:szCs w:val="24"/>
        </w:rPr>
      </w:pPr>
      <w:r>
        <w:rPr>
          <w:rFonts w:eastAsia="Times New Roman"/>
          <w:szCs w:val="24"/>
        </w:rPr>
        <w:t>Βέβαια, θέλουμε έναν υγ</w:t>
      </w:r>
      <w:r>
        <w:rPr>
          <w:rFonts w:eastAsia="Times New Roman"/>
          <w:szCs w:val="24"/>
        </w:rPr>
        <w:t xml:space="preserve">ιή ανταγωνισμό στην οικονομία, έναν ελεύθερο ανταγωνισμό, αλλά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 xml:space="preserve">, έτσι ώστε να αποφύγουμε τα φαινόμενα μονοπωλίων ή ολιγοπωλίων, κυρίως των πολυεθνικών και των παρατημάτων τους εδώ, και να αφήσουμε χώρο στην ελληνική επιχειρηματικότητα, στην </w:t>
      </w:r>
      <w:r>
        <w:rPr>
          <w:rFonts w:eastAsia="Times New Roman"/>
          <w:szCs w:val="24"/>
        </w:rPr>
        <w:t xml:space="preserve">κτηνοτροφική και γεωργική παραγωγή, στις βιοτεχνίες, σε όσες βιομηχανίες έχουν μείνει και γενικά στον </w:t>
      </w:r>
      <w:r>
        <w:rPr>
          <w:rFonts w:eastAsia="Times New Roman"/>
          <w:szCs w:val="24"/>
        </w:rPr>
        <w:t xml:space="preserve">ελεύθερο </w:t>
      </w:r>
      <w:r>
        <w:rPr>
          <w:rFonts w:eastAsia="Times New Roman"/>
          <w:szCs w:val="24"/>
        </w:rPr>
        <w:t xml:space="preserve">επαγγελματία, γιατί αυτοί αποτελούν και τη ραχοκοκαλιά της εθνικής οικονομίας μας. </w:t>
      </w:r>
    </w:p>
    <w:p w14:paraId="7707C288" w14:textId="77777777" w:rsidR="001926F7" w:rsidRDefault="006B7FAB">
      <w:pPr>
        <w:spacing w:line="600" w:lineRule="auto"/>
        <w:ind w:firstLine="720"/>
        <w:contextualSpacing/>
        <w:jc w:val="both"/>
        <w:rPr>
          <w:rFonts w:eastAsia="Times New Roman"/>
          <w:szCs w:val="24"/>
        </w:rPr>
      </w:pPr>
      <w:r>
        <w:rPr>
          <w:rFonts w:eastAsia="Times New Roman"/>
          <w:szCs w:val="24"/>
        </w:rPr>
        <w:t>Ταυτόχρονα, όμως, πρωταρχικό –και το τονίζω αυτό- ζήτημα αποτ</w:t>
      </w:r>
      <w:r>
        <w:rPr>
          <w:rFonts w:eastAsia="Times New Roman"/>
          <w:szCs w:val="24"/>
        </w:rPr>
        <w:t>ελεί για εμάς το ζήτημα διασφάλισης των εργασιακών δικαιωμάτων, καθώς και η υγεία και η ασφάλεια τόσο των εργαζομένων γενικώς, αλλά και εν προκειμένω των φορτοεκφορτωτών, όσο και του κοινού. Επιδιώκουμε, λοιπόν, μία ανταγωνιστική και ανοικτή οικονομία, αλλ</w:t>
      </w:r>
      <w:r>
        <w:rPr>
          <w:rFonts w:eastAsia="Times New Roman"/>
          <w:szCs w:val="24"/>
        </w:rPr>
        <w:t xml:space="preserve">ά με ασφαλείς θέσεις εργασίας, οι οποίες διασφαλίζονται από τη συνεχή επιμόρφωση, την οποία δεν πρέπει να ξεχνάμε, των εργαζομένων. </w:t>
      </w:r>
    </w:p>
    <w:p w14:paraId="7707C28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 νόμος, λοιπόν, απαντά σε ένα υπαρκτό πρόβλημα, τη ρύθμιση των τυπικών και ουσιαστικών προϋποθέσεων για το επάγγελμα του φορτοεκφορτωτή και τους κανόνες εποπτείας. </w:t>
      </w:r>
    </w:p>
    <w:p w14:paraId="7707C28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Παρακολουθώντας τις </w:t>
      </w:r>
      <w:r>
        <w:rPr>
          <w:rFonts w:eastAsia="Times New Roman"/>
          <w:szCs w:val="24"/>
        </w:rPr>
        <w:t>επιτροπές</w:t>
      </w:r>
      <w:r>
        <w:rPr>
          <w:rFonts w:eastAsia="Times New Roman"/>
          <w:szCs w:val="24"/>
        </w:rPr>
        <w:t>, όλα τα κόμματα συμφώνησαν ότι το προηγούμενο καθεστώς του ν</w:t>
      </w:r>
      <w:r>
        <w:rPr>
          <w:rFonts w:eastAsia="Times New Roman"/>
          <w:szCs w:val="24"/>
        </w:rPr>
        <w:t xml:space="preserve">.4193/2012 δεν λειτούργησε και σε αυτό ευθύνες έχουν οι προηγούμενες κυβερνήσεις, καθώς ο ν.4193/2012 δεν ήταν τίποτα περισσότερο από το μεσοπρόθεσμο πλαίσιο δημοσιονομικής στρατηγικής του 2013-2016, στόχος του οποίου ήταν και το άνοιγμα των επαγγελμάτων. </w:t>
      </w:r>
    </w:p>
    <w:p w14:paraId="7707C28B" w14:textId="77777777" w:rsidR="001926F7" w:rsidRDefault="006B7FAB">
      <w:pPr>
        <w:spacing w:line="600" w:lineRule="auto"/>
        <w:ind w:firstLine="720"/>
        <w:contextualSpacing/>
        <w:jc w:val="both"/>
        <w:rPr>
          <w:rFonts w:eastAsia="Times New Roman"/>
          <w:szCs w:val="24"/>
        </w:rPr>
      </w:pPr>
      <w:r>
        <w:rPr>
          <w:rFonts w:eastAsia="Times New Roman"/>
          <w:szCs w:val="24"/>
        </w:rPr>
        <w:t>Ωστόσο, επειδή αυτός ο νόμος δεν ήταν ένας νόμος ελληνική ιδιοκτησίας, ήταν ένας νόμος που μας τον επέβαλαν οι δανειστές, είδαμε ότι στην πράξη δεν μπόρεσε να εφαρμοστεί. Δυστυχώς, αυτό που έκαναν οι προηγούμενες κυβερνήσεις το συνεχίζετε και εσείς. Δηλαδ</w:t>
      </w:r>
      <w:r>
        <w:rPr>
          <w:rFonts w:eastAsia="Times New Roman"/>
          <w:szCs w:val="24"/>
        </w:rPr>
        <w:t xml:space="preserve">ή, παίρνετε τις εντολές των δανειστών, κάνετε </w:t>
      </w:r>
      <w:r>
        <w:rPr>
          <w:rFonts w:eastAsia="Times New Roman"/>
          <w:szCs w:val="24"/>
          <w:lang w:val="en-US"/>
        </w:rPr>
        <w:t>translate</w:t>
      </w:r>
      <w:r>
        <w:rPr>
          <w:rFonts w:eastAsia="Times New Roman"/>
          <w:szCs w:val="24"/>
        </w:rPr>
        <w:t xml:space="preserve">, </w:t>
      </w:r>
      <w:r>
        <w:rPr>
          <w:rFonts w:eastAsia="Times New Roman"/>
          <w:szCs w:val="24"/>
          <w:lang w:val="en-US"/>
        </w:rPr>
        <w:t>copy</w:t>
      </w:r>
      <w:r>
        <w:rPr>
          <w:rFonts w:eastAsia="Times New Roman"/>
          <w:szCs w:val="24"/>
        </w:rPr>
        <w:t xml:space="preserve"> </w:t>
      </w:r>
      <w:r>
        <w:rPr>
          <w:rFonts w:eastAsia="Times New Roman"/>
          <w:szCs w:val="24"/>
          <w:lang w:val="en-US"/>
        </w:rPr>
        <w:t>paste</w:t>
      </w:r>
      <w:r>
        <w:rPr>
          <w:rFonts w:eastAsia="Times New Roman"/>
          <w:szCs w:val="24"/>
        </w:rPr>
        <w:t xml:space="preserve"> και μας το φέρνετε στη συνέχεια μέσα στην Ολομέλεια. Κι εμείς να μην το ψηφίσουμε, η κοινοβουλευτική πλειοψηφία που σας δίνει η ενισχυμένη αναλογική, σας κάνει να νομοθετείτε με αυτόν τον </w:t>
      </w:r>
      <w:r>
        <w:rPr>
          <w:rFonts w:eastAsia="Times New Roman"/>
          <w:szCs w:val="24"/>
        </w:rPr>
        <w:t xml:space="preserve">τόπο. </w:t>
      </w:r>
    </w:p>
    <w:p w14:paraId="7707C28C" w14:textId="77777777" w:rsidR="001926F7" w:rsidRDefault="006B7FAB">
      <w:pPr>
        <w:spacing w:line="600" w:lineRule="auto"/>
        <w:ind w:firstLine="720"/>
        <w:contextualSpacing/>
        <w:jc w:val="both"/>
        <w:rPr>
          <w:rFonts w:eastAsia="Times New Roman"/>
          <w:szCs w:val="24"/>
        </w:rPr>
      </w:pPr>
      <w:r>
        <w:rPr>
          <w:rFonts w:eastAsia="Times New Roman"/>
          <w:szCs w:val="24"/>
        </w:rPr>
        <w:t>Το μόνο δεδομένο είναι ότι η διαδικασία ανοίγματος του συγκεκριμένου επαγγέλματος, που ξεκίνησε τον Μάρτιο του 2011 με την ψήφιση του ν. 3919, απαίτησε δύο επιπλέον νόμους και μία εγκύκλιο και στο επάγγελμα αυτό μπήκαν λιγότεροι από δεκαπέντε. Ελπίζουμε ότ</w:t>
      </w:r>
      <w:r>
        <w:rPr>
          <w:rFonts w:eastAsia="Times New Roman"/>
          <w:szCs w:val="24"/>
        </w:rPr>
        <w:t xml:space="preserve">ι ο νέος νόμος θα έχει καλύτερη τύχη. </w:t>
      </w:r>
    </w:p>
    <w:p w14:paraId="7707C28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Ένα άλλο πρόβλημα -και το πιο σημαντικό νομίζω- που συναντάμε στο πρώτο μέρος του νομοσχεδίου αποτελούν οι εξουσιοδοτικές διατάξεις.                       </w:t>
      </w:r>
    </w:p>
    <w:p w14:paraId="7707C28E" w14:textId="77777777" w:rsidR="001926F7" w:rsidRDefault="006B7FAB">
      <w:pPr>
        <w:spacing w:line="600" w:lineRule="auto"/>
        <w:ind w:firstLine="720"/>
        <w:contextualSpacing/>
        <w:jc w:val="both"/>
        <w:rPr>
          <w:rFonts w:eastAsia="Times New Roman"/>
          <w:szCs w:val="24"/>
        </w:rPr>
      </w:pPr>
      <w:r>
        <w:rPr>
          <w:rFonts w:eastAsia="Times New Roman"/>
          <w:szCs w:val="24"/>
        </w:rPr>
        <w:t>Στο άρθρο 4 έχετε τέσσερις εξουσιοδοτικές διατάξεις με ισάριθ</w:t>
      </w:r>
      <w:r>
        <w:rPr>
          <w:rFonts w:eastAsia="Times New Roman"/>
          <w:szCs w:val="24"/>
        </w:rPr>
        <w:t>μες ΚΥΑ. Ξέρετε πολύ καλά ότι αυτό δεν είναι αυτό που επιθυμούμε, ούτε σωστή νομοθέτηση. Δηλώνει μόνο προχειρότητα. Ξέρετε, επίσης, ότι οι λεπτομέρειες κάνουν τη διαφορά. Στις λεπτομέρειες κρύβονται όλα. Επομένως, θα περιμέναμε να υπάρχει ένα παράρτημα στο</w:t>
      </w:r>
      <w:r>
        <w:rPr>
          <w:rFonts w:eastAsia="Times New Roman"/>
          <w:szCs w:val="24"/>
        </w:rPr>
        <w:t xml:space="preserve"> νομοσχέδιο όπου θα υπήρχαν τα σχέδια των ΚΥΑ, ώστε να έχουμε πλήρη γνώση του τι ψηφίζουμε, ποιο είναι το θεσμικό πλαίσιο αυτού του νόμου. Δυστυχώς, δεν το κάνατε, ενώ το ζητούσατε όταν ήσασταν αντιπολίτευση.</w:t>
      </w:r>
    </w:p>
    <w:p w14:paraId="7707C28F" w14:textId="77777777" w:rsidR="001926F7" w:rsidRDefault="006B7FAB">
      <w:pPr>
        <w:spacing w:line="600" w:lineRule="auto"/>
        <w:ind w:firstLine="720"/>
        <w:contextualSpacing/>
        <w:jc w:val="both"/>
        <w:rPr>
          <w:rFonts w:eastAsia="Times New Roman"/>
          <w:szCs w:val="24"/>
        </w:rPr>
      </w:pPr>
      <w:r>
        <w:rPr>
          <w:rFonts w:eastAsia="Times New Roman"/>
          <w:szCs w:val="24"/>
        </w:rPr>
        <w:t>Επίσης, στο πρώτο μέρος του νομοσχεδίου μάς προ</w:t>
      </w:r>
      <w:r>
        <w:rPr>
          <w:rFonts w:eastAsia="Times New Roman"/>
          <w:szCs w:val="24"/>
        </w:rPr>
        <w:t>βληματίζει –όπως και τους συναδέλφους του ΚΚΕ- η εξαίρεση του ΟΛΠ και του ΟΛΘ και γενικώς οι εξαιρέσεις από το πεδίο εφαρμογής του υπό ψήφιση νόμου. Πιστεύουμε πως στους όρους και στις συνθήκες εργασίας όλων των εκφορτωτών πρέπει να εφαρμοστεί η αρχή της ι</w:t>
      </w:r>
      <w:r>
        <w:rPr>
          <w:rFonts w:eastAsia="Times New Roman"/>
          <w:szCs w:val="24"/>
        </w:rPr>
        <w:t>σότητας. Το τελευταίο πράγμα που επιδιώκουμε –ελπίζω και εσείς- είναι να δημιουργήσουμε στα λιμάνια του Πειραιά και της Θεσσαλονίκης ζώνες μειωμένων εργασιακών δικαιωμάτων και τριτοκοσμικών συνθηκών εργασίας. Δεν καταλαβαίνω γιατί κάνετε αυτήν την εξαίρεση</w:t>
      </w:r>
      <w:r>
        <w:rPr>
          <w:rFonts w:eastAsia="Times New Roman"/>
          <w:szCs w:val="24"/>
        </w:rPr>
        <w:t xml:space="preserve">. </w:t>
      </w:r>
    </w:p>
    <w:p w14:paraId="7707C290" w14:textId="77777777" w:rsidR="001926F7" w:rsidRDefault="006B7FAB">
      <w:pPr>
        <w:spacing w:line="600" w:lineRule="auto"/>
        <w:ind w:firstLine="720"/>
        <w:contextualSpacing/>
        <w:jc w:val="both"/>
        <w:rPr>
          <w:rFonts w:eastAsia="Times New Roman"/>
          <w:szCs w:val="24"/>
        </w:rPr>
      </w:pPr>
      <w:r>
        <w:rPr>
          <w:rFonts w:eastAsia="Times New Roman"/>
          <w:szCs w:val="24"/>
        </w:rPr>
        <w:t>Βέβαια, σε κα</w:t>
      </w:r>
      <w:r>
        <w:rPr>
          <w:rFonts w:eastAsia="Times New Roman"/>
          <w:szCs w:val="24"/>
        </w:rPr>
        <w:t>μ</w:t>
      </w:r>
      <w:r>
        <w:rPr>
          <w:rFonts w:eastAsia="Times New Roman"/>
          <w:szCs w:val="24"/>
        </w:rPr>
        <w:t>μία περίπτωση δεν θέλουμε και τις εικόνες του περσινού καλοκαιριού όπου με την απεργία των λιμενεργατών δεν υπήρχε προσωπικό. Ο τουρισμός αποτελεί τη βαριά βιομηχανία μας. Έχουμε δει ότι οι περισσότεροι παραγωγικοί ιστοί της χώρας έχουν κα</w:t>
      </w:r>
      <w:r>
        <w:rPr>
          <w:rFonts w:eastAsia="Times New Roman"/>
          <w:szCs w:val="24"/>
        </w:rPr>
        <w:t xml:space="preserve">ταρρεύσει. Επομένως, εμείς πρέπει να στηριχθούμε στον τουρισμό και να τον στηρίξουμε κιόλας. </w:t>
      </w:r>
    </w:p>
    <w:p w14:paraId="7707C29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Τώρα, όσον αφορά το δεύτερο μέρος του νομοσχεδίου, είναι θετική η θέσπιση του Εθνικού Μητρώου Ιδιωτικών Φορέων Κοινωνικής Φροντίδας. Έπρεπε να είχε γίνει εδώ και </w:t>
      </w:r>
      <w:r>
        <w:rPr>
          <w:rFonts w:eastAsia="Times New Roman"/>
          <w:szCs w:val="24"/>
        </w:rPr>
        <w:t>πολλά χρόνια, καθώς βλέπουμε ότι κάποιες οργανώσεις κινούνται ανεξέλεγκτα. Κάλλιο αργά, όμως, παρά ποτέ. Γιατί σήμερα έχουμε να αντιμετωπίσουμε και το μεγάλο πρόβλημα, τη μεγάλη προσφυγική και μεταναστευτική κρίση. Όπως γνωρίζετε, πάγια θέση της Ένωσης Κεν</w:t>
      </w:r>
      <w:r>
        <w:rPr>
          <w:rFonts w:eastAsia="Times New Roman"/>
          <w:szCs w:val="24"/>
        </w:rPr>
        <w:t>τρώων, την οποία έχουμε κάνει γνωστή και στο Συμβούλιο Πολιτικών Αρχηγών, αλλά και νωρίτερα στον Πρόεδρο της Δημοκρατίας, πριν απ’ όλα μάλιστα τα κόμματα, είναι η θεσμοθέτηση μητρώων για τον έλεγχο και την πιστοποίηση των ΜΚΟ, αλλά και των άλλων ανθρωπιστι</w:t>
      </w:r>
      <w:r>
        <w:rPr>
          <w:rFonts w:eastAsia="Times New Roman"/>
          <w:szCs w:val="24"/>
        </w:rPr>
        <w:t>κών οργανώσεων.</w:t>
      </w:r>
    </w:p>
    <w:p w14:paraId="7707C292" w14:textId="77777777" w:rsidR="001926F7" w:rsidRDefault="006B7FAB">
      <w:pPr>
        <w:spacing w:line="600" w:lineRule="auto"/>
        <w:ind w:firstLine="720"/>
        <w:contextualSpacing/>
        <w:jc w:val="both"/>
        <w:rPr>
          <w:rFonts w:eastAsia="Times New Roman"/>
          <w:szCs w:val="24"/>
        </w:rPr>
      </w:pPr>
      <w:r>
        <w:rPr>
          <w:rFonts w:eastAsia="Times New Roman"/>
          <w:szCs w:val="24"/>
        </w:rPr>
        <w:t>Ο στόχος, λοιπόν, είναι ο επιβεβλημένος δημόσιος έλεγχος για όλες τις ΜΚΟ, ώστε να μην δρουν κατά το δοκούν και να μην ξέρουμε ποιος τις χρηματοδοτεί, από πού κρατάει η σκούφια τους και τι ακριβώς θέλουν να πετύχουν. Προς Θεού βέβαια δεν θέ</w:t>
      </w:r>
      <w:r>
        <w:rPr>
          <w:rFonts w:eastAsia="Times New Roman"/>
          <w:szCs w:val="24"/>
        </w:rPr>
        <w:t xml:space="preserve">λω να υπονομεύσω και τις σοβαρές ΜΚΟ που υπάρχουν, οι οποίες είναι εκεί όπου το κράτος είναι απών για να βοηθήσουν. </w:t>
      </w:r>
    </w:p>
    <w:p w14:paraId="7707C293" w14:textId="77777777" w:rsidR="001926F7" w:rsidRDefault="006B7FAB">
      <w:pPr>
        <w:spacing w:line="600" w:lineRule="auto"/>
        <w:ind w:firstLine="720"/>
        <w:contextualSpacing/>
        <w:jc w:val="both"/>
        <w:rPr>
          <w:rFonts w:eastAsia="Times New Roman"/>
          <w:szCs w:val="24"/>
        </w:rPr>
      </w:pPr>
      <w:r>
        <w:rPr>
          <w:rFonts w:eastAsia="Times New Roman"/>
          <w:szCs w:val="24"/>
        </w:rPr>
        <w:t>Και μάλιστα τέτοια φαινόμενα παθογένειας κατήγγειλε και ο Υπουργός Εξωτερικών, κ. Κοτζιάς. Πριν λίγες μέρες ανακοίνωσε ότι έχει στείλει στο</w:t>
      </w:r>
      <w:r>
        <w:rPr>
          <w:rFonts w:eastAsia="Times New Roman"/>
          <w:szCs w:val="24"/>
        </w:rPr>
        <w:t xml:space="preserve">ν εισαγγελέα σαράντα τρεις υποθέσεις κακοδιαχείρισης των ΜΚΟ. Στην Επιτροπή Θεσμών και Διαφάνειας ακούσαμε ότι από το 1997 μέχρι το 2011 υπήρχαν χρηματοδοτήσεις από τα </w:t>
      </w:r>
      <w:r>
        <w:rPr>
          <w:rFonts w:eastAsia="Times New Roman"/>
          <w:szCs w:val="24"/>
        </w:rPr>
        <w:t xml:space="preserve">υπουργεία </w:t>
      </w:r>
      <w:r>
        <w:rPr>
          <w:rFonts w:eastAsia="Times New Roman"/>
          <w:szCs w:val="24"/>
        </w:rPr>
        <w:t>προς ανύπαρκτες ΜΚΟ, που φθάνουν το ύψος των 100 εκατομμυρίων ευρώ. Και μάλιστ</w:t>
      </w:r>
      <w:r>
        <w:rPr>
          <w:rFonts w:eastAsia="Times New Roman"/>
          <w:szCs w:val="24"/>
        </w:rPr>
        <w:t xml:space="preserve">α αυτό δεν είναι το τελικό ποσό, καθώς δεν έστειλαν όλα τα </w:t>
      </w:r>
      <w:r>
        <w:rPr>
          <w:rFonts w:eastAsia="Times New Roman"/>
          <w:szCs w:val="24"/>
        </w:rPr>
        <w:t xml:space="preserve">υπουργεία </w:t>
      </w:r>
      <w:r>
        <w:rPr>
          <w:rFonts w:eastAsia="Times New Roman"/>
          <w:szCs w:val="24"/>
        </w:rPr>
        <w:t>τις χρηματοδοτήσεις τους προς τις ΜΚΟ.</w:t>
      </w:r>
    </w:p>
    <w:p w14:paraId="7707C294" w14:textId="77777777" w:rsidR="001926F7" w:rsidRDefault="006B7FAB">
      <w:pPr>
        <w:spacing w:line="600" w:lineRule="auto"/>
        <w:ind w:firstLine="720"/>
        <w:contextualSpacing/>
        <w:jc w:val="both"/>
        <w:rPr>
          <w:rFonts w:eastAsia="Times New Roman"/>
          <w:szCs w:val="24"/>
        </w:rPr>
      </w:pPr>
      <w:r>
        <w:rPr>
          <w:rFonts w:eastAsia="Times New Roman"/>
          <w:szCs w:val="24"/>
        </w:rPr>
        <w:t>Άλλο θέμα που μας προβληματίζει σε αυτό το δεύτερο μέρος αποτελεί και το γεγονός ότι υπάρχει άλλη μία ΚΥΑ στην παράγραφο 10 του άρθρου 7. Είπαμε ότι</w:t>
      </w:r>
      <w:r>
        <w:rPr>
          <w:rFonts w:eastAsia="Times New Roman"/>
          <w:szCs w:val="24"/>
        </w:rPr>
        <w:t xml:space="preserve"> θα έπρεπε να συμπεριλαμβάνονται όλες αυτές σε ένα παράρτημα με τα σχέδιά τους. Πιστεύουμε ότι δεν φτάνει μόνο η καταγραφή των ΜΚΟ. Πρέπει να διασφαλίζεται και η </w:t>
      </w:r>
      <w:proofErr w:type="spellStart"/>
      <w:r>
        <w:rPr>
          <w:rFonts w:eastAsia="Times New Roman"/>
          <w:szCs w:val="24"/>
        </w:rPr>
        <w:t>διασυνδεσιμότητα</w:t>
      </w:r>
      <w:proofErr w:type="spellEnd"/>
      <w:r>
        <w:rPr>
          <w:rFonts w:eastAsia="Times New Roman"/>
          <w:szCs w:val="24"/>
        </w:rPr>
        <w:t xml:space="preserve"> του μητρώου αυτού με όλες τις βάσεις δεδομένων του δημοσίου τομέα, ενώ θα έπρ</w:t>
      </w:r>
      <w:r>
        <w:rPr>
          <w:rFonts w:eastAsia="Times New Roman"/>
          <w:szCs w:val="24"/>
        </w:rPr>
        <w:t>επε να υπάρχει και ένα σύστημα πιστοποίησης και αξιολόγησης των ΜΚΟ.</w:t>
      </w:r>
    </w:p>
    <w:p w14:paraId="7707C29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Θεωρούμε πάντως θετική τη διασαφήνιση της Υπουργού ότι δεν θα υπάρχουν πολλαπλά και επικαλυπτόμενα μητρώα και επομένως δεν θα δημιουργείται και πρόσθετη γραφειοκρατία. </w:t>
      </w:r>
    </w:p>
    <w:p w14:paraId="7707C296" w14:textId="77777777" w:rsidR="001926F7" w:rsidRDefault="006B7FAB">
      <w:pPr>
        <w:spacing w:line="600" w:lineRule="auto"/>
        <w:ind w:firstLine="720"/>
        <w:contextualSpacing/>
        <w:jc w:val="both"/>
        <w:rPr>
          <w:rFonts w:eastAsia="Times New Roman"/>
          <w:szCs w:val="24"/>
        </w:rPr>
      </w:pPr>
      <w:r>
        <w:rPr>
          <w:rFonts w:eastAsia="Times New Roman"/>
          <w:szCs w:val="24"/>
        </w:rPr>
        <w:t>Επίσης, εμείς στην</w:t>
      </w:r>
      <w:r>
        <w:rPr>
          <w:rFonts w:eastAsia="Times New Roman"/>
          <w:szCs w:val="24"/>
        </w:rPr>
        <w:t xml:space="preserve"> Ένωση Κεντρώων είμαστε υπέρ της διαφάνειας και πιστεύουμε ότι τα δεδομένα του Εθνικού Μητρώου Ιδιωτικών Φορέων Κοινωνικής Ασφάλισης θα έπρεπε κατ’ </w:t>
      </w:r>
      <w:r>
        <w:rPr>
          <w:rFonts w:eastAsia="Times New Roman"/>
          <w:szCs w:val="24"/>
        </w:rPr>
        <w:t xml:space="preserve">αρχάς </w:t>
      </w:r>
      <w:r>
        <w:rPr>
          <w:rFonts w:eastAsia="Times New Roman"/>
          <w:szCs w:val="24"/>
        </w:rPr>
        <w:t xml:space="preserve">να είναι δημοσίως </w:t>
      </w:r>
      <w:proofErr w:type="spellStart"/>
      <w:r>
        <w:rPr>
          <w:rFonts w:eastAsia="Times New Roman"/>
          <w:szCs w:val="24"/>
        </w:rPr>
        <w:t>προσβάσιμα</w:t>
      </w:r>
      <w:proofErr w:type="spellEnd"/>
      <w:r>
        <w:rPr>
          <w:rFonts w:eastAsia="Times New Roman"/>
          <w:szCs w:val="24"/>
        </w:rPr>
        <w:t xml:space="preserve"> σε όλους, χωρίς βέβαια να καταστρατηγούμε το προσωπικό απόρρητο. Να γίνει</w:t>
      </w:r>
      <w:r>
        <w:rPr>
          <w:rFonts w:eastAsia="Times New Roman"/>
          <w:szCs w:val="24"/>
        </w:rPr>
        <w:t xml:space="preserve"> κάτι ανάλογο με αυτό που συμβαίνει στη «</w:t>
      </w:r>
      <w:r>
        <w:rPr>
          <w:rFonts w:eastAsia="Times New Roman"/>
          <w:szCs w:val="24"/>
        </w:rPr>
        <w:t>ΔΙΑΥΓΕΙΑ</w:t>
      </w:r>
      <w:r>
        <w:rPr>
          <w:rFonts w:eastAsia="Times New Roman"/>
          <w:szCs w:val="24"/>
        </w:rPr>
        <w:t>».</w:t>
      </w:r>
    </w:p>
    <w:p w14:paraId="7707C297" w14:textId="77777777" w:rsidR="001926F7" w:rsidRDefault="006B7FAB">
      <w:pPr>
        <w:spacing w:line="600" w:lineRule="auto"/>
        <w:ind w:firstLine="720"/>
        <w:contextualSpacing/>
        <w:jc w:val="both"/>
        <w:rPr>
          <w:rFonts w:eastAsia="Times New Roman"/>
          <w:szCs w:val="24"/>
        </w:rPr>
      </w:pPr>
      <w:r>
        <w:rPr>
          <w:rFonts w:eastAsia="Times New Roman"/>
          <w:szCs w:val="24"/>
        </w:rPr>
        <w:t>Επειδή, δυστυχώς, ο ΣΥΡΙΖΑ έχει αποδείξει, όσο κυβερνά, ότι κυβερνά μέσω των ΜΚΟ και δεν λειτουργεί μόνος του, εμείς στην Ένωση Κεντρώων πιστεύουμε ότι οι ΜΚΟ θα πρέπει να λειτουργούν συμπληρωματικά.</w:t>
      </w:r>
    </w:p>
    <w:p w14:paraId="7707C29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Είδα</w:t>
      </w:r>
      <w:r>
        <w:rPr>
          <w:rFonts w:eastAsia="Times New Roman" w:cs="Times New Roman"/>
          <w:szCs w:val="24"/>
        </w:rPr>
        <w:t xml:space="preserve">με ποιες ήταν οι επιπτώσεις της απουσίας του κράτους στη διαχείριση του προσφυγικού και του μεταναστευτικού όπου κλήθηκαν οι ΜΚΟ να καλύψουν όλο αυτό το κενό που δημιουργήθηκε από τις ανεξέλεγκτες καταστάσεις, οι οποίες δυστυχώς εξέθεσαν τη χώρα διεθνώς. </w:t>
      </w:r>
    </w:p>
    <w:p w14:paraId="7707C29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Τέλος, για το νομοσχέδιο αυτό -και μετά θα πάω στις τροπολογίες- θέλω να κάνω μια αναφορά και στο άρθρο 8, που ρυθμίζει θέματα του ΚΕΑΤ. Ξέρουμε πολύ καλά ότι είναι ένα πολύ λεπτό ζήτημα και εφόσον υπάρχουν πάγιες, διαρκείς ανάγκες, εμείς πιστεύουμε ότι εί</w:t>
      </w:r>
      <w:r>
        <w:rPr>
          <w:rFonts w:eastAsia="Times New Roman" w:cs="Times New Roman"/>
          <w:szCs w:val="24"/>
        </w:rPr>
        <w:t xml:space="preserve">ναι παράνομο και κυρίως ανήθικο να καλύπτονται αυτές με αλυσιδωτές συμβάσεις εργασίας ορισμένου χρόνου. Πιστεύουμε πως πρέπει να γίνουν αορίστου πάντοτε, όμως, με αξιολόγηση. Αυτή είναι η πάγια θέση της Ένωσης Κεντρώων. Δεν θέλουμε να καταστρατηγήσουμε τα </w:t>
      </w:r>
      <w:r>
        <w:rPr>
          <w:rFonts w:eastAsia="Times New Roman" w:cs="Times New Roman"/>
          <w:szCs w:val="24"/>
        </w:rPr>
        <w:t xml:space="preserve">εργατικά δικαιώματα κανενός εργαζομένου. </w:t>
      </w:r>
    </w:p>
    <w:p w14:paraId="7707C29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Πάμε τώρα στις τροπολογίες που και πάλι λίγες δεν τις λες. Αρχίζω με αυτήν που αφορά τους πυροσβέστες. Εμείς είμαστε θετικοί στο να λυθεί το ζήτημα, απλώς ζητάμε οπωσδήποτε ένα αδιάβλητο μέσο αξιολόγησης, είτε αυτό</w:t>
      </w:r>
      <w:r>
        <w:rPr>
          <w:rFonts w:eastAsia="Times New Roman" w:cs="Times New Roman"/>
          <w:szCs w:val="24"/>
        </w:rPr>
        <w:t xml:space="preserve"> είναι ΑΣΕΠ είτε κάτι άλλο, που μπορείτε να βρείτε. </w:t>
      </w:r>
    </w:p>
    <w:p w14:paraId="7707C29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Λέμε ναι και στα σχολικά γεύματα. Ωστόσο, είναι ανεπίτρεπτο να έρχεστε και να τα ρυθμίζετε όλα με απευθείας αναθέσεις. Ξέρουμε, μας είπατε, σας άκουσα ότι γίνεται τον πρώτο καιρό μόνο, αλλά δεν είναι ένα</w:t>
      </w:r>
      <w:r>
        <w:rPr>
          <w:rFonts w:eastAsia="Times New Roman" w:cs="Times New Roman"/>
          <w:szCs w:val="24"/>
        </w:rPr>
        <w:t xml:space="preserve"> πρόβλημα που παρουσιάστηκε σήμερα, θα έπρεπε να έχει προβλεφθεί από πριν.</w:t>
      </w:r>
    </w:p>
    <w:p w14:paraId="7707C29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πάμε στην τροπολογία που αφορά τον ΕΦΚΑ, τον ΟΓΑ και το ΝΑΤ, την οποία θα υπερψηφίσουμε, αλλά θα σας συμβουλέψω να ανατρέξετε στα εννέα σημεία όπου λέμε τι πρέπει να γίνει, έτσι</w:t>
      </w:r>
      <w:r>
        <w:rPr>
          <w:rFonts w:eastAsia="Times New Roman" w:cs="Times New Roman"/>
          <w:szCs w:val="24"/>
        </w:rPr>
        <w:t xml:space="preserve"> ώστε να σωθούν αυτοί όλοι οι φορείς της κοινωνικής ασφάλισης -και στη συγκεκριμένη περίπτωση ο ένας, όπως τα κάνατε- με τις συντάξεις των πλουσίων, με τις διπλές και τριπλές συντάξεις, με τις συντάξεις των Βουλευτών. Θα θέλαμε λίγο να τα δείτε, γιατί πραγ</w:t>
      </w:r>
      <w:r>
        <w:rPr>
          <w:rFonts w:eastAsia="Times New Roman" w:cs="Times New Roman"/>
          <w:szCs w:val="24"/>
        </w:rPr>
        <w:t xml:space="preserve">ματικά αυτό είναι που ζητάει και η κοινωνία και η οικονομία. </w:t>
      </w:r>
    </w:p>
    <w:p w14:paraId="7707C29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7707C29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Στη συνέχεια –για πολύ λίγο, κύριε Πρόεδρε- θα αναφερθώ στην τροπολογία που έφερε ο κ. Σταθάκης για τη ΔΕΗ. Εί</w:t>
      </w:r>
      <w:r>
        <w:rPr>
          <w:rFonts w:eastAsia="Times New Roman" w:cs="Times New Roman"/>
          <w:szCs w:val="24"/>
        </w:rPr>
        <w:t xml:space="preserve">μαστε θετικοί σε αυτήν, γιατί εξοικονομούνται κάποιες δαπάνες για το ελληνικό δημόσιο. </w:t>
      </w:r>
    </w:p>
    <w:p w14:paraId="7707C29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Στη βουλευτική τροπολογία, που φέρατε για το Υπουργείο Εθνικής Αμύνης, που αφορά τα ασυνόδευτα τέκνα, θα πούμε όχι, γιατί δεν θέλουμε να δώσουμε λευκή επιταγή στο Υπουρ</w:t>
      </w:r>
      <w:r>
        <w:rPr>
          <w:rFonts w:eastAsia="Times New Roman" w:cs="Times New Roman"/>
          <w:szCs w:val="24"/>
        </w:rPr>
        <w:t xml:space="preserve">γείο. Και αυτό το πρόβλημα το γνωρίζατε πολύ πιο πριν. Θέλετε να το φέρετε πιλοτικά –αλλά και αυτό δεν το διευκρινίζετε- μέχρι να το δείτε και να το λειτουργήσετε; Αλλά αυτό δεν είναι σωστό. Το πρόβλημα αυτό έχει γίνει φανερό από την πρώτη στιγμή, το έχει </w:t>
      </w:r>
      <w:r>
        <w:rPr>
          <w:rFonts w:eastAsia="Times New Roman" w:cs="Times New Roman"/>
          <w:szCs w:val="24"/>
        </w:rPr>
        <w:t>πει και ο Υπουργός σας,</w:t>
      </w:r>
      <w:r>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 Επομένως θα έπρεπε να είναι άλλος ο τρόπος που διευθετείται το ζήτημα και όχι με μια βουλευτική τροπολογία, που δεν ξέρουμε τι κρύβεται και πίσω από αυτήν.</w:t>
      </w:r>
    </w:p>
    <w:p w14:paraId="7707C2A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για να κλείσω, θέλω να κάνω μια διευκρίνιση προς τους συν</w:t>
      </w:r>
      <w:r>
        <w:rPr>
          <w:rFonts w:eastAsia="Times New Roman" w:cs="Times New Roman"/>
          <w:szCs w:val="24"/>
        </w:rPr>
        <w:t>αδέλφους του ΠΑΣΟΚ, οι οποίοι κατηγόρησαν τον Πρόεδρο ότι κάνει «</w:t>
      </w:r>
      <w:proofErr w:type="spellStart"/>
      <w:r>
        <w:rPr>
          <w:rFonts w:eastAsia="Times New Roman" w:cs="Times New Roman"/>
          <w:szCs w:val="24"/>
        </w:rPr>
        <w:t>κωλοτούμπα</w:t>
      </w:r>
      <w:proofErr w:type="spellEnd"/>
      <w:r>
        <w:rPr>
          <w:rFonts w:eastAsia="Times New Roman" w:cs="Times New Roman"/>
          <w:szCs w:val="24"/>
        </w:rPr>
        <w:t>» και ότι είναι κατά των εργαζομένων του ΚΕΕΛΠΝΟ. Αυτό που είπαμε, και είναι ξεκάθαρο νομίζω, είναι ότι στηρίζουμε όλους τους εργαζομένους που έχουν δουλέψει και είναι σωστοί απέναν</w:t>
      </w:r>
      <w:r>
        <w:rPr>
          <w:rFonts w:eastAsia="Times New Roman" w:cs="Times New Roman"/>
          <w:szCs w:val="24"/>
        </w:rPr>
        <w:t xml:space="preserve">τι στα καθήκοντά τους, δεν θέλουμε να τους αδικήσουμε, αλλά δεν μπορούμε να καλύψουμε τα </w:t>
      </w:r>
      <w:proofErr w:type="spellStart"/>
      <w:r>
        <w:rPr>
          <w:rFonts w:eastAsia="Times New Roman" w:cs="Times New Roman"/>
          <w:szCs w:val="24"/>
        </w:rPr>
        <w:t>λαμόγια</w:t>
      </w:r>
      <w:proofErr w:type="spellEnd"/>
      <w:r>
        <w:rPr>
          <w:rFonts w:eastAsia="Times New Roman" w:cs="Times New Roman"/>
          <w:szCs w:val="24"/>
        </w:rPr>
        <w:t>, γιατί υπάρχουν ακόμα στο δημόσιο, σε κάποιους φορείς, που χωρίς να εργάζονται και χωρίς να δικαιούνται, έχουν κάποια προνόμια. Δεσμεύθηκε, έπειτα από συζήτηση</w:t>
      </w:r>
      <w:r>
        <w:rPr>
          <w:rFonts w:eastAsia="Times New Roman" w:cs="Times New Roman"/>
          <w:szCs w:val="24"/>
        </w:rPr>
        <w:t xml:space="preserve"> που είχε ο Πρόεδρος μαζί του, ο Υπουργός να φέρει τροπολογία όπου θα είναι μελετημένο το ζήτημα και γι’ αυτό δεν μπορούμε να το υποστηρίξουμε. Αυτά προς διευκρίνιση, για να μην υπάρχουν και παρεξηγήσεις.</w:t>
      </w:r>
    </w:p>
    <w:p w14:paraId="7707C2A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07C2A2" w14:textId="77777777" w:rsidR="001926F7" w:rsidRDefault="006B7FA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(Χειροκρότημα από την πτέρυγα </w:t>
      </w:r>
      <w:r>
        <w:rPr>
          <w:rFonts w:eastAsia="Times New Roman" w:cs="Times New Roman"/>
          <w:szCs w:val="24"/>
        </w:rPr>
        <w:t>της Ένωσης Κεντρώων)</w:t>
      </w:r>
    </w:p>
    <w:p w14:paraId="7707C2A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Μεγαλομύστακα.</w:t>
      </w:r>
    </w:p>
    <w:p w14:paraId="7707C2A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Νίκος </w:t>
      </w:r>
      <w:proofErr w:type="spellStart"/>
      <w:r>
        <w:rPr>
          <w:rFonts w:eastAsia="Times New Roman" w:cs="Times New Roman"/>
          <w:szCs w:val="24"/>
        </w:rPr>
        <w:t>Καραθανασόπουλος</w:t>
      </w:r>
      <w:proofErr w:type="spellEnd"/>
      <w:r>
        <w:rPr>
          <w:rFonts w:eastAsia="Times New Roman" w:cs="Times New Roman"/>
          <w:szCs w:val="24"/>
        </w:rPr>
        <w:t xml:space="preserve"> για δώδεκα λεπτά.</w:t>
      </w:r>
    </w:p>
    <w:p w14:paraId="7707C2A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w:t>
      </w:r>
      <w:r>
        <w:rPr>
          <w:rFonts w:eastAsia="Times New Roman" w:cs="Times New Roman"/>
          <w:szCs w:val="24"/>
        </w:rPr>
        <w:t>ε Πρόεδρε.</w:t>
      </w:r>
    </w:p>
    <w:p w14:paraId="7707C2A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λέξη που της έχετε δώσει μυθικές διαστάσεις ο όρος «ανάπτυξη». Παλεύετε όλοι για να έρθει η ανάπτυξη. Και όμως με βάση αυτήν τη λογική, προχωράτε στα εγκλήματα σε βάρος της εργατικής τάξης και των υπόλοιπων λαϊκών στρωμάτων. </w:t>
      </w:r>
    </w:p>
    <w:p w14:paraId="7707C2A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Γιατί τι σημαίνει η δική σας ανάπτυξη; Σημαίνει διασφάλιση της ανταγωνιστικότητας και της καπιταλιστικής κερδοφορίας. Πώς θα γίνει αυτό; Μέσα από την αύξηση του βαθμού της εκμετάλλευσης της εργατικής τάξης. Δεν υπάρχει άλλος τρόπος. Γι’ αυτό παλεύετε και σ</w:t>
      </w:r>
      <w:r>
        <w:rPr>
          <w:rFonts w:eastAsia="Times New Roman" w:cs="Times New Roman"/>
          <w:szCs w:val="24"/>
        </w:rPr>
        <w:t xml:space="preserve">ε αυτό είσαστε συνεπείς. Αυτό αποτελεί και το τυράκι στη φάκα για να πάρετε και νέα αντιλαϊκά μέτρα στα πλαίσια της δεύτερης αξιολόγησης, να κλιμακωθεί η επίθεση. </w:t>
      </w:r>
    </w:p>
    <w:p w14:paraId="7707C2A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Γιατί κάθε φορά, που κλείνει μια αξιολόγηση, σηματοδοτεί και την κλιμάκωση της αντιλαϊκής επ</w:t>
      </w:r>
      <w:r>
        <w:rPr>
          <w:rFonts w:eastAsia="Times New Roman" w:cs="Times New Roman"/>
          <w:szCs w:val="24"/>
        </w:rPr>
        <w:t xml:space="preserve">ίθεσης. Και τώρα τα μέτωπα είναι αρκετά. Έχουν να κάνουν και με το φορολογικό, έχουν να κάνουν και με το συνταξιοδοτικό ζήτημα, έχουν να κάνουν και με την περαιτέρω απελευθέρωση της αγοράς εργασίας. </w:t>
      </w:r>
    </w:p>
    <w:p w14:paraId="7707C2A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Πού οδηγούν αυτά τα θέματα; Οδηγούν αφ</w:t>
      </w:r>
      <w:r>
        <w:rPr>
          <w:rFonts w:eastAsia="Times New Roman" w:cs="Times New Roman"/>
          <w:szCs w:val="24"/>
        </w:rPr>
        <w:t xml:space="preserve">’ </w:t>
      </w:r>
      <w:r>
        <w:rPr>
          <w:rFonts w:eastAsia="Times New Roman" w:cs="Times New Roman"/>
          <w:szCs w:val="24"/>
        </w:rPr>
        <w:t>ενός μεν, τα βάρ</w:t>
      </w:r>
      <w:r>
        <w:rPr>
          <w:rFonts w:eastAsia="Times New Roman" w:cs="Times New Roman"/>
          <w:szCs w:val="24"/>
        </w:rPr>
        <w:t>η της καπιταλιστικής κρίσης και της δημοσιονομικής εξυγίανσης να τα φορτώνονται οι εργαζόμενοι και τα πλατιά λαϊκά στρώματα και ταυτόχρονα, να διαμορφώνεται ένας μηχανισμός, ο οποίος θα αναπαραγάγει μια πολύ φτηνή εργατική δύναμη, μια αναλώσιμη εργατική δύ</w:t>
      </w:r>
      <w:r>
        <w:rPr>
          <w:rFonts w:eastAsia="Times New Roman" w:cs="Times New Roman"/>
          <w:szCs w:val="24"/>
        </w:rPr>
        <w:t>ναμη χωρίς εργασιακά και ασφαλιστικά δικαιώματα, για να μπορεί ακριβώς να θωρακιστεί η ανταγωνιστικότητα και η κερδοφορία και ταυτόχρονα, μέσα από αυτή τη διαδικασία να υπάρχει μια μαζική εκτόπιση από την αγορά εκατοντάδων χιλιάδων αυτοαπασχολούμενων και ε</w:t>
      </w:r>
      <w:r>
        <w:rPr>
          <w:rFonts w:eastAsia="Times New Roman" w:cs="Times New Roman"/>
          <w:szCs w:val="24"/>
        </w:rPr>
        <w:t>παγγελματιών προς όφελος της συγκέντρωσης και του ελέγχου των κλάδων και της αγοράς από μια χούφτα πολυεθνικές και μονοπωλιακούς ομίλους. Και σε αυτήν την κατεύθυνση, σε αυτήν την λογική βαράνε όλα τα σφυριά.</w:t>
      </w:r>
    </w:p>
    <w:p w14:paraId="7707C2A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Μιλώντας λίγο πριν η κυρία Υπουργός είπε ότι μι</w:t>
      </w:r>
      <w:r>
        <w:rPr>
          <w:rFonts w:eastAsia="Times New Roman" w:cs="Times New Roman"/>
          <w:szCs w:val="24"/>
        </w:rPr>
        <w:t>α σειρά μέτρα, τα οποία λήφθηκαν τα προηγούμενα χρόνια και αφορούν την αγορά εργασίας, δεν είναι δικά τους παιδιά. Βεβαίως, δεν είναι δικά σας παιδιά. Είναι παιδιά των κυβερνήσεων της Νέας Δημοκρατίας και του ΠΑΣΟΚ, αλλά εσείς αυτά τα παιδιά τα νομιμοποιήσ</w:t>
      </w:r>
      <w:r>
        <w:rPr>
          <w:rFonts w:eastAsia="Times New Roman" w:cs="Times New Roman"/>
          <w:szCs w:val="24"/>
        </w:rPr>
        <w:t xml:space="preserve">ατε, τα πήρατε υπό την προστασία σας. Δηλαδή, δεχθήκατε το σύνολο του αντιδραστικού, αντεργατικού οπλοστασίου, που είχαν εφαρμόσει οι προηγούμενες κυβερνήσεις και πάνω σε αυτό προχωράτε ακόμη περαιτέρω. </w:t>
      </w:r>
    </w:p>
    <w:p w14:paraId="7707C2A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Γιατί τι άλλο κάνετε; Δεν είναι αποτέλεσμα αυτής της</w:t>
      </w:r>
      <w:r>
        <w:rPr>
          <w:rFonts w:eastAsia="Times New Roman" w:cs="Times New Roman"/>
          <w:szCs w:val="24"/>
        </w:rPr>
        <w:t xml:space="preserve"> νομιμοποίησης το αποτέλεσμα ακριβώς, το οποίο φαίνεται στο ισοζύγιο ανάμεσα στις απολύσεις και τις προσλήψεις; Ποιοι απολύονται; Απολύονται εργαζόμενοι κατά κύριο λόγο αορίστου χρόνου με συγκροτημένα εργασιακά και ασφαλιστικά δικαιώματα. Στη θέση τους ποι</w:t>
      </w:r>
      <w:r>
        <w:rPr>
          <w:rFonts w:eastAsia="Times New Roman" w:cs="Times New Roman"/>
          <w:szCs w:val="24"/>
        </w:rPr>
        <w:t>οι προσλαμβάνονται; Προσλαμβάνονται εργαζόμενοι είτε με δελτία παροχής υπηρεσιών, μισθωτοί επί της ουσίας, είτε προσλαμβάνονται εργαζόμενοι, οι οποίοι έχουν προσωρινή απασχόληση, μερική απασχόληση σε χρόνο χωρίς εργασιακά και ασφαλιστικά δικαιώματα, με περ</w:t>
      </w:r>
      <w:r>
        <w:rPr>
          <w:rFonts w:eastAsia="Times New Roman" w:cs="Times New Roman"/>
          <w:szCs w:val="24"/>
        </w:rPr>
        <w:t>ιορισμένα εργασιακά και ασφαλιστικά δικαιώματα. Και αυτό το αποδέχεστε. Και αυτό το νομιμοποιείτε. Και θα πάμε ακόμη περαιτέρω στην απελευθέρωση της αγοράς εργασίας.</w:t>
      </w:r>
    </w:p>
    <w:p w14:paraId="7707C2A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Εσείς δεν νομιμοποιήσατε τα λεγόμενα «μπλοκάκια», που αποτελούν ένα απαράδεκτο καθεστώς, ι</w:t>
      </w:r>
      <w:r>
        <w:rPr>
          <w:rFonts w:eastAsia="Times New Roman" w:cs="Times New Roman"/>
          <w:szCs w:val="24"/>
        </w:rPr>
        <w:t xml:space="preserve">διαίτερα για τους νέους εργαζόμενους και τους νέους επιστήμονες; Και μάλιστα, τους φτάνετε στο σημείο ότι είναι δικιά τους υποχρέωση να αποδείξουν ότι δεν είναι ελέφαντες, ότι είναι μισθωτοί. </w:t>
      </w:r>
    </w:p>
    <w:p w14:paraId="7707C2A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τι κάνετε; Τους αφήνετε βορά στις διαθέσεις των </w:t>
      </w:r>
      <w:r>
        <w:rPr>
          <w:rFonts w:eastAsia="Times New Roman" w:cs="Times New Roman"/>
          <w:szCs w:val="24"/>
        </w:rPr>
        <w:t xml:space="preserve">εργοδοτών που μπορούν να αντικαθιστούν όσους απαιτούν το δικαίωμα στην ασφάλιση και στη νομιμοποίηση αυτής της άτυπης μορφής δουλείας, την οποία εφαρμόζετε. Δικό σας παιδί δεν είναι το νέο </w:t>
      </w:r>
      <w:proofErr w:type="spellStart"/>
      <w:r>
        <w:rPr>
          <w:rFonts w:eastAsia="Times New Roman" w:cs="Times New Roman"/>
          <w:szCs w:val="24"/>
        </w:rPr>
        <w:t>αντιασφαλιστικό</w:t>
      </w:r>
      <w:proofErr w:type="spellEnd"/>
      <w:r>
        <w:rPr>
          <w:rFonts w:eastAsia="Times New Roman" w:cs="Times New Roman"/>
          <w:szCs w:val="24"/>
        </w:rPr>
        <w:t xml:space="preserve"> σύστημα, που, βεβαίως, πατώντας στους προηγούμενους</w:t>
      </w:r>
      <w:r>
        <w:rPr>
          <w:rFonts w:eastAsia="Times New Roman" w:cs="Times New Roman"/>
          <w:szCs w:val="24"/>
        </w:rPr>
        <w:t xml:space="preserve"> </w:t>
      </w:r>
      <w:proofErr w:type="spellStart"/>
      <w:r>
        <w:rPr>
          <w:rFonts w:eastAsia="Times New Roman" w:cs="Times New Roman"/>
          <w:szCs w:val="24"/>
        </w:rPr>
        <w:t>αντιασφαλιστικούς</w:t>
      </w:r>
      <w:proofErr w:type="spellEnd"/>
      <w:r>
        <w:rPr>
          <w:rFonts w:eastAsia="Times New Roman" w:cs="Times New Roman"/>
          <w:szCs w:val="24"/>
        </w:rPr>
        <w:t xml:space="preserve"> νόμους, σήμερα κατεδαφίζει τον κοινωνικό χαρακτήρα της ασφάλισης; </w:t>
      </w:r>
    </w:p>
    <w:p w14:paraId="7707C2A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Και το αποτέλεσμα ποιο ήταν για αυτούς τους νέους εργαζόμενους με τα δελτία παροχής υπηρεσιών, για τους αυτοαπασχολούμενους; Τεράστια αύξηση των ασφαλιστικών εισφορών του</w:t>
      </w:r>
      <w:r>
        <w:rPr>
          <w:rFonts w:eastAsia="Times New Roman" w:cs="Times New Roman"/>
          <w:szCs w:val="24"/>
        </w:rPr>
        <w:t xml:space="preserve">ς. Πολύ μεγάλη αύξηση! </w:t>
      </w:r>
    </w:p>
    <w:p w14:paraId="7707C2A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Βίαια θα τους εκτοπίσετε από την αγορά εργασίας. Βίαια θα τους πετάξετε έξω και θα αυξηθεί η μαύρη απασχόληση. Και το γνωρίζετε πολύ καλά αυτό το αποτέλεσμα. Δικό σας παιδί δεν είναι με το ασφαλιστικό με το οποίο αυξάνονται τα όρια </w:t>
      </w:r>
      <w:r>
        <w:rPr>
          <w:rFonts w:eastAsia="Times New Roman" w:cs="Times New Roman"/>
          <w:szCs w:val="24"/>
        </w:rPr>
        <w:t>εργασίας και μειώνεται το ποσοστό αναπλήρωσης; Ήταν κάποτε 70% στην Ελλάδα, όταν ο μέσος κοινοτικός όρος είναι 45% και θέλετε βίαια, πολύ σύντομα, να προσεγγίσετε αυτόν τον μέσο κοινοτικό όρο, το 45% αναπλήρωσης ανάμεσα στις αποδοχές που είχε ο εργαζόμενος</w:t>
      </w:r>
      <w:r>
        <w:rPr>
          <w:rFonts w:eastAsia="Times New Roman" w:cs="Times New Roman"/>
          <w:szCs w:val="24"/>
        </w:rPr>
        <w:t xml:space="preserve"> και στη σύνταξη την οποία θα πάρει, με αποτέλεσμα να αυξάνετε τα όρια εργασίας, να αυξάνετε τις εισφορές για τον εργαζόμενο, μειώνοντας ταυτόχρονα για τον εργοδότη.</w:t>
      </w:r>
    </w:p>
    <w:p w14:paraId="7707C2B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του μειώνετε και τη σύνταξη στο όνομα της βιωσιμότητας των ασφαλιστικώ</w:t>
      </w:r>
      <w:r>
        <w:rPr>
          <w:rFonts w:eastAsia="Times New Roman" w:cs="Times New Roman"/>
          <w:szCs w:val="24"/>
        </w:rPr>
        <w:t xml:space="preserve">ν ταμείων, όταν πάνω στις πλάτες των ασφαλιστικών ταμείων δεκαετίες ολόκληρες οι κεφαλαιοκράτες και το αστικό κράτος έτρωγαν τα αποθεματικά των εργαζόμενων, για να οδηγηθούν τα ασφαλιστικά ταμεία στη χρεοκοπία. </w:t>
      </w:r>
    </w:p>
    <w:p w14:paraId="7707C2B1"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Και από αυτή την άποψη είναι φανερό ότι και </w:t>
      </w:r>
      <w:r>
        <w:rPr>
          <w:rFonts w:eastAsia="Times New Roman"/>
          <w:szCs w:val="24"/>
        </w:rPr>
        <w:t>η δική σας πολιτική βαδίζει στον δρόμο ακριβώς των προηγούμενων κυβερνήσεων. Δηλαδή τι λέτε στους εργαζόμενους και στα πλατιά λαϊκά στρώματα; «Κάντε τις θυσίες για να έρθει το ξέφωτο». Ποιο είναι αυτό το ξέφωτο; Η ανάπτυξη που περιμένουμε. Και όταν θα έρθε</w:t>
      </w:r>
      <w:r>
        <w:rPr>
          <w:rFonts w:eastAsia="Times New Roman"/>
          <w:szCs w:val="24"/>
        </w:rPr>
        <w:t>ι η καπιταλιστική ανάπτυξη θα τους λέτε: «Συνεχίστε να κάνετε θυσίες για να διατηρηθεί η ανάπτυξη». Γιατί ακριβώς αυτή η λογική της καπιταλιστικής ανταγωνιστικότητας είναι ένα βαρέλι χωρίς πάτο. Και το ξέρετε πολύ καλά ότι είναι ένα βαρέλι χωρίς πάτο. Άρα,</w:t>
      </w:r>
      <w:r>
        <w:rPr>
          <w:rFonts w:eastAsia="Times New Roman"/>
          <w:szCs w:val="24"/>
        </w:rPr>
        <w:t xml:space="preserve"> καλείτε την εργατική τάξη και τα πλατιά λαϊκά στρώματα να κάνουν διαχρονικές θυσίες στον βωμό της καπιταλιστικής ανταγωνιστικότητας, στη θωράκιση, επί της ουσίας, της καπιταλιστικής κερδοφορίας. </w:t>
      </w:r>
    </w:p>
    <w:p w14:paraId="7707C2B2"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Και με συνέπεια εμείς λέμε ότι υπηρετείτε αυτόν τον σκοπό π</w:t>
      </w:r>
      <w:r>
        <w:rPr>
          <w:rFonts w:eastAsia="Times New Roman"/>
          <w:szCs w:val="24"/>
        </w:rPr>
        <w:t>ου εξυπηρετεί τα συμφέροντα των μονοπωλίων, που εξυπηρετεί τα συμφέροντα της αστικής τάξης. Ένας από τους βασικούς στρατηγικούς σχεδιασμούς της αστικής τάξης της χώρας μας είναι η μετατροπή της Ελλάδας σε κόμβο ενεργειακό και διαμετακομιστικό. Διευκολύνετε</w:t>
      </w:r>
      <w:r>
        <w:rPr>
          <w:rFonts w:eastAsia="Times New Roman"/>
          <w:szCs w:val="24"/>
        </w:rPr>
        <w:t xml:space="preserve"> εσείς αυτή την τάση; Βεβαίως. Ξεκίνησε από τις προηγούμενες κυβερνήσεις και σήμερα την προχωράτε κι εσείς ένα βήμα παραπέρα. </w:t>
      </w:r>
    </w:p>
    <w:p w14:paraId="7707C2B3"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Τι κάνετε με το </w:t>
      </w:r>
      <w:r>
        <w:rPr>
          <w:rFonts w:eastAsia="Times New Roman"/>
          <w:szCs w:val="24"/>
        </w:rPr>
        <w:t>μητρώο φορτοεκφορτωτών</w:t>
      </w:r>
      <w:r>
        <w:rPr>
          <w:rFonts w:eastAsia="Times New Roman"/>
          <w:szCs w:val="24"/>
        </w:rPr>
        <w:t>; Εξαιρείτε τα μεγάλα λιμάνια, εκεί όπου θα γίνουν τα βασικά διαμετακομιστικά κέντρα, που ε</w:t>
      </w:r>
      <w:r>
        <w:rPr>
          <w:rFonts w:eastAsia="Times New Roman"/>
          <w:szCs w:val="24"/>
        </w:rPr>
        <w:t xml:space="preserve">ίναι είτε ιδιωτικοποιημένα πλέον, όπως είναι το </w:t>
      </w:r>
      <w:r>
        <w:rPr>
          <w:rFonts w:eastAsia="Times New Roman"/>
          <w:szCs w:val="24"/>
        </w:rPr>
        <w:t xml:space="preserve">λιμάνι </w:t>
      </w:r>
      <w:r>
        <w:rPr>
          <w:rFonts w:eastAsia="Times New Roman"/>
          <w:szCs w:val="24"/>
        </w:rPr>
        <w:t xml:space="preserve">του Πειραιά, είτε βρίσκονται υπό καθεστώς ιδιωτικοποίησης, όπως το </w:t>
      </w:r>
      <w:r>
        <w:rPr>
          <w:rFonts w:eastAsia="Times New Roman"/>
          <w:szCs w:val="24"/>
        </w:rPr>
        <w:t xml:space="preserve">λιμάνι </w:t>
      </w:r>
      <w:r>
        <w:rPr>
          <w:rFonts w:eastAsia="Times New Roman"/>
          <w:szCs w:val="24"/>
        </w:rPr>
        <w:t>της Θεσσαλονίκης. Σε ποια κατεύθυνση; Στην κατεύθυνση</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διευκολύνετε την ιδιωτικοποίησή τους και να διευκολύνετε επί</w:t>
      </w:r>
      <w:r>
        <w:rPr>
          <w:rFonts w:eastAsia="Times New Roman"/>
          <w:szCs w:val="24"/>
        </w:rPr>
        <w:t xml:space="preserve"> της ουσίας τους μεγάλους πολυεθνικούς ομίλους, στα χέρια των οποίων έχουν περάσει, να θωρακίσουν την κερδοφορία τους.</w:t>
      </w:r>
    </w:p>
    <w:p w14:paraId="7707C2B4"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Δεν ξέρετε τι καθεστώς και τι συνθήκες εργασίας επικρατούν εκεί, όπως για παράδειγμα στο </w:t>
      </w:r>
      <w:r>
        <w:rPr>
          <w:rFonts w:eastAsia="Times New Roman"/>
          <w:szCs w:val="24"/>
        </w:rPr>
        <w:t xml:space="preserve">λιμάνι </w:t>
      </w:r>
      <w:r>
        <w:rPr>
          <w:rFonts w:eastAsia="Times New Roman"/>
          <w:szCs w:val="24"/>
        </w:rPr>
        <w:t>του Πειραιά; Δεν γνωρίζετε τις μαζικές ερ</w:t>
      </w:r>
      <w:r>
        <w:rPr>
          <w:rFonts w:eastAsia="Times New Roman"/>
          <w:szCs w:val="24"/>
        </w:rPr>
        <w:t>γολαβίες που υπάρχουν; Και τι λέτε; Ότι ο εργοδότης θα διασφαλίσει τον έλεγχο, την εποπτεία και την ασφάλεια των εργαζόμενων; Μα, είναι ποτέ δυνατόν αυτό το πράγμα; Είναι ποτέ δυνατόν; Και μέσα από αυτή τη διαδικασία δεν επιταχύνετε την κατάσταση μια σειρά</w:t>
      </w:r>
      <w:r>
        <w:rPr>
          <w:rFonts w:eastAsia="Times New Roman"/>
          <w:szCs w:val="24"/>
        </w:rPr>
        <w:t xml:space="preserve"> εργαζόμενοι σήμερα στα λιμάνια, που δουλεύουν υπό καθεστώς </w:t>
      </w:r>
      <w:proofErr w:type="spellStart"/>
      <w:r>
        <w:rPr>
          <w:rFonts w:eastAsia="Times New Roman"/>
          <w:szCs w:val="24"/>
        </w:rPr>
        <w:t>βαρέων</w:t>
      </w:r>
      <w:proofErr w:type="spellEnd"/>
      <w:r>
        <w:rPr>
          <w:rFonts w:eastAsia="Times New Roman"/>
          <w:szCs w:val="24"/>
        </w:rPr>
        <w:t xml:space="preserve"> και ανθυγιεινών επαγγελμάτων, αύριο να εξαιρεθούν από αυτό το καθεστώς; Αυτόν τον στόχο υπηρετείτε. Σε αυτή την κατεύθυνση βαράνε όλα τα σφυριά. </w:t>
      </w:r>
    </w:p>
    <w:p w14:paraId="7707C2B5"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Κι έρχεται τροπολογία από τον κ. Σταθάκη πο</w:t>
      </w:r>
      <w:r>
        <w:rPr>
          <w:rFonts w:eastAsia="Times New Roman"/>
          <w:szCs w:val="24"/>
        </w:rPr>
        <w:t xml:space="preserve">υ λέει τι; Για να μειώσουμε τη δημόσια δαπάνη για την ενέργεια -τι κάνουμε;- εντάσσουμε εκτός από τη ΔΕΗ και τους υπόλοιπους </w:t>
      </w:r>
      <w:proofErr w:type="spellStart"/>
      <w:r>
        <w:rPr>
          <w:rFonts w:eastAsia="Times New Roman"/>
          <w:szCs w:val="24"/>
        </w:rPr>
        <w:t>παρόχους</w:t>
      </w:r>
      <w:proofErr w:type="spellEnd"/>
      <w:r>
        <w:rPr>
          <w:rFonts w:eastAsia="Times New Roman"/>
          <w:szCs w:val="24"/>
        </w:rPr>
        <w:t xml:space="preserve"> στη δυνατότητα προεξόφλησης από μεριάς των δημόσιων φορέων. Έτσι θα μειωθεί η δημόσια δαπάνη, υποτίθεται.</w:t>
      </w:r>
    </w:p>
    <w:p w14:paraId="7707C2B6"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Μα, καλά ποιον κ</w:t>
      </w:r>
      <w:r>
        <w:rPr>
          <w:rFonts w:eastAsia="Times New Roman"/>
          <w:szCs w:val="24"/>
        </w:rPr>
        <w:t>οροϊδεύετε ότι αυτό είναι ένα τεράστιο δώρο στις επιχειρήσεις που δραστηριοποιούνται στον κλάδο παραγωγής και εμπορίας ηλεκτρικής ενέργειας; Δεν είναι αποτέλεσμα της απελευθέρωσης της αγοράς ηλεκτρικής ενέργειας; Καταργήθηκε το κρατικό μονοπώλιο, βγήκαν δι</w:t>
      </w:r>
      <w:r>
        <w:rPr>
          <w:rFonts w:eastAsia="Times New Roman"/>
          <w:szCs w:val="24"/>
        </w:rPr>
        <w:t xml:space="preserve">άφοροι, όπως η </w:t>
      </w:r>
      <w:r>
        <w:rPr>
          <w:rFonts w:eastAsia="Times New Roman"/>
          <w:szCs w:val="24"/>
        </w:rPr>
        <w:t>«</w:t>
      </w:r>
      <w:r>
        <w:rPr>
          <w:rFonts w:eastAsia="Times New Roman"/>
          <w:szCs w:val="24"/>
          <w:lang w:val="en-US"/>
        </w:rPr>
        <w:t>ENERGA</w:t>
      </w:r>
      <w:r>
        <w:rPr>
          <w:rFonts w:eastAsia="Times New Roman"/>
          <w:szCs w:val="24"/>
        </w:rPr>
        <w:t>»</w:t>
      </w:r>
      <w:r>
        <w:rPr>
          <w:rFonts w:eastAsia="Times New Roman"/>
          <w:szCs w:val="24"/>
        </w:rPr>
        <w:t xml:space="preserve"> και η </w:t>
      </w:r>
      <w:r>
        <w:rPr>
          <w:rFonts w:eastAsia="Times New Roman"/>
          <w:szCs w:val="24"/>
        </w:rPr>
        <w:t>«</w:t>
      </w:r>
      <w:r>
        <w:rPr>
          <w:rFonts w:eastAsia="Times New Roman"/>
          <w:szCs w:val="24"/>
          <w:lang w:val="en-US"/>
        </w:rPr>
        <w:t>POWER</w:t>
      </w:r>
      <w:r>
        <w:rPr>
          <w:rFonts w:eastAsia="Times New Roman"/>
          <w:szCs w:val="24"/>
        </w:rPr>
        <w:t>»</w:t>
      </w:r>
      <w:r>
        <w:rPr>
          <w:rFonts w:eastAsia="Times New Roman"/>
          <w:szCs w:val="24"/>
        </w:rPr>
        <w:t>, τα γνωστά σκάνδαλα τα οποία υπήρξαν και σήμερα άλλοι, κι έχουν αυξήσει πολλαπλάσια την τιμή του ηλεκτρικού ρεύματος μόνο και μόνο για να θωρακίσουν την κερδοφορία τους, με μέτρα τα οποία κι εσείς παίρνετε προς αυτή τη</w:t>
      </w:r>
      <w:r>
        <w:rPr>
          <w:rFonts w:eastAsia="Times New Roman"/>
          <w:szCs w:val="24"/>
        </w:rPr>
        <w:t xml:space="preserve">ν κατεύθυνση. </w:t>
      </w:r>
    </w:p>
    <w:p w14:paraId="7707C2B7"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 xml:space="preserve">Και σήμερα τι λέτε; Και οι ιδιώτες </w:t>
      </w:r>
      <w:proofErr w:type="spellStart"/>
      <w:r>
        <w:rPr>
          <w:rFonts w:eastAsia="Times New Roman"/>
          <w:szCs w:val="24"/>
        </w:rPr>
        <w:t>πάροχοι</w:t>
      </w:r>
      <w:proofErr w:type="spellEnd"/>
      <w:r>
        <w:rPr>
          <w:rFonts w:eastAsia="Times New Roman"/>
          <w:szCs w:val="24"/>
        </w:rPr>
        <w:t xml:space="preserve"> μπορούν να έχουν την ίδια αντιμετώπιση, όπως έχει και η ΔΕΗ από τον δημόσιο τομέα, δηλαδή να </w:t>
      </w:r>
      <w:proofErr w:type="spellStart"/>
      <w:r>
        <w:rPr>
          <w:rFonts w:eastAsia="Times New Roman"/>
          <w:szCs w:val="24"/>
        </w:rPr>
        <w:t>προεξοφλούνται</w:t>
      </w:r>
      <w:proofErr w:type="spellEnd"/>
      <w:r>
        <w:rPr>
          <w:rFonts w:eastAsia="Times New Roman"/>
          <w:szCs w:val="24"/>
        </w:rPr>
        <w:t xml:space="preserve"> νωρίτερα. Άρα, δηλαδή, να τους κάνουμε δώρο, να τους προπληρώνουμε επί της ουσίας για την κατανάλωση της </w:t>
      </w:r>
      <w:r>
        <w:rPr>
          <w:rFonts w:eastAsia="Times New Roman"/>
          <w:szCs w:val="24"/>
        </w:rPr>
        <w:t xml:space="preserve">ηλεκτρικής ενέργειας. Και το θεωρείτε επιτυχία αυτό το πράγμα, όταν δίνετε τέτοια δώρα στους ιδιώτες επιχειρηματικούς ομίλους που δραστηριοποιούνται στον τομέα της ηλεκτρικής ενέργειας; Αυτά είναι τα πεπραγμένα σας και σε αυτά τα βήματα προχωράτε. </w:t>
      </w:r>
    </w:p>
    <w:p w14:paraId="7707C2B8" w14:textId="77777777" w:rsidR="001926F7" w:rsidRDefault="006B7FAB">
      <w:pPr>
        <w:tabs>
          <w:tab w:val="left" w:pos="2820"/>
        </w:tabs>
        <w:spacing w:line="600" w:lineRule="auto"/>
        <w:ind w:firstLine="720"/>
        <w:contextualSpacing/>
        <w:jc w:val="both"/>
        <w:rPr>
          <w:rFonts w:eastAsia="Times New Roman"/>
          <w:szCs w:val="24"/>
        </w:rPr>
      </w:pPr>
      <w:r>
        <w:rPr>
          <w:rFonts w:eastAsia="Times New Roman"/>
          <w:szCs w:val="24"/>
        </w:rPr>
        <w:t>Τουλάχι</w:t>
      </w:r>
      <w:r>
        <w:rPr>
          <w:rFonts w:eastAsia="Times New Roman"/>
          <w:szCs w:val="24"/>
        </w:rPr>
        <w:t xml:space="preserve">στον για μια σειρά ζητήματα δεν μπορείτε να έχετε ως μέτρο σύγκρισης το τι κάναν οι προηγούμενες κυβερνήσεις και με βάση αυτό το μέτρο σύγκρισης να πορεύεστε κι εσείς. Και μιλάω, για παράδειγμα, για τους πυροσβέστες πενταετούς θητείας. </w:t>
      </w:r>
      <w:r>
        <w:rPr>
          <w:rFonts w:eastAsia="Times New Roman"/>
          <w:szCs w:val="24"/>
        </w:rPr>
        <w:t>Επειδή οι προηγούμεν</w:t>
      </w:r>
      <w:r>
        <w:rPr>
          <w:rFonts w:eastAsia="Times New Roman"/>
          <w:szCs w:val="24"/>
        </w:rPr>
        <w:t>ες κυβερνήσεις  τούς είχαν σε μια ομηρία και για εκλογική πελατεία, σήμερα διατηρείτε κι εσείς αυτό το καθεστώς εργασιακής ομηρίας; Για τρία ακόμη χρόνια το επεκτείνετε για αυτούς που έχουν όλες τις προϋποθέσεις να μονιμοποιηθούν. Λέτε ότι θα παραμείνουν σ</w:t>
      </w:r>
      <w:r>
        <w:rPr>
          <w:rFonts w:eastAsia="Times New Roman"/>
          <w:szCs w:val="24"/>
        </w:rPr>
        <w:t xml:space="preserve">’ αυτό το καθεστώς και εάν και εφόσον και υπό προϋποθέσεις το δεχθούν οι δανειστές, δηλαδή οι θεσμικοί σας συνομιλητές, και αν το επιτρέπουν τα δημοσιονομικά μεγέθη, θα προχωρήσουμε. </w:t>
      </w:r>
    </w:p>
    <w:p w14:paraId="7707C2B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Άρα διατηρείτε την ομηρία, αυτό το απαράδεκτο καθεστώς, ενώ υπήρχε ένας </w:t>
      </w:r>
      <w:r>
        <w:rPr>
          <w:rFonts w:eastAsia="Times New Roman"/>
          <w:szCs w:val="24"/>
        </w:rPr>
        <w:t>πολύ απλός τρόπος, να καταργήσετε την παράγραφο 1 του άρθρου 15 του συγκεκριμένου νόμου, που καταργούσε τέσσερις χιλιάδες θέσεις μόνιμου προσωπικού στην Πυροσβεστική Υπηρεσία και να καλυφθούν απ’ αυτούς κατευθείαν, χωρίς καμμία άλλη προϋπόθεση, εφόσον έχου</w:t>
      </w:r>
      <w:r>
        <w:rPr>
          <w:rFonts w:eastAsia="Times New Roman"/>
          <w:szCs w:val="24"/>
        </w:rPr>
        <w:t xml:space="preserve">ν όλα τα κριτήρια. </w:t>
      </w:r>
    </w:p>
    <w:p w14:paraId="7707C2BA" w14:textId="77777777" w:rsidR="001926F7" w:rsidRDefault="006B7FAB">
      <w:pPr>
        <w:spacing w:line="600" w:lineRule="auto"/>
        <w:ind w:firstLine="720"/>
        <w:contextualSpacing/>
        <w:jc w:val="both"/>
        <w:rPr>
          <w:rFonts w:eastAsia="Times New Roman"/>
          <w:szCs w:val="24"/>
        </w:rPr>
      </w:pPr>
      <w:r>
        <w:rPr>
          <w:rFonts w:eastAsia="Times New Roman"/>
          <w:szCs w:val="24"/>
        </w:rPr>
        <w:t>Η τροπολογία του ΚΚΕ λέει και κάτι άλλο: και για τους υπόλοιπους, που δεν εκπληρώνουν αυτά τα κριτήρια πενταετούς θητείας, αλλά και για όσους άλλους απασχολούνται στην Πυροσβεστική Υπηρεσία μ’ αυτές τις πολλαπλές μορφές απασχόλησης, επο</w:t>
      </w:r>
      <w:r>
        <w:rPr>
          <w:rFonts w:eastAsia="Times New Roman"/>
          <w:szCs w:val="24"/>
        </w:rPr>
        <w:t xml:space="preserve">χιακά εργαζόμενους, που θα μπορούσαν να είχαν </w:t>
      </w:r>
      <w:proofErr w:type="spellStart"/>
      <w:r>
        <w:rPr>
          <w:rFonts w:eastAsia="Times New Roman"/>
          <w:szCs w:val="24"/>
        </w:rPr>
        <w:t>απορροφηθεί</w:t>
      </w:r>
      <w:proofErr w:type="spellEnd"/>
      <w:r>
        <w:rPr>
          <w:rFonts w:eastAsia="Times New Roman"/>
          <w:szCs w:val="24"/>
        </w:rPr>
        <w:t xml:space="preserve"> είτε από την Πυροσβεστική είτε από άλλους φορείς του Υπουργείου Εσωτερικών που σχετίζονται με την πολιτική προστασία, με τη δασοπροστασία, με την προστασία του περιβάλλοντος.</w:t>
      </w:r>
    </w:p>
    <w:p w14:paraId="7707C2BB" w14:textId="77777777" w:rsidR="001926F7" w:rsidRDefault="006B7FAB">
      <w:pPr>
        <w:spacing w:line="600" w:lineRule="auto"/>
        <w:ind w:firstLine="720"/>
        <w:contextualSpacing/>
        <w:jc w:val="both"/>
        <w:rPr>
          <w:rFonts w:eastAsia="Times New Roman"/>
          <w:szCs w:val="24"/>
        </w:rPr>
      </w:pPr>
      <w:r>
        <w:rPr>
          <w:rFonts w:eastAsia="Times New Roman"/>
          <w:szCs w:val="24"/>
        </w:rPr>
        <w:t>Όμως, όχι μόνο αυτό δεν</w:t>
      </w:r>
      <w:r>
        <w:rPr>
          <w:rFonts w:eastAsia="Times New Roman"/>
          <w:szCs w:val="24"/>
        </w:rPr>
        <w:t xml:space="preserve"> κάνετε, αλλά διατηρείτε αυτές τις συνθήκες με τις πολλαπλές μορφές απασχόλησης και στον πολύ στενό δημόσιο τομέα, μόνο και μόνο ακριβώς για να υπάρχει εργασιακή ομηρία, να μειώνεται η αξία της εργατικής δύναμης και να πολλαπλασιάζεται αυτή η κατάσταση της</w:t>
      </w:r>
      <w:r>
        <w:rPr>
          <w:rFonts w:eastAsia="Times New Roman"/>
          <w:szCs w:val="24"/>
        </w:rPr>
        <w:t xml:space="preserve"> ανασφάλειας στους εργαζόμενους. Άρα, η δική σας τροπολογία όχι μόνο διατηρεί την ομηρία σ’ αυτούς που έχουν όλες τις προϋποθέσεις, αλλά και την ανασφάλεια για όλους τους άλλους εργαζόμενους.</w:t>
      </w:r>
    </w:p>
    <w:p w14:paraId="7707C2B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Τελειώνω, κύριε Πρόεδρε, μιλώντας για μία ακόμη τροπολογία, που </w:t>
      </w:r>
      <w:r>
        <w:rPr>
          <w:rFonts w:eastAsia="Times New Roman"/>
          <w:szCs w:val="24"/>
        </w:rPr>
        <w:t xml:space="preserve">αφορά τα γεύματα στα σχολεία. </w:t>
      </w:r>
    </w:p>
    <w:p w14:paraId="7707C2BD" w14:textId="77777777" w:rsidR="001926F7" w:rsidRDefault="006B7FAB">
      <w:pPr>
        <w:spacing w:line="600" w:lineRule="auto"/>
        <w:ind w:firstLine="720"/>
        <w:contextualSpacing/>
        <w:jc w:val="both"/>
        <w:rPr>
          <w:rFonts w:eastAsia="Times New Roman"/>
          <w:szCs w:val="24"/>
        </w:rPr>
      </w:pPr>
      <w:r>
        <w:rPr>
          <w:rFonts w:eastAsia="Times New Roman"/>
          <w:szCs w:val="24"/>
        </w:rPr>
        <w:t>Εμείς είχαμε καταθέσει συγκεκριμένη τροπολογία, την οποία βεβαίως την απορρίψατε. Λέγαμε ότι σ’ όλα τα παιδιά της πρωτοβάθμιας και της δευτεροβάθμιας εκπαίδευσης πρέπει να παρέχονται γεύματα. Την απορρίψατε αυτήν την τροπολογ</w:t>
      </w:r>
      <w:r>
        <w:rPr>
          <w:rFonts w:eastAsia="Times New Roman"/>
          <w:szCs w:val="24"/>
        </w:rPr>
        <w:t>ία του ΚΚΕ και έρχεστε και λέτε τι; Λέτε ότι το πρόγραμμα πιλοτικά για ένα πρώτο διάστημα θα αφορά δέκα χιλιάδες μαθητές της πρωτοβάθμιας μόνο εκπαίδευσης και θα επεκταθεί σε εβδομήντα χιλιάδες, όταν τα ίδια τα επίσημα στοιχεία λένε ότι επτακόσιες χιλιάδες</w:t>
      </w:r>
      <w:r>
        <w:rPr>
          <w:rFonts w:eastAsia="Times New Roman"/>
          <w:szCs w:val="24"/>
        </w:rPr>
        <w:t xml:space="preserve"> παιδιά βρίσκονται σε κίνδυνο υποσιτισμού, γιατί δεν σιτίζονται ουσιαστικά. Αυτό δεν λένε τα επίσημα στοιχεία;</w:t>
      </w:r>
    </w:p>
    <w:p w14:paraId="7707C2BE" w14:textId="77777777" w:rsidR="001926F7" w:rsidRDefault="006B7FAB">
      <w:pPr>
        <w:spacing w:line="600" w:lineRule="auto"/>
        <w:ind w:firstLine="720"/>
        <w:contextualSpacing/>
        <w:jc w:val="both"/>
        <w:rPr>
          <w:rFonts w:eastAsia="Times New Roman"/>
          <w:szCs w:val="24"/>
        </w:rPr>
      </w:pPr>
      <w:r>
        <w:rPr>
          <w:rFonts w:eastAsia="Times New Roman"/>
          <w:szCs w:val="24"/>
        </w:rPr>
        <w:t>Άρα, μιλάμε για ένα 10%. Και με τα υπόλοιπα παιδιά τι θα γίνει; Με τα παιδιά του γυμνασίου, με τα παιδιά του λυκείου τι θα γίνει; Και αυτά ζουν σ</w:t>
      </w:r>
      <w:r>
        <w:rPr>
          <w:rFonts w:eastAsia="Times New Roman"/>
          <w:szCs w:val="24"/>
        </w:rPr>
        <w:t>ε τέτοιες  συνθήκες.</w:t>
      </w:r>
    </w:p>
    <w:p w14:paraId="7707C2BF" w14:textId="77777777" w:rsidR="001926F7" w:rsidRDefault="006B7FAB">
      <w:pPr>
        <w:spacing w:line="600" w:lineRule="auto"/>
        <w:ind w:firstLine="720"/>
        <w:contextualSpacing/>
        <w:jc w:val="both"/>
        <w:rPr>
          <w:rFonts w:eastAsia="Times New Roman"/>
          <w:szCs w:val="24"/>
        </w:rPr>
      </w:pPr>
      <w:r>
        <w:rPr>
          <w:rFonts w:eastAsia="Times New Roman"/>
          <w:szCs w:val="24"/>
        </w:rPr>
        <w:t>Απ’ αυτήν, λοιπόν, την άποψη, βεβαίως είναι ένα μέτρο. Όμως, αποτελεί σταγόνα στον ωκεανό, με βάση τις ανάγκες που υπάρχουν, γιατί το κριτήριο δεν μπορεί να είναι το να διαχειριστούμε τα πιο ακραία φαινόμενα φτώχειας και μάλιστα σε βάρ</w:t>
      </w:r>
      <w:r>
        <w:rPr>
          <w:rFonts w:eastAsia="Times New Roman"/>
          <w:szCs w:val="24"/>
        </w:rPr>
        <w:t>ος των λιγότερο φτωχών -γιατί αυτό είναι το κριτήριό σας- και από την άλλη μεριά, να διευρύνουμε ακόμη περισσότερο την ψαλίδα ανάμεσα στις πραγματικές ανάγκες που έχει η λαϊκή οικογένεια και στον βαθμό ικανοποίησής τους και να θεωρείται πολυτέλεια το να μπ</w:t>
      </w:r>
      <w:r>
        <w:rPr>
          <w:rFonts w:eastAsia="Times New Roman"/>
          <w:szCs w:val="24"/>
        </w:rPr>
        <w:t>ορούν όλα τα παιδιά να σιτίζονται, να θεωρείται πολυτέλεια το να έχουν όλα τα λαϊκά νοικοκυριά πρόσβαση στη θέρμανση, στην ηλεκτρική ενέργεια και σε μια σειρά άλλες ανάγκες, όπως στο φάρμακο, στην υγεία, στην παιδεία, στον πολιτισμό και στον αθλητισμό. Είν</w:t>
      </w:r>
      <w:r>
        <w:rPr>
          <w:rFonts w:eastAsia="Times New Roman"/>
          <w:szCs w:val="24"/>
        </w:rPr>
        <w:t xml:space="preserve">αι δυνατόν να θεωρούνται πολυτέλεια τον εικοστό πρώτο αιώνα; Με αυτήν τη λογική καλλιεργείτε στον κόσμο την </w:t>
      </w:r>
      <w:proofErr w:type="spellStart"/>
      <w:r>
        <w:rPr>
          <w:rFonts w:eastAsia="Times New Roman"/>
          <w:szCs w:val="24"/>
        </w:rPr>
        <w:t>υποτακτικότητα</w:t>
      </w:r>
      <w:proofErr w:type="spellEnd"/>
      <w:r>
        <w:rPr>
          <w:rFonts w:eastAsia="Times New Roman"/>
          <w:szCs w:val="24"/>
        </w:rPr>
        <w:t xml:space="preserve"> και το να βολεύονται με ορισμένα ψιχία που πέφτουν από το τραπέζι και να μην έχουν διευρυμένες απαιτήσεις.</w:t>
      </w:r>
    </w:p>
    <w:p w14:paraId="7707C2C0" w14:textId="77777777" w:rsidR="001926F7" w:rsidRDefault="006B7FAB">
      <w:pPr>
        <w:spacing w:line="600" w:lineRule="auto"/>
        <w:ind w:firstLine="720"/>
        <w:contextualSpacing/>
        <w:jc w:val="both"/>
        <w:rPr>
          <w:rFonts w:eastAsia="Times New Roman"/>
          <w:szCs w:val="24"/>
        </w:rPr>
      </w:pPr>
      <w:r>
        <w:rPr>
          <w:rFonts w:eastAsia="Times New Roman"/>
          <w:szCs w:val="24"/>
        </w:rPr>
        <w:t>Εμείς λέμε ότι η εργατική τάξη και τα πλατιά λαϊκά στρώματα δεν πρέπει να υποταχθούν σ’ αυτή τη μοιρολατρική αντίληψη ότι θα συνεχίζεται η φτώχεια και η εξαθλίωση στο διηνεκές για τα πλατιά λαϊκά στρώματα, προς όφελος μιας χούφτας πλουτοκρατών, ότι απέναντ</w:t>
      </w:r>
      <w:r>
        <w:rPr>
          <w:rFonts w:eastAsia="Times New Roman"/>
          <w:szCs w:val="24"/>
        </w:rPr>
        <w:t>ι σ’ αυτήν την προοπτική πρέπει να αντιδράσουμε και να αντιδράσουμε με οργανωμένο τρόπο, οικοδομώντας μια πλατιά κοινωνική συμμαχία που θα αποκρούσει αυτά τα βάρβαρα, ταξικά και αντεργατικά μέτρα και ταυτόχρονα θα διαμορφώσει τις προϋποθέσεις για συνολικότ</w:t>
      </w:r>
      <w:r>
        <w:rPr>
          <w:rFonts w:eastAsia="Times New Roman"/>
          <w:szCs w:val="24"/>
        </w:rPr>
        <w:t>ερες ρήξεις και ανατροπές.</w:t>
      </w:r>
    </w:p>
    <w:p w14:paraId="7707C2C1" w14:textId="77777777" w:rsidR="001926F7" w:rsidRDefault="006B7FAB">
      <w:pPr>
        <w:spacing w:line="600" w:lineRule="auto"/>
        <w:ind w:firstLine="720"/>
        <w:contextualSpacing/>
        <w:jc w:val="both"/>
        <w:rPr>
          <w:rFonts w:eastAsia="Times New Roman"/>
          <w:szCs w:val="24"/>
        </w:rPr>
      </w:pPr>
      <w:r>
        <w:rPr>
          <w:rFonts w:eastAsia="Times New Roman"/>
          <w:szCs w:val="24"/>
        </w:rPr>
        <w:t>Αυτή είναι η ελπιδοφόρα προοπτική για τον λαό και την εργατική τάξη, για τη νέα γενιά.</w:t>
      </w:r>
    </w:p>
    <w:p w14:paraId="7707C2C2"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από αυτή την άποψη, αποτελεί τεράστια συκοφαντία αυτό το οποίο εκστόμισε ο Κοινοβουλευτικός Εκπρόσωπος του Ποταμιού, συγκρίνοντας τους αγώ</w:t>
      </w:r>
      <w:r>
        <w:rPr>
          <w:rFonts w:eastAsia="Times New Roman" w:cs="Times New Roman"/>
          <w:szCs w:val="24"/>
        </w:rPr>
        <w:t xml:space="preserve">νες των αγροτών με τις τραμπούκικες ενέργειες που έγιναν από μια χούφτα προβοκάτορες σε βάρος ενός καθηγητή χθες το απόγευμα. </w:t>
      </w:r>
    </w:p>
    <w:p w14:paraId="7707C2C3"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w:t>
      </w:r>
      <w:proofErr w:type="spellStart"/>
      <w:r>
        <w:rPr>
          <w:rFonts w:eastAsia="Times New Roman"/>
          <w:szCs w:val="24"/>
        </w:rPr>
        <w:t>Καραθανασόπουλο</w:t>
      </w:r>
      <w:proofErr w:type="spellEnd"/>
      <w:r>
        <w:rPr>
          <w:rFonts w:eastAsia="Times New Roman"/>
          <w:szCs w:val="24"/>
        </w:rPr>
        <w:t xml:space="preserve">. </w:t>
      </w:r>
    </w:p>
    <w:p w14:paraId="7707C2C4" w14:textId="77777777" w:rsidR="001926F7" w:rsidRDefault="006B7FAB">
      <w:pPr>
        <w:spacing w:line="600" w:lineRule="auto"/>
        <w:ind w:firstLine="720"/>
        <w:contextualSpacing/>
        <w:jc w:val="both"/>
        <w:rPr>
          <w:rFonts w:eastAsia="Times New Roman"/>
          <w:szCs w:val="24"/>
        </w:rPr>
      </w:pPr>
      <w:r>
        <w:rPr>
          <w:rFonts w:eastAsia="Times New Roman"/>
          <w:szCs w:val="24"/>
        </w:rPr>
        <w:t>Υπάρχει ένας εκ των εγγεγραμμένων ομιλητών που έχει απομε</w:t>
      </w:r>
      <w:r>
        <w:rPr>
          <w:rFonts w:eastAsia="Times New Roman"/>
          <w:szCs w:val="24"/>
        </w:rPr>
        <w:t xml:space="preserve">ίνει. Θα δώσω, λοιπόν, τον λόγο στην κ. Φωτεινή Αραμπατζή, Βουλευτή της Νέας Δημοκρατίας, και θα συνεχίσουμε μετά με τους Κοινοβουλευτικούς Εκπροσώπους. </w:t>
      </w:r>
    </w:p>
    <w:p w14:paraId="7707C2C5" w14:textId="77777777" w:rsidR="001926F7" w:rsidRDefault="006B7FAB">
      <w:pPr>
        <w:spacing w:line="600" w:lineRule="auto"/>
        <w:ind w:firstLine="720"/>
        <w:contextualSpacing/>
        <w:jc w:val="both"/>
        <w:rPr>
          <w:rFonts w:eastAsia="Times New Roman" w:cs="Times New Roman"/>
        </w:rPr>
      </w:pPr>
      <w:r>
        <w:rPr>
          <w:rFonts w:eastAsia="Times New Roman" w:cs="Times New Roman"/>
        </w:rPr>
        <w:t>Προτού όμως δώσω τον λόγο στην κ. Αραμπατζή, έχω την τιμή να ανακοινώσω στο Σώμα ότι τη συνεδρίασή μας</w:t>
      </w:r>
      <w:r>
        <w:rPr>
          <w:rFonts w:eastAsia="Times New Roman" w:cs="Times New Roman"/>
        </w:rPr>
        <w:t xml:space="preserve">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καθ</w:t>
      </w:r>
      <w:r>
        <w:rPr>
          <w:rFonts w:eastAsia="Times New Roman" w:cs="Times New Roman"/>
        </w:rPr>
        <w:t xml:space="preserve">ώς και τρεις εκπαιδευτικοί συνοδοί από το Γυμνάσιο Καμένων Βούρλων. </w:t>
      </w:r>
    </w:p>
    <w:p w14:paraId="7707C2C6"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7707C2C7" w14:textId="77777777" w:rsidR="001926F7" w:rsidRDefault="006B7FAB">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707C2C8" w14:textId="77777777" w:rsidR="001926F7" w:rsidRDefault="006B7FAB">
      <w:pPr>
        <w:spacing w:line="600" w:lineRule="auto"/>
        <w:ind w:firstLine="720"/>
        <w:contextualSpacing/>
        <w:jc w:val="both"/>
        <w:rPr>
          <w:rFonts w:eastAsia="Times New Roman" w:cs="Times New Roman"/>
        </w:rPr>
      </w:pPr>
      <w:r>
        <w:rPr>
          <w:rFonts w:eastAsia="Times New Roman" w:cs="Times New Roman"/>
        </w:rPr>
        <w:t>Να σας πούμε ότι παρακολουθείτε συνεδρίαση νομοσχεδίου του Υπουργείου Εργασίας, Κοινωνικής Ασφάλισης και Κοινων</w:t>
      </w:r>
      <w:r>
        <w:rPr>
          <w:rFonts w:eastAsia="Times New Roman" w:cs="Times New Roman"/>
        </w:rPr>
        <w:t xml:space="preserve">ικής Αλληλεγγύης. Τώρα θα μιλήσει η κ. Αραμπατζή, Βουλευτής της Νέας Δημοκρατίας, μετά θα μιλήσουν οι Κοινοβουλευτικοί Εκπρόσωποι και στη συνέχεια θα ψηφίσουμε, ώστε το νομοσχέδιο να γίνει νόμος του κράτους. </w:t>
      </w:r>
    </w:p>
    <w:p w14:paraId="7707C2C9"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Ορίστε, κυρία Αραμπατζή, έχετε τον λόγο. </w:t>
      </w:r>
    </w:p>
    <w:p w14:paraId="7707C2CA" w14:textId="77777777" w:rsidR="001926F7" w:rsidRDefault="006B7FAB">
      <w:pPr>
        <w:spacing w:line="600" w:lineRule="auto"/>
        <w:ind w:firstLine="720"/>
        <w:contextualSpacing/>
        <w:jc w:val="both"/>
        <w:rPr>
          <w:rFonts w:eastAsia="Times New Roman" w:cs="Times New Roman"/>
        </w:rPr>
      </w:pPr>
      <w:r>
        <w:rPr>
          <w:rFonts w:eastAsia="Times New Roman" w:cs="Times New Roman"/>
          <w:b/>
        </w:rPr>
        <w:t>ΦΩΤΕΙ</w:t>
      </w:r>
      <w:r>
        <w:rPr>
          <w:rFonts w:eastAsia="Times New Roman" w:cs="Times New Roman"/>
          <w:b/>
        </w:rPr>
        <w:t xml:space="preserve">ΝΗ ΑΡΑΜΠΑΤΖΗ: </w:t>
      </w:r>
      <w:r>
        <w:rPr>
          <w:rFonts w:eastAsia="Times New Roman" w:cs="Times New Roman"/>
        </w:rPr>
        <w:t xml:space="preserve">Ευχαριστώ, κύριε Πρόεδρε. </w:t>
      </w:r>
    </w:p>
    <w:p w14:paraId="7707C2CB"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παίρνω τον λόγο για να αναφερθώ στην περίφημη τροπολογία-εμπαιγμό της Κυβέρνησης, που αφορά βεβαίως τους πυροσβέστες πενταετούς υποχρέωσης. Ο Υφυπουργός κ. </w:t>
      </w:r>
      <w:proofErr w:type="spellStart"/>
      <w:r>
        <w:rPr>
          <w:rFonts w:eastAsia="Times New Roman" w:cs="Times New Roman"/>
        </w:rPr>
        <w:t>Τόσκας</w:t>
      </w:r>
      <w:proofErr w:type="spellEnd"/>
      <w:r>
        <w:rPr>
          <w:rFonts w:eastAsia="Times New Roman" w:cs="Times New Roman"/>
        </w:rPr>
        <w:t xml:space="preserve"> ήρθε, πέταξε μια εκπρό</w:t>
      </w:r>
      <w:r>
        <w:rPr>
          <w:rFonts w:eastAsia="Times New Roman" w:cs="Times New Roman"/>
        </w:rPr>
        <w:t>θεσμη τροπολογία και βεβαίως, έφυγε.</w:t>
      </w:r>
    </w:p>
    <w:p w14:paraId="7707C2CC" w14:textId="77777777" w:rsidR="001926F7" w:rsidRDefault="006B7FAB">
      <w:pPr>
        <w:spacing w:line="600" w:lineRule="auto"/>
        <w:ind w:firstLine="720"/>
        <w:contextualSpacing/>
        <w:jc w:val="both"/>
        <w:rPr>
          <w:rFonts w:eastAsia="Times New Roman" w:cs="Times New Roman"/>
        </w:rPr>
      </w:pPr>
      <w:r>
        <w:rPr>
          <w:rFonts w:eastAsia="Times New Roman" w:cs="Times New Roman"/>
        </w:rPr>
        <w:t>Πρόκειται για μια τροπολογία-κοροϊδία, γιατί ενώ οι συγκεκριμένοι άνθρωποι –και αυτό είναι σαφές- προσελήφθησαν με τη ρητή πρόβλεψη του ν.3938/2011 για ένταξή τους στο μόνιμο πυροσβεστικό προσωπικό μέχρι τις 10 Φεβρουαρ</w:t>
      </w:r>
      <w:r>
        <w:rPr>
          <w:rFonts w:eastAsia="Times New Roman" w:cs="Times New Roman"/>
        </w:rPr>
        <w:t xml:space="preserve">ίου του 2017, εσείς, κυρίες και κύριοι της Κυβέρνησης, αφού τους πετούσατε μπαλάκι από το ένα </w:t>
      </w:r>
      <w:r>
        <w:rPr>
          <w:rFonts w:eastAsia="Times New Roman" w:cs="Times New Roman"/>
        </w:rPr>
        <w:t xml:space="preserve">υπουργείο </w:t>
      </w:r>
      <w:r>
        <w:rPr>
          <w:rFonts w:eastAsia="Times New Roman" w:cs="Times New Roman"/>
        </w:rPr>
        <w:t xml:space="preserve">στο άλλο, τελικά σήμερα εισηγείστε όχι τη μονιμοποίηση, την οποία βεβαίως δικαιούνται εκ του νόμου, αλλά την τριετή παράταση, δηλαδή μέχρι το 2020, για </w:t>
      </w:r>
      <w:r>
        <w:rPr>
          <w:rFonts w:eastAsia="Times New Roman" w:cs="Times New Roman"/>
        </w:rPr>
        <w:t xml:space="preserve">να επιλύσετε τάχα το ζήτημα των μονιμοποιήσεων. </w:t>
      </w:r>
    </w:p>
    <w:p w14:paraId="7707C2CD" w14:textId="77777777" w:rsidR="001926F7" w:rsidRDefault="006B7FAB">
      <w:pPr>
        <w:spacing w:line="600" w:lineRule="auto"/>
        <w:ind w:firstLine="720"/>
        <w:contextualSpacing/>
        <w:jc w:val="both"/>
        <w:rPr>
          <w:rFonts w:eastAsia="Times New Roman" w:cs="Times New Roman"/>
        </w:rPr>
      </w:pPr>
      <w:r>
        <w:rPr>
          <w:rFonts w:eastAsia="Times New Roman" w:cs="Times New Roman"/>
        </w:rPr>
        <w:t xml:space="preserve">Έχετε μάλιστα το θράσος να λέτε στην αιτιολογική έκθεση τα ακόλουθα, ότι έχει δημιουργηθεί εύλογη προσδοκία σε ένα μέρος αυτών των πυροσβεστών που είχαν τα προβλεπόμενα προσόντα ότι στο τέλος της πενταετίας </w:t>
      </w:r>
      <w:r>
        <w:rPr>
          <w:rFonts w:eastAsia="Times New Roman" w:cs="Times New Roman"/>
        </w:rPr>
        <w:t xml:space="preserve">θα ενταχθούν στο μόνιμο πυροσβεστικό προσωπικό. </w:t>
      </w:r>
    </w:p>
    <w:p w14:paraId="7707C2CE" w14:textId="77777777" w:rsidR="001926F7" w:rsidRDefault="006B7FAB">
      <w:pPr>
        <w:spacing w:line="600" w:lineRule="auto"/>
        <w:ind w:firstLine="720"/>
        <w:contextualSpacing/>
        <w:jc w:val="both"/>
        <w:rPr>
          <w:rFonts w:eastAsia="Times New Roman" w:cs="Times New Roman"/>
        </w:rPr>
      </w:pPr>
      <w:r>
        <w:rPr>
          <w:rFonts w:eastAsia="Times New Roman" w:cs="Times New Roman"/>
        </w:rPr>
        <w:t>Καμμία εύλογη προσδοκία, κυρίες και κύριοι της Κυβέρνησης! Υπάρχει σαφής και συγκεκριμένη νομοθετική δέσμευση, άρα σαφές και συγκεκριμένο δικαίωμα των εν λόγω δικαιούχων, δικαίωμα και συγκεκριμένη νομική δέσ</w:t>
      </w:r>
      <w:r>
        <w:rPr>
          <w:rFonts w:eastAsia="Times New Roman" w:cs="Times New Roman"/>
        </w:rPr>
        <w:t xml:space="preserve">μευση, την οποία έπρεπε να εφαρμόσει και να υλοποιήσει η Κυβέρνησή σας μέχρι τις 10 Φεβρουαρίου και όχι να έχει αυτούς τους ανθρώπους σε εκκρεμότητα. </w:t>
      </w:r>
    </w:p>
    <w:p w14:paraId="7707C2CF" w14:textId="77777777" w:rsidR="001926F7" w:rsidRDefault="006B7FAB">
      <w:pPr>
        <w:spacing w:line="600" w:lineRule="auto"/>
        <w:ind w:firstLine="720"/>
        <w:contextualSpacing/>
        <w:jc w:val="both"/>
        <w:rPr>
          <w:rFonts w:eastAsia="Times New Roman" w:cs="Times New Roman"/>
        </w:rPr>
      </w:pPr>
      <w:r>
        <w:rPr>
          <w:rFonts w:eastAsia="Times New Roman" w:cs="Times New Roman"/>
        </w:rPr>
        <w:t>Και αντί να κάνετε, λοιπόν, όσα ορίζει ο νόμος μέσα στα δυο χρόνια της διακυβέρνησής σας, στρίβετε –να μο</w:t>
      </w:r>
      <w:r>
        <w:rPr>
          <w:rFonts w:eastAsia="Times New Roman" w:cs="Times New Roman"/>
        </w:rPr>
        <w:t xml:space="preserve">υ επιτρέψετε να πω- διά του αρραβώνος, προτείνοντάς τους παράταση -και βλέπουμε- μέχρι το 2020. </w:t>
      </w:r>
    </w:p>
    <w:p w14:paraId="7707C2D0" w14:textId="77777777" w:rsidR="001926F7" w:rsidRDefault="006B7FAB">
      <w:pPr>
        <w:spacing w:line="600" w:lineRule="auto"/>
        <w:ind w:firstLine="720"/>
        <w:contextualSpacing/>
        <w:jc w:val="both"/>
        <w:rPr>
          <w:rFonts w:eastAsia="Times New Roman" w:cs="Times New Roman"/>
        </w:rPr>
      </w:pPr>
      <w:r>
        <w:rPr>
          <w:rFonts w:eastAsia="Times New Roman" w:cs="Times New Roman"/>
        </w:rPr>
        <w:t>Γιατί, κυρίες και κύριοι της Κυβέρνησης, χρειάζεται να γίνει αυτό; Μήπως θέλετε να μας πείτε ότι χρειάζεστε τρία χρόνια ολόκληρα, για να εκδώσετε δυο μόλις προ</w:t>
      </w:r>
      <w:r>
        <w:rPr>
          <w:rFonts w:eastAsia="Times New Roman" w:cs="Times New Roman"/>
        </w:rPr>
        <w:t>εδρικά διατάγματα, «</w:t>
      </w:r>
      <w:r>
        <w:rPr>
          <w:rFonts w:eastAsia="Times New Roman" w:cs="Times New Roman"/>
        </w:rPr>
        <w:t>προεδρικό διάταγμα</w:t>
      </w:r>
      <w:r>
        <w:rPr>
          <w:rFonts w:eastAsia="Times New Roman" w:cs="Times New Roman"/>
        </w:rPr>
        <w:t xml:space="preserve"> 1» που καταργεί τις εν λόγω θέσεις για τους πενταετούς και «</w:t>
      </w:r>
      <w:r>
        <w:rPr>
          <w:rFonts w:eastAsia="Times New Roman" w:cs="Times New Roman"/>
        </w:rPr>
        <w:t>προεδρικό διάταγμα</w:t>
      </w:r>
      <w:r>
        <w:rPr>
          <w:rFonts w:eastAsia="Times New Roman" w:cs="Times New Roman"/>
        </w:rPr>
        <w:t xml:space="preserve"> 2» που θα συστήνει τις ίδιες επακριβώς οργανικές θέσεις, προκειμένου να μονιμοποιηθούν οι εν λόγω πυροσβέστες; </w:t>
      </w:r>
    </w:p>
    <w:p w14:paraId="7707C2D1" w14:textId="77777777" w:rsidR="001926F7" w:rsidRDefault="006B7FAB">
      <w:pPr>
        <w:spacing w:line="600" w:lineRule="auto"/>
        <w:ind w:firstLine="720"/>
        <w:contextualSpacing/>
        <w:jc w:val="both"/>
        <w:rPr>
          <w:rFonts w:eastAsia="Times New Roman" w:cs="Times New Roman"/>
        </w:rPr>
      </w:pPr>
      <w:r>
        <w:rPr>
          <w:rFonts w:eastAsia="Times New Roman" w:cs="Times New Roman"/>
        </w:rPr>
        <w:t>Θέλετε να μας πείτε ότι χρ</w:t>
      </w:r>
      <w:r>
        <w:rPr>
          <w:rFonts w:eastAsia="Times New Roman" w:cs="Times New Roman"/>
        </w:rPr>
        <w:t>ειάζεστε –επαναλαμβάνω- τρία χρόνια, για να εκδώσετε αυτά τα δυο προεδρικά διατάγματα; Όχι, ασφαλώς, κυρίες και κύριοι της Κυβέρνησης. Η αλήθεια είναι ότι εφηύρατε αυτό το τέχνασμα στην προσπάθειά σας να ρίξετε στάχτη στα μάτια στους εν λόγω πυροσβέστες, γ</w:t>
      </w:r>
      <w:r>
        <w:rPr>
          <w:rFonts w:eastAsia="Times New Roman" w:cs="Times New Roman"/>
        </w:rPr>
        <w:t xml:space="preserve">ια τους οποίους, βεβαίως, ο αρμόδιος Υφυπουργός κ. </w:t>
      </w:r>
      <w:proofErr w:type="spellStart"/>
      <w:r>
        <w:rPr>
          <w:rFonts w:eastAsia="Times New Roman" w:cs="Times New Roman"/>
        </w:rPr>
        <w:t>Τόσκας</w:t>
      </w:r>
      <w:proofErr w:type="spellEnd"/>
      <w:r>
        <w:rPr>
          <w:rFonts w:eastAsia="Times New Roman" w:cs="Times New Roman"/>
        </w:rPr>
        <w:t xml:space="preserve"> μέχρι πρότινος, δηλαδή μέχρι τα τέλη Γενάρη, διαβεβαίωνε εδώ από το Βήμα της Βουλής σε ανάλογες ερωτήσεις ότι δεν υπάρχει κανένα απολύτως πρόβλημα και η μονιμοποίηση που δικαιούνται θα γίνει κανονικ</w:t>
      </w:r>
      <w:r>
        <w:rPr>
          <w:rFonts w:eastAsia="Times New Roman" w:cs="Times New Roman"/>
        </w:rPr>
        <w:t>ά.</w:t>
      </w:r>
    </w:p>
    <w:p w14:paraId="7707C2D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rPr>
        <w:t xml:space="preserve">Τι άλλαξε άραγε από τότε; Διότι ξαφνικά στις 2 Φεβρουαρίου η κ. </w:t>
      </w:r>
      <w:proofErr w:type="spellStart"/>
      <w:r>
        <w:rPr>
          <w:rFonts w:eastAsia="Times New Roman" w:cs="Times New Roman"/>
        </w:rPr>
        <w:t>Γεροβασίλη</w:t>
      </w:r>
      <w:proofErr w:type="spellEnd"/>
      <w:r>
        <w:rPr>
          <w:rFonts w:eastAsia="Times New Roman" w:cs="Times New Roman"/>
        </w:rPr>
        <w:t xml:space="preserve"> με ένα έγγραφο έβαλε φρένο στη συγκεκριμένη διαδικασία, ανακαλύπτοντας ότι έχουν προγραμματιστεί οι τακτικές προσλήψεις του κράτους για το έτος 2017 και στον εν λόγω προγραμματισ</w:t>
      </w:r>
      <w:r>
        <w:rPr>
          <w:rFonts w:eastAsia="Times New Roman" w:cs="Times New Roman"/>
        </w:rPr>
        <w:t xml:space="preserve">μό δεν χωρούν οι συγκεκριμένοι δύο χιλιάδες τριακόσιοι εβδομήντα πέντε πυροσβέστες πενταετούς υποχρέωσης, που έχουν προσληφθεί με σχέση εργασίας δημοσίου δικαίου για πενταετή θητεία. </w:t>
      </w:r>
    </w:p>
    <w:p w14:paraId="7707C2D3" w14:textId="77777777" w:rsidR="001926F7" w:rsidRDefault="006B7FAB">
      <w:pPr>
        <w:spacing w:line="600" w:lineRule="auto"/>
        <w:ind w:firstLine="720"/>
        <w:contextualSpacing/>
        <w:jc w:val="both"/>
        <w:rPr>
          <w:rFonts w:eastAsia="Times New Roman"/>
          <w:szCs w:val="24"/>
        </w:rPr>
      </w:pPr>
      <w:r>
        <w:rPr>
          <w:rFonts w:eastAsia="Times New Roman"/>
          <w:szCs w:val="24"/>
        </w:rPr>
        <w:t>Σταματήστε, λοιπόν, να κοροϊδεύετε και τους συγκεκριμένους εργαζομένους,</w:t>
      </w:r>
      <w:r>
        <w:rPr>
          <w:rFonts w:eastAsia="Times New Roman"/>
          <w:szCs w:val="24"/>
        </w:rPr>
        <w:t xml:space="preserve"> όπως και όλο τον ελληνικό λαό, γιατί θα πω εγώ και θα ρωτήσω: Μήπως–να μου επιτραπεί η έκφραση- «κρατάτε </w:t>
      </w:r>
      <w:proofErr w:type="spellStart"/>
      <w:r>
        <w:rPr>
          <w:rFonts w:eastAsia="Times New Roman"/>
          <w:szCs w:val="24"/>
        </w:rPr>
        <w:t>καβάτζα</w:t>
      </w:r>
      <w:proofErr w:type="spellEnd"/>
      <w:r>
        <w:rPr>
          <w:rFonts w:eastAsia="Times New Roman"/>
          <w:szCs w:val="24"/>
        </w:rPr>
        <w:t>» τις εν λόγω θέσεις που θα προκύψουν, τις οποίες επαναλαμβάνω ότι οι συγκεκριμένοι πυροσβέστες δικαιούνται, προκειμένου να έχετε χώρο να κάνετ</w:t>
      </w:r>
      <w:r>
        <w:rPr>
          <w:rFonts w:eastAsia="Times New Roman"/>
          <w:szCs w:val="24"/>
        </w:rPr>
        <w:t>ε τις ρουσφετολογικές σας προσλήψεις, στις οποίες βεβαίως επιδίδεστε με θαυμαστό τρόπο τα δύο τελευταία χρόνια της διακυβέρνησής σας;</w:t>
      </w:r>
    </w:p>
    <w:p w14:paraId="7707C2D4" w14:textId="77777777" w:rsidR="001926F7" w:rsidRDefault="006B7FAB">
      <w:pPr>
        <w:spacing w:line="600" w:lineRule="auto"/>
        <w:ind w:firstLine="720"/>
        <w:contextualSpacing/>
        <w:jc w:val="both"/>
        <w:rPr>
          <w:rFonts w:eastAsia="Times New Roman"/>
          <w:szCs w:val="24"/>
        </w:rPr>
      </w:pPr>
      <w:r>
        <w:rPr>
          <w:rFonts w:eastAsia="Times New Roman"/>
          <w:szCs w:val="24"/>
        </w:rPr>
        <w:t>Η Νέα Δημοκρατία δεν προσυπογράφει τον εν λόγω εμπαιγμό. Η Νέα Δημοκρατία θέλει να ρυθμιστεί το θέμα με τρόπο σύννομο, δίκ</w:t>
      </w:r>
      <w:r>
        <w:rPr>
          <w:rFonts w:eastAsia="Times New Roman"/>
          <w:szCs w:val="24"/>
        </w:rPr>
        <w:t>αιο, σοβαρό, όπως οι συγκεκριμένοι δικαιούχοι διά νόμου δικαιούνται.</w:t>
      </w:r>
    </w:p>
    <w:p w14:paraId="7707C2D5"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w:t>
      </w:r>
    </w:p>
    <w:p w14:paraId="7707C2D6"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Αραμπατζή, Βουλευτή της Νέας Δημοκρατίας.</w:t>
      </w:r>
    </w:p>
    <w:p w14:paraId="7707C2D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Τον λόγο έχει ο κ. Κεφαλογιάννης για δώδεκα λεπτά ή και λιγότερο. Δεν θα είχαμε </w:t>
      </w:r>
      <w:r>
        <w:rPr>
          <w:rFonts w:eastAsia="Times New Roman"/>
          <w:szCs w:val="24"/>
        </w:rPr>
        <w:t xml:space="preserve">αντίρρηση! Το ίδιο βέβαια θα πω και στον κ. Μαντά και στον κ. </w:t>
      </w:r>
      <w:proofErr w:type="spellStart"/>
      <w:r>
        <w:rPr>
          <w:rFonts w:eastAsia="Times New Roman"/>
          <w:szCs w:val="24"/>
        </w:rPr>
        <w:t>Αϊβατίδη</w:t>
      </w:r>
      <w:proofErr w:type="spellEnd"/>
      <w:r>
        <w:rPr>
          <w:rFonts w:eastAsia="Times New Roman"/>
          <w:szCs w:val="24"/>
        </w:rPr>
        <w:t>.</w:t>
      </w:r>
    </w:p>
    <w:p w14:paraId="7707C2D8"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Ευχαριστώ, κύριε Πρόεδρε.</w:t>
      </w:r>
    </w:p>
    <w:p w14:paraId="7707C2D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φαίνεται για τα καλά ότι ως χώρα έχουμε μπει σε αχαρτογράφητα νερά. </w:t>
      </w:r>
    </w:p>
    <w:p w14:paraId="7707C2D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Η Κυβέρνηση συνεχίζει να κοροϊδεύει τους πάντες και κυρίως τον εαυτό της ότι θα κλείσει την αξιολόγηση άμεσα. Δυστυχώς βλέπουμε ότι χάθηκε άλλη μια ευκαιρία, καθώς και το ερχόμενο </w:t>
      </w:r>
      <w:proofErr w:type="spellStart"/>
      <w:r>
        <w:rPr>
          <w:rFonts w:eastAsia="Times New Roman"/>
          <w:szCs w:val="24"/>
          <w:lang w:val="en-US"/>
        </w:rPr>
        <w:t>Eurogroup</w:t>
      </w:r>
      <w:proofErr w:type="spellEnd"/>
      <w:r>
        <w:rPr>
          <w:rFonts w:eastAsia="Times New Roman"/>
          <w:szCs w:val="24"/>
        </w:rPr>
        <w:t xml:space="preserve"> της Δευτέρας και αυτό το ορόσημο φαίνεται να παραπέμπεται στις καλ</w:t>
      </w:r>
      <w:r>
        <w:rPr>
          <w:rFonts w:eastAsia="Times New Roman"/>
          <w:szCs w:val="24"/>
        </w:rPr>
        <w:t xml:space="preserve">ένδες. Η έννοια της εθνικής ήττας δυστυχώς έχει φτάσει σε ένα άλλο επίπεδο. </w:t>
      </w:r>
    </w:p>
    <w:p w14:paraId="7707C2DB" w14:textId="77777777" w:rsidR="001926F7" w:rsidRDefault="006B7FAB">
      <w:pPr>
        <w:spacing w:line="600" w:lineRule="auto"/>
        <w:ind w:firstLine="720"/>
        <w:contextualSpacing/>
        <w:jc w:val="both"/>
        <w:rPr>
          <w:rFonts w:eastAsia="Times New Roman"/>
          <w:szCs w:val="24"/>
        </w:rPr>
      </w:pPr>
      <w:r>
        <w:rPr>
          <w:rFonts w:eastAsia="Times New Roman"/>
          <w:szCs w:val="24"/>
        </w:rPr>
        <w:t>Δύο χρόνια τώρα, κυρίες και κύριοι της Κυβέρνησης, επιμένετε σε πράγματα τα οποία θέλετε να πετύχετε και στα οποία δυστυχώς συνεχώς αποτυγχάνετε. Χάνετε χρόνο που επιδεινώνει τη θ</w:t>
      </w:r>
      <w:r>
        <w:rPr>
          <w:rFonts w:eastAsia="Times New Roman"/>
          <w:szCs w:val="24"/>
        </w:rPr>
        <w:t xml:space="preserve">έση της χώρας, την πραγματικότητα στην ελληνική οικονομία και στην κοινωνία. Και βεβαίως κάποιες πανωλεθρίες παρουσιάζονται ως συμβιβασμός ή ενδεχομένως ακόμα και ως επιτυχία. </w:t>
      </w:r>
    </w:p>
    <w:p w14:paraId="7707C2DC" w14:textId="77777777" w:rsidR="001926F7" w:rsidRDefault="006B7FAB">
      <w:pPr>
        <w:spacing w:line="600" w:lineRule="auto"/>
        <w:ind w:firstLine="720"/>
        <w:contextualSpacing/>
        <w:jc w:val="both"/>
        <w:rPr>
          <w:rFonts w:eastAsia="Times New Roman"/>
          <w:szCs w:val="24"/>
        </w:rPr>
      </w:pPr>
      <w:r>
        <w:rPr>
          <w:rFonts w:eastAsia="Times New Roman"/>
          <w:szCs w:val="24"/>
        </w:rPr>
        <w:t>Σήμερα διάβαζα ότι τις τελευταίες σαράντα πέντε ημέρες ακριβώς λόγω αυτής της π</w:t>
      </w:r>
      <w:r>
        <w:rPr>
          <w:rFonts w:eastAsia="Times New Roman"/>
          <w:szCs w:val="24"/>
        </w:rPr>
        <w:t>αρατεταμένης αβελτηρίας, της ακινησίας και της αβεβαιότητας που υπάρχει στην ελληνική οικονομία, οι καταθέσεις μειώθηκαν γύρω στα 2,5 δισεκατομμύρια ευρώ και αυξήθηκαν και τα «κόκκινα» δάνεια  κατά 500 εκατομμύρια ευρώ. Αυτά μόνο τις τελευταίες σαράντα πέν</w:t>
      </w:r>
      <w:r>
        <w:rPr>
          <w:rFonts w:eastAsia="Times New Roman"/>
          <w:szCs w:val="24"/>
        </w:rPr>
        <w:t>τε ημέρες. Και δυστυχώς η Κυβέρνηση αυτήν τη στιγμή δεν κλείνει την αξιολόγηση.</w:t>
      </w:r>
    </w:p>
    <w:p w14:paraId="7707C2D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Βεβαίως τα επικοινωνιακά παιχνίδια συνεχίζονται. Ο κ. Τσίπρας επιδίδεται εδώ και δεκαπέντε ημέρες σε έναν αγώνα με τον κ. </w:t>
      </w:r>
      <w:proofErr w:type="spellStart"/>
      <w:r>
        <w:rPr>
          <w:rFonts w:eastAsia="Times New Roman"/>
          <w:szCs w:val="24"/>
        </w:rPr>
        <w:t>Τσακαλώτο</w:t>
      </w:r>
      <w:proofErr w:type="spellEnd"/>
      <w:r>
        <w:rPr>
          <w:rFonts w:eastAsia="Times New Roman"/>
          <w:szCs w:val="24"/>
        </w:rPr>
        <w:t xml:space="preserve"> για το ποιος θα διαψεύσει τον άλλο περισσότε</w:t>
      </w:r>
      <w:r>
        <w:rPr>
          <w:rFonts w:eastAsia="Times New Roman"/>
          <w:szCs w:val="24"/>
        </w:rPr>
        <w:t xml:space="preserve">ρο. Από τη μια ο κύριος Πρωθυπουργός λέει ότι δεν θα πάρει ούτε ένα ευρώ πρόσθετα μέτρα και από την άλλη ο Υπουργός Οικονομικών λέει ότι αυτό είναι ένας διαπραγματευτικός ελιγμός και προετοιμάζει μέτρα ύψους 2% περίπου του Ακαθάριστου Εθνικού Προϊόντος. </w:t>
      </w:r>
    </w:p>
    <w:p w14:paraId="7707C2DE" w14:textId="77777777" w:rsidR="001926F7" w:rsidRDefault="006B7FAB">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ην ίδια στιγμή κάποιοι χρεοκοπημένοι επιχειρηματίες με τα λεφτά τους στο εξωτερικό, κάποιοι αφελείς δημοσιολόγοι και πονηροί κερδοσκόποι επαναφέρουν στη δημόσια σφαίρα τη συζήτηση περί </w:t>
      </w:r>
      <w:proofErr w:type="spellStart"/>
      <w:r>
        <w:rPr>
          <w:rFonts w:eastAsia="Times New Roman"/>
          <w:szCs w:val="24"/>
          <w:lang w:val="en-US"/>
        </w:rPr>
        <w:t>Grexit</w:t>
      </w:r>
      <w:proofErr w:type="spellEnd"/>
      <w:r>
        <w:rPr>
          <w:rFonts w:eastAsia="Times New Roman"/>
          <w:szCs w:val="24"/>
        </w:rPr>
        <w:t>.</w:t>
      </w:r>
    </w:p>
    <w:p w14:paraId="7707C2DF" w14:textId="77777777" w:rsidR="001926F7" w:rsidRDefault="006B7FAB">
      <w:pPr>
        <w:spacing w:line="600" w:lineRule="auto"/>
        <w:ind w:firstLine="720"/>
        <w:contextualSpacing/>
        <w:jc w:val="both"/>
        <w:rPr>
          <w:rFonts w:eastAsia="Times New Roman"/>
          <w:szCs w:val="24"/>
        </w:rPr>
      </w:pPr>
      <w:r>
        <w:rPr>
          <w:rFonts w:eastAsia="Times New Roman"/>
          <w:szCs w:val="24"/>
        </w:rPr>
        <w:t>Δυστυχώς βρισκόμαστε για άλλη μία φορά στο σημείο που οι προειδ</w:t>
      </w:r>
      <w:r>
        <w:rPr>
          <w:rFonts w:eastAsia="Times New Roman"/>
          <w:szCs w:val="24"/>
        </w:rPr>
        <w:t>οποιήσεις γίνονται γεγονότα. Το τι σημαίνει η αβεβαιότητα και αυτή η καθυστέρηση για την ελληνική οικονομία, τις επιχειρήσεις και τους εργαζομένους, οι οποίοι είναι οι μόνοι που δεν κάνουν διακοπές από την πραγματικότητα, νομίζω ότι δεν χρειάζεται να το πο</w:t>
      </w:r>
      <w:r>
        <w:rPr>
          <w:rFonts w:eastAsia="Times New Roman"/>
          <w:szCs w:val="24"/>
        </w:rPr>
        <w:t>ύμε εμείς, το λένε όλοι οι δείκτες.</w:t>
      </w:r>
    </w:p>
    <w:p w14:paraId="7707C2E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Μάλιστα πρόσφατα σας «βάρεσε καμπανάκι» και η ΕΛΣΤΑΤ, η οποία ανακοίνωσε υποχώρηση του ΑΕΠ κατά 0,4%. Αντίστοιχο επίσης μήνυμα σάς έστειλε και ο κ. </w:t>
      </w:r>
      <w:proofErr w:type="spellStart"/>
      <w:r>
        <w:rPr>
          <w:rFonts w:eastAsia="Times New Roman"/>
          <w:szCs w:val="24"/>
        </w:rPr>
        <w:t>Βίζερ</w:t>
      </w:r>
      <w:proofErr w:type="spellEnd"/>
      <w:r>
        <w:rPr>
          <w:rFonts w:eastAsia="Times New Roman"/>
          <w:szCs w:val="24"/>
        </w:rPr>
        <w:t xml:space="preserve">. Δυστυχώς έχουμε φτάσει στο σημείο ο κ. </w:t>
      </w:r>
      <w:proofErr w:type="spellStart"/>
      <w:r>
        <w:rPr>
          <w:rFonts w:eastAsia="Times New Roman"/>
          <w:szCs w:val="24"/>
        </w:rPr>
        <w:t>Βίζερ</w:t>
      </w:r>
      <w:proofErr w:type="spellEnd"/>
      <w:r>
        <w:rPr>
          <w:rFonts w:eastAsia="Times New Roman"/>
          <w:szCs w:val="24"/>
        </w:rPr>
        <w:t xml:space="preserve"> να έχει περισσότερο </w:t>
      </w:r>
      <w:r>
        <w:rPr>
          <w:rFonts w:eastAsia="Times New Roman"/>
          <w:szCs w:val="24"/>
        </w:rPr>
        <w:t>ενδιαφέρον για την ελληνική οικονομία από την ίδια την Κυβέρνηση.</w:t>
      </w:r>
    </w:p>
    <w:p w14:paraId="7707C2E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Εγώ πραγματικά, κυρίες και κύριοι Υπουργοί και αγαπητοί συνάδελφοι της </w:t>
      </w:r>
      <w:r>
        <w:rPr>
          <w:rFonts w:eastAsia="Times New Roman"/>
          <w:szCs w:val="24"/>
        </w:rPr>
        <w:t>συμπολίτευσης</w:t>
      </w:r>
      <w:r>
        <w:rPr>
          <w:rFonts w:eastAsia="Times New Roman"/>
          <w:szCs w:val="24"/>
        </w:rPr>
        <w:t xml:space="preserve">, θέλω να σας ρωτήσω: Θέλετε να κλείσει η αξιολόγηση; Δεν διδαχθήκατε τόσο καιρό από τα λάθη σας, ότι όσο </w:t>
      </w:r>
      <w:r>
        <w:rPr>
          <w:rFonts w:eastAsia="Times New Roman"/>
          <w:szCs w:val="24"/>
        </w:rPr>
        <w:t xml:space="preserve">καθυστερείτε, ανεβαίνει το πραγματικό κόστος για τον ελληνικό λαό και την κοινωνία; Και εν πάση </w:t>
      </w:r>
      <w:proofErr w:type="spellStart"/>
      <w:r>
        <w:rPr>
          <w:rFonts w:eastAsia="Times New Roman"/>
          <w:szCs w:val="24"/>
        </w:rPr>
        <w:t>περιπτώσει</w:t>
      </w:r>
      <w:proofErr w:type="spellEnd"/>
      <w:r>
        <w:rPr>
          <w:rFonts w:eastAsia="Times New Roman"/>
          <w:szCs w:val="24"/>
        </w:rPr>
        <w:t xml:space="preserve"> ας μας πείτε τι διαπραγματεύεστε. </w:t>
      </w:r>
    </w:p>
    <w:p w14:paraId="7707C2E2" w14:textId="77777777" w:rsidR="001926F7" w:rsidRDefault="006B7FAB">
      <w:pPr>
        <w:spacing w:line="600" w:lineRule="auto"/>
        <w:ind w:firstLine="720"/>
        <w:contextualSpacing/>
        <w:jc w:val="both"/>
        <w:rPr>
          <w:rFonts w:eastAsia="Times New Roman"/>
          <w:szCs w:val="24"/>
        </w:rPr>
      </w:pPr>
      <w:r>
        <w:rPr>
          <w:rFonts w:eastAsia="Times New Roman"/>
          <w:szCs w:val="24"/>
        </w:rPr>
        <w:t>Κυρία Υπουργέ, δράττομαι της ευκαιρίας που βρίσκεστε εδώ σήμερα -νομίζω ότι είναι και ευκαιρία να απαντήσετε και π</w:t>
      </w:r>
      <w:r>
        <w:rPr>
          <w:rFonts w:eastAsia="Times New Roman"/>
          <w:szCs w:val="24"/>
        </w:rPr>
        <w:t>ρος τον ελληνικό λαό-  να θέσω κάποια καίρια ερωτήματα που αφορούν το χαρτοφυλάκιό σας:</w:t>
      </w:r>
    </w:p>
    <w:p w14:paraId="7707C2E3" w14:textId="77777777" w:rsidR="001926F7" w:rsidRDefault="006B7FAB">
      <w:pPr>
        <w:spacing w:line="600" w:lineRule="auto"/>
        <w:ind w:firstLine="720"/>
        <w:contextualSpacing/>
        <w:jc w:val="both"/>
        <w:rPr>
          <w:rFonts w:eastAsia="Times New Roman"/>
          <w:szCs w:val="24"/>
        </w:rPr>
      </w:pPr>
      <w:r>
        <w:rPr>
          <w:rFonts w:eastAsia="Times New Roman"/>
          <w:szCs w:val="24"/>
        </w:rPr>
        <w:t>Πρώτον, συνεχίζετε να είστε κατά των ευέλικτων μορφών απασχόλησης που σύμφωνα με όλα τα επίσημα στοιχεία και το ΕΡΓΑΝΗ φαίνεται ότι τη διετία 2015 – 2016, επί ΣΥΡΙΖΑ εκ</w:t>
      </w:r>
      <w:r>
        <w:rPr>
          <w:rFonts w:eastAsia="Times New Roman"/>
          <w:szCs w:val="24"/>
        </w:rPr>
        <w:t xml:space="preserve">τοξεύτηκαν; Εκεί που ήταν μειοψηφία, έγιναν πλειοψηφία. Νομίζω ότι αυτό δεν μπορείτε να το αμφισβητήσετε. Αυτήν τη στιγμή έξι στους δέκα εργαζομένους εργάζονται με μορφή ευέλικτης εργασίας. </w:t>
      </w:r>
    </w:p>
    <w:p w14:paraId="7707C2E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Και ερωτώ: Βάλατε στο τραπέζι των διαπραγματεύσεων την κατάργηση </w:t>
      </w:r>
      <w:r>
        <w:rPr>
          <w:rFonts w:eastAsia="Times New Roman"/>
          <w:szCs w:val="24"/>
        </w:rPr>
        <w:t xml:space="preserve">της ευελιξίας; </w:t>
      </w:r>
    </w:p>
    <w:p w14:paraId="7707C2E5" w14:textId="77777777" w:rsidR="001926F7" w:rsidRDefault="006B7FAB">
      <w:pPr>
        <w:spacing w:line="600" w:lineRule="auto"/>
        <w:ind w:firstLine="720"/>
        <w:contextualSpacing/>
        <w:jc w:val="both"/>
        <w:rPr>
          <w:rFonts w:eastAsia="Times New Roman"/>
          <w:szCs w:val="24"/>
        </w:rPr>
      </w:pPr>
      <w:r>
        <w:rPr>
          <w:rFonts w:eastAsia="Times New Roman"/>
          <w:szCs w:val="24"/>
        </w:rPr>
        <w:t>Δεύτερον, το θέμα του επιδόματος ανεργίας, η διακηρυγμένη θέση του ΣΥΡΙΖΑ, η οποία ήταν να επεκταθεί και να αυξηθεί εις διπλούν, παραμένει ως θέση; Το έχετε βάλει στη διαπραγμάτευση;</w:t>
      </w:r>
    </w:p>
    <w:p w14:paraId="7707C2E6" w14:textId="77777777" w:rsidR="001926F7" w:rsidRDefault="006B7FAB">
      <w:pPr>
        <w:spacing w:line="600" w:lineRule="auto"/>
        <w:ind w:firstLine="720"/>
        <w:contextualSpacing/>
        <w:jc w:val="both"/>
        <w:rPr>
          <w:rFonts w:eastAsia="Times New Roman"/>
          <w:szCs w:val="24"/>
        </w:rPr>
      </w:pPr>
      <w:r>
        <w:rPr>
          <w:rFonts w:eastAsia="Times New Roman"/>
          <w:szCs w:val="24"/>
        </w:rPr>
        <w:t>Τρίτον, η στάση στο θέμα των ομαδικών απολύσεων είναι ίδι</w:t>
      </w:r>
      <w:r>
        <w:rPr>
          <w:rFonts w:eastAsia="Times New Roman"/>
          <w:szCs w:val="24"/>
        </w:rPr>
        <w:t>α ή έχει αλλάξει; Θα μπορέσετε να παρουσιάσετε σήμερα στους Έλληνες πολίτες μια εικόνα για το τι συζητάτε ή αυτό το δικαίωμα θα είναι αποκλειστικά των συναδέλφων του ΣΥΡΙΖΑ σε κλειστές συναντήσεις;</w:t>
      </w:r>
    </w:p>
    <w:p w14:paraId="7707C2E7" w14:textId="77777777" w:rsidR="001926F7" w:rsidRDefault="006B7FAB">
      <w:pPr>
        <w:spacing w:line="600" w:lineRule="auto"/>
        <w:ind w:firstLine="720"/>
        <w:contextualSpacing/>
        <w:jc w:val="both"/>
        <w:rPr>
          <w:rFonts w:eastAsia="Times New Roman" w:cs="Times New Roman"/>
          <w:szCs w:val="24"/>
        </w:rPr>
      </w:pPr>
      <w:r>
        <w:rPr>
          <w:rFonts w:eastAsia="Times New Roman"/>
          <w:szCs w:val="24"/>
        </w:rPr>
        <w:t>Θα σταθώ, επίσης, και στη μεταρρύθμιση του ασφαλιστικού.</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ίσως η πρώτη φορά που ένας νόμος ο οποίος ψηφίστηκε και εφαρμόζεται από 1-1-2017, κινδυνεύει να </w:t>
      </w:r>
      <w:r>
        <w:rPr>
          <w:rFonts w:eastAsia="Times New Roman" w:cs="Times New Roman"/>
          <w:szCs w:val="24"/>
        </w:rPr>
        <w:t xml:space="preserve">παραπεμφθεί </w:t>
      </w:r>
      <w:r>
        <w:rPr>
          <w:rFonts w:eastAsia="Times New Roman" w:cs="Times New Roman"/>
          <w:szCs w:val="24"/>
        </w:rPr>
        <w:t>στις καλένδες, ένας νόμος ο οποίος έχει ήδη δημιουργήσει το παράδοξο να διαμαρτύρονται και οι εργαζόμενοι και οι εργοδότες, να πλήττονται δηλαδ</w:t>
      </w:r>
      <w:r>
        <w:rPr>
          <w:rFonts w:eastAsia="Times New Roman" w:cs="Times New Roman"/>
          <w:szCs w:val="24"/>
        </w:rPr>
        <w:t>ή ευθέως οι αδύναμοι και ταυτόχρονα να εκδικείται και αυτούς οι οποίοι πραγματικά παράγουν.</w:t>
      </w:r>
    </w:p>
    <w:p w14:paraId="7707C2E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Πρόσφατο παράδειγμα, βεβαίως, μετά το αλαλούμ για τις ανεφάρμοστες διατάξεις με τα «μπλοκάκια», τα διπλά ειδοποιητήρια. Ρωτώ: Τα ειδοποιητήρια για την καταβολή των </w:t>
      </w:r>
      <w:r>
        <w:rPr>
          <w:rFonts w:eastAsia="Times New Roman" w:cs="Times New Roman"/>
          <w:szCs w:val="24"/>
        </w:rPr>
        <w:t>ασφαλιστικών εισφορών του Ιανουαρίου του 2017 είναι πλήρη, κυρία Υπουργέ; Περιλαμβάνουν εισφορές υπέρ επικουρικής και εφάπαξ; Θα κληθούν ή όχι εκατοντάδες χιλιάδες ασφαλισμένοι να πληρώσουν για τον ίδιο μήνα συμπληρωματικό ποσό που φτάνει έως και 11%, συνέ</w:t>
      </w:r>
      <w:r>
        <w:rPr>
          <w:rFonts w:eastAsia="Times New Roman" w:cs="Times New Roman"/>
          <w:szCs w:val="24"/>
        </w:rPr>
        <w:t>πεια της εκούσιας ή ακούσιας παράλειψής του από τα ειδοποιητήρια; Προκαλείται ή όχι σύγχυση, όταν κανείς δεν ξέρει ποιος είναι ο τελικός λογαριασμός για τις εισφορές του μήνα;</w:t>
      </w:r>
    </w:p>
    <w:p w14:paraId="7707C2E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Θα ήθελα, παρακαλώ, να μου πείτε: Η καταβολή του ποσού που αναγράφεται στο ειδοπ</w:t>
      </w:r>
      <w:r>
        <w:rPr>
          <w:rFonts w:eastAsia="Times New Roman" w:cs="Times New Roman"/>
          <w:szCs w:val="24"/>
        </w:rPr>
        <w:t>οιητήριο τους διασφαλίζει ασφαλιστική ενημερότητα, όταν λείπει η εισφορά υποχρεωτικής επικουρικής σύνταξης και του εφάπαξ;</w:t>
      </w:r>
    </w:p>
    <w:p w14:paraId="7707C2E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Άλλο παράδειγμα. Ένα από τα επαγγέλματα που επλήγησαν περισσότερο από την κρίση είναι αυτό των μηχανικών και ιδιαίτερα αυτό των αυτοα</w:t>
      </w:r>
      <w:r>
        <w:rPr>
          <w:rFonts w:eastAsia="Times New Roman" w:cs="Times New Roman"/>
          <w:szCs w:val="24"/>
        </w:rPr>
        <w:t>πασχολούμενων μηχανικών. Έρχεστε τώρα, δυστυχώς, να εξοντώσετε επαγγελματικά εκείνους τους μηχανικούς οι οποίοι κατάφεραν να απασχολούνται ως μισθωτοί στον ιδιωτικό τομέα. Οδηγεί ή όχι στον διπλασιασμό των εισφορών για κύρια ασφάλιση τους παλαιούς ασφαλισμ</w:t>
      </w:r>
      <w:r>
        <w:rPr>
          <w:rFonts w:eastAsia="Times New Roman" w:cs="Times New Roman"/>
          <w:szCs w:val="24"/>
        </w:rPr>
        <w:t>ένους μισθωτούς μηχανικούς του ιδιωτικού τομέα η αλλαγή του θεσμικού πλαισίου για τις εισφορές; Καταργείται ή όχι με την έκτη κατά σειρά εγκύκλιο που εξέδωσε ο ΕΦΚΑ το πλαφόν των 415 ευρώ, που ίσχυε για τις εισφορές εργοδοτών και εργαζομένων στην περίπτωση</w:t>
      </w:r>
      <w:r>
        <w:rPr>
          <w:rFonts w:eastAsia="Times New Roman" w:cs="Times New Roman"/>
          <w:szCs w:val="24"/>
        </w:rPr>
        <w:t xml:space="preserve"> των ασφαλισμένων πριν το 1993; Φτάνουν ή όχι το 46% συνολικά οι εισφορές αυτής της κατηγορίας εργαζομένων;</w:t>
      </w:r>
    </w:p>
    <w:p w14:paraId="7707C2E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ερωτήματα που θα έπρεπε να απαντηθούν και νομίζω ότι απασχολούν το σύνολο της ελληνικής κοινωνίας και καλό είναι, αν έχετε δευτερολ</w:t>
      </w:r>
      <w:r>
        <w:rPr>
          <w:rFonts w:eastAsia="Times New Roman" w:cs="Times New Roman"/>
          <w:szCs w:val="24"/>
        </w:rPr>
        <w:t>ογία, κυρία Υπουργέ, κάποια από αυτά να τα απαντήσετε.</w:t>
      </w:r>
    </w:p>
    <w:p w14:paraId="7707C2E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σημερινό σχέδιο νόμου. Στηρίξαμε επί της αρχής και στη</w:t>
      </w:r>
      <w:r>
        <w:rPr>
          <w:rFonts w:eastAsia="Times New Roman" w:cs="Times New Roman"/>
          <w:szCs w:val="24"/>
        </w:rPr>
        <w:t>ν</w:t>
      </w:r>
      <w:r>
        <w:rPr>
          <w:rFonts w:eastAsia="Times New Roman" w:cs="Times New Roman"/>
          <w:szCs w:val="24"/>
        </w:rPr>
        <w:t xml:space="preserve"> πλειοψηφία των άρθρων το παρόν νομοσχέδιο. Βεβαίως, δεν μπορώ να μην παρατηρήσω το γεγονός ότι πρόκειται για έναν νόμο ο οποίος </w:t>
      </w:r>
      <w:r>
        <w:rPr>
          <w:rFonts w:eastAsia="Times New Roman" w:cs="Times New Roman"/>
          <w:szCs w:val="24"/>
        </w:rPr>
        <w:t>θα μείνει στη μνήμη των περισσοτέρων πιο πολύ για τις τροπολογίες που περιέχει παρά για τον κύριο κορμό των άρθρων του. Η Υπουργός κ. Φωτίου έφερε μια τροπολογία για τα σχολικά γεύματα. Εδώ, βεβαίως, νομίζω ότι θα μπορούσα να χρησιμοποιήσω τη φράση «και να</w:t>
      </w:r>
      <w:r>
        <w:rPr>
          <w:rFonts w:eastAsia="Times New Roman" w:cs="Times New Roman"/>
          <w:szCs w:val="24"/>
        </w:rPr>
        <w:t xml:space="preserve"> θέλει να αγιάσει κανείς δεν μπορεί». Επί της ουσίας, αν δεν κάνω λάθος, τα κόμματα συμφώνησαν. Βάζετε, όμως, ακόμα μια φορά την Αντιπολίτευση να σκεφθεί διπλά και τριπλά τη θέση της σχετικά με τον τρόπο με τον οποίο την φέρνετε. Η τροπολογία στην παράγραφ</w:t>
      </w:r>
      <w:r>
        <w:rPr>
          <w:rFonts w:eastAsia="Times New Roman" w:cs="Times New Roman"/>
          <w:szCs w:val="24"/>
        </w:rPr>
        <w:t xml:space="preserve">ο 4 εξηγεί την αναγκαιότητα των απευθείας αναθέσεων λόγω του πιλοτικού χαρακτήρα του προγράμματος και μάλιστα, η κυρία Υπουργός, μιλώντας στην </w:t>
      </w:r>
      <w:r>
        <w:rPr>
          <w:rFonts w:eastAsia="Times New Roman" w:cs="Times New Roman"/>
          <w:szCs w:val="24"/>
        </w:rPr>
        <w:t xml:space="preserve">επιτροπή </w:t>
      </w:r>
      <w:r>
        <w:rPr>
          <w:rFonts w:eastAsia="Times New Roman" w:cs="Times New Roman"/>
          <w:szCs w:val="24"/>
        </w:rPr>
        <w:t>για τον πιλοτικό χαρακτήρα, είπε ότι αυτό θα ισχύει μέχρι το Πάσχα.</w:t>
      </w:r>
    </w:p>
    <w:p w14:paraId="7707C2E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Βεβαίως, εδώ τίθεται ένα ερώτημα: Πό</w:t>
      </w:r>
      <w:r>
        <w:rPr>
          <w:rFonts w:eastAsia="Times New Roman" w:cs="Times New Roman"/>
          <w:szCs w:val="24"/>
        </w:rPr>
        <w:t xml:space="preserve">σα πιλοτικά προγράμματα για τα σχολικά γεύματα θα κάνετε; Δεν ξεκινήσατε πέρυσι τέτοια εποχή μαζί με το Γεωπονικό Πανεπιστήμιο Αθηνών την εφαρμογή ενός πιλοτικού προγράμματος για τα σχολικά γεύματα στα σχολεία του </w:t>
      </w:r>
      <w:r>
        <w:rPr>
          <w:rFonts w:eastAsia="Times New Roman" w:cs="Times New Roman"/>
          <w:szCs w:val="24"/>
        </w:rPr>
        <w:t xml:space="preserve">Δήμου </w:t>
      </w:r>
      <w:r>
        <w:rPr>
          <w:rFonts w:eastAsia="Times New Roman" w:cs="Times New Roman"/>
          <w:szCs w:val="24"/>
        </w:rPr>
        <w:t>Περάματος; Στις 12 Δεκεμβρίου του 20</w:t>
      </w:r>
      <w:r>
        <w:rPr>
          <w:rFonts w:eastAsia="Times New Roman" w:cs="Times New Roman"/>
          <w:szCs w:val="24"/>
        </w:rPr>
        <w:t xml:space="preserve">16 δεν εξέδωσε το Υπουργείο Παιδείας οδηγίες για την εφαρμογή του και στον Δήμο </w:t>
      </w:r>
      <w:proofErr w:type="spellStart"/>
      <w:r>
        <w:rPr>
          <w:rFonts w:eastAsia="Times New Roman" w:cs="Times New Roman"/>
          <w:szCs w:val="24"/>
        </w:rPr>
        <w:t>Τρικκαίων</w:t>
      </w:r>
      <w:proofErr w:type="spellEnd"/>
      <w:r>
        <w:rPr>
          <w:rFonts w:eastAsia="Times New Roman" w:cs="Times New Roman"/>
          <w:szCs w:val="24"/>
        </w:rPr>
        <w:t xml:space="preserve"> και στον Δήμο Καβάλας;</w:t>
      </w:r>
    </w:p>
    <w:p w14:paraId="7707C2E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Στις 9 Φεβρουαρίου του 2017 έχουμε νέο πιλοτικό πρόγραμμα. Δεν υπέγραψε την επέκταση του προγράμματος σίτισης σε σχολικά γεύματα </w:t>
      </w:r>
      <w:r>
        <w:rPr>
          <w:rFonts w:eastAsia="Times New Roman" w:cs="Times New Roman"/>
          <w:szCs w:val="24"/>
        </w:rPr>
        <w:t xml:space="preserve">επτά </w:t>
      </w:r>
      <w:r>
        <w:rPr>
          <w:rFonts w:eastAsia="Times New Roman" w:cs="Times New Roman"/>
          <w:szCs w:val="24"/>
        </w:rPr>
        <w:t>δήμων του</w:t>
      </w:r>
      <w:r>
        <w:rPr>
          <w:rFonts w:eastAsia="Times New Roman" w:cs="Times New Roman"/>
          <w:szCs w:val="24"/>
        </w:rPr>
        <w:t xml:space="preserve"> </w:t>
      </w:r>
      <w:r>
        <w:rPr>
          <w:rFonts w:eastAsia="Times New Roman" w:cs="Times New Roman"/>
          <w:szCs w:val="24"/>
        </w:rPr>
        <w:t xml:space="preserve">δυτικού τομέα </w:t>
      </w:r>
      <w:r>
        <w:rPr>
          <w:rFonts w:eastAsia="Times New Roman" w:cs="Times New Roman"/>
          <w:szCs w:val="24"/>
        </w:rPr>
        <w:t>Θεσσαλονίκης;</w:t>
      </w:r>
    </w:p>
    <w:p w14:paraId="7707C2E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σε ποιο πιλοτικό πρόγραμμα και χαρακτήρα, κυρία Υπουργέ, αναφέρεστε; Πιλοτικό πρόγραμμα σημαίνει ότι ξεκινώ, κάνω ένα </w:t>
      </w:r>
      <w:r>
        <w:rPr>
          <w:rFonts w:eastAsia="Times New Roman" w:cs="Times New Roman"/>
          <w:szCs w:val="24"/>
        </w:rPr>
        <w:t xml:space="preserve">πρωτοπόρο </w:t>
      </w:r>
      <w:r>
        <w:rPr>
          <w:rFonts w:eastAsia="Times New Roman" w:cs="Times New Roman"/>
          <w:szCs w:val="24"/>
        </w:rPr>
        <w:t xml:space="preserve">πρόγραμμα και μετά βάσει αυτού ακολουθούν και τα υπόλοιπα. Εγώ σας ανέφερα ήδη πέντε </w:t>
      </w:r>
      <w:r>
        <w:rPr>
          <w:rFonts w:eastAsia="Times New Roman" w:cs="Times New Roman"/>
          <w:szCs w:val="24"/>
        </w:rPr>
        <w:t xml:space="preserve">πιλοτικά προγράμματα τα οποία έχετε κατ’ </w:t>
      </w:r>
      <w:proofErr w:type="spellStart"/>
      <w:r>
        <w:rPr>
          <w:rFonts w:eastAsia="Times New Roman" w:cs="Times New Roman"/>
          <w:szCs w:val="24"/>
        </w:rPr>
        <w:t>ευφημισμόν</w:t>
      </w:r>
      <w:proofErr w:type="spellEnd"/>
      <w:r>
        <w:rPr>
          <w:rFonts w:eastAsia="Times New Roman" w:cs="Times New Roman"/>
          <w:szCs w:val="24"/>
        </w:rPr>
        <w:t xml:space="preserve"> βαφτίσει με αυτόν τον τρόπο, προκειμένου να προχωράτε με αυτές τις διαδικασίες.</w:t>
      </w:r>
    </w:p>
    <w:p w14:paraId="7707C2F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αφού θέλετε να επεκτείνετε το πρόγραμμα, γιατί δεν ακολουθήσατε τη μέχρι τώρα διαδικασία για τα σχολικά </w:t>
      </w:r>
      <w:r>
        <w:rPr>
          <w:rFonts w:eastAsia="Times New Roman" w:cs="Times New Roman"/>
          <w:szCs w:val="24"/>
        </w:rPr>
        <w:t>γεύματα και την αλλάζετε τώρα, υιοθετώντας τη λογική των απευθείας αναθέσεων; Το Γεωπονικό Πανεπιστήμιο Αθηνών που μέχρι σήμερα σχεδίαζε τα σχολικά γεύματα θα έχει κάποιον ρόλο και κάποιον λόγο;</w:t>
      </w:r>
    </w:p>
    <w:p w14:paraId="7707C2F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Δεύτερο ερώτημα. Η παράγραφος 5 της τροπολογίας λέει ότι οι δ</w:t>
      </w:r>
      <w:r>
        <w:rPr>
          <w:rFonts w:eastAsia="Times New Roman" w:cs="Times New Roman"/>
          <w:szCs w:val="24"/>
        </w:rPr>
        <w:t>απάνες για τη δράση του προγράμματος καλύπτονται από πιστώσεις είτε του Υπουργείου Εργασίας είτε του εθνικού σκέλους του Προγράμματος Δημοσίων Επενδύσεων του ως άνω Υπουργείου.</w:t>
      </w:r>
    </w:p>
    <w:p w14:paraId="7707C2F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Και πάλι ρωτώ: Για ποιον λόγο δεν υπάρχει πρόβλεψη στη συγκεκριμένη τροπολογία </w:t>
      </w:r>
      <w:r>
        <w:rPr>
          <w:rFonts w:eastAsia="Times New Roman" w:cs="Times New Roman"/>
          <w:szCs w:val="24"/>
        </w:rPr>
        <w:t>ότι οι δαπάνες θα μπορούν να καλυφθούν ακόμα και από κοινοτικά κονδύλια; Να θεωρήσουμε ότι πρόκειται για μία παράλειψη ή και εδώ πέρα υποκρύπτεται κάποια σκοπιμότητα με το γεγονός ότι τα κοινοτικά κονδύλια ενδεχομένως θα πρέπει να υπόκεινται σε κάποιους ελ</w:t>
      </w:r>
      <w:r>
        <w:rPr>
          <w:rFonts w:eastAsia="Times New Roman" w:cs="Times New Roman"/>
          <w:szCs w:val="24"/>
        </w:rPr>
        <w:t xml:space="preserve">έγχους από τα αντίστοιχα </w:t>
      </w:r>
      <w:r>
        <w:rPr>
          <w:rFonts w:eastAsia="Times New Roman" w:cs="Times New Roman"/>
          <w:szCs w:val="24"/>
        </w:rPr>
        <w:t xml:space="preserve">κοινοτικά </w:t>
      </w:r>
      <w:r>
        <w:rPr>
          <w:rFonts w:eastAsia="Times New Roman" w:cs="Times New Roman"/>
          <w:szCs w:val="24"/>
        </w:rPr>
        <w:t>όργανα; Περισσεύουν τόσα πολλά χρήματα στο Πρόγραμμα Δημοσίων Επενδύσεων ή στον τακτικό προϋπολογισμό του Υπουργείου Εργασίας ή έχετε τόσο πολύ μεγάλη απορροφητικότητα των κοινοτικών κονδυλίων τα οποία σας περισσεύουν;</w:t>
      </w:r>
    </w:p>
    <w:p w14:paraId="7707C2F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Τρ</w:t>
      </w:r>
      <w:r>
        <w:rPr>
          <w:rFonts w:eastAsia="Times New Roman" w:cs="Times New Roman"/>
          <w:szCs w:val="24"/>
        </w:rPr>
        <w:t xml:space="preserve">ίτον, λέτε ότι δεν είχατε εξασφαλίσει νωρίτερα τα 25 περίπου εκατομμύρια που χρειαζόταν το πρόγραμμα. Ρωτώ και πάλι: Από ποιον έπρεπε να τα εξασφαλίσετε; Από τη διαπραγμάτευση με τους </w:t>
      </w:r>
      <w:r>
        <w:rPr>
          <w:rFonts w:eastAsia="Times New Roman" w:cs="Times New Roman"/>
          <w:szCs w:val="24"/>
        </w:rPr>
        <w:t>θεσμούς</w:t>
      </w:r>
      <w:r>
        <w:rPr>
          <w:rFonts w:eastAsia="Times New Roman" w:cs="Times New Roman"/>
          <w:szCs w:val="24"/>
        </w:rPr>
        <w:t>; Εδώ κινδυνέψατε για 600 εκατομμύρια για τους συνταξιούχους να τ</w:t>
      </w:r>
      <w:r>
        <w:rPr>
          <w:rFonts w:eastAsia="Times New Roman" w:cs="Times New Roman"/>
          <w:szCs w:val="24"/>
        </w:rPr>
        <w:t>ινάξετε όλη τη διαπραγμάτευση στον αέρα και μου λέτε ότι δεν μπορείτε να βρείτε τα 25 εκατομμύρια;</w:t>
      </w:r>
    </w:p>
    <w:p w14:paraId="7707C2F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Βεβαίως το πιο ωραίο στην τροπολογία, κυρίες και κύριοι της </w:t>
      </w:r>
      <w:r>
        <w:rPr>
          <w:rFonts w:eastAsia="Times New Roman"/>
          <w:szCs w:val="24"/>
        </w:rPr>
        <w:t xml:space="preserve">συμπολίτευσης </w:t>
      </w:r>
      <w:r>
        <w:rPr>
          <w:rFonts w:eastAsia="Times New Roman"/>
          <w:szCs w:val="24"/>
        </w:rPr>
        <w:t>κυρίως –και θα το διαβάσω και για τα Πρακτικά- που πηγαίνετε στα κανάλια και επιχειρηματολογείτε, όπως και εδώ, ότι επί των ημερών ΣΥΡΙΖΑ όλοι οι κοινωνικοί δείκτες πήγαν προς το καλύτερο, είναι –και διαβάζω επί λέξει την αιτιολογική έκθεση, η οποία έχει β</w:t>
      </w:r>
      <w:r>
        <w:rPr>
          <w:rFonts w:eastAsia="Times New Roman"/>
          <w:szCs w:val="24"/>
        </w:rPr>
        <w:t>εβαίως και τις υπογραφές των Υπουργών της Κυβέρνησης- το εξής: «Σύμφωνα με την έρευνα εισοδήματος και των συνθηκών διαβίωσης των νοικοκυριών έτους 2015, διενεργηθείσα από την Ελληνική Στατιστική Αρχή –ΕΛΣΤΑΤ- ο κίνδυνος φτώχειας για παιδιά ηλικίας 0-17 ετώ</w:t>
      </w:r>
      <w:r>
        <w:rPr>
          <w:rFonts w:eastAsia="Times New Roman"/>
          <w:szCs w:val="24"/>
        </w:rPr>
        <w:t xml:space="preserve">ν ανέρχεται σε 26,6%, σημειώνοντας αύξηση κατά 1,1 ποσοστιαία μονάδα σε σχέση με το 2014». </w:t>
      </w:r>
    </w:p>
    <w:p w14:paraId="7707C2F5" w14:textId="77777777" w:rsidR="001926F7" w:rsidRDefault="006B7FAB">
      <w:pPr>
        <w:spacing w:line="600" w:lineRule="auto"/>
        <w:ind w:firstLine="720"/>
        <w:contextualSpacing/>
        <w:jc w:val="both"/>
        <w:rPr>
          <w:rFonts w:eastAsia="Times New Roman"/>
          <w:szCs w:val="24"/>
        </w:rPr>
      </w:pPr>
      <w:r>
        <w:rPr>
          <w:rFonts w:eastAsia="Times New Roman"/>
          <w:szCs w:val="24"/>
        </w:rPr>
        <w:t>Σε σχέση, δηλαδή, με την προηγούμενη διακυβέρνηση, η δική σας διακυβέρνηση οδήγησε σε αύξηση της παιδικής φτώχειας –κάτι που ομολογείτε εδώ- κατά 1,1%. Και πολλές φ</w:t>
      </w:r>
      <w:r>
        <w:rPr>
          <w:rFonts w:eastAsia="Times New Roman"/>
          <w:szCs w:val="24"/>
        </w:rPr>
        <w:t xml:space="preserve">ορές έχετε, αν θέλετε, το θράσος και λέτε ότι όλοι οι κοινωνικοί δείκτες επί διακυβέρνησης ΣΥΡΙΖΑ και Ανεξαρτήτων Ελλήνων πήγαν προς το καλύτερο. Είναι η πρώτη δημόσια ομολογία και νομίζω ότι αυτό δεν χωρεί </w:t>
      </w:r>
      <w:proofErr w:type="spellStart"/>
      <w:r>
        <w:rPr>
          <w:rFonts w:eastAsia="Times New Roman"/>
          <w:szCs w:val="24"/>
        </w:rPr>
        <w:t>καμμιάς</w:t>
      </w:r>
      <w:proofErr w:type="spellEnd"/>
      <w:r>
        <w:rPr>
          <w:rFonts w:eastAsia="Times New Roman"/>
          <w:szCs w:val="24"/>
        </w:rPr>
        <w:t xml:space="preserve"> αμφισβήτησης. Δυστυχώς δεν έχετε πειστικά</w:t>
      </w:r>
      <w:r>
        <w:rPr>
          <w:rFonts w:eastAsia="Times New Roman"/>
          <w:szCs w:val="24"/>
        </w:rPr>
        <w:t xml:space="preserve"> επιχειρήματα. </w:t>
      </w:r>
    </w:p>
    <w:p w14:paraId="7707C2F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Καλή τη </w:t>
      </w:r>
      <w:proofErr w:type="spellStart"/>
      <w:r>
        <w:rPr>
          <w:rFonts w:eastAsia="Times New Roman"/>
          <w:szCs w:val="24"/>
        </w:rPr>
        <w:t>πίστει</w:t>
      </w:r>
      <w:proofErr w:type="spellEnd"/>
      <w:r>
        <w:rPr>
          <w:rFonts w:eastAsia="Times New Roman"/>
          <w:szCs w:val="24"/>
        </w:rPr>
        <w:t xml:space="preserve">, κυρία Υπουργέ, σας ζητώ να αποσύρετε την τροπολογία και να την καταθέσετε με έναν σωστό τρόπο, τον οποίο να προβλέπει η κανονιστική διαδικασία, ώστε να μην υπάρχουν αυτές οι σκιές. </w:t>
      </w:r>
    </w:p>
    <w:p w14:paraId="7707C2F7" w14:textId="77777777" w:rsidR="001926F7" w:rsidRDefault="006B7FAB">
      <w:pPr>
        <w:spacing w:line="600" w:lineRule="auto"/>
        <w:ind w:firstLine="720"/>
        <w:contextualSpacing/>
        <w:jc w:val="both"/>
        <w:rPr>
          <w:rFonts w:eastAsia="Times New Roman"/>
          <w:szCs w:val="24"/>
        </w:rPr>
      </w:pPr>
      <w:r>
        <w:rPr>
          <w:rFonts w:eastAsia="Times New Roman"/>
          <w:szCs w:val="24"/>
        </w:rPr>
        <w:t>Και έρχομαι πολύ σύντομα στις τροπολογίες.</w:t>
      </w:r>
      <w:r>
        <w:rPr>
          <w:rFonts w:eastAsia="Times New Roman"/>
          <w:szCs w:val="24"/>
        </w:rPr>
        <w:t xml:space="preserve"> </w:t>
      </w:r>
    </w:p>
    <w:p w14:paraId="7707C2F8" w14:textId="77777777" w:rsidR="001926F7" w:rsidRDefault="006B7FAB">
      <w:pPr>
        <w:spacing w:line="600" w:lineRule="auto"/>
        <w:ind w:firstLine="720"/>
        <w:contextualSpacing/>
        <w:jc w:val="both"/>
        <w:rPr>
          <w:rFonts w:eastAsia="Times New Roman"/>
          <w:szCs w:val="24"/>
        </w:rPr>
      </w:pPr>
      <w:r>
        <w:rPr>
          <w:rFonts w:eastAsia="Times New Roman"/>
          <w:szCs w:val="24"/>
        </w:rPr>
        <w:t>Όσον αφορά την τροπολογία για τους πυροσβέστες, νομίζω ότι είναι μια άλλη απόδειξη κακού χειρισμού από την πλευρά της Κυβέρνησης, όσον αφορά τον προγραμματισμό στο ζήτημα των προσλήψεων και βεβαίως, κατά τη γνώμη μας, όπως είπαν κι άλλοι ομιλητές, δεν απ</w:t>
      </w:r>
      <w:r>
        <w:rPr>
          <w:rFonts w:eastAsia="Times New Roman"/>
          <w:szCs w:val="24"/>
        </w:rPr>
        <w:t xml:space="preserve">οτελεί λύση, αλλά έναν εμπαιγμό και μια κοροϊδία προς τους χιλιάδες εργαζομένους. </w:t>
      </w:r>
    </w:p>
    <w:p w14:paraId="7707C2F9" w14:textId="77777777" w:rsidR="001926F7" w:rsidRDefault="006B7FAB">
      <w:pPr>
        <w:spacing w:line="600" w:lineRule="auto"/>
        <w:ind w:firstLine="720"/>
        <w:contextualSpacing/>
        <w:jc w:val="both"/>
        <w:rPr>
          <w:rFonts w:eastAsia="Times New Roman"/>
          <w:szCs w:val="24"/>
        </w:rPr>
      </w:pPr>
      <w:r>
        <w:rPr>
          <w:rFonts w:eastAsia="Times New Roman"/>
          <w:szCs w:val="24"/>
        </w:rPr>
        <w:t>Νομίζω ότι κι άλλοι συνάδελφοι -όχι μόνο από τη Νέα Δημοκρατία, αλλά και από άλλα κόμματα- ανέδειξαν ότι είχατε όλον τον απαραίτητο χρόνο ακριβώς για να προχωρήσετε στα προε</w:t>
      </w:r>
      <w:r>
        <w:rPr>
          <w:rFonts w:eastAsia="Times New Roman"/>
          <w:szCs w:val="24"/>
        </w:rPr>
        <w:t xml:space="preserve">δρικά διατάγματα που απαιτούσε ο ν.4249/2014, ώστε να μην χρειάζονταν αυτήν τη στιγμή αυτές οι </w:t>
      </w:r>
      <w:proofErr w:type="spellStart"/>
      <w:r>
        <w:rPr>
          <w:rFonts w:eastAsia="Times New Roman"/>
          <w:szCs w:val="24"/>
        </w:rPr>
        <w:t>εμβαλωματικές</w:t>
      </w:r>
      <w:proofErr w:type="spellEnd"/>
      <w:r>
        <w:rPr>
          <w:rFonts w:eastAsia="Times New Roman"/>
          <w:szCs w:val="24"/>
        </w:rPr>
        <w:t xml:space="preserve"> διαδικασίες, προκειμένου να ικανοποιήσετε -ή να νομίζετε ότι ικανοποιείτε- αυτούς τους ανθρώπους. </w:t>
      </w:r>
    </w:p>
    <w:p w14:paraId="7707C2F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Αν </w:t>
      </w:r>
      <w:r>
        <w:rPr>
          <w:rFonts w:eastAsia="Times New Roman"/>
          <w:szCs w:val="24"/>
        </w:rPr>
        <w:t xml:space="preserve">πιστεύετε </w:t>
      </w:r>
      <w:r>
        <w:rPr>
          <w:rFonts w:eastAsia="Times New Roman"/>
          <w:szCs w:val="24"/>
        </w:rPr>
        <w:t>ότι μπορείτε να φέρετε με κάποιον ά</w:t>
      </w:r>
      <w:r>
        <w:rPr>
          <w:rFonts w:eastAsia="Times New Roman"/>
          <w:szCs w:val="24"/>
        </w:rPr>
        <w:t xml:space="preserve">λλο τρόπο μια οριστική </w:t>
      </w:r>
      <w:r>
        <w:rPr>
          <w:rFonts w:eastAsia="Times New Roman"/>
          <w:szCs w:val="24"/>
        </w:rPr>
        <w:t xml:space="preserve">και δίκαιη </w:t>
      </w:r>
      <w:r>
        <w:rPr>
          <w:rFonts w:eastAsia="Times New Roman"/>
          <w:szCs w:val="24"/>
        </w:rPr>
        <w:t xml:space="preserve">λύση του ζητήματος, εμείς είμαστε εδώ να τη συζητήσουμε και βεβαίως και να τη στηρίξουμε. </w:t>
      </w:r>
    </w:p>
    <w:p w14:paraId="7707C2FB" w14:textId="77777777" w:rsidR="001926F7" w:rsidRDefault="006B7FAB">
      <w:pPr>
        <w:spacing w:line="600" w:lineRule="auto"/>
        <w:ind w:firstLine="720"/>
        <w:contextualSpacing/>
        <w:jc w:val="both"/>
        <w:rPr>
          <w:rFonts w:eastAsia="Times New Roman"/>
          <w:szCs w:val="24"/>
        </w:rPr>
      </w:pPr>
      <w:r>
        <w:rPr>
          <w:rFonts w:eastAsia="Times New Roman"/>
          <w:szCs w:val="24"/>
        </w:rPr>
        <w:t>Όσον αφορά την τροπολογία για τις προκαταβολές των προμηθευτών ηλεκτρικής ενέργειας -για την οποία επίσης είμαστε αρνητικοί-, πραγμ</w:t>
      </w:r>
      <w:r>
        <w:rPr>
          <w:rFonts w:eastAsia="Times New Roman"/>
          <w:szCs w:val="24"/>
        </w:rPr>
        <w:t xml:space="preserve">ατικά δεν ξέρει κανείς τι να πρωτοθαυμάσει από τη σύνταξη της τροπολογίας. </w:t>
      </w:r>
    </w:p>
    <w:p w14:paraId="7707C2F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προειδοποιητικά το κουδούνι λήξεως του χρόνου ομιλίας του κυρίου Βουλευτή)</w:t>
      </w:r>
    </w:p>
    <w:p w14:paraId="7707C2F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Σε ένα λεπτό τελειώνω, κύριε Πρόεδρε. </w:t>
      </w:r>
    </w:p>
    <w:p w14:paraId="7707C2FE" w14:textId="77777777" w:rsidR="001926F7" w:rsidRDefault="006B7FAB">
      <w:pPr>
        <w:spacing w:line="600" w:lineRule="auto"/>
        <w:ind w:firstLine="720"/>
        <w:contextualSpacing/>
        <w:jc w:val="both"/>
        <w:rPr>
          <w:rFonts w:eastAsia="Times New Roman"/>
          <w:szCs w:val="24"/>
        </w:rPr>
      </w:pPr>
      <w:r>
        <w:rPr>
          <w:rFonts w:eastAsia="Times New Roman"/>
          <w:szCs w:val="24"/>
        </w:rPr>
        <w:t>Για παράδειγμα, αναρωτιέμαι τι θα πει «πρ</w:t>
      </w:r>
      <w:r>
        <w:rPr>
          <w:rFonts w:eastAsia="Times New Roman"/>
          <w:szCs w:val="24"/>
        </w:rPr>
        <w:t xml:space="preserve">οκαταβολές έναντι ληξιπρόθεσμων οφειλών». Οι ληξιπρόθεσμες οφειλές, κυρίες και κύριοι συνάδελφοι, δεν προκαταβάλλονται, αλλά ρυθμίζονται. </w:t>
      </w:r>
    </w:p>
    <w:p w14:paraId="7707C2FF" w14:textId="77777777" w:rsidR="001926F7" w:rsidRDefault="006B7FAB">
      <w:pPr>
        <w:spacing w:line="600" w:lineRule="auto"/>
        <w:ind w:firstLine="720"/>
        <w:contextualSpacing/>
        <w:jc w:val="both"/>
        <w:rPr>
          <w:rFonts w:eastAsia="Times New Roman"/>
          <w:szCs w:val="24"/>
        </w:rPr>
      </w:pPr>
      <w:r>
        <w:rPr>
          <w:rFonts w:eastAsia="Times New Roman"/>
          <w:szCs w:val="24"/>
        </w:rPr>
        <w:t>Δεύτερον. Μπορείτε να προκαταβάλλετε οφειλές σε ιδιώτη με βάση το δημόσιο λογιστικό; Εδώ ένα απλό ταξίδι κάνει κάποιο</w:t>
      </w:r>
      <w:r>
        <w:rPr>
          <w:rFonts w:eastAsia="Times New Roman"/>
          <w:szCs w:val="24"/>
        </w:rPr>
        <w:t>ς από την Κυβέρνηση, Υπουργός ή ακόμα και ο Πρωθυπουργός, και πρέπει τα ταξιδιωτικά έγγραφα και όλες οι δαπάνες να πληρώνονται εκ των υστέρων. Έρχεστε, λοιπόν, εσείς προκαταβολικά να πληρώσετε ιδιωτικές εταιρείες και καλείστε με αυτόν τον τρόπο να προασπίσ</w:t>
      </w:r>
      <w:r>
        <w:rPr>
          <w:rFonts w:eastAsia="Times New Roman"/>
          <w:szCs w:val="24"/>
        </w:rPr>
        <w:t xml:space="preserve">ετε το δημόσιο συμφέρον; </w:t>
      </w:r>
    </w:p>
    <w:p w14:paraId="7707C30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Τρίτον, τι υποχρεώσεις έχετε ήδη δημιουργήσει προς αυτές τις εταιρείες; Πότε προλάβατε; Νομίζω ότι θα έπρεπε να μας το απαντήσετε. </w:t>
      </w:r>
    </w:p>
    <w:p w14:paraId="7707C301" w14:textId="77777777" w:rsidR="001926F7" w:rsidRDefault="006B7FAB">
      <w:pPr>
        <w:spacing w:line="600" w:lineRule="auto"/>
        <w:ind w:firstLine="720"/>
        <w:contextualSpacing/>
        <w:jc w:val="both"/>
        <w:rPr>
          <w:rFonts w:eastAsia="Times New Roman"/>
          <w:szCs w:val="24"/>
        </w:rPr>
      </w:pPr>
      <w:r>
        <w:rPr>
          <w:rFonts w:eastAsia="Times New Roman"/>
          <w:szCs w:val="24"/>
        </w:rPr>
        <w:t>Όσον αφορά την τροπολογία Βουλευτών του ΣΥΡΙΖΑ –βέβαια δεν έχει μιλήσει ακόμα η κυρία Υπουργός</w:t>
      </w:r>
      <w:r>
        <w:rPr>
          <w:rFonts w:eastAsia="Times New Roman"/>
          <w:szCs w:val="24"/>
        </w:rPr>
        <w:t xml:space="preserve"> αν </w:t>
      </w:r>
      <w:r>
        <w:rPr>
          <w:rFonts w:eastAsia="Times New Roman"/>
          <w:szCs w:val="24"/>
        </w:rPr>
        <w:t>την κάνει δεκτή</w:t>
      </w:r>
      <w:r>
        <w:rPr>
          <w:rFonts w:eastAsia="Times New Roman"/>
          <w:szCs w:val="24"/>
        </w:rPr>
        <w:t xml:space="preserve">, αλλά θα κάνω μια αναφορά-, θα ήθελα να μου πείτε κάτι. Βεβαίως εδώ θα έπρεπε να είναι ο αρμόδιος Υπουργός Εθνικής Άμυνας, ο άμεσα ενδιαφερόμενος, για να μας πει αν κάνει δεκτή ή όχι την τροπολογία των Βουλευτών του ΣΥΡΙΖΑ. </w:t>
      </w:r>
    </w:p>
    <w:p w14:paraId="7707C302" w14:textId="77777777" w:rsidR="001926F7" w:rsidRDefault="006B7FAB">
      <w:pPr>
        <w:spacing w:line="600" w:lineRule="auto"/>
        <w:ind w:firstLine="720"/>
        <w:contextualSpacing/>
        <w:jc w:val="both"/>
        <w:rPr>
          <w:rFonts w:eastAsia="Times New Roman"/>
          <w:szCs w:val="24"/>
        </w:rPr>
      </w:pPr>
      <w:r>
        <w:rPr>
          <w:rFonts w:eastAsia="Times New Roman"/>
          <w:szCs w:val="24"/>
        </w:rPr>
        <w:t>Δυστυχώς, όμως,</w:t>
      </w:r>
      <w:r>
        <w:rPr>
          <w:rFonts w:eastAsia="Times New Roman"/>
          <w:szCs w:val="24"/>
        </w:rPr>
        <w:t xml:space="preserve"> για άλλη μια φορά εκμεταλλεύεστε ένα εξαιρετικά ευαίσθητο θέμα για να περάσετε μια διοικητική διαδικασία που παρεκκλίνει από κάθε έννοια δικαίου και διαφάνειας. </w:t>
      </w:r>
    </w:p>
    <w:p w14:paraId="7707C303"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707C304"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Επιπλέον </w:t>
      </w:r>
      <w:r>
        <w:rPr>
          <w:rFonts w:eastAsia="Times New Roman"/>
          <w:szCs w:val="24"/>
        </w:rPr>
        <w:t>λέτε ότι οι δαπάνες γι’ αυτές τις δράσεις καλύπτονται από τις πιστώσεις του Ταμείου Ασύλου. Έχετε συνεννοηθεί με τα αρμόδια όργανα της Ευρωπαϊκής Ένωσης γι’ αυτό ή προβλέπεται και γι’ αυτό διαγωνιστική διαδικασία; Είναι το ΥΠΕΘΑ δικαιούχος του Ταμείου Ασύλ</w:t>
      </w:r>
      <w:r>
        <w:rPr>
          <w:rFonts w:eastAsia="Times New Roman"/>
          <w:szCs w:val="24"/>
        </w:rPr>
        <w:t xml:space="preserve">ου ή όχι; </w:t>
      </w:r>
    </w:p>
    <w:p w14:paraId="7707C30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Θα ήθελα απαντήσεις επί αυτών των αιτημάτων και των ερωτημάτων, γιατί νομίζω ότι θα πρέπει να ακουστούν σ’ αυτήν την Αίθουσα και να καταγραφούν. </w:t>
      </w:r>
    </w:p>
    <w:p w14:paraId="7707C30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7707C307"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07C308"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(Αναστάσιος Κ</w:t>
      </w:r>
      <w:r>
        <w:rPr>
          <w:rFonts w:eastAsia="Times New Roman"/>
          <w:b/>
          <w:szCs w:val="24"/>
        </w:rPr>
        <w:t>ουράκης):</w:t>
      </w:r>
      <w:r>
        <w:rPr>
          <w:rFonts w:eastAsia="Times New Roman"/>
          <w:szCs w:val="24"/>
        </w:rPr>
        <w:t xml:space="preserve"> Ευχαριστούμε τον Κοινοβουλευτικό Εκπρόσωπο της Νέας Δημοκρατίας κ. Κεφαλογιάννη. </w:t>
      </w:r>
    </w:p>
    <w:p w14:paraId="7707C30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Τον λόγο έχει ο Κοινοβουλευτικός Εκπρόσωπος της Χρυσής Αυγής κ. Ιωάννης </w:t>
      </w:r>
      <w:proofErr w:type="spellStart"/>
      <w:r>
        <w:rPr>
          <w:rFonts w:eastAsia="Times New Roman"/>
          <w:szCs w:val="24"/>
        </w:rPr>
        <w:t>Αϊβατίδης</w:t>
      </w:r>
      <w:proofErr w:type="spellEnd"/>
      <w:r>
        <w:rPr>
          <w:rFonts w:eastAsia="Times New Roman"/>
          <w:szCs w:val="24"/>
        </w:rPr>
        <w:t xml:space="preserve">. Μετά θα μιλήσει ο κ. Μαντάς και θα κλείσουμε. </w:t>
      </w:r>
    </w:p>
    <w:p w14:paraId="7707C30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Αϊβατίδη</w:t>
      </w:r>
      <w:proofErr w:type="spellEnd"/>
      <w:r>
        <w:rPr>
          <w:rFonts w:eastAsia="Times New Roman"/>
          <w:szCs w:val="24"/>
        </w:rPr>
        <w:t xml:space="preserve">, έχετε τον λόγο. </w:t>
      </w:r>
    </w:p>
    <w:p w14:paraId="7707C30B" w14:textId="77777777" w:rsidR="001926F7" w:rsidRDefault="006B7FAB">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Ευχαριστώ, κύριε Πρόεδρε. </w:t>
      </w:r>
    </w:p>
    <w:p w14:paraId="7707C30C" w14:textId="77777777" w:rsidR="001926F7" w:rsidRDefault="006B7FAB">
      <w:pPr>
        <w:spacing w:line="600" w:lineRule="auto"/>
        <w:ind w:firstLine="720"/>
        <w:contextualSpacing/>
        <w:jc w:val="both"/>
        <w:rPr>
          <w:rFonts w:eastAsia="Times New Roman"/>
          <w:szCs w:val="24"/>
        </w:rPr>
      </w:pPr>
      <w:r>
        <w:rPr>
          <w:rFonts w:eastAsia="Times New Roman"/>
          <w:szCs w:val="24"/>
        </w:rPr>
        <w:t>Θα ξεκινήσω με κάποια ζητήματα που αφορούν αυτό καθαυτό το εισαχθέν σχέδιο νόμου για το Εθνικό Μητρώο Φορτοεκφορτωτών, αλλά και για το Εθνικό Μητρώο των Ιδιωτικών Φορέων</w:t>
      </w:r>
      <w:r>
        <w:rPr>
          <w:rFonts w:eastAsia="Times New Roman"/>
          <w:szCs w:val="24"/>
        </w:rPr>
        <w:t xml:space="preserve"> Κοινωνικής Φροντίδας. </w:t>
      </w:r>
    </w:p>
    <w:p w14:paraId="7707C30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Πιστεύω ότι θα πρέπει να συμπεριληφθεί στις σχετικές διατάξεις και συγκεκριμένα στο άρθρο 2, παράγραφος 4 εδάφιο </w:t>
      </w:r>
      <w:proofErr w:type="spellStart"/>
      <w:r>
        <w:rPr>
          <w:rFonts w:eastAsia="Times New Roman"/>
          <w:szCs w:val="24"/>
        </w:rPr>
        <w:t>δδ</w:t>
      </w:r>
      <w:proofErr w:type="spellEnd"/>
      <w:r>
        <w:rPr>
          <w:rFonts w:eastAsia="Times New Roman"/>
          <w:szCs w:val="24"/>
        </w:rPr>
        <w:t>΄ και στο άρθρο 3, παράγραφος 6 εδάφιο γ΄ ότι δεν θα μπορεί κάποιος να εντάσσεται στο Εθνικό Μητρώο Φορτοεκφορτωτών ε</w:t>
      </w:r>
      <w:r>
        <w:rPr>
          <w:rFonts w:eastAsia="Times New Roman"/>
          <w:szCs w:val="24"/>
        </w:rPr>
        <w:t xml:space="preserve">άν διώκεται για οιαδήποτε κακουργηματική πράξη. </w:t>
      </w:r>
    </w:p>
    <w:p w14:paraId="7707C30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λέμε, διότι, όπως είναι διατυπωμένο το άρθρο, μπορεί, για παράδειγμα, κάποιος ο οποίος διώκεται για ανθρωποκτονία εκ προθέσεως να συμπεριληφθεί στο Εθνικό Μητρώο Φορτοεκφορτωτών. </w:t>
      </w:r>
    </w:p>
    <w:p w14:paraId="7707C30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Μία δεύτερη </w:t>
      </w:r>
      <w:r>
        <w:rPr>
          <w:rFonts w:eastAsia="Times New Roman" w:cs="Times New Roman"/>
          <w:szCs w:val="24"/>
        </w:rPr>
        <w:t xml:space="preserve">παρατήρηση αφορά, επίσης, το άρθρο 3 και συγκεκριμένα στην παράγραφο 4 γ΄ για την εγγραφή μέσω ηλεκτρονικού συστήματος και τη μη υποχρέωση υποβολής άμα τη αιτήσει των δικαιολογητικών. Πιστεύω ότι μπορεί να βρεθεί μία ειδική ηλεκτρονική φόρμα, έτσι ώστε να </w:t>
      </w:r>
      <w:r>
        <w:rPr>
          <w:rFonts w:eastAsia="Times New Roman" w:cs="Times New Roman"/>
          <w:szCs w:val="24"/>
        </w:rPr>
        <w:t>αποστέλλονται άμα τη αιτήσει τα δικαιολογητικά των ενδιαφερομένων.</w:t>
      </w:r>
    </w:p>
    <w:p w14:paraId="7707C31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Κεφάλαιο Β΄, πράγματι είναι σημείο των καιρών, απαράδεκτο, ενδεχομένως και αντισυνταγματικό, ότι εκχωρούνται υποχρεώσεις ζωτικής σημασίας του ελληνικού κράτους σε ιδιωτικούς </w:t>
      </w:r>
      <w:r>
        <w:rPr>
          <w:rFonts w:eastAsia="Times New Roman" w:cs="Times New Roman"/>
          <w:szCs w:val="24"/>
        </w:rPr>
        <w:t>φορείς. Ειδικά αναφέρομαι στις μη κυβερνητικές οργανώσεις. Θα πρέπει να υπάρξει ρητή πρόβλεψη –βάσει του σχεδίου που έχει εισαχθεί, δεν υπάρχει κάτι τέτοιο, ίσως μπορεί να προστεθεί είτε τώρα είτε σε δεύτερο χρόνο- για μη κυβερνητικές οργανώσεις ή ιδιωτικο</w:t>
      </w:r>
      <w:r>
        <w:rPr>
          <w:rFonts w:eastAsia="Times New Roman" w:cs="Times New Roman"/>
          <w:szCs w:val="24"/>
        </w:rPr>
        <w:t>ύς φορείς κοινωνικής φροντίδας, για να μην το εξειδικεύσουμε, που έχουν ύποπτη αντεθνική δραστηριότητα ή παράνομη δραστηριότητα, όπως την κατήγγειλε ο Υπουργός Εξωτερικών, ο οποίος μάλιστα παρέπεμψε ενώπιον της εισαγγελικής αρχής σαράντα τρεις μη κυβερνητι</w:t>
      </w:r>
      <w:r>
        <w:rPr>
          <w:rFonts w:eastAsia="Times New Roman" w:cs="Times New Roman"/>
          <w:szCs w:val="24"/>
        </w:rPr>
        <w:t>κές οργανώσεις για παράνομη δραστηριότητα. Είναι θέματα, λοιπόν, τα οποία η Κυβέρνηση θα πρέπει να τα δει πολύ σοβαρά.</w:t>
      </w:r>
    </w:p>
    <w:p w14:paraId="7707C31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Όσον αφορά στην τροπολογία για τη θέσπιση προγράμματος για τα σχολικά γεύματα, αυτή αποτελεί ένα ημίμετρο. Παρ’ ότι εμφανίζεται ως μία αι</w:t>
      </w:r>
      <w:r>
        <w:rPr>
          <w:rFonts w:eastAsia="Times New Roman" w:cs="Times New Roman"/>
          <w:szCs w:val="24"/>
        </w:rPr>
        <w:t>φνίδια ανάγκη, αυτό δεν ισχύει. Αυτή η δήθεν αιφνίδια ανάγκη έχει ένα και μόνο έρεισμα στο νομοθετικό έργο της Κυβέρνησης και αυτό είναι η απευθείας ανάθεση, δηλαδή η πάγια πρακτική της δήθεν αιφνίδιας κινητοποίησης της Κυβερνήσεως για τη λήψη ενός μέτρου.</w:t>
      </w:r>
      <w:r>
        <w:rPr>
          <w:rFonts w:eastAsia="Times New Roman" w:cs="Times New Roman"/>
          <w:szCs w:val="24"/>
        </w:rPr>
        <w:t xml:space="preserve"> </w:t>
      </w:r>
    </w:p>
    <w:p w14:paraId="7707C31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απευθείας ανάθεση σε κάθε περίπτωση είναι κατακριτέα και ύποπτη, θα έλεγα. Επομένως, καταψηφίζουμε την τροπολογία για τα σχολικά γεύματα με το σκεπτικό που προανέφερα.</w:t>
      </w:r>
    </w:p>
    <w:p w14:paraId="7707C313"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Καταψηφίζουμε, επίσης, την τροπολογία που αφορά στους πυροσβέστες επί θητεία πενταετ</w:t>
      </w:r>
      <w:r>
        <w:rPr>
          <w:rFonts w:eastAsia="Times New Roman" w:cs="Times New Roman"/>
          <w:szCs w:val="24"/>
        </w:rPr>
        <w:t>ούς υποχρέωσης και είμαστε κάθετα αντίθετοι σ’ αυτό το απαράδεκτο καθεστώς της εκλογικής ομηρίας κοινωνικών ομάδων. Στο πλαίσιο αυτής της τακτικής, η Κυβέρνηση εισήγαγε τη συγκεκριμένη τροπολογία.</w:t>
      </w:r>
    </w:p>
    <w:p w14:paraId="7707C31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Χρυσή Αυγή, επειδή ακριβώς αυτή η τροπολογία αποτελεί ένα</w:t>
      </w:r>
      <w:r>
        <w:rPr>
          <w:rFonts w:eastAsia="Times New Roman" w:cs="Times New Roman"/>
          <w:szCs w:val="24"/>
        </w:rPr>
        <w:t xml:space="preserve"> γνήσιο ημίμετρο, ένα μνημείο εμπαιγμού της συγκεκριμένης κοινωνικής ομάδας, ένα ακόμα δείγμα της ερμαφρόδιτης εντιμότητας που έχει επιδείξει στο παρελθόν, κατά Αλέξιο Μητρόπουλο, τον τέως Αντιπρόεδρο της Βουλής, κατέθεσε συγκεκριμένη τροπολογία η οποία λύ</w:t>
      </w:r>
      <w:r>
        <w:rPr>
          <w:rFonts w:eastAsia="Times New Roman" w:cs="Times New Roman"/>
          <w:szCs w:val="24"/>
        </w:rPr>
        <w:t xml:space="preserve">νει –ή θα μπορούσε να λύσει- οριστικά το θέμα των πυροσβεστών. Αυτή είναι η τροπολογία με γενικό αριθμό 922 και ειδικό αριθμό 80. </w:t>
      </w:r>
    </w:p>
    <w:p w14:paraId="7707C31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Θα αναγνώσω δύο αποσπάσματα προκειμένου να καταστεί σαφές για ποιο λόγο η Χρυσή Αυγή καταψηφίζει την υπουργική τροπολογία ως </w:t>
      </w:r>
      <w:r>
        <w:rPr>
          <w:rFonts w:eastAsia="Times New Roman" w:cs="Times New Roman"/>
          <w:szCs w:val="24"/>
        </w:rPr>
        <w:t>γνήσιο ημίμετρο –υποκριτικό, μάλιστα- και εισάγει τη συγκεκριμένη τροπολογία, προκειμένου να επιλυθεί αυτό το μείζον πρόβλημα.</w:t>
      </w:r>
    </w:p>
    <w:p w14:paraId="7707C316" w14:textId="77777777" w:rsidR="001926F7" w:rsidRDefault="006B7FAB">
      <w:pPr>
        <w:spacing w:line="600" w:lineRule="auto"/>
        <w:ind w:firstLine="720"/>
        <w:contextualSpacing/>
        <w:jc w:val="both"/>
        <w:rPr>
          <w:rFonts w:eastAsia="Times New Roman"/>
          <w:szCs w:val="24"/>
        </w:rPr>
      </w:pPr>
      <w:r>
        <w:rPr>
          <w:rFonts w:eastAsia="Times New Roman"/>
          <w:szCs w:val="24"/>
        </w:rPr>
        <w:t>«Πυροσβέστες πενταετούς υποχρέωσης, τουλάχιστον απόφοιτοι λυκείου, μετά τη συμπλήρωση της πενταετούς υπηρεσίας μπορούν να παραμεί</w:t>
      </w:r>
      <w:r>
        <w:rPr>
          <w:rFonts w:eastAsia="Times New Roman"/>
          <w:szCs w:val="24"/>
        </w:rPr>
        <w:t>νουν μόνιμα στο Πυροσβεστικό Σώμα, ύστερα από αίτησή τους, εντασσόμενοι στο μόνιμο Πυροσβεστικό προσωπικό με το βαθμό του Πυροσβέστη, εφόσον κριθούν ικανοί από το αρμόδιο Πρωτοβάθμιο Συμβούλιο Πυροσβεστών. Όσον αφορά δε στους ήδη υπηρετούντες Πυροσβέστες π</w:t>
      </w:r>
      <w:r>
        <w:rPr>
          <w:rFonts w:eastAsia="Times New Roman"/>
          <w:szCs w:val="24"/>
        </w:rPr>
        <w:t>ενταετούς υποχρέωσης, εντάσσονται αυτοδίκαια από 1</w:t>
      </w:r>
      <w:r>
        <w:rPr>
          <w:rFonts w:eastAsia="Times New Roman"/>
          <w:szCs w:val="24"/>
          <w:vertAlign w:val="superscript"/>
        </w:rPr>
        <w:t>η</w:t>
      </w:r>
      <w:r>
        <w:rPr>
          <w:rFonts w:eastAsia="Times New Roman"/>
          <w:szCs w:val="24"/>
        </w:rPr>
        <w:t xml:space="preserve"> Φεβρουαρίου του τρέχοντος έτους στο μόνιμο προσωπικό του Πυροσβεστικού Σώματος, καταλαμβάνοντας νέες οργανικές θέσεις που θα συστηθούν με Προεδρικό Διάταγμα, με ταυτόχρονη βέβαια κατάργηση των ισάριθμων ο</w:t>
      </w:r>
      <w:r>
        <w:rPr>
          <w:rFonts w:eastAsia="Times New Roman"/>
          <w:szCs w:val="24"/>
        </w:rPr>
        <w:t>ργανικών θέσεων της ειδικής κατηγορίας από όπου προέρχονται».</w:t>
      </w:r>
    </w:p>
    <w:p w14:paraId="7707C317"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Στο σημείο αυτό θα ήθελα να αναφερθώ στην </w:t>
      </w:r>
      <w:proofErr w:type="spellStart"/>
      <w:r>
        <w:rPr>
          <w:rFonts w:eastAsia="Times New Roman"/>
          <w:szCs w:val="24"/>
        </w:rPr>
        <w:t>περιρρέουσα</w:t>
      </w:r>
      <w:proofErr w:type="spellEnd"/>
      <w:r>
        <w:rPr>
          <w:rFonts w:eastAsia="Times New Roman"/>
          <w:szCs w:val="24"/>
        </w:rPr>
        <w:t xml:space="preserve"> οικονομική ατμόσφαιρα, για να αντιληφθεί ο ελληνικός λαός σε ποια κατάσταση έχει περιέλθει οικονομικά η χώρα, ο Έλλην πολίτης με ευθύνη των </w:t>
      </w:r>
      <w:r>
        <w:rPr>
          <w:rFonts w:eastAsia="Times New Roman"/>
          <w:szCs w:val="24"/>
        </w:rPr>
        <w:t xml:space="preserve">κυβερνήσεων της Νέας Δημοκρατίας, του ΠΑΣΟΚ, του ΣΥΡΙΖΑ και των Ανεξαρτήτων Ελλήνων. Τα χρέη προς την εφορία και τα ταμεία βρίσκονται πραγματικά εκτός ελέγχου. Η </w:t>
      </w:r>
      <w:proofErr w:type="spellStart"/>
      <w:r>
        <w:rPr>
          <w:rFonts w:eastAsia="Times New Roman"/>
          <w:szCs w:val="24"/>
        </w:rPr>
        <w:t>υπερφορολόγηση</w:t>
      </w:r>
      <w:proofErr w:type="spellEnd"/>
      <w:r>
        <w:rPr>
          <w:rFonts w:eastAsia="Times New Roman"/>
          <w:szCs w:val="24"/>
        </w:rPr>
        <w:t xml:space="preserve"> των τελευταίων ετών έχει διογκώσει τα ληξιπρόθεσμα χρέη προς εφορίες και ασφαλι</w:t>
      </w:r>
      <w:r>
        <w:rPr>
          <w:rFonts w:eastAsia="Times New Roman"/>
          <w:szCs w:val="24"/>
        </w:rPr>
        <w:t>στικά ταμεία. Είναι συνολικά 115 δισεκατομμύρια ευρώ, εκ των οποίων τα 95 δισεκατομμύρια ευρώ αφορούν τις εφορίες και τα 20 δισεκατομμύρια τα ασφαλιστικά ταμεία.</w:t>
      </w:r>
    </w:p>
    <w:p w14:paraId="7707C318" w14:textId="77777777" w:rsidR="001926F7" w:rsidRDefault="006B7FAB">
      <w:pPr>
        <w:spacing w:line="600" w:lineRule="auto"/>
        <w:ind w:firstLine="720"/>
        <w:contextualSpacing/>
        <w:jc w:val="both"/>
        <w:rPr>
          <w:rFonts w:eastAsia="Times New Roman"/>
          <w:szCs w:val="24"/>
        </w:rPr>
      </w:pPr>
      <w:r>
        <w:rPr>
          <w:rFonts w:eastAsia="Times New Roman"/>
          <w:szCs w:val="24"/>
        </w:rPr>
        <w:t>Φέτος τα χρέη προς την εφορία αναμένεται να αυξηθούν περαιτέρω, μάλιστα με ρυθμό πάνω από 1 δι</w:t>
      </w:r>
      <w:r>
        <w:rPr>
          <w:rFonts w:eastAsia="Times New Roman"/>
          <w:szCs w:val="24"/>
        </w:rPr>
        <w:t>σεκατομμύριο ευρώ τον μήνα. Προ της κρίσεως, το έτος 2010, το ποσοστό είσπραξης των φόρων και προστίμων ήταν περίπου 75%. Τώρα, όμως είναι μόνο 45%. Οι νέες συντάξεις του δημοσίου θα μειωθούν περίπου 15% με 18%. Τα δε νέα χρέη του ελληνικού δημοσίου προς τ</w:t>
      </w:r>
      <w:r>
        <w:rPr>
          <w:rFonts w:eastAsia="Times New Roman"/>
          <w:szCs w:val="24"/>
        </w:rPr>
        <w:t xml:space="preserve">ους προμηθευτές θα φθάσουν το ύψος των 1,6 δισεκατομμυρίων ευρώ. Αυτά, βέβαια, είναι νοσηρά προϊόντα της δήθεν αριστερής, πλην όμως νεοφιλελεύθερης ακραίας πολιτικής του ΣΥΡΙΖΑ και των ΑΝΕΛ. </w:t>
      </w:r>
    </w:p>
    <w:p w14:paraId="7707C319" w14:textId="77777777" w:rsidR="001926F7" w:rsidRDefault="006B7FAB">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δώ θα έλθω στην περιγραφή ενός ψυχολογικού φαινομένου, το οποίο</w:t>
      </w:r>
      <w:r>
        <w:rPr>
          <w:rFonts w:eastAsia="Times New Roman"/>
          <w:szCs w:val="24"/>
        </w:rPr>
        <w:t xml:space="preserve"> επονομάζεται «</w:t>
      </w:r>
      <w:r>
        <w:rPr>
          <w:rFonts w:eastAsia="Times New Roman"/>
          <w:szCs w:val="24"/>
          <w:lang w:val="en-US"/>
        </w:rPr>
        <w:t>good</w:t>
      </w:r>
      <w:r>
        <w:rPr>
          <w:rFonts w:eastAsia="Times New Roman"/>
          <w:szCs w:val="24"/>
        </w:rPr>
        <w:t xml:space="preserve"> </w:t>
      </w:r>
      <w:r>
        <w:rPr>
          <w:rFonts w:eastAsia="Times New Roman"/>
          <w:szCs w:val="24"/>
          <w:lang w:val="en-US"/>
        </w:rPr>
        <w:t>cop</w:t>
      </w:r>
      <w:r>
        <w:rPr>
          <w:rFonts w:eastAsia="Times New Roman"/>
          <w:szCs w:val="24"/>
        </w:rPr>
        <w:t xml:space="preserve">, </w:t>
      </w:r>
      <w:r>
        <w:rPr>
          <w:rFonts w:eastAsia="Times New Roman"/>
          <w:szCs w:val="24"/>
          <w:lang w:val="en-US"/>
        </w:rPr>
        <w:t>bad</w:t>
      </w:r>
      <w:r>
        <w:rPr>
          <w:rFonts w:eastAsia="Times New Roman"/>
          <w:szCs w:val="24"/>
        </w:rPr>
        <w:t xml:space="preserve"> </w:t>
      </w:r>
      <w:r>
        <w:rPr>
          <w:rFonts w:eastAsia="Times New Roman"/>
          <w:szCs w:val="24"/>
          <w:lang w:val="en-US"/>
        </w:rPr>
        <w:t>cop</w:t>
      </w:r>
      <w:r>
        <w:rPr>
          <w:rFonts w:eastAsia="Times New Roman"/>
          <w:szCs w:val="24"/>
        </w:rPr>
        <w:t xml:space="preserve">», ο καλός και ο κακός αστυνομικός. Στη διαδικασία της αξιολόγησης, η οποία είναι εν εξελίξει, διαπιστώνουμε ότι ο κακός διαπραγματευτής από την πλευρά των θεσμών, ο Σόιμπλε, τονίζει εμφατικά και προσβλητικά -είναι δεδομένο </w:t>
      </w:r>
      <w:r>
        <w:rPr>
          <w:rFonts w:eastAsia="Times New Roman"/>
          <w:szCs w:val="24"/>
        </w:rPr>
        <w:t xml:space="preserve">αυτό-, ότι οι Έλληνες ζουν πάνω από τις δυνατότητες τους. Απειλεί δε με </w:t>
      </w:r>
      <w:proofErr w:type="spellStart"/>
      <w:r>
        <w:rPr>
          <w:rFonts w:eastAsia="Times New Roman"/>
          <w:szCs w:val="24"/>
          <w:lang w:val="en-US"/>
        </w:rPr>
        <w:t>Grexit</w:t>
      </w:r>
      <w:proofErr w:type="spellEnd"/>
      <w:r>
        <w:rPr>
          <w:rFonts w:eastAsia="Times New Roman"/>
          <w:szCs w:val="24"/>
        </w:rPr>
        <w:t xml:space="preserve"> με την πρώτη ευκαιρία. </w:t>
      </w:r>
    </w:p>
    <w:p w14:paraId="7707C31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Από την άλλη πλευρά είναι ο </w:t>
      </w:r>
      <w:proofErr w:type="spellStart"/>
      <w:r>
        <w:rPr>
          <w:rFonts w:eastAsia="Times New Roman"/>
          <w:szCs w:val="24"/>
        </w:rPr>
        <w:t>Μοσκοβισί</w:t>
      </w:r>
      <w:proofErr w:type="spellEnd"/>
      <w:r>
        <w:rPr>
          <w:rFonts w:eastAsia="Times New Roman"/>
          <w:szCs w:val="24"/>
        </w:rPr>
        <w:t>, ο καλός αστυνομικός, ο «καλός» διαπραγματευτής, ο οποίος ήλθε στην Ελλάδα, είπε ότι η ελληνική οικονομία πάει καλύ</w:t>
      </w:r>
      <w:r>
        <w:rPr>
          <w:rFonts w:eastAsia="Times New Roman"/>
          <w:szCs w:val="24"/>
        </w:rPr>
        <w:t xml:space="preserve">τερα και έχουν ληφθεί ενθαρρυντικά μέτρα. Αυτή η τακτική η οποία έχει προ δεκαετιών υιοθετηθεί από την </w:t>
      </w:r>
      <w:r>
        <w:rPr>
          <w:rFonts w:eastAsia="Times New Roman"/>
          <w:szCs w:val="24"/>
          <w:lang w:val="en-US"/>
        </w:rPr>
        <w:t>CIA</w:t>
      </w:r>
      <w:r>
        <w:rPr>
          <w:rFonts w:eastAsia="Times New Roman"/>
          <w:szCs w:val="24"/>
        </w:rPr>
        <w:t xml:space="preserve"> και φαίνεται ότι μετέρχονται και οι </w:t>
      </w:r>
      <w:r>
        <w:rPr>
          <w:rFonts w:eastAsia="Times New Roman"/>
          <w:szCs w:val="24"/>
        </w:rPr>
        <w:t>θ</w:t>
      </w:r>
      <w:r>
        <w:rPr>
          <w:rFonts w:eastAsia="Times New Roman"/>
          <w:szCs w:val="24"/>
        </w:rPr>
        <w:t>εσμοί στην τρέχουσα χρονική περίοδο, προϋποθέτει ανωριμότητα του υποκειμένου της ανάκρισης ή διαπραγμάτευσης.</w:t>
      </w:r>
    </w:p>
    <w:p w14:paraId="7707C31B" w14:textId="77777777" w:rsidR="001926F7" w:rsidRDefault="006B7FAB">
      <w:pPr>
        <w:spacing w:line="600" w:lineRule="auto"/>
        <w:ind w:firstLine="720"/>
        <w:contextualSpacing/>
        <w:jc w:val="both"/>
        <w:rPr>
          <w:rFonts w:eastAsia="Times New Roman"/>
          <w:szCs w:val="24"/>
        </w:rPr>
      </w:pPr>
      <w:r>
        <w:rPr>
          <w:rFonts w:eastAsia="Times New Roman"/>
          <w:szCs w:val="24"/>
        </w:rPr>
        <w:t>Πρ</w:t>
      </w:r>
      <w:r>
        <w:rPr>
          <w:rFonts w:eastAsia="Times New Roman"/>
          <w:szCs w:val="24"/>
        </w:rPr>
        <w:t>άγματι, ο Πρωθυπουργός μας, ο Αλέξης Τσίπρας, ο Έλλην Πρωθυπουργός είναι ένας ανώριμος διαπραγματευτής. Αυτό το έχουν αντιληφθεί οι θεσμοί, γι’ αυτό και τον πιέζουν με το συγκεκριμένο σύστημα. Βέβαια, κάποιες στιγμές αποσπασματικά, προσπαθεί να δημιουργήσε</w:t>
      </w:r>
      <w:r>
        <w:rPr>
          <w:rFonts w:eastAsia="Times New Roman"/>
          <w:szCs w:val="24"/>
        </w:rPr>
        <w:t xml:space="preserve">ι κάποια αντίμετρα σε αυτό το σύστημα πίεσης που υφίσταται, κινούμενος όμως, πάλι προς τη λανθασμένη κατεύθυνση, διότι δεν θα πρέπει, δεν συνάδει με την ιδιότητα του Πρωθυπουργού, να θίγονται υπολήψεις, ακόμα κι αν αυτή η παρατήρηση αφορά τον </w:t>
      </w:r>
      <w:proofErr w:type="spellStart"/>
      <w:r>
        <w:rPr>
          <w:rFonts w:eastAsia="Times New Roman"/>
          <w:szCs w:val="24"/>
        </w:rPr>
        <w:t>Βόλφανγκ</w:t>
      </w:r>
      <w:proofErr w:type="spellEnd"/>
      <w:r>
        <w:rPr>
          <w:rFonts w:eastAsia="Times New Roman"/>
          <w:szCs w:val="24"/>
        </w:rPr>
        <w:t xml:space="preserve"> Σόιμ</w:t>
      </w:r>
      <w:r>
        <w:rPr>
          <w:rFonts w:eastAsia="Times New Roman"/>
          <w:szCs w:val="24"/>
        </w:rPr>
        <w:t>πλε.</w:t>
      </w:r>
    </w:p>
    <w:p w14:paraId="7707C31C"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Για τη </w:t>
      </w:r>
      <w:proofErr w:type="spellStart"/>
      <w:r>
        <w:rPr>
          <w:rFonts w:eastAsia="Times New Roman"/>
          <w:szCs w:val="24"/>
        </w:rPr>
        <w:t>μνημονιακή</w:t>
      </w:r>
      <w:proofErr w:type="spellEnd"/>
      <w:r>
        <w:rPr>
          <w:rFonts w:eastAsia="Times New Roman"/>
          <w:szCs w:val="24"/>
        </w:rPr>
        <w:t xml:space="preserve"> εξαθλίωση του ελληνικού λαού είναι από κοινού συνυπεύθυνες οι κυβερνήσεις της Νέας Δημοκρατίας και του ΠΑΣΟΚ, όπως </w:t>
      </w:r>
      <w:proofErr w:type="spellStart"/>
      <w:r>
        <w:rPr>
          <w:rFonts w:eastAsia="Times New Roman"/>
          <w:szCs w:val="24"/>
        </w:rPr>
        <w:t>προείπα</w:t>
      </w:r>
      <w:proofErr w:type="spellEnd"/>
      <w:r>
        <w:rPr>
          <w:rFonts w:eastAsia="Times New Roman"/>
          <w:szCs w:val="24"/>
        </w:rPr>
        <w:t xml:space="preserve">, αλλά και των ΣΥΡΙΖΑ-ΑΝΕΛ. </w:t>
      </w:r>
    </w:p>
    <w:p w14:paraId="7707C31D" w14:textId="77777777" w:rsidR="001926F7" w:rsidRDefault="006B7FAB">
      <w:pPr>
        <w:spacing w:line="600" w:lineRule="auto"/>
        <w:ind w:firstLine="720"/>
        <w:contextualSpacing/>
        <w:jc w:val="both"/>
        <w:rPr>
          <w:rFonts w:eastAsia="Times New Roman"/>
          <w:szCs w:val="24"/>
        </w:rPr>
      </w:pPr>
      <w:r>
        <w:rPr>
          <w:rFonts w:eastAsia="Times New Roman"/>
          <w:szCs w:val="24"/>
        </w:rPr>
        <w:t>Ειδικά, όμως, το τρίτο μνημόνιο, αυτό που υπέγραψε ο Αλέξης Τσίπρας, είναι το πλέο</w:t>
      </w:r>
      <w:r>
        <w:rPr>
          <w:rFonts w:eastAsia="Times New Roman"/>
          <w:szCs w:val="24"/>
        </w:rPr>
        <w:t xml:space="preserve">ν εθνοφθόρο. Αναγνώρισε πλήρως το δημόσιο χρέος της χώρας. Υποχρέωσε με την υπογραφή του τις μελλοντικές κυβερνήσεις να δεσμεύονται για την αποπληρωμή του. Τέλος, μέσω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ενεχυρίασε τη δημόσια περιουσία, τον πλούτο της Ελλάδ</w:t>
      </w:r>
      <w:r>
        <w:rPr>
          <w:rFonts w:eastAsia="Times New Roman"/>
          <w:szCs w:val="24"/>
        </w:rPr>
        <w:t>ο</w:t>
      </w:r>
      <w:r>
        <w:rPr>
          <w:rFonts w:eastAsia="Times New Roman"/>
          <w:szCs w:val="24"/>
        </w:rPr>
        <w:t xml:space="preserve">ς. </w:t>
      </w:r>
    </w:p>
    <w:p w14:paraId="7707C31E" w14:textId="77777777" w:rsidR="001926F7" w:rsidRDefault="006B7FAB">
      <w:pPr>
        <w:spacing w:line="600" w:lineRule="auto"/>
        <w:ind w:firstLine="720"/>
        <w:contextualSpacing/>
        <w:jc w:val="both"/>
        <w:rPr>
          <w:rFonts w:eastAsia="Times New Roman"/>
          <w:szCs w:val="24"/>
        </w:rPr>
      </w:pPr>
      <w:r>
        <w:rPr>
          <w:rFonts w:eastAsia="Times New Roman"/>
          <w:szCs w:val="24"/>
        </w:rPr>
        <w:t>Μόνο η Χρυσή Α</w:t>
      </w:r>
      <w:r>
        <w:rPr>
          <w:rFonts w:eastAsia="Times New Roman"/>
          <w:szCs w:val="24"/>
        </w:rPr>
        <w:t>υγή εγγυάται την αποδέσμευση απ’ αυτά τα εθνοφθόρα, τα εθνοκτόνα μνημόνια. Εγγυάται μ</w:t>
      </w:r>
      <w:r>
        <w:rPr>
          <w:rFonts w:eastAsia="Times New Roman"/>
          <w:szCs w:val="24"/>
        </w:rPr>
        <w:t>ί</w:t>
      </w:r>
      <w:r>
        <w:rPr>
          <w:rFonts w:eastAsia="Times New Roman"/>
          <w:szCs w:val="24"/>
        </w:rPr>
        <w:t>α εθνική αναγέννηση με μ</w:t>
      </w:r>
      <w:r>
        <w:rPr>
          <w:rFonts w:eastAsia="Times New Roman"/>
          <w:szCs w:val="24"/>
        </w:rPr>
        <w:t>ί</w:t>
      </w:r>
      <w:r>
        <w:rPr>
          <w:rFonts w:eastAsia="Times New Roman"/>
          <w:szCs w:val="24"/>
        </w:rPr>
        <w:t xml:space="preserve">α εθνοκεντρική κυβέρνηση της Χρυσής Αυγής. </w:t>
      </w:r>
    </w:p>
    <w:p w14:paraId="7707C31F"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w:t>
      </w:r>
    </w:p>
    <w:p w14:paraId="7707C320"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7707C321"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Προχωρούμε με τον τελευταίο εκ των Κοινοβουλευτικών Εκπροσώπων, τον κ. Χρήστο Μαντά, Κοινοβουλευτικό Εκπρόσωπο του ΣΥΡΙΖΑ.</w:t>
      </w:r>
    </w:p>
    <w:p w14:paraId="7707C322" w14:textId="77777777" w:rsidR="001926F7" w:rsidRDefault="006B7FAB">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Κύριε Πρόεδρε, κυρίες Υπουργοί, κυρίες και κύριοι Βουλευτές, η συζήτηση επί του νομοσχεδίου νομίζω ότι δείχνει πολλά</w:t>
      </w:r>
      <w:r>
        <w:rPr>
          <w:rFonts w:eastAsia="Times New Roman"/>
          <w:szCs w:val="24"/>
        </w:rPr>
        <w:t xml:space="preserve"> σημεία σύγκλισης και άρα δεν θέλω να ασχοληθώ μ’ αυτό το θέμα. Άλλωστε ο εισηγητής μας και οι ομιλητές από τη δική μας πλευρά έχουν αναλύσει πλήρως τα ζητήματα.</w:t>
      </w:r>
    </w:p>
    <w:p w14:paraId="7707C323" w14:textId="77777777" w:rsidR="001926F7" w:rsidRDefault="006B7FAB">
      <w:pPr>
        <w:spacing w:line="600" w:lineRule="auto"/>
        <w:ind w:firstLine="720"/>
        <w:contextualSpacing/>
        <w:jc w:val="both"/>
        <w:rPr>
          <w:rFonts w:eastAsia="Times New Roman"/>
          <w:szCs w:val="24"/>
        </w:rPr>
      </w:pPr>
      <w:r>
        <w:rPr>
          <w:rFonts w:eastAsia="Times New Roman"/>
          <w:szCs w:val="24"/>
        </w:rPr>
        <w:t>Θέλω να ξεκινήσω, κυρίες Υπουργοί, λέγοντας ότι έχω συνυπογράψει μία βουλευτική τροπολογία. Σα</w:t>
      </w:r>
      <w:r>
        <w:rPr>
          <w:rFonts w:eastAsia="Times New Roman"/>
          <w:szCs w:val="24"/>
        </w:rPr>
        <w:t xml:space="preserve">ς λέω να μην την κάνετε αποδεκτή, προκειμένου να κάνουμε τις όποιες διορθώσεις χρειάζονται, έτσι ώστε να είναι σαφή τα πράγματα και να μην υπάρχει ούτε η παραμικρή δυνατότητα να παρερμηνευτεί. </w:t>
      </w:r>
    </w:p>
    <w:p w14:paraId="7707C324" w14:textId="77777777" w:rsidR="001926F7" w:rsidRDefault="006B7FAB">
      <w:pPr>
        <w:spacing w:line="600" w:lineRule="auto"/>
        <w:ind w:firstLine="720"/>
        <w:contextualSpacing/>
        <w:jc w:val="both"/>
        <w:rPr>
          <w:rFonts w:eastAsia="Times New Roman"/>
          <w:szCs w:val="24"/>
        </w:rPr>
      </w:pPr>
      <w:r>
        <w:rPr>
          <w:rFonts w:eastAsia="Times New Roman"/>
          <w:szCs w:val="24"/>
        </w:rPr>
        <w:t>Είναι απολύτως προφανές ότι η δική μας προσπάθεια, έχοντας μ</w:t>
      </w:r>
      <w:r>
        <w:rPr>
          <w:rFonts w:eastAsia="Times New Roman"/>
          <w:szCs w:val="24"/>
        </w:rPr>
        <w:t>ί</w:t>
      </w:r>
      <w:r>
        <w:rPr>
          <w:rFonts w:eastAsia="Times New Roman"/>
          <w:szCs w:val="24"/>
        </w:rPr>
        <w:t>α</w:t>
      </w:r>
      <w:r>
        <w:rPr>
          <w:rFonts w:eastAsia="Times New Roman"/>
          <w:szCs w:val="24"/>
        </w:rPr>
        <w:t xml:space="preserve"> εμπειρία του πεδίου ειδικά στο θέμα των ασυνόδευτων προσφυγόπουλων, ήταν να πάμε πολύ γρήγορα -γιατί οι ανάγκες είναι πράγματι επείγουσες- στη συνδρομή του Υπουργείου Εθνικής Άμυνας και των μηχανισμών του που έδωσε δείγματα γραφής και στην πρώτη περίοδο τ</w:t>
      </w:r>
      <w:r>
        <w:rPr>
          <w:rFonts w:eastAsia="Times New Roman"/>
          <w:szCs w:val="24"/>
        </w:rPr>
        <w:t>ης κρίσης, συμβάλλοντας πολύ στη δημιουργία των ανοικτών κέντρων φιλοξενίας. Η προσπάθειά μας ήταν να πάμε γρήγορα σ’ αυτό και να αποκαταστήσουμε δομές που έχει το κράτος για τα προσφυγόπουλα, αλλά και με μια προοπτική, διότι παραλάβαμε μηδέν δομές. Αυτή ε</w:t>
      </w:r>
      <w:r>
        <w:rPr>
          <w:rFonts w:eastAsia="Times New Roman"/>
          <w:szCs w:val="24"/>
        </w:rPr>
        <w:t xml:space="preserve">ίναι η πραγματικότητα. Ήμασταν ως χώρα απροετοίμαστοι και κανένας δεν είχε σκεφτεί αυτό το ενδεχόμενο που προφανώς υπήρχε. </w:t>
      </w:r>
    </w:p>
    <w:p w14:paraId="7707C32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Συνεπώς, προτείνω να μη γίνει αποδεκτή η τροπολογία, να τη δούμε καλύτερα, να συμβάλουμε κι εμείς με την εμπειρία μας, έτσι ώστε να </w:t>
      </w:r>
      <w:r>
        <w:rPr>
          <w:rFonts w:eastAsia="Times New Roman"/>
          <w:szCs w:val="24"/>
        </w:rPr>
        <w:t>μπορέσουμε να κάνουμε το καλύτερο δυνατό πολύ γρήγορα και πολύ αποτελεσματικά και με μ</w:t>
      </w:r>
      <w:r>
        <w:rPr>
          <w:rFonts w:eastAsia="Times New Roman"/>
          <w:szCs w:val="24"/>
        </w:rPr>
        <w:t>ί</w:t>
      </w:r>
      <w:r>
        <w:rPr>
          <w:rFonts w:eastAsia="Times New Roman"/>
          <w:szCs w:val="24"/>
        </w:rPr>
        <w:t xml:space="preserve">α προοπτική για τις υποδομές, επειδή έχουμε ένα κτηριακό απόθεμα απίστευτο ως δημόσιο. Δεν το έχουμε δει ποτέ για δεκάδες χρόνια. Ζούσαμε σε άλλες καταστάσεις, σε άλλες </w:t>
      </w:r>
      <w:r>
        <w:rPr>
          <w:rFonts w:eastAsia="Times New Roman"/>
          <w:szCs w:val="24"/>
        </w:rPr>
        <w:t xml:space="preserve">εποχές. Εν πάση </w:t>
      </w:r>
      <w:proofErr w:type="spellStart"/>
      <w:r>
        <w:rPr>
          <w:rFonts w:eastAsia="Times New Roman"/>
          <w:szCs w:val="24"/>
        </w:rPr>
        <w:t>περιπτώσει</w:t>
      </w:r>
      <w:proofErr w:type="spellEnd"/>
      <w:r>
        <w:rPr>
          <w:rFonts w:eastAsia="Times New Roman"/>
          <w:szCs w:val="24"/>
        </w:rPr>
        <w:t>, να το κάνουμε έτσι. Το ένα είναι αυτό.</w:t>
      </w:r>
    </w:p>
    <w:p w14:paraId="7707C326" w14:textId="77777777" w:rsidR="001926F7" w:rsidRDefault="006B7FAB">
      <w:pPr>
        <w:spacing w:line="600" w:lineRule="auto"/>
        <w:ind w:firstLine="720"/>
        <w:contextualSpacing/>
        <w:jc w:val="both"/>
        <w:rPr>
          <w:rFonts w:eastAsia="Times New Roman"/>
          <w:szCs w:val="24"/>
        </w:rPr>
      </w:pPr>
      <w:r>
        <w:rPr>
          <w:rFonts w:eastAsia="Times New Roman"/>
          <w:szCs w:val="24"/>
        </w:rPr>
        <w:t>Το δεύτερο είναι ότι θα ήθελα να κάνω μ</w:t>
      </w:r>
      <w:r>
        <w:rPr>
          <w:rFonts w:eastAsia="Times New Roman"/>
          <w:szCs w:val="24"/>
        </w:rPr>
        <w:t>ί</w:t>
      </w:r>
      <w:r>
        <w:rPr>
          <w:rFonts w:eastAsia="Times New Roman"/>
          <w:szCs w:val="24"/>
        </w:rPr>
        <w:t>α αναφορά σε ζητήματα που μπήκαν ιδιαίτερα από την πλευρά των Κοινοβουλευτικών Εκπροσώπων για την επικαιρότητα, αλλά και σε ζητήματα που έχουν να κάν</w:t>
      </w:r>
      <w:r>
        <w:rPr>
          <w:rFonts w:eastAsia="Times New Roman"/>
          <w:szCs w:val="24"/>
        </w:rPr>
        <w:t xml:space="preserve">ουν πιο ειδικά με τα θέματα του αρμόδιου Υπουργείου που βρίσκεται σήμερα εδώ. </w:t>
      </w:r>
    </w:p>
    <w:p w14:paraId="7707C327" w14:textId="77777777" w:rsidR="001926F7" w:rsidRDefault="006B7FAB">
      <w:pPr>
        <w:spacing w:line="600" w:lineRule="auto"/>
        <w:ind w:firstLine="720"/>
        <w:contextualSpacing/>
        <w:jc w:val="both"/>
        <w:rPr>
          <w:rFonts w:eastAsia="Times New Roman"/>
          <w:szCs w:val="24"/>
        </w:rPr>
      </w:pPr>
      <w:r>
        <w:rPr>
          <w:rFonts w:eastAsia="Times New Roman"/>
          <w:szCs w:val="24"/>
        </w:rPr>
        <w:t>Εγώ αντιλαμβάνομαι ότι κάποιοι σ’ αυτή την Αίθουσα –και εννοώ κυρίως τις πολιτικές δυνάμεις που κυβέρνησαν τη χώρα αυτές τις δεκαετίες- εξακολουθούν να έχουν μ</w:t>
      </w:r>
      <w:r>
        <w:rPr>
          <w:rFonts w:eastAsia="Times New Roman"/>
          <w:szCs w:val="24"/>
        </w:rPr>
        <w:t>ί</w:t>
      </w:r>
      <w:r>
        <w:rPr>
          <w:rFonts w:eastAsia="Times New Roman"/>
          <w:szCs w:val="24"/>
        </w:rPr>
        <w:t>α ιδιοκτησιακή αν</w:t>
      </w:r>
      <w:r>
        <w:rPr>
          <w:rFonts w:eastAsia="Times New Roman"/>
          <w:szCs w:val="24"/>
        </w:rPr>
        <w:t>τίληψη για τη διακυβέρνηση της χώρας. Δεν μπορεί να τους φύγει αυτός ο πυρήνας, αυτή η κατάσταση την οποία για πρώτη φορά ζουν, διότι όλα αυτά τα χρόνια από τη Μεταπολίτευση και μετά, αλλά και πριν από τη Μεταπολίτευση –δεν λέω για τα χρόνια της δικτατορία</w:t>
      </w:r>
      <w:r>
        <w:rPr>
          <w:rFonts w:eastAsia="Times New Roman"/>
          <w:szCs w:val="24"/>
        </w:rPr>
        <w:t xml:space="preserve">ς, είναι μια άλλη ιστορία αυτή- αυτές οι πολιτικές δυνάμεις κυριαρχούσαν στον τόπο μας. Αυτή είναι η πραγματικότητα. </w:t>
      </w:r>
    </w:p>
    <w:p w14:paraId="7707C32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Ε, τώρα κάπως έχει αλλάξει το πράγμα, τουλάχιστον για τη χώρα μας. </w:t>
      </w:r>
    </w:p>
    <w:p w14:paraId="7707C32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θέλω να πω ότι δίνουμε μ</w:t>
      </w:r>
      <w:r>
        <w:rPr>
          <w:rFonts w:eastAsia="Times New Roman" w:cs="Times New Roman"/>
          <w:szCs w:val="24"/>
        </w:rPr>
        <w:t>ί</w:t>
      </w:r>
      <w:r>
        <w:rPr>
          <w:rFonts w:eastAsia="Times New Roman" w:cs="Times New Roman"/>
          <w:szCs w:val="24"/>
        </w:rPr>
        <w:t>α μάχη πολύ μεγάλων διαστάσεων, έχοντας μ</w:t>
      </w:r>
      <w:r>
        <w:rPr>
          <w:rFonts w:eastAsia="Times New Roman" w:cs="Times New Roman"/>
          <w:szCs w:val="24"/>
        </w:rPr>
        <w:t>ί</w:t>
      </w:r>
      <w:r>
        <w:rPr>
          <w:rFonts w:eastAsia="Times New Roman" w:cs="Times New Roman"/>
          <w:szCs w:val="24"/>
        </w:rPr>
        <w:t>α ευθύνη, σε μία πάρα πολύ δύσκολη στιγμή την οποία αναλάβαμε, έχοντας πλήρη γνώση και του επώδυνου συμβιβασμού που κάναμε και των επιπτώσεών του και προσπαθούμε με νύχια και με δόντια –πραγματικά προσπαθούμε και οι άνθρωποι το καταλαβαίνουν αυτό, η μεγάλ</w:t>
      </w:r>
      <w:r>
        <w:rPr>
          <w:rFonts w:eastAsia="Times New Roman" w:cs="Times New Roman"/>
          <w:szCs w:val="24"/>
        </w:rPr>
        <w:t>η κοινωνική πλειοψηφία το αντιλαμβάνεται αυτό- να στήσουμε ξανά στα πόδια της τη χώρα, με την κοινωνία όρθια, με την κοινωνική πλειοψηφία όρθια. Προσπαθούμε να απομονώσουμε όσο γίνεται αυτές τις ακραίες φωνές, εντός κι εκτός, οι οποίες θέλουν πραγματικά να</w:t>
      </w:r>
      <w:r>
        <w:rPr>
          <w:rFonts w:eastAsia="Times New Roman" w:cs="Times New Roman"/>
          <w:szCs w:val="24"/>
        </w:rPr>
        <w:t xml:space="preserve"> μας </w:t>
      </w:r>
      <w:proofErr w:type="spellStart"/>
      <w:r>
        <w:rPr>
          <w:rFonts w:eastAsia="Times New Roman" w:cs="Times New Roman"/>
          <w:szCs w:val="24"/>
        </w:rPr>
        <w:t>αποδομήσουν</w:t>
      </w:r>
      <w:proofErr w:type="spellEnd"/>
      <w:r>
        <w:rPr>
          <w:rFonts w:eastAsia="Times New Roman" w:cs="Times New Roman"/>
          <w:szCs w:val="24"/>
        </w:rPr>
        <w:t xml:space="preserve"> και να </w:t>
      </w:r>
      <w:proofErr w:type="spellStart"/>
      <w:r>
        <w:rPr>
          <w:rFonts w:eastAsia="Times New Roman" w:cs="Times New Roman"/>
          <w:szCs w:val="24"/>
        </w:rPr>
        <w:t>αποδομήσουν</w:t>
      </w:r>
      <w:proofErr w:type="spellEnd"/>
      <w:r>
        <w:rPr>
          <w:rFonts w:eastAsia="Times New Roman" w:cs="Times New Roman"/>
          <w:szCs w:val="24"/>
        </w:rPr>
        <w:t xml:space="preserve"> την ελπίδα, να μας βάλουν στο ίδιο κάδρο. Όχι. Δεν μπαίνουμε στο ίδιο κάδρο. Δεν θα πάρουμε. Θα συνεχίσουμε. </w:t>
      </w:r>
      <w:r>
        <w:rPr>
          <w:rFonts w:eastAsia="Times New Roman" w:cs="Times New Roman"/>
          <w:szCs w:val="24"/>
        </w:rPr>
        <w:t>Α</w:t>
      </w:r>
      <w:r>
        <w:rPr>
          <w:rFonts w:eastAsia="Times New Roman" w:cs="Times New Roman"/>
          <w:szCs w:val="24"/>
        </w:rPr>
        <w:t>υτό θα κριθεί στον ιστορικό χρόνο. Δεν θα κριθεί ούτε τον πρώτο χρόνο ούτε τον δεύτερο χρόνο. Έχουμε πολλά ακό</w:t>
      </w:r>
      <w:r>
        <w:rPr>
          <w:rFonts w:eastAsia="Times New Roman" w:cs="Times New Roman"/>
          <w:szCs w:val="24"/>
        </w:rPr>
        <w:t xml:space="preserve">μη επεισόδια να δούμε σε αυτήν τη διαδρομή. Δεν θα κριθεί. </w:t>
      </w:r>
    </w:p>
    <w:p w14:paraId="7707C32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έχετε –και απευθύνομαι σε όλες τις πλευρές της Βουλής, και στην Αριστερά και στο ΚΚΕ- μ</w:t>
      </w:r>
      <w:r>
        <w:rPr>
          <w:rFonts w:eastAsia="Times New Roman" w:cs="Times New Roman"/>
          <w:szCs w:val="24"/>
        </w:rPr>
        <w:t>ί</w:t>
      </w:r>
      <w:r>
        <w:rPr>
          <w:rFonts w:eastAsia="Times New Roman" w:cs="Times New Roman"/>
          <w:szCs w:val="24"/>
        </w:rPr>
        <w:t>α ιστορική άποψη για το πώς γίνονται τα πράγματα. Κι εμείς θα θέλαμε πάρα πολύ εύκολα και γρήγορα -και εί</w:t>
      </w:r>
      <w:r>
        <w:rPr>
          <w:rFonts w:eastAsia="Times New Roman" w:cs="Times New Roman"/>
          <w:szCs w:val="24"/>
        </w:rPr>
        <w:t xml:space="preserve">χαμε αυταπάτες, δεν διστάζουμε να το παραδεχτούμε- να γίνουν όλα τα πράγματα αυτόματα, να μονιμοποιηθούν όλοι οι άνθρωποι που καλύπτουν πάγιες και διαρκείς ανάγκες του </w:t>
      </w:r>
      <w:r>
        <w:rPr>
          <w:rFonts w:eastAsia="Times New Roman" w:cs="Times New Roman"/>
          <w:szCs w:val="24"/>
        </w:rPr>
        <w:t>δ</w:t>
      </w:r>
      <w:r>
        <w:rPr>
          <w:rFonts w:eastAsia="Times New Roman" w:cs="Times New Roman"/>
          <w:szCs w:val="24"/>
        </w:rPr>
        <w:t>ημοσίου, να μπορέσουμε να ανατάξουμε μ</w:t>
      </w:r>
      <w:r>
        <w:rPr>
          <w:rFonts w:eastAsia="Times New Roman" w:cs="Times New Roman"/>
          <w:szCs w:val="24"/>
        </w:rPr>
        <w:t>ί</w:t>
      </w:r>
      <w:r>
        <w:rPr>
          <w:rFonts w:eastAsia="Times New Roman" w:cs="Times New Roman"/>
          <w:szCs w:val="24"/>
        </w:rPr>
        <w:t>α κατάσταση σε πολύ σύντομο χρονικό διάστημα. Θα</w:t>
      </w:r>
      <w:r>
        <w:rPr>
          <w:rFonts w:eastAsia="Times New Roman" w:cs="Times New Roman"/>
          <w:szCs w:val="24"/>
        </w:rPr>
        <w:t xml:space="preserve"> θέλαμε. Δεν μπορούμε να το κάνουμε με τους ρυθμούς που θα θέλαμε. Όχι, όμως, από πάνω να λέτε ότι είτε πάμε σε άλλη κατεύθυνση και ξεπουλήσαμε είτε κάνουμε τα ίδια. Ε, όχι. Δηλαδή</w:t>
      </w:r>
      <w:r w:rsidRPr="007B4EC6">
        <w:rPr>
          <w:rFonts w:eastAsia="Times New Roman" w:cs="Times New Roman"/>
          <w:szCs w:val="24"/>
        </w:rPr>
        <w:t>,</w:t>
      </w:r>
      <w:r>
        <w:rPr>
          <w:rFonts w:eastAsia="Times New Roman" w:cs="Times New Roman"/>
          <w:szCs w:val="24"/>
        </w:rPr>
        <w:t xml:space="preserve"> αυτό το παραμύθι δεν έχει καμμία βάση. </w:t>
      </w:r>
      <w:r>
        <w:rPr>
          <w:rFonts w:eastAsia="Times New Roman" w:cs="Times New Roman"/>
          <w:szCs w:val="24"/>
        </w:rPr>
        <w:t>Θ</w:t>
      </w:r>
      <w:r>
        <w:rPr>
          <w:rFonts w:eastAsia="Times New Roman" w:cs="Times New Roman"/>
          <w:szCs w:val="24"/>
        </w:rPr>
        <w:t xml:space="preserve">α γίνω πολύ συγκεκριμένος. </w:t>
      </w:r>
    </w:p>
    <w:p w14:paraId="7707C32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Είχαμε</w:t>
      </w:r>
      <w:r>
        <w:rPr>
          <w:rFonts w:eastAsia="Times New Roman" w:cs="Times New Roman"/>
          <w:szCs w:val="24"/>
        </w:rPr>
        <w:t xml:space="preserve"> ή δεν είχαμε το 2010 ταμειακό πλεόνασμα 2,25 δισεκατομμύρια στα ασφαλιστικά ταμεία; Το 2015 παραλάβαμε ναι ή όχι ταμειακό έλλειμμα 1,3 δισεκατομμύρια; Πώς έγινε αυτή η κατάσταση; Παραλάβαμε μ</w:t>
      </w:r>
      <w:r>
        <w:rPr>
          <w:rFonts w:eastAsia="Times New Roman" w:cs="Times New Roman"/>
          <w:szCs w:val="24"/>
        </w:rPr>
        <w:t>ί</w:t>
      </w:r>
      <w:r>
        <w:rPr>
          <w:rFonts w:eastAsia="Times New Roman" w:cs="Times New Roman"/>
          <w:szCs w:val="24"/>
        </w:rPr>
        <w:t xml:space="preserve">α χώρα κατεστραμμένη, ναι ή όχι; Χάσαμε 25% από τον πλούτο της </w:t>
      </w:r>
      <w:r>
        <w:rPr>
          <w:rFonts w:eastAsia="Times New Roman" w:cs="Times New Roman"/>
          <w:szCs w:val="24"/>
        </w:rPr>
        <w:t xml:space="preserve">χώρας μέσα στα χρόνια του μνημονίου ή φέραμε εμείς το Νομισματικό Ταμείο και τα μνημόνια; </w:t>
      </w:r>
    </w:p>
    <w:p w14:paraId="7707C32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Για να μην κάνουμε πλάκα, ας πούμε εδώ σε αυτήν την Αίθουσα: Το 2010 έως το 2014 στο ΙΚΑ μειώθηκαν περίπου 20% οι ασφαλισμένοι. Γιατί; Διότι εκτοξεύτηκε η ανεργία απ</w:t>
      </w:r>
      <w:r>
        <w:rPr>
          <w:rFonts w:eastAsia="Times New Roman" w:cs="Times New Roman"/>
          <w:szCs w:val="24"/>
        </w:rPr>
        <w:t>ό το 10% στο 26%-27%. Τα ταμεία έχασαν 13 δισεκατομμύρια από το PSI. Τα έχασαν ή δεν τα έχασαν; Για να συνεννοηθούμε. Είχαμε έντεκα διαδοχικές μειώσεις συντάξεων ή μήπως εμείς τις δημιουργήσαμε;</w:t>
      </w:r>
    </w:p>
    <w:p w14:paraId="7707C32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Ρήτρα μηδενικού ελλείμματος, για την οποία κάποιοι δηλώνουν α</w:t>
      </w:r>
      <w:r>
        <w:rPr>
          <w:rFonts w:eastAsia="Times New Roman" w:cs="Times New Roman"/>
          <w:szCs w:val="24"/>
        </w:rPr>
        <w:t xml:space="preserve">μετανόητοι. Ξέρετε τι θα σήμαινε αυτό; Τουλάχιστον 30% οριζόντια μείωση των επικουρικών συντάξεων και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συντάξεις κολλημένες από το 2013. Μέσα σε έναν χρόνο, τον τελευταίο χρόνο, τις φέραμε στο μισό και μέχρι το τέλος του 2017 θα δώσου</w:t>
      </w:r>
      <w:r>
        <w:rPr>
          <w:rFonts w:eastAsia="Times New Roman" w:cs="Times New Roman"/>
          <w:szCs w:val="24"/>
        </w:rPr>
        <w:t xml:space="preserve">με όλες τις συντάξεις. Τρελαινόμαστε από τη χαρά μας γι’ αυτό; Όχι, γιατί έχουμε συνείδηση του πράγματος. Ξέρουμε πόσο δύσκολο είναι το ασφαλιστικό σύστημα. Ξέρουμε ότι αν δεν ανατάξουμε, κυρίως, στον τομέα της απασχόλησης τα θέματα, δεν πρόκειται να έχει </w:t>
      </w:r>
      <w:r>
        <w:rPr>
          <w:rFonts w:eastAsia="Times New Roman" w:cs="Times New Roman"/>
          <w:szCs w:val="24"/>
        </w:rPr>
        <w:t xml:space="preserve">κανένα ασφαλιστικό σύστημα ουσιαστική προοπτική. </w:t>
      </w:r>
    </w:p>
    <w:p w14:paraId="7707C32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Όμως, μέσα σε πολύ δύσκολες συνθήκες, εκεί που μας έλεγαν: «Κόψτε 20% τις συντάξεις οριζόντια», κάναμε ό,τι καλύτερο μπορούσαμε. Έχουμε κάνει λάθη. Έχουμε αδυναμίες. Έχουμε δυσκολίες. </w:t>
      </w:r>
    </w:p>
    <w:p w14:paraId="7707C32F" w14:textId="77777777" w:rsidR="001926F7" w:rsidRDefault="006B7FAB">
      <w:pPr>
        <w:spacing w:line="600" w:lineRule="auto"/>
        <w:ind w:firstLine="720"/>
        <w:contextualSpacing/>
        <w:jc w:val="both"/>
        <w:rPr>
          <w:rFonts w:eastAsia="Times New Roman"/>
          <w:szCs w:val="24"/>
        </w:rPr>
      </w:pPr>
      <w:r>
        <w:rPr>
          <w:rFonts w:eastAsia="Times New Roman"/>
          <w:szCs w:val="24"/>
        </w:rPr>
        <w:t>Δεν λέγατε από το πρω</w:t>
      </w:r>
      <w:r>
        <w:rPr>
          <w:rFonts w:eastAsia="Times New Roman"/>
          <w:szCs w:val="24"/>
        </w:rPr>
        <w:t xml:space="preserve">ί μέχρι το βράδυ ότι ο ΕΦΚΑ δεν θα γίνει ποτέ; Το καταφέραμε μέσα σε πολύ σύντομο χρονικό διάστημα. Έχει δυσκολίες, ναι έχει δυσκολίες. </w:t>
      </w:r>
    </w:p>
    <w:p w14:paraId="7707C330" w14:textId="77777777" w:rsidR="001926F7" w:rsidRDefault="006B7FAB">
      <w:pPr>
        <w:spacing w:line="600" w:lineRule="auto"/>
        <w:ind w:firstLine="720"/>
        <w:contextualSpacing/>
        <w:jc w:val="both"/>
        <w:rPr>
          <w:rFonts w:eastAsia="Times New Roman"/>
          <w:szCs w:val="24"/>
        </w:rPr>
      </w:pPr>
      <w:r>
        <w:rPr>
          <w:rFonts w:eastAsia="Times New Roman"/>
          <w:szCs w:val="24"/>
        </w:rPr>
        <w:t>Μην αγνοείτε, όμως, ότι 80% των ασφαλισμένων του ΟΑΕΕ έχει χαμηλότερες εισφορές και αυτό όχι θεωρητικά, από τα στοιχεία</w:t>
      </w:r>
      <w:r>
        <w:rPr>
          <w:rFonts w:eastAsia="Times New Roman"/>
          <w:szCs w:val="24"/>
        </w:rPr>
        <w:t xml:space="preserve"> των ειδοποιητηρίων που πήγαν ή ότι από τις τετρακόσιες σαράντα χιλιάδες αγρότες οι τετρακόσιες χιλιάδες έχουν την κατώτερη ασφαλιστική εισφορά ή ότι δεν θα υπήρχε αγροτική σύνταξη αν δεν βλέπαμε και δεν αντιμετωπίζαμε αυτό το θέμα στην ουσία του.</w:t>
      </w:r>
    </w:p>
    <w:p w14:paraId="7707C331" w14:textId="77777777" w:rsidR="001926F7" w:rsidRDefault="006B7FAB">
      <w:pPr>
        <w:spacing w:line="600" w:lineRule="auto"/>
        <w:ind w:firstLine="720"/>
        <w:contextualSpacing/>
        <w:jc w:val="both"/>
        <w:rPr>
          <w:rFonts w:eastAsia="Times New Roman"/>
          <w:szCs w:val="24"/>
        </w:rPr>
      </w:pPr>
      <w:r>
        <w:rPr>
          <w:rFonts w:eastAsia="Times New Roman"/>
          <w:szCs w:val="24"/>
        </w:rPr>
        <w:t>Ξαναλέω.</w:t>
      </w:r>
      <w:r>
        <w:rPr>
          <w:rFonts w:eastAsia="Times New Roman"/>
          <w:szCs w:val="24"/>
        </w:rPr>
        <w:t xml:space="preserve"> Ούτε όλα τα κάναμε τέλεια ούτε όλα τα κάναμε σωστά. Έχουμε λάθη, παραλείψεις, αδυναμίες. Έχουμε μ</w:t>
      </w:r>
      <w:r>
        <w:rPr>
          <w:rFonts w:eastAsia="Times New Roman"/>
          <w:szCs w:val="24"/>
        </w:rPr>
        <w:t>ί</w:t>
      </w:r>
      <w:r>
        <w:rPr>
          <w:rFonts w:eastAsia="Times New Roman"/>
          <w:szCs w:val="24"/>
        </w:rPr>
        <w:t>α κατεύθυνση, όμως, και αυτή δεν μπορεί να την αγνοεί κανένας και έχουμε μ</w:t>
      </w:r>
      <w:r>
        <w:rPr>
          <w:rFonts w:eastAsia="Times New Roman"/>
          <w:szCs w:val="24"/>
        </w:rPr>
        <w:t>ί</w:t>
      </w:r>
      <w:r>
        <w:rPr>
          <w:rFonts w:eastAsia="Times New Roman"/>
          <w:szCs w:val="24"/>
        </w:rPr>
        <w:t xml:space="preserve">α ριζικά διαφορετική πολιτική από όλα όσα πέρασαν και γνώρισε ο ελληνικός λαός </w:t>
      </w:r>
      <w:r>
        <w:rPr>
          <w:rFonts w:eastAsia="Times New Roman"/>
          <w:szCs w:val="24"/>
        </w:rPr>
        <w:t>αυτά τα χρόνια. Δεν μηδενίζουμε προσπάθειες που έγιναν. Προς Θεού το έχουμε πει, αλλά όχι και έτσι!</w:t>
      </w:r>
    </w:p>
    <w:p w14:paraId="7707C332" w14:textId="77777777" w:rsidR="001926F7" w:rsidRDefault="006B7FAB">
      <w:pPr>
        <w:spacing w:line="600" w:lineRule="auto"/>
        <w:ind w:firstLine="720"/>
        <w:contextualSpacing/>
        <w:jc w:val="both"/>
        <w:rPr>
          <w:rFonts w:eastAsia="Times New Roman"/>
          <w:szCs w:val="24"/>
        </w:rPr>
      </w:pPr>
      <w:r>
        <w:rPr>
          <w:rFonts w:eastAsia="Times New Roman"/>
          <w:szCs w:val="24"/>
        </w:rPr>
        <w:t>Τέλος, κυρίες και κύριοι Βουλευτές, γνωρίζουμε πάρα πολύ καλά όλες και όλοι σε αυτήν την Αίθουσα ότι η χώρα βρίσκεται σε μ</w:t>
      </w:r>
      <w:r>
        <w:rPr>
          <w:rFonts w:eastAsia="Times New Roman"/>
          <w:szCs w:val="24"/>
        </w:rPr>
        <w:t>ί</w:t>
      </w:r>
      <w:r>
        <w:rPr>
          <w:rFonts w:eastAsia="Times New Roman"/>
          <w:szCs w:val="24"/>
        </w:rPr>
        <w:t>α κρίσιμη κατάσταση -το συνειδητο</w:t>
      </w:r>
      <w:r>
        <w:rPr>
          <w:rFonts w:eastAsia="Times New Roman"/>
          <w:szCs w:val="24"/>
        </w:rPr>
        <w:t xml:space="preserve">ποιούμε- κρίσιμη διαπραγμάτευση. </w:t>
      </w:r>
      <w:r>
        <w:rPr>
          <w:rFonts w:eastAsia="Times New Roman"/>
          <w:szCs w:val="24"/>
        </w:rPr>
        <w:t>Ε</w:t>
      </w:r>
      <w:r>
        <w:rPr>
          <w:rFonts w:eastAsia="Times New Roman"/>
          <w:szCs w:val="24"/>
        </w:rPr>
        <w:t>δώ δεν υπάρχουν μισά λόγια.</w:t>
      </w:r>
    </w:p>
    <w:p w14:paraId="7707C333" w14:textId="77777777" w:rsidR="001926F7" w:rsidRDefault="006B7FAB">
      <w:pPr>
        <w:spacing w:line="600" w:lineRule="auto"/>
        <w:ind w:firstLine="720"/>
        <w:contextualSpacing/>
        <w:jc w:val="both"/>
        <w:rPr>
          <w:rFonts w:eastAsia="Times New Roman"/>
          <w:szCs w:val="24"/>
        </w:rPr>
      </w:pPr>
      <w:r>
        <w:rPr>
          <w:rFonts w:eastAsia="Times New Roman"/>
          <w:szCs w:val="24"/>
        </w:rPr>
        <w:t>Κύριοι της Αξιωματικής Αντιπολίτευσης, εσείς δεν λέγατε διά του Αντιπροέδρου σας, ναι ή όχι, να μην κλείσει ποτέ η αξιολόγηση για να πάμε σε εκλογές; Πόσο υπεύθυνη, δηλαδή, ήταν αυτή η στάση, γι</w:t>
      </w:r>
      <w:r>
        <w:rPr>
          <w:rFonts w:eastAsia="Times New Roman"/>
          <w:szCs w:val="24"/>
        </w:rPr>
        <w:t>α να καταλάβουμε; Πόσο υπεύθυνη;</w:t>
      </w:r>
    </w:p>
    <w:p w14:paraId="7707C334"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Ε, όχι εσείς για υπευθυνότητα!</w:t>
      </w:r>
    </w:p>
    <w:p w14:paraId="7707C335" w14:textId="77777777" w:rsidR="001926F7" w:rsidRDefault="006B7FAB">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Κοιτάξτε. Να ακούτε. </w:t>
      </w:r>
    </w:p>
    <w:p w14:paraId="7707C336"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Και εσείς να ακούτε.</w:t>
      </w:r>
    </w:p>
    <w:p w14:paraId="7707C337" w14:textId="77777777" w:rsidR="001926F7" w:rsidRDefault="006B7FAB">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Δεν σας έχω διακόψει, να ακούτε, λοιπόν. Πόσο υπεύθυνη ήταν αυτή η στάση, γ</w:t>
      </w:r>
      <w:r>
        <w:rPr>
          <w:rFonts w:eastAsia="Times New Roman"/>
          <w:szCs w:val="24"/>
        </w:rPr>
        <w:t>ια να καταλάβουμε.</w:t>
      </w:r>
    </w:p>
    <w:p w14:paraId="7707C338"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Έχει γίνει πιο ανοικτή διαπραγμάτευση σε αυτήν την χώρα από αυτήν; Τι μας λέτε; Ή μήπως κάνετε ότι δεν ξέρετε τι ακριβώς πιέσεις υπάρχουν και τι μέτρα απαιτούν; Για δικιά μας καθυστέρηση; Κάνουμε πλάκα; Πού καθυστερήσαμε ακριβώς, για να </w:t>
      </w:r>
      <w:r>
        <w:rPr>
          <w:rFonts w:eastAsia="Times New Roman"/>
          <w:szCs w:val="24"/>
        </w:rPr>
        <w:t xml:space="preserve">καταλάβω. Μήπως επειδή δεν είπαμε «ναι σε όλα» από την αρχή; </w:t>
      </w:r>
    </w:p>
    <w:p w14:paraId="7707C339"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Θέλετε ή όχι να επανέρθει το κοινοτικό κεκτημένο στο επίπεδο του εργατικού δικαίου; Η επεκτασιμότητα, η καλύτερη, η ευνοϊκότερη ρύθμιση, η επαναφορά των συλλογικών διαπραγματεύσεων; Θα το πείτε </w:t>
      </w:r>
      <w:r>
        <w:rPr>
          <w:rFonts w:eastAsia="Times New Roman"/>
          <w:szCs w:val="24"/>
        </w:rPr>
        <w:t xml:space="preserve">ή θα λέτε γενικώς «εμείς είμαστε υπέρ της ελεύθερης οικονομίας, της ελεύθερης συνδιαλλαγής ανάμεσα στους εργαζόμενους και στους εργοδότες»; </w:t>
      </w:r>
    </w:p>
    <w:p w14:paraId="7707C33A" w14:textId="77777777" w:rsidR="001926F7" w:rsidRDefault="006B7FAB">
      <w:pPr>
        <w:spacing w:line="600" w:lineRule="auto"/>
        <w:ind w:firstLine="720"/>
        <w:contextualSpacing/>
        <w:jc w:val="both"/>
        <w:rPr>
          <w:rFonts w:eastAsia="Times New Roman"/>
          <w:szCs w:val="24"/>
        </w:rPr>
      </w:pPr>
      <w:r>
        <w:rPr>
          <w:rFonts w:eastAsia="Times New Roman"/>
          <w:szCs w:val="24"/>
        </w:rPr>
        <w:t>Προσπαθείτε να κρυφτείτε, αλλά δεν κρύβεστε, δεν μπορείτε να κρυφτείτε, γιατί έχετε καθαρά μεροληπτική πολιτική υπέ</w:t>
      </w:r>
      <w:r>
        <w:rPr>
          <w:rFonts w:eastAsia="Times New Roman"/>
          <w:szCs w:val="24"/>
        </w:rPr>
        <w:t xml:space="preserve">ρ των λίγων. Αυτοί ήσασταν πάντα, εκεί θα είστε. Και με τη δική μας την προσπάθεια, που ξαναλέω για μια ακόμη φορά πως ούτε πανηγυρίζουμε ούτε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λέμε, αλλά πώς να το κάνουμε δ</w:t>
      </w:r>
      <w:r>
        <w:rPr>
          <w:rFonts w:eastAsia="Times New Roman"/>
          <w:szCs w:val="24"/>
        </w:rPr>
        <w:t>ύ</w:t>
      </w:r>
      <w:r>
        <w:rPr>
          <w:rFonts w:eastAsia="Times New Roman"/>
          <w:szCs w:val="24"/>
        </w:rPr>
        <w:t>ο χρόνια τα πιο σκληρά, το 2015 και το 2016, διαψεύσαμε τις προβ</w:t>
      </w:r>
      <w:r>
        <w:rPr>
          <w:rFonts w:eastAsia="Times New Roman"/>
          <w:szCs w:val="24"/>
        </w:rPr>
        <w:t>λέψεις. Πώς θα γίνει; Αυτό είναι μ</w:t>
      </w:r>
      <w:r>
        <w:rPr>
          <w:rFonts w:eastAsia="Times New Roman"/>
          <w:szCs w:val="24"/>
        </w:rPr>
        <w:t>ί</w:t>
      </w:r>
      <w:r>
        <w:rPr>
          <w:rFonts w:eastAsia="Times New Roman"/>
          <w:szCs w:val="24"/>
        </w:rPr>
        <w:t>α πραγματικότητα. Καλή; Λιγότερο καλή; Είναι μ</w:t>
      </w:r>
      <w:r>
        <w:rPr>
          <w:rFonts w:eastAsia="Times New Roman"/>
          <w:szCs w:val="24"/>
        </w:rPr>
        <w:t>ί</w:t>
      </w:r>
      <w:r>
        <w:rPr>
          <w:rFonts w:eastAsia="Times New Roman"/>
          <w:szCs w:val="24"/>
        </w:rPr>
        <w:t>α πραγματικότητα, όμως. Με δυσκολίες; Με δυσκολίες. Με προβλήματα; Με προβλήματα.</w:t>
      </w:r>
    </w:p>
    <w:p w14:paraId="7707C33B" w14:textId="77777777" w:rsidR="001926F7" w:rsidRDefault="006B7FAB">
      <w:pPr>
        <w:spacing w:line="600" w:lineRule="auto"/>
        <w:ind w:firstLine="720"/>
        <w:contextualSpacing/>
        <w:jc w:val="both"/>
        <w:rPr>
          <w:rFonts w:eastAsia="Times New Roman"/>
          <w:szCs w:val="24"/>
        </w:rPr>
      </w:pPr>
      <w:r>
        <w:rPr>
          <w:rFonts w:eastAsia="Times New Roman"/>
          <w:szCs w:val="24"/>
        </w:rPr>
        <w:t>Θέλω να πω ότι εμείς, κυρίες και κύριοι Βουλευτές, επιδιώκουμε σαφέστατα μια πολιτική συμφων</w:t>
      </w:r>
      <w:r>
        <w:rPr>
          <w:rFonts w:eastAsia="Times New Roman"/>
          <w:szCs w:val="24"/>
        </w:rPr>
        <w:t xml:space="preserve">ία στο επόμενο </w:t>
      </w:r>
      <w:proofErr w:type="spellStart"/>
      <w:r>
        <w:rPr>
          <w:rFonts w:eastAsia="Times New Roman"/>
          <w:szCs w:val="24"/>
          <w:lang w:val="en-US"/>
        </w:rPr>
        <w:t>Eurogroup</w:t>
      </w:r>
      <w:proofErr w:type="spellEnd"/>
      <w:r>
        <w:rPr>
          <w:rFonts w:eastAsia="Times New Roman"/>
          <w:szCs w:val="24"/>
        </w:rPr>
        <w:t>. Εργαζόμαστε εντατικά σε αυτήν την προσπάθεια για ένα αποτέλεσμα που θα είναι δημοσιονομικά ουδέτερο, που δεν θα φέρει νέα λιτότητα, δεν θα αναπαράγει αυτόν τον κύκλο.</w:t>
      </w:r>
    </w:p>
    <w:p w14:paraId="7707C33C" w14:textId="77777777" w:rsidR="001926F7" w:rsidRDefault="006B7FAB">
      <w:pPr>
        <w:spacing w:line="600" w:lineRule="auto"/>
        <w:ind w:firstLine="720"/>
        <w:contextualSpacing/>
        <w:jc w:val="both"/>
        <w:rPr>
          <w:rFonts w:eastAsia="Times New Roman"/>
          <w:szCs w:val="24"/>
        </w:rPr>
      </w:pPr>
      <w:r>
        <w:rPr>
          <w:rFonts w:eastAsia="Times New Roman"/>
          <w:szCs w:val="24"/>
        </w:rPr>
        <w:t>Ξέρετε πάρα πολύ καλά όλοι -και τα συζητάμε όλοι μαζί- ότι έχου</w:t>
      </w:r>
      <w:r>
        <w:rPr>
          <w:rFonts w:eastAsia="Times New Roman"/>
          <w:szCs w:val="24"/>
        </w:rPr>
        <w:t>με απέναντι μας δυνάμεις της ακραίας λιτότητας και γι’ αυτό πρέπει να χτίσουμε ως χώρα και ως πολιτικές δυνάμεις, λέω εγώ, μ</w:t>
      </w:r>
      <w:r>
        <w:rPr>
          <w:rFonts w:eastAsia="Times New Roman"/>
          <w:szCs w:val="24"/>
        </w:rPr>
        <w:t>ί</w:t>
      </w:r>
      <w:r>
        <w:rPr>
          <w:rFonts w:eastAsia="Times New Roman"/>
          <w:szCs w:val="24"/>
        </w:rPr>
        <w:t>α δυνατότητα και μ</w:t>
      </w:r>
      <w:r>
        <w:rPr>
          <w:rFonts w:eastAsia="Times New Roman"/>
          <w:szCs w:val="24"/>
        </w:rPr>
        <w:t>ί</w:t>
      </w:r>
      <w:r>
        <w:rPr>
          <w:rFonts w:eastAsia="Times New Roman"/>
          <w:szCs w:val="24"/>
        </w:rPr>
        <w:t>α πολιτική τέτοια που να αντιμετωπίσουμε ακραίες απαιτήσεις που δεν δέχονται ούτε καν τα νούμερα.</w:t>
      </w:r>
    </w:p>
    <w:p w14:paraId="7707C33D" w14:textId="77777777" w:rsidR="001926F7" w:rsidRDefault="006B7FAB">
      <w:pPr>
        <w:spacing w:line="600" w:lineRule="auto"/>
        <w:ind w:firstLine="720"/>
        <w:contextualSpacing/>
        <w:jc w:val="both"/>
        <w:rPr>
          <w:rFonts w:eastAsia="Times New Roman"/>
          <w:szCs w:val="24"/>
        </w:rPr>
      </w:pPr>
      <w:r>
        <w:rPr>
          <w:rFonts w:eastAsia="Times New Roman"/>
          <w:szCs w:val="24"/>
        </w:rPr>
        <w:t>Ε, πώς θα γίνε</w:t>
      </w:r>
      <w:r>
        <w:rPr>
          <w:rFonts w:eastAsia="Times New Roman"/>
          <w:szCs w:val="24"/>
        </w:rPr>
        <w:t xml:space="preserve">ι δηλαδή; Δεν γίνεται αυτό το πράγμα. Άφησε ένα μικρό παραθυράκι ο κ. </w:t>
      </w:r>
      <w:proofErr w:type="spellStart"/>
      <w:r>
        <w:rPr>
          <w:rFonts w:eastAsia="Times New Roman"/>
          <w:szCs w:val="24"/>
        </w:rPr>
        <w:t>Τόμσεν</w:t>
      </w:r>
      <w:proofErr w:type="spellEnd"/>
      <w:r>
        <w:rPr>
          <w:rFonts w:eastAsia="Times New Roman"/>
          <w:szCs w:val="24"/>
        </w:rPr>
        <w:t xml:space="preserve"> και είπε: «τον Μάιο θα το ξανασκεφτούμε». Είναι ή δεν είναι κοντά στο 2% το πρωτογενές πλεόνασμα; Αυτό είναι πρωτοφανές. Να το βλέπει κανένας μπροστά του και να λέει τι γίνεται. </w:t>
      </w:r>
    </w:p>
    <w:p w14:paraId="7707C33E"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Πέρι αυτού, λοιπόν, πρόκειται. Και νομίζω ότι και στο επίπεδο της χώρας και στο επίπεδο της Ευρώπης οφείλουμε -και εργαζόμαστε, επίσης, σε αυτή την κατεύθυνση- να οικοδομήσουμε ένα μέτωπο λογικής, όπως είπε και ο Πρωθυπουργός χθες. Κινήσεις λογικής. </w:t>
      </w:r>
    </w:p>
    <w:p w14:paraId="7707C33F" w14:textId="77777777" w:rsidR="001926F7" w:rsidRDefault="006B7FAB">
      <w:pPr>
        <w:spacing w:line="600" w:lineRule="auto"/>
        <w:ind w:firstLine="720"/>
        <w:contextualSpacing/>
        <w:jc w:val="both"/>
        <w:rPr>
          <w:rFonts w:eastAsia="Times New Roman"/>
          <w:szCs w:val="24"/>
        </w:rPr>
      </w:pPr>
      <w:r>
        <w:rPr>
          <w:rFonts w:eastAsia="Times New Roman"/>
          <w:szCs w:val="24"/>
        </w:rPr>
        <w:t>Ν</w:t>
      </w:r>
      <w:r>
        <w:rPr>
          <w:rFonts w:eastAsia="Times New Roman"/>
          <w:szCs w:val="24"/>
        </w:rPr>
        <w:t>α συ</w:t>
      </w:r>
      <w:r>
        <w:rPr>
          <w:rFonts w:eastAsia="Times New Roman"/>
          <w:szCs w:val="24"/>
        </w:rPr>
        <w:t>νεχίσουμε, ως Αριστερά, την προσπάθειά μας και στη χώρα και στην Ευρώπη και για ανατροπή των πολιτικών συσχετισμών και για μ</w:t>
      </w:r>
      <w:r>
        <w:rPr>
          <w:rFonts w:eastAsia="Times New Roman"/>
          <w:szCs w:val="24"/>
        </w:rPr>
        <w:t>ί</w:t>
      </w:r>
      <w:r>
        <w:rPr>
          <w:rFonts w:eastAsia="Times New Roman"/>
          <w:szCs w:val="24"/>
        </w:rPr>
        <w:t xml:space="preserve">α άλλη αρχιτεκτονική της Ευρώπης κι έναν διαφορετικό προσανατολισμό ενάντια στη λιτότητα, ενάντια στον περιορισμό της δημοκρατικής </w:t>
      </w:r>
      <w:r>
        <w:rPr>
          <w:rFonts w:eastAsia="Times New Roman"/>
          <w:szCs w:val="24"/>
        </w:rPr>
        <w:t xml:space="preserve">εκπροσώπησης και σε κάθε περίπτωση να σταματήσουμε, να βάλουμε φρένο στα ναζιστικά και φασιστικά μορφώματα που ξεφυτρώνουν παντού και παίρνουν δύναμη. </w:t>
      </w:r>
    </w:p>
    <w:p w14:paraId="7707C34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Αυτόν τον αγώνα, αυτή την προσπάθεια κάνουμε και νομίζω ότι στο τέλος θα έχουμε ένα θετικό αποτέλεσμα. </w:t>
      </w:r>
    </w:p>
    <w:p w14:paraId="7707C34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7707C342"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707C343"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w:t>
      </w:r>
      <w:r>
        <w:rPr>
          <w:rFonts w:eastAsia="Times New Roman"/>
          <w:szCs w:val="24"/>
        </w:rPr>
        <w:t xml:space="preserve">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τρεις εκπαιδευτικοί συνοδοί τους από το 3</w:t>
      </w:r>
      <w:r>
        <w:rPr>
          <w:rFonts w:eastAsia="Times New Roman"/>
          <w:szCs w:val="24"/>
          <w:vertAlign w:val="superscript"/>
        </w:rPr>
        <w:t>ο</w:t>
      </w:r>
      <w:r>
        <w:rPr>
          <w:rFonts w:eastAsia="Times New Roman"/>
          <w:szCs w:val="24"/>
        </w:rPr>
        <w:t xml:space="preserve"> Γυμνάσιο Λαγκαδά.</w:t>
      </w:r>
    </w:p>
    <w:p w14:paraId="7707C344" w14:textId="77777777" w:rsidR="001926F7" w:rsidRDefault="006B7FAB">
      <w:pPr>
        <w:spacing w:line="600" w:lineRule="auto"/>
        <w:ind w:firstLine="720"/>
        <w:contextualSpacing/>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707C345" w14:textId="77777777" w:rsidR="001926F7" w:rsidRDefault="006B7FAB">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7707C34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Κυρία Υπουργέ, έχετε τον λόγο. </w:t>
      </w:r>
    </w:p>
    <w:p w14:paraId="7707C347"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ΕΦΗ </w:t>
      </w:r>
      <w:r>
        <w:rPr>
          <w:rFonts w:eastAsia="Times New Roman"/>
          <w:b/>
          <w:szCs w:val="24"/>
        </w:rPr>
        <w:t xml:space="preserve">ΑΧΤΣΙΟΓΛΟΥ (Υπουργός Εργασίας, Κοινωνικής Ασφάλισης και Κοινωνικής Αλληλεγγύης): </w:t>
      </w:r>
      <w:r>
        <w:rPr>
          <w:rFonts w:eastAsia="Times New Roman"/>
          <w:szCs w:val="24"/>
        </w:rPr>
        <w:t>Θα ήθελα να μιλήσω για τις τροπολογίες.</w:t>
      </w:r>
    </w:p>
    <w:p w14:paraId="7707C348"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Όσον αφορά τις δύο βουλευτικές τροπολογίες για το ΚΕΕΛΠΝΟ, εμείς επικοινωνήσαμε με το Υπουργείο Υγείας και το Υπουργείο Υγείας θεωρεί ότι είναι εξαιρετικά ευρύ το πεδίο εφαρμογής των προτεινόμενων διατάξεων και είναι απροσδιόριστες οι συνέπειες. Επομένως, </w:t>
      </w:r>
      <w:r>
        <w:rPr>
          <w:rFonts w:eastAsia="Times New Roman"/>
          <w:szCs w:val="24"/>
        </w:rPr>
        <w:t xml:space="preserve">στην παρούσα φάση δεν μπορούν να γίνουν δεκτές. </w:t>
      </w:r>
    </w:p>
    <w:p w14:paraId="7707C349" w14:textId="77777777" w:rsidR="001926F7" w:rsidRDefault="006B7FAB">
      <w:pPr>
        <w:spacing w:line="600" w:lineRule="auto"/>
        <w:ind w:firstLine="720"/>
        <w:contextualSpacing/>
        <w:jc w:val="both"/>
        <w:rPr>
          <w:rFonts w:eastAsia="Times New Roman"/>
          <w:szCs w:val="24"/>
        </w:rPr>
      </w:pPr>
      <w:r>
        <w:rPr>
          <w:rFonts w:eastAsia="Times New Roman"/>
          <w:szCs w:val="24"/>
        </w:rPr>
        <w:t>Σε ό,τι αφορά την τροπολογία για τη συνδρομή του Υπουργείου Εθνικής Άμυνας στο πλαίσιο της προσφυγικής κρίσης, μετά και από την παρέμβαση του Βουλευτή, του κ. Μαντά, δεν θα γίνει δεκτή, προκειμένου να γίνουν</w:t>
      </w:r>
      <w:r>
        <w:rPr>
          <w:rFonts w:eastAsia="Times New Roman"/>
          <w:szCs w:val="24"/>
        </w:rPr>
        <w:t xml:space="preserve"> οι απαραίτητες διορθώσεις, ώστε να είναι πλήρως σύννομη και πλήρως συμβατή και με το </w:t>
      </w:r>
      <w:proofErr w:type="spellStart"/>
      <w:r>
        <w:rPr>
          <w:rFonts w:eastAsia="Times New Roman"/>
          <w:szCs w:val="24"/>
        </w:rPr>
        <w:t>ενωσιακό</w:t>
      </w:r>
      <w:proofErr w:type="spellEnd"/>
      <w:r>
        <w:rPr>
          <w:rFonts w:eastAsia="Times New Roman"/>
          <w:szCs w:val="24"/>
        </w:rPr>
        <w:t xml:space="preserve"> δίκαιο. Παρ’ όλα αυτά, τη λογική αυτής της τροπολογίας υποστήριξε και η Αναπληρώτρια Υπουργός. </w:t>
      </w:r>
    </w:p>
    <w:p w14:paraId="7707C34A" w14:textId="77777777" w:rsidR="001926F7" w:rsidRDefault="006B7FAB">
      <w:pPr>
        <w:spacing w:line="600" w:lineRule="auto"/>
        <w:ind w:firstLine="720"/>
        <w:contextualSpacing/>
        <w:jc w:val="both"/>
        <w:rPr>
          <w:rFonts w:eastAsia="Times New Roman"/>
          <w:szCs w:val="24"/>
        </w:rPr>
      </w:pPr>
      <w:r>
        <w:rPr>
          <w:rFonts w:eastAsia="Times New Roman"/>
          <w:szCs w:val="24"/>
        </w:rPr>
        <w:t>Δεν μπορεί να γίνει δεκτή ούτε η βουλευτική τροπολογία που κατατέ</w:t>
      </w:r>
      <w:r>
        <w:rPr>
          <w:rFonts w:eastAsia="Times New Roman"/>
          <w:szCs w:val="24"/>
        </w:rPr>
        <w:t xml:space="preserve">θηκε για την κατάργηση της παραγράφου 1, του άρθρο 15, του ν.3938/2011. </w:t>
      </w:r>
    </w:p>
    <w:p w14:paraId="7707C34B"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Επομένως, όλες οι βουλευτικές τροπολογίες δεν γίνονται δεκτές. </w:t>
      </w:r>
    </w:p>
    <w:p w14:paraId="7707C34C" w14:textId="77777777" w:rsidR="001926F7" w:rsidRDefault="006B7FAB">
      <w:pPr>
        <w:spacing w:line="600" w:lineRule="auto"/>
        <w:ind w:firstLine="720"/>
        <w:contextualSpacing/>
        <w:jc w:val="both"/>
        <w:rPr>
          <w:rFonts w:eastAsia="Times New Roman"/>
          <w:szCs w:val="24"/>
        </w:rPr>
      </w:pPr>
      <w:r>
        <w:rPr>
          <w:rFonts w:eastAsia="Times New Roman"/>
          <w:szCs w:val="24"/>
        </w:rPr>
        <w:t>Μία κουβέντα ακόμη θέλω πω. Επειδή υπήρχαν αρκετές αναφορές στους Βουλευτές που τοποθετήθηκαν ξανά για τα εργασιακά, γι</w:t>
      </w:r>
      <w:r>
        <w:rPr>
          <w:rFonts w:eastAsia="Times New Roman"/>
          <w:szCs w:val="24"/>
        </w:rPr>
        <w:t>α το ασφαλιστικό, για τη διαπραγμάτευση, εξαρχής είπα ότι η σημαντικότερη λειτουργία του πολιτεύματος, η νομοθετική λειτουργία, έχει μία σειρά από διαδικασίες που σκοπό έχουν να την προφυλάξουν, να είναι δηλαδή τέτοια, μία νομοθετική λειτουργία η οποία έχε</w:t>
      </w:r>
      <w:r>
        <w:rPr>
          <w:rFonts w:eastAsia="Times New Roman"/>
          <w:szCs w:val="24"/>
        </w:rPr>
        <w:t>ι περιεχόμενο σε σχέση με το κάθε φορά υπό συζήτηση νομοσχέδιο.</w:t>
      </w:r>
    </w:p>
    <w:p w14:paraId="7707C34D"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Προσπάθησα να το σεβαστώ αυτό. Κάποιες φορές παρέκκλινα και στις διαδικασίες των Επιτροπών και ενημέρωσα και για την εξέλιξη της αξιολόγησης και για τις θέσεις της Κυβέρνησης για τα εργασιακά </w:t>
      </w:r>
      <w:r>
        <w:rPr>
          <w:rFonts w:eastAsia="Times New Roman"/>
          <w:szCs w:val="24"/>
        </w:rPr>
        <w:t xml:space="preserve">και έδωσα και κάποια στοιχεία για το ασφαλιστικό. Δεν πρόκειται, όμως, να το επαναλάβω, γιατί επιμένω ότι η θέση αρχής μας είναι ότι θα πρέπει αυτές οι διαδικασίες να γίνονται σεβαστές ως τέτοιες. </w:t>
      </w:r>
    </w:p>
    <w:p w14:paraId="7707C34E" w14:textId="77777777" w:rsidR="001926F7" w:rsidRDefault="006B7FAB">
      <w:pPr>
        <w:spacing w:line="600" w:lineRule="auto"/>
        <w:ind w:firstLine="720"/>
        <w:contextualSpacing/>
        <w:jc w:val="both"/>
        <w:rPr>
          <w:rFonts w:eastAsia="Times New Roman"/>
          <w:szCs w:val="24"/>
        </w:rPr>
      </w:pPr>
      <w:r>
        <w:rPr>
          <w:rFonts w:eastAsia="Times New Roman"/>
          <w:szCs w:val="24"/>
        </w:rPr>
        <w:t>Ευχαριστώ.</w:t>
      </w:r>
    </w:p>
    <w:p w14:paraId="7707C34F"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w:t>
      </w:r>
      <w:r>
        <w:rPr>
          <w:rFonts w:eastAsia="Times New Roman"/>
          <w:szCs w:val="24"/>
        </w:rPr>
        <w:t xml:space="preserve"> κυρία Υπουργέ. </w:t>
      </w:r>
    </w:p>
    <w:p w14:paraId="7707C350"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Έχουν ζητήσει τον λόγο, δι’ ολίγον, οι </w:t>
      </w:r>
      <w:r>
        <w:rPr>
          <w:rFonts w:eastAsia="Times New Roman"/>
          <w:szCs w:val="24"/>
        </w:rPr>
        <w:t>ε</w:t>
      </w:r>
      <w:r>
        <w:rPr>
          <w:rFonts w:eastAsia="Times New Roman"/>
          <w:szCs w:val="24"/>
        </w:rPr>
        <w:t xml:space="preserve">ιδικοί </w:t>
      </w:r>
      <w:r>
        <w:rPr>
          <w:rFonts w:eastAsia="Times New Roman"/>
          <w:szCs w:val="24"/>
        </w:rPr>
        <w:t>α</w:t>
      </w:r>
      <w:r>
        <w:rPr>
          <w:rFonts w:eastAsia="Times New Roman"/>
          <w:szCs w:val="24"/>
        </w:rPr>
        <w:t xml:space="preserve">γορητές και </w:t>
      </w:r>
      <w:r>
        <w:rPr>
          <w:rFonts w:eastAsia="Times New Roman"/>
          <w:szCs w:val="24"/>
        </w:rPr>
        <w:t>ε</w:t>
      </w:r>
      <w:r>
        <w:rPr>
          <w:rFonts w:eastAsia="Times New Roman"/>
          <w:szCs w:val="24"/>
        </w:rPr>
        <w:t xml:space="preserve">ισηγητές. </w:t>
      </w:r>
    </w:p>
    <w:p w14:paraId="7707C351"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Η κ. </w:t>
      </w:r>
      <w:proofErr w:type="spellStart"/>
      <w:r>
        <w:rPr>
          <w:rFonts w:eastAsia="Times New Roman"/>
          <w:szCs w:val="24"/>
        </w:rPr>
        <w:t>Χριστοφιλοπούλου</w:t>
      </w:r>
      <w:proofErr w:type="spellEnd"/>
      <w:r>
        <w:rPr>
          <w:rFonts w:eastAsia="Times New Roman"/>
          <w:szCs w:val="24"/>
        </w:rPr>
        <w:t xml:space="preserve"> έχει τον λόγο. </w:t>
      </w:r>
    </w:p>
    <w:p w14:paraId="7707C352"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Πρόεδρε, έχω ζητήσει πλέον να δευτερολογήσω. Δεν θα πάρω πολύ χρόνο.</w:t>
      </w:r>
    </w:p>
    <w:p w14:paraId="7707C353" w14:textId="77777777" w:rsidR="001926F7" w:rsidRDefault="006B7FAB">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θέλω να πω στη</w:t>
      </w:r>
      <w:r>
        <w:rPr>
          <w:rFonts w:eastAsia="Times New Roman"/>
          <w:szCs w:val="24"/>
        </w:rPr>
        <w:t xml:space="preserve">ν κυρία Υπουργό ότι παρ’ όλα αυτά, όμως, είθισται η Βουλή στη συζήτηση των νομοσχεδίων –και αυτό είναι πάγια κοινοβουλευτική πρακτική- να συζητά και ευρύτερα ζητήματα, ιδιαίτερα στην Ολομέλεια και στις Επιτροπές πολύ λιγότερο. </w:t>
      </w:r>
    </w:p>
    <w:p w14:paraId="7707C354" w14:textId="77777777" w:rsidR="001926F7" w:rsidRDefault="006B7FAB">
      <w:pPr>
        <w:spacing w:line="600" w:lineRule="auto"/>
        <w:ind w:firstLine="720"/>
        <w:contextualSpacing/>
        <w:jc w:val="both"/>
        <w:rPr>
          <w:rFonts w:eastAsia="Times New Roman"/>
          <w:szCs w:val="24"/>
        </w:rPr>
      </w:pPr>
      <w:r>
        <w:rPr>
          <w:rFonts w:eastAsia="Times New Roman"/>
          <w:szCs w:val="24"/>
        </w:rPr>
        <w:t>Θέλω να κάνω μία διευκρίνιση</w:t>
      </w:r>
      <w:r>
        <w:rPr>
          <w:rFonts w:eastAsia="Times New Roman"/>
          <w:szCs w:val="24"/>
        </w:rPr>
        <w:t xml:space="preserve"> προς την κ. Φωτίου, η οποία αναρωτήθηκε για την νομοτεχνική μας βελτίωση. Αναφέρομαι, προφανώς, στο γεγονός ότι η διαδικασίες σε ό,τι αφορά από ένα επίπεδο και κάτω –εννοώ ποσό, επίπεδο χρηματικό-, τις 60.000, μπορεί να είναι συνοπτικές και σύννομες και ά</w:t>
      </w:r>
      <w:r>
        <w:rPr>
          <w:rFonts w:eastAsia="Times New Roman"/>
          <w:szCs w:val="24"/>
        </w:rPr>
        <w:t>ρα, ταχύτερες.</w:t>
      </w:r>
    </w:p>
    <w:p w14:paraId="7707C355" w14:textId="77777777" w:rsidR="001926F7" w:rsidRDefault="006B7FAB">
      <w:pPr>
        <w:spacing w:line="600" w:lineRule="auto"/>
        <w:ind w:firstLine="720"/>
        <w:contextualSpacing/>
        <w:jc w:val="both"/>
        <w:rPr>
          <w:rFonts w:eastAsia="Times New Roman"/>
          <w:szCs w:val="24"/>
        </w:rPr>
      </w:pPr>
      <w:r>
        <w:rPr>
          <w:rFonts w:eastAsia="Times New Roman"/>
          <w:szCs w:val="24"/>
        </w:rPr>
        <w:t>Επειδή όμως αναφερθήκατε –και το κατανοώ- στον Δήμο Θεσσαλονίκης, θα σας πω ότι θα μπορούσε κανείς να το δει σε επίπεδο δημοτικού διαμερίσματος, διά νομοθεσίας πάντα, έτσι ώστε να μπορείτε να πάτε με γρήγορες διαδικασίες και να τελειώσετε τη</w:t>
      </w:r>
      <w:r>
        <w:rPr>
          <w:rFonts w:eastAsia="Times New Roman"/>
          <w:szCs w:val="24"/>
        </w:rPr>
        <w:t>ν πιλοτική φάση όπως πρέπει. Αυτό εννοούσα, γιατί με ρωτήσατε.</w:t>
      </w:r>
    </w:p>
    <w:p w14:paraId="7707C35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Εάν δεν θέλετε να την κάνετε δεκτή, είναι δικαίωμά σας. Δεν μπορώ εγώ να μπω στο τι θα αποφασίσετε. Αυτή είναι η θέση μας, αυτό προτείνουμε. Περιμέναμε από εσάς κάποια θετικότερη αντιμετώπιση. </w:t>
      </w:r>
      <w:r>
        <w:rPr>
          <w:rFonts w:eastAsia="Times New Roman"/>
          <w:szCs w:val="24"/>
        </w:rPr>
        <w:t xml:space="preserve">Τι να κάνουμε; </w:t>
      </w:r>
    </w:p>
    <w:p w14:paraId="7707C357" w14:textId="77777777" w:rsidR="001926F7" w:rsidRDefault="006B7FAB">
      <w:pPr>
        <w:spacing w:line="600" w:lineRule="auto"/>
        <w:ind w:firstLine="720"/>
        <w:contextualSpacing/>
        <w:jc w:val="both"/>
        <w:rPr>
          <w:rFonts w:eastAsia="Times New Roman"/>
          <w:szCs w:val="24"/>
        </w:rPr>
      </w:pPr>
      <w:r>
        <w:rPr>
          <w:rFonts w:eastAsia="Times New Roman"/>
          <w:szCs w:val="24"/>
        </w:rPr>
        <w:t>Σε ό,τι αφορά την τροπολογία που τελικά δεν θα γίνει δεκτή, εγώ τουλάχιστον, κύριε Πρόεδρε, εκφράζω την ικανοποίησή μας που δεν θα γίνει δεκτή από την Κυβέρνηση. Έχει γίνει μανιέρα εδώ -άκουσα από την κυρία Υπουργό ότι σέβεται- τον τελευταί</w:t>
      </w:r>
      <w:r>
        <w:rPr>
          <w:rFonts w:eastAsia="Times New Roman"/>
          <w:szCs w:val="24"/>
        </w:rPr>
        <w:t xml:space="preserve">ο καιρό να έρχονται βουλευτικές τροπολογίες χωρίς έκθεση του Γενικού Λογιστηρίου του Κράτους που ενέχονται δαπάνες και να γίνονται διά της τεθλασμένης αποδεκτές από τους Υπουργούς. </w:t>
      </w:r>
    </w:p>
    <w:p w14:paraId="7707C358" w14:textId="77777777" w:rsidR="001926F7" w:rsidRDefault="006B7FAB">
      <w:pPr>
        <w:spacing w:line="600" w:lineRule="auto"/>
        <w:ind w:firstLine="720"/>
        <w:contextualSpacing/>
        <w:jc w:val="both"/>
        <w:rPr>
          <w:rFonts w:eastAsia="Times New Roman"/>
          <w:szCs w:val="24"/>
        </w:rPr>
      </w:pPr>
      <w:r>
        <w:rPr>
          <w:rFonts w:eastAsia="Times New Roman"/>
          <w:szCs w:val="24"/>
        </w:rPr>
        <w:t>Και εγώ μπορώ να καταθέσω και όλοι οι Βουλευτές να καταθέσουμε μία τροπολο</w:t>
      </w:r>
      <w:r>
        <w:rPr>
          <w:rFonts w:eastAsia="Times New Roman"/>
          <w:szCs w:val="24"/>
        </w:rPr>
        <w:t>γία η οποία να είναι αδαπάνως. Πραγματικά μπορεί –όπως είπε τώρα η κυρία Υπουργός και εγώ το δέχομαι- να την κάνει αποδεκτή ως υπουργική πλέον και να τη φέρει νομίμως διά της κανονικής οδού. Ας τη φέρει νομίμως και να την εξετάσουμε. Εμείς έχουμε κάποιες ε</w:t>
      </w:r>
      <w:r>
        <w:rPr>
          <w:rFonts w:eastAsia="Times New Roman"/>
          <w:szCs w:val="24"/>
        </w:rPr>
        <w:t>νστάσεις. Όταν θα έρθει, θα τη δούμε.</w:t>
      </w:r>
    </w:p>
    <w:p w14:paraId="7707C359" w14:textId="77777777" w:rsidR="001926F7" w:rsidRDefault="006B7FAB">
      <w:pPr>
        <w:spacing w:line="600" w:lineRule="auto"/>
        <w:ind w:firstLine="720"/>
        <w:contextualSpacing/>
        <w:jc w:val="both"/>
        <w:rPr>
          <w:rFonts w:eastAsia="Times New Roman"/>
          <w:szCs w:val="24"/>
        </w:rPr>
      </w:pPr>
      <w:r>
        <w:rPr>
          <w:rFonts w:eastAsia="Times New Roman"/>
          <w:szCs w:val="24"/>
        </w:rPr>
        <w:t>Τέλος, κύριε Πρόεδρε, έχουμε προκληθεί. Πραγματικά</w:t>
      </w:r>
      <w:r w:rsidRPr="007B4EC6">
        <w:rPr>
          <w:rFonts w:eastAsia="Times New Roman"/>
          <w:szCs w:val="24"/>
        </w:rPr>
        <w:t>,</w:t>
      </w:r>
      <w:r>
        <w:rPr>
          <w:rFonts w:eastAsia="Times New Roman"/>
          <w:szCs w:val="24"/>
        </w:rPr>
        <w:t xml:space="preserve"> εκπλήσσομαι. Δεν ξέρω τι εννοούσε –ξέρετε, έχουμε και Απόκριες τώρα- ο κ. Μαντάς. Εννοούσε ότι έχει πρόβλημα το </w:t>
      </w:r>
      <w:r>
        <w:rPr>
          <w:rFonts w:eastAsia="Times New Roman"/>
          <w:szCs w:val="24"/>
          <w:lang w:val="en-US"/>
        </w:rPr>
        <w:t>PSI</w:t>
      </w:r>
      <w:r>
        <w:rPr>
          <w:rFonts w:eastAsia="Times New Roman"/>
          <w:szCs w:val="24"/>
        </w:rPr>
        <w:t>; Τότε γιατί η Κυβέρνησή του και ο προϋπολογισμός π</w:t>
      </w:r>
      <w:r>
        <w:rPr>
          <w:rFonts w:eastAsia="Times New Roman"/>
          <w:szCs w:val="24"/>
        </w:rPr>
        <w:t xml:space="preserve">ου ψήφισε μιλάει με τα καλύτερα επαινετικά λόγια για το </w:t>
      </w:r>
      <w:r>
        <w:rPr>
          <w:rFonts w:eastAsia="Times New Roman"/>
          <w:szCs w:val="24"/>
          <w:lang w:val="en-US"/>
        </w:rPr>
        <w:t>PSI</w:t>
      </w:r>
      <w:r>
        <w:rPr>
          <w:rFonts w:eastAsia="Times New Roman"/>
          <w:szCs w:val="24"/>
        </w:rPr>
        <w:t xml:space="preserve">; </w:t>
      </w:r>
      <w:r>
        <w:rPr>
          <w:rFonts w:eastAsia="Times New Roman"/>
          <w:szCs w:val="24"/>
        </w:rPr>
        <w:t>Γ</w:t>
      </w:r>
      <w:r>
        <w:rPr>
          <w:rFonts w:eastAsia="Times New Roman"/>
          <w:szCs w:val="24"/>
        </w:rPr>
        <w:t xml:space="preserve">ιατί αυτή η Κυβέρνηση –και ορθώς έπραξε, απλώς λέω ότι είναι το Τριώδιο- πήγε στο Ευρωπαϊκό Δικαστήριο και υποστήριξε το </w:t>
      </w:r>
      <w:r>
        <w:rPr>
          <w:rFonts w:eastAsia="Times New Roman"/>
          <w:szCs w:val="24"/>
          <w:lang w:val="en-US"/>
        </w:rPr>
        <w:t>PSI</w:t>
      </w:r>
      <w:r>
        <w:rPr>
          <w:rFonts w:eastAsia="Times New Roman"/>
          <w:szCs w:val="24"/>
        </w:rPr>
        <w:t xml:space="preserve">; Μας κοροϊδεύουν! Κοροϊδεύουν τον ελληνικό λαό! </w:t>
      </w:r>
      <w:r>
        <w:rPr>
          <w:rFonts w:eastAsia="Times New Roman"/>
          <w:szCs w:val="24"/>
        </w:rPr>
        <w:t>Ξ</w:t>
      </w:r>
      <w:r>
        <w:rPr>
          <w:rFonts w:eastAsia="Times New Roman"/>
          <w:szCs w:val="24"/>
        </w:rPr>
        <w:t>εχνούν ότι 2,3 δισεκ</w:t>
      </w:r>
      <w:r>
        <w:rPr>
          <w:rFonts w:eastAsia="Times New Roman"/>
          <w:szCs w:val="24"/>
        </w:rPr>
        <w:t xml:space="preserve">ατομμύρια ευρώ είναι η επιπλέον επιβάρυνση του ασφαλιστικού μόνο από το τρίτο μνημόνιο και τη διαπραγμάτευση που έγινε. Το </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οι επικουρικές και η ρήτρα μηδενικού ελλείμματος ήταν απλά </w:t>
      </w:r>
      <w:proofErr w:type="spellStart"/>
      <w:r>
        <w:rPr>
          <w:rFonts w:eastAsia="Times New Roman"/>
          <w:szCs w:val="24"/>
        </w:rPr>
        <w:t>παιχνιδάκι</w:t>
      </w:r>
      <w:proofErr w:type="spellEnd"/>
      <w:r>
        <w:rPr>
          <w:rFonts w:eastAsia="Times New Roman"/>
          <w:szCs w:val="24"/>
        </w:rPr>
        <w:t>.</w:t>
      </w:r>
    </w:p>
    <w:p w14:paraId="7707C35A"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Δεν είχα σκοπό να αναφερθώ σε αυτά, κύριε </w:t>
      </w:r>
      <w:r>
        <w:rPr>
          <w:rFonts w:eastAsia="Times New Roman"/>
          <w:szCs w:val="24"/>
        </w:rPr>
        <w:t xml:space="preserve">Πρόεδρε. Σας ζήτησα τον λόγο μόνο για διευκρινίσεις. Δεν μπορεί, όμως, να </w:t>
      </w:r>
      <w:proofErr w:type="spellStart"/>
      <w:r>
        <w:rPr>
          <w:rFonts w:eastAsia="Times New Roman"/>
          <w:szCs w:val="24"/>
        </w:rPr>
        <w:t>προκαλούμεθα</w:t>
      </w:r>
      <w:proofErr w:type="spellEnd"/>
      <w:r>
        <w:rPr>
          <w:rFonts w:eastAsia="Times New Roman"/>
          <w:szCs w:val="24"/>
        </w:rPr>
        <w:t xml:space="preserve">. </w:t>
      </w:r>
    </w:p>
    <w:p w14:paraId="7707C35B" w14:textId="77777777" w:rsidR="001926F7" w:rsidRDefault="006B7FAB">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γαπητέ, συνάδελφε, κύριε Μαντά, εάν πραγματικά θέλετε να υπάρχει ένα κοινό μέτωπο για τη λιτότητα -διότι και εγώ θα βρίσκομαι στο εξωτερικό μεθαύριο και με την κ. Γεν</w:t>
      </w:r>
      <w:r>
        <w:rPr>
          <w:rFonts w:eastAsia="Times New Roman"/>
          <w:szCs w:val="24"/>
        </w:rPr>
        <w:t xml:space="preserve">νηματά έχουμε σηκώσει πολλές φορές μαζί με άλλους σοσιαλιστές τα θέματα της λιτότητας- θα πρέπει να αποφασίσουμε με ποιον θα πάμε και ποιον θα αφήσουμε. Γιατί δεν μπορεί, κύριε Πρόεδρε, αυτή η Κυβέρνηση να πηγαίνει να επαιτεί στην κ. </w:t>
      </w:r>
      <w:proofErr w:type="spellStart"/>
      <w:r>
        <w:rPr>
          <w:rFonts w:eastAsia="Times New Roman"/>
          <w:szCs w:val="24"/>
        </w:rPr>
        <w:t>Μέρκελ</w:t>
      </w:r>
      <w:proofErr w:type="spellEnd"/>
      <w:r>
        <w:rPr>
          <w:rFonts w:eastAsia="Times New Roman"/>
          <w:szCs w:val="24"/>
        </w:rPr>
        <w:t xml:space="preserve"> –τους ξεχάσαμε </w:t>
      </w:r>
      <w:r>
        <w:rPr>
          <w:rFonts w:eastAsia="Times New Roman"/>
          <w:szCs w:val="24"/>
        </w:rPr>
        <w:t xml:space="preserve">τους </w:t>
      </w:r>
      <w:proofErr w:type="spellStart"/>
      <w:r>
        <w:rPr>
          <w:rFonts w:eastAsia="Times New Roman"/>
          <w:szCs w:val="24"/>
        </w:rPr>
        <w:t>Μερκελιστές</w:t>
      </w:r>
      <w:proofErr w:type="spellEnd"/>
      <w:r>
        <w:rPr>
          <w:rFonts w:eastAsia="Times New Roman"/>
          <w:szCs w:val="24"/>
        </w:rPr>
        <w:t>- και μετά να έρχεται εδώ να ψηφίζει και να εφαρμόζει μέτρα Σόιμπλε και να μας το παίζει και Αριστερή και προοδευτική. Γιατί θα τρελαθούμε εδώ μέσα! Δεν είναι δυνατόν, λοιπόν, να ακούγονται αυτά στην Αίθουσα και να μην έχουν απαντήσεις, κυρ</w:t>
      </w:r>
      <w:r>
        <w:rPr>
          <w:rFonts w:eastAsia="Times New Roman"/>
          <w:szCs w:val="24"/>
        </w:rPr>
        <w:t>ία Υπουργέ.</w:t>
      </w:r>
    </w:p>
    <w:p w14:paraId="7707C35C" w14:textId="77777777" w:rsidR="001926F7" w:rsidRDefault="006B7FAB">
      <w:pPr>
        <w:spacing w:line="600" w:lineRule="auto"/>
        <w:ind w:firstLine="720"/>
        <w:contextualSpacing/>
        <w:jc w:val="both"/>
        <w:rPr>
          <w:rFonts w:eastAsia="Times New Roman"/>
          <w:szCs w:val="24"/>
        </w:rPr>
      </w:pPr>
      <w:r>
        <w:rPr>
          <w:rFonts w:eastAsia="Times New Roman"/>
          <w:szCs w:val="24"/>
        </w:rPr>
        <w:t>Γ</w:t>
      </w:r>
      <w:r>
        <w:rPr>
          <w:rFonts w:eastAsia="Times New Roman"/>
          <w:szCs w:val="24"/>
        </w:rPr>
        <w:t xml:space="preserve">ι’ αυτόν τον λόγο πήρα δύο, τρία λεπτά επιπλέον για να απαντήσω πολιτικά στον </w:t>
      </w:r>
      <w:r>
        <w:rPr>
          <w:rFonts w:eastAsia="Times New Roman"/>
          <w:szCs w:val="24"/>
        </w:rPr>
        <w:t>Κ</w:t>
      </w:r>
      <w:r>
        <w:rPr>
          <w:rFonts w:eastAsia="Times New Roman"/>
          <w:szCs w:val="24"/>
        </w:rPr>
        <w:t xml:space="preserve">οινοβουλευτικό </w:t>
      </w:r>
      <w:r>
        <w:rPr>
          <w:rFonts w:eastAsia="Times New Roman"/>
          <w:szCs w:val="24"/>
        </w:rPr>
        <w:t>Ε</w:t>
      </w:r>
      <w:r>
        <w:rPr>
          <w:rFonts w:eastAsia="Times New Roman"/>
          <w:szCs w:val="24"/>
        </w:rPr>
        <w:t>κπρόσωπο.</w:t>
      </w:r>
    </w:p>
    <w:p w14:paraId="7707C35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Χριστοφιλοπούλου</w:t>
      </w:r>
      <w:proofErr w:type="spellEnd"/>
      <w:r>
        <w:rPr>
          <w:rFonts w:eastAsia="Times New Roman" w:cs="Times New Roman"/>
          <w:szCs w:val="24"/>
        </w:rPr>
        <w:t>.</w:t>
      </w:r>
    </w:p>
    <w:p w14:paraId="7707C35E"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w:t>
      </w:r>
    </w:p>
    <w:p w14:paraId="7707C35F"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w:t>
      </w:r>
      <w:r>
        <w:rPr>
          <w:rFonts w:eastAsia="Times New Roman" w:cs="Times New Roman"/>
          <w:szCs w:val="24"/>
        </w:rPr>
        <w:t>κύριε Πρόεδρε.</w:t>
      </w:r>
    </w:p>
    <w:p w14:paraId="7707C360"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Δεν είχαμε σκοπό κάποιες πολιτικές αναφορές. Ορμώμενος, όμως, από την τοποθέτηση του κ. Μαντά ο οποίος μας κάλεσε να κατανοήσουμε την ιστορία, θέλω να πω το εξής.</w:t>
      </w:r>
    </w:p>
    <w:p w14:paraId="7707C361"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είναι πεισματάρα, κύριε Πρόεδρε. </w:t>
      </w:r>
      <w:r>
        <w:rPr>
          <w:rFonts w:eastAsia="Times New Roman" w:cs="Times New Roman"/>
          <w:szCs w:val="24"/>
        </w:rPr>
        <w:t>Τ</w:t>
      </w:r>
      <w:r>
        <w:rPr>
          <w:rFonts w:eastAsia="Times New Roman" w:cs="Times New Roman"/>
          <w:szCs w:val="24"/>
        </w:rPr>
        <w:t xml:space="preserve">ουλάχιστον το Κομμουνιστικό Κόμμα </w:t>
      </w:r>
      <w:r>
        <w:rPr>
          <w:rFonts w:eastAsia="Times New Roman" w:cs="Times New Roman"/>
          <w:szCs w:val="24"/>
        </w:rPr>
        <w:t>Ελλάδας δεν μπορεί να δέχεται μαθήματα ιστορίας και κυρίως ως προς την ιστορική αποστολή που έχει για να υπερασπίσει τα συμφέροντα της εργατικής τάξης, του λαού, μέχρι τον τελικό σκοπό που είναι η ανατροπή της εξουσίας του κεφαλαίου.</w:t>
      </w:r>
    </w:p>
    <w:p w14:paraId="7707C362"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του ΚΚΕ δεν </w:t>
      </w:r>
      <w:r>
        <w:rPr>
          <w:rFonts w:eastAsia="Times New Roman" w:cs="Times New Roman"/>
          <w:szCs w:val="24"/>
        </w:rPr>
        <w:t>γράφεται στα γρανάζια της αστικής εξουσίας την οποία υπηρετεί ο ΣΥΡΙΖΑ αυτή τη στιγμή με τον καλύτερο δυνατό τρόπο. Τρίβει τα χέρια του το σύστημα, ο Σύνδεσμος Ελλήνων Βιομηχάνων, οι μονοπωλιακοί όμιλοί γιατί τους βγάζει, ολοκληρώνει όλη τη δουλειά που δεν</w:t>
      </w:r>
      <w:r>
        <w:rPr>
          <w:rFonts w:eastAsia="Times New Roman" w:cs="Times New Roman"/>
          <w:szCs w:val="24"/>
        </w:rPr>
        <w:t xml:space="preserve"> πρόλαβαν να κάνουν η Νέα Δημοκρατία και το ΠΑΣΟΚ. Άλλωστε τα εύσημα και τα συγχαρητήρια που έχετε πάρει ως Κυβέρνηση, αμφιβάλλω εάν τα έχει πάρει και κάποια άλλη.</w:t>
      </w:r>
    </w:p>
    <w:p w14:paraId="7707C363" w14:textId="77777777" w:rsidR="001926F7" w:rsidRDefault="006B7FAB">
      <w:pPr>
        <w:spacing w:line="600" w:lineRule="auto"/>
        <w:ind w:firstLine="720"/>
        <w:contextualSpacing/>
        <w:jc w:val="both"/>
        <w:rPr>
          <w:rFonts w:eastAsia="Times New Roman"/>
          <w:szCs w:val="24"/>
        </w:rPr>
      </w:pPr>
      <w:r>
        <w:rPr>
          <w:rFonts w:eastAsia="Times New Roman" w:cs="Times New Roman"/>
          <w:szCs w:val="24"/>
        </w:rPr>
        <w:t>Θα πρέπει να γνωρίζετε ότι την ιστορία την γράψαμε στα πεδία των μαχών, τη γράψαμε στον Δημο</w:t>
      </w:r>
      <w:r>
        <w:rPr>
          <w:rFonts w:eastAsia="Times New Roman" w:cs="Times New Roman"/>
          <w:szCs w:val="24"/>
        </w:rPr>
        <w:t xml:space="preserve">κρατικό Στρατό Ελλάδας, τη γράψαμε σε όλους τους μετέπειτα κοινωνικούς και πολιτικούς αγώνες. Τη γράφουμε μέχρι σήμερα. </w:t>
      </w:r>
      <w:r>
        <w:rPr>
          <w:rFonts w:eastAsia="Times New Roman" w:cs="Times New Roman"/>
          <w:szCs w:val="24"/>
        </w:rPr>
        <w:t>Δ</w:t>
      </w:r>
      <w:r>
        <w:rPr>
          <w:rFonts w:eastAsia="Times New Roman" w:cs="Times New Roman"/>
          <w:szCs w:val="24"/>
        </w:rPr>
        <w:t>εν θα σταματήσουμε, ούτε θα υποκύψουμε μέχρι τον τελικό σκοπό.</w:t>
      </w:r>
    </w:p>
    <w:p w14:paraId="7707C364"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Αυτό να είναι φανερό, να είναι καθαρό σε όλους σας.</w:t>
      </w:r>
    </w:p>
    <w:p w14:paraId="7707C365"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Η Κυβέρνηση φάνηκε κ</w:t>
      </w:r>
      <w:r>
        <w:rPr>
          <w:rFonts w:eastAsia="Times New Roman" w:cs="Times New Roman"/>
          <w:szCs w:val="24"/>
        </w:rPr>
        <w:t xml:space="preserve">αι από το νομοσχέδιο ότι θέλει να υπηρετήσει τις στοχεύσεις της Ευρωπαϊκής Ένωσης, τις οδηγίες του ΟΟΣΑ. Γι’ αυτό προετοιμάζει όλο το έδαφος και αυτό το νομοσχέδιο όσον αφορά το μητρώο για τους φορτοεκφορτωτές ή για το μητρώο για τις ΜΚΟ. Εντάσσονται μέσα </w:t>
      </w:r>
      <w:r>
        <w:rPr>
          <w:rFonts w:eastAsia="Times New Roman" w:cs="Times New Roman"/>
          <w:szCs w:val="24"/>
        </w:rPr>
        <w:t xml:space="preserve">σε ένα συνολικό σχέδιο προετοιμασίας, προκειμένου οι μονοπωλιακοί όμιλοι να διεισδύσουν σε χώρους υψηλής κερδοφορίας. Αυτοί οι χώροι υψηλής κερδοφορίας είναι όντως ο χώρος των λιμανιών, συνολικά της φορτοεκφόρτωσης, των μεταφορών και ιδιαίτερα στα λιμάνια </w:t>
      </w:r>
      <w:r>
        <w:rPr>
          <w:rFonts w:eastAsia="Times New Roman" w:cs="Times New Roman"/>
          <w:szCs w:val="24"/>
        </w:rPr>
        <w:t>για τα οποία η κυρία Υπουργός δεν βρήκε να πει ούτε μία λέξη σε σχέση με αυτά που καταθέσαμε ως Κομμουνιστικό Κόμμα Ελλάδας, για τις εξαιρέσεις, δηλαδή, που κάνει το νομοσχέδιο στα λιμάνια του Πειραιά, της Θεσσαλονίκης, δώδεκα άλλων λιμανιών, ευνοώντας την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OSCO</w:t>
      </w:r>
      <w:r>
        <w:rPr>
          <w:rFonts w:eastAsia="Times New Roman" w:cs="Times New Roman"/>
          <w:szCs w:val="24"/>
        </w:rPr>
        <w:t>»</w:t>
      </w:r>
      <w:r>
        <w:rPr>
          <w:rFonts w:eastAsia="Times New Roman" w:cs="Times New Roman"/>
          <w:szCs w:val="24"/>
        </w:rPr>
        <w:t xml:space="preserve"> και την επικείμενη ιδιωτικοποίηση αυτών των λιμανιών. Κουβέντα και για το εργασιακό καθεστώς που υπάρχει εκεί, απολύτως τίποτα. </w:t>
      </w:r>
    </w:p>
    <w:p w14:paraId="7707C36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Φ</w:t>
      </w:r>
      <w:r>
        <w:rPr>
          <w:rFonts w:eastAsia="Times New Roman" w:cs="Times New Roman"/>
          <w:szCs w:val="24"/>
        </w:rPr>
        <w:t>υσικά, στην ίδια ρότα κινήθηκαν και τα υπόλοιπα κόμματα, τα οποία δεν είπαν απολύτως τίποτα ορμώμενοι βέβαια από το γ</w:t>
      </w:r>
      <w:r>
        <w:rPr>
          <w:rFonts w:eastAsia="Times New Roman" w:cs="Times New Roman"/>
          <w:szCs w:val="24"/>
        </w:rPr>
        <w:t xml:space="preserve">εγονός ότι υπήρχαν ένα σωρό τροπολογίες. Αλλά, τίποτα για την ταμπακιέρα; </w:t>
      </w:r>
      <w:r>
        <w:rPr>
          <w:rFonts w:eastAsia="Times New Roman" w:cs="Times New Roman"/>
          <w:szCs w:val="24"/>
        </w:rPr>
        <w:t>Α</w:t>
      </w:r>
      <w:r>
        <w:rPr>
          <w:rFonts w:eastAsia="Times New Roman" w:cs="Times New Roman"/>
          <w:szCs w:val="24"/>
        </w:rPr>
        <w:t xml:space="preserve">ποδεικνύεται, δηλαδή, ότι είναι σε μία κοινή γραμμή πλεύσης απέναντι σε αυτά τα ζητήματα της </w:t>
      </w:r>
      <w:proofErr w:type="spellStart"/>
      <w:r>
        <w:rPr>
          <w:rFonts w:eastAsia="Times New Roman" w:cs="Times New Roman"/>
          <w:szCs w:val="24"/>
        </w:rPr>
        <w:t>Ευρωενωσιακής</w:t>
      </w:r>
      <w:proofErr w:type="spellEnd"/>
      <w:r>
        <w:rPr>
          <w:rFonts w:eastAsia="Times New Roman" w:cs="Times New Roman"/>
          <w:szCs w:val="24"/>
        </w:rPr>
        <w:t xml:space="preserve"> πολιτικής. </w:t>
      </w:r>
    </w:p>
    <w:p w14:paraId="7707C36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w:t>
      </w:r>
      <w:r>
        <w:rPr>
          <w:rFonts w:eastAsia="Times New Roman" w:cs="Times New Roman"/>
          <w:szCs w:val="24"/>
        </w:rPr>
        <w:t xml:space="preserve">δρος της Βουλής κ. </w:t>
      </w:r>
      <w:r w:rsidRPr="00B00BB5">
        <w:rPr>
          <w:rFonts w:eastAsia="Times New Roman" w:cs="Times New Roman"/>
          <w:b/>
          <w:szCs w:val="24"/>
        </w:rPr>
        <w:t>ΔΗΜΗΤΡΙΟΣ ΚΡΕΜΑΣΤΙΝΟΣ</w:t>
      </w:r>
      <w:r>
        <w:rPr>
          <w:rFonts w:eastAsia="Times New Roman" w:cs="Times New Roman"/>
          <w:szCs w:val="24"/>
        </w:rPr>
        <w:t>)</w:t>
      </w:r>
    </w:p>
    <w:p w14:paraId="7707C36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τις τροπολογίες, στην τροπολογία 917, που αφορά την επιχορήγηση από τον κρατικό προϋπολογισμό του ΕΦΚΑ, του ΝΑΤ και του ΟΓΑ κάνετε μία νομοτεχνική βελτίωση, λέτε. </w:t>
      </w:r>
    </w:p>
    <w:p w14:paraId="7707C36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Εμείς λέμε ότι δεν είναι νομοτεχν</w:t>
      </w:r>
      <w:r>
        <w:rPr>
          <w:rFonts w:eastAsia="Times New Roman" w:cs="Times New Roman"/>
          <w:szCs w:val="24"/>
        </w:rPr>
        <w:t>ική βελτίωση, αλλά είναι πολύ ουσιαστική προσθήκη. Πιθανά σας ξέφυγε, αλλά δεν είναι απλά νομοτεχνική. Δηλαδή, προστίθεται στη φράση «η επιχορήγηση από τον κρατικό προϋπολογισμό σύμφωνα με τις παραγράφους 2 και 5 του άρθρου 2». Γιατί; Γιατί θέλετε να διασφ</w:t>
      </w:r>
      <w:r>
        <w:rPr>
          <w:rFonts w:eastAsia="Times New Roman" w:cs="Times New Roman"/>
          <w:szCs w:val="24"/>
        </w:rPr>
        <w:t xml:space="preserve">αλιστεί με αυτόν τον τρόπο η πλήρης εφαρμογή του νόμου </w:t>
      </w:r>
      <w:proofErr w:type="spellStart"/>
      <w:r>
        <w:rPr>
          <w:rFonts w:eastAsia="Times New Roman" w:cs="Times New Roman"/>
          <w:szCs w:val="24"/>
        </w:rPr>
        <w:t>Κατρούγκαλου</w:t>
      </w:r>
      <w:proofErr w:type="spellEnd"/>
      <w:r>
        <w:rPr>
          <w:rFonts w:eastAsia="Times New Roman" w:cs="Times New Roman"/>
          <w:szCs w:val="24"/>
        </w:rPr>
        <w:t>. Και γνωρίζετε πάρα πολύ καλά ότι αυτό ο νόμος χωρίζει την εθνική από την ανταποδοτική και λέει ότι η εθνική θα χρηματοδοτείται από τον κρατικό προϋπολογισμό κάτι που δεν το προβλέψατε στη</w:t>
      </w:r>
      <w:r>
        <w:rPr>
          <w:rFonts w:eastAsia="Times New Roman" w:cs="Times New Roman"/>
          <w:szCs w:val="24"/>
        </w:rPr>
        <w:t xml:space="preserve"> συγκεκριμένη τροπολογία. Αυτό, λοιπόν, που κάνετε ουσιαστικά έρχεται για να επιβεβαιώσετε σαν ασφαλιστική δικλίδα ότι ο κρατικός προϋπολογισμός αφορά την εθνική έτσι ώστε να αποφύγετε την παγίδα ο κρατικός προϋπολογισμός να χρηματοδοτήσει και ανταποδοτικέ</w:t>
      </w:r>
      <w:r>
        <w:rPr>
          <w:rFonts w:eastAsia="Times New Roman" w:cs="Times New Roman"/>
          <w:szCs w:val="24"/>
        </w:rPr>
        <w:t>ς συντάξεις.</w:t>
      </w:r>
    </w:p>
    <w:p w14:paraId="7707C36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τροπολογία για τη μονιμοποίηση των πυροσβεστών πενταετούς θητείας νομίζω ότι ήταν άκρως αποκαλυπτική η τοποθέτηση του κ. </w:t>
      </w:r>
      <w:proofErr w:type="spellStart"/>
      <w:r>
        <w:rPr>
          <w:rFonts w:eastAsia="Times New Roman" w:cs="Times New Roman"/>
          <w:szCs w:val="24"/>
        </w:rPr>
        <w:t>Τόσκα</w:t>
      </w:r>
      <w:proofErr w:type="spellEnd"/>
      <w:r>
        <w:rPr>
          <w:rFonts w:eastAsia="Times New Roman" w:cs="Times New Roman"/>
          <w:szCs w:val="24"/>
        </w:rPr>
        <w:t>, ο οποίος, ούτε λίγο ούτε πολύ, μας είπε ότι «προσκρούουμε στους θεσμούς, είμαστε σε διαδικασία διαπ</w:t>
      </w:r>
      <w:r>
        <w:rPr>
          <w:rFonts w:eastAsia="Times New Roman" w:cs="Times New Roman"/>
          <w:szCs w:val="24"/>
        </w:rPr>
        <w:t xml:space="preserve">ραγμάτευσης». Άρα λοιπόν, το όλο ζήτημα δεν είναι στα νομοτεχνικά κωλύματα, που μας είπε, που δικαιολογεί με αυτόν τον τρόπο τη συγκεκριμένη κυβερνητική, υπουργική τροπολογία, αλλά το γεγονός ότι έχετε δεσμευθεί απέναντι στους εταίρους ακόμα και σε χώρους </w:t>
      </w:r>
      <w:r>
        <w:rPr>
          <w:rFonts w:eastAsia="Times New Roman" w:cs="Times New Roman"/>
          <w:szCs w:val="24"/>
        </w:rPr>
        <w:t>που υπάρχουν κενές οργανικές θέσεις και θα πρέπει να καλυφθούν, ειδικά σε τόσο ευαίσθητους χώρους και το απορρίπτετε αυτό.</w:t>
      </w:r>
    </w:p>
    <w:p w14:paraId="7707C36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Εμείς, λοιπόν, εκφράζουμε την αγωνία των πυροσβεστών, που όλη την ημέρα ήταν απ’ έξω και διαδήλωναν. Βέβαια, είναι ειλημμένη η απόφασ</w:t>
      </w:r>
      <w:r>
        <w:rPr>
          <w:rFonts w:eastAsia="Times New Roman" w:cs="Times New Roman"/>
          <w:szCs w:val="24"/>
        </w:rPr>
        <w:t xml:space="preserve">ή σας να μην υιοθετήσετε την τροπολογία του ΚΚΕ έτσι ώστε να λυθεί οριστικά -γιατί αυτό το ζήτημα βάζει η τροπολογία του ΚΚΕ- η ομηρεία αυτών των εργαζομένων, να </w:t>
      </w:r>
      <w:proofErr w:type="spellStart"/>
      <w:r>
        <w:rPr>
          <w:rFonts w:eastAsia="Times New Roman" w:cs="Times New Roman"/>
          <w:szCs w:val="24"/>
        </w:rPr>
        <w:t>ομογενοποιηθεί</w:t>
      </w:r>
      <w:proofErr w:type="spellEnd"/>
      <w:r>
        <w:rPr>
          <w:rFonts w:eastAsia="Times New Roman" w:cs="Times New Roman"/>
          <w:szCs w:val="24"/>
        </w:rPr>
        <w:t xml:space="preserve"> ο κλάδος, μόνιμη και σταθερή εργασία για όλους χωρίς εξαιρέσεις και αστερίσκους</w:t>
      </w:r>
      <w:r>
        <w:rPr>
          <w:rFonts w:eastAsia="Times New Roman" w:cs="Times New Roman"/>
          <w:szCs w:val="24"/>
        </w:rPr>
        <w:t>, που έβαλαν ορισμένοι εδώ μέσα. Αλλιώς αναλαμβάνετε τις ίδιες ευθύνες με αυτές που είχαν και τα προηγούμενα κόμματα.</w:t>
      </w:r>
    </w:p>
    <w:p w14:paraId="7707C36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Συντυχάκη, ολοκληρώστε.</w:t>
      </w:r>
    </w:p>
    <w:p w14:paraId="7707C36D"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Σε σχέση με την τροπολογία για τη δυνατό</w:t>
      </w:r>
      <w:r>
        <w:rPr>
          <w:rFonts w:eastAsia="Times New Roman" w:cs="Times New Roman"/>
          <w:szCs w:val="24"/>
        </w:rPr>
        <w:t>τητα εξόφλησης ληξιπρόθεσμων οφειλών των φορέων γενικής κυβέρνησης απ’ όλους τους προμηθευτές ηλεκτρικής ενέργειας λέμε «όχι».</w:t>
      </w:r>
    </w:p>
    <w:p w14:paraId="7707C36E"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Εξήγησε ο Κοινοβουλευτικός μας Εκπρόσωπος ότι αυτό αποτελεί στην ουσία ένα δωράκι για τους μονοπωλιακούς ομίλους και τους προμηθε</w:t>
      </w:r>
      <w:r>
        <w:rPr>
          <w:rFonts w:eastAsia="Times New Roman" w:cs="Times New Roman"/>
          <w:szCs w:val="24"/>
        </w:rPr>
        <w:t xml:space="preserve">υτές. Δωράκια, κέρδη, ευνοϊκά τιμολόγια και από την άλλη, ενεργειακή φτώχια και αυξημένες τιμές τιμολογίων και το κόψιμο, βέβαια, των ρευμάτων σε ανέργους και εξαθλιωμένους. </w:t>
      </w:r>
    </w:p>
    <w:p w14:paraId="7707C36F"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τέλος, κύριε Πρόεδρε, δεν υπάρχει άλλη τροπολογία. Οι άλλες δύο δεν έγιναν δε</w:t>
      </w:r>
      <w:r>
        <w:rPr>
          <w:rFonts w:eastAsia="Times New Roman" w:cs="Times New Roman"/>
          <w:szCs w:val="24"/>
        </w:rPr>
        <w:t xml:space="preserve">κτές, σε σχέση με το ΚΕΕΛΠΝΟ και την τροπολογία για το Υπουργείο Εθνικής Άμυνας. Αν και είχαμε άποψη,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εφόσον αποσύρθηκαν, δεν έχω να πω τίποτα άλλο. </w:t>
      </w:r>
    </w:p>
    <w:p w14:paraId="7707C370"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707C371"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707C372"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Κατσανιώτης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Νέας Δημοκρατίας έχει τον λόγο για τρία λεπτά.</w:t>
      </w:r>
    </w:p>
    <w:p w14:paraId="7707C373"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έχετε τον λόγο.</w:t>
      </w:r>
    </w:p>
    <w:p w14:paraId="7707C374"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Θα χρειαστώ και λιγότερο χρόνο, κύριε Πρόεδρε.</w:t>
      </w:r>
    </w:p>
    <w:p w14:paraId="7707C375"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να χαιρετίσω την απόσυρση της τροπολογίας από τους </w:t>
      </w:r>
      <w:r>
        <w:rPr>
          <w:rFonts w:eastAsia="Times New Roman" w:cs="Times New Roman"/>
          <w:szCs w:val="24"/>
        </w:rPr>
        <w:t xml:space="preserve">Βουλευτές του ΣΥΡΙΖΑ. Να πω ότι είναι πάρα πολύ σημαντικό και το θέμα των γευμάτων στα σχολεία. Δεν θα ήθελα και δεν θα έπρεπε να έχει τίποτα να συζητήσουμε πέρα από τη στρατηγική για το πώς θα γίνει. Δυστυχώς, η απευθείας ανάθεση ή οι απευθείας αναθέσεις </w:t>
      </w:r>
      <w:r>
        <w:rPr>
          <w:rFonts w:eastAsia="Times New Roman" w:cs="Times New Roman"/>
          <w:szCs w:val="24"/>
        </w:rPr>
        <w:t>θα μείνουν πάνω και θα αφήσουν σκιά σε αυτό.</w:t>
      </w:r>
    </w:p>
    <w:p w14:paraId="7707C376"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Μιλώντας στον Κοινοβουλευτικό Εκπρόσωπο θα πρέπει να του εξηγήσω ένα πράγμα, ότι ο λαός μας λέει «δεν μπορείς να φυλάς τσίλιες στον κλέφτη και να δίνεις χαμπέρια στον χωροφύλακα». Δεν έχετε καταλάβει ότι είστε η</w:t>
      </w:r>
      <w:r>
        <w:rPr>
          <w:rFonts w:eastAsia="Times New Roman" w:cs="Times New Roman"/>
          <w:szCs w:val="24"/>
        </w:rPr>
        <w:t xml:space="preserve"> τέταρτη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Ή θα συγκρίνετε τα νούμερα της προηγούμενης κυβέρνησης και αυτής ή θα είναι από το 2010 μέχρι σήμερα 27% η ανεργία όλη δική σας. Αλλά δεν γίνεται. Ή μήλα με μήλα ή αχλάδια με αχλάδια. </w:t>
      </w:r>
    </w:p>
    <w:p w14:paraId="7707C377"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Δυστυχώς για σας, συγκρίνεστε με την προ</w:t>
      </w:r>
      <w:r>
        <w:rPr>
          <w:rFonts w:eastAsia="Times New Roman" w:cs="Times New Roman"/>
          <w:szCs w:val="24"/>
        </w:rPr>
        <w:t xml:space="preserve">ηγούμενη κυβέρνηση από το 2012 μέχρι το 2014. </w:t>
      </w:r>
      <w:r>
        <w:rPr>
          <w:rFonts w:eastAsia="Times New Roman" w:cs="Times New Roman"/>
          <w:szCs w:val="24"/>
        </w:rPr>
        <w:t>Δ</w:t>
      </w:r>
      <w:r>
        <w:rPr>
          <w:rFonts w:eastAsia="Times New Roman" w:cs="Times New Roman"/>
          <w:szCs w:val="24"/>
        </w:rPr>
        <w:t>υστυχώς, αυτή η σύγκριση δεν είναι υπέρ σας. Ευτυχώς, το καταλαβαίνει και ο πολίτης. Ευτυχώς, όλες οι δημοσκοπήσεις δείχνουν ότι ο κόσμος περνούσε καλύτερα πριν δύο χρόνια είτε σας αρέσει είτε όχι. Άρα, ή θα ε</w:t>
      </w:r>
      <w:r>
        <w:rPr>
          <w:rFonts w:eastAsia="Times New Roman" w:cs="Times New Roman"/>
          <w:szCs w:val="24"/>
        </w:rPr>
        <w:t>ίστε και θα συγκρίνεστε από το 2010 μέχρι τώρα ή θα συγκρίνουμε το 2014 με το 2016. Κάτι ενδιάμεσο δεν υπάρχει.</w:t>
      </w:r>
    </w:p>
    <w:p w14:paraId="7707C378"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δεύτερο, που ήθελα να σας πω και να σας πληροφορήσω, είναι ότι είστε Κυβέρνηση. Κρίνεστε γι’ αυτά, που κάνετε, και όχι γι’ αυτά, που λέτε και</w:t>
      </w:r>
      <w:r>
        <w:rPr>
          <w:rFonts w:eastAsia="Times New Roman" w:cs="Times New Roman"/>
          <w:szCs w:val="24"/>
        </w:rPr>
        <w:t xml:space="preserve"> θα κριθείτε με την άλλη πρόταση για εξουσία, που θα κατατεθεί στον πολίτη. Το αν θα κλείσετε ή δεν θα κλείσετε τη διαπραγμάτευση είναι στα χέρια σας. Θα έχετε όλη την ευθύνη, αν την κλείσετε ή αν δεν την κλείσετε. Όλα τα μέτρα, όταν την κλείσετε, θα τα φέ</w:t>
      </w:r>
      <w:r>
        <w:rPr>
          <w:rFonts w:eastAsia="Times New Roman" w:cs="Times New Roman"/>
          <w:szCs w:val="24"/>
        </w:rPr>
        <w:t>ρετε εσείς, θα έχουν τη δική σας σφραγίδα.</w:t>
      </w:r>
    </w:p>
    <w:p w14:paraId="7707C379"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κυρία Υπουργέ, είπατε τι έκανε ο ΣΥΡΙΖΑ, τι δεν έκανε ο ΣΥΡΙΖΑ. Θα σας θυμίσω ένα πράγμα, που έκανε, και αυτό θα μείνει στην ιστορία. Έκλεισε τον ΟΓΑ. Κατέστρεψε την ύπαιθρο. Αυτό το έκανε ο ΣΥΡΙΖΑ.</w:t>
      </w:r>
    </w:p>
    <w:p w14:paraId="7707C37A"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(Δημήτριος Κρεμαστινός):</w:t>
      </w:r>
      <w:r>
        <w:rPr>
          <w:rFonts w:eastAsia="Times New Roman" w:cs="Times New Roman"/>
          <w:szCs w:val="24"/>
        </w:rPr>
        <w:t xml:space="preserve"> Ευχαριστώ.</w:t>
      </w:r>
    </w:p>
    <w:p w14:paraId="7707C37B"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ισηγήτρια της Ένωσης Κεντρώων έχει τον λόγο.</w:t>
      </w:r>
    </w:p>
    <w:p w14:paraId="7707C37C"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 για τρία λεπτά.</w:t>
      </w:r>
    </w:p>
    <w:p w14:paraId="7707C37D"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7707C37E"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θα αναφερθώ στις διατάξεις. Τις έχ</w:t>
      </w:r>
      <w:r>
        <w:rPr>
          <w:rFonts w:eastAsia="Times New Roman" w:cs="Times New Roman"/>
          <w:szCs w:val="24"/>
        </w:rPr>
        <w:t>ουμε εξαντλήσει. Απλώς θέλω να αναφερθώ στις δύο τροπολογίες, την τροπολογία 918/76 σχετικά με τους πυροσβέστες, στην οποία εμείς θα ψηφίσουμε «παρών» και θα σας εξηγήσω. Διότι οι πυροσβέστες παραμένουν σε ένα καθεστώς εγκλωβισμού, ενώ θα έπρεπε να καλύψου</w:t>
      </w:r>
      <w:r>
        <w:rPr>
          <w:rFonts w:eastAsia="Times New Roman" w:cs="Times New Roman"/>
          <w:szCs w:val="24"/>
        </w:rPr>
        <w:t>ν τις πάγιες ανάγκες. Είναι ένα πρόβλημα, που πρέπει να επιλυθεί, για να εξευρεθεί μ</w:t>
      </w:r>
      <w:r>
        <w:rPr>
          <w:rFonts w:eastAsia="Times New Roman" w:cs="Times New Roman"/>
          <w:szCs w:val="24"/>
        </w:rPr>
        <w:t>ί</w:t>
      </w:r>
      <w:r>
        <w:rPr>
          <w:rFonts w:eastAsia="Times New Roman" w:cs="Times New Roman"/>
          <w:szCs w:val="24"/>
        </w:rPr>
        <w:t>α μόνιμη λύση, αλλά θα πρέπει να υπάρξει πρώτα μ</w:t>
      </w:r>
      <w:r>
        <w:rPr>
          <w:rFonts w:eastAsia="Times New Roman" w:cs="Times New Roman"/>
          <w:szCs w:val="24"/>
        </w:rPr>
        <w:t>ί</w:t>
      </w:r>
      <w:r>
        <w:rPr>
          <w:rFonts w:eastAsia="Times New Roman" w:cs="Times New Roman"/>
          <w:szCs w:val="24"/>
        </w:rPr>
        <w:t>α αξιολόγηση, οπότε να δώσουμε μ</w:t>
      </w:r>
      <w:r>
        <w:rPr>
          <w:rFonts w:eastAsia="Times New Roman" w:cs="Times New Roman"/>
          <w:szCs w:val="24"/>
        </w:rPr>
        <w:t>ί</w:t>
      </w:r>
      <w:r>
        <w:rPr>
          <w:rFonts w:eastAsia="Times New Roman" w:cs="Times New Roman"/>
          <w:szCs w:val="24"/>
        </w:rPr>
        <w:t xml:space="preserve">α οριστική λύση. </w:t>
      </w:r>
      <w:r>
        <w:rPr>
          <w:rFonts w:eastAsia="Times New Roman" w:cs="Times New Roman"/>
          <w:szCs w:val="24"/>
        </w:rPr>
        <w:t>Θ</w:t>
      </w:r>
      <w:r>
        <w:rPr>
          <w:rFonts w:eastAsia="Times New Roman" w:cs="Times New Roman"/>
          <w:szCs w:val="24"/>
        </w:rPr>
        <w:t>εωρώ ότι πρέπει να γίνει αξιολόγηση μέσω ΑΣΕΠ και να λάβουν πλέον τις μ</w:t>
      </w:r>
      <w:r>
        <w:rPr>
          <w:rFonts w:eastAsia="Times New Roman" w:cs="Times New Roman"/>
          <w:szCs w:val="24"/>
        </w:rPr>
        <w:t>όνιμες θέσεις τους. Το να τους δώσουμε μια παράταση τριών ετών, θεωρώ ότι τους δίνουμε ένα χάπι. Οπότε ψηφίζουμε «παρών».</w:t>
      </w:r>
    </w:p>
    <w:p w14:paraId="7707C37F" w14:textId="77777777" w:rsidR="001926F7" w:rsidRDefault="006B7FA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τροπολογία 920/78 με την πληρωμή οφειλών του </w:t>
      </w:r>
      <w:r>
        <w:rPr>
          <w:rFonts w:eastAsia="Times New Roman" w:cs="Times New Roman"/>
          <w:szCs w:val="24"/>
        </w:rPr>
        <w:t>δ</w:t>
      </w:r>
      <w:r>
        <w:rPr>
          <w:rFonts w:eastAsia="Times New Roman" w:cs="Times New Roman"/>
          <w:szCs w:val="24"/>
        </w:rPr>
        <w:t>ημοσίου προς τη ΔΕΗ. Θα την στηρίξουμε την τροπολογία, διότι υπάρχει πρόβλεψ</w:t>
      </w:r>
      <w:r>
        <w:rPr>
          <w:rFonts w:eastAsia="Times New Roman" w:cs="Times New Roman"/>
          <w:szCs w:val="24"/>
        </w:rPr>
        <w:t>η για προεξόφληση λογαριασμών πριν ακόμα αυτά γίνουν απαιτητά. Αλλά όλα αυτά θα τα στηρίξουμε υπό τον αδιαπραγμάτευτο όρο ότι η προεξόφληση γίνεται για να επωφεληθεί το Δημόσιο από τα κίνητρα και τις εκπτώσεις. Με καταλαβαίνετε; Αν, λοιπόν, πράγματι το κρά</w:t>
      </w:r>
      <w:r>
        <w:rPr>
          <w:rFonts w:eastAsia="Times New Roman" w:cs="Times New Roman"/>
          <w:szCs w:val="24"/>
        </w:rPr>
        <w:t xml:space="preserve">τος καταφέρει να πετύχει εκπτώσεις στο κόστος του ηλεκτρικού ρεύματος, αυτό θα σήμαινε και την εξοικονόμηση δημοσίου χρήματος, οπότε αυτό είναι και στόχος όλων μας. </w:t>
      </w:r>
    </w:p>
    <w:p w14:paraId="7707C380"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α εποχή που το δημόσιο κάνει περικοπές ακόμη και από αναγκαίες δαπάνες, είναι προφανέ</w:t>
      </w:r>
      <w:r>
        <w:rPr>
          <w:rFonts w:eastAsia="Times New Roman" w:cs="Times New Roman"/>
          <w:szCs w:val="24"/>
        </w:rPr>
        <w:t xml:space="preserve">ς ότι τη στηρίζουμε και επιδιώκουμε να γίνονται τέτοιες κινήσεις για όφελος του δημοσίου, φτάνει το δημόσιο να επωφεληθεί από αυτή τη μείωση. </w:t>
      </w:r>
    </w:p>
    <w:p w14:paraId="7707C381"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Ως προς τα σχολικά γεύματα που είναι η τροπολογία 902/72 φυσικά τη στηρίζουμε. Δεν υπάρχει περίπτωση να μην τη στ</w:t>
      </w:r>
      <w:r>
        <w:rPr>
          <w:rFonts w:eastAsia="Times New Roman" w:cs="Times New Roman"/>
          <w:szCs w:val="24"/>
        </w:rPr>
        <w:t xml:space="preserve">ηρίξουμε για όφελος των παιδιών, αλλά θέλουμε να επεκταθεί όπως μας έχετε υποσχεθεί, κυρία Υπουργέ, και σε μεγαλύτερο ποσοστό. Το μόνο που δεν μας αρέσει είναι η απευθείας ανάθεση. Ελπίζουμε να έχετε τον χρόνο να κάνετε διαγωνισμό, οπότε να καλυφθεί. </w:t>
      </w:r>
    </w:p>
    <w:p w14:paraId="7707C382"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ευχαριστώ. </w:t>
      </w:r>
    </w:p>
    <w:p w14:paraId="7707C383" w14:textId="77777777" w:rsidR="001926F7" w:rsidRDefault="006B7FAB">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 </w:t>
      </w:r>
    </w:p>
    <w:p w14:paraId="7707C384"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Ο κ. Στογιαννίδης, εισηγητής του ΣΥΡΙΖΑ, έχει τον λόγο για τρία λεπτά.</w:t>
      </w:r>
    </w:p>
    <w:p w14:paraId="7707C385"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 </w:t>
      </w:r>
    </w:p>
    <w:p w14:paraId="7707C386"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Δεν είχα σκοπό να δευτερολογήσω, αλλά ακούγοντας διάφορα εδώ, θα πρ</w:t>
      </w:r>
      <w:r>
        <w:rPr>
          <w:rFonts w:eastAsia="Times New Roman" w:cs="Times New Roman"/>
          <w:szCs w:val="24"/>
        </w:rPr>
        <w:t xml:space="preserve">έπει να πούμε και την αλήθεια. </w:t>
      </w:r>
    </w:p>
    <w:p w14:paraId="7707C387"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Ακούσαμε, λοιπόν, το πρωί από Βουλευτή και πρώην Υπουργό της Νέας Δημοκρατίας, σχετικά με την τροπολογία για τους πυροσβέστες, ότι το θέμα θα μπορούσε να λυθεί σε δυο μήνες. Δηλαδή, τα δυο προεδρικά διατάγματα θα μπορούσαν σ</w:t>
      </w:r>
      <w:r>
        <w:rPr>
          <w:rFonts w:eastAsia="Times New Roman" w:cs="Times New Roman"/>
          <w:szCs w:val="24"/>
        </w:rPr>
        <w:t xml:space="preserve">ε δυο μήνες να υπογραφούν και να κλείσει οριστικά και να μονιμοποιηθούν οι πυροσβέστες. </w:t>
      </w:r>
    </w:p>
    <w:p w14:paraId="7707C388"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Εγώ ρωτάω πολύ απλά: Το πρόβλημα το ήξεραν αυτοί οι άνθρωποι που ήταν και Υπουργοί μέχρι το 2015, αφού αυτοί θεωρούνται επαγγελματίες της Κυβέρνησης, ενώ εμάς μας κατη</w:t>
      </w:r>
      <w:r>
        <w:rPr>
          <w:rFonts w:eastAsia="Times New Roman" w:cs="Times New Roman"/>
          <w:szCs w:val="24"/>
        </w:rPr>
        <w:t>γορούν για ερασιτεχνισμό στη διακυβέρνηση της χώρας. Γιατί δεν το ρύθμισαν εγκαίρως, όταν μπορούσαν και ήταν ικανότατοι; Ας σταματήσουν πια να κοροϊδεύουν τον κόσμο.</w:t>
      </w:r>
    </w:p>
    <w:p w14:paraId="7707C389"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Βεβαίως, βρίσκονται σε εργασιακή ομηρία οι πυροσβέστες, δεν το παραβλέπουμε. Απλώς ο αρμόδ</w:t>
      </w:r>
      <w:r>
        <w:rPr>
          <w:rFonts w:eastAsia="Times New Roman" w:cs="Times New Roman"/>
          <w:szCs w:val="24"/>
        </w:rPr>
        <w:t xml:space="preserve">ιος Υπουργός ο κ. </w:t>
      </w:r>
      <w:proofErr w:type="spellStart"/>
      <w:r>
        <w:rPr>
          <w:rFonts w:eastAsia="Times New Roman" w:cs="Times New Roman"/>
          <w:szCs w:val="24"/>
        </w:rPr>
        <w:t>Τόσκας</w:t>
      </w:r>
      <w:proofErr w:type="spellEnd"/>
      <w:r>
        <w:rPr>
          <w:rFonts w:eastAsia="Times New Roman" w:cs="Times New Roman"/>
          <w:szCs w:val="24"/>
        </w:rPr>
        <w:t xml:space="preserve"> δήλωσε ότι αυτή τη στιγμή μπορεί να γίνει αυτή η τροπολογία και ίσως γρηγορότερα από τρία χρόνια να αποκατασταθούν και να γίνουν μόνιμοι οι πυροσβέστες. </w:t>
      </w:r>
    </w:p>
    <w:p w14:paraId="7707C38A"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Ας σταματήσουμε, λοιπόν, να εκμεταλλευόμαστε αυτούς τους ανθρώπους, να ξεχνάμ</w:t>
      </w:r>
      <w:r>
        <w:rPr>
          <w:rFonts w:eastAsia="Times New Roman" w:cs="Times New Roman"/>
          <w:szCs w:val="24"/>
        </w:rPr>
        <w:t>ε κάποιοι που ήμασταν, γιατί Νέα Δημοκρατία και ΠΑΣΟΚ κυβέρνησαν. Αυτό το πρόβλημα διαιωνίζεται περισσότερο από μια δεκαετία. Αυτή είναι η αλήθεια, δεν δημιουργήθηκε σήμερα για να κατηγορούν το ΣΥΡΙΖΑ. Δεν φταίει για όλα ο ΣΥΡΙΖΑ.</w:t>
      </w:r>
    </w:p>
    <w:p w14:paraId="7707C38B"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Σας ευχαριστώ.</w:t>
      </w:r>
    </w:p>
    <w:p w14:paraId="7707C38C" w14:textId="77777777" w:rsidR="001926F7" w:rsidRDefault="006B7FAB">
      <w:pPr>
        <w:spacing w:line="600" w:lineRule="auto"/>
        <w:ind w:firstLine="567"/>
        <w:contextualSpacing/>
        <w:jc w:val="both"/>
        <w:rPr>
          <w:rFonts w:eastAsia="Times New Roman" w:cs="Times New Roman"/>
          <w:szCs w:val="24"/>
        </w:rPr>
      </w:pPr>
      <w:r>
        <w:rPr>
          <w:rFonts w:eastAsia="Times New Roman"/>
          <w:b/>
          <w:bCs/>
        </w:rPr>
        <w:t>ΠΡΟΕΔΡΕΥΩΝ</w:t>
      </w:r>
      <w:r>
        <w:rPr>
          <w:rFonts w:eastAsia="Times New Roman"/>
          <w:b/>
          <w:bCs/>
        </w:rPr>
        <w:t xml:space="preserve"> (Δημήτριος Κρεμαστινός):</w:t>
      </w:r>
      <w:r>
        <w:rPr>
          <w:rFonts w:eastAsia="Times New Roman" w:cs="Times New Roman"/>
          <w:szCs w:val="24"/>
        </w:rPr>
        <w:t xml:space="preserve"> Σας ευχαριστώ.</w:t>
      </w:r>
    </w:p>
    <w:p w14:paraId="7707C38D"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Κουκούτσης</w:t>
      </w:r>
      <w:proofErr w:type="spellEnd"/>
      <w:r>
        <w:rPr>
          <w:rFonts w:eastAsia="Times New Roman" w:cs="Times New Roman"/>
          <w:szCs w:val="24"/>
        </w:rPr>
        <w:t xml:space="preserve"> για τρία λεπτά.</w:t>
      </w:r>
    </w:p>
    <w:p w14:paraId="7707C38E"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 </w:t>
      </w:r>
    </w:p>
    <w:p w14:paraId="7707C38F"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Παιδιά ήμασταν και άσπρισαν τα μαλλιά μας και τι ακούμε; Τη θεωρία της καμένης γης. Όλοι βρήκαν καμένη γη σ’ αυτήν εδώ </w:t>
      </w:r>
      <w:r>
        <w:rPr>
          <w:rFonts w:eastAsia="Times New Roman" w:cs="Times New Roman"/>
          <w:szCs w:val="24"/>
        </w:rPr>
        <w:t xml:space="preserve">την χώρα. Αν δεν μπορείτε να σταθείτε, κύριοι του ΣΥΡΙΖΑ, στο ύψος των προεκλογικών σας δεσμεύσεων, αφήστε τα κροκοδείλια δάκρυα και τις πίκρες και ότι λυπάστε, αλλά πρέπει να κάνετε το «κακό», παραιτηθείτε. Τουλάχιστον, αφήστε τους άλλους να κυβερνήσουν, </w:t>
      </w:r>
      <w:r>
        <w:rPr>
          <w:rFonts w:eastAsia="Times New Roman" w:cs="Times New Roman"/>
          <w:szCs w:val="24"/>
        </w:rPr>
        <w:t>οι οποίοι λένε στυγνά εντελώς ότι «εμείς θα κάνουμε εκείνο που μας επιτάσσει το κεφάλαιο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7707C390"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 xml:space="preserve">Η «καρέκλα» όμως και η κονόμα είναι και στο δικό σας </w:t>
      </w:r>
      <w:r>
        <w:rPr>
          <w:rFonts w:eastAsia="Times New Roman" w:cs="Times New Roman"/>
          <w:szCs w:val="24"/>
          <w:lang w:val="en-US"/>
        </w:rPr>
        <w:t>DNA</w:t>
      </w:r>
      <w:r>
        <w:rPr>
          <w:rFonts w:eastAsia="Times New Roman" w:cs="Times New Roman"/>
          <w:szCs w:val="24"/>
        </w:rPr>
        <w:t xml:space="preserve">. Άλλωστε ζείτε ο ένας για τον άλλον, είστε γεννήματα της ίδιας μήτρας, Δεξιά και Αριστερά. Είστε γεννήματα της ίδιας μήτρας που γέννησε τον Σμίθ, τον Φρίντμαν, τον Μαρξ, τον </w:t>
      </w:r>
      <w:proofErr w:type="spellStart"/>
      <w:r>
        <w:rPr>
          <w:rFonts w:eastAsia="Times New Roman" w:cs="Times New Roman"/>
          <w:szCs w:val="24"/>
        </w:rPr>
        <w:t>Μπεναρόγια</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ώρα τι κάνετε; Παίζετε την κολοκυθιά. </w:t>
      </w:r>
    </w:p>
    <w:p w14:paraId="7707C391"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Σ’ αυτήν την Αίθουσα κατά και</w:t>
      </w:r>
      <w:r>
        <w:rPr>
          <w:rFonts w:eastAsia="Times New Roman" w:cs="Times New Roman"/>
          <w:szCs w:val="24"/>
        </w:rPr>
        <w:t xml:space="preserve">ρούς εμφανίστηκαν σε νομοσχέδια τα οποία ήταν άσχετα και εδώ δεν είδα σήμερα καθόλου πυροσβέστες. Γιατί; Φοβάστε να τους φέρετε σ’ αυτήν την Αίθουσα; Δεν μπορούν να είναι εδώ τα συνδικαλιστικά τους όργανα τουλάχιστον να δουν ιδίοις </w:t>
      </w:r>
      <w:proofErr w:type="spellStart"/>
      <w:r>
        <w:rPr>
          <w:rFonts w:eastAsia="Times New Roman" w:cs="Times New Roman"/>
          <w:szCs w:val="24"/>
        </w:rPr>
        <w:t>όμμασι</w:t>
      </w:r>
      <w:proofErr w:type="spellEnd"/>
      <w:r>
        <w:rPr>
          <w:rFonts w:eastAsia="Times New Roman" w:cs="Times New Roman"/>
          <w:szCs w:val="24"/>
        </w:rPr>
        <w:t xml:space="preserve"> τι συμβαίνει σ’ α</w:t>
      </w:r>
      <w:r>
        <w:rPr>
          <w:rFonts w:eastAsia="Times New Roman" w:cs="Times New Roman"/>
          <w:szCs w:val="24"/>
        </w:rPr>
        <w:t>υτήν εδώ την Αίθουσα και παίζετε την κολοκυθιά στην πλάτη τους;</w:t>
      </w:r>
    </w:p>
    <w:p w14:paraId="7707C392"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Τόσοι πυροσβέστες ήταν το πρωί, κύριε </w:t>
      </w:r>
      <w:proofErr w:type="spellStart"/>
      <w:r>
        <w:rPr>
          <w:rFonts w:eastAsia="Times New Roman" w:cs="Times New Roman"/>
          <w:szCs w:val="24"/>
        </w:rPr>
        <w:t>Κουκούτση</w:t>
      </w:r>
      <w:proofErr w:type="spellEnd"/>
      <w:r>
        <w:rPr>
          <w:rFonts w:eastAsia="Times New Roman" w:cs="Times New Roman"/>
          <w:szCs w:val="24"/>
        </w:rPr>
        <w:t>!</w:t>
      </w:r>
    </w:p>
    <w:p w14:paraId="7707C393"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Δεν καταλάβατε! Μπήκαν κά</w:t>
      </w:r>
      <w:r>
        <w:rPr>
          <w:rFonts w:eastAsia="Times New Roman" w:cs="Times New Roman"/>
          <w:szCs w:val="24"/>
        </w:rPr>
        <w:t xml:space="preserve">ποιοι οι οποίοι ήρθαν μέσω διαφόρων κομμάτων. Τα συνδικαλιστικά τους όργανα δεν ήταν εδώ. Ήταν τυχαίοι οι πυροσβέστες που μπήκαν μέσα. </w:t>
      </w:r>
    </w:p>
    <w:p w14:paraId="7707C394" w14:textId="77777777" w:rsidR="001926F7" w:rsidRDefault="006B7FAB">
      <w:pPr>
        <w:spacing w:line="600" w:lineRule="auto"/>
        <w:ind w:firstLine="567"/>
        <w:contextualSpacing/>
        <w:jc w:val="both"/>
        <w:rPr>
          <w:rFonts w:eastAsia="Times New Roman" w:cs="Times New Roman"/>
          <w:szCs w:val="24"/>
        </w:rPr>
      </w:pPr>
      <w:r>
        <w:rPr>
          <w:rFonts w:eastAsia="Times New Roman" w:cs="Times New Roman"/>
          <w:szCs w:val="24"/>
        </w:rPr>
        <w:t>Τέλος πάντων, εξυπηρετήστε τους πάντες, τις μειονότητες, όποιους θέλετε, τη βάση σας, το κοινό που σας παρακολουθεί, αυτ</w:t>
      </w:r>
      <w:r>
        <w:rPr>
          <w:rFonts w:eastAsia="Times New Roman" w:cs="Times New Roman"/>
          <w:szCs w:val="24"/>
        </w:rPr>
        <w:t xml:space="preserve">ούς που είχαν έρθει εδώ με τα κοστουμάκια τους και τις γόβες. </w:t>
      </w:r>
    </w:p>
    <w:p w14:paraId="7707C395"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Όμως, βοηθήστε και το δικό μας κοινό, αυτούς που αγωνίζονται να επιβιώσουν, τη φτωχολογιά, τους ανθρώπους που τρέχουν, τους εργάτες, τους αγρότες, τους μικροεισοδηματίες, γιατί αυτοί στηρίζουν </w:t>
      </w:r>
      <w:r>
        <w:rPr>
          <w:rFonts w:eastAsia="Times New Roman"/>
          <w:szCs w:val="24"/>
        </w:rPr>
        <w:t>το εθνικιστικό κίνημα, αυτοί θα το στηρίζουν και με αυτούς θα φτάσουμε εκεί που πρέπει.</w:t>
      </w:r>
    </w:p>
    <w:p w14:paraId="7707C39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Όσο για τους φτηνούς -δεν μπορώ να τους χαρακτηρίσω- χαρακτηρισμούς που ακούμε για το </w:t>
      </w:r>
      <w:r>
        <w:rPr>
          <w:rFonts w:eastAsia="Times New Roman"/>
          <w:szCs w:val="24"/>
        </w:rPr>
        <w:t>κ</w:t>
      </w:r>
      <w:r>
        <w:rPr>
          <w:rFonts w:eastAsia="Times New Roman"/>
          <w:szCs w:val="24"/>
        </w:rPr>
        <w:t>όμμα μας, την ιδεολογία μας και την πίστη μας, δεν μας αγγίζουν πλέον καθόλου. Πρ</w:t>
      </w:r>
      <w:r>
        <w:rPr>
          <w:rFonts w:eastAsia="Times New Roman"/>
          <w:szCs w:val="24"/>
        </w:rPr>
        <w:t>οχωράμε. Πλέον η Χρυσή Αυγή είναι σε λεωφόρους και δεν φοβάται τίποτα.</w:t>
      </w:r>
    </w:p>
    <w:p w14:paraId="7707C397" w14:textId="77777777" w:rsidR="001926F7" w:rsidRDefault="006B7FAB">
      <w:pPr>
        <w:spacing w:line="600" w:lineRule="auto"/>
        <w:ind w:firstLine="720"/>
        <w:contextualSpacing/>
        <w:jc w:val="both"/>
        <w:rPr>
          <w:rFonts w:eastAsia="Times New Roman"/>
          <w:szCs w:val="24"/>
        </w:rPr>
      </w:pPr>
      <w:r>
        <w:rPr>
          <w:rFonts w:eastAsia="Times New Roman"/>
          <w:szCs w:val="24"/>
        </w:rPr>
        <w:t>Να είστε καλά.</w:t>
      </w:r>
    </w:p>
    <w:p w14:paraId="7707C398"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7707C399" w14:textId="77777777" w:rsidR="001926F7" w:rsidRDefault="006B7FAB">
      <w:pPr>
        <w:spacing w:line="600" w:lineRule="auto"/>
        <w:ind w:firstLine="539"/>
        <w:contextualSpacing/>
        <w:jc w:val="both"/>
        <w:rPr>
          <w:rFonts w:eastAsia="Times New Roman"/>
          <w:szCs w:val="24"/>
        </w:rPr>
      </w:pPr>
      <w:r>
        <w:rPr>
          <w:rFonts w:eastAsia="Times New Roman"/>
          <w:szCs w:val="24"/>
        </w:rPr>
        <w:t>Κυρίες και κύριοι συνάδελφοι, κηρύσσεται περαιωμένη η συζήτηση επί της αρχής, των άρθρων, των τροπολογιών και του συνόλου τ</w:t>
      </w:r>
      <w:r>
        <w:rPr>
          <w:rFonts w:eastAsia="Times New Roman"/>
          <w:szCs w:val="24"/>
        </w:rPr>
        <w:t xml:space="preserve">ου σχεδίου νόμου του </w:t>
      </w:r>
      <w:r>
        <w:rPr>
          <w:rFonts w:eastAsia="Times New Roman" w:cs="Times New Roman"/>
          <w:szCs w:val="24"/>
        </w:rPr>
        <w:t>Υπουργείου Εργασίας, Κοινωνικής Ασφάλισης και Κοινωνικής Αλληλεγγύης:</w:t>
      </w:r>
      <w:r>
        <w:rPr>
          <w:rFonts w:eastAsia="Times New Roman"/>
          <w:szCs w:val="24"/>
        </w:rPr>
        <w:t xml:space="preserve"> «</w:t>
      </w:r>
      <w:r>
        <w:rPr>
          <w:rFonts w:eastAsia="Times New Roman" w:cs="Times New Roman"/>
          <w:szCs w:val="24"/>
        </w:rPr>
        <w:t>Εθνικό Μητρώο Φορτοεκφορτωτών, Εθνικό Μητρώο Ιδιωτικών Φορέων Κοινωνικής Φροντίδας και άλλες διατάξεις».</w:t>
      </w:r>
      <w:r>
        <w:rPr>
          <w:rFonts w:eastAsia="Times New Roman"/>
          <w:szCs w:val="24"/>
        </w:rPr>
        <w:t xml:space="preserve"> </w:t>
      </w:r>
    </w:p>
    <w:p w14:paraId="7707C39A" w14:textId="77777777" w:rsidR="001926F7" w:rsidRDefault="006B7FAB">
      <w:pPr>
        <w:spacing w:line="600" w:lineRule="auto"/>
        <w:ind w:firstLine="539"/>
        <w:contextualSpacing/>
        <w:jc w:val="both"/>
        <w:rPr>
          <w:rFonts w:eastAsia="Times New Roman"/>
          <w:szCs w:val="24"/>
        </w:rPr>
      </w:pPr>
      <w:r>
        <w:rPr>
          <w:rFonts w:eastAsia="Times New Roman"/>
          <w:szCs w:val="24"/>
        </w:rPr>
        <w:t>Ερωτάται το Σώμα: Γίνεται δεκτό το νομοσχέδιο επί της αρχή</w:t>
      </w:r>
      <w:r>
        <w:rPr>
          <w:rFonts w:eastAsia="Times New Roman"/>
          <w:szCs w:val="24"/>
        </w:rPr>
        <w:t>ς;</w:t>
      </w:r>
    </w:p>
    <w:p w14:paraId="7707C39B"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9C"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9D" w14:textId="77777777" w:rsidR="001926F7" w:rsidRDefault="006B7FAB">
      <w:pPr>
        <w:spacing w:line="600" w:lineRule="auto"/>
        <w:ind w:firstLine="539"/>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39E"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9F" w14:textId="77777777" w:rsidR="001926F7" w:rsidRDefault="006B7FAB">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3A0"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3A1"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3A2"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707C3A3" w14:textId="77777777" w:rsidR="001926F7" w:rsidRDefault="006B7FAB">
      <w:pPr>
        <w:spacing w:line="600" w:lineRule="auto"/>
        <w:ind w:firstLine="539"/>
        <w:contextualSpacing/>
        <w:jc w:val="both"/>
        <w:rPr>
          <w:rFonts w:eastAsia="Times New Roman"/>
          <w:bCs/>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bCs/>
          <w:szCs w:val="24"/>
        </w:rPr>
        <w:t xml:space="preserve">Συνεπώς το νομοσχέδιο του </w:t>
      </w:r>
      <w:r>
        <w:rPr>
          <w:rFonts w:eastAsia="Times New Roman" w:cs="Times New Roman"/>
          <w:szCs w:val="24"/>
        </w:rPr>
        <w:t>Υπουργείου Εργασίας, Κοινωνικής Ασφάλισης και Κοινωνικής Αλληλεγγύης:</w:t>
      </w:r>
      <w:r>
        <w:rPr>
          <w:rFonts w:eastAsia="Times New Roman"/>
          <w:szCs w:val="24"/>
        </w:rPr>
        <w:t xml:space="preserve"> «</w:t>
      </w:r>
      <w:r>
        <w:rPr>
          <w:rFonts w:eastAsia="Times New Roman" w:cs="Times New Roman"/>
          <w:szCs w:val="24"/>
        </w:rPr>
        <w:t xml:space="preserve">Εθνικό Μητρώο Φορτοεκφορτωτών, Εθνικό Μητρώο Ιδιωτικών Φορέων Κοινωνικής Φροντίδας και άλλες διατάξεις» έγινε </w:t>
      </w:r>
      <w:r>
        <w:rPr>
          <w:rFonts w:eastAsia="Times New Roman"/>
          <w:bCs/>
          <w:szCs w:val="24"/>
        </w:rPr>
        <w:t>δεκτό επί της αρχής κατά πλειοψηφία.</w:t>
      </w:r>
    </w:p>
    <w:p w14:paraId="7707C3A4" w14:textId="77777777" w:rsidR="001926F7" w:rsidRDefault="006B7FAB">
      <w:pPr>
        <w:spacing w:line="600" w:lineRule="auto"/>
        <w:ind w:firstLine="539"/>
        <w:contextualSpacing/>
        <w:jc w:val="both"/>
        <w:rPr>
          <w:rFonts w:eastAsia="Times New Roman"/>
          <w:bCs/>
          <w:szCs w:val="24"/>
        </w:rPr>
      </w:pPr>
      <w:r>
        <w:rPr>
          <w:rFonts w:eastAsia="Times New Roman"/>
          <w:bCs/>
          <w:szCs w:val="24"/>
        </w:rPr>
        <w:t>Εισερχόμαστε στην ψήφιση των άρθρων και των τροπολογιών και η ψήφισή τους θα γίνει χωριστά.</w:t>
      </w:r>
    </w:p>
    <w:p w14:paraId="7707C3A5" w14:textId="77777777" w:rsidR="001926F7" w:rsidRDefault="006B7FAB">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 ως έχει;</w:t>
      </w:r>
    </w:p>
    <w:p w14:paraId="7707C3A6"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A7"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A8" w14:textId="77777777" w:rsidR="001926F7" w:rsidRDefault="006B7FAB">
      <w:pPr>
        <w:spacing w:line="600" w:lineRule="auto"/>
        <w:ind w:firstLine="539"/>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3A9"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AA" w14:textId="77777777" w:rsidR="001926F7" w:rsidRDefault="006B7FAB">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3AB"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3AC"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3AD"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707C3AE" w14:textId="77777777" w:rsidR="001926F7" w:rsidRDefault="006B7FAB">
      <w:pPr>
        <w:spacing w:line="600" w:lineRule="auto"/>
        <w:ind w:firstLine="539"/>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το άρθρο 1 έγινε δεκτό ως έχει κατά πλειοψηφία.</w:t>
      </w:r>
    </w:p>
    <w:p w14:paraId="7707C3AF" w14:textId="77777777" w:rsidR="001926F7" w:rsidRDefault="006B7FAB">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2 ω</w:t>
      </w:r>
      <w:r>
        <w:rPr>
          <w:rFonts w:eastAsia="Times New Roman"/>
          <w:bCs/>
          <w:szCs w:val="24"/>
        </w:rPr>
        <w:t>ς έχει;</w:t>
      </w:r>
    </w:p>
    <w:p w14:paraId="7707C3B0"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B1"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B2" w14:textId="77777777" w:rsidR="001926F7" w:rsidRDefault="006B7FAB">
      <w:pPr>
        <w:spacing w:line="600" w:lineRule="auto"/>
        <w:ind w:firstLine="539"/>
        <w:contextualSpacing/>
        <w:jc w:val="both"/>
        <w:rPr>
          <w:rFonts w:eastAsia="Times New Roman"/>
          <w:b/>
          <w:szCs w:val="24"/>
        </w:rPr>
      </w:pPr>
      <w:r>
        <w:rPr>
          <w:rFonts w:eastAsia="Times New Roman"/>
          <w:b/>
          <w:szCs w:val="24"/>
        </w:rPr>
        <w:t>ΔΗΜΗΤΡΙΟΣ ΚΟΥΚΟΥΤΣΗΣ:</w:t>
      </w:r>
      <w:r>
        <w:rPr>
          <w:rFonts w:eastAsia="Times New Roman"/>
          <w:szCs w:val="24"/>
        </w:rPr>
        <w:t xml:space="preserve"> Όχι.</w:t>
      </w:r>
    </w:p>
    <w:p w14:paraId="7707C3B3"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B4" w14:textId="77777777" w:rsidR="001926F7" w:rsidRDefault="006B7FAB">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3B5"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3B6"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3B7"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ΓΕΩΡΓΙΟΣ ΜΑΥΡΩΤΑΣ:</w:t>
      </w:r>
      <w:r>
        <w:rPr>
          <w:rFonts w:eastAsia="Times New Roman"/>
          <w:szCs w:val="24"/>
        </w:rPr>
        <w:t xml:space="preserve"> Παρών.</w:t>
      </w:r>
    </w:p>
    <w:p w14:paraId="7707C3B8" w14:textId="77777777" w:rsidR="001926F7" w:rsidRDefault="006B7FAB">
      <w:pPr>
        <w:spacing w:line="600" w:lineRule="auto"/>
        <w:ind w:firstLine="539"/>
        <w:contextualSpacing/>
        <w:jc w:val="both"/>
        <w:rPr>
          <w:rFonts w:eastAsia="Times New Roman"/>
          <w:szCs w:val="24"/>
        </w:rPr>
      </w:pPr>
      <w:r>
        <w:rPr>
          <w:rFonts w:eastAsia="Times New Roman"/>
          <w:b/>
          <w:szCs w:val="24"/>
        </w:rPr>
        <w:t>ΠΡΟΕΔΡΕΥΩΝ (Δημήτ</w:t>
      </w:r>
      <w:r>
        <w:rPr>
          <w:rFonts w:eastAsia="Times New Roman"/>
          <w:b/>
          <w:szCs w:val="24"/>
        </w:rPr>
        <w:t xml:space="preserve">ριος Κρεμαστινός): </w:t>
      </w:r>
      <w:r>
        <w:rPr>
          <w:rFonts w:eastAsia="Times New Roman"/>
          <w:szCs w:val="24"/>
        </w:rPr>
        <w:t>Συνεπώς το άρθρο 2 έγινε δεκτό ως έχει κατά πλειοψηφία.</w:t>
      </w:r>
    </w:p>
    <w:p w14:paraId="7707C3B9" w14:textId="77777777" w:rsidR="001926F7" w:rsidRDefault="006B7FAB">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3 ως έχει;</w:t>
      </w:r>
    </w:p>
    <w:p w14:paraId="7707C3BA"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BB"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BC" w14:textId="77777777" w:rsidR="001926F7" w:rsidRDefault="006B7FAB">
      <w:pPr>
        <w:spacing w:line="600" w:lineRule="auto"/>
        <w:ind w:firstLine="539"/>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3BD"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BE" w14:textId="77777777" w:rsidR="001926F7" w:rsidRDefault="006B7FAB">
      <w:pPr>
        <w:spacing w:line="600" w:lineRule="auto"/>
        <w:ind w:firstLine="539"/>
        <w:contextualSpacing/>
        <w:jc w:val="both"/>
        <w:rPr>
          <w:rFonts w:eastAsia="Times New Roman"/>
          <w:szCs w:val="24"/>
        </w:rPr>
      </w:pPr>
      <w:r>
        <w:rPr>
          <w:rFonts w:eastAsia="Times New Roman"/>
          <w:b/>
          <w:szCs w:val="24"/>
        </w:rPr>
        <w:t xml:space="preserve">ΕΜΜΑΝΟΥΗΛ </w:t>
      </w:r>
      <w:r>
        <w:rPr>
          <w:rFonts w:eastAsia="Times New Roman"/>
          <w:b/>
          <w:szCs w:val="24"/>
        </w:rPr>
        <w:t>ΣΥΝΤΥΧΑΚΗΣ:</w:t>
      </w:r>
      <w:r>
        <w:rPr>
          <w:rFonts w:eastAsia="Times New Roman"/>
          <w:szCs w:val="24"/>
        </w:rPr>
        <w:t xml:space="preserve"> Όχι.</w:t>
      </w:r>
    </w:p>
    <w:p w14:paraId="7707C3BF"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3C0"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3C1"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707C3C2" w14:textId="77777777" w:rsidR="001926F7" w:rsidRDefault="006B7FAB">
      <w:pPr>
        <w:spacing w:line="600" w:lineRule="auto"/>
        <w:ind w:firstLine="539"/>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το άρθρο 3 έγινε δεκτό ως έχει κατά πλειοψηφία.</w:t>
      </w:r>
    </w:p>
    <w:p w14:paraId="7707C3C3" w14:textId="77777777" w:rsidR="001926F7" w:rsidRDefault="006B7FAB">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4</w:t>
      </w:r>
      <w:r>
        <w:rPr>
          <w:rFonts w:eastAsia="Times New Roman"/>
          <w:bCs/>
          <w:szCs w:val="24"/>
        </w:rPr>
        <w:t>,</w:t>
      </w:r>
      <w:r>
        <w:rPr>
          <w:rFonts w:eastAsia="Times New Roman"/>
          <w:bCs/>
          <w:szCs w:val="24"/>
        </w:rPr>
        <w:t xml:space="preserve"> όπως τροποποιήθηκε από την κυρία Υπουργό;</w:t>
      </w:r>
    </w:p>
    <w:p w14:paraId="7707C3C4"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C5"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C6" w14:textId="77777777" w:rsidR="001926F7" w:rsidRDefault="006B7FAB">
      <w:pPr>
        <w:spacing w:line="600" w:lineRule="auto"/>
        <w:ind w:firstLine="539"/>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3C7"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C8" w14:textId="77777777" w:rsidR="001926F7" w:rsidRDefault="006B7FAB">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3C9"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3CA"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Παρών.</w:t>
      </w:r>
    </w:p>
    <w:p w14:paraId="7707C3CB"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w:t>
      </w:r>
      <w:r>
        <w:rPr>
          <w:rFonts w:eastAsia="Times New Roman"/>
          <w:b/>
          <w:szCs w:val="24"/>
        </w:rPr>
        <w:t>ΟΣ ΜΑΥΡΩΤΑΣ:</w:t>
      </w:r>
      <w:r>
        <w:rPr>
          <w:rFonts w:eastAsia="Times New Roman"/>
          <w:szCs w:val="24"/>
        </w:rPr>
        <w:t xml:space="preserve"> Παρών.</w:t>
      </w:r>
    </w:p>
    <w:p w14:paraId="7707C3CC" w14:textId="77777777" w:rsidR="001926F7" w:rsidRDefault="006B7FAB">
      <w:pPr>
        <w:spacing w:line="600" w:lineRule="auto"/>
        <w:ind w:firstLine="539"/>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το άρθρο 4 έγινε δεκτό</w:t>
      </w:r>
      <w:r>
        <w:rPr>
          <w:rFonts w:eastAsia="Times New Roman"/>
          <w:szCs w:val="24"/>
        </w:rPr>
        <w:t>,</w:t>
      </w:r>
      <w:r>
        <w:rPr>
          <w:rFonts w:eastAsia="Times New Roman"/>
          <w:szCs w:val="24"/>
        </w:rPr>
        <w:t xml:space="preserve"> </w:t>
      </w:r>
      <w:r>
        <w:rPr>
          <w:rFonts w:eastAsia="Times New Roman"/>
          <w:bCs/>
          <w:szCs w:val="24"/>
        </w:rPr>
        <w:t>όπως τροποποιήθηκε από την κυρία Υπουργό</w:t>
      </w:r>
      <w:r>
        <w:rPr>
          <w:rFonts w:eastAsia="Times New Roman"/>
          <w:bCs/>
          <w:szCs w:val="24"/>
        </w:rPr>
        <w:t>,</w:t>
      </w:r>
      <w:r>
        <w:rPr>
          <w:rFonts w:eastAsia="Times New Roman"/>
          <w:szCs w:val="24"/>
        </w:rPr>
        <w:t xml:space="preserve"> κατά πλειοψηφία.</w:t>
      </w:r>
    </w:p>
    <w:p w14:paraId="7707C3CD" w14:textId="77777777" w:rsidR="001926F7" w:rsidRDefault="006B7FAB">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5 ως έχει;</w:t>
      </w:r>
    </w:p>
    <w:p w14:paraId="7707C3CE"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CF"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D0" w14:textId="77777777" w:rsidR="001926F7" w:rsidRDefault="006B7FAB">
      <w:pPr>
        <w:spacing w:line="600" w:lineRule="auto"/>
        <w:ind w:firstLine="539"/>
        <w:contextualSpacing/>
        <w:jc w:val="both"/>
        <w:rPr>
          <w:rFonts w:eastAsia="Times New Roman"/>
          <w:szCs w:val="24"/>
        </w:rPr>
      </w:pPr>
      <w:r>
        <w:rPr>
          <w:rFonts w:eastAsia="Times New Roman"/>
          <w:b/>
          <w:szCs w:val="24"/>
        </w:rPr>
        <w:t>ΔΗ</w:t>
      </w:r>
      <w:r>
        <w:rPr>
          <w:rFonts w:eastAsia="Times New Roman"/>
          <w:b/>
          <w:szCs w:val="24"/>
        </w:rPr>
        <w:t>ΜΗΤΡΙΟΣ ΚΟΥΚΟΥΤΣΗΣ:</w:t>
      </w:r>
      <w:r>
        <w:rPr>
          <w:rFonts w:eastAsia="Times New Roman"/>
          <w:szCs w:val="24"/>
        </w:rPr>
        <w:t xml:space="preserve"> Όχι.</w:t>
      </w:r>
    </w:p>
    <w:p w14:paraId="7707C3D1"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D2" w14:textId="77777777" w:rsidR="001926F7" w:rsidRDefault="006B7FAB">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3D3"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3D4"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3D5"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707C3D6" w14:textId="77777777" w:rsidR="001926F7" w:rsidRDefault="006B7FAB">
      <w:pPr>
        <w:spacing w:line="600" w:lineRule="auto"/>
        <w:ind w:firstLine="539"/>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 έγινε δεκτό ως έχει κατά πλειοψηφία.</w:t>
      </w:r>
    </w:p>
    <w:p w14:paraId="7707C3D7" w14:textId="77777777" w:rsidR="001926F7" w:rsidRDefault="006B7FAB">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6 ως έχει;</w:t>
      </w:r>
    </w:p>
    <w:p w14:paraId="7707C3D8" w14:textId="77777777" w:rsidR="001926F7" w:rsidRDefault="006B7FAB">
      <w:pPr>
        <w:spacing w:line="600" w:lineRule="auto"/>
        <w:ind w:firstLine="539"/>
        <w:contextualSpacing/>
        <w:jc w:val="both"/>
        <w:rPr>
          <w:rFonts w:eastAsia="Times New Roman"/>
          <w:szCs w:val="24"/>
        </w:rPr>
      </w:pPr>
      <w:r>
        <w:rPr>
          <w:rFonts w:eastAsia="Times New Roman"/>
          <w:b/>
          <w:bCs/>
          <w:szCs w:val="24"/>
        </w:rPr>
        <w:t>ΓΡΗΓΟΡΙΟΣ ΣΤΟΓΙΑΝΝΙΔΗΣ:</w:t>
      </w:r>
      <w:r>
        <w:rPr>
          <w:rFonts w:eastAsia="Times New Roman"/>
          <w:szCs w:val="24"/>
        </w:rPr>
        <w:t xml:space="preserve"> Ναι.</w:t>
      </w:r>
    </w:p>
    <w:p w14:paraId="7707C3D9" w14:textId="77777777" w:rsidR="001926F7" w:rsidRDefault="006B7FAB">
      <w:pPr>
        <w:spacing w:line="600" w:lineRule="auto"/>
        <w:ind w:firstLine="539"/>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3DA" w14:textId="77777777" w:rsidR="001926F7" w:rsidRDefault="006B7FAB">
      <w:pPr>
        <w:spacing w:line="600" w:lineRule="auto"/>
        <w:ind w:firstLine="539"/>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3DB" w14:textId="77777777" w:rsidR="001926F7" w:rsidRDefault="006B7FAB">
      <w:pPr>
        <w:spacing w:line="600" w:lineRule="auto"/>
        <w:ind w:firstLine="539"/>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3DC" w14:textId="77777777" w:rsidR="001926F7" w:rsidRDefault="006B7FAB">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3DD" w14:textId="77777777" w:rsidR="001926F7" w:rsidRDefault="006B7FAB">
      <w:pPr>
        <w:spacing w:line="600" w:lineRule="auto"/>
        <w:ind w:firstLine="539"/>
        <w:contextualSpacing/>
        <w:jc w:val="both"/>
        <w:rPr>
          <w:rFonts w:eastAsia="Times New Roman"/>
          <w:szCs w:val="24"/>
        </w:rPr>
      </w:pPr>
      <w:r>
        <w:rPr>
          <w:rFonts w:eastAsia="Times New Roman"/>
          <w:b/>
          <w:szCs w:val="24"/>
        </w:rPr>
        <w:t>ΑΘΑΝΑΣΙΟΣ ΠΑΠ</w:t>
      </w:r>
      <w:r>
        <w:rPr>
          <w:rFonts w:eastAsia="Times New Roman"/>
          <w:b/>
          <w:szCs w:val="24"/>
        </w:rPr>
        <w:t>ΑΧΡΙΣΤΟΠΟΥΛΟΣ:</w:t>
      </w:r>
      <w:r>
        <w:rPr>
          <w:rFonts w:eastAsia="Times New Roman"/>
          <w:szCs w:val="24"/>
        </w:rPr>
        <w:t xml:space="preserve"> Ναι.</w:t>
      </w:r>
    </w:p>
    <w:p w14:paraId="7707C3DE" w14:textId="77777777" w:rsidR="001926F7" w:rsidRDefault="006B7FAB">
      <w:pPr>
        <w:spacing w:line="600" w:lineRule="auto"/>
        <w:ind w:firstLine="539"/>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3DF" w14:textId="77777777" w:rsidR="001926F7" w:rsidRDefault="006B7FAB">
      <w:pPr>
        <w:spacing w:line="600" w:lineRule="auto"/>
        <w:ind w:firstLine="539"/>
        <w:contextualSpacing/>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7707C3E0" w14:textId="77777777" w:rsidR="001926F7" w:rsidRDefault="006B7FAB">
      <w:pPr>
        <w:spacing w:line="600" w:lineRule="auto"/>
        <w:ind w:firstLine="539"/>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το άρθρο 6 έγινε δεκτό ως έχει κατά πλειοψηφία.</w:t>
      </w:r>
    </w:p>
    <w:p w14:paraId="7707C3E1"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Ερωτάται το Σώμα: Γίνεται δεκτό το άρθρο 7 ως έχει;</w:t>
      </w:r>
    </w:p>
    <w:p w14:paraId="7707C3E2"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3E3"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Ναι. </w:t>
      </w:r>
    </w:p>
    <w:p w14:paraId="7707C3E4"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3E5"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7707C3E6"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7707C3E7"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3E8"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3E9"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707C3EA"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το άρθρο</w:t>
      </w:r>
      <w:r>
        <w:rPr>
          <w:rFonts w:eastAsia="Times New Roman"/>
          <w:szCs w:val="24"/>
        </w:rPr>
        <w:t xml:space="preserve"> 7 έγινε δεκτό ως έχει κατά πλειοψηφία. </w:t>
      </w:r>
    </w:p>
    <w:p w14:paraId="7707C3EB"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 xml:space="preserve"> Ερωτάται το Σώμα: Γίνεται δεκτό το άρθρο 8 ως έχει;</w:t>
      </w:r>
    </w:p>
    <w:p w14:paraId="7707C3EC"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3ED"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Ναι. </w:t>
      </w:r>
    </w:p>
    <w:p w14:paraId="7707C3EE"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Παρών.</w:t>
      </w:r>
    </w:p>
    <w:p w14:paraId="7707C3EF"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7707C3F0"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7707C3F1"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3F2"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3F3"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707C3F4"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άρθρο 8 έγινε δεκτό ως έχει κατά πλειοψηφία. </w:t>
      </w:r>
    </w:p>
    <w:p w14:paraId="7707C3F5"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Ερωτάται το Σώμα: Γίνεται δεκτό το άρθρο 9 ως έχει;</w:t>
      </w:r>
    </w:p>
    <w:p w14:paraId="7707C3F6"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3F7"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Ναι. </w:t>
      </w:r>
    </w:p>
    <w:p w14:paraId="7707C3F8"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3F9"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7707C3FA"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7707C3FB"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3FC"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3FD"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707C3FE"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9 έγινε δεκτό ως έχει κατά πλειοψηφία. </w:t>
      </w:r>
    </w:p>
    <w:p w14:paraId="7707C3FF"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Ερωτάται το Σώμα: Γίνεται δεκτό το άρθρο 10 ως έχει;</w:t>
      </w:r>
    </w:p>
    <w:p w14:paraId="7707C400"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401"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Ναι. </w:t>
      </w:r>
    </w:p>
    <w:p w14:paraId="7707C402"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403"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7707C404"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7707C405"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ΑΘΑΝΑΣΙΟ</w:t>
      </w:r>
      <w:r>
        <w:rPr>
          <w:rFonts w:eastAsia="Times New Roman" w:cs="Times New Roman"/>
          <w:b/>
          <w:szCs w:val="24"/>
        </w:rPr>
        <w:t xml:space="preserve">Σ ΠΑΠΑΧΡΙΣΤΟΠΟΥΛΟΣ: </w:t>
      </w:r>
      <w:r>
        <w:rPr>
          <w:rFonts w:eastAsia="Times New Roman" w:cs="Times New Roman"/>
          <w:szCs w:val="24"/>
        </w:rPr>
        <w:t>Ναι.</w:t>
      </w:r>
    </w:p>
    <w:p w14:paraId="7707C406"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407"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7707C408"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άρθρο 10 έγινε δεκτό ως έχει κατά πλειοψηφία. </w:t>
      </w:r>
    </w:p>
    <w:p w14:paraId="7707C409"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Ερωτάται το Σώμα: Γίνεται δεκτό το άρθρο 11, αρχικό άρθρο 12, ως έχει;</w:t>
      </w:r>
    </w:p>
    <w:p w14:paraId="7707C40A"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w:t>
      </w:r>
      <w:r>
        <w:rPr>
          <w:rFonts w:eastAsia="Times New Roman" w:cs="Times New Roman"/>
          <w:b/>
          <w:szCs w:val="24"/>
        </w:rPr>
        <w:t xml:space="preserve"> ΣΤΟΓΙΑΝΝΙΔΗΣ:</w:t>
      </w:r>
      <w:r>
        <w:rPr>
          <w:rFonts w:eastAsia="Times New Roman" w:cs="Times New Roman"/>
          <w:szCs w:val="24"/>
        </w:rPr>
        <w:t xml:space="preserve"> Ναι.</w:t>
      </w:r>
    </w:p>
    <w:p w14:paraId="7707C40B"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Ναι. </w:t>
      </w:r>
    </w:p>
    <w:p w14:paraId="7707C40C"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40D"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7707C40E"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7707C40F"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410"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411"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7707C412"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άρθρο 11, αρχικό άρθρο 12, έγινε δεκτό ως έχει κατά πλειοψηφία. </w:t>
      </w:r>
    </w:p>
    <w:p w14:paraId="7707C413"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Ερωτάται το Σώμα: Γίνεται δεκτό το άρθρο 12, αρχικό άρθρο 13, ως έχει;</w:t>
      </w:r>
    </w:p>
    <w:p w14:paraId="7707C414"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415"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Όχι. </w:t>
      </w:r>
    </w:p>
    <w:p w14:paraId="7707C416"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ΔΗΜΗΤΡΙΟΣ ΚΟΥΚΟΥΤ</w:t>
      </w:r>
      <w:r>
        <w:rPr>
          <w:rFonts w:eastAsia="Times New Roman" w:cs="Times New Roman"/>
          <w:b/>
          <w:szCs w:val="24"/>
        </w:rPr>
        <w:t xml:space="preserve">ΣΗΣ: </w:t>
      </w:r>
      <w:r>
        <w:rPr>
          <w:rFonts w:eastAsia="Times New Roman" w:cs="Times New Roman"/>
          <w:szCs w:val="24"/>
        </w:rPr>
        <w:t>Όχι.</w:t>
      </w:r>
    </w:p>
    <w:p w14:paraId="7707C417"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7707C418"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7707C419"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41A"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41B"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7707C41C"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άρθρο 12, αρχικό άρθρο 13, έγινε δεκτό ως έχει </w:t>
      </w:r>
      <w:r>
        <w:rPr>
          <w:rFonts w:eastAsia="Times New Roman"/>
          <w:szCs w:val="24"/>
        </w:rPr>
        <w:t xml:space="preserve">κατά πλειοψηφία. </w:t>
      </w:r>
    </w:p>
    <w:p w14:paraId="7707C41D"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918 και ειδικό 76, όπως τροποποιήθηκε από την κυρία Υπουργό;</w:t>
      </w:r>
    </w:p>
    <w:p w14:paraId="7707C41E"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41F"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Όχι. </w:t>
      </w:r>
    </w:p>
    <w:p w14:paraId="7707C420"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421"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w:t>
      </w:r>
      <w:r>
        <w:rPr>
          <w:rFonts w:eastAsia="Times New Roman" w:cs="Times New Roman"/>
          <w:szCs w:val="24"/>
        </w:rPr>
        <w:t>ν.</w:t>
      </w:r>
    </w:p>
    <w:p w14:paraId="7707C422"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7707C423"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424"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7707C425"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707C426"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η τροπολογία με γενικό αριθμό 918 και ειδικό 76 έγινε δεκτή, όπως τροποποιήθηκε από την κυρί</w:t>
      </w:r>
      <w:r>
        <w:rPr>
          <w:rFonts w:eastAsia="Times New Roman" w:cs="Times New Roman"/>
          <w:szCs w:val="24"/>
        </w:rPr>
        <w:t>α Υπουργό,</w:t>
      </w:r>
      <w:r>
        <w:rPr>
          <w:rFonts w:eastAsia="Times New Roman"/>
          <w:szCs w:val="24"/>
        </w:rPr>
        <w:t xml:space="preserve"> κατά πλειοψηφία και εντάσσεται στο νομοσχέδιο ως ίδιο άρθρο. </w:t>
      </w:r>
    </w:p>
    <w:p w14:paraId="7707C427"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919 και ειδικό 77, όπως τροποποιήθηκε από την κυρία Υπουργό;</w:t>
      </w:r>
    </w:p>
    <w:p w14:paraId="7707C428"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429"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Όχι. </w:t>
      </w:r>
    </w:p>
    <w:p w14:paraId="7707C42A"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42B"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7707C42C"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7707C42D"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42E"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42F"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707C430"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η τροπολογία με γενικό αριθμό 919 και</w:t>
      </w:r>
      <w:r>
        <w:rPr>
          <w:rFonts w:eastAsia="Times New Roman" w:cs="Times New Roman"/>
          <w:szCs w:val="24"/>
        </w:rPr>
        <w:t xml:space="preserve"> ειδικό 77 έγινε δεκτή, όπως τροποποιήθηκε από την κυρία Υπουργό,</w:t>
      </w:r>
      <w:r>
        <w:rPr>
          <w:rFonts w:eastAsia="Times New Roman"/>
          <w:szCs w:val="24"/>
        </w:rPr>
        <w:t xml:space="preserve"> κατά πλειοψηφία και εντάσσεται στο νομοσχέδιο ως ίδιο άρθρο. </w:t>
      </w:r>
    </w:p>
    <w:p w14:paraId="7707C431" w14:textId="77777777" w:rsidR="001926F7" w:rsidRDefault="006B7FA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920 και ειδικό 78 ως έχει;</w:t>
      </w:r>
    </w:p>
    <w:p w14:paraId="7707C432"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7707C433"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ΑΝΔΡΕΑΣ ΚΑ</w:t>
      </w:r>
      <w:r>
        <w:rPr>
          <w:rFonts w:eastAsia="Times New Roman" w:cs="Times New Roman"/>
          <w:b/>
          <w:szCs w:val="24"/>
        </w:rPr>
        <w:t xml:space="preserve">ΤΣΑΝΙΩΤΗΣ: </w:t>
      </w:r>
      <w:r>
        <w:rPr>
          <w:rFonts w:eastAsia="Times New Roman" w:cs="Times New Roman"/>
          <w:szCs w:val="24"/>
        </w:rPr>
        <w:t xml:space="preserve">Όχι. </w:t>
      </w:r>
    </w:p>
    <w:p w14:paraId="7707C434"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7707C435"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7707C436"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r>
        <w:rPr>
          <w:rFonts w:eastAsia="Times New Roman" w:cs="Times New Roman"/>
          <w:szCs w:val="24"/>
        </w:rPr>
        <w:t>.</w:t>
      </w:r>
    </w:p>
    <w:p w14:paraId="7707C437"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707C438"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7707C439" w14:textId="77777777" w:rsidR="001926F7" w:rsidRDefault="006B7FAB">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7707C43A" w14:textId="77777777" w:rsidR="001926F7" w:rsidRDefault="006B7FAB">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η τροπολογία με γενι</w:t>
      </w:r>
      <w:r>
        <w:rPr>
          <w:rFonts w:eastAsia="Times New Roman" w:cs="Times New Roman"/>
          <w:szCs w:val="24"/>
        </w:rPr>
        <w:t xml:space="preserve">κό αριθμό 920 και ειδικό 78 έγινε δεκτή ως έχει </w:t>
      </w:r>
      <w:r>
        <w:rPr>
          <w:rFonts w:eastAsia="Times New Roman"/>
          <w:szCs w:val="24"/>
        </w:rPr>
        <w:t xml:space="preserve">κατά πλειοψηφία και εντάσσεται στο νομοσχέδιο ως ίδιο άρθρο. </w:t>
      </w:r>
    </w:p>
    <w:p w14:paraId="7707C43B" w14:textId="77777777" w:rsidR="001926F7" w:rsidRDefault="006B7FAB">
      <w:pPr>
        <w:spacing w:line="600" w:lineRule="auto"/>
        <w:ind w:firstLine="720"/>
        <w:contextualSpacing/>
        <w:jc w:val="both"/>
        <w:rPr>
          <w:rFonts w:eastAsia="Times New Roman"/>
          <w:szCs w:val="24"/>
        </w:rPr>
      </w:pPr>
      <w:r>
        <w:rPr>
          <w:rFonts w:eastAsia="Times New Roman"/>
          <w:szCs w:val="24"/>
        </w:rPr>
        <w:t>Εισερχόμαστε στην ψήφιση του ακροτελεύτιου άρθρου.</w:t>
      </w:r>
    </w:p>
    <w:p w14:paraId="7707C43C" w14:textId="77777777" w:rsidR="001926F7" w:rsidRDefault="006B7FAB">
      <w:pPr>
        <w:spacing w:line="600" w:lineRule="auto"/>
        <w:ind w:firstLine="720"/>
        <w:contextualSpacing/>
        <w:jc w:val="both"/>
        <w:rPr>
          <w:rFonts w:eastAsia="Times New Roman"/>
          <w:szCs w:val="24"/>
        </w:rPr>
      </w:pPr>
      <w:r>
        <w:rPr>
          <w:rFonts w:eastAsia="Times New Roman"/>
          <w:szCs w:val="24"/>
        </w:rPr>
        <w:t>Ερωτάται το Σώμα: Γίνεται δεκτό το ακροτελεύτιο άρθρο;</w:t>
      </w:r>
    </w:p>
    <w:p w14:paraId="7707C43D" w14:textId="77777777" w:rsidR="001926F7" w:rsidRDefault="006B7FAB">
      <w:pPr>
        <w:spacing w:line="600" w:lineRule="auto"/>
        <w:ind w:firstLine="720"/>
        <w:contextualSpacing/>
        <w:jc w:val="both"/>
        <w:rPr>
          <w:rFonts w:eastAsia="Times New Roman"/>
          <w:szCs w:val="24"/>
        </w:rPr>
      </w:pPr>
      <w:r>
        <w:rPr>
          <w:rFonts w:eastAsia="Times New Roman"/>
          <w:b/>
          <w:szCs w:val="24"/>
        </w:rPr>
        <w:t>ΓΡΗΓΟΡΙΟΣ ΣΤΟΓΙΑΝΝΙΔΗΣ:</w:t>
      </w:r>
      <w:r>
        <w:rPr>
          <w:rFonts w:eastAsia="Times New Roman"/>
          <w:szCs w:val="24"/>
        </w:rPr>
        <w:t xml:space="preserve"> Ναι.</w:t>
      </w:r>
    </w:p>
    <w:p w14:paraId="7707C43E"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w:t>
      </w:r>
      <w:r>
        <w:rPr>
          <w:rFonts w:eastAsia="Times New Roman"/>
          <w:b/>
          <w:szCs w:val="24"/>
        </w:rPr>
        <w:t>ΣΑΝΙΩΤΗΣ:</w:t>
      </w:r>
      <w:r>
        <w:rPr>
          <w:rFonts w:eastAsia="Times New Roman"/>
          <w:szCs w:val="24"/>
        </w:rPr>
        <w:t xml:space="preserve"> Ναι.</w:t>
      </w:r>
    </w:p>
    <w:p w14:paraId="7707C43F" w14:textId="77777777" w:rsidR="001926F7" w:rsidRDefault="006B7FAB">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440" w14:textId="77777777" w:rsidR="001926F7" w:rsidRDefault="006B7FA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441" w14:textId="77777777" w:rsidR="001926F7" w:rsidRDefault="006B7FAB">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442" w14:textId="77777777" w:rsidR="001926F7" w:rsidRDefault="006B7FAB">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443" w14:textId="77777777" w:rsidR="001926F7" w:rsidRDefault="006B7FAB">
      <w:pPr>
        <w:spacing w:line="600" w:lineRule="auto"/>
        <w:ind w:firstLine="720"/>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707C444"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707C445"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ακροτελεύτιο άρθρο έγινε </w:t>
      </w:r>
      <w:r>
        <w:rPr>
          <w:rFonts w:eastAsia="Times New Roman"/>
          <w:szCs w:val="24"/>
        </w:rPr>
        <w:t>δεκτό κατά πλειοψηφία.</w:t>
      </w:r>
    </w:p>
    <w:p w14:paraId="7707C446" w14:textId="77777777" w:rsidR="001926F7" w:rsidRDefault="006B7FAB">
      <w:pPr>
        <w:spacing w:line="600" w:lineRule="auto"/>
        <w:ind w:firstLine="720"/>
        <w:contextualSpacing/>
        <w:jc w:val="both"/>
        <w:rPr>
          <w:rFonts w:eastAsia="Times New Roman"/>
          <w:szCs w:val="24"/>
        </w:rPr>
      </w:pPr>
      <w:r>
        <w:rPr>
          <w:rFonts w:eastAsia="Times New Roman"/>
          <w:szCs w:val="24"/>
        </w:rPr>
        <w:t xml:space="preserve">Συνεπώς το </w:t>
      </w:r>
      <w:r>
        <w:rPr>
          <w:rFonts w:eastAsia="Times New Roman"/>
          <w:szCs w:val="24"/>
        </w:rPr>
        <w:t>νομοσχέδιο</w:t>
      </w:r>
      <w:r>
        <w:rPr>
          <w:rFonts w:eastAsia="Times New Roman"/>
          <w:szCs w:val="24"/>
        </w:rPr>
        <w:t xml:space="preserve">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w:t>
      </w:r>
      <w:r>
        <w:rPr>
          <w:rFonts w:eastAsia="Times New Roman"/>
          <w:color w:val="000000"/>
          <w:szCs w:val="24"/>
        </w:rPr>
        <w:t>Εθνικό Μητρώο Φορτοεκφορτωτών, Εθνικό Μητρώο Ιδιωτικών Φορέων Κοινωνικής Φροντίδας και άλλες διατάξεις» έγινε δεκτό επί της αρχής και επ</w:t>
      </w:r>
      <w:r>
        <w:rPr>
          <w:rFonts w:eastAsia="Times New Roman"/>
          <w:color w:val="000000"/>
          <w:szCs w:val="24"/>
        </w:rPr>
        <w:t>ί των άρθρων.</w:t>
      </w:r>
    </w:p>
    <w:p w14:paraId="7707C447" w14:textId="77777777" w:rsidR="001926F7" w:rsidRDefault="006B7FAB">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νομοσχέδιο και στο σύνολο;</w:t>
      </w:r>
    </w:p>
    <w:p w14:paraId="7707C448" w14:textId="77777777" w:rsidR="001926F7" w:rsidRDefault="006B7FAB">
      <w:pPr>
        <w:spacing w:line="600" w:lineRule="auto"/>
        <w:ind w:firstLine="720"/>
        <w:contextualSpacing/>
        <w:jc w:val="both"/>
        <w:rPr>
          <w:rFonts w:eastAsia="Times New Roman"/>
          <w:szCs w:val="24"/>
        </w:rPr>
      </w:pPr>
      <w:r>
        <w:rPr>
          <w:rFonts w:eastAsia="Times New Roman"/>
          <w:b/>
          <w:szCs w:val="24"/>
        </w:rPr>
        <w:t>ΓΡΗΓΟΡΙΟΣ ΣΤΟΓΙΑΝΝΙΔΗΣ:</w:t>
      </w:r>
      <w:r>
        <w:rPr>
          <w:rFonts w:eastAsia="Times New Roman"/>
          <w:szCs w:val="24"/>
        </w:rPr>
        <w:t xml:space="preserve"> Ναι.</w:t>
      </w:r>
    </w:p>
    <w:p w14:paraId="7707C449" w14:textId="77777777" w:rsidR="001926F7" w:rsidRDefault="006B7FAB">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w:t>
      </w:r>
    </w:p>
    <w:p w14:paraId="7707C44A" w14:textId="77777777" w:rsidR="001926F7" w:rsidRDefault="006B7FAB">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7707C44B" w14:textId="77777777" w:rsidR="001926F7" w:rsidRDefault="006B7FA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7707C44C" w14:textId="77777777" w:rsidR="001926F7" w:rsidRDefault="006B7FAB">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7707C44D" w14:textId="77777777" w:rsidR="001926F7" w:rsidRDefault="006B7FAB">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7707C44E" w14:textId="77777777" w:rsidR="001926F7" w:rsidRDefault="006B7FAB">
      <w:pPr>
        <w:spacing w:line="600" w:lineRule="auto"/>
        <w:ind w:firstLine="720"/>
        <w:contextualSpacing/>
        <w:jc w:val="both"/>
        <w:rPr>
          <w:rFonts w:eastAsia="Times New Roman"/>
          <w:szCs w:val="24"/>
        </w:rPr>
      </w:pPr>
      <w:r>
        <w:rPr>
          <w:rFonts w:eastAsia="Times New Roman"/>
          <w:b/>
          <w:szCs w:val="24"/>
        </w:rPr>
        <w:t>ΘΕΟΔΩ</w:t>
      </w:r>
      <w:r>
        <w:rPr>
          <w:rFonts w:eastAsia="Times New Roman"/>
          <w:b/>
          <w:szCs w:val="24"/>
        </w:rPr>
        <w:t>ΡΑ ΜΕΓΑΛΟΟΙΚΟΝΟΜΟΥ:</w:t>
      </w:r>
      <w:r>
        <w:rPr>
          <w:rFonts w:eastAsia="Times New Roman"/>
          <w:szCs w:val="24"/>
        </w:rPr>
        <w:t xml:space="preserve"> Ναι.</w:t>
      </w:r>
    </w:p>
    <w:p w14:paraId="7707C44F" w14:textId="77777777" w:rsidR="001926F7" w:rsidRDefault="006B7FAB">
      <w:pPr>
        <w:spacing w:line="600" w:lineRule="auto"/>
        <w:ind w:firstLine="720"/>
        <w:contextualSpacing/>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707C450"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 νομοσχέδιο έγινε δεκτό και στο σύνολο κατά πλειοψηφία.</w:t>
      </w:r>
    </w:p>
    <w:p w14:paraId="7707C451" w14:textId="77777777" w:rsidR="001926F7" w:rsidRDefault="006B7FAB">
      <w:pPr>
        <w:spacing w:line="600" w:lineRule="auto"/>
        <w:ind w:firstLine="720"/>
        <w:contextualSpacing/>
        <w:jc w:val="both"/>
        <w:rPr>
          <w:rFonts w:eastAsia="Times New Roman"/>
          <w:color w:val="000000"/>
          <w:szCs w:val="24"/>
        </w:rPr>
      </w:pPr>
      <w:r>
        <w:rPr>
          <w:rFonts w:eastAsia="Times New Roman"/>
          <w:szCs w:val="24"/>
        </w:rPr>
        <w:t>Συνεπώς το νομοσχέδιο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w:t>
      </w:r>
      <w:r>
        <w:rPr>
          <w:rFonts w:eastAsia="Times New Roman"/>
          <w:color w:val="000000"/>
          <w:szCs w:val="24"/>
        </w:rPr>
        <w:t>Εθνικό Μητρώο Φο</w:t>
      </w:r>
      <w:r>
        <w:rPr>
          <w:rFonts w:eastAsia="Times New Roman"/>
          <w:color w:val="000000"/>
          <w:szCs w:val="24"/>
        </w:rPr>
        <w:t>ρτοεκφορτωτών, Εθνικό Μητρώο Ιδιωτικών Φορέων Κοινωνικής Φροντίδας και άλλες διατάξεις» έγινε δεκτό κατά πλειοψηφία</w:t>
      </w:r>
      <w:r>
        <w:rPr>
          <w:rFonts w:eastAsia="Times New Roman"/>
          <w:color w:val="000000"/>
          <w:szCs w:val="24"/>
        </w:rPr>
        <w:t>,</w:t>
      </w:r>
      <w:r>
        <w:rPr>
          <w:rFonts w:eastAsia="Times New Roman"/>
          <w:color w:val="000000"/>
          <w:szCs w:val="24"/>
        </w:rPr>
        <w:t xml:space="preserve"> σε μόνη συζήτηση</w:t>
      </w:r>
      <w:r>
        <w:rPr>
          <w:rFonts w:eastAsia="Times New Roman"/>
          <w:color w:val="000000"/>
          <w:szCs w:val="24"/>
        </w:rPr>
        <w:t>,</w:t>
      </w:r>
      <w:r>
        <w:rPr>
          <w:rFonts w:eastAsia="Times New Roman"/>
          <w:color w:val="000000"/>
          <w:szCs w:val="24"/>
        </w:rPr>
        <w:t xml:space="preserve"> επί της αρχής, των άρθρων και του συνόλου και έχει ως εξής: </w:t>
      </w:r>
    </w:p>
    <w:p w14:paraId="7707C452" w14:textId="77777777" w:rsidR="001926F7" w:rsidRDefault="006B7FAB">
      <w:pPr>
        <w:spacing w:line="600" w:lineRule="auto"/>
        <w:ind w:firstLine="720"/>
        <w:contextualSpacing/>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σελ.378 α</w:t>
      </w:r>
      <w:r>
        <w:rPr>
          <w:rFonts w:eastAsia="Times New Roman"/>
          <w:szCs w:val="24"/>
        </w:rPr>
        <w:t>)</w:t>
      </w:r>
    </w:p>
    <w:p w14:paraId="7707C453" w14:textId="77777777" w:rsidR="001926F7" w:rsidRDefault="006B7FAB">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ΡΕΥΩΝ (Δημήτριος Κρεμαστινός):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707C454" w14:textId="77777777" w:rsidR="001926F7" w:rsidRDefault="006B7FAB">
      <w:pPr>
        <w:spacing w:line="600" w:lineRule="auto"/>
        <w:ind w:firstLine="720"/>
        <w:contextualSpacing/>
        <w:jc w:val="both"/>
        <w:rPr>
          <w:rFonts w:eastAsia="Times New Roman"/>
          <w:szCs w:val="24"/>
        </w:rPr>
      </w:pPr>
      <w:r>
        <w:rPr>
          <w:rFonts w:eastAsia="Times New Roman"/>
          <w:b/>
          <w:szCs w:val="24"/>
        </w:rPr>
        <w:t>Ο</w:t>
      </w:r>
      <w:r>
        <w:rPr>
          <w:rFonts w:eastAsia="Times New Roman"/>
          <w:b/>
          <w:szCs w:val="24"/>
        </w:rPr>
        <w:t>ΛΟΙ</w:t>
      </w:r>
      <w:r>
        <w:rPr>
          <w:rFonts w:eastAsia="Times New Roman"/>
          <w:b/>
          <w:szCs w:val="24"/>
        </w:rPr>
        <w:t xml:space="preserve"> ΟΙ</w:t>
      </w:r>
      <w:r>
        <w:rPr>
          <w:rFonts w:eastAsia="Times New Roman"/>
          <w:b/>
          <w:szCs w:val="24"/>
        </w:rPr>
        <w:t xml:space="preserve"> ΒΟΥΛΕΥΤΕΣ:</w:t>
      </w:r>
      <w:r>
        <w:rPr>
          <w:rFonts w:eastAsia="Times New Roman"/>
          <w:szCs w:val="24"/>
        </w:rPr>
        <w:t xml:space="preserve"> Μάλιστα, μάλιστα.</w:t>
      </w:r>
    </w:p>
    <w:p w14:paraId="7707C455" w14:textId="77777777" w:rsidR="001926F7" w:rsidRDefault="006B7FAB">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7707C456"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w:t>
      </w:r>
      <w:r>
        <w:rPr>
          <w:rFonts w:eastAsia="Times New Roman" w:cs="Times New Roman"/>
          <w:szCs w:val="24"/>
        </w:rPr>
        <w:t>ρθρο 86 του Συντάγματος και τον ν.3126/2003 «Ποινική ευθύνη των Υπουργών», όπως ισχύει, στις 15-2-2017:</w:t>
      </w:r>
    </w:p>
    <w:p w14:paraId="7707C457"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1. Ποινική δικογραφία που αφορά στον Υπουργό Υποδομών και Μεταφορών κ. Χρήστο </w:t>
      </w:r>
      <w:proofErr w:type="spellStart"/>
      <w:r>
        <w:rPr>
          <w:rFonts w:eastAsia="Times New Roman" w:cs="Times New Roman"/>
          <w:szCs w:val="24"/>
        </w:rPr>
        <w:t>Σπίρτζη</w:t>
      </w:r>
      <w:proofErr w:type="spellEnd"/>
      <w:r>
        <w:rPr>
          <w:rFonts w:eastAsia="Times New Roman" w:cs="Times New Roman"/>
          <w:szCs w:val="24"/>
        </w:rPr>
        <w:t>,</w:t>
      </w:r>
    </w:p>
    <w:p w14:paraId="7707C458"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2. Ποινική δικογραφία που αφορά στον πρώην Υφυπουργό Οικονομικών </w:t>
      </w:r>
      <w:r>
        <w:rPr>
          <w:rFonts w:eastAsia="Times New Roman" w:cs="Times New Roman"/>
          <w:szCs w:val="24"/>
        </w:rPr>
        <w:t>κ. Αντώνιο Μπέζα και</w:t>
      </w:r>
    </w:p>
    <w:p w14:paraId="7707C459"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 xml:space="preserve">3. Ποινική δικογραφία που αφορά στον Αναπληρωτή Υπουργό Εσωτερικών κ. Νικόλαο </w:t>
      </w:r>
      <w:proofErr w:type="spellStart"/>
      <w:r>
        <w:rPr>
          <w:rFonts w:eastAsia="Times New Roman" w:cs="Times New Roman"/>
          <w:szCs w:val="24"/>
        </w:rPr>
        <w:t>Τόσκα</w:t>
      </w:r>
      <w:proofErr w:type="spellEnd"/>
      <w:r>
        <w:rPr>
          <w:rFonts w:eastAsia="Times New Roman" w:cs="Times New Roman"/>
          <w:szCs w:val="24"/>
        </w:rPr>
        <w:t>.</w:t>
      </w:r>
    </w:p>
    <w:p w14:paraId="7707C45A"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707C45B"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7707C45C" w14:textId="77777777" w:rsidR="001926F7" w:rsidRDefault="006B7FA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Με τη συναίνεση του Σώματος και ώρα 17.39</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17 Φεβρουαρίου 2017 και ώρα 10.00΄,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7707C45D" w14:textId="77777777" w:rsidR="001926F7" w:rsidRDefault="006B7FAB">
      <w:pPr>
        <w:spacing w:line="600" w:lineRule="auto"/>
        <w:contextualSpacing/>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sectPr w:rsidR="001926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CczapNPMZJp+M9GACo0jV5rUM=" w:salt="WqGN9IfeeO/rHrnG4Iwr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F7"/>
    <w:rsid w:val="001926F7"/>
    <w:rsid w:val="00686E96"/>
    <w:rsid w:val="006B7F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BE3D"/>
  <w15:docId w15:val="{09FA679B-EB3E-4A2A-8BE7-F6630C1F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4EC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B4EC6"/>
    <w:rPr>
      <w:rFonts w:ascii="Segoe UI" w:hAnsi="Segoe UI" w:cs="Segoe UI"/>
      <w:sz w:val="18"/>
      <w:szCs w:val="18"/>
    </w:rPr>
  </w:style>
  <w:style w:type="paragraph" w:styleId="a4">
    <w:name w:val="Revision"/>
    <w:hidden/>
    <w:uiPriority w:val="99"/>
    <w:semiHidden/>
    <w:rsid w:val="007D30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401</MetadataID>
    <Session xmlns="641f345b-441b-4b81-9152-adc2e73ba5e1">Β´</Session>
    <Date xmlns="641f345b-441b-4b81-9152-adc2e73ba5e1">2017-02-15T22:00:00+00:00</Date>
    <Status xmlns="641f345b-441b-4b81-9152-adc2e73ba5e1">
      <Url>http://srv-sp1/praktika/Lists/Incoming_Metadata/EditForm.aspx?ID=401&amp;Source=/praktika/Recordings_Library/Forms/AllItems.aspx</Url>
      <Description>Δημοσιεύτηκε</Description>
    </Status>
    <Meeting xmlns="641f345b-441b-4b81-9152-adc2e73ba5e1">ΟΕ´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1661B-5DA4-4801-99E9-267B147F3B90}">
  <ds:schemaRefs>
    <ds:schemaRef ds:uri="641f345b-441b-4b81-9152-adc2e73ba5e1"/>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D505A2F-01D7-4C90-9BB5-305A6E964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E5940-9273-4D47-B387-008F38DBB5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335</Pages>
  <Words>63082</Words>
  <Characters>340647</Characters>
  <Application>Microsoft Office Word</Application>
  <DocSecurity>0</DocSecurity>
  <Lines>2838</Lines>
  <Paragraphs>805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2017-02-21T12:29:00Z</dcterms:created>
  <dcterms:modified xsi:type="dcterms:W3CDTF">2017-02-21T12:29:00Z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